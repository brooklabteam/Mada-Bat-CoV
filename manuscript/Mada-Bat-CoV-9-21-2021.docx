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522457" w14:textId="1D1CD64A" w:rsidR="00ED56D5" w:rsidRPr="00CA3CAF" w:rsidRDefault="00ED56D5" w:rsidP="00AC33A7">
      <w:pPr>
        <w:jc w:val="center"/>
        <w:rPr>
          <w:b/>
          <w:color w:val="000000"/>
          <w:sz w:val="30"/>
        </w:rPr>
      </w:pPr>
      <w:r w:rsidRPr="00CA3CAF">
        <w:rPr>
          <w:b/>
          <w:color w:val="000000"/>
          <w:sz w:val="30"/>
        </w:rPr>
        <w:t xml:space="preserve">Full genome </w:t>
      </w:r>
      <w:proofErr w:type="spellStart"/>
      <w:r w:rsidRPr="00CA3CAF">
        <w:rPr>
          <w:b/>
          <w:i/>
          <w:color w:val="000000"/>
          <w:sz w:val="30"/>
        </w:rPr>
        <w:t>Nobecovirus</w:t>
      </w:r>
      <w:proofErr w:type="spellEnd"/>
      <w:r w:rsidR="001B61F7" w:rsidRPr="00CA3CAF">
        <w:rPr>
          <w:b/>
          <w:color w:val="000000"/>
          <w:sz w:val="30"/>
        </w:rPr>
        <w:t xml:space="preserve"> </w:t>
      </w:r>
      <w:r w:rsidRPr="00CA3CAF">
        <w:rPr>
          <w:b/>
          <w:color w:val="000000"/>
          <w:sz w:val="30"/>
        </w:rPr>
        <w:t>sequences from Ma</w:t>
      </w:r>
      <w:r w:rsidR="00067E18" w:rsidRPr="00CA3CAF">
        <w:rPr>
          <w:b/>
          <w:color w:val="000000"/>
          <w:sz w:val="30"/>
        </w:rPr>
        <w:t>lagasy</w:t>
      </w:r>
      <w:r w:rsidRPr="00CA3CAF">
        <w:rPr>
          <w:b/>
          <w:color w:val="000000"/>
          <w:sz w:val="30"/>
        </w:rPr>
        <w:t xml:space="preserve"> fruit bats </w:t>
      </w:r>
      <w:r w:rsidR="00AC33A7" w:rsidRPr="00CA3CAF">
        <w:rPr>
          <w:b/>
          <w:color w:val="000000"/>
          <w:sz w:val="30"/>
        </w:rPr>
        <w:t>define</w:t>
      </w:r>
      <w:r w:rsidRPr="00CA3CAF">
        <w:rPr>
          <w:b/>
          <w:color w:val="000000"/>
          <w:sz w:val="30"/>
        </w:rPr>
        <w:t xml:space="preserve"> a unique evolutionary history for this coronavirus clade</w:t>
      </w:r>
    </w:p>
    <w:p w14:paraId="28F41BE9" w14:textId="77777777" w:rsidR="00127389" w:rsidRPr="00F537CD" w:rsidRDefault="00127389" w:rsidP="00E266C0">
      <w:pPr>
        <w:rPr>
          <w:color w:val="000000"/>
          <w:sz w:val="14"/>
          <w:szCs w:val="14"/>
        </w:rPr>
      </w:pPr>
    </w:p>
    <w:p w14:paraId="3FE1EA2C" w14:textId="7537C56A" w:rsidR="008A46EF" w:rsidRDefault="00127389" w:rsidP="00AC33A7">
      <w:pPr>
        <w:jc w:val="center"/>
        <w:rPr>
          <w:color w:val="000000"/>
        </w:rPr>
      </w:pPr>
      <w:r w:rsidRPr="00AC33A7">
        <w:rPr>
          <w:b/>
          <w:bCs/>
          <w:color w:val="000000"/>
        </w:rPr>
        <w:t>Gwenddolen Kettenburg</w:t>
      </w:r>
      <w:r w:rsidRPr="00AC33A7">
        <w:rPr>
          <w:b/>
          <w:bCs/>
          <w:color w:val="000000"/>
          <w:vertAlign w:val="superscript"/>
        </w:rPr>
        <w:t>1</w:t>
      </w:r>
      <w:r w:rsidRPr="00AC33A7">
        <w:rPr>
          <w:b/>
          <w:bCs/>
          <w:color w:val="000000"/>
        </w:rPr>
        <w:t>, Amy Kistler</w:t>
      </w:r>
      <w:r w:rsidRPr="00AC33A7">
        <w:rPr>
          <w:b/>
          <w:bCs/>
          <w:color w:val="000000"/>
          <w:vertAlign w:val="superscript"/>
        </w:rPr>
        <w:t>2</w:t>
      </w:r>
      <w:r w:rsidRPr="00AC33A7">
        <w:rPr>
          <w:b/>
          <w:bCs/>
          <w:color w:val="000000"/>
        </w:rPr>
        <w:t xml:space="preserve">, </w:t>
      </w:r>
      <w:proofErr w:type="spellStart"/>
      <w:r w:rsidR="008A46EF" w:rsidRPr="00AC33A7">
        <w:rPr>
          <w:b/>
          <w:bCs/>
          <w:color w:val="000000"/>
        </w:rPr>
        <w:t>Hafaliana</w:t>
      </w:r>
      <w:proofErr w:type="spellEnd"/>
      <w:r w:rsidR="008A46EF" w:rsidRPr="00AC33A7">
        <w:rPr>
          <w:b/>
          <w:bCs/>
          <w:color w:val="000000"/>
        </w:rPr>
        <w:t xml:space="preserve"> Christian Ranaivoson</w:t>
      </w:r>
      <w:r w:rsidR="008A46EF" w:rsidRPr="00AC33A7">
        <w:rPr>
          <w:b/>
          <w:bCs/>
          <w:color w:val="000000"/>
          <w:vertAlign w:val="superscript"/>
        </w:rPr>
        <w:t>3,6</w:t>
      </w:r>
      <w:r w:rsidR="008A46EF">
        <w:rPr>
          <w:b/>
          <w:bCs/>
          <w:color w:val="000000"/>
        </w:rPr>
        <w:t>, V</w:t>
      </w:r>
      <w:r w:rsidRPr="00AC33A7">
        <w:rPr>
          <w:b/>
          <w:bCs/>
          <w:color w:val="000000"/>
        </w:rPr>
        <w:t>ida Ahyong</w:t>
      </w:r>
      <w:r w:rsidRPr="00AC33A7">
        <w:rPr>
          <w:b/>
          <w:bCs/>
          <w:color w:val="000000"/>
          <w:vertAlign w:val="superscript"/>
        </w:rPr>
        <w:t>2</w:t>
      </w:r>
      <w:r w:rsidRPr="00AC33A7">
        <w:rPr>
          <w:b/>
          <w:bCs/>
          <w:color w:val="000000"/>
        </w:rPr>
        <w:t>, Angelo Andrianiaina</w:t>
      </w:r>
      <w:r w:rsidRPr="00AC33A7">
        <w:rPr>
          <w:b/>
          <w:bCs/>
          <w:color w:val="000000"/>
          <w:vertAlign w:val="superscript"/>
        </w:rPr>
        <w:t>3</w:t>
      </w:r>
      <w:r w:rsidRPr="00AC33A7">
        <w:rPr>
          <w:b/>
          <w:bCs/>
          <w:color w:val="000000"/>
        </w:rPr>
        <w:t>, Santino Andry</w:t>
      </w:r>
      <w:r w:rsidRPr="00AC33A7">
        <w:rPr>
          <w:b/>
          <w:bCs/>
          <w:color w:val="000000"/>
          <w:vertAlign w:val="superscript"/>
        </w:rPr>
        <w:t>4</w:t>
      </w:r>
      <w:r w:rsidRPr="00AC33A7">
        <w:rPr>
          <w:b/>
          <w:bCs/>
          <w:color w:val="000000"/>
        </w:rPr>
        <w:t>, Joseph L. DeRisi</w:t>
      </w:r>
      <w:r w:rsidRPr="00AC33A7">
        <w:rPr>
          <w:b/>
          <w:bCs/>
          <w:color w:val="000000"/>
          <w:vertAlign w:val="superscript"/>
        </w:rPr>
        <w:t>2</w:t>
      </w:r>
      <w:r w:rsidRPr="00AC33A7">
        <w:rPr>
          <w:b/>
          <w:bCs/>
          <w:color w:val="000000"/>
        </w:rPr>
        <w:t xml:space="preserve">, </w:t>
      </w:r>
      <w:proofErr w:type="spellStart"/>
      <w:r w:rsidRPr="00AC33A7">
        <w:rPr>
          <w:b/>
          <w:bCs/>
          <w:color w:val="000000"/>
        </w:rPr>
        <w:t>Anecia</w:t>
      </w:r>
      <w:proofErr w:type="spellEnd"/>
      <w:r w:rsidRPr="00AC33A7">
        <w:rPr>
          <w:b/>
          <w:bCs/>
          <w:color w:val="000000"/>
        </w:rPr>
        <w:t xml:space="preserve"> Gentles</w:t>
      </w:r>
      <w:r w:rsidRPr="00AC33A7">
        <w:rPr>
          <w:b/>
          <w:bCs/>
          <w:color w:val="000000"/>
          <w:vertAlign w:val="superscript"/>
        </w:rPr>
        <w:t>5</w:t>
      </w:r>
      <w:r w:rsidRPr="00AC33A7">
        <w:rPr>
          <w:b/>
          <w:bCs/>
          <w:color w:val="000000"/>
        </w:rPr>
        <w:t xml:space="preserve">, </w:t>
      </w:r>
      <w:proofErr w:type="spellStart"/>
      <w:r w:rsidR="008A46EF">
        <w:rPr>
          <w:b/>
          <w:bCs/>
          <w:color w:val="000000"/>
        </w:rPr>
        <w:t>Vololoniaina</w:t>
      </w:r>
      <w:proofErr w:type="spellEnd"/>
      <w:r w:rsidR="008A46EF">
        <w:rPr>
          <w:b/>
          <w:bCs/>
          <w:color w:val="000000"/>
        </w:rPr>
        <w:t xml:space="preserve"> Raharinosy</w:t>
      </w:r>
      <w:r w:rsidR="008A46EF" w:rsidRPr="00AC33A7">
        <w:rPr>
          <w:b/>
          <w:bCs/>
          <w:color w:val="000000"/>
          <w:vertAlign w:val="superscript"/>
        </w:rPr>
        <w:t>6</w:t>
      </w:r>
      <w:r w:rsidR="008A46EF">
        <w:rPr>
          <w:b/>
          <w:bCs/>
          <w:color w:val="000000"/>
        </w:rPr>
        <w:t>,</w:t>
      </w:r>
      <w:r w:rsidR="00CA20DC">
        <w:rPr>
          <w:b/>
          <w:bCs/>
          <w:color w:val="000000"/>
        </w:rPr>
        <w:t xml:space="preserve"> </w:t>
      </w:r>
      <w:r w:rsidRPr="00AC33A7">
        <w:rPr>
          <w:b/>
          <w:bCs/>
          <w:color w:val="000000"/>
        </w:rPr>
        <w:t>Tsiry Hasina Randriambolamanantsoa</w:t>
      </w:r>
      <w:r w:rsidRPr="00AC33A7">
        <w:rPr>
          <w:b/>
          <w:bCs/>
          <w:color w:val="000000"/>
          <w:vertAlign w:val="superscript"/>
        </w:rPr>
        <w:t>6</w:t>
      </w:r>
      <w:r w:rsidRPr="00AC33A7">
        <w:rPr>
          <w:b/>
          <w:bCs/>
          <w:color w:val="000000"/>
        </w:rPr>
        <w:t xml:space="preserve">, Ny </w:t>
      </w:r>
      <w:proofErr w:type="spellStart"/>
      <w:r w:rsidRPr="00AC33A7">
        <w:rPr>
          <w:b/>
          <w:bCs/>
          <w:color w:val="000000"/>
        </w:rPr>
        <w:t>Anjara</w:t>
      </w:r>
      <w:proofErr w:type="spellEnd"/>
      <w:r w:rsidRPr="00AC33A7">
        <w:rPr>
          <w:b/>
          <w:bCs/>
          <w:color w:val="000000"/>
        </w:rPr>
        <w:t xml:space="preserve"> Fifi Ravelomanantsoa</w:t>
      </w:r>
      <w:r w:rsidRPr="00AC33A7">
        <w:rPr>
          <w:b/>
          <w:bCs/>
          <w:color w:val="000000"/>
          <w:vertAlign w:val="superscript"/>
        </w:rPr>
        <w:t>3</w:t>
      </w:r>
      <w:r w:rsidRPr="00AC33A7">
        <w:rPr>
          <w:b/>
          <w:bCs/>
          <w:color w:val="000000"/>
        </w:rPr>
        <w:t>, Cristina M. Tato</w:t>
      </w:r>
      <w:r w:rsidRPr="00AC33A7">
        <w:rPr>
          <w:b/>
          <w:bCs/>
          <w:color w:val="000000"/>
          <w:vertAlign w:val="superscript"/>
        </w:rPr>
        <w:t>2</w:t>
      </w:r>
      <w:r w:rsidRPr="00AC33A7">
        <w:rPr>
          <w:b/>
          <w:bCs/>
          <w:color w:val="000000"/>
        </w:rPr>
        <w:t>, Philippe Dussart</w:t>
      </w:r>
      <w:r w:rsidRPr="00AC33A7">
        <w:rPr>
          <w:b/>
          <w:bCs/>
          <w:color w:val="000000"/>
          <w:vertAlign w:val="superscript"/>
        </w:rPr>
        <w:t>6</w:t>
      </w:r>
      <w:r w:rsidRPr="00AC33A7">
        <w:rPr>
          <w:b/>
          <w:bCs/>
          <w:color w:val="000000"/>
        </w:rPr>
        <w:t xml:space="preserve">, </w:t>
      </w:r>
      <w:r w:rsidR="001B61F7" w:rsidRPr="00AC33A7">
        <w:rPr>
          <w:b/>
          <w:bCs/>
          <w:color w:val="000000"/>
        </w:rPr>
        <w:t>Jean-Michel H</w:t>
      </w:r>
      <w:r w:rsidR="008879E5">
        <w:rPr>
          <w:b/>
          <w:bCs/>
          <w:color w:val="000000"/>
        </w:rPr>
        <w:t>e</w:t>
      </w:r>
      <w:r w:rsidR="001B61F7" w:rsidRPr="00AC33A7">
        <w:rPr>
          <w:b/>
          <w:bCs/>
          <w:color w:val="000000"/>
        </w:rPr>
        <w:t>raud</w:t>
      </w:r>
      <w:r w:rsidR="001B61F7" w:rsidRPr="00AC33A7">
        <w:rPr>
          <w:b/>
          <w:bCs/>
          <w:color w:val="000000"/>
          <w:vertAlign w:val="superscript"/>
        </w:rPr>
        <w:t>6</w:t>
      </w:r>
      <w:r w:rsidR="00CD476C">
        <w:rPr>
          <w:b/>
          <w:bCs/>
          <w:color w:val="000000"/>
          <w:vertAlign w:val="superscript"/>
        </w:rPr>
        <w:t>,7</w:t>
      </w:r>
      <w:r w:rsidR="00312867" w:rsidRPr="00312867">
        <w:rPr>
          <w:color w:val="000000" w:themeColor="text1"/>
          <w:shd w:val="clear" w:color="auto" w:fill="FFFFFF"/>
          <w:vertAlign w:val="superscript"/>
        </w:rPr>
        <w:t>†</w:t>
      </w:r>
      <w:r w:rsidR="001B61F7">
        <w:rPr>
          <w:color w:val="000000"/>
        </w:rPr>
        <w:t xml:space="preserve">, </w:t>
      </w:r>
    </w:p>
    <w:p w14:paraId="1410716A" w14:textId="4CF96548" w:rsidR="00127389" w:rsidRPr="00AC33A7" w:rsidRDefault="001B61F7" w:rsidP="00AC33A7">
      <w:pPr>
        <w:jc w:val="center"/>
        <w:rPr>
          <w:b/>
          <w:bCs/>
          <w:color w:val="000000"/>
        </w:rPr>
      </w:pPr>
      <w:r>
        <w:rPr>
          <w:color w:val="000000"/>
        </w:rPr>
        <w:t>a</w:t>
      </w:r>
      <w:r w:rsidR="00127389" w:rsidRPr="00AC33A7">
        <w:rPr>
          <w:color w:val="000000"/>
        </w:rPr>
        <w:t>nd</w:t>
      </w:r>
      <w:r w:rsidR="00127389" w:rsidRPr="00AC33A7">
        <w:rPr>
          <w:b/>
          <w:bCs/>
          <w:color w:val="000000"/>
        </w:rPr>
        <w:t xml:space="preserve"> Cara E. Brook</w:t>
      </w:r>
      <w:r w:rsidR="00127389" w:rsidRPr="00AC33A7">
        <w:rPr>
          <w:b/>
          <w:bCs/>
          <w:color w:val="000000"/>
          <w:vertAlign w:val="superscript"/>
        </w:rPr>
        <w:t>1</w:t>
      </w:r>
      <w:r w:rsidR="00312867" w:rsidRPr="00312867">
        <w:rPr>
          <w:color w:val="000000" w:themeColor="text1"/>
          <w:shd w:val="clear" w:color="auto" w:fill="FFFFFF"/>
          <w:vertAlign w:val="superscript"/>
        </w:rPr>
        <w:t>†</w:t>
      </w:r>
      <w:r w:rsidR="00312867" w:rsidRPr="00312867">
        <w:rPr>
          <w:b/>
          <w:bCs/>
          <w:color w:val="000000"/>
        </w:rPr>
        <w:t>*</w:t>
      </w:r>
    </w:p>
    <w:p w14:paraId="55DBBB69" w14:textId="77777777" w:rsidR="00127389" w:rsidRPr="00CA3CAF" w:rsidRDefault="00127389" w:rsidP="00A60EE4">
      <w:pPr>
        <w:rPr>
          <w:color w:val="000000"/>
          <w:sz w:val="10"/>
        </w:rPr>
      </w:pPr>
    </w:p>
    <w:p w14:paraId="5A4A6917" w14:textId="77777777" w:rsidR="00127389" w:rsidRPr="006B3F44" w:rsidRDefault="00127389" w:rsidP="00A60EE4">
      <w:pPr>
        <w:rPr>
          <w:color w:val="000000"/>
        </w:rPr>
      </w:pPr>
      <w:r w:rsidRPr="006B3F44">
        <w:rPr>
          <w:color w:val="000000"/>
          <w:vertAlign w:val="superscript"/>
        </w:rPr>
        <w:t>1</w:t>
      </w:r>
      <w:r w:rsidRPr="006B3F44">
        <w:rPr>
          <w:color w:val="000000"/>
        </w:rPr>
        <w:t>Department of Ecology and Evolution, University of Chicago, Chicago, IL, U.S.A.</w:t>
      </w:r>
    </w:p>
    <w:p w14:paraId="73AE6C9F" w14:textId="77777777" w:rsidR="00127389" w:rsidRPr="006B3F44" w:rsidRDefault="00127389" w:rsidP="00A60EE4">
      <w:pPr>
        <w:rPr>
          <w:color w:val="000000"/>
        </w:rPr>
      </w:pPr>
      <w:r w:rsidRPr="006B3F44">
        <w:rPr>
          <w:color w:val="000000"/>
          <w:vertAlign w:val="superscript"/>
        </w:rPr>
        <w:t>2</w:t>
      </w:r>
      <w:r w:rsidRPr="006B3F44">
        <w:rPr>
          <w:color w:val="000000"/>
        </w:rPr>
        <w:t>Chan Zuckerberg Biohub, San Francisco, CA, U.S.A.</w:t>
      </w:r>
    </w:p>
    <w:p w14:paraId="058A04BB" w14:textId="77777777" w:rsidR="00127389" w:rsidRPr="006B3F44" w:rsidRDefault="00127389" w:rsidP="00A60EE4">
      <w:pPr>
        <w:rPr>
          <w:color w:val="212121"/>
          <w:shd w:val="clear" w:color="auto" w:fill="FFFFFF"/>
        </w:rPr>
      </w:pPr>
      <w:r w:rsidRPr="006B3F44">
        <w:rPr>
          <w:color w:val="000000"/>
          <w:vertAlign w:val="superscript"/>
        </w:rPr>
        <w:t>3</w:t>
      </w:r>
      <w:r w:rsidRPr="006B3F44">
        <w:rPr>
          <w:color w:val="212121"/>
          <w:shd w:val="clear" w:color="auto" w:fill="FFFFFF"/>
        </w:rPr>
        <w:t>Department of Zoology and Animal Biodiversity, University of Antananarivo, Antananarivo, Madagascar</w:t>
      </w:r>
      <w:r>
        <w:rPr>
          <w:color w:val="212121"/>
          <w:shd w:val="clear" w:color="auto" w:fill="FFFFFF"/>
        </w:rPr>
        <w:t>.</w:t>
      </w:r>
    </w:p>
    <w:p w14:paraId="1AE41BE1" w14:textId="77777777" w:rsidR="00127389" w:rsidRPr="006B3F44" w:rsidRDefault="00127389" w:rsidP="00A60EE4">
      <w:r w:rsidRPr="006B3F44">
        <w:rPr>
          <w:color w:val="000000"/>
          <w:vertAlign w:val="superscript"/>
        </w:rPr>
        <w:t>4</w:t>
      </w:r>
      <w:r w:rsidRPr="006B3F44">
        <w:rPr>
          <w:color w:val="212121"/>
          <w:shd w:val="clear" w:color="auto" w:fill="FFFFFF"/>
        </w:rPr>
        <w:t>Department of Entomology, University of Antananarivo, Antananarivo, Madagascar</w:t>
      </w:r>
      <w:r>
        <w:rPr>
          <w:color w:val="212121"/>
          <w:shd w:val="clear" w:color="auto" w:fill="FFFFFF"/>
        </w:rPr>
        <w:t>.</w:t>
      </w:r>
    </w:p>
    <w:p w14:paraId="3C0E4514" w14:textId="77777777" w:rsidR="00127389" w:rsidRPr="006B3F44" w:rsidRDefault="00127389" w:rsidP="00A60EE4">
      <w:pPr>
        <w:rPr>
          <w:color w:val="000000"/>
        </w:rPr>
      </w:pPr>
      <w:r w:rsidRPr="006B3F44">
        <w:rPr>
          <w:color w:val="000000"/>
          <w:vertAlign w:val="superscript"/>
        </w:rPr>
        <w:t>5</w:t>
      </w:r>
      <w:r w:rsidRPr="006B3F44">
        <w:rPr>
          <w:color w:val="000000"/>
        </w:rPr>
        <w:t>Odum School of Ecology, University of Georgia, Athens, GA, U.S.A.</w:t>
      </w:r>
    </w:p>
    <w:p w14:paraId="5F1FA4A1" w14:textId="2D7F8F70" w:rsidR="00312867" w:rsidRPr="00F537CD" w:rsidRDefault="00127389" w:rsidP="00312867">
      <w:pPr>
        <w:rPr>
          <w:color w:val="212121"/>
          <w:shd w:val="clear" w:color="auto" w:fill="FFFFFF"/>
        </w:rPr>
      </w:pPr>
      <w:r w:rsidRPr="006B3F44">
        <w:rPr>
          <w:color w:val="212121"/>
          <w:shd w:val="clear" w:color="auto" w:fill="FFFFFF"/>
          <w:vertAlign w:val="superscript"/>
        </w:rPr>
        <w:t>6</w:t>
      </w:r>
      <w:r w:rsidRPr="006B3F44">
        <w:rPr>
          <w:color w:val="212121"/>
          <w:shd w:val="clear" w:color="auto" w:fill="FFFFFF"/>
        </w:rPr>
        <w:t xml:space="preserve">Virology Unit, </w:t>
      </w:r>
      <w:proofErr w:type="spellStart"/>
      <w:r w:rsidRPr="006B3F44">
        <w:rPr>
          <w:color w:val="212121"/>
          <w:shd w:val="clear" w:color="auto" w:fill="FFFFFF"/>
        </w:rPr>
        <w:t>Institut</w:t>
      </w:r>
      <w:proofErr w:type="spellEnd"/>
      <w:r w:rsidRPr="006B3F44">
        <w:rPr>
          <w:color w:val="212121"/>
          <w:shd w:val="clear" w:color="auto" w:fill="FFFFFF"/>
        </w:rPr>
        <w:t xml:space="preserve"> Pasteur </w:t>
      </w:r>
      <w:r w:rsidR="008879E5">
        <w:rPr>
          <w:color w:val="212121"/>
          <w:shd w:val="clear" w:color="auto" w:fill="FFFFFF"/>
        </w:rPr>
        <w:t>de</w:t>
      </w:r>
      <w:r w:rsidRPr="006B3F44">
        <w:rPr>
          <w:color w:val="212121"/>
          <w:shd w:val="clear" w:color="auto" w:fill="FFFFFF"/>
        </w:rPr>
        <w:t xml:space="preserve"> Madagascar, Antananarivo, Madagascar.</w:t>
      </w:r>
    </w:p>
    <w:p w14:paraId="59133CF4" w14:textId="714F2FA8" w:rsidR="00CD476C" w:rsidRPr="00CD476C" w:rsidRDefault="00CD476C" w:rsidP="00312867">
      <w:pPr>
        <w:rPr>
          <w:color w:val="212121"/>
          <w:shd w:val="clear" w:color="auto" w:fill="FFFFFF"/>
        </w:rPr>
      </w:pPr>
      <w:r>
        <w:rPr>
          <w:color w:val="212121"/>
          <w:shd w:val="clear" w:color="auto" w:fill="FFFFFF"/>
          <w:vertAlign w:val="superscript"/>
        </w:rPr>
        <w:t>7</w:t>
      </w:r>
      <w:r w:rsidRPr="006B3F44">
        <w:rPr>
          <w:color w:val="212121"/>
          <w:shd w:val="clear" w:color="auto" w:fill="FFFFFF"/>
        </w:rPr>
        <w:t xml:space="preserve">Virology </w:t>
      </w:r>
      <w:r>
        <w:rPr>
          <w:color w:val="212121"/>
          <w:shd w:val="clear" w:color="auto" w:fill="FFFFFF"/>
        </w:rPr>
        <w:t>Department</w:t>
      </w:r>
      <w:r w:rsidRPr="006B3F44">
        <w:rPr>
          <w:color w:val="212121"/>
          <w:shd w:val="clear" w:color="auto" w:fill="FFFFFF"/>
        </w:rPr>
        <w:t xml:space="preserve">, </w:t>
      </w:r>
      <w:proofErr w:type="spellStart"/>
      <w:r w:rsidRPr="006B3F44">
        <w:rPr>
          <w:color w:val="212121"/>
          <w:shd w:val="clear" w:color="auto" w:fill="FFFFFF"/>
        </w:rPr>
        <w:t>Institut</w:t>
      </w:r>
      <w:proofErr w:type="spellEnd"/>
      <w:r w:rsidRPr="006B3F44">
        <w:rPr>
          <w:color w:val="212121"/>
          <w:shd w:val="clear" w:color="auto" w:fill="FFFFFF"/>
        </w:rPr>
        <w:t xml:space="preserve"> Pasteur </w:t>
      </w:r>
      <w:r>
        <w:rPr>
          <w:color w:val="212121"/>
          <w:shd w:val="clear" w:color="auto" w:fill="FFFFFF"/>
        </w:rPr>
        <w:t>de</w:t>
      </w:r>
      <w:r w:rsidRPr="006B3F44">
        <w:rPr>
          <w:color w:val="212121"/>
          <w:shd w:val="clear" w:color="auto" w:fill="FFFFFF"/>
        </w:rPr>
        <w:t xml:space="preserve"> </w:t>
      </w:r>
      <w:r>
        <w:rPr>
          <w:color w:val="212121"/>
          <w:shd w:val="clear" w:color="auto" w:fill="FFFFFF"/>
        </w:rPr>
        <w:t>Dakar</w:t>
      </w:r>
      <w:r w:rsidRPr="006B3F44">
        <w:rPr>
          <w:color w:val="212121"/>
          <w:shd w:val="clear" w:color="auto" w:fill="FFFFFF"/>
        </w:rPr>
        <w:t xml:space="preserve">, </w:t>
      </w:r>
      <w:r>
        <w:rPr>
          <w:color w:val="212121"/>
          <w:shd w:val="clear" w:color="auto" w:fill="FFFFFF"/>
        </w:rPr>
        <w:t>Dakar, Senegal</w:t>
      </w:r>
      <w:r w:rsidRPr="006B3F44">
        <w:rPr>
          <w:color w:val="212121"/>
          <w:shd w:val="clear" w:color="auto" w:fill="FFFFFF"/>
        </w:rPr>
        <w:t>.</w:t>
      </w:r>
    </w:p>
    <w:p w14:paraId="3EB80878" w14:textId="60167855" w:rsidR="00312867" w:rsidRPr="00312867" w:rsidRDefault="00312867" w:rsidP="00312867">
      <w:pPr>
        <w:rPr>
          <w:b/>
          <w:bCs/>
          <w:i/>
          <w:iCs/>
          <w:color w:val="000000"/>
        </w:rPr>
      </w:pPr>
      <w:r w:rsidRPr="00312867">
        <w:rPr>
          <w:i/>
          <w:iCs/>
          <w:color w:val="000000" w:themeColor="text1"/>
          <w:shd w:val="clear" w:color="auto" w:fill="FFFFFF"/>
          <w:vertAlign w:val="superscript"/>
        </w:rPr>
        <w:t>†</w:t>
      </w:r>
      <w:r>
        <w:rPr>
          <w:i/>
          <w:iCs/>
          <w:color w:val="000000"/>
        </w:rPr>
        <w:t>c</w:t>
      </w:r>
      <w:r w:rsidRPr="00312867">
        <w:rPr>
          <w:i/>
          <w:iCs/>
          <w:color w:val="000000"/>
        </w:rPr>
        <w:t>o-senior authors</w:t>
      </w:r>
    </w:p>
    <w:p w14:paraId="2B677F7D" w14:textId="77777777" w:rsidR="00312867" w:rsidRPr="00CA3CAF" w:rsidRDefault="00312867" w:rsidP="00A60EE4">
      <w:pPr>
        <w:rPr>
          <w:sz w:val="10"/>
        </w:rPr>
      </w:pPr>
    </w:p>
    <w:p w14:paraId="51F2A5AB" w14:textId="368990F2" w:rsidR="00AC33A7" w:rsidRPr="00CA3CAF" w:rsidRDefault="00127389" w:rsidP="00A60EE4">
      <w:pPr>
        <w:rPr>
          <w:b/>
          <w:color w:val="000000"/>
          <w:lang w:val="fr-FR"/>
        </w:rPr>
      </w:pPr>
      <w:r w:rsidRPr="00CA3CAF">
        <w:rPr>
          <w:b/>
          <w:color w:val="000000"/>
          <w:lang w:val="fr-FR"/>
        </w:rPr>
        <w:t>*Correspond</w:t>
      </w:r>
      <w:r w:rsidR="00AC33A7" w:rsidRPr="00CA3CAF">
        <w:rPr>
          <w:b/>
          <w:color w:val="000000"/>
          <w:lang w:val="fr-FR"/>
        </w:rPr>
        <w:t>ence:</w:t>
      </w:r>
    </w:p>
    <w:p w14:paraId="568A656F" w14:textId="028449A1" w:rsidR="00AC33A7" w:rsidRPr="00CA3CAF" w:rsidRDefault="00312867" w:rsidP="00A60EE4">
      <w:pPr>
        <w:rPr>
          <w:color w:val="000000"/>
          <w:lang w:val="fr-FR"/>
        </w:rPr>
      </w:pPr>
      <w:r w:rsidRPr="00CA3CAF">
        <w:rPr>
          <w:color w:val="000000"/>
          <w:lang w:val="fr-FR"/>
        </w:rPr>
        <w:t>Cara E. Brook</w:t>
      </w:r>
    </w:p>
    <w:p w14:paraId="75E5D733" w14:textId="1F0F8215" w:rsidR="00127389" w:rsidRPr="00CA3CAF" w:rsidRDefault="00D81A08" w:rsidP="00A60EE4">
      <w:pPr>
        <w:rPr>
          <w:color w:val="000000"/>
          <w:lang w:val="fr-FR"/>
        </w:rPr>
      </w:pPr>
      <w:hyperlink r:id="rId6" w:history="1">
        <w:r w:rsidR="00312867" w:rsidRPr="00CA3CAF">
          <w:rPr>
            <w:rStyle w:val="Hyperlink"/>
          </w:rPr>
          <w:t>cbrook@uchicago.edu</w:t>
        </w:r>
      </w:hyperlink>
    </w:p>
    <w:p w14:paraId="0D7DC414" w14:textId="77777777" w:rsidR="00127389" w:rsidRPr="00CA3CAF" w:rsidRDefault="00127389" w:rsidP="00A60EE4">
      <w:pPr>
        <w:rPr>
          <w:color w:val="000000"/>
          <w:sz w:val="14"/>
          <w:lang w:val="fr-FR"/>
        </w:rPr>
      </w:pPr>
    </w:p>
    <w:p w14:paraId="73990339" w14:textId="0FF0EA2F" w:rsidR="00127389" w:rsidRPr="00AC33A7" w:rsidRDefault="00127389" w:rsidP="00A60EE4">
      <w:pPr>
        <w:rPr>
          <w:b/>
          <w:bCs/>
          <w:color w:val="000000"/>
        </w:rPr>
      </w:pPr>
      <w:r w:rsidRPr="006B3F44">
        <w:rPr>
          <w:b/>
          <w:bCs/>
          <w:color w:val="000000"/>
        </w:rPr>
        <w:t xml:space="preserve">Keywords: </w:t>
      </w:r>
      <w:proofErr w:type="spellStart"/>
      <w:r>
        <w:rPr>
          <w:i/>
          <w:iCs/>
          <w:color w:val="000000"/>
        </w:rPr>
        <w:t>N</w:t>
      </w:r>
      <w:r w:rsidRPr="00996157">
        <w:rPr>
          <w:i/>
          <w:iCs/>
          <w:color w:val="000000"/>
        </w:rPr>
        <w:t>obecovirus</w:t>
      </w:r>
      <w:proofErr w:type="spellEnd"/>
      <w:r w:rsidRPr="00996157">
        <w:rPr>
          <w:i/>
          <w:iCs/>
          <w:color w:val="000000"/>
        </w:rPr>
        <w:t>, bat-borne coronavirus, recombination, zoonosis, Madagascar</w:t>
      </w:r>
    </w:p>
    <w:p w14:paraId="501DA7E7" w14:textId="77777777" w:rsidR="00127389" w:rsidRPr="00CA3CAF" w:rsidRDefault="00127389" w:rsidP="00A60EE4">
      <w:pPr>
        <w:rPr>
          <w:sz w:val="10"/>
        </w:rPr>
      </w:pPr>
    </w:p>
    <w:p w14:paraId="1CBF2F0C" w14:textId="77777777" w:rsidR="00127389" w:rsidRPr="006B3F44" w:rsidRDefault="00127389" w:rsidP="00A60EE4">
      <w:pPr>
        <w:rPr>
          <w:b/>
          <w:bCs/>
        </w:rPr>
      </w:pPr>
      <w:r w:rsidRPr="006B3F44">
        <w:rPr>
          <w:b/>
          <w:bCs/>
        </w:rPr>
        <w:t>Abstract</w:t>
      </w:r>
    </w:p>
    <w:p w14:paraId="1639D227" w14:textId="2838672D" w:rsidR="00502E0C" w:rsidRDefault="00127389" w:rsidP="00D93F80">
      <w:pPr>
        <w:rPr>
          <w:color w:val="000000"/>
        </w:rPr>
      </w:pPr>
      <w:r w:rsidRPr="006B3F44">
        <w:rPr>
          <w:color w:val="000000"/>
        </w:rPr>
        <w:t xml:space="preserve">Bats are natural reservoirs for both </w:t>
      </w:r>
      <w:r w:rsidRPr="006B3F44">
        <w:rPr>
          <w:i/>
          <w:iCs/>
          <w:color w:val="000000"/>
        </w:rPr>
        <w:t>Alpha</w:t>
      </w:r>
      <w:r w:rsidRPr="006B3F44">
        <w:rPr>
          <w:color w:val="000000"/>
        </w:rPr>
        <w:t xml:space="preserve">- and </w:t>
      </w:r>
      <w:proofErr w:type="spellStart"/>
      <w:r w:rsidRPr="006B3F44">
        <w:rPr>
          <w:i/>
          <w:iCs/>
          <w:color w:val="000000"/>
        </w:rPr>
        <w:t>Betacoronaviruses</w:t>
      </w:r>
      <w:proofErr w:type="spellEnd"/>
      <w:r w:rsidRPr="006B3F44">
        <w:rPr>
          <w:color w:val="000000"/>
        </w:rPr>
        <w:t xml:space="preserve"> and the hypothesized original hosts of five of seven known zoonotic coronaviruses. To date, the vast majority of bat coronavirus research has been concentrated in Asia, though coronaviruses are globally distributed; indeed, SARS-</w:t>
      </w:r>
      <w:proofErr w:type="spellStart"/>
      <w:r w:rsidRPr="006B3F44">
        <w:rPr>
          <w:color w:val="000000"/>
        </w:rPr>
        <w:t>CoV</w:t>
      </w:r>
      <w:proofErr w:type="spellEnd"/>
      <w:r w:rsidRPr="006B3F44">
        <w:rPr>
          <w:color w:val="000000"/>
        </w:rPr>
        <w:t xml:space="preserve"> and SARS-CoV-2-related </w:t>
      </w:r>
      <w:proofErr w:type="spellStart"/>
      <w:r>
        <w:rPr>
          <w:i/>
          <w:iCs/>
          <w:color w:val="000000"/>
        </w:rPr>
        <w:t>Betacoronaviruses</w:t>
      </w:r>
      <w:proofErr w:type="spellEnd"/>
      <w:r>
        <w:rPr>
          <w:i/>
          <w:iCs/>
          <w:color w:val="000000"/>
        </w:rPr>
        <w:t xml:space="preserve"> </w:t>
      </w:r>
      <w:r>
        <w:rPr>
          <w:color w:val="000000"/>
        </w:rPr>
        <w:t xml:space="preserve">in the subgenus </w:t>
      </w:r>
      <w:proofErr w:type="spellStart"/>
      <w:r w:rsidRPr="00067E18">
        <w:rPr>
          <w:i/>
          <w:iCs/>
          <w:color w:val="000000"/>
        </w:rPr>
        <w:t>Sarbecovirus</w:t>
      </w:r>
      <w:proofErr w:type="spellEnd"/>
      <w:r w:rsidRPr="006B3F44">
        <w:rPr>
          <w:color w:val="000000"/>
        </w:rPr>
        <w:t xml:space="preserve"> have been identified circulating in </w:t>
      </w:r>
      <w:proofErr w:type="spellStart"/>
      <w:r w:rsidRPr="006B3F44">
        <w:rPr>
          <w:i/>
          <w:iCs/>
          <w:color w:val="000000"/>
        </w:rPr>
        <w:t>Rhinolophid</w:t>
      </w:r>
      <w:proofErr w:type="spellEnd"/>
      <w:r w:rsidRPr="006B3F44">
        <w:rPr>
          <w:i/>
          <w:iCs/>
          <w:color w:val="000000"/>
        </w:rPr>
        <w:t xml:space="preserve"> </w:t>
      </w:r>
      <w:r w:rsidRPr="006B3F44">
        <w:rPr>
          <w:color w:val="000000"/>
        </w:rPr>
        <w:t xml:space="preserve">bats in both Africa and Europe, despite the relative dearth of surveillance in these regions. </w:t>
      </w:r>
      <w:r w:rsidR="001B61F7">
        <w:rPr>
          <w:color w:val="000000"/>
        </w:rPr>
        <w:t xml:space="preserve">As </w:t>
      </w:r>
      <w:r w:rsidRPr="006B3F44">
        <w:rPr>
          <w:color w:val="000000"/>
        </w:rPr>
        <w:t>part</w:t>
      </w:r>
      <w:r w:rsidR="001B61F7">
        <w:rPr>
          <w:color w:val="000000"/>
        </w:rPr>
        <w:t xml:space="preserve"> of </w:t>
      </w:r>
      <w:r w:rsidRPr="006B3F44">
        <w:rPr>
          <w:color w:val="000000"/>
        </w:rPr>
        <w:t>a long-term study examining the dynamics of potentially zoonotic viruses in three species of endemic Madagascar fruit bat (</w:t>
      </w:r>
      <w:proofErr w:type="spellStart"/>
      <w:r w:rsidRPr="006B3F44">
        <w:rPr>
          <w:i/>
          <w:iCs/>
          <w:color w:val="000000"/>
        </w:rPr>
        <w:t>Pteropus</w:t>
      </w:r>
      <w:proofErr w:type="spellEnd"/>
      <w:r w:rsidRPr="006B3F44">
        <w:rPr>
          <w:i/>
          <w:iCs/>
          <w:color w:val="000000"/>
        </w:rPr>
        <w:t xml:space="preserve"> rufus, Eidolon </w:t>
      </w:r>
      <w:proofErr w:type="spellStart"/>
      <w:r w:rsidRPr="006B3F44">
        <w:rPr>
          <w:i/>
          <w:iCs/>
          <w:color w:val="000000"/>
        </w:rPr>
        <w:t>dupreanum</w:t>
      </w:r>
      <w:proofErr w:type="spellEnd"/>
      <w:r w:rsidRPr="006B3F44">
        <w:rPr>
          <w:i/>
          <w:iCs/>
          <w:color w:val="000000"/>
        </w:rPr>
        <w:t>, Rousettus madagascariensis</w:t>
      </w:r>
      <w:r w:rsidRPr="006B3F44">
        <w:rPr>
          <w:color w:val="000000"/>
        </w:rPr>
        <w:t>), we carried out metagenomic Next Generation Sequencing</w:t>
      </w:r>
      <w:r w:rsidR="00F537CD">
        <w:rPr>
          <w:color w:val="000000"/>
        </w:rPr>
        <w:t xml:space="preserve"> (</w:t>
      </w:r>
      <w:proofErr w:type="spellStart"/>
      <w:r w:rsidR="00F537CD">
        <w:rPr>
          <w:color w:val="000000"/>
        </w:rPr>
        <w:t>mNGS</w:t>
      </w:r>
      <w:proofErr w:type="spellEnd"/>
      <w:r w:rsidR="00F537CD">
        <w:rPr>
          <w:color w:val="000000"/>
        </w:rPr>
        <w:t>)</w:t>
      </w:r>
      <w:r w:rsidRPr="006B3F44">
        <w:rPr>
          <w:color w:val="000000"/>
        </w:rPr>
        <w:t xml:space="preserve"> on </w:t>
      </w:r>
      <w:r>
        <w:rPr>
          <w:color w:val="000000"/>
        </w:rPr>
        <w:t>urine, throat, and</w:t>
      </w:r>
      <w:r w:rsidRPr="006B3F44">
        <w:rPr>
          <w:color w:val="000000"/>
        </w:rPr>
        <w:t xml:space="preserve"> fecal samples obtained from wild-caught individuals. We report detection of </w:t>
      </w:r>
      <w:r>
        <w:rPr>
          <w:color w:val="000000"/>
        </w:rPr>
        <w:t xml:space="preserve">RNA derived from </w:t>
      </w:r>
      <w:proofErr w:type="spellStart"/>
      <w:r w:rsidRPr="006B3F44">
        <w:rPr>
          <w:i/>
          <w:iCs/>
          <w:color w:val="000000"/>
        </w:rPr>
        <w:t>Betacoronavirus</w:t>
      </w:r>
      <w:proofErr w:type="spellEnd"/>
      <w:r w:rsidRPr="006B3F44">
        <w:rPr>
          <w:color w:val="000000"/>
        </w:rPr>
        <w:t xml:space="preserve"> </w:t>
      </w:r>
      <w:r>
        <w:rPr>
          <w:color w:val="000000"/>
        </w:rPr>
        <w:t xml:space="preserve">subgenus </w:t>
      </w:r>
      <w:proofErr w:type="spellStart"/>
      <w:r w:rsidRPr="000E60B7">
        <w:rPr>
          <w:i/>
          <w:iCs/>
          <w:color w:val="000000"/>
        </w:rPr>
        <w:t>Nobecovirus</w:t>
      </w:r>
      <w:proofErr w:type="spellEnd"/>
      <w:r w:rsidRPr="006B3F44">
        <w:rPr>
          <w:color w:val="000000"/>
        </w:rPr>
        <w:t xml:space="preserve"> in </w:t>
      </w:r>
      <w:r>
        <w:rPr>
          <w:color w:val="000000"/>
        </w:rPr>
        <w:t xml:space="preserve">fecal </w:t>
      </w:r>
      <w:r w:rsidRPr="006B3F44">
        <w:rPr>
          <w:color w:val="000000"/>
        </w:rPr>
        <w:t xml:space="preserve">samples from all three species and describe full genome sequences of novel </w:t>
      </w:r>
      <w:proofErr w:type="spellStart"/>
      <w:r w:rsidRPr="0042336E">
        <w:rPr>
          <w:i/>
          <w:iCs/>
          <w:color w:val="000000"/>
        </w:rPr>
        <w:t>Nobecoviruses</w:t>
      </w:r>
      <w:proofErr w:type="spellEnd"/>
      <w:r w:rsidRPr="007F3A7E">
        <w:rPr>
          <w:color w:val="000000"/>
        </w:rPr>
        <w:t xml:space="preserve"> </w:t>
      </w:r>
      <w:r w:rsidRPr="006B3F44">
        <w:rPr>
          <w:color w:val="000000"/>
        </w:rPr>
        <w:t xml:space="preserve">in </w:t>
      </w:r>
      <w:r w:rsidRPr="006B3F44">
        <w:rPr>
          <w:i/>
          <w:iCs/>
          <w:color w:val="000000"/>
        </w:rPr>
        <w:t xml:space="preserve">P. rufus </w:t>
      </w:r>
      <w:r w:rsidRPr="006B3F44">
        <w:rPr>
          <w:color w:val="000000"/>
        </w:rPr>
        <w:t xml:space="preserve">and </w:t>
      </w:r>
      <w:r w:rsidRPr="006B3F44">
        <w:rPr>
          <w:i/>
          <w:iCs/>
          <w:color w:val="000000"/>
        </w:rPr>
        <w:t>R. madagascariensis</w:t>
      </w:r>
      <w:r>
        <w:rPr>
          <w:i/>
          <w:iCs/>
          <w:color w:val="000000"/>
        </w:rPr>
        <w:t>.</w:t>
      </w:r>
      <w:r w:rsidR="00C46458">
        <w:rPr>
          <w:i/>
          <w:iCs/>
          <w:color w:val="000000"/>
        </w:rPr>
        <w:t xml:space="preserve"> </w:t>
      </w:r>
      <w:r w:rsidR="00C46458">
        <w:rPr>
          <w:color w:val="000000"/>
        </w:rPr>
        <w:t xml:space="preserve">Phylogenetic analysis </w:t>
      </w:r>
      <w:r w:rsidR="000E60B7">
        <w:rPr>
          <w:color w:val="000000"/>
        </w:rPr>
        <w:t xml:space="preserve">indicates </w:t>
      </w:r>
      <w:r w:rsidR="00C46458">
        <w:rPr>
          <w:color w:val="000000"/>
        </w:rPr>
        <w:t xml:space="preserve">the existence of five distinct </w:t>
      </w:r>
      <w:proofErr w:type="spellStart"/>
      <w:r w:rsidR="00C46458">
        <w:rPr>
          <w:i/>
          <w:color w:val="000000"/>
        </w:rPr>
        <w:t>Nobecovirus</w:t>
      </w:r>
      <w:proofErr w:type="spellEnd"/>
      <w:r w:rsidR="00C46458">
        <w:rPr>
          <w:i/>
          <w:color w:val="000000"/>
        </w:rPr>
        <w:t xml:space="preserve"> </w:t>
      </w:r>
      <w:r w:rsidR="00C46458">
        <w:rPr>
          <w:iCs/>
          <w:color w:val="000000"/>
        </w:rPr>
        <w:t>clades, one of which is defined by the highly divergent</w:t>
      </w:r>
      <w:r w:rsidR="000E60B7">
        <w:rPr>
          <w:iCs/>
          <w:color w:val="000000"/>
        </w:rPr>
        <w:t xml:space="preserve"> sequence reported here from </w:t>
      </w:r>
      <w:r w:rsidR="000E60B7">
        <w:rPr>
          <w:i/>
          <w:color w:val="000000"/>
        </w:rPr>
        <w:t xml:space="preserve">P. rufus </w:t>
      </w:r>
      <w:r w:rsidR="000E60B7">
        <w:rPr>
          <w:iCs/>
          <w:color w:val="000000"/>
        </w:rPr>
        <w:t>bats</w:t>
      </w:r>
      <w:r w:rsidR="00C46458">
        <w:rPr>
          <w:i/>
          <w:color w:val="000000"/>
        </w:rPr>
        <w:t xml:space="preserve">. </w:t>
      </w:r>
      <w:r w:rsidR="000E60B7">
        <w:rPr>
          <w:iCs/>
          <w:color w:val="000000"/>
        </w:rPr>
        <w:t xml:space="preserve">Madagascar </w:t>
      </w:r>
      <w:proofErr w:type="spellStart"/>
      <w:r w:rsidRPr="000E60B7">
        <w:rPr>
          <w:i/>
          <w:iCs/>
          <w:color w:val="000000"/>
        </w:rPr>
        <w:t>Nobecoviruses</w:t>
      </w:r>
      <w:proofErr w:type="spellEnd"/>
      <w:r w:rsidRPr="000E60B7">
        <w:rPr>
          <w:i/>
          <w:iCs/>
          <w:color w:val="000000"/>
        </w:rPr>
        <w:t xml:space="preserve"> </w:t>
      </w:r>
      <w:r>
        <w:rPr>
          <w:color w:val="000000"/>
        </w:rPr>
        <w:t>d</w:t>
      </w:r>
      <w:r w:rsidR="000E60B7">
        <w:rPr>
          <w:color w:val="000000"/>
        </w:rPr>
        <w:t xml:space="preserve">erived from </w:t>
      </w:r>
      <w:r w:rsidR="000E60B7">
        <w:rPr>
          <w:i/>
          <w:iCs/>
          <w:color w:val="000000"/>
        </w:rPr>
        <w:t xml:space="preserve">P. rufus </w:t>
      </w:r>
      <w:r w:rsidR="000E60B7" w:rsidRPr="000E60B7">
        <w:rPr>
          <w:color w:val="000000"/>
        </w:rPr>
        <w:t xml:space="preserve">and </w:t>
      </w:r>
      <w:r w:rsidR="000E60B7">
        <w:rPr>
          <w:i/>
          <w:iCs/>
          <w:color w:val="000000"/>
        </w:rPr>
        <w:t xml:space="preserve">R. madagascariensis </w:t>
      </w:r>
      <w:r w:rsidR="000E60B7">
        <w:rPr>
          <w:color w:val="000000"/>
        </w:rPr>
        <w:t>d</w:t>
      </w:r>
      <w:r>
        <w:rPr>
          <w:color w:val="000000"/>
        </w:rPr>
        <w:t xml:space="preserve">emonstrate, respectively, Asian and African phylogeographic origins, mirroring those of their fruit bat hosts. </w:t>
      </w:r>
      <w:proofErr w:type="spellStart"/>
      <w:r>
        <w:rPr>
          <w:color w:val="000000"/>
        </w:rPr>
        <w:t>Bootscan</w:t>
      </w:r>
      <w:proofErr w:type="spellEnd"/>
      <w:r>
        <w:rPr>
          <w:color w:val="000000"/>
        </w:rPr>
        <w:t xml:space="preserve"> recombination analysis indicates significant </w:t>
      </w:r>
      <w:r w:rsidR="007715D2">
        <w:rPr>
          <w:color w:val="000000"/>
        </w:rPr>
        <w:t xml:space="preserve">selection has taken place </w:t>
      </w:r>
      <w:r>
        <w:rPr>
          <w:color w:val="000000"/>
        </w:rPr>
        <w:t xml:space="preserve">in the spike, nucleocapsid, and NS7 accessory protein regions of the genome </w:t>
      </w:r>
      <w:r w:rsidR="000E60B7">
        <w:rPr>
          <w:color w:val="000000"/>
        </w:rPr>
        <w:t>for viruses derived from both bat hosts</w:t>
      </w:r>
      <w:r>
        <w:rPr>
          <w:color w:val="000000"/>
        </w:rPr>
        <w:t xml:space="preserve">. Madagascar offers a unique phylogeographic nexus of bats and viruses with both Asian and African phylogeographic origins, </w:t>
      </w:r>
      <w:r w:rsidR="00F32534">
        <w:rPr>
          <w:color w:val="000000"/>
        </w:rPr>
        <w:t xml:space="preserve">providing </w:t>
      </w:r>
      <w:r>
        <w:rPr>
          <w:color w:val="000000"/>
        </w:rPr>
        <w:t>opportunities for unprecedented mixing of viral groups</w:t>
      </w:r>
      <w:r w:rsidR="000E60B7">
        <w:rPr>
          <w:color w:val="000000"/>
        </w:rPr>
        <w:t xml:space="preserve"> and, potentially, recombination</w:t>
      </w:r>
      <w:r>
        <w:rPr>
          <w:color w:val="000000"/>
        </w:rPr>
        <w:t>. As</w:t>
      </w:r>
      <w:r w:rsidR="000E60B7">
        <w:rPr>
          <w:color w:val="000000"/>
        </w:rPr>
        <w:t xml:space="preserve"> fruit </w:t>
      </w:r>
      <w:r>
        <w:rPr>
          <w:color w:val="000000"/>
        </w:rPr>
        <w:t xml:space="preserve">bats are </w:t>
      </w:r>
      <w:r w:rsidR="00F32534">
        <w:rPr>
          <w:color w:val="000000"/>
        </w:rPr>
        <w:t xml:space="preserve">handled and </w:t>
      </w:r>
      <w:r>
        <w:rPr>
          <w:color w:val="000000"/>
        </w:rPr>
        <w:t xml:space="preserve">consumed widely across </w:t>
      </w:r>
      <w:r w:rsidR="000E60B7">
        <w:rPr>
          <w:color w:val="000000"/>
        </w:rPr>
        <w:t>Madagascar</w:t>
      </w:r>
      <w:r>
        <w:rPr>
          <w:color w:val="000000"/>
        </w:rPr>
        <w:t xml:space="preserve"> for subsistence, </w:t>
      </w:r>
      <w:r w:rsidR="000E60B7">
        <w:rPr>
          <w:color w:val="000000"/>
        </w:rPr>
        <w:t xml:space="preserve">understanding </w:t>
      </w:r>
      <w:r>
        <w:rPr>
          <w:color w:val="000000"/>
        </w:rPr>
        <w:t xml:space="preserve">the landscape of potentially zoonotic coronavirus circulation </w:t>
      </w:r>
      <w:r w:rsidR="000E60B7">
        <w:rPr>
          <w:color w:val="000000"/>
        </w:rPr>
        <w:t xml:space="preserve">is </w:t>
      </w:r>
      <w:r>
        <w:rPr>
          <w:color w:val="000000"/>
        </w:rPr>
        <w:t xml:space="preserve">essential </w:t>
      </w:r>
      <w:r w:rsidR="001B61F7">
        <w:rPr>
          <w:color w:val="000000"/>
        </w:rPr>
        <w:t>for</w:t>
      </w:r>
      <w:r>
        <w:rPr>
          <w:color w:val="000000"/>
        </w:rPr>
        <w:t xml:space="preserve"> mitigat</w:t>
      </w:r>
      <w:r w:rsidR="000E60B7">
        <w:rPr>
          <w:color w:val="000000"/>
        </w:rPr>
        <w:t xml:space="preserve">ion of </w:t>
      </w:r>
      <w:r>
        <w:rPr>
          <w:color w:val="000000"/>
        </w:rPr>
        <w:t>future zoonotic threats.</w:t>
      </w:r>
    </w:p>
    <w:p w14:paraId="27A89578" w14:textId="512A220D" w:rsidR="00127389" w:rsidRDefault="00127389" w:rsidP="00A60EE4">
      <w:pPr>
        <w:rPr>
          <w:b/>
          <w:bCs/>
        </w:rPr>
      </w:pPr>
      <w:r w:rsidRPr="006B3F44">
        <w:rPr>
          <w:b/>
          <w:bCs/>
        </w:rPr>
        <w:lastRenderedPageBreak/>
        <w:t xml:space="preserve">Introduction </w:t>
      </w:r>
    </w:p>
    <w:p w14:paraId="58692536" w14:textId="77777777" w:rsidR="00E97739" w:rsidRPr="006B3F44" w:rsidRDefault="00E97739" w:rsidP="00A60EE4">
      <w:pPr>
        <w:rPr>
          <w:b/>
          <w:bCs/>
        </w:rPr>
      </w:pPr>
    </w:p>
    <w:p w14:paraId="097AE128" w14:textId="0C8B4FB4" w:rsidR="00127389" w:rsidRDefault="00127389" w:rsidP="00A60EE4">
      <w:r w:rsidRPr="006B3F44">
        <w:t xml:space="preserve">In the past 20 years, </w:t>
      </w:r>
      <w:r>
        <w:t xml:space="preserve">bat-derived </w:t>
      </w:r>
      <w:r w:rsidRPr="006B3F44">
        <w:t xml:space="preserve">coronaviruses </w:t>
      </w:r>
      <w:r>
        <w:t>SARS-</w:t>
      </w:r>
      <w:proofErr w:type="spellStart"/>
      <w:r>
        <w:t>CoV</w:t>
      </w:r>
      <w:proofErr w:type="spellEnd"/>
      <w:r>
        <w:t>, MERS-</w:t>
      </w:r>
      <w:proofErr w:type="spellStart"/>
      <w:r>
        <w:t>CoV</w:t>
      </w:r>
      <w:proofErr w:type="spellEnd"/>
      <w:r>
        <w:t xml:space="preserve">, and SARS-CoV-2 have been responsible for </w:t>
      </w:r>
      <w:r w:rsidRPr="006B3F44">
        <w:t>two deadly epidemics</w:t>
      </w:r>
      <w:r>
        <w:t xml:space="preserve"> </w:t>
      </w:r>
      <w:r w:rsidRPr="006B3F44">
        <w:t xml:space="preserve">and the ongoing </w:t>
      </w:r>
      <w:r>
        <w:t xml:space="preserve">COVID-19 pandemic </w:t>
      </w:r>
      <w:sdt>
        <w:sdtPr>
          <w:rPr>
            <w:color w:val="000000"/>
          </w:rPr>
          <w:tag w:val="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"/>
          <w:id w:val="-1682959110"/>
          <w:placeholder>
            <w:docPart w:val="DefaultPlaceholder_-1854013440"/>
          </w:placeholder>
        </w:sdtPr>
        <w:sdtEndPr/>
        <w:sdtContent>
          <w:r w:rsidR="009E41B3" w:rsidRPr="009E41B3">
            <w:rPr>
              <w:color w:val="000000"/>
            </w:rPr>
            <w:t>(1–4)</w:t>
          </w:r>
        </w:sdtContent>
      </w:sdt>
      <w:r>
        <w:t xml:space="preserve">. </w:t>
      </w:r>
      <w:r w:rsidRPr="006B3F44">
        <w:t xml:space="preserve"> These coronaviruses</w:t>
      </w:r>
      <w:r>
        <w:t xml:space="preserve"> (</w:t>
      </w:r>
      <w:proofErr w:type="spellStart"/>
      <w:r>
        <w:t>CoVs</w:t>
      </w:r>
      <w:proofErr w:type="spellEnd"/>
      <w:r>
        <w:t>)</w:t>
      </w:r>
      <w:r w:rsidRPr="006B3F44">
        <w:t xml:space="preserve"> are members of the </w:t>
      </w:r>
      <w:r w:rsidRPr="006B3F44">
        <w:rPr>
          <w:i/>
          <w:iCs/>
        </w:rPr>
        <w:t>Betacoronavirus</w:t>
      </w:r>
      <w:r w:rsidRPr="006B3F44">
        <w:t xml:space="preserve"> genus, which</w:t>
      </w:r>
      <w:r>
        <w:t xml:space="preserve">, along with genus </w:t>
      </w:r>
      <w:r w:rsidRPr="00EA26B1">
        <w:rPr>
          <w:i/>
          <w:iCs/>
        </w:rPr>
        <w:t>Alphacoronavirus</w:t>
      </w:r>
      <w:r>
        <w:t>,</w:t>
      </w:r>
      <w:r w:rsidRPr="006B3F44">
        <w:t xml:space="preserve"> are </w:t>
      </w:r>
      <w:r>
        <w:t xml:space="preserve">primarily </w:t>
      </w:r>
      <w:r w:rsidRPr="006B3F44">
        <w:t>associated with bat hosts</w:t>
      </w:r>
      <w:r w:rsidR="00EA26B1">
        <w:t xml:space="preserve"> </w:t>
      </w:r>
      <w:sdt>
        <w:sdtPr>
          <w:rPr>
            <w:color w:val="000000"/>
          </w:rPr>
          <w:tag w:val="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"/>
          <w:id w:val="-483000319"/>
          <w:placeholder>
            <w:docPart w:val="DefaultPlaceholder_-1854013440"/>
          </w:placeholder>
        </w:sdtPr>
        <w:sdtEndPr/>
        <w:sdtContent>
          <w:r w:rsidR="009E41B3" w:rsidRPr="009E41B3">
            <w:rPr>
              <w:color w:val="000000"/>
            </w:rPr>
            <w:t>(1–4)</w:t>
          </w:r>
        </w:sdtContent>
      </w:sdt>
      <w:r>
        <w:t xml:space="preserve">; the remaining </w:t>
      </w:r>
      <w:proofErr w:type="spellStart"/>
      <w:r>
        <w:t>CoV</w:t>
      </w:r>
      <w:proofErr w:type="spellEnd"/>
      <w:r>
        <w:t xml:space="preserve"> genera, </w:t>
      </w:r>
      <w:proofErr w:type="spellStart"/>
      <w:r>
        <w:rPr>
          <w:i/>
          <w:iCs/>
        </w:rPr>
        <w:t>Gammacoronavirus</w:t>
      </w:r>
      <w:proofErr w:type="spellEnd"/>
      <w:r>
        <w:rPr>
          <w:i/>
          <w:iCs/>
        </w:rPr>
        <w:t xml:space="preserve"> and </w:t>
      </w:r>
      <w:proofErr w:type="spellStart"/>
      <w:r>
        <w:rPr>
          <w:i/>
          <w:iCs/>
        </w:rPr>
        <w:t>Deltacoronavirus</w:t>
      </w:r>
      <w:proofErr w:type="spellEnd"/>
      <w:r>
        <w:rPr>
          <w:i/>
          <w:iCs/>
        </w:rPr>
        <w:t xml:space="preserve">, </w:t>
      </w:r>
      <w:r>
        <w:t>are typically hosted by birds</w:t>
      </w:r>
      <w:r w:rsidR="00EA26B1">
        <w:t xml:space="preserve"> </w:t>
      </w:r>
      <w:sdt>
        <w:sdtPr>
          <w:rPr>
            <w:color w:val="000000"/>
          </w:rPr>
          <w:tag w:val="MENDELEY_CITATION_v3_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"/>
          <w:id w:val="421526074"/>
          <w:placeholder>
            <w:docPart w:val="DefaultPlaceholder_-1854013440"/>
          </w:placeholder>
        </w:sdtPr>
        <w:sdtEndPr/>
        <w:sdtContent>
          <w:r w:rsidR="009E41B3" w:rsidRPr="009E41B3">
            <w:rPr>
              <w:color w:val="000000"/>
            </w:rPr>
            <w:t>(5)</w:t>
          </w:r>
        </w:sdtContent>
      </w:sdt>
      <w:r>
        <w:t>.</w:t>
      </w:r>
      <w:r w:rsidRPr="006B3F44">
        <w:t xml:space="preserve"> The </w:t>
      </w:r>
      <w:r w:rsidRPr="006B3F44">
        <w:rPr>
          <w:i/>
          <w:iCs/>
        </w:rPr>
        <w:t>Betacoronavirus</w:t>
      </w:r>
      <w:r w:rsidRPr="006B3F44">
        <w:t xml:space="preserve"> group can be further broken down into</w:t>
      </w:r>
      <w:r w:rsidR="00CA20DC">
        <w:t xml:space="preserve"> five</w:t>
      </w:r>
      <w:r w:rsidRPr="006B3F44">
        <w:t xml:space="preserve"> subgenera</w:t>
      </w:r>
      <w:r w:rsidR="00CA20DC">
        <w:t>:</w:t>
      </w:r>
      <w:r w:rsidRPr="006B3F44">
        <w:t xml:space="preserve"> </w:t>
      </w:r>
      <w:proofErr w:type="spellStart"/>
      <w:r w:rsidRPr="006B3F44">
        <w:rPr>
          <w:i/>
          <w:iCs/>
        </w:rPr>
        <w:t>Sarbecovirus</w:t>
      </w:r>
      <w:proofErr w:type="spellEnd"/>
      <w:r w:rsidRPr="006B3F44">
        <w:t xml:space="preserve"> (hosted by </w:t>
      </w:r>
      <w:r>
        <w:t xml:space="preserve">bats in family </w:t>
      </w:r>
      <w:proofErr w:type="spellStart"/>
      <w:r w:rsidRPr="00EA26B1">
        <w:t>Rhinolophidae</w:t>
      </w:r>
      <w:proofErr w:type="spellEnd"/>
      <w:r w:rsidR="00EA26B1">
        <w:t xml:space="preserve"> </w:t>
      </w:r>
      <w:sdt>
        <w:sdtPr>
          <w:rPr>
            <w:iCs/>
            <w:color w:val="000000"/>
          </w:rPr>
          <w:tag w:val="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"/>
          <w:id w:val="-1946917197"/>
          <w:placeholder>
            <w:docPart w:val="DefaultPlaceholder_-1854013440"/>
          </w:placeholder>
        </w:sdtPr>
        <w:sdtEndPr>
          <w:rPr>
            <w:iCs w:val="0"/>
          </w:rPr>
        </w:sdtEndPr>
        <w:sdtContent>
          <w:r w:rsidR="009E41B3" w:rsidRPr="009E41B3">
            <w:rPr>
              <w:color w:val="000000"/>
            </w:rPr>
            <w:t>(6,7)</w:t>
          </w:r>
        </w:sdtContent>
      </w:sdt>
      <w:r>
        <w:t>)</w:t>
      </w:r>
      <w:r w:rsidRPr="006B3F44">
        <w:t xml:space="preserve">, </w:t>
      </w:r>
      <w:proofErr w:type="spellStart"/>
      <w:r w:rsidRPr="006B3F44">
        <w:rPr>
          <w:i/>
          <w:iCs/>
        </w:rPr>
        <w:t>Merbecovirus</w:t>
      </w:r>
      <w:proofErr w:type="spellEnd"/>
      <w:r w:rsidRPr="006B3F44">
        <w:t xml:space="preserve"> (hosted by </w:t>
      </w:r>
      <w:r>
        <w:t xml:space="preserve">bats in family </w:t>
      </w:r>
      <w:proofErr w:type="spellStart"/>
      <w:r w:rsidRPr="00EA26B1">
        <w:t>Vespertilionidae</w:t>
      </w:r>
      <w:proofErr w:type="spellEnd"/>
      <w:r>
        <w:rPr>
          <w:i/>
          <w:iCs/>
        </w:rPr>
        <w:t xml:space="preserve"> </w:t>
      </w:r>
      <w:sdt>
        <w:sdtPr>
          <w:rPr>
            <w:color w:val="000000"/>
          </w:rPr>
          <w:tag w:val="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"/>
          <w:id w:val="-1630162413"/>
          <w:placeholder>
            <w:docPart w:val="DefaultPlaceholder_-1854013440"/>
          </w:placeholder>
        </w:sdtPr>
        <w:sdtEndPr/>
        <w:sdtContent>
          <w:r w:rsidR="009E41B3" w:rsidRPr="009E41B3">
            <w:rPr>
              <w:color w:val="000000"/>
            </w:rPr>
            <w:t>(8–10)</w:t>
          </w:r>
        </w:sdtContent>
      </w:sdt>
      <w:r>
        <w:t>)</w:t>
      </w:r>
      <w:r w:rsidRPr="006B3F44">
        <w:t xml:space="preserve">, </w:t>
      </w:r>
      <w:proofErr w:type="spellStart"/>
      <w:r w:rsidRPr="006B3F44">
        <w:rPr>
          <w:i/>
          <w:iCs/>
        </w:rPr>
        <w:t>Nobecovirus</w:t>
      </w:r>
      <w:proofErr w:type="spellEnd"/>
      <w:r w:rsidRPr="006B3F44">
        <w:t xml:space="preserve"> (hosted by</w:t>
      </w:r>
      <w:r>
        <w:t xml:space="preserve"> bats in family </w:t>
      </w:r>
      <w:proofErr w:type="spellStart"/>
      <w:r w:rsidRPr="00EA26B1">
        <w:rPr>
          <w:iCs/>
        </w:rPr>
        <w:t>Pteropodidae</w:t>
      </w:r>
      <w:proofErr w:type="spellEnd"/>
      <w:r w:rsidR="00EA26B1">
        <w:rPr>
          <w:iCs/>
        </w:rPr>
        <w:t xml:space="preserve"> </w:t>
      </w:r>
      <w:sdt>
        <w:sdtPr>
          <w:rPr>
            <w:color w:val="000000"/>
          </w:rPr>
          <w:tag w:val="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"/>
          <w:id w:val="-65187565"/>
          <w:placeholder>
            <w:docPart w:val="DefaultPlaceholder_-1854013440"/>
          </w:placeholder>
        </w:sdtPr>
        <w:sdtEndPr/>
        <w:sdtContent>
          <w:r w:rsidR="009E41B3" w:rsidRPr="009E41B3">
            <w:rPr>
              <w:color w:val="000000"/>
            </w:rPr>
            <w:t>(11–13)</w:t>
          </w:r>
        </w:sdtContent>
      </w:sdt>
      <w:r w:rsidRPr="006B3F44">
        <w:t xml:space="preserve">), </w:t>
      </w:r>
      <w:r>
        <w:t xml:space="preserve">and </w:t>
      </w:r>
      <w:proofErr w:type="spellStart"/>
      <w:r w:rsidRPr="006B3F44">
        <w:rPr>
          <w:i/>
          <w:iCs/>
        </w:rPr>
        <w:t>Hibecovirus</w:t>
      </w:r>
      <w:proofErr w:type="spellEnd"/>
      <w:r w:rsidRPr="006B3F44">
        <w:rPr>
          <w:i/>
          <w:iCs/>
        </w:rPr>
        <w:t xml:space="preserve"> </w:t>
      </w:r>
      <w:r w:rsidRPr="006B3F44">
        <w:t>(hosted by</w:t>
      </w:r>
      <w:r>
        <w:t xml:space="preserve"> bats in family </w:t>
      </w:r>
      <w:proofErr w:type="spellStart"/>
      <w:r>
        <w:t>Hipposideridae</w:t>
      </w:r>
      <w:proofErr w:type="spellEnd"/>
      <w:r w:rsidR="00EA26B1">
        <w:t xml:space="preserve"> </w:t>
      </w:r>
      <w:sdt>
        <w:sdtPr>
          <w:rPr>
            <w:color w:val="000000"/>
          </w:rPr>
          <w:tag w:val="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"/>
          <w:id w:val="-1962562175"/>
          <w:placeholder>
            <w:docPart w:val="DefaultPlaceholder_-1854013440"/>
          </w:placeholder>
        </w:sdtPr>
        <w:sdtEndPr/>
        <w:sdtContent>
          <w:r w:rsidR="009E41B3" w:rsidRPr="009E41B3">
            <w:rPr>
              <w:color w:val="000000"/>
            </w:rPr>
            <w:t>(14–16)</w:t>
          </w:r>
        </w:sdtContent>
      </w:sdt>
      <w:r w:rsidR="00E97739">
        <w:rPr>
          <w:color w:val="000000"/>
        </w:rPr>
        <w:t>)</w:t>
      </w:r>
      <w:r>
        <w:t xml:space="preserve">. The </w:t>
      </w:r>
      <w:r w:rsidR="00CA20DC">
        <w:t>fifth</w:t>
      </w:r>
      <w:r>
        <w:t xml:space="preserve"> </w:t>
      </w:r>
      <w:proofErr w:type="spellStart"/>
      <w:r>
        <w:rPr>
          <w:i/>
          <w:iCs/>
        </w:rPr>
        <w:t>Betacoronavirus</w:t>
      </w:r>
      <w:proofErr w:type="spellEnd"/>
      <w:r>
        <w:rPr>
          <w:i/>
          <w:iCs/>
        </w:rPr>
        <w:t xml:space="preserve"> </w:t>
      </w:r>
      <w:r>
        <w:t>subgenus,</w:t>
      </w:r>
      <w:r w:rsidRPr="006B3F44">
        <w:t xml:space="preserve"> </w:t>
      </w:r>
      <w:proofErr w:type="spellStart"/>
      <w:r w:rsidRPr="006B3F44">
        <w:rPr>
          <w:i/>
          <w:iCs/>
        </w:rPr>
        <w:t>Embecovirus</w:t>
      </w:r>
      <w:proofErr w:type="spellEnd"/>
      <w:r w:rsidRPr="006B3F44">
        <w:rPr>
          <w:i/>
          <w:iCs/>
        </w:rPr>
        <w:t>,</w:t>
      </w:r>
      <w:r>
        <w:t xml:space="preserve"> is primarily associated with rodent</w:t>
      </w:r>
      <w:r w:rsidR="00E97739">
        <w:t>s</w:t>
      </w:r>
      <w:r>
        <w:t xml:space="preserve"> and bovid</w:t>
      </w:r>
      <w:r w:rsidR="00E97739">
        <w:t>s, though a few bat hosts have been documented</w:t>
      </w:r>
      <w:r>
        <w:t xml:space="preserve"> </w:t>
      </w:r>
      <w:sdt>
        <w:sdtPr>
          <w:rPr>
            <w:color w:val="000000"/>
          </w:rPr>
          <w:tag w:val="MENDELEY_CITATION_v3_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"/>
          <w:id w:val="588055577"/>
          <w:placeholder>
            <w:docPart w:val="DefaultPlaceholder_-1854013440"/>
          </w:placeholder>
        </w:sdtPr>
        <w:sdtEndPr/>
        <w:sdtContent>
          <w:r w:rsidR="009E41B3" w:rsidRPr="009E41B3">
            <w:rPr>
              <w:color w:val="000000"/>
            </w:rPr>
            <w:t>(17,18)</w:t>
          </w:r>
        </w:sdtContent>
      </w:sdt>
      <w:r w:rsidRPr="006B3F44">
        <w:t xml:space="preserve">. Since the </w:t>
      </w:r>
      <w:r>
        <w:t xml:space="preserve">emergence of </w:t>
      </w:r>
      <w:r w:rsidRPr="006B3F44">
        <w:t>SARS-</w:t>
      </w:r>
      <w:proofErr w:type="spellStart"/>
      <w:r w:rsidRPr="006B3F44">
        <w:t>CoV</w:t>
      </w:r>
      <w:proofErr w:type="spellEnd"/>
      <w:r>
        <w:t xml:space="preserve"> in 2002</w:t>
      </w:r>
      <w:r w:rsidRPr="006B3F44">
        <w:t xml:space="preserve">, there has been </w:t>
      </w:r>
      <w:r>
        <w:t xml:space="preserve">increasing </w:t>
      </w:r>
      <w:r w:rsidRPr="006B3F44">
        <w:t>interest in surveying potential hosts of coronaviruses and contributing new virus sequences to public databases, with most effort focused on sampling bats from Asi</w:t>
      </w:r>
      <w:r>
        <w:t xml:space="preserve">a </w:t>
      </w:r>
      <w:sdt>
        <w:sdtPr>
          <w:rPr>
            <w:color w:val="000000"/>
          </w:rPr>
          <w:tag w:val="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"/>
          <w:id w:val="-349571285"/>
          <w:placeholder>
            <w:docPart w:val="DefaultPlaceholder_-1854013440"/>
          </w:placeholder>
        </w:sdtPr>
        <w:sdtEndPr/>
        <w:sdtContent>
          <w:r w:rsidR="009E41B3" w:rsidRPr="009E41B3">
            <w:rPr>
              <w:color w:val="000000"/>
            </w:rPr>
            <w:t>(19–27)</w:t>
          </w:r>
        </w:sdtContent>
      </w:sdt>
      <w:r>
        <w:t>, the continent of origin for both the SARS-</w:t>
      </w:r>
      <w:proofErr w:type="spellStart"/>
      <w:r>
        <w:t>CoV</w:t>
      </w:r>
      <w:proofErr w:type="spellEnd"/>
      <w:r>
        <w:t xml:space="preserve"> epidemic and the SARS-CoV-2 pandemic. </w:t>
      </w:r>
      <w:r w:rsidR="007715D2">
        <w:t>R</w:t>
      </w:r>
      <w:r>
        <w:t>ecently, more concerted effort</w:t>
      </w:r>
      <w:r w:rsidR="001B61F7">
        <w:t>s have arisen</w:t>
      </w:r>
      <w:r>
        <w:t xml:space="preserve"> </w:t>
      </w:r>
      <w:r w:rsidRPr="006B3F44">
        <w:t xml:space="preserve">to survey the landscape of </w:t>
      </w:r>
      <w:r>
        <w:t xml:space="preserve">bat-borne </w:t>
      </w:r>
      <w:r w:rsidRPr="006B3F44">
        <w:t>coronaviruses</w:t>
      </w:r>
      <w:r>
        <w:t xml:space="preserve"> in other regions</w:t>
      </w:r>
      <w:r w:rsidR="001B61F7">
        <w:t xml:space="preserve"> of the world</w:t>
      </w:r>
      <w:r>
        <w:t xml:space="preserve">, including </w:t>
      </w:r>
      <w:r w:rsidRPr="006B3F44">
        <w:t>Africa and Europe</w:t>
      </w:r>
      <w:r>
        <w:rPr>
          <w:color w:val="000000"/>
        </w:rPr>
        <w:t xml:space="preserve"> </w:t>
      </w:r>
      <w:sdt>
        <w:sdtPr>
          <w:rPr>
            <w:color w:val="000000"/>
          </w:rPr>
          <w:tag w:val="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"/>
          <w:id w:val="1282535465"/>
          <w:placeholder>
            <w:docPart w:val="DefaultPlaceholder_-1854013440"/>
          </w:placeholder>
        </w:sdtPr>
        <w:sdtEndPr/>
        <w:sdtContent>
          <w:r w:rsidR="009E41B3" w:rsidRPr="009E41B3">
            <w:rPr>
              <w:color w:val="000000"/>
            </w:rPr>
            <w:t>(11,12,28–32)</w:t>
          </w:r>
        </w:sdtContent>
      </w:sdt>
      <w:r>
        <w:t>.</w:t>
      </w:r>
    </w:p>
    <w:p w14:paraId="4A1C76B9" w14:textId="77777777" w:rsidR="00127389" w:rsidRDefault="00127389" w:rsidP="00A60EE4"/>
    <w:p w14:paraId="41038414" w14:textId="4BD20102" w:rsidR="00127389" w:rsidRPr="00F537CD" w:rsidRDefault="00127389" w:rsidP="00DD6A2E">
      <w:pPr>
        <w:rPr>
          <w:color w:val="000000"/>
        </w:rPr>
      </w:pPr>
      <w:r>
        <w:t xml:space="preserve">The family </w:t>
      </w:r>
      <w:proofErr w:type="spellStart"/>
      <w:r w:rsidRPr="00F61DC9">
        <w:rPr>
          <w:i/>
        </w:rPr>
        <w:t>Coronaviridae</w:t>
      </w:r>
      <w:proofErr w:type="spellEnd"/>
      <w:r>
        <w:t xml:space="preserve"> is considered one of the most likely viral taxa to switch host species</w:t>
      </w:r>
      <w:r w:rsidR="00EA26B1">
        <w:t xml:space="preserve"> </w:t>
      </w:r>
      <w:sdt>
        <w:sdtPr>
          <w:rPr>
            <w:color w:val="000000"/>
          </w:rPr>
          <w:tag w:val="MENDELEY_CITATION_v3_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"/>
          <w:id w:val="-1924799623"/>
          <w:placeholder>
            <w:docPart w:val="DefaultPlaceholder_-1854013440"/>
          </w:placeholder>
        </w:sdtPr>
        <w:sdtEndPr/>
        <w:sdtContent>
          <w:r w:rsidR="009E41B3" w:rsidRPr="009E41B3">
            <w:rPr>
              <w:color w:val="000000"/>
            </w:rPr>
            <w:t>(33,34)</w:t>
          </w:r>
        </w:sdtContent>
      </w:sdt>
      <w:r w:rsidR="00EA26B1">
        <w:rPr>
          <w:color w:val="000000"/>
        </w:rPr>
        <w:t xml:space="preserve"> </w:t>
      </w:r>
      <w:r w:rsidR="00DC7C87">
        <w:rPr>
          <w:color w:val="000000"/>
        </w:rPr>
        <w:t xml:space="preserve">in part </w:t>
      </w:r>
      <w:r>
        <w:t xml:space="preserve">because many </w:t>
      </w:r>
      <w:proofErr w:type="spellStart"/>
      <w:r>
        <w:t>CoVs</w:t>
      </w:r>
      <w:proofErr w:type="spellEnd"/>
      <w:r>
        <w:t xml:space="preserve"> utilize well-conserved cell surface receptors </w:t>
      </w:r>
      <w:r w:rsidR="00F32534">
        <w:t>present</w:t>
      </w:r>
      <w:r w:rsidR="00CA20DC">
        <w:t>ed</w:t>
      </w:r>
      <w:r w:rsidR="00F32534">
        <w:t xml:space="preserve"> on</w:t>
      </w:r>
      <w:r>
        <w:t xml:space="preserve"> a wide variety of mammalian host cells. The zoonotic </w:t>
      </w:r>
      <w:proofErr w:type="spellStart"/>
      <w:r w:rsidRPr="007715D2">
        <w:rPr>
          <w:i/>
          <w:iCs/>
        </w:rPr>
        <w:t>Sarbecoviruses</w:t>
      </w:r>
      <w:proofErr w:type="spellEnd"/>
      <w:r>
        <w:t>, SARS-</w:t>
      </w:r>
      <w:proofErr w:type="spellStart"/>
      <w:r>
        <w:t>CoV</w:t>
      </w:r>
      <w:proofErr w:type="spellEnd"/>
      <w:r>
        <w:t xml:space="preserve"> and SARS-CoV-2, for example, use the human cell surface receptor Angiotensin-converting enzyme 2 (ACE2) to gain entry into human cells </w:t>
      </w:r>
      <w:sdt>
        <w:sdtPr>
          <w:rPr>
            <w:color w:val="000000"/>
          </w:rPr>
          <w:tag w:val="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"/>
          <w:id w:val="2712778"/>
          <w:placeholder>
            <w:docPart w:val="DefaultPlaceholder_-1854013440"/>
          </w:placeholder>
        </w:sdtPr>
        <w:sdtEndPr/>
        <w:sdtContent>
          <w:r w:rsidR="009E41B3" w:rsidRPr="009E41B3">
            <w:rPr>
              <w:color w:val="000000"/>
            </w:rPr>
            <w:t>(35,36)</w:t>
          </w:r>
        </w:sdtContent>
      </w:sdt>
      <w:r>
        <w:t xml:space="preserve">, while many </w:t>
      </w:r>
      <w:proofErr w:type="spellStart"/>
      <w:r w:rsidRPr="007715D2">
        <w:rPr>
          <w:i/>
          <w:iCs/>
        </w:rPr>
        <w:t>Merbecoviruses</w:t>
      </w:r>
      <w:proofErr w:type="spellEnd"/>
      <w:r>
        <w:t xml:space="preserve"> interact with the well-conserved vertebrate host cell receptor </w:t>
      </w:r>
      <w:r w:rsidRPr="00B575D0">
        <w:rPr>
          <w:rFonts w:ascii="Calibri" w:hAnsi="Calibri" w:cs="Calibri"/>
        </w:rPr>
        <w:t>﻿</w:t>
      </w:r>
      <w:r w:rsidRPr="00B575D0">
        <w:t>dipeptidyl peptidase 4 (DPP4)</w:t>
      </w:r>
      <w:r w:rsidR="00B62F14">
        <w:t xml:space="preserve"> </w:t>
      </w:r>
      <w:sdt>
        <w:sdtPr>
          <w:rPr>
            <w:color w:val="000000"/>
          </w:rPr>
          <w:tag w:val="MENDELEY_CITATION_v3_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"/>
          <w:id w:val="1121185462"/>
          <w:placeholder>
            <w:docPart w:val="DefaultPlaceholder_-1854013440"/>
          </w:placeholder>
        </w:sdtPr>
        <w:sdtEndPr/>
        <w:sdtContent>
          <w:r w:rsidR="009E41B3" w:rsidRPr="009E41B3">
            <w:rPr>
              <w:color w:val="000000"/>
            </w:rPr>
            <w:t>(37)</w:t>
          </w:r>
        </w:sdtContent>
      </w:sdt>
      <w:r>
        <w:t>.</w:t>
      </w:r>
      <w:r w:rsidR="00F537CD">
        <w:t xml:space="preserve"> </w:t>
      </w:r>
      <w:r w:rsidR="00F537CD">
        <w:rPr>
          <w:color w:val="000000"/>
        </w:rPr>
        <w:t xml:space="preserve">As only a fraction of the </w:t>
      </w:r>
      <w:r w:rsidR="00F537CD">
        <w:rPr>
          <w:i/>
          <w:iCs/>
          <w:color w:val="000000"/>
        </w:rPr>
        <w:t xml:space="preserve">Alpha- </w:t>
      </w:r>
      <w:r w:rsidR="00F537CD">
        <w:rPr>
          <w:color w:val="000000"/>
        </w:rPr>
        <w:t xml:space="preserve">and </w:t>
      </w:r>
      <w:r w:rsidR="00F537CD">
        <w:rPr>
          <w:i/>
          <w:iCs/>
          <w:color w:val="000000"/>
        </w:rPr>
        <w:t xml:space="preserve">Betacoronavirus </w:t>
      </w:r>
      <w:r w:rsidR="00F537CD">
        <w:rPr>
          <w:color w:val="000000"/>
        </w:rPr>
        <w:t>diversity projected to circulate in wild bat hosts has been already described</w:t>
      </w:r>
      <w:r w:rsidR="00E66CAA">
        <w:rPr>
          <w:color w:val="000000"/>
        </w:rPr>
        <w:t xml:space="preserve"> </w:t>
      </w:r>
      <w:sdt>
        <w:sdtPr>
          <w:rPr>
            <w:color w:val="000000"/>
          </w:rPr>
          <w:tag w:val="MENDELEY_CITATION_v3_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"/>
          <w:id w:val="-181053407"/>
          <w:placeholder>
            <w:docPart w:val="DefaultPlaceholder_-1854013440"/>
          </w:placeholder>
        </w:sdtPr>
        <w:sdtEndPr/>
        <w:sdtContent>
          <w:r w:rsidR="009E41B3" w:rsidRPr="009E41B3">
            <w:rPr>
              <w:color w:val="000000"/>
            </w:rPr>
            <w:t>(38)</w:t>
          </w:r>
        </w:sdtContent>
      </w:sdt>
      <w:r w:rsidR="00F537CD">
        <w:rPr>
          <w:color w:val="000000"/>
        </w:rPr>
        <w:t xml:space="preserve">, it is possible that many </w:t>
      </w:r>
      <w:proofErr w:type="spellStart"/>
      <w:r w:rsidR="00F537CD">
        <w:rPr>
          <w:color w:val="000000"/>
        </w:rPr>
        <w:t>CoVs</w:t>
      </w:r>
      <w:proofErr w:type="spellEnd"/>
      <w:r w:rsidR="00F537CD">
        <w:rPr>
          <w:color w:val="000000"/>
        </w:rPr>
        <w:t xml:space="preserve"> capable of zoonotic emergence remain uncharacterized. </w:t>
      </w:r>
      <w:r>
        <w:t xml:space="preserve">Because </w:t>
      </w:r>
      <w:proofErr w:type="spellStart"/>
      <w:r>
        <w:t>CoVs</w:t>
      </w:r>
      <w:proofErr w:type="spellEnd"/>
      <w:r>
        <w:t xml:space="preserve"> are </w:t>
      </w:r>
      <w:r w:rsidR="00F32534">
        <w:t xml:space="preserve">known to recombine </w:t>
      </w:r>
      <w:r>
        <w:t xml:space="preserve">with other </w:t>
      </w:r>
      <w:proofErr w:type="spellStart"/>
      <w:r>
        <w:t>CoVs</w:t>
      </w:r>
      <w:proofErr w:type="spellEnd"/>
      <w:r>
        <w:t>, or more rarely, with other viral groups</w:t>
      </w:r>
      <w:r w:rsidR="006363E4">
        <w:t xml:space="preserve"> </w:t>
      </w:r>
      <w:sdt>
        <w:sdtPr>
          <w:rPr>
            <w:color w:val="000000"/>
          </w:rPr>
          <w:tag w:val="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"/>
          <w:id w:val="-1597322902"/>
          <w:placeholder>
            <w:docPart w:val="DefaultPlaceholder_-1854013440"/>
          </w:placeholder>
        </w:sdtPr>
        <w:sdtEndPr/>
        <w:sdtContent>
          <w:r w:rsidR="009E41B3" w:rsidRPr="009E41B3">
            <w:rPr>
              <w:color w:val="000000"/>
            </w:rPr>
            <w:t>(39–44)</w:t>
          </w:r>
        </w:sdtContent>
      </w:sdt>
      <w:r w:rsidR="00F32534">
        <w:t>,</w:t>
      </w:r>
      <w:r w:rsidR="00EA26B1">
        <w:t xml:space="preserve"> </w:t>
      </w:r>
      <w:r>
        <w:t xml:space="preserve">there is </w:t>
      </w:r>
      <w:r w:rsidR="00F537CD">
        <w:t xml:space="preserve">additional </w:t>
      </w:r>
      <w:r>
        <w:t>concern that naturally</w:t>
      </w:r>
      <w:r w:rsidR="00EA26B1">
        <w:t>-</w:t>
      </w:r>
      <w:r>
        <w:t xml:space="preserve">circulating </w:t>
      </w:r>
      <w:proofErr w:type="spellStart"/>
      <w:r>
        <w:t>CoVs</w:t>
      </w:r>
      <w:proofErr w:type="spellEnd"/>
      <w:r>
        <w:t xml:space="preserve"> presently unable to infect humans may acquire this ability</w:t>
      </w:r>
      <w:r w:rsidR="00EA26B1">
        <w:rPr>
          <w:color w:val="000000"/>
        </w:rPr>
        <w:t xml:space="preserve"> in the future</w:t>
      </w:r>
      <w:r w:rsidR="00F61DC9">
        <w:rPr>
          <w:color w:val="000000"/>
        </w:rPr>
        <w:t>.</w:t>
      </w:r>
      <w:r w:rsidR="00F537CD">
        <w:rPr>
          <w:color w:val="000000"/>
        </w:rPr>
        <w:t xml:space="preserve"> </w:t>
      </w:r>
      <w:r>
        <w:t xml:space="preserve">Several factors, which have been reviewed at length elsewhere </w:t>
      </w:r>
      <w:sdt>
        <w:sdtPr>
          <w:rPr>
            <w:color w:val="000000"/>
          </w:rPr>
          <w:tag w:val="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"/>
          <w:id w:val="-1620292106"/>
          <w:placeholder>
            <w:docPart w:val="DefaultPlaceholder_-1854013440"/>
          </w:placeholder>
        </w:sdtPr>
        <w:sdtEndPr/>
        <w:sdtContent>
          <w:r w:rsidR="009E41B3" w:rsidRPr="009E41B3">
            <w:rPr>
              <w:color w:val="000000"/>
            </w:rPr>
            <w:t>(4,33,45)</w:t>
          </w:r>
        </w:sdtContent>
      </w:sdt>
      <w:r>
        <w:t>, contribute to the</w:t>
      </w:r>
      <w:r w:rsidR="001B61F7">
        <w:t xml:space="preserve"> propensity for</w:t>
      </w:r>
      <w:r>
        <w:t xml:space="preserve"> </w:t>
      </w:r>
      <w:proofErr w:type="spellStart"/>
      <w:r>
        <w:t>CoV</w:t>
      </w:r>
      <w:proofErr w:type="spellEnd"/>
      <w:r>
        <w:t xml:space="preserve"> recombination, including </w:t>
      </w:r>
      <w:r w:rsidR="00EA26B1">
        <w:t xml:space="preserve">the </w:t>
      </w:r>
      <w:r>
        <w:t>large</w:t>
      </w:r>
      <w:r w:rsidR="00EA26B1">
        <w:t xml:space="preserve"> </w:t>
      </w:r>
      <w:proofErr w:type="spellStart"/>
      <w:r w:rsidR="00EA26B1">
        <w:t>CoV</w:t>
      </w:r>
      <w:proofErr w:type="spellEnd"/>
      <w:r>
        <w:t xml:space="preserve"> genome size supported by a unique proofreading mechanism in </w:t>
      </w:r>
      <w:r w:rsidR="00EA26B1">
        <w:t xml:space="preserve">the </w:t>
      </w:r>
      <w:r>
        <w:t>RNA-dependent RNA polymerase (</w:t>
      </w:r>
      <w:proofErr w:type="spellStart"/>
      <w:r>
        <w:t>RdRp</w:t>
      </w:r>
      <w:proofErr w:type="spellEnd"/>
      <w:r>
        <w:t xml:space="preserve">) </w:t>
      </w:r>
      <w:sdt>
        <w:sdtPr>
          <w:rPr>
            <w:color w:val="000000"/>
          </w:rPr>
          <w:tag w:val="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"/>
          <w:id w:val="499313893"/>
          <w:placeholder>
            <w:docPart w:val="DefaultPlaceholder_-1854013440"/>
          </w:placeholder>
        </w:sdtPr>
        <w:sdtEndPr/>
        <w:sdtContent>
          <w:r w:rsidR="009E41B3" w:rsidRPr="009E41B3">
            <w:rPr>
              <w:color w:val="000000"/>
            </w:rPr>
            <w:t>(46–49)</w:t>
          </w:r>
        </w:sdtContent>
      </w:sdt>
      <w:r>
        <w:t xml:space="preserve">, as well as a ‘copy choice’ template switching mechanism of RNA replication whereby </w:t>
      </w:r>
      <w:proofErr w:type="spellStart"/>
      <w:r>
        <w:t>RdRp</w:t>
      </w:r>
      <w:proofErr w:type="spellEnd"/>
      <w:r>
        <w:t xml:space="preserve"> physically detaches from one RNA template during replication and reattaches to an adjacent template, thus facilitating recombination in cases where multiple viruses may be coinfecting the same cell</w:t>
      </w:r>
      <w:r w:rsidR="00B62F14">
        <w:t xml:space="preserve"> </w:t>
      </w:r>
      <w:sdt>
        <w:sdtPr>
          <w:rPr>
            <w:color w:val="000000"/>
          </w:rPr>
          <w:tag w:val="MENDELEY_CITATION_v3_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"/>
          <w:id w:val="1189723032"/>
          <w:placeholder>
            <w:docPart w:val="DefaultPlaceholder_-1854013440"/>
          </w:placeholder>
        </w:sdtPr>
        <w:sdtEndPr/>
        <w:sdtContent>
          <w:r w:rsidR="009E41B3" w:rsidRPr="009E41B3">
            <w:rPr>
              <w:color w:val="000000"/>
            </w:rPr>
            <w:t>(50)</w:t>
          </w:r>
        </w:sdtContent>
      </w:sdt>
      <w:r>
        <w:t xml:space="preserve">. </w:t>
      </w:r>
    </w:p>
    <w:p w14:paraId="69CF3B86" w14:textId="77777777" w:rsidR="00127389" w:rsidRPr="00EA26B1" w:rsidRDefault="00127389" w:rsidP="00A60EE4"/>
    <w:p w14:paraId="4C2ECF59" w14:textId="015166CA" w:rsidR="00127389" w:rsidRPr="00A311DE" w:rsidRDefault="00127389" w:rsidP="00A60EE4">
      <w:pPr>
        <w:rPr>
          <w:i/>
          <w:iCs/>
        </w:rPr>
      </w:pPr>
      <w:r w:rsidRPr="00EA26B1">
        <w:t>Madagascar is an island country</w:t>
      </w:r>
      <w:r>
        <w:t xml:space="preserve"> in southeastern Sub-Saharan Africa</w:t>
      </w:r>
      <w:r w:rsidRPr="00EA26B1">
        <w:t xml:space="preserve">, </w:t>
      </w:r>
      <w:r>
        <w:t xml:space="preserve">located in the Indian Ocean, ~400 km off the coast from </w:t>
      </w:r>
      <w:r w:rsidRPr="00EA26B1">
        <w:t xml:space="preserve">Mozambique. </w:t>
      </w:r>
      <w:r>
        <w:t>Madagascar has been isolated from the African continent for</w:t>
      </w:r>
      <w:r w:rsidR="00EA26B1">
        <w:t xml:space="preserve"> over</w:t>
      </w:r>
      <w:r>
        <w:t xml:space="preserve"> 170 million years and all surrounding landmasses for over 80 million years, allowing for the evolution of a unique and highly endemic floral and faunal assemblage </w:t>
      </w:r>
      <w:sdt>
        <w:sdtPr>
          <w:rPr>
            <w:color w:val="000000"/>
          </w:rPr>
          <w:tag w:val="MENDELEY_CITATION_v3_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"/>
          <w:id w:val="1143161579"/>
          <w:placeholder>
            <w:docPart w:val="DefaultPlaceholder_-1854013440"/>
          </w:placeholder>
        </w:sdtPr>
        <w:sdtEndPr/>
        <w:sdtContent>
          <w:r w:rsidR="009E41B3" w:rsidRPr="009E41B3">
            <w:rPr>
              <w:color w:val="000000"/>
            </w:rPr>
            <w:t>(51)</w:t>
          </w:r>
        </w:sdtContent>
      </w:sdt>
      <w:r>
        <w:t xml:space="preserve">. The country is home to 51 species of bat </w:t>
      </w:r>
      <w:sdt>
        <w:sdtPr>
          <w:rPr>
            <w:color w:val="000000"/>
          </w:rPr>
          <w:tag w:val="MENDELEY_CITATION_v3_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"/>
          <w:id w:val="649486398"/>
          <w:placeholder>
            <w:docPart w:val="DefaultPlaceholder_-1854013440"/>
          </w:placeholder>
        </w:sdtPr>
        <w:sdtEndPr/>
        <w:sdtContent>
          <w:r w:rsidR="009E41B3" w:rsidRPr="009E41B3">
            <w:rPr>
              <w:color w:val="000000"/>
            </w:rPr>
            <w:t>(52)</w:t>
          </w:r>
        </w:sdtContent>
      </w:sdt>
      <w:r>
        <w:t xml:space="preserve">, </w:t>
      </w:r>
      <w:r w:rsidR="007715D2">
        <w:t xml:space="preserve">two-thirds </w:t>
      </w:r>
      <w:r>
        <w:t xml:space="preserve">of which are endemic and boast long evolutionary divergence times with sister species on both the African and Asian continents </w:t>
      </w:r>
      <w:sdt>
        <w:sdtPr>
          <w:rPr>
            <w:color w:val="000000"/>
          </w:rPr>
          <w:tag w:val="MENDELEY_CITATION_v3_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"/>
          <w:id w:val="-1718355885"/>
          <w:placeholder>
            <w:docPart w:val="DefaultPlaceholder_-1854013440"/>
          </w:placeholder>
        </w:sdtPr>
        <w:sdtEndPr/>
        <w:sdtContent>
          <w:r w:rsidR="009E41B3" w:rsidRPr="009E41B3">
            <w:rPr>
              <w:color w:val="000000"/>
            </w:rPr>
            <w:t>(53–55)</w:t>
          </w:r>
        </w:sdtContent>
      </w:sdt>
      <w:r>
        <w:t xml:space="preserve">. A growing body of work has characterized the landscape of potentially zoonotic viruses in Madagascar bats, identifying evidence of circulating infection (through RNA detection or serology) with henipaviruses, filoviruses, lyssaviruses, and coronaviruses </w:t>
      </w:r>
      <w:sdt>
        <w:sdtPr>
          <w:rPr>
            <w:color w:val="000000"/>
          </w:rPr>
          <w:tag w:val="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"/>
          <w:id w:val="-1111894756"/>
          <w:placeholder>
            <w:docPart w:val="DefaultPlaceholder_-1854013440"/>
          </w:placeholder>
        </w:sdtPr>
        <w:sdtEndPr/>
        <w:sdtContent>
          <w:r w:rsidR="009E41B3" w:rsidRPr="009E41B3">
            <w:rPr>
              <w:color w:val="000000"/>
            </w:rPr>
            <w:t>(12,32,56,57)</w:t>
          </w:r>
        </w:sdtContent>
      </w:sdt>
      <w:r>
        <w:t xml:space="preserve">. </w:t>
      </w:r>
      <w:r>
        <w:lastRenderedPageBreak/>
        <w:t>Previously</w:t>
      </w:r>
      <w:r w:rsidR="001B61F7">
        <w:t>,</w:t>
      </w:r>
      <w:r>
        <w:t xml:space="preserve"> coronavirus surveillance efforts have identified </w:t>
      </w:r>
      <w:r w:rsidRPr="00EA26B1">
        <w:rPr>
          <w:i/>
          <w:iCs/>
        </w:rPr>
        <w:t>Alphacoronavirus</w:t>
      </w:r>
      <w:r>
        <w:t xml:space="preserve"> RNA in the Malagasy insectivorous bat, </w:t>
      </w:r>
      <w:proofErr w:type="spellStart"/>
      <w:r>
        <w:rPr>
          <w:i/>
          <w:iCs/>
        </w:rPr>
        <w:t>Mormopterus</w:t>
      </w:r>
      <w:proofErr w:type="spellEnd"/>
      <w:r>
        <w:rPr>
          <w:i/>
          <w:iCs/>
        </w:rPr>
        <w:t xml:space="preserve"> jug</w:t>
      </w:r>
      <w:r w:rsidR="00A311DE">
        <w:rPr>
          <w:i/>
          <w:iCs/>
        </w:rPr>
        <w:t>u</w:t>
      </w:r>
      <w:r>
        <w:rPr>
          <w:i/>
          <w:iCs/>
        </w:rPr>
        <w:t xml:space="preserve">laris, </w:t>
      </w:r>
      <w:r>
        <w:t xml:space="preserve">and </w:t>
      </w:r>
      <w:proofErr w:type="spellStart"/>
      <w:r w:rsidRPr="00EA26B1">
        <w:rPr>
          <w:i/>
          <w:iCs/>
        </w:rPr>
        <w:t>Betacoronavirus</w:t>
      </w:r>
      <w:proofErr w:type="spellEnd"/>
      <w:r>
        <w:t xml:space="preserve"> RNA in all three endemic Malagasy fruit bat species</w:t>
      </w:r>
      <w:r w:rsidR="00EA26B1">
        <w:t>,</w:t>
      </w:r>
      <w:r>
        <w:t xml:space="preserve"> </w:t>
      </w:r>
      <w:proofErr w:type="spellStart"/>
      <w:r>
        <w:rPr>
          <w:i/>
        </w:rPr>
        <w:t>Pteropus</w:t>
      </w:r>
      <w:proofErr w:type="spellEnd"/>
      <w:r>
        <w:rPr>
          <w:i/>
        </w:rPr>
        <w:t xml:space="preserve"> rufus, Eidolon </w:t>
      </w:r>
      <w:proofErr w:type="spellStart"/>
      <w:r>
        <w:rPr>
          <w:i/>
        </w:rPr>
        <w:t>dupreanum</w:t>
      </w:r>
      <w:proofErr w:type="spellEnd"/>
      <w:r>
        <w:rPr>
          <w:i/>
        </w:rPr>
        <w:t xml:space="preserve">, </w:t>
      </w:r>
      <w:r w:rsidRPr="00EA26B1">
        <w:rPr>
          <w:iCs/>
        </w:rPr>
        <w:t xml:space="preserve">and </w:t>
      </w:r>
      <w:r>
        <w:rPr>
          <w:i/>
        </w:rPr>
        <w:t xml:space="preserve">Rousettus </w:t>
      </w:r>
      <w:proofErr w:type="spellStart"/>
      <w:r>
        <w:rPr>
          <w:i/>
        </w:rPr>
        <w:t>madagascariensis</w:t>
      </w:r>
      <w:proofErr w:type="spellEnd"/>
      <w:r w:rsidR="00EA26B1">
        <w:rPr>
          <w:i/>
        </w:rPr>
        <w:t xml:space="preserve"> </w:t>
      </w:r>
      <w:sdt>
        <w:sdtPr>
          <w:rPr>
            <w:color w:val="000000"/>
          </w:rPr>
          <w:tag w:val="MENDELEY_CITATION_v3_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"/>
          <w:id w:val="905878058"/>
          <w:placeholder>
            <w:docPart w:val="DefaultPlaceholder_-1854013440"/>
          </w:placeholder>
        </w:sdtPr>
        <w:sdtEndPr/>
        <w:sdtContent>
          <w:r w:rsidR="009E41B3" w:rsidRPr="009E41B3">
            <w:rPr>
              <w:color w:val="000000"/>
            </w:rPr>
            <w:t>(12,32)</w:t>
          </w:r>
        </w:sdtContent>
      </w:sdt>
      <w:r w:rsidR="007715D2">
        <w:rPr>
          <w:color w:val="000000"/>
        </w:rPr>
        <w:t xml:space="preserve">; </w:t>
      </w:r>
      <w:r>
        <w:t xml:space="preserve">this latter </w:t>
      </w:r>
      <w:proofErr w:type="spellStart"/>
      <w:r w:rsidRPr="00EA26B1">
        <w:rPr>
          <w:i/>
          <w:iCs/>
        </w:rPr>
        <w:t>Betacoronavirus</w:t>
      </w:r>
      <w:proofErr w:type="spellEnd"/>
      <w:r w:rsidRPr="00EA26B1">
        <w:rPr>
          <w:i/>
          <w:iCs/>
        </w:rPr>
        <w:t xml:space="preserve"> </w:t>
      </w:r>
      <w:r>
        <w:t xml:space="preserve">RNA clusters with subgenus </w:t>
      </w:r>
      <w:proofErr w:type="spellStart"/>
      <w:r>
        <w:rPr>
          <w:i/>
          <w:iCs/>
        </w:rPr>
        <w:t>Nobecovirus</w:t>
      </w:r>
      <w:proofErr w:type="spellEnd"/>
      <w:r w:rsidR="00EA26B1">
        <w:rPr>
          <w:i/>
          <w:iCs/>
        </w:rPr>
        <w:t xml:space="preserve"> </w:t>
      </w:r>
      <w:sdt>
        <w:sdtPr>
          <w:rPr>
            <w:iCs/>
            <w:color w:val="000000"/>
          </w:rPr>
          <w:tag w:val="MENDELEY_CITATION_v3_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"/>
          <w:id w:val="-556781305"/>
          <w:placeholder>
            <w:docPart w:val="DefaultPlaceholder_-1854013440"/>
          </w:placeholder>
        </w:sdtPr>
        <w:sdtEndPr>
          <w:rPr>
            <w:iCs w:val="0"/>
          </w:rPr>
        </w:sdtEndPr>
        <w:sdtContent>
          <w:r w:rsidR="009E41B3" w:rsidRPr="009E41B3">
            <w:rPr>
              <w:color w:val="000000"/>
            </w:rPr>
            <w:t>(12,32)</w:t>
          </w:r>
        </w:sdtContent>
      </w:sdt>
      <w:r w:rsidR="007715D2">
        <w:t xml:space="preserve">, which has been </w:t>
      </w:r>
      <w:r>
        <w:t xml:space="preserve">previously </w:t>
      </w:r>
      <w:r w:rsidR="007715D2">
        <w:t>characterized from</w:t>
      </w:r>
      <w:r>
        <w:t xml:space="preserve"> </w:t>
      </w:r>
      <w:proofErr w:type="spellStart"/>
      <w:r w:rsidRPr="00F61DC9">
        <w:rPr>
          <w:i/>
        </w:rPr>
        <w:t>Ptero</w:t>
      </w:r>
      <w:r w:rsidR="00EA26B1" w:rsidRPr="00F61DC9">
        <w:rPr>
          <w:i/>
        </w:rPr>
        <w:t>po</w:t>
      </w:r>
      <w:r w:rsidRPr="00F61DC9">
        <w:rPr>
          <w:i/>
        </w:rPr>
        <w:t>didae</w:t>
      </w:r>
      <w:proofErr w:type="spellEnd"/>
      <w:r>
        <w:t xml:space="preserve"> fruit bats across Asia and in both East and West Africa </w:t>
      </w:r>
      <w:sdt>
        <w:sdtPr>
          <w:rPr>
            <w:color w:val="000000"/>
          </w:rPr>
          <w:tag w:val="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"/>
          <w:id w:val="-484622095"/>
          <w:placeholder>
            <w:docPart w:val="DefaultPlaceholder_-1854013440"/>
          </w:placeholder>
        </w:sdtPr>
        <w:sdtEndPr/>
        <w:sdtContent>
          <w:r w:rsidR="009E41B3" w:rsidRPr="009E41B3">
            <w:rPr>
              <w:color w:val="000000"/>
            </w:rPr>
            <w:t>(27,29,58–61)</w:t>
          </w:r>
        </w:sdtContent>
      </w:sdt>
      <w:r w:rsidR="00EA26B1">
        <w:rPr>
          <w:color w:val="000000"/>
        </w:rPr>
        <w:t>.</w:t>
      </w:r>
      <w:r>
        <w:t xml:space="preserve"> Though </w:t>
      </w:r>
      <w:proofErr w:type="spellStart"/>
      <w:r w:rsidRPr="007715D2">
        <w:rPr>
          <w:i/>
          <w:iCs/>
        </w:rPr>
        <w:t>Nobecoviruses</w:t>
      </w:r>
      <w:proofErr w:type="spellEnd"/>
      <w:r>
        <w:t xml:space="preserve"> are not known to be zoonotic, previous research has described widespread circulation of a recombinant </w:t>
      </w:r>
      <w:proofErr w:type="spellStart"/>
      <w:r w:rsidRPr="007715D2">
        <w:rPr>
          <w:i/>
          <w:iCs/>
        </w:rPr>
        <w:t>Nobecovirus</w:t>
      </w:r>
      <w:proofErr w:type="spellEnd"/>
      <w:r>
        <w:t xml:space="preserve"> </w:t>
      </w:r>
      <w:r w:rsidR="00CA20DC">
        <w:t>throughout Asia, which carries</w:t>
      </w:r>
      <w:r>
        <w:t xml:space="preserve"> an </w:t>
      </w:r>
      <w:proofErr w:type="spellStart"/>
      <w:r>
        <w:t>orthoreovirus</w:t>
      </w:r>
      <w:proofErr w:type="spellEnd"/>
      <w:r>
        <w:t xml:space="preserve"> </w:t>
      </w:r>
      <w:r w:rsidR="00CA20DC">
        <w:t xml:space="preserve">gene </w:t>
      </w:r>
      <w:r>
        <w:t xml:space="preserve">insertion </w:t>
      </w:r>
      <w:sdt>
        <w:sdtPr>
          <w:rPr>
            <w:color w:val="000000"/>
          </w:rPr>
          <w:tag w:val="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"/>
          <w:id w:val="659807904"/>
          <w:placeholder>
            <w:docPart w:val="DefaultPlaceholder_-1854013440"/>
          </w:placeholder>
        </w:sdtPr>
        <w:sdtEndPr/>
        <w:sdtContent>
          <w:r w:rsidR="009E41B3" w:rsidRPr="009E41B3">
            <w:rPr>
              <w:color w:val="000000"/>
            </w:rPr>
            <w:t>(27,61,62)</w:t>
          </w:r>
        </w:sdtContent>
      </w:sdt>
      <w:r>
        <w:t xml:space="preserve">, highlighting the capacity for this viral subgenus to undertake rapid shifts in genomic organization which could lead to expanded host range. As both </w:t>
      </w:r>
      <w:r w:rsidRPr="00EA26B1">
        <w:rPr>
          <w:i/>
          <w:iCs/>
        </w:rPr>
        <w:t>E</w:t>
      </w:r>
      <w:r w:rsidR="008879E5">
        <w:rPr>
          <w:i/>
          <w:iCs/>
        </w:rPr>
        <w:t>.</w:t>
      </w:r>
      <w:r w:rsidRPr="00EA26B1">
        <w:rPr>
          <w:i/>
          <w:iCs/>
        </w:rPr>
        <w:t xml:space="preserve"> </w:t>
      </w:r>
      <w:proofErr w:type="spellStart"/>
      <w:r w:rsidRPr="00EA26B1">
        <w:rPr>
          <w:i/>
          <w:iCs/>
        </w:rPr>
        <w:t>dupreanum</w:t>
      </w:r>
      <w:proofErr w:type="spellEnd"/>
      <w:r>
        <w:t xml:space="preserve"> and </w:t>
      </w:r>
      <w:r w:rsidRPr="00EA26B1">
        <w:rPr>
          <w:i/>
          <w:iCs/>
        </w:rPr>
        <w:t>R</w:t>
      </w:r>
      <w:r w:rsidR="008879E5">
        <w:rPr>
          <w:i/>
          <w:iCs/>
        </w:rPr>
        <w:t>.</w:t>
      </w:r>
      <w:r w:rsidRPr="00EA26B1">
        <w:rPr>
          <w:i/>
          <w:iCs/>
        </w:rPr>
        <w:t xml:space="preserve"> madagascariensis</w:t>
      </w:r>
      <w:r>
        <w:t xml:space="preserve"> are known to co-roost with each other, and with several species of </w:t>
      </w:r>
      <w:r w:rsidR="00E07725">
        <w:t xml:space="preserve">insectivorous bat </w:t>
      </w:r>
      <w:sdt>
        <w:sdtPr>
          <w:rPr>
            <w:color w:val="000000"/>
          </w:rPr>
          <w:tag w:val="MENDELEY_CITATION_v3_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"/>
          <w:id w:val="1833182939"/>
          <w:placeholder>
            <w:docPart w:val="DefaultPlaceholder_-1854013440"/>
          </w:placeholder>
        </w:sdtPr>
        <w:sdtEndPr/>
        <w:sdtContent>
          <w:r w:rsidR="009E41B3" w:rsidRPr="009E41B3">
            <w:rPr>
              <w:color w:val="000000"/>
            </w:rPr>
            <w:t>(63)</w:t>
          </w:r>
        </w:sdtContent>
      </w:sdt>
      <w:r w:rsidR="006F2B02">
        <w:rPr>
          <w:color w:val="000000"/>
        </w:rPr>
        <w:t xml:space="preserve">, </w:t>
      </w:r>
      <w:proofErr w:type="spellStart"/>
      <w:r w:rsidR="006F2B02">
        <w:rPr>
          <w:color w:val="000000"/>
        </w:rPr>
        <w:t>CoV</w:t>
      </w:r>
      <w:proofErr w:type="spellEnd"/>
      <w:r w:rsidR="006F2B02">
        <w:rPr>
          <w:color w:val="000000"/>
        </w:rPr>
        <w:t xml:space="preserve"> </w:t>
      </w:r>
      <w:r>
        <w:t xml:space="preserve">recombination is a distinct </w:t>
      </w:r>
      <w:r w:rsidR="00E07725">
        <w:t>concern</w:t>
      </w:r>
      <w:r>
        <w:t xml:space="preserve"> in the Madagascar system. Though no </w:t>
      </w:r>
      <w:r>
        <w:rPr>
          <w:i/>
          <w:iCs/>
        </w:rPr>
        <w:t xml:space="preserve">Rhinolophus </w:t>
      </w:r>
      <w:r>
        <w:t xml:space="preserve">spp. bats, the typical host for ACE2-using </w:t>
      </w:r>
      <w:proofErr w:type="spellStart"/>
      <w:r w:rsidRPr="00EA26B1">
        <w:rPr>
          <w:i/>
          <w:iCs/>
        </w:rPr>
        <w:t>Sarbecoviruses</w:t>
      </w:r>
      <w:proofErr w:type="spellEnd"/>
      <w:r>
        <w:t xml:space="preserve">, inhabit Madagascar, the island is home to </w:t>
      </w:r>
      <w:r w:rsidR="00E07725">
        <w:t>four</w:t>
      </w:r>
      <w:r>
        <w:t xml:space="preserve"> species of </w:t>
      </w:r>
      <w:proofErr w:type="spellStart"/>
      <w:r>
        <w:t>Hipposiderid</w:t>
      </w:r>
      <w:proofErr w:type="spellEnd"/>
      <w:r w:rsidR="00E07725">
        <w:t xml:space="preserve"> bat</w:t>
      </w:r>
      <w:r w:rsidR="00C924AC">
        <w:t xml:space="preserve"> </w:t>
      </w:r>
      <w:sdt>
        <w:sdtPr>
          <w:rPr>
            <w:color w:val="000000"/>
          </w:rPr>
          <w:tag w:val="MENDELEY_CITATION_v3_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"/>
          <w:id w:val="-657149242"/>
          <w:placeholder>
            <w:docPart w:val="DefaultPlaceholder_-1854013440"/>
          </w:placeholder>
        </w:sdtPr>
        <w:sdtEndPr/>
        <w:sdtContent>
          <w:r w:rsidR="009E41B3" w:rsidRPr="009E41B3">
            <w:rPr>
              <w:color w:val="000000"/>
            </w:rPr>
            <w:t>(52)</w:t>
          </w:r>
        </w:sdtContent>
      </w:sdt>
      <w:r w:rsidR="00E07725">
        <w:t>,</w:t>
      </w:r>
      <w:r>
        <w:t xml:space="preserve"> which host the </w:t>
      </w:r>
      <w:proofErr w:type="spellStart"/>
      <w:r w:rsidR="00E07725">
        <w:rPr>
          <w:i/>
          <w:iCs/>
        </w:rPr>
        <w:t>Sarbecovirus</w:t>
      </w:r>
      <w:proofErr w:type="spellEnd"/>
      <w:r w:rsidR="00E07725">
        <w:rPr>
          <w:i/>
          <w:iCs/>
        </w:rPr>
        <w:t>-</w:t>
      </w:r>
      <w:r w:rsidR="00E07725">
        <w:t xml:space="preserve">adjacent </w:t>
      </w:r>
      <w:r>
        <w:t xml:space="preserve">and understudied </w:t>
      </w:r>
      <w:proofErr w:type="spellStart"/>
      <w:r>
        <w:rPr>
          <w:i/>
          <w:iCs/>
        </w:rPr>
        <w:t>Hibecoviruses</w:t>
      </w:r>
      <w:proofErr w:type="spellEnd"/>
      <w:r>
        <w:rPr>
          <w:i/>
          <w:iCs/>
        </w:rPr>
        <w:t xml:space="preserve">, </w:t>
      </w:r>
      <w:r>
        <w:t xml:space="preserve">as well as several species of Vespertilionid bat, the most common hosts for the zoonotic </w:t>
      </w:r>
      <w:proofErr w:type="spellStart"/>
      <w:r w:rsidRPr="00EA26B1">
        <w:rPr>
          <w:i/>
          <w:iCs/>
        </w:rPr>
        <w:t>Merbecoviruses</w:t>
      </w:r>
      <w:proofErr w:type="spellEnd"/>
      <w:r>
        <w:t>.</w:t>
      </w:r>
    </w:p>
    <w:p w14:paraId="3AD579A6" w14:textId="77777777" w:rsidR="00127389" w:rsidRDefault="00127389" w:rsidP="00A60EE4"/>
    <w:p w14:paraId="1D6AA5E2" w14:textId="7E1D4733" w:rsidR="00127389" w:rsidRPr="00EA26B1" w:rsidRDefault="00127389" w:rsidP="00A60EE4">
      <w:r>
        <w:t>Human-bat contact rates are high in</w:t>
      </w:r>
      <w:r w:rsidR="008879E5">
        <w:t xml:space="preserve"> some regions of</w:t>
      </w:r>
      <w:r>
        <w:t xml:space="preserve"> Madagascar, where bats are consumed widely </w:t>
      </w:r>
      <w:r w:rsidR="00CA20DC">
        <w:t>for subsistence</w:t>
      </w:r>
      <w:r>
        <w:t xml:space="preserve"> and frequently roost in close proximity to human settlements or </w:t>
      </w:r>
      <w:r w:rsidR="00E07725">
        <w:t xml:space="preserve">natural </w:t>
      </w:r>
      <w:r>
        <w:t xml:space="preserve">tourist </w:t>
      </w:r>
      <w:r w:rsidR="00E07725">
        <w:t xml:space="preserve">attractions </w:t>
      </w:r>
      <w:sdt>
        <w:sdtPr>
          <w:rPr>
            <w:color w:val="000000"/>
          </w:rPr>
          <w:tag w:val="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"/>
          <w:id w:val="-486090932"/>
          <w:placeholder>
            <w:docPart w:val="DefaultPlaceholder_-1854013440"/>
          </w:placeholder>
        </w:sdtPr>
        <w:sdtEndPr/>
        <w:sdtContent>
          <w:r w:rsidR="009E41B3" w:rsidRPr="009E41B3">
            <w:rPr>
              <w:color w:val="000000"/>
            </w:rPr>
            <w:t>(64–68)</w:t>
          </w:r>
        </w:sdtContent>
      </w:sdt>
      <w:r>
        <w:t xml:space="preserve">. </w:t>
      </w:r>
      <w:r w:rsidR="001B61F7">
        <w:t>Moreover, i</w:t>
      </w:r>
      <w:r>
        <w:t xml:space="preserve">n addition to </w:t>
      </w:r>
      <w:r w:rsidR="00E07725">
        <w:t xml:space="preserve">the </w:t>
      </w:r>
      <w:r>
        <w:t xml:space="preserve">natural </w:t>
      </w:r>
      <w:proofErr w:type="spellStart"/>
      <w:r>
        <w:t>CoV</w:t>
      </w:r>
      <w:proofErr w:type="spellEnd"/>
      <w:r>
        <w:t xml:space="preserve"> diversity </w:t>
      </w:r>
      <w:r w:rsidR="007715D2">
        <w:t>described</w:t>
      </w:r>
      <w:r>
        <w:t xml:space="preserve"> in Malagasy bats,</w:t>
      </w:r>
      <w:r w:rsidR="00E07725">
        <w:t xml:space="preserve"> several human coronaviruses are known to circulate widely in </w:t>
      </w:r>
      <w:r w:rsidR="001B61F7">
        <w:t xml:space="preserve">the human population in </w:t>
      </w:r>
      <w:r w:rsidR="00E07725">
        <w:t>Madagascar, including the common cold-causing</w:t>
      </w:r>
      <w:r>
        <w:t xml:space="preserve"> </w:t>
      </w:r>
      <w:proofErr w:type="spellStart"/>
      <w:r w:rsidRPr="001B61F7">
        <w:rPr>
          <w:i/>
          <w:iCs/>
        </w:rPr>
        <w:t>Embecoviruses</w:t>
      </w:r>
      <w:proofErr w:type="spellEnd"/>
      <w:r>
        <w:t xml:space="preserve">, HCoV-OC43 and HCoV-HKU1, and, more recently, the </w:t>
      </w:r>
      <w:r w:rsidR="00E07725">
        <w:t xml:space="preserve">zoonotic </w:t>
      </w:r>
      <w:proofErr w:type="spellStart"/>
      <w:r w:rsidRPr="007715D2">
        <w:rPr>
          <w:i/>
          <w:iCs/>
        </w:rPr>
        <w:t>Sarbecovirus</w:t>
      </w:r>
      <w:proofErr w:type="spellEnd"/>
      <w:r>
        <w:t>, SARS-CoV-2</w:t>
      </w:r>
      <w:r w:rsidR="00E07725">
        <w:t xml:space="preserve"> </w:t>
      </w:r>
      <w:sdt>
        <w:sdtPr>
          <w:rPr>
            <w:color w:val="000000"/>
          </w:rPr>
          <w:tag w:val="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"/>
          <w:id w:val="-1361352878"/>
          <w:placeholder>
            <w:docPart w:val="DefaultPlaceholder_-1854013440"/>
          </w:placeholder>
        </w:sdtPr>
        <w:sdtEndPr/>
        <w:sdtContent>
          <w:r w:rsidR="009E41B3" w:rsidRPr="009E41B3">
            <w:rPr>
              <w:color w:val="000000"/>
            </w:rPr>
            <w:t>(69–71)</w:t>
          </w:r>
        </w:sdtContent>
      </w:sdt>
      <w:r>
        <w:t xml:space="preserve">. As spillback of SARS-CoV-2 into wildlife hosts and possible recombination with wildlife viruses remains a global concern </w:t>
      </w:r>
      <w:sdt>
        <w:sdtPr>
          <w:rPr>
            <w:color w:val="000000"/>
          </w:rPr>
          <w:tag w:val="MENDELEY_CITATION_v3_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"/>
          <w:id w:val="1392543210"/>
          <w:placeholder>
            <w:docPart w:val="DefaultPlaceholder_-1854013440"/>
          </w:placeholder>
        </w:sdtPr>
        <w:sdtEndPr/>
        <w:sdtContent>
          <w:r w:rsidR="009E41B3" w:rsidRPr="009E41B3">
            <w:rPr>
              <w:color w:val="000000"/>
            </w:rPr>
            <w:t>(16)</w:t>
          </w:r>
        </w:sdtContent>
      </w:sdt>
      <w:r>
        <w:t xml:space="preserve">, characterization of the genetic diversity of bat-borne coronaviruses in Madagascar and elsewhere in Africa is a critical public health priority. </w:t>
      </w:r>
      <w:r w:rsidRPr="00EA26B1">
        <w:t>Here</w:t>
      </w:r>
      <w:r w:rsidR="007715D2">
        <w:t>,</w:t>
      </w:r>
      <w:r w:rsidRPr="00EA26B1">
        <w:t xml:space="preserve"> we </w:t>
      </w:r>
      <w:r>
        <w:t xml:space="preserve">contribute and characterize </w:t>
      </w:r>
      <w:r w:rsidRPr="00EA26B1">
        <w:t xml:space="preserve">three </w:t>
      </w:r>
      <w:r>
        <w:t xml:space="preserve">full genome sequences of two </w:t>
      </w:r>
      <w:r w:rsidRPr="00EA26B1">
        <w:t xml:space="preserve">novel </w:t>
      </w:r>
      <w:proofErr w:type="spellStart"/>
      <w:r w:rsidRPr="00E07725">
        <w:rPr>
          <w:i/>
          <w:iCs/>
        </w:rPr>
        <w:t>Nobecoviruses</w:t>
      </w:r>
      <w:proofErr w:type="spellEnd"/>
      <w:r>
        <w:t>, derived</w:t>
      </w:r>
      <w:r w:rsidR="00EB0FF3">
        <w:t xml:space="preserve"> from</w:t>
      </w:r>
      <w:r>
        <w:t xml:space="preserve"> </w:t>
      </w:r>
      <w:r w:rsidRPr="00EA26B1">
        <w:rPr>
          <w:i/>
          <w:iCs/>
        </w:rPr>
        <w:t>R. madagascariensis</w:t>
      </w:r>
      <w:r>
        <w:rPr>
          <w:i/>
          <w:iCs/>
        </w:rPr>
        <w:t xml:space="preserve"> </w:t>
      </w:r>
      <w:r>
        <w:t>and</w:t>
      </w:r>
      <w:r w:rsidRPr="00EA26B1">
        <w:t xml:space="preserve"> </w:t>
      </w:r>
      <w:r w:rsidRPr="00EA26B1">
        <w:rPr>
          <w:i/>
          <w:iCs/>
        </w:rPr>
        <w:t>P. rufus</w:t>
      </w:r>
      <w:r>
        <w:t xml:space="preserve"> hosts</w:t>
      </w:r>
      <w:r w:rsidR="00E07725">
        <w:t xml:space="preserve">. We define five distinct </w:t>
      </w:r>
      <w:proofErr w:type="spellStart"/>
      <w:r w:rsidR="00E07725">
        <w:rPr>
          <w:i/>
          <w:iCs/>
        </w:rPr>
        <w:t>Nobecovirus</w:t>
      </w:r>
      <w:proofErr w:type="spellEnd"/>
      <w:r w:rsidR="00E07725">
        <w:rPr>
          <w:i/>
          <w:iCs/>
        </w:rPr>
        <w:t xml:space="preserve"> </w:t>
      </w:r>
      <w:r w:rsidR="00E07725">
        <w:t xml:space="preserve">clades in global circulation across Asia and Africa and assess these new </w:t>
      </w:r>
      <w:proofErr w:type="spellStart"/>
      <w:r w:rsidR="00E07725" w:rsidRPr="00E07725">
        <w:rPr>
          <w:i/>
          <w:iCs/>
        </w:rPr>
        <w:t>Nobecoviruses</w:t>
      </w:r>
      <w:proofErr w:type="spellEnd"/>
      <w:r w:rsidR="00E07725">
        <w:t xml:space="preserve"> for their </w:t>
      </w:r>
      <w:r>
        <w:t>past and future capacity for recombination.</w:t>
      </w:r>
    </w:p>
    <w:p w14:paraId="1F6A8906" w14:textId="77777777" w:rsidR="00127389" w:rsidRPr="00EA26B1" w:rsidRDefault="00127389" w:rsidP="00A60EE4"/>
    <w:p w14:paraId="55176E51" w14:textId="77777777" w:rsidR="00127389" w:rsidRPr="00EA26B1" w:rsidRDefault="00127389" w:rsidP="00A60EE4">
      <w:pPr>
        <w:rPr>
          <w:b/>
          <w:bCs/>
        </w:rPr>
      </w:pPr>
      <w:r w:rsidRPr="00EA26B1">
        <w:rPr>
          <w:b/>
          <w:bCs/>
        </w:rPr>
        <w:t>Materials and Methods</w:t>
      </w:r>
    </w:p>
    <w:p w14:paraId="7EEFE9AC" w14:textId="77777777" w:rsidR="00127389" w:rsidRDefault="00127389" w:rsidP="00A60EE4"/>
    <w:p w14:paraId="54E459EE" w14:textId="59AD36AF" w:rsidR="00127389" w:rsidRDefault="00127389" w:rsidP="00A60EE4">
      <w:r>
        <w:rPr>
          <w:i/>
          <w:iCs/>
        </w:rPr>
        <w:t>Bat Sampling</w:t>
      </w:r>
    </w:p>
    <w:p w14:paraId="51D3C1B7" w14:textId="4D627038" w:rsidR="00127389" w:rsidRDefault="00127389" w:rsidP="00A60EE4">
      <w:r>
        <w:t xml:space="preserve">As part of a </w:t>
      </w:r>
      <w:r w:rsidR="00C924AC">
        <w:t>long-term</w:t>
      </w:r>
      <w:r>
        <w:t xml:space="preserve"> study characterizing the seasonal dynamics of potentially zoonotic viruses in wild fruit bats</w:t>
      </w:r>
      <w:r w:rsidR="00067E18">
        <w:t xml:space="preserve"> in Madagascar</w:t>
      </w:r>
      <w:r>
        <w:t xml:space="preserve">, monthly captures of Malagasy pteropodid bats were carried out at species-specific roost sites in the Districts of </w:t>
      </w:r>
      <w:proofErr w:type="spellStart"/>
      <w:r>
        <w:t>Moramanga</w:t>
      </w:r>
      <w:proofErr w:type="spellEnd"/>
      <w:r>
        <w:t xml:space="preserve"> and </w:t>
      </w:r>
      <w:proofErr w:type="spellStart"/>
      <w:r>
        <w:t>Manjakandriana</w:t>
      </w:r>
      <w:proofErr w:type="spellEnd"/>
      <w:r>
        <w:t>, Madagascar between 2018 and 2019 (</w:t>
      </w:r>
      <w:r>
        <w:rPr>
          <w:i/>
          <w:iCs/>
        </w:rPr>
        <w:t xml:space="preserve">P. rufus: </w:t>
      </w:r>
      <w:proofErr w:type="spellStart"/>
      <w:r>
        <w:t>Ambakoana</w:t>
      </w:r>
      <w:proofErr w:type="spellEnd"/>
      <w:r>
        <w:t xml:space="preserve"> roost, </w:t>
      </w:r>
      <w:r w:rsidRPr="00026E87">
        <w:t>-18.513</w:t>
      </w:r>
      <w:r>
        <w:t xml:space="preserve"> S, </w:t>
      </w:r>
      <w:r w:rsidRPr="00026E87">
        <w:t>48.16</w:t>
      </w:r>
      <w:r>
        <w:t xml:space="preserve">7 E; </w:t>
      </w:r>
      <w:r>
        <w:rPr>
          <w:i/>
          <w:iCs/>
        </w:rPr>
        <w:t xml:space="preserve">E. </w:t>
      </w:r>
      <w:proofErr w:type="spellStart"/>
      <w:r>
        <w:rPr>
          <w:i/>
          <w:iCs/>
        </w:rPr>
        <w:t>dupreanum</w:t>
      </w:r>
      <w:proofErr w:type="spellEnd"/>
      <w:r w:rsidRPr="00EA26B1">
        <w:t>:</w:t>
      </w:r>
      <w:r>
        <w:t xml:space="preserve"> </w:t>
      </w:r>
      <w:proofErr w:type="spellStart"/>
      <w:r>
        <w:t>Angavo</w:t>
      </w:r>
      <w:r w:rsidR="00CA20DC">
        <w:t>b</w:t>
      </w:r>
      <w:r>
        <w:t>e</w:t>
      </w:r>
      <w:proofErr w:type="spellEnd"/>
      <w:r>
        <w:t xml:space="preserve"> </w:t>
      </w:r>
      <w:r w:rsidR="001E4F21">
        <w:t>c</w:t>
      </w:r>
      <w:r>
        <w:t xml:space="preserve">ave, </w:t>
      </w:r>
      <w:r w:rsidRPr="00026E87">
        <w:t>-18.944</w:t>
      </w:r>
      <w:r>
        <w:t xml:space="preserve"> S, </w:t>
      </w:r>
      <w:r w:rsidRPr="00026E87">
        <w:t>47.949</w:t>
      </w:r>
      <w:r>
        <w:t xml:space="preserve"> E; </w:t>
      </w:r>
      <w:proofErr w:type="spellStart"/>
      <w:r>
        <w:t>Angavo</w:t>
      </w:r>
      <w:r w:rsidR="00CA20DC">
        <w:t>k</w:t>
      </w:r>
      <w:r>
        <w:t>ely</w:t>
      </w:r>
      <w:proofErr w:type="spellEnd"/>
      <w:r>
        <w:t xml:space="preserve"> </w:t>
      </w:r>
      <w:r w:rsidR="001E4F21">
        <w:t>c</w:t>
      </w:r>
      <w:r>
        <w:t xml:space="preserve">ave = </w:t>
      </w:r>
      <w:r w:rsidRPr="00026E87">
        <w:t>-18.93</w:t>
      </w:r>
      <w:r>
        <w:t xml:space="preserve">3 S, </w:t>
      </w:r>
      <w:r w:rsidRPr="002B7AA6">
        <w:t>47.75</w:t>
      </w:r>
      <w:r>
        <w:t>8 E</w:t>
      </w:r>
      <w:r w:rsidRPr="00EA26B1">
        <w:t>;</w:t>
      </w:r>
      <w:r>
        <w:t xml:space="preserve"> </w:t>
      </w:r>
      <w:r>
        <w:rPr>
          <w:i/>
          <w:iCs/>
        </w:rPr>
        <w:t xml:space="preserve">R. </w:t>
      </w:r>
      <w:proofErr w:type="spellStart"/>
      <w:r>
        <w:rPr>
          <w:i/>
          <w:iCs/>
        </w:rPr>
        <w:t>madagascariensis</w:t>
      </w:r>
      <w:proofErr w:type="spellEnd"/>
      <w:r>
        <w:t>:</w:t>
      </w:r>
      <w:r>
        <w:rPr>
          <w:i/>
          <w:iCs/>
        </w:rPr>
        <w:t xml:space="preserve"> </w:t>
      </w:r>
      <w:proofErr w:type="spellStart"/>
      <w:r w:rsidRPr="00EA26B1">
        <w:t>Maromizaha</w:t>
      </w:r>
      <w:proofErr w:type="spellEnd"/>
      <w:r>
        <w:t xml:space="preserve"> </w:t>
      </w:r>
      <w:r w:rsidR="00EE1AEF">
        <w:t>c</w:t>
      </w:r>
      <w:r>
        <w:t>ave,</w:t>
      </w:r>
      <w:r>
        <w:rPr>
          <w:i/>
          <w:iCs/>
        </w:rPr>
        <w:t xml:space="preserve"> </w:t>
      </w:r>
      <w:r w:rsidRPr="00EA26B1">
        <w:t>-18.9623 S</w:t>
      </w:r>
      <w:r>
        <w:t>,</w:t>
      </w:r>
      <w:r w:rsidRPr="00EA26B1">
        <w:t xml:space="preserve"> 48.4525 E</w:t>
      </w:r>
      <w:r>
        <w:t>). In brief, bats were captured in nets hung in the tree canopy (</w:t>
      </w:r>
      <w:r>
        <w:rPr>
          <w:i/>
          <w:iCs/>
        </w:rPr>
        <w:t>P. rufus</w:t>
      </w:r>
      <w:r>
        <w:t>) or over cave mouths (</w:t>
      </w:r>
      <w:r>
        <w:rPr>
          <w:i/>
          <w:iCs/>
        </w:rPr>
        <w:t xml:space="preserve">E. </w:t>
      </w:r>
      <w:proofErr w:type="spellStart"/>
      <w:r>
        <w:rPr>
          <w:i/>
          <w:iCs/>
        </w:rPr>
        <w:t>dupreanum</w:t>
      </w:r>
      <w:proofErr w:type="spellEnd"/>
      <w:r>
        <w:rPr>
          <w:i/>
          <w:iCs/>
        </w:rPr>
        <w:t xml:space="preserve">, R. madagascariensis) </w:t>
      </w:r>
      <w:r>
        <w:t xml:space="preserve">at dusk (17:00-22:00) and dawn (03:00-07:00), removed from nets, and processed under manual restraint following methods that have been previously described </w:t>
      </w:r>
      <w:sdt>
        <w:sdtPr>
          <w:rPr>
            <w:color w:val="000000"/>
          </w:rPr>
          <w:tag w:val="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"/>
          <w:id w:val="1174837306"/>
          <w:placeholder>
            <w:docPart w:val="DefaultPlaceholder_-1854013440"/>
          </w:placeholder>
        </w:sdtPr>
        <w:sdtEndPr/>
        <w:sdtContent>
          <w:r w:rsidR="009E41B3" w:rsidRPr="009E41B3">
            <w:rPr>
              <w:color w:val="000000"/>
            </w:rPr>
            <w:t>(57,72,73)</w:t>
          </w:r>
        </w:sdtContent>
      </w:sdt>
      <w:r>
        <w:t xml:space="preserve">. </w:t>
      </w:r>
      <w:r w:rsidR="00EE1AEF">
        <w:t>All</w:t>
      </w:r>
      <w:r>
        <w:t xml:space="preserve"> animals were identified to species, sex, and age class (juvenile vs. adult), and fecal, throat, and urine swabs were taken from each individual, collected into viral transport medium, and frozen on site in liquid nitrogen. Post-sampling, swabs were transported to -80</w:t>
      </w:r>
      <w:r w:rsidR="002F369C">
        <w:rPr>
          <w:vertAlign w:val="superscript"/>
        </w:rPr>
        <w:t>o</w:t>
      </w:r>
      <w:r>
        <w:t xml:space="preserve">C freezers for </w:t>
      </w:r>
      <w:r w:rsidR="00C924AC">
        <w:t>long-term</w:t>
      </w:r>
      <w:r>
        <w:t xml:space="preserve"> storage in the Virology Unit at </w:t>
      </w:r>
      <w:proofErr w:type="spellStart"/>
      <w:r>
        <w:t>Institut</w:t>
      </w:r>
      <w:proofErr w:type="spellEnd"/>
      <w:r>
        <w:t xml:space="preserve"> Pasteur </w:t>
      </w:r>
      <w:r w:rsidR="008879E5">
        <w:t>de</w:t>
      </w:r>
      <w:r>
        <w:t xml:space="preserve"> Madagascar.</w:t>
      </w:r>
    </w:p>
    <w:p w14:paraId="759D9171" w14:textId="448BA79A" w:rsidR="00DB2C14" w:rsidRDefault="00127389" w:rsidP="00DB2C14">
      <w:pPr>
        <w:pStyle w:val="NormalWeb"/>
        <w:snapToGrid w:val="0"/>
        <w:contextualSpacing/>
      </w:pPr>
      <w:r>
        <w:lastRenderedPageBreak/>
        <w:t xml:space="preserve">This study was carried out </w:t>
      </w:r>
      <w:r w:rsidRPr="00042970">
        <w:rPr>
          <w:rFonts w:ascii="Calibri" w:hAnsi="Calibri" w:cs="Calibri"/>
        </w:rPr>
        <w:t>﻿</w:t>
      </w:r>
      <w:r w:rsidRPr="00042970">
        <w:t xml:space="preserve">in strict accordance with </w:t>
      </w:r>
      <w:r>
        <w:t xml:space="preserve">research permits obtained from the Madagascar Ministry of Forest and the Environment (permit numbers 019/18, 170/18, 007/19) and under </w:t>
      </w:r>
      <w:r w:rsidRPr="00042970">
        <w:t xml:space="preserve">guidelines posted by the American Veterinary Medical Association. All field protocols employed were pre-approved by the </w:t>
      </w:r>
      <w:r>
        <w:t xml:space="preserve">UC Berkeley </w:t>
      </w:r>
      <w:r w:rsidRPr="00042970">
        <w:t xml:space="preserve">Animal Care and Use Committee (ACUC Protocol # </w:t>
      </w:r>
      <w:r w:rsidRPr="00EA26B1">
        <w:rPr>
          <w:lang w:bidi="ar-SA"/>
        </w:rPr>
        <w:t>AUP-2017-10-10393</w:t>
      </w:r>
      <w:r w:rsidRPr="00042970">
        <w:t>), and every effort was made to minimize discomfort to animals</w:t>
      </w:r>
      <w:r>
        <w:t>.</w:t>
      </w:r>
    </w:p>
    <w:p w14:paraId="3CA985E7" w14:textId="77777777" w:rsidR="00DB2C14" w:rsidRDefault="00DB2C14" w:rsidP="00DB2C14">
      <w:pPr>
        <w:pStyle w:val="NormalWeb"/>
        <w:snapToGrid w:val="0"/>
        <w:contextualSpacing/>
      </w:pPr>
    </w:p>
    <w:p w14:paraId="071575FC" w14:textId="77777777" w:rsidR="00DB2C14" w:rsidRDefault="00127389" w:rsidP="00DB2C14">
      <w:pPr>
        <w:pStyle w:val="NormalWeb"/>
        <w:snapToGrid w:val="0"/>
        <w:contextualSpacing/>
        <w:rPr>
          <w:i/>
          <w:iCs/>
        </w:rPr>
      </w:pPr>
      <w:r w:rsidRPr="003036D0">
        <w:rPr>
          <w:i/>
          <w:iCs/>
        </w:rPr>
        <w:t>RN</w:t>
      </w:r>
      <w:r w:rsidRPr="00095ECF">
        <w:rPr>
          <w:i/>
          <w:iCs/>
        </w:rPr>
        <w:t>A Ext</w:t>
      </w:r>
      <w:r w:rsidRPr="007E0A66">
        <w:rPr>
          <w:i/>
          <w:iCs/>
        </w:rPr>
        <w:t>r</w:t>
      </w:r>
      <w:r w:rsidRPr="00180B33">
        <w:rPr>
          <w:i/>
          <w:iCs/>
        </w:rPr>
        <w:t>a</w:t>
      </w:r>
      <w:r w:rsidRPr="00EB53F5">
        <w:rPr>
          <w:i/>
          <w:iCs/>
        </w:rPr>
        <w:t>c</w:t>
      </w:r>
      <w:r w:rsidRPr="003747CC">
        <w:rPr>
          <w:i/>
          <w:iCs/>
        </w:rPr>
        <w:t>ti</w:t>
      </w:r>
      <w:r w:rsidRPr="00772AA7">
        <w:rPr>
          <w:i/>
          <w:iCs/>
        </w:rPr>
        <w:t>on</w:t>
      </w:r>
    </w:p>
    <w:p w14:paraId="0E7FEB11" w14:textId="522E0ABD" w:rsidR="00DB2C14" w:rsidRDefault="00127389" w:rsidP="00DB2C14">
      <w:pPr>
        <w:pStyle w:val="NormalWeb"/>
        <w:contextualSpacing/>
      </w:pPr>
      <w:r>
        <w:t>RNA was extracted from a randomly selected subset of fecal</w:t>
      </w:r>
      <w:r w:rsidR="002F369C">
        <w:t xml:space="preserve">, </w:t>
      </w:r>
      <w:r>
        <w:t>throat</w:t>
      </w:r>
      <w:r w:rsidR="002F369C">
        <w:t xml:space="preserve">, </w:t>
      </w:r>
      <w:r>
        <w:t xml:space="preserve">and urine swab samples in the Virology Unit at </w:t>
      </w:r>
      <w:r w:rsidR="00CA20DC">
        <w:t xml:space="preserve">the </w:t>
      </w:r>
      <w:proofErr w:type="spellStart"/>
      <w:r>
        <w:t>Institut</w:t>
      </w:r>
      <w:proofErr w:type="spellEnd"/>
      <w:r>
        <w:t xml:space="preserve"> Pasteur </w:t>
      </w:r>
      <w:r w:rsidR="008879E5">
        <w:t>de</w:t>
      </w:r>
      <w:r>
        <w:t xml:space="preserve"> Madagascar, with each sample corresponding to a unique individual from the field dataset. Samples undergoing </w:t>
      </w:r>
      <w:proofErr w:type="spellStart"/>
      <w:r>
        <w:t>mNGS</w:t>
      </w:r>
      <w:proofErr w:type="spellEnd"/>
      <w:r>
        <w:t xml:space="preserve"> corresponded to individuals captured in Feb-Apr, Jul-Sep and December 2018 or in January 2019. Water controls were extracted in conjunction with </w:t>
      </w:r>
      <w:r w:rsidR="00A35859">
        <w:t xml:space="preserve">samples on </w:t>
      </w:r>
      <w:r>
        <w:t xml:space="preserve">each unique extraction day. Extractions were conducted using the </w:t>
      </w:r>
      <w:proofErr w:type="spellStart"/>
      <w:r>
        <w:t>Zymo</w:t>
      </w:r>
      <w:proofErr w:type="spellEnd"/>
      <w:r>
        <w:t xml:space="preserve"> Quick DNA/RNA </w:t>
      </w:r>
      <w:proofErr w:type="spellStart"/>
      <w:r>
        <w:t>Microprep</w:t>
      </w:r>
      <w:proofErr w:type="spellEnd"/>
      <w:r>
        <w:t xml:space="preserve"> Plus kit (</w:t>
      </w:r>
      <w:proofErr w:type="spellStart"/>
      <w:r>
        <w:t>Z</w:t>
      </w:r>
      <w:r w:rsidR="00E07996">
        <w:t>ymo</w:t>
      </w:r>
      <w:proofErr w:type="spellEnd"/>
      <w:r w:rsidR="00E07996">
        <w:t xml:space="preserve"> Research,</w:t>
      </w:r>
      <w:r>
        <w:t xml:space="preserve"> Irvine, CA, USA), according to the manufacturer’s instructions and including the step for </w:t>
      </w:r>
      <w:proofErr w:type="spellStart"/>
      <w:r>
        <w:t>DNAse</w:t>
      </w:r>
      <w:proofErr w:type="spellEnd"/>
      <w:r>
        <w:t xml:space="preserve"> digestion. Post-extraction, RNA quality was checked on a nanodrop to ensure that all samples demonstrated 260/280 ratios exceeding 2 and </w:t>
      </w:r>
      <w:r w:rsidR="00A35859">
        <w:t xml:space="preserve">revealed </w:t>
      </w:r>
      <w:r>
        <w:t>quantifiable concentrations. Resulting extractions were stored in freezers at -80</w:t>
      </w:r>
      <w:r w:rsidR="00EE1AEF">
        <w:rPr>
          <w:vertAlign w:val="superscript"/>
        </w:rPr>
        <w:t>o</w:t>
      </w:r>
      <w:r>
        <w:t>C, then transported on dry ice to the Chan Zuckerberg Biohub (San Francisco, CA, USA) for library preparation and metagenomic Next Generation Sequencing (</w:t>
      </w:r>
      <w:proofErr w:type="spellStart"/>
      <w:r>
        <w:t>mNGS</w:t>
      </w:r>
      <w:proofErr w:type="spellEnd"/>
      <w:r>
        <w:t>).</w:t>
      </w:r>
    </w:p>
    <w:p w14:paraId="38EAA1A6" w14:textId="77777777" w:rsidR="00DB2C14" w:rsidRDefault="00DB2C14" w:rsidP="00DB2C14">
      <w:pPr>
        <w:pStyle w:val="NormalWeb"/>
        <w:contextualSpacing/>
      </w:pPr>
    </w:p>
    <w:p w14:paraId="194F7F07" w14:textId="77777777" w:rsidR="00DB2C14" w:rsidRDefault="00127389" w:rsidP="00DB2C14">
      <w:pPr>
        <w:pStyle w:val="NormalWeb"/>
        <w:contextualSpacing/>
        <w:rPr>
          <w:i/>
          <w:iCs/>
        </w:rPr>
      </w:pPr>
      <w:r>
        <w:rPr>
          <w:i/>
          <w:iCs/>
        </w:rPr>
        <w:t xml:space="preserve">Library Preparation and </w:t>
      </w:r>
      <w:proofErr w:type="spellStart"/>
      <w:r>
        <w:rPr>
          <w:i/>
          <w:iCs/>
        </w:rPr>
        <w:t>mNGS</w:t>
      </w:r>
      <w:proofErr w:type="spellEnd"/>
    </w:p>
    <w:p w14:paraId="28B7FB42" w14:textId="56AAC3FB" w:rsidR="00DB2C14" w:rsidRDefault="00E07996" w:rsidP="00DB2C14">
      <w:pPr>
        <w:pStyle w:val="NormalWeb"/>
        <w:contextualSpacing/>
        <w:rPr>
          <w:rFonts w:ascii="Noto Serif" w:hAnsi="Noto Serif" w:cs="Noto Serif"/>
          <w:color w:val="212121"/>
          <w:shd w:val="clear" w:color="auto" w:fill="FFFFFF"/>
        </w:rPr>
      </w:pPr>
      <w:r>
        <w:t>F</w:t>
      </w:r>
      <w:r w:rsidR="00127389" w:rsidRPr="002F6772">
        <w:t>our r</w:t>
      </w:r>
      <w:r w:rsidR="00127389" w:rsidRPr="00C10014">
        <w:t>ando</w:t>
      </w:r>
      <w:r w:rsidR="00127389" w:rsidRPr="00F767CD">
        <w:t>ml</w:t>
      </w:r>
      <w:r w:rsidR="00127389" w:rsidRPr="00673AB4">
        <w:t>y se</w:t>
      </w:r>
      <w:r w:rsidR="00127389" w:rsidRPr="009376AC">
        <w:t>lected</w:t>
      </w:r>
      <w:r w:rsidR="00127389" w:rsidRPr="00F8790D">
        <w:t xml:space="preserve"> </w:t>
      </w:r>
      <w:r w:rsidR="00127389" w:rsidRPr="00AB0B4C">
        <w:t>sa</w:t>
      </w:r>
      <w:r w:rsidR="00127389" w:rsidRPr="00BA14F4">
        <w:t>mp</w:t>
      </w:r>
      <w:r w:rsidR="00127389" w:rsidRPr="0017196E">
        <w:t>les f</w:t>
      </w:r>
      <w:r w:rsidR="00127389" w:rsidRPr="004231BE">
        <w:t>r</w:t>
      </w:r>
      <w:r w:rsidR="00127389" w:rsidRPr="00204660">
        <w:t>om</w:t>
      </w:r>
      <w:r w:rsidR="00127389" w:rsidRPr="00772AA7">
        <w:t xml:space="preserve"> each of three bat species </w:t>
      </w:r>
      <w:r>
        <w:t xml:space="preserve">underwent </w:t>
      </w:r>
      <w:r w:rsidR="00127389" w:rsidRPr="00772AA7">
        <w:t xml:space="preserve">additional quantification using an </w:t>
      </w:r>
      <w:r w:rsidR="00127389" w:rsidRPr="00EA26B1">
        <w:rPr>
          <w:color w:val="212121"/>
          <w:shd w:val="clear" w:color="auto" w:fill="FFFFFF"/>
        </w:rPr>
        <w:t>Invitrogen Qubit 3.0 Fluorometer and the Qubit RNA HS Assay Kit (</w:t>
      </w:r>
      <w:proofErr w:type="spellStart"/>
      <w:r w:rsidR="00127389" w:rsidRPr="00EA26B1">
        <w:rPr>
          <w:color w:val="212121"/>
          <w:shd w:val="clear" w:color="auto" w:fill="FFFFFF"/>
        </w:rPr>
        <w:t>ThermoFisher</w:t>
      </w:r>
      <w:proofErr w:type="spellEnd"/>
      <w:r w:rsidR="00127389" w:rsidRPr="00EA26B1">
        <w:rPr>
          <w:color w:val="212121"/>
          <w:shd w:val="clear" w:color="auto" w:fill="FFFFFF"/>
        </w:rPr>
        <w:t xml:space="preserve"> Scientific, Carlsbad, CA, USA). After quantification, </w:t>
      </w:r>
      <w:r w:rsidR="00F32534">
        <w:t>all total</w:t>
      </w:r>
      <w:r w:rsidR="00127389" w:rsidRPr="00D10725">
        <w:t xml:space="preserve"> R</w:t>
      </w:r>
      <w:r w:rsidR="00127389" w:rsidRPr="002F6772">
        <w:t>NA s</w:t>
      </w:r>
      <w:r w:rsidR="00127389" w:rsidRPr="00C10014">
        <w:t>ample</w:t>
      </w:r>
      <w:r w:rsidR="00F32534">
        <w:t xml:space="preserve">s, along with </w:t>
      </w:r>
      <w:r w:rsidR="00127389">
        <w:t>water</w:t>
      </w:r>
      <w:r w:rsidR="00F32534">
        <w:t xml:space="preserve"> sample</w:t>
      </w:r>
      <w:r w:rsidR="00D160CC">
        <w:t>s</w:t>
      </w:r>
      <w:r w:rsidR="00127389">
        <w:t xml:space="preserve"> </w:t>
      </w:r>
      <w:r w:rsidR="00F32534">
        <w:t>from Madagascar</w:t>
      </w:r>
      <w:r w:rsidR="00D160CC">
        <w:t xml:space="preserve"> extractions</w:t>
      </w:r>
      <w:r w:rsidR="00F32534">
        <w:t xml:space="preserve">, </w:t>
      </w:r>
      <w:r w:rsidR="00127389" w:rsidRPr="00772AA7">
        <w:t>w</w:t>
      </w:r>
      <w:r w:rsidR="00F32534">
        <w:t>ere</w:t>
      </w:r>
      <w:r w:rsidR="00127389" w:rsidRPr="00772AA7">
        <w:t xml:space="preserve"> </w:t>
      </w:r>
      <w:r w:rsidR="00F32534">
        <w:t>manually arrayed into 96 well plat</w:t>
      </w:r>
      <w:r w:rsidR="00AC660C">
        <w:t>e</w:t>
      </w:r>
      <w:r w:rsidR="00D160CC">
        <w:t>s</w:t>
      </w:r>
      <w:r w:rsidR="00AC660C">
        <w:t xml:space="preserve"> to automate high throughput </w:t>
      </w:r>
      <w:proofErr w:type="spellStart"/>
      <w:r w:rsidR="00AC660C">
        <w:t>mNGS</w:t>
      </w:r>
      <w:proofErr w:type="spellEnd"/>
      <w:r w:rsidR="00AC660C">
        <w:t xml:space="preserve"> library preparation. Based on the initial quantitation, a 2uL aliquot from each plated sample was </w:t>
      </w:r>
      <w:r w:rsidR="00F32534">
        <w:t>diluted 1:9 on a Bravo liquid handling platform (Agilent, Santa Clara, CA, USA). A 5</w:t>
      </w:r>
      <w:r w:rsidR="00CA20DC">
        <w:t xml:space="preserve"> </w:t>
      </w:r>
      <m:oMath>
        <m:r>
          <w:rPr>
            <w:rFonts w:ascii="Cambria Math" w:hAnsi="Cambria Math"/>
          </w:rPr>
          <m:t>μ</m:t>
        </m:r>
      </m:oMath>
      <w:r w:rsidR="00F32534">
        <w:t xml:space="preserve">L aliquot </w:t>
      </w:r>
      <w:r w:rsidR="00AC660C">
        <w:t>from</w:t>
      </w:r>
      <w:r w:rsidR="00F32534">
        <w:t xml:space="preserve"> each</w:t>
      </w:r>
      <w:r w:rsidR="00AC660C">
        <w:t xml:space="preserve"> diluted </w:t>
      </w:r>
      <w:r w:rsidR="00F32534">
        <w:t>sample wa</w:t>
      </w:r>
      <w:r w:rsidR="00AC660C">
        <w:t>s</w:t>
      </w:r>
      <w:r w:rsidR="00F32534">
        <w:t xml:space="preserve"> </w:t>
      </w:r>
      <w:r w:rsidR="00127389" w:rsidRPr="00584C2F">
        <w:t>a</w:t>
      </w:r>
      <w:r w:rsidR="00127389" w:rsidRPr="0046763C">
        <w:t>rr</w:t>
      </w:r>
      <w:r w:rsidR="00127389" w:rsidRPr="00D10725">
        <w:t>ay</w:t>
      </w:r>
      <w:r w:rsidR="00127389" w:rsidRPr="002F6772">
        <w:t xml:space="preserve">ed </w:t>
      </w:r>
      <w:r w:rsidR="00127389" w:rsidRPr="00F32534">
        <w:t>in</w:t>
      </w:r>
      <w:r w:rsidR="00F32534" w:rsidRPr="00F32534">
        <w:t xml:space="preserve">to a </w:t>
      </w:r>
      <w:r w:rsidR="00127389" w:rsidRPr="00F32534">
        <w:t>384 well plate</w:t>
      </w:r>
      <w:r w:rsidR="00F32534">
        <w:t xml:space="preserve"> for </w:t>
      </w:r>
      <w:r w:rsidR="00AC660C">
        <w:t xml:space="preserve">input </w:t>
      </w:r>
      <w:r w:rsidR="00275450">
        <w:t>into</w:t>
      </w:r>
      <w:r w:rsidR="00AC660C">
        <w:t xml:space="preserve"> the </w:t>
      </w:r>
      <w:proofErr w:type="spellStart"/>
      <w:r w:rsidR="00F32534">
        <w:t>mNGS</w:t>
      </w:r>
      <w:proofErr w:type="spellEnd"/>
      <w:r w:rsidR="00F32534">
        <w:t xml:space="preserve"> library prep</w:t>
      </w:r>
      <w:r w:rsidR="00D160CC">
        <w:t>. Samples derived from fecal, throat, and urine swab samples were arrayed on distinct 384 well plates for separate sequencing runs</w:t>
      </w:r>
      <w:r w:rsidR="00F32534" w:rsidRPr="00F32534">
        <w:t xml:space="preserve">. </w:t>
      </w:r>
      <w:r w:rsidR="00AC660C">
        <w:t>A</w:t>
      </w:r>
      <w:r w:rsidR="00F32534" w:rsidRPr="00F32534">
        <w:t xml:space="preserve">dditional </w:t>
      </w:r>
      <w:r w:rsidR="00275450">
        <w:t>unrelated</w:t>
      </w:r>
      <w:r w:rsidR="00F32534" w:rsidRPr="00F32534">
        <w:t xml:space="preserve"> total RN</w:t>
      </w:r>
      <w:r w:rsidR="00F32534">
        <w:t xml:space="preserve">A samples </w:t>
      </w:r>
      <w:r w:rsidR="00F32534" w:rsidRPr="00F32534">
        <w:t>(</w:t>
      </w:r>
      <w:r w:rsidR="00F32534" w:rsidRPr="00F61DC9">
        <w:rPr>
          <w:color w:val="000000"/>
        </w:rPr>
        <w:t>a dilution series of total RNA isolated from cultured HeLa cells) and a set of local lab water samples wer</w:t>
      </w:r>
      <w:r w:rsidR="00F32534">
        <w:rPr>
          <w:color w:val="000000"/>
        </w:rPr>
        <w:t>e</w:t>
      </w:r>
      <w:r w:rsidR="00F32534" w:rsidRPr="00F61DC9">
        <w:rPr>
          <w:color w:val="000000"/>
        </w:rPr>
        <w:t xml:space="preserve"> included </w:t>
      </w:r>
      <w:r w:rsidR="00D160CC">
        <w:rPr>
          <w:color w:val="000000"/>
        </w:rPr>
        <w:t>on each</w:t>
      </w:r>
      <w:r w:rsidR="00F32534" w:rsidRPr="00F61DC9">
        <w:rPr>
          <w:color w:val="000000"/>
        </w:rPr>
        <w:t xml:space="preserve"> 384 well plate</w:t>
      </w:r>
      <w:r w:rsidR="00F32534">
        <w:rPr>
          <w:color w:val="000000"/>
        </w:rPr>
        <w:t xml:space="preserve"> </w:t>
      </w:r>
      <w:r w:rsidR="00275450">
        <w:rPr>
          <w:color w:val="000000"/>
        </w:rPr>
        <w:t xml:space="preserve">to serve as library preparation </w:t>
      </w:r>
      <w:r w:rsidR="00F32534">
        <w:rPr>
          <w:color w:val="000000"/>
        </w:rPr>
        <w:t>controls</w:t>
      </w:r>
      <w:r w:rsidR="00F32534">
        <w:t xml:space="preserve">. </w:t>
      </w:r>
      <w:r>
        <w:t xml:space="preserve">Input RNA </w:t>
      </w:r>
      <w:r w:rsidR="00275450">
        <w:t>samples</w:t>
      </w:r>
      <w:r>
        <w:t xml:space="preserve"> in the </w:t>
      </w:r>
      <w:r w:rsidR="00AC660C">
        <w:t>384 well plate w</w:t>
      </w:r>
      <w:r w:rsidR="00275450">
        <w:t>ere</w:t>
      </w:r>
      <w:r w:rsidR="00AC660C">
        <w:t xml:space="preserve"> </w:t>
      </w:r>
      <w:r w:rsidR="00275450">
        <w:t>transferred to</w:t>
      </w:r>
      <w:r>
        <w:t xml:space="preserve"> </w:t>
      </w:r>
      <w:r w:rsidR="00AC660C">
        <w:t xml:space="preserve">a </w:t>
      </w:r>
      <w:proofErr w:type="spellStart"/>
      <w:r w:rsidR="00F32534">
        <w:t>GeneVac</w:t>
      </w:r>
      <w:proofErr w:type="spellEnd"/>
      <w:r w:rsidR="00F32534">
        <w:t xml:space="preserve"> EV-2 (SP Industries, Warminster, PA, US</w:t>
      </w:r>
      <w:r w:rsidR="00AC660C">
        <w:t xml:space="preserve">A) to evaporate the samples </w:t>
      </w:r>
      <w:r w:rsidR="00275450">
        <w:t>to enable</w:t>
      </w:r>
      <w:r w:rsidR="00AC660C">
        <w:t xml:space="preserve"> miniaturized </w:t>
      </w:r>
      <w:proofErr w:type="spellStart"/>
      <w:r w:rsidR="00F32534">
        <w:rPr>
          <w:color w:val="212121"/>
          <w:shd w:val="clear" w:color="auto" w:fill="FFFFFF"/>
        </w:rPr>
        <w:t>mNGS</w:t>
      </w:r>
      <w:proofErr w:type="spellEnd"/>
      <w:r w:rsidR="00F32534">
        <w:rPr>
          <w:color w:val="212121"/>
          <w:shd w:val="clear" w:color="auto" w:fill="FFFFFF"/>
        </w:rPr>
        <w:t xml:space="preserve"> library preparation with the </w:t>
      </w:r>
      <w:proofErr w:type="spellStart"/>
      <w:r w:rsidR="00127389" w:rsidRPr="00F32534">
        <w:rPr>
          <w:color w:val="212121"/>
          <w:shd w:val="clear" w:color="auto" w:fill="FFFFFF"/>
        </w:rPr>
        <w:t>NEBNext</w:t>
      </w:r>
      <w:proofErr w:type="spellEnd"/>
      <w:r w:rsidR="00127389" w:rsidRPr="00F32534">
        <w:rPr>
          <w:color w:val="212121"/>
          <w:shd w:val="clear" w:color="auto" w:fill="FFFFFF"/>
        </w:rPr>
        <w:t xml:space="preserve"> </w:t>
      </w:r>
      <w:r w:rsidR="00F32534" w:rsidRPr="00F32534">
        <w:rPr>
          <w:color w:val="212121"/>
          <w:shd w:val="clear" w:color="auto" w:fill="FFFFFF"/>
        </w:rPr>
        <w:t>Ultra II RNA</w:t>
      </w:r>
      <w:r w:rsidR="00F32534">
        <w:rPr>
          <w:color w:val="212121"/>
          <w:shd w:val="clear" w:color="auto" w:fill="FFFFFF"/>
        </w:rPr>
        <w:t xml:space="preserve"> </w:t>
      </w:r>
      <w:r w:rsidR="00127389" w:rsidRPr="00F32534">
        <w:rPr>
          <w:color w:val="212121"/>
          <w:shd w:val="clear" w:color="auto" w:fill="FFFFFF"/>
        </w:rPr>
        <w:t>Library</w:t>
      </w:r>
      <w:r w:rsidR="00127389" w:rsidRPr="00EA26B1">
        <w:rPr>
          <w:color w:val="212121"/>
          <w:shd w:val="clear" w:color="auto" w:fill="FFFFFF"/>
        </w:rPr>
        <w:t xml:space="preserve"> Prep Kit (New England </w:t>
      </w:r>
      <w:proofErr w:type="spellStart"/>
      <w:r w:rsidR="00127389" w:rsidRPr="00EA26B1">
        <w:rPr>
          <w:color w:val="212121"/>
          <w:shd w:val="clear" w:color="auto" w:fill="FFFFFF"/>
        </w:rPr>
        <w:t>BioLabs</w:t>
      </w:r>
      <w:proofErr w:type="spellEnd"/>
      <w:r w:rsidR="00127389" w:rsidRPr="00EA26B1">
        <w:rPr>
          <w:color w:val="212121"/>
          <w:shd w:val="clear" w:color="auto" w:fill="FFFFFF"/>
        </w:rPr>
        <w:t>, Beverly, MA, USA)</w:t>
      </w:r>
      <w:r w:rsidR="00275450">
        <w:rPr>
          <w:color w:val="212121"/>
          <w:shd w:val="clear" w:color="auto" w:fill="FFFFFF"/>
        </w:rPr>
        <w:t xml:space="preserve">. Library preparation was performed </w:t>
      </w:r>
      <w:r w:rsidR="00F32534">
        <w:rPr>
          <w:color w:val="212121"/>
          <w:shd w:val="clear" w:color="auto" w:fill="FFFFFF"/>
        </w:rPr>
        <w:t xml:space="preserve">per </w:t>
      </w:r>
      <w:r w:rsidR="00127389" w:rsidRPr="00F32534">
        <w:rPr>
          <w:color w:val="212121"/>
          <w:shd w:val="clear" w:color="auto" w:fill="FFFFFF"/>
        </w:rPr>
        <w:t>the manufacturer’s instruction</w:t>
      </w:r>
      <w:r w:rsidR="00F32534" w:rsidRPr="00F32534">
        <w:rPr>
          <w:color w:val="212121"/>
          <w:shd w:val="clear" w:color="auto" w:fill="FFFFFF"/>
        </w:rPr>
        <w:t xml:space="preserve">s, with the following modifications: </w:t>
      </w:r>
      <w:r w:rsidR="00F32534" w:rsidRPr="00F61DC9">
        <w:rPr>
          <w:color w:val="000000"/>
        </w:rPr>
        <w:t xml:space="preserve">25pg of External RNA Controls Consortium </w:t>
      </w:r>
      <w:r w:rsidR="00F32534">
        <w:rPr>
          <w:color w:val="000000"/>
        </w:rPr>
        <w:t>S</w:t>
      </w:r>
      <w:r w:rsidR="00F32534" w:rsidRPr="00F61DC9">
        <w:rPr>
          <w:color w:val="000000"/>
        </w:rPr>
        <w:t>pike-in mix (</w:t>
      </w:r>
      <w:r w:rsidR="00F32534" w:rsidRPr="008E4D52">
        <w:rPr>
          <w:color w:val="000000"/>
        </w:rPr>
        <w:t>ERC</w:t>
      </w:r>
      <w:r w:rsidR="00F32534">
        <w:rPr>
          <w:color w:val="000000"/>
        </w:rPr>
        <w:t xml:space="preserve">CS, </w:t>
      </w:r>
      <w:r w:rsidR="00F32534" w:rsidRPr="00F61DC9">
        <w:rPr>
          <w:color w:val="000000"/>
        </w:rPr>
        <w:t xml:space="preserve">Thermo-Fisher) was added to each sample prior to RNA fragmentation; the input RNA mixture was fragmented for 8 min at 94°C prior to reverse transcription; and a total of </w:t>
      </w:r>
      <w:r w:rsidR="00F32534">
        <w:rPr>
          <w:color w:val="000000"/>
        </w:rPr>
        <w:t>14</w:t>
      </w:r>
      <w:r w:rsidR="00F32534" w:rsidRPr="00F61DC9">
        <w:rPr>
          <w:color w:val="000000"/>
        </w:rPr>
        <w:t xml:space="preserve"> cycles of PCR </w:t>
      </w:r>
      <w:r w:rsidR="00AC660C">
        <w:rPr>
          <w:color w:val="000000"/>
        </w:rPr>
        <w:t xml:space="preserve">with dual-indexed </w:t>
      </w:r>
      <w:proofErr w:type="spellStart"/>
      <w:r w:rsidR="00AC660C">
        <w:rPr>
          <w:color w:val="000000"/>
        </w:rPr>
        <w:t>TruSeq</w:t>
      </w:r>
      <w:proofErr w:type="spellEnd"/>
      <w:r w:rsidR="00AC660C">
        <w:rPr>
          <w:color w:val="000000"/>
        </w:rPr>
        <w:t xml:space="preserve"> adapters was applied</w:t>
      </w:r>
      <w:r w:rsidR="00F32534" w:rsidRPr="00F61DC9">
        <w:rPr>
          <w:color w:val="000000"/>
        </w:rPr>
        <w:t xml:space="preserve"> to amplify the resulting</w:t>
      </w:r>
      <w:r w:rsidR="00AC660C">
        <w:rPr>
          <w:color w:val="000000"/>
        </w:rPr>
        <w:t xml:space="preserve"> </w:t>
      </w:r>
      <w:r w:rsidR="00F32534" w:rsidRPr="00F61DC9">
        <w:rPr>
          <w:color w:val="000000"/>
        </w:rPr>
        <w:t xml:space="preserve">individual </w:t>
      </w:r>
      <w:r w:rsidR="00F32534">
        <w:rPr>
          <w:color w:val="000000"/>
        </w:rPr>
        <w:t>libraries.</w:t>
      </w:r>
      <w:r w:rsidR="00AC660C">
        <w:rPr>
          <w:color w:val="000000"/>
        </w:rPr>
        <w:t xml:space="preserve"> An </w:t>
      </w:r>
      <w:r>
        <w:rPr>
          <w:color w:val="000000"/>
        </w:rPr>
        <w:t xml:space="preserve">initial </w:t>
      </w:r>
      <w:proofErr w:type="spellStart"/>
      <w:r w:rsidR="00AC660C">
        <w:rPr>
          <w:color w:val="000000"/>
        </w:rPr>
        <w:t>equivolume</w:t>
      </w:r>
      <w:proofErr w:type="spellEnd"/>
      <w:r w:rsidR="00AC660C">
        <w:rPr>
          <w:color w:val="000000"/>
        </w:rPr>
        <w:t xml:space="preserve"> library pool was generated, and the </w:t>
      </w:r>
      <w:r w:rsidR="00AC660C">
        <w:rPr>
          <w:color w:val="212121"/>
          <w:shd w:val="clear" w:color="auto" w:fill="FFFFFF"/>
        </w:rPr>
        <w:t>q</w:t>
      </w:r>
      <w:r w:rsidR="00127389" w:rsidRPr="00EA26B1">
        <w:rPr>
          <w:color w:val="212121"/>
          <w:shd w:val="clear" w:color="auto" w:fill="FFFFFF"/>
        </w:rPr>
        <w:t xml:space="preserve">uality and quantity </w:t>
      </w:r>
      <w:r w:rsidR="00AC660C">
        <w:rPr>
          <w:color w:val="212121"/>
          <w:shd w:val="clear" w:color="auto" w:fill="FFFFFF"/>
        </w:rPr>
        <w:t xml:space="preserve">of that pool was </w:t>
      </w:r>
      <w:r w:rsidR="00127389" w:rsidRPr="00EA26B1">
        <w:rPr>
          <w:color w:val="212121"/>
          <w:shd w:val="clear" w:color="auto" w:fill="FFFFFF"/>
        </w:rPr>
        <w:t xml:space="preserve">assessed via </w:t>
      </w:r>
      <w:r w:rsidR="00AC660C">
        <w:rPr>
          <w:color w:val="212121"/>
          <w:shd w:val="clear" w:color="auto" w:fill="FFFFFF"/>
        </w:rPr>
        <w:t>electrophoresis</w:t>
      </w:r>
      <w:r w:rsidR="00127389" w:rsidRPr="00EA26B1">
        <w:rPr>
          <w:color w:val="212121"/>
          <w:shd w:val="clear" w:color="auto" w:fill="FFFFFF"/>
        </w:rPr>
        <w:t xml:space="preserve"> </w:t>
      </w:r>
      <w:r w:rsidR="00AC660C">
        <w:rPr>
          <w:color w:val="212121"/>
          <w:shd w:val="clear" w:color="auto" w:fill="FFFFFF"/>
        </w:rPr>
        <w:t>(</w:t>
      </w:r>
      <w:r w:rsidR="00AC660C" w:rsidRPr="00EA26B1">
        <w:rPr>
          <w:color w:val="212121"/>
          <w:shd w:val="clear" w:color="auto" w:fill="FFFFFF"/>
        </w:rPr>
        <w:t>High-Sensitivity DNA</w:t>
      </w:r>
      <w:r w:rsidR="00AC660C">
        <w:rPr>
          <w:color w:val="212121"/>
          <w:shd w:val="clear" w:color="auto" w:fill="FFFFFF"/>
        </w:rPr>
        <w:t xml:space="preserve"> Kit and </w:t>
      </w:r>
      <w:r w:rsidR="00127389" w:rsidRPr="00EA26B1">
        <w:rPr>
          <w:color w:val="212121"/>
          <w:shd w:val="clear" w:color="auto" w:fill="FFFFFF"/>
        </w:rPr>
        <w:t>Agilent Bioanalyze</w:t>
      </w:r>
      <w:r w:rsidR="00AC660C">
        <w:rPr>
          <w:color w:val="212121"/>
          <w:shd w:val="clear" w:color="auto" w:fill="FFFFFF"/>
        </w:rPr>
        <w:t xml:space="preserve">r; </w:t>
      </w:r>
      <w:r w:rsidR="00127389" w:rsidRPr="00EA26B1">
        <w:rPr>
          <w:color w:val="212121"/>
          <w:shd w:val="clear" w:color="auto" w:fill="FFFFFF"/>
        </w:rPr>
        <w:t>Agilent Technologies, Santa Clara, CA, USA)</w:t>
      </w:r>
      <w:r w:rsidR="00AC660C">
        <w:rPr>
          <w:color w:val="212121"/>
          <w:shd w:val="clear" w:color="auto" w:fill="FFFFFF"/>
        </w:rPr>
        <w:t xml:space="preserve">, </w:t>
      </w:r>
      <w:r w:rsidR="00127389" w:rsidRPr="00EA26B1">
        <w:rPr>
          <w:color w:val="212121"/>
          <w:shd w:val="clear" w:color="auto" w:fill="FFFFFF"/>
        </w:rPr>
        <w:t xml:space="preserve">real-time quantitative polymerase chain reaction (qPCR) </w:t>
      </w:r>
      <w:r w:rsidR="00AC660C">
        <w:rPr>
          <w:color w:val="212121"/>
          <w:shd w:val="clear" w:color="auto" w:fill="FFFFFF"/>
        </w:rPr>
        <w:t>(</w:t>
      </w:r>
      <w:r w:rsidR="00127389" w:rsidRPr="00EA26B1">
        <w:rPr>
          <w:color w:val="212121"/>
          <w:shd w:val="clear" w:color="auto" w:fill="FFFFFF"/>
        </w:rPr>
        <w:t>KAPA Library Quantification Kit</w:t>
      </w:r>
      <w:r w:rsidR="00AC660C">
        <w:rPr>
          <w:color w:val="212121"/>
          <w:shd w:val="clear" w:color="auto" w:fill="FFFFFF"/>
        </w:rPr>
        <w:t xml:space="preserve">; </w:t>
      </w:r>
      <w:r w:rsidR="00127389" w:rsidRPr="00EA26B1">
        <w:rPr>
          <w:color w:val="212121"/>
          <w:shd w:val="clear" w:color="auto" w:fill="FFFFFF"/>
        </w:rPr>
        <w:t>Kapa Biosystems, Wilmington, MA, USA)</w:t>
      </w:r>
      <w:r w:rsidR="00AC660C">
        <w:rPr>
          <w:color w:val="212121"/>
          <w:shd w:val="clear" w:color="auto" w:fill="FFFFFF"/>
        </w:rPr>
        <w:t>, and small</w:t>
      </w:r>
      <w:ins w:id="0" w:author="Anecia Danille Gentles" w:date="2021-09-15T03:32:00Z">
        <w:r w:rsidR="276BCD0D">
          <w:rPr>
            <w:color w:val="212121"/>
            <w:shd w:val="clear" w:color="auto" w:fill="FFFFFF"/>
          </w:rPr>
          <w:t>-</w:t>
        </w:r>
      </w:ins>
      <w:r w:rsidR="00AC660C">
        <w:rPr>
          <w:color w:val="212121"/>
          <w:shd w:val="clear" w:color="auto" w:fill="FFFFFF"/>
        </w:rPr>
        <w:t xml:space="preserve">scale sequencing (2 x146bp) on an </w:t>
      </w:r>
      <w:proofErr w:type="spellStart"/>
      <w:r w:rsidR="00AC660C">
        <w:rPr>
          <w:color w:val="212121"/>
          <w:shd w:val="clear" w:color="auto" w:fill="FFFFFF"/>
        </w:rPr>
        <w:t>iSeq</w:t>
      </w:r>
      <w:proofErr w:type="spellEnd"/>
      <w:r w:rsidR="00AC660C">
        <w:rPr>
          <w:color w:val="212121"/>
          <w:shd w:val="clear" w:color="auto" w:fill="FFFFFF"/>
        </w:rPr>
        <w:t xml:space="preserve"> platform (Illumina, San Diego, CA, US). Subsequent equimolar pooling of individual libraries </w:t>
      </w:r>
      <w:r>
        <w:rPr>
          <w:color w:val="212121"/>
          <w:shd w:val="clear" w:color="auto" w:fill="FFFFFF"/>
        </w:rPr>
        <w:t xml:space="preserve">from each plate was </w:t>
      </w:r>
      <w:r>
        <w:rPr>
          <w:color w:val="212121"/>
          <w:shd w:val="clear" w:color="auto" w:fill="FFFFFF"/>
        </w:rPr>
        <w:lastRenderedPageBreak/>
        <w:t xml:space="preserve">performed prior to </w:t>
      </w:r>
      <w:r w:rsidR="000F693F">
        <w:rPr>
          <w:color w:val="212121"/>
          <w:shd w:val="clear" w:color="auto" w:fill="FFFFFF"/>
        </w:rPr>
        <w:t xml:space="preserve">performing </w:t>
      </w:r>
      <w:r w:rsidR="00AC660C">
        <w:rPr>
          <w:color w:val="212121"/>
          <w:shd w:val="clear" w:color="auto" w:fill="FFFFFF"/>
        </w:rPr>
        <w:t>large-scale paired</w:t>
      </w:r>
      <w:r w:rsidR="00127389" w:rsidRPr="00EA26B1">
        <w:rPr>
          <w:color w:val="212121"/>
          <w:shd w:val="clear" w:color="auto" w:fill="FFFFFF"/>
        </w:rPr>
        <w:t>-end sequencing (2 × 1</w:t>
      </w:r>
      <w:r w:rsidR="00AC660C">
        <w:rPr>
          <w:color w:val="212121"/>
          <w:shd w:val="clear" w:color="auto" w:fill="FFFFFF"/>
        </w:rPr>
        <w:t>46</w:t>
      </w:r>
      <w:r w:rsidR="00127389" w:rsidRPr="00EA26B1">
        <w:rPr>
          <w:color w:val="212121"/>
          <w:shd w:val="clear" w:color="auto" w:fill="FFFFFF"/>
        </w:rPr>
        <w:t xml:space="preserve"> bp) </w:t>
      </w:r>
      <w:r w:rsidR="000F693F">
        <w:rPr>
          <w:color w:val="212121"/>
          <w:shd w:val="clear" w:color="auto" w:fill="FFFFFF"/>
        </w:rPr>
        <w:t xml:space="preserve">run </w:t>
      </w:r>
      <w:r w:rsidR="00AC660C">
        <w:rPr>
          <w:color w:val="212121"/>
          <w:shd w:val="clear" w:color="auto" w:fill="FFFFFF"/>
        </w:rPr>
        <w:t xml:space="preserve">on the </w:t>
      </w:r>
      <w:r w:rsidR="00127389" w:rsidRPr="00EA26B1">
        <w:rPr>
          <w:color w:val="212121"/>
          <w:shd w:val="clear" w:color="auto" w:fill="FFFFFF"/>
        </w:rPr>
        <w:t xml:space="preserve">Illumina </w:t>
      </w:r>
      <w:proofErr w:type="spellStart"/>
      <w:r w:rsidR="00127389" w:rsidRPr="00EA26B1">
        <w:rPr>
          <w:color w:val="212121"/>
          <w:shd w:val="clear" w:color="auto" w:fill="FFFFFF"/>
        </w:rPr>
        <w:t>NovaSeq</w:t>
      </w:r>
      <w:proofErr w:type="spellEnd"/>
      <w:r w:rsidR="00127389" w:rsidRPr="00EA26B1">
        <w:rPr>
          <w:color w:val="212121"/>
          <w:shd w:val="clear" w:color="auto" w:fill="FFFFFF"/>
        </w:rPr>
        <w:t xml:space="preserve"> sequencing system (Illumina, San Diego, CA, USA). The pipeline used to separate the sequencing output </w:t>
      </w:r>
      <w:r>
        <w:rPr>
          <w:color w:val="212121"/>
          <w:shd w:val="clear" w:color="auto" w:fill="FFFFFF"/>
        </w:rPr>
        <w:t xml:space="preserve">of the individual libraries into FASTQ files of </w:t>
      </w:r>
      <w:r w:rsidR="00127389" w:rsidRPr="00EA26B1">
        <w:rPr>
          <w:color w:val="212121"/>
          <w:shd w:val="clear" w:color="auto" w:fill="FFFFFF"/>
        </w:rPr>
        <w:t>1</w:t>
      </w:r>
      <w:r w:rsidR="00AC660C">
        <w:rPr>
          <w:color w:val="212121"/>
          <w:shd w:val="clear" w:color="auto" w:fill="FFFFFF"/>
        </w:rPr>
        <w:t>46</w:t>
      </w:r>
      <w:r>
        <w:rPr>
          <w:color w:val="212121"/>
          <w:shd w:val="clear" w:color="auto" w:fill="FFFFFF"/>
        </w:rPr>
        <w:t>bp</w:t>
      </w:r>
      <w:r w:rsidR="00127389" w:rsidRPr="00EA26B1">
        <w:rPr>
          <w:color w:val="212121"/>
          <w:shd w:val="clear" w:color="auto" w:fill="FFFFFF"/>
        </w:rPr>
        <w:t xml:space="preserve"> pair</w:t>
      </w:r>
      <w:r>
        <w:rPr>
          <w:color w:val="212121"/>
          <w:shd w:val="clear" w:color="auto" w:fill="FFFFFF"/>
        </w:rPr>
        <w:t>ed</w:t>
      </w:r>
      <w:r w:rsidR="00127389" w:rsidRPr="00EA26B1">
        <w:rPr>
          <w:color w:val="212121"/>
          <w:shd w:val="clear" w:color="auto" w:fill="FFFFFF"/>
        </w:rPr>
        <w:t>-end</w:t>
      </w:r>
      <w:r>
        <w:rPr>
          <w:color w:val="212121"/>
          <w:shd w:val="clear" w:color="auto" w:fill="FFFFFF"/>
        </w:rPr>
        <w:t xml:space="preserve"> reads</w:t>
      </w:r>
      <w:r w:rsidR="00127389" w:rsidRPr="00EA26B1">
        <w:rPr>
          <w:color w:val="212121"/>
          <w:shd w:val="clear" w:color="auto" w:fill="FFFFFF"/>
        </w:rPr>
        <w:t xml:space="preserve"> is available on GitHub at </w:t>
      </w:r>
      <w:hyperlink r:id="rId7" w:history="1">
        <w:r w:rsidR="00127389" w:rsidRPr="00EA26B1">
          <w:rPr>
            <w:color w:val="212121"/>
            <w:u w:val="single"/>
            <w:shd w:val="clear" w:color="auto" w:fill="FFFFFF"/>
          </w:rPr>
          <w:t>https://github.com/czbiohub/utilities</w:t>
        </w:r>
      </w:hyperlink>
      <w:r w:rsidR="00127389" w:rsidRPr="003747CC">
        <w:rPr>
          <w:rFonts w:ascii="Noto Serif" w:hAnsi="Noto Serif" w:cs="Noto Serif"/>
          <w:color w:val="212121"/>
          <w:shd w:val="clear" w:color="auto" w:fill="FFFFFF"/>
        </w:rPr>
        <w:t>.</w:t>
      </w:r>
    </w:p>
    <w:p w14:paraId="0C9773E3" w14:textId="77777777" w:rsidR="00DB2C14" w:rsidRPr="00DB2C14" w:rsidRDefault="00DB2C14" w:rsidP="00DB2C14">
      <w:pPr>
        <w:pStyle w:val="NormalWeb"/>
        <w:contextualSpacing/>
        <w:rPr>
          <w:color w:val="212121"/>
          <w:shd w:val="clear" w:color="auto" w:fill="FFFFFF"/>
        </w:rPr>
      </w:pPr>
    </w:p>
    <w:p w14:paraId="35D143C6" w14:textId="3F92A736" w:rsidR="00DB2C14" w:rsidRDefault="00127389" w:rsidP="00DB2C14">
      <w:pPr>
        <w:pStyle w:val="NormalWeb"/>
        <w:contextualSpacing/>
        <w:rPr>
          <w:i/>
          <w:iCs/>
        </w:rPr>
      </w:pPr>
      <w:proofErr w:type="spellStart"/>
      <w:r>
        <w:rPr>
          <w:i/>
          <w:iCs/>
        </w:rPr>
        <w:t>IDSeq</w:t>
      </w:r>
      <w:proofErr w:type="spellEnd"/>
    </w:p>
    <w:p w14:paraId="7B0D6E8C" w14:textId="1E6A913A" w:rsidR="00DB2C14" w:rsidRDefault="00127389" w:rsidP="00DB2C14">
      <w:pPr>
        <w:pStyle w:val="NormalWeb"/>
        <w:contextualSpacing/>
      </w:pPr>
      <w:r>
        <w:t xml:space="preserve">Raw reads from Illumina sequencing were host-filtered, quality-filtered, and assembled on the </w:t>
      </w:r>
      <w:proofErr w:type="spellStart"/>
      <w:r>
        <w:t>IDseq</w:t>
      </w:r>
      <w:proofErr w:type="spellEnd"/>
      <w:r>
        <w:t xml:space="preserve"> (v3.</w:t>
      </w:r>
      <w:r w:rsidR="00AC660C">
        <w:t>10, NR/NT 2019-12-01</w:t>
      </w:r>
      <w:r>
        <w:t xml:space="preserve">) platform, a cloud-based, open-source bioinformatics platform designed for microbe detection from metagenomic data </w:t>
      </w:r>
      <w:sdt>
        <w:sdtPr>
          <w:rPr>
            <w:color w:val="000000"/>
          </w:rPr>
          <w:tag w:val="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"/>
          <w:id w:val="2038779061"/>
          <w:placeholder>
            <w:docPart w:val="DefaultPlaceholder_-1854013440"/>
          </w:placeholder>
        </w:sdtPr>
        <w:sdtEndPr/>
        <w:sdtContent>
          <w:r w:rsidR="009E41B3" w:rsidRPr="009E41B3">
            <w:rPr>
              <w:color w:val="000000"/>
            </w:rPr>
            <w:t>(74)</w:t>
          </w:r>
        </w:sdtContent>
      </w:sdt>
      <w:r>
        <w:t xml:space="preserve">, using a host background model </w:t>
      </w:r>
      <w:r w:rsidR="00D160CC">
        <w:t xml:space="preserve">of “bat” </w:t>
      </w:r>
      <w:r>
        <w:t xml:space="preserve">compiled from </w:t>
      </w:r>
      <w:r w:rsidR="00D160CC">
        <w:t xml:space="preserve">all </w:t>
      </w:r>
      <w:r w:rsidR="00A35859">
        <w:t xml:space="preserve">publicly available </w:t>
      </w:r>
      <w:r>
        <w:t xml:space="preserve">full-length </w:t>
      </w:r>
      <w:r w:rsidR="00D160CC">
        <w:t xml:space="preserve">bat </w:t>
      </w:r>
      <w:r>
        <w:t>genomes</w:t>
      </w:r>
      <w:r w:rsidR="00D160CC">
        <w:t xml:space="preserve"> in GenBank at the time of sequencing</w:t>
      </w:r>
      <w:r w:rsidR="006727EA">
        <w:t xml:space="preserve">. </w:t>
      </w:r>
      <w:r>
        <w:t xml:space="preserve">Samples were deemed “positive” for coronavirus infection if </w:t>
      </w:r>
      <w:proofErr w:type="spellStart"/>
      <w:r>
        <w:t>IDseq</w:t>
      </w:r>
      <w:proofErr w:type="spellEnd"/>
      <w:r>
        <w:t xml:space="preserve"> successfully assembled at least two </w:t>
      </w:r>
      <w:r w:rsidR="005F681B">
        <w:t xml:space="preserve">contigs </w:t>
      </w:r>
      <w:r>
        <w:t>with an average read depth &gt;2 reads/nucleotide</w:t>
      </w:r>
      <w:r w:rsidR="005F681B">
        <w:t xml:space="preserve"> that showed significant nucleotide or protein BLAST alignment(s)</w:t>
      </w:r>
      <w:ins w:id="1" w:author="Cara Brook" w:date="2021-09-21T06:15:00Z">
        <w:r w:rsidR="00C15F35">
          <w:t xml:space="preserve"> (</w:t>
        </w:r>
      </w:ins>
      <w:ins w:id="2" w:author="Cara Brook" w:date="2021-09-21T06:16:00Z">
        <w:r w:rsidR="00C15F35">
          <w:t xml:space="preserve">alignment length &gt;100 </w:t>
        </w:r>
        <w:proofErr w:type="spellStart"/>
        <w:r w:rsidR="00C15F35">
          <w:t>nt</w:t>
        </w:r>
        <w:proofErr w:type="spellEnd"/>
        <w:r w:rsidR="00C15F35">
          <w:t xml:space="preserve">/aa and </w:t>
        </w:r>
      </w:ins>
      <w:ins w:id="3" w:author="Cara Brook" w:date="2021-09-21T06:54:00Z">
        <w:r w:rsidR="00D81A08">
          <w:t>E</w:t>
        </w:r>
      </w:ins>
      <w:ins w:id="4" w:author="Cara Brook" w:date="2021-09-21T06:16:00Z">
        <w:r w:rsidR="00C15F35">
          <w:t>-value</w:t>
        </w:r>
      </w:ins>
      <w:ins w:id="5" w:author="Cara Brook" w:date="2021-09-21T06:17:00Z">
        <w:r w:rsidR="00C15F35">
          <w:t xml:space="preserve"> &lt; 0.00001 for </w:t>
        </w:r>
      </w:ins>
      <w:ins w:id="6" w:author="Cara Brook" w:date="2021-09-21T06:18:00Z">
        <w:r w:rsidR="00C15F35">
          <w:t>nucleotide BLAST/ bit score &gt;100 for protein BLAST</w:t>
        </w:r>
      </w:ins>
      <w:ins w:id="7" w:author="Cara Brook" w:date="2021-09-21T06:15:00Z">
        <w:r w:rsidR="00C15F35">
          <w:t>)</w:t>
        </w:r>
      </w:ins>
      <w:r w:rsidR="005F681B">
        <w:t xml:space="preserve"> to any </w:t>
      </w:r>
      <w:proofErr w:type="spellStart"/>
      <w:r w:rsidR="005F681B">
        <w:t>CoV</w:t>
      </w:r>
      <w:proofErr w:type="spellEnd"/>
      <w:r w:rsidR="005F681B">
        <w:t xml:space="preserve"> reference present in NCBI NR/NT database (version 12-01-2019). </w:t>
      </w:r>
      <w:r>
        <w:t xml:space="preserve">To </w:t>
      </w:r>
      <w:r w:rsidR="00CA3CAF">
        <w:t>verify</w:t>
      </w:r>
      <w:r>
        <w:t xml:space="preserve"> that no positives were missed from </w:t>
      </w:r>
      <w:proofErr w:type="spellStart"/>
      <w:r>
        <w:t>IDseq</w:t>
      </w:r>
      <w:proofErr w:type="spellEnd"/>
      <w:r>
        <w:t xml:space="preserve">, all non-host contigs assembled in </w:t>
      </w:r>
      <w:proofErr w:type="spellStart"/>
      <w:r>
        <w:t>IDseq</w:t>
      </w:r>
      <w:proofErr w:type="spellEnd"/>
      <w:r>
        <w:t xml:space="preserve"> underwent </w:t>
      </w:r>
      <w:r w:rsidR="005F681B">
        <w:t xml:space="preserve">directed, </w:t>
      </w:r>
      <w:r>
        <w:t xml:space="preserve">offline </w:t>
      </w:r>
      <w:proofErr w:type="spellStart"/>
      <w:r w:rsidR="00CF7D95">
        <w:t>BLASTn</w:t>
      </w:r>
      <w:proofErr w:type="spellEnd"/>
      <w:r w:rsidR="00CF7D95">
        <w:t xml:space="preserve"> and </w:t>
      </w:r>
      <w:proofErr w:type="spellStart"/>
      <w:r w:rsidR="00CF7D95">
        <w:t>BLASTx</w:t>
      </w:r>
      <w:proofErr w:type="spellEnd"/>
      <w:r w:rsidR="00CF7D95">
        <w:t xml:space="preserve"> </w:t>
      </w:r>
      <w:sdt>
        <w:sdtPr>
          <w:rPr>
            <w:color w:val="000000"/>
          </w:rPr>
          <w:tag w:val="MENDELEY_CITATION_v3_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"/>
          <w:id w:val="-1919171506"/>
          <w:placeholder>
            <w:docPart w:val="05CA42EE179DD04984109F0C0ADD0C92"/>
          </w:placeholder>
        </w:sdtPr>
        <w:sdtEndPr/>
        <w:sdtContent>
          <w:r w:rsidR="009E41B3" w:rsidRPr="009E41B3">
            <w:rPr>
              <w:color w:val="000000"/>
            </w:rPr>
            <w:t>(75)</w:t>
          </w:r>
        </w:sdtContent>
      </w:sdt>
      <w:r>
        <w:t xml:space="preserve"> against a reference database constructed from all </w:t>
      </w:r>
      <w:r w:rsidR="005F681B">
        <w:t xml:space="preserve">available </w:t>
      </w:r>
      <w:r>
        <w:t xml:space="preserve">full-length </w:t>
      </w:r>
      <w:r w:rsidR="005F681B">
        <w:t xml:space="preserve">nucleotide and protein </w:t>
      </w:r>
      <w:r>
        <w:t xml:space="preserve">reference sequences for </w:t>
      </w:r>
      <w:r w:rsidRPr="00EA26B1">
        <w:rPr>
          <w:i/>
          <w:iCs/>
        </w:rPr>
        <w:t>Alpha-</w:t>
      </w:r>
      <w:r>
        <w:t xml:space="preserve"> and </w:t>
      </w:r>
      <w:r w:rsidRPr="00EA26B1">
        <w:rPr>
          <w:i/>
          <w:iCs/>
        </w:rPr>
        <w:t>Betacoronavirus</w:t>
      </w:r>
      <w:r>
        <w:t xml:space="preserve"> available in </w:t>
      </w:r>
      <w:r w:rsidR="007817BB">
        <w:t>NCBI Virus</w:t>
      </w:r>
      <w:r w:rsidR="005F681B">
        <w:t xml:space="preserve"> (</w:t>
      </w:r>
      <w:r w:rsidR="008879E5">
        <w:t xml:space="preserve">last access: August 15, </w:t>
      </w:r>
      <w:r w:rsidR="005F681B">
        <w:t>2021)</w:t>
      </w:r>
      <w:r>
        <w:t xml:space="preserve">. Step-by-step instructions for our offline BLAST protocol can be accessed in our publicly available GitHub repository at: </w:t>
      </w:r>
      <w:hyperlink r:id="rId8">
        <w:r w:rsidR="00DB2C14" w:rsidRPr="1B91F2C3">
          <w:rPr>
            <w:rStyle w:val="Hyperlink"/>
          </w:rPr>
          <w:t>https://github.com/brooklabteam/Mada-Bat-CoV/</w:t>
        </w:r>
      </w:hyperlink>
      <w:r>
        <w:t>.</w:t>
      </w:r>
    </w:p>
    <w:p w14:paraId="51354055" w14:textId="77777777" w:rsidR="00DB2C14" w:rsidRDefault="00DB2C14" w:rsidP="00DB2C14">
      <w:pPr>
        <w:pStyle w:val="NormalWeb"/>
        <w:contextualSpacing/>
      </w:pPr>
    </w:p>
    <w:p w14:paraId="26E418CD" w14:textId="77777777" w:rsidR="00DB2C14" w:rsidRDefault="00127389" w:rsidP="00DB2C14">
      <w:pPr>
        <w:pStyle w:val="NormalWeb"/>
        <w:contextualSpacing/>
        <w:rPr>
          <w:i/>
          <w:iCs/>
        </w:rPr>
      </w:pPr>
      <w:r>
        <w:rPr>
          <w:i/>
          <w:iCs/>
        </w:rPr>
        <w:t>Genome Annotation and BLAST</w:t>
      </w:r>
    </w:p>
    <w:p w14:paraId="7C9B5F9B" w14:textId="3ABB9557" w:rsidR="00DB2C14" w:rsidRDefault="00127389" w:rsidP="00DB2C14">
      <w:pPr>
        <w:pStyle w:val="NormalWeb"/>
        <w:contextualSpacing/>
      </w:pPr>
      <w:r>
        <w:t xml:space="preserve">Three full genome-length </w:t>
      </w:r>
      <w:proofErr w:type="spellStart"/>
      <w:r>
        <w:t>Nobecovirus</w:t>
      </w:r>
      <w:proofErr w:type="spellEnd"/>
      <w:r>
        <w:t xml:space="preserve"> contigs returned from </w:t>
      </w:r>
      <w:proofErr w:type="spellStart"/>
      <w:r>
        <w:t>IDseq</w:t>
      </w:r>
      <w:proofErr w:type="spellEnd"/>
      <w:r>
        <w:t xml:space="preserve"> (two from </w:t>
      </w:r>
      <w:r>
        <w:rPr>
          <w:i/>
          <w:iCs/>
        </w:rPr>
        <w:t>R. madagascariensis</w:t>
      </w:r>
      <w:r>
        <w:t xml:space="preserve"> and one from </w:t>
      </w:r>
      <w:r>
        <w:rPr>
          <w:i/>
          <w:iCs/>
        </w:rPr>
        <w:t>P. rufus</w:t>
      </w:r>
      <w:r>
        <w:t xml:space="preserve">) were aligned with </w:t>
      </w:r>
      <w:proofErr w:type="spellStart"/>
      <w:r>
        <w:t>Nobecovirus</w:t>
      </w:r>
      <w:proofErr w:type="spellEnd"/>
      <w:r>
        <w:t xml:space="preserve"> homologs from </w:t>
      </w:r>
      <w:r w:rsidR="007817BB">
        <w:t>NCBI</w:t>
      </w:r>
      <w:r>
        <w:t xml:space="preserve"> (see ‘Phylogenetic Analysis’) and annotated in the program </w:t>
      </w:r>
      <w:proofErr w:type="spellStart"/>
      <w:r w:rsidRPr="00BF30D2">
        <w:t>Geneious</w:t>
      </w:r>
      <w:proofErr w:type="spellEnd"/>
      <w:r w:rsidRPr="00BF30D2">
        <w:t xml:space="preserve"> Prime </w:t>
      </w:r>
      <w:r>
        <w:t>(</w:t>
      </w:r>
      <w:r w:rsidRPr="00BF30D2">
        <w:t>2020.0.5</w:t>
      </w:r>
      <w:r>
        <w:t xml:space="preserve">). We then used NCBI BLAST and </w:t>
      </w:r>
      <w:proofErr w:type="spellStart"/>
      <w:r>
        <w:t>BLASTx</w:t>
      </w:r>
      <w:proofErr w:type="spellEnd"/>
      <w:r>
        <w:t xml:space="preserve"> to query identity of our full length recovered genomes and their respective translated proteins to publicly available sequences in</w:t>
      </w:r>
      <w:r w:rsidR="007817BB">
        <w:t xml:space="preserve"> NCBI</w:t>
      </w:r>
      <w:r>
        <w:t xml:space="preserve"> </w:t>
      </w:r>
      <w:sdt>
        <w:sdtPr>
          <w:rPr>
            <w:color w:val="000000"/>
          </w:rPr>
          <w:tag w:val="MENDELEY_CITATION_v3_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"/>
          <w:id w:val="-535581455"/>
          <w:placeholder>
            <w:docPart w:val="DefaultPlaceholder_-1854013440"/>
          </w:placeholder>
        </w:sdtPr>
        <w:sdtEndPr/>
        <w:sdtContent>
          <w:r w:rsidR="009E41B3" w:rsidRPr="009E41B3">
            <w:rPr>
              <w:color w:val="000000"/>
            </w:rPr>
            <w:t>(75)</w:t>
          </w:r>
        </w:sdtContent>
      </w:sdt>
      <w:r>
        <w:t xml:space="preserve">. We queried identity to reference sequences for four previously described </w:t>
      </w:r>
      <w:proofErr w:type="spellStart"/>
      <w:r>
        <w:rPr>
          <w:i/>
          <w:iCs/>
        </w:rPr>
        <w:t>Nobecovirus</w:t>
      </w:r>
      <w:proofErr w:type="spellEnd"/>
      <w:r>
        <w:t xml:space="preserve"> strains (accession numbers: </w:t>
      </w:r>
      <w:r w:rsidR="00873DC3">
        <w:t xml:space="preserve">MG762674 </w:t>
      </w:r>
      <w:r>
        <w:t>(</w:t>
      </w:r>
      <w:r w:rsidR="008879E5">
        <w:rPr>
          <w:i/>
          <w:iCs/>
        </w:rPr>
        <w:t xml:space="preserve">Rousettus </w:t>
      </w:r>
      <w:r w:rsidR="008879E5">
        <w:t xml:space="preserve">bat coronavirus </w:t>
      </w:r>
      <w:r>
        <w:t xml:space="preserve">HKU9), </w:t>
      </w:r>
      <w:r w:rsidR="00873DC3">
        <w:t xml:space="preserve">NC_030886 </w:t>
      </w:r>
      <w:r>
        <w:t>(</w:t>
      </w:r>
      <w:r w:rsidR="008879E5">
        <w:rPr>
          <w:i/>
          <w:iCs/>
        </w:rPr>
        <w:t xml:space="preserve">Rousettus </w:t>
      </w:r>
      <w:r w:rsidR="008879E5">
        <w:t xml:space="preserve">bat coronavirus </w:t>
      </w:r>
      <w:proofErr w:type="spellStart"/>
      <w:r w:rsidR="008879E5">
        <w:t>RoBat-CoV</w:t>
      </w:r>
      <w:proofErr w:type="spellEnd"/>
      <w:r w:rsidR="008879E5">
        <w:t xml:space="preserve"> </w:t>
      </w:r>
      <w:r>
        <w:t xml:space="preserve">GCCDC1), </w:t>
      </w:r>
      <w:r w:rsidR="00873DC3">
        <w:t xml:space="preserve">MK211379 </w:t>
      </w:r>
      <w:r>
        <w:t>(</w:t>
      </w:r>
      <w:r w:rsidR="008879E5" w:rsidRPr="00821965">
        <w:rPr>
          <w:i/>
        </w:rPr>
        <w:t xml:space="preserve">Rhinolophus </w:t>
      </w:r>
      <w:proofErr w:type="spellStart"/>
      <w:r w:rsidR="008879E5" w:rsidRPr="00821965">
        <w:rPr>
          <w:i/>
        </w:rPr>
        <w:t>affinis</w:t>
      </w:r>
      <w:proofErr w:type="spellEnd"/>
      <w:r w:rsidR="008879E5">
        <w:t xml:space="preserve"> coronavirus </w:t>
      </w:r>
      <w:proofErr w:type="spellStart"/>
      <w:r w:rsidR="008879E5" w:rsidRPr="00E17172">
        <w:t>BtRt-BetaCoV</w:t>
      </w:r>
      <w:proofErr w:type="spellEnd"/>
      <w:r w:rsidR="008879E5" w:rsidRPr="00E17172">
        <w:t>/GX2018</w:t>
      </w:r>
      <w:r>
        <w:t xml:space="preserve">), and </w:t>
      </w:r>
      <w:r w:rsidR="00873DC3">
        <w:t xml:space="preserve">NC_048212 </w:t>
      </w:r>
      <w:r>
        <w:t>(</w:t>
      </w:r>
      <w:r>
        <w:rPr>
          <w:i/>
          <w:iCs/>
        </w:rPr>
        <w:t xml:space="preserve">Eidolon </w:t>
      </w:r>
      <w:proofErr w:type="spellStart"/>
      <w:r>
        <w:rPr>
          <w:i/>
          <w:iCs/>
        </w:rPr>
        <w:t>helvum</w:t>
      </w:r>
      <w:proofErr w:type="spellEnd"/>
      <w:r>
        <w:rPr>
          <w:i/>
          <w:iCs/>
        </w:rPr>
        <w:t xml:space="preserve"> </w:t>
      </w:r>
      <w:r w:rsidR="008879E5">
        <w:t>bat coronavirus)</w:t>
      </w:r>
      <w:r>
        <w:t xml:space="preserve">, as well as to the top BLAST hit overall. In </w:t>
      </w:r>
      <w:r w:rsidR="00DB2C14">
        <w:t xml:space="preserve">one </w:t>
      </w:r>
      <w:r>
        <w:t xml:space="preserve">instance where a putative gene recovered no hits to </w:t>
      </w:r>
      <w:r w:rsidR="00DB2C14">
        <w:t xml:space="preserve">expected </w:t>
      </w:r>
      <w:r>
        <w:t xml:space="preserve">homologs via </w:t>
      </w:r>
      <w:proofErr w:type="spellStart"/>
      <w:r>
        <w:t>BLASTx</w:t>
      </w:r>
      <w:proofErr w:type="spellEnd"/>
      <w:r>
        <w:t xml:space="preserve">, we </w:t>
      </w:r>
      <w:r w:rsidR="00DB2C14">
        <w:t>additionally</w:t>
      </w:r>
      <w:r>
        <w:t xml:space="preserve"> queried the </w:t>
      </w:r>
      <w:proofErr w:type="spellStart"/>
      <w:r>
        <w:t>HHPred</w:t>
      </w:r>
      <w:proofErr w:type="spellEnd"/>
      <w:r>
        <w:t xml:space="preserve"> interactive server for protein and homology detection </w:t>
      </w:r>
      <w:sdt>
        <w:sdtPr>
          <w:rPr>
            <w:color w:val="000000"/>
          </w:rPr>
          <w:tag w:val="MENDELEY_CITATION_v3_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"/>
          <w:id w:val="1678075057"/>
          <w:placeholder>
            <w:docPart w:val="DefaultPlaceholder_-1854013440"/>
          </w:placeholder>
        </w:sdtPr>
        <w:sdtEndPr/>
        <w:sdtContent>
          <w:r w:rsidR="009E41B3" w:rsidRPr="009E41B3">
            <w:rPr>
              <w:color w:val="000000"/>
            </w:rPr>
            <w:t>(76)</w:t>
          </w:r>
        </w:sdtContent>
      </w:sdt>
      <w:r>
        <w:t>.</w:t>
      </w:r>
    </w:p>
    <w:p w14:paraId="22681D18" w14:textId="77777777" w:rsidR="00DB2C14" w:rsidRDefault="00DB2C14" w:rsidP="00DB2C14">
      <w:pPr>
        <w:pStyle w:val="NormalWeb"/>
        <w:contextualSpacing/>
      </w:pPr>
    </w:p>
    <w:p w14:paraId="4A28E484" w14:textId="77777777" w:rsidR="00DB2C14" w:rsidRDefault="00127389" w:rsidP="00DB2C14">
      <w:pPr>
        <w:pStyle w:val="NormalWeb"/>
        <w:contextualSpacing/>
        <w:rPr>
          <w:i/>
          <w:iCs/>
        </w:rPr>
      </w:pPr>
      <w:r>
        <w:rPr>
          <w:i/>
          <w:iCs/>
        </w:rPr>
        <w:t>Phylogenetic Analysis</w:t>
      </w:r>
    </w:p>
    <w:p w14:paraId="3F02C3FE" w14:textId="5869C357" w:rsidR="00DB2C14" w:rsidRDefault="00127389" w:rsidP="00DB2C14">
      <w:pPr>
        <w:pStyle w:val="NormalWeb"/>
        <w:contextualSpacing/>
      </w:pPr>
      <w:r>
        <w:t xml:space="preserve">Contigs returned from </w:t>
      </w:r>
      <w:proofErr w:type="spellStart"/>
      <w:r>
        <w:t>IDseq</w:t>
      </w:r>
      <w:proofErr w:type="spellEnd"/>
      <w:r>
        <w:t xml:space="preserve"> were</w:t>
      </w:r>
      <w:r w:rsidR="00DB2C14">
        <w:t xml:space="preserve"> c</w:t>
      </w:r>
      <w:r>
        <w:t>ombined with publicly available coronavirus sequences in</w:t>
      </w:r>
      <w:r w:rsidR="007817BB">
        <w:t xml:space="preserve"> NCBI</w:t>
      </w:r>
      <w:r>
        <w:t xml:space="preserve"> to </w:t>
      </w:r>
      <w:r w:rsidR="00AC660C">
        <w:t>perform</w:t>
      </w:r>
      <w:r w:rsidR="00AC660C" w:rsidRPr="002F6772">
        <w:t xml:space="preserve"> </w:t>
      </w:r>
      <w:r w:rsidRPr="002F6772">
        <w:t>phylogenetic a</w:t>
      </w:r>
      <w:r w:rsidRPr="00C10014">
        <w:t>nalysis.</w:t>
      </w:r>
      <w:r w:rsidRPr="00F767CD">
        <w:t xml:space="preserve"> We carried</w:t>
      </w:r>
      <w:r w:rsidRPr="00673AB4">
        <w:t xml:space="preserve"> out three</w:t>
      </w:r>
      <w:r w:rsidRPr="00845F76">
        <w:t xml:space="preserve"> </w:t>
      </w:r>
      <w:r w:rsidRPr="00333979">
        <w:t>m</w:t>
      </w:r>
      <w:r w:rsidRPr="00DB7355">
        <w:t>aj</w:t>
      </w:r>
      <w:r w:rsidRPr="009376AC">
        <w:t>or phylo</w:t>
      </w:r>
      <w:r w:rsidRPr="00F8790D">
        <w:t>gene</w:t>
      </w:r>
      <w:r w:rsidRPr="00094278">
        <w:t>t</w:t>
      </w:r>
      <w:r w:rsidRPr="00AB0B4C">
        <w:t>ic</w:t>
      </w:r>
      <w:r w:rsidRPr="00BA14F4">
        <w:t xml:space="preserve"> a</w:t>
      </w:r>
      <w:r w:rsidRPr="0017196E">
        <w:t>nalyses, bu</w:t>
      </w:r>
      <w:r w:rsidRPr="004231BE">
        <w:t>il</w:t>
      </w:r>
      <w:r w:rsidRPr="00204660">
        <w:t>din</w:t>
      </w:r>
      <w:r w:rsidRPr="00BF30D2">
        <w:t xml:space="preserve">g (a) a full-genome </w:t>
      </w:r>
      <w:r w:rsidRPr="00EA26B1">
        <w:rPr>
          <w:i/>
          <w:iCs/>
        </w:rPr>
        <w:t>Betacoron</w:t>
      </w:r>
      <w:r w:rsidR="00CA20DC">
        <w:rPr>
          <w:i/>
          <w:iCs/>
        </w:rPr>
        <w:t>a</w:t>
      </w:r>
      <w:r w:rsidRPr="00EA26B1">
        <w:rPr>
          <w:i/>
          <w:iCs/>
        </w:rPr>
        <w:t>virus</w:t>
      </w:r>
      <w:r w:rsidRPr="00BF30D2">
        <w:t xml:space="preserve"> p</w:t>
      </w:r>
      <w:r w:rsidRPr="00A75EBF">
        <w:t>hy</w:t>
      </w:r>
      <w:r w:rsidRPr="002F6772">
        <w:t xml:space="preserve">logeny, (b) </w:t>
      </w:r>
      <w:r w:rsidRPr="00C10014">
        <w:t xml:space="preserve">a </w:t>
      </w:r>
      <w:proofErr w:type="spellStart"/>
      <w:r w:rsidRPr="00C10014">
        <w:rPr>
          <w:i/>
          <w:iCs/>
        </w:rPr>
        <w:t>Betac</w:t>
      </w:r>
      <w:r w:rsidRPr="00F767CD">
        <w:rPr>
          <w:i/>
          <w:iCs/>
        </w:rPr>
        <w:t>oronavirus</w:t>
      </w:r>
      <w:proofErr w:type="spellEnd"/>
      <w:r w:rsidRPr="00F767CD">
        <w:t xml:space="preserve"> </w:t>
      </w:r>
      <w:proofErr w:type="spellStart"/>
      <w:r w:rsidRPr="00F767CD">
        <w:t>R</w:t>
      </w:r>
      <w:r w:rsidRPr="00673AB4">
        <w:t>dRp</w:t>
      </w:r>
      <w:proofErr w:type="spellEnd"/>
      <w:r w:rsidRPr="00673AB4">
        <w:t xml:space="preserve"> </w:t>
      </w:r>
      <w:r w:rsidRPr="00845F76">
        <w:t>p</w:t>
      </w:r>
      <w:r w:rsidRPr="00333979">
        <w:t>h</w:t>
      </w:r>
      <w:r w:rsidRPr="00DB7355">
        <w:t>y</w:t>
      </w:r>
      <w:r w:rsidRPr="009376AC">
        <w:t>logeny cor</w:t>
      </w:r>
      <w:r w:rsidRPr="00F8790D">
        <w:t>res</w:t>
      </w:r>
      <w:r w:rsidRPr="00094278">
        <w:t>p</w:t>
      </w:r>
      <w:r w:rsidRPr="00AB0B4C">
        <w:t>on</w:t>
      </w:r>
      <w:r w:rsidRPr="00BA14F4">
        <w:t>di</w:t>
      </w:r>
      <w:r w:rsidRPr="0017196E">
        <w:t>ng to a c</w:t>
      </w:r>
      <w:r w:rsidRPr="004231BE">
        <w:t>o</w:t>
      </w:r>
      <w:r w:rsidRPr="00204660">
        <w:t>n</w:t>
      </w:r>
      <w:r w:rsidRPr="00BF30D2">
        <w:t>served 259</w:t>
      </w:r>
      <w:r>
        <w:t xml:space="preserve"> bp</w:t>
      </w:r>
      <w:r w:rsidRPr="00BF30D2">
        <w:t xml:space="preserve"> fragment of the RNA-dependent RNA polymerase gene encapsulated in the </w:t>
      </w:r>
      <w:proofErr w:type="spellStart"/>
      <w:r w:rsidRPr="00BF30D2">
        <w:t>CoV</w:t>
      </w:r>
      <w:proofErr w:type="spellEnd"/>
      <w:r w:rsidRPr="00BF30D2">
        <w:t xml:space="preserve"> Orf1b, and (c) four amino acid phylogenies derived from translated nucleotides corresponding to the spike (S), envelope (E), matrix (M), and nucleocapsid (N) proteins </w:t>
      </w:r>
      <w:r w:rsidR="005F681B">
        <w:t xml:space="preserve">from </w:t>
      </w:r>
      <w:r w:rsidRPr="00BF30D2">
        <w:t xml:space="preserve">a subset of full length genomes. Detailed methods for the construction of each phylogeny are available at </w:t>
      </w:r>
      <w:hyperlink r:id="rId9" w:history="1">
        <w:r w:rsidRPr="00A75EBF">
          <w:rPr>
            <w:rStyle w:val="Hyperlink"/>
          </w:rPr>
          <w:t>https://github.com/brooklabteam/Mada-Bat-CoV/</w:t>
        </w:r>
      </w:hyperlink>
      <w:r w:rsidRPr="00BF30D2">
        <w:t>.</w:t>
      </w:r>
      <w:r w:rsidRPr="00A75EBF">
        <w:t xml:space="preserve"> </w:t>
      </w:r>
    </w:p>
    <w:p w14:paraId="40E1616B" w14:textId="77777777" w:rsidR="00DB2C14" w:rsidRDefault="00DB2C14" w:rsidP="00DB2C14">
      <w:pPr>
        <w:pStyle w:val="NormalWeb"/>
        <w:contextualSpacing/>
      </w:pPr>
    </w:p>
    <w:p w14:paraId="575B9908" w14:textId="7F9D3ED1" w:rsidR="00DB2C14" w:rsidRDefault="00127389" w:rsidP="00DB2C14">
      <w:pPr>
        <w:pStyle w:val="NormalWeb"/>
        <w:contextualSpacing/>
      </w:pPr>
      <w:r w:rsidRPr="002F6772">
        <w:lastRenderedPageBreak/>
        <w:t>Brief</w:t>
      </w:r>
      <w:r w:rsidRPr="00C10014">
        <w:t>ly, ou</w:t>
      </w:r>
      <w:r w:rsidRPr="00F767CD">
        <w:t>r ful</w:t>
      </w:r>
      <w:r w:rsidRPr="00673AB4">
        <w:t>l ge</w:t>
      </w:r>
      <w:r w:rsidRPr="00845F76">
        <w:t>n</w:t>
      </w:r>
      <w:r w:rsidRPr="00333979">
        <w:t>o</w:t>
      </w:r>
      <w:r w:rsidRPr="00DB7355">
        <w:t>m</w:t>
      </w:r>
      <w:r w:rsidRPr="009376AC">
        <w:t>e phylo</w:t>
      </w:r>
      <w:r w:rsidRPr="00F8790D">
        <w:t>g</w:t>
      </w:r>
      <w:r w:rsidRPr="00094278">
        <w:t>e</w:t>
      </w:r>
      <w:r w:rsidRPr="00AB0B4C">
        <w:t>ny</w:t>
      </w:r>
      <w:r w:rsidRPr="00BA14F4">
        <w:t xml:space="preserve"> w</w:t>
      </w:r>
      <w:r w:rsidRPr="0017196E">
        <w:t>as compri</w:t>
      </w:r>
      <w:r w:rsidRPr="004231BE">
        <w:t>s</w:t>
      </w:r>
      <w:r w:rsidRPr="00204660">
        <w:t>e</w:t>
      </w:r>
      <w:r w:rsidRPr="00BF30D2">
        <w:t xml:space="preserve">d of 122 unique </w:t>
      </w:r>
      <w:r w:rsidR="007817BB">
        <w:t>NCBI</w:t>
      </w:r>
      <w:r w:rsidRPr="00BF30D2">
        <w:t xml:space="preserve"> records, corresponding to all available full genome sequences with bat hosts under </w:t>
      </w:r>
      <w:r w:rsidR="007817BB">
        <w:t>NCBI</w:t>
      </w:r>
      <w:r w:rsidRPr="00BF30D2">
        <w:t xml:space="preserve"> taxon </w:t>
      </w:r>
      <w:r w:rsidR="2B427B1D" w:rsidRPr="00BF30D2">
        <w:t>IDs</w:t>
      </w:r>
      <w:r w:rsidRPr="00BF30D2">
        <w:t xml:space="preserve">, </w:t>
      </w:r>
      <w:r w:rsidRPr="00BF30D2">
        <w:rPr>
          <w:i/>
          <w:iCs/>
        </w:rPr>
        <w:t xml:space="preserve">Betacoronavirus </w:t>
      </w:r>
      <w:r w:rsidRPr="00BF30D2">
        <w:t>(</w:t>
      </w:r>
      <w:r w:rsidRPr="00EA26B1">
        <w:rPr>
          <w:color w:val="24292F"/>
          <w:shd w:val="clear" w:color="auto" w:fill="FFFFFF"/>
        </w:rPr>
        <w:t xml:space="preserve">694002), unclassified </w:t>
      </w:r>
      <w:r w:rsidRPr="00EA26B1">
        <w:rPr>
          <w:i/>
          <w:iCs/>
          <w:color w:val="24292F"/>
          <w:shd w:val="clear" w:color="auto" w:fill="FFFFFF"/>
        </w:rPr>
        <w:t>Betacoronavirus</w:t>
      </w:r>
      <w:r w:rsidRPr="00EA26B1">
        <w:rPr>
          <w:color w:val="24292F"/>
          <w:shd w:val="clear" w:color="auto" w:fill="FFFFFF"/>
        </w:rPr>
        <w:t xml:space="preserve"> (696098</w:t>
      </w:r>
      <w:r w:rsidRPr="00BF30D2">
        <w:t>)</w:t>
      </w:r>
      <w:r w:rsidRPr="00A75EBF">
        <w:t>,</w:t>
      </w:r>
      <w:r w:rsidRPr="002F6772">
        <w:t xml:space="preserve"> </w:t>
      </w:r>
      <w:r w:rsidRPr="00EA26B1">
        <w:rPr>
          <w:i/>
          <w:iCs/>
          <w:color w:val="24292F"/>
          <w:shd w:val="clear" w:color="auto" w:fill="FFFFFF"/>
        </w:rPr>
        <w:t>Betacoronavirus</w:t>
      </w:r>
      <w:r w:rsidRPr="00EA26B1">
        <w:rPr>
          <w:color w:val="24292F"/>
          <w:shd w:val="clear" w:color="auto" w:fill="FFFFFF"/>
        </w:rPr>
        <w:t xml:space="preserve"> sp. (1928434), unclassified </w:t>
      </w:r>
      <w:proofErr w:type="spellStart"/>
      <w:r w:rsidRPr="00EE1AEF">
        <w:rPr>
          <w:i/>
          <w:iCs/>
          <w:color w:val="24292F"/>
          <w:shd w:val="clear" w:color="auto" w:fill="FFFFFF"/>
        </w:rPr>
        <w:t>Coronaviridae</w:t>
      </w:r>
      <w:proofErr w:type="spellEnd"/>
      <w:r w:rsidRPr="00EA26B1">
        <w:rPr>
          <w:color w:val="24292F"/>
          <w:shd w:val="clear" w:color="auto" w:fill="FFFFFF"/>
        </w:rPr>
        <w:t xml:space="preserve"> (1986197), or unclassified </w:t>
      </w:r>
      <w:proofErr w:type="spellStart"/>
      <w:r w:rsidRPr="00EE1AEF">
        <w:rPr>
          <w:i/>
          <w:iCs/>
          <w:color w:val="24292F"/>
          <w:shd w:val="clear" w:color="auto" w:fill="FFFFFF"/>
        </w:rPr>
        <w:t>Coronavirinae</w:t>
      </w:r>
      <w:proofErr w:type="spellEnd"/>
      <w:r w:rsidRPr="00EA26B1">
        <w:rPr>
          <w:color w:val="24292F"/>
          <w:shd w:val="clear" w:color="auto" w:fill="FFFFFF"/>
        </w:rPr>
        <w:t xml:space="preserve"> (2664420)</w:t>
      </w:r>
      <w:r w:rsidRPr="00BF30D2">
        <w:rPr>
          <w:color w:val="24292F"/>
          <w:shd w:val="clear" w:color="auto" w:fill="FFFFFF"/>
        </w:rPr>
        <w:t xml:space="preserve"> </w:t>
      </w:r>
      <w:r w:rsidRPr="00A75EBF">
        <w:rPr>
          <w:color w:val="24292F"/>
          <w:shd w:val="clear" w:color="auto" w:fill="FFFFFF"/>
        </w:rPr>
        <w:t>(</w:t>
      </w:r>
      <w:r w:rsidRPr="002F6772">
        <w:rPr>
          <w:color w:val="24292F"/>
          <w:shd w:val="clear" w:color="auto" w:fill="FFFFFF"/>
        </w:rPr>
        <w:t>107 records)</w:t>
      </w:r>
      <w:r w:rsidRPr="00EA26B1">
        <w:rPr>
          <w:color w:val="24292F"/>
          <w:shd w:val="clear" w:color="auto" w:fill="FFFFFF"/>
        </w:rPr>
        <w:t xml:space="preserve">, in addition to all full genome </w:t>
      </w:r>
      <w:r w:rsidRPr="00BF30D2">
        <w:rPr>
          <w:i/>
          <w:iCs/>
        </w:rPr>
        <w:t>B</w:t>
      </w:r>
      <w:r w:rsidRPr="00A75EBF">
        <w:rPr>
          <w:i/>
          <w:iCs/>
        </w:rPr>
        <w:t>e</w:t>
      </w:r>
      <w:r w:rsidRPr="002F6772">
        <w:rPr>
          <w:i/>
          <w:iCs/>
        </w:rPr>
        <w:t>tacoronavi</w:t>
      </w:r>
      <w:r w:rsidRPr="00C10014">
        <w:rPr>
          <w:i/>
          <w:iCs/>
        </w:rPr>
        <w:t xml:space="preserve">rus </w:t>
      </w:r>
      <w:r w:rsidRPr="00C10014">
        <w:t>(</w:t>
      </w:r>
      <w:r w:rsidRPr="00C10014">
        <w:rPr>
          <w:color w:val="24292F"/>
          <w:shd w:val="clear" w:color="auto" w:fill="FFFFFF"/>
        </w:rPr>
        <w:t>69400</w:t>
      </w:r>
      <w:r w:rsidRPr="00F767CD">
        <w:rPr>
          <w:color w:val="24292F"/>
          <w:shd w:val="clear" w:color="auto" w:fill="FFFFFF"/>
        </w:rPr>
        <w:t>2)</w:t>
      </w:r>
      <w:r w:rsidRPr="00EA26B1">
        <w:rPr>
          <w:i/>
          <w:iCs/>
          <w:color w:val="24292F"/>
          <w:shd w:val="clear" w:color="auto" w:fill="FFFFFF"/>
        </w:rPr>
        <w:t xml:space="preserve"> </w:t>
      </w:r>
      <w:r w:rsidRPr="00EA26B1">
        <w:rPr>
          <w:rStyle w:val="Strong"/>
          <w:b w:val="0"/>
          <w:bCs w:val="0"/>
          <w:color w:val="24292F"/>
          <w:shd w:val="clear" w:color="auto" w:fill="FFFFFF"/>
        </w:rPr>
        <w:t>reference</w:t>
      </w:r>
      <w:r w:rsidRPr="00EA26B1">
        <w:rPr>
          <w:color w:val="24292F"/>
          <w:shd w:val="clear" w:color="auto" w:fill="FFFFFF"/>
        </w:rPr>
        <w:t> sequences with a non-bat host</w:t>
      </w:r>
      <w:r w:rsidRPr="00BF30D2">
        <w:rPr>
          <w:color w:val="24292F"/>
          <w:shd w:val="clear" w:color="auto" w:fill="FFFFFF"/>
        </w:rPr>
        <w:t xml:space="preserve"> </w:t>
      </w:r>
      <w:r w:rsidRPr="00A75EBF">
        <w:rPr>
          <w:color w:val="24292F"/>
          <w:shd w:val="clear" w:color="auto" w:fill="FFFFFF"/>
        </w:rPr>
        <w:t>(</w:t>
      </w:r>
      <w:r w:rsidRPr="002F6772">
        <w:rPr>
          <w:color w:val="24292F"/>
          <w:shd w:val="clear" w:color="auto" w:fill="FFFFFF"/>
        </w:rPr>
        <w:t>14 records)</w:t>
      </w:r>
      <w:r w:rsidRPr="00EA26B1">
        <w:rPr>
          <w:color w:val="24292F"/>
          <w:shd w:val="clear" w:color="auto" w:fill="FFFFFF"/>
        </w:rPr>
        <w:t xml:space="preserve">, </w:t>
      </w:r>
      <w:r w:rsidRPr="00BF30D2">
        <w:rPr>
          <w:color w:val="24292F"/>
          <w:shd w:val="clear" w:color="auto" w:fill="FFFFFF"/>
        </w:rPr>
        <w:t>pl</w:t>
      </w:r>
      <w:r w:rsidRPr="00A75EBF">
        <w:rPr>
          <w:color w:val="24292F"/>
          <w:shd w:val="clear" w:color="auto" w:fill="FFFFFF"/>
        </w:rPr>
        <w:t>u</w:t>
      </w:r>
      <w:r w:rsidRPr="002F6772">
        <w:rPr>
          <w:color w:val="24292F"/>
          <w:shd w:val="clear" w:color="auto" w:fill="FFFFFF"/>
        </w:rPr>
        <w:t>s</w:t>
      </w:r>
      <w:r w:rsidRPr="00EA26B1">
        <w:rPr>
          <w:color w:val="24292F"/>
          <w:shd w:val="clear" w:color="auto" w:fill="FFFFFF"/>
        </w:rPr>
        <w:t xml:space="preserve"> one </w:t>
      </w:r>
      <w:r w:rsidRPr="00EA26B1">
        <w:rPr>
          <w:i/>
          <w:iCs/>
          <w:color w:val="24292F"/>
          <w:shd w:val="clear" w:color="auto" w:fill="FFFFFF"/>
        </w:rPr>
        <w:t xml:space="preserve">Gammacoronavirus </w:t>
      </w:r>
      <w:r w:rsidRPr="00EA26B1">
        <w:rPr>
          <w:color w:val="24292F"/>
          <w:shd w:val="clear" w:color="auto" w:fill="FFFFFF"/>
        </w:rPr>
        <w:t xml:space="preserve">outgroup (accession number NC_010800). </w:t>
      </w:r>
      <w:r w:rsidRPr="00BF30D2">
        <w:rPr>
          <w:color w:val="24292F"/>
          <w:shd w:val="clear" w:color="auto" w:fill="FFFFFF"/>
        </w:rPr>
        <w:t>T</w:t>
      </w:r>
      <w:r w:rsidRPr="00A75EBF">
        <w:rPr>
          <w:color w:val="24292F"/>
          <w:shd w:val="clear" w:color="auto" w:fill="FFFFFF"/>
        </w:rPr>
        <w:t>h</w:t>
      </w:r>
      <w:r w:rsidRPr="002F6772">
        <w:rPr>
          <w:color w:val="24292F"/>
          <w:shd w:val="clear" w:color="auto" w:fill="FFFFFF"/>
        </w:rPr>
        <w:t>e full genome ph</w:t>
      </w:r>
      <w:r w:rsidRPr="00C10014">
        <w:rPr>
          <w:color w:val="24292F"/>
          <w:shd w:val="clear" w:color="auto" w:fill="FFFFFF"/>
        </w:rPr>
        <w:t>ylogeny</w:t>
      </w:r>
      <w:r w:rsidRPr="00F767CD">
        <w:rPr>
          <w:color w:val="24292F"/>
          <w:shd w:val="clear" w:color="auto" w:fill="FFFFFF"/>
        </w:rPr>
        <w:t xml:space="preserve"> addit</w:t>
      </w:r>
      <w:r w:rsidRPr="00673AB4">
        <w:rPr>
          <w:color w:val="24292F"/>
          <w:shd w:val="clear" w:color="auto" w:fill="FFFFFF"/>
        </w:rPr>
        <w:t>ional</w:t>
      </w:r>
      <w:r w:rsidRPr="00845F76">
        <w:rPr>
          <w:color w:val="24292F"/>
          <w:shd w:val="clear" w:color="auto" w:fill="FFFFFF"/>
        </w:rPr>
        <w:t>l</w:t>
      </w:r>
      <w:r w:rsidRPr="00333979">
        <w:rPr>
          <w:color w:val="24292F"/>
          <w:shd w:val="clear" w:color="auto" w:fill="FFFFFF"/>
        </w:rPr>
        <w:t>y</w:t>
      </w:r>
      <w:r w:rsidRPr="00DB7355">
        <w:rPr>
          <w:color w:val="24292F"/>
          <w:shd w:val="clear" w:color="auto" w:fill="FFFFFF"/>
        </w:rPr>
        <w:t xml:space="preserve"> </w:t>
      </w:r>
      <w:r w:rsidRPr="009376AC">
        <w:rPr>
          <w:color w:val="24292F"/>
          <w:shd w:val="clear" w:color="auto" w:fill="FFFFFF"/>
        </w:rPr>
        <w:t xml:space="preserve">included </w:t>
      </w:r>
      <w:r w:rsidRPr="00F8790D">
        <w:t>t</w:t>
      </w:r>
      <w:r w:rsidRPr="00094278">
        <w:t>h</w:t>
      </w:r>
      <w:r w:rsidRPr="00AB0B4C">
        <w:t xml:space="preserve">ree </w:t>
      </w:r>
      <w:r w:rsidRPr="00BA14F4">
        <w:t>ful</w:t>
      </w:r>
      <w:r w:rsidRPr="0017196E">
        <w:t>l length Madag</w:t>
      </w:r>
      <w:r w:rsidRPr="004231BE">
        <w:t>a</w:t>
      </w:r>
      <w:r w:rsidRPr="00204660">
        <w:t>s</w:t>
      </w:r>
      <w:r w:rsidRPr="00BF30D2">
        <w:t xml:space="preserve">car </w:t>
      </w:r>
      <w:proofErr w:type="spellStart"/>
      <w:r w:rsidRPr="00EE1AEF">
        <w:rPr>
          <w:i/>
          <w:iCs/>
        </w:rPr>
        <w:t>Nobecovirus</w:t>
      </w:r>
      <w:proofErr w:type="spellEnd"/>
      <w:r w:rsidRPr="00BF30D2">
        <w:t xml:space="preserve"> sequences returned from </w:t>
      </w:r>
      <w:proofErr w:type="spellStart"/>
      <w:r w:rsidRPr="00BF30D2">
        <w:t>IDseq</w:t>
      </w:r>
      <w:proofErr w:type="spellEnd"/>
      <w:r w:rsidRPr="00BF30D2">
        <w:t xml:space="preserve"> (two from </w:t>
      </w:r>
      <w:r w:rsidRPr="00BF30D2">
        <w:rPr>
          <w:i/>
          <w:iCs/>
        </w:rPr>
        <w:t>R. madagascariensis</w:t>
      </w:r>
      <w:r w:rsidRPr="00BF30D2">
        <w:t xml:space="preserve"> and one from </w:t>
      </w:r>
      <w:r w:rsidRPr="00BF30D2">
        <w:rPr>
          <w:i/>
          <w:iCs/>
        </w:rPr>
        <w:t>P. rufus</w:t>
      </w:r>
      <w:r w:rsidRPr="00BF30D2">
        <w:t>), which are described in this paper for the first time.</w:t>
      </w:r>
    </w:p>
    <w:p w14:paraId="6BFDB470" w14:textId="77777777" w:rsidR="00DB2C14" w:rsidRDefault="00DB2C14" w:rsidP="00DB2C14">
      <w:pPr>
        <w:pStyle w:val="NormalWeb"/>
        <w:contextualSpacing/>
      </w:pPr>
    </w:p>
    <w:p w14:paraId="50476138" w14:textId="3514019F" w:rsidR="00DB2C14" w:rsidRDefault="00127389" w:rsidP="00DB2C14">
      <w:pPr>
        <w:pStyle w:val="NormalWeb"/>
        <w:contextualSpacing/>
      </w:pPr>
      <w:r w:rsidRPr="00BF30D2">
        <w:t xml:space="preserve">Our </w:t>
      </w:r>
      <w:proofErr w:type="spellStart"/>
      <w:r w:rsidRPr="00BF30D2">
        <w:rPr>
          <w:i/>
          <w:iCs/>
        </w:rPr>
        <w:t>Betacoronavirus</w:t>
      </w:r>
      <w:proofErr w:type="spellEnd"/>
      <w:r w:rsidRPr="00BF30D2">
        <w:rPr>
          <w:i/>
          <w:iCs/>
        </w:rPr>
        <w:t xml:space="preserve"> </w:t>
      </w:r>
      <w:proofErr w:type="spellStart"/>
      <w:r w:rsidRPr="00BF30D2">
        <w:t>RdRp</w:t>
      </w:r>
      <w:proofErr w:type="spellEnd"/>
      <w:r w:rsidRPr="00BF30D2">
        <w:t xml:space="preserve"> phylogeny consisted of an overlapping subset of a 259 bp </w:t>
      </w:r>
      <w:r w:rsidR="001D3B01">
        <w:t xml:space="preserve">fragment in the center of the </w:t>
      </w:r>
      <w:proofErr w:type="spellStart"/>
      <w:r w:rsidRPr="00BF30D2">
        <w:t>RdRp</w:t>
      </w:r>
      <w:proofErr w:type="spellEnd"/>
      <w:r w:rsidRPr="00BF30D2">
        <w:t xml:space="preserve"> </w:t>
      </w:r>
      <w:r w:rsidR="001D3B01">
        <w:t xml:space="preserve">gene that has been </w:t>
      </w:r>
      <w:r w:rsidRPr="00BF30D2">
        <w:t xml:space="preserve">previously described in Madagascar fruit bats </w:t>
      </w:r>
      <w:sdt>
        <w:sdtPr>
          <w:rPr>
            <w:color w:val="000000"/>
          </w:rPr>
          <w:tag w:val="MENDELEY_CITATION_v3_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"/>
          <w:id w:val="1318388036"/>
          <w:placeholder>
            <w:docPart w:val="DefaultPlaceholder_-1854013440"/>
          </w:placeholder>
        </w:sdtPr>
        <w:sdtEndPr/>
        <w:sdtContent>
          <w:r w:rsidR="009E41B3" w:rsidRPr="009E41B3">
            <w:rPr>
              <w:color w:val="000000"/>
            </w:rPr>
            <w:t>(12)</w:t>
          </w:r>
        </w:sdtContent>
      </w:sdt>
      <w:r w:rsidRPr="00BF30D2">
        <w:t xml:space="preserve"> </w:t>
      </w:r>
      <w:r w:rsidRPr="00A75EBF">
        <w:t>(</w:t>
      </w:r>
      <w:r w:rsidRPr="002F6772">
        <w:t>7 records),</w:t>
      </w:r>
      <w:r w:rsidRPr="00C10014">
        <w:t xml:space="preserve"> in ad</w:t>
      </w:r>
      <w:r w:rsidRPr="00F767CD">
        <w:t>dition t</w:t>
      </w:r>
      <w:r w:rsidRPr="00673AB4">
        <w:t>o the</w:t>
      </w:r>
      <w:r w:rsidRPr="00845F76">
        <w:t xml:space="preserve"> </w:t>
      </w:r>
      <w:r w:rsidRPr="00333979">
        <w:t>sa</w:t>
      </w:r>
      <w:r w:rsidRPr="00DB7355">
        <w:t>m</w:t>
      </w:r>
      <w:r w:rsidRPr="009376AC">
        <w:t xml:space="preserve">e </w:t>
      </w:r>
      <w:proofErr w:type="spellStart"/>
      <w:r w:rsidRPr="009376AC">
        <w:t>R</w:t>
      </w:r>
      <w:r w:rsidRPr="00F8790D">
        <w:t>dRp</w:t>
      </w:r>
      <w:proofErr w:type="spellEnd"/>
      <w:r w:rsidRPr="00F8790D">
        <w:t xml:space="preserve"> </w:t>
      </w:r>
      <w:r w:rsidRPr="00094278">
        <w:t>f</w:t>
      </w:r>
      <w:r w:rsidRPr="00AB0B4C">
        <w:t xml:space="preserve">ragment </w:t>
      </w:r>
      <w:r w:rsidRPr="00BA14F4">
        <w:t>extract</w:t>
      </w:r>
      <w:r w:rsidRPr="0017196E">
        <w:t xml:space="preserve">ed from 17 </w:t>
      </w:r>
      <w:r w:rsidRPr="00EA26B1">
        <w:rPr>
          <w:color w:val="24292F"/>
          <w:shd w:val="clear" w:color="auto" w:fill="FFFFFF"/>
        </w:rPr>
        <w:t xml:space="preserve">near-full length </w:t>
      </w:r>
      <w:proofErr w:type="spellStart"/>
      <w:r w:rsidRPr="007817BB">
        <w:rPr>
          <w:i/>
          <w:iCs/>
          <w:color w:val="24292F"/>
          <w:shd w:val="clear" w:color="auto" w:fill="FFFFFF"/>
        </w:rPr>
        <w:t>Nobecovirus</w:t>
      </w:r>
      <w:proofErr w:type="spellEnd"/>
      <w:r w:rsidRPr="007817BB">
        <w:rPr>
          <w:i/>
          <w:iCs/>
          <w:color w:val="24292F"/>
          <w:shd w:val="clear" w:color="auto" w:fill="FFFFFF"/>
        </w:rPr>
        <w:t xml:space="preserve"> </w:t>
      </w:r>
      <w:r w:rsidRPr="00EA26B1">
        <w:rPr>
          <w:color w:val="24292F"/>
          <w:shd w:val="clear" w:color="auto" w:fill="FFFFFF"/>
        </w:rPr>
        <w:t xml:space="preserve">sequences, two </w:t>
      </w:r>
      <w:proofErr w:type="spellStart"/>
      <w:r w:rsidRPr="00EA26B1">
        <w:rPr>
          <w:color w:val="24292F"/>
          <w:shd w:val="clear" w:color="auto" w:fill="FFFFFF"/>
        </w:rPr>
        <w:t>RdRp</w:t>
      </w:r>
      <w:proofErr w:type="spellEnd"/>
      <w:r w:rsidRPr="00EA26B1">
        <w:rPr>
          <w:color w:val="24292F"/>
          <w:shd w:val="clear" w:color="auto" w:fill="FFFFFF"/>
        </w:rPr>
        <w:t xml:space="preserve"> </w:t>
      </w:r>
      <w:proofErr w:type="spellStart"/>
      <w:r w:rsidRPr="007817BB">
        <w:rPr>
          <w:i/>
          <w:iCs/>
          <w:color w:val="24292F"/>
          <w:shd w:val="clear" w:color="auto" w:fill="FFFFFF"/>
        </w:rPr>
        <w:t>Nobecovirus</w:t>
      </w:r>
      <w:proofErr w:type="spellEnd"/>
      <w:r w:rsidRPr="00EA26B1">
        <w:rPr>
          <w:color w:val="24292F"/>
          <w:shd w:val="clear" w:color="auto" w:fill="FFFFFF"/>
        </w:rPr>
        <w:t xml:space="preserve"> fragments, and 17 full length reference sequences for other </w:t>
      </w:r>
      <w:r w:rsidRPr="00EA26B1">
        <w:rPr>
          <w:i/>
          <w:iCs/>
          <w:color w:val="24292F"/>
          <w:shd w:val="clear" w:color="auto" w:fill="FFFFFF"/>
        </w:rPr>
        <w:t xml:space="preserve">Betacoronavirus </w:t>
      </w:r>
      <w:r w:rsidRPr="00EA26B1">
        <w:rPr>
          <w:color w:val="24292F"/>
          <w:shd w:val="clear" w:color="auto" w:fill="FFFFFF"/>
        </w:rPr>
        <w:t>subgenera available in</w:t>
      </w:r>
      <w:r w:rsidR="007817BB">
        <w:rPr>
          <w:color w:val="24292F"/>
          <w:shd w:val="clear" w:color="auto" w:fill="FFFFFF"/>
        </w:rPr>
        <w:t xml:space="preserve"> NCBI Virus</w:t>
      </w:r>
      <w:r w:rsidRPr="00EA26B1">
        <w:rPr>
          <w:color w:val="24292F"/>
          <w:shd w:val="clear" w:color="auto" w:fill="FFFFFF"/>
        </w:rPr>
        <w:t xml:space="preserve">. </w:t>
      </w:r>
      <w:r w:rsidR="007817BB">
        <w:rPr>
          <w:color w:val="24292F"/>
          <w:shd w:val="clear" w:color="auto" w:fill="FFFFFF"/>
        </w:rPr>
        <w:t>T</w:t>
      </w:r>
      <w:r w:rsidRPr="00EA26B1">
        <w:rPr>
          <w:color w:val="24292F"/>
          <w:shd w:val="clear" w:color="auto" w:fill="FFFFFF"/>
        </w:rPr>
        <w:t xml:space="preserve">his phylogeny also included </w:t>
      </w:r>
      <w:r w:rsidRPr="00BF30D2">
        <w:t>s</w:t>
      </w:r>
      <w:r w:rsidRPr="00A75EBF">
        <w:t>e</w:t>
      </w:r>
      <w:r w:rsidRPr="002F6772">
        <w:t>ven Madagasc</w:t>
      </w:r>
      <w:r w:rsidRPr="00C10014">
        <w:t xml:space="preserve">ar </w:t>
      </w:r>
      <w:proofErr w:type="spellStart"/>
      <w:r w:rsidRPr="00EE1AEF">
        <w:rPr>
          <w:i/>
          <w:iCs/>
        </w:rPr>
        <w:t>Nobecovirus</w:t>
      </w:r>
      <w:proofErr w:type="spellEnd"/>
      <w:r w:rsidRPr="00673AB4">
        <w:t xml:space="preserve"> seq</w:t>
      </w:r>
      <w:r w:rsidRPr="00845F76">
        <w:t>u</w:t>
      </w:r>
      <w:r w:rsidRPr="00333979">
        <w:t>en</w:t>
      </w:r>
      <w:r w:rsidRPr="00DB7355">
        <w:t xml:space="preserve">ces </w:t>
      </w:r>
      <w:r w:rsidRPr="009376AC">
        <w:t>e</w:t>
      </w:r>
      <w:r w:rsidRPr="00F8790D">
        <w:t>nc</w:t>
      </w:r>
      <w:r w:rsidRPr="00094278">
        <w:t>o</w:t>
      </w:r>
      <w:r w:rsidRPr="00AB0B4C">
        <w:t>mpassing th</w:t>
      </w:r>
      <w:r w:rsidRPr="00BA14F4">
        <w:t xml:space="preserve">e </w:t>
      </w:r>
      <w:proofErr w:type="spellStart"/>
      <w:r w:rsidRPr="00BA14F4">
        <w:t>RdRp</w:t>
      </w:r>
      <w:proofErr w:type="spellEnd"/>
      <w:r w:rsidRPr="00BA14F4">
        <w:t xml:space="preserve"> </w:t>
      </w:r>
      <w:r w:rsidRPr="0017196E">
        <w:t>fragment of interest,</w:t>
      </w:r>
      <w:r w:rsidRPr="003A7470">
        <w:t xml:space="preserve"> wh</w:t>
      </w:r>
      <w:r w:rsidRPr="004231BE">
        <w:t>ich</w:t>
      </w:r>
      <w:r w:rsidRPr="00204660">
        <w:t xml:space="preserve"> </w:t>
      </w:r>
      <w:r w:rsidRPr="00BF30D2">
        <w:t xml:space="preserve">were returned from the assembly in </w:t>
      </w:r>
      <w:proofErr w:type="spellStart"/>
      <w:r w:rsidRPr="00BF30D2">
        <w:t>IDseq</w:t>
      </w:r>
      <w:proofErr w:type="spellEnd"/>
      <w:r w:rsidRPr="00BF30D2">
        <w:t xml:space="preserve"> (four from </w:t>
      </w:r>
      <w:r w:rsidRPr="00BF30D2">
        <w:rPr>
          <w:i/>
          <w:iCs/>
        </w:rPr>
        <w:t xml:space="preserve">R. madagascariensis, </w:t>
      </w:r>
      <w:r w:rsidRPr="00BF30D2">
        <w:t xml:space="preserve">two from </w:t>
      </w:r>
      <w:r w:rsidRPr="00BF30D2">
        <w:rPr>
          <w:i/>
          <w:iCs/>
        </w:rPr>
        <w:t xml:space="preserve">P. rufus, </w:t>
      </w:r>
      <w:r w:rsidRPr="00BF30D2">
        <w:t xml:space="preserve">and one from </w:t>
      </w:r>
      <w:r w:rsidRPr="00BF30D2">
        <w:rPr>
          <w:i/>
          <w:iCs/>
        </w:rPr>
        <w:t xml:space="preserve">E. </w:t>
      </w:r>
      <w:proofErr w:type="spellStart"/>
      <w:r w:rsidRPr="00BF30D2">
        <w:rPr>
          <w:i/>
          <w:iCs/>
        </w:rPr>
        <w:t>dupreanum</w:t>
      </w:r>
      <w:proofErr w:type="spellEnd"/>
      <w:r w:rsidRPr="00BF30D2">
        <w:t xml:space="preserve">), in addition to the </w:t>
      </w:r>
      <w:proofErr w:type="spellStart"/>
      <w:r w:rsidRPr="00BF30D2">
        <w:t>RdRp</w:t>
      </w:r>
      <w:proofErr w:type="spellEnd"/>
      <w:r w:rsidRPr="00BF30D2">
        <w:t xml:space="preserve"> fragment of our </w:t>
      </w:r>
      <w:r w:rsidRPr="00EA26B1">
        <w:rPr>
          <w:i/>
          <w:iCs/>
        </w:rPr>
        <w:t>Gammacoron</w:t>
      </w:r>
      <w:r w:rsidR="00CA20DC">
        <w:rPr>
          <w:i/>
          <w:iCs/>
        </w:rPr>
        <w:t>a</w:t>
      </w:r>
      <w:r w:rsidRPr="00EA26B1">
        <w:rPr>
          <w:i/>
          <w:iCs/>
        </w:rPr>
        <w:t>viru</w:t>
      </w:r>
      <w:r w:rsidRPr="00BF30D2">
        <w:t>s outgroup.</w:t>
      </w:r>
    </w:p>
    <w:p w14:paraId="01F011F2" w14:textId="77777777" w:rsidR="00DB2C14" w:rsidRDefault="00DB2C14" w:rsidP="00DB2C14">
      <w:pPr>
        <w:pStyle w:val="NormalWeb"/>
        <w:contextualSpacing/>
      </w:pPr>
    </w:p>
    <w:p w14:paraId="1F6DF2CA" w14:textId="77777777" w:rsidR="00DB2C14" w:rsidRDefault="00127389" w:rsidP="00DB2C14">
      <w:pPr>
        <w:pStyle w:val="NormalWeb"/>
        <w:contextualSpacing/>
      </w:pPr>
      <w:r w:rsidRPr="00BF30D2">
        <w:t>Lastly, our amino acid phylogenies consisted of S, E, M, and N gene extractions from the same representative set of near-full genome length</w:t>
      </w:r>
      <w:r>
        <w:t xml:space="preserve"> sequences used in the </w:t>
      </w:r>
      <w:proofErr w:type="spellStart"/>
      <w:r>
        <w:t>RdRp</w:t>
      </w:r>
      <w:proofErr w:type="spellEnd"/>
      <w:r>
        <w:t xml:space="preserve"> analysis: the same 17 full-length </w:t>
      </w:r>
      <w:r>
        <w:rPr>
          <w:i/>
        </w:rPr>
        <w:t xml:space="preserve">Betacoronavirus </w:t>
      </w:r>
      <w:r>
        <w:t xml:space="preserve">reference sequences, 17 near full-length </w:t>
      </w:r>
      <w:proofErr w:type="spellStart"/>
      <w:r w:rsidRPr="007817BB">
        <w:rPr>
          <w:i/>
          <w:iCs/>
        </w:rPr>
        <w:t>Nobecovirus</w:t>
      </w:r>
      <w:proofErr w:type="spellEnd"/>
      <w:r>
        <w:t xml:space="preserve"> sequences, and the one </w:t>
      </w:r>
      <w:r>
        <w:rPr>
          <w:i/>
          <w:iCs/>
        </w:rPr>
        <w:t xml:space="preserve">Gammacoronavirus </w:t>
      </w:r>
      <w:r>
        <w:t xml:space="preserve">outgroup, in addition to our three full genome Madagascar sequences derived from </w:t>
      </w:r>
      <w:r>
        <w:rPr>
          <w:i/>
          <w:iCs/>
        </w:rPr>
        <w:t>R. madagascariensis</w:t>
      </w:r>
      <w:r>
        <w:t xml:space="preserve"> and </w:t>
      </w:r>
      <w:r w:rsidRPr="00EA26B1">
        <w:rPr>
          <w:i/>
          <w:iCs/>
        </w:rPr>
        <w:t>P. rufus</w:t>
      </w:r>
      <w:r>
        <w:t xml:space="preserve">. Gene extractions </w:t>
      </w:r>
      <w:r w:rsidR="007817BB">
        <w:t xml:space="preserve">were carried out using </w:t>
      </w:r>
      <w:r>
        <w:t>annotation tracks</w:t>
      </w:r>
      <w:r w:rsidR="007817BB">
        <w:t xml:space="preserve"> reported with each accession number in NCBI</w:t>
      </w:r>
      <w:r>
        <w:t xml:space="preserve"> or</w:t>
      </w:r>
      <w:r w:rsidR="007817BB">
        <w:t xml:space="preserve">, in cases where annotations were unavailable, genes were </w:t>
      </w:r>
      <w:r>
        <w:t>manual</w:t>
      </w:r>
      <w:r w:rsidR="007817BB">
        <w:t>ly</w:t>
      </w:r>
      <w:r>
        <w:t xml:space="preserve"> annotat</w:t>
      </w:r>
      <w:r w:rsidR="007817BB">
        <w:t>ed and extracted</w:t>
      </w:r>
      <w:r>
        <w:t xml:space="preserve"> in </w:t>
      </w:r>
      <w:proofErr w:type="spellStart"/>
      <w:r w:rsidRPr="00BF30D2">
        <w:t>Geneious</w:t>
      </w:r>
      <w:proofErr w:type="spellEnd"/>
      <w:r w:rsidRPr="00BF30D2">
        <w:t xml:space="preserve"> Prime </w:t>
      </w:r>
      <w:r>
        <w:t>based on alignment to homologs. After nucleotide extraction, genes were translated prior to alignment.</w:t>
      </w:r>
    </w:p>
    <w:p w14:paraId="266E83DE" w14:textId="77777777" w:rsidR="00DB2C14" w:rsidRDefault="00DB2C14" w:rsidP="00DB2C14">
      <w:pPr>
        <w:pStyle w:val="NormalWeb"/>
        <w:contextualSpacing/>
      </w:pPr>
    </w:p>
    <w:p w14:paraId="50926AEB" w14:textId="35974552" w:rsidR="00DB2C14" w:rsidRDefault="00127389" w:rsidP="00DB2C14">
      <w:pPr>
        <w:pStyle w:val="NormalWeb"/>
        <w:contextualSpacing/>
      </w:pPr>
      <w:r>
        <w:t xml:space="preserve">After compiling sequences for each phylogenetic analysis, sequence subsets for the full-length, </w:t>
      </w:r>
      <w:proofErr w:type="spellStart"/>
      <w:r>
        <w:t>RdRp</w:t>
      </w:r>
      <w:proofErr w:type="spellEnd"/>
      <w:r>
        <w:t xml:space="preserve">, and four amino acid </w:t>
      </w:r>
      <w:r w:rsidR="007817BB">
        <w:t>phylogenie</w:t>
      </w:r>
      <w:r>
        <w:t>s were aligned in MAFFT v</w:t>
      </w:r>
      <w:r w:rsidR="007817BB">
        <w:t>.</w:t>
      </w:r>
      <w:r>
        <w:t xml:space="preserve">7 </w:t>
      </w:r>
      <w:sdt>
        <w:sdtPr>
          <w:rPr>
            <w:color w:val="000000"/>
          </w:rPr>
          <w:tag w:val="MENDELEY_CITATION_v3_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"/>
          <w:id w:val="355476932"/>
          <w:placeholder>
            <w:docPart w:val="DefaultPlaceholder_-1854013440"/>
          </w:placeholder>
        </w:sdtPr>
        <w:sdtEndPr/>
        <w:sdtContent>
          <w:r w:rsidR="009E41B3" w:rsidRPr="009E41B3">
            <w:rPr>
              <w:color w:val="000000"/>
            </w:rPr>
            <w:t>(77,78)</w:t>
          </w:r>
        </w:sdtContent>
      </w:sdt>
      <w:r>
        <w:t xml:space="preserve"> using default parameter values. Alignments were checked manually for quality in </w:t>
      </w:r>
      <w:proofErr w:type="spellStart"/>
      <w:r>
        <w:t>Geneious</w:t>
      </w:r>
      <w:proofErr w:type="spellEnd"/>
      <w:r>
        <w:t xml:space="preserve"> Prime</w:t>
      </w:r>
      <w:r w:rsidR="001D3B01">
        <w:t xml:space="preserve">, </w:t>
      </w:r>
      <w:r>
        <w:t xml:space="preserve">and the </w:t>
      </w:r>
      <w:proofErr w:type="spellStart"/>
      <w:r>
        <w:t>RdRp</w:t>
      </w:r>
      <w:proofErr w:type="spellEnd"/>
      <w:r>
        <w:t xml:space="preserve"> alig</w:t>
      </w:r>
      <w:r w:rsidR="001D3B01">
        <w:t>n</w:t>
      </w:r>
      <w:r>
        <w:t>ment was trimmed to a 259 bp fragment conserved across all sequences in the subset. All sequence subsets and alignment files are available for public access in our Git</w:t>
      </w:r>
      <w:r w:rsidR="0091154F">
        <w:t>H</w:t>
      </w:r>
      <w:r>
        <w:t xml:space="preserve">ub repository: </w:t>
      </w:r>
      <w:hyperlink r:id="rId10" w:history="1">
        <w:r w:rsidRPr="00A75EBF">
          <w:rPr>
            <w:rStyle w:val="Hyperlink"/>
          </w:rPr>
          <w:t>https://github.com/brooklabteam/Mada-Bat-CoV/</w:t>
        </w:r>
      </w:hyperlink>
      <w:r w:rsidRPr="00BF30D2">
        <w:t>.</w:t>
      </w:r>
    </w:p>
    <w:p w14:paraId="03023307" w14:textId="77777777" w:rsidR="00DB2C14" w:rsidRDefault="00DB2C14" w:rsidP="00DB2C14">
      <w:pPr>
        <w:pStyle w:val="NormalWeb"/>
        <w:contextualSpacing/>
      </w:pPr>
    </w:p>
    <w:p w14:paraId="076E9F9D" w14:textId="34C78D5D" w:rsidR="00DB2C14" w:rsidRDefault="00127389" w:rsidP="00DB2C14">
      <w:pPr>
        <w:pStyle w:val="NormalWeb"/>
        <w:contextualSpacing/>
      </w:pPr>
      <w:r>
        <w:t xml:space="preserve">After quality control, alignments were sent to </w:t>
      </w:r>
      <w:proofErr w:type="spellStart"/>
      <w:r>
        <w:t>Modeltest</w:t>
      </w:r>
      <w:proofErr w:type="spellEnd"/>
      <w:r>
        <w:t xml:space="preserve">-NG </w:t>
      </w:r>
      <w:sdt>
        <w:sdtPr>
          <w:rPr>
            <w:color w:val="000000"/>
          </w:rPr>
          <w:tag w:val="MENDELEY_CITATION_v3_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"/>
          <w:id w:val="1956823543"/>
          <w:placeholder>
            <w:docPart w:val="DefaultPlaceholder_-1854013440"/>
          </w:placeholder>
        </w:sdtPr>
        <w:sdtEndPr/>
        <w:sdtContent>
          <w:r w:rsidR="009E41B3" w:rsidRPr="009E41B3">
            <w:rPr>
              <w:color w:val="000000"/>
            </w:rPr>
            <w:t>(79)</w:t>
          </w:r>
        </w:sdtContent>
      </w:sdt>
      <w:r>
        <w:t xml:space="preserve"> to assess the best fit nucleotide or amino acid substitution model appropriate for the data, then to </w:t>
      </w:r>
      <w:proofErr w:type="spellStart"/>
      <w:r>
        <w:t>RAxML</w:t>
      </w:r>
      <w:proofErr w:type="spellEnd"/>
      <w:r>
        <w:t xml:space="preserve">-NG </w:t>
      </w:r>
      <w:sdt>
        <w:sdtPr>
          <w:rPr>
            <w:color w:val="000000"/>
          </w:rPr>
          <w:tag w:val="MENDELEY_CITATION_v3_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"/>
          <w:id w:val="-1125229224"/>
          <w:placeholder>
            <w:docPart w:val="DefaultPlaceholder_-1854013440"/>
          </w:placeholder>
        </w:sdtPr>
        <w:sdtEndPr/>
        <w:sdtContent>
          <w:r w:rsidR="009E41B3" w:rsidRPr="009E41B3">
            <w:rPr>
              <w:color w:val="000000"/>
            </w:rPr>
            <w:t>(80)</w:t>
          </w:r>
        </w:sdtContent>
      </w:sdt>
      <w:r>
        <w:t xml:space="preserve"> to construct the corresponding maximum likelihood (ML) tree. Following best practices outlined in the </w:t>
      </w:r>
      <w:proofErr w:type="spellStart"/>
      <w:r>
        <w:t>RAxML</w:t>
      </w:r>
      <w:proofErr w:type="spellEnd"/>
      <w:r>
        <w:t xml:space="preserve">-NG manual, twenty ML inferences were made on each original alignment and bootstrap replicate trees were inferred using </w:t>
      </w:r>
      <w:proofErr w:type="spellStart"/>
      <w:r>
        <w:t>Felsenstein’s</w:t>
      </w:r>
      <w:proofErr w:type="spellEnd"/>
      <w:r>
        <w:t xml:space="preserve"> method </w:t>
      </w:r>
      <w:sdt>
        <w:sdtPr>
          <w:rPr>
            <w:color w:val="000000"/>
          </w:rPr>
          <w:tag w:val="MENDELEY_CITATION_v3_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"/>
          <w:id w:val="764430006"/>
          <w:placeholder>
            <w:docPart w:val="DefaultPlaceholder_-1854013440"/>
          </w:placeholder>
        </w:sdtPr>
        <w:sdtEndPr/>
        <w:sdtContent>
          <w:r w:rsidR="009E41B3" w:rsidRPr="009E41B3">
            <w:rPr>
              <w:color w:val="000000"/>
            </w:rPr>
            <w:t>(81)</w:t>
          </w:r>
        </w:sdtContent>
      </w:sdt>
      <w:r>
        <w:t xml:space="preserve">, with the MRE-based </w:t>
      </w:r>
      <w:proofErr w:type="spellStart"/>
      <w:r>
        <w:t>bootstopping</w:t>
      </w:r>
      <w:proofErr w:type="spellEnd"/>
      <w:r>
        <w:t xml:space="preserve"> test applied after every 50 replicates </w:t>
      </w:r>
      <w:sdt>
        <w:sdtPr>
          <w:rPr>
            <w:color w:val="000000"/>
          </w:rPr>
          <w:tag w:val="MENDELEY_CITATION_v3_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"/>
          <w:id w:val="170229614"/>
          <w:placeholder>
            <w:docPart w:val="DefaultPlaceholder_-1854013440"/>
          </w:placeholder>
        </w:sdtPr>
        <w:sdtEndPr/>
        <w:sdtContent>
          <w:r w:rsidR="009E41B3" w:rsidRPr="009E41B3">
            <w:rPr>
              <w:color w:val="000000"/>
            </w:rPr>
            <w:t>(82)</w:t>
          </w:r>
        </w:sdtContent>
      </w:sdt>
      <w:r>
        <w:t xml:space="preserve">. Bootstrapping was terminated once diagnostic statistics dropped below the threshold value and support values were drawn on the best-scoring tree. Resulting phylogenies were visualized in R v.4.0.3 for MacIntosh, using the package </w:t>
      </w:r>
      <w:r w:rsidR="007817BB">
        <w:t>‘</w:t>
      </w:r>
      <w:proofErr w:type="spellStart"/>
      <w:r w:rsidR="007817BB">
        <w:t>g</w:t>
      </w:r>
      <w:r>
        <w:t>gtree</w:t>
      </w:r>
      <w:proofErr w:type="spellEnd"/>
      <w:r w:rsidR="007817BB">
        <w:t>’</w:t>
      </w:r>
      <w:r>
        <w:t xml:space="preserve"> </w:t>
      </w:r>
      <w:sdt>
        <w:sdtPr>
          <w:rPr>
            <w:color w:val="000000"/>
          </w:rPr>
          <w:tag w:val="MENDELEY_CITATION_v3_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"/>
          <w:id w:val="-1798058347"/>
          <w:placeholder>
            <w:docPart w:val="DefaultPlaceholder_-1854013440"/>
          </w:placeholder>
        </w:sdtPr>
        <w:sdtEndPr/>
        <w:sdtContent>
          <w:r w:rsidR="009E41B3" w:rsidRPr="009E41B3">
            <w:rPr>
              <w:color w:val="000000"/>
            </w:rPr>
            <w:t>(83)</w:t>
          </w:r>
        </w:sdtContent>
      </w:sdt>
      <w:r>
        <w:t>.</w:t>
      </w:r>
    </w:p>
    <w:p w14:paraId="5A650E6B" w14:textId="77777777" w:rsidR="00DB2C14" w:rsidRDefault="00DB2C14" w:rsidP="00DB2C14">
      <w:pPr>
        <w:pStyle w:val="NormalWeb"/>
        <w:contextualSpacing/>
      </w:pPr>
    </w:p>
    <w:p w14:paraId="3BE58BC4" w14:textId="77777777" w:rsidR="00DB2C14" w:rsidRDefault="00127389" w:rsidP="00DB2C14">
      <w:pPr>
        <w:pStyle w:val="NormalWeb"/>
        <w:contextualSpacing/>
        <w:rPr>
          <w:i/>
          <w:iCs/>
        </w:rPr>
      </w:pPr>
      <w:r>
        <w:rPr>
          <w:i/>
          <w:iCs/>
        </w:rPr>
        <w:t>Recombination Analysis</w:t>
      </w:r>
    </w:p>
    <w:p w14:paraId="29691A37" w14:textId="2F066AA8" w:rsidR="00E15108" w:rsidRDefault="00127389" w:rsidP="00E15108">
      <w:pPr>
        <w:pStyle w:val="NormalWeb"/>
        <w:contextualSpacing/>
        <w:rPr>
          <w:iCs/>
        </w:rPr>
      </w:pPr>
      <w:r>
        <w:rPr>
          <w:iCs/>
        </w:rPr>
        <w:t xml:space="preserve">Full length </w:t>
      </w:r>
      <w:proofErr w:type="spellStart"/>
      <w:r>
        <w:rPr>
          <w:i/>
        </w:rPr>
        <w:t>Nobecovirus</w:t>
      </w:r>
      <w:proofErr w:type="spellEnd"/>
      <w:r>
        <w:rPr>
          <w:i/>
        </w:rPr>
        <w:t xml:space="preserve"> </w:t>
      </w:r>
      <w:r>
        <w:rPr>
          <w:iCs/>
        </w:rPr>
        <w:t xml:space="preserve">sequences derived from </w:t>
      </w:r>
      <w:proofErr w:type="spellStart"/>
      <w:r>
        <w:rPr>
          <w:iCs/>
        </w:rPr>
        <w:t>IDseq</w:t>
      </w:r>
      <w:proofErr w:type="spellEnd"/>
      <w:r>
        <w:rPr>
          <w:iCs/>
        </w:rPr>
        <w:t xml:space="preserve"> were analyzed for any signature of past recombination. </w:t>
      </w:r>
      <w:r w:rsidR="00E15108">
        <w:rPr>
          <w:iCs/>
        </w:rPr>
        <w:t xml:space="preserve">First, the ORF1a, ORF1b, S, NS3, E, M, N, and NS7 genes from the </w:t>
      </w:r>
      <w:r w:rsidR="00E15108">
        <w:rPr>
          <w:i/>
        </w:rPr>
        <w:t xml:space="preserve">P. rufus </w:t>
      </w:r>
      <w:proofErr w:type="spellStart"/>
      <w:r w:rsidR="00E15108">
        <w:rPr>
          <w:i/>
        </w:rPr>
        <w:t>Nobecovirus</w:t>
      </w:r>
      <w:proofErr w:type="spellEnd"/>
      <w:r w:rsidR="00E15108">
        <w:rPr>
          <w:i/>
        </w:rPr>
        <w:t xml:space="preserve"> </w:t>
      </w:r>
      <w:r w:rsidR="00E15108">
        <w:rPr>
          <w:iCs/>
        </w:rPr>
        <w:t xml:space="preserve">sequence, the longest </w:t>
      </w:r>
      <w:r w:rsidR="00E15108">
        <w:rPr>
          <w:i/>
        </w:rPr>
        <w:t xml:space="preserve">R. </w:t>
      </w:r>
      <w:proofErr w:type="spellStart"/>
      <w:r w:rsidR="00E15108">
        <w:rPr>
          <w:i/>
        </w:rPr>
        <w:t>madagascariensis</w:t>
      </w:r>
      <w:proofErr w:type="spellEnd"/>
      <w:r w:rsidR="00E15108">
        <w:rPr>
          <w:i/>
        </w:rPr>
        <w:t xml:space="preserve"> </w:t>
      </w:r>
      <w:proofErr w:type="spellStart"/>
      <w:r w:rsidR="00E15108">
        <w:rPr>
          <w:i/>
        </w:rPr>
        <w:t>Nobecovirus</w:t>
      </w:r>
      <w:proofErr w:type="spellEnd"/>
      <w:r w:rsidR="00E15108">
        <w:rPr>
          <w:i/>
        </w:rPr>
        <w:t xml:space="preserve"> </w:t>
      </w:r>
      <w:r w:rsidR="00E15108">
        <w:rPr>
          <w:iCs/>
        </w:rPr>
        <w:t xml:space="preserve">sequence (MIZ240), and two full genome representative sequences from the HKU9 </w:t>
      </w:r>
      <w:ins w:id="8" w:author="Kettenburg, Gwenddolen" w:date="2021-09-15T10:46:00Z">
        <w:r w:rsidR="00E15108">
          <w:rPr>
            <w:iCs/>
          </w:rPr>
          <w:t>(</w:t>
        </w:r>
      </w:ins>
      <w:r w:rsidR="00E15108" w:rsidRPr="00BA14F4">
        <w:rPr>
          <w:iCs/>
        </w:rPr>
        <w:t>NC_009021</w:t>
      </w:r>
      <w:r w:rsidR="00E15108">
        <w:rPr>
          <w:iCs/>
        </w:rPr>
        <w:t xml:space="preserve">) and </w:t>
      </w:r>
      <w:r w:rsidR="00E15108">
        <w:rPr>
          <w:i/>
        </w:rPr>
        <w:t xml:space="preserve">E. </w:t>
      </w:r>
      <w:proofErr w:type="spellStart"/>
      <w:r w:rsidR="00E15108">
        <w:rPr>
          <w:i/>
        </w:rPr>
        <w:t>helvum</w:t>
      </w:r>
      <w:proofErr w:type="spellEnd"/>
      <w:r w:rsidR="00E15108">
        <w:rPr>
          <w:i/>
        </w:rPr>
        <w:t xml:space="preserve"> </w:t>
      </w:r>
      <w:r w:rsidR="00E15108">
        <w:rPr>
          <w:iCs/>
        </w:rPr>
        <w:t>African lineages (</w:t>
      </w:r>
      <w:r w:rsidR="00E15108" w:rsidRPr="00BA14F4">
        <w:rPr>
          <w:iCs/>
        </w:rPr>
        <w:t>NC_048212</w:t>
      </w:r>
      <w:r w:rsidR="00E15108">
        <w:rPr>
          <w:iCs/>
        </w:rPr>
        <w:t>) were extracted, translated, and concatenated. Concatenated, translated sequences were then aligned , and aligned</w:t>
      </w:r>
      <w:r w:rsidR="00E15108" w:rsidRPr="00E15108">
        <w:t xml:space="preserve"> </w:t>
      </w:r>
      <w:r w:rsidR="00E15108">
        <w:t xml:space="preserve">in MAFFT v.7 </w:t>
      </w:r>
      <w:sdt>
        <w:sdtPr>
          <w:rPr>
            <w:color w:val="000000"/>
          </w:rPr>
          <w:tag w:val="MENDELEY_CITATION_v3_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"/>
          <w:id w:val="-1828507140"/>
          <w:placeholder>
            <w:docPart w:val="53A2BEA99F295C4A85B08F4196E91A6F"/>
          </w:placeholder>
        </w:sdtPr>
        <w:sdtEndPr/>
        <w:sdtContent>
          <w:r w:rsidR="009E41B3" w:rsidRPr="009E41B3">
            <w:rPr>
              <w:color w:val="000000"/>
            </w:rPr>
            <w:t>(77,78)</w:t>
          </w:r>
        </w:sdtContent>
      </w:sdt>
      <w:r w:rsidR="00E15108">
        <w:t xml:space="preserve"> using default parameter values</w:t>
      </w:r>
      <w:r w:rsidR="00E15108">
        <w:rPr>
          <w:iCs/>
        </w:rPr>
        <w:t xml:space="preserve">. </w:t>
      </w:r>
      <w:proofErr w:type="spellStart"/>
      <w:r w:rsidR="00E15108">
        <w:rPr>
          <w:i/>
        </w:rPr>
        <w:t>Nobecovirus</w:t>
      </w:r>
      <w:proofErr w:type="spellEnd"/>
      <w:r w:rsidR="00E15108">
        <w:rPr>
          <w:i/>
        </w:rPr>
        <w:t xml:space="preserve"> </w:t>
      </w:r>
      <w:r w:rsidR="00E15108">
        <w:rPr>
          <w:iCs/>
        </w:rPr>
        <w:t xml:space="preserve">sequences corresponding to the </w:t>
      </w:r>
      <w:proofErr w:type="spellStart"/>
      <w:r w:rsidR="00E15108">
        <w:t>RoBat-CoV</w:t>
      </w:r>
      <w:proofErr w:type="spellEnd"/>
      <w:r w:rsidR="00E15108">
        <w:t xml:space="preserve"> GCCDC1</w:t>
      </w:r>
      <w:r w:rsidR="00E15108">
        <w:rPr>
          <w:iCs/>
        </w:rPr>
        <w:t xml:space="preserve"> </w:t>
      </w:r>
      <w:sdt>
        <w:sdtPr>
          <w:rPr>
            <w:iCs/>
            <w:color w:val="000000"/>
          </w:rPr>
          <w:tag w:val="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"/>
          <w:id w:val="-449163375"/>
          <w:placeholder>
            <w:docPart w:val="1B281E7BAFB53C4EA269E3049118131C"/>
          </w:placeholder>
        </w:sdtPr>
        <w:sdtEndPr>
          <w:rPr>
            <w:iCs w:val="0"/>
          </w:rPr>
        </w:sdtEndPr>
        <w:sdtContent>
          <w:r w:rsidR="009E41B3" w:rsidRPr="009E41B3">
            <w:rPr>
              <w:color w:val="000000"/>
            </w:rPr>
            <w:t>(27,61)</w:t>
          </w:r>
        </w:sdtContent>
      </w:sdt>
      <w:r w:rsidR="00E15108">
        <w:rPr>
          <w:iCs/>
        </w:rPr>
        <w:t xml:space="preserve"> and </w:t>
      </w:r>
      <w:proofErr w:type="spellStart"/>
      <w:r w:rsidR="00E15108" w:rsidRPr="00E17172">
        <w:t>BtRt-BetaCoV</w:t>
      </w:r>
      <w:proofErr w:type="spellEnd"/>
      <w:r w:rsidR="00E15108" w:rsidRPr="00E17172">
        <w:t>/GX2018</w:t>
      </w:r>
      <w:r w:rsidR="00E15108">
        <w:rPr>
          <w:iCs/>
        </w:rPr>
        <w:t xml:space="preserve">/BtCoV92 </w:t>
      </w:r>
      <w:sdt>
        <w:sdtPr>
          <w:rPr>
            <w:iCs/>
            <w:color w:val="000000"/>
          </w:rPr>
          <w:tag w:val="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"/>
          <w:id w:val="-812253925"/>
          <w:placeholder>
            <w:docPart w:val="1B281E7BAFB53C4EA269E3049118131C"/>
          </w:placeholder>
        </w:sdtPr>
        <w:sdtEndPr>
          <w:rPr>
            <w:iCs w:val="0"/>
          </w:rPr>
        </w:sdtEndPr>
        <w:sdtContent>
          <w:r w:rsidR="009E41B3" w:rsidRPr="009E41B3">
            <w:rPr>
              <w:color w:val="000000"/>
            </w:rPr>
            <w:t>(58,59)</w:t>
          </w:r>
        </w:sdtContent>
      </w:sdt>
      <w:r w:rsidR="00E15108">
        <w:rPr>
          <w:iCs/>
        </w:rPr>
        <w:t xml:space="preserve"> genotypes were omitted from recombination analyses because inserted genes and/or genetic material upstream from the nucleocapsid in the corresponding genomes interfered with the alignment. </w:t>
      </w:r>
    </w:p>
    <w:p w14:paraId="36E6FE0A" w14:textId="76D45F86" w:rsidR="00E15108" w:rsidRDefault="00E15108" w:rsidP="00DB2C14">
      <w:pPr>
        <w:pStyle w:val="NormalWeb"/>
        <w:contextualSpacing/>
        <w:rPr>
          <w:iCs/>
        </w:rPr>
      </w:pPr>
    </w:p>
    <w:p w14:paraId="4C619D20" w14:textId="10D2BD0A" w:rsidR="00E15108" w:rsidRDefault="00E15108" w:rsidP="00DB2C14">
      <w:pPr>
        <w:pStyle w:val="NormalWeb"/>
        <w:contextualSpacing/>
        <w:rPr>
          <w:iCs/>
        </w:rPr>
      </w:pPr>
      <w:r>
        <w:rPr>
          <w:iCs/>
        </w:rPr>
        <w:t xml:space="preserve">After alignment, genomes were analyzed for amino acid similarity in the program </w:t>
      </w:r>
      <w:proofErr w:type="spellStart"/>
      <w:r>
        <w:rPr>
          <w:iCs/>
        </w:rPr>
        <w:t>pySimplot</w:t>
      </w:r>
      <w:proofErr w:type="spellEnd"/>
      <w:r w:rsidR="0078191F">
        <w:rPr>
          <w:iCs/>
        </w:rPr>
        <w:t xml:space="preserve"> </w:t>
      </w:r>
      <w:sdt>
        <w:sdtPr>
          <w:rPr>
            <w:iCs/>
            <w:color w:val="000000"/>
          </w:rPr>
          <w:tag w:val="MENDELEY_CITATION_v3_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"/>
          <w:id w:val="-2110885048"/>
          <w:placeholder>
            <w:docPart w:val="DefaultPlaceholder_-1854013440"/>
          </w:placeholder>
        </w:sdtPr>
        <w:sdtEndPr/>
        <w:sdtContent>
          <w:r w:rsidR="009E41B3" w:rsidRPr="009E41B3">
            <w:rPr>
              <w:iCs/>
              <w:color w:val="000000"/>
            </w:rPr>
            <w:t>(84)</w:t>
          </w:r>
        </w:sdtContent>
      </w:sdt>
      <w:r>
        <w:rPr>
          <w:iCs/>
        </w:rPr>
        <w:t xml:space="preserve">, </w:t>
      </w:r>
      <w:r w:rsidR="00AE3473">
        <w:rPr>
          <w:iCs/>
        </w:rPr>
        <w:t xml:space="preserve">using the </w:t>
      </w:r>
      <w:r w:rsidR="00AE3473">
        <w:rPr>
          <w:i/>
        </w:rPr>
        <w:t xml:space="preserve">P. rufus </w:t>
      </w:r>
      <w:r w:rsidR="00AE3473">
        <w:rPr>
          <w:iCs/>
        </w:rPr>
        <w:t xml:space="preserve">and, subsequently, the </w:t>
      </w:r>
      <w:r w:rsidR="00AE3473">
        <w:rPr>
          <w:i/>
        </w:rPr>
        <w:t xml:space="preserve">R. madagascariensis </w:t>
      </w:r>
      <w:r w:rsidR="00AE3473">
        <w:rPr>
          <w:iCs/>
        </w:rPr>
        <w:t xml:space="preserve">genome as query sequences, the HKU9 and </w:t>
      </w:r>
      <w:r w:rsidR="00AE3473">
        <w:rPr>
          <w:i/>
        </w:rPr>
        <w:t xml:space="preserve">Eidolon </w:t>
      </w:r>
      <w:proofErr w:type="spellStart"/>
      <w:r w:rsidR="00AE3473">
        <w:rPr>
          <w:i/>
        </w:rPr>
        <w:t>helvum</w:t>
      </w:r>
      <w:proofErr w:type="spellEnd"/>
      <w:r w:rsidR="00AE3473">
        <w:rPr>
          <w:i/>
        </w:rPr>
        <w:t xml:space="preserve"> </w:t>
      </w:r>
      <w:r w:rsidR="00AE3473">
        <w:rPr>
          <w:iCs/>
        </w:rPr>
        <w:t xml:space="preserve">African </w:t>
      </w:r>
      <w:proofErr w:type="spellStart"/>
      <w:r w:rsidR="00AE3473">
        <w:rPr>
          <w:i/>
        </w:rPr>
        <w:t>Nobecovirus</w:t>
      </w:r>
      <w:proofErr w:type="spellEnd"/>
      <w:r w:rsidR="00AE3473">
        <w:rPr>
          <w:i/>
        </w:rPr>
        <w:t xml:space="preserve"> </w:t>
      </w:r>
      <w:r w:rsidR="00AE3473">
        <w:rPr>
          <w:iCs/>
        </w:rPr>
        <w:t>clades as references, and the corresponding Madagascar sequence as the alternative. Analyses were carried out using a window size of 100aa and a step size of 20aa.</w:t>
      </w:r>
    </w:p>
    <w:p w14:paraId="69442DC3" w14:textId="78B1175E" w:rsidR="00AE3473" w:rsidRDefault="00AE3473" w:rsidP="00DB2C14">
      <w:pPr>
        <w:pStyle w:val="NormalWeb"/>
        <w:contextualSpacing/>
        <w:rPr>
          <w:iCs/>
        </w:rPr>
      </w:pPr>
    </w:p>
    <w:p w14:paraId="2B705AE2" w14:textId="439350F5" w:rsidR="00DB2C14" w:rsidRDefault="00AE3473" w:rsidP="00DB2C14">
      <w:pPr>
        <w:pStyle w:val="NormalWeb"/>
        <w:contextualSpacing/>
        <w:rPr>
          <w:iCs/>
        </w:rPr>
      </w:pPr>
      <w:r>
        <w:rPr>
          <w:iCs/>
        </w:rPr>
        <w:t>Next, a</w:t>
      </w:r>
      <w:r w:rsidR="007817BB">
        <w:rPr>
          <w:iCs/>
        </w:rPr>
        <w:t xml:space="preserve">ll three full length </w:t>
      </w:r>
      <w:r>
        <w:rPr>
          <w:iCs/>
        </w:rPr>
        <w:t xml:space="preserve">nucleotide sequences of </w:t>
      </w:r>
      <w:r w:rsidR="007817BB">
        <w:rPr>
          <w:iCs/>
        </w:rPr>
        <w:t xml:space="preserve">Madagascar </w:t>
      </w:r>
      <w:proofErr w:type="spellStart"/>
      <w:r w:rsidR="007817BB">
        <w:rPr>
          <w:i/>
        </w:rPr>
        <w:t>Nobecovirus</w:t>
      </w:r>
      <w:proofErr w:type="spellEnd"/>
      <w:r w:rsidR="007817BB">
        <w:rPr>
          <w:i/>
        </w:rPr>
        <w:t xml:space="preserve"> </w:t>
      </w:r>
      <w:r w:rsidR="007817BB">
        <w:rPr>
          <w:iCs/>
        </w:rPr>
        <w:t xml:space="preserve">genomes </w:t>
      </w:r>
      <w:r w:rsidR="00127389">
        <w:rPr>
          <w:iCs/>
        </w:rPr>
        <w:t xml:space="preserve">were aligned with </w:t>
      </w:r>
      <w:r>
        <w:rPr>
          <w:iCs/>
        </w:rPr>
        <w:t xml:space="preserve">grouped </w:t>
      </w:r>
      <w:r w:rsidR="00127389">
        <w:rPr>
          <w:iCs/>
        </w:rPr>
        <w:t xml:space="preserve">full genome sequences corresponding to </w:t>
      </w:r>
      <w:r>
        <w:rPr>
          <w:iCs/>
        </w:rPr>
        <w:t xml:space="preserve">the </w:t>
      </w:r>
      <w:r w:rsidR="00127389">
        <w:rPr>
          <w:iCs/>
        </w:rPr>
        <w:t xml:space="preserve">two disparate </w:t>
      </w:r>
      <w:proofErr w:type="spellStart"/>
      <w:r w:rsidR="00127389">
        <w:rPr>
          <w:i/>
        </w:rPr>
        <w:t>Nobecovirus</w:t>
      </w:r>
      <w:proofErr w:type="spellEnd"/>
      <w:r w:rsidR="00127389">
        <w:rPr>
          <w:i/>
        </w:rPr>
        <w:t xml:space="preserve"> </w:t>
      </w:r>
      <w:r w:rsidR="007817BB">
        <w:rPr>
          <w:iCs/>
        </w:rPr>
        <w:t>lineages:</w:t>
      </w:r>
      <w:r w:rsidR="00127389">
        <w:rPr>
          <w:iCs/>
        </w:rPr>
        <w:t xml:space="preserve"> the HKU9 </w:t>
      </w:r>
      <w:r w:rsidR="007817BB">
        <w:rPr>
          <w:iCs/>
        </w:rPr>
        <w:t xml:space="preserve">lineage </w:t>
      </w:r>
      <w:r w:rsidR="00127389">
        <w:rPr>
          <w:iCs/>
        </w:rPr>
        <w:t>(</w:t>
      </w:r>
      <w:r w:rsidR="00127389" w:rsidRPr="00BA14F4">
        <w:rPr>
          <w:iCs/>
        </w:rPr>
        <w:t>EF065514</w:t>
      </w:r>
      <w:r w:rsidR="00127389">
        <w:rPr>
          <w:iCs/>
        </w:rPr>
        <w:t>-</w:t>
      </w:r>
      <w:r w:rsidR="00127389" w:rsidRPr="00BA14F4">
        <w:rPr>
          <w:iCs/>
        </w:rPr>
        <w:t>EF06551</w:t>
      </w:r>
      <w:r w:rsidR="00127389">
        <w:rPr>
          <w:iCs/>
        </w:rPr>
        <w:t xml:space="preserve">6, </w:t>
      </w:r>
      <w:r w:rsidR="00127389" w:rsidRPr="00BA14F4">
        <w:rPr>
          <w:iCs/>
        </w:rPr>
        <w:t>HM21109</w:t>
      </w:r>
      <w:r w:rsidR="00127389">
        <w:rPr>
          <w:iCs/>
        </w:rPr>
        <w:t>8-</w:t>
      </w:r>
      <w:r w:rsidR="00127389" w:rsidRPr="00BA14F4">
        <w:rPr>
          <w:iCs/>
        </w:rPr>
        <w:t>HM211</w:t>
      </w:r>
      <w:r w:rsidR="00127389">
        <w:rPr>
          <w:iCs/>
        </w:rPr>
        <w:t xml:space="preserve">100, </w:t>
      </w:r>
      <w:r w:rsidR="00127389" w:rsidRPr="00BA14F4">
        <w:rPr>
          <w:iCs/>
        </w:rPr>
        <w:t>MG693170</w:t>
      </w:r>
      <w:r w:rsidR="00127389">
        <w:rPr>
          <w:iCs/>
        </w:rPr>
        <w:t xml:space="preserve">, </w:t>
      </w:r>
      <w:r w:rsidR="00127389" w:rsidRPr="00BA14F4">
        <w:rPr>
          <w:iCs/>
        </w:rPr>
        <w:t>NC_009021</w:t>
      </w:r>
      <w:r w:rsidR="00127389">
        <w:rPr>
          <w:iCs/>
        </w:rPr>
        <w:t xml:space="preserve">, </w:t>
      </w:r>
      <w:r w:rsidR="00127389" w:rsidRPr="00BA14F4">
        <w:rPr>
          <w:iCs/>
        </w:rPr>
        <w:t>MG762674</w:t>
      </w:r>
      <w:r w:rsidR="00127389">
        <w:rPr>
          <w:iCs/>
        </w:rPr>
        <w:t xml:space="preserve">) and the </w:t>
      </w:r>
      <w:r w:rsidR="00127389">
        <w:rPr>
          <w:i/>
        </w:rPr>
        <w:t>E</w:t>
      </w:r>
      <w:r w:rsidR="008879E5">
        <w:rPr>
          <w:i/>
        </w:rPr>
        <w:t>.</w:t>
      </w:r>
      <w:r w:rsidR="00127389">
        <w:rPr>
          <w:i/>
        </w:rPr>
        <w:t xml:space="preserve"> </w:t>
      </w:r>
      <w:proofErr w:type="spellStart"/>
      <w:r w:rsidR="00127389">
        <w:rPr>
          <w:i/>
        </w:rPr>
        <w:t>helvum</w:t>
      </w:r>
      <w:proofErr w:type="spellEnd"/>
      <w:r w:rsidR="00127389">
        <w:rPr>
          <w:i/>
        </w:rPr>
        <w:t xml:space="preserve"> </w:t>
      </w:r>
      <w:r w:rsidR="007817BB">
        <w:rPr>
          <w:iCs/>
        </w:rPr>
        <w:t>Africa</w:t>
      </w:r>
      <w:r w:rsidR="00EE1AEF">
        <w:rPr>
          <w:iCs/>
        </w:rPr>
        <w:t>n</w:t>
      </w:r>
      <w:r w:rsidR="007817BB">
        <w:rPr>
          <w:iCs/>
        </w:rPr>
        <w:t xml:space="preserve"> lineage</w:t>
      </w:r>
      <w:r w:rsidR="00127389">
        <w:rPr>
          <w:iCs/>
        </w:rPr>
        <w:t xml:space="preserve"> (</w:t>
      </w:r>
      <w:r w:rsidR="00127389" w:rsidRPr="00BA14F4">
        <w:rPr>
          <w:iCs/>
        </w:rPr>
        <w:t>MG693169</w:t>
      </w:r>
      <w:r w:rsidR="00127389">
        <w:rPr>
          <w:iCs/>
        </w:rPr>
        <w:t xml:space="preserve">, </w:t>
      </w:r>
      <w:r w:rsidR="00127389" w:rsidRPr="00BA14F4">
        <w:rPr>
          <w:iCs/>
        </w:rPr>
        <w:t>MG69317</w:t>
      </w:r>
      <w:r w:rsidR="00127389">
        <w:rPr>
          <w:iCs/>
        </w:rPr>
        <w:t>1-</w:t>
      </w:r>
      <w:r w:rsidR="00127389" w:rsidRPr="00BA14F4">
        <w:rPr>
          <w:iCs/>
        </w:rPr>
        <w:t>MG693172</w:t>
      </w:r>
      <w:r w:rsidR="00127389">
        <w:rPr>
          <w:iCs/>
        </w:rPr>
        <w:t xml:space="preserve">, </w:t>
      </w:r>
      <w:r w:rsidR="00127389" w:rsidRPr="00BA14F4">
        <w:rPr>
          <w:iCs/>
        </w:rPr>
        <w:t>NC_048212</w:t>
      </w:r>
      <w:r w:rsidR="00127389">
        <w:rPr>
          <w:iCs/>
        </w:rPr>
        <w:t>)</w:t>
      </w:r>
      <w:r w:rsidR="007817BB">
        <w:rPr>
          <w:iCs/>
        </w:rPr>
        <w:t>. A</w:t>
      </w:r>
      <w:r>
        <w:rPr>
          <w:iCs/>
        </w:rPr>
        <w:t>s before, a</w:t>
      </w:r>
      <w:r w:rsidR="007817BB">
        <w:rPr>
          <w:iCs/>
        </w:rPr>
        <w:t xml:space="preserve">lignment was conducted </w:t>
      </w:r>
      <w:r w:rsidR="007817BB">
        <w:t xml:space="preserve">in MAFFT v.7 </w:t>
      </w:r>
      <w:sdt>
        <w:sdtPr>
          <w:rPr>
            <w:color w:val="000000"/>
          </w:rPr>
          <w:tag w:val="MENDELEY_CITATION_v3_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"/>
          <w:id w:val="-1140339497"/>
          <w:placeholder>
            <w:docPart w:val="421EE2F72BF65D4680DE8949D0EE71F1"/>
          </w:placeholder>
        </w:sdtPr>
        <w:sdtEndPr/>
        <w:sdtContent>
          <w:r w:rsidR="009E41B3" w:rsidRPr="009E41B3">
            <w:rPr>
              <w:color w:val="000000"/>
            </w:rPr>
            <w:t>(77,78)</w:t>
          </w:r>
        </w:sdtContent>
      </w:sdt>
      <w:r w:rsidR="007817BB">
        <w:t xml:space="preserve"> using default parameter values</w:t>
      </w:r>
      <w:r w:rsidR="00127389">
        <w:rPr>
          <w:iCs/>
        </w:rPr>
        <w:t xml:space="preserve">. </w:t>
      </w:r>
    </w:p>
    <w:p w14:paraId="28FE1D14" w14:textId="77777777" w:rsidR="00DB2C14" w:rsidRDefault="00DB2C14" w:rsidP="00DB2C14">
      <w:pPr>
        <w:pStyle w:val="NormalWeb"/>
        <w:contextualSpacing/>
        <w:rPr>
          <w:iCs/>
        </w:rPr>
      </w:pPr>
    </w:p>
    <w:p w14:paraId="7C2A76C2" w14:textId="08A1420A" w:rsidR="00DB2C14" w:rsidRDefault="00127389" w:rsidP="00DB2C14">
      <w:pPr>
        <w:pStyle w:val="NormalWeb"/>
        <w:contextualSpacing/>
        <w:rPr>
          <w:iCs/>
        </w:rPr>
      </w:pPr>
      <w:r>
        <w:rPr>
          <w:iCs/>
        </w:rPr>
        <w:t xml:space="preserve">After alignment, genomes were analyzed for recombination in the program </w:t>
      </w:r>
      <w:proofErr w:type="spellStart"/>
      <w:r>
        <w:rPr>
          <w:iCs/>
        </w:rPr>
        <w:t>SimPlot</w:t>
      </w:r>
      <w:proofErr w:type="spellEnd"/>
      <w:r>
        <w:rPr>
          <w:iCs/>
        </w:rPr>
        <w:t xml:space="preserve"> (v</w:t>
      </w:r>
      <w:r w:rsidR="00556B79">
        <w:rPr>
          <w:iCs/>
        </w:rPr>
        <w:t>.</w:t>
      </w:r>
      <w:r>
        <w:rPr>
          <w:iCs/>
        </w:rPr>
        <w:t xml:space="preserve">3.5.1). </w:t>
      </w:r>
      <w:r w:rsidR="00AE3473">
        <w:rPr>
          <w:iCs/>
        </w:rPr>
        <w:t>Nucleotide s</w:t>
      </w:r>
      <w:r>
        <w:rPr>
          <w:iCs/>
        </w:rPr>
        <w:t xml:space="preserve">imilarity plots, were generated using the </w:t>
      </w:r>
      <w:r>
        <w:rPr>
          <w:i/>
        </w:rPr>
        <w:t xml:space="preserve">P. rufus </w:t>
      </w:r>
      <w:r>
        <w:rPr>
          <w:iCs/>
        </w:rPr>
        <w:t xml:space="preserve">and, subsequently, the </w:t>
      </w:r>
      <w:r>
        <w:rPr>
          <w:i/>
        </w:rPr>
        <w:t xml:space="preserve">R. madagascariensis </w:t>
      </w:r>
      <w:r>
        <w:rPr>
          <w:iCs/>
        </w:rPr>
        <w:t xml:space="preserve">genomes as query sequences, the HKU9 and </w:t>
      </w:r>
      <w:r>
        <w:rPr>
          <w:i/>
        </w:rPr>
        <w:t xml:space="preserve">Eidolon </w:t>
      </w:r>
      <w:proofErr w:type="spellStart"/>
      <w:r>
        <w:rPr>
          <w:i/>
        </w:rPr>
        <w:t>helvum</w:t>
      </w:r>
      <w:proofErr w:type="spellEnd"/>
      <w:r w:rsidR="00556B79">
        <w:rPr>
          <w:i/>
        </w:rPr>
        <w:t xml:space="preserve"> </w:t>
      </w:r>
      <w:r w:rsidR="00556B79">
        <w:rPr>
          <w:iCs/>
        </w:rPr>
        <w:t xml:space="preserve">African </w:t>
      </w:r>
      <w:proofErr w:type="spellStart"/>
      <w:r w:rsidR="00556B79">
        <w:rPr>
          <w:i/>
        </w:rPr>
        <w:t>Nobecovirus</w:t>
      </w:r>
      <w:proofErr w:type="spellEnd"/>
      <w:r>
        <w:rPr>
          <w:i/>
        </w:rPr>
        <w:t xml:space="preserve"> </w:t>
      </w:r>
      <w:r>
        <w:rPr>
          <w:iCs/>
        </w:rPr>
        <w:t xml:space="preserve">clades as references, and the corresponding Madagascar sequence as the alternative. </w:t>
      </w:r>
      <w:proofErr w:type="spellStart"/>
      <w:r>
        <w:rPr>
          <w:iCs/>
        </w:rPr>
        <w:t>Bootscan</w:t>
      </w:r>
      <w:proofErr w:type="spellEnd"/>
      <w:r>
        <w:rPr>
          <w:iCs/>
        </w:rPr>
        <w:t xml:space="preserve"> analyses were conducted on the same alignment, using the same query and reference inputs. Both </w:t>
      </w:r>
      <w:r w:rsidR="00AE3473">
        <w:rPr>
          <w:iCs/>
        </w:rPr>
        <w:t>nucleotide s</w:t>
      </w:r>
      <w:r>
        <w:rPr>
          <w:iCs/>
        </w:rPr>
        <w:t xml:space="preserve">imilarity and </w:t>
      </w:r>
      <w:proofErr w:type="spellStart"/>
      <w:r>
        <w:rPr>
          <w:iCs/>
        </w:rPr>
        <w:t>Bootscan</w:t>
      </w:r>
      <w:proofErr w:type="spellEnd"/>
      <w:r>
        <w:rPr>
          <w:iCs/>
        </w:rPr>
        <w:t xml:space="preserve"> analyses were carried out using a window size of 200bp and a step size of 20bp.</w:t>
      </w:r>
    </w:p>
    <w:p w14:paraId="2BE2B0D2" w14:textId="77777777" w:rsidR="00DB2C14" w:rsidRDefault="00DB2C14" w:rsidP="00DB2C14">
      <w:pPr>
        <w:pStyle w:val="NormalWeb"/>
        <w:contextualSpacing/>
        <w:rPr>
          <w:iCs/>
        </w:rPr>
      </w:pPr>
    </w:p>
    <w:p w14:paraId="5766B40F" w14:textId="77777777" w:rsidR="00DB2C14" w:rsidRDefault="00127389" w:rsidP="00DB2C14">
      <w:pPr>
        <w:pStyle w:val="NormalWeb"/>
        <w:contextualSpacing/>
        <w:rPr>
          <w:i/>
          <w:iCs/>
        </w:rPr>
      </w:pPr>
      <w:r w:rsidRPr="00F8790D">
        <w:rPr>
          <w:i/>
          <w:iCs/>
        </w:rPr>
        <w:t>Nucleotide Sequence Accession Numbers</w:t>
      </w:r>
    </w:p>
    <w:p w14:paraId="7C92883A" w14:textId="234F7F63" w:rsidR="00DB2C14" w:rsidRDefault="00127389" w:rsidP="00DB2C14">
      <w:pPr>
        <w:pStyle w:val="NormalWeb"/>
        <w:contextualSpacing/>
      </w:pPr>
      <w:r>
        <w:t>All three a</w:t>
      </w:r>
      <w:r w:rsidRPr="00F8790D">
        <w:t>nno</w:t>
      </w:r>
      <w:r>
        <w:t xml:space="preserve">tated full-length genome sequences (two from </w:t>
      </w:r>
      <w:r>
        <w:rPr>
          <w:i/>
          <w:iCs/>
        </w:rPr>
        <w:t xml:space="preserve">R. madagascariensis, </w:t>
      </w:r>
      <w:r>
        <w:t xml:space="preserve">one from </w:t>
      </w:r>
      <w:r>
        <w:rPr>
          <w:i/>
          <w:iCs/>
        </w:rPr>
        <w:t>P. rufus</w:t>
      </w:r>
      <w:r>
        <w:t xml:space="preserve">), plus four additional </w:t>
      </w:r>
      <w:proofErr w:type="spellStart"/>
      <w:r>
        <w:t>RdRp</w:t>
      </w:r>
      <w:proofErr w:type="spellEnd"/>
      <w:r>
        <w:t xml:space="preserve"> gene fragment sequences (two from </w:t>
      </w:r>
      <w:r>
        <w:rPr>
          <w:i/>
          <w:iCs/>
        </w:rPr>
        <w:t xml:space="preserve">R. madagascariensis, </w:t>
      </w:r>
      <w:r>
        <w:t xml:space="preserve">one from </w:t>
      </w:r>
      <w:r>
        <w:rPr>
          <w:i/>
          <w:iCs/>
        </w:rPr>
        <w:t>P. rufus</w:t>
      </w:r>
      <w:r>
        <w:t xml:space="preserve">, </w:t>
      </w:r>
      <w:r w:rsidR="00556B79">
        <w:t xml:space="preserve">and </w:t>
      </w:r>
      <w:r>
        <w:t xml:space="preserve">one from </w:t>
      </w:r>
      <w:r>
        <w:rPr>
          <w:i/>
          <w:iCs/>
        </w:rPr>
        <w:t xml:space="preserve">E. </w:t>
      </w:r>
      <w:proofErr w:type="spellStart"/>
      <w:r>
        <w:rPr>
          <w:i/>
          <w:iCs/>
        </w:rPr>
        <w:t>dupreanum</w:t>
      </w:r>
      <w:proofErr w:type="spellEnd"/>
      <w:r w:rsidR="00556B79" w:rsidRPr="00556B79">
        <w:t>)</w:t>
      </w:r>
      <w:r>
        <w:t xml:space="preserve"> were submitted to </w:t>
      </w:r>
      <w:r w:rsidR="007817BB">
        <w:t>NCBI</w:t>
      </w:r>
      <w:r>
        <w:t xml:space="preserve"> and assigned accession numbers</w:t>
      </w:r>
      <w:r w:rsidR="00D16943">
        <w:t xml:space="preserve"> OK020086,</w:t>
      </w:r>
      <w:r w:rsidR="00D16943" w:rsidRPr="009853A0">
        <w:t xml:space="preserve"> </w:t>
      </w:r>
      <w:r w:rsidR="00D16943">
        <w:t>OK020087,</w:t>
      </w:r>
      <w:r w:rsidR="00D16943" w:rsidRPr="009853A0">
        <w:t xml:space="preserve"> </w:t>
      </w:r>
      <w:r w:rsidR="00D16943">
        <w:t>OK020088,</w:t>
      </w:r>
      <w:r w:rsidR="00D16943" w:rsidRPr="009853A0">
        <w:t xml:space="preserve"> </w:t>
      </w:r>
      <w:r w:rsidR="00D16943">
        <w:t>OK020089</w:t>
      </w:r>
      <w:r w:rsidR="00D16943" w:rsidRPr="00247A09">
        <w:rPr>
          <w:color w:val="000000" w:themeColor="text1"/>
        </w:rPr>
        <w:t>,</w:t>
      </w:r>
      <w:r w:rsidRPr="00247A09">
        <w:rPr>
          <w:color w:val="000000" w:themeColor="text1"/>
        </w:rPr>
        <w:t xml:space="preserve"> </w:t>
      </w:r>
      <w:r w:rsidR="00247A09" w:rsidRPr="00247A09">
        <w:rPr>
          <w:color w:val="000000" w:themeColor="text1"/>
        </w:rPr>
        <w:t>OK067319, OK0673</w:t>
      </w:r>
      <w:r w:rsidR="00247A09">
        <w:rPr>
          <w:color w:val="000000" w:themeColor="text1"/>
        </w:rPr>
        <w:t xml:space="preserve">20, </w:t>
      </w:r>
      <w:r w:rsidR="00247A09" w:rsidRPr="00247A09">
        <w:rPr>
          <w:color w:val="000000" w:themeColor="text1"/>
        </w:rPr>
        <w:t>OK0673</w:t>
      </w:r>
      <w:r w:rsidR="00247A09">
        <w:rPr>
          <w:color w:val="000000" w:themeColor="text1"/>
        </w:rPr>
        <w:t>21.</w:t>
      </w:r>
    </w:p>
    <w:p w14:paraId="38F3DCB0" w14:textId="77777777" w:rsidR="00DB2C14" w:rsidRDefault="00DB2C14" w:rsidP="00DB2C14">
      <w:pPr>
        <w:pStyle w:val="NormalWeb"/>
        <w:contextualSpacing/>
      </w:pPr>
    </w:p>
    <w:p w14:paraId="6EB087BB" w14:textId="77777777" w:rsidR="00DB2C14" w:rsidRDefault="00127389" w:rsidP="00DB2C14">
      <w:pPr>
        <w:pStyle w:val="NormalWeb"/>
        <w:contextualSpacing/>
        <w:rPr>
          <w:b/>
          <w:bCs/>
        </w:rPr>
      </w:pPr>
      <w:r w:rsidRPr="009B67EB">
        <w:rPr>
          <w:b/>
          <w:bCs/>
        </w:rPr>
        <w:t>Results</w:t>
      </w:r>
    </w:p>
    <w:p w14:paraId="1F680BAE" w14:textId="77777777" w:rsidR="00DB2C14" w:rsidRDefault="00DB2C14" w:rsidP="00DB2C14">
      <w:pPr>
        <w:pStyle w:val="NormalWeb"/>
        <w:contextualSpacing/>
        <w:rPr>
          <w:b/>
          <w:bCs/>
        </w:rPr>
      </w:pPr>
    </w:p>
    <w:p w14:paraId="220D9C2B" w14:textId="70C56474" w:rsidR="00DB2C14" w:rsidRDefault="00127389" w:rsidP="00DB2C14">
      <w:pPr>
        <w:pStyle w:val="NormalWeb"/>
        <w:contextualSpacing/>
        <w:rPr>
          <w:i/>
          <w:iCs/>
        </w:rPr>
      </w:pPr>
      <w:r>
        <w:rPr>
          <w:i/>
          <w:iCs/>
        </w:rPr>
        <w:t>Prevalence</w:t>
      </w:r>
      <w:r w:rsidR="00F61DC9">
        <w:rPr>
          <w:i/>
          <w:iCs/>
        </w:rPr>
        <w:t xml:space="preserve"> of </w:t>
      </w:r>
      <w:proofErr w:type="spellStart"/>
      <w:r w:rsidR="00F61DC9">
        <w:rPr>
          <w:i/>
          <w:iCs/>
        </w:rPr>
        <w:t>CoV</w:t>
      </w:r>
      <w:proofErr w:type="spellEnd"/>
      <w:r w:rsidR="00F61DC9">
        <w:rPr>
          <w:i/>
          <w:iCs/>
        </w:rPr>
        <w:t xml:space="preserve"> Sequence Detection</w:t>
      </w:r>
      <w:r>
        <w:rPr>
          <w:i/>
          <w:iCs/>
        </w:rPr>
        <w:t xml:space="preserve"> in Field S</w:t>
      </w:r>
      <w:r w:rsidR="0091154F">
        <w:rPr>
          <w:i/>
          <w:iCs/>
        </w:rPr>
        <w:t>pecimens</w:t>
      </w:r>
    </w:p>
    <w:p w14:paraId="1BC0990E" w14:textId="77777777" w:rsidR="00DB2C14" w:rsidRDefault="002F369C" w:rsidP="00DB2C14">
      <w:pPr>
        <w:pStyle w:val="NormalWeb"/>
        <w:contextualSpacing/>
      </w:pPr>
      <w:r>
        <w:t>RNA from 285 fecal, 143 throat, and 196 urine swab samples was prepped into libraries an</w:t>
      </w:r>
      <w:r w:rsidR="00DB2C14">
        <w:t>d</w:t>
      </w:r>
      <w:r>
        <w:t xml:space="preserve"> submitted for Illumina sequencing. </w:t>
      </w:r>
      <w:r w:rsidR="001D3B01">
        <w:t>In 28/285 (9.82%) fecal s</w:t>
      </w:r>
      <w:r w:rsidR="008879E5">
        <w:t>pecimens</w:t>
      </w:r>
      <w:r w:rsidR="001D3B01">
        <w:t xml:space="preserve"> and in 2/196 (1.00%) urine s</w:t>
      </w:r>
      <w:r w:rsidR="008879E5">
        <w:t>pecimens</w:t>
      </w:r>
      <w:r w:rsidR="001D3B01">
        <w:t xml:space="preserve">, at least two contigs with an average read depth &gt; 2 reads/nucleotide, and </w:t>
      </w:r>
      <w:r w:rsidR="001D3B01">
        <w:lastRenderedPageBreak/>
        <w:t xml:space="preserve">nucleotide or protein-BLAST alignments to any </w:t>
      </w:r>
      <w:proofErr w:type="spellStart"/>
      <w:r w:rsidR="001D3B01">
        <w:t>CoV</w:t>
      </w:r>
      <w:proofErr w:type="spellEnd"/>
      <w:r w:rsidR="001D3B01">
        <w:t xml:space="preserve"> reference sequence in NCBI were identified via </w:t>
      </w:r>
      <w:proofErr w:type="spellStart"/>
      <w:r w:rsidR="001D3B01">
        <w:t>IDseq</w:t>
      </w:r>
      <w:proofErr w:type="spellEnd"/>
      <w:r w:rsidR="001D3B01">
        <w:t xml:space="preserve"> analysis. Because the prevalence detected in the urine samples was low, it is likely attributable to field contamination with fecal excrement upon urine swab collection, as bats often excrete both substances simultaneously under manual restraint. None of the 143 throat swabs assayed demonstrated evidence of </w:t>
      </w:r>
      <w:proofErr w:type="spellStart"/>
      <w:r w:rsidR="001D3B01">
        <w:t>CoV</w:t>
      </w:r>
      <w:proofErr w:type="spellEnd"/>
      <w:r w:rsidR="001D3B01">
        <w:t xml:space="preserve"> infection.</w:t>
      </w:r>
    </w:p>
    <w:p w14:paraId="5F4549F6" w14:textId="77777777" w:rsidR="00DB2C14" w:rsidRDefault="00DB2C14" w:rsidP="00DB2C14">
      <w:pPr>
        <w:pStyle w:val="NormalWeb"/>
        <w:contextualSpacing/>
      </w:pPr>
    </w:p>
    <w:p w14:paraId="3039542D" w14:textId="2874A681" w:rsidR="00DB2C14" w:rsidRDefault="00127389" w:rsidP="00DB2C14">
      <w:pPr>
        <w:pStyle w:val="NormalWeb"/>
        <w:contextualSpacing/>
      </w:pPr>
      <w:r>
        <w:t xml:space="preserve">Prevalence in feces varied slightly across species, </w:t>
      </w:r>
      <w:r w:rsidR="00556B79">
        <w:t>with</w:t>
      </w:r>
      <w:r>
        <w:t xml:space="preserve"> 4/44 (9.</w:t>
      </w:r>
      <w:r w:rsidR="00DB2C14">
        <w:t>1</w:t>
      </w:r>
      <w:r>
        <w:t>%)</w:t>
      </w:r>
      <w:r w:rsidR="00556B79">
        <w:t xml:space="preserve"> </w:t>
      </w:r>
      <w:r>
        <w:rPr>
          <w:i/>
          <w:iCs/>
        </w:rPr>
        <w:t xml:space="preserve">P. rufus </w:t>
      </w:r>
      <w:r>
        <w:t>s</w:t>
      </w:r>
      <w:r w:rsidR="008879E5">
        <w:t>pecimens</w:t>
      </w:r>
      <w:r>
        <w:rPr>
          <w:i/>
          <w:iCs/>
        </w:rPr>
        <w:t>,</w:t>
      </w:r>
      <w:r>
        <w:t xml:space="preserve"> 16/145 (11.0%) </w:t>
      </w:r>
      <w:r>
        <w:rPr>
          <w:i/>
          <w:iCs/>
        </w:rPr>
        <w:t xml:space="preserve">E. </w:t>
      </w:r>
      <w:proofErr w:type="spellStart"/>
      <w:r>
        <w:rPr>
          <w:i/>
          <w:iCs/>
        </w:rPr>
        <w:t>dupreanum</w:t>
      </w:r>
      <w:proofErr w:type="spellEnd"/>
      <w:r>
        <w:rPr>
          <w:i/>
          <w:iCs/>
        </w:rPr>
        <w:t xml:space="preserve"> </w:t>
      </w:r>
      <w:r w:rsidR="008879E5">
        <w:t>specimens</w:t>
      </w:r>
      <w:r>
        <w:t>, and 8/96 (8.3%)</w:t>
      </w:r>
      <w:r w:rsidR="00556B79">
        <w:t xml:space="preserve"> </w:t>
      </w:r>
      <w:r>
        <w:rPr>
          <w:i/>
          <w:iCs/>
        </w:rPr>
        <w:t xml:space="preserve">R. </w:t>
      </w:r>
      <w:proofErr w:type="spellStart"/>
      <w:r>
        <w:rPr>
          <w:i/>
          <w:iCs/>
        </w:rPr>
        <w:t>madagascariensis</w:t>
      </w:r>
      <w:proofErr w:type="spellEnd"/>
      <w:r>
        <w:rPr>
          <w:i/>
          <w:iCs/>
        </w:rPr>
        <w:t xml:space="preserve"> </w:t>
      </w:r>
      <w:r w:rsidR="008879E5">
        <w:t>specimens</w:t>
      </w:r>
      <w:r w:rsidR="002F369C">
        <w:t xml:space="preserve"> sequencing </w:t>
      </w:r>
      <w:proofErr w:type="spellStart"/>
      <w:r w:rsidR="002F369C">
        <w:t>CoV</w:t>
      </w:r>
      <w:proofErr w:type="spellEnd"/>
      <w:r w:rsidR="002F369C">
        <w:t xml:space="preserve"> </w:t>
      </w:r>
      <w:r>
        <w:t xml:space="preserve">positive. Juveniles demonstrated higher </w:t>
      </w:r>
      <w:proofErr w:type="spellStart"/>
      <w:r>
        <w:t>CoV</w:t>
      </w:r>
      <w:proofErr w:type="spellEnd"/>
      <w:r>
        <w:t xml:space="preserve"> prevalence than adults for </w:t>
      </w:r>
      <w:r>
        <w:rPr>
          <w:i/>
          <w:iCs/>
        </w:rPr>
        <w:t xml:space="preserve">P. rufus </w:t>
      </w:r>
      <w:r>
        <w:t xml:space="preserve">and </w:t>
      </w:r>
      <w:r>
        <w:rPr>
          <w:i/>
          <w:iCs/>
        </w:rPr>
        <w:t xml:space="preserve">E. </w:t>
      </w:r>
      <w:proofErr w:type="spellStart"/>
      <w:r>
        <w:rPr>
          <w:i/>
          <w:iCs/>
        </w:rPr>
        <w:t>dupreanum</w:t>
      </w:r>
      <w:proofErr w:type="spellEnd"/>
      <w:r>
        <w:rPr>
          <w:i/>
          <w:iCs/>
        </w:rPr>
        <w:t xml:space="preserve"> </w:t>
      </w:r>
      <w:r>
        <w:t xml:space="preserve">but not for </w:t>
      </w:r>
      <w:r>
        <w:rPr>
          <w:i/>
          <w:iCs/>
        </w:rPr>
        <w:t>R. madagascariensis</w:t>
      </w:r>
      <w:r>
        <w:t xml:space="preserve">. Juvenile vs. adult prevalence was 3/15 (20%) vs. 1/29 (3.5%) for </w:t>
      </w:r>
      <w:r>
        <w:rPr>
          <w:i/>
          <w:iCs/>
        </w:rPr>
        <w:t>P. rufus,</w:t>
      </w:r>
      <w:r>
        <w:t>5/13 (38.</w:t>
      </w:r>
      <w:r w:rsidR="00DB2C14">
        <w:t>5</w:t>
      </w:r>
      <w:r>
        <w:t xml:space="preserve">%) vs. 11/132 (8.3%) for </w:t>
      </w:r>
      <w:r>
        <w:rPr>
          <w:i/>
          <w:iCs/>
        </w:rPr>
        <w:t xml:space="preserve">E. </w:t>
      </w:r>
      <w:proofErr w:type="spellStart"/>
      <w:r>
        <w:rPr>
          <w:i/>
          <w:iCs/>
        </w:rPr>
        <w:t>dupreanum</w:t>
      </w:r>
      <w:proofErr w:type="spellEnd"/>
      <w:r>
        <w:t xml:space="preserve">, and 0/13 (0%) vs. 8/83 (9.6%) for </w:t>
      </w:r>
      <w:r>
        <w:rPr>
          <w:i/>
          <w:iCs/>
        </w:rPr>
        <w:t>R. madagasca</w:t>
      </w:r>
      <w:r w:rsidR="0091154F">
        <w:rPr>
          <w:i/>
          <w:iCs/>
        </w:rPr>
        <w:t>r</w:t>
      </w:r>
      <w:r>
        <w:rPr>
          <w:i/>
          <w:iCs/>
        </w:rPr>
        <w:t xml:space="preserve">iensis </w:t>
      </w:r>
      <w:r>
        <w:t>(</w:t>
      </w:r>
      <w:r w:rsidRPr="005B3F8C">
        <w:rPr>
          <w:b/>
          <w:bCs/>
        </w:rPr>
        <w:t>Figure 1</w:t>
      </w:r>
      <w:r w:rsidR="00F61DC9">
        <w:rPr>
          <w:b/>
          <w:bCs/>
        </w:rPr>
        <w:t>A</w:t>
      </w:r>
      <w:r>
        <w:t>)</w:t>
      </w:r>
      <w:r>
        <w:rPr>
          <w:i/>
          <w:iCs/>
        </w:rPr>
        <w:t>.</w:t>
      </w:r>
      <w:r w:rsidR="00F61DC9">
        <w:rPr>
          <w:i/>
          <w:iCs/>
        </w:rPr>
        <w:t xml:space="preserve"> </w:t>
      </w:r>
      <w:r w:rsidR="00F61DC9">
        <w:t xml:space="preserve">Prevalence varied seasonally across all three species, peaking coincidentally in adult and juvenile populations for </w:t>
      </w:r>
      <w:r w:rsidR="00F61DC9">
        <w:rPr>
          <w:i/>
          <w:iCs/>
        </w:rPr>
        <w:t xml:space="preserve">P. rufus </w:t>
      </w:r>
      <w:r w:rsidR="00F61DC9">
        <w:t xml:space="preserve">and </w:t>
      </w:r>
      <w:r w:rsidR="00F61DC9">
        <w:rPr>
          <w:i/>
          <w:iCs/>
        </w:rPr>
        <w:t xml:space="preserve">E. </w:t>
      </w:r>
      <w:proofErr w:type="spellStart"/>
      <w:r w:rsidR="00F61DC9">
        <w:rPr>
          <w:i/>
          <w:iCs/>
        </w:rPr>
        <w:t>dupreanum</w:t>
      </w:r>
      <w:proofErr w:type="spellEnd"/>
      <w:r w:rsidR="000A7E91">
        <w:rPr>
          <w:i/>
          <w:iCs/>
        </w:rPr>
        <w:t xml:space="preserve">, </w:t>
      </w:r>
      <w:r w:rsidR="000A7E91">
        <w:t>with the highest prevalence</w:t>
      </w:r>
      <w:r w:rsidR="00A316ED">
        <w:t xml:space="preserve"> for all three species</w:t>
      </w:r>
      <w:r w:rsidR="000A7E91">
        <w:t xml:space="preserve"> observed during the wet season months of February-April when late</w:t>
      </w:r>
      <w:ins w:id="9" w:author="Anecia Danille Gentles" w:date="2021-09-15T02:25:00Z">
        <w:r w:rsidR="0DC57ADE">
          <w:t>-</w:t>
        </w:r>
      </w:ins>
      <w:r w:rsidR="000A7E91">
        <w:t xml:space="preserve">stage juveniles are present in the population, following each species’ </w:t>
      </w:r>
      <w:r w:rsidR="00A316ED">
        <w:t xml:space="preserve">annual </w:t>
      </w:r>
      <w:r w:rsidR="000A7E91">
        <w:t>birth pulse (</w:t>
      </w:r>
      <w:r w:rsidR="000A7E91" w:rsidRPr="000A7E91">
        <w:rPr>
          <w:b/>
          <w:bCs/>
        </w:rPr>
        <w:t>Figure 1B</w:t>
      </w:r>
      <w:r w:rsidR="000A7E91">
        <w:t xml:space="preserve">). </w:t>
      </w:r>
    </w:p>
    <w:p w14:paraId="7FD1A7A8" w14:textId="77777777" w:rsidR="00DB2C14" w:rsidRDefault="00DB2C14" w:rsidP="00DB2C14">
      <w:pPr>
        <w:pStyle w:val="NormalWeb"/>
        <w:contextualSpacing/>
      </w:pPr>
    </w:p>
    <w:p w14:paraId="2A875CE5" w14:textId="77777777" w:rsidR="00DB2C14" w:rsidRDefault="00127389" w:rsidP="00DB2C14">
      <w:pPr>
        <w:pStyle w:val="NormalWeb"/>
        <w:contextualSpacing/>
        <w:rPr>
          <w:i/>
          <w:iCs/>
        </w:rPr>
      </w:pPr>
      <w:r>
        <w:rPr>
          <w:i/>
          <w:iCs/>
        </w:rPr>
        <w:t>Genome Annotation and BLAST</w:t>
      </w:r>
    </w:p>
    <w:p w14:paraId="309B2A21" w14:textId="7051C197" w:rsidR="000E4765" w:rsidRDefault="00127389" w:rsidP="000E4765">
      <w:pPr>
        <w:pStyle w:val="NormalWeb"/>
        <w:contextualSpacing/>
        <w:rPr>
          <w:color w:val="000000"/>
        </w:rPr>
      </w:pPr>
      <w:r>
        <w:t xml:space="preserve">Three full or near-full </w:t>
      </w:r>
      <w:proofErr w:type="spellStart"/>
      <w:r w:rsidR="001D3B01">
        <w:t>CoV</w:t>
      </w:r>
      <w:proofErr w:type="spellEnd"/>
      <w:r w:rsidR="001D3B01">
        <w:t xml:space="preserve"> </w:t>
      </w:r>
      <w:r>
        <w:t xml:space="preserve">genome length contigs were recovered from </w:t>
      </w:r>
      <w:proofErr w:type="spellStart"/>
      <w:r>
        <w:t>IDseq</w:t>
      </w:r>
      <w:proofErr w:type="spellEnd"/>
      <w:r>
        <w:t xml:space="preserve"> for </w:t>
      </w:r>
      <w:proofErr w:type="spellStart"/>
      <w:r>
        <w:rPr>
          <w:i/>
          <w:iCs/>
        </w:rPr>
        <w:t>Nobecoviruses</w:t>
      </w:r>
      <w:proofErr w:type="spellEnd"/>
      <w:r>
        <w:rPr>
          <w:i/>
          <w:iCs/>
        </w:rPr>
        <w:t xml:space="preserve"> </w:t>
      </w:r>
      <w:r>
        <w:t xml:space="preserve">derived from </w:t>
      </w:r>
      <w:r>
        <w:rPr>
          <w:i/>
          <w:iCs/>
        </w:rPr>
        <w:t xml:space="preserve">R. madagascariensis </w:t>
      </w:r>
      <w:r>
        <w:t xml:space="preserve">(two genomes: 28,980 and 28,926 bps in length) and </w:t>
      </w:r>
      <w:r>
        <w:rPr>
          <w:i/>
          <w:iCs/>
        </w:rPr>
        <w:t xml:space="preserve">P. rufus </w:t>
      </w:r>
      <w:r>
        <w:t>(one genome: 29,122 bps in length)</w:t>
      </w:r>
      <w:r w:rsidR="00F527F1">
        <w:t xml:space="preserve"> (</w:t>
      </w:r>
      <w:r w:rsidR="00F527F1">
        <w:rPr>
          <w:b/>
          <w:bCs/>
        </w:rPr>
        <w:t>Supplementary Figure 1</w:t>
      </w:r>
      <w:r w:rsidR="00F527F1">
        <w:t>)</w:t>
      </w:r>
      <w:r>
        <w:t xml:space="preserve">. In all three genomes, we successfully </w:t>
      </w:r>
      <w:r w:rsidR="00FA2538">
        <w:t>identified</w:t>
      </w:r>
      <w:r>
        <w:t xml:space="preserve"> ORF1ab (including </w:t>
      </w:r>
      <w:proofErr w:type="spellStart"/>
      <w:r>
        <w:t>RdRp</w:t>
      </w:r>
      <w:proofErr w:type="spellEnd"/>
      <w:r>
        <w:t>) and structural proteins S (spike), E (envelope), M (matrix), and N (nucleocapsid), in addition to accessory genes NS3, NS7a, and NS7b (</w:t>
      </w:r>
      <w:r w:rsidRPr="005B3F8C">
        <w:rPr>
          <w:b/>
          <w:bCs/>
        </w:rPr>
        <w:t>Figure 2</w:t>
      </w:r>
      <w:r>
        <w:t xml:space="preserve">). </w:t>
      </w:r>
      <w:r w:rsidR="00067E18">
        <w:t xml:space="preserve">In keeping with convention outlined in </w:t>
      </w:r>
      <w:sdt>
        <w:sdtPr>
          <w:rPr>
            <w:color w:val="000000"/>
          </w:rPr>
          <w:tag w:val="MENDELEY_CITATION_v3_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"/>
          <w:id w:val="1943105939"/>
          <w:placeholder>
            <w:docPart w:val="DefaultPlaceholder_-1854013440"/>
          </w:placeholder>
        </w:sdtPr>
        <w:sdtEndPr/>
        <w:sdtContent>
          <w:r w:rsidR="009E41B3" w:rsidRPr="009E41B3">
            <w:rPr>
              <w:color w:val="000000"/>
            </w:rPr>
            <w:t>(61)</w:t>
          </w:r>
        </w:sdtContent>
      </w:sdt>
      <w:r w:rsidR="00067E18">
        <w:t>, the accessory genes, NS7a and NS7b</w:t>
      </w:r>
      <w:r w:rsidR="00880BC2">
        <w:t>,</w:t>
      </w:r>
      <w:r w:rsidR="00067E18">
        <w:t xml:space="preserve"> were so named based on nucleotide alignment </w:t>
      </w:r>
      <w:r w:rsidR="009F346F">
        <w:t xml:space="preserve">and amino acid identity to </w:t>
      </w:r>
      <w:r w:rsidR="00067E18">
        <w:t xml:space="preserve">homologous proteins in previously described </w:t>
      </w:r>
      <w:proofErr w:type="spellStart"/>
      <w:r w:rsidR="00067E18">
        <w:rPr>
          <w:i/>
          <w:iCs/>
        </w:rPr>
        <w:t>Nobecoviruses</w:t>
      </w:r>
      <w:proofErr w:type="spellEnd"/>
      <w:r w:rsidR="009F346F">
        <w:rPr>
          <w:i/>
          <w:iCs/>
        </w:rPr>
        <w:t>.</w:t>
      </w:r>
      <w:r w:rsidR="009F346F">
        <w:t xml:space="preserve"> </w:t>
      </w:r>
      <w:r w:rsidR="00880BC2">
        <w:t xml:space="preserve">In general, </w:t>
      </w:r>
      <w:proofErr w:type="spellStart"/>
      <w:r w:rsidR="009F346F">
        <w:t>BLASTx</w:t>
      </w:r>
      <w:proofErr w:type="spellEnd"/>
      <w:r w:rsidR="009F346F">
        <w:t xml:space="preserve"> queries of NS7 accessory proteins demonstrated 40-</w:t>
      </w:r>
      <w:r w:rsidR="006C6198">
        <w:t>80</w:t>
      </w:r>
      <w:r w:rsidR="009F346F">
        <w:t xml:space="preserve">% amino acid identity to already-characterized </w:t>
      </w:r>
      <w:proofErr w:type="spellStart"/>
      <w:r w:rsidR="009F346F">
        <w:rPr>
          <w:i/>
          <w:iCs/>
        </w:rPr>
        <w:t>Nobecovirus</w:t>
      </w:r>
      <w:proofErr w:type="spellEnd"/>
      <w:r w:rsidR="009F346F">
        <w:t xml:space="preserve"> proteins (</w:t>
      </w:r>
      <w:r w:rsidR="009F346F">
        <w:rPr>
          <w:b/>
          <w:bCs/>
        </w:rPr>
        <w:t>Supplementary Table 1</w:t>
      </w:r>
      <w:r w:rsidR="009F346F">
        <w:t xml:space="preserve">). </w:t>
      </w:r>
      <w:r>
        <w:t xml:space="preserve">Genomes derived from </w:t>
      </w:r>
      <w:r>
        <w:rPr>
          <w:i/>
          <w:iCs/>
        </w:rPr>
        <w:t xml:space="preserve">R. madagascariensis </w:t>
      </w:r>
      <w:r>
        <w:t xml:space="preserve">appeared slightly more complex than those derived from </w:t>
      </w:r>
      <w:r>
        <w:rPr>
          <w:i/>
          <w:iCs/>
        </w:rPr>
        <w:t xml:space="preserve">P. rufus, </w:t>
      </w:r>
      <w:r>
        <w:t xml:space="preserve">allowing for annotation of one additional accessory gene, NS7c, which has been </w:t>
      </w:r>
      <w:r w:rsidR="00880BC2">
        <w:t xml:space="preserve">characterized </w:t>
      </w:r>
      <w:r>
        <w:t xml:space="preserve">in recombinant </w:t>
      </w:r>
      <w:proofErr w:type="spellStart"/>
      <w:r>
        <w:rPr>
          <w:i/>
          <w:iCs/>
        </w:rPr>
        <w:t>Nobecovirus</w:t>
      </w:r>
      <w:proofErr w:type="spellEnd"/>
      <w:r>
        <w:rPr>
          <w:i/>
          <w:iCs/>
        </w:rPr>
        <w:t xml:space="preserve"> </w:t>
      </w:r>
      <w:r>
        <w:t xml:space="preserve">sequences of the </w:t>
      </w:r>
      <w:proofErr w:type="spellStart"/>
      <w:r w:rsidR="00524E11">
        <w:t>RoBat-CoV</w:t>
      </w:r>
      <w:proofErr w:type="spellEnd"/>
      <w:r w:rsidR="00524E11">
        <w:t xml:space="preserve"> GCCDC1</w:t>
      </w:r>
      <w:r w:rsidR="00524E11">
        <w:rPr>
          <w:iCs/>
        </w:rPr>
        <w:t xml:space="preserve"> </w:t>
      </w:r>
      <w:r>
        <w:t xml:space="preserve">lineage </w:t>
      </w:r>
      <w:sdt>
        <w:sdtPr>
          <w:rPr>
            <w:color w:val="000000"/>
          </w:rPr>
          <w:tag w:val="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"/>
          <w:id w:val="620421749"/>
          <w:placeholder>
            <w:docPart w:val="DefaultPlaceholder_-1854013440"/>
          </w:placeholder>
        </w:sdtPr>
        <w:sdtEndPr/>
        <w:sdtContent>
          <w:r w:rsidR="009E41B3" w:rsidRPr="009E41B3">
            <w:rPr>
              <w:color w:val="000000"/>
            </w:rPr>
            <w:t>(27,61)</w:t>
          </w:r>
        </w:sdtContent>
      </w:sdt>
      <w:r>
        <w:t xml:space="preserve">. </w:t>
      </w:r>
      <w:r w:rsidR="00880BC2">
        <w:t xml:space="preserve">Curiously, </w:t>
      </w:r>
      <w:proofErr w:type="spellStart"/>
      <w:r w:rsidR="00880BC2">
        <w:t>BLASTx</w:t>
      </w:r>
      <w:proofErr w:type="spellEnd"/>
      <w:r w:rsidR="00880BC2">
        <w:t xml:space="preserve"> query of the NS7a accessory protein in the </w:t>
      </w:r>
      <w:r w:rsidR="00880BC2">
        <w:rPr>
          <w:i/>
          <w:iCs/>
        </w:rPr>
        <w:t xml:space="preserve">P. rufus </w:t>
      </w:r>
      <w:r w:rsidR="00880BC2">
        <w:t xml:space="preserve">genome showed no identity to any previously described </w:t>
      </w:r>
      <w:proofErr w:type="spellStart"/>
      <w:r w:rsidR="00067E18" w:rsidRPr="00B3559C">
        <w:rPr>
          <w:i/>
          <w:color w:val="000000" w:themeColor="text1"/>
        </w:rPr>
        <w:t>Nobecovirus</w:t>
      </w:r>
      <w:proofErr w:type="spellEnd"/>
      <w:r w:rsidR="00880BC2" w:rsidRPr="00B3559C">
        <w:rPr>
          <w:i/>
          <w:color w:val="000000" w:themeColor="text1"/>
        </w:rPr>
        <w:t xml:space="preserve"> </w:t>
      </w:r>
      <w:r w:rsidR="00880BC2" w:rsidRPr="00B3559C">
        <w:rPr>
          <w:color w:val="000000" w:themeColor="text1"/>
        </w:rPr>
        <w:t>protein; rather</w:t>
      </w:r>
      <w:r w:rsidR="00A63116" w:rsidRPr="00B3559C">
        <w:rPr>
          <w:color w:val="000000" w:themeColor="text1"/>
        </w:rPr>
        <w:t xml:space="preserve">, the highest </w:t>
      </w:r>
      <w:r w:rsidR="008F0BD0">
        <w:rPr>
          <w:color w:val="000000"/>
        </w:rPr>
        <w:t xml:space="preserve">scoring </w:t>
      </w:r>
      <w:r w:rsidR="00A63116">
        <w:rPr>
          <w:color w:val="000000"/>
        </w:rPr>
        <w:t xml:space="preserve">protein </w:t>
      </w:r>
      <w:r w:rsidR="008F0BD0">
        <w:rPr>
          <w:color w:val="000000"/>
        </w:rPr>
        <w:t>alignment</w:t>
      </w:r>
      <w:r w:rsidR="008F0BD0" w:rsidRPr="00B3559C">
        <w:rPr>
          <w:color w:val="000000" w:themeColor="text1"/>
        </w:rPr>
        <w:t xml:space="preserve"> (</w:t>
      </w:r>
      <w:r w:rsidR="008F0BD0" w:rsidRPr="00130D08">
        <w:rPr>
          <w:color w:val="000000" w:themeColor="text1"/>
        </w:rPr>
        <w:t>31.25</w:t>
      </w:r>
      <w:r w:rsidR="008F0BD0">
        <w:rPr>
          <w:color w:val="000000"/>
        </w:rPr>
        <w:t xml:space="preserve">% </w:t>
      </w:r>
      <w:r w:rsidR="00A63116">
        <w:rPr>
          <w:color w:val="000000"/>
        </w:rPr>
        <w:t>identity</w:t>
      </w:r>
      <w:del w:id="10" w:author="Cara Brook" w:date="2021-09-21T06:53:00Z">
        <w:r w:rsidR="008F0BD0" w:rsidDel="00964F8B">
          <w:rPr>
            <w:color w:val="000000"/>
          </w:rPr>
          <w:delText>, XX% similarity,</w:delText>
        </w:r>
      </w:del>
      <w:ins w:id="11" w:author="Cara Brook" w:date="2021-09-21T06:53:00Z">
        <w:r w:rsidR="00964F8B">
          <w:rPr>
            <w:color w:val="000000"/>
          </w:rPr>
          <w:t>,</w:t>
        </w:r>
      </w:ins>
      <w:r w:rsidR="00EA3151">
        <w:rPr>
          <w:color w:val="000000"/>
        </w:rPr>
        <w:t xml:space="preserve"> 1e-06</w:t>
      </w:r>
      <w:r w:rsidR="008F0BD0">
        <w:rPr>
          <w:color w:val="000000"/>
        </w:rPr>
        <w:t xml:space="preserve"> </w:t>
      </w:r>
      <w:ins w:id="12" w:author="Cara Brook" w:date="2021-09-21T06:46:00Z">
        <w:r w:rsidR="00964F8B">
          <w:rPr>
            <w:color w:val="000000"/>
          </w:rPr>
          <w:t>E</w:t>
        </w:r>
      </w:ins>
      <w:del w:id="13" w:author="Cara Brook" w:date="2021-09-21T06:46:00Z">
        <w:r w:rsidR="008F0BD0" w:rsidDel="00964F8B">
          <w:rPr>
            <w:color w:val="000000"/>
          </w:rPr>
          <w:delText>e</w:delText>
        </w:r>
      </w:del>
      <w:r w:rsidR="008F0BD0">
        <w:rPr>
          <w:color w:val="000000"/>
        </w:rPr>
        <w:t>-value</w:t>
      </w:r>
      <w:del w:id="14" w:author="Cara Brook" w:date="2021-09-21T06:53:00Z">
        <w:r w:rsidR="008F0BD0" w:rsidDel="00964F8B">
          <w:rPr>
            <w:color w:val="000000"/>
          </w:rPr>
          <w:delText xml:space="preserve"> </w:delText>
        </w:r>
      </w:del>
      <w:r w:rsidR="008F0BD0">
        <w:rPr>
          <w:color w:val="000000"/>
        </w:rPr>
        <w:t xml:space="preserve">) of the NS7a translation encompassed </w:t>
      </w:r>
      <w:r w:rsidR="00EA3151">
        <w:rPr>
          <w:color w:val="000000"/>
        </w:rPr>
        <w:t>40% of the query</w:t>
      </w:r>
      <w:r w:rsidR="00130D08">
        <w:rPr>
          <w:color w:val="000000"/>
        </w:rPr>
        <w:t xml:space="preserve"> (query coverage was located </w:t>
      </w:r>
      <w:ins w:id="15" w:author="Cara Brook" w:date="2021-09-21T06:22:00Z">
        <w:r w:rsidR="007B53F5">
          <w:rPr>
            <w:color w:val="000000"/>
          </w:rPr>
          <w:t xml:space="preserve">at the 3’ end of </w:t>
        </w:r>
      </w:ins>
      <w:del w:id="16" w:author="Cara Brook" w:date="2021-09-21T06:22:00Z">
        <w:r w:rsidR="00130D08" w:rsidDel="007B53F5">
          <w:rPr>
            <w:color w:val="000000"/>
          </w:rPr>
          <w:delText xml:space="preserve">in the second half of </w:delText>
        </w:r>
      </w:del>
      <w:r w:rsidR="00130D08">
        <w:rPr>
          <w:color w:val="000000"/>
        </w:rPr>
        <w:t>the  query length)</w:t>
      </w:r>
      <w:r w:rsidR="008F0BD0">
        <w:rPr>
          <w:color w:val="000000"/>
        </w:rPr>
        <w:t>, and corresponded to</w:t>
      </w:r>
      <w:r w:rsidR="00A63116">
        <w:rPr>
          <w:color w:val="000000"/>
        </w:rPr>
        <w:t xml:space="preserve"> </w:t>
      </w:r>
      <w:r w:rsidR="00A63116" w:rsidRPr="00FA2538">
        <w:rPr>
          <w:color w:val="000000" w:themeColor="text1"/>
        </w:rPr>
        <w:t>an arachnid Low-Density Lipoprotein Receptor-Related Protein 1 (LRP-1) (</w:t>
      </w:r>
      <w:r w:rsidR="00A63116" w:rsidRPr="00FA2538">
        <w:rPr>
          <w:b/>
          <w:color w:val="000000" w:themeColor="text1"/>
        </w:rPr>
        <w:t>Supplementary Table 2</w:t>
      </w:r>
      <w:r w:rsidR="00A63116" w:rsidRPr="00FA2538">
        <w:rPr>
          <w:color w:val="000000" w:themeColor="text1"/>
        </w:rPr>
        <w:t>).</w:t>
      </w:r>
      <w:r w:rsidR="00700838">
        <w:rPr>
          <w:color w:val="000000" w:themeColor="text1"/>
        </w:rPr>
        <w:t xml:space="preserve"> </w:t>
      </w:r>
      <w:r w:rsidR="00A63116" w:rsidRPr="00B3559C">
        <w:rPr>
          <w:color w:val="000000" w:themeColor="text1"/>
        </w:rPr>
        <w:t>As LRP-1</w:t>
      </w:r>
      <w:r w:rsidR="00700838">
        <w:rPr>
          <w:color w:val="000000" w:themeColor="text1"/>
        </w:rPr>
        <w:t xml:space="preserve"> is</w:t>
      </w:r>
      <w:r w:rsidR="006D2A4F" w:rsidRPr="00B3559C">
        <w:rPr>
          <w:color w:val="000000" w:themeColor="text1"/>
        </w:rPr>
        <w:t xml:space="preserve"> involved in the mammalian innate immune response</w:t>
      </w:r>
      <w:sdt>
        <w:sdtPr>
          <w:rPr>
            <w:color w:val="000000"/>
          </w:rPr>
          <w:tag w:val="MENDELEY_CITATION_v3_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"/>
          <w:id w:val="-1020860270"/>
          <w:placeholder>
            <w:docPart w:val="DefaultPlaceholder_-1854013440"/>
          </w:placeholder>
        </w:sdtPr>
        <w:sdtEndPr/>
        <w:sdtContent>
          <w:ins w:id="17" w:author="Cara Brook" w:date="2021-09-21T06:22:00Z">
            <w:r w:rsidR="007B53F5">
              <w:rPr>
                <w:color w:val="000000"/>
              </w:rPr>
              <w:t xml:space="preserve"> </w:t>
            </w:r>
          </w:ins>
          <w:r w:rsidR="009E41B3" w:rsidRPr="009E41B3">
            <w:rPr>
              <w:color w:val="000000"/>
            </w:rPr>
            <w:t>(85)</w:t>
          </w:r>
        </w:sdtContent>
      </w:sdt>
      <w:r w:rsidR="006D2A4F" w:rsidRPr="00B3559C">
        <w:rPr>
          <w:color w:val="000000" w:themeColor="text1"/>
        </w:rPr>
        <w:t>, we hypothesize</w:t>
      </w:r>
      <w:r w:rsidR="000E4765" w:rsidRPr="00B3559C">
        <w:rPr>
          <w:color w:val="000000" w:themeColor="text1"/>
        </w:rPr>
        <w:t>d</w:t>
      </w:r>
      <w:r w:rsidR="006D2A4F" w:rsidRPr="00B3559C">
        <w:rPr>
          <w:color w:val="000000" w:themeColor="text1"/>
        </w:rPr>
        <w:t xml:space="preserve"> that this putative novel ORF could be a viral gene involved in immune antagonism. To check the integrity of our </w:t>
      </w:r>
      <w:r w:rsidR="006D2A4F" w:rsidRPr="00B3559C">
        <w:rPr>
          <w:i/>
          <w:color w:val="000000" w:themeColor="text1"/>
        </w:rPr>
        <w:t xml:space="preserve">de novo </w:t>
      </w:r>
      <w:r w:rsidR="006D2A4F" w:rsidRPr="00B3559C">
        <w:rPr>
          <w:color w:val="000000" w:themeColor="text1"/>
        </w:rPr>
        <w:t xml:space="preserve">assembly </w:t>
      </w:r>
      <w:ins w:id="18" w:author="Cara Brook" w:date="2021-09-21T06:23:00Z">
        <w:r w:rsidR="007B53F5">
          <w:rPr>
            <w:color w:val="000000" w:themeColor="text1"/>
          </w:rPr>
          <w:t>in NS7a</w:t>
        </w:r>
      </w:ins>
      <w:del w:id="19" w:author="Cara Brook" w:date="2021-09-21T06:24:00Z">
        <w:r w:rsidR="006D2A4F" w:rsidRPr="00B3559C" w:rsidDel="007B53F5">
          <w:rPr>
            <w:color w:val="000000" w:themeColor="text1"/>
          </w:rPr>
          <w:delText>in this region</w:delText>
        </w:r>
      </w:del>
      <w:r w:rsidR="006D2A4F" w:rsidRPr="00B3559C">
        <w:rPr>
          <w:color w:val="000000" w:themeColor="text1"/>
        </w:rPr>
        <w:t xml:space="preserve">, we mapped the deduplicated raw reads from </w:t>
      </w:r>
      <w:proofErr w:type="spellStart"/>
      <w:r w:rsidR="006D2A4F" w:rsidRPr="00B3559C">
        <w:rPr>
          <w:color w:val="000000" w:themeColor="text1"/>
        </w:rPr>
        <w:t>mNGS</w:t>
      </w:r>
      <w:proofErr w:type="spellEnd"/>
      <w:r w:rsidR="006D2A4F" w:rsidRPr="00B3559C">
        <w:rPr>
          <w:color w:val="000000" w:themeColor="text1"/>
        </w:rPr>
        <w:t xml:space="preserve"> to the full genome </w:t>
      </w:r>
      <w:r w:rsidR="006D2A4F" w:rsidRPr="00B3559C">
        <w:rPr>
          <w:i/>
          <w:color w:val="000000" w:themeColor="text1"/>
        </w:rPr>
        <w:t xml:space="preserve">P. rufus </w:t>
      </w:r>
      <w:proofErr w:type="spellStart"/>
      <w:r w:rsidR="006D2A4F" w:rsidRPr="00B3559C">
        <w:rPr>
          <w:i/>
          <w:color w:val="000000" w:themeColor="text1"/>
        </w:rPr>
        <w:t>Nobecovirus</w:t>
      </w:r>
      <w:proofErr w:type="spellEnd"/>
      <w:r w:rsidR="006D2A4F" w:rsidRPr="00B3559C">
        <w:rPr>
          <w:i/>
          <w:color w:val="000000" w:themeColor="text1"/>
        </w:rPr>
        <w:t xml:space="preserve"> </w:t>
      </w:r>
      <w:r w:rsidR="006D2A4F" w:rsidRPr="00B3559C">
        <w:rPr>
          <w:color w:val="000000" w:themeColor="text1"/>
        </w:rPr>
        <w:t xml:space="preserve">contig generated by </w:t>
      </w:r>
      <w:proofErr w:type="spellStart"/>
      <w:r w:rsidR="006D2A4F" w:rsidRPr="00B3559C">
        <w:rPr>
          <w:color w:val="000000" w:themeColor="text1"/>
        </w:rPr>
        <w:t>IDseq</w:t>
      </w:r>
      <w:proofErr w:type="spellEnd"/>
      <w:r w:rsidR="00C90266" w:rsidRPr="00B3559C">
        <w:rPr>
          <w:color w:val="000000" w:themeColor="text1"/>
        </w:rPr>
        <w:t xml:space="preserve"> </w:t>
      </w:r>
      <w:sdt>
        <w:sdtPr>
          <w:rPr>
            <w:color w:val="000000"/>
          </w:rPr>
          <w:tag w:val="MENDELEY_CITATION_v3_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"/>
          <w:id w:val="1596525229"/>
          <w:placeholder>
            <w:docPart w:val="DefaultPlaceholder_-1854013440"/>
          </w:placeholder>
        </w:sdtPr>
        <w:sdtEndPr/>
        <w:sdtContent>
          <w:r w:rsidR="009E41B3" w:rsidRPr="009E41B3">
            <w:rPr>
              <w:color w:val="000000"/>
            </w:rPr>
            <w:t>(86)</w:t>
          </w:r>
        </w:sdtContent>
      </w:sdt>
      <w:r w:rsidR="006D2A4F" w:rsidRPr="00B3559C">
        <w:rPr>
          <w:color w:val="000000" w:themeColor="text1"/>
        </w:rPr>
        <w:t xml:space="preserve">. We confirmed &gt;200x read coverage across the region corresponding to the putative NS7a accessory protein, with good representation of both forward and reverse-facing reads across the length of the protein, as well as the intergenic regions preceding and succeeding it. We were also able to identify a putative </w:t>
      </w:r>
      <w:r w:rsidR="00711B8F">
        <w:t xml:space="preserve">Transcription Regulatory Sequence (TRS) </w:t>
      </w:r>
      <w:r w:rsidR="006D2A4F" w:rsidRPr="00B3559C">
        <w:rPr>
          <w:color w:val="000000" w:themeColor="text1"/>
        </w:rPr>
        <w:t>preceding this gene</w:t>
      </w:r>
      <w:r w:rsidR="00711B8F" w:rsidRPr="00B3559C">
        <w:rPr>
          <w:color w:val="000000" w:themeColor="text1"/>
        </w:rPr>
        <w:t xml:space="preserve"> (</w:t>
      </w:r>
      <w:r w:rsidR="00711B8F" w:rsidRPr="00B3559C">
        <w:rPr>
          <w:b/>
          <w:color w:val="000000" w:themeColor="text1"/>
        </w:rPr>
        <w:t>Table 1</w:t>
      </w:r>
      <w:r w:rsidR="00711B8F" w:rsidRPr="00B3559C">
        <w:rPr>
          <w:color w:val="000000" w:themeColor="text1"/>
        </w:rPr>
        <w:t>)</w:t>
      </w:r>
      <w:r w:rsidR="006D2A4F" w:rsidRPr="00B3559C">
        <w:rPr>
          <w:color w:val="000000" w:themeColor="text1"/>
        </w:rPr>
        <w:t xml:space="preserve">, further validating our confidence that </w:t>
      </w:r>
      <w:r w:rsidR="006D2A4F" w:rsidRPr="00B3559C">
        <w:rPr>
          <w:i/>
          <w:color w:val="000000" w:themeColor="text1"/>
        </w:rPr>
        <w:t xml:space="preserve">P. rufus </w:t>
      </w:r>
      <w:proofErr w:type="spellStart"/>
      <w:r w:rsidR="006D2A4F" w:rsidRPr="00B3559C">
        <w:rPr>
          <w:i/>
          <w:color w:val="000000" w:themeColor="text1"/>
        </w:rPr>
        <w:t>Nobecovirus</w:t>
      </w:r>
      <w:proofErr w:type="spellEnd"/>
      <w:r w:rsidR="006D2A4F" w:rsidRPr="00B3559C">
        <w:rPr>
          <w:i/>
          <w:color w:val="000000" w:themeColor="text1"/>
        </w:rPr>
        <w:t xml:space="preserve"> </w:t>
      </w:r>
      <w:r w:rsidR="006D2A4F" w:rsidRPr="00B3559C">
        <w:rPr>
          <w:color w:val="000000" w:themeColor="text1"/>
        </w:rPr>
        <w:t>NS7a represents a real though highly divergent protein.</w:t>
      </w:r>
    </w:p>
    <w:p w14:paraId="0B1F2BA0" w14:textId="77777777" w:rsidR="000E4765" w:rsidRDefault="000E4765" w:rsidP="000E4765">
      <w:pPr>
        <w:pStyle w:val="NormalWeb"/>
        <w:contextualSpacing/>
        <w:rPr>
          <w:color w:val="000000"/>
        </w:rPr>
      </w:pPr>
    </w:p>
    <w:p w14:paraId="69FA6FE9" w14:textId="295ACF48" w:rsidR="000E4765" w:rsidRDefault="007C0D08" w:rsidP="000E4765">
      <w:pPr>
        <w:pStyle w:val="NormalWeb"/>
        <w:contextualSpacing/>
      </w:pPr>
      <w:r>
        <w:lastRenderedPageBreak/>
        <w:t xml:space="preserve">In addition to </w:t>
      </w:r>
      <w:r w:rsidR="00343CFD">
        <w:t>the</w:t>
      </w:r>
      <w:r>
        <w:t xml:space="preserve"> </w:t>
      </w:r>
      <w:r w:rsidR="0079263A">
        <w:t xml:space="preserve">identification of </w:t>
      </w:r>
      <w:r w:rsidR="0079263A" w:rsidRPr="00B3559C">
        <w:rPr>
          <w:iCs/>
        </w:rPr>
        <w:t>both canonical and novel ORFs</w:t>
      </w:r>
      <w:r w:rsidR="0079263A">
        <w:rPr>
          <w:iCs/>
        </w:rPr>
        <w:t xml:space="preserve"> described above</w:t>
      </w:r>
      <w:r>
        <w:t xml:space="preserve">, </w:t>
      </w:r>
      <w:r w:rsidR="00127389">
        <w:t xml:space="preserve">we </w:t>
      </w:r>
      <w:r w:rsidR="0079263A">
        <w:t xml:space="preserve">also </w:t>
      </w:r>
      <w:r w:rsidR="00343CFD">
        <w:t>observ</w:t>
      </w:r>
      <w:r w:rsidR="0079263A">
        <w:t>ed</w:t>
      </w:r>
      <w:r>
        <w:t xml:space="preserve"> </w:t>
      </w:r>
      <w:r w:rsidR="00343CFD">
        <w:t xml:space="preserve">non-coding </w:t>
      </w:r>
      <w:r>
        <w:t xml:space="preserve">TRS elements preceding all </w:t>
      </w:r>
      <w:r w:rsidR="0079263A">
        <w:t xml:space="preserve">the </w:t>
      </w:r>
      <w:r>
        <w:t xml:space="preserve">major proteins in all three </w:t>
      </w:r>
      <w:proofErr w:type="spellStart"/>
      <w:r>
        <w:rPr>
          <w:i/>
          <w:iCs/>
        </w:rPr>
        <w:t>Nobecovirus</w:t>
      </w:r>
      <w:proofErr w:type="spellEnd"/>
      <w:r>
        <w:rPr>
          <w:i/>
          <w:iCs/>
        </w:rPr>
        <w:t xml:space="preserve"> </w:t>
      </w:r>
      <w:r>
        <w:t>genomes (</w:t>
      </w:r>
      <w:r>
        <w:rPr>
          <w:b/>
          <w:bCs/>
        </w:rPr>
        <w:t>Table 1</w:t>
      </w:r>
      <w:r>
        <w:t>)</w:t>
      </w:r>
      <w:r w:rsidR="00343CFD">
        <w:t>. M</w:t>
      </w:r>
      <w:r>
        <w:t xml:space="preserve">any of </w:t>
      </w:r>
      <w:r w:rsidR="00343CFD">
        <w:t>these</w:t>
      </w:r>
      <w:r>
        <w:t xml:space="preserve"> </w:t>
      </w:r>
      <w:r w:rsidR="00127389">
        <w:t xml:space="preserve">correspond to the 5’-ACGAAC-3’ </w:t>
      </w:r>
      <w:r w:rsidR="0091154F">
        <w:t xml:space="preserve">six </w:t>
      </w:r>
      <w:r>
        <w:t xml:space="preserve">bp </w:t>
      </w:r>
      <w:r w:rsidR="00127389">
        <w:t>core</w:t>
      </w:r>
      <w:r>
        <w:t xml:space="preserve"> motif</w:t>
      </w:r>
      <w:r w:rsidR="00127389">
        <w:t xml:space="preserve"> common to many </w:t>
      </w:r>
      <w:proofErr w:type="spellStart"/>
      <w:r w:rsidR="00127389">
        <w:rPr>
          <w:i/>
          <w:iCs/>
        </w:rPr>
        <w:t>Betacoronaviruses</w:t>
      </w:r>
      <w:proofErr w:type="spellEnd"/>
      <w:r w:rsidR="00127389">
        <w:rPr>
          <w:i/>
          <w:iCs/>
        </w:rPr>
        <w:t xml:space="preserve">, </w:t>
      </w:r>
      <w:r w:rsidR="00127389">
        <w:t>including SARS-</w:t>
      </w:r>
      <w:proofErr w:type="spellStart"/>
      <w:r w:rsidR="00127389">
        <w:t>CoV</w:t>
      </w:r>
      <w:proofErr w:type="spellEnd"/>
      <w:r w:rsidR="00127389">
        <w:t xml:space="preserve"> and previously described in </w:t>
      </w:r>
      <w:proofErr w:type="spellStart"/>
      <w:r w:rsidR="00127389">
        <w:rPr>
          <w:i/>
          <w:iCs/>
        </w:rPr>
        <w:t>Nobecoviruses</w:t>
      </w:r>
      <w:proofErr w:type="spellEnd"/>
      <w:r w:rsidR="00127389">
        <w:rPr>
          <w:i/>
          <w:iCs/>
        </w:rPr>
        <w:t xml:space="preserve"> </w:t>
      </w:r>
      <w:r w:rsidR="00127389">
        <w:t>of the GCCDC1 and GX2018/</w:t>
      </w:r>
      <w:r w:rsidR="00524E11">
        <w:t>BtCoV92</w:t>
      </w:r>
      <w:r w:rsidR="00127389">
        <w:t xml:space="preserve"> lineages </w:t>
      </w:r>
      <w:sdt>
        <w:sdtPr>
          <w:rPr>
            <w:color w:val="000000"/>
          </w:rPr>
          <w:tag w:val="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"/>
          <w:id w:val="1506863487"/>
          <w:placeholder>
            <w:docPart w:val="DefaultPlaceholder_-1854013440"/>
          </w:placeholder>
        </w:sdtPr>
        <w:sdtEndPr/>
        <w:sdtContent>
          <w:r w:rsidR="009E41B3" w:rsidRPr="009E41B3">
            <w:rPr>
              <w:color w:val="000000"/>
            </w:rPr>
            <w:t>(58,61,87)</w:t>
          </w:r>
        </w:sdtContent>
      </w:sdt>
      <w:r w:rsidR="00127389">
        <w:t>. For most genes, these TRS elements were located a short distance upstream from the corresponding gene (</w:t>
      </w:r>
      <w:r w:rsidR="00127389" w:rsidRPr="00556B79">
        <w:rPr>
          <w:b/>
          <w:bCs/>
        </w:rPr>
        <w:t>Table 1</w:t>
      </w:r>
      <w:r w:rsidR="00127389">
        <w:t xml:space="preserve">). Elements identified in the two </w:t>
      </w:r>
      <w:r w:rsidR="00127389">
        <w:rPr>
          <w:i/>
          <w:iCs/>
        </w:rPr>
        <w:t xml:space="preserve">R. madagascariensis </w:t>
      </w:r>
      <w:r w:rsidR="00127389">
        <w:t xml:space="preserve">genomes were largely </w:t>
      </w:r>
      <w:r w:rsidR="00127389" w:rsidRPr="00556B79">
        <w:t>comparable</w:t>
      </w:r>
      <w:r w:rsidR="008A26A7">
        <w:t xml:space="preserve">, </w:t>
      </w:r>
      <w:r w:rsidR="00127389">
        <w:t xml:space="preserve">suggesting that these two sequences could represent slight variations in the same virus lineage—though the intergenic region for one putative </w:t>
      </w:r>
      <w:r w:rsidR="00127389">
        <w:rPr>
          <w:i/>
          <w:iCs/>
        </w:rPr>
        <w:t xml:space="preserve">R. madagascariensis </w:t>
      </w:r>
      <w:r w:rsidR="00127389">
        <w:t xml:space="preserve">TRS located upstream from the N gene </w:t>
      </w:r>
      <w:r w:rsidR="00127389" w:rsidRPr="005B3F8C">
        <w:t xml:space="preserve">was </w:t>
      </w:r>
      <w:r w:rsidR="00127389">
        <w:t xml:space="preserve">substantially longer than the other, </w:t>
      </w:r>
      <w:r w:rsidR="00556B79">
        <w:t xml:space="preserve">thus </w:t>
      </w:r>
      <w:r w:rsidR="00127389">
        <w:t xml:space="preserve">highlighting the dynamic nature of the </w:t>
      </w:r>
      <w:proofErr w:type="spellStart"/>
      <w:r w:rsidR="00127389">
        <w:t>CoV</w:t>
      </w:r>
      <w:proofErr w:type="spellEnd"/>
      <w:r w:rsidR="00127389">
        <w:t xml:space="preserve"> genome in this region</w:t>
      </w:r>
      <w:r w:rsidR="00556B79">
        <w:t xml:space="preserve">. This region corresponds to </w:t>
      </w:r>
      <w:r w:rsidR="00127389">
        <w:t xml:space="preserve">the site of </w:t>
      </w:r>
      <w:r w:rsidR="00556B79">
        <w:t xml:space="preserve">the </w:t>
      </w:r>
      <w:r w:rsidR="00127389">
        <w:t xml:space="preserve">previously described </w:t>
      </w:r>
      <w:proofErr w:type="spellStart"/>
      <w:r w:rsidR="00127389">
        <w:t>orthoreovirus</w:t>
      </w:r>
      <w:proofErr w:type="spellEnd"/>
      <w:r w:rsidR="00127389">
        <w:t xml:space="preserve"> </w:t>
      </w:r>
      <w:r w:rsidR="00556B79">
        <w:t>gene insertion</w:t>
      </w:r>
      <w:r w:rsidR="00127389">
        <w:t xml:space="preserve"> in </w:t>
      </w:r>
      <w:proofErr w:type="spellStart"/>
      <w:r w:rsidR="00556B79">
        <w:rPr>
          <w:i/>
          <w:iCs/>
        </w:rPr>
        <w:t>Nobecovirus</w:t>
      </w:r>
      <w:proofErr w:type="spellEnd"/>
      <w:r w:rsidR="00556B79">
        <w:rPr>
          <w:i/>
          <w:iCs/>
        </w:rPr>
        <w:t xml:space="preserve"> </w:t>
      </w:r>
      <w:r w:rsidR="00127389">
        <w:t xml:space="preserve">genotype GCCDC1 </w:t>
      </w:r>
      <w:sdt>
        <w:sdtPr>
          <w:rPr>
            <w:color w:val="000000"/>
          </w:rPr>
          <w:tag w:val="MENDELEY_CITATION_v3_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"/>
          <w:id w:val="-1534568522"/>
          <w:placeholder>
            <w:docPart w:val="DefaultPlaceholder_-1854013440"/>
          </w:placeholder>
        </w:sdtPr>
        <w:sdtEndPr/>
        <w:sdtContent>
          <w:r w:rsidR="009E41B3" w:rsidRPr="009E41B3">
            <w:rPr>
              <w:color w:val="000000"/>
            </w:rPr>
            <w:t>(61)</w:t>
          </w:r>
        </w:sdtContent>
      </w:sdt>
      <w:r w:rsidR="00711B8F">
        <w:rPr>
          <w:color w:val="000000"/>
        </w:rPr>
        <w:t xml:space="preserve">, as well as the site of the divergent putative NS7a described above in </w:t>
      </w:r>
      <w:r w:rsidR="00711B8F">
        <w:rPr>
          <w:i/>
          <w:iCs/>
          <w:color w:val="000000"/>
        </w:rPr>
        <w:t xml:space="preserve">P. rufus </w:t>
      </w:r>
      <w:proofErr w:type="spellStart"/>
      <w:r w:rsidR="00711B8F">
        <w:rPr>
          <w:i/>
          <w:iCs/>
          <w:color w:val="000000"/>
        </w:rPr>
        <w:t>Nobecovirus</w:t>
      </w:r>
      <w:proofErr w:type="spellEnd"/>
      <w:r w:rsidR="00127389">
        <w:t>. Some putative TRS elements</w:t>
      </w:r>
      <w:r w:rsidR="00711B8F">
        <w:t>, including th</w:t>
      </w:r>
      <w:r w:rsidR="006A64FA">
        <w:t>at</w:t>
      </w:r>
      <w:r w:rsidR="00711B8F">
        <w:t xml:space="preserve"> preceding </w:t>
      </w:r>
      <w:r w:rsidR="00711B8F">
        <w:rPr>
          <w:i/>
          <w:iCs/>
        </w:rPr>
        <w:t xml:space="preserve">P. rufus </w:t>
      </w:r>
      <w:r w:rsidR="00711B8F">
        <w:t>NS7a,</w:t>
      </w:r>
      <w:r w:rsidR="00127389">
        <w:t xml:space="preserve"> showed variation from the 5’-ACGAAC-3’ core motif</w:t>
      </w:r>
      <w:r w:rsidR="00711B8F">
        <w:t xml:space="preserve">, with </w:t>
      </w:r>
      <w:r w:rsidR="00127389">
        <w:t>some recapitulat</w:t>
      </w:r>
      <w:r w:rsidR="00711B8F">
        <w:t xml:space="preserve">ing </w:t>
      </w:r>
      <w:r w:rsidR="00127389">
        <w:t xml:space="preserve">the 5’-AAGAA-3’ motif common to SARS-CoV-2 </w:t>
      </w:r>
      <w:sdt>
        <w:sdtPr>
          <w:rPr>
            <w:color w:val="000000"/>
          </w:rPr>
          <w:tag w:val="MENDELEY_CITATION_v3_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"/>
          <w:id w:val="629832610"/>
          <w:placeholder>
            <w:docPart w:val="DefaultPlaceholder_-1854013440"/>
          </w:placeholder>
        </w:sdtPr>
        <w:sdtEndPr/>
        <w:sdtContent>
          <w:r w:rsidR="009E41B3" w:rsidRPr="009E41B3">
            <w:rPr>
              <w:color w:val="000000"/>
            </w:rPr>
            <w:t>(88)</w:t>
          </w:r>
        </w:sdtContent>
      </w:sdt>
      <w:r w:rsidR="00556B79">
        <w:t xml:space="preserve">. TRS variations may </w:t>
      </w:r>
      <w:r w:rsidR="00127389">
        <w:t>be indicative of variation in gene expression across individual bats and/or species.</w:t>
      </w:r>
    </w:p>
    <w:p w14:paraId="45224A62" w14:textId="77777777" w:rsidR="000E4765" w:rsidRDefault="000E4765" w:rsidP="000E4765">
      <w:pPr>
        <w:pStyle w:val="NormalWeb"/>
        <w:contextualSpacing/>
      </w:pPr>
    </w:p>
    <w:p w14:paraId="375CD842" w14:textId="177544E8" w:rsidR="000E4765" w:rsidRDefault="00556B79" w:rsidP="000E4765">
      <w:pPr>
        <w:pStyle w:val="NormalWeb"/>
        <w:contextualSpacing/>
      </w:pPr>
      <w:r>
        <w:t>BLAST analysis</w:t>
      </w:r>
      <w:r w:rsidR="002548B2">
        <w:t xml:space="preserve"> of the full genome</w:t>
      </w:r>
      <w:r>
        <w:t xml:space="preserve"> indicated that</w:t>
      </w:r>
      <w:r w:rsidR="002548B2">
        <w:t xml:space="preserve"> the</w:t>
      </w:r>
      <w:r w:rsidR="00127389">
        <w:t xml:space="preserve"> </w:t>
      </w:r>
      <w:r w:rsidR="000E4765">
        <w:rPr>
          <w:i/>
          <w:iCs/>
        </w:rPr>
        <w:t xml:space="preserve">P. </w:t>
      </w:r>
      <w:r w:rsidR="002548B2">
        <w:rPr>
          <w:i/>
          <w:iCs/>
        </w:rPr>
        <w:t>rufus</w:t>
      </w:r>
      <w:r w:rsidR="00127389">
        <w:t xml:space="preserve"> </w:t>
      </w:r>
      <w:proofErr w:type="spellStart"/>
      <w:r w:rsidR="00127389">
        <w:rPr>
          <w:i/>
          <w:iCs/>
        </w:rPr>
        <w:t>Nobecovirus</w:t>
      </w:r>
      <w:proofErr w:type="spellEnd"/>
      <w:r w:rsidR="00127389">
        <w:rPr>
          <w:i/>
          <w:iCs/>
        </w:rPr>
        <w:t xml:space="preserve"> </w:t>
      </w:r>
      <w:r w:rsidR="00127389">
        <w:t>sequence</w:t>
      </w:r>
      <w:r w:rsidR="002548B2">
        <w:t xml:space="preserve"> is</w:t>
      </w:r>
      <w:r w:rsidR="00127389">
        <w:t xml:space="preserve"> highly divergent, demonstrating </w:t>
      </w:r>
      <w:r w:rsidR="006C6198">
        <w:t xml:space="preserve">only </w:t>
      </w:r>
      <w:r w:rsidR="002548B2">
        <w:t xml:space="preserve">72-73% </w:t>
      </w:r>
      <w:r w:rsidR="00127389">
        <w:t xml:space="preserve">identity </w:t>
      </w:r>
      <w:r w:rsidR="002548B2">
        <w:t xml:space="preserve">to all </w:t>
      </w:r>
      <w:r w:rsidR="00127389">
        <w:t xml:space="preserve">previously described </w:t>
      </w:r>
      <w:proofErr w:type="spellStart"/>
      <w:r w:rsidR="00127389">
        <w:rPr>
          <w:i/>
          <w:iCs/>
        </w:rPr>
        <w:t>Nobecovirus</w:t>
      </w:r>
      <w:proofErr w:type="spellEnd"/>
      <w:r w:rsidR="00127389">
        <w:rPr>
          <w:i/>
          <w:iCs/>
        </w:rPr>
        <w:t xml:space="preserve"> </w:t>
      </w:r>
      <w:r w:rsidR="002548B2">
        <w:t>clades, with the top blast association to HKU9 (</w:t>
      </w:r>
      <w:r w:rsidR="00524E11">
        <w:rPr>
          <w:b/>
          <w:bCs/>
        </w:rPr>
        <w:t>Supplementary Table 1</w:t>
      </w:r>
      <w:r w:rsidR="002548B2" w:rsidRPr="002548B2">
        <w:t>)</w:t>
      </w:r>
      <w:r w:rsidR="002548B2">
        <w:t xml:space="preserve">. By contrast, </w:t>
      </w:r>
      <w:proofErr w:type="spellStart"/>
      <w:r w:rsidR="002548B2">
        <w:rPr>
          <w:i/>
          <w:iCs/>
        </w:rPr>
        <w:t>Nobecovirus</w:t>
      </w:r>
      <w:proofErr w:type="spellEnd"/>
      <w:r w:rsidR="002548B2">
        <w:rPr>
          <w:i/>
          <w:iCs/>
        </w:rPr>
        <w:t xml:space="preserve"> </w:t>
      </w:r>
      <w:r w:rsidR="002548B2">
        <w:t xml:space="preserve">genomes derived from </w:t>
      </w:r>
      <w:r w:rsidR="00127389">
        <w:rPr>
          <w:i/>
          <w:iCs/>
        </w:rPr>
        <w:t xml:space="preserve">R. madagascariensis </w:t>
      </w:r>
      <w:r w:rsidR="00127389">
        <w:t>demonstrat</w:t>
      </w:r>
      <w:r w:rsidR="002548B2">
        <w:t>ed</w:t>
      </w:r>
      <w:r w:rsidR="00127389">
        <w:t xml:space="preserve"> high identity </w:t>
      </w:r>
      <w:r w:rsidR="002548B2">
        <w:t xml:space="preserve">(~95%) </w:t>
      </w:r>
      <w:r w:rsidR="00127389">
        <w:t xml:space="preserve">to </w:t>
      </w:r>
      <w:r w:rsidR="00127389">
        <w:rPr>
          <w:i/>
          <w:iCs/>
        </w:rPr>
        <w:t>E</w:t>
      </w:r>
      <w:r w:rsidR="0091154F">
        <w:rPr>
          <w:i/>
          <w:iCs/>
        </w:rPr>
        <w:t>.</w:t>
      </w:r>
      <w:r w:rsidR="00127389">
        <w:rPr>
          <w:i/>
          <w:iCs/>
        </w:rPr>
        <w:t xml:space="preserve"> </w:t>
      </w:r>
      <w:proofErr w:type="spellStart"/>
      <w:r w:rsidR="00127389">
        <w:rPr>
          <w:i/>
          <w:iCs/>
        </w:rPr>
        <w:t>helvum</w:t>
      </w:r>
      <w:proofErr w:type="spellEnd"/>
      <w:r w:rsidR="00127389">
        <w:rPr>
          <w:i/>
          <w:iCs/>
        </w:rPr>
        <w:t xml:space="preserve"> </w:t>
      </w:r>
      <w:proofErr w:type="spellStart"/>
      <w:r w:rsidR="00127389">
        <w:rPr>
          <w:i/>
          <w:iCs/>
        </w:rPr>
        <w:t>Nobecovirus</w:t>
      </w:r>
      <w:proofErr w:type="spellEnd"/>
      <w:r w:rsidR="00127389">
        <w:rPr>
          <w:i/>
          <w:iCs/>
        </w:rPr>
        <w:t xml:space="preserve"> </w:t>
      </w:r>
      <w:r w:rsidR="00127389">
        <w:t xml:space="preserve">lineages circulating in Africa. </w:t>
      </w:r>
      <w:proofErr w:type="spellStart"/>
      <w:r w:rsidR="00127389">
        <w:t>BLASTx</w:t>
      </w:r>
      <w:proofErr w:type="spellEnd"/>
      <w:r w:rsidR="00127389">
        <w:t xml:space="preserve"> analysis of individual genes from viruses derived from both Madagascar species demonstrated the highest identity with previously described </w:t>
      </w:r>
      <w:proofErr w:type="spellStart"/>
      <w:r w:rsidR="00127389">
        <w:rPr>
          <w:i/>
          <w:iCs/>
        </w:rPr>
        <w:t>Nobecovirus</w:t>
      </w:r>
      <w:proofErr w:type="spellEnd"/>
      <w:r w:rsidR="00127389">
        <w:rPr>
          <w:i/>
          <w:iCs/>
        </w:rPr>
        <w:t xml:space="preserve"> </w:t>
      </w:r>
      <w:r w:rsidR="00127389">
        <w:t>sequences in the Orf1b region</w:t>
      </w:r>
      <w:r w:rsidR="002548B2">
        <w:t xml:space="preserve"> (which includes </w:t>
      </w:r>
      <w:proofErr w:type="spellStart"/>
      <w:r w:rsidR="002548B2">
        <w:t>RdRp</w:t>
      </w:r>
      <w:proofErr w:type="spellEnd"/>
      <w:r w:rsidR="002548B2">
        <w:t xml:space="preserve">) for both </w:t>
      </w:r>
      <w:r w:rsidR="002548B2">
        <w:rPr>
          <w:i/>
          <w:iCs/>
        </w:rPr>
        <w:t xml:space="preserve">P. rufus </w:t>
      </w:r>
      <w:r w:rsidR="002548B2">
        <w:t xml:space="preserve">and </w:t>
      </w:r>
      <w:r w:rsidR="002548B2">
        <w:rPr>
          <w:i/>
          <w:iCs/>
        </w:rPr>
        <w:t xml:space="preserve">R. madagascariensis </w:t>
      </w:r>
      <w:r w:rsidR="002548B2">
        <w:t xml:space="preserve">viruses </w:t>
      </w:r>
      <w:r w:rsidR="00127389">
        <w:t>(</w:t>
      </w:r>
      <w:r w:rsidR="00A45D7B">
        <w:t>7</w:t>
      </w:r>
      <w:r w:rsidR="006C6198">
        <w:t>5</w:t>
      </w:r>
      <w:r w:rsidR="00A45D7B">
        <w:t>.</w:t>
      </w:r>
      <w:r w:rsidR="00524E11">
        <w:t>1</w:t>
      </w:r>
      <w:r w:rsidR="00127389">
        <w:t xml:space="preserve">% identity for </w:t>
      </w:r>
      <w:r w:rsidR="00127389">
        <w:rPr>
          <w:i/>
          <w:iCs/>
        </w:rPr>
        <w:t>P. rufus</w:t>
      </w:r>
      <w:r w:rsidR="00524E11">
        <w:rPr>
          <w:i/>
          <w:iCs/>
        </w:rPr>
        <w:t xml:space="preserve"> </w:t>
      </w:r>
      <w:proofErr w:type="spellStart"/>
      <w:r w:rsidR="00524E11">
        <w:rPr>
          <w:i/>
          <w:iCs/>
        </w:rPr>
        <w:t>Nobecovirus</w:t>
      </w:r>
      <w:proofErr w:type="spellEnd"/>
      <w:r w:rsidR="00127389">
        <w:rPr>
          <w:i/>
          <w:iCs/>
        </w:rPr>
        <w:t xml:space="preserve"> </w:t>
      </w:r>
      <w:r w:rsidR="00127389">
        <w:t>to HKU9</w:t>
      </w:r>
      <w:r w:rsidR="00127389">
        <w:rPr>
          <w:i/>
          <w:iCs/>
        </w:rPr>
        <w:t xml:space="preserve"> </w:t>
      </w:r>
      <w:r w:rsidR="00127389">
        <w:t xml:space="preserve">and </w:t>
      </w:r>
      <w:r w:rsidR="00A45D7B">
        <w:t>99</w:t>
      </w:r>
      <w:r w:rsidR="00127389">
        <w:t xml:space="preserve">% identity for </w:t>
      </w:r>
      <w:r w:rsidR="00127389">
        <w:rPr>
          <w:i/>
          <w:iCs/>
        </w:rPr>
        <w:t xml:space="preserve">R. </w:t>
      </w:r>
      <w:proofErr w:type="spellStart"/>
      <w:r w:rsidR="00127389">
        <w:rPr>
          <w:i/>
          <w:iCs/>
        </w:rPr>
        <w:t>madagascariensis</w:t>
      </w:r>
      <w:proofErr w:type="spellEnd"/>
      <w:r w:rsidR="00524E11">
        <w:rPr>
          <w:i/>
          <w:iCs/>
        </w:rPr>
        <w:t xml:space="preserve"> </w:t>
      </w:r>
      <w:proofErr w:type="spellStart"/>
      <w:r w:rsidR="00524E11">
        <w:rPr>
          <w:i/>
          <w:iCs/>
        </w:rPr>
        <w:t>Nobecovirus</w:t>
      </w:r>
      <w:proofErr w:type="spellEnd"/>
      <w:r w:rsidR="00127389">
        <w:rPr>
          <w:i/>
          <w:iCs/>
        </w:rPr>
        <w:t xml:space="preserve"> </w:t>
      </w:r>
      <w:r w:rsidR="00127389">
        <w:t xml:space="preserve">to </w:t>
      </w:r>
      <w:r w:rsidR="00524E11">
        <w:rPr>
          <w:i/>
          <w:iCs/>
        </w:rPr>
        <w:t xml:space="preserve">E. </w:t>
      </w:r>
      <w:proofErr w:type="spellStart"/>
      <w:r w:rsidR="00524E11">
        <w:rPr>
          <w:i/>
          <w:iCs/>
        </w:rPr>
        <w:t>helvum</w:t>
      </w:r>
      <w:proofErr w:type="spellEnd"/>
      <w:r w:rsidR="00524E11">
        <w:rPr>
          <w:i/>
          <w:iCs/>
        </w:rPr>
        <w:t xml:space="preserve"> </w:t>
      </w:r>
      <w:r w:rsidR="00524E11">
        <w:t>bat coronavirus</w:t>
      </w:r>
      <w:r w:rsidR="00127389">
        <w:t xml:space="preserve">). By contrast, both </w:t>
      </w:r>
      <w:r w:rsidR="00127389">
        <w:rPr>
          <w:i/>
          <w:iCs/>
        </w:rPr>
        <w:t xml:space="preserve">P. rufus </w:t>
      </w:r>
      <w:r w:rsidR="00127389">
        <w:t xml:space="preserve">and </w:t>
      </w:r>
      <w:r w:rsidR="00127389">
        <w:rPr>
          <w:i/>
          <w:iCs/>
        </w:rPr>
        <w:t xml:space="preserve">R. </w:t>
      </w:r>
      <w:proofErr w:type="spellStart"/>
      <w:r w:rsidR="00127389">
        <w:rPr>
          <w:i/>
          <w:iCs/>
        </w:rPr>
        <w:t>madagascariensis</w:t>
      </w:r>
      <w:proofErr w:type="spellEnd"/>
      <w:r w:rsidR="00127389">
        <w:rPr>
          <w:i/>
          <w:iCs/>
        </w:rPr>
        <w:t xml:space="preserve"> </w:t>
      </w:r>
      <w:proofErr w:type="spellStart"/>
      <w:r w:rsidR="00524E11">
        <w:rPr>
          <w:i/>
          <w:iCs/>
        </w:rPr>
        <w:t>Nobecovirus</w:t>
      </w:r>
      <w:proofErr w:type="spellEnd"/>
      <w:r w:rsidR="00524E11">
        <w:rPr>
          <w:i/>
          <w:iCs/>
        </w:rPr>
        <w:t xml:space="preserve"> </w:t>
      </w:r>
      <w:r w:rsidR="00127389">
        <w:t xml:space="preserve">genomes demonstrated substantial divergence from all known homologs in the S and NS7 regions of their genomes, showing only </w:t>
      </w:r>
      <w:r w:rsidR="00C5173B">
        <w:t>45.</w:t>
      </w:r>
      <w:r w:rsidR="002F369C">
        <w:t>6</w:t>
      </w:r>
      <w:r w:rsidR="00127389">
        <w:t>-</w:t>
      </w:r>
      <w:r w:rsidR="00A86D57">
        <w:t>6</w:t>
      </w:r>
      <w:r w:rsidR="006C6198">
        <w:t>6.6</w:t>
      </w:r>
      <w:r w:rsidR="00127389">
        <w:t>% identity to the closest hits across these regions.</w:t>
      </w:r>
      <w:r w:rsidR="00A86D57">
        <w:t xml:space="preserve"> The </w:t>
      </w:r>
      <w:r w:rsidR="00A86D57">
        <w:rPr>
          <w:i/>
          <w:iCs/>
        </w:rPr>
        <w:t xml:space="preserve">P. rufus </w:t>
      </w:r>
      <w:proofErr w:type="spellStart"/>
      <w:r w:rsidR="00A86D57">
        <w:rPr>
          <w:i/>
          <w:iCs/>
        </w:rPr>
        <w:t>Nobecovirus</w:t>
      </w:r>
      <w:proofErr w:type="spellEnd"/>
      <w:r w:rsidR="00A86D57">
        <w:rPr>
          <w:i/>
          <w:iCs/>
        </w:rPr>
        <w:t xml:space="preserve"> </w:t>
      </w:r>
      <w:r w:rsidR="00A86D57">
        <w:t xml:space="preserve">was similarly divergent in the N gene, though </w:t>
      </w:r>
      <w:r w:rsidR="00A86D57">
        <w:rPr>
          <w:i/>
          <w:iCs/>
        </w:rPr>
        <w:t xml:space="preserve">R. </w:t>
      </w:r>
      <w:proofErr w:type="spellStart"/>
      <w:r w:rsidR="00A86D57">
        <w:rPr>
          <w:i/>
          <w:iCs/>
        </w:rPr>
        <w:t>madagascariensis</w:t>
      </w:r>
      <w:proofErr w:type="spellEnd"/>
      <w:r w:rsidR="00A86D57">
        <w:rPr>
          <w:i/>
          <w:iCs/>
        </w:rPr>
        <w:t xml:space="preserve"> </w:t>
      </w:r>
      <w:proofErr w:type="spellStart"/>
      <w:r w:rsidR="00A86D57">
        <w:rPr>
          <w:i/>
          <w:iCs/>
        </w:rPr>
        <w:t>Nobecoviruses</w:t>
      </w:r>
      <w:proofErr w:type="spellEnd"/>
      <w:r w:rsidR="00A86D57">
        <w:rPr>
          <w:i/>
          <w:iCs/>
        </w:rPr>
        <w:t xml:space="preserve"> </w:t>
      </w:r>
      <w:r w:rsidR="00A86D57">
        <w:t xml:space="preserve">demonstrated high (86-87%) identity </w:t>
      </w:r>
      <w:r w:rsidR="00524E11">
        <w:t xml:space="preserve">to </w:t>
      </w:r>
      <w:proofErr w:type="spellStart"/>
      <w:r w:rsidR="00524E11">
        <w:t>CoV</w:t>
      </w:r>
      <w:proofErr w:type="spellEnd"/>
      <w:r w:rsidR="00A86D57">
        <w:t xml:space="preserve"> genotypes</w:t>
      </w:r>
      <w:r w:rsidR="00524E11">
        <w:t xml:space="preserve"> from </w:t>
      </w:r>
      <w:r w:rsidR="00524E11">
        <w:rPr>
          <w:i/>
          <w:iCs/>
        </w:rPr>
        <w:t xml:space="preserve">E. </w:t>
      </w:r>
      <w:proofErr w:type="spellStart"/>
      <w:r w:rsidR="00524E11">
        <w:rPr>
          <w:i/>
          <w:iCs/>
        </w:rPr>
        <w:t>helvum</w:t>
      </w:r>
      <w:proofErr w:type="spellEnd"/>
      <w:r w:rsidR="00A86D57">
        <w:t xml:space="preserve"> in this region. </w:t>
      </w:r>
    </w:p>
    <w:p w14:paraId="2A110340" w14:textId="77777777" w:rsidR="000E4765" w:rsidRDefault="000E4765" w:rsidP="000E4765">
      <w:pPr>
        <w:pStyle w:val="NormalWeb"/>
        <w:contextualSpacing/>
      </w:pPr>
    </w:p>
    <w:p w14:paraId="004008DB" w14:textId="77777777" w:rsidR="000E4765" w:rsidRDefault="00127389" w:rsidP="000E4765">
      <w:pPr>
        <w:pStyle w:val="NormalWeb"/>
        <w:contextualSpacing/>
        <w:rPr>
          <w:i/>
          <w:iCs/>
        </w:rPr>
      </w:pPr>
      <w:r>
        <w:rPr>
          <w:i/>
          <w:iCs/>
        </w:rPr>
        <w:t>Phylogenetic Analysis</w:t>
      </w:r>
    </w:p>
    <w:p w14:paraId="6D738FBE" w14:textId="7156AF1F" w:rsidR="00127389" w:rsidRDefault="00127389" w:rsidP="009B4B63">
      <w:pPr>
        <w:pStyle w:val="NormalWeb"/>
        <w:contextualSpacing/>
      </w:pPr>
      <w:r>
        <w:t xml:space="preserve">Phylogenetic analysis of full length </w:t>
      </w:r>
      <w:r>
        <w:rPr>
          <w:i/>
          <w:iCs/>
        </w:rPr>
        <w:t xml:space="preserve">Betacoronavirus </w:t>
      </w:r>
      <w:r>
        <w:t xml:space="preserve">genomes confirmed that both </w:t>
      </w:r>
      <w:r>
        <w:rPr>
          <w:i/>
          <w:iCs/>
        </w:rPr>
        <w:t xml:space="preserve">P. rufus </w:t>
      </w:r>
      <w:r>
        <w:t xml:space="preserve">and </w:t>
      </w:r>
      <w:r>
        <w:rPr>
          <w:i/>
          <w:iCs/>
        </w:rPr>
        <w:t xml:space="preserve">R. madagascariensis </w:t>
      </w:r>
      <w:r>
        <w:t xml:space="preserve">genomes cluster in the </w:t>
      </w:r>
      <w:proofErr w:type="spellStart"/>
      <w:r>
        <w:rPr>
          <w:i/>
          <w:iCs/>
        </w:rPr>
        <w:t>Nobecovirus</w:t>
      </w:r>
      <w:proofErr w:type="spellEnd"/>
      <w:r>
        <w:rPr>
          <w:i/>
          <w:iCs/>
        </w:rPr>
        <w:t xml:space="preserve"> </w:t>
      </w:r>
      <w:r>
        <w:t xml:space="preserve">subgenus of the </w:t>
      </w:r>
      <w:proofErr w:type="spellStart"/>
      <w:r>
        <w:rPr>
          <w:i/>
          <w:iCs/>
        </w:rPr>
        <w:t>Betacoronaviruses</w:t>
      </w:r>
      <w:proofErr w:type="spellEnd"/>
      <w:r>
        <w:t xml:space="preserve">, with the divergent </w:t>
      </w:r>
      <w:r>
        <w:rPr>
          <w:i/>
          <w:iCs/>
        </w:rPr>
        <w:t xml:space="preserve">P. rufus </w:t>
      </w:r>
      <w:r>
        <w:t xml:space="preserve">forming its own distinct clade and both </w:t>
      </w:r>
      <w:r>
        <w:rPr>
          <w:i/>
          <w:iCs/>
        </w:rPr>
        <w:t xml:space="preserve">R. madagascariensis </w:t>
      </w:r>
      <w:r>
        <w:t xml:space="preserve">genomes grouping with the previously described </w:t>
      </w:r>
      <w:r>
        <w:rPr>
          <w:i/>
          <w:iCs/>
        </w:rPr>
        <w:t>E</w:t>
      </w:r>
      <w:r w:rsidR="000E4765">
        <w:rPr>
          <w:i/>
          <w:iCs/>
        </w:rPr>
        <w:t>.</w:t>
      </w:r>
      <w:r>
        <w:rPr>
          <w:i/>
          <w:iCs/>
        </w:rPr>
        <w:t xml:space="preserve"> </w:t>
      </w:r>
      <w:proofErr w:type="spellStart"/>
      <w:r>
        <w:rPr>
          <w:i/>
          <w:iCs/>
        </w:rPr>
        <w:t>helvum</w:t>
      </w:r>
      <w:proofErr w:type="spellEnd"/>
      <w:r>
        <w:rPr>
          <w:i/>
          <w:iCs/>
        </w:rPr>
        <w:t xml:space="preserve"> </w:t>
      </w:r>
      <w:r>
        <w:t xml:space="preserve">reference sequence from Cameroon </w:t>
      </w:r>
      <w:sdt>
        <w:sdtPr>
          <w:rPr>
            <w:color w:val="000000"/>
          </w:rPr>
          <w:tag w:val="MENDELEY_CITATION_v3_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"/>
          <w:id w:val="-441758535"/>
          <w:placeholder>
            <w:docPart w:val="DefaultPlaceholder_-1854013440"/>
          </w:placeholder>
        </w:sdtPr>
        <w:sdtEndPr/>
        <w:sdtContent>
          <w:r w:rsidR="009E41B3" w:rsidRPr="009E41B3">
            <w:rPr>
              <w:color w:val="000000"/>
            </w:rPr>
            <w:t>(60)</w:t>
          </w:r>
        </w:sdtContent>
      </w:sdt>
      <w:r>
        <w:t xml:space="preserve"> (</w:t>
      </w:r>
      <w:r w:rsidRPr="007E2917">
        <w:rPr>
          <w:b/>
          <w:bCs/>
        </w:rPr>
        <w:t>Figure 3</w:t>
      </w:r>
      <w:r>
        <w:rPr>
          <w:b/>
          <w:bCs/>
        </w:rPr>
        <w:t>A</w:t>
      </w:r>
      <w:r>
        <w:t xml:space="preserve">). We observed distinct groupings of five main </w:t>
      </w:r>
      <w:proofErr w:type="spellStart"/>
      <w:r>
        <w:rPr>
          <w:i/>
          <w:iCs/>
        </w:rPr>
        <w:t>Nobecovirus</w:t>
      </w:r>
      <w:proofErr w:type="spellEnd"/>
      <w:r>
        <w:rPr>
          <w:i/>
          <w:iCs/>
        </w:rPr>
        <w:t xml:space="preserve"> </w:t>
      </w:r>
      <w:r>
        <w:t>lineages</w:t>
      </w:r>
      <w:r w:rsidR="009D0D5A">
        <w:t xml:space="preserve"> in our phylogeny</w:t>
      </w:r>
      <w:r>
        <w:t xml:space="preserve">: (a) the largely Asian-derived HKU9 sequences, (b) the African </w:t>
      </w:r>
      <w:r>
        <w:rPr>
          <w:i/>
          <w:iCs/>
        </w:rPr>
        <w:t xml:space="preserve">E. </w:t>
      </w:r>
      <w:proofErr w:type="spellStart"/>
      <w:r>
        <w:rPr>
          <w:i/>
          <w:iCs/>
        </w:rPr>
        <w:t>helvum</w:t>
      </w:r>
      <w:proofErr w:type="spellEnd"/>
      <w:r w:rsidR="009D0D5A">
        <w:rPr>
          <w:i/>
          <w:iCs/>
        </w:rPr>
        <w:t>-</w:t>
      </w:r>
      <w:r w:rsidR="009D0D5A">
        <w:t>derived</w:t>
      </w:r>
      <w:r>
        <w:rPr>
          <w:i/>
          <w:iCs/>
        </w:rPr>
        <w:t xml:space="preserve"> </w:t>
      </w:r>
      <w:r>
        <w:t>sequences (</w:t>
      </w:r>
      <w:r w:rsidR="009D0D5A">
        <w:t xml:space="preserve">now </w:t>
      </w:r>
      <w:r>
        <w:t xml:space="preserve">including new </w:t>
      </w:r>
      <w:r>
        <w:rPr>
          <w:i/>
          <w:iCs/>
        </w:rPr>
        <w:t xml:space="preserve">R. </w:t>
      </w:r>
      <w:proofErr w:type="spellStart"/>
      <w:r>
        <w:rPr>
          <w:i/>
          <w:iCs/>
        </w:rPr>
        <w:t>madagascariensis</w:t>
      </w:r>
      <w:proofErr w:type="spellEnd"/>
      <w:r w:rsidR="000648F6">
        <w:rPr>
          <w:i/>
          <w:iCs/>
        </w:rPr>
        <w:t xml:space="preserve"> </w:t>
      </w:r>
      <w:proofErr w:type="spellStart"/>
      <w:r w:rsidR="000648F6">
        <w:rPr>
          <w:i/>
          <w:iCs/>
        </w:rPr>
        <w:t>Nobecovirus</w:t>
      </w:r>
      <w:proofErr w:type="spellEnd"/>
      <w:r>
        <w:rPr>
          <w:i/>
          <w:iCs/>
        </w:rPr>
        <w:t xml:space="preserve"> </w:t>
      </w:r>
      <w:r>
        <w:t xml:space="preserve">genomes), (c) the recombinant GCCDC1 genomes, (d) the </w:t>
      </w:r>
      <w:proofErr w:type="spellStart"/>
      <w:r w:rsidR="000648F6" w:rsidRPr="00D103EE">
        <w:t>BtRt-BetaCoV</w:t>
      </w:r>
      <w:proofErr w:type="spellEnd"/>
      <w:r w:rsidR="000648F6" w:rsidRPr="00D103EE">
        <w:t>/GX2018</w:t>
      </w:r>
      <w:r w:rsidR="000E4765">
        <w:t xml:space="preserve"> and </w:t>
      </w:r>
      <w:r w:rsidR="00524E11">
        <w:t>BtCoV92</w:t>
      </w:r>
      <w:r>
        <w:t xml:space="preserve"> genomes described </w:t>
      </w:r>
      <w:r w:rsidR="000E4765">
        <w:t xml:space="preserve">respectively </w:t>
      </w:r>
      <w:r>
        <w:t xml:space="preserve">from China and Singapore, and (e) the divergent </w:t>
      </w:r>
      <w:r>
        <w:rPr>
          <w:i/>
          <w:iCs/>
        </w:rPr>
        <w:t xml:space="preserve">P. rufus </w:t>
      </w:r>
      <w:r>
        <w:t xml:space="preserve">genome contributed here from Madagascar. Intriguingly, the </w:t>
      </w:r>
      <w:r>
        <w:rPr>
          <w:i/>
          <w:iCs/>
        </w:rPr>
        <w:t xml:space="preserve">P. rufus </w:t>
      </w:r>
      <w:r>
        <w:t xml:space="preserve">genome groups ancestral to all other </w:t>
      </w:r>
      <w:proofErr w:type="spellStart"/>
      <w:r>
        <w:rPr>
          <w:i/>
        </w:rPr>
        <w:t>Nobecoviruses</w:t>
      </w:r>
      <w:proofErr w:type="spellEnd"/>
      <w:r>
        <w:rPr>
          <w:i/>
        </w:rPr>
        <w:t xml:space="preserve">, </w:t>
      </w:r>
      <w:r>
        <w:rPr>
          <w:iCs/>
        </w:rPr>
        <w:t xml:space="preserve">followed by the </w:t>
      </w:r>
      <w:r>
        <w:rPr>
          <w:i/>
        </w:rPr>
        <w:t xml:space="preserve">E. </w:t>
      </w:r>
      <w:proofErr w:type="spellStart"/>
      <w:r>
        <w:rPr>
          <w:i/>
        </w:rPr>
        <w:t>helvum</w:t>
      </w:r>
      <w:proofErr w:type="spellEnd"/>
      <w:r>
        <w:rPr>
          <w:i/>
        </w:rPr>
        <w:t xml:space="preserve">/R. madagascariensis </w:t>
      </w:r>
      <w:r w:rsidRPr="005F11E2">
        <w:rPr>
          <w:iCs/>
        </w:rPr>
        <w:t xml:space="preserve">African </w:t>
      </w:r>
      <w:r>
        <w:rPr>
          <w:iCs/>
        </w:rPr>
        <w:t>lineage, with the Asian genotypes forming three distinct (and more recent) clades corresponding to genotypes HKU9, GCCDC1, and G</w:t>
      </w:r>
      <w:r w:rsidR="00524E11">
        <w:rPr>
          <w:iCs/>
        </w:rPr>
        <w:t>X</w:t>
      </w:r>
      <w:r>
        <w:rPr>
          <w:iCs/>
        </w:rPr>
        <w:t>2018</w:t>
      </w:r>
      <w:r w:rsidR="000E4765">
        <w:rPr>
          <w:iCs/>
        </w:rPr>
        <w:t xml:space="preserve"> – </w:t>
      </w:r>
      <w:r w:rsidR="00524E11">
        <w:rPr>
          <w:iCs/>
        </w:rPr>
        <w:t>BtCoV92</w:t>
      </w:r>
      <w:r>
        <w:t>.</w:t>
      </w:r>
      <w:r>
        <w:rPr>
          <w:i/>
          <w:iCs/>
        </w:rPr>
        <w:t xml:space="preserve"> </w:t>
      </w:r>
      <w:r>
        <w:t xml:space="preserve">Further phylogenetic analysis of a 259bp fragment of the </w:t>
      </w:r>
      <w:proofErr w:type="spellStart"/>
      <w:r>
        <w:t>RdRp</w:t>
      </w:r>
      <w:proofErr w:type="spellEnd"/>
      <w:r>
        <w:t xml:space="preserve"> gene </w:t>
      </w:r>
      <w:r>
        <w:lastRenderedPageBreak/>
        <w:t xml:space="preserve">reconfirmed these groupings and suggested the presence of at least two distinct genetic variants within the </w:t>
      </w:r>
      <w:r>
        <w:rPr>
          <w:i/>
          <w:iCs/>
        </w:rPr>
        <w:t xml:space="preserve">P. rufus </w:t>
      </w:r>
      <w:r>
        <w:t>lineage (</w:t>
      </w:r>
      <w:r>
        <w:rPr>
          <w:b/>
          <w:bCs/>
        </w:rPr>
        <w:t>Figure 3B</w:t>
      </w:r>
      <w:r>
        <w:t xml:space="preserve">). One </w:t>
      </w:r>
      <w:proofErr w:type="spellStart"/>
      <w:r>
        <w:t>RdRp</w:t>
      </w:r>
      <w:proofErr w:type="spellEnd"/>
      <w:r>
        <w:t xml:space="preserve"> fragment derived from feces of the third Malagasy fruit bat, </w:t>
      </w:r>
      <w:r>
        <w:rPr>
          <w:i/>
          <w:iCs/>
        </w:rPr>
        <w:t>E</w:t>
      </w:r>
      <w:r w:rsidR="000E4765">
        <w:rPr>
          <w:i/>
          <w:iCs/>
        </w:rPr>
        <w:t>.</w:t>
      </w:r>
      <w:r>
        <w:rPr>
          <w:i/>
          <w:iCs/>
        </w:rPr>
        <w:t xml:space="preserve"> </w:t>
      </w:r>
      <w:proofErr w:type="spellStart"/>
      <w:r>
        <w:rPr>
          <w:i/>
          <w:iCs/>
        </w:rPr>
        <w:t>dupreanum</w:t>
      </w:r>
      <w:proofErr w:type="spellEnd"/>
      <w:r>
        <w:rPr>
          <w:i/>
          <w:iCs/>
        </w:rPr>
        <w:t xml:space="preserve">, </w:t>
      </w:r>
      <w:r>
        <w:t xml:space="preserve">grouped within the </w:t>
      </w:r>
      <w:r w:rsidRPr="007E2917">
        <w:rPr>
          <w:i/>
          <w:iCs/>
        </w:rPr>
        <w:t xml:space="preserve">E. </w:t>
      </w:r>
      <w:proofErr w:type="spellStart"/>
      <w:r w:rsidRPr="007E2917">
        <w:rPr>
          <w:i/>
          <w:iCs/>
        </w:rPr>
        <w:t>helvum</w:t>
      </w:r>
      <w:proofErr w:type="spellEnd"/>
      <w:r w:rsidR="000E4765">
        <w:rPr>
          <w:i/>
          <w:iCs/>
        </w:rPr>
        <w:t xml:space="preserve"> </w:t>
      </w:r>
      <w:r w:rsidR="000E4765" w:rsidRPr="000E4765">
        <w:t xml:space="preserve">– </w:t>
      </w:r>
      <w:r w:rsidRPr="007E2917">
        <w:rPr>
          <w:i/>
          <w:iCs/>
        </w:rPr>
        <w:t xml:space="preserve">R. </w:t>
      </w:r>
      <w:proofErr w:type="spellStart"/>
      <w:r w:rsidRPr="007E2917">
        <w:rPr>
          <w:i/>
          <w:iCs/>
        </w:rPr>
        <w:t>madagascariensis</w:t>
      </w:r>
      <w:proofErr w:type="spellEnd"/>
      <w:r>
        <w:rPr>
          <w:i/>
          <w:iCs/>
        </w:rPr>
        <w:t xml:space="preserve"> </w:t>
      </w:r>
      <w:r>
        <w:t xml:space="preserve">African </w:t>
      </w:r>
      <w:proofErr w:type="spellStart"/>
      <w:r>
        <w:rPr>
          <w:i/>
          <w:iCs/>
        </w:rPr>
        <w:t>Nobecovirus</w:t>
      </w:r>
      <w:proofErr w:type="spellEnd"/>
      <w:r>
        <w:rPr>
          <w:i/>
          <w:iCs/>
        </w:rPr>
        <w:t xml:space="preserve"> </w:t>
      </w:r>
      <w:r>
        <w:t>lineage</w:t>
      </w:r>
      <w:r>
        <w:rPr>
          <w:i/>
          <w:iCs/>
        </w:rPr>
        <w:t xml:space="preserve">, </w:t>
      </w:r>
      <w:r>
        <w:t xml:space="preserve">consistent with previous reporting </w:t>
      </w:r>
      <w:sdt>
        <w:sdtPr>
          <w:rPr>
            <w:color w:val="000000"/>
          </w:rPr>
          <w:tag w:val="MENDELEY_CITATION_v3_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"/>
          <w:id w:val="-842777475"/>
          <w:placeholder>
            <w:docPart w:val="DefaultPlaceholder_-1854013440"/>
          </w:placeholder>
        </w:sdtPr>
        <w:sdtEndPr/>
        <w:sdtContent>
          <w:r w:rsidR="009E41B3" w:rsidRPr="009E41B3">
            <w:rPr>
              <w:color w:val="000000"/>
            </w:rPr>
            <w:t>(12)</w:t>
          </w:r>
        </w:sdtContent>
      </w:sdt>
      <w:r>
        <w:t xml:space="preserve">. Characterization of the full length genome of this virus will be needed to clarify whether it represents a genetic variant of or </w:t>
      </w:r>
      <w:r w:rsidR="009D0D5A">
        <w:t xml:space="preserve">a </w:t>
      </w:r>
      <w:r>
        <w:t xml:space="preserve">distinct genotype from the </w:t>
      </w:r>
      <w:r>
        <w:rPr>
          <w:i/>
          <w:iCs/>
        </w:rPr>
        <w:t xml:space="preserve">R. madagascariensis </w:t>
      </w:r>
      <w:r>
        <w:t xml:space="preserve">virus. Phylogenetic analysis of the </w:t>
      </w:r>
      <w:proofErr w:type="spellStart"/>
      <w:r>
        <w:t>RdRp</w:t>
      </w:r>
      <w:proofErr w:type="spellEnd"/>
      <w:r>
        <w:t xml:space="preserve"> fragment allowed for inclusion of one partial </w:t>
      </w:r>
      <w:proofErr w:type="spellStart"/>
      <w:r>
        <w:rPr>
          <w:i/>
          <w:iCs/>
        </w:rPr>
        <w:t>Nobecovirus</w:t>
      </w:r>
      <w:proofErr w:type="spellEnd"/>
      <w:r>
        <w:rPr>
          <w:i/>
          <w:iCs/>
        </w:rPr>
        <w:t xml:space="preserve"> </w:t>
      </w:r>
      <w:r>
        <w:t xml:space="preserve">sequence derived from </w:t>
      </w:r>
      <w:r>
        <w:rPr>
          <w:i/>
          <w:iCs/>
        </w:rPr>
        <w:t xml:space="preserve">E. </w:t>
      </w:r>
      <w:proofErr w:type="spellStart"/>
      <w:r>
        <w:rPr>
          <w:i/>
          <w:iCs/>
        </w:rPr>
        <w:t>helvum</w:t>
      </w:r>
      <w:proofErr w:type="spellEnd"/>
      <w:r>
        <w:rPr>
          <w:i/>
          <w:iCs/>
        </w:rPr>
        <w:t xml:space="preserve"> </w:t>
      </w:r>
      <w:r>
        <w:t xml:space="preserve">bats in Kenya (HQ728482), which also grouped within the </w:t>
      </w:r>
      <w:r>
        <w:rPr>
          <w:i/>
        </w:rPr>
        <w:t xml:space="preserve">E. </w:t>
      </w:r>
      <w:proofErr w:type="spellStart"/>
      <w:r>
        <w:rPr>
          <w:i/>
        </w:rPr>
        <w:t>helvum</w:t>
      </w:r>
      <w:proofErr w:type="spellEnd"/>
      <w:r w:rsidR="000E4765">
        <w:rPr>
          <w:i/>
        </w:rPr>
        <w:t xml:space="preserve"> </w:t>
      </w:r>
      <w:r w:rsidR="000E4765" w:rsidRPr="000E4765">
        <w:t xml:space="preserve">– </w:t>
      </w:r>
      <w:r>
        <w:rPr>
          <w:i/>
        </w:rPr>
        <w:t xml:space="preserve">R. madagascariensis </w:t>
      </w:r>
      <w:r w:rsidRPr="005F11E2">
        <w:rPr>
          <w:iCs/>
        </w:rPr>
        <w:t xml:space="preserve">African </w:t>
      </w:r>
      <w:r>
        <w:rPr>
          <w:iCs/>
        </w:rPr>
        <w:t>clade</w:t>
      </w:r>
      <w:r>
        <w:t xml:space="preserve">, confirming the distribution of this genotype across West and East Africa and into the </w:t>
      </w:r>
      <w:r w:rsidR="000648F6">
        <w:t>South-Western Indian Ocean Islands</w:t>
      </w:r>
      <w:r>
        <w:rPr>
          <w:i/>
          <w:iCs/>
        </w:rPr>
        <w:t xml:space="preserve">. </w:t>
      </w:r>
      <w:r>
        <w:t xml:space="preserve">Notably, one partial Cameroonian </w:t>
      </w:r>
      <w:r>
        <w:rPr>
          <w:i/>
          <w:iCs/>
        </w:rPr>
        <w:t xml:space="preserve">E. </w:t>
      </w:r>
      <w:proofErr w:type="spellStart"/>
      <w:r>
        <w:rPr>
          <w:i/>
          <w:iCs/>
        </w:rPr>
        <w:t>helvum</w:t>
      </w:r>
      <w:proofErr w:type="spellEnd"/>
      <w:r>
        <w:rPr>
          <w:i/>
          <w:iCs/>
        </w:rPr>
        <w:t xml:space="preserve"> </w:t>
      </w:r>
      <w:r>
        <w:t xml:space="preserve">sequence (MG693170) clustered with HKU9 sequences from Asia, rather than within the </w:t>
      </w:r>
      <w:r>
        <w:rPr>
          <w:i/>
        </w:rPr>
        <w:t xml:space="preserve">E. </w:t>
      </w:r>
      <w:proofErr w:type="spellStart"/>
      <w:r>
        <w:rPr>
          <w:i/>
        </w:rPr>
        <w:t>helvum</w:t>
      </w:r>
      <w:proofErr w:type="spellEnd"/>
      <w:r w:rsidR="000E4765">
        <w:rPr>
          <w:i/>
        </w:rPr>
        <w:t xml:space="preserve"> </w:t>
      </w:r>
      <w:r w:rsidR="000E4765" w:rsidRPr="000E4765">
        <w:t xml:space="preserve">– </w:t>
      </w:r>
      <w:r>
        <w:rPr>
          <w:i/>
        </w:rPr>
        <w:t xml:space="preserve">R. madagascariensis </w:t>
      </w:r>
      <w:r w:rsidRPr="005F11E2">
        <w:rPr>
          <w:iCs/>
        </w:rPr>
        <w:t xml:space="preserve">African </w:t>
      </w:r>
      <w:r>
        <w:rPr>
          <w:iCs/>
        </w:rPr>
        <w:t xml:space="preserve">clade. </w:t>
      </w:r>
      <w:r>
        <w:t xml:space="preserve">These findings suggest that both “African” and “Asian” </w:t>
      </w:r>
      <w:proofErr w:type="spellStart"/>
      <w:r>
        <w:rPr>
          <w:i/>
          <w:iCs/>
        </w:rPr>
        <w:t>Nobecovirus</w:t>
      </w:r>
      <w:proofErr w:type="spellEnd"/>
      <w:r>
        <w:rPr>
          <w:i/>
          <w:iCs/>
        </w:rPr>
        <w:t xml:space="preserve"> </w:t>
      </w:r>
      <w:r>
        <w:t xml:space="preserve">lineages are likely broadly geographically distributed. </w:t>
      </w:r>
    </w:p>
    <w:p w14:paraId="055E5A8C" w14:textId="59F3981A" w:rsidR="00127389" w:rsidRPr="00E84487" w:rsidRDefault="00127389" w:rsidP="004231BE">
      <w:r>
        <w:t xml:space="preserve">Amino acid phylogenies computed from translated protein alignments of the S, E, M, and N </w:t>
      </w:r>
      <w:r>
        <w:rPr>
          <w:i/>
          <w:iCs/>
        </w:rPr>
        <w:t>Bet</w:t>
      </w:r>
      <w:r w:rsidR="007E3B99">
        <w:rPr>
          <w:i/>
          <w:iCs/>
        </w:rPr>
        <w:t>a</w:t>
      </w:r>
      <w:r>
        <w:rPr>
          <w:i/>
          <w:iCs/>
        </w:rPr>
        <w:t xml:space="preserve">coronavirus </w:t>
      </w:r>
      <w:r>
        <w:t>structural genes (</w:t>
      </w:r>
      <w:r w:rsidRPr="00844559">
        <w:rPr>
          <w:b/>
          <w:bCs/>
        </w:rPr>
        <w:t>Figure 4 A-D</w:t>
      </w:r>
      <w:r>
        <w:t>, respectively) further confirmed evolutionary relationships suggested in Figure 3. S, M, and N gene phylogenies demonstrated distinct</w:t>
      </w:r>
      <w:r w:rsidR="002F369C">
        <w:t xml:space="preserve"> </w:t>
      </w:r>
      <w:r>
        <w:t xml:space="preserve">groupings of five main </w:t>
      </w:r>
      <w:proofErr w:type="spellStart"/>
      <w:r>
        <w:rPr>
          <w:i/>
          <w:iCs/>
        </w:rPr>
        <w:t>Nobecovirus</w:t>
      </w:r>
      <w:proofErr w:type="spellEnd"/>
      <w:r>
        <w:rPr>
          <w:i/>
          <w:iCs/>
        </w:rPr>
        <w:t xml:space="preserve"> </w:t>
      </w:r>
      <w:r>
        <w:t>lineages outlined above, while</w:t>
      </w:r>
      <w:r w:rsidR="007E3B99">
        <w:t xml:space="preserve"> in</w:t>
      </w:r>
      <w:r>
        <w:t xml:space="preserve"> the E gene phylogeny</w:t>
      </w:r>
      <w:r w:rsidR="007E3B99">
        <w:t xml:space="preserve">, the </w:t>
      </w:r>
      <w:r>
        <w:rPr>
          <w:i/>
          <w:iCs/>
        </w:rPr>
        <w:t>P. rufus</w:t>
      </w:r>
      <w:r>
        <w:t xml:space="preserve"> sequence </w:t>
      </w:r>
      <w:r w:rsidR="007E3B99">
        <w:t xml:space="preserve">grouped </w:t>
      </w:r>
      <w:r>
        <w:t xml:space="preserve">adjacent to the </w:t>
      </w:r>
      <w:r w:rsidR="007E3B99">
        <w:t xml:space="preserve">single </w:t>
      </w:r>
      <w:r>
        <w:t xml:space="preserve">Cameroonian-derived </w:t>
      </w:r>
      <w:r w:rsidR="007E3B99">
        <w:rPr>
          <w:i/>
          <w:iCs/>
        </w:rPr>
        <w:t xml:space="preserve">E. </w:t>
      </w:r>
      <w:proofErr w:type="spellStart"/>
      <w:r w:rsidR="007E3B99">
        <w:rPr>
          <w:i/>
          <w:iCs/>
        </w:rPr>
        <w:t>helvum</w:t>
      </w:r>
      <w:proofErr w:type="spellEnd"/>
      <w:r w:rsidR="007E3B99">
        <w:rPr>
          <w:i/>
          <w:iCs/>
        </w:rPr>
        <w:t xml:space="preserve"> </w:t>
      </w:r>
      <w:r>
        <w:t xml:space="preserve">sequence within the HKU9 clade. </w:t>
      </w:r>
    </w:p>
    <w:p w14:paraId="0FC45D57" w14:textId="77777777" w:rsidR="00127389" w:rsidRDefault="00127389" w:rsidP="00A60EE4">
      <w:pPr>
        <w:rPr>
          <w:b/>
          <w:bCs/>
        </w:rPr>
      </w:pPr>
    </w:p>
    <w:p w14:paraId="7B3D9A15" w14:textId="77777777" w:rsidR="00127389" w:rsidRDefault="00127389" w:rsidP="00A60EE4">
      <w:pPr>
        <w:rPr>
          <w:i/>
          <w:iCs/>
        </w:rPr>
      </w:pPr>
      <w:r w:rsidRPr="00AC61DE">
        <w:rPr>
          <w:i/>
          <w:iCs/>
        </w:rPr>
        <w:t xml:space="preserve">Recombination </w:t>
      </w:r>
      <w:r>
        <w:rPr>
          <w:i/>
          <w:iCs/>
        </w:rPr>
        <w:t>A</w:t>
      </w:r>
      <w:r w:rsidRPr="00AC61DE">
        <w:rPr>
          <w:i/>
          <w:iCs/>
        </w:rPr>
        <w:t>naly</w:t>
      </w:r>
      <w:r>
        <w:rPr>
          <w:i/>
          <w:iCs/>
        </w:rPr>
        <w:t>sis</w:t>
      </w:r>
    </w:p>
    <w:p w14:paraId="054D22C6" w14:textId="178B9E89" w:rsidR="00127389" w:rsidRPr="00AC61DE" w:rsidRDefault="00127389" w:rsidP="00A60EE4">
      <w:proofErr w:type="spellStart"/>
      <w:r>
        <w:t>SimPlot</w:t>
      </w:r>
      <w:proofErr w:type="spellEnd"/>
      <w:r>
        <w:t xml:space="preserve"> analysis confirmed the evolutionary distinctiveness of the </w:t>
      </w:r>
      <w:r>
        <w:rPr>
          <w:i/>
          <w:iCs/>
        </w:rPr>
        <w:t xml:space="preserve">P. rufus </w:t>
      </w:r>
      <w:proofErr w:type="spellStart"/>
      <w:r>
        <w:rPr>
          <w:i/>
          <w:iCs/>
        </w:rPr>
        <w:t>Nobecovirus</w:t>
      </w:r>
      <w:proofErr w:type="spellEnd"/>
      <w:r>
        <w:rPr>
          <w:i/>
          <w:iCs/>
        </w:rPr>
        <w:t xml:space="preserve"> </w:t>
      </w:r>
      <w:r>
        <w:t xml:space="preserve">genome, which showed </w:t>
      </w:r>
      <w:r w:rsidR="00AE3473">
        <w:t xml:space="preserve">&lt;70% amino acid similarity and </w:t>
      </w:r>
      <w:r>
        <w:t xml:space="preserve">&lt;50% </w:t>
      </w:r>
      <w:r w:rsidR="00AE3473">
        <w:t>nucleotide similarity</w:t>
      </w:r>
      <w:r>
        <w:t xml:space="preserve"> to HKU9, </w:t>
      </w:r>
      <w:r>
        <w:rPr>
          <w:i/>
          <w:iCs/>
        </w:rPr>
        <w:t xml:space="preserve">E. </w:t>
      </w:r>
      <w:proofErr w:type="spellStart"/>
      <w:r>
        <w:rPr>
          <w:i/>
          <w:iCs/>
        </w:rPr>
        <w:t>helvum</w:t>
      </w:r>
      <w:proofErr w:type="spellEnd"/>
      <w:r>
        <w:rPr>
          <w:i/>
          <w:iCs/>
        </w:rPr>
        <w:t xml:space="preserve">, </w:t>
      </w:r>
      <w:r>
        <w:t xml:space="preserve">and </w:t>
      </w:r>
      <w:r>
        <w:rPr>
          <w:i/>
          <w:iCs/>
        </w:rPr>
        <w:t xml:space="preserve">R. madagascariensis </w:t>
      </w:r>
      <w:r>
        <w:t xml:space="preserve">genotypes across the majority of its genome length </w:t>
      </w:r>
      <w:r w:rsidRPr="00D40F9A">
        <w:t>(</w:t>
      </w:r>
      <w:r w:rsidRPr="00D40F9A">
        <w:rPr>
          <w:b/>
          <w:bCs/>
        </w:rPr>
        <w:t>Figure 5A</w:t>
      </w:r>
      <w:ins w:id="20" w:author="Kettenburg, Gwenddolen" w:date="2021-09-15T10:46:00Z">
        <w:r w:rsidR="00AE3473" w:rsidRPr="00AE3473">
          <w:rPr>
            <w:b/>
            <w:bCs/>
          </w:rPr>
          <w:t>/</w:t>
        </w:r>
      </w:ins>
      <w:r w:rsidR="00AE3473" w:rsidRPr="00AE3473">
        <w:rPr>
          <w:b/>
          <w:bCs/>
        </w:rPr>
        <w:t>B</w:t>
      </w:r>
      <w:r>
        <w:t xml:space="preserve">). Consistent with BLAST results, the </w:t>
      </w:r>
      <w:r>
        <w:rPr>
          <w:i/>
          <w:iCs/>
        </w:rPr>
        <w:t xml:space="preserve">P. rufus </w:t>
      </w:r>
      <w:proofErr w:type="spellStart"/>
      <w:r>
        <w:rPr>
          <w:i/>
          <w:iCs/>
        </w:rPr>
        <w:t>Nobecovirus</w:t>
      </w:r>
      <w:proofErr w:type="spellEnd"/>
      <w:r>
        <w:rPr>
          <w:i/>
          <w:iCs/>
        </w:rPr>
        <w:t xml:space="preserve"> </w:t>
      </w:r>
      <w:r>
        <w:t xml:space="preserve">genome demonstrated the highest similarity to previously described sequences in the Orf1b region, which includes </w:t>
      </w:r>
      <w:proofErr w:type="spellStart"/>
      <w:r>
        <w:t>RdRp</w:t>
      </w:r>
      <w:proofErr w:type="spellEnd"/>
      <w:r>
        <w:t xml:space="preserve">. The </w:t>
      </w:r>
      <w:r>
        <w:rPr>
          <w:i/>
          <w:iCs/>
        </w:rPr>
        <w:t xml:space="preserve">R. </w:t>
      </w:r>
      <w:proofErr w:type="spellStart"/>
      <w:r>
        <w:rPr>
          <w:i/>
          <w:iCs/>
        </w:rPr>
        <w:t>madagascariensis</w:t>
      </w:r>
      <w:proofErr w:type="spellEnd"/>
      <w:r>
        <w:rPr>
          <w:i/>
          <w:iCs/>
        </w:rPr>
        <w:t xml:space="preserve"> </w:t>
      </w:r>
      <w:proofErr w:type="spellStart"/>
      <w:r>
        <w:rPr>
          <w:i/>
          <w:iCs/>
        </w:rPr>
        <w:t>Nobecoviruses</w:t>
      </w:r>
      <w:proofErr w:type="spellEnd"/>
      <w:r>
        <w:t>, by contrast, showed &gt;90%</w:t>
      </w:r>
      <w:r w:rsidR="00AE3473">
        <w:t xml:space="preserve"> amino acid and nucleotide</w:t>
      </w:r>
      <w:r>
        <w:t xml:space="preserve"> similarity to the </w:t>
      </w:r>
      <w:r>
        <w:rPr>
          <w:i/>
          <w:iCs/>
        </w:rPr>
        <w:t xml:space="preserve">E. </w:t>
      </w:r>
      <w:proofErr w:type="spellStart"/>
      <w:r>
        <w:rPr>
          <w:i/>
          <w:iCs/>
        </w:rPr>
        <w:t>helvum</w:t>
      </w:r>
      <w:proofErr w:type="spellEnd"/>
      <w:r>
        <w:rPr>
          <w:i/>
          <w:iCs/>
        </w:rPr>
        <w:t xml:space="preserve"> </w:t>
      </w:r>
      <w:r w:rsidRPr="004D3B53">
        <w:t xml:space="preserve">African </w:t>
      </w:r>
      <w:r>
        <w:t xml:space="preserve">lineage throughout Orf1ab, but both </w:t>
      </w:r>
      <w:r>
        <w:rPr>
          <w:i/>
          <w:iCs/>
        </w:rPr>
        <w:t xml:space="preserve">P. rufus </w:t>
      </w:r>
      <w:r w:rsidRPr="006551B0">
        <w:t xml:space="preserve">and </w:t>
      </w:r>
      <w:r>
        <w:rPr>
          <w:i/>
          <w:iCs/>
        </w:rPr>
        <w:t xml:space="preserve">R. madagascariensis </w:t>
      </w:r>
      <w:r>
        <w:t>sequences diverged from all other reference genomes in the</w:t>
      </w:r>
      <w:r w:rsidR="007E3B99">
        <w:t xml:space="preserve"> first half</w:t>
      </w:r>
      <w:r>
        <w:t xml:space="preserve"> of the spike protein, which</w:t>
      </w:r>
      <w:r w:rsidR="007E3B99">
        <w:t xml:space="preserve"> corresponds to the S1 subunit and</w:t>
      </w:r>
      <w:r>
        <w:t xml:space="preserve"> includes the receptor binding domain that mediates viral entry into host cells </w:t>
      </w:r>
      <w:sdt>
        <w:sdtPr>
          <w:rPr>
            <w:color w:val="000000"/>
          </w:rPr>
          <w:tag w:val="MENDELEY_CITATION_v3_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"/>
          <w:id w:val="135846649"/>
          <w:placeholder>
            <w:docPart w:val="DefaultPlaceholder_-1854013440"/>
          </w:placeholder>
        </w:sdtPr>
        <w:sdtEndPr/>
        <w:sdtContent>
          <w:r w:rsidR="009E41B3" w:rsidRPr="009E41B3">
            <w:rPr>
              <w:color w:val="000000"/>
            </w:rPr>
            <w:t>(89)</w:t>
          </w:r>
        </w:sdtContent>
      </w:sdt>
      <w:r>
        <w:t xml:space="preserve">. Further divergence for both </w:t>
      </w:r>
      <w:r>
        <w:rPr>
          <w:i/>
          <w:iCs/>
        </w:rPr>
        <w:t xml:space="preserve">P. rufus </w:t>
      </w:r>
      <w:r>
        <w:t xml:space="preserve">and </w:t>
      </w:r>
      <w:r>
        <w:rPr>
          <w:i/>
          <w:iCs/>
        </w:rPr>
        <w:t xml:space="preserve">R. </w:t>
      </w:r>
      <w:proofErr w:type="spellStart"/>
      <w:r>
        <w:rPr>
          <w:i/>
          <w:iCs/>
        </w:rPr>
        <w:t>madagascariensis</w:t>
      </w:r>
      <w:proofErr w:type="spellEnd"/>
      <w:r>
        <w:rPr>
          <w:i/>
          <w:iCs/>
        </w:rPr>
        <w:t xml:space="preserve"> </w:t>
      </w:r>
      <w:proofErr w:type="spellStart"/>
      <w:r>
        <w:rPr>
          <w:i/>
          <w:iCs/>
        </w:rPr>
        <w:t>Nobecoviruses</w:t>
      </w:r>
      <w:proofErr w:type="spellEnd"/>
      <w:r>
        <w:t xml:space="preserve"> was observed in the N structural protein and in the NS7 accessory genes. </w:t>
      </w:r>
      <w:proofErr w:type="spellStart"/>
      <w:r>
        <w:t>Bootscan</w:t>
      </w:r>
      <w:proofErr w:type="spellEnd"/>
      <w:r>
        <w:t xml:space="preserve"> analysis further confirmed these findings, showing that the </w:t>
      </w:r>
      <w:r>
        <w:rPr>
          <w:i/>
          <w:iCs/>
        </w:rPr>
        <w:t xml:space="preserve">P. rufus </w:t>
      </w:r>
      <w:proofErr w:type="spellStart"/>
      <w:r>
        <w:rPr>
          <w:i/>
          <w:iCs/>
        </w:rPr>
        <w:t>Nobecovirus</w:t>
      </w:r>
      <w:proofErr w:type="spellEnd"/>
      <w:r>
        <w:rPr>
          <w:i/>
          <w:iCs/>
        </w:rPr>
        <w:t xml:space="preserve"> </w:t>
      </w:r>
      <w:r>
        <w:t xml:space="preserve">clusters with HKU9 lineages across Orf1ab, NS3, E, and M genes but demonstrates evidence of recombination with </w:t>
      </w:r>
      <w:r>
        <w:rPr>
          <w:i/>
          <w:iCs/>
        </w:rPr>
        <w:t xml:space="preserve">E. </w:t>
      </w:r>
      <w:proofErr w:type="spellStart"/>
      <w:r>
        <w:rPr>
          <w:i/>
          <w:iCs/>
        </w:rPr>
        <w:t>helvum</w:t>
      </w:r>
      <w:proofErr w:type="spellEnd"/>
      <w:r w:rsidR="00AC10B6">
        <w:rPr>
          <w:i/>
          <w:iCs/>
        </w:rPr>
        <w:t xml:space="preserve"> </w:t>
      </w:r>
      <w:r w:rsidR="00AC10B6" w:rsidRPr="000E4765">
        <w:t xml:space="preserve">– </w:t>
      </w:r>
      <w:r>
        <w:rPr>
          <w:i/>
          <w:iCs/>
        </w:rPr>
        <w:t xml:space="preserve">R. madagascariensis </w:t>
      </w:r>
      <w:r>
        <w:t>African lineages in the S (particularly S1), N, and NS7 genes (</w:t>
      </w:r>
      <w:r w:rsidRPr="006551B0">
        <w:rPr>
          <w:b/>
          <w:bCs/>
        </w:rPr>
        <w:t>Figure 5</w:t>
      </w:r>
      <w:r w:rsidR="00AE3473">
        <w:rPr>
          <w:b/>
          <w:bCs/>
        </w:rPr>
        <w:t>C</w:t>
      </w:r>
      <w:r w:rsidRPr="006551B0">
        <w:t>)</w:t>
      </w:r>
      <w:r>
        <w:t xml:space="preserve">. Similarly, </w:t>
      </w:r>
      <w:proofErr w:type="spellStart"/>
      <w:r>
        <w:t>bootscanning</w:t>
      </w:r>
      <w:proofErr w:type="spellEnd"/>
      <w:r>
        <w:t xml:space="preserve"> demonstrated that </w:t>
      </w:r>
      <w:r>
        <w:rPr>
          <w:i/>
          <w:iCs/>
        </w:rPr>
        <w:t xml:space="preserve">R. </w:t>
      </w:r>
      <w:proofErr w:type="spellStart"/>
      <w:r>
        <w:rPr>
          <w:i/>
          <w:iCs/>
        </w:rPr>
        <w:t>madagascariensis</w:t>
      </w:r>
      <w:proofErr w:type="spellEnd"/>
      <w:r>
        <w:rPr>
          <w:i/>
          <w:iCs/>
        </w:rPr>
        <w:t xml:space="preserve"> </w:t>
      </w:r>
      <w:proofErr w:type="spellStart"/>
      <w:r>
        <w:rPr>
          <w:i/>
          <w:iCs/>
        </w:rPr>
        <w:t>Nobecoviruses</w:t>
      </w:r>
      <w:proofErr w:type="spellEnd"/>
      <w:r>
        <w:t xml:space="preserve"> group with the </w:t>
      </w:r>
      <w:r>
        <w:rPr>
          <w:i/>
          <w:iCs/>
        </w:rPr>
        <w:t xml:space="preserve">E. </w:t>
      </w:r>
      <w:proofErr w:type="spellStart"/>
      <w:r>
        <w:rPr>
          <w:i/>
          <w:iCs/>
        </w:rPr>
        <w:t>helvum</w:t>
      </w:r>
      <w:proofErr w:type="spellEnd"/>
      <w:r>
        <w:t xml:space="preserve"> lineage across Orf1ab, NS3, E, and M but show evidence of recombination with HKU9 and </w:t>
      </w:r>
      <w:r>
        <w:rPr>
          <w:i/>
          <w:iCs/>
        </w:rPr>
        <w:t xml:space="preserve">P. rufus </w:t>
      </w:r>
      <w:proofErr w:type="spellStart"/>
      <w:r>
        <w:rPr>
          <w:i/>
          <w:iCs/>
        </w:rPr>
        <w:t>Nobecovirus</w:t>
      </w:r>
      <w:proofErr w:type="spellEnd"/>
      <w:r>
        <w:rPr>
          <w:i/>
          <w:iCs/>
        </w:rPr>
        <w:t xml:space="preserve"> </w:t>
      </w:r>
      <w:r>
        <w:t>in S (again, particularly S1), N, and NS7 genes (</w:t>
      </w:r>
      <w:r w:rsidRPr="006551B0">
        <w:rPr>
          <w:b/>
          <w:bCs/>
        </w:rPr>
        <w:t>Figure 5</w:t>
      </w:r>
      <w:r w:rsidR="00AE3473">
        <w:rPr>
          <w:b/>
          <w:bCs/>
        </w:rPr>
        <w:t>C</w:t>
      </w:r>
      <w:r>
        <w:t xml:space="preserve">), thus highlighting the dynamic nature of these regions of the </w:t>
      </w:r>
      <w:proofErr w:type="spellStart"/>
      <w:r w:rsidRPr="00AC10B6">
        <w:rPr>
          <w:i/>
          <w:iCs/>
        </w:rPr>
        <w:t>Nobecovirus</w:t>
      </w:r>
      <w:proofErr w:type="spellEnd"/>
      <w:r>
        <w:t xml:space="preserve"> genome.</w:t>
      </w:r>
    </w:p>
    <w:p w14:paraId="6C2BBC2D" w14:textId="77777777" w:rsidR="00F527F1" w:rsidRPr="00D40F9A" w:rsidRDefault="00F527F1" w:rsidP="00A60EE4">
      <w:pPr>
        <w:rPr>
          <w:ins w:id="21" w:author="Kettenburg, Gwenddolen" w:date="2021-09-15T10:46:00Z"/>
        </w:rPr>
      </w:pPr>
    </w:p>
    <w:p w14:paraId="32DFFEA4" w14:textId="77777777" w:rsidR="00A316ED" w:rsidRDefault="00127389" w:rsidP="00A60EE4">
      <w:pPr>
        <w:rPr>
          <w:b/>
          <w:bCs/>
        </w:rPr>
      </w:pPr>
      <w:r w:rsidRPr="00D40F9A">
        <w:rPr>
          <w:b/>
          <w:bCs/>
        </w:rPr>
        <w:t>Discussion</w:t>
      </w:r>
    </w:p>
    <w:p w14:paraId="1BA84242" w14:textId="61C08CA2" w:rsidR="00127389" w:rsidRDefault="00143B3A" w:rsidP="00A60EE4">
      <w:pPr>
        <w:rPr>
          <w:b/>
          <w:bCs/>
        </w:rPr>
      </w:pPr>
      <w:r>
        <w:rPr>
          <w:b/>
          <w:bCs/>
        </w:rPr>
        <w:t xml:space="preserve"> </w:t>
      </w:r>
    </w:p>
    <w:p w14:paraId="5CC149A8" w14:textId="0D755E35" w:rsidR="002276A0" w:rsidRDefault="00F537CD" w:rsidP="00A60EE4">
      <w:r>
        <w:t>Here, w</w:t>
      </w:r>
      <w:r w:rsidR="00B75353" w:rsidRPr="00B75353">
        <w:t>e contr</w:t>
      </w:r>
      <w:r w:rsidR="00B75353">
        <w:t xml:space="preserve">ibute three full-length genome sequences and </w:t>
      </w:r>
      <w:r w:rsidR="00A316ED">
        <w:t>four</w:t>
      </w:r>
      <w:r w:rsidR="00B75353">
        <w:t xml:space="preserve"> </w:t>
      </w:r>
      <w:proofErr w:type="spellStart"/>
      <w:r w:rsidR="00B75353">
        <w:t>RdRp</w:t>
      </w:r>
      <w:proofErr w:type="spellEnd"/>
      <w:r w:rsidR="00B75353">
        <w:t xml:space="preserve"> fragments to public NCBI repositories; these sequences correspond to at least two novel </w:t>
      </w:r>
      <w:proofErr w:type="spellStart"/>
      <w:r w:rsidR="00B75353">
        <w:rPr>
          <w:i/>
          <w:iCs/>
        </w:rPr>
        <w:t>Nobecoviruses</w:t>
      </w:r>
      <w:proofErr w:type="spellEnd"/>
      <w:r w:rsidR="00B75353">
        <w:rPr>
          <w:i/>
          <w:iCs/>
        </w:rPr>
        <w:t xml:space="preserve"> </w:t>
      </w:r>
      <w:r w:rsidR="00B75353">
        <w:t xml:space="preserve">derived from </w:t>
      </w:r>
      <w:r w:rsidR="00B75353">
        <w:lastRenderedPageBreak/>
        <w:t xml:space="preserve">wild </w:t>
      </w:r>
      <w:r w:rsidR="006A64FA">
        <w:t>Malagasy</w:t>
      </w:r>
      <w:r w:rsidR="00B75353">
        <w:t xml:space="preserve"> fruit bats, </w:t>
      </w:r>
      <w:proofErr w:type="spellStart"/>
      <w:r w:rsidR="00B75353">
        <w:rPr>
          <w:i/>
          <w:iCs/>
        </w:rPr>
        <w:t>Pteropus</w:t>
      </w:r>
      <w:proofErr w:type="spellEnd"/>
      <w:r w:rsidR="00B75353">
        <w:rPr>
          <w:i/>
          <w:iCs/>
        </w:rPr>
        <w:t xml:space="preserve"> rufus </w:t>
      </w:r>
      <w:r w:rsidR="00B75353">
        <w:t xml:space="preserve">and </w:t>
      </w:r>
      <w:r w:rsidR="00B75353">
        <w:rPr>
          <w:i/>
          <w:iCs/>
        </w:rPr>
        <w:t xml:space="preserve">Rousettus madagascariensis, </w:t>
      </w:r>
      <w:r w:rsidR="00B75353">
        <w:t xml:space="preserve">with evidence of additional genetic variants circulating in </w:t>
      </w:r>
      <w:r w:rsidR="00B75353">
        <w:rPr>
          <w:i/>
          <w:iCs/>
        </w:rPr>
        <w:t xml:space="preserve">Eidolon </w:t>
      </w:r>
      <w:proofErr w:type="spellStart"/>
      <w:r w:rsidR="00B75353">
        <w:rPr>
          <w:i/>
          <w:iCs/>
        </w:rPr>
        <w:t>dupreanum</w:t>
      </w:r>
      <w:proofErr w:type="spellEnd"/>
      <w:r w:rsidR="00B75353">
        <w:rPr>
          <w:i/>
          <w:iCs/>
        </w:rPr>
        <w:t xml:space="preserve">, </w:t>
      </w:r>
      <w:r w:rsidR="00B75353">
        <w:t>as well. Phylogenetic analyses suggest that previously</w:t>
      </w:r>
      <w:r w:rsidR="007715D2">
        <w:t xml:space="preserve"> </w:t>
      </w:r>
      <w:r w:rsidR="00B75353">
        <w:t xml:space="preserve">described </w:t>
      </w:r>
      <w:proofErr w:type="spellStart"/>
      <w:r w:rsidR="00B75353">
        <w:rPr>
          <w:i/>
          <w:iCs/>
        </w:rPr>
        <w:t>Nobecoviruses</w:t>
      </w:r>
      <w:proofErr w:type="spellEnd"/>
      <w:r w:rsidR="00B75353">
        <w:rPr>
          <w:i/>
          <w:iCs/>
        </w:rPr>
        <w:t xml:space="preserve"> </w:t>
      </w:r>
      <w:r w:rsidR="00B75353">
        <w:t>can be grouped in</w:t>
      </w:r>
      <w:r w:rsidR="00A316ED">
        <w:t>to</w:t>
      </w:r>
      <w:r w:rsidR="00B75353">
        <w:t xml:space="preserve"> five general clades: (a) the HKU9 lineage of largely Asian origins, </w:t>
      </w:r>
      <w:r w:rsidR="00085453">
        <w:t>(b) the</w:t>
      </w:r>
      <w:r w:rsidR="00B75353">
        <w:t xml:space="preserve"> mostly African-distributed lineage derived from </w:t>
      </w:r>
      <w:r w:rsidR="00B75353">
        <w:rPr>
          <w:i/>
          <w:iCs/>
        </w:rPr>
        <w:t xml:space="preserve">E. </w:t>
      </w:r>
      <w:proofErr w:type="spellStart"/>
      <w:r w:rsidR="00B75353">
        <w:rPr>
          <w:i/>
          <w:iCs/>
        </w:rPr>
        <w:t>helvum</w:t>
      </w:r>
      <w:proofErr w:type="spellEnd"/>
      <w:r w:rsidR="00B75353">
        <w:rPr>
          <w:i/>
          <w:iCs/>
        </w:rPr>
        <w:t xml:space="preserve"> </w:t>
      </w:r>
      <w:r w:rsidR="00B75353">
        <w:t>bats (</w:t>
      </w:r>
      <w:r w:rsidR="00085453">
        <w:t>which</w:t>
      </w:r>
      <w:r w:rsidR="00B75353">
        <w:t xml:space="preserve"> contain</w:t>
      </w:r>
      <w:r w:rsidR="00085453">
        <w:t>s</w:t>
      </w:r>
      <w:r w:rsidR="00B75353">
        <w:t xml:space="preserve"> our </w:t>
      </w:r>
      <w:r w:rsidR="00B75353">
        <w:rPr>
          <w:i/>
          <w:iCs/>
        </w:rPr>
        <w:t xml:space="preserve">R. madagascariensis </w:t>
      </w:r>
      <w:r w:rsidR="00B75353">
        <w:t xml:space="preserve">and </w:t>
      </w:r>
      <w:r w:rsidR="00B75353">
        <w:rPr>
          <w:i/>
          <w:iCs/>
        </w:rPr>
        <w:t xml:space="preserve">E. </w:t>
      </w:r>
      <w:proofErr w:type="spellStart"/>
      <w:r w:rsidR="00B75353">
        <w:rPr>
          <w:i/>
          <w:iCs/>
        </w:rPr>
        <w:t>dupreanum</w:t>
      </w:r>
      <w:proofErr w:type="spellEnd"/>
      <w:r w:rsidR="00B75353">
        <w:rPr>
          <w:i/>
          <w:iCs/>
        </w:rPr>
        <w:t xml:space="preserve"> </w:t>
      </w:r>
      <w:r w:rsidR="00B75353">
        <w:t xml:space="preserve">sequence contributions), </w:t>
      </w:r>
      <w:r w:rsidR="00085453">
        <w:t>(c) the recombinant GCCDC1</w:t>
      </w:r>
      <w:r w:rsidR="000648F6">
        <w:t xml:space="preserve"> lineage</w:t>
      </w:r>
      <w:r w:rsidR="00085453">
        <w:t>, which has been previously reported from China and Singapore</w:t>
      </w:r>
      <w:r w:rsidR="00A316ED">
        <w:t xml:space="preserve"> </w:t>
      </w:r>
      <w:sdt>
        <w:sdtPr>
          <w:rPr>
            <w:color w:val="000000"/>
          </w:rPr>
          <w:tag w:val="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"/>
          <w:id w:val="-1734379404"/>
          <w:placeholder>
            <w:docPart w:val="DefaultPlaceholder_-1854013440"/>
          </w:placeholder>
        </w:sdtPr>
        <w:sdtEndPr/>
        <w:sdtContent>
          <w:r w:rsidR="009E41B3" w:rsidRPr="009E41B3">
            <w:rPr>
              <w:color w:val="000000"/>
            </w:rPr>
            <w:t>(27,61)</w:t>
          </w:r>
        </w:sdtContent>
      </w:sdt>
      <w:r w:rsidR="00085453">
        <w:t xml:space="preserve">, (d) </w:t>
      </w:r>
      <w:r w:rsidR="003E4F79">
        <w:t>the</w:t>
      </w:r>
      <w:r w:rsidR="00085453">
        <w:t xml:space="preserve"> </w:t>
      </w:r>
      <w:proofErr w:type="spellStart"/>
      <w:r w:rsidR="00AC10B6" w:rsidRPr="00D103EE">
        <w:t>BtRt-BetaCoV</w:t>
      </w:r>
      <w:proofErr w:type="spellEnd"/>
      <w:r w:rsidR="00AC10B6" w:rsidRPr="00D103EE">
        <w:t>/GX2018</w:t>
      </w:r>
      <w:r w:rsidR="00AC10B6">
        <w:t xml:space="preserve"> – </w:t>
      </w:r>
      <w:r w:rsidR="00524E11">
        <w:t>BtCoV92</w:t>
      </w:r>
      <w:r w:rsidR="00085453">
        <w:t xml:space="preserve"> lineage, also known from China and Singapore</w:t>
      </w:r>
      <w:r w:rsidR="00A316ED">
        <w:t xml:space="preserve"> </w:t>
      </w:r>
      <w:sdt>
        <w:sdtPr>
          <w:rPr>
            <w:color w:val="000000"/>
          </w:rPr>
          <w:tag w:val="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"/>
          <w:id w:val="-643036707"/>
          <w:placeholder>
            <w:docPart w:val="DefaultPlaceholder_-1854013440"/>
          </w:placeholder>
        </w:sdtPr>
        <w:sdtEndPr/>
        <w:sdtContent>
          <w:r w:rsidR="009E41B3" w:rsidRPr="009E41B3">
            <w:rPr>
              <w:color w:val="000000"/>
            </w:rPr>
            <w:t>(58,59)</w:t>
          </w:r>
        </w:sdtContent>
      </w:sdt>
      <w:r w:rsidR="00085453">
        <w:t xml:space="preserve">, and (e) a novel, divergent clade corresponding to the newly-described </w:t>
      </w:r>
      <w:r w:rsidR="00085453">
        <w:rPr>
          <w:i/>
          <w:iCs/>
        </w:rPr>
        <w:t xml:space="preserve">P. rufus </w:t>
      </w:r>
      <w:r w:rsidR="00085453">
        <w:t xml:space="preserve">genome. Importantly, though largely </w:t>
      </w:r>
      <w:r w:rsidR="00940DE4">
        <w:t>characterized</w:t>
      </w:r>
      <w:r w:rsidR="00085453">
        <w:t xml:space="preserve"> in Asia, HKU9 </w:t>
      </w:r>
      <w:proofErr w:type="spellStart"/>
      <w:r w:rsidR="003E4F79">
        <w:rPr>
          <w:i/>
          <w:iCs/>
        </w:rPr>
        <w:t>Nobecovirus</w:t>
      </w:r>
      <w:proofErr w:type="spellEnd"/>
      <w:r w:rsidR="003E4F79">
        <w:rPr>
          <w:i/>
          <w:iCs/>
        </w:rPr>
        <w:t xml:space="preserve"> </w:t>
      </w:r>
      <w:r w:rsidR="00085453">
        <w:t>genotypes have been identified in West Africa (Cameroon)</w:t>
      </w:r>
      <w:r w:rsidR="00E77B3F">
        <w:t xml:space="preserve"> </w:t>
      </w:r>
      <w:sdt>
        <w:sdtPr>
          <w:rPr>
            <w:color w:val="000000"/>
          </w:rPr>
          <w:tag w:val="MENDELEY_CITATION_v3_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"/>
          <w:id w:val="784463929"/>
          <w:placeholder>
            <w:docPart w:val="DefaultPlaceholder_-1854013440"/>
          </w:placeholder>
        </w:sdtPr>
        <w:sdtEndPr/>
        <w:sdtContent>
          <w:r w:rsidR="009E41B3" w:rsidRPr="009E41B3">
            <w:rPr>
              <w:color w:val="000000"/>
            </w:rPr>
            <w:t>(60)</w:t>
          </w:r>
        </w:sdtContent>
      </w:sdt>
      <w:r w:rsidR="00085453">
        <w:t xml:space="preserve">, and </w:t>
      </w:r>
      <w:r w:rsidR="00085453">
        <w:rPr>
          <w:i/>
          <w:iCs/>
        </w:rPr>
        <w:t>E</w:t>
      </w:r>
      <w:r w:rsidR="0091154F">
        <w:rPr>
          <w:i/>
          <w:iCs/>
        </w:rPr>
        <w:t>.</w:t>
      </w:r>
      <w:r w:rsidR="00085453">
        <w:rPr>
          <w:i/>
          <w:iCs/>
        </w:rPr>
        <w:t xml:space="preserve"> </w:t>
      </w:r>
      <w:proofErr w:type="spellStart"/>
      <w:r w:rsidR="00085453">
        <w:rPr>
          <w:i/>
          <w:iCs/>
        </w:rPr>
        <w:t>helvum</w:t>
      </w:r>
      <w:proofErr w:type="spellEnd"/>
      <w:r w:rsidR="00940DE4">
        <w:rPr>
          <w:i/>
          <w:iCs/>
        </w:rPr>
        <w:t xml:space="preserve"> </w:t>
      </w:r>
      <w:r w:rsidR="00085453">
        <w:t xml:space="preserve">lineages have been characterized </w:t>
      </w:r>
      <w:r w:rsidR="00940DE4">
        <w:t>across</w:t>
      </w:r>
      <w:r w:rsidR="00085453">
        <w:t xml:space="preserve"> </w:t>
      </w:r>
      <w:r w:rsidR="00E77B3F">
        <w:t xml:space="preserve">both </w:t>
      </w:r>
      <w:r w:rsidR="00085453">
        <w:t>West (Cameroon)</w:t>
      </w:r>
      <w:sdt>
        <w:sdtPr>
          <w:rPr>
            <w:color w:val="000000"/>
          </w:rPr>
          <w:tag w:val="MENDELEY_CITATION_v3_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"/>
          <w:id w:val="-1117531366"/>
          <w:placeholder>
            <w:docPart w:val="DefaultPlaceholder_-1854013440"/>
          </w:placeholder>
        </w:sdtPr>
        <w:sdtEndPr/>
        <w:sdtContent>
          <w:r w:rsidR="009E41B3" w:rsidRPr="009E41B3">
            <w:rPr>
              <w:color w:val="000000"/>
            </w:rPr>
            <w:t>(60)</w:t>
          </w:r>
        </w:sdtContent>
      </w:sdt>
      <w:r w:rsidR="00085453">
        <w:t xml:space="preserve"> </w:t>
      </w:r>
      <w:r w:rsidR="00940DE4">
        <w:t>and</w:t>
      </w:r>
      <w:r w:rsidR="00085453">
        <w:t xml:space="preserve"> East </w:t>
      </w:r>
      <w:r w:rsidR="00AF1473">
        <w:t>(Kenya)</w:t>
      </w:r>
      <w:sdt>
        <w:sdtPr>
          <w:rPr>
            <w:color w:val="000000"/>
          </w:rPr>
          <w:tag w:val="MENDELEY_CITATION_v3_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"/>
          <w:id w:val="-1408148514"/>
          <w:placeholder>
            <w:docPart w:val="DefaultPlaceholder_-1854013440"/>
          </w:placeholder>
        </w:sdtPr>
        <w:sdtEndPr/>
        <w:sdtContent>
          <w:r w:rsidR="009E41B3" w:rsidRPr="009E41B3">
            <w:rPr>
              <w:color w:val="000000"/>
            </w:rPr>
            <w:t>(29,90)</w:t>
          </w:r>
        </w:sdtContent>
      </w:sdt>
      <w:r w:rsidR="00AF1473">
        <w:t xml:space="preserve"> </w:t>
      </w:r>
      <w:r w:rsidR="00085453">
        <w:t>Africa</w:t>
      </w:r>
      <w:r w:rsidR="00AF1473">
        <w:t xml:space="preserve">, as well as </w:t>
      </w:r>
      <w:r w:rsidR="00AC10B6">
        <w:t>o</w:t>
      </w:r>
      <w:r w:rsidR="00AF1473">
        <w:t xml:space="preserve">n </w:t>
      </w:r>
      <w:r w:rsidR="000648F6">
        <w:t xml:space="preserve">one </w:t>
      </w:r>
      <w:r w:rsidR="002276A0">
        <w:t>Indian Ocean</w:t>
      </w:r>
      <w:r w:rsidR="00AF1473">
        <w:t xml:space="preserve"> </w:t>
      </w:r>
      <w:r w:rsidR="000648F6">
        <w:t xml:space="preserve">island </w:t>
      </w:r>
      <w:r w:rsidR="00AF1473">
        <w:t>(Madagascar)</w:t>
      </w:r>
      <w:r w:rsidR="002276A0">
        <w:t xml:space="preserve">. These findings suggest that different </w:t>
      </w:r>
      <w:proofErr w:type="spellStart"/>
      <w:r w:rsidR="002276A0">
        <w:rPr>
          <w:i/>
          <w:iCs/>
        </w:rPr>
        <w:t>Nobecovirus</w:t>
      </w:r>
      <w:proofErr w:type="spellEnd"/>
      <w:r w:rsidR="002276A0">
        <w:rPr>
          <w:i/>
          <w:iCs/>
        </w:rPr>
        <w:t xml:space="preserve"> </w:t>
      </w:r>
      <w:r w:rsidR="002276A0">
        <w:t xml:space="preserve">clades may be more broadly geographically distributed than has been previously </w:t>
      </w:r>
      <w:r w:rsidR="00940DE4">
        <w:t>recognized.</w:t>
      </w:r>
      <w:r w:rsidR="00F80275">
        <w:t xml:space="preserve"> </w:t>
      </w:r>
      <w:r w:rsidR="003E4F79">
        <w:t>T</w:t>
      </w:r>
      <w:r w:rsidR="00F80275">
        <w:t xml:space="preserve">o our knowledge, no </w:t>
      </w:r>
      <w:proofErr w:type="spellStart"/>
      <w:r w:rsidR="00F80275">
        <w:rPr>
          <w:i/>
          <w:iCs/>
        </w:rPr>
        <w:t>Nobecoviruses</w:t>
      </w:r>
      <w:proofErr w:type="spellEnd"/>
      <w:r w:rsidR="00F80275">
        <w:rPr>
          <w:i/>
          <w:iCs/>
        </w:rPr>
        <w:t xml:space="preserve"> </w:t>
      </w:r>
      <w:r w:rsidR="00F80275">
        <w:t>have been</w:t>
      </w:r>
      <w:r w:rsidR="00AF1473">
        <w:t xml:space="preserve"> identified </w:t>
      </w:r>
      <w:r w:rsidR="003E4F79">
        <w:t>from</w:t>
      </w:r>
      <w:r w:rsidR="00AF1473">
        <w:t xml:space="preserve"> </w:t>
      </w:r>
      <w:r w:rsidR="00AC10B6">
        <w:t xml:space="preserve">the southern extension of the </w:t>
      </w:r>
      <w:r w:rsidR="00AF1473">
        <w:t>pterop</w:t>
      </w:r>
      <w:r w:rsidR="003E4F79">
        <w:t>od</w:t>
      </w:r>
      <w:r w:rsidR="00AF1473">
        <w:t>id fruit bat</w:t>
      </w:r>
      <w:r w:rsidR="00AC10B6">
        <w:t xml:space="preserve"> range</w:t>
      </w:r>
      <w:r w:rsidR="00AF1473">
        <w:t xml:space="preserve"> in Australia; characterization of any </w:t>
      </w:r>
      <w:proofErr w:type="spellStart"/>
      <w:r w:rsidR="00AF1473">
        <w:t>CoVs</w:t>
      </w:r>
      <w:proofErr w:type="spellEnd"/>
      <w:r w:rsidR="00AF1473">
        <w:t xml:space="preserve"> infecting these bats</w:t>
      </w:r>
      <w:r w:rsidR="003E4F79">
        <w:t>, which are</w:t>
      </w:r>
      <w:r w:rsidR="00AF1473">
        <w:t xml:space="preserve"> known to host important, zoonotic henipaviruses</w:t>
      </w:r>
      <w:r w:rsidR="00AC10B6">
        <w:t xml:space="preserve"> </w:t>
      </w:r>
      <w:sdt>
        <w:sdtPr>
          <w:rPr>
            <w:color w:val="000000"/>
          </w:rPr>
          <w:tag w:val="MENDELEY_CITATION_v3_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"/>
          <w:id w:val="-866527038"/>
          <w:placeholder>
            <w:docPart w:val="DefaultPlaceholder_-1854013440"/>
          </w:placeholder>
        </w:sdtPr>
        <w:sdtEndPr/>
        <w:sdtContent>
          <w:r w:rsidR="009E41B3" w:rsidRPr="009E41B3">
            <w:rPr>
              <w:color w:val="000000"/>
            </w:rPr>
            <w:t>(91)</w:t>
          </w:r>
        </w:sdtContent>
      </w:sdt>
      <w:r w:rsidR="00AF1473">
        <w:t xml:space="preserve"> and lyssaviruses</w:t>
      </w:r>
      <w:r w:rsidR="00E77B3F">
        <w:t xml:space="preserve"> </w:t>
      </w:r>
      <w:r w:rsidR="00D16943" w:rsidRPr="00D16943">
        <w:rPr>
          <w:color w:val="000000"/>
        </w:rPr>
        <w:t>(93)</w:t>
      </w:r>
      <w:r w:rsidR="003E4F79">
        <w:t>,</w:t>
      </w:r>
      <w:r w:rsidR="00AF1473">
        <w:t xml:space="preserve"> would do much to enhance our understand</w:t>
      </w:r>
      <w:r w:rsidR="002F7381">
        <w:t>ing</w:t>
      </w:r>
      <w:r w:rsidR="00AF1473">
        <w:t xml:space="preserve"> of the </w:t>
      </w:r>
      <w:proofErr w:type="spellStart"/>
      <w:r w:rsidR="00AF1473">
        <w:t>phylogeography</w:t>
      </w:r>
      <w:proofErr w:type="spellEnd"/>
      <w:r w:rsidR="00AF1473">
        <w:t xml:space="preserve"> of the </w:t>
      </w:r>
      <w:proofErr w:type="spellStart"/>
      <w:r w:rsidR="00AF1473">
        <w:rPr>
          <w:i/>
          <w:iCs/>
        </w:rPr>
        <w:t>Nobecovirus</w:t>
      </w:r>
      <w:proofErr w:type="spellEnd"/>
      <w:r w:rsidR="00AF1473">
        <w:rPr>
          <w:i/>
          <w:iCs/>
        </w:rPr>
        <w:t xml:space="preserve"> </w:t>
      </w:r>
      <w:r w:rsidR="00AF1473">
        <w:t>clade.</w:t>
      </w:r>
      <w:r w:rsidR="002276A0">
        <w:t xml:space="preserve"> Madagascar represents a unique phylogeographic melting pot, with flora</w:t>
      </w:r>
      <w:r w:rsidR="002A657B">
        <w:t xml:space="preserve"> and </w:t>
      </w:r>
      <w:r w:rsidR="002276A0">
        <w:t>fauna</w:t>
      </w:r>
      <w:r w:rsidR="002A657B">
        <w:t>—</w:t>
      </w:r>
      <w:r w:rsidR="002276A0">
        <w:t>and corresponding viruses</w:t>
      </w:r>
      <w:r w:rsidR="002A657B">
        <w:t>—</w:t>
      </w:r>
      <w:r w:rsidR="002276A0">
        <w:t>of both African and Asian descent</w:t>
      </w:r>
      <w:r w:rsidR="00AC10B6">
        <w:t xml:space="preserve"> </w:t>
      </w:r>
      <w:sdt>
        <w:sdtPr>
          <w:rPr>
            <w:color w:val="000000"/>
          </w:rPr>
          <w:tag w:val="MENDELEY_CITATION_v3_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"/>
          <w:id w:val="660356597"/>
          <w:placeholder>
            <w:docPart w:val="DefaultPlaceholder_-1854013440"/>
          </w:placeholder>
        </w:sdtPr>
        <w:sdtEndPr/>
        <w:sdtContent>
          <w:r w:rsidR="009E41B3" w:rsidRPr="009E41B3">
            <w:rPr>
              <w:color w:val="000000"/>
            </w:rPr>
            <w:t>(51)</w:t>
          </w:r>
        </w:sdtContent>
      </w:sdt>
      <w:r w:rsidR="002276A0">
        <w:t>, offering opportunities for mixing of largely disparate viral groups.</w:t>
      </w:r>
      <w:r w:rsidR="00AF1473">
        <w:t xml:space="preserve"> This mixing is </w:t>
      </w:r>
      <w:r w:rsidR="002276A0">
        <w:t xml:space="preserve">important in light of the </w:t>
      </w:r>
      <w:proofErr w:type="spellStart"/>
      <w:r w:rsidR="002276A0">
        <w:t>CoV</w:t>
      </w:r>
      <w:proofErr w:type="spellEnd"/>
      <w:r w:rsidR="002276A0">
        <w:t xml:space="preserve"> penchant for recombination, which can allow viruses from one clade to gain function through acquisition of genetic material from another</w:t>
      </w:r>
      <w:r w:rsidR="00940DE4">
        <w:t>, thus facilitating rapid changes in host range</w:t>
      </w:r>
      <w:r w:rsidR="006A59BA">
        <w:t xml:space="preserve"> </w:t>
      </w:r>
      <w:sdt>
        <w:sdtPr>
          <w:rPr>
            <w:color w:val="000000"/>
          </w:rPr>
          <w:tag w:val="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"/>
          <w:id w:val="-349872044"/>
          <w:placeholder>
            <w:docPart w:val="DefaultPlaceholder_-1854013440"/>
          </w:placeholder>
        </w:sdtPr>
        <w:sdtEndPr/>
        <w:sdtContent>
          <w:r w:rsidR="009E41B3" w:rsidRPr="009E41B3">
            <w:rPr>
              <w:color w:val="000000"/>
            </w:rPr>
            <w:t>(39–44)</w:t>
          </w:r>
        </w:sdtContent>
      </w:sdt>
      <w:r w:rsidR="002276A0">
        <w:t xml:space="preserve">. </w:t>
      </w:r>
    </w:p>
    <w:p w14:paraId="6C2850FF" w14:textId="77777777" w:rsidR="00A316ED" w:rsidRDefault="00A316ED" w:rsidP="00A60EE4"/>
    <w:p w14:paraId="7BBD2C03" w14:textId="6689F7EE" w:rsidR="002276A0" w:rsidRDefault="002276A0" w:rsidP="00A60EE4">
      <w:proofErr w:type="spellStart"/>
      <w:r>
        <w:rPr>
          <w:i/>
          <w:iCs/>
        </w:rPr>
        <w:t>Nobecoviruses</w:t>
      </w:r>
      <w:proofErr w:type="spellEnd"/>
      <w:r>
        <w:rPr>
          <w:i/>
          <w:iCs/>
        </w:rPr>
        <w:t xml:space="preserve"> </w:t>
      </w:r>
      <w:r w:rsidR="00940DE4">
        <w:t xml:space="preserve">are not known to be zoonotic and </w:t>
      </w:r>
      <w:r w:rsidR="000F4F8E">
        <w:t xml:space="preserve">have been thus far described exclusively </w:t>
      </w:r>
      <w:r w:rsidR="00940DE4">
        <w:t xml:space="preserve">infecting </w:t>
      </w:r>
      <w:r w:rsidR="000F4F8E">
        <w:t xml:space="preserve">fruit bats hosts of the Old World </w:t>
      </w:r>
      <w:r w:rsidR="00940DE4">
        <w:t xml:space="preserve">bat </w:t>
      </w:r>
      <w:r w:rsidR="000F4F8E">
        <w:t>family</w:t>
      </w:r>
      <w:r w:rsidR="00940DE4">
        <w:t>,</w:t>
      </w:r>
      <w:r w:rsidR="000F4F8E">
        <w:t xml:space="preserve"> </w:t>
      </w:r>
      <w:proofErr w:type="spellStart"/>
      <w:r w:rsidR="000F4F8E">
        <w:t>Pteropodidae</w:t>
      </w:r>
      <w:proofErr w:type="spellEnd"/>
      <w:r w:rsidR="000F4F8E">
        <w:t>. Noneth</w:t>
      </w:r>
      <w:r w:rsidR="00940DE4">
        <w:t>e</w:t>
      </w:r>
      <w:r w:rsidR="000F4F8E">
        <w:t xml:space="preserve">less, the </w:t>
      </w:r>
      <w:proofErr w:type="spellStart"/>
      <w:r w:rsidR="00940DE4">
        <w:rPr>
          <w:i/>
          <w:iCs/>
        </w:rPr>
        <w:t>Nobecovirus</w:t>
      </w:r>
      <w:proofErr w:type="spellEnd"/>
      <w:r w:rsidR="00940DE4">
        <w:rPr>
          <w:i/>
          <w:iCs/>
        </w:rPr>
        <w:t xml:space="preserve"> </w:t>
      </w:r>
      <w:r w:rsidR="00AF1473">
        <w:t>subgenus</w:t>
      </w:r>
      <w:r w:rsidR="000F4F8E">
        <w:t xml:space="preserve"> demonstrates a </w:t>
      </w:r>
      <w:proofErr w:type="spellStart"/>
      <w:r w:rsidR="000F4F8E">
        <w:t>CoV</w:t>
      </w:r>
      <w:proofErr w:type="spellEnd"/>
      <w:r w:rsidR="000F4F8E">
        <w:t>-characteristic tendency to recombine, as evidence</w:t>
      </w:r>
      <w:r w:rsidR="00940DE4">
        <w:t>d</w:t>
      </w:r>
      <w:r w:rsidR="000F4F8E">
        <w:t xml:space="preserve"> by circulation of the widespread GCCDC1 lineage</w:t>
      </w:r>
      <w:r w:rsidR="002A657B">
        <w:t xml:space="preserve"> in Asia</w:t>
      </w:r>
      <w:r w:rsidR="000F4F8E">
        <w:t xml:space="preserve">, which carries a p10 gene insertion </w:t>
      </w:r>
      <w:r w:rsidR="00CD4A33">
        <w:t xml:space="preserve">derived from an </w:t>
      </w:r>
      <w:proofErr w:type="spellStart"/>
      <w:r w:rsidR="00CD4A33">
        <w:t>orthoreovirus</w:t>
      </w:r>
      <w:proofErr w:type="spellEnd"/>
      <w:r w:rsidR="000F4F8E">
        <w:t xml:space="preserve"> between the N structural protein and NS7a accessory protein towards the 3’ end of the genome</w:t>
      </w:r>
      <w:r w:rsidR="00E77B3F">
        <w:t xml:space="preserve"> </w:t>
      </w:r>
      <w:sdt>
        <w:sdtPr>
          <w:rPr>
            <w:color w:val="000000"/>
          </w:rPr>
          <w:tag w:val="MENDELEY_CITATION_v3_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"/>
          <w:id w:val="2075006153"/>
          <w:placeholder>
            <w:docPart w:val="DefaultPlaceholder_-1854013440"/>
          </w:placeholder>
        </w:sdtPr>
        <w:sdtEndPr/>
        <w:sdtContent>
          <w:r w:rsidR="009E41B3" w:rsidRPr="009E41B3">
            <w:rPr>
              <w:color w:val="000000"/>
            </w:rPr>
            <w:t>(61)</w:t>
          </w:r>
        </w:sdtContent>
      </w:sdt>
      <w:r w:rsidR="000F4F8E">
        <w:t>.</w:t>
      </w:r>
      <w:r w:rsidR="000218FD">
        <w:t xml:space="preserve"> This </w:t>
      </w:r>
      <w:proofErr w:type="spellStart"/>
      <w:r w:rsidR="000218FD">
        <w:t>orthoreovirus</w:t>
      </w:r>
      <w:proofErr w:type="spellEnd"/>
      <w:r w:rsidR="000218FD">
        <w:t xml:space="preserve"> insertion</w:t>
      </w:r>
      <w:r w:rsidR="000648F6">
        <w:t xml:space="preserve"> within the GCCDC1 virus genome </w:t>
      </w:r>
      <w:r w:rsidR="000218FD">
        <w:t xml:space="preserve">was not detected </w:t>
      </w:r>
      <w:r w:rsidR="00BF3764">
        <w:t xml:space="preserve">among </w:t>
      </w:r>
      <w:r w:rsidR="00C40CF5">
        <w:t xml:space="preserve">the </w:t>
      </w:r>
      <w:proofErr w:type="spellStart"/>
      <w:r w:rsidR="00C40CF5">
        <w:t>CoV</w:t>
      </w:r>
      <w:r w:rsidR="00BF3764">
        <w:t>s</w:t>
      </w:r>
      <w:proofErr w:type="spellEnd"/>
      <w:r w:rsidR="00BF3764">
        <w:t xml:space="preserve"> </w:t>
      </w:r>
      <w:r w:rsidR="000218FD">
        <w:t xml:space="preserve">in our dataset, though, anecdotally, </w:t>
      </w:r>
      <w:proofErr w:type="spellStart"/>
      <w:r w:rsidR="000218FD">
        <w:t>mNGS</w:t>
      </w:r>
      <w:proofErr w:type="spellEnd"/>
      <w:r w:rsidR="000218FD">
        <w:t xml:space="preserve"> of fecal, throat, and urine samples collected in our sampling did identify evidence of </w:t>
      </w:r>
      <w:proofErr w:type="spellStart"/>
      <w:r w:rsidR="000218FD">
        <w:t>orth</w:t>
      </w:r>
      <w:r w:rsidR="000648F6">
        <w:t>o</w:t>
      </w:r>
      <w:r w:rsidR="000218FD">
        <w:t>reovirus</w:t>
      </w:r>
      <w:proofErr w:type="spellEnd"/>
      <w:r w:rsidR="000218FD">
        <w:t xml:space="preserve"> infection in several throat swabs derived from </w:t>
      </w:r>
      <w:r w:rsidR="000218FD">
        <w:rPr>
          <w:i/>
          <w:iCs/>
        </w:rPr>
        <w:t xml:space="preserve">E. </w:t>
      </w:r>
      <w:proofErr w:type="spellStart"/>
      <w:r w:rsidR="000218FD">
        <w:rPr>
          <w:i/>
          <w:iCs/>
        </w:rPr>
        <w:t>dupreanum</w:t>
      </w:r>
      <w:proofErr w:type="spellEnd"/>
      <w:r w:rsidR="00AF1473">
        <w:rPr>
          <w:i/>
          <w:iCs/>
        </w:rPr>
        <w:t xml:space="preserve"> </w:t>
      </w:r>
      <w:r w:rsidR="00AF1473">
        <w:t>bats</w:t>
      </w:r>
      <w:r w:rsidR="00BF3764">
        <w:rPr>
          <w:i/>
          <w:iCs/>
        </w:rPr>
        <w:t xml:space="preserve">, </w:t>
      </w:r>
      <w:r w:rsidR="00BF3764">
        <w:t>highlighting the potential for recombination opportunities</w:t>
      </w:r>
      <w:r w:rsidR="002A657B">
        <w:t xml:space="preserve"> between these two viral groups</w:t>
      </w:r>
      <w:commentRangeStart w:id="22"/>
      <w:commentRangeStart w:id="23"/>
      <w:commentRangeStart w:id="24"/>
      <w:r w:rsidR="000218FD">
        <w:rPr>
          <w:i/>
          <w:iCs/>
        </w:rPr>
        <w:t xml:space="preserve">. </w:t>
      </w:r>
      <w:r w:rsidR="00BF3764">
        <w:t>Importantly</w:t>
      </w:r>
      <w:r w:rsidR="000218FD">
        <w:t>, we observe</w:t>
      </w:r>
      <w:r w:rsidR="003E4F79">
        <w:t>d</w:t>
      </w:r>
      <w:r w:rsidR="000218FD">
        <w:t xml:space="preserve"> the presence of some </w:t>
      </w:r>
      <w:r w:rsidR="00940DE4">
        <w:t xml:space="preserve">variable </w:t>
      </w:r>
      <w:r w:rsidR="000218FD">
        <w:t xml:space="preserve">genetic material downstream </w:t>
      </w:r>
      <w:r w:rsidR="003E4F79">
        <w:t>from</w:t>
      </w:r>
      <w:r w:rsidR="000218FD">
        <w:t xml:space="preserve"> the N gene and upstream </w:t>
      </w:r>
      <w:r w:rsidR="00BF3764">
        <w:t xml:space="preserve">from </w:t>
      </w:r>
      <w:r w:rsidR="000218FD">
        <w:t xml:space="preserve">the NS7a gene in </w:t>
      </w:r>
      <w:r w:rsidR="00940DE4">
        <w:t xml:space="preserve">the </w:t>
      </w:r>
      <w:r w:rsidR="000218FD">
        <w:t xml:space="preserve">divergent </w:t>
      </w:r>
      <w:r w:rsidR="000218FD">
        <w:rPr>
          <w:i/>
          <w:iCs/>
        </w:rPr>
        <w:t xml:space="preserve">P. rufus </w:t>
      </w:r>
      <w:proofErr w:type="spellStart"/>
      <w:r w:rsidR="000218FD">
        <w:rPr>
          <w:i/>
          <w:iCs/>
        </w:rPr>
        <w:t>Nobecovirus</w:t>
      </w:r>
      <w:proofErr w:type="spellEnd"/>
      <w:r w:rsidR="000218FD">
        <w:rPr>
          <w:i/>
          <w:iCs/>
        </w:rPr>
        <w:t xml:space="preserve"> </w:t>
      </w:r>
      <w:r w:rsidR="00940DE4">
        <w:t>genome</w:t>
      </w:r>
      <w:r w:rsidR="000218FD">
        <w:t xml:space="preserve">; </w:t>
      </w:r>
      <w:proofErr w:type="spellStart"/>
      <w:r w:rsidR="00BF3764">
        <w:rPr>
          <w:i/>
          <w:iCs/>
        </w:rPr>
        <w:t>Nobecoviruses</w:t>
      </w:r>
      <w:proofErr w:type="spellEnd"/>
      <w:r w:rsidR="00BF3764">
        <w:rPr>
          <w:i/>
          <w:iCs/>
        </w:rPr>
        <w:t xml:space="preserve"> </w:t>
      </w:r>
      <w:r w:rsidR="00BF3764">
        <w:t xml:space="preserve">clustering in the </w:t>
      </w:r>
      <w:proofErr w:type="spellStart"/>
      <w:r w:rsidR="00AC10B6" w:rsidRPr="00D103EE">
        <w:t>BtRt-BetaCoV</w:t>
      </w:r>
      <w:proofErr w:type="spellEnd"/>
      <w:r w:rsidR="00AC10B6" w:rsidRPr="00D103EE">
        <w:t>/GX2018</w:t>
      </w:r>
      <w:r w:rsidR="00AC10B6">
        <w:t xml:space="preserve"> – l </w:t>
      </w:r>
      <w:r w:rsidR="00524E11">
        <w:t>BtCoV92</w:t>
      </w:r>
      <w:r w:rsidR="00BF3764">
        <w:t xml:space="preserve"> lineage also carry </w:t>
      </w:r>
      <w:r w:rsidR="00940DE4">
        <w:t xml:space="preserve">a unique coding sequence in </w:t>
      </w:r>
      <w:r w:rsidR="00BF3764">
        <w:t xml:space="preserve">this region, highlighting the dynamic nature of the 3’ end of the </w:t>
      </w:r>
      <w:proofErr w:type="spellStart"/>
      <w:r w:rsidR="002A657B">
        <w:t>CoV</w:t>
      </w:r>
      <w:proofErr w:type="spellEnd"/>
      <w:r w:rsidR="002A657B">
        <w:t xml:space="preserve"> </w:t>
      </w:r>
      <w:r w:rsidR="00BF3764">
        <w:t>genome</w:t>
      </w:r>
      <w:r w:rsidR="0090350D">
        <w:t xml:space="preserve"> </w:t>
      </w:r>
      <w:sdt>
        <w:sdtPr>
          <w:rPr>
            <w:color w:val="000000"/>
          </w:rPr>
          <w:tag w:val="MENDELEY_CITATION_v3_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"/>
          <w:id w:val="-1298912795"/>
          <w:placeholder>
            <w:docPart w:val="DefaultPlaceholder_-1854013440"/>
          </w:placeholder>
        </w:sdtPr>
        <w:sdtEndPr/>
        <w:sdtContent>
          <w:r w:rsidR="009E41B3" w:rsidRPr="009E41B3">
            <w:rPr>
              <w:color w:val="000000"/>
            </w:rPr>
            <w:t>(59)</w:t>
          </w:r>
        </w:sdtContent>
      </w:sdt>
      <w:r w:rsidR="00940DE4">
        <w:t>.</w:t>
      </w:r>
      <w:commentRangeEnd w:id="22"/>
      <w:r w:rsidR="00C40CF5">
        <w:rPr>
          <w:rStyle w:val="CommentReference"/>
          <w:rFonts w:cs="Mangal"/>
          <w:lang w:bidi="hi-IN"/>
        </w:rPr>
        <w:commentReference w:id="22"/>
      </w:r>
      <w:r w:rsidR="00940DE4">
        <w:t xml:space="preserve"> </w:t>
      </w:r>
      <w:commentRangeEnd w:id="23"/>
      <w:r w:rsidR="00BB7232">
        <w:rPr>
          <w:rStyle w:val="CommentReference"/>
          <w:rFonts w:cs="Mangal"/>
          <w:lang w:bidi="hi-IN"/>
        </w:rPr>
        <w:commentReference w:id="23"/>
      </w:r>
      <w:commentRangeEnd w:id="24"/>
      <w:r w:rsidR="002176EC">
        <w:rPr>
          <w:rStyle w:val="CommentReference"/>
          <w:rFonts w:cs="Mangal"/>
          <w:lang w:bidi="hi-IN"/>
        </w:rPr>
        <w:commentReference w:id="24"/>
      </w:r>
      <w:r w:rsidR="003E4F79">
        <w:t xml:space="preserve">Notably, recombination analyses suggested substantial </w:t>
      </w:r>
      <w:r w:rsidR="00AC10B6">
        <w:t>selection</w:t>
      </w:r>
      <w:r w:rsidR="003E4F79">
        <w:t xml:space="preserve"> has taken place in this region of both </w:t>
      </w:r>
      <w:r w:rsidR="003E4F79">
        <w:rPr>
          <w:i/>
          <w:iCs/>
        </w:rPr>
        <w:t xml:space="preserve">R. madagascariensis </w:t>
      </w:r>
      <w:r w:rsidR="003E4F79">
        <w:t xml:space="preserve">and </w:t>
      </w:r>
      <w:r w:rsidR="003E4F79">
        <w:rPr>
          <w:i/>
          <w:iCs/>
        </w:rPr>
        <w:t>P. rufus-</w:t>
      </w:r>
      <w:r w:rsidR="003E4F79">
        <w:t xml:space="preserve">derived </w:t>
      </w:r>
      <w:proofErr w:type="spellStart"/>
      <w:r w:rsidR="003E4F79" w:rsidRPr="00AF1473">
        <w:rPr>
          <w:i/>
          <w:iCs/>
        </w:rPr>
        <w:t>Nobecoviruses</w:t>
      </w:r>
      <w:proofErr w:type="spellEnd"/>
      <w:r w:rsidR="003E4F79" w:rsidRPr="00AF1473">
        <w:rPr>
          <w:i/>
          <w:iCs/>
        </w:rPr>
        <w:t>.</w:t>
      </w:r>
      <w:r w:rsidR="003E4F79">
        <w:rPr>
          <w:i/>
          <w:iCs/>
        </w:rPr>
        <w:t xml:space="preserve"> </w:t>
      </w:r>
      <w:r w:rsidR="00AC10B6">
        <w:t xml:space="preserve">Selection </w:t>
      </w:r>
      <w:r w:rsidR="00F80275">
        <w:t xml:space="preserve">at the 3’ end of the </w:t>
      </w:r>
      <w:proofErr w:type="spellStart"/>
      <w:r w:rsidR="00F80275">
        <w:t>CoV</w:t>
      </w:r>
      <w:proofErr w:type="spellEnd"/>
      <w:r w:rsidR="00F80275">
        <w:t xml:space="preserve"> genome </w:t>
      </w:r>
      <w:r w:rsidR="00AF1473">
        <w:t>may</w:t>
      </w:r>
      <w:r w:rsidR="00F80275">
        <w:t xml:space="preserve"> modulate viral replication ability, since several regulatory sequences and accessory genes (e.g. NS7) are defined in this region</w:t>
      </w:r>
      <w:r w:rsidR="0090350D">
        <w:t xml:space="preserve"> </w:t>
      </w:r>
      <w:r w:rsidR="00D16943" w:rsidRPr="00D16943">
        <w:rPr>
          <w:color w:val="000000"/>
        </w:rPr>
        <w:t>(94)</w:t>
      </w:r>
      <w:r w:rsidR="00F80275">
        <w:t xml:space="preserve">. </w:t>
      </w:r>
      <w:r w:rsidR="003E4F79">
        <w:t xml:space="preserve">Viral replication ability may be further impacted by variation in TRS motifs, which regulate expression of corresponding genes. We identified putative TRS sequences corresponding to all structural and non-structural genes identified in all three contributed </w:t>
      </w:r>
      <w:proofErr w:type="spellStart"/>
      <w:r w:rsidR="002A657B">
        <w:rPr>
          <w:i/>
          <w:iCs/>
        </w:rPr>
        <w:t>Nobecovirus</w:t>
      </w:r>
      <w:proofErr w:type="spellEnd"/>
      <w:r w:rsidR="002A657B">
        <w:rPr>
          <w:i/>
          <w:iCs/>
        </w:rPr>
        <w:t xml:space="preserve"> </w:t>
      </w:r>
      <w:r w:rsidR="003E4F79">
        <w:t xml:space="preserve">genomes; while the majority of these TRS motifs recapitulated the well-conserved 5’-ACGAAC-3’ </w:t>
      </w:r>
      <w:proofErr w:type="spellStart"/>
      <w:r w:rsidR="003E4F79">
        <w:rPr>
          <w:i/>
          <w:iCs/>
        </w:rPr>
        <w:t>Betacoronavirus</w:t>
      </w:r>
      <w:proofErr w:type="spellEnd"/>
      <w:r w:rsidR="003E4F79">
        <w:rPr>
          <w:i/>
          <w:iCs/>
        </w:rPr>
        <w:t xml:space="preserve"> </w:t>
      </w:r>
      <w:r w:rsidR="003E4F79">
        <w:t xml:space="preserve">core sequence </w:t>
      </w:r>
      <w:sdt>
        <w:sdtPr>
          <w:rPr>
            <w:color w:val="000000"/>
          </w:rPr>
          <w:tag w:val="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"/>
          <w:id w:val="-709258181"/>
          <w:placeholder>
            <w:docPart w:val="355E434D17DF484FB2BC12578103953B"/>
          </w:placeholder>
        </w:sdtPr>
        <w:sdtEndPr/>
        <w:sdtContent>
          <w:r w:rsidR="009E41B3" w:rsidRPr="009E41B3">
            <w:rPr>
              <w:color w:val="000000"/>
            </w:rPr>
            <w:t>(58,61)</w:t>
          </w:r>
        </w:sdtContent>
      </w:sdt>
      <w:r w:rsidR="003E4F79">
        <w:t xml:space="preserve">, variation in a subset of </w:t>
      </w:r>
      <w:r w:rsidR="003E4F79">
        <w:lastRenderedPageBreak/>
        <w:t xml:space="preserve">genes across species and individuals (e.g. differing motifs between two </w:t>
      </w:r>
      <w:r w:rsidR="003E4F79" w:rsidRPr="003E4F79">
        <w:rPr>
          <w:i/>
          <w:iCs/>
        </w:rPr>
        <w:t>R. madagascariensis</w:t>
      </w:r>
      <w:r w:rsidR="003E4F79">
        <w:t>-derived g</w:t>
      </w:r>
      <w:r w:rsidR="002F369C">
        <w:t>en</w:t>
      </w:r>
      <w:r w:rsidR="003E4F79">
        <w:t xml:space="preserve">omes) may </w:t>
      </w:r>
      <w:r w:rsidR="00E70E3A">
        <w:t>correspond to variation in gene expression.</w:t>
      </w:r>
      <w:r w:rsidR="003E4F79">
        <w:t xml:space="preserve"> </w:t>
      </w:r>
    </w:p>
    <w:p w14:paraId="42CC00B2" w14:textId="77777777" w:rsidR="000648F6" w:rsidRPr="003E4F79" w:rsidRDefault="000648F6" w:rsidP="00A60EE4"/>
    <w:p w14:paraId="67153B2D" w14:textId="077ABE43" w:rsidR="002276A0" w:rsidRDefault="002A657B" w:rsidP="00A60EE4">
      <w:pPr>
        <w:rPr>
          <w:color w:val="000000"/>
        </w:rPr>
      </w:pPr>
      <w:r>
        <w:t>Recombination potential is a particular cause for concern in cases where viruses that lack the ability to infect human cells may acquire this zoonotic capacity through genetic exchange with other viruses coinfecting the same host. Indeed, the original SARS-</w:t>
      </w:r>
      <w:proofErr w:type="spellStart"/>
      <w:r>
        <w:t>CoV</w:t>
      </w:r>
      <w:proofErr w:type="spellEnd"/>
      <w:r>
        <w:t xml:space="preserve"> is believed to have acquired its capacity to bind human ACE2 through a recombination event with ACE2-using </w:t>
      </w:r>
      <w:proofErr w:type="spellStart"/>
      <w:r>
        <w:rPr>
          <w:i/>
          <w:iCs/>
        </w:rPr>
        <w:t>Sarbecoviruses</w:t>
      </w:r>
      <w:proofErr w:type="spellEnd"/>
      <w:r>
        <w:rPr>
          <w:i/>
          <w:iCs/>
        </w:rPr>
        <w:t xml:space="preserve"> </w:t>
      </w:r>
      <w:r>
        <w:t>in the disparate SARS-CoV-2 clade</w:t>
      </w:r>
      <w:r w:rsidR="0090350D">
        <w:t xml:space="preserve"> </w:t>
      </w:r>
      <w:sdt>
        <w:sdtPr>
          <w:rPr>
            <w:color w:val="000000"/>
          </w:rPr>
          <w:tag w:val="MENDELEY_CITATION_v3_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"/>
          <w:id w:val="1048956874"/>
          <w:placeholder>
            <w:docPart w:val="DefaultPlaceholder_-1854013440"/>
          </w:placeholder>
        </w:sdtPr>
        <w:sdtEndPr/>
        <w:sdtContent>
          <w:r w:rsidR="009E41B3" w:rsidRPr="009E41B3">
            <w:rPr>
              <w:color w:val="000000"/>
            </w:rPr>
            <w:t>(92)</w:t>
          </w:r>
        </w:sdtContent>
      </w:sdt>
      <w:r>
        <w:t xml:space="preserve">. </w:t>
      </w:r>
      <w:proofErr w:type="spellStart"/>
      <w:r w:rsidR="008F6540">
        <w:rPr>
          <w:i/>
          <w:iCs/>
        </w:rPr>
        <w:t>Sarbecoviruses</w:t>
      </w:r>
      <w:proofErr w:type="spellEnd"/>
      <w:r w:rsidR="008F6540">
        <w:rPr>
          <w:i/>
          <w:iCs/>
        </w:rPr>
        <w:t xml:space="preserve">, </w:t>
      </w:r>
      <w:r w:rsidR="008F6540">
        <w:t xml:space="preserve">in particular, are known to recombine frequently, giving rise to new genetic variants, in regions where different species of </w:t>
      </w:r>
      <w:proofErr w:type="spellStart"/>
      <w:r w:rsidR="008F6540">
        <w:t>Rhinolophid</w:t>
      </w:r>
      <w:proofErr w:type="spellEnd"/>
      <w:r w:rsidR="008F6540">
        <w:t xml:space="preserve"> bat hosts co-roost and share viruses</w:t>
      </w:r>
      <w:r w:rsidR="0090350D">
        <w:t xml:space="preserve"> </w:t>
      </w:r>
      <w:sdt>
        <w:sdtPr>
          <w:rPr>
            <w:color w:val="000000"/>
          </w:rPr>
          <w:tag w:val="MENDELEY_CITATION_v3_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"/>
          <w:id w:val="-807468647"/>
          <w:placeholder>
            <w:docPart w:val="DefaultPlaceholder_-1854013440"/>
          </w:placeholder>
        </w:sdtPr>
        <w:sdtEndPr/>
        <w:sdtContent>
          <w:r w:rsidR="009E41B3" w:rsidRPr="009E41B3">
            <w:rPr>
              <w:color w:val="000000"/>
            </w:rPr>
            <w:t>(7)</w:t>
          </w:r>
        </w:sdtContent>
      </w:sdt>
      <w:r w:rsidR="008F6540">
        <w:t xml:space="preserve">. </w:t>
      </w:r>
      <w:r w:rsidR="007A7E8F">
        <w:t>Cave-</w:t>
      </w:r>
      <w:r w:rsidR="00A15594">
        <w:t xml:space="preserve">resident </w:t>
      </w:r>
      <w:r w:rsidR="007A7E8F">
        <w:t xml:space="preserve">Malagasy fruit bats, </w:t>
      </w:r>
      <w:r w:rsidR="007A7E8F" w:rsidRPr="00EA26B1">
        <w:rPr>
          <w:i/>
          <w:iCs/>
        </w:rPr>
        <w:t>E</w:t>
      </w:r>
      <w:r w:rsidR="007A7E8F">
        <w:rPr>
          <w:i/>
          <w:iCs/>
        </w:rPr>
        <w:t>.</w:t>
      </w:r>
      <w:r w:rsidR="007A7E8F" w:rsidRPr="00EA26B1">
        <w:rPr>
          <w:i/>
          <w:iCs/>
        </w:rPr>
        <w:t xml:space="preserve"> </w:t>
      </w:r>
      <w:proofErr w:type="spellStart"/>
      <w:r w:rsidR="007A7E8F" w:rsidRPr="00EA26B1">
        <w:rPr>
          <w:i/>
          <w:iCs/>
        </w:rPr>
        <w:t>dupreanum</w:t>
      </w:r>
      <w:proofErr w:type="spellEnd"/>
      <w:r w:rsidR="007A7E8F">
        <w:t xml:space="preserve"> and </w:t>
      </w:r>
      <w:r w:rsidR="007A7E8F" w:rsidRPr="00EA26B1">
        <w:rPr>
          <w:i/>
          <w:iCs/>
        </w:rPr>
        <w:t>R</w:t>
      </w:r>
      <w:r w:rsidR="007A7E8F">
        <w:rPr>
          <w:i/>
          <w:iCs/>
        </w:rPr>
        <w:t>.</w:t>
      </w:r>
      <w:r w:rsidR="007A7E8F" w:rsidRPr="00EA26B1">
        <w:rPr>
          <w:i/>
          <w:iCs/>
        </w:rPr>
        <w:t xml:space="preserve"> madagascariensis</w:t>
      </w:r>
      <w:r w:rsidR="007A7E8F">
        <w:rPr>
          <w:i/>
          <w:iCs/>
        </w:rPr>
        <w:t xml:space="preserve">, </w:t>
      </w:r>
      <w:r w:rsidR="007A7E8F">
        <w:t>are known to co-roost with each other and with several species of insectivorous bat</w:t>
      </w:r>
      <w:sdt>
        <w:sdtPr>
          <w:rPr>
            <w:color w:val="000000"/>
          </w:rPr>
          <w:tag w:val="MENDELEY_CITATION_v3_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"/>
          <w:id w:val="1679774398"/>
          <w:placeholder>
            <w:docPart w:val="DefaultPlaceholder_-1854013440"/>
          </w:placeholder>
        </w:sdtPr>
        <w:sdtEndPr/>
        <w:sdtContent>
          <w:ins w:id="25" w:author="Cara Brook" w:date="2021-09-21T06:36:00Z">
            <w:r w:rsidR="0006652F">
              <w:rPr>
                <w:color w:val="000000"/>
              </w:rPr>
              <w:t xml:space="preserve"> </w:t>
            </w:r>
          </w:ins>
          <w:r w:rsidR="009E41B3" w:rsidRPr="009E41B3">
            <w:rPr>
              <w:color w:val="000000"/>
            </w:rPr>
            <w:t>(63)</w:t>
          </w:r>
        </w:sdtContent>
      </w:sdt>
      <w:r w:rsidR="007A7E8F">
        <w:rPr>
          <w:color w:val="000000"/>
        </w:rPr>
        <w:t xml:space="preserve">, which could facilitate </w:t>
      </w:r>
      <w:proofErr w:type="spellStart"/>
      <w:r w:rsidR="007A7E8F">
        <w:rPr>
          <w:i/>
          <w:iCs/>
          <w:color w:val="000000"/>
        </w:rPr>
        <w:t>Nobecovirus</w:t>
      </w:r>
      <w:proofErr w:type="spellEnd"/>
      <w:r w:rsidR="007A7E8F">
        <w:rPr>
          <w:i/>
          <w:iCs/>
          <w:color w:val="000000"/>
        </w:rPr>
        <w:t xml:space="preserve"> </w:t>
      </w:r>
      <w:r w:rsidR="007A7E8F">
        <w:rPr>
          <w:color w:val="000000"/>
        </w:rPr>
        <w:t>recombination.</w:t>
      </w:r>
      <w:r w:rsidR="007A7E8F">
        <w:t xml:space="preserve"> The observed similarity in </w:t>
      </w:r>
      <w:proofErr w:type="spellStart"/>
      <w:r w:rsidR="007A7E8F">
        <w:rPr>
          <w:i/>
          <w:iCs/>
        </w:rPr>
        <w:t>Nobecovirus</w:t>
      </w:r>
      <w:proofErr w:type="spellEnd"/>
      <w:r w:rsidR="007A7E8F">
        <w:rPr>
          <w:i/>
          <w:iCs/>
        </w:rPr>
        <w:t xml:space="preserve"> </w:t>
      </w:r>
      <w:r w:rsidR="007A7E8F">
        <w:t xml:space="preserve">sequences derived from </w:t>
      </w:r>
      <w:r w:rsidR="007A7E8F" w:rsidRPr="00EA26B1">
        <w:rPr>
          <w:i/>
          <w:iCs/>
        </w:rPr>
        <w:t>E</w:t>
      </w:r>
      <w:r w:rsidR="007A7E8F">
        <w:rPr>
          <w:i/>
          <w:iCs/>
        </w:rPr>
        <w:t>.</w:t>
      </w:r>
      <w:r w:rsidR="007A7E8F" w:rsidRPr="00EA26B1">
        <w:rPr>
          <w:i/>
          <w:iCs/>
        </w:rPr>
        <w:t xml:space="preserve"> </w:t>
      </w:r>
      <w:proofErr w:type="spellStart"/>
      <w:r w:rsidR="007A7E8F" w:rsidRPr="00EA26B1">
        <w:rPr>
          <w:i/>
          <w:iCs/>
        </w:rPr>
        <w:t>dupreanum</w:t>
      </w:r>
      <w:proofErr w:type="spellEnd"/>
      <w:r w:rsidR="007A7E8F">
        <w:t xml:space="preserve"> and </w:t>
      </w:r>
      <w:r w:rsidR="007A7E8F" w:rsidRPr="00EA26B1">
        <w:rPr>
          <w:i/>
          <w:iCs/>
        </w:rPr>
        <w:t>R</w:t>
      </w:r>
      <w:r w:rsidR="007A7E8F">
        <w:rPr>
          <w:i/>
          <w:iCs/>
        </w:rPr>
        <w:t>.</w:t>
      </w:r>
      <w:r w:rsidR="007A7E8F" w:rsidRPr="00EA26B1">
        <w:rPr>
          <w:i/>
          <w:iCs/>
        </w:rPr>
        <w:t xml:space="preserve"> madagascariensis</w:t>
      </w:r>
      <w:r w:rsidR="007A7E8F">
        <w:rPr>
          <w:i/>
          <w:iCs/>
        </w:rPr>
        <w:t xml:space="preserve"> </w:t>
      </w:r>
      <w:r w:rsidR="007A7E8F">
        <w:t xml:space="preserve">(which cluster in the same lineage), as compared with disparate sequences derived from tree-roosting </w:t>
      </w:r>
      <w:r w:rsidR="007A7E8F">
        <w:rPr>
          <w:i/>
          <w:iCs/>
        </w:rPr>
        <w:t xml:space="preserve">P. rufus, </w:t>
      </w:r>
      <w:r w:rsidR="007A7E8F">
        <w:t xml:space="preserve">suggest that some </w:t>
      </w:r>
      <w:proofErr w:type="spellStart"/>
      <w:r w:rsidR="007A7E8F">
        <w:t>CoV</w:t>
      </w:r>
      <w:proofErr w:type="spellEnd"/>
      <w:r w:rsidR="007A7E8F">
        <w:t xml:space="preserve"> genetic exchange may have </w:t>
      </w:r>
      <w:r w:rsidR="00A15594">
        <w:t xml:space="preserve">already </w:t>
      </w:r>
      <w:r w:rsidR="007A7E8F">
        <w:t>taken place</w:t>
      </w:r>
      <w:r w:rsidR="00A15594">
        <w:t xml:space="preserve"> between bats with overlapping habitats</w:t>
      </w:r>
      <w:r w:rsidR="007A7E8F">
        <w:t xml:space="preserve">. </w:t>
      </w:r>
      <w:r>
        <w:t xml:space="preserve">To date, zoonotic potential has not been demonstrated for any previously described </w:t>
      </w:r>
      <w:proofErr w:type="spellStart"/>
      <w:r>
        <w:rPr>
          <w:i/>
          <w:iCs/>
        </w:rPr>
        <w:t>Nobecoviruses</w:t>
      </w:r>
      <w:proofErr w:type="spellEnd"/>
      <w:r>
        <w:rPr>
          <w:i/>
          <w:iCs/>
        </w:rPr>
        <w:t xml:space="preserve">, </w:t>
      </w:r>
      <w:r>
        <w:t xml:space="preserve">and </w:t>
      </w:r>
      <w:proofErr w:type="spellStart"/>
      <w:r>
        <w:t>Rhinolophid</w:t>
      </w:r>
      <w:proofErr w:type="spellEnd"/>
      <w:r>
        <w:t xml:space="preserve"> bats associated with ACE2 usage are not resident in Madagascar</w:t>
      </w:r>
      <w:r w:rsidR="008F6540">
        <w:t xml:space="preserve">. Nonetheless, </w:t>
      </w:r>
      <w:r w:rsidR="007A7E8F">
        <w:t xml:space="preserve">bats in family </w:t>
      </w:r>
      <w:proofErr w:type="spellStart"/>
      <w:r w:rsidR="008F6540">
        <w:t>Vespertil</w:t>
      </w:r>
      <w:r w:rsidR="007A7E8F">
        <w:t>ionidae</w:t>
      </w:r>
      <w:proofErr w:type="spellEnd"/>
      <w:r w:rsidR="007A7E8F">
        <w:t xml:space="preserve">, the family most commonly associated with zoonotic </w:t>
      </w:r>
      <w:proofErr w:type="spellStart"/>
      <w:r w:rsidR="007A7E8F">
        <w:rPr>
          <w:i/>
          <w:iCs/>
        </w:rPr>
        <w:t>Merbecoviruses</w:t>
      </w:r>
      <w:proofErr w:type="spellEnd"/>
      <w:r w:rsidR="007A7E8F">
        <w:rPr>
          <w:i/>
          <w:iCs/>
        </w:rPr>
        <w:t xml:space="preserve"> </w:t>
      </w:r>
      <w:sdt>
        <w:sdtPr>
          <w:rPr>
            <w:color w:val="000000"/>
          </w:rPr>
          <w:tag w:val="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"/>
          <w:id w:val="-377561112"/>
          <w:placeholder>
            <w:docPart w:val="7C7119E7A76C7C47B3E70E48CC20A82D"/>
          </w:placeholder>
        </w:sdtPr>
        <w:sdtEndPr/>
        <w:sdtContent>
          <w:r w:rsidR="009E41B3" w:rsidRPr="009E41B3">
            <w:rPr>
              <w:color w:val="000000"/>
            </w:rPr>
            <w:t>(8–10)</w:t>
          </w:r>
        </w:sdtContent>
      </w:sdt>
      <w:r w:rsidR="007A7E8F">
        <w:rPr>
          <w:color w:val="000000"/>
        </w:rPr>
        <w:t xml:space="preserve">, are widespread </w:t>
      </w:r>
      <w:r w:rsidR="00A15594">
        <w:rPr>
          <w:color w:val="000000"/>
        </w:rPr>
        <w:t>in Madagascar</w:t>
      </w:r>
      <w:r w:rsidR="007A7E8F">
        <w:rPr>
          <w:color w:val="000000"/>
        </w:rPr>
        <w:t xml:space="preserve">, and </w:t>
      </w:r>
      <w:proofErr w:type="spellStart"/>
      <w:r w:rsidR="007A7E8F">
        <w:rPr>
          <w:i/>
          <w:iCs/>
          <w:color w:val="000000"/>
        </w:rPr>
        <w:t>Mormopterus</w:t>
      </w:r>
      <w:proofErr w:type="spellEnd"/>
      <w:r w:rsidR="007A7E8F">
        <w:rPr>
          <w:i/>
          <w:iCs/>
          <w:color w:val="000000"/>
        </w:rPr>
        <w:t xml:space="preserve"> jugularis, </w:t>
      </w:r>
      <w:r w:rsidR="007A7E8F">
        <w:rPr>
          <w:color w:val="000000"/>
        </w:rPr>
        <w:t xml:space="preserve">a </w:t>
      </w:r>
      <w:r w:rsidR="00A15594">
        <w:rPr>
          <w:color w:val="000000"/>
        </w:rPr>
        <w:t xml:space="preserve">known </w:t>
      </w:r>
      <w:proofErr w:type="spellStart"/>
      <w:r w:rsidR="007A7E8F">
        <w:rPr>
          <w:color w:val="000000"/>
        </w:rPr>
        <w:t>Molossidae</w:t>
      </w:r>
      <w:proofErr w:type="spellEnd"/>
      <w:r w:rsidR="007A7E8F">
        <w:rPr>
          <w:color w:val="000000"/>
        </w:rPr>
        <w:t xml:space="preserve"> bat host for </w:t>
      </w:r>
      <w:r w:rsidR="007A7E8F">
        <w:rPr>
          <w:i/>
          <w:iCs/>
          <w:color w:val="000000"/>
        </w:rPr>
        <w:t xml:space="preserve">Alphacoronaviruses </w:t>
      </w:r>
      <w:r w:rsidR="007A7E8F">
        <w:rPr>
          <w:color w:val="000000"/>
        </w:rPr>
        <w:t>of undetermined zoonotic potential</w:t>
      </w:r>
      <w:r w:rsidR="0090350D">
        <w:rPr>
          <w:color w:val="000000"/>
        </w:rPr>
        <w:t xml:space="preserve"> </w:t>
      </w:r>
      <w:sdt>
        <w:sdtPr>
          <w:rPr>
            <w:color w:val="000000"/>
          </w:rPr>
          <w:tag w:val="MENDELEY_CITATION_v3_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"/>
          <w:id w:val="1221393965"/>
          <w:placeholder>
            <w:docPart w:val="DefaultPlaceholder_-1854013440"/>
          </w:placeholder>
        </w:sdtPr>
        <w:sdtEndPr/>
        <w:sdtContent>
          <w:r w:rsidR="009E41B3" w:rsidRPr="009E41B3">
            <w:rPr>
              <w:color w:val="000000"/>
            </w:rPr>
            <w:t>(32)</w:t>
          </w:r>
        </w:sdtContent>
      </w:sdt>
      <w:r w:rsidR="007A7E8F">
        <w:rPr>
          <w:color w:val="000000"/>
        </w:rPr>
        <w:t xml:space="preserve">, </w:t>
      </w:r>
      <w:r w:rsidR="00A15594">
        <w:rPr>
          <w:color w:val="000000"/>
        </w:rPr>
        <w:t xml:space="preserve">has been described </w:t>
      </w:r>
      <w:r w:rsidR="007A7E8F">
        <w:rPr>
          <w:color w:val="000000"/>
        </w:rPr>
        <w:t>co-roost</w:t>
      </w:r>
      <w:r w:rsidR="00A15594">
        <w:rPr>
          <w:color w:val="000000"/>
        </w:rPr>
        <w:t>ing</w:t>
      </w:r>
      <w:r w:rsidR="007A7E8F">
        <w:rPr>
          <w:color w:val="000000"/>
        </w:rPr>
        <w:t xml:space="preserve"> with </w:t>
      </w:r>
      <w:r w:rsidR="007A7E8F">
        <w:rPr>
          <w:i/>
          <w:iCs/>
          <w:color w:val="000000"/>
        </w:rPr>
        <w:t xml:space="preserve">R. </w:t>
      </w:r>
      <w:proofErr w:type="spellStart"/>
      <w:r w:rsidR="007A7E8F">
        <w:rPr>
          <w:i/>
          <w:iCs/>
          <w:color w:val="000000"/>
        </w:rPr>
        <w:t>madagascariensis</w:t>
      </w:r>
      <w:proofErr w:type="spellEnd"/>
      <w:r w:rsidR="0090350D">
        <w:rPr>
          <w:i/>
          <w:iCs/>
          <w:color w:val="000000"/>
        </w:rPr>
        <w:t xml:space="preserve"> </w:t>
      </w:r>
      <w:sdt>
        <w:sdtPr>
          <w:rPr>
            <w:iCs/>
            <w:color w:val="000000"/>
          </w:rPr>
          <w:tag w:val="MENDELEY_CITATION_v3_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"/>
          <w:id w:val="-818646401"/>
          <w:placeholder>
            <w:docPart w:val="DefaultPlaceholder_-1854013440"/>
          </w:placeholder>
        </w:sdtPr>
        <w:sdtEndPr/>
        <w:sdtContent>
          <w:r w:rsidR="009E41B3" w:rsidRPr="009E41B3">
            <w:rPr>
              <w:iCs/>
              <w:color w:val="000000"/>
            </w:rPr>
            <w:t>(93)</w:t>
          </w:r>
        </w:sdtContent>
      </w:sdt>
      <w:r w:rsidR="007A7E8F">
        <w:rPr>
          <w:i/>
          <w:iCs/>
          <w:color w:val="000000"/>
        </w:rPr>
        <w:t xml:space="preserve">. </w:t>
      </w:r>
      <w:proofErr w:type="spellStart"/>
      <w:r w:rsidR="00062FB6">
        <w:rPr>
          <w:color w:val="000000"/>
        </w:rPr>
        <w:t>Bootscan</w:t>
      </w:r>
      <w:proofErr w:type="spellEnd"/>
      <w:r w:rsidR="00062FB6">
        <w:rPr>
          <w:color w:val="000000"/>
        </w:rPr>
        <w:t xml:space="preserve"> analyses identified signatures of recombination in the S1 subunit of both </w:t>
      </w:r>
      <w:r w:rsidR="00062FB6">
        <w:rPr>
          <w:i/>
          <w:iCs/>
          <w:color w:val="000000"/>
        </w:rPr>
        <w:t xml:space="preserve">P. rufus </w:t>
      </w:r>
      <w:r w:rsidR="00062FB6">
        <w:rPr>
          <w:color w:val="000000"/>
        </w:rPr>
        <w:t xml:space="preserve">and </w:t>
      </w:r>
      <w:r w:rsidR="00062FB6">
        <w:rPr>
          <w:i/>
          <w:iCs/>
          <w:color w:val="000000"/>
        </w:rPr>
        <w:t xml:space="preserve">R. </w:t>
      </w:r>
      <w:proofErr w:type="spellStart"/>
      <w:r w:rsidR="00062FB6">
        <w:rPr>
          <w:i/>
          <w:iCs/>
          <w:color w:val="000000"/>
        </w:rPr>
        <w:t>madagascariensis</w:t>
      </w:r>
      <w:proofErr w:type="spellEnd"/>
      <w:r w:rsidR="00062FB6">
        <w:rPr>
          <w:i/>
          <w:iCs/>
          <w:color w:val="000000"/>
        </w:rPr>
        <w:t xml:space="preserve"> </w:t>
      </w:r>
      <w:proofErr w:type="spellStart"/>
      <w:r w:rsidR="00062FB6">
        <w:rPr>
          <w:i/>
          <w:iCs/>
          <w:color w:val="000000"/>
        </w:rPr>
        <w:t>Nobecovirus</w:t>
      </w:r>
      <w:proofErr w:type="spellEnd"/>
      <w:r w:rsidR="00062FB6">
        <w:rPr>
          <w:i/>
          <w:iCs/>
          <w:color w:val="000000"/>
        </w:rPr>
        <w:t xml:space="preserve"> </w:t>
      </w:r>
      <w:r w:rsidR="00062FB6">
        <w:rPr>
          <w:color w:val="000000"/>
        </w:rPr>
        <w:t>spike proteins, suggesting that this region of the genome</w:t>
      </w:r>
      <w:r w:rsidR="00A15594">
        <w:rPr>
          <w:color w:val="000000"/>
        </w:rPr>
        <w:t>, which modulates host range through</w:t>
      </w:r>
      <w:r w:rsidR="00062FB6">
        <w:rPr>
          <w:color w:val="000000"/>
        </w:rPr>
        <w:t xml:space="preserve"> cell </w:t>
      </w:r>
      <w:r w:rsidR="00A15594">
        <w:rPr>
          <w:color w:val="000000"/>
        </w:rPr>
        <w:t xml:space="preserve">surface </w:t>
      </w:r>
      <w:r w:rsidR="00062FB6">
        <w:rPr>
          <w:color w:val="000000"/>
        </w:rPr>
        <w:t>receptor binding</w:t>
      </w:r>
      <w:r w:rsidR="00A15594">
        <w:rPr>
          <w:color w:val="000000"/>
        </w:rPr>
        <w:t>,</w:t>
      </w:r>
      <w:r w:rsidR="00062FB6">
        <w:rPr>
          <w:color w:val="000000"/>
        </w:rPr>
        <w:t xml:space="preserve"> may be under selective pressure.</w:t>
      </w:r>
    </w:p>
    <w:p w14:paraId="5E54D394" w14:textId="77777777" w:rsidR="000648F6" w:rsidRDefault="000648F6" w:rsidP="00A60EE4">
      <w:pPr>
        <w:rPr>
          <w:color w:val="000000"/>
        </w:rPr>
      </w:pPr>
    </w:p>
    <w:p w14:paraId="2225F809" w14:textId="7C00C00E" w:rsidR="000648F6" w:rsidRDefault="00A15594" w:rsidP="00B75353">
      <w:r>
        <w:rPr>
          <w:color w:val="000000"/>
        </w:rPr>
        <w:t xml:space="preserve">In addition to posing risk for future zoonoses, </w:t>
      </w:r>
      <w:proofErr w:type="spellStart"/>
      <w:r w:rsidR="00390C97">
        <w:rPr>
          <w:i/>
          <w:iCs/>
          <w:color w:val="000000"/>
        </w:rPr>
        <w:t>Nobecoviruses</w:t>
      </w:r>
      <w:proofErr w:type="spellEnd"/>
      <w:r w:rsidR="00390C97">
        <w:rPr>
          <w:i/>
          <w:iCs/>
          <w:color w:val="000000"/>
        </w:rPr>
        <w:t xml:space="preserve"> </w:t>
      </w:r>
      <w:r w:rsidR="00390C97">
        <w:rPr>
          <w:color w:val="000000"/>
        </w:rPr>
        <w:t xml:space="preserve">derived from wild Madagascar fruit bats </w:t>
      </w:r>
      <w:r>
        <w:rPr>
          <w:color w:val="000000"/>
        </w:rPr>
        <w:t xml:space="preserve">could provide unprecedented genetic material for recombination to existing human coronaviruses </w:t>
      </w:r>
      <w:r w:rsidR="00390C97">
        <w:rPr>
          <w:color w:val="000000"/>
        </w:rPr>
        <w:t xml:space="preserve">already </w:t>
      </w:r>
      <w:r>
        <w:rPr>
          <w:color w:val="000000"/>
        </w:rPr>
        <w:t xml:space="preserve">in circulation </w:t>
      </w:r>
      <w:r w:rsidR="00390C97">
        <w:rPr>
          <w:color w:val="000000"/>
        </w:rPr>
        <w:t>across the island—most notably SARS-CoV-2</w:t>
      </w:r>
      <w:sdt>
        <w:sdtPr>
          <w:rPr>
            <w:color w:val="000000"/>
          </w:rPr>
          <w:tag w:val="MENDELEY_CITATION_v3_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"/>
          <w:id w:val="4337915"/>
          <w:placeholder>
            <w:docPart w:val="DefaultPlaceholder_-1854013440"/>
          </w:placeholder>
        </w:sdtPr>
        <w:sdtEndPr/>
        <w:sdtContent>
          <w:ins w:id="26" w:author="Cara Brook" w:date="2021-09-21T06:28:00Z">
            <w:r w:rsidR="007B53F5">
              <w:rPr>
                <w:color w:val="000000"/>
              </w:rPr>
              <w:t xml:space="preserve"> </w:t>
            </w:r>
          </w:ins>
          <w:r w:rsidR="009E41B3" w:rsidRPr="009E41B3">
            <w:rPr>
              <w:color w:val="000000"/>
            </w:rPr>
            <w:t>(71)</w:t>
          </w:r>
        </w:sdtContent>
      </w:sdt>
      <w:r w:rsidR="00390C97">
        <w:rPr>
          <w:color w:val="000000"/>
        </w:rPr>
        <w:t>. At the time of this writing, COVID-19 infections remain widespread and vaccination limited across Madagascar</w:t>
      </w:r>
      <w:ins w:id="27" w:author="Cara Brook" w:date="2021-09-21T06:28:00Z">
        <w:r w:rsidR="007B53F5">
          <w:rPr>
            <w:color w:val="000000"/>
          </w:rPr>
          <w:t xml:space="preserve"> </w:t>
        </w:r>
      </w:ins>
      <w:sdt>
        <w:sdtPr>
          <w:rPr>
            <w:color w:val="000000"/>
          </w:rPr>
          <w:tag w:val="MENDELEY_CITATION_v3_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"/>
          <w:id w:val="1190566562"/>
          <w:placeholder>
            <w:docPart w:val="DefaultPlaceholder_-1854013440"/>
          </w:placeholder>
        </w:sdtPr>
        <w:sdtEndPr/>
        <w:sdtContent>
          <w:r w:rsidR="009E41B3" w:rsidRPr="009E41B3">
            <w:rPr>
              <w:color w:val="000000"/>
            </w:rPr>
            <w:t>(94)</w:t>
          </w:r>
        </w:sdtContent>
      </w:sdt>
      <w:r w:rsidR="00390C97">
        <w:rPr>
          <w:color w:val="000000"/>
        </w:rPr>
        <w:t>. Previous work has assessed the risk of reverse zoonosis, or ‘spillback’ of SARS-CoV-2 from human to bat populations in the United States</w:t>
      </w:r>
      <w:sdt>
        <w:sdtPr>
          <w:rPr>
            <w:color w:val="000000"/>
          </w:rPr>
          <w:tag w:val="MENDELEY_CITATION_v3_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"/>
          <w:id w:val="1796026903"/>
          <w:placeholder>
            <w:docPart w:val="DefaultPlaceholder_-1854013440"/>
          </w:placeholder>
        </w:sdtPr>
        <w:sdtEndPr/>
        <w:sdtContent>
          <w:ins w:id="28" w:author="Cara Brook" w:date="2021-09-21T06:28:00Z">
            <w:r w:rsidR="007B53F5">
              <w:rPr>
                <w:color w:val="000000"/>
              </w:rPr>
              <w:t xml:space="preserve"> </w:t>
            </w:r>
          </w:ins>
          <w:r w:rsidR="009E41B3" w:rsidRPr="009E41B3">
            <w:rPr>
              <w:color w:val="000000"/>
            </w:rPr>
            <w:t>(16)</w:t>
          </w:r>
        </w:sdtContent>
      </w:sdt>
      <w:r w:rsidR="00390C97">
        <w:rPr>
          <w:color w:val="000000"/>
        </w:rPr>
        <w:t xml:space="preserve">, concluding that high human caseloads and frequent human-bat contact rates in research settings pose both conservation risks to naïve bat populations </w:t>
      </w:r>
      <w:r w:rsidR="00596461">
        <w:rPr>
          <w:color w:val="000000"/>
        </w:rPr>
        <w:t>presented with a novel pathogen, as well as human health risks presented by the possible establishment of secondary wildlife reservoirs for SARS-CoV-2 capable of sourcing future epidemics</w:t>
      </w:r>
      <w:r w:rsidR="005B1FB7">
        <w:rPr>
          <w:color w:val="000000"/>
        </w:rPr>
        <w:t xml:space="preserve"> or the generation of unique viral variants through human-wildlife virus recombination</w:t>
      </w:r>
      <w:r w:rsidR="00656123">
        <w:rPr>
          <w:color w:val="000000"/>
        </w:rPr>
        <w:t xml:space="preserve"> </w:t>
      </w:r>
      <w:sdt>
        <w:sdtPr>
          <w:rPr>
            <w:color w:val="000000"/>
          </w:rPr>
          <w:tag w:val="MENDELEY_CITATION_v3_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"/>
          <w:id w:val="1552337231"/>
          <w:placeholder>
            <w:docPart w:val="DefaultPlaceholder_-1854013440"/>
          </w:placeholder>
        </w:sdtPr>
        <w:sdtEndPr/>
        <w:sdtContent>
          <w:r w:rsidR="009E41B3" w:rsidRPr="009E41B3">
            <w:rPr>
              <w:color w:val="000000"/>
            </w:rPr>
            <w:t>(16)</w:t>
          </w:r>
        </w:sdtContent>
      </w:sdt>
      <w:r w:rsidR="00596461">
        <w:rPr>
          <w:color w:val="000000"/>
        </w:rPr>
        <w:t xml:space="preserve">. </w:t>
      </w:r>
      <w:r w:rsidR="00380AFC">
        <w:rPr>
          <w:color w:val="000000"/>
        </w:rPr>
        <w:t>Bat-human contact rates are higher</w:t>
      </w:r>
      <w:r w:rsidR="005B1FB7">
        <w:rPr>
          <w:color w:val="000000"/>
        </w:rPr>
        <w:t xml:space="preserve">, </w:t>
      </w:r>
      <w:r w:rsidR="00380AFC">
        <w:rPr>
          <w:color w:val="000000"/>
        </w:rPr>
        <w:t>on average</w:t>
      </w:r>
      <w:r w:rsidR="005B1FB7">
        <w:rPr>
          <w:color w:val="000000"/>
        </w:rPr>
        <w:t>,</w:t>
      </w:r>
      <w:r w:rsidR="00380AFC">
        <w:rPr>
          <w:color w:val="000000"/>
        </w:rPr>
        <w:t xml:space="preserve"> in Madagascar </w:t>
      </w:r>
      <w:r w:rsidR="005B1FB7">
        <w:rPr>
          <w:color w:val="000000"/>
        </w:rPr>
        <w:t xml:space="preserve">than in the US, as bats are consumed across the island for subsistence and frequently found roosting in human establishments or human-adjacent habitats </w:t>
      </w:r>
      <w:sdt>
        <w:sdtPr>
          <w:rPr>
            <w:color w:val="000000"/>
          </w:rPr>
          <w:tag w:val="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"/>
          <w:id w:val="-806395745"/>
          <w:placeholder>
            <w:docPart w:val="D07E61FBB40C60468B3B0F09D7A42B24"/>
          </w:placeholder>
        </w:sdtPr>
        <w:sdtEndPr/>
        <w:sdtContent>
          <w:r w:rsidR="009E41B3" w:rsidRPr="009E41B3">
            <w:rPr>
              <w:color w:val="000000"/>
            </w:rPr>
            <w:t>(64–68)</w:t>
          </w:r>
        </w:sdtContent>
      </w:sdt>
      <w:r w:rsidR="005B1FB7">
        <w:t>. SARS-CoV-2 has already demonstrated its capacity for successful re</w:t>
      </w:r>
      <w:r w:rsidR="007715D2">
        <w:t>v</w:t>
      </w:r>
      <w:r w:rsidR="005B1FB7">
        <w:t>er</w:t>
      </w:r>
      <w:r w:rsidR="007715D2">
        <w:t>s</w:t>
      </w:r>
      <w:r w:rsidR="005B1FB7">
        <w:t>e zoonosis and adaptation to non-human hosts, in the case of farmer-sourced infections of mink in Finland</w:t>
      </w:r>
      <w:sdt>
        <w:sdtPr>
          <w:rPr>
            <w:color w:val="000000"/>
          </w:rPr>
          <w:tag w:val="MENDELEY_CITATION_v3_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"/>
          <w:id w:val="798110157"/>
          <w:placeholder>
            <w:docPart w:val="DefaultPlaceholder_-1854013440"/>
          </w:placeholder>
        </w:sdtPr>
        <w:sdtEndPr/>
        <w:sdtContent>
          <w:ins w:id="29" w:author="Cara Brook" w:date="2021-09-21T06:28:00Z">
            <w:r w:rsidR="007B53F5">
              <w:rPr>
                <w:color w:val="000000"/>
              </w:rPr>
              <w:t xml:space="preserve"> </w:t>
            </w:r>
          </w:ins>
          <w:r w:rsidR="009E41B3" w:rsidRPr="009E41B3">
            <w:rPr>
              <w:color w:val="000000"/>
            </w:rPr>
            <w:t>(95)</w:t>
          </w:r>
        </w:sdtContent>
      </w:sdt>
      <w:r w:rsidR="005B1FB7">
        <w:t>, underscoring the legitimacy of these concerns.</w:t>
      </w:r>
      <w:ins w:id="30" w:author="Cara Brook" w:date="2021-09-21T06:29:00Z">
        <w:r w:rsidR="007B53F5">
          <w:t xml:space="preserve"> </w:t>
        </w:r>
      </w:ins>
      <w:ins w:id="31" w:author="Cara Brook" w:date="2021-09-21T06:37:00Z">
        <w:r w:rsidR="0006652F">
          <w:t xml:space="preserve">Notably, </w:t>
        </w:r>
      </w:ins>
      <w:ins w:id="32" w:author="Cara Brook" w:date="2021-09-21T06:29:00Z">
        <w:r w:rsidR="007B53F5">
          <w:t>spillback is</w:t>
        </w:r>
      </w:ins>
      <w:ins w:id="33" w:author="Cara Brook" w:date="2021-09-21T06:30:00Z">
        <w:r w:rsidR="007B53F5">
          <w:t xml:space="preserve"> less likely to be an issue in regions where animals are </w:t>
        </w:r>
      </w:ins>
      <w:ins w:id="34" w:author="Cara Brook" w:date="2021-09-21T06:29:00Z">
        <w:r w:rsidR="007B53F5">
          <w:t>killed upon capture</w:t>
        </w:r>
      </w:ins>
      <w:ins w:id="35" w:author="Cara Brook" w:date="2021-09-21T06:31:00Z">
        <w:r w:rsidR="007B53F5">
          <w:t xml:space="preserve"> </w:t>
        </w:r>
      </w:ins>
      <w:ins w:id="36" w:author="Cara Brook" w:date="2021-09-21T06:37:00Z">
        <w:r w:rsidR="0006652F">
          <w:t xml:space="preserve">for consumption </w:t>
        </w:r>
      </w:ins>
      <w:ins w:id="37" w:author="Cara Brook" w:date="2021-09-21T06:31:00Z">
        <w:r w:rsidR="007B53F5">
          <w:t xml:space="preserve">(vs. transported live), as is </w:t>
        </w:r>
      </w:ins>
      <w:ins w:id="38" w:author="Cara Brook" w:date="2021-09-21T06:37:00Z">
        <w:r w:rsidR="0006652F">
          <w:t>often</w:t>
        </w:r>
      </w:ins>
      <w:ins w:id="39" w:author="Cara Brook" w:date="2021-09-21T06:31:00Z">
        <w:r w:rsidR="007B53F5">
          <w:t xml:space="preserve"> the case in </w:t>
        </w:r>
        <w:commentRangeStart w:id="40"/>
        <w:r w:rsidR="007B53F5">
          <w:t>Madagasca</w:t>
        </w:r>
        <w:commentRangeEnd w:id="40"/>
        <w:r w:rsidR="007B53F5">
          <w:rPr>
            <w:rStyle w:val="CommentReference"/>
            <w:rFonts w:cs="Mangal"/>
            <w:lang w:bidi="hi-IN"/>
          </w:rPr>
          <w:commentReference w:id="40"/>
        </w:r>
        <w:r w:rsidR="007B53F5">
          <w:t>r</w:t>
        </w:r>
      </w:ins>
      <w:ins w:id="41" w:author="Cara Brook" w:date="2021-09-21T06:30:00Z">
        <w:r w:rsidR="007B53F5">
          <w:t>.</w:t>
        </w:r>
      </w:ins>
      <w:ins w:id="42" w:author="Cara Brook" w:date="2021-09-21T06:40:00Z">
        <w:r w:rsidR="0006652F">
          <w:t xml:space="preserve"> </w:t>
        </w:r>
      </w:ins>
      <w:r w:rsidR="005B1FB7">
        <w:t xml:space="preserve"> </w:t>
      </w:r>
      <w:commentRangeStart w:id="43"/>
      <w:del w:id="44" w:author="Cara Brook" w:date="2021-09-21T06:44:00Z">
        <w:r w:rsidR="002D42F6" w:rsidDel="002176EC">
          <w:delText>Mitigation strategies, in addition to increases surveillance, could help reduce the risk of zoonoses from bats. For example, a significant exposure to bats in Madagascar comes from hunting bats for consumption</w:delText>
        </w:r>
        <w:r w:rsidR="003F5AA8" w:rsidDel="002176EC">
          <w:delText xml:space="preserve"> </w:delText>
        </w:r>
      </w:del>
      <w:customXmlDelRangeStart w:id="45" w:author="Cara Brook" w:date="2021-09-21T06:44:00Z"/>
      <w:sdt>
        <w:sdtPr>
          <w:rPr>
            <w:color w:val="000000"/>
          </w:rPr>
          <w:tag w:val="MENDELEY_CITATION_v3_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"/>
          <w:id w:val="-1897190976"/>
          <w:placeholder>
            <w:docPart w:val="DefaultPlaceholder_-1854013440"/>
          </w:placeholder>
        </w:sdtPr>
        <w:sdtEndPr/>
        <w:sdtContent>
          <w:customXmlDelRangeEnd w:id="45"/>
          <w:del w:id="46" w:author="Cara Brook" w:date="2021-09-21T06:44:00Z">
            <w:r w:rsidR="009E41B3" w:rsidRPr="009E41B3" w:rsidDel="002176EC">
              <w:rPr>
                <w:color w:val="000000"/>
              </w:rPr>
              <w:delText>(64,65)</w:delText>
            </w:r>
          </w:del>
          <w:customXmlDelRangeStart w:id="47" w:author="Cara Brook" w:date="2021-09-21T06:44:00Z"/>
        </w:sdtContent>
      </w:sdt>
      <w:customXmlDelRangeEnd w:id="47"/>
      <w:del w:id="48" w:author="Cara Brook" w:date="2021-09-21T06:44:00Z">
        <w:r w:rsidR="00775B13" w:rsidDel="002176EC">
          <w:delText xml:space="preserve">. To act on this issue, hunting seasons could be implemented to coincide with seasonal lows in virus shedding, which would allow for bats to continue to serve as an important food source while reducing risk. </w:delText>
        </w:r>
        <w:r w:rsidR="003F5AA8" w:rsidDel="002176EC">
          <w:delText>As mentioned earlier, roosting sites may also put humans in close contact with bats</w:delText>
        </w:r>
        <w:r w:rsidR="009E41B3" w:rsidDel="002176EC">
          <w:delText xml:space="preserve"> </w:delText>
        </w:r>
      </w:del>
      <w:customXmlDelRangeStart w:id="49" w:author="Cara Brook" w:date="2021-09-21T06:44:00Z"/>
      <w:sdt>
        <w:sdtPr>
          <w:rPr>
            <w:color w:val="000000"/>
          </w:rPr>
          <w:tag w:val="MENDELEY_CITATION_v3_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"/>
          <w:id w:val="792245853"/>
          <w:placeholder>
            <w:docPart w:val="DefaultPlaceholder_-1854013440"/>
          </w:placeholder>
        </w:sdtPr>
        <w:sdtEndPr/>
        <w:sdtContent>
          <w:customXmlDelRangeEnd w:id="49"/>
          <w:del w:id="50" w:author="Cara Brook" w:date="2021-09-21T06:44:00Z">
            <w:r w:rsidR="009E41B3" w:rsidRPr="009E41B3" w:rsidDel="002176EC">
              <w:rPr>
                <w:color w:val="000000"/>
              </w:rPr>
              <w:delText>(67,68)</w:delText>
            </w:r>
          </w:del>
          <w:customXmlDelRangeStart w:id="51" w:author="Cara Brook" w:date="2021-09-21T06:44:00Z"/>
        </w:sdtContent>
      </w:sdt>
      <w:customXmlDelRangeEnd w:id="51"/>
      <w:del w:id="52" w:author="Cara Brook" w:date="2021-09-21T06:44:00Z">
        <w:r w:rsidR="003F5AA8" w:rsidDel="002176EC">
          <w:delText>, so possible education programs to reduce</w:delText>
        </w:r>
        <w:r w:rsidR="00627D03" w:rsidDel="002176EC">
          <w:delText xml:space="preserve"> bat</w:delText>
        </w:r>
        <w:r w:rsidR="003F5AA8" w:rsidDel="002176EC">
          <w:delText xml:space="preserve"> access to roosting sites</w:delText>
        </w:r>
        <w:r w:rsidR="00627D03" w:rsidDel="002176EC">
          <w:delText xml:space="preserve"> in human occupied structures</w:delText>
        </w:r>
        <w:r w:rsidR="003F5AA8" w:rsidDel="002176EC">
          <w:delText xml:space="preserve"> may also mitigate risk. </w:delText>
        </w:r>
        <w:commentRangeEnd w:id="43"/>
        <w:r w:rsidR="009E41B3" w:rsidDel="002176EC">
          <w:rPr>
            <w:rStyle w:val="CommentReference"/>
            <w:rFonts w:cs="Mangal"/>
            <w:lang w:bidi="hi-IN"/>
          </w:rPr>
          <w:commentReference w:id="43"/>
        </w:r>
      </w:del>
    </w:p>
    <w:p w14:paraId="372B9C4B" w14:textId="77777777" w:rsidR="009E41B3" w:rsidRPr="009E41B3" w:rsidRDefault="009E41B3" w:rsidP="00B75353"/>
    <w:p w14:paraId="7CE90A8D" w14:textId="5CA5136A" w:rsidR="00031DFC" w:rsidRDefault="005078D4" w:rsidP="00031DFC">
      <w:pPr>
        <w:rPr>
          <w:color w:val="000000"/>
        </w:rPr>
      </w:pPr>
      <w:r>
        <w:rPr>
          <w:color w:val="000000"/>
        </w:rPr>
        <w:lastRenderedPageBreak/>
        <w:t>Prevalence of c</w:t>
      </w:r>
      <w:r w:rsidR="005B1FB7">
        <w:rPr>
          <w:color w:val="000000"/>
        </w:rPr>
        <w:t>oronavirus</w:t>
      </w:r>
      <w:r>
        <w:rPr>
          <w:color w:val="000000"/>
        </w:rPr>
        <w:t xml:space="preserve"> RNA by sequence detection in fecal samples averaged around 10% across all three Malagasy fruit bat species examined in our study, consistent with </w:t>
      </w:r>
      <w:proofErr w:type="spellStart"/>
      <w:r w:rsidR="00D27457">
        <w:rPr>
          <w:color w:val="000000"/>
        </w:rPr>
        <w:t>CoV</w:t>
      </w:r>
      <w:proofErr w:type="spellEnd"/>
      <w:r w:rsidR="00D27457">
        <w:rPr>
          <w:color w:val="000000"/>
        </w:rPr>
        <w:t xml:space="preserve"> </w:t>
      </w:r>
      <w:r>
        <w:rPr>
          <w:color w:val="000000"/>
        </w:rPr>
        <w:t>prevalence</w:t>
      </w:r>
      <w:r w:rsidR="00D27457">
        <w:rPr>
          <w:color w:val="000000"/>
        </w:rPr>
        <w:t xml:space="preserve"> </w:t>
      </w:r>
      <w:r>
        <w:rPr>
          <w:color w:val="000000"/>
        </w:rPr>
        <w:t xml:space="preserve">reported in wild bat species elsewhere </w:t>
      </w:r>
      <w:sdt>
        <w:sdtPr>
          <w:rPr>
            <w:color w:val="000000"/>
          </w:rPr>
          <w:tag w:val="MENDELEY_CITATION_v3_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"/>
          <w:id w:val="2011867243"/>
          <w:placeholder>
            <w:docPart w:val="004878E2815D7F4A906737FEED1E772A"/>
          </w:placeholder>
        </w:sdtPr>
        <w:sdtEndPr/>
        <w:sdtContent>
          <w:r w:rsidR="009E41B3" w:rsidRPr="009E41B3">
            <w:rPr>
              <w:color w:val="000000"/>
            </w:rPr>
            <w:t>(12,32)</w:t>
          </w:r>
        </w:sdtContent>
      </w:sdt>
      <w:r>
        <w:rPr>
          <w:color w:val="000000"/>
        </w:rPr>
        <w:t xml:space="preserve">. One previous study of </w:t>
      </w:r>
      <w:proofErr w:type="spellStart"/>
      <w:r>
        <w:rPr>
          <w:color w:val="000000"/>
        </w:rPr>
        <w:t>CoV</w:t>
      </w:r>
      <w:proofErr w:type="spellEnd"/>
      <w:r>
        <w:rPr>
          <w:color w:val="000000"/>
        </w:rPr>
        <w:t xml:space="preserve"> circulation in Madagascar </w:t>
      </w:r>
      <w:r w:rsidR="00D27457">
        <w:rPr>
          <w:color w:val="000000"/>
        </w:rPr>
        <w:t xml:space="preserve">fruit bats </w:t>
      </w:r>
      <w:r>
        <w:rPr>
          <w:color w:val="000000"/>
        </w:rPr>
        <w:t xml:space="preserve">reported much lower prevalence of infection in </w:t>
      </w:r>
      <w:r>
        <w:rPr>
          <w:i/>
          <w:iCs/>
          <w:color w:val="000000"/>
        </w:rPr>
        <w:t xml:space="preserve">E. </w:t>
      </w:r>
      <w:proofErr w:type="spellStart"/>
      <w:r>
        <w:rPr>
          <w:i/>
          <w:iCs/>
          <w:color w:val="000000"/>
        </w:rPr>
        <w:t>dupreanum</w:t>
      </w:r>
      <w:proofErr w:type="spellEnd"/>
      <w:r>
        <w:rPr>
          <w:i/>
          <w:iCs/>
          <w:color w:val="000000"/>
        </w:rPr>
        <w:t xml:space="preserve"> </w:t>
      </w:r>
      <w:r w:rsidR="00D27457">
        <w:rPr>
          <w:color w:val="000000"/>
        </w:rPr>
        <w:t xml:space="preserve">and </w:t>
      </w:r>
      <w:r w:rsidR="00D27457">
        <w:rPr>
          <w:i/>
          <w:iCs/>
          <w:lang w:bidi="hi-IN"/>
        </w:rPr>
        <w:t>R. madagascariensis</w:t>
      </w:r>
      <w:r w:rsidR="00D27457">
        <w:rPr>
          <w:lang w:bidi="hi-IN"/>
        </w:rPr>
        <w:t>-derived fecal</w:t>
      </w:r>
      <w:r w:rsidR="00C45A1E">
        <w:rPr>
          <w:lang w:bidi="hi-IN"/>
        </w:rPr>
        <w:t xml:space="preserve"> s</w:t>
      </w:r>
      <w:r w:rsidR="00A311DE">
        <w:rPr>
          <w:lang w:bidi="hi-IN"/>
        </w:rPr>
        <w:t>pecimens</w:t>
      </w:r>
      <w:r w:rsidR="00031DFC">
        <w:rPr>
          <w:i/>
          <w:iCs/>
          <w:lang w:bidi="hi-IN"/>
        </w:rPr>
        <w:t xml:space="preserve">, </w:t>
      </w:r>
      <w:r w:rsidR="00031DFC">
        <w:rPr>
          <w:lang w:bidi="hi-IN"/>
        </w:rPr>
        <w:t xml:space="preserve">respectively </w:t>
      </w:r>
      <w:r w:rsidR="00031DFC">
        <w:rPr>
          <w:color w:val="000000"/>
        </w:rPr>
        <w:t>1/88 (1.1%) and 0/141 (0%</w:t>
      </w:r>
      <w:r w:rsidR="00031DFC" w:rsidRPr="00D27457">
        <w:rPr>
          <w:lang w:bidi="hi-IN"/>
        </w:rPr>
        <w:t>)</w:t>
      </w:r>
      <w:r w:rsidR="00031DFC">
        <w:rPr>
          <w:lang w:bidi="hi-IN"/>
        </w:rPr>
        <w:t xml:space="preserve">, as compared with </w:t>
      </w:r>
      <w:r w:rsidR="00031DFC">
        <w:rPr>
          <w:color w:val="000000"/>
        </w:rPr>
        <w:t>a 13/88 (14.</w:t>
      </w:r>
      <w:r w:rsidR="002F369C">
        <w:rPr>
          <w:color w:val="000000"/>
        </w:rPr>
        <w:t>8</w:t>
      </w:r>
      <w:r w:rsidR="00031DFC">
        <w:rPr>
          <w:color w:val="000000"/>
        </w:rPr>
        <w:t xml:space="preserve">%) prevalence in </w:t>
      </w:r>
      <w:r w:rsidR="00031DFC">
        <w:rPr>
          <w:i/>
          <w:iCs/>
          <w:color w:val="000000"/>
        </w:rPr>
        <w:t>P. rufus-</w:t>
      </w:r>
      <w:r w:rsidR="00031DFC">
        <w:rPr>
          <w:color w:val="000000"/>
        </w:rPr>
        <w:t>derived feces</w:t>
      </w:r>
      <w:r w:rsidR="002F369C">
        <w:rPr>
          <w:color w:val="000000"/>
        </w:rPr>
        <w:t xml:space="preserve"> </w:t>
      </w:r>
      <w:sdt>
        <w:sdtPr>
          <w:rPr>
            <w:color w:val="000000"/>
          </w:rPr>
          <w:tag w:val="MENDELEY_CITATION_v3_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"/>
          <w:id w:val="-1719813420"/>
          <w:placeholder>
            <w:docPart w:val="DefaultPlaceholder_-1854013440"/>
          </w:placeholder>
        </w:sdtPr>
        <w:sdtEndPr/>
        <w:sdtContent>
          <w:r w:rsidR="009E41B3" w:rsidRPr="009E41B3">
            <w:rPr>
              <w:color w:val="000000"/>
            </w:rPr>
            <w:t>(12)</w:t>
          </w:r>
        </w:sdtContent>
      </w:sdt>
      <w:r w:rsidR="00031DFC">
        <w:rPr>
          <w:color w:val="000000"/>
        </w:rPr>
        <w:t xml:space="preserve">. </w:t>
      </w:r>
      <w:r w:rsidR="00D27457">
        <w:rPr>
          <w:color w:val="000000"/>
        </w:rPr>
        <w:t xml:space="preserve">As in our study, this previous work found no positive infections </w:t>
      </w:r>
      <w:r w:rsidR="00753EAD">
        <w:rPr>
          <w:color w:val="000000"/>
        </w:rPr>
        <w:t xml:space="preserve">in throat swabs, supporting a gastrointestinal tropism for </w:t>
      </w:r>
      <w:proofErr w:type="spellStart"/>
      <w:r w:rsidR="00753EAD">
        <w:rPr>
          <w:color w:val="000000"/>
        </w:rPr>
        <w:t>CoVs</w:t>
      </w:r>
      <w:proofErr w:type="spellEnd"/>
      <w:r w:rsidR="00C45A1E">
        <w:rPr>
          <w:color w:val="000000"/>
        </w:rPr>
        <w:t xml:space="preserve"> in this fruit bat system</w:t>
      </w:r>
      <w:r w:rsidR="00753EAD">
        <w:rPr>
          <w:color w:val="000000"/>
        </w:rPr>
        <w:t>, in contrast to the respiratory infections more commonly observed in humans</w:t>
      </w:r>
      <w:r w:rsidR="00645AC4">
        <w:rPr>
          <w:color w:val="000000"/>
        </w:rPr>
        <w:t xml:space="preserve">. </w:t>
      </w:r>
      <w:r w:rsidR="00C45A1E">
        <w:rPr>
          <w:lang w:bidi="hi-IN"/>
        </w:rPr>
        <w:t xml:space="preserve">One additional study </w:t>
      </w:r>
      <w:r w:rsidR="00D27457" w:rsidRPr="00ED1EA0">
        <w:rPr>
          <w:lang w:bidi="hi-IN"/>
        </w:rPr>
        <w:t xml:space="preserve">in the West Indian Ocean provided more information about </w:t>
      </w:r>
      <w:proofErr w:type="spellStart"/>
      <w:r w:rsidR="00753EAD">
        <w:rPr>
          <w:lang w:bidi="hi-IN"/>
        </w:rPr>
        <w:t>CoV</w:t>
      </w:r>
      <w:proofErr w:type="spellEnd"/>
      <w:r w:rsidR="00753EAD">
        <w:rPr>
          <w:lang w:bidi="hi-IN"/>
        </w:rPr>
        <w:t xml:space="preserve"> </w:t>
      </w:r>
      <w:r w:rsidR="00D27457" w:rsidRPr="00ED1EA0">
        <w:rPr>
          <w:lang w:bidi="hi-IN"/>
        </w:rPr>
        <w:t>prevalence in Madagascar</w:t>
      </w:r>
      <w:r w:rsidR="00C45A1E">
        <w:rPr>
          <w:lang w:bidi="hi-IN"/>
        </w:rPr>
        <w:t xml:space="preserve"> bats</w:t>
      </w:r>
      <w:r w:rsidR="00031DFC">
        <w:rPr>
          <w:lang w:bidi="hi-IN"/>
        </w:rPr>
        <w:t>, with 6/45 (</w:t>
      </w:r>
      <w:r w:rsidR="003E347A">
        <w:rPr>
          <w:lang w:bidi="hi-IN"/>
        </w:rPr>
        <w:t>13</w:t>
      </w:r>
      <w:r w:rsidR="00031DFC">
        <w:rPr>
          <w:lang w:bidi="hi-IN"/>
        </w:rPr>
        <w:t>.3</w:t>
      </w:r>
      <w:r w:rsidR="003E347A">
        <w:rPr>
          <w:lang w:bidi="hi-IN"/>
        </w:rPr>
        <w:t>%</w:t>
      </w:r>
      <w:r w:rsidR="00031DFC">
        <w:rPr>
          <w:lang w:bidi="hi-IN"/>
        </w:rPr>
        <w:t xml:space="preserve">) </w:t>
      </w:r>
      <w:r w:rsidR="00031DFC">
        <w:rPr>
          <w:i/>
          <w:iCs/>
          <w:lang w:bidi="hi-IN"/>
        </w:rPr>
        <w:t xml:space="preserve">R. madagascariensis </w:t>
      </w:r>
      <w:r w:rsidR="00031DFC">
        <w:rPr>
          <w:lang w:bidi="hi-IN"/>
        </w:rPr>
        <w:t>fecal s</w:t>
      </w:r>
      <w:r w:rsidR="00A311DE">
        <w:rPr>
          <w:lang w:bidi="hi-IN"/>
        </w:rPr>
        <w:t>pecimen</w:t>
      </w:r>
      <w:r w:rsidR="00031DFC">
        <w:rPr>
          <w:lang w:bidi="hi-IN"/>
        </w:rPr>
        <w:t xml:space="preserve">s </w:t>
      </w:r>
      <w:r w:rsidR="00C45A1E">
        <w:rPr>
          <w:lang w:bidi="hi-IN"/>
        </w:rPr>
        <w:t xml:space="preserve">testing </w:t>
      </w:r>
      <w:proofErr w:type="spellStart"/>
      <w:r w:rsidR="00031DFC">
        <w:rPr>
          <w:lang w:bidi="hi-IN"/>
        </w:rPr>
        <w:t>CoV</w:t>
      </w:r>
      <w:proofErr w:type="spellEnd"/>
      <w:r w:rsidR="00031DFC">
        <w:rPr>
          <w:lang w:bidi="hi-IN"/>
        </w:rPr>
        <w:t xml:space="preserve"> positive, as compared to 10/63 (15.</w:t>
      </w:r>
      <w:r w:rsidR="002F369C">
        <w:rPr>
          <w:lang w:bidi="hi-IN"/>
        </w:rPr>
        <w:t>9</w:t>
      </w:r>
      <w:r w:rsidR="00031DFC">
        <w:rPr>
          <w:lang w:bidi="hi-IN"/>
        </w:rPr>
        <w:t xml:space="preserve">%) </w:t>
      </w:r>
      <w:r w:rsidR="00031DFC">
        <w:rPr>
          <w:i/>
          <w:iCs/>
          <w:lang w:bidi="hi-IN"/>
        </w:rPr>
        <w:t xml:space="preserve">M. jugularis </w:t>
      </w:r>
      <w:r w:rsidR="00031DFC">
        <w:rPr>
          <w:lang w:bidi="hi-IN"/>
        </w:rPr>
        <w:t>s</w:t>
      </w:r>
      <w:r w:rsidR="00A311DE">
        <w:rPr>
          <w:lang w:bidi="hi-IN"/>
        </w:rPr>
        <w:t>pecimen</w:t>
      </w:r>
      <w:r w:rsidR="00031DFC">
        <w:rPr>
          <w:lang w:bidi="hi-IN"/>
        </w:rPr>
        <w:t>s, 4/44 (9.</w:t>
      </w:r>
      <w:r w:rsidR="002F369C">
        <w:rPr>
          <w:lang w:bidi="hi-IN"/>
        </w:rPr>
        <w:t>1</w:t>
      </w:r>
      <w:r w:rsidR="00031DFC">
        <w:rPr>
          <w:lang w:bidi="hi-IN"/>
        </w:rPr>
        <w:t xml:space="preserve">%) </w:t>
      </w:r>
      <w:proofErr w:type="spellStart"/>
      <w:r w:rsidR="00031DFC" w:rsidRPr="00031DFC">
        <w:rPr>
          <w:i/>
          <w:iCs/>
          <w:lang w:bidi="hi-IN"/>
        </w:rPr>
        <w:t>Triaenops</w:t>
      </w:r>
      <w:proofErr w:type="spellEnd"/>
      <w:r w:rsidR="00031DFC" w:rsidRPr="00031DFC">
        <w:rPr>
          <w:i/>
          <w:iCs/>
          <w:lang w:bidi="hi-IN"/>
        </w:rPr>
        <w:t xml:space="preserve"> </w:t>
      </w:r>
      <w:proofErr w:type="spellStart"/>
      <w:r w:rsidR="00031DFC" w:rsidRPr="00031DFC">
        <w:rPr>
          <w:i/>
          <w:iCs/>
          <w:lang w:bidi="hi-IN"/>
        </w:rPr>
        <w:t>menamena</w:t>
      </w:r>
      <w:proofErr w:type="spellEnd"/>
      <w:r w:rsidR="00031DFC">
        <w:rPr>
          <w:lang w:bidi="hi-IN"/>
        </w:rPr>
        <w:t xml:space="preserve"> </w:t>
      </w:r>
      <w:r w:rsidR="00A311DE">
        <w:rPr>
          <w:lang w:bidi="hi-IN"/>
        </w:rPr>
        <w:t>specimens</w:t>
      </w:r>
      <w:r w:rsidR="00031DFC">
        <w:rPr>
          <w:lang w:bidi="hi-IN"/>
        </w:rPr>
        <w:t>, and 2/21 (9.5%)</w:t>
      </w:r>
      <w:r w:rsidR="00C45A1E">
        <w:rPr>
          <w:lang w:bidi="hi-IN"/>
        </w:rPr>
        <w:t xml:space="preserve"> </w:t>
      </w:r>
      <w:r w:rsidR="00C45A1E">
        <w:rPr>
          <w:i/>
          <w:iCs/>
          <w:lang w:bidi="hi-IN"/>
        </w:rPr>
        <w:t xml:space="preserve">Mops </w:t>
      </w:r>
      <w:proofErr w:type="spellStart"/>
      <w:r w:rsidR="00C45A1E">
        <w:rPr>
          <w:i/>
          <w:iCs/>
          <w:lang w:bidi="hi-IN"/>
        </w:rPr>
        <w:t>midas</w:t>
      </w:r>
      <w:proofErr w:type="spellEnd"/>
      <w:r w:rsidR="00C45A1E">
        <w:rPr>
          <w:i/>
          <w:iCs/>
          <w:lang w:bidi="hi-IN"/>
        </w:rPr>
        <w:t xml:space="preserve"> </w:t>
      </w:r>
      <w:r w:rsidR="00A311DE">
        <w:rPr>
          <w:lang w:bidi="hi-IN"/>
        </w:rPr>
        <w:t>specimens</w:t>
      </w:r>
      <w:r w:rsidR="00C45A1E">
        <w:rPr>
          <w:lang w:bidi="hi-IN"/>
        </w:rPr>
        <w:t xml:space="preserve"> </w:t>
      </w:r>
      <w:sdt>
        <w:sdtPr>
          <w:rPr>
            <w:color w:val="000000"/>
            <w:lang w:bidi="hi-IN"/>
          </w:rPr>
          <w:tag w:val="MENDELEY_CITATION_v3_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"/>
          <w:id w:val="1945727845"/>
          <w:placeholder>
            <w:docPart w:val="DefaultPlaceholder_-1854013440"/>
          </w:placeholder>
        </w:sdtPr>
        <w:sdtEndPr/>
        <w:sdtContent>
          <w:r w:rsidR="009E41B3" w:rsidRPr="009E41B3">
            <w:rPr>
              <w:color w:val="000000"/>
              <w:lang w:bidi="hi-IN"/>
            </w:rPr>
            <w:t>(32)</w:t>
          </w:r>
        </w:sdtContent>
      </w:sdt>
      <w:r w:rsidR="00645AC4">
        <w:rPr>
          <w:lang w:bidi="hi-IN"/>
        </w:rPr>
        <w:t>.</w:t>
      </w:r>
      <w:r w:rsidR="00D27457" w:rsidRPr="00ED1EA0">
        <w:rPr>
          <w:lang w:bidi="hi-IN"/>
        </w:rPr>
        <w:t xml:space="preserve"> </w:t>
      </w:r>
      <w:r w:rsidR="00D27457">
        <w:rPr>
          <w:color w:val="000000"/>
        </w:rPr>
        <w:t>Consistent with previous findings</w:t>
      </w:r>
      <w:r w:rsidR="00C45A1E">
        <w:rPr>
          <w:color w:val="000000"/>
        </w:rPr>
        <w:t xml:space="preserve"> </w:t>
      </w:r>
      <w:sdt>
        <w:sdtPr>
          <w:rPr>
            <w:color w:val="000000"/>
          </w:rPr>
          <w:tag w:val="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"/>
          <w:id w:val="447903255"/>
          <w:placeholder>
            <w:docPart w:val="DefaultPlaceholder_-1854013440"/>
          </w:placeholder>
        </w:sdtPr>
        <w:sdtEndPr/>
        <w:sdtContent>
          <w:r w:rsidR="009E41B3" w:rsidRPr="009E41B3">
            <w:rPr>
              <w:color w:val="000000"/>
            </w:rPr>
            <w:t>(31,38,99,100)</w:t>
          </w:r>
        </w:sdtContent>
      </w:sdt>
      <w:r w:rsidR="00D27457">
        <w:rPr>
          <w:color w:val="000000"/>
        </w:rPr>
        <w:t xml:space="preserve">, we observed the highest prevalence of </w:t>
      </w:r>
      <w:proofErr w:type="spellStart"/>
      <w:r w:rsidR="00D27457">
        <w:rPr>
          <w:color w:val="000000"/>
        </w:rPr>
        <w:t>CoV</w:t>
      </w:r>
      <w:proofErr w:type="spellEnd"/>
      <w:r w:rsidR="00D27457">
        <w:rPr>
          <w:color w:val="000000"/>
        </w:rPr>
        <w:t xml:space="preserve"> infection in </w:t>
      </w:r>
      <w:r w:rsidR="00D27457">
        <w:rPr>
          <w:i/>
          <w:iCs/>
          <w:color w:val="000000"/>
        </w:rPr>
        <w:t xml:space="preserve">P. rufus </w:t>
      </w:r>
      <w:r w:rsidR="00D27457">
        <w:rPr>
          <w:color w:val="000000"/>
        </w:rPr>
        <w:t xml:space="preserve">and </w:t>
      </w:r>
      <w:r w:rsidR="00D27457">
        <w:rPr>
          <w:i/>
          <w:iCs/>
          <w:color w:val="000000"/>
        </w:rPr>
        <w:t xml:space="preserve">E. </w:t>
      </w:r>
      <w:proofErr w:type="spellStart"/>
      <w:r w:rsidR="00D27457">
        <w:rPr>
          <w:i/>
          <w:iCs/>
          <w:color w:val="000000"/>
        </w:rPr>
        <w:t>dupreanum</w:t>
      </w:r>
      <w:proofErr w:type="spellEnd"/>
      <w:r w:rsidR="00D27457">
        <w:rPr>
          <w:i/>
          <w:iCs/>
          <w:color w:val="000000"/>
        </w:rPr>
        <w:t xml:space="preserve"> </w:t>
      </w:r>
      <w:r w:rsidR="00D27457">
        <w:rPr>
          <w:color w:val="000000"/>
        </w:rPr>
        <w:t xml:space="preserve">juveniles. We hypothesize that the absence of juvenile infection identified in </w:t>
      </w:r>
      <w:r w:rsidR="00D27457">
        <w:rPr>
          <w:i/>
          <w:iCs/>
          <w:color w:val="000000"/>
        </w:rPr>
        <w:t xml:space="preserve">R. madagascariensis </w:t>
      </w:r>
      <w:r w:rsidR="00D27457">
        <w:rPr>
          <w:color w:val="000000"/>
        </w:rPr>
        <w:t xml:space="preserve">bats in our study could be due to the staggered nature of the birth pulse for these three species: Madagascar fruit bats birth in three successive birth pulse waves, led by </w:t>
      </w:r>
      <w:r w:rsidR="00D27457">
        <w:rPr>
          <w:i/>
          <w:iCs/>
          <w:color w:val="000000"/>
        </w:rPr>
        <w:t xml:space="preserve">P. rufus </w:t>
      </w:r>
      <w:r w:rsidR="00D27457">
        <w:rPr>
          <w:color w:val="000000"/>
        </w:rPr>
        <w:t xml:space="preserve">in October, and followed by </w:t>
      </w:r>
      <w:r w:rsidR="00D27457">
        <w:rPr>
          <w:i/>
          <w:iCs/>
          <w:color w:val="000000"/>
        </w:rPr>
        <w:t xml:space="preserve">E. </w:t>
      </w:r>
      <w:proofErr w:type="spellStart"/>
      <w:r w:rsidR="00D27457">
        <w:rPr>
          <w:i/>
          <w:iCs/>
          <w:color w:val="000000"/>
        </w:rPr>
        <w:t>dupreanum</w:t>
      </w:r>
      <w:proofErr w:type="spellEnd"/>
      <w:r w:rsidR="00D27457">
        <w:rPr>
          <w:i/>
          <w:iCs/>
          <w:color w:val="000000"/>
        </w:rPr>
        <w:t xml:space="preserve"> </w:t>
      </w:r>
      <w:r w:rsidR="00D27457">
        <w:rPr>
          <w:color w:val="000000"/>
        </w:rPr>
        <w:t xml:space="preserve">in November and </w:t>
      </w:r>
      <w:r w:rsidR="00D27457">
        <w:rPr>
          <w:i/>
          <w:iCs/>
          <w:color w:val="000000"/>
        </w:rPr>
        <w:t xml:space="preserve">R. madagascariensis </w:t>
      </w:r>
      <w:r w:rsidR="00D27457">
        <w:rPr>
          <w:color w:val="000000"/>
        </w:rPr>
        <w:t xml:space="preserve">in </w:t>
      </w:r>
      <w:r w:rsidR="00C45A1E">
        <w:rPr>
          <w:color w:val="000000"/>
        </w:rPr>
        <w:t xml:space="preserve">December and </w:t>
      </w:r>
      <w:r w:rsidR="00D27457">
        <w:rPr>
          <w:color w:val="000000"/>
        </w:rPr>
        <w:t xml:space="preserve">January </w:t>
      </w:r>
      <w:sdt>
        <w:sdtPr>
          <w:rPr>
            <w:color w:val="000000"/>
          </w:rPr>
          <w:tag w:val="MENDELEY_CITATION_v3_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"/>
          <w:id w:val="1630515190"/>
          <w:placeholder>
            <w:docPart w:val="DefaultPlaceholder_-1854013440"/>
          </w:placeholder>
        </w:sdtPr>
        <w:sdtEndPr/>
        <w:sdtContent>
          <w:r w:rsidR="009E41B3" w:rsidRPr="009E41B3">
            <w:rPr>
              <w:color w:val="000000"/>
            </w:rPr>
            <w:t>(101)</w:t>
          </w:r>
        </w:sdtContent>
      </w:sdt>
      <w:r w:rsidR="00D27457">
        <w:rPr>
          <w:color w:val="000000"/>
        </w:rPr>
        <w:t xml:space="preserve">. </w:t>
      </w:r>
      <w:r w:rsidR="00C45A1E">
        <w:rPr>
          <w:color w:val="000000"/>
        </w:rPr>
        <w:t xml:space="preserve">As the bulk of </w:t>
      </w:r>
      <w:r w:rsidR="00753EAD">
        <w:rPr>
          <w:color w:val="000000"/>
        </w:rPr>
        <w:t xml:space="preserve">juvenile </w:t>
      </w:r>
      <w:r w:rsidR="00753EAD">
        <w:rPr>
          <w:i/>
          <w:iCs/>
          <w:color w:val="000000"/>
        </w:rPr>
        <w:t xml:space="preserve">R. madagascariensis </w:t>
      </w:r>
      <w:r w:rsidR="00753EAD">
        <w:rPr>
          <w:color w:val="000000"/>
        </w:rPr>
        <w:t>bats sampled</w:t>
      </w:r>
      <w:r w:rsidR="00C45A1E">
        <w:rPr>
          <w:color w:val="000000"/>
        </w:rPr>
        <w:t xml:space="preserve"> our study were captured in</w:t>
      </w:r>
      <w:r w:rsidR="00753EAD">
        <w:rPr>
          <w:color w:val="000000"/>
        </w:rPr>
        <w:t xml:space="preserve"> February</w:t>
      </w:r>
      <w:r w:rsidR="00C45A1E">
        <w:rPr>
          <w:color w:val="000000"/>
        </w:rPr>
        <w:t>, it is possible</w:t>
      </w:r>
      <w:r w:rsidR="00753EAD">
        <w:rPr>
          <w:color w:val="000000"/>
        </w:rPr>
        <w:t xml:space="preserve"> </w:t>
      </w:r>
      <w:r w:rsidR="00C45A1E">
        <w:rPr>
          <w:color w:val="000000"/>
        </w:rPr>
        <w:t>that most were</w:t>
      </w:r>
      <w:r w:rsidR="00753EAD">
        <w:rPr>
          <w:color w:val="000000"/>
        </w:rPr>
        <w:t xml:space="preserve"> </w:t>
      </w:r>
      <w:r w:rsidR="00C45A1E">
        <w:rPr>
          <w:color w:val="000000"/>
        </w:rPr>
        <w:t xml:space="preserve">still </w:t>
      </w:r>
      <w:r w:rsidR="00753EAD">
        <w:rPr>
          <w:color w:val="000000"/>
        </w:rPr>
        <w:t>too young to be</w:t>
      </w:r>
      <w:r w:rsidR="00C45A1E">
        <w:rPr>
          <w:color w:val="000000"/>
        </w:rPr>
        <w:t xml:space="preserve"> </w:t>
      </w:r>
      <w:proofErr w:type="spellStart"/>
      <w:r w:rsidR="00C45A1E">
        <w:rPr>
          <w:color w:val="000000"/>
        </w:rPr>
        <w:t>CoV</w:t>
      </w:r>
      <w:proofErr w:type="spellEnd"/>
      <w:r w:rsidR="00C45A1E">
        <w:rPr>
          <w:color w:val="000000"/>
        </w:rPr>
        <w:t>-positive</w:t>
      </w:r>
      <w:r w:rsidR="00753EAD">
        <w:rPr>
          <w:color w:val="000000"/>
        </w:rPr>
        <w:t xml:space="preserve"> (perhaps</w:t>
      </w:r>
      <w:r w:rsidR="00C45A1E">
        <w:rPr>
          <w:color w:val="000000"/>
        </w:rPr>
        <w:t xml:space="preserve"> under protection from </w:t>
      </w:r>
      <w:r w:rsidR="00753EAD">
        <w:rPr>
          <w:color w:val="000000"/>
        </w:rPr>
        <w:t>inherited maternal immunity</w:t>
      </w:r>
      <w:r w:rsidR="00C45A1E">
        <w:rPr>
          <w:color w:val="000000"/>
        </w:rPr>
        <w:t xml:space="preserve"> </w:t>
      </w:r>
      <w:sdt>
        <w:sdtPr>
          <w:rPr>
            <w:color w:val="000000"/>
          </w:rPr>
          <w:tag w:val="MENDELEY_CITATION_v3_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"/>
          <w:id w:val="1476640133"/>
          <w:placeholder>
            <w:docPart w:val="DefaultPlaceholder_-1854013440"/>
          </w:placeholder>
        </w:sdtPr>
        <w:sdtEndPr/>
        <w:sdtContent>
          <w:r w:rsidR="009E41B3" w:rsidRPr="009E41B3">
            <w:rPr>
              <w:color w:val="000000"/>
            </w:rPr>
            <w:t>(57)</w:t>
          </w:r>
        </w:sdtContent>
      </w:sdt>
      <w:r w:rsidR="00C45A1E">
        <w:rPr>
          <w:color w:val="000000"/>
        </w:rPr>
        <w:t>). B</w:t>
      </w:r>
      <w:r w:rsidR="00753EAD">
        <w:rPr>
          <w:color w:val="000000"/>
        </w:rPr>
        <w:t>y the time</w:t>
      </w:r>
      <w:r w:rsidR="00C45A1E">
        <w:rPr>
          <w:color w:val="000000"/>
        </w:rPr>
        <w:t xml:space="preserve"> of the </w:t>
      </w:r>
      <w:r w:rsidR="00656123">
        <w:rPr>
          <w:color w:val="000000"/>
        </w:rPr>
        <w:t>second</w:t>
      </w:r>
      <w:r w:rsidR="00C45A1E">
        <w:rPr>
          <w:color w:val="000000"/>
        </w:rPr>
        <w:t xml:space="preserve"> </w:t>
      </w:r>
      <w:r w:rsidR="00C45A1E">
        <w:rPr>
          <w:i/>
          <w:iCs/>
          <w:color w:val="000000"/>
        </w:rPr>
        <w:t xml:space="preserve">R. madagascariensis </w:t>
      </w:r>
      <w:r w:rsidR="00656123">
        <w:rPr>
          <w:color w:val="000000"/>
        </w:rPr>
        <w:t xml:space="preserve">sampling </w:t>
      </w:r>
      <w:r w:rsidR="00753EAD">
        <w:rPr>
          <w:color w:val="000000"/>
        </w:rPr>
        <w:t xml:space="preserve">in April, juveniles </w:t>
      </w:r>
      <w:r w:rsidR="00C45A1E">
        <w:rPr>
          <w:color w:val="000000"/>
        </w:rPr>
        <w:t>would have been</w:t>
      </w:r>
      <w:r w:rsidR="00753EAD">
        <w:rPr>
          <w:color w:val="000000"/>
        </w:rPr>
        <w:t xml:space="preserve"> large enough to be erroneously classed as adults</w:t>
      </w:r>
      <w:r w:rsidR="00C45A1E">
        <w:rPr>
          <w:color w:val="000000"/>
        </w:rPr>
        <w:t xml:space="preserve">, as </w:t>
      </w:r>
      <w:r w:rsidR="00753EAD">
        <w:rPr>
          <w:color w:val="000000"/>
        </w:rPr>
        <w:t>size range variation is more limited in smal</w:t>
      </w:r>
      <w:r w:rsidR="00A311DE">
        <w:rPr>
          <w:color w:val="000000"/>
        </w:rPr>
        <w:t>l</w:t>
      </w:r>
      <w:r w:rsidR="00753EAD">
        <w:rPr>
          <w:color w:val="000000"/>
        </w:rPr>
        <w:t xml:space="preserve"> </w:t>
      </w:r>
      <w:r w:rsidR="00753EAD" w:rsidRPr="00753EAD">
        <w:rPr>
          <w:i/>
          <w:iCs/>
          <w:color w:val="000000"/>
        </w:rPr>
        <w:t>R. madagascariensis</w:t>
      </w:r>
      <w:r w:rsidR="00753EAD">
        <w:rPr>
          <w:color w:val="000000"/>
        </w:rPr>
        <w:t xml:space="preserve"> </w:t>
      </w:r>
      <w:r w:rsidR="00C45A1E">
        <w:rPr>
          <w:color w:val="000000"/>
        </w:rPr>
        <w:t xml:space="preserve">bats as compared with </w:t>
      </w:r>
      <w:r w:rsidR="00753EAD">
        <w:rPr>
          <w:color w:val="000000"/>
        </w:rPr>
        <w:t>the two other Malagasy fruit bat species</w:t>
      </w:r>
      <w:r w:rsidR="00C45A1E">
        <w:rPr>
          <w:color w:val="000000"/>
        </w:rPr>
        <w:t xml:space="preserve"> </w:t>
      </w:r>
      <w:sdt>
        <w:sdtPr>
          <w:rPr>
            <w:color w:val="000000"/>
          </w:rPr>
          <w:tag w:val="MENDELEY_CITATION_v3_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"/>
          <w:id w:val="-693687315"/>
          <w:placeholder>
            <w:docPart w:val="DefaultPlaceholder_-1854013440"/>
          </w:placeholder>
        </w:sdtPr>
        <w:sdtEndPr/>
        <w:sdtContent>
          <w:r w:rsidR="009E41B3" w:rsidRPr="009E41B3">
            <w:rPr>
              <w:color w:val="000000"/>
            </w:rPr>
            <w:t>(63)</w:t>
          </w:r>
        </w:sdtContent>
      </w:sdt>
      <w:r w:rsidR="00753EAD">
        <w:rPr>
          <w:color w:val="000000"/>
        </w:rPr>
        <w:t>.</w:t>
      </w:r>
    </w:p>
    <w:p w14:paraId="50E1F515" w14:textId="77777777" w:rsidR="005D56DA" w:rsidRDefault="005D56DA" w:rsidP="00031DFC"/>
    <w:p w14:paraId="1379CD71" w14:textId="6596A236" w:rsidR="00031DFC" w:rsidRDefault="00031DFC" w:rsidP="000648F6">
      <w:pPr>
        <w:rPr>
          <w:ins w:id="53" w:author="Cara Brook" w:date="2021-09-21T06:44:00Z"/>
          <w:color w:val="000000"/>
        </w:rPr>
      </w:pPr>
      <w:r>
        <w:rPr>
          <w:color w:val="000000"/>
        </w:rPr>
        <w:t>Our work emphasizes the importance of longitudinal ecological studies in identifying viral shedding events in transiently-infected wildlife hosts across multiple age and reproductive classes</w:t>
      </w:r>
      <w:ins w:id="54" w:author="Cara Brook" w:date="2021-09-21T06:41:00Z">
        <w:r w:rsidR="0006652F">
          <w:rPr>
            <w:color w:val="000000"/>
          </w:rPr>
          <w:t xml:space="preserve">. Enhanced future </w:t>
        </w:r>
      </w:ins>
      <w:ins w:id="55" w:author="Cara Brook" w:date="2021-09-21T06:42:00Z">
        <w:r w:rsidR="0006652F">
          <w:rPr>
            <w:color w:val="000000"/>
          </w:rPr>
          <w:t xml:space="preserve">surveillance efforts will be useful in pinpointing the exact seasonality of peak </w:t>
        </w:r>
        <w:proofErr w:type="spellStart"/>
        <w:r w:rsidR="0006652F">
          <w:rPr>
            <w:color w:val="000000"/>
          </w:rPr>
          <w:t>CoV</w:t>
        </w:r>
        <w:proofErr w:type="spellEnd"/>
        <w:r w:rsidR="0006652F">
          <w:rPr>
            <w:color w:val="000000"/>
          </w:rPr>
          <w:t xml:space="preserve"> shedding events, and mitigation efforts for </w:t>
        </w:r>
        <w:r w:rsidR="0006652F">
          <w:t>both zoonotic and reverse zoonotic risk</w:t>
        </w:r>
        <w:r w:rsidR="0006652F">
          <w:t>s</w:t>
        </w:r>
        <w:r w:rsidR="0006652F">
          <w:t xml:space="preserve"> should be focused on limiting human-bat contact </w:t>
        </w:r>
      </w:ins>
      <w:ins w:id="56" w:author="Cara Brook" w:date="2021-09-21T06:43:00Z">
        <w:r w:rsidR="002176EC">
          <w:t xml:space="preserve">(in particular, the government-sanctioned hunting seasons) during these periods. </w:t>
        </w:r>
      </w:ins>
      <w:ins w:id="57" w:author="Cara Brook" w:date="2021-09-21T06:44:00Z">
        <w:r w:rsidR="002176EC">
          <w:t>O</w:t>
        </w:r>
      </w:ins>
      <w:ins w:id="58" w:author="Cara Brook" w:date="2021-09-21T06:43:00Z">
        <w:r w:rsidR="002176EC">
          <w:t>ur study highlights</w:t>
        </w:r>
        <w:r w:rsidR="002176EC">
          <w:rPr>
            <w:color w:val="000000"/>
          </w:rPr>
          <w:t xml:space="preserve"> </w:t>
        </w:r>
      </w:ins>
      <w:del w:id="59" w:author="Cara Brook" w:date="2021-09-21T06:41:00Z">
        <w:r w:rsidDel="0006652F">
          <w:rPr>
            <w:color w:val="000000"/>
          </w:rPr>
          <w:delText xml:space="preserve">, </w:delText>
        </w:r>
      </w:del>
      <w:del w:id="60" w:author="Cara Brook" w:date="2021-09-21T06:43:00Z">
        <w:r w:rsidDel="002176EC">
          <w:rPr>
            <w:color w:val="000000"/>
          </w:rPr>
          <w:delText xml:space="preserve">while also highlighting </w:delText>
        </w:r>
      </w:del>
      <w:r>
        <w:rPr>
          <w:color w:val="000000"/>
        </w:rPr>
        <w:t xml:space="preserve">the enhanced evolutionary and functional virological inference </w:t>
      </w:r>
      <w:r w:rsidR="00411F2C">
        <w:rPr>
          <w:color w:val="000000"/>
        </w:rPr>
        <w:t xml:space="preserve">that can be derived from </w:t>
      </w:r>
      <w:r>
        <w:rPr>
          <w:color w:val="000000"/>
        </w:rPr>
        <w:t>full genome sequence</w:t>
      </w:r>
      <w:r w:rsidR="00411F2C">
        <w:rPr>
          <w:color w:val="000000"/>
        </w:rPr>
        <w:t>s</w:t>
      </w:r>
      <w:r w:rsidR="00F537CD">
        <w:rPr>
          <w:color w:val="000000"/>
        </w:rPr>
        <w:t>, detected by unbiased metagenomic sequencing</w:t>
      </w:r>
      <w:r>
        <w:rPr>
          <w:color w:val="000000"/>
        </w:rPr>
        <w:t xml:space="preserve">. </w:t>
      </w:r>
      <w:r w:rsidR="00F537CD">
        <w:rPr>
          <w:color w:val="000000"/>
        </w:rPr>
        <w:t xml:space="preserve">Characterization of these genomes provides the basis for basic virology experiments to follow, such as </w:t>
      </w:r>
      <w:proofErr w:type="spellStart"/>
      <w:r w:rsidR="00F537CD">
        <w:rPr>
          <w:color w:val="000000"/>
        </w:rPr>
        <w:t>pse</w:t>
      </w:r>
      <w:r w:rsidR="0091154F">
        <w:rPr>
          <w:color w:val="000000"/>
        </w:rPr>
        <w:t>u</w:t>
      </w:r>
      <w:r w:rsidR="00F537CD">
        <w:rPr>
          <w:color w:val="000000"/>
        </w:rPr>
        <w:t>dovirus</w:t>
      </w:r>
      <w:proofErr w:type="spellEnd"/>
      <w:r w:rsidR="00F537CD">
        <w:rPr>
          <w:color w:val="000000"/>
        </w:rPr>
        <w:t xml:space="preserve"> </w:t>
      </w:r>
      <w:r w:rsidR="0091154F">
        <w:rPr>
          <w:color w:val="000000"/>
        </w:rPr>
        <w:t xml:space="preserve">or reverse genetics </w:t>
      </w:r>
      <w:r w:rsidR="00F537CD">
        <w:rPr>
          <w:color w:val="000000"/>
        </w:rPr>
        <w:t xml:space="preserve">experiments aimed at understanding host receptor utilization. </w:t>
      </w:r>
      <w:r>
        <w:rPr>
          <w:color w:val="000000"/>
        </w:rPr>
        <w:t xml:space="preserve">More thorough studies documenting the seasonal dynamics of bat-borne </w:t>
      </w:r>
      <w:proofErr w:type="spellStart"/>
      <w:r>
        <w:rPr>
          <w:color w:val="000000"/>
        </w:rPr>
        <w:t>CoVs</w:t>
      </w:r>
      <w:proofErr w:type="spellEnd"/>
      <w:r>
        <w:rPr>
          <w:color w:val="000000"/>
        </w:rPr>
        <w:t>, which elucidate genetic variation within and between species that share habitats</w:t>
      </w:r>
      <w:r w:rsidR="00411F2C">
        <w:rPr>
          <w:color w:val="000000"/>
        </w:rPr>
        <w:t xml:space="preserve"> in wild populations</w:t>
      </w:r>
      <w:r>
        <w:rPr>
          <w:color w:val="000000"/>
        </w:rPr>
        <w:t xml:space="preserve"> will be essential to understanding </w:t>
      </w:r>
      <w:proofErr w:type="spellStart"/>
      <w:r>
        <w:rPr>
          <w:color w:val="000000"/>
        </w:rPr>
        <w:t>CoV</w:t>
      </w:r>
      <w:proofErr w:type="spellEnd"/>
      <w:r>
        <w:rPr>
          <w:color w:val="000000"/>
        </w:rPr>
        <w:t xml:space="preserve"> recombination, host shifting, and zoonotic potential.</w:t>
      </w:r>
      <w:r w:rsidR="00F537CD">
        <w:rPr>
          <w:color w:val="000000"/>
        </w:rPr>
        <w:t xml:space="preserve"> </w:t>
      </w:r>
      <w:r>
        <w:rPr>
          <w:color w:val="000000"/>
        </w:rPr>
        <w:t>Replication of such studies across the global range of both coronaviruses and their bat hosts</w:t>
      </w:r>
      <w:r w:rsidR="00656123">
        <w:rPr>
          <w:color w:val="000000"/>
        </w:rPr>
        <w:t>, in particular in understudied regions of Africa,</w:t>
      </w:r>
      <w:r>
        <w:rPr>
          <w:color w:val="000000"/>
        </w:rPr>
        <w:t xml:space="preserve"> i</w:t>
      </w:r>
      <w:r w:rsidR="00656123">
        <w:rPr>
          <w:color w:val="000000"/>
        </w:rPr>
        <w:t>s</w:t>
      </w:r>
      <w:r>
        <w:rPr>
          <w:color w:val="000000"/>
        </w:rPr>
        <w:t xml:space="preserve"> needed to assess the landscape of future zoonotic risks and present opportunities for intervention and mitigation.</w:t>
      </w:r>
    </w:p>
    <w:p w14:paraId="5ED9DC17" w14:textId="2B63E2FE" w:rsidR="002176EC" w:rsidRDefault="002176EC" w:rsidP="000648F6">
      <w:pPr>
        <w:rPr>
          <w:ins w:id="61" w:author="Cara Brook" w:date="2021-09-21T06:44:00Z"/>
          <w:color w:val="000000"/>
        </w:rPr>
      </w:pPr>
    </w:p>
    <w:p w14:paraId="3207F461" w14:textId="6F570A50" w:rsidR="002176EC" w:rsidRDefault="002176EC" w:rsidP="000648F6">
      <w:pPr>
        <w:rPr>
          <w:ins w:id="62" w:author="Cara Brook" w:date="2021-09-21T06:44:00Z"/>
          <w:color w:val="000000"/>
        </w:rPr>
      </w:pPr>
    </w:p>
    <w:p w14:paraId="7933A4BB" w14:textId="330BF7D9" w:rsidR="002176EC" w:rsidRDefault="002176EC" w:rsidP="000648F6">
      <w:pPr>
        <w:rPr>
          <w:ins w:id="63" w:author="Cara Brook" w:date="2021-09-21T06:44:00Z"/>
          <w:color w:val="000000"/>
        </w:rPr>
      </w:pPr>
    </w:p>
    <w:p w14:paraId="6D30122D" w14:textId="47C9B93A" w:rsidR="002176EC" w:rsidRDefault="002176EC" w:rsidP="000648F6">
      <w:pPr>
        <w:rPr>
          <w:ins w:id="64" w:author="Cara Brook" w:date="2021-09-21T06:44:00Z"/>
          <w:color w:val="000000"/>
        </w:rPr>
      </w:pPr>
    </w:p>
    <w:p w14:paraId="20D3BFFD" w14:textId="77777777" w:rsidR="002176EC" w:rsidRPr="00F537CD" w:rsidRDefault="002176EC" w:rsidP="000648F6">
      <w:pPr>
        <w:rPr>
          <w:color w:val="000000"/>
        </w:rPr>
      </w:pPr>
    </w:p>
    <w:p w14:paraId="3B65BAAC" w14:textId="3D8CE4D3" w:rsidR="00656123" w:rsidDel="002176EC" w:rsidRDefault="00656123" w:rsidP="00E847C0">
      <w:pPr>
        <w:rPr>
          <w:del w:id="65" w:author="Cara Brook" w:date="2021-09-21T06:44:00Z"/>
        </w:rPr>
      </w:pPr>
    </w:p>
    <w:p w14:paraId="1F5C0F34" w14:textId="6133587A" w:rsidR="00862082" w:rsidDel="002176EC" w:rsidRDefault="00862082" w:rsidP="00E847C0">
      <w:pPr>
        <w:rPr>
          <w:del w:id="66" w:author="Cara Brook" w:date="2021-09-21T06:44:00Z"/>
          <w:b/>
          <w:bCs/>
        </w:rPr>
      </w:pPr>
    </w:p>
    <w:p w14:paraId="7EB9D053" w14:textId="09D63AC2" w:rsidR="00862082" w:rsidDel="002176EC" w:rsidRDefault="00862082" w:rsidP="00E847C0">
      <w:pPr>
        <w:rPr>
          <w:del w:id="67" w:author="Cara Brook" w:date="2021-09-21T06:44:00Z"/>
          <w:b/>
          <w:bCs/>
        </w:rPr>
      </w:pPr>
    </w:p>
    <w:p w14:paraId="49FB0022" w14:textId="7A98D04E" w:rsidR="00862082" w:rsidDel="002176EC" w:rsidRDefault="00862082" w:rsidP="00E847C0">
      <w:pPr>
        <w:rPr>
          <w:del w:id="68" w:author="Cara Brook" w:date="2021-09-21T06:44:00Z"/>
          <w:b/>
          <w:bCs/>
        </w:rPr>
      </w:pPr>
    </w:p>
    <w:p w14:paraId="74172873" w14:textId="537C4A81" w:rsidR="00862082" w:rsidDel="002176EC" w:rsidRDefault="00862082" w:rsidP="00E847C0">
      <w:pPr>
        <w:rPr>
          <w:del w:id="69" w:author="Cara Brook" w:date="2021-09-21T06:44:00Z"/>
          <w:b/>
          <w:bCs/>
        </w:rPr>
      </w:pPr>
    </w:p>
    <w:p w14:paraId="55E74218" w14:textId="62430E9A" w:rsidR="00862082" w:rsidDel="002176EC" w:rsidRDefault="00862082" w:rsidP="00E847C0">
      <w:pPr>
        <w:rPr>
          <w:del w:id="70" w:author="Cara Brook" w:date="2021-09-21T06:44:00Z"/>
          <w:b/>
          <w:bCs/>
        </w:rPr>
      </w:pPr>
    </w:p>
    <w:p w14:paraId="1E134D11" w14:textId="41941EAF" w:rsidR="00862082" w:rsidDel="002176EC" w:rsidRDefault="00862082" w:rsidP="00E847C0">
      <w:pPr>
        <w:rPr>
          <w:del w:id="71" w:author="Cara Brook" w:date="2021-09-21T06:44:00Z"/>
          <w:b/>
          <w:bCs/>
        </w:rPr>
      </w:pPr>
    </w:p>
    <w:p w14:paraId="56667BE1" w14:textId="6A69F943" w:rsidR="00862082" w:rsidDel="002176EC" w:rsidRDefault="00862082" w:rsidP="00E847C0">
      <w:pPr>
        <w:rPr>
          <w:del w:id="72" w:author="Cara Brook" w:date="2021-09-21T06:44:00Z"/>
          <w:b/>
          <w:bCs/>
        </w:rPr>
      </w:pPr>
    </w:p>
    <w:p w14:paraId="60A532FB" w14:textId="7E8C696F" w:rsidR="009E41B3" w:rsidDel="002176EC" w:rsidRDefault="009E41B3" w:rsidP="00E847C0">
      <w:pPr>
        <w:rPr>
          <w:del w:id="73" w:author="Cara Brook" w:date="2021-09-21T06:44:00Z"/>
          <w:b/>
          <w:bCs/>
        </w:rPr>
      </w:pPr>
    </w:p>
    <w:p w14:paraId="04FDBD6D" w14:textId="68D22368" w:rsidR="00127389" w:rsidRPr="00143B3A" w:rsidRDefault="00127389" w:rsidP="00E847C0">
      <w:pPr>
        <w:rPr>
          <w:b/>
          <w:bCs/>
        </w:rPr>
      </w:pPr>
      <w:r w:rsidRPr="00143B3A">
        <w:rPr>
          <w:b/>
          <w:bCs/>
        </w:rPr>
        <w:t>Conflict of Interest:</w:t>
      </w:r>
    </w:p>
    <w:p w14:paraId="1558B9AE" w14:textId="77777777" w:rsidR="00127389" w:rsidRPr="007F3A7E" w:rsidRDefault="00127389" w:rsidP="00CE7A74">
      <w:r w:rsidRPr="006B3F44">
        <w:rPr>
          <w:i/>
          <w:lang w:val="en-GB" w:eastAsia="en-GB"/>
        </w:rPr>
        <w:t xml:space="preserve">The authors declare that the research was conducted in the absence of any commercial or financial relationships that could be </w:t>
      </w:r>
      <w:r w:rsidRPr="00996157">
        <w:rPr>
          <w:i/>
          <w:lang w:val="en-GB" w:eastAsia="en-GB"/>
        </w:rPr>
        <w:t>construed as a potential conflict of interest</w:t>
      </w:r>
      <w:r w:rsidRPr="009F04C2">
        <w:rPr>
          <w:lang w:val="en-GB" w:eastAsia="en-GB"/>
        </w:rPr>
        <w:t>.</w:t>
      </w:r>
    </w:p>
    <w:p w14:paraId="080860B3" w14:textId="77777777" w:rsidR="00127389" w:rsidRPr="00A71C1B" w:rsidRDefault="00127389" w:rsidP="00E847C0">
      <w:pPr>
        <w:rPr>
          <w:b/>
          <w:bCs/>
        </w:rPr>
      </w:pPr>
    </w:p>
    <w:p w14:paraId="7348F92F" w14:textId="77777777" w:rsidR="00F87D29" w:rsidRDefault="00127389" w:rsidP="00E847C0">
      <w:pPr>
        <w:rPr>
          <w:b/>
          <w:bCs/>
        </w:rPr>
      </w:pPr>
      <w:r w:rsidRPr="00A71C1B">
        <w:rPr>
          <w:b/>
          <w:bCs/>
        </w:rPr>
        <w:t>Author Contributions:</w:t>
      </w:r>
      <w:r w:rsidR="00F87D29">
        <w:rPr>
          <w:b/>
          <w:bCs/>
        </w:rPr>
        <w:t xml:space="preserve"> </w:t>
      </w:r>
    </w:p>
    <w:p w14:paraId="7E92C852" w14:textId="18824129" w:rsidR="00F87D29" w:rsidRPr="00E01526" w:rsidRDefault="00F87D29" w:rsidP="00E847C0">
      <w:r w:rsidRPr="00F87D29">
        <w:t>CEB</w:t>
      </w:r>
      <w:r>
        <w:t xml:space="preserve"> conceived of the project and acquired the funding, in collaboration with JMH, PD, JLD, and CMT. Field samples were collected and RNA extracted by AA, SA, AG, HCR, THR, NAFR, and CEB. AK led the </w:t>
      </w:r>
      <w:proofErr w:type="spellStart"/>
      <w:r>
        <w:t>mNGS</w:t>
      </w:r>
      <w:proofErr w:type="spellEnd"/>
      <w:r>
        <w:t>, with support from VA, HCR, THR, and CEB. GK and CEB ana</w:t>
      </w:r>
      <w:r w:rsidR="00E01526">
        <w:t>lyzed the resulting data and co-wrote the original draft of the manuscript, which all authors edited and approved.</w:t>
      </w:r>
    </w:p>
    <w:p w14:paraId="3FD71C7A" w14:textId="77777777" w:rsidR="00F87D29" w:rsidRPr="00A71C1B" w:rsidRDefault="00F87D29" w:rsidP="00E847C0">
      <w:pPr>
        <w:rPr>
          <w:b/>
          <w:bCs/>
        </w:rPr>
      </w:pPr>
    </w:p>
    <w:p w14:paraId="486A73DA" w14:textId="77777777" w:rsidR="007C0418" w:rsidRDefault="00127389" w:rsidP="00E847C0">
      <w:pPr>
        <w:rPr>
          <w:b/>
          <w:bCs/>
        </w:rPr>
      </w:pPr>
      <w:r w:rsidRPr="00A71C1B">
        <w:rPr>
          <w:b/>
          <w:bCs/>
        </w:rPr>
        <w:t xml:space="preserve">Funding: </w:t>
      </w:r>
    </w:p>
    <w:p w14:paraId="53B44BA3" w14:textId="234B2C6F" w:rsidR="00127389" w:rsidRPr="007C0418" w:rsidRDefault="007C0418" w:rsidP="00E847C0">
      <w:r>
        <w:t>Research was funded by the National Institutes of Health (</w:t>
      </w:r>
      <w:r w:rsidRPr="007C0418">
        <w:rPr>
          <w:rFonts w:ascii="Calibri" w:hAnsi="Calibri" w:cs="Calibri"/>
        </w:rPr>
        <w:t>﻿</w:t>
      </w:r>
      <w:r w:rsidRPr="007C0418">
        <w:t>1R01AI129822-01</w:t>
      </w:r>
      <w:r>
        <w:t xml:space="preserve"> grant to JMH, PD, and CEB), DARPA</w:t>
      </w:r>
      <w:r w:rsidR="005073BD">
        <w:t xml:space="preserve"> </w:t>
      </w:r>
      <w:r>
        <w:t>(</w:t>
      </w:r>
      <w:r w:rsidRPr="007C0418">
        <w:rPr>
          <w:rFonts w:ascii="Calibri" w:hAnsi="Calibri" w:cs="Calibri"/>
        </w:rPr>
        <w:t>﻿</w:t>
      </w:r>
      <w:r w:rsidRPr="007C0418">
        <w:t>PREEMPT Program Cooperative Agreement no. D18AC00031</w:t>
      </w:r>
      <w:r>
        <w:t xml:space="preserve"> to CEB), the </w:t>
      </w:r>
      <w:r w:rsidRPr="007C0418">
        <w:rPr>
          <w:rFonts w:ascii="Calibri" w:hAnsi="Calibri" w:cs="Calibri"/>
        </w:rPr>
        <w:t>﻿</w:t>
      </w:r>
      <w:r w:rsidRPr="007C0418">
        <w:t>Bill and Melinda Gates Foundation</w:t>
      </w:r>
      <w:r>
        <w:t xml:space="preserve"> (</w:t>
      </w:r>
      <w:r w:rsidRPr="007C0418">
        <w:t>GCE/ID OPP1211841</w:t>
      </w:r>
      <w:r>
        <w:t xml:space="preserve"> to CEB and JMH), the </w:t>
      </w:r>
      <w:r w:rsidRPr="007C0418">
        <w:rPr>
          <w:rFonts w:ascii="Calibri" w:hAnsi="Calibri" w:cs="Calibri"/>
        </w:rPr>
        <w:t>﻿</w:t>
      </w:r>
      <w:r w:rsidRPr="007C0418">
        <w:t>Adolph C. and Mary Sprague Miller Institute for Basic Research in Science</w:t>
      </w:r>
      <w:r>
        <w:t xml:space="preserve"> (postdoctoral fellowship to CEB), the Branco Weiss Society in Science (fellowship to CEB), and the Chan Zuckerberg Biohub. </w:t>
      </w:r>
    </w:p>
    <w:p w14:paraId="46C67BDD" w14:textId="77777777" w:rsidR="00127389" w:rsidRPr="00A71C1B" w:rsidRDefault="00127389" w:rsidP="00E847C0">
      <w:pPr>
        <w:rPr>
          <w:b/>
          <w:bCs/>
        </w:rPr>
      </w:pPr>
    </w:p>
    <w:p w14:paraId="21E73B01" w14:textId="77777777" w:rsidR="006631E5" w:rsidRDefault="00127389" w:rsidP="00CE7A74">
      <w:pPr>
        <w:rPr>
          <w:b/>
          <w:bCs/>
        </w:rPr>
      </w:pPr>
      <w:r w:rsidRPr="00A71C1B">
        <w:rPr>
          <w:b/>
          <w:bCs/>
        </w:rPr>
        <w:t xml:space="preserve">Acknowledgements: </w:t>
      </w:r>
    </w:p>
    <w:p w14:paraId="31588298" w14:textId="14B6A4E2" w:rsidR="007C0418" w:rsidRPr="006631E5" w:rsidRDefault="007C0418" w:rsidP="00CE7A74">
      <w:pPr>
        <w:rPr>
          <w:b/>
          <w:bCs/>
        </w:rPr>
      </w:pPr>
      <w:r w:rsidRPr="007C0418">
        <w:t xml:space="preserve">The </w:t>
      </w:r>
      <w:r>
        <w:t xml:space="preserve">authors acknowledge Kimberly Rivera and Sarah </w:t>
      </w:r>
      <w:proofErr w:type="spellStart"/>
      <w:r>
        <w:t>Guth</w:t>
      </w:r>
      <w:proofErr w:type="spellEnd"/>
      <w:r>
        <w:t xml:space="preserve"> for help in the field</w:t>
      </w:r>
      <w:r w:rsidR="006631E5">
        <w:t xml:space="preserve"> and the lab and </w:t>
      </w:r>
      <w:r>
        <w:t xml:space="preserve">the Virology Unit at </w:t>
      </w:r>
      <w:r w:rsidR="000648F6">
        <w:t xml:space="preserve">the </w:t>
      </w:r>
      <w:proofErr w:type="spellStart"/>
      <w:r>
        <w:t>Institut</w:t>
      </w:r>
      <w:proofErr w:type="spellEnd"/>
      <w:r>
        <w:t xml:space="preserve"> Pasteur </w:t>
      </w:r>
      <w:r w:rsidR="008879E5">
        <w:t>de</w:t>
      </w:r>
      <w:r w:rsidR="006631E5">
        <w:t xml:space="preserve"> Madagascar and </w:t>
      </w:r>
      <w:proofErr w:type="spellStart"/>
      <w:r w:rsidR="006631E5">
        <w:t>Maira</w:t>
      </w:r>
      <w:proofErr w:type="spellEnd"/>
      <w:r w:rsidR="006631E5">
        <w:t xml:space="preserve"> Phelps of the Chan Zuckerberg Biohub</w:t>
      </w:r>
      <w:r w:rsidR="001D3B01">
        <w:t xml:space="preserve"> (CZB)</w:t>
      </w:r>
      <w:r w:rsidR="006631E5">
        <w:t xml:space="preserve"> for logistical support. </w:t>
      </w:r>
      <w:r w:rsidR="001D3B01">
        <w:t xml:space="preserve">They additionally thank Angela Detweiler, Michelle Tan, and Norma Neff of the CZB genomics platform for </w:t>
      </w:r>
      <w:proofErr w:type="spellStart"/>
      <w:r w:rsidR="001D3B01">
        <w:t>mNGS</w:t>
      </w:r>
      <w:proofErr w:type="spellEnd"/>
      <w:r w:rsidR="001D3B01">
        <w:t xml:space="preserve"> support and </w:t>
      </w:r>
      <w:r w:rsidR="006631E5">
        <w:t xml:space="preserve">thank the Brook lab at the University of Chicago for helpful contributions to the manuscript. </w:t>
      </w:r>
    </w:p>
    <w:p w14:paraId="35C82E4C" w14:textId="77777777" w:rsidR="00127389" w:rsidRPr="00CE1DBA" w:rsidRDefault="00127389" w:rsidP="00CE7A74">
      <w:pPr>
        <w:rPr>
          <w:b/>
          <w:bCs/>
        </w:rPr>
      </w:pPr>
    </w:p>
    <w:p w14:paraId="62C8CCB0" w14:textId="1F06E12B" w:rsidR="00127389" w:rsidRDefault="00127389" w:rsidP="00CE7A74">
      <w:pPr>
        <w:rPr>
          <w:b/>
          <w:bCs/>
        </w:rPr>
      </w:pPr>
      <w:r w:rsidRPr="00BF79B1">
        <w:rPr>
          <w:b/>
          <w:bCs/>
        </w:rPr>
        <w:t>Dat</w:t>
      </w:r>
      <w:r w:rsidRPr="006B3F44">
        <w:rPr>
          <w:b/>
          <w:bCs/>
        </w:rPr>
        <w:t>a Availability Statement:</w:t>
      </w:r>
    </w:p>
    <w:p w14:paraId="65F8DEB9" w14:textId="6E22D023" w:rsidR="006631E5" w:rsidRPr="006631E5" w:rsidRDefault="006631E5" w:rsidP="00CE7A74">
      <w:r w:rsidRPr="006631E5">
        <w:t xml:space="preserve">All </w:t>
      </w:r>
      <w:r>
        <w:t>sequencing data has been deposited for public access on NVBI Virus (accession numbers</w:t>
      </w:r>
      <w:r w:rsidR="009853A0">
        <w:t xml:space="preserve"> OK020086,</w:t>
      </w:r>
      <w:r w:rsidR="009853A0" w:rsidRPr="009853A0">
        <w:t xml:space="preserve"> </w:t>
      </w:r>
      <w:r w:rsidR="009853A0">
        <w:t>OK020087,</w:t>
      </w:r>
      <w:r w:rsidR="009853A0" w:rsidRPr="009853A0">
        <w:t xml:space="preserve"> </w:t>
      </w:r>
      <w:r w:rsidR="009853A0">
        <w:t>OK020088,</w:t>
      </w:r>
      <w:r w:rsidR="009853A0" w:rsidRPr="009853A0">
        <w:t xml:space="preserve"> </w:t>
      </w:r>
      <w:r w:rsidR="009853A0">
        <w:t xml:space="preserve">OK020089, </w:t>
      </w:r>
      <w:r>
        <w:t xml:space="preserve"> </w:t>
      </w:r>
      <w:r w:rsidR="00247A09" w:rsidRPr="00247A09">
        <w:rPr>
          <w:color w:val="000000" w:themeColor="text1"/>
        </w:rPr>
        <w:t>OK067319, OK0673</w:t>
      </w:r>
      <w:r w:rsidR="00247A09">
        <w:rPr>
          <w:color w:val="000000" w:themeColor="text1"/>
        </w:rPr>
        <w:t xml:space="preserve">20, </w:t>
      </w:r>
      <w:r w:rsidR="00247A09" w:rsidRPr="00247A09">
        <w:rPr>
          <w:color w:val="000000" w:themeColor="text1"/>
        </w:rPr>
        <w:t>OK0673</w:t>
      </w:r>
      <w:r w:rsidR="00247A09">
        <w:rPr>
          <w:color w:val="000000" w:themeColor="text1"/>
        </w:rPr>
        <w:t>21</w:t>
      </w:r>
      <w:r>
        <w:t xml:space="preserve">). All code and metadata used in all analyses is available for download from our public </w:t>
      </w:r>
      <w:proofErr w:type="spellStart"/>
      <w:r>
        <w:t>Github</w:t>
      </w:r>
      <w:proofErr w:type="spellEnd"/>
      <w:r>
        <w:t xml:space="preserve"> repository at: </w:t>
      </w:r>
      <w:r w:rsidRPr="00584C2F">
        <w:t>https://github.com/brooklabteam/Mada-Bat-CoV/</w:t>
      </w:r>
      <w:r>
        <w:t>.</w:t>
      </w:r>
    </w:p>
    <w:p w14:paraId="7AE64D95" w14:textId="1F6D266F" w:rsidR="00143B3A" w:rsidRDefault="00143B3A" w:rsidP="00CE7A74">
      <w:pPr>
        <w:rPr>
          <w:b/>
          <w:bCs/>
        </w:rPr>
      </w:pPr>
    </w:p>
    <w:p w14:paraId="39683C9A" w14:textId="37244F2D" w:rsidR="00656123" w:rsidRDefault="00656123" w:rsidP="00CE7A74">
      <w:pPr>
        <w:rPr>
          <w:b/>
          <w:bCs/>
        </w:rPr>
      </w:pPr>
    </w:p>
    <w:p w14:paraId="06FE524F" w14:textId="63836C09" w:rsidR="00656123" w:rsidRDefault="00656123" w:rsidP="00CE7A74">
      <w:pPr>
        <w:rPr>
          <w:b/>
          <w:bCs/>
        </w:rPr>
      </w:pPr>
    </w:p>
    <w:p w14:paraId="43D48D3B" w14:textId="75494698" w:rsidR="00656123" w:rsidRDefault="00656123" w:rsidP="00CE7A74">
      <w:pPr>
        <w:rPr>
          <w:b/>
          <w:bCs/>
        </w:rPr>
      </w:pPr>
    </w:p>
    <w:p w14:paraId="1726375F" w14:textId="0D66AE11" w:rsidR="00656123" w:rsidRDefault="00656123" w:rsidP="00CE7A74">
      <w:pPr>
        <w:rPr>
          <w:b/>
          <w:bCs/>
        </w:rPr>
      </w:pPr>
    </w:p>
    <w:p w14:paraId="373083E4" w14:textId="16919E96" w:rsidR="00656123" w:rsidRDefault="00656123" w:rsidP="00CE7A74">
      <w:pPr>
        <w:rPr>
          <w:b/>
          <w:bCs/>
        </w:rPr>
      </w:pPr>
    </w:p>
    <w:p w14:paraId="6B7D8E7F" w14:textId="5CB52F59" w:rsidR="00656123" w:rsidRDefault="00656123" w:rsidP="00CE7A74">
      <w:pPr>
        <w:rPr>
          <w:b/>
          <w:bCs/>
        </w:rPr>
      </w:pPr>
    </w:p>
    <w:p w14:paraId="1E59ABCF" w14:textId="7F10395B" w:rsidR="0091154F" w:rsidRDefault="0091154F" w:rsidP="00CE7A74">
      <w:pPr>
        <w:rPr>
          <w:b/>
          <w:bCs/>
        </w:rPr>
      </w:pPr>
    </w:p>
    <w:p w14:paraId="2C755FC1" w14:textId="18E2CD2C" w:rsidR="00A1706A" w:rsidRDefault="00A1706A" w:rsidP="00CE7A74">
      <w:pPr>
        <w:rPr>
          <w:b/>
          <w:bCs/>
        </w:rPr>
      </w:pPr>
    </w:p>
    <w:p w14:paraId="4FE5D578" w14:textId="53E1A2A9" w:rsidR="00A1706A" w:rsidRDefault="00A1706A" w:rsidP="00CE7A74">
      <w:pPr>
        <w:rPr>
          <w:b/>
          <w:bCs/>
        </w:rPr>
      </w:pPr>
    </w:p>
    <w:p w14:paraId="122A18B2" w14:textId="12C2A8FC" w:rsidR="00A1706A" w:rsidRDefault="00A1706A" w:rsidP="00CE7A74">
      <w:pPr>
        <w:rPr>
          <w:b/>
          <w:bCs/>
        </w:rPr>
      </w:pPr>
    </w:p>
    <w:p w14:paraId="50D977AE" w14:textId="7ED80111" w:rsidR="00A1706A" w:rsidRDefault="00A1706A" w:rsidP="00CE7A74">
      <w:pPr>
        <w:rPr>
          <w:b/>
          <w:bCs/>
        </w:rPr>
      </w:pPr>
    </w:p>
    <w:p w14:paraId="3FADE748" w14:textId="77777777" w:rsidR="00A1706A" w:rsidRDefault="00A1706A" w:rsidP="00CE7A74">
      <w:pPr>
        <w:rPr>
          <w:ins w:id="74" w:author="Kettenburg, Gwenddolen" w:date="2021-09-15T10:46:00Z"/>
          <w:b/>
          <w:bCs/>
        </w:rPr>
      </w:pPr>
    </w:p>
    <w:p w14:paraId="6BCE7511" w14:textId="350BE9EF" w:rsidR="00656123" w:rsidRDefault="00656123" w:rsidP="00CE7A74">
      <w:pPr>
        <w:rPr>
          <w:b/>
          <w:bCs/>
        </w:rPr>
      </w:pPr>
    </w:p>
    <w:p w14:paraId="4AAA48D9" w14:textId="77777777" w:rsidR="009E41B3" w:rsidRDefault="009E41B3" w:rsidP="00BF2B85">
      <w:pPr>
        <w:rPr>
          <w:b/>
          <w:bCs/>
        </w:rPr>
      </w:pPr>
    </w:p>
    <w:p w14:paraId="214008EE" w14:textId="477E12F6" w:rsidR="00127389" w:rsidRDefault="00127389" w:rsidP="00BF2B85">
      <w:pPr>
        <w:rPr>
          <w:b/>
          <w:bCs/>
        </w:rPr>
      </w:pPr>
      <w:r w:rsidRPr="00A71C1B">
        <w:rPr>
          <w:b/>
          <w:bCs/>
        </w:rPr>
        <w:lastRenderedPageBreak/>
        <w:t>References</w:t>
      </w:r>
    </w:p>
    <w:sdt>
      <w:sdtPr>
        <w:rPr>
          <w:b/>
          <w:bCs/>
        </w:rPr>
        <w:tag w:val="MENDELEY_BIBLIOGRAPHY"/>
        <w:id w:val="-537672123"/>
        <w:placeholder>
          <w:docPart w:val="DefaultPlaceholder_-1854013440"/>
        </w:placeholder>
      </w:sdtPr>
      <w:sdtEndPr/>
      <w:sdtContent>
        <w:p w14:paraId="59099E43" w14:textId="77777777" w:rsidR="009E41B3" w:rsidRDefault="009E41B3">
          <w:pPr>
            <w:autoSpaceDE w:val="0"/>
            <w:autoSpaceDN w:val="0"/>
            <w:ind w:hanging="640"/>
            <w:divId w:val="1144083001"/>
          </w:pPr>
          <w:r>
            <w:t xml:space="preserve">1. </w:t>
          </w:r>
          <w:r>
            <w:tab/>
            <w:t xml:space="preserve">Banerjee A, Kulcsar K, </w:t>
          </w:r>
          <w:proofErr w:type="spellStart"/>
          <w:r>
            <w:t>Misra</w:t>
          </w:r>
          <w:proofErr w:type="spellEnd"/>
          <w:r>
            <w:t xml:space="preserve"> V, </w:t>
          </w:r>
          <w:proofErr w:type="spellStart"/>
          <w:r>
            <w:t>Frieman</w:t>
          </w:r>
          <w:proofErr w:type="spellEnd"/>
          <w:r>
            <w:t xml:space="preserve"> M, Mossman K. Bats and coronaviruses. Viruses. 2019;11(1):7–9. </w:t>
          </w:r>
        </w:p>
        <w:p w14:paraId="6109574A" w14:textId="77777777" w:rsidR="009E41B3" w:rsidRDefault="009E41B3">
          <w:pPr>
            <w:autoSpaceDE w:val="0"/>
            <w:autoSpaceDN w:val="0"/>
            <w:ind w:hanging="640"/>
            <w:divId w:val="2108883610"/>
          </w:pPr>
          <w:r>
            <w:t xml:space="preserve">2. </w:t>
          </w:r>
          <w:r>
            <w:tab/>
            <w:t xml:space="preserve">Wu F, Zhao S, Yu B, Chen Y-M, Wang W, Song Z-G, et al. A new coronavirus associated with human respiratory disease in China. Nature. 2020; </w:t>
          </w:r>
        </w:p>
        <w:p w14:paraId="3E66A1C0" w14:textId="77777777" w:rsidR="009E41B3" w:rsidRDefault="009E41B3">
          <w:pPr>
            <w:autoSpaceDE w:val="0"/>
            <w:autoSpaceDN w:val="0"/>
            <w:ind w:hanging="640"/>
            <w:divId w:val="1489589674"/>
          </w:pPr>
          <w:r>
            <w:t xml:space="preserve">3. </w:t>
          </w:r>
          <w:r>
            <w:tab/>
            <w:t xml:space="preserve">Hu B, Ge X, Wang LF, Shi Z. Bat origin of human coronaviruses. Virology Journal. 2015;12(1):1–10. </w:t>
          </w:r>
        </w:p>
        <w:p w14:paraId="025823DC" w14:textId="77777777" w:rsidR="009E41B3" w:rsidRDefault="009E41B3">
          <w:pPr>
            <w:autoSpaceDE w:val="0"/>
            <w:autoSpaceDN w:val="0"/>
            <w:ind w:hanging="640"/>
            <w:divId w:val="81268570"/>
          </w:pPr>
          <w:r>
            <w:t xml:space="preserve">4. </w:t>
          </w:r>
          <w:r>
            <w:tab/>
          </w:r>
          <w:proofErr w:type="spellStart"/>
          <w:r>
            <w:t>Ravelomanantsoa</w:t>
          </w:r>
          <w:proofErr w:type="spellEnd"/>
          <w:r>
            <w:t xml:space="preserve"> NAF, </w:t>
          </w:r>
          <w:proofErr w:type="spellStart"/>
          <w:r>
            <w:t>Guth</w:t>
          </w:r>
          <w:proofErr w:type="spellEnd"/>
          <w:r>
            <w:t xml:space="preserve"> S, </w:t>
          </w:r>
          <w:proofErr w:type="spellStart"/>
          <w:r>
            <w:t>Andrianiaina</w:t>
          </w:r>
          <w:proofErr w:type="spellEnd"/>
          <w:r>
            <w:t xml:space="preserve"> A, Andry S, Gentles A, </w:t>
          </w:r>
          <w:proofErr w:type="spellStart"/>
          <w:r>
            <w:t>Ranaivoson</w:t>
          </w:r>
          <w:proofErr w:type="spellEnd"/>
          <w:r>
            <w:t xml:space="preserve"> HC, et al. The zoonotic potential of bat-borne coronaviruses. Emerging Topics in Life Sciences. 2020 Dec 11;4(4). </w:t>
          </w:r>
        </w:p>
        <w:p w14:paraId="0A6471FC" w14:textId="77777777" w:rsidR="009E41B3" w:rsidRDefault="009E41B3">
          <w:pPr>
            <w:autoSpaceDE w:val="0"/>
            <w:autoSpaceDN w:val="0"/>
            <w:ind w:hanging="640"/>
            <w:divId w:val="2076585282"/>
          </w:pPr>
          <w:r>
            <w:t xml:space="preserve">5. </w:t>
          </w:r>
          <w:r>
            <w:tab/>
            <w:t xml:space="preserve">Wille M, Holmes EC. Wild birds as reservoirs for diverse and abundant gamma- And </w:t>
          </w:r>
          <w:proofErr w:type="spellStart"/>
          <w:r>
            <w:t>deltacoronaviruses</w:t>
          </w:r>
          <w:proofErr w:type="spellEnd"/>
          <w:r>
            <w:t xml:space="preserve">. FEMS Microbiology Reviews. 2020;44(5):631–44. </w:t>
          </w:r>
        </w:p>
        <w:p w14:paraId="4A7599D4" w14:textId="77777777" w:rsidR="009E41B3" w:rsidRDefault="009E41B3">
          <w:pPr>
            <w:autoSpaceDE w:val="0"/>
            <w:autoSpaceDN w:val="0"/>
            <w:ind w:hanging="640"/>
            <w:divId w:val="1149245366"/>
          </w:pPr>
          <w:r>
            <w:t xml:space="preserve">6. </w:t>
          </w:r>
          <w:r>
            <w:tab/>
            <w:t xml:space="preserve">Drexler JF, </w:t>
          </w:r>
          <w:proofErr w:type="spellStart"/>
          <w:r>
            <w:t>Gloza</w:t>
          </w:r>
          <w:proofErr w:type="spellEnd"/>
          <w:r>
            <w:t xml:space="preserve">-Rausch F, </w:t>
          </w:r>
          <w:proofErr w:type="spellStart"/>
          <w:r>
            <w:t>Glende</w:t>
          </w:r>
          <w:proofErr w:type="spellEnd"/>
          <w:r>
            <w:t xml:space="preserve"> J, Corman VM, </w:t>
          </w:r>
          <w:proofErr w:type="spellStart"/>
          <w:r>
            <w:t>Muth</w:t>
          </w:r>
          <w:proofErr w:type="spellEnd"/>
          <w:r>
            <w:t xml:space="preserve"> D, </w:t>
          </w:r>
          <w:proofErr w:type="spellStart"/>
          <w:r>
            <w:t>Goettsche</w:t>
          </w:r>
          <w:proofErr w:type="spellEnd"/>
          <w:r>
            <w:t xml:space="preserve"> M, et al. Genomic characterization of severe acute respiratory syndrome-related coronavirus in European bats and classification of coronaviruses based on partial RNA-dependent RNA polymerase gene sequences. Journal of virology. 2010/08/04. 2010 Nov;84(21):11336–49. </w:t>
          </w:r>
        </w:p>
        <w:p w14:paraId="1C9B3D37" w14:textId="77777777" w:rsidR="009E41B3" w:rsidRDefault="009E41B3">
          <w:pPr>
            <w:autoSpaceDE w:val="0"/>
            <w:autoSpaceDN w:val="0"/>
            <w:ind w:hanging="640"/>
            <w:divId w:val="968584515"/>
          </w:pPr>
          <w:r>
            <w:t xml:space="preserve">7. </w:t>
          </w:r>
          <w:r>
            <w:tab/>
            <w:t xml:space="preserve">Hu B, Zeng L-P, Yang X-L, Ge X-Y, Zhang W, Li B, et al. Discovery of a rich gene pool of bat SARS-related coronaviruses provides new insights into the origin of SARS coronavirus. </w:t>
          </w:r>
          <w:proofErr w:type="spellStart"/>
          <w:r>
            <w:t>PLoS</w:t>
          </w:r>
          <w:proofErr w:type="spellEnd"/>
          <w:r>
            <w:t xml:space="preserve"> pathogens [Internet]. 2017 Nov 30;13(11):e1006698–e1006698. Available from: https://pubmed.ncbi.nlm.nih.gov/29190287</w:t>
          </w:r>
        </w:p>
        <w:p w14:paraId="0A881E0E" w14:textId="77777777" w:rsidR="009E41B3" w:rsidRDefault="009E41B3">
          <w:pPr>
            <w:autoSpaceDE w:val="0"/>
            <w:autoSpaceDN w:val="0"/>
            <w:ind w:hanging="640"/>
            <w:divId w:val="1424257275"/>
          </w:pPr>
          <w:r>
            <w:t xml:space="preserve">8. </w:t>
          </w:r>
          <w:r>
            <w:tab/>
            <w:t xml:space="preserve">Anthony SJ, </w:t>
          </w:r>
          <w:proofErr w:type="spellStart"/>
          <w:r>
            <w:t>Gilardi</w:t>
          </w:r>
          <w:proofErr w:type="spellEnd"/>
          <w:r>
            <w:t xml:space="preserve"> K, </w:t>
          </w:r>
          <w:proofErr w:type="spellStart"/>
          <w:r>
            <w:t>Menachery</w:t>
          </w:r>
          <w:proofErr w:type="spellEnd"/>
          <w:r>
            <w:t xml:space="preserve"> VD, Goldstein T, </w:t>
          </w:r>
          <w:proofErr w:type="spellStart"/>
          <w:r>
            <w:t>Ssebide</w:t>
          </w:r>
          <w:proofErr w:type="spellEnd"/>
          <w:r>
            <w:t xml:space="preserve"> B, Mbabazi R, et al. Further evidence for bats as the evolutionary source of middle east respiratory syndrome coronavirus. mBio. 2017;8(2):1–13. </w:t>
          </w:r>
        </w:p>
        <w:p w14:paraId="22F5C5F8" w14:textId="77777777" w:rsidR="009E41B3" w:rsidRDefault="009E41B3">
          <w:pPr>
            <w:autoSpaceDE w:val="0"/>
            <w:autoSpaceDN w:val="0"/>
            <w:ind w:hanging="640"/>
            <w:divId w:val="161773890"/>
          </w:pPr>
          <w:r>
            <w:t xml:space="preserve">9. </w:t>
          </w:r>
          <w:r>
            <w:tab/>
            <w:t xml:space="preserve">Woo PC, Lau SK, Li KS, Tsang AK, Yuen K-Y. Genetic relatedness of the novel human group C </w:t>
          </w:r>
          <w:proofErr w:type="spellStart"/>
          <w:r>
            <w:t>betacoronavirus</w:t>
          </w:r>
          <w:proofErr w:type="spellEnd"/>
          <w:r>
            <w:t xml:space="preserve"> to </w:t>
          </w:r>
          <w:proofErr w:type="spellStart"/>
          <w:r>
            <w:t>Tylonycteris</w:t>
          </w:r>
          <w:proofErr w:type="spellEnd"/>
          <w:r>
            <w:t xml:space="preserve"> bat coronavirus HKU4 and Pipistrellus bat coronavirus HKU5. Emerging microbes &amp; infections. 2012/11/07. 2012 Nov;1(11):e35–e35. </w:t>
          </w:r>
        </w:p>
        <w:p w14:paraId="49B88E7D" w14:textId="77777777" w:rsidR="009E41B3" w:rsidRDefault="009E41B3">
          <w:pPr>
            <w:autoSpaceDE w:val="0"/>
            <w:autoSpaceDN w:val="0"/>
            <w:ind w:hanging="640"/>
            <w:divId w:val="135491869"/>
          </w:pPr>
          <w:r>
            <w:t xml:space="preserve">10. </w:t>
          </w:r>
          <w:r>
            <w:tab/>
            <w:t xml:space="preserve">Corman VM, </w:t>
          </w:r>
          <w:proofErr w:type="spellStart"/>
          <w:r>
            <w:t>Ithete</w:t>
          </w:r>
          <w:proofErr w:type="spellEnd"/>
          <w:r>
            <w:t xml:space="preserve"> NL, Richards LR, Schoeman MC, </w:t>
          </w:r>
          <w:proofErr w:type="spellStart"/>
          <w:r>
            <w:t>Preiser</w:t>
          </w:r>
          <w:proofErr w:type="spellEnd"/>
          <w:r>
            <w:t xml:space="preserve"> W, </w:t>
          </w:r>
          <w:proofErr w:type="spellStart"/>
          <w:r>
            <w:t>Drosten</w:t>
          </w:r>
          <w:proofErr w:type="spellEnd"/>
          <w:r>
            <w:t xml:space="preserve"> C, et al. Rooting the phylogenetic tree of middle East respiratory syndrome coronavirus by characterization of a conspecific virus from an African bat. Journal of virology. 2014/07/16. 2014 Oct;88(19):11297–303. </w:t>
          </w:r>
        </w:p>
        <w:p w14:paraId="483F319E" w14:textId="77777777" w:rsidR="009E41B3" w:rsidRDefault="009E41B3">
          <w:pPr>
            <w:autoSpaceDE w:val="0"/>
            <w:autoSpaceDN w:val="0"/>
            <w:ind w:hanging="640"/>
            <w:divId w:val="317731360"/>
          </w:pPr>
          <w:r>
            <w:t xml:space="preserve">11. </w:t>
          </w:r>
          <w:r>
            <w:tab/>
          </w:r>
          <w:proofErr w:type="spellStart"/>
          <w:r>
            <w:t>Frutos</w:t>
          </w:r>
          <w:proofErr w:type="spellEnd"/>
          <w:r>
            <w:t xml:space="preserve"> R, Serra-</w:t>
          </w:r>
          <w:proofErr w:type="spellStart"/>
          <w:r>
            <w:t>Cobo</w:t>
          </w:r>
          <w:proofErr w:type="spellEnd"/>
          <w:r>
            <w:t xml:space="preserve"> J, Pinault L, Lopez </w:t>
          </w:r>
          <w:proofErr w:type="spellStart"/>
          <w:r>
            <w:t>Roig</w:t>
          </w:r>
          <w:proofErr w:type="spellEnd"/>
          <w:r>
            <w:t xml:space="preserve"> M, </w:t>
          </w:r>
          <w:proofErr w:type="spellStart"/>
          <w:r>
            <w:t>Devaux</w:t>
          </w:r>
          <w:proofErr w:type="spellEnd"/>
          <w:r>
            <w:t xml:space="preserve"> CA. Emergence of bat-related </w:t>
          </w:r>
          <w:proofErr w:type="spellStart"/>
          <w:r>
            <w:t>Betacoronaviruses</w:t>
          </w:r>
          <w:proofErr w:type="spellEnd"/>
          <w:r>
            <w:t xml:space="preserve">: Hazard and risks. Frontiers in Microbiology. 2021;12:437. </w:t>
          </w:r>
        </w:p>
        <w:p w14:paraId="3B5F5CEE" w14:textId="77777777" w:rsidR="009E41B3" w:rsidRDefault="009E41B3">
          <w:pPr>
            <w:autoSpaceDE w:val="0"/>
            <w:autoSpaceDN w:val="0"/>
            <w:ind w:hanging="640"/>
            <w:divId w:val="297613800"/>
          </w:pPr>
          <w:r>
            <w:t xml:space="preserve">12. </w:t>
          </w:r>
          <w:r>
            <w:tab/>
          </w:r>
          <w:proofErr w:type="spellStart"/>
          <w:r>
            <w:t>Razanajatovo</w:t>
          </w:r>
          <w:proofErr w:type="spellEnd"/>
          <w:r>
            <w:t xml:space="preserve"> NH, </w:t>
          </w:r>
          <w:proofErr w:type="spellStart"/>
          <w:r>
            <w:t>Nomenjanahary</w:t>
          </w:r>
          <w:proofErr w:type="spellEnd"/>
          <w:r>
            <w:t xml:space="preserve"> LA, Wilkinson DA, </w:t>
          </w:r>
          <w:proofErr w:type="spellStart"/>
          <w:r>
            <w:t>Razafimanahaka</w:t>
          </w:r>
          <w:proofErr w:type="spellEnd"/>
          <w:r>
            <w:t xml:space="preserve"> JH, Goodman SM, Jenkins RK, et al. Detection of new genetic variants of </w:t>
          </w:r>
          <w:proofErr w:type="spellStart"/>
          <w:r>
            <w:t>Betacoronaviruses</w:t>
          </w:r>
          <w:proofErr w:type="spellEnd"/>
          <w:r>
            <w:t xml:space="preserve"> in endemic frugivorous bats of Madagascar. Virology Journal [Internet]. 2015;12(1):42. Available from: https://doi.org/10.1186/s12985-015-0271-y</w:t>
          </w:r>
        </w:p>
        <w:p w14:paraId="547CEAD4" w14:textId="77777777" w:rsidR="009E41B3" w:rsidRDefault="009E41B3">
          <w:pPr>
            <w:autoSpaceDE w:val="0"/>
            <w:autoSpaceDN w:val="0"/>
            <w:ind w:hanging="640"/>
            <w:divId w:val="575093960"/>
          </w:pPr>
          <w:r>
            <w:t xml:space="preserve">13. </w:t>
          </w:r>
          <w:r>
            <w:tab/>
            <w:t>Woo PCY, Huang Y, Lau SKP, Yuen K-Y. Coronavirus genomics and bioinformatics analysis. Viruses [Internet]. 2010/08/24. 2010 Aug;2(8):1804–20. Available from: https://pubmed.ncbi.nlm.nih.gov/21994708</w:t>
          </w:r>
        </w:p>
        <w:p w14:paraId="5749B516" w14:textId="77777777" w:rsidR="009E41B3" w:rsidRDefault="009E41B3">
          <w:pPr>
            <w:autoSpaceDE w:val="0"/>
            <w:autoSpaceDN w:val="0"/>
            <w:ind w:hanging="640"/>
            <w:divId w:val="1327510682"/>
          </w:pPr>
          <w:r>
            <w:t xml:space="preserve">14. </w:t>
          </w:r>
          <w:r>
            <w:tab/>
            <w:t xml:space="preserve">Chen S-C, </w:t>
          </w:r>
          <w:proofErr w:type="spellStart"/>
          <w:r>
            <w:t>Olsthoorn</w:t>
          </w:r>
          <w:proofErr w:type="spellEnd"/>
          <w:r>
            <w:t xml:space="preserve"> RCL, Yu C-H. Structural phylogenetic analysis reveals lineage-specific RNA repetitive structural motifs in all coronaviruses and associated variations in SARS-CoV-2. Virus Evolution. 2021 Jan 20;7(1). </w:t>
          </w:r>
        </w:p>
        <w:p w14:paraId="41B4E050" w14:textId="77777777" w:rsidR="009E41B3" w:rsidRDefault="009E41B3">
          <w:pPr>
            <w:autoSpaceDE w:val="0"/>
            <w:autoSpaceDN w:val="0"/>
            <w:ind w:hanging="640"/>
            <w:divId w:val="560989264"/>
          </w:pPr>
          <w:r>
            <w:t xml:space="preserve">15. </w:t>
          </w:r>
          <w:r>
            <w:tab/>
            <w:t xml:space="preserve">Zhou H, Chen X, Hu T, Li J, Song H, Liu Y, et al. A novel bat coronavirus reveals natural insertions at the S1/S2 cleavage site of the Spike protein and a possible recombinant origin of HCoV-19. </w:t>
          </w:r>
          <w:proofErr w:type="spellStart"/>
          <w:r>
            <w:t>bioRxiv</w:t>
          </w:r>
          <w:proofErr w:type="spellEnd"/>
          <w:r>
            <w:t xml:space="preserve">. 2020 Jan 1;2020.03.02.974139. </w:t>
          </w:r>
        </w:p>
        <w:p w14:paraId="530E364D" w14:textId="77777777" w:rsidR="009E41B3" w:rsidRDefault="009E41B3">
          <w:pPr>
            <w:autoSpaceDE w:val="0"/>
            <w:autoSpaceDN w:val="0"/>
            <w:ind w:hanging="640"/>
            <w:divId w:val="127742934"/>
          </w:pPr>
          <w:r>
            <w:lastRenderedPageBreak/>
            <w:t xml:space="preserve">16. </w:t>
          </w:r>
          <w:r>
            <w:tab/>
          </w:r>
          <w:proofErr w:type="spellStart"/>
          <w:r>
            <w:t>Olival</w:t>
          </w:r>
          <w:proofErr w:type="spellEnd"/>
          <w:r>
            <w:t xml:space="preserve"> KJ, </w:t>
          </w:r>
          <w:proofErr w:type="spellStart"/>
          <w:r>
            <w:t>Cryan</w:t>
          </w:r>
          <w:proofErr w:type="spellEnd"/>
          <w:r>
            <w:t xml:space="preserve"> PM, Amman BR, Baric RS, </w:t>
          </w:r>
          <w:proofErr w:type="spellStart"/>
          <w:r>
            <w:t>Blehert</w:t>
          </w:r>
          <w:proofErr w:type="spellEnd"/>
          <w:r>
            <w:t xml:space="preserve"> DS, Brook CE, et al. Possibility for reverse zoonotic transmission of SARS-CoV-2 to free-ranging wildlife: A case study of bats. PLOS Pathogens [Internet]. 2020 Sep 3;16(9):e1008758-. Available from: https://doi.org/10.1371/journal.ppat.1008758</w:t>
          </w:r>
        </w:p>
        <w:p w14:paraId="63460E9F" w14:textId="77777777" w:rsidR="009E41B3" w:rsidRDefault="009E41B3">
          <w:pPr>
            <w:autoSpaceDE w:val="0"/>
            <w:autoSpaceDN w:val="0"/>
            <w:ind w:hanging="640"/>
            <w:divId w:val="1049576221"/>
          </w:pPr>
          <w:r>
            <w:t xml:space="preserve">17. </w:t>
          </w:r>
          <w:r>
            <w:tab/>
          </w:r>
          <w:proofErr w:type="spellStart"/>
          <w:r>
            <w:t>Forni</w:t>
          </w:r>
          <w:proofErr w:type="spellEnd"/>
          <w:r>
            <w:t xml:space="preserve"> D, </w:t>
          </w:r>
          <w:proofErr w:type="spellStart"/>
          <w:r>
            <w:t>Cagliani</w:t>
          </w:r>
          <w:proofErr w:type="spellEnd"/>
          <w:r>
            <w:t xml:space="preserve"> R, </w:t>
          </w:r>
          <w:proofErr w:type="spellStart"/>
          <w:r>
            <w:t>Sironi</w:t>
          </w:r>
          <w:proofErr w:type="spellEnd"/>
          <w:r>
            <w:t xml:space="preserve"> M. Recombination and positive selection differentially shaped the diversity of </w:t>
          </w:r>
          <w:proofErr w:type="spellStart"/>
          <w:r>
            <w:t>Betacoronavirus</w:t>
          </w:r>
          <w:proofErr w:type="spellEnd"/>
          <w:r>
            <w:t xml:space="preserve"> subgenera. Viruses. 2020 Nov 16;12(11):1313. </w:t>
          </w:r>
        </w:p>
        <w:p w14:paraId="11ABE41F" w14:textId="77777777" w:rsidR="009E41B3" w:rsidRDefault="009E41B3">
          <w:pPr>
            <w:autoSpaceDE w:val="0"/>
            <w:autoSpaceDN w:val="0"/>
            <w:ind w:hanging="640"/>
            <w:divId w:val="1122726151"/>
          </w:pPr>
          <w:r>
            <w:t xml:space="preserve">18. </w:t>
          </w:r>
          <w:r>
            <w:tab/>
          </w:r>
          <w:proofErr w:type="spellStart"/>
          <w:r>
            <w:t>Llanes</w:t>
          </w:r>
          <w:proofErr w:type="spellEnd"/>
          <w:r>
            <w:t xml:space="preserve"> A, Restrepo CM, Caballero Z, Rajeev S, Kennedy MA, </w:t>
          </w:r>
          <w:proofErr w:type="spellStart"/>
          <w:r>
            <w:t>Lleonart</w:t>
          </w:r>
          <w:proofErr w:type="spellEnd"/>
          <w:r>
            <w:t xml:space="preserve"> R. </w:t>
          </w:r>
          <w:proofErr w:type="spellStart"/>
          <w:r>
            <w:t>Betacoronavirus</w:t>
          </w:r>
          <w:proofErr w:type="spellEnd"/>
          <w:r>
            <w:t xml:space="preserve"> genomes: How genomic information has been used to deal with past outbreaks and the COVID-19 pandemic. International journal of molecular sciences. 2020 Jun 26;21(12):4546. </w:t>
          </w:r>
        </w:p>
        <w:p w14:paraId="0A5B447E" w14:textId="77777777" w:rsidR="009E41B3" w:rsidRDefault="009E41B3">
          <w:pPr>
            <w:autoSpaceDE w:val="0"/>
            <w:autoSpaceDN w:val="0"/>
            <w:ind w:hanging="640"/>
            <w:divId w:val="1023750450"/>
          </w:pPr>
          <w:r>
            <w:t xml:space="preserve">19. </w:t>
          </w:r>
          <w:r>
            <w:tab/>
            <w:t xml:space="preserve">Li W, Shi Z, Yu M, Ren W, Smith C, Epstein JH, et al. Bats are natural reservoirs of SARS-like coronaviruses. Science. 2005 Oct 28;310(5748):676. </w:t>
          </w:r>
        </w:p>
        <w:p w14:paraId="6A5F5755" w14:textId="77777777" w:rsidR="009E41B3" w:rsidRDefault="009E41B3">
          <w:pPr>
            <w:autoSpaceDE w:val="0"/>
            <w:autoSpaceDN w:val="0"/>
            <w:ind w:hanging="640"/>
            <w:divId w:val="1378045101"/>
          </w:pPr>
          <w:r>
            <w:t xml:space="preserve">20. </w:t>
          </w:r>
          <w:r>
            <w:tab/>
          </w:r>
          <w:proofErr w:type="spellStart"/>
          <w:r>
            <w:t>Hul</w:t>
          </w:r>
          <w:proofErr w:type="spellEnd"/>
          <w:r>
            <w:t xml:space="preserve"> V, </w:t>
          </w:r>
          <w:proofErr w:type="spellStart"/>
          <w:r>
            <w:t>Delaune</w:t>
          </w:r>
          <w:proofErr w:type="spellEnd"/>
          <w:r>
            <w:t xml:space="preserve"> D, Karlsson EA, </w:t>
          </w:r>
          <w:proofErr w:type="spellStart"/>
          <w:r>
            <w:t>Hassanin</w:t>
          </w:r>
          <w:proofErr w:type="spellEnd"/>
          <w:r>
            <w:t xml:space="preserve"> A, </w:t>
          </w:r>
          <w:proofErr w:type="spellStart"/>
          <w:r>
            <w:t>Tey</w:t>
          </w:r>
          <w:proofErr w:type="spellEnd"/>
          <w:r>
            <w:t xml:space="preserve"> PO, </w:t>
          </w:r>
          <w:proofErr w:type="spellStart"/>
          <w:r>
            <w:t>Baidaliuk</w:t>
          </w:r>
          <w:proofErr w:type="spellEnd"/>
          <w:r>
            <w:t xml:space="preserve"> A, et al. A novel SARS-CoV-2 related coronavirus in bats from Cambodia. </w:t>
          </w:r>
          <w:proofErr w:type="spellStart"/>
          <w:r>
            <w:t>bioRxiv</w:t>
          </w:r>
          <w:proofErr w:type="spellEnd"/>
          <w:r>
            <w:t xml:space="preserve">. 2021 Jan 1;2021.01.26.428212. </w:t>
          </w:r>
        </w:p>
        <w:p w14:paraId="66A6559B" w14:textId="77777777" w:rsidR="009E41B3" w:rsidRDefault="009E41B3">
          <w:pPr>
            <w:autoSpaceDE w:val="0"/>
            <w:autoSpaceDN w:val="0"/>
            <w:ind w:hanging="640"/>
            <w:divId w:val="610747518"/>
          </w:pPr>
          <w:r>
            <w:t xml:space="preserve">21. </w:t>
          </w:r>
          <w:r>
            <w:tab/>
          </w:r>
          <w:proofErr w:type="spellStart"/>
          <w:r>
            <w:t>Valitutto</w:t>
          </w:r>
          <w:proofErr w:type="spellEnd"/>
          <w:r>
            <w:t xml:space="preserve"> MT, Aung O, Tun KYN, </w:t>
          </w:r>
          <w:proofErr w:type="spellStart"/>
          <w:r>
            <w:t>Vodzak</w:t>
          </w:r>
          <w:proofErr w:type="spellEnd"/>
          <w:r>
            <w:t xml:space="preserve"> ME, Zimmerman D, Yu JH, et al. Detection of novel coronaviruses in bats in Myanmar. PLOS ONE. 2020 Apr 9;15(4):e0230802-. </w:t>
          </w:r>
        </w:p>
        <w:p w14:paraId="162F1392" w14:textId="77777777" w:rsidR="009E41B3" w:rsidRDefault="009E41B3">
          <w:pPr>
            <w:autoSpaceDE w:val="0"/>
            <w:autoSpaceDN w:val="0"/>
            <w:ind w:hanging="640"/>
            <w:divId w:val="576984273"/>
          </w:pPr>
          <w:r>
            <w:t xml:space="preserve">22. </w:t>
          </w:r>
          <w:r>
            <w:tab/>
            <w:t xml:space="preserve">Lau SKP, Li KSM, Huang Y, </w:t>
          </w:r>
          <w:proofErr w:type="spellStart"/>
          <w:r>
            <w:t>Shek</w:t>
          </w:r>
          <w:proofErr w:type="spellEnd"/>
          <w:r>
            <w:t xml:space="preserve"> C-T, </w:t>
          </w:r>
          <w:proofErr w:type="spellStart"/>
          <w:r>
            <w:t>Tse</w:t>
          </w:r>
          <w:proofErr w:type="spellEnd"/>
          <w:r>
            <w:t xml:space="preserve"> H, Wang M, et al. Ecoepidemiology and complete genome comparison of different strains of severe acute respiratory syndrome-related Rhinolophus bat coronavirus in China reveal bats as a reservoir for acute, self-limiting infection that allows recombination events. Journal of virology. 2010/01/13. 2010 Mar;84(6):2808–19. </w:t>
          </w:r>
        </w:p>
        <w:p w14:paraId="270E8FF9" w14:textId="77777777" w:rsidR="009E41B3" w:rsidRDefault="009E41B3">
          <w:pPr>
            <w:autoSpaceDE w:val="0"/>
            <w:autoSpaceDN w:val="0"/>
            <w:ind w:hanging="640"/>
            <w:divId w:val="626131520"/>
          </w:pPr>
          <w:r>
            <w:t xml:space="preserve">23. </w:t>
          </w:r>
          <w:r>
            <w:tab/>
          </w:r>
          <w:proofErr w:type="spellStart"/>
          <w:r>
            <w:t>Latinne</w:t>
          </w:r>
          <w:proofErr w:type="spellEnd"/>
          <w:r>
            <w:t xml:space="preserve"> A, Hu B, </w:t>
          </w:r>
          <w:proofErr w:type="spellStart"/>
          <w:r>
            <w:t>Olival</w:t>
          </w:r>
          <w:proofErr w:type="spellEnd"/>
          <w:r>
            <w:t xml:space="preserve"> KJ, Zhu G, Zhang L, Li H, et al. Origin and cross-species transmission of bat coronaviruses in China. Nature Communications. 2020;11(1):4235. </w:t>
          </w:r>
        </w:p>
        <w:p w14:paraId="74B60551" w14:textId="77777777" w:rsidR="009E41B3" w:rsidRDefault="009E41B3">
          <w:pPr>
            <w:autoSpaceDE w:val="0"/>
            <w:autoSpaceDN w:val="0"/>
            <w:ind w:hanging="640"/>
            <w:divId w:val="1726754223"/>
          </w:pPr>
          <w:r>
            <w:t xml:space="preserve">24. </w:t>
          </w:r>
          <w:r>
            <w:tab/>
          </w:r>
          <w:proofErr w:type="spellStart"/>
          <w:r>
            <w:t>Wacharapluesadee</w:t>
          </w:r>
          <w:proofErr w:type="spellEnd"/>
          <w:r>
            <w:t xml:space="preserve"> S, </w:t>
          </w:r>
          <w:proofErr w:type="spellStart"/>
          <w:r>
            <w:t>Duengkae</w:t>
          </w:r>
          <w:proofErr w:type="spellEnd"/>
          <w:r>
            <w:t xml:space="preserve"> P, </w:t>
          </w:r>
          <w:proofErr w:type="spellStart"/>
          <w:r>
            <w:t>Rodpan</w:t>
          </w:r>
          <w:proofErr w:type="spellEnd"/>
          <w:r>
            <w:t xml:space="preserve"> A, </w:t>
          </w:r>
          <w:proofErr w:type="spellStart"/>
          <w:r>
            <w:t>Kaewpom</w:t>
          </w:r>
          <w:proofErr w:type="spellEnd"/>
          <w:r>
            <w:t xml:space="preserve"> T, </w:t>
          </w:r>
          <w:proofErr w:type="spellStart"/>
          <w:r>
            <w:t>Maneeorn</w:t>
          </w:r>
          <w:proofErr w:type="spellEnd"/>
          <w:r>
            <w:t xml:space="preserve"> P, </w:t>
          </w:r>
          <w:proofErr w:type="spellStart"/>
          <w:r>
            <w:t>Kanchanasaka</w:t>
          </w:r>
          <w:proofErr w:type="spellEnd"/>
          <w:r>
            <w:t xml:space="preserve"> B, et al. Diversity of coronavirus in bats from Eastern Thailand. Virology Journal. 2015;12(1):57. </w:t>
          </w:r>
        </w:p>
        <w:p w14:paraId="05F6E7AB" w14:textId="77777777" w:rsidR="009E41B3" w:rsidRDefault="009E41B3">
          <w:pPr>
            <w:autoSpaceDE w:val="0"/>
            <w:autoSpaceDN w:val="0"/>
            <w:ind w:hanging="640"/>
            <w:divId w:val="883443194"/>
          </w:pPr>
          <w:r>
            <w:t xml:space="preserve">25. </w:t>
          </w:r>
          <w:r>
            <w:tab/>
            <w:t xml:space="preserve">Zhou H, Ji J, Chen X, Bi Y, Li J, Wang Q, et al. Identification of novel bat coronaviruses sheds light on the evolutionary origins of SARS-CoV-2 and related viruses. Cell. 2021 Aug;184(17). </w:t>
          </w:r>
        </w:p>
        <w:p w14:paraId="6C224CAE" w14:textId="77777777" w:rsidR="009E41B3" w:rsidRDefault="009E41B3">
          <w:pPr>
            <w:autoSpaceDE w:val="0"/>
            <w:autoSpaceDN w:val="0"/>
            <w:ind w:hanging="640"/>
            <w:divId w:val="363865080"/>
          </w:pPr>
          <w:r>
            <w:t xml:space="preserve">26. </w:t>
          </w:r>
          <w:r>
            <w:tab/>
            <w:t xml:space="preserve">Lacroix A, Duong V, </w:t>
          </w:r>
          <w:proofErr w:type="spellStart"/>
          <w:r>
            <w:t>Hul</w:t>
          </w:r>
          <w:proofErr w:type="spellEnd"/>
          <w:r>
            <w:t xml:space="preserve"> V, San S, </w:t>
          </w:r>
          <w:proofErr w:type="spellStart"/>
          <w:r>
            <w:t>Davun</w:t>
          </w:r>
          <w:proofErr w:type="spellEnd"/>
          <w:r>
            <w:t xml:space="preserve"> H, </w:t>
          </w:r>
          <w:proofErr w:type="spellStart"/>
          <w:r>
            <w:t>Omaliss</w:t>
          </w:r>
          <w:proofErr w:type="spellEnd"/>
          <w:r>
            <w:t xml:space="preserve"> K, et al. Genetic diversity of coronaviruses in bats in Lao PDR and Cambodia. Infection, Genetics and Evolution. 2017 Mar;48. </w:t>
          </w:r>
        </w:p>
        <w:p w14:paraId="7AE4ACF0" w14:textId="77777777" w:rsidR="009E41B3" w:rsidRDefault="009E41B3">
          <w:pPr>
            <w:autoSpaceDE w:val="0"/>
            <w:autoSpaceDN w:val="0"/>
            <w:ind w:hanging="640"/>
            <w:divId w:val="88504223"/>
          </w:pPr>
          <w:r>
            <w:t xml:space="preserve">27. </w:t>
          </w:r>
          <w:r>
            <w:tab/>
          </w:r>
          <w:proofErr w:type="spellStart"/>
          <w:r>
            <w:t>Paskey</w:t>
          </w:r>
          <w:proofErr w:type="spellEnd"/>
          <w:r>
            <w:t xml:space="preserve"> AC, Ng JHJ, Rice GK, Chia WN, Philipson CW, Foo RJH, et al. Detection of recombinant Rousettus bat coronavirus GCCDC1 in lesser dawn bats (</w:t>
          </w:r>
          <w:proofErr w:type="spellStart"/>
          <w:r>
            <w:t>Eonycteris</w:t>
          </w:r>
          <w:proofErr w:type="spellEnd"/>
          <w:r>
            <w:t xml:space="preserve"> </w:t>
          </w:r>
          <w:proofErr w:type="spellStart"/>
          <w:r>
            <w:t>spelaea</w:t>
          </w:r>
          <w:proofErr w:type="spellEnd"/>
          <w:r>
            <w:t>) in Singapore. Viruses [Internet]. 2020 May 14;12(5):539. Available from: https://www.ncbi.nlm.nih.gov/pmc/articles/PMC7291116/</w:t>
          </w:r>
        </w:p>
        <w:p w14:paraId="31CB6B99" w14:textId="77777777" w:rsidR="009E41B3" w:rsidRDefault="009E41B3">
          <w:pPr>
            <w:autoSpaceDE w:val="0"/>
            <w:autoSpaceDN w:val="0"/>
            <w:ind w:hanging="640"/>
            <w:divId w:val="1232737995"/>
          </w:pPr>
          <w:r>
            <w:t xml:space="preserve">28. </w:t>
          </w:r>
          <w:r>
            <w:tab/>
            <w:t xml:space="preserve">Anthony SJ, Ojeda-Flores R, Rico-Chávez O, Navarrete-Macias I, </w:t>
          </w:r>
          <w:proofErr w:type="spellStart"/>
          <w:r>
            <w:t>Zambrana-Torrelio</w:t>
          </w:r>
          <w:proofErr w:type="spellEnd"/>
          <w:r>
            <w:t xml:space="preserve"> CM, </w:t>
          </w:r>
          <w:proofErr w:type="spellStart"/>
          <w:r>
            <w:t>Rostal</w:t>
          </w:r>
          <w:proofErr w:type="spellEnd"/>
          <w:r>
            <w:t xml:space="preserve"> MK, et al. Coronaviruses in bats from Mexico. Journal of General Virology. 2013;94(PART 5):1028–38. </w:t>
          </w:r>
        </w:p>
        <w:p w14:paraId="63EBA286" w14:textId="77777777" w:rsidR="009E41B3" w:rsidRDefault="009E41B3">
          <w:pPr>
            <w:autoSpaceDE w:val="0"/>
            <w:autoSpaceDN w:val="0"/>
            <w:ind w:hanging="640"/>
            <w:divId w:val="2135563555"/>
          </w:pPr>
          <w:r>
            <w:t xml:space="preserve">29. </w:t>
          </w:r>
          <w:r>
            <w:tab/>
            <w:t xml:space="preserve">Tong S, </w:t>
          </w:r>
          <w:proofErr w:type="spellStart"/>
          <w:r>
            <w:t>Conrardy</w:t>
          </w:r>
          <w:proofErr w:type="spellEnd"/>
          <w:r>
            <w:t xml:space="preserve"> C, </w:t>
          </w:r>
          <w:proofErr w:type="spellStart"/>
          <w:r>
            <w:t>Ruone</w:t>
          </w:r>
          <w:proofErr w:type="spellEnd"/>
          <w:r>
            <w:t xml:space="preserve"> S, </w:t>
          </w:r>
          <w:proofErr w:type="spellStart"/>
          <w:r>
            <w:t>Kuzmin</w:t>
          </w:r>
          <w:proofErr w:type="spellEnd"/>
          <w:r>
            <w:t xml:space="preserve"> I v, Guo X, Tao Y, et al. Detection of novel SARS-like and other coronaviruses in bats from Kenya. Emerging infectious diseases [Internet]. 2009 Mar;15(3):482–5. Available from: https://pubmed.ncbi.nlm.nih.gov/19239771</w:t>
          </w:r>
        </w:p>
        <w:p w14:paraId="61C6D5A1" w14:textId="77777777" w:rsidR="009E41B3" w:rsidRDefault="009E41B3">
          <w:pPr>
            <w:autoSpaceDE w:val="0"/>
            <w:autoSpaceDN w:val="0"/>
            <w:ind w:hanging="640"/>
            <w:divId w:val="1266228516"/>
          </w:pPr>
          <w:r>
            <w:lastRenderedPageBreak/>
            <w:t xml:space="preserve">30. </w:t>
          </w:r>
          <w:r>
            <w:tab/>
            <w:t xml:space="preserve">Tao Y, Tong S. Complete genome sequence of a Severe Acute Respiratory Syndrome-related Coronavirus from Kenyan bats. Microbiology Resource Announcements. 2019;8(28):e00548-19. </w:t>
          </w:r>
        </w:p>
        <w:p w14:paraId="23FE715C" w14:textId="77777777" w:rsidR="009E41B3" w:rsidRDefault="009E41B3">
          <w:pPr>
            <w:autoSpaceDE w:val="0"/>
            <w:autoSpaceDN w:val="0"/>
            <w:ind w:hanging="640"/>
            <w:divId w:val="1806509820"/>
          </w:pPr>
          <w:r>
            <w:t xml:space="preserve">31. </w:t>
          </w:r>
          <w:r>
            <w:tab/>
          </w:r>
          <w:proofErr w:type="spellStart"/>
          <w:r>
            <w:t>Montecino-Latorre</w:t>
          </w:r>
          <w:proofErr w:type="spellEnd"/>
          <w:r>
            <w:t xml:space="preserve"> D, Goldstein T, </w:t>
          </w:r>
          <w:proofErr w:type="spellStart"/>
          <w:r>
            <w:t>Gilardi</w:t>
          </w:r>
          <w:proofErr w:type="spellEnd"/>
          <w:r>
            <w:t xml:space="preserve"> K, </w:t>
          </w:r>
          <w:proofErr w:type="spellStart"/>
          <w:r>
            <w:t>Wolking</w:t>
          </w:r>
          <w:proofErr w:type="spellEnd"/>
          <w:r>
            <w:t xml:space="preserve"> D, van Wormer E, </w:t>
          </w:r>
          <w:proofErr w:type="spellStart"/>
          <w:r>
            <w:t>Kazwala</w:t>
          </w:r>
          <w:proofErr w:type="spellEnd"/>
          <w:r>
            <w:t xml:space="preserve"> R, et al. Reproduction of East-African bats may guide risk mitigation for coronavirus spillover. One Health Outlook [Internet]. 2020;2(1):2. Available from: https://doi.org/10.1186/s42522-019-0008-8</w:t>
          </w:r>
        </w:p>
        <w:p w14:paraId="734F912A" w14:textId="77777777" w:rsidR="009E41B3" w:rsidRDefault="009E41B3">
          <w:pPr>
            <w:autoSpaceDE w:val="0"/>
            <w:autoSpaceDN w:val="0"/>
            <w:ind w:hanging="640"/>
            <w:divId w:val="416361625"/>
          </w:pPr>
          <w:r>
            <w:t xml:space="preserve">32. </w:t>
          </w:r>
          <w:r>
            <w:tab/>
          </w:r>
          <w:proofErr w:type="spellStart"/>
          <w:r>
            <w:t>Joffrin</w:t>
          </w:r>
          <w:proofErr w:type="spellEnd"/>
          <w:r>
            <w:t xml:space="preserve"> L, Goodman SM, Wilkinson DA, </w:t>
          </w:r>
          <w:proofErr w:type="spellStart"/>
          <w:r>
            <w:t>Ramasindrazana</w:t>
          </w:r>
          <w:proofErr w:type="spellEnd"/>
          <w:r>
            <w:t xml:space="preserve"> B, </w:t>
          </w:r>
          <w:proofErr w:type="spellStart"/>
          <w:r>
            <w:t>Lagadec</w:t>
          </w:r>
          <w:proofErr w:type="spellEnd"/>
          <w:r>
            <w:t xml:space="preserve"> E, </w:t>
          </w:r>
          <w:proofErr w:type="spellStart"/>
          <w:r>
            <w:t>Gomard</w:t>
          </w:r>
          <w:proofErr w:type="spellEnd"/>
          <w:r>
            <w:t xml:space="preserve"> Y, et al. Bat coronavirus </w:t>
          </w:r>
          <w:proofErr w:type="spellStart"/>
          <w:r>
            <w:t>phylogeography</w:t>
          </w:r>
          <w:proofErr w:type="spellEnd"/>
          <w:r>
            <w:t xml:space="preserve"> in the Western Indian Ocean. Scientific Reports. 2020;10(1):6873. </w:t>
          </w:r>
        </w:p>
        <w:p w14:paraId="4E80E1AE" w14:textId="77777777" w:rsidR="009E41B3" w:rsidRDefault="009E41B3">
          <w:pPr>
            <w:autoSpaceDE w:val="0"/>
            <w:autoSpaceDN w:val="0"/>
            <w:ind w:hanging="640"/>
            <w:divId w:val="213010553"/>
          </w:pPr>
          <w:r>
            <w:t xml:space="preserve">33. </w:t>
          </w:r>
          <w:r>
            <w:tab/>
          </w:r>
          <w:proofErr w:type="spellStart"/>
          <w:r>
            <w:t>Su</w:t>
          </w:r>
          <w:proofErr w:type="spellEnd"/>
          <w:r>
            <w:t xml:space="preserve"> S, Wong G, Shi W, Liu J, Lai ACK, Zhou J, et al. Epidemiology, genetic recombination, and pathogenesis of coronaviruses. Trends in Microbiology. 2016;24(6):490–502. </w:t>
          </w:r>
        </w:p>
        <w:p w14:paraId="415EBFEE" w14:textId="77777777" w:rsidR="009E41B3" w:rsidRDefault="009E41B3">
          <w:pPr>
            <w:autoSpaceDE w:val="0"/>
            <w:autoSpaceDN w:val="0"/>
            <w:ind w:hanging="640"/>
            <w:divId w:val="1536772433"/>
          </w:pPr>
          <w:r>
            <w:t xml:space="preserve">34. </w:t>
          </w:r>
          <w:r>
            <w:tab/>
          </w:r>
          <w:proofErr w:type="spellStart"/>
          <w:r>
            <w:t>Woolhouse</w:t>
          </w:r>
          <w:proofErr w:type="spellEnd"/>
          <w:r>
            <w:t xml:space="preserve"> MEJ, Haydon DT, </w:t>
          </w:r>
          <w:proofErr w:type="spellStart"/>
          <w:r>
            <w:t>Antia</w:t>
          </w:r>
          <w:proofErr w:type="spellEnd"/>
          <w:r>
            <w:t xml:space="preserve"> R. Emerging pathogens: the epidemiology and evolution of species jumps. Trends in Ecology and Evolution. 2005 May;20(5):238–44. </w:t>
          </w:r>
        </w:p>
        <w:p w14:paraId="6AF5E0A1" w14:textId="77777777" w:rsidR="009E41B3" w:rsidRDefault="009E41B3">
          <w:pPr>
            <w:autoSpaceDE w:val="0"/>
            <w:autoSpaceDN w:val="0"/>
            <w:ind w:hanging="640"/>
            <w:divId w:val="1325277043"/>
          </w:pPr>
          <w:r>
            <w:t xml:space="preserve">35. </w:t>
          </w:r>
          <w:r>
            <w:tab/>
            <w:t xml:space="preserve">Zhou P, Yang X-L, Wang X-G, Hu B, Zhang L, Zhang W, et al. A pneumonia outbreak associated with a new coronavirus of probable bat origin. Nature. 2020; </w:t>
          </w:r>
        </w:p>
        <w:p w14:paraId="75B77227" w14:textId="77777777" w:rsidR="009E41B3" w:rsidRDefault="009E41B3">
          <w:pPr>
            <w:autoSpaceDE w:val="0"/>
            <w:autoSpaceDN w:val="0"/>
            <w:ind w:hanging="640"/>
            <w:divId w:val="287470516"/>
          </w:pPr>
          <w:r>
            <w:t xml:space="preserve">36. </w:t>
          </w:r>
          <w:r>
            <w:tab/>
            <w:t xml:space="preserve">Li W, Moore MJ, </w:t>
          </w:r>
          <w:proofErr w:type="spellStart"/>
          <w:r>
            <w:t>Vasilieva</w:t>
          </w:r>
          <w:proofErr w:type="spellEnd"/>
          <w:r>
            <w:t xml:space="preserve"> N, Sui J, Wong SK, Berne MA, et al. Angiotensin-converting enzyme 2 is a functional receptor for the SARS coronavirus. Nature. 2003;147(2):120–1. </w:t>
          </w:r>
        </w:p>
        <w:p w14:paraId="19A33124" w14:textId="77777777" w:rsidR="009E41B3" w:rsidRDefault="009E41B3">
          <w:pPr>
            <w:autoSpaceDE w:val="0"/>
            <w:autoSpaceDN w:val="0"/>
            <w:ind w:hanging="640"/>
            <w:divId w:val="1733651351"/>
          </w:pPr>
          <w:r>
            <w:t xml:space="preserve">37. </w:t>
          </w:r>
          <w:r>
            <w:tab/>
            <w:t xml:space="preserve">Raj VS, </w:t>
          </w:r>
          <w:proofErr w:type="spellStart"/>
          <w:r>
            <w:t>Mou</w:t>
          </w:r>
          <w:proofErr w:type="spellEnd"/>
          <w:r>
            <w:t xml:space="preserve"> H, Smits SL, </w:t>
          </w:r>
          <w:proofErr w:type="spellStart"/>
          <w:r>
            <w:t>Dekkers</w:t>
          </w:r>
          <w:proofErr w:type="spellEnd"/>
          <w:r>
            <w:t xml:space="preserve"> DHW, Müller MA, </w:t>
          </w:r>
          <w:proofErr w:type="spellStart"/>
          <w:r>
            <w:t>Dijkman</w:t>
          </w:r>
          <w:proofErr w:type="spellEnd"/>
          <w:r>
            <w:t xml:space="preserve"> R, et al. Dipeptidyl peptidase 4 is a functional receptor for the emerging human coronavirus-EMC. Nature. 2013;495(7440):251–4. </w:t>
          </w:r>
        </w:p>
        <w:p w14:paraId="24A0E601" w14:textId="77777777" w:rsidR="009E41B3" w:rsidRDefault="009E41B3">
          <w:pPr>
            <w:autoSpaceDE w:val="0"/>
            <w:autoSpaceDN w:val="0"/>
            <w:ind w:hanging="640"/>
            <w:divId w:val="518390794"/>
          </w:pPr>
          <w:r>
            <w:t xml:space="preserve">38. </w:t>
          </w:r>
          <w:r>
            <w:tab/>
            <w:t>Anthony SJ, Johnson CK, Greig DJ, Kramer S, Che X, Wells H, et al. Global patterns in coronavirus diversity. Virus evolution [Internet]. 2017 Jun 12;3(1):vex012–vex012. Available from: https://pubmed.ncbi.nlm.nih.gov/28630747</w:t>
          </w:r>
        </w:p>
        <w:p w14:paraId="4BA4897B" w14:textId="77777777" w:rsidR="009E41B3" w:rsidRDefault="009E41B3">
          <w:pPr>
            <w:autoSpaceDE w:val="0"/>
            <w:autoSpaceDN w:val="0"/>
            <w:ind w:hanging="640"/>
            <w:divId w:val="2076076170"/>
          </w:pPr>
          <w:r>
            <w:t xml:space="preserve">39. </w:t>
          </w:r>
          <w:r>
            <w:tab/>
          </w:r>
          <w:proofErr w:type="spellStart"/>
          <w:r>
            <w:t>Vijgen</w:t>
          </w:r>
          <w:proofErr w:type="spellEnd"/>
          <w:r>
            <w:t xml:space="preserve"> L, </w:t>
          </w:r>
          <w:proofErr w:type="spellStart"/>
          <w:r>
            <w:t>Keyaerts</w:t>
          </w:r>
          <w:proofErr w:type="spellEnd"/>
          <w:r>
            <w:t xml:space="preserve"> E, </w:t>
          </w:r>
          <w:proofErr w:type="spellStart"/>
          <w:r>
            <w:t>Moes</w:t>
          </w:r>
          <w:proofErr w:type="spellEnd"/>
          <w:r>
            <w:t xml:space="preserve"> E, </w:t>
          </w:r>
          <w:proofErr w:type="spellStart"/>
          <w:r>
            <w:t>Thoelen</w:t>
          </w:r>
          <w:proofErr w:type="spellEnd"/>
          <w:r>
            <w:t xml:space="preserve"> I, </w:t>
          </w:r>
          <w:proofErr w:type="spellStart"/>
          <w:r>
            <w:t>Wollants</w:t>
          </w:r>
          <w:proofErr w:type="spellEnd"/>
          <w:r>
            <w:t xml:space="preserve"> E, </w:t>
          </w:r>
          <w:proofErr w:type="spellStart"/>
          <w:r>
            <w:t>Lemey</w:t>
          </w:r>
          <w:proofErr w:type="spellEnd"/>
          <w:r>
            <w:t xml:space="preserve"> P, et al. Complete genomic sequence of human coronavirus OC43: Molecular clock analysis suggests a relatively recent zoonotic coronavirus transmission event. Journal of Virology. 2005;79(3):1595–604. </w:t>
          </w:r>
        </w:p>
        <w:p w14:paraId="023B1AB7" w14:textId="77777777" w:rsidR="009E41B3" w:rsidRDefault="009E41B3">
          <w:pPr>
            <w:autoSpaceDE w:val="0"/>
            <w:autoSpaceDN w:val="0"/>
            <w:ind w:hanging="640"/>
            <w:divId w:val="547961445"/>
          </w:pPr>
          <w:r>
            <w:t xml:space="preserve">40. </w:t>
          </w:r>
          <w:r>
            <w:tab/>
            <w:t xml:space="preserve">Lau SKP, Lee P, Tsang AKL, Yip CCY, </w:t>
          </w:r>
          <w:proofErr w:type="spellStart"/>
          <w:r>
            <w:t>Tse</w:t>
          </w:r>
          <w:proofErr w:type="spellEnd"/>
          <w:r>
            <w:t xml:space="preserve"> H, Lee RA, et al. Molecular epidemiology of human coronavirus OC43 reveals evolution of different genotypes over time and recent emergence of a novel genotype due to natural recombination. Journal of Virology. 2011 Nov 1;85(21). </w:t>
          </w:r>
        </w:p>
        <w:p w14:paraId="307C8897" w14:textId="77777777" w:rsidR="009E41B3" w:rsidRDefault="009E41B3">
          <w:pPr>
            <w:autoSpaceDE w:val="0"/>
            <w:autoSpaceDN w:val="0"/>
            <w:ind w:hanging="640"/>
            <w:divId w:val="1332754050"/>
          </w:pPr>
          <w:r>
            <w:t xml:space="preserve">41. </w:t>
          </w:r>
          <w:r>
            <w:tab/>
            <w:t xml:space="preserve">Woo PCY, Lau SKP, Huang Y, Tsoi H-W, Chan K-H, Yuen K-Y. Phylogenetic and recombination analysis of coronavirus HKU1, a novel coronavirus from patients with pneumonia. Archives of Virology. 2005 Nov 28;150(11). </w:t>
          </w:r>
        </w:p>
        <w:p w14:paraId="3490E5D8" w14:textId="77777777" w:rsidR="009E41B3" w:rsidRDefault="009E41B3">
          <w:pPr>
            <w:autoSpaceDE w:val="0"/>
            <w:autoSpaceDN w:val="0"/>
            <w:ind w:hanging="640"/>
            <w:divId w:val="1077284043"/>
          </w:pPr>
          <w:r>
            <w:t xml:space="preserve">42. </w:t>
          </w:r>
          <w:r>
            <w:tab/>
            <w:t>Sabir JSM, Lam TT-Y, Ahmed MMM, Li L, Shen Y, E. M. Abo-Aba S, et al. Co-circulation of three camel coronavirus species and recombination of MERS-</w:t>
          </w:r>
          <w:proofErr w:type="spellStart"/>
          <w:r>
            <w:t>CoVs</w:t>
          </w:r>
          <w:proofErr w:type="spellEnd"/>
          <w:r>
            <w:t xml:space="preserve"> in Saudi Arabia. Science. 2016 Jan 1;351(6268). </w:t>
          </w:r>
        </w:p>
        <w:p w14:paraId="35CE69E8" w14:textId="77777777" w:rsidR="009E41B3" w:rsidRDefault="009E41B3">
          <w:pPr>
            <w:autoSpaceDE w:val="0"/>
            <w:autoSpaceDN w:val="0"/>
            <w:ind w:hanging="640"/>
            <w:divId w:val="1510605658"/>
          </w:pPr>
          <w:r>
            <w:t xml:space="preserve">43. </w:t>
          </w:r>
          <w:r>
            <w:tab/>
            <w:t xml:space="preserve">Wang Y, Liu D, Shi W, Lu R, Wang W, Zhao Y, et al. Origin and possible genetic recombination of the Middle East respiratory syndrome coronavirus from the first imported case in China: Phylogenetics and coalescence analysis. mBio. 2015 Oct 30;6(5). </w:t>
          </w:r>
        </w:p>
        <w:p w14:paraId="4AC1CC56" w14:textId="77777777" w:rsidR="009E41B3" w:rsidRDefault="009E41B3">
          <w:pPr>
            <w:autoSpaceDE w:val="0"/>
            <w:autoSpaceDN w:val="0"/>
            <w:ind w:hanging="640"/>
            <w:divId w:val="677930899"/>
          </w:pPr>
          <w:r>
            <w:t xml:space="preserve">44. </w:t>
          </w:r>
          <w:r>
            <w:tab/>
            <w:t xml:space="preserve">Lau SKP, Feng Y, Chen H, </w:t>
          </w:r>
          <w:proofErr w:type="spellStart"/>
          <w:r>
            <w:t>Luk</w:t>
          </w:r>
          <w:proofErr w:type="spellEnd"/>
          <w:r>
            <w:t xml:space="preserve"> HKH, Yang W-H, Li KSM, et al. Severe Acute Respiratory Syndrome (SARS) coronavirus ORF8 protein is acquired from SARS-related coronavirus from greater horseshoe bats through recombination. Journal of Virology. 2015;89(20):10532–47. </w:t>
          </w:r>
        </w:p>
        <w:p w14:paraId="07C8DE08" w14:textId="77777777" w:rsidR="009E41B3" w:rsidRDefault="009E41B3">
          <w:pPr>
            <w:autoSpaceDE w:val="0"/>
            <w:autoSpaceDN w:val="0"/>
            <w:ind w:hanging="640"/>
            <w:divId w:val="579797212"/>
          </w:pPr>
          <w:r>
            <w:lastRenderedPageBreak/>
            <w:t xml:space="preserve">45. </w:t>
          </w:r>
          <w:r>
            <w:tab/>
            <w:t xml:space="preserve">Graham RL, Baric RS. Recombination, reservoirs, and the modular spike: mechanisms of coronavirus cross-species transmission. Journal of virology. 2009/11/11. 2010 Apr;84(7):3134–46. </w:t>
          </w:r>
        </w:p>
        <w:p w14:paraId="3FFA83C4" w14:textId="77777777" w:rsidR="009E41B3" w:rsidRDefault="009E41B3">
          <w:pPr>
            <w:autoSpaceDE w:val="0"/>
            <w:autoSpaceDN w:val="0"/>
            <w:ind w:hanging="640"/>
            <w:divId w:val="1961721807"/>
          </w:pPr>
          <w:r>
            <w:t xml:space="preserve">46. </w:t>
          </w:r>
          <w:r>
            <w:tab/>
            <w:t xml:space="preserve">Ogando NS, Ferron F, </w:t>
          </w:r>
          <w:proofErr w:type="spellStart"/>
          <w:r>
            <w:t>Decroly</w:t>
          </w:r>
          <w:proofErr w:type="spellEnd"/>
          <w:r>
            <w:t xml:space="preserve"> E, Canard B, </w:t>
          </w:r>
          <w:proofErr w:type="spellStart"/>
          <w:r>
            <w:t>Posthuma</w:t>
          </w:r>
          <w:proofErr w:type="spellEnd"/>
          <w:r>
            <w:t xml:space="preserve"> CC, </w:t>
          </w:r>
          <w:proofErr w:type="spellStart"/>
          <w:r>
            <w:t>Snijder</w:t>
          </w:r>
          <w:proofErr w:type="spellEnd"/>
          <w:r>
            <w:t xml:space="preserve"> EJ. The curious case of the </w:t>
          </w:r>
          <w:proofErr w:type="spellStart"/>
          <w:r>
            <w:t>Nidovirus</w:t>
          </w:r>
          <w:proofErr w:type="spellEnd"/>
          <w:r>
            <w:t xml:space="preserve"> exoribonuclease: Its role in RNA synthesis and replication fidelity. Frontiers in Microbiology. 2019;10:1813. </w:t>
          </w:r>
        </w:p>
        <w:p w14:paraId="089DCC26" w14:textId="77777777" w:rsidR="009E41B3" w:rsidRDefault="009E41B3">
          <w:pPr>
            <w:autoSpaceDE w:val="0"/>
            <w:autoSpaceDN w:val="0"/>
            <w:ind w:hanging="640"/>
            <w:divId w:val="1443374865"/>
          </w:pPr>
          <w:r>
            <w:t xml:space="preserve">47. </w:t>
          </w:r>
          <w:r>
            <w:tab/>
            <w:t xml:space="preserve">Nga PT, de Parquet MC, Lauber C, </w:t>
          </w:r>
          <w:proofErr w:type="spellStart"/>
          <w:r>
            <w:t>Parida</w:t>
          </w:r>
          <w:proofErr w:type="spellEnd"/>
          <w:r>
            <w:t xml:space="preserve"> M, </w:t>
          </w:r>
          <w:proofErr w:type="spellStart"/>
          <w:r>
            <w:t>Nabeshima</w:t>
          </w:r>
          <w:proofErr w:type="spellEnd"/>
          <w:r>
            <w:t xml:space="preserve"> T, Yu F, et al. Discovery of the first insect </w:t>
          </w:r>
          <w:proofErr w:type="spellStart"/>
          <w:r>
            <w:t>nidovirus</w:t>
          </w:r>
          <w:proofErr w:type="spellEnd"/>
          <w:r>
            <w:t xml:space="preserve">, a missing evolutionary link in the emergence of the largest RNA virus genomes. </w:t>
          </w:r>
          <w:proofErr w:type="spellStart"/>
          <w:r>
            <w:t>PLoS</w:t>
          </w:r>
          <w:proofErr w:type="spellEnd"/>
          <w:r>
            <w:t xml:space="preserve"> Pathogens. 2011;7(9):e1002215. </w:t>
          </w:r>
        </w:p>
        <w:p w14:paraId="28AD8E65" w14:textId="77777777" w:rsidR="009E41B3" w:rsidRDefault="009E41B3">
          <w:pPr>
            <w:autoSpaceDE w:val="0"/>
            <w:autoSpaceDN w:val="0"/>
            <w:ind w:hanging="640"/>
            <w:divId w:val="1095056857"/>
          </w:pPr>
          <w:r>
            <w:t xml:space="preserve">48. </w:t>
          </w:r>
          <w:r>
            <w:tab/>
          </w:r>
          <w:proofErr w:type="spellStart"/>
          <w:r>
            <w:t>Gorbalenya</w:t>
          </w:r>
          <w:proofErr w:type="spellEnd"/>
          <w:r>
            <w:t xml:space="preserve"> AE, </w:t>
          </w:r>
          <w:proofErr w:type="spellStart"/>
          <w:r>
            <w:t>Enjuanes</w:t>
          </w:r>
          <w:proofErr w:type="spellEnd"/>
          <w:r>
            <w:t xml:space="preserve"> L, </w:t>
          </w:r>
          <w:proofErr w:type="spellStart"/>
          <w:r>
            <w:t>Ziebuhr</w:t>
          </w:r>
          <w:proofErr w:type="spellEnd"/>
          <w:r>
            <w:t xml:space="preserve"> J, </w:t>
          </w:r>
          <w:proofErr w:type="spellStart"/>
          <w:r>
            <w:t>Snijder</w:t>
          </w:r>
          <w:proofErr w:type="spellEnd"/>
          <w:r>
            <w:t xml:space="preserve"> EJ. </w:t>
          </w:r>
          <w:proofErr w:type="spellStart"/>
          <w:r>
            <w:t>Nidovirales</w:t>
          </w:r>
          <w:proofErr w:type="spellEnd"/>
          <w:r>
            <w:t xml:space="preserve">: Evolving the largest RNA virus genome. Virus Research. 2006;117(1):17–37. </w:t>
          </w:r>
        </w:p>
        <w:p w14:paraId="253C8233" w14:textId="77777777" w:rsidR="009E41B3" w:rsidRDefault="009E41B3">
          <w:pPr>
            <w:autoSpaceDE w:val="0"/>
            <w:autoSpaceDN w:val="0"/>
            <w:ind w:hanging="640"/>
            <w:divId w:val="1178420772"/>
          </w:pPr>
          <w:r>
            <w:t xml:space="preserve">49. </w:t>
          </w:r>
          <w:r>
            <w:tab/>
            <w:t xml:space="preserve">Smith EC, Blanc H, </w:t>
          </w:r>
          <w:proofErr w:type="spellStart"/>
          <w:r>
            <w:t>Vignuzzi</w:t>
          </w:r>
          <w:proofErr w:type="spellEnd"/>
          <w:r>
            <w:t xml:space="preserve"> M, Denison MR. Coronaviruses lacking exoribonuclease activity are susceptible to lethal mutagenesis: Evidence for proofreading and potential therapeutics. </w:t>
          </w:r>
          <w:proofErr w:type="spellStart"/>
          <w:r>
            <w:t>PLoS</w:t>
          </w:r>
          <w:proofErr w:type="spellEnd"/>
          <w:r>
            <w:t xml:space="preserve"> Pathogens. 2013;9(8). </w:t>
          </w:r>
        </w:p>
        <w:p w14:paraId="1D5B9946" w14:textId="77777777" w:rsidR="009E41B3" w:rsidRDefault="009E41B3">
          <w:pPr>
            <w:autoSpaceDE w:val="0"/>
            <w:autoSpaceDN w:val="0"/>
            <w:ind w:hanging="640"/>
            <w:divId w:val="1599875494"/>
          </w:pPr>
          <w:r>
            <w:t xml:space="preserve">50. </w:t>
          </w:r>
          <w:r>
            <w:tab/>
            <w:t xml:space="preserve">Lai MMC. RNA recombination in animal and plant viruses. Microbiological Reviews. 1992;56(1):61–79. </w:t>
          </w:r>
        </w:p>
        <w:p w14:paraId="5E13D57D" w14:textId="77777777" w:rsidR="009E41B3" w:rsidRDefault="009E41B3">
          <w:pPr>
            <w:autoSpaceDE w:val="0"/>
            <w:autoSpaceDN w:val="0"/>
            <w:ind w:hanging="640"/>
            <w:divId w:val="1615821105"/>
          </w:pPr>
          <w:r>
            <w:t xml:space="preserve">51. </w:t>
          </w:r>
          <w:r>
            <w:tab/>
            <w:t xml:space="preserve">Masters J, Wit M de, Asher RJ. Reconciling the origins of Africa, India and Madagascar with vertebrate dispersal scenarios. Folia </w:t>
          </w:r>
          <w:proofErr w:type="spellStart"/>
          <w:r>
            <w:t>Primatologica</w:t>
          </w:r>
          <w:proofErr w:type="spellEnd"/>
          <w:r>
            <w:t xml:space="preserve">. 2006;3200:399–418. </w:t>
          </w:r>
        </w:p>
        <w:p w14:paraId="39F20C0E" w14:textId="77777777" w:rsidR="009E41B3" w:rsidRDefault="009E41B3">
          <w:pPr>
            <w:autoSpaceDE w:val="0"/>
            <w:autoSpaceDN w:val="0"/>
            <w:ind w:hanging="640"/>
            <w:divId w:val="29454475"/>
          </w:pPr>
          <w:r>
            <w:t xml:space="preserve">52. </w:t>
          </w:r>
          <w:r>
            <w:tab/>
            <w:t xml:space="preserve">Species IUCN Red List Threat. IUCN 2018. Version 2018-2. </w:t>
          </w:r>
        </w:p>
        <w:p w14:paraId="15C5414A" w14:textId="77777777" w:rsidR="009E41B3" w:rsidRDefault="009E41B3">
          <w:pPr>
            <w:autoSpaceDE w:val="0"/>
            <w:autoSpaceDN w:val="0"/>
            <w:ind w:hanging="640"/>
            <w:divId w:val="1080063437"/>
          </w:pPr>
          <w:r>
            <w:t xml:space="preserve">53. </w:t>
          </w:r>
          <w:r>
            <w:tab/>
            <w:t xml:space="preserve">Almeida FC, Giannini NP, Simmons NB, </w:t>
          </w:r>
          <w:proofErr w:type="spellStart"/>
          <w:r>
            <w:t>Helgen</w:t>
          </w:r>
          <w:proofErr w:type="spellEnd"/>
          <w:r>
            <w:t xml:space="preserve"> KM. Each flying fox on its own branch: a phylogenetic tree for </w:t>
          </w:r>
          <w:proofErr w:type="spellStart"/>
          <w:r>
            <w:t>Pteropus</w:t>
          </w:r>
          <w:proofErr w:type="spellEnd"/>
          <w:r>
            <w:t xml:space="preserve"> and related genera (</w:t>
          </w:r>
          <w:proofErr w:type="spellStart"/>
          <w:r>
            <w:t>Chiroptera</w:t>
          </w:r>
          <w:proofErr w:type="spellEnd"/>
          <w:r>
            <w:t xml:space="preserve">: </w:t>
          </w:r>
          <w:proofErr w:type="spellStart"/>
          <w:r>
            <w:t>Pteropodidae</w:t>
          </w:r>
          <w:proofErr w:type="spellEnd"/>
          <w:r>
            <w:t xml:space="preserve">). Molecular Phylogenetics and Evolution. 2014 Mar;(March). </w:t>
          </w:r>
        </w:p>
        <w:p w14:paraId="4B66834E" w14:textId="77777777" w:rsidR="009E41B3" w:rsidRDefault="009E41B3">
          <w:pPr>
            <w:autoSpaceDE w:val="0"/>
            <w:autoSpaceDN w:val="0"/>
            <w:ind w:hanging="640"/>
            <w:divId w:val="1771658916"/>
          </w:pPr>
          <w:r>
            <w:t xml:space="preserve">54. </w:t>
          </w:r>
          <w:r>
            <w:tab/>
            <w:t xml:space="preserve">Shi JJ, Chan LM, Peel AJ, Lai R, Yoder AD, Goodman SM. A deep divergence time between sister species of </w:t>
          </w:r>
          <w:r>
            <w:rPr>
              <w:i/>
              <w:iCs/>
            </w:rPr>
            <w:t>Eidolon</w:t>
          </w:r>
          <w:r>
            <w:t xml:space="preserve"> (</w:t>
          </w:r>
          <w:proofErr w:type="spellStart"/>
          <w:r>
            <w:t>Pteropodidae</w:t>
          </w:r>
          <w:proofErr w:type="spellEnd"/>
          <w:r>
            <w:t xml:space="preserve">) with evidence for widespread panmixia. Acta </w:t>
          </w:r>
          <w:proofErr w:type="spellStart"/>
          <w:r>
            <w:t>Chiropterologica</w:t>
          </w:r>
          <w:proofErr w:type="spellEnd"/>
          <w:r>
            <w:t xml:space="preserve">. 2014 Dec;16(2):279–92. </w:t>
          </w:r>
        </w:p>
        <w:p w14:paraId="36C835DB" w14:textId="77777777" w:rsidR="009E41B3" w:rsidRDefault="009E41B3">
          <w:pPr>
            <w:autoSpaceDE w:val="0"/>
            <w:autoSpaceDN w:val="0"/>
            <w:ind w:hanging="640"/>
            <w:divId w:val="1766148809"/>
          </w:pPr>
          <w:r>
            <w:t xml:space="preserve">55. </w:t>
          </w:r>
          <w:r>
            <w:tab/>
            <w:t xml:space="preserve">Goodman SM, Chan L, Nowak M, Yoder AD. Phylogeny and biogeography of western Indian Ocean </w:t>
          </w:r>
          <w:r>
            <w:rPr>
              <w:i/>
              <w:iCs/>
            </w:rPr>
            <w:t>Rousettus</w:t>
          </w:r>
          <w:r>
            <w:t xml:space="preserve"> (</w:t>
          </w:r>
          <w:proofErr w:type="spellStart"/>
          <w:r>
            <w:t>Chiroptera</w:t>
          </w:r>
          <w:proofErr w:type="spellEnd"/>
          <w:r>
            <w:t xml:space="preserve"> : </w:t>
          </w:r>
          <w:proofErr w:type="spellStart"/>
          <w:r>
            <w:t>Pteropodidae</w:t>
          </w:r>
          <w:proofErr w:type="spellEnd"/>
          <w:r>
            <w:t xml:space="preserve">). Journal of Mammalogy. 2010;91(3):593–606. </w:t>
          </w:r>
        </w:p>
        <w:p w14:paraId="39C6E954" w14:textId="77777777" w:rsidR="009E41B3" w:rsidRDefault="009E41B3">
          <w:pPr>
            <w:autoSpaceDE w:val="0"/>
            <w:autoSpaceDN w:val="0"/>
            <w:ind w:hanging="640"/>
            <w:divId w:val="312611861"/>
          </w:pPr>
          <w:r>
            <w:t xml:space="preserve">56. </w:t>
          </w:r>
          <w:r>
            <w:tab/>
          </w:r>
          <w:proofErr w:type="spellStart"/>
          <w:r>
            <w:t>Reynes</w:t>
          </w:r>
          <w:proofErr w:type="spellEnd"/>
          <w:r>
            <w:t xml:space="preserve"> J-M, </w:t>
          </w:r>
          <w:proofErr w:type="spellStart"/>
          <w:r>
            <w:t>Andriamandimby</w:t>
          </w:r>
          <w:proofErr w:type="spellEnd"/>
          <w:r>
            <w:t xml:space="preserve"> SF, </w:t>
          </w:r>
          <w:proofErr w:type="spellStart"/>
          <w:r>
            <w:t>Razafitrimo</w:t>
          </w:r>
          <w:proofErr w:type="spellEnd"/>
          <w:r>
            <w:t xml:space="preserve"> GM, </w:t>
          </w:r>
          <w:proofErr w:type="spellStart"/>
          <w:r>
            <w:t>Razainirina</w:t>
          </w:r>
          <w:proofErr w:type="spellEnd"/>
          <w:r>
            <w:t xml:space="preserve"> J, </w:t>
          </w:r>
          <w:proofErr w:type="spellStart"/>
          <w:r>
            <w:t>Jeanmaire</w:t>
          </w:r>
          <w:proofErr w:type="spellEnd"/>
          <w:r>
            <w:t xml:space="preserve"> EM, </w:t>
          </w:r>
          <w:proofErr w:type="spellStart"/>
          <w:r>
            <w:t>Bourhy</w:t>
          </w:r>
          <w:proofErr w:type="spellEnd"/>
          <w:r>
            <w:t xml:space="preserve"> H, et al. Laboratory surveillance of rabies in humans, domestic animals, and bats in Madagascar from 2005 to 2010. Advances in preventive medicine. 2011 Jan;2011:727821. </w:t>
          </w:r>
        </w:p>
        <w:p w14:paraId="1EF1FC08" w14:textId="77777777" w:rsidR="009E41B3" w:rsidRDefault="009E41B3">
          <w:pPr>
            <w:autoSpaceDE w:val="0"/>
            <w:autoSpaceDN w:val="0"/>
            <w:ind w:hanging="640"/>
            <w:divId w:val="1701391345"/>
          </w:pPr>
          <w:r>
            <w:t xml:space="preserve">57. </w:t>
          </w:r>
          <w:r>
            <w:tab/>
            <w:t xml:space="preserve">Brook CE, </w:t>
          </w:r>
          <w:proofErr w:type="spellStart"/>
          <w:r>
            <w:t>Ranaivoson</w:t>
          </w:r>
          <w:proofErr w:type="spellEnd"/>
          <w:r>
            <w:t xml:space="preserve"> HC, Broder CC, Cunningham AA, </w:t>
          </w:r>
          <w:proofErr w:type="spellStart"/>
          <w:r>
            <w:t>Héraud</w:t>
          </w:r>
          <w:proofErr w:type="spellEnd"/>
          <w:r>
            <w:t xml:space="preserve"> J-M, Peel AJ, et al. Disentangling serology to elucidate </w:t>
          </w:r>
          <w:proofErr w:type="spellStart"/>
          <w:r>
            <w:t>henipa</w:t>
          </w:r>
          <w:proofErr w:type="spellEnd"/>
          <w:r>
            <w:t>- and filovirus transmission in Madagascar fruit bats. Journal of Animal Ecology [Internet]. 2019 Jul 1;88(7):1001–16. Available from: https://doi.org/10.1111/1365-2656.12985</w:t>
          </w:r>
        </w:p>
        <w:p w14:paraId="445E8171" w14:textId="77777777" w:rsidR="009E41B3" w:rsidRDefault="009E41B3">
          <w:pPr>
            <w:autoSpaceDE w:val="0"/>
            <w:autoSpaceDN w:val="0"/>
            <w:ind w:hanging="640"/>
            <w:divId w:val="1290891706"/>
          </w:pPr>
          <w:r>
            <w:t xml:space="preserve">58. </w:t>
          </w:r>
          <w:r>
            <w:tab/>
            <w:t xml:space="preserve">Han Y, Du J, </w:t>
          </w:r>
          <w:proofErr w:type="spellStart"/>
          <w:r>
            <w:t>Su</w:t>
          </w:r>
          <w:proofErr w:type="spellEnd"/>
          <w:r>
            <w:t xml:space="preserve"> H, Zhang J, Zhu G, Zhang S, et al. Identification of diverse bat Alphacoronaviruses and </w:t>
          </w:r>
          <w:proofErr w:type="spellStart"/>
          <w:r>
            <w:t>Betacoronaviruses</w:t>
          </w:r>
          <w:proofErr w:type="spellEnd"/>
          <w:r>
            <w:t xml:space="preserve"> in China provides new insights into the evolution and origin of coronavirus-related diseases. Frontiers in Microbiology [Internet]. 2019;10:1900. Available from: https://www.frontiersin.org/article/10.3389/fmicb.2019.01900</w:t>
          </w:r>
        </w:p>
        <w:p w14:paraId="7898B147" w14:textId="77777777" w:rsidR="009E41B3" w:rsidRDefault="009E41B3">
          <w:pPr>
            <w:autoSpaceDE w:val="0"/>
            <w:autoSpaceDN w:val="0"/>
            <w:ind w:hanging="640"/>
            <w:divId w:val="397290139"/>
          </w:pPr>
          <w:r>
            <w:t xml:space="preserve">59. </w:t>
          </w:r>
          <w:r>
            <w:tab/>
            <w:t xml:space="preserve">Lim XF, Lee CB, Pascoe SM, How CB, Chan S, Tan JH, et al. Detection and characterization of a novel bat-borne coronavirus in Singapore using multiple molecular approaches. Journal of General Virology. 2019;100(10):1363–74. </w:t>
          </w:r>
        </w:p>
        <w:p w14:paraId="14D5D9D8" w14:textId="77777777" w:rsidR="009E41B3" w:rsidRDefault="009E41B3">
          <w:pPr>
            <w:autoSpaceDE w:val="0"/>
            <w:autoSpaceDN w:val="0"/>
            <w:ind w:hanging="640"/>
            <w:divId w:val="502281956"/>
          </w:pPr>
          <w:r>
            <w:lastRenderedPageBreak/>
            <w:t xml:space="preserve">60. </w:t>
          </w:r>
          <w:r>
            <w:tab/>
          </w:r>
          <w:proofErr w:type="spellStart"/>
          <w:r>
            <w:t>Yinda</w:t>
          </w:r>
          <w:proofErr w:type="spellEnd"/>
          <w:r>
            <w:t xml:space="preserve"> CK, </w:t>
          </w:r>
          <w:proofErr w:type="spellStart"/>
          <w:r>
            <w:t>Ghogomu</w:t>
          </w:r>
          <w:proofErr w:type="spellEnd"/>
          <w:r>
            <w:t xml:space="preserve"> SM, </w:t>
          </w:r>
          <w:proofErr w:type="spellStart"/>
          <w:r>
            <w:t>Conceição</w:t>
          </w:r>
          <w:proofErr w:type="spellEnd"/>
          <w:r>
            <w:t xml:space="preserve">-Neto N, </w:t>
          </w:r>
          <w:proofErr w:type="spellStart"/>
          <w:r>
            <w:t>Beller</w:t>
          </w:r>
          <w:proofErr w:type="spellEnd"/>
          <w:r>
            <w:t xml:space="preserve"> L, </w:t>
          </w:r>
          <w:proofErr w:type="spellStart"/>
          <w:r>
            <w:t>Deboutte</w:t>
          </w:r>
          <w:proofErr w:type="spellEnd"/>
          <w:r>
            <w:t xml:space="preserve"> W, </w:t>
          </w:r>
          <w:proofErr w:type="spellStart"/>
          <w:r>
            <w:t>Vanhulle</w:t>
          </w:r>
          <w:proofErr w:type="spellEnd"/>
          <w:r>
            <w:t xml:space="preserve"> E, et al. Cameroonian fruit bats harbor divergent viruses, including rotavirus H, </w:t>
          </w:r>
          <w:proofErr w:type="spellStart"/>
          <w:r>
            <w:t>bastroviruses</w:t>
          </w:r>
          <w:proofErr w:type="spellEnd"/>
          <w:r>
            <w:t xml:space="preserve">, and </w:t>
          </w:r>
          <w:proofErr w:type="spellStart"/>
          <w:r>
            <w:t>picobirnaviruses</w:t>
          </w:r>
          <w:proofErr w:type="spellEnd"/>
          <w:r>
            <w:t xml:space="preserve"> using an alternative genetic code. Virus Evolution. 2018;4(1):1–15. </w:t>
          </w:r>
        </w:p>
        <w:p w14:paraId="6B13006B" w14:textId="77777777" w:rsidR="009E41B3" w:rsidRDefault="009E41B3">
          <w:pPr>
            <w:autoSpaceDE w:val="0"/>
            <w:autoSpaceDN w:val="0"/>
            <w:ind w:hanging="640"/>
            <w:divId w:val="1622616100"/>
          </w:pPr>
          <w:r>
            <w:t xml:space="preserve">61. </w:t>
          </w:r>
          <w:r>
            <w:tab/>
            <w:t xml:space="preserve">Huang C, Liu WJ, Xu W, </w:t>
          </w:r>
          <w:proofErr w:type="spellStart"/>
          <w:r>
            <w:t>Jin</w:t>
          </w:r>
          <w:proofErr w:type="spellEnd"/>
          <w:r>
            <w:t xml:space="preserve"> T, Zhao Y, Song J, et al. A bat-derived putative cross-family recombinant coronavirus with a reovirus gene. PLOS Pathogens [Internet]. 2016 Sep 27;12(9):e1005883-. Available from: https://doi.org/10.1371/journal.ppat.1005883</w:t>
          </w:r>
        </w:p>
        <w:p w14:paraId="5303F79D" w14:textId="77777777" w:rsidR="009E41B3" w:rsidRDefault="009E41B3">
          <w:pPr>
            <w:autoSpaceDE w:val="0"/>
            <w:autoSpaceDN w:val="0"/>
            <w:ind w:hanging="640"/>
            <w:divId w:val="2050373026"/>
          </w:pPr>
          <w:r>
            <w:t xml:space="preserve">62. </w:t>
          </w:r>
          <w:r>
            <w:tab/>
          </w:r>
          <w:proofErr w:type="spellStart"/>
          <w:r>
            <w:t>Obameso</w:t>
          </w:r>
          <w:proofErr w:type="spellEnd"/>
          <w:r>
            <w:t xml:space="preserve"> JO, Li H, Jia H, Han M, Zhu S, Huang C, et al. The persistent prevalence and evolution of cross-family recombinant coronavirus GCCDC1 among a bat population : a two-year follow-up. 2017;60(12):1357–63. </w:t>
          </w:r>
        </w:p>
        <w:p w14:paraId="5A3F2DDB" w14:textId="77777777" w:rsidR="009E41B3" w:rsidRDefault="009E41B3">
          <w:pPr>
            <w:autoSpaceDE w:val="0"/>
            <w:autoSpaceDN w:val="0"/>
            <w:ind w:hanging="640"/>
            <w:divId w:val="428696030"/>
          </w:pPr>
          <w:r>
            <w:t xml:space="preserve">63. </w:t>
          </w:r>
          <w:r>
            <w:tab/>
            <w:t xml:space="preserve">Goodman SM. Les </w:t>
          </w:r>
          <w:proofErr w:type="spellStart"/>
          <w:r>
            <w:t>chauves-souris</w:t>
          </w:r>
          <w:proofErr w:type="spellEnd"/>
          <w:r>
            <w:t xml:space="preserve"> de Madagascar [in French]. Antananarivo, Madagascar: Association </w:t>
          </w:r>
          <w:proofErr w:type="spellStart"/>
          <w:r>
            <w:t>Vahatra</w:t>
          </w:r>
          <w:proofErr w:type="spellEnd"/>
          <w:r>
            <w:t xml:space="preserve">; 2011. </w:t>
          </w:r>
        </w:p>
        <w:p w14:paraId="44CF1302" w14:textId="77777777" w:rsidR="009E41B3" w:rsidRDefault="009E41B3">
          <w:pPr>
            <w:autoSpaceDE w:val="0"/>
            <w:autoSpaceDN w:val="0"/>
            <w:ind w:hanging="640"/>
            <w:divId w:val="577373617"/>
          </w:pPr>
          <w:r>
            <w:t xml:space="preserve">64. </w:t>
          </w:r>
          <w:r>
            <w:tab/>
            <w:t xml:space="preserve">Jenkins RKB, </w:t>
          </w:r>
          <w:proofErr w:type="spellStart"/>
          <w:r>
            <w:t>Racey</w:t>
          </w:r>
          <w:proofErr w:type="spellEnd"/>
          <w:r>
            <w:t xml:space="preserve"> PA. Bats as bushmeat in Madagascar. Madagascar Conservation and Development. 2008;3(1):22–30. </w:t>
          </w:r>
        </w:p>
        <w:p w14:paraId="57191582" w14:textId="77777777" w:rsidR="009E41B3" w:rsidRDefault="009E41B3">
          <w:pPr>
            <w:autoSpaceDE w:val="0"/>
            <w:autoSpaceDN w:val="0"/>
            <w:ind w:hanging="640"/>
            <w:divId w:val="1536310105"/>
          </w:pPr>
          <w:r>
            <w:t xml:space="preserve">65. </w:t>
          </w:r>
          <w:r>
            <w:tab/>
            <w:t xml:space="preserve">Golden CD, Bonds MH, </w:t>
          </w:r>
          <w:proofErr w:type="spellStart"/>
          <w:r>
            <w:t>Brashares</w:t>
          </w:r>
          <w:proofErr w:type="spellEnd"/>
          <w:r>
            <w:t xml:space="preserve"> JS, Rodolph </w:t>
          </w:r>
          <w:proofErr w:type="spellStart"/>
          <w:r>
            <w:t>Rasolofoniaina</w:t>
          </w:r>
          <w:proofErr w:type="spellEnd"/>
          <w:r>
            <w:t xml:space="preserve"> BJ, </w:t>
          </w:r>
          <w:proofErr w:type="spellStart"/>
          <w:r>
            <w:t>Kremen</w:t>
          </w:r>
          <w:proofErr w:type="spellEnd"/>
          <w:r>
            <w:t xml:space="preserve"> C. Economic valuation of subsistence harvest of wildlife in Madagascar. Conservation Biology. 2014 Jan 9;1–10. </w:t>
          </w:r>
        </w:p>
        <w:p w14:paraId="785AF7A3" w14:textId="77777777" w:rsidR="009E41B3" w:rsidRDefault="009E41B3">
          <w:pPr>
            <w:autoSpaceDE w:val="0"/>
            <w:autoSpaceDN w:val="0"/>
            <w:ind w:hanging="640"/>
            <w:divId w:val="1743335941"/>
          </w:pPr>
          <w:r>
            <w:t xml:space="preserve">66. </w:t>
          </w:r>
          <w:r>
            <w:tab/>
          </w:r>
          <w:proofErr w:type="spellStart"/>
          <w:r>
            <w:t>Randrianandrianina</w:t>
          </w:r>
          <w:proofErr w:type="spellEnd"/>
          <w:r>
            <w:t xml:space="preserve"> F, </w:t>
          </w:r>
          <w:proofErr w:type="spellStart"/>
          <w:r>
            <w:t>Andriafidison</w:t>
          </w:r>
          <w:proofErr w:type="spellEnd"/>
          <w:r>
            <w:t xml:space="preserve"> D, </w:t>
          </w:r>
          <w:proofErr w:type="spellStart"/>
          <w:r>
            <w:t>Amyot</w:t>
          </w:r>
          <w:proofErr w:type="spellEnd"/>
          <w:r>
            <w:t xml:space="preserve"> F, </w:t>
          </w:r>
          <w:proofErr w:type="spellStart"/>
          <w:r>
            <w:t>Ramilijaona</w:t>
          </w:r>
          <w:proofErr w:type="spellEnd"/>
          <w:r>
            <w:t xml:space="preserve"> O, </w:t>
          </w:r>
          <w:proofErr w:type="spellStart"/>
          <w:r>
            <w:t>Ratrimomanarivo</w:t>
          </w:r>
          <w:proofErr w:type="spellEnd"/>
          <w:r>
            <w:t xml:space="preserve"> F, </w:t>
          </w:r>
          <w:proofErr w:type="spellStart"/>
          <w:r>
            <w:t>Racey</w:t>
          </w:r>
          <w:proofErr w:type="spellEnd"/>
          <w:r>
            <w:t xml:space="preserve"> PA, et al. Habitat use and conservation of bats in rainforest and adjacent human-modified habitats in eastern Madagascar. Acta </w:t>
          </w:r>
          <w:proofErr w:type="spellStart"/>
          <w:r>
            <w:t>Chiropterologica</w:t>
          </w:r>
          <w:proofErr w:type="spellEnd"/>
          <w:r>
            <w:t xml:space="preserve">. 2006;8(2):429–37. </w:t>
          </w:r>
        </w:p>
        <w:p w14:paraId="54DB1921" w14:textId="77777777" w:rsidR="009E41B3" w:rsidRDefault="009E41B3">
          <w:pPr>
            <w:autoSpaceDE w:val="0"/>
            <w:autoSpaceDN w:val="0"/>
            <w:ind w:hanging="640"/>
            <w:divId w:val="198053923"/>
          </w:pPr>
          <w:r>
            <w:t xml:space="preserve">67. </w:t>
          </w:r>
          <w:r>
            <w:tab/>
            <w:t xml:space="preserve">Cardiff SG, </w:t>
          </w:r>
          <w:proofErr w:type="spellStart"/>
          <w:r>
            <w:t>Ratrimomanarivo</w:t>
          </w:r>
          <w:proofErr w:type="spellEnd"/>
          <w:r>
            <w:t xml:space="preserve"> FH, Goodman SM. The effect of tourist visits on the behavior of Rousettus </w:t>
          </w:r>
          <w:proofErr w:type="spellStart"/>
          <w:r>
            <w:t>madagascariensis</w:t>
          </w:r>
          <w:proofErr w:type="spellEnd"/>
          <w:r>
            <w:t xml:space="preserve"> (</w:t>
          </w:r>
          <w:proofErr w:type="spellStart"/>
          <w:r>
            <w:t>Chiroptera</w:t>
          </w:r>
          <w:proofErr w:type="spellEnd"/>
          <w:r>
            <w:t xml:space="preserve">: </w:t>
          </w:r>
          <w:proofErr w:type="spellStart"/>
          <w:r>
            <w:t>Pteropodidae</w:t>
          </w:r>
          <w:proofErr w:type="spellEnd"/>
          <w:r>
            <w:t xml:space="preserve">) in the caves of </w:t>
          </w:r>
          <w:proofErr w:type="spellStart"/>
          <w:r>
            <w:t>Ankarana</w:t>
          </w:r>
          <w:proofErr w:type="spellEnd"/>
          <w:r>
            <w:t xml:space="preserve">, northern Madagascar. Acta </w:t>
          </w:r>
          <w:proofErr w:type="spellStart"/>
          <w:r>
            <w:t>Chiropterologica</w:t>
          </w:r>
          <w:proofErr w:type="spellEnd"/>
          <w:r>
            <w:t xml:space="preserve">. 2012 Dec;14(2):479–90. </w:t>
          </w:r>
        </w:p>
        <w:p w14:paraId="745FFCFF" w14:textId="77777777" w:rsidR="009E41B3" w:rsidRDefault="009E41B3">
          <w:pPr>
            <w:autoSpaceDE w:val="0"/>
            <w:autoSpaceDN w:val="0"/>
            <w:ind w:hanging="640"/>
            <w:divId w:val="346249299"/>
          </w:pPr>
          <w:r>
            <w:t xml:space="preserve">68. </w:t>
          </w:r>
          <w:r>
            <w:tab/>
          </w:r>
          <w:proofErr w:type="spellStart"/>
          <w:r>
            <w:t>Razafindrakoto</w:t>
          </w:r>
          <w:proofErr w:type="spellEnd"/>
          <w:r>
            <w:t xml:space="preserve"> N, Harwell A, Jenkins R. Bats roosting in public buildings: A preliminary assessment from </w:t>
          </w:r>
          <w:proofErr w:type="spellStart"/>
          <w:r>
            <w:t>Moramanga</w:t>
          </w:r>
          <w:proofErr w:type="spellEnd"/>
          <w:r>
            <w:t xml:space="preserve">, eastern Madagascar. Madagascar Conservation &amp; Development. 2011 Jan 11;5(2). </w:t>
          </w:r>
        </w:p>
        <w:p w14:paraId="2179C610" w14:textId="77777777" w:rsidR="009E41B3" w:rsidRDefault="009E41B3">
          <w:pPr>
            <w:autoSpaceDE w:val="0"/>
            <w:autoSpaceDN w:val="0"/>
            <w:ind w:hanging="640"/>
            <w:divId w:val="40248054"/>
          </w:pPr>
          <w:r>
            <w:t xml:space="preserve">69. </w:t>
          </w:r>
          <w:r>
            <w:tab/>
          </w:r>
          <w:proofErr w:type="spellStart"/>
          <w:r>
            <w:t>Razanajatovo</w:t>
          </w:r>
          <w:proofErr w:type="spellEnd"/>
          <w:r>
            <w:t xml:space="preserve"> NH, Richard V, Hoffmann J, </w:t>
          </w:r>
          <w:proofErr w:type="spellStart"/>
          <w:r>
            <w:t>Reynes</w:t>
          </w:r>
          <w:proofErr w:type="spellEnd"/>
          <w:r>
            <w:t xml:space="preserve"> J, </w:t>
          </w:r>
          <w:proofErr w:type="spellStart"/>
          <w:r>
            <w:t>Razafitrimo</w:t>
          </w:r>
          <w:proofErr w:type="spellEnd"/>
          <w:r>
            <w:t xml:space="preserve"> M, </w:t>
          </w:r>
          <w:proofErr w:type="spellStart"/>
          <w:r>
            <w:t>Randremanana</w:t>
          </w:r>
          <w:proofErr w:type="spellEnd"/>
          <w:r>
            <w:t xml:space="preserve"> RV, et al. Viral etiology of Influenza-like illnesses in Antananarivo, Madagascar, July 2008 to June 2009. 2011;6(3). </w:t>
          </w:r>
        </w:p>
        <w:p w14:paraId="57B01E5D" w14:textId="77777777" w:rsidR="009E41B3" w:rsidRDefault="009E41B3">
          <w:pPr>
            <w:autoSpaceDE w:val="0"/>
            <w:autoSpaceDN w:val="0"/>
            <w:ind w:hanging="640"/>
            <w:divId w:val="1189296000"/>
          </w:pPr>
          <w:r>
            <w:t xml:space="preserve">70. </w:t>
          </w:r>
          <w:r>
            <w:tab/>
          </w:r>
          <w:proofErr w:type="spellStart"/>
          <w:r>
            <w:t>Razanajatovo</w:t>
          </w:r>
          <w:proofErr w:type="spellEnd"/>
          <w:r>
            <w:t xml:space="preserve"> NH, </w:t>
          </w:r>
          <w:proofErr w:type="spellStart"/>
          <w:r>
            <w:t>Guillebaud</w:t>
          </w:r>
          <w:proofErr w:type="spellEnd"/>
          <w:r>
            <w:t xml:space="preserve"> J, </w:t>
          </w:r>
          <w:proofErr w:type="spellStart"/>
          <w:r>
            <w:t>Harimanana</w:t>
          </w:r>
          <w:proofErr w:type="spellEnd"/>
          <w:r>
            <w:t xml:space="preserve"> A, </w:t>
          </w:r>
          <w:proofErr w:type="spellStart"/>
          <w:r>
            <w:t>Rajatonirina</w:t>
          </w:r>
          <w:proofErr w:type="spellEnd"/>
          <w:r>
            <w:t xml:space="preserve"> S, </w:t>
          </w:r>
          <w:proofErr w:type="spellStart"/>
          <w:r>
            <w:t>Ratsima</w:t>
          </w:r>
          <w:proofErr w:type="spellEnd"/>
          <w:r>
            <w:t xml:space="preserve"> EH, </w:t>
          </w:r>
          <w:proofErr w:type="spellStart"/>
          <w:r>
            <w:t>Andrianirina</w:t>
          </w:r>
          <w:proofErr w:type="spellEnd"/>
          <w:r>
            <w:t xml:space="preserve"> ZZ, et al. Epidemiology of severe acute respiratory infections from hospital-based surveillance in Madagascar, November 2010 to July 2013. </w:t>
          </w:r>
          <w:proofErr w:type="spellStart"/>
          <w:r>
            <w:t>PLoS</w:t>
          </w:r>
          <w:proofErr w:type="spellEnd"/>
          <w:r>
            <w:t xml:space="preserve"> ONE. 2018;(July 2013):1–17. </w:t>
          </w:r>
        </w:p>
        <w:p w14:paraId="1A89CBBA" w14:textId="77777777" w:rsidR="009E41B3" w:rsidRDefault="009E41B3">
          <w:pPr>
            <w:autoSpaceDE w:val="0"/>
            <w:autoSpaceDN w:val="0"/>
            <w:ind w:hanging="640"/>
            <w:divId w:val="797383522"/>
          </w:pPr>
          <w:r>
            <w:t xml:space="preserve">71. </w:t>
          </w:r>
          <w:r>
            <w:tab/>
          </w:r>
          <w:proofErr w:type="spellStart"/>
          <w:r>
            <w:t>Randremanana</w:t>
          </w:r>
          <w:proofErr w:type="spellEnd"/>
          <w:r>
            <w:t xml:space="preserve"> R, </w:t>
          </w:r>
          <w:proofErr w:type="spellStart"/>
          <w:r>
            <w:t>Andriamandimby</w:t>
          </w:r>
          <w:proofErr w:type="spellEnd"/>
          <w:r>
            <w:t xml:space="preserve"> S, </w:t>
          </w:r>
          <w:proofErr w:type="spellStart"/>
          <w:r>
            <w:t>Rakotondramanga</w:t>
          </w:r>
          <w:proofErr w:type="spellEnd"/>
          <w:r>
            <w:t xml:space="preserve"> JM, </w:t>
          </w:r>
          <w:proofErr w:type="spellStart"/>
          <w:r>
            <w:t>Razanajatovo</w:t>
          </w:r>
          <w:proofErr w:type="spellEnd"/>
          <w:r>
            <w:t xml:space="preserve"> N, </w:t>
          </w:r>
          <w:proofErr w:type="spellStart"/>
          <w:r>
            <w:t>Mangahasimbola</w:t>
          </w:r>
          <w:proofErr w:type="spellEnd"/>
          <w:r>
            <w:t xml:space="preserve"> R, </w:t>
          </w:r>
          <w:proofErr w:type="spellStart"/>
          <w:r>
            <w:t>Randriambolamanantsoa</w:t>
          </w:r>
          <w:proofErr w:type="spellEnd"/>
          <w:r>
            <w:t xml:space="preserve"> T, et al. The COVID-19 Epidemic in Madagascar: clinical description and laboratory results of the first wave, March-September 2020. Influenza and Other Respiratory Viruses. 2021;00:1–12. </w:t>
          </w:r>
        </w:p>
        <w:p w14:paraId="33594E4D" w14:textId="77777777" w:rsidR="009E41B3" w:rsidRDefault="009E41B3">
          <w:pPr>
            <w:autoSpaceDE w:val="0"/>
            <w:autoSpaceDN w:val="0"/>
            <w:ind w:hanging="640"/>
            <w:divId w:val="451019247"/>
          </w:pPr>
          <w:r>
            <w:t xml:space="preserve">72. </w:t>
          </w:r>
          <w:r>
            <w:tab/>
          </w:r>
          <w:proofErr w:type="spellStart"/>
          <w:r>
            <w:t>Ranaivoson</w:t>
          </w:r>
          <w:proofErr w:type="spellEnd"/>
          <w:r>
            <w:t xml:space="preserve"> HC, </w:t>
          </w:r>
          <w:proofErr w:type="spellStart"/>
          <w:r>
            <w:t>Héraud</w:t>
          </w:r>
          <w:proofErr w:type="spellEnd"/>
          <w:r>
            <w:t xml:space="preserve"> J-M, </w:t>
          </w:r>
          <w:proofErr w:type="spellStart"/>
          <w:r>
            <w:t>Goethert</w:t>
          </w:r>
          <w:proofErr w:type="spellEnd"/>
          <w:r>
            <w:t xml:space="preserve"> HK, Telford SR, </w:t>
          </w:r>
          <w:proofErr w:type="spellStart"/>
          <w:r>
            <w:t>Rabetafika</w:t>
          </w:r>
          <w:proofErr w:type="spellEnd"/>
          <w:r>
            <w:t xml:space="preserve"> L, Brook CE. </w:t>
          </w:r>
          <w:proofErr w:type="spellStart"/>
          <w:r>
            <w:t>Babesial</w:t>
          </w:r>
          <w:proofErr w:type="spellEnd"/>
          <w:r>
            <w:t xml:space="preserve"> infection in the Madagascan flying fox, </w:t>
          </w:r>
          <w:proofErr w:type="spellStart"/>
          <w:r>
            <w:t>Pteropus</w:t>
          </w:r>
          <w:proofErr w:type="spellEnd"/>
          <w:r>
            <w:t xml:space="preserve"> rufus É. Geoffroy, 1803. Parasites &amp; Vectors. 2019;12(1):51. </w:t>
          </w:r>
        </w:p>
        <w:p w14:paraId="041DAE80" w14:textId="77777777" w:rsidR="009E41B3" w:rsidRDefault="009E41B3">
          <w:pPr>
            <w:autoSpaceDE w:val="0"/>
            <w:autoSpaceDN w:val="0"/>
            <w:ind w:hanging="640"/>
            <w:divId w:val="594823418"/>
          </w:pPr>
          <w:r>
            <w:t xml:space="preserve">73. </w:t>
          </w:r>
          <w:r>
            <w:tab/>
            <w:t xml:space="preserve">Brook CE, Bai Y, Dobson AP, </w:t>
          </w:r>
          <w:proofErr w:type="spellStart"/>
          <w:r>
            <w:t>Osikowicz</w:t>
          </w:r>
          <w:proofErr w:type="spellEnd"/>
          <w:r>
            <w:t xml:space="preserve"> LM, </w:t>
          </w:r>
          <w:proofErr w:type="spellStart"/>
          <w:r>
            <w:t>Ranaivoson</w:t>
          </w:r>
          <w:proofErr w:type="spellEnd"/>
          <w:r>
            <w:t xml:space="preserve"> HC, Zhu Q, et al. </w:t>
          </w:r>
          <w:r>
            <w:rPr>
              <w:i/>
              <w:iCs/>
            </w:rPr>
            <w:t>Bartonella</w:t>
          </w:r>
          <w:r>
            <w:t xml:space="preserve"> spp. in fruit bats and blood-feeding ectoparasites in Madagascar. PLOS Neglected Tropical Diseases. 2015 Feb 23;9(2):e0003532-. </w:t>
          </w:r>
        </w:p>
        <w:p w14:paraId="01BC25C4" w14:textId="77777777" w:rsidR="009E41B3" w:rsidRDefault="009E41B3">
          <w:pPr>
            <w:autoSpaceDE w:val="0"/>
            <w:autoSpaceDN w:val="0"/>
            <w:ind w:hanging="640"/>
            <w:divId w:val="705712623"/>
          </w:pPr>
          <w:r>
            <w:t xml:space="preserve">74. </w:t>
          </w:r>
          <w:r>
            <w:tab/>
          </w:r>
          <w:proofErr w:type="spellStart"/>
          <w:r>
            <w:t>Kalantar</w:t>
          </w:r>
          <w:proofErr w:type="spellEnd"/>
          <w:r>
            <w:t xml:space="preserve"> KL, Carvalho T, De </w:t>
          </w:r>
          <w:proofErr w:type="spellStart"/>
          <w:r>
            <w:t>Bourcy</w:t>
          </w:r>
          <w:proofErr w:type="spellEnd"/>
          <w:r>
            <w:t xml:space="preserve"> CFA, Dimitrov B, Dingle G, Egger R, et al. </w:t>
          </w:r>
          <w:proofErr w:type="spellStart"/>
          <w:r>
            <w:t>IDseq</w:t>
          </w:r>
          <w:proofErr w:type="spellEnd"/>
          <w:r>
            <w:t xml:space="preserve">-An open source cloud-based pipeline and analysis service for metagenomic pathogen detection and monitoring. </w:t>
          </w:r>
          <w:proofErr w:type="spellStart"/>
          <w:r>
            <w:t>GigaScience</w:t>
          </w:r>
          <w:proofErr w:type="spellEnd"/>
          <w:r>
            <w:t xml:space="preserve">. 2021;9(10):1–14. </w:t>
          </w:r>
        </w:p>
        <w:p w14:paraId="2A018BB3" w14:textId="77777777" w:rsidR="009E41B3" w:rsidRDefault="009E41B3">
          <w:pPr>
            <w:autoSpaceDE w:val="0"/>
            <w:autoSpaceDN w:val="0"/>
            <w:ind w:hanging="640"/>
            <w:divId w:val="1676299597"/>
          </w:pPr>
          <w:r>
            <w:lastRenderedPageBreak/>
            <w:t xml:space="preserve">75. </w:t>
          </w:r>
          <w:r>
            <w:tab/>
          </w:r>
          <w:proofErr w:type="spellStart"/>
          <w:r>
            <w:t>Altschul</w:t>
          </w:r>
          <w:proofErr w:type="spellEnd"/>
          <w:r>
            <w:t xml:space="preserve"> SF, Gish W, Miller W, Myers EW, Lipman DJ. Basic local alignment search tool. Journal of Molecular Biology. 1990;215(3):403–10. </w:t>
          </w:r>
        </w:p>
        <w:p w14:paraId="18590E0D" w14:textId="77777777" w:rsidR="009E41B3" w:rsidRDefault="009E41B3">
          <w:pPr>
            <w:autoSpaceDE w:val="0"/>
            <w:autoSpaceDN w:val="0"/>
            <w:ind w:hanging="640"/>
            <w:divId w:val="535587664"/>
          </w:pPr>
          <w:r>
            <w:t xml:space="preserve">76. </w:t>
          </w:r>
          <w:r>
            <w:tab/>
          </w:r>
          <w:proofErr w:type="spellStart"/>
          <w:r>
            <w:t>Söding</w:t>
          </w:r>
          <w:proofErr w:type="spellEnd"/>
          <w:r>
            <w:t xml:space="preserve"> J, </w:t>
          </w:r>
          <w:proofErr w:type="spellStart"/>
          <w:r>
            <w:t>Biegert</w:t>
          </w:r>
          <w:proofErr w:type="spellEnd"/>
          <w:r>
            <w:t xml:space="preserve"> A, </w:t>
          </w:r>
          <w:proofErr w:type="spellStart"/>
          <w:r>
            <w:t>Lupas</w:t>
          </w:r>
          <w:proofErr w:type="spellEnd"/>
          <w:r>
            <w:t xml:space="preserve"> AN. The </w:t>
          </w:r>
          <w:proofErr w:type="spellStart"/>
          <w:r>
            <w:t>HHpred</w:t>
          </w:r>
          <w:proofErr w:type="spellEnd"/>
          <w:r>
            <w:t xml:space="preserve"> interactive server for protein homology detection and structure prediction. Nucleic Acids Research. 2005;33(SUPPL. 2):244–8. </w:t>
          </w:r>
        </w:p>
        <w:p w14:paraId="2B7CBFCC" w14:textId="77777777" w:rsidR="009E41B3" w:rsidRDefault="009E41B3">
          <w:pPr>
            <w:autoSpaceDE w:val="0"/>
            <w:autoSpaceDN w:val="0"/>
            <w:ind w:hanging="640"/>
            <w:divId w:val="102455752"/>
          </w:pPr>
          <w:r>
            <w:t xml:space="preserve">77. </w:t>
          </w:r>
          <w:r>
            <w:tab/>
          </w:r>
          <w:proofErr w:type="spellStart"/>
          <w:r>
            <w:t>Kuraku</w:t>
          </w:r>
          <w:proofErr w:type="spellEnd"/>
          <w:r>
            <w:t xml:space="preserve"> S, </w:t>
          </w:r>
          <w:proofErr w:type="spellStart"/>
          <w:r>
            <w:t>Zmasek</w:t>
          </w:r>
          <w:proofErr w:type="spellEnd"/>
          <w:r>
            <w:t xml:space="preserve"> CM, Nishimura O, </w:t>
          </w:r>
          <w:proofErr w:type="spellStart"/>
          <w:r>
            <w:t>Katoh</w:t>
          </w:r>
          <w:proofErr w:type="spellEnd"/>
          <w:r>
            <w:t xml:space="preserve"> K. </w:t>
          </w:r>
          <w:proofErr w:type="spellStart"/>
          <w:r>
            <w:t>aLeaves</w:t>
          </w:r>
          <w:proofErr w:type="spellEnd"/>
          <w:r>
            <w:t xml:space="preserve"> facilitates on-demand exploration of metazoan gene family trees on MAFFT sequence alignment server with enhanced interactivity. Nucleic acids research. 2013;41(Web Server issue):22–8. </w:t>
          </w:r>
        </w:p>
        <w:p w14:paraId="6BD6BBFD" w14:textId="77777777" w:rsidR="009E41B3" w:rsidRDefault="009E41B3">
          <w:pPr>
            <w:autoSpaceDE w:val="0"/>
            <w:autoSpaceDN w:val="0"/>
            <w:ind w:hanging="640"/>
            <w:divId w:val="2092316749"/>
          </w:pPr>
          <w:r>
            <w:t xml:space="preserve">78. </w:t>
          </w:r>
          <w:r>
            <w:tab/>
          </w:r>
          <w:proofErr w:type="spellStart"/>
          <w:r>
            <w:t>Katoh</w:t>
          </w:r>
          <w:proofErr w:type="spellEnd"/>
          <w:r>
            <w:t xml:space="preserve"> K, </w:t>
          </w:r>
          <w:proofErr w:type="spellStart"/>
          <w:r>
            <w:t>Rozewicki</w:t>
          </w:r>
          <w:proofErr w:type="spellEnd"/>
          <w:r>
            <w:t xml:space="preserve"> J, Yamada KD. MAFFT online service: Multiple sequence alignment, interactive sequence choice and visualization. Briefings in Bioinformatics. 2018;20(4):1160–6. </w:t>
          </w:r>
        </w:p>
        <w:p w14:paraId="27F6D2AC" w14:textId="77777777" w:rsidR="009E41B3" w:rsidRDefault="009E41B3">
          <w:pPr>
            <w:autoSpaceDE w:val="0"/>
            <w:autoSpaceDN w:val="0"/>
            <w:ind w:hanging="640"/>
            <w:divId w:val="2120370816"/>
          </w:pPr>
          <w:r>
            <w:t xml:space="preserve">79. </w:t>
          </w:r>
          <w:r>
            <w:tab/>
          </w:r>
          <w:proofErr w:type="spellStart"/>
          <w:r>
            <w:t>Darriba</w:t>
          </w:r>
          <w:proofErr w:type="spellEnd"/>
          <w:r>
            <w:t xml:space="preserve"> Di, Posada D, Kozlov AM, Stamatakis A, Morel B, </w:t>
          </w:r>
          <w:proofErr w:type="spellStart"/>
          <w:r>
            <w:t>Flouri</w:t>
          </w:r>
          <w:proofErr w:type="spellEnd"/>
          <w:r>
            <w:t xml:space="preserve"> T. </w:t>
          </w:r>
          <w:proofErr w:type="spellStart"/>
          <w:r>
            <w:t>ModelTest</w:t>
          </w:r>
          <w:proofErr w:type="spellEnd"/>
          <w:r>
            <w:t xml:space="preserve">-NG: A new and scalable tool for the selection of DNA and protein evolutionary models. Molecular Biology and Evolution. 2020;37(1):291–4. </w:t>
          </w:r>
        </w:p>
        <w:p w14:paraId="42FCCA67" w14:textId="77777777" w:rsidR="009E41B3" w:rsidRDefault="009E41B3">
          <w:pPr>
            <w:autoSpaceDE w:val="0"/>
            <w:autoSpaceDN w:val="0"/>
            <w:ind w:hanging="640"/>
            <w:divId w:val="482163670"/>
          </w:pPr>
          <w:r>
            <w:t xml:space="preserve">80. </w:t>
          </w:r>
          <w:r>
            <w:tab/>
            <w:t xml:space="preserve">Kozlov AM, </w:t>
          </w:r>
          <w:proofErr w:type="spellStart"/>
          <w:r>
            <w:t>Darriba</w:t>
          </w:r>
          <w:proofErr w:type="spellEnd"/>
          <w:r>
            <w:t xml:space="preserve"> D, </w:t>
          </w:r>
          <w:proofErr w:type="spellStart"/>
          <w:r>
            <w:t>Flouri</w:t>
          </w:r>
          <w:proofErr w:type="spellEnd"/>
          <w:r>
            <w:t xml:space="preserve"> T, Morel B, Stamatakis A. </w:t>
          </w:r>
          <w:proofErr w:type="spellStart"/>
          <w:r>
            <w:t>RAxML</w:t>
          </w:r>
          <w:proofErr w:type="spellEnd"/>
          <w:r>
            <w:t xml:space="preserve">-NG: A fast, scalable and user-friendly tool for maximum likelihood phylogenetic inference. Bioinformatics. 2019;35(21):4453–5. </w:t>
          </w:r>
        </w:p>
        <w:p w14:paraId="76EDBAEA" w14:textId="77777777" w:rsidR="009E41B3" w:rsidRDefault="009E41B3">
          <w:pPr>
            <w:autoSpaceDE w:val="0"/>
            <w:autoSpaceDN w:val="0"/>
            <w:ind w:hanging="640"/>
            <w:divId w:val="499586837"/>
          </w:pPr>
          <w:r>
            <w:t xml:space="preserve">81. </w:t>
          </w:r>
          <w:r>
            <w:tab/>
          </w:r>
          <w:proofErr w:type="spellStart"/>
          <w:r>
            <w:t>Felsenstein</w:t>
          </w:r>
          <w:proofErr w:type="spellEnd"/>
          <w:r>
            <w:t xml:space="preserve"> J. Confidence limits on phylogenies: An approach using the bootstrap. Evolution. 1985;39(4):783–91. </w:t>
          </w:r>
        </w:p>
        <w:p w14:paraId="1928999F" w14:textId="77777777" w:rsidR="009E41B3" w:rsidRDefault="009E41B3">
          <w:pPr>
            <w:autoSpaceDE w:val="0"/>
            <w:autoSpaceDN w:val="0"/>
            <w:ind w:hanging="640"/>
            <w:divId w:val="518659234"/>
          </w:pPr>
          <w:r>
            <w:t xml:space="preserve">82. </w:t>
          </w:r>
          <w:r>
            <w:tab/>
          </w:r>
          <w:proofErr w:type="spellStart"/>
          <w:r>
            <w:t>Pattengale</w:t>
          </w:r>
          <w:proofErr w:type="spellEnd"/>
          <w:r>
            <w:t xml:space="preserve"> ND, </w:t>
          </w:r>
          <w:proofErr w:type="spellStart"/>
          <w:r>
            <w:t>Alipour</w:t>
          </w:r>
          <w:proofErr w:type="spellEnd"/>
          <w:r>
            <w:t xml:space="preserve"> M, </w:t>
          </w:r>
          <w:proofErr w:type="spellStart"/>
          <w:r>
            <w:t>Bininda-Emonds</w:t>
          </w:r>
          <w:proofErr w:type="spellEnd"/>
          <w:r>
            <w:t xml:space="preserve"> ORP, </w:t>
          </w:r>
          <w:proofErr w:type="spellStart"/>
          <w:r>
            <w:t>Moret</w:t>
          </w:r>
          <w:proofErr w:type="spellEnd"/>
          <w:r>
            <w:t xml:space="preserve"> BME, Stamatakis A. How many bootstrap replicates are necessary? Journal of Computational Biology. 2010;17(3):337–54. </w:t>
          </w:r>
        </w:p>
        <w:p w14:paraId="459A30EB" w14:textId="77777777" w:rsidR="009E41B3" w:rsidRDefault="009E41B3">
          <w:pPr>
            <w:autoSpaceDE w:val="0"/>
            <w:autoSpaceDN w:val="0"/>
            <w:ind w:hanging="640"/>
            <w:divId w:val="2067292316"/>
          </w:pPr>
          <w:r>
            <w:t xml:space="preserve">83. </w:t>
          </w:r>
          <w:r>
            <w:tab/>
            <w:t xml:space="preserve">Yu G, Smith DK, Zhu H, Guan Y, Lam TTY. </w:t>
          </w:r>
          <w:proofErr w:type="spellStart"/>
          <w:r>
            <w:t>Ggtree</w:t>
          </w:r>
          <w:proofErr w:type="spellEnd"/>
          <w:r>
            <w:t xml:space="preserve">: an R Package for visualization and annotation of phylogenetic trees with their covariates and other associated data. Methods in Ecology and Evolution. 2017;8(1):28–36. </w:t>
          </w:r>
        </w:p>
        <w:p w14:paraId="47537E23" w14:textId="77777777" w:rsidR="009E41B3" w:rsidRDefault="009E41B3">
          <w:pPr>
            <w:autoSpaceDE w:val="0"/>
            <w:autoSpaceDN w:val="0"/>
            <w:ind w:hanging="640"/>
            <w:divId w:val="1564094952"/>
          </w:pPr>
          <w:r>
            <w:t xml:space="preserve">84. </w:t>
          </w:r>
          <w:r>
            <w:tab/>
            <w:t xml:space="preserve">Davies J. </w:t>
          </w:r>
          <w:proofErr w:type="spellStart"/>
          <w:r>
            <w:t>pySimPlot</w:t>
          </w:r>
          <w:proofErr w:type="spellEnd"/>
          <w:r>
            <w:t xml:space="preserve"> [Internet]. GitHub. [cited 2021 Sep 6]. Available from: https://github.com/jonathanrd/pySimPlot</w:t>
          </w:r>
        </w:p>
        <w:p w14:paraId="691AEB97" w14:textId="77777777" w:rsidR="009E41B3" w:rsidRDefault="009E41B3">
          <w:pPr>
            <w:autoSpaceDE w:val="0"/>
            <w:autoSpaceDN w:val="0"/>
            <w:ind w:hanging="640"/>
            <w:divId w:val="621228983"/>
          </w:pPr>
          <w:r>
            <w:t xml:space="preserve">85. </w:t>
          </w:r>
          <w:r>
            <w:tab/>
            <w:t xml:space="preserve">Wu Y, Zhu X, Li N, Chen T, Yang M, Yao M, et al. CMRF-35–like molecule 3 preferentially promotes TLR9-triggered proinflammatory cytokine production in macrophages by enhancing TNF receptor-associated factor 6 ubiquitination. The Journal of Immunology. 2011 Nov 1;187(9). </w:t>
          </w:r>
        </w:p>
        <w:p w14:paraId="48CCE8C1" w14:textId="77777777" w:rsidR="009E41B3" w:rsidRDefault="009E41B3">
          <w:pPr>
            <w:autoSpaceDE w:val="0"/>
            <w:autoSpaceDN w:val="0"/>
            <w:ind w:hanging="640"/>
            <w:divId w:val="85425698"/>
          </w:pPr>
          <w:r>
            <w:t xml:space="preserve">86. </w:t>
          </w:r>
          <w:r>
            <w:tab/>
          </w:r>
          <w:proofErr w:type="spellStart"/>
          <w:r>
            <w:t>Kalantar</w:t>
          </w:r>
          <w:proofErr w:type="spellEnd"/>
          <w:r>
            <w:t xml:space="preserve"> KL, Carvalho T, de </w:t>
          </w:r>
          <w:proofErr w:type="spellStart"/>
          <w:r>
            <w:t>Bourcy</w:t>
          </w:r>
          <w:proofErr w:type="spellEnd"/>
          <w:r>
            <w:t xml:space="preserve"> CFA, Dimitrov B, Dingle G, Egger R, et al. </w:t>
          </w:r>
          <w:proofErr w:type="spellStart"/>
          <w:r>
            <w:t>IDseq</w:t>
          </w:r>
          <w:proofErr w:type="spellEnd"/>
          <w:r>
            <w:t xml:space="preserve">-An open source cloud-based pipeline and analysis service for metagenomic pathogen detection and monitoring. </w:t>
          </w:r>
          <w:proofErr w:type="spellStart"/>
          <w:r>
            <w:t>GigaScience</w:t>
          </w:r>
          <w:proofErr w:type="spellEnd"/>
          <w:r>
            <w:t xml:space="preserve">. 2021;9(10):1–14. </w:t>
          </w:r>
        </w:p>
        <w:p w14:paraId="780A1957" w14:textId="77777777" w:rsidR="009E41B3" w:rsidRDefault="009E41B3">
          <w:pPr>
            <w:autoSpaceDE w:val="0"/>
            <w:autoSpaceDN w:val="0"/>
            <w:ind w:hanging="640"/>
            <w:divId w:val="157115000"/>
          </w:pPr>
          <w:r>
            <w:t xml:space="preserve">87. </w:t>
          </w:r>
          <w:r>
            <w:tab/>
            <w:t>Xu J, Hu J, Wang J, Han Y, Hu Y, Wen J, et al. Genome organization of the SARS-</w:t>
          </w:r>
          <w:proofErr w:type="spellStart"/>
          <w:r>
            <w:t>CoV</w:t>
          </w:r>
          <w:proofErr w:type="spellEnd"/>
          <w:r>
            <w:t xml:space="preserve">. Genomics, Proteomics &amp; Bioinformatics. 2003;1(3):226–35. </w:t>
          </w:r>
        </w:p>
        <w:p w14:paraId="367B07A8" w14:textId="77777777" w:rsidR="009E41B3" w:rsidRDefault="009E41B3">
          <w:pPr>
            <w:autoSpaceDE w:val="0"/>
            <w:autoSpaceDN w:val="0"/>
            <w:ind w:hanging="640"/>
            <w:divId w:val="1207334375"/>
          </w:pPr>
          <w:r>
            <w:t xml:space="preserve">88. </w:t>
          </w:r>
          <w:r>
            <w:tab/>
            <w:t xml:space="preserve">Kim D, Lee JY, Yang JS, Kim JW, Kim VN, Chang H. The architecture of SARS-CoV-2 transcriptome. Cell. 2020;181(4):914-921.e10. </w:t>
          </w:r>
        </w:p>
        <w:p w14:paraId="28E184FC" w14:textId="77777777" w:rsidR="009E41B3" w:rsidRDefault="009E41B3">
          <w:pPr>
            <w:autoSpaceDE w:val="0"/>
            <w:autoSpaceDN w:val="0"/>
            <w:ind w:hanging="640"/>
            <w:divId w:val="1133714595"/>
          </w:pPr>
          <w:r>
            <w:t xml:space="preserve">89. </w:t>
          </w:r>
          <w:r>
            <w:tab/>
            <w:t xml:space="preserve">Li F. Receptor recognition and cross-species infections of SARS coronavirus. Antiviral Research. 2013;100(1):246–54. </w:t>
          </w:r>
        </w:p>
        <w:p w14:paraId="6EB77FED" w14:textId="77777777" w:rsidR="009E41B3" w:rsidRDefault="009E41B3">
          <w:pPr>
            <w:autoSpaceDE w:val="0"/>
            <w:autoSpaceDN w:val="0"/>
            <w:ind w:hanging="640"/>
            <w:divId w:val="833761058"/>
          </w:pPr>
          <w:r>
            <w:t xml:space="preserve">90. </w:t>
          </w:r>
          <w:r>
            <w:tab/>
            <w:t xml:space="preserve">Tao Y, Shi M, </w:t>
          </w:r>
          <w:proofErr w:type="spellStart"/>
          <w:r>
            <w:t>Chommanard</w:t>
          </w:r>
          <w:proofErr w:type="spellEnd"/>
          <w:r>
            <w:t xml:space="preserve"> C, Queen K, Zhang J, </w:t>
          </w:r>
          <w:proofErr w:type="spellStart"/>
          <w:r>
            <w:t>Markotter</w:t>
          </w:r>
          <w:proofErr w:type="spellEnd"/>
          <w:r>
            <w:t xml:space="preserve"> W, et al. Surveillance of bat coronaviruses in Kenya identifies relatives of human coronaviruses NL63 and 229E and their recombination history. Virology. 2017;91(5):1–16. </w:t>
          </w:r>
        </w:p>
        <w:p w14:paraId="10B392C6" w14:textId="77777777" w:rsidR="009E41B3" w:rsidRDefault="009E41B3">
          <w:pPr>
            <w:autoSpaceDE w:val="0"/>
            <w:autoSpaceDN w:val="0"/>
            <w:ind w:hanging="640"/>
            <w:divId w:val="1022974283"/>
          </w:pPr>
          <w:r>
            <w:t xml:space="preserve">91. </w:t>
          </w:r>
          <w:r>
            <w:tab/>
            <w:t xml:space="preserve">Halpin K, Rota P. A review of </w:t>
          </w:r>
          <w:proofErr w:type="spellStart"/>
          <w:r>
            <w:t>hendra</w:t>
          </w:r>
          <w:proofErr w:type="spellEnd"/>
          <w:r>
            <w:t xml:space="preserve"> virus and </w:t>
          </w:r>
          <w:proofErr w:type="spellStart"/>
          <w:r>
            <w:t>nipah</w:t>
          </w:r>
          <w:proofErr w:type="spellEnd"/>
          <w:r>
            <w:t xml:space="preserve"> virus Infections in man and other animals. Sing A, editor. Zoonoses - Infections Affecting Humans and Animals: Focus on Public Health Aspects [Internet]. 2014 Aug 22;997–1012. Available from: https://www.ncbi.nlm.nih.gov/pmc/articles/PMC7120151/</w:t>
          </w:r>
        </w:p>
        <w:p w14:paraId="54126A27" w14:textId="77777777" w:rsidR="009E41B3" w:rsidRDefault="009E41B3">
          <w:pPr>
            <w:autoSpaceDE w:val="0"/>
            <w:autoSpaceDN w:val="0"/>
            <w:ind w:hanging="640"/>
            <w:divId w:val="773135076"/>
          </w:pPr>
          <w:r>
            <w:lastRenderedPageBreak/>
            <w:t xml:space="preserve">92. </w:t>
          </w:r>
          <w:r>
            <w:tab/>
            <w:t xml:space="preserve">Wells HL, </w:t>
          </w:r>
          <w:proofErr w:type="spellStart"/>
          <w:r>
            <w:t>Letko</w:t>
          </w:r>
          <w:proofErr w:type="spellEnd"/>
          <w:r>
            <w:t xml:space="preserve"> M, Lasso G, </w:t>
          </w:r>
          <w:proofErr w:type="spellStart"/>
          <w:r>
            <w:t>Ssebide</w:t>
          </w:r>
          <w:proofErr w:type="spellEnd"/>
          <w:r>
            <w:t xml:space="preserve"> B, </w:t>
          </w:r>
          <w:proofErr w:type="spellStart"/>
          <w:r>
            <w:t>Nziza</w:t>
          </w:r>
          <w:proofErr w:type="spellEnd"/>
          <w:r>
            <w:t xml:space="preserve"> J, </w:t>
          </w:r>
          <w:proofErr w:type="spellStart"/>
          <w:r>
            <w:t>Byarugaba</w:t>
          </w:r>
          <w:proofErr w:type="spellEnd"/>
          <w:r>
            <w:t xml:space="preserve"> DK, et al. The evolutionary history of ACE2 usage within the coronavirus subgenus </w:t>
          </w:r>
          <w:proofErr w:type="spellStart"/>
          <w:r>
            <w:t>sarbecovirus</w:t>
          </w:r>
          <w:proofErr w:type="spellEnd"/>
          <w:r>
            <w:t>. Virus Evolution [Internet]. 2021 Jan 20;7(1). Available from: https://doi.org/10.1093/ve/veab007</w:t>
          </w:r>
        </w:p>
        <w:p w14:paraId="617F4B28" w14:textId="77777777" w:rsidR="009E41B3" w:rsidRDefault="009E41B3">
          <w:pPr>
            <w:autoSpaceDE w:val="0"/>
            <w:autoSpaceDN w:val="0"/>
            <w:ind w:hanging="640"/>
            <w:divId w:val="1055659169"/>
          </w:pPr>
          <w:r>
            <w:t xml:space="preserve">93. </w:t>
          </w:r>
          <w:r>
            <w:tab/>
          </w:r>
          <w:proofErr w:type="spellStart"/>
          <w:r>
            <w:t>Andrianaivoarivelo</w:t>
          </w:r>
          <w:proofErr w:type="spellEnd"/>
          <w:r>
            <w:t xml:space="preserve"> RA, </w:t>
          </w:r>
          <w:proofErr w:type="spellStart"/>
          <w:r>
            <w:t>Ramilijaona</w:t>
          </w:r>
          <w:proofErr w:type="spellEnd"/>
          <w:r>
            <w:t xml:space="preserve"> OR, </w:t>
          </w:r>
          <w:proofErr w:type="spellStart"/>
          <w:r>
            <w:t>Racey</w:t>
          </w:r>
          <w:proofErr w:type="spellEnd"/>
          <w:r>
            <w:t xml:space="preserve"> PA, </w:t>
          </w:r>
          <w:proofErr w:type="spellStart"/>
          <w:r>
            <w:t>Razafindrakoto</w:t>
          </w:r>
          <w:proofErr w:type="spellEnd"/>
          <w:r>
            <w:t xml:space="preserve"> N, Jenkins RKB. Feeding ecology, habitat use and reproduction of Rousettus </w:t>
          </w:r>
          <w:proofErr w:type="spellStart"/>
          <w:r>
            <w:t>madagascariensis</w:t>
          </w:r>
          <w:proofErr w:type="spellEnd"/>
          <w:r>
            <w:t xml:space="preserve"> </w:t>
          </w:r>
          <w:proofErr w:type="spellStart"/>
          <w:r>
            <w:t>Grandidier</w:t>
          </w:r>
          <w:proofErr w:type="spellEnd"/>
          <w:r>
            <w:t>, 1928 (</w:t>
          </w:r>
          <w:proofErr w:type="spellStart"/>
          <w:r>
            <w:t>Chiroptera</w:t>
          </w:r>
          <w:proofErr w:type="spellEnd"/>
          <w:r>
            <w:t xml:space="preserve">: </w:t>
          </w:r>
          <w:proofErr w:type="spellStart"/>
          <w:r>
            <w:t>Pteropodidae</w:t>
          </w:r>
          <w:proofErr w:type="spellEnd"/>
          <w:r>
            <w:t>) in eastern Madagascar: 2011;75(1):69–78. Available from: https://doi.org/10.1515/mamm.2010.071</w:t>
          </w:r>
        </w:p>
        <w:p w14:paraId="6B733A6F" w14:textId="77777777" w:rsidR="009E41B3" w:rsidRDefault="009E41B3">
          <w:pPr>
            <w:autoSpaceDE w:val="0"/>
            <w:autoSpaceDN w:val="0"/>
            <w:ind w:hanging="640"/>
            <w:divId w:val="1840776740"/>
          </w:pPr>
          <w:r>
            <w:t xml:space="preserve">94. </w:t>
          </w:r>
          <w:r>
            <w:tab/>
          </w:r>
          <w:proofErr w:type="spellStart"/>
          <w:r>
            <w:t>Rasambainarivo</w:t>
          </w:r>
          <w:proofErr w:type="spellEnd"/>
          <w:r>
            <w:t xml:space="preserve"> F, </w:t>
          </w:r>
          <w:proofErr w:type="spellStart"/>
          <w:r>
            <w:t>Ramiadantsoa</w:t>
          </w:r>
          <w:proofErr w:type="spellEnd"/>
          <w:r>
            <w:t xml:space="preserve"> T, </w:t>
          </w:r>
          <w:proofErr w:type="spellStart"/>
          <w:r>
            <w:t>Raherinandrasana</w:t>
          </w:r>
          <w:proofErr w:type="spellEnd"/>
          <w:r>
            <w:t xml:space="preserve"> A, </w:t>
          </w:r>
          <w:proofErr w:type="spellStart"/>
          <w:r>
            <w:t>Randrianarisoa</w:t>
          </w:r>
          <w:proofErr w:type="spellEnd"/>
          <w:r>
            <w:t xml:space="preserve"> S, Rice BL, Evans M v, et al. Prioritizing COVID-19 vaccination efforts and dose allocation within Madagascar. </w:t>
          </w:r>
          <w:proofErr w:type="spellStart"/>
          <w:r>
            <w:t>medRxiv</w:t>
          </w:r>
          <w:proofErr w:type="spellEnd"/>
          <w:r>
            <w:t xml:space="preserve"> [Internet]. 2021 Jan 1;2021.08.23.21262463. Available from: http://medrxiv.org/content/early/2021/08/25/2021.08.23.21262463.abstract</w:t>
          </w:r>
        </w:p>
        <w:p w14:paraId="3E95ACA9" w14:textId="77777777" w:rsidR="009E41B3" w:rsidRDefault="009E41B3">
          <w:pPr>
            <w:autoSpaceDE w:val="0"/>
            <w:autoSpaceDN w:val="0"/>
            <w:ind w:hanging="640"/>
            <w:divId w:val="376858638"/>
          </w:pPr>
          <w:r>
            <w:t xml:space="preserve">95. </w:t>
          </w:r>
          <w:r>
            <w:tab/>
          </w:r>
          <w:proofErr w:type="spellStart"/>
          <w:r>
            <w:t>Rabalski</w:t>
          </w:r>
          <w:proofErr w:type="spellEnd"/>
          <w:r>
            <w:t xml:space="preserve"> L, Kosinski M, Mazur-</w:t>
          </w:r>
          <w:proofErr w:type="spellStart"/>
          <w:r>
            <w:t>Panasiuk</w:t>
          </w:r>
          <w:proofErr w:type="spellEnd"/>
          <w:r>
            <w:t xml:space="preserve"> N, </w:t>
          </w:r>
          <w:proofErr w:type="spellStart"/>
          <w:r>
            <w:t>Szewczyk</w:t>
          </w:r>
          <w:proofErr w:type="spellEnd"/>
          <w:r>
            <w:t xml:space="preserve"> B, </w:t>
          </w:r>
          <w:proofErr w:type="spellStart"/>
          <w:r>
            <w:t>Bienkowska-Szewczyk</w:t>
          </w:r>
          <w:proofErr w:type="spellEnd"/>
          <w:r>
            <w:t xml:space="preserve"> K, Kant R, et al. Zoonotic spillover of SARS-CoV-2: mink-adapted virus in humans. </w:t>
          </w:r>
          <w:proofErr w:type="spellStart"/>
          <w:r>
            <w:t>bioRxiv</w:t>
          </w:r>
          <w:proofErr w:type="spellEnd"/>
          <w:r>
            <w:t xml:space="preserve"> [Internet]. 2021 Jan 1;2021.03.05.433713. Available from: http://biorxiv.org/content/early/2021/03/05/2021.03.05.433713.abstract</w:t>
          </w:r>
        </w:p>
        <w:p w14:paraId="0F0D9E72" w14:textId="77777777" w:rsidR="009E41B3" w:rsidRDefault="009E41B3">
          <w:pPr>
            <w:autoSpaceDE w:val="0"/>
            <w:autoSpaceDN w:val="0"/>
            <w:ind w:hanging="640"/>
            <w:divId w:val="78448883"/>
          </w:pPr>
          <w:r>
            <w:t xml:space="preserve">96. </w:t>
          </w:r>
          <w:r>
            <w:tab/>
            <w:t xml:space="preserve">Jenkins RKB, </w:t>
          </w:r>
          <w:proofErr w:type="spellStart"/>
          <w:r>
            <w:t>Racey</w:t>
          </w:r>
          <w:proofErr w:type="spellEnd"/>
          <w:r>
            <w:t xml:space="preserve"> PA. Bats as bushmeat in Madagascar. Madagascar Conservation and Development. 2008;3(1):22–30. </w:t>
          </w:r>
        </w:p>
        <w:p w14:paraId="18844718" w14:textId="77777777" w:rsidR="009E41B3" w:rsidRDefault="009E41B3">
          <w:pPr>
            <w:autoSpaceDE w:val="0"/>
            <w:autoSpaceDN w:val="0"/>
            <w:ind w:hanging="640"/>
            <w:divId w:val="1834106517"/>
          </w:pPr>
          <w:r>
            <w:t xml:space="preserve">97. </w:t>
          </w:r>
          <w:r>
            <w:tab/>
            <w:t xml:space="preserve">Golden CD, Bonds MH, </w:t>
          </w:r>
          <w:proofErr w:type="spellStart"/>
          <w:r>
            <w:t>Brashares</w:t>
          </w:r>
          <w:proofErr w:type="spellEnd"/>
          <w:r>
            <w:t xml:space="preserve"> JS, Rodolph </w:t>
          </w:r>
          <w:proofErr w:type="spellStart"/>
          <w:r>
            <w:t>Rasolofoniaina</w:t>
          </w:r>
          <w:proofErr w:type="spellEnd"/>
          <w:r>
            <w:t xml:space="preserve"> BJ, </w:t>
          </w:r>
          <w:proofErr w:type="spellStart"/>
          <w:r>
            <w:t>Kremen</w:t>
          </w:r>
          <w:proofErr w:type="spellEnd"/>
          <w:r>
            <w:t xml:space="preserve"> C. Economic valuation of subsistence harvest of wildlife in Madagascar. Conservation Biology [Internet]. 2014 Jan 9 [cited 2014 Jan 21];1–10. Available from: http://www.ncbi.nlm.nih.gov/pubmed/24405165</w:t>
          </w:r>
        </w:p>
        <w:p w14:paraId="25A828BB" w14:textId="77777777" w:rsidR="009E41B3" w:rsidRDefault="009E41B3">
          <w:pPr>
            <w:autoSpaceDE w:val="0"/>
            <w:autoSpaceDN w:val="0"/>
            <w:ind w:hanging="640"/>
            <w:divId w:val="1902865118"/>
          </w:pPr>
          <w:r>
            <w:t xml:space="preserve">98. </w:t>
          </w:r>
          <w:r>
            <w:tab/>
          </w:r>
          <w:proofErr w:type="spellStart"/>
          <w:r>
            <w:t>Randrianandrianina</w:t>
          </w:r>
          <w:proofErr w:type="spellEnd"/>
          <w:r>
            <w:t xml:space="preserve"> F, </w:t>
          </w:r>
          <w:proofErr w:type="spellStart"/>
          <w:r>
            <w:t>Andriafidison</w:t>
          </w:r>
          <w:proofErr w:type="spellEnd"/>
          <w:r>
            <w:t xml:space="preserve"> D, </w:t>
          </w:r>
          <w:proofErr w:type="spellStart"/>
          <w:r>
            <w:t>Amyot</w:t>
          </w:r>
          <w:proofErr w:type="spellEnd"/>
          <w:r>
            <w:t xml:space="preserve"> F, </w:t>
          </w:r>
          <w:proofErr w:type="spellStart"/>
          <w:r>
            <w:t>Ramilijaona</w:t>
          </w:r>
          <w:proofErr w:type="spellEnd"/>
          <w:r>
            <w:t xml:space="preserve"> O, </w:t>
          </w:r>
          <w:proofErr w:type="spellStart"/>
          <w:r>
            <w:t>Ratrimomanarivo</w:t>
          </w:r>
          <w:proofErr w:type="spellEnd"/>
          <w:r>
            <w:t xml:space="preserve"> F, </w:t>
          </w:r>
          <w:proofErr w:type="spellStart"/>
          <w:r>
            <w:t>Racey</w:t>
          </w:r>
          <w:proofErr w:type="spellEnd"/>
          <w:r>
            <w:t xml:space="preserve"> PA, et al. Habitat use and conservation of bats in rainforest and adjacent human-modified habitats in eastern Madagascar. Acta </w:t>
          </w:r>
          <w:proofErr w:type="spellStart"/>
          <w:r>
            <w:t>Chiropterologica</w:t>
          </w:r>
          <w:proofErr w:type="spellEnd"/>
          <w:r>
            <w:t xml:space="preserve">. 2006;8(2):429–37. </w:t>
          </w:r>
        </w:p>
        <w:p w14:paraId="3F2F4C93" w14:textId="77777777" w:rsidR="009E41B3" w:rsidRDefault="009E41B3">
          <w:pPr>
            <w:autoSpaceDE w:val="0"/>
            <w:autoSpaceDN w:val="0"/>
            <w:ind w:hanging="640"/>
            <w:divId w:val="2050490425"/>
          </w:pPr>
          <w:r>
            <w:t xml:space="preserve">99. </w:t>
          </w:r>
          <w:r>
            <w:tab/>
          </w:r>
          <w:proofErr w:type="spellStart"/>
          <w:r>
            <w:t>Wacharapluesadee</w:t>
          </w:r>
          <w:proofErr w:type="spellEnd"/>
          <w:r>
            <w:t xml:space="preserve"> S, </w:t>
          </w:r>
          <w:proofErr w:type="spellStart"/>
          <w:r>
            <w:t>Duengkae</w:t>
          </w:r>
          <w:proofErr w:type="spellEnd"/>
          <w:r>
            <w:t xml:space="preserve"> P, </w:t>
          </w:r>
          <w:proofErr w:type="spellStart"/>
          <w:r>
            <w:t>Chaiyes</w:t>
          </w:r>
          <w:proofErr w:type="spellEnd"/>
          <w:r>
            <w:t xml:space="preserve"> A, </w:t>
          </w:r>
          <w:proofErr w:type="spellStart"/>
          <w:r>
            <w:t>Kaewpom</w:t>
          </w:r>
          <w:proofErr w:type="spellEnd"/>
          <w:r>
            <w:t xml:space="preserve"> T, </w:t>
          </w:r>
          <w:proofErr w:type="spellStart"/>
          <w:r>
            <w:t>Rodpan</w:t>
          </w:r>
          <w:proofErr w:type="spellEnd"/>
          <w:r>
            <w:t xml:space="preserve"> A, </w:t>
          </w:r>
          <w:proofErr w:type="spellStart"/>
          <w:r>
            <w:t>Yingsakmongkon</w:t>
          </w:r>
          <w:proofErr w:type="spellEnd"/>
          <w:r>
            <w:t xml:space="preserve"> S, et al. Longitudinal study of age-specific pattern of coronavirus infection in Lyle’s flying fox (</w:t>
          </w:r>
          <w:proofErr w:type="spellStart"/>
          <w:r>
            <w:t>Pteropus</w:t>
          </w:r>
          <w:proofErr w:type="spellEnd"/>
          <w:r>
            <w:t xml:space="preserve"> </w:t>
          </w:r>
          <w:proofErr w:type="spellStart"/>
          <w:r>
            <w:t>lylei</w:t>
          </w:r>
          <w:proofErr w:type="spellEnd"/>
          <w:r>
            <w:t>) in Thailand. Virology Journal [Internet]. 2018;15(1):38. Available from: https://doi.org/10.1186/s12985-018-0950-6</w:t>
          </w:r>
        </w:p>
        <w:p w14:paraId="1499778D" w14:textId="77777777" w:rsidR="009E41B3" w:rsidRDefault="009E41B3">
          <w:pPr>
            <w:autoSpaceDE w:val="0"/>
            <w:autoSpaceDN w:val="0"/>
            <w:ind w:hanging="640"/>
            <w:divId w:val="269051201"/>
          </w:pPr>
          <w:r>
            <w:t xml:space="preserve">100. </w:t>
          </w:r>
          <w:r>
            <w:tab/>
            <w:t xml:space="preserve">Annan A, Baldwin HJ, Corman VM, Klose SM, Owusu M, Nkrumah EE, et al. Human </w:t>
          </w:r>
          <w:proofErr w:type="spellStart"/>
          <w:r>
            <w:t>betacoronavirus</w:t>
          </w:r>
          <w:proofErr w:type="spellEnd"/>
          <w:r>
            <w:t xml:space="preserve"> 2c EMC/2012-related viruses in bats, Ghana and Europe. Emerging infectious diseases [Internet]. 2013 Mar;19(3):456–9. Available from: https://pubmed.ncbi.nlm.nih.gov/23622767</w:t>
          </w:r>
        </w:p>
        <w:p w14:paraId="5E8C0F06" w14:textId="77777777" w:rsidR="009E41B3" w:rsidRDefault="009E41B3">
          <w:pPr>
            <w:autoSpaceDE w:val="0"/>
            <w:autoSpaceDN w:val="0"/>
            <w:ind w:hanging="640"/>
            <w:divId w:val="413821357"/>
          </w:pPr>
          <w:r>
            <w:t xml:space="preserve">101. </w:t>
          </w:r>
          <w:r>
            <w:tab/>
            <w:t xml:space="preserve">Brook CE, </w:t>
          </w:r>
          <w:proofErr w:type="spellStart"/>
          <w:r>
            <w:t>Ranaivoson</w:t>
          </w:r>
          <w:proofErr w:type="spellEnd"/>
          <w:r>
            <w:t xml:space="preserve"> HC, </w:t>
          </w:r>
          <w:proofErr w:type="spellStart"/>
          <w:r>
            <w:t>Andriafidison</w:t>
          </w:r>
          <w:proofErr w:type="spellEnd"/>
          <w:r>
            <w:t xml:space="preserve"> D, </w:t>
          </w:r>
          <w:proofErr w:type="spellStart"/>
          <w:r>
            <w:t>Ralisata</w:t>
          </w:r>
          <w:proofErr w:type="spellEnd"/>
          <w:r>
            <w:t xml:space="preserve"> M, </w:t>
          </w:r>
          <w:proofErr w:type="spellStart"/>
          <w:r>
            <w:t>Razafimanahaka</w:t>
          </w:r>
          <w:proofErr w:type="spellEnd"/>
          <w:r>
            <w:t xml:space="preserve"> J, </w:t>
          </w:r>
          <w:proofErr w:type="spellStart"/>
          <w:r>
            <w:t>Héraud</w:t>
          </w:r>
          <w:proofErr w:type="spellEnd"/>
          <w:r>
            <w:t xml:space="preserve"> J-M, et al. Population trends for two Malagasy fruit bats. Biological Conservation [Internet]. 2019;234:165–71. Available from: https://www.sciencedirect.com/science/article/pii/S0006320718316744</w:t>
          </w:r>
        </w:p>
        <w:p w14:paraId="0F483DC6" w14:textId="3E2938DD" w:rsidR="00A673C2" w:rsidRDefault="009E41B3" w:rsidP="00BF2B85">
          <w:pPr>
            <w:rPr>
              <w:ins w:id="75" w:author="Kettenburg, Gwenddolen" w:date="2021-09-15T10:46:00Z"/>
              <w:b/>
              <w:bCs/>
            </w:rPr>
          </w:pPr>
          <w:r>
            <w:t> </w:t>
          </w:r>
        </w:p>
      </w:sdtContent>
    </w:sdt>
    <w:p w14:paraId="0B44B422" w14:textId="77777777" w:rsidR="00A673C2" w:rsidRDefault="00A673C2" w:rsidP="00BF2B85">
      <w:pPr>
        <w:rPr>
          <w:ins w:id="76" w:author="Kettenburg, Gwenddolen" w:date="2021-09-15T10:46:00Z"/>
          <w:b/>
          <w:bCs/>
        </w:rPr>
      </w:pPr>
    </w:p>
    <w:p w14:paraId="0DA5FC1E" w14:textId="77777777" w:rsidR="008A26A7" w:rsidRPr="00143B3A" w:rsidRDefault="008A26A7" w:rsidP="008A26A7">
      <w:pPr>
        <w:rPr>
          <w:b/>
          <w:bCs/>
        </w:rPr>
      </w:pPr>
      <w:r w:rsidRPr="00143B3A">
        <w:rPr>
          <w:b/>
          <w:bCs/>
        </w:rPr>
        <w:t xml:space="preserve">Figure Legends </w:t>
      </w:r>
    </w:p>
    <w:p w14:paraId="33C5BE9A" w14:textId="77777777" w:rsidR="008A26A7" w:rsidRPr="00A311DE" w:rsidRDefault="008A26A7" w:rsidP="008A26A7">
      <w:pPr>
        <w:rPr>
          <w:sz w:val="14"/>
          <w:szCs w:val="14"/>
        </w:rPr>
      </w:pPr>
    </w:p>
    <w:p w14:paraId="65B5B59D" w14:textId="4A4C02B7" w:rsidR="00431F22" w:rsidRDefault="008A26A7" w:rsidP="008A26A7">
      <w:r w:rsidRPr="00143B3A">
        <w:rPr>
          <w:b/>
          <w:bCs/>
        </w:rPr>
        <w:t>Fi</w:t>
      </w:r>
      <w:r>
        <w:rPr>
          <w:b/>
          <w:bCs/>
        </w:rPr>
        <w:t>gure 1.</w:t>
      </w:r>
      <w:r w:rsidRPr="00143B3A">
        <w:t xml:space="preserve"> </w:t>
      </w:r>
      <w:r w:rsidR="00431F22" w:rsidRPr="00431F22">
        <w:rPr>
          <w:b/>
          <w:bCs/>
        </w:rPr>
        <w:t>(A)</w:t>
      </w:r>
      <w:r w:rsidR="00431F22">
        <w:t xml:space="preserve"> </w:t>
      </w:r>
      <w:r w:rsidRPr="00143B3A">
        <w:t xml:space="preserve">Map of sampling sites </w:t>
      </w:r>
      <w:r w:rsidR="00431F22">
        <w:t xml:space="preserve">for </w:t>
      </w:r>
      <w:r w:rsidRPr="00431F22">
        <w:rPr>
          <w:i/>
          <w:iCs/>
        </w:rPr>
        <w:t>P. rufus</w:t>
      </w:r>
      <w:r w:rsidRPr="00143B3A">
        <w:t xml:space="preserve">, </w:t>
      </w:r>
      <w:r w:rsidRPr="00431F22">
        <w:rPr>
          <w:i/>
          <w:iCs/>
        </w:rPr>
        <w:t xml:space="preserve">E. </w:t>
      </w:r>
      <w:proofErr w:type="spellStart"/>
      <w:r w:rsidRPr="00431F22">
        <w:rPr>
          <w:i/>
          <w:iCs/>
        </w:rPr>
        <w:t>dupreanum</w:t>
      </w:r>
      <w:proofErr w:type="spellEnd"/>
      <w:r w:rsidRPr="00143B3A">
        <w:t xml:space="preserve">, and </w:t>
      </w:r>
      <w:r w:rsidRPr="00431F22">
        <w:rPr>
          <w:i/>
          <w:iCs/>
        </w:rPr>
        <w:t>R. madagascariensis</w:t>
      </w:r>
      <w:r w:rsidR="00431F22">
        <w:t xml:space="preserve"> in the Districts of </w:t>
      </w:r>
      <w:proofErr w:type="spellStart"/>
      <w:r w:rsidR="00431F22">
        <w:t>Moramanga</w:t>
      </w:r>
      <w:proofErr w:type="spellEnd"/>
      <w:r w:rsidR="00431F22">
        <w:t xml:space="preserve"> and </w:t>
      </w:r>
      <w:proofErr w:type="spellStart"/>
      <w:r w:rsidR="00431F22">
        <w:t>Manjakandriana</w:t>
      </w:r>
      <w:proofErr w:type="spellEnd"/>
      <w:r w:rsidR="00431F22">
        <w:t>, Madagascar</w:t>
      </w:r>
      <w:r w:rsidR="005073BD">
        <w:t xml:space="preserve"> (</w:t>
      </w:r>
      <w:r w:rsidR="005073BD">
        <w:rPr>
          <w:i/>
          <w:iCs/>
        </w:rPr>
        <w:t xml:space="preserve">P. rufus: </w:t>
      </w:r>
      <w:proofErr w:type="spellStart"/>
      <w:r w:rsidR="005073BD">
        <w:t>Ambakoana</w:t>
      </w:r>
      <w:proofErr w:type="spellEnd"/>
      <w:r w:rsidR="005073BD">
        <w:t xml:space="preserve"> roost; </w:t>
      </w:r>
      <w:r w:rsidR="005073BD">
        <w:rPr>
          <w:i/>
          <w:iCs/>
        </w:rPr>
        <w:t xml:space="preserve">E. </w:t>
      </w:r>
      <w:proofErr w:type="spellStart"/>
      <w:r w:rsidR="005073BD">
        <w:rPr>
          <w:i/>
          <w:iCs/>
        </w:rPr>
        <w:t>dupreanum</w:t>
      </w:r>
      <w:proofErr w:type="spellEnd"/>
      <w:r w:rsidR="005073BD" w:rsidRPr="00EA26B1">
        <w:t>:</w:t>
      </w:r>
      <w:r w:rsidR="005073BD">
        <w:t xml:space="preserve"> </w:t>
      </w:r>
      <w:proofErr w:type="spellStart"/>
      <w:r w:rsidR="005073BD">
        <w:t>Angavo</w:t>
      </w:r>
      <w:r w:rsidR="00E15108">
        <w:t>b</w:t>
      </w:r>
      <w:r w:rsidR="005073BD">
        <w:t>e</w:t>
      </w:r>
      <w:proofErr w:type="spellEnd"/>
      <w:r w:rsidR="005073BD">
        <w:t>/</w:t>
      </w:r>
      <w:proofErr w:type="spellStart"/>
      <w:r w:rsidR="005073BD">
        <w:t>Angavo</w:t>
      </w:r>
      <w:r w:rsidR="00E15108">
        <w:t>k</w:t>
      </w:r>
      <w:r w:rsidR="005073BD">
        <w:t>ely</w:t>
      </w:r>
      <w:proofErr w:type="spellEnd"/>
      <w:r w:rsidR="005073BD">
        <w:t xml:space="preserve"> caves</w:t>
      </w:r>
      <w:r w:rsidR="005073BD" w:rsidRPr="00EA26B1">
        <w:t>;</w:t>
      </w:r>
      <w:r w:rsidR="005073BD">
        <w:t xml:space="preserve"> </w:t>
      </w:r>
      <w:r w:rsidR="005073BD">
        <w:rPr>
          <w:i/>
          <w:iCs/>
        </w:rPr>
        <w:t xml:space="preserve">R. </w:t>
      </w:r>
      <w:proofErr w:type="spellStart"/>
      <w:r w:rsidR="005073BD">
        <w:rPr>
          <w:i/>
          <w:iCs/>
        </w:rPr>
        <w:t>madagascariensis</w:t>
      </w:r>
      <w:proofErr w:type="spellEnd"/>
      <w:r w:rsidR="005073BD">
        <w:t>:</w:t>
      </w:r>
      <w:r w:rsidR="005073BD">
        <w:rPr>
          <w:i/>
          <w:iCs/>
        </w:rPr>
        <w:t xml:space="preserve"> </w:t>
      </w:r>
      <w:proofErr w:type="spellStart"/>
      <w:r w:rsidR="005073BD" w:rsidRPr="00EA26B1">
        <w:t>Maromizaha</w:t>
      </w:r>
      <w:proofErr w:type="spellEnd"/>
      <w:r w:rsidR="005073BD">
        <w:t xml:space="preserve"> cave)</w:t>
      </w:r>
      <w:r w:rsidR="00431F22">
        <w:t xml:space="preserve">. Pie charts correspond to coronavirus prevalence in juveniles vs. adults across all three species: 3/15 (20%) vs. 1/29 (3.5%) for </w:t>
      </w:r>
      <w:r w:rsidR="00431F22">
        <w:rPr>
          <w:i/>
          <w:iCs/>
        </w:rPr>
        <w:t xml:space="preserve">P. rufus, </w:t>
      </w:r>
      <w:r w:rsidR="00431F22">
        <w:t xml:space="preserve"> 5/13 (38.</w:t>
      </w:r>
      <w:r w:rsidR="00E15108">
        <w:t>5</w:t>
      </w:r>
      <w:r w:rsidR="00431F22">
        <w:t xml:space="preserve">%) vs. 11/132 (8.3%) for </w:t>
      </w:r>
      <w:r w:rsidR="00431F22">
        <w:rPr>
          <w:i/>
          <w:iCs/>
        </w:rPr>
        <w:t xml:space="preserve">E. </w:t>
      </w:r>
      <w:proofErr w:type="spellStart"/>
      <w:r w:rsidR="00431F22">
        <w:rPr>
          <w:i/>
          <w:iCs/>
        </w:rPr>
        <w:t>dupreanum</w:t>
      </w:r>
      <w:proofErr w:type="spellEnd"/>
      <w:r w:rsidR="00431F22">
        <w:t xml:space="preserve">, and 0/13 (0%) vs. 8/83 (9.6%) for </w:t>
      </w:r>
      <w:r w:rsidR="00431F22">
        <w:rPr>
          <w:i/>
          <w:iCs/>
        </w:rPr>
        <w:t>R. madagasca</w:t>
      </w:r>
      <w:r w:rsidR="00E15108">
        <w:rPr>
          <w:i/>
          <w:iCs/>
        </w:rPr>
        <w:t>r</w:t>
      </w:r>
      <w:r w:rsidR="00431F22">
        <w:rPr>
          <w:i/>
          <w:iCs/>
        </w:rPr>
        <w:t>iensis</w:t>
      </w:r>
      <w:r w:rsidR="00431F22">
        <w:t>. Pie c</w:t>
      </w:r>
      <w:r w:rsidRPr="00143B3A">
        <w:t>ircle</w:t>
      </w:r>
      <w:r w:rsidR="00431F22">
        <w:t xml:space="preserve"> size corresponds to sample size on a </w:t>
      </w:r>
      <w:r w:rsidRPr="00143B3A">
        <w:t>log</w:t>
      </w:r>
      <w:r w:rsidR="00431F22">
        <w:t>-10</w:t>
      </w:r>
      <w:r w:rsidRPr="00143B3A">
        <w:t xml:space="preserve"> scale</w:t>
      </w:r>
      <w:r w:rsidR="00431F22">
        <w:t>.</w:t>
      </w:r>
      <w:r w:rsidR="00431F22" w:rsidRPr="00431F22">
        <w:t xml:space="preserve"> </w:t>
      </w:r>
      <w:r w:rsidR="00431F22" w:rsidRPr="00431F22">
        <w:rPr>
          <w:b/>
          <w:bCs/>
        </w:rPr>
        <w:t>(</w:t>
      </w:r>
      <w:r w:rsidR="00431F22">
        <w:rPr>
          <w:b/>
          <w:bCs/>
        </w:rPr>
        <w:t>B</w:t>
      </w:r>
      <w:r w:rsidR="00431F22" w:rsidRPr="00431F22">
        <w:rPr>
          <w:b/>
          <w:bCs/>
        </w:rPr>
        <w:t>)</w:t>
      </w:r>
      <w:r w:rsidR="00431F22">
        <w:rPr>
          <w:b/>
          <w:bCs/>
        </w:rPr>
        <w:t xml:space="preserve"> </w:t>
      </w:r>
      <w:r w:rsidR="00431F22">
        <w:t>Seasonal variation in adult</w:t>
      </w:r>
      <w:r w:rsidR="001225AD">
        <w:t xml:space="preserve"> (circle)</w:t>
      </w:r>
      <w:r w:rsidR="00431F22">
        <w:t xml:space="preserve"> vs. juvenile</w:t>
      </w:r>
      <w:r w:rsidR="001225AD">
        <w:t xml:space="preserve"> (triangle)</w:t>
      </w:r>
      <w:r w:rsidR="00431F22">
        <w:t xml:space="preserve"> </w:t>
      </w:r>
      <w:proofErr w:type="spellStart"/>
      <w:r w:rsidR="00431F22">
        <w:t>CoV</w:t>
      </w:r>
      <w:proofErr w:type="spellEnd"/>
      <w:r w:rsidR="00431F22">
        <w:t xml:space="preserve"> prevalence by species, </w:t>
      </w:r>
      <w:r w:rsidR="00431F22">
        <w:lastRenderedPageBreak/>
        <w:t>from sites depicted in (A).</w:t>
      </w:r>
      <w:r w:rsidR="001225AD">
        <w:t xml:space="preserve"> Color corresponds to species and point size to sampling number, as indicated in the legend. Background shading corresponds to the season in which late-stage juveniles are present in the population (yellow) preceding the dry season (</w:t>
      </w:r>
      <w:proofErr w:type="spellStart"/>
      <w:r w:rsidR="001225AD">
        <w:t>lightblue</w:t>
      </w:r>
      <w:proofErr w:type="spellEnd"/>
      <w:r w:rsidR="001225AD">
        <w:t>).</w:t>
      </w:r>
    </w:p>
    <w:p w14:paraId="31E99D4E" w14:textId="0AE9AE85" w:rsidR="00431F22" w:rsidRPr="00A311DE" w:rsidRDefault="00431F22" w:rsidP="008A26A7">
      <w:pPr>
        <w:rPr>
          <w:sz w:val="14"/>
          <w:szCs w:val="14"/>
        </w:rPr>
      </w:pPr>
    </w:p>
    <w:p w14:paraId="48D1E984" w14:textId="77777777" w:rsidR="00444526" w:rsidRDefault="00431F22" w:rsidP="008A26A7">
      <w:r>
        <w:rPr>
          <w:b/>
          <w:bCs/>
        </w:rPr>
        <w:t xml:space="preserve">Figure 2. </w:t>
      </w:r>
      <w:r>
        <w:t xml:space="preserve">Genome structure of novel </w:t>
      </w:r>
      <w:proofErr w:type="spellStart"/>
      <w:r>
        <w:rPr>
          <w:i/>
          <w:iCs/>
        </w:rPr>
        <w:t>Nobecoviruses</w:t>
      </w:r>
      <w:proofErr w:type="spellEnd"/>
      <w:r>
        <w:rPr>
          <w:i/>
          <w:iCs/>
        </w:rPr>
        <w:t xml:space="preserve"> </w:t>
      </w:r>
      <w:r>
        <w:t xml:space="preserve">derived from </w:t>
      </w:r>
      <w:r>
        <w:rPr>
          <w:i/>
          <w:iCs/>
        </w:rPr>
        <w:t xml:space="preserve">P. rufus </w:t>
      </w:r>
      <w:r>
        <w:t xml:space="preserve">and </w:t>
      </w:r>
      <w:r>
        <w:rPr>
          <w:i/>
          <w:iCs/>
        </w:rPr>
        <w:t xml:space="preserve">R. madagascariensis </w:t>
      </w:r>
      <w:r>
        <w:t>fruit bats. TRS location</w:t>
      </w:r>
      <w:r w:rsidR="00444526">
        <w:t>s are highlighted by red arrows, and genes are distinguished by color, with orange corresponding to ORF1a and ORF1b, and various shades of blue to structural proteins S, E, M, and N. Accessory genes NS3, NS7a, NS7b, and NS7c (</w:t>
      </w:r>
      <w:r w:rsidR="00444526">
        <w:rPr>
          <w:i/>
          <w:iCs/>
        </w:rPr>
        <w:t xml:space="preserve">R. madagascariensis </w:t>
      </w:r>
      <w:r w:rsidR="00444526">
        <w:t>genomes only) are depicted in powder blue.</w:t>
      </w:r>
    </w:p>
    <w:p w14:paraId="35504F86" w14:textId="77777777" w:rsidR="00444526" w:rsidRPr="00A311DE" w:rsidRDefault="00444526" w:rsidP="008A26A7">
      <w:pPr>
        <w:rPr>
          <w:sz w:val="14"/>
          <w:szCs w:val="14"/>
        </w:rPr>
      </w:pPr>
    </w:p>
    <w:p w14:paraId="41D8EB20" w14:textId="0739C4F7" w:rsidR="00431F22" w:rsidRPr="00945C03" w:rsidRDefault="00444526" w:rsidP="008A26A7">
      <w:r>
        <w:rPr>
          <w:b/>
          <w:bCs/>
        </w:rPr>
        <w:t>Figure 3. (A)</w:t>
      </w:r>
      <w:r>
        <w:t xml:space="preserve"> Maximum Likelihood phylogeny of full genome </w:t>
      </w:r>
      <w:proofErr w:type="spellStart"/>
      <w:r>
        <w:rPr>
          <w:i/>
          <w:iCs/>
        </w:rPr>
        <w:t>Betacoronavirus</w:t>
      </w:r>
      <w:proofErr w:type="spellEnd"/>
      <w:r>
        <w:rPr>
          <w:i/>
          <w:iCs/>
        </w:rPr>
        <w:t xml:space="preserve"> </w:t>
      </w:r>
      <w:r>
        <w:t>sequences, (</w:t>
      </w:r>
      <w:proofErr w:type="spellStart"/>
      <w:r>
        <w:t>RAxML</w:t>
      </w:r>
      <w:proofErr w:type="spellEnd"/>
      <w:r>
        <w:t xml:space="preserve">-NG, GTR+I+G4) </w:t>
      </w:r>
      <w:r w:rsidR="00945C03">
        <w:t xml:space="preserve">and </w:t>
      </w:r>
      <w:r w:rsidRPr="00444526">
        <w:rPr>
          <w:b/>
          <w:bCs/>
        </w:rPr>
        <w:t>(</w:t>
      </w:r>
      <w:r>
        <w:rPr>
          <w:b/>
          <w:bCs/>
        </w:rPr>
        <w:t>B</w:t>
      </w:r>
      <w:r w:rsidRPr="00444526">
        <w:rPr>
          <w:b/>
          <w:bCs/>
        </w:rPr>
        <w:t>)</w:t>
      </w:r>
      <w:r>
        <w:t xml:space="preserve"> </w:t>
      </w:r>
      <w:proofErr w:type="spellStart"/>
      <w:r>
        <w:t>RdRp</w:t>
      </w:r>
      <w:proofErr w:type="spellEnd"/>
      <w:r>
        <w:t xml:space="preserve"> phylogeny of a 259bp fragment of </w:t>
      </w:r>
      <w:proofErr w:type="spellStart"/>
      <w:r>
        <w:rPr>
          <w:i/>
          <w:iCs/>
        </w:rPr>
        <w:t>Betacoronavirus</w:t>
      </w:r>
      <w:proofErr w:type="spellEnd"/>
      <w:r>
        <w:rPr>
          <w:i/>
          <w:iCs/>
        </w:rPr>
        <w:t xml:space="preserve"> </w:t>
      </w:r>
      <w:r>
        <w:t>Orf1b</w:t>
      </w:r>
      <w:r w:rsidR="00945C03">
        <w:t xml:space="preserve"> (</w:t>
      </w:r>
      <w:proofErr w:type="spellStart"/>
      <w:r w:rsidR="00945C03">
        <w:t>RAxML</w:t>
      </w:r>
      <w:proofErr w:type="spellEnd"/>
      <w:r w:rsidR="00945C03">
        <w:t>-NG, TVM+I+G4)</w:t>
      </w:r>
      <w:sdt>
        <w:sdtPr>
          <w:rPr>
            <w:color w:val="000000"/>
          </w:rPr>
          <w:tag w:val="MENDELEY_CITATION_v3_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"/>
          <w:id w:val="1626962001"/>
          <w:placeholder>
            <w:docPart w:val="DefaultPlaceholder_-1854013440"/>
          </w:placeholder>
        </w:sdtPr>
        <w:sdtEndPr/>
        <w:sdtContent>
          <w:r w:rsidR="009E41B3" w:rsidRPr="009E41B3">
            <w:rPr>
              <w:color w:val="000000"/>
            </w:rPr>
            <w:t>(79,80)</w:t>
          </w:r>
        </w:sdtContent>
      </w:sdt>
      <w:r w:rsidR="00945C03">
        <w:t>.</w:t>
      </w:r>
      <w:r>
        <w:t xml:space="preserve"> </w:t>
      </w:r>
      <w:r w:rsidR="00945C03">
        <w:t xml:space="preserve">Bootstrap support values computed using </w:t>
      </w:r>
      <w:proofErr w:type="spellStart"/>
      <w:r w:rsidR="00945C03">
        <w:t>Felsenstein’s</w:t>
      </w:r>
      <w:proofErr w:type="spellEnd"/>
      <w:r w:rsidR="00945C03">
        <w:t xml:space="preserve"> method </w:t>
      </w:r>
      <w:sdt>
        <w:sdtPr>
          <w:rPr>
            <w:color w:val="000000"/>
          </w:rPr>
          <w:tag w:val="MENDELEY_CITATION_v3_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"/>
          <w:id w:val="-1930268955"/>
          <w:placeholder>
            <w:docPart w:val="51A3EC6056A4AC47AB2E428295252207"/>
          </w:placeholder>
        </w:sdtPr>
        <w:sdtEndPr/>
        <w:sdtContent>
          <w:r w:rsidR="009E41B3" w:rsidRPr="009E41B3">
            <w:rPr>
              <w:color w:val="000000"/>
            </w:rPr>
            <w:t>(81)</w:t>
          </w:r>
        </w:sdtContent>
      </w:sdt>
      <w:r w:rsidR="00945C03">
        <w:t xml:space="preserve"> are visualized on tree branches. </w:t>
      </w:r>
      <w:r>
        <w:t>In both</w:t>
      </w:r>
      <w:r w:rsidR="00945C03">
        <w:t xml:space="preserve"> (A) and (B)</w:t>
      </w:r>
      <w:r>
        <w:t xml:space="preserve">, novel Madagascar sequences are highlighted in yellow, and tip points are colored by </w:t>
      </w:r>
      <w:r>
        <w:rPr>
          <w:i/>
          <w:iCs/>
        </w:rPr>
        <w:t xml:space="preserve">Betacoronavirus </w:t>
      </w:r>
      <w:r>
        <w:t>subgenus,</w:t>
      </w:r>
      <w:r w:rsidR="00945C03">
        <w:t xml:space="preserve"> corresponding to</w:t>
      </w:r>
      <w:r>
        <w:t xml:space="preserve"> the legend. Tip shape indicates whether the virus is derived from a bat (triangle) or non-bat (circle) host. </w:t>
      </w:r>
      <w:r w:rsidR="00945C03">
        <w:t xml:space="preserve">Both trees are rooted in turkey </w:t>
      </w:r>
      <w:r w:rsidR="00945C03">
        <w:rPr>
          <w:i/>
          <w:iCs/>
        </w:rPr>
        <w:t xml:space="preserve">Gammacoronavirus, </w:t>
      </w:r>
      <w:r w:rsidR="00945C03">
        <w:t>accession number NC_010800.</w:t>
      </w:r>
      <w:r w:rsidR="00BF43C7">
        <w:t xml:space="preserve"> Branch lengths are scaled by nucleotide substitutions per site, corresponding to the scalebar given in (A) and (B).</w:t>
      </w:r>
    </w:p>
    <w:p w14:paraId="62B41DD5" w14:textId="60F711C0" w:rsidR="00431F22" w:rsidRPr="00A311DE" w:rsidRDefault="00431F22" w:rsidP="008A26A7">
      <w:pPr>
        <w:rPr>
          <w:sz w:val="14"/>
          <w:szCs w:val="14"/>
        </w:rPr>
      </w:pPr>
    </w:p>
    <w:p w14:paraId="39846EB4" w14:textId="099C8839" w:rsidR="00945C03" w:rsidRPr="00945C03" w:rsidRDefault="00945C03" w:rsidP="00945C03">
      <w:r>
        <w:rPr>
          <w:b/>
          <w:bCs/>
        </w:rPr>
        <w:t xml:space="preserve">Figure 4. </w:t>
      </w:r>
      <w:r>
        <w:t xml:space="preserve">Maximum Likelihood amino acid phylogenies corresponding to translated sequences of the </w:t>
      </w:r>
      <w:r>
        <w:rPr>
          <w:b/>
          <w:bCs/>
        </w:rPr>
        <w:t xml:space="preserve">(A) </w:t>
      </w:r>
      <w:r w:rsidRPr="00945C03">
        <w:t>spike</w:t>
      </w:r>
      <w:r>
        <w:t xml:space="preserve">, </w:t>
      </w:r>
      <w:r w:rsidRPr="00945C03">
        <w:rPr>
          <w:b/>
          <w:bCs/>
        </w:rPr>
        <w:t>(</w:t>
      </w:r>
      <w:r>
        <w:rPr>
          <w:b/>
          <w:bCs/>
        </w:rPr>
        <w:t>B</w:t>
      </w:r>
      <w:r w:rsidRPr="00945C03">
        <w:rPr>
          <w:b/>
          <w:bCs/>
        </w:rPr>
        <w:t>)</w:t>
      </w:r>
      <w:r>
        <w:rPr>
          <w:b/>
          <w:bCs/>
        </w:rPr>
        <w:t xml:space="preserve"> </w:t>
      </w:r>
      <w:r>
        <w:t xml:space="preserve">envelope, </w:t>
      </w:r>
      <w:r w:rsidRPr="00945C03">
        <w:rPr>
          <w:b/>
          <w:bCs/>
        </w:rPr>
        <w:t>(</w:t>
      </w:r>
      <w:r>
        <w:rPr>
          <w:b/>
          <w:bCs/>
        </w:rPr>
        <w:t>C</w:t>
      </w:r>
      <w:r w:rsidRPr="00945C03">
        <w:rPr>
          <w:b/>
          <w:bCs/>
        </w:rPr>
        <w:t>)</w:t>
      </w:r>
      <w:r>
        <w:rPr>
          <w:b/>
          <w:bCs/>
        </w:rPr>
        <w:t xml:space="preserve"> </w:t>
      </w:r>
      <w:r>
        <w:t xml:space="preserve">matrix, and </w:t>
      </w:r>
      <w:r w:rsidRPr="00945C03">
        <w:rPr>
          <w:b/>
          <w:bCs/>
        </w:rPr>
        <w:t>(</w:t>
      </w:r>
      <w:r>
        <w:rPr>
          <w:b/>
          <w:bCs/>
        </w:rPr>
        <w:t>D</w:t>
      </w:r>
      <w:r w:rsidRPr="00945C03">
        <w:rPr>
          <w:b/>
          <w:bCs/>
        </w:rPr>
        <w:t>)</w:t>
      </w:r>
      <w:r>
        <w:rPr>
          <w:b/>
          <w:bCs/>
        </w:rPr>
        <w:t xml:space="preserve"> </w:t>
      </w:r>
      <w:r>
        <w:t xml:space="preserve">nucleocapsid </w:t>
      </w:r>
      <w:r>
        <w:rPr>
          <w:i/>
          <w:iCs/>
        </w:rPr>
        <w:t xml:space="preserve">Betacoronavirus </w:t>
      </w:r>
      <w:r>
        <w:t xml:space="preserve">proteins. All phylogenies were computed in </w:t>
      </w:r>
      <w:proofErr w:type="spellStart"/>
      <w:r>
        <w:t>RAxML</w:t>
      </w:r>
      <w:proofErr w:type="spellEnd"/>
      <w:r>
        <w:t>-NG, using respective amino acid substitution models (A) WAG+I+G4+F, (B) LG+G4, (C) LG+I+G4, and (D) LG+I+G4+F</w:t>
      </w:r>
      <w:sdt>
        <w:sdtPr>
          <w:rPr>
            <w:color w:val="000000"/>
          </w:rPr>
          <w:tag w:val="MENDELEY_CITATION_v3_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"/>
          <w:id w:val="1519574628"/>
          <w:placeholder>
            <w:docPart w:val="DefaultPlaceholder_-1854013440"/>
          </w:placeholder>
        </w:sdtPr>
        <w:sdtEndPr/>
        <w:sdtContent>
          <w:r w:rsidR="009E41B3" w:rsidRPr="009E41B3">
            <w:rPr>
              <w:color w:val="000000"/>
            </w:rPr>
            <w:t>(79,80)</w:t>
          </w:r>
        </w:sdtContent>
      </w:sdt>
      <w:r>
        <w:t xml:space="preserve">. Bootstrap support values computed using </w:t>
      </w:r>
      <w:proofErr w:type="spellStart"/>
      <w:r>
        <w:t>Felsenstein’s</w:t>
      </w:r>
      <w:proofErr w:type="spellEnd"/>
      <w:r>
        <w:t xml:space="preserve"> method </w:t>
      </w:r>
      <w:sdt>
        <w:sdtPr>
          <w:rPr>
            <w:color w:val="000000"/>
          </w:rPr>
          <w:tag w:val="MENDELEY_CITATION_v3_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"/>
          <w:id w:val="2037851971"/>
          <w:placeholder>
            <w:docPart w:val="6379E248F4683C41B5E5222410FAB0B3"/>
          </w:placeholder>
        </w:sdtPr>
        <w:sdtEndPr/>
        <w:sdtContent>
          <w:r w:rsidR="009E41B3" w:rsidRPr="009E41B3">
            <w:rPr>
              <w:color w:val="000000"/>
            </w:rPr>
            <w:t>(81)</w:t>
          </w:r>
        </w:sdtContent>
      </w:sdt>
      <w:r>
        <w:t xml:space="preserve"> are visualized on tree branches. In (A-D) novel Madagascar sequences are highlighted in yellow, and tip points are colored by </w:t>
      </w:r>
      <w:r>
        <w:rPr>
          <w:i/>
          <w:iCs/>
        </w:rPr>
        <w:t xml:space="preserve">Betacoronavirus </w:t>
      </w:r>
      <w:r>
        <w:t xml:space="preserve">subgenus, corresponding to the legend. Tip shape indicates whether the virus is derived from a bat (triangle) or non-bat (circle) host. Both trees are rooted in turkey </w:t>
      </w:r>
      <w:r>
        <w:rPr>
          <w:i/>
          <w:iCs/>
        </w:rPr>
        <w:t xml:space="preserve">Gammacoronavirus, </w:t>
      </w:r>
      <w:r>
        <w:t>accession number NC_010800.</w:t>
      </w:r>
      <w:r w:rsidR="00BF43C7">
        <w:t xml:space="preserve"> Branch lengths are scaled by amino acid substitutions per site, corresponding to the scale bar given indicated in each subplot.</w:t>
      </w:r>
    </w:p>
    <w:p w14:paraId="4A605E6B" w14:textId="4A8823D2" w:rsidR="00431F22" w:rsidRPr="00A311DE" w:rsidRDefault="00431F22" w:rsidP="008A26A7">
      <w:pPr>
        <w:rPr>
          <w:sz w:val="14"/>
          <w:szCs w:val="14"/>
        </w:rPr>
      </w:pPr>
    </w:p>
    <w:p w14:paraId="2E1723EC" w14:textId="3A7F6428" w:rsidR="008A26A7" w:rsidRPr="00A1706A" w:rsidRDefault="00945C03" w:rsidP="008A26A7">
      <w:r>
        <w:rPr>
          <w:b/>
          <w:bCs/>
        </w:rPr>
        <w:t>Figure 5.</w:t>
      </w:r>
      <w:r w:rsidR="004E11E2">
        <w:rPr>
          <w:b/>
          <w:bCs/>
        </w:rPr>
        <w:t xml:space="preserve"> (A) </w:t>
      </w:r>
      <w:r w:rsidR="0091154F" w:rsidRPr="0091154F">
        <w:t>Amino acid</w:t>
      </w:r>
      <w:r w:rsidR="0091154F">
        <w:rPr>
          <w:b/>
          <w:bCs/>
        </w:rPr>
        <w:t xml:space="preserve"> </w:t>
      </w:r>
      <w:r w:rsidR="0091154F">
        <w:t>s</w:t>
      </w:r>
      <w:r w:rsidR="004E11E2">
        <w:t>imilarity</w:t>
      </w:r>
      <w:r w:rsidR="0091154F">
        <w:t>,</w:t>
      </w:r>
      <w:r w:rsidR="0091154F" w:rsidRPr="0091154F">
        <w:rPr>
          <w:b/>
          <w:bCs/>
        </w:rPr>
        <w:t xml:space="preserve"> (B)</w:t>
      </w:r>
      <w:r w:rsidR="004E11E2">
        <w:t xml:space="preserve"> </w:t>
      </w:r>
      <w:r w:rsidR="0091154F">
        <w:t xml:space="preserve">nucleotide similarity </w:t>
      </w:r>
      <w:r w:rsidR="004E11E2">
        <w:t xml:space="preserve">and </w:t>
      </w:r>
      <w:r w:rsidR="004E11E2" w:rsidRPr="004E11E2">
        <w:rPr>
          <w:b/>
          <w:bCs/>
        </w:rPr>
        <w:t>(</w:t>
      </w:r>
      <w:r w:rsidR="0091154F">
        <w:rPr>
          <w:b/>
          <w:bCs/>
        </w:rPr>
        <w:t>C</w:t>
      </w:r>
      <w:r w:rsidR="004E11E2" w:rsidRPr="004E11E2">
        <w:rPr>
          <w:b/>
          <w:bCs/>
        </w:rPr>
        <w:t>)</w:t>
      </w:r>
      <w:r w:rsidR="004E11E2">
        <w:rPr>
          <w:b/>
          <w:bCs/>
        </w:rPr>
        <w:t xml:space="preserve"> </w:t>
      </w:r>
      <w:proofErr w:type="spellStart"/>
      <w:r w:rsidR="004E11E2">
        <w:t>Bootscan</w:t>
      </w:r>
      <w:proofErr w:type="spellEnd"/>
      <w:r w:rsidR="004E11E2">
        <w:t xml:space="preserve"> plots computed in</w:t>
      </w:r>
      <w:r w:rsidR="0091154F">
        <w:t xml:space="preserve"> </w:t>
      </w:r>
      <w:proofErr w:type="spellStart"/>
      <w:r w:rsidR="0091154F">
        <w:t>pySimplot</w:t>
      </w:r>
      <w:proofErr w:type="spellEnd"/>
      <w:r w:rsidR="0091154F">
        <w:t xml:space="preserve"> </w:t>
      </w:r>
      <w:sdt>
        <w:sdtPr>
          <w:rPr>
            <w:color w:val="000000"/>
          </w:rPr>
          <w:tag w:val="MENDELEY_CITATION_v3_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"/>
          <w:id w:val="1342512927"/>
          <w:placeholder>
            <w:docPart w:val="DefaultPlaceholder_-1854013440"/>
          </w:placeholder>
        </w:sdtPr>
        <w:sdtEndPr/>
        <w:sdtContent>
          <w:r w:rsidR="009E41B3" w:rsidRPr="009E41B3">
            <w:rPr>
              <w:color w:val="000000"/>
            </w:rPr>
            <w:t>(84)</w:t>
          </w:r>
        </w:sdtContent>
      </w:sdt>
      <w:r w:rsidR="0091154F">
        <w:t xml:space="preserve">(A) and </w:t>
      </w:r>
      <w:r w:rsidR="004E11E2">
        <w:t xml:space="preserve"> </w:t>
      </w:r>
      <w:proofErr w:type="spellStart"/>
      <w:r w:rsidR="004E11E2">
        <w:t>SimPlot</w:t>
      </w:r>
      <w:proofErr w:type="spellEnd"/>
      <w:r w:rsidR="004E11E2">
        <w:t xml:space="preserve"> (v.3.5.1)</w:t>
      </w:r>
      <w:r w:rsidR="0091154F">
        <w:t xml:space="preserve"> (B and C)</w:t>
      </w:r>
      <w:r w:rsidR="004E11E2">
        <w:t xml:space="preserve">, using a query sequence of </w:t>
      </w:r>
      <w:r w:rsidR="004E11E2">
        <w:rPr>
          <w:i/>
          <w:iCs/>
        </w:rPr>
        <w:t xml:space="preserve">P. rufus </w:t>
      </w:r>
      <w:r w:rsidR="004E11E2">
        <w:t>(</w:t>
      </w:r>
      <w:r w:rsidR="0091154F">
        <w:t>left</w:t>
      </w:r>
      <w:r w:rsidR="004E11E2">
        <w:t xml:space="preserve">) and </w:t>
      </w:r>
      <w:r w:rsidR="004E11E2">
        <w:rPr>
          <w:i/>
          <w:iCs/>
        </w:rPr>
        <w:t xml:space="preserve">R. </w:t>
      </w:r>
      <w:proofErr w:type="spellStart"/>
      <w:r w:rsidR="004E11E2">
        <w:rPr>
          <w:i/>
          <w:iCs/>
        </w:rPr>
        <w:t>madagascariensis</w:t>
      </w:r>
      <w:proofErr w:type="spellEnd"/>
      <w:r w:rsidR="004E11E2">
        <w:rPr>
          <w:i/>
          <w:iCs/>
        </w:rPr>
        <w:t xml:space="preserve"> </w:t>
      </w:r>
      <w:r w:rsidR="004E11E2">
        <w:t>(</w:t>
      </w:r>
      <w:r w:rsidR="0091154F">
        <w:t>right</w:t>
      </w:r>
      <w:r w:rsidR="004E11E2">
        <w:t>)</w:t>
      </w:r>
      <w:r w:rsidR="004E11E2">
        <w:rPr>
          <w:i/>
          <w:iCs/>
        </w:rPr>
        <w:t>-</w:t>
      </w:r>
      <w:r w:rsidR="004E11E2">
        <w:t xml:space="preserve">derived </w:t>
      </w:r>
      <w:proofErr w:type="spellStart"/>
      <w:r w:rsidR="004E11E2">
        <w:rPr>
          <w:i/>
          <w:iCs/>
        </w:rPr>
        <w:t>Nobecovirus</w:t>
      </w:r>
      <w:proofErr w:type="spellEnd"/>
      <w:r w:rsidR="004E11E2">
        <w:rPr>
          <w:i/>
          <w:iCs/>
        </w:rPr>
        <w:t xml:space="preserve"> </w:t>
      </w:r>
      <w:r w:rsidR="004E11E2">
        <w:t>sequences</w:t>
      </w:r>
      <w:r w:rsidR="0091154F">
        <w:t xml:space="preserve">. (A) Amino acid similarity plots compares </w:t>
      </w:r>
      <w:r w:rsidR="0091154F">
        <w:rPr>
          <w:i/>
          <w:iCs/>
        </w:rPr>
        <w:t xml:space="preserve">P. rufus </w:t>
      </w:r>
      <w:proofErr w:type="spellStart"/>
      <w:r w:rsidR="0091154F">
        <w:rPr>
          <w:i/>
          <w:iCs/>
        </w:rPr>
        <w:t>Nobecovirus</w:t>
      </w:r>
      <w:proofErr w:type="spellEnd"/>
      <w:r w:rsidR="0091154F">
        <w:rPr>
          <w:i/>
          <w:iCs/>
        </w:rPr>
        <w:t xml:space="preserve"> </w:t>
      </w:r>
      <w:r w:rsidR="0091154F">
        <w:t xml:space="preserve">and </w:t>
      </w:r>
      <w:r w:rsidR="0091154F">
        <w:rPr>
          <w:i/>
          <w:iCs/>
        </w:rPr>
        <w:t xml:space="preserve">R. madagascariensis </w:t>
      </w:r>
      <w:r w:rsidR="0091154F">
        <w:t>MIZ240 against one HKU9 (</w:t>
      </w:r>
      <w:r w:rsidR="0091154F" w:rsidRPr="00BA14F4">
        <w:rPr>
          <w:iCs/>
        </w:rPr>
        <w:t>NC_009021</w:t>
      </w:r>
      <w:r w:rsidR="0091154F">
        <w:t xml:space="preserve">) and one </w:t>
      </w:r>
      <w:r w:rsidR="0091154F">
        <w:rPr>
          <w:i/>
          <w:iCs/>
        </w:rPr>
        <w:t xml:space="preserve">E. </w:t>
      </w:r>
      <w:proofErr w:type="spellStart"/>
      <w:r w:rsidR="0091154F">
        <w:rPr>
          <w:i/>
          <w:iCs/>
        </w:rPr>
        <w:t>helvum</w:t>
      </w:r>
      <w:proofErr w:type="spellEnd"/>
      <w:r w:rsidR="0091154F">
        <w:rPr>
          <w:i/>
          <w:iCs/>
        </w:rPr>
        <w:t xml:space="preserve"> </w:t>
      </w:r>
      <w:r w:rsidR="0091154F">
        <w:t xml:space="preserve">bat </w:t>
      </w:r>
      <w:proofErr w:type="spellStart"/>
      <w:r w:rsidR="0091154F">
        <w:t>CoV</w:t>
      </w:r>
      <w:proofErr w:type="spellEnd"/>
      <w:r w:rsidR="0091154F">
        <w:t xml:space="preserve"> (</w:t>
      </w:r>
      <w:r w:rsidR="0091154F" w:rsidRPr="00BA14F4">
        <w:rPr>
          <w:iCs/>
        </w:rPr>
        <w:t>NC_048212</w:t>
      </w:r>
      <w:r w:rsidR="0091154F">
        <w:t xml:space="preserve">) sequence and against each other. </w:t>
      </w:r>
      <w:proofErr w:type="spellStart"/>
      <w:r w:rsidR="0091154F">
        <w:t>Nucelotide</w:t>
      </w:r>
      <w:proofErr w:type="spellEnd"/>
      <w:r w:rsidR="0091154F">
        <w:t xml:space="preserve"> similarity and </w:t>
      </w:r>
      <w:proofErr w:type="spellStart"/>
      <w:r w:rsidR="0091154F">
        <w:t>bootscan</w:t>
      </w:r>
      <w:proofErr w:type="spellEnd"/>
      <w:r w:rsidR="0091154F">
        <w:t xml:space="preserve"> plots compare </w:t>
      </w:r>
      <w:r w:rsidR="0091154F">
        <w:rPr>
          <w:i/>
          <w:iCs/>
        </w:rPr>
        <w:t xml:space="preserve">P. rufus </w:t>
      </w:r>
      <w:proofErr w:type="spellStart"/>
      <w:r w:rsidR="0091154F">
        <w:rPr>
          <w:i/>
          <w:iCs/>
        </w:rPr>
        <w:t>Nobecovirus</w:t>
      </w:r>
      <w:proofErr w:type="spellEnd"/>
      <w:r w:rsidR="0091154F">
        <w:rPr>
          <w:i/>
          <w:iCs/>
        </w:rPr>
        <w:t xml:space="preserve"> </w:t>
      </w:r>
      <w:r w:rsidR="0091154F">
        <w:t xml:space="preserve">and both </w:t>
      </w:r>
      <w:r w:rsidR="0091154F">
        <w:rPr>
          <w:i/>
          <w:iCs/>
        </w:rPr>
        <w:t xml:space="preserve">R. </w:t>
      </w:r>
      <w:proofErr w:type="spellStart"/>
      <w:r w:rsidR="0091154F">
        <w:rPr>
          <w:i/>
          <w:iCs/>
        </w:rPr>
        <w:t>madagascariensis</w:t>
      </w:r>
      <w:proofErr w:type="spellEnd"/>
      <w:r w:rsidR="0091154F">
        <w:rPr>
          <w:i/>
          <w:iCs/>
        </w:rPr>
        <w:t xml:space="preserve"> </w:t>
      </w:r>
      <w:proofErr w:type="spellStart"/>
      <w:r w:rsidR="0091154F">
        <w:rPr>
          <w:i/>
          <w:iCs/>
        </w:rPr>
        <w:t>Nobecovirus</w:t>
      </w:r>
      <w:proofErr w:type="spellEnd"/>
      <w:r w:rsidR="0091154F">
        <w:rPr>
          <w:i/>
          <w:iCs/>
        </w:rPr>
        <w:t xml:space="preserve"> </w:t>
      </w:r>
      <w:r w:rsidR="0091154F">
        <w:t xml:space="preserve">sequences against grouped </w:t>
      </w:r>
      <w:r w:rsidR="004E11E2">
        <w:t xml:space="preserve">reference </w:t>
      </w:r>
      <w:r w:rsidR="009E58F7">
        <w:t xml:space="preserve">sequences </w:t>
      </w:r>
      <w:r w:rsidR="004E11E2">
        <w:t xml:space="preserve">corresponding to HKU9 </w:t>
      </w:r>
      <w:r w:rsidR="009E58F7">
        <w:t>(</w:t>
      </w:r>
      <w:r w:rsidR="009E58F7" w:rsidRPr="00BA14F4">
        <w:rPr>
          <w:iCs/>
        </w:rPr>
        <w:t>EF065514</w:t>
      </w:r>
      <w:r w:rsidR="009E58F7">
        <w:rPr>
          <w:iCs/>
        </w:rPr>
        <w:t>-</w:t>
      </w:r>
      <w:r w:rsidR="009E58F7" w:rsidRPr="00BA14F4">
        <w:rPr>
          <w:iCs/>
        </w:rPr>
        <w:t>EF06551</w:t>
      </w:r>
      <w:r w:rsidR="009E58F7">
        <w:rPr>
          <w:iCs/>
        </w:rPr>
        <w:t xml:space="preserve">6, </w:t>
      </w:r>
      <w:r w:rsidR="009E58F7" w:rsidRPr="00BA14F4">
        <w:rPr>
          <w:iCs/>
        </w:rPr>
        <w:t>HM21109</w:t>
      </w:r>
      <w:r w:rsidR="009E58F7">
        <w:rPr>
          <w:iCs/>
        </w:rPr>
        <w:t>8-</w:t>
      </w:r>
      <w:r w:rsidR="009E58F7" w:rsidRPr="00BA14F4">
        <w:rPr>
          <w:iCs/>
        </w:rPr>
        <w:t>HM211</w:t>
      </w:r>
      <w:r w:rsidR="009E58F7">
        <w:rPr>
          <w:iCs/>
        </w:rPr>
        <w:t xml:space="preserve">100, </w:t>
      </w:r>
      <w:r w:rsidR="009E58F7" w:rsidRPr="00BA14F4">
        <w:rPr>
          <w:iCs/>
        </w:rPr>
        <w:t>MG693170</w:t>
      </w:r>
      <w:r w:rsidR="009E58F7">
        <w:rPr>
          <w:iCs/>
        </w:rPr>
        <w:t xml:space="preserve">, </w:t>
      </w:r>
      <w:r w:rsidR="009E58F7" w:rsidRPr="00BA14F4">
        <w:rPr>
          <w:iCs/>
        </w:rPr>
        <w:t>NC_009021</w:t>
      </w:r>
      <w:r w:rsidR="009E58F7">
        <w:rPr>
          <w:iCs/>
        </w:rPr>
        <w:t xml:space="preserve">, </w:t>
      </w:r>
      <w:r w:rsidR="009E58F7" w:rsidRPr="00BA14F4">
        <w:rPr>
          <w:iCs/>
        </w:rPr>
        <w:t>MG762674</w:t>
      </w:r>
      <w:r w:rsidR="009E58F7">
        <w:rPr>
          <w:iCs/>
        </w:rPr>
        <w:t xml:space="preserve">) and </w:t>
      </w:r>
      <w:r w:rsidR="009E58F7">
        <w:rPr>
          <w:i/>
        </w:rPr>
        <w:t xml:space="preserve">Eidolon </w:t>
      </w:r>
      <w:proofErr w:type="spellStart"/>
      <w:r w:rsidR="009E58F7">
        <w:rPr>
          <w:i/>
        </w:rPr>
        <w:t>helvum</w:t>
      </w:r>
      <w:proofErr w:type="spellEnd"/>
      <w:r w:rsidR="009E58F7">
        <w:rPr>
          <w:i/>
        </w:rPr>
        <w:t xml:space="preserve"> </w:t>
      </w:r>
      <w:r w:rsidR="009E58F7">
        <w:rPr>
          <w:iCs/>
        </w:rPr>
        <w:t>Africa-derived (</w:t>
      </w:r>
      <w:r w:rsidR="009E58F7" w:rsidRPr="00BA14F4">
        <w:rPr>
          <w:iCs/>
        </w:rPr>
        <w:t>MG693169</w:t>
      </w:r>
      <w:r w:rsidR="009E58F7">
        <w:rPr>
          <w:iCs/>
        </w:rPr>
        <w:t xml:space="preserve">, </w:t>
      </w:r>
      <w:r w:rsidR="009E58F7" w:rsidRPr="00BA14F4">
        <w:rPr>
          <w:iCs/>
        </w:rPr>
        <w:t>MG69317</w:t>
      </w:r>
      <w:r w:rsidR="009E58F7">
        <w:rPr>
          <w:iCs/>
        </w:rPr>
        <w:t>1-</w:t>
      </w:r>
      <w:r w:rsidR="009E58F7" w:rsidRPr="00BA14F4">
        <w:rPr>
          <w:iCs/>
        </w:rPr>
        <w:t>MG693172</w:t>
      </w:r>
      <w:r w:rsidR="009E58F7">
        <w:rPr>
          <w:iCs/>
        </w:rPr>
        <w:t xml:space="preserve">, </w:t>
      </w:r>
      <w:r w:rsidR="009E58F7" w:rsidRPr="00BA14F4">
        <w:rPr>
          <w:iCs/>
        </w:rPr>
        <w:t>NC_048212</w:t>
      </w:r>
      <w:r w:rsidR="009E58F7">
        <w:t xml:space="preserve"> )</w:t>
      </w:r>
      <w:r w:rsidR="004E11E2">
        <w:t xml:space="preserve"> </w:t>
      </w:r>
      <w:proofErr w:type="spellStart"/>
      <w:r w:rsidR="004E11E2">
        <w:rPr>
          <w:i/>
          <w:iCs/>
        </w:rPr>
        <w:t>Nobecovirus</w:t>
      </w:r>
      <w:proofErr w:type="spellEnd"/>
      <w:r w:rsidR="004E11E2">
        <w:rPr>
          <w:i/>
          <w:iCs/>
        </w:rPr>
        <w:t xml:space="preserve"> </w:t>
      </w:r>
      <w:r w:rsidR="009E58F7">
        <w:t>lineages</w:t>
      </w:r>
      <w:r w:rsidR="004E11E2">
        <w:t>.</w:t>
      </w:r>
      <w:r w:rsidR="00C732E8">
        <w:t xml:space="preserve"> Line color indicates similar</w:t>
      </w:r>
      <w:r w:rsidR="0091154F">
        <w:t>it</w:t>
      </w:r>
      <w:r w:rsidR="00C732E8">
        <w:t>y (A</w:t>
      </w:r>
      <w:r w:rsidR="0091154F">
        <w:t xml:space="preserve"> and B</w:t>
      </w:r>
      <w:r w:rsidR="00C732E8">
        <w:t xml:space="preserve">) and </w:t>
      </w:r>
      <w:proofErr w:type="spellStart"/>
      <w:r w:rsidR="009E58F7">
        <w:t>b</w:t>
      </w:r>
      <w:r w:rsidR="00C732E8">
        <w:t>ootscan</w:t>
      </w:r>
      <w:proofErr w:type="spellEnd"/>
      <w:r w:rsidR="00C732E8">
        <w:t xml:space="preserve"> grouping (</w:t>
      </w:r>
      <w:r w:rsidR="0091154F">
        <w:t>C</w:t>
      </w:r>
      <w:r w:rsidR="00C732E8">
        <w:t xml:space="preserve">) of the query sequence with the corresponding </w:t>
      </w:r>
      <w:proofErr w:type="spellStart"/>
      <w:r w:rsidR="00C732E8" w:rsidRPr="00C732E8">
        <w:rPr>
          <w:i/>
          <w:iCs/>
        </w:rPr>
        <w:t>Nobecovirus</w:t>
      </w:r>
      <w:proofErr w:type="spellEnd"/>
      <w:r w:rsidR="00C732E8">
        <w:t xml:space="preserve"> genotype, along disparate regions of the </w:t>
      </w:r>
      <w:proofErr w:type="spellStart"/>
      <w:r w:rsidR="00C732E8">
        <w:t>CoV</w:t>
      </w:r>
      <w:proofErr w:type="spellEnd"/>
      <w:r w:rsidR="00C732E8">
        <w:t xml:space="preserve"> genome, as indicated by the colored bar at the bottom of each plot.</w:t>
      </w:r>
      <w:r w:rsidR="009E58F7">
        <w:t xml:space="preserve"> </w:t>
      </w:r>
      <w:r w:rsidR="00A673C2">
        <w:t>Amino acid similarity plots (A) were generated using a window size of 100</w:t>
      </w:r>
      <w:r w:rsidR="00AE3473">
        <w:t>aa</w:t>
      </w:r>
      <w:r w:rsidR="00A673C2">
        <w:t xml:space="preserve"> and a step size of 20</w:t>
      </w:r>
      <w:r w:rsidR="00AE3473">
        <w:t>aa</w:t>
      </w:r>
      <w:r w:rsidR="00A673C2">
        <w:t xml:space="preserve">. Nucleotide similarity and </w:t>
      </w:r>
      <w:proofErr w:type="spellStart"/>
      <w:r w:rsidR="00A673C2">
        <w:t>bootscan</w:t>
      </w:r>
      <w:proofErr w:type="spellEnd"/>
      <w:r w:rsidR="00A673C2">
        <w:t xml:space="preserve"> plots (B and C) </w:t>
      </w:r>
      <w:r w:rsidR="009E58F7">
        <w:rPr>
          <w:iCs/>
        </w:rPr>
        <w:t xml:space="preserve">were </w:t>
      </w:r>
      <w:r w:rsidR="00A673C2">
        <w:rPr>
          <w:iCs/>
        </w:rPr>
        <w:t>generated</w:t>
      </w:r>
      <w:r w:rsidR="009E58F7">
        <w:rPr>
          <w:iCs/>
        </w:rPr>
        <w:t xml:space="preserve"> using a window size of 200bp and a step size of 20bp.</w:t>
      </w:r>
    </w:p>
    <w:p w14:paraId="3BD0E731" w14:textId="51A2C424" w:rsidR="0091154F" w:rsidRDefault="0091154F" w:rsidP="008A26A7">
      <w:pPr>
        <w:rPr>
          <w:ins w:id="77" w:author="Kettenburg, Gwenddolen" w:date="2021-09-15T10:46:00Z"/>
          <w:iCs/>
        </w:rPr>
      </w:pPr>
    </w:p>
    <w:p w14:paraId="6C4B89D8" w14:textId="5D2C9107" w:rsidR="0091154F" w:rsidRDefault="0091154F" w:rsidP="008A26A7">
      <w:pPr>
        <w:rPr>
          <w:ins w:id="78" w:author="Kettenburg, Gwenddolen" w:date="2021-09-15T10:46:00Z"/>
          <w:i/>
          <w:iCs/>
        </w:rPr>
      </w:pPr>
    </w:p>
    <w:p w14:paraId="7160632D" w14:textId="02A2D0CE" w:rsidR="00A673C2" w:rsidRDefault="00A673C2" w:rsidP="008A26A7">
      <w:pPr>
        <w:rPr>
          <w:ins w:id="79" w:author="Kettenburg, Gwenddolen" w:date="2021-09-15T10:46:00Z"/>
          <w:i/>
          <w:iCs/>
        </w:rPr>
      </w:pPr>
    </w:p>
    <w:p w14:paraId="4233AB1F" w14:textId="25045788" w:rsidR="00A673C2" w:rsidRDefault="00A673C2" w:rsidP="008A26A7">
      <w:pPr>
        <w:rPr>
          <w:i/>
          <w:iCs/>
        </w:rPr>
      </w:pPr>
    </w:p>
    <w:p w14:paraId="0C583643" w14:textId="4F0617A5" w:rsidR="00A673C2" w:rsidRDefault="00A673C2" w:rsidP="008A26A7">
      <w:pPr>
        <w:rPr>
          <w:i/>
          <w:iCs/>
        </w:rPr>
      </w:pPr>
    </w:p>
    <w:p w14:paraId="69C55963" w14:textId="77777777" w:rsidR="00B65D8A" w:rsidRDefault="00B65D8A" w:rsidP="001B7E35">
      <w:pPr>
        <w:ind w:left="-360" w:right="-360"/>
        <w:rPr>
          <w:i/>
          <w:iCs/>
        </w:rPr>
      </w:pPr>
    </w:p>
    <w:p w14:paraId="6B126008" w14:textId="26ECE978" w:rsidR="008A26A7" w:rsidRPr="001B7E35" w:rsidRDefault="008A26A7" w:rsidP="001B7E35">
      <w:pPr>
        <w:ind w:left="-360" w:right="-360"/>
        <w:rPr>
          <w:b/>
          <w:bCs/>
          <w:sz w:val="22"/>
          <w:szCs w:val="22"/>
        </w:rPr>
      </w:pPr>
      <w:r w:rsidRPr="001B7E35">
        <w:rPr>
          <w:b/>
          <w:bCs/>
          <w:sz w:val="22"/>
          <w:szCs w:val="22"/>
        </w:rPr>
        <w:t xml:space="preserve">Table 1. </w:t>
      </w:r>
      <w:r w:rsidR="001B7E35" w:rsidRPr="001B7E35">
        <w:rPr>
          <w:b/>
          <w:bCs/>
          <w:sz w:val="22"/>
          <w:szCs w:val="22"/>
        </w:rPr>
        <w:t xml:space="preserve">Putative Transcription Regulatory Sequences in novel </w:t>
      </w:r>
      <w:proofErr w:type="spellStart"/>
      <w:r w:rsidR="001B7E35" w:rsidRPr="001B7E35">
        <w:rPr>
          <w:b/>
          <w:bCs/>
          <w:i/>
          <w:iCs/>
          <w:sz w:val="22"/>
          <w:szCs w:val="22"/>
        </w:rPr>
        <w:t>Nobecoviruses</w:t>
      </w:r>
      <w:proofErr w:type="spellEnd"/>
      <w:r w:rsidR="001B7E35" w:rsidRPr="001B7E35">
        <w:rPr>
          <w:b/>
          <w:bCs/>
          <w:i/>
          <w:iCs/>
          <w:sz w:val="22"/>
          <w:szCs w:val="22"/>
        </w:rPr>
        <w:t xml:space="preserve"> </w:t>
      </w:r>
      <w:r w:rsidR="001B7E35" w:rsidRPr="001B7E35">
        <w:rPr>
          <w:b/>
          <w:bCs/>
          <w:sz w:val="22"/>
          <w:szCs w:val="22"/>
        </w:rPr>
        <w:t>from Madagascar fruit bats.</w:t>
      </w:r>
    </w:p>
    <w:p w14:paraId="35C74ABC" w14:textId="2AE8FFEB" w:rsidR="0089028D" w:rsidRDefault="0089028D" w:rsidP="00A60EE4">
      <w:pPr>
        <w:rPr>
          <w:b/>
          <w:bCs/>
        </w:rPr>
      </w:pPr>
    </w:p>
    <w:tbl>
      <w:tblPr>
        <w:tblStyle w:val="TableGrid"/>
        <w:tblW w:w="10080" w:type="dxa"/>
        <w:tblInd w:w="-4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6"/>
        <w:gridCol w:w="827"/>
        <w:gridCol w:w="1311"/>
        <w:gridCol w:w="1162"/>
        <w:gridCol w:w="1055"/>
        <w:gridCol w:w="1396"/>
        <w:gridCol w:w="1953"/>
      </w:tblGrid>
      <w:tr w:rsidR="00226F58" w:rsidRPr="00B55644" w14:paraId="59029E5D" w14:textId="77777777" w:rsidTr="00B65D8A">
        <w:tc>
          <w:tcPr>
            <w:tcW w:w="2376" w:type="dxa"/>
            <w:tcBorders>
              <w:top w:val="single" w:sz="4" w:space="0" w:color="auto"/>
              <w:bottom w:val="single" w:sz="4" w:space="0" w:color="auto"/>
            </w:tcBorders>
          </w:tcPr>
          <w:p w14:paraId="06CC034E" w14:textId="77777777" w:rsidR="00226F58" w:rsidRPr="00B55644" w:rsidRDefault="00226F58" w:rsidP="00821965">
            <w:pPr>
              <w:jc w:val="center"/>
              <w:rPr>
                <w:rFonts w:ascii="Times" w:hAnsi="Times"/>
                <w:b/>
                <w:bCs/>
                <w:sz w:val="18"/>
                <w:szCs w:val="18"/>
              </w:rPr>
            </w:pPr>
            <w:r w:rsidRPr="00B55644">
              <w:rPr>
                <w:rFonts w:ascii="Times" w:hAnsi="Times"/>
                <w:b/>
                <w:bCs/>
                <w:sz w:val="18"/>
                <w:szCs w:val="18"/>
              </w:rPr>
              <w:t>Coronavirus</w:t>
            </w:r>
          </w:p>
        </w:tc>
        <w:tc>
          <w:tcPr>
            <w:tcW w:w="827" w:type="dxa"/>
            <w:tcBorders>
              <w:top w:val="single" w:sz="4" w:space="0" w:color="auto"/>
              <w:bottom w:val="single" w:sz="4" w:space="0" w:color="auto"/>
            </w:tcBorders>
          </w:tcPr>
          <w:p w14:paraId="5BA78A18" w14:textId="77777777" w:rsidR="00226F58" w:rsidRPr="00B55644" w:rsidRDefault="00226F58" w:rsidP="00821965">
            <w:pPr>
              <w:jc w:val="center"/>
              <w:rPr>
                <w:rFonts w:ascii="Times" w:hAnsi="Times"/>
                <w:b/>
                <w:bCs/>
                <w:sz w:val="18"/>
                <w:szCs w:val="18"/>
              </w:rPr>
            </w:pPr>
            <w:r w:rsidRPr="00B55644">
              <w:rPr>
                <w:rFonts w:ascii="Times" w:hAnsi="Times"/>
                <w:b/>
                <w:bCs/>
                <w:sz w:val="18"/>
                <w:szCs w:val="18"/>
              </w:rPr>
              <w:t>ORF</w:t>
            </w:r>
          </w:p>
        </w:tc>
        <w:tc>
          <w:tcPr>
            <w:tcW w:w="1311" w:type="dxa"/>
            <w:tcBorders>
              <w:top w:val="single" w:sz="4" w:space="0" w:color="auto"/>
              <w:bottom w:val="single" w:sz="4" w:space="0" w:color="auto"/>
            </w:tcBorders>
          </w:tcPr>
          <w:p w14:paraId="4569B4DA" w14:textId="77777777" w:rsidR="00226F58" w:rsidRPr="00B55644" w:rsidRDefault="00226F58" w:rsidP="00821965">
            <w:pPr>
              <w:jc w:val="center"/>
              <w:rPr>
                <w:rFonts w:ascii="Times" w:hAnsi="Times"/>
                <w:b/>
                <w:bCs/>
                <w:sz w:val="18"/>
                <w:szCs w:val="18"/>
              </w:rPr>
            </w:pPr>
            <w:r w:rsidRPr="00B55644">
              <w:rPr>
                <w:rFonts w:ascii="Times" w:hAnsi="Times"/>
                <w:b/>
                <w:bCs/>
                <w:sz w:val="18"/>
                <w:szCs w:val="18"/>
              </w:rPr>
              <w:t>TRS location (</w:t>
            </w:r>
            <w:proofErr w:type="spellStart"/>
            <w:r w:rsidRPr="00B55644">
              <w:rPr>
                <w:rFonts w:ascii="Times" w:hAnsi="Times"/>
                <w:b/>
                <w:bCs/>
                <w:sz w:val="18"/>
                <w:szCs w:val="18"/>
              </w:rPr>
              <w:t>nt</w:t>
            </w:r>
            <w:proofErr w:type="spellEnd"/>
            <w:r w:rsidRPr="00B55644">
              <w:rPr>
                <w:rFonts w:ascii="Times" w:hAnsi="Times"/>
                <w:b/>
                <w:bCs/>
                <w:sz w:val="18"/>
                <w:szCs w:val="18"/>
              </w:rPr>
              <w:t>)</w:t>
            </w:r>
          </w:p>
        </w:tc>
        <w:tc>
          <w:tcPr>
            <w:tcW w:w="1162" w:type="dxa"/>
            <w:tcBorders>
              <w:top w:val="single" w:sz="4" w:space="0" w:color="auto"/>
              <w:bottom w:val="single" w:sz="4" w:space="0" w:color="auto"/>
            </w:tcBorders>
          </w:tcPr>
          <w:p w14:paraId="034BEBE3" w14:textId="77777777" w:rsidR="00226F58" w:rsidRPr="00B55644" w:rsidRDefault="00226F58" w:rsidP="00821965">
            <w:pPr>
              <w:jc w:val="center"/>
              <w:rPr>
                <w:rFonts w:ascii="Times" w:hAnsi="Times"/>
                <w:b/>
                <w:bCs/>
                <w:sz w:val="18"/>
                <w:szCs w:val="18"/>
              </w:rPr>
            </w:pPr>
            <w:r w:rsidRPr="00B55644">
              <w:rPr>
                <w:rFonts w:ascii="Times" w:hAnsi="Times"/>
                <w:b/>
                <w:bCs/>
                <w:sz w:val="18"/>
                <w:szCs w:val="18"/>
              </w:rPr>
              <w:t>Leader TRS (</w:t>
            </w:r>
            <w:proofErr w:type="spellStart"/>
            <w:r w:rsidRPr="00B55644">
              <w:rPr>
                <w:rFonts w:ascii="Times" w:hAnsi="Times"/>
                <w:b/>
                <w:bCs/>
                <w:sz w:val="18"/>
                <w:szCs w:val="18"/>
              </w:rPr>
              <w:t>nt</w:t>
            </w:r>
            <w:proofErr w:type="spellEnd"/>
            <w:r w:rsidRPr="00B55644">
              <w:rPr>
                <w:rFonts w:ascii="Times" w:hAnsi="Times"/>
                <w:b/>
                <w:bCs/>
                <w:sz w:val="18"/>
                <w:szCs w:val="18"/>
              </w:rPr>
              <w:t>)</w:t>
            </w:r>
          </w:p>
        </w:tc>
        <w:tc>
          <w:tcPr>
            <w:tcW w:w="1055" w:type="dxa"/>
            <w:tcBorders>
              <w:top w:val="single" w:sz="4" w:space="0" w:color="auto"/>
              <w:bottom w:val="single" w:sz="4" w:space="0" w:color="auto"/>
            </w:tcBorders>
          </w:tcPr>
          <w:p w14:paraId="12A50B08" w14:textId="77777777" w:rsidR="00226F58" w:rsidRPr="00B55644" w:rsidRDefault="00226F58" w:rsidP="00821965">
            <w:pPr>
              <w:jc w:val="center"/>
              <w:rPr>
                <w:rFonts w:ascii="Times" w:hAnsi="Times"/>
                <w:b/>
                <w:bCs/>
                <w:sz w:val="18"/>
                <w:szCs w:val="18"/>
              </w:rPr>
            </w:pPr>
            <w:r w:rsidRPr="00B55644">
              <w:rPr>
                <w:rFonts w:ascii="Times" w:hAnsi="Times"/>
                <w:b/>
                <w:bCs/>
                <w:sz w:val="18"/>
                <w:szCs w:val="18"/>
              </w:rPr>
              <w:t>TRS region</w:t>
            </w:r>
          </w:p>
        </w:tc>
        <w:tc>
          <w:tcPr>
            <w:tcW w:w="1396" w:type="dxa"/>
            <w:tcBorders>
              <w:top w:val="single" w:sz="4" w:space="0" w:color="auto"/>
              <w:bottom w:val="single" w:sz="4" w:space="0" w:color="auto"/>
            </w:tcBorders>
          </w:tcPr>
          <w:p w14:paraId="60A4E1C9" w14:textId="77777777" w:rsidR="00226F58" w:rsidRPr="00B55644" w:rsidRDefault="00226F58" w:rsidP="00821965">
            <w:pPr>
              <w:jc w:val="center"/>
              <w:rPr>
                <w:rFonts w:ascii="Times" w:hAnsi="Times"/>
                <w:b/>
                <w:bCs/>
                <w:sz w:val="18"/>
                <w:szCs w:val="18"/>
              </w:rPr>
            </w:pPr>
            <w:r w:rsidRPr="00B55644">
              <w:rPr>
                <w:rFonts w:ascii="Times" w:hAnsi="Times"/>
                <w:b/>
                <w:bCs/>
                <w:sz w:val="18"/>
                <w:szCs w:val="18"/>
              </w:rPr>
              <w:t>Intergenic TRS</w:t>
            </w:r>
          </w:p>
        </w:tc>
        <w:tc>
          <w:tcPr>
            <w:tcW w:w="1953" w:type="dxa"/>
            <w:tcBorders>
              <w:top w:val="single" w:sz="4" w:space="0" w:color="auto"/>
              <w:bottom w:val="single" w:sz="4" w:space="0" w:color="auto"/>
            </w:tcBorders>
          </w:tcPr>
          <w:p w14:paraId="3076CF7C" w14:textId="77777777" w:rsidR="00226F58" w:rsidRPr="00B55644" w:rsidRDefault="00226F58" w:rsidP="00821965">
            <w:pPr>
              <w:jc w:val="center"/>
              <w:rPr>
                <w:rFonts w:ascii="Times" w:hAnsi="Times"/>
                <w:b/>
                <w:bCs/>
                <w:sz w:val="18"/>
                <w:szCs w:val="18"/>
              </w:rPr>
            </w:pPr>
            <w:r w:rsidRPr="00B55644">
              <w:rPr>
                <w:rFonts w:ascii="Times" w:hAnsi="Times"/>
                <w:b/>
                <w:bCs/>
                <w:sz w:val="18"/>
                <w:szCs w:val="18"/>
              </w:rPr>
              <w:t>Distance from TRS to AUG (</w:t>
            </w:r>
            <w:proofErr w:type="spellStart"/>
            <w:r w:rsidRPr="00B55644">
              <w:rPr>
                <w:rFonts w:ascii="Times" w:hAnsi="Times"/>
                <w:b/>
                <w:bCs/>
                <w:sz w:val="18"/>
                <w:szCs w:val="18"/>
              </w:rPr>
              <w:t>nt</w:t>
            </w:r>
            <w:proofErr w:type="spellEnd"/>
            <w:r w:rsidRPr="00B55644">
              <w:rPr>
                <w:rFonts w:ascii="Times" w:hAnsi="Times"/>
                <w:b/>
                <w:bCs/>
                <w:sz w:val="18"/>
                <w:szCs w:val="18"/>
              </w:rPr>
              <w:t>)</w:t>
            </w:r>
          </w:p>
        </w:tc>
      </w:tr>
      <w:tr w:rsidR="00226F58" w:rsidRPr="00B55644" w14:paraId="6D26EBB0" w14:textId="77777777" w:rsidTr="00B65D8A">
        <w:tc>
          <w:tcPr>
            <w:tcW w:w="2376" w:type="dxa"/>
            <w:tcBorders>
              <w:top w:val="single" w:sz="4" w:space="0" w:color="auto"/>
            </w:tcBorders>
          </w:tcPr>
          <w:p w14:paraId="54823937" w14:textId="77777777" w:rsidR="00226F58" w:rsidRPr="00B55644" w:rsidRDefault="00226F58" w:rsidP="00821965">
            <w:pPr>
              <w:jc w:val="center"/>
              <w:rPr>
                <w:rFonts w:ascii="Times" w:hAnsi="Times"/>
                <w:sz w:val="18"/>
                <w:szCs w:val="18"/>
              </w:rPr>
            </w:pPr>
            <w:r w:rsidRPr="00B55644">
              <w:rPr>
                <w:rFonts w:ascii="Times" w:hAnsi="Times"/>
                <w:sz w:val="18"/>
                <w:szCs w:val="18"/>
              </w:rPr>
              <w:t>P_rufus_AMB140</w:t>
            </w:r>
          </w:p>
        </w:tc>
        <w:tc>
          <w:tcPr>
            <w:tcW w:w="827" w:type="dxa"/>
            <w:tcBorders>
              <w:top w:val="single" w:sz="4" w:space="0" w:color="auto"/>
            </w:tcBorders>
          </w:tcPr>
          <w:p w14:paraId="22D9CE3F" w14:textId="77777777" w:rsidR="00226F58" w:rsidRPr="0041748F" w:rsidRDefault="00226F58" w:rsidP="00821965">
            <w:pPr>
              <w:jc w:val="center"/>
              <w:rPr>
                <w:rFonts w:ascii="Times" w:hAnsi="Times"/>
                <w:sz w:val="18"/>
                <w:szCs w:val="18"/>
              </w:rPr>
            </w:pPr>
            <w:r w:rsidRPr="0041748F">
              <w:rPr>
                <w:rFonts w:ascii="Times" w:hAnsi="Times"/>
                <w:sz w:val="18"/>
                <w:szCs w:val="18"/>
              </w:rPr>
              <w:t>ORF1ab</w:t>
            </w:r>
          </w:p>
        </w:tc>
        <w:tc>
          <w:tcPr>
            <w:tcW w:w="1311" w:type="dxa"/>
            <w:tcBorders>
              <w:top w:val="single" w:sz="4" w:space="0" w:color="auto"/>
            </w:tcBorders>
          </w:tcPr>
          <w:p w14:paraId="18CA0382" w14:textId="77777777" w:rsidR="00226F58" w:rsidRPr="0041748F" w:rsidRDefault="00226F58" w:rsidP="00821965">
            <w:pPr>
              <w:jc w:val="center"/>
              <w:rPr>
                <w:rFonts w:ascii="Times" w:hAnsi="Times"/>
                <w:sz w:val="18"/>
                <w:szCs w:val="18"/>
              </w:rPr>
            </w:pPr>
            <w:r w:rsidRPr="0041748F">
              <w:rPr>
                <w:rFonts w:ascii="Times" w:hAnsi="Times"/>
                <w:sz w:val="18"/>
                <w:szCs w:val="18"/>
              </w:rPr>
              <w:t>65-70</w:t>
            </w:r>
          </w:p>
        </w:tc>
        <w:tc>
          <w:tcPr>
            <w:tcW w:w="1162" w:type="dxa"/>
            <w:tcBorders>
              <w:top w:val="single" w:sz="4" w:space="0" w:color="auto"/>
            </w:tcBorders>
            <w:vAlign w:val="bottom"/>
          </w:tcPr>
          <w:p w14:paraId="18F543AF" w14:textId="77777777" w:rsidR="00226F58" w:rsidRPr="0041748F" w:rsidRDefault="00226F58" w:rsidP="00821965">
            <w:pPr>
              <w:jc w:val="center"/>
              <w:rPr>
                <w:rFonts w:ascii="Times" w:hAnsi="Times"/>
                <w:sz w:val="18"/>
                <w:szCs w:val="18"/>
              </w:rPr>
            </w:pPr>
            <w:r w:rsidRPr="0041748F">
              <w:rPr>
                <w:rFonts w:ascii="Times" w:hAnsi="Times" w:cs="Arial"/>
                <w:sz w:val="18"/>
                <w:szCs w:val="18"/>
              </w:rPr>
              <w:t>UGAA</w:t>
            </w:r>
          </w:p>
        </w:tc>
        <w:tc>
          <w:tcPr>
            <w:tcW w:w="1055" w:type="dxa"/>
            <w:tcBorders>
              <w:top w:val="single" w:sz="4" w:space="0" w:color="auto"/>
            </w:tcBorders>
            <w:vAlign w:val="bottom"/>
          </w:tcPr>
          <w:p w14:paraId="14323F8F" w14:textId="77777777" w:rsidR="00226F58" w:rsidRPr="0041748F" w:rsidRDefault="00226F58" w:rsidP="00821965">
            <w:pPr>
              <w:jc w:val="center"/>
              <w:rPr>
                <w:rFonts w:ascii="Times" w:hAnsi="Times"/>
                <w:sz w:val="18"/>
                <w:szCs w:val="18"/>
              </w:rPr>
            </w:pPr>
            <w:r w:rsidRPr="0041748F">
              <w:rPr>
                <w:rFonts w:ascii="Times" w:hAnsi="Times" w:cs="Arial"/>
                <w:sz w:val="18"/>
                <w:szCs w:val="18"/>
              </w:rPr>
              <w:t>ACGAAC</w:t>
            </w:r>
          </w:p>
        </w:tc>
        <w:tc>
          <w:tcPr>
            <w:tcW w:w="1396" w:type="dxa"/>
            <w:tcBorders>
              <w:top w:val="single" w:sz="4" w:space="0" w:color="auto"/>
            </w:tcBorders>
            <w:vAlign w:val="bottom"/>
          </w:tcPr>
          <w:p w14:paraId="66BD0027" w14:textId="77777777" w:rsidR="00226F58" w:rsidRPr="0041748F" w:rsidRDefault="00226F58" w:rsidP="00821965">
            <w:pPr>
              <w:jc w:val="center"/>
              <w:rPr>
                <w:rFonts w:ascii="Times" w:hAnsi="Times"/>
                <w:sz w:val="18"/>
                <w:szCs w:val="18"/>
              </w:rPr>
            </w:pPr>
            <w:r w:rsidRPr="0041748F">
              <w:rPr>
                <w:rFonts w:ascii="Times" w:hAnsi="Times" w:cs="Arial"/>
                <w:sz w:val="18"/>
                <w:szCs w:val="18"/>
              </w:rPr>
              <w:t>UUAAU</w:t>
            </w:r>
          </w:p>
        </w:tc>
        <w:tc>
          <w:tcPr>
            <w:tcW w:w="1953" w:type="dxa"/>
            <w:tcBorders>
              <w:top w:val="single" w:sz="4" w:space="0" w:color="auto"/>
            </w:tcBorders>
            <w:vAlign w:val="bottom"/>
          </w:tcPr>
          <w:p w14:paraId="7BBBC2A3" w14:textId="77777777" w:rsidR="00226F58" w:rsidRPr="0041748F" w:rsidRDefault="00226F58" w:rsidP="00821965">
            <w:pPr>
              <w:jc w:val="center"/>
              <w:rPr>
                <w:rFonts w:ascii="Times" w:hAnsi="Times"/>
                <w:sz w:val="18"/>
                <w:szCs w:val="18"/>
              </w:rPr>
            </w:pPr>
            <w:r w:rsidRPr="0041748F">
              <w:rPr>
                <w:rFonts w:ascii="Times" w:hAnsi="Times" w:cs="Arial"/>
                <w:sz w:val="18"/>
                <w:szCs w:val="18"/>
              </w:rPr>
              <w:t>2</w:t>
            </w:r>
            <w:r>
              <w:rPr>
                <w:rFonts w:ascii="Times" w:hAnsi="Times" w:cs="Arial"/>
                <w:sz w:val="18"/>
                <w:szCs w:val="18"/>
              </w:rPr>
              <w:t>2</w:t>
            </w:r>
          </w:p>
        </w:tc>
      </w:tr>
      <w:tr w:rsidR="00226F58" w:rsidRPr="00B55644" w14:paraId="37BB8159" w14:textId="77777777" w:rsidTr="00B65D8A">
        <w:tc>
          <w:tcPr>
            <w:tcW w:w="2376" w:type="dxa"/>
          </w:tcPr>
          <w:p w14:paraId="092C9E2D" w14:textId="77777777" w:rsidR="00226F58" w:rsidRPr="00B55644" w:rsidRDefault="00226F58" w:rsidP="00821965">
            <w:pPr>
              <w:jc w:val="center"/>
              <w:rPr>
                <w:rFonts w:ascii="Times" w:hAnsi="Times"/>
                <w:sz w:val="18"/>
                <w:szCs w:val="18"/>
              </w:rPr>
            </w:pPr>
          </w:p>
        </w:tc>
        <w:tc>
          <w:tcPr>
            <w:tcW w:w="827" w:type="dxa"/>
          </w:tcPr>
          <w:p w14:paraId="0FBCD2BB" w14:textId="77777777" w:rsidR="00226F58" w:rsidRPr="0041748F" w:rsidRDefault="00226F58" w:rsidP="00821965">
            <w:pPr>
              <w:jc w:val="center"/>
              <w:rPr>
                <w:rFonts w:ascii="Times" w:hAnsi="Times"/>
                <w:sz w:val="18"/>
                <w:szCs w:val="18"/>
              </w:rPr>
            </w:pPr>
            <w:r w:rsidRPr="0041748F">
              <w:rPr>
                <w:rFonts w:ascii="Times" w:hAnsi="Times"/>
                <w:sz w:val="18"/>
                <w:szCs w:val="18"/>
              </w:rPr>
              <w:t>S</w:t>
            </w:r>
          </w:p>
        </w:tc>
        <w:tc>
          <w:tcPr>
            <w:tcW w:w="1311" w:type="dxa"/>
          </w:tcPr>
          <w:p w14:paraId="59ED141E" w14:textId="77777777" w:rsidR="00226F58" w:rsidRPr="0041748F" w:rsidRDefault="00226F58" w:rsidP="00821965">
            <w:pPr>
              <w:jc w:val="center"/>
              <w:rPr>
                <w:rFonts w:ascii="Times" w:hAnsi="Times"/>
                <w:sz w:val="18"/>
                <w:szCs w:val="18"/>
              </w:rPr>
            </w:pPr>
            <w:r w:rsidRPr="0041748F">
              <w:rPr>
                <w:rFonts w:ascii="Times" w:hAnsi="Times" w:cs="Arial"/>
                <w:color w:val="000000"/>
                <w:sz w:val="18"/>
                <w:szCs w:val="18"/>
              </w:rPr>
              <w:t>20667-20672</w:t>
            </w:r>
          </w:p>
        </w:tc>
        <w:tc>
          <w:tcPr>
            <w:tcW w:w="1162" w:type="dxa"/>
            <w:vAlign w:val="bottom"/>
          </w:tcPr>
          <w:p w14:paraId="7729A7F9" w14:textId="77777777" w:rsidR="00226F58" w:rsidRPr="0041748F" w:rsidRDefault="00226F58" w:rsidP="00821965">
            <w:pPr>
              <w:jc w:val="center"/>
              <w:rPr>
                <w:rFonts w:ascii="Times" w:hAnsi="Times"/>
                <w:sz w:val="18"/>
                <w:szCs w:val="18"/>
              </w:rPr>
            </w:pPr>
            <w:r w:rsidRPr="0041748F">
              <w:rPr>
                <w:rFonts w:ascii="Times" w:hAnsi="Times" w:cs="Arial"/>
                <w:sz w:val="18"/>
                <w:szCs w:val="18"/>
              </w:rPr>
              <w:t>GUGA</w:t>
            </w:r>
          </w:p>
        </w:tc>
        <w:tc>
          <w:tcPr>
            <w:tcW w:w="1055" w:type="dxa"/>
            <w:vAlign w:val="bottom"/>
          </w:tcPr>
          <w:p w14:paraId="141DFCF0" w14:textId="77777777" w:rsidR="00226F58" w:rsidRPr="0041748F" w:rsidRDefault="00226F58" w:rsidP="00821965">
            <w:pPr>
              <w:jc w:val="center"/>
              <w:rPr>
                <w:rFonts w:ascii="Times" w:hAnsi="Times"/>
                <w:sz w:val="18"/>
                <w:szCs w:val="18"/>
              </w:rPr>
            </w:pPr>
            <w:r w:rsidRPr="0041748F">
              <w:rPr>
                <w:rFonts w:ascii="Times" w:hAnsi="Times" w:cs="Arial"/>
                <w:sz w:val="18"/>
                <w:szCs w:val="18"/>
              </w:rPr>
              <w:t>ACGAAC</w:t>
            </w:r>
          </w:p>
        </w:tc>
        <w:tc>
          <w:tcPr>
            <w:tcW w:w="1396" w:type="dxa"/>
            <w:vAlign w:val="bottom"/>
          </w:tcPr>
          <w:p w14:paraId="5D7D31DE" w14:textId="77777777" w:rsidR="00226F58" w:rsidRPr="0041748F" w:rsidRDefault="00226F58" w:rsidP="00821965">
            <w:pPr>
              <w:jc w:val="center"/>
              <w:rPr>
                <w:rFonts w:ascii="Times" w:hAnsi="Times"/>
                <w:sz w:val="18"/>
                <w:szCs w:val="18"/>
              </w:rPr>
            </w:pPr>
            <w:r w:rsidRPr="0041748F">
              <w:rPr>
                <w:rFonts w:ascii="Times" w:hAnsi="Times" w:cs="Arial"/>
                <w:sz w:val="18"/>
                <w:szCs w:val="18"/>
              </w:rPr>
              <w:t>UUGUG</w:t>
            </w:r>
          </w:p>
        </w:tc>
        <w:tc>
          <w:tcPr>
            <w:tcW w:w="1953" w:type="dxa"/>
            <w:vAlign w:val="bottom"/>
          </w:tcPr>
          <w:p w14:paraId="26EEF1B5" w14:textId="77777777" w:rsidR="00226F58" w:rsidRPr="0041748F" w:rsidRDefault="00226F58" w:rsidP="00821965">
            <w:pPr>
              <w:jc w:val="center"/>
              <w:rPr>
                <w:rFonts w:ascii="Times" w:hAnsi="Times"/>
                <w:sz w:val="18"/>
                <w:szCs w:val="18"/>
              </w:rPr>
            </w:pPr>
            <w:r w:rsidRPr="0041748F">
              <w:rPr>
                <w:rFonts w:ascii="Times" w:hAnsi="Times" w:cs="Arial"/>
                <w:sz w:val="18"/>
                <w:szCs w:val="18"/>
              </w:rPr>
              <w:t>6</w:t>
            </w:r>
            <w:r>
              <w:rPr>
                <w:rFonts w:ascii="Times" w:hAnsi="Times" w:cs="Arial"/>
                <w:sz w:val="18"/>
                <w:szCs w:val="18"/>
              </w:rPr>
              <w:t>9</w:t>
            </w:r>
          </w:p>
        </w:tc>
      </w:tr>
      <w:tr w:rsidR="00226F58" w:rsidRPr="00B55644" w14:paraId="3DFEB40B" w14:textId="77777777" w:rsidTr="00B65D8A">
        <w:tc>
          <w:tcPr>
            <w:tcW w:w="2376" w:type="dxa"/>
          </w:tcPr>
          <w:p w14:paraId="2F5E0FF2" w14:textId="77777777" w:rsidR="00226F58" w:rsidRPr="00B55644" w:rsidRDefault="00226F58" w:rsidP="00821965">
            <w:pPr>
              <w:jc w:val="center"/>
              <w:rPr>
                <w:rFonts w:ascii="Times" w:hAnsi="Times"/>
                <w:sz w:val="18"/>
                <w:szCs w:val="18"/>
              </w:rPr>
            </w:pPr>
          </w:p>
        </w:tc>
        <w:tc>
          <w:tcPr>
            <w:tcW w:w="827" w:type="dxa"/>
          </w:tcPr>
          <w:p w14:paraId="46967DDF" w14:textId="77777777" w:rsidR="00226F58" w:rsidRPr="0041748F" w:rsidRDefault="00226F58" w:rsidP="00821965">
            <w:pPr>
              <w:jc w:val="center"/>
              <w:rPr>
                <w:rFonts w:ascii="Times" w:hAnsi="Times"/>
                <w:sz w:val="18"/>
                <w:szCs w:val="18"/>
              </w:rPr>
            </w:pPr>
            <w:r w:rsidRPr="0041748F">
              <w:rPr>
                <w:rFonts w:ascii="Times" w:hAnsi="Times"/>
                <w:sz w:val="18"/>
                <w:szCs w:val="18"/>
              </w:rPr>
              <w:t>NS3</w:t>
            </w:r>
          </w:p>
        </w:tc>
        <w:tc>
          <w:tcPr>
            <w:tcW w:w="1311" w:type="dxa"/>
          </w:tcPr>
          <w:p w14:paraId="1667AE61" w14:textId="77777777" w:rsidR="00226F58" w:rsidRPr="0041748F" w:rsidRDefault="00226F58" w:rsidP="00821965">
            <w:pPr>
              <w:jc w:val="center"/>
              <w:rPr>
                <w:rFonts w:ascii="Times" w:hAnsi="Times"/>
                <w:sz w:val="18"/>
                <w:szCs w:val="18"/>
              </w:rPr>
            </w:pPr>
            <w:r w:rsidRPr="0041748F">
              <w:rPr>
                <w:rFonts w:ascii="Times" w:hAnsi="Times" w:cs="Arial"/>
                <w:color w:val="000000"/>
                <w:sz w:val="18"/>
                <w:szCs w:val="18"/>
              </w:rPr>
              <w:t>24593-24598</w:t>
            </w:r>
          </w:p>
        </w:tc>
        <w:tc>
          <w:tcPr>
            <w:tcW w:w="1162" w:type="dxa"/>
            <w:vAlign w:val="bottom"/>
          </w:tcPr>
          <w:p w14:paraId="229974F7" w14:textId="77777777" w:rsidR="00226F58" w:rsidRPr="0041748F" w:rsidRDefault="00226F58" w:rsidP="00821965">
            <w:pPr>
              <w:jc w:val="center"/>
              <w:rPr>
                <w:rFonts w:ascii="Times" w:hAnsi="Times"/>
                <w:sz w:val="18"/>
                <w:szCs w:val="18"/>
              </w:rPr>
            </w:pPr>
            <w:r w:rsidRPr="0041748F">
              <w:rPr>
                <w:rFonts w:ascii="Times" w:hAnsi="Times" w:cs="Arial"/>
                <w:sz w:val="18"/>
                <w:szCs w:val="18"/>
              </w:rPr>
              <w:t>AAAG</w:t>
            </w:r>
          </w:p>
        </w:tc>
        <w:tc>
          <w:tcPr>
            <w:tcW w:w="1055" w:type="dxa"/>
            <w:vAlign w:val="bottom"/>
          </w:tcPr>
          <w:p w14:paraId="7428E445" w14:textId="77777777" w:rsidR="00226F58" w:rsidRPr="0041748F" w:rsidRDefault="00226F58" w:rsidP="00821965">
            <w:pPr>
              <w:jc w:val="center"/>
              <w:rPr>
                <w:rFonts w:ascii="Times" w:hAnsi="Times"/>
                <w:sz w:val="18"/>
                <w:szCs w:val="18"/>
              </w:rPr>
            </w:pPr>
            <w:r w:rsidRPr="0041748F">
              <w:rPr>
                <w:rFonts w:ascii="Times" w:hAnsi="Times" w:cs="Arial"/>
                <w:sz w:val="18"/>
                <w:szCs w:val="18"/>
              </w:rPr>
              <w:t>ACGAGC</w:t>
            </w:r>
          </w:p>
        </w:tc>
        <w:tc>
          <w:tcPr>
            <w:tcW w:w="1396" w:type="dxa"/>
            <w:vAlign w:val="bottom"/>
          </w:tcPr>
          <w:p w14:paraId="5FCA2247" w14:textId="77777777" w:rsidR="00226F58" w:rsidRPr="0041748F" w:rsidRDefault="00226F58" w:rsidP="00821965">
            <w:pPr>
              <w:jc w:val="center"/>
              <w:rPr>
                <w:rFonts w:ascii="Times" w:hAnsi="Times"/>
                <w:sz w:val="18"/>
                <w:szCs w:val="18"/>
              </w:rPr>
            </w:pPr>
            <w:r w:rsidRPr="0041748F">
              <w:rPr>
                <w:rFonts w:ascii="Times" w:hAnsi="Times" w:cs="Arial"/>
                <w:sz w:val="18"/>
                <w:szCs w:val="18"/>
              </w:rPr>
              <w:t>UUA</w:t>
            </w:r>
            <w:r w:rsidRPr="0041748F">
              <w:rPr>
                <w:rFonts w:ascii="Times" w:hAnsi="Times" w:cs="Arial"/>
                <w:b/>
                <w:bCs/>
                <w:color w:val="FF0000"/>
                <w:sz w:val="18"/>
                <w:szCs w:val="18"/>
              </w:rPr>
              <w:t>AUG</w:t>
            </w:r>
          </w:p>
        </w:tc>
        <w:tc>
          <w:tcPr>
            <w:tcW w:w="1953" w:type="dxa"/>
            <w:vAlign w:val="bottom"/>
          </w:tcPr>
          <w:p w14:paraId="6891D755" w14:textId="77777777" w:rsidR="00226F58" w:rsidRPr="0041748F" w:rsidRDefault="00226F58" w:rsidP="00821965">
            <w:pPr>
              <w:jc w:val="center"/>
              <w:rPr>
                <w:rFonts w:ascii="Times" w:hAnsi="Times"/>
                <w:sz w:val="18"/>
                <w:szCs w:val="18"/>
              </w:rPr>
            </w:pPr>
            <w:r w:rsidRPr="0041748F">
              <w:rPr>
                <w:rFonts w:ascii="Times" w:hAnsi="Times" w:cs="Arial"/>
                <w:sz w:val="18"/>
                <w:szCs w:val="18"/>
              </w:rPr>
              <w:t>3</w:t>
            </w:r>
          </w:p>
        </w:tc>
      </w:tr>
      <w:tr w:rsidR="00226F58" w:rsidRPr="00B55644" w14:paraId="55639CE0" w14:textId="77777777" w:rsidTr="00B65D8A">
        <w:tc>
          <w:tcPr>
            <w:tcW w:w="2376" w:type="dxa"/>
          </w:tcPr>
          <w:p w14:paraId="6F4DCD81" w14:textId="77777777" w:rsidR="00226F58" w:rsidRPr="00B55644" w:rsidRDefault="00226F58" w:rsidP="00821965">
            <w:pPr>
              <w:jc w:val="center"/>
              <w:rPr>
                <w:rFonts w:ascii="Times" w:hAnsi="Times"/>
                <w:sz w:val="18"/>
                <w:szCs w:val="18"/>
              </w:rPr>
            </w:pPr>
          </w:p>
        </w:tc>
        <w:tc>
          <w:tcPr>
            <w:tcW w:w="827" w:type="dxa"/>
          </w:tcPr>
          <w:p w14:paraId="16D1C0F5" w14:textId="77777777" w:rsidR="00226F58" w:rsidRPr="0041748F" w:rsidRDefault="00226F58" w:rsidP="00821965">
            <w:pPr>
              <w:jc w:val="center"/>
              <w:rPr>
                <w:rFonts w:ascii="Times" w:hAnsi="Times"/>
                <w:sz w:val="18"/>
                <w:szCs w:val="18"/>
              </w:rPr>
            </w:pPr>
            <w:r w:rsidRPr="0041748F">
              <w:rPr>
                <w:rFonts w:ascii="Times" w:hAnsi="Times"/>
                <w:sz w:val="18"/>
                <w:szCs w:val="18"/>
              </w:rPr>
              <w:t>E</w:t>
            </w:r>
          </w:p>
        </w:tc>
        <w:tc>
          <w:tcPr>
            <w:tcW w:w="1311" w:type="dxa"/>
          </w:tcPr>
          <w:p w14:paraId="07E42A7C" w14:textId="77777777" w:rsidR="00226F58" w:rsidRPr="0041748F" w:rsidRDefault="00226F58" w:rsidP="00821965">
            <w:pPr>
              <w:jc w:val="center"/>
              <w:rPr>
                <w:rFonts w:ascii="Times" w:hAnsi="Times"/>
                <w:sz w:val="18"/>
                <w:szCs w:val="18"/>
              </w:rPr>
            </w:pPr>
            <w:r w:rsidRPr="0041748F">
              <w:rPr>
                <w:rFonts w:ascii="Times" w:hAnsi="Times" w:cs="Arial"/>
                <w:color w:val="000000"/>
                <w:sz w:val="18"/>
                <w:szCs w:val="18"/>
              </w:rPr>
              <w:t>25240-25245</w:t>
            </w:r>
          </w:p>
        </w:tc>
        <w:tc>
          <w:tcPr>
            <w:tcW w:w="1162" w:type="dxa"/>
            <w:vAlign w:val="bottom"/>
          </w:tcPr>
          <w:p w14:paraId="573E825B" w14:textId="77777777" w:rsidR="00226F58" w:rsidRPr="0041748F" w:rsidRDefault="00226F58" w:rsidP="00821965">
            <w:pPr>
              <w:jc w:val="center"/>
              <w:rPr>
                <w:rFonts w:ascii="Times" w:hAnsi="Times"/>
                <w:sz w:val="18"/>
                <w:szCs w:val="18"/>
              </w:rPr>
            </w:pPr>
            <w:r w:rsidRPr="0041748F">
              <w:rPr>
                <w:rFonts w:ascii="Times" w:hAnsi="Times" w:cs="Arial"/>
                <w:sz w:val="18"/>
                <w:szCs w:val="18"/>
              </w:rPr>
              <w:t>UUUA</w:t>
            </w:r>
          </w:p>
        </w:tc>
        <w:tc>
          <w:tcPr>
            <w:tcW w:w="1055" w:type="dxa"/>
            <w:vAlign w:val="bottom"/>
          </w:tcPr>
          <w:p w14:paraId="141BB673" w14:textId="77777777" w:rsidR="00226F58" w:rsidRPr="0041748F" w:rsidRDefault="00226F58" w:rsidP="00821965">
            <w:pPr>
              <w:jc w:val="center"/>
              <w:rPr>
                <w:rFonts w:ascii="Times" w:hAnsi="Times"/>
                <w:sz w:val="18"/>
                <w:szCs w:val="18"/>
              </w:rPr>
            </w:pPr>
            <w:r w:rsidRPr="0041748F">
              <w:rPr>
                <w:rFonts w:ascii="Times" w:hAnsi="Times" w:cs="Arial"/>
                <w:sz w:val="18"/>
                <w:szCs w:val="18"/>
              </w:rPr>
              <w:t>ACGAAC</w:t>
            </w:r>
          </w:p>
        </w:tc>
        <w:tc>
          <w:tcPr>
            <w:tcW w:w="1396" w:type="dxa"/>
            <w:vAlign w:val="bottom"/>
          </w:tcPr>
          <w:p w14:paraId="06332802" w14:textId="77777777" w:rsidR="00226F58" w:rsidRPr="0041748F" w:rsidRDefault="00226F58" w:rsidP="00821965">
            <w:pPr>
              <w:jc w:val="center"/>
              <w:rPr>
                <w:rFonts w:ascii="Times" w:hAnsi="Times"/>
                <w:sz w:val="18"/>
                <w:szCs w:val="18"/>
              </w:rPr>
            </w:pPr>
            <w:r w:rsidRPr="0041748F">
              <w:rPr>
                <w:rFonts w:ascii="Times" w:hAnsi="Times" w:cs="Arial"/>
                <w:sz w:val="18"/>
                <w:szCs w:val="18"/>
              </w:rPr>
              <w:t>GUC</w:t>
            </w:r>
            <w:r w:rsidRPr="0041748F">
              <w:rPr>
                <w:rFonts w:ascii="Times" w:hAnsi="Times" w:cs="Arial"/>
                <w:b/>
                <w:bCs/>
                <w:color w:val="FF0000"/>
                <w:sz w:val="18"/>
                <w:szCs w:val="18"/>
              </w:rPr>
              <w:t>AUG</w:t>
            </w:r>
          </w:p>
        </w:tc>
        <w:tc>
          <w:tcPr>
            <w:tcW w:w="1953" w:type="dxa"/>
            <w:vAlign w:val="bottom"/>
          </w:tcPr>
          <w:p w14:paraId="73927A1D" w14:textId="77777777" w:rsidR="00226F58" w:rsidRPr="0041748F" w:rsidRDefault="00226F58" w:rsidP="00821965">
            <w:pPr>
              <w:jc w:val="center"/>
              <w:rPr>
                <w:rFonts w:ascii="Times" w:hAnsi="Times"/>
                <w:sz w:val="18"/>
                <w:szCs w:val="18"/>
              </w:rPr>
            </w:pPr>
            <w:r w:rsidRPr="0041748F">
              <w:rPr>
                <w:rFonts w:ascii="Times" w:hAnsi="Times" w:cs="Arial"/>
                <w:sz w:val="18"/>
                <w:szCs w:val="18"/>
              </w:rPr>
              <w:t>3</w:t>
            </w:r>
          </w:p>
        </w:tc>
      </w:tr>
      <w:tr w:rsidR="00226F58" w:rsidRPr="00B55644" w14:paraId="737AE69C" w14:textId="77777777" w:rsidTr="00B65D8A">
        <w:tc>
          <w:tcPr>
            <w:tcW w:w="2376" w:type="dxa"/>
          </w:tcPr>
          <w:p w14:paraId="69861E68" w14:textId="77777777" w:rsidR="00226F58" w:rsidRPr="00B55644" w:rsidRDefault="00226F58" w:rsidP="00821965">
            <w:pPr>
              <w:jc w:val="center"/>
              <w:rPr>
                <w:rFonts w:ascii="Times" w:hAnsi="Times"/>
                <w:sz w:val="18"/>
                <w:szCs w:val="18"/>
              </w:rPr>
            </w:pPr>
          </w:p>
        </w:tc>
        <w:tc>
          <w:tcPr>
            <w:tcW w:w="827" w:type="dxa"/>
          </w:tcPr>
          <w:p w14:paraId="59495E3C" w14:textId="77777777" w:rsidR="00226F58" w:rsidRPr="0041748F" w:rsidRDefault="00226F58" w:rsidP="00821965">
            <w:pPr>
              <w:jc w:val="center"/>
              <w:rPr>
                <w:rFonts w:ascii="Times" w:hAnsi="Times"/>
                <w:sz w:val="18"/>
                <w:szCs w:val="18"/>
              </w:rPr>
            </w:pPr>
            <w:r w:rsidRPr="0041748F">
              <w:rPr>
                <w:rFonts w:ascii="Times" w:hAnsi="Times"/>
                <w:sz w:val="18"/>
                <w:szCs w:val="18"/>
              </w:rPr>
              <w:t>M</w:t>
            </w:r>
          </w:p>
        </w:tc>
        <w:tc>
          <w:tcPr>
            <w:tcW w:w="1311" w:type="dxa"/>
          </w:tcPr>
          <w:p w14:paraId="6EB1178F" w14:textId="77777777" w:rsidR="00226F58" w:rsidRPr="0041748F" w:rsidRDefault="00226F58" w:rsidP="00821965">
            <w:pPr>
              <w:jc w:val="center"/>
              <w:rPr>
                <w:rFonts w:ascii="Times" w:hAnsi="Times"/>
                <w:sz w:val="18"/>
                <w:szCs w:val="18"/>
              </w:rPr>
            </w:pPr>
            <w:r w:rsidRPr="0041748F">
              <w:rPr>
                <w:rFonts w:ascii="Times" w:hAnsi="Times" w:cs="Arial"/>
                <w:color w:val="000000"/>
                <w:sz w:val="18"/>
                <w:szCs w:val="18"/>
              </w:rPr>
              <w:t>25451-25456</w:t>
            </w:r>
          </w:p>
        </w:tc>
        <w:tc>
          <w:tcPr>
            <w:tcW w:w="1162" w:type="dxa"/>
            <w:vAlign w:val="bottom"/>
          </w:tcPr>
          <w:p w14:paraId="1AE1BB24" w14:textId="77777777" w:rsidR="00226F58" w:rsidRPr="0041748F" w:rsidRDefault="00226F58" w:rsidP="00821965">
            <w:pPr>
              <w:jc w:val="center"/>
              <w:rPr>
                <w:rFonts w:ascii="Times" w:hAnsi="Times"/>
                <w:sz w:val="18"/>
                <w:szCs w:val="18"/>
              </w:rPr>
            </w:pPr>
            <w:r w:rsidRPr="0041748F">
              <w:rPr>
                <w:rFonts w:ascii="Times" w:hAnsi="Times" w:cs="Arial"/>
                <w:sz w:val="18"/>
                <w:szCs w:val="18"/>
              </w:rPr>
              <w:t>UUGA</w:t>
            </w:r>
          </w:p>
        </w:tc>
        <w:tc>
          <w:tcPr>
            <w:tcW w:w="1055" w:type="dxa"/>
            <w:vAlign w:val="bottom"/>
          </w:tcPr>
          <w:p w14:paraId="60D52706" w14:textId="77777777" w:rsidR="00226F58" w:rsidRPr="0041748F" w:rsidRDefault="00226F58" w:rsidP="00821965">
            <w:pPr>
              <w:jc w:val="center"/>
              <w:rPr>
                <w:rFonts w:ascii="Times" w:hAnsi="Times"/>
                <w:sz w:val="18"/>
                <w:szCs w:val="18"/>
              </w:rPr>
            </w:pPr>
            <w:r w:rsidRPr="0041748F">
              <w:rPr>
                <w:rFonts w:ascii="Times" w:hAnsi="Times" w:cs="Arial"/>
                <w:sz w:val="18"/>
                <w:szCs w:val="18"/>
              </w:rPr>
              <w:t>ACGAAC</w:t>
            </w:r>
          </w:p>
        </w:tc>
        <w:tc>
          <w:tcPr>
            <w:tcW w:w="1396" w:type="dxa"/>
            <w:vAlign w:val="bottom"/>
          </w:tcPr>
          <w:p w14:paraId="6C46EDF0" w14:textId="77777777" w:rsidR="00226F58" w:rsidRPr="0041748F" w:rsidRDefault="00226F58" w:rsidP="00821965">
            <w:pPr>
              <w:jc w:val="center"/>
              <w:rPr>
                <w:rFonts w:ascii="Times" w:hAnsi="Times"/>
                <w:sz w:val="18"/>
                <w:szCs w:val="18"/>
              </w:rPr>
            </w:pPr>
            <w:r w:rsidRPr="0041748F">
              <w:rPr>
                <w:rFonts w:ascii="Times" w:hAnsi="Times" w:cs="Arial"/>
                <w:sz w:val="18"/>
                <w:szCs w:val="18"/>
              </w:rPr>
              <w:t>AACAA</w:t>
            </w:r>
          </w:p>
        </w:tc>
        <w:tc>
          <w:tcPr>
            <w:tcW w:w="1953" w:type="dxa"/>
            <w:vAlign w:val="bottom"/>
          </w:tcPr>
          <w:p w14:paraId="78230B71" w14:textId="77777777" w:rsidR="00226F58" w:rsidRPr="0041748F" w:rsidRDefault="00226F58" w:rsidP="00821965">
            <w:pPr>
              <w:jc w:val="center"/>
              <w:rPr>
                <w:rFonts w:ascii="Times" w:hAnsi="Times"/>
                <w:sz w:val="18"/>
                <w:szCs w:val="18"/>
              </w:rPr>
            </w:pPr>
            <w:r w:rsidRPr="0041748F">
              <w:rPr>
                <w:rFonts w:ascii="Times" w:hAnsi="Times" w:cs="Arial"/>
                <w:sz w:val="18"/>
                <w:szCs w:val="18"/>
              </w:rPr>
              <w:t>15</w:t>
            </w:r>
          </w:p>
        </w:tc>
      </w:tr>
      <w:tr w:rsidR="00226F58" w:rsidRPr="00B55644" w14:paraId="0C1B5101" w14:textId="77777777" w:rsidTr="00B65D8A">
        <w:tc>
          <w:tcPr>
            <w:tcW w:w="2376" w:type="dxa"/>
          </w:tcPr>
          <w:p w14:paraId="4CEDD28D" w14:textId="77777777" w:rsidR="00226F58" w:rsidRPr="00B55644" w:rsidRDefault="00226F58" w:rsidP="00821965">
            <w:pPr>
              <w:jc w:val="center"/>
              <w:rPr>
                <w:rFonts w:ascii="Times" w:hAnsi="Times"/>
                <w:sz w:val="18"/>
                <w:szCs w:val="18"/>
              </w:rPr>
            </w:pPr>
          </w:p>
        </w:tc>
        <w:tc>
          <w:tcPr>
            <w:tcW w:w="827" w:type="dxa"/>
          </w:tcPr>
          <w:p w14:paraId="5AB34A01" w14:textId="77777777" w:rsidR="00226F58" w:rsidRPr="0041748F" w:rsidRDefault="00226F58" w:rsidP="00821965">
            <w:pPr>
              <w:jc w:val="center"/>
              <w:rPr>
                <w:rFonts w:ascii="Times" w:hAnsi="Times"/>
                <w:sz w:val="18"/>
                <w:szCs w:val="18"/>
              </w:rPr>
            </w:pPr>
            <w:r w:rsidRPr="0041748F">
              <w:rPr>
                <w:rFonts w:ascii="Times" w:hAnsi="Times"/>
                <w:sz w:val="18"/>
                <w:szCs w:val="18"/>
              </w:rPr>
              <w:t>N</w:t>
            </w:r>
          </w:p>
        </w:tc>
        <w:tc>
          <w:tcPr>
            <w:tcW w:w="1311" w:type="dxa"/>
          </w:tcPr>
          <w:p w14:paraId="2B2AFFF3" w14:textId="77777777" w:rsidR="00226F58" w:rsidRPr="0041748F" w:rsidRDefault="00226F58" w:rsidP="00821965">
            <w:pPr>
              <w:jc w:val="center"/>
              <w:rPr>
                <w:rFonts w:ascii="Times" w:hAnsi="Times"/>
                <w:sz w:val="18"/>
                <w:szCs w:val="18"/>
              </w:rPr>
            </w:pPr>
            <w:r w:rsidRPr="0041748F">
              <w:rPr>
                <w:rFonts w:ascii="Times" w:hAnsi="Times" w:cs="Arial"/>
                <w:color w:val="000000"/>
                <w:sz w:val="18"/>
                <w:szCs w:val="18"/>
              </w:rPr>
              <w:t>26170-26175</w:t>
            </w:r>
          </w:p>
        </w:tc>
        <w:tc>
          <w:tcPr>
            <w:tcW w:w="1162" w:type="dxa"/>
            <w:vAlign w:val="bottom"/>
          </w:tcPr>
          <w:p w14:paraId="2BA9E339" w14:textId="77777777" w:rsidR="00226F58" w:rsidRPr="0041748F" w:rsidRDefault="00226F58" w:rsidP="00821965">
            <w:pPr>
              <w:jc w:val="center"/>
              <w:rPr>
                <w:rFonts w:ascii="Times" w:hAnsi="Times"/>
                <w:sz w:val="18"/>
                <w:szCs w:val="18"/>
              </w:rPr>
            </w:pPr>
            <w:r w:rsidRPr="0041748F">
              <w:rPr>
                <w:rFonts w:ascii="Times" w:hAnsi="Times" w:cs="Arial"/>
                <w:sz w:val="18"/>
                <w:szCs w:val="18"/>
              </w:rPr>
              <w:t>UUGA</w:t>
            </w:r>
          </w:p>
        </w:tc>
        <w:tc>
          <w:tcPr>
            <w:tcW w:w="1055" w:type="dxa"/>
            <w:vAlign w:val="bottom"/>
          </w:tcPr>
          <w:p w14:paraId="2F7EC24C" w14:textId="77777777" w:rsidR="00226F58" w:rsidRPr="0041748F" w:rsidRDefault="00226F58" w:rsidP="00821965">
            <w:pPr>
              <w:jc w:val="center"/>
              <w:rPr>
                <w:rFonts w:ascii="Times" w:hAnsi="Times"/>
                <w:sz w:val="18"/>
                <w:szCs w:val="18"/>
              </w:rPr>
            </w:pPr>
            <w:r w:rsidRPr="0041748F">
              <w:rPr>
                <w:rFonts w:ascii="Times" w:hAnsi="Times" w:cs="Arial"/>
                <w:sz w:val="18"/>
                <w:szCs w:val="18"/>
              </w:rPr>
              <w:t>ACGAAA</w:t>
            </w:r>
          </w:p>
        </w:tc>
        <w:tc>
          <w:tcPr>
            <w:tcW w:w="1396" w:type="dxa"/>
            <w:vAlign w:val="bottom"/>
          </w:tcPr>
          <w:p w14:paraId="2CF0A71E" w14:textId="77777777" w:rsidR="00226F58" w:rsidRPr="0041748F" w:rsidRDefault="00226F58" w:rsidP="00821965">
            <w:pPr>
              <w:jc w:val="center"/>
              <w:rPr>
                <w:rFonts w:ascii="Times" w:hAnsi="Times"/>
                <w:sz w:val="18"/>
                <w:szCs w:val="18"/>
              </w:rPr>
            </w:pPr>
            <w:r w:rsidRPr="0041748F">
              <w:rPr>
                <w:rFonts w:ascii="Times" w:hAnsi="Times" w:cs="Arial"/>
                <w:sz w:val="18"/>
                <w:szCs w:val="18"/>
              </w:rPr>
              <w:t>UUAAA</w:t>
            </w:r>
          </w:p>
        </w:tc>
        <w:tc>
          <w:tcPr>
            <w:tcW w:w="1953" w:type="dxa"/>
            <w:vAlign w:val="bottom"/>
          </w:tcPr>
          <w:p w14:paraId="2747E4A5" w14:textId="77777777" w:rsidR="00226F58" w:rsidRPr="0041748F" w:rsidRDefault="00226F58" w:rsidP="00821965">
            <w:pPr>
              <w:jc w:val="center"/>
              <w:rPr>
                <w:rFonts w:ascii="Times" w:hAnsi="Times"/>
                <w:sz w:val="18"/>
                <w:szCs w:val="18"/>
              </w:rPr>
            </w:pPr>
            <w:r w:rsidRPr="0041748F">
              <w:rPr>
                <w:rFonts w:ascii="Times" w:hAnsi="Times" w:cs="Arial"/>
                <w:sz w:val="18"/>
                <w:szCs w:val="18"/>
              </w:rPr>
              <w:t>6</w:t>
            </w:r>
          </w:p>
        </w:tc>
      </w:tr>
      <w:tr w:rsidR="00226F58" w:rsidRPr="00B55644" w14:paraId="0C5B36DF" w14:textId="77777777" w:rsidTr="00B65D8A">
        <w:trPr>
          <w:trHeight w:val="117"/>
        </w:trPr>
        <w:tc>
          <w:tcPr>
            <w:tcW w:w="2376" w:type="dxa"/>
          </w:tcPr>
          <w:p w14:paraId="0EFF5CA5" w14:textId="77777777" w:rsidR="00226F58" w:rsidRPr="00B55644" w:rsidRDefault="00226F58" w:rsidP="00821965">
            <w:pPr>
              <w:jc w:val="center"/>
              <w:rPr>
                <w:rFonts w:ascii="Times" w:hAnsi="Times"/>
                <w:sz w:val="18"/>
                <w:szCs w:val="18"/>
              </w:rPr>
            </w:pPr>
          </w:p>
        </w:tc>
        <w:tc>
          <w:tcPr>
            <w:tcW w:w="827" w:type="dxa"/>
          </w:tcPr>
          <w:p w14:paraId="7591F224" w14:textId="77777777" w:rsidR="00226F58" w:rsidRPr="000B269A" w:rsidRDefault="00226F58" w:rsidP="00821965">
            <w:pPr>
              <w:jc w:val="center"/>
              <w:rPr>
                <w:rFonts w:ascii="Times" w:hAnsi="Times"/>
                <w:sz w:val="18"/>
                <w:szCs w:val="18"/>
              </w:rPr>
            </w:pPr>
            <w:r w:rsidRPr="000B269A">
              <w:rPr>
                <w:rFonts w:ascii="Times" w:hAnsi="Times"/>
                <w:sz w:val="18"/>
                <w:szCs w:val="18"/>
              </w:rPr>
              <w:t>NS7a</w:t>
            </w:r>
          </w:p>
        </w:tc>
        <w:tc>
          <w:tcPr>
            <w:tcW w:w="1311" w:type="dxa"/>
          </w:tcPr>
          <w:p w14:paraId="7B0344DD" w14:textId="77777777" w:rsidR="00226F58" w:rsidRPr="000B269A" w:rsidRDefault="00226F58" w:rsidP="00821965">
            <w:pPr>
              <w:jc w:val="center"/>
              <w:rPr>
                <w:rFonts w:ascii="Times" w:hAnsi="Times"/>
                <w:sz w:val="18"/>
                <w:szCs w:val="18"/>
              </w:rPr>
            </w:pPr>
            <w:r w:rsidRPr="000B269A">
              <w:rPr>
                <w:rFonts w:ascii="Times" w:hAnsi="Times" w:cs="Arial"/>
                <w:color w:val="000000"/>
                <w:sz w:val="18"/>
                <w:szCs w:val="18"/>
              </w:rPr>
              <w:t>27651-27656</w:t>
            </w:r>
          </w:p>
        </w:tc>
        <w:tc>
          <w:tcPr>
            <w:tcW w:w="1162" w:type="dxa"/>
            <w:vAlign w:val="bottom"/>
          </w:tcPr>
          <w:p w14:paraId="4775C0CE" w14:textId="77777777" w:rsidR="00226F58" w:rsidRPr="000B269A" w:rsidRDefault="00226F58" w:rsidP="00821965">
            <w:pPr>
              <w:jc w:val="center"/>
              <w:rPr>
                <w:rFonts w:ascii="Times" w:hAnsi="Times"/>
                <w:sz w:val="18"/>
                <w:szCs w:val="18"/>
              </w:rPr>
            </w:pPr>
            <w:r w:rsidRPr="000B269A">
              <w:rPr>
                <w:rFonts w:ascii="Times" w:hAnsi="Times" w:cs="Arial"/>
                <w:sz w:val="18"/>
                <w:szCs w:val="18"/>
              </w:rPr>
              <w:t>UUGA</w:t>
            </w:r>
          </w:p>
        </w:tc>
        <w:tc>
          <w:tcPr>
            <w:tcW w:w="1055" w:type="dxa"/>
            <w:vAlign w:val="bottom"/>
          </w:tcPr>
          <w:p w14:paraId="0B7275AE" w14:textId="77777777" w:rsidR="00226F58" w:rsidRPr="000B269A" w:rsidRDefault="00226F58" w:rsidP="00821965">
            <w:pPr>
              <w:jc w:val="center"/>
              <w:rPr>
                <w:rFonts w:ascii="Times" w:hAnsi="Times"/>
                <w:sz w:val="18"/>
                <w:szCs w:val="18"/>
              </w:rPr>
            </w:pPr>
            <w:r w:rsidRPr="000B269A">
              <w:rPr>
                <w:rFonts w:ascii="Times" w:hAnsi="Times" w:cs="Arial"/>
                <w:sz w:val="18"/>
                <w:szCs w:val="18"/>
              </w:rPr>
              <w:t>ACGAAG</w:t>
            </w:r>
          </w:p>
        </w:tc>
        <w:tc>
          <w:tcPr>
            <w:tcW w:w="1396" w:type="dxa"/>
            <w:vAlign w:val="bottom"/>
          </w:tcPr>
          <w:p w14:paraId="41195BB1" w14:textId="77777777" w:rsidR="00226F58" w:rsidRPr="000B269A" w:rsidRDefault="00226F58" w:rsidP="00821965">
            <w:pPr>
              <w:jc w:val="center"/>
              <w:rPr>
                <w:rFonts w:ascii="Times" w:hAnsi="Times"/>
                <w:sz w:val="18"/>
                <w:szCs w:val="18"/>
              </w:rPr>
            </w:pPr>
            <w:r w:rsidRPr="000B269A">
              <w:rPr>
                <w:rFonts w:ascii="Times" w:hAnsi="Times" w:cs="Arial"/>
                <w:b/>
                <w:bCs/>
                <w:color w:val="FF0000"/>
                <w:sz w:val="18"/>
                <w:szCs w:val="18"/>
              </w:rPr>
              <w:t>AUG</w:t>
            </w:r>
          </w:p>
        </w:tc>
        <w:tc>
          <w:tcPr>
            <w:tcW w:w="1953" w:type="dxa"/>
            <w:vAlign w:val="bottom"/>
          </w:tcPr>
          <w:p w14:paraId="04DF7A15" w14:textId="77777777" w:rsidR="00226F58" w:rsidRPr="000B269A" w:rsidRDefault="00226F58" w:rsidP="00821965">
            <w:pPr>
              <w:jc w:val="center"/>
              <w:rPr>
                <w:rFonts w:ascii="Times" w:hAnsi="Times"/>
                <w:sz w:val="18"/>
                <w:szCs w:val="18"/>
              </w:rPr>
            </w:pPr>
            <w:r w:rsidRPr="000B269A">
              <w:rPr>
                <w:rFonts w:ascii="Times" w:hAnsi="Times" w:cs="Arial"/>
                <w:sz w:val="18"/>
                <w:szCs w:val="18"/>
              </w:rPr>
              <w:t>0</w:t>
            </w:r>
          </w:p>
        </w:tc>
      </w:tr>
      <w:tr w:rsidR="00226F58" w:rsidRPr="00B55644" w14:paraId="4062008E" w14:textId="77777777" w:rsidTr="00B65D8A">
        <w:tc>
          <w:tcPr>
            <w:tcW w:w="2376" w:type="dxa"/>
            <w:tcBorders>
              <w:bottom w:val="single" w:sz="4" w:space="0" w:color="auto"/>
            </w:tcBorders>
          </w:tcPr>
          <w:p w14:paraId="2254C82E" w14:textId="77777777" w:rsidR="00226F58" w:rsidRPr="00B55644" w:rsidRDefault="00226F58" w:rsidP="00821965">
            <w:pPr>
              <w:jc w:val="center"/>
              <w:rPr>
                <w:rFonts w:ascii="Times" w:hAnsi="Times"/>
                <w:sz w:val="18"/>
                <w:szCs w:val="18"/>
              </w:rPr>
            </w:pPr>
          </w:p>
        </w:tc>
        <w:tc>
          <w:tcPr>
            <w:tcW w:w="827" w:type="dxa"/>
            <w:tcBorders>
              <w:bottom w:val="single" w:sz="4" w:space="0" w:color="auto"/>
            </w:tcBorders>
          </w:tcPr>
          <w:p w14:paraId="299044E9" w14:textId="77777777" w:rsidR="00226F58" w:rsidRPr="000B269A" w:rsidRDefault="00226F58" w:rsidP="00821965">
            <w:pPr>
              <w:jc w:val="center"/>
              <w:rPr>
                <w:rFonts w:ascii="Times" w:hAnsi="Times"/>
                <w:sz w:val="18"/>
                <w:szCs w:val="18"/>
              </w:rPr>
            </w:pPr>
            <w:r w:rsidRPr="000B269A">
              <w:rPr>
                <w:rFonts w:ascii="Times" w:hAnsi="Times"/>
                <w:sz w:val="18"/>
                <w:szCs w:val="18"/>
              </w:rPr>
              <w:t>NS7b</w:t>
            </w:r>
          </w:p>
        </w:tc>
        <w:tc>
          <w:tcPr>
            <w:tcW w:w="1311" w:type="dxa"/>
            <w:tcBorders>
              <w:bottom w:val="single" w:sz="4" w:space="0" w:color="auto"/>
            </w:tcBorders>
          </w:tcPr>
          <w:p w14:paraId="1EB05AF7" w14:textId="77777777" w:rsidR="00226F58" w:rsidRPr="000B269A" w:rsidRDefault="00226F58" w:rsidP="00821965">
            <w:pPr>
              <w:jc w:val="center"/>
              <w:rPr>
                <w:rFonts w:ascii="Times" w:hAnsi="Times"/>
                <w:sz w:val="18"/>
                <w:szCs w:val="18"/>
              </w:rPr>
            </w:pPr>
            <w:r w:rsidRPr="000B269A">
              <w:rPr>
                <w:rFonts w:ascii="Times" w:hAnsi="Times" w:cs="Arial"/>
                <w:color w:val="000000"/>
                <w:sz w:val="18"/>
                <w:szCs w:val="18"/>
              </w:rPr>
              <w:t>28441-28446</w:t>
            </w:r>
          </w:p>
        </w:tc>
        <w:tc>
          <w:tcPr>
            <w:tcW w:w="1162" w:type="dxa"/>
            <w:tcBorders>
              <w:bottom w:val="single" w:sz="4" w:space="0" w:color="auto"/>
            </w:tcBorders>
            <w:vAlign w:val="bottom"/>
          </w:tcPr>
          <w:p w14:paraId="6E9E71AC" w14:textId="77777777" w:rsidR="00226F58" w:rsidRPr="000B269A" w:rsidRDefault="00226F58" w:rsidP="00821965">
            <w:pPr>
              <w:jc w:val="center"/>
              <w:rPr>
                <w:rFonts w:ascii="Times" w:hAnsi="Times"/>
                <w:sz w:val="18"/>
                <w:szCs w:val="18"/>
              </w:rPr>
            </w:pPr>
            <w:r w:rsidRPr="000B269A">
              <w:rPr>
                <w:rFonts w:ascii="Times" w:hAnsi="Times"/>
                <w:sz w:val="18"/>
                <w:szCs w:val="18"/>
              </w:rPr>
              <w:t>GUUG</w:t>
            </w:r>
          </w:p>
        </w:tc>
        <w:tc>
          <w:tcPr>
            <w:tcW w:w="1055" w:type="dxa"/>
            <w:tcBorders>
              <w:bottom w:val="single" w:sz="4" w:space="0" w:color="auto"/>
            </w:tcBorders>
            <w:vAlign w:val="bottom"/>
          </w:tcPr>
          <w:p w14:paraId="4F7BB950" w14:textId="77777777" w:rsidR="00226F58" w:rsidRPr="000B269A" w:rsidRDefault="00226F58" w:rsidP="00821965">
            <w:pPr>
              <w:jc w:val="center"/>
              <w:rPr>
                <w:rFonts w:ascii="Times" w:hAnsi="Times"/>
                <w:sz w:val="18"/>
                <w:szCs w:val="18"/>
              </w:rPr>
            </w:pPr>
            <w:r w:rsidRPr="000B269A">
              <w:rPr>
                <w:rFonts w:ascii="Times" w:hAnsi="Times" w:cs="Arial"/>
                <w:sz w:val="18"/>
                <w:szCs w:val="18"/>
              </w:rPr>
              <w:t>AAGAAC</w:t>
            </w:r>
          </w:p>
        </w:tc>
        <w:tc>
          <w:tcPr>
            <w:tcW w:w="1396" w:type="dxa"/>
            <w:tcBorders>
              <w:bottom w:val="single" w:sz="4" w:space="0" w:color="auto"/>
            </w:tcBorders>
            <w:vAlign w:val="bottom"/>
          </w:tcPr>
          <w:p w14:paraId="58810635" w14:textId="77777777" w:rsidR="00226F58" w:rsidRPr="000B269A" w:rsidRDefault="00226F58" w:rsidP="00821965">
            <w:pPr>
              <w:jc w:val="center"/>
              <w:rPr>
                <w:rFonts w:ascii="Times" w:hAnsi="Times"/>
                <w:sz w:val="18"/>
                <w:szCs w:val="18"/>
              </w:rPr>
            </w:pPr>
            <w:r w:rsidRPr="000B269A">
              <w:rPr>
                <w:rFonts w:ascii="Times" w:hAnsi="Times" w:cs="Arial"/>
                <w:color w:val="000000" w:themeColor="text1"/>
                <w:sz w:val="18"/>
                <w:szCs w:val="18"/>
              </w:rPr>
              <w:t>UUUAA</w:t>
            </w:r>
          </w:p>
        </w:tc>
        <w:tc>
          <w:tcPr>
            <w:tcW w:w="1953" w:type="dxa"/>
            <w:tcBorders>
              <w:bottom w:val="single" w:sz="4" w:space="0" w:color="auto"/>
            </w:tcBorders>
            <w:vAlign w:val="bottom"/>
          </w:tcPr>
          <w:p w14:paraId="68D7F86B" w14:textId="77777777" w:rsidR="00226F58" w:rsidRPr="000B269A" w:rsidRDefault="00226F58" w:rsidP="00821965">
            <w:pPr>
              <w:jc w:val="center"/>
              <w:rPr>
                <w:rFonts w:ascii="Times" w:hAnsi="Times"/>
                <w:sz w:val="18"/>
                <w:szCs w:val="18"/>
              </w:rPr>
            </w:pPr>
            <w:r w:rsidRPr="000B269A">
              <w:rPr>
                <w:rFonts w:ascii="Times" w:hAnsi="Times"/>
                <w:sz w:val="18"/>
                <w:szCs w:val="18"/>
              </w:rPr>
              <w:t>7</w:t>
            </w:r>
          </w:p>
        </w:tc>
      </w:tr>
      <w:tr w:rsidR="00226F58" w:rsidRPr="00B55644" w14:paraId="4408B3DB" w14:textId="77777777" w:rsidTr="00B65D8A">
        <w:tc>
          <w:tcPr>
            <w:tcW w:w="2376" w:type="dxa"/>
            <w:tcBorders>
              <w:top w:val="single" w:sz="4" w:space="0" w:color="auto"/>
            </w:tcBorders>
          </w:tcPr>
          <w:p w14:paraId="0ABC1FB5" w14:textId="77777777" w:rsidR="00226F58" w:rsidRPr="000B269A" w:rsidRDefault="00226F58" w:rsidP="00821965">
            <w:pPr>
              <w:jc w:val="center"/>
              <w:rPr>
                <w:rFonts w:ascii="Times" w:hAnsi="Times"/>
                <w:sz w:val="18"/>
                <w:szCs w:val="18"/>
              </w:rPr>
            </w:pPr>
            <w:r w:rsidRPr="000B269A">
              <w:rPr>
                <w:rFonts w:ascii="Times" w:hAnsi="Times"/>
                <w:sz w:val="18"/>
                <w:szCs w:val="18"/>
              </w:rPr>
              <w:t>R_madagascariensis_MIZ178</w:t>
            </w:r>
          </w:p>
        </w:tc>
        <w:tc>
          <w:tcPr>
            <w:tcW w:w="827" w:type="dxa"/>
            <w:tcBorders>
              <w:top w:val="single" w:sz="4" w:space="0" w:color="auto"/>
            </w:tcBorders>
          </w:tcPr>
          <w:p w14:paraId="6E19073E" w14:textId="77777777" w:rsidR="00226F58" w:rsidRPr="000B269A" w:rsidRDefault="00226F58" w:rsidP="00821965">
            <w:pPr>
              <w:jc w:val="center"/>
              <w:rPr>
                <w:rFonts w:ascii="Times" w:hAnsi="Times"/>
                <w:sz w:val="18"/>
                <w:szCs w:val="18"/>
              </w:rPr>
            </w:pPr>
            <w:r w:rsidRPr="000B269A">
              <w:rPr>
                <w:rFonts w:ascii="Times" w:hAnsi="Times"/>
                <w:sz w:val="18"/>
                <w:szCs w:val="18"/>
              </w:rPr>
              <w:t>ORF1ab</w:t>
            </w:r>
          </w:p>
        </w:tc>
        <w:tc>
          <w:tcPr>
            <w:tcW w:w="1311" w:type="dxa"/>
            <w:tcBorders>
              <w:top w:val="single" w:sz="4" w:space="0" w:color="auto"/>
            </w:tcBorders>
          </w:tcPr>
          <w:p w14:paraId="5137C0F8" w14:textId="77777777" w:rsidR="00226F58" w:rsidRPr="000B269A" w:rsidRDefault="00226F58" w:rsidP="00821965">
            <w:pPr>
              <w:jc w:val="center"/>
              <w:rPr>
                <w:rFonts w:ascii="Times" w:hAnsi="Times"/>
                <w:sz w:val="18"/>
                <w:szCs w:val="18"/>
              </w:rPr>
            </w:pPr>
            <w:r w:rsidRPr="000B269A">
              <w:rPr>
                <w:rFonts w:ascii="Times" w:hAnsi="Times" w:cs="Arial"/>
                <w:color w:val="000000"/>
                <w:sz w:val="18"/>
                <w:szCs w:val="18"/>
              </w:rPr>
              <w:t>55-60</w:t>
            </w:r>
          </w:p>
        </w:tc>
        <w:tc>
          <w:tcPr>
            <w:tcW w:w="1162" w:type="dxa"/>
            <w:tcBorders>
              <w:top w:val="single" w:sz="4" w:space="0" w:color="auto"/>
            </w:tcBorders>
            <w:vAlign w:val="bottom"/>
          </w:tcPr>
          <w:p w14:paraId="62F2D637" w14:textId="77777777" w:rsidR="00226F58" w:rsidRPr="000B269A" w:rsidRDefault="00226F58" w:rsidP="00821965">
            <w:pPr>
              <w:jc w:val="center"/>
              <w:rPr>
                <w:rFonts w:ascii="Times" w:hAnsi="Times"/>
                <w:sz w:val="18"/>
                <w:szCs w:val="18"/>
              </w:rPr>
            </w:pPr>
            <w:r w:rsidRPr="000B269A">
              <w:rPr>
                <w:rFonts w:ascii="Times" w:hAnsi="Times" w:cs="Arial"/>
                <w:sz w:val="18"/>
                <w:szCs w:val="18"/>
              </w:rPr>
              <w:t>UUGA</w:t>
            </w:r>
          </w:p>
        </w:tc>
        <w:tc>
          <w:tcPr>
            <w:tcW w:w="1055" w:type="dxa"/>
            <w:tcBorders>
              <w:top w:val="single" w:sz="4" w:space="0" w:color="auto"/>
            </w:tcBorders>
            <w:vAlign w:val="bottom"/>
          </w:tcPr>
          <w:p w14:paraId="1910D9F1" w14:textId="77777777" w:rsidR="00226F58" w:rsidRPr="000B269A" w:rsidRDefault="00226F58" w:rsidP="00821965">
            <w:pPr>
              <w:jc w:val="center"/>
              <w:rPr>
                <w:rFonts w:ascii="Times" w:hAnsi="Times"/>
                <w:sz w:val="18"/>
                <w:szCs w:val="18"/>
              </w:rPr>
            </w:pPr>
            <w:r w:rsidRPr="000B269A">
              <w:rPr>
                <w:rFonts w:ascii="Times" w:hAnsi="Times" w:cs="Arial"/>
                <w:sz w:val="18"/>
                <w:szCs w:val="18"/>
              </w:rPr>
              <w:t>ACGAAC</w:t>
            </w:r>
          </w:p>
        </w:tc>
        <w:tc>
          <w:tcPr>
            <w:tcW w:w="1396" w:type="dxa"/>
            <w:tcBorders>
              <w:top w:val="single" w:sz="4" w:space="0" w:color="auto"/>
            </w:tcBorders>
            <w:vAlign w:val="bottom"/>
          </w:tcPr>
          <w:p w14:paraId="3685C3D9" w14:textId="77777777" w:rsidR="00226F58" w:rsidRPr="000B269A" w:rsidRDefault="00226F58" w:rsidP="00821965">
            <w:pPr>
              <w:jc w:val="center"/>
              <w:rPr>
                <w:rFonts w:ascii="Times" w:hAnsi="Times"/>
                <w:sz w:val="18"/>
                <w:szCs w:val="18"/>
              </w:rPr>
            </w:pPr>
            <w:r w:rsidRPr="000B269A">
              <w:rPr>
                <w:rFonts w:ascii="Times" w:hAnsi="Times" w:cs="Arial"/>
                <w:sz w:val="18"/>
                <w:szCs w:val="18"/>
              </w:rPr>
              <w:t>UAAAA</w:t>
            </w:r>
          </w:p>
        </w:tc>
        <w:tc>
          <w:tcPr>
            <w:tcW w:w="1953" w:type="dxa"/>
            <w:tcBorders>
              <w:top w:val="single" w:sz="4" w:space="0" w:color="auto"/>
            </w:tcBorders>
            <w:vAlign w:val="bottom"/>
          </w:tcPr>
          <w:p w14:paraId="44B738BE" w14:textId="77777777" w:rsidR="00226F58" w:rsidRPr="000B269A" w:rsidRDefault="00226F58" w:rsidP="00821965">
            <w:pPr>
              <w:jc w:val="center"/>
              <w:rPr>
                <w:rFonts w:ascii="Times" w:hAnsi="Times"/>
                <w:sz w:val="18"/>
                <w:szCs w:val="18"/>
              </w:rPr>
            </w:pPr>
            <w:r w:rsidRPr="000B269A">
              <w:rPr>
                <w:rFonts w:ascii="Times" w:hAnsi="Times" w:cs="Arial"/>
                <w:sz w:val="18"/>
                <w:szCs w:val="18"/>
              </w:rPr>
              <w:t>14</w:t>
            </w:r>
          </w:p>
        </w:tc>
      </w:tr>
      <w:tr w:rsidR="00226F58" w:rsidRPr="00B55644" w14:paraId="1D096928" w14:textId="77777777" w:rsidTr="00B65D8A">
        <w:tc>
          <w:tcPr>
            <w:tcW w:w="2376" w:type="dxa"/>
          </w:tcPr>
          <w:p w14:paraId="1CE8A271" w14:textId="77777777" w:rsidR="00226F58" w:rsidRPr="00B55644" w:rsidRDefault="00226F58" w:rsidP="00821965">
            <w:pPr>
              <w:jc w:val="center"/>
              <w:rPr>
                <w:rFonts w:ascii="Times" w:hAnsi="Times"/>
                <w:sz w:val="18"/>
                <w:szCs w:val="18"/>
              </w:rPr>
            </w:pPr>
          </w:p>
        </w:tc>
        <w:tc>
          <w:tcPr>
            <w:tcW w:w="827" w:type="dxa"/>
          </w:tcPr>
          <w:p w14:paraId="23AC8046" w14:textId="77777777" w:rsidR="00226F58" w:rsidRPr="000B269A" w:rsidRDefault="00226F58" w:rsidP="00821965">
            <w:pPr>
              <w:jc w:val="center"/>
              <w:rPr>
                <w:rFonts w:ascii="Times" w:hAnsi="Times"/>
                <w:sz w:val="18"/>
                <w:szCs w:val="18"/>
              </w:rPr>
            </w:pPr>
            <w:r w:rsidRPr="000B269A">
              <w:rPr>
                <w:rFonts w:ascii="Times" w:hAnsi="Times"/>
                <w:sz w:val="18"/>
                <w:szCs w:val="18"/>
              </w:rPr>
              <w:t>S</w:t>
            </w:r>
          </w:p>
        </w:tc>
        <w:tc>
          <w:tcPr>
            <w:tcW w:w="1311" w:type="dxa"/>
          </w:tcPr>
          <w:p w14:paraId="2BC1D240" w14:textId="77777777" w:rsidR="00226F58" w:rsidRPr="000B269A" w:rsidRDefault="00226F58" w:rsidP="00821965">
            <w:pPr>
              <w:jc w:val="center"/>
              <w:rPr>
                <w:rFonts w:ascii="Times" w:hAnsi="Times"/>
                <w:sz w:val="18"/>
                <w:szCs w:val="18"/>
              </w:rPr>
            </w:pPr>
            <w:r w:rsidRPr="000B269A">
              <w:rPr>
                <w:rFonts w:ascii="Times" w:hAnsi="Times" w:cs="Arial"/>
                <w:color w:val="000000"/>
                <w:sz w:val="18"/>
                <w:szCs w:val="18"/>
              </w:rPr>
              <w:t>20790-20795</w:t>
            </w:r>
          </w:p>
        </w:tc>
        <w:tc>
          <w:tcPr>
            <w:tcW w:w="1162" w:type="dxa"/>
            <w:vAlign w:val="bottom"/>
          </w:tcPr>
          <w:p w14:paraId="45ABAC67" w14:textId="77777777" w:rsidR="00226F58" w:rsidRPr="000B269A" w:rsidRDefault="00226F58" w:rsidP="00821965">
            <w:pPr>
              <w:jc w:val="center"/>
              <w:rPr>
                <w:rFonts w:ascii="Times" w:hAnsi="Times"/>
                <w:sz w:val="18"/>
                <w:szCs w:val="18"/>
              </w:rPr>
            </w:pPr>
            <w:r w:rsidRPr="000B269A">
              <w:rPr>
                <w:rFonts w:ascii="Times" w:hAnsi="Times" w:cs="Arial"/>
                <w:sz w:val="18"/>
                <w:szCs w:val="18"/>
              </w:rPr>
              <w:t>UUGA</w:t>
            </w:r>
          </w:p>
        </w:tc>
        <w:tc>
          <w:tcPr>
            <w:tcW w:w="1055" w:type="dxa"/>
            <w:vAlign w:val="bottom"/>
          </w:tcPr>
          <w:p w14:paraId="6601CC60" w14:textId="77777777" w:rsidR="00226F58" w:rsidRPr="000B269A" w:rsidRDefault="00226F58" w:rsidP="00821965">
            <w:pPr>
              <w:jc w:val="center"/>
              <w:rPr>
                <w:rFonts w:ascii="Times" w:hAnsi="Times"/>
                <w:sz w:val="18"/>
                <w:szCs w:val="18"/>
              </w:rPr>
            </w:pPr>
            <w:r w:rsidRPr="000B269A">
              <w:rPr>
                <w:rFonts w:ascii="Times" w:hAnsi="Times" w:cs="Arial"/>
                <w:sz w:val="18"/>
                <w:szCs w:val="18"/>
              </w:rPr>
              <w:t>ACGAAC</w:t>
            </w:r>
          </w:p>
        </w:tc>
        <w:tc>
          <w:tcPr>
            <w:tcW w:w="1396" w:type="dxa"/>
            <w:vAlign w:val="bottom"/>
          </w:tcPr>
          <w:p w14:paraId="6E0A5A5C" w14:textId="77777777" w:rsidR="00226F58" w:rsidRPr="000B269A" w:rsidRDefault="00226F58" w:rsidP="00821965">
            <w:pPr>
              <w:jc w:val="center"/>
              <w:rPr>
                <w:rFonts w:ascii="Times" w:hAnsi="Times"/>
                <w:sz w:val="18"/>
                <w:szCs w:val="18"/>
              </w:rPr>
            </w:pPr>
            <w:r w:rsidRPr="000B269A">
              <w:rPr>
                <w:rFonts w:ascii="Times" w:hAnsi="Times" w:cs="Arial"/>
                <w:sz w:val="18"/>
                <w:szCs w:val="18"/>
              </w:rPr>
              <w:t>UUGUU</w:t>
            </w:r>
          </w:p>
        </w:tc>
        <w:tc>
          <w:tcPr>
            <w:tcW w:w="1953" w:type="dxa"/>
            <w:vAlign w:val="bottom"/>
          </w:tcPr>
          <w:p w14:paraId="1E39734F" w14:textId="77777777" w:rsidR="00226F58" w:rsidRPr="000B269A" w:rsidRDefault="00226F58" w:rsidP="00821965">
            <w:pPr>
              <w:jc w:val="center"/>
              <w:rPr>
                <w:rFonts w:ascii="Times" w:hAnsi="Times"/>
                <w:sz w:val="18"/>
                <w:szCs w:val="18"/>
              </w:rPr>
            </w:pPr>
            <w:r w:rsidRPr="000B269A">
              <w:rPr>
                <w:rFonts w:ascii="Times" w:hAnsi="Times"/>
                <w:sz w:val="18"/>
                <w:szCs w:val="18"/>
              </w:rPr>
              <w:t>21</w:t>
            </w:r>
          </w:p>
        </w:tc>
      </w:tr>
      <w:tr w:rsidR="00226F58" w:rsidRPr="00B55644" w14:paraId="2D290908" w14:textId="77777777" w:rsidTr="00B65D8A">
        <w:tc>
          <w:tcPr>
            <w:tcW w:w="2376" w:type="dxa"/>
          </w:tcPr>
          <w:p w14:paraId="0D13D3A3" w14:textId="77777777" w:rsidR="00226F58" w:rsidRPr="00B55644" w:rsidRDefault="00226F58" w:rsidP="00821965">
            <w:pPr>
              <w:jc w:val="center"/>
              <w:rPr>
                <w:rFonts w:ascii="Times" w:hAnsi="Times"/>
                <w:sz w:val="18"/>
                <w:szCs w:val="18"/>
              </w:rPr>
            </w:pPr>
          </w:p>
        </w:tc>
        <w:tc>
          <w:tcPr>
            <w:tcW w:w="827" w:type="dxa"/>
          </w:tcPr>
          <w:p w14:paraId="4CAADF38" w14:textId="77777777" w:rsidR="00226F58" w:rsidRPr="000B269A" w:rsidRDefault="00226F58" w:rsidP="00821965">
            <w:pPr>
              <w:jc w:val="center"/>
              <w:rPr>
                <w:rFonts w:ascii="Times" w:hAnsi="Times"/>
                <w:sz w:val="18"/>
                <w:szCs w:val="18"/>
              </w:rPr>
            </w:pPr>
            <w:r w:rsidRPr="000B269A">
              <w:rPr>
                <w:rFonts w:ascii="Times" w:hAnsi="Times"/>
                <w:sz w:val="18"/>
                <w:szCs w:val="18"/>
              </w:rPr>
              <w:t>NS3</w:t>
            </w:r>
          </w:p>
        </w:tc>
        <w:tc>
          <w:tcPr>
            <w:tcW w:w="1311" w:type="dxa"/>
          </w:tcPr>
          <w:p w14:paraId="52423A5D" w14:textId="77777777" w:rsidR="00226F58" w:rsidRPr="000B269A" w:rsidRDefault="00226F58" w:rsidP="00821965">
            <w:pPr>
              <w:jc w:val="center"/>
              <w:rPr>
                <w:rFonts w:ascii="Times" w:hAnsi="Times"/>
                <w:sz w:val="18"/>
                <w:szCs w:val="18"/>
              </w:rPr>
            </w:pPr>
            <w:r w:rsidRPr="000B269A">
              <w:rPr>
                <w:rFonts w:ascii="Times" w:hAnsi="Times" w:cs="Arial"/>
                <w:color w:val="000000"/>
                <w:sz w:val="18"/>
                <w:szCs w:val="18"/>
              </w:rPr>
              <w:t>24575-24580</w:t>
            </w:r>
          </w:p>
        </w:tc>
        <w:tc>
          <w:tcPr>
            <w:tcW w:w="1162" w:type="dxa"/>
            <w:vAlign w:val="bottom"/>
          </w:tcPr>
          <w:p w14:paraId="51C5E584" w14:textId="77777777" w:rsidR="00226F58" w:rsidRPr="000B269A" w:rsidRDefault="00226F58" w:rsidP="00821965">
            <w:pPr>
              <w:jc w:val="center"/>
              <w:rPr>
                <w:rFonts w:ascii="Times" w:hAnsi="Times"/>
                <w:sz w:val="18"/>
                <w:szCs w:val="18"/>
              </w:rPr>
            </w:pPr>
            <w:r w:rsidRPr="000B269A">
              <w:rPr>
                <w:rFonts w:ascii="Times" w:hAnsi="Times" w:cs="Arial"/>
                <w:sz w:val="18"/>
                <w:szCs w:val="18"/>
              </w:rPr>
              <w:t>GUAA</w:t>
            </w:r>
          </w:p>
        </w:tc>
        <w:tc>
          <w:tcPr>
            <w:tcW w:w="1055" w:type="dxa"/>
            <w:vAlign w:val="bottom"/>
          </w:tcPr>
          <w:p w14:paraId="3002C9BA" w14:textId="77777777" w:rsidR="00226F58" w:rsidRPr="000B269A" w:rsidRDefault="00226F58" w:rsidP="00821965">
            <w:pPr>
              <w:jc w:val="center"/>
              <w:rPr>
                <w:rFonts w:ascii="Times" w:hAnsi="Times"/>
                <w:sz w:val="18"/>
                <w:szCs w:val="18"/>
              </w:rPr>
            </w:pPr>
            <w:r w:rsidRPr="000B269A">
              <w:rPr>
                <w:rFonts w:ascii="Times" w:hAnsi="Times" w:cs="Arial"/>
                <w:sz w:val="18"/>
                <w:szCs w:val="18"/>
              </w:rPr>
              <w:t>ACGAAC</w:t>
            </w:r>
          </w:p>
        </w:tc>
        <w:tc>
          <w:tcPr>
            <w:tcW w:w="1396" w:type="dxa"/>
            <w:vAlign w:val="bottom"/>
          </w:tcPr>
          <w:p w14:paraId="7601B710" w14:textId="77777777" w:rsidR="00226F58" w:rsidRPr="000B269A" w:rsidRDefault="00226F58" w:rsidP="00821965">
            <w:pPr>
              <w:jc w:val="center"/>
              <w:rPr>
                <w:rFonts w:ascii="Times" w:hAnsi="Times"/>
                <w:sz w:val="18"/>
                <w:szCs w:val="18"/>
              </w:rPr>
            </w:pPr>
            <w:r w:rsidRPr="000B269A">
              <w:rPr>
                <w:rFonts w:ascii="Times" w:hAnsi="Times" w:cs="Arial"/>
                <w:sz w:val="18"/>
                <w:szCs w:val="18"/>
              </w:rPr>
              <w:t>UGUAUA</w:t>
            </w:r>
          </w:p>
        </w:tc>
        <w:tc>
          <w:tcPr>
            <w:tcW w:w="1953" w:type="dxa"/>
            <w:vAlign w:val="bottom"/>
          </w:tcPr>
          <w:p w14:paraId="3AD8E07E" w14:textId="77777777" w:rsidR="00226F58" w:rsidRPr="000B269A" w:rsidRDefault="00226F58" w:rsidP="00821965">
            <w:pPr>
              <w:jc w:val="center"/>
              <w:rPr>
                <w:rFonts w:ascii="Times" w:hAnsi="Times"/>
                <w:sz w:val="18"/>
                <w:szCs w:val="18"/>
              </w:rPr>
            </w:pPr>
            <w:r w:rsidRPr="000B269A">
              <w:rPr>
                <w:rFonts w:ascii="Times" w:hAnsi="Times"/>
                <w:sz w:val="18"/>
                <w:szCs w:val="18"/>
              </w:rPr>
              <w:t>6</w:t>
            </w:r>
          </w:p>
        </w:tc>
      </w:tr>
      <w:tr w:rsidR="00226F58" w:rsidRPr="00B55644" w14:paraId="06C7FC4E" w14:textId="77777777" w:rsidTr="00B65D8A">
        <w:tc>
          <w:tcPr>
            <w:tcW w:w="2376" w:type="dxa"/>
          </w:tcPr>
          <w:p w14:paraId="1A4C47C8" w14:textId="77777777" w:rsidR="00226F58" w:rsidRPr="00B55644" w:rsidRDefault="00226F58" w:rsidP="00821965">
            <w:pPr>
              <w:jc w:val="center"/>
              <w:rPr>
                <w:rFonts w:ascii="Times" w:hAnsi="Times"/>
                <w:sz w:val="18"/>
                <w:szCs w:val="18"/>
              </w:rPr>
            </w:pPr>
          </w:p>
        </w:tc>
        <w:tc>
          <w:tcPr>
            <w:tcW w:w="827" w:type="dxa"/>
          </w:tcPr>
          <w:p w14:paraId="7B6A8F41" w14:textId="77777777" w:rsidR="00226F58" w:rsidRPr="000B269A" w:rsidRDefault="00226F58" w:rsidP="00821965">
            <w:pPr>
              <w:jc w:val="center"/>
              <w:rPr>
                <w:rFonts w:ascii="Times" w:hAnsi="Times"/>
                <w:sz w:val="18"/>
                <w:szCs w:val="18"/>
              </w:rPr>
            </w:pPr>
            <w:r w:rsidRPr="000B269A">
              <w:rPr>
                <w:rFonts w:ascii="Times" w:hAnsi="Times"/>
                <w:sz w:val="18"/>
                <w:szCs w:val="18"/>
              </w:rPr>
              <w:t>E</w:t>
            </w:r>
          </w:p>
        </w:tc>
        <w:tc>
          <w:tcPr>
            <w:tcW w:w="1311" w:type="dxa"/>
          </w:tcPr>
          <w:p w14:paraId="4206BB61" w14:textId="77777777" w:rsidR="00226F58" w:rsidRPr="000B269A" w:rsidRDefault="00226F58" w:rsidP="00821965">
            <w:pPr>
              <w:jc w:val="center"/>
              <w:rPr>
                <w:rFonts w:ascii="Times" w:hAnsi="Times"/>
                <w:sz w:val="18"/>
                <w:szCs w:val="18"/>
              </w:rPr>
            </w:pPr>
            <w:r w:rsidRPr="000B269A">
              <w:rPr>
                <w:rFonts w:ascii="Times" w:hAnsi="Times" w:cs="Arial"/>
                <w:color w:val="000000"/>
                <w:sz w:val="18"/>
                <w:szCs w:val="18"/>
              </w:rPr>
              <w:t>25293-25298</w:t>
            </w:r>
          </w:p>
        </w:tc>
        <w:tc>
          <w:tcPr>
            <w:tcW w:w="1162" w:type="dxa"/>
            <w:vAlign w:val="bottom"/>
          </w:tcPr>
          <w:p w14:paraId="174F615E" w14:textId="77777777" w:rsidR="00226F58" w:rsidRPr="000B269A" w:rsidRDefault="00226F58" w:rsidP="00821965">
            <w:pPr>
              <w:jc w:val="center"/>
              <w:rPr>
                <w:rFonts w:ascii="Times" w:hAnsi="Times"/>
                <w:sz w:val="18"/>
                <w:szCs w:val="18"/>
              </w:rPr>
            </w:pPr>
            <w:r w:rsidRPr="000B269A">
              <w:rPr>
                <w:rFonts w:ascii="Times" w:hAnsi="Times" w:cs="Arial"/>
                <w:sz w:val="18"/>
                <w:szCs w:val="18"/>
              </w:rPr>
              <w:t>GAUG</w:t>
            </w:r>
          </w:p>
        </w:tc>
        <w:tc>
          <w:tcPr>
            <w:tcW w:w="1055" w:type="dxa"/>
            <w:vAlign w:val="bottom"/>
          </w:tcPr>
          <w:p w14:paraId="5B57008E" w14:textId="77777777" w:rsidR="00226F58" w:rsidRPr="000B269A" w:rsidRDefault="00226F58" w:rsidP="00821965">
            <w:pPr>
              <w:jc w:val="center"/>
              <w:rPr>
                <w:rFonts w:ascii="Times" w:hAnsi="Times"/>
                <w:sz w:val="18"/>
                <w:szCs w:val="18"/>
              </w:rPr>
            </w:pPr>
            <w:r w:rsidRPr="000B269A">
              <w:rPr>
                <w:rFonts w:ascii="Times" w:hAnsi="Times" w:cs="Arial"/>
                <w:sz w:val="18"/>
                <w:szCs w:val="18"/>
              </w:rPr>
              <w:t>UCGAAC</w:t>
            </w:r>
          </w:p>
        </w:tc>
        <w:tc>
          <w:tcPr>
            <w:tcW w:w="1396" w:type="dxa"/>
            <w:vAlign w:val="bottom"/>
          </w:tcPr>
          <w:p w14:paraId="33BD2446" w14:textId="77777777" w:rsidR="00226F58" w:rsidRPr="000B269A" w:rsidRDefault="00226F58" w:rsidP="00821965">
            <w:pPr>
              <w:jc w:val="center"/>
              <w:rPr>
                <w:rFonts w:ascii="Times" w:hAnsi="Times"/>
                <w:sz w:val="18"/>
                <w:szCs w:val="18"/>
              </w:rPr>
            </w:pPr>
            <w:r w:rsidRPr="000B269A">
              <w:rPr>
                <w:rFonts w:ascii="Times" w:hAnsi="Times" w:cs="Arial"/>
                <w:sz w:val="18"/>
                <w:szCs w:val="18"/>
              </w:rPr>
              <w:t>UAUA</w:t>
            </w:r>
            <w:r w:rsidRPr="000B269A">
              <w:rPr>
                <w:rFonts w:ascii="Times" w:hAnsi="Times" w:cs="Arial"/>
                <w:b/>
                <w:bCs/>
                <w:color w:val="FF0000"/>
                <w:sz w:val="18"/>
                <w:szCs w:val="18"/>
              </w:rPr>
              <w:t>AUG</w:t>
            </w:r>
          </w:p>
        </w:tc>
        <w:tc>
          <w:tcPr>
            <w:tcW w:w="1953" w:type="dxa"/>
            <w:vAlign w:val="bottom"/>
          </w:tcPr>
          <w:p w14:paraId="7A255F5A" w14:textId="77777777" w:rsidR="00226F58" w:rsidRPr="000B269A" w:rsidRDefault="00226F58" w:rsidP="00821965">
            <w:pPr>
              <w:jc w:val="center"/>
              <w:rPr>
                <w:rFonts w:ascii="Times" w:hAnsi="Times"/>
                <w:sz w:val="18"/>
                <w:szCs w:val="18"/>
              </w:rPr>
            </w:pPr>
            <w:r w:rsidRPr="000B269A">
              <w:rPr>
                <w:rFonts w:ascii="Times" w:hAnsi="Times" w:cs="Arial"/>
                <w:sz w:val="18"/>
                <w:szCs w:val="18"/>
              </w:rPr>
              <w:t>4</w:t>
            </w:r>
          </w:p>
        </w:tc>
      </w:tr>
      <w:tr w:rsidR="00226F58" w:rsidRPr="00B55644" w14:paraId="7C575AB2" w14:textId="77777777" w:rsidTr="00B65D8A">
        <w:tc>
          <w:tcPr>
            <w:tcW w:w="2376" w:type="dxa"/>
          </w:tcPr>
          <w:p w14:paraId="4126F282" w14:textId="77777777" w:rsidR="00226F58" w:rsidRPr="000B269A" w:rsidRDefault="00226F58" w:rsidP="00821965">
            <w:pPr>
              <w:jc w:val="center"/>
              <w:rPr>
                <w:rFonts w:ascii="Times" w:hAnsi="Times"/>
                <w:sz w:val="18"/>
                <w:szCs w:val="18"/>
              </w:rPr>
            </w:pPr>
          </w:p>
        </w:tc>
        <w:tc>
          <w:tcPr>
            <w:tcW w:w="827" w:type="dxa"/>
          </w:tcPr>
          <w:p w14:paraId="0E324B95" w14:textId="77777777" w:rsidR="00226F58" w:rsidRPr="000B269A" w:rsidRDefault="00226F58" w:rsidP="00821965">
            <w:pPr>
              <w:jc w:val="center"/>
              <w:rPr>
                <w:rFonts w:ascii="Times" w:hAnsi="Times"/>
                <w:sz w:val="18"/>
                <w:szCs w:val="18"/>
              </w:rPr>
            </w:pPr>
            <w:r w:rsidRPr="000B269A">
              <w:rPr>
                <w:rFonts w:ascii="Times" w:hAnsi="Times"/>
                <w:sz w:val="18"/>
                <w:szCs w:val="18"/>
              </w:rPr>
              <w:t>M</w:t>
            </w:r>
          </w:p>
        </w:tc>
        <w:tc>
          <w:tcPr>
            <w:tcW w:w="1311" w:type="dxa"/>
          </w:tcPr>
          <w:p w14:paraId="3A8A4B40" w14:textId="77777777" w:rsidR="00226F58" w:rsidRPr="000B269A" w:rsidRDefault="00226F58" w:rsidP="00821965">
            <w:pPr>
              <w:jc w:val="center"/>
              <w:rPr>
                <w:rFonts w:ascii="Times" w:hAnsi="Times"/>
                <w:sz w:val="18"/>
                <w:szCs w:val="18"/>
              </w:rPr>
            </w:pPr>
            <w:r w:rsidRPr="000B269A">
              <w:rPr>
                <w:rFonts w:ascii="Times" w:hAnsi="Times" w:cs="Arial"/>
                <w:color w:val="000000"/>
                <w:sz w:val="18"/>
                <w:szCs w:val="18"/>
              </w:rPr>
              <w:t>25508-25513</w:t>
            </w:r>
          </w:p>
        </w:tc>
        <w:tc>
          <w:tcPr>
            <w:tcW w:w="1162" w:type="dxa"/>
            <w:vAlign w:val="bottom"/>
          </w:tcPr>
          <w:p w14:paraId="6675B1F6" w14:textId="77777777" w:rsidR="00226F58" w:rsidRPr="000B269A" w:rsidRDefault="00226F58" w:rsidP="00821965">
            <w:pPr>
              <w:jc w:val="center"/>
              <w:rPr>
                <w:rFonts w:ascii="Times" w:hAnsi="Times"/>
                <w:sz w:val="18"/>
                <w:szCs w:val="18"/>
              </w:rPr>
            </w:pPr>
            <w:r w:rsidRPr="000B269A">
              <w:rPr>
                <w:rFonts w:ascii="Times" w:hAnsi="Times" w:cs="Arial"/>
                <w:sz w:val="18"/>
                <w:szCs w:val="18"/>
              </w:rPr>
              <w:t>UUGA</w:t>
            </w:r>
          </w:p>
        </w:tc>
        <w:tc>
          <w:tcPr>
            <w:tcW w:w="1055" w:type="dxa"/>
            <w:vAlign w:val="bottom"/>
          </w:tcPr>
          <w:p w14:paraId="4C3910CB" w14:textId="77777777" w:rsidR="00226F58" w:rsidRPr="000B269A" w:rsidRDefault="00226F58" w:rsidP="00821965">
            <w:pPr>
              <w:jc w:val="center"/>
              <w:rPr>
                <w:rFonts w:ascii="Times" w:hAnsi="Times"/>
                <w:sz w:val="18"/>
                <w:szCs w:val="18"/>
              </w:rPr>
            </w:pPr>
            <w:r w:rsidRPr="000B269A">
              <w:rPr>
                <w:rFonts w:ascii="Times" w:hAnsi="Times" w:cs="Arial"/>
                <w:sz w:val="18"/>
                <w:szCs w:val="18"/>
              </w:rPr>
              <w:t>ACGAAC</w:t>
            </w:r>
          </w:p>
        </w:tc>
        <w:tc>
          <w:tcPr>
            <w:tcW w:w="1396" w:type="dxa"/>
            <w:vAlign w:val="bottom"/>
          </w:tcPr>
          <w:p w14:paraId="44462133" w14:textId="77777777" w:rsidR="00226F58" w:rsidRPr="000B269A" w:rsidRDefault="00226F58" w:rsidP="00821965">
            <w:pPr>
              <w:jc w:val="center"/>
              <w:rPr>
                <w:rFonts w:ascii="Times" w:hAnsi="Times"/>
                <w:sz w:val="18"/>
                <w:szCs w:val="18"/>
              </w:rPr>
            </w:pPr>
            <w:r w:rsidRPr="000B269A">
              <w:rPr>
                <w:rFonts w:ascii="Times" w:hAnsi="Times" w:cs="Arial"/>
                <w:sz w:val="18"/>
                <w:szCs w:val="18"/>
              </w:rPr>
              <w:t>AACAA</w:t>
            </w:r>
          </w:p>
        </w:tc>
        <w:tc>
          <w:tcPr>
            <w:tcW w:w="1953" w:type="dxa"/>
            <w:vAlign w:val="bottom"/>
          </w:tcPr>
          <w:p w14:paraId="5174791E" w14:textId="77777777" w:rsidR="00226F58" w:rsidRPr="000B269A" w:rsidRDefault="00226F58" w:rsidP="00821965">
            <w:pPr>
              <w:jc w:val="center"/>
              <w:rPr>
                <w:rFonts w:ascii="Times" w:hAnsi="Times"/>
                <w:sz w:val="18"/>
                <w:szCs w:val="18"/>
              </w:rPr>
            </w:pPr>
            <w:r w:rsidRPr="000B269A">
              <w:rPr>
                <w:rFonts w:ascii="Times" w:hAnsi="Times" w:cs="Arial"/>
                <w:sz w:val="18"/>
                <w:szCs w:val="18"/>
              </w:rPr>
              <w:t>18</w:t>
            </w:r>
          </w:p>
        </w:tc>
      </w:tr>
      <w:tr w:rsidR="00226F58" w:rsidRPr="00B55644" w14:paraId="261B2B9E" w14:textId="77777777" w:rsidTr="00B65D8A">
        <w:tc>
          <w:tcPr>
            <w:tcW w:w="2376" w:type="dxa"/>
          </w:tcPr>
          <w:p w14:paraId="3E3F66F6" w14:textId="77777777" w:rsidR="00226F58" w:rsidRPr="0040586D" w:rsidRDefault="00226F58" w:rsidP="00821965">
            <w:pPr>
              <w:jc w:val="center"/>
              <w:rPr>
                <w:rFonts w:ascii="Times" w:hAnsi="Times"/>
                <w:sz w:val="18"/>
                <w:szCs w:val="18"/>
              </w:rPr>
            </w:pPr>
          </w:p>
        </w:tc>
        <w:tc>
          <w:tcPr>
            <w:tcW w:w="827" w:type="dxa"/>
          </w:tcPr>
          <w:p w14:paraId="215DAE6E" w14:textId="77777777" w:rsidR="00226F58" w:rsidRPr="0040586D" w:rsidRDefault="00226F58" w:rsidP="00821965">
            <w:pPr>
              <w:jc w:val="center"/>
              <w:rPr>
                <w:rFonts w:ascii="Times" w:hAnsi="Times"/>
                <w:sz w:val="18"/>
                <w:szCs w:val="18"/>
              </w:rPr>
            </w:pPr>
            <w:r w:rsidRPr="0040586D">
              <w:rPr>
                <w:rFonts w:ascii="Times" w:hAnsi="Times"/>
                <w:sz w:val="18"/>
                <w:szCs w:val="18"/>
              </w:rPr>
              <w:t>N</w:t>
            </w:r>
          </w:p>
        </w:tc>
        <w:tc>
          <w:tcPr>
            <w:tcW w:w="1311" w:type="dxa"/>
          </w:tcPr>
          <w:p w14:paraId="21F97B3E" w14:textId="77777777" w:rsidR="00226F58" w:rsidRPr="0040586D" w:rsidRDefault="00226F58" w:rsidP="00821965">
            <w:pPr>
              <w:jc w:val="center"/>
              <w:rPr>
                <w:rFonts w:ascii="Times" w:hAnsi="Times"/>
                <w:sz w:val="18"/>
                <w:szCs w:val="18"/>
              </w:rPr>
            </w:pPr>
            <w:r w:rsidRPr="0040586D">
              <w:rPr>
                <w:rFonts w:ascii="Times" w:hAnsi="Times" w:cs="Arial"/>
                <w:color w:val="000000"/>
                <w:sz w:val="18"/>
                <w:szCs w:val="18"/>
              </w:rPr>
              <w:t>26255-26260</w:t>
            </w:r>
          </w:p>
        </w:tc>
        <w:tc>
          <w:tcPr>
            <w:tcW w:w="1162" w:type="dxa"/>
            <w:vAlign w:val="bottom"/>
          </w:tcPr>
          <w:p w14:paraId="7AF9C5B9" w14:textId="77777777" w:rsidR="00226F58" w:rsidRPr="0040586D" w:rsidRDefault="00226F58" w:rsidP="00821965">
            <w:pPr>
              <w:jc w:val="center"/>
              <w:rPr>
                <w:rFonts w:ascii="Times" w:hAnsi="Times"/>
                <w:sz w:val="18"/>
                <w:szCs w:val="18"/>
              </w:rPr>
            </w:pPr>
            <w:r w:rsidRPr="0040586D">
              <w:rPr>
                <w:rFonts w:ascii="Times" w:hAnsi="Times" w:cs="Arial"/>
                <w:sz w:val="18"/>
                <w:szCs w:val="18"/>
              </w:rPr>
              <w:t>UUGA</w:t>
            </w:r>
          </w:p>
        </w:tc>
        <w:tc>
          <w:tcPr>
            <w:tcW w:w="1055" w:type="dxa"/>
            <w:vAlign w:val="bottom"/>
          </w:tcPr>
          <w:p w14:paraId="5B233FFE" w14:textId="77777777" w:rsidR="00226F58" w:rsidRPr="0040586D" w:rsidRDefault="00226F58" w:rsidP="00821965">
            <w:pPr>
              <w:jc w:val="center"/>
              <w:rPr>
                <w:rFonts w:ascii="Times" w:hAnsi="Times"/>
                <w:sz w:val="18"/>
                <w:szCs w:val="18"/>
              </w:rPr>
            </w:pPr>
            <w:r w:rsidRPr="0040586D">
              <w:rPr>
                <w:rFonts w:ascii="Times" w:hAnsi="Times" w:cs="Arial"/>
                <w:sz w:val="18"/>
                <w:szCs w:val="18"/>
              </w:rPr>
              <w:t>ACGAAC</w:t>
            </w:r>
          </w:p>
        </w:tc>
        <w:tc>
          <w:tcPr>
            <w:tcW w:w="1396" w:type="dxa"/>
            <w:vAlign w:val="bottom"/>
          </w:tcPr>
          <w:p w14:paraId="725AE1CA" w14:textId="77777777" w:rsidR="00226F58" w:rsidRPr="0040586D" w:rsidRDefault="00226F58" w:rsidP="00821965">
            <w:pPr>
              <w:jc w:val="center"/>
              <w:rPr>
                <w:rFonts w:ascii="Times" w:hAnsi="Times"/>
                <w:sz w:val="18"/>
                <w:szCs w:val="18"/>
              </w:rPr>
            </w:pPr>
            <w:r w:rsidRPr="0040586D">
              <w:rPr>
                <w:rFonts w:ascii="Times" w:hAnsi="Times" w:cs="Arial"/>
                <w:sz w:val="18"/>
                <w:szCs w:val="18"/>
              </w:rPr>
              <w:t>CAAUU</w:t>
            </w:r>
            <w:r w:rsidRPr="0040586D">
              <w:rPr>
                <w:rFonts w:ascii="Times" w:hAnsi="Times" w:cs="Arial"/>
                <w:b/>
                <w:bCs/>
                <w:color w:val="FF0000"/>
                <w:sz w:val="18"/>
                <w:szCs w:val="18"/>
              </w:rPr>
              <w:t>AUG</w:t>
            </w:r>
          </w:p>
        </w:tc>
        <w:tc>
          <w:tcPr>
            <w:tcW w:w="1953" w:type="dxa"/>
            <w:vAlign w:val="bottom"/>
          </w:tcPr>
          <w:p w14:paraId="2394FF84" w14:textId="77777777" w:rsidR="00226F58" w:rsidRPr="0040586D" w:rsidRDefault="00226F58" w:rsidP="00821965">
            <w:pPr>
              <w:jc w:val="center"/>
              <w:rPr>
                <w:rFonts w:ascii="Times" w:hAnsi="Times"/>
                <w:sz w:val="18"/>
                <w:szCs w:val="18"/>
              </w:rPr>
            </w:pPr>
            <w:r w:rsidRPr="0040586D">
              <w:rPr>
                <w:rFonts w:ascii="Times" w:hAnsi="Times" w:cs="Arial"/>
                <w:sz w:val="18"/>
                <w:szCs w:val="18"/>
              </w:rPr>
              <w:t>5</w:t>
            </w:r>
          </w:p>
        </w:tc>
      </w:tr>
      <w:tr w:rsidR="00226F58" w:rsidRPr="00B55644" w14:paraId="3BE8CE73" w14:textId="77777777" w:rsidTr="00B65D8A">
        <w:tc>
          <w:tcPr>
            <w:tcW w:w="2376" w:type="dxa"/>
          </w:tcPr>
          <w:p w14:paraId="7B651CDE" w14:textId="77777777" w:rsidR="00226F58" w:rsidRPr="00A508D3" w:rsidRDefault="00226F58" w:rsidP="00821965">
            <w:pPr>
              <w:jc w:val="center"/>
              <w:rPr>
                <w:rFonts w:ascii="Times" w:hAnsi="Times"/>
                <w:sz w:val="18"/>
                <w:szCs w:val="18"/>
              </w:rPr>
            </w:pPr>
          </w:p>
        </w:tc>
        <w:tc>
          <w:tcPr>
            <w:tcW w:w="827" w:type="dxa"/>
          </w:tcPr>
          <w:p w14:paraId="711173FF" w14:textId="77777777" w:rsidR="00226F58" w:rsidRPr="00A508D3" w:rsidRDefault="00226F58" w:rsidP="00821965">
            <w:pPr>
              <w:jc w:val="center"/>
              <w:rPr>
                <w:rFonts w:ascii="Times" w:hAnsi="Times"/>
                <w:sz w:val="18"/>
                <w:szCs w:val="18"/>
              </w:rPr>
            </w:pPr>
            <w:r w:rsidRPr="00A508D3">
              <w:rPr>
                <w:rFonts w:ascii="Times" w:hAnsi="Times"/>
                <w:sz w:val="18"/>
                <w:szCs w:val="18"/>
              </w:rPr>
              <w:t>NS7a</w:t>
            </w:r>
          </w:p>
        </w:tc>
        <w:tc>
          <w:tcPr>
            <w:tcW w:w="1311" w:type="dxa"/>
          </w:tcPr>
          <w:p w14:paraId="459BE783" w14:textId="77777777" w:rsidR="00226F58" w:rsidRPr="00A508D3" w:rsidRDefault="00226F58" w:rsidP="00821965">
            <w:pPr>
              <w:jc w:val="center"/>
              <w:rPr>
                <w:rFonts w:ascii="Times" w:hAnsi="Times"/>
                <w:sz w:val="18"/>
                <w:szCs w:val="18"/>
              </w:rPr>
            </w:pPr>
            <w:r w:rsidRPr="00A508D3">
              <w:rPr>
                <w:rFonts w:ascii="Times" w:hAnsi="Times" w:cs="Arial"/>
                <w:color w:val="000000"/>
                <w:sz w:val="18"/>
                <w:szCs w:val="18"/>
              </w:rPr>
              <w:t>27674-27679</w:t>
            </w:r>
          </w:p>
        </w:tc>
        <w:tc>
          <w:tcPr>
            <w:tcW w:w="1162" w:type="dxa"/>
            <w:vAlign w:val="bottom"/>
          </w:tcPr>
          <w:p w14:paraId="090D5965" w14:textId="77777777" w:rsidR="00226F58" w:rsidRPr="00A508D3" w:rsidRDefault="00226F58" w:rsidP="00821965">
            <w:pPr>
              <w:jc w:val="center"/>
              <w:rPr>
                <w:rFonts w:ascii="Times" w:hAnsi="Times"/>
                <w:sz w:val="18"/>
                <w:szCs w:val="18"/>
              </w:rPr>
            </w:pPr>
            <w:r w:rsidRPr="00A508D3">
              <w:rPr>
                <w:rFonts w:ascii="Times" w:hAnsi="Times" w:cs="Arial"/>
                <w:sz w:val="18"/>
                <w:szCs w:val="18"/>
              </w:rPr>
              <w:t>UUGA</w:t>
            </w:r>
          </w:p>
        </w:tc>
        <w:tc>
          <w:tcPr>
            <w:tcW w:w="1055" w:type="dxa"/>
            <w:vAlign w:val="bottom"/>
          </w:tcPr>
          <w:p w14:paraId="602B3222" w14:textId="77777777" w:rsidR="00226F58" w:rsidRPr="00A508D3" w:rsidRDefault="00226F58" w:rsidP="00821965">
            <w:pPr>
              <w:jc w:val="center"/>
              <w:rPr>
                <w:rFonts w:ascii="Times" w:hAnsi="Times"/>
                <w:sz w:val="18"/>
                <w:szCs w:val="18"/>
              </w:rPr>
            </w:pPr>
            <w:r w:rsidRPr="00A508D3">
              <w:rPr>
                <w:rFonts w:ascii="Times" w:hAnsi="Times" w:cs="Arial"/>
                <w:sz w:val="18"/>
                <w:szCs w:val="18"/>
              </w:rPr>
              <w:t>ACGAAC</w:t>
            </w:r>
          </w:p>
        </w:tc>
        <w:tc>
          <w:tcPr>
            <w:tcW w:w="1396" w:type="dxa"/>
            <w:vAlign w:val="bottom"/>
          </w:tcPr>
          <w:p w14:paraId="742F3643" w14:textId="77777777" w:rsidR="00226F58" w:rsidRPr="00A508D3" w:rsidRDefault="00226F58" w:rsidP="00821965">
            <w:pPr>
              <w:jc w:val="center"/>
              <w:rPr>
                <w:rFonts w:ascii="Times" w:hAnsi="Times"/>
                <w:sz w:val="18"/>
                <w:szCs w:val="18"/>
              </w:rPr>
            </w:pPr>
            <w:r w:rsidRPr="00A508D3">
              <w:rPr>
                <w:rFonts w:ascii="Times" w:hAnsi="Times" w:cs="Arial"/>
                <w:b/>
                <w:bCs/>
                <w:color w:val="FF0000"/>
                <w:sz w:val="18"/>
                <w:szCs w:val="18"/>
              </w:rPr>
              <w:t>AUG</w:t>
            </w:r>
          </w:p>
        </w:tc>
        <w:tc>
          <w:tcPr>
            <w:tcW w:w="1953" w:type="dxa"/>
            <w:vAlign w:val="bottom"/>
          </w:tcPr>
          <w:p w14:paraId="5241A877" w14:textId="77777777" w:rsidR="00226F58" w:rsidRPr="00A508D3" w:rsidRDefault="00226F58" w:rsidP="00821965">
            <w:pPr>
              <w:jc w:val="center"/>
              <w:rPr>
                <w:rFonts w:ascii="Times" w:hAnsi="Times"/>
                <w:sz w:val="18"/>
                <w:szCs w:val="18"/>
              </w:rPr>
            </w:pPr>
            <w:r w:rsidRPr="00A508D3">
              <w:rPr>
                <w:rFonts w:ascii="Times" w:hAnsi="Times" w:cs="Arial"/>
                <w:sz w:val="18"/>
                <w:szCs w:val="18"/>
              </w:rPr>
              <w:t>0</w:t>
            </w:r>
          </w:p>
        </w:tc>
      </w:tr>
      <w:tr w:rsidR="00226F58" w:rsidRPr="00B55644" w14:paraId="42BD6A93" w14:textId="77777777" w:rsidTr="00B65D8A">
        <w:tc>
          <w:tcPr>
            <w:tcW w:w="2376" w:type="dxa"/>
          </w:tcPr>
          <w:p w14:paraId="6D44D6DC" w14:textId="77777777" w:rsidR="00226F58" w:rsidRPr="00B55644" w:rsidRDefault="00226F58" w:rsidP="00821965">
            <w:pPr>
              <w:jc w:val="center"/>
              <w:rPr>
                <w:rFonts w:ascii="Times" w:hAnsi="Times"/>
                <w:sz w:val="18"/>
                <w:szCs w:val="18"/>
              </w:rPr>
            </w:pPr>
          </w:p>
        </w:tc>
        <w:tc>
          <w:tcPr>
            <w:tcW w:w="827" w:type="dxa"/>
          </w:tcPr>
          <w:p w14:paraId="04F3A1E6" w14:textId="77777777" w:rsidR="00226F58" w:rsidRPr="00A508D3" w:rsidRDefault="00226F58" w:rsidP="00821965">
            <w:pPr>
              <w:jc w:val="center"/>
              <w:rPr>
                <w:rFonts w:ascii="Times" w:hAnsi="Times"/>
                <w:sz w:val="18"/>
                <w:szCs w:val="18"/>
              </w:rPr>
            </w:pPr>
            <w:r w:rsidRPr="00A508D3">
              <w:rPr>
                <w:rFonts w:ascii="Times" w:hAnsi="Times"/>
                <w:sz w:val="18"/>
                <w:szCs w:val="18"/>
              </w:rPr>
              <w:t>NS7b</w:t>
            </w:r>
          </w:p>
        </w:tc>
        <w:tc>
          <w:tcPr>
            <w:tcW w:w="1311" w:type="dxa"/>
          </w:tcPr>
          <w:p w14:paraId="11969E4B" w14:textId="77777777" w:rsidR="00226F58" w:rsidRPr="00A508D3" w:rsidRDefault="00226F58" w:rsidP="00821965">
            <w:pPr>
              <w:jc w:val="center"/>
              <w:rPr>
                <w:rFonts w:ascii="Times" w:hAnsi="Times"/>
                <w:sz w:val="18"/>
                <w:szCs w:val="18"/>
              </w:rPr>
            </w:pPr>
            <w:r w:rsidRPr="00A508D3">
              <w:rPr>
                <w:rFonts w:ascii="Times" w:hAnsi="Times" w:cs="Arial"/>
                <w:color w:val="000000"/>
                <w:sz w:val="18"/>
                <w:szCs w:val="18"/>
              </w:rPr>
              <w:t>28046-28051</w:t>
            </w:r>
          </w:p>
        </w:tc>
        <w:tc>
          <w:tcPr>
            <w:tcW w:w="1162" w:type="dxa"/>
            <w:vAlign w:val="bottom"/>
          </w:tcPr>
          <w:p w14:paraId="5A435D64" w14:textId="77777777" w:rsidR="00226F58" w:rsidRPr="00A508D3" w:rsidRDefault="00226F58" w:rsidP="00821965">
            <w:pPr>
              <w:jc w:val="center"/>
              <w:rPr>
                <w:rFonts w:ascii="Times" w:hAnsi="Times"/>
                <w:sz w:val="18"/>
                <w:szCs w:val="18"/>
              </w:rPr>
            </w:pPr>
            <w:r w:rsidRPr="00A508D3">
              <w:rPr>
                <w:rFonts w:ascii="Times" w:hAnsi="Times" w:cs="Arial"/>
                <w:sz w:val="18"/>
                <w:szCs w:val="18"/>
              </w:rPr>
              <w:t>UUUU</w:t>
            </w:r>
          </w:p>
        </w:tc>
        <w:tc>
          <w:tcPr>
            <w:tcW w:w="1055" w:type="dxa"/>
            <w:vAlign w:val="bottom"/>
          </w:tcPr>
          <w:p w14:paraId="65629D5E" w14:textId="77777777" w:rsidR="00226F58" w:rsidRPr="00A508D3" w:rsidRDefault="00226F58" w:rsidP="00821965">
            <w:pPr>
              <w:jc w:val="center"/>
              <w:rPr>
                <w:rFonts w:ascii="Times" w:hAnsi="Times"/>
                <w:sz w:val="18"/>
                <w:szCs w:val="18"/>
              </w:rPr>
            </w:pPr>
            <w:r w:rsidRPr="00A508D3">
              <w:rPr>
                <w:rFonts w:ascii="Times" w:hAnsi="Times" w:cs="Arial"/>
                <w:sz w:val="18"/>
                <w:szCs w:val="18"/>
              </w:rPr>
              <w:t>AUCAAC</w:t>
            </w:r>
          </w:p>
        </w:tc>
        <w:tc>
          <w:tcPr>
            <w:tcW w:w="1396" w:type="dxa"/>
            <w:vAlign w:val="bottom"/>
          </w:tcPr>
          <w:p w14:paraId="133C0966" w14:textId="77777777" w:rsidR="00226F58" w:rsidRPr="00A508D3" w:rsidRDefault="00226F58" w:rsidP="00821965">
            <w:pPr>
              <w:jc w:val="center"/>
              <w:rPr>
                <w:rFonts w:ascii="Times" w:hAnsi="Times"/>
                <w:sz w:val="18"/>
                <w:szCs w:val="18"/>
              </w:rPr>
            </w:pPr>
            <w:r w:rsidRPr="00A508D3">
              <w:rPr>
                <w:rFonts w:ascii="Times" w:hAnsi="Times" w:cs="Arial"/>
                <w:sz w:val="18"/>
                <w:szCs w:val="18"/>
              </w:rPr>
              <w:t>CCGGG</w:t>
            </w:r>
          </w:p>
        </w:tc>
        <w:tc>
          <w:tcPr>
            <w:tcW w:w="1953" w:type="dxa"/>
            <w:vAlign w:val="bottom"/>
          </w:tcPr>
          <w:p w14:paraId="01415744" w14:textId="77777777" w:rsidR="00226F58" w:rsidRPr="00A508D3" w:rsidRDefault="00226F58" w:rsidP="00821965">
            <w:pPr>
              <w:jc w:val="center"/>
              <w:rPr>
                <w:rFonts w:ascii="Times" w:hAnsi="Times"/>
                <w:sz w:val="18"/>
                <w:szCs w:val="18"/>
              </w:rPr>
            </w:pPr>
            <w:r w:rsidRPr="00A508D3">
              <w:rPr>
                <w:rFonts w:ascii="Times" w:hAnsi="Times" w:cs="Arial"/>
                <w:sz w:val="18"/>
                <w:szCs w:val="18"/>
              </w:rPr>
              <w:t>28</w:t>
            </w:r>
          </w:p>
        </w:tc>
      </w:tr>
      <w:tr w:rsidR="00226F58" w:rsidRPr="00B55644" w14:paraId="22B47BA4" w14:textId="77777777" w:rsidTr="00B65D8A">
        <w:tc>
          <w:tcPr>
            <w:tcW w:w="2376" w:type="dxa"/>
            <w:tcBorders>
              <w:bottom w:val="single" w:sz="4" w:space="0" w:color="auto"/>
            </w:tcBorders>
          </w:tcPr>
          <w:p w14:paraId="77AE5CF2" w14:textId="77777777" w:rsidR="00226F58" w:rsidRPr="00A508D3" w:rsidRDefault="00226F58" w:rsidP="00821965">
            <w:pPr>
              <w:jc w:val="center"/>
              <w:rPr>
                <w:rFonts w:ascii="Times" w:hAnsi="Times"/>
                <w:sz w:val="18"/>
                <w:szCs w:val="18"/>
              </w:rPr>
            </w:pPr>
          </w:p>
        </w:tc>
        <w:tc>
          <w:tcPr>
            <w:tcW w:w="827" w:type="dxa"/>
            <w:tcBorders>
              <w:bottom w:val="single" w:sz="4" w:space="0" w:color="auto"/>
            </w:tcBorders>
          </w:tcPr>
          <w:p w14:paraId="7730A985" w14:textId="77777777" w:rsidR="00226F58" w:rsidRPr="00A508D3" w:rsidRDefault="00226F58" w:rsidP="00821965">
            <w:pPr>
              <w:jc w:val="center"/>
              <w:rPr>
                <w:rFonts w:ascii="Times" w:hAnsi="Times"/>
                <w:sz w:val="18"/>
                <w:szCs w:val="18"/>
              </w:rPr>
            </w:pPr>
            <w:r w:rsidRPr="00A508D3">
              <w:rPr>
                <w:rFonts w:ascii="Times" w:hAnsi="Times"/>
                <w:sz w:val="18"/>
                <w:szCs w:val="18"/>
              </w:rPr>
              <w:t>NS7c</w:t>
            </w:r>
          </w:p>
        </w:tc>
        <w:tc>
          <w:tcPr>
            <w:tcW w:w="1311" w:type="dxa"/>
            <w:tcBorders>
              <w:bottom w:val="single" w:sz="4" w:space="0" w:color="auto"/>
            </w:tcBorders>
          </w:tcPr>
          <w:p w14:paraId="20E44C07" w14:textId="77777777" w:rsidR="00226F58" w:rsidRPr="00A508D3" w:rsidRDefault="00226F58" w:rsidP="00821965">
            <w:pPr>
              <w:jc w:val="center"/>
              <w:rPr>
                <w:rFonts w:ascii="Times" w:hAnsi="Times"/>
                <w:sz w:val="18"/>
                <w:szCs w:val="18"/>
              </w:rPr>
            </w:pPr>
            <w:r w:rsidRPr="00A508D3">
              <w:rPr>
                <w:rFonts w:ascii="Times" w:hAnsi="Times" w:cs="Arial"/>
                <w:color w:val="000000"/>
                <w:sz w:val="18"/>
                <w:szCs w:val="18"/>
              </w:rPr>
              <w:t>28256-28261</w:t>
            </w:r>
          </w:p>
        </w:tc>
        <w:tc>
          <w:tcPr>
            <w:tcW w:w="1162" w:type="dxa"/>
            <w:tcBorders>
              <w:bottom w:val="single" w:sz="4" w:space="0" w:color="auto"/>
            </w:tcBorders>
            <w:vAlign w:val="bottom"/>
          </w:tcPr>
          <w:p w14:paraId="714573FE" w14:textId="77777777" w:rsidR="00226F58" w:rsidRPr="00A508D3" w:rsidRDefault="00226F58" w:rsidP="00821965">
            <w:pPr>
              <w:jc w:val="center"/>
              <w:rPr>
                <w:rFonts w:ascii="Times" w:hAnsi="Times"/>
                <w:sz w:val="18"/>
                <w:szCs w:val="18"/>
              </w:rPr>
            </w:pPr>
            <w:r w:rsidRPr="00A508D3">
              <w:rPr>
                <w:rFonts w:ascii="Times" w:hAnsi="Times" w:cs="Arial"/>
                <w:sz w:val="18"/>
                <w:szCs w:val="18"/>
              </w:rPr>
              <w:t>UUGA</w:t>
            </w:r>
          </w:p>
        </w:tc>
        <w:tc>
          <w:tcPr>
            <w:tcW w:w="1055" w:type="dxa"/>
            <w:tcBorders>
              <w:bottom w:val="single" w:sz="4" w:space="0" w:color="auto"/>
            </w:tcBorders>
            <w:vAlign w:val="bottom"/>
          </w:tcPr>
          <w:p w14:paraId="107FD41B" w14:textId="77777777" w:rsidR="00226F58" w:rsidRPr="00A508D3" w:rsidRDefault="00226F58" w:rsidP="00821965">
            <w:pPr>
              <w:jc w:val="center"/>
              <w:rPr>
                <w:rFonts w:ascii="Times" w:hAnsi="Times"/>
                <w:sz w:val="18"/>
                <w:szCs w:val="18"/>
              </w:rPr>
            </w:pPr>
            <w:r w:rsidRPr="00A508D3">
              <w:rPr>
                <w:rFonts w:ascii="Times" w:hAnsi="Times" w:cs="Arial"/>
                <w:sz w:val="18"/>
                <w:szCs w:val="18"/>
              </w:rPr>
              <w:t>ACGAAC</w:t>
            </w:r>
          </w:p>
        </w:tc>
        <w:tc>
          <w:tcPr>
            <w:tcW w:w="1396" w:type="dxa"/>
            <w:tcBorders>
              <w:bottom w:val="single" w:sz="4" w:space="0" w:color="auto"/>
            </w:tcBorders>
            <w:vAlign w:val="bottom"/>
          </w:tcPr>
          <w:p w14:paraId="12F8DAF7" w14:textId="77777777" w:rsidR="00226F58" w:rsidRPr="00A508D3" w:rsidRDefault="00226F58" w:rsidP="00821965">
            <w:pPr>
              <w:jc w:val="center"/>
              <w:rPr>
                <w:rFonts w:ascii="Times" w:hAnsi="Times"/>
                <w:sz w:val="18"/>
                <w:szCs w:val="18"/>
              </w:rPr>
            </w:pPr>
            <w:r w:rsidRPr="00A508D3">
              <w:rPr>
                <w:rFonts w:ascii="Times" w:hAnsi="Times" w:cs="Arial"/>
                <w:sz w:val="18"/>
                <w:szCs w:val="18"/>
              </w:rPr>
              <w:t>CU</w:t>
            </w:r>
            <w:r w:rsidRPr="00A508D3">
              <w:rPr>
                <w:rFonts w:ascii="Times" w:hAnsi="Times" w:cs="Arial"/>
                <w:b/>
                <w:bCs/>
                <w:color w:val="FF0000"/>
                <w:sz w:val="18"/>
                <w:szCs w:val="18"/>
              </w:rPr>
              <w:t>AUG</w:t>
            </w:r>
          </w:p>
        </w:tc>
        <w:tc>
          <w:tcPr>
            <w:tcW w:w="1953" w:type="dxa"/>
            <w:tcBorders>
              <w:bottom w:val="single" w:sz="4" w:space="0" w:color="auto"/>
            </w:tcBorders>
            <w:vAlign w:val="bottom"/>
          </w:tcPr>
          <w:p w14:paraId="6FF4F052" w14:textId="77777777" w:rsidR="00226F58" w:rsidRPr="00A508D3" w:rsidRDefault="00226F58" w:rsidP="00821965">
            <w:pPr>
              <w:jc w:val="center"/>
              <w:rPr>
                <w:rFonts w:ascii="Times" w:hAnsi="Times"/>
                <w:sz w:val="18"/>
                <w:szCs w:val="18"/>
              </w:rPr>
            </w:pPr>
            <w:r w:rsidRPr="00A508D3">
              <w:rPr>
                <w:rFonts w:ascii="Times" w:hAnsi="Times" w:cs="Arial"/>
                <w:sz w:val="18"/>
                <w:szCs w:val="18"/>
              </w:rPr>
              <w:t>2</w:t>
            </w:r>
          </w:p>
        </w:tc>
      </w:tr>
      <w:tr w:rsidR="00226F58" w:rsidRPr="00B55644" w14:paraId="0CF3F11A" w14:textId="77777777" w:rsidTr="00B65D8A">
        <w:tc>
          <w:tcPr>
            <w:tcW w:w="2376" w:type="dxa"/>
            <w:tcBorders>
              <w:top w:val="single" w:sz="4" w:space="0" w:color="auto"/>
            </w:tcBorders>
          </w:tcPr>
          <w:p w14:paraId="00F8142E" w14:textId="77777777" w:rsidR="00226F58" w:rsidRPr="00A508D3" w:rsidRDefault="00226F58" w:rsidP="00821965">
            <w:pPr>
              <w:jc w:val="center"/>
              <w:rPr>
                <w:rFonts w:ascii="Times" w:hAnsi="Times"/>
                <w:sz w:val="18"/>
                <w:szCs w:val="18"/>
              </w:rPr>
            </w:pPr>
            <w:r w:rsidRPr="00A508D3">
              <w:rPr>
                <w:rFonts w:ascii="Times" w:hAnsi="Times"/>
                <w:sz w:val="18"/>
                <w:szCs w:val="18"/>
              </w:rPr>
              <w:t>R_madagascariensis_MIZ240</w:t>
            </w:r>
          </w:p>
        </w:tc>
        <w:tc>
          <w:tcPr>
            <w:tcW w:w="827" w:type="dxa"/>
            <w:tcBorders>
              <w:top w:val="single" w:sz="4" w:space="0" w:color="auto"/>
            </w:tcBorders>
          </w:tcPr>
          <w:p w14:paraId="482AD4C5" w14:textId="77777777" w:rsidR="00226F58" w:rsidRPr="00A508D3" w:rsidRDefault="00226F58" w:rsidP="00821965">
            <w:pPr>
              <w:jc w:val="center"/>
              <w:rPr>
                <w:rFonts w:ascii="Times" w:hAnsi="Times"/>
                <w:sz w:val="18"/>
                <w:szCs w:val="18"/>
              </w:rPr>
            </w:pPr>
            <w:r w:rsidRPr="00A508D3">
              <w:rPr>
                <w:rFonts w:ascii="Times" w:hAnsi="Times"/>
                <w:sz w:val="18"/>
                <w:szCs w:val="18"/>
              </w:rPr>
              <w:t>ORF1ab</w:t>
            </w:r>
          </w:p>
        </w:tc>
        <w:tc>
          <w:tcPr>
            <w:tcW w:w="1311" w:type="dxa"/>
            <w:tcBorders>
              <w:top w:val="single" w:sz="4" w:space="0" w:color="auto"/>
            </w:tcBorders>
          </w:tcPr>
          <w:p w14:paraId="2E315BEA" w14:textId="77777777" w:rsidR="00226F58" w:rsidRPr="00A508D3" w:rsidRDefault="00226F58" w:rsidP="00821965">
            <w:pPr>
              <w:jc w:val="center"/>
              <w:rPr>
                <w:rFonts w:ascii="Times" w:hAnsi="Times"/>
                <w:sz w:val="18"/>
                <w:szCs w:val="18"/>
              </w:rPr>
            </w:pPr>
            <w:r w:rsidRPr="00A508D3">
              <w:rPr>
                <w:rFonts w:ascii="Times" w:hAnsi="Times" w:cs="Arial"/>
                <w:color w:val="000000"/>
                <w:sz w:val="18"/>
                <w:szCs w:val="18"/>
              </w:rPr>
              <w:t>119-124</w:t>
            </w:r>
          </w:p>
        </w:tc>
        <w:tc>
          <w:tcPr>
            <w:tcW w:w="1162" w:type="dxa"/>
            <w:tcBorders>
              <w:top w:val="single" w:sz="4" w:space="0" w:color="auto"/>
            </w:tcBorders>
            <w:vAlign w:val="bottom"/>
          </w:tcPr>
          <w:p w14:paraId="369FF6DA" w14:textId="77777777" w:rsidR="00226F58" w:rsidRPr="00A508D3" w:rsidRDefault="00226F58" w:rsidP="00821965">
            <w:pPr>
              <w:jc w:val="center"/>
              <w:rPr>
                <w:rFonts w:ascii="Times" w:hAnsi="Times"/>
                <w:sz w:val="18"/>
                <w:szCs w:val="18"/>
              </w:rPr>
            </w:pPr>
            <w:r w:rsidRPr="00A508D3">
              <w:rPr>
                <w:rFonts w:ascii="Times" w:hAnsi="Times" w:cs="Arial"/>
                <w:sz w:val="18"/>
                <w:szCs w:val="18"/>
              </w:rPr>
              <w:t>UUGA</w:t>
            </w:r>
          </w:p>
        </w:tc>
        <w:tc>
          <w:tcPr>
            <w:tcW w:w="1055" w:type="dxa"/>
            <w:tcBorders>
              <w:top w:val="single" w:sz="4" w:space="0" w:color="auto"/>
            </w:tcBorders>
            <w:vAlign w:val="bottom"/>
          </w:tcPr>
          <w:p w14:paraId="31CDD0AE" w14:textId="77777777" w:rsidR="00226F58" w:rsidRPr="00A508D3" w:rsidRDefault="00226F58" w:rsidP="00821965">
            <w:pPr>
              <w:jc w:val="center"/>
              <w:rPr>
                <w:rFonts w:ascii="Times" w:hAnsi="Times"/>
                <w:sz w:val="18"/>
                <w:szCs w:val="18"/>
              </w:rPr>
            </w:pPr>
            <w:r w:rsidRPr="00A508D3">
              <w:rPr>
                <w:rFonts w:ascii="Times" w:hAnsi="Times" w:cs="Arial"/>
                <w:sz w:val="18"/>
                <w:szCs w:val="18"/>
              </w:rPr>
              <w:t>ACGAAC</w:t>
            </w:r>
          </w:p>
        </w:tc>
        <w:tc>
          <w:tcPr>
            <w:tcW w:w="1396" w:type="dxa"/>
            <w:tcBorders>
              <w:top w:val="single" w:sz="4" w:space="0" w:color="auto"/>
            </w:tcBorders>
            <w:vAlign w:val="bottom"/>
          </w:tcPr>
          <w:p w14:paraId="3FCB61A0" w14:textId="77777777" w:rsidR="00226F58" w:rsidRPr="00A508D3" w:rsidRDefault="00226F58" w:rsidP="00821965">
            <w:pPr>
              <w:jc w:val="center"/>
              <w:rPr>
                <w:rFonts w:ascii="Times" w:hAnsi="Times"/>
                <w:sz w:val="18"/>
                <w:szCs w:val="18"/>
              </w:rPr>
            </w:pPr>
            <w:r w:rsidRPr="00A508D3">
              <w:rPr>
                <w:rFonts w:ascii="Times" w:hAnsi="Times" w:cs="Arial"/>
                <w:sz w:val="18"/>
                <w:szCs w:val="18"/>
              </w:rPr>
              <w:t>UAAAA</w:t>
            </w:r>
          </w:p>
        </w:tc>
        <w:tc>
          <w:tcPr>
            <w:tcW w:w="1953" w:type="dxa"/>
            <w:tcBorders>
              <w:top w:val="single" w:sz="4" w:space="0" w:color="auto"/>
            </w:tcBorders>
            <w:vAlign w:val="bottom"/>
          </w:tcPr>
          <w:p w14:paraId="786D1CBA" w14:textId="77777777" w:rsidR="00226F58" w:rsidRPr="00A508D3" w:rsidRDefault="00226F58" w:rsidP="00821965">
            <w:pPr>
              <w:jc w:val="center"/>
              <w:rPr>
                <w:rFonts w:ascii="Times" w:hAnsi="Times"/>
                <w:sz w:val="18"/>
                <w:szCs w:val="18"/>
              </w:rPr>
            </w:pPr>
            <w:r w:rsidRPr="00A508D3">
              <w:rPr>
                <w:rFonts w:ascii="Times" w:hAnsi="Times" w:cs="Arial"/>
                <w:sz w:val="18"/>
                <w:szCs w:val="18"/>
              </w:rPr>
              <w:t>14</w:t>
            </w:r>
          </w:p>
        </w:tc>
      </w:tr>
      <w:tr w:rsidR="00226F58" w:rsidRPr="00B55644" w14:paraId="7FCC3036" w14:textId="77777777" w:rsidTr="00B65D8A">
        <w:tc>
          <w:tcPr>
            <w:tcW w:w="2376" w:type="dxa"/>
          </w:tcPr>
          <w:p w14:paraId="05752AB8" w14:textId="77777777" w:rsidR="00226F58" w:rsidRPr="005B60DC" w:rsidRDefault="00226F58" w:rsidP="00821965">
            <w:pPr>
              <w:jc w:val="center"/>
              <w:rPr>
                <w:rFonts w:ascii="Times" w:hAnsi="Times"/>
                <w:sz w:val="18"/>
                <w:szCs w:val="18"/>
              </w:rPr>
            </w:pPr>
          </w:p>
        </w:tc>
        <w:tc>
          <w:tcPr>
            <w:tcW w:w="827" w:type="dxa"/>
          </w:tcPr>
          <w:p w14:paraId="7AF49820" w14:textId="77777777" w:rsidR="00226F58" w:rsidRPr="005B60DC" w:rsidRDefault="00226F58" w:rsidP="00821965">
            <w:pPr>
              <w:jc w:val="center"/>
              <w:rPr>
                <w:rFonts w:ascii="Times" w:hAnsi="Times"/>
                <w:sz w:val="18"/>
                <w:szCs w:val="18"/>
              </w:rPr>
            </w:pPr>
            <w:r w:rsidRPr="005B60DC">
              <w:rPr>
                <w:rFonts w:ascii="Times" w:hAnsi="Times"/>
                <w:sz w:val="18"/>
                <w:szCs w:val="18"/>
              </w:rPr>
              <w:t>S</w:t>
            </w:r>
          </w:p>
        </w:tc>
        <w:tc>
          <w:tcPr>
            <w:tcW w:w="1311" w:type="dxa"/>
          </w:tcPr>
          <w:p w14:paraId="147D082D" w14:textId="77777777" w:rsidR="00226F58" w:rsidRPr="005B60DC" w:rsidRDefault="00226F58" w:rsidP="00821965">
            <w:pPr>
              <w:jc w:val="center"/>
              <w:rPr>
                <w:rFonts w:ascii="Times" w:hAnsi="Times"/>
                <w:sz w:val="18"/>
                <w:szCs w:val="18"/>
              </w:rPr>
            </w:pPr>
            <w:r w:rsidRPr="005B60DC">
              <w:rPr>
                <w:rFonts w:ascii="Times" w:hAnsi="Times" w:cs="Arial"/>
                <w:color w:val="000000"/>
                <w:sz w:val="18"/>
                <w:szCs w:val="18"/>
              </w:rPr>
              <w:t>20854-20859</w:t>
            </w:r>
          </w:p>
        </w:tc>
        <w:tc>
          <w:tcPr>
            <w:tcW w:w="1162" w:type="dxa"/>
            <w:vAlign w:val="bottom"/>
          </w:tcPr>
          <w:p w14:paraId="1BAF6644" w14:textId="77777777" w:rsidR="00226F58" w:rsidRPr="005B60DC" w:rsidRDefault="00226F58" w:rsidP="00821965">
            <w:pPr>
              <w:jc w:val="center"/>
              <w:rPr>
                <w:rFonts w:ascii="Times" w:hAnsi="Times"/>
                <w:sz w:val="18"/>
                <w:szCs w:val="18"/>
              </w:rPr>
            </w:pPr>
            <w:r w:rsidRPr="005B60DC">
              <w:rPr>
                <w:rFonts w:ascii="Times" w:hAnsi="Times" w:cs="Arial"/>
                <w:sz w:val="18"/>
                <w:szCs w:val="18"/>
              </w:rPr>
              <w:t>UUGA</w:t>
            </w:r>
          </w:p>
        </w:tc>
        <w:tc>
          <w:tcPr>
            <w:tcW w:w="1055" w:type="dxa"/>
            <w:vAlign w:val="bottom"/>
          </w:tcPr>
          <w:p w14:paraId="32F2EFDB" w14:textId="77777777" w:rsidR="00226F58" w:rsidRPr="005B60DC" w:rsidRDefault="00226F58" w:rsidP="00821965">
            <w:pPr>
              <w:jc w:val="center"/>
              <w:rPr>
                <w:rFonts w:ascii="Times" w:hAnsi="Times"/>
                <w:sz w:val="18"/>
                <w:szCs w:val="18"/>
              </w:rPr>
            </w:pPr>
            <w:r w:rsidRPr="005B60DC">
              <w:rPr>
                <w:rFonts w:ascii="Times" w:hAnsi="Times" w:cs="Arial"/>
                <w:sz w:val="18"/>
                <w:szCs w:val="18"/>
              </w:rPr>
              <w:t>ACGAAC</w:t>
            </w:r>
          </w:p>
        </w:tc>
        <w:tc>
          <w:tcPr>
            <w:tcW w:w="1396" w:type="dxa"/>
            <w:vAlign w:val="bottom"/>
          </w:tcPr>
          <w:p w14:paraId="2CE88465" w14:textId="77777777" w:rsidR="00226F58" w:rsidRPr="005B60DC" w:rsidRDefault="00226F58" w:rsidP="00821965">
            <w:pPr>
              <w:jc w:val="center"/>
              <w:rPr>
                <w:rFonts w:ascii="Times" w:hAnsi="Times"/>
                <w:sz w:val="18"/>
                <w:szCs w:val="18"/>
              </w:rPr>
            </w:pPr>
            <w:r w:rsidRPr="005B60DC">
              <w:rPr>
                <w:rFonts w:ascii="Times" w:hAnsi="Times" w:cs="Arial"/>
                <w:sz w:val="18"/>
                <w:szCs w:val="18"/>
              </w:rPr>
              <w:t>UUGUU</w:t>
            </w:r>
          </w:p>
        </w:tc>
        <w:tc>
          <w:tcPr>
            <w:tcW w:w="1953" w:type="dxa"/>
            <w:vAlign w:val="bottom"/>
          </w:tcPr>
          <w:p w14:paraId="6F2BD661" w14:textId="77777777" w:rsidR="00226F58" w:rsidRPr="005B60DC" w:rsidRDefault="00226F58" w:rsidP="00821965">
            <w:pPr>
              <w:jc w:val="center"/>
              <w:rPr>
                <w:rFonts w:ascii="Times" w:hAnsi="Times"/>
                <w:sz w:val="18"/>
                <w:szCs w:val="18"/>
              </w:rPr>
            </w:pPr>
            <w:r w:rsidRPr="005B60DC">
              <w:rPr>
                <w:rFonts w:ascii="Times" w:hAnsi="Times" w:cs="Arial"/>
                <w:sz w:val="18"/>
                <w:szCs w:val="18"/>
              </w:rPr>
              <w:t>21</w:t>
            </w:r>
          </w:p>
        </w:tc>
      </w:tr>
      <w:tr w:rsidR="00226F58" w:rsidRPr="00B55644" w14:paraId="74BA323D" w14:textId="77777777" w:rsidTr="00B65D8A">
        <w:tc>
          <w:tcPr>
            <w:tcW w:w="2376" w:type="dxa"/>
          </w:tcPr>
          <w:p w14:paraId="576273E3" w14:textId="77777777" w:rsidR="00226F58" w:rsidRPr="005B60DC" w:rsidRDefault="00226F58" w:rsidP="00821965">
            <w:pPr>
              <w:jc w:val="center"/>
              <w:rPr>
                <w:rFonts w:ascii="Times" w:hAnsi="Times"/>
                <w:sz w:val="18"/>
                <w:szCs w:val="18"/>
              </w:rPr>
            </w:pPr>
          </w:p>
        </w:tc>
        <w:tc>
          <w:tcPr>
            <w:tcW w:w="827" w:type="dxa"/>
          </w:tcPr>
          <w:p w14:paraId="7704B76F" w14:textId="77777777" w:rsidR="00226F58" w:rsidRPr="005B60DC" w:rsidRDefault="00226F58" w:rsidP="00821965">
            <w:pPr>
              <w:jc w:val="center"/>
              <w:rPr>
                <w:rFonts w:ascii="Times" w:hAnsi="Times"/>
                <w:sz w:val="18"/>
                <w:szCs w:val="18"/>
              </w:rPr>
            </w:pPr>
            <w:r w:rsidRPr="005B60DC">
              <w:rPr>
                <w:rFonts w:ascii="Times" w:hAnsi="Times"/>
                <w:sz w:val="18"/>
                <w:szCs w:val="18"/>
              </w:rPr>
              <w:t>NS3</w:t>
            </w:r>
          </w:p>
        </w:tc>
        <w:tc>
          <w:tcPr>
            <w:tcW w:w="1311" w:type="dxa"/>
          </w:tcPr>
          <w:p w14:paraId="0AFE13B7" w14:textId="77777777" w:rsidR="00226F58" w:rsidRPr="005B60DC" w:rsidRDefault="00226F58" w:rsidP="00821965">
            <w:pPr>
              <w:jc w:val="center"/>
              <w:rPr>
                <w:rFonts w:ascii="Times" w:hAnsi="Times"/>
                <w:sz w:val="18"/>
                <w:szCs w:val="18"/>
              </w:rPr>
            </w:pPr>
            <w:r w:rsidRPr="005B60DC">
              <w:rPr>
                <w:rFonts w:ascii="Times" w:hAnsi="Times" w:cs="Arial"/>
                <w:color w:val="000000"/>
                <w:sz w:val="18"/>
                <w:szCs w:val="18"/>
              </w:rPr>
              <w:t>24666-24671</w:t>
            </w:r>
          </w:p>
        </w:tc>
        <w:tc>
          <w:tcPr>
            <w:tcW w:w="1162" w:type="dxa"/>
            <w:vAlign w:val="bottom"/>
          </w:tcPr>
          <w:p w14:paraId="504706A8" w14:textId="77777777" w:rsidR="00226F58" w:rsidRPr="005B60DC" w:rsidRDefault="00226F58" w:rsidP="00821965">
            <w:pPr>
              <w:jc w:val="center"/>
              <w:rPr>
                <w:rFonts w:ascii="Times" w:hAnsi="Times"/>
                <w:sz w:val="18"/>
                <w:szCs w:val="18"/>
              </w:rPr>
            </w:pPr>
            <w:r w:rsidRPr="005B60DC">
              <w:rPr>
                <w:rFonts w:ascii="Times" w:hAnsi="Times" w:cs="Arial"/>
                <w:sz w:val="18"/>
                <w:szCs w:val="18"/>
              </w:rPr>
              <w:t>GUAA</w:t>
            </w:r>
          </w:p>
        </w:tc>
        <w:tc>
          <w:tcPr>
            <w:tcW w:w="1055" w:type="dxa"/>
            <w:vAlign w:val="bottom"/>
          </w:tcPr>
          <w:p w14:paraId="4FD73731" w14:textId="77777777" w:rsidR="00226F58" w:rsidRPr="005B60DC" w:rsidRDefault="00226F58" w:rsidP="00821965">
            <w:pPr>
              <w:jc w:val="center"/>
              <w:rPr>
                <w:rFonts w:ascii="Times" w:hAnsi="Times"/>
                <w:sz w:val="18"/>
                <w:szCs w:val="18"/>
              </w:rPr>
            </w:pPr>
            <w:r w:rsidRPr="005B60DC">
              <w:rPr>
                <w:rFonts w:ascii="Times" w:hAnsi="Times" w:cs="Arial"/>
                <w:sz w:val="18"/>
                <w:szCs w:val="18"/>
              </w:rPr>
              <w:t>ACGAAC</w:t>
            </w:r>
          </w:p>
        </w:tc>
        <w:tc>
          <w:tcPr>
            <w:tcW w:w="1396" w:type="dxa"/>
            <w:vAlign w:val="bottom"/>
          </w:tcPr>
          <w:p w14:paraId="0E6D3CAE" w14:textId="77777777" w:rsidR="00226F58" w:rsidRPr="005B60DC" w:rsidRDefault="00226F58" w:rsidP="00821965">
            <w:pPr>
              <w:jc w:val="center"/>
              <w:rPr>
                <w:rFonts w:ascii="Times" w:hAnsi="Times"/>
                <w:sz w:val="18"/>
                <w:szCs w:val="18"/>
              </w:rPr>
            </w:pPr>
            <w:r w:rsidRPr="005B60DC">
              <w:rPr>
                <w:rFonts w:ascii="Times" w:hAnsi="Times" w:cs="Arial"/>
                <w:sz w:val="18"/>
                <w:szCs w:val="18"/>
              </w:rPr>
              <w:t>UGUAUA</w:t>
            </w:r>
          </w:p>
        </w:tc>
        <w:tc>
          <w:tcPr>
            <w:tcW w:w="1953" w:type="dxa"/>
            <w:vAlign w:val="bottom"/>
          </w:tcPr>
          <w:p w14:paraId="0FBD8594" w14:textId="77777777" w:rsidR="00226F58" w:rsidRPr="005B60DC" w:rsidRDefault="00226F58" w:rsidP="00821965">
            <w:pPr>
              <w:jc w:val="center"/>
              <w:rPr>
                <w:rFonts w:ascii="Times" w:hAnsi="Times"/>
                <w:sz w:val="18"/>
                <w:szCs w:val="18"/>
              </w:rPr>
            </w:pPr>
            <w:r w:rsidRPr="005B60DC">
              <w:rPr>
                <w:rFonts w:ascii="Times" w:hAnsi="Times" w:cs="Arial"/>
                <w:sz w:val="18"/>
                <w:szCs w:val="18"/>
              </w:rPr>
              <w:t>6</w:t>
            </w:r>
          </w:p>
        </w:tc>
      </w:tr>
      <w:tr w:rsidR="00226F58" w:rsidRPr="00B55644" w14:paraId="61402DB9" w14:textId="77777777" w:rsidTr="00B65D8A">
        <w:tc>
          <w:tcPr>
            <w:tcW w:w="2376" w:type="dxa"/>
          </w:tcPr>
          <w:p w14:paraId="26264632" w14:textId="77777777" w:rsidR="00226F58" w:rsidRPr="00B55644" w:rsidRDefault="00226F58" w:rsidP="00821965">
            <w:pPr>
              <w:jc w:val="center"/>
              <w:rPr>
                <w:rFonts w:ascii="Times" w:hAnsi="Times"/>
                <w:sz w:val="18"/>
                <w:szCs w:val="18"/>
              </w:rPr>
            </w:pPr>
          </w:p>
        </w:tc>
        <w:tc>
          <w:tcPr>
            <w:tcW w:w="827" w:type="dxa"/>
          </w:tcPr>
          <w:p w14:paraId="255FC5B5" w14:textId="77777777" w:rsidR="00226F58" w:rsidRPr="005B60DC" w:rsidRDefault="00226F58" w:rsidP="00821965">
            <w:pPr>
              <w:jc w:val="center"/>
              <w:rPr>
                <w:rFonts w:ascii="Times" w:hAnsi="Times"/>
                <w:sz w:val="18"/>
                <w:szCs w:val="18"/>
              </w:rPr>
            </w:pPr>
            <w:r w:rsidRPr="005B60DC">
              <w:rPr>
                <w:rFonts w:ascii="Times" w:hAnsi="Times"/>
                <w:sz w:val="18"/>
                <w:szCs w:val="18"/>
              </w:rPr>
              <w:t>E</w:t>
            </w:r>
          </w:p>
        </w:tc>
        <w:tc>
          <w:tcPr>
            <w:tcW w:w="1311" w:type="dxa"/>
          </w:tcPr>
          <w:p w14:paraId="6630668D" w14:textId="77777777" w:rsidR="00226F58" w:rsidRPr="005B60DC" w:rsidRDefault="00226F58" w:rsidP="00821965">
            <w:pPr>
              <w:jc w:val="center"/>
              <w:rPr>
                <w:rFonts w:ascii="Times" w:hAnsi="Times"/>
                <w:sz w:val="18"/>
                <w:szCs w:val="18"/>
              </w:rPr>
            </w:pPr>
            <w:r w:rsidRPr="005B60DC">
              <w:rPr>
                <w:rFonts w:ascii="Times" w:hAnsi="Times" w:cs="Arial"/>
                <w:color w:val="000000"/>
                <w:sz w:val="18"/>
                <w:szCs w:val="18"/>
              </w:rPr>
              <w:t>25384-25389</w:t>
            </w:r>
          </w:p>
        </w:tc>
        <w:tc>
          <w:tcPr>
            <w:tcW w:w="1162" w:type="dxa"/>
            <w:vAlign w:val="bottom"/>
          </w:tcPr>
          <w:p w14:paraId="69DB1918" w14:textId="77777777" w:rsidR="00226F58" w:rsidRPr="005B60DC" w:rsidRDefault="00226F58" w:rsidP="00821965">
            <w:pPr>
              <w:jc w:val="center"/>
              <w:rPr>
                <w:rFonts w:ascii="Times" w:hAnsi="Times"/>
                <w:sz w:val="18"/>
                <w:szCs w:val="18"/>
              </w:rPr>
            </w:pPr>
            <w:r w:rsidRPr="005B60DC">
              <w:rPr>
                <w:rFonts w:ascii="Times" w:hAnsi="Times" w:cs="Arial"/>
                <w:sz w:val="18"/>
                <w:szCs w:val="18"/>
              </w:rPr>
              <w:t>GAUG</w:t>
            </w:r>
          </w:p>
        </w:tc>
        <w:tc>
          <w:tcPr>
            <w:tcW w:w="1055" w:type="dxa"/>
            <w:vAlign w:val="bottom"/>
          </w:tcPr>
          <w:p w14:paraId="155EA0D0" w14:textId="77777777" w:rsidR="00226F58" w:rsidRPr="005B60DC" w:rsidRDefault="00226F58" w:rsidP="00821965">
            <w:pPr>
              <w:jc w:val="center"/>
              <w:rPr>
                <w:rFonts w:ascii="Times" w:hAnsi="Times"/>
                <w:sz w:val="18"/>
                <w:szCs w:val="18"/>
              </w:rPr>
            </w:pPr>
            <w:r w:rsidRPr="005B60DC">
              <w:rPr>
                <w:rFonts w:ascii="Times" w:hAnsi="Times" w:cs="Arial"/>
                <w:sz w:val="18"/>
                <w:szCs w:val="18"/>
              </w:rPr>
              <w:t>UCGAAC</w:t>
            </w:r>
          </w:p>
        </w:tc>
        <w:tc>
          <w:tcPr>
            <w:tcW w:w="1396" w:type="dxa"/>
            <w:vAlign w:val="bottom"/>
          </w:tcPr>
          <w:p w14:paraId="6A4BFF09" w14:textId="77777777" w:rsidR="00226F58" w:rsidRPr="005B60DC" w:rsidRDefault="00226F58" w:rsidP="00821965">
            <w:pPr>
              <w:jc w:val="center"/>
              <w:rPr>
                <w:rFonts w:ascii="Times" w:hAnsi="Times"/>
                <w:sz w:val="18"/>
                <w:szCs w:val="18"/>
              </w:rPr>
            </w:pPr>
            <w:r w:rsidRPr="005B60DC">
              <w:rPr>
                <w:rFonts w:ascii="Times" w:hAnsi="Times" w:cs="Arial"/>
                <w:sz w:val="18"/>
                <w:szCs w:val="18"/>
              </w:rPr>
              <w:t>UAUA</w:t>
            </w:r>
            <w:r w:rsidRPr="005B60DC">
              <w:rPr>
                <w:rFonts w:ascii="Times" w:hAnsi="Times" w:cs="Arial"/>
                <w:b/>
                <w:bCs/>
                <w:color w:val="FF0000"/>
                <w:sz w:val="18"/>
                <w:szCs w:val="18"/>
              </w:rPr>
              <w:t>ATG</w:t>
            </w:r>
          </w:p>
        </w:tc>
        <w:tc>
          <w:tcPr>
            <w:tcW w:w="1953" w:type="dxa"/>
            <w:vAlign w:val="bottom"/>
          </w:tcPr>
          <w:p w14:paraId="0083F44F" w14:textId="77777777" w:rsidR="00226F58" w:rsidRPr="005B60DC" w:rsidRDefault="00226F58" w:rsidP="00821965">
            <w:pPr>
              <w:jc w:val="center"/>
              <w:rPr>
                <w:rFonts w:ascii="Times" w:hAnsi="Times"/>
                <w:sz w:val="18"/>
                <w:szCs w:val="18"/>
              </w:rPr>
            </w:pPr>
            <w:r w:rsidRPr="005B60DC">
              <w:rPr>
                <w:rFonts w:ascii="Times" w:hAnsi="Times"/>
                <w:sz w:val="18"/>
                <w:szCs w:val="18"/>
              </w:rPr>
              <w:t>4</w:t>
            </w:r>
          </w:p>
        </w:tc>
      </w:tr>
      <w:tr w:rsidR="00226F58" w:rsidRPr="00B55644" w14:paraId="42D4DBFA" w14:textId="77777777" w:rsidTr="00B65D8A">
        <w:tc>
          <w:tcPr>
            <w:tcW w:w="2376" w:type="dxa"/>
          </w:tcPr>
          <w:p w14:paraId="762706CB" w14:textId="77777777" w:rsidR="00226F58" w:rsidRPr="00B55644" w:rsidRDefault="00226F58" w:rsidP="00821965">
            <w:pPr>
              <w:jc w:val="center"/>
              <w:rPr>
                <w:rFonts w:ascii="Times" w:hAnsi="Times"/>
                <w:sz w:val="18"/>
                <w:szCs w:val="18"/>
              </w:rPr>
            </w:pPr>
          </w:p>
        </w:tc>
        <w:tc>
          <w:tcPr>
            <w:tcW w:w="827" w:type="dxa"/>
          </w:tcPr>
          <w:p w14:paraId="523C9753" w14:textId="77777777" w:rsidR="00226F58" w:rsidRPr="005B60DC" w:rsidRDefault="00226F58" w:rsidP="00821965">
            <w:pPr>
              <w:jc w:val="center"/>
              <w:rPr>
                <w:rFonts w:ascii="Times" w:hAnsi="Times"/>
                <w:sz w:val="18"/>
                <w:szCs w:val="18"/>
              </w:rPr>
            </w:pPr>
            <w:r w:rsidRPr="005B60DC">
              <w:rPr>
                <w:rFonts w:ascii="Times" w:hAnsi="Times"/>
                <w:sz w:val="18"/>
                <w:szCs w:val="18"/>
              </w:rPr>
              <w:t>M</w:t>
            </w:r>
          </w:p>
        </w:tc>
        <w:tc>
          <w:tcPr>
            <w:tcW w:w="1311" w:type="dxa"/>
          </w:tcPr>
          <w:p w14:paraId="79863579" w14:textId="77777777" w:rsidR="00226F58" w:rsidRPr="005B60DC" w:rsidRDefault="00226F58" w:rsidP="00821965">
            <w:pPr>
              <w:jc w:val="center"/>
              <w:rPr>
                <w:rFonts w:ascii="Times" w:hAnsi="Times"/>
                <w:sz w:val="18"/>
                <w:szCs w:val="18"/>
              </w:rPr>
            </w:pPr>
            <w:r w:rsidRPr="005B60DC">
              <w:rPr>
                <w:rFonts w:ascii="Times" w:hAnsi="Times" w:cs="Arial"/>
                <w:color w:val="000000"/>
                <w:sz w:val="18"/>
                <w:szCs w:val="18"/>
              </w:rPr>
              <w:t>25599-25604</w:t>
            </w:r>
          </w:p>
        </w:tc>
        <w:tc>
          <w:tcPr>
            <w:tcW w:w="1162" w:type="dxa"/>
            <w:vAlign w:val="bottom"/>
          </w:tcPr>
          <w:p w14:paraId="2CBE597F" w14:textId="77777777" w:rsidR="00226F58" w:rsidRPr="005B60DC" w:rsidRDefault="00226F58" w:rsidP="00821965">
            <w:pPr>
              <w:jc w:val="center"/>
              <w:rPr>
                <w:rFonts w:ascii="Times" w:hAnsi="Times"/>
                <w:sz w:val="18"/>
                <w:szCs w:val="18"/>
              </w:rPr>
            </w:pPr>
            <w:r w:rsidRPr="005B60DC">
              <w:rPr>
                <w:rFonts w:ascii="Times" w:hAnsi="Times" w:cs="Arial"/>
                <w:sz w:val="18"/>
                <w:szCs w:val="18"/>
              </w:rPr>
              <w:t>UUGA</w:t>
            </w:r>
          </w:p>
        </w:tc>
        <w:tc>
          <w:tcPr>
            <w:tcW w:w="1055" w:type="dxa"/>
            <w:vAlign w:val="bottom"/>
          </w:tcPr>
          <w:p w14:paraId="1D7C1E67" w14:textId="77777777" w:rsidR="00226F58" w:rsidRPr="005B60DC" w:rsidRDefault="00226F58" w:rsidP="00821965">
            <w:pPr>
              <w:jc w:val="center"/>
              <w:rPr>
                <w:rFonts w:ascii="Times" w:hAnsi="Times"/>
                <w:sz w:val="18"/>
                <w:szCs w:val="18"/>
              </w:rPr>
            </w:pPr>
            <w:r w:rsidRPr="005B60DC">
              <w:rPr>
                <w:rFonts w:ascii="Times" w:hAnsi="Times" w:cs="Arial"/>
                <w:sz w:val="18"/>
                <w:szCs w:val="18"/>
              </w:rPr>
              <w:t>ACGAAC</w:t>
            </w:r>
          </w:p>
        </w:tc>
        <w:tc>
          <w:tcPr>
            <w:tcW w:w="1396" w:type="dxa"/>
            <w:vAlign w:val="bottom"/>
          </w:tcPr>
          <w:p w14:paraId="3DA710E9" w14:textId="77777777" w:rsidR="00226F58" w:rsidRPr="005B60DC" w:rsidRDefault="00226F58" w:rsidP="00821965">
            <w:pPr>
              <w:jc w:val="center"/>
              <w:rPr>
                <w:rFonts w:ascii="Times" w:hAnsi="Times"/>
                <w:sz w:val="18"/>
                <w:szCs w:val="18"/>
              </w:rPr>
            </w:pPr>
            <w:r w:rsidRPr="005B60DC">
              <w:rPr>
                <w:rFonts w:ascii="Times" w:hAnsi="Times" w:cs="Arial"/>
                <w:sz w:val="18"/>
                <w:szCs w:val="18"/>
              </w:rPr>
              <w:t>AACAA</w:t>
            </w:r>
          </w:p>
        </w:tc>
        <w:tc>
          <w:tcPr>
            <w:tcW w:w="1953" w:type="dxa"/>
            <w:vAlign w:val="bottom"/>
          </w:tcPr>
          <w:p w14:paraId="4D409D06" w14:textId="77777777" w:rsidR="00226F58" w:rsidRPr="005B60DC" w:rsidRDefault="00226F58" w:rsidP="00821965">
            <w:pPr>
              <w:jc w:val="center"/>
              <w:rPr>
                <w:rFonts w:ascii="Times" w:hAnsi="Times"/>
                <w:sz w:val="18"/>
                <w:szCs w:val="18"/>
              </w:rPr>
            </w:pPr>
            <w:r w:rsidRPr="005B60DC">
              <w:rPr>
                <w:rFonts w:ascii="Times" w:hAnsi="Times"/>
                <w:sz w:val="18"/>
                <w:szCs w:val="18"/>
              </w:rPr>
              <w:t>18</w:t>
            </w:r>
          </w:p>
        </w:tc>
      </w:tr>
      <w:tr w:rsidR="00226F58" w:rsidRPr="00B55644" w14:paraId="04FFB463" w14:textId="77777777" w:rsidTr="00B65D8A">
        <w:tc>
          <w:tcPr>
            <w:tcW w:w="2376" w:type="dxa"/>
          </w:tcPr>
          <w:p w14:paraId="7B07D5C4" w14:textId="77777777" w:rsidR="00226F58" w:rsidRPr="00D132B9" w:rsidRDefault="00226F58" w:rsidP="00821965">
            <w:pPr>
              <w:jc w:val="center"/>
              <w:rPr>
                <w:rFonts w:ascii="Times" w:hAnsi="Times"/>
                <w:sz w:val="18"/>
                <w:szCs w:val="18"/>
              </w:rPr>
            </w:pPr>
          </w:p>
        </w:tc>
        <w:tc>
          <w:tcPr>
            <w:tcW w:w="827" w:type="dxa"/>
          </w:tcPr>
          <w:p w14:paraId="76A0B922" w14:textId="77777777" w:rsidR="00226F58" w:rsidRPr="00D132B9" w:rsidRDefault="00226F58" w:rsidP="00821965">
            <w:pPr>
              <w:jc w:val="center"/>
              <w:rPr>
                <w:rFonts w:ascii="Times" w:hAnsi="Times"/>
                <w:sz w:val="18"/>
                <w:szCs w:val="18"/>
              </w:rPr>
            </w:pPr>
            <w:r w:rsidRPr="00D132B9">
              <w:rPr>
                <w:rFonts w:ascii="Times" w:hAnsi="Times"/>
                <w:sz w:val="18"/>
                <w:szCs w:val="18"/>
              </w:rPr>
              <w:t>N</w:t>
            </w:r>
          </w:p>
        </w:tc>
        <w:tc>
          <w:tcPr>
            <w:tcW w:w="1311" w:type="dxa"/>
          </w:tcPr>
          <w:p w14:paraId="0EEB5427" w14:textId="77777777" w:rsidR="00226F58" w:rsidRPr="00D132B9" w:rsidRDefault="00226F58" w:rsidP="00821965">
            <w:pPr>
              <w:jc w:val="center"/>
              <w:rPr>
                <w:rFonts w:ascii="Times" w:hAnsi="Times"/>
                <w:sz w:val="18"/>
                <w:szCs w:val="18"/>
              </w:rPr>
            </w:pPr>
            <w:r w:rsidRPr="00D132B9">
              <w:rPr>
                <w:rFonts w:ascii="Times" w:hAnsi="Times" w:cs="Arial"/>
                <w:color w:val="000000"/>
                <w:sz w:val="18"/>
                <w:szCs w:val="18"/>
              </w:rPr>
              <w:t>26346-26351</w:t>
            </w:r>
          </w:p>
        </w:tc>
        <w:tc>
          <w:tcPr>
            <w:tcW w:w="1162" w:type="dxa"/>
            <w:vAlign w:val="bottom"/>
          </w:tcPr>
          <w:p w14:paraId="750806F3" w14:textId="77777777" w:rsidR="00226F58" w:rsidRPr="00D132B9" w:rsidRDefault="00226F58" w:rsidP="00821965">
            <w:pPr>
              <w:jc w:val="center"/>
              <w:rPr>
                <w:rFonts w:ascii="Times" w:hAnsi="Times"/>
                <w:sz w:val="18"/>
                <w:szCs w:val="18"/>
              </w:rPr>
            </w:pPr>
            <w:r w:rsidRPr="00D132B9">
              <w:rPr>
                <w:rFonts w:ascii="Times" w:hAnsi="Times" w:cs="Arial"/>
                <w:sz w:val="18"/>
                <w:szCs w:val="18"/>
              </w:rPr>
              <w:t>UUGA</w:t>
            </w:r>
          </w:p>
        </w:tc>
        <w:tc>
          <w:tcPr>
            <w:tcW w:w="1055" w:type="dxa"/>
            <w:vAlign w:val="bottom"/>
          </w:tcPr>
          <w:p w14:paraId="4FFF8D9D" w14:textId="77777777" w:rsidR="00226F58" w:rsidRPr="00D132B9" w:rsidRDefault="00226F58" w:rsidP="00821965">
            <w:pPr>
              <w:jc w:val="center"/>
              <w:rPr>
                <w:rFonts w:ascii="Times" w:hAnsi="Times"/>
                <w:sz w:val="18"/>
                <w:szCs w:val="18"/>
              </w:rPr>
            </w:pPr>
            <w:r w:rsidRPr="00D132B9">
              <w:rPr>
                <w:rFonts w:ascii="Times" w:hAnsi="Times" w:cs="Arial"/>
                <w:sz w:val="18"/>
                <w:szCs w:val="18"/>
              </w:rPr>
              <w:t>ACGAAC</w:t>
            </w:r>
          </w:p>
        </w:tc>
        <w:tc>
          <w:tcPr>
            <w:tcW w:w="1396" w:type="dxa"/>
            <w:vAlign w:val="bottom"/>
          </w:tcPr>
          <w:p w14:paraId="19E8AB43" w14:textId="77777777" w:rsidR="00226F58" w:rsidRPr="00D132B9" w:rsidRDefault="00226F58" w:rsidP="00821965">
            <w:pPr>
              <w:jc w:val="center"/>
              <w:rPr>
                <w:rFonts w:ascii="Times" w:hAnsi="Times"/>
                <w:sz w:val="18"/>
                <w:szCs w:val="18"/>
              </w:rPr>
            </w:pPr>
            <w:r w:rsidRPr="00D132B9">
              <w:rPr>
                <w:rFonts w:ascii="Times" w:hAnsi="Times" w:cs="Arial"/>
                <w:sz w:val="18"/>
                <w:szCs w:val="18"/>
              </w:rPr>
              <w:t>CAAUU</w:t>
            </w:r>
            <w:r w:rsidRPr="00D132B9">
              <w:rPr>
                <w:rFonts w:ascii="Times" w:hAnsi="Times" w:cs="Arial"/>
                <w:b/>
                <w:bCs/>
                <w:color w:val="FF0000"/>
                <w:sz w:val="18"/>
                <w:szCs w:val="18"/>
              </w:rPr>
              <w:t>AUG</w:t>
            </w:r>
          </w:p>
        </w:tc>
        <w:tc>
          <w:tcPr>
            <w:tcW w:w="1953" w:type="dxa"/>
            <w:vAlign w:val="bottom"/>
          </w:tcPr>
          <w:p w14:paraId="0DFEDA0C" w14:textId="77777777" w:rsidR="00226F58" w:rsidRPr="00D132B9" w:rsidRDefault="00226F58" w:rsidP="00821965">
            <w:pPr>
              <w:jc w:val="center"/>
              <w:rPr>
                <w:rFonts w:ascii="Times" w:hAnsi="Times"/>
                <w:sz w:val="18"/>
                <w:szCs w:val="18"/>
              </w:rPr>
            </w:pPr>
            <w:r w:rsidRPr="00D132B9">
              <w:rPr>
                <w:rFonts w:ascii="Times" w:hAnsi="Times" w:cs="Arial"/>
                <w:sz w:val="18"/>
                <w:szCs w:val="18"/>
              </w:rPr>
              <w:t>5</w:t>
            </w:r>
          </w:p>
        </w:tc>
      </w:tr>
      <w:tr w:rsidR="00226F58" w:rsidRPr="00B55644" w14:paraId="4AA2B123" w14:textId="77777777" w:rsidTr="00B65D8A">
        <w:tc>
          <w:tcPr>
            <w:tcW w:w="2376" w:type="dxa"/>
          </w:tcPr>
          <w:p w14:paraId="60B7EC04" w14:textId="77777777" w:rsidR="00226F58" w:rsidRPr="00D132B9" w:rsidRDefault="00226F58" w:rsidP="00821965">
            <w:pPr>
              <w:jc w:val="center"/>
              <w:rPr>
                <w:rFonts w:ascii="Times" w:hAnsi="Times"/>
                <w:sz w:val="18"/>
                <w:szCs w:val="18"/>
              </w:rPr>
            </w:pPr>
          </w:p>
        </w:tc>
        <w:tc>
          <w:tcPr>
            <w:tcW w:w="827" w:type="dxa"/>
          </w:tcPr>
          <w:p w14:paraId="0AE63C2F" w14:textId="77777777" w:rsidR="00226F58" w:rsidRPr="00D132B9" w:rsidRDefault="00226F58" w:rsidP="00821965">
            <w:pPr>
              <w:jc w:val="center"/>
              <w:rPr>
                <w:rFonts w:ascii="Times" w:hAnsi="Times"/>
                <w:sz w:val="18"/>
                <w:szCs w:val="18"/>
              </w:rPr>
            </w:pPr>
            <w:r w:rsidRPr="00D132B9">
              <w:rPr>
                <w:rFonts w:ascii="Times" w:hAnsi="Times"/>
                <w:sz w:val="18"/>
                <w:szCs w:val="18"/>
              </w:rPr>
              <w:t>NS7a</w:t>
            </w:r>
          </w:p>
        </w:tc>
        <w:tc>
          <w:tcPr>
            <w:tcW w:w="1311" w:type="dxa"/>
          </w:tcPr>
          <w:p w14:paraId="3D9F8BAD" w14:textId="77777777" w:rsidR="00226F58" w:rsidRPr="00D132B9" w:rsidRDefault="00226F58" w:rsidP="00821965">
            <w:pPr>
              <w:jc w:val="center"/>
              <w:rPr>
                <w:rFonts w:ascii="Times" w:hAnsi="Times"/>
                <w:sz w:val="18"/>
                <w:szCs w:val="18"/>
              </w:rPr>
            </w:pPr>
            <w:r w:rsidRPr="00D132B9">
              <w:rPr>
                <w:rFonts w:ascii="Times" w:hAnsi="Times" w:cs="Arial"/>
                <w:color w:val="000000"/>
                <w:sz w:val="18"/>
                <w:szCs w:val="18"/>
              </w:rPr>
              <w:t>27771-27776</w:t>
            </w:r>
          </w:p>
        </w:tc>
        <w:tc>
          <w:tcPr>
            <w:tcW w:w="1162" w:type="dxa"/>
            <w:vAlign w:val="bottom"/>
          </w:tcPr>
          <w:p w14:paraId="2CBE32F5" w14:textId="77777777" w:rsidR="00226F58" w:rsidRPr="00D132B9" w:rsidRDefault="00226F58" w:rsidP="00821965">
            <w:pPr>
              <w:jc w:val="center"/>
              <w:rPr>
                <w:rFonts w:ascii="Times" w:hAnsi="Times"/>
                <w:sz w:val="18"/>
                <w:szCs w:val="18"/>
              </w:rPr>
            </w:pPr>
            <w:r w:rsidRPr="00D132B9">
              <w:rPr>
                <w:rFonts w:ascii="Times" w:hAnsi="Times" w:cs="Arial"/>
                <w:sz w:val="18"/>
                <w:szCs w:val="18"/>
              </w:rPr>
              <w:t>UUGA</w:t>
            </w:r>
          </w:p>
        </w:tc>
        <w:tc>
          <w:tcPr>
            <w:tcW w:w="1055" w:type="dxa"/>
            <w:vAlign w:val="bottom"/>
          </w:tcPr>
          <w:p w14:paraId="17B5A2F2" w14:textId="77777777" w:rsidR="00226F58" w:rsidRPr="00D132B9" w:rsidRDefault="00226F58" w:rsidP="00821965">
            <w:pPr>
              <w:jc w:val="center"/>
              <w:rPr>
                <w:rFonts w:ascii="Times" w:hAnsi="Times"/>
                <w:sz w:val="18"/>
                <w:szCs w:val="18"/>
              </w:rPr>
            </w:pPr>
            <w:r w:rsidRPr="00D132B9">
              <w:rPr>
                <w:rFonts w:ascii="Times" w:hAnsi="Times" w:cs="Arial"/>
                <w:sz w:val="18"/>
                <w:szCs w:val="18"/>
              </w:rPr>
              <w:t>ACGAAC</w:t>
            </w:r>
          </w:p>
        </w:tc>
        <w:tc>
          <w:tcPr>
            <w:tcW w:w="1396" w:type="dxa"/>
            <w:vAlign w:val="bottom"/>
          </w:tcPr>
          <w:p w14:paraId="2E38CB66" w14:textId="77777777" w:rsidR="00226F58" w:rsidRPr="00D132B9" w:rsidRDefault="00226F58" w:rsidP="00821965">
            <w:pPr>
              <w:jc w:val="center"/>
              <w:rPr>
                <w:rFonts w:ascii="Times" w:hAnsi="Times"/>
                <w:sz w:val="18"/>
                <w:szCs w:val="18"/>
              </w:rPr>
            </w:pPr>
            <w:r w:rsidRPr="00D132B9">
              <w:rPr>
                <w:rFonts w:ascii="Times" w:hAnsi="Times" w:cs="Arial"/>
                <w:b/>
                <w:bCs/>
                <w:color w:val="FF0000"/>
                <w:sz w:val="18"/>
                <w:szCs w:val="18"/>
              </w:rPr>
              <w:t>AUG</w:t>
            </w:r>
          </w:p>
        </w:tc>
        <w:tc>
          <w:tcPr>
            <w:tcW w:w="1953" w:type="dxa"/>
            <w:vAlign w:val="bottom"/>
          </w:tcPr>
          <w:p w14:paraId="53DFC558" w14:textId="77777777" w:rsidR="00226F58" w:rsidRPr="00D132B9" w:rsidRDefault="00226F58" w:rsidP="00821965">
            <w:pPr>
              <w:jc w:val="center"/>
              <w:rPr>
                <w:rFonts w:ascii="Times" w:hAnsi="Times"/>
                <w:sz w:val="18"/>
                <w:szCs w:val="18"/>
              </w:rPr>
            </w:pPr>
            <w:r w:rsidRPr="00D132B9">
              <w:rPr>
                <w:rFonts w:ascii="Times" w:hAnsi="Times" w:cs="Arial"/>
                <w:sz w:val="18"/>
                <w:szCs w:val="18"/>
              </w:rPr>
              <w:t>0</w:t>
            </w:r>
          </w:p>
        </w:tc>
      </w:tr>
      <w:tr w:rsidR="00226F58" w:rsidRPr="00B55644" w14:paraId="53539890" w14:textId="77777777" w:rsidTr="00B65D8A">
        <w:tc>
          <w:tcPr>
            <w:tcW w:w="2376" w:type="dxa"/>
          </w:tcPr>
          <w:p w14:paraId="5E726255" w14:textId="77777777" w:rsidR="00226F58" w:rsidRPr="00B55644" w:rsidRDefault="00226F58" w:rsidP="00821965">
            <w:pPr>
              <w:jc w:val="center"/>
              <w:rPr>
                <w:rFonts w:ascii="Times" w:hAnsi="Times"/>
                <w:sz w:val="18"/>
                <w:szCs w:val="18"/>
              </w:rPr>
            </w:pPr>
          </w:p>
        </w:tc>
        <w:tc>
          <w:tcPr>
            <w:tcW w:w="827" w:type="dxa"/>
          </w:tcPr>
          <w:p w14:paraId="65332FD1" w14:textId="77777777" w:rsidR="00226F58" w:rsidRPr="00D132B9" w:rsidRDefault="00226F58" w:rsidP="00821965">
            <w:pPr>
              <w:jc w:val="center"/>
              <w:rPr>
                <w:rFonts w:ascii="Times" w:hAnsi="Times"/>
                <w:sz w:val="18"/>
                <w:szCs w:val="18"/>
              </w:rPr>
            </w:pPr>
            <w:r w:rsidRPr="00D132B9">
              <w:rPr>
                <w:rFonts w:ascii="Times" w:hAnsi="Times"/>
                <w:sz w:val="18"/>
                <w:szCs w:val="18"/>
              </w:rPr>
              <w:t>NS7b</w:t>
            </w:r>
          </w:p>
        </w:tc>
        <w:tc>
          <w:tcPr>
            <w:tcW w:w="1311" w:type="dxa"/>
          </w:tcPr>
          <w:p w14:paraId="77BE5610" w14:textId="77777777" w:rsidR="00226F58" w:rsidRPr="00D132B9" w:rsidRDefault="00226F58" w:rsidP="00821965">
            <w:pPr>
              <w:jc w:val="center"/>
              <w:rPr>
                <w:rFonts w:ascii="Times" w:hAnsi="Times"/>
                <w:sz w:val="18"/>
                <w:szCs w:val="18"/>
              </w:rPr>
            </w:pPr>
            <w:r w:rsidRPr="00D132B9">
              <w:rPr>
                <w:rFonts w:ascii="Times" w:hAnsi="Times" w:cs="Arial"/>
                <w:color w:val="000000"/>
                <w:sz w:val="18"/>
                <w:szCs w:val="18"/>
              </w:rPr>
              <w:t>28216-28221</w:t>
            </w:r>
          </w:p>
        </w:tc>
        <w:tc>
          <w:tcPr>
            <w:tcW w:w="1162" w:type="dxa"/>
            <w:vAlign w:val="bottom"/>
          </w:tcPr>
          <w:p w14:paraId="5BF8AEA7" w14:textId="77777777" w:rsidR="00226F58" w:rsidRPr="00D132B9" w:rsidRDefault="00226F58" w:rsidP="00821965">
            <w:pPr>
              <w:jc w:val="center"/>
              <w:rPr>
                <w:rFonts w:ascii="Times" w:hAnsi="Times"/>
                <w:sz w:val="18"/>
                <w:szCs w:val="18"/>
              </w:rPr>
            </w:pPr>
            <w:r w:rsidRPr="00D132B9">
              <w:rPr>
                <w:rFonts w:ascii="Times" w:hAnsi="Times" w:cs="Arial"/>
                <w:sz w:val="18"/>
                <w:szCs w:val="18"/>
              </w:rPr>
              <w:t>GUCG</w:t>
            </w:r>
          </w:p>
        </w:tc>
        <w:tc>
          <w:tcPr>
            <w:tcW w:w="1055" w:type="dxa"/>
            <w:vAlign w:val="bottom"/>
          </w:tcPr>
          <w:p w14:paraId="6E512CD5" w14:textId="77777777" w:rsidR="00226F58" w:rsidRPr="00D132B9" w:rsidRDefault="00226F58" w:rsidP="00821965">
            <w:pPr>
              <w:jc w:val="center"/>
              <w:rPr>
                <w:rFonts w:ascii="Times" w:hAnsi="Times"/>
                <w:sz w:val="18"/>
                <w:szCs w:val="18"/>
              </w:rPr>
            </w:pPr>
            <w:r w:rsidRPr="00D132B9">
              <w:rPr>
                <w:rFonts w:ascii="Times" w:hAnsi="Times" w:cs="Arial"/>
                <w:sz w:val="18"/>
                <w:szCs w:val="18"/>
              </w:rPr>
              <w:t>AGAAAG</w:t>
            </w:r>
          </w:p>
        </w:tc>
        <w:tc>
          <w:tcPr>
            <w:tcW w:w="1396" w:type="dxa"/>
            <w:vAlign w:val="bottom"/>
          </w:tcPr>
          <w:p w14:paraId="3B31E45C" w14:textId="77777777" w:rsidR="00226F58" w:rsidRPr="00D132B9" w:rsidRDefault="00226F58" w:rsidP="00821965">
            <w:pPr>
              <w:jc w:val="center"/>
              <w:rPr>
                <w:rFonts w:ascii="Times" w:hAnsi="Times"/>
                <w:sz w:val="18"/>
                <w:szCs w:val="18"/>
              </w:rPr>
            </w:pPr>
            <w:r w:rsidRPr="00D132B9">
              <w:rPr>
                <w:rFonts w:ascii="Times" w:hAnsi="Times" w:cs="Arial"/>
                <w:sz w:val="18"/>
                <w:szCs w:val="18"/>
              </w:rPr>
              <w:t>AGACC</w:t>
            </w:r>
          </w:p>
        </w:tc>
        <w:tc>
          <w:tcPr>
            <w:tcW w:w="1953" w:type="dxa"/>
            <w:vAlign w:val="bottom"/>
          </w:tcPr>
          <w:p w14:paraId="0412765E" w14:textId="77777777" w:rsidR="00226F58" w:rsidRPr="00D132B9" w:rsidRDefault="00226F58" w:rsidP="00821965">
            <w:pPr>
              <w:jc w:val="center"/>
              <w:rPr>
                <w:rFonts w:ascii="Times" w:hAnsi="Times"/>
                <w:sz w:val="18"/>
                <w:szCs w:val="18"/>
              </w:rPr>
            </w:pPr>
            <w:r w:rsidRPr="00D132B9">
              <w:rPr>
                <w:rFonts w:ascii="Times" w:hAnsi="Times"/>
                <w:sz w:val="18"/>
                <w:szCs w:val="18"/>
              </w:rPr>
              <w:t>15</w:t>
            </w:r>
          </w:p>
        </w:tc>
      </w:tr>
      <w:tr w:rsidR="00226F58" w:rsidRPr="00B55644" w14:paraId="70C5C2AF" w14:textId="77777777" w:rsidTr="00B65D8A">
        <w:tc>
          <w:tcPr>
            <w:tcW w:w="2376" w:type="dxa"/>
            <w:tcBorders>
              <w:bottom w:val="single" w:sz="4" w:space="0" w:color="auto"/>
            </w:tcBorders>
          </w:tcPr>
          <w:p w14:paraId="4910B0CB" w14:textId="77777777" w:rsidR="00226F58" w:rsidRPr="00D132B9" w:rsidRDefault="00226F58" w:rsidP="00821965">
            <w:pPr>
              <w:jc w:val="center"/>
              <w:rPr>
                <w:rFonts w:ascii="Times" w:hAnsi="Times"/>
                <w:sz w:val="18"/>
                <w:szCs w:val="18"/>
              </w:rPr>
            </w:pPr>
          </w:p>
        </w:tc>
        <w:tc>
          <w:tcPr>
            <w:tcW w:w="827" w:type="dxa"/>
            <w:tcBorders>
              <w:bottom w:val="single" w:sz="4" w:space="0" w:color="auto"/>
            </w:tcBorders>
          </w:tcPr>
          <w:p w14:paraId="205B257A" w14:textId="77777777" w:rsidR="00226F58" w:rsidRPr="00D132B9" w:rsidRDefault="00226F58" w:rsidP="00821965">
            <w:pPr>
              <w:jc w:val="center"/>
              <w:rPr>
                <w:rFonts w:ascii="Times" w:hAnsi="Times"/>
                <w:sz w:val="18"/>
                <w:szCs w:val="18"/>
              </w:rPr>
            </w:pPr>
            <w:r w:rsidRPr="00D132B9">
              <w:rPr>
                <w:rFonts w:ascii="Times" w:hAnsi="Times"/>
                <w:sz w:val="18"/>
                <w:szCs w:val="18"/>
              </w:rPr>
              <w:t>NS7c</w:t>
            </w:r>
          </w:p>
        </w:tc>
        <w:tc>
          <w:tcPr>
            <w:tcW w:w="1311" w:type="dxa"/>
            <w:tcBorders>
              <w:bottom w:val="single" w:sz="4" w:space="0" w:color="auto"/>
            </w:tcBorders>
          </w:tcPr>
          <w:p w14:paraId="63B988F8" w14:textId="77777777" w:rsidR="00226F58" w:rsidRPr="00D132B9" w:rsidRDefault="00226F58" w:rsidP="00821965">
            <w:pPr>
              <w:jc w:val="center"/>
              <w:rPr>
                <w:rFonts w:ascii="Times" w:hAnsi="Times"/>
                <w:sz w:val="18"/>
                <w:szCs w:val="18"/>
              </w:rPr>
            </w:pPr>
            <w:r w:rsidRPr="00D132B9">
              <w:rPr>
                <w:rFonts w:ascii="Times" w:hAnsi="Times" w:cs="Arial"/>
                <w:color w:val="000000"/>
                <w:sz w:val="18"/>
                <w:szCs w:val="18"/>
              </w:rPr>
              <w:t>28353-28358</w:t>
            </w:r>
          </w:p>
        </w:tc>
        <w:tc>
          <w:tcPr>
            <w:tcW w:w="1162" w:type="dxa"/>
            <w:tcBorders>
              <w:bottom w:val="single" w:sz="4" w:space="0" w:color="auto"/>
            </w:tcBorders>
            <w:vAlign w:val="bottom"/>
          </w:tcPr>
          <w:p w14:paraId="5FC86F27" w14:textId="77777777" w:rsidR="00226F58" w:rsidRPr="00D132B9" w:rsidRDefault="00226F58" w:rsidP="00821965">
            <w:pPr>
              <w:jc w:val="center"/>
              <w:rPr>
                <w:rFonts w:ascii="Times" w:hAnsi="Times"/>
                <w:sz w:val="18"/>
                <w:szCs w:val="18"/>
              </w:rPr>
            </w:pPr>
            <w:r w:rsidRPr="00D132B9">
              <w:rPr>
                <w:rFonts w:ascii="Times" w:hAnsi="Times" w:cs="Arial"/>
                <w:sz w:val="18"/>
                <w:szCs w:val="18"/>
              </w:rPr>
              <w:t>UUGA</w:t>
            </w:r>
          </w:p>
        </w:tc>
        <w:tc>
          <w:tcPr>
            <w:tcW w:w="1055" w:type="dxa"/>
            <w:tcBorders>
              <w:bottom w:val="single" w:sz="4" w:space="0" w:color="auto"/>
            </w:tcBorders>
            <w:vAlign w:val="bottom"/>
          </w:tcPr>
          <w:p w14:paraId="275D1BF0" w14:textId="77777777" w:rsidR="00226F58" w:rsidRPr="00D132B9" w:rsidRDefault="00226F58" w:rsidP="00821965">
            <w:pPr>
              <w:jc w:val="center"/>
              <w:rPr>
                <w:rFonts w:ascii="Times" w:hAnsi="Times"/>
                <w:sz w:val="18"/>
                <w:szCs w:val="18"/>
              </w:rPr>
            </w:pPr>
            <w:r w:rsidRPr="00D132B9">
              <w:rPr>
                <w:rFonts w:ascii="Times" w:hAnsi="Times" w:cs="Arial"/>
                <w:sz w:val="18"/>
                <w:szCs w:val="18"/>
              </w:rPr>
              <w:t>ACGAAC</w:t>
            </w:r>
          </w:p>
        </w:tc>
        <w:tc>
          <w:tcPr>
            <w:tcW w:w="1396" w:type="dxa"/>
            <w:tcBorders>
              <w:bottom w:val="single" w:sz="4" w:space="0" w:color="auto"/>
            </w:tcBorders>
            <w:vAlign w:val="bottom"/>
          </w:tcPr>
          <w:p w14:paraId="3A0587D3" w14:textId="77777777" w:rsidR="00226F58" w:rsidRPr="00D132B9" w:rsidRDefault="00226F58" w:rsidP="00821965">
            <w:pPr>
              <w:jc w:val="center"/>
              <w:rPr>
                <w:rFonts w:ascii="Times" w:hAnsi="Times"/>
                <w:sz w:val="18"/>
                <w:szCs w:val="18"/>
              </w:rPr>
            </w:pPr>
            <w:r w:rsidRPr="00D132B9">
              <w:rPr>
                <w:rFonts w:ascii="Times" w:hAnsi="Times" w:cs="Arial"/>
                <w:sz w:val="18"/>
                <w:szCs w:val="18"/>
              </w:rPr>
              <w:t>AAAUG</w:t>
            </w:r>
          </w:p>
        </w:tc>
        <w:tc>
          <w:tcPr>
            <w:tcW w:w="1953" w:type="dxa"/>
            <w:tcBorders>
              <w:bottom w:val="single" w:sz="4" w:space="0" w:color="auto"/>
            </w:tcBorders>
            <w:vAlign w:val="bottom"/>
          </w:tcPr>
          <w:p w14:paraId="013887FE" w14:textId="77777777" w:rsidR="00226F58" w:rsidRPr="00D132B9" w:rsidRDefault="00226F58" w:rsidP="00821965">
            <w:pPr>
              <w:jc w:val="center"/>
              <w:rPr>
                <w:rFonts w:ascii="Times" w:hAnsi="Times"/>
                <w:sz w:val="18"/>
                <w:szCs w:val="18"/>
              </w:rPr>
            </w:pPr>
            <w:r w:rsidRPr="00D132B9">
              <w:rPr>
                <w:rFonts w:ascii="Times" w:hAnsi="Times"/>
                <w:sz w:val="18"/>
                <w:szCs w:val="18"/>
              </w:rPr>
              <w:t>2</w:t>
            </w:r>
          </w:p>
        </w:tc>
      </w:tr>
    </w:tbl>
    <w:p w14:paraId="47AE96C3" w14:textId="1427BCC5" w:rsidR="0089028D" w:rsidRDefault="0089028D" w:rsidP="00A60EE4">
      <w:pPr>
        <w:rPr>
          <w:b/>
          <w:bCs/>
        </w:rPr>
      </w:pPr>
    </w:p>
    <w:p w14:paraId="5FECB130" w14:textId="47581E30" w:rsidR="0089028D" w:rsidRDefault="0089028D" w:rsidP="00A60EE4">
      <w:pPr>
        <w:rPr>
          <w:b/>
          <w:bCs/>
        </w:rPr>
      </w:pPr>
    </w:p>
    <w:sectPr w:rsidR="0089028D" w:rsidSect="0064370A">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2" w:author="Amy Kistler" w:date="2021-09-15T00:01:00Z" w:initials="AK">
    <w:p w14:paraId="3779F1CD" w14:textId="2B2C1EAC" w:rsidR="00C40CF5" w:rsidRDefault="00C40CF5">
      <w:pPr>
        <w:pStyle w:val="CommentText"/>
      </w:pPr>
      <w:r>
        <w:rPr>
          <w:rStyle w:val="CommentReference"/>
        </w:rPr>
        <w:annotationRef/>
      </w:r>
      <w:r>
        <w:t>Might be good to have a supplemental figure to show this… Would make it easier for the uninitiated reader.</w:t>
      </w:r>
    </w:p>
  </w:comment>
  <w:comment w:id="23" w:author="Kettenburg, Gwenddolen" w:date="2021-09-18T23:42:00Z" w:initials="KG">
    <w:p w14:paraId="4420E9FE" w14:textId="5A1D3C8C" w:rsidR="00BB7232" w:rsidRDefault="00BB7232">
      <w:pPr>
        <w:pStyle w:val="CommentText"/>
      </w:pPr>
      <w:r>
        <w:rPr>
          <w:rStyle w:val="CommentReference"/>
        </w:rPr>
        <w:annotationRef/>
      </w:r>
      <w:r>
        <w:t>Cara should I highlight this region in the figure 2 schematic? Or make a figure of just the P. rufus genome to show this?</w:t>
      </w:r>
    </w:p>
  </w:comment>
  <w:comment w:id="24" w:author="Cara Brook" w:date="2021-09-21T06:45:00Z" w:initials="CB">
    <w:p w14:paraId="61265AE9" w14:textId="33B7EFE6" w:rsidR="002176EC" w:rsidRDefault="002176EC">
      <w:pPr>
        <w:pStyle w:val="CommentText"/>
      </w:pPr>
      <w:r>
        <w:rPr>
          <w:rStyle w:val="CommentReference"/>
        </w:rPr>
        <w:annotationRef/>
      </w:r>
      <w:r>
        <w:t>I should make a supplementary figure I think</w:t>
      </w:r>
    </w:p>
  </w:comment>
  <w:comment w:id="40" w:author="Cara Brook" w:date="2021-09-21T06:31:00Z" w:initials="CB">
    <w:p w14:paraId="6C2D06E6" w14:textId="2DB3A208" w:rsidR="007B53F5" w:rsidRDefault="007B53F5">
      <w:pPr>
        <w:pStyle w:val="CommentText"/>
      </w:pPr>
      <w:r>
        <w:rPr>
          <w:rStyle w:val="CommentReference"/>
        </w:rPr>
        <w:annotationRef/>
      </w:r>
      <w:r>
        <w:t xml:space="preserve">Cite Jenkins and </w:t>
      </w:r>
      <w:proofErr w:type="spellStart"/>
      <w:r>
        <w:t>Racey</w:t>
      </w:r>
      <w:proofErr w:type="spellEnd"/>
      <w:r>
        <w:t xml:space="preserve"> 2008. “Bats as bushmeat in Madagascar”</w:t>
      </w:r>
    </w:p>
  </w:comment>
  <w:comment w:id="43" w:author="Kettenburg, Gwenddolen" w:date="2021-09-19T23:54:00Z" w:initials="KG">
    <w:p w14:paraId="6EC0DFFD" w14:textId="0330C5C8" w:rsidR="009E41B3" w:rsidRDefault="009E41B3">
      <w:pPr>
        <w:pStyle w:val="CommentText"/>
      </w:pPr>
      <w:r>
        <w:rPr>
          <w:rStyle w:val="CommentReference"/>
        </w:rPr>
        <w:annotationRef/>
      </w:r>
      <w:r>
        <w:t>Added this bit re Cristina’s comment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779F1CD" w15:done="0"/>
  <w15:commentEx w15:paraId="4420E9FE" w15:done="0"/>
  <w15:commentEx w15:paraId="61265AE9" w15:paraIdParent="4420E9FE" w15:done="0"/>
  <w15:commentEx w15:paraId="6C2D06E6" w15:done="0"/>
  <w15:commentEx w15:paraId="6EC0DFF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F0F7D2" w16cex:dateUtc="2021-09-19T04:42:00Z"/>
  <w16cex:commentExtensible w16cex:durableId="24F3FDED" w16cex:dateUtc="2021-09-21T11:45:00Z"/>
  <w16cex:commentExtensible w16cex:durableId="24F3FAD5" w16cex:dateUtc="2021-09-21T11:31:00Z"/>
  <w16cex:commentExtensible w16cex:durableId="24F24C23" w16cex:dateUtc="2021-09-20T04: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779F1CD" w16cid:durableId="24EBB64A"/>
  <w16cid:commentId w16cid:paraId="4420E9FE" w16cid:durableId="24F0F7D2"/>
  <w16cid:commentId w16cid:paraId="61265AE9" w16cid:durableId="24F3FDED"/>
  <w16cid:commentId w16cid:paraId="6C2D06E6" w16cid:durableId="24F3FAD5"/>
  <w16cid:commentId w16cid:paraId="6EC0DFFD" w16cid:durableId="24F24C2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Noto Serif">
    <w:altName w:val="Myanmar Text"/>
    <w:panose1 w:val="02020502060505020204"/>
    <w:charset w:val="00"/>
    <w:family w:val="roman"/>
    <w:pitch w:val="variable"/>
    <w:sig w:usb0="E00002FF" w:usb1="500078FF" w:usb2="08000429" w:usb3="00000000" w:csb0="0000019F" w:csb1="00000000"/>
  </w:font>
  <w:font w:name="Cambria Math">
    <w:panose1 w:val="02040503050406030204"/>
    <w:charset w:val="00"/>
    <w:family w:val="roman"/>
    <w:pitch w:val="variable"/>
    <w:sig w:usb0="E00002FF" w:usb1="420024FF" w:usb2="00000000" w:usb3="00000000" w:csb0="0000019F" w:csb1="00000000"/>
  </w:font>
  <w:font w:name="Times">
    <w:altName w:val="Times"/>
    <w:panose1 w:val="0200050000000000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8B2912"/>
    <w:multiLevelType w:val="hybridMultilevel"/>
    <w:tmpl w:val="30CECE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975554"/>
    <w:multiLevelType w:val="hybridMultilevel"/>
    <w:tmpl w:val="70167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882896"/>
    <w:multiLevelType w:val="hybridMultilevel"/>
    <w:tmpl w:val="DD9671B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711EAA"/>
    <w:multiLevelType w:val="hybridMultilevel"/>
    <w:tmpl w:val="642699DA"/>
    <w:lvl w:ilvl="0" w:tplc="2FAAF764">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88294F"/>
    <w:multiLevelType w:val="hybridMultilevel"/>
    <w:tmpl w:val="03005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5E4F92"/>
    <w:multiLevelType w:val="hybridMultilevel"/>
    <w:tmpl w:val="C3CE4DFA"/>
    <w:lvl w:ilvl="0" w:tplc="ED242250">
      <w:numFmt w:val="bullet"/>
      <w:lvlText w:val="-"/>
      <w:lvlJc w:val="left"/>
      <w:pPr>
        <w:ind w:left="720" w:hanging="360"/>
      </w:pPr>
      <w:rPr>
        <w:rFonts w:ascii="Times New Roman" w:eastAsia="Times New Roman" w:hAnsi="Times New Roman" w:cs="Times New Roman"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C878CC"/>
    <w:multiLevelType w:val="hybridMultilevel"/>
    <w:tmpl w:val="6D5CD1EA"/>
    <w:lvl w:ilvl="0" w:tplc="04090011">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num w:numId="1">
    <w:abstractNumId w:val="4"/>
  </w:num>
  <w:num w:numId="2">
    <w:abstractNumId w:val="5"/>
  </w:num>
  <w:num w:numId="3">
    <w:abstractNumId w:val="6"/>
  </w:num>
  <w:num w:numId="4">
    <w:abstractNumId w:val="2"/>
  </w:num>
  <w:num w:numId="5">
    <w:abstractNumId w:val="1"/>
  </w:num>
  <w:num w:numId="6">
    <w:abstractNumId w:val="3"/>
  </w:num>
  <w:num w:numId="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ecia Danille Gentles">
    <w15:presenceInfo w15:providerId="AD" w15:userId="S::adg22655@uga.edu::54f49f62-29b3-4354-b610-82ea53df7b0a"/>
  </w15:person>
  <w15:person w15:author="Cara Brook">
    <w15:presenceInfo w15:providerId="AD" w15:userId="S::cbrook@berkeley.edu::a154a7a2-e60f-4358-bc4a-6df4d78c98c0"/>
  </w15:person>
  <w15:person w15:author="Kettenburg, Gwenddolen">
    <w15:presenceInfo w15:providerId="AD" w15:userId="S::gwk5@pitt.edu::9bf40a48-ba17-4ca5-bd27-1b1843ca3abf"/>
  </w15:person>
  <w15:person w15:author="Amy Kistler">
    <w15:presenceInfo w15:providerId="AD" w15:userId="S::amy.kistler@czbiohub.org::3ac70375-5707-4ac6-b5f9-ca25d57fc21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s>
  <w:rsids>
    <w:rsidRoot w:val="00692F8C"/>
    <w:rsid w:val="00001E34"/>
    <w:rsid w:val="00002E91"/>
    <w:rsid w:val="00003B7A"/>
    <w:rsid w:val="00003C18"/>
    <w:rsid w:val="000076F2"/>
    <w:rsid w:val="00007D10"/>
    <w:rsid w:val="0001530E"/>
    <w:rsid w:val="000218FD"/>
    <w:rsid w:val="00026E87"/>
    <w:rsid w:val="00031DFC"/>
    <w:rsid w:val="00034DD2"/>
    <w:rsid w:val="00042970"/>
    <w:rsid w:val="000444DD"/>
    <w:rsid w:val="00052375"/>
    <w:rsid w:val="000531C0"/>
    <w:rsid w:val="00062FB6"/>
    <w:rsid w:val="00064627"/>
    <w:rsid w:val="000648F6"/>
    <w:rsid w:val="00064D3A"/>
    <w:rsid w:val="0006652F"/>
    <w:rsid w:val="00067C1D"/>
    <w:rsid w:val="00067E18"/>
    <w:rsid w:val="00085453"/>
    <w:rsid w:val="00094278"/>
    <w:rsid w:val="00095ECF"/>
    <w:rsid w:val="000A270D"/>
    <w:rsid w:val="000A61E4"/>
    <w:rsid w:val="000A7E91"/>
    <w:rsid w:val="000B4166"/>
    <w:rsid w:val="000B6CA0"/>
    <w:rsid w:val="000C3D57"/>
    <w:rsid w:val="000C6B9F"/>
    <w:rsid w:val="000D0A0B"/>
    <w:rsid w:val="000D7D8A"/>
    <w:rsid w:val="000E4765"/>
    <w:rsid w:val="000E60B7"/>
    <w:rsid w:val="000F0DD0"/>
    <w:rsid w:val="000F231B"/>
    <w:rsid w:val="000F4F8E"/>
    <w:rsid w:val="000F693F"/>
    <w:rsid w:val="001002EA"/>
    <w:rsid w:val="00100AD1"/>
    <w:rsid w:val="001110F2"/>
    <w:rsid w:val="00121103"/>
    <w:rsid w:val="001225AD"/>
    <w:rsid w:val="00127389"/>
    <w:rsid w:val="00130D08"/>
    <w:rsid w:val="00133D03"/>
    <w:rsid w:val="0014066A"/>
    <w:rsid w:val="00143B3A"/>
    <w:rsid w:val="00144E81"/>
    <w:rsid w:val="0015243B"/>
    <w:rsid w:val="00156351"/>
    <w:rsid w:val="0017196E"/>
    <w:rsid w:val="00180B33"/>
    <w:rsid w:val="0018581D"/>
    <w:rsid w:val="00190E52"/>
    <w:rsid w:val="001A1168"/>
    <w:rsid w:val="001A20A4"/>
    <w:rsid w:val="001B1416"/>
    <w:rsid w:val="001B61F7"/>
    <w:rsid w:val="001B7E35"/>
    <w:rsid w:val="001C2BAE"/>
    <w:rsid w:val="001C324B"/>
    <w:rsid w:val="001D1CE8"/>
    <w:rsid w:val="001D3B01"/>
    <w:rsid w:val="001D6A49"/>
    <w:rsid w:val="001E1CD8"/>
    <w:rsid w:val="001E4303"/>
    <w:rsid w:val="001E4F21"/>
    <w:rsid w:val="002010C7"/>
    <w:rsid w:val="00204660"/>
    <w:rsid w:val="002067EB"/>
    <w:rsid w:val="002176EC"/>
    <w:rsid w:val="00223664"/>
    <w:rsid w:val="00226F58"/>
    <w:rsid w:val="002276A0"/>
    <w:rsid w:val="0023355A"/>
    <w:rsid w:val="00233C41"/>
    <w:rsid w:val="0023602B"/>
    <w:rsid w:val="00247A09"/>
    <w:rsid w:val="002504F7"/>
    <w:rsid w:val="00251A1F"/>
    <w:rsid w:val="002548B2"/>
    <w:rsid w:val="00275450"/>
    <w:rsid w:val="0027774F"/>
    <w:rsid w:val="0028337E"/>
    <w:rsid w:val="00287D79"/>
    <w:rsid w:val="002A657B"/>
    <w:rsid w:val="002B7AA6"/>
    <w:rsid w:val="002D26FF"/>
    <w:rsid w:val="002D42F6"/>
    <w:rsid w:val="002D4496"/>
    <w:rsid w:val="002E08B3"/>
    <w:rsid w:val="002E0CFB"/>
    <w:rsid w:val="002E12C2"/>
    <w:rsid w:val="002E3A7F"/>
    <w:rsid w:val="002F369C"/>
    <w:rsid w:val="002F6772"/>
    <w:rsid w:val="002F7381"/>
    <w:rsid w:val="002F7901"/>
    <w:rsid w:val="003036D0"/>
    <w:rsid w:val="00311993"/>
    <w:rsid w:val="00312867"/>
    <w:rsid w:val="00317419"/>
    <w:rsid w:val="00320446"/>
    <w:rsid w:val="00333979"/>
    <w:rsid w:val="00336813"/>
    <w:rsid w:val="00343CFD"/>
    <w:rsid w:val="00350106"/>
    <w:rsid w:val="00351AA1"/>
    <w:rsid w:val="003531F3"/>
    <w:rsid w:val="00353237"/>
    <w:rsid w:val="00363438"/>
    <w:rsid w:val="00364587"/>
    <w:rsid w:val="003666C5"/>
    <w:rsid w:val="0037249C"/>
    <w:rsid w:val="003747CC"/>
    <w:rsid w:val="00380AFC"/>
    <w:rsid w:val="00384FBD"/>
    <w:rsid w:val="00390C97"/>
    <w:rsid w:val="003A6AF4"/>
    <w:rsid w:val="003A7470"/>
    <w:rsid w:val="003B2812"/>
    <w:rsid w:val="003B3700"/>
    <w:rsid w:val="003B499D"/>
    <w:rsid w:val="003B4A98"/>
    <w:rsid w:val="003C14B2"/>
    <w:rsid w:val="003C642C"/>
    <w:rsid w:val="003E347A"/>
    <w:rsid w:val="003E4F79"/>
    <w:rsid w:val="003E6FDE"/>
    <w:rsid w:val="003F5AA8"/>
    <w:rsid w:val="003F6AB9"/>
    <w:rsid w:val="00403BB3"/>
    <w:rsid w:val="00405DCC"/>
    <w:rsid w:val="00411F2C"/>
    <w:rsid w:val="00414C10"/>
    <w:rsid w:val="00416280"/>
    <w:rsid w:val="004230D1"/>
    <w:rsid w:val="004231BE"/>
    <w:rsid w:val="0042336E"/>
    <w:rsid w:val="00431F22"/>
    <w:rsid w:val="00433461"/>
    <w:rsid w:val="00437E67"/>
    <w:rsid w:val="00444526"/>
    <w:rsid w:val="00460D44"/>
    <w:rsid w:val="0046245D"/>
    <w:rsid w:val="0046763C"/>
    <w:rsid w:val="00471F6A"/>
    <w:rsid w:val="00486F48"/>
    <w:rsid w:val="00497981"/>
    <w:rsid w:val="004B62BB"/>
    <w:rsid w:val="004D3B53"/>
    <w:rsid w:val="004E11E2"/>
    <w:rsid w:val="004F41CF"/>
    <w:rsid w:val="00502E0C"/>
    <w:rsid w:val="00503B99"/>
    <w:rsid w:val="005073BD"/>
    <w:rsid w:val="005078D4"/>
    <w:rsid w:val="0051494A"/>
    <w:rsid w:val="005165CA"/>
    <w:rsid w:val="00524E11"/>
    <w:rsid w:val="00525C2B"/>
    <w:rsid w:val="00540CD3"/>
    <w:rsid w:val="00553B50"/>
    <w:rsid w:val="005558D4"/>
    <w:rsid w:val="00556B79"/>
    <w:rsid w:val="005649C1"/>
    <w:rsid w:val="00574C2F"/>
    <w:rsid w:val="00580892"/>
    <w:rsid w:val="00583DC9"/>
    <w:rsid w:val="00584C2F"/>
    <w:rsid w:val="0058561C"/>
    <w:rsid w:val="005869E8"/>
    <w:rsid w:val="00593021"/>
    <w:rsid w:val="0059311D"/>
    <w:rsid w:val="00596461"/>
    <w:rsid w:val="005A3671"/>
    <w:rsid w:val="005B1FB7"/>
    <w:rsid w:val="005B3F8C"/>
    <w:rsid w:val="005C5906"/>
    <w:rsid w:val="005D4710"/>
    <w:rsid w:val="005D54DA"/>
    <w:rsid w:val="005D56DA"/>
    <w:rsid w:val="005E45A1"/>
    <w:rsid w:val="005E5F1A"/>
    <w:rsid w:val="005F11E2"/>
    <w:rsid w:val="005F681B"/>
    <w:rsid w:val="00627D03"/>
    <w:rsid w:val="006363E4"/>
    <w:rsid w:val="0064370A"/>
    <w:rsid w:val="0064444A"/>
    <w:rsid w:val="00645AC4"/>
    <w:rsid w:val="006551B0"/>
    <w:rsid w:val="00656123"/>
    <w:rsid w:val="0065684B"/>
    <w:rsid w:val="0066051A"/>
    <w:rsid w:val="006631E5"/>
    <w:rsid w:val="0066376C"/>
    <w:rsid w:val="006727EA"/>
    <w:rsid w:val="00673AB4"/>
    <w:rsid w:val="00686E1D"/>
    <w:rsid w:val="00687F30"/>
    <w:rsid w:val="00692F8C"/>
    <w:rsid w:val="006A59BA"/>
    <w:rsid w:val="006A64FA"/>
    <w:rsid w:val="006A6DA6"/>
    <w:rsid w:val="006B0F92"/>
    <w:rsid w:val="006B226B"/>
    <w:rsid w:val="006B3F44"/>
    <w:rsid w:val="006B5631"/>
    <w:rsid w:val="006B605C"/>
    <w:rsid w:val="006C6198"/>
    <w:rsid w:val="006D2A4F"/>
    <w:rsid w:val="006E1258"/>
    <w:rsid w:val="006E3144"/>
    <w:rsid w:val="006E7F5F"/>
    <w:rsid w:val="006F2B02"/>
    <w:rsid w:val="00700838"/>
    <w:rsid w:val="007010DC"/>
    <w:rsid w:val="00711B8F"/>
    <w:rsid w:val="00723C43"/>
    <w:rsid w:val="007251AD"/>
    <w:rsid w:val="00735617"/>
    <w:rsid w:val="007446DB"/>
    <w:rsid w:val="007452E1"/>
    <w:rsid w:val="00753EAD"/>
    <w:rsid w:val="0076483D"/>
    <w:rsid w:val="007671B4"/>
    <w:rsid w:val="007707E0"/>
    <w:rsid w:val="007715D2"/>
    <w:rsid w:val="007720A4"/>
    <w:rsid w:val="00772AA7"/>
    <w:rsid w:val="00775B13"/>
    <w:rsid w:val="007817BB"/>
    <w:rsid w:val="0078191F"/>
    <w:rsid w:val="00782BE7"/>
    <w:rsid w:val="007919B3"/>
    <w:rsid w:val="007922D1"/>
    <w:rsid w:val="0079263A"/>
    <w:rsid w:val="007A12B5"/>
    <w:rsid w:val="007A2FD7"/>
    <w:rsid w:val="007A7E8F"/>
    <w:rsid w:val="007B53F5"/>
    <w:rsid w:val="007B63F0"/>
    <w:rsid w:val="007C0418"/>
    <w:rsid w:val="007C0D08"/>
    <w:rsid w:val="007D5C9B"/>
    <w:rsid w:val="007E0A66"/>
    <w:rsid w:val="007E2917"/>
    <w:rsid w:val="007E3B99"/>
    <w:rsid w:val="007F3A7E"/>
    <w:rsid w:val="007F3C84"/>
    <w:rsid w:val="0080006F"/>
    <w:rsid w:val="00804243"/>
    <w:rsid w:val="00817336"/>
    <w:rsid w:val="00831FB7"/>
    <w:rsid w:val="00844559"/>
    <w:rsid w:val="00845F76"/>
    <w:rsid w:val="00847289"/>
    <w:rsid w:val="00854E71"/>
    <w:rsid w:val="0085783D"/>
    <w:rsid w:val="00862082"/>
    <w:rsid w:val="00873DC3"/>
    <w:rsid w:val="00880BC2"/>
    <w:rsid w:val="008879E5"/>
    <w:rsid w:val="0089028D"/>
    <w:rsid w:val="008A0D11"/>
    <w:rsid w:val="008A26A7"/>
    <w:rsid w:val="008A46EF"/>
    <w:rsid w:val="008A6AC7"/>
    <w:rsid w:val="008C1A50"/>
    <w:rsid w:val="008C436F"/>
    <w:rsid w:val="008D0F13"/>
    <w:rsid w:val="008D195A"/>
    <w:rsid w:val="008E365C"/>
    <w:rsid w:val="008F0B36"/>
    <w:rsid w:val="008F0BD0"/>
    <w:rsid w:val="008F6540"/>
    <w:rsid w:val="0090350D"/>
    <w:rsid w:val="009109C3"/>
    <w:rsid w:val="0091154F"/>
    <w:rsid w:val="00935BFB"/>
    <w:rsid w:val="00936C91"/>
    <w:rsid w:val="009376AC"/>
    <w:rsid w:val="00940DE4"/>
    <w:rsid w:val="00943221"/>
    <w:rsid w:val="00943E2E"/>
    <w:rsid w:val="00945C03"/>
    <w:rsid w:val="00950A28"/>
    <w:rsid w:val="00952865"/>
    <w:rsid w:val="00961688"/>
    <w:rsid w:val="00964F8B"/>
    <w:rsid w:val="009853A0"/>
    <w:rsid w:val="00994889"/>
    <w:rsid w:val="00996157"/>
    <w:rsid w:val="009B103C"/>
    <w:rsid w:val="009B4B63"/>
    <w:rsid w:val="009B4EC2"/>
    <w:rsid w:val="009B57BF"/>
    <w:rsid w:val="009B67EB"/>
    <w:rsid w:val="009B6AA4"/>
    <w:rsid w:val="009C1B75"/>
    <w:rsid w:val="009C3163"/>
    <w:rsid w:val="009C7D59"/>
    <w:rsid w:val="009D08FF"/>
    <w:rsid w:val="009D0D5A"/>
    <w:rsid w:val="009E41B3"/>
    <w:rsid w:val="009E506E"/>
    <w:rsid w:val="009E58F7"/>
    <w:rsid w:val="009E7EF6"/>
    <w:rsid w:val="009F04C2"/>
    <w:rsid w:val="009F2E1F"/>
    <w:rsid w:val="009F346F"/>
    <w:rsid w:val="00A01406"/>
    <w:rsid w:val="00A041DB"/>
    <w:rsid w:val="00A045B8"/>
    <w:rsid w:val="00A15594"/>
    <w:rsid w:val="00A1706A"/>
    <w:rsid w:val="00A21572"/>
    <w:rsid w:val="00A311DE"/>
    <w:rsid w:val="00A316ED"/>
    <w:rsid w:val="00A35859"/>
    <w:rsid w:val="00A45D7B"/>
    <w:rsid w:val="00A5095C"/>
    <w:rsid w:val="00A556FC"/>
    <w:rsid w:val="00A601F0"/>
    <w:rsid w:val="00A60EE4"/>
    <w:rsid w:val="00A6182E"/>
    <w:rsid w:val="00A63116"/>
    <w:rsid w:val="00A65099"/>
    <w:rsid w:val="00A673C2"/>
    <w:rsid w:val="00A710A7"/>
    <w:rsid w:val="00A71C1B"/>
    <w:rsid w:val="00A72FA2"/>
    <w:rsid w:val="00A73C54"/>
    <w:rsid w:val="00A75EBF"/>
    <w:rsid w:val="00A76044"/>
    <w:rsid w:val="00A831DA"/>
    <w:rsid w:val="00A8551B"/>
    <w:rsid w:val="00A86D57"/>
    <w:rsid w:val="00AA0A4D"/>
    <w:rsid w:val="00AA1665"/>
    <w:rsid w:val="00AB0B4C"/>
    <w:rsid w:val="00AC10B6"/>
    <w:rsid w:val="00AC33A7"/>
    <w:rsid w:val="00AC61DE"/>
    <w:rsid w:val="00AC660C"/>
    <w:rsid w:val="00AC6E08"/>
    <w:rsid w:val="00AD483C"/>
    <w:rsid w:val="00AD5ACF"/>
    <w:rsid w:val="00AD5CD7"/>
    <w:rsid w:val="00AD711A"/>
    <w:rsid w:val="00AE3473"/>
    <w:rsid w:val="00AF1473"/>
    <w:rsid w:val="00B0541E"/>
    <w:rsid w:val="00B05D38"/>
    <w:rsid w:val="00B17D67"/>
    <w:rsid w:val="00B22163"/>
    <w:rsid w:val="00B223BC"/>
    <w:rsid w:val="00B22FA9"/>
    <w:rsid w:val="00B271A2"/>
    <w:rsid w:val="00B27C4F"/>
    <w:rsid w:val="00B3559C"/>
    <w:rsid w:val="00B53BD1"/>
    <w:rsid w:val="00B56F44"/>
    <w:rsid w:val="00B575D0"/>
    <w:rsid w:val="00B62E3F"/>
    <w:rsid w:val="00B62F14"/>
    <w:rsid w:val="00B6342B"/>
    <w:rsid w:val="00B65D8A"/>
    <w:rsid w:val="00B74B51"/>
    <w:rsid w:val="00B75353"/>
    <w:rsid w:val="00BA14F4"/>
    <w:rsid w:val="00BA62FC"/>
    <w:rsid w:val="00BB267E"/>
    <w:rsid w:val="00BB404D"/>
    <w:rsid w:val="00BB7232"/>
    <w:rsid w:val="00BC542E"/>
    <w:rsid w:val="00BD452E"/>
    <w:rsid w:val="00BD4613"/>
    <w:rsid w:val="00BE12F0"/>
    <w:rsid w:val="00BE17FC"/>
    <w:rsid w:val="00BE1AD4"/>
    <w:rsid w:val="00BE3A44"/>
    <w:rsid w:val="00BF1E68"/>
    <w:rsid w:val="00BF231C"/>
    <w:rsid w:val="00BF237B"/>
    <w:rsid w:val="00BF2B85"/>
    <w:rsid w:val="00BF30D2"/>
    <w:rsid w:val="00BF3764"/>
    <w:rsid w:val="00BF43C7"/>
    <w:rsid w:val="00BF79B1"/>
    <w:rsid w:val="00C005F0"/>
    <w:rsid w:val="00C06FE8"/>
    <w:rsid w:val="00C10014"/>
    <w:rsid w:val="00C11C8D"/>
    <w:rsid w:val="00C15828"/>
    <w:rsid w:val="00C1591E"/>
    <w:rsid w:val="00C15F35"/>
    <w:rsid w:val="00C1757C"/>
    <w:rsid w:val="00C21CD0"/>
    <w:rsid w:val="00C24F7C"/>
    <w:rsid w:val="00C40CF5"/>
    <w:rsid w:val="00C45A1E"/>
    <w:rsid w:val="00C45AF4"/>
    <w:rsid w:val="00C45C5F"/>
    <w:rsid w:val="00C46458"/>
    <w:rsid w:val="00C46D9A"/>
    <w:rsid w:val="00C5173B"/>
    <w:rsid w:val="00C57EBC"/>
    <w:rsid w:val="00C66A07"/>
    <w:rsid w:val="00C66CC8"/>
    <w:rsid w:val="00C732E8"/>
    <w:rsid w:val="00C762CC"/>
    <w:rsid w:val="00C90266"/>
    <w:rsid w:val="00C924AC"/>
    <w:rsid w:val="00C9340A"/>
    <w:rsid w:val="00CA20DC"/>
    <w:rsid w:val="00CA3CAF"/>
    <w:rsid w:val="00CA4526"/>
    <w:rsid w:val="00CA6145"/>
    <w:rsid w:val="00CA7047"/>
    <w:rsid w:val="00CA7BDE"/>
    <w:rsid w:val="00CB1E2D"/>
    <w:rsid w:val="00CD31B5"/>
    <w:rsid w:val="00CD394A"/>
    <w:rsid w:val="00CD476C"/>
    <w:rsid w:val="00CD4A33"/>
    <w:rsid w:val="00CE1549"/>
    <w:rsid w:val="00CE1DBA"/>
    <w:rsid w:val="00CE4474"/>
    <w:rsid w:val="00CE7A74"/>
    <w:rsid w:val="00CF7D95"/>
    <w:rsid w:val="00CF7F4C"/>
    <w:rsid w:val="00D04DA9"/>
    <w:rsid w:val="00D10725"/>
    <w:rsid w:val="00D160CC"/>
    <w:rsid w:val="00D16943"/>
    <w:rsid w:val="00D26A3A"/>
    <w:rsid w:val="00D27457"/>
    <w:rsid w:val="00D27865"/>
    <w:rsid w:val="00D40F9A"/>
    <w:rsid w:val="00D42193"/>
    <w:rsid w:val="00D43C84"/>
    <w:rsid w:val="00D45173"/>
    <w:rsid w:val="00D458BC"/>
    <w:rsid w:val="00D7163A"/>
    <w:rsid w:val="00D80B22"/>
    <w:rsid w:val="00D81A08"/>
    <w:rsid w:val="00D84CD7"/>
    <w:rsid w:val="00D93F80"/>
    <w:rsid w:val="00D95355"/>
    <w:rsid w:val="00D97202"/>
    <w:rsid w:val="00DA1E42"/>
    <w:rsid w:val="00DA6226"/>
    <w:rsid w:val="00DB0412"/>
    <w:rsid w:val="00DB2C14"/>
    <w:rsid w:val="00DB7355"/>
    <w:rsid w:val="00DC2E59"/>
    <w:rsid w:val="00DC7C87"/>
    <w:rsid w:val="00DD194E"/>
    <w:rsid w:val="00DD1DE7"/>
    <w:rsid w:val="00DD6A2E"/>
    <w:rsid w:val="00DF5D26"/>
    <w:rsid w:val="00E01526"/>
    <w:rsid w:val="00E07725"/>
    <w:rsid w:val="00E07996"/>
    <w:rsid w:val="00E13B01"/>
    <w:rsid w:val="00E15108"/>
    <w:rsid w:val="00E170CD"/>
    <w:rsid w:val="00E266C0"/>
    <w:rsid w:val="00E33155"/>
    <w:rsid w:val="00E3571B"/>
    <w:rsid w:val="00E37DCA"/>
    <w:rsid w:val="00E43076"/>
    <w:rsid w:val="00E4522D"/>
    <w:rsid w:val="00E45DA1"/>
    <w:rsid w:val="00E639E3"/>
    <w:rsid w:val="00E66CAA"/>
    <w:rsid w:val="00E70511"/>
    <w:rsid w:val="00E70E3A"/>
    <w:rsid w:val="00E77B3F"/>
    <w:rsid w:val="00E84487"/>
    <w:rsid w:val="00E847C0"/>
    <w:rsid w:val="00E8501A"/>
    <w:rsid w:val="00E90CC3"/>
    <w:rsid w:val="00E936C7"/>
    <w:rsid w:val="00E97739"/>
    <w:rsid w:val="00EA26B1"/>
    <w:rsid w:val="00EA3151"/>
    <w:rsid w:val="00EA4A7B"/>
    <w:rsid w:val="00EB0FF3"/>
    <w:rsid w:val="00EB4D62"/>
    <w:rsid w:val="00EB53F5"/>
    <w:rsid w:val="00EC3248"/>
    <w:rsid w:val="00EC511B"/>
    <w:rsid w:val="00EC67D1"/>
    <w:rsid w:val="00ED1EA0"/>
    <w:rsid w:val="00ED56D5"/>
    <w:rsid w:val="00ED6363"/>
    <w:rsid w:val="00ED6DEB"/>
    <w:rsid w:val="00EE1AEF"/>
    <w:rsid w:val="00EE4469"/>
    <w:rsid w:val="00EE4ABB"/>
    <w:rsid w:val="00EE68BF"/>
    <w:rsid w:val="00EF0B0A"/>
    <w:rsid w:val="00EF287C"/>
    <w:rsid w:val="00EF2F16"/>
    <w:rsid w:val="00EF4642"/>
    <w:rsid w:val="00EF4FE4"/>
    <w:rsid w:val="00F02B50"/>
    <w:rsid w:val="00F040C8"/>
    <w:rsid w:val="00F2388E"/>
    <w:rsid w:val="00F23CC8"/>
    <w:rsid w:val="00F32534"/>
    <w:rsid w:val="00F32F72"/>
    <w:rsid w:val="00F35C91"/>
    <w:rsid w:val="00F36520"/>
    <w:rsid w:val="00F448AD"/>
    <w:rsid w:val="00F47ABB"/>
    <w:rsid w:val="00F5230C"/>
    <w:rsid w:val="00F527F1"/>
    <w:rsid w:val="00F537CD"/>
    <w:rsid w:val="00F54A28"/>
    <w:rsid w:val="00F61DC9"/>
    <w:rsid w:val="00F65836"/>
    <w:rsid w:val="00F72E98"/>
    <w:rsid w:val="00F767CD"/>
    <w:rsid w:val="00F80275"/>
    <w:rsid w:val="00F82045"/>
    <w:rsid w:val="00F84856"/>
    <w:rsid w:val="00F8790D"/>
    <w:rsid w:val="00F87D29"/>
    <w:rsid w:val="00F96A65"/>
    <w:rsid w:val="00FA2538"/>
    <w:rsid w:val="00FB01FF"/>
    <w:rsid w:val="00FC67D6"/>
    <w:rsid w:val="00FD7485"/>
    <w:rsid w:val="00FD76AB"/>
    <w:rsid w:val="0DC57ADE"/>
    <w:rsid w:val="1278E85C"/>
    <w:rsid w:val="1B91F2C3"/>
    <w:rsid w:val="276BCD0D"/>
    <w:rsid w:val="299E6E8D"/>
    <w:rsid w:val="2B427B1D"/>
    <w:rsid w:val="35CC0B95"/>
    <w:rsid w:val="3C9328A1"/>
    <w:rsid w:val="3F0D850F"/>
    <w:rsid w:val="42576A7D"/>
    <w:rsid w:val="4B7F166C"/>
    <w:rsid w:val="4FE5313D"/>
    <w:rsid w:val="5C0FBE3D"/>
    <w:rsid w:val="5DDDD2CA"/>
    <w:rsid w:val="6AC9E82E"/>
    <w:rsid w:val="6B87E0A0"/>
    <w:rsid w:val="6C083831"/>
    <w:rsid w:val="74DC099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263DA"/>
  <w15:chartTrackingRefBased/>
  <w15:docId w15:val="{F740A320-4B3F-6047-8F34-177924783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0014"/>
    <w:rPr>
      <w:rFonts w:ascii="Times New Roman" w:eastAsia="Times New Roman" w:hAnsi="Times New Roman" w:cs="Times New Roman"/>
    </w:rPr>
  </w:style>
  <w:style w:type="paragraph" w:styleId="Heading3">
    <w:name w:val="heading 3"/>
    <w:basedOn w:val="Normal"/>
    <w:link w:val="Heading3Char"/>
    <w:uiPriority w:val="9"/>
    <w:qFormat/>
    <w:rsid w:val="00A63116"/>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0EE4"/>
    <w:pPr>
      <w:ind w:left="720"/>
      <w:contextualSpacing/>
    </w:pPr>
    <w:rPr>
      <w:rFonts w:asciiTheme="minorHAnsi" w:eastAsiaTheme="minorHAnsi" w:hAnsiTheme="minorHAnsi" w:cstheme="minorBidi"/>
    </w:rPr>
  </w:style>
  <w:style w:type="character" w:styleId="LineNumber">
    <w:name w:val="line number"/>
    <w:basedOn w:val="DefaultParagraphFont"/>
    <w:uiPriority w:val="99"/>
    <w:semiHidden/>
    <w:unhideWhenUsed/>
    <w:rsid w:val="0064370A"/>
  </w:style>
  <w:style w:type="paragraph" w:styleId="NormalWeb">
    <w:name w:val="Normal (Web)"/>
    <w:basedOn w:val="Normal"/>
    <w:uiPriority w:val="99"/>
    <w:unhideWhenUsed/>
    <w:rsid w:val="00D93F80"/>
    <w:pPr>
      <w:spacing w:before="100" w:beforeAutospacing="1" w:after="100" w:afterAutospacing="1"/>
    </w:pPr>
    <w:rPr>
      <w:lang w:bidi="hi-IN"/>
    </w:rPr>
  </w:style>
  <w:style w:type="character" w:styleId="PlaceholderText">
    <w:name w:val="Placeholder Text"/>
    <w:basedOn w:val="DefaultParagraphFont"/>
    <w:uiPriority w:val="99"/>
    <w:semiHidden/>
    <w:rsid w:val="00DF5D26"/>
    <w:rPr>
      <w:color w:val="808080"/>
    </w:rPr>
  </w:style>
  <w:style w:type="character" w:styleId="Hyperlink">
    <w:name w:val="Hyperlink"/>
    <w:basedOn w:val="DefaultParagraphFont"/>
    <w:uiPriority w:val="99"/>
    <w:unhideWhenUsed/>
    <w:rsid w:val="001A20A4"/>
    <w:rPr>
      <w:color w:val="0563C1" w:themeColor="hyperlink"/>
      <w:u w:val="single"/>
    </w:rPr>
  </w:style>
  <w:style w:type="character" w:styleId="UnresolvedMention">
    <w:name w:val="Unresolved Mention"/>
    <w:basedOn w:val="DefaultParagraphFont"/>
    <w:uiPriority w:val="99"/>
    <w:semiHidden/>
    <w:unhideWhenUsed/>
    <w:rsid w:val="001A20A4"/>
    <w:rPr>
      <w:color w:val="605E5C"/>
      <w:shd w:val="clear" w:color="auto" w:fill="E1DFDD"/>
    </w:rPr>
  </w:style>
  <w:style w:type="character" w:styleId="CommentReference">
    <w:name w:val="annotation reference"/>
    <w:basedOn w:val="DefaultParagraphFont"/>
    <w:uiPriority w:val="99"/>
    <w:semiHidden/>
    <w:unhideWhenUsed/>
    <w:rsid w:val="005A3671"/>
    <w:rPr>
      <w:sz w:val="16"/>
      <w:szCs w:val="16"/>
    </w:rPr>
  </w:style>
  <w:style w:type="paragraph" w:styleId="CommentText">
    <w:name w:val="annotation text"/>
    <w:basedOn w:val="Normal"/>
    <w:link w:val="CommentTextChar"/>
    <w:uiPriority w:val="99"/>
    <w:semiHidden/>
    <w:unhideWhenUsed/>
    <w:rsid w:val="005A3671"/>
    <w:rPr>
      <w:rFonts w:cs="Mangal"/>
      <w:sz w:val="20"/>
      <w:szCs w:val="18"/>
      <w:lang w:bidi="hi-IN"/>
    </w:rPr>
  </w:style>
  <w:style w:type="character" w:customStyle="1" w:styleId="CommentTextChar">
    <w:name w:val="Comment Text Char"/>
    <w:basedOn w:val="DefaultParagraphFont"/>
    <w:link w:val="CommentText"/>
    <w:uiPriority w:val="99"/>
    <w:semiHidden/>
    <w:rsid w:val="005A3671"/>
    <w:rPr>
      <w:rFonts w:ascii="Times New Roman" w:eastAsia="Times New Roman" w:hAnsi="Times New Roman" w:cs="Mangal"/>
      <w:sz w:val="20"/>
      <w:szCs w:val="18"/>
      <w:lang w:bidi="hi-IN"/>
    </w:rPr>
  </w:style>
  <w:style w:type="paragraph" w:styleId="CommentSubject">
    <w:name w:val="annotation subject"/>
    <w:basedOn w:val="CommentText"/>
    <w:next w:val="CommentText"/>
    <w:link w:val="CommentSubjectChar"/>
    <w:uiPriority w:val="99"/>
    <w:semiHidden/>
    <w:unhideWhenUsed/>
    <w:rsid w:val="005A3671"/>
    <w:rPr>
      <w:b/>
      <w:bCs/>
    </w:rPr>
  </w:style>
  <w:style w:type="character" w:customStyle="1" w:styleId="CommentSubjectChar">
    <w:name w:val="Comment Subject Char"/>
    <w:basedOn w:val="CommentTextChar"/>
    <w:link w:val="CommentSubject"/>
    <w:uiPriority w:val="99"/>
    <w:semiHidden/>
    <w:rsid w:val="005A3671"/>
    <w:rPr>
      <w:rFonts w:ascii="Times New Roman" w:eastAsia="Times New Roman" w:hAnsi="Times New Roman" w:cs="Mangal"/>
      <w:b/>
      <w:bCs/>
      <w:sz w:val="20"/>
      <w:szCs w:val="18"/>
      <w:lang w:bidi="hi-IN"/>
    </w:rPr>
  </w:style>
  <w:style w:type="paragraph" w:styleId="Revision">
    <w:name w:val="Revision"/>
    <w:hidden/>
    <w:uiPriority w:val="99"/>
    <w:semiHidden/>
    <w:rsid w:val="009B103C"/>
    <w:rPr>
      <w:rFonts w:ascii="Times New Roman" w:eastAsia="Times New Roman" w:hAnsi="Times New Roman" w:cs="Mangal"/>
      <w:szCs w:val="21"/>
      <w:lang w:bidi="hi-IN"/>
    </w:rPr>
  </w:style>
  <w:style w:type="character" w:styleId="Strong">
    <w:name w:val="Strong"/>
    <w:basedOn w:val="DefaultParagraphFont"/>
    <w:uiPriority w:val="22"/>
    <w:qFormat/>
    <w:rsid w:val="00D10725"/>
    <w:rPr>
      <w:b/>
      <w:bCs/>
    </w:rPr>
  </w:style>
  <w:style w:type="table" w:styleId="TableGrid">
    <w:name w:val="Table Grid"/>
    <w:basedOn w:val="TableNormal"/>
    <w:uiPriority w:val="39"/>
    <w:rsid w:val="008A26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32534"/>
    <w:rPr>
      <w:sz w:val="18"/>
      <w:szCs w:val="18"/>
    </w:rPr>
  </w:style>
  <w:style w:type="character" w:customStyle="1" w:styleId="BalloonTextChar">
    <w:name w:val="Balloon Text Char"/>
    <w:basedOn w:val="DefaultParagraphFont"/>
    <w:link w:val="BalloonText"/>
    <w:uiPriority w:val="99"/>
    <w:semiHidden/>
    <w:rsid w:val="00F32534"/>
    <w:rPr>
      <w:rFonts w:ascii="Times New Roman" w:eastAsia="Times New Roman" w:hAnsi="Times New Roman" w:cs="Times New Roman"/>
      <w:sz w:val="18"/>
      <w:szCs w:val="18"/>
    </w:rPr>
  </w:style>
  <w:style w:type="character" w:styleId="FollowedHyperlink">
    <w:name w:val="FollowedHyperlink"/>
    <w:basedOn w:val="DefaultParagraphFont"/>
    <w:uiPriority w:val="99"/>
    <w:semiHidden/>
    <w:unhideWhenUsed/>
    <w:rsid w:val="006363E4"/>
    <w:rPr>
      <w:color w:val="954F72" w:themeColor="followedHyperlink"/>
      <w:u w:val="single"/>
    </w:rPr>
  </w:style>
  <w:style w:type="character" w:customStyle="1" w:styleId="Heading3Char">
    <w:name w:val="Heading 3 Char"/>
    <w:basedOn w:val="DefaultParagraphFont"/>
    <w:link w:val="Heading3"/>
    <w:uiPriority w:val="9"/>
    <w:rsid w:val="00A63116"/>
    <w:rPr>
      <w:rFonts w:ascii="Times New Roman" w:eastAsia="Times New Roman" w:hAnsi="Times New Roman" w:cs="Times New Roman"/>
      <w:b/>
      <w:bCs/>
      <w:sz w:val="27"/>
      <w:szCs w:val="27"/>
    </w:rPr>
  </w:style>
  <w:style w:type="character" w:customStyle="1" w:styleId="UnresolvedMention1">
    <w:name w:val="Unresolved Mention1"/>
    <w:basedOn w:val="DefaultParagraphFont"/>
    <w:uiPriority w:val="99"/>
    <w:semiHidden/>
    <w:unhideWhenUsed/>
    <w:rsid w:val="006B0F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9849">
      <w:bodyDiv w:val="1"/>
      <w:marLeft w:val="0"/>
      <w:marRight w:val="0"/>
      <w:marTop w:val="0"/>
      <w:marBottom w:val="0"/>
      <w:divBdr>
        <w:top w:val="none" w:sz="0" w:space="0" w:color="auto"/>
        <w:left w:val="none" w:sz="0" w:space="0" w:color="auto"/>
        <w:bottom w:val="none" w:sz="0" w:space="0" w:color="auto"/>
        <w:right w:val="none" w:sz="0" w:space="0" w:color="auto"/>
      </w:divBdr>
      <w:divsChild>
        <w:div w:id="1058239522">
          <w:marLeft w:val="640"/>
          <w:marRight w:val="0"/>
          <w:marTop w:val="0"/>
          <w:marBottom w:val="0"/>
          <w:divBdr>
            <w:top w:val="none" w:sz="0" w:space="0" w:color="auto"/>
            <w:left w:val="none" w:sz="0" w:space="0" w:color="auto"/>
            <w:bottom w:val="none" w:sz="0" w:space="0" w:color="auto"/>
            <w:right w:val="none" w:sz="0" w:space="0" w:color="auto"/>
          </w:divBdr>
        </w:div>
        <w:div w:id="1459178967">
          <w:marLeft w:val="640"/>
          <w:marRight w:val="0"/>
          <w:marTop w:val="0"/>
          <w:marBottom w:val="0"/>
          <w:divBdr>
            <w:top w:val="none" w:sz="0" w:space="0" w:color="auto"/>
            <w:left w:val="none" w:sz="0" w:space="0" w:color="auto"/>
            <w:bottom w:val="none" w:sz="0" w:space="0" w:color="auto"/>
            <w:right w:val="none" w:sz="0" w:space="0" w:color="auto"/>
          </w:divBdr>
        </w:div>
        <w:div w:id="1254050363">
          <w:marLeft w:val="640"/>
          <w:marRight w:val="0"/>
          <w:marTop w:val="0"/>
          <w:marBottom w:val="0"/>
          <w:divBdr>
            <w:top w:val="none" w:sz="0" w:space="0" w:color="auto"/>
            <w:left w:val="none" w:sz="0" w:space="0" w:color="auto"/>
            <w:bottom w:val="none" w:sz="0" w:space="0" w:color="auto"/>
            <w:right w:val="none" w:sz="0" w:space="0" w:color="auto"/>
          </w:divBdr>
        </w:div>
        <w:div w:id="1585915151">
          <w:marLeft w:val="640"/>
          <w:marRight w:val="0"/>
          <w:marTop w:val="0"/>
          <w:marBottom w:val="0"/>
          <w:divBdr>
            <w:top w:val="none" w:sz="0" w:space="0" w:color="auto"/>
            <w:left w:val="none" w:sz="0" w:space="0" w:color="auto"/>
            <w:bottom w:val="none" w:sz="0" w:space="0" w:color="auto"/>
            <w:right w:val="none" w:sz="0" w:space="0" w:color="auto"/>
          </w:divBdr>
        </w:div>
        <w:div w:id="1016232158">
          <w:marLeft w:val="640"/>
          <w:marRight w:val="0"/>
          <w:marTop w:val="0"/>
          <w:marBottom w:val="0"/>
          <w:divBdr>
            <w:top w:val="none" w:sz="0" w:space="0" w:color="auto"/>
            <w:left w:val="none" w:sz="0" w:space="0" w:color="auto"/>
            <w:bottom w:val="none" w:sz="0" w:space="0" w:color="auto"/>
            <w:right w:val="none" w:sz="0" w:space="0" w:color="auto"/>
          </w:divBdr>
        </w:div>
        <w:div w:id="52125265">
          <w:marLeft w:val="640"/>
          <w:marRight w:val="0"/>
          <w:marTop w:val="0"/>
          <w:marBottom w:val="0"/>
          <w:divBdr>
            <w:top w:val="none" w:sz="0" w:space="0" w:color="auto"/>
            <w:left w:val="none" w:sz="0" w:space="0" w:color="auto"/>
            <w:bottom w:val="none" w:sz="0" w:space="0" w:color="auto"/>
            <w:right w:val="none" w:sz="0" w:space="0" w:color="auto"/>
          </w:divBdr>
        </w:div>
        <w:div w:id="1763718708">
          <w:marLeft w:val="640"/>
          <w:marRight w:val="0"/>
          <w:marTop w:val="0"/>
          <w:marBottom w:val="0"/>
          <w:divBdr>
            <w:top w:val="none" w:sz="0" w:space="0" w:color="auto"/>
            <w:left w:val="none" w:sz="0" w:space="0" w:color="auto"/>
            <w:bottom w:val="none" w:sz="0" w:space="0" w:color="auto"/>
            <w:right w:val="none" w:sz="0" w:space="0" w:color="auto"/>
          </w:divBdr>
        </w:div>
        <w:div w:id="1878926259">
          <w:marLeft w:val="640"/>
          <w:marRight w:val="0"/>
          <w:marTop w:val="0"/>
          <w:marBottom w:val="0"/>
          <w:divBdr>
            <w:top w:val="none" w:sz="0" w:space="0" w:color="auto"/>
            <w:left w:val="none" w:sz="0" w:space="0" w:color="auto"/>
            <w:bottom w:val="none" w:sz="0" w:space="0" w:color="auto"/>
            <w:right w:val="none" w:sz="0" w:space="0" w:color="auto"/>
          </w:divBdr>
        </w:div>
        <w:div w:id="679553098">
          <w:marLeft w:val="640"/>
          <w:marRight w:val="0"/>
          <w:marTop w:val="0"/>
          <w:marBottom w:val="0"/>
          <w:divBdr>
            <w:top w:val="none" w:sz="0" w:space="0" w:color="auto"/>
            <w:left w:val="none" w:sz="0" w:space="0" w:color="auto"/>
            <w:bottom w:val="none" w:sz="0" w:space="0" w:color="auto"/>
            <w:right w:val="none" w:sz="0" w:space="0" w:color="auto"/>
          </w:divBdr>
        </w:div>
        <w:div w:id="803696874">
          <w:marLeft w:val="640"/>
          <w:marRight w:val="0"/>
          <w:marTop w:val="0"/>
          <w:marBottom w:val="0"/>
          <w:divBdr>
            <w:top w:val="none" w:sz="0" w:space="0" w:color="auto"/>
            <w:left w:val="none" w:sz="0" w:space="0" w:color="auto"/>
            <w:bottom w:val="none" w:sz="0" w:space="0" w:color="auto"/>
            <w:right w:val="none" w:sz="0" w:space="0" w:color="auto"/>
          </w:divBdr>
        </w:div>
        <w:div w:id="1580869848">
          <w:marLeft w:val="640"/>
          <w:marRight w:val="0"/>
          <w:marTop w:val="0"/>
          <w:marBottom w:val="0"/>
          <w:divBdr>
            <w:top w:val="none" w:sz="0" w:space="0" w:color="auto"/>
            <w:left w:val="none" w:sz="0" w:space="0" w:color="auto"/>
            <w:bottom w:val="none" w:sz="0" w:space="0" w:color="auto"/>
            <w:right w:val="none" w:sz="0" w:space="0" w:color="auto"/>
          </w:divBdr>
        </w:div>
        <w:div w:id="1995140765">
          <w:marLeft w:val="640"/>
          <w:marRight w:val="0"/>
          <w:marTop w:val="0"/>
          <w:marBottom w:val="0"/>
          <w:divBdr>
            <w:top w:val="none" w:sz="0" w:space="0" w:color="auto"/>
            <w:left w:val="none" w:sz="0" w:space="0" w:color="auto"/>
            <w:bottom w:val="none" w:sz="0" w:space="0" w:color="auto"/>
            <w:right w:val="none" w:sz="0" w:space="0" w:color="auto"/>
          </w:divBdr>
        </w:div>
        <w:div w:id="913196384">
          <w:marLeft w:val="640"/>
          <w:marRight w:val="0"/>
          <w:marTop w:val="0"/>
          <w:marBottom w:val="0"/>
          <w:divBdr>
            <w:top w:val="none" w:sz="0" w:space="0" w:color="auto"/>
            <w:left w:val="none" w:sz="0" w:space="0" w:color="auto"/>
            <w:bottom w:val="none" w:sz="0" w:space="0" w:color="auto"/>
            <w:right w:val="none" w:sz="0" w:space="0" w:color="auto"/>
          </w:divBdr>
        </w:div>
        <w:div w:id="2137411256">
          <w:marLeft w:val="640"/>
          <w:marRight w:val="0"/>
          <w:marTop w:val="0"/>
          <w:marBottom w:val="0"/>
          <w:divBdr>
            <w:top w:val="none" w:sz="0" w:space="0" w:color="auto"/>
            <w:left w:val="none" w:sz="0" w:space="0" w:color="auto"/>
            <w:bottom w:val="none" w:sz="0" w:space="0" w:color="auto"/>
            <w:right w:val="none" w:sz="0" w:space="0" w:color="auto"/>
          </w:divBdr>
        </w:div>
        <w:div w:id="449739679">
          <w:marLeft w:val="640"/>
          <w:marRight w:val="0"/>
          <w:marTop w:val="0"/>
          <w:marBottom w:val="0"/>
          <w:divBdr>
            <w:top w:val="none" w:sz="0" w:space="0" w:color="auto"/>
            <w:left w:val="none" w:sz="0" w:space="0" w:color="auto"/>
            <w:bottom w:val="none" w:sz="0" w:space="0" w:color="auto"/>
            <w:right w:val="none" w:sz="0" w:space="0" w:color="auto"/>
          </w:divBdr>
        </w:div>
        <w:div w:id="1106583813">
          <w:marLeft w:val="640"/>
          <w:marRight w:val="0"/>
          <w:marTop w:val="0"/>
          <w:marBottom w:val="0"/>
          <w:divBdr>
            <w:top w:val="none" w:sz="0" w:space="0" w:color="auto"/>
            <w:left w:val="none" w:sz="0" w:space="0" w:color="auto"/>
            <w:bottom w:val="none" w:sz="0" w:space="0" w:color="auto"/>
            <w:right w:val="none" w:sz="0" w:space="0" w:color="auto"/>
          </w:divBdr>
        </w:div>
        <w:div w:id="1139877075">
          <w:marLeft w:val="640"/>
          <w:marRight w:val="0"/>
          <w:marTop w:val="0"/>
          <w:marBottom w:val="0"/>
          <w:divBdr>
            <w:top w:val="none" w:sz="0" w:space="0" w:color="auto"/>
            <w:left w:val="none" w:sz="0" w:space="0" w:color="auto"/>
            <w:bottom w:val="none" w:sz="0" w:space="0" w:color="auto"/>
            <w:right w:val="none" w:sz="0" w:space="0" w:color="auto"/>
          </w:divBdr>
        </w:div>
        <w:div w:id="1197540597">
          <w:marLeft w:val="640"/>
          <w:marRight w:val="0"/>
          <w:marTop w:val="0"/>
          <w:marBottom w:val="0"/>
          <w:divBdr>
            <w:top w:val="none" w:sz="0" w:space="0" w:color="auto"/>
            <w:left w:val="none" w:sz="0" w:space="0" w:color="auto"/>
            <w:bottom w:val="none" w:sz="0" w:space="0" w:color="auto"/>
            <w:right w:val="none" w:sz="0" w:space="0" w:color="auto"/>
          </w:divBdr>
        </w:div>
        <w:div w:id="949702350">
          <w:marLeft w:val="640"/>
          <w:marRight w:val="0"/>
          <w:marTop w:val="0"/>
          <w:marBottom w:val="0"/>
          <w:divBdr>
            <w:top w:val="none" w:sz="0" w:space="0" w:color="auto"/>
            <w:left w:val="none" w:sz="0" w:space="0" w:color="auto"/>
            <w:bottom w:val="none" w:sz="0" w:space="0" w:color="auto"/>
            <w:right w:val="none" w:sz="0" w:space="0" w:color="auto"/>
          </w:divBdr>
        </w:div>
        <w:div w:id="1394963362">
          <w:marLeft w:val="640"/>
          <w:marRight w:val="0"/>
          <w:marTop w:val="0"/>
          <w:marBottom w:val="0"/>
          <w:divBdr>
            <w:top w:val="none" w:sz="0" w:space="0" w:color="auto"/>
            <w:left w:val="none" w:sz="0" w:space="0" w:color="auto"/>
            <w:bottom w:val="none" w:sz="0" w:space="0" w:color="auto"/>
            <w:right w:val="none" w:sz="0" w:space="0" w:color="auto"/>
          </w:divBdr>
        </w:div>
        <w:div w:id="1034815873">
          <w:marLeft w:val="640"/>
          <w:marRight w:val="0"/>
          <w:marTop w:val="0"/>
          <w:marBottom w:val="0"/>
          <w:divBdr>
            <w:top w:val="none" w:sz="0" w:space="0" w:color="auto"/>
            <w:left w:val="none" w:sz="0" w:space="0" w:color="auto"/>
            <w:bottom w:val="none" w:sz="0" w:space="0" w:color="auto"/>
            <w:right w:val="none" w:sz="0" w:space="0" w:color="auto"/>
          </w:divBdr>
        </w:div>
        <w:div w:id="667901066">
          <w:marLeft w:val="640"/>
          <w:marRight w:val="0"/>
          <w:marTop w:val="0"/>
          <w:marBottom w:val="0"/>
          <w:divBdr>
            <w:top w:val="none" w:sz="0" w:space="0" w:color="auto"/>
            <w:left w:val="none" w:sz="0" w:space="0" w:color="auto"/>
            <w:bottom w:val="none" w:sz="0" w:space="0" w:color="auto"/>
            <w:right w:val="none" w:sz="0" w:space="0" w:color="auto"/>
          </w:divBdr>
        </w:div>
        <w:div w:id="1004432806">
          <w:marLeft w:val="640"/>
          <w:marRight w:val="0"/>
          <w:marTop w:val="0"/>
          <w:marBottom w:val="0"/>
          <w:divBdr>
            <w:top w:val="none" w:sz="0" w:space="0" w:color="auto"/>
            <w:left w:val="none" w:sz="0" w:space="0" w:color="auto"/>
            <w:bottom w:val="none" w:sz="0" w:space="0" w:color="auto"/>
            <w:right w:val="none" w:sz="0" w:space="0" w:color="auto"/>
          </w:divBdr>
        </w:div>
        <w:div w:id="610161131">
          <w:marLeft w:val="640"/>
          <w:marRight w:val="0"/>
          <w:marTop w:val="0"/>
          <w:marBottom w:val="0"/>
          <w:divBdr>
            <w:top w:val="none" w:sz="0" w:space="0" w:color="auto"/>
            <w:left w:val="none" w:sz="0" w:space="0" w:color="auto"/>
            <w:bottom w:val="none" w:sz="0" w:space="0" w:color="auto"/>
            <w:right w:val="none" w:sz="0" w:space="0" w:color="auto"/>
          </w:divBdr>
        </w:div>
        <w:div w:id="1264417075">
          <w:marLeft w:val="640"/>
          <w:marRight w:val="0"/>
          <w:marTop w:val="0"/>
          <w:marBottom w:val="0"/>
          <w:divBdr>
            <w:top w:val="none" w:sz="0" w:space="0" w:color="auto"/>
            <w:left w:val="none" w:sz="0" w:space="0" w:color="auto"/>
            <w:bottom w:val="none" w:sz="0" w:space="0" w:color="auto"/>
            <w:right w:val="none" w:sz="0" w:space="0" w:color="auto"/>
          </w:divBdr>
        </w:div>
        <w:div w:id="1357777661">
          <w:marLeft w:val="640"/>
          <w:marRight w:val="0"/>
          <w:marTop w:val="0"/>
          <w:marBottom w:val="0"/>
          <w:divBdr>
            <w:top w:val="none" w:sz="0" w:space="0" w:color="auto"/>
            <w:left w:val="none" w:sz="0" w:space="0" w:color="auto"/>
            <w:bottom w:val="none" w:sz="0" w:space="0" w:color="auto"/>
            <w:right w:val="none" w:sz="0" w:space="0" w:color="auto"/>
          </w:divBdr>
        </w:div>
        <w:div w:id="208300571">
          <w:marLeft w:val="640"/>
          <w:marRight w:val="0"/>
          <w:marTop w:val="0"/>
          <w:marBottom w:val="0"/>
          <w:divBdr>
            <w:top w:val="none" w:sz="0" w:space="0" w:color="auto"/>
            <w:left w:val="none" w:sz="0" w:space="0" w:color="auto"/>
            <w:bottom w:val="none" w:sz="0" w:space="0" w:color="auto"/>
            <w:right w:val="none" w:sz="0" w:space="0" w:color="auto"/>
          </w:divBdr>
        </w:div>
        <w:div w:id="593826597">
          <w:marLeft w:val="640"/>
          <w:marRight w:val="0"/>
          <w:marTop w:val="0"/>
          <w:marBottom w:val="0"/>
          <w:divBdr>
            <w:top w:val="none" w:sz="0" w:space="0" w:color="auto"/>
            <w:left w:val="none" w:sz="0" w:space="0" w:color="auto"/>
            <w:bottom w:val="none" w:sz="0" w:space="0" w:color="auto"/>
            <w:right w:val="none" w:sz="0" w:space="0" w:color="auto"/>
          </w:divBdr>
        </w:div>
        <w:div w:id="89590545">
          <w:marLeft w:val="640"/>
          <w:marRight w:val="0"/>
          <w:marTop w:val="0"/>
          <w:marBottom w:val="0"/>
          <w:divBdr>
            <w:top w:val="none" w:sz="0" w:space="0" w:color="auto"/>
            <w:left w:val="none" w:sz="0" w:space="0" w:color="auto"/>
            <w:bottom w:val="none" w:sz="0" w:space="0" w:color="auto"/>
            <w:right w:val="none" w:sz="0" w:space="0" w:color="auto"/>
          </w:divBdr>
        </w:div>
        <w:div w:id="272514089">
          <w:marLeft w:val="640"/>
          <w:marRight w:val="0"/>
          <w:marTop w:val="0"/>
          <w:marBottom w:val="0"/>
          <w:divBdr>
            <w:top w:val="none" w:sz="0" w:space="0" w:color="auto"/>
            <w:left w:val="none" w:sz="0" w:space="0" w:color="auto"/>
            <w:bottom w:val="none" w:sz="0" w:space="0" w:color="auto"/>
            <w:right w:val="none" w:sz="0" w:space="0" w:color="auto"/>
          </w:divBdr>
        </w:div>
        <w:div w:id="2086031063">
          <w:marLeft w:val="640"/>
          <w:marRight w:val="0"/>
          <w:marTop w:val="0"/>
          <w:marBottom w:val="0"/>
          <w:divBdr>
            <w:top w:val="none" w:sz="0" w:space="0" w:color="auto"/>
            <w:left w:val="none" w:sz="0" w:space="0" w:color="auto"/>
            <w:bottom w:val="none" w:sz="0" w:space="0" w:color="auto"/>
            <w:right w:val="none" w:sz="0" w:space="0" w:color="auto"/>
          </w:divBdr>
        </w:div>
        <w:div w:id="517502221">
          <w:marLeft w:val="640"/>
          <w:marRight w:val="0"/>
          <w:marTop w:val="0"/>
          <w:marBottom w:val="0"/>
          <w:divBdr>
            <w:top w:val="none" w:sz="0" w:space="0" w:color="auto"/>
            <w:left w:val="none" w:sz="0" w:space="0" w:color="auto"/>
            <w:bottom w:val="none" w:sz="0" w:space="0" w:color="auto"/>
            <w:right w:val="none" w:sz="0" w:space="0" w:color="auto"/>
          </w:divBdr>
        </w:div>
        <w:div w:id="261912794">
          <w:marLeft w:val="640"/>
          <w:marRight w:val="0"/>
          <w:marTop w:val="0"/>
          <w:marBottom w:val="0"/>
          <w:divBdr>
            <w:top w:val="none" w:sz="0" w:space="0" w:color="auto"/>
            <w:left w:val="none" w:sz="0" w:space="0" w:color="auto"/>
            <w:bottom w:val="none" w:sz="0" w:space="0" w:color="auto"/>
            <w:right w:val="none" w:sz="0" w:space="0" w:color="auto"/>
          </w:divBdr>
        </w:div>
        <w:div w:id="1770587433">
          <w:marLeft w:val="640"/>
          <w:marRight w:val="0"/>
          <w:marTop w:val="0"/>
          <w:marBottom w:val="0"/>
          <w:divBdr>
            <w:top w:val="none" w:sz="0" w:space="0" w:color="auto"/>
            <w:left w:val="none" w:sz="0" w:space="0" w:color="auto"/>
            <w:bottom w:val="none" w:sz="0" w:space="0" w:color="auto"/>
            <w:right w:val="none" w:sz="0" w:space="0" w:color="auto"/>
          </w:divBdr>
        </w:div>
        <w:div w:id="2014844331">
          <w:marLeft w:val="640"/>
          <w:marRight w:val="0"/>
          <w:marTop w:val="0"/>
          <w:marBottom w:val="0"/>
          <w:divBdr>
            <w:top w:val="none" w:sz="0" w:space="0" w:color="auto"/>
            <w:left w:val="none" w:sz="0" w:space="0" w:color="auto"/>
            <w:bottom w:val="none" w:sz="0" w:space="0" w:color="auto"/>
            <w:right w:val="none" w:sz="0" w:space="0" w:color="auto"/>
          </w:divBdr>
        </w:div>
        <w:div w:id="1028527579">
          <w:marLeft w:val="640"/>
          <w:marRight w:val="0"/>
          <w:marTop w:val="0"/>
          <w:marBottom w:val="0"/>
          <w:divBdr>
            <w:top w:val="none" w:sz="0" w:space="0" w:color="auto"/>
            <w:left w:val="none" w:sz="0" w:space="0" w:color="auto"/>
            <w:bottom w:val="none" w:sz="0" w:space="0" w:color="auto"/>
            <w:right w:val="none" w:sz="0" w:space="0" w:color="auto"/>
          </w:divBdr>
        </w:div>
        <w:div w:id="17314720">
          <w:marLeft w:val="640"/>
          <w:marRight w:val="0"/>
          <w:marTop w:val="0"/>
          <w:marBottom w:val="0"/>
          <w:divBdr>
            <w:top w:val="none" w:sz="0" w:space="0" w:color="auto"/>
            <w:left w:val="none" w:sz="0" w:space="0" w:color="auto"/>
            <w:bottom w:val="none" w:sz="0" w:space="0" w:color="auto"/>
            <w:right w:val="none" w:sz="0" w:space="0" w:color="auto"/>
          </w:divBdr>
        </w:div>
        <w:div w:id="104470163">
          <w:marLeft w:val="640"/>
          <w:marRight w:val="0"/>
          <w:marTop w:val="0"/>
          <w:marBottom w:val="0"/>
          <w:divBdr>
            <w:top w:val="none" w:sz="0" w:space="0" w:color="auto"/>
            <w:left w:val="none" w:sz="0" w:space="0" w:color="auto"/>
            <w:bottom w:val="none" w:sz="0" w:space="0" w:color="auto"/>
            <w:right w:val="none" w:sz="0" w:space="0" w:color="auto"/>
          </w:divBdr>
        </w:div>
        <w:div w:id="541479358">
          <w:marLeft w:val="640"/>
          <w:marRight w:val="0"/>
          <w:marTop w:val="0"/>
          <w:marBottom w:val="0"/>
          <w:divBdr>
            <w:top w:val="none" w:sz="0" w:space="0" w:color="auto"/>
            <w:left w:val="none" w:sz="0" w:space="0" w:color="auto"/>
            <w:bottom w:val="none" w:sz="0" w:space="0" w:color="auto"/>
            <w:right w:val="none" w:sz="0" w:space="0" w:color="auto"/>
          </w:divBdr>
        </w:div>
        <w:div w:id="2123374986">
          <w:marLeft w:val="640"/>
          <w:marRight w:val="0"/>
          <w:marTop w:val="0"/>
          <w:marBottom w:val="0"/>
          <w:divBdr>
            <w:top w:val="none" w:sz="0" w:space="0" w:color="auto"/>
            <w:left w:val="none" w:sz="0" w:space="0" w:color="auto"/>
            <w:bottom w:val="none" w:sz="0" w:space="0" w:color="auto"/>
            <w:right w:val="none" w:sz="0" w:space="0" w:color="auto"/>
          </w:divBdr>
        </w:div>
        <w:div w:id="1018505397">
          <w:marLeft w:val="640"/>
          <w:marRight w:val="0"/>
          <w:marTop w:val="0"/>
          <w:marBottom w:val="0"/>
          <w:divBdr>
            <w:top w:val="none" w:sz="0" w:space="0" w:color="auto"/>
            <w:left w:val="none" w:sz="0" w:space="0" w:color="auto"/>
            <w:bottom w:val="none" w:sz="0" w:space="0" w:color="auto"/>
            <w:right w:val="none" w:sz="0" w:space="0" w:color="auto"/>
          </w:divBdr>
        </w:div>
        <w:div w:id="703940615">
          <w:marLeft w:val="640"/>
          <w:marRight w:val="0"/>
          <w:marTop w:val="0"/>
          <w:marBottom w:val="0"/>
          <w:divBdr>
            <w:top w:val="none" w:sz="0" w:space="0" w:color="auto"/>
            <w:left w:val="none" w:sz="0" w:space="0" w:color="auto"/>
            <w:bottom w:val="none" w:sz="0" w:space="0" w:color="auto"/>
            <w:right w:val="none" w:sz="0" w:space="0" w:color="auto"/>
          </w:divBdr>
        </w:div>
        <w:div w:id="1113596770">
          <w:marLeft w:val="640"/>
          <w:marRight w:val="0"/>
          <w:marTop w:val="0"/>
          <w:marBottom w:val="0"/>
          <w:divBdr>
            <w:top w:val="none" w:sz="0" w:space="0" w:color="auto"/>
            <w:left w:val="none" w:sz="0" w:space="0" w:color="auto"/>
            <w:bottom w:val="none" w:sz="0" w:space="0" w:color="auto"/>
            <w:right w:val="none" w:sz="0" w:space="0" w:color="auto"/>
          </w:divBdr>
        </w:div>
        <w:div w:id="2127457457">
          <w:marLeft w:val="640"/>
          <w:marRight w:val="0"/>
          <w:marTop w:val="0"/>
          <w:marBottom w:val="0"/>
          <w:divBdr>
            <w:top w:val="none" w:sz="0" w:space="0" w:color="auto"/>
            <w:left w:val="none" w:sz="0" w:space="0" w:color="auto"/>
            <w:bottom w:val="none" w:sz="0" w:space="0" w:color="auto"/>
            <w:right w:val="none" w:sz="0" w:space="0" w:color="auto"/>
          </w:divBdr>
        </w:div>
        <w:div w:id="1628970241">
          <w:marLeft w:val="640"/>
          <w:marRight w:val="0"/>
          <w:marTop w:val="0"/>
          <w:marBottom w:val="0"/>
          <w:divBdr>
            <w:top w:val="none" w:sz="0" w:space="0" w:color="auto"/>
            <w:left w:val="none" w:sz="0" w:space="0" w:color="auto"/>
            <w:bottom w:val="none" w:sz="0" w:space="0" w:color="auto"/>
            <w:right w:val="none" w:sz="0" w:space="0" w:color="auto"/>
          </w:divBdr>
        </w:div>
        <w:div w:id="1325351913">
          <w:marLeft w:val="640"/>
          <w:marRight w:val="0"/>
          <w:marTop w:val="0"/>
          <w:marBottom w:val="0"/>
          <w:divBdr>
            <w:top w:val="none" w:sz="0" w:space="0" w:color="auto"/>
            <w:left w:val="none" w:sz="0" w:space="0" w:color="auto"/>
            <w:bottom w:val="none" w:sz="0" w:space="0" w:color="auto"/>
            <w:right w:val="none" w:sz="0" w:space="0" w:color="auto"/>
          </w:divBdr>
        </w:div>
        <w:div w:id="1475096830">
          <w:marLeft w:val="640"/>
          <w:marRight w:val="0"/>
          <w:marTop w:val="0"/>
          <w:marBottom w:val="0"/>
          <w:divBdr>
            <w:top w:val="none" w:sz="0" w:space="0" w:color="auto"/>
            <w:left w:val="none" w:sz="0" w:space="0" w:color="auto"/>
            <w:bottom w:val="none" w:sz="0" w:space="0" w:color="auto"/>
            <w:right w:val="none" w:sz="0" w:space="0" w:color="auto"/>
          </w:divBdr>
        </w:div>
        <w:div w:id="677271121">
          <w:marLeft w:val="640"/>
          <w:marRight w:val="0"/>
          <w:marTop w:val="0"/>
          <w:marBottom w:val="0"/>
          <w:divBdr>
            <w:top w:val="none" w:sz="0" w:space="0" w:color="auto"/>
            <w:left w:val="none" w:sz="0" w:space="0" w:color="auto"/>
            <w:bottom w:val="none" w:sz="0" w:space="0" w:color="auto"/>
            <w:right w:val="none" w:sz="0" w:space="0" w:color="auto"/>
          </w:divBdr>
        </w:div>
        <w:div w:id="1978603165">
          <w:marLeft w:val="640"/>
          <w:marRight w:val="0"/>
          <w:marTop w:val="0"/>
          <w:marBottom w:val="0"/>
          <w:divBdr>
            <w:top w:val="none" w:sz="0" w:space="0" w:color="auto"/>
            <w:left w:val="none" w:sz="0" w:space="0" w:color="auto"/>
            <w:bottom w:val="none" w:sz="0" w:space="0" w:color="auto"/>
            <w:right w:val="none" w:sz="0" w:space="0" w:color="auto"/>
          </w:divBdr>
        </w:div>
        <w:div w:id="636223601">
          <w:marLeft w:val="640"/>
          <w:marRight w:val="0"/>
          <w:marTop w:val="0"/>
          <w:marBottom w:val="0"/>
          <w:divBdr>
            <w:top w:val="none" w:sz="0" w:space="0" w:color="auto"/>
            <w:left w:val="none" w:sz="0" w:space="0" w:color="auto"/>
            <w:bottom w:val="none" w:sz="0" w:space="0" w:color="auto"/>
            <w:right w:val="none" w:sz="0" w:space="0" w:color="auto"/>
          </w:divBdr>
        </w:div>
        <w:div w:id="141507095">
          <w:marLeft w:val="640"/>
          <w:marRight w:val="0"/>
          <w:marTop w:val="0"/>
          <w:marBottom w:val="0"/>
          <w:divBdr>
            <w:top w:val="none" w:sz="0" w:space="0" w:color="auto"/>
            <w:left w:val="none" w:sz="0" w:space="0" w:color="auto"/>
            <w:bottom w:val="none" w:sz="0" w:space="0" w:color="auto"/>
            <w:right w:val="none" w:sz="0" w:space="0" w:color="auto"/>
          </w:divBdr>
        </w:div>
        <w:div w:id="804129733">
          <w:marLeft w:val="640"/>
          <w:marRight w:val="0"/>
          <w:marTop w:val="0"/>
          <w:marBottom w:val="0"/>
          <w:divBdr>
            <w:top w:val="none" w:sz="0" w:space="0" w:color="auto"/>
            <w:left w:val="none" w:sz="0" w:space="0" w:color="auto"/>
            <w:bottom w:val="none" w:sz="0" w:space="0" w:color="auto"/>
            <w:right w:val="none" w:sz="0" w:space="0" w:color="auto"/>
          </w:divBdr>
        </w:div>
        <w:div w:id="2136824586">
          <w:marLeft w:val="640"/>
          <w:marRight w:val="0"/>
          <w:marTop w:val="0"/>
          <w:marBottom w:val="0"/>
          <w:divBdr>
            <w:top w:val="none" w:sz="0" w:space="0" w:color="auto"/>
            <w:left w:val="none" w:sz="0" w:space="0" w:color="auto"/>
            <w:bottom w:val="none" w:sz="0" w:space="0" w:color="auto"/>
            <w:right w:val="none" w:sz="0" w:space="0" w:color="auto"/>
          </w:divBdr>
        </w:div>
        <w:div w:id="617224811">
          <w:marLeft w:val="640"/>
          <w:marRight w:val="0"/>
          <w:marTop w:val="0"/>
          <w:marBottom w:val="0"/>
          <w:divBdr>
            <w:top w:val="none" w:sz="0" w:space="0" w:color="auto"/>
            <w:left w:val="none" w:sz="0" w:space="0" w:color="auto"/>
            <w:bottom w:val="none" w:sz="0" w:space="0" w:color="auto"/>
            <w:right w:val="none" w:sz="0" w:space="0" w:color="auto"/>
          </w:divBdr>
        </w:div>
        <w:div w:id="416681021">
          <w:marLeft w:val="640"/>
          <w:marRight w:val="0"/>
          <w:marTop w:val="0"/>
          <w:marBottom w:val="0"/>
          <w:divBdr>
            <w:top w:val="none" w:sz="0" w:space="0" w:color="auto"/>
            <w:left w:val="none" w:sz="0" w:space="0" w:color="auto"/>
            <w:bottom w:val="none" w:sz="0" w:space="0" w:color="auto"/>
            <w:right w:val="none" w:sz="0" w:space="0" w:color="auto"/>
          </w:divBdr>
        </w:div>
        <w:div w:id="132019347">
          <w:marLeft w:val="640"/>
          <w:marRight w:val="0"/>
          <w:marTop w:val="0"/>
          <w:marBottom w:val="0"/>
          <w:divBdr>
            <w:top w:val="none" w:sz="0" w:space="0" w:color="auto"/>
            <w:left w:val="none" w:sz="0" w:space="0" w:color="auto"/>
            <w:bottom w:val="none" w:sz="0" w:space="0" w:color="auto"/>
            <w:right w:val="none" w:sz="0" w:space="0" w:color="auto"/>
          </w:divBdr>
        </w:div>
        <w:div w:id="1373310885">
          <w:marLeft w:val="640"/>
          <w:marRight w:val="0"/>
          <w:marTop w:val="0"/>
          <w:marBottom w:val="0"/>
          <w:divBdr>
            <w:top w:val="none" w:sz="0" w:space="0" w:color="auto"/>
            <w:left w:val="none" w:sz="0" w:space="0" w:color="auto"/>
            <w:bottom w:val="none" w:sz="0" w:space="0" w:color="auto"/>
            <w:right w:val="none" w:sz="0" w:space="0" w:color="auto"/>
          </w:divBdr>
        </w:div>
        <w:div w:id="1048064919">
          <w:marLeft w:val="640"/>
          <w:marRight w:val="0"/>
          <w:marTop w:val="0"/>
          <w:marBottom w:val="0"/>
          <w:divBdr>
            <w:top w:val="none" w:sz="0" w:space="0" w:color="auto"/>
            <w:left w:val="none" w:sz="0" w:space="0" w:color="auto"/>
            <w:bottom w:val="none" w:sz="0" w:space="0" w:color="auto"/>
            <w:right w:val="none" w:sz="0" w:space="0" w:color="auto"/>
          </w:divBdr>
        </w:div>
        <w:div w:id="757023583">
          <w:marLeft w:val="640"/>
          <w:marRight w:val="0"/>
          <w:marTop w:val="0"/>
          <w:marBottom w:val="0"/>
          <w:divBdr>
            <w:top w:val="none" w:sz="0" w:space="0" w:color="auto"/>
            <w:left w:val="none" w:sz="0" w:space="0" w:color="auto"/>
            <w:bottom w:val="none" w:sz="0" w:space="0" w:color="auto"/>
            <w:right w:val="none" w:sz="0" w:space="0" w:color="auto"/>
          </w:divBdr>
        </w:div>
        <w:div w:id="923688128">
          <w:marLeft w:val="640"/>
          <w:marRight w:val="0"/>
          <w:marTop w:val="0"/>
          <w:marBottom w:val="0"/>
          <w:divBdr>
            <w:top w:val="none" w:sz="0" w:space="0" w:color="auto"/>
            <w:left w:val="none" w:sz="0" w:space="0" w:color="auto"/>
            <w:bottom w:val="none" w:sz="0" w:space="0" w:color="auto"/>
            <w:right w:val="none" w:sz="0" w:space="0" w:color="auto"/>
          </w:divBdr>
        </w:div>
        <w:div w:id="1688603762">
          <w:marLeft w:val="640"/>
          <w:marRight w:val="0"/>
          <w:marTop w:val="0"/>
          <w:marBottom w:val="0"/>
          <w:divBdr>
            <w:top w:val="none" w:sz="0" w:space="0" w:color="auto"/>
            <w:left w:val="none" w:sz="0" w:space="0" w:color="auto"/>
            <w:bottom w:val="none" w:sz="0" w:space="0" w:color="auto"/>
            <w:right w:val="none" w:sz="0" w:space="0" w:color="auto"/>
          </w:divBdr>
        </w:div>
        <w:div w:id="72702672">
          <w:marLeft w:val="640"/>
          <w:marRight w:val="0"/>
          <w:marTop w:val="0"/>
          <w:marBottom w:val="0"/>
          <w:divBdr>
            <w:top w:val="none" w:sz="0" w:space="0" w:color="auto"/>
            <w:left w:val="none" w:sz="0" w:space="0" w:color="auto"/>
            <w:bottom w:val="none" w:sz="0" w:space="0" w:color="auto"/>
            <w:right w:val="none" w:sz="0" w:space="0" w:color="auto"/>
          </w:divBdr>
        </w:div>
        <w:div w:id="95180863">
          <w:marLeft w:val="640"/>
          <w:marRight w:val="0"/>
          <w:marTop w:val="0"/>
          <w:marBottom w:val="0"/>
          <w:divBdr>
            <w:top w:val="none" w:sz="0" w:space="0" w:color="auto"/>
            <w:left w:val="none" w:sz="0" w:space="0" w:color="auto"/>
            <w:bottom w:val="none" w:sz="0" w:space="0" w:color="auto"/>
            <w:right w:val="none" w:sz="0" w:space="0" w:color="auto"/>
          </w:divBdr>
        </w:div>
        <w:div w:id="412821305">
          <w:marLeft w:val="640"/>
          <w:marRight w:val="0"/>
          <w:marTop w:val="0"/>
          <w:marBottom w:val="0"/>
          <w:divBdr>
            <w:top w:val="none" w:sz="0" w:space="0" w:color="auto"/>
            <w:left w:val="none" w:sz="0" w:space="0" w:color="auto"/>
            <w:bottom w:val="none" w:sz="0" w:space="0" w:color="auto"/>
            <w:right w:val="none" w:sz="0" w:space="0" w:color="auto"/>
          </w:divBdr>
        </w:div>
        <w:div w:id="1086536428">
          <w:marLeft w:val="640"/>
          <w:marRight w:val="0"/>
          <w:marTop w:val="0"/>
          <w:marBottom w:val="0"/>
          <w:divBdr>
            <w:top w:val="none" w:sz="0" w:space="0" w:color="auto"/>
            <w:left w:val="none" w:sz="0" w:space="0" w:color="auto"/>
            <w:bottom w:val="none" w:sz="0" w:space="0" w:color="auto"/>
            <w:right w:val="none" w:sz="0" w:space="0" w:color="auto"/>
          </w:divBdr>
        </w:div>
        <w:div w:id="137578386">
          <w:marLeft w:val="640"/>
          <w:marRight w:val="0"/>
          <w:marTop w:val="0"/>
          <w:marBottom w:val="0"/>
          <w:divBdr>
            <w:top w:val="none" w:sz="0" w:space="0" w:color="auto"/>
            <w:left w:val="none" w:sz="0" w:space="0" w:color="auto"/>
            <w:bottom w:val="none" w:sz="0" w:space="0" w:color="auto"/>
            <w:right w:val="none" w:sz="0" w:space="0" w:color="auto"/>
          </w:divBdr>
        </w:div>
        <w:div w:id="972178926">
          <w:marLeft w:val="640"/>
          <w:marRight w:val="0"/>
          <w:marTop w:val="0"/>
          <w:marBottom w:val="0"/>
          <w:divBdr>
            <w:top w:val="none" w:sz="0" w:space="0" w:color="auto"/>
            <w:left w:val="none" w:sz="0" w:space="0" w:color="auto"/>
            <w:bottom w:val="none" w:sz="0" w:space="0" w:color="auto"/>
            <w:right w:val="none" w:sz="0" w:space="0" w:color="auto"/>
          </w:divBdr>
        </w:div>
        <w:div w:id="1428308775">
          <w:marLeft w:val="640"/>
          <w:marRight w:val="0"/>
          <w:marTop w:val="0"/>
          <w:marBottom w:val="0"/>
          <w:divBdr>
            <w:top w:val="none" w:sz="0" w:space="0" w:color="auto"/>
            <w:left w:val="none" w:sz="0" w:space="0" w:color="auto"/>
            <w:bottom w:val="none" w:sz="0" w:space="0" w:color="auto"/>
            <w:right w:val="none" w:sz="0" w:space="0" w:color="auto"/>
          </w:divBdr>
        </w:div>
        <w:div w:id="1348676636">
          <w:marLeft w:val="640"/>
          <w:marRight w:val="0"/>
          <w:marTop w:val="0"/>
          <w:marBottom w:val="0"/>
          <w:divBdr>
            <w:top w:val="none" w:sz="0" w:space="0" w:color="auto"/>
            <w:left w:val="none" w:sz="0" w:space="0" w:color="auto"/>
            <w:bottom w:val="none" w:sz="0" w:space="0" w:color="auto"/>
            <w:right w:val="none" w:sz="0" w:space="0" w:color="auto"/>
          </w:divBdr>
        </w:div>
        <w:div w:id="876116855">
          <w:marLeft w:val="640"/>
          <w:marRight w:val="0"/>
          <w:marTop w:val="0"/>
          <w:marBottom w:val="0"/>
          <w:divBdr>
            <w:top w:val="none" w:sz="0" w:space="0" w:color="auto"/>
            <w:left w:val="none" w:sz="0" w:space="0" w:color="auto"/>
            <w:bottom w:val="none" w:sz="0" w:space="0" w:color="auto"/>
            <w:right w:val="none" w:sz="0" w:space="0" w:color="auto"/>
          </w:divBdr>
        </w:div>
        <w:div w:id="577403302">
          <w:marLeft w:val="640"/>
          <w:marRight w:val="0"/>
          <w:marTop w:val="0"/>
          <w:marBottom w:val="0"/>
          <w:divBdr>
            <w:top w:val="none" w:sz="0" w:space="0" w:color="auto"/>
            <w:left w:val="none" w:sz="0" w:space="0" w:color="auto"/>
            <w:bottom w:val="none" w:sz="0" w:space="0" w:color="auto"/>
            <w:right w:val="none" w:sz="0" w:space="0" w:color="auto"/>
          </w:divBdr>
        </w:div>
        <w:div w:id="31271929">
          <w:marLeft w:val="640"/>
          <w:marRight w:val="0"/>
          <w:marTop w:val="0"/>
          <w:marBottom w:val="0"/>
          <w:divBdr>
            <w:top w:val="none" w:sz="0" w:space="0" w:color="auto"/>
            <w:left w:val="none" w:sz="0" w:space="0" w:color="auto"/>
            <w:bottom w:val="none" w:sz="0" w:space="0" w:color="auto"/>
            <w:right w:val="none" w:sz="0" w:space="0" w:color="auto"/>
          </w:divBdr>
        </w:div>
        <w:div w:id="82340213">
          <w:marLeft w:val="640"/>
          <w:marRight w:val="0"/>
          <w:marTop w:val="0"/>
          <w:marBottom w:val="0"/>
          <w:divBdr>
            <w:top w:val="none" w:sz="0" w:space="0" w:color="auto"/>
            <w:left w:val="none" w:sz="0" w:space="0" w:color="auto"/>
            <w:bottom w:val="none" w:sz="0" w:space="0" w:color="auto"/>
            <w:right w:val="none" w:sz="0" w:space="0" w:color="auto"/>
          </w:divBdr>
        </w:div>
        <w:div w:id="1480805657">
          <w:marLeft w:val="640"/>
          <w:marRight w:val="0"/>
          <w:marTop w:val="0"/>
          <w:marBottom w:val="0"/>
          <w:divBdr>
            <w:top w:val="none" w:sz="0" w:space="0" w:color="auto"/>
            <w:left w:val="none" w:sz="0" w:space="0" w:color="auto"/>
            <w:bottom w:val="none" w:sz="0" w:space="0" w:color="auto"/>
            <w:right w:val="none" w:sz="0" w:space="0" w:color="auto"/>
          </w:divBdr>
        </w:div>
        <w:div w:id="1226985391">
          <w:marLeft w:val="640"/>
          <w:marRight w:val="0"/>
          <w:marTop w:val="0"/>
          <w:marBottom w:val="0"/>
          <w:divBdr>
            <w:top w:val="none" w:sz="0" w:space="0" w:color="auto"/>
            <w:left w:val="none" w:sz="0" w:space="0" w:color="auto"/>
            <w:bottom w:val="none" w:sz="0" w:space="0" w:color="auto"/>
            <w:right w:val="none" w:sz="0" w:space="0" w:color="auto"/>
          </w:divBdr>
        </w:div>
        <w:div w:id="361788412">
          <w:marLeft w:val="640"/>
          <w:marRight w:val="0"/>
          <w:marTop w:val="0"/>
          <w:marBottom w:val="0"/>
          <w:divBdr>
            <w:top w:val="none" w:sz="0" w:space="0" w:color="auto"/>
            <w:left w:val="none" w:sz="0" w:space="0" w:color="auto"/>
            <w:bottom w:val="none" w:sz="0" w:space="0" w:color="auto"/>
            <w:right w:val="none" w:sz="0" w:space="0" w:color="auto"/>
          </w:divBdr>
        </w:div>
        <w:div w:id="1054812368">
          <w:marLeft w:val="640"/>
          <w:marRight w:val="0"/>
          <w:marTop w:val="0"/>
          <w:marBottom w:val="0"/>
          <w:divBdr>
            <w:top w:val="none" w:sz="0" w:space="0" w:color="auto"/>
            <w:left w:val="none" w:sz="0" w:space="0" w:color="auto"/>
            <w:bottom w:val="none" w:sz="0" w:space="0" w:color="auto"/>
            <w:right w:val="none" w:sz="0" w:space="0" w:color="auto"/>
          </w:divBdr>
        </w:div>
        <w:div w:id="1241671254">
          <w:marLeft w:val="640"/>
          <w:marRight w:val="0"/>
          <w:marTop w:val="0"/>
          <w:marBottom w:val="0"/>
          <w:divBdr>
            <w:top w:val="none" w:sz="0" w:space="0" w:color="auto"/>
            <w:left w:val="none" w:sz="0" w:space="0" w:color="auto"/>
            <w:bottom w:val="none" w:sz="0" w:space="0" w:color="auto"/>
            <w:right w:val="none" w:sz="0" w:space="0" w:color="auto"/>
          </w:divBdr>
        </w:div>
        <w:div w:id="303702401">
          <w:marLeft w:val="640"/>
          <w:marRight w:val="0"/>
          <w:marTop w:val="0"/>
          <w:marBottom w:val="0"/>
          <w:divBdr>
            <w:top w:val="none" w:sz="0" w:space="0" w:color="auto"/>
            <w:left w:val="none" w:sz="0" w:space="0" w:color="auto"/>
            <w:bottom w:val="none" w:sz="0" w:space="0" w:color="auto"/>
            <w:right w:val="none" w:sz="0" w:space="0" w:color="auto"/>
          </w:divBdr>
        </w:div>
        <w:div w:id="1600522250">
          <w:marLeft w:val="640"/>
          <w:marRight w:val="0"/>
          <w:marTop w:val="0"/>
          <w:marBottom w:val="0"/>
          <w:divBdr>
            <w:top w:val="none" w:sz="0" w:space="0" w:color="auto"/>
            <w:left w:val="none" w:sz="0" w:space="0" w:color="auto"/>
            <w:bottom w:val="none" w:sz="0" w:space="0" w:color="auto"/>
            <w:right w:val="none" w:sz="0" w:space="0" w:color="auto"/>
          </w:divBdr>
        </w:div>
        <w:div w:id="1838495244">
          <w:marLeft w:val="640"/>
          <w:marRight w:val="0"/>
          <w:marTop w:val="0"/>
          <w:marBottom w:val="0"/>
          <w:divBdr>
            <w:top w:val="none" w:sz="0" w:space="0" w:color="auto"/>
            <w:left w:val="none" w:sz="0" w:space="0" w:color="auto"/>
            <w:bottom w:val="none" w:sz="0" w:space="0" w:color="auto"/>
            <w:right w:val="none" w:sz="0" w:space="0" w:color="auto"/>
          </w:divBdr>
        </w:div>
        <w:div w:id="1917083511">
          <w:marLeft w:val="640"/>
          <w:marRight w:val="0"/>
          <w:marTop w:val="0"/>
          <w:marBottom w:val="0"/>
          <w:divBdr>
            <w:top w:val="none" w:sz="0" w:space="0" w:color="auto"/>
            <w:left w:val="none" w:sz="0" w:space="0" w:color="auto"/>
            <w:bottom w:val="none" w:sz="0" w:space="0" w:color="auto"/>
            <w:right w:val="none" w:sz="0" w:space="0" w:color="auto"/>
          </w:divBdr>
        </w:div>
        <w:div w:id="165829778">
          <w:marLeft w:val="640"/>
          <w:marRight w:val="0"/>
          <w:marTop w:val="0"/>
          <w:marBottom w:val="0"/>
          <w:divBdr>
            <w:top w:val="none" w:sz="0" w:space="0" w:color="auto"/>
            <w:left w:val="none" w:sz="0" w:space="0" w:color="auto"/>
            <w:bottom w:val="none" w:sz="0" w:space="0" w:color="auto"/>
            <w:right w:val="none" w:sz="0" w:space="0" w:color="auto"/>
          </w:divBdr>
        </w:div>
        <w:div w:id="1833446252">
          <w:marLeft w:val="640"/>
          <w:marRight w:val="0"/>
          <w:marTop w:val="0"/>
          <w:marBottom w:val="0"/>
          <w:divBdr>
            <w:top w:val="none" w:sz="0" w:space="0" w:color="auto"/>
            <w:left w:val="none" w:sz="0" w:space="0" w:color="auto"/>
            <w:bottom w:val="none" w:sz="0" w:space="0" w:color="auto"/>
            <w:right w:val="none" w:sz="0" w:space="0" w:color="auto"/>
          </w:divBdr>
        </w:div>
        <w:div w:id="1754007827">
          <w:marLeft w:val="640"/>
          <w:marRight w:val="0"/>
          <w:marTop w:val="0"/>
          <w:marBottom w:val="0"/>
          <w:divBdr>
            <w:top w:val="none" w:sz="0" w:space="0" w:color="auto"/>
            <w:left w:val="none" w:sz="0" w:space="0" w:color="auto"/>
            <w:bottom w:val="none" w:sz="0" w:space="0" w:color="auto"/>
            <w:right w:val="none" w:sz="0" w:space="0" w:color="auto"/>
          </w:divBdr>
        </w:div>
        <w:div w:id="880827186">
          <w:marLeft w:val="640"/>
          <w:marRight w:val="0"/>
          <w:marTop w:val="0"/>
          <w:marBottom w:val="0"/>
          <w:divBdr>
            <w:top w:val="none" w:sz="0" w:space="0" w:color="auto"/>
            <w:left w:val="none" w:sz="0" w:space="0" w:color="auto"/>
            <w:bottom w:val="none" w:sz="0" w:space="0" w:color="auto"/>
            <w:right w:val="none" w:sz="0" w:space="0" w:color="auto"/>
          </w:divBdr>
        </w:div>
        <w:div w:id="638611117">
          <w:marLeft w:val="640"/>
          <w:marRight w:val="0"/>
          <w:marTop w:val="0"/>
          <w:marBottom w:val="0"/>
          <w:divBdr>
            <w:top w:val="none" w:sz="0" w:space="0" w:color="auto"/>
            <w:left w:val="none" w:sz="0" w:space="0" w:color="auto"/>
            <w:bottom w:val="none" w:sz="0" w:space="0" w:color="auto"/>
            <w:right w:val="none" w:sz="0" w:space="0" w:color="auto"/>
          </w:divBdr>
        </w:div>
        <w:div w:id="418410800">
          <w:marLeft w:val="640"/>
          <w:marRight w:val="0"/>
          <w:marTop w:val="0"/>
          <w:marBottom w:val="0"/>
          <w:divBdr>
            <w:top w:val="none" w:sz="0" w:space="0" w:color="auto"/>
            <w:left w:val="none" w:sz="0" w:space="0" w:color="auto"/>
            <w:bottom w:val="none" w:sz="0" w:space="0" w:color="auto"/>
            <w:right w:val="none" w:sz="0" w:space="0" w:color="auto"/>
          </w:divBdr>
        </w:div>
        <w:div w:id="1997606318">
          <w:marLeft w:val="640"/>
          <w:marRight w:val="0"/>
          <w:marTop w:val="0"/>
          <w:marBottom w:val="0"/>
          <w:divBdr>
            <w:top w:val="none" w:sz="0" w:space="0" w:color="auto"/>
            <w:left w:val="none" w:sz="0" w:space="0" w:color="auto"/>
            <w:bottom w:val="none" w:sz="0" w:space="0" w:color="auto"/>
            <w:right w:val="none" w:sz="0" w:space="0" w:color="auto"/>
          </w:divBdr>
        </w:div>
        <w:div w:id="1601334458">
          <w:marLeft w:val="640"/>
          <w:marRight w:val="0"/>
          <w:marTop w:val="0"/>
          <w:marBottom w:val="0"/>
          <w:divBdr>
            <w:top w:val="none" w:sz="0" w:space="0" w:color="auto"/>
            <w:left w:val="none" w:sz="0" w:space="0" w:color="auto"/>
            <w:bottom w:val="none" w:sz="0" w:space="0" w:color="auto"/>
            <w:right w:val="none" w:sz="0" w:space="0" w:color="auto"/>
          </w:divBdr>
        </w:div>
        <w:div w:id="1401059739">
          <w:marLeft w:val="640"/>
          <w:marRight w:val="0"/>
          <w:marTop w:val="0"/>
          <w:marBottom w:val="0"/>
          <w:divBdr>
            <w:top w:val="none" w:sz="0" w:space="0" w:color="auto"/>
            <w:left w:val="none" w:sz="0" w:space="0" w:color="auto"/>
            <w:bottom w:val="none" w:sz="0" w:space="0" w:color="auto"/>
            <w:right w:val="none" w:sz="0" w:space="0" w:color="auto"/>
          </w:divBdr>
        </w:div>
        <w:div w:id="1835410440">
          <w:marLeft w:val="640"/>
          <w:marRight w:val="0"/>
          <w:marTop w:val="0"/>
          <w:marBottom w:val="0"/>
          <w:divBdr>
            <w:top w:val="none" w:sz="0" w:space="0" w:color="auto"/>
            <w:left w:val="none" w:sz="0" w:space="0" w:color="auto"/>
            <w:bottom w:val="none" w:sz="0" w:space="0" w:color="auto"/>
            <w:right w:val="none" w:sz="0" w:space="0" w:color="auto"/>
          </w:divBdr>
        </w:div>
        <w:div w:id="1359351330">
          <w:marLeft w:val="640"/>
          <w:marRight w:val="0"/>
          <w:marTop w:val="0"/>
          <w:marBottom w:val="0"/>
          <w:divBdr>
            <w:top w:val="none" w:sz="0" w:space="0" w:color="auto"/>
            <w:left w:val="none" w:sz="0" w:space="0" w:color="auto"/>
            <w:bottom w:val="none" w:sz="0" w:space="0" w:color="auto"/>
            <w:right w:val="none" w:sz="0" w:space="0" w:color="auto"/>
          </w:divBdr>
        </w:div>
        <w:div w:id="1146045191">
          <w:marLeft w:val="640"/>
          <w:marRight w:val="0"/>
          <w:marTop w:val="0"/>
          <w:marBottom w:val="0"/>
          <w:divBdr>
            <w:top w:val="none" w:sz="0" w:space="0" w:color="auto"/>
            <w:left w:val="none" w:sz="0" w:space="0" w:color="auto"/>
            <w:bottom w:val="none" w:sz="0" w:space="0" w:color="auto"/>
            <w:right w:val="none" w:sz="0" w:space="0" w:color="auto"/>
          </w:divBdr>
        </w:div>
        <w:div w:id="133108476">
          <w:marLeft w:val="640"/>
          <w:marRight w:val="0"/>
          <w:marTop w:val="0"/>
          <w:marBottom w:val="0"/>
          <w:divBdr>
            <w:top w:val="none" w:sz="0" w:space="0" w:color="auto"/>
            <w:left w:val="none" w:sz="0" w:space="0" w:color="auto"/>
            <w:bottom w:val="none" w:sz="0" w:space="0" w:color="auto"/>
            <w:right w:val="none" w:sz="0" w:space="0" w:color="auto"/>
          </w:divBdr>
        </w:div>
        <w:div w:id="1428842472">
          <w:marLeft w:val="640"/>
          <w:marRight w:val="0"/>
          <w:marTop w:val="0"/>
          <w:marBottom w:val="0"/>
          <w:divBdr>
            <w:top w:val="none" w:sz="0" w:space="0" w:color="auto"/>
            <w:left w:val="none" w:sz="0" w:space="0" w:color="auto"/>
            <w:bottom w:val="none" w:sz="0" w:space="0" w:color="auto"/>
            <w:right w:val="none" w:sz="0" w:space="0" w:color="auto"/>
          </w:divBdr>
        </w:div>
        <w:div w:id="1712265915">
          <w:marLeft w:val="640"/>
          <w:marRight w:val="0"/>
          <w:marTop w:val="0"/>
          <w:marBottom w:val="0"/>
          <w:divBdr>
            <w:top w:val="none" w:sz="0" w:space="0" w:color="auto"/>
            <w:left w:val="none" w:sz="0" w:space="0" w:color="auto"/>
            <w:bottom w:val="none" w:sz="0" w:space="0" w:color="auto"/>
            <w:right w:val="none" w:sz="0" w:space="0" w:color="auto"/>
          </w:divBdr>
        </w:div>
        <w:div w:id="150026298">
          <w:marLeft w:val="640"/>
          <w:marRight w:val="0"/>
          <w:marTop w:val="0"/>
          <w:marBottom w:val="0"/>
          <w:divBdr>
            <w:top w:val="none" w:sz="0" w:space="0" w:color="auto"/>
            <w:left w:val="none" w:sz="0" w:space="0" w:color="auto"/>
            <w:bottom w:val="none" w:sz="0" w:space="0" w:color="auto"/>
            <w:right w:val="none" w:sz="0" w:space="0" w:color="auto"/>
          </w:divBdr>
        </w:div>
        <w:div w:id="820853002">
          <w:marLeft w:val="640"/>
          <w:marRight w:val="0"/>
          <w:marTop w:val="0"/>
          <w:marBottom w:val="0"/>
          <w:divBdr>
            <w:top w:val="none" w:sz="0" w:space="0" w:color="auto"/>
            <w:left w:val="none" w:sz="0" w:space="0" w:color="auto"/>
            <w:bottom w:val="none" w:sz="0" w:space="0" w:color="auto"/>
            <w:right w:val="none" w:sz="0" w:space="0" w:color="auto"/>
          </w:divBdr>
        </w:div>
        <w:div w:id="1282491692">
          <w:marLeft w:val="640"/>
          <w:marRight w:val="0"/>
          <w:marTop w:val="0"/>
          <w:marBottom w:val="0"/>
          <w:divBdr>
            <w:top w:val="none" w:sz="0" w:space="0" w:color="auto"/>
            <w:left w:val="none" w:sz="0" w:space="0" w:color="auto"/>
            <w:bottom w:val="none" w:sz="0" w:space="0" w:color="auto"/>
            <w:right w:val="none" w:sz="0" w:space="0" w:color="auto"/>
          </w:divBdr>
        </w:div>
        <w:div w:id="846098316">
          <w:marLeft w:val="640"/>
          <w:marRight w:val="0"/>
          <w:marTop w:val="0"/>
          <w:marBottom w:val="0"/>
          <w:divBdr>
            <w:top w:val="none" w:sz="0" w:space="0" w:color="auto"/>
            <w:left w:val="none" w:sz="0" w:space="0" w:color="auto"/>
            <w:bottom w:val="none" w:sz="0" w:space="0" w:color="auto"/>
            <w:right w:val="none" w:sz="0" w:space="0" w:color="auto"/>
          </w:divBdr>
        </w:div>
        <w:div w:id="1811560088">
          <w:marLeft w:val="640"/>
          <w:marRight w:val="0"/>
          <w:marTop w:val="0"/>
          <w:marBottom w:val="0"/>
          <w:divBdr>
            <w:top w:val="none" w:sz="0" w:space="0" w:color="auto"/>
            <w:left w:val="none" w:sz="0" w:space="0" w:color="auto"/>
            <w:bottom w:val="none" w:sz="0" w:space="0" w:color="auto"/>
            <w:right w:val="none" w:sz="0" w:space="0" w:color="auto"/>
          </w:divBdr>
        </w:div>
        <w:div w:id="2036076172">
          <w:marLeft w:val="640"/>
          <w:marRight w:val="0"/>
          <w:marTop w:val="0"/>
          <w:marBottom w:val="0"/>
          <w:divBdr>
            <w:top w:val="none" w:sz="0" w:space="0" w:color="auto"/>
            <w:left w:val="none" w:sz="0" w:space="0" w:color="auto"/>
            <w:bottom w:val="none" w:sz="0" w:space="0" w:color="auto"/>
            <w:right w:val="none" w:sz="0" w:space="0" w:color="auto"/>
          </w:divBdr>
        </w:div>
        <w:div w:id="582687173">
          <w:marLeft w:val="640"/>
          <w:marRight w:val="0"/>
          <w:marTop w:val="0"/>
          <w:marBottom w:val="0"/>
          <w:divBdr>
            <w:top w:val="none" w:sz="0" w:space="0" w:color="auto"/>
            <w:left w:val="none" w:sz="0" w:space="0" w:color="auto"/>
            <w:bottom w:val="none" w:sz="0" w:space="0" w:color="auto"/>
            <w:right w:val="none" w:sz="0" w:space="0" w:color="auto"/>
          </w:divBdr>
        </w:div>
        <w:div w:id="459884216">
          <w:marLeft w:val="640"/>
          <w:marRight w:val="0"/>
          <w:marTop w:val="0"/>
          <w:marBottom w:val="0"/>
          <w:divBdr>
            <w:top w:val="none" w:sz="0" w:space="0" w:color="auto"/>
            <w:left w:val="none" w:sz="0" w:space="0" w:color="auto"/>
            <w:bottom w:val="none" w:sz="0" w:space="0" w:color="auto"/>
            <w:right w:val="none" w:sz="0" w:space="0" w:color="auto"/>
          </w:divBdr>
        </w:div>
        <w:div w:id="211969458">
          <w:marLeft w:val="640"/>
          <w:marRight w:val="0"/>
          <w:marTop w:val="0"/>
          <w:marBottom w:val="0"/>
          <w:divBdr>
            <w:top w:val="none" w:sz="0" w:space="0" w:color="auto"/>
            <w:left w:val="none" w:sz="0" w:space="0" w:color="auto"/>
            <w:bottom w:val="none" w:sz="0" w:space="0" w:color="auto"/>
            <w:right w:val="none" w:sz="0" w:space="0" w:color="auto"/>
          </w:divBdr>
        </w:div>
        <w:div w:id="383720868">
          <w:marLeft w:val="640"/>
          <w:marRight w:val="0"/>
          <w:marTop w:val="0"/>
          <w:marBottom w:val="0"/>
          <w:divBdr>
            <w:top w:val="none" w:sz="0" w:space="0" w:color="auto"/>
            <w:left w:val="none" w:sz="0" w:space="0" w:color="auto"/>
            <w:bottom w:val="none" w:sz="0" w:space="0" w:color="auto"/>
            <w:right w:val="none" w:sz="0" w:space="0" w:color="auto"/>
          </w:divBdr>
        </w:div>
        <w:div w:id="951472389">
          <w:marLeft w:val="640"/>
          <w:marRight w:val="0"/>
          <w:marTop w:val="0"/>
          <w:marBottom w:val="0"/>
          <w:divBdr>
            <w:top w:val="none" w:sz="0" w:space="0" w:color="auto"/>
            <w:left w:val="none" w:sz="0" w:space="0" w:color="auto"/>
            <w:bottom w:val="none" w:sz="0" w:space="0" w:color="auto"/>
            <w:right w:val="none" w:sz="0" w:space="0" w:color="auto"/>
          </w:divBdr>
        </w:div>
        <w:div w:id="1488209923">
          <w:marLeft w:val="640"/>
          <w:marRight w:val="0"/>
          <w:marTop w:val="0"/>
          <w:marBottom w:val="0"/>
          <w:divBdr>
            <w:top w:val="none" w:sz="0" w:space="0" w:color="auto"/>
            <w:left w:val="none" w:sz="0" w:space="0" w:color="auto"/>
            <w:bottom w:val="none" w:sz="0" w:space="0" w:color="auto"/>
            <w:right w:val="none" w:sz="0" w:space="0" w:color="auto"/>
          </w:divBdr>
        </w:div>
        <w:div w:id="678510386">
          <w:marLeft w:val="640"/>
          <w:marRight w:val="0"/>
          <w:marTop w:val="0"/>
          <w:marBottom w:val="0"/>
          <w:divBdr>
            <w:top w:val="none" w:sz="0" w:space="0" w:color="auto"/>
            <w:left w:val="none" w:sz="0" w:space="0" w:color="auto"/>
            <w:bottom w:val="none" w:sz="0" w:space="0" w:color="auto"/>
            <w:right w:val="none" w:sz="0" w:space="0" w:color="auto"/>
          </w:divBdr>
        </w:div>
        <w:div w:id="32776017">
          <w:marLeft w:val="640"/>
          <w:marRight w:val="0"/>
          <w:marTop w:val="0"/>
          <w:marBottom w:val="0"/>
          <w:divBdr>
            <w:top w:val="none" w:sz="0" w:space="0" w:color="auto"/>
            <w:left w:val="none" w:sz="0" w:space="0" w:color="auto"/>
            <w:bottom w:val="none" w:sz="0" w:space="0" w:color="auto"/>
            <w:right w:val="none" w:sz="0" w:space="0" w:color="auto"/>
          </w:divBdr>
        </w:div>
        <w:div w:id="1758943676">
          <w:marLeft w:val="640"/>
          <w:marRight w:val="0"/>
          <w:marTop w:val="0"/>
          <w:marBottom w:val="0"/>
          <w:divBdr>
            <w:top w:val="none" w:sz="0" w:space="0" w:color="auto"/>
            <w:left w:val="none" w:sz="0" w:space="0" w:color="auto"/>
            <w:bottom w:val="none" w:sz="0" w:space="0" w:color="auto"/>
            <w:right w:val="none" w:sz="0" w:space="0" w:color="auto"/>
          </w:divBdr>
        </w:div>
        <w:div w:id="308098585">
          <w:marLeft w:val="640"/>
          <w:marRight w:val="0"/>
          <w:marTop w:val="0"/>
          <w:marBottom w:val="0"/>
          <w:divBdr>
            <w:top w:val="none" w:sz="0" w:space="0" w:color="auto"/>
            <w:left w:val="none" w:sz="0" w:space="0" w:color="auto"/>
            <w:bottom w:val="none" w:sz="0" w:space="0" w:color="auto"/>
            <w:right w:val="none" w:sz="0" w:space="0" w:color="auto"/>
          </w:divBdr>
        </w:div>
        <w:div w:id="1780833763">
          <w:marLeft w:val="640"/>
          <w:marRight w:val="0"/>
          <w:marTop w:val="0"/>
          <w:marBottom w:val="0"/>
          <w:divBdr>
            <w:top w:val="none" w:sz="0" w:space="0" w:color="auto"/>
            <w:left w:val="none" w:sz="0" w:space="0" w:color="auto"/>
            <w:bottom w:val="none" w:sz="0" w:space="0" w:color="auto"/>
            <w:right w:val="none" w:sz="0" w:space="0" w:color="auto"/>
          </w:divBdr>
        </w:div>
      </w:divsChild>
    </w:div>
    <w:div w:id="14574217">
      <w:bodyDiv w:val="1"/>
      <w:marLeft w:val="0"/>
      <w:marRight w:val="0"/>
      <w:marTop w:val="0"/>
      <w:marBottom w:val="0"/>
      <w:divBdr>
        <w:top w:val="none" w:sz="0" w:space="0" w:color="auto"/>
        <w:left w:val="none" w:sz="0" w:space="0" w:color="auto"/>
        <w:bottom w:val="none" w:sz="0" w:space="0" w:color="auto"/>
        <w:right w:val="none" w:sz="0" w:space="0" w:color="auto"/>
      </w:divBdr>
      <w:divsChild>
        <w:div w:id="1269241794">
          <w:marLeft w:val="640"/>
          <w:marRight w:val="0"/>
          <w:marTop w:val="0"/>
          <w:marBottom w:val="0"/>
          <w:divBdr>
            <w:top w:val="none" w:sz="0" w:space="0" w:color="auto"/>
            <w:left w:val="none" w:sz="0" w:space="0" w:color="auto"/>
            <w:bottom w:val="none" w:sz="0" w:space="0" w:color="auto"/>
            <w:right w:val="none" w:sz="0" w:space="0" w:color="auto"/>
          </w:divBdr>
        </w:div>
        <w:div w:id="178814206">
          <w:marLeft w:val="640"/>
          <w:marRight w:val="0"/>
          <w:marTop w:val="0"/>
          <w:marBottom w:val="0"/>
          <w:divBdr>
            <w:top w:val="none" w:sz="0" w:space="0" w:color="auto"/>
            <w:left w:val="none" w:sz="0" w:space="0" w:color="auto"/>
            <w:bottom w:val="none" w:sz="0" w:space="0" w:color="auto"/>
            <w:right w:val="none" w:sz="0" w:space="0" w:color="auto"/>
          </w:divBdr>
        </w:div>
        <w:div w:id="1552113204">
          <w:marLeft w:val="640"/>
          <w:marRight w:val="0"/>
          <w:marTop w:val="0"/>
          <w:marBottom w:val="0"/>
          <w:divBdr>
            <w:top w:val="none" w:sz="0" w:space="0" w:color="auto"/>
            <w:left w:val="none" w:sz="0" w:space="0" w:color="auto"/>
            <w:bottom w:val="none" w:sz="0" w:space="0" w:color="auto"/>
            <w:right w:val="none" w:sz="0" w:space="0" w:color="auto"/>
          </w:divBdr>
        </w:div>
        <w:div w:id="427623580">
          <w:marLeft w:val="640"/>
          <w:marRight w:val="0"/>
          <w:marTop w:val="0"/>
          <w:marBottom w:val="0"/>
          <w:divBdr>
            <w:top w:val="none" w:sz="0" w:space="0" w:color="auto"/>
            <w:left w:val="none" w:sz="0" w:space="0" w:color="auto"/>
            <w:bottom w:val="none" w:sz="0" w:space="0" w:color="auto"/>
            <w:right w:val="none" w:sz="0" w:space="0" w:color="auto"/>
          </w:divBdr>
        </w:div>
        <w:div w:id="1780831445">
          <w:marLeft w:val="640"/>
          <w:marRight w:val="0"/>
          <w:marTop w:val="0"/>
          <w:marBottom w:val="0"/>
          <w:divBdr>
            <w:top w:val="none" w:sz="0" w:space="0" w:color="auto"/>
            <w:left w:val="none" w:sz="0" w:space="0" w:color="auto"/>
            <w:bottom w:val="none" w:sz="0" w:space="0" w:color="auto"/>
            <w:right w:val="none" w:sz="0" w:space="0" w:color="auto"/>
          </w:divBdr>
        </w:div>
        <w:div w:id="312874853">
          <w:marLeft w:val="640"/>
          <w:marRight w:val="0"/>
          <w:marTop w:val="0"/>
          <w:marBottom w:val="0"/>
          <w:divBdr>
            <w:top w:val="none" w:sz="0" w:space="0" w:color="auto"/>
            <w:left w:val="none" w:sz="0" w:space="0" w:color="auto"/>
            <w:bottom w:val="none" w:sz="0" w:space="0" w:color="auto"/>
            <w:right w:val="none" w:sz="0" w:space="0" w:color="auto"/>
          </w:divBdr>
        </w:div>
        <w:div w:id="371423166">
          <w:marLeft w:val="640"/>
          <w:marRight w:val="0"/>
          <w:marTop w:val="0"/>
          <w:marBottom w:val="0"/>
          <w:divBdr>
            <w:top w:val="none" w:sz="0" w:space="0" w:color="auto"/>
            <w:left w:val="none" w:sz="0" w:space="0" w:color="auto"/>
            <w:bottom w:val="none" w:sz="0" w:space="0" w:color="auto"/>
            <w:right w:val="none" w:sz="0" w:space="0" w:color="auto"/>
          </w:divBdr>
        </w:div>
        <w:div w:id="1833720574">
          <w:marLeft w:val="640"/>
          <w:marRight w:val="0"/>
          <w:marTop w:val="0"/>
          <w:marBottom w:val="0"/>
          <w:divBdr>
            <w:top w:val="none" w:sz="0" w:space="0" w:color="auto"/>
            <w:left w:val="none" w:sz="0" w:space="0" w:color="auto"/>
            <w:bottom w:val="none" w:sz="0" w:space="0" w:color="auto"/>
            <w:right w:val="none" w:sz="0" w:space="0" w:color="auto"/>
          </w:divBdr>
        </w:div>
        <w:div w:id="2005430063">
          <w:marLeft w:val="640"/>
          <w:marRight w:val="0"/>
          <w:marTop w:val="0"/>
          <w:marBottom w:val="0"/>
          <w:divBdr>
            <w:top w:val="none" w:sz="0" w:space="0" w:color="auto"/>
            <w:left w:val="none" w:sz="0" w:space="0" w:color="auto"/>
            <w:bottom w:val="none" w:sz="0" w:space="0" w:color="auto"/>
            <w:right w:val="none" w:sz="0" w:space="0" w:color="auto"/>
          </w:divBdr>
        </w:div>
        <w:div w:id="1969705648">
          <w:marLeft w:val="640"/>
          <w:marRight w:val="0"/>
          <w:marTop w:val="0"/>
          <w:marBottom w:val="0"/>
          <w:divBdr>
            <w:top w:val="none" w:sz="0" w:space="0" w:color="auto"/>
            <w:left w:val="none" w:sz="0" w:space="0" w:color="auto"/>
            <w:bottom w:val="none" w:sz="0" w:space="0" w:color="auto"/>
            <w:right w:val="none" w:sz="0" w:space="0" w:color="auto"/>
          </w:divBdr>
        </w:div>
        <w:div w:id="1339193192">
          <w:marLeft w:val="640"/>
          <w:marRight w:val="0"/>
          <w:marTop w:val="0"/>
          <w:marBottom w:val="0"/>
          <w:divBdr>
            <w:top w:val="none" w:sz="0" w:space="0" w:color="auto"/>
            <w:left w:val="none" w:sz="0" w:space="0" w:color="auto"/>
            <w:bottom w:val="none" w:sz="0" w:space="0" w:color="auto"/>
            <w:right w:val="none" w:sz="0" w:space="0" w:color="auto"/>
          </w:divBdr>
        </w:div>
        <w:div w:id="1950818661">
          <w:marLeft w:val="640"/>
          <w:marRight w:val="0"/>
          <w:marTop w:val="0"/>
          <w:marBottom w:val="0"/>
          <w:divBdr>
            <w:top w:val="none" w:sz="0" w:space="0" w:color="auto"/>
            <w:left w:val="none" w:sz="0" w:space="0" w:color="auto"/>
            <w:bottom w:val="none" w:sz="0" w:space="0" w:color="auto"/>
            <w:right w:val="none" w:sz="0" w:space="0" w:color="auto"/>
          </w:divBdr>
        </w:div>
        <w:div w:id="951472092">
          <w:marLeft w:val="640"/>
          <w:marRight w:val="0"/>
          <w:marTop w:val="0"/>
          <w:marBottom w:val="0"/>
          <w:divBdr>
            <w:top w:val="none" w:sz="0" w:space="0" w:color="auto"/>
            <w:left w:val="none" w:sz="0" w:space="0" w:color="auto"/>
            <w:bottom w:val="none" w:sz="0" w:space="0" w:color="auto"/>
            <w:right w:val="none" w:sz="0" w:space="0" w:color="auto"/>
          </w:divBdr>
        </w:div>
        <w:div w:id="1083527835">
          <w:marLeft w:val="640"/>
          <w:marRight w:val="0"/>
          <w:marTop w:val="0"/>
          <w:marBottom w:val="0"/>
          <w:divBdr>
            <w:top w:val="none" w:sz="0" w:space="0" w:color="auto"/>
            <w:left w:val="none" w:sz="0" w:space="0" w:color="auto"/>
            <w:bottom w:val="none" w:sz="0" w:space="0" w:color="auto"/>
            <w:right w:val="none" w:sz="0" w:space="0" w:color="auto"/>
          </w:divBdr>
        </w:div>
        <w:div w:id="778721859">
          <w:marLeft w:val="640"/>
          <w:marRight w:val="0"/>
          <w:marTop w:val="0"/>
          <w:marBottom w:val="0"/>
          <w:divBdr>
            <w:top w:val="none" w:sz="0" w:space="0" w:color="auto"/>
            <w:left w:val="none" w:sz="0" w:space="0" w:color="auto"/>
            <w:bottom w:val="none" w:sz="0" w:space="0" w:color="auto"/>
            <w:right w:val="none" w:sz="0" w:space="0" w:color="auto"/>
          </w:divBdr>
        </w:div>
        <w:div w:id="1553420750">
          <w:marLeft w:val="640"/>
          <w:marRight w:val="0"/>
          <w:marTop w:val="0"/>
          <w:marBottom w:val="0"/>
          <w:divBdr>
            <w:top w:val="none" w:sz="0" w:space="0" w:color="auto"/>
            <w:left w:val="none" w:sz="0" w:space="0" w:color="auto"/>
            <w:bottom w:val="none" w:sz="0" w:space="0" w:color="auto"/>
            <w:right w:val="none" w:sz="0" w:space="0" w:color="auto"/>
          </w:divBdr>
        </w:div>
        <w:div w:id="2001541260">
          <w:marLeft w:val="640"/>
          <w:marRight w:val="0"/>
          <w:marTop w:val="0"/>
          <w:marBottom w:val="0"/>
          <w:divBdr>
            <w:top w:val="none" w:sz="0" w:space="0" w:color="auto"/>
            <w:left w:val="none" w:sz="0" w:space="0" w:color="auto"/>
            <w:bottom w:val="none" w:sz="0" w:space="0" w:color="auto"/>
            <w:right w:val="none" w:sz="0" w:space="0" w:color="auto"/>
          </w:divBdr>
        </w:div>
        <w:div w:id="1427731747">
          <w:marLeft w:val="640"/>
          <w:marRight w:val="0"/>
          <w:marTop w:val="0"/>
          <w:marBottom w:val="0"/>
          <w:divBdr>
            <w:top w:val="none" w:sz="0" w:space="0" w:color="auto"/>
            <w:left w:val="none" w:sz="0" w:space="0" w:color="auto"/>
            <w:bottom w:val="none" w:sz="0" w:space="0" w:color="auto"/>
            <w:right w:val="none" w:sz="0" w:space="0" w:color="auto"/>
          </w:divBdr>
        </w:div>
        <w:div w:id="1955090773">
          <w:marLeft w:val="640"/>
          <w:marRight w:val="0"/>
          <w:marTop w:val="0"/>
          <w:marBottom w:val="0"/>
          <w:divBdr>
            <w:top w:val="none" w:sz="0" w:space="0" w:color="auto"/>
            <w:left w:val="none" w:sz="0" w:space="0" w:color="auto"/>
            <w:bottom w:val="none" w:sz="0" w:space="0" w:color="auto"/>
            <w:right w:val="none" w:sz="0" w:space="0" w:color="auto"/>
          </w:divBdr>
        </w:div>
        <w:div w:id="1155873671">
          <w:marLeft w:val="640"/>
          <w:marRight w:val="0"/>
          <w:marTop w:val="0"/>
          <w:marBottom w:val="0"/>
          <w:divBdr>
            <w:top w:val="none" w:sz="0" w:space="0" w:color="auto"/>
            <w:left w:val="none" w:sz="0" w:space="0" w:color="auto"/>
            <w:bottom w:val="none" w:sz="0" w:space="0" w:color="auto"/>
            <w:right w:val="none" w:sz="0" w:space="0" w:color="auto"/>
          </w:divBdr>
        </w:div>
        <w:div w:id="1268078871">
          <w:marLeft w:val="640"/>
          <w:marRight w:val="0"/>
          <w:marTop w:val="0"/>
          <w:marBottom w:val="0"/>
          <w:divBdr>
            <w:top w:val="none" w:sz="0" w:space="0" w:color="auto"/>
            <w:left w:val="none" w:sz="0" w:space="0" w:color="auto"/>
            <w:bottom w:val="none" w:sz="0" w:space="0" w:color="auto"/>
            <w:right w:val="none" w:sz="0" w:space="0" w:color="auto"/>
          </w:divBdr>
        </w:div>
        <w:div w:id="1524829115">
          <w:marLeft w:val="640"/>
          <w:marRight w:val="0"/>
          <w:marTop w:val="0"/>
          <w:marBottom w:val="0"/>
          <w:divBdr>
            <w:top w:val="none" w:sz="0" w:space="0" w:color="auto"/>
            <w:left w:val="none" w:sz="0" w:space="0" w:color="auto"/>
            <w:bottom w:val="none" w:sz="0" w:space="0" w:color="auto"/>
            <w:right w:val="none" w:sz="0" w:space="0" w:color="auto"/>
          </w:divBdr>
        </w:div>
        <w:div w:id="76293453">
          <w:marLeft w:val="640"/>
          <w:marRight w:val="0"/>
          <w:marTop w:val="0"/>
          <w:marBottom w:val="0"/>
          <w:divBdr>
            <w:top w:val="none" w:sz="0" w:space="0" w:color="auto"/>
            <w:left w:val="none" w:sz="0" w:space="0" w:color="auto"/>
            <w:bottom w:val="none" w:sz="0" w:space="0" w:color="auto"/>
            <w:right w:val="none" w:sz="0" w:space="0" w:color="auto"/>
          </w:divBdr>
        </w:div>
        <w:div w:id="544293052">
          <w:marLeft w:val="640"/>
          <w:marRight w:val="0"/>
          <w:marTop w:val="0"/>
          <w:marBottom w:val="0"/>
          <w:divBdr>
            <w:top w:val="none" w:sz="0" w:space="0" w:color="auto"/>
            <w:left w:val="none" w:sz="0" w:space="0" w:color="auto"/>
            <w:bottom w:val="none" w:sz="0" w:space="0" w:color="auto"/>
            <w:right w:val="none" w:sz="0" w:space="0" w:color="auto"/>
          </w:divBdr>
        </w:div>
        <w:div w:id="2022974307">
          <w:marLeft w:val="640"/>
          <w:marRight w:val="0"/>
          <w:marTop w:val="0"/>
          <w:marBottom w:val="0"/>
          <w:divBdr>
            <w:top w:val="none" w:sz="0" w:space="0" w:color="auto"/>
            <w:left w:val="none" w:sz="0" w:space="0" w:color="auto"/>
            <w:bottom w:val="none" w:sz="0" w:space="0" w:color="auto"/>
            <w:right w:val="none" w:sz="0" w:space="0" w:color="auto"/>
          </w:divBdr>
        </w:div>
        <w:div w:id="417868479">
          <w:marLeft w:val="640"/>
          <w:marRight w:val="0"/>
          <w:marTop w:val="0"/>
          <w:marBottom w:val="0"/>
          <w:divBdr>
            <w:top w:val="none" w:sz="0" w:space="0" w:color="auto"/>
            <w:left w:val="none" w:sz="0" w:space="0" w:color="auto"/>
            <w:bottom w:val="none" w:sz="0" w:space="0" w:color="auto"/>
            <w:right w:val="none" w:sz="0" w:space="0" w:color="auto"/>
          </w:divBdr>
        </w:div>
        <w:div w:id="1694651895">
          <w:marLeft w:val="640"/>
          <w:marRight w:val="0"/>
          <w:marTop w:val="0"/>
          <w:marBottom w:val="0"/>
          <w:divBdr>
            <w:top w:val="none" w:sz="0" w:space="0" w:color="auto"/>
            <w:left w:val="none" w:sz="0" w:space="0" w:color="auto"/>
            <w:bottom w:val="none" w:sz="0" w:space="0" w:color="auto"/>
            <w:right w:val="none" w:sz="0" w:space="0" w:color="auto"/>
          </w:divBdr>
        </w:div>
        <w:div w:id="401679191">
          <w:marLeft w:val="640"/>
          <w:marRight w:val="0"/>
          <w:marTop w:val="0"/>
          <w:marBottom w:val="0"/>
          <w:divBdr>
            <w:top w:val="none" w:sz="0" w:space="0" w:color="auto"/>
            <w:left w:val="none" w:sz="0" w:space="0" w:color="auto"/>
            <w:bottom w:val="none" w:sz="0" w:space="0" w:color="auto"/>
            <w:right w:val="none" w:sz="0" w:space="0" w:color="auto"/>
          </w:divBdr>
        </w:div>
        <w:div w:id="1295597425">
          <w:marLeft w:val="640"/>
          <w:marRight w:val="0"/>
          <w:marTop w:val="0"/>
          <w:marBottom w:val="0"/>
          <w:divBdr>
            <w:top w:val="none" w:sz="0" w:space="0" w:color="auto"/>
            <w:left w:val="none" w:sz="0" w:space="0" w:color="auto"/>
            <w:bottom w:val="none" w:sz="0" w:space="0" w:color="auto"/>
            <w:right w:val="none" w:sz="0" w:space="0" w:color="auto"/>
          </w:divBdr>
        </w:div>
        <w:div w:id="2116753504">
          <w:marLeft w:val="640"/>
          <w:marRight w:val="0"/>
          <w:marTop w:val="0"/>
          <w:marBottom w:val="0"/>
          <w:divBdr>
            <w:top w:val="none" w:sz="0" w:space="0" w:color="auto"/>
            <w:left w:val="none" w:sz="0" w:space="0" w:color="auto"/>
            <w:bottom w:val="none" w:sz="0" w:space="0" w:color="auto"/>
            <w:right w:val="none" w:sz="0" w:space="0" w:color="auto"/>
          </w:divBdr>
        </w:div>
        <w:div w:id="971208455">
          <w:marLeft w:val="640"/>
          <w:marRight w:val="0"/>
          <w:marTop w:val="0"/>
          <w:marBottom w:val="0"/>
          <w:divBdr>
            <w:top w:val="none" w:sz="0" w:space="0" w:color="auto"/>
            <w:left w:val="none" w:sz="0" w:space="0" w:color="auto"/>
            <w:bottom w:val="none" w:sz="0" w:space="0" w:color="auto"/>
            <w:right w:val="none" w:sz="0" w:space="0" w:color="auto"/>
          </w:divBdr>
        </w:div>
        <w:div w:id="86389144">
          <w:marLeft w:val="640"/>
          <w:marRight w:val="0"/>
          <w:marTop w:val="0"/>
          <w:marBottom w:val="0"/>
          <w:divBdr>
            <w:top w:val="none" w:sz="0" w:space="0" w:color="auto"/>
            <w:left w:val="none" w:sz="0" w:space="0" w:color="auto"/>
            <w:bottom w:val="none" w:sz="0" w:space="0" w:color="auto"/>
            <w:right w:val="none" w:sz="0" w:space="0" w:color="auto"/>
          </w:divBdr>
        </w:div>
        <w:div w:id="999309101">
          <w:marLeft w:val="640"/>
          <w:marRight w:val="0"/>
          <w:marTop w:val="0"/>
          <w:marBottom w:val="0"/>
          <w:divBdr>
            <w:top w:val="none" w:sz="0" w:space="0" w:color="auto"/>
            <w:left w:val="none" w:sz="0" w:space="0" w:color="auto"/>
            <w:bottom w:val="none" w:sz="0" w:space="0" w:color="auto"/>
            <w:right w:val="none" w:sz="0" w:space="0" w:color="auto"/>
          </w:divBdr>
        </w:div>
        <w:div w:id="1209143675">
          <w:marLeft w:val="640"/>
          <w:marRight w:val="0"/>
          <w:marTop w:val="0"/>
          <w:marBottom w:val="0"/>
          <w:divBdr>
            <w:top w:val="none" w:sz="0" w:space="0" w:color="auto"/>
            <w:left w:val="none" w:sz="0" w:space="0" w:color="auto"/>
            <w:bottom w:val="none" w:sz="0" w:space="0" w:color="auto"/>
            <w:right w:val="none" w:sz="0" w:space="0" w:color="auto"/>
          </w:divBdr>
        </w:div>
        <w:div w:id="731007838">
          <w:marLeft w:val="640"/>
          <w:marRight w:val="0"/>
          <w:marTop w:val="0"/>
          <w:marBottom w:val="0"/>
          <w:divBdr>
            <w:top w:val="none" w:sz="0" w:space="0" w:color="auto"/>
            <w:left w:val="none" w:sz="0" w:space="0" w:color="auto"/>
            <w:bottom w:val="none" w:sz="0" w:space="0" w:color="auto"/>
            <w:right w:val="none" w:sz="0" w:space="0" w:color="auto"/>
          </w:divBdr>
        </w:div>
        <w:div w:id="1696032298">
          <w:marLeft w:val="640"/>
          <w:marRight w:val="0"/>
          <w:marTop w:val="0"/>
          <w:marBottom w:val="0"/>
          <w:divBdr>
            <w:top w:val="none" w:sz="0" w:space="0" w:color="auto"/>
            <w:left w:val="none" w:sz="0" w:space="0" w:color="auto"/>
            <w:bottom w:val="none" w:sz="0" w:space="0" w:color="auto"/>
            <w:right w:val="none" w:sz="0" w:space="0" w:color="auto"/>
          </w:divBdr>
        </w:div>
        <w:div w:id="241333297">
          <w:marLeft w:val="640"/>
          <w:marRight w:val="0"/>
          <w:marTop w:val="0"/>
          <w:marBottom w:val="0"/>
          <w:divBdr>
            <w:top w:val="none" w:sz="0" w:space="0" w:color="auto"/>
            <w:left w:val="none" w:sz="0" w:space="0" w:color="auto"/>
            <w:bottom w:val="none" w:sz="0" w:space="0" w:color="auto"/>
            <w:right w:val="none" w:sz="0" w:space="0" w:color="auto"/>
          </w:divBdr>
        </w:div>
        <w:div w:id="763039608">
          <w:marLeft w:val="640"/>
          <w:marRight w:val="0"/>
          <w:marTop w:val="0"/>
          <w:marBottom w:val="0"/>
          <w:divBdr>
            <w:top w:val="none" w:sz="0" w:space="0" w:color="auto"/>
            <w:left w:val="none" w:sz="0" w:space="0" w:color="auto"/>
            <w:bottom w:val="none" w:sz="0" w:space="0" w:color="auto"/>
            <w:right w:val="none" w:sz="0" w:space="0" w:color="auto"/>
          </w:divBdr>
        </w:div>
        <w:div w:id="2009945147">
          <w:marLeft w:val="640"/>
          <w:marRight w:val="0"/>
          <w:marTop w:val="0"/>
          <w:marBottom w:val="0"/>
          <w:divBdr>
            <w:top w:val="none" w:sz="0" w:space="0" w:color="auto"/>
            <w:left w:val="none" w:sz="0" w:space="0" w:color="auto"/>
            <w:bottom w:val="none" w:sz="0" w:space="0" w:color="auto"/>
            <w:right w:val="none" w:sz="0" w:space="0" w:color="auto"/>
          </w:divBdr>
        </w:div>
        <w:div w:id="1954480964">
          <w:marLeft w:val="640"/>
          <w:marRight w:val="0"/>
          <w:marTop w:val="0"/>
          <w:marBottom w:val="0"/>
          <w:divBdr>
            <w:top w:val="none" w:sz="0" w:space="0" w:color="auto"/>
            <w:left w:val="none" w:sz="0" w:space="0" w:color="auto"/>
            <w:bottom w:val="none" w:sz="0" w:space="0" w:color="auto"/>
            <w:right w:val="none" w:sz="0" w:space="0" w:color="auto"/>
          </w:divBdr>
        </w:div>
        <w:div w:id="1136525603">
          <w:marLeft w:val="640"/>
          <w:marRight w:val="0"/>
          <w:marTop w:val="0"/>
          <w:marBottom w:val="0"/>
          <w:divBdr>
            <w:top w:val="none" w:sz="0" w:space="0" w:color="auto"/>
            <w:left w:val="none" w:sz="0" w:space="0" w:color="auto"/>
            <w:bottom w:val="none" w:sz="0" w:space="0" w:color="auto"/>
            <w:right w:val="none" w:sz="0" w:space="0" w:color="auto"/>
          </w:divBdr>
        </w:div>
        <w:div w:id="788204353">
          <w:marLeft w:val="640"/>
          <w:marRight w:val="0"/>
          <w:marTop w:val="0"/>
          <w:marBottom w:val="0"/>
          <w:divBdr>
            <w:top w:val="none" w:sz="0" w:space="0" w:color="auto"/>
            <w:left w:val="none" w:sz="0" w:space="0" w:color="auto"/>
            <w:bottom w:val="none" w:sz="0" w:space="0" w:color="auto"/>
            <w:right w:val="none" w:sz="0" w:space="0" w:color="auto"/>
          </w:divBdr>
        </w:div>
        <w:div w:id="885721542">
          <w:marLeft w:val="640"/>
          <w:marRight w:val="0"/>
          <w:marTop w:val="0"/>
          <w:marBottom w:val="0"/>
          <w:divBdr>
            <w:top w:val="none" w:sz="0" w:space="0" w:color="auto"/>
            <w:left w:val="none" w:sz="0" w:space="0" w:color="auto"/>
            <w:bottom w:val="none" w:sz="0" w:space="0" w:color="auto"/>
            <w:right w:val="none" w:sz="0" w:space="0" w:color="auto"/>
          </w:divBdr>
        </w:div>
        <w:div w:id="1780107212">
          <w:marLeft w:val="640"/>
          <w:marRight w:val="0"/>
          <w:marTop w:val="0"/>
          <w:marBottom w:val="0"/>
          <w:divBdr>
            <w:top w:val="none" w:sz="0" w:space="0" w:color="auto"/>
            <w:left w:val="none" w:sz="0" w:space="0" w:color="auto"/>
            <w:bottom w:val="none" w:sz="0" w:space="0" w:color="auto"/>
            <w:right w:val="none" w:sz="0" w:space="0" w:color="auto"/>
          </w:divBdr>
        </w:div>
        <w:div w:id="22827008">
          <w:marLeft w:val="640"/>
          <w:marRight w:val="0"/>
          <w:marTop w:val="0"/>
          <w:marBottom w:val="0"/>
          <w:divBdr>
            <w:top w:val="none" w:sz="0" w:space="0" w:color="auto"/>
            <w:left w:val="none" w:sz="0" w:space="0" w:color="auto"/>
            <w:bottom w:val="none" w:sz="0" w:space="0" w:color="auto"/>
            <w:right w:val="none" w:sz="0" w:space="0" w:color="auto"/>
          </w:divBdr>
        </w:div>
        <w:div w:id="796483784">
          <w:marLeft w:val="640"/>
          <w:marRight w:val="0"/>
          <w:marTop w:val="0"/>
          <w:marBottom w:val="0"/>
          <w:divBdr>
            <w:top w:val="none" w:sz="0" w:space="0" w:color="auto"/>
            <w:left w:val="none" w:sz="0" w:space="0" w:color="auto"/>
            <w:bottom w:val="none" w:sz="0" w:space="0" w:color="auto"/>
            <w:right w:val="none" w:sz="0" w:space="0" w:color="auto"/>
          </w:divBdr>
        </w:div>
        <w:div w:id="245039750">
          <w:marLeft w:val="640"/>
          <w:marRight w:val="0"/>
          <w:marTop w:val="0"/>
          <w:marBottom w:val="0"/>
          <w:divBdr>
            <w:top w:val="none" w:sz="0" w:space="0" w:color="auto"/>
            <w:left w:val="none" w:sz="0" w:space="0" w:color="auto"/>
            <w:bottom w:val="none" w:sz="0" w:space="0" w:color="auto"/>
            <w:right w:val="none" w:sz="0" w:space="0" w:color="auto"/>
          </w:divBdr>
        </w:div>
        <w:div w:id="1205562307">
          <w:marLeft w:val="640"/>
          <w:marRight w:val="0"/>
          <w:marTop w:val="0"/>
          <w:marBottom w:val="0"/>
          <w:divBdr>
            <w:top w:val="none" w:sz="0" w:space="0" w:color="auto"/>
            <w:left w:val="none" w:sz="0" w:space="0" w:color="auto"/>
            <w:bottom w:val="none" w:sz="0" w:space="0" w:color="auto"/>
            <w:right w:val="none" w:sz="0" w:space="0" w:color="auto"/>
          </w:divBdr>
        </w:div>
        <w:div w:id="1238515699">
          <w:marLeft w:val="640"/>
          <w:marRight w:val="0"/>
          <w:marTop w:val="0"/>
          <w:marBottom w:val="0"/>
          <w:divBdr>
            <w:top w:val="none" w:sz="0" w:space="0" w:color="auto"/>
            <w:left w:val="none" w:sz="0" w:space="0" w:color="auto"/>
            <w:bottom w:val="none" w:sz="0" w:space="0" w:color="auto"/>
            <w:right w:val="none" w:sz="0" w:space="0" w:color="auto"/>
          </w:divBdr>
        </w:div>
        <w:div w:id="1823161646">
          <w:marLeft w:val="640"/>
          <w:marRight w:val="0"/>
          <w:marTop w:val="0"/>
          <w:marBottom w:val="0"/>
          <w:divBdr>
            <w:top w:val="none" w:sz="0" w:space="0" w:color="auto"/>
            <w:left w:val="none" w:sz="0" w:space="0" w:color="auto"/>
            <w:bottom w:val="none" w:sz="0" w:space="0" w:color="auto"/>
            <w:right w:val="none" w:sz="0" w:space="0" w:color="auto"/>
          </w:divBdr>
        </w:div>
        <w:div w:id="366837204">
          <w:marLeft w:val="640"/>
          <w:marRight w:val="0"/>
          <w:marTop w:val="0"/>
          <w:marBottom w:val="0"/>
          <w:divBdr>
            <w:top w:val="none" w:sz="0" w:space="0" w:color="auto"/>
            <w:left w:val="none" w:sz="0" w:space="0" w:color="auto"/>
            <w:bottom w:val="none" w:sz="0" w:space="0" w:color="auto"/>
            <w:right w:val="none" w:sz="0" w:space="0" w:color="auto"/>
          </w:divBdr>
        </w:div>
        <w:div w:id="1632127169">
          <w:marLeft w:val="640"/>
          <w:marRight w:val="0"/>
          <w:marTop w:val="0"/>
          <w:marBottom w:val="0"/>
          <w:divBdr>
            <w:top w:val="none" w:sz="0" w:space="0" w:color="auto"/>
            <w:left w:val="none" w:sz="0" w:space="0" w:color="auto"/>
            <w:bottom w:val="none" w:sz="0" w:space="0" w:color="auto"/>
            <w:right w:val="none" w:sz="0" w:space="0" w:color="auto"/>
          </w:divBdr>
        </w:div>
        <w:div w:id="1070468235">
          <w:marLeft w:val="640"/>
          <w:marRight w:val="0"/>
          <w:marTop w:val="0"/>
          <w:marBottom w:val="0"/>
          <w:divBdr>
            <w:top w:val="none" w:sz="0" w:space="0" w:color="auto"/>
            <w:left w:val="none" w:sz="0" w:space="0" w:color="auto"/>
            <w:bottom w:val="none" w:sz="0" w:space="0" w:color="auto"/>
            <w:right w:val="none" w:sz="0" w:space="0" w:color="auto"/>
          </w:divBdr>
        </w:div>
        <w:div w:id="1173299758">
          <w:marLeft w:val="640"/>
          <w:marRight w:val="0"/>
          <w:marTop w:val="0"/>
          <w:marBottom w:val="0"/>
          <w:divBdr>
            <w:top w:val="none" w:sz="0" w:space="0" w:color="auto"/>
            <w:left w:val="none" w:sz="0" w:space="0" w:color="auto"/>
            <w:bottom w:val="none" w:sz="0" w:space="0" w:color="auto"/>
            <w:right w:val="none" w:sz="0" w:space="0" w:color="auto"/>
          </w:divBdr>
        </w:div>
        <w:div w:id="1547567455">
          <w:marLeft w:val="640"/>
          <w:marRight w:val="0"/>
          <w:marTop w:val="0"/>
          <w:marBottom w:val="0"/>
          <w:divBdr>
            <w:top w:val="none" w:sz="0" w:space="0" w:color="auto"/>
            <w:left w:val="none" w:sz="0" w:space="0" w:color="auto"/>
            <w:bottom w:val="none" w:sz="0" w:space="0" w:color="auto"/>
            <w:right w:val="none" w:sz="0" w:space="0" w:color="auto"/>
          </w:divBdr>
        </w:div>
        <w:div w:id="290093229">
          <w:marLeft w:val="640"/>
          <w:marRight w:val="0"/>
          <w:marTop w:val="0"/>
          <w:marBottom w:val="0"/>
          <w:divBdr>
            <w:top w:val="none" w:sz="0" w:space="0" w:color="auto"/>
            <w:left w:val="none" w:sz="0" w:space="0" w:color="auto"/>
            <w:bottom w:val="none" w:sz="0" w:space="0" w:color="auto"/>
            <w:right w:val="none" w:sz="0" w:space="0" w:color="auto"/>
          </w:divBdr>
        </w:div>
        <w:div w:id="900288717">
          <w:marLeft w:val="640"/>
          <w:marRight w:val="0"/>
          <w:marTop w:val="0"/>
          <w:marBottom w:val="0"/>
          <w:divBdr>
            <w:top w:val="none" w:sz="0" w:space="0" w:color="auto"/>
            <w:left w:val="none" w:sz="0" w:space="0" w:color="auto"/>
            <w:bottom w:val="none" w:sz="0" w:space="0" w:color="auto"/>
            <w:right w:val="none" w:sz="0" w:space="0" w:color="auto"/>
          </w:divBdr>
        </w:div>
        <w:div w:id="1688942327">
          <w:marLeft w:val="640"/>
          <w:marRight w:val="0"/>
          <w:marTop w:val="0"/>
          <w:marBottom w:val="0"/>
          <w:divBdr>
            <w:top w:val="none" w:sz="0" w:space="0" w:color="auto"/>
            <w:left w:val="none" w:sz="0" w:space="0" w:color="auto"/>
            <w:bottom w:val="none" w:sz="0" w:space="0" w:color="auto"/>
            <w:right w:val="none" w:sz="0" w:space="0" w:color="auto"/>
          </w:divBdr>
        </w:div>
        <w:div w:id="685644123">
          <w:marLeft w:val="640"/>
          <w:marRight w:val="0"/>
          <w:marTop w:val="0"/>
          <w:marBottom w:val="0"/>
          <w:divBdr>
            <w:top w:val="none" w:sz="0" w:space="0" w:color="auto"/>
            <w:left w:val="none" w:sz="0" w:space="0" w:color="auto"/>
            <w:bottom w:val="none" w:sz="0" w:space="0" w:color="auto"/>
            <w:right w:val="none" w:sz="0" w:space="0" w:color="auto"/>
          </w:divBdr>
        </w:div>
        <w:div w:id="1154906579">
          <w:marLeft w:val="640"/>
          <w:marRight w:val="0"/>
          <w:marTop w:val="0"/>
          <w:marBottom w:val="0"/>
          <w:divBdr>
            <w:top w:val="none" w:sz="0" w:space="0" w:color="auto"/>
            <w:left w:val="none" w:sz="0" w:space="0" w:color="auto"/>
            <w:bottom w:val="none" w:sz="0" w:space="0" w:color="auto"/>
            <w:right w:val="none" w:sz="0" w:space="0" w:color="auto"/>
          </w:divBdr>
        </w:div>
        <w:div w:id="879129936">
          <w:marLeft w:val="640"/>
          <w:marRight w:val="0"/>
          <w:marTop w:val="0"/>
          <w:marBottom w:val="0"/>
          <w:divBdr>
            <w:top w:val="none" w:sz="0" w:space="0" w:color="auto"/>
            <w:left w:val="none" w:sz="0" w:space="0" w:color="auto"/>
            <w:bottom w:val="none" w:sz="0" w:space="0" w:color="auto"/>
            <w:right w:val="none" w:sz="0" w:space="0" w:color="auto"/>
          </w:divBdr>
        </w:div>
        <w:div w:id="873928206">
          <w:marLeft w:val="640"/>
          <w:marRight w:val="0"/>
          <w:marTop w:val="0"/>
          <w:marBottom w:val="0"/>
          <w:divBdr>
            <w:top w:val="none" w:sz="0" w:space="0" w:color="auto"/>
            <w:left w:val="none" w:sz="0" w:space="0" w:color="auto"/>
            <w:bottom w:val="none" w:sz="0" w:space="0" w:color="auto"/>
            <w:right w:val="none" w:sz="0" w:space="0" w:color="auto"/>
          </w:divBdr>
        </w:div>
        <w:div w:id="433132045">
          <w:marLeft w:val="640"/>
          <w:marRight w:val="0"/>
          <w:marTop w:val="0"/>
          <w:marBottom w:val="0"/>
          <w:divBdr>
            <w:top w:val="none" w:sz="0" w:space="0" w:color="auto"/>
            <w:left w:val="none" w:sz="0" w:space="0" w:color="auto"/>
            <w:bottom w:val="none" w:sz="0" w:space="0" w:color="auto"/>
            <w:right w:val="none" w:sz="0" w:space="0" w:color="auto"/>
          </w:divBdr>
        </w:div>
        <w:div w:id="116683413">
          <w:marLeft w:val="640"/>
          <w:marRight w:val="0"/>
          <w:marTop w:val="0"/>
          <w:marBottom w:val="0"/>
          <w:divBdr>
            <w:top w:val="none" w:sz="0" w:space="0" w:color="auto"/>
            <w:left w:val="none" w:sz="0" w:space="0" w:color="auto"/>
            <w:bottom w:val="none" w:sz="0" w:space="0" w:color="auto"/>
            <w:right w:val="none" w:sz="0" w:space="0" w:color="auto"/>
          </w:divBdr>
        </w:div>
        <w:div w:id="1498614022">
          <w:marLeft w:val="640"/>
          <w:marRight w:val="0"/>
          <w:marTop w:val="0"/>
          <w:marBottom w:val="0"/>
          <w:divBdr>
            <w:top w:val="none" w:sz="0" w:space="0" w:color="auto"/>
            <w:left w:val="none" w:sz="0" w:space="0" w:color="auto"/>
            <w:bottom w:val="none" w:sz="0" w:space="0" w:color="auto"/>
            <w:right w:val="none" w:sz="0" w:space="0" w:color="auto"/>
          </w:divBdr>
        </w:div>
        <w:div w:id="1204053887">
          <w:marLeft w:val="640"/>
          <w:marRight w:val="0"/>
          <w:marTop w:val="0"/>
          <w:marBottom w:val="0"/>
          <w:divBdr>
            <w:top w:val="none" w:sz="0" w:space="0" w:color="auto"/>
            <w:left w:val="none" w:sz="0" w:space="0" w:color="auto"/>
            <w:bottom w:val="none" w:sz="0" w:space="0" w:color="auto"/>
            <w:right w:val="none" w:sz="0" w:space="0" w:color="auto"/>
          </w:divBdr>
        </w:div>
        <w:div w:id="483278352">
          <w:marLeft w:val="640"/>
          <w:marRight w:val="0"/>
          <w:marTop w:val="0"/>
          <w:marBottom w:val="0"/>
          <w:divBdr>
            <w:top w:val="none" w:sz="0" w:space="0" w:color="auto"/>
            <w:left w:val="none" w:sz="0" w:space="0" w:color="auto"/>
            <w:bottom w:val="none" w:sz="0" w:space="0" w:color="auto"/>
            <w:right w:val="none" w:sz="0" w:space="0" w:color="auto"/>
          </w:divBdr>
        </w:div>
        <w:div w:id="260378885">
          <w:marLeft w:val="640"/>
          <w:marRight w:val="0"/>
          <w:marTop w:val="0"/>
          <w:marBottom w:val="0"/>
          <w:divBdr>
            <w:top w:val="none" w:sz="0" w:space="0" w:color="auto"/>
            <w:left w:val="none" w:sz="0" w:space="0" w:color="auto"/>
            <w:bottom w:val="none" w:sz="0" w:space="0" w:color="auto"/>
            <w:right w:val="none" w:sz="0" w:space="0" w:color="auto"/>
          </w:divBdr>
        </w:div>
        <w:div w:id="133987726">
          <w:marLeft w:val="640"/>
          <w:marRight w:val="0"/>
          <w:marTop w:val="0"/>
          <w:marBottom w:val="0"/>
          <w:divBdr>
            <w:top w:val="none" w:sz="0" w:space="0" w:color="auto"/>
            <w:left w:val="none" w:sz="0" w:space="0" w:color="auto"/>
            <w:bottom w:val="none" w:sz="0" w:space="0" w:color="auto"/>
            <w:right w:val="none" w:sz="0" w:space="0" w:color="auto"/>
          </w:divBdr>
        </w:div>
        <w:div w:id="1790273327">
          <w:marLeft w:val="640"/>
          <w:marRight w:val="0"/>
          <w:marTop w:val="0"/>
          <w:marBottom w:val="0"/>
          <w:divBdr>
            <w:top w:val="none" w:sz="0" w:space="0" w:color="auto"/>
            <w:left w:val="none" w:sz="0" w:space="0" w:color="auto"/>
            <w:bottom w:val="none" w:sz="0" w:space="0" w:color="auto"/>
            <w:right w:val="none" w:sz="0" w:space="0" w:color="auto"/>
          </w:divBdr>
        </w:div>
        <w:div w:id="779640487">
          <w:marLeft w:val="640"/>
          <w:marRight w:val="0"/>
          <w:marTop w:val="0"/>
          <w:marBottom w:val="0"/>
          <w:divBdr>
            <w:top w:val="none" w:sz="0" w:space="0" w:color="auto"/>
            <w:left w:val="none" w:sz="0" w:space="0" w:color="auto"/>
            <w:bottom w:val="none" w:sz="0" w:space="0" w:color="auto"/>
            <w:right w:val="none" w:sz="0" w:space="0" w:color="auto"/>
          </w:divBdr>
        </w:div>
        <w:div w:id="1364600922">
          <w:marLeft w:val="640"/>
          <w:marRight w:val="0"/>
          <w:marTop w:val="0"/>
          <w:marBottom w:val="0"/>
          <w:divBdr>
            <w:top w:val="none" w:sz="0" w:space="0" w:color="auto"/>
            <w:left w:val="none" w:sz="0" w:space="0" w:color="auto"/>
            <w:bottom w:val="none" w:sz="0" w:space="0" w:color="auto"/>
            <w:right w:val="none" w:sz="0" w:space="0" w:color="auto"/>
          </w:divBdr>
        </w:div>
        <w:div w:id="108090282">
          <w:marLeft w:val="640"/>
          <w:marRight w:val="0"/>
          <w:marTop w:val="0"/>
          <w:marBottom w:val="0"/>
          <w:divBdr>
            <w:top w:val="none" w:sz="0" w:space="0" w:color="auto"/>
            <w:left w:val="none" w:sz="0" w:space="0" w:color="auto"/>
            <w:bottom w:val="none" w:sz="0" w:space="0" w:color="auto"/>
            <w:right w:val="none" w:sz="0" w:space="0" w:color="auto"/>
          </w:divBdr>
        </w:div>
        <w:div w:id="1000500630">
          <w:marLeft w:val="640"/>
          <w:marRight w:val="0"/>
          <w:marTop w:val="0"/>
          <w:marBottom w:val="0"/>
          <w:divBdr>
            <w:top w:val="none" w:sz="0" w:space="0" w:color="auto"/>
            <w:left w:val="none" w:sz="0" w:space="0" w:color="auto"/>
            <w:bottom w:val="none" w:sz="0" w:space="0" w:color="auto"/>
            <w:right w:val="none" w:sz="0" w:space="0" w:color="auto"/>
          </w:divBdr>
        </w:div>
        <w:div w:id="1017148464">
          <w:marLeft w:val="640"/>
          <w:marRight w:val="0"/>
          <w:marTop w:val="0"/>
          <w:marBottom w:val="0"/>
          <w:divBdr>
            <w:top w:val="none" w:sz="0" w:space="0" w:color="auto"/>
            <w:left w:val="none" w:sz="0" w:space="0" w:color="auto"/>
            <w:bottom w:val="none" w:sz="0" w:space="0" w:color="auto"/>
            <w:right w:val="none" w:sz="0" w:space="0" w:color="auto"/>
          </w:divBdr>
        </w:div>
        <w:div w:id="170881004">
          <w:marLeft w:val="640"/>
          <w:marRight w:val="0"/>
          <w:marTop w:val="0"/>
          <w:marBottom w:val="0"/>
          <w:divBdr>
            <w:top w:val="none" w:sz="0" w:space="0" w:color="auto"/>
            <w:left w:val="none" w:sz="0" w:space="0" w:color="auto"/>
            <w:bottom w:val="none" w:sz="0" w:space="0" w:color="auto"/>
            <w:right w:val="none" w:sz="0" w:space="0" w:color="auto"/>
          </w:divBdr>
        </w:div>
        <w:div w:id="1818912707">
          <w:marLeft w:val="640"/>
          <w:marRight w:val="0"/>
          <w:marTop w:val="0"/>
          <w:marBottom w:val="0"/>
          <w:divBdr>
            <w:top w:val="none" w:sz="0" w:space="0" w:color="auto"/>
            <w:left w:val="none" w:sz="0" w:space="0" w:color="auto"/>
            <w:bottom w:val="none" w:sz="0" w:space="0" w:color="auto"/>
            <w:right w:val="none" w:sz="0" w:space="0" w:color="auto"/>
          </w:divBdr>
        </w:div>
        <w:div w:id="1325932594">
          <w:marLeft w:val="640"/>
          <w:marRight w:val="0"/>
          <w:marTop w:val="0"/>
          <w:marBottom w:val="0"/>
          <w:divBdr>
            <w:top w:val="none" w:sz="0" w:space="0" w:color="auto"/>
            <w:left w:val="none" w:sz="0" w:space="0" w:color="auto"/>
            <w:bottom w:val="none" w:sz="0" w:space="0" w:color="auto"/>
            <w:right w:val="none" w:sz="0" w:space="0" w:color="auto"/>
          </w:divBdr>
        </w:div>
        <w:div w:id="892159472">
          <w:marLeft w:val="640"/>
          <w:marRight w:val="0"/>
          <w:marTop w:val="0"/>
          <w:marBottom w:val="0"/>
          <w:divBdr>
            <w:top w:val="none" w:sz="0" w:space="0" w:color="auto"/>
            <w:left w:val="none" w:sz="0" w:space="0" w:color="auto"/>
            <w:bottom w:val="none" w:sz="0" w:space="0" w:color="auto"/>
            <w:right w:val="none" w:sz="0" w:space="0" w:color="auto"/>
          </w:divBdr>
        </w:div>
        <w:div w:id="322970472">
          <w:marLeft w:val="640"/>
          <w:marRight w:val="0"/>
          <w:marTop w:val="0"/>
          <w:marBottom w:val="0"/>
          <w:divBdr>
            <w:top w:val="none" w:sz="0" w:space="0" w:color="auto"/>
            <w:left w:val="none" w:sz="0" w:space="0" w:color="auto"/>
            <w:bottom w:val="none" w:sz="0" w:space="0" w:color="auto"/>
            <w:right w:val="none" w:sz="0" w:space="0" w:color="auto"/>
          </w:divBdr>
        </w:div>
        <w:div w:id="1521243130">
          <w:marLeft w:val="640"/>
          <w:marRight w:val="0"/>
          <w:marTop w:val="0"/>
          <w:marBottom w:val="0"/>
          <w:divBdr>
            <w:top w:val="none" w:sz="0" w:space="0" w:color="auto"/>
            <w:left w:val="none" w:sz="0" w:space="0" w:color="auto"/>
            <w:bottom w:val="none" w:sz="0" w:space="0" w:color="auto"/>
            <w:right w:val="none" w:sz="0" w:space="0" w:color="auto"/>
          </w:divBdr>
        </w:div>
        <w:div w:id="1174102603">
          <w:marLeft w:val="640"/>
          <w:marRight w:val="0"/>
          <w:marTop w:val="0"/>
          <w:marBottom w:val="0"/>
          <w:divBdr>
            <w:top w:val="none" w:sz="0" w:space="0" w:color="auto"/>
            <w:left w:val="none" w:sz="0" w:space="0" w:color="auto"/>
            <w:bottom w:val="none" w:sz="0" w:space="0" w:color="auto"/>
            <w:right w:val="none" w:sz="0" w:space="0" w:color="auto"/>
          </w:divBdr>
        </w:div>
        <w:div w:id="120925161">
          <w:marLeft w:val="640"/>
          <w:marRight w:val="0"/>
          <w:marTop w:val="0"/>
          <w:marBottom w:val="0"/>
          <w:divBdr>
            <w:top w:val="none" w:sz="0" w:space="0" w:color="auto"/>
            <w:left w:val="none" w:sz="0" w:space="0" w:color="auto"/>
            <w:bottom w:val="none" w:sz="0" w:space="0" w:color="auto"/>
            <w:right w:val="none" w:sz="0" w:space="0" w:color="auto"/>
          </w:divBdr>
        </w:div>
        <w:div w:id="411583534">
          <w:marLeft w:val="640"/>
          <w:marRight w:val="0"/>
          <w:marTop w:val="0"/>
          <w:marBottom w:val="0"/>
          <w:divBdr>
            <w:top w:val="none" w:sz="0" w:space="0" w:color="auto"/>
            <w:left w:val="none" w:sz="0" w:space="0" w:color="auto"/>
            <w:bottom w:val="none" w:sz="0" w:space="0" w:color="auto"/>
            <w:right w:val="none" w:sz="0" w:space="0" w:color="auto"/>
          </w:divBdr>
        </w:div>
        <w:div w:id="646322348">
          <w:marLeft w:val="640"/>
          <w:marRight w:val="0"/>
          <w:marTop w:val="0"/>
          <w:marBottom w:val="0"/>
          <w:divBdr>
            <w:top w:val="none" w:sz="0" w:space="0" w:color="auto"/>
            <w:left w:val="none" w:sz="0" w:space="0" w:color="auto"/>
            <w:bottom w:val="none" w:sz="0" w:space="0" w:color="auto"/>
            <w:right w:val="none" w:sz="0" w:space="0" w:color="auto"/>
          </w:divBdr>
        </w:div>
        <w:div w:id="138113179">
          <w:marLeft w:val="640"/>
          <w:marRight w:val="0"/>
          <w:marTop w:val="0"/>
          <w:marBottom w:val="0"/>
          <w:divBdr>
            <w:top w:val="none" w:sz="0" w:space="0" w:color="auto"/>
            <w:left w:val="none" w:sz="0" w:space="0" w:color="auto"/>
            <w:bottom w:val="none" w:sz="0" w:space="0" w:color="auto"/>
            <w:right w:val="none" w:sz="0" w:space="0" w:color="auto"/>
          </w:divBdr>
        </w:div>
        <w:div w:id="268052803">
          <w:marLeft w:val="640"/>
          <w:marRight w:val="0"/>
          <w:marTop w:val="0"/>
          <w:marBottom w:val="0"/>
          <w:divBdr>
            <w:top w:val="none" w:sz="0" w:space="0" w:color="auto"/>
            <w:left w:val="none" w:sz="0" w:space="0" w:color="auto"/>
            <w:bottom w:val="none" w:sz="0" w:space="0" w:color="auto"/>
            <w:right w:val="none" w:sz="0" w:space="0" w:color="auto"/>
          </w:divBdr>
        </w:div>
        <w:div w:id="155390549">
          <w:marLeft w:val="640"/>
          <w:marRight w:val="0"/>
          <w:marTop w:val="0"/>
          <w:marBottom w:val="0"/>
          <w:divBdr>
            <w:top w:val="none" w:sz="0" w:space="0" w:color="auto"/>
            <w:left w:val="none" w:sz="0" w:space="0" w:color="auto"/>
            <w:bottom w:val="none" w:sz="0" w:space="0" w:color="auto"/>
            <w:right w:val="none" w:sz="0" w:space="0" w:color="auto"/>
          </w:divBdr>
        </w:div>
        <w:div w:id="1645230524">
          <w:marLeft w:val="640"/>
          <w:marRight w:val="0"/>
          <w:marTop w:val="0"/>
          <w:marBottom w:val="0"/>
          <w:divBdr>
            <w:top w:val="none" w:sz="0" w:space="0" w:color="auto"/>
            <w:left w:val="none" w:sz="0" w:space="0" w:color="auto"/>
            <w:bottom w:val="none" w:sz="0" w:space="0" w:color="auto"/>
            <w:right w:val="none" w:sz="0" w:space="0" w:color="auto"/>
          </w:divBdr>
        </w:div>
        <w:div w:id="1870675730">
          <w:marLeft w:val="640"/>
          <w:marRight w:val="0"/>
          <w:marTop w:val="0"/>
          <w:marBottom w:val="0"/>
          <w:divBdr>
            <w:top w:val="none" w:sz="0" w:space="0" w:color="auto"/>
            <w:left w:val="none" w:sz="0" w:space="0" w:color="auto"/>
            <w:bottom w:val="none" w:sz="0" w:space="0" w:color="auto"/>
            <w:right w:val="none" w:sz="0" w:space="0" w:color="auto"/>
          </w:divBdr>
        </w:div>
        <w:div w:id="643656243">
          <w:marLeft w:val="640"/>
          <w:marRight w:val="0"/>
          <w:marTop w:val="0"/>
          <w:marBottom w:val="0"/>
          <w:divBdr>
            <w:top w:val="none" w:sz="0" w:space="0" w:color="auto"/>
            <w:left w:val="none" w:sz="0" w:space="0" w:color="auto"/>
            <w:bottom w:val="none" w:sz="0" w:space="0" w:color="auto"/>
            <w:right w:val="none" w:sz="0" w:space="0" w:color="auto"/>
          </w:divBdr>
        </w:div>
        <w:div w:id="1092119557">
          <w:marLeft w:val="640"/>
          <w:marRight w:val="0"/>
          <w:marTop w:val="0"/>
          <w:marBottom w:val="0"/>
          <w:divBdr>
            <w:top w:val="none" w:sz="0" w:space="0" w:color="auto"/>
            <w:left w:val="none" w:sz="0" w:space="0" w:color="auto"/>
            <w:bottom w:val="none" w:sz="0" w:space="0" w:color="auto"/>
            <w:right w:val="none" w:sz="0" w:space="0" w:color="auto"/>
          </w:divBdr>
        </w:div>
        <w:div w:id="808518077">
          <w:marLeft w:val="640"/>
          <w:marRight w:val="0"/>
          <w:marTop w:val="0"/>
          <w:marBottom w:val="0"/>
          <w:divBdr>
            <w:top w:val="none" w:sz="0" w:space="0" w:color="auto"/>
            <w:left w:val="none" w:sz="0" w:space="0" w:color="auto"/>
            <w:bottom w:val="none" w:sz="0" w:space="0" w:color="auto"/>
            <w:right w:val="none" w:sz="0" w:space="0" w:color="auto"/>
          </w:divBdr>
        </w:div>
        <w:div w:id="993341358">
          <w:marLeft w:val="640"/>
          <w:marRight w:val="0"/>
          <w:marTop w:val="0"/>
          <w:marBottom w:val="0"/>
          <w:divBdr>
            <w:top w:val="none" w:sz="0" w:space="0" w:color="auto"/>
            <w:left w:val="none" w:sz="0" w:space="0" w:color="auto"/>
            <w:bottom w:val="none" w:sz="0" w:space="0" w:color="auto"/>
            <w:right w:val="none" w:sz="0" w:space="0" w:color="auto"/>
          </w:divBdr>
        </w:div>
        <w:div w:id="1002780690">
          <w:marLeft w:val="640"/>
          <w:marRight w:val="0"/>
          <w:marTop w:val="0"/>
          <w:marBottom w:val="0"/>
          <w:divBdr>
            <w:top w:val="none" w:sz="0" w:space="0" w:color="auto"/>
            <w:left w:val="none" w:sz="0" w:space="0" w:color="auto"/>
            <w:bottom w:val="none" w:sz="0" w:space="0" w:color="auto"/>
            <w:right w:val="none" w:sz="0" w:space="0" w:color="auto"/>
          </w:divBdr>
        </w:div>
        <w:div w:id="657811339">
          <w:marLeft w:val="640"/>
          <w:marRight w:val="0"/>
          <w:marTop w:val="0"/>
          <w:marBottom w:val="0"/>
          <w:divBdr>
            <w:top w:val="none" w:sz="0" w:space="0" w:color="auto"/>
            <w:left w:val="none" w:sz="0" w:space="0" w:color="auto"/>
            <w:bottom w:val="none" w:sz="0" w:space="0" w:color="auto"/>
            <w:right w:val="none" w:sz="0" w:space="0" w:color="auto"/>
          </w:divBdr>
        </w:div>
        <w:div w:id="1603101589">
          <w:marLeft w:val="640"/>
          <w:marRight w:val="0"/>
          <w:marTop w:val="0"/>
          <w:marBottom w:val="0"/>
          <w:divBdr>
            <w:top w:val="none" w:sz="0" w:space="0" w:color="auto"/>
            <w:left w:val="none" w:sz="0" w:space="0" w:color="auto"/>
            <w:bottom w:val="none" w:sz="0" w:space="0" w:color="auto"/>
            <w:right w:val="none" w:sz="0" w:space="0" w:color="auto"/>
          </w:divBdr>
        </w:div>
        <w:div w:id="1700931497">
          <w:marLeft w:val="640"/>
          <w:marRight w:val="0"/>
          <w:marTop w:val="0"/>
          <w:marBottom w:val="0"/>
          <w:divBdr>
            <w:top w:val="none" w:sz="0" w:space="0" w:color="auto"/>
            <w:left w:val="none" w:sz="0" w:space="0" w:color="auto"/>
            <w:bottom w:val="none" w:sz="0" w:space="0" w:color="auto"/>
            <w:right w:val="none" w:sz="0" w:space="0" w:color="auto"/>
          </w:divBdr>
        </w:div>
        <w:div w:id="96103106">
          <w:marLeft w:val="640"/>
          <w:marRight w:val="0"/>
          <w:marTop w:val="0"/>
          <w:marBottom w:val="0"/>
          <w:divBdr>
            <w:top w:val="none" w:sz="0" w:space="0" w:color="auto"/>
            <w:left w:val="none" w:sz="0" w:space="0" w:color="auto"/>
            <w:bottom w:val="none" w:sz="0" w:space="0" w:color="auto"/>
            <w:right w:val="none" w:sz="0" w:space="0" w:color="auto"/>
          </w:divBdr>
        </w:div>
        <w:div w:id="1142501580">
          <w:marLeft w:val="640"/>
          <w:marRight w:val="0"/>
          <w:marTop w:val="0"/>
          <w:marBottom w:val="0"/>
          <w:divBdr>
            <w:top w:val="none" w:sz="0" w:space="0" w:color="auto"/>
            <w:left w:val="none" w:sz="0" w:space="0" w:color="auto"/>
            <w:bottom w:val="none" w:sz="0" w:space="0" w:color="auto"/>
            <w:right w:val="none" w:sz="0" w:space="0" w:color="auto"/>
          </w:divBdr>
        </w:div>
        <w:div w:id="625621881">
          <w:marLeft w:val="640"/>
          <w:marRight w:val="0"/>
          <w:marTop w:val="0"/>
          <w:marBottom w:val="0"/>
          <w:divBdr>
            <w:top w:val="none" w:sz="0" w:space="0" w:color="auto"/>
            <w:left w:val="none" w:sz="0" w:space="0" w:color="auto"/>
            <w:bottom w:val="none" w:sz="0" w:space="0" w:color="auto"/>
            <w:right w:val="none" w:sz="0" w:space="0" w:color="auto"/>
          </w:divBdr>
        </w:div>
        <w:div w:id="553353164">
          <w:marLeft w:val="640"/>
          <w:marRight w:val="0"/>
          <w:marTop w:val="0"/>
          <w:marBottom w:val="0"/>
          <w:divBdr>
            <w:top w:val="none" w:sz="0" w:space="0" w:color="auto"/>
            <w:left w:val="none" w:sz="0" w:space="0" w:color="auto"/>
            <w:bottom w:val="none" w:sz="0" w:space="0" w:color="auto"/>
            <w:right w:val="none" w:sz="0" w:space="0" w:color="auto"/>
          </w:divBdr>
        </w:div>
        <w:div w:id="1388410665">
          <w:marLeft w:val="640"/>
          <w:marRight w:val="0"/>
          <w:marTop w:val="0"/>
          <w:marBottom w:val="0"/>
          <w:divBdr>
            <w:top w:val="none" w:sz="0" w:space="0" w:color="auto"/>
            <w:left w:val="none" w:sz="0" w:space="0" w:color="auto"/>
            <w:bottom w:val="none" w:sz="0" w:space="0" w:color="auto"/>
            <w:right w:val="none" w:sz="0" w:space="0" w:color="auto"/>
          </w:divBdr>
        </w:div>
        <w:div w:id="135800302">
          <w:marLeft w:val="640"/>
          <w:marRight w:val="0"/>
          <w:marTop w:val="0"/>
          <w:marBottom w:val="0"/>
          <w:divBdr>
            <w:top w:val="none" w:sz="0" w:space="0" w:color="auto"/>
            <w:left w:val="none" w:sz="0" w:space="0" w:color="auto"/>
            <w:bottom w:val="none" w:sz="0" w:space="0" w:color="auto"/>
            <w:right w:val="none" w:sz="0" w:space="0" w:color="auto"/>
          </w:divBdr>
        </w:div>
        <w:div w:id="966737177">
          <w:marLeft w:val="640"/>
          <w:marRight w:val="0"/>
          <w:marTop w:val="0"/>
          <w:marBottom w:val="0"/>
          <w:divBdr>
            <w:top w:val="none" w:sz="0" w:space="0" w:color="auto"/>
            <w:left w:val="none" w:sz="0" w:space="0" w:color="auto"/>
            <w:bottom w:val="none" w:sz="0" w:space="0" w:color="auto"/>
            <w:right w:val="none" w:sz="0" w:space="0" w:color="auto"/>
          </w:divBdr>
        </w:div>
        <w:div w:id="2012096215">
          <w:marLeft w:val="640"/>
          <w:marRight w:val="0"/>
          <w:marTop w:val="0"/>
          <w:marBottom w:val="0"/>
          <w:divBdr>
            <w:top w:val="none" w:sz="0" w:space="0" w:color="auto"/>
            <w:left w:val="none" w:sz="0" w:space="0" w:color="auto"/>
            <w:bottom w:val="none" w:sz="0" w:space="0" w:color="auto"/>
            <w:right w:val="none" w:sz="0" w:space="0" w:color="auto"/>
          </w:divBdr>
        </w:div>
        <w:div w:id="503545654">
          <w:marLeft w:val="640"/>
          <w:marRight w:val="0"/>
          <w:marTop w:val="0"/>
          <w:marBottom w:val="0"/>
          <w:divBdr>
            <w:top w:val="none" w:sz="0" w:space="0" w:color="auto"/>
            <w:left w:val="none" w:sz="0" w:space="0" w:color="auto"/>
            <w:bottom w:val="none" w:sz="0" w:space="0" w:color="auto"/>
            <w:right w:val="none" w:sz="0" w:space="0" w:color="auto"/>
          </w:divBdr>
        </w:div>
        <w:div w:id="1463617563">
          <w:marLeft w:val="640"/>
          <w:marRight w:val="0"/>
          <w:marTop w:val="0"/>
          <w:marBottom w:val="0"/>
          <w:divBdr>
            <w:top w:val="none" w:sz="0" w:space="0" w:color="auto"/>
            <w:left w:val="none" w:sz="0" w:space="0" w:color="auto"/>
            <w:bottom w:val="none" w:sz="0" w:space="0" w:color="auto"/>
            <w:right w:val="none" w:sz="0" w:space="0" w:color="auto"/>
          </w:divBdr>
        </w:div>
        <w:div w:id="215973425">
          <w:marLeft w:val="640"/>
          <w:marRight w:val="0"/>
          <w:marTop w:val="0"/>
          <w:marBottom w:val="0"/>
          <w:divBdr>
            <w:top w:val="none" w:sz="0" w:space="0" w:color="auto"/>
            <w:left w:val="none" w:sz="0" w:space="0" w:color="auto"/>
            <w:bottom w:val="none" w:sz="0" w:space="0" w:color="auto"/>
            <w:right w:val="none" w:sz="0" w:space="0" w:color="auto"/>
          </w:divBdr>
        </w:div>
        <w:div w:id="1117213675">
          <w:marLeft w:val="640"/>
          <w:marRight w:val="0"/>
          <w:marTop w:val="0"/>
          <w:marBottom w:val="0"/>
          <w:divBdr>
            <w:top w:val="none" w:sz="0" w:space="0" w:color="auto"/>
            <w:left w:val="none" w:sz="0" w:space="0" w:color="auto"/>
            <w:bottom w:val="none" w:sz="0" w:space="0" w:color="auto"/>
            <w:right w:val="none" w:sz="0" w:space="0" w:color="auto"/>
          </w:divBdr>
        </w:div>
        <w:div w:id="199711941">
          <w:marLeft w:val="640"/>
          <w:marRight w:val="0"/>
          <w:marTop w:val="0"/>
          <w:marBottom w:val="0"/>
          <w:divBdr>
            <w:top w:val="none" w:sz="0" w:space="0" w:color="auto"/>
            <w:left w:val="none" w:sz="0" w:space="0" w:color="auto"/>
            <w:bottom w:val="none" w:sz="0" w:space="0" w:color="auto"/>
            <w:right w:val="none" w:sz="0" w:space="0" w:color="auto"/>
          </w:divBdr>
        </w:div>
        <w:div w:id="146215797">
          <w:marLeft w:val="640"/>
          <w:marRight w:val="0"/>
          <w:marTop w:val="0"/>
          <w:marBottom w:val="0"/>
          <w:divBdr>
            <w:top w:val="none" w:sz="0" w:space="0" w:color="auto"/>
            <w:left w:val="none" w:sz="0" w:space="0" w:color="auto"/>
            <w:bottom w:val="none" w:sz="0" w:space="0" w:color="auto"/>
            <w:right w:val="none" w:sz="0" w:space="0" w:color="auto"/>
          </w:divBdr>
        </w:div>
        <w:div w:id="2093356610">
          <w:marLeft w:val="640"/>
          <w:marRight w:val="0"/>
          <w:marTop w:val="0"/>
          <w:marBottom w:val="0"/>
          <w:divBdr>
            <w:top w:val="none" w:sz="0" w:space="0" w:color="auto"/>
            <w:left w:val="none" w:sz="0" w:space="0" w:color="auto"/>
            <w:bottom w:val="none" w:sz="0" w:space="0" w:color="auto"/>
            <w:right w:val="none" w:sz="0" w:space="0" w:color="auto"/>
          </w:divBdr>
        </w:div>
        <w:div w:id="2112040742">
          <w:marLeft w:val="640"/>
          <w:marRight w:val="0"/>
          <w:marTop w:val="0"/>
          <w:marBottom w:val="0"/>
          <w:divBdr>
            <w:top w:val="none" w:sz="0" w:space="0" w:color="auto"/>
            <w:left w:val="none" w:sz="0" w:space="0" w:color="auto"/>
            <w:bottom w:val="none" w:sz="0" w:space="0" w:color="auto"/>
            <w:right w:val="none" w:sz="0" w:space="0" w:color="auto"/>
          </w:divBdr>
        </w:div>
        <w:div w:id="1547523008">
          <w:marLeft w:val="640"/>
          <w:marRight w:val="0"/>
          <w:marTop w:val="0"/>
          <w:marBottom w:val="0"/>
          <w:divBdr>
            <w:top w:val="none" w:sz="0" w:space="0" w:color="auto"/>
            <w:left w:val="none" w:sz="0" w:space="0" w:color="auto"/>
            <w:bottom w:val="none" w:sz="0" w:space="0" w:color="auto"/>
            <w:right w:val="none" w:sz="0" w:space="0" w:color="auto"/>
          </w:divBdr>
        </w:div>
        <w:div w:id="491676514">
          <w:marLeft w:val="640"/>
          <w:marRight w:val="0"/>
          <w:marTop w:val="0"/>
          <w:marBottom w:val="0"/>
          <w:divBdr>
            <w:top w:val="none" w:sz="0" w:space="0" w:color="auto"/>
            <w:left w:val="none" w:sz="0" w:space="0" w:color="auto"/>
            <w:bottom w:val="none" w:sz="0" w:space="0" w:color="auto"/>
            <w:right w:val="none" w:sz="0" w:space="0" w:color="auto"/>
          </w:divBdr>
        </w:div>
        <w:div w:id="1477186690">
          <w:marLeft w:val="640"/>
          <w:marRight w:val="0"/>
          <w:marTop w:val="0"/>
          <w:marBottom w:val="0"/>
          <w:divBdr>
            <w:top w:val="none" w:sz="0" w:space="0" w:color="auto"/>
            <w:left w:val="none" w:sz="0" w:space="0" w:color="auto"/>
            <w:bottom w:val="none" w:sz="0" w:space="0" w:color="auto"/>
            <w:right w:val="none" w:sz="0" w:space="0" w:color="auto"/>
          </w:divBdr>
        </w:div>
        <w:div w:id="1574243765">
          <w:marLeft w:val="640"/>
          <w:marRight w:val="0"/>
          <w:marTop w:val="0"/>
          <w:marBottom w:val="0"/>
          <w:divBdr>
            <w:top w:val="none" w:sz="0" w:space="0" w:color="auto"/>
            <w:left w:val="none" w:sz="0" w:space="0" w:color="auto"/>
            <w:bottom w:val="none" w:sz="0" w:space="0" w:color="auto"/>
            <w:right w:val="none" w:sz="0" w:space="0" w:color="auto"/>
          </w:divBdr>
        </w:div>
        <w:div w:id="1881822208">
          <w:marLeft w:val="640"/>
          <w:marRight w:val="0"/>
          <w:marTop w:val="0"/>
          <w:marBottom w:val="0"/>
          <w:divBdr>
            <w:top w:val="none" w:sz="0" w:space="0" w:color="auto"/>
            <w:left w:val="none" w:sz="0" w:space="0" w:color="auto"/>
            <w:bottom w:val="none" w:sz="0" w:space="0" w:color="auto"/>
            <w:right w:val="none" w:sz="0" w:space="0" w:color="auto"/>
          </w:divBdr>
        </w:div>
        <w:div w:id="498354623">
          <w:marLeft w:val="640"/>
          <w:marRight w:val="0"/>
          <w:marTop w:val="0"/>
          <w:marBottom w:val="0"/>
          <w:divBdr>
            <w:top w:val="none" w:sz="0" w:space="0" w:color="auto"/>
            <w:left w:val="none" w:sz="0" w:space="0" w:color="auto"/>
            <w:bottom w:val="none" w:sz="0" w:space="0" w:color="auto"/>
            <w:right w:val="none" w:sz="0" w:space="0" w:color="auto"/>
          </w:divBdr>
        </w:div>
        <w:div w:id="1120877248">
          <w:marLeft w:val="640"/>
          <w:marRight w:val="0"/>
          <w:marTop w:val="0"/>
          <w:marBottom w:val="0"/>
          <w:divBdr>
            <w:top w:val="none" w:sz="0" w:space="0" w:color="auto"/>
            <w:left w:val="none" w:sz="0" w:space="0" w:color="auto"/>
            <w:bottom w:val="none" w:sz="0" w:space="0" w:color="auto"/>
            <w:right w:val="none" w:sz="0" w:space="0" w:color="auto"/>
          </w:divBdr>
        </w:div>
      </w:divsChild>
    </w:div>
    <w:div w:id="16777243">
      <w:bodyDiv w:val="1"/>
      <w:marLeft w:val="0"/>
      <w:marRight w:val="0"/>
      <w:marTop w:val="0"/>
      <w:marBottom w:val="0"/>
      <w:divBdr>
        <w:top w:val="none" w:sz="0" w:space="0" w:color="auto"/>
        <w:left w:val="none" w:sz="0" w:space="0" w:color="auto"/>
        <w:bottom w:val="none" w:sz="0" w:space="0" w:color="auto"/>
        <w:right w:val="none" w:sz="0" w:space="0" w:color="auto"/>
      </w:divBdr>
      <w:divsChild>
        <w:div w:id="1795098713">
          <w:marLeft w:val="640"/>
          <w:marRight w:val="0"/>
          <w:marTop w:val="0"/>
          <w:marBottom w:val="0"/>
          <w:divBdr>
            <w:top w:val="none" w:sz="0" w:space="0" w:color="auto"/>
            <w:left w:val="none" w:sz="0" w:space="0" w:color="auto"/>
            <w:bottom w:val="none" w:sz="0" w:space="0" w:color="auto"/>
            <w:right w:val="none" w:sz="0" w:space="0" w:color="auto"/>
          </w:divBdr>
        </w:div>
        <w:div w:id="1509563967">
          <w:marLeft w:val="640"/>
          <w:marRight w:val="0"/>
          <w:marTop w:val="0"/>
          <w:marBottom w:val="0"/>
          <w:divBdr>
            <w:top w:val="none" w:sz="0" w:space="0" w:color="auto"/>
            <w:left w:val="none" w:sz="0" w:space="0" w:color="auto"/>
            <w:bottom w:val="none" w:sz="0" w:space="0" w:color="auto"/>
            <w:right w:val="none" w:sz="0" w:space="0" w:color="auto"/>
          </w:divBdr>
        </w:div>
        <w:div w:id="1441876736">
          <w:marLeft w:val="640"/>
          <w:marRight w:val="0"/>
          <w:marTop w:val="0"/>
          <w:marBottom w:val="0"/>
          <w:divBdr>
            <w:top w:val="none" w:sz="0" w:space="0" w:color="auto"/>
            <w:left w:val="none" w:sz="0" w:space="0" w:color="auto"/>
            <w:bottom w:val="none" w:sz="0" w:space="0" w:color="auto"/>
            <w:right w:val="none" w:sz="0" w:space="0" w:color="auto"/>
          </w:divBdr>
        </w:div>
        <w:div w:id="1413502323">
          <w:marLeft w:val="640"/>
          <w:marRight w:val="0"/>
          <w:marTop w:val="0"/>
          <w:marBottom w:val="0"/>
          <w:divBdr>
            <w:top w:val="none" w:sz="0" w:space="0" w:color="auto"/>
            <w:left w:val="none" w:sz="0" w:space="0" w:color="auto"/>
            <w:bottom w:val="none" w:sz="0" w:space="0" w:color="auto"/>
            <w:right w:val="none" w:sz="0" w:space="0" w:color="auto"/>
          </w:divBdr>
        </w:div>
        <w:div w:id="1139029049">
          <w:marLeft w:val="640"/>
          <w:marRight w:val="0"/>
          <w:marTop w:val="0"/>
          <w:marBottom w:val="0"/>
          <w:divBdr>
            <w:top w:val="none" w:sz="0" w:space="0" w:color="auto"/>
            <w:left w:val="none" w:sz="0" w:space="0" w:color="auto"/>
            <w:bottom w:val="none" w:sz="0" w:space="0" w:color="auto"/>
            <w:right w:val="none" w:sz="0" w:space="0" w:color="auto"/>
          </w:divBdr>
        </w:div>
        <w:div w:id="1950161208">
          <w:marLeft w:val="640"/>
          <w:marRight w:val="0"/>
          <w:marTop w:val="0"/>
          <w:marBottom w:val="0"/>
          <w:divBdr>
            <w:top w:val="none" w:sz="0" w:space="0" w:color="auto"/>
            <w:left w:val="none" w:sz="0" w:space="0" w:color="auto"/>
            <w:bottom w:val="none" w:sz="0" w:space="0" w:color="auto"/>
            <w:right w:val="none" w:sz="0" w:space="0" w:color="auto"/>
          </w:divBdr>
        </w:div>
        <w:div w:id="465201204">
          <w:marLeft w:val="640"/>
          <w:marRight w:val="0"/>
          <w:marTop w:val="0"/>
          <w:marBottom w:val="0"/>
          <w:divBdr>
            <w:top w:val="none" w:sz="0" w:space="0" w:color="auto"/>
            <w:left w:val="none" w:sz="0" w:space="0" w:color="auto"/>
            <w:bottom w:val="none" w:sz="0" w:space="0" w:color="auto"/>
            <w:right w:val="none" w:sz="0" w:space="0" w:color="auto"/>
          </w:divBdr>
        </w:div>
        <w:div w:id="1120614824">
          <w:marLeft w:val="640"/>
          <w:marRight w:val="0"/>
          <w:marTop w:val="0"/>
          <w:marBottom w:val="0"/>
          <w:divBdr>
            <w:top w:val="none" w:sz="0" w:space="0" w:color="auto"/>
            <w:left w:val="none" w:sz="0" w:space="0" w:color="auto"/>
            <w:bottom w:val="none" w:sz="0" w:space="0" w:color="auto"/>
            <w:right w:val="none" w:sz="0" w:space="0" w:color="auto"/>
          </w:divBdr>
        </w:div>
        <w:div w:id="235286450">
          <w:marLeft w:val="640"/>
          <w:marRight w:val="0"/>
          <w:marTop w:val="0"/>
          <w:marBottom w:val="0"/>
          <w:divBdr>
            <w:top w:val="none" w:sz="0" w:space="0" w:color="auto"/>
            <w:left w:val="none" w:sz="0" w:space="0" w:color="auto"/>
            <w:bottom w:val="none" w:sz="0" w:space="0" w:color="auto"/>
            <w:right w:val="none" w:sz="0" w:space="0" w:color="auto"/>
          </w:divBdr>
        </w:div>
        <w:div w:id="1760325230">
          <w:marLeft w:val="640"/>
          <w:marRight w:val="0"/>
          <w:marTop w:val="0"/>
          <w:marBottom w:val="0"/>
          <w:divBdr>
            <w:top w:val="none" w:sz="0" w:space="0" w:color="auto"/>
            <w:left w:val="none" w:sz="0" w:space="0" w:color="auto"/>
            <w:bottom w:val="none" w:sz="0" w:space="0" w:color="auto"/>
            <w:right w:val="none" w:sz="0" w:space="0" w:color="auto"/>
          </w:divBdr>
        </w:div>
        <w:div w:id="452749251">
          <w:marLeft w:val="640"/>
          <w:marRight w:val="0"/>
          <w:marTop w:val="0"/>
          <w:marBottom w:val="0"/>
          <w:divBdr>
            <w:top w:val="none" w:sz="0" w:space="0" w:color="auto"/>
            <w:left w:val="none" w:sz="0" w:space="0" w:color="auto"/>
            <w:bottom w:val="none" w:sz="0" w:space="0" w:color="auto"/>
            <w:right w:val="none" w:sz="0" w:space="0" w:color="auto"/>
          </w:divBdr>
        </w:div>
        <w:div w:id="1496409515">
          <w:marLeft w:val="640"/>
          <w:marRight w:val="0"/>
          <w:marTop w:val="0"/>
          <w:marBottom w:val="0"/>
          <w:divBdr>
            <w:top w:val="none" w:sz="0" w:space="0" w:color="auto"/>
            <w:left w:val="none" w:sz="0" w:space="0" w:color="auto"/>
            <w:bottom w:val="none" w:sz="0" w:space="0" w:color="auto"/>
            <w:right w:val="none" w:sz="0" w:space="0" w:color="auto"/>
          </w:divBdr>
        </w:div>
        <w:div w:id="1988439882">
          <w:marLeft w:val="640"/>
          <w:marRight w:val="0"/>
          <w:marTop w:val="0"/>
          <w:marBottom w:val="0"/>
          <w:divBdr>
            <w:top w:val="none" w:sz="0" w:space="0" w:color="auto"/>
            <w:left w:val="none" w:sz="0" w:space="0" w:color="auto"/>
            <w:bottom w:val="none" w:sz="0" w:space="0" w:color="auto"/>
            <w:right w:val="none" w:sz="0" w:space="0" w:color="auto"/>
          </w:divBdr>
        </w:div>
        <w:div w:id="1214661380">
          <w:marLeft w:val="640"/>
          <w:marRight w:val="0"/>
          <w:marTop w:val="0"/>
          <w:marBottom w:val="0"/>
          <w:divBdr>
            <w:top w:val="none" w:sz="0" w:space="0" w:color="auto"/>
            <w:left w:val="none" w:sz="0" w:space="0" w:color="auto"/>
            <w:bottom w:val="none" w:sz="0" w:space="0" w:color="auto"/>
            <w:right w:val="none" w:sz="0" w:space="0" w:color="auto"/>
          </w:divBdr>
        </w:div>
        <w:div w:id="2137412231">
          <w:marLeft w:val="640"/>
          <w:marRight w:val="0"/>
          <w:marTop w:val="0"/>
          <w:marBottom w:val="0"/>
          <w:divBdr>
            <w:top w:val="none" w:sz="0" w:space="0" w:color="auto"/>
            <w:left w:val="none" w:sz="0" w:space="0" w:color="auto"/>
            <w:bottom w:val="none" w:sz="0" w:space="0" w:color="auto"/>
            <w:right w:val="none" w:sz="0" w:space="0" w:color="auto"/>
          </w:divBdr>
        </w:div>
        <w:div w:id="750195449">
          <w:marLeft w:val="640"/>
          <w:marRight w:val="0"/>
          <w:marTop w:val="0"/>
          <w:marBottom w:val="0"/>
          <w:divBdr>
            <w:top w:val="none" w:sz="0" w:space="0" w:color="auto"/>
            <w:left w:val="none" w:sz="0" w:space="0" w:color="auto"/>
            <w:bottom w:val="none" w:sz="0" w:space="0" w:color="auto"/>
            <w:right w:val="none" w:sz="0" w:space="0" w:color="auto"/>
          </w:divBdr>
        </w:div>
        <w:div w:id="1474172418">
          <w:marLeft w:val="640"/>
          <w:marRight w:val="0"/>
          <w:marTop w:val="0"/>
          <w:marBottom w:val="0"/>
          <w:divBdr>
            <w:top w:val="none" w:sz="0" w:space="0" w:color="auto"/>
            <w:left w:val="none" w:sz="0" w:space="0" w:color="auto"/>
            <w:bottom w:val="none" w:sz="0" w:space="0" w:color="auto"/>
            <w:right w:val="none" w:sz="0" w:space="0" w:color="auto"/>
          </w:divBdr>
        </w:div>
        <w:div w:id="1698894570">
          <w:marLeft w:val="640"/>
          <w:marRight w:val="0"/>
          <w:marTop w:val="0"/>
          <w:marBottom w:val="0"/>
          <w:divBdr>
            <w:top w:val="none" w:sz="0" w:space="0" w:color="auto"/>
            <w:left w:val="none" w:sz="0" w:space="0" w:color="auto"/>
            <w:bottom w:val="none" w:sz="0" w:space="0" w:color="auto"/>
            <w:right w:val="none" w:sz="0" w:space="0" w:color="auto"/>
          </w:divBdr>
        </w:div>
        <w:div w:id="405805073">
          <w:marLeft w:val="640"/>
          <w:marRight w:val="0"/>
          <w:marTop w:val="0"/>
          <w:marBottom w:val="0"/>
          <w:divBdr>
            <w:top w:val="none" w:sz="0" w:space="0" w:color="auto"/>
            <w:left w:val="none" w:sz="0" w:space="0" w:color="auto"/>
            <w:bottom w:val="none" w:sz="0" w:space="0" w:color="auto"/>
            <w:right w:val="none" w:sz="0" w:space="0" w:color="auto"/>
          </w:divBdr>
        </w:div>
        <w:div w:id="1384063441">
          <w:marLeft w:val="640"/>
          <w:marRight w:val="0"/>
          <w:marTop w:val="0"/>
          <w:marBottom w:val="0"/>
          <w:divBdr>
            <w:top w:val="none" w:sz="0" w:space="0" w:color="auto"/>
            <w:left w:val="none" w:sz="0" w:space="0" w:color="auto"/>
            <w:bottom w:val="none" w:sz="0" w:space="0" w:color="auto"/>
            <w:right w:val="none" w:sz="0" w:space="0" w:color="auto"/>
          </w:divBdr>
        </w:div>
        <w:div w:id="1947691250">
          <w:marLeft w:val="640"/>
          <w:marRight w:val="0"/>
          <w:marTop w:val="0"/>
          <w:marBottom w:val="0"/>
          <w:divBdr>
            <w:top w:val="none" w:sz="0" w:space="0" w:color="auto"/>
            <w:left w:val="none" w:sz="0" w:space="0" w:color="auto"/>
            <w:bottom w:val="none" w:sz="0" w:space="0" w:color="auto"/>
            <w:right w:val="none" w:sz="0" w:space="0" w:color="auto"/>
          </w:divBdr>
        </w:div>
        <w:div w:id="822434570">
          <w:marLeft w:val="640"/>
          <w:marRight w:val="0"/>
          <w:marTop w:val="0"/>
          <w:marBottom w:val="0"/>
          <w:divBdr>
            <w:top w:val="none" w:sz="0" w:space="0" w:color="auto"/>
            <w:left w:val="none" w:sz="0" w:space="0" w:color="auto"/>
            <w:bottom w:val="none" w:sz="0" w:space="0" w:color="auto"/>
            <w:right w:val="none" w:sz="0" w:space="0" w:color="auto"/>
          </w:divBdr>
        </w:div>
        <w:div w:id="762802369">
          <w:marLeft w:val="640"/>
          <w:marRight w:val="0"/>
          <w:marTop w:val="0"/>
          <w:marBottom w:val="0"/>
          <w:divBdr>
            <w:top w:val="none" w:sz="0" w:space="0" w:color="auto"/>
            <w:left w:val="none" w:sz="0" w:space="0" w:color="auto"/>
            <w:bottom w:val="none" w:sz="0" w:space="0" w:color="auto"/>
            <w:right w:val="none" w:sz="0" w:space="0" w:color="auto"/>
          </w:divBdr>
        </w:div>
        <w:div w:id="1133670334">
          <w:marLeft w:val="640"/>
          <w:marRight w:val="0"/>
          <w:marTop w:val="0"/>
          <w:marBottom w:val="0"/>
          <w:divBdr>
            <w:top w:val="none" w:sz="0" w:space="0" w:color="auto"/>
            <w:left w:val="none" w:sz="0" w:space="0" w:color="auto"/>
            <w:bottom w:val="none" w:sz="0" w:space="0" w:color="auto"/>
            <w:right w:val="none" w:sz="0" w:space="0" w:color="auto"/>
          </w:divBdr>
        </w:div>
        <w:div w:id="2091468251">
          <w:marLeft w:val="640"/>
          <w:marRight w:val="0"/>
          <w:marTop w:val="0"/>
          <w:marBottom w:val="0"/>
          <w:divBdr>
            <w:top w:val="none" w:sz="0" w:space="0" w:color="auto"/>
            <w:left w:val="none" w:sz="0" w:space="0" w:color="auto"/>
            <w:bottom w:val="none" w:sz="0" w:space="0" w:color="auto"/>
            <w:right w:val="none" w:sz="0" w:space="0" w:color="auto"/>
          </w:divBdr>
        </w:div>
        <w:div w:id="278800512">
          <w:marLeft w:val="640"/>
          <w:marRight w:val="0"/>
          <w:marTop w:val="0"/>
          <w:marBottom w:val="0"/>
          <w:divBdr>
            <w:top w:val="none" w:sz="0" w:space="0" w:color="auto"/>
            <w:left w:val="none" w:sz="0" w:space="0" w:color="auto"/>
            <w:bottom w:val="none" w:sz="0" w:space="0" w:color="auto"/>
            <w:right w:val="none" w:sz="0" w:space="0" w:color="auto"/>
          </w:divBdr>
        </w:div>
        <w:div w:id="1173494757">
          <w:marLeft w:val="640"/>
          <w:marRight w:val="0"/>
          <w:marTop w:val="0"/>
          <w:marBottom w:val="0"/>
          <w:divBdr>
            <w:top w:val="none" w:sz="0" w:space="0" w:color="auto"/>
            <w:left w:val="none" w:sz="0" w:space="0" w:color="auto"/>
            <w:bottom w:val="none" w:sz="0" w:space="0" w:color="auto"/>
            <w:right w:val="none" w:sz="0" w:space="0" w:color="auto"/>
          </w:divBdr>
        </w:div>
        <w:div w:id="877089560">
          <w:marLeft w:val="640"/>
          <w:marRight w:val="0"/>
          <w:marTop w:val="0"/>
          <w:marBottom w:val="0"/>
          <w:divBdr>
            <w:top w:val="none" w:sz="0" w:space="0" w:color="auto"/>
            <w:left w:val="none" w:sz="0" w:space="0" w:color="auto"/>
            <w:bottom w:val="none" w:sz="0" w:space="0" w:color="auto"/>
            <w:right w:val="none" w:sz="0" w:space="0" w:color="auto"/>
          </w:divBdr>
        </w:div>
        <w:div w:id="1453130698">
          <w:marLeft w:val="640"/>
          <w:marRight w:val="0"/>
          <w:marTop w:val="0"/>
          <w:marBottom w:val="0"/>
          <w:divBdr>
            <w:top w:val="none" w:sz="0" w:space="0" w:color="auto"/>
            <w:left w:val="none" w:sz="0" w:space="0" w:color="auto"/>
            <w:bottom w:val="none" w:sz="0" w:space="0" w:color="auto"/>
            <w:right w:val="none" w:sz="0" w:space="0" w:color="auto"/>
          </w:divBdr>
        </w:div>
        <w:div w:id="1498954899">
          <w:marLeft w:val="640"/>
          <w:marRight w:val="0"/>
          <w:marTop w:val="0"/>
          <w:marBottom w:val="0"/>
          <w:divBdr>
            <w:top w:val="none" w:sz="0" w:space="0" w:color="auto"/>
            <w:left w:val="none" w:sz="0" w:space="0" w:color="auto"/>
            <w:bottom w:val="none" w:sz="0" w:space="0" w:color="auto"/>
            <w:right w:val="none" w:sz="0" w:space="0" w:color="auto"/>
          </w:divBdr>
        </w:div>
        <w:div w:id="1962493422">
          <w:marLeft w:val="640"/>
          <w:marRight w:val="0"/>
          <w:marTop w:val="0"/>
          <w:marBottom w:val="0"/>
          <w:divBdr>
            <w:top w:val="none" w:sz="0" w:space="0" w:color="auto"/>
            <w:left w:val="none" w:sz="0" w:space="0" w:color="auto"/>
            <w:bottom w:val="none" w:sz="0" w:space="0" w:color="auto"/>
            <w:right w:val="none" w:sz="0" w:space="0" w:color="auto"/>
          </w:divBdr>
        </w:div>
        <w:div w:id="1276449283">
          <w:marLeft w:val="640"/>
          <w:marRight w:val="0"/>
          <w:marTop w:val="0"/>
          <w:marBottom w:val="0"/>
          <w:divBdr>
            <w:top w:val="none" w:sz="0" w:space="0" w:color="auto"/>
            <w:left w:val="none" w:sz="0" w:space="0" w:color="auto"/>
            <w:bottom w:val="none" w:sz="0" w:space="0" w:color="auto"/>
            <w:right w:val="none" w:sz="0" w:space="0" w:color="auto"/>
          </w:divBdr>
        </w:div>
        <w:div w:id="161050448">
          <w:marLeft w:val="640"/>
          <w:marRight w:val="0"/>
          <w:marTop w:val="0"/>
          <w:marBottom w:val="0"/>
          <w:divBdr>
            <w:top w:val="none" w:sz="0" w:space="0" w:color="auto"/>
            <w:left w:val="none" w:sz="0" w:space="0" w:color="auto"/>
            <w:bottom w:val="none" w:sz="0" w:space="0" w:color="auto"/>
            <w:right w:val="none" w:sz="0" w:space="0" w:color="auto"/>
          </w:divBdr>
        </w:div>
        <w:div w:id="118182837">
          <w:marLeft w:val="640"/>
          <w:marRight w:val="0"/>
          <w:marTop w:val="0"/>
          <w:marBottom w:val="0"/>
          <w:divBdr>
            <w:top w:val="none" w:sz="0" w:space="0" w:color="auto"/>
            <w:left w:val="none" w:sz="0" w:space="0" w:color="auto"/>
            <w:bottom w:val="none" w:sz="0" w:space="0" w:color="auto"/>
            <w:right w:val="none" w:sz="0" w:space="0" w:color="auto"/>
          </w:divBdr>
        </w:div>
        <w:div w:id="1577783666">
          <w:marLeft w:val="640"/>
          <w:marRight w:val="0"/>
          <w:marTop w:val="0"/>
          <w:marBottom w:val="0"/>
          <w:divBdr>
            <w:top w:val="none" w:sz="0" w:space="0" w:color="auto"/>
            <w:left w:val="none" w:sz="0" w:space="0" w:color="auto"/>
            <w:bottom w:val="none" w:sz="0" w:space="0" w:color="auto"/>
            <w:right w:val="none" w:sz="0" w:space="0" w:color="auto"/>
          </w:divBdr>
        </w:div>
        <w:div w:id="1222985589">
          <w:marLeft w:val="640"/>
          <w:marRight w:val="0"/>
          <w:marTop w:val="0"/>
          <w:marBottom w:val="0"/>
          <w:divBdr>
            <w:top w:val="none" w:sz="0" w:space="0" w:color="auto"/>
            <w:left w:val="none" w:sz="0" w:space="0" w:color="auto"/>
            <w:bottom w:val="none" w:sz="0" w:space="0" w:color="auto"/>
            <w:right w:val="none" w:sz="0" w:space="0" w:color="auto"/>
          </w:divBdr>
        </w:div>
        <w:div w:id="1709985599">
          <w:marLeft w:val="640"/>
          <w:marRight w:val="0"/>
          <w:marTop w:val="0"/>
          <w:marBottom w:val="0"/>
          <w:divBdr>
            <w:top w:val="none" w:sz="0" w:space="0" w:color="auto"/>
            <w:left w:val="none" w:sz="0" w:space="0" w:color="auto"/>
            <w:bottom w:val="none" w:sz="0" w:space="0" w:color="auto"/>
            <w:right w:val="none" w:sz="0" w:space="0" w:color="auto"/>
          </w:divBdr>
        </w:div>
        <w:div w:id="1379040798">
          <w:marLeft w:val="640"/>
          <w:marRight w:val="0"/>
          <w:marTop w:val="0"/>
          <w:marBottom w:val="0"/>
          <w:divBdr>
            <w:top w:val="none" w:sz="0" w:space="0" w:color="auto"/>
            <w:left w:val="none" w:sz="0" w:space="0" w:color="auto"/>
            <w:bottom w:val="none" w:sz="0" w:space="0" w:color="auto"/>
            <w:right w:val="none" w:sz="0" w:space="0" w:color="auto"/>
          </w:divBdr>
        </w:div>
        <w:div w:id="1687292077">
          <w:marLeft w:val="640"/>
          <w:marRight w:val="0"/>
          <w:marTop w:val="0"/>
          <w:marBottom w:val="0"/>
          <w:divBdr>
            <w:top w:val="none" w:sz="0" w:space="0" w:color="auto"/>
            <w:left w:val="none" w:sz="0" w:space="0" w:color="auto"/>
            <w:bottom w:val="none" w:sz="0" w:space="0" w:color="auto"/>
            <w:right w:val="none" w:sz="0" w:space="0" w:color="auto"/>
          </w:divBdr>
        </w:div>
        <w:div w:id="1774401296">
          <w:marLeft w:val="640"/>
          <w:marRight w:val="0"/>
          <w:marTop w:val="0"/>
          <w:marBottom w:val="0"/>
          <w:divBdr>
            <w:top w:val="none" w:sz="0" w:space="0" w:color="auto"/>
            <w:left w:val="none" w:sz="0" w:space="0" w:color="auto"/>
            <w:bottom w:val="none" w:sz="0" w:space="0" w:color="auto"/>
            <w:right w:val="none" w:sz="0" w:space="0" w:color="auto"/>
          </w:divBdr>
        </w:div>
        <w:div w:id="1743016021">
          <w:marLeft w:val="640"/>
          <w:marRight w:val="0"/>
          <w:marTop w:val="0"/>
          <w:marBottom w:val="0"/>
          <w:divBdr>
            <w:top w:val="none" w:sz="0" w:space="0" w:color="auto"/>
            <w:left w:val="none" w:sz="0" w:space="0" w:color="auto"/>
            <w:bottom w:val="none" w:sz="0" w:space="0" w:color="auto"/>
            <w:right w:val="none" w:sz="0" w:space="0" w:color="auto"/>
          </w:divBdr>
        </w:div>
        <w:div w:id="1799453376">
          <w:marLeft w:val="640"/>
          <w:marRight w:val="0"/>
          <w:marTop w:val="0"/>
          <w:marBottom w:val="0"/>
          <w:divBdr>
            <w:top w:val="none" w:sz="0" w:space="0" w:color="auto"/>
            <w:left w:val="none" w:sz="0" w:space="0" w:color="auto"/>
            <w:bottom w:val="none" w:sz="0" w:space="0" w:color="auto"/>
            <w:right w:val="none" w:sz="0" w:space="0" w:color="auto"/>
          </w:divBdr>
        </w:div>
        <w:div w:id="1108088935">
          <w:marLeft w:val="640"/>
          <w:marRight w:val="0"/>
          <w:marTop w:val="0"/>
          <w:marBottom w:val="0"/>
          <w:divBdr>
            <w:top w:val="none" w:sz="0" w:space="0" w:color="auto"/>
            <w:left w:val="none" w:sz="0" w:space="0" w:color="auto"/>
            <w:bottom w:val="none" w:sz="0" w:space="0" w:color="auto"/>
            <w:right w:val="none" w:sz="0" w:space="0" w:color="auto"/>
          </w:divBdr>
        </w:div>
        <w:div w:id="1005284209">
          <w:marLeft w:val="640"/>
          <w:marRight w:val="0"/>
          <w:marTop w:val="0"/>
          <w:marBottom w:val="0"/>
          <w:divBdr>
            <w:top w:val="none" w:sz="0" w:space="0" w:color="auto"/>
            <w:left w:val="none" w:sz="0" w:space="0" w:color="auto"/>
            <w:bottom w:val="none" w:sz="0" w:space="0" w:color="auto"/>
            <w:right w:val="none" w:sz="0" w:space="0" w:color="auto"/>
          </w:divBdr>
        </w:div>
        <w:div w:id="2143885551">
          <w:marLeft w:val="640"/>
          <w:marRight w:val="0"/>
          <w:marTop w:val="0"/>
          <w:marBottom w:val="0"/>
          <w:divBdr>
            <w:top w:val="none" w:sz="0" w:space="0" w:color="auto"/>
            <w:left w:val="none" w:sz="0" w:space="0" w:color="auto"/>
            <w:bottom w:val="none" w:sz="0" w:space="0" w:color="auto"/>
            <w:right w:val="none" w:sz="0" w:space="0" w:color="auto"/>
          </w:divBdr>
        </w:div>
        <w:div w:id="724371454">
          <w:marLeft w:val="640"/>
          <w:marRight w:val="0"/>
          <w:marTop w:val="0"/>
          <w:marBottom w:val="0"/>
          <w:divBdr>
            <w:top w:val="none" w:sz="0" w:space="0" w:color="auto"/>
            <w:left w:val="none" w:sz="0" w:space="0" w:color="auto"/>
            <w:bottom w:val="none" w:sz="0" w:space="0" w:color="auto"/>
            <w:right w:val="none" w:sz="0" w:space="0" w:color="auto"/>
          </w:divBdr>
        </w:div>
        <w:div w:id="606423338">
          <w:marLeft w:val="640"/>
          <w:marRight w:val="0"/>
          <w:marTop w:val="0"/>
          <w:marBottom w:val="0"/>
          <w:divBdr>
            <w:top w:val="none" w:sz="0" w:space="0" w:color="auto"/>
            <w:left w:val="none" w:sz="0" w:space="0" w:color="auto"/>
            <w:bottom w:val="none" w:sz="0" w:space="0" w:color="auto"/>
            <w:right w:val="none" w:sz="0" w:space="0" w:color="auto"/>
          </w:divBdr>
        </w:div>
        <w:div w:id="1790590181">
          <w:marLeft w:val="640"/>
          <w:marRight w:val="0"/>
          <w:marTop w:val="0"/>
          <w:marBottom w:val="0"/>
          <w:divBdr>
            <w:top w:val="none" w:sz="0" w:space="0" w:color="auto"/>
            <w:left w:val="none" w:sz="0" w:space="0" w:color="auto"/>
            <w:bottom w:val="none" w:sz="0" w:space="0" w:color="auto"/>
            <w:right w:val="none" w:sz="0" w:space="0" w:color="auto"/>
          </w:divBdr>
        </w:div>
        <w:div w:id="875657500">
          <w:marLeft w:val="640"/>
          <w:marRight w:val="0"/>
          <w:marTop w:val="0"/>
          <w:marBottom w:val="0"/>
          <w:divBdr>
            <w:top w:val="none" w:sz="0" w:space="0" w:color="auto"/>
            <w:left w:val="none" w:sz="0" w:space="0" w:color="auto"/>
            <w:bottom w:val="none" w:sz="0" w:space="0" w:color="auto"/>
            <w:right w:val="none" w:sz="0" w:space="0" w:color="auto"/>
          </w:divBdr>
        </w:div>
        <w:div w:id="1547789516">
          <w:marLeft w:val="640"/>
          <w:marRight w:val="0"/>
          <w:marTop w:val="0"/>
          <w:marBottom w:val="0"/>
          <w:divBdr>
            <w:top w:val="none" w:sz="0" w:space="0" w:color="auto"/>
            <w:left w:val="none" w:sz="0" w:space="0" w:color="auto"/>
            <w:bottom w:val="none" w:sz="0" w:space="0" w:color="auto"/>
            <w:right w:val="none" w:sz="0" w:space="0" w:color="auto"/>
          </w:divBdr>
        </w:div>
        <w:div w:id="427890517">
          <w:marLeft w:val="640"/>
          <w:marRight w:val="0"/>
          <w:marTop w:val="0"/>
          <w:marBottom w:val="0"/>
          <w:divBdr>
            <w:top w:val="none" w:sz="0" w:space="0" w:color="auto"/>
            <w:left w:val="none" w:sz="0" w:space="0" w:color="auto"/>
            <w:bottom w:val="none" w:sz="0" w:space="0" w:color="auto"/>
            <w:right w:val="none" w:sz="0" w:space="0" w:color="auto"/>
          </w:divBdr>
        </w:div>
        <w:div w:id="858549065">
          <w:marLeft w:val="640"/>
          <w:marRight w:val="0"/>
          <w:marTop w:val="0"/>
          <w:marBottom w:val="0"/>
          <w:divBdr>
            <w:top w:val="none" w:sz="0" w:space="0" w:color="auto"/>
            <w:left w:val="none" w:sz="0" w:space="0" w:color="auto"/>
            <w:bottom w:val="none" w:sz="0" w:space="0" w:color="auto"/>
            <w:right w:val="none" w:sz="0" w:space="0" w:color="auto"/>
          </w:divBdr>
        </w:div>
        <w:div w:id="129786797">
          <w:marLeft w:val="640"/>
          <w:marRight w:val="0"/>
          <w:marTop w:val="0"/>
          <w:marBottom w:val="0"/>
          <w:divBdr>
            <w:top w:val="none" w:sz="0" w:space="0" w:color="auto"/>
            <w:left w:val="none" w:sz="0" w:space="0" w:color="auto"/>
            <w:bottom w:val="none" w:sz="0" w:space="0" w:color="auto"/>
            <w:right w:val="none" w:sz="0" w:space="0" w:color="auto"/>
          </w:divBdr>
        </w:div>
        <w:div w:id="417679319">
          <w:marLeft w:val="640"/>
          <w:marRight w:val="0"/>
          <w:marTop w:val="0"/>
          <w:marBottom w:val="0"/>
          <w:divBdr>
            <w:top w:val="none" w:sz="0" w:space="0" w:color="auto"/>
            <w:left w:val="none" w:sz="0" w:space="0" w:color="auto"/>
            <w:bottom w:val="none" w:sz="0" w:space="0" w:color="auto"/>
            <w:right w:val="none" w:sz="0" w:space="0" w:color="auto"/>
          </w:divBdr>
        </w:div>
        <w:div w:id="594367235">
          <w:marLeft w:val="640"/>
          <w:marRight w:val="0"/>
          <w:marTop w:val="0"/>
          <w:marBottom w:val="0"/>
          <w:divBdr>
            <w:top w:val="none" w:sz="0" w:space="0" w:color="auto"/>
            <w:left w:val="none" w:sz="0" w:space="0" w:color="auto"/>
            <w:bottom w:val="none" w:sz="0" w:space="0" w:color="auto"/>
            <w:right w:val="none" w:sz="0" w:space="0" w:color="auto"/>
          </w:divBdr>
        </w:div>
        <w:div w:id="678696168">
          <w:marLeft w:val="640"/>
          <w:marRight w:val="0"/>
          <w:marTop w:val="0"/>
          <w:marBottom w:val="0"/>
          <w:divBdr>
            <w:top w:val="none" w:sz="0" w:space="0" w:color="auto"/>
            <w:left w:val="none" w:sz="0" w:space="0" w:color="auto"/>
            <w:bottom w:val="none" w:sz="0" w:space="0" w:color="auto"/>
            <w:right w:val="none" w:sz="0" w:space="0" w:color="auto"/>
          </w:divBdr>
        </w:div>
        <w:div w:id="633682641">
          <w:marLeft w:val="640"/>
          <w:marRight w:val="0"/>
          <w:marTop w:val="0"/>
          <w:marBottom w:val="0"/>
          <w:divBdr>
            <w:top w:val="none" w:sz="0" w:space="0" w:color="auto"/>
            <w:left w:val="none" w:sz="0" w:space="0" w:color="auto"/>
            <w:bottom w:val="none" w:sz="0" w:space="0" w:color="auto"/>
            <w:right w:val="none" w:sz="0" w:space="0" w:color="auto"/>
          </w:divBdr>
        </w:div>
        <w:div w:id="1881356313">
          <w:marLeft w:val="640"/>
          <w:marRight w:val="0"/>
          <w:marTop w:val="0"/>
          <w:marBottom w:val="0"/>
          <w:divBdr>
            <w:top w:val="none" w:sz="0" w:space="0" w:color="auto"/>
            <w:left w:val="none" w:sz="0" w:space="0" w:color="auto"/>
            <w:bottom w:val="none" w:sz="0" w:space="0" w:color="auto"/>
            <w:right w:val="none" w:sz="0" w:space="0" w:color="auto"/>
          </w:divBdr>
        </w:div>
        <w:div w:id="975913965">
          <w:marLeft w:val="640"/>
          <w:marRight w:val="0"/>
          <w:marTop w:val="0"/>
          <w:marBottom w:val="0"/>
          <w:divBdr>
            <w:top w:val="none" w:sz="0" w:space="0" w:color="auto"/>
            <w:left w:val="none" w:sz="0" w:space="0" w:color="auto"/>
            <w:bottom w:val="none" w:sz="0" w:space="0" w:color="auto"/>
            <w:right w:val="none" w:sz="0" w:space="0" w:color="auto"/>
          </w:divBdr>
        </w:div>
        <w:div w:id="1862738075">
          <w:marLeft w:val="640"/>
          <w:marRight w:val="0"/>
          <w:marTop w:val="0"/>
          <w:marBottom w:val="0"/>
          <w:divBdr>
            <w:top w:val="none" w:sz="0" w:space="0" w:color="auto"/>
            <w:left w:val="none" w:sz="0" w:space="0" w:color="auto"/>
            <w:bottom w:val="none" w:sz="0" w:space="0" w:color="auto"/>
            <w:right w:val="none" w:sz="0" w:space="0" w:color="auto"/>
          </w:divBdr>
        </w:div>
        <w:div w:id="1577746201">
          <w:marLeft w:val="640"/>
          <w:marRight w:val="0"/>
          <w:marTop w:val="0"/>
          <w:marBottom w:val="0"/>
          <w:divBdr>
            <w:top w:val="none" w:sz="0" w:space="0" w:color="auto"/>
            <w:left w:val="none" w:sz="0" w:space="0" w:color="auto"/>
            <w:bottom w:val="none" w:sz="0" w:space="0" w:color="auto"/>
            <w:right w:val="none" w:sz="0" w:space="0" w:color="auto"/>
          </w:divBdr>
        </w:div>
        <w:div w:id="271597584">
          <w:marLeft w:val="640"/>
          <w:marRight w:val="0"/>
          <w:marTop w:val="0"/>
          <w:marBottom w:val="0"/>
          <w:divBdr>
            <w:top w:val="none" w:sz="0" w:space="0" w:color="auto"/>
            <w:left w:val="none" w:sz="0" w:space="0" w:color="auto"/>
            <w:bottom w:val="none" w:sz="0" w:space="0" w:color="auto"/>
            <w:right w:val="none" w:sz="0" w:space="0" w:color="auto"/>
          </w:divBdr>
        </w:div>
        <w:div w:id="996495855">
          <w:marLeft w:val="640"/>
          <w:marRight w:val="0"/>
          <w:marTop w:val="0"/>
          <w:marBottom w:val="0"/>
          <w:divBdr>
            <w:top w:val="none" w:sz="0" w:space="0" w:color="auto"/>
            <w:left w:val="none" w:sz="0" w:space="0" w:color="auto"/>
            <w:bottom w:val="none" w:sz="0" w:space="0" w:color="auto"/>
            <w:right w:val="none" w:sz="0" w:space="0" w:color="auto"/>
          </w:divBdr>
        </w:div>
        <w:div w:id="1303122133">
          <w:marLeft w:val="640"/>
          <w:marRight w:val="0"/>
          <w:marTop w:val="0"/>
          <w:marBottom w:val="0"/>
          <w:divBdr>
            <w:top w:val="none" w:sz="0" w:space="0" w:color="auto"/>
            <w:left w:val="none" w:sz="0" w:space="0" w:color="auto"/>
            <w:bottom w:val="none" w:sz="0" w:space="0" w:color="auto"/>
            <w:right w:val="none" w:sz="0" w:space="0" w:color="auto"/>
          </w:divBdr>
        </w:div>
        <w:div w:id="1095790030">
          <w:marLeft w:val="640"/>
          <w:marRight w:val="0"/>
          <w:marTop w:val="0"/>
          <w:marBottom w:val="0"/>
          <w:divBdr>
            <w:top w:val="none" w:sz="0" w:space="0" w:color="auto"/>
            <w:left w:val="none" w:sz="0" w:space="0" w:color="auto"/>
            <w:bottom w:val="none" w:sz="0" w:space="0" w:color="auto"/>
            <w:right w:val="none" w:sz="0" w:space="0" w:color="auto"/>
          </w:divBdr>
        </w:div>
        <w:div w:id="746657213">
          <w:marLeft w:val="640"/>
          <w:marRight w:val="0"/>
          <w:marTop w:val="0"/>
          <w:marBottom w:val="0"/>
          <w:divBdr>
            <w:top w:val="none" w:sz="0" w:space="0" w:color="auto"/>
            <w:left w:val="none" w:sz="0" w:space="0" w:color="auto"/>
            <w:bottom w:val="none" w:sz="0" w:space="0" w:color="auto"/>
            <w:right w:val="none" w:sz="0" w:space="0" w:color="auto"/>
          </w:divBdr>
        </w:div>
        <w:div w:id="1930575802">
          <w:marLeft w:val="640"/>
          <w:marRight w:val="0"/>
          <w:marTop w:val="0"/>
          <w:marBottom w:val="0"/>
          <w:divBdr>
            <w:top w:val="none" w:sz="0" w:space="0" w:color="auto"/>
            <w:left w:val="none" w:sz="0" w:space="0" w:color="auto"/>
            <w:bottom w:val="none" w:sz="0" w:space="0" w:color="auto"/>
            <w:right w:val="none" w:sz="0" w:space="0" w:color="auto"/>
          </w:divBdr>
        </w:div>
        <w:div w:id="1532062767">
          <w:marLeft w:val="640"/>
          <w:marRight w:val="0"/>
          <w:marTop w:val="0"/>
          <w:marBottom w:val="0"/>
          <w:divBdr>
            <w:top w:val="none" w:sz="0" w:space="0" w:color="auto"/>
            <w:left w:val="none" w:sz="0" w:space="0" w:color="auto"/>
            <w:bottom w:val="none" w:sz="0" w:space="0" w:color="auto"/>
            <w:right w:val="none" w:sz="0" w:space="0" w:color="auto"/>
          </w:divBdr>
        </w:div>
        <w:div w:id="1851215856">
          <w:marLeft w:val="640"/>
          <w:marRight w:val="0"/>
          <w:marTop w:val="0"/>
          <w:marBottom w:val="0"/>
          <w:divBdr>
            <w:top w:val="none" w:sz="0" w:space="0" w:color="auto"/>
            <w:left w:val="none" w:sz="0" w:space="0" w:color="auto"/>
            <w:bottom w:val="none" w:sz="0" w:space="0" w:color="auto"/>
            <w:right w:val="none" w:sz="0" w:space="0" w:color="auto"/>
          </w:divBdr>
        </w:div>
        <w:div w:id="1501773002">
          <w:marLeft w:val="640"/>
          <w:marRight w:val="0"/>
          <w:marTop w:val="0"/>
          <w:marBottom w:val="0"/>
          <w:divBdr>
            <w:top w:val="none" w:sz="0" w:space="0" w:color="auto"/>
            <w:left w:val="none" w:sz="0" w:space="0" w:color="auto"/>
            <w:bottom w:val="none" w:sz="0" w:space="0" w:color="auto"/>
            <w:right w:val="none" w:sz="0" w:space="0" w:color="auto"/>
          </w:divBdr>
        </w:div>
        <w:div w:id="910118517">
          <w:marLeft w:val="640"/>
          <w:marRight w:val="0"/>
          <w:marTop w:val="0"/>
          <w:marBottom w:val="0"/>
          <w:divBdr>
            <w:top w:val="none" w:sz="0" w:space="0" w:color="auto"/>
            <w:left w:val="none" w:sz="0" w:space="0" w:color="auto"/>
            <w:bottom w:val="none" w:sz="0" w:space="0" w:color="auto"/>
            <w:right w:val="none" w:sz="0" w:space="0" w:color="auto"/>
          </w:divBdr>
        </w:div>
        <w:div w:id="226259740">
          <w:marLeft w:val="640"/>
          <w:marRight w:val="0"/>
          <w:marTop w:val="0"/>
          <w:marBottom w:val="0"/>
          <w:divBdr>
            <w:top w:val="none" w:sz="0" w:space="0" w:color="auto"/>
            <w:left w:val="none" w:sz="0" w:space="0" w:color="auto"/>
            <w:bottom w:val="none" w:sz="0" w:space="0" w:color="auto"/>
            <w:right w:val="none" w:sz="0" w:space="0" w:color="auto"/>
          </w:divBdr>
        </w:div>
        <w:div w:id="425729452">
          <w:marLeft w:val="640"/>
          <w:marRight w:val="0"/>
          <w:marTop w:val="0"/>
          <w:marBottom w:val="0"/>
          <w:divBdr>
            <w:top w:val="none" w:sz="0" w:space="0" w:color="auto"/>
            <w:left w:val="none" w:sz="0" w:space="0" w:color="auto"/>
            <w:bottom w:val="none" w:sz="0" w:space="0" w:color="auto"/>
            <w:right w:val="none" w:sz="0" w:space="0" w:color="auto"/>
          </w:divBdr>
        </w:div>
        <w:div w:id="1331637250">
          <w:marLeft w:val="640"/>
          <w:marRight w:val="0"/>
          <w:marTop w:val="0"/>
          <w:marBottom w:val="0"/>
          <w:divBdr>
            <w:top w:val="none" w:sz="0" w:space="0" w:color="auto"/>
            <w:left w:val="none" w:sz="0" w:space="0" w:color="auto"/>
            <w:bottom w:val="none" w:sz="0" w:space="0" w:color="auto"/>
            <w:right w:val="none" w:sz="0" w:space="0" w:color="auto"/>
          </w:divBdr>
        </w:div>
        <w:div w:id="1387297553">
          <w:marLeft w:val="640"/>
          <w:marRight w:val="0"/>
          <w:marTop w:val="0"/>
          <w:marBottom w:val="0"/>
          <w:divBdr>
            <w:top w:val="none" w:sz="0" w:space="0" w:color="auto"/>
            <w:left w:val="none" w:sz="0" w:space="0" w:color="auto"/>
            <w:bottom w:val="none" w:sz="0" w:space="0" w:color="auto"/>
            <w:right w:val="none" w:sz="0" w:space="0" w:color="auto"/>
          </w:divBdr>
        </w:div>
        <w:div w:id="1468670592">
          <w:marLeft w:val="640"/>
          <w:marRight w:val="0"/>
          <w:marTop w:val="0"/>
          <w:marBottom w:val="0"/>
          <w:divBdr>
            <w:top w:val="none" w:sz="0" w:space="0" w:color="auto"/>
            <w:left w:val="none" w:sz="0" w:space="0" w:color="auto"/>
            <w:bottom w:val="none" w:sz="0" w:space="0" w:color="auto"/>
            <w:right w:val="none" w:sz="0" w:space="0" w:color="auto"/>
          </w:divBdr>
        </w:div>
        <w:div w:id="757139391">
          <w:marLeft w:val="640"/>
          <w:marRight w:val="0"/>
          <w:marTop w:val="0"/>
          <w:marBottom w:val="0"/>
          <w:divBdr>
            <w:top w:val="none" w:sz="0" w:space="0" w:color="auto"/>
            <w:left w:val="none" w:sz="0" w:space="0" w:color="auto"/>
            <w:bottom w:val="none" w:sz="0" w:space="0" w:color="auto"/>
            <w:right w:val="none" w:sz="0" w:space="0" w:color="auto"/>
          </w:divBdr>
        </w:div>
        <w:div w:id="573471183">
          <w:marLeft w:val="640"/>
          <w:marRight w:val="0"/>
          <w:marTop w:val="0"/>
          <w:marBottom w:val="0"/>
          <w:divBdr>
            <w:top w:val="none" w:sz="0" w:space="0" w:color="auto"/>
            <w:left w:val="none" w:sz="0" w:space="0" w:color="auto"/>
            <w:bottom w:val="none" w:sz="0" w:space="0" w:color="auto"/>
            <w:right w:val="none" w:sz="0" w:space="0" w:color="auto"/>
          </w:divBdr>
        </w:div>
        <w:div w:id="922644685">
          <w:marLeft w:val="640"/>
          <w:marRight w:val="0"/>
          <w:marTop w:val="0"/>
          <w:marBottom w:val="0"/>
          <w:divBdr>
            <w:top w:val="none" w:sz="0" w:space="0" w:color="auto"/>
            <w:left w:val="none" w:sz="0" w:space="0" w:color="auto"/>
            <w:bottom w:val="none" w:sz="0" w:space="0" w:color="auto"/>
            <w:right w:val="none" w:sz="0" w:space="0" w:color="auto"/>
          </w:divBdr>
        </w:div>
        <w:div w:id="261690621">
          <w:marLeft w:val="640"/>
          <w:marRight w:val="0"/>
          <w:marTop w:val="0"/>
          <w:marBottom w:val="0"/>
          <w:divBdr>
            <w:top w:val="none" w:sz="0" w:space="0" w:color="auto"/>
            <w:left w:val="none" w:sz="0" w:space="0" w:color="auto"/>
            <w:bottom w:val="none" w:sz="0" w:space="0" w:color="auto"/>
            <w:right w:val="none" w:sz="0" w:space="0" w:color="auto"/>
          </w:divBdr>
        </w:div>
        <w:div w:id="932011038">
          <w:marLeft w:val="640"/>
          <w:marRight w:val="0"/>
          <w:marTop w:val="0"/>
          <w:marBottom w:val="0"/>
          <w:divBdr>
            <w:top w:val="none" w:sz="0" w:space="0" w:color="auto"/>
            <w:left w:val="none" w:sz="0" w:space="0" w:color="auto"/>
            <w:bottom w:val="none" w:sz="0" w:space="0" w:color="auto"/>
            <w:right w:val="none" w:sz="0" w:space="0" w:color="auto"/>
          </w:divBdr>
        </w:div>
        <w:div w:id="319500078">
          <w:marLeft w:val="640"/>
          <w:marRight w:val="0"/>
          <w:marTop w:val="0"/>
          <w:marBottom w:val="0"/>
          <w:divBdr>
            <w:top w:val="none" w:sz="0" w:space="0" w:color="auto"/>
            <w:left w:val="none" w:sz="0" w:space="0" w:color="auto"/>
            <w:bottom w:val="none" w:sz="0" w:space="0" w:color="auto"/>
            <w:right w:val="none" w:sz="0" w:space="0" w:color="auto"/>
          </w:divBdr>
        </w:div>
        <w:div w:id="398862955">
          <w:marLeft w:val="640"/>
          <w:marRight w:val="0"/>
          <w:marTop w:val="0"/>
          <w:marBottom w:val="0"/>
          <w:divBdr>
            <w:top w:val="none" w:sz="0" w:space="0" w:color="auto"/>
            <w:left w:val="none" w:sz="0" w:space="0" w:color="auto"/>
            <w:bottom w:val="none" w:sz="0" w:space="0" w:color="auto"/>
            <w:right w:val="none" w:sz="0" w:space="0" w:color="auto"/>
          </w:divBdr>
        </w:div>
        <w:div w:id="1649624771">
          <w:marLeft w:val="640"/>
          <w:marRight w:val="0"/>
          <w:marTop w:val="0"/>
          <w:marBottom w:val="0"/>
          <w:divBdr>
            <w:top w:val="none" w:sz="0" w:space="0" w:color="auto"/>
            <w:left w:val="none" w:sz="0" w:space="0" w:color="auto"/>
            <w:bottom w:val="none" w:sz="0" w:space="0" w:color="auto"/>
            <w:right w:val="none" w:sz="0" w:space="0" w:color="auto"/>
          </w:divBdr>
        </w:div>
        <w:div w:id="860707768">
          <w:marLeft w:val="640"/>
          <w:marRight w:val="0"/>
          <w:marTop w:val="0"/>
          <w:marBottom w:val="0"/>
          <w:divBdr>
            <w:top w:val="none" w:sz="0" w:space="0" w:color="auto"/>
            <w:left w:val="none" w:sz="0" w:space="0" w:color="auto"/>
            <w:bottom w:val="none" w:sz="0" w:space="0" w:color="auto"/>
            <w:right w:val="none" w:sz="0" w:space="0" w:color="auto"/>
          </w:divBdr>
        </w:div>
        <w:div w:id="1462109628">
          <w:marLeft w:val="640"/>
          <w:marRight w:val="0"/>
          <w:marTop w:val="0"/>
          <w:marBottom w:val="0"/>
          <w:divBdr>
            <w:top w:val="none" w:sz="0" w:space="0" w:color="auto"/>
            <w:left w:val="none" w:sz="0" w:space="0" w:color="auto"/>
            <w:bottom w:val="none" w:sz="0" w:space="0" w:color="auto"/>
            <w:right w:val="none" w:sz="0" w:space="0" w:color="auto"/>
          </w:divBdr>
        </w:div>
        <w:div w:id="2059815692">
          <w:marLeft w:val="640"/>
          <w:marRight w:val="0"/>
          <w:marTop w:val="0"/>
          <w:marBottom w:val="0"/>
          <w:divBdr>
            <w:top w:val="none" w:sz="0" w:space="0" w:color="auto"/>
            <w:left w:val="none" w:sz="0" w:space="0" w:color="auto"/>
            <w:bottom w:val="none" w:sz="0" w:space="0" w:color="auto"/>
            <w:right w:val="none" w:sz="0" w:space="0" w:color="auto"/>
          </w:divBdr>
        </w:div>
        <w:div w:id="641736331">
          <w:marLeft w:val="640"/>
          <w:marRight w:val="0"/>
          <w:marTop w:val="0"/>
          <w:marBottom w:val="0"/>
          <w:divBdr>
            <w:top w:val="none" w:sz="0" w:space="0" w:color="auto"/>
            <w:left w:val="none" w:sz="0" w:space="0" w:color="auto"/>
            <w:bottom w:val="none" w:sz="0" w:space="0" w:color="auto"/>
            <w:right w:val="none" w:sz="0" w:space="0" w:color="auto"/>
          </w:divBdr>
        </w:div>
        <w:div w:id="1285960564">
          <w:marLeft w:val="640"/>
          <w:marRight w:val="0"/>
          <w:marTop w:val="0"/>
          <w:marBottom w:val="0"/>
          <w:divBdr>
            <w:top w:val="none" w:sz="0" w:space="0" w:color="auto"/>
            <w:left w:val="none" w:sz="0" w:space="0" w:color="auto"/>
            <w:bottom w:val="none" w:sz="0" w:space="0" w:color="auto"/>
            <w:right w:val="none" w:sz="0" w:space="0" w:color="auto"/>
          </w:divBdr>
        </w:div>
        <w:div w:id="2002849400">
          <w:marLeft w:val="640"/>
          <w:marRight w:val="0"/>
          <w:marTop w:val="0"/>
          <w:marBottom w:val="0"/>
          <w:divBdr>
            <w:top w:val="none" w:sz="0" w:space="0" w:color="auto"/>
            <w:left w:val="none" w:sz="0" w:space="0" w:color="auto"/>
            <w:bottom w:val="none" w:sz="0" w:space="0" w:color="auto"/>
            <w:right w:val="none" w:sz="0" w:space="0" w:color="auto"/>
          </w:divBdr>
        </w:div>
        <w:div w:id="752123622">
          <w:marLeft w:val="640"/>
          <w:marRight w:val="0"/>
          <w:marTop w:val="0"/>
          <w:marBottom w:val="0"/>
          <w:divBdr>
            <w:top w:val="none" w:sz="0" w:space="0" w:color="auto"/>
            <w:left w:val="none" w:sz="0" w:space="0" w:color="auto"/>
            <w:bottom w:val="none" w:sz="0" w:space="0" w:color="auto"/>
            <w:right w:val="none" w:sz="0" w:space="0" w:color="auto"/>
          </w:divBdr>
        </w:div>
        <w:div w:id="2081059130">
          <w:marLeft w:val="640"/>
          <w:marRight w:val="0"/>
          <w:marTop w:val="0"/>
          <w:marBottom w:val="0"/>
          <w:divBdr>
            <w:top w:val="none" w:sz="0" w:space="0" w:color="auto"/>
            <w:left w:val="none" w:sz="0" w:space="0" w:color="auto"/>
            <w:bottom w:val="none" w:sz="0" w:space="0" w:color="auto"/>
            <w:right w:val="none" w:sz="0" w:space="0" w:color="auto"/>
          </w:divBdr>
        </w:div>
        <w:div w:id="1820658495">
          <w:marLeft w:val="640"/>
          <w:marRight w:val="0"/>
          <w:marTop w:val="0"/>
          <w:marBottom w:val="0"/>
          <w:divBdr>
            <w:top w:val="none" w:sz="0" w:space="0" w:color="auto"/>
            <w:left w:val="none" w:sz="0" w:space="0" w:color="auto"/>
            <w:bottom w:val="none" w:sz="0" w:space="0" w:color="auto"/>
            <w:right w:val="none" w:sz="0" w:space="0" w:color="auto"/>
          </w:divBdr>
        </w:div>
        <w:div w:id="136190787">
          <w:marLeft w:val="640"/>
          <w:marRight w:val="0"/>
          <w:marTop w:val="0"/>
          <w:marBottom w:val="0"/>
          <w:divBdr>
            <w:top w:val="none" w:sz="0" w:space="0" w:color="auto"/>
            <w:left w:val="none" w:sz="0" w:space="0" w:color="auto"/>
            <w:bottom w:val="none" w:sz="0" w:space="0" w:color="auto"/>
            <w:right w:val="none" w:sz="0" w:space="0" w:color="auto"/>
          </w:divBdr>
        </w:div>
        <w:div w:id="1561793347">
          <w:marLeft w:val="640"/>
          <w:marRight w:val="0"/>
          <w:marTop w:val="0"/>
          <w:marBottom w:val="0"/>
          <w:divBdr>
            <w:top w:val="none" w:sz="0" w:space="0" w:color="auto"/>
            <w:left w:val="none" w:sz="0" w:space="0" w:color="auto"/>
            <w:bottom w:val="none" w:sz="0" w:space="0" w:color="auto"/>
            <w:right w:val="none" w:sz="0" w:space="0" w:color="auto"/>
          </w:divBdr>
        </w:div>
        <w:div w:id="167331380">
          <w:marLeft w:val="640"/>
          <w:marRight w:val="0"/>
          <w:marTop w:val="0"/>
          <w:marBottom w:val="0"/>
          <w:divBdr>
            <w:top w:val="none" w:sz="0" w:space="0" w:color="auto"/>
            <w:left w:val="none" w:sz="0" w:space="0" w:color="auto"/>
            <w:bottom w:val="none" w:sz="0" w:space="0" w:color="auto"/>
            <w:right w:val="none" w:sz="0" w:space="0" w:color="auto"/>
          </w:divBdr>
        </w:div>
        <w:div w:id="1587105405">
          <w:marLeft w:val="640"/>
          <w:marRight w:val="0"/>
          <w:marTop w:val="0"/>
          <w:marBottom w:val="0"/>
          <w:divBdr>
            <w:top w:val="none" w:sz="0" w:space="0" w:color="auto"/>
            <w:left w:val="none" w:sz="0" w:space="0" w:color="auto"/>
            <w:bottom w:val="none" w:sz="0" w:space="0" w:color="auto"/>
            <w:right w:val="none" w:sz="0" w:space="0" w:color="auto"/>
          </w:divBdr>
        </w:div>
        <w:div w:id="529992545">
          <w:marLeft w:val="640"/>
          <w:marRight w:val="0"/>
          <w:marTop w:val="0"/>
          <w:marBottom w:val="0"/>
          <w:divBdr>
            <w:top w:val="none" w:sz="0" w:space="0" w:color="auto"/>
            <w:left w:val="none" w:sz="0" w:space="0" w:color="auto"/>
            <w:bottom w:val="none" w:sz="0" w:space="0" w:color="auto"/>
            <w:right w:val="none" w:sz="0" w:space="0" w:color="auto"/>
          </w:divBdr>
        </w:div>
        <w:div w:id="563879312">
          <w:marLeft w:val="640"/>
          <w:marRight w:val="0"/>
          <w:marTop w:val="0"/>
          <w:marBottom w:val="0"/>
          <w:divBdr>
            <w:top w:val="none" w:sz="0" w:space="0" w:color="auto"/>
            <w:left w:val="none" w:sz="0" w:space="0" w:color="auto"/>
            <w:bottom w:val="none" w:sz="0" w:space="0" w:color="auto"/>
            <w:right w:val="none" w:sz="0" w:space="0" w:color="auto"/>
          </w:divBdr>
        </w:div>
        <w:div w:id="709720713">
          <w:marLeft w:val="640"/>
          <w:marRight w:val="0"/>
          <w:marTop w:val="0"/>
          <w:marBottom w:val="0"/>
          <w:divBdr>
            <w:top w:val="none" w:sz="0" w:space="0" w:color="auto"/>
            <w:left w:val="none" w:sz="0" w:space="0" w:color="auto"/>
            <w:bottom w:val="none" w:sz="0" w:space="0" w:color="auto"/>
            <w:right w:val="none" w:sz="0" w:space="0" w:color="auto"/>
          </w:divBdr>
        </w:div>
        <w:div w:id="178080321">
          <w:marLeft w:val="640"/>
          <w:marRight w:val="0"/>
          <w:marTop w:val="0"/>
          <w:marBottom w:val="0"/>
          <w:divBdr>
            <w:top w:val="none" w:sz="0" w:space="0" w:color="auto"/>
            <w:left w:val="none" w:sz="0" w:space="0" w:color="auto"/>
            <w:bottom w:val="none" w:sz="0" w:space="0" w:color="auto"/>
            <w:right w:val="none" w:sz="0" w:space="0" w:color="auto"/>
          </w:divBdr>
        </w:div>
        <w:div w:id="989210444">
          <w:marLeft w:val="640"/>
          <w:marRight w:val="0"/>
          <w:marTop w:val="0"/>
          <w:marBottom w:val="0"/>
          <w:divBdr>
            <w:top w:val="none" w:sz="0" w:space="0" w:color="auto"/>
            <w:left w:val="none" w:sz="0" w:space="0" w:color="auto"/>
            <w:bottom w:val="none" w:sz="0" w:space="0" w:color="auto"/>
            <w:right w:val="none" w:sz="0" w:space="0" w:color="auto"/>
          </w:divBdr>
        </w:div>
        <w:div w:id="868107843">
          <w:marLeft w:val="640"/>
          <w:marRight w:val="0"/>
          <w:marTop w:val="0"/>
          <w:marBottom w:val="0"/>
          <w:divBdr>
            <w:top w:val="none" w:sz="0" w:space="0" w:color="auto"/>
            <w:left w:val="none" w:sz="0" w:space="0" w:color="auto"/>
            <w:bottom w:val="none" w:sz="0" w:space="0" w:color="auto"/>
            <w:right w:val="none" w:sz="0" w:space="0" w:color="auto"/>
          </w:divBdr>
        </w:div>
        <w:div w:id="165020318">
          <w:marLeft w:val="640"/>
          <w:marRight w:val="0"/>
          <w:marTop w:val="0"/>
          <w:marBottom w:val="0"/>
          <w:divBdr>
            <w:top w:val="none" w:sz="0" w:space="0" w:color="auto"/>
            <w:left w:val="none" w:sz="0" w:space="0" w:color="auto"/>
            <w:bottom w:val="none" w:sz="0" w:space="0" w:color="auto"/>
            <w:right w:val="none" w:sz="0" w:space="0" w:color="auto"/>
          </w:divBdr>
        </w:div>
        <w:div w:id="1715815415">
          <w:marLeft w:val="640"/>
          <w:marRight w:val="0"/>
          <w:marTop w:val="0"/>
          <w:marBottom w:val="0"/>
          <w:divBdr>
            <w:top w:val="none" w:sz="0" w:space="0" w:color="auto"/>
            <w:left w:val="none" w:sz="0" w:space="0" w:color="auto"/>
            <w:bottom w:val="none" w:sz="0" w:space="0" w:color="auto"/>
            <w:right w:val="none" w:sz="0" w:space="0" w:color="auto"/>
          </w:divBdr>
        </w:div>
        <w:div w:id="2146854279">
          <w:marLeft w:val="640"/>
          <w:marRight w:val="0"/>
          <w:marTop w:val="0"/>
          <w:marBottom w:val="0"/>
          <w:divBdr>
            <w:top w:val="none" w:sz="0" w:space="0" w:color="auto"/>
            <w:left w:val="none" w:sz="0" w:space="0" w:color="auto"/>
            <w:bottom w:val="none" w:sz="0" w:space="0" w:color="auto"/>
            <w:right w:val="none" w:sz="0" w:space="0" w:color="auto"/>
          </w:divBdr>
        </w:div>
        <w:div w:id="173612363">
          <w:marLeft w:val="640"/>
          <w:marRight w:val="0"/>
          <w:marTop w:val="0"/>
          <w:marBottom w:val="0"/>
          <w:divBdr>
            <w:top w:val="none" w:sz="0" w:space="0" w:color="auto"/>
            <w:left w:val="none" w:sz="0" w:space="0" w:color="auto"/>
            <w:bottom w:val="none" w:sz="0" w:space="0" w:color="auto"/>
            <w:right w:val="none" w:sz="0" w:space="0" w:color="auto"/>
          </w:divBdr>
        </w:div>
        <w:div w:id="1576279172">
          <w:marLeft w:val="640"/>
          <w:marRight w:val="0"/>
          <w:marTop w:val="0"/>
          <w:marBottom w:val="0"/>
          <w:divBdr>
            <w:top w:val="none" w:sz="0" w:space="0" w:color="auto"/>
            <w:left w:val="none" w:sz="0" w:space="0" w:color="auto"/>
            <w:bottom w:val="none" w:sz="0" w:space="0" w:color="auto"/>
            <w:right w:val="none" w:sz="0" w:space="0" w:color="auto"/>
          </w:divBdr>
        </w:div>
        <w:div w:id="2092239723">
          <w:marLeft w:val="640"/>
          <w:marRight w:val="0"/>
          <w:marTop w:val="0"/>
          <w:marBottom w:val="0"/>
          <w:divBdr>
            <w:top w:val="none" w:sz="0" w:space="0" w:color="auto"/>
            <w:left w:val="none" w:sz="0" w:space="0" w:color="auto"/>
            <w:bottom w:val="none" w:sz="0" w:space="0" w:color="auto"/>
            <w:right w:val="none" w:sz="0" w:space="0" w:color="auto"/>
          </w:divBdr>
        </w:div>
        <w:div w:id="642468826">
          <w:marLeft w:val="640"/>
          <w:marRight w:val="0"/>
          <w:marTop w:val="0"/>
          <w:marBottom w:val="0"/>
          <w:divBdr>
            <w:top w:val="none" w:sz="0" w:space="0" w:color="auto"/>
            <w:left w:val="none" w:sz="0" w:space="0" w:color="auto"/>
            <w:bottom w:val="none" w:sz="0" w:space="0" w:color="auto"/>
            <w:right w:val="none" w:sz="0" w:space="0" w:color="auto"/>
          </w:divBdr>
        </w:div>
      </w:divsChild>
    </w:div>
    <w:div w:id="24867179">
      <w:bodyDiv w:val="1"/>
      <w:marLeft w:val="0"/>
      <w:marRight w:val="0"/>
      <w:marTop w:val="0"/>
      <w:marBottom w:val="0"/>
      <w:divBdr>
        <w:top w:val="none" w:sz="0" w:space="0" w:color="auto"/>
        <w:left w:val="none" w:sz="0" w:space="0" w:color="auto"/>
        <w:bottom w:val="none" w:sz="0" w:space="0" w:color="auto"/>
        <w:right w:val="none" w:sz="0" w:space="0" w:color="auto"/>
      </w:divBdr>
    </w:div>
    <w:div w:id="51316240">
      <w:bodyDiv w:val="1"/>
      <w:marLeft w:val="0"/>
      <w:marRight w:val="0"/>
      <w:marTop w:val="0"/>
      <w:marBottom w:val="0"/>
      <w:divBdr>
        <w:top w:val="none" w:sz="0" w:space="0" w:color="auto"/>
        <w:left w:val="none" w:sz="0" w:space="0" w:color="auto"/>
        <w:bottom w:val="none" w:sz="0" w:space="0" w:color="auto"/>
        <w:right w:val="none" w:sz="0" w:space="0" w:color="auto"/>
      </w:divBdr>
      <w:divsChild>
        <w:div w:id="1600598410">
          <w:marLeft w:val="640"/>
          <w:marRight w:val="0"/>
          <w:marTop w:val="0"/>
          <w:marBottom w:val="0"/>
          <w:divBdr>
            <w:top w:val="none" w:sz="0" w:space="0" w:color="auto"/>
            <w:left w:val="none" w:sz="0" w:space="0" w:color="auto"/>
            <w:bottom w:val="none" w:sz="0" w:space="0" w:color="auto"/>
            <w:right w:val="none" w:sz="0" w:space="0" w:color="auto"/>
          </w:divBdr>
        </w:div>
        <w:div w:id="234248302">
          <w:marLeft w:val="640"/>
          <w:marRight w:val="0"/>
          <w:marTop w:val="0"/>
          <w:marBottom w:val="0"/>
          <w:divBdr>
            <w:top w:val="none" w:sz="0" w:space="0" w:color="auto"/>
            <w:left w:val="none" w:sz="0" w:space="0" w:color="auto"/>
            <w:bottom w:val="none" w:sz="0" w:space="0" w:color="auto"/>
            <w:right w:val="none" w:sz="0" w:space="0" w:color="auto"/>
          </w:divBdr>
        </w:div>
        <w:div w:id="301929794">
          <w:marLeft w:val="640"/>
          <w:marRight w:val="0"/>
          <w:marTop w:val="0"/>
          <w:marBottom w:val="0"/>
          <w:divBdr>
            <w:top w:val="none" w:sz="0" w:space="0" w:color="auto"/>
            <w:left w:val="none" w:sz="0" w:space="0" w:color="auto"/>
            <w:bottom w:val="none" w:sz="0" w:space="0" w:color="auto"/>
            <w:right w:val="none" w:sz="0" w:space="0" w:color="auto"/>
          </w:divBdr>
        </w:div>
        <w:div w:id="335887043">
          <w:marLeft w:val="640"/>
          <w:marRight w:val="0"/>
          <w:marTop w:val="0"/>
          <w:marBottom w:val="0"/>
          <w:divBdr>
            <w:top w:val="none" w:sz="0" w:space="0" w:color="auto"/>
            <w:left w:val="none" w:sz="0" w:space="0" w:color="auto"/>
            <w:bottom w:val="none" w:sz="0" w:space="0" w:color="auto"/>
            <w:right w:val="none" w:sz="0" w:space="0" w:color="auto"/>
          </w:divBdr>
        </w:div>
        <w:div w:id="1431047128">
          <w:marLeft w:val="640"/>
          <w:marRight w:val="0"/>
          <w:marTop w:val="0"/>
          <w:marBottom w:val="0"/>
          <w:divBdr>
            <w:top w:val="none" w:sz="0" w:space="0" w:color="auto"/>
            <w:left w:val="none" w:sz="0" w:space="0" w:color="auto"/>
            <w:bottom w:val="none" w:sz="0" w:space="0" w:color="auto"/>
            <w:right w:val="none" w:sz="0" w:space="0" w:color="auto"/>
          </w:divBdr>
        </w:div>
        <w:div w:id="1959598821">
          <w:marLeft w:val="640"/>
          <w:marRight w:val="0"/>
          <w:marTop w:val="0"/>
          <w:marBottom w:val="0"/>
          <w:divBdr>
            <w:top w:val="none" w:sz="0" w:space="0" w:color="auto"/>
            <w:left w:val="none" w:sz="0" w:space="0" w:color="auto"/>
            <w:bottom w:val="none" w:sz="0" w:space="0" w:color="auto"/>
            <w:right w:val="none" w:sz="0" w:space="0" w:color="auto"/>
          </w:divBdr>
        </w:div>
        <w:div w:id="1689866468">
          <w:marLeft w:val="640"/>
          <w:marRight w:val="0"/>
          <w:marTop w:val="0"/>
          <w:marBottom w:val="0"/>
          <w:divBdr>
            <w:top w:val="none" w:sz="0" w:space="0" w:color="auto"/>
            <w:left w:val="none" w:sz="0" w:space="0" w:color="auto"/>
            <w:bottom w:val="none" w:sz="0" w:space="0" w:color="auto"/>
            <w:right w:val="none" w:sz="0" w:space="0" w:color="auto"/>
          </w:divBdr>
        </w:div>
        <w:div w:id="1349719052">
          <w:marLeft w:val="640"/>
          <w:marRight w:val="0"/>
          <w:marTop w:val="0"/>
          <w:marBottom w:val="0"/>
          <w:divBdr>
            <w:top w:val="none" w:sz="0" w:space="0" w:color="auto"/>
            <w:left w:val="none" w:sz="0" w:space="0" w:color="auto"/>
            <w:bottom w:val="none" w:sz="0" w:space="0" w:color="auto"/>
            <w:right w:val="none" w:sz="0" w:space="0" w:color="auto"/>
          </w:divBdr>
        </w:div>
        <w:div w:id="703822564">
          <w:marLeft w:val="640"/>
          <w:marRight w:val="0"/>
          <w:marTop w:val="0"/>
          <w:marBottom w:val="0"/>
          <w:divBdr>
            <w:top w:val="none" w:sz="0" w:space="0" w:color="auto"/>
            <w:left w:val="none" w:sz="0" w:space="0" w:color="auto"/>
            <w:bottom w:val="none" w:sz="0" w:space="0" w:color="auto"/>
            <w:right w:val="none" w:sz="0" w:space="0" w:color="auto"/>
          </w:divBdr>
        </w:div>
        <w:div w:id="651560965">
          <w:marLeft w:val="640"/>
          <w:marRight w:val="0"/>
          <w:marTop w:val="0"/>
          <w:marBottom w:val="0"/>
          <w:divBdr>
            <w:top w:val="none" w:sz="0" w:space="0" w:color="auto"/>
            <w:left w:val="none" w:sz="0" w:space="0" w:color="auto"/>
            <w:bottom w:val="none" w:sz="0" w:space="0" w:color="auto"/>
            <w:right w:val="none" w:sz="0" w:space="0" w:color="auto"/>
          </w:divBdr>
        </w:div>
        <w:div w:id="1078090799">
          <w:marLeft w:val="640"/>
          <w:marRight w:val="0"/>
          <w:marTop w:val="0"/>
          <w:marBottom w:val="0"/>
          <w:divBdr>
            <w:top w:val="none" w:sz="0" w:space="0" w:color="auto"/>
            <w:left w:val="none" w:sz="0" w:space="0" w:color="auto"/>
            <w:bottom w:val="none" w:sz="0" w:space="0" w:color="auto"/>
            <w:right w:val="none" w:sz="0" w:space="0" w:color="auto"/>
          </w:divBdr>
        </w:div>
        <w:div w:id="394816561">
          <w:marLeft w:val="640"/>
          <w:marRight w:val="0"/>
          <w:marTop w:val="0"/>
          <w:marBottom w:val="0"/>
          <w:divBdr>
            <w:top w:val="none" w:sz="0" w:space="0" w:color="auto"/>
            <w:left w:val="none" w:sz="0" w:space="0" w:color="auto"/>
            <w:bottom w:val="none" w:sz="0" w:space="0" w:color="auto"/>
            <w:right w:val="none" w:sz="0" w:space="0" w:color="auto"/>
          </w:divBdr>
        </w:div>
        <w:div w:id="1125464329">
          <w:marLeft w:val="640"/>
          <w:marRight w:val="0"/>
          <w:marTop w:val="0"/>
          <w:marBottom w:val="0"/>
          <w:divBdr>
            <w:top w:val="none" w:sz="0" w:space="0" w:color="auto"/>
            <w:left w:val="none" w:sz="0" w:space="0" w:color="auto"/>
            <w:bottom w:val="none" w:sz="0" w:space="0" w:color="auto"/>
            <w:right w:val="none" w:sz="0" w:space="0" w:color="auto"/>
          </w:divBdr>
        </w:div>
        <w:div w:id="408427043">
          <w:marLeft w:val="640"/>
          <w:marRight w:val="0"/>
          <w:marTop w:val="0"/>
          <w:marBottom w:val="0"/>
          <w:divBdr>
            <w:top w:val="none" w:sz="0" w:space="0" w:color="auto"/>
            <w:left w:val="none" w:sz="0" w:space="0" w:color="auto"/>
            <w:bottom w:val="none" w:sz="0" w:space="0" w:color="auto"/>
            <w:right w:val="none" w:sz="0" w:space="0" w:color="auto"/>
          </w:divBdr>
        </w:div>
        <w:div w:id="1189678153">
          <w:marLeft w:val="640"/>
          <w:marRight w:val="0"/>
          <w:marTop w:val="0"/>
          <w:marBottom w:val="0"/>
          <w:divBdr>
            <w:top w:val="none" w:sz="0" w:space="0" w:color="auto"/>
            <w:left w:val="none" w:sz="0" w:space="0" w:color="auto"/>
            <w:bottom w:val="none" w:sz="0" w:space="0" w:color="auto"/>
            <w:right w:val="none" w:sz="0" w:space="0" w:color="auto"/>
          </w:divBdr>
        </w:div>
        <w:div w:id="1604872923">
          <w:marLeft w:val="640"/>
          <w:marRight w:val="0"/>
          <w:marTop w:val="0"/>
          <w:marBottom w:val="0"/>
          <w:divBdr>
            <w:top w:val="none" w:sz="0" w:space="0" w:color="auto"/>
            <w:left w:val="none" w:sz="0" w:space="0" w:color="auto"/>
            <w:bottom w:val="none" w:sz="0" w:space="0" w:color="auto"/>
            <w:right w:val="none" w:sz="0" w:space="0" w:color="auto"/>
          </w:divBdr>
        </w:div>
        <w:div w:id="142477660">
          <w:marLeft w:val="640"/>
          <w:marRight w:val="0"/>
          <w:marTop w:val="0"/>
          <w:marBottom w:val="0"/>
          <w:divBdr>
            <w:top w:val="none" w:sz="0" w:space="0" w:color="auto"/>
            <w:left w:val="none" w:sz="0" w:space="0" w:color="auto"/>
            <w:bottom w:val="none" w:sz="0" w:space="0" w:color="auto"/>
            <w:right w:val="none" w:sz="0" w:space="0" w:color="auto"/>
          </w:divBdr>
        </w:div>
        <w:div w:id="630868065">
          <w:marLeft w:val="640"/>
          <w:marRight w:val="0"/>
          <w:marTop w:val="0"/>
          <w:marBottom w:val="0"/>
          <w:divBdr>
            <w:top w:val="none" w:sz="0" w:space="0" w:color="auto"/>
            <w:left w:val="none" w:sz="0" w:space="0" w:color="auto"/>
            <w:bottom w:val="none" w:sz="0" w:space="0" w:color="auto"/>
            <w:right w:val="none" w:sz="0" w:space="0" w:color="auto"/>
          </w:divBdr>
        </w:div>
        <w:div w:id="1525972688">
          <w:marLeft w:val="640"/>
          <w:marRight w:val="0"/>
          <w:marTop w:val="0"/>
          <w:marBottom w:val="0"/>
          <w:divBdr>
            <w:top w:val="none" w:sz="0" w:space="0" w:color="auto"/>
            <w:left w:val="none" w:sz="0" w:space="0" w:color="auto"/>
            <w:bottom w:val="none" w:sz="0" w:space="0" w:color="auto"/>
            <w:right w:val="none" w:sz="0" w:space="0" w:color="auto"/>
          </w:divBdr>
        </w:div>
        <w:div w:id="604966622">
          <w:marLeft w:val="640"/>
          <w:marRight w:val="0"/>
          <w:marTop w:val="0"/>
          <w:marBottom w:val="0"/>
          <w:divBdr>
            <w:top w:val="none" w:sz="0" w:space="0" w:color="auto"/>
            <w:left w:val="none" w:sz="0" w:space="0" w:color="auto"/>
            <w:bottom w:val="none" w:sz="0" w:space="0" w:color="auto"/>
            <w:right w:val="none" w:sz="0" w:space="0" w:color="auto"/>
          </w:divBdr>
        </w:div>
        <w:div w:id="1561675761">
          <w:marLeft w:val="640"/>
          <w:marRight w:val="0"/>
          <w:marTop w:val="0"/>
          <w:marBottom w:val="0"/>
          <w:divBdr>
            <w:top w:val="none" w:sz="0" w:space="0" w:color="auto"/>
            <w:left w:val="none" w:sz="0" w:space="0" w:color="auto"/>
            <w:bottom w:val="none" w:sz="0" w:space="0" w:color="auto"/>
            <w:right w:val="none" w:sz="0" w:space="0" w:color="auto"/>
          </w:divBdr>
        </w:div>
        <w:div w:id="162823639">
          <w:marLeft w:val="640"/>
          <w:marRight w:val="0"/>
          <w:marTop w:val="0"/>
          <w:marBottom w:val="0"/>
          <w:divBdr>
            <w:top w:val="none" w:sz="0" w:space="0" w:color="auto"/>
            <w:left w:val="none" w:sz="0" w:space="0" w:color="auto"/>
            <w:bottom w:val="none" w:sz="0" w:space="0" w:color="auto"/>
            <w:right w:val="none" w:sz="0" w:space="0" w:color="auto"/>
          </w:divBdr>
        </w:div>
        <w:div w:id="1553347722">
          <w:marLeft w:val="640"/>
          <w:marRight w:val="0"/>
          <w:marTop w:val="0"/>
          <w:marBottom w:val="0"/>
          <w:divBdr>
            <w:top w:val="none" w:sz="0" w:space="0" w:color="auto"/>
            <w:left w:val="none" w:sz="0" w:space="0" w:color="auto"/>
            <w:bottom w:val="none" w:sz="0" w:space="0" w:color="auto"/>
            <w:right w:val="none" w:sz="0" w:space="0" w:color="auto"/>
          </w:divBdr>
        </w:div>
        <w:div w:id="584920706">
          <w:marLeft w:val="640"/>
          <w:marRight w:val="0"/>
          <w:marTop w:val="0"/>
          <w:marBottom w:val="0"/>
          <w:divBdr>
            <w:top w:val="none" w:sz="0" w:space="0" w:color="auto"/>
            <w:left w:val="none" w:sz="0" w:space="0" w:color="auto"/>
            <w:bottom w:val="none" w:sz="0" w:space="0" w:color="auto"/>
            <w:right w:val="none" w:sz="0" w:space="0" w:color="auto"/>
          </w:divBdr>
        </w:div>
        <w:div w:id="1019114681">
          <w:marLeft w:val="640"/>
          <w:marRight w:val="0"/>
          <w:marTop w:val="0"/>
          <w:marBottom w:val="0"/>
          <w:divBdr>
            <w:top w:val="none" w:sz="0" w:space="0" w:color="auto"/>
            <w:left w:val="none" w:sz="0" w:space="0" w:color="auto"/>
            <w:bottom w:val="none" w:sz="0" w:space="0" w:color="auto"/>
            <w:right w:val="none" w:sz="0" w:space="0" w:color="auto"/>
          </w:divBdr>
        </w:div>
        <w:div w:id="412122212">
          <w:marLeft w:val="640"/>
          <w:marRight w:val="0"/>
          <w:marTop w:val="0"/>
          <w:marBottom w:val="0"/>
          <w:divBdr>
            <w:top w:val="none" w:sz="0" w:space="0" w:color="auto"/>
            <w:left w:val="none" w:sz="0" w:space="0" w:color="auto"/>
            <w:bottom w:val="none" w:sz="0" w:space="0" w:color="auto"/>
            <w:right w:val="none" w:sz="0" w:space="0" w:color="auto"/>
          </w:divBdr>
        </w:div>
        <w:div w:id="793788403">
          <w:marLeft w:val="640"/>
          <w:marRight w:val="0"/>
          <w:marTop w:val="0"/>
          <w:marBottom w:val="0"/>
          <w:divBdr>
            <w:top w:val="none" w:sz="0" w:space="0" w:color="auto"/>
            <w:left w:val="none" w:sz="0" w:space="0" w:color="auto"/>
            <w:bottom w:val="none" w:sz="0" w:space="0" w:color="auto"/>
            <w:right w:val="none" w:sz="0" w:space="0" w:color="auto"/>
          </w:divBdr>
        </w:div>
        <w:div w:id="1676495361">
          <w:marLeft w:val="640"/>
          <w:marRight w:val="0"/>
          <w:marTop w:val="0"/>
          <w:marBottom w:val="0"/>
          <w:divBdr>
            <w:top w:val="none" w:sz="0" w:space="0" w:color="auto"/>
            <w:left w:val="none" w:sz="0" w:space="0" w:color="auto"/>
            <w:bottom w:val="none" w:sz="0" w:space="0" w:color="auto"/>
            <w:right w:val="none" w:sz="0" w:space="0" w:color="auto"/>
          </w:divBdr>
        </w:div>
        <w:div w:id="659502018">
          <w:marLeft w:val="640"/>
          <w:marRight w:val="0"/>
          <w:marTop w:val="0"/>
          <w:marBottom w:val="0"/>
          <w:divBdr>
            <w:top w:val="none" w:sz="0" w:space="0" w:color="auto"/>
            <w:left w:val="none" w:sz="0" w:space="0" w:color="auto"/>
            <w:bottom w:val="none" w:sz="0" w:space="0" w:color="auto"/>
            <w:right w:val="none" w:sz="0" w:space="0" w:color="auto"/>
          </w:divBdr>
        </w:div>
        <w:div w:id="968360016">
          <w:marLeft w:val="640"/>
          <w:marRight w:val="0"/>
          <w:marTop w:val="0"/>
          <w:marBottom w:val="0"/>
          <w:divBdr>
            <w:top w:val="none" w:sz="0" w:space="0" w:color="auto"/>
            <w:left w:val="none" w:sz="0" w:space="0" w:color="auto"/>
            <w:bottom w:val="none" w:sz="0" w:space="0" w:color="auto"/>
            <w:right w:val="none" w:sz="0" w:space="0" w:color="auto"/>
          </w:divBdr>
        </w:div>
        <w:div w:id="125658838">
          <w:marLeft w:val="640"/>
          <w:marRight w:val="0"/>
          <w:marTop w:val="0"/>
          <w:marBottom w:val="0"/>
          <w:divBdr>
            <w:top w:val="none" w:sz="0" w:space="0" w:color="auto"/>
            <w:left w:val="none" w:sz="0" w:space="0" w:color="auto"/>
            <w:bottom w:val="none" w:sz="0" w:space="0" w:color="auto"/>
            <w:right w:val="none" w:sz="0" w:space="0" w:color="auto"/>
          </w:divBdr>
        </w:div>
        <w:div w:id="1039234815">
          <w:marLeft w:val="640"/>
          <w:marRight w:val="0"/>
          <w:marTop w:val="0"/>
          <w:marBottom w:val="0"/>
          <w:divBdr>
            <w:top w:val="none" w:sz="0" w:space="0" w:color="auto"/>
            <w:left w:val="none" w:sz="0" w:space="0" w:color="auto"/>
            <w:bottom w:val="none" w:sz="0" w:space="0" w:color="auto"/>
            <w:right w:val="none" w:sz="0" w:space="0" w:color="auto"/>
          </w:divBdr>
        </w:div>
        <w:div w:id="1291401263">
          <w:marLeft w:val="640"/>
          <w:marRight w:val="0"/>
          <w:marTop w:val="0"/>
          <w:marBottom w:val="0"/>
          <w:divBdr>
            <w:top w:val="none" w:sz="0" w:space="0" w:color="auto"/>
            <w:left w:val="none" w:sz="0" w:space="0" w:color="auto"/>
            <w:bottom w:val="none" w:sz="0" w:space="0" w:color="auto"/>
            <w:right w:val="none" w:sz="0" w:space="0" w:color="auto"/>
          </w:divBdr>
        </w:div>
        <w:div w:id="1801269249">
          <w:marLeft w:val="640"/>
          <w:marRight w:val="0"/>
          <w:marTop w:val="0"/>
          <w:marBottom w:val="0"/>
          <w:divBdr>
            <w:top w:val="none" w:sz="0" w:space="0" w:color="auto"/>
            <w:left w:val="none" w:sz="0" w:space="0" w:color="auto"/>
            <w:bottom w:val="none" w:sz="0" w:space="0" w:color="auto"/>
            <w:right w:val="none" w:sz="0" w:space="0" w:color="auto"/>
          </w:divBdr>
        </w:div>
        <w:div w:id="852458000">
          <w:marLeft w:val="640"/>
          <w:marRight w:val="0"/>
          <w:marTop w:val="0"/>
          <w:marBottom w:val="0"/>
          <w:divBdr>
            <w:top w:val="none" w:sz="0" w:space="0" w:color="auto"/>
            <w:left w:val="none" w:sz="0" w:space="0" w:color="auto"/>
            <w:bottom w:val="none" w:sz="0" w:space="0" w:color="auto"/>
            <w:right w:val="none" w:sz="0" w:space="0" w:color="auto"/>
          </w:divBdr>
        </w:div>
        <w:div w:id="1732117972">
          <w:marLeft w:val="640"/>
          <w:marRight w:val="0"/>
          <w:marTop w:val="0"/>
          <w:marBottom w:val="0"/>
          <w:divBdr>
            <w:top w:val="none" w:sz="0" w:space="0" w:color="auto"/>
            <w:left w:val="none" w:sz="0" w:space="0" w:color="auto"/>
            <w:bottom w:val="none" w:sz="0" w:space="0" w:color="auto"/>
            <w:right w:val="none" w:sz="0" w:space="0" w:color="auto"/>
          </w:divBdr>
        </w:div>
        <w:div w:id="629869611">
          <w:marLeft w:val="640"/>
          <w:marRight w:val="0"/>
          <w:marTop w:val="0"/>
          <w:marBottom w:val="0"/>
          <w:divBdr>
            <w:top w:val="none" w:sz="0" w:space="0" w:color="auto"/>
            <w:left w:val="none" w:sz="0" w:space="0" w:color="auto"/>
            <w:bottom w:val="none" w:sz="0" w:space="0" w:color="auto"/>
            <w:right w:val="none" w:sz="0" w:space="0" w:color="auto"/>
          </w:divBdr>
        </w:div>
        <w:div w:id="1409503133">
          <w:marLeft w:val="640"/>
          <w:marRight w:val="0"/>
          <w:marTop w:val="0"/>
          <w:marBottom w:val="0"/>
          <w:divBdr>
            <w:top w:val="none" w:sz="0" w:space="0" w:color="auto"/>
            <w:left w:val="none" w:sz="0" w:space="0" w:color="auto"/>
            <w:bottom w:val="none" w:sz="0" w:space="0" w:color="auto"/>
            <w:right w:val="none" w:sz="0" w:space="0" w:color="auto"/>
          </w:divBdr>
        </w:div>
        <w:div w:id="1756517004">
          <w:marLeft w:val="640"/>
          <w:marRight w:val="0"/>
          <w:marTop w:val="0"/>
          <w:marBottom w:val="0"/>
          <w:divBdr>
            <w:top w:val="none" w:sz="0" w:space="0" w:color="auto"/>
            <w:left w:val="none" w:sz="0" w:space="0" w:color="auto"/>
            <w:bottom w:val="none" w:sz="0" w:space="0" w:color="auto"/>
            <w:right w:val="none" w:sz="0" w:space="0" w:color="auto"/>
          </w:divBdr>
        </w:div>
        <w:div w:id="1438284044">
          <w:marLeft w:val="640"/>
          <w:marRight w:val="0"/>
          <w:marTop w:val="0"/>
          <w:marBottom w:val="0"/>
          <w:divBdr>
            <w:top w:val="none" w:sz="0" w:space="0" w:color="auto"/>
            <w:left w:val="none" w:sz="0" w:space="0" w:color="auto"/>
            <w:bottom w:val="none" w:sz="0" w:space="0" w:color="auto"/>
            <w:right w:val="none" w:sz="0" w:space="0" w:color="auto"/>
          </w:divBdr>
        </w:div>
        <w:div w:id="1765109562">
          <w:marLeft w:val="640"/>
          <w:marRight w:val="0"/>
          <w:marTop w:val="0"/>
          <w:marBottom w:val="0"/>
          <w:divBdr>
            <w:top w:val="none" w:sz="0" w:space="0" w:color="auto"/>
            <w:left w:val="none" w:sz="0" w:space="0" w:color="auto"/>
            <w:bottom w:val="none" w:sz="0" w:space="0" w:color="auto"/>
            <w:right w:val="none" w:sz="0" w:space="0" w:color="auto"/>
          </w:divBdr>
        </w:div>
        <w:div w:id="902987536">
          <w:marLeft w:val="640"/>
          <w:marRight w:val="0"/>
          <w:marTop w:val="0"/>
          <w:marBottom w:val="0"/>
          <w:divBdr>
            <w:top w:val="none" w:sz="0" w:space="0" w:color="auto"/>
            <w:left w:val="none" w:sz="0" w:space="0" w:color="auto"/>
            <w:bottom w:val="none" w:sz="0" w:space="0" w:color="auto"/>
            <w:right w:val="none" w:sz="0" w:space="0" w:color="auto"/>
          </w:divBdr>
        </w:div>
        <w:div w:id="960455935">
          <w:marLeft w:val="640"/>
          <w:marRight w:val="0"/>
          <w:marTop w:val="0"/>
          <w:marBottom w:val="0"/>
          <w:divBdr>
            <w:top w:val="none" w:sz="0" w:space="0" w:color="auto"/>
            <w:left w:val="none" w:sz="0" w:space="0" w:color="auto"/>
            <w:bottom w:val="none" w:sz="0" w:space="0" w:color="auto"/>
            <w:right w:val="none" w:sz="0" w:space="0" w:color="auto"/>
          </w:divBdr>
        </w:div>
        <w:div w:id="643703417">
          <w:marLeft w:val="640"/>
          <w:marRight w:val="0"/>
          <w:marTop w:val="0"/>
          <w:marBottom w:val="0"/>
          <w:divBdr>
            <w:top w:val="none" w:sz="0" w:space="0" w:color="auto"/>
            <w:left w:val="none" w:sz="0" w:space="0" w:color="auto"/>
            <w:bottom w:val="none" w:sz="0" w:space="0" w:color="auto"/>
            <w:right w:val="none" w:sz="0" w:space="0" w:color="auto"/>
          </w:divBdr>
        </w:div>
        <w:div w:id="2100758150">
          <w:marLeft w:val="640"/>
          <w:marRight w:val="0"/>
          <w:marTop w:val="0"/>
          <w:marBottom w:val="0"/>
          <w:divBdr>
            <w:top w:val="none" w:sz="0" w:space="0" w:color="auto"/>
            <w:left w:val="none" w:sz="0" w:space="0" w:color="auto"/>
            <w:bottom w:val="none" w:sz="0" w:space="0" w:color="auto"/>
            <w:right w:val="none" w:sz="0" w:space="0" w:color="auto"/>
          </w:divBdr>
        </w:div>
        <w:div w:id="1349482479">
          <w:marLeft w:val="640"/>
          <w:marRight w:val="0"/>
          <w:marTop w:val="0"/>
          <w:marBottom w:val="0"/>
          <w:divBdr>
            <w:top w:val="none" w:sz="0" w:space="0" w:color="auto"/>
            <w:left w:val="none" w:sz="0" w:space="0" w:color="auto"/>
            <w:bottom w:val="none" w:sz="0" w:space="0" w:color="auto"/>
            <w:right w:val="none" w:sz="0" w:space="0" w:color="auto"/>
          </w:divBdr>
        </w:div>
        <w:div w:id="643313111">
          <w:marLeft w:val="640"/>
          <w:marRight w:val="0"/>
          <w:marTop w:val="0"/>
          <w:marBottom w:val="0"/>
          <w:divBdr>
            <w:top w:val="none" w:sz="0" w:space="0" w:color="auto"/>
            <w:left w:val="none" w:sz="0" w:space="0" w:color="auto"/>
            <w:bottom w:val="none" w:sz="0" w:space="0" w:color="auto"/>
            <w:right w:val="none" w:sz="0" w:space="0" w:color="auto"/>
          </w:divBdr>
        </w:div>
        <w:div w:id="844903919">
          <w:marLeft w:val="640"/>
          <w:marRight w:val="0"/>
          <w:marTop w:val="0"/>
          <w:marBottom w:val="0"/>
          <w:divBdr>
            <w:top w:val="none" w:sz="0" w:space="0" w:color="auto"/>
            <w:left w:val="none" w:sz="0" w:space="0" w:color="auto"/>
            <w:bottom w:val="none" w:sz="0" w:space="0" w:color="auto"/>
            <w:right w:val="none" w:sz="0" w:space="0" w:color="auto"/>
          </w:divBdr>
        </w:div>
        <w:div w:id="644702491">
          <w:marLeft w:val="640"/>
          <w:marRight w:val="0"/>
          <w:marTop w:val="0"/>
          <w:marBottom w:val="0"/>
          <w:divBdr>
            <w:top w:val="none" w:sz="0" w:space="0" w:color="auto"/>
            <w:left w:val="none" w:sz="0" w:space="0" w:color="auto"/>
            <w:bottom w:val="none" w:sz="0" w:space="0" w:color="auto"/>
            <w:right w:val="none" w:sz="0" w:space="0" w:color="auto"/>
          </w:divBdr>
        </w:div>
        <w:div w:id="1872113347">
          <w:marLeft w:val="640"/>
          <w:marRight w:val="0"/>
          <w:marTop w:val="0"/>
          <w:marBottom w:val="0"/>
          <w:divBdr>
            <w:top w:val="none" w:sz="0" w:space="0" w:color="auto"/>
            <w:left w:val="none" w:sz="0" w:space="0" w:color="auto"/>
            <w:bottom w:val="none" w:sz="0" w:space="0" w:color="auto"/>
            <w:right w:val="none" w:sz="0" w:space="0" w:color="auto"/>
          </w:divBdr>
        </w:div>
        <w:div w:id="1921256749">
          <w:marLeft w:val="640"/>
          <w:marRight w:val="0"/>
          <w:marTop w:val="0"/>
          <w:marBottom w:val="0"/>
          <w:divBdr>
            <w:top w:val="none" w:sz="0" w:space="0" w:color="auto"/>
            <w:left w:val="none" w:sz="0" w:space="0" w:color="auto"/>
            <w:bottom w:val="none" w:sz="0" w:space="0" w:color="auto"/>
            <w:right w:val="none" w:sz="0" w:space="0" w:color="auto"/>
          </w:divBdr>
        </w:div>
        <w:div w:id="361246357">
          <w:marLeft w:val="640"/>
          <w:marRight w:val="0"/>
          <w:marTop w:val="0"/>
          <w:marBottom w:val="0"/>
          <w:divBdr>
            <w:top w:val="none" w:sz="0" w:space="0" w:color="auto"/>
            <w:left w:val="none" w:sz="0" w:space="0" w:color="auto"/>
            <w:bottom w:val="none" w:sz="0" w:space="0" w:color="auto"/>
            <w:right w:val="none" w:sz="0" w:space="0" w:color="auto"/>
          </w:divBdr>
        </w:div>
        <w:div w:id="684328853">
          <w:marLeft w:val="640"/>
          <w:marRight w:val="0"/>
          <w:marTop w:val="0"/>
          <w:marBottom w:val="0"/>
          <w:divBdr>
            <w:top w:val="none" w:sz="0" w:space="0" w:color="auto"/>
            <w:left w:val="none" w:sz="0" w:space="0" w:color="auto"/>
            <w:bottom w:val="none" w:sz="0" w:space="0" w:color="auto"/>
            <w:right w:val="none" w:sz="0" w:space="0" w:color="auto"/>
          </w:divBdr>
        </w:div>
        <w:div w:id="1819297496">
          <w:marLeft w:val="640"/>
          <w:marRight w:val="0"/>
          <w:marTop w:val="0"/>
          <w:marBottom w:val="0"/>
          <w:divBdr>
            <w:top w:val="none" w:sz="0" w:space="0" w:color="auto"/>
            <w:left w:val="none" w:sz="0" w:space="0" w:color="auto"/>
            <w:bottom w:val="none" w:sz="0" w:space="0" w:color="auto"/>
            <w:right w:val="none" w:sz="0" w:space="0" w:color="auto"/>
          </w:divBdr>
        </w:div>
        <w:div w:id="1675572531">
          <w:marLeft w:val="640"/>
          <w:marRight w:val="0"/>
          <w:marTop w:val="0"/>
          <w:marBottom w:val="0"/>
          <w:divBdr>
            <w:top w:val="none" w:sz="0" w:space="0" w:color="auto"/>
            <w:left w:val="none" w:sz="0" w:space="0" w:color="auto"/>
            <w:bottom w:val="none" w:sz="0" w:space="0" w:color="auto"/>
            <w:right w:val="none" w:sz="0" w:space="0" w:color="auto"/>
          </w:divBdr>
        </w:div>
        <w:div w:id="1942756309">
          <w:marLeft w:val="640"/>
          <w:marRight w:val="0"/>
          <w:marTop w:val="0"/>
          <w:marBottom w:val="0"/>
          <w:divBdr>
            <w:top w:val="none" w:sz="0" w:space="0" w:color="auto"/>
            <w:left w:val="none" w:sz="0" w:space="0" w:color="auto"/>
            <w:bottom w:val="none" w:sz="0" w:space="0" w:color="auto"/>
            <w:right w:val="none" w:sz="0" w:space="0" w:color="auto"/>
          </w:divBdr>
        </w:div>
        <w:div w:id="1133791575">
          <w:marLeft w:val="640"/>
          <w:marRight w:val="0"/>
          <w:marTop w:val="0"/>
          <w:marBottom w:val="0"/>
          <w:divBdr>
            <w:top w:val="none" w:sz="0" w:space="0" w:color="auto"/>
            <w:left w:val="none" w:sz="0" w:space="0" w:color="auto"/>
            <w:bottom w:val="none" w:sz="0" w:space="0" w:color="auto"/>
            <w:right w:val="none" w:sz="0" w:space="0" w:color="auto"/>
          </w:divBdr>
        </w:div>
        <w:div w:id="1048455178">
          <w:marLeft w:val="640"/>
          <w:marRight w:val="0"/>
          <w:marTop w:val="0"/>
          <w:marBottom w:val="0"/>
          <w:divBdr>
            <w:top w:val="none" w:sz="0" w:space="0" w:color="auto"/>
            <w:left w:val="none" w:sz="0" w:space="0" w:color="auto"/>
            <w:bottom w:val="none" w:sz="0" w:space="0" w:color="auto"/>
            <w:right w:val="none" w:sz="0" w:space="0" w:color="auto"/>
          </w:divBdr>
        </w:div>
        <w:div w:id="729577159">
          <w:marLeft w:val="640"/>
          <w:marRight w:val="0"/>
          <w:marTop w:val="0"/>
          <w:marBottom w:val="0"/>
          <w:divBdr>
            <w:top w:val="none" w:sz="0" w:space="0" w:color="auto"/>
            <w:left w:val="none" w:sz="0" w:space="0" w:color="auto"/>
            <w:bottom w:val="none" w:sz="0" w:space="0" w:color="auto"/>
            <w:right w:val="none" w:sz="0" w:space="0" w:color="auto"/>
          </w:divBdr>
        </w:div>
        <w:div w:id="1688865997">
          <w:marLeft w:val="640"/>
          <w:marRight w:val="0"/>
          <w:marTop w:val="0"/>
          <w:marBottom w:val="0"/>
          <w:divBdr>
            <w:top w:val="none" w:sz="0" w:space="0" w:color="auto"/>
            <w:left w:val="none" w:sz="0" w:space="0" w:color="auto"/>
            <w:bottom w:val="none" w:sz="0" w:space="0" w:color="auto"/>
            <w:right w:val="none" w:sz="0" w:space="0" w:color="auto"/>
          </w:divBdr>
        </w:div>
        <w:div w:id="374037784">
          <w:marLeft w:val="640"/>
          <w:marRight w:val="0"/>
          <w:marTop w:val="0"/>
          <w:marBottom w:val="0"/>
          <w:divBdr>
            <w:top w:val="none" w:sz="0" w:space="0" w:color="auto"/>
            <w:left w:val="none" w:sz="0" w:space="0" w:color="auto"/>
            <w:bottom w:val="none" w:sz="0" w:space="0" w:color="auto"/>
            <w:right w:val="none" w:sz="0" w:space="0" w:color="auto"/>
          </w:divBdr>
        </w:div>
        <w:div w:id="2019766880">
          <w:marLeft w:val="640"/>
          <w:marRight w:val="0"/>
          <w:marTop w:val="0"/>
          <w:marBottom w:val="0"/>
          <w:divBdr>
            <w:top w:val="none" w:sz="0" w:space="0" w:color="auto"/>
            <w:left w:val="none" w:sz="0" w:space="0" w:color="auto"/>
            <w:bottom w:val="none" w:sz="0" w:space="0" w:color="auto"/>
            <w:right w:val="none" w:sz="0" w:space="0" w:color="auto"/>
          </w:divBdr>
        </w:div>
        <w:div w:id="311913389">
          <w:marLeft w:val="640"/>
          <w:marRight w:val="0"/>
          <w:marTop w:val="0"/>
          <w:marBottom w:val="0"/>
          <w:divBdr>
            <w:top w:val="none" w:sz="0" w:space="0" w:color="auto"/>
            <w:left w:val="none" w:sz="0" w:space="0" w:color="auto"/>
            <w:bottom w:val="none" w:sz="0" w:space="0" w:color="auto"/>
            <w:right w:val="none" w:sz="0" w:space="0" w:color="auto"/>
          </w:divBdr>
        </w:div>
        <w:div w:id="1758477997">
          <w:marLeft w:val="640"/>
          <w:marRight w:val="0"/>
          <w:marTop w:val="0"/>
          <w:marBottom w:val="0"/>
          <w:divBdr>
            <w:top w:val="none" w:sz="0" w:space="0" w:color="auto"/>
            <w:left w:val="none" w:sz="0" w:space="0" w:color="auto"/>
            <w:bottom w:val="none" w:sz="0" w:space="0" w:color="auto"/>
            <w:right w:val="none" w:sz="0" w:space="0" w:color="auto"/>
          </w:divBdr>
        </w:div>
        <w:div w:id="370303631">
          <w:marLeft w:val="640"/>
          <w:marRight w:val="0"/>
          <w:marTop w:val="0"/>
          <w:marBottom w:val="0"/>
          <w:divBdr>
            <w:top w:val="none" w:sz="0" w:space="0" w:color="auto"/>
            <w:left w:val="none" w:sz="0" w:space="0" w:color="auto"/>
            <w:bottom w:val="none" w:sz="0" w:space="0" w:color="auto"/>
            <w:right w:val="none" w:sz="0" w:space="0" w:color="auto"/>
          </w:divBdr>
        </w:div>
        <w:div w:id="858930740">
          <w:marLeft w:val="640"/>
          <w:marRight w:val="0"/>
          <w:marTop w:val="0"/>
          <w:marBottom w:val="0"/>
          <w:divBdr>
            <w:top w:val="none" w:sz="0" w:space="0" w:color="auto"/>
            <w:left w:val="none" w:sz="0" w:space="0" w:color="auto"/>
            <w:bottom w:val="none" w:sz="0" w:space="0" w:color="auto"/>
            <w:right w:val="none" w:sz="0" w:space="0" w:color="auto"/>
          </w:divBdr>
        </w:div>
        <w:div w:id="1593468686">
          <w:marLeft w:val="640"/>
          <w:marRight w:val="0"/>
          <w:marTop w:val="0"/>
          <w:marBottom w:val="0"/>
          <w:divBdr>
            <w:top w:val="none" w:sz="0" w:space="0" w:color="auto"/>
            <w:left w:val="none" w:sz="0" w:space="0" w:color="auto"/>
            <w:bottom w:val="none" w:sz="0" w:space="0" w:color="auto"/>
            <w:right w:val="none" w:sz="0" w:space="0" w:color="auto"/>
          </w:divBdr>
        </w:div>
        <w:div w:id="646864865">
          <w:marLeft w:val="640"/>
          <w:marRight w:val="0"/>
          <w:marTop w:val="0"/>
          <w:marBottom w:val="0"/>
          <w:divBdr>
            <w:top w:val="none" w:sz="0" w:space="0" w:color="auto"/>
            <w:left w:val="none" w:sz="0" w:space="0" w:color="auto"/>
            <w:bottom w:val="none" w:sz="0" w:space="0" w:color="auto"/>
            <w:right w:val="none" w:sz="0" w:space="0" w:color="auto"/>
          </w:divBdr>
        </w:div>
        <w:div w:id="1887984472">
          <w:marLeft w:val="640"/>
          <w:marRight w:val="0"/>
          <w:marTop w:val="0"/>
          <w:marBottom w:val="0"/>
          <w:divBdr>
            <w:top w:val="none" w:sz="0" w:space="0" w:color="auto"/>
            <w:left w:val="none" w:sz="0" w:space="0" w:color="auto"/>
            <w:bottom w:val="none" w:sz="0" w:space="0" w:color="auto"/>
            <w:right w:val="none" w:sz="0" w:space="0" w:color="auto"/>
          </w:divBdr>
        </w:div>
        <w:div w:id="1487358898">
          <w:marLeft w:val="640"/>
          <w:marRight w:val="0"/>
          <w:marTop w:val="0"/>
          <w:marBottom w:val="0"/>
          <w:divBdr>
            <w:top w:val="none" w:sz="0" w:space="0" w:color="auto"/>
            <w:left w:val="none" w:sz="0" w:space="0" w:color="auto"/>
            <w:bottom w:val="none" w:sz="0" w:space="0" w:color="auto"/>
            <w:right w:val="none" w:sz="0" w:space="0" w:color="auto"/>
          </w:divBdr>
        </w:div>
        <w:div w:id="2075200951">
          <w:marLeft w:val="640"/>
          <w:marRight w:val="0"/>
          <w:marTop w:val="0"/>
          <w:marBottom w:val="0"/>
          <w:divBdr>
            <w:top w:val="none" w:sz="0" w:space="0" w:color="auto"/>
            <w:left w:val="none" w:sz="0" w:space="0" w:color="auto"/>
            <w:bottom w:val="none" w:sz="0" w:space="0" w:color="auto"/>
            <w:right w:val="none" w:sz="0" w:space="0" w:color="auto"/>
          </w:divBdr>
        </w:div>
        <w:div w:id="832187375">
          <w:marLeft w:val="640"/>
          <w:marRight w:val="0"/>
          <w:marTop w:val="0"/>
          <w:marBottom w:val="0"/>
          <w:divBdr>
            <w:top w:val="none" w:sz="0" w:space="0" w:color="auto"/>
            <w:left w:val="none" w:sz="0" w:space="0" w:color="auto"/>
            <w:bottom w:val="none" w:sz="0" w:space="0" w:color="auto"/>
            <w:right w:val="none" w:sz="0" w:space="0" w:color="auto"/>
          </w:divBdr>
        </w:div>
        <w:div w:id="2143383581">
          <w:marLeft w:val="640"/>
          <w:marRight w:val="0"/>
          <w:marTop w:val="0"/>
          <w:marBottom w:val="0"/>
          <w:divBdr>
            <w:top w:val="none" w:sz="0" w:space="0" w:color="auto"/>
            <w:left w:val="none" w:sz="0" w:space="0" w:color="auto"/>
            <w:bottom w:val="none" w:sz="0" w:space="0" w:color="auto"/>
            <w:right w:val="none" w:sz="0" w:space="0" w:color="auto"/>
          </w:divBdr>
        </w:div>
        <w:div w:id="998848678">
          <w:marLeft w:val="640"/>
          <w:marRight w:val="0"/>
          <w:marTop w:val="0"/>
          <w:marBottom w:val="0"/>
          <w:divBdr>
            <w:top w:val="none" w:sz="0" w:space="0" w:color="auto"/>
            <w:left w:val="none" w:sz="0" w:space="0" w:color="auto"/>
            <w:bottom w:val="none" w:sz="0" w:space="0" w:color="auto"/>
            <w:right w:val="none" w:sz="0" w:space="0" w:color="auto"/>
          </w:divBdr>
        </w:div>
        <w:div w:id="1262643097">
          <w:marLeft w:val="640"/>
          <w:marRight w:val="0"/>
          <w:marTop w:val="0"/>
          <w:marBottom w:val="0"/>
          <w:divBdr>
            <w:top w:val="none" w:sz="0" w:space="0" w:color="auto"/>
            <w:left w:val="none" w:sz="0" w:space="0" w:color="auto"/>
            <w:bottom w:val="none" w:sz="0" w:space="0" w:color="auto"/>
            <w:right w:val="none" w:sz="0" w:space="0" w:color="auto"/>
          </w:divBdr>
        </w:div>
        <w:div w:id="1847205766">
          <w:marLeft w:val="640"/>
          <w:marRight w:val="0"/>
          <w:marTop w:val="0"/>
          <w:marBottom w:val="0"/>
          <w:divBdr>
            <w:top w:val="none" w:sz="0" w:space="0" w:color="auto"/>
            <w:left w:val="none" w:sz="0" w:space="0" w:color="auto"/>
            <w:bottom w:val="none" w:sz="0" w:space="0" w:color="auto"/>
            <w:right w:val="none" w:sz="0" w:space="0" w:color="auto"/>
          </w:divBdr>
        </w:div>
        <w:div w:id="1700468933">
          <w:marLeft w:val="640"/>
          <w:marRight w:val="0"/>
          <w:marTop w:val="0"/>
          <w:marBottom w:val="0"/>
          <w:divBdr>
            <w:top w:val="none" w:sz="0" w:space="0" w:color="auto"/>
            <w:left w:val="none" w:sz="0" w:space="0" w:color="auto"/>
            <w:bottom w:val="none" w:sz="0" w:space="0" w:color="auto"/>
            <w:right w:val="none" w:sz="0" w:space="0" w:color="auto"/>
          </w:divBdr>
        </w:div>
        <w:div w:id="1516648782">
          <w:marLeft w:val="640"/>
          <w:marRight w:val="0"/>
          <w:marTop w:val="0"/>
          <w:marBottom w:val="0"/>
          <w:divBdr>
            <w:top w:val="none" w:sz="0" w:space="0" w:color="auto"/>
            <w:left w:val="none" w:sz="0" w:space="0" w:color="auto"/>
            <w:bottom w:val="none" w:sz="0" w:space="0" w:color="auto"/>
            <w:right w:val="none" w:sz="0" w:space="0" w:color="auto"/>
          </w:divBdr>
        </w:div>
        <w:div w:id="151525609">
          <w:marLeft w:val="640"/>
          <w:marRight w:val="0"/>
          <w:marTop w:val="0"/>
          <w:marBottom w:val="0"/>
          <w:divBdr>
            <w:top w:val="none" w:sz="0" w:space="0" w:color="auto"/>
            <w:left w:val="none" w:sz="0" w:space="0" w:color="auto"/>
            <w:bottom w:val="none" w:sz="0" w:space="0" w:color="auto"/>
            <w:right w:val="none" w:sz="0" w:space="0" w:color="auto"/>
          </w:divBdr>
        </w:div>
        <w:div w:id="853156468">
          <w:marLeft w:val="640"/>
          <w:marRight w:val="0"/>
          <w:marTop w:val="0"/>
          <w:marBottom w:val="0"/>
          <w:divBdr>
            <w:top w:val="none" w:sz="0" w:space="0" w:color="auto"/>
            <w:left w:val="none" w:sz="0" w:space="0" w:color="auto"/>
            <w:bottom w:val="none" w:sz="0" w:space="0" w:color="auto"/>
            <w:right w:val="none" w:sz="0" w:space="0" w:color="auto"/>
          </w:divBdr>
        </w:div>
        <w:div w:id="1119833831">
          <w:marLeft w:val="640"/>
          <w:marRight w:val="0"/>
          <w:marTop w:val="0"/>
          <w:marBottom w:val="0"/>
          <w:divBdr>
            <w:top w:val="none" w:sz="0" w:space="0" w:color="auto"/>
            <w:left w:val="none" w:sz="0" w:space="0" w:color="auto"/>
            <w:bottom w:val="none" w:sz="0" w:space="0" w:color="auto"/>
            <w:right w:val="none" w:sz="0" w:space="0" w:color="auto"/>
          </w:divBdr>
        </w:div>
        <w:div w:id="110633808">
          <w:marLeft w:val="640"/>
          <w:marRight w:val="0"/>
          <w:marTop w:val="0"/>
          <w:marBottom w:val="0"/>
          <w:divBdr>
            <w:top w:val="none" w:sz="0" w:space="0" w:color="auto"/>
            <w:left w:val="none" w:sz="0" w:space="0" w:color="auto"/>
            <w:bottom w:val="none" w:sz="0" w:space="0" w:color="auto"/>
            <w:right w:val="none" w:sz="0" w:space="0" w:color="auto"/>
          </w:divBdr>
        </w:div>
        <w:div w:id="1031301144">
          <w:marLeft w:val="640"/>
          <w:marRight w:val="0"/>
          <w:marTop w:val="0"/>
          <w:marBottom w:val="0"/>
          <w:divBdr>
            <w:top w:val="none" w:sz="0" w:space="0" w:color="auto"/>
            <w:left w:val="none" w:sz="0" w:space="0" w:color="auto"/>
            <w:bottom w:val="none" w:sz="0" w:space="0" w:color="auto"/>
            <w:right w:val="none" w:sz="0" w:space="0" w:color="auto"/>
          </w:divBdr>
        </w:div>
        <w:div w:id="2320274">
          <w:marLeft w:val="640"/>
          <w:marRight w:val="0"/>
          <w:marTop w:val="0"/>
          <w:marBottom w:val="0"/>
          <w:divBdr>
            <w:top w:val="none" w:sz="0" w:space="0" w:color="auto"/>
            <w:left w:val="none" w:sz="0" w:space="0" w:color="auto"/>
            <w:bottom w:val="none" w:sz="0" w:space="0" w:color="auto"/>
            <w:right w:val="none" w:sz="0" w:space="0" w:color="auto"/>
          </w:divBdr>
        </w:div>
        <w:div w:id="1780369759">
          <w:marLeft w:val="640"/>
          <w:marRight w:val="0"/>
          <w:marTop w:val="0"/>
          <w:marBottom w:val="0"/>
          <w:divBdr>
            <w:top w:val="none" w:sz="0" w:space="0" w:color="auto"/>
            <w:left w:val="none" w:sz="0" w:space="0" w:color="auto"/>
            <w:bottom w:val="none" w:sz="0" w:space="0" w:color="auto"/>
            <w:right w:val="none" w:sz="0" w:space="0" w:color="auto"/>
          </w:divBdr>
        </w:div>
        <w:div w:id="1861234698">
          <w:marLeft w:val="640"/>
          <w:marRight w:val="0"/>
          <w:marTop w:val="0"/>
          <w:marBottom w:val="0"/>
          <w:divBdr>
            <w:top w:val="none" w:sz="0" w:space="0" w:color="auto"/>
            <w:left w:val="none" w:sz="0" w:space="0" w:color="auto"/>
            <w:bottom w:val="none" w:sz="0" w:space="0" w:color="auto"/>
            <w:right w:val="none" w:sz="0" w:space="0" w:color="auto"/>
          </w:divBdr>
        </w:div>
        <w:div w:id="172957884">
          <w:marLeft w:val="640"/>
          <w:marRight w:val="0"/>
          <w:marTop w:val="0"/>
          <w:marBottom w:val="0"/>
          <w:divBdr>
            <w:top w:val="none" w:sz="0" w:space="0" w:color="auto"/>
            <w:left w:val="none" w:sz="0" w:space="0" w:color="auto"/>
            <w:bottom w:val="none" w:sz="0" w:space="0" w:color="auto"/>
            <w:right w:val="none" w:sz="0" w:space="0" w:color="auto"/>
          </w:divBdr>
        </w:div>
        <w:div w:id="1556357121">
          <w:marLeft w:val="640"/>
          <w:marRight w:val="0"/>
          <w:marTop w:val="0"/>
          <w:marBottom w:val="0"/>
          <w:divBdr>
            <w:top w:val="none" w:sz="0" w:space="0" w:color="auto"/>
            <w:left w:val="none" w:sz="0" w:space="0" w:color="auto"/>
            <w:bottom w:val="none" w:sz="0" w:space="0" w:color="auto"/>
            <w:right w:val="none" w:sz="0" w:space="0" w:color="auto"/>
          </w:divBdr>
        </w:div>
        <w:div w:id="1303535072">
          <w:marLeft w:val="640"/>
          <w:marRight w:val="0"/>
          <w:marTop w:val="0"/>
          <w:marBottom w:val="0"/>
          <w:divBdr>
            <w:top w:val="none" w:sz="0" w:space="0" w:color="auto"/>
            <w:left w:val="none" w:sz="0" w:space="0" w:color="auto"/>
            <w:bottom w:val="none" w:sz="0" w:space="0" w:color="auto"/>
            <w:right w:val="none" w:sz="0" w:space="0" w:color="auto"/>
          </w:divBdr>
        </w:div>
        <w:div w:id="224924717">
          <w:marLeft w:val="640"/>
          <w:marRight w:val="0"/>
          <w:marTop w:val="0"/>
          <w:marBottom w:val="0"/>
          <w:divBdr>
            <w:top w:val="none" w:sz="0" w:space="0" w:color="auto"/>
            <w:left w:val="none" w:sz="0" w:space="0" w:color="auto"/>
            <w:bottom w:val="none" w:sz="0" w:space="0" w:color="auto"/>
            <w:right w:val="none" w:sz="0" w:space="0" w:color="auto"/>
          </w:divBdr>
        </w:div>
        <w:div w:id="539899331">
          <w:marLeft w:val="640"/>
          <w:marRight w:val="0"/>
          <w:marTop w:val="0"/>
          <w:marBottom w:val="0"/>
          <w:divBdr>
            <w:top w:val="none" w:sz="0" w:space="0" w:color="auto"/>
            <w:left w:val="none" w:sz="0" w:space="0" w:color="auto"/>
            <w:bottom w:val="none" w:sz="0" w:space="0" w:color="auto"/>
            <w:right w:val="none" w:sz="0" w:space="0" w:color="auto"/>
          </w:divBdr>
        </w:div>
        <w:div w:id="166679645">
          <w:marLeft w:val="640"/>
          <w:marRight w:val="0"/>
          <w:marTop w:val="0"/>
          <w:marBottom w:val="0"/>
          <w:divBdr>
            <w:top w:val="none" w:sz="0" w:space="0" w:color="auto"/>
            <w:left w:val="none" w:sz="0" w:space="0" w:color="auto"/>
            <w:bottom w:val="none" w:sz="0" w:space="0" w:color="auto"/>
            <w:right w:val="none" w:sz="0" w:space="0" w:color="auto"/>
          </w:divBdr>
        </w:div>
        <w:div w:id="366687269">
          <w:marLeft w:val="640"/>
          <w:marRight w:val="0"/>
          <w:marTop w:val="0"/>
          <w:marBottom w:val="0"/>
          <w:divBdr>
            <w:top w:val="none" w:sz="0" w:space="0" w:color="auto"/>
            <w:left w:val="none" w:sz="0" w:space="0" w:color="auto"/>
            <w:bottom w:val="none" w:sz="0" w:space="0" w:color="auto"/>
            <w:right w:val="none" w:sz="0" w:space="0" w:color="auto"/>
          </w:divBdr>
        </w:div>
        <w:div w:id="25177644">
          <w:marLeft w:val="640"/>
          <w:marRight w:val="0"/>
          <w:marTop w:val="0"/>
          <w:marBottom w:val="0"/>
          <w:divBdr>
            <w:top w:val="none" w:sz="0" w:space="0" w:color="auto"/>
            <w:left w:val="none" w:sz="0" w:space="0" w:color="auto"/>
            <w:bottom w:val="none" w:sz="0" w:space="0" w:color="auto"/>
            <w:right w:val="none" w:sz="0" w:space="0" w:color="auto"/>
          </w:divBdr>
        </w:div>
        <w:div w:id="1608466933">
          <w:marLeft w:val="640"/>
          <w:marRight w:val="0"/>
          <w:marTop w:val="0"/>
          <w:marBottom w:val="0"/>
          <w:divBdr>
            <w:top w:val="none" w:sz="0" w:space="0" w:color="auto"/>
            <w:left w:val="none" w:sz="0" w:space="0" w:color="auto"/>
            <w:bottom w:val="none" w:sz="0" w:space="0" w:color="auto"/>
            <w:right w:val="none" w:sz="0" w:space="0" w:color="auto"/>
          </w:divBdr>
        </w:div>
        <w:div w:id="2045255361">
          <w:marLeft w:val="640"/>
          <w:marRight w:val="0"/>
          <w:marTop w:val="0"/>
          <w:marBottom w:val="0"/>
          <w:divBdr>
            <w:top w:val="none" w:sz="0" w:space="0" w:color="auto"/>
            <w:left w:val="none" w:sz="0" w:space="0" w:color="auto"/>
            <w:bottom w:val="none" w:sz="0" w:space="0" w:color="auto"/>
            <w:right w:val="none" w:sz="0" w:space="0" w:color="auto"/>
          </w:divBdr>
        </w:div>
        <w:div w:id="1718511684">
          <w:marLeft w:val="640"/>
          <w:marRight w:val="0"/>
          <w:marTop w:val="0"/>
          <w:marBottom w:val="0"/>
          <w:divBdr>
            <w:top w:val="none" w:sz="0" w:space="0" w:color="auto"/>
            <w:left w:val="none" w:sz="0" w:space="0" w:color="auto"/>
            <w:bottom w:val="none" w:sz="0" w:space="0" w:color="auto"/>
            <w:right w:val="none" w:sz="0" w:space="0" w:color="auto"/>
          </w:divBdr>
        </w:div>
        <w:div w:id="462039177">
          <w:marLeft w:val="640"/>
          <w:marRight w:val="0"/>
          <w:marTop w:val="0"/>
          <w:marBottom w:val="0"/>
          <w:divBdr>
            <w:top w:val="none" w:sz="0" w:space="0" w:color="auto"/>
            <w:left w:val="none" w:sz="0" w:space="0" w:color="auto"/>
            <w:bottom w:val="none" w:sz="0" w:space="0" w:color="auto"/>
            <w:right w:val="none" w:sz="0" w:space="0" w:color="auto"/>
          </w:divBdr>
        </w:div>
        <w:div w:id="537277125">
          <w:marLeft w:val="640"/>
          <w:marRight w:val="0"/>
          <w:marTop w:val="0"/>
          <w:marBottom w:val="0"/>
          <w:divBdr>
            <w:top w:val="none" w:sz="0" w:space="0" w:color="auto"/>
            <w:left w:val="none" w:sz="0" w:space="0" w:color="auto"/>
            <w:bottom w:val="none" w:sz="0" w:space="0" w:color="auto"/>
            <w:right w:val="none" w:sz="0" w:space="0" w:color="auto"/>
          </w:divBdr>
        </w:div>
        <w:div w:id="1235626268">
          <w:marLeft w:val="640"/>
          <w:marRight w:val="0"/>
          <w:marTop w:val="0"/>
          <w:marBottom w:val="0"/>
          <w:divBdr>
            <w:top w:val="none" w:sz="0" w:space="0" w:color="auto"/>
            <w:left w:val="none" w:sz="0" w:space="0" w:color="auto"/>
            <w:bottom w:val="none" w:sz="0" w:space="0" w:color="auto"/>
            <w:right w:val="none" w:sz="0" w:space="0" w:color="auto"/>
          </w:divBdr>
        </w:div>
        <w:div w:id="891578702">
          <w:marLeft w:val="640"/>
          <w:marRight w:val="0"/>
          <w:marTop w:val="0"/>
          <w:marBottom w:val="0"/>
          <w:divBdr>
            <w:top w:val="none" w:sz="0" w:space="0" w:color="auto"/>
            <w:left w:val="none" w:sz="0" w:space="0" w:color="auto"/>
            <w:bottom w:val="none" w:sz="0" w:space="0" w:color="auto"/>
            <w:right w:val="none" w:sz="0" w:space="0" w:color="auto"/>
          </w:divBdr>
        </w:div>
      </w:divsChild>
    </w:div>
    <w:div w:id="59834774">
      <w:bodyDiv w:val="1"/>
      <w:marLeft w:val="0"/>
      <w:marRight w:val="0"/>
      <w:marTop w:val="0"/>
      <w:marBottom w:val="0"/>
      <w:divBdr>
        <w:top w:val="none" w:sz="0" w:space="0" w:color="auto"/>
        <w:left w:val="none" w:sz="0" w:space="0" w:color="auto"/>
        <w:bottom w:val="none" w:sz="0" w:space="0" w:color="auto"/>
        <w:right w:val="none" w:sz="0" w:space="0" w:color="auto"/>
      </w:divBdr>
      <w:divsChild>
        <w:div w:id="1329871726">
          <w:marLeft w:val="640"/>
          <w:marRight w:val="0"/>
          <w:marTop w:val="0"/>
          <w:marBottom w:val="0"/>
          <w:divBdr>
            <w:top w:val="none" w:sz="0" w:space="0" w:color="auto"/>
            <w:left w:val="none" w:sz="0" w:space="0" w:color="auto"/>
            <w:bottom w:val="none" w:sz="0" w:space="0" w:color="auto"/>
            <w:right w:val="none" w:sz="0" w:space="0" w:color="auto"/>
          </w:divBdr>
        </w:div>
        <w:div w:id="138614537">
          <w:marLeft w:val="640"/>
          <w:marRight w:val="0"/>
          <w:marTop w:val="0"/>
          <w:marBottom w:val="0"/>
          <w:divBdr>
            <w:top w:val="none" w:sz="0" w:space="0" w:color="auto"/>
            <w:left w:val="none" w:sz="0" w:space="0" w:color="auto"/>
            <w:bottom w:val="none" w:sz="0" w:space="0" w:color="auto"/>
            <w:right w:val="none" w:sz="0" w:space="0" w:color="auto"/>
          </w:divBdr>
        </w:div>
        <w:div w:id="1173492616">
          <w:marLeft w:val="640"/>
          <w:marRight w:val="0"/>
          <w:marTop w:val="0"/>
          <w:marBottom w:val="0"/>
          <w:divBdr>
            <w:top w:val="none" w:sz="0" w:space="0" w:color="auto"/>
            <w:left w:val="none" w:sz="0" w:space="0" w:color="auto"/>
            <w:bottom w:val="none" w:sz="0" w:space="0" w:color="auto"/>
            <w:right w:val="none" w:sz="0" w:space="0" w:color="auto"/>
          </w:divBdr>
        </w:div>
        <w:div w:id="1605117579">
          <w:marLeft w:val="640"/>
          <w:marRight w:val="0"/>
          <w:marTop w:val="0"/>
          <w:marBottom w:val="0"/>
          <w:divBdr>
            <w:top w:val="none" w:sz="0" w:space="0" w:color="auto"/>
            <w:left w:val="none" w:sz="0" w:space="0" w:color="auto"/>
            <w:bottom w:val="none" w:sz="0" w:space="0" w:color="auto"/>
            <w:right w:val="none" w:sz="0" w:space="0" w:color="auto"/>
          </w:divBdr>
        </w:div>
        <w:div w:id="635258008">
          <w:marLeft w:val="640"/>
          <w:marRight w:val="0"/>
          <w:marTop w:val="0"/>
          <w:marBottom w:val="0"/>
          <w:divBdr>
            <w:top w:val="none" w:sz="0" w:space="0" w:color="auto"/>
            <w:left w:val="none" w:sz="0" w:space="0" w:color="auto"/>
            <w:bottom w:val="none" w:sz="0" w:space="0" w:color="auto"/>
            <w:right w:val="none" w:sz="0" w:space="0" w:color="auto"/>
          </w:divBdr>
        </w:div>
        <w:div w:id="464395781">
          <w:marLeft w:val="640"/>
          <w:marRight w:val="0"/>
          <w:marTop w:val="0"/>
          <w:marBottom w:val="0"/>
          <w:divBdr>
            <w:top w:val="none" w:sz="0" w:space="0" w:color="auto"/>
            <w:left w:val="none" w:sz="0" w:space="0" w:color="auto"/>
            <w:bottom w:val="none" w:sz="0" w:space="0" w:color="auto"/>
            <w:right w:val="none" w:sz="0" w:space="0" w:color="auto"/>
          </w:divBdr>
        </w:div>
        <w:div w:id="692847700">
          <w:marLeft w:val="640"/>
          <w:marRight w:val="0"/>
          <w:marTop w:val="0"/>
          <w:marBottom w:val="0"/>
          <w:divBdr>
            <w:top w:val="none" w:sz="0" w:space="0" w:color="auto"/>
            <w:left w:val="none" w:sz="0" w:space="0" w:color="auto"/>
            <w:bottom w:val="none" w:sz="0" w:space="0" w:color="auto"/>
            <w:right w:val="none" w:sz="0" w:space="0" w:color="auto"/>
          </w:divBdr>
        </w:div>
        <w:div w:id="179049667">
          <w:marLeft w:val="640"/>
          <w:marRight w:val="0"/>
          <w:marTop w:val="0"/>
          <w:marBottom w:val="0"/>
          <w:divBdr>
            <w:top w:val="none" w:sz="0" w:space="0" w:color="auto"/>
            <w:left w:val="none" w:sz="0" w:space="0" w:color="auto"/>
            <w:bottom w:val="none" w:sz="0" w:space="0" w:color="auto"/>
            <w:right w:val="none" w:sz="0" w:space="0" w:color="auto"/>
          </w:divBdr>
        </w:div>
        <w:div w:id="121269777">
          <w:marLeft w:val="640"/>
          <w:marRight w:val="0"/>
          <w:marTop w:val="0"/>
          <w:marBottom w:val="0"/>
          <w:divBdr>
            <w:top w:val="none" w:sz="0" w:space="0" w:color="auto"/>
            <w:left w:val="none" w:sz="0" w:space="0" w:color="auto"/>
            <w:bottom w:val="none" w:sz="0" w:space="0" w:color="auto"/>
            <w:right w:val="none" w:sz="0" w:space="0" w:color="auto"/>
          </w:divBdr>
        </w:div>
        <w:div w:id="925723241">
          <w:marLeft w:val="640"/>
          <w:marRight w:val="0"/>
          <w:marTop w:val="0"/>
          <w:marBottom w:val="0"/>
          <w:divBdr>
            <w:top w:val="none" w:sz="0" w:space="0" w:color="auto"/>
            <w:left w:val="none" w:sz="0" w:space="0" w:color="auto"/>
            <w:bottom w:val="none" w:sz="0" w:space="0" w:color="auto"/>
            <w:right w:val="none" w:sz="0" w:space="0" w:color="auto"/>
          </w:divBdr>
        </w:div>
        <w:div w:id="1873424249">
          <w:marLeft w:val="640"/>
          <w:marRight w:val="0"/>
          <w:marTop w:val="0"/>
          <w:marBottom w:val="0"/>
          <w:divBdr>
            <w:top w:val="none" w:sz="0" w:space="0" w:color="auto"/>
            <w:left w:val="none" w:sz="0" w:space="0" w:color="auto"/>
            <w:bottom w:val="none" w:sz="0" w:space="0" w:color="auto"/>
            <w:right w:val="none" w:sz="0" w:space="0" w:color="auto"/>
          </w:divBdr>
        </w:div>
        <w:div w:id="1560165010">
          <w:marLeft w:val="640"/>
          <w:marRight w:val="0"/>
          <w:marTop w:val="0"/>
          <w:marBottom w:val="0"/>
          <w:divBdr>
            <w:top w:val="none" w:sz="0" w:space="0" w:color="auto"/>
            <w:left w:val="none" w:sz="0" w:space="0" w:color="auto"/>
            <w:bottom w:val="none" w:sz="0" w:space="0" w:color="auto"/>
            <w:right w:val="none" w:sz="0" w:space="0" w:color="auto"/>
          </w:divBdr>
        </w:div>
        <w:div w:id="441458312">
          <w:marLeft w:val="640"/>
          <w:marRight w:val="0"/>
          <w:marTop w:val="0"/>
          <w:marBottom w:val="0"/>
          <w:divBdr>
            <w:top w:val="none" w:sz="0" w:space="0" w:color="auto"/>
            <w:left w:val="none" w:sz="0" w:space="0" w:color="auto"/>
            <w:bottom w:val="none" w:sz="0" w:space="0" w:color="auto"/>
            <w:right w:val="none" w:sz="0" w:space="0" w:color="auto"/>
          </w:divBdr>
        </w:div>
        <w:div w:id="1204516019">
          <w:marLeft w:val="640"/>
          <w:marRight w:val="0"/>
          <w:marTop w:val="0"/>
          <w:marBottom w:val="0"/>
          <w:divBdr>
            <w:top w:val="none" w:sz="0" w:space="0" w:color="auto"/>
            <w:left w:val="none" w:sz="0" w:space="0" w:color="auto"/>
            <w:bottom w:val="none" w:sz="0" w:space="0" w:color="auto"/>
            <w:right w:val="none" w:sz="0" w:space="0" w:color="auto"/>
          </w:divBdr>
        </w:div>
        <w:div w:id="745079933">
          <w:marLeft w:val="640"/>
          <w:marRight w:val="0"/>
          <w:marTop w:val="0"/>
          <w:marBottom w:val="0"/>
          <w:divBdr>
            <w:top w:val="none" w:sz="0" w:space="0" w:color="auto"/>
            <w:left w:val="none" w:sz="0" w:space="0" w:color="auto"/>
            <w:bottom w:val="none" w:sz="0" w:space="0" w:color="auto"/>
            <w:right w:val="none" w:sz="0" w:space="0" w:color="auto"/>
          </w:divBdr>
        </w:div>
        <w:div w:id="741488471">
          <w:marLeft w:val="640"/>
          <w:marRight w:val="0"/>
          <w:marTop w:val="0"/>
          <w:marBottom w:val="0"/>
          <w:divBdr>
            <w:top w:val="none" w:sz="0" w:space="0" w:color="auto"/>
            <w:left w:val="none" w:sz="0" w:space="0" w:color="auto"/>
            <w:bottom w:val="none" w:sz="0" w:space="0" w:color="auto"/>
            <w:right w:val="none" w:sz="0" w:space="0" w:color="auto"/>
          </w:divBdr>
        </w:div>
        <w:div w:id="508100641">
          <w:marLeft w:val="640"/>
          <w:marRight w:val="0"/>
          <w:marTop w:val="0"/>
          <w:marBottom w:val="0"/>
          <w:divBdr>
            <w:top w:val="none" w:sz="0" w:space="0" w:color="auto"/>
            <w:left w:val="none" w:sz="0" w:space="0" w:color="auto"/>
            <w:bottom w:val="none" w:sz="0" w:space="0" w:color="auto"/>
            <w:right w:val="none" w:sz="0" w:space="0" w:color="auto"/>
          </w:divBdr>
        </w:div>
        <w:div w:id="1984698903">
          <w:marLeft w:val="640"/>
          <w:marRight w:val="0"/>
          <w:marTop w:val="0"/>
          <w:marBottom w:val="0"/>
          <w:divBdr>
            <w:top w:val="none" w:sz="0" w:space="0" w:color="auto"/>
            <w:left w:val="none" w:sz="0" w:space="0" w:color="auto"/>
            <w:bottom w:val="none" w:sz="0" w:space="0" w:color="auto"/>
            <w:right w:val="none" w:sz="0" w:space="0" w:color="auto"/>
          </w:divBdr>
        </w:div>
        <w:div w:id="2117402916">
          <w:marLeft w:val="640"/>
          <w:marRight w:val="0"/>
          <w:marTop w:val="0"/>
          <w:marBottom w:val="0"/>
          <w:divBdr>
            <w:top w:val="none" w:sz="0" w:space="0" w:color="auto"/>
            <w:left w:val="none" w:sz="0" w:space="0" w:color="auto"/>
            <w:bottom w:val="none" w:sz="0" w:space="0" w:color="auto"/>
            <w:right w:val="none" w:sz="0" w:space="0" w:color="auto"/>
          </w:divBdr>
        </w:div>
        <w:div w:id="1167474199">
          <w:marLeft w:val="640"/>
          <w:marRight w:val="0"/>
          <w:marTop w:val="0"/>
          <w:marBottom w:val="0"/>
          <w:divBdr>
            <w:top w:val="none" w:sz="0" w:space="0" w:color="auto"/>
            <w:left w:val="none" w:sz="0" w:space="0" w:color="auto"/>
            <w:bottom w:val="none" w:sz="0" w:space="0" w:color="auto"/>
            <w:right w:val="none" w:sz="0" w:space="0" w:color="auto"/>
          </w:divBdr>
        </w:div>
        <w:div w:id="85730064">
          <w:marLeft w:val="640"/>
          <w:marRight w:val="0"/>
          <w:marTop w:val="0"/>
          <w:marBottom w:val="0"/>
          <w:divBdr>
            <w:top w:val="none" w:sz="0" w:space="0" w:color="auto"/>
            <w:left w:val="none" w:sz="0" w:space="0" w:color="auto"/>
            <w:bottom w:val="none" w:sz="0" w:space="0" w:color="auto"/>
            <w:right w:val="none" w:sz="0" w:space="0" w:color="auto"/>
          </w:divBdr>
        </w:div>
        <w:div w:id="720327115">
          <w:marLeft w:val="640"/>
          <w:marRight w:val="0"/>
          <w:marTop w:val="0"/>
          <w:marBottom w:val="0"/>
          <w:divBdr>
            <w:top w:val="none" w:sz="0" w:space="0" w:color="auto"/>
            <w:left w:val="none" w:sz="0" w:space="0" w:color="auto"/>
            <w:bottom w:val="none" w:sz="0" w:space="0" w:color="auto"/>
            <w:right w:val="none" w:sz="0" w:space="0" w:color="auto"/>
          </w:divBdr>
        </w:div>
        <w:div w:id="1888908476">
          <w:marLeft w:val="640"/>
          <w:marRight w:val="0"/>
          <w:marTop w:val="0"/>
          <w:marBottom w:val="0"/>
          <w:divBdr>
            <w:top w:val="none" w:sz="0" w:space="0" w:color="auto"/>
            <w:left w:val="none" w:sz="0" w:space="0" w:color="auto"/>
            <w:bottom w:val="none" w:sz="0" w:space="0" w:color="auto"/>
            <w:right w:val="none" w:sz="0" w:space="0" w:color="auto"/>
          </w:divBdr>
        </w:div>
        <w:div w:id="221605665">
          <w:marLeft w:val="640"/>
          <w:marRight w:val="0"/>
          <w:marTop w:val="0"/>
          <w:marBottom w:val="0"/>
          <w:divBdr>
            <w:top w:val="none" w:sz="0" w:space="0" w:color="auto"/>
            <w:left w:val="none" w:sz="0" w:space="0" w:color="auto"/>
            <w:bottom w:val="none" w:sz="0" w:space="0" w:color="auto"/>
            <w:right w:val="none" w:sz="0" w:space="0" w:color="auto"/>
          </w:divBdr>
        </w:div>
        <w:div w:id="1646006025">
          <w:marLeft w:val="640"/>
          <w:marRight w:val="0"/>
          <w:marTop w:val="0"/>
          <w:marBottom w:val="0"/>
          <w:divBdr>
            <w:top w:val="none" w:sz="0" w:space="0" w:color="auto"/>
            <w:left w:val="none" w:sz="0" w:space="0" w:color="auto"/>
            <w:bottom w:val="none" w:sz="0" w:space="0" w:color="auto"/>
            <w:right w:val="none" w:sz="0" w:space="0" w:color="auto"/>
          </w:divBdr>
        </w:div>
        <w:div w:id="1359619395">
          <w:marLeft w:val="640"/>
          <w:marRight w:val="0"/>
          <w:marTop w:val="0"/>
          <w:marBottom w:val="0"/>
          <w:divBdr>
            <w:top w:val="none" w:sz="0" w:space="0" w:color="auto"/>
            <w:left w:val="none" w:sz="0" w:space="0" w:color="auto"/>
            <w:bottom w:val="none" w:sz="0" w:space="0" w:color="auto"/>
            <w:right w:val="none" w:sz="0" w:space="0" w:color="auto"/>
          </w:divBdr>
        </w:div>
        <w:div w:id="43872226">
          <w:marLeft w:val="640"/>
          <w:marRight w:val="0"/>
          <w:marTop w:val="0"/>
          <w:marBottom w:val="0"/>
          <w:divBdr>
            <w:top w:val="none" w:sz="0" w:space="0" w:color="auto"/>
            <w:left w:val="none" w:sz="0" w:space="0" w:color="auto"/>
            <w:bottom w:val="none" w:sz="0" w:space="0" w:color="auto"/>
            <w:right w:val="none" w:sz="0" w:space="0" w:color="auto"/>
          </w:divBdr>
        </w:div>
        <w:div w:id="1478061614">
          <w:marLeft w:val="640"/>
          <w:marRight w:val="0"/>
          <w:marTop w:val="0"/>
          <w:marBottom w:val="0"/>
          <w:divBdr>
            <w:top w:val="none" w:sz="0" w:space="0" w:color="auto"/>
            <w:left w:val="none" w:sz="0" w:space="0" w:color="auto"/>
            <w:bottom w:val="none" w:sz="0" w:space="0" w:color="auto"/>
            <w:right w:val="none" w:sz="0" w:space="0" w:color="auto"/>
          </w:divBdr>
        </w:div>
        <w:div w:id="1957980398">
          <w:marLeft w:val="640"/>
          <w:marRight w:val="0"/>
          <w:marTop w:val="0"/>
          <w:marBottom w:val="0"/>
          <w:divBdr>
            <w:top w:val="none" w:sz="0" w:space="0" w:color="auto"/>
            <w:left w:val="none" w:sz="0" w:space="0" w:color="auto"/>
            <w:bottom w:val="none" w:sz="0" w:space="0" w:color="auto"/>
            <w:right w:val="none" w:sz="0" w:space="0" w:color="auto"/>
          </w:divBdr>
        </w:div>
        <w:div w:id="259532347">
          <w:marLeft w:val="640"/>
          <w:marRight w:val="0"/>
          <w:marTop w:val="0"/>
          <w:marBottom w:val="0"/>
          <w:divBdr>
            <w:top w:val="none" w:sz="0" w:space="0" w:color="auto"/>
            <w:left w:val="none" w:sz="0" w:space="0" w:color="auto"/>
            <w:bottom w:val="none" w:sz="0" w:space="0" w:color="auto"/>
            <w:right w:val="none" w:sz="0" w:space="0" w:color="auto"/>
          </w:divBdr>
        </w:div>
        <w:div w:id="1148203929">
          <w:marLeft w:val="640"/>
          <w:marRight w:val="0"/>
          <w:marTop w:val="0"/>
          <w:marBottom w:val="0"/>
          <w:divBdr>
            <w:top w:val="none" w:sz="0" w:space="0" w:color="auto"/>
            <w:left w:val="none" w:sz="0" w:space="0" w:color="auto"/>
            <w:bottom w:val="none" w:sz="0" w:space="0" w:color="auto"/>
            <w:right w:val="none" w:sz="0" w:space="0" w:color="auto"/>
          </w:divBdr>
        </w:div>
        <w:div w:id="199324340">
          <w:marLeft w:val="640"/>
          <w:marRight w:val="0"/>
          <w:marTop w:val="0"/>
          <w:marBottom w:val="0"/>
          <w:divBdr>
            <w:top w:val="none" w:sz="0" w:space="0" w:color="auto"/>
            <w:left w:val="none" w:sz="0" w:space="0" w:color="auto"/>
            <w:bottom w:val="none" w:sz="0" w:space="0" w:color="auto"/>
            <w:right w:val="none" w:sz="0" w:space="0" w:color="auto"/>
          </w:divBdr>
        </w:div>
        <w:div w:id="497382633">
          <w:marLeft w:val="640"/>
          <w:marRight w:val="0"/>
          <w:marTop w:val="0"/>
          <w:marBottom w:val="0"/>
          <w:divBdr>
            <w:top w:val="none" w:sz="0" w:space="0" w:color="auto"/>
            <w:left w:val="none" w:sz="0" w:space="0" w:color="auto"/>
            <w:bottom w:val="none" w:sz="0" w:space="0" w:color="auto"/>
            <w:right w:val="none" w:sz="0" w:space="0" w:color="auto"/>
          </w:divBdr>
        </w:div>
        <w:div w:id="751901477">
          <w:marLeft w:val="640"/>
          <w:marRight w:val="0"/>
          <w:marTop w:val="0"/>
          <w:marBottom w:val="0"/>
          <w:divBdr>
            <w:top w:val="none" w:sz="0" w:space="0" w:color="auto"/>
            <w:left w:val="none" w:sz="0" w:space="0" w:color="auto"/>
            <w:bottom w:val="none" w:sz="0" w:space="0" w:color="auto"/>
            <w:right w:val="none" w:sz="0" w:space="0" w:color="auto"/>
          </w:divBdr>
        </w:div>
        <w:div w:id="2074425563">
          <w:marLeft w:val="640"/>
          <w:marRight w:val="0"/>
          <w:marTop w:val="0"/>
          <w:marBottom w:val="0"/>
          <w:divBdr>
            <w:top w:val="none" w:sz="0" w:space="0" w:color="auto"/>
            <w:left w:val="none" w:sz="0" w:space="0" w:color="auto"/>
            <w:bottom w:val="none" w:sz="0" w:space="0" w:color="auto"/>
            <w:right w:val="none" w:sz="0" w:space="0" w:color="auto"/>
          </w:divBdr>
        </w:div>
        <w:div w:id="1419323743">
          <w:marLeft w:val="640"/>
          <w:marRight w:val="0"/>
          <w:marTop w:val="0"/>
          <w:marBottom w:val="0"/>
          <w:divBdr>
            <w:top w:val="none" w:sz="0" w:space="0" w:color="auto"/>
            <w:left w:val="none" w:sz="0" w:space="0" w:color="auto"/>
            <w:bottom w:val="none" w:sz="0" w:space="0" w:color="auto"/>
            <w:right w:val="none" w:sz="0" w:space="0" w:color="auto"/>
          </w:divBdr>
        </w:div>
        <w:div w:id="1061756233">
          <w:marLeft w:val="640"/>
          <w:marRight w:val="0"/>
          <w:marTop w:val="0"/>
          <w:marBottom w:val="0"/>
          <w:divBdr>
            <w:top w:val="none" w:sz="0" w:space="0" w:color="auto"/>
            <w:left w:val="none" w:sz="0" w:space="0" w:color="auto"/>
            <w:bottom w:val="none" w:sz="0" w:space="0" w:color="auto"/>
            <w:right w:val="none" w:sz="0" w:space="0" w:color="auto"/>
          </w:divBdr>
        </w:div>
        <w:div w:id="18438921">
          <w:marLeft w:val="640"/>
          <w:marRight w:val="0"/>
          <w:marTop w:val="0"/>
          <w:marBottom w:val="0"/>
          <w:divBdr>
            <w:top w:val="none" w:sz="0" w:space="0" w:color="auto"/>
            <w:left w:val="none" w:sz="0" w:space="0" w:color="auto"/>
            <w:bottom w:val="none" w:sz="0" w:space="0" w:color="auto"/>
            <w:right w:val="none" w:sz="0" w:space="0" w:color="auto"/>
          </w:divBdr>
        </w:div>
        <w:div w:id="2096438628">
          <w:marLeft w:val="640"/>
          <w:marRight w:val="0"/>
          <w:marTop w:val="0"/>
          <w:marBottom w:val="0"/>
          <w:divBdr>
            <w:top w:val="none" w:sz="0" w:space="0" w:color="auto"/>
            <w:left w:val="none" w:sz="0" w:space="0" w:color="auto"/>
            <w:bottom w:val="none" w:sz="0" w:space="0" w:color="auto"/>
            <w:right w:val="none" w:sz="0" w:space="0" w:color="auto"/>
          </w:divBdr>
        </w:div>
        <w:div w:id="513955683">
          <w:marLeft w:val="640"/>
          <w:marRight w:val="0"/>
          <w:marTop w:val="0"/>
          <w:marBottom w:val="0"/>
          <w:divBdr>
            <w:top w:val="none" w:sz="0" w:space="0" w:color="auto"/>
            <w:left w:val="none" w:sz="0" w:space="0" w:color="auto"/>
            <w:bottom w:val="none" w:sz="0" w:space="0" w:color="auto"/>
            <w:right w:val="none" w:sz="0" w:space="0" w:color="auto"/>
          </w:divBdr>
        </w:div>
        <w:div w:id="160438996">
          <w:marLeft w:val="640"/>
          <w:marRight w:val="0"/>
          <w:marTop w:val="0"/>
          <w:marBottom w:val="0"/>
          <w:divBdr>
            <w:top w:val="none" w:sz="0" w:space="0" w:color="auto"/>
            <w:left w:val="none" w:sz="0" w:space="0" w:color="auto"/>
            <w:bottom w:val="none" w:sz="0" w:space="0" w:color="auto"/>
            <w:right w:val="none" w:sz="0" w:space="0" w:color="auto"/>
          </w:divBdr>
        </w:div>
        <w:div w:id="1413702511">
          <w:marLeft w:val="640"/>
          <w:marRight w:val="0"/>
          <w:marTop w:val="0"/>
          <w:marBottom w:val="0"/>
          <w:divBdr>
            <w:top w:val="none" w:sz="0" w:space="0" w:color="auto"/>
            <w:left w:val="none" w:sz="0" w:space="0" w:color="auto"/>
            <w:bottom w:val="none" w:sz="0" w:space="0" w:color="auto"/>
            <w:right w:val="none" w:sz="0" w:space="0" w:color="auto"/>
          </w:divBdr>
        </w:div>
        <w:div w:id="873614323">
          <w:marLeft w:val="640"/>
          <w:marRight w:val="0"/>
          <w:marTop w:val="0"/>
          <w:marBottom w:val="0"/>
          <w:divBdr>
            <w:top w:val="none" w:sz="0" w:space="0" w:color="auto"/>
            <w:left w:val="none" w:sz="0" w:space="0" w:color="auto"/>
            <w:bottom w:val="none" w:sz="0" w:space="0" w:color="auto"/>
            <w:right w:val="none" w:sz="0" w:space="0" w:color="auto"/>
          </w:divBdr>
        </w:div>
        <w:div w:id="1020550726">
          <w:marLeft w:val="640"/>
          <w:marRight w:val="0"/>
          <w:marTop w:val="0"/>
          <w:marBottom w:val="0"/>
          <w:divBdr>
            <w:top w:val="none" w:sz="0" w:space="0" w:color="auto"/>
            <w:left w:val="none" w:sz="0" w:space="0" w:color="auto"/>
            <w:bottom w:val="none" w:sz="0" w:space="0" w:color="auto"/>
            <w:right w:val="none" w:sz="0" w:space="0" w:color="auto"/>
          </w:divBdr>
        </w:div>
        <w:div w:id="897012938">
          <w:marLeft w:val="640"/>
          <w:marRight w:val="0"/>
          <w:marTop w:val="0"/>
          <w:marBottom w:val="0"/>
          <w:divBdr>
            <w:top w:val="none" w:sz="0" w:space="0" w:color="auto"/>
            <w:left w:val="none" w:sz="0" w:space="0" w:color="auto"/>
            <w:bottom w:val="none" w:sz="0" w:space="0" w:color="auto"/>
            <w:right w:val="none" w:sz="0" w:space="0" w:color="auto"/>
          </w:divBdr>
        </w:div>
        <w:div w:id="1596478298">
          <w:marLeft w:val="640"/>
          <w:marRight w:val="0"/>
          <w:marTop w:val="0"/>
          <w:marBottom w:val="0"/>
          <w:divBdr>
            <w:top w:val="none" w:sz="0" w:space="0" w:color="auto"/>
            <w:left w:val="none" w:sz="0" w:space="0" w:color="auto"/>
            <w:bottom w:val="none" w:sz="0" w:space="0" w:color="auto"/>
            <w:right w:val="none" w:sz="0" w:space="0" w:color="auto"/>
          </w:divBdr>
        </w:div>
        <w:div w:id="1032343582">
          <w:marLeft w:val="640"/>
          <w:marRight w:val="0"/>
          <w:marTop w:val="0"/>
          <w:marBottom w:val="0"/>
          <w:divBdr>
            <w:top w:val="none" w:sz="0" w:space="0" w:color="auto"/>
            <w:left w:val="none" w:sz="0" w:space="0" w:color="auto"/>
            <w:bottom w:val="none" w:sz="0" w:space="0" w:color="auto"/>
            <w:right w:val="none" w:sz="0" w:space="0" w:color="auto"/>
          </w:divBdr>
        </w:div>
        <w:div w:id="850532366">
          <w:marLeft w:val="640"/>
          <w:marRight w:val="0"/>
          <w:marTop w:val="0"/>
          <w:marBottom w:val="0"/>
          <w:divBdr>
            <w:top w:val="none" w:sz="0" w:space="0" w:color="auto"/>
            <w:left w:val="none" w:sz="0" w:space="0" w:color="auto"/>
            <w:bottom w:val="none" w:sz="0" w:space="0" w:color="auto"/>
            <w:right w:val="none" w:sz="0" w:space="0" w:color="auto"/>
          </w:divBdr>
        </w:div>
        <w:div w:id="1739786930">
          <w:marLeft w:val="640"/>
          <w:marRight w:val="0"/>
          <w:marTop w:val="0"/>
          <w:marBottom w:val="0"/>
          <w:divBdr>
            <w:top w:val="none" w:sz="0" w:space="0" w:color="auto"/>
            <w:left w:val="none" w:sz="0" w:space="0" w:color="auto"/>
            <w:bottom w:val="none" w:sz="0" w:space="0" w:color="auto"/>
            <w:right w:val="none" w:sz="0" w:space="0" w:color="auto"/>
          </w:divBdr>
        </w:div>
        <w:div w:id="1362511345">
          <w:marLeft w:val="640"/>
          <w:marRight w:val="0"/>
          <w:marTop w:val="0"/>
          <w:marBottom w:val="0"/>
          <w:divBdr>
            <w:top w:val="none" w:sz="0" w:space="0" w:color="auto"/>
            <w:left w:val="none" w:sz="0" w:space="0" w:color="auto"/>
            <w:bottom w:val="none" w:sz="0" w:space="0" w:color="auto"/>
            <w:right w:val="none" w:sz="0" w:space="0" w:color="auto"/>
          </w:divBdr>
        </w:div>
        <w:div w:id="1273124892">
          <w:marLeft w:val="640"/>
          <w:marRight w:val="0"/>
          <w:marTop w:val="0"/>
          <w:marBottom w:val="0"/>
          <w:divBdr>
            <w:top w:val="none" w:sz="0" w:space="0" w:color="auto"/>
            <w:left w:val="none" w:sz="0" w:space="0" w:color="auto"/>
            <w:bottom w:val="none" w:sz="0" w:space="0" w:color="auto"/>
            <w:right w:val="none" w:sz="0" w:space="0" w:color="auto"/>
          </w:divBdr>
        </w:div>
        <w:div w:id="1125194173">
          <w:marLeft w:val="640"/>
          <w:marRight w:val="0"/>
          <w:marTop w:val="0"/>
          <w:marBottom w:val="0"/>
          <w:divBdr>
            <w:top w:val="none" w:sz="0" w:space="0" w:color="auto"/>
            <w:left w:val="none" w:sz="0" w:space="0" w:color="auto"/>
            <w:bottom w:val="none" w:sz="0" w:space="0" w:color="auto"/>
            <w:right w:val="none" w:sz="0" w:space="0" w:color="auto"/>
          </w:divBdr>
        </w:div>
        <w:div w:id="1951276405">
          <w:marLeft w:val="640"/>
          <w:marRight w:val="0"/>
          <w:marTop w:val="0"/>
          <w:marBottom w:val="0"/>
          <w:divBdr>
            <w:top w:val="none" w:sz="0" w:space="0" w:color="auto"/>
            <w:left w:val="none" w:sz="0" w:space="0" w:color="auto"/>
            <w:bottom w:val="none" w:sz="0" w:space="0" w:color="auto"/>
            <w:right w:val="none" w:sz="0" w:space="0" w:color="auto"/>
          </w:divBdr>
        </w:div>
        <w:div w:id="271860816">
          <w:marLeft w:val="640"/>
          <w:marRight w:val="0"/>
          <w:marTop w:val="0"/>
          <w:marBottom w:val="0"/>
          <w:divBdr>
            <w:top w:val="none" w:sz="0" w:space="0" w:color="auto"/>
            <w:left w:val="none" w:sz="0" w:space="0" w:color="auto"/>
            <w:bottom w:val="none" w:sz="0" w:space="0" w:color="auto"/>
            <w:right w:val="none" w:sz="0" w:space="0" w:color="auto"/>
          </w:divBdr>
        </w:div>
        <w:div w:id="1431581842">
          <w:marLeft w:val="640"/>
          <w:marRight w:val="0"/>
          <w:marTop w:val="0"/>
          <w:marBottom w:val="0"/>
          <w:divBdr>
            <w:top w:val="none" w:sz="0" w:space="0" w:color="auto"/>
            <w:left w:val="none" w:sz="0" w:space="0" w:color="auto"/>
            <w:bottom w:val="none" w:sz="0" w:space="0" w:color="auto"/>
            <w:right w:val="none" w:sz="0" w:space="0" w:color="auto"/>
          </w:divBdr>
        </w:div>
        <w:div w:id="1747259026">
          <w:marLeft w:val="640"/>
          <w:marRight w:val="0"/>
          <w:marTop w:val="0"/>
          <w:marBottom w:val="0"/>
          <w:divBdr>
            <w:top w:val="none" w:sz="0" w:space="0" w:color="auto"/>
            <w:left w:val="none" w:sz="0" w:space="0" w:color="auto"/>
            <w:bottom w:val="none" w:sz="0" w:space="0" w:color="auto"/>
            <w:right w:val="none" w:sz="0" w:space="0" w:color="auto"/>
          </w:divBdr>
        </w:div>
        <w:div w:id="89396067">
          <w:marLeft w:val="640"/>
          <w:marRight w:val="0"/>
          <w:marTop w:val="0"/>
          <w:marBottom w:val="0"/>
          <w:divBdr>
            <w:top w:val="none" w:sz="0" w:space="0" w:color="auto"/>
            <w:left w:val="none" w:sz="0" w:space="0" w:color="auto"/>
            <w:bottom w:val="none" w:sz="0" w:space="0" w:color="auto"/>
            <w:right w:val="none" w:sz="0" w:space="0" w:color="auto"/>
          </w:divBdr>
        </w:div>
        <w:div w:id="1433360049">
          <w:marLeft w:val="640"/>
          <w:marRight w:val="0"/>
          <w:marTop w:val="0"/>
          <w:marBottom w:val="0"/>
          <w:divBdr>
            <w:top w:val="none" w:sz="0" w:space="0" w:color="auto"/>
            <w:left w:val="none" w:sz="0" w:space="0" w:color="auto"/>
            <w:bottom w:val="none" w:sz="0" w:space="0" w:color="auto"/>
            <w:right w:val="none" w:sz="0" w:space="0" w:color="auto"/>
          </w:divBdr>
        </w:div>
        <w:div w:id="1575243102">
          <w:marLeft w:val="640"/>
          <w:marRight w:val="0"/>
          <w:marTop w:val="0"/>
          <w:marBottom w:val="0"/>
          <w:divBdr>
            <w:top w:val="none" w:sz="0" w:space="0" w:color="auto"/>
            <w:left w:val="none" w:sz="0" w:space="0" w:color="auto"/>
            <w:bottom w:val="none" w:sz="0" w:space="0" w:color="auto"/>
            <w:right w:val="none" w:sz="0" w:space="0" w:color="auto"/>
          </w:divBdr>
        </w:div>
        <w:div w:id="755369204">
          <w:marLeft w:val="640"/>
          <w:marRight w:val="0"/>
          <w:marTop w:val="0"/>
          <w:marBottom w:val="0"/>
          <w:divBdr>
            <w:top w:val="none" w:sz="0" w:space="0" w:color="auto"/>
            <w:left w:val="none" w:sz="0" w:space="0" w:color="auto"/>
            <w:bottom w:val="none" w:sz="0" w:space="0" w:color="auto"/>
            <w:right w:val="none" w:sz="0" w:space="0" w:color="auto"/>
          </w:divBdr>
        </w:div>
        <w:div w:id="78721487">
          <w:marLeft w:val="640"/>
          <w:marRight w:val="0"/>
          <w:marTop w:val="0"/>
          <w:marBottom w:val="0"/>
          <w:divBdr>
            <w:top w:val="none" w:sz="0" w:space="0" w:color="auto"/>
            <w:left w:val="none" w:sz="0" w:space="0" w:color="auto"/>
            <w:bottom w:val="none" w:sz="0" w:space="0" w:color="auto"/>
            <w:right w:val="none" w:sz="0" w:space="0" w:color="auto"/>
          </w:divBdr>
        </w:div>
        <w:div w:id="1615478726">
          <w:marLeft w:val="640"/>
          <w:marRight w:val="0"/>
          <w:marTop w:val="0"/>
          <w:marBottom w:val="0"/>
          <w:divBdr>
            <w:top w:val="none" w:sz="0" w:space="0" w:color="auto"/>
            <w:left w:val="none" w:sz="0" w:space="0" w:color="auto"/>
            <w:bottom w:val="none" w:sz="0" w:space="0" w:color="auto"/>
            <w:right w:val="none" w:sz="0" w:space="0" w:color="auto"/>
          </w:divBdr>
        </w:div>
        <w:div w:id="963582018">
          <w:marLeft w:val="640"/>
          <w:marRight w:val="0"/>
          <w:marTop w:val="0"/>
          <w:marBottom w:val="0"/>
          <w:divBdr>
            <w:top w:val="none" w:sz="0" w:space="0" w:color="auto"/>
            <w:left w:val="none" w:sz="0" w:space="0" w:color="auto"/>
            <w:bottom w:val="none" w:sz="0" w:space="0" w:color="auto"/>
            <w:right w:val="none" w:sz="0" w:space="0" w:color="auto"/>
          </w:divBdr>
        </w:div>
        <w:div w:id="679281279">
          <w:marLeft w:val="640"/>
          <w:marRight w:val="0"/>
          <w:marTop w:val="0"/>
          <w:marBottom w:val="0"/>
          <w:divBdr>
            <w:top w:val="none" w:sz="0" w:space="0" w:color="auto"/>
            <w:left w:val="none" w:sz="0" w:space="0" w:color="auto"/>
            <w:bottom w:val="none" w:sz="0" w:space="0" w:color="auto"/>
            <w:right w:val="none" w:sz="0" w:space="0" w:color="auto"/>
          </w:divBdr>
        </w:div>
        <w:div w:id="1335721227">
          <w:marLeft w:val="640"/>
          <w:marRight w:val="0"/>
          <w:marTop w:val="0"/>
          <w:marBottom w:val="0"/>
          <w:divBdr>
            <w:top w:val="none" w:sz="0" w:space="0" w:color="auto"/>
            <w:left w:val="none" w:sz="0" w:space="0" w:color="auto"/>
            <w:bottom w:val="none" w:sz="0" w:space="0" w:color="auto"/>
            <w:right w:val="none" w:sz="0" w:space="0" w:color="auto"/>
          </w:divBdr>
        </w:div>
        <w:div w:id="1283877684">
          <w:marLeft w:val="640"/>
          <w:marRight w:val="0"/>
          <w:marTop w:val="0"/>
          <w:marBottom w:val="0"/>
          <w:divBdr>
            <w:top w:val="none" w:sz="0" w:space="0" w:color="auto"/>
            <w:left w:val="none" w:sz="0" w:space="0" w:color="auto"/>
            <w:bottom w:val="none" w:sz="0" w:space="0" w:color="auto"/>
            <w:right w:val="none" w:sz="0" w:space="0" w:color="auto"/>
          </w:divBdr>
        </w:div>
        <w:div w:id="1277449099">
          <w:marLeft w:val="640"/>
          <w:marRight w:val="0"/>
          <w:marTop w:val="0"/>
          <w:marBottom w:val="0"/>
          <w:divBdr>
            <w:top w:val="none" w:sz="0" w:space="0" w:color="auto"/>
            <w:left w:val="none" w:sz="0" w:space="0" w:color="auto"/>
            <w:bottom w:val="none" w:sz="0" w:space="0" w:color="auto"/>
            <w:right w:val="none" w:sz="0" w:space="0" w:color="auto"/>
          </w:divBdr>
        </w:div>
        <w:div w:id="530076849">
          <w:marLeft w:val="640"/>
          <w:marRight w:val="0"/>
          <w:marTop w:val="0"/>
          <w:marBottom w:val="0"/>
          <w:divBdr>
            <w:top w:val="none" w:sz="0" w:space="0" w:color="auto"/>
            <w:left w:val="none" w:sz="0" w:space="0" w:color="auto"/>
            <w:bottom w:val="none" w:sz="0" w:space="0" w:color="auto"/>
            <w:right w:val="none" w:sz="0" w:space="0" w:color="auto"/>
          </w:divBdr>
        </w:div>
        <w:div w:id="433088276">
          <w:marLeft w:val="640"/>
          <w:marRight w:val="0"/>
          <w:marTop w:val="0"/>
          <w:marBottom w:val="0"/>
          <w:divBdr>
            <w:top w:val="none" w:sz="0" w:space="0" w:color="auto"/>
            <w:left w:val="none" w:sz="0" w:space="0" w:color="auto"/>
            <w:bottom w:val="none" w:sz="0" w:space="0" w:color="auto"/>
            <w:right w:val="none" w:sz="0" w:space="0" w:color="auto"/>
          </w:divBdr>
        </w:div>
        <w:div w:id="129247096">
          <w:marLeft w:val="640"/>
          <w:marRight w:val="0"/>
          <w:marTop w:val="0"/>
          <w:marBottom w:val="0"/>
          <w:divBdr>
            <w:top w:val="none" w:sz="0" w:space="0" w:color="auto"/>
            <w:left w:val="none" w:sz="0" w:space="0" w:color="auto"/>
            <w:bottom w:val="none" w:sz="0" w:space="0" w:color="auto"/>
            <w:right w:val="none" w:sz="0" w:space="0" w:color="auto"/>
          </w:divBdr>
        </w:div>
        <w:div w:id="968440597">
          <w:marLeft w:val="640"/>
          <w:marRight w:val="0"/>
          <w:marTop w:val="0"/>
          <w:marBottom w:val="0"/>
          <w:divBdr>
            <w:top w:val="none" w:sz="0" w:space="0" w:color="auto"/>
            <w:left w:val="none" w:sz="0" w:space="0" w:color="auto"/>
            <w:bottom w:val="none" w:sz="0" w:space="0" w:color="auto"/>
            <w:right w:val="none" w:sz="0" w:space="0" w:color="auto"/>
          </w:divBdr>
        </w:div>
        <w:div w:id="519851998">
          <w:marLeft w:val="640"/>
          <w:marRight w:val="0"/>
          <w:marTop w:val="0"/>
          <w:marBottom w:val="0"/>
          <w:divBdr>
            <w:top w:val="none" w:sz="0" w:space="0" w:color="auto"/>
            <w:left w:val="none" w:sz="0" w:space="0" w:color="auto"/>
            <w:bottom w:val="none" w:sz="0" w:space="0" w:color="auto"/>
            <w:right w:val="none" w:sz="0" w:space="0" w:color="auto"/>
          </w:divBdr>
        </w:div>
        <w:div w:id="78719079">
          <w:marLeft w:val="640"/>
          <w:marRight w:val="0"/>
          <w:marTop w:val="0"/>
          <w:marBottom w:val="0"/>
          <w:divBdr>
            <w:top w:val="none" w:sz="0" w:space="0" w:color="auto"/>
            <w:left w:val="none" w:sz="0" w:space="0" w:color="auto"/>
            <w:bottom w:val="none" w:sz="0" w:space="0" w:color="auto"/>
            <w:right w:val="none" w:sz="0" w:space="0" w:color="auto"/>
          </w:divBdr>
        </w:div>
        <w:div w:id="20279647">
          <w:marLeft w:val="640"/>
          <w:marRight w:val="0"/>
          <w:marTop w:val="0"/>
          <w:marBottom w:val="0"/>
          <w:divBdr>
            <w:top w:val="none" w:sz="0" w:space="0" w:color="auto"/>
            <w:left w:val="none" w:sz="0" w:space="0" w:color="auto"/>
            <w:bottom w:val="none" w:sz="0" w:space="0" w:color="auto"/>
            <w:right w:val="none" w:sz="0" w:space="0" w:color="auto"/>
          </w:divBdr>
        </w:div>
        <w:div w:id="2039893288">
          <w:marLeft w:val="640"/>
          <w:marRight w:val="0"/>
          <w:marTop w:val="0"/>
          <w:marBottom w:val="0"/>
          <w:divBdr>
            <w:top w:val="none" w:sz="0" w:space="0" w:color="auto"/>
            <w:left w:val="none" w:sz="0" w:space="0" w:color="auto"/>
            <w:bottom w:val="none" w:sz="0" w:space="0" w:color="auto"/>
            <w:right w:val="none" w:sz="0" w:space="0" w:color="auto"/>
          </w:divBdr>
        </w:div>
        <w:div w:id="459226217">
          <w:marLeft w:val="640"/>
          <w:marRight w:val="0"/>
          <w:marTop w:val="0"/>
          <w:marBottom w:val="0"/>
          <w:divBdr>
            <w:top w:val="none" w:sz="0" w:space="0" w:color="auto"/>
            <w:left w:val="none" w:sz="0" w:space="0" w:color="auto"/>
            <w:bottom w:val="none" w:sz="0" w:space="0" w:color="auto"/>
            <w:right w:val="none" w:sz="0" w:space="0" w:color="auto"/>
          </w:divBdr>
        </w:div>
        <w:div w:id="841705829">
          <w:marLeft w:val="640"/>
          <w:marRight w:val="0"/>
          <w:marTop w:val="0"/>
          <w:marBottom w:val="0"/>
          <w:divBdr>
            <w:top w:val="none" w:sz="0" w:space="0" w:color="auto"/>
            <w:left w:val="none" w:sz="0" w:space="0" w:color="auto"/>
            <w:bottom w:val="none" w:sz="0" w:space="0" w:color="auto"/>
            <w:right w:val="none" w:sz="0" w:space="0" w:color="auto"/>
          </w:divBdr>
        </w:div>
        <w:div w:id="2036729334">
          <w:marLeft w:val="640"/>
          <w:marRight w:val="0"/>
          <w:marTop w:val="0"/>
          <w:marBottom w:val="0"/>
          <w:divBdr>
            <w:top w:val="none" w:sz="0" w:space="0" w:color="auto"/>
            <w:left w:val="none" w:sz="0" w:space="0" w:color="auto"/>
            <w:bottom w:val="none" w:sz="0" w:space="0" w:color="auto"/>
            <w:right w:val="none" w:sz="0" w:space="0" w:color="auto"/>
          </w:divBdr>
        </w:div>
        <w:div w:id="956257470">
          <w:marLeft w:val="640"/>
          <w:marRight w:val="0"/>
          <w:marTop w:val="0"/>
          <w:marBottom w:val="0"/>
          <w:divBdr>
            <w:top w:val="none" w:sz="0" w:space="0" w:color="auto"/>
            <w:left w:val="none" w:sz="0" w:space="0" w:color="auto"/>
            <w:bottom w:val="none" w:sz="0" w:space="0" w:color="auto"/>
            <w:right w:val="none" w:sz="0" w:space="0" w:color="auto"/>
          </w:divBdr>
        </w:div>
        <w:div w:id="571307498">
          <w:marLeft w:val="640"/>
          <w:marRight w:val="0"/>
          <w:marTop w:val="0"/>
          <w:marBottom w:val="0"/>
          <w:divBdr>
            <w:top w:val="none" w:sz="0" w:space="0" w:color="auto"/>
            <w:left w:val="none" w:sz="0" w:space="0" w:color="auto"/>
            <w:bottom w:val="none" w:sz="0" w:space="0" w:color="auto"/>
            <w:right w:val="none" w:sz="0" w:space="0" w:color="auto"/>
          </w:divBdr>
        </w:div>
        <w:div w:id="778187644">
          <w:marLeft w:val="640"/>
          <w:marRight w:val="0"/>
          <w:marTop w:val="0"/>
          <w:marBottom w:val="0"/>
          <w:divBdr>
            <w:top w:val="none" w:sz="0" w:space="0" w:color="auto"/>
            <w:left w:val="none" w:sz="0" w:space="0" w:color="auto"/>
            <w:bottom w:val="none" w:sz="0" w:space="0" w:color="auto"/>
            <w:right w:val="none" w:sz="0" w:space="0" w:color="auto"/>
          </w:divBdr>
        </w:div>
        <w:div w:id="1061908412">
          <w:marLeft w:val="640"/>
          <w:marRight w:val="0"/>
          <w:marTop w:val="0"/>
          <w:marBottom w:val="0"/>
          <w:divBdr>
            <w:top w:val="none" w:sz="0" w:space="0" w:color="auto"/>
            <w:left w:val="none" w:sz="0" w:space="0" w:color="auto"/>
            <w:bottom w:val="none" w:sz="0" w:space="0" w:color="auto"/>
            <w:right w:val="none" w:sz="0" w:space="0" w:color="auto"/>
          </w:divBdr>
        </w:div>
        <w:div w:id="596790639">
          <w:marLeft w:val="640"/>
          <w:marRight w:val="0"/>
          <w:marTop w:val="0"/>
          <w:marBottom w:val="0"/>
          <w:divBdr>
            <w:top w:val="none" w:sz="0" w:space="0" w:color="auto"/>
            <w:left w:val="none" w:sz="0" w:space="0" w:color="auto"/>
            <w:bottom w:val="none" w:sz="0" w:space="0" w:color="auto"/>
            <w:right w:val="none" w:sz="0" w:space="0" w:color="auto"/>
          </w:divBdr>
        </w:div>
        <w:div w:id="1058747481">
          <w:marLeft w:val="640"/>
          <w:marRight w:val="0"/>
          <w:marTop w:val="0"/>
          <w:marBottom w:val="0"/>
          <w:divBdr>
            <w:top w:val="none" w:sz="0" w:space="0" w:color="auto"/>
            <w:left w:val="none" w:sz="0" w:space="0" w:color="auto"/>
            <w:bottom w:val="none" w:sz="0" w:space="0" w:color="auto"/>
            <w:right w:val="none" w:sz="0" w:space="0" w:color="auto"/>
          </w:divBdr>
        </w:div>
        <w:div w:id="1256595969">
          <w:marLeft w:val="640"/>
          <w:marRight w:val="0"/>
          <w:marTop w:val="0"/>
          <w:marBottom w:val="0"/>
          <w:divBdr>
            <w:top w:val="none" w:sz="0" w:space="0" w:color="auto"/>
            <w:left w:val="none" w:sz="0" w:space="0" w:color="auto"/>
            <w:bottom w:val="none" w:sz="0" w:space="0" w:color="auto"/>
            <w:right w:val="none" w:sz="0" w:space="0" w:color="auto"/>
          </w:divBdr>
        </w:div>
        <w:div w:id="148982593">
          <w:marLeft w:val="640"/>
          <w:marRight w:val="0"/>
          <w:marTop w:val="0"/>
          <w:marBottom w:val="0"/>
          <w:divBdr>
            <w:top w:val="none" w:sz="0" w:space="0" w:color="auto"/>
            <w:left w:val="none" w:sz="0" w:space="0" w:color="auto"/>
            <w:bottom w:val="none" w:sz="0" w:space="0" w:color="auto"/>
            <w:right w:val="none" w:sz="0" w:space="0" w:color="auto"/>
          </w:divBdr>
        </w:div>
        <w:div w:id="297154264">
          <w:marLeft w:val="640"/>
          <w:marRight w:val="0"/>
          <w:marTop w:val="0"/>
          <w:marBottom w:val="0"/>
          <w:divBdr>
            <w:top w:val="none" w:sz="0" w:space="0" w:color="auto"/>
            <w:left w:val="none" w:sz="0" w:space="0" w:color="auto"/>
            <w:bottom w:val="none" w:sz="0" w:space="0" w:color="auto"/>
            <w:right w:val="none" w:sz="0" w:space="0" w:color="auto"/>
          </w:divBdr>
        </w:div>
        <w:div w:id="442652494">
          <w:marLeft w:val="640"/>
          <w:marRight w:val="0"/>
          <w:marTop w:val="0"/>
          <w:marBottom w:val="0"/>
          <w:divBdr>
            <w:top w:val="none" w:sz="0" w:space="0" w:color="auto"/>
            <w:left w:val="none" w:sz="0" w:space="0" w:color="auto"/>
            <w:bottom w:val="none" w:sz="0" w:space="0" w:color="auto"/>
            <w:right w:val="none" w:sz="0" w:space="0" w:color="auto"/>
          </w:divBdr>
        </w:div>
        <w:div w:id="1643192237">
          <w:marLeft w:val="640"/>
          <w:marRight w:val="0"/>
          <w:marTop w:val="0"/>
          <w:marBottom w:val="0"/>
          <w:divBdr>
            <w:top w:val="none" w:sz="0" w:space="0" w:color="auto"/>
            <w:left w:val="none" w:sz="0" w:space="0" w:color="auto"/>
            <w:bottom w:val="none" w:sz="0" w:space="0" w:color="auto"/>
            <w:right w:val="none" w:sz="0" w:space="0" w:color="auto"/>
          </w:divBdr>
        </w:div>
        <w:div w:id="791705845">
          <w:marLeft w:val="640"/>
          <w:marRight w:val="0"/>
          <w:marTop w:val="0"/>
          <w:marBottom w:val="0"/>
          <w:divBdr>
            <w:top w:val="none" w:sz="0" w:space="0" w:color="auto"/>
            <w:left w:val="none" w:sz="0" w:space="0" w:color="auto"/>
            <w:bottom w:val="none" w:sz="0" w:space="0" w:color="auto"/>
            <w:right w:val="none" w:sz="0" w:space="0" w:color="auto"/>
          </w:divBdr>
        </w:div>
        <w:div w:id="148375405">
          <w:marLeft w:val="640"/>
          <w:marRight w:val="0"/>
          <w:marTop w:val="0"/>
          <w:marBottom w:val="0"/>
          <w:divBdr>
            <w:top w:val="none" w:sz="0" w:space="0" w:color="auto"/>
            <w:left w:val="none" w:sz="0" w:space="0" w:color="auto"/>
            <w:bottom w:val="none" w:sz="0" w:space="0" w:color="auto"/>
            <w:right w:val="none" w:sz="0" w:space="0" w:color="auto"/>
          </w:divBdr>
        </w:div>
        <w:div w:id="1744525936">
          <w:marLeft w:val="640"/>
          <w:marRight w:val="0"/>
          <w:marTop w:val="0"/>
          <w:marBottom w:val="0"/>
          <w:divBdr>
            <w:top w:val="none" w:sz="0" w:space="0" w:color="auto"/>
            <w:left w:val="none" w:sz="0" w:space="0" w:color="auto"/>
            <w:bottom w:val="none" w:sz="0" w:space="0" w:color="auto"/>
            <w:right w:val="none" w:sz="0" w:space="0" w:color="auto"/>
          </w:divBdr>
        </w:div>
        <w:div w:id="455217151">
          <w:marLeft w:val="640"/>
          <w:marRight w:val="0"/>
          <w:marTop w:val="0"/>
          <w:marBottom w:val="0"/>
          <w:divBdr>
            <w:top w:val="none" w:sz="0" w:space="0" w:color="auto"/>
            <w:left w:val="none" w:sz="0" w:space="0" w:color="auto"/>
            <w:bottom w:val="none" w:sz="0" w:space="0" w:color="auto"/>
            <w:right w:val="none" w:sz="0" w:space="0" w:color="auto"/>
          </w:divBdr>
        </w:div>
        <w:div w:id="1008677887">
          <w:marLeft w:val="640"/>
          <w:marRight w:val="0"/>
          <w:marTop w:val="0"/>
          <w:marBottom w:val="0"/>
          <w:divBdr>
            <w:top w:val="none" w:sz="0" w:space="0" w:color="auto"/>
            <w:left w:val="none" w:sz="0" w:space="0" w:color="auto"/>
            <w:bottom w:val="none" w:sz="0" w:space="0" w:color="auto"/>
            <w:right w:val="none" w:sz="0" w:space="0" w:color="auto"/>
          </w:divBdr>
        </w:div>
        <w:div w:id="1526600187">
          <w:marLeft w:val="640"/>
          <w:marRight w:val="0"/>
          <w:marTop w:val="0"/>
          <w:marBottom w:val="0"/>
          <w:divBdr>
            <w:top w:val="none" w:sz="0" w:space="0" w:color="auto"/>
            <w:left w:val="none" w:sz="0" w:space="0" w:color="auto"/>
            <w:bottom w:val="none" w:sz="0" w:space="0" w:color="auto"/>
            <w:right w:val="none" w:sz="0" w:space="0" w:color="auto"/>
          </w:divBdr>
        </w:div>
        <w:div w:id="1557819030">
          <w:marLeft w:val="640"/>
          <w:marRight w:val="0"/>
          <w:marTop w:val="0"/>
          <w:marBottom w:val="0"/>
          <w:divBdr>
            <w:top w:val="none" w:sz="0" w:space="0" w:color="auto"/>
            <w:left w:val="none" w:sz="0" w:space="0" w:color="auto"/>
            <w:bottom w:val="none" w:sz="0" w:space="0" w:color="auto"/>
            <w:right w:val="none" w:sz="0" w:space="0" w:color="auto"/>
          </w:divBdr>
        </w:div>
        <w:div w:id="521212396">
          <w:marLeft w:val="640"/>
          <w:marRight w:val="0"/>
          <w:marTop w:val="0"/>
          <w:marBottom w:val="0"/>
          <w:divBdr>
            <w:top w:val="none" w:sz="0" w:space="0" w:color="auto"/>
            <w:left w:val="none" w:sz="0" w:space="0" w:color="auto"/>
            <w:bottom w:val="none" w:sz="0" w:space="0" w:color="auto"/>
            <w:right w:val="none" w:sz="0" w:space="0" w:color="auto"/>
          </w:divBdr>
        </w:div>
        <w:div w:id="426274875">
          <w:marLeft w:val="640"/>
          <w:marRight w:val="0"/>
          <w:marTop w:val="0"/>
          <w:marBottom w:val="0"/>
          <w:divBdr>
            <w:top w:val="none" w:sz="0" w:space="0" w:color="auto"/>
            <w:left w:val="none" w:sz="0" w:space="0" w:color="auto"/>
            <w:bottom w:val="none" w:sz="0" w:space="0" w:color="auto"/>
            <w:right w:val="none" w:sz="0" w:space="0" w:color="auto"/>
          </w:divBdr>
        </w:div>
        <w:div w:id="906380995">
          <w:marLeft w:val="640"/>
          <w:marRight w:val="0"/>
          <w:marTop w:val="0"/>
          <w:marBottom w:val="0"/>
          <w:divBdr>
            <w:top w:val="none" w:sz="0" w:space="0" w:color="auto"/>
            <w:left w:val="none" w:sz="0" w:space="0" w:color="auto"/>
            <w:bottom w:val="none" w:sz="0" w:space="0" w:color="auto"/>
            <w:right w:val="none" w:sz="0" w:space="0" w:color="auto"/>
          </w:divBdr>
        </w:div>
        <w:div w:id="1286081686">
          <w:marLeft w:val="640"/>
          <w:marRight w:val="0"/>
          <w:marTop w:val="0"/>
          <w:marBottom w:val="0"/>
          <w:divBdr>
            <w:top w:val="none" w:sz="0" w:space="0" w:color="auto"/>
            <w:left w:val="none" w:sz="0" w:space="0" w:color="auto"/>
            <w:bottom w:val="none" w:sz="0" w:space="0" w:color="auto"/>
            <w:right w:val="none" w:sz="0" w:space="0" w:color="auto"/>
          </w:divBdr>
        </w:div>
        <w:div w:id="1629777224">
          <w:marLeft w:val="640"/>
          <w:marRight w:val="0"/>
          <w:marTop w:val="0"/>
          <w:marBottom w:val="0"/>
          <w:divBdr>
            <w:top w:val="none" w:sz="0" w:space="0" w:color="auto"/>
            <w:left w:val="none" w:sz="0" w:space="0" w:color="auto"/>
            <w:bottom w:val="none" w:sz="0" w:space="0" w:color="auto"/>
            <w:right w:val="none" w:sz="0" w:space="0" w:color="auto"/>
          </w:divBdr>
        </w:div>
        <w:div w:id="147402060">
          <w:marLeft w:val="640"/>
          <w:marRight w:val="0"/>
          <w:marTop w:val="0"/>
          <w:marBottom w:val="0"/>
          <w:divBdr>
            <w:top w:val="none" w:sz="0" w:space="0" w:color="auto"/>
            <w:left w:val="none" w:sz="0" w:space="0" w:color="auto"/>
            <w:bottom w:val="none" w:sz="0" w:space="0" w:color="auto"/>
            <w:right w:val="none" w:sz="0" w:space="0" w:color="auto"/>
          </w:divBdr>
        </w:div>
        <w:div w:id="1623808758">
          <w:marLeft w:val="640"/>
          <w:marRight w:val="0"/>
          <w:marTop w:val="0"/>
          <w:marBottom w:val="0"/>
          <w:divBdr>
            <w:top w:val="none" w:sz="0" w:space="0" w:color="auto"/>
            <w:left w:val="none" w:sz="0" w:space="0" w:color="auto"/>
            <w:bottom w:val="none" w:sz="0" w:space="0" w:color="auto"/>
            <w:right w:val="none" w:sz="0" w:space="0" w:color="auto"/>
          </w:divBdr>
        </w:div>
        <w:div w:id="964769324">
          <w:marLeft w:val="640"/>
          <w:marRight w:val="0"/>
          <w:marTop w:val="0"/>
          <w:marBottom w:val="0"/>
          <w:divBdr>
            <w:top w:val="none" w:sz="0" w:space="0" w:color="auto"/>
            <w:left w:val="none" w:sz="0" w:space="0" w:color="auto"/>
            <w:bottom w:val="none" w:sz="0" w:space="0" w:color="auto"/>
            <w:right w:val="none" w:sz="0" w:space="0" w:color="auto"/>
          </w:divBdr>
        </w:div>
        <w:div w:id="1628194986">
          <w:marLeft w:val="640"/>
          <w:marRight w:val="0"/>
          <w:marTop w:val="0"/>
          <w:marBottom w:val="0"/>
          <w:divBdr>
            <w:top w:val="none" w:sz="0" w:space="0" w:color="auto"/>
            <w:left w:val="none" w:sz="0" w:space="0" w:color="auto"/>
            <w:bottom w:val="none" w:sz="0" w:space="0" w:color="auto"/>
            <w:right w:val="none" w:sz="0" w:space="0" w:color="auto"/>
          </w:divBdr>
        </w:div>
        <w:div w:id="1182285022">
          <w:marLeft w:val="640"/>
          <w:marRight w:val="0"/>
          <w:marTop w:val="0"/>
          <w:marBottom w:val="0"/>
          <w:divBdr>
            <w:top w:val="none" w:sz="0" w:space="0" w:color="auto"/>
            <w:left w:val="none" w:sz="0" w:space="0" w:color="auto"/>
            <w:bottom w:val="none" w:sz="0" w:space="0" w:color="auto"/>
            <w:right w:val="none" w:sz="0" w:space="0" w:color="auto"/>
          </w:divBdr>
        </w:div>
        <w:div w:id="457652244">
          <w:marLeft w:val="640"/>
          <w:marRight w:val="0"/>
          <w:marTop w:val="0"/>
          <w:marBottom w:val="0"/>
          <w:divBdr>
            <w:top w:val="none" w:sz="0" w:space="0" w:color="auto"/>
            <w:left w:val="none" w:sz="0" w:space="0" w:color="auto"/>
            <w:bottom w:val="none" w:sz="0" w:space="0" w:color="auto"/>
            <w:right w:val="none" w:sz="0" w:space="0" w:color="auto"/>
          </w:divBdr>
        </w:div>
        <w:div w:id="42021007">
          <w:marLeft w:val="640"/>
          <w:marRight w:val="0"/>
          <w:marTop w:val="0"/>
          <w:marBottom w:val="0"/>
          <w:divBdr>
            <w:top w:val="none" w:sz="0" w:space="0" w:color="auto"/>
            <w:left w:val="none" w:sz="0" w:space="0" w:color="auto"/>
            <w:bottom w:val="none" w:sz="0" w:space="0" w:color="auto"/>
            <w:right w:val="none" w:sz="0" w:space="0" w:color="auto"/>
          </w:divBdr>
        </w:div>
        <w:div w:id="2135714555">
          <w:marLeft w:val="640"/>
          <w:marRight w:val="0"/>
          <w:marTop w:val="0"/>
          <w:marBottom w:val="0"/>
          <w:divBdr>
            <w:top w:val="none" w:sz="0" w:space="0" w:color="auto"/>
            <w:left w:val="none" w:sz="0" w:space="0" w:color="auto"/>
            <w:bottom w:val="none" w:sz="0" w:space="0" w:color="auto"/>
            <w:right w:val="none" w:sz="0" w:space="0" w:color="auto"/>
          </w:divBdr>
        </w:div>
        <w:div w:id="1121460311">
          <w:marLeft w:val="640"/>
          <w:marRight w:val="0"/>
          <w:marTop w:val="0"/>
          <w:marBottom w:val="0"/>
          <w:divBdr>
            <w:top w:val="none" w:sz="0" w:space="0" w:color="auto"/>
            <w:left w:val="none" w:sz="0" w:space="0" w:color="auto"/>
            <w:bottom w:val="none" w:sz="0" w:space="0" w:color="auto"/>
            <w:right w:val="none" w:sz="0" w:space="0" w:color="auto"/>
          </w:divBdr>
        </w:div>
        <w:div w:id="831990642">
          <w:marLeft w:val="640"/>
          <w:marRight w:val="0"/>
          <w:marTop w:val="0"/>
          <w:marBottom w:val="0"/>
          <w:divBdr>
            <w:top w:val="none" w:sz="0" w:space="0" w:color="auto"/>
            <w:left w:val="none" w:sz="0" w:space="0" w:color="auto"/>
            <w:bottom w:val="none" w:sz="0" w:space="0" w:color="auto"/>
            <w:right w:val="none" w:sz="0" w:space="0" w:color="auto"/>
          </w:divBdr>
        </w:div>
        <w:div w:id="1183279872">
          <w:marLeft w:val="640"/>
          <w:marRight w:val="0"/>
          <w:marTop w:val="0"/>
          <w:marBottom w:val="0"/>
          <w:divBdr>
            <w:top w:val="none" w:sz="0" w:space="0" w:color="auto"/>
            <w:left w:val="none" w:sz="0" w:space="0" w:color="auto"/>
            <w:bottom w:val="none" w:sz="0" w:space="0" w:color="auto"/>
            <w:right w:val="none" w:sz="0" w:space="0" w:color="auto"/>
          </w:divBdr>
        </w:div>
        <w:div w:id="424494409">
          <w:marLeft w:val="640"/>
          <w:marRight w:val="0"/>
          <w:marTop w:val="0"/>
          <w:marBottom w:val="0"/>
          <w:divBdr>
            <w:top w:val="none" w:sz="0" w:space="0" w:color="auto"/>
            <w:left w:val="none" w:sz="0" w:space="0" w:color="auto"/>
            <w:bottom w:val="none" w:sz="0" w:space="0" w:color="auto"/>
            <w:right w:val="none" w:sz="0" w:space="0" w:color="auto"/>
          </w:divBdr>
        </w:div>
        <w:div w:id="330835659">
          <w:marLeft w:val="640"/>
          <w:marRight w:val="0"/>
          <w:marTop w:val="0"/>
          <w:marBottom w:val="0"/>
          <w:divBdr>
            <w:top w:val="none" w:sz="0" w:space="0" w:color="auto"/>
            <w:left w:val="none" w:sz="0" w:space="0" w:color="auto"/>
            <w:bottom w:val="none" w:sz="0" w:space="0" w:color="auto"/>
            <w:right w:val="none" w:sz="0" w:space="0" w:color="auto"/>
          </w:divBdr>
        </w:div>
        <w:div w:id="1447043498">
          <w:marLeft w:val="640"/>
          <w:marRight w:val="0"/>
          <w:marTop w:val="0"/>
          <w:marBottom w:val="0"/>
          <w:divBdr>
            <w:top w:val="none" w:sz="0" w:space="0" w:color="auto"/>
            <w:left w:val="none" w:sz="0" w:space="0" w:color="auto"/>
            <w:bottom w:val="none" w:sz="0" w:space="0" w:color="auto"/>
            <w:right w:val="none" w:sz="0" w:space="0" w:color="auto"/>
          </w:divBdr>
        </w:div>
        <w:div w:id="425348645">
          <w:marLeft w:val="640"/>
          <w:marRight w:val="0"/>
          <w:marTop w:val="0"/>
          <w:marBottom w:val="0"/>
          <w:divBdr>
            <w:top w:val="none" w:sz="0" w:space="0" w:color="auto"/>
            <w:left w:val="none" w:sz="0" w:space="0" w:color="auto"/>
            <w:bottom w:val="none" w:sz="0" w:space="0" w:color="auto"/>
            <w:right w:val="none" w:sz="0" w:space="0" w:color="auto"/>
          </w:divBdr>
        </w:div>
        <w:div w:id="1984503446">
          <w:marLeft w:val="640"/>
          <w:marRight w:val="0"/>
          <w:marTop w:val="0"/>
          <w:marBottom w:val="0"/>
          <w:divBdr>
            <w:top w:val="none" w:sz="0" w:space="0" w:color="auto"/>
            <w:left w:val="none" w:sz="0" w:space="0" w:color="auto"/>
            <w:bottom w:val="none" w:sz="0" w:space="0" w:color="auto"/>
            <w:right w:val="none" w:sz="0" w:space="0" w:color="auto"/>
          </w:divBdr>
        </w:div>
      </w:divsChild>
    </w:div>
    <w:div w:id="61294796">
      <w:bodyDiv w:val="1"/>
      <w:marLeft w:val="0"/>
      <w:marRight w:val="0"/>
      <w:marTop w:val="0"/>
      <w:marBottom w:val="0"/>
      <w:divBdr>
        <w:top w:val="none" w:sz="0" w:space="0" w:color="auto"/>
        <w:left w:val="none" w:sz="0" w:space="0" w:color="auto"/>
        <w:bottom w:val="none" w:sz="0" w:space="0" w:color="auto"/>
        <w:right w:val="none" w:sz="0" w:space="0" w:color="auto"/>
      </w:divBdr>
      <w:divsChild>
        <w:div w:id="1908757030">
          <w:marLeft w:val="640"/>
          <w:marRight w:val="0"/>
          <w:marTop w:val="0"/>
          <w:marBottom w:val="0"/>
          <w:divBdr>
            <w:top w:val="none" w:sz="0" w:space="0" w:color="auto"/>
            <w:left w:val="none" w:sz="0" w:space="0" w:color="auto"/>
            <w:bottom w:val="none" w:sz="0" w:space="0" w:color="auto"/>
            <w:right w:val="none" w:sz="0" w:space="0" w:color="auto"/>
          </w:divBdr>
        </w:div>
        <w:div w:id="640038000">
          <w:marLeft w:val="640"/>
          <w:marRight w:val="0"/>
          <w:marTop w:val="0"/>
          <w:marBottom w:val="0"/>
          <w:divBdr>
            <w:top w:val="none" w:sz="0" w:space="0" w:color="auto"/>
            <w:left w:val="none" w:sz="0" w:space="0" w:color="auto"/>
            <w:bottom w:val="none" w:sz="0" w:space="0" w:color="auto"/>
            <w:right w:val="none" w:sz="0" w:space="0" w:color="auto"/>
          </w:divBdr>
        </w:div>
        <w:div w:id="1165121145">
          <w:marLeft w:val="640"/>
          <w:marRight w:val="0"/>
          <w:marTop w:val="0"/>
          <w:marBottom w:val="0"/>
          <w:divBdr>
            <w:top w:val="none" w:sz="0" w:space="0" w:color="auto"/>
            <w:left w:val="none" w:sz="0" w:space="0" w:color="auto"/>
            <w:bottom w:val="none" w:sz="0" w:space="0" w:color="auto"/>
            <w:right w:val="none" w:sz="0" w:space="0" w:color="auto"/>
          </w:divBdr>
        </w:div>
        <w:div w:id="126631547">
          <w:marLeft w:val="640"/>
          <w:marRight w:val="0"/>
          <w:marTop w:val="0"/>
          <w:marBottom w:val="0"/>
          <w:divBdr>
            <w:top w:val="none" w:sz="0" w:space="0" w:color="auto"/>
            <w:left w:val="none" w:sz="0" w:space="0" w:color="auto"/>
            <w:bottom w:val="none" w:sz="0" w:space="0" w:color="auto"/>
            <w:right w:val="none" w:sz="0" w:space="0" w:color="auto"/>
          </w:divBdr>
        </w:div>
        <w:div w:id="320276888">
          <w:marLeft w:val="640"/>
          <w:marRight w:val="0"/>
          <w:marTop w:val="0"/>
          <w:marBottom w:val="0"/>
          <w:divBdr>
            <w:top w:val="none" w:sz="0" w:space="0" w:color="auto"/>
            <w:left w:val="none" w:sz="0" w:space="0" w:color="auto"/>
            <w:bottom w:val="none" w:sz="0" w:space="0" w:color="auto"/>
            <w:right w:val="none" w:sz="0" w:space="0" w:color="auto"/>
          </w:divBdr>
        </w:div>
        <w:div w:id="677922744">
          <w:marLeft w:val="640"/>
          <w:marRight w:val="0"/>
          <w:marTop w:val="0"/>
          <w:marBottom w:val="0"/>
          <w:divBdr>
            <w:top w:val="none" w:sz="0" w:space="0" w:color="auto"/>
            <w:left w:val="none" w:sz="0" w:space="0" w:color="auto"/>
            <w:bottom w:val="none" w:sz="0" w:space="0" w:color="auto"/>
            <w:right w:val="none" w:sz="0" w:space="0" w:color="auto"/>
          </w:divBdr>
        </w:div>
        <w:div w:id="156502270">
          <w:marLeft w:val="640"/>
          <w:marRight w:val="0"/>
          <w:marTop w:val="0"/>
          <w:marBottom w:val="0"/>
          <w:divBdr>
            <w:top w:val="none" w:sz="0" w:space="0" w:color="auto"/>
            <w:left w:val="none" w:sz="0" w:space="0" w:color="auto"/>
            <w:bottom w:val="none" w:sz="0" w:space="0" w:color="auto"/>
            <w:right w:val="none" w:sz="0" w:space="0" w:color="auto"/>
          </w:divBdr>
        </w:div>
        <w:div w:id="338116135">
          <w:marLeft w:val="640"/>
          <w:marRight w:val="0"/>
          <w:marTop w:val="0"/>
          <w:marBottom w:val="0"/>
          <w:divBdr>
            <w:top w:val="none" w:sz="0" w:space="0" w:color="auto"/>
            <w:left w:val="none" w:sz="0" w:space="0" w:color="auto"/>
            <w:bottom w:val="none" w:sz="0" w:space="0" w:color="auto"/>
            <w:right w:val="none" w:sz="0" w:space="0" w:color="auto"/>
          </w:divBdr>
        </w:div>
        <w:div w:id="1801920965">
          <w:marLeft w:val="640"/>
          <w:marRight w:val="0"/>
          <w:marTop w:val="0"/>
          <w:marBottom w:val="0"/>
          <w:divBdr>
            <w:top w:val="none" w:sz="0" w:space="0" w:color="auto"/>
            <w:left w:val="none" w:sz="0" w:space="0" w:color="auto"/>
            <w:bottom w:val="none" w:sz="0" w:space="0" w:color="auto"/>
            <w:right w:val="none" w:sz="0" w:space="0" w:color="auto"/>
          </w:divBdr>
        </w:div>
        <w:div w:id="448817587">
          <w:marLeft w:val="640"/>
          <w:marRight w:val="0"/>
          <w:marTop w:val="0"/>
          <w:marBottom w:val="0"/>
          <w:divBdr>
            <w:top w:val="none" w:sz="0" w:space="0" w:color="auto"/>
            <w:left w:val="none" w:sz="0" w:space="0" w:color="auto"/>
            <w:bottom w:val="none" w:sz="0" w:space="0" w:color="auto"/>
            <w:right w:val="none" w:sz="0" w:space="0" w:color="auto"/>
          </w:divBdr>
        </w:div>
        <w:div w:id="296380625">
          <w:marLeft w:val="640"/>
          <w:marRight w:val="0"/>
          <w:marTop w:val="0"/>
          <w:marBottom w:val="0"/>
          <w:divBdr>
            <w:top w:val="none" w:sz="0" w:space="0" w:color="auto"/>
            <w:left w:val="none" w:sz="0" w:space="0" w:color="auto"/>
            <w:bottom w:val="none" w:sz="0" w:space="0" w:color="auto"/>
            <w:right w:val="none" w:sz="0" w:space="0" w:color="auto"/>
          </w:divBdr>
        </w:div>
        <w:div w:id="836114947">
          <w:marLeft w:val="640"/>
          <w:marRight w:val="0"/>
          <w:marTop w:val="0"/>
          <w:marBottom w:val="0"/>
          <w:divBdr>
            <w:top w:val="none" w:sz="0" w:space="0" w:color="auto"/>
            <w:left w:val="none" w:sz="0" w:space="0" w:color="auto"/>
            <w:bottom w:val="none" w:sz="0" w:space="0" w:color="auto"/>
            <w:right w:val="none" w:sz="0" w:space="0" w:color="auto"/>
          </w:divBdr>
        </w:div>
        <w:div w:id="2061976353">
          <w:marLeft w:val="640"/>
          <w:marRight w:val="0"/>
          <w:marTop w:val="0"/>
          <w:marBottom w:val="0"/>
          <w:divBdr>
            <w:top w:val="none" w:sz="0" w:space="0" w:color="auto"/>
            <w:left w:val="none" w:sz="0" w:space="0" w:color="auto"/>
            <w:bottom w:val="none" w:sz="0" w:space="0" w:color="auto"/>
            <w:right w:val="none" w:sz="0" w:space="0" w:color="auto"/>
          </w:divBdr>
        </w:div>
        <w:div w:id="1933051510">
          <w:marLeft w:val="640"/>
          <w:marRight w:val="0"/>
          <w:marTop w:val="0"/>
          <w:marBottom w:val="0"/>
          <w:divBdr>
            <w:top w:val="none" w:sz="0" w:space="0" w:color="auto"/>
            <w:left w:val="none" w:sz="0" w:space="0" w:color="auto"/>
            <w:bottom w:val="none" w:sz="0" w:space="0" w:color="auto"/>
            <w:right w:val="none" w:sz="0" w:space="0" w:color="auto"/>
          </w:divBdr>
        </w:div>
        <w:div w:id="2019965970">
          <w:marLeft w:val="640"/>
          <w:marRight w:val="0"/>
          <w:marTop w:val="0"/>
          <w:marBottom w:val="0"/>
          <w:divBdr>
            <w:top w:val="none" w:sz="0" w:space="0" w:color="auto"/>
            <w:left w:val="none" w:sz="0" w:space="0" w:color="auto"/>
            <w:bottom w:val="none" w:sz="0" w:space="0" w:color="auto"/>
            <w:right w:val="none" w:sz="0" w:space="0" w:color="auto"/>
          </w:divBdr>
        </w:div>
        <w:div w:id="710888401">
          <w:marLeft w:val="640"/>
          <w:marRight w:val="0"/>
          <w:marTop w:val="0"/>
          <w:marBottom w:val="0"/>
          <w:divBdr>
            <w:top w:val="none" w:sz="0" w:space="0" w:color="auto"/>
            <w:left w:val="none" w:sz="0" w:space="0" w:color="auto"/>
            <w:bottom w:val="none" w:sz="0" w:space="0" w:color="auto"/>
            <w:right w:val="none" w:sz="0" w:space="0" w:color="auto"/>
          </w:divBdr>
        </w:div>
        <w:div w:id="722367417">
          <w:marLeft w:val="640"/>
          <w:marRight w:val="0"/>
          <w:marTop w:val="0"/>
          <w:marBottom w:val="0"/>
          <w:divBdr>
            <w:top w:val="none" w:sz="0" w:space="0" w:color="auto"/>
            <w:left w:val="none" w:sz="0" w:space="0" w:color="auto"/>
            <w:bottom w:val="none" w:sz="0" w:space="0" w:color="auto"/>
            <w:right w:val="none" w:sz="0" w:space="0" w:color="auto"/>
          </w:divBdr>
        </w:div>
        <w:div w:id="928122148">
          <w:marLeft w:val="640"/>
          <w:marRight w:val="0"/>
          <w:marTop w:val="0"/>
          <w:marBottom w:val="0"/>
          <w:divBdr>
            <w:top w:val="none" w:sz="0" w:space="0" w:color="auto"/>
            <w:left w:val="none" w:sz="0" w:space="0" w:color="auto"/>
            <w:bottom w:val="none" w:sz="0" w:space="0" w:color="auto"/>
            <w:right w:val="none" w:sz="0" w:space="0" w:color="auto"/>
          </w:divBdr>
        </w:div>
        <w:div w:id="965115262">
          <w:marLeft w:val="640"/>
          <w:marRight w:val="0"/>
          <w:marTop w:val="0"/>
          <w:marBottom w:val="0"/>
          <w:divBdr>
            <w:top w:val="none" w:sz="0" w:space="0" w:color="auto"/>
            <w:left w:val="none" w:sz="0" w:space="0" w:color="auto"/>
            <w:bottom w:val="none" w:sz="0" w:space="0" w:color="auto"/>
            <w:right w:val="none" w:sz="0" w:space="0" w:color="auto"/>
          </w:divBdr>
        </w:div>
        <w:div w:id="84346616">
          <w:marLeft w:val="640"/>
          <w:marRight w:val="0"/>
          <w:marTop w:val="0"/>
          <w:marBottom w:val="0"/>
          <w:divBdr>
            <w:top w:val="none" w:sz="0" w:space="0" w:color="auto"/>
            <w:left w:val="none" w:sz="0" w:space="0" w:color="auto"/>
            <w:bottom w:val="none" w:sz="0" w:space="0" w:color="auto"/>
            <w:right w:val="none" w:sz="0" w:space="0" w:color="auto"/>
          </w:divBdr>
        </w:div>
        <w:div w:id="1668248558">
          <w:marLeft w:val="640"/>
          <w:marRight w:val="0"/>
          <w:marTop w:val="0"/>
          <w:marBottom w:val="0"/>
          <w:divBdr>
            <w:top w:val="none" w:sz="0" w:space="0" w:color="auto"/>
            <w:left w:val="none" w:sz="0" w:space="0" w:color="auto"/>
            <w:bottom w:val="none" w:sz="0" w:space="0" w:color="auto"/>
            <w:right w:val="none" w:sz="0" w:space="0" w:color="auto"/>
          </w:divBdr>
        </w:div>
        <w:div w:id="423307256">
          <w:marLeft w:val="640"/>
          <w:marRight w:val="0"/>
          <w:marTop w:val="0"/>
          <w:marBottom w:val="0"/>
          <w:divBdr>
            <w:top w:val="none" w:sz="0" w:space="0" w:color="auto"/>
            <w:left w:val="none" w:sz="0" w:space="0" w:color="auto"/>
            <w:bottom w:val="none" w:sz="0" w:space="0" w:color="auto"/>
            <w:right w:val="none" w:sz="0" w:space="0" w:color="auto"/>
          </w:divBdr>
        </w:div>
        <w:div w:id="1679115704">
          <w:marLeft w:val="640"/>
          <w:marRight w:val="0"/>
          <w:marTop w:val="0"/>
          <w:marBottom w:val="0"/>
          <w:divBdr>
            <w:top w:val="none" w:sz="0" w:space="0" w:color="auto"/>
            <w:left w:val="none" w:sz="0" w:space="0" w:color="auto"/>
            <w:bottom w:val="none" w:sz="0" w:space="0" w:color="auto"/>
            <w:right w:val="none" w:sz="0" w:space="0" w:color="auto"/>
          </w:divBdr>
        </w:div>
        <w:div w:id="1315836951">
          <w:marLeft w:val="640"/>
          <w:marRight w:val="0"/>
          <w:marTop w:val="0"/>
          <w:marBottom w:val="0"/>
          <w:divBdr>
            <w:top w:val="none" w:sz="0" w:space="0" w:color="auto"/>
            <w:left w:val="none" w:sz="0" w:space="0" w:color="auto"/>
            <w:bottom w:val="none" w:sz="0" w:space="0" w:color="auto"/>
            <w:right w:val="none" w:sz="0" w:space="0" w:color="auto"/>
          </w:divBdr>
        </w:div>
        <w:div w:id="1009480692">
          <w:marLeft w:val="640"/>
          <w:marRight w:val="0"/>
          <w:marTop w:val="0"/>
          <w:marBottom w:val="0"/>
          <w:divBdr>
            <w:top w:val="none" w:sz="0" w:space="0" w:color="auto"/>
            <w:left w:val="none" w:sz="0" w:space="0" w:color="auto"/>
            <w:bottom w:val="none" w:sz="0" w:space="0" w:color="auto"/>
            <w:right w:val="none" w:sz="0" w:space="0" w:color="auto"/>
          </w:divBdr>
        </w:div>
        <w:div w:id="2083064004">
          <w:marLeft w:val="640"/>
          <w:marRight w:val="0"/>
          <w:marTop w:val="0"/>
          <w:marBottom w:val="0"/>
          <w:divBdr>
            <w:top w:val="none" w:sz="0" w:space="0" w:color="auto"/>
            <w:left w:val="none" w:sz="0" w:space="0" w:color="auto"/>
            <w:bottom w:val="none" w:sz="0" w:space="0" w:color="auto"/>
            <w:right w:val="none" w:sz="0" w:space="0" w:color="auto"/>
          </w:divBdr>
        </w:div>
        <w:div w:id="1287277008">
          <w:marLeft w:val="640"/>
          <w:marRight w:val="0"/>
          <w:marTop w:val="0"/>
          <w:marBottom w:val="0"/>
          <w:divBdr>
            <w:top w:val="none" w:sz="0" w:space="0" w:color="auto"/>
            <w:left w:val="none" w:sz="0" w:space="0" w:color="auto"/>
            <w:bottom w:val="none" w:sz="0" w:space="0" w:color="auto"/>
            <w:right w:val="none" w:sz="0" w:space="0" w:color="auto"/>
          </w:divBdr>
        </w:div>
        <w:div w:id="1442191087">
          <w:marLeft w:val="640"/>
          <w:marRight w:val="0"/>
          <w:marTop w:val="0"/>
          <w:marBottom w:val="0"/>
          <w:divBdr>
            <w:top w:val="none" w:sz="0" w:space="0" w:color="auto"/>
            <w:left w:val="none" w:sz="0" w:space="0" w:color="auto"/>
            <w:bottom w:val="none" w:sz="0" w:space="0" w:color="auto"/>
            <w:right w:val="none" w:sz="0" w:space="0" w:color="auto"/>
          </w:divBdr>
        </w:div>
        <w:div w:id="1411806943">
          <w:marLeft w:val="640"/>
          <w:marRight w:val="0"/>
          <w:marTop w:val="0"/>
          <w:marBottom w:val="0"/>
          <w:divBdr>
            <w:top w:val="none" w:sz="0" w:space="0" w:color="auto"/>
            <w:left w:val="none" w:sz="0" w:space="0" w:color="auto"/>
            <w:bottom w:val="none" w:sz="0" w:space="0" w:color="auto"/>
            <w:right w:val="none" w:sz="0" w:space="0" w:color="auto"/>
          </w:divBdr>
        </w:div>
        <w:div w:id="1928690827">
          <w:marLeft w:val="640"/>
          <w:marRight w:val="0"/>
          <w:marTop w:val="0"/>
          <w:marBottom w:val="0"/>
          <w:divBdr>
            <w:top w:val="none" w:sz="0" w:space="0" w:color="auto"/>
            <w:left w:val="none" w:sz="0" w:space="0" w:color="auto"/>
            <w:bottom w:val="none" w:sz="0" w:space="0" w:color="auto"/>
            <w:right w:val="none" w:sz="0" w:space="0" w:color="auto"/>
          </w:divBdr>
        </w:div>
        <w:div w:id="402529885">
          <w:marLeft w:val="640"/>
          <w:marRight w:val="0"/>
          <w:marTop w:val="0"/>
          <w:marBottom w:val="0"/>
          <w:divBdr>
            <w:top w:val="none" w:sz="0" w:space="0" w:color="auto"/>
            <w:left w:val="none" w:sz="0" w:space="0" w:color="auto"/>
            <w:bottom w:val="none" w:sz="0" w:space="0" w:color="auto"/>
            <w:right w:val="none" w:sz="0" w:space="0" w:color="auto"/>
          </w:divBdr>
        </w:div>
        <w:div w:id="1946885226">
          <w:marLeft w:val="640"/>
          <w:marRight w:val="0"/>
          <w:marTop w:val="0"/>
          <w:marBottom w:val="0"/>
          <w:divBdr>
            <w:top w:val="none" w:sz="0" w:space="0" w:color="auto"/>
            <w:left w:val="none" w:sz="0" w:space="0" w:color="auto"/>
            <w:bottom w:val="none" w:sz="0" w:space="0" w:color="auto"/>
            <w:right w:val="none" w:sz="0" w:space="0" w:color="auto"/>
          </w:divBdr>
        </w:div>
        <w:div w:id="346296624">
          <w:marLeft w:val="640"/>
          <w:marRight w:val="0"/>
          <w:marTop w:val="0"/>
          <w:marBottom w:val="0"/>
          <w:divBdr>
            <w:top w:val="none" w:sz="0" w:space="0" w:color="auto"/>
            <w:left w:val="none" w:sz="0" w:space="0" w:color="auto"/>
            <w:bottom w:val="none" w:sz="0" w:space="0" w:color="auto"/>
            <w:right w:val="none" w:sz="0" w:space="0" w:color="auto"/>
          </w:divBdr>
        </w:div>
        <w:div w:id="2001427258">
          <w:marLeft w:val="640"/>
          <w:marRight w:val="0"/>
          <w:marTop w:val="0"/>
          <w:marBottom w:val="0"/>
          <w:divBdr>
            <w:top w:val="none" w:sz="0" w:space="0" w:color="auto"/>
            <w:left w:val="none" w:sz="0" w:space="0" w:color="auto"/>
            <w:bottom w:val="none" w:sz="0" w:space="0" w:color="auto"/>
            <w:right w:val="none" w:sz="0" w:space="0" w:color="auto"/>
          </w:divBdr>
        </w:div>
        <w:div w:id="1616252728">
          <w:marLeft w:val="640"/>
          <w:marRight w:val="0"/>
          <w:marTop w:val="0"/>
          <w:marBottom w:val="0"/>
          <w:divBdr>
            <w:top w:val="none" w:sz="0" w:space="0" w:color="auto"/>
            <w:left w:val="none" w:sz="0" w:space="0" w:color="auto"/>
            <w:bottom w:val="none" w:sz="0" w:space="0" w:color="auto"/>
            <w:right w:val="none" w:sz="0" w:space="0" w:color="auto"/>
          </w:divBdr>
        </w:div>
        <w:div w:id="1731224480">
          <w:marLeft w:val="640"/>
          <w:marRight w:val="0"/>
          <w:marTop w:val="0"/>
          <w:marBottom w:val="0"/>
          <w:divBdr>
            <w:top w:val="none" w:sz="0" w:space="0" w:color="auto"/>
            <w:left w:val="none" w:sz="0" w:space="0" w:color="auto"/>
            <w:bottom w:val="none" w:sz="0" w:space="0" w:color="auto"/>
            <w:right w:val="none" w:sz="0" w:space="0" w:color="auto"/>
          </w:divBdr>
        </w:div>
        <w:div w:id="691808850">
          <w:marLeft w:val="640"/>
          <w:marRight w:val="0"/>
          <w:marTop w:val="0"/>
          <w:marBottom w:val="0"/>
          <w:divBdr>
            <w:top w:val="none" w:sz="0" w:space="0" w:color="auto"/>
            <w:left w:val="none" w:sz="0" w:space="0" w:color="auto"/>
            <w:bottom w:val="none" w:sz="0" w:space="0" w:color="auto"/>
            <w:right w:val="none" w:sz="0" w:space="0" w:color="auto"/>
          </w:divBdr>
        </w:div>
        <w:div w:id="608394190">
          <w:marLeft w:val="640"/>
          <w:marRight w:val="0"/>
          <w:marTop w:val="0"/>
          <w:marBottom w:val="0"/>
          <w:divBdr>
            <w:top w:val="none" w:sz="0" w:space="0" w:color="auto"/>
            <w:left w:val="none" w:sz="0" w:space="0" w:color="auto"/>
            <w:bottom w:val="none" w:sz="0" w:space="0" w:color="auto"/>
            <w:right w:val="none" w:sz="0" w:space="0" w:color="auto"/>
          </w:divBdr>
        </w:div>
        <w:div w:id="130683521">
          <w:marLeft w:val="640"/>
          <w:marRight w:val="0"/>
          <w:marTop w:val="0"/>
          <w:marBottom w:val="0"/>
          <w:divBdr>
            <w:top w:val="none" w:sz="0" w:space="0" w:color="auto"/>
            <w:left w:val="none" w:sz="0" w:space="0" w:color="auto"/>
            <w:bottom w:val="none" w:sz="0" w:space="0" w:color="auto"/>
            <w:right w:val="none" w:sz="0" w:space="0" w:color="auto"/>
          </w:divBdr>
        </w:div>
        <w:div w:id="1633291238">
          <w:marLeft w:val="640"/>
          <w:marRight w:val="0"/>
          <w:marTop w:val="0"/>
          <w:marBottom w:val="0"/>
          <w:divBdr>
            <w:top w:val="none" w:sz="0" w:space="0" w:color="auto"/>
            <w:left w:val="none" w:sz="0" w:space="0" w:color="auto"/>
            <w:bottom w:val="none" w:sz="0" w:space="0" w:color="auto"/>
            <w:right w:val="none" w:sz="0" w:space="0" w:color="auto"/>
          </w:divBdr>
        </w:div>
        <w:div w:id="2082479586">
          <w:marLeft w:val="640"/>
          <w:marRight w:val="0"/>
          <w:marTop w:val="0"/>
          <w:marBottom w:val="0"/>
          <w:divBdr>
            <w:top w:val="none" w:sz="0" w:space="0" w:color="auto"/>
            <w:left w:val="none" w:sz="0" w:space="0" w:color="auto"/>
            <w:bottom w:val="none" w:sz="0" w:space="0" w:color="auto"/>
            <w:right w:val="none" w:sz="0" w:space="0" w:color="auto"/>
          </w:divBdr>
        </w:div>
        <w:div w:id="2130271620">
          <w:marLeft w:val="640"/>
          <w:marRight w:val="0"/>
          <w:marTop w:val="0"/>
          <w:marBottom w:val="0"/>
          <w:divBdr>
            <w:top w:val="none" w:sz="0" w:space="0" w:color="auto"/>
            <w:left w:val="none" w:sz="0" w:space="0" w:color="auto"/>
            <w:bottom w:val="none" w:sz="0" w:space="0" w:color="auto"/>
            <w:right w:val="none" w:sz="0" w:space="0" w:color="auto"/>
          </w:divBdr>
        </w:div>
        <w:div w:id="798181681">
          <w:marLeft w:val="640"/>
          <w:marRight w:val="0"/>
          <w:marTop w:val="0"/>
          <w:marBottom w:val="0"/>
          <w:divBdr>
            <w:top w:val="none" w:sz="0" w:space="0" w:color="auto"/>
            <w:left w:val="none" w:sz="0" w:space="0" w:color="auto"/>
            <w:bottom w:val="none" w:sz="0" w:space="0" w:color="auto"/>
            <w:right w:val="none" w:sz="0" w:space="0" w:color="auto"/>
          </w:divBdr>
        </w:div>
        <w:div w:id="2116976448">
          <w:marLeft w:val="640"/>
          <w:marRight w:val="0"/>
          <w:marTop w:val="0"/>
          <w:marBottom w:val="0"/>
          <w:divBdr>
            <w:top w:val="none" w:sz="0" w:space="0" w:color="auto"/>
            <w:left w:val="none" w:sz="0" w:space="0" w:color="auto"/>
            <w:bottom w:val="none" w:sz="0" w:space="0" w:color="auto"/>
            <w:right w:val="none" w:sz="0" w:space="0" w:color="auto"/>
          </w:divBdr>
        </w:div>
        <w:div w:id="1858348229">
          <w:marLeft w:val="640"/>
          <w:marRight w:val="0"/>
          <w:marTop w:val="0"/>
          <w:marBottom w:val="0"/>
          <w:divBdr>
            <w:top w:val="none" w:sz="0" w:space="0" w:color="auto"/>
            <w:left w:val="none" w:sz="0" w:space="0" w:color="auto"/>
            <w:bottom w:val="none" w:sz="0" w:space="0" w:color="auto"/>
            <w:right w:val="none" w:sz="0" w:space="0" w:color="auto"/>
          </w:divBdr>
        </w:div>
        <w:div w:id="874318734">
          <w:marLeft w:val="640"/>
          <w:marRight w:val="0"/>
          <w:marTop w:val="0"/>
          <w:marBottom w:val="0"/>
          <w:divBdr>
            <w:top w:val="none" w:sz="0" w:space="0" w:color="auto"/>
            <w:left w:val="none" w:sz="0" w:space="0" w:color="auto"/>
            <w:bottom w:val="none" w:sz="0" w:space="0" w:color="auto"/>
            <w:right w:val="none" w:sz="0" w:space="0" w:color="auto"/>
          </w:divBdr>
        </w:div>
        <w:div w:id="1270044320">
          <w:marLeft w:val="640"/>
          <w:marRight w:val="0"/>
          <w:marTop w:val="0"/>
          <w:marBottom w:val="0"/>
          <w:divBdr>
            <w:top w:val="none" w:sz="0" w:space="0" w:color="auto"/>
            <w:left w:val="none" w:sz="0" w:space="0" w:color="auto"/>
            <w:bottom w:val="none" w:sz="0" w:space="0" w:color="auto"/>
            <w:right w:val="none" w:sz="0" w:space="0" w:color="auto"/>
          </w:divBdr>
        </w:div>
        <w:div w:id="1513378028">
          <w:marLeft w:val="640"/>
          <w:marRight w:val="0"/>
          <w:marTop w:val="0"/>
          <w:marBottom w:val="0"/>
          <w:divBdr>
            <w:top w:val="none" w:sz="0" w:space="0" w:color="auto"/>
            <w:left w:val="none" w:sz="0" w:space="0" w:color="auto"/>
            <w:bottom w:val="none" w:sz="0" w:space="0" w:color="auto"/>
            <w:right w:val="none" w:sz="0" w:space="0" w:color="auto"/>
          </w:divBdr>
        </w:div>
        <w:div w:id="136916622">
          <w:marLeft w:val="640"/>
          <w:marRight w:val="0"/>
          <w:marTop w:val="0"/>
          <w:marBottom w:val="0"/>
          <w:divBdr>
            <w:top w:val="none" w:sz="0" w:space="0" w:color="auto"/>
            <w:left w:val="none" w:sz="0" w:space="0" w:color="auto"/>
            <w:bottom w:val="none" w:sz="0" w:space="0" w:color="auto"/>
            <w:right w:val="none" w:sz="0" w:space="0" w:color="auto"/>
          </w:divBdr>
        </w:div>
        <w:div w:id="557909072">
          <w:marLeft w:val="640"/>
          <w:marRight w:val="0"/>
          <w:marTop w:val="0"/>
          <w:marBottom w:val="0"/>
          <w:divBdr>
            <w:top w:val="none" w:sz="0" w:space="0" w:color="auto"/>
            <w:left w:val="none" w:sz="0" w:space="0" w:color="auto"/>
            <w:bottom w:val="none" w:sz="0" w:space="0" w:color="auto"/>
            <w:right w:val="none" w:sz="0" w:space="0" w:color="auto"/>
          </w:divBdr>
        </w:div>
        <w:div w:id="2008559278">
          <w:marLeft w:val="640"/>
          <w:marRight w:val="0"/>
          <w:marTop w:val="0"/>
          <w:marBottom w:val="0"/>
          <w:divBdr>
            <w:top w:val="none" w:sz="0" w:space="0" w:color="auto"/>
            <w:left w:val="none" w:sz="0" w:space="0" w:color="auto"/>
            <w:bottom w:val="none" w:sz="0" w:space="0" w:color="auto"/>
            <w:right w:val="none" w:sz="0" w:space="0" w:color="auto"/>
          </w:divBdr>
        </w:div>
        <w:div w:id="1775204439">
          <w:marLeft w:val="640"/>
          <w:marRight w:val="0"/>
          <w:marTop w:val="0"/>
          <w:marBottom w:val="0"/>
          <w:divBdr>
            <w:top w:val="none" w:sz="0" w:space="0" w:color="auto"/>
            <w:left w:val="none" w:sz="0" w:space="0" w:color="auto"/>
            <w:bottom w:val="none" w:sz="0" w:space="0" w:color="auto"/>
            <w:right w:val="none" w:sz="0" w:space="0" w:color="auto"/>
          </w:divBdr>
        </w:div>
        <w:div w:id="1275599369">
          <w:marLeft w:val="640"/>
          <w:marRight w:val="0"/>
          <w:marTop w:val="0"/>
          <w:marBottom w:val="0"/>
          <w:divBdr>
            <w:top w:val="none" w:sz="0" w:space="0" w:color="auto"/>
            <w:left w:val="none" w:sz="0" w:space="0" w:color="auto"/>
            <w:bottom w:val="none" w:sz="0" w:space="0" w:color="auto"/>
            <w:right w:val="none" w:sz="0" w:space="0" w:color="auto"/>
          </w:divBdr>
        </w:div>
        <w:div w:id="1512330019">
          <w:marLeft w:val="640"/>
          <w:marRight w:val="0"/>
          <w:marTop w:val="0"/>
          <w:marBottom w:val="0"/>
          <w:divBdr>
            <w:top w:val="none" w:sz="0" w:space="0" w:color="auto"/>
            <w:left w:val="none" w:sz="0" w:space="0" w:color="auto"/>
            <w:bottom w:val="none" w:sz="0" w:space="0" w:color="auto"/>
            <w:right w:val="none" w:sz="0" w:space="0" w:color="auto"/>
          </w:divBdr>
        </w:div>
        <w:div w:id="1939023040">
          <w:marLeft w:val="640"/>
          <w:marRight w:val="0"/>
          <w:marTop w:val="0"/>
          <w:marBottom w:val="0"/>
          <w:divBdr>
            <w:top w:val="none" w:sz="0" w:space="0" w:color="auto"/>
            <w:left w:val="none" w:sz="0" w:space="0" w:color="auto"/>
            <w:bottom w:val="none" w:sz="0" w:space="0" w:color="auto"/>
            <w:right w:val="none" w:sz="0" w:space="0" w:color="auto"/>
          </w:divBdr>
        </w:div>
        <w:div w:id="2124418435">
          <w:marLeft w:val="640"/>
          <w:marRight w:val="0"/>
          <w:marTop w:val="0"/>
          <w:marBottom w:val="0"/>
          <w:divBdr>
            <w:top w:val="none" w:sz="0" w:space="0" w:color="auto"/>
            <w:left w:val="none" w:sz="0" w:space="0" w:color="auto"/>
            <w:bottom w:val="none" w:sz="0" w:space="0" w:color="auto"/>
            <w:right w:val="none" w:sz="0" w:space="0" w:color="auto"/>
          </w:divBdr>
        </w:div>
        <w:div w:id="1793405727">
          <w:marLeft w:val="640"/>
          <w:marRight w:val="0"/>
          <w:marTop w:val="0"/>
          <w:marBottom w:val="0"/>
          <w:divBdr>
            <w:top w:val="none" w:sz="0" w:space="0" w:color="auto"/>
            <w:left w:val="none" w:sz="0" w:space="0" w:color="auto"/>
            <w:bottom w:val="none" w:sz="0" w:space="0" w:color="auto"/>
            <w:right w:val="none" w:sz="0" w:space="0" w:color="auto"/>
          </w:divBdr>
        </w:div>
        <w:div w:id="1020743295">
          <w:marLeft w:val="640"/>
          <w:marRight w:val="0"/>
          <w:marTop w:val="0"/>
          <w:marBottom w:val="0"/>
          <w:divBdr>
            <w:top w:val="none" w:sz="0" w:space="0" w:color="auto"/>
            <w:left w:val="none" w:sz="0" w:space="0" w:color="auto"/>
            <w:bottom w:val="none" w:sz="0" w:space="0" w:color="auto"/>
            <w:right w:val="none" w:sz="0" w:space="0" w:color="auto"/>
          </w:divBdr>
        </w:div>
        <w:div w:id="127941884">
          <w:marLeft w:val="640"/>
          <w:marRight w:val="0"/>
          <w:marTop w:val="0"/>
          <w:marBottom w:val="0"/>
          <w:divBdr>
            <w:top w:val="none" w:sz="0" w:space="0" w:color="auto"/>
            <w:left w:val="none" w:sz="0" w:space="0" w:color="auto"/>
            <w:bottom w:val="none" w:sz="0" w:space="0" w:color="auto"/>
            <w:right w:val="none" w:sz="0" w:space="0" w:color="auto"/>
          </w:divBdr>
        </w:div>
        <w:div w:id="900019132">
          <w:marLeft w:val="640"/>
          <w:marRight w:val="0"/>
          <w:marTop w:val="0"/>
          <w:marBottom w:val="0"/>
          <w:divBdr>
            <w:top w:val="none" w:sz="0" w:space="0" w:color="auto"/>
            <w:left w:val="none" w:sz="0" w:space="0" w:color="auto"/>
            <w:bottom w:val="none" w:sz="0" w:space="0" w:color="auto"/>
            <w:right w:val="none" w:sz="0" w:space="0" w:color="auto"/>
          </w:divBdr>
        </w:div>
        <w:div w:id="1417362701">
          <w:marLeft w:val="640"/>
          <w:marRight w:val="0"/>
          <w:marTop w:val="0"/>
          <w:marBottom w:val="0"/>
          <w:divBdr>
            <w:top w:val="none" w:sz="0" w:space="0" w:color="auto"/>
            <w:left w:val="none" w:sz="0" w:space="0" w:color="auto"/>
            <w:bottom w:val="none" w:sz="0" w:space="0" w:color="auto"/>
            <w:right w:val="none" w:sz="0" w:space="0" w:color="auto"/>
          </w:divBdr>
        </w:div>
        <w:div w:id="1190071029">
          <w:marLeft w:val="640"/>
          <w:marRight w:val="0"/>
          <w:marTop w:val="0"/>
          <w:marBottom w:val="0"/>
          <w:divBdr>
            <w:top w:val="none" w:sz="0" w:space="0" w:color="auto"/>
            <w:left w:val="none" w:sz="0" w:space="0" w:color="auto"/>
            <w:bottom w:val="none" w:sz="0" w:space="0" w:color="auto"/>
            <w:right w:val="none" w:sz="0" w:space="0" w:color="auto"/>
          </w:divBdr>
        </w:div>
        <w:div w:id="1600797555">
          <w:marLeft w:val="640"/>
          <w:marRight w:val="0"/>
          <w:marTop w:val="0"/>
          <w:marBottom w:val="0"/>
          <w:divBdr>
            <w:top w:val="none" w:sz="0" w:space="0" w:color="auto"/>
            <w:left w:val="none" w:sz="0" w:space="0" w:color="auto"/>
            <w:bottom w:val="none" w:sz="0" w:space="0" w:color="auto"/>
            <w:right w:val="none" w:sz="0" w:space="0" w:color="auto"/>
          </w:divBdr>
        </w:div>
        <w:div w:id="1411267154">
          <w:marLeft w:val="640"/>
          <w:marRight w:val="0"/>
          <w:marTop w:val="0"/>
          <w:marBottom w:val="0"/>
          <w:divBdr>
            <w:top w:val="none" w:sz="0" w:space="0" w:color="auto"/>
            <w:left w:val="none" w:sz="0" w:space="0" w:color="auto"/>
            <w:bottom w:val="none" w:sz="0" w:space="0" w:color="auto"/>
            <w:right w:val="none" w:sz="0" w:space="0" w:color="auto"/>
          </w:divBdr>
        </w:div>
        <w:div w:id="1765682905">
          <w:marLeft w:val="640"/>
          <w:marRight w:val="0"/>
          <w:marTop w:val="0"/>
          <w:marBottom w:val="0"/>
          <w:divBdr>
            <w:top w:val="none" w:sz="0" w:space="0" w:color="auto"/>
            <w:left w:val="none" w:sz="0" w:space="0" w:color="auto"/>
            <w:bottom w:val="none" w:sz="0" w:space="0" w:color="auto"/>
            <w:right w:val="none" w:sz="0" w:space="0" w:color="auto"/>
          </w:divBdr>
        </w:div>
        <w:div w:id="1389693752">
          <w:marLeft w:val="640"/>
          <w:marRight w:val="0"/>
          <w:marTop w:val="0"/>
          <w:marBottom w:val="0"/>
          <w:divBdr>
            <w:top w:val="none" w:sz="0" w:space="0" w:color="auto"/>
            <w:left w:val="none" w:sz="0" w:space="0" w:color="auto"/>
            <w:bottom w:val="none" w:sz="0" w:space="0" w:color="auto"/>
            <w:right w:val="none" w:sz="0" w:space="0" w:color="auto"/>
          </w:divBdr>
        </w:div>
        <w:div w:id="1779566122">
          <w:marLeft w:val="640"/>
          <w:marRight w:val="0"/>
          <w:marTop w:val="0"/>
          <w:marBottom w:val="0"/>
          <w:divBdr>
            <w:top w:val="none" w:sz="0" w:space="0" w:color="auto"/>
            <w:left w:val="none" w:sz="0" w:space="0" w:color="auto"/>
            <w:bottom w:val="none" w:sz="0" w:space="0" w:color="auto"/>
            <w:right w:val="none" w:sz="0" w:space="0" w:color="auto"/>
          </w:divBdr>
        </w:div>
        <w:div w:id="186993818">
          <w:marLeft w:val="640"/>
          <w:marRight w:val="0"/>
          <w:marTop w:val="0"/>
          <w:marBottom w:val="0"/>
          <w:divBdr>
            <w:top w:val="none" w:sz="0" w:space="0" w:color="auto"/>
            <w:left w:val="none" w:sz="0" w:space="0" w:color="auto"/>
            <w:bottom w:val="none" w:sz="0" w:space="0" w:color="auto"/>
            <w:right w:val="none" w:sz="0" w:space="0" w:color="auto"/>
          </w:divBdr>
        </w:div>
        <w:div w:id="1282809784">
          <w:marLeft w:val="640"/>
          <w:marRight w:val="0"/>
          <w:marTop w:val="0"/>
          <w:marBottom w:val="0"/>
          <w:divBdr>
            <w:top w:val="none" w:sz="0" w:space="0" w:color="auto"/>
            <w:left w:val="none" w:sz="0" w:space="0" w:color="auto"/>
            <w:bottom w:val="none" w:sz="0" w:space="0" w:color="auto"/>
            <w:right w:val="none" w:sz="0" w:space="0" w:color="auto"/>
          </w:divBdr>
        </w:div>
        <w:div w:id="1581330310">
          <w:marLeft w:val="640"/>
          <w:marRight w:val="0"/>
          <w:marTop w:val="0"/>
          <w:marBottom w:val="0"/>
          <w:divBdr>
            <w:top w:val="none" w:sz="0" w:space="0" w:color="auto"/>
            <w:left w:val="none" w:sz="0" w:space="0" w:color="auto"/>
            <w:bottom w:val="none" w:sz="0" w:space="0" w:color="auto"/>
            <w:right w:val="none" w:sz="0" w:space="0" w:color="auto"/>
          </w:divBdr>
        </w:div>
        <w:div w:id="1353921086">
          <w:marLeft w:val="640"/>
          <w:marRight w:val="0"/>
          <w:marTop w:val="0"/>
          <w:marBottom w:val="0"/>
          <w:divBdr>
            <w:top w:val="none" w:sz="0" w:space="0" w:color="auto"/>
            <w:left w:val="none" w:sz="0" w:space="0" w:color="auto"/>
            <w:bottom w:val="none" w:sz="0" w:space="0" w:color="auto"/>
            <w:right w:val="none" w:sz="0" w:space="0" w:color="auto"/>
          </w:divBdr>
        </w:div>
        <w:div w:id="490800480">
          <w:marLeft w:val="640"/>
          <w:marRight w:val="0"/>
          <w:marTop w:val="0"/>
          <w:marBottom w:val="0"/>
          <w:divBdr>
            <w:top w:val="none" w:sz="0" w:space="0" w:color="auto"/>
            <w:left w:val="none" w:sz="0" w:space="0" w:color="auto"/>
            <w:bottom w:val="none" w:sz="0" w:space="0" w:color="auto"/>
            <w:right w:val="none" w:sz="0" w:space="0" w:color="auto"/>
          </w:divBdr>
        </w:div>
        <w:div w:id="1047799515">
          <w:marLeft w:val="640"/>
          <w:marRight w:val="0"/>
          <w:marTop w:val="0"/>
          <w:marBottom w:val="0"/>
          <w:divBdr>
            <w:top w:val="none" w:sz="0" w:space="0" w:color="auto"/>
            <w:left w:val="none" w:sz="0" w:space="0" w:color="auto"/>
            <w:bottom w:val="none" w:sz="0" w:space="0" w:color="auto"/>
            <w:right w:val="none" w:sz="0" w:space="0" w:color="auto"/>
          </w:divBdr>
        </w:div>
        <w:div w:id="1163816690">
          <w:marLeft w:val="640"/>
          <w:marRight w:val="0"/>
          <w:marTop w:val="0"/>
          <w:marBottom w:val="0"/>
          <w:divBdr>
            <w:top w:val="none" w:sz="0" w:space="0" w:color="auto"/>
            <w:left w:val="none" w:sz="0" w:space="0" w:color="auto"/>
            <w:bottom w:val="none" w:sz="0" w:space="0" w:color="auto"/>
            <w:right w:val="none" w:sz="0" w:space="0" w:color="auto"/>
          </w:divBdr>
        </w:div>
        <w:div w:id="1881431974">
          <w:marLeft w:val="640"/>
          <w:marRight w:val="0"/>
          <w:marTop w:val="0"/>
          <w:marBottom w:val="0"/>
          <w:divBdr>
            <w:top w:val="none" w:sz="0" w:space="0" w:color="auto"/>
            <w:left w:val="none" w:sz="0" w:space="0" w:color="auto"/>
            <w:bottom w:val="none" w:sz="0" w:space="0" w:color="auto"/>
            <w:right w:val="none" w:sz="0" w:space="0" w:color="auto"/>
          </w:divBdr>
        </w:div>
        <w:div w:id="2104259436">
          <w:marLeft w:val="640"/>
          <w:marRight w:val="0"/>
          <w:marTop w:val="0"/>
          <w:marBottom w:val="0"/>
          <w:divBdr>
            <w:top w:val="none" w:sz="0" w:space="0" w:color="auto"/>
            <w:left w:val="none" w:sz="0" w:space="0" w:color="auto"/>
            <w:bottom w:val="none" w:sz="0" w:space="0" w:color="auto"/>
            <w:right w:val="none" w:sz="0" w:space="0" w:color="auto"/>
          </w:divBdr>
        </w:div>
        <w:div w:id="605425454">
          <w:marLeft w:val="640"/>
          <w:marRight w:val="0"/>
          <w:marTop w:val="0"/>
          <w:marBottom w:val="0"/>
          <w:divBdr>
            <w:top w:val="none" w:sz="0" w:space="0" w:color="auto"/>
            <w:left w:val="none" w:sz="0" w:space="0" w:color="auto"/>
            <w:bottom w:val="none" w:sz="0" w:space="0" w:color="auto"/>
            <w:right w:val="none" w:sz="0" w:space="0" w:color="auto"/>
          </w:divBdr>
        </w:div>
        <w:div w:id="1598251347">
          <w:marLeft w:val="640"/>
          <w:marRight w:val="0"/>
          <w:marTop w:val="0"/>
          <w:marBottom w:val="0"/>
          <w:divBdr>
            <w:top w:val="none" w:sz="0" w:space="0" w:color="auto"/>
            <w:left w:val="none" w:sz="0" w:space="0" w:color="auto"/>
            <w:bottom w:val="none" w:sz="0" w:space="0" w:color="auto"/>
            <w:right w:val="none" w:sz="0" w:space="0" w:color="auto"/>
          </w:divBdr>
        </w:div>
        <w:div w:id="1433354331">
          <w:marLeft w:val="640"/>
          <w:marRight w:val="0"/>
          <w:marTop w:val="0"/>
          <w:marBottom w:val="0"/>
          <w:divBdr>
            <w:top w:val="none" w:sz="0" w:space="0" w:color="auto"/>
            <w:left w:val="none" w:sz="0" w:space="0" w:color="auto"/>
            <w:bottom w:val="none" w:sz="0" w:space="0" w:color="auto"/>
            <w:right w:val="none" w:sz="0" w:space="0" w:color="auto"/>
          </w:divBdr>
        </w:div>
        <w:div w:id="2124030309">
          <w:marLeft w:val="640"/>
          <w:marRight w:val="0"/>
          <w:marTop w:val="0"/>
          <w:marBottom w:val="0"/>
          <w:divBdr>
            <w:top w:val="none" w:sz="0" w:space="0" w:color="auto"/>
            <w:left w:val="none" w:sz="0" w:space="0" w:color="auto"/>
            <w:bottom w:val="none" w:sz="0" w:space="0" w:color="auto"/>
            <w:right w:val="none" w:sz="0" w:space="0" w:color="auto"/>
          </w:divBdr>
        </w:div>
        <w:div w:id="834227120">
          <w:marLeft w:val="640"/>
          <w:marRight w:val="0"/>
          <w:marTop w:val="0"/>
          <w:marBottom w:val="0"/>
          <w:divBdr>
            <w:top w:val="none" w:sz="0" w:space="0" w:color="auto"/>
            <w:left w:val="none" w:sz="0" w:space="0" w:color="auto"/>
            <w:bottom w:val="none" w:sz="0" w:space="0" w:color="auto"/>
            <w:right w:val="none" w:sz="0" w:space="0" w:color="auto"/>
          </w:divBdr>
        </w:div>
        <w:div w:id="1151141372">
          <w:marLeft w:val="640"/>
          <w:marRight w:val="0"/>
          <w:marTop w:val="0"/>
          <w:marBottom w:val="0"/>
          <w:divBdr>
            <w:top w:val="none" w:sz="0" w:space="0" w:color="auto"/>
            <w:left w:val="none" w:sz="0" w:space="0" w:color="auto"/>
            <w:bottom w:val="none" w:sz="0" w:space="0" w:color="auto"/>
            <w:right w:val="none" w:sz="0" w:space="0" w:color="auto"/>
          </w:divBdr>
        </w:div>
        <w:div w:id="638070698">
          <w:marLeft w:val="640"/>
          <w:marRight w:val="0"/>
          <w:marTop w:val="0"/>
          <w:marBottom w:val="0"/>
          <w:divBdr>
            <w:top w:val="none" w:sz="0" w:space="0" w:color="auto"/>
            <w:left w:val="none" w:sz="0" w:space="0" w:color="auto"/>
            <w:bottom w:val="none" w:sz="0" w:space="0" w:color="auto"/>
            <w:right w:val="none" w:sz="0" w:space="0" w:color="auto"/>
          </w:divBdr>
        </w:div>
        <w:div w:id="306739993">
          <w:marLeft w:val="640"/>
          <w:marRight w:val="0"/>
          <w:marTop w:val="0"/>
          <w:marBottom w:val="0"/>
          <w:divBdr>
            <w:top w:val="none" w:sz="0" w:space="0" w:color="auto"/>
            <w:left w:val="none" w:sz="0" w:space="0" w:color="auto"/>
            <w:bottom w:val="none" w:sz="0" w:space="0" w:color="auto"/>
            <w:right w:val="none" w:sz="0" w:space="0" w:color="auto"/>
          </w:divBdr>
        </w:div>
        <w:div w:id="499469148">
          <w:marLeft w:val="640"/>
          <w:marRight w:val="0"/>
          <w:marTop w:val="0"/>
          <w:marBottom w:val="0"/>
          <w:divBdr>
            <w:top w:val="none" w:sz="0" w:space="0" w:color="auto"/>
            <w:left w:val="none" w:sz="0" w:space="0" w:color="auto"/>
            <w:bottom w:val="none" w:sz="0" w:space="0" w:color="auto"/>
            <w:right w:val="none" w:sz="0" w:space="0" w:color="auto"/>
          </w:divBdr>
        </w:div>
        <w:div w:id="538393473">
          <w:marLeft w:val="640"/>
          <w:marRight w:val="0"/>
          <w:marTop w:val="0"/>
          <w:marBottom w:val="0"/>
          <w:divBdr>
            <w:top w:val="none" w:sz="0" w:space="0" w:color="auto"/>
            <w:left w:val="none" w:sz="0" w:space="0" w:color="auto"/>
            <w:bottom w:val="none" w:sz="0" w:space="0" w:color="auto"/>
            <w:right w:val="none" w:sz="0" w:space="0" w:color="auto"/>
          </w:divBdr>
        </w:div>
        <w:div w:id="1634553730">
          <w:marLeft w:val="640"/>
          <w:marRight w:val="0"/>
          <w:marTop w:val="0"/>
          <w:marBottom w:val="0"/>
          <w:divBdr>
            <w:top w:val="none" w:sz="0" w:space="0" w:color="auto"/>
            <w:left w:val="none" w:sz="0" w:space="0" w:color="auto"/>
            <w:bottom w:val="none" w:sz="0" w:space="0" w:color="auto"/>
            <w:right w:val="none" w:sz="0" w:space="0" w:color="auto"/>
          </w:divBdr>
        </w:div>
        <w:div w:id="1486434415">
          <w:marLeft w:val="640"/>
          <w:marRight w:val="0"/>
          <w:marTop w:val="0"/>
          <w:marBottom w:val="0"/>
          <w:divBdr>
            <w:top w:val="none" w:sz="0" w:space="0" w:color="auto"/>
            <w:left w:val="none" w:sz="0" w:space="0" w:color="auto"/>
            <w:bottom w:val="none" w:sz="0" w:space="0" w:color="auto"/>
            <w:right w:val="none" w:sz="0" w:space="0" w:color="auto"/>
          </w:divBdr>
        </w:div>
        <w:div w:id="750735066">
          <w:marLeft w:val="640"/>
          <w:marRight w:val="0"/>
          <w:marTop w:val="0"/>
          <w:marBottom w:val="0"/>
          <w:divBdr>
            <w:top w:val="none" w:sz="0" w:space="0" w:color="auto"/>
            <w:left w:val="none" w:sz="0" w:space="0" w:color="auto"/>
            <w:bottom w:val="none" w:sz="0" w:space="0" w:color="auto"/>
            <w:right w:val="none" w:sz="0" w:space="0" w:color="auto"/>
          </w:divBdr>
        </w:div>
        <w:div w:id="489757809">
          <w:marLeft w:val="640"/>
          <w:marRight w:val="0"/>
          <w:marTop w:val="0"/>
          <w:marBottom w:val="0"/>
          <w:divBdr>
            <w:top w:val="none" w:sz="0" w:space="0" w:color="auto"/>
            <w:left w:val="none" w:sz="0" w:space="0" w:color="auto"/>
            <w:bottom w:val="none" w:sz="0" w:space="0" w:color="auto"/>
            <w:right w:val="none" w:sz="0" w:space="0" w:color="auto"/>
          </w:divBdr>
        </w:div>
        <w:div w:id="798760721">
          <w:marLeft w:val="640"/>
          <w:marRight w:val="0"/>
          <w:marTop w:val="0"/>
          <w:marBottom w:val="0"/>
          <w:divBdr>
            <w:top w:val="none" w:sz="0" w:space="0" w:color="auto"/>
            <w:left w:val="none" w:sz="0" w:space="0" w:color="auto"/>
            <w:bottom w:val="none" w:sz="0" w:space="0" w:color="auto"/>
            <w:right w:val="none" w:sz="0" w:space="0" w:color="auto"/>
          </w:divBdr>
        </w:div>
        <w:div w:id="1529099421">
          <w:marLeft w:val="640"/>
          <w:marRight w:val="0"/>
          <w:marTop w:val="0"/>
          <w:marBottom w:val="0"/>
          <w:divBdr>
            <w:top w:val="none" w:sz="0" w:space="0" w:color="auto"/>
            <w:left w:val="none" w:sz="0" w:space="0" w:color="auto"/>
            <w:bottom w:val="none" w:sz="0" w:space="0" w:color="auto"/>
            <w:right w:val="none" w:sz="0" w:space="0" w:color="auto"/>
          </w:divBdr>
        </w:div>
        <w:div w:id="1989093040">
          <w:marLeft w:val="640"/>
          <w:marRight w:val="0"/>
          <w:marTop w:val="0"/>
          <w:marBottom w:val="0"/>
          <w:divBdr>
            <w:top w:val="none" w:sz="0" w:space="0" w:color="auto"/>
            <w:left w:val="none" w:sz="0" w:space="0" w:color="auto"/>
            <w:bottom w:val="none" w:sz="0" w:space="0" w:color="auto"/>
            <w:right w:val="none" w:sz="0" w:space="0" w:color="auto"/>
          </w:divBdr>
        </w:div>
        <w:div w:id="1355693816">
          <w:marLeft w:val="640"/>
          <w:marRight w:val="0"/>
          <w:marTop w:val="0"/>
          <w:marBottom w:val="0"/>
          <w:divBdr>
            <w:top w:val="none" w:sz="0" w:space="0" w:color="auto"/>
            <w:left w:val="none" w:sz="0" w:space="0" w:color="auto"/>
            <w:bottom w:val="none" w:sz="0" w:space="0" w:color="auto"/>
            <w:right w:val="none" w:sz="0" w:space="0" w:color="auto"/>
          </w:divBdr>
        </w:div>
        <w:div w:id="1104962549">
          <w:marLeft w:val="640"/>
          <w:marRight w:val="0"/>
          <w:marTop w:val="0"/>
          <w:marBottom w:val="0"/>
          <w:divBdr>
            <w:top w:val="none" w:sz="0" w:space="0" w:color="auto"/>
            <w:left w:val="none" w:sz="0" w:space="0" w:color="auto"/>
            <w:bottom w:val="none" w:sz="0" w:space="0" w:color="auto"/>
            <w:right w:val="none" w:sz="0" w:space="0" w:color="auto"/>
          </w:divBdr>
        </w:div>
        <w:div w:id="1203053231">
          <w:marLeft w:val="640"/>
          <w:marRight w:val="0"/>
          <w:marTop w:val="0"/>
          <w:marBottom w:val="0"/>
          <w:divBdr>
            <w:top w:val="none" w:sz="0" w:space="0" w:color="auto"/>
            <w:left w:val="none" w:sz="0" w:space="0" w:color="auto"/>
            <w:bottom w:val="none" w:sz="0" w:space="0" w:color="auto"/>
            <w:right w:val="none" w:sz="0" w:space="0" w:color="auto"/>
          </w:divBdr>
        </w:div>
        <w:div w:id="481042735">
          <w:marLeft w:val="640"/>
          <w:marRight w:val="0"/>
          <w:marTop w:val="0"/>
          <w:marBottom w:val="0"/>
          <w:divBdr>
            <w:top w:val="none" w:sz="0" w:space="0" w:color="auto"/>
            <w:left w:val="none" w:sz="0" w:space="0" w:color="auto"/>
            <w:bottom w:val="none" w:sz="0" w:space="0" w:color="auto"/>
            <w:right w:val="none" w:sz="0" w:space="0" w:color="auto"/>
          </w:divBdr>
        </w:div>
        <w:div w:id="527068315">
          <w:marLeft w:val="640"/>
          <w:marRight w:val="0"/>
          <w:marTop w:val="0"/>
          <w:marBottom w:val="0"/>
          <w:divBdr>
            <w:top w:val="none" w:sz="0" w:space="0" w:color="auto"/>
            <w:left w:val="none" w:sz="0" w:space="0" w:color="auto"/>
            <w:bottom w:val="none" w:sz="0" w:space="0" w:color="auto"/>
            <w:right w:val="none" w:sz="0" w:space="0" w:color="auto"/>
          </w:divBdr>
        </w:div>
        <w:div w:id="662321980">
          <w:marLeft w:val="640"/>
          <w:marRight w:val="0"/>
          <w:marTop w:val="0"/>
          <w:marBottom w:val="0"/>
          <w:divBdr>
            <w:top w:val="none" w:sz="0" w:space="0" w:color="auto"/>
            <w:left w:val="none" w:sz="0" w:space="0" w:color="auto"/>
            <w:bottom w:val="none" w:sz="0" w:space="0" w:color="auto"/>
            <w:right w:val="none" w:sz="0" w:space="0" w:color="auto"/>
          </w:divBdr>
        </w:div>
        <w:div w:id="137580416">
          <w:marLeft w:val="640"/>
          <w:marRight w:val="0"/>
          <w:marTop w:val="0"/>
          <w:marBottom w:val="0"/>
          <w:divBdr>
            <w:top w:val="none" w:sz="0" w:space="0" w:color="auto"/>
            <w:left w:val="none" w:sz="0" w:space="0" w:color="auto"/>
            <w:bottom w:val="none" w:sz="0" w:space="0" w:color="auto"/>
            <w:right w:val="none" w:sz="0" w:space="0" w:color="auto"/>
          </w:divBdr>
        </w:div>
        <w:div w:id="329607211">
          <w:marLeft w:val="640"/>
          <w:marRight w:val="0"/>
          <w:marTop w:val="0"/>
          <w:marBottom w:val="0"/>
          <w:divBdr>
            <w:top w:val="none" w:sz="0" w:space="0" w:color="auto"/>
            <w:left w:val="none" w:sz="0" w:space="0" w:color="auto"/>
            <w:bottom w:val="none" w:sz="0" w:space="0" w:color="auto"/>
            <w:right w:val="none" w:sz="0" w:space="0" w:color="auto"/>
          </w:divBdr>
        </w:div>
        <w:div w:id="1688217367">
          <w:marLeft w:val="640"/>
          <w:marRight w:val="0"/>
          <w:marTop w:val="0"/>
          <w:marBottom w:val="0"/>
          <w:divBdr>
            <w:top w:val="none" w:sz="0" w:space="0" w:color="auto"/>
            <w:left w:val="none" w:sz="0" w:space="0" w:color="auto"/>
            <w:bottom w:val="none" w:sz="0" w:space="0" w:color="auto"/>
            <w:right w:val="none" w:sz="0" w:space="0" w:color="auto"/>
          </w:divBdr>
        </w:div>
        <w:div w:id="616453872">
          <w:marLeft w:val="640"/>
          <w:marRight w:val="0"/>
          <w:marTop w:val="0"/>
          <w:marBottom w:val="0"/>
          <w:divBdr>
            <w:top w:val="none" w:sz="0" w:space="0" w:color="auto"/>
            <w:left w:val="none" w:sz="0" w:space="0" w:color="auto"/>
            <w:bottom w:val="none" w:sz="0" w:space="0" w:color="auto"/>
            <w:right w:val="none" w:sz="0" w:space="0" w:color="auto"/>
          </w:divBdr>
        </w:div>
        <w:div w:id="1693532902">
          <w:marLeft w:val="640"/>
          <w:marRight w:val="0"/>
          <w:marTop w:val="0"/>
          <w:marBottom w:val="0"/>
          <w:divBdr>
            <w:top w:val="none" w:sz="0" w:space="0" w:color="auto"/>
            <w:left w:val="none" w:sz="0" w:space="0" w:color="auto"/>
            <w:bottom w:val="none" w:sz="0" w:space="0" w:color="auto"/>
            <w:right w:val="none" w:sz="0" w:space="0" w:color="auto"/>
          </w:divBdr>
        </w:div>
        <w:div w:id="545990592">
          <w:marLeft w:val="640"/>
          <w:marRight w:val="0"/>
          <w:marTop w:val="0"/>
          <w:marBottom w:val="0"/>
          <w:divBdr>
            <w:top w:val="none" w:sz="0" w:space="0" w:color="auto"/>
            <w:left w:val="none" w:sz="0" w:space="0" w:color="auto"/>
            <w:bottom w:val="none" w:sz="0" w:space="0" w:color="auto"/>
            <w:right w:val="none" w:sz="0" w:space="0" w:color="auto"/>
          </w:divBdr>
        </w:div>
        <w:div w:id="145782177">
          <w:marLeft w:val="640"/>
          <w:marRight w:val="0"/>
          <w:marTop w:val="0"/>
          <w:marBottom w:val="0"/>
          <w:divBdr>
            <w:top w:val="none" w:sz="0" w:space="0" w:color="auto"/>
            <w:left w:val="none" w:sz="0" w:space="0" w:color="auto"/>
            <w:bottom w:val="none" w:sz="0" w:space="0" w:color="auto"/>
            <w:right w:val="none" w:sz="0" w:space="0" w:color="auto"/>
          </w:divBdr>
        </w:div>
        <w:div w:id="1026905902">
          <w:marLeft w:val="640"/>
          <w:marRight w:val="0"/>
          <w:marTop w:val="0"/>
          <w:marBottom w:val="0"/>
          <w:divBdr>
            <w:top w:val="none" w:sz="0" w:space="0" w:color="auto"/>
            <w:left w:val="none" w:sz="0" w:space="0" w:color="auto"/>
            <w:bottom w:val="none" w:sz="0" w:space="0" w:color="auto"/>
            <w:right w:val="none" w:sz="0" w:space="0" w:color="auto"/>
          </w:divBdr>
        </w:div>
        <w:div w:id="653992526">
          <w:marLeft w:val="640"/>
          <w:marRight w:val="0"/>
          <w:marTop w:val="0"/>
          <w:marBottom w:val="0"/>
          <w:divBdr>
            <w:top w:val="none" w:sz="0" w:space="0" w:color="auto"/>
            <w:left w:val="none" w:sz="0" w:space="0" w:color="auto"/>
            <w:bottom w:val="none" w:sz="0" w:space="0" w:color="auto"/>
            <w:right w:val="none" w:sz="0" w:space="0" w:color="auto"/>
          </w:divBdr>
        </w:div>
        <w:div w:id="345135043">
          <w:marLeft w:val="640"/>
          <w:marRight w:val="0"/>
          <w:marTop w:val="0"/>
          <w:marBottom w:val="0"/>
          <w:divBdr>
            <w:top w:val="none" w:sz="0" w:space="0" w:color="auto"/>
            <w:left w:val="none" w:sz="0" w:space="0" w:color="auto"/>
            <w:bottom w:val="none" w:sz="0" w:space="0" w:color="auto"/>
            <w:right w:val="none" w:sz="0" w:space="0" w:color="auto"/>
          </w:divBdr>
        </w:div>
        <w:div w:id="1752699700">
          <w:marLeft w:val="640"/>
          <w:marRight w:val="0"/>
          <w:marTop w:val="0"/>
          <w:marBottom w:val="0"/>
          <w:divBdr>
            <w:top w:val="none" w:sz="0" w:space="0" w:color="auto"/>
            <w:left w:val="none" w:sz="0" w:space="0" w:color="auto"/>
            <w:bottom w:val="none" w:sz="0" w:space="0" w:color="auto"/>
            <w:right w:val="none" w:sz="0" w:space="0" w:color="auto"/>
          </w:divBdr>
        </w:div>
        <w:div w:id="910850740">
          <w:marLeft w:val="640"/>
          <w:marRight w:val="0"/>
          <w:marTop w:val="0"/>
          <w:marBottom w:val="0"/>
          <w:divBdr>
            <w:top w:val="none" w:sz="0" w:space="0" w:color="auto"/>
            <w:left w:val="none" w:sz="0" w:space="0" w:color="auto"/>
            <w:bottom w:val="none" w:sz="0" w:space="0" w:color="auto"/>
            <w:right w:val="none" w:sz="0" w:space="0" w:color="auto"/>
          </w:divBdr>
        </w:div>
        <w:div w:id="1789734974">
          <w:marLeft w:val="640"/>
          <w:marRight w:val="0"/>
          <w:marTop w:val="0"/>
          <w:marBottom w:val="0"/>
          <w:divBdr>
            <w:top w:val="none" w:sz="0" w:space="0" w:color="auto"/>
            <w:left w:val="none" w:sz="0" w:space="0" w:color="auto"/>
            <w:bottom w:val="none" w:sz="0" w:space="0" w:color="auto"/>
            <w:right w:val="none" w:sz="0" w:space="0" w:color="auto"/>
          </w:divBdr>
        </w:div>
        <w:div w:id="1457795400">
          <w:marLeft w:val="640"/>
          <w:marRight w:val="0"/>
          <w:marTop w:val="0"/>
          <w:marBottom w:val="0"/>
          <w:divBdr>
            <w:top w:val="none" w:sz="0" w:space="0" w:color="auto"/>
            <w:left w:val="none" w:sz="0" w:space="0" w:color="auto"/>
            <w:bottom w:val="none" w:sz="0" w:space="0" w:color="auto"/>
            <w:right w:val="none" w:sz="0" w:space="0" w:color="auto"/>
          </w:divBdr>
        </w:div>
        <w:div w:id="542910426">
          <w:marLeft w:val="640"/>
          <w:marRight w:val="0"/>
          <w:marTop w:val="0"/>
          <w:marBottom w:val="0"/>
          <w:divBdr>
            <w:top w:val="none" w:sz="0" w:space="0" w:color="auto"/>
            <w:left w:val="none" w:sz="0" w:space="0" w:color="auto"/>
            <w:bottom w:val="none" w:sz="0" w:space="0" w:color="auto"/>
            <w:right w:val="none" w:sz="0" w:space="0" w:color="auto"/>
          </w:divBdr>
        </w:div>
        <w:div w:id="1558013484">
          <w:marLeft w:val="640"/>
          <w:marRight w:val="0"/>
          <w:marTop w:val="0"/>
          <w:marBottom w:val="0"/>
          <w:divBdr>
            <w:top w:val="none" w:sz="0" w:space="0" w:color="auto"/>
            <w:left w:val="none" w:sz="0" w:space="0" w:color="auto"/>
            <w:bottom w:val="none" w:sz="0" w:space="0" w:color="auto"/>
            <w:right w:val="none" w:sz="0" w:space="0" w:color="auto"/>
          </w:divBdr>
        </w:div>
        <w:div w:id="1132552462">
          <w:marLeft w:val="640"/>
          <w:marRight w:val="0"/>
          <w:marTop w:val="0"/>
          <w:marBottom w:val="0"/>
          <w:divBdr>
            <w:top w:val="none" w:sz="0" w:space="0" w:color="auto"/>
            <w:left w:val="none" w:sz="0" w:space="0" w:color="auto"/>
            <w:bottom w:val="none" w:sz="0" w:space="0" w:color="auto"/>
            <w:right w:val="none" w:sz="0" w:space="0" w:color="auto"/>
          </w:divBdr>
        </w:div>
      </w:divsChild>
    </w:div>
    <w:div w:id="71974673">
      <w:bodyDiv w:val="1"/>
      <w:marLeft w:val="0"/>
      <w:marRight w:val="0"/>
      <w:marTop w:val="0"/>
      <w:marBottom w:val="0"/>
      <w:divBdr>
        <w:top w:val="none" w:sz="0" w:space="0" w:color="auto"/>
        <w:left w:val="none" w:sz="0" w:space="0" w:color="auto"/>
        <w:bottom w:val="none" w:sz="0" w:space="0" w:color="auto"/>
        <w:right w:val="none" w:sz="0" w:space="0" w:color="auto"/>
      </w:divBdr>
      <w:divsChild>
        <w:div w:id="1157914461">
          <w:marLeft w:val="640"/>
          <w:marRight w:val="0"/>
          <w:marTop w:val="0"/>
          <w:marBottom w:val="0"/>
          <w:divBdr>
            <w:top w:val="none" w:sz="0" w:space="0" w:color="auto"/>
            <w:left w:val="none" w:sz="0" w:space="0" w:color="auto"/>
            <w:bottom w:val="none" w:sz="0" w:space="0" w:color="auto"/>
            <w:right w:val="none" w:sz="0" w:space="0" w:color="auto"/>
          </w:divBdr>
        </w:div>
        <w:div w:id="681854878">
          <w:marLeft w:val="640"/>
          <w:marRight w:val="0"/>
          <w:marTop w:val="0"/>
          <w:marBottom w:val="0"/>
          <w:divBdr>
            <w:top w:val="none" w:sz="0" w:space="0" w:color="auto"/>
            <w:left w:val="none" w:sz="0" w:space="0" w:color="auto"/>
            <w:bottom w:val="none" w:sz="0" w:space="0" w:color="auto"/>
            <w:right w:val="none" w:sz="0" w:space="0" w:color="auto"/>
          </w:divBdr>
        </w:div>
        <w:div w:id="531380979">
          <w:marLeft w:val="640"/>
          <w:marRight w:val="0"/>
          <w:marTop w:val="0"/>
          <w:marBottom w:val="0"/>
          <w:divBdr>
            <w:top w:val="none" w:sz="0" w:space="0" w:color="auto"/>
            <w:left w:val="none" w:sz="0" w:space="0" w:color="auto"/>
            <w:bottom w:val="none" w:sz="0" w:space="0" w:color="auto"/>
            <w:right w:val="none" w:sz="0" w:space="0" w:color="auto"/>
          </w:divBdr>
        </w:div>
        <w:div w:id="368917135">
          <w:marLeft w:val="640"/>
          <w:marRight w:val="0"/>
          <w:marTop w:val="0"/>
          <w:marBottom w:val="0"/>
          <w:divBdr>
            <w:top w:val="none" w:sz="0" w:space="0" w:color="auto"/>
            <w:left w:val="none" w:sz="0" w:space="0" w:color="auto"/>
            <w:bottom w:val="none" w:sz="0" w:space="0" w:color="auto"/>
            <w:right w:val="none" w:sz="0" w:space="0" w:color="auto"/>
          </w:divBdr>
        </w:div>
        <w:div w:id="744186306">
          <w:marLeft w:val="640"/>
          <w:marRight w:val="0"/>
          <w:marTop w:val="0"/>
          <w:marBottom w:val="0"/>
          <w:divBdr>
            <w:top w:val="none" w:sz="0" w:space="0" w:color="auto"/>
            <w:left w:val="none" w:sz="0" w:space="0" w:color="auto"/>
            <w:bottom w:val="none" w:sz="0" w:space="0" w:color="auto"/>
            <w:right w:val="none" w:sz="0" w:space="0" w:color="auto"/>
          </w:divBdr>
        </w:div>
        <w:div w:id="110710403">
          <w:marLeft w:val="640"/>
          <w:marRight w:val="0"/>
          <w:marTop w:val="0"/>
          <w:marBottom w:val="0"/>
          <w:divBdr>
            <w:top w:val="none" w:sz="0" w:space="0" w:color="auto"/>
            <w:left w:val="none" w:sz="0" w:space="0" w:color="auto"/>
            <w:bottom w:val="none" w:sz="0" w:space="0" w:color="auto"/>
            <w:right w:val="none" w:sz="0" w:space="0" w:color="auto"/>
          </w:divBdr>
        </w:div>
        <w:div w:id="175121984">
          <w:marLeft w:val="640"/>
          <w:marRight w:val="0"/>
          <w:marTop w:val="0"/>
          <w:marBottom w:val="0"/>
          <w:divBdr>
            <w:top w:val="none" w:sz="0" w:space="0" w:color="auto"/>
            <w:left w:val="none" w:sz="0" w:space="0" w:color="auto"/>
            <w:bottom w:val="none" w:sz="0" w:space="0" w:color="auto"/>
            <w:right w:val="none" w:sz="0" w:space="0" w:color="auto"/>
          </w:divBdr>
        </w:div>
        <w:div w:id="1985350494">
          <w:marLeft w:val="640"/>
          <w:marRight w:val="0"/>
          <w:marTop w:val="0"/>
          <w:marBottom w:val="0"/>
          <w:divBdr>
            <w:top w:val="none" w:sz="0" w:space="0" w:color="auto"/>
            <w:left w:val="none" w:sz="0" w:space="0" w:color="auto"/>
            <w:bottom w:val="none" w:sz="0" w:space="0" w:color="auto"/>
            <w:right w:val="none" w:sz="0" w:space="0" w:color="auto"/>
          </w:divBdr>
        </w:div>
        <w:div w:id="331833277">
          <w:marLeft w:val="640"/>
          <w:marRight w:val="0"/>
          <w:marTop w:val="0"/>
          <w:marBottom w:val="0"/>
          <w:divBdr>
            <w:top w:val="none" w:sz="0" w:space="0" w:color="auto"/>
            <w:left w:val="none" w:sz="0" w:space="0" w:color="auto"/>
            <w:bottom w:val="none" w:sz="0" w:space="0" w:color="auto"/>
            <w:right w:val="none" w:sz="0" w:space="0" w:color="auto"/>
          </w:divBdr>
        </w:div>
        <w:div w:id="1853716229">
          <w:marLeft w:val="640"/>
          <w:marRight w:val="0"/>
          <w:marTop w:val="0"/>
          <w:marBottom w:val="0"/>
          <w:divBdr>
            <w:top w:val="none" w:sz="0" w:space="0" w:color="auto"/>
            <w:left w:val="none" w:sz="0" w:space="0" w:color="auto"/>
            <w:bottom w:val="none" w:sz="0" w:space="0" w:color="auto"/>
            <w:right w:val="none" w:sz="0" w:space="0" w:color="auto"/>
          </w:divBdr>
        </w:div>
        <w:div w:id="392239661">
          <w:marLeft w:val="640"/>
          <w:marRight w:val="0"/>
          <w:marTop w:val="0"/>
          <w:marBottom w:val="0"/>
          <w:divBdr>
            <w:top w:val="none" w:sz="0" w:space="0" w:color="auto"/>
            <w:left w:val="none" w:sz="0" w:space="0" w:color="auto"/>
            <w:bottom w:val="none" w:sz="0" w:space="0" w:color="auto"/>
            <w:right w:val="none" w:sz="0" w:space="0" w:color="auto"/>
          </w:divBdr>
        </w:div>
        <w:div w:id="906692414">
          <w:marLeft w:val="640"/>
          <w:marRight w:val="0"/>
          <w:marTop w:val="0"/>
          <w:marBottom w:val="0"/>
          <w:divBdr>
            <w:top w:val="none" w:sz="0" w:space="0" w:color="auto"/>
            <w:left w:val="none" w:sz="0" w:space="0" w:color="auto"/>
            <w:bottom w:val="none" w:sz="0" w:space="0" w:color="auto"/>
            <w:right w:val="none" w:sz="0" w:space="0" w:color="auto"/>
          </w:divBdr>
        </w:div>
        <w:div w:id="1853762306">
          <w:marLeft w:val="640"/>
          <w:marRight w:val="0"/>
          <w:marTop w:val="0"/>
          <w:marBottom w:val="0"/>
          <w:divBdr>
            <w:top w:val="none" w:sz="0" w:space="0" w:color="auto"/>
            <w:left w:val="none" w:sz="0" w:space="0" w:color="auto"/>
            <w:bottom w:val="none" w:sz="0" w:space="0" w:color="auto"/>
            <w:right w:val="none" w:sz="0" w:space="0" w:color="auto"/>
          </w:divBdr>
        </w:div>
        <w:div w:id="59407782">
          <w:marLeft w:val="640"/>
          <w:marRight w:val="0"/>
          <w:marTop w:val="0"/>
          <w:marBottom w:val="0"/>
          <w:divBdr>
            <w:top w:val="none" w:sz="0" w:space="0" w:color="auto"/>
            <w:left w:val="none" w:sz="0" w:space="0" w:color="auto"/>
            <w:bottom w:val="none" w:sz="0" w:space="0" w:color="auto"/>
            <w:right w:val="none" w:sz="0" w:space="0" w:color="auto"/>
          </w:divBdr>
        </w:div>
        <w:div w:id="2093773053">
          <w:marLeft w:val="640"/>
          <w:marRight w:val="0"/>
          <w:marTop w:val="0"/>
          <w:marBottom w:val="0"/>
          <w:divBdr>
            <w:top w:val="none" w:sz="0" w:space="0" w:color="auto"/>
            <w:left w:val="none" w:sz="0" w:space="0" w:color="auto"/>
            <w:bottom w:val="none" w:sz="0" w:space="0" w:color="auto"/>
            <w:right w:val="none" w:sz="0" w:space="0" w:color="auto"/>
          </w:divBdr>
        </w:div>
        <w:div w:id="1402483181">
          <w:marLeft w:val="640"/>
          <w:marRight w:val="0"/>
          <w:marTop w:val="0"/>
          <w:marBottom w:val="0"/>
          <w:divBdr>
            <w:top w:val="none" w:sz="0" w:space="0" w:color="auto"/>
            <w:left w:val="none" w:sz="0" w:space="0" w:color="auto"/>
            <w:bottom w:val="none" w:sz="0" w:space="0" w:color="auto"/>
            <w:right w:val="none" w:sz="0" w:space="0" w:color="auto"/>
          </w:divBdr>
        </w:div>
        <w:div w:id="1671986151">
          <w:marLeft w:val="640"/>
          <w:marRight w:val="0"/>
          <w:marTop w:val="0"/>
          <w:marBottom w:val="0"/>
          <w:divBdr>
            <w:top w:val="none" w:sz="0" w:space="0" w:color="auto"/>
            <w:left w:val="none" w:sz="0" w:space="0" w:color="auto"/>
            <w:bottom w:val="none" w:sz="0" w:space="0" w:color="auto"/>
            <w:right w:val="none" w:sz="0" w:space="0" w:color="auto"/>
          </w:divBdr>
        </w:div>
        <w:div w:id="2108037552">
          <w:marLeft w:val="640"/>
          <w:marRight w:val="0"/>
          <w:marTop w:val="0"/>
          <w:marBottom w:val="0"/>
          <w:divBdr>
            <w:top w:val="none" w:sz="0" w:space="0" w:color="auto"/>
            <w:left w:val="none" w:sz="0" w:space="0" w:color="auto"/>
            <w:bottom w:val="none" w:sz="0" w:space="0" w:color="auto"/>
            <w:right w:val="none" w:sz="0" w:space="0" w:color="auto"/>
          </w:divBdr>
        </w:div>
        <w:div w:id="310060650">
          <w:marLeft w:val="640"/>
          <w:marRight w:val="0"/>
          <w:marTop w:val="0"/>
          <w:marBottom w:val="0"/>
          <w:divBdr>
            <w:top w:val="none" w:sz="0" w:space="0" w:color="auto"/>
            <w:left w:val="none" w:sz="0" w:space="0" w:color="auto"/>
            <w:bottom w:val="none" w:sz="0" w:space="0" w:color="auto"/>
            <w:right w:val="none" w:sz="0" w:space="0" w:color="auto"/>
          </w:divBdr>
        </w:div>
        <w:div w:id="1323924826">
          <w:marLeft w:val="640"/>
          <w:marRight w:val="0"/>
          <w:marTop w:val="0"/>
          <w:marBottom w:val="0"/>
          <w:divBdr>
            <w:top w:val="none" w:sz="0" w:space="0" w:color="auto"/>
            <w:left w:val="none" w:sz="0" w:space="0" w:color="auto"/>
            <w:bottom w:val="none" w:sz="0" w:space="0" w:color="auto"/>
            <w:right w:val="none" w:sz="0" w:space="0" w:color="auto"/>
          </w:divBdr>
        </w:div>
        <w:div w:id="298653037">
          <w:marLeft w:val="640"/>
          <w:marRight w:val="0"/>
          <w:marTop w:val="0"/>
          <w:marBottom w:val="0"/>
          <w:divBdr>
            <w:top w:val="none" w:sz="0" w:space="0" w:color="auto"/>
            <w:left w:val="none" w:sz="0" w:space="0" w:color="auto"/>
            <w:bottom w:val="none" w:sz="0" w:space="0" w:color="auto"/>
            <w:right w:val="none" w:sz="0" w:space="0" w:color="auto"/>
          </w:divBdr>
        </w:div>
        <w:div w:id="281420917">
          <w:marLeft w:val="640"/>
          <w:marRight w:val="0"/>
          <w:marTop w:val="0"/>
          <w:marBottom w:val="0"/>
          <w:divBdr>
            <w:top w:val="none" w:sz="0" w:space="0" w:color="auto"/>
            <w:left w:val="none" w:sz="0" w:space="0" w:color="auto"/>
            <w:bottom w:val="none" w:sz="0" w:space="0" w:color="auto"/>
            <w:right w:val="none" w:sz="0" w:space="0" w:color="auto"/>
          </w:divBdr>
        </w:div>
        <w:div w:id="774055651">
          <w:marLeft w:val="640"/>
          <w:marRight w:val="0"/>
          <w:marTop w:val="0"/>
          <w:marBottom w:val="0"/>
          <w:divBdr>
            <w:top w:val="none" w:sz="0" w:space="0" w:color="auto"/>
            <w:left w:val="none" w:sz="0" w:space="0" w:color="auto"/>
            <w:bottom w:val="none" w:sz="0" w:space="0" w:color="auto"/>
            <w:right w:val="none" w:sz="0" w:space="0" w:color="auto"/>
          </w:divBdr>
        </w:div>
        <w:div w:id="1722947833">
          <w:marLeft w:val="640"/>
          <w:marRight w:val="0"/>
          <w:marTop w:val="0"/>
          <w:marBottom w:val="0"/>
          <w:divBdr>
            <w:top w:val="none" w:sz="0" w:space="0" w:color="auto"/>
            <w:left w:val="none" w:sz="0" w:space="0" w:color="auto"/>
            <w:bottom w:val="none" w:sz="0" w:space="0" w:color="auto"/>
            <w:right w:val="none" w:sz="0" w:space="0" w:color="auto"/>
          </w:divBdr>
        </w:div>
        <w:div w:id="466820274">
          <w:marLeft w:val="640"/>
          <w:marRight w:val="0"/>
          <w:marTop w:val="0"/>
          <w:marBottom w:val="0"/>
          <w:divBdr>
            <w:top w:val="none" w:sz="0" w:space="0" w:color="auto"/>
            <w:left w:val="none" w:sz="0" w:space="0" w:color="auto"/>
            <w:bottom w:val="none" w:sz="0" w:space="0" w:color="auto"/>
            <w:right w:val="none" w:sz="0" w:space="0" w:color="auto"/>
          </w:divBdr>
        </w:div>
        <w:div w:id="2019306701">
          <w:marLeft w:val="640"/>
          <w:marRight w:val="0"/>
          <w:marTop w:val="0"/>
          <w:marBottom w:val="0"/>
          <w:divBdr>
            <w:top w:val="none" w:sz="0" w:space="0" w:color="auto"/>
            <w:left w:val="none" w:sz="0" w:space="0" w:color="auto"/>
            <w:bottom w:val="none" w:sz="0" w:space="0" w:color="auto"/>
            <w:right w:val="none" w:sz="0" w:space="0" w:color="auto"/>
          </w:divBdr>
        </w:div>
        <w:div w:id="919174393">
          <w:marLeft w:val="640"/>
          <w:marRight w:val="0"/>
          <w:marTop w:val="0"/>
          <w:marBottom w:val="0"/>
          <w:divBdr>
            <w:top w:val="none" w:sz="0" w:space="0" w:color="auto"/>
            <w:left w:val="none" w:sz="0" w:space="0" w:color="auto"/>
            <w:bottom w:val="none" w:sz="0" w:space="0" w:color="auto"/>
            <w:right w:val="none" w:sz="0" w:space="0" w:color="auto"/>
          </w:divBdr>
        </w:div>
        <w:div w:id="134838713">
          <w:marLeft w:val="640"/>
          <w:marRight w:val="0"/>
          <w:marTop w:val="0"/>
          <w:marBottom w:val="0"/>
          <w:divBdr>
            <w:top w:val="none" w:sz="0" w:space="0" w:color="auto"/>
            <w:left w:val="none" w:sz="0" w:space="0" w:color="auto"/>
            <w:bottom w:val="none" w:sz="0" w:space="0" w:color="auto"/>
            <w:right w:val="none" w:sz="0" w:space="0" w:color="auto"/>
          </w:divBdr>
        </w:div>
        <w:div w:id="1296059530">
          <w:marLeft w:val="640"/>
          <w:marRight w:val="0"/>
          <w:marTop w:val="0"/>
          <w:marBottom w:val="0"/>
          <w:divBdr>
            <w:top w:val="none" w:sz="0" w:space="0" w:color="auto"/>
            <w:left w:val="none" w:sz="0" w:space="0" w:color="auto"/>
            <w:bottom w:val="none" w:sz="0" w:space="0" w:color="auto"/>
            <w:right w:val="none" w:sz="0" w:space="0" w:color="auto"/>
          </w:divBdr>
        </w:div>
        <w:div w:id="1553269186">
          <w:marLeft w:val="640"/>
          <w:marRight w:val="0"/>
          <w:marTop w:val="0"/>
          <w:marBottom w:val="0"/>
          <w:divBdr>
            <w:top w:val="none" w:sz="0" w:space="0" w:color="auto"/>
            <w:left w:val="none" w:sz="0" w:space="0" w:color="auto"/>
            <w:bottom w:val="none" w:sz="0" w:space="0" w:color="auto"/>
            <w:right w:val="none" w:sz="0" w:space="0" w:color="auto"/>
          </w:divBdr>
        </w:div>
        <w:div w:id="2094858422">
          <w:marLeft w:val="640"/>
          <w:marRight w:val="0"/>
          <w:marTop w:val="0"/>
          <w:marBottom w:val="0"/>
          <w:divBdr>
            <w:top w:val="none" w:sz="0" w:space="0" w:color="auto"/>
            <w:left w:val="none" w:sz="0" w:space="0" w:color="auto"/>
            <w:bottom w:val="none" w:sz="0" w:space="0" w:color="auto"/>
            <w:right w:val="none" w:sz="0" w:space="0" w:color="auto"/>
          </w:divBdr>
        </w:div>
        <w:div w:id="1210722590">
          <w:marLeft w:val="640"/>
          <w:marRight w:val="0"/>
          <w:marTop w:val="0"/>
          <w:marBottom w:val="0"/>
          <w:divBdr>
            <w:top w:val="none" w:sz="0" w:space="0" w:color="auto"/>
            <w:left w:val="none" w:sz="0" w:space="0" w:color="auto"/>
            <w:bottom w:val="none" w:sz="0" w:space="0" w:color="auto"/>
            <w:right w:val="none" w:sz="0" w:space="0" w:color="auto"/>
          </w:divBdr>
        </w:div>
        <w:div w:id="1970668206">
          <w:marLeft w:val="640"/>
          <w:marRight w:val="0"/>
          <w:marTop w:val="0"/>
          <w:marBottom w:val="0"/>
          <w:divBdr>
            <w:top w:val="none" w:sz="0" w:space="0" w:color="auto"/>
            <w:left w:val="none" w:sz="0" w:space="0" w:color="auto"/>
            <w:bottom w:val="none" w:sz="0" w:space="0" w:color="auto"/>
            <w:right w:val="none" w:sz="0" w:space="0" w:color="auto"/>
          </w:divBdr>
        </w:div>
        <w:div w:id="1377045441">
          <w:marLeft w:val="640"/>
          <w:marRight w:val="0"/>
          <w:marTop w:val="0"/>
          <w:marBottom w:val="0"/>
          <w:divBdr>
            <w:top w:val="none" w:sz="0" w:space="0" w:color="auto"/>
            <w:left w:val="none" w:sz="0" w:space="0" w:color="auto"/>
            <w:bottom w:val="none" w:sz="0" w:space="0" w:color="auto"/>
            <w:right w:val="none" w:sz="0" w:space="0" w:color="auto"/>
          </w:divBdr>
        </w:div>
        <w:div w:id="1778481888">
          <w:marLeft w:val="640"/>
          <w:marRight w:val="0"/>
          <w:marTop w:val="0"/>
          <w:marBottom w:val="0"/>
          <w:divBdr>
            <w:top w:val="none" w:sz="0" w:space="0" w:color="auto"/>
            <w:left w:val="none" w:sz="0" w:space="0" w:color="auto"/>
            <w:bottom w:val="none" w:sz="0" w:space="0" w:color="auto"/>
            <w:right w:val="none" w:sz="0" w:space="0" w:color="auto"/>
          </w:divBdr>
        </w:div>
        <w:div w:id="419449926">
          <w:marLeft w:val="640"/>
          <w:marRight w:val="0"/>
          <w:marTop w:val="0"/>
          <w:marBottom w:val="0"/>
          <w:divBdr>
            <w:top w:val="none" w:sz="0" w:space="0" w:color="auto"/>
            <w:left w:val="none" w:sz="0" w:space="0" w:color="auto"/>
            <w:bottom w:val="none" w:sz="0" w:space="0" w:color="auto"/>
            <w:right w:val="none" w:sz="0" w:space="0" w:color="auto"/>
          </w:divBdr>
        </w:div>
        <w:div w:id="894970135">
          <w:marLeft w:val="640"/>
          <w:marRight w:val="0"/>
          <w:marTop w:val="0"/>
          <w:marBottom w:val="0"/>
          <w:divBdr>
            <w:top w:val="none" w:sz="0" w:space="0" w:color="auto"/>
            <w:left w:val="none" w:sz="0" w:space="0" w:color="auto"/>
            <w:bottom w:val="none" w:sz="0" w:space="0" w:color="auto"/>
            <w:right w:val="none" w:sz="0" w:space="0" w:color="auto"/>
          </w:divBdr>
        </w:div>
        <w:div w:id="1909724324">
          <w:marLeft w:val="640"/>
          <w:marRight w:val="0"/>
          <w:marTop w:val="0"/>
          <w:marBottom w:val="0"/>
          <w:divBdr>
            <w:top w:val="none" w:sz="0" w:space="0" w:color="auto"/>
            <w:left w:val="none" w:sz="0" w:space="0" w:color="auto"/>
            <w:bottom w:val="none" w:sz="0" w:space="0" w:color="auto"/>
            <w:right w:val="none" w:sz="0" w:space="0" w:color="auto"/>
          </w:divBdr>
        </w:div>
        <w:div w:id="2022658662">
          <w:marLeft w:val="640"/>
          <w:marRight w:val="0"/>
          <w:marTop w:val="0"/>
          <w:marBottom w:val="0"/>
          <w:divBdr>
            <w:top w:val="none" w:sz="0" w:space="0" w:color="auto"/>
            <w:left w:val="none" w:sz="0" w:space="0" w:color="auto"/>
            <w:bottom w:val="none" w:sz="0" w:space="0" w:color="auto"/>
            <w:right w:val="none" w:sz="0" w:space="0" w:color="auto"/>
          </w:divBdr>
        </w:div>
        <w:div w:id="663749736">
          <w:marLeft w:val="640"/>
          <w:marRight w:val="0"/>
          <w:marTop w:val="0"/>
          <w:marBottom w:val="0"/>
          <w:divBdr>
            <w:top w:val="none" w:sz="0" w:space="0" w:color="auto"/>
            <w:left w:val="none" w:sz="0" w:space="0" w:color="auto"/>
            <w:bottom w:val="none" w:sz="0" w:space="0" w:color="auto"/>
            <w:right w:val="none" w:sz="0" w:space="0" w:color="auto"/>
          </w:divBdr>
        </w:div>
        <w:div w:id="465705376">
          <w:marLeft w:val="640"/>
          <w:marRight w:val="0"/>
          <w:marTop w:val="0"/>
          <w:marBottom w:val="0"/>
          <w:divBdr>
            <w:top w:val="none" w:sz="0" w:space="0" w:color="auto"/>
            <w:left w:val="none" w:sz="0" w:space="0" w:color="auto"/>
            <w:bottom w:val="none" w:sz="0" w:space="0" w:color="auto"/>
            <w:right w:val="none" w:sz="0" w:space="0" w:color="auto"/>
          </w:divBdr>
        </w:div>
        <w:div w:id="412092322">
          <w:marLeft w:val="640"/>
          <w:marRight w:val="0"/>
          <w:marTop w:val="0"/>
          <w:marBottom w:val="0"/>
          <w:divBdr>
            <w:top w:val="none" w:sz="0" w:space="0" w:color="auto"/>
            <w:left w:val="none" w:sz="0" w:space="0" w:color="auto"/>
            <w:bottom w:val="none" w:sz="0" w:space="0" w:color="auto"/>
            <w:right w:val="none" w:sz="0" w:space="0" w:color="auto"/>
          </w:divBdr>
        </w:div>
        <w:div w:id="1295478145">
          <w:marLeft w:val="640"/>
          <w:marRight w:val="0"/>
          <w:marTop w:val="0"/>
          <w:marBottom w:val="0"/>
          <w:divBdr>
            <w:top w:val="none" w:sz="0" w:space="0" w:color="auto"/>
            <w:left w:val="none" w:sz="0" w:space="0" w:color="auto"/>
            <w:bottom w:val="none" w:sz="0" w:space="0" w:color="auto"/>
            <w:right w:val="none" w:sz="0" w:space="0" w:color="auto"/>
          </w:divBdr>
        </w:div>
        <w:div w:id="85736033">
          <w:marLeft w:val="640"/>
          <w:marRight w:val="0"/>
          <w:marTop w:val="0"/>
          <w:marBottom w:val="0"/>
          <w:divBdr>
            <w:top w:val="none" w:sz="0" w:space="0" w:color="auto"/>
            <w:left w:val="none" w:sz="0" w:space="0" w:color="auto"/>
            <w:bottom w:val="none" w:sz="0" w:space="0" w:color="auto"/>
            <w:right w:val="none" w:sz="0" w:space="0" w:color="auto"/>
          </w:divBdr>
        </w:div>
        <w:div w:id="567038679">
          <w:marLeft w:val="640"/>
          <w:marRight w:val="0"/>
          <w:marTop w:val="0"/>
          <w:marBottom w:val="0"/>
          <w:divBdr>
            <w:top w:val="none" w:sz="0" w:space="0" w:color="auto"/>
            <w:left w:val="none" w:sz="0" w:space="0" w:color="auto"/>
            <w:bottom w:val="none" w:sz="0" w:space="0" w:color="auto"/>
            <w:right w:val="none" w:sz="0" w:space="0" w:color="auto"/>
          </w:divBdr>
        </w:div>
        <w:div w:id="797451121">
          <w:marLeft w:val="640"/>
          <w:marRight w:val="0"/>
          <w:marTop w:val="0"/>
          <w:marBottom w:val="0"/>
          <w:divBdr>
            <w:top w:val="none" w:sz="0" w:space="0" w:color="auto"/>
            <w:left w:val="none" w:sz="0" w:space="0" w:color="auto"/>
            <w:bottom w:val="none" w:sz="0" w:space="0" w:color="auto"/>
            <w:right w:val="none" w:sz="0" w:space="0" w:color="auto"/>
          </w:divBdr>
        </w:div>
        <w:div w:id="774792846">
          <w:marLeft w:val="640"/>
          <w:marRight w:val="0"/>
          <w:marTop w:val="0"/>
          <w:marBottom w:val="0"/>
          <w:divBdr>
            <w:top w:val="none" w:sz="0" w:space="0" w:color="auto"/>
            <w:left w:val="none" w:sz="0" w:space="0" w:color="auto"/>
            <w:bottom w:val="none" w:sz="0" w:space="0" w:color="auto"/>
            <w:right w:val="none" w:sz="0" w:space="0" w:color="auto"/>
          </w:divBdr>
        </w:div>
        <w:div w:id="233857965">
          <w:marLeft w:val="640"/>
          <w:marRight w:val="0"/>
          <w:marTop w:val="0"/>
          <w:marBottom w:val="0"/>
          <w:divBdr>
            <w:top w:val="none" w:sz="0" w:space="0" w:color="auto"/>
            <w:left w:val="none" w:sz="0" w:space="0" w:color="auto"/>
            <w:bottom w:val="none" w:sz="0" w:space="0" w:color="auto"/>
            <w:right w:val="none" w:sz="0" w:space="0" w:color="auto"/>
          </w:divBdr>
        </w:div>
        <w:div w:id="108597062">
          <w:marLeft w:val="640"/>
          <w:marRight w:val="0"/>
          <w:marTop w:val="0"/>
          <w:marBottom w:val="0"/>
          <w:divBdr>
            <w:top w:val="none" w:sz="0" w:space="0" w:color="auto"/>
            <w:left w:val="none" w:sz="0" w:space="0" w:color="auto"/>
            <w:bottom w:val="none" w:sz="0" w:space="0" w:color="auto"/>
            <w:right w:val="none" w:sz="0" w:space="0" w:color="auto"/>
          </w:divBdr>
        </w:div>
        <w:div w:id="1954751485">
          <w:marLeft w:val="640"/>
          <w:marRight w:val="0"/>
          <w:marTop w:val="0"/>
          <w:marBottom w:val="0"/>
          <w:divBdr>
            <w:top w:val="none" w:sz="0" w:space="0" w:color="auto"/>
            <w:left w:val="none" w:sz="0" w:space="0" w:color="auto"/>
            <w:bottom w:val="none" w:sz="0" w:space="0" w:color="auto"/>
            <w:right w:val="none" w:sz="0" w:space="0" w:color="auto"/>
          </w:divBdr>
        </w:div>
        <w:div w:id="562106403">
          <w:marLeft w:val="640"/>
          <w:marRight w:val="0"/>
          <w:marTop w:val="0"/>
          <w:marBottom w:val="0"/>
          <w:divBdr>
            <w:top w:val="none" w:sz="0" w:space="0" w:color="auto"/>
            <w:left w:val="none" w:sz="0" w:space="0" w:color="auto"/>
            <w:bottom w:val="none" w:sz="0" w:space="0" w:color="auto"/>
            <w:right w:val="none" w:sz="0" w:space="0" w:color="auto"/>
          </w:divBdr>
        </w:div>
        <w:div w:id="504056853">
          <w:marLeft w:val="640"/>
          <w:marRight w:val="0"/>
          <w:marTop w:val="0"/>
          <w:marBottom w:val="0"/>
          <w:divBdr>
            <w:top w:val="none" w:sz="0" w:space="0" w:color="auto"/>
            <w:left w:val="none" w:sz="0" w:space="0" w:color="auto"/>
            <w:bottom w:val="none" w:sz="0" w:space="0" w:color="auto"/>
            <w:right w:val="none" w:sz="0" w:space="0" w:color="auto"/>
          </w:divBdr>
        </w:div>
        <w:div w:id="1495997083">
          <w:marLeft w:val="640"/>
          <w:marRight w:val="0"/>
          <w:marTop w:val="0"/>
          <w:marBottom w:val="0"/>
          <w:divBdr>
            <w:top w:val="none" w:sz="0" w:space="0" w:color="auto"/>
            <w:left w:val="none" w:sz="0" w:space="0" w:color="auto"/>
            <w:bottom w:val="none" w:sz="0" w:space="0" w:color="auto"/>
            <w:right w:val="none" w:sz="0" w:space="0" w:color="auto"/>
          </w:divBdr>
        </w:div>
        <w:div w:id="1017736639">
          <w:marLeft w:val="640"/>
          <w:marRight w:val="0"/>
          <w:marTop w:val="0"/>
          <w:marBottom w:val="0"/>
          <w:divBdr>
            <w:top w:val="none" w:sz="0" w:space="0" w:color="auto"/>
            <w:left w:val="none" w:sz="0" w:space="0" w:color="auto"/>
            <w:bottom w:val="none" w:sz="0" w:space="0" w:color="auto"/>
            <w:right w:val="none" w:sz="0" w:space="0" w:color="auto"/>
          </w:divBdr>
        </w:div>
        <w:div w:id="1757556812">
          <w:marLeft w:val="640"/>
          <w:marRight w:val="0"/>
          <w:marTop w:val="0"/>
          <w:marBottom w:val="0"/>
          <w:divBdr>
            <w:top w:val="none" w:sz="0" w:space="0" w:color="auto"/>
            <w:left w:val="none" w:sz="0" w:space="0" w:color="auto"/>
            <w:bottom w:val="none" w:sz="0" w:space="0" w:color="auto"/>
            <w:right w:val="none" w:sz="0" w:space="0" w:color="auto"/>
          </w:divBdr>
        </w:div>
        <w:div w:id="1847936064">
          <w:marLeft w:val="640"/>
          <w:marRight w:val="0"/>
          <w:marTop w:val="0"/>
          <w:marBottom w:val="0"/>
          <w:divBdr>
            <w:top w:val="none" w:sz="0" w:space="0" w:color="auto"/>
            <w:left w:val="none" w:sz="0" w:space="0" w:color="auto"/>
            <w:bottom w:val="none" w:sz="0" w:space="0" w:color="auto"/>
            <w:right w:val="none" w:sz="0" w:space="0" w:color="auto"/>
          </w:divBdr>
        </w:div>
        <w:div w:id="1896743503">
          <w:marLeft w:val="640"/>
          <w:marRight w:val="0"/>
          <w:marTop w:val="0"/>
          <w:marBottom w:val="0"/>
          <w:divBdr>
            <w:top w:val="none" w:sz="0" w:space="0" w:color="auto"/>
            <w:left w:val="none" w:sz="0" w:space="0" w:color="auto"/>
            <w:bottom w:val="none" w:sz="0" w:space="0" w:color="auto"/>
            <w:right w:val="none" w:sz="0" w:space="0" w:color="auto"/>
          </w:divBdr>
        </w:div>
        <w:div w:id="261450686">
          <w:marLeft w:val="640"/>
          <w:marRight w:val="0"/>
          <w:marTop w:val="0"/>
          <w:marBottom w:val="0"/>
          <w:divBdr>
            <w:top w:val="none" w:sz="0" w:space="0" w:color="auto"/>
            <w:left w:val="none" w:sz="0" w:space="0" w:color="auto"/>
            <w:bottom w:val="none" w:sz="0" w:space="0" w:color="auto"/>
            <w:right w:val="none" w:sz="0" w:space="0" w:color="auto"/>
          </w:divBdr>
        </w:div>
        <w:div w:id="2146044189">
          <w:marLeft w:val="640"/>
          <w:marRight w:val="0"/>
          <w:marTop w:val="0"/>
          <w:marBottom w:val="0"/>
          <w:divBdr>
            <w:top w:val="none" w:sz="0" w:space="0" w:color="auto"/>
            <w:left w:val="none" w:sz="0" w:space="0" w:color="auto"/>
            <w:bottom w:val="none" w:sz="0" w:space="0" w:color="auto"/>
            <w:right w:val="none" w:sz="0" w:space="0" w:color="auto"/>
          </w:divBdr>
        </w:div>
        <w:div w:id="968172147">
          <w:marLeft w:val="640"/>
          <w:marRight w:val="0"/>
          <w:marTop w:val="0"/>
          <w:marBottom w:val="0"/>
          <w:divBdr>
            <w:top w:val="none" w:sz="0" w:space="0" w:color="auto"/>
            <w:left w:val="none" w:sz="0" w:space="0" w:color="auto"/>
            <w:bottom w:val="none" w:sz="0" w:space="0" w:color="auto"/>
            <w:right w:val="none" w:sz="0" w:space="0" w:color="auto"/>
          </w:divBdr>
        </w:div>
        <w:div w:id="802233575">
          <w:marLeft w:val="640"/>
          <w:marRight w:val="0"/>
          <w:marTop w:val="0"/>
          <w:marBottom w:val="0"/>
          <w:divBdr>
            <w:top w:val="none" w:sz="0" w:space="0" w:color="auto"/>
            <w:left w:val="none" w:sz="0" w:space="0" w:color="auto"/>
            <w:bottom w:val="none" w:sz="0" w:space="0" w:color="auto"/>
            <w:right w:val="none" w:sz="0" w:space="0" w:color="auto"/>
          </w:divBdr>
        </w:div>
        <w:div w:id="1754617604">
          <w:marLeft w:val="640"/>
          <w:marRight w:val="0"/>
          <w:marTop w:val="0"/>
          <w:marBottom w:val="0"/>
          <w:divBdr>
            <w:top w:val="none" w:sz="0" w:space="0" w:color="auto"/>
            <w:left w:val="none" w:sz="0" w:space="0" w:color="auto"/>
            <w:bottom w:val="none" w:sz="0" w:space="0" w:color="auto"/>
            <w:right w:val="none" w:sz="0" w:space="0" w:color="auto"/>
          </w:divBdr>
        </w:div>
        <w:div w:id="1420567700">
          <w:marLeft w:val="640"/>
          <w:marRight w:val="0"/>
          <w:marTop w:val="0"/>
          <w:marBottom w:val="0"/>
          <w:divBdr>
            <w:top w:val="none" w:sz="0" w:space="0" w:color="auto"/>
            <w:left w:val="none" w:sz="0" w:space="0" w:color="auto"/>
            <w:bottom w:val="none" w:sz="0" w:space="0" w:color="auto"/>
            <w:right w:val="none" w:sz="0" w:space="0" w:color="auto"/>
          </w:divBdr>
        </w:div>
        <w:div w:id="1257715840">
          <w:marLeft w:val="640"/>
          <w:marRight w:val="0"/>
          <w:marTop w:val="0"/>
          <w:marBottom w:val="0"/>
          <w:divBdr>
            <w:top w:val="none" w:sz="0" w:space="0" w:color="auto"/>
            <w:left w:val="none" w:sz="0" w:space="0" w:color="auto"/>
            <w:bottom w:val="none" w:sz="0" w:space="0" w:color="auto"/>
            <w:right w:val="none" w:sz="0" w:space="0" w:color="auto"/>
          </w:divBdr>
        </w:div>
        <w:div w:id="501509573">
          <w:marLeft w:val="640"/>
          <w:marRight w:val="0"/>
          <w:marTop w:val="0"/>
          <w:marBottom w:val="0"/>
          <w:divBdr>
            <w:top w:val="none" w:sz="0" w:space="0" w:color="auto"/>
            <w:left w:val="none" w:sz="0" w:space="0" w:color="auto"/>
            <w:bottom w:val="none" w:sz="0" w:space="0" w:color="auto"/>
            <w:right w:val="none" w:sz="0" w:space="0" w:color="auto"/>
          </w:divBdr>
        </w:div>
        <w:div w:id="1115060825">
          <w:marLeft w:val="640"/>
          <w:marRight w:val="0"/>
          <w:marTop w:val="0"/>
          <w:marBottom w:val="0"/>
          <w:divBdr>
            <w:top w:val="none" w:sz="0" w:space="0" w:color="auto"/>
            <w:left w:val="none" w:sz="0" w:space="0" w:color="auto"/>
            <w:bottom w:val="none" w:sz="0" w:space="0" w:color="auto"/>
            <w:right w:val="none" w:sz="0" w:space="0" w:color="auto"/>
          </w:divBdr>
        </w:div>
        <w:div w:id="1137524888">
          <w:marLeft w:val="640"/>
          <w:marRight w:val="0"/>
          <w:marTop w:val="0"/>
          <w:marBottom w:val="0"/>
          <w:divBdr>
            <w:top w:val="none" w:sz="0" w:space="0" w:color="auto"/>
            <w:left w:val="none" w:sz="0" w:space="0" w:color="auto"/>
            <w:bottom w:val="none" w:sz="0" w:space="0" w:color="auto"/>
            <w:right w:val="none" w:sz="0" w:space="0" w:color="auto"/>
          </w:divBdr>
        </w:div>
        <w:div w:id="294339224">
          <w:marLeft w:val="640"/>
          <w:marRight w:val="0"/>
          <w:marTop w:val="0"/>
          <w:marBottom w:val="0"/>
          <w:divBdr>
            <w:top w:val="none" w:sz="0" w:space="0" w:color="auto"/>
            <w:left w:val="none" w:sz="0" w:space="0" w:color="auto"/>
            <w:bottom w:val="none" w:sz="0" w:space="0" w:color="auto"/>
            <w:right w:val="none" w:sz="0" w:space="0" w:color="auto"/>
          </w:divBdr>
        </w:div>
        <w:div w:id="1379431521">
          <w:marLeft w:val="640"/>
          <w:marRight w:val="0"/>
          <w:marTop w:val="0"/>
          <w:marBottom w:val="0"/>
          <w:divBdr>
            <w:top w:val="none" w:sz="0" w:space="0" w:color="auto"/>
            <w:left w:val="none" w:sz="0" w:space="0" w:color="auto"/>
            <w:bottom w:val="none" w:sz="0" w:space="0" w:color="auto"/>
            <w:right w:val="none" w:sz="0" w:space="0" w:color="auto"/>
          </w:divBdr>
        </w:div>
        <w:div w:id="1560239482">
          <w:marLeft w:val="640"/>
          <w:marRight w:val="0"/>
          <w:marTop w:val="0"/>
          <w:marBottom w:val="0"/>
          <w:divBdr>
            <w:top w:val="none" w:sz="0" w:space="0" w:color="auto"/>
            <w:left w:val="none" w:sz="0" w:space="0" w:color="auto"/>
            <w:bottom w:val="none" w:sz="0" w:space="0" w:color="auto"/>
            <w:right w:val="none" w:sz="0" w:space="0" w:color="auto"/>
          </w:divBdr>
        </w:div>
        <w:div w:id="941962616">
          <w:marLeft w:val="640"/>
          <w:marRight w:val="0"/>
          <w:marTop w:val="0"/>
          <w:marBottom w:val="0"/>
          <w:divBdr>
            <w:top w:val="none" w:sz="0" w:space="0" w:color="auto"/>
            <w:left w:val="none" w:sz="0" w:space="0" w:color="auto"/>
            <w:bottom w:val="none" w:sz="0" w:space="0" w:color="auto"/>
            <w:right w:val="none" w:sz="0" w:space="0" w:color="auto"/>
          </w:divBdr>
        </w:div>
        <w:div w:id="1544095477">
          <w:marLeft w:val="640"/>
          <w:marRight w:val="0"/>
          <w:marTop w:val="0"/>
          <w:marBottom w:val="0"/>
          <w:divBdr>
            <w:top w:val="none" w:sz="0" w:space="0" w:color="auto"/>
            <w:left w:val="none" w:sz="0" w:space="0" w:color="auto"/>
            <w:bottom w:val="none" w:sz="0" w:space="0" w:color="auto"/>
            <w:right w:val="none" w:sz="0" w:space="0" w:color="auto"/>
          </w:divBdr>
        </w:div>
        <w:div w:id="1975135199">
          <w:marLeft w:val="640"/>
          <w:marRight w:val="0"/>
          <w:marTop w:val="0"/>
          <w:marBottom w:val="0"/>
          <w:divBdr>
            <w:top w:val="none" w:sz="0" w:space="0" w:color="auto"/>
            <w:left w:val="none" w:sz="0" w:space="0" w:color="auto"/>
            <w:bottom w:val="none" w:sz="0" w:space="0" w:color="auto"/>
            <w:right w:val="none" w:sz="0" w:space="0" w:color="auto"/>
          </w:divBdr>
        </w:div>
        <w:div w:id="363557303">
          <w:marLeft w:val="640"/>
          <w:marRight w:val="0"/>
          <w:marTop w:val="0"/>
          <w:marBottom w:val="0"/>
          <w:divBdr>
            <w:top w:val="none" w:sz="0" w:space="0" w:color="auto"/>
            <w:left w:val="none" w:sz="0" w:space="0" w:color="auto"/>
            <w:bottom w:val="none" w:sz="0" w:space="0" w:color="auto"/>
            <w:right w:val="none" w:sz="0" w:space="0" w:color="auto"/>
          </w:divBdr>
        </w:div>
        <w:div w:id="370958444">
          <w:marLeft w:val="640"/>
          <w:marRight w:val="0"/>
          <w:marTop w:val="0"/>
          <w:marBottom w:val="0"/>
          <w:divBdr>
            <w:top w:val="none" w:sz="0" w:space="0" w:color="auto"/>
            <w:left w:val="none" w:sz="0" w:space="0" w:color="auto"/>
            <w:bottom w:val="none" w:sz="0" w:space="0" w:color="auto"/>
            <w:right w:val="none" w:sz="0" w:space="0" w:color="auto"/>
          </w:divBdr>
        </w:div>
        <w:div w:id="939332582">
          <w:marLeft w:val="640"/>
          <w:marRight w:val="0"/>
          <w:marTop w:val="0"/>
          <w:marBottom w:val="0"/>
          <w:divBdr>
            <w:top w:val="none" w:sz="0" w:space="0" w:color="auto"/>
            <w:left w:val="none" w:sz="0" w:space="0" w:color="auto"/>
            <w:bottom w:val="none" w:sz="0" w:space="0" w:color="auto"/>
            <w:right w:val="none" w:sz="0" w:space="0" w:color="auto"/>
          </w:divBdr>
        </w:div>
        <w:div w:id="2071879067">
          <w:marLeft w:val="640"/>
          <w:marRight w:val="0"/>
          <w:marTop w:val="0"/>
          <w:marBottom w:val="0"/>
          <w:divBdr>
            <w:top w:val="none" w:sz="0" w:space="0" w:color="auto"/>
            <w:left w:val="none" w:sz="0" w:space="0" w:color="auto"/>
            <w:bottom w:val="none" w:sz="0" w:space="0" w:color="auto"/>
            <w:right w:val="none" w:sz="0" w:space="0" w:color="auto"/>
          </w:divBdr>
        </w:div>
        <w:div w:id="890574108">
          <w:marLeft w:val="640"/>
          <w:marRight w:val="0"/>
          <w:marTop w:val="0"/>
          <w:marBottom w:val="0"/>
          <w:divBdr>
            <w:top w:val="none" w:sz="0" w:space="0" w:color="auto"/>
            <w:left w:val="none" w:sz="0" w:space="0" w:color="auto"/>
            <w:bottom w:val="none" w:sz="0" w:space="0" w:color="auto"/>
            <w:right w:val="none" w:sz="0" w:space="0" w:color="auto"/>
          </w:divBdr>
        </w:div>
        <w:div w:id="1928924188">
          <w:marLeft w:val="640"/>
          <w:marRight w:val="0"/>
          <w:marTop w:val="0"/>
          <w:marBottom w:val="0"/>
          <w:divBdr>
            <w:top w:val="none" w:sz="0" w:space="0" w:color="auto"/>
            <w:left w:val="none" w:sz="0" w:space="0" w:color="auto"/>
            <w:bottom w:val="none" w:sz="0" w:space="0" w:color="auto"/>
            <w:right w:val="none" w:sz="0" w:space="0" w:color="auto"/>
          </w:divBdr>
        </w:div>
        <w:div w:id="431626281">
          <w:marLeft w:val="640"/>
          <w:marRight w:val="0"/>
          <w:marTop w:val="0"/>
          <w:marBottom w:val="0"/>
          <w:divBdr>
            <w:top w:val="none" w:sz="0" w:space="0" w:color="auto"/>
            <w:left w:val="none" w:sz="0" w:space="0" w:color="auto"/>
            <w:bottom w:val="none" w:sz="0" w:space="0" w:color="auto"/>
            <w:right w:val="none" w:sz="0" w:space="0" w:color="auto"/>
          </w:divBdr>
        </w:div>
        <w:div w:id="1530995024">
          <w:marLeft w:val="640"/>
          <w:marRight w:val="0"/>
          <w:marTop w:val="0"/>
          <w:marBottom w:val="0"/>
          <w:divBdr>
            <w:top w:val="none" w:sz="0" w:space="0" w:color="auto"/>
            <w:left w:val="none" w:sz="0" w:space="0" w:color="auto"/>
            <w:bottom w:val="none" w:sz="0" w:space="0" w:color="auto"/>
            <w:right w:val="none" w:sz="0" w:space="0" w:color="auto"/>
          </w:divBdr>
        </w:div>
        <w:div w:id="486015058">
          <w:marLeft w:val="640"/>
          <w:marRight w:val="0"/>
          <w:marTop w:val="0"/>
          <w:marBottom w:val="0"/>
          <w:divBdr>
            <w:top w:val="none" w:sz="0" w:space="0" w:color="auto"/>
            <w:left w:val="none" w:sz="0" w:space="0" w:color="auto"/>
            <w:bottom w:val="none" w:sz="0" w:space="0" w:color="auto"/>
            <w:right w:val="none" w:sz="0" w:space="0" w:color="auto"/>
          </w:divBdr>
        </w:div>
        <w:div w:id="1340083468">
          <w:marLeft w:val="640"/>
          <w:marRight w:val="0"/>
          <w:marTop w:val="0"/>
          <w:marBottom w:val="0"/>
          <w:divBdr>
            <w:top w:val="none" w:sz="0" w:space="0" w:color="auto"/>
            <w:left w:val="none" w:sz="0" w:space="0" w:color="auto"/>
            <w:bottom w:val="none" w:sz="0" w:space="0" w:color="auto"/>
            <w:right w:val="none" w:sz="0" w:space="0" w:color="auto"/>
          </w:divBdr>
        </w:div>
        <w:div w:id="46422473">
          <w:marLeft w:val="640"/>
          <w:marRight w:val="0"/>
          <w:marTop w:val="0"/>
          <w:marBottom w:val="0"/>
          <w:divBdr>
            <w:top w:val="none" w:sz="0" w:space="0" w:color="auto"/>
            <w:left w:val="none" w:sz="0" w:space="0" w:color="auto"/>
            <w:bottom w:val="none" w:sz="0" w:space="0" w:color="auto"/>
            <w:right w:val="none" w:sz="0" w:space="0" w:color="auto"/>
          </w:divBdr>
        </w:div>
        <w:div w:id="576329828">
          <w:marLeft w:val="640"/>
          <w:marRight w:val="0"/>
          <w:marTop w:val="0"/>
          <w:marBottom w:val="0"/>
          <w:divBdr>
            <w:top w:val="none" w:sz="0" w:space="0" w:color="auto"/>
            <w:left w:val="none" w:sz="0" w:space="0" w:color="auto"/>
            <w:bottom w:val="none" w:sz="0" w:space="0" w:color="auto"/>
            <w:right w:val="none" w:sz="0" w:space="0" w:color="auto"/>
          </w:divBdr>
        </w:div>
        <w:div w:id="817723729">
          <w:marLeft w:val="640"/>
          <w:marRight w:val="0"/>
          <w:marTop w:val="0"/>
          <w:marBottom w:val="0"/>
          <w:divBdr>
            <w:top w:val="none" w:sz="0" w:space="0" w:color="auto"/>
            <w:left w:val="none" w:sz="0" w:space="0" w:color="auto"/>
            <w:bottom w:val="none" w:sz="0" w:space="0" w:color="auto"/>
            <w:right w:val="none" w:sz="0" w:space="0" w:color="auto"/>
          </w:divBdr>
        </w:div>
        <w:div w:id="1316035380">
          <w:marLeft w:val="640"/>
          <w:marRight w:val="0"/>
          <w:marTop w:val="0"/>
          <w:marBottom w:val="0"/>
          <w:divBdr>
            <w:top w:val="none" w:sz="0" w:space="0" w:color="auto"/>
            <w:left w:val="none" w:sz="0" w:space="0" w:color="auto"/>
            <w:bottom w:val="none" w:sz="0" w:space="0" w:color="auto"/>
            <w:right w:val="none" w:sz="0" w:space="0" w:color="auto"/>
          </w:divBdr>
        </w:div>
        <w:div w:id="748623872">
          <w:marLeft w:val="640"/>
          <w:marRight w:val="0"/>
          <w:marTop w:val="0"/>
          <w:marBottom w:val="0"/>
          <w:divBdr>
            <w:top w:val="none" w:sz="0" w:space="0" w:color="auto"/>
            <w:left w:val="none" w:sz="0" w:space="0" w:color="auto"/>
            <w:bottom w:val="none" w:sz="0" w:space="0" w:color="auto"/>
            <w:right w:val="none" w:sz="0" w:space="0" w:color="auto"/>
          </w:divBdr>
        </w:div>
        <w:div w:id="1441491428">
          <w:marLeft w:val="640"/>
          <w:marRight w:val="0"/>
          <w:marTop w:val="0"/>
          <w:marBottom w:val="0"/>
          <w:divBdr>
            <w:top w:val="none" w:sz="0" w:space="0" w:color="auto"/>
            <w:left w:val="none" w:sz="0" w:space="0" w:color="auto"/>
            <w:bottom w:val="none" w:sz="0" w:space="0" w:color="auto"/>
            <w:right w:val="none" w:sz="0" w:space="0" w:color="auto"/>
          </w:divBdr>
        </w:div>
        <w:div w:id="1893955666">
          <w:marLeft w:val="640"/>
          <w:marRight w:val="0"/>
          <w:marTop w:val="0"/>
          <w:marBottom w:val="0"/>
          <w:divBdr>
            <w:top w:val="none" w:sz="0" w:space="0" w:color="auto"/>
            <w:left w:val="none" w:sz="0" w:space="0" w:color="auto"/>
            <w:bottom w:val="none" w:sz="0" w:space="0" w:color="auto"/>
            <w:right w:val="none" w:sz="0" w:space="0" w:color="auto"/>
          </w:divBdr>
        </w:div>
        <w:div w:id="475420745">
          <w:marLeft w:val="640"/>
          <w:marRight w:val="0"/>
          <w:marTop w:val="0"/>
          <w:marBottom w:val="0"/>
          <w:divBdr>
            <w:top w:val="none" w:sz="0" w:space="0" w:color="auto"/>
            <w:left w:val="none" w:sz="0" w:space="0" w:color="auto"/>
            <w:bottom w:val="none" w:sz="0" w:space="0" w:color="auto"/>
            <w:right w:val="none" w:sz="0" w:space="0" w:color="auto"/>
          </w:divBdr>
        </w:div>
        <w:div w:id="120225294">
          <w:marLeft w:val="640"/>
          <w:marRight w:val="0"/>
          <w:marTop w:val="0"/>
          <w:marBottom w:val="0"/>
          <w:divBdr>
            <w:top w:val="none" w:sz="0" w:space="0" w:color="auto"/>
            <w:left w:val="none" w:sz="0" w:space="0" w:color="auto"/>
            <w:bottom w:val="none" w:sz="0" w:space="0" w:color="auto"/>
            <w:right w:val="none" w:sz="0" w:space="0" w:color="auto"/>
          </w:divBdr>
        </w:div>
        <w:div w:id="222564709">
          <w:marLeft w:val="640"/>
          <w:marRight w:val="0"/>
          <w:marTop w:val="0"/>
          <w:marBottom w:val="0"/>
          <w:divBdr>
            <w:top w:val="none" w:sz="0" w:space="0" w:color="auto"/>
            <w:left w:val="none" w:sz="0" w:space="0" w:color="auto"/>
            <w:bottom w:val="none" w:sz="0" w:space="0" w:color="auto"/>
            <w:right w:val="none" w:sz="0" w:space="0" w:color="auto"/>
          </w:divBdr>
        </w:div>
        <w:div w:id="1771928215">
          <w:marLeft w:val="640"/>
          <w:marRight w:val="0"/>
          <w:marTop w:val="0"/>
          <w:marBottom w:val="0"/>
          <w:divBdr>
            <w:top w:val="none" w:sz="0" w:space="0" w:color="auto"/>
            <w:left w:val="none" w:sz="0" w:space="0" w:color="auto"/>
            <w:bottom w:val="none" w:sz="0" w:space="0" w:color="auto"/>
            <w:right w:val="none" w:sz="0" w:space="0" w:color="auto"/>
          </w:divBdr>
        </w:div>
        <w:div w:id="705179784">
          <w:marLeft w:val="640"/>
          <w:marRight w:val="0"/>
          <w:marTop w:val="0"/>
          <w:marBottom w:val="0"/>
          <w:divBdr>
            <w:top w:val="none" w:sz="0" w:space="0" w:color="auto"/>
            <w:left w:val="none" w:sz="0" w:space="0" w:color="auto"/>
            <w:bottom w:val="none" w:sz="0" w:space="0" w:color="auto"/>
            <w:right w:val="none" w:sz="0" w:space="0" w:color="auto"/>
          </w:divBdr>
        </w:div>
        <w:div w:id="2048677333">
          <w:marLeft w:val="640"/>
          <w:marRight w:val="0"/>
          <w:marTop w:val="0"/>
          <w:marBottom w:val="0"/>
          <w:divBdr>
            <w:top w:val="none" w:sz="0" w:space="0" w:color="auto"/>
            <w:left w:val="none" w:sz="0" w:space="0" w:color="auto"/>
            <w:bottom w:val="none" w:sz="0" w:space="0" w:color="auto"/>
            <w:right w:val="none" w:sz="0" w:space="0" w:color="auto"/>
          </w:divBdr>
        </w:div>
        <w:div w:id="1688410279">
          <w:marLeft w:val="640"/>
          <w:marRight w:val="0"/>
          <w:marTop w:val="0"/>
          <w:marBottom w:val="0"/>
          <w:divBdr>
            <w:top w:val="none" w:sz="0" w:space="0" w:color="auto"/>
            <w:left w:val="none" w:sz="0" w:space="0" w:color="auto"/>
            <w:bottom w:val="none" w:sz="0" w:space="0" w:color="auto"/>
            <w:right w:val="none" w:sz="0" w:space="0" w:color="auto"/>
          </w:divBdr>
        </w:div>
        <w:div w:id="1333145168">
          <w:marLeft w:val="640"/>
          <w:marRight w:val="0"/>
          <w:marTop w:val="0"/>
          <w:marBottom w:val="0"/>
          <w:divBdr>
            <w:top w:val="none" w:sz="0" w:space="0" w:color="auto"/>
            <w:left w:val="none" w:sz="0" w:space="0" w:color="auto"/>
            <w:bottom w:val="none" w:sz="0" w:space="0" w:color="auto"/>
            <w:right w:val="none" w:sz="0" w:space="0" w:color="auto"/>
          </w:divBdr>
        </w:div>
        <w:div w:id="1538465846">
          <w:marLeft w:val="640"/>
          <w:marRight w:val="0"/>
          <w:marTop w:val="0"/>
          <w:marBottom w:val="0"/>
          <w:divBdr>
            <w:top w:val="none" w:sz="0" w:space="0" w:color="auto"/>
            <w:left w:val="none" w:sz="0" w:space="0" w:color="auto"/>
            <w:bottom w:val="none" w:sz="0" w:space="0" w:color="auto"/>
            <w:right w:val="none" w:sz="0" w:space="0" w:color="auto"/>
          </w:divBdr>
        </w:div>
        <w:div w:id="917446284">
          <w:marLeft w:val="640"/>
          <w:marRight w:val="0"/>
          <w:marTop w:val="0"/>
          <w:marBottom w:val="0"/>
          <w:divBdr>
            <w:top w:val="none" w:sz="0" w:space="0" w:color="auto"/>
            <w:left w:val="none" w:sz="0" w:space="0" w:color="auto"/>
            <w:bottom w:val="none" w:sz="0" w:space="0" w:color="auto"/>
            <w:right w:val="none" w:sz="0" w:space="0" w:color="auto"/>
          </w:divBdr>
        </w:div>
        <w:div w:id="1864635685">
          <w:marLeft w:val="640"/>
          <w:marRight w:val="0"/>
          <w:marTop w:val="0"/>
          <w:marBottom w:val="0"/>
          <w:divBdr>
            <w:top w:val="none" w:sz="0" w:space="0" w:color="auto"/>
            <w:left w:val="none" w:sz="0" w:space="0" w:color="auto"/>
            <w:bottom w:val="none" w:sz="0" w:space="0" w:color="auto"/>
            <w:right w:val="none" w:sz="0" w:space="0" w:color="auto"/>
          </w:divBdr>
        </w:div>
        <w:div w:id="987979995">
          <w:marLeft w:val="640"/>
          <w:marRight w:val="0"/>
          <w:marTop w:val="0"/>
          <w:marBottom w:val="0"/>
          <w:divBdr>
            <w:top w:val="none" w:sz="0" w:space="0" w:color="auto"/>
            <w:left w:val="none" w:sz="0" w:space="0" w:color="auto"/>
            <w:bottom w:val="none" w:sz="0" w:space="0" w:color="auto"/>
            <w:right w:val="none" w:sz="0" w:space="0" w:color="auto"/>
          </w:divBdr>
        </w:div>
        <w:div w:id="1137183056">
          <w:marLeft w:val="640"/>
          <w:marRight w:val="0"/>
          <w:marTop w:val="0"/>
          <w:marBottom w:val="0"/>
          <w:divBdr>
            <w:top w:val="none" w:sz="0" w:space="0" w:color="auto"/>
            <w:left w:val="none" w:sz="0" w:space="0" w:color="auto"/>
            <w:bottom w:val="none" w:sz="0" w:space="0" w:color="auto"/>
            <w:right w:val="none" w:sz="0" w:space="0" w:color="auto"/>
          </w:divBdr>
        </w:div>
        <w:div w:id="1070075657">
          <w:marLeft w:val="640"/>
          <w:marRight w:val="0"/>
          <w:marTop w:val="0"/>
          <w:marBottom w:val="0"/>
          <w:divBdr>
            <w:top w:val="none" w:sz="0" w:space="0" w:color="auto"/>
            <w:left w:val="none" w:sz="0" w:space="0" w:color="auto"/>
            <w:bottom w:val="none" w:sz="0" w:space="0" w:color="auto"/>
            <w:right w:val="none" w:sz="0" w:space="0" w:color="auto"/>
          </w:divBdr>
        </w:div>
        <w:div w:id="1744377878">
          <w:marLeft w:val="640"/>
          <w:marRight w:val="0"/>
          <w:marTop w:val="0"/>
          <w:marBottom w:val="0"/>
          <w:divBdr>
            <w:top w:val="none" w:sz="0" w:space="0" w:color="auto"/>
            <w:left w:val="none" w:sz="0" w:space="0" w:color="auto"/>
            <w:bottom w:val="none" w:sz="0" w:space="0" w:color="auto"/>
            <w:right w:val="none" w:sz="0" w:space="0" w:color="auto"/>
          </w:divBdr>
        </w:div>
        <w:div w:id="630982381">
          <w:marLeft w:val="640"/>
          <w:marRight w:val="0"/>
          <w:marTop w:val="0"/>
          <w:marBottom w:val="0"/>
          <w:divBdr>
            <w:top w:val="none" w:sz="0" w:space="0" w:color="auto"/>
            <w:left w:val="none" w:sz="0" w:space="0" w:color="auto"/>
            <w:bottom w:val="none" w:sz="0" w:space="0" w:color="auto"/>
            <w:right w:val="none" w:sz="0" w:space="0" w:color="auto"/>
          </w:divBdr>
        </w:div>
        <w:div w:id="995643287">
          <w:marLeft w:val="640"/>
          <w:marRight w:val="0"/>
          <w:marTop w:val="0"/>
          <w:marBottom w:val="0"/>
          <w:divBdr>
            <w:top w:val="none" w:sz="0" w:space="0" w:color="auto"/>
            <w:left w:val="none" w:sz="0" w:space="0" w:color="auto"/>
            <w:bottom w:val="none" w:sz="0" w:space="0" w:color="auto"/>
            <w:right w:val="none" w:sz="0" w:space="0" w:color="auto"/>
          </w:divBdr>
        </w:div>
        <w:div w:id="1847135403">
          <w:marLeft w:val="640"/>
          <w:marRight w:val="0"/>
          <w:marTop w:val="0"/>
          <w:marBottom w:val="0"/>
          <w:divBdr>
            <w:top w:val="none" w:sz="0" w:space="0" w:color="auto"/>
            <w:left w:val="none" w:sz="0" w:space="0" w:color="auto"/>
            <w:bottom w:val="none" w:sz="0" w:space="0" w:color="auto"/>
            <w:right w:val="none" w:sz="0" w:space="0" w:color="auto"/>
          </w:divBdr>
        </w:div>
        <w:div w:id="2002276276">
          <w:marLeft w:val="640"/>
          <w:marRight w:val="0"/>
          <w:marTop w:val="0"/>
          <w:marBottom w:val="0"/>
          <w:divBdr>
            <w:top w:val="none" w:sz="0" w:space="0" w:color="auto"/>
            <w:left w:val="none" w:sz="0" w:space="0" w:color="auto"/>
            <w:bottom w:val="none" w:sz="0" w:space="0" w:color="auto"/>
            <w:right w:val="none" w:sz="0" w:space="0" w:color="auto"/>
          </w:divBdr>
        </w:div>
        <w:div w:id="1332175146">
          <w:marLeft w:val="640"/>
          <w:marRight w:val="0"/>
          <w:marTop w:val="0"/>
          <w:marBottom w:val="0"/>
          <w:divBdr>
            <w:top w:val="none" w:sz="0" w:space="0" w:color="auto"/>
            <w:left w:val="none" w:sz="0" w:space="0" w:color="auto"/>
            <w:bottom w:val="none" w:sz="0" w:space="0" w:color="auto"/>
            <w:right w:val="none" w:sz="0" w:space="0" w:color="auto"/>
          </w:divBdr>
        </w:div>
        <w:div w:id="868034721">
          <w:marLeft w:val="640"/>
          <w:marRight w:val="0"/>
          <w:marTop w:val="0"/>
          <w:marBottom w:val="0"/>
          <w:divBdr>
            <w:top w:val="none" w:sz="0" w:space="0" w:color="auto"/>
            <w:left w:val="none" w:sz="0" w:space="0" w:color="auto"/>
            <w:bottom w:val="none" w:sz="0" w:space="0" w:color="auto"/>
            <w:right w:val="none" w:sz="0" w:space="0" w:color="auto"/>
          </w:divBdr>
        </w:div>
        <w:div w:id="805391065">
          <w:marLeft w:val="640"/>
          <w:marRight w:val="0"/>
          <w:marTop w:val="0"/>
          <w:marBottom w:val="0"/>
          <w:divBdr>
            <w:top w:val="none" w:sz="0" w:space="0" w:color="auto"/>
            <w:left w:val="none" w:sz="0" w:space="0" w:color="auto"/>
            <w:bottom w:val="none" w:sz="0" w:space="0" w:color="auto"/>
            <w:right w:val="none" w:sz="0" w:space="0" w:color="auto"/>
          </w:divBdr>
        </w:div>
        <w:div w:id="1967390858">
          <w:marLeft w:val="640"/>
          <w:marRight w:val="0"/>
          <w:marTop w:val="0"/>
          <w:marBottom w:val="0"/>
          <w:divBdr>
            <w:top w:val="none" w:sz="0" w:space="0" w:color="auto"/>
            <w:left w:val="none" w:sz="0" w:space="0" w:color="auto"/>
            <w:bottom w:val="none" w:sz="0" w:space="0" w:color="auto"/>
            <w:right w:val="none" w:sz="0" w:space="0" w:color="auto"/>
          </w:divBdr>
        </w:div>
        <w:div w:id="904681932">
          <w:marLeft w:val="640"/>
          <w:marRight w:val="0"/>
          <w:marTop w:val="0"/>
          <w:marBottom w:val="0"/>
          <w:divBdr>
            <w:top w:val="none" w:sz="0" w:space="0" w:color="auto"/>
            <w:left w:val="none" w:sz="0" w:space="0" w:color="auto"/>
            <w:bottom w:val="none" w:sz="0" w:space="0" w:color="auto"/>
            <w:right w:val="none" w:sz="0" w:space="0" w:color="auto"/>
          </w:divBdr>
        </w:div>
      </w:divsChild>
    </w:div>
    <w:div w:id="81265862">
      <w:bodyDiv w:val="1"/>
      <w:marLeft w:val="0"/>
      <w:marRight w:val="0"/>
      <w:marTop w:val="0"/>
      <w:marBottom w:val="0"/>
      <w:divBdr>
        <w:top w:val="none" w:sz="0" w:space="0" w:color="auto"/>
        <w:left w:val="none" w:sz="0" w:space="0" w:color="auto"/>
        <w:bottom w:val="none" w:sz="0" w:space="0" w:color="auto"/>
        <w:right w:val="none" w:sz="0" w:space="0" w:color="auto"/>
      </w:divBdr>
    </w:div>
    <w:div w:id="88278168">
      <w:bodyDiv w:val="1"/>
      <w:marLeft w:val="0"/>
      <w:marRight w:val="0"/>
      <w:marTop w:val="0"/>
      <w:marBottom w:val="0"/>
      <w:divBdr>
        <w:top w:val="none" w:sz="0" w:space="0" w:color="auto"/>
        <w:left w:val="none" w:sz="0" w:space="0" w:color="auto"/>
        <w:bottom w:val="none" w:sz="0" w:space="0" w:color="auto"/>
        <w:right w:val="none" w:sz="0" w:space="0" w:color="auto"/>
      </w:divBdr>
      <w:divsChild>
        <w:div w:id="675695184">
          <w:marLeft w:val="640"/>
          <w:marRight w:val="0"/>
          <w:marTop w:val="0"/>
          <w:marBottom w:val="0"/>
          <w:divBdr>
            <w:top w:val="none" w:sz="0" w:space="0" w:color="auto"/>
            <w:left w:val="none" w:sz="0" w:space="0" w:color="auto"/>
            <w:bottom w:val="none" w:sz="0" w:space="0" w:color="auto"/>
            <w:right w:val="none" w:sz="0" w:space="0" w:color="auto"/>
          </w:divBdr>
        </w:div>
        <w:div w:id="1828741102">
          <w:marLeft w:val="640"/>
          <w:marRight w:val="0"/>
          <w:marTop w:val="0"/>
          <w:marBottom w:val="0"/>
          <w:divBdr>
            <w:top w:val="none" w:sz="0" w:space="0" w:color="auto"/>
            <w:left w:val="none" w:sz="0" w:space="0" w:color="auto"/>
            <w:bottom w:val="none" w:sz="0" w:space="0" w:color="auto"/>
            <w:right w:val="none" w:sz="0" w:space="0" w:color="auto"/>
          </w:divBdr>
        </w:div>
        <w:div w:id="1573656995">
          <w:marLeft w:val="640"/>
          <w:marRight w:val="0"/>
          <w:marTop w:val="0"/>
          <w:marBottom w:val="0"/>
          <w:divBdr>
            <w:top w:val="none" w:sz="0" w:space="0" w:color="auto"/>
            <w:left w:val="none" w:sz="0" w:space="0" w:color="auto"/>
            <w:bottom w:val="none" w:sz="0" w:space="0" w:color="auto"/>
            <w:right w:val="none" w:sz="0" w:space="0" w:color="auto"/>
          </w:divBdr>
        </w:div>
        <w:div w:id="213128846">
          <w:marLeft w:val="640"/>
          <w:marRight w:val="0"/>
          <w:marTop w:val="0"/>
          <w:marBottom w:val="0"/>
          <w:divBdr>
            <w:top w:val="none" w:sz="0" w:space="0" w:color="auto"/>
            <w:left w:val="none" w:sz="0" w:space="0" w:color="auto"/>
            <w:bottom w:val="none" w:sz="0" w:space="0" w:color="auto"/>
            <w:right w:val="none" w:sz="0" w:space="0" w:color="auto"/>
          </w:divBdr>
        </w:div>
        <w:div w:id="1214732911">
          <w:marLeft w:val="640"/>
          <w:marRight w:val="0"/>
          <w:marTop w:val="0"/>
          <w:marBottom w:val="0"/>
          <w:divBdr>
            <w:top w:val="none" w:sz="0" w:space="0" w:color="auto"/>
            <w:left w:val="none" w:sz="0" w:space="0" w:color="auto"/>
            <w:bottom w:val="none" w:sz="0" w:space="0" w:color="auto"/>
            <w:right w:val="none" w:sz="0" w:space="0" w:color="auto"/>
          </w:divBdr>
        </w:div>
        <w:div w:id="1797530377">
          <w:marLeft w:val="640"/>
          <w:marRight w:val="0"/>
          <w:marTop w:val="0"/>
          <w:marBottom w:val="0"/>
          <w:divBdr>
            <w:top w:val="none" w:sz="0" w:space="0" w:color="auto"/>
            <w:left w:val="none" w:sz="0" w:space="0" w:color="auto"/>
            <w:bottom w:val="none" w:sz="0" w:space="0" w:color="auto"/>
            <w:right w:val="none" w:sz="0" w:space="0" w:color="auto"/>
          </w:divBdr>
        </w:div>
        <w:div w:id="267737309">
          <w:marLeft w:val="640"/>
          <w:marRight w:val="0"/>
          <w:marTop w:val="0"/>
          <w:marBottom w:val="0"/>
          <w:divBdr>
            <w:top w:val="none" w:sz="0" w:space="0" w:color="auto"/>
            <w:left w:val="none" w:sz="0" w:space="0" w:color="auto"/>
            <w:bottom w:val="none" w:sz="0" w:space="0" w:color="auto"/>
            <w:right w:val="none" w:sz="0" w:space="0" w:color="auto"/>
          </w:divBdr>
        </w:div>
        <w:div w:id="711149383">
          <w:marLeft w:val="640"/>
          <w:marRight w:val="0"/>
          <w:marTop w:val="0"/>
          <w:marBottom w:val="0"/>
          <w:divBdr>
            <w:top w:val="none" w:sz="0" w:space="0" w:color="auto"/>
            <w:left w:val="none" w:sz="0" w:space="0" w:color="auto"/>
            <w:bottom w:val="none" w:sz="0" w:space="0" w:color="auto"/>
            <w:right w:val="none" w:sz="0" w:space="0" w:color="auto"/>
          </w:divBdr>
        </w:div>
        <w:div w:id="484902710">
          <w:marLeft w:val="640"/>
          <w:marRight w:val="0"/>
          <w:marTop w:val="0"/>
          <w:marBottom w:val="0"/>
          <w:divBdr>
            <w:top w:val="none" w:sz="0" w:space="0" w:color="auto"/>
            <w:left w:val="none" w:sz="0" w:space="0" w:color="auto"/>
            <w:bottom w:val="none" w:sz="0" w:space="0" w:color="auto"/>
            <w:right w:val="none" w:sz="0" w:space="0" w:color="auto"/>
          </w:divBdr>
        </w:div>
        <w:div w:id="996692055">
          <w:marLeft w:val="640"/>
          <w:marRight w:val="0"/>
          <w:marTop w:val="0"/>
          <w:marBottom w:val="0"/>
          <w:divBdr>
            <w:top w:val="none" w:sz="0" w:space="0" w:color="auto"/>
            <w:left w:val="none" w:sz="0" w:space="0" w:color="auto"/>
            <w:bottom w:val="none" w:sz="0" w:space="0" w:color="auto"/>
            <w:right w:val="none" w:sz="0" w:space="0" w:color="auto"/>
          </w:divBdr>
        </w:div>
        <w:div w:id="1225600028">
          <w:marLeft w:val="640"/>
          <w:marRight w:val="0"/>
          <w:marTop w:val="0"/>
          <w:marBottom w:val="0"/>
          <w:divBdr>
            <w:top w:val="none" w:sz="0" w:space="0" w:color="auto"/>
            <w:left w:val="none" w:sz="0" w:space="0" w:color="auto"/>
            <w:bottom w:val="none" w:sz="0" w:space="0" w:color="auto"/>
            <w:right w:val="none" w:sz="0" w:space="0" w:color="auto"/>
          </w:divBdr>
        </w:div>
        <w:div w:id="939796378">
          <w:marLeft w:val="640"/>
          <w:marRight w:val="0"/>
          <w:marTop w:val="0"/>
          <w:marBottom w:val="0"/>
          <w:divBdr>
            <w:top w:val="none" w:sz="0" w:space="0" w:color="auto"/>
            <w:left w:val="none" w:sz="0" w:space="0" w:color="auto"/>
            <w:bottom w:val="none" w:sz="0" w:space="0" w:color="auto"/>
            <w:right w:val="none" w:sz="0" w:space="0" w:color="auto"/>
          </w:divBdr>
        </w:div>
        <w:div w:id="1286617054">
          <w:marLeft w:val="640"/>
          <w:marRight w:val="0"/>
          <w:marTop w:val="0"/>
          <w:marBottom w:val="0"/>
          <w:divBdr>
            <w:top w:val="none" w:sz="0" w:space="0" w:color="auto"/>
            <w:left w:val="none" w:sz="0" w:space="0" w:color="auto"/>
            <w:bottom w:val="none" w:sz="0" w:space="0" w:color="auto"/>
            <w:right w:val="none" w:sz="0" w:space="0" w:color="auto"/>
          </w:divBdr>
        </w:div>
        <w:div w:id="1263997618">
          <w:marLeft w:val="640"/>
          <w:marRight w:val="0"/>
          <w:marTop w:val="0"/>
          <w:marBottom w:val="0"/>
          <w:divBdr>
            <w:top w:val="none" w:sz="0" w:space="0" w:color="auto"/>
            <w:left w:val="none" w:sz="0" w:space="0" w:color="auto"/>
            <w:bottom w:val="none" w:sz="0" w:space="0" w:color="auto"/>
            <w:right w:val="none" w:sz="0" w:space="0" w:color="auto"/>
          </w:divBdr>
        </w:div>
        <w:div w:id="1280912340">
          <w:marLeft w:val="640"/>
          <w:marRight w:val="0"/>
          <w:marTop w:val="0"/>
          <w:marBottom w:val="0"/>
          <w:divBdr>
            <w:top w:val="none" w:sz="0" w:space="0" w:color="auto"/>
            <w:left w:val="none" w:sz="0" w:space="0" w:color="auto"/>
            <w:bottom w:val="none" w:sz="0" w:space="0" w:color="auto"/>
            <w:right w:val="none" w:sz="0" w:space="0" w:color="auto"/>
          </w:divBdr>
        </w:div>
        <w:div w:id="152070052">
          <w:marLeft w:val="640"/>
          <w:marRight w:val="0"/>
          <w:marTop w:val="0"/>
          <w:marBottom w:val="0"/>
          <w:divBdr>
            <w:top w:val="none" w:sz="0" w:space="0" w:color="auto"/>
            <w:left w:val="none" w:sz="0" w:space="0" w:color="auto"/>
            <w:bottom w:val="none" w:sz="0" w:space="0" w:color="auto"/>
            <w:right w:val="none" w:sz="0" w:space="0" w:color="auto"/>
          </w:divBdr>
        </w:div>
        <w:div w:id="765346878">
          <w:marLeft w:val="640"/>
          <w:marRight w:val="0"/>
          <w:marTop w:val="0"/>
          <w:marBottom w:val="0"/>
          <w:divBdr>
            <w:top w:val="none" w:sz="0" w:space="0" w:color="auto"/>
            <w:left w:val="none" w:sz="0" w:space="0" w:color="auto"/>
            <w:bottom w:val="none" w:sz="0" w:space="0" w:color="auto"/>
            <w:right w:val="none" w:sz="0" w:space="0" w:color="auto"/>
          </w:divBdr>
        </w:div>
        <w:div w:id="512378166">
          <w:marLeft w:val="640"/>
          <w:marRight w:val="0"/>
          <w:marTop w:val="0"/>
          <w:marBottom w:val="0"/>
          <w:divBdr>
            <w:top w:val="none" w:sz="0" w:space="0" w:color="auto"/>
            <w:left w:val="none" w:sz="0" w:space="0" w:color="auto"/>
            <w:bottom w:val="none" w:sz="0" w:space="0" w:color="auto"/>
            <w:right w:val="none" w:sz="0" w:space="0" w:color="auto"/>
          </w:divBdr>
        </w:div>
        <w:div w:id="898321605">
          <w:marLeft w:val="640"/>
          <w:marRight w:val="0"/>
          <w:marTop w:val="0"/>
          <w:marBottom w:val="0"/>
          <w:divBdr>
            <w:top w:val="none" w:sz="0" w:space="0" w:color="auto"/>
            <w:left w:val="none" w:sz="0" w:space="0" w:color="auto"/>
            <w:bottom w:val="none" w:sz="0" w:space="0" w:color="auto"/>
            <w:right w:val="none" w:sz="0" w:space="0" w:color="auto"/>
          </w:divBdr>
        </w:div>
        <w:div w:id="1044065340">
          <w:marLeft w:val="640"/>
          <w:marRight w:val="0"/>
          <w:marTop w:val="0"/>
          <w:marBottom w:val="0"/>
          <w:divBdr>
            <w:top w:val="none" w:sz="0" w:space="0" w:color="auto"/>
            <w:left w:val="none" w:sz="0" w:space="0" w:color="auto"/>
            <w:bottom w:val="none" w:sz="0" w:space="0" w:color="auto"/>
            <w:right w:val="none" w:sz="0" w:space="0" w:color="auto"/>
          </w:divBdr>
        </w:div>
        <w:div w:id="155734379">
          <w:marLeft w:val="640"/>
          <w:marRight w:val="0"/>
          <w:marTop w:val="0"/>
          <w:marBottom w:val="0"/>
          <w:divBdr>
            <w:top w:val="none" w:sz="0" w:space="0" w:color="auto"/>
            <w:left w:val="none" w:sz="0" w:space="0" w:color="auto"/>
            <w:bottom w:val="none" w:sz="0" w:space="0" w:color="auto"/>
            <w:right w:val="none" w:sz="0" w:space="0" w:color="auto"/>
          </w:divBdr>
        </w:div>
        <w:div w:id="619070776">
          <w:marLeft w:val="640"/>
          <w:marRight w:val="0"/>
          <w:marTop w:val="0"/>
          <w:marBottom w:val="0"/>
          <w:divBdr>
            <w:top w:val="none" w:sz="0" w:space="0" w:color="auto"/>
            <w:left w:val="none" w:sz="0" w:space="0" w:color="auto"/>
            <w:bottom w:val="none" w:sz="0" w:space="0" w:color="auto"/>
            <w:right w:val="none" w:sz="0" w:space="0" w:color="auto"/>
          </w:divBdr>
        </w:div>
        <w:div w:id="433019205">
          <w:marLeft w:val="640"/>
          <w:marRight w:val="0"/>
          <w:marTop w:val="0"/>
          <w:marBottom w:val="0"/>
          <w:divBdr>
            <w:top w:val="none" w:sz="0" w:space="0" w:color="auto"/>
            <w:left w:val="none" w:sz="0" w:space="0" w:color="auto"/>
            <w:bottom w:val="none" w:sz="0" w:space="0" w:color="auto"/>
            <w:right w:val="none" w:sz="0" w:space="0" w:color="auto"/>
          </w:divBdr>
        </w:div>
        <w:div w:id="1092505128">
          <w:marLeft w:val="640"/>
          <w:marRight w:val="0"/>
          <w:marTop w:val="0"/>
          <w:marBottom w:val="0"/>
          <w:divBdr>
            <w:top w:val="none" w:sz="0" w:space="0" w:color="auto"/>
            <w:left w:val="none" w:sz="0" w:space="0" w:color="auto"/>
            <w:bottom w:val="none" w:sz="0" w:space="0" w:color="auto"/>
            <w:right w:val="none" w:sz="0" w:space="0" w:color="auto"/>
          </w:divBdr>
        </w:div>
        <w:div w:id="1838228986">
          <w:marLeft w:val="640"/>
          <w:marRight w:val="0"/>
          <w:marTop w:val="0"/>
          <w:marBottom w:val="0"/>
          <w:divBdr>
            <w:top w:val="none" w:sz="0" w:space="0" w:color="auto"/>
            <w:left w:val="none" w:sz="0" w:space="0" w:color="auto"/>
            <w:bottom w:val="none" w:sz="0" w:space="0" w:color="auto"/>
            <w:right w:val="none" w:sz="0" w:space="0" w:color="auto"/>
          </w:divBdr>
        </w:div>
        <w:div w:id="2028748578">
          <w:marLeft w:val="640"/>
          <w:marRight w:val="0"/>
          <w:marTop w:val="0"/>
          <w:marBottom w:val="0"/>
          <w:divBdr>
            <w:top w:val="none" w:sz="0" w:space="0" w:color="auto"/>
            <w:left w:val="none" w:sz="0" w:space="0" w:color="auto"/>
            <w:bottom w:val="none" w:sz="0" w:space="0" w:color="auto"/>
            <w:right w:val="none" w:sz="0" w:space="0" w:color="auto"/>
          </w:divBdr>
        </w:div>
        <w:div w:id="464468314">
          <w:marLeft w:val="640"/>
          <w:marRight w:val="0"/>
          <w:marTop w:val="0"/>
          <w:marBottom w:val="0"/>
          <w:divBdr>
            <w:top w:val="none" w:sz="0" w:space="0" w:color="auto"/>
            <w:left w:val="none" w:sz="0" w:space="0" w:color="auto"/>
            <w:bottom w:val="none" w:sz="0" w:space="0" w:color="auto"/>
            <w:right w:val="none" w:sz="0" w:space="0" w:color="auto"/>
          </w:divBdr>
        </w:div>
        <w:div w:id="1345282102">
          <w:marLeft w:val="640"/>
          <w:marRight w:val="0"/>
          <w:marTop w:val="0"/>
          <w:marBottom w:val="0"/>
          <w:divBdr>
            <w:top w:val="none" w:sz="0" w:space="0" w:color="auto"/>
            <w:left w:val="none" w:sz="0" w:space="0" w:color="auto"/>
            <w:bottom w:val="none" w:sz="0" w:space="0" w:color="auto"/>
            <w:right w:val="none" w:sz="0" w:space="0" w:color="auto"/>
          </w:divBdr>
        </w:div>
        <w:div w:id="695084501">
          <w:marLeft w:val="640"/>
          <w:marRight w:val="0"/>
          <w:marTop w:val="0"/>
          <w:marBottom w:val="0"/>
          <w:divBdr>
            <w:top w:val="none" w:sz="0" w:space="0" w:color="auto"/>
            <w:left w:val="none" w:sz="0" w:space="0" w:color="auto"/>
            <w:bottom w:val="none" w:sz="0" w:space="0" w:color="auto"/>
            <w:right w:val="none" w:sz="0" w:space="0" w:color="auto"/>
          </w:divBdr>
        </w:div>
        <w:div w:id="1911383271">
          <w:marLeft w:val="640"/>
          <w:marRight w:val="0"/>
          <w:marTop w:val="0"/>
          <w:marBottom w:val="0"/>
          <w:divBdr>
            <w:top w:val="none" w:sz="0" w:space="0" w:color="auto"/>
            <w:left w:val="none" w:sz="0" w:space="0" w:color="auto"/>
            <w:bottom w:val="none" w:sz="0" w:space="0" w:color="auto"/>
            <w:right w:val="none" w:sz="0" w:space="0" w:color="auto"/>
          </w:divBdr>
        </w:div>
        <w:div w:id="369964470">
          <w:marLeft w:val="640"/>
          <w:marRight w:val="0"/>
          <w:marTop w:val="0"/>
          <w:marBottom w:val="0"/>
          <w:divBdr>
            <w:top w:val="none" w:sz="0" w:space="0" w:color="auto"/>
            <w:left w:val="none" w:sz="0" w:space="0" w:color="auto"/>
            <w:bottom w:val="none" w:sz="0" w:space="0" w:color="auto"/>
            <w:right w:val="none" w:sz="0" w:space="0" w:color="auto"/>
          </w:divBdr>
        </w:div>
        <w:div w:id="436171508">
          <w:marLeft w:val="640"/>
          <w:marRight w:val="0"/>
          <w:marTop w:val="0"/>
          <w:marBottom w:val="0"/>
          <w:divBdr>
            <w:top w:val="none" w:sz="0" w:space="0" w:color="auto"/>
            <w:left w:val="none" w:sz="0" w:space="0" w:color="auto"/>
            <w:bottom w:val="none" w:sz="0" w:space="0" w:color="auto"/>
            <w:right w:val="none" w:sz="0" w:space="0" w:color="auto"/>
          </w:divBdr>
        </w:div>
        <w:div w:id="745617783">
          <w:marLeft w:val="640"/>
          <w:marRight w:val="0"/>
          <w:marTop w:val="0"/>
          <w:marBottom w:val="0"/>
          <w:divBdr>
            <w:top w:val="none" w:sz="0" w:space="0" w:color="auto"/>
            <w:left w:val="none" w:sz="0" w:space="0" w:color="auto"/>
            <w:bottom w:val="none" w:sz="0" w:space="0" w:color="auto"/>
            <w:right w:val="none" w:sz="0" w:space="0" w:color="auto"/>
          </w:divBdr>
        </w:div>
        <w:div w:id="371685418">
          <w:marLeft w:val="640"/>
          <w:marRight w:val="0"/>
          <w:marTop w:val="0"/>
          <w:marBottom w:val="0"/>
          <w:divBdr>
            <w:top w:val="none" w:sz="0" w:space="0" w:color="auto"/>
            <w:left w:val="none" w:sz="0" w:space="0" w:color="auto"/>
            <w:bottom w:val="none" w:sz="0" w:space="0" w:color="auto"/>
            <w:right w:val="none" w:sz="0" w:space="0" w:color="auto"/>
          </w:divBdr>
        </w:div>
        <w:div w:id="425461244">
          <w:marLeft w:val="640"/>
          <w:marRight w:val="0"/>
          <w:marTop w:val="0"/>
          <w:marBottom w:val="0"/>
          <w:divBdr>
            <w:top w:val="none" w:sz="0" w:space="0" w:color="auto"/>
            <w:left w:val="none" w:sz="0" w:space="0" w:color="auto"/>
            <w:bottom w:val="none" w:sz="0" w:space="0" w:color="auto"/>
            <w:right w:val="none" w:sz="0" w:space="0" w:color="auto"/>
          </w:divBdr>
        </w:div>
        <w:div w:id="738942962">
          <w:marLeft w:val="640"/>
          <w:marRight w:val="0"/>
          <w:marTop w:val="0"/>
          <w:marBottom w:val="0"/>
          <w:divBdr>
            <w:top w:val="none" w:sz="0" w:space="0" w:color="auto"/>
            <w:left w:val="none" w:sz="0" w:space="0" w:color="auto"/>
            <w:bottom w:val="none" w:sz="0" w:space="0" w:color="auto"/>
            <w:right w:val="none" w:sz="0" w:space="0" w:color="auto"/>
          </w:divBdr>
        </w:div>
        <w:div w:id="1529949446">
          <w:marLeft w:val="640"/>
          <w:marRight w:val="0"/>
          <w:marTop w:val="0"/>
          <w:marBottom w:val="0"/>
          <w:divBdr>
            <w:top w:val="none" w:sz="0" w:space="0" w:color="auto"/>
            <w:left w:val="none" w:sz="0" w:space="0" w:color="auto"/>
            <w:bottom w:val="none" w:sz="0" w:space="0" w:color="auto"/>
            <w:right w:val="none" w:sz="0" w:space="0" w:color="auto"/>
          </w:divBdr>
        </w:div>
        <w:div w:id="1141459782">
          <w:marLeft w:val="640"/>
          <w:marRight w:val="0"/>
          <w:marTop w:val="0"/>
          <w:marBottom w:val="0"/>
          <w:divBdr>
            <w:top w:val="none" w:sz="0" w:space="0" w:color="auto"/>
            <w:left w:val="none" w:sz="0" w:space="0" w:color="auto"/>
            <w:bottom w:val="none" w:sz="0" w:space="0" w:color="auto"/>
            <w:right w:val="none" w:sz="0" w:space="0" w:color="auto"/>
          </w:divBdr>
        </w:div>
        <w:div w:id="1320042450">
          <w:marLeft w:val="640"/>
          <w:marRight w:val="0"/>
          <w:marTop w:val="0"/>
          <w:marBottom w:val="0"/>
          <w:divBdr>
            <w:top w:val="none" w:sz="0" w:space="0" w:color="auto"/>
            <w:left w:val="none" w:sz="0" w:space="0" w:color="auto"/>
            <w:bottom w:val="none" w:sz="0" w:space="0" w:color="auto"/>
            <w:right w:val="none" w:sz="0" w:space="0" w:color="auto"/>
          </w:divBdr>
        </w:div>
        <w:div w:id="1969706117">
          <w:marLeft w:val="640"/>
          <w:marRight w:val="0"/>
          <w:marTop w:val="0"/>
          <w:marBottom w:val="0"/>
          <w:divBdr>
            <w:top w:val="none" w:sz="0" w:space="0" w:color="auto"/>
            <w:left w:val="none" w:sz="0" w:space="0" w:color="auto"/>
            <w:bottom w:val="none" w:sz="0" w:space="0" w:color="auto"/>
            <w:right w:val="none" w:sz="0" w:space="0" w:color="auto"/>
          </w:divBdr>
        </w:div>
        <w:div w:id="24869938">
          <w:marLeft w:val="640"/>
          <w:marRight w:val="0"/>
          <w:marTop w:val="0"/>
          <w:marBottom w:val="0"/>
          <w:divBdr>
            <w:top w:val="none" w:sz="0" w:space="0" w:color="auto"/>
            <w:left w:val="none" w:sz="0" w:space="0" w:color="auto"/>
            <w:bottom w:val="none" w:sz="0" w:space="0" w:color="auto"/>
            <w:right w:val="none" w:sz="0" w:space="0" w:color="auto"/>
          </w:divBdr>
        </w:div>
        <w:div w:id="1011108574">
          <w:marLeft w:val="640"/>
          <w:marRight w:val="0"/>
          <w:marTop w:val="0"/>
          <w:marBottom w:val="0"/>
          <w:divBdr>
            <w:top w:val="none" w:sz="0" w:space="0" w:color="auto"/>
            <w:left w:val="none" w:sz="0" w:space="0" w:color="auto"/>
            <w:bottom w:val="none" w:sz="0" w:space="0" w:color="auto"/>
            <w:right w:val="none" w:sz="0" w:space="0" w:color="auto"/>
          </w:divBdr>
        </w:div>
        <w:div w:id="947932370">
          <w:marLeft w:val="640"/>
          <w:marRight w:val="0"/>
          <w:marTop w:val="0"/>
          <w:marBottom w:val="0"/>
          <w:divBdr>
            <w:top w:val="none" w:sz="0" w:space="0" w:color="auto"/>
            <w:left w:val="none" w:sz="0" w:space="0" w:color="auto"/>
            <w:bottom w:val="none" w:sz="0" w:space="0" w:color="auto"/>
            <w:right w:val="none" w:sz="0" w:space="0" w:color="auto"/>
          </w:divBdr>
        </w:div>
        <w:div w:id="639844794">
          <w:marLeft w:val="640"/>
          <w:marRight w:val="0"/>
          <w:marTop w:val="0"/>
          <w:marBottom w:val="0"/>
          <w:divBdr>
            <w:top w:val="none" w:sz="0" w:space="0" w:color="auto"/>
            <w:left w:val="none" w:sz="0" w:space="0" w:color="auto"/>
            <w:bottom w:val="none" w:sz="0" w:space="0" w:color="auto"/>
            <w:right w:val="none" w:sz="0" w:space="0" w:color="auto"/>
          </w:divBdr>
        </w:div>
        <w:div w:id="405808629">
          <w:marLeft w:val="640"/>
          <w:marRight w:val="0"/>
          <w:marTop w:val="0"/>
          <w:marBottom w:val="0"/>
          <w:divBdr>
            <w:top w:val="none" w:sz="0" w:space="0" w:color="auto"/>
            <w:left w:val="none" w:sz="0" w:space="0" w:color="auto"/>
            <w:bottom w:val="none" w:sz="0" w:space="0" w:color="auto"/>
            <w:right w:val="none" w:sz="0" w:space="0" w:color="auto"/>
          </w:divBdr>
        </w:div>
        <w:div w:id="940141125">
          <w:marLeft w:val="640"/>
          <w:marRight w:val="0"/>
          <w:marTop w:val="0"/>
          <w:marBottom w:val="0"/>
          <w:divBdr>
            <w:top w:val="none" w:sz="0" w:space="0" w:color="auto"/>
            <w:left w:val="none" w:sz="0" w:space="0" w:color="auto"/>
            <w:bottom w:val="none" w:sz="0" w:space="0" w:color="auto"/>
            <w:right w:val="none" w:sz="0" w:space="0" w:color="auto"/>
          </w:divBdr>
        </w:div>
        <w:div w:id="1898662690">
          <w:marLeft w:val="640"/>
          <w:marRight w:val="0"/>
          <w:marTop w:val="0"/>
          <w:marBottom w:val="0"/>
          <w:divBdr>
            <w:top w:val="none" w:sz="0" w:space="0" w:color="auto"/>
            <w:left w:val="none" w:sz="0" w:space="0" w:color="auto"/>
            <w:bottom w:val="none" w:sz="0" w:space="0" w:color="auto"/>
            <w:right w:val="none" w:sz="0" w:space="0" w:color="auto"/>
          </w:divBdr>
        </w:div>
        <w:div w:id="1847867735">
          <w:marLeft w:val="640"/>
          <w:marRight w:val="0"/>
          <w:marTop w:val="0"/>
          <w:marBottom w:val="0"/>
          <w:divBdr>
            <w:top w:val="none" w:sz="0" w:space="0" w:color="auto"/>
            <w:left w:val="none" w:sz="0" w:space="0" w:color="auto"/>
            <w:bottom w:val="none" w:sz="0" w:space="0" w:color="auto"/>
            <w:right w:val="none" w:sz="0" w:space="0" w:color="auto"/>
          </w:divBdr>
        </w:div>
        <w:div w:id="1278834229">
          <w:marLeft w:val="640"/>
          <w:marRight w:val="0"/>
          <w:marTop w:val="0"/>
          <w:marBottom w:val="0"/>
          <w:divBdr>
            <w:top w:val="none" w:sz="0" w:space="0" w:color="auto"/>
            <w:left w:val="none" w:sz="0" w:space="0" w:color="auto"/>
            <w:bottom w:val="none" w:sz="0" w:space="0" w:color="auto"/>
            <w:right w:val="none" w:sz="0" w:space="0" w:color="auto"/>
          </w:divBdr>
        </w:div>
        <w:div w:id="2073691429">
          <w:marLeft w:val="640"/>
          <w:marRight w:val="0"/>
          <w:marTop w:val="0"/>
          <w:marBottom w:val="0"/>
          <w:divBdr>
            <w:top w:val="none" w:sz="0" w:space="0" w:color="auto"/>
            <w:left w:val="none" w:sz="0" w:space="0" w:color="auto"/>
            <w:bottom w:val="none" w:sz="0" w:space="0" w:color="auto"/>
            <w:right w:val="none" w:sz="0" w:space="0" w:color="auto"/>
          </w:divBdr>
        </w:div>
        <w:div w:id="1615094948">
          <w:marLeft w:val="640"/>
          <w:marRight w:val="0"/>
          <w:marTop w:val="0"/>
          <w:marBottom w:val="0"/>
          <w:divBdr>
            <w:top w:val="none" w:sz="0" w:space="0" w:color="auto"/>
            <w:left w:val="none" w:sz="0" w:space="0" w:color="auto"/>
            <w:bottom w:val="none" w:sz="0" w:space="0" w:color="auto"/>
            <w:right w:val="none" w:sz="0" w:space="0" w:color="auto"/>
          </w:divBdr>
        </w:div>
        <w:div w:id="90204561">
          <w:marLeft w:val="640"/>
          <w:marRight w:val="0"/>
          <w:marTop w:val="0"/>
          <w:marBottom w:val="0"/>
          <w:divBdr>
            <w:top w:val="none" w:sz="0" w:space="0" w:color="auto"/>
            <w:left w:val="none" w:sz="0" w:space="0" w:color="auto"/>
            <w:bottom w:val="none" w:sz="0" w:space="0" w:color="auto"/>
            <w:right w:val="none" w:sz="0" w:space="0" w:color="auto"/>
          </w:divBdr>
        </w:div>
        <w:div w:id="2084377445">
          <w:marLeft w:val="640"/>
          <w:marRight w:val="0"/>
          <w:marTop w:val="0"/>
          <w:marBottom w:val="0"/>
          <w:divBdr>
            <w:top w:val="none" w:sz="0" w:space="0" w:color="auto"/>
            <w:left w:val="none" w:sz="0" w:space="0" w:color="auto"/>
            <w:bottom w:val="none" w:sz="0" w:space="0" w:color="auto"/>
            <w:right w:val="none" w:sz="0" w:space="0" w:color="auto"/>
          </w:divBdr>
        </w:div>
        <w:div w:id="72706507">
          <w:marLeft w:val="640"/>
          <w:marRight w:val="0"/>
          <w:marTop w:val="0"/>
          <w:marBottom w:val="0"/>
          <w:divBdr>
            <w:top w:val="none" w:sz="0" w:space="0" w:color="auto"/>
            <w:left w:val="none" w:sz="0" w:space="0" w:color="auto"/>
            <w:bottom w:val="none" w:sz="0" w:space="0" w:color="auto"/>
            <w:right w:val="none" w:sz="0" w:space="0" w:color="auto"/>
          </w:divBdr>
        </w:div>
        <w:div w:id="961572727">
          <w:marLeft w:val="640"/>
          <w:marRight w:val="0"/>
          <w:marTop w:val="0"/>
          <w:marBottom w:val="0"/>
          <w:divBdr>
            <w:top w:val="none" w:sz="0" w:space="0" w:color="auto"/>
            <w:left w:val="none" w:sz="0" w:space="0" w:color="auto"/>
            <w:bottom w:val="none" w:sz="0" w:space="0" w:color="auto"/>
            <w:right w:val="none" w:sz="0" w:space="0" w:color="auto"/>
          </w:divBdr>
        </w:div>
        <w:div w:id="1369143709">
          <w:marLeft w:val="640"/>
          <w:marRight w:val="0"/>
          <w:marTop w:val="0"/>
          <w:marBottom w:val="0"/>
          <w:divBdr>
            <w:top w:val="none" w:sz="0" w:space="0" w:color="auto"/>
            <w:left w:val="none" w:sz="0" w:space="0" w:color="auto"/>
            <w:bottom w:val="none" w:sz="0" w:space="0" w:color="auto"/>
            <w:right w:val="none" w:sz="0" w:space="0" w:color="auto"/>
          </w:divBdr>
        </w:div>
        <w:div w:id="967979155">
          <w:marLeft w:val="640"/>
          <w:marRight w:val="0"/>
          <w:marTop w:val="0"/>
          <w:marBottom w:val="0"/>
          <w:divBdr>
            <w:top w:val="none" w:sz="0" w:space="0" w:color="auto"/>
            <w:left w:val="none" w:sz="0" w:space="0" w:color="auto"/>
            <w:bottom w:val="none" w:sz="0" w:space="0" w:color="auto"/>
            <w:right w:val="none" w:sz="0" w:space="0" w:color="auto"/>
          </w:divBdr>
        </w:div>
        <w:div w:id="365378159">
          <w:marLeft w:val="640"/>
          <w:marRight w:val="0"/>
          <w:marTop w:val="0"/>
          <w:marBottom w:val="0"/>
          <w:divBdr>
            <w:top w:val="none" w:sz="0" w:space="0" w:color="auto"/>
            <w:left w:val="none" w:sz="0" w:space="0" w:color="auto"/>
            <w:bottom w:val="none" w:sz="0" w:space="0" w:color="auto"/>
            <w:right w:val="none" w:sz="0" w:space="0" w:color="auto"/>
          </w:divBdr>
        </w:div>
        <w:div w:id="1609775744">
          <w:marLeft w:val="640"/>
          <w:marRight w:val="0"/>
          <w:marTop w:val="0"/>
          <w:marBottom w:val="0"/>
          <w:divBdr>
            <w:top w:val="none" w:sz="0" w:space="0" w:color="auto"/>
            <w:left w:val="none" w:sz="0" w:space="0" w:color="auto"/>
            <w:bottom w:val="none" w:sz="0" w:space="0" w:color="auto"/>
            <w:right w:val="none" w:sz="0" w:space="0" w:color="auto"/>
          </w:divBdr>
        </w:div>
        <w:div w:id="1749880278">
          <w:marLeft w:val="640"/>
          <w:marRight w:val="0"/>
          <w:marTop w:val="0"/>
          <w:marBottom w:val="0"/>
          <w:divBdr>
            <w:top w:val="none" w:sz="0" w:space="0" w:color="auto"/>
            <w:left w:val="none" w:sz="0" w:space="0" w:color="auto"/>
            <w:bottom w:val="none" w:sz="0" w:space="0" w:color="auto"/>
            <w:right w:val="none" w:sz="0" w:space="0" w:color="auto"/>
          </w:divBdr>
        </w:div>
        <w:div w:id="1458643839">
          <w:marLeft w:val="640"/>
          <w:marRight w:val="0"/>
          <w:marTop w:val="0"/>
          <w:marBottom w:val="0"/>
          <w:divBdr>
            <w:top w:val="none" w:sz="0" w:space="0" w:color="auto"/>
            <w:left w:val="none" w:sz="0" w:space="0" w:color="auto"/>
            <w:bottom w:val="none" w:sz="0" w:space="0" w:color="auto"/>
            <w:right w:val="none" w:sz="0" w:space="0" w:color="auto"/>
          </w:divBdr>
        </w:div>
        <w:div w:id="1321425491">
          <w:marLeft w:val="640"/>
          <w:marRight w:val="0"/>
          <w:marTop w:val="0"/>
          <w:marBottom w:val="0"/>
          <w:divBdr>
            <w:top w:val="none" w:sz="0" w:space="0" w:color="auto"/>
            <w:left w:val="none" w:sz="0" w:space="0" w:color="auto"/>
            <w:bottom w:val="none" w:sz="0" w:space="0" w:color="auto"/>
            <w:right w:val="none" w:sz="0" w:space="0" w:color="auto"/>
          </w:divBdr>
        </w:div>
        <w:div w:id="1409763127">
          <w:marLeft w:val="640"/>
          <w:marRight w:val="0"/>
          <w:marTop w:val="0"/>
          <w:marBottom w:val="0"/>
          <w:divBdr>
            <w:top w:val="none" w:sz="0" w:space="0" w:color="auto"/>
            <w:left w:val="none" w:sz="0" w:space="0" w:color="auto"/>
            <w:bottom w:val="none" w:sz="0" w:space="0" w:color="auto"/>
            <w:right w:val="none" w:sz="0" w:space="0" w:color="auto"/>
          </w:divBdr>
        </w:div>
        <w:div w:id="446511962">
          <w:marLeft w:val="640"/>
          <w:marRight w:val="0"/>
          <w:marTop w:val="0"/>
          <w:marBottom w:val="0"/>
          <w:divBdr>
            <w:top w:val="none" w:sz="0" w:space="0" w:color="auto"/>
            <w:left w:val="none" w:sz="0" w:space="0" w:color="auto"/>
            <w:bottom w:val="none" w:sz="0" w:space="0" w:color="auto"/>
            <w:right w:val="none" w:sz="0" w:space="0" w:color="auto"/>
          </w:divBdr>
        </w:div>
        <w:div w:id="335810054">
          <w:marLeft w:val="640"/>
          <w:marRight w:val="0"/>
          <w:marTop w:val="0"/>
          <w:marBottom w:val="0"/>
          <w:divBdr>
            <w:top w:val="none" w:sz="0" w:space="0" w:color="auto"/>
            <w:left w:val="none" w:sz="0" w:space="0" w:color="auto"/>
            <w:bottom w:val="none" w:sz="0" w:space="0" w:color="auto"/>
            <w:right w:val="none" w:sz="0" w:space="0" w:color="auto"/>
          </w:divBdr>
        </w:div>
        <w:div w:id="2095468560">
          <w:marLeft w:val="640"/>
          <w:marRight w:val="0"/>
          <w:marTop w:val="0"/>
          <w:marBottom w:val="0"/>
          <w:divBdr>
            <w:top w:val="none" w:sz="0" w:space="0" w:color="auto"/>
            <w:left w:val="none" w:sz="0" w:space="0" w:color="auto"/>
            <w:bottom w:val="none" w:sz="0" w:space="0" w:color="auto"/>
            <w:right w:val="none" w:sz="0" w:space="0" w:color="auto"/>
          </w:divBdr>
        </w:div>
        <w:div w:id="248928990">
          <w:marLeft w:val="640"/>
          <w:marRight w:val="0"/>
          <w:marTop w:val="0"/>
          <w:marBottom w:val="0"/>
          <w:divBdr>
            <w:top w:val="none" w:sz="0" w:space="0" w:color="auto"/>
            <w:left w:val="none" w:sz="0" w:space="0" w:color="auto"/>
            <w:bottom w:val="none" w:sz="0" w:space="0" w:color="auto"/>
            <w:right w:val="none" w:sz="0" w:space="0" w:color="auto"/>
          </w:divBdr>
        </w:div>
        <w:div w:id="664556667">
          <w:marLeft w:val="640"/>
          <w:marRight w:val="0"/>
          <w:marTop w:val="0"/>
          <w:marBottom w:val="0"/>
          <w:divBdr>
            <w:top w:val="none" w:sz="0" w:space="0" w:color="auto"/>
            <w:left w:val="none" w:sz="0" w:space="0" w:color="auto"/>
            <w:bottom w:val="none" w:sz="0" w:space="0" w:color="auto"/>
            <w:right w:val="none" w:sz="0" w:space="0" w:color="auto"/>
          </w:divBdr>
        </w:div>
        <w:div w:id="517701387">
          <w:marLeft w:val="640"/>
          <w:marRight w:val="0"/>
          <w:marTop w:val="0"/>
          <w:marBottom w:val="0"/>
          <w:divBdr>
            <w:top w:val="none" w:sz="0" w:space="0" w:color="auto"/>
            <w:left w:val="none" w:sz="0" w:space="0" w:color="auto"/>
            <w:bottom w:val="none" w:sz="0" w:space="0" w:color="auto"/>
            <w:right w:val="none" w:sz="0" w:space="0" w:color="auto"/>
          </w:divBdr>
        </w:div>
        <w:div w:id="1888446492">
          <w:marLeft w:val="640"/>
          <w:marRight w:val="0"/>
          <w:marTop w:val="0"/>
          <w:marBottom w:val="0"/>
          <w:divBdr>
            <w:top w:val="none" w:sz="0" w:space="0" w:color="auto"/>
            <w:left w:val="none" w:sz="0" w:space="0" w:color="auto"/>
            <w:bottom w:val="none" w:sz="0" w:space="0" w:color="auto"/>
            <w:right w:val="none" w:sz="0" w:space="0" w:color="auto"/>
          </w:divBdr>
        </w:div>
        <w:div w:id="761878368">
          <w:marLeft w:val="640"/>
          <w:marRight w:val="0"/>
          <w:marTop w:val="0"/>
          <w:marBottom w:val="0"/>
          <w:divBdr>
            <w:top w:val="none" w:sz="0" w:space="0" w:color="auto"/>
            <w:left w:val="none" w:sz="0" w:space="0" w:color="auto"/>
            <w:bottom w:val="none" w:sz="0" w:space="0" w:color="auto"/>
            <w:right w:val="none" w:sz="0" w:space="0" w:color="auto"/>
          </w:divBdr>
        </w:div>
        <w:div w:id="409892457">
          <w:marLeft w:val="640"/>
          <w:marRight w:val="0"/>
          <w:marTop w:val="0"/>
          <w:marBottom w:val="0"/>
          <w:divBdr>
            <w:top w:val="none" w:sz="0" w:space="0" w:color="auto"/>
            <w:left w:val="none" w:sz="0" w:space="0" w:color="auto"/>
            <w:bottom w:val="none" w:sz="0" w:space="0" w:color="auto"/>
            <w:right w:val="none" w:sz="0" w:space="0" w:color="auto"/>
          </w:divBdr>
        </w:div>
        <w:div w:id="1080172930">
          <w:marLeft w:val="640"/>
          <w:marRight w:val="0"/>
          <w:marTop w:val="0"/>
          <w:marBottom w:val="0"/>
          <w:divBdr>
            <w:top w:val="none" w:sz="0" w:space="0" w:color="auto"/>
            <w:left w:val="none" w:sz="0" w:space="0" w:color="auto"/>
            <w:bottom w:val="none" w:sz="0" w:space="0" w:color="auto"/>
            <w:right w:val="none" w:sz="0" w:space="0" w:color="auto"/>
          </w:divBdr>
        </w:div>
        <w:div w:id="2042436311">
          <w:marLeft w:val="640"/>
          <w:marRight w:val="0"/>
          <w:marTop w:val="0"/>
          <w:marBottom w:val="0"/>
          <w:divBdr>
            <w:top w:val="none" w:sz="0" w:space="0" w:color="auto"/>
            <w:left w:val="none" w:sz="0" w:space="0" w:color="auto"/>
            <w:bottom w:val="none" w:sz="0" w:space="0" w:color="auto"/>
            <w:right w:val="none" w:sz="0" w:space="0" w:color="auto"/>
          </w:divBdr>
        </w:div>
        <w:div w:id="1012151439">
          <w:marLeft w:val="640"/>
          <w:marRight w:val="0"/>
          <w:marTop w:val="0"/>
          <w:marBottom w:val="0"/>
          <w:divBdr>
            <w:top w:val="none" w:sz="0" w:space="0" w:color="auto"/>
            <w:left w:val="none" w:sz="0" w:space="0" w:color="auto"/>
            <w:bottom w:val="none" w:sz="0" w:space="0" w:color="auto"/>
            <w:right w:val="none" w:sz="0" w:space="0" w:color="auto"/>
          </w:divBdr>
        </w:div>
        <w:div w:id="1595819325">
          <w:marLeft w:val="640"/>
          <w:marRight w:val="0"/>
          <w:marTop w:val="0"/>
          <w:marBottom w:val="0"/>
          <w:divBdr>
            <w:top w:val="none" w:sz="0" w:space="0" w:color="auto"/>
            <w:left w:val="none" w:sz="0" w:space="0" w:color="auto"/>
            <w:bottom w:val="none" w:sz="0" w:space="0" w:color="auto"/>
            <w:right w:val="none" w:sz="0" w:space="0" w:color="auto"/>
          </w:divBdr>
        </w:div>
        <w:div w:id="1659454802">
          <w:marLeft w:val="640"/>
          <w:marRight w:val="0"/>
          <w:marTop w:val="0"/>
          <w:marBottom w:val="0"/>
          <w:divBdr>
            <w:top w:val="none" w:sz="0" w:space="0" w:color="auto"/>
            <w:left w:val="none" w:sz="0" w:space="0" w:color="auto"/>
            <w:bottom w:val="none" w:sz="0" w:space="0" w:color="auto"/>
            <w:right w:val="none" w:sz="0" w:space="0" w:color="auto"/>
          </w:divBdr>
        </w:div>
        <w:div w:id="1867937639">
          <w:marLeft w:val="640"/>
          <w:marRight w:val="0"/>
          <w:marTop w:val="0"/>
          <w:marBottom w:val="0"/>
          <w:divBdr>
            <w:top w:val="none" w:sz="0" w:space="0" w:color="auto"/>
            <w:left w:val="none" w:sz="0" w:space="0" w:color="auto"/>
            <w:bottom w:val="none" w:sz="0" w:space="0" w:color="auto"/>
            <w:right w:val="none" w:sz="0" w:space="0" w:color="auto"/>
          </w:divBdr>
        </w:div>
        <w:div w:id="1603340500">
          <w:marLeft w:val="640"/>
          <w:marRight w:val="0"/>
          <w:marTop w:val="0"/>
          <w:marBottom w:val="0"/>
          <w:divBdr>
            <w:top w:val="none" w:sz="0" w:space="0" w:color="auto"/>
            <w:left w:val="none" w:sz="0" w:space="0" w:color="auto"/>
            <w:bottom w:val="none" w:sz="0" w:space="0" w:color="auto"/>
            <w:right w:val="none" w:sz="0" w:space="0" w:color="auto"/>
          </w:divBdr>
        </w:div>
        <w:div w:id="935164322">
          <w:marLeft w:val="640"/>
          <w:marRight w:val="0"/>
          <w:marTop w:val="0"/>
          <w:marBottom w:val="0"/>
          <w:divBdr>
            <w:top w:val="none" w:sz="0" w:space="0" w:color="auto"/>
            <w:left w:val="none" w:sz="0" w:space="0" w:color="auto"/>
            <w:bottom w:val="none" w:sz="0" w:space="0" w:color="auto"/>
            <w:right w:val="none" w:sz="0" w:space="0" w:color="auto"/>
          </w:divBdr>
        </w:div>
        <w:div w:id="1546062333">
          <w:marLeft w:val="640"/>
          <w:marRight w:val="0"/>
          <w:marTop w:val="0"/>
          <w:marBottom w:val="0"/>
          <w:divBdr>
            <w:top w:val="none" w:sz="0" w:space="0" w:color="auto"/>
            <w:left w:val="none" w:sz="0" w:space="0" w:color="auto"/>
            <w:bottom w:val="none" w:sz="0" w:space="0" w:color="auto"/>
            <w:right w:val="none" w:sz="0" w:space="0" w:color="auto"/>
          </w:divBdr>
        </w:div>
        <w:div w:id="807019627">
          <w:marLeft w:val="640"/>
          <w:marRight w:val="0"/>
          <w:marTop w:val="0"/>
          <w:marBottom w:val="0"/>
          <w:divBdr>
            <w:top w:val="none" w:sz="0" w:space="0" w:color="auto"/>
            <w:left w:val="none" w:sz="0" w:space="0" w:color="auto"/>
            <w:bottom w:val="none" w:sz="0" w:space="0" w:color="auto"/>
            <w:right w:val="none" w:sz="0" w:space="0" w:color="auto"/>
          </w:divBdr>
        </w:div>
        <w:div w:id="610552453">
          <w:marLeft w:val="640"/>
          <w:marRight w:val="0"/>
          <w:marTop w:val="0"/>
          <w:marBottom w:val="0"/>
          <w:divBdr>
            <w:top w:val="none" w:sz="0" w:space="0" w:color="auto"/>
            <w:left w:val="none" w:sz="0" w:space="0" w:color="auto"/>
            <w:bottom w:val="none" w:sz="0" w:space="0" w:color="auto"/>
            <w:right w:val="none" w:sz="0" w:space="0" w:color="auto"/>
          </w:divBdr>
        </w:div>
        <w:div w:id="1842112381">
          <w:marLeft w:val="640"/>
          <w:marRight w:val="0"/>
          <w:marTop w:val="0"/>
          <w:marBottom w:val="0"/>
          <w:divBdr>
            <w:top w:val="none" w:sz="0" w:space="0" w:color="auto"/>
            <w:left w:val="none" w:sz="0" w:space="0" w:color="auto"/>
            <w:bottom w:val="none" w:sz="0" w:space="0" w:color="auto"/>
            <w:right w:val="none" w:sz="0" w:space="0" w:color="auto"/>
          </w:divBdr>
        </w:div>
        <w:div w:id="1207179369">
          <w:marLeft w:val="640"/>
          <w:marRight w:val="0"/>
          <w:marTop w:val="0"/>
          <w:marBottom w:val="0"/>
          <w:divBdr>
            <w:top w:val="none" w:sz="0" w:space="0" w:color="auto"/>
            <w:left w:val="none" w:sz="0" w:space="0" w:color="auto"/>
            <w:bottom w:val="none" w:sz="0" w:space="0" w:color="auto"/>
            <w:right w:val="none" w:sz="0" w:space="0" w:color="auto"/>
          </w:divBdr>
        </w:div>
        <w:div w:id="88695302">
          <w:marLeft w:val="640"/>
          <w:marRight w:val="0"/>
          <w:marTop w:val="0"/>
          <w:marBottom w:val="0"/>
          <w:divBdr>
            <w:top w:val="none" w:sz="0" w:space="0" w:color="auto"/>
            <w:left w:val="none" w:sz="0" w:space="0" w:color="auto"/>
            <w:bottom w:val="none" w:sz="0" w:space="0" w:color="auto"/>
            <w:right w:val="none" w:sz="0" w:space="0" w:color="auto"/>
          </w:divBdr>
        </w:div>
        <w:div w:id="596905503">
          <w:marLeft w:val="640"/>
          <w:marRight w:val="0"/>
          <w:marTop w:val="0"/>
          <w:marBottom w:val="0"/>
          <w:divBdr>
            <w:top w:val="none" w:sz="0" w:space="0" w:color="auto"/>
            <w:left w:val="none" w:sz="0" w:space="0" w:color="auto"/>
            <w:bottom w:val="none" w:sz="0" w:space="0" w:color="auto"/>
            <w:right w:val="none" w:sz="0" w:space="0" w:color="auto"/>
          </w:divBdr>
        </w:div>
        <w:div w:id="976566151">
          <w:marLeft w:val="640"/>
          <w:marRight w:val="0"/>
          <w:marTop w:val="0"/>
          <w:marBottom w:val="0"/>
          <w:divBdr>
            <w:top w:val="none" w:sz="0" w:space="0" w:color="auto"/>
            <w:left w:val="none" w:sz="0" w:space="0" w:color="auto"/>
            <w:bottom w:val="none" w:sz="0" w:space="0" w:color="auto"/>
            <w:right w:val="none" w:sz="0" w:space="0" w:color="auto"/>
          </w:divBdr>
        </w:div>
        <w:div w:id="1047991782">
          <w:marLeft w:val="640"/>
          <w:marRight w:val="0"/>
          <w:marTop w:val="0"/>
          <w:marBottom w:val="0"/>
          <w:divBdr>
            <w:top w:val="none" w:sz="0" w:space="0" w:color="auto"/>
            <w:left w:val="none" w:sz="0" w:space="0" w:color="auto"/>
            <w:bottom w:val="none" w:sz="0" w:space="0" w:color="auto"/>
            <w:right w:val="none" w:sz="0" w:space="0" w:color="auto"/>
          </w:divBdr>
        </w:div>
        <w:div w:id="680472288">
          <w:marLeft w:val="640"/>
          <w:marRight w:val="0"/>
          <w:marTop w:val="0"/>
          <w:marBottom w:val="0"/>
          <w:divBdr>
            <w:top w:val="none" w:sz="0" w:space="0" w:color="auto"/>
            <w:left w:val="none" w:sz="0" w:space="0" w:color="auto"/>
            <w:bottom w:val="none" w:sz="0" w:space="0" w:color="auto"/>
            <w:right w:val="none" w:sz="0" w:space="0" w:color="auto"/>
          </w:divBdr>
        </w:div>
        <w:div w:id="1254584696">
          <w:marLeft w:val="640"/>
          <w:marRight w:val="0"/>
          <w:marTop w:val="0"/>
          <w:marBottom w:val="0"/>
          <w:divBdr>
            <w:top w:val="none" w:sz="0" w:space="0" w:color="auto"/>
            <w:left w:val="none" w:sz="0" w:space="0" w:color="auto"/>
            <w:bottom w:val="none" w:sz="0" w:space="0" w:color="auto"/>
            <w:right w:val="none" w:sz="0" w:space="0" w:color="auto"/>
          </w:divBdr>
        </w:div>
        <w:div w:id="600066974">
          <w:marLeft w:val="640"/>
          <w:marRight w:val="0"/>
          <w:marTop w:val="0"/>
          <w:marBottom w:val="0"/>
          <w:divBdr>
            <w:top w:val="none" w:sz="0" w:space="0" w:color="auto"/>
            <w:left w:val="none" w:sz="0" w:space="0" w:color="auto"/>
            <w:bottom w:val="none" w:sz="0" w:space="0" w:color="auto"/>
            <w:right w:val="none" w:sz="0" w:space="0" w:color="auto"/>
          </w:divBdr>
        </w:div>
        <w:div w:id="395982302">
          <w:marLeft w:val="640"/>
          <w:marRight w:val="0"/>
          <w:marTop w:val="0"/>
          <w:marBottom w:val="0"/>
          <w:divBdr>
            <w:top w:val="none" w:sz="0" w:space="0" w:color="auto"/>
            <w:left w:val="none" w:sz="0" w:space="0" w:color="auto"/>
            <w:bottom w:val="none" w:sz="0" w:space="0" w:color="auto"/>
            <w:right w:val="none" w:sz="0" w:space="0" w:color="auto"/>
          </w:divBdr>
        </w:div>
        <w:div w:id="724530330">
          <w:marLeft w:val="640"/>
          <w:marRight w:val="0"/>
          <w:marTop w:val="0"/>
          <w:marBottom w:val="0"/>
          <w:divBdr>
            <w:top w:val="none" w:sz="0" w:space="0" w:color="auto"/>
            <w:left w:val="none" w:sz="0" w:space="0" w:color="auto"/>
            <w:bottom w:val="none" w:sz="0" w:space="0" w:color="auto"/>
            <w:right w:val="none" w:sz="0" w:space="0" w:color="auto"/>
          </w:divBdr>
        </w:div>
        <w:div w:id="1572883361">
          <w:marLeft w:val="640"/>
          <w:marRight w:val="0"/>
          <w:marTop w:val="0"/>
          <w:marBottom w:val="0"/>
          <w:divBdr>
            <w:top w:val="none" w:sz="0" w:space="0" w:color="auto"/>
            <w:left w:val="none" w:sz="0" w:space="0" w:color="auto"/>
            <w:bottom w:val="none" w:sz="0" w:space="0" w:color="auto"/>
            <w:right w:val="none" w:sz="0" w:space="0" w:color="auto"/>
          </w:divBdr>
        </w:div>
        <w:div w:id="263193287">
          <w:marLeft w:val="640"/>
          <w:marRight w:val="0"/>
          <w:marTop w:val="0"/>
          <w:marBottom w:val="0"/>
          <w:divBdr>
            <w:top w:val="none" w:sz="0" w:space="0" w:color="auto"/>
            <w:left w:val="none" w:sz="0" w:space="0" w:color="auto"/>
            <w:bottom w:val="none" w:sz="0" w:space="0" w:color="auto"/>
            <w:right w:val="none" w:sz="0" w:space="0" w:color="auto"/>
          </w:divBdr>
        </w:div>
        <w:div w:id="508106963">
          <w:marLeft w:val="640"/>
          <w:marRight w:val="0"/>
          <w:marTop w:val="0"/>
          <w:marBottom w:val="0"/>
          <w:divBdr>
            <w:top w:val="none" w:sz="0" w:space="0" w:color="auto"/>
            <w:left w:val="none" w:sz="0" w:space="0" w:color="auto"/>
            <w:bottom w:val="none" w:sz="0" w:space="0" w:color="auto"/>
            <w:right w:val="none" w:sz="0" w:space="0" w:color="auto"/>
          </w:divBdr>
        </w:div>
        <w:div w:id="1782065212">
          <w:marLeft w:val="640"/>
          <w:marRight w:val="0"/>
          <w:marTop w:val="0"/>
          <w:marBottom w:val="0"/>
          <w:divBdr>
            <w:top w:val="none" w:sz="0" w:space="0" w:color="auto"/>
            <w:left w:val="none" w:sz="0" w:space="0" w:color="auto"/>
            <w:bottom w:val="none" w:sz="0" w:space="0" w:color="auto"/>
            <w:right w:val="none" w:sz="0" w:space="0" w:color="auto"/>
          </w:divBdr>
        </w:div>
        <w:div w:id="308100558">
          <w:marLeft w:val="640"/>
          <w:marRight w:val="0"/>
          <w:marTop w:val="0"/>
          <w:marBottom w:val="0"/>
          <w:divBdr>
            <w:top w:val="none" w:sz="0" w:space="0" w:color="auto"/>
            <w:left w:val="none" w:sz="0" w:space="0" w:color="auto"/>
            <w:bottom w:val="none" w:sz="0" w:space="0" w:color="auto"/>
            <w:right w:val="none" w:sz="0" w:space="0" w:color="auto"/>
          </w:divBdr>
        </w:div>
        <w:div w:id="752747514">
          <w:marLeft w:val="640"/>
          <w:marRight w:val="0"/>
          <w:marTop w:val="0"/>
          <w:marBottom w:val="0"/>
          <w:divBdr>
            <w:top w:val="none" w:sz="0" w:space="0" w:color="auto"/>
            <w:left w:val="none" w:sz="0" w:space="0" w:color="auto"/>
            <w:bottom w:val="none" w:sz="0" w:space="0" w:color="auto"/>
            <w:right w:val="none" w:sz="0" w:space="0" w:color="auto"/>
          </w:divBdr>
        </w:div>
        <w:div w:id="127625683">
          <w:marLeft w:val="640"/>
          <w:marRight w:val="0"/>
          <w:marTop w:val="0"/>
          <w:marBottom w:val="0"/>
          <w:divBdr>
            <w:top w:val="none" w:sz="0" w:space="0" w:color="auto"/>
            <w:left w:val="none" w:sz="0" w:space="0" w:color="auto"/>
            <w:bottom w:val="none" w:sz="0" w:space="0" w:color="auto"/>
            <w:right w:val="none" w:sz="0" w:space="0" w:color="auto"/>
          </w:divBdr>
        </w:div>
        <w:div w:id="2079865475">
          <w:marLeft w:val="640"/>
          <w:marRight w:val="0"/>
          <w:marTop w:val="0"/>
          <w:marBottom w:val="0"/>
          <w:divBdr>
            <w:top w:val="none" w:sz="0" w:space="0" w:color="auto"/>
            <w:left w:val="none" w:sz="0" w:space="0" w:color="auto"/>
            <w:bottom w:val="none" w:sz="0" w:space="0" w:color="auto"/>
            <w:right w:val="none" w:sz="0" w:space="0" w:color="auto"/>
          </w:divBdr>
        </w:div>
        <w:div w:id="1345128855">
          <w:marLeft w:val="640"/>
          <w:marRight w:val="0"/>
          <w:marTop w:val="0"/>
          <w:marBottom w:val="0"/>
          <w:divBdr>
            <w:top w:val="none" w:sz="0" w:space="0" w:color="auto"/>
            <w:left w:val="none" w:sz="0" w:space="0" w:color="auto"/>
            <w:bottom w:val="none" w:sz="0" w:space="0" w:color="auto"/>
            <w:right w:val="none" w:sz="0" w:space="0" w:color="auto"/>
          </w:divBdr>
        </w:div>
        <w:div w:id="1743328400">
          <w:marLeft w:val="640"/>
          <w:marRight w:val="0"/>
          <w:marTop w:val="0"/>
          <w:marBottom w:val="0"/>
          <w:divBdr>
            <w:top w:val="none" w:sz="0" w:space="0" w:color="auto"/>
            <w:left w:val="none" w:sz="0" w:space="0" w:color="auto"/>
            <w:bottom w:val="none" w:sz="0" w:space="0" w:color="auto"/>
            <w:right w:val="none" w:sz="0" w:space="0" w:color="auto"/>
          </w:divBdr>
        </w:div>
        <w:div w:id="1866675488">
          <w:marLeft w:val="640"/>
          <w:marRight w:val="0"/>
          <w:marTop w:val="0"/>
          <w:marBottom w:val="0"/>
          <w:divBdr>
            <w:top w:val="none" w:sz="0" w:space="0" w:color="auto"/>
            <w:left w:val="none" w:sz="0" w:space="0" w:color="auto"/>
            <w:bottom w:val="none" w:sz="0" w:space="0" w:color="auto"/>
            <w:right w:val="none" w:sz="0" w:space="0" w:color="auto"/>
          </w:divBdr>
        </w:div>
        <w:div w:id="778530045">
          <w:marLeft w:val="640"/>
          <w:marRight w:val="0"/>
          <w:marTop w:val="0"/>
          <w:marBottom w:val="0"/>
          <w:divBdr>
            <w:top w:val="none" w:sz="0" w:space="0" w:color="auto"/>
            <w:left w:val="none" w:sz="0" w:space="0" w:color="auto"/>
            <w:bottom w:val="none" w:sz="0" w:space="0" w:color="auto"/>
            <w:right w:val="none" w:sz="0" w:space="0" w:color="auto"/>
          </w:divBdr>
        </w:div>
        <w:div w:id="1055080174">
          <w:marLeft w:val="640"/>
          <w:marRight w:val="0"/>
          <w:marTop w:val="0"/>
          <w:marBottom w:val="0"/>
          <w:divBdr>
            <w:top w:val="none" w:sz="0" w:space="0" w:color="auto"/>
            <w:left w:val="none" w:sz="0" w:space="0" w:color="auto"/>
            <w:bottom w:val="none" w:sz="0" w:space="0" w:color="auto"/>
            <w:right w:val="none" w:sz="0" w:space="0" w:color="auto"/>
          </w:divBdr>
        </w:div>
        <w:div w:id="1410470136">
          <w:marLeft w:val="640"/>
          <w:marRight w:val="0"/>
          <w:marTop w:val="0"/>
          <w:marBottom w:val="0"/>
          <w:divBdr>
            <w:top w:val="none" w:sz="0" w:space="0" w:color="auto"/>
            <w:left w:val="none" w:sz="0" w:space="0" w:color="auto"/>
            <w:bottom w:val="none" w:sz="0" w:space="0" w:color="auto"/>
            <w:right w:val="none" w:sz="0" w:space="0" w:color="auto"/>
          </w:divBdr>
        </w:div>
        <w:div w:id="20520693">
          <w:marLeft w:val="640"/>
          <w:marRight w:val="0"/>
          <w:marTop w:val="0"/>
          <w:marBottom w:val="0"/>
          <w:divBdr>
            <w:top w:val="none" w:sz="0" w:space="0" w:color="auto"/>
            <w:left w:val="none" w:sz="0" w:space="0" w:color="auto"/>
            <w:bottom w:val="none" w:sz="0" w:space="0" w:color="auto"/>
            <w:right w:val="none" w:sz="0" w:space="0" w:color="auto"/>
          </w:divBdr>
        </w:div>
        <w:div w:id="969553169">
          <w:marLeft w:val="640"/>
          <w:marRight w:val="0"/>
          <w:marTop w:val="0"/>
          <w:marBottom w:val="0"/>
          <w:divBdr>
            <w:top w:val="none" w:sz="0" w:space="0" w:color="auto"/>
            <w:left w:val="none" w:sz="0" w:space="0" w:color="auto"/>
            <w:bottom w:val="none" w:sz="0" w:space="0" w:color="auto"/>
            <w:right w:val="none" w:sz="0" w:space="0" w:color="auto"/>
          </w:divBdr>
        </w:div>
        <w:div w:id="1599097286">
          <w:marLeft w:val="640"/>
          <w:marRight w:val="0"/>
          <w:marTop w:val="0"/>
          <w:marBottom w:val="0"/>
          <w:divBdr>
            <w:top w:val="none" w:sz="0" w:space="0" w:color="auto"/>
            <w:left w:val="none" w:sz="0" w:space="0" w:color="auto"/>
            <w:bottom w:val="none" w:sz="0" w:space="0" w:color="auto"/>
            <w:right w:val="none" w:sz="0" w:space="0" w:color="auto"/>
          </w:divBdr>
        </w:div>
        <w:div w:id="1506285519">
          <w:marLeft w:val="640"/>
          <w:marRight w:val="0"/>
          <w:marTop w:val="0"/>
          <w:marBottom w:val="0"/>
          <w:divBdr>
            <w:top w:val="none" w:sz="0" w:space="0" w:color="auto"/>
            <w:left w:val="none" w:sz="0" w:space="0" w:color="auto"/>
            <w:bottom w:val="none" w:sz="0" w:space="0" w:color="auto"/>
            <w:right w:val="none" w:sz="0" w:space="0" w:color="auto"/>
          </w:divBdr>
        </w:div>
        <w:div w:id="1699162955">
          <w:marLeft w:val="640"/>
          <w:marRight w:val="0"/>
          <w:marTop w:val="0"/>
          <w:marBottom w:val="0"/>
          <w:divBdr>
            <w:top w:val="none" w:sz="0" w:space="0" w:color="auto"/>
            <w:left w:val="none" w:sz="0" w:space="0" w:color="auto"/>
            <w:bottom w:val="none" w:sz="0" w:space="0" w:color="auto"/>
            <w:right w:val="none" w:sz="0" w:space="0" w:color="auto"/>
          </w:divBdr>
        </w:div>
        <w:div w:id="38558955">
          <w:marLeft w:val="640"/>
          <w:marRight w:val="0"/>
          <w:marTop w:val="0"/>
          <w:marBottom w:val="0"/>
          <w:divBdr>
            <w:top w:val="none" w:sz="0" w:space="0" w:color="auto"/>
            <w:left w:val="none" w:sz="0" w:space="0" w:color="auto"/>
            <w:bottom w:val="none" w:sz="0" w:space="0" w:color="auto"/>
            <w:right w:val="none" w:sz="0" w:space="0" w:color="auto"/>
          </w:divBdr>
        </w:div>
        <w:div w:id="1017535153">
          <w:marLeft w:val="640"/>
          <w:marRight w:val="0"/>
          <w:marTop w:val="0"/>
          <w:marBottom w:val="0"/>
          <w:divBdr>
            <w:top w:val="none" w:sz="0" w:space="0" w:color="auto"/>
            <w:left w:val="none" w:sz="0" w:space="0" w:color="auto"/>
            <w:bottom w:val="none" w:sz="0" w:space="0" w:color="auto"/>
            <w:right w:val="none" w:sz="0" w:space="0" w:color="auto"/>
          </w:divBdr>
        </w:div>
        <w:div w:id="1758549351">
          <w:marLeft w:val="640"/>
          <w:marRight w:val="0"/>
          <w:marTop w:val="0"/>
          <w:marBottom w:val="0"/>
          <w:divBdr>
            <w:top w:val="none" w:sz="0" w:space="0" w:color="auto"/>
            <w:left w:val="none" w:sz="0" w:space="0" w:color="auto"/>
            <w:bottom w:val="none" w:sz="0" w:space="0" w:color="auto"/>
            <w:right w:val="none" w:sz="0" w:space="0" w:color="auto"/>
          </w:divBdr>
        </w:div>
        <w:div w:id="1680542226">
          <w:marLeft w:val="640"/>
          <w:marRight w:val="0"/>
          <w:marTop w:val="0"/>
          <w:marBottom w:val="0"/>
          <w:divBdr>
            <w:top w:val="none" w:sz="0" w:space="0" w:color="auto"/>
            <w:left w:val="none" w:sz="0" w:space="0" w:color="auto"/>
            <w:bottom w:val="none" w:sz="0" w:space="0" w:color="auto"/>
            <w:right w:val="none" w:sz="0" w:space="0" w:color="auto"/>
          </w:divBdr>
        </w:div>
        <w:div w:id="1476753230">
          <w:marLeft w:val="640"/>
          <w:marRight w:val="0"/>
          <w:marTop w:val="0"/>
          <w:marBottom w:val="0"/>
          <w:divBdr>
            <w:top w:val="none" w:sz="0" w:space="0" w:color="auto"/>
            <w:left w:val="none" w:sz="0" w:space="0" w:color="auto"/>
            <w:bottom w:val="none" w:sz="0" w:space="0" w:color="auto"/>
            <w:right w:val="none" w:sz="0" w:space="0" w:color="auto"/>
          </w:divBdr>
        </w:div>
        <w:div w:id="190339721">
          <w:marLeft w:val="640"/>
          <w:marRight w:val="0"/>
          <w:marTop w:val="0"/>
          <w:marBottom w:val="0"/>
          <w:divBdr>
            <w:top w:val="none" w:sz="0" w:space="0" w:color="auto"/>
            <w:left w:val="none" w:sz="0" w:space="0" w:color="auto"/>
            <w:bottom w:val="none" w:sz="0" w:space="0" w:color="auto"/>
            <w:right w:val="none" w:sz="0" w:space="0" w:color="auto"/>
          </w:divBdr>
        </w:div>
        <w:div w:id="1314947028">
          <w:marLeft w:val="640"/>
          <w:marRight w:val="0"/>
          <w:marTop w:val="0"/>
          <w:marBottom w:val="0"/>
          <w:divBdr>
            <w:top w:val="none" w:sz="0" w:space="0" w:color="auto"/>
            <w:left w:val="none" w:sz="0" w:space="0" w:color="auto"/>
            <w:bottom w:val="none" w:sz="0" w:space="0" w:color="auto"/>
            <w:right w:val="none" w:sz="0" w:space="0" w:color="auto"/>
          </w:divBdr>
        </w:div>
        <w:div w:id="633758154">
          <w:marLeft w:val="640"/>
          <w:marRight w:val="0"/>
          <w:marTop w:val="0"/>
          <w:marBottom w:val="0"/>
          <w:divBdr>
            <w:top w:val="none" w:sz="0" w:space="0" w:color="auto"/>
            <w:left w:val="none" w:sz="0" w:space="0" w:color="auto"/>
            <w:bottom w:val="none" w:sz="0" w:space="0" w:color="auto"/>
            <w:right w:val="none" w:sz="0" w:space="0" w:color="auto"/>
          </w:divBdr>
        </w:div>
        <w:div w:id="744182182">
          <w:marLeft w:val="640"/>
          <w:marRight w:val="0"/>
          <w:marTop w:val="0"/>
          <w:marBottom w:val="0"/>
          <w:divBdr>
            <w:top w:val="none" w:sz="0" w:space="0" w:color="auto"/>
            <w:left w:val="none" w:sz="0" w:space="0" w:color="auto"/>
            <w:bottom w:val="none" w:sz="0" w:space="0" w:color="auto"/>
            <w:right w:val="none" w:sz="0" w:space="0" w:color="auto"/>
          </w:divBdr>
        </w:div>
        <w:div w:id="1671374873">
          <w:marLeft w:val="640"/>
          <w:marRight w:val="0"/>
          <w:marTop w:val="0"/>
          <w:marBottom w:val="0"/>
          <w:divBdr>
            <w:top w:val="none" w:sz="0" w:space="0" w:color="auto"/>
            <w:left w:val="none" w:sz="0" w:space="0" w:color="auto"/>
            <w:bottom w:val="none" w:sz="0" w:space="0" w:color="auto"/>
            <w:right w:val="none" w:sz="0" w:space="0" w:color="auto"/>
          </w:divBdr>
        </w:div>
        <w:div w:id="1589726664">
          <w:marLeft w:val="640"/>
          <w:marRight w:val="0"/>
          <w:marTop w:val="0"/>
          <w:marBottom w:val="0"/>
          <w:divBdr>
            <w:top w:val="none" w:sz="0" w:space="0" w:color="auto"/>
            <w:left w:val="none" w:sz="0" w:space="0" w:color="auto"/>
            <w:bottom w:val="none" w:sz="0" w:space="0" w:color="auto"/>
            <w:right w:val="none" w:sz="0" w:space="0" w:color="auto"/>
          </w:divBdr>
        </w:div>
        <w:div w:id="378164474">
          <w:marLeft w:val="640"/>
          <w:marRight w:val="0"/>
          <w:marTop w:val="0"/>
          <w:marBottom w:val="0"/>
          <w:divBdr>
            <w:top w:val="none" w:sz="0" w:space="0" w:color="auto"/>
            <w:left w:val="none" w:sz="0" w:space="0" w:color="auto"/>
            <w:bottom w:val="none" w:sz="0" w:space="0" w:color="auto"/>
            <w:right w:val="none" w:sz="0" w:space="0" w:color="auto"/>
          </w:divBdr>
        </w:div>
        <w:div w:id="712509068">
          <w:marLeft w:val="640"/>
          <w:marRight w:val="0"/>
          <w:marTop w:val="0"/>
          <w:marBottom w:val="0"/>
          <w:divBdr>
            <w:top w:val="none" w:sz="0" w:space="0" w:color="auto"/>
            <w:left w:val="none" w:sz="0" w:space="0" w:color="auto"/>
            <w:bottom w:val="none" w:sz="0" w:space="0" w:color="auto"/>
            <w:right w:val="none" w:sz="0" w:space="0" w:color="auto"/>
          </w:divBdr>
        </w:div>
        <w:div w:id="1138916843">
          <w:marLeft w:val="640"/>
          <w:marRight w:val="0"/>
          <w:marTop w:val="0"/>
          <w:marBottom w:val="0"/>
          <w:divBdr>
            <w:top w:val="none" w:sz="0" w:space="0" w:color="auto"/>
            <w:left w:val="none" w:sz="0" w:space="0" w:color="auto"/>
            <w:bottom w:val="none" w:sz="0" w:space="0" w:color="auto"/>
            <w:right w:val="none" w:sz="0" w:space="0" w:color="auto"/>
          </w:divBdr>
        </w:div>
        <w:div w:id="1003825298">
          <w:marLeft w:val="640"/>
          <w:marRight w:val="0"/>
          <w:marTop w:val="0"/>
          <w:marBottom w:val="0"/>
          <w:divBdr>
            <w:top w:val="none" w:sz="0" w:space="0" w:color="auto"/>
            <w:left w:val="none" w:sz="0" w:space="0" w:color="auto"/>
            <w:bottom w:val="none" w:sz="0" w:space="0" w:color="auto"/>
            <w:right w:val="none" w:sz="0" w:space="0" w:color="auto"/>
          </w:divBdr>
        </w:div>
        <w:div w:id="202522024">
          <w:marLeft w:val="640"/>
          <w:marRight w:val="0"/>
          <w:marTop w:val="0"/>
          <w:marBottom w:val="0"/>
          <w:divBdr>
            <w:top w:val="none" w:sz="0" w:space="0" w:color="auto"/>
            <w:left w:val="none" w:sz="0" w:space="0" w:color="auto"/>
            <w:bottom w:val="none" w:sz="0" w:space="0" w:color="auto"/>
            <w:right w:val="none" w:sz="0" w:space="0" w:color="auto"/>
          </w:divBdr>
        </w:div>
        <w:div w:id="1978609238">
          <w:marLeft w:val="640"/>
          <w:marRight w:val="0"/>
          <w:marTop w:val="0"/>
          <w:marBottom w:val="0"/>
          <w:divBdr>
            <w:top w:val="none" w:sz="0" w:space="0" w:color="auto"/>
            <w:left w:val="none" w:sz="0" w:space="0" w:color="auto"/>
            <w:bottom w:val="none" w:sz="0" w:space="0" w:color="auto"/>
            <w:right w:val="none" w:sz="0" w:space="0" w:color="auto"/>
          </w:divBdr>
        </w:div>
        <w:div w:id="1106734192">
          <w:marLeft w:val="640"/>
          <w:marRight w:val="0"/>
          <w:marTop w:val="0"/>
          <w:marBottom w:val="0"/>
          <w:divBdr>
            <w:top w:val="none" w:sz="0" w:space="0" w:color="auto"/>
            <w:left w:val="none" w:sz="0" w:space="0" w:color="auto"/>
            <w:bottom w:val="none" w:sz="0" w:space="0" w:color="auto"/>
            <w:right w:val="none" w:sz="0" w:space="0" w:color="auto"/>
          </w:divBdr>
        </w:div>
        <w:div w:id="815755583">
          <w:marLeft w:val="640"/>
          <w:marRight w:val="0"/>
          <w:marTop w:val="0"/>
          <w:marBottom w:val="0"/>
          <w:divBdr>
            <w:top w:val="none" w:sz="0" w:space="0" w:color="auto"/>
            <w:left w:val="none" w:sz="0" w:space="0" w:color="auto"/>
            <w:bottom w:val="none" w:sz="0" w:space="0" w:color="auto"/>
            <w:right w:val="none" w:sz="0" w:space="0" w:color="auto"/>
          </w:divBdr>
        </w:div>
        <w:div w:id="921640613">
          <w:marLeft w:val="640"/>
          <w:marRight w:val="0"/>
          <w:marTop w:val="0"/>
          <w:marBottom w:val="0"/>
          <w:divBdr>
            <w:top w:val="none" w:sz="0" w:space="0" w:color="auto"/>
            <w:left w:val="none" w:sz="0" w:space="0" w:color="auto"/>
            <w:bottom w:val="none" w:sz="0" w:space="0" w:color="auto"/>
            <w:right w:val="none" w:sz="0" w:space="0" w:color="auto"/>
          </w:divBdr>
        </w:div>
        <w:div w:id="755058066">
          <w:marLeft w:val="640"/>
          <w:marRight w:val="0"/>
          <w:marTop w:val="0"/>
          <w:marBottom w:val="0"/>
          <w:divBdr>
            <w:top w:val="none" w:sz="0" w:space="0" w:color="auto"/>
            <w:left w:val="none" w:sz="0" w:space="0" w:color="auto"/>
            <w:bottom w:val="none" w:sz="0" w:space="0" w:color="auto"/>
            <w:right w:val="none" w:sz="0" w:space="0" w:color="auto"/>
          </w:divBdr>
        </w:div>
        <w:div w:id="274600264">
          <w:marLeft w:val="640"/>
          <w:marRight w:val="0"/>
          <w:marTop w:val="0"/>
          <w:marBottom w:val="0"/>
          <w:divBdr>
            <w:top w:val="none" w:sz="0" w:space="0" w:color="auto"/>
            <w:left w:val="none" w:sz="0" w:space="0" w:color="auto"/>
            <w:bottom w:val="none" w:sz="0" w:space="0" w:color="auto"/>
            <w:right w:val="none" w:sz="0" w:space="0" w:color="auto"/>
          </w:divBdr>
        </w:div>
        <w:div w:id="1908613165">
          <w:marLeft w:val="640"/>
          <w:marRight w:val="0"/>
          <w:marTop w:val="0"/>
          <w:marBottom w:val="0"/>
          <w:divBdr>
            <w:top w:val="none" w:sz="0" w:space="0" w:color="auto"/>
            <w:left w:val="none" w:sz="0" w:space="0" w:color="auto"/>
            <w:bottom w:val="none" w:sz="0" w:space="0" w:color="auto"/>
            <w:right w:val="none" w:sz="0" w:space="0" w:color="auto"/>
          </w:divBdr>
        </w:div>
        <w:div w:id="2041658548">
          <w:marLeft w:val="640"/>
          <w:marRight w:val="0"/>
          <w:marTop w:val="0"/>
          <w:marBottom w:val="0"/>
          <w:divBdr>
            <w:top w:val="none" w:sz="0" w:space="0" w:color="auto"/>
            <w:left w:val="none" w:sz="0" w:space="0" w:color="auto"/>
            <w:bottom w:val="none" w:sz="0" w:space="0" w:color="auto"/>
            <w:right w:val="none" w:sz="0" w:space="0" w:color="auto"/>
          </w:divBdr>
        </w:div>
        <w:div w:id="1738815981">
          <w:marLeft w:val="640"/>
          <w:marRight w:val="0"/>
          <w:marTop w:val="0"/>
          <w:marBottom w:val="0"/>
          <w:divBdr>
            <w:top w:val="none" w:sz="0" w:space="0" w:color="auto"/>
            <w:left w:val="none" w:sz="0" w:space="0" w:color="auto"/>
            <w:bottom w:val="none" w:sz="0" w:space="0" w:color="auto"/>
            <w:right w:val="none" w:sz="0" w:space="0" w:color="auto"/>
          </w:divBdr>
        </w:div>
        <w:div w:id="1186822874">
          <w:marLeft w:val="640"/>
          <w:marRight w:val="0"/>
          <w:marTop w:val="0"/>
          <w:marBottom w:val="0"/>
          <w:divBdr>
            <w:top w:val="none" w:sz="0" w:space="0" w:color="auto"/>
            <w:left w:val="none" w:sz="0" w:space="0" w:color="auto"/>
            <w:bottom w:val="none" w:sz="0" w:space="0" w:color="auto"/>
            <w:right w:val="none" w:sz="0" w:space="0" w:color="auto"/>
          </w:divBdr>
        </w:div>
        <w:div w:id="923992279">
          <w:marLeft w:val="640"/>
          <w:marRight w:val="0"/>
          <w:marTop w:val="0"/>
          <w:marBottom w:val="0"/>
          <w:divBdr>
            <w:top w:val="none" w:sz="0" w:space="0" w:color="auto"/>
            <w:left w:val="none" w:sz="0" w:space="0" w:color="auto"/>
            <w:bottom w:val="none" w:sz="0" w:space="0" w:color="auto"/>
            <w:right w:val="none" w:sz="0" w:space="0" w:color="auto"/>
          </w:divBdr>
        </w:div>
        <w:div w:id="914631169">
          <w:marLeft w:val="640"/>
          <w:marRight w:val="0"/>
          <w:marTop w:val="0"/>
          <w:marBottom w:val="0"/>
          <w:divBdr>
            <w:top w:val="none" w:sz="0" w:space="0" w:color="auto"/>
            <w:left w:val="none" w:sz="0" w:space="0" w:color="auto"/>
            <w:bottom w:val="none" w:sz="0" w:space="0" w:color="auto"/>
            <w:right w:val="none" w:sz="0" w:space="0" w:color="auto"/>
          </w:divBdr>
        </w:div>
        <w:div w:id="2134513502">
          <w:marLeft w:val="640"/>
          <w:marRight w:val="0"/>
          <w:marTop w:val="0"/>
          <w:marBottom w:val="0"/>
          <w:divBdr>
            <w:top w:val="none" w:sz="0" w:space="0" w:color="auto"/>
            <w:left w:val="none" w:sz="0" w:space="0" w:color="auto"/>
            <w:bottom w:val="none" w:sz="0" w:space="0" w:color="auto"/>
            <w:right w:val="none" w:sz="0" w:space="0" w:color="auto"/>
          </w:divBdr>
        </w:div>
      </w:divsChild>
    </w:div>
    <w:div w:id="92170187">
      <w:bodyDiv w:val="1"/>
      <w:marLeft w:val="0"/>
      <w:marRight w:val="0"/>
      <w:marTop w:val="0"/>
      <w:marBottom w:val="0"/>
      <w:divBdr>
        <w:top w:val="none" w:sz="0" w:space="0" w:color="auto"/>
        <w:left w:val="none" w:sz="0" w:space="0" w:color="auto"/>
        <w:bottom w:val="none" w:sz="0" w:space="0" w:color="auto"/>
        <w:right w:val="none" w:sz="0" w:space="0" w:color="auto"/>
      </w:divBdr>
      <w:divsChild>
        <w:div w:id="1563828447">
          <w:marLeft w:val="640"/>
          <w:marRight w:val="0"/>
          <w:marTop w:val="0"/>
          <w:marBottom w:val="0"/>
          <w:divBdr>
            <w:top w:val="none" w:sz="0" w:space="0" w:color="auto"/>
            <w:left w:val="none" w:sz="0" w:space="0" w:color="auto"/>
            <w:bottom w:val="none" w:sz="0" w:space="0" w:color="auto"/>
            <w:right w:val="none" w:sz="0" w:space="0" w:color="auto"/>
          </w:divBdr>
        </w:div>
        <w:div w:id="177424411">
          <w:marLeft w:val="640"/>
          <w:marRight w:val="0"/>
          <w:marTop w:val="0"/>
          <w:marBottom w:val="0"/>
          <w:divBdr>
            <w:top w:val="none" w:sz="0" w:space="0" w:color="auto"/>
            <w:left w:val="none" w:sz="0" w:space="0" w:color="auto"/>
            <w:bottom w:val="none" w:sz="0" w:space="0" w:color="auto"/>
            <w:right w:val="none" w:sz="0" w:space="0" w:color="auto"/>
          </w:divBdr>
        </w:div>
        <w:div w:id="1340738199">
          <w:marLeft w:val="640"/>
          <w:marRight w:val="0"/>
          <w:marTop w:val="0"/>
          <w:marBottom w:val="0"/>
          <w:divBdr>
            <w:top w:val="none" w:sz="0" w:space="0" w:color="auto"/>
            <w:left w:val="none" w:sz="0" w:space="0" w:color="auto"/>
            <w:bottom w:val="none" w:sz="0" w:space="0" w:color="auto"/>
            <w:right w:val="none" w:sz="0" w:space="0" w:color="auto"/>
          </w:divBdr>
        </w:div>
        <w:div w:id="1019234586">
          <w:marLeft w:val="640"/>
          <w:marRight w:val="0"/>
          <w:marTop w:val="0"/>
          <w:marBottom w:val="0"/>
          <w:divBdr>
            <w:top w:val="none" w:sz="0" w:space="0" w:color="auto"/>
            <w:left w:val="none" w:sz="0" w:space="0" w:color="auto"/>
            <w:bottom w:val="none" w:sz="0" w:space="0" w:color="auto"/>
            <w:right w:val="none" w:sz="0" w:space="0" w:color="auto"/>
          </w:divBdr>
        </w:div>
        <w:div w:id="2135252792">
          <w:marLeft w:val="640"/>
          <w:marRight w:val="0"/>
          <w:marTop w:val="0"/>
          <w:marBottom w:val="0"/>
          <w:divBdr>
            <w:top w:val="none" w:sz="0" w:space="0" w:color="auto"/>
            <w:left w:val="none" w:sz="0" w:space="0" w:color="auto"/>
            <w:bottom w:val="none" w:sz="0" w:space="0" w:color="auto"/>
            <w:right w:val="none" w:sz="0" w:space="0" w:color="auto"/>
          </w:divBdr>
        </w:div>
        <w:div w:id="371921670">
          <w:marLeft w:val="640"/>
          <w:marRight w:val="0"/>
          <w:marTop w:val="0"/>
          <w:marBottom w:val="0"/>
          <w:divBdr>
            <w:top w:val="none" w:sz="0" w:space="0" w:color="auto"/>
            <w:left w:val="none" w:sz="0" w:space="0" w:color="auto"/>
            <w:bottom w:val="none" w:sz="0" w:space="0" w:color="auto"/>
            <w:right w:val="none" w:sz="0" w:space="0" w:color="auto"/>
          </w:divBdr>
        </w:div>
        <w:div w:id="1587031648">
          <w:marLeft w:val="640"/>
          <w:marRight w:val="0"/>
          <w:marTop w:val="0"/>
          <w:marBottom w:val="0"/>
          <w:divBdr>
            <w:top w:val="none" w:sz="0" w:space="0" w:color="auto"/>
            <w:left w:val="none" w:sz="0" w:space="0" w:color="auto"/>
            <w:bottom w:val="none" w:sz="0" w:space="0" w:color="auto"/>
            <w:right w:val="none" w:sz="0" w:space="0" w:color="auto"/>
          </w:divBdr>
        </w:div>
        <w:div w:id="986281489">
          <w:marLeft w:val="640"/>
          <w:marRight w:val="0"/>
          <w:marTop w:val="0"/>
          <w:marBottom w:val="0"/>
          <w:divBdr>
            <w:top w:val="none" w:sz="0" w:space="0" w:color="auto"/>
            <w:left w:val="none" w:sz="0" w:space="0" w:color="auto"/>
            <w:bottom w:val="none" w:sz="0" w:space="0" w:color="auto"/>
            <w:right w:val="none" w:sz="0" w:space="0" w:color="auto"/>
          </w:divBdr>
        </w:div>
        <w:div w:id="651176385">
          <w:marLeft w:val="640"/>
          <w:marRight w:val="0"/>
          <w:marTop w:val="0"/>
          <w:marBottom w:val="0"/>
          <w:divBdr>
            <w:top w:val="none" w:sz="0" w:space="0" w:color="auto"/>
            <w:left w:val="none" w:sz="0" w:space="0" w:color="auto"/>
            <w:bottom w:val="none" w:sz="0" w:space="0" w:color="auto"/>
            <w:right w:val="none" w:sz="0" w:space="0" w:color="auto"/>
          </w:divBdr>
        </w:div>
        <w:div w:id="2010476908">
          <w:marLeft w:val="640"/>
          <w:marRight w:val="0"/>
          <w:marTop w:val="0"/>
          <w:marBottom w:val="0"/>
          <w:divBdr>
            <w:top w:val="none" w:sz="0" w:space="0" w:color="auto"/>
            <w:left w:val="none" w:sz="0" w:space="0" w:color="auto"/>
            <w:bottom w:val="none" w:sz="0" w:space="0" w:color="auto"/>
            <w:right w:val="none" w:sz="0" w:space="0" w:color="auto"/>
          </w:divBdr>
        </w:div>
        <w:div w:id="1966696319">
          <w:marLeft w:val="640"/>
          <w:marRight w:val="0"/>
          <w:marTop w:val="0"/>
          <w:marBottom w:val="0"/>
          <w:divBdr>
            <w:top w:val="none" w:sz="0" w:space="0" w:color="auto"/>
            <w:left w:val="none" w:sz="0" w:space="0" w:color="auto"/>
            <w:bottom w:val="none" w:sz="0" w:space="0" w:color="auto"/>
            <w:right w:val="none" w:sz="0" w:space="0" w:color="auto"/>
          </w:divBdr>
        </w:div>
        <w:div w:id="348989104">
          <w:marLeft w:val="640"/>
          <w:marRight w:val="0"/>
          <w:marTop w:val="0"/>
          <w:marBottom w:val="0"/>
          <w:divBdr>
            <w:top w:val="none" w:sz="0" w:space="0" w:color="auto"/>
            <w:left w:val="none" w:sz="0" w:space="0" w:color="auto"/>
            <w:bottom w:val="none" w:sz="0" w:space="0" w:color="auto"/>
            <w:right w:val="none" w:sz="0" w:space="0" w:color="auto"/>
          </w:divBdr>
        </w:div>
        <w:div w:id="787311624">
          <w:marLeft w:val="640"/>
          <w:marRight w:val="0"/>
          <w:marTop w:val="0"/>
          <w:marBottom w:val="0"/>
          <w:divBdr>
            <w:top w:val="none" w:sz="0" w:space="0" w:color="auto"/>
            <w:left w:val="none" w:sz="0" w:space="0" w:color="auto"/>
            <w:bottom w:val="none" w:sz="0" w:space="0" w:color="auto"/>
            <w:right w:val="none" w:sz="0" w:space="0" w:color="auto"/>
          </w:divBdr>
        </w:div>
        <w:div w:id="600837798">
          <w:marLeft w:val="640"/>
          <w:marRight w:val="0"/>
          <w:marTop w:val="0"/>
          <w:marBottom w:val="0"/>
          <w:divBdr>
            <w:top w:val="none" w:sz="0" w:space="0" w:color="auto"/>
            <w:left w:val="none" w:sz="0" w:space="0" w:color="auto"/>
            <w:bottom w:val="none" w:sz="0" w:space="0" w:color="auto"/>
            <w:right w:val="none" w:sz="0" w:space="0" w:color="auto"/>
          </w:divBdr>
        </w:div>
        <w:div w:id="2106345796">
          <w:marLeft w:val="640"/>
          <w:marRight w:val="0"/>
          <w:marTop w:val="0"/>
          <w:marBottom w:val="0"/>
          <w:divBdr>
            <w:top w:val="none" w:sz="0" w:space="0" w:color="auto"/>
            <w:left w:val="none" w:sz="0" w:space="0" w:color="auto"/>
            <w:bottom w:val="none" w:sz="0" w:space="0" w:color="auto"/>
            <w:right w:val="none" w:sz="0" w:space="0" w:color="auto"/>
          </w:divBdr>
        </w:div>
        <w:div w:id="1299989387">
          <w:marLeft w:val="640"/>
          <w:marRight w:val="0"/>
          <w:marTop w:val="0"/>
          <w:marBottom w:val="0"/>
          <w:divBdr>
            <w:top w:val="none" w:sz="0" w:space="0" w:color="auto"/>
            <w:left w:val="none" w:sz="0" w:space="0" w:color="auto"/>
            <w:bottom w:val="none" w:sz="0" w:space="0" w:color="auto"/>
            <w:right w:val="none" w:sz="0" w:space="0" w:color="auto"/>
          </w:divBdr>
        </w:div>
        <w:div w:id="1074862273">
          <w:marLeft w:val="640"/>
          <w:marRight w:val="0"/>
          <w:marTop w:val="0"/>
          <w:marBottom w:val="0"/>
          <w:divBdr>
            <w:top w:val="none" w:sz="0" w:space="0" w:color="auto"/>
            <w:left w:val="none" w:sz="0" w:space="0" w:color="auto"/>
            <w:bottom w:val="none" w:sz="0" w:space="0" w:color="auto"/>
            <w:right w:val="none" w:sz="0" w:space="0" w:color="auto"/>
          </w:divBdr>
        </w:div>
        <w:div w:id="616183356">
          <w:marLeft w:val="640"/>
          <w:marRight w:val="0"/>
          <w:marTop w:val="0"/>
          <w:marBottom w:val="0"/>
          <w:divBdr>
            <w:top w:val="none" w:sz="0" w:space="0" w:color="auto"/>
            <w:left w:val="none" w:sz="0" w:space="0" w:color="auto"/>
            <w:bottom w:val="none" w:sz="0" w:space="0" w:color="auto"/>
            <w:right w:val="none" w:sz="0" w:space="0" w:color="auto"/>
          </w:divBdr>
        </w:div>
        <w:div w:id="673651476">
          <w:marLeft w:val="640"/>
          <w:marRight w:val="0"/>
          <w:marTop w:val="0"/>
          <w:marBottom w:val="0"/>
          <w:divBdr>
            <w:top w:val="none" w:sz="0" w:space="0" w:color="auto"/>
            <w:left w:val="none" w:sz="0" w:space="0" w:color="auto"/>
            <w:bottom w:val="none" w:sz="0" w:space="0" w:color="auto"/>
            <w:right w:val="none" w:sz="0" w:space="0" w:color="auto"/>
          </w:divBdr>
        </w:div>
        <w:div w:id="1363940834">
          <w:marLeft w:val="640"/>
          <w:marRight w:val="0"/>
          <w:marTop w:val="0"/>
          <w:marBottom w:val="0"/>
          <w:divBdr>
            <w:top w:val="none" w:sz="0" w:space="0" w:color="auto"/>
            <w:left w:val="none" w:sz="0" w:space="0" w:color="auto"/>
            <w:bottom w:val="none" w:sz="0" w:space="0" w:color="auto"/>
            <w:right w:val="none" w:sz="0" w:space="0" w:color="auto"/>
          </w:divBdr>
        </w:div>
        <w:div w:id="186794237">
          <w:marLeft w:val="640"/>
          <w:marRight w:val="0"/>
          <w:marTop w:val="0"/>
          <w:marBottom w:val="0"/>
          <w:divBdr>
            <w:top w:val="none" w:sz="0" w:space="0" w:color="auto"/>
            <w:left w:val="none" w:sz="0" w:space="0" w:color="auto"/>
            <w:bottom w:val="none" w:sz="0" w:space="0" w:color="auto"/>
            <w:right w:val="none" w:sz="0" w:space="0" w:color="auto"/>
          </w:divBdr>
        </w:div>
        <w:div w:id="1098138027">
          <w:marLeft w:val="640"/>
          <w:marRight w:val="0"/>
          <w:marTop w:val="0"/>
          <w:marBottom w:val="0"/>
          <w:divBdr>
            <w:top w:val="none" w:sz="0" w:space="0" w:color="auto"/>
            <w:left w:val="none" w:sz="0" w:space="0" w:color="auto"/>
            <w:bottom w:val="none" w:sz="0" w:space="0" w:color="auto"/>
            <w:right w:val="none" w:sz="0" w:space="0" w:color="auto"/>
          </w:divBdr>
        </w:div>
        <w:div w:id="1498887223">
          <w:marLeft w:val="640"/>
          <w:marRight w:val="0"/>
          <w:marTop w:val="0"/>
          <w:marBottom w:val="0"/>
          <w:divBdr>
            <w:top w:val="none" w:sz="0" w:space="0" w:color="auto"/>
            <w:left w:val="none" w:sz="0" w:space="0" w:color="auto"/>
            <w:bottom w:val="none" w:sz="0" w:space="0" w:color="auto"/>
            <w:right w:val="none" w:sz="0" w:space="0" w:color="auto"/>
          </w:divBdr>
        </w:div>
        <w:div w:id="963195583">
          <w:marLeft w:val="640"/>
          <w:marRight w:val="0"/>
          <w:marTop w:val="0"/>
          <w:marBottom w:val="0"/>
          <w:divBdr>
            <w:top w:val="none" w:sz="0" w:space="0" w:color="auto"/>
            <w:left w:val="none" w:sz="0" w:space="0" w:color="auto"/>
            <w:bottom w:val="none" w:sz="0" w:space="0" w:color="auto"/>
            <w:right w:val="none" w:sz="0" w:space="0" w:color="auto"/>
          </w:divBdr>
        </w:div>
        <w:div w:id="1444417510">
          <w:marLeft w:val="640"/>
          <w:marRight w:val="0"/>
          <w:marTop w:val="0"/>
          <w:marBottom w:val="0"/>
          <w:divBdr>
            <w:top w:val="none" w:sz="0" w:space="0" w:color="auto"/>
            <w:left w:val="none" w:sz="0" w:space="0" w:color="auto"/>
            <w:bottom w:val="none" w:sz="0" w:space="0" w:color="auto"/>
            <w:right w:val="none" w:sz="0" w:space="0" w:color="auto"/>
          </w:divBdr>
        </w:div>
        <w:div w:id="1991866243">
          <w:marLeft w:val="640"/>
          <w:marRight w:val="0"/>
          <w:marTop w:val="0"/>
          <w:marBottom w:val="0"/>
          <w:divBdr>
            <w:top w:val="none" w:sz="0" w:space="0" w:color="auto"/>
            <w:left w:val="none" w:sz="0" w:space="0" w:color="auto"/>
            <w:bottom w:val="none" w:sz="0" w:space="0" w:color="auto"/>
            <w:right w:val="none" w:sz="0" w:space="0" w:color="auto"/>
          </w:divBdr>
        </w:div>
        <w:div w:id="367610708">
          <w:marLeft w:val="640"/>
          <w:marRight w:val="0"/>
          <w:marTop w:val="0"/>
          <w:marBottom w:val="0"/>
          <w:divBdr>
            <w:top w:val="none" w:sz="0" w:space="0" w:color="auto"/>
            <w:left w:val="none" w:sz="0" w:space="0" w:color="auto"/>
            <w:bottom w:val="none" w:sz="0" w:space="0" w:color="auto"/>
            <w:right w:val="none" w:sz="0" w:space="0" w:color="auto"/>
          </w:divBdr>
        </w:div>
        <w:div w:id="2034765179">
          <w:marLeft w:val="640"/>
          <w:marRight w:val="0"/>
          <w:marTop w:val="0"/>
          <w:marBottom w:val="0"/>
          <w:divBdr>
            <w:top w:val="none" w:sz="0" w:space="0" w:color="auto"/>
            <w:left w:val="none" w:sz="0" w:space="0" w:color="auto"/>
            <w:bottom w:val="none" w:sz="0" w:space="0" w:color="auto"/>
            <w:right w:val="none" w:sz="0" w:space="0" w:color="auto"/>
          </w:divBdr>
        </w:div>
        <w:div w:id="949358660">
          <w:marLeft w:val="640"/>
          <w:marRight w:val="0"/>
          <w:marTop w:val="0"/>
          <w:marBottom w:val="0"/>
          <w:divBdr>
            <w:top w:val="none" w:sz="0" w:space="0" w:color="auto"/>
            <w:left w:val="none" w:sz="0" w:space="0" w:color="auto"/>
            <w:bottom w:val="none" w:sz="0" w:space="0" w:color="auto"/>
            <w:right w:val="none" w:sz="0" w:space="0" w:color="auto"/>
          </w:divBdr>
        </w:div>
        <w:div w:id="424767307">
          <w:marLeft w:val="640"/>
          <w:marRight w:val="0"/>
          <w:marTop w:val="0"/>
          <w:marBottom w:val="0"/>
          <w:divBdr>
            <w:top w:val="none" w:sz="0" w:space="0" w:color="auto"/>
            <w:left w:val="none" w:sz="0" w:space="0" w:color="auto"/>
            <w:bottom w:val="none" w:sz="0" w:space="0" w:color="auto"/>
            <w:right w:val="none" w:sz="0" w:space="0" w:color="auto"/>
          </w:divBdr>
        </w:div>
        <w:div w:id="650720089">
          <w:marLeft w:val="640"/>
          <w:marRight w:val="0"/>
          <w:marTop w:val="0"/>
          <w:marBottom w:val="0"/>
          <w:divBdr>
            <w:top w:val="none" w:sz="0" w:space="0" w:color="auto"/>
            <w:left w:val="none" w:sz="0" w:space="0" w:color="auto"/>
            <w:bottom w:val="none" w:sz="0" w:space="0" w:color="auto"/>
            <w:right w:val="none" w:sz="0" w:space="0" w:color="auto"/>
          </w:divBdr>
        </w:div>
        <w:div w:id="1659723906">
          <w:marLeft w:val="640"/>
          <w:marRight w:val="0"/>
          <w:marTop w:val="0"/>
          <w:marBottom w:val="0"/>
          <w:divBdr>
            <w:top w:val="none" w:sz="0" w:space="0" w:color="auto"/>
            <w:left w:val="none" w:sz="0" w:space="0" w:color="auto"/>
            <w:bottom w:val="none" w:sz="0" w:space="0" w:color="auto"/>
            <w:right w:val="none" w:sz="0" w:space="0" w:color="auto"/>
          </w:divBdr>
        </w:div>
        <w:div w:id="2054620969">
          <w:marLeft w:val="640"/>
          <w:marRight w:val="0"/>
          <w:marTop w:val="0"/>
          <w:marBottom w:val="0"/>
          <w:divBdr>
            <w:top w:val="none" w:sz="0" w:space="0" w:color="auto"/>
            <w:left w:val="none" w:sz="0" w:space="0" w:color="auto"/>
            <w:bottom w:val="none" w:sz="0" w:space="0" w:color="auto"/>
            <w:right w:val="none" w:sz="0" w:space="0" w:color="auto"/>
          </w:divBdr>
        </w:div>
        <w:div w:id="853223603">
          <w:marLeft w:val="640"/>
          <w:marRight w:val="0"/>
          <w:marTop w:val="0"/>
          <w:marBottom w:val="0"/>
          <w:divBdr>
            <w:top w:val="none" w:sz="0" w:space="0" w:color="auto"/>
            <w:left w:val="none" w:sz="0" w:space="0" w:color="auto"/>
            <w:bottom w:val="none" w:sz="0" w:space="0" w:color="auto"/>
            <w:right w:val="none" w:sz="0" w:space="0" w:color="auto"/>
          </w:divBdr>
        </w:div>
        <w:div w:id="1827894205">
          <w:marLeft w:val="640"/>
          <w:marRight w:val="0"/>
          <w:marTop w:val="0"/>
          <w:marBottom w:val="0"/>
          <w:divBdr>
            <w:top w:val="none" w:sz="0" w:space="0" w:color="auto"/>
            <w:left w:val="none" w:sz="0" w:space="0" w:color="auto"/>
            <w:bottom w:val="none" w:sz="0" w:space="0" w:color="auto"/>
            <w:right w:val="none" w:sz="0" w:space="0" w:color="auto"/>
          </w:divBdr>
        </w:div>
        <w:div w:id="1203441412">
          <w:marLeft w:val="640"/>
          <w:marRight w:val="0"/>
          <w:marTop w:val="0"/>
          <w:marBottom w:val="0"/>
          <w:divBdr>
            <w:top w:val="none" w:sz="0" w:space="0" w:color="auto"/>
            <w:left w:val="none" w:sz="0" w:space="0" w:color="auto"/>
            <w:bottom w:val="none" w:sz="0" w:space="0" w:color="auto"/>
            <w:right w:val="none" w:sz="0" w:space="0" w:color="auto"/>
          </w:divBdr>
        </w:div>
        <w:div w:id="125976826">
          <w:marLeft w:val="640"/>
          <w:marRight w:val="0"/>
          <w:marTop w:val="0"/>
          <w:marBottom w:val="0"/>
          <w:divBdr>
            <w:top w:val="none" w:sz="0" w:space="0" w:color="auto"/>
            <w:left w:val="none" w:sz="0" w:space="0" w:color="auto"/>
            <w:bottom w:val="none" w:sz="0" w:space="0" w:color="auto"/>
            <w:right w:val="none" w:sz="0" w:space="0" w:color="auto"/>
          </w:divBdr>
        </w:div>
        <w:div w:id="1334457939">
          <w:marLeft w:val="640"/>
          <w:marRight w:val="0"/>
          <w:marTop w:val="0"/>
          <w:marBottom w:val="0"/>
          <w:divBdr>
            <w:top w:val="none" w:sz="0" w:space="0" w:color="auto"/>
            <w:left w:val="none" w:sz="0" w:space="0" w:color="auto"/>
            <w:bottom w:val="none" w:sz="0" w:space="0" w:color="auto"/>
            <w:right w:val="none" w:sz="0" w:space="0" w:color="auto"/>
          </w:divBdr>
        </w:div>
        <w:div w:id="878670109">
          <w:marLeft w:val="640"/>
          <w:marRight w:val="0"/>
          <w:marTop w:val="0"/>
          <w:marBottom w:val="0"/>
          <w:divBdr>
            <w:top w:val="none" w:sz="0" w:space="0" w:color="auto"/>
            <w:left w:val="none" w:sz="0" w:space="0" w:color="auto"/>
            <w:bottom w:val="none" w:sz="0" w:space="0" w:color="auto"/>
            <w:right w:val="none" w:sz="0" w:space="0" w:color="auto"/>
          </w:divBdr>
        </w:div>
        <w:div w:id="143664175">
          <w:marLeft w:val="640"/>
          <w:marRight w:val="0"/>
          <w:marTop w:val="0"/>
          <w:marBottom w:val="0"/>
          <w:divBdr>
            <w:top w:val="none" w:sz="0" w:space="0" w:color="auto"/>
            <w:left w:val="none" w:sz="0" w:space="0" w:color="auto"/>
            <w:bottom w:val="none" w:sz="0" w:space="0" w:color="auto"/>
            <w:right w:val="none" w:sz="0" w:space="0" w:color="auto"/>
          </w:divBdr>
        </w:div>
        <w:div w:id="929267696">
          <w:marLeft w:val="640"/>
          <w:marRight w:val="0"/>
          <w:marTop w:val="0"/>
          <w:marBottom w:val="0"/>
          <w:divBdr>
            <w:top w:val="none" w:sz="0" w:space="0" w:color="auto"/>
            <w:left w:val="none" w:sz="0" w:space="0" w:color="auto"/>
            <w:bottom w:val="none" w:sz="0" w:space="0" w:color="auto"/>
            <w:right w:val="none" w:sz="0" w:space="0" w:color="auto"/>
          </w:divBdr>
        </w:div>
        <w:div w:id="1384983399">
          <w:marLeft w:val="640"/>
          <w:marRight w:val="0"/>
          <w:marTop w:val="0"/>
          <w:marBottom w:val="0"/>
          <w:divBdr>
            <w:top w:val="none" w:sz="0" w:space="0" w:color="auto"/>
            <w:left w:val="none" w:sz="0" w:space="0" w:color="auto"/>
            <w:bottom w:val="none" w:sz="0" w:space="0" w:color="auto"/>
            <w:right w:val="none" w:sz="0" w:space="0" w:color="auto"/>
          </w:divBdr>
        </w:div>
        <w:div w:id="662590117">
          <w:marLeft w:val="640"/>
          <w:marRight w:val="0"/>
          <w:marTop w:val="0"/>
          <w:marBottom w:val="0"/>
          <w:divBdr>
            <w:top w:val="none" w:sz="0" w:space="0" w:color="auto"/>
            <w:left w:val="none" w:sz="0" w:space="0" w:color="auto"/>
            <w:bottom w:val="none" w:sz="0" w:space="0" w:color="auto"/>
            <w:right w:val="none" w:sz="0" w:space="0" w:color="auto"/>
          </w:divBdr>
        </w:div>
        <w:div w:id="304357477">
          <w:marLeft w:val="640"/>
          <w:marRight w:val="0"/>
          <w:marTop w:val="0"/>
          <w:marBottom w:val="0"/>
          <w:divBdr>
            <w:top w:val="none" w:sz="0" w:space="0" w:color="auto"/>
            <w:left w:val="none" w:sz="0" w:space="0" w:color="auto"/>
            <w:bottom w:val="none" w:sz="0" w:space="0" w:color="auto"/>
            <w:right w:val="none" w:sz="0" w:space="0" w:color="auto"/>
          </w:divBdr>
        </w:div>
        <w:div w:id="1257859988">
          <w:marLeft w:val="640"/>
          <w:marRight w:val="0"/>
          <w:marTop w:val="0"/>
          <w:marBottom w:val="0"/>
          <w:divBdr>
            <w:top w:val="none" w:sz="0" w:space="0" w:color="auto"/>
            <w:left w:val="none" w:sz="0" w:space="0" w:color="auto"/>
            <w:bottom w:val="none" w:sz="0" w:space="0" w:color="auto"/>
            <w:right w:val="none" w:sz="0" w:space="0" w:color="auto"/>
          </w:divBdr>
        </w:div>
        <w:div w:id="1177960120">
          <w:marLeft w:val="640"/>
          <w:marRight w:val="0"/>
          <w:marTop w:val="0"/>
          <w:marBottom w:val="0"/>
          <w:divBdr>
            <w:top w:val="none" w:sz="0" w:space="0" w:color="auto"/>
            <w:left w:val="none" w:sz="0" w:space="0" w:color="auto"/>
            <w:bottom w:val="none" w:sz="0" w:space="0" w:color="auto"/>
            <w:right w:val="none" w:sz="0" w:space="0" w:color="auto"/>
          </w:divBdr>
        </w:div>
        <w:div w:id="977613782">
          <w:marLeft w:val="640"/>
          <w:marRight w:val="0"/>
          <w:marTop w:val="0"/>
          <w:marBottom w:val="0"/>
          <w:divBdr>
            <w:top w:val="none" w:sz="0" w:space="0" w:color="auto"/>
            <w:left w:val="none" w:sz="0" w:space="0" w:color="auto"/>
            <w:bottom w:val="none" w:sz="0" w:space="0" w:color="auto"/>
            <w:right w:val="none" w:sz="0" w:space="0" w:color="auto"/>
          </w:divBdr>
        </w:div>
        <w:div w:id="1040475748">
          <w:marLeft w:val="640"/>
          <w:marRight w:val="0"/>
          <w:marTop w:val="0"/>
          <w:marBottom w:val="0"/>
          <w:divBdr>
            <w:top w:val="none" w:sz="0" w:space="0" w:color="auto"/>
            <w:left w:val="none" w:sz="0" w:space="0" w:color="auto"/>
            <w:bottom w:val="none" w:sz="0" w:space="0" w:color="auto"/>
            <w:right w:val="none" w:sz="0" w:space="0" w:color="auto"/>
          </w:divBdr>
        </w:div>
        <w:div w:id="680930641">
          <w:marLeft w:val="640"/>
          <w:marRight w:val="0"/>
          <w:marTop w:val="0"/>
          <w:marBottom w:val="0"/>
          <w:divBdr>
            <w:top w:val="none" w:sz="0" w:space="0" w:color="auto"/>
            <w:left w:val="none" w:sz="0" w:space="0" w:color="auto"/>
            <w:bottom w:val="none" w:sz="0" w:space="0" w:color="auto"/>
            <w:right w:val="none" w:sz="0" w:space="0" w:color="auto"/>
          </w:divBdr>
        </w:div>
        <w:div w:id="384910027">
          <w:marLeft w:val="640"/>
          <w:marRight w:val="0"/>
          <w:marTop w:val="0"/>
          <w:marBottom w:val="0"/>
          <w:divBdr>
            <w:top w:val="none" w:sz="0" w:space="0" w:color="auto"/>
            <w:left w:val="none" w:sz="0" w:space="0" w:color="auto"/>
            <w:bottom w:val="none" w:sz="0" w:space="0" w:color="auto"/>
            <w:right w:val="none" w:sz="0" w:space="0" w:color="auto"/>
          </w:divBdr>
        </w:div>
        <w:div w:id="271212575">
          <w:marLeft w:val="640"/>
          <w:marRight w:val="0"/>
          <w:marTop w:val="0"/>
          <w:marBottom w:val="0"/>
          <w:divBdr>
            <w:top w:val="none" w:sz="0" w:space="0" w:color="auto"/>
            <w:left w:val="none" w:sz="0" w:space="0" w:color="auto"/>
            <w:bottom w:val="none" w:sz="0" w:space="0" w:color="auto"/>
            <w:right w:val="none" w:sz="0" w:space="0" w:color="auto"/>
          </w:divBdr>
        </w:div>
        <w:div w:id="729424209">
          <w:marLeft w:val="640"/>
          <w:marRight w:val="0"/>
          <w:marTop w:val="0"/>
          <w:marBottom w:val="0"/>
          <w:divBdr>
            <w:top w:val="none" w:sz="0" w:space="0" w:color="auto"/>
            <w:left w:val="none" w:sz="0" w:space="0" w:color="auto"/>
            <w:bottom w:val="none" w:sz="0" w:space="0" w:color="auto"/>
            <w:right w:val="none" w:sz="0" w:space="0" w:color="auto"/>
          </w:divBdr>
        </w:div>
        <w:div w:id="805397261">
          <w:marLeft w:val="640"/>
          <w:marRight w:val="0"/>
          <w:marTop w:val="0"/>
          <w:marBottom w:val="0"/>
          <w:divBdr>
            <w:top w:val="none" w:sz="0" w:space="0" w:color="auto"/>
            <w:left w:val="none" w:sz="0" w:space="0" w:color="auto"/>
            <w:bottom w:val="none" w:sz="0" w:space="0" w:color="auto"/>
            <w:right w:val="none" w:sz="0" w:space="0" w:color="auto"/>
          </w:divBdr>
        </w:div>
        <w:div w:id="564603854">
          <w:marLeft w:val="640"/>
          <w:marRight w:val="0"/>
          <w:marTop w:val="0"/>
          <w:marBottom w:val="0"/>
          <w:divBdr>
            <w:top w:val="none" w:sz="0" w:space="0" w:color="auto"/>
            <w:left w:val="none" w:sz="0" w:space="0" w:color="auto"/>
            <w:bottom w:val="none" w:sz="0" w:space="0" w:color="auto"/>
            <w:right w:val="none" w:sz="0" w:space="0" w:color="auto"/>
          </w:divBdr>
        </w:div>
        <w:div w:id="170292789">
          <w:marLeft w:val="640"/>
          <w:marRight w:val="0"/>
          <w:marTop w:val="0"/>
          <w:marBottom w:val="0"/>
          <w:divBdr>
            <w:top w:val="none" w:sz="0" w:space="0" w:color="auto"/>
            <w:left w:val="none" w:sz="0" w:space="0" w:color="auto"/>
            <w:bottom w:val="none" w:sz="0" w:space="0" w:color="auto"/>
            <w:right w:val="none" w:sz="0" w:space="0" w:color="auto"/>
          </w:divBdr>
        </w:div>
        <w:div w:id="1839727406">
          <w:marLeft w:val="640"/>
          <w:marRight w:val="0"/>
          <w:marTop w:val="0"/>
          <w:marBottom w:val="0"/>
          <w:divBdr>
            <w:top w:val="none" w:sz="0" w:space="0" w:color="auto"/>
            <w:left w:val="none" w:sz="0" w:space="0" w:color="auto"/>
            <w:bottom w:val="none" w:sz="0" w:space="0" w:color="auto"/>
            <w:right w:val="none" w:sz="0" w:space="0" w:color="auto"/>
          </w:divBdr>
        </w:div>
      </w:divsChild>
    </w:div>
    <w:div w:id="106507402">
      <w:bodyDiv w:val="1"/>
      <w:marLeft w:val="0"/>
      <w:marRight w:val="0"/>
      <w:marTop w:val="0"/>
      <w:marBottom w:val="0"/>
      <w:divBdr>
        <w:top w:val="none" w:sz="0" w:space="0" w:color="auto"/>
        <w:left w:val="none" w:sz="0" w:space="0" w:color="auto"/>
        <w:bottom w:val="none" w:sz="0" w:space="0" w:color="auto"/>
        <w:right w:val="none" w:sz="0" w:space="0" w:color="auto"/>
      </w:divBdr>
      <w:divsChild>
        <w:div w:id="1608541882">
          <w:marLeft w:val="640"/>
          <w:marRight w:val="0"/>
          <w:marTop w:val="0"/>
          <w:marBottom w:val="0"/>
          <w:divBdr>
            <w:top w:val="none" w:sz="0" w:space="0" w:color="auto"/>
            <w:left w:val="none" w:sz="0" w:space="0" w:color="auto"/>
            <w:bottom w:val="none" w:sz="0" w:space="0" w:color="auto"/>
            <w:right w:val="none" w:sz="0" w:space="0" w:color="auto"/>
          </w:divBdr>
        </w:div>
        <w:div w:id="325205662">
          <w:marLeft w:val="640"/>
          <w:marRight w:val="0"/>
          <w:marTop w:val="0"/>
          <w:marBottom w:val="0"/>
          <w:divBdr>
            <w:top w:val="none" w:sz="0" w:space="0" w:color="auto"/>
            <w:left w:val="none" w:sz="0" w:space="0" w:color="auto"/>
            <w:bottom w:val="none" w:sz="0" w:space="0" w:color="auto"/>
            <w:right w:val="none" w:sz="0" w:space="0" w:color="auto"/>
          </w:divBdr>
        </w:div>
        <w:div w:id="1420642916">
          <w:marLeft w:val="640"/>
          <w:marRight w:val="0"/>
          <w:marTop w:val="0"/>
          <w:marBottom w:val="0"/>
          <w:divBdr>
            <w:top w:val="none" w:sz="0" w:space="0" w:color="auto"/>
            <w:left w:val="none" w:sz="0" w:space="0" w:color="auto"/>
            <w:bottom w:val="none" w:sz="0" w:space="0" w:color="auto"/>
            <w:right w:val="none" w:sz="0" w:space="0" w:color="auto"/>
          </w:divBdr>
        </w:div>
        <w:div w:id="252324864">
          <w:marLeft w:val="640"/>
          <w:marRight w:val="0"/>
          <w:marTop w:val="0"/>
          <w:marBottom w:val="0"/>
          <w:divBdr>
            <w:top w:val="none" w:sz="0" w:space="0" w:color="auto"/>
            <w:left w:val="none" w:sz="0" w:space="0" w:color="auto"/>
            <w:bottom w:val="none" w:sz="0" w:space="0" w:color="auto"/>
            <w:right w:val="none" w:sz="0" w:space="0" w:color="auto"/>
          </w:divBdr>
        </w:div>
        <w:div w:id="2118986337">
          <w:marLeft w:val="640"/>
          <w:marRight w:val="0"/>
          <w:marTop w:val="0"/>
          <w:marBottom w:val="0"/>
          <w:divBdr>
            <w:top w:val="none" w:sz="0" w:space="0" w:color="auto"/>
            <w:left w:val="none" w:sz="0" w:space="0" w:color="auto"/>
            <w:bottom w:val="none" w:sz="0" w:space="0" w:color="auto"/>
            <w:right w:val="none" w:sz="0" w:space="0" w:color="auto"/>
          </w:divBdr>
        </w:div>
        <w:div w:id="1824662577">
          <w:marLeft w:val="640"/>
          <w:marRight w:val="0"/>
          <w:marTop w:val="0"/>
          <w:marBottom w:val="0"/>
          <w:divBdr>
            <w:top w:val="none" w:sz="0" w:space="0" w:color="auto"/>
            <w:left w:val="none" w:sz="0" w:space="0" w:color="auto"/>
            <w:bottom w:val="none" w:sz="0" w:space="0" w:color="auto"/>
            <w:right w:val="none" w:sz="0" w:space="0" w:color="auto"/>
          </w:divBdr>
        </w:div>
        <w:div w:id="2085568394">
          <w:marLeft w:val="640"/>
          <w:marRight w:val="0"/>
          <w:marTop w:val="0"/>
          <w:marBottom w:val="0"/>
          <w:divBdr>
            <w:top w:val="none" w:sz="0" w:space="0" w:color="auto"/>
            <w:left w:val="none" w:sz="0" w:space="0" w:color="auto"/>
            <w:bottom w:val="none" w:sz="0" w:space="0" w:color="auto"/>
            <w:right w:val="none" w:sz="0" w:space="0" w:color="auto"/>
          </w:divBdr>
        </w:div>
        <w:div w:id="493037492">
          <w:marLeft w:val="640"/>
          <w:marRight w:val="0"/>
          <w:marTop w:val="0"/>
          <w:marBottom w:val="0"/>
          <w:divBdr>
            <w:top w:val="none" w:sz="0" w:space="0" w:color="auto"/>
            <w:left w:val="none" w:sz="0" w:space="0" w:color="auto"/>
            <w:bottom w:val="none" w:sz="0" w:space="0" w:color="auto"/>
            <w:right w:val="none" w:sz="0" w:space="0" w:color="auto"/>
          </w:divBdr>
        </w:div>
        <w:div w:id="824737563">
          <w:marLeft w:val="640"/>
          <w:marRight w:val="0"/>
          <w:marTop w:val="0"/>
          <w:marBottom w:val="0"/>
          <w:divBdr>
            <w:top w:val="none" w:sz="0" w:space="0" w:color="auto"/>
            <w:left w:val="none" w:sz="0" w:space="0" w:color="auto"/>
            <w:bottom w:val="none" w:sz="0" w:space="0" w:color="auto"/>
            <w:right w:val="none" w:sz="0" w:space="0" w:color="auto"/>
          </w:divBdr>
        </w:div>
        <w:div w:id="1383553292">
          <w:marLeft w:val="640"/>
          <w:marRight w:val="0"/>
          <w:marTop w:val="0"/>
          <w:marBottom w:val="0"/>
          <w:divBdr>
            <w:top w:val="none" w:sz="0" w:space="0" w:color="auto"/>
            <w:left w:val="none" w:sz="0" w:space="0" w:color="auto"/>
            <w:bottom w:val="none" w:sz="0" w:space="0" w:color="auto"/>
            <w:right w:val="none" w:sz="0" w:space="0" w:color="auto"/>
          </w:divBdr>
        </w:div>
        <w:div w:id="1245992459">
          <w:marLeft w:val="640"/>
          <w:marRight w:val="0"/>
          <w:marTop w:val="0"/>
          <w:marBottom w:val="0"/>
          <w:divBdr>
            <w:top w:val="none" w:sz="0" w:space="0" w:color="auto"/>
            <w:left w:val="none" w:sz="0" w:space="0" w:color="auto"/>
            <w:bottom w:val="none" w:sz="0" w:space="0" w:color="auto"/>
            <w:right w:val="none" w:sz="0" w:space="0" w:color="auto"/>
          </w:divBdr>
        </w:div>
        <w:div w:id="189806965">
          <w:marLeft w:val="640"/>
          <w:marRight w:val="0"/>
          <w:marTop w:val="0"/>
          <w:marBottom w:val="0"/>
          <w:divBdr>
            <w:top w:val="none" w:sz="0" w:space="0" w:color="auto"/>
            <w:left w:val="none" w:sz="0" w:space="0" w:color="auto"/>
            <w:bottom w:val="none" w:sz="0" w:space="0" w:color="auto"/>
            <w:right w:val="none" w:sz="0" w:space="0" w:color="auto"/>
          </w:divBdr>
        </w:div>
        <w:div w:id="1368144788">
          <w:marLeft w:val="640"/>
          <w:marRight w:val="0"/>
          <w:marTop w:val="0"/>
          <w:marBottom w:val="0"/>
          <w:divBdr>
            <w:top w:val="none" w:sz="0" w:space="0" w:color="auto"/>
            <w:left w:val="none" w:sz="0" w:space="0" w:color="auto"/>
            <w:bottom w:val="none" w:sz="0" w:space="0" w:color="auto"/>
            <w:right w:val="none" w:sz="0" w:space="0" w:color="auto"/>
          </w:divBdr>
        </w:div>
        <w:div w:id="694423418">
          <w:marLeft w:val="640"/>
          <w:marRight w:val="0"/>
          <w:marTop w:val="0"/>
          <w:marBottom w:val="0"/>
          <w:divBdr>
            <w:top w:val="none" w:sz="0" w:space="0" w:color="auto"/>
            <w:left w:val="none" w:sz="0" w:space="0" w:color="auto"/>
            <w:bottom w:val="none" w:sz="0" w:space="0" w:color="auto"/>
            <w:right w:val="none" w:sz="0" w:space="0" w:color="auto"/>
          </w:divBdr>
        </w:div>
        <w:div w:id="1274895971">
          <w:marLeft w:val="640"/>
          <w:marRight w:val="0"/>
          <w:marTop w:val="0"/>
          <w:marBottom w:val="0"/>
          <w:divBdr>
            <w:top w:val="none" w:sz="0" w:space="0" w:color="auto"/>
            <w:left w:val="none" w:sz="0" w:space="0" w:color="auto"/>
            <w:bottom w:val="none" w:sz="0" w:space="0" w:color="auto"/>
            <w:right w:val="none" w:sz="0" w:space="0" w:color="auto"/>
          </w:divBdr>
        </w:div>
        <w:div w:id="221717279">
          <w:marLeft w:val="640"/>
          <w:marRight w:val="0"/>
          <w:marTop w:val="0"/>
          <w:marBottom w:val="0"/>
          <w:divBdr>
            <w:top w:val="none" w:sz="0" w:space="0" w:color="auto"/>
            <w:left w:val="none" w:sz="0" w:space="0" w:color="auto"/>
            <w:bottom w:val="none" w:sz="0" w:space="0" w:color="auto"/>
            <w:right w:val="none" w:sz="0" w:space="0" w:color="auto"/>
          </w:divBdr>
        </w:div>
        <w:div w:id="1835144876">
          <w:marLeft w:val="640"/>
          <w:marRight w:val="0"/>
          <w:marTop w:val="0"/>
          <w:marBottom w:val="0"/>
          <w:divBdr>
            <w:top w:val="none" w:sz="0" w:space="0" w:color="auto"/>
            <w:left w:val="none" w:sz="0" w:space="0" w:color="auto"/>
            <w:bottom w:val="none" w:sz="0" w:space="0" w:color="auto"/>
            <w:right w:val="none" w:sz="0" w:space="0" w:color="auto"/>
          </w:divBdr>
        </w:div>
        <w:div w:id="1552955643">
          <w:marLeft w:val="640"/>
          <w:marRight w:val="0"/>
          <w:marTop w:val="0"/>
          <w:marBottom w:val="0"/>
          <w:divBdr>
            <w:top w:val="none" w:sz="0" w:space="0" w:color="auto"/>
            <w:left w:val="none" w:sz="0" w:space="0" w:color="auto"/>
            <w:bottom w:val="none" w:sz="0" w:space="0" w:color="auto"/>
            <w:right w:val="none" w:sz="0" w:space="0" w:color="auto"/>
          </w:divBdr>
        </w:div>
        <w:div w:id="2106264487">
          <w:marLeft w:val="640"/>
          <w:marRight w:val="0"/>
          <w:marTop w:val="0"/>
          <w:marBottom w:val="0"/>
          <w:divBdr>
            <w:top w:val="none" w:sz="0" w:space="0" w:color="auto"/>
            <w:left w:val="none" w:sz="0" w:space="0" w:color="auto"/>
            <w:bottom w:val="none" w:sz="0" w:space="0" w:color="auto"/>
            <w:right w:val="none" w:sz="0" w:space="0" w:color="auto"/>
          </w:divBdr>
        </w:div>
        <w:div w:id="356590139">
          <w:marLeft w:val="640"/>
          <w:marRight w:val="0"/>
          <w:marTop w:val="0"/>
          <w:marBottom w:val="0"/>
          <w:divBdr>
            <w:top w:val="none" w:sz="0" w:space="0" w:color="auto"/>
            <w:left w:val="none" w:sz="0" w:space="0" w:color="auto"/>
            <w:bottom w:val="none" w:sz="0" w:space="0" w:color="auto"/>
            <w:right w:val="none" w:sz="0" w:space="0" w:color="auto"/>
          </w:divBdr>
        </w:div>
        <w:div w:id="1015493903">
          <w:marLeft w:val="640"/>
          <w:marRight w:val="0"/>
          <w:marTop w:val="0"/>
          <w:marBottom w:val="0"/>
          <w:divBdr>
            <w:top w:val="none" w:sz="0" w:space="0" w:color="auto"/>
            <w:left w:val="none" w:sz="0" w:space="0" w:color="auto"/>
            <w:bottom w:val="none" w:sz="0" w:space="0" w:color="auto"/>
            <w:right w:val="none" w:sz="0" w:space="0" w:color="auto"/>
          </w:divBdr>
        </w:div>
        <w:div w:id="590358360">
          <w:marLeft w:val="640"/>
          <w:marRight w:val="0"/>
          <w:marTop w:val="0"/>
          <w:marBottom w:val="0"/>
          <w:divBdr>
            <w:top w:val="none" w:sz="0" w:space="0" w:color="auto"/>
            <w:left w:val="none" w:sz="0" w:space="0" w:color="auto"/>
            <w:bottom w:val="none" w:sz="0" w:space="0" w:color="auto"/>
            <w:right w:val="none" w:sz="0" w:space="0" w:color="auto"/>
          </w:divBdr>
        </w:div>
        <w:div w:id="1813251889">
          <w:marLeft w:val="640"/>
          <w:marRight w:val="0"/>
          <w:marTop w:val="0"/>
          <w:marBottom w:val="0"/>
          <w:divBdr>
            <w:top w:val="none" w:sz="0" w:space="0" w:color="auto"/>
            <w:left w:val="none" w:sz="0" w:space="0" w:color="auto"/>
            <w:bottom w:val="none" w:sz="0" w:space="0" w:color="auto"/>
            <w:right w:val="none" w:sz="0" w:space="0" w:color="auto"/>
          </w:divBdr>
        </w:div>
        <w:div w:id="1675106062">
          <w:marLeft w:val="640"/>
          <w:marRight w:val="0"/>
          <w:marTop w:val="0"/>
          <w:marBottom w:val="0"/>
          <w:divBdr>
            <w:top w:val="none" w:sz="0" w:space="0" w:color="auto"/>
            <w:left w:val="none" w:sz="0" w:space="0" w:color="auto"/>
            <w:bottom w:val="none" w:sz="0" w:space="0" w:color="auto"/>
            <w:right w:val="none" w:sz="0" w:space="0" w:color="auto"/>
          </w:divBdr>
        </w:div>
        <w:div w:id="2115661612">
          <w:marLeft w:val="640"/>
          <w:marRight w:val="0"/>
          <w:marTop w:val="0"/>
          <w:marBottom w:val="0"/>
          <w:divBdr>
            <w:top w:val="none" w:sz="0" w:space="0" w:color="auto"/>
            <w:left w:val="none" w:sz="0" w:space="0" w:color="auto"/>
            <w:bottom w:val="none" w:sz="0" w:space="0" w:color="auto"/>
            <w:right w:val="none" w:sz="0" w:space="0" w:color="auto"/>
          </w:divBdr>
        </w:div>
        <w:div w:id="486291284">
          <w:marLeft w:val="640"/>
          <w:marRight w:val="0"/>
          <w:marTop w:val="0"/>
          <w:marBottom w:val="0"/>
          <w:divBdr>
            <w:top w:val="none" w:sz="0" w:space="0" w:color="auto"/>
            <w:left w:val="none" w:sz="0" w:space="0" w:color="auto"/>
            <w:bottom w:val="none" w:sz="0" w:space="0" w:color="auto"/>
            <w:right w:val="none" w:sz="0" w:space="0" w:color="auto"/>
          </w:divBdr>
        </w:div>
        <w:div w:id="669329544">
          <w:marLeft w:val="640"/>
          <w:marRight w:val="0"/>
          <w:marTop w:val="0"/>
          <w:marBottom w:val="0"/>
          <w:divBdr>
            <w:top w:val="none" w:sz="0" w:space="0" w:color="auto"/>
            <w:left w:val="none" w:sz="0" w:space="0" w:color="auto"/>
            <w:bottom w:val="none" w:sz="0" w:space="0" w:color="auto"/>
            <w:right w:val="none" w:sz="0" w:space="0" w:color="auto"/>
          </w:divBdr>
        </w:div>
        <w:div w:id="2061590477">
          <w:marLeft w:val="640"/>
          <w:marRight w:val="0"/>
          <w:marTop w:val="0"/>
          <w:marBottom w:val="0"/>
          <w:divBdr>
            <w:top w:val="none" w:sz="0" w:space="0" w:color="auto"/>
            <w:left w:val="none" w:sz="0" w:space="0" w:color="auto"/>
            <w:bottom w:val="none" w:sz="0" w:space="0" w:color="auto"/>
            <w:right w:val="none" w:sz="0" w:space="0" w:color="auto"/>
          </w:divBdr>
        </w:div>
        <w:div w:id="1756172426">
          <w:marLeft w:val="640"/>
          <w:marRight w:val="0"/>
          <w:marTop w:val="0"/>
          <w:marBottom w:val="0"/>
          <w:divBdr>
            <w:top w:val="none" w:sz="0" w:space="0" w:color="auto"/>
            <w:left w:val="none" w:sz="0" w:space="0" w:color="auto"/>
            <w:bottom w:val="none" w:sz="0" w:space="0" w:color="auto"/>
            <w:right w:val="none" w:sz="0" w:space="0" w:color="auto"/>
          </w:divBdr>
        </w:div>
        <w:div w:id="425344610">
          <w:marLeft w:val="640"/>
          <w:marRight w:val="0"/>
          <w:marTop w:val="0"/>
          <w:marBottom w:val="0"/>
          <w:divBdr>
            <w:top w:val="none" w:sz="0" w:space="0" w:color="auto"/>
            <w:left w:val="none" w:sz="0" w:space="0" w:color="auto"/>
            <w:bottom w:val="none" w:sz="0" w:space="0" w:color="auto"/>
            <w:right w:val="none" w:sz="0" w:space="0" w:color="auto"/>
          </w:divBdr>
        </w:div>
        <w:div w:id="1579291499">
          <w:marLeft w:val="640"/>
          <w:marRight w:val="0"/>
          <w:marTop w:val="0"/>
          <w:marBottom w:val="0"/>
          <w:divBdr>
            <w:top w:val="none" w:sz="0" w:space="0" w:color="auto"/>
            <w:left w:val="none" w:sz="0" w:space="0" w:color="auto"/>
            <w:bottom w:val="none" w:sz="0" w:space="0" w:color="auto"/>
            <w:right w:val="none" w:sz="0" w:space="0" w:color="auto"/>
          </w:divBdr>
        </w:div>
        <w:div w:id="242960832">
          <w:marLeft w:val="640"/>
          <w:marRight w:val="0"/>
          <w:marTop w:val="0"/>
          <w:marBottom w:val="0"/>
          <w:divBdr>
            <w:top w:val="none" w:sz="0" w:space="0" w:color="auto"/>
            <w:left w:val="none" w:sz="0" w:space="0" w:color="auto"/>
            <w:bottom w:val="none" w:sz="0" w:space="0" w:color="auto"/>
            <w:right w:val="none" w:sz="0" w:space="0" w:color="auto"/>
          </w:divBdr>
        </w:div>
        <w:div w:id="1444574146">
          <w:marLeft w:val="640"/>
          <w:marRight w:val="0"/>
          <w:marTop w:val="0"/>
          <w:marBottom w:val="0"/>
          <w:divBdr>
            <w:top w:val="none" w:sz="0" w:space="0" w:color="auto"/>
            <w:left w:val="none" w:sz="0" w:space="0" w:color="auto"/>
            <w:bottom w:val="none" w:sz="0" w:space="0" w:color="auto"/>
            <w:right w:val="none" w:sz="0" w:space="0" w:color="auto"/>
          </w:divBdr>
        </w:div>
        <w:div w:id="1949655655">
          <w:marLeft w:val="640"/>
          <w:marRight w:val="0"/>
          <w:marTop w:val="0"/>
          <w:marBottom w:val="0"/>
          <w:divBdr>
            <w:top w:val="none" w:sz="0" w:space="0" w:color="auto"/>
            <w:left w:val="none" w:sz="0" w:space="0" w:color="auto"/>
            <w:bottom w:val="none" w:sz="0" w:space="0" w:color="auto"/>
            <w:right w:val="none" w:sz="0" w:space="0" w:color="auto"/>
          </w:divBdr>
        </w:div>
        <w:div w:id="1024209327">
          <w:marLeft w:val="640"/>
          <w:marRight w:val="0"/>
          <w:marTop w:val="0"/>
          <w:marBottom w:val="0"/>
          <w:divBdr>
            <w:top w:val="none" w:sz="0" w:space="0" w:color="auto"/>
            <w:left w:val="none" w:sz="0" w:space="0" w:color="auto"/>
            <w:bottom w:val="none" w:sz="0" w:space="0" w:color="auto"/>
            <w:right w:val="none" w:sz="0" w:space="0" w:color="auto"/>
          </w:divBdr>
        </w:div>
        <w:div w:id="501899335">
          <w:marLeft w:val="640"/>
          <w:marRight w:val="0"/>
          <w:marTop w:val="0"/>
          <w:marBottom w:val="0"/>
          <w:divBdr>
            <w:top w:val="none" w:sz="0" w:space="0" w:color="auto"/>
            <w:left w:val="none" w:sz="0" w:space="0" w:color="auto"/>
            <w:bottom w:val="none" w:sz="0" w:space="0" w:color="auto"/>
            <w:right w:val="none" w:sz="0" w:space="0" w:color="auto"/>
          </w:divBdr>
        </w:div>
        <w:div w:id="429932461">
          <w:marLeft w:val="640"/>
          <w:marRight w:val="0"/>
          <w:marTop w:val="0"/>
          <w:marBottom w:val="0"/>
          <w:divBdr>
            <w:top w:val="none" w:sz="0" w:space="0" w:color="auto"/>
            <w:left w:val="none" w:sz="0" w:space="0" w:color="auto"/>
            <w:bottom w:val="none" w:sz="0" w:space="0" w:color="auto"/>
            <w:right w:val="none" w:sz="0" w:space="0" w:color="auto"/>
          </w:divBdr>
        </w:div>
        <w:div w:id="1681002539">
          <w:marLeft w:val="640"/>
          <w:marRight w:val="0"/>
          <w:marTop w:val="0"/>
          <w:marBottom w:val="0"/>
          <w:divBdr>
            <w:top w:val="none" w:sz="0" w:space="0" w:color="auto"/>
            <w:left w:val="none" w:sz="0" w:space="0" w:color="auto"/>
            <w:bottom w:val="none" w:sz="0" w:space="0" w:color="auto"/>
            <w:right w:val="none" w:sz="0" w:space="0" w:color="auto"/>
          </w:divBdr>
        </w:div>
        <w:div w:id="1457065859">
          <w:marLeft w:val="640"/>
          <w:marRight w:val="0"/>
          <w:marTop w:val="0"/>
          <w:marBottom w:val="0"/>
          <w:divBdr>
            <w:top w:val="none" w:sz="0" w:space="0" w:color="auto"/>
            <w:left w:val="none" w:sz="0" w:space="0" w:color="auto"/>
            <w:bottom w:val="none" w:sz="0" w:space="0" w:color="auto"/>
            <w:right w:val="none" w:sz="0" w:space="0" w:color="auto"/>
          </w:divBdr>
        </w:div>
        <w:div w:id="534778617">
          <w:marLeft w:val="640"/>
          <w:marRight w:val="0"/>
          <w:marTop w:val="0"/>
          <w:marBottom w:val="0"/>
          <w:divBdr>
            <w:top w:val="none" w:sz="0" w:space="0" w:color="auto"/>
            <w:left w:val="none" w:sz="0" w:space="0" w:color="auto"/>
            <w:bottom w:val="none" w:sz="0" w:space="0" w:color="auto"/>
            <w:right w:val="none" w:sz="0" w:space="0" w:color="auto"/>
          </w:divBdr>
        </w:div>
        <w:div w:id="1733766920">
          <w:marLeft w:val="640"/>
          <w:marRight w:val="0"/>
          <w:marTop w:val="0"/>
          <w:marBottom w:val="0"/>
          <w:divBdr>
            <w:top w:val="none" w:sz="0" w:space="0" w:color="auto"/>
            <w:left w:val="none" w:sz="0" w:space="0" w:color="auto"/>
            <w:bottom w:val="none" w:sz="0" w:space="0" w:color="auto"/>
            <w:right w:val="none" w:sz="0" w:space="0" w:color="auto"/>
          </w:divBdr>
        </w:div>
        <w:div w:id="1392577473">
          <w:marLeft w:val="640"/>
          <w:marRight w:val="0"/>
          <w:marTop w:val="0"/>
          <w:marBottom w:val="0"/>
          <w:divBdr>
            <w:top w:val="none" w:sz="0" w:space="0" w:color="auto"/>
            <w:left w:val="none" w:sz="0" w:space="0" w:color="auto"/>
            <w:bottom w:val="none" w:sz="0" w:space="0" w:color="auto"/>
            <w:right w:val="none" w:sz="0" w:space="0" w:color="auto"/>
          </w:divBdr>
        </w:div>
        <w:div w:id="1786344669">
          <w:marLeft w:val="640"/>
          <w:marRight w:val="0"/>
          <w:marTop w:val="0"/>
          <w:marBottom w:val="0"/>
          <w:divBdr>
            <w:top w:val="none" w:sz="0" w:space="0" w:color="auto"/>
            <w:left w:val="none" w:sz="0" w:space="0" w:color="auto"/>
            <w:bottom w:val="none" w:sz="0" w:space="0" w:color="auto"/>
            <w:right w:val="none" w:sz="0" w:space="0" w:color="auto"/>
          </w:divBdr>
        </w:div>
        <w:div w:id="1900902084">
          <w:marLeft w:val="640"/>
          <w:marRight w:val="0"/>
          <w:marTop w:val="0"/>
          <w:marBottom w:val="0"/>
          <w:divBdr>
            <w:top w:val="none" w:sz="0" w:space="0" w:color="auto"/>
            <w:left w:val="none" w:sz="0" w:space="0" w:color="auto"/>
            <w:bottom w:val="none" w:sz="0" w:space="0" w:color="auto"/>
            <w:right w:val="none" w:sz="0" w:space="0" w:color="auto"/>
          </w:divBdr>
        </w:div>
        <w:div w:id="1775519861">
          <w:marLeft w:val="640"/>
          <w:marRight w:val="0"/>
          <w:marTop w:val="0"/>
          <w:marBottom w:val="0"/>
          <w:divBdr>
            <w:top w:val="none" w:sz="0" w:space="0" w:color="auto"/>
            <w:left w:val="none" w:sz="0" w:space="0" w:color="auto"/>
            <w:bottom w:val="none" w:sz="0" w:space="0" w:color="auto"/>
            <w:right w:val="none" w:sz="0" w:space="0" w:color="auto"/>
          </w:divBdr>
        </w:div>
        <w:div w:id="1157069466">
          <w:marLeft w:val="640"/>
          <w:marRight w:val="0"/>
          <w:marTop w:val="0"/>
          <w:marBottom w:val="0"/>
          <w:divBdr>
            <w:top w:val="none" w:sz="0" w:space="0" w:color="auto"/>
            <w:left w:val="none" w:sz="0" w:space="0" w:color="auto"/>
            <w:bottom w:val="none" w:sz="0" w:space="0" w:color="auto"/>
            <w:right w:val="none" w:sz="0" w:space="0" w:color="auto"/>
          </w:divBdr>
        </w:div>
        <w:div w:id="145704216">
          <w:marLeft w:val="640"/>
          <w:marRight w:val="0"/>
          <w:marTop w:val="0"/>
          <w:marBottom w:val="0"/>
          <w:divBdr>
            <w:top w:val="none" w:sz="0" w:space="0" w:color="auto"/>
            <w:left w:val="none" w:sz="0" w:space="0" w:color="auto"/>
            <w:bottom w:val="none" w:sz="0" w:space="0" w:color="auto"/>
            <w:right w:val="none" w:sz="0" w:space="0" w:color="auto"/>
          </w:divBdr>
        </w:div>
        <w:div w:id="1055936155">
          <w:marLeft w:val="640"/>
          <w:marRight w:val="0"/>
          <w:marTop w:val="0"/>
          <w:marBottom w:val="0"/>
          <w:divBdr>
            <w:top w:val="none" w:sz="0" w:space="0" w:color="auto"/>
            <w:left w:val="none" w:sz="0" w:space="0" w:color="auto"/>
            <w:bottom w:val="none" w:sz="0" w:space="0" w:color="auto"/>
            <w:right w:val="none" w:sz="0" w:space="0" w:color="auto"/>
          </w:divBdr>
        </w:div>
        <w:div w:id="857934682">
          <w:marLeft w:val="640"/>
          <w:marRight w:val="0"/>
          <w:marTop w:val="0"/>
          <w:marBottom w:val="0"/>
          <w:divBdr>
            <w:top w:val="none" w:sz="0" w:space="0" w:color="auto"/>
            <w:left w:val="none" w:sz="0" w:space="0" w:color="auto"/>
            <w:bottom w:val="none" w:sz="0" w:space="0" w:color="auto"/>
            <w:right w:val="none" w:sz="0" w:space="0" w:color="auto"/>
          </w:divBdr>
        </w:div>
        <w:div w:id="1959678271">
          <w:marLeft w:val="640"/>
          <w:marRight w:val="0"/>
          <w:marTop w:val="0"/>
          <w:marBottom w:val="0"/>
          <w:divBdr>
            <w:top w:val="none" w:sz="0" w:space="0" w:color="auto"/>
            <w:left w:val="none" w:sz="0" w:space="0" w:color="auto"/>
            <w:bottom w:val="none" w:sz="0" w:space="0" w:color="auto"/>
            <w:right w:val="none" w:sz="0" w:space="0" w:color="auto"/>
          </w:divBdr>
        </w:div>
        <w:div w:id="2093550401">
          <w:marLeft w:val="640"/>
          <w:marRight w:val="0"/>
          <w:marTop w:val="0"/>
          <w:marBottom w:val="0"/>
          <w:divBdr>
            <w:top w:val="none" w:sz="0" w:space="0" w:color="auto"/>
            <w:left w:val="none" w:sz="0" w:space="0" w:color="auto"/>
            <w:bottom w:val="none" w:sz="0" w:space="0" w:color="auto"/>
            <w:right w:val="none" w:sz="0" w:space="0" w:color="auto"/>
          </w:divBdr>
        </w:div>
        <w:div w:id="1242178293">
          <w:marLeft w:val="640"/>
          <w:marRight w:val="0"/>
          <w:marTop w:val="0"/>
          <w:marBottom w:val="0"/>
          <w:divBdr>
            <w:top w:val="none" w:sz="0" w:space="0" w:color="auto"/>
            <w:left w:val="none" w:sz="0" w:space="0" w:color="auto"/>
            <w:bottom w:val="none" w:sz="0" w:space="0" w:color="auto"/>
            <w:right w:val="none" w:sz="0" w:space="0" w:color="auto"/>
          </w:divBdr>
        </w:div>
        <w:div w:id="843740433">
          <w:marLeft w:val="640"/>
          <w:marRight w:val="0"/>
          <w:marTop w:val="0"/>
          <w:marBottom w:val="0"/>
          <w:divBdr>
            <w:top w:val="none" w:sz="0" w:space="0" w:color="auto"/>
            <w:left w:val="none" w:sz="0" w:space="0" w:color="auto"/>
            <w:bottom w:val="none" w:sz="0" w:space="0" w:color="auto"/>
            <w:right w:val="none" w:sz="0" w:space="0" w:color="auto"/>
          </w:divBdr>
        </w:div>
        <w:div w:id="1024672553">
          <w:marLeft w:val="640"/>
          <w:marRight w:val="0"/>
          <w:marTop w:val="0"/>
          <w:marBottom w:val="0"/>
          <w:divBdr>
            <w:top w:val="none" w:sz="0" w:space="0" w:color="auto"/>
            <w:left w:val="none" w:sz="0" w:space="0" w:color="auto"/>
            <w:bottom w:val="none" w:sz="0" w:space="0" w:color="auto"/>
            <w:right w:val="none" w:sz="0" w:space="0" w:color="auto"/>
          </w:divBdr>
        </w:div>
        <w:div w:id="228662695">
          <w:marLeft w:val="640"/>
          <w:marRight w:val="0"/>
          <w:marTop w:val="0"/>
          <w:marBottom w:val="0"/>
          <w:divBdr>
            <w:top w:val="none" w:sz="0" w:space="0" w:color="auto"/>
            <w:left w:val="none" w:sz="0" w:space="0" w:color="auto"/>
            <w:bottom w:val="none" w:sz="0" w:space="0" w:color="auto"/>
            <w:right w:val="none" w:sz="0" w:space="0" w:color="auto"/>
          </w:divBdr>
        </w:div>
        <w:div w:id="643967537">
          <w:marLeft w:val="640"/>
          <w:marRight w:val="0"/>
          <w:marTop w:val="0"/>
          <w:marBottom w:val="0"/>
          <w:divBdr>
            <w:top w:val="none" w:sz="0" w:space="0" w:color="auto"/>
            <w:left w:val="none" w:sz="0" w:space="0" w:color="auto"/>
            <w:bottom w:val="none" w:sz="0" w:space="0" w:color="auto"/>
            <w:right w:val="none" w:sz="0" w:space="0" w:color="auto"/>
          </w:divBdr>
        </w:div>
        <w:div w:id="921110758">
          <w:marLeft w:val="640"/>
          <w:marRight w:val="0"/>
          <w:marTop w:val="0"/>
          <w:marBottom w:val="0"/>
          <w:divBdr>
            <w:top w:val="none" w:sz="0" w:space="0" w:color="auto"/>
            <w:left w:val="none" w:sz="0" w:space="0" w:color="auto"/>
            <w:bottom w:val="none" w:sz="0" w:space="0" w:color="auto"/>
            <w:right w:val="none" w:sz="0" w:space="0" w:color="auto"/>
          </w:divBdr>
        </w:div>
        <w:div w:id="1634751357">
          <w:marLeft w:val="640"/>
          <w:marRight w:val="0"/>
          <w:marTop w:val="0"/>
          <w:marBottom w:val="0"/>
          <w:divBdr>
            <w:top w:val="none" w:sz="0" w:space="0" w:color="auto"/>
            <w:left w:val="none" w:sz="0" w:space="0" w:color="auto"/>
            <w:bottom w:val="none" w:sz="0" w:space="0" w:color="auto"/>
            <w:right w:val="none" w:sz="0" w:space="0" w:color="auto"/>
          </w:divBdr>
        </w:div>
        <w:div w:id="1971209321">
          <w:marLeft w:val="640"/>
          <w:marRight w:val="0"/>
          <w:marTop w:val="0"/>
          <w:marBottom w:val="0"/>
          <w:divBdr>
            <w:top w:val="none" w:sz="0" w:space="0" w:color="auto"/>
            <w:left w:val="none" w:sz="0" w:space="0" w:color="auto"/>
            <w:bottom w:val="none" w:sz="0" w:space="0" w:color="auto"/>
            <w:right w:val="none" w:sz="0" w:space="0" w:color="auto"/>
          </w:divBdr>
        </w:div>
        <w:div w:id="247423588">
          <w:marLeft w:val="640"/>
          <w:marRight w:val="0"/>
          <w:marTop w:val="0"/>
          <w:marBottom w:val="0"/>
          <w:divBdr>
            <w:top w:val="none" w:sz="0" w:space="0" w:color="auto"/>
            <w:left w:val="none" w:sz="0" w:space="0" w:color="auto"/>
            <w:bottom w:val="none" w:sz="0" w:space="0" w:color="auto"/>
            <w:right w:val="none" w:sz="0" w:space="0" w:color="auto"/>
          </w:divBdr>
        </w:div>
        <w:div w:id="909115748">
          <w:marLeft w:val="640"/>
          <w:marRight w:val="0"/>
          <w:marTop w:val="0"/>
          <w:marBottom w:val="0"/>
          <w:divBdr>
            <w:top w:val="none" w:sz="0" w:space="0" w:color="auto"/>
            <w:left w:val="none" w:sz="0" w:space="0" w:color="auto"/>
            <w:bottom w:val="none" w:sz="0" w:space="0" w:color="auto"/>
            <w:right w:val="none" w:sz="0" w:space="0" w:color="auto"/>
          </w:divBdr>
        </w:div>
        <w:div w:id="1876691372">
          <w:marLeft w:val="640"/>
          <w:marRight w:val="0"/>
          <w:marTop w:val="0"/>
          <w:marBottom w:val="0"/>
          <w:divBdr>
            <w:top w:val="none" w:sz="0" w:space="0" w:color="auto"/>
            <w:left w:val="none" w:sz="0" w:space="0" w:color="auto"/>
            <w:bottom w:val="none" w:sz="0" w:space="0" w:color="auto"/>
            <w:right w:val="none" w:sz="0" w:space="0" w:color="auto"/>
          </w:divBdr>
        </w:div>
        <w:div w:id="474877760">
          <w:marLeft w:val="640"/>
          <w:marRight w:val="0"/>
          <w:marTop w:val="0"/>
          <w:marBottom w:val="0"/>
          <w:divBdr>
            <w:top w:val="none" w:sz="0" w:space="0" w:color="auto"/>
            <w:left w:val="none" w:sz="0" w:space="0" w:color="auto"/>
            <w:bottom w:val="none" w:sz="0" w:space="0" w:color="auto"/>
            <w:right w:val="none" w:sz="0" w:space="0" w:color="auto"/>
          </w:divBdr>
        </w:div>
        <w:div w:id="92289471">
          <w:marLeft w:val="640"/>
          <w:marRight w:val="0"/>
          <w:marTop w:val="0"/>
          <w:marBottom w:val="0"/>
          <w:divBdr>
            <w:top w:val="none" w:sz="0" w:space="0" w:color="auto"/>
            <w:left w:val="none" w:sz="0" w:space="0" w:color="auto"/>
            <w:bottom w:val="none" w:sz="0" w:space="0" w:color="auto"/>
            <w:right w:val="none" w:sz="0" w:space="0" w:color="auto"/>
          </w:divBdr>
        </w:div>
        <w:div w:id="1571769629">
          <w:marLeft w:val="640"/>
          <w:marRight w:val="0"/>
          <w:marTop w:val="0"/>
          <w:marBottom w:val="0"/>
          <w:divBdr>
            <w:top w:val="none" w:sz="0" w:space="0" w:color="auto"/>
            <w:left w:val="none" w:sz="0" w:space="0" w:color="auto"/>
            <w:bottom w:val="none" w:sz="0" w:space="0" w:color="auto"/>
            <w:right w:val="none" w:sz="0" w:space="0" w:color="auto"/>
          </w:divBdr>
        </w:div>
        <w:div w:id="1741323386">
          <w:marLeft w:val="640"/>
          <w:marRight w:val="0"/>
          <w:marTop w:val="0"/>
          <w:marBottom w:val="0"/>
          <w:divBdr>
            <w:top w:val="none" w:sz="0" w:space="0" w:color="auto"/>
            <w:left w:val="none" w:sz="0" w:space="0" w:color="auto"/>
            <w:bottom w:val="none" w:sz="0" w:space="0" w:color="auto"/>
            <w:right w:val="none" w:sz="0" w:space="0" w:color="auto"/>
          </w:divBdr>
        </w:div>
        <w:div w:id="2144300668">
          <w:marLeft w:val="640"/>
          <w:marRight w:val="0"/>
          <w:marTop w:val="0"/>
          <w:marBottom w:val="0"/>
          <w:divBdr>
            <w:top w:val="none" w:sz="0" w:space="0" w:color="auto"/>
            <w:left w:val="none" w:sz="0" w:space="0" w:color="auto"/>
            <w:bottom w:val="none" w:sz="0" w:space="0" w:color="auto"/>
            <w:right w:val="none" w:sz="0" w:space="0" w:color="auto"/>
          </w:divBdr>
        </w:div>
        <w:div w:id="593905644">
          <w:marLeft w:val="640"/>
          <w:marRight w:val="0"/>
          <w:marTop w:val="0"/>
          <w:marBottom w:val="0"/>
          <w:divBdr>
            <w:top w:val="none" w:sz="0" w:space="0" w:color="auto"/>
            <w:left w:val="none" w:sz="0" w:space="0" w:color="auto"/>
            <w:bottom w:val="none" w:sz="0" w:space="0" w:color="auto"/>
            <w:right w:val="none" w:sz="0" w:space="0" w:color="auto"/>
          </w:divBdr>
        </w:div>
        <w:div w:id="1465153604">
          <w:marLeft w:val="640"/>
          <w:marRight w:val="0"/>
          <w:marTop w:val="0"/>
          <w:marBottom w:val="0"/>
          <w:divBdr>
            <w:top w:val="none" w:sz="0" w:space="0" w:color="auto"/>
            <w:left w:val="none" w:sz="0" w:space="0" w:color="auto"/>
            <w:bottom w:val="none" w:sz="0" w:space="0" w:color="auto"/>
            <w:right w:val="none" w:sz="0" w:space="0" w:color="auto"/>
          </w:divBdr>
        </w:div>
        <w:div w:id="84158538">
          <w:marLeft w:val="640"/>
          <w:marRight w:val="0"/>
          <w:marTop w:val="0"/>
          <w:marBottom w:val="0"/>
          <w:divBdr>
            <w:top w:val="none" w:sz="0" w:space="0" w:color="auto"/>
            <w:left w:val="none" w:sz="0" w:space="0" w:color="auto"/>
            <w:bottom w:val="none" w:sz="0" w:space="0" w:color="auto"/>
            <w:right w:val="none" w:sz="0" w:space="0" w:color="auto"/>
          </w:divBdr>
        </w:div>
        <w:div w:id="536507204">
          <w:marLeft w:val="640"/>
          <w:marRight w:val="0"/>
          <w:marTop w:val="0"/>
          <w:marBottom w:val="0"/>
          <w:divBdr>
            <w:top w:val="none" w:sz="0" w:space="0" w:color="auto"/>
            <w:left w:val="none" w:sz="0" w:space="0" w:color="auto"/>
            <w:bottom w:val="none" w:sz="0" w:space="0" w:color="auto"/>
            <w:right w:val="none" w:sz="0" w:space="0" w:color="auto"/>
          </w:divBdr>
        </w:div>
        <w:div w:id="384984273">
          <w:marLeft w:val="640"/>
          <w:marRight w:val="0"/>
          <w:marTop w:val="0"/>
          <w:marBottom w:val="0"/>
          <w:divBdr>
            <w:top w:val="none" w:sz="0" w:space="0" w:color="auto"/>
            <w:left w:val="none" w:sz="0" w:space="0" w:color="auto"/>
            <w:bottom w:val="none" w:sz="0" w:space="0" w:color="auto"/>
            <w:right w:val="none" w:sz="0" w:space="0" w:color="auto"/>
          </w:divBdr>
        </w:div>
        <w:div w:id="1503004546">
          <w:marLeft w:val="640"/>
          <w:marRight w:val="0"/>
          <w:marTop w:val="0"/>
          <w:marBottom w:val="0"/>
          <w:divBdr>
            <w:top w:val="none" w:sz="0" w:space="0" w:color="auto"/>
            <w:left w:val="none" w:sz="0" w:space="0" w:color="auto"/>
            <w:bottom w:val="none" w:sz="0" w:space="0" w:color="auto"/>
            <w:right w:val="none" w:sz="0" w:space="0" w:color="auto"/>
          </w:divBdr>
        </w:div>
        <w:div w:id="342241096">
          <w:marLeft w:val="640"/>
          <w:marRight w:val="0"/>
          <w:marTop w:val="0"/>
          <w:marBottom w:val="0"/>
          <w:divBdr>
            <w:top w:val="none" w:sz="0" w:space="0" w:color="auto"/>
            <w:left w:val="none" w:sz="0" w:space="0" w:color="auto"/>
            <w:bottom w:val="none" w:sz="0" w:space="0" w:color="auto"/>
            <w:right w:val="none" w:sz="0" w:space="0" w:color="auto"/>
          </w:divBdr>
        </w:div>
        <w:div w:id="1869680904">
          <w:marLeft w:val="640"/>
          <w:marRight w:val="0"/>
          <w:marTop w:val="0"/>
          <w:marBottom w:val="0"/>
          <w:divBdr>
            <w:top w:val="none" w:sz="0" w:space="0" w:color="auto"/>
            <w:left w:val="none" w:sz="0" w:space="0" w:color="auto"/>
            <w:bottom w:val="none" w:sz="0" w:space="0" w:color="auto"/>
            <w:right w:val="none" w:sz="0" w:space="0" w:color="auto"/>
          </w:divBdr>
        </w:div>
        <w:div w:id="2085301758">
          <w:marLeft w:val="640"/>
          <w:marRight w:val="0"/>
          <w:marTop w:val="0"/>
          <w:marBottom w:val="0"/>
          <w:divBdr>
            <w:top w:val="none" w:sz="0" w:space="0" w:color="auto"/>
            <w:left w:val="none" w:sz="0" w:space="0" w:color="auto"/>
            <w:bottom w:val="none" w:sz="0" w:space="0" w:color="auto"/>
            <w:right w:val="none" w:sz="0" w:space="0" w:color="auto"/>
          </w:divBdr>
        </w:div>
        <w:div w:id="237862756">
          <w:marLeft w:val="640"/>
          <w:marRight w:val="0"/>
          <w:marTop w:val="0"/>
          <w:marBottom w:val="0"/>
          <w:divBdr>
            <w:top w:val="none" w:sz="0" w:space="0" w:color="auto"/>
            <w:left w:val="none" w:sz="0" w:space="0" w:color="auto"/>
            <w:bottom w:val="none" w:sz="0" w:space="0" w:color="auto"/>
            <w:right w:val="none" w:sz="0" w:space="0" w:color="auto"/>
          </w:divBdr>
        </w:div>
        <w:div w:id="1579903099">
          <w:marLeft w:val="640"/>
          <w:marRight w:val="0"/>
          <w:marTop w:val="0"/>
          <w:marBottom w:val="0"/>
          <w:divBdr>
            <w:top w:val="none" w:sz="0" w:space="0" w:color="auto"/>
            <w:left w:val="none" w:sz="0" w:space="0" w:color="auto"/>
            <w:bottom w:val="none" w:sz="0" w:space="0" w:color="auto"/>
            <w:right w:val="none" w:sz="0" w:space="0" w:color="auto"/>
          </w:divBdr>
        </w:div>
        <w:div w:id="1611358133">
          <w:marLeft w:val="640"/>
          <w:marRight w:val="0"/>
          <w:marTop w:val="0"/>
          <w:marBottom w:val="0"/>
          <w:divBdr>
            <w:top w:val="none" w:sz="0" w:space="0" w:color="auto"/>
            <w:left w:val="none" w:sz="0" w:space="0" w:color="auto"/>
            <w:bottom w:val="none" w:sz="0" w:space="0" w:color="auto"/>
            <w:right w:val="none" w:sz="0" w:space="0" w:color="auto"/>
          </w:divBdr>
        </w:div>
        <w:div w:id="1260722226">
          <w:marLeft w:val="640"/>
          <w:marRight w:val="0"/>
          <w:marTop w:val="0"/>
          <w:marBottom w:val="0"/>
          <w:divBdr>
            <w:top w:val="none" w:sz="0" w:space="0" w:color="auto"/>
            <w:left w:val="none" w:sz="0" w:space="0" w:color="auto"/>
            <w:bottom w:val="none" w:sz="0" w:space="0" w:color="auto"/>
            <w:right w:val="none" w:sz="0" w:space="0" w:color="auto"/>
          </w:divBdr>
        </w:div>
        <w:div w:id="1158309092">
          <w:marLeft w:val="640"/>
          <w:marRight w:val="0"/>
          <w:marTop w:val="0"/>
          <w:marBottom w:val="0"/>
          <w:divBdr>
            <w:top w:val="none" w:sz="0" w:space="0" w:color="auto"/>
            <w:left w:val="none" w:sz="0" w:space="0" w:color="auto"/>
            <w:bottom w:val="none" w:sz="0" w:space="0" w:color="auto"/>
            <w:right w:val="none" w:sz="0" w:space="0" w:color="auto"/>
          </w:divBdr>
        </w:div>
        <w:div w:id="653945915">
          <w:marLeft w:val="640"/>
          <w:marRight w:val="0"/>
          <w:marTop w:val="0"/>
          <w:marBottom w:val="0"/>
          <w:divBdr>
            <w:top w:val="none" w:sz="0" w:space="0" w:color="auto"/>
            <w:left w:val="none" w:sz="0" w:space="0" w:color="auto"/>
            <w:bottom w:val="none" w:sz="0" w:space="0" w:color="auto"/>
            <w:right w:val="none" w:sz="0" w:space="0" w:color="auto"/>
          </w:divBdr>
        </w:div>
        <w:div w:id="728039754">
          <w:marLeft w:val="640"/>
          <w:marRight w:val="0"/>
          <w:marTop w:val="0"/>
          <w:marBottom w:val="0"/>
          <w:divBdr>
            <w:top w:val="none" w:sz="0" w:space="0" w:color="auto"/>
            <w:left w:val="none" w:sz="0" w:space="0" w:color="auto"/>
            <w:bottom w:val="none" w:sz="0" w:space="0" w:color="auto"/>
            <w:right w:val="none" w:sz="0" w:space="0" w:color="auto"/>
          </w:divBdr>
        </w:div>
        <w:div w:id="1822580939">
          <w:marLeft w:val="640"/>
          <w:marRight w:val="0"/>
          <w:marTop w:val="0"/>
          <w:marBottom w:val="0"/>
          <w:divBdr>
            <w:top w:val="none" w:sz="0" w:space="0" w:color="auto"/>
            <w:left w:val="none" w:sz="0" w:space="0" w:color="auto"/>
            <w:bottom w:val="none" w:sz="0" w:space="0" w:color="auto"/>
            <w:right w:val="none" w:sz="0" w:space="0" w:color="auto"/>
          </w:divBdr>
        </w:div>
        <w:div w:id="1848978865">
          <w:marLeft w:val="640"/>
          <w:marRight w:val="0"/>
          <w:marTop w:val="0"/>
          <w:marBottom w:val="0"/>
          <w:divBdr>
            <w:top w:val="none" w:sz="0" w:space="0" w:color="auto"/>
            <w:left w:val="none" w:sz="0" w:space="0" w:color="auto"/>
            <w:bottom w:val="none" w:sz="0" w:space="0" w:color="auto"/>
            <w:right w:val="none" w:sz="0" w:space="0" w:color="auto"/>
          </w:divBdr>
        </w:div>
        <w:div w:id="1697272630">
          <w:marLeft w:val="640"/>
          <w:marRight w:val="0"/>
          <w:marTop w:val="0"/>
          <w:marBottom w:val="0"/>
          <w:divBdr>
            <w:top w:val="none" w:sz="0" w:space="0" w:color="auto"/>
            <w:left w:val="none" w:sz="0" w:space="0" w:color="auto"/>
            <w:bottom w:val="none" w:sz="0" w:space="0" w:color="auto"/>
            <w:right w:val="none" w:sz="0" w:space="0" w:color="auto"/>
          </w:divBdr>
        </w:div>
        <w:div w:id="1643580115">
          <w:marLeft w:val="640"/>
          <w:marRight w:val="0"/>
          <w:marTop w:val="0"/>
          <w:marBottom w:val="0"/>
          <w:divBdr>
            <w:top w:val="none" w:sz="0" w:space="0" w:color="auto"/>
            <w:left w:val="none" w:sz="0" w:space="0" w:color="auto"/>
            <w:bottom w:val="none" w:sz="0" w:space="0" w:color="auto"/>
            <w:right w:val="none" w:sz="0" w:space="0" w:color="auto"/>
          </w:divBdr>
        </w:div>
        <w:div w:id="1366247581">
          <w:marLeft w:val="640"/>
          <w:marRight w:val="0"/>
          <w:marTop w:val="0"/>
          <w:marBottom w:val="0"/>
          <w:divBdr>
            <w:top w:val="none" w:sz="0" w:space="0" w:color="auto"/>
            <w:left w:val="none" w:sz="0" w:space="0" w:color="auto"/>
            <w:bottom w:val="none" w:sz="0" w:space="0" w:color="auto"/>
            <w:right w:val="none" w:sz="0" w:space="0" w:color="auto"/>
          </w:divBdr>
        </w:div>
        <w:div w:id="1174733328">
          <w:marLeft w:val="640"/>
          <w:marRight w:val="0"/>
          <w:marTop w:val="0"/>
          <w:marBottom w:val="0"/>
          <w:divBdr>
            <w:top w:val="none" w:sz="0" w:space="0" w:color="auto"/>
            <w:left w:val="none" w:sz="0" w:space="0" w:color="auto"/>
            <w:bottom w:val="none" w:sz="0" w:space="0" w:color="auto"/>
            <w:right w:val="none" w:sz="0" w:space="0" w:color="auto"/>
          </w:divBdr>
        </w:div>
        <w:div w:id="698432747">
          <w:marLeft w:val="640"/>
          <w:marRight w:val="0"/>
          <w:marTop w:val="0"/>
          <w:marBottom w:val="0"/>
          <w:divBdr>
            <w:top w:val="none" w:sz="0" w:space="0" w:color="auto"/>
            <w:left w:val="none" w:sz="0" w:space="0" w:color="auto"/>
            <w:bottom w:val="none" w:sz="0" w:space="0" w:color="auto"/>
            <w:right w:val="none" w:sz="0" w:space="0" w:color="auto"/>
          </w:divBdr>
        </w:div>
        <w:div w:id="463695403">
          <w:marLeft w:val="640"/>
          <w:marRight w:val="0"/>
          <w:marTop w:val="0"/>
          <w:marBottom w:val="0"/>
          <w:divBdr>
            <w:top w:val="none" w:sz="0" w:space="0" w:color="auto"/>
            <w:left w:val="none" w:sz="0" w:space="0" w:color="auto"/>
            <w:bottom w:val="none" w:sz="0" w:space="0" w:color="auto"/>
            <w:right w:val="none" w:sz="0" w:space="0" w:color="auto"/>
          </w:divBdr>
        </w:div>
        <w:div w:id="104085537">
          <w:marLeft w:val="640"/>
          <w:marRight w:val="0"/>
          <w:marTop w:val="0"/>
          <w:marBottom w:val="0"/>
          <w:divBdr>
            <w:top w:val="none" w:sz="0" w:space="0" w:color="auto"/>
            <w:left w:val="none" w:sz="0" w:space="0" w:color="auto"/>
            <w:bottom w:val="none" w:sz="0" w:space="0" w:color="auto"/>
            <w:right w:val="none" w:sz="0" w:space="0" w:color="auto"/>
          </w:divBdr>
        </w:div>
        <w:div w:id="1894996483">
          <w:marLeft w:val="640"/>
          <w:marRight w:val="0"/>
          <w:marTop w:val="0"/>
          <w:marBottom w:val="0"/>
          <w:divBdr>
            <w:top w:val="none" w:sz="0" w:space="0" w:color="auto"/>
            <w:left w:val="none" w:sz="0" w:space="0" w:color="auto"/>
            <w:bottom w:val="none" w:sz="0" w:space="0" w:color="auto"/>
            <w:right w:val="none" w:sz="0" w:space="0" w:color="auto"/>
          </w:divBdr>
        </w:div>
        <w:div w:id="1415664552">
          <w:marLeft w:val="640"/>
          <w:marRight w:val="0"/>
          <w:marTop w:val="0"/>
          <w:marBottom w:val="0"/>
          <w:divBdr>
            <w:top w:val="none" w:sz="0" w:space="0" w:color="auto"/>
            <w:left w:val="none" w:sz="0" w:space="0" w:color="auto"/>
            <w:bottom w:val="none" w:sz="0" w:space="0" w:color="auto"/>
            <w:right w:val="none" w:sz="0" w:space="0" w:color="auto"/>
          </w:divBdr>
        </w:div>
        <w:div w:id="1882932837">
          <w:marLeft w:val="640"/>
          <w:marRight w:val="0"/>
          <w:marTop w:val="0"/>
          <w:marBottom w:val="0"/>
          <w:divBdr>
            <w:top w:val="none" w:sz="0" w:space="0" w:color="auto"/>
            <w:left w:val="none" w:sz="0" w:space="0" w:color="auto"/>
            <w:bottom w:val="none" w:sz="0" w:space="0" w:color="auto"/>
            <w:right w:val="none" w:sz="0" w:space="0" w:color="auto"/>
          </w:divBdr>
        </w:div>
        <w:div w:id="769006498">
          <w:marLeft w:val="640"/>
          <w:marRight w:val="0"/>
          <w:marTop w:val="0"/>
          <w:marBottom w:val="0"/>
          <w:divBdr>
            <w:top w:val="none" w:sz="0" w:space="0" w:color="auto"/>
            <w:left w:val="none" w:sz="0" w:space="0" w:color="auto"/>
            <w:bottom w:val="none" w:sz="0" w:space="0" w:color="auto"/>
            <w:right w:val="none" w:sz="0" w:space="0" w:color="auto"/>
          </w:divBdr>
        </w:div>
        <w:div w:id="496581259">
          <w:marLeft w:val="640"/>
          <w:marRight w:val="0"/>
          <w:marTop w:val="0"/>
          <w:marBottom w:val="0"/>
          <w:divBdr>
            <w:top w:val="none" w:sz="0" w:space="0" w:color="auto"/>
            <w:left w:val="none" w:sz="0" w:space="0" w:color="auto"/>
            <w:bottom w:val="none" w:sz="0" w:space="0" w:color="auto"/>
            <w:right w:val="none" w:sz="0" w:space="0" w:color="auto"/>
          </w:divBdr>
        </w:div>
        <w:div w:id="277613284">
          <w:marLeft w:val="640"/>
          <w:marRight w:val="0"/>
          <w:marTop w:val="0"/>
          <w:marBottom w:val="0"/>
          <w:divBdr>
            <w:top w:val="none" w:sz="0" w:space="0" w:color="auto"/>
            <w:left w:val="none" w:sz="0" w:space="0" w:color="auto"/>
            <w:bottom w:val="none" w:sz="0" w:space="0" w:color="auto"/>
            <w:right w:val="none" w:sz="0" w:space="0" w:color="auto"/>
          </w:divBdr>
        </w:div>
        <w:div w:id="1502742061">
          <w:marLeft w:val="640"/>
          <w:marRight w:val="0"/>
          <w:marTop w:val="0"/>
          <w:marBottom w:val="0"/>
          <w:divBdr>
            <w:top w:val="none" w:sz="0" w:space="0" w:color="auto"/>
            <w:left w:val="none" w:sz="0" w:space="0" w:color="auto"/>
            <w:bottom w:val="none" w:sz="0" w:space="0" w:color="auto"/>
            <w:right w:val="none" w:sz="0" w:space="0" w:color="auto"/>
          </w:divBdr>
        </w:div>
        <w:div w:id="2139836051">
          <w:marLeft w:val="640"/>
          <w:marRight w:val="0"/>
          <w:marTop w:val="0"/>
          <w:marBottom w:val="0"/>
          <w:divBdr>
            <w:top w:val="none" w:sz="0" w:space="0" w:color="auto"/>
            <w:left w:val="none" w:sz="0" w:space="0" w:color="auto"/>
            <w:bottom w:val="none" w:sz="0" w:space="0" w:color="auto"/>
            <w:right w:val="none" w:sz="0" w:space="0" w:color="auto"/>
          </w:divBdr>
        </w:div>
        <w:div w:id="1949266637">
          <w:marLeft w:val="640"/>
          <w:marRight w:val="0"/>
          <w:marTop w:val="0"/>
          <w:marBottom w:val="0"/>
          <w:divBdr>
            <w:top w:val="none" w:sz="0" w:space="0" w:color="auto"/>
            <w:left w:val="none" w:sz="0" w:space="0" w:color="auto"/>
            <w:bottom w:val="none" w:sz="0" w:space="0" w:color="auto"/>
            <w:right w:val="none" w:sz="0" w:space="0" w:color="auto"/>
          </w:divBdr>
        </w:div>
        <w:div w:id="1544176421">
          <w:marLeft w:val="640"/>
          <w:marRight w:val="0"/>
          <w:marTop w:val="0"/>
          <w:marBottom w:val="0"/>
          <w:divBdr>
            <w:top w:val="none" w:sz="0" w:space="0" w:color="auto"/>
            <w:left w:val="none" w:sz="0" w:space="0" w:color="auto"/>
            <w:bottom w:val="none" w:sz="0" w:space="0" w:color="auto"/>
            <w:right w:val="none" w:sz="0" w:space="0" w:color="auto"/>
          </w:divBdr>
        </w:div>
        <w:div w:id="226648072">
          <w:marLeft w:val="640"/>
          <w:marRight w:val="0"/>
          <w:marTop w:val="0"/>
          <w:marBottom w:val="0"/>
          <w:divBdr>
            <w:top w:val="none" w:sz="0" w:space="0" w:color="auto"/>
            <w:left w:val="none" w:sz="0" w:space="0" w:color="auto"/>
            <w:bottom w:val="none" w:sz="0" w:space="0" w:color="auto"/>
            <w:right w:val="none" w:sz="0" w:space="0" w:color="auto"/>
          </w:divBdr>
        </w:div>
        <w:div w:id="1030498293">
          <w:marLeft w:val="640"/>
          <w:marRight w:val="0"/>
          <w:marTop w:val="0"/>
          <w:marBottom w:val="0"/>
          <w:divBdr>
            <w:top w:val="none" w:sz="0" w:space="0" w:color="auto"/>
            <w:left w:val="none" w:sz="0" w:space="0" w:color="auto"/>
            <w:bottom w:val="none" w:sz="0" w:space="0" w:color="auto"/>
            <w:right w:val="none" w:sz="0" w:space="0" w:color="auto"/>
          </w:divBdr>
        </w:div>
        <w:div w:id="2035379068">
          <w:marLeft w:val="640"/>
          <w:marRight w:val="0"/>
          <w:marTop w:val="0"/>
          <w:marBottom w:val="0"/>
          <w:divBdr>
            <w:top w:val="none" w:sz="0" w:space="0" w:color="auto"/>
            <w:left w:val="none" w:sz="0" w:space="0" w:color="auto"/>
            <w:bottom w:val="none" w:sz="0" w:space="0" w:color="auto"/>
            <w:right w:val="none" w:sz="0" w:space="0" w:color="auto"/>
          </w:divBdr>
        </w:div>
        <w:div w:id="572131338">
          <w:marLeft w:val="640"/>
          <w:marRight w:val="0"/>
          <w:marTop w:val="0"/>
          <w:marBottom w:val="0"/>
          <w:divBdr>
            <w:top w:val="none" w:sz="0" w:space="0" w:color="auto"/>
            <w:left w:val="none" w:sz="0" w:space="0" w:color="auto"/>
            <w:bottom w:val="none" w:sz="0" w:space="0" w:color="auto"/>
            <w:right w:val="none" w:sz="0" w:space="0" w:color="auto"/>
          </w:divBdr>
        </w:div>
        <w:div w:id="2093964317">
          <w:marLeft w:val="640"/>
          <w:marRight w:val="0"/>
          <w:marTop w:val="0"/>
          <w:marBottom w:val="0"/>
          <w:divBdr>
            <w:top w:val="none" w:sz="0" w:space="0" w:color="auto"/>
            <w:left w:val="none" w:sz="0" w:space="0" w:color="auto"/>
            <w:bottom w:val="none" w:sz="0" w:space="0" w:color="auto"/>
            <w:right w:val="none" w:sz="0" w:space="0" w:color="auto"/>
          </w:divBdr>
        </w:div>
        <w:div w:id="1430809314">
          <w:marLeft w:val="640"/>
          <w:marRight w:val="0"/>
          <w:marTop w:val="0"/>
          <w:marBottom w:val="0"/>
          <w:divBdr>
            <w:top w:val="none" w:sz="0" w:space="0" w:color="auto"/>
            <w:left w:val="none" w:sz="0" w:space="0" w:color="auto"/>
            <w:bottom w:val="none" w:sz="0" w:space="0" w:color="auto"/>
            <w:right w:val="none" w:sz="0" w:space="0" w:color="auto"/>
          </w:divBdr>
        </w:div>
        <w:div w:id="7758347">
          <w:marLeft w:val="640"/>
          <w:marRight w:val="0"/>
          <w:marTop w:val="0"/>
          <w:marBottom w:val="0"/>
          <w:divBdr>
            <w:top w:val="none" w:sz="0" w:space="0" w:color="auto"/>
            <w:left w:val="none" w:sz="0" w:space="0" w:color="auto"/>
            <w:bottom w:val="none" w:sz="0" w:space="0" w:color="auto"/>
            <w:right w:val="none" w:sz="0" w:space="0" w:color="auto"/>
          </w:divBdr>
        </w:div>
        <w:div w:id="1945838941">
          <w:marLeft w:val="640"/>
          <w:marRight w:val="0"/>
          <w:marTop w:val="0"/>
          <w:marBottom w:val="0"/>
          <w:divBdr>
            <w:top w:val="none" w:sz="0" w:space="0" w:color="auto"/>
            <w:left w:val="none" w:sz="0" w:space="0" w:color="auto"/>
            <w:bottom w:val="none" w:sz="0" w:space="0" w:color="auto"/>
            <w:right w:val="none" w:sz="0" w:space="0" w:color="auto"/>
          </w:divBdr>
        </w:div>
        <w:div w:id="1941836090">
          <w:marLeft w:val="640"/>
          <w:marRight w:val="0"/>
          <w:marTop w:val="0"/>
          <w:marBottom w:val="0"/>
          <w:divBdr>
            <w:top w:val="none" w:sz="0" w:space="0" w:color="auto"/>
            <w:left w:val="none" w:sz="0" w:space="0" w:color="auto"/>
            <w:bottom w:val="none" w:sz="0" w:space="0" w:color="auto"/>
            <w:right w:val="none" w:sz="0" w:space="0" w:color="auto"/>
          </w:divBdr>
        </w:div>
        <w:div w:id="1670870379">
          <w:marLeft w:val="640"/>
          <w:marRight w:val="0"/>
          <w:marTop w:val="0"/>
          <w:marBottom w:val="0"/>
          <w:divBdr>
            <w:top w:val="none" w:sz="0" w:space="0" w:color="auto"/>
            <w:left w:val="none" w:sz="0" w:space="0" w:color="auto"/>
            <w:bottom w:val="none" w:sz="0" w:space="0" w:color="auto"/>
            <w:right w:val="none" w:sz="0" w:space="0" w:color="auto"/>
          </w:divBdr>
        </w:div>
        <w:div w:id="1138493842">
          <w:marLeft w:val="640"/>
          <w:marRight w:val="0"/>
          <w:marTop w:val="0"/>
          <w:marBottom w:val="0"/>
          <w:divBdr>
            <w:top w:val="none" w:sz="0" w:space="0" w:color="auto"/>
            <w:left w:val="none" w:sz="0" w:space="0" w:color="auto"/>
            <w:bottom w:val="none" w:sz="0" w:space="0" w:color="auto"/>
            <w:right w:val="none" w:sz="0" w:space="0" w:color="auto"/>
          </w:divBdr>
        </w:div>
        <w:div w:id="808011003">
          <w:marLeft w:val="640"/>
          <w:marRight w:val="0"/>
          <w:marTop w:val="0"/>
          <w:marBottom w:val="0"/>
          <w:divBdr>
            <w:top w:val="none" w:sz="0" w:space="0" w:color="auto"/>
            <w:left w:val="none" w:sz="0" w:space="0" w:color="auto"/>
            <w:bottom w:val="none" w:sz="0" w:space="0" w:color="auto"/>
            <w:right w:val="none" w:sz="0" w:space="0" w:color="auto"/>
          </w:divBdr>
        </w:div>
        <w:div w:id="2140879805">
          <w:marLeft w:val="640"/>
          <w:marRight w:val="0"/>
          <w:marTop w:val="0"/>
          <w:marBottom w:val="0"/>
          <w:divBdr>
            <w:top w:val="none" w:sz="0" w:space="0" w:color="auto"/>
            <w:left w:val="none" w:sz="0" w:space="0" w:color="auto"/>
            <w:bottom w:val="none" w:sz="0" w:space="0" w:color="auto"/>
            <w:right w:val="none" w:sz="0" w:space="0" w:color="auto"/>
          </w:divBdr>
        </w:div>
        <w:div w:id="1230845886">
          <w:marLeft w:val="640"/>
          <w:marRight w:val="0"/>
          <w:marTop w:val="0"/>
          <w:marBottom w:val="0"/>
          <w:divBdr>
            <w:top w:val="none" w:sz="0" w:space="0" w:color="auto"/>
            <w:left w:val="none" w:sz="0" w:space="0" w:color="auto"/>
            <w:bottom w:val="none" w:sz="0" w:space="0" w:color="auto"/>
            <w:right w:val="none" w:sz="0" w:space="0" w:color="auto"/>
          </w:divBdr>
        </w:div>
        <w:div w:id="524634100">
          <w:marLeft w:val="640"/>
          <w:marRight w:val="0"/>
          <w:marTop w:val="0"/>
          <w:marBottom w:val="0"/>
          <w:divBdr>
            <w:top w:val="none" w:sz="0" w:space="0" w:color="auto"/>
            <w:left w:val="none" w:sz="0" w:space="0" w:color="auto"/>
            <w:bottom w:val="none" w:sz="0" w:space="0" w:color="auto"/>
            <w:right w:val="none" w:sz="0" w:space="0" w:color="auto"/>
          </w:divBdr>
        </w:div>
        <w:div w:id="29692010">
          <w:marLeft w:val="640"/>
          <w:marRight w:val="0"/>
          <w:marTop w:val="0"/>
          <w:marBottom w:val="0"/>
          <w:divBdr>
            <w:top w:val="none" w:sz="0" w:space="0" w:color="auto"/>
            <w:left w:val="none" w:sz="0" w:space="0" w:color="auto"/>
            <w:bottom w:val="none" w:sz="0" w:space="0" w:color="auto"/>
            <w:right w:val="none" w:sz="0" w:space="0" w:color="auto"/>
          </w:divBdr>
        </w:div>
        <w:div w:id="1361972432">
          <w:marLeft w:val="640"/>
          <w:marRight w:val="0"/>
          <w:marTop w:val="0"/>
          <w:marBottom w:val="0"/>
          <w:divBdr>
            <w:top w:val="none" w:sz="0" w:space="0" w:color="auto"/>
            <w:left w:val="none" w:sz="0" w:space="0" w:color="auto"/>
            <w:bottom w:val="none" w:sz="0" w:space="0" w:color="auto"/>
            <w:right w:val="none" w:sz="0" w:space="0" w:color="auto"/>
          </w:divBdr>
        </w:div>
      </w:divsChild>
    </w:div>
    <w:div w:id="108937804">
      <w:bodyDiv w:val="1"/>
      <w:marLeft w:val="0"/>
      <w:marRight w:val="0"/>
      <w:marTop w:val="0"/>
      <w:marBottom w:val="0"/>
      <w:divBdr>
        <w:top w:val="none" w:sz="0" w:space="0" w:color="auto"/>
        <w:left w:val="none" w:sz="0" w:space="0" w:color="auto"/>
        <w:bottom w:val="none" w:sz="0" w:space="0" w:color="auto"/>
        <w:right w:val="none" w:sz="0" w:space="0" w:color="auto"/>
      </w:divBdr>
      <w:divsChild>
        <w:div w:id="1791511871">
          <w:marLeft w:val="640"/>
          <w:marRight w:val="0"/>
          <w:marTop w:val="0"/>
          <w:marBottom w:val="0"/>
          <w:divBdr>
            <w:top w:val="none" w:sz="0" w:space="0" w:color="auto"/>
            <w:left w:val="none" w:sz="0" w:space="0" w:color="auto"/>
            <w:bottom w:val="none" w:sz="0" w:space="0" w:color="auto"/>
            <w:right w:val="none" w:sz="0" w:space="0" w:color="auto"/>
          </w:divBdr>
        </w:div>
        <w:div w:id="146670926">
          <w:marLeft w:val="640"/>
          <w:marRight w:val="0"/>
          <w:marTop w:val="0"/>
          <w:marBottom w:val="0"/>
          <w:divBdr>
            <w:top w:val="none" w:sz="0" w:space="0" w:color="auto"/>
            <w:left w:val="none" w:sz="0" w:space="0" w:color="auto"/>
            <w:bottom w:val="none" w:sz="0" w:space="0" w:color="auto"/>
            <w:right w:val="none" w:sz="0" w:space="0" w:color="auto"/>
          </w:divBdr>
        </w:div>
        <w:div w:id="204760566">
          <w:marLeft w:val="640"/>
          <w:marRight w:val="0"/>
          <w:marTop w:val="0"/>
          <w:marBottom w:val="0"/>
          <w:divBdr>
            <w:top w:val="none" w:sz="0" w:space="0" w:color="auto"/>
            <w:left w:val="none" w:sz="0" w:space="0" w:color="auto"/>
            <w:bottom w:val="none" w:sz="0" w:space="0" w:color="auto"/>
            <w:right w:val="none" w:sz="0" w:space="0" w:color="auto"/>
          </w:divBdr>
        </w:div>
        <w:div w:id="721176452">
          <w:marLeft w:val="640"/>
          <w:marRight w:val="0"/>
          <w:marTop w:val="0"/>
          <w:marBottom w:val="0"/>
          <w:divBdr>
            <w:top w:val="none" w:sz="0" w:space="0" w:color="auto"/>
            <w:left w:val="none" w:sz="0" w:space="0" w:color="auto"/>
            <w:bottom w:val="none" w:sz="0" w:space="0" w:color="auto"/>
            <w:right w:val="none" w:sz="0" w:space="0" w:color="auto"/>
          </w:divBdr>
        </w:div>
        <w:div w:id="603073778">
          <w:marLeft w:val="640"/>
          <w:marRight w:val="0"/>
          <w:marTop w:val="0"/>
          <w:marBottom w:val="0"/>
          <w:divBdr>
            <w:top w:val="none" w:sz="0" w:space="0" w:color="auto"/>
            <w:left w:val="none" w:sz="0" w:space="0" w:color="auto"/>
            <w:bottom w:val="none" w:sz="0" w:space="0" w:color="auto"/>
            <w:right w:val="none" w:sz="0" w:space="0" w:color="auto"/>
          </w:divBdr>
        </w:div>
        <w:div w:id="1376082183">
          <w:marLeft w:val="640"/>
          <w:marRight w:val="0"/>
          <w:marTop w:val="0"/>
          <w:marBottom w:val="0"/>
          <w:divBdr>
            <w:top w:val="none" w:sz="0" w:space="0" w:color="auto"/>
            <w:left w:val="none" w:sz="0" w:space="0" w:color="auto"/>
            <w:bottom w:val="none" w:sz="0" w:space="0" w:color="auto"/>
            <w:right w:val="none" w:sz="0" w:space="0" w:color="auto"/>
          </w:divBdr>
        </w:div>
        <w:div w:id="132917922">
          <w:marLeft w:val="640"/>
          <w:marRight w:val="0"/>
          <w:marTop w:val="0"/>
          <w:marBottom w:val="0"/>
          <w:divBdr>
            <w:top w:val="none" w:sz="0" w:space="0" w:color="auto"/>
            <w:left w:val="none" w:sz="0" w:space="0" w:color="auto"/>
            <w:bottom w:val="none" w:sz="0" w:space="0" w:color="auto"/>
            <w:right w:val="none" w:sz="0" w:space="0" w:color="auto"/>
          </w:divBdr>
        </w:div>
        <w:div w:id="427701659">
          <w:marLeft w:val="640"/>
          <w:marRight w:val="0"/>
          <w:marTop w:val="0"/>
          <w:marBottom w:val="0"/>
          <w:divBdr>
            <w:top w:val="none" w:sz="0" w:space="0" w:color="auto"/>
            <w:left w:val="none" w:sz="0" w:space="0" w:color="auto"/>
            <w:bottom w:val="none" w:sz="0" w:space="0" w:color="auto"/>
            <w:right w:val="none" w:sz="0" w:space="0" w:color="auto"/>
          </w:divBdr>
        </w:div>
        <w:div w:id="233899203">
          <w:marLeft w:val="640"/>
          <w:marRight w:val="0"/>
          <w:marTop w:val="0"/>
          <w:marBottom w:val="0"/>
          <w:divBdr>
            <w:top w:val="none" w:sz="0" w:space="0" w:color="auto"/>
            <w:left w:val="none" w:sz="0" w:space="0" w:color="auto"/>
            <w:bottom w:val="none" w:sz="0" w:space="0" w:color="auto"/>
            <w:right w:val="none" w:sz="0" w:space="0" w:color="auto"/>
          </w:divBdr>
        </w:div>
        <w:div w:id="1219436769">
          <w:marLeft w:val="640"/>
          <w:marRight w:val="0"/>
          <w:marTop w:val="0"/>
          <w:marBottom w:val="0"/>
          <w:divBdr>
            <w:top w:val="none" w:sz="0" w:space="0" w:color="auto"/>
            <w:left w:val="none" w:sz="0" w:space="0" w:color="auto"/>
            <w:bottom w:val="none" w:sz="0" w:space="0" w:color="auto"/>
            <w:right w:val="none" w:sz="0" w:space="0" w:color="auto"/>
          </w:divBdr>
        </w:div>
        <w:div w:id="1993174706">
          <w:marLeft w:val="640"/>
          <w:marRight w:val="0"/>
          <w:marTop w:val="0"/>
          <w:marBottom w:val="0"/>
          <w:divBdr>
            <w:top w:val="none" w:sz="0" w:space="0" w:color="auto"/>
            <w:left w:val="none" w:sz="0" w:space="0" w:color="auto"/>
            <w:bottom w:val="none" w:sz="0" w:space="0" w:color="auto"/>
            <w:right w:val="none" w:sz="0" w:space="0" w:color="auto"/>
          </w:divBdr>
        </w:div>
        <w:div w:id="1365792756">
          <w:marLeft w:val="640"/>
          <w:marRight w:val="0"/>
          <w:marTop w:val="0"/>
          <w:marBottom w:val="0"/>
          <w:divBdr>
            <w:top w:val="none" w:sz="0" w:space="0" w:color="auto"/>
            <w:left w:val="none" w:sz="0" w:space="0" w:color="auto"/>
            <w:bottom w:val="none" w:sz="0" w:space="0" w:color="auto"/>
            <w:right w:val="none" w:sz="0" w:space="0" w:color="auto"/>
          </w:divBdr>
        </w:div>
        <w:div w:id="1350571631">
          <w:marLeft w:val="640"/>
          <w:marRight w:val="0"/>
          <w:marTop w:val="0"/>
          <w:marBottom w:val="0"/>
          <w:divBdr>
            <w:top w:val="none" w:sz="0" w:space="0" w:color="auto"/>
            <w:left w:val="none" w:sz="0" w:space="0" w:color="auto"/>
            <w:bottom w:val="none" w:sz="0" w:space="0" w:color="auto"/>
            <w:right w:val="none" w:sz="0" w:space="0" w:color="auto"/>
          </w:divBdr>
        </w:div>
        <w:div w:id="1011840427">
          <w:marLeft w:val="640"/>
          <w:marRight w:val="0"/>
          <w:marTop w:val="0"/>
          <w:marBottom w:val="0"/>
          <w:divBdr>
            <w:top w:val="none" w:sz="0" w:space="0" w:color="auto"/>
            <w:left w:val="none" w:sz="0" w:space="0" w:color="auto"/>
            <w:bottom w:val="none" w:sz="0" w:space="0" w:color="auto"/>
            <w:right w:val="none" w:sz="0" w:space="0" w:color="auto"/>
          </w:divBdr>
        </w:div>
        <w:div w:id="1304967845">
          <w:marLeft w:val="640"/>
          <w:marRight w:val="0"/>
          <w:marTop w:val="0"/>
          <w:marBottom w:val="0"/>
          <w:divBdr>
            <w:top w:val="none" w:sz="0" w:space="0" w:color="auto"/>
            <w:left w:val="none" w:sz="0" w:space="0" w:color="auto"/>
            <w:bottom w:val="none" w:sz="0" w:space="0" w:color="auto"/>
            <w:right w:val="none" w:sz="0" w:space="0" w:color="auto"/>
          </w:divBdr>
        </w:div>
        <w:div w:id="1975483990">
          <w:marLeft w:val="640"/>
          <w:marRight w:val="0"/>
          <w:marTop w:val="0"/>
          <w:marBottom w:val="0"/>
          <w:divBdr>
            <w:top w:val="none" w:sz="0" w:space="0" w:color="auto"/>
            <w:left w:val="none" w:sz="0" w:space="0" w:color="auto"/>
            <w:bottom w:val="none" w:sz="0" w:space="0" w:color="auto"/>
            <w:right w:val="none" w:sz="0" w:space="0" w:color="auto"/>
          </w:divBdr>
        </w:div>
        <w:div w:id="1559976006">
          <w:marLeft w:val="640"/>
          <w:marRight w:val="0"/>
          <w:marTop w:val="0"/>
          <w:marBottom w:val="0"/>
          <w:divBdr>
            <w:top w:val="none" w:sz="0" w:space="0" w:color="auto"/>
            <w:left w:val="none" w:sz="0" w:space="0" w:color="auto"/>
            <w:bottom w:val="none" w:sz="0" w:space="0" w:color="auto"/>
            <w:right w:val="none" w:sz="0" w:space="0" w:color="auto"/>
          </w:divBdr>
        </w:div>
        <w:div w:id="103695723">
          <w:marLeft w:val="640"/>
          <w:marRight w:val="0"/>
          <w:marTop w:val="0"/>
          <w:marBottom w:val="0"/>
          <w:divBdr>
            <w:top w:val="none" w:sz="0" w:space="0" w:color="auto"/>
            <w:left w:val="none" w:sz="0" w:space="0" w:color="auto"/>
            <w:bottom w:val="none" w:sz="0" w:space="0" w:color="auto"/>
            <w:right w:val="none" w:sz="0" w:space="0" w:color="auto"/>
          </w:divBdr>
        </w:div>
        <w:div w:id="806244948">
          <w:marLeft w:val="640"/>
          <w:marRight w:val="0"/>
          <w:marTop w:val="0"/>
          <w:marBottom w:val="0"/>
          <w:divBdr>
            <w:top w:val="none" w:sz="0" w:space="0" w:color="auto"/>
            <w:left w:val="none" w:sz="0" w:space="0" w:color="auto"/>
            <w:bottom w:val="none" w:sz="0" w:space="0" w:color="auto"/>
            <w:right w:val="none" w:sz="0" w:space="0" w:color="auto"/>
          </w:divBdr>
        </w:div>
        <w:div w:id="1912108203">
          <w:marLeft w:val="640"/>
          <w:marRight w:val="0"/>
          <w:marTop w:val="0"/>
          <w:marBottom w:val="0"/>
          <w:divBdr>
            <w:top w:val="none" w:sz="0" w:space="0" w:color="auto"/>
            <w:left w:val="none" w:sz="0" w:space="0" w:color="auto"/>
            <w:bottom w:val="none" w:sz="0" w:space="0" w:color="auto"/>
            <w:right w:val="none" w:sz="0" w:space="0" w:color="auto"/>
          </w:divBdr>
        </w:div>
        <w:div w:id="1728648579">
          <w:marLeft w:val="640"/>
          <w:marRight w:val="0"/>
          <w:marTop w:val="0"/>
          <w:marBottom w:val="0"/>
          <w:divBdr>
            <w:top w:val="none" w:sz="0" w:space="0" w:color="auto"/>
            <w:left w:val="none" w:sz="0" w:space="0" w:color="auto"/>
            <w:bottom w:val="none" w:sz="0" w:space="0" w:color="auto"/>
            <w:right w:val="none" w:sz="0" w:space="0" w:color="auto"/>
          </w:divBdr>
        </w:div>
        <w:div w:id="1407873642">
          <w:marLeft w:val="640"/>
          <w:marRight w:val="0"/>
          <w:marTop w:val="0"/>
          <w:marBottom w:val="0"/>
          <w:divBdr>
            <w:top w:val="none" w:sz="0" w:space="0" w:color="auto"/>
            <w:left w:val="none" w:sz="0" w:space="0" w:color="auto"/>
            <w:bottom w:val="none" w:sz="0" w:space="0" w:color="auto"/>
            <w:right w:val="none" w:sz="0" w:space="0" w:color="auto"/>
          </w:divBdr>
        </w:div>
        <w:div w:id="1773086660">
          <w:marLeft w:val="640"/>
          <w:marRight w:val="0"/>
          <w:marTop w:val="0"/>
          <w:marBottom w:val="0"/>
          <w:divBdr>
            <w:top w:val="none" w:sz="0" w:space="0" w:color="auto"/>
            <w:left w:val="none" w:sz="0" w:space="0" w:color="auto"/>
            <w:bottom w:val="none" w:sz="0" w:space="0" w:color="auto"/>
            <w:right w:val="none" w:sz="0" w:space="0" w:color="auto"/>
          </w:divBdr>
        </w:div>
        <w:div w:id="284242342">
          <w:marLeft w:val="640"/>
          <w:marRight w:val="0"/>
          <w:marTop w:val="0"/>
          <w:marBottom w:val="0"/>
          <w:divBdr>
            <w:top w:val="none" w:sz="0" w:space="0" w:color="auto"/>
            <w:left w:val="none" w:sz="0" w:space="0" w:color="auto"/>
            <w:bottom w:val="none" w:sz="0" w:space="0" w:color="auto"/>
            <w:right w:val="none" w:sz="0" w:space="0" w:color="auto"/>
          </w:divBdr>
        </w:div>
        <w:div w:id="935097907">
          <w:marLeft w:val="640"/>
          <w:marRight w:val="0"/>
          <w:marTop w:val="0"/>
          <w:marBottom w:val="0"/>
          <w:divBdr>
            <w:top w:val="none" w:sz="0" w:space="0" w:color="auto"/>
            <w:left w:val="none" w:sz="0" w:space="0" w:color="auto"/>
            <w:bottom w:val="none" w:sz="0" w:space="0" w:color="auto"/>
            <w:right w:val="none" w:sz="0" w:space="0" w:color="auto"/>
          </w:divBdr>
        </w:div>
        <w:div w:id="988556926">
          <w:marLeft w:val="640"/>
          <w:marRight w:val="0"/>
          <w:marTop w:val="0"/>
          <w:marBottom w:val="0"/>
          <w:divBdr>
            <w:top w:val="none" w:sz="0" w:space="0" w:color="auto"/>
            <w:left w:val="none" w:sz="0" w:space="0" w:color="auto"/>
            <w:bottom w:val="none" w:sz="0" w:space="0" w:color="auto"/>
            <w:right w:val="none" w:sz="0" w:space="0" w:color="auto"/>
          </w:divBdr>
        </w:div>
        <w:div w:id="502018296">
          <w:marLeft w:val="640"/>
          <w:marRight w:val="0"/>
          <w:marTop w:val="0"/>
          <w:marBottom w:val="0"/>
          <w:divBdr>
            <w:top w:val="none" w:sz="0" w:space="0" w:color="auto"/>
            <w:left w:val="none" w:sz="0" w:space="0" w:color="auto"/>
            <w:bottom w:val="none" w:sz="0" w:space="0" w:color="auto"/>
            <w:right w:val="none" w:sz="0" w:space="0" w:color="auto"/>
          </w:divBdr>
        </w:div>
        <w:div w:id="837504475">
          <w:marLeft w:val="640"/>
          <w:marRight w:val="0"/>
          <w:marTop w:val="0"/>
          <w:marBottom w:val="0"/>
          <w:divBdr>
            <w:top w:val="none" w:sz="0" w:space="0" w:color="auto"/>
            <w:left w:val="none" w:sz="0" w:space="0" w:color="auto"/>
            <w:bottom w:val="none" w:sz="0" w:space="0" w:color="auto"/>
            <w:right w:val="none" w:sz="0" w:space="0" w:color="auto"/>
          </w:divBdr>
        </w:div>
        <w:div w:id="2072071620">
          <w:marLeft w:val="640"/>
          <w:marRight w:val="0"/>
          <w:marTop w:val="0"/>
          <w:marBottom w:val="0"/>
          <w:divBdr>
            <w:top w:val="none" w:sz="0" w:space="0" w:color="auto"/>
            <w:left w:val="none" w:sz="0" w:space="0" w:color="auto"/>
            <w:bottom w:val="none" w:sz="0" w:space="0" w:color="auto"/>
            <w:right w:val="none" w:sz="0" w:space="0" w:color="auto"/>
          </w:divBdr>
        </w:div>
        <w:div w:id="60447412">
          <w:marLeft w:val="640"/>
          <w:marRight w:val="0"/>
          <w:marTop w:val="0"/>
          <w:marBottom w:val="0"/>
          <w:divBdr>
            <w:top w:val="none" w:sz="0" w:space="0" w:color="auto"/>
            <w:left w:val="none" w:sz="0" w:space="0" w:color="auto"/>
            <w:bottom w:val="none" w:sz="0" w:space="0" w:color="auto"/>
            <w:right w:val="none" w:sz="0" w:space="0" w:color="auto"/>
          </w:divBdr>
        </w:div>
        <w:div w:id="1272398302">
          <w:marLeft w:val="640"/>
          <w:marRight w:val="0"/>
          <w:marTop w:val="0"/>
          <w:marBottom w:val="0"/>
          <w:divBdr>
            <w:top w:val="none" w:sz="0" w:space="0" w:color="auto"/>
            <w:left w:val="none" w:sz="0" w:space="0" w:color="auto"/>
            <w:bottom w:val="none" w:sz="0" w:space="0" w:color="auto"/>
            <w:right w:val="none" w:sz="0" w:space="0" w:color="auto"/>
          </w:divBdr>
        </w:div>
        <w:div w:id="1860923581">
          <w:marLeft w:val="640"/>
          <w:marRight w:val="0"/>
          <w:marTop w:val="0"/>
          <w:marBottom w:val="0"/>
          <w:divBdr>
            <w:top w:val="none" w:sz="0" w:space="0" w:color="auto"/>
            <w:left w:val="none" w:sz="0" w:space="0" w:color="auto"/>
            <w:bottom w:val="none" w:sz="0" w:space="0" w:color="auto"/>
            <w:right w:val="none" w:sz="0" w:space="0" w:color="auto"/>
          </w:divBdr>
        </w:div>
        <w:div w:id="730424096">
          <w:marLeft w:val="640"/>
          <w:marRight w:val="0"/>
          <w:marTop w:val="0"/>
          <w:marBottom w:val="0"/>
          <w:divBdr>
            <w:top w:val="none" w:sz="0" w:space="0" w:color="auto"/>
            <w:left w:val="none" w:sz="0" w:space="0" w:color="auto"/>
            <w:bottom w:val="none" w:sz="0" w:space="0" w:color="auto"/>
            <w:right w:val="none" w:sz="0" w:space="0" w:color="auto"/>
          </w:divBdr>
        </w:div>
        <w:div w:id="1453985763">
          <w:marLeft w:val="640"/>
          <w:marRight w:val="0"/>
          <w:marTop w:val="0"/>
          <w:marBottom w:val="0"/>
          <w:divBdr>
            <w:top w:val="none" w:sz="0" w:space="0" w:color="auto"/>
            <w:left w:val="none" w:sz="0" w:space="0" w:color="auto"/>
            <w:bottom w:val="none" w:sz="0" w:space="0" w:color="auto"/>
            <w:right w:val="none" w:sz="0" w:space="0" w:color="auto"/>
          </w:divBdr>
        </w:div>
        <w:div w:id="1912040353">
          <w:marLeft w:val="640"/>
          <w:marRight w:val="0"/>
          <w:marTop w:val="0"/>
          <w:marBottom w:val="0"/>
          <w:divBdr>
            <w:top w:val="none" w:sz="0" w:space="0" w:color="auto"/>
            <w:left w:val="none" w:sz="0" w:space="0" w:color="auto"/>
            <w:bottom w:val="none" w:sz="0" w:space="0" w:color="auto"/>
            <w:right w:val="none" w:sz="0" w:space="0" w:color="auto"/>
          </w:divBdr>
        </w:div>
        <w:div w:id="660351010">
          <w:marLeft w:val="640"/>
          <w:marRight w:val="0"/>
          <w:marTop w:val="0"/>
          <w:marBottom w:val="0"/>
          <w:divBdr>
            <w:top w:val="none" w:sz="0" w:space="0" w:color="auto"/>
            <w:left w:val="none" w:sz="0" w:space="0" w:color="auto"/>
            <w:bottom w:val="none" w:sz="0" w:space="0" w:color="auto"/>
            <w:right w:val="none" w:sz="0" w:space="0" w:color="auto"/>
          </w:divBdr>
        </w:div>
        <w:div w:id="1181313042">
          <w:marLeft w:val="640"/>
          <w:marRight w:val="0"/>
          <w:marTop w:val="0"/>
          <w:marBottom w:val="0"/>
          <w:divBdr>
            <w:top w:val="none" w:sz="0" w:space="0" w:color="auto"/>
            <w:left w:val="none" w:sz="0" w:space="0" w:color="auto"/>
            <w:bottom w:val="none" w:sz="0" w:space="0" w:color="auto"/>
            <w:right w:val="none" w:sz="0" w:space="0" w:color="auto"/>
          </w:divBdr>
        </w:div>
        <w:div w:id="242497911">
          <w:marLeft w:val="640"/>
          <w:marRight w:val="0"/>
          <w:marTop w:val="0"/>
          <w:marBottom w:val="0"/>
          <w:divBdr>
            <w:top w:val="none" w:sz="0" w:space="0" w:color="auto"/>
            <w:left w:val="none" w:sz="0" w:space="0" w:color="auto"/>
            <w:bottom w:val="none" w:sz="0" w:space="0" w:color="auto"/>
            <w:right w:val="none" w:sz="0" w:space="0" w:color="auto"/>
          </w:divBdr>
        </w:div>
        <w:div w:id="406265939">
          <w:marLeft w:val="640"/>
          <w:marRight w:val="0"/>
          <w:marTop w:val="0"/>
          <w:marBottom w:val="0"/>
          <w:divBdr>
            <w:top w:val="none" w:sz="0" w:space="0" w:color="auto"/>
            <w:left w:val="none" w:sz="0" w:space="0" w:color="auto"/>
            <w:bottom w:val="none" w:sz="0" w:space="0" w:color="auto"/>
            <w:right w:val="none" w:sz="0" w:space="0" w:color="auto"/>
          </w:divBdr>
        </w:div>
        <w:div w:id="405761860">
          <w:marLeft w:val="640"/>
          <w:marRight w:val="0"/>
          <w:marTop w:val="0"/>
          <w:marBottom w:val="0"/>
          <w:divBdr>
            <w:top w:val="none" w:sz="0" w:space="0" w:color="auto"/>
            <w:left w:val="none" w:sz="0" w:space="0" w:color="auto"/>
            <w:bottom w:val="none" w:sz="0" w:space="0" w:color="auto"/>
            <w:right w:val="none" w:sz="0" w:space="0" w:color="auto"/>
          </w:divBdr>
        </w:div>
        <w:div w:id="894241213">
          <w:marLeft w:val="640"/>
          <w:marRight w:val="0"/>
          <w:marTop w:val="0"/>
          <w:marBottom w:val="0"/>
          <w:divBdr>
            <w:top w:val="none" w:sz="0" w:space="0" w:color="auto"/>
            <w:left w:val="none" w:sz="0" w:space="0" w:color="auto"/>
            <w:bottom w:val="none" w:sz="0" w:space="0" w:color="auto"/>
            <w:right w:val="none" w:sz="0" w:space="0" w:color="auto"/>
          </w:divBdr>
        </w:div>
        <w:div w:id="327368724">
          <w:marLeft w:val="640"/>
          <w:marRight w:val="0"/>
          <w:marTop w:val="0"/>
          <w:marBottom w:val="0"/>
          <w:divBdr>
            <w:top w:val="none" w:sz="0" w:space="0" w:color="auto"/>
            <w:left w:val="none" w:sz="0" w:space="0" w:color="auto"/>
            <w:bottom w:val="none" w:sz="0" w:space="0" w:color="auto"/>
            <w:right w:val="none" w:sz="0" w:space="0" w:color="auto"/>
          </w:divBdr>
        </w:div>
        <w:div w:id="1504248474">
          <w:marLeft w:val="640"/>
          <w:marRight w:val="0"/>
          <w:marTop w:val="0"/>
          <w:marBottom w:val="0"/>
          <w:divBdr>
            <w:top w:val="none" w:sz="0" w:space="0" w:color="auto"/>
            <w:left w:val="none" w:sz="0" w:space="0" w:color="auto"/>
            <w:bottom w:val="none" w:sz="0" w:space="0" w:color="auto"/>
            <w:right w:val="none" w:sz="0" w:space="0" w:color="auto"/>
          </w:divBdr>
        </w:div>
        <w:div w:id="1512839746">
          <w:marLeft w:val="640"/>
          <w:marRight w:val="0"/>
          <w:marTop w:val="0"/>
          <w:marBottom w:val="0"/>
          <w:divBdr>
            <w:top w:val="none" w:sz="0" w:space="0" w:color="auto"/>
            <w:left w:val="none" w:sz="0" w:space="0" w:color="auto"/>
            <w:bottom w:val="none" w:sz="0" w:space="0" w:color="auto"/>
            <w:right w:val="none" w:sz="0" w:space="0" w:color="auto"/>
          </w:divBdr>
        </w:div>
        <w:div w:id="1893349967">
          <w:marLeft w:val="640"/>
          <w:marRight w:val="0"/>
          <w:marTop w:val="0"/>
          <w:marBottom w:val="0"/>
          <w:divBdr>
            <w:top w:val="none" w:sz="0" w:space="0" w:color="auto"/>
            <w:left w:val="none" w:sz="0" w:space="0" w:color="auto"/>
            <w:bottom w:val="none" w:sz="0" w:space="0" w:color="auto"/>
            <w:right w:val="none" w:sz="0" w:space="0" w:color="auto"/>
          </w:divBdr>
        </w:div>
        <w:div w:id="204827837">
          <w:marLeft w:val="640"/>
          <w:marRight w:val="0"/>
          <w:marTop w:val="0"/>
          <w:marBottom w:val="0"/>
          <w:divBdr>
            <w:top w:val="none" w:sz="0" w:space="0" w:color="auto"/>
            <w:left w:val="none" w:sz="0" w:space="0" w:color="auto"/>
            <w:bottom w:val="none" w:sz="0" w:space="0" w:color="auto"/>
            <w:right w:val="none" w:sz="0" w:space="0" w:color="auto"/>
          </w:divBdr>
        </w:div>
        <w:div w:id="785731511">
          <w:marLeft w:val="640"/>
          <w:marRight w:val="0"/>
          <w:marTop w:val="0"/>
          <w:marBottom w:val="0"/>
          <w:divBdr>
            <w:top w:val="none" w:sz="0" w:space="0" w:color="auto"/>
            <w:left w:val="none" w:sz="0" w:space="0" w:color="auto"/>
            <w:bottom w:val="none" w:sz="0" w:space="0" w:color="auto"/>
            <w:right w:val="none" w:sz="0" w:space="0" w:color="auto"/>
          </w:divBdr>
        </w:div>
        <w:div w:id="1120758365">
          <w:marLeft w:val="640"/>
          <w:marRight w:val="0"/>
          <w:marTop w:val="0"/>
          <w:marBottom w:val="0"/>
          <w:divBdr>
            <w:top w:val="none" w:sz="0" w:space="0" w:color="auto"/>
            <w:left w:val="none" w:sz="0" w:space="0" w:color="auto"/>
            <w:bottom w:val="none" w:sz="0" w:space="0" w:color="auto"/>
            <w:right w:val="none" w:sz="0" w:space="0" w:color="auto"/>
          </w:divBdr>
        </w:div>
        <w:div w:id="703288673">
          <w:marLeft w:val="640"/>
          <w:marRight w:val="0"/>
          <w:marTop w:val="0"/>
          <w:marBottom w:val="0"/>
          <w:divBdr>
            <w:top w:val="none" w:sz="0" w:space="0" w:color="auto"/>
            <w:left w:val="none" w:sz="0" w:space="0" w:color="auto"/>
            <w:bottom w:val="none" w:sz="0" w:space="0" w:color="auto"/>
            <w:right w:val="none" w:sz="0" w:space="0" w:color="auto"/>
          </w:divBdr>
        </w:div>
        <w:div w:id="317151664">
          <w:marLeft w:val="640"/>
          <w:marRight w:val="0"/>
          <w:marTop w:val="0"/>
          <w:marBottom w:val="0"/>
          <w:divBdr>
            <w:top w:val="none" w:sz="0" w:space="0" w:color="auto"/>
            <w:left w:val="none" w:sz="0" w:space="0" w:color="auto"/>
            <w:bottom w:val="none" w:sz="0" w:space="0" w:color="auto"/>
            <w:right w:val="none" w:sz="0" w:space="0" w:color="auto"/>
          </w:divBdr>
        </w:div>
        <w:div w:id="1581333339">
          <w:marLeft w:val="640"/>
          <w:marRight w:val="0"/>
          <w:marTop w:val="0"/>
          <w:marBottom w:val="0"/>
          <w:divBdr>
            <w:top w:val="none" w:sz="0" w:space="0" w:color="auto"/>
            <w:left w:val="none" w:sz="0" w:space="0" w:color="auto"/>
            <w:bottom w:val="none" w:sz="0" w:space="0" w:color="auto"/>
            <w:right w:val="none" w:sz="0" w:space="0" w:color="auto"/>
          </w:divBdr>
        </w:div>
        <w:div w:id="867722713">
          <w:marLeft w:val="640"/>
          <w:marRight w:val="0"/>
          <w:marTop w:val="0"/>
          <w:marBottom w:val="0"/>
          <w:divBdr>
            <w:top w:val="none" w:sz="0" w:space="0" w:color="auto"/>
            <w:left w:val="none" w:sz="0" w:space="0" w:color="auto"/>
            <w:bottom w:val="none" w:sz="0" w:space="0" w:color="auto"/>
            <w:right w:val="none" w:sz="0" w:space="0" w:color="auto"/>
          </w:divBdr>
        </w:div>
        <w:div w:id="1615210577">
          <w:marLeft w:val="640"/>
          <w:marRight w:val="0"/>
          <w:marTop w:val="0"/>
          <w:marBottom w:val="0"/>
          <w:divBdr>
            <w:top w:val="none" w:sz="0" w:space="0" w:color="auto"/>
            <w:left w:val="none" w:sz="0" w:space="0" w:color="auto"/>
            <w:bottom w:val="none" w:sz="0" w:space="0" w:color="auto"/>
            <w:right w:val="none" w:sz="0" w:space="0" w:color="auto"/>
          </w:divBdr>
        </w:div>
        <w:div w:id="1288004749">
          <w:marLeft w:val="640"/>
          <w:marRight w:val="0"/>
          <w:marTop w:val="0"/>
          <w:marBottom w:val="0"/>
          <w:divBdr>
            <w:top w:val="none" w:sz="0" w:space="0" w:color="auto"/>
            <w:left w:val="none" w:sz="0" w:space="0" w:color="auto"/>
            <w:bottom w:val="none" w:sz="0" w:space="0" w:color="auto"/>
            <w:right w:val="none" w:sz="0" w:space="0" w:color="auto"/>
          </w:divBdr>
        </w:div>
        <w:div w:id="345596525">
          <w:marLeft w:val="640"/>
          <w:marRight w:val="0"/>
          <w:marTop w:val="0"/>
          <w:marBottom w:val="0"/>
          <w:divBdr>
            <w:top w:val="none" w:sz="0" w:space="0" w:color="auto"/>
            <w:left w:val="none" w:sz="0" w:space="0" w:color="auto"/>
            <w:bottom w:val="none" w:sz="0" w:space="0" w:color="auto"/>
            <w:right w:val="none" w:sz="0" w:space="0" w:color="auto"/>
          </w:divBdr>
        </w:div>
        <w:div w:id="552235953">
          <w:marLeft w:val="640"/>
          <w:marRight w:val="0"/>
          <w:marTop w:val="0"/>
          <w:marBottom w:val="0"/>
          <w:divBdr>
            <w:top w:val="none" w:sz="0" w:space="0" w:color="auto"/>
            <w:left w:val="none" w:sz="0" w:space="0" w:color="auto"/>
            <w:bottom w:val="none" w:sz="0" w:space="0" w:color="auto"/>
            <w:right w:val="none" w:sz="0" w:space="0" w:color="auto"/>
          </w:divBdr>
        </w:div>
        <w:div w:id="1770926649">
          <w:marLeft w:val="640"/>
          <w:marRight w:val="0"/>
          <w:marTop w:val="0"/>
          <w:marBottom w:val="0"/>
          <w:divBdr>
            <w:top w:val="none" w:sz="0" w:space="0" w:color="auto"/>
            <w:left w:val="none" w:sz="0" w:space="0" w:color="auto"/>
            <w:bottom w:val="none" w:sz="0" w:space="0" w:color="auto"/>
            <w:right w:val="none" w:sz="0" w:space="0" w:color="auto"/>
          </w:divBdr>
        </w:div>
        <w:div w:id="1476993930">
          <w:marLeft w:val="640"/>
          <w:marRight w:val="0"/>
          <w:marTop w:val="0"/>
          <w:marBottom w:val="0"/>
          <w:divBdr>
            <w:top w:val="none" w:sz="0" w:space="0" w:color="auto"/>
            <w:left w:val="none" w:sz="0" w:space="0" w:color="auto"/>
            <w:bottom w:val="none" w:sz="0" w:space="0" w:color="auto"/>
            <w:right w:val="none" w:sz="0" w:space="0" w:color="auto"/>
          </w:divBdr>
        </w:div>
        <w:div w:id="1744722600">
          <w:marLeft w:val="640"/>
          <w:marRight w:val="0"/>
          <w:marTop w:val="0"/>
          <w:marBottom w:val="0"/>
          <w:divBdr>
            <w:top w:val="none" w:sz="0" w:space="0" w:color="auto"/>
            <w:left w:val="none" w:sz="0" w:space="0" w:color="auto"/>
            <w:bottom w:val="none" w:sz="0" w:space="0" w:color="auto"/>
            <w:right w:val="none" w:sz="0" w:space="0" w:color="auto"/>
          </w:divBdr>
        </w:div>
        <w:div w:id="2049793078">
          <w:marLeft w:val="640"/>
          <w:marRight w:val="0"/>
          <w:marTop w:val="0"/>
          <w:marBottom w:val="0"/>
          <w:divBdr>
            <w:top w:val="none" w:sz="0" w:space="0" w:color="auto"/>
            <w:left w:val="none" w:sz="0" w:space="0" w:color="auto"/>
            <w:bottom w:val="none" w:sz="0" w:space="0" w:color="auto"/>
            <w:right w:val="none" w:sz="0" w:space="0" w:color="auto"/>
          </w:divBdr>
        </w:div>
        <w:div w:id="590355293">
          <w:marLeft w:val="640"/>
          <w:marRight w:val="0"/>
          <w:marTop w:val="0"/>
          <w:marBottom w:val="0"/>
          <w:divBdr>
            <w:top w:val="none" w:sz="0" w:space="0" w:color="auto"/>
            <w:left w:val="none" w:sz="0" w:space="0" w:color="auto"/>
            <w:bottom w:val="none" w:sz="0" w:space="0" w:color="auto"/>
            <w:right w:val="none" w:sz="0" w:space="0" w:color="auto"/>
          </w:divBdr>
        </w:div>
        <w:div w:id="1064524807">
          <w:marLeft w:val="640"/>
          <w:marRight w:val="0"/>
          <w:marTop w:val="0"/>
          <w:marBottom w:val="0"/>
          <w:divBdr>
            <w:top w:val="none" w:sz="0" w:space="0" w:color="auto"/>
            <w:left w:val="none" w:sz="0" w:space="0" w:color="auto"/>
            <w:bottom w:val="none" w:sz="0" w:space="0" w:color="auto"/>
            <w:right w:val="none" w:sz="0" w:space="0" w:color="auto"/>
          </w:divBdr>
        </w:div>
        <w:div w:id="761529116">
          <w:marLeft w:val="640"/>
          <w:marRight w:val="0"/>
          <w:marTop w:val="0"/>
          <w:marBottom w:val="0"/>
          <w:divBdr>
            <w:top w:val="none" w:sz="0" w:space="0" w:color="auto"/>
            <w:left w:val="none" w:sz="0" w:space="0" w:color="auto"/>
            <w:bottom w:val="none" w:sz="0" w:space="0" w:color="auto"/>
            <w:right w:val="none" w:sz="0" w:space="0" w:color="auto"/>
          </w:divBdr>
        </w:div>
        <w:div w:id="1389958380">
          <w:marLeft w:val="640"/>
          <w:marRight w:val="0"/>
          <w:marTop w:val="0"/>
          <w:marBottom w:val="0"/>
          <w:divBdr>
            <w:top w:val="none" w:sz="0" w:space="0" w:color="auto"/>
            <w:left w:val="none" w:sz="0" w:space="0" w:color="auto"/>
            <w:bottom w:val="none" w:sz="0" w:space="0" w:color="auto"/>
            <w:right w:val="none" w:sz="0" w:space="0" w:color="auto"/>
          </w:divBdr>
        </w:div>
        <w:div w:id="957830330">
          <w:marLeft w:val="640"/>
          <w:marRight w:val="0"/>
          <w:marTop w:val="0"/>
          <w:marBottom w:val="0"/>
          <w:divBdr>
            <w:top w:val="none" w:sz="0" w:space="0" w:color="auto"/>
            <w:left w:val="none" w:sz="0" w:space="0" w:color="auto"/>
            <w:bottom w:val="none" w:sz="0" w:space="0" w:color="auto"/>
            <w:right w:val="none" w:sz="0" w:space="0" w:color="auto"/>
          </w:divBdr>
        </w:div>
        <w:div w:id="2095468393">
          <w:marLeft w:val="640"/>
          <w:marRight w:val="0"/>
          <w:marTop w:val="0"/>
          <w:marBottom w:val="0"/>
          <w:divBdr>
            <w:top w:val="none" w:sz="0" w:space="0" w:color="auto"/>
            <w:left w:val="none" w:sz="0" w:space="0" w:color="auto"/>
            <w:bottom w:val="none" w:sz="0" w:space="0" w:color="auto"/>
            <w:right w:val="none" w:sz="0" w:space="0" w:color="auto"/>
          </w:divBdr>
        </w:div>
        <w:div w:id="2129278601">
          <w:marLeft w:val="640"/>
          <w:marRight w:val="0"/>
          <w:marTop w:val="0"/>
          <w:marBottom w:val="0"/>
          <w:divBdr>
            <w:top w:val="none" w:sz="0" w:space="0" w:color="auto"/>
            <w:left w:val="none" w:sz="0" w:space="0" w:color="auto"/>
            <w:bottom w:val="none" w:sz="0" w:space="0" w:color="auto"/>
            <w:right w:val="none" w:sz="0" w:space="0" w:color="auto"/>
          </w:divBdr>
        </w:div>
        <w:div w:id="1059480632">
          <w:marLeft w:val="640"/>
          <w:marRight w:val="0"/>
          <w:marTop w:val="0"/>
          <w:marBottom w:val="0"/>
          <w:divBdr>
            <w:top w:val="none" w:sz="0" w:space="0" w:color="auto"/>
            <w:left w:val="none" w:sz="0" w:space="0" w:color="auto"/>
            <w:bottom w:val="none" w:sz="0" w:space="0" w:color="auto"/>
            <w:right w:val="none" w:sz="0" w:space="0" w:color="auto"/>
          </w:divBdr>
        </w:div>
        <w:div w:id="1709909856">
          <w:marLeft w:val="640"/>
          <w:marRight w:val="0"/>
          <w:marTop w:val="0"/>
          <w:marBottom w:val="0"/>
          <w:divBdr>
            <w:top w:val="none" w:sz="0" w:space="0" w:color="auto"/>
            <w:left w:val="none" w:sz="0" w:space="0" w:color="auto"/>
            <w:bottom w:val="none" w:sz="0" w:space="0" w:color="auto"/>
            <w:right w:val="none" w:sz="0" w:space="0" w:color="auto"/>
          </w:divBdr>
        </w:div>
        <w:div w:id="413405981">
          <w:marLeft w:val="640"/>
          <w:marRight w:val="0"/>
          <w:marTop w:val="0"/>
          <w:marBottom w:val="0"/>
          <w:divBdr>
            <w:top w:val="none" w:sz="0" w:space="0" w:color="auto"/>
            <w:left w:val="none" w:sz="0" w:space="0" w:color="auto"/>
            <w:bottom w:val="none" w:sz="0" w:space="0" w:color="auto"/>
            <w:right w:val="none" w:sz="0" w:space="0" w:color="auto"/>
          </w:divBdr>
        </w:div>
        <w:div w:id="1060248644">
          <w:marLeft w:val="640"/>
          <w:marRight w:val="0"/>
          <w:marTop w:val="0"/>
          <w:marBottom w:val="0"/>
          <w:divBdr>
            <w:top w:val="none" w:sz="0" w:space="0" w:color="auto"/>
            <w:left w:val="none" w:sz="0" w:space="0" w:color="auto"/>
            <w:bottom w:val="none" w:sz="0" w:space="0" w:color="auto"/>
            <w:right w:val="none" w:sz="0" w:space="0" w:color="auto"/>
          </w:divBdr>
        </w:div>
        <w:div w:id="1751728436">
          <w:marLeft w:val="640"/>
          <w:marRight w:val="0"/>
          <w:marTop w:val="0"/>
          <w:marBottom w:val="0"/>
          <w:divBdr>
            <w:top w:val="none" w:sz="0" w:space="0" w:color="auto"/>
            <w:left w:val="none" w:sz="0" w:space="0" w:color="auto"/>
            <w:bottom w:val="none" w:sz="0" w:space="0" w:color="auto"/>
            <w:right w:val="none" w:sz="0" w:space="0" w:color="auto"/>
          </w:divBdr>
        </w:div>
        <w:div w:id="237521696">
          <w:marLeft w:val="640"/>
          <w:marRight w:val="0"/>
          <w:marTop w:val="0"/>
          <w:marBottom w:val="0"/>
          <w:divBdr>
            <w:top w:val="none" w:sz="0" w:space="0" w:color="auto"/>
            <w:left w:val="none" w:sz="0" w:space="0" w:color="auto"/>
            <w:bottom w:val="none" w:sz="0" w:space="0" w:color="auto"/>
            <w:right w:val="none" w:sz="0" w:space="0" w:color="auto"/>
          </w:divBdr>
        </w:div>
        <w:div w:id="819423547">
          <w:marLeft w:val="640"/>
          <w:marRight w:val="0"/>
          <w:marTop w:val="0"/>
          <w:marBottom w:val="0"/>
          <w:divBdr>
            <w:top w:val="none" w:sz="0" w:space="0" w:color="auto"/>
            <w:left w:val="none" w:sz="0" w:space="0" w:color="auto"/>
            <w:bottom w:val="none" w:sz="0" w:space="0" w:color="auto"/>
            <w:right w:val="none" w:sz="0" w:space="0" w:color="auto"/>
          </w:divBdr>
        </w:div>
        <w:div w:id="397366314">
          <w:marLeft w:val="640"/>
          <w:marRight w:val="0"/>
          <w:marTop w:val="0"/>
          <w:marBottom w:val="0"/>
          <w:divBdr>
            <w:top w:val="none" w:sz="0" w:space="0" w:color="auto"/>
            <w:left w:val="none" w:sz="0" w:space="0" w:color="auto"/>
            <w:bottom w:val="none" w:sz="0" w:space="0" w:color="auto"/>
            <w:right w:val="none" w:sz="0" w:space="0" w:color="auto"/>
          </w:divBdr>
        </w:div>
        <w:div w:id="1586037903">
          <w:marLeft w:val="640"/>
          <w:marRight w:val="0"/>
          <w:marTop w:val="0"/>
          <w:marBottom w:val="0"/>
          <w:divBdr>
            <w:top w:val="none" w:sz="0" w:space="0" w:color="auto"/>
            <w:left w:val="none" w:sz="0" w:space="0" w:color="auto"/>
            <w:bottom w:val="none" w:sz="0" w:space="0" w:color="auto"/>
            <w:right w:val="none" w:sz="0" w:space="0" w:color="auto"/>
          </w:divBdr>
        </w:div>
        <w:div w:id="1823623608">
          <w:marLeft w:val="640"/>
          <w:marRight w:val="0"/>
          <w:marTop w:val="0"/>
          <w:marBottom w:val="0"/>
          <w:divBdr>
            <w:top w:val="none" w:sz="0" w:space="0" w:color="auto"/>
            <w:left w:val="none" w:sz="0" w:space="0" w:color="auto"/>
            <w:bottom w:val="none" w:sz="0" w:space="0" w:color="auto"/>
            <w:right w:val="none" w:sz="0" w:space="0" w:color="auto"/>
          </w:divBdr>
        </w:div>
        <w:div w:id="865291211">
          <w:marLeft w:val="640"/>
          <w:marRight w:val="0"/>
          <w:marTop w:val="0"/>
          <w:marBottom w:val="0"/>
          <w:divBdr>
            <w:top w:val="none" w:sz="0" w:space="0" w:color="auto"/>
            <w:left w:val="none" w:sz="0" w:space="0" w:color="auto"/>
            <w:bottom w:val="none" w:sz="0" w:space="0" w:color="auto"/>
            <w:right w:val="none" w:sz="0" w:space="0" w:color="auto"/>
          </w:divBdr>
        </w:div>
        <w:div w:id="1006640849">
          <w:marLeft w:val="640"/>
          <w:marRight w:val="0"/>
          <w:marTop w:val="0"/>
          <w:marBottom w:val="0"/>
          <w:divBdr>
            <w:top w:val="none" w:sz="0" w:space="0" w:color="auto"/>
            <w:left w:val="none" w:sz="0" w:space="0" w:color="auto"/>
            <w:bottom w:val="none" w:sz="0" w:space="0" w:color="auto"/>
            <w:right w:val="none" w:sz="0" w:space="0" w:color="auto"/>
          </w:divBdr>
        </w:div>
        <w:div w:id="1166943446">
          <w:marLeft w:val="640"/>
          <w:marRight w:val="0"/>
          <w:marTop w:val="0"/>
          <w:marBottom w:val="0"/>
          <w:divBdr>
            <w:top w:val="none" w:sz="0" w:space="0" w:color="auto"/>
            <w:left w:val="none" w:sz="0" w:space="0" w:color="auto"/>
            <w:bottom w:val="none" w:sz="0" w:space="0" w:color="auto"/>
            <w:right w:val="none" w:sz="0" w:space="0" w:color="auto"/>
          </w:divBdr>
        </w:div>
        <w:div w:id="713311439">
          <w:marLeft w:val="640"/>
          <w:marRight w:val="0"/>
          <w:marTop w:val="0"/>
          <w:marBottom w:val="0"/>
          <w:divBdr>
            <w:top w:val="none" w:sz="0" w:space="0" w:color="auto"/>
            <w:left w:val="none" w:sz="0" w:space="0" w:color="auto"/>
            <w:bottom w:val="none" w:sz="0" w:space="0" w:color="auto"/>
            <w:right w:val="none" w:sz="0" w:space="0" w:color="auto"/>
          </w:divBdr>
        </w:div>
        <w:div w:id="1273973216">
          <w:marLeft w:val="640"/>
          <w:marRight w:val="0"/>
          <w:marTop w:val="0"/>
          <w:marBottom w:val="0"/>
          <w:divBdr>
            <w:top w:val="none" w:sz="0" w:space="0" w:color="auto"/>
            <w:left w:val="none" w:sz="0" w:space="0" w:color="auto"/>
            <w:bottom w:val="none" w:sz="0" w:space="0" w:color="auto"/>
            <w:right w:val="none" w:sz="0" w:space="0" w:color="auto"/>
          </w:divBdr>
        </w:div>
        <w:div w:id="740522813">
          <w:marLeft w:val="640"/>
          <w:marRight w:val="0"/>
          <w:marTop w:val="0"/>
          <w:marBottom w:val="0"/>
          <w:divBdr>
            <w:top w:val="none" w:sz="0" w:space="0" w:color="auto"/>
            <w:left w:val="none" w:sz="0" w:space="0" w:color="auto"/>
            <w:bottom w:val="none" w:sz="0" w:space="0" w:color="auto"/>
            <w:right w:val="none" w:sz="0" w:space="0" w:color="auto"/>
          </w:divBdr>
        </w:div>
        <w:div w:id="135683198">
          <w:marLeft w:val="640"/>
          <w:marRight w:val="0"/>
          <w:marTop w:val="0"/>
          <w:marBottom w:val="0"/>
          <w:divBdr>
            <w:top w:val="none" w:sz="0" w:space="0" w:color="auto"/>
            <w:left w:val="none" w:sz="0" w:space="0" w:color="auto"/>
            <w:bottom w:val="none" w:sz="0" w:space="0" w:color="auto"/>
            <w:right w:val="none" w:sz="0" w:space="0" w:color="auto"/>
          </w:divBdr>
        </w:div>
        <w:div w:id="2090106844">
          <w:marLeft w:val="640"/>
          <w:marRight w:val="0"/>
          <w:marTop w:val="0"/>
          <w:marBottom w:val="0"/>
          <w:divBdr>
            <w:top w:val="none" w:sz="0" w:space="0" w:color="auto"/>
            <w:left w:val="none" w:sz="0" w:space="0" w:color="auto"/>
            <w:bottom w:val="none" w:sz="0" w:space="0" w:color="auto"/>
            <w:right w:val="none" w:sz="0" w:space="0" w:color="auto"/>
          </w:divBdr>
        </w:div>
        <w:div w:id="1512331325">
          <w:marLeft w:val="640"/>
          <w:marRight w:val="0"/>
          <w:marTop w:val="0"/>
          <w:marBottom w:val="0"/>
          <w:divBdr>
            <w:top w:val="none" w:sz="0" w:space="0" w:color="auto"/>
            <w:left w:val="none" w:sz="0" w:space="0" w:color="auto"/>
            <w:bottom w:val="none" w:sz="0" w:space="0" w:color="auto"/>
            <w:right w:val="none" w:sz="0" w:space="0" w:color="auto"/>
          </w:divBdr>
        </w:div>
        <w:div w:id="1027876316">
          <w:marLeft w:val="640"/>
          <w:marRight w:val="0"/>
          <w:marTop w:val="0"/>
          <w:marBottom w:val="0"/>
          <w:divBdr>
            <w:top w:val="none" w:sz="0" w:space="0" w:color="auto"/>
            <w:left w:val="none" w:sz="0" w:space="0" w:color="auto"/>
            <w:bottom w:val="none" w:sz="0" w:space="0" w:color="auto"/>
            <w:right w:val="none" w:sz="0" w:space="0" w:color="auto"/>
          </w:divBdr>
        </w:div>
        <w:div w:id="1883207163">
          <w:marLeft w:val="640"/>
          <w:marRight w:val="0"/>
          <w:marTop w:val="0"/>
          <w:marBottom w:val="0"/>
          <w:divBdr>
            <w:top w:val="none" w:sz="0" w:space="0" w:color="auto"/>
            <w:left w:val="none" w:sz="0" w:space="0" w:color="auto"/>
            <w:bottom w:val="none" w:sz="0" w:space="0" w:color="auto"/>
            <w:right w:val="none" w:sz="0" w:space="0" w:color="auto"/>
          </w:divBdr>
        </w:div>
        <w:div w:id="1219433416">
          <w:marLeft w:val="640"/>
          <w:marRight w:val="0"/>
          <w:marTop w:val="0"/>
          <w:marBottom w:val="0"/>
          <w:divBdr>
            <w:top w:val="none" w:sz="0" w:space="0" w:color="auto"/>
            <w:left w:val="none" w:sz="0" w:space="0" w:color="auto"/>
            <w:bottom w:val="none" w:sz="0" w:space="0" w:color="auto"/>
            <w:right w:val="none" w:sz="0" w:space="0" w:color="auto"/>
          </w:divBdr>
        </w:div>
        <w:div w:id="2064980897">
          <w:marLeft w:val="640"/>
          <w:marRight w:val="0"/>
          <w:marTop w:val="0"/>
          <w:marBottom w:val="0"/>
          <w:divBdr>
            <w:top w:val="none" w:sz="0" w:space="0" w:color="auto"/>
            <w:left w:val="none" w:sz="0" w:space="0" w:color="auto"/>
            <w:bottom w:val="none" w:sz="0" w:space="0" w:color="auto"/>
            <w:right w:val="none" w:sz="0" w:space="0" w:color="auto"/>
          </w:divBdr>
        </w:div>
        <w:div w:id="57753145">
          <w:marLeft w:val="640"/>
          <w:marRight w:val="0"/>
          <w:marTop w:val="0"/>
          <w:marBottom w:val="0"/>
          <w:divBdr>
            <w:top w:val="none" w:sz="0" w:space="0" w:color="auto"/>
            <w:left w:val="none" w:sz="0" w:space="0" w:color="auto"/>
            <w:bottom w:val="none" w:sz="0" w:space="0" w:color="auto"/>
            <w:right w:val="none" w:sz="0" w:space="0" w:color="auto"/>
          </w:divBdr>
        </w:div>
        <w:div w:id="693070838">
          <w:marLeft w:val="640"/>
          <w:marRight w:val="0"/>
          <w:marTop w:val="0"/>
          <w:marBottom w:val="0"/>
          <w:divBdr>
            <w:top w:val="none" w:sz="0" w:space="0" w:color="auto"/>
            <w:left w:val="none" w:sz="0" w:space="0" w:color="auto"/>
            <w:bottom w:val="none" w:sz="0" w:space="0" w:color="auto"/>
            <w:right w:val="none" w:sz="0" w:space="0" w:color="auto"/>
          </w:divBdr>
        </w:div>
        <w:div w:id="1535847058">
          <w:marLeft w:val="640"/>
          <w:marRight w:val="0"/>
          <w:marTop w:val="0"/>
          <w:marBottom w:val="0"/>
          <w:divBdr>
            <w:top w:val="none" w:sz="0" w:space="0" w:color="auto"/>
            <w:left w:val="none" w:sz="0" w:space="0" w:color="auto"/>
            <w:bottom w:val="none" w:sz="0" w:space="0" w:color="auto"/>
            <w:right w:val="none" w:sz="0" w:space="0" w:color="auto"/>
          </w:divBdr>
        </w:div>
        <w:div w:id="1029723162">
          <w:marLeft w:val="640"/>
          <w:marRight w:val="0"/>
          <w:marTop w:val="0"/>
          <w:marBottom w:val="0"/>
          <w:divBdr>
            <w:top w:val="none" w:sz="0" w:space="0" w:color="auto"/>
            <w:left w:val="none" w:sz="0" w:space="0" w:color="auto"/>
            <w:bottom w:val="none" w:sz="0" w:space="0" w:color="auto"/>
            <w:right w:val="none" w:sz="0" w:space="0" w:color="auto"/>
          </w:divBdr>
        </w:div>
        <w:div w:id="437410970">
          <w:marLeft w:val="640"/>
          <w:marRight w:val="0"/>
          <w:marTop w:val="0"/>
          <w:marBottom w:val="0"/>
          <w:divBdr>
            <w:top w:val="none" w:sz="0" w:space="0" w:color="auto"/>
            <w:left w:val="none" w:sz="0" w:space="0" w:color="auto"/>
            <w:bottom w:val="none" w:sz="0" w:space="0" w:color="auto"/>
            <w:right w:val="none" w:sz="0" w:space="0" w:color="auto"/>
          </w:divBdr>
        </w:div>
        <w:div w:id="781415882">
          <w:marLeft w:val="640"/>
          <w:marRight w:val="0"/>
          <w:marTop w:val="0"/>
          <w:marBottom w:val="0"/>
          <w:divBdr>
            <w:top w:val="none" w:sz="0" w:space="0" w:color="auto"/>
            <w:left w:val="none" w:sz="0" w:space="0" w:color="auto"/>
            <w:bottom w:val="none" w:sz="0" w:space="0" w:color="auto"/>
            <w:right w:val="none" w:sz="0" w:space="0" w:color="auto"/>
          </w:divBdr>
        </w:div>
        <w:div w:id="1782265680">
          <w:marLeft w:val="640"/>
          <w:marRight w:val="0"/>
          <w:marTop w:val="0"/>
          <w:marBottom w:val="0"/>
          <w:divBdr>
            <w:top w:val="none" w:sz="0" w:space="0" w:color="auto"/>
            <w:left w:val="none" w:sz="0" w:space="0" w:color="auto"/>
            <w:bottom w:val="none" w:sz="0" w:space="0" w:color="auto"/>
            <w:right w:val="none" w:sz="0" w:space="0" w:color="auto"/>
          </w:divBdr>
        </w:div>
        <w:div w:id="346253247">
          <w:marLeft w:val="640"/>
          <w:marRight w:val="0"/>
          <w:marTop w:val="0"/>
          <w:marBottom w:val="0"/>
          <w:divBdr>
            <w:top w:val="none" w:sz="0" w:space="0" w:color="auto"/>
            <w:left w:val="none" w:sz="0" w:space="0" w:color="auto"/>
            <w:bottom w:val="none" w:sz="0" w:space="0" w:color="auto"/>
            <w:right w:val="none" w:sz="0" w:space="0" w:color="auto"/>
          </w:divBdr>
        </w:div>
        <w:div w:id="861896578">
          <w:marLeft w:val="640"/>
          <w:marRight w:val="0"/>
          <w:marTop w:val="0"/>
          <w:marBottom w:val="0"/>
          <w:divBdr>
            <w:top w:val="none" w:sz="0" w:space="0" w:color="auto"/>
            <w:left w:val="none" w:sz="0" w:space="0" w:color="auto"/>
            <w:bottom w:val="none" w:sz="0" w:space="0" w:color="auto"/>
            <w:right w:val="none" w:sz="0" w:space="0" w:color="auto"/>
          </w:divBdr>
        </w:div>
        <w:div w:id="1205675859">
          <w:marLeft w:val="640"/>
          <w:marRight w:val="0"/>
          <w:marTop w:val="0"/>
          <w:marBottom w:val="0"/>
          <w:divBdr>
            <w:top w:val="none" w:sz="0" w:space="0" w:color="auto"/>
            <w:left w:val="none" w:sz="0" w:space="0" w:color="auto"/>
            <w:bottom w:val="none" w:sz="0" w:space="0" w:color="auto"/>
            <w:right w:val="none" w:sz="0" w:space="0" w:color="auto"/>
          </w:divBdr>
        </w:div>
        <w:div w:id="779223592">
          <w:marLeft w:val="640"/>
          <w:marRight w:val="0"/>
          <w:marTop w:val="0"/>
          <w:marBottom w:val="0"/>
          <w:divBdr>
            <w:top w:val="none" w:sz="0" w:space="0" w:color="auto"/>
            <w:left w:val="none" w:sz="0" w:space="0" w:color="auto"/>
            <w:bottom w:val="none" w:sz="0" w:space="0" w:color="auto"/>
            <w:right w:val="none" w:sz="0" w:space="0" w:color="auto"/>
          </w:divBdr>
        </w:div>
        <w:div w:id="963845476">
          <w:marLeft w:val="640"/>
          <w:marRight w:val="0"/>
          <w:marTop w:val="0"/>
          <w:marBottom w:val="0"/>
          <w:divBdr>
            <w:top w:val="none" w:sz="0" w:space="0" w:color="auto"/>
            <w:left w:val="none" w:sz="0" w:space="0" w:color="auto"/>
            <w:bottom w:val="none" w:sz="0" w:space="0" w:color="auto"/>
            <w:right w:val="none" w:sz="0" w:space="0" w:color="auto"/>
          </w:divBdr>
        </w:div>
        <w:div w:id="289938941">
          <w:marLeft w:val="640"/>
          <w:marRight w:val="0"/>
          <w:marTop w:val="0"/>
          <w:marBottom w:val="0"/>
          <w:divBdr>
            <w:top w:val="none" w:sz="0" w:space="0" w:color="auto"/>
            <w:left w:val="none" w:sz="0" w:space="0" w:color="auto"/>
            <w:bottom w:val="none" w:sz="0" w:space="0" w:color="auto"/>
            <w:right w:val="none" w:sz="0" w:space="0" w:color="auto"/>
          </w:divBdr>
        </w:div>
        <w:div w:id="1934238359">
          <w:marLeft w:val="640"/>
          <w:marRight w:val="0"/>
          <w:marTop w:val="0"/>
          <w:marBottom w:val="0"/>
          <w:divBdr>
            <w:top w:val="none" w:sz="0" w:space="0" w:color="auto"/>
            <w:left w:val="none" w:sz="0" w:space="0" w:color="auto"/>
            <w:bottom w:val="none" w:sz="0" w:space="0" w:color="auto"/>
            <w:right w:val="none" w:sz="0" w:space="0" w:color="auto"/>
          </w:divBdr>
        </w:div>
        <w:div w:id="261184582">
          <w:marLeft w:val="640"/>
          <w:marRight w:val="0"/>
          <w:marTop w:val="0"/>
          <w:marBottom w:val="0"/>
          <w:divBdr>
            <w:top w:val="none" w:sz="0" w:space="0" w:color="auto"/>
            <w:left w:val="none" w:sz="0" w:space="0" w:color="auto"/>
            <w:bottom w:val="none" w:sz="0" w:space="0" w:color="auto"/>
            <w:right w:val="none" w:sz="0" w:space="0" w:color="auto"/>
          </w:divBdr>
        </w:div>
        <w:div w:id="412244137">
          <w:marLeft w:val="640"/>
          <w:marRight w:val="0"/>
          <w:marTop w:val="0"/>
          <w:marBottom w:val="0"/>
          <w:divBdr>
            <w:top w:val="none" w:sz="0" w:space="0" w:color="auto"/>
            <w:left w:val="none" w:sz="0" w:space="0" w:color="auto"/>
            <w:bottom w:val="none" w:sz="0" w:space="0" w:color="auto"/>
            <w:right w:val="none" w:sz="0" w:space="0" w:color="auto"/>
          </w:divBdr>
        </w:div>
        <w:div w:id="1991320904">
          <w:marLeft w:val="640"/>
          <w:marRight w:val="0"/>
          <w:marTop w:val="0"/>
          <w:marBottom w:val="0"/>
          <w:divBdr>
            <w:top w:val="none" w:sz="0" w:space="0" w:color="auto"/>
            <w:left w:val="none" w:sz="0" w:space="0" w:color="auto"/>
            <w:bottom w:val="none" w:sz="0" w:space="0" w:color="auto"/>
            <w:right w:val="none" w:sz="0" w:space="0" w:color="auto"/>
          </w:divBdr>
        </w:div>
        <w:div w:id="1119296619">
          <w:marLeft w:val="640"/>
          <w:marRight w:val="0"/>
          <w:marTop w:val="0"/>
          <w:marBottom w:val="0"/>
          <w:divBdr>
            <w:top w:val="none" w:sz="0" w:space="0" w:color="auto"/>
            <w:left w:val="none" w:sz="0" w:space="0" w:color="auto"/>
            <w:bottom w:val="none" w:sz="0" w:space="0" w:color="auto"/>
            <w:right w:val="none" w:sz="0" w:space="0" w:color="auto"/>
          </w:divBdr>
        </w:div>
        <w:div w:id="1096175559">
          <w:marLeft w:val="640"/>
          <w:marRight w:val="0"/>
          <w:marTop w:val="0"/>
          <w:marBottom w:val="0"/>
          <w:divBdr>
            <w:top w:val="none" w:sz="0" w:space="0" w:color="auto"/>
            <w:left w:val="none" w:sz="0" w:space="0" w:color="auto"/>
            <w:bottom w:val="none" w:sz="0" w:space="0" w:color="auto"/>
            <w:right w:val="none" w:sz="0" w:space="0" w:color="auto"/>
          </w:divBdr>
        </w:div>
        <w:div w:id="779488892">
          <w:marLeft w:val="640"/>
          <w:marRight w:val="0"/>
          <w:marTop w:val="0"/>
          <w:marBottom w:val="0"/>
          <w:divBdr>
            <w:top w:val="none" w:sz="0" w:space="0" w:color="auto"/>
            <w:left w:val="none" w:sz="0" w:space="0" w:color="auto"/>
            <w:bottom w:val="none" w:sz="0" w:space="0" w:color="auto"/>
            <w:right w:val="none" w:sz="0" w:space="0" w:color="auto"/>
          </w:divBdr>
        </w:div>
        <w:div w:id="667975570">
          <w:marLeft w:val="640"/>
          <w:marRight w:val="0"/>
          <w:marTop w:val="0"/>
          <w:marBottom w:val="0"/>
          <w:divBdr>
            <w:top w:val="none" w:sz="0" w:space="0" w:color="auto"/>
            <w:left w:val="none" w:sz="0" w:space="0" w:color="auto"/>
            <w:bottom w:val="none" w:sz="0" w:space="0" w:color="auto"/>
            <w:right w:val="none" w:sz="0" w:space="0" w:color="auto"/>
          </w:divBdr>
        </w:div>
        <w:div w:id="763955585">
          <w:marLeft w:val="640"/>
          <w:marRight w:val="0"/>
          <w:marTop w:val="0"/>
          <w:marBottom w:val="0"/>
          <w:divBdr>
            <w:top w:val="none" w:sz="0" w:space="0" w:color="auto"/>
            <w:left w:val="none" w:sz="0" w:space="0" w:color="auto"/>
            <w:bottom w:val="none" w:sz="0" w:space="0" w:color="auto"/>
            <w:right w:val="none" w:sz="0" w:space="0" w:color="auto"/>
          </w:divBdr>
        </w:div>
        <w:div w:id="737674469">
          <w:marLeft w:val="640"/>
          <w:marRight w:val="0"/>
          <w:marTop w:val="0"/>
          <w:marBottom w:val="0"/>
          <w:divBdr>
            <w:top w:val="none" w:sz="0" w:space="0" w:color="auto"/>
            <w:left w:val="none" w:sz="0" w:space="0" w:color="auto"/>
            <w:bottom w:val="none" w:sz="0" w:space="0" w:color="auto"/>
            <w:right w:val="none" w:sz="0" w:space="0" w:color="auto"/>
          </w:divBdr>
        </w:div>
        <w:div w:id="1160150519">
          <w:marLeft w:val="640"/>
          <w:marRight w:val="0"/>
          <w:marTop w:val="0"/>
          <w:marBottom w:val="0"/>
          <w:divBdr>
            <w:top w:val="none" w:sz="0" w:space="0" w:color="auto"/>
            <w:left w:val="none" w:sz="0" w:space="0" w:color="auto"/>
            <w:bottom w:val="none" w:sz="0" w:space="0" w:color="auto"/>
            <w:right w:val="none" w:sz="0" w:space="0" w:color="auto"/>
          </w:divBdr>
        </w:div>
        <w:div w:id="160658663">
          <w:marLeft w:val="640"/>
          <w:marRight w:val="0"/>
          <w:marTop w:val="0"/>
          <w:marBottom w:val="0"/>
          <w:divBdr>
            <w:top w:val="none" w:sz="0" w:space="0" w:color="auto"/>
            <w:left w:val="none" w:sz="0" w:space="0" w:color="auto"/>
            <w:bottom w:val="none" w:sz="0" w:space="0" w:color="auto"/>
            <w:right w:val="none" w:sz="0" w:space="0" w:color="auto"/>
          </w:divBdr>
        </w:div>
        <w:div w:id="2139834976">
          <w:marLeft w:val="640"/>
          <w:marRight w:val="0"/>
          <w:marTop w:val="0"/>
          <w:marBottom w:val="0"/>
          <w:divBdr>
            <w:top w:val="none" w:sz="0" w:space="0" w:color="auto"/>
            <w:left w:val="none" w:sz="0" w:space="0" w:color="auto"/>
            <w:bottom w:val="none" w:sz="0" w:space="0" w:color="auto"/>
            <w:right w:val="none" w:sz="0" w:space="0" w:color="auto"/>
          </w:divBdr>
        </w:div>
        <w:div w:id="1572081370">
          <w:marLeft w:val="640"/>
          <w:marRight w:val="0"/>
          <w:marTop w:val="0"/>
          <w:marBottom w:val="0"/>
          <w:divBdr>
            <w:top w:val="none" w:sz="0" w:space="0" w:color="auto"/>
            <w:left w:val="none" w:sz="0" w:space="0" w:color="auto"/>
            <w:bottom w:val="none" w:sz="0" w:space="0" w:color="auto"/>
            <w:right w:val="none" w:sz="0" w:space="0" w:color="auto"/>
          </w:divBdr>
        </w:div>
        <w:div w:id="1213733399">
          <w:marLeft w:val="640"/>
          <w:marRight w:val="0"/>
          <w:marTop w:val="0"/>
          <w:marBottom w:val="0"/>
          <w:divBdr>
            <w:top w:val="none" w:sz="0" w:space="0" w:color="auto"/>
            <w:left w:val="none" w:sz="0" w:space="0" w:color="auto"/>
            <w:bottom w:val="none" w:sz="0" w:space="0" w:color="auto"/>
            <w:right w:val="none" w:sz="0" w:space="0" w:color="auto"/>
          </w:divBdr>
        </w:div>
        <w:div w:id="1848669838">
          <w:marLeft w:val="640"/>
          <w:marRight w:val="0"/>
          <w:marTop w:val="0"/>
          <w:marBottom w:val="0"/>
          <w:divBdr>
            <w:top w:val="none" w:sz="0" w:space="0" w:color="auto"/>
            <w:left w:val="none" w:sz="0" w:space="0" w:color="auto"/>
            <w:bottom w:val="none" w:sz="0" w:space="0" w:color="auto"/>
            <w:right w:val="none" w:sz="0" w:space="0" w:color="auto"/>
          </w:divBdr>
        </w:div>
        <w:div w:id="1057167428">
          <w:marLeft w:val="640"/>
          <w:marRight w:val="0"/>
          <w:marTop w:val="0"/>
          <w:marBottom w:val="0"/>
          <w:divBdr>
            <w:top w:val="none" w:sz="0" w:space="0" w:color="auto"/>
            <w:left w:val="none" w:sz="0" w:space="0" w:color="auto"/>
            <w:bottom w:val="none" w:sz="0" w:space="0" w:color="auto"/>
            <w:right w:val="none" w:sz="0" w:space="0" w:color="auto"/>
          </w:divBdr>
        </w:div>
        <w:div w:id="2124766982">
          <w:marLeft w:val="640"/>
          <w:marRight w:val="0"/>
          <w:marTop w:val="0"/>
          <w:marBottom w:val="0"/>
          <w:divBdr>
            <w:top w:val="none" w:sz="0" w:space="0" w:color="auto"/>
            <w:left w:val="none" w:sz="0" w:space="0" w:color="auto"/>
            <w:bottom w:val="none" w:sz="0" w:space="0" w:color="auto"/>
            <w:right w:val="none" w:sz="0" w:space="0" w:color="auto"/>
          </w:divBdr>
        </w:div>
        <w:div w:id="250506412">
          <w:marLeft w:val="640"/>
          <w:marRight w:val="0"/>
          <w:marTop w:val="0"/>
          <w:marBottom w:val="0"/>
          <w:divBdr>
            <w:top w:val="none" w:sz="0" w:space="0" w:color="auto"/>
            <w:left w:val="none" w:sz="0" w:space="0" w:color="auto"/>
            <w:bottom w:val="none" w:sz="0" w:space="0" w:color="auto"/>
            <w:right w:val="none" w:sz="0" w:space="0" w:color="auto"/>
          </w:divBdr>
        </w:div>
        <w:div w:id="553197584">
          <w:marLeft w:val="640"/>
          <w:marRight w:val="0"/>
          <w:marTop w:val="0"/>
          <w:marBottom w:val="0"/>
          <w:divBdr>
            <w:top w:val="none" w:sz="0" w:space="0" w:color="auto"/>
            <w:left w:val="none" w:sz="0" w:space="0" w:color="auto"/>
            <w:bottom w:val="none" w:sz="0" w:space="0" w:color="auto"/>
            <w:right w:val="none" w:sz="0" w:space="0" w:color="auto"/>
          </w:divBdr>
        </w:div>
      </w:divsChild>
    </w:div>
    <w:div w:id="117070733">
      <w:bodyDiv w:val="1"/>
      <w:marLeft w:val="0"/>
      <w:marRight w:val="0"/>
      <w:marTop w:val="0"/>
      <w:marBottom w:val="0"/>
      <w:divBdr>
        <w:top w:val="none" w:sz="0" w:space="0" w:color="auto"/>
        <w:left w:val="none" w:sz="0" w:space="0" w:color="auto"/>
        <w:bottom w:val="none" w:sz="0" w:space="0" w:color="auto"/>
        <w:right w:val="none" w:sz="0" w:space="0" w:color="auto"/>
      </w:divBdr>
      <w:divsChild>
        <w:div w:id="1784768690">
          <w:marLeft w:val="640"/>
          <w:marRight w:val="0"/>
          <w:marTop w:val="0"/>
          <w:marBottom w:val="0"/>
          <w:divBdr>
            <w:top w:val="none" w:sz="0" w:space="0" w:color="auto"/>
            <w:left w:val="none" w:sz="0" w:space="0" w:color="auto"/>
            <w:bottom w:val="none" w:sz="0" w:space="0" w:color="auto"/>
            <w:right w:val="none" w:sz="0" w:space="0" w:color="auto"/>
          </w:divBdr>
        </w:div>
        <w:div w:id="200287216">
          <w:marLeft w:val="640"/>
          <w:marRight w:val="0"/>
          <w:marTop w:val="0"/>
          <w:marBottom w:val="0"/>
          <w:divBdr>
            <w:top w:val="none" w:sz="0" w:space="0" w:color="auto"/>
            <w:left w:val="none" w:sz="0" w:space="0" w:color="auto"/>
            <w:bottom w:val="none" w:sz="0" w:space="0" w:color="auto"/>
            <w:right w:val="none" w:sz="0" w:space="0" w:color="auto"/>
          </w:divBdr>
        </w:div>
        <w:div w:id="944927463">
          <w:marLeft w:val="640"/>
          <w:marRight w:val="0"/>
          <w:marTop w:val="0"/>
          <w:marBottom w:val="0"/>
          <w:divBdr>
            <w:top w:val="none" w:sz="0" w:space="0" w:color="auto"/>
            <w:left w:val="none" w:sz="0" w:space="0" w:color="auto"/>
            <w:bottom w:val="none" w:sz="0" w:space="0" w:color="auto"/>
            <w:right w:val="none" w:sz="0" w:space="0" w:color="auto"/>
          </w:divBdr>
        </w:div>
        <w:div w:id="564921780">
          <w:marLeft w:val="640"/>
          <w:marRight w:val="0"/>
          <w:marTop w:val="0"/>
          <w:marBottom w:val="0"/>
          <w:divBdr>
            <w:top w:val="none" w:sz="0" w:space="0" w:color="auto"/>
            <w:left w:val="none" w:sz="0" w:space="0" w:color="auto"/>
            <w:bottom w:val="none" w:sz="0" w:space="0" w:color="auto"/>
            <w:right w:val="none" w:sz="0" w:space="0" w:color="auto"/>
          </w:divBdr>
        </w:div>
        <w:div w:id="1142892146">
          <w:marLeft w:val="640"/>
          <w:marRight w:val="0"/>
          <w:marTop w:val="0"/>
          <w:marBottom w:val="0"/>
          <w:divBdr>
            <w:top w:val="none" w:sz="0" w:space="0" w:color="auto"/>
            <w:left w:val="none" w:sz="0" w:space="0" w:color="auto"/>
            <w:bottom w:val="none" w:sz="0" w:space="0" w:color="auto"/>
            <w:right w:val="none" w:sz="0" w:space="0" w:color="auto"/>
          </w:divBdr>
        </w:div>
        <w:div w:id="1782146334">
          <w:marLeft w:val="640"/>
          <w:marRight w:val="0"/>
          <w:marTop w:val="0"/>
          <w:marBottom w:val="0"/>
          <w:divBdr>
            <w:top w:val="none" w:sz="0" w:space="0" w:color="auto"/>
            <w:left w:val="none" w:sz="0" w:space="0" w:color="auto"/>
            <w:bottom w:val="none" w:sz="0" w:space="0" w:color="auto"/>
            <w:right w:val="none" w:sz="0" w:space="0" w:color="auto"/>
          </w:divBdr>
        </w:div>
        <w:div w:id="1312096332">
          <w:marLeft w:val="640"/>
          <w:marRight w:val="0"/>
          <w:marTop w:val="0"/>
          <w:marBottom w:val="0"/>
          <w:divBdr>
            <w:top w:val="none" w:sz="0" w:space="0" w:color="auto"/>
            <w:left w:val="none" w:sz="0" w:space="0" w:color="auto"/>
            <w:bottom w:val="none" w:sz="0" w:space="0" w:color="auto"/>
            <w:right w:val="none" w:sz="0" w:space="0" w:color="auto"/>
          </w:divBdr>
        </w:div>
        <w:div w:id="1905137254">
          <w:marLeft w:val="640"/>
          <w:marRight w:val="0"/>
          <w:marTop w:val="0"/>
          <w:marBottom w:val="0"/>
          <w:divBdr>
            <w:top w:val="none" w:sz="0" w:space="0" w:color="auto"/>
            <w:left w:val="none" w:sz="0" w:space="0" w:color="auto"/>
            <w:bottom w:val="none" w:sz="0" w:space="0" w:color="auto"/>
            <w:right w:val="none" w:sz="0" w:space="0" w:color="auto"/>
          </w:divBdr>
        </w:div>
        <w:div w:id="1136409219">
          <w:marLeft w:val="640"/>
          <w:marRight w:val="0"/>
          <w:marTop w:val="0"/>
          <w:marBottom w:val="0"/>
          <w:divBdr>
            <w:top w:val="none" w:sz="0" w:space="0" w:color="auto"/>
            <w:left w:val="none" w:sz="0" w:space="0" w:color="auto"/>
            <w:bottom w:val="none" w:sz="0" w:space="0" w:color="auto"/>
            <w:right w:val="none" w:sz="0" w:space="0" w:color="auto"/>
          </w:divBdr>
        </w:div>
        <w:div w:id="1454052363">
          <w:marLeft w:val="640"/>
          <w:marRight w:val="0"/>
          <w:marTop w:val="0"/>
          <w:marBottom w:val="0"/>
          <w:divBdr>
            <w:top w:val="none" w:sz="0" w:space="0" w:color="auto"/>
            <w:left w:val="none" w:sz="0" w:space="0" w:color="auto"/>
            <w:bottom w:val="none" w:sz="0" w:space="0" w:color="auto"/>
            <w:right w:val="none" w:sz="0" w:space="0" w:color="auto"/>
          </w:divBdr>
        </w:div>
        <w:div w:id="1899777150">
          <w:marLeft w:val="640"/>
          <w:marRight w:val="0"/>
          <w:marTop w:val="0"/>
          <w:marBottom w:val="0"/>
          <w:divBdr>
            <w:top w:val="none" w:sz="0" w:space="0" w:color="auto"/>
            <w:left w:val="none" w:sz="0" w:space="0" w:color="auto"/>
            <w:bottom w:val="none" w:sz="0" w:space="0" w:color="auto"/>
            <w:right w:val="none" w:sz="0" w:space="0" w:color="auto"/>
          </w:divBdr>
        </w:div>
        <w:div w:id="334385262">
          <w:marLeft w:val="640"/>
          <w:marRight w:val="0"/>
          <w:marTop w:val="0"/>
          <w:marBottom w:val="0"/>
          <w:divBdr>
            <w:top w:val="none" w:sz="0" w:space="0" w:color="auto"/>
            <w:left w:val="none" w:sz="0" w:space="0" w:color="auto"/>
            <w:bottom w:val="none" w:sz="0" w:space="0" w:color="auto"/>
            <w:right w:val="none" w:sz="0" w:space="0" w:color="auto"/>
          </w:divBdr>
        </w:div>
        <w:div w:id="763263254">
          <w:marLeft w:val="640"/>
          <w:marRight w:val="0"/>
          <w:marTop w:val="0"/>
          <w:marBottom w:val="0"/>
          <w:divBdr>
            <w:top w:val="none" w:sz="0" w:space="0" w:color="auto"/>
            <w:left w:val="none" w:sz="0" w:space="0" w:color="auto"/>
            <w:bottom w:val="none" w:sz="0" w:space="0" w:color="auto"/>
            <w:right w:val="none" w:sz="0" w:space="0" w:color="auto"/>
          </w:divBdr>
        </w:div>
        <w:div w:id="2091269991">
          <w:marLeft w:val="640"/>
          <w:marRight w:val="0"/>
          <w:marTop w:val="0"/>
          <w:marBottom w:val="0"/>
          <w:divBdr>
            <w:top w:val="none" w:sz="0" w:space="0" w:color="auto"/>
            <w:left w:val="none" w:sz="0" w:space="0" w:color="auto"/>
            <w:bottom w:val="none" w:sz="0" w:space="0" w:color="auto"/>
            <w:right w:val="none" w:sz="0" w:space="0" w:color="auto"/>
          </w:divBdr>
        </w:div>
        <w:div w:id="1970816158">
          <w:marLeft w:val="640"/>
          <w:marRight w:val="0"/>
          <w:marTop w:val="0"/>
          <w:marBottom w:val="0"/>
          <w:divBdr>
            <w:top w:val="none" w:sz="0" w:space="0" w:color="auto"/>
            <w:left w:val="none" w:sz="0" w:space="0" w:color="auto"/>
            <w:bottom w:val="none" w:sz="0" w:space="0" w:color="auto"/>
            <w:right w:val="none" w:sz="0" w:space="0" w:color="auto"/>
          </w:divBdr>
        </w:div>
        <w:div w:id="1927687644">
          <w:marLeft w:val="640"/>
          <w:marRight w:val="0"/>
          <w:marTop w:val="0"/>
          <w:marBottom w:val="0"/>
          <w:divBdr>
            <w:top w:val="none" w:sz="0" w:space="0" w:color="auto"/>
            <w:left w:val="none" w:sz="0" w:space="0" w:color="auto"/>
            <w:bottom w:val="none" w:sz="0" w:space="0" w:color="auto"/>
            <w:right w:val="none" w:sz="0" w:space="0" w:color="auto"/>
          </w:divBdr>
        </w:div>
        <w:div w:id="1782727627">
          <w:marLeft w:val="640"/>
          <w:marRight w:val="0"/>
          <w:marTop w:val="0"/>
          <w:marBottom w:val="0"/>
          <w:divBdr>
            <w:top w:val="none" w:sz="0" w:space="0" w:color="auto"/>
            <w:left w:val="none" w:sz="0" w:space="0" w:color="auto"/>
            <w:bottom w:val="none" w:sz="0" w:space="0" w:color="auto"/>
            <w:right w:val="none" w:sz="0" w:space="0" w:color="auto"/>
          </w:divBdr>
        </w:div>
        <w:div w:id="1780174374">
          <w:marLeft w:val="640"/>
          <w:marRight w:val="0"/>
          <w:marTop w:val="0"/>
          <w:marBottom w:val="0"/>
          <w:divBdr>
            <w:top w:val="none" w:sz="0" w:space="0" w:color="auto"/>
            <w:left w:val="none" w:sz="0" w:space="0" w:color="auto"/>
            <w:bottom w:val="none" w:sz="0" w:space="0" w:color="auto"/>
            <w:right w:val="none" w:sz="0" w:space="0" w:color="auto"/>
          </w:divBdr>
        </w:div>
        <w:div w:id="632366560">
          <w:marLeft w:val="640"/>
          <w:marRight w:val="0"/>
          <w:marTop w:val="0"/>
          <w:marBottom w:val="0"/>
          <w:divBdr>
            <w:top w:val="none" w:sz="0" w:space="0" w:color="auto"/>
            <w:left w:val="none" w:sz="0" w:space="0" w:color="auto"/>
            <w:bottom w:val="none" w:sz="0" w:space="0" w:color="auto"/>
            <w:right w:val="none" w:sz="0" w:space="0" w:color="auto"/>
          </w:divBdr>
        </w:div>
        <w:div w:id="597834939">
          <w:marLeft w:val="640"/>
          <w:marRight w:val="0"/>
          <w:marTop w:val="0"/>
          <w:marBottom w:val="0"/>
          <w:divBdr>
            <w:top w:val="none" w:sz="0" w:space="0" w:color="auto"/>
            <w:left w:val="none" w:sz="0" w:space="0" w:color="auto"/>
            <w:bottom w:val="none" w:sz="0" w:space="0" w:color="auto"/>
            <w:right w:val="none" w:sz="0" w:space="0" w:color="auto"/>
          </w:divBdr>
        </w:div>
        <w:div w:id="1599559801">
          <w:marLeft w:val="640"/>
          <w:marRight w:val="0"/>
          <w:marTop w:val="0"/>
          <w:marBottom w:val="0"/>
          <w:divBdr>
            <w:top w:val="none" w:sz="0" w:space="0" w:color="auto"/>
            <w:left w:val="none" w:sz="0" w:space="0" w:color="auto"/>
            <w:bottom w:val="none" w:sz="0" w:space="0" w:color="auto"/>
            <w:right w:val="none" w:sz="0" w:space="0" w:color="auto"/>
          </w:divBdr>
        </w:div>
        <w:div w:id="1094087465">
          <w:marLeft w:val="640"/>
          <w:marRight w:val="0"/>
          <w:marTop w:val="0"/>
          <w:marBottom w:val="0"/>
          <w:divBdr>
            <w:top w:val="none" w:sz="0" w:space="0" w:color="auto"/>
            <w:left w:val="none" w:sz="0" w:space="0" w:color="auto"/>
            <w:bottom w:val="none" w:sz="0" w:space="0" w:color="auto"/>
            <w:right w:val="none" w:sz="0" w:space="0" w:color="auto"/>
          </w:divBdr>
        </w:div>
        <w:div w:id="603457336">
          <w:marLeft w:val="640"/>
          <w:marRight w:val="0"/>
          <w:marTop w:val="0"/>
          <w:marBottom w:val="0"/>
          <w:divBdr>
            <w:top w:val="none" w:sz="0" w:space="0" w:color="auto"/>
            <w:left w:val="none" w:sz="0" w:space="0" w:color="auto"/>
            <w:bottom w:val="none" w:sz="0" w:space="0" w:color="auto"/>
            <w:right w:val="none" w:sz="0" w:space="0" w:color="auto"/>
          </w:divBdr>
        </w:div>
        <w:div w:id="1980571352">
          <w:marLeft w:val="640"/>
          <w:marRight w:val="0"/>
          <w:marTop w:val="0"/>
          <w:marBottom w:val="0"/>
          <w:divBdr>
            <w:top w:val="none" w:sz="0" w:space="0" w:color="auto"/>
            <w:left w:val="none" w:sz="0" w:space="0" w:color="auto"/>
            <w:bottom w:val="none" w:sz="0" w:space="0" w:color="auto"/>
            <w:right w:val="none" w:sz="0" w:space="0" w:color="auto"/>
          </w:divBdr>
        </w:div>
        <w:div w:id="1553493551">
          <w:marLeft w:val="640"/>
          <w:marRight w:val="0"/>
          <w:marTop w:val="0"/>
          <w:marBottom w:val="0"/>
          <w:divBdr>
            <w:top w:val="none" w:sz="0" w:space="0" w:color="auto"/>
            <w:left w:val="none" w:sz="0" w:space="0" w:color="auto"/>
            <w:bottom w:val="none" w:sz="0" w:space="0" w:color="auto"/>
            <w:right w:val="none" w:sz="0" w:space="0" w:color="auto"/>
          </w:divBdr>
        </w:div>
        <w:div w:id="598950512">
          <w:marLeft w:val="640"/>
          <w:marRight w:val="0"/>
          <w:marTop w:val="0"/>
          <w:marBottom w:val="0"/>
          <w:divBdr>
            <w:top w:val="none" w:sz="0" w:space="0" w:color="auto"/>
            <w:left w:val="none" w:sz="0" w:space="0" w:color="auto"/>
            <w:bottom w:val="none" w:sz="0" w:space="0" w:color="auto"/>
            <w:right w:val="none" w:sz="0" w:space="0" w:color="auto"/>
          </w:divBdr>
        </w:div>
        <w:div w:id="1307052048">
          <w:marLeft w:val="640"/>
          <w:marRight w:val="0"/>
          <w:marTop w:val="0"/>
          <w:marBottom w:val="0"/>
          <w:divBdr>
            <w:top w:val="none" w:sz="0" w:space="0" w:color="auto"/>
            <w:left w:val="none" w:sz="0" w:space="0" w:color="auto"/>
            <w:bottom w:val="none" w:sz="0" w:space="0" w:color="auto"/>
            <w:right w:val="none" w:sz="0" w:space="0" w:color="auto"/>
          </w:divBdr>
        </w:div>
        <w:div w:id="1791119304">
          <w:marLeft w:val="640"/>
          <w:marRight w:val="0"/>
          <w:marTop w:val="0"/>
          <w:marBottom w:val="0"/>
          <w:divBdr>
            <w:top w:val="none" w:sz="0" w:space="0" w:color="auto"/>
            <w:left w:val="none" w:sz="0" w:space="0" w:color="auto"/>
            <w:bottom w:val="none" w:sz="0" w:space="0" w:color="auto"/>
            <w:right w:val="none" w:sz="0" w:space="0" w:color="auto"/>
          </w:divBdr>
        </w:div>
        <w:div w:id="1140538615">
          <w:marLeft w:val="640"/>
          <w:marRight w:val="0"/>
          <w:marTop w:val="0"/>
          <w:marBottom w:val="0"/>
          <w:divBdr>
            <w:top w:val="none" w:sz="0" w:space="0" w:color="auto"/>
            <w:left w:val="none" w:sz="0" w:space="0" w:color="auto"/>
            <w:bottom w:val="none" w:sz="0" w:space="0" w:color="auto"/>
            <w:right w:val="none" w:sz="0" w:space="0" w:color="auto"/>
          </w:divBdr>
        </w:div>
        <w:div w:id="1743289051">
          <w:marLeft w:val="640"/>
          <w:marRight w:val="0"/>
          <w:marTop w:val="0"/>
          <w:marBottom w:val="0"/>
          <w:divBdr>
            <w:top w:val="none" w:sz="0" w:space="0" w:color="auto"/>
            <w:left w:val="none" w:sz="0" w:space="0" w:color="auto"/>
            <w:bottom w:val="none" w:sz="0" w:space="0" w:color="auto"/>
            <w:right w:val="none" w:sz="0" w:space="0" w:color="auto"/>
          </w:divBdr>
        </w:div>
        <w:div w:id="1138759933">
          <w:marLeft w:val="640"/>
          <w:marRight w:val="0"/>
          <w:marTop w:val="0"/>
          <w:marBottom w:val="0"/>
          <w:divBdr>
            <w:top w:val="none" w:sz="0" w:space="0" w:color="auto"/>
            <w:left w:val="none" w:sz="0" w:space="0" w:color="auto"/>
            <w:bottom w:val="none" w:sz="0" w:space="0" w:color="auto"/>
            <w:right w:val="none" w:sz="0" w:space="0" w:color="auto"/>
          </w:divBdr>
        </w:div>
        <w:div w:id="1104227458">
          <w:marLeft w:val="640"/>
          <w:marRight w:val="0"/>
          <w:marTop w:val="0"/>
          <w:marBottom w:val="0"/>
          <w:divBdr>
            <w:top w:val="none" w:sz="0" w:space="0" w:color="auto"/>
            <w:left w:val="none" w:sz="0" w:space="0" w:color="auto"/>
            <w:bottom w:val="none" w:sz="0" w:space="0" w:color="auto"/>
            <w:right w:val="none" w:sz="0" w:space="0" w:color="auto"/>
          </w:divBdr>
        </w:div>
        <w:div w:id="481703722">
          <w:marLeft w:val="640"/>
          <w:marRight w:val="0"/>
          <w:marTop w:val="0"/>
          <w:marBottom w:val="0"/>
          <w:divBdr>
            <w:top w:val="none" w:sz="0" w:space="0" w:color="auto"/>
            <w:left w:val="none" w:sz="0" w:space="0" w:color="auto"/>
            <w:bottom w:val="none" w:sz="0" w:space="0" w:color="auto"/>
            <w:right w:val="none" w:sz="0" w:space="0" w:color="auto"/>
          </w:divBdr>
        </w:div>
        <w:div w:id="1609966002">
          <w:marLeft w:val="640"/>
          <w:marRight w:val="0"/>
          <w:marTop w:val="0"/>
          <w:marBottom w:val="0"/>
          <w:divBdr>
            <w:top w:val="none" w:sz="0" w:space="0" w:color="auto"/>
            <w:left w:val="none" w:sz="0" w:space="0" w:color="auto"/>
            <w:bottom w:val="none" w:sz="0" w:space="0" w:color="auto"/>
            <w:right w:val="none" w:sz="0" w:space="0" w:color="auto"/>
          </w:divBdr>
        </w:div>
        <w:div w:id="820849398">
          <w:marLeft w:val="640"/>
          <w:marRight w:val="0"/>
          <w:marTop w:val="0"/>
          <w:marBottom w:val="0"/>
          <w:divBdr>
            <w:top w:val="none" w:sz="0" w:space="0" w:color="auto"/>
            <w:left w:val="none" w:sz="0" w:space="0" w:color="auto"/>
            <w:bottom w:val="none" w:sz="0" w:space="0" w:color="auto"/>
            <w:right w:val="none" w:sz="0" w:space="0" w:color="auto"/>
          </w:divBdr>
        </w:div>
        <w:div w:id="1062949665">
          <w:marLeft w:val="640"/>
          <w:marRight w:val="0"/>
          <w:marTop w:val="0"/>
          <w:marBottom w:val="0"/>
          <w:divBdr>
            <w:top w:val="none" w:sz="0" w:space="0" w:color="auto"/>
            <w:left w:val="none" w:sz="0" w:space="0" w:color="auto"/>
            <w:bottom w:val="none" w:sz="0" w:space="0" w:color="auto"/>
            <w:right w:val="none" w:sz="0" w:space="0" w:color="auto"/>
          </w:divBdr>
        </w:div>
        <w:div w:id="1084961233">
          <w:marLeft w:val="640"/>
          <w:marRight w:val="0"/>
          <w:marTop w:val="0"/>
          <w:marBottom w:val="0"/>
          <w:divBdr>
            <w:top w:val="none" w:sz="0" w:space="0" w:color="auto"/>
            <w:left w:val="none" w:sz="0" w:space="0" w:color="auto"/>
            <w:bottom w:val="none" w:sz="0" w:space="0" w:color="auto"/>
            <w:right w:val="none" w:sz="0" w:space="0" w:color="auto"/>
          </w:divBdr>
        </w:div>
        <w:div w:id="1221332635">
          <w:marLeft w:val="640"/>
          <w:marRight w:val="0"/>
          <w:marTop w:val="0"/>
          <w:marBottom w:val="0"/>
          <w:divBdr>
            <w:top w:val="none" w:sz="0" w:space="0" w:color="auto"/>
            <w:left w:val="none" w:sz="0" w:space="0" w:color="auto"/>
            <w:bottom w:val="none" w:sz="0" w:space="0" w:color="auto"/>
            <w:right w:val="none" w:sz="0" w:space="0" w:color="auto"/>
          </w:divBdr>
        </w:div>
        <w:div w:id="1625572956">
          <w:marLeft w:val="640"/>
          <w:marRight w:val="0"/>
          <w:marTop w:val="0"/>
          <w:marBottom w:val="0"/>
          <w:divBdr>
            <w:top w:val="none" w:sz="0" w:space="0" w:color="auto"/>
            <w:left w:val="none" w:sz="0" w:space="0" w:color="auto"/>
            <w:bottom w:val="none" w:sz="0" w:space="0" w:color="auto"/>
            <w:right w:val="none" w:sz="0" w:space="0" w:color="auto"/>
          </w:divBdr>
        </w:div>
        <w:div w:id="1186678820">
          <w:marLeft w:val="640"/>
          <w:marRight w:val="0"/>
          <w:marTop w:val="0"/>
          <w:marBottom w:val="0"/>
          <w:divBdr>
            <w:top w:val="none" w:sz="0" w:space="0" w:color="auto"/>
            <w:left w:val="none" w:sz="0" w:space="0" w:color="auto"/>
            <w:bottom w:val="none" w:sz="0" w:space="0" w:color="auto"/>
            <w:right w:val="none" w:sz="0" w:space="0" w:color="auto"/>
          </w:divBdr>
        </w:div>
        <w:div w:id="678579945">
          <w:marLeft w:val="640"/>
          <w:marRight w:val="0"/>
          <w:marTop w:val="0"/>
          <w:marBottom w:val="0"/>
          <w:divBdr>
            <w:top w:val="none" w:sz="0" w:space="0" w:color="auto"/>
            <w:left w:val="none" w:sz="0" w:space="0" w:color="auto"/>
            <w:bottom w:val="none" w:sz="0" w:space="0" w:color="auto"/>
            <w:right w:val="none" w:sz="0" w:space="0" w:color="auto"/>
          </w:divBdr>
        </w:div>
        <w:div w:id="1649284403">
          <w:marLeft w:val="640"/>
          <w:marRight w:val="0"/>
          <w:marTop w:val="0"/>
          <w:marBottom w:val="0"/>
          <w:divBdr>
            <w:top w:val="none" w:sz="0" w:space="0" w:color="auto"/>
            <w:left w:val="none" w:sz="0" w:space="0" w:color="auto"/>
            <w:bottom w:val="none" w:sz="0" w:space="0" w:color="auto"/>
            <w:right w:val="none" w:sz="0" w:space="0" w:color="auto"/>
          </w:divBdr>
        </w:div>
        <w:div w:id="1107194071">
          <w:marLeft w:val="640"/>
          <w:marRight w:val="0"/>
          <w:marTop w:val="0"/>
          <w:marBottom w:val="0"/>
          <w:divBdr>
            <w:top w:val="none" w:sz="0" w:space="0" w:color="auto"/>
            <w:left w:val="none" w:sz="0" w:space="0" w:color="auto"/>
            <w:bottom w:val="none" w:sz="0" w:space="0" w:color="auto"/>
            <w:right w:val="none" w:sz="0" w:space="0" w:color="auto"/>
          </w:divBdr>
        </w:div>
        <w:div w:id="187061420">
          <w:marLeft w:val="640"/>
          <w:marRight w:val="0"/>
          <w:marTop w:val="0"/>
          <w:marBottom w:val="0"/>
          <w:divBdr>
            <w:top w:val="none" w:sz="0" w:space="0" w:color="auto"/>
            <w:left w:val="none" w:sz="0" w:space="0" w:color="auto"/>
            <w:bottom w:val="none" w:sz="0" w:space="0" w:color="auto"/>
            <w:right w:val="none" w:sz="0" w:space="0" w:color="auto"/>
          </w:divBdr>
        </w:div>
        <w:div w:id="1996452617">
          <w:marLeft w:val="640"/>
          <w:marRight w:val="0"/>
          <w:marTop w:val="0"/>
          <w:marBottom w:val="0"/>
          <w:divBdr>
            <w:top w:val="none" w:sz="0" w:space="0" w:color="auto"/>
            <w:left w:val="none" w:sz="0" w:space="0" w:color="auto"/>
            <w:bottom w:val="none" w:sz="0" w:space="0" w:color="auto"/>
            <w:right w:val="none" w:sz="0" w:space="0" w:color="auto"/>
          </w:divBdr>
        </w:div>
        <w:div w:id="1322583713">
          <w:marLeft w:val="640"/>
          <w:marRight w:val="0"/>
          <w:marTop w:val="0"/>
          <w:marBottom w:val="0"/>
          <w:divBdr>
            <w:top w:val="none" w:sz="0" w:space="0" w:color="auto"/>
            <w:left w:val="none" w:sz="0" w:space="0" w:color="auto"/>
            <w:bottom w:val="none" w:sz="0" w:space="0" w:color="auto"/>
            <w:right w:val="none" w:sz="0" w:space="0" w:color="auto"/>
          </w:divBdr>
        </w:div>
        <w:div w:id="1202984796">
          <w:marLeft w:val="640"/>
          <w:marRight w:val="0"/>
          <w:marTop w:val="0"/>
          <w:marBottom w:val="0"/>
          <w:divBdr>
            <w:top w:val="none" w:sz="0" w:space="0" w:color="auto"/>
            <w:left w:val="none" w:sz="0" w:space="0" w:color="auto"/>
            <w:bottom w:val="none" w:sz="0" w:space="0" w:color="auto"/>
            <w:right w:val="none" w:sz="0" w:space="0" w:color="auto"/>
          </w:divBdr>
        </w:div>
        <w:div w:id="771125056">
          <w:marLeft w:val="640"/>
          <w:marRight w:val="0"/>
          <w:marTop w:val="0"/>
          <w:marBottom w:val="0"/>
          <w:divBdr>
            <w:top w:val="none" w:sz="0" w:space="0" w:color="auto"/>
            <w:left w:val="none" w:sz="0" w:space="0" w:color="auto"/>
            <w:bottom w:val="none" w:sz="0" w:space="0" w:color="auto"/>
            <w:right w:val="none" w:sz="0" w:space="0" w:color="auto"/>
          </w:divBdr>
        </w:div>
        <w:div w:id="431709443">
          <w:marLeft w:val="640"/>
          <w:marRight w:val="0"/>
          <w:marTop w:val="0"/>
          <w:marBottom w:val="0"/>
          <w:divBdr>
            <w:top w:val="none" w:sz="0" w:space="0" w:color="auto"/>
            <w:left w:val="none" w:sz="0" w:space="0" w:color="auto"/>
            <w:bottom w:val="none" w:sz="0" w:space="0" w:color="auto"/>
            <w:right w:val="none" w:sz="0" w:space="0" w:color="auto"/>
          </w:divBdr>
        </w:div>
        <w:div w:id="1639874494">
          <w:marLeft w:val="640"/>
          <w:marRight w:val="0"/>
          <w:marTop w:val="0"/>
          <w:marBottom w:val="0"/>
          <w:divBdr>
            <w:top w:val="none" w:sz="0" w:space="0" w:color="auto"/>
            <w:left w:val="none" w:sz="0" w:space="0" w:color="auto"/>
            <w:bottom w:val="none" w:sz="0" w:space="0" w:color="auto"/>
            <w:right w:val="none" w:sz="0" w:space="0" w:color="auto"/>
          </w:divBdr>
        </w:div>
        <w:div w:id="1108621032">
          <w:marLeft w:val="640"/>
          <w:marRight w:val="0"/>
          <w:marTop w:val="0"/>
          <w:marBottom w:val="0"/>
          <w:divBdr>
            <w:top w:val="none" w:sz="0" w:space="0" w:color="auto"/>
            <w:left w:val="none" w:sz="0" w:space="0" w:color="auto"/>
            <w:bottom w:val="none" w:sz="0" w:space="0" w:color="auto"/>
            <w:right w:val="none" w:sz="0" w:space="0" w:color="auto"/>
          </w:divBdr>
        </w:div>
        <w:div w:id="1975790532">
          <w:marLeft w:val="640"/>
          <w:marRight w:val="0"/>
          <w:marTop w:val="0"/>
          <w:marBottom w:val="0"/>
          <w:divBdr>
            <w:top w:val="none" w:sz="0" w:space="0" w:color="auto"/>
            <w:left w:val="none" w:sz="0" w:space="0" w:color="auto"/>
            <w:bottom w:val="none" w:sz="0" w:space="0" w:color="auto"/>
            <w:right w:val="none" w:sz="0" w:space="0" w:color="auto"/>
          </w:divBdr>
        </w:div>
        <w:div w:id="622034849">
          <w:marLeft w:val="640"/>
          <w:marRight w:val="0"/>
          <w:marTop w:val="0"/>
          <w:marBottom w:val="0"/>
          <w:divBdr>
            <w:top w:val="none" w:sz="0" w:space="0" w:color="auto"/>
            <w:left w:val="none" w:sz="0" w:space="0" w:color="auto"/>
            <w:bottom w:val="none" w:sz="0" w:space="0" w:color="auto"/>
            <w:right w:val="none" w:sz="0" w:space="0" w:color="auto"/>
          </w:divBdr>
        </w:div>
        <w:div w:id="2101441257">
          <w:marLeft w:val="640"/>
          <w:marRight w:val="0"/>
          <w:marTop w:val="0"/>
          <w:marBottom w:val="0"/>
          <w:divBdr>
            <w:top w:val="none" w:sz="0" w:space="0" w:color="auto"/>
            <w:left w:val="none" w:sz="0" w:space="0" w:color="auto"/>
            <w:bottom w:val="none" w:sz="0" w:space="0" w:color="auto"/>
            <w:right w:val="none" w:sz="0" w:space="0" w:color="auto"/>
          </w:divBdr>
        </w:div>
        <w:div w:id="303243813">
          <w:marLeft w:val="640"/>
          <w:marRight w:val="0"/>
          <w:marTop w:val="0"/>
          <w:marBottom w:val="0"/>
          <w:divBdr>
            <w:top w:val="none" w:sz="0" w:space="0" w:color="auto"/>
            <w:left w:val="none" w:sz="0" w:space="0" w:color="auto"/>
            <w:bottom w:val="none" w:sz="0" w:space="0" w:color="auto"/>
            <w:right w:val="none" w:sz="0" w:space="0" w:color="auto"/>
          </w:divBdr>
        </w:div>
        <w:div w:id="1833987994">
          <w:marLeft w:val="640"/>
          <w:marRight w:val="0"/>
          <w:marTop w:val="0"/>
          <w:marBottom w:val="0"/>
          <w:divBdr>
            <w:top w:val="none" w:sz="0" w:space="0" w:color="auto"/>
            <w:left w:val="none" w:sz="0" w:space="0" w:color="auto"/>
            <w:bottom w:val="none" w:sz="0" w:space="0" w:color="auto"/>
            <w:right w:val="none" w:sz="0" w:space="0" w:color="auto"/>
          </w:divBdr>
        </w:div>
        <w:div w:id="396057660">
          <w:marLeft w:val="640"/>
          <w:marRight w:val="0"/>
          <w:marTop w:val="0"/>
          <w:marBottom w:val="0"/>
          <w:divBdr>
            <w:top w:val="none" w:sz="0" w:space="0" w:color="auto"/>
            <w:left w:val="none" w:sz="0" w:space="0" w:color="auto"/>
            <w:bottom w:val="none" w:sz="0" w:space="0" w:color="auto"/>
            <w:right w:val="none" w:sz="0" w:space="0" w:color="auto"/>
          </w:divBdr>
        </w:div>
        <w:div w:id="199166845">
          <w:marLeft w:val="640"/>
          <w:marRight w:val="0"/>
          <w:marTop w:val="0"/>
          <w:marBottom w:val="0"/>
          <w:divBdr>
            <w:top w:val="none" w:sz="0" w:space="0" w:color="auto"/>
            <w:left w:val="none" w:sz="0" w:space="0" w:color="auto"/>
            <w:bottom w:val="none" w:sz="0" w:space="0" w:color="auto"/>
            <w:right w:val="none" w:sz="0" w:space="0" w:color="auto"/>
          </w:divBdr>
        </w:div>
        <w:div w:id="1343095110">
          <w:marLeft w:val="640"/>
          <w:marRight w:val="0"/>
          <w:marTop w:val="0"/>
          <w:marBottom w:val="0"/>
          <w:divBdr>
            <w:top w:val="none" w:sz="0" w:space="0" w:color="auto"/>
            <w:left w:val="none" w:sz="0" w:space="0" w:color="auto"/>
            <w:bottom w:val="none" w:sz="0" w:space="0" w:color="auto"/>
            <w:right w:val="none" w:sz="0" w:space="0" w:color="auto"/>
          </w:divBdr>
        </w:div>
        <w:div w:id="1497840956">
          <w:marLeft w:val="640"/>
          <w:marRight w:val="0"/>
          <w:marTop w:val="0"/>
          <w:marBottom w:val="0"/>
          <w:divBdr>
            <w:top w:val="none" w:sz="0" w:space="0" w:color="auto"/>
            <w:left w:val="none" w:sz="0" w:space="0" w:color="auto"/>
            <w:bottom w:val="none" w:sz="0" w:space="0" w:color="auto"/>
            <w:right w:val="none" w:sz="0" w:space="0" w:color="auto"/>
          </w:divBdr>
        </w:div>
        <w:div w:id="983657883">
          <w:marLeft w:val="640"/>
          <w:marRight w:val="0"/>
          <w:marTop w:val="0"/>
          <w:marBottom w:val="0"/>
          <w:divBdr>
            <w:top w:val="none" w:sz="0" w:space="0" w:color="auto"/>
            <w:left w:val="none" w:sz="0" w:space="0" w:color="auto"/>
            <w:bottom w:val="none" w:sz="0" w:space="0" w:color="auto"/>
            <w:right w:val="none" w:sz="0" w:space="0" w:color="auto"/>
          </w:divBdr>
        </w:div>
        <w:div w:id="224990662">
          <w:marLeft w:val="640"/>
          <w:marRight w:val="0"/>
          <w:marTop w:val="0"/>
          <w:marBottom w:val="0"/>
          <w:divBdr>
            <w:top w:val="none" w:sz="0" w:space="0" w:color="auto"/>
            <w:left w:val="none" w:sz="0" w:space="0" w:color="auto"/>
            <w:bottom w:val="none" w:sz="0" w:space="0" w:color="auto"/>
            <w:right w:val="none" w:sz="0" w:space="0" w:color="auto"/>
          </w:divBdr>
        </w:div>
        <w:div w:id="1213814119">
          <w:marLeft w:val="640"/>
          <w:marRight w:val="0"/>
          <w:marTop w:val="0"/>
          <w:marBottom w:val="0"/>
          <w:divBdr>
            <w:top w:val="none" w:sz="0" w:space="0" w:color="auto"/>
            <w:left w:val="none" w:sz="0" w:space="0" w:color="auto"/>
            <w:bottom w:val="none" w:sz="0" w:space="0" w:color="auto"/>
            <w:right w:val="none" w:sz="0" w:space="0" w:color="auto"/>
          </w:divBdr>
        </w:div>
        <w:div w:id="1737119134">
          <w:marLeft w:val="640"/>
          <w:marRight w:val="0"/>
          <w:marTop w:val="0"/>
          <w:marBottom w:val="0"/>
          <w:divBdr>
            <w:top w:val="none" w:sz="0" w:space="0" w:color="auto"/>
            <w:left w:val="none" w:sz="0" w:space="0" w:color="auto"/>
            <w:bottom w:val="none" w:sz="0" w:space="0" w:color="auto"/>
            <w:right w:val="none" w:sz="0" w:space="0" w:color="auto"/>
          </w:divBdr>
        </w:div>
        <w:div w:id="750077698">
          <w:marLeft w:val="640"/>
          <w:marRight w:val="0"/>
          <w:marTop w:val="0"/>
          <w:marBottom w:val="0"/>
          <w:divBdr>
            <w:top w:val="none" w:sz="0" w:space="0" w:color="auto"/>
            <w:left w:val="none" w:sz="0" w:space="0" w:color="auto"/>
            <w:bottom w:val="none" w:sz="0" w:space="0" w:color="auto"/>
            <w:right w:val="none" w:sz="0" w:space="0" w:color="auto"/>
          </w:divBdr>
        </w:div>
        <w:div w:id="709500117">
          <w:marLeft w:val="640"/>
          <w:marRight w:val="0"/>
          <w:marTop w:val="0"/>
          <w:marBottom w:val="0"/>
          <w:divBdr>
            <w:top w:val="none" w:sz="0" w:space="0" w:color="auto"/>
            <w:left w:val="none" w:sz="0" w:space="0" w:color="auto"/>
            <w:bottom w:val="none" w:sz="0" w:space="0" w:color="auto"/>
            <w:right w:val="none" w:sz="0" w:space="0" w:color="auto"/>
          </w:divBdr>
        </w:div>
        <w:div w:id="515074639">
          <w:marLeft w:val="640"/>
          <w:marRight w:val="0"/>
          <w:marTop w:val="0"/>
          <w:marBottom w:val="0"/>
          <w:divBdr>
            <w:top w:val="none" w:sz="0" w:space="0" w:color="auto"/>
            <w:left w:val="none" w:sz="0" w:space="0" w:color="auto"/>
            <w:bottom w:val="none" w:sz="0" w:space="0" w:color="auto"/>
            <w:right w:val="none" w:sz="0" w:space="0" w:color="auto"/>
          </w:divBdr>
        </w:div>
        <w:div w:id="109856976">
          <w:marLeft w:val="640"/>
          <w:marRight w:val="0"/>
          <w:marTop w:val="0"/>
          <w:marBottom w:val="0"/>
          <w:divBdr>
            <w:top w:val="none" w:sz="0" w:space="0" w:color="auto"/>
            <w:left w:val="none" w:sz="0" w:space="0" w:color="auto"/>
            <w:bottom w:val="none" w:sz="0" w:space="0" w:color="auto"/>
            <w:right w:val="none" w:sz="0" w:space="0" w:color="auto"/>
          </w:divBdr>
        </w:div>
        <w:div w:id="47995276">
          <w:marLeft w:val="640"/>
          <w:marRight w:val="0"/>
          <w:marTop w:val="0"/>
          <w:marBottom w:val="0"/>
          <w:divBdr>
            <w:top w:val="none" w:sz="0" w:space="0" w:color="auto"/>
            <w:left w:val="none" w:sz="0" w:space="0" w:color="auto"/>
            <w:bottom w:val="none" w:sz="0" w:space="0" w:color="auto"/>
            <w:right w:val="none" w:sz="0" w:space="0" w:color="auto"/>
          </w:divBdr>
        </w:div>
        <w:div w:id="24865607">
          <w:marLeft w:val="640"/>
          <w:marRight w:val="0"/>
          <w:marTop w:val="0"/>
          <w:marBottom w:val="0"/>
          <w:divBdr>
            <w:top w:val="none" w:sz="0" w:space="0" w:color="auto"/>
            <w:left w:val="none" w:sz="0" w:space="0" w:color="auto"/>
            <w:bottom w:val="none" w:sz="0" w:space="0" w:color="auto"/>
            <w:right w:val="none" w:sz="0" w:space="0" w:color="auto"/>
          </w:divBdr>
        </w:div>
        <w:div w:id="1029912129">
          <w:marLeft w:val="640"/>
          <w:marRight w:val="0"/>
          <w:marTop w:val="0"/>
          <w:marBottom w:val="0"/>
          <w:divBdr>
            <w:top w:val="none" w:sz="0" w:space="0" w:color="auto"/>
            <w:left w:val="none" w:sz="0" w:space="0" w:color="auto"/>
            <w:bottom w:val="none" w:sz="0" w:space="0" w:color="auto"/>
            <w:right w:val="none" w:sz="0" w:space="0" w:color="auto"/>
          </w:divBdr>
        </w:div>
        <w:div w:id="1975064037">
          <w:marLeft w:val="640"/>
          <w:marRight w:val="0"/>
          <w:marTop w:val="0"/>
          <w:marBottom w:val="0"/>
          <w:divBdr>
            <w:top w:val="none" w:sz="0" w:space="0" w:color="auto"/>
            <w:left w:val="none" w:sz="0" w:space="0" w:color="auto"/>
            <w:bottom w:val="none" w:sz="0" w:space="0" w:color="auto"/>
            <w:right w:val="none" w:sz="0" w:space="0" w:color="auto"/>
          </w:divBdr>
        </w:div>
        <w:div w:id="2076584433">
          <w:marLeft w:val="640"/>
          <w:marRight w:val="0"/>
          <w:marTop w:val="0"/>
          <w:marBottom w:val="0"/>
          <w:divBdr>
            <w:top w:val="none" w:sz="0" w:space="0" w:color="auto"/>
            <w:left w:val="none" w:sz="0" w:space="0" w:color="auto"/>
            <w:bottom w:val="none" w:sz="0" w:space="0" w:color="auto"/>
            <w:right w:val="none" w:sz="0" w:space="0" w:color="auto"/>
          </w:divBdr>
        </w:div>
        <w:div w:id="127359893">
          <w:marLeft w:val="640"/>
          <w:marRight w:val="0"/>
          <w:marTop w:val="0"/>
          <w:marBottom w:val="0"/>
          <w:divBdr>
            <w:top w:val="none" w:sz="0" w:space="0" w:color="auto"/>
            <w:left w:val="none" w:sz="0" w:space="0" w:color="auto"/>
            <w:bottom w:val="none" w:sz="0" w:space="0" w:color="auto"/>
            <w:right w:val="none" w:sz="0" w:space="0" w:color="auto"/>
          </w:divBdr>
        </w:div>
        <w:div w:id="398209407">
          <w:marLeft w:val="640"/>
          <w:marRight w:val="0"/>
          <w:marTop w:val="0"/>
          <w:marBottom w:val="0"/>
          <w:divBdr>
            <w:top w:val="none" w:sz="0" w:space="0" w:color="auto"/>
            <w:left w:val="none" w:sz="0" w:space="0" w:color="auto"/>
            <w:bottom w:val="none" w:sz="0" w:space="0" w:color="auto"/>
            <w:right w:val="none" w:sz="0" w:space="0" w:color="auto"/>
          </w:divBdr>
        </w:div>
        <w:div w:id="2023699658">
          <w:marLeft w:val="640"/>
          <w:marRight w:val="0"/>
          <w:marTop w:val="0"/>
          <w:marBottom w:val="0"/>
          <w:divBdr>
            <w:top w:val="none" w:sz="0" w:space="0" w:color="auto"/>
            <w:left w:val="none" w:sz="0" w:space="0" w:color="auto"/>
            <w:bottom w:val="none" w:sz="0" w:space="0" w:color="auto"/>
            <w:right w:val="none" w:sz="0" w:space="0" w:color="auto"/>
          </w:divBdr>
        </w:div>
        <w:div w:id="903904733">
          <w:marLeft w:val="640"/>
          <w:marRight w:val="0"/>
          <w:marTop w:val="0"/>
          <w:marBottom w:val="0"/>
          <w:divBdr>
            <w:top w:val="none" w:sz="0" w:space="0" w:color="auto"/>
            <w:left w:val="none" w:sz="0" w:space="0" w:color="auto"/>
            <w:bottom w:val="none" w:sz="0" w:space="0" w:color="auto"/>
            <w:right w:val="none" w:sz="0" w:space="0" w:color="auto"/>
          </w:divBdr>
        </w:div>
        <w:div w:id="999387001">
          <w:marLeft w:val="640"/>
          <w:marRight w:val="0"/>
          <w:marTop w:val="0"/>
          <w:marBottom w:val="0"/>
          <w:divBdr>
            <w:top w:val="none" w:sz="0" w:space="0" w:color="auto"/>
            <w:left w:val="none" w:sz="0" w:space="0" w:color="auto"/>
            <w:bottom w:val="none" w:sz="0" w:space="0" w:color="auto"/>
            <w:right w:val="none" w:sz="0" w:space="0" w:color="auto"/>
          </w:divBdr>
        </w:div>
        <w:div w:id="420568655">
          <w:marLeft w:val="640"/>
          <w:marRight w:val="0"/>
          <w:marTop w:val="0"/>
          <w:marBottom w:val="0"/>
          <w:divBdr>
            <w:top w:val="none" w:sz="0" w:space="0" w:color="auto"/>
            <w:left w:val="none" w:sz="0" w:space="0" w:color="auto"/>
            <w:bottom w:val="none" w:sz="0" w:space="0" w:color="auto"/>
            <w:right w:val="none" w:sz="0" w:space="0" w:color="auto"/>
          </w:divBdr>
        </w:div>
        <w:div w:id="637416897">
          <w:marLeft w:val="640"/>
          <w:marRight w:val="0"/>
          <w:marTop w:val="0"/>
          <w:marBottom w:val="0"/>
          <w:divBdr>
            <w:top w:val="none" w:sz="0" w:space="0" w:color="auto"/>
            <w:left w:val="none" w:sz="0" w:space="0" w:color="auto"/>
            <w:bottom w:val="none" w:sz="0" w:space="0" w:color="auto"/>
            <w:right w:val="none" w:sz="0" w:space="0" w:color="auto"/>
          </w:divBdr>
        </w:div>
        <w:div w:id="1284576667">
          <w:marLeft w:val="640"/>
          <w:marRight w:val="0"/>
          <w:marTop w:val="0"/>
          <w:marBottom w:val="0"/>
          <w:divBdr>
            <w:top w:val="none" w:sz="0" w:space="0" w:color="auto"/>
            <w:left w:val="none" w:sz="0" w:space="0" w:color="auto"/>
            <w:bottom w:val="none" w:sz="0" w:space="0" w:color="auto"/>
            <w:right w:val="none" w:sz="0" w:space="0" w:color="auto"/>
          </w:divBdr>
        </w:div>
        <w:div w:id="1456023718">
          <w:marLeft w:val="640"/>
          <w:marRight w:val="0"/>
          <w:marTop w:val="0"/>
          <w:marBottom w:val="0"/>
          <w:divBdr>
            <w:top w:val="none" w:sz="0" w:space="0" w:color="auto"/>
            <w:left w:val="none" w:sz="0" w:space="0" w:color="auto"/>
            <w:bottom w:val="none" w:sz="0" w:space="0" w:color="auto"/>
            <w:right w:val="none" w:sz="0" w:space="0" w:color="auto"/>
          </w:divBdr>
        </w:div>
        <w:div w:id="2057241860">
          <w:marLeft w:val="640"/>
          <w:marRight w:val="0"/>
          <w:marTop w:val="0"/>
          <w:marBottom w:val="0"/>
          <w:divBdr>
            <w:top w:val="none" w:sz="0" w:space="0" w:color="auto"/>
            <w:left w:val="none" w:sz="0" w:space="0" w:color="auto"/>
            <w:bottom w:val="none" w:sz="0" w:space="0" w:color="auto"/>
            <w:right w:val="none" w:sz="0" w:space="0" w:color="auto"/>
          </w:divBdr>
        </w:div>
        <w:div w:id="2075616157">
          <w:marLeft w:val="640"/>
          <w:marRight w:val="0"/>
          <w:marTop w:val="0"/>
          <w:marBottom w:val="0"/>
          <w:divBdr>
            <w:top w:val="none" w:sz="0" w:space="0" w:color="auto"/>
            <w:left w:val="none" w:sz="0" w:space="0" w:color="auto"/>
            <w:bottom w:val="none" w:sz="0" w:space="0" w:color="auto"/>
            <w:right w:val="none" w:sz="0" w:space="0" w:color="auto"/>
          </w:divBdr>
        </w:div>
        <w:div w:id="696783567">
          <w:marLeft w:val="640"/>
          <w:marRight w:val="0"/>
          <w:marTop w:val="0"/>
          <w:marBottom w:val="0"/>
          <w:divBdr>
            <w:top w:val="none" w:sz="0" w:space="0" w:color="auto"/>
            <w:left w:val="none" w:sz="0" w:space="0" w:color="auto"/>
            <w:bottom w:val="none" w:sz="0" w:space="0" w:color="auto"/>
            <w:right w:val="none" w:sz="0" w:space="0" w:color="auto"/>
          </w:divBdr>
        </w:div>
        <w:div w:id="678047638">
          <w:marLeft w:val="640"/>
          <w:marRight w:val="0"/>
          <w:marTop w:val="0"/>
          <w:marBottom w:val="0"/>
          <w:divBdr>
            <w:top w:val="none" w:sz="0" w:space="0" w:color="auto"/>
            <w:left w:val="none" w:sz="0" w:space="0" w:color="auto"/>
            <w:bottom w:val="none" w:sz="0" w:space="0" w:color="auto"/>
            <w:right w:val="none" w:sz="0" w:space="0" w:color="auto"/>
          </w:divBdr>
        </w:div>
        <w:div w:id="480581041">
          <w:marLeft w:val="640"/>
          <w:marRight w:val="0"/>
          <w:marTop w:val="0"/>
          <w:marBottom w:val="0"/>
          <w:divBdr>
            <w:top w:val="none" w:sz="0" w:space="0" w:color="auto"/>
            <w:left w:val="none" w:sz="0" w:space="0" w:color="auto"/>
            <w:bottom w:val="none" w:sz="0" w:space="0" w:color="auto"/>
            <w:right w:val="none" w:sz="0" w:space="0" w:color="auto"/>
          </w:divBdr>
        </w:div>
        <w:div w:id="832179447">
          <w:marLeft w:val="640"/>
          <w:marRight w:val="0"/>
          <w:marTop w:val="0"/>
          <w:marBottom w:val="0"/>
          <w:divBdr>
            <w:top w:val="none" w:sz="0" w:space="0" w:color="auto"/>
            <w:left w:val="none" w:sz="0" w:space="0" w:color="auto"/>
            <w:bottom w:val="none" w:sz="0" w:space="0" w:color="auto"/>
            <w:right w:val="none" w:sz="0" w:space="0" w:color="auto"/>
          </w:divBdr>
        </w:div>
        <w:div w:id="1524052796">
          <w:marLeft w:val="640"/>
          <w:marRight w:val="0"/>
          <w:marTop w:val="0"/>
          <w:marBottom w:val="0"/>
          <w:divBdr>
            <w:top w:val="none" w:sz="0" w:space="0" w:color="auto"/>
            <w:left w:val="none" w:sz="0" w:space="0" w:color="auto"/>
            <w:bottom w:val="none" w:sz="0" w:space="0" w:color="auto"/>
            <w:right w:val="none" w:sz="0" w:space="0" w:color="auto"/>
          </w:divBdr>
        </w:div>
        <w:div w:id="536545853">
          <w:marLeft w:val="640"/>
          <w:marRight w:val="0"/>
          <w:marTop w:val="0"/>
          <w:marBottom w:val="0"/>
          <w:divBdr>
            <w:top w:val="none" w:sz="0" w:space="0" w:color="auto"/>
            <w:left w:val="none" w:sz="0" w:space="0" w:color="auto"/>
            <w:bottom w:val="none" w:sz="0" w:space="0" w:color="auto"/>
            <w:right w:val="none" w:sz="0" w:space="0" w:color="auto"/>
          </w:divBdr>
        </w:div>
        <w:div w:id="1633441906">
          <w:marLeft w:val="640"/>
          <w:marRight w:val="0"/>
          <w:marTop w:val="0"/>
          <w:marBottom w:val="0"/>
          <w:divBdr>
            <w:top w:val="none" w:sz="0" w:space="0" w:color="auto"/>
            <w:left w:val="none" w:sz="0" w:space="0" w:color="auto"/>
            <w:bottom w:val="none" w:sz="0" w:space="0" w:color="auto"/>
            <w:right w:val="none" w:sz="0" w:space="0" w:color="auto"/>
          </w:divBdr>
        </w:div>
        <w:div w:id="712193104">
          <w:marLeft w:val="640"/>
          <w:marRight w:val="0"/>
          <w:marTop w:val="0"/>
          <w:marBottom w:val="0"/>
          <w:divBdr>
            <w:top w:val="none" w:sz="0" w:space="0" w:color="auto"/>
            <w:left w:val="none" w:sz="0" w:space="0" w:color="auto"/>
            <w:bottom w:val="none" w:sz="0" w:space="0" w:color="auto"/>
            <w:right w:val="none" w:sz="0" w:space="0" w:color="auto"/>
          </w:divBdr>
        </w:div>
        <w:div w:id="1966814331">
          <w:marLeft w:val="640"/>
          <w:marRight w:val="0"/>
          <w:marTop w:val="0"/>
          <w:marBottom w:val="0"/>
          <w:divBdr>
            <w:top w:val="none" w:sz="0" w:space="0" w:color="auto"/>
            <w:left w:val="none" w:sz="0" w:space="0" w:color="auto"/>
            <w:bottom w:val="none" w:sz="0" w:space="0" w:color="auto"/>
            <w:right w:val="none" w:sz="0" w:space="0" w:color="auto"/>
          </w:divBdr>
        </w:div>
        <w:div w:id="1771704556">
          <w:marLeft w:val="640"/>
          <w:marRight w:val="0"/>
          <w:marTop w:val="0"/>
          <w:marBottom w:val="0"/>
          <w:divBdr>
            <w:top w:val="none" w:sz="0" w:space="0" w:color="auto"/>
            <w:left w:val="none" w:sz="0" w:space="0" w:color="auto"/>
            <w:bottom w:val="none" w:sz="0" w:space="0" w:color="auto"/>
            <w:right w:val="none" w:sz="0" w:space="0" w:color="auto"/>
          </w:divBdr>
        </w:div>
        <w:div w:id="883105269">
          <w:marLeft w:val="640"/>
          <w:marRight w:val="0"/>
          <w:marTop w:val="0"/>
          <w:marBottom w:val="0"/>
          <w:divBdr>
            <w:top w:val="none" w:sz="0" w:space="0" w:color="auto"/>
            <w:left w:val="none" w:sz="0" w:space="0" w:color="auto"/>
            <w:bottom w:val="none" w:sz="0" w:space="0" w:color="auto"/>
            <w:right w:val="none" w:sz="0" w:space="0" w:color="auto"/>
          </w:divBdr>
        </w:div>
        <w:div w:id="1084229294">
          <w:marLeft w:val="640"/>
          <w:marRight w:val="0"/>
          <w:marTop w:val="0"/>
          <w:marBottom w:val="0"/>
          <w:divBdr>
            <w:top w:val="none" w:sz="0" w:space="0" w:color="auto"/>
            <w:left w:val="none" w:sz="0" w:space="0" w:color="auto"/>
            <w:bottom w:val="none" w:sz="0" w:space="0" w:color="auto"/>
            <w:right w:val="none" w:sz="0" w:space="0" w:color="auto"/>
          </w:divBdr>
        </w:div>
        <w:div w:id="1206790160">
          <w:marLeft w:val="640"/>
          <w:marRight w:val="0"/>
          <w:marTop w:val="0"/>
          <w:marBottom w:val="0"/>
          <w:divBdr>
            <w:top w:val="none" w:sz="0" w:space="0" w:color="auto"/>
            <w:left w:val="none" w:sz="0" w:space="0" w:color="auto"/>
            <w:bottom w:val="none" w:sz="0" w:space="0" w:color="auto"/>
            <w:right w:val="none" w:sz="0" w:space="0" w:color="auto"/>
          </w:divBdr>
        </w:div>
        <w:div w:id="218788193">
          <w:marLeft w:val="640"/>
          <w:marRight w:val="0"/>
          <w:marTop w:val="0"/>
          <w:marBottom w:val="0"/>
          <w:divBdr>
            <w:top w:val="none" w:sz="0" w:space="0" w:color="auto"/>
            <w:left w:val="none" w:sz="0" w:space="0" w:color="auto"/>
            <w:bottom w:val="none" w:sz="0" w:space="0" w:color="auto"/>
            <w:right w:val="none" w:sz="0" w:space="0" w:color="auto"/>
          </w:divBdr>
        </w:div>
        <w:div w:id="1269511434">
          <w:marLeft w:val="640"/>
          <w:marRight w:val="0"/>
          <w:marTop w:val="0"/>
          <w:marBottom w:val="0"/>
          <w:divBdr>
            <w:top w:val="none" w:sz="0" w:space="0" w:color="auto"/>
            <w:left w:val="none" w:sz="0" w:space="0" w:color="auto"/>
            <w:bottom w:val="none" w:sz="0" w:space="0" w:color="auto"/>
            <w:right w:val="none" w:sz="0" w:space="0" w:color="auto"/>
          </w:divBdr>
        </w:div>
        <w:div w:id="1260335981">
          <w:marLeft w:val="640"/>
          <w:marRight w:val="0"/>
          <w:marTop w:val="0"/>
          <w:marBottom w:val="0"/>
          <w:divBdr>
            <w:top w:val="none" w:sz="0" w:space="0" w:color="auto"/>
            <w:left w:val="none" w:sz="0" w:space="0" w:color="auto"/>
            <w:bottom w:val="none" w:sz="0" w:space="0" w:color="auto"/>
            <w:right w:val="none" w:sz="0" w:space="0" w:color="auto"/>
          </w:divBdr>
        </w:div>
        <w:div w:id="1919368001">
          <w:marLeft w:val="640"/>
          <w:marRight w:val="0"/>
          <w:marTop w:val="0"/>
          <w:marBottom w:val="0"/>
          <w:divBdr>
            <w:top w:val="none" w:sz="0" w:space="0" w:color="auto"/>
            <w:left w:val="none" w:sz="0" w:space="0" w:color="auto"/>
            <w:bottom w:val="none" w:sz="0" w:space="0" w:color="auto"/>
            <w:right w:val="none" w:sz="0" w:space="0" w:color="auto"/>
          </w:divBdr>
        </w:div>
        <w:div w:id="922298938">
          <w:marLeft w:val="640"/>
          <w:marRight w:val="0"/>
          <w:marTop w:val="0"/>
          <w:marBottom w:val="0"/>
          <w:divBdr>
            <w:top w:val="none" w:sz="0" w:space="0" w:color="auto"/>
            <w:left w:val="none" w:sz="0" w:space="0" w:color="auto"/>
            <w:bottom w:val="none" w:sz="0" w:space="0" w:color="auto"/>
            <w:right w:val="none" w:sz="0" w:space="0" w:color="auto"/>
          </w:divBdr>
        </w:div>
        <w:div w:id="281157964">
          <w:marLeft w:val="640"/>
          <w:marRight w:val="0"/>
          <w:marTop w:val="0"/>
          <w:marBottom w:val="0"/>
          <w:divBdr>
            <w:top w:val="none" w:sz="0" w:space="0" w:color="auto"/>
            <w:left w:val="none" w:sz="0" w:space="0" w:color="auto"/>
            <w:bottom w:val="none" w:sz="0" w:space="0" w:color="auto"/>
            <w:right w:val="none" w:sz="0" w:space="0" w:color="auto"/>
          </w:divBdr>
        </w:div>
        <w:div w:id="1724988822">
          <w:marLeft w:val="640"/>
          <w:marRight w:val="0"/>
          <w:marTop w:val="0"/>
          <w:marBottom w:val="0"/>
          <w:divBdr>
            <w:top w:val="none" w:sz="0" w:space="0" w:color="auto"/>
            <w:left w:val="none" w:sz="0" w:space="0" w:color="auto"/>
            <w:bottom w:val="none" w:sz="0" w:space="0" w:color="auto"/>
            <w:right w:val="none" w:sz="0" w:space="0" w:color="auto"/>
          </w:divBdr>
        </w:div>
        <w:div w:id="905802755">
          <w:marLeft w:val="640"/>
          <w:marRight w:val="0"/>
          <w:marTop w:val="0"/>
          <w:marBottom w:val="0"/>
          <w:divBdr>
            <w:top w:val="none" w:sz="0" w:space="0" w:color="auto"/>
            <w:left w:val="none" w:sz="0" w:space="0" w:color="auto"/>
            <w:bottom w:val="none" w:sz="0" w:space="0" w:color="auto"/>
            <w:right w:val="none" w:sz="0" w:space="0" w:color="auto"/>
          </w:divBdr>
        </w:div>
        <w:div w:id="1144153802">
          <w:marLeft w:val="640"/>
          <w:marRight w:val="0"/>
          <w:marTop w:val="0"/>
          <w:marBottom w:val="0"/>
          <w:divBdr>
            <w:top w:val="none" w:sz="0" w:space="0" w:color="auto"/>
            <w:left w:val="none" w:sz="0" w:space="0" w:color="auto"/>
            <w:bottom w:val="none" w:sz="0" w:space="0" w:color="auto"/>
            <w:right w:val="none" w:sz="0" w:space="0" w:color="auto"/>
          </w:divBdr>
        </w:div>
        <w:div w:id="131410317">
          <w:marLeft w:val="640"/>
          <w:marRight w:val="0"/>
          <w:marTop w:val="0"/>
          <w:marBottom w:val="0"/>
          <w:divBdr>
            <w:top w:val="none" w:sz="0" w:space="0" w:color="auto"/>
            <w:left w:val="none" w:sz="0" w:space="0" w:color="auto"/>
            <w:bottom w:val="none" w:sz="0" w:space="0" w:color="auto"/>
            <w:right w:val="none" w:sz="0" w:space="0" w:color="auto"/>
          </w:divBdr>
        </w:div>
        <w:div w:id="546065885">
          <w:marLeft w:val="640"/>
          <w:marRight w:val="0"/>
          <w:marTop w:val="0"/>
          <w:marBottom w:val="0"/>
          <w:divBdr>
            <w:top w:val="none" w:sz="0" w:space="0" w:color="auto"/>
            <w:left w:val="none" w:sz="0" w:space="0" w:color="auto"/>
            <w:bottom w:val="none" w:sz="0" w:space="0" w:color="auto"/>
            <w:right w:val="none" w:sz="0" w:space="0" w:color="auto"/>
          </w:divBdr>
        </w:div>
        <w:div w:id="970136986">
          <w:marLeft w:val="640"/>
          <w:marRight w:val="0"/>
          <w:marTop w:val="0"/>
          <w:marBottom w:val="0"/>
          <w:divBdr>
            <w:top w:val="none" w:sz="0" w:space="0" w:color="auto"/>
            <w:left w:val="none" w:sz="0" w:space="0" w:color="auto"/>
            <w:bottom w:val="none" w:sz="0" w:space="0" w:color="auto"/>
            <w:right w:val="none" w:sz="0" w:space="0" w:color="auto"/>
          </w:divBdr>
        </w:div>
        <w:div w:id="1032682208">
          <w:marLeft w:val="640"/>
          <w:marRight w:val="0"/>
          <w:marTop w:val="0"/>
          <w:marBottom w:val="0"/>
          <w:divBdr>
            <w:top w:val="none" w:sz="0" w:space="0" w:color="auto"/>
            <w:left w:val="none" w:sz="0" w:space="0" w:color="auto"/>
            <w:bottom w:val="none" w:sz="0" w:space="0" w:color="auto"/>
            <w:right w:val="none" w:sz="0" w:space="0" w:color="auto"/>
          </w:divBdr>
        </w:div>
        <w:div w:id="231428047">
          <w:marLeft w:val="640"/>
          <w:marRight w:val="0"/>
          <w:marTop w:val="0"/>
          <w:marBottom w:val="0"/>
          <w:divBdr>
            <w:top w:val="none" w:sz="0" w:space="0" w:color="auto"/>
            <w:left w:val="none" w:sz="0" w:space="0" w:color="auto"/>
            <w:bottom w:val="none" w:sz="0" w:space="0" w:color="auto"/>
            <w:right w:val="none" w:sz="0" w:space="0" w:color="auto"/>
          </w:divBdr>
        </w:div>
        <w:div w:id="1204830830">
          <w:marLeft w:val="640"/>
          <w:marRight w:val="0"/>
          <w:marTop w:val="0"/>
          <w:marBottom w:val="0"/>
          <w:divBdr>
            <w:top w:val="none" w:sz="0" w:space="0" w:color="auto"/>
            <w:left w:val="none" w:sz="0" w:space="0" w:color="auto"/>
            <w:bottom w:val="none" w:sz="0" w:space="0" w:color="auto"/>
            <w:right w:val="none" w:sz="0" w:space="0" w:color="auto"/>
          </w:divBdr>
        </w:div>
        <w:div w:id="128255783">
          <w:marLeft w:val="640"/>
          <w:marRight w:val="0"/>
          <w:marTop w:val="0"/>
          <w:marBottom w:val="0"/>
          <w:divBdr>
            <w:top w:val="none" w:sz="0" w:space="0" w:color="auto"/>
            <w:left w:val="none" w:sz="0" w:space="0" w:color="auto"/>
            <w:bottom w:val="none" w:sz="0" w:space="0" w:color="auto"/>
            <w:right w:val="none" w:sz="0" w:space="0" w:color="auto"/>
          </w:divBdr>
        </w:div>
        <w:div w:id="1578786380">
          <w:marLeft w:val="640"/>
          <w:marRight w:val="0"/>
          <w:marTop w:val="0"/>
          <w:marBottom w:val="0"/>
          <w:divBdr>
            <w:top w:val="none" w:sz="0" w:space="0" w:color="auto"/>
            <w:left w:val="none" w:sz="0" w:space="0" w:color="auto"/>
            <w:bottom w:val="none" w:sz="0" w:space="0" w:color="auto"/>
            <w:right w:val="none" w:sz="0" w:space="0" w:color="auto"/>
          </w:divBdr>
        </w:div>
        <w:div w:id="847250121">
          <w:marLeft w:val="640"/>
          <w:marRight w:val="0"/>
          <w:marTop w:val="0"/>
          <w:marBottom w:val="0"/>
          <w:divBdr>
            <w:top w:val="none" w:sz="0" w:space="0" w:color="auto"/>
            <w:left w:val="none" w:sz="0" w:space="0" w:color="auto"/>
            <w:bottom w:val="none" w:sz="0" w:space="0" w:color="auto"/>
            <w:right w:val="none" w:sz="0" w:space="0" w:color="auto"/>
          </w:divBdr>
        </w:div>
        <w:div w:id="1690595720">
          <w:marLeft w:val="640"/>
          <w:marRight w:val="0"/>
          <w:marTop w:val="0"/>
          <w:marBottom w:val="0"/>
          <w:divBdr>
            <w:top w:val="none" w:sz="0" w:space="0" w:color="auto"/>
            <w:left w:val="none" w:sz="0" w:space="0" w:color="auto"/>
            <w:bottom w:val="none" w:sz="0" w:space="0" w:color="auto"/>
            <w:right w:val="none" w:sz="0" w:space="0" w:color="auto"/>
          </w:divBdr>
        </w:div>
        <w:div w:id="223224751">
          <w:marLeft w:val="640"/>
          <w:marRight w:val="0"/>
          <w:marTop w:val="0"/>
          <w:marBottom w:val="0"/>
          <w:divBdr>
            <w:top w:val="none" w:sz="0" w:space="0" w:color="auto"/>
            <w:left w:val="none" w:sz="0" w:space="0" w:color="auto"/>
            <w:bottom w:val="none" w:sz="0" w:space="0" w:color="auto"/>
            <w:right w:val="none" w:sz="0" w:space="0" w:color="auto"/>
          </w:divBdr>
        </w:div>
        <w:div w:id="259216395">
          <w:marLeft w:val="640"/>
          <w:marRight w:val="0"/>
          <w:marTop w:val="0"/>
          <w:marBottom w:val="0"/>
          <w:divBdr>
            <w:top w:val="none" w:sz="0" w:space="0" w:color="auto"/>
            <w:left w:val="none" w:sz="0" w:space="0" w:color="auto"/>
            <w:bottom w:val="none" w:sz="0" w:space="0" w:color="auto"/>
            <w:right w:val="none" w:sz="0" w:space="0" w:color="auto"/>
          </w:divBdr>
        </w:div>
        <w:div w:id="1498693390">
          <w:marLeft w:val="640"/>
          <w:marRight w:val="0"/>
          <w:marTop w:val="0"/>
          <w:marBottom w:val="0"/>
          <w:divBdr>
            <w:top w:val="none" w:sz="0" w:space="0" w:color="auto"/>
            <w:left w:val="none" w:sz="0" w:space="0" w:color="auto"/>
            <w:bottom w:val="none" w:sz="0" w:space="0" w:color="auto"/>
            <w:right w:val="none" w:sz="0" w:space="0" w:color="auto"/>
          </w:divBdr>
        </w:div>
      </w:divsChild>
    </w:div>
    <w:div w:id="118647204">
      <w:bodyDiv w:val="1"/>
      <w:marLeft w:val="0"/>
      <w:marRight w:val="0"/>
      <w:marTop w:val="0"/>
      <w:marBottom w:val="0"/>
      <w:divBdr>
        <w:top w:val="none" w:sz="0" w:space="0" w:color="auto"/>
        <w:left w:val="none" w:sz="0" w:space="0" w:color="auto"/>
        <w:bottom w:val="none" w:sz="0" w:space="0" w:color="auto"/>
        <w:right w:val="none" w:sz="0" w:space="0" w:color="auto"/>
      </w:divBdr>
    </w:div>
    <w:div w:id="119884349">
      <w:bodyDiv w:val="1"/>
      <w:marLeft w:val="0"/>
      <w:marRight w:val="0"/>
      <w:marTop w:val="0"/>
      <w:marBottom w:val="0"/>
      <w:divBdr>
        <w:top w:val="none" w:sz="0" w:space="0" w:color="auto"/>
        <w:left w:val="none" w:sz="0" w:space="0" w:color="auto"/>
        <w:bottom w:val="none" w:sz="0" w:space="0" w:color="auto"/>
        <w:right w:val="none" w:sz="0" w:space="0" w:color="auto"/>
      </w:divBdr>
      <w:divsChild>
        <w:div w:id="1429034171">
          <w:marLeft w:val="640"/>
          <w:marRight w:val="0"/>
          <w:marTop w:val="0"/>
          <w:marBottom w:val="0"/>
          <w:divBdr>
            <w:top w:val="none" w:sz="0" w:space="0" w:color="auto"/>
            <w:left w:val="none" w:sz="0" w:space="0" w:color="auto"/>
            <w:bottom w:val="none" w:sz="0" w:space="0" w:color="auto"/>
            <w:right w:val="none" w:sz="0" w:space="0" w:color="auto"/>
          </w:divBdr>
        </w:div>
        <w:div w:id="870412821">
          <w:marLeft w:val="640"/>
          <w:marRight w:val="0"/>
          <w:marTop w:val="0"/>
          <w:marBottom w:val="0"/>
          <w:divBdr>
            <w:top w:val="none" w:sz="0" w:space="0" w:color="auto"/>
            <w:left w:val="none" w:sz="0" w:space="0" w:color="auto"/>
            <w:bottom w:val="none" w:sz="0" w:space="0" w:color="auto"/>
            <w:right w:val="none" w:sz="0" w:space="0" w:color="auto"/>
          </w:divBdr>
        </w:div>
        <w:div w:id="748041598">
          <w:marLeft w:val="640"/>
          <w:marRight w:val="0"/>
          <w:marTop w:val="0"/>
          <w:marBottom w:val="0"/>
          <w:divBdr>
            <w:top w:val="none" w:sz="0" w:space="0" w:color="auto"/>
            <w:left w:val="none" w:sz="0" w:space="0" w:color="auto"/>
            <w:bottom w:val="none" w:sz="0" w:space="0" w:color="auto"/>
            <w:right w:val="none" w:sz="0" w:space="0" w:color="auto"/>
          </w:divBdr>
        </w:div>
        <w:div w:id="1172375273">
          <w:marLeft w:val="640"/>
          <w:marRight w:val="0"/>
          <w:marTop w:val="0"/>
          <w:marBottom w:val="0"/>
          <w:divBdr>
            <w:top w:val="none" w:sz="0" w:space="0" w:color="auto"/>
            <w:left w:val="none" w:sz="0" w:space="0" w:color="auto"/>
            <w:bottom w:val="none" w:sz="0" w:space="0" w:color="auto"/>
            <w:right w:val="none" w:sz="0" w:space="0" w:color="auto"/>
          </w:divBdr>
        </w:div>
        <w:div w:id="645547480">
          <w:marLeft w:val="640"/>
          <w:marRight w:val="0"/>
          <w:marTop w:val="0"/>
          <w:marBottom w:val="0"/>
          <w:divBdr>
            <w:top w:val="none" w:sz="0" w:space="0" w:color="auto"/>
            <w:left w:val="none" w:sz="0" w:space="0" w:color="auto"/>
            <w:bottom w:val="none" w:sz="0" w:space="0" w:color="auto"/>
            <w:right w:val="none" w:sz="0" w:space="0" w:color="auto"/>
          </w:divBdr>
        </w:div>
        <w:div w:id="70275582">
          <w:marLeft w:val="640"/>
          <w:marRight w:val="0"/>
          <w:marTop w:val="0"/>
          <w:marBottom w:val="0"/>
          <w:divBdr>
            <w:top w:val="none" w:sz="0" w:space="0" w:color="auto"/>
            <w:left w:val="none" w:sz="0" w:space="0" w:color="auto"/>
            <w:bottom w:val="none" w:sz="0" w:space="0" w:color="auto"/>
            <w:right w:val="none" w:sz="0" w:space="0" w:color="auto"/>
          </w:divBdr>
        </w:div>
        <w:div w:id="272136034">
          <w:marLeft w:val="640"/>
          <w:marRight w:val="0"/>
          <w:marTop w:val="0"/>
          <w:marBottom w:val="0"/>
          <w:divBdr>
            <w:top w:val="none" w:sz="0" w:space="0" w:color="auto"/>
            <w:left w:val="none" w:sz="0" w:space="0" w:color="auto"/>
            <w:bottom w:val="none" w:sz="0" w:space="0" w:color="auto"/>
            <w:right w:val="none" w:sz="0" w:space="0" w:color="auto"/>
          </w:divBdr>
        </w:div>
        <w:div w:id="177889133">
          <w:marLeft w:val="640"/>
          <w:marRight w:val="0"/>
          <w:marTop w:val="0"/>
          <w:marBottom w:val="0"/>
          <w:divBdr>
            <w:top w:val="none" w:sz="0" w:space="0" w:color="auto"/>
            <w:left w:val="none" w:sz="0" w:space="0" w:color="auto"/>
            <w:bottom w:val="none" w:sz="0" w:space="0" w:color="auto"/>
            <w:right w:val="none" w:sz="0" w:space="0" w:color="auto"/>
          </w:divBdr>
        </w:div>
        <w:div w:id="1781341461">
          <w:marLeft w:val="640"/>
          <w:marRight w:val="0"/>
          <w:marTop w:val="0"/>
          <w:marBottom w:val="0"/>
          <w:divBdr>
            <w:top w:val="none" w:sz="0" w:space="0" w:color="auto"/>
            <w:left w:val="none" w:sz="0" w:space="0" w:color="auto"/>
            <w:bottom w:val="none" w:sz="0" w:space="0" w:color="auto"/>
            <w:right w:val="none" w:sz="0" w:space="0" w:color="auto"/>
          </w:divBdr>
        </w:div>
        <w:div w:id="799415955">
          <w:marLeft w:val="640"/>
          <w:marRight w:val="0"/>
          <w:marTop w:val="0"/>
          <w:marBottom w:val="0"/>
          <w:divBdr>
            <w:top w:val="none" w:sz="0" w:space="0" w:color="auto"/>
            <w:left w:val="none" w:sz="0" w:space="0" w:color="auto"/>
            <w:bottom w:val="none" w:sz="0" w:space="0" w:color="auto"/>
            <w:right w:val="none" w:sz="0" w:space="0" w:color="auto"/>
          </w:divBdr>
        </w:div>
        <w:div w:id="7296503">
          <w:marLeft w:val="640"/>
          <w:marRight w:val="0"/>
          <w:marTop w:val="0"/>
          <w:marBottom w:val="0"/>
          <w:divBdr>
            <w:top w:val="none" w:sz="0" w:space="0" w:color="auto"/>
            <w:left w:val="none" w:sz="0" w:space="0" w:color="auto"/>
            <w:bottom w:val="none" w:sz="0" w:space="0" w:color="auto"/>
            <w:right w:val="none" w:sz="0" w:space="0" w:color="auto"/>
          </w:divBdr>
        </w:div>
        <w:div w:id="382405625">
          <w:marLeft w:val="640"/>
          <w:marRight w:val="0"/>
          <w:marTop w:val="0"/>
          <w:marBottom w:val="0"/>
          <w:divBdr>
            <w:top w:val="none" w:sz="0" w:space="0" w:color="auto"/>
            <w:left w:val="none" w:sz="0" w:space="0" w:color="auto"/>
            <w:bottom w:val="none" w:sz="0" w:space="0" w:color="auto"/>
            <w:right w:val="none" w:sz="0" w:space="0" w:color="auto"/>
          </w:divBdr>
        </w:div>
        <w:div w:id="1704093900">
          <w:marLeft w:val="640"/>
          <w:marRight w:val="0"/>
          <w:marTop w:val="0"/>
          <w:marBottom w:val="0"/>
          <w:divBdr>
            <w:top w:val="none" w:sz="0" w:space="0" w:color="auto"/>
            <w:left w:val="none" w:sz="0" w:space="0" w:color="auto"/>
            <w:bottom w:val="none" w:sz="0" w:space="0" w:color="auto"/>
            <w:right w:val="none" w:sz="0" w:space="0" w:color="auto"/>
          </w:divBdr>
        </w:div>
        <w:div w:id="2020042171">
          <w:marLeft w:val="640"/>
          <w:marRight w:val="0"/>
          <w:marTop w:val="0"/>
          <w:marBottom w:val="0"/>
          <w:divBdr>
            <w:top w:val="none" w:sz="0" w:space="0" w:color="auto"/>
            <w:left w:val="none" w:sz="0" w:space="0" w:color="auto"/>
            <w:bottom w:val="none" w:sz="0" w:space="0" w:color="auto"/>
            <w:right w:val="none" w:sz="0" w:space="0" w:color="auto"/>
          </w:divBdr>
        </w:div>
        <w:div w:id="1543130117">
          <w:marLeft w:val="640"/>
          <w:marRight w:val="0"/>
          <w:marTop w:val="0"/>
          <w:marBottom w:val="0"/>
          <w:divBdr>
            <w:top w:val="none" w:sz="0" w:space="0" w:color="auto"/>
            <w:left w:val="none" w:sz="0" w:space="0" w:color="auto"/>
            <w:bottom w:val="none" w:sz="0" w:space="0" w:color="auto"/>
            <w:right w:val="none" w:sz="0" w:space="0" w:color="auto"/>
          </w:divBdr>
        </w:div>
        <w:div w:id="217134884">
          <w:marLeft w:val="640"/>
          <w:marRight w:val="0"/>
          <w:marTop w:val="0"/>
          <w:marBottom w:val="0"/>
          <w:divBdr>
            <w:top w:val="none" w:sz="0" w:space="0" w:color="auto"/>
            <w:left w:val="none" w:sz="0" w:space="0" w:color="auto"/>
            <w:bottom w:val="none" w:sz="0" w:space="0" w:color="auto"/>
            <w:right w:val="none" w:sz="0" w:space="0" w:color="auto"/>
          </w:divBdr>
        </w:div>
        <w:div w:id="53044574">
          <w:marLeft w:val="640"/>
          <w:marRight w:val="0"/>
          <w:marTop w:val="0"/>
          <w:marBottom w:val="0"/>
          <w:divBdr>
            <w:top w:val="none" w:sz="0" w:space="0" w:color="auto"/>
            <w:left w:val="none" w:sz="0" w:space="0" w:color="auto"/>
            <w:bottom w:val="none" w:sz="0" w:space="0" w:color="auto"/>
            <w:right w:val="none" w:sz="0" w:space="0" w:color="auto"/>
          </w:divBdr>
        </w:div>
        <w:div w:id="1530072818">
          <w:marLeft w:val="640"/>
          <w:marRight w:val="0"/>
          <w:marTop w:val="0"/>
          <w:marBottom w:val="0"/>
          <w:divBdr>
            <w:top w:val="none" w:sz="0" w:space="0" w:color="auto"/>
            <w:left w:val="none" w:sz="0" w:space="0" w:color="auto"/>
            <w:bottom w:val="none" w:sz="0" w:space="0" w:color="auto"/>
            <w:right w:val="none" w:sz="0" w:space="0" w:color="auto"/>
          </w:divBdr>
        </w:div>
        <w:div w:id="1988314251">
          <w:marLeft w:val="640"/>
          <w:marRight w:val="0"/>
          <w:marTop w:val="0"/>
          <w:marBottom w:val="0"/>
          <w:divBdr>
            <w:top w:val="none" w:sz="0" w:space="0" w:color="auto"/>
            <w:left w:val="none" w:sz="0" w:space="0" w:color="auto"/>
            <w:bottom w:val="none" w:sz="0" w:space="0" w:color="auto"/>
            <w:right w:val="none" w:sz="0" w:space="0" w:color="auto"/>
          </w:divBdr>
        </w:div>
        <w:div w:id="827088528">
          <w:marLeft w:val="640"/>
          <w:marRight w:val="0"/>
          <w:marTop w:val="0"/>
          <w:marBottom w:val="0"/>
          <w:divBdr>
            <w:top w:val="none" w:sz="0" w:space="0" w:color="auto"/>
            <w:left w:val="none" w:sz="0" w:space="0" w:color="auto"/>
            <w:bottom w:val="none" w:sz="0" w:space="0" w:color="auto"/>
            <w:right w:val="none" w:sz="0" w:space="0" w:color="auto"/>
          </w:divBdr>
        </w:div>
        <w:div w:id="1437865791">
          <w:marLeft w:val="640"/>
          <w:marRight w:val="0"/>
          <w:marTop w:val="0"/>
          <w:marBottom w:val="0"/>
          <w:divBdr>
            <w:top w:val="none" w:sz="0" w:space="0" w:color="auto"/>
            <w:left w:val="none" w:sz="0" w:space="0" w:color="auto"/>
            <w:bottom w:val="none" w:sz="0" w:space="0" w:color="auto"/>
            <w:right w:val="none" w:sz="0" w:space="0" w:color="auto"/>
          </w:divBdr>
        </w:div>
        <w:div w:id="1360427205">
          <w:marLeft w:val="640"/>
          <w:marRight w:val="0"/>
          <w:marTop w:val="0"/>
          <w:marBottom w:val="0"/>
          <w:divBdr>
            <w:top w:val="none" w:sz="0" w:space="0" w:color="auto"/>
            <w:left w:val="none" w:sz="0" w:space="0" w:color="auto"/>
            <w:bottom w:val="none" w:sz="0" w:space="0" w:color="auto"/>
            <w:right w:val="none" w:sz="0" w:space="0" w:color="auto"/>
          </w:divBdr>
        </w:div>
        <w:div w:id="1225484835">
          <w:marLeft w:val="640"/>
          <w:marRight w:val="0"/>
          <w:marTop w:val="0"/>
          <w:marBottom w:val="0"/>
          <w:divBdr>
            <w:top w:val="none" w:sz="0" w:space="0" w:color="auto"/>
            <w:left w:val="none" w:sz="0" w:space="0" w:color="auto"/>
            <w:bottom w:val="none" w:sz="0" w:space="0" w:color="auto"/>
            <w:right w:val="none" w:sz="0" w:space="0" w:color="auto"/>
          </w:divBdr>
        </w:div>
        <w:div w:id="1654796042">
          <w:marLeft w:val="640"/>
          <w:marRight w:val="0"/>
          <w:marTop w:val="0"/>
          <w:marBottom w:val="0"/>
          <w:divBdr>
            <w:top w:val="none" w:sz="0" w:space="0" w:color="auto"/>
            <w:left w:val="none" w:sz="0" w:space="0" w:color="auto"/>
            <w:bottom w:val="none" w:sz="0" w:space="0" w:color="auto"/>
            <w:right w:val="none" w:sz="0" w:space="0" w:color="auto"/>
          </w:divBdr>
        </w:div>
        <w:div w:id="854879620">
          <w:marLeft w:val="640"/>
          <w:marRight w:val="0"/>
          <w:marTop w:val="0"/>
          <w:marBottom w:val="0"/>
          <w:divBdr>
            <w:top w:val="none" w:sz="0" w:space="0" w:color="auto"/>
            <w:left w:val="none" w:sz="0" w:space="0" w:color="auto"/>
            <w:bottom w:val="none" w:sz="0" w:space="0" w:color="auto"/>
            <w:right w:val="none" w:sz="0" w:space="0" w:color="auto"/>
          </w:divBdr>
        </w:div>
        <w:div w:id="2111467482">
          <w:marLeft w:val="640"/>
          <w:marRight w:val="0"/>
          <w:marTop w:val="0"/>
          <w:marBottom w:val="0"/>
          <w:divBdr>
            <w:top w:val="none" w:sz="0" w:space="0" w:color="auto"/>
            <w:left w:val="none" w:sz="0" w:space="0" w:color="auto"/>
            <w:bottom w:val="none" w:sz="0" w:space="0" w:color="auto"/>
            <w:right w:val="none" w:sz="0" w:space="0" w:color="auto"/>
          </w:divBdr>
        </w:div>
        <w:div w:id="382338125">
          <w:marLeft w:val="640"/>
          <w:marRight w:val="0"/>
          <w:marTop w:val="0"/>
          <w:marBottom w:val="0"/>
          <w:divBdr>
            <w:top w:val="none" w:sz="0" w:space="0" w:color="auto"/>
            <w:left w:val="none" w:sz="0" w:space="0" w:color="auto"/>
            <w:bottom w:val="none" w:sz="0" w:space="0" w:color="auto"/>
            <w:right w:val="none" w:sz="0" w:space="0" w:color="auto"/>
          </w:divBdr>
        </w:div>
        <w:div w:id="137066357">
          <w:marLeft w:val="640"/>
          <w:marRight w:val="0"/>
          <w:marTop w:val="0"/>
          <w:marBottom w:val="0"/>
          <w:divBdr>
            <w:top w:val="none" w:sz="0" w:space="0" w:color="auto"/>
            <w:left w:val="none" w:sz="0" w:space="0" w:color="auto"/>
            <w:bottom w:val="none" w:sz="0" w:space="0" w:color="auto"/>
            <w:right w:val="none" w:sz="0" w:space="0" w:color="auto"/>
          </w:divBdr>
        </w:div>
        <w:div w:id="1767967764">
          <w:marLeft w:val="640"/>
          <w:marRight w:val="0"/>
          <w:marTop w:val="0"/>
          <w:marBottom w:val="0"/>
          <w:divBdr>
            <w:top w:val="none" w:sz="0" w:space="0" w:color="auto"/>
            <w:left w:val="none" w:sz="0" w:space="0" w:color="auto"/>
            <w:bottom w:val="none" w:sz="0" w:space="0" w:color="auto"/>
            <w:right w:val="none" w:sz="0" w:space="0" w:color="auto"/>
          </w:divBdr>
        </w:div>
        <w:div w:id="1824077240">
          <w:marLeft w:val="640"/>
          <w:marRight w:val="0"/>
          <w:marTop w:val="0"/>
          <w:marBottom w:val="0"/>
          <w:divBdr>
            <w:top w:val="none" w:sz="0" w:space="0" w:color="auto"/>
            <w:left w:val="none" w:sz="0" w:space="0" w:color="auto"/>
            <w:bottom w:val="none" w:sz="0" w:space="0" w:color="auto"/>
            <w:right w:val="none" w:sz="0" w:space="0" w:color="auto"/>
          </w:divBdr>
        </w:div>
        <w:div w:id="1601133995">
          <w:marLeft w:val="640"/>
          <w:marRight w:val="0"/>
          <w:marTop w:val="0"/>
          <w:marBottom w:val="0"/>
          <w:divBdr>
            <w:top w:val="none" w:sz="0" w:space="0" w:color="auto"/>
            <w:left w:val="none" w:sz="0" w:space="0" w:color="auto"/>
            <w:bottom w:val="none" w:sz="0" w:space="0" w:color="auto"/>
            <w:right w:val="none" w:sz="0" w:space="0" w:color="auto"/>
          </w:divBdr>
        </w:div>
        <w:div w:id="92165401">
          <w:marLeft w:val="640"/>
          <w:marRight w:val="0"/>
          <w:marTop w:val="0"/>
          <w:marBottom w:val="0"/>
          <w:divBdr>
            <w:top w:val="none" w:sz="0" w:space="0" w:color="auto"/>
            <w:left w:val="none" w:sz="0" w:space="0" w:color="auto"/>
            <w:bottom w:val="none" w:sz="0" w:space="0" w:color="auto"/>
            <w:right w:val="none" w:sz="0" w:space="0" w:color="auto"/>
          </w:divBdr>
        </w:div>
        <w:div w:id="927227417">
          <w:marLeft w:val="640"/>
          <w:marRight w:val="0"/>
          <w:marTop w:val="0"/>
          <w:marBottom w:val="0"/>
          <w:divBdr>
            <w:top w:val="none" w:sz="0" w:space="0" w:color="auto"/>
            <w:left w:val="none" w:sz="0" w:space="0" w:color="auto"/>
            <w:bottom w:val="none" w:sz="0" w:space="0" w:color="auto"/>
            <w:right w:val="none" w:sz="0" w:space="0" w:color="auto"/>
          </w:divBdr>
        </w:div>
        <w:div w:id="33117748">
          <w:marLeft w:val="640"/>
          <w:marRight w:val="0"/>
          <w:marTop w:val="0"/>
          <w:marBottom w:val="0"/>
          <w:divBdr>
            <w:top w:val="none" w:sz="0" w:space="0" w:color="auto"/>
            <w:left w:val="none" w:sz="0" w:space="0" w:color="auto"/>
            <w:bottom w:val="none" w:sz="0" w:space="0" w:color="auto"/>
            <w:right w:val="none" w:sz="0" w:space="0" w:color="auto"/>
          </w:divBdr>
        </w:div>
        <w:div w:id="958730981">
          <w:marLeft w:val="640"/>
          <w:marRight w:val="0"/>
          <w:marTop w:val="0"/>
          <w:marBottom w:val="0"/>
          <w:divBdr>
            <w:top w:val="none" w:sz="0" w:space="0" w:color="auto"/>
            <w:left w:val="none" w:sz="0" w:space="0" w:color="auto"/>
            <w:bottom w:val="none" w:sz="0" w:space="0" w:color="auto"/>
            <w:right w:val="none" w:sz="0" w:space="0" w:color="auto"/>
          </w:divBdr>
        </w:div>
        <w:div w:id="1827672314">
          <w:marLeft w:val="640"/>
          <w:marRight w:val="0"/>
          <w:marTop w:val="0"/>
          <w:marBottom w:val="0"/>
          <w:divBdr>
            <w:top w:val="none" w:sz="0" w:space="0" w:color="auto"/>
            <w:left w:val="none" w:sz="0" w:space="0" w:color="auto"/>
            <w:bottom w:val="none" w:sz="0" w:space="0" w:color="auto"/>
            <w:right w:val="none" w:sz="0" w:space="0" w:color="auto"/>
          </w:divBdr>
        </w:div>
        <w:div w:id="1678072438">
          <w:marLeft w:val="640"/>
          <w:marRight w:val="0"/>
          <w:marTop w:val="0"/>
          <w:marBottom w:val="0"/>
          <w:divBdr>
            <w:top w:val="none" w:sz="0" w:space="0" w:color="auto"/>
            <w:left w:val="none" w:sz="0" w:space="0" w:color="auto"/>
            <w:bottom w:val="none" w:sz="0" w:space="0" w:color="auto"/>
            <w:right w:val="none" w:sz="0" w:space="0" w:color="auto"/>
          </w:divBdr>
        </w:div>
        <w:div w:id="2145928081">
          <w:marLeft w:val="640"/>
          <w:marRight w:val="0"/>
          <w:marTop w:val="0"/>
          <w:marBottom w:val="0"/>
          <w:divBdr>
            <w:top w:val="none" w:sz="0" w:space="0" w:color="auto"/>
            <w:left w:val="none" w:sz="0" w:space="0" w:color="auto"/>
            <w:bottom w:val="none" w:sz="0" w:space="0" w:color="auto"/>
            <w:right w:val="none" w:sz="0" w:space="0" w:color="auto"/>
          </w:divBdr>
        </w:div>
        <w:div w:id="709647490">
          <w:marLeft w:val="640"/>
          <w:marRight w:val="0"/>
          <w:marTop w:val="0"/>
          <w:marBottom w:val="0"/>
          <w:divBdr>
            <w:top w:val="none" w:sz="0" w:space="0" w:color="auto"/>
            <w:left w:val="none" w:sz="0" w:space="0" w:color="auto"/>
            <w:bottom w:val="none" w:sz="0" w:space="0" w:color="auto"/>
            <w:right w:val="none" w:sz="0" w:space="0" w:color="auto"/>
          </w:divBdr>
        </w:div>
        <w:div w:id="2139955715">
          <w:marLeft w:val="640"/>
          <w:marRight w:val="0"/>
          <w:marTop w:val="0"/>
          <w:marBottom w:val="0"/>
          <w:divBdr>
            <w:top w:val="none" w:sz="0" w:space="0" w:color="auto"/>
            <w:left w:val="none" w:sz="0" w:space="0" w:color="auto"/>
            <w:bottom w:val="none" w:sz="0" w:space="0" w:color="auto"/>
            <w:right w:val="none" w:sz="0" w:space="0" w:color="auto"/>
          </w:divBdr>
        </w:div>
        <w:div w:id="1814712179">
          <w:marLeft w:val="640"/>
          <w:marRight w:val="0"/>
          <w:marTop w:val="0"/>
          <w:marBottom w:val="0"/>
          <w:divBdr>
            <w:top w:val="none" w:sz="0" w:space="0" w:color="auto"/>
            <w:left w:val="none" w:sz="0" w:space="0" w:color="auto"/>
            <w:bottom w:val="none" w:sz="0" w:space="0" w:color="auto"/>
            <w:right w:val="none" w:sz="0" w:space="0" w:color="auto"/>
          </w:divBdr>
        </w:div>
        <w:div w:id="362289808">
          <w:marLeft w:val="640"/>
          <w:marRight w:val="0"/>
          <w:marTop w:val="0"/>
          <w:marBottom w:val="0"/>
          <w:divBdr>
            <w:top w:val="none" w:sz="0" w:space="0" w:color="auto"/>
            <w:left w:val="none" w:sz="0" w:space="0" w:color="auto"/>
            <w:bottom w:val="none" w:sz="0" w:space="0" w:color="auto"/>
            <w:right w:val="none" w:sz="0" w:space="0" w:color="auto"/>
          </w:divBdr>
        </w:div>
        <w:div w:id="474177305">
          <w:marLeft w:val="640"/>
          <w:marRight w:val="0"/>
          <w:marTop w:val="0"/>
          <w:marBottom w:val="0"/>
          <w:divBdr>
            <w:top w:val="none" w:sz="0" w:space="0" w:color="auto"/>
            <w:left w:val="none" w:sz="0" w:space="0" w:color="auto"/>
            <w:bottom w:val="none" w:sz="0" w:space="0" w:color="auto"/>
            <w:right w:val="none" w:sz="0" w:space="0" w:color="auto"/>
          </w:divBdr>
        </w:div>
        <w:div w:id="1495536747">
          <w:marLeft w:val="640"/>
          <w:marRight w:val="0"/>
          <w:marTop w:val="0"/>
          <w:marBottom w:val="0"/>
          <w:divBdr>
            <w:top w:val="none" w:sz="0" w:space="0" w:color="auto"/>
            <w:left w:val="none" w:sz="0" w:space="0" w:color="auto"/>
            <w:bottom w:val="none" w:sz="0" w:space="0" w:color="auto"/>
            <w:right w:val="none" w:sz="0" w:space="0" w:color="auto"/>
          </w:divBdr>
        </w:div>
        <w:div w:id="1249659674">
          <w:marLeft w:val="640"/>
          <w:marRight w:val="0"/>
          <w:marTop w:val="0"/>
          <w:marBottom w:val="0"/>
          <w:divBdr>
            <w:top w:val="none" w:sz="0" w:space="0" w:color="auto"/>
            <w:left w:val="none" w:sz="0" w:space="0" w:color="auto"/>
            <w:bottom w:val="none" w:sz="0" w:space="0" w:color="auto"/>
            <w:right w:val="none" w:sz="0" w:space="0" w:color="auto"/>
          </w:divBdr>
        </w:div>
        <w:div w:id="1321930901">
          <w:marLeft w:val="640"/>
          <w:marRight w:val="0"/>
          <w:marTop w:val="0"/>
          <w:marBottom w:val="0"/>
          <w:divBdr>
            <w:top w:val="none" w:sz="0" w:space="0" w:color="auto"/>
            <w:left w:val="none" w:sz="0" w:space="0" w:color="auto"/>
            <w:bottom w:val="none" w:sz="0" w:space="0" w:color="auto"/>
            <w:right w:val="none" w:sz="0" w:space="0" w:color="auto"/>
          </w:divBdr>
        </w:div>
        <w:div w:id="600069567">
          <w:marLeft w:val="640"/>
          <w:marRight w:val="0"/>
          <w:marTop w:val="0"/>
          <w:marBottom w:val="0"/>
          <w:divBdr>
            <w:top w:val="none" w:sz="0" w:space="0" w:color="auto"/>
            <w:left w:val="none" w:sz="0" w:space="0" w:color="auto"/>
            <w:bottom w:val="none" w:sz="0" w:space="0" w:color="auto"/>
            <w:right w:val="none" w:sz="0" w:space="0" w:color="auto"/>
          </w:divBdr>
        </w:div>
        <w:div w:id="303462193">
          <w:marLeft w:val="640"/>
          <w:marRight w:val="0"/>
          <w:marTop w:val="0"/>
          <w:marBottom w:val="0"/>
          <w:divBdr>
            <w:top w:val="none" w:sz="0" w:space="0" w:color="auto"/>
            <w:left w:val="none" w:sz="0" w:space="0" w:color="auto"/>
            <w:bottom w:val="none" w:sz="0" w:space="0" w:color="auto"/>
            <w:right w:val="none" w:sz="0" w:space="0" w:color="auto"/>
          </w:divBdr>
        </w:div>
        <w:div w:id="1328442658">
          <w:marLeft w:val="640"/>
          <w:marRight w:val="0"/>
          <w:marTop w:val="0"/>
          <w:marBottom w:val="0"/>
          <w:divBdr>
            <w:top w:val="none" w:sz="0" w:space="0" w:color="auto"/>
            <w:left w:val="none" w:sz="0" w:space="0" w:color="auto"/>
            <w:bottom w:val="none" w:sz="0" w:space="0" w:color="auto"/>
            <w:right w:val="none" w:sz="0" w:space="0" w:color="auto"/>
          </w:divBdr>
        </w:div>
        <w:div w:id="1310742773">
          <w:marLeft w:val="640"/>
          <w:marRight w:val="0"/>
          <w:marTop w:val="0"/>
          <w:marBottom w:val="0"/>
          <w:divBdr>
            <w:top w:val="none" w:sz="0" w:space="0" w:color="auto"/>
            <w:left w:val="none" w:sz="0" w:space="0" w:color="auto"/>
            <w:bottom w:val="none" w:sz="0" w:space="0" w:color="auto"/>
            <w:right w:val="none" w:sz="0" w:space="0" w:color="auto"/>
          </w:divBdr>
        </w:div>
        <w:div w:id="1597322225">
          <w:marLeft w:val="640"/>
          <w:marRight w:val="0"/>
          <w:marTop w:val="0"/>
          <w:marBottom w:val="0"/>
          <w:divBdr>
            <w:top w:val="none" w:sz="0" w:space="0" w:color="auto"/>
            <w:left w:val="none" w:sz="0" w:space="0" w:color="auto"/>
            <w:bottom w:val="none" w:sz="0" w:space="0" w:color="auto"/>
            <w:right w:val="none" w:sz="0" w:space="0" w:color="auto"/>
          </w:divBdr>
        </w:div>
        <w:div w:id="954366367">
          <w:marLeft w:val="640"/>
          <w:marRight w:val="0"/>
          <w:marTop w:val="0"/>
          <w:marBottom w:val="0"/>
          <w:divBdr>
            <w:top w:val="none" w:sz="0" w:space="0" w:color="auto"/>
            <w:left w:val="none" w:sz="0" w:space="0" w:color="auto"/>
            <w:bottom w:val="none" w:sz="0" w:space="0" w:color="auto"/>
            <w:right w:val="none" w:sz="0" w:space="0" w:color="auto"/>
          </w:divBdr>
        </w:div>
        <w:div w:id="1918442131">
          <w:marLeft w:val="640"/>
          <w:marRight w:val="0"/>
          <w:marTop w:val="0"/>
          <w:marBottom w:val="0"/>
          <w:divBdr>
            <w:top w:val="none" w:sz="0" w:space="0" w:color="auto"/>
            <w:left w:val="none" w:sz="0" w:space="0" w:color="auto"/>
            <w:bottom w:val="none" w:sz="0" w:space="0" w:color="auto"/>
            <w:right w:val="none" w:sz="0" w:space="0" w:color="auto"/>
          </w:divBdr>
        </w:div>
        <w:div w:id="321782607">
          <w:marLeft w:val="640"/>
          <w:marRight w:val="0"/>
          <w:marTop w:val="0"/>
          <w:marBottom w:val="0"/>
          <w:divBdr>
            <w:top w:val="none" w:sz="0" w:space="0" w:color="auto"/>
            <w:left w:val="none" w:sz="0" w:space="0" w:color="auto"/>
            <w:bottom w:val="none" w:sz="0" w:space="0" w:color="auto"/>
            <w:right w:val="none" w:sz="0" w:space="0" w:color="auto"/>
          </w:divBdr>
        </w:div>
        <w:div w:id="148716189">
          <w:marLeft w:val="640"/>
          <w:marRight w:val="0"/>
          <w:marTop w:val="0"/>
          <w:marBottom w:val="0"/>
          <w:divBdr>
            <w:top w:val="none" w:sz="0" w:space="0" w:color="auto"/>
            <w:left w:val="none" w:sz="0" w:space="0" w:color="auto"/>
            <w:bottom w:val="none" w:sz="0" w:space="0" w:color="auto"/>
            <w:right w:val="none" w:sz="0" w:space="0" w:color="auto"/>
          </w:divBdr>
        </w:div>
        <w:div w:id="984356030">
          <w:marLeft w:val="640"/>
          <w:marRight w:val="0"/>
          <w:marTop w:val="0"/>
          <w:marBottom w:val="0"/>
          <w:divBdr>
            <w:top w:val="none" w:sz="0" w:space="0" w:color="auto"/>
            <w:left w:val="none" w:sz="0" w:space="0" w:color="auto"/>
            <w:bottom w:val="none" w:sz="0" w:space="0" w:color="auto"/>
            <w:right w:val="none" w:sz="0" w:space="0" w:color="auto"/>
          </w:divBdr>
        </w:div>
        <w:div w:id="1385133689">
          <w:marLeft w:val="640"/>
          <w:marRight w:val="0"/>
          <w:marTop w:val="0"/>
          <w:marBottom w:val="0"/>
          <w:divBdr>
            <w:top w:val="none" w:sz="0" w:space="0" w:color="auto"/>
            <w:left w:val="none" w:sz="0" w:space="0" w:color="auto"/>
            <w:bottom w:val="none" w:sz="0" w:space="0" w:color="auto"/>
            <w:right w:val="none" w:sz="0" w:space="0" w:color="auto"/>
          </w:divBdr>
        </w:div>
        <w:div w:id="773130630">
          <w:marLeft w:val="640"/>
          <w:marRight w:val="0"/>
          <w:marTop w:val="0"/>
          <w:marBottom w:val="0"/>
          <w:divBdr>
            <w:top w:val="none" w:sz="0" w:space="0" w:color="auto"/>
            <w:left w:val="none" w:sz="0" w:space="0" w:color="auto"/>
            <w:bottom w:val="none" w:sz="0" w:space="0" w:color="auto"/>
            <w:right w:val="none" w:sz="0" w:space="0" w:color="auto"/>
          </w:divBdr>
        </w:div>
        <w:div w:id="1865365718">
          <w:marLeft w:val="640"/>
          <w:marRight w:val="0"/>
          <w:marTop w:val="0"/>
          <w:marBottom w:val="0"/>
          <w:divBdr>
            <w:top w:val="none" w:sz="0" w:space="0" w:color="auto"/>
            <w:left w:val="none" w:sz="0" w:space="0" w:color="auto"/>
            <w:bottom w:val="none" w:sz="0" w:space="0" w:color="auto"/>
            <w:right w:val="none" w:sz="0" w:space="0" w:color="auto"/>
          </w:divBdr>
        </w:div>
        <w:div w:id="263658650">
          <w:marLeft w:val="640"/>
          <w:marRight w:val="0"/>
          <w:marTop w:val="0"/>
          <w:marBottom w:val="0"/>
          <w:divBdr>
            <w:top w:val="none" w:sz="0" w:space="0" w:color="auto"/>
            <w:left w:val="none" w:sz="0" w:space="0" w:color="auto"/>
            <w:bottom w:val="none" w:sz="0" w:space="0" w:color="auto"/>
            <w:right w:val="none" w:sz="0" w:space="0" w:color="auto"/>
          </w:divBdr>
        </w:div>
        <w:div w:id="1170832731">
          <w:marLeft w:val="640"/>
          <w:marRight w:val="0"/>
          <w:marTop w:val="0"/>
          <w:marBottom w:val="0"/>
          <w:divBdr>
            <w:top w:val="none" w:sz="0" w:space="0" w:color="auto"/>
            <w:left w:val="none" w:sz="0" w:space="0" w:color="auto"/>
            <w:bottom w:val="none" w:sz="0" w:space="0" w:color="auto"/>
            <w:right w:val="none" w:sz="0" w:space="0" w:color="auto"/>
          </w:divBdr>
        </w:div>
        <w:div w:id="981152729">
          <w:marLeft w:val="640"/>
          <w:marRight w:val="0"/>
          <w:marTop w:val="0"/>
          <w:marBottom w:val="0"/>
          <w:divBdr>
            <w:top w:val="none" w:sz="0" w:space="0" w:color="auto"/>
            <w:left w:val="none" w:sz="0" w:space="0" w:color="auto"/>
            <w:bottom w:val="none" w:sz="0" w:space="0" w:color="auto"/>
            <w:right w:val="none" w:sz="0" w:space="0" w:color="auto"/>
          </w:divBdr>
        </w:div>
        <w:div w:id="695740623">
          <w:marLeft w:val="640"/>
          <w:marRight w:val="0"/>
          <w:marTop w:val="0"/>
          <w:marBottom w:val="0"/>
          <w:divBdr>
            <w:top w:val="none" w:sz="0" w:space="0" w:color="auto"/>
            <w:left w:val="none" w:sz="0" w:space="0" w:color="auto"/>
            <w:bottom w:val="none" w:sz="0" w:space="0" w:color="auto"/>
            <w:right w:val="none" w:sz="0" w:space="0" w:color="auto"/>
          </w:divBdr>
        </w:div>
        <w:div w:id="576790924">
          <w:marLeft w:val="640"/>
          <w:marRight w:val="0"/>
          <w:marTop w:val="0"/>
          <w:marBottom w:val="0"/>
          <w:divBdr>
            <w:top w:val="none" w:sz="0" w:space="0" w:color="auto"/>
            <w:left w:val="none" w:sz="0" w:space="0" w:color="auto"/>
            <w:bottom w:val="none" w:sz="0" w:space="0" w:color="auto"/>
            <w:right w:val="none" w:sz="0" w:space="0" w:color="auto"/>
          </w:divBdr>
        </w:div>
        <w:div w:id="203062410">
          <w:marLeft w:val="640"/>
          <w:marRight w:val="0"/>
          <w:marTop w:val="0"/>
          <w:marBottom w:val="0"/>
          <w:divBdr>
            <w:top w:val="none" w:sz="0" w:space="0" w:color="auto"/>
            <w:left w:val="none" w:sz="0" w:space="0" w:color="auto"/>
            <w:bottom w:val="none" w:sz="0" w:space="0" w:color="auto"/>
            <w:right w:val="none" w:sz="0" w:space="0" w:color="auto"/>
          </w:divBdr>
        </w:div>
        <w:div w:id="2044356184">
          <w:marLeft w:val="640"/>
          <w:marRight w:val="0"/>
          <w:marTop w:val="0"/>
          <w:marBottom w:val="0"/>
          <w:divBdr>
            <w:top w:val="none" w:sz="0" w:space="0" w:color="auto"/>
            <w:left w:val="none" w:sz="0" w:space="0" w:color="auto"/>
            <w:bottom w:val="none" w:sz="0" w:space="0" w:color="auto"/>
            <w:right w:val="none" w:sz="0" w:space="0" w:color="auto"/>
          </w:divBdr>
        </w:div>
        <w:div w:id="1417166236">
          <w:marLeft w:val="640"/>
          <w:marRight w:val="0"/>
          <w:marTop w:val="0"/>
          <w:marBottom w:val="0"/>
          <w:divBdr>
            <w:top w:val="none" w:sz="0" w:space="0" w:color="auto"/>
            <w:left w:val="none" w:sz="0" w:space="0" w:color="auto"/>
            <w:bottom w:val="none" w:sz="0" w:space="0" w:color="auto"/>
            <w:right w:val="none" w:sz="0" w:space="0" w:color="auto"/>
          </w:divBdr>
        </w:div>
        <w:div w:id="824781673">
          <w:marLeft w:val="640"/>
          <w:marRight w:val="0"/>
          <w:marTop w:val="0"/>
          <w:marBottom w:val="0"/>
          <w:divBdr>
            <w:top w:val="none" w:sz="0" w:space="0" w:color="auto"/>
            <w:left w:val="none" w:sz="0" w:space="0" w:color="auto"/>
            <w:bottom w:val="none" w:sz="0" w:space="0" w:color="auto"/>
            <w:right w:val="none" w:sz="0" w:space="0" w:color="auto"/>
          </w:divBdr>
        </w:div>
        <w:div w:id="1933470029">
          <w:marLeft w:val="640"/>
          <w:marRight w:val="0"/>
          <w:marTop w:val="0"/>
          <w:marBottom w:val="0"/>
          <w:divBdr>
            <w:top w:val="none" w:sz="0" w:space="0" w:color="auto"/>
            <w:left w:val="none" w:sz="0" w:space="0" w:color="auto"/>
            <w:bottom w:val="none" w:sz="0" w:space="0" w:color="auto"/>
            <w:right w:val="none" w:sz="0" w:space="0" w:color="auto"/>
          </w:divBdr>
        </w:div>
        <w:div w:id="1713655149">
          <w:marLeft w:val="640"/>
          <w:marRight w:val="0"/>
          <w:marTop w:val="0"/>
          <w:marBottom w:val="0"/>
          <w:divBdr>
            <w:top w:val="none" w:sz="0" w:space="0" w:color="auto"/>
            <w:left w:val="none" w:sz="0" w:space="0" w:color="auto"/>
            <w:bottom w:val="none" w:sz="0" w:space="0" w:color="auto"/>
            <w:right w:val="none" w:sz="0" w:space="0" w:color="auto"/>
          </w:divBdr>
        </w:div>
        <w:div w:id="2126850588">
          <w:marLeft w:val="640"/>
          <w:marRight w:val="0"/>
          <w:marTop w:val="0"/>
          <w:marBottom w:val="0"/>
          <w:divBdr>
            <w:top w:val="none" w:sz="0" w:space="0" w:color="auto"/>
            <w:left w:val="none" w:sz="0" w:space="0" w:color="auto"/>
            <w:bottom w:val="none" w:sz="0" w:space="0" w:color="auto"/>
            <w:right w:val="none" w:sz="0" w:space="0" w:color="auto"/>
          </w:divBdr>
        </w:div>
        <w:div w:id="1997151189">
          <w:marLeft w:val="640"/>
          <w:marRight w:val="0"/>
          <w:marTop w:val="0"/>
          <w:marBottom w:val="0"/>
          <w:divBdr>
            <w:top w:val="none" w:sz="0" w:space="0" w:color="auto"/>
            <w:left w:val="none" w:sz="0" w:space="0" w:color="auto"/>
            <w:bottom w:val="none" w:sz="0" w:space="0" w:color="auto"/>
            <w:right w:val="none" w:sz="0" w:space="0" w:color="auto"/>
          </w:divBdr>
        </w:div>
        <w:div w:id="1493570978">
          <w:marLeft w:val="640"/>
          <w:marRight w:val="0"/>
          <w:marTop w:val="0"/>
          <w:marBottom w:val="0"/>
          <w:divBdr>
            <w:top w:val="none" w:sz="0" w:space="0" w:color="auto"/>
            <w:left w:val="none" w:sz="0" w:space="0" w:color="auto"/>
            <w:bottom w:val="none" w:sz="0" w:space="0" w:color="auto"/>
            <w:right w:val="none" w:sz="0" w:space="0" w:color="auto"/>
          </w:divBdr>
        </w:div>
        <w:div w:id="1774397546">
          <w:marLeft w:val="640"/>
          <w:marRight w:val="0"/>
          <w:marTop w:val="0"/>
          <w:marBottom w:val="0"/>
          <w:divBdr>
            <w:top w:val="none" w:sz="0" w:space="0" w:color="auto"/>
            <w:left w:val="none" w:sz="0" w:space="0" w:color="auto"/>
            <w:bottom w:val="none" w:sz="0" w:space="0" w:color="auto"/>
            <w:right w:val="none" w:sz="0" w:space="0" w:color="auto"/>
          </w:divBdr>
        </w:div>
        <w:div w:id="241645740">
          <w:marLeft w:val="640"/>
          <w:marRight w:val="0"/>
          <w:marTop w:val="0"/>
          <w:marBottom w:val="0"/>
          <w:divBdr>
            <w:top w:val="none" w:sz="0" w:space="0" w:color="auto"/>
            <w:left w:val="none" w:sz="0" w:space="0" w:color="auto"/>
            <w:bottom w:val="none" w:sz="0" w:space="0" w:color="auto"/>
            <w:right w:val="none" w:sz="0" w:space="0" w:color="auto"/>
          </w:divBdr>
        </w:div>
        <w:div w:id="881944458">
          <w:marLeft w:val="640"/>
          <w:marRight w:val="0"/>
          <w:marTop w:val="0"/>
          <w:marBottom w:val="0"/>
          <w:divBdr>
            <w:top w:val="none" w:sz="0" w:space="0" w:color="auto"/>
            <w:left w:val="none" w:sz="0" w:space="0" w:color="auto"/>
            <w:bottom w:val="none" w:sz="0" w:space="0" w:color="auto"/>
            <w:right w:val="none" w:sz="0" w:space="0" w:color="auto"/>
          </w:divBdr>
        </w:div>
        <w:div w:id="1369527855">
          <w:marLeft w:val="640"/>
          <w:marRight w:val="0"/>
          <w:marTop w:val="0"/>
          <w:marBottom w:val="0"/>
          <w:divBdr>
            <w:top w:val="none" w:sz="0" w:space="0" w:color="auto"/>
            <w:left w:val="none" w:sz="0" w:space="0" w:color="auto"/>
            <w:bottom w:val="none" w:sz="0" w:space="0" w:color="auto"/>
            <w:right w:val="none" w:sz="0" w:space="0" w:color="auto"/>
          </w:divBdr>
        </w:div>
        <w:div w:id="2005742842">
          <w:marLeft w:val="640"/>
          <w:marRight w:val="0"/>
          <w:marTop w:val="0"/>
          <w:marBottom w:val="0"/>
          <w:divBdr>
            <w:top w:val="none" w:sz="0" w:space="0" w:color="auto"/>
            <w:left w:val="none" w:sz="0" w:space="0" w:color="auto"/>
            <w:bottom w:val="none" w:sz="0" w:space="0" w:color="auto"/>
            <w:right w:val="none" w:sz="0" w:space="0" w:color="auto"/>
          </w:divBdr>
        </w:div>
        <w:div w:id="1792239694">
          <w:marLeft w:val="640"/>
          <w:marRight w:val="0"/>
          <w:marTop w:val="0"/>
          <w:marBottom w:val="0"/>
          <w:divBdr>
            <w:top w:val="none" w:sz="0" w:space="0" w:color="auto"/>
            <w:left w:val="none" w:sz="0" w:space="0" w:color="auto"/>
            <w:bottom w:val="none" w:sz="0" w:space="0" w:color="auto"/>
            <w:right w:val="none" w:sz="0" w:space="0" w:color="auto"/>
          </w:divBdr>
        </w:div>
        <w:div w:id="789201901">
          <w:marLeft w:val="640"/>
          <w:marRight w:val="0"/>
          <w:marTop w:val="0"/>
          <w:marBottom w:val="0"/>
          <w:divBdr>
            <w:top w:val="none" w:sz="0" w:space="0" w:color="auto"/>
            <w:left w:val="none" w:sz="0" w:space="0" w:color="auto"/>
            <w:bottom w:val="none" w:sz="0" w:space="0" w:color="auto"/>
            <w:right w:val="none" w:sz="0" w:space="0" w:color="auto"/>
          </w:divBdr>
        </w:div>
        <w:div w:id="1847863106">
          <w:marLeft w:val="640"/>
          <w:marRight w:val="0"/>
          <w:marTop w:val="0"/>
          <w:marBottom w:val="0"/>
          <w:divBdr>
            <w:top w:val="none" w:sz="0" w:space="0" w:color="auto"/>
            <w:left w:val="none" w:sz="0" w:space="0" w:color="auto"/>
            <w:bottom w:val="none" w:sz="0" w:space="0" w:color="auto"/>
            <w:right w:val="none" w:sz="0" w:space="0" w:color="auto"/>
          </w:divBdr>
        </w:div>
        <w:div w:id="668365902">
          <w:marLeft w:val="640"/>
          <w:marRight w:val="0"/>
          <w:marTop w:val="0"/>
          <w:marBottom w:val="0"/>
          <w:divBdr>
            <w:top w:val="none" w:sz="0" w:space="0" w:color="auto"/>
            <w:left w:val="none" w:sz="0" w:space="0" w:color="auto"/>
            <w:bottom w:val="none" w:sz="0" w:space="0" w:color="auto"/>
            <w:right w:val="none" w:sz="0" w:space="0" w:color="auto"/>
          </w:divBdr>
        </w:div>
        <w:div w:id="116065733">
          <w:marLeft w:val="640"/>
          <w:marRight w:val="0"/>
          <w:marTop w:val="0"/>
          <w:marBottom w:val="0"/>
          <w:divBdr>
            <w:top w:val="none" w:sz="0" w:space="0" w:color="auto"/>
            <w:left w:val="none" w:sz="0" w:space="0" w:color="auto"/>
            <w:bottom w:val="none" w:sz="0" w:space="0" w:color="auto"/>
            <w:right w:val="none" w:sz="0" w:space="0" w:color="auto"/>
          </w:divBdr>
        </w:div>
        <w:div w:id="1730303463">
          <w:marLeft w:val="640"/>
          <w:marRight w:val="0"/>
          <w:marTop w:val="0"/>
          <w:marBottom w:val="0"/>
          <w:divBdr>
            <w:top w:val="none" w:sz="0" w:space="0" w:color="auto"/>
            <w:left w:val="none" w:sz="0" w:space="0" w:color="auto"/>
            <w:bottom w:val="none" w:sz="0" w:space="0" w:color="auto"/>
            <w:right w:val="none" w:sz="0" w:space="0" w:color="auto"/>
          </w:divBdr>
        </w:div>
        <w:div w:id="797528247">
          <w:marLeft w:val="640"/>
          <w:marRight w:val="0"/>
          <w:marTop w:val="0"/>
          <w:marBottom w:val="0"/>
          <w:divBdr>
            <w:top w:val="none" w:sz="0" w:space="0" w:color="auto"/>
            <w:left w:val="none" w:sz="0" w:space="0" w:color="auto"/>
            <w:bottom w:val="none" w:sz="0" w:space="0" w:color="auto"/>
            <w:right w:val="none" w:sz="0" w:space="0" w:color="auto"/>
          </w:divBdr>
        </w:div>
        <w:div w:id="271086055">
          <w:marLeft w:val="640"/>
          <w:marRight w:val="0"/>
          <w:marTop w:val="0"/>
          <w:marBottom w:val="0"/>
          <w:divBdr>
            <w:top w:val="none" w:sz="0" w:space="0" w:color="auto"/>
            <w:left w:val="none" w:sz="0" w:space="0" w:color="auto"/>
            <w:bottom w:val="none" w:sz="0" w:space="0" w:color="auto"/>
            <w:right w:val="none" w:sz="0" w:space="0" w:color="auto"/>
          </w:divBdr>
        </w:div>
        <w:div w:id="1362169686">
          <w:marLeft w:val="640"/>
          <w:marRight w:val="0"/>
          <w:marTop w:val="0"/>
          <w:marBottom w:val="0"/>
          <w:divBdr>
            <w:top w:val="none" w:sz="0" w:space="0" w:color="auto"/>
            <w:left w:val="none" w:sz="0" w:space="0" w:color="auto"/>
            <w:bottom w:val="none" w:sz="0" w:space="0" w:color="auto"/>
            <w:right w:val="none" w:sz="0" w:space="0" w:color="auto"/>
          </w:divBdr>
        </w:div>
        <w:div w:id="1783264832">
          <w:marLeft w:val="640"/>
          <w:marRight w:val="0"/>
          <w:marTop w:val="0"/>
          <w:marBottom w:val="0"/>
          <w:divBdr>
            <w:top w:val="none" w:sz="0" w:space="0" w:color="auto"/>
            <w:left w:val="none" w:sz="0" w:space="0" w:color="auto"/>
            <w:bottom w:val="none" w:sz="0" w:space="0" w:color="auto"/>
            <w:right w:val="none" w:sz="0" w:space="0" w:color="auto"/>
          </w:divBdr>
        </w:div>
        <w:div w:id="250235350">
          <w:marLeft w:val="640"/>
          <w:marRight w:val="0"/>
          <w:marTop w:val="0"/>
          <w:marBottom w:val="0"/>
          <w:divBdr>
            <w:top w:val="none" w:sz="0" w:space="0" w:color="auto"/>
            <w:left w:val="none" w:sz="0" w:space="0" w:color="auto"/>
            <w:bottom w:val="none" w:sz="0" w:space="0" w:color="auto"/>
            <w:right w:val="none" w:sz="0" w:space="0" w:color="auto"/>
          </w:divBdr>
        </w:div>
        <w:div w:id="1071078769">
          <w:marLeft w:val="640"/>
          <w:marRight w:val="0"/>
          <w:marTop w:val="0"/>
          <w:marBottom w:val="0"/>
          <w:divBdr>
            <w:top w:val="none" w:sz="0" w:space="0" w:color="auto"/>
            <w:left w:val="none" w:sz="0" w:space="0" w:color="auto"/>
            <w:bottom w:val="none" w:sz="0" w:space="0" w:color="auto"/>
            <w:right w:val="none" w:sz="0" w:space="0" w:color="auto"/>
          </w:divBdr>
        </w:div>
        <w:div w:id="1581596532">
          <w:marLeft w:val="640"/>
          <w:marRight w:val="0"/>
          <w:marTop w:val="0"/>
          <w:marBottom w:val="0"/>
          <w:divBdr>
            <w:top w:val="none" w:sz="0" w:space="0" w:color="auto"/>
            <w:left w:val="none" w:sz="0" w:space="0" w:color="auto"/>
            <w:bottom w:val="none" w:sz="0" w:space="0" w:color="auto"/>
            <w:right w:val="none" w:sz="0" w:space="0" w:color="auto"/>
          </w:divBdr>
        </w:div>
        <w:div w:id="1676498504">
          <w:marLeft w:val="640"/>
          <w:marRight w:val="0"/>
          <w:marTop w:val="0"/>
          <w:marBottom w:val="0"/>
          <w:divBdr>
            <w:top w:val="none" w:sz="0" w:space="0" w:color="auto"/>
            <w:left w:val="none" w:sz="0" w:space="0" w:color="auto"/>
            <w:bottom w:val="none" w:sz="0" w:space="0" w:color="auto"/>
            <w:right w:val="none" w:sz="0" w:space="0" w:color="auto"/>
          </w:divBdr>
        </w:div>
        <w:div w:id="784345128">
          <w:marLeft w:val="640"/>
          <w:marRight w:val="0"/>
          <w:marTop w:val="0"/>
          <w:marBottom w:val="0"/>
          <w:divBdr>
            <w:top w:val="none" w:sz="0" w:space="0" w:color="auto"/>
            <w:left w:val="none" w:sz="0" w:space="0" w:color="auto"/>
            <w:bottom w:val="none" w:sz="0" w:space="0" w:color="auto"/>
            <w:right w:val="none" w:sz="0" w:space="0" w:color="auto"/>
          </w:divBdr>
        </w:div>
        <w:div w:id="493183424">
          <w:marLeft w:val="640"/>
          <w:marRight w:val="0"/>
          <w:marTop w:val="0"/>
          <w:marBottom w:val="0"/>
          <w:divBdr>
            <w:top w:val="none" w:sz="0" w:space="0" w:color="auto"/>
            <w:left w:val="none" w:sz="0" w:space="0" w:color="auto"/>
            <w:bottom w:val="none" w:sz="0" w:space="0" w:color="auto"/>
            <w:right w:val="none" w:sz="0" w:space="0" w:color="auto"/>
          </w:divBdr>
        </w:div>
        <w:div w:id="364643066">
          <w:marLeft w:val="640"/>
          <w:marRight w:val="0"/>
          <w:marTop w:val="0"/>
          <w:marBottom w:val="0"/>
          <w:divBdr>
            <w:top w:val="none" w:sz="0" w:space="0" w:color="auto"/>
            <w:left w:val="none" w:sz="0" w:space="0" w:color="auto"/>
            <w:bottom w:val="none" w:sz="0" w:space="0" w:color="auto"/>
            <w:right w:val="none" w:sz="0" w:space="0" w:color="auto"/>
          </w:divBdr>
        </w:div>
        <w:div w:id="931864810">
          <w:marLeft w:val="640"/>
          <w:marRight w:val="0"/>
          <w:marTop w:val="0"/>
          <w:marBottom w:val="0"/>
          <w:divBdr>
            <w:top w:val="none" w:sz="0" w:space="0" w:color="auto"/>
            <w:left w:val="none" w:sz="0" w:space="0" w:color="auto"/>
            <w:bottom w:val="none" w:sz="0" w:space="0" w:color="auto"/>
            <w:right w:val="none" w:sz="0" w:space="0" w:color="auto"/>
          </w:divBdr>
        </w:div>
        <w:div w:id="1193304694">
          <w:marLeft w:val="640"/>
          <w:marRight w:val="0"/>
          <w:marTop w:val="0"/>
          <w:marBottom w:val="0"/>
          <w:divBdr>
            <w:top w:val="none" w:sz="0" w:space="0" w:color="auto"/>
            <w:left w:val="none" w:sz="0" w:space="0" w:color="auto"/>
            <w:bottom w:val="none" w:sz="0" w:space="0" w:color="auto"/>
            <w:right w:val="none" w:sz="0" w:space="0" w:color="auto"/>
          </w:divBdr>
        </w:div>
        <w:div w:id="1901556234">
          <w:marLeft w:val="640"/>
          <w:marRight w:val="0"/>
          <w:marTop w:val="0"/>
          <w:marBottom w:val="0"/>
          <w:divBdr>
            <w:top w:val="none" w:sz="0" w:space="0" w:color="auto"/>
            <w:left w:val="none" w:sz="0" w:space="0" w:color="auto"/>
            <w:bottom w:val="none" w:sz="0" w:space="0" w:color="auto"/>
            <w:right w:val="none" w:sz="0" w:space="0" w:color="auto"/>
          </w:divBdr>
        </w:div>
        <w:div w:id="44062677">
          <w:marLeft w:val="640"/>
          <w:marRight w:val="0"/>
          <w:marTop w:val="0"/>
          <w:marBottom w:val="0"/>
          <w:divBdr>
            <w:top w:val="none" w:sz="0" w:space="0" w:color="auto"/>
            <w:left w:val="none" w:sz="0" w:space="0" w:color="auto"/>
            <w:bottom w:val="none" w:sz="0" w:space="0" w:color="auto"/>
            <w:right w:val="none" w:sz="0" w:space="0" w:color="auto"/>
          </w:divBdr>
        </w:div>
        <w:div w:id="768819875">
          <w:marLeft w:val="640"/>
          <w:marRight w:val="0"/>
          <w:marTop w:val="0"/>
          <w:marBottom w:val="0"/>
          <w:divBdr>
            <w:top w:val="none" w:sz="0" w:space="0" w:color="auto"/>
            <w:left w:val="none" w:sz="0" w:space="0" w:color="auto"/>
            <w:bottom w:val="none" w:sz="0" w:space="0" w:color="auto"/>
            <w:right w:val="none" w:sz="0" w:space="0" w:color="auto"/>
          </w:divBdr>
        </w:div>
        <w:div w:id="1920359085">
          <w:marLeft w:val="640"/>
          <w:marRight w:val="0"/>
          <w:marTop w:val="0"/>
          <w:marBottom w:val="0"/>
          <w:divBdr>
            <w:top w:val="none" w:sz="0" w:space="0" w:color="auto"/>
            <w:left w:val="none" w:sz="0" w:space="0" w:color="auto"/>
            <w:bottom w:val="none" w:sz="0" w:space="0" w:color="auto"/>
            <w:right w:val="none" w:sz="0" w:space="0" w:color="auto"/>
          </w:divBdr>
        </w:div>
        <w:div w:id="808013975">
          <w:marLeft w:val="640"/>
          <w:marRight w:val="0"/>
          <w:marTop w:val="0"/>
          <w:marBottom w:val="0"/>
          <w:divBdr>
            <w:top w:val="none" w:sz="0" w:space="0" w:color="auto"/>
            <w:left w:val="none" w:sz="0" w:space="0" w:color="auto"/>
            <w:bottom w:val="none" w:sz="0" w:space="0" w:color="auto"/>
            <w:right w:val="none" w:sz="0" w:space="0" w:color="auto"/>
          </w:divBdr>
        </w:div>
        <w:div w:id="1305965266">
          <w:marLeft w:val="640"/>
          <w:marRight w:val="0"/>
          <w:marTop w:val="0"/>
          <w:marBottom w:val="0"/>
          <w:divBdr>
            <w:top w:val="none" w:sz="0" w:space="0" w:color="auto"/>
            <w:left w:val="none" w:sz="0" w:space="0" w:color="auto"/>
            <w:bottom w:val="none" w:sz="0" w:space="0" w:color="auto"/>
            <w:right w:val="none" w:sz="0" w:space="0" w:color="auto"/>
          </w:divBdr>
        </w:div>
      </w:divsChild>
    </w:div>
    <w:div w:id="121308405">
      <w:bodyDiv w:val="1"/>
      <w:marLeft w:val="0"/>
      <w:marRight w:val="0"/>
      <w:marTop w:val="0"/>
      <w:marBottom w:val="0"/>
      <w:divBdr>
        <w:top w:val="none" w:sz="0" w:space="0" w:color="auto"/>
        <w:left w:val="none" w:sz="0" w:space="0" w:color="auto"/>
        <w:bottom w:val="none" w:sz="0" w:space="0" w:color="auto"/>
        <w:right w:val="none" w:sz="0" w:space="0" w:color="auto"/>
      </w:divBdr>
      <w:divsChild>
        <w:div w:id="1045636374">
          <w:marLeft w:val="640"/>
          <w:marRight w:val="0"/>
          <w:marTop w:val="0"/>
          <w:marBottom w:val="0"/>
          <w:divBdr>
            <w:top w:val="none" w:sz="0" w:space="0" w:color="auto"/>
            <w:left w:val="none" w:sz="0" w:space="0" w:color="auto"/>
            <w:bottom w:val="none" w:sz="0" w:space="0" w:color="auto"/>
            <w:right w:val="none" w:sz="0" w:space="0" w:color="auto"/>
          </w:divBdr>
        </w:div>
        <w:div w:id="1043946012">
          <w:marLeft w:val="640"/>
          <w:marRight w:val="0"/>
          <w:marTop w:val="0"/>
          <w:marBottom w:val="0"/>
          <w:divBdr>
            <w:top w:val="none" w:sz="0" w:space="0" w:color="auto"/>
            <w:left w:val="none" w:sz="0" w:space="0" w:color="auto"/>
            <w:bottom w:val="none" w:sz="0" w:space="0" w:color="auto"/>
            <w:right w:val="none" w:sz="0" w:space="0" w:color="auto"/>
          </w:divBdr>
        </w:div>
        <w:div w:id="1961639915">
          <w:marLeft w:val="640"/>
          <w:marRight w:val="0"/>
          <w:marTop w:val="0"/>
          <w:marBottom w:val="0"/>
          <w:divBdr>
            <w:top w:val="none" w:sz="0" w:space="0" w:color="auto"/>
            <w:left w:val="none" w:sz="0" w:space="0" w:color="auto"/>
            <w:bottom w:val="none" w:sz="0" w:space="0" w:color="auto"/>
            <w:right w:val="none" w:sz="0" w:space="0" w:color="auto"/>
          </w:divBdr>
        </w:div>
        <w:div w:id="643241653">
          <w:marLeft w:val="640"/>
          <w:marRight w:val="0"/>
          <w:marTop w:val="0"/>
          <w:marBottom w:val="0"/>
          <w:divBdr>
            <w:top w:val="none" w:sz="0" w:space="0" w:color="auto"/>
            <w:left w:val="none" w:sz="0" w:space="0" w:color="auto"/>
            <w:bottom w:val="none" w:sz="0" w:space="0" w:color="auto"/>
            <w:right w:val="none" w:sz="0" w:space="0" w:color="auto"/>
          </w:divBdr>
        </w:div>
        <w:div w:id="829951517">
          <w:marLeft w:val="640"/>
          <w:marRight w:val="0"/>
          <w:marTop w:val="0"/>
          <w:marBottom w:val="0"/>
          <w:divBdr>
            <w:top w:val="none" w:sz="0" w:space="0" w:color="auto"/>
            <w:left w:val="none" w:sz="0" w:space="0" w:color="auto"/>
            <w:bottom w:val="none" w:sz="0" w:space="0" w:color="auto"/>
            <w:right w:val="none" w:sz="0" w:space="0" w:color="auto"/>
          </w:divBdr>
        </w:div>
        <w:div w:id="2064596496">
          <w:marLeft w:val="640"/>
          <w:marRight w:val="0"/>
          <w:marTop w:val="0"/>
          <w:marBottom w:val="0"/>
          <w:divBdr>
            <w:top w:val="none" w:sz="0" w:space="0" w:color="auto"/>
            <w:left w:val="none" w:sz="0" w:space="0" w:color="auto"/>
            <w:bottom w:val="none" w:sz="0" w:space="0" w:color="auto"/>
            <w:right w:val="none" w:sz="0" w:space="0" w:color="auto"/>
          </w:divBdr>
        </w:div>
        <w:div w:id="420566567">
          <w:marLeft w:val="640"/>
          <w:marRight w:val="0"/>
          <w:marTop w:val="0"/>
          <w:marBottom w:val="0"/>
          <w:divBdr>
            <w:top w:val="none" w:sz="0" w:space="0" w:color="auto"/>
            <w:left w:val="none" w:sz="0" w:space="0" w:color="auto"/>
            <w:bottom w:val="none" w:sz="0" w:space="0" w:color="auto"/>
            <w:right w:val="none" w:sz="0" w:space="0" w:color="auto"/>
          </w:divBdr>
        </w:div>
        <w:div w:id="1024095384">
          <w:marLeft w:val="640"/>
          <w:marRight w:val="0"/>
          <w:marTop w:val="0"/>
          <w:marBottom w:val="0"/>
          <w:divBdr>
            <w:top w:val="none" w:sz="0" w:space="0" w:color="auto"/>
            <w:left w:val="none" w:sz="0" w:space="0" w:color="auto"/>
            <w:bottom w:val="none" w:sz="0" w:space="0" w:color="auto"/>
            <w:right w:val="none" w:sz="0" w:space="0" w:color="auto"/>
          </w:divBdr>
        </w:div>
        <w:div w:id="298607865">
          <w:marLeft w:val="640"/>
          <w:marRight w:val="0"/>
          <w:marTop w:val="0"/>
          <w:marBottom w:val="0"/>
          <w:divBdr>
            <w:top w:val="none" w:sz="0" w:space="0" w:color="auto"/>
            <w:left w:val="none" w:sz="0" w:space="0" w:color="auto"/>
            <w:bottom w:val="none" w:sz="0" w:space="0" w:color="auto"/>
            <w:right w:val="none" w:sz="0" w:space="0" w:color="auto"/>
          </w:divBdr>
        </w:div>
        <w:div w:id="1203514554">
          <w:marLeft w:val="640"/>
          <w:marRight w:val="0"/>
          <w:marTop w:val="0"/>
          <w:marBottom w:val="0"/>
          <w:divBdr>
            <w:top w:val="none" w:sz="0" w:space="0" w:color="auto"/>
            <w:left w:val="none" w:sz="0" w:space="0" w:color="auto"/>
            <w:bottom w:val="none" w:sz="0" w:space="0" w:color="auto"/>
            <w:right w:val="none" w:sz="0" w:space="0" w:color="auto"/>
          </w:divBdr>
        </w:div>
        <w:div w:id="2057583496">
          <w:marLeft w:val="640"/>
          <w:marRight w:val="0"/>
          <w:marTop w:val="0"/>
          <w:marBottom w:val="0"/>
          <w:divBdr>
            <w:top w:val="none" w:sz="0" w:space="0" w:color="auto"/>
            <w:left w:val="none" w:sz="0" w:space="0" w:color="auto"/>
            <w:bottom w:val="none" w:sz="0" w:space="0" w:color="auto"/>
            <w:right w:val="none" w:sz="0" w:space="0" w:color="auto"/>
          </w:divBdr>
        </w:div>
        <w:div w:id="1988509906">
          <w:marLeft w:val="640"/>
          <w:marRight w:val="0"/>
          <w:marTop w:val="0"/>
          <w:marBottom w:val="0"/>
          <w:divBdr>
            <w:top w:val="none" w:sz="0" w:space="0" w:color="auto"/>
            <w:left w:val="none" w:sz="0" w:space="0" w:color="auto"/>
            <w:bottom w:val="none" w:sz="0" w:space="0" w:color="auto"/>
            <w:right w:val="none" w:sz="0" w:space="0" w:color="auto"/>
          </w:divBdr>
        </w:div>
        <w:div w:id="1121219706">
          <w:marLeft w:val="640"/>
          <w:marRight w:val="0"/>
          <w:marTop w:val="0"/>
          <w:marBottom w:val="0"/>
          <w:divBdr>
            <w:top w:val="none" w:sz="0" w:space="0" w:color="auto"/>
            <w:left w:val="none" w:sz="0" w:space="0" w:color="auto"/>
            <w:bottom w:val="none" w:sz="0" w:space="0" w:color="auto"/>
            <w:right w:val="none" w:sz="0" w:space="0" w:color="auto"/>
          </w:divBdr>
        </w:div>
        <w:div w:id="578489483">
          <w:marLeft w:val="640"/>
          <w:marRight w:val="0"/>
          <w:marTop w:val="0"/>
          <w:marBottom w:val="0"/>
          <w:divBdr>
            <w:top w:val="none" w:sz="0" w:space="0" w:color="auto"/>
            <w:left w:val="none" w:sz="0" w:space="0" w:color="auto"/>
            <w:bottom w:val="none" w:sz="0" w:space="0" w:color="auto"/>
            <w:right w:val="none" w:sz="0" w:space="0" w:color="auto"/>
          </w:divBdr>
        </w:div>
        <w:div w:id="1022702338">
          <w:marLeft w:val="640"/>
          <w:marRight w:val="0"/>
          <w:marTop w:val="0"/>
          <w:marBottom w:val="0"/>
          <w:divBdr>
            <w:top w:val="none" w:sz="0" w:space="0" w:color="auto"/>
            <w:left w:val="none" w:sz="0" w:space="0" w:color="auto"/>
            <w:bottom w:val="none" w:sz="0" w:space="0" w:color="auto"/>
            <w:right w:val="none" w:sz="0" w:space="0" w:color="auto"/>
          </w:divBdr>
        </w:div>
        <w:div w:id="1625310705">
          <w:marLeft w:val="640"/>
          <w:marRight w:val="0"/>
          <w:marTop w:val="0"/>
          <w:marBottom w:val="0"/>
          <w:divBdr>
            <w:top w:val="none" w:sz="0" w:space="0" w:color="auto"/>
            <w:left w:val="none" w:sz="0" w:space="0" w:color="auto"/>
            <w:bottom w:val="none" w:sz="0" w:space="0" w:color="auto"/>
            <w:right w:val="none" w:sz="0" w:space="0" w:color="auto"/>
          </w:divBdr>
        </w:div>
        <w:div w:id="1213887505">
          <w:marLeft w:val="640"/>
          <w:marRight w:val="0"/>
          <w:marTop w:val="0"/>
          <w:marBottom w:val="0"/>
          <w:divBdr>
            <w:top w:val="none" w:sz="0" w:space="0" w:color="auto"/>
            <w:left w:val="none" w:sz="0" w:space="0" w:color="auto"/>
            <w:bottom w:val="none" w:sz="0" w:space="0" w:color="auto"/>
            <w:right w:val="none" w:sz="0" w:space="0" w:color="auto"/>
          </w:divBdr>
        </w:div>
        <w:div w:id="1553225077">
          <w:marLeft w:val="640"/>
          <w:marRight w:val="0"/>
          <w:marTop w:val="0"/>
          <w:marBottom w:val="0"/>
          <w:divBdr>
            <w:top w:val="none" w:sz="0" w:space="0" w:color="auto"/>
            <w:left w:val="none" w:sz="0" w:space="0" w:color="auto"/>
            <w:bottom w:val="none" w:sz="0" w:space="0" w:color="auto"/>
            <w:right w:val="none" w:sz="0" w:space="0" w:color="auto"/>
          </w:divBdr>
        </w:div>
        <w:div w:id="11230355">
          <w:marLeft w:val="640"/>
          <w:marRight w:val="0"/>
          <w:marTop w:val="0"/>
          <w:marBottom w:val="0"/>
          <w:divBdr>
            <w:top w:val="none" w:sz="0" w:space="0" w:color="auto"/>
            <w:left w:val="none" w:sz="0" w:space="0" w:color="auto"/>
            <w:bottom w:val="none" w:sz="0" w:space="0" w:color="auto"/>
            <w:right w:val="none" w:sz="0" w:space="0" w:color="auto"/>
          </w:divBdr>
        </w:div>
        <w:div w:id="628824830">
          <w:marLeft w:val="640"/>
          <w:marRight w:val="0"/>
          <w:marTop w:val="0"/>
          <w:marBottom w:val="0"/>
          <w:divBdr>
            <w:top w:val="none" w:sz="0" w:space="0" w:color="auto"/>
            <w:left w:val="none" w:sz="0" w:space="0" w:color="auto"/>
            <w:bottom w:val="none" w:sz="0" w:space="0" w:color="auto"/>
            <w:right w:val="none" w:sz="0" w:space="0" w:color="auto"/>
          </w:divBdr>
        </w:div>
        <w:div w:id="66611693">
          <w:marLeft w:val="640"/>
          <w:marRight w:val="0"/>
          <w:marTop w:val="0"/>
          <w:marBottom w:val="0"/>
          <w:divBdr>
            <w:top w:val="none" w:sz="0" w:space="0" w:color="auto"/>
            <w:left w:val="none" w:sz="0" w:space="0" w:color="auto"/>
            <w:bottom w:val="none" w:sz="0" w:space="0" w:color="auto"/>
            <w:right w:val="none" w:sz="0" w:space="0" w:color="auto"/>
          </w:divBdr>
        </w:div>
        <w:div w:id="1419016794">
          <w:marLeft w:val="640"/>
          <w:marRight w:val="0"/>
          <w:marTop w:val="0"/>
          <w:marBottom w:val="0"/>
          <w:divBdr>
            <w:top w:val="none" w:sz="0" w:space="0" w:color="auto"/>
            <w:left w:val="none" w:sz="0" w:space="0" w:color="auto"/>
            <w:bottom w:val="none" w:sz="0" w:space="0" w:color="auto"/>
            <w:right w:val="none" w:sz="0" w:space="0" w:color="auto"/>
          </w:divBdr>
        </w:div>
        <w:div w:id="127210938">
          <w:marLeft w:val="640"/>
          <w:marRight w:val="0"/>
          <w:marTop w:val="0"/>
          <w:marBottom w:val="0"/>
          <w:divBdr>
            <w:top w:val="none" w:sz="0" w:space="0" w:color="auto"/>
            <w:left w:val="none" w:sz="0" w:space="0" w:color="auto"/>
            <w:bottom w:val="none" w:sz="0" w:space="0" w:color="auto"/>
            <w:right w:val="none" w:sz="0" w:space="0" w:color="auto"/>
          </w:divBdr>
        </w:div>
        <w:div w:id="284235511">
          <w:marLeft w:val="640"/>
          <w:marRight w:val="0"/>
          <w:marTop w:val="0"/>
          <w:marBottom w:val="0"/>
          <w:divBdr>
            <w:top w:val="none" w:sz="0" w:space="0" w:color="auto"/>
            <w:left w:val="none" w:sz="0" w:space="0" w:color="auto"/>
            <w:bottom w:val="none" w:sz="0" w:space="0" w:color="auto"/>
            <w:right w:val="none" w:sz="0" w:space="0" w:color="auto"/>
          </w:divBdr>
        </w:div>
        <w:div w:id="137191496">
          <w:marLeft w:val="640"/>
          <w:marRight w:val="0"/>
          <w:marTop w:val="0"/>
          <w:marBottom w:val="0"/>
          <w:divBdr>
            <w:top w:val="none" w:sz="0" w:space="0" w:color="auto"/>
            <w:left w:val="none" w:sz="0" w:space="0" w:color="auto"/>
            <w:bottom w:val="none" w:sz="0" w:space="0" w:color="auto"/>
            <w:right w:val="none" w:sz="0" w:space="0" w:color="auto"/>
          </w:divBdr>
        </w:div>
        <w:div w:id="1305041340">
          <w:marLeft w:val="640"/>
          <w:marRight w:val="0"/>
          <w:marTop w:val="0"/>
          <w:marBottom w:val="0"/>
          <w:divBdr>
            <w:top w:val="none" w:sz="0" w:space="0" w:color="auto"/>
            <w:left w:val="none" w:sz="0" w:space="0" w:color="auto"/>
            <w:bottom w:val="none" w:sz="0" w:space="0" w:color="auto"/>
            <w:right w:val="none" w:sz="0" w:space="0" w:color="auto"/>
          </w:divBdr>
        </w:div>
        <w:div w:id="290671037">
          <w:marLeft w:val="640"/>
          <w:marRight w:val="0"/>
          <w:marTop w:val="0"/>
          <w:marBottom w:val="0"/>
          <w:divBdr>
            <w:top w:val="none" w:sz="0" w:space="0" w:color="auto"/>
            <w:left w:val="none" w:sz="0" w:space="0" w:color="auto"/>
            <w:bottom w:val="none" w:sz="0" w:space="0" w:color="auto"/>
            <w:right w:val="none" w:sz="0" w:space="0" w:color="auto"/>
          </w:divBdr>
        </w:div>
        <w:div w:id="71589784">
          <w:marLeft w:val="640"/>
          <w:marRight w:val="0"/>
          <w:marTop w:val="0"/>
          <w:marBottom w:val="0"/>
          <w:divBdr>
            <w:top w:val="none" w:sz="0" w:space="0" w:color="auto"/>
            <w:left w:val="none" w:sz="0" w:space="0" w:color="auto"/>
            <w:bottom w:val="none" w:sz="0" w:space="0" w:color="auto"/>
            <w:right w:val="none" w:sz="0" w:space="0" w:color="auto"/>
          </w:divBdr>
        </w:div>
        <w:div w:id="1816336745">
          <w:marLeft w:val="640"/>
          <w:marRight w:val="0"/>
          <w:marTop w:val="0"/>
          <w:marBottom w:val="0"/>
          <w:divBdr>
            <w:top w:val="none" w:sz="0" w:space="0" w:color="auto"/>
            <w:left w:val="none" w:sz="0" w:space="0" w:color="auto"/>
            <w:bottom w:val="none" w:sz="0" w:space="0" w:color="auto"/>
            <w:right w:val="none" w:sz="0" w:space="0" w:color="auto"/>
          </w:divBdr>
        </w:div>
        <w:div w:id="1773865001">
          <w:marLeft w:val="640"/>
          <w:marRight w:val="0"/>
          <w:marTop w:val="0"/>
          <w:marBottom w:val="0"/>
          <w:divBdr>
            <w:top w:val="none" w:sz="0" w:space="0" w:color="auto"/>
            <w:left w:val="none" w:sz="0" w:space="0" w:color="auto"/>
            <w:bottom w:val="none" w:sz="0" w:space="0" w:color="auto"/>
            <w:right w:val="none" w:sz="0" w:space="0" w:color="auto"/>
          </w:divBdr>
        </w:div>
        <w:div w:id="501969543">
          <w:marLeft w:val="640"/>
          <w:marRight w:val="0"/>
          <w:marTop w:val="0"/>
          <w:marBottom w:val="0"/>
          <w:divBdr>
            <w:top w:val="none" w:sz="0" w:space="0" w:color="auto"/>
            <w:left w:val="none" w:sz="0" w:space="0" w:color="auto"/>
            <w:bottom w:val="none" w:sz="0" w:space="0" w:color="auto"/>
            <w:right w:val="none" w:sz="0" w:space="0" w:color="auto"/>
          </w:divBdr>
        </w:div>
        <w:div w:id="1045252595">
          <w:marLeft w:val="640"/>
          <w:marRight w:val="0"/>
          <w:marTop w:val="0"/>
          <w:marBottom w:val="0"/>
          <w:divBdr>
            <w:top w:val="none" w:sz="0" w:space="0" w:color="auto"/>
            <w:left w:val="none" w:sz="0" w:space="0" w:color="auto"/>
            <w:bottom w:val="none" w:sz="0" w:space="0" w:color="auto"/>
            <w:right w:val="none" w:sz="0" w:space="0" w:color="auto"/>
          </w:divBdr>
        </w:div>
        <w:div w:id="143401936">
          <w:marLeft w:val="640"/>
          <w:marRight w:val="0"/>
          <w:marTop w:val="0"/>
          <w:marBottom w:val="0"/>
          <w:divBdr>
            <w:top w:val="none" w:sz="0" w:space="0" w:color="auto"/>
            <w:left w:val="none" w:sz="0" w:space="0" w:color="auto"/>
            <w:bottom w:val="none" w:sz="0" w:space="0" w:color="auto"/>
            <w:right w:val="none" w:sz="0" w:space="0" w:color="auto"/>
          </w:divBdr>
        </w:div>
        <w:div w:id="1841239639">
          <w:marLeft w:val="640"/>
          <w:marRight w:val="0"/>
          <w:marTop w:val="0"/>
          <w:marBottom w:val="0"/>
          <w:divBdr>
            <w:top w:val="none" w:sz="0" w:space="0" w:color="auto"/>
            <w:left w:val="none" w:sz="0" w:space="0" w:color="auto"/>
            <w:bottom w:val="none" w:sz="0" w:space="0" w:color="auto"/>
            <w:right w:val="none" w:sz="0" w:space="0" w:color="auto"/>
          </w:divBdr>
        </w:div>
        <w:div w:id="562644936">
          <w:marLeft w:val="640"/>
          <w:marRight w:val="0"/>
          <w:marTop w:val="0"/>
          <w:marBottom w:val="0"/>
          <w:divBdr>
            <w:top w:val="none" w:sz="0" w:space="0" w:color="auto"/>
            <w:left w:val="none" w:sz="0" w:space="0" w:color="auto"/>
            <w:bottom w:val="none" w:sz="0" w:space="0" w:color="auto"/>
            <w:right w:val="none" w:sz="0" w:space="0" w:color="auto"/>
          </w:divBdr>
        </w:div>
        <w:div w:id="1701929361">
          <w:marLeft w:val="640"/>
          <w:marRight w:val="0"/>
          <w:marTop w:val="0"/>
          <w:marBottom w:val="0"/>
          <w:divBdr>
            <w:top w:val="none" w:sz="0" w:space="0" w:color="auto"/>
            <w:left w:val="none" w:sz="0" w:space="0" w:color="auto"/>
            <w:bottom w:val="none" w:sz="0" w:space="0" w:color="auto"/>
            <w:right w:val="none" w:sz="0" w:space="0" w:color="auto"/>
          </w:divBdr>
        </w:div>
        <w:div w:id="324675666">
          <w:marLeft w:val="640"/>
          <w:marRight w:val="0"/>
          <w:marTop w:val="0"/>
          <w:marBottom w:val="0"/>
          <w:divBdr>
            <w:top w:val="none" w:sz="0" w:space="0" w:color="auto"/>
            <w:left w:val="none" w:sz="0" w:space="0" w:color="auto"/>
            <w:bottom w:val="none" w:sz="0" w:space="0" w:color="auto"/>
            <w:right w:val="none" w:sz="0" w:space="0" w:color="auto"/>
          </w:divBdr>
        </w:div>
        <w:div w:id="1879471946">
          <w:marLeft w:val="640"/>
          <w:marRight w:val="0"/>
          <w:marTop w:val="0"/>
          <w:marBottom w:val="0"/>
          <w:divBdr>
            <w:top w:val="none" w:sz="0" w:space="0" w:color="auto"/>
            <w:left w:val="none" w:sz="0" w:space="0" w:color="auto"/>
            <w:bottom w:val="none" w:sz="0" w:space="0" w:color="auto"/>
            <w:right w:val="none" w:sz="0" w:space="0" w:color="auto"/>
          </w:divBdr>
        </w:div>
        <w:div w:id="1843398498">
          <w:marLeft w:val="640"/>
          <w:marRight w:val="0"/>
          <w:marTop w:val="0"/>
          <w:marBottom w:val="0"/>
          <w:divBdr>
            <w:top w:val="none" w:sz="0" w:space="0" w:color="auto"/>
            <w:left w:val="none" w:sz="0" w:space="0" w:color="auto"/>
            <w:bottom w:val="none" w:sz="0" w:space="0" w:color="auto"/>
            <w:right w:val="none" w:sz="0" w:space="0" w:color="auto"/>
          </w:divBdr>
        </w:div>
        <w:div w:id="1231578402">
          <w:marLeft w:val="640"/>
          <w:marRight w:val="0"/>
          <w:marTop w:val="0"/>
          <w:marBottom w:val="0"/>
          <w:divBdr>
            <w:top w:val="none" w:sz="0" w:space="0" w:color="auto"/>
            <w:left w:val="none" w:sz="0" w:space="0" w:color="auto"/>
            <w:bottom w:val="none" w:sz="0" w:space="0" w:color="auto"/>
            <w:right w:val="none" w:sz="0" w:space="0" w:color="auto"/>
          </w:divBdr>
        </w:div>
        <w:div w:id="1993365431">
          <w:marLeft w:val="640"/>
          <w:marRight w:val="0"/>
          <w:marTop w:val="0"/>
          <w:marBottom w:val="0"/>
          <w:divBdr>
            <w:top w:val="none" w:sz="0" w:space="0" w:color="auto"/>
            <w:left w:val="none" w:sz="0" w:space="0" w:color="auto"/>
            <w:bottom w:val="none" w:sz="0" w:space="0" w:color="auto"/>
            <w:right w:val="none" w:sz="0" w:space="0" w:color="auto"/>
          </w:divBdr>
        </w:div>
        <w:div w:id="867524187">
          <w:marLeft w:val="640"/>
          <w:marRight w:val="0"/>
          <w:marTop w:val="0"/>
          <w:marBottom w:val="0"/>
          <w:divBdr>
            <w:top w:val="none" w:sz="0" w:space="0" w:color="auto"/>
            <w:left w:val="none" w:sz="0" w:space="0" w:color="auto"/>
            <w:bottom w:val="none" w:sz="0" w:space="0" w:color="auto"/>
            <w:right w:val="none" w:sz="0" w:space="0" w:color="auto"/>
          </w:divBdr>
        </w:div>
        <w:div w:id="2082943807">
          <w:marLeft w:val="640"/>
          <w:marRight w:val="0"/>
          <w:marTop w:val="0"/>
          <w:marBottom w:val="0"/>
          <w:divBdr>
            <w:top w:val="none" w:sz="0" w:space="0" w:color="auto"/>
            <w:left w:val="none" w:sz="0" w:space="0" w:color="auto"/>
            <w:bottom w:val="none" w:sz="0" w:space="0" w:color="auto"/>
            <w:right w:val="none" w:sz="0" w:space="0" w:color="auto"/>
          </w:divBdr>
        </w:div>
        <w:div w:id="331184130">
          <w:marLeft w:val="640"/>
          <w:marRight w:val="0"/>
          <w:marTop w:val="0"/>
          <w:marBottom w:val="0"/>
          <w:divBdr>
            <w:top w:val="none" w:sz="0" w:space="0" w:color="auto"/>
            <w:left w:val="none" w:sz="0" w:space="0" w:color="auto"/>
            <w:bottom w:val="none" w:sz="0" w:space="0" w:color="auto"/>
            <w:right w:val="none" w:sz="0" w:space="0" w:color="auto"/>
          </w:divBdr>
        </w:div>
        <w:div w:id="122238337">
          <w:marLeft w:val="640"/>
          <w:marRight w:val="0"/>
          <w:marTop w:val="0"/>
          <w:marBottom w:val="0"/>
          <w:divBdr>
            <w:top w:val="none" w:sz="0" w:space="0" w:color="auto"/>
            <w:left w:val="none" w:sz="0" w:space="0" w:color="auto"/>
            <w:bottom w:val="none" w:sz="0" w:space="0" w:color="auto"/>
            <w:right w:val="none" w:sz="0" w:space="0" w:color="auto"/>
          </w:divBdr>
        </w:div>
        <w:div w:id="568686562">
          <w:marLeft w:val="640"/>
          <w:marRight w:val="0"/>
          <w:marTop w:val="0"/>
          <w:marBottom w:val="0"/>
          <w:divBdr>
            <w:top w:val="none" w:sz="0" w:space="0" w:color="auto"/>
            <w:left w:val="none" w:sz="0" w:space="0" w:color="auto"/>
            <w:bottom w:val="none" w:sz="0" w:space="0" w:color="auto"/>
            <w:right w:val="none" w:sz="0" w:space="0" w:color="auto"/>
          </w:divBdr>
        </w:div>
        <w:div w:id="1055857656">
          <w:marLeft w:val="640"/>
          <w:marRight w:val="0"/>
          <w:marTop w:val="0"/>
          <w:marBottom w:val="0"/>
          <w:divBdr>
            <w:top w:val="none" w:sz="0" w:space="0" w:color="auto"/>
            <w:left w:val="none" w:sz="0" w:space="0" w:color="auto"/>
            <w:bottom w:val="none" w:sz="0" w:space="0" w:color="auto"/>
            <w:right w:val="none" w:sz="0" w:space="0" w:color="auto"/>
          </w:divBdr>
        </w:div>
        <w:div w:id="78987594">
          <w:marLeft w:val="640"/>
          <w:marRight w:val="0"/>
          <w:marTop w:val="0"/>
          <w:marBottom w:val="0"/>
          <w:divBdr>
            <w:top w:val="none" w:sz="0" w:space="0" w:color="auto"/>
            <w:left w:val="none" w:sz="0" w:space="0" w:color="auto"/>
            <w:bottom w:val="none" w:sz="0" w:space="0" w:color="auto"/>
            <w:right w:val="none" w:sz="0" w:space="0" w:color="auto"/>
          </w:divBdr>
        </w:div>
        <w:div w:id="1349796430">
          <w:marLeft w:val="640"/>
          <w:marRight w:val="0"/>
          <w:marTop w:val="0"/>
          <w:marBottom w:val="0"/>
          <w:divBdr>
            <w:top w:val="none" w:sz="0" w:space="0" w:color="auto"/>
            <w:left w:val="none" w:sz="0" w:space="0" w:color="auto"/>
            <w:bottom w:val="none" w:sz="0" w:space="0" w:color="auto"/>
            <w:right w:val="none" w:sz="0" w:space="0" w:color="auto"/>
          </w:divBdr>
        </w:div>
        <w:div w:id="962076305">
          <w:marLeft w:val="640"/>
          <w:marRight w:val="0"/>
          <w:marTop w:val="0"/>
          <w:marBottom w:val="0"/>
          <w:divBdr>
            <w:top w:val="none" w:sz="0" w:space="0" w:color="auto"/>
            <w:left w:val="none" w:sz="0" w:space="0" w:color="auto"/>
            <w:bottom w:val="none" w:sz="0" w:space="0" w:color="auto"/>
            <w:right w:val="none" w:sz="0" w:space="0" w:color="auto"/>
          </w:divBdr>
        </w:div>
        <w:div w:id="1070926785">
          <w:marLeft w:val="640"/>
          <w:marRight w:val="0"/>
          <w:marTop w:val="0"/>
          <w:marBottom w:val="0"/>
          <w:divBdr>
            <w:top w:val="none" w:sz="0" w:space="0" w:color="auto"/>
            <w:left w:val="none" w:sz="0" w:space="0" w:color="auto"/>
            <w:bottom w:val="none" w:sz="0" w:space="0" w:color="auto"/>
            <w:right w:val="none" w:sz="0" w:space="0" w:color="auto"/>
          </w:divBdr>
        </w:div>
        <w:div w:id="1879202916">
          <w:marLeft w:val="640"/>
          <w:marRight w:val="0"/>
          <w:marTop w:val="0"/>
          <w:marBottom w:val="0"/>
          <w:divBdr>
            <w:top w:val="none" w:sz="0" w:space="0" w:color="auto"/>
            <w:left w:val="none" w:sz="0" w:space="0" w:color="auto"/>
            <w:bottom w:val="none" w:sz="0" w:space="0" w:color="auto"/>
            <w:right w:val="none" w:sz="0" w:space="0" w:color="auto"/>
          </w:divBdr>
        </w:div>
        <w:div w:id="376053259">
          <w:marLeft w:val="640"/>
          <w:marRight w:val="0"/>
          <w:marTop w:val="0"/>
          <w:marBottom w:val="0"/>
          <w:divBdr>
            <w:top w:val="none" w:sz="0" w:space="0" w:color="auto"/>
            <w:left w:val="none" w:sz="0" w:space="0" w:color="auto"/>
            <w:bottom w:val="none" w:sz="0" w:space="0" w:color="auto"/>
            <w:right w:val="none" w:sz="0" w:space="0" w:color="auto"/>
          </w:divBdr>
        </w:div>
        <w:div w:id="678389133">
          <w:marLeft w:val="640"/>
          <w:marRight w:val="0"/>
          <w:marTop w:val="0"/>
          <w:marBottom w:val="0"/>
          <w:divBdr>
            <w:top w:val="none" w:sz="0" w:space="0" w:color="auto"/>
            <w:left w:val="none" w:sz="0" w:space="0" w:color="auto"/>
            <w:bottom w:val="none" w:sz="0" w:space="0" w:color="auto"/>
            <w:right w:val="none" w:sz="0" w:space="0" w:color="auto"/>
          </w:divBdr>
        </w:div>
        <w:div w:id="1792632788">
          <w:marLeft w:val="640"/>
          <w:marRight w:val="0"/>
          <w:marTop w:val="0"/>
          <w:marBottom w:val="0"/>
          <w:divBdr>
            <w:top w:val="none" w:sz="0" w:space="0" w:color="auto"/>
            <w:left w:val="none" w:sz="0" w:space="0" w:color="auto"/>
            <w:bottom w:val="none" w:sz="0" w:space="0" w:color="auto"/>
            <w:right w:val="none" w:sz="0" w:space="0" w:color="auto"/>
          </w:divBdr>
        </w:div>
        <w:div w:id="1619138284">
          <w:marLeft w:val="640"/>
          <w:marRight w:val="0"/>
          <w:marTop w:val="0"/>
          <w:marBottom w:val="0"/>
          <w:divBdr>
            <w:top w:val="none" w:sz="0" w:space="0" w:color="auto"/>
            <w:left w:val="none" w:sz="0" w:space="0" w:color="auto"/>
            <w:bottom w:val="none" w:sz="0" w:space="0" w:color="auto"/>
            <w:right w:val="none" w:sz="0" w:space="0" w:color="auto"/>
          </w:divBdr>
        </w:div>
        <w:div w:id="2093121428">
          <w:marLeft w:val="640"/>
          <w:marRight w:val="0"/>
          <w:marTop w:val="0"/>
          <w:marBottom w:val="0"/>
          <w:divBdr>
            <w:top w:val="none" w:sz="0" w:space="0" w:color="auto"/>
            <w:left w:val="none" w:sz="0" w:space="0" w:color="auto"/>
            <w:bottom w:val="none" w:sz="0" w:space="0" w:color="auto"/>
            <w:right w:val="none" w:sz="0" w:space="0" w:color="auto"/>
          </w:divBdr>
        </w:div>
        <w:div w:id="1914583761">
          <w:marLeft w:val="640"/>
          <w:marRight w:val="0"/>
          <w:marTop w:val="0"/>
          <w:marBottom w:val="0"/>
          <w:divBdr>
            <w:top w:val="none" w:sz="0" w:space="0" w:color="auto"/>
            <w:left w:val="none" w:sz="0" w:space="0" w:color="auto"/>
            <w:bottom w:val="none" w:sz="0" w:space="0" w:color="auto"/>
            <w:right w:val="none" w:sz="0" w:space="0" w:color="auto"/>
          </w:divBdr>
        </w:div>
        <w:div w:id="1882009035">
          <w:marLeft w:val="640"/>
          <w:marRight w:val="0"/>
          <w:marTop w:val="0"/>
          <w:marBottom w:val="0"/>
          <w:divBdr>
            <w:top w:val="none" w:sz="0" w:space="0" w:color="auto"/>
            <w:left w:val="none" w:sz="0" w:space="0" w:color="auto"/>
            <w:bottom w:val="none" w:sz="0" w:space="0" w:color="auto"/>
            <w:right w:val="none" w:sz="0" w:space="0" w:color="auto"/>
          </w:divBdr>
        </w:div>
        <w:div w:id="1781991415">
          <w:marLeft w:val="640"/>
          <w:marRight w:val="0"/>
          <w:marTop w:val="0"/>
          <w:marBottom w:val="0"/>
          <w:divBdr>
            <w:top w:val="none" w:sz="0" w:space="0" w:color="auto"/>
            <w:left w:val="none" w:sz="0" w:space="0" w:color="auto"/>
            <w:bottom w:val="none" w:sz="0" w:space="0" w:color="auto"/>
            <w:right w:val="none" w:sz="0" w:space="0" w:color="auto"/>
          </w:divBdr>
        </w:div>
        <w:div w:id="290282055">
          <w:marLeft w:val="640"/>
          <w:marRight w:val="0"/>
          <w:marTop w:val="0"/>
          <w:marBottom w:val="0"/>
          <w:divBdr>
            <w:top w:val="none" w:sz="0" w:space="0" w:color="auto"/>
            <w:left w:val="none" w:sz="0" w:space="0" w:color="auto"/>
            <w:bottom w:val="none" w:sz="0" w:space="0" w:color="auto"/>
            <w:right w:val="none" w:sz="0" w:space="0" w:color="auto"/>
          </w:divBdr>
        </w:div>
        <w:div w:id="1767114842">
          <w:marLeft w:val="640"/>
          <w:marRight w:val="0"/>
          <w:marTop w:val="0"/>
          <w:marBottom w:val="0"/>
          <w:divBdr>
            <w:top w:val="none" w:sz="0" w:space="0" w:color="auto"/>
            <w:left w:val="none" w:sz="0" w:space="0" w:color="auto"/>
            <w:bottom w:val="none" w:sz="0" w:space="0" w:color="auto"/>
            <w:right w:val="none" w:sz="0" w:space="0" w:color="auto"/>
          </w:divBdr>
        </w:div>
        <w:div w:id="1942373944">
          <w:marLeft w:val="640"/>
          <w:marRight w:val="0"/>
          <w:marTop w:val="0"/>
          <w:marBottom w:val="0"/>
          <w:divBdr>
            <w:top w:val="none" w:sz="0" w:space="0" w:color="auto"/>
            <w:left w:val="none" w:sz="0" w:space="0" w:color="auto"/>
            <w:bottom w:val="none" w:sz="0" w:space="0" w:color="auto"/>
            <w:right w:val="none" w:sz="0" w:space="0" w:color="auto"/>
          </w:divBdr>
        </w:div>
        <w:div w:id="14964576">
          <w:marLeft w:val="640"/>
          <w:marRight w:val="0"/>
          <w:marTop w:val="0"/>
          <w:marBottom w:val="0"/>
          <w:divBdr>
            <w:top w:val="none" w:sz="0" w:space="0" w:color="auto"/>
            <w:left w:val="none" w:sz="0" w:space="0" w:color="auto"/>
            <w:bottom w:val="none" w:sz="0" w:space="0" w:color="auto"/>
            <w:right w:val="none" w:sz="0" w:space="0" w:color="auto"/>
          </w:divBdr>
        </w:div>
        <w:div w:id="664671186">
          <w:marLeft w:val="640"/>
          <w:marRight w:val="0"/>
          <w:marTop w:val="0"/>
          <w:marBottom w:val="0"/>
          <w:divBdr>
            <w:top w:val="none" w:sz="0" w:space="0" w:color="auto"/>
            <w:left w:val="none" w:sz="0" w:space="0" w:color="auto"/>
            <w:bottom w:val="none" w:sz="0" w:space="0" w:color="auto"/>
            <w:right w:val="none" w:sz="0" w:space="0" w:color="auto"/>
          </w:divBdr>
        </w:div>
        <w:div w:id="1719668350">
          <w:marLeft w:val="640"/>
          <w:marRight w:val="0"/>
          <w:marTop w:val="0"/>
          <w:marBottom w:val="0"/>
          <w:divBdr>
            <w:top w:val="none" w:sz="0" w:space="0" w:color="auto"/>
            <w:left w:val="none" w:sz="0" w:space="0" w:color="auto"/>
            <w:bottom w:val="none" w:sz="0" w:space="0" w:color="auto"/>
            <w:right w:val="none" w:sz="0" w:space="0" w:color="auto"/>
          </w:divBdr>
        </w:div>
        <w:div w:id="2042513179">
          <w:marLeft w:val="640"/>
          <w:marRight w:val="0"/>
          <w:marTop w:val="0"/>
          <w:marBottom w:val="0"/>
          <w:divBdr>
            <w:top w:val="none" w:sz="0" w:space="0" w:color="auto"/>
            <w:left w:val="none" w:sz="0" w:space="0" w:color="auto"/>
            <w:bottom w:val="none" w:sz="0" w:space="0" w:color="auto"/>
            <w:right w:val="none" w:sz="0" w:space="0" w:color="auto"/>
          </w:divBdr>
        </w:div>
        <w:div w:id="1950698931">
          <w:marLeft w:val="640"/>
          <w:marRight w:val="0"/>
          <w:marTop w:val="0"/>
          <w:marBottom w:val="0"/>
          <w:divBdr>
            <w:top w:val="none" w:sz="0" w:space="0" w:color="auto"/>
            <w:left w:val="none" w:sz="0" w:space="0" w:color="auto"/>
            <w:bottom w:val="none" w:sz="0" w:space="0" w:color="auto"/>
            <w:right w:val="none" w:sz="0" w:space="0" w:color="auto"/>
          </w:divBdr>
        </w:div>
        <w:div w:id="2001542213">
          <w:marLeft w:val="640"/>
          <w:marRight w:val="0"/>
          <w:marTop w:val="0"/>
          <w:marBottom w:val="0"/>
          <w:divBdr>
            <w:top w:val="none" w:sz="0" w:space="0" w:color="auto"/>
            <w:left w:val="none" w:sz="0" w:space="0" w:color="auto"/>
            <w:bottom w:val="none" w:sz="0" w:space="0" w:color="auto"/>
            <w:right w:val="none" w:sz="0" w:space="0" w:color="auto"/>
          </w:divBdr>
        </w:div>
        <w:div w:id="404762925">
          <w:marLeft w:val="640"/>
          <w:marRight w:val="0"/>
          <w:marTop w:val="0"/>
          <w:marBottom w:val="0"/>
          <w:divBdr>
            <w:top w:val="none" w:sz="0" w:space="0" w:color="auto"/>
            <w:left w:val="none" w:sz="0" w:space="0" w:color="auto"/>
            <w:bottom w:val="none" w:sz="0" w:space="0" w:color="auto"/>
            <w:right w:val="none" w:sz="0" w:space="0" w:color="auto"/>
          </w:divBdr>
        </w:div>
        <w:div w:id="616790779">
          <w:marLeft w:val="640"/>
          <w:marRight w:val="0"/>
          <w:marTop w:val="0"/>
          <w:marBottom w:val="0"/>
          <w:divBdr>
            <w:top w:val="none" w:sz="0" w:space="0" w:color="auto"/>
            <w:left w:val="none" w:sz="0" w:space="0" w:color="auto"/>
            <w:bottom w:val="none" w:sz="0" w:space="0" w:color="auto"/>
            <w:right w:val="none" w:sz="0" w:space="0" w:color="auto"/>
          </w:divBdr>
        </w:div>
        <w:div w:id="297876541">
          <w:marLeft w:val="640"/>
          <w:marRight w:val="0"/>
          <w:marTop w:val="0"/>
          <w:marBottom w:val="0"/>
          <w:divBdr>
            <w:top w:val="none" w:sz="0" w:space="0" w:color="auto"/>
            <w:left w:val="none" w:sz="0" w:space="0" w:color="auto"/>
            <w:bottom w:val="none" w:sz="0" w:space="0" w:color="auto"/>
            <w:right w:val="none" w:sz="0" w:space="0" w:color="auto"/>
          </w:divBdr>
        </w:div>
        <w:div w:id="747200">
          <w:marLeft w:val="640"/>
          <w:marRight w:val="0"/>
          <w:marTop w:val="0"/>
          <w:marBottom w:val="0"/>
          <w:divBdr>
            <w:top w:val="none" w:sz="0" w:space="0" w:color="auto"/>
            <w:left w:val="none" w:sz="0" w:space="0" w:color="auto"/>
            <w:bottom w:val="none" w:sz="0" w:space="0" w:color="auto"/>
            <w:right w:val="none" w:sz="0" w:space="0" w:color="auto"/>
          </w:divBdr>
        </w:div>
        <w:div w:id="137574255">
          <w:marLeft w:val="640"/>
          <w:marRight w:val="0"/>
          <w:marTop w:val="0"/>
          <w:marBottom w:val="0"/>
          <w:divBdr>
            <w:top w:val="none" w:sz="0" w:space="0" w:color="auto"/>
            <w:left w:val="none" w:sz="0" w:space="0" w:color="auto"/>
            <w:bottom w:val="none" w:sz="0" w:space="0" w:color="auto"/>
            <w:right w:val="none" w:sz="0" w:space="0" w:color="auto"/>
          </w:divBdr>
        </w:div>
        <w:div w:id="1207183964">
          <w:marLeft w:val="640"/>
          <w:marRight w:val="0"/>
          <w:marTop w:val="0"/>
          <w:marBottom w:val="0"/>
          <w:divBdr>
            <w:top w:val="none" w:sz="0" w:space="0" w:color="auto"/>
            <w:left w:val="none" w:sz="0" w:space="0" w:color="auto"/>
            <w:bottom w:val="none" w:sz="0" w:space="0" w:color="auto"/>
            <w:right w:val="none" w:sz="0" w:space="0" w:color="auto"/>
          </w:divBdr>
        </w:div>
        <w:div w:id="577178873">
          <w:marLeft w:val="640"/>
          <w:marRight w:val="0"/>
          <w:marTop w:val="0"/>
          <w:marBottom w:val="0"/>
          <w:divBdr>
            <w:top w:val="none" w:sz="0" w:space="0" w:color="auto"/>
            <w:left w:val="none" w:sz="0" w:space="0" w:color="auto"/>
            <w:bottom w:val="none" w:sz="0" w:space="0" w:color="auto"/>
            <w:right w:val="none" w:sz="0" w:space="0" w:color="auto"/>
          </w:divBdr>
        </w:div>
        <w:div w:id="1137064006">
          <w:marLeft w:val="640"/>
          <w:marRight w:val="0"/>
          <w:marTop w:val="0"/>
          <w:marBottom w:val="0"/>
          <w:divBdr>
            <w:top w:val="none" w:sz="0" w:space="0" w:color="auto"/>
            <w:left w:val="none" w:sz="0" w:space="0" w:color="auto"/>
            <w:bottom w:val="none" w:sz="0" w:space="0" w:color="auto"/>
            <w:right w:val="none" w:sz="0" w:space="0" w:color="auto"/>
          </w:divBdr>
        </w:div>
        <w:div w:id="1794639829">
          <w:marLeft w:val="640"/>
          <w:marRight w:val="0"/>
          <w:marTop w:val="0"/>
          <w:marBottom w:val="0"/>
          <w:divBdr>
            <w:top w:val="none" w:sz="0" w:space="0" w:color="auto"/>
            <w:left w:val="none" w:sz="0" w:space="0" w:color="auto"/>
            <w:bottom w:val="none" w:sz="0" w:space="0" w:color="auto"/>
            <w:right w:val="none" w:sz="0" w:space="0" w:color="auto"/>
          </w:divBdr>
        </w:div>
        <w:div w:id="1929464710">
          <w:marLeft w:val="640"/>
          <w:marRight w:val="0"/>
          <w:marTop w:val="0"/>
          <w:marBottom w:val="0"/>
          <w:divBdr>
            <w:top w:val="none" w:sz="0" w:space="0" w:color="auto"/>
            <w:left w:val="none" w:sz="0" w:space="0" w:color="auto"/>
            <w:bottom w:val="none" w:sz="0" w:space="0" w:color="auto"/>
            <w:right w:val="none" w:sz="0" w:space="0" w:color="auto"/>
          </w:divBdr>
        </w:div>
        <w:div w:id="1935625167">
          <w:marLeft w:val="640"/>
          <w:marRight w:val="0"/>
          <w:marTop w:val="0"/>
          <w:marBottom w:val="0"/>
          <w:divBdr>
            <w:top w:val="none" w:sz="0" w:space="0" w:color="auto"/>
            <w:left w:val="none" w:sz="0" w:space="0" w:color="auto"/>
            <w:bottom w:val="none" w:sz="0" w:space="0" w:color="auto"/>
            <w:right w:val="none" w:sz="0" w:space="0" w:color="auto"/>
          </w:divBdr>
        </w:div>
        <w:div w:id="1337226952">
          <w:marLeft w:val="640"/>
          <w:marRight w:val="0"/>
          <w:marTop w:val="0"/>
          <w:marBottom w:val="0"/>
          <w:divBdr>
            <w:top w:val="none" w:sz="0" w:space="0" w:color="auto"/>
            <w:left w:val="none" w:sz="0" w:space="0" w:color="auto"/>
            <w:bottom w:val="none" w:sz="0" w:space="0" w:color="auto"/>
            <w:right w:val="none" w:sz="0" w:space="0" w:color="auto"/>
          </w:divBdr>
        </w:div>
        <w:div w:id="1871869266">
          <w:marLeft w:val="640"/>
          <w:marRight w:val="0"/>
          <w:marTop w:val="0"/>
          <w:marBottom w:val="0"/>
          <w:divBdr>
            <w:top w:val="none" w:sz="0" w:space="0" w:color="auto"/>
            <w:left w:val="none" w:sz="0" w:space="0" w:color="auto"/>
            <w:bottom w:val="none" w:sz="0" w:space="0" w:color="auto"/>
            <w:right w:val="none" w:sz="0" w:space="0" w:color="auto"/>
          </w:divBdr>
        </w:div>
        <w:div w:id="51850565">
          <w:marLeft w:val="640"/>
          <w:marRight w:val="0"/>
          <w:marTop w:val="0"/>
          <w:marBottom w:val="0"/>
          <w:divBdr>
            <w:top w:val="none" w:sz="0" w:space="0" w:color="auto"/>
            <w:left w:val="none" w:sz="0" w:space="0" w:color="auto"/>
            <w:bottom w:val="none" w:sz="0" w:space="0" w:color="auto"/>
            <w:right w:val="none" w:sz="0" w:space="0" w:color="auto"/>
          </w:divBdr>
        </w:div>
        <w:div w:id="1074548926">
          <w:marLeft w:val="640"/>
          <w:marRight w:val="0"/>
          <w:marTop w:val="0"/>
          <w:marBottom w:val="0"/>
          <w:divBdr>
            <w:top w:val="none" w:sz="0" w:space="0" w:color="auto"/>
            <w:left w:val="none" w:sz="0" w:space="0" w:color="auto"/>
            <w:bottom w:val="none" w:sz="0" w:space="0" w:color="auto"/>
            <w:right w:val="none" w:sz="0" w:space="0" w:color="auto"/>
          </w:divBdr>
        </w:div>
        <w:div w:id="726731214">
          <w:marLeft w:val="640"/>
          <w:marRight w:val="0"/>
          <w:marTop w:val="0"/>
          <w:marBottom w:val="0"/>
          <w:divBdr>
            <w:top w:val="none" w:sz="0" w:space="0" w:color="auto"/>
            <w:left w:val="none" w:sz="0" w:space="0" w:color="auto"/>
            <w:bottom w:val="none" w:sz="0" w:space="0" w:color="auto"/>
            <w:right w:val="none" w:sz="0" w:space="0" w:color="auto"/>
          </w:divBdr>
        </w:div>
        <w:div w:id="651712955">
          <w:marLeft w:val="640"/>
          <w:marRight w:val="0"/>
          <w:marTop w:val="0"/>
          <w:marBottom w:val="0"/>
          <w:divBdr>
            <w:top w:val="none" w:sz="0" w:space="0" w:color="auto"/>
            <w:left w:val="none" w:sz="0" w:space="0" w:color="auto"/>
            <w:bottom w:val="none" w:sz="0" w:space="0" w:color="auto"/>
            <w:right w:val="none" w:sz="0" w:space="0" w:color="auto"/>
          </w:divBdr>
        </w:div>
        <w:div w:id="1847285370">
          <w:marLeft w:val="640"/>
          <w:marRight w:val="0"/>
          <w:marTop w:val="0"/>
          <w:marBottom w:val="0"/>
          <w:divBdr>
            <w:top w:val="none" w:sz="0" w:space="0" w:color="auto"/>
            <w:left w:val="none" w:sz="0" w:space="0" w:color="auto"/>
            <w:bottom w:val="none" w:sz="0" w:space="0" w:color="auto"/>
            <w:right w:val="none" w:sz="0" w:space="0" w:color="auto"/>
          </w:divBdr>
        </w:div>
        <w:div w:id="948006628">
          <w:marLeft w:val="640"/>
          <w:marRight w:val="0"/>
          <w:marTop w:val="0"/>
          <w:marBottom w:val="0"/>
          <w:divBdr>
            <w:top w:val="none" w:sz="0" w:space="0" w:color="auto"/>
            <w:left w:val="none" w:sz="0" w:space="0" w:color="auto"/>
            <w:bottom w:val="none" w:sz="0" w:space="0" w:color="auto"/>
            <w:right w:val="none" w:sz="0" w:space="0" w:color="auto"/>
          </w:divBdr>
        </w:div>
        <w:div w:id="1335960324">
          <w:marLeft w:val="640"/>
          <w:marRight w:val="0"/>
          <w:marTop w:val="0"/>
          <w:marBottom w:val="0"/>
          <w:divBdr>
            <w:top w:val="none" w:sz="0" w:space="0" w:color="auto"/>
            <w:left w:val="none" w:sz="0" w:space="0" w:color="auto"/>
            <w:bottom w:val="none" w:sz="0" w:space="0" w:color="auto"/>
            <w:right w:val="none" w:sz="0" w:space="0" w:color="auto"/>
          </w:divBdr>
        </w:div>
        <w:div w:id="1398088340">
          <w:marLeft w:val="640"/>
          <w:marRight w:val="0"/>
          <w:marTop w:val="0"/>
          <w:marBottom w:val="0"/>
          <w:divBdr>
            <w:top w:val="none" w:sz="0" w:space="0" w:color="auto"/>
            <w:left w:val="none" w:sz="0" w:space="0" w:color="auto"/>
            <w:bottom w:val="none" w:sz="0" w:space="0" w:color="auto"/>
            <w:right w:val="none" w:sz="0" w:space="0" w:color="auto"/>
          </w:divBdr>
        </w:div>
        <w:div w:id="161356152">
          <w:marLeft w:val="640"/>
          <w:marRight w:val="0"/>
          <w:marTop w:val="0"/>
          <w:marBottom w:val="0"/>
          <w:divBdr>
            <w:top w:val="none" w:sz="0" w:space="0" w:color="auto"/>
            <w:left w:val="none" w:sz="0" w:space="0" w:color="auto"/>
            <w:bottom w:val="none" w:sz="0" w:space="0" w:color="auto"/>
            <w:right w:val="none" w:sz="0" w:space="0" w:color="auto"/>
          </w:divBdr>
        </w:div>
        <w:div w:id="791948131">
          <w:marLeft w:val="640"/>
          <w:marRight w:val="0"/>
          <w:marTop w:val="0"/>
          <w:marBottom w:val="0"/>
          <w:divBdr>
            <w:top w:val="none" w:sz="0" w:space="0" w:color="auto"/>
            <w:left w:val="none" w:sz="0" w:space="0" w:color="auto"/>
            <w:bottom w:val="none" w:sz="0" w:space="0" w:color="auto"/>
            <w:right w:val="none" w:sz="0" w:space="0" w:color="auto"/>
          </w:divBdr>
        </w:div>
        <w:div w:id="485248062">
          <w:marLeft w:val="640"/>
          <w:marRight w:val="0"/>
          <w:marTop w:val="0"/>
          <w:marBottom w:val="0"/>
          <w:divBdr>
            <w:top w:val="none" w:sz="0" w:space="0" w:color="auto"/>
            <w:left w:val="none" w:sz="0" w:space="0" w:color="auto"/>
            <w:bottom w:val="none" w:sz="0" w:space="0" w:color="auto"/>
            <w:right w:val="none" w:sz="0" w:space="0" w:color="auto"/>
          </w:divBdr>
        </w:div>
        <w:div w:id="202861995">
          <w:marLeft w:val="640"/>
          <w:marRight w:val="0"/>
          <w:marTop w:val="0"/>
          <w:marBottom w:val="0"/>
          <w:divBdr>
            <w:top w:val="none" w:sz="0" w:space="0" w:color="auto"/>
            <w:left w:val="none" w:sz="0" w:space="0" w:color="auto"/>
            <w:bottom w:val="none" w:sz="0" w:space="0" w:color="auto"/>
            <w:right w:val="none" w:sz="0" w:space="0" w:color="auto"/>
          </w:divBdr>
        </w:div>
        <w:div w:id="1358576783">
          <w:marLeft w:val="640"/>
          <w:marRight w:val="0"/>
          <w:marTop w:val="0"/>
          <w:marBottom w:val="0"/>
          <w:divBdr>
            <w:top w:val="none" w:sz="0" w:space="0" w:color="auto"/>
            <w:left w:val="none" w:sz="0" w:space="0" w:color="auto"/>
            <w:bottom w:val="none" w:sz="0" w:space="0" w:color="auto"/>
            <w:right w:val="none" w:sz="0" w:space="0" w:color="auto"/>
          </w:divBdr>
        </w:div>
        <w:div w:id="1362900744">
          <w:marLeft w:val="640"/>
          <w:marRight w:val="0"/>
          <w:marTop w:val="0"/>
          <w:marBottom w:val="0"/>
          <w:divBdr>
            <w:top w:val="none" w:sz="0" w:space="0" w:color="auto"/>
            <w:left w:val="none" w:sz="0" w:space="0" w:color="auto"/>
            <w:bottom w:val="none" w:sz="0" w:space="0" w:color="auto"/>
            <w:right w:val="none" w:sz="0" w:space="0" w:color="auto"/>
          </w:divBdr>
        </w:div>
        <w:div w:id="1471438126">
          <w:marLeft w:val="640"/>
          <w:marRight w:val="0"/>
          <w:marTop w:val="0"/>
          <w:marBottom w:val="0"/>
          <w:divBdr>
            <w:top w:val="none" w:sz="0" w:space="0" w:color="auto"/>
            <w:left w:val="none" w:sz="0" w:space="0" w:color="auto"/>
            <w:bottom w:val="none" w:sz="0" w:space="0" w:color="auto"/>
            <w:right w:val="none" w:sz="0" w:space="0" w:color="auto"/>
          </w:divBdr>
        </w:div>
        <w:div w:id="1090545986">
          <w:marLeft w:val="640"/>
          <w:marRight w:val="0"/>
          <w:marTop w:val="0"/>
          <w:marBottom w:val="0"/>
          <w:divBdr>
            <w:top w:val="none" w:sz="0" w:space="0" w:color="auto"/>
            <w:left w:val="none" w:sz="0" w:space="0" w:color="auto"/>
            <w:bottom w:val="none" w:sz="0" w:space="0" w:color="auto"/>
            <w:right w:val="none" w:sz="0" w:space="0" w:color="auto"/>
          </w:divBdr>
        </w:div>
        <w:div w:id="975527688">
          <w:marLeft w:val="640"/>
          <w:marRight w:val="0"/>
          <w:marTop w:val="0"/>
          <w:marBottom w:val="0"/>
          <w:divBdr>
            <w:top w:val="none" w:sz="0" w:space="0" w:color="auto"/>
            <w:left w:val="none" w:sz="0" w:space="0" w:color="auto"/>
            <w:bottom w:val="none" w:sz="0" w:space="0" w:color="auto"/>
            <w:right w:val="none" w:sz="0" w:space="0" w:color="auto"/>
          </w:divBdr>
        </w:div>
        <w:div w:id="1788351933">
          <w:marLeft w:val="640"/>
          <w:marRight w:val="0"/>
          <w:marTop w:val="0"/>
          <w:marBottom w:val="0"/>
          <w:divBdr>
            <w:top w:val="none" w:sz="0" w:space="0" w:color="auto"/>
            <w:left w:val="none" w:sz="0" w:space="0" w:color="auto"/>
            <w:bottom w:val="none" w:sz="0" w:space="0" w:color="auto"/>
            <w:right w:val="none" w:sz="0" w:space="0" w:color="auto"/>
          </w:divBdr>
        </w:div>
      </w:divsChild>
    </w:div>
    <w:div w:id="122775019">
      <w:bodyDiv w:val="1"/>
      <w:marLeft w:val="0"/>
      <w:marRight w:val="0"/>
      <w:marTop w:val="0"/>
      <w:marBottom w:val="0"/>
      <w:divBdr>
        <w:top w:val="none" w:sz="0" w:space="0" w:color="auto"/>
        <w:left w:val="none" w:sz="0" w:space="0" w:color="auto"/>
        <w:bottom w:val="none" w:sz="0" w:space="0" w:color="auto"/>
        <w:right w:val="none" w:sz="0" w:space="0" w:color="auto"/>
      </w:divBdr>
      <w:divsChild>
        <w:div w:id="2042703109">
          <w:marLeft w:val="640"/>
          <w:marRight w:val="0"/>
          <w:marTop w:val="0"/>
          <w:marBottom w:val="0"/>
          <w:divBdr>
            <w:top w:val="none" w:sz="0" w:space="0" w:color="auto"/>
            <w:left w:val="none" w:sz="0" w:space="0" w:color="auto"/>
            <w:bottom w:val="none" w:sz="0" w:space="0" w:color="auto"/>
            <w:right w:val="none" w:sz="0" w:space="0" w:color="auto"/>
          </w:divBdr>
        </w:div>
        <w:div w:id="605502277">
          <w:marLeft w:val="640"/>
          <w:marRight w:val="0"/>
          <w:marTop w:val="0"/>
          <w:marBottom w:val="0"/>
          <w:divBdr>
            <w:top w:val="none" w:sz="0" w:space="0" w:color="auto"/>
            <w:left w:val="none" w:sz="0" w:space="0" w:color="auto"/>
            <w:bottom w:val="none" w:sz="0" w:space="0" w:color="auto"/>
            <w:right w:val="none" w:sz="0" w:space="0" w:color="auto"/>
          </w:divBdr>
        </w:div>
        <w:div w:id="1786538928">
          <w:marLeft w:val="640"/>
          <w:marRight w:val="0"/>
          <w:marTop w:val="0"/>
          <w:marBottom w:val="0"/>
          <w:divBdr>
            <w:top w:val="none" w:sz="0" w:space="0" w:color="auto"/>
            <w:left w:val="none" w:sz="0" w:space="0" w:color="auto"/>
            <w:bottom w:val="none" w:sz="0" w:space="0" w:color="auto"/>
            <w:right w:val="none" w:sz="0" w:space="0" w:color="auto"/>
          </w:divBdr>
        </w:div>
        <w:div w:id="1725331114">
          <w:marLeft w:val="640"/>
          <w:marRight w:val="0"/>
          <w:marTop w:val="0"/>
          <w:marBottom w:val="0"/>
          <w:divBdr>
            <w:top w:val="none" w:sz="0" w:space="0" w:color="auto"/>
            <w:left w:val="none" w:sz="0" w:space="0" w:color="auto"/>
            <w:bottom w:val="none" w:sz="0" w:space="0" w:color="auto"/>
            <w:right w:val="none" w:sz="0" w:space="0" w:color="auto"/>
          </w:divBdr>
        </w:div>
        <w:div w:id="2003894652">
          <w:marLeft w:val="640"/>
          <w:marRight w:val="0"/>
          <w:marTop w:val="0"/>
          <w:marBottom w:val="0"/>
          <w:divBdr>
            <w:top w:val="none" w:sz="0" w:space="0" w:color="auto"/>
            <w:left w:val="none" w:sz="0" w:space="0" w:color="auto"/>
            <w:bottom w:val="none" w:sz="0" w:space="0" w:color="auto"/>
            <w:right w:val="none" w:sz="0" w:space="0" w:color="auto"/>
          </w:divBdr>
        </w:div>
        <w:div w:id="214195619">
          <w:marLeft w:val="640"/>
          <w:marRight w:val="0"/>
          <w:marTop w:val="0"/>
          <w:marBottom w:val="0"/>
          <w:divBdr>
            <w:top w:val="none" w:sz="0" w:space="0" w:color="auto"/>
            <w:left w:val="none" w:sz="0" w:space="0" w:color="auto"/>
            <w:bottom w:val="none" w:sz="0" w:space="0" w:color="auto"/>
            <w:right w:val="none" w:sz="0" w:space="0" w:color="auto"/>
          </w:divBdr>
        </w:div>
        <w:div w:id="1678917758">
          <w:marLeft w:val="640"/>
          <w:marRight w:val="0"/>
          <w:marTop w:val="0"/>
          <w:marBottom w:val="0"/>
          <w:divBdr>
            <w:top w:val="none" w:sz="0" w:space="0" w:color="auto"/>
            <w:left w:val="none" w:sz="0" w:space="0" w:color="auto"/>
            <w:bottom w:val="none" w:sz="0" w:space="0" w:color="auto"/>
            <w:right w:val="none" w:sz="0" w:space="0" w:color="auto"/>
          </w:divBdr>
        </w:div>
        <w:div w:id="919871724">
          <w:marLeft w:val="640"/>
          <w:marRight w:val="0"/>
          <w:marTop w:val="0"/>
          <w:marBottom w:val="0"/>
          <w:divBdr>
            <w:top w:val="none" w:sz="0" w:space="0" w:color="auto"/>
            <w:left w:val="none" w:sz="0" w:space="0" w:color="auto"/>
            <w:bottom w:val="none" w:sz="0" w:space="0" w:color="auto"/>
            <w:right w:val="none" w:sz="0" w:space="0" w:color="auto"/>
          </w:divBdr>
        </w:div>
        <w:div w:id="382024766">
          <w:marLeft w:val="640"/>
          <w:marRight w:val="0"/>
          <w:marTop w:val="0"/>
          <w:marBottom w:val="0"/>
          <w:divBdr>
            <w:top w:val="none" w:sz="0" w:space="0" w:color="auto"/>
            <w:left w:val="none" w:sz="0" w:space="0" w:color="auto"/>
            <w:bottom w:val="none" w:sz="0" w:space="0" w:color="auto"/>
            <w:right w:val="none" w:sz="0" w:space="0" w:color="auto"/>
          </w:divBdr>
        </w:div>
        <w:div w:id="924075741">
          <w:marLeft w:val="640"/>
          <w:marRight w:val="0"/>
          <w:marTop w:val="0"/>
          <w:marBottom w:val="0"/>
          <w:divBdr>
            <w:top w:val="none" w:sz="0" w:space="0" w:color="auto"/>
            <w:left w:val="none" w:sz="0" w:space="0" w:color="auto"/>
            <w:bottom w:val="none" w:sz="0" w:space="0" w:color="auto"/>
            <w:right w:val="none" w:sz="0" w:space="0" w:color="auto"/>
          </w:divBdr>
        </w:div>
        <w:div w:id="953559119">
          <w:marLeft w:val="640"/>
          <w:marRight w:val="0"/>
          <w:marTop w:val="0"/>
          <w:marBottom w:val="0"/>
          <w:divBdr>
            <w:top w:val="none" w:sz="0" w:space="0" w:color="auto"/>
            <w:left w:val="none" w:sz="0" w:space="0" w:color="auto"/>
            <w:bottom w:val="none" w:sz="0" w:space="0" w:color="auto"/>
            <w:right w:val="none" w:sz="0" w:space="0" w:color="auto"/>
          </w:divBdr>
        </w:div>
        <w:div w:id="92019802">
          <w:marLeft w:val="640"/>
          <w:marRight w:val="0"/>
          <w:marTop w:val="0"/>
          <w:marBottom w:val="0"/>
          <w:divBdr>
            <w:top w:val="none" w:sz="0" w:space="0" w:color="auto"/>
            <w:left w:val="none" w:sz="0" w:space="0" w:color="auto"/>
            <w:bottom w:val="none" w:sz="0" w:space="0" w:color="auto"/>
            <w:right w:val="none" w:sz="0" w:space="0" w:color="auto"/>
          </w:divBdr>
        </w:div>
        <w:div w:id="1134450688">
          <w:marLeft w:val="640"/>
          <w:marRight w:val="0"/>
          <w:marTop w:val="0"/>
          <w:marBottom w:val="0"/>
          <w:divBdr>
            <w:top w:val="none" w:sz="0" w:space="0" w:color="auto"/>
            <w:left w:val="none" w:sz="0" w:space="0" w:color="auto"/>
            <w:bottom w:val="none" w:sz="0" w:space="0" w:color="auto"/>
            <w:right w:val="none" w:sz="0" w:space="0" w:color="auto"/>
          </w:divBdr>
        </w:div>
        <w:div w:id="497502339">
          <w:marLeft w:val="640"/>
          <w:marRight w:val="0"/>
          <w:marTop w:val="0"/>
          <w:marBottom w:val="0"/>
          <w:divBdr>
            <w:top w:val="none" w:sz="0" w:space="0" w:color="auto"/>
            <w:left w:val="none" w:sz="0" w:space="0" w:color="auto"/>
            <w:bottom w:val="none" w:sz="0" w:space="0" w:color="auto"/>
            <w:right w:val="none" w:sz="0" w:space="0" w:color="auto"/>
          </w:divBdr>
        </w:div>
        <w:div w:id="1637682538">
          <w:marLeft w:val="640"/>
          <w:marRight w:val="0"/>
          <w:marTop w:val="0"/>
          <w:marBottom w:val="0"/>
          <w:divBdr>
            <w:top w:val="none" w:sz="0" w:space="0" w:color="auto"/>
            <w:left w:val="none" w:sz="0" w:space="0" w:color="auto"/>
            <w:bottom w:val="none" w:sz="0" w:space="0" w:color="auto"/>
            <w:right w:val="none" w:sz="0" w:space="0" w:color="auto"/>
          </w:divBdr>
        </w:div>
        <w:div w:id="866987543">
          <w:marLeft w:val="640"/>
          <w:marRight w:val="0"/>
          <w:marTop w:val="0"/>
          <w:marBottom w:val="0"/>
          <w:divBdr>
            <w:top w:val="none" w:sz="0" w:space="0" w:color="auto"/>
            <w:left w:val="none" w:sz="0" w:space="0" w:color="auto"/>
            <w:bottom w:val="none" w:sz="0" w:space="0" w:color="auto"/>
            <w:right w:val="none" w:sz="0" w:space="0" w:color="auto"/>
          </w:divBdr>
        </w:div>
        <w:div w:id="805314484">
          <w:marLeft w:val="640"/>
          <w:marRight w:val="0"/>
          <w:marTop w:val="0"/>
          <w:marBottom w:val="0"/>
          <w:divBdr>
            <w:top w:val="none" w:sz="0" w:space="0" w:color="auto"/>
            <w:left w:val="none" w:sz="0" w:space="0" w:color="auto"/>
            <w:bottom w:val="none" w:sz="0" w:space="0" w:color="auto"/>
            <w:right w:val="none" w:sz="0" w:space="0" w:color="auto"/>
          </w:divBdr>
        </w:div>
        <w:div w:id="1260060910">
          <w:marLeft w:val="640"/>
          <w:marRight w:val="0"/>
          <w:marTop w:val="0"/>
          <w:marBottom w:val="0"/>
          <w:divBdr>
            <w:top w:val="none" w:sz="0" w:space="0" w:color="auto"/>
            <w:left w:val="none" w:sz="0" w:space="0" w:color="auto"/>
            <w:bottom w:val="none" w:sz="0" w:space="0" w:color="auto"/>
            <w:right w:val="none" w:sz="0" w:space="0" w:color="auto"/>
          </w:divBdr>
        </w:div>
        <w:div w:id="579409482">
          <w:marLeft w:val="640"/>
          <w:marRight w:val="0"/>
          <w:marTop w:val="0"/>
          <w:marBottom w:val="0"/>
          <w:divBdr>
            <w:top w:val="none" w:sz="0" w:space="0" w:color="auto"/>
            <w:left w:val="none" w:sz="0" w:space="0" w:color="auto"/>
            <w:bottom w:val="none" w:sz="0" w:space="0" w:color="auto"/>
            <w:right w:val="none" w:sz="0" w:space="0" w:color="auto"/>
          </w:divBdr>
        </w:div>
        <w:div w:id="662008326">
          <w:marLeft w:val="640"/>
          <w:marRight w:val="0"/>
          <w:marTop w:val="0"/>
          <w:marBottom w:val="0"/>
          <w:divBdr>
            <w:top w:val="none" w:sz="0" w:space="0" w:color="auto"/>
            <w:left w:val="none" w:sz="0" w:space="0" w:color="auto"/>
            <w:bottom w:val="none" w:sz="0" w:space="0" w:color="auto"/>
            <w:right w:val="none" w:sz="0" w:space="0" w:color="auto"/>
          </w:divBdr>
        </w:div>
        <w:div w:id="1953050361">
          <w:marLeft w:val="640"/>
          <w:marRight w:val="0"/>
          <w:marTop w:val="0"/>
          <w:marBottom w:val="0"/>
          <w:divBdr>
            <w:top w:val="none" w:sz="0" w:space="0" w:color="auto"/>
            <w:left w:val="none" w:sz="0" w:space="0" w:color="auto"/>
            <w:bottom w:val="none" w:sz="0" w:space="0" w:color="auto"/>
            <w:right w:val="none" w:sz="0" w:space="0" w:color="auto"/>
          </w:divBdr>
        </w:div>
        <w:div w:id="727727509">
          <w:marLeft w:val="640"/>
          <w:marRight w:val="0"/>
          <w:marTop w:val="0"/>
          <w:marBottom w:val="0"/>
          <w:divBdr>
            <w:top w:val="none" w:sz="0" w:space="0" w:color="auto"/>
            <w:left w:val="none" w:sz="0" w:space="0" w:color="auto"/>
            <w:bottom w:val="none" w:sz="0" w:space="0" w:color="auto"/>
            <w:right w:val="none" w:sz="0" w:space="0" w:color="auto"/>
          </w:divBdr>
        </w:div>
        <w:div w:id="102850712">
          <w:marLeft w:val="640"/>
          <w:marRight w:val="0"/>
          <w:marTop w:val="0"/>
          <w:marBottom w:val="0"/>
          <w:divBdr>
            <w:top w:val="none" w:sz="0" w:space="0" w:color="auto"/>
            <w:left w:val="none" w:sz="0" w:space="0" w:color="auto"/>
            <w:bottom w:val="none" w:sz="0" w:space="0" w:color="auto"/>
            <w:right w:val="none" w:sz="0" w:space="0" w:color="auto"/>
          </w:divBdr>
        </w:div>
        <w:div w:id="1592855998">
          <w:marLeft w:val="640"/>
          <w:marRight w:val="0"/>
          <w:marTop w:val="0"/>
          <w:marBottom w:val="0"/>
          <w:divBdr>
            <w:top w:val="none" w:sz="0" w:space="0" w:color="auto"/>
            <w:left w:val="none" w:sz="0" w:space="0" w:color="auto"/>
            <w:bottom w:val="none" w:sz="0" w:space="0" w:color="auto"/>
            <w:right w:val="none" w:sz="0" w:space="0" w:color="auto"/>
          </w:divBdr>
        </w:div>
        <w:div w:id="930353432">
          <w:marLeft w:val="640"/>
          <w:marRight w:val="0"/>
          <w:marTop w:val="0"/>
          <w:marBottom w:val="0"/>
          <w:divBdr>
            <w:top w:val="none" w:sz="0" w:space="0" w:color="auto"/>
            <w:left w:val="none" w:sz="0" w:space="0" w:color="auto"/>
            <w:bottom w:val="none" w:sz="0" w:space="0" w:color="auto"/>
            <w:right w:val="none" w:sz="0" w:space="0" w:color="auto"/>
          </w:divBdr>
        </w:div>
        <w:div w:id="1222323042">
          <w:marLeft w:val="640"/>
          <w:marRight w:val="0"/>
          <w:marTop w:val="0"/>
          <w:marBottom w:val="0"/>
          <w:divBdr>
            <w:top w:val="none" w:sz="0" w:space="0" w:color="auto"/>
            <w:left w:val="none" w:sz="0" w:space="0" w:color="auto"/>
            <w:bottom w:val="none" w:sz="0" w:space="0" w:color="auto"/>
            <w:right w:val="none" w:sz="0" w:space="0" w:color="auto"/>
          </w:divBdr>
        </w:div>
        <w:div w:id="1374574839">
          <w:marLeft w:val="640"/>
          <w:marRight w:val="0"/>
          <w:marTop w:val="0"/>
          <w:marBottom w:val="0"/>
          <w:divBdr>
            <w:top w:val="none" w:sz="0" w:space="0" w:color="auto"/>
            <w:left w:val="none" w:sz="0" w:space="0" w:color="auto"/>
            <w:bottom w:val="none" w:sz="0" w:space="0" w:color="auto"/>
            <w:right w:val="none" w:sz="0" w:space="0" w:color="auto"/>
          </w:divBdr>
        </w:div>
        <w:div w:id="287204719">
          <w:marLeft w:val="640"/>
          <w:marRight w:val="0"/>
          <w:marTop w:val="0"/>
          <w:marBottom w:val="0"/>
          <w:divBdr>
            <w:top w:val="none" w:sz="0" w:space="0" w:color="auto"/>
            <w:left w:val="none" w:sz="0" w:space="0" w:color="auto"/>
            <w:bottom w:val="none" w:sz="0" w:space="0" w:color="auto"/>
            <w:right w:val="none" w:sz="0" w:space="0" w:color="auto"/>
          </w:divBdr>
        </w:div>
        <w:div w:id="144854845">
          <w:marLeft w:val="640"/>
          <w:marRight w:val="0"/>
          <w:marTop w:val="0"/>
          <w:marBottom w:val="0"/>
          <w:divBdr>
            <w:top w:val="none" w:sz="0" w:space="0" w:color="auto"/>
            <w:left w:val="none" w:sz="0" w:space="0" w:color="auto"/>
            <w:bottom w:val="none" w:sz="0" w:space="0" w:color="auto"/>
            <w:right w:val="none" w:sz="0" w:space="0" w:color="auto"/>
          </w:divBdr>
        </w:div>
        <w:div w:id="1743795817">
          <w:marLeft w:val="640"/>
          <w:marRight w:val="0"/>
          <w:marTop w:val="0"/>
          <w:marBottom w:val="0"/>
          <w:divBdr>
            <w:top w:val="none" w:sz="0" w:space="0" w:color="auto"/>
            <w:left w:val="none" w:sz="0" w:space="0" w:color="auto"/>
            <w:bottom w:val="none" w:sz="0" w:space="0" w:color="auto"/>
            <w:right w:val="none" w:sz="0" w:space="0" w:color="auto"/>
          </w:divBdr>
        </w:div>
        <w:div w:id="1746298146">
          <w:marLeft w:val="640"/>
          <w:marRight w:val="0"/>
          <w:marTop w:val="0"/>
          <w:marBottom w:val="0"/>
          <w:divBdr>
            <w:top w:val="none" w:sz="0" w:space="0" w:color="auto"/>
            <w:left w:val="none" w:sz="0" w:space="0" w:color="auto"/>
            <w:bottom w:val="none" w:sz="0" w:space="0" w:color="auto"/>
            <w:right w:val="none" w:sz="0" w:space="0" w:color="auto"/>
          </w:divBdr>
        </w:div>
        <w:div w:id="2083136671">
          <w:marLeft w:val="640"/>
          <w:marRight w:val="0"/>
          <w:marTop w:val="0"/>
          <w:marBottom w:val="0"/>
          <w:divBdr>
            <w:top w:val="none" w:sz="0" w:space="0" w:color="auto"/>
            <w:left w:val="none" w:sz="0" w:space="0" w:color="auto"/>
            <w:bottom w:val="none" w:sz="0" w:space="0" w:color="auto"/>
            <w:right w:val="none" w:sz="0" w:space="0" w:color="auto"/>
          </w:divBdr>
        </w:div>
        <w:div w:id="2110809357">
          <w:marLeft w:val="640"/>
          <w:marRight w:val="0"/>
          <w:marTop w:val="0"/>
          <w:marBottom w:val="0"/>
          <w:divBdr>
            <w:top w:val="none" w:sz="0" w:space="0" w:color="auto"/>
            <w:left w:val="none" w:sz="0" w:space="0" w:color="auto"/>
            <w:bottom w:val="none" w:sz="0" w:space="0" w:color="auto"/>
            <w:right w:val="none" w:sz="0" w:space="0" w:color="auto"/>
          </w:divBdr>
        </w:div>
        <w:div w:id="1041979666">
          <w:marLeft w:val="640"/>
          <w:marRight w:val="0"/>
          <w:marTop w:val="0"/>
          <w:marBottom w:val="0"/>
          <w:divBdr>
            <w:top w:val="none" w:sz="0" w:space="0" w:color="auto"/>
            <w:left w:val="none" w:sz="0" w:space="0" w:color="auto"/>
            <w:bottom w:val="none" w:sz="0" w:space="0" w:color="auto"/>
            <w:right w:val="none" w:sz="0" w:space="0" w:color="auto"/>
          </w:divBdr>
        </w:div>
        <w:div w:id="431632163">
          <w:marLeft w:val="640"/>
          <w:marRight w:val="0"/>
          <w:marTop w:val="0"/>
          <w:marBottom w:val="0"/>
          <w:divBdr>
            <w:top w:val="none" w:sz="0" w:space="0" w:color="auto"/>
            <w:left w:val="none" w:sz="0" w:space="0" w:color="auto"/>
            <w:bottom w:val="none" w:sz="0" w:space="0" w:color="auto"/>
            <w:right w:val="none" w:sz="0" w:space="0" w:color="auto"/>
          </w:divBdr>
        </w:div>
        <w:div w:id="1971665624">
          <w:marLeft w:val="640"/>
          <w:marRight w:val="0"/>
          <w:marTop w:val="0"/>
          <w:marBottom w:val="0"/>
          <w:divBdr>
            <w:top w:val="none" w:sz="0" w:space="0" w:color="auto"/>
            <w:left w:val="none" w:sz="0" w:space="0" w:color="auto"/>
            <w:bottom w:val="none" w:sz="0" w:space="0" w:color="auto"/>
            <w:right w:val="none" w:sz="0" w:space="0" w:color="auto"/>
          </w:divBdr>
        </w:div>
        <w:div w:id="178080484">
          <w:marLeft w:val="640"/>
          <w:marRight w:val="0"/>
          <w:marTop w:val="0"/>
          <w:marBottom w:val="0"/>
          <w:divBdr>
            <w:top w:val="none" w:sz="0" w:space="0" w:color="auto"/>
            <w:left w:val="none" w:sz="0" w:space="0" w:color="auto"/>
            <w:bottom w:val="none" w:sz="0" w:space="0" w:color="auto"/>
            <w:right w:val="none" w:sz="0" w:space="0" w:color="auto"/>
          </w:divBdr>
        </w:div>
        <w:div w:id="500201020">
          <w:marLeft w:val="640"/>
          <w:marRight w:val="0"/>
          <w:marTop w:val="0"/>
          <w:marBottom w:val="0"/>
          <w:divBdr>
            <w:top w:val="none" w:sz="0" w:space="0" w:color="auto"/>
            <w:left w:val="none" w:sz="0" w:space="0" w:color="auto"/>
            <w:bottom w:val="none" w:sz="0" w:space="0" w:color="auto"/>
            <w:right w:val="none" w:sz="0" w:space="0" w:color="auto"/>
          </w:divBdr>
        </w:div>
        <w:div w:id="178005183">
          <w:marLeft w:val="640"/>
          <w:marRight w:val="0"/>
          <w:marTop w:val="0"/>
          <w:marBottom w:val="0"/>
          <w:divBdr>
            <w:top w:val="none" w:sz="0" w:space="0" w:color="auto"/>
            <w:left w:val="none" w:sz="0" w:space="0" w:color="auto"/>
            <w:bottom w:val="none" w:sz="0" w:space="0" w:color="auto"/>
            <w:right w:val="none" w:sz="0" w:space="0" w:color="auto"/>
          </w:divBdr>
        </w:div>
        <w:div w:id="1307471930">
          <w:marLeft w:val="640"/>
          <w:marRight w:val="0"/>
          <w:marTop w:val="0"/>
          <w:marBottom w:val="0"/>
          <w:divBdr>
            <w:top w:val="none" w:sz="0" w:space="0" w:color="auto"/>
            <w:left w:val="none" w:sz="0" w:space="0" w:color="auto"/>
            <w:bottom w:val="none" w:sz="0" w:space="0" w:color="auto"/>
            <w:right w:val="none" w:sz="0" w:space="0" w:color="auto"/>
          </w:divBdr>
        </w:div>
        <w:div w:id="179785345">
          <w:marLeft w:val="640"/>
          <w:marRight w:val="0"/>
          <w:marTop w:val="0"/>
          <w:marBottom w:val="0"/>
          <w:divBdr>
            <w:top w:val="none" w:sz="0" w:space="0" w:color="auto"/>
            <w:left w:val="none" w:sz="0" w:space="0" w:color="auto"/>
            <w:bottom w:val="none" w:sz="0" w:space="0" w:color="auto"/>
            <w:right w:val="none" w:sz="0" w:space="0" w:color="auto"/>
          </w:divBdr>
        </w:div>
        <w:div w:id="1176765311">
          <w:marLeft w:val="640"/>
          <w:marRight w:val="0"/>
          <w:marTop w:val="0"/>
          <w:marBottom w:val="0"/>
          <w:divBdr>
            <w:top w:val="none" w:sz="0" w:space="0" w:color="auto"/>
            <w:left w:val="none" w:sz="0" w:space="0" w:color="auto"/>
            <w:bottom w:val="none" w:sz="0" w:space="0" w:color="auto"/>
            <w:right w:val="none" w:sz="0" w:space="0" w:color="auto"/>
          </w:divBdr>
        </w:div>
        <w:div w:id="763040334">
          <w:marLeft w:val="640"/>
          <w:marRight w:val="0"/>
          <w:marTop w:val="0"/>
          <w:marBottom w:val="0"/>
          <w:divBdr>
            <w:top w:val="none" w:sz="0" w:space="0" w:color="auto"/>
            <w:left w:val="none" w:sz="0" w:space="0" w:color="auto"/>
            <w:bottom w:val="none" w:sz="0" w:space="0" w:color="auto"/>
            <w:right w:val="none" w:sz="0" w:space="0" w:color="auto"/>
          </w:divBdr>
        </w:div>
        <w:div w:id="1439181654">
          <w:marLeft w:val="640"/>
          <w:marRight w:val="0"/>
          <w:marTop w:val="0"/>
          <w:marBottom w:val="0"/>
          <w:divBdr>
            <w:top w:val="none" w:sz="0" w:space="0" w:color="auto"/>
            <w:left w:val="none" w:sz="0" w:space="0" w:color="auto"/>
            <w:bottom w:val="none" w:sz="0" w:space="0" w:color="auto"/>
            <w:right w:val="none" w:sz="0" w:space="0" w:color="auto"/>
          </w:divBdr>
        </w:div>
        <w:div w:id="140462470">
          <w:marLeft w:val="640"/>
          <w:marRight w:val="0"/>
          <w:marTop w:val="0"/>
          <w:marBottom w:val="0"/>
          <w:divBdr>
            <w:top w:val="none" w:sz="0" w:space="0" w:color="auto"/>
            <w:left w:val="none" w:sz="0" w:space="0" w:color="auto"/>
            <w:bottom w:val="none" w:sz="0" w:space="0" w:color="auto"/>
            <w:right w:val="none" w:sz="0" w:space="0" w:color="auto"/>
          </w:divBdr>
        </w:div>
        <w:div w:id="865752981">
          <w:marLeft w:val="640"/>
          <w:marRight w:val="0"/>
          <w:marTop w:val="0"/>
          <w:marBottom w:val="0"/>
          <w:divBdr>
            <w:top w:val="none" w:sz="0" w:space="0" w:color="auto"/>
            <w:left w:val="none" w:sz="0" w:space="0" w:color="auto"/>
            <w:bottom w:val="none" w:sz="0" w:space="0" w:color="auto"/>
            <w:right w:val="none" w:sz="0" w:space="0" w:color="auto"/>
          </w:divBdr>
        </w:div>
        <w:div w:id="196164277">
          <w:marLeft w:val="640"/>
          <w:marRight w:val="0"/>
          <w:marTop w:val="0"/>
          <w:marBottom w:val="0"/>
          <w:divBdr>
            <w:top w:val="none" w:sz="0" w:space="0" w:color="auto"/>
            <w:left w:val="none" w:sz="0" w:space="0" w:color="auto"/>
            <w:bottom w:val="none" w:sz="0" w:space="0" w:color="auto"/>
            <w:right w:val="none" w:sz="0" w:space="0" w:color="auto"/>
          </w:divBdr>
        </w:div>
        <w:div w:id="1508590469">
          <w:marLeft w:val="640"/>
          <w:marRight w:val="0"/>
          <w:marTop w:val="0"/>
          <w:marBottom w:val="0"/>
          <w:divBdr>
            <w:top w:val="none" w:sz="0" w:space="0" w:color="auto"/>
            <w:left w:val="none" w:sz="0" w:space="0" w:color="auto"/>
            <w:bottom w:val="none" w:sz="0" w:space="0" w:color="auto"/>
            <w:right w:val="none" w:sz="0" w:space="0" w:color="auto"/>
          </w:divBdr>
        </w:div>
        <w:div w:id="1492797355">
          <w:marLeft w:val="640"/>
          <w:marRight w:val="0"/>
          <w:marTop w:val="0"/>
          <w:marBottom w:val="0"/>
          <w:divBdr>
            <w:top w:val="none" w:sz="0" w:space="0" w:color="auto"/>
            <w:left w:val="none" w:sz="0" w:space="0" w:color="auto"/>
            <w:bottom w:val="none" w:sz="0" w:space="0" w:color="auto"/>
            <w:right w:val="none" w:sz="0" w:space="0" w:color="auto"/>
          </w:divBdr>
        </w:div>
        <w:div w:id="2116318526">
          <w:marLeft w:val="640"/>
          <w:marRight w:val="0"/>
          <w:marTop w:val="0"/>
          <w:marBottom w:val="0"/>
          <w:divBdr>
            <w:top w:val="none" w:sz="0" w:space="0" w:color="auto"/>
            <w:left w:val="none" w:sz="0" w:space="0" w:color="auto"/>
            <w:bottom w:val="none" w:sz="0" w:space="0" w:color="auto"/>
            <w:right w:val="none" w:sz="0" w:space="0" w:color="auto"/>
          </w:divBdr>
        </w:div>
        <w:div w:id="1891109645">
          <w:marLeft w:val="640"/>
          <w:marRight w:val="0"/>
          <w:marTop w:val="0"/>
          <w:marBottom w:val="0"/>
          <w:divBdr>
            <w:top w:val="none" w:sz="0" w:space="0" w:color="auto"/>
            <w:left w:val="none" w:sz="0" w:space="0" w:color="auto"/>
            <w:bottom w:val="none" w:sz="0" w:space="0" w:color="auto"/>
            <w:right w:val="none" w:sz="0" w:space="0" w:color="auto"/>
          </w:divBdr>
        </w:div>
        <w:div w:id="163936385">
          <w:marLeft w:val="640"/>
          <w:marRight w:val="0"/>
          <w:marTop w:val="0"/>
          <w:marBottom w:val="0"/>
          <w:divBdr>
            <w:top w:val="none" w:sz="0" w:space="0" w:color="auto"/>
            <w:left w:val="none" w:sz="0" w:space="0" w:color="auto"/>
            <w:bottom w:val="none" w:sz="0" w:space="0" w:color="auto"/>
            <w:right w:val="none" w:sz="0" w:space="0" w:color="auto"/>
          </w:divBdr>
        </w:div>
        <w:div w:id="649864506">
          <w:marLeft w:val="640"/>
          <w:marRight w:val="0"/>
          <w:marTop w:val="0"/>
          <w:marBottom w:val="0"/>
          <w:divBdr>
            <w:top w:val="none" w:sz="0" w:space="0" w:color="auto"/>
            <w:left w:val="none" w:sz="0" w:space="0" w:color="auto"/>
            <w:bottom w:val="none" w:sz="0" w:space="0" w:color="auto"/>
            <w:right w:val="none" w:sz="0" w:space="0" w:color="auto"/>
          </w:divBdr>
        </w:div>
        <w:div w:id="572201491">
          <w:marLeft w:val="640"/>
          <w:marRight w:val="0"/>
          <w:marTop w:val="0"/>
          <w:marBottom w:val="0"/>
          <w:divBdr>
            <w:top w:val="none" w:sz="0" w:space="0" w:color="auto"/>
            <w:left w:val="none" w:sz="0" w:space="0" w:color="auto"/>
            <w:bottom w:val="none" w:sz="0" w:space="0" w:color="auto"/>
            <w:right w:val="none" w:sz="0" w:space="0" w:color="auto"/>
          </w:divBdr>
        </w:div>
        <w:div w:id="1766488564">
          <w:marLeft w:val="640"/>
          <w:marRight w:val="0"/>
          <w:marTop w:val="0"/>
          <w:marBottom w:val="0"/>
          <w:divBdr>
            <w:top w:val="none" w:sz="0" w:space="0" w:color="auto"/>
            <w:left w:val="none" w:sz="0" w:space="0" w:color="auto"/>
            <w:bottom w:val="none" w:sz="0" w:space="0" w:color="auto"/>
            <w:right w:val="none" w:sz="0" w:space="0" w:color="auto"/>
          </w:divBdr>
        </w:div>
        <w:div w:id="813760679">
          <w:marLeft w:val="640"/>
          <w:marRight w:val="0"/>
          <w:marTop w:val="0"/>
          <w:marBottom w:val="0"/>
          <w:divBdr>
            <w:top w:val="none" w:sz="0" w:space="0" w:color="auto"/>
            <w:left w:val="none" w:sz="0" w:space="0" w:color="auto"/>
            <w:bottom w:val="none" w:sz="0" w:space="0" w:color="auto"/>
            <w:right w:val="none" w:sz="0" w:space="0" w:color="auto"/>
          </w:divBdr>
        </w:div>
        <w:div w:id="203031443">
          <w:marLeft w:val="640"/>
          <w:marRight w:val="0"/>
          <w:marTop w:val="0"/>
          <w:marBottom w:val="0"/>
          <w:divBdr>
            <w:top w:val="none" w:sz="0" w:space="0" w:color="auto"/>
            <w:left w:val="none" w:sz="0" w:space="0" w:color="auto"/>
            <w:bottom w:val="none" w:sz="0" w:space="0" w:color="auto"/>
            <w:right w:val="none" w:sz="0" w:space="0" w:color="auto"/>
          </w:divBdr>
        </w:div>
        <w:div w:id="409011234">
          <w:marLeft w:val="640"/>
          <w:marRight w:val="0"/>
          <w:marTop w:val="0"/>
          <w:marBottom w:val="0"/>
          <w:divBdr>
            <w:top w:val="none" w:sz="0" w:space="0" w:color="auto"/>
            <w:left w:val="none" w:sz="0" w:space="0" w:color="auto"/>
            <w:bottom w:val="none" w:sz="0" w:space="0" w:color="auto"/>
            <w:right w:val="none" w:sz="0" w:space="0" w:color="auto"/>
          </w:divBdr>
        </w:div>
        <w:div w:id="345792779">
          <w:marLeft w:val="640"/>
          <w:marRight w:val="0"/>
          <w:marTop w:val="0"/>
          <w:marBottom w:val="0"/>
          <w:divBdr>
            <w:top w:val="none" w:sz="0" w:space="0" w:color="auto"/>
            <w:left w:val="none" w:sz="0" w:space="0" w:color="auto"/>
            <w:bottom w:val="none" w:sz="0" w:space="0" w:color="auto"/>
            <w:right w:val="none" w:sz="0" w:space="0" w:color="auto"/>
          </w:divBdr>
        </w:div>
        <w:div w:id="1995445964">
          <w:marLeft w:val="640"/>
          <w:marRight w:val="0"/>
          <w:marTop w:val="0"/>
          <w:marBottom w:val="0"/>
          <w:divBdr>
            <w:top w:val="none" w:sz="0" w:space="0" w:color="auto"/>
            <w:left w:val="none" w:sz="0" w:space="0" w:color="auto"/>
            <w:bottom w:val="none" w:sz="0" w:space="0" w:color="auto"/>
            <w:right w:val="none" w:sz="0" w:space="0" w:color="auto"/>
          </w:divBdr>
        </w:div>
        <w:div w:id="323095789">
          <w:marLeft w:val="640"/>
          <w:marRight w:val="0"/>
          <w:marTop w:val="0"/>
          <w:marBottom w:val="0"/>
          <w:divBdr>
            <w:top w:val="none" w:sz="0" w:space="0" w:color="auto"/>
            <w:left w:val="none" w:sz="0" w:space="0" w:color="auto"/>
            <w:bottom w:val="none" w:sz="0" w:space="0" w:color="auto"/>
            <w:right w:val="none" w:sz="0" w:space="0" w:color="auto"/>
          </w:divBdr>
        </w:div>
        <w:div w:id="1891072640">
          <w:marLeft w:val="640"/>
          <w:marRight w:val="0"/>
          <w:marTop w:val="0"/>
          <w:marBottom w:val="0"/>
          <w:divBdr>
            <w:top w:val="none" w:sz="0" w:space="0" w:color="auto"/>
            <w:left w:val="none" w:sz="0" w:space="0" w:color="auto"/>
            <w:bottom w:val="none" w:sz="0" w:space="0" w:color="auto"/>
            <w:right w:val="none" w:sz="0" w:space="0" w:color="auto"/>
          </w:divBdr>
        </w:div>
        <w:div w:id="451485718">
          <w:marLeft w:val="640"/>
          <w:marRight w:val="0"/>
          <w:marTop w:val="0"/>
          <w:marBottom w:val="0"/>
          <w:divBdr>
            <w:top w:val="none" w:sz="0" w:space="0" w:color="auto"/>
            <w:left w:val="none" w:sz="0" w:space="0" w:color="auto"/>
            <w:bottom w:val="none" w:sz="0" w:space="0" w:color="auto"/>
            <w:right w:val="none" w:sz="0" w:space="0" w:color="auto"/>
          </w:divBdr>
        </w:div>
        <w:div w:id="27533639">
          <w:marLeft w:val="640"/>
          <w:marRight w:val="0"/>
          <w:marTop w:val="0"/>
          <w:marBottom w:val="0"/>
          <w:divBdr>
            <w:top w:val="none" w:sz="0" w:space="0" w:color="auto"/>
            <w:left w:val="none" w:sz="0" w:space="0" w:color="auto"/>
            <w:bottom w:val="none" w:sz="0" w:space="0" w:color="auto"/>
            <w:right w:val="none" w:sz="0" w:space="0" w:color="auto"/>
          </w:divBdr>
        </w:div>
        <w:div w:id="885216085">
          <w:marLeft w:val="640"/>
          <w:marRight w:val="0"/>
          <w:marTop w:val="0"/>
          <w:marBottom w:val="0"/>
          <w:divBdr>
            <w:top w:val="none" w:sz="0" w:space="0" w:color="auto"/>
            <w:left w:val="none" w:sz="0" w:space="0" w:color="auto"/>
            <w:bottom w:val="none" w:sz="0" w:space="0" w:color="auto"/>
            <w:right w:val="none" w:sz="0" w:space="0" w:color="auto"/>
          </w:divBdr>
        </w:div>
        <w:div w:id="321590812">
          <w:marLeft w:val="640"/>
          <w:marRight w:val="0"/>
          <w:marTop w:val="0"/>
          <w:marBottom w:val="0"/>
          <w:divBdr>
            <w:top w:val="none" w:sz="0" w:space="0" w:color="auto"/>
            <w:left w:val="none" w:sz="0" w:space="0" w:color="auto"/>
            <w:bottom w:val="none" w:sz="0" w:space="0" w:color="auto"/>
            <w:right w:val="none" w:sz="0" w:space="0" w:color="auto"/>
          </w:divBdr>
        </w:div>
        <w:div w:id="856037777">
          <w:marLeft w:val="640"/>
          <w:marRight w:val="0"/>
          <w:marTop w:val="0"/>
          <w:marBottom w:val="0"/>
          <w:divBdr>
            <w:top w:val="none" w:sz="0" w:space="0" w:color="auto"/>
            <w:left w:val="none" w:sz="0" w:space="0" w:color="auto"/>
            <w:bottom w:val="none" w:sz="0" w:space="0" w:color="auto"/>
            <w:right w:val="none" w:sz="0" w:space="0" w:color="auto"/>
          </w:divBdr>
        </w:div>
        <w:div w:id="1548490633">
          <w:marLeft w:val="640"/>
          <w:marRight w:val="0"/>
          <w:marTop w:val="0"/>
          <w:marBottom w:val="0"/>
          <w:divBdr>
            <w:top w:val="none" w:sz="0" w:space="0" w:color="auto"/>
            <w:left w:val="none" w:sz="0" w:space="0" w:color="auto"/>
            <w:bottom w:val="none" w:sz="0" w:space="0" w:color="auto"/>
            <w:right w:val="none" w:sz="0" w:space="0" w:color="auto"/>
          </w:divBdr>
        </w:div>
        <w:div w:id="1738044356">
          <w:marLeft w:val="640"/>
          <w:marRight w:val="0"/>
          <w:marTop w:val="0"/>
          <w:marBottom w:val="0"/>
          <w:divBdr>
            <w:top w:val="none" w:sz="0" w:space="0" w:color="auto"/>
            <w:left w:val="none" w:sz="0" w:space="0" w:color="auto"/>
            <w:bottom w:val="none" w:sz="0" w:space="0" w:color="auto"/>
            <w:right w:val="none" w:sz="0" w:space="0" w:color="auto"/>
          </w:divBdr>
        </w:div>
        <w:div w:id="1444960521">
          <w:marLeft w:val="640"/>
          <w:marRight w:val="0"/>
          <w:marTop w:val="0"/>
          <w:marBottom w:val="0"/>
          <w:divBdr>
            <w:top w:val="none" w:sz="0" w:space="0" w:color="auto"/>
            <w:left w:val="none" w:sz="0" w:space="0" w:color="auto"/>
            <w:bottom w:val="none" w:sz="0" w:space="0" w:color="auto"/>
            <w:right w:val="none" w:sz="0" w:space="0" w:color="auto"/>
          </w:divBdr>
        </w:div>
        <w:div w:id="1078552939">
          <w:marLeft w:val="640"/>
          <w:marRight w:val="0"/>
          <w:marTop w:val="0"/>
          <w:marBottom w:val="0"/>
          <w:divBdr>
            <w:top w:val="none" w:sz="0" w:space="0" w:color="auto"/>
            <w:left w:val="none" w:sz="0" w:space="0" w:color="auto"/>
            <w:bottom w:val="none" w:sz="0" w:space="0" w:color="auto"/>
            <w:right w:val="none" w:sz="0" w:space="0" w:color="auto"/>
          </w:divBdr>
        </w:div>
        <w:div w:id="1302031843">
          <w:marLeft w:val="640"/>
          <w:marRight w:val="0"/>
          <w:marTop w:val="0"/>
          <w:marBottom w:val="0"/>
          <w:divBdr>
            <w:top w:val="none" w:sz="0" w:space="0" w:color="auto"/>
            <w:left w:val="none" w:sz="0" w:space="0" w:color="auto"/>
            <w:bottom w:val="none" w:sz="0" w:space="0" w:color="auto"/>
            <w:right w:val="none" w:sz="0" w:space="0" w:color="auto"/>
          </w:divBdr>
        </w:div>
        <w:div w:id="1013150690">
          <w:marLeft w:val="640"/>
          <w:marRight w:val="0"/>
          <w:marTop w:val="0"/>
          <w:marBottom w:val="0"/>
          <w:divBdr>
            <w:top w:val="none" w:sz="0" w:space="0" w:color="auto"/>
            <w:left w:val="none" w:sz="0" w:space="0" w:color="auto"/>
            <w:bottom w:val="none" w:sz="0" w:space="0" w:color="auto"/>
            <w:right w:val="none" w:sz="0" w:space="0" w:color="auto"/>
          </w:divBdr>
        </w:div>
        <w:div w:id="1596590937">
          <w:marLeft w:val="640"/>
          <w:marRight w:val="0"/>
          <w:marTop w:val="0"/>
          <w:marBottom w:val="0"/>
          <w:divBdr>
            <w:top w:val="none" w:sz="0" w:space="0" w:color="auto"/>
            <w:left w:val="none" w:sz="0" w:space="0" w:color="auto"/>
            <w:bottom w:val="none" w:sz="0" w:space="0" w:color="auto"/>
            <w:right w:val="none" w:sz="0" w:space="0" w:color="auto"/>
          </w:divBdr>
        </w:div>
        <w:div w:id="1904833146">
          <w:marLeft w:val="640"/>
          <w:marRight w:val="0"/>
          <w:marTop w:val="0"/>
          <w:marBottom w:val="0"/>
          <w:divBdr>
            <w:top w:val="none" w:sz="0" w:space="0" w:color="auto"/>
            <w:left w:val="none" w:sz="0" w:space="0" w:color="auto"/>
            <w:bottom w:val="none" w:sz="0" w:space="0" w:color="auto"/>
            <w:right w:val="none" w:sz="0" w:space="0" w:color="auto"/>
          </w:divBdr>
        </w:div>
        <w:div w:id="1665013228">
          <w:marLeft w:val="640"/>
          <w:marRight w:val="0"/>
          <w:marTop w:val="0"/>
          <w:marBottom w:val="0"/>
          <w:divBdr>
            <w:top w:val="none" w:sz="0" w:space="0" w:color="auto"/>
            <w:left w:val="none" w:sz="0" w:space="0" w:color="auto"/>
            <w:bottom w:val="none" w:sz="0" w:space="0" w:color="auto"/>
            <w:right w:val="none" w:sz="0" w:space="0" w:color="auto"/>
          </w:divBdr>
        </w:div>
        <w:div w:id="390928505">
          <w:marLeft w:val="640"/>
          <w:marRight w:val="0"/>
          <w:marTop w:val="0"/>
          <w:marBottom w:val="0"/>
          <w:divBdr>
            <w:top w:val="none" w:sz="0" w:space="0" w:color="auto"/>
            <w:left w:val="none" w:sz="0" w:space="0" w:color="auto"/>
            <w:bottom w:val="none" w:sz="0" w:space="0" w:color="auto"/>
            <w:right w:val="none" w:sz="0" w:space="0" w:color="auto"/>
          </w:divBdr>
        </w:div>
        <w:div w:id="2040813906">
          <w:marLeft w:val="640"/>
          <w:marRight w:val="0"/>
          <w:marTop w:val="0"/>
          <w:marBottom w:val="0"/>
          <w:divBdr>
            <w:top w:val="none" w:sz="0" w:space="0" w:color="auto"/>
            <w:left w:val="none" w:sz="0" w:space="0" w:color="auto"/>
            <w:bottom w:val="none" w:sz="0" w:space="0" w:color="auto"/>
            <w:right w:val="none" w:sz="0" w:space="0" w:color="auto"/>
          </w:divBdr>
        </w:div>
        <w:div w:id="836384363">
          <w:marLeft w:val="640"/>
          <w:marRight w:val="0"/>
          <w:marTop w:val="0"/>
          <w:marBottom w:val="0"/>
          <w:divBdr>
            <w:top w:val="none" w:sz="0" w:space="0" w:color="auto"/>
            <w:left w:val="none" w:sz="0" w:space="0" w:color="auto"/>
            <w:bottom w:val="none" w:sz="0" w:space="0" w:color="auto"/>
            <w:right w:val="none" w:sz="0" w:space="0" w:color="auto"/>
          </w:divBdr>
        </w:div>
        <w:div w:id="1067917478">
          <w:marLeft w:val="640"/>
          <w:marRight w:val="0"/>
          <w:marTop w:val="0"/>
          <w:marBottom w:val="0"/>
          <w:divBdr>
            <w:top w:val="none" w:sz="0" w:space="0" w:color="auto"/>
            <w:left w:val="none" w:sz="0" w:space="0" w:color="auto"/>
            <w:bottom w:val="none" w:sz="0" w:space="0" w:color="auto"/>
            <w:right w:val="none" w:sz="0" w:space="0" w:color="auto"/>
          </w:divBdr>
        </w:div>
        <w:div w:id="561603597">
          <w:marLeft w:val="640"/>
          <w:marRight w:val="0"/>
          <w:marTop w:val="0"/>
          <w:marBottom w:val="0"/>
          <w:divBdr>
            <w:top w:val="none" w:sz="0" w:space="0" w:color="auto"/>
            <w:left w:val="none" w:sz="0" w:space="0" w:color="auto"/>
            <w:bottom w:val="none" w:sz="0" w:space="0" w:color="auto"/>
            <w:right w:val="none" w:sz="0" w:space="0" w:color="auto"/>
          </w:divBdr>
        </w:div>
        <w:div w:id="2002419217">
          <w:marLeft w:val="640"/>
          <w:marRight w:val="0"/>
          <w:marTop w:val="0"/>
          <w:marBottom w:val="0"/>
          <w:divBdr>
            <w:top w:val="none" w:sz="0" w:space="0" w:color="auto"/>
            <w:left w:val="none" w:sz="0" w:space="0" w:color="auto"/>
            <w:bottom w:val="none" w:sz="0" w:space="0" w:color="auto"/>
            <w:right w:val="none" w:sz="0" w:space="0" w:color="auto"/>
          </w:divBdr>
        </w:div>
        <w:div w:id="177811349">
          <w:marLeft w:val="640"/>
          <w:marRight w:val="0"/>
          <w:marTop w:val="0"/>
          <w:marBottom w:val="0"/>
          <w:divBdr>
            <w:top w:val="none" w:sz="0" w:space="0" w:color="auto"/>
            <w:left w:val="none" w:sz="0" w:space="0" w:color="auto"/>
            <w:bottom w:val="none" w:sz="0" w:space="0" w:color="auto"/>
            <w:right w:val="none" w:sz="0" w:space="0" w:color="auto"/>
          </w:divBdr>
        </w:div>
        <w:div w:id="1947030726">
          <w:marLeft w:val="640"/>
          <w:marRight w:val="0"/>
          <w:marTop w:val="0"/>
          <w:marBottom w:val="0"/>
          <w:divBdr>
            <w:top w:val="none" w:sz="0" w:space="0" w:color="auto"/>
            <w:left w:val="none" w:sz="0" w:space="0" w:color="auto"/>
            <w:bottom w:val="none" w:sz="0" w:space="0" w:color="auto"/>
            <w:right w:val="none" w:sz="0" w:space="0" w:color="auto"/>
          </w:divBdr>
        </w:div>
        <w:div w:id="1314750272">
          <w:marLeft w:val="640"/>
          <w:marRight w:val="0"/>
          <w:marTop w:val="0"/>
          <w:marBottom w:val="0"/>
          <w:divBdr>
            <w:top w:val="none" w:sz="0" w:space="0" w:color="auto"/>
            <w:left w:val="none" w:sz="0" w:space="0" w:color="auto"/>
            <w:bottom w:val="none" w:sz="0" w:space="0" w:color="auto"/>
            <w:right w:val="none" w:sz="0" w:space="0" w:color="auto"/>
          </w:divBdr>
        </w:div>
        <w:div w:id="1612930129">
          <w:marLeft w:val="640"/>
          <w:marRight w:val="0"/>
          <w:marTop w:val="0"/>
          <w:marBottom w:val="0"/>
          <w:divBdr>
            <w:top w:val="none" w:sz="0" w:space="0" w:color="auto"/>
            <w:left w:val="none" w:sz="0" w:space="0" w:color="auto"/>
            <w:bottom w:val="none" w:sz="0" w:space="0" w:color="auto"/>
            <w:right w:val="none" w:sz="0" w:space="0" w:color="auto"/>
          </w:divBdr>
        </w:div>
        <w:div w:id="1129397861">
          <w:marLeft w:val="640"/>
          <w:marRight w:val="0"/>
          <w:marTop w:val="0"/>
          <w:marBottom w:val="0"/>
          <w:divBdr>
            <w:top w:val="none" w:sz="0" w:space="0" w:color="auto"/>
            <w:left w:val="none" w:sz="0" w:space="0" w:color="auto"/>
            <w:bottom w:val="none" w:sz="0" w:space="0" w:color="auto"/>
            <w:right w:val="none" w:sz="0" w:space="0" w:color="auto"/>
          </w:divBdr>
        </w:div>
        <w:div w:id="1003123382">
          <w:marLeft w:val="640"/>
          <w:marRight w:val="0"/>
          <w:marTop w:val="0"/>
          <w:marBottom w:val="0"/>
          <w:divBdr>
            <w:top w:val="none" w:sz="0" w:space="0" w:color="auto"/>
            <w:left w:val="none" w:sz="0" w:space="0" w:color="auto"/>
            <w:bottom w:val="none" w:sz="0" w:space="0" w:color="auto"/>
            <w:right w:val="none" w:sz="0" w:space="0" w:color="auto"/>
          </w:divBdr>
        </w:div>
        <w:div w:id="1600262242">
          <w:marLeft w:val="640"/>
          <w:marRight w:val="0"/>
          <w:marTop w:val="0"/>
          <w:marBottom w:val="0"/>
          <w:divBdr>
            <w:top w:val="none" w:sz="0" w:space="0" w:color="auto"/>
            <w:left w:val="none" w:sz="0" w:space="0" w:color="auto"/>
            <w:bottom w:val="none" w:sz="0" w:space="0" w:color="auto"/>
            <w:right w:val="none" w:sz="0" w:space="0" w:color="auto"/>
          </w:divBdr>
        </w:div>
        <w:div w:id="260769383">
          <w:marLeft w:val="640"/>
          <w:marRight w:val="0"/>
          <w:marTop w:val="0"/>
          <w:marBottom w:val="0"/>
          <w:divBdr>
            <w:top w:val="none" w:sz="0" w:space="0" w:color="auto"/>
            <w:left w:val="none" w:sz="0" w:space="0" w:color="auto"/>
            <w:bottom w:val="none" w:sz="0" w:space="0" w:color="auto"/>
            <w:right w:val="none" w:sz="0" w:space="0" w:color="auto"/>
          </w:divBdr>
        </w:div>
        <w:div w:id="532573368">
          <w:marLeft w:val="640"/>
          <w:marRight w:val="0"/>
          <w:marTop w:val="0"/>
          <w:marBottom w:val="0"/>
          <w:divBdr>
            <w:top w:val="none" w:sz="0" w:space="0" w:color="auto"/>
            <w:left w:val="none" w:sz="0" w:space="0" w:color="auto"/>
            <w:bottom w:val="none" w:sz="0" w:space="0" w:color="auto"/>
            <w:right w:val="none" w:sz="0" w:space="0" w:color="auto"/>
          </w:divBdr>
        </w:div>
        <w:div w:id="2139759065">
          <w:marLeft w:val="640"/>
          <w:marRight w:val="0"/>
          <w:marTop w:val="0"/>
          <w:marBottom w:val="0"/>
          <w:divBdr>
            <w:top w:val="none" w:sz="0" w:space="0" w:color="auto"/>
            <w:left w:val="none" w:sz="0" w:space="0" w:color="auto"/>
            <w:bottom w:val="none" w:sz="0" w:space="0" w:color="auto"/>
            <w:right w:val="none" w:sz="0" w:space="0" w:color="auto"/>
          </w:divBdr>
        </w:div>
        <w:div w:id="216863347">
          <w:marLeft w:val="640"/>
          <w:marRight w:val="0"/>
          <w:marTop w:val="0"/>
          <w:marBottom w:val="0"/>
          <w:divBdr>
            <w:top w:val="none" w:sz="0" w:space="0" w:color="auto"/>
            <w:left w:val="none" w:sz="0" w:space="0" w:color="auto"/>
            <w:bottom w:val="none" w:sz="0" w:space="0" w:color="auto"/>
            <w:right w:val="none" w:sz="0" w:space="0" w:color="auto"/>
          </w:divBdr>
        </w:div>
        <w:div w:id="1467048550">
          <w:marLeft w:val="640"/>
          <w:marRight w:val="0"/>
          <w:marTop w:val="0"/>
          <w:marBottom w:val="0"/>
          <w:divBdr>
            <w:top w:val="none" w:sz="0" w:space="0" w:color="auto"/>
            <w:left w:val="none" w:sz="0" w:space="0" w:color="auto"/>
            <w:bottom w:val="none" w:sz="0" w:space="0" w:color="auto"/>
            <w:right w:val="none" w:sz="0" w:space="0" w:color="auto"/>
          </w:divBdr>
        </w:div>
        <w:div w:id="400492496">
          <w:marLeft w:val="640"/>
          <w:marRight w:val="0"/>
          <w:marTop w:val="0"/>
          <w:marBottom w:val="0"/>
          <w:divBdr>
            <w:top w:val="none" w:sz="0" w:space="0" w:color="auto"/>
            <w:left w:val="none" w:sz="0" w:space="0" w:color="auto"/>
            <w:bottom w:val="none" w:sz="0" w:space="0" w:color="auto"/>
            <w:right w:val="none" w:sz="0" w:space="0" w:color="auto"/>
          </w:divBdr>
        </w:div>
        <w:div w:id="857233166">
          <w:marLeft w:val="640"/>
          <w:marRight w:val="0"/>
          <w:marTop w:val="0"/>
          <w:marBottom w:val="0"/>
          <w:divBdr>
            <w:top w:val="none" w:sz="0" w:space="0" w:color="auto"/>
            <w:left w:val="none" w:sz="0" w:space="0" w:color="auto"/>
            <w:bottom w:val="none" w:sz="0" w:space="0" w:color="auto"/>
            <w:right w:val="none" w:sz="0" w:space="0" w:color="auto"/>
          </w:divBdr>
        </w:div>
        <w:div w:id="1515344485">
          <w:marLeft w:val="640"/>
          <w:marRight w:val="0"/>
          <w:marTop w:val="0"/>
          <w:marBottom w:val="0"/>
          <w:divBdr>
            <w:top w:val="none" w:sz="0" w:space="0" w:color="auto"/>
            <w:left w:val="none" w:sz="0" w:space="0" w:color="auto"/>
            <w:bottom w:val="none" w:sz="0" w:space="0" w:color="auto"/>
            <w:right w:val="none" w:sz="0" w:space="0" w:color="auto"/>
          </w:divBdr>
        </w:div>
        <w:div w:id="71241255">
          <w:marLeft w:val="640"/>
          <w:marRight w:val="0"/>
          <w:marTop w:val="0"/>
          <w:marBottom w:val="0"/>
          <w:divBdr>
            <w:top w:val="none" w:sz="0" w:space="0" w:color="auto"/>
            <w:left w:val="none" w:sz="0" w:space="0" w:color="auto"/>
            <w:bottom w:val="none" w:sz="0" w:space="0" w:color="auto"/>
            <w:right w:val="none" w:sz="0" w:space="0" w:color="auto"/>
          </w:divBdr>
        </w:div>
        <w:div w:id="147673833">
          <w:marLeft w:val="640"/>
          <w:marRight w:val="0"/>
          <w:marTop w:val="0"/>
          <w:marBottom w:val="0"/>
          <w:divBdr>
            <w:top w:val="none" w:sz="0" w:space="0" w:color="auto"/>
            <w:left w:val="none" w:sz="0" w:space="0" w:color="auto"/>
            <w:bottom w:val="none" w:sz="0" w:space="0" w:color="auto"/>
            <w:right w:val="none" w:sz="0" w:space="0" w:color="auto"/>
          </w:divBdr>
        </w:div>
        <w:div w:id="1492869521">
          <w:marLeft w:val="640"/>
          <w:marRight w:val="0"/>
          <w:marTop w:val="0"/>
          <w:marBottom w:val="0"/>
          <w:divBdr>
            <w:top w:val="none" w:sz="0" w:space="0" w:color="auto"/>
            <w:left w:val="none" w:sz="0" w:space="0" w:color="auto"/>
            <w:bottom w:val="none" w:sz="0" w:space="0" w:color="auto"/>
            <w:right w:val="none" w:sz="0" w:space="0" w:color="auto"/>
          </w:divBdr>
        </w:div>
        <w:div w:id="605383721">
          <w:marLeft w:val="640"/>
          <w:marRight w:val="0"/>
          <w:marTop w:val="0"/>
          <w:marBottom w:val="0"/>
          <w:divBdr>
            <w:top w:val="none" w:sz="0" w:space="0" w:color="auto"/>
            <w:left w:val="none" w:sz="0" w:space="0" w:color="auto"/>
            <w:bottom w:val="none" w:sz="0" w:space="0" w:color="auto"/>
            <w:right w:val="none" w:sz="0" w:space="0" w:color="auto"/>
          </w:divBdr>
        </w:div>
        <w:div w:id="227502049">
          <w:marLeft w:val="640"/>
          <w:marRight w:val="0"/>
          <w:marTop w:val="0"/>
          <w:marBottom w:val="0"/>
          <w:divBdr>
            <w:top w:val="none" w:sz="0" w:space="0" w:color="auto"/>
            <w:left w:val="none" w:sz="0" w:space="0" w:color="auto"/>
            <w:bottom w:val="none" w:sz="0" w:space="0" w:color="auto"/>
            <w:right w:val="none" w:sz="0" w:space="0" w:color="auto"/>
          </w:divBdr>
        </w:div>
        <w:div w:id="1452360832">
          <w:marLeft w:val="640"/>
          <w:marRight w:val="0"/>
          <w:marTop w:val="0"/>
          <w:marBottom w:val="0"/>
          <w:divBdr>
            <w:top w:val="none" w:sz="0" w:space="0" w:color="auto"/>
            <w:left w:val="none" w:sz="0" w:space="0" w:color="auto"/>
            <w:bottom w:val="none" w:sz="0" w:space="0" w:color="auto"/>
            <w:right w:val="none" w:sz="0" w:space="0" w:color="auto"/>
          </w:divBdr>
        </w:div>
        <w:div w:id="1980961300">
          <w:marLeft w:val="640"/>
          <w:marRight w:val="0"/>
          <w:marTop w:val="0"/>
          <w:marBottom w:val="0"/>
          <w:divBdr>
            <w:top w:val="none" w:sz="0" w:space="0" w:color="auto"/>
            <w:left w:val="none" w:sz="0" w:space="0" w:color="auto"/>
            <w:bottom w:val="none" w:sz="0" w:space="0" w:color="auto"/>
            <w:right w:val="none" w:sz="0" w:space="0" w:color="auto"/>
          </w:divBdr>
        </w:div>
        <w:div w:id="228199497">
          <w:marLeft w:val="640"/>
          <w:marRight w:val="0"/>
          <w:marTop w:val="0"/>
          <w:marBottom w:val="0"/>
          <w:divBdr>
            <w:top w:val="none" w:sz="0" w:space="0" w:color="auto"/>
            <w:left w:val="none" w:sz="0" w:space="0" w:color="auto"/>
            <w:bottom w:val="none" w:sz="0" w:space="0" w:color="auto"/>
            <w:right w:val="none" w:sz="0" w:space="0" w:color="auto"/>
          </w:divBdr>
        </w:div>
        <w:div w:id="1346908223">
          <w:marLeft w:val="640"/>
          <w:marRight w:val="0"/>
          <w:marTop w:val="0"/>
          <w:marBottom w:val="0"/>
          <w:divBdr>
            <w:top w:val="none" w:sz="0" w:space="0" w:color="auto"/>
            <w:left w:val="none" w:sz="0" w:space="0" w:color="auto"/>
            <w:bottom w:val="none" w:sz="0" w:space="0" w:color="auto"/>
            <w:right w:val="none" w:sz="0" w:space="0" w:color="auto"/>
          </w:divBdr>
        </w:div>
        <w:div w:id="1976790354">
          <w:marLeft w:val="640"/>
          <w:marRight w:val="0"/>
          <w:marTop w:val="0"/>
          <w:marBottom w:val="0"/>
          <w:divBdr>
            <w:top w:val="none" w:sz="0" w:space="0" w:color="auto"/>
            <w:left w:val="none" w:sz="0" w:space="0" w:color="auto"/>
            <w:bottom w:val="none" w:sz="0" w:space="0" w:color="auto"/>
            <w:right w:val="none" w:sz="0" w:space="0" w:color="auto"/>
          </w:divBdr>
        </w:div>
        <w:div w:id="458110415">
          <w:marLeft w:val="640"/>
          <w:marRight w:val="0"/>
          <w:marTop w:val="0"/>
          <w:marBottom w:val="0"/>
          <w:divBdr>
            <w:top w:val="none" w:sz="0" w:space="0" w:color="auto"/>
            <w:left w:val="none" w:sz="0" w:space="0" w:color="auto"/>
            <w:bottom w:val="none" w:sz="0" w:space="0" w:color="auto"/>
            <w:right w:val="none" w:sz="0" w:space="0" w:color="auto"/>
          </w:divBdr>
        </w:div>
        <w:div w:id="1758134308">
          <w:marLeft w:val="640"/>
          <w:marRight w:val="0"/>
          <w:marTop w:val="0"/>
          <w:marBottom w:val="0"/>
          <w:divBdr>
            <w:top w:val="none" w:sz="0" w:space="0" w:color="auto"/>
            <w:left w:val="none" w:sz="0" w:space="0" w:color="auto"/>
            <w:bottom w:val="none" w:sz="0" w:space="0" w:color="auto"/>
            <w:right w:val="none" w:sz="0" w:space="0" w:color="auto"/>
          </w:divBdr>
        </w:div>
        <w:div w:id="1905606424">
          <w:marLeft w:val="640"/>
          <w:marRight w:val="0"/>
          <w:marTop w:val="0"/>
          <w:marBottom w:val="0"/>
          <w:divBdr>
            <w:top w:val="none" w:sz="0" w:space="0" w:color="auto"/>
            <w:left w:val="none" w:sz="0" w:space="0" w:color="auto"/>
            <w:bottom w:val="none" w:sz="0" w:space="0" w:color="auto"/>
            <w:right w:val="none" w:sz="0" w:space="0" w:color="auto"/>
          </w:divBdr>
        </w:div>
        <w:div w:id="436019862">
          <w:marLeft w:val="640"/>
          <w:marRight w:val="0"/>
          <w:marTop w:val="0"/>
          <w:marBottom w:val="0"/>
          <w:divBdr>
            <w:top w:val="none" w:sz="0" w:space="0" w:color="auto"/>
            <w:left w:val="none" w:sz="0" w:space="0" w:color="auto"/>
            <w:bottom w:val="none" w:sz="0" w:space="0" w:color="auto"/>
            <w:right w:val="none" w:sz="0" w:space="0" w:color="auto"/>
          </w:divBdr>
        </w:div>
        <w:div w:id="1552577119">
          <w:marLeft w:val="640"/>
          <w:marRight w:val="0"/>
          <w:marTop w:val="0"/>
          <w:marBottom w:val="0"/>
          <w:divBdr>
            <w:top w:val="none" w:sz="0" w:space="0" w:color="auto"/>
            <w:left w:val="none" w:sz="0" w:space="0" w:color="auto"/>
            <w:bottom w:val="none" w:sz="0" w:space="0" w:color="auto"/>
            <w:right w:val="none" w:sz="0" w:space="0" w:color="auto"/>
          </w:divBdr>
        </w:div>
        <w:div w:id="1149596081">
          <w:marLeft w:val="640"/>
          <w:marRight w:val="0"/>
          <w:marTop w:val="0"/>
          <w:marBottom w:val="0"/>
          <w:divBdr>
            <w:top w:val="none" w:sz="0" w:space="0" w:color="auto"/>
            <w:left w:val="none" w:sz="0" w:space="0" w:color="auto"/>
            <w:bottom w:val="none" w:sz="0" w:space="0" w:color="auto"/>
            <w:right w:val="none" w:sz="0" w:space="0" w:color="auto"/>
          </w:divBdr>
        </w:div>
        <w:div w:id="1215583339">
          <w:marLeft w:val="640"/>
          <w:marRight w:val="0"/>
          <w:marTop w:val="0"/>
          <w:marBottom w:val="0"/>
          <w:divBdr>
            <w:top w:val="none" w:sz="0" w:space="0" w:color="auto"/>
            <w:left w:val="none" w:sz="0" w:space="0" w:color="auto"/>
            <w:bottom w:val="none" w:sz="0" w:space="0" w:color="auto"/>
            <w:right w:val="none" w:sz="0" w:space="0" w:color="auto"/>
          </w:divBdr>
        </w:div>
        <w:div w:id="999819437">
          <w:marLeft w:val="640"/>
          <w:marRight w:val="0"/>
          <w:marTop w:val="0"/>
          <w:marBottom w:val="0"/>
          <w:divBdr>
            <w:top w:val="none" w:sz="0" w:space="0" w:color="auto"/>
            <w:left w:val="none" w:sz="0" w:space="0" w:color="auto"/>
            <w:bottom w:val="none" w:sz="0" w:space="0" w:color="auto"/>
            <w:right w:val="none" w:sz="0" w:space="0" w:color="auto"/>
          </w:divBdr>
        </w:div>
        <w:div w:id="1640918945">
          <w:marLeft w:val="640"/>
          <w:marRight w:val="0"/>
          <w:marTop w:val="0"/>
          <w:marBottom w:val="0"/>
          <w:divBdr>
            <w:top w:val="none" w:sz="0" w:space="0" w:color="auto"/>
            <w:left w:val="none" w:sz="0" w:space="0" w:color="auto"/>
            <w:bottom w:val="none" w:sz="0" w:space="0" w:color="auto"/>
            <w:right w:val="none" w:sz="0" w:space="0" w:color="auto"/>
          </w:divBdr>
        </w:div>
        <w:div w:id="775519613">
          <w:marLeft w:val="640"/>
          <w:marRight w:val="0"/>
          <w:marTop w:val="0"/>
          <w:marBottom w:val="0"/>
          <w:divBdr>
            <w:top w:val="none" w:sz="0" w:space="0" w:color="auto"/>
            <w:left w:val="none" w:sz="0" w:space="0" w:color="auto"/>
            <w:bottom w:val="none" w:sz="0" w:space="0" w:color="auto"/>
            <w:right w:val="none" w:sz="0" w:space="0" w:color="auto"/>
          </w:divBdr>
        </w:div>
        <w:div w:id="1497651613">
          <w:marLeft w:val="640"/>
          <w:marRight w:val="0"/>
          <w:marTop w:val="0"/>
          <w:marBottom w:val="0"/>
          <w:divBdr>
            <w:top w:val="none" w:sz="0" w:space="0" w:color="auto"/>
            <w:left w:val="none" w:sz="0" w:space="0" w:color="auto"/>
            <w:bottom w:val="none" w:sz="0" w:space="0" w:color="auto"/>
            <w:right w:val="none" w:sz="0" w:space="0" w:color="auto"/>
          </w:divBdr>
        </w:div>
        <w:div w:id="1840383248">
          <w:marLeft w:val="640"/>
          <w:marRight w:val="0"/>
          <w:marTop w:val="0"/>
          <w:marBottom w:val="0"/>
          <w:divBdr>
            <w:top w:val="none" w:sz="0" w:space="0" w:color="auto"/>
            <w:left w:val="none" w:sz="0" w:space="0" w:color="auto"/>
            <w:bottom w:val="none" w:sz="0" w:space="0" w:color="auto"/>
            <w:right w:val="none" w:sz="0" w:space="0" w:color="auto"/>
          </w:divBdr>
        </w:div>
        <w:div w:id="984310049">
          <w:marLeft w:val="640"/>
          <w:marRight w:val="0"/>
          <w:marTop w:val="0"/>
          <w:marBottom w:val="0"/>
          <w:divBdr>
            <w:top w:val="none" w:sz="0" w:space="0" w:color="auto"/>
            <w:left w:val="none" w:sz="0" w:space="0" w:color="auto"/>
            <w:bottom w:val="none" w:sz="0" w:space="0" w:color="auto"/>
            <w:right w:val="none" w:sz="0" w:space="0" w:color="auto"/>
          </w:divBdr>
        </w:div>
        <w:div w:id="1515727081">
          <w:marLeft w:val="640"/>
          <w:marRight w:val="0"/>
          <w:marTop w:val="0"/>
          <w:marBottom w:val="0"/>
          <w:divBdr>
            <w:top w:val="none" w:sz="0" w:space="0" w:color="auto"/>
            <w:left w:val="none" w:sz="0" w:space="0" w:color="auto"/>
            <w:bottom w:val="none" w:sz="0" w:space="0" w:color="auto"/>
            <w:right w:val="none" w:sz="0" w:space="0" w:color="auto"/>
          </w:divBdr>
        </w:div>
      </w:divsChild>
    </w:div>
    <w:div w:id="127018503">
      <w:bodyDiv w:val="1"/>
      <w:marLeft w:val="0"/>
      <w:marRight w:val="0"/>
      <w:marTop w:val="0"/>
      <w:marBottom w:val="0"/>
      <w:divBdr>
        <w:top w:val="none" w:sz="0" w:space="0" w:color="auto"/>
        <w:left w:val="none" w:sz="0" w:space="0" w:color="auto"/>
        <w:bottom w:val="none" w:sz="0" w:space="0" w:color="auto"/>
        <w:right w:val="none" w:sz="0" w:space="0" w:color="auto"/>
      </w:divBdr>
      <w:divsChild>
        <w:div w:id="951473952">
          <w:marLeft w:val="640"/>
          <w:marRight w:val="0"/>
          <w:marTop w:val="0"/>
          <w:marBottom w:val="0"/>
          <w:divBdr>
            <w:top w:val="none" w:sz="0" w:space="0" w:color="auto"/>
            <w:left w:val="none" w:sz="0" w:space="0" w:color="auto"/>
            <w:bottom w:val="none" w:sz="0" w:space="0" w:color="auto"/>
            <w:right w:val="none" w:sz="0" w:space="0" w:color="auto"/>
          </w:divBdr>
        </w:div>
        <w:div w:id="27806141">
          <w:marLeft w:val="640"/>
          <w:marRight w:val="0"/>
          <w:marTop w:val="0"/>
          <w:marBottom w:val="0"/>
          <w:divBdr>
            <w:top w:val="none" w:sz="0" w:space="0" w:color="auto"/>
            <w:left w:val="none" w:sz="0" w:space="0" w:color="auto"/>
            <w:bottom w:val="none" w:sz="0" w:space="0" w:color="auto"/>
            <w:right w:val="none" w:sz="0" w:space="0" w:color="auto"/>
          </w:divBdr>
        </w:div>
        <w:div w:id="2065175181">
          <w:marLeft w:val="640"/>
          <w:marRight w:val="0"/>
          <w:marTop w:val="0"/>
          <w:marBottom w:val="0"/>
          <w:divBdr>
            <w:top w:val="none" w:sz="0" w:space="0" w:color="auto"/>
            <w:left w:val="none" w:sz="0" w:space="0" w:color="auto"/>
            <w:bottom w:val="none" w:sz="0" w:space="0" w:color="auto"/>
            <w:right w:val="none" w:sz="0" w:space="0" w:color="auto"/>
          </w:divBdr>
        </w:div>
        <w:div w:id="1112702254">
          <w:marLeft w:val="640"/>
          <w:marRight w:val="0"/>
          <w:marTop w:val="0"/>
          <w:marBottom w:val="0"/>
          <w:divBdr>
            <w:top w:val="none" w:sz="0" w:space="0" w:color="auto"/>
            <w:left w:val="none" w:sz="0" w:space="0" w:color="auto"/>
            <w:bottom w:val="none" w:sz="0" w:space="0" w:color="auto"/>
            <w:right w:val="none" w:sz="0" w:space="0" w:color="auto"/>
          </w:divBdr>
        </w:div>
        <w:div w:id="2050447111">
          <w:marLeft w:val="640"/>
          <w:marRight w:val="0"/>
          <w:marTop w:val="0"/>
          <w:marBottom w:val="0"/>
          <w:divBdr>
            <w:top w:val="none" w:sz="0" w:space="0" w:color="auto"/>
            <w:left w:val="none" w:sz="0" w:space="0" w:color="auto"/>
            <w:bottom w:val="none" w:sz="0" w:space="0" w:color="auto"/>
            <w:right w:val="none" w:sz="0" w:space="0" w:color="auto"/>
          </w:divBdr>
        </w:div>
        <w:div w:id="1205141781">
          <w:marLeft w:val="640"/>
          <w:marRight w:val="0"/>
          <w:marTop w:val="0"/>
          <w:marBottom w:val="0"/>
          <w:divBdr>
            <w:top w:val="none" w:sz="0" w:space="0" w:color="auto"/>
            <w:left w:val="none" w:sz="0" w:space="0" w:color="auto"/>
            <w:bottom w:val="none" w:sz="0" w:space="0" w:color="auto"/>
            <w:right w:val="none" w:sz="0" w:space="0" w:color="auto"/>
          </w:divBdr>
        </w:div>
        <w:div w:id="2104300553">
          <w:marLeft w:val="640"/>
          <w:marRight w:val="0"/>
          <w:marTop w:val="0"/>
          <w:marBottom w:val="0"/>
          <w:divBdr>
            <w:top w:val="none" w:sz="0" w:space="0" w:color="auto"/>
            <w:left w:val="none" w:sz="0" w:space="0" w:color="auto"/>
            <w:bottom w:val="none" w:sz="0" w:space="0" w:color="auto"/>
            <w:right w:val="none" w:sz="0" w:space="0" w:color="auto"/>
          </w:divBdr>
        </w:div>
        <w:div w:id="642003566">
          <w:marLeft w:val="640"/>
          <w:marRight w:val="0"/>
          <w:marTop w:val="0"/>
          <w:marBottom w:val="0"/>
          <w:divBdr>
            <w:top w:val="none" w:sz="0" w:space="0" w:color="auto"/>
            <w:left w:val="none" w:sz="0" w:space="0" w:color="auto"/>
            <w:bottom w:val="none" w:sz="0" w:space="0" w:color="auto"/>
            <w:right w:val="none" w:sz="0" w:space="0" w:color="auto"/>
          </w:divBdr>
        </w:div>
        <w:div w:id="803078636">
          <w:marLeft w:val="640"/>
          <w:marRight w:val="0"/>
          <w:marTop w:val="0"/>
          <w:marBottom w:val="0"/>
          <w:divBdr>
            <w:top w:val="none" w:sz="0" w:space="0" w:color="auto"/>
            <w:left w:val="none" w:sz="0" w:space="0" w:color="auto"/>
            <w:bottom w:val="none" w:sz="0" w:space="0" w:color="auto"/>
            <w:right w:val="none" w:sz="0" w:space="0" w:color="auto"/>
          </w:divBdr>
        </w:div>
        <w:div w:id="1163395915">
          <w:marLeft w:val="640"/>
          <w:marRight w:val="0"/>
          <w:marTop w:val="0"/>
          <w:marBottom w:val="0"/>
          <w:divBdr>
            <w:top w:val="none" w:sz="0" w:space="0" w:color="auto"/>
            <w:left w:val="none" w:sz="0" w:space="0" w:color="auto"/>
            <w:bottom w:val="none" w:sz="0" w:space="0" w:color="auto"/>
            <w:right w:val="none" w:sz="0" w:space="0" w:color="auto"/>
          </w:divBdr>
        </w:div>
        <w:div w:id="1584216657">
          <w:marLeft w:val="640"/>
          <w:marRight w:val="0"/>
          <w:marTop w:val="0"/>
          <w:marBottom w:val="0"/>
          <w:divBdr>
            <w:top w:val="none" w:sz="0" w:space="0" w:color="auto"/>
            <w:left w:val="none" w:sz="0" w:space="0" w:color="auto"/>
            <w:bottom w:val="none" w:sz="0" w:space="0" w:color="auto"/>
            <w:right w:val="none" w:sz="0" w:space="0" w:color="auto"/>
          </w:divBdr>
        </w:div>
        <w:div w:id="1322391528">
          <w:marLeft w:val="640"/>
          <w:marRight w:val="0"/>
          <w:marTop w:val="0"/>
          <w:marBottom w:val="0"/>
          <w:divBdr>
            <w:top w:val="none" w:sz="0" w:space="0" w:color="auto"/>
            <w:left w:val="none" w:sz="0" w:space="0" w:color="auto"/>
            <w:bottom w:val="none" w:sz="0" w:space="0" w:color="auto"/>
            <w:right w:val="none" w:sz="0" w:space="0" w:color="auto"/>
          </w:divBdr>
        </w:div>
        <w:div w:id="1036394408">
          <w:marLeft w:val="640"/>
          <w:marRight w:val="0"/>
          <w:marTop w:val="0"/>
          <w:marBottom w:val="0"/>
          <w:divBdr>
            <w:top w:val="none" w:sz="0" w:space="0" w:color="auto"/>
            <w:left w:val="none" w:sz="0" w:space="0" w:color="auto"/>
            <w:bottom w:val="none" w:sz="0" w:space="0" w:color="auto"/>
            <w:right w:val="none" w:sz="0" w:space="0" w:color="auto"/>
          </w:divBdr>
        </w:div>
        <w:div w:id="1925408389">
          <w:marLeft w:val="640"/>
          <w:marRight w:val="0"/>
          <w:marTop w:val="0"/>
          <w:marBottom w:val="0"/>
          <w:divBdr>
            <w:top w:val="none" w:sz="0" w:space="0" w:color="auto"/>
            <w:left w:val="none" w:sz="0" w:space="0" w:color="auto"/>
            <w:bottom w:val="none" w:sz="0" w:space="0" w:color="auto"/>
            <w:right w:val="none" w:sz="0" w:space="0" w:color="auto"/>
          </w:divBdr>
        </w:div>
        <w:div w:id="444689472">
          <w:marLeft w:val="640"/>
          <w:marRight w:val="0"/>
          <w:marTop w:val="0"/>
          <w:marBottom w:val="0"/>
          <w:divBdr>
            <w:top w:val="none" w:sz="0" w:space="0" w:color="auto"/>
            <w:left w:val="none" w:sz="0" w:space="0" w:color="auto"/>
            <w:bottom w:val="none" w:sz="0" w:space="0" w:color="auto"/>
            <w:right w:val="none" w:sz="0" w:space="0" w:color="auto"/>
          </w:divBdr>
        </w:div>
        <w:div w:id="1962220206">
          <w:marLeft w:val="640"/>
          <w:marRight w:val="0"/>
          <w:marTop w:val="0"/>
          <w:marBottom w:val="0"/>
          <w:divBdr>
            <w:top w:val="none" w:sz="0" w:space="0" w:color="auto"/>
            <w:left w:val="none" w:sz="0" w:space="0" w:color="auto"/>
            <w:bottom w:val="none" w:sz="0" w:space="0" w:color="auto"/>
            <w:right w:val="none" w:sz="0" w:space="0" w:color="auto"/>
          </w:divBdr>
        </w:div>
        <w:div w:id="296301056">
          <w:marLeft w:val="640"/>
          <w:marRight w:val="0"/>
          <w:marTop w:val="0"/>
          <w:marBottom w:val="0"/>
          <w:divBdr>
            <w:top w:val="none" w:sz="0" w:space="0" w:color="auto"/>
            <w:left w:val="none" w:sz="0" w:space="0" w:color="auto"/>
            <w:bottom w:val="none" w:sz="0" w:space="0" w:color="auto"/>
            <w:right w:val="none" w:sz="0" w:space="0" w:color="auto"/>
          </w:divBdr>
        </w:div>
        <w:div w:id="1234775970">
          <w:marLeft w:val="640"/>
          <w:marRight w:val="0"/>
          <w:marTop w:val="0"/>
          <w:marBottom w:val="0"/>
          <w:divBdr>
            <w:top w:val="none" w:sz="0" w:space="0" w:color="auto"/>
            <w:left w:val="none" w:sz="0" w:space="0" w:color="auto"/>
            <w:bottom w:val="none" w:sz="0" w:space="0" w:color="auto"/>
            <w:right w:val="none" w:sz="0" w:space="0" w:color="auto"/>
          </w:divBdr>
        </w:div>
        <w:div w:id="1655334953">
          <w:marLeft w:val="640"/>
          <w:marRight w:val="0"/>
          <w:marTop w:val="0"/>
          <w:marBottom w:val="0"/>
          <w:divBdr>
            <w:top w:val="none" w:sz="0" w:space="0" w:color="auto"/>
            <w:left w:val="none" w:sz="0" w:space="0" w:color="auto"/>
            <w:bottom w:val="none" w:sz="0" w:space="0" w:color="auto"/>
            <w:right w:val="none" w:sz="0" w:space="0" w:color="auto"/>
          </w:divBdr>
        </w:div>
        <w:div w:id="104156568">
          <w:marLeft w:val="640"/>
          <w:marRight w:val="0"/>
          <w:marTop w:val="0"/>
          <w:marBottom w:val="0"/>
          <w:divBdr>
            <w:top w:val="none" w:sz="0" w:space="0" w:color="auto"/>
            <w:left w:val="none" w:sz="0" w:space="0" w:color="auto"/>
            <w:bottom w:val="none" w:sz="0" w:space="0" w:color="auto"/>
            <w:right w:val="none" w:sz="0" w:space="0" w:color="auto"/>
          </w:divBdr>
        </w:div>
        <w:div w:id="1410813600">
          <w:marLeft w:val="640"/>
          <w:marRight w:val="0"/>
          <w:marTop w:val="0"/>
          <w:marBottom w:val="0"/>
          <w:divBdr>
            <w:top w:val="none" w:sz="0" w:space="0" w:color="auto"/>
            <w:left w:val="none" w:sz="0" w:space="0" w:color="auto"/>
            <w:bottom w:val="none" w:sz="0" w:space="0" w:color="auto"/>
            <w:right w:val="none" w:sz="0" w:space="0" w:color="auto"/>
          </w:divBdr>
        </w:div>
        <w:div w:id="1790316951">
          <w:marLeft w:val="640"/>
          <w:marRight w:val="0"/>
          <w:marTop w:val="0"/>
          <w:marBottom w:val="0"/>
          <w:divBdr>
            <w:top w:val="none" w:sz="0" w:space="0" w:color="auto"/>
            <w:left w:val="none" w:sz="0" w:space="0" w:color="auto"/>
            <w:bottom w:val="none" w:sz="0" w:space="0" w:color="auto"/>
            <w:right w:val="none" w:sz="0" w:space="0" w:color="auto"/>
          </w:divBdr>
        </w:div>
        <w:div w:id="1385327872">
          <w:marLeft w:val="640"/>
          <w:marRight w:val="0"/>
          <w:marTop w:val="0"/>
          <w:marBottom w:val="0"/>
          <w:divBdr>
            <w:top w:val="none" w:sz="0" w:space="0" w:color="auto"/>
            <w:left w:val="none" w:sz="0" w:space="0" w:color="auto"/>
            <w:bottom w:val="none" w:sz="0" w:space="0" w:color="auto"/>
            <w:right w:val="none" w:sz="0" w:space="0" w:color="auto"/>
          </w:divBdr>
        </w:div>
        <w:div w:id="1100685792">
          <w:marLeft w:val="640"/>
          <w:marRight w:val="0"/>
          <w:marTop w:val="0"/>
          <w:marBottom w:val="0"/>
          <w:divBdr>
            <w:top w:val="none" w:sz="0" w:space="0" w:color="auto"/>
            <w:left w:val="none" w:sz="0" w:space="0" w:color="auto"/>
            <w:bottom w:val="none" w:sz="0" w:space="0" w:color="auto"/>
            <w:right w:val="none" w:sz="0" w:space="0" w:color="auto"/>
          </w:divBdr>
        </w:div>
        <w:div w:id="226303329">
          <w:marLeft w:val="640"/>
          <w:marRight w:val="0"/>
          <w:marTop w:val="0"/>
          <w:marBottom w:val="0"/>
          <w:divBdr>
            <w:top w:val="none" w:sz="0" w:space="0" w:color="auto"/>
            <w:left w:val="none" w:sz="0" w:space="0" w:color="auto"/>
            <w:bottom w:val="none" w:sz="0" w:space="0" w:color="auto"/>
            <w:right w:val="none" w:sz="0" w:space="0" w:color="auto"/>
          </w:divBdr>
        </w:div>
        <w:div w:id="393092394">
          <w:marLeft w:val="640"/>
          <w:marRight w:val="0"/>
          <w:marTop w:val="0"/>
          <w:marBottom w:val="0"/>
          <w:divBdr>
            <w:top w:val="none" w:sz="0" w:space="0" w:color="auto"/>
            <w:left w:val="none" w:sz="0" w:space="0" w:color="auto"/>
            <w:bottom w:val="none" w:sz="0" w:space="0" w:color="auto"/>
            <w:right w:val="none" w:sz="0" w:space="0" w:color="auto"/>
          </w:divBdr>
        </w:div>
        <w:div w:id="2006544511">
          <w:marLeft w:val="640"/>
          <w:marRight w:val="0"/>
          <w:marTop w:val="0"/>
          <w:marBottom w:val="0"/>
          <w:divBdr>
            <w:top w:val="none" w:sz="0" w:space="0" w:color="auto"/>
            <w:left w:val="none" w:sz="0" w:space="0" w:color="auto"/>
            <w:bottom w:val="none" w:sz="0" w:space="0" w:color="auto"/>
            <w:right w:val="none" w:sz="0" w:space="0" w:color="auto"/>
          </w:divBdr>
        </w:div>
        <w:div w:id="1818643734">
          <w:marLeft w:val="640"/>
          <w:marRight w:val="0"/>
          <w:marTop w:val="0"/>
          <w:marBottom w:val="0"/>
          <w:divBdr>
            <w:top w:val="none" w:sz="0" w:space="0" w:color="auto"/>
            <w:left w:val="none" w:sz="0" w:space="0" w:color="auto"/>
            <w:bottom w:val="none" w:sz="0" w:space="0" w:color="auto"/>
            <w:right w:val="none" w:sz="0" w:space="0" w:color="auto"/>
          </w:divBdr>
        </w:div>
        <w:div w:id="1782259067">
          <w:marLeft w:val="640"/>
          <w:marRight w:val="0"/>
          <w:marTop w:val="0"/>
          <w:marBottom w:val="0"/>
          <w:divBdr>
            <w:top w:val="none" w:sz="0" w:space="0" w:color="auto"/>
            <w:left w:val="none" w:sz="0" w:space="0" w:color="auto"/>
            <w:bottom w:val="none" w:sz="0" w:space="0" w:color="auto"/>
            <w:right w:val="none" w:sz="0" w:space="0" w:color="auto"/>
          </w:divBdr>
        </w:div>
        <w:div w:id="71438955">
          <w:marLeft w:val="640"/>
          <w:marRight w:val="0"/>
          <w:marTop w:val="0"/>
          <w:marBottom w:val="0"/>
          <w:divBdr>
            <w:top w:val="none" w:sz="0" w:space="0" w:color="auto"/>
            <w:left w:val="none" w:sz="0" w:space="0" w:color="auto"/>
            <w:bottom w:val="none" w:sz="0" w:space="0" w:color="auto"/>
            <w:right w:val="none" w:sz="0" w:space="0" w:color="auto"/>
          </w:divBdr>
        </w:div>
        <w:div w:id="602611722">
          <w:marLeft w:val="640"/>
          <w:marRight w:val="0"/>
          <w:marTop w:val="0"/>
          <w:marBottom w:val="0"/>
          <w:divBdr>
            <w:top w:val="none" w:sz="0" w:space="0" w:color="auto"/>
            <w:left w:val="none" w:sz="0" w:space="0" w:color="auto"/>
            <w:bottom w:val="none" w:sz="0" w:space="0" w:color="auto"/>
            <w:right w:val="none" w:sz="0" w:space="0" w:color="auto"/>
          </w:divBdr>
        </w:div>
        <w:div w:id="739525054">
          <w:marLeft w:val="640"/>
          <w:marRight w:val="0"/>
          <w:marTop w:val="0"/>
          <w:marBottom w:val="0"/>
          <w:divBdr>
            <w:top w:val="none" w:sz="0" w:space="0" w:color="auto"/>
            <w:left w:val="none" w:sz="0" w:space="0" w:color="auto"/>
            <w:bottom w:val="none" w:sz="0" w:space="0" w:color="auto"/>
            <w:right w:val="none" w:sz="0" w:space="0" w:color="auto"/>
          </w:divBdr>
        </w:div>
        <w:div w:id="601686350">
          <w:marLeft w:val="640"/>
          <w:marRight w:val="0"/>
          <w:marTop w:val="0"/>
          <w:marBottom w:val="0"/>
          <w:divBdr>
            <w:top w:val="none" w:sz="0" w:space="0" w:color="auto"/>
            <w:left w:val="none" w:sz="0" w:space="0" w:color="auto"/>
            <w:bottom w:val="none" w:sz="0" w:space="0" w:color="auto"/>
            <w:right w:val="none" w:sz="0" w:space="0" w:color="auto"/>
          </w:divBdr>
        </w:div>
        <w:div w:id="301469642">
          <w:marLeft w:val="640"/>
          <w:marRight w:val="0"/>
          <w:marTop w:val="0"/>
          <w:marBottom w:val="0"/>
          <w:divBdr>
            <w:top w:val="none" w:sz="0" w:space="0" w:color="auto"/>
            <w:left w:val="none" w:sz="0" w:space="0" w:color="auto"/>
            <w:bottom w:val="none" w:sz="0" w:space="0" w:color="auto"/>
            <w:right w:val="none" w:sz="0" w:space="0" w:color="auto"/>
          </w:divBdr>
        </w:div>
        <w:div w:id="1249344710">
          <w:marLeft w:val="640"/>
          <w:marRight w:val="0"/>
          <w:marTop w:val="0"/>
          <w:marBottom w:val="0"/>
          <w:divBdr>
            <w:top w:val="none" w:sz="0" w:space="0" w:color="auto"/>
            <w:left w:val="none" w:sz="0" w:space="0" w:color="auto"/>
            <w:bottom w:val="none" w:sz="0" w:space="0" w:color="auto"/>
            <w:right w:val="none" w:sz="0" w:space="0" w:color="auto"/>
          </w:divBdr>
        </w:div>
        <w:div w:id="1809667054">
          <w:marLeft w:val="640"/>
          <w:marRight w:val="0"/>
          <w:marTop w:val="0"/>
          <w:marBottom w:val="0"/>
          <w:divBdr>
            <w:top w:val="none" w:sz="0" w:space="0" w:color="auto"/>
            <w:left w:val="none" w:sz="0" w:space="0" w:color="auto"/>
            <w:bottom w:val="none" w:sz="0" w:space="0" w:color="auto"/>
            <w:right w:val="none" w:sz="0" w:space="0" w:color="auto"/>
          </w:divBdr>
        </w:div>
        <w:div w:id="1959797358">
          <w:marLeft w:val="640"/>
          <w:marRight w:val="0"/>
          <w:marTop w:val="0"/>
          <w:marBottom w:val="0"/>
          <w:divBdr>
            <w:top w:val="none" w:sz="0" w:space="0" w:color="auto"/>
            <w:left w:val="none" w:sz="0" w:space="0" w:color="auto"/>
            <w:bottom w:val="none" w:sz="0" w:space="0" w:color="auto"/>
            <w:right w:val="none" w:sz="0" w:space="0" w:color="auto"/>
          </w:divBdr>
        </w:div>
        <w:div w:id="1806924869">
          <w:marLeft w:val="640"/>
          <w:marRight w:val="0"/>
          <w:marTop w:val="0"/>
          <w:marBottom w:val="0"/>
          <w:divBdr>
            <w:top w:val="none" w:sz="0" w:space="0" w:color="auto"/>
            <w:left w:val="none" w:sz="0" w:space="0" w:color="auto"/>
            <w:bottom w:val="none" w:sz="0" w:space="0" w:color="auto"/>
            <w:right w:val="none" w:sz="0" w:space="0" w:color="auto"/>
          </w:divBdr>
        </w:div>
        <w:div w:id="511072147">
          <w:marLeft w:val="640"/>
          <w:marRight w:val="0"/>
          <w:marTop w:val="0"/>
          <w:marBottom w:val="0"/>
          <w:divBdr>
            <w:top w:val="none" w:sz="0" w:space="0" w:color="auto"/>
            <w:left w:val="none" w:sz="0" w:space="0" w:color="auto"/>
            <w:bottom w:val="none" w:sz="0" w:space="0" w:color="auto"/>
            <w:right w:val="none" w:sz="0" w:space="0" w:color="auto"/>
          </w:divBdr>
        </w:div>
        <w:div w:id="1087461724">
          <w:marLeft w:val="640"/>
          <w:marRight w:val="0"/>
          <w:marTop w:val="0"/>
          <w:marBottom w:val="0"/>
          <w:divBdr>
            <w:top w:val="none" w:sz="0" w:space="0" w:color="auto"/>
            <w:left w:val="none" w:sz="0" w:space="0" w:color="auto"/>
            <w:bottom w:val="none" w:sz="0" w:space="0" w:color="auto"/>
            <w:right w:val="none" w:sz="0" w:space="0" w:color="auto"/>
          </w:divBdr>
        </w:div>
        <w:div w:id="1066537497">
          <w:marLeft w:val="640"/>
          <w:marRight w:val="0"/>
          <w:marTop w:val="0"/>
          <w:marBottom w:val="0"/>
          <w:divBdr>
            <w:top w:val="none" w:sz="0" w:space="0" w:color="auto"/>
            <w:left w:val="none" w:sz="0" w:space="0" w:color="auto"/>
            <w:bottom w:val="none" w:sz="0" w:space="0" w:color="auto"/>
            <w:right w:val="none" w:sz="0" w:space="0" w:color="auto"/>
          </w:divBdr>
        </w:div>
        <w:div w:id="1303000862">
          <w:marLeft w:val="640"/>
          <w:marRight w:val="0"/>
          <w:marTop w:val="0"/>
          <w:marBottom w:val="0"/>
          <w:divBdr>
            <w:top w:val="none" w:sz="0" w:space="0" w:color="auto"/>
            <w:left w:val="none" w:sz="0" w:space="0" w:color="auto"/>
            <w:bottom w:val="none" w:sz="0" w:space="0" w:color="auto"/>
            <w:right w:val="none" w:sz="0" w:space="0" w:color="auto"/>
          </w:divBdr>
        </w:div>
        <w:div w:id="225576999">
          <w:marLeft w:val="640"/>
          <w:marRight w:val="0"/>
          <w:marTop w:val="0"/>
          <w:marBottom w:val="0"/>
          <w:divBdr>
            <w:top w:val="none" w:sz="0" w:space="0" w:color="auto"/>
            <w:left w:val="none" w:sz="0" w:space="0" w:color="auto"/>
            <w:bottom w:val="none" w:sz="0" w:space="0" w:color="auto"/>
            <w:right w:val="none" w:sz="0" w:space="0" w:color="auto"/>
          </w:divBdr>
        </w:div>
        <w:div w:id="1365718578">
          <w:marLeft w:val="640"/>
          <w:marRight w:val="0"/>
          <w:marTop w:val="0"/>
          <w:marBottom w:val="0"/>
          <w:divBdr>
            <w:top w:val="none" w:sz="0" w:space="0" w:color="auto"/>
            <w:left w:val="none" w:sz="0" w:space="0" w:color="auto"/>
            <w:bottom w:val="none" w:sz="0" w:space="0" w:color="auto"/>
            <w:right w:val="none" w:sz="0" w:space="0" w:color="auto"/>
          </w:divBdr>
        </w:div>
        <w:div w:id="824661848">
          <w:marLeft w:val="640"/>
          <w:marRight w:val="0"/>
          <w:marTop w:val="0"/>
          <w:marBottom w:val="0"/>
          <w:divBdr>
            <w:top w:val="none" w:sz="0" w:space="0" w:color="auto"/>
            <w:left w:val="none" w:sz="0" w:space="0" w:color="auto"/>
            <w:bottom w:val="none" w:sz="0" w:space="0" w:color="auto"/>
            <w:right w:val="none" w:sz="0" w:space="0" w:color="auto"/>
          </w:divBdr>
        </w:div>
        <w:div w:id="1513488771">
          <w:marLeft w:val="640"/>
          <w:marRight w:val="0"/>
          <w:marTop w:val="0"/>
          <w:marBottom w:val="0"/>
          <w:divBdr>
            <w:top w:val="none" w:sz="0" w:space="0" w:color="auto"/>
            <w:left w:val="none" w:sz="0" w:space="0" w:color="auto"/>
            <w:bottom w:val="none" w:sz="0" w:space="0" w:color="auto"/>
            <w:right w:val="none" w:sz="0" w:space="0" w:color="auto"/>
          </w:divBdr>
        </w:div>
        <w:div w:id="2013874858">
          <w:marLeft w:val="640"/>
          <w:marRight w:val="0"/>
          <w:marTop w:val="0"/>
          <w:marBottom w:val="0"/>
          <w:divBdr>
            <w:top w:val="none" w:sz="0" w:space="0" w:color="auto"/>
            <w:left w:val="none" w:sz="0" w:space="0" w:color="auto"/>
            <w:bottom w:val="none" w:sz="0" w:space="0" w:color="auto"/>
            <w:right w:val="none" w:sz="0" w:space="0" w:color="auto"/>
          </w:divBdr>
        </w:div>
        <w:div w:id="116461253">
          <w:marLeft w:val="640"/>
          <w:marRight w:val="0"/>
          <w:marTop w:val="0"/>
          <w:marBottom w:val="0"/>
          <w:divBdr>
            <w:top w:val="none" w:sz="0" w:space="0" w:color="auto"/>
            <w:left w:val="none" w:sz="0" w:space="0" w:color="auto"/>
            <w:bottom w:val="none" w:sz="0" w:space="0" w:color="auto"/>
            <w:right w:val="none" w:sz="0" w:space="0" w:color="auto"/>
          </w:divBdr>
        </w:div>
        <w:div w:id="720055195">
          <w:marLeft w:val="640"/>
          <w:marRight w:val="0"/>
          <w:marTop w:val="0"/>
          <w:marBottom w:val="0"/>
          <w:divBdr>
            <w:top w:val="none" w:sz="0" w:space="0" w:color="auto"/>
            <w:left w:val="none" w:sz="0" w:space="0" w:color="auto"/>
            <w:bottom w:val="none" w:sz="0" w:space="0" w:color="auto"/>
            <w:right w:val="none" w:sz="0" w:space="0" w:color="auto"/>
          </w:divBdr>
        </w:div>
        <w:div w:id="1904369672">
          <w:marLeft w:val="640"/>
          <w:marRight w:val="0"/>
          <w:marTop w:val="0"/>
          <w:marBottom w:val="0"/>
          <w:divBdr>
            <w:top w:val="none" w:sz="0" w:space="0" w:color="auto"/>
            <w:left w:val="none" w:sz="0" w:space="0" w:color="auto"/>
            <w:bottom w:val="none" w:sz="0" w:space="0" w:color="auto"/>
            <w:right w:val="none" w:sz="0" w:space="0" w:color="auto"/>
          </w:divBdr>
        </w:div>
        <w:div w:id="1160973193">
          <w:marLeft w:val="640"/>
          <w:marRight w:val="0"/>
          <w:marTop w:val="0"/>
          <w:marBottom w:val="0"/>
          <w:divBdr>
            <w:top w:val="none" w:sz="0" w:space="0" w:color="auto"/>
            <w:left w:val="none" w:sz="0" w:space="0" w:color="auto"/>
            <w:bottom w:val="none" w:sz="0" w:space="0" w:color="auto"/>
            <w:right w:val="none" w:sz="0" w:space="0" w:color="auto"/>
          </w:divBdr>
        </w:div>
        <w:div w:id="431125985">
          <w:marLeft w:val="640"/>
          <w:marRight w:val="0"/>
          <w:marTop w:val="0"/>
          <w:marBottom w:val="0"/>
          <w:divBdr>
            <w:top w:val="none" w:sz="0" w:space="0" w:color="auto"/>
            <w:left w:val="none" w:sz="0" w:space="0" w:color="auto"/>
            <w:bottom w:val="none" w:sz="0" w:space="0" w:color="auto"/>
            <w:right w:val="none" w:sz="0" w:space="0" w:color="auto"/>
          </w:divBdr>
        </w:div>
        <w:div w:id="1921134590">
          <w:marLeft w:val="640"/>
          <w:marRight w:val="0"/>
          <w:marTop w:val="0"/>
          <w:marBottom w:val="0"/>
          <w:divBdr>
            <w:top w:val="none" w:sz="0" w:space="0" w:color="auto"/>
            <w:left w:val="none" w:sz="0" w:space="0" w:color="auto"/>
            <w:bottom w:val="none" w:sz="0" w:space="0" w:color="auto"/>
            <w:right w:val="none" w:sz="0" w:space="0" w:color="auto"/>
          </w:divBdr>
        </w:div>
        <w:div w:id="1199582760">
          <w:marLeft w:val="640"/>
          <w:marRight w:val="0"/>
          <w:marTop w:val="0"/>
          <w:marBottom w:val="0"/>
          <w:divBdr>
            <w:top w:val="none" w:sz="0" w:space="0" w:color="auto"/>
            <w:left w:val="none" w:sz="0" w:space="0" w:color="auto"/>
            <w:bottom w:val="none" w:sz="0" w:space="0" w:color="auto"/>
            <w:right w:val="none" w:sz="0" w:space="0" w:color="auto"/>
          </w:divBdr>
        </w:div>
        <w:div w:id="1398090702">
          <w:marLeft w:val="640"/>
          <w:marRight w:val="0"/>
          <w:marTop w:val="0"/>
          <w:marBottom w:val="0"/>
          <w:divBdr>
            <w:top w:val="none" w:sz="0" w:space="0" w:color="auto"/>
            <w:left w:val="none" w:sz="0" w:space="0" w:color="auto"/>
            <w:bottom w:val="none" w:sz="0" w:space="0" w:color="auto"/>
            <w:right w:val="none" w:sz="0" w:space="0" w:color="auto"/>
          </w:divBdr>
        </w:div>
        <w:div w:id="23948464">
          <w:marLeft w:val="640"/>
          <w:marRight w:val="0"/>
          <w:marTop w:val="0"/>
          <w:marBottom w:val="0"/>
          <w:divBdr>
            <w:top w:val="none" w:sz="0" w:space="0" w:color="auto"/>
            <w:left w:val="none" w:sz="0" w:space="0" w:color="auto"/>
            <w:bottom w:val="none" w:sz="0" w:space="0" w:color="auto"/>
            <w:right w:val="none" w:sz="0" w:space="0" w:color="auto"/>
          </w:divBdr>
        </w:div>
        <w:div w:id="951013185">
          <w:marLeft w:val="640"/>
          <w:marRight w:val="0"/>
          <w:marTop w:val="0"/>
          <w:marBottom w:val="0"/>
          <w:divBdr>
            <w:top w:val="none" w:sz="0" w:space="0" w:color="auto"/>
            <w:left w:val="none" w:sz="0" w:space="0" w:color="auto"/>
            <w:bottom w:val="none" w:sz="0" w:space="0" w:color="auto"/>
            <w:right w:val="none" w:sz="0" w:space="0" w:color="auto"/>
          </w:divBdr>
        </w:div>
        <w:div w:id="368338841">
          <w:marLeft w:val="640"/>
          <w:marRight w:val="0"/>
          <w:marTop w:val="0"/>
          <w:marBottom w:val="0"/>
          <w:divBdr>
            <w:top w:val="none" w:sz="0" w:space="0" w:color="auto"/>
            <w:left w:val="none" w:sz="0" w:space="0" w:color="auto"/>
            <w:bottom w:val="none" w:sz="0" w:space="0" w:color="auto"/>
            <w:right w:val="none" w:sz="0" w:space="0" w:color="auto"/>
          </w:divBdr>
        </w:div>
        <w:div w:id="2104453663">
          <w:marLeft w:val="640"/>
          <w:marRight w:val="0"/>
          <w:marTop w:val="0"/>
          <w:marBottom w:val="0"/>
          <w:divBdr>
            <w:top w:val="none" w:sz="0" w:space="0" w:color="auto"/>
            <w:left w:val="none" w:sz="0" w:space="0" w:color="auto"/>
            <w:bottom w:val="none" w:sz="0" w:space="0" w:color="auto"/>
            <w:right w:val="none" w:sz="0" w:space="0" w:color="auto"/>
          </w:divBdr>
        </w:div>
        <w:div w:id="1059550622">
          <w:marLeft w:val="640"/>
          <w:marRight w:val="0"/>
          <w:marTop w:val="0"/>
          <w:marBottom w:val="0"/>
          <w:divBdr>
            <w:top w:val="none" w:sz="0" w:space="0" w:color="auto"/>
            <w:left w:val="none" w:sz="0" w:space="0" w:color="auto"/>
            <w:bottom w:val="none" w:sz="0" w:space="0" w:color="auto"/>
            <w:right w:val="none" w:sz="0" w:space="0" w:color="auto"/>
          </w:divBdr>
        </w:div>
        <w:div w:id="1251815329">
          <w:marLeft w:val="640"/>
          <w:marRight w:val="0"/>
          <w:marTop w:val="0"/>
          <w:marBottom w:val="0"/>
          <w:divBdr>
            <w:top w:val="none" w:sz="0" w:space="0" w:color="auto"/>
            <w:left w:val="none" w:sz="0" w:space="0" w:color="auto"/>
            <w:bottom w:val="none" w:sz="0" w:space="0" w:color="auto"/>
            <w:right w:val="none" w:sz="0" w:space="0" w:color="auto"/>
          </w:divBdr>
        </w:div>
        <w:div w:id="1032851519">
          <w:marLeft w:val="640"/>
          <w:marRight w:val="0"/>
          <w:marTop w:val="0"/>
          <w:marBottom w:val="0"/>
          <w:divBdr>
            <w:top w:val="none" w:sz="0" w:space="0" w:color="auto"/>
            <w:left w:val="none" w:sz="0" w:space="0" w:color="auto"/>
            <w:bottom w:val="none" w:sz="0" w:space="0" w:color="auto"/>
            <w:right w:val="none" w:sz="0" w:space="0" w:color="auto"/>
          </w:divBdr>
        </w:div>
        <w:div w:id="1316757051">
          <w:marLeft w:val="640"/>
          <w:marRight w:val="0"/>
          <w:marTop w:val="0"/>
          <w:marBottom w:val="0"/>
          <w:divBdr>
            <w:top w:val="none" w:sz="0" w:space="0" w:color="auto"/>
            <w:left w:val="none" w:sz="0" w:space="0" w:color="auto"/>
            <w:bottom w:val="none" w:sz="0" w:space="0" w:color="auto"/>
            <w:right w:val="none" w:sz="0" w:space="0" w:color="auto"/>
          </w:divBdr>
        </w:div>
        <w:div w:id="1471626578">
          <w:marLeft w:val="640"/>
          <w:marRight w:val="0"/>
          <w:marTop w:val="0"/>
          <w:marBottom w:val="0"/>
          <w:divBdr>
            <w:top w:val="none" w:sz="0" w:space="0" w:color="auto"/>
            <w:left w:val="none" w:sz="0" w:space="0" w:color="auto"/>
            <w:bottom w:val="none" w:sz="0" w:space="0" w:color="auto"/>
            <w:right w:val="none" w:sz="0" w:space="0" w:color="auto"/>
          </w:divBdr>
        </w:div>
        <w:div w:id="427652001">
          <w:marLeft w:val="640"/>
          <w:marRight w:val="0"/>
          <w:marTop w:val="0"/>
          <w:marBottom w:val="0"/>
          <w:divBdr>
            <w:top w:val="none" w:sz="0" w:space="0" w:color="auto"/>
            <w:left w:val="none" w:sz="0" w:space="0" w:color="auto"/>
            <w:bottom w:val="none" w:sz="0" w:space="0" w:color="auto"/>
            <w:right w:val="none" w:sz="0" w:space="0" w:color="auto"/>
          </w:divBdr>
        </w:div>
        <w:div w:id="11956246">
          <w:marLeft w:val="640"/>
          <w:marRight w:val="0"/>
          <w:marTop w:val="0"/>
          <w:marBottom w:val="0"/>
          <w:divBdr>
            <w:top w:val="none" w:sz="0" w:space="0" w:color="auto"/>
            <w:left w:val="none" w:sz="0" w:space="0" w:color="auto"/>
            <w:bottom w:val="none" w:sz="0" w:space="0" w:color="auto"/>
            <w:right w:val="none" w:sz="0" w:space="0" w:color="auto"/>
          </w:divBdr>
        </w:div>
        <w:div w:id="439684463">
          <w:marLeft w:val="640"/>
          <w:marRight w:val="0"/>
          <w:marTop w:val="0"/>
          <w:marBottom w:val="0"/>
          <w:divBdr>
            <w:top w:val="none" w:sz="0" w:space="0" w:color="auto"/>
            <w:left w:val="none" w:sz="0" w:space="0" w:color="auto"/>
            <w:bottom w:val="none" w:sz="0" w:space="0" w:color="auto"/>
            <w:right w:val="none" w:sz="0" w:space="0" w:color="auto"/>
          </w:divBdr>
        </w:div>
        <w:div w:id="2015573257">
          <w:marLeft w:val="640"/>
          <w:marRight w:val="0"/>
          <w:marTop w:val="0"/>
          <w:marBottom w:val="0"/>
          <w:divBdr>
            <w:top w:val="none" w:sz="0" w:space="0" w:color="auto"/>
            <w:left w:val="none" w:sz="0" w:space="0" w:color="auto"/>
            <w:bottom w:val="none" w:sz="0" w:space="0" w:color="auto"/>
            <w:right w:val="none" w:sz="0" w:space="0" w:color="auto"/>
          </w:divBdr>
        </w:div>
        <w:div w:id="757822376">
          <w:marLeft w:val="640"/>
          <w:marRight w:val="0"/>
          <w:marTop w:val="0"/>
          <w:marBottom w:val="0"/>
          <w:divBdr>
            <w:top w:val="none" w:sz="0" w:space="0" w:color="auto"/>
            <w:left w:val="none" w:sz="0" w:space="0" w:color="auto"/>
            <w:bottom w:val="none" w:sz="0" w:space="0" w:color="auto"/>
            <w:right w:val="none" w:sz="0" w:space="0" w:color="auto"/>
          </w:divBdr>
        </w:div>
        <w:div w:id="501358402">
          <w:marLeft w:val="640"/>
          <w:marRight w:val="0"/>
          <w:marTop w:val="0"/>
          <w:marBottom w:val="0"/>
          <w:divBdr>
            <w:top w:val="none" w:sz="0" w:space="0" w:color="auto"/>
            <w:left w:val="none" w:sz="0" w:space="0" w:color="auto"/>
            <w:bottom w:val="none" w:sz="0" w:space="0" w:color="auto"/>
            <w:right w:val="none" w:sz="0" w:space="0" w:color="auto"/>
          </w:divBdr>
        </w:div>
        <w:div w:id="790781014">
          <w:marLeft w:val="640"/>
          <w:marRight w:val="0"/>
          <w:marTop w:val="0"/>
          <w:marBottom w:val="0"/>
          <w:divBdr>
            <w:top w:val="none" w:sz="0" w:space="0" w:color="auto"/>
            <w:left w:val="none" w:sz="0" w:space="0" w:color="auto"/>
            <w:bottom w:val="none" w:sz="0" w:space="0" w:color="auto"/>
            <w:right w:val="none" w:sz="0" w:space="0" w:color="auto"/>
          </w:divBdr>
        </w:div>
        <w:div w:id="2034457749">
          <w:marLeft w:val="640"/>
          <w:marRight w:val="0"/>
          <w:marTop w:val="0"/>
          <w:marBottom w:val="0"/>
          <w:divBdr>
            <w:top w:val="none" w:sz="0" w:space="0" w:color="auto"/>
            <w:left w:val="none" w:sz="0" w:space="0" w:color="auto"/>
            <w:bottom w:val="none" w:sz="0" w:space="0" w:color="auto"/>
            <w:right w:val="none" w:sz="0" w:space="0" w:color="auto"/>
          </w:divBdr>
        </w:div>
        <w:div w:id="1848716451">
          <w:marLeft w:val="640"/>
          <w:marRight w:val="0"/>
          <w:marTop w:val="0"/>
          <w:marBottom w:val="0"/>
          <w:divBdr>
            <w:top w:val="none" w:sz="0" w:space="0" w:color="auto"/>
            <w:left w:val="none" w:sz="0" w:space="0" w:color="auto"/>
            <w:bottom w:val="none" w:sz="0" w:space="0" w:color="auto"/>
            <w:right w:val="none" w:sz="0" w:space="0" w:color="auto"/>
          </w:divBdr>
        </w:div>
        <w:div w:id="1989894070">
          <w:marLeft w:val="640"/>
          <w:marRight w:val="0"/>
          <w:marTop w:val="0"/>
          <w:marBottom w:val="0"/>
          <w:divBdr>
            <w:top w:val="none" w:sz="0" w:space="0" w:color="auto"/>
            <w:left w:val="none" w:sz="0" w:space="0" w:color="auto"/>
            <w:bottom w:val="none" w:sz="0" w:space="0" w:color="auto"/>
            <w:right w:val="none" w:sz="0" w:space="0" w:color="auto"/>
          </w:divBdr>
        </w:div>
        <w:div w:id="1952741153">
          <w:marLeft w:val="640"/>
          <w:marRight w:val="0"/>
          <w:marTop w:val="0"/>
          <w:marBottom w:val="0"/>
          <w:divBdr>
            <w:top w:val="none" w:sz="0" w:space="0" w:color="auto"/>
            <w:left w:val="none" w:sz="0" w:space="0" w:color="auto"/>
            <w:bottom w:val="none" w:sz="0" w:space="0" w:color="auto"/>
            <w:right w:val="none" w:sz="0" w:space="0" w:color="auto"/>
          </w:divBdr>
        </w:div>
        <w:div w:id="1444153731">
          <w:marLeft w:val="640"/>
          <w:marRight w:val="0"/>
          <w:marTop w:val="0"/>
          <w:marBottom w:val="0"/>
          <w:divBdr>
            <w:top w:val="none" w:sz="0" w:space="0" w:color="auto"/>
            <w:left w:val="none" w:sz="0" w:space="0" w:color="auto"/>
            <w:bottom w:val="none" w:sz="0" w:space="0" w:color="auto"/>
            <w:right w:val="none" w:sz="0" w:space="0" w:color="auto"/>
          </w:divBdr>
        </w:div>
        <w:div w:id="1642539513">
          <w:marLeft w:val="640"/>
          <w:marRight w:val="0"/>
          <w:marTop w:val="0"/>
          <w:marBottom w:val="0"/>
          <w:divBdr>
            <w:top w:val="none" w:sz="0" w:space="0" w:color="auto"/>
            <w:left w:val="none" w:sz="0" w:space="0" w:color="auto"/>
            <w:bottom w:val="none" w:sz="0" w:space="0" w:color="auto"/>
            <w:right w:val="none" w:sz="0" w:space="0" w:color="auto"/>
          </w:divBdr>
        </w:div>
        <w:div w:id="1421490191">
          <w:marLeft w:val="640"/>
          <w:marRight w:val="0"/>
          <w:marTop w:val="0"/>
          <w:marBottom w:val="0"/>
          <w:divBdr>
            <w:top w:val="none" w:sz="0" w:space="0" w:color="auto"/>
            <w:left w:val="none" w:sz="0" w:space="0" w:color="auto"/>
            <w:bottom w:val="none" w:sz="0" w:space="0" w:color="auto"/>
            <w:right w:val="none" w:sz="0" w:space="0" w:color="auto"/>
          </w:divBdr>
        </w:div>
        <w:div w:id="737019395">
          <w:marLeft w:val="640"/>
          <w:marRight w:val="0"/>
          <w:marTop w:val="0"/>
          <w:marBottom w:val="0"/>
          <w:divBdr>
            <w:top w:val="none" w:sz="0" w:space="0" w:color="auto"/>
            <w:left w:val="none" w:sz="0" w:space="0" w:color="auto"/>
            <w:bottom w:val="none" w:sz="0" w:space="0" w:color="auto"/>
            <w:right w:val="none" w:sz="0" w:space="0" w:color="auto"/>
          </w:divBdr>
        </w:div>
        <w:div w:id="915549290">
          <w:marLeft w:val="640"/>
          <w:marRight w:val="0"/>
          <w:marTop w:val="0"/>
          <w:marBottom w:val="0"/>
          <w:divBdr>
            <w:top w:val="none" w:sz="0" w:space="0" w:color="auto"/>
            <w:left w:val="none" w:sz="0" w:space="0" w:color="auto"/>
            <w:bottom w:val="none" w:sz="0" w:space="0" w:color="auto"/>
            <w:right w:val="none" w:sz="0" w:space="0" w:color="auto"/>
          </w:divBdr>
        </w:div>
        <w:div w:id="1674337203">
          <w:marLeft w:val="640"/>
          <w:marRight w:val="0"/>
          <w:marTop w:val="0"/>
          <w:marBottom w:val="0"/>
          <w:divBdr>
            <w:top w:val="none" w:sz="0" w:space="0" w:color="auto"/>
            <w:left w:val="none" w:sz="0" w:space="0" w:color="auto"/>
            <w:bottom w:val="none" w:sz="0" w:space="0" w:color="auto"/>
            <w:right w:val="none" w:sz="0" w:space="0" w:color="auto"/>
          </w:divBdr>
        </w:div>
        <w:div w:id="1943369410">
          <w:marLeft w:val="640"/>
          <w:marRight w:val="0"/>
          <w:marTop w:val="0"/>
          <w:marBottom w:val="0"/>
          <w:divBdr>
            <w:top w:val="none" w:sz="0" w:space="0" w:color="auto"/>
            <w:left w:val="none" w:sz="0" w:space="0" w:color="auto"/>
            <w:bottom w:val="none" w:sz="0" w:space="0" w:color="auto"/>
            <w:right w:val="none" w:sz="0" w:space="0" w:color="auto"/>
          </w:divBdr>
        </w:div>
        <w:div w:id="231621967">
          <w:marLeft w:val="640"/>
          <w:marRight w:val="0"/>
          <w:marTop w:val="0"/>
          <w:marBottom w:val="0"/>
          <w:divBdr>
            <w:top w:val="none" w:sz="0" w:space="0" w:color="auto"/>
            <w:left w:val="none" w:sz="0" w:space="0" w:color="auto"/>
            <w:bottom w:val="none" w:sz="0" w:space="0" w:color="auto"/>
            <w:right w:val="none" w:sz="0" w:space="0" w:color="auto"/>
          </w:divBdr>
        </w:div>
        <w:div w:id="64843220">
          <w:marLeft w:val="640"/>
          <w:marRight w:val="0"/>
          <w:marTop w:val="0"/>
          <w:marBottom w:val="0"/>
          <w:divBdr>
            <w:top w:val="none" w:sz="0" w:space="0" w:color="auto"/>
            <w:left w:val="none" w:sz="0" w:space="0" w:color="auto"/>
            <w:bottom w:val="none" w:sz="0" w:space="0" w:color="auto"/>
            <w:right w:val="none" w:sz="0" w:space="0" w:color="auto"/>
          </w:divBdr>
        </w:div>
        <w:div w:id="2032603698">
          <w:marLeft w:val="640"/>
          <w:marRight w:val="0"/>
          <w:marTop w:val="0"/>
          <w:marBottom w:val="0"/>
          <w:divBdr>
            <w:top w:val="none" w:sz="0" w:space="0" w:color="auto"/>
            <w:left w:val="none" w:sz="0" w:space="0" w:color="auto"/>
            <w:bottom w:val="none" w:sz="0" w:space="0" w:color="auto"/>
            <w:right w:val="none" w:sz="0" w:space="0" w:color="auto"/>
          </w:divBdr>
        </w:div>
        <w:div w:id="672798165">
          <w:marLeft w:val="640"/>
          <w:marRight w:val="0"/>
          <w:marTop w:val="0"/>
          <w:marBottom w:val="0"/>
          <w:divBdr>
            <w:top w:val="none" w:sz="0" w:space="0" w:color="auto"/>
            <w:left w:val="none" w:sz="0" w:space="0" w:color="auto"/>
            <w:bottom w:val="none" w:sz="0" w:space="0" w:color="auto"/>
            <w:right w:val="none" w:sz="0" w:space="0" w:color="auto"/>
          </w:divBdr>
        </w:div>
        <w:div w:id="528109199">
          <w:marLeft w:val="640"/>
          <w:marRight w:val="0"/>
          <w:marTop w:val="0"/>
          <w:marBottom w:val="0"/>
          <w:divBdr>
            <w:top w:val="none" w:sz="0" w:space="0" w:color="auto"/>
            <w:left w:val="none" w:sz="0" w:space="0" w:color="auto"/>
            <w:bottom w:val="none" w:sz="0" w:space="0" w:color="auto"/>
            <w:right w:val="none" w:sz="0" w:space="0" w:color="auto"/>
          </w:divBdr>
        </w:div>
        <w:div w:id="1388651543">
          <w:marLeft w:val="640"/>
          <w:marRight w:val="0"/>
          <w:marTop w:val="0"/>
          <w:marBottom w:val="0"/>
          <w:divBdr>
            <w:top w:val="none" w:sz="0" w:space="0" w:color="auto"/>
            <w:left w:val="none" w:sz="0" w:space="0" w:color="auto"/>
            <w:bottom w:val="none" w:sz="0" w:space="0" w:color="auto"/>
            <w:right w:val="none" w:sz="0" w:space="0" w:color="auto"/>
          </w:divBdr>
        </w:div>
        <w:div w:id="314919514">
          <w:marLeft w:val="640"/>
          <w:marRight w:val="0"/>
          <w:marTop w:val="0"/>
          <w:marBottom w:val="0"/>
          <w:divBdr>
            <w:top w:val="none" w:sz="0" w:space="0" w:color="auto"/>
            <w:left w:val="none" w:sz="0" w:space="0" w:color="auto"/>
            <w:bottom w:val="none" w:sz="0" w:space="0" w:color="auto"/>
            <w:right w:val="none" w:sz="0" w:space="0" w:color="auto"/>
          </w:divBdr>
        </w:div>
        <w:div w:id="1874951849">
          <w:marLeft w:val="640"/>
          <w:marRight w:val="0"/>
          <w:marTop w:val="0"/>
          <w:marBottom w:val="0"/>
          <w:divBdr>
            <w:top w:val="none" w:sz="0" w:space="0" w:color="auto"/>
            <w:left w:val="none" w:sz="0" w:space="0" w:color="auto"/>
            <w:bottom w:val="none" w:sz="0" w:space="0" w:color="auto"/>
            <w:right w:val="none" w:sz="0" w:space="0" w:color="auto"/>
          </w:divBdr>
        </w:div>
        <w:div w:id="922881753">
          <w:marLeft w:val="640"/>
          <w:marRight w:val="0"/>
          <w:marTop w:val="0"/>
          <w:marBottom w:val="0"/>
          <w:divBdr>
            <w:top w:val="none" w:sz="0" w:space="0" w:color="auto"/>
            <w:left w:val="none" w:sz="0" w:space="0" w:color="auto"/>
            <w:bottom w:val="none" w:sz="0" w:space="0" w:color="auto"/>
            <w:right w:val="none" w:sz="0" w:space="0" w:color="auto"/>
          </w:divBdr>
        </w:div>
        <w:div w:id="825129137">
          <w:marLeft w:val="640"/>
          <w:marRight w:val="0"/>
          <w:marTop w:val="0"/>
          <w:marBottom w:val="0"/>
          <w:divBdr>
            <w:top w:val="none" w:sz="0" w:space="0" w:color="auto"/>
            <w:left w:val="none" w:sz="0" w:space="0" w:color="auto"/>
            <w:bottom w:val="none" w:sz="0" w:space="0" w:color="auto"/>
            <w:right w:val="none" w:sz="0" w:space="0" w:color="auto"/>
          </w:divBdr>
        </w:div>
        <w:div w:id="1193690583">
          <w:marLeft w:val="640"/>
          <w:marRight w:val="0"/>
          <w:marTop w:val="0"/>
          <w:marBottom w:val="0"/>
          <w:divBdr>
            <w:top w:val="none" w:sz="0" w:space="0" w:color="auto"/>
            <w:left w:val="none" w:sz="0" w:space="0" w:color="auto"/>
            <w:bottom w:val="none" w:sz="0" w:space="0" w:color="auto"/>
            <w:right w:val="none" w:sz="0" w:space="0" w:color="auto"/>
          </w:divBdr>
        </w:div>
        <w:div w:id="1489517065">
          <w:marLeft w:val="640"/>
          <w:marRight w:val="0"/>
          <w:marTop w:val="0"/>
          <w:marBottom w:val="0"/>
          <w:divBdr>
            <w:top w:val="none" w:sz="0" w:space="0" w:color="auto"/>
            <w:left w:val="none" w:sz="0" w:space="0" w:color="auto"/>
            <w:bottom w:val="none" w:sz="0" w:space="0" w:color="auto"/>
            <w:right w:val="none" w:sz="0" w:space="0" w:color="auto"/>
          </w:divBdr>
        </w:div>
        <w:div w:id="2093811039">
          <w:marLeft w:val="640"/>
          <w:marRight w:val="0"/>
          <w:marTop w:val="0"/>
          <w:marBottom w:val="0"/>
          <w:divBdr>
            <w:top w:val="none" w:sz="0" w:space="0" w:color="auto"/>
            <w:left w:val="none" w:sz="0" w:space="0" w:color="auto"/>
            <w:bottom w:val="none" w:sz="0" w:space="0" w:color="auto"/>
            <w:right w:val="none" w:sz="0" w:space="0" w:color="auto"/>
          </w:divBdr>
        </w:div>
        <w:div w:id="703478068">
          <w:marLeft w:val="640"/>
          <w:marRight w:val="0"/>
          <w:marTop w:val="0"/>
          <w:marBottom w:val="0"/>
          <w:divBdr>
            <w:top w:val="none" w:sz="0" w:space="0" w:color="auto"/>
            <w:left w:val="none" w:sz="0" w:space="0" w:color="auto"/>
            <w:bottom w:val="none" w:sz="0" w:space="0" w:color="auto"/>
            <w:right w:val="none" w:sz="0" w:space="0" w:color="auto"/>
          </w:divBdr>
        </w:div>
        <w:div w:id="679504600">
          <w:marLeft w:val="640"/>
          <w:marRight w:val="0"/>
          <w:marTop w:val="0"/>
          <w:marBottom w:val="0"/>
          <w:divBdr>
            <w:top w:val="none" w:sz="0" w:space="0" w:color="auto"/>
            <w:left w:val="none" w:sz="0" w:space="0" w:color="auto"/>
            <w:bottom w:val="none" w:sz="0" w:space="0" w:color="auto"/>
            <w:right w:val="none" w:sz="0" w:space="0" w:color="auto"/>
          </w:divBdr>
        </w:div>
        <w:div w:id="436557880">
          <w:marLeft w:val="640"/>
          <w:marRight w:val="0"/>
          <w:marTop w:val="0"/>
          <w:marBottom w:val="0"/>
          <w:divBdr>
            <w:top w:val="none" w:sz="0" w:space="0" w:color="auto"/>
            <w:left w:val="none" w:sz="0" w:space="0" w:color="auto"/>
            <w:bottom w:val="none" w:sz="0" w:space="0" w:color="auto"/>
            <w:right w:val="none" w:sz="0" w:space="0" w:color="auto"/>
          </w:divBdr>
        </w:div>
        <w:div w:id="197354575">
          <w:marLeft w:val="640"/>
          <w:marRight w:val="0"/>
          <w:marTop w:val="0"/>
          <w:marBottom w:val="0"/>
          <w:divBdr>
            <w:top w:val="none" w:sz="0" w:space="0" w:color="auto"/>
            <w:left w:val="none" w:sz="0" w:space="0" w:color="auto"/>
            <w:bottom w:val="none" w:sz="0" w:space="0" w:color="auto"/>
            <w:right w:val="none" w:sz="0" w:space="0" w:color="auto"/>
          </w:divBdr>
        </w:div>
        <w:div w:id="1565682381">
          <w:marLeft w:val="640"/>
          <w:marRight w:val="0"/>
          <w:marTop w:val="0"/>
          <w:marBottom w:val="0"/>
          <w:divBdr>
            <w:top w:val="none" w:sz="0" w:space="0" w:color="auto"/>
            <w:left w:val="none" w:sz="0" w:space="0" w:color="auto"/>
            <w:bottom w:val="none" w:sz="0" w:space="0" w:color="auto"/>
            <w:right w:val="none" w:sz="0" w:space="0" w:color="auto"/>
          </w:divBdr>
        </w:div>
        <w:div w:id="1492335046">
          <w:marLeft w:val="640"/>
          <w:marRight w:val="0"/>
          <w:marTop w:val="0"/>
          <w:marBottom w:val="0"/>
          <w:divBdr>
            <w:top w:val="none" w:sz="0" w:space="0" w:color="auto"/>
            <w:left w:val="none" w:sz="0" w:space="0" w:color="auto"/>
            <w:bottom w:val="none" w:sz="0" w:space="0" w:color="auto"/>
            <w:right w:val="none" w:sz="0" w:space="0" w:color="auto"/>
          </w:divBdr>
        </w:div>
        <w:div w:id="1964845350">
          <w:marLeft w:val="640"/>
          <w:marRight w:val="0"/>
          <w:marTop w:val="0"/>
          <w:marBottom w:val="0"/>
          <w:divBdr>
            <w:top w:val="none" w:sz="0" w:space="0" w:color="auto"/>
            <w:left w:val="none" w:sz="0" w:space="0" w:color="auto"/>
            <w:bottom w:val="none" w:sz="0" w:space="0" w:color="auto"/>
            <w:right w:val="none" w:sz="0" w:space="0" w:color="auto"/>
          </w:divBdr>
        </w:div>
        <w:div w:id="625888529">
          <w:marLeft w:val="640"/>
          <w:marRight w:val="0"/>
          <w:marTop w:val="0"/>
          <w:marBottom w:val="0"/>
          <w:divBdr>
            <w:top w:val="none" w:sz="0" w:space="0" w:color="auto"/>
            <w:left w:val="none" w:sz="0" w:space="0" w:color="auto"/>
            <w:bottom w:val="none" w:sz="0" w:space="0" w:color="auto"/>
            <w:right w:val="none" w:sz="0" w:space="0" w:color="auto"/>
          </w:divBdr>
        </w:div>
        <w:div w:id="692147194">
          <w:marLeft w:val="640"/>
          <w:marRight w:val="0"/>
          <w:marTop w:val="0"/>
          <w:marBottom w:val="0"/>
          <w:divBdr>
            <w:top w:val="none" w:sz="0" w:space="0" w:color="auto"/>
            <w:left w:val="none" w:sz="0" w:space="0" w:color="auto"/>
            <w:bottom w:val="none" w:sz="0" w:space="0" w:color="auto"/>
            <w:right w:val="none" w:sz="0" w:space="0" w:color="auto"/>
          </w:divBdr>
        </w:div>
        <w:div w:id="1168909186">
          <w:marLeft w:val="640"/>
          <w:marRight w:val="0"/>
          <w:marTop w:val="0"/>
          <w:marBottom w:val="0"/>
          <w:divBdr>
            <w:top w:val="none" w:sz="0" w:space="0" w:color="auto"/>
            <w:left w:val="none" w:sz="0" w:space="0" w:color="auto"/>
            <w:bottom w:val="none" w:sz="0" w:space="0" w:color="auto"/>
            <w:right w:val="none" w:sz="0" w:space="0" w:color="auto"/>
          </w:divBdr>
        </w:div>
        <w:div w:id="1021593707">
          <w:marLeft w:val="640"/>
          <w:marRight w:val="0"/>
          <w:marTop w:val="0"/>
          <w:marBottom w:val="0"/>
          <w:divBdr>
            <w:top w:val="none" w:sz="0" w:space="0" w:color="auto"/>
            <w:left w:val="none" w:sz="0" w:space="0" w:color="auto"/>
            <w:bottom w:val="none" w:sz="0" w:space="0" w:color="auto"/>
            <w:right w:val="none" w:sz="0" w:space="0" w:color="auto"/>
          </w:divBdr>
        </w:div>
        <w:div w:id="1086733416">
          <w:marLeft w:val="640"/>
          <w:marRight w:val="0"/>
          <w:marTop w:val="0"/>
          <w:marBottom w:val="0"/>
          <w:divBdr>
            <w:top w:val="none" w:sz="0" w:space="0" w:color="auto"/>
            <w:left w:val="none" w:sz="0" w:space="0" w:color="auto"/>
            <w:bottom w:val="none" w:sz="0" w:space="0" w:color="auto"/>
            <w:right w:val="none" w:sz="0" w:space="0" w:color="auto"/>
          </w:divBdr>
        </w:div>
        <w:div w:id="2061978048">
          <w:marLeft w:val="640"/>
          <w:marRight w:val="0"/>
          <w:marTop w:val="0"/>
          <w:marBottom w:val="0"/>
          <w:divBdr>
            <w:top w:val="none" w:sz="0" w:space="0" w:color="auto"/>
            <w:left w:val="none" w:sz="0" w:space="0" w:color="auto"/>
            <w:bottom w:val="none" w:sz="0" w:space="0" w:color="auto"/>
            <w:right w:val="none" w:sz="0" w:space="0" w:color="auto"/>
          </w:divBdr>
        </w:div>
        <w:div w:id="1662780417">
          <w:marLeft w:val="640"/>
          <w:marRight w:val="0"/>
          <w:marTop w:val="0"/>
          <w:marBottom w:val="0"/>
          <w:divBdr>
            <w:top w:val="none" w:sz="0" w:space="0" w:color="auto"/>
            <w:left w:val="none" w:sz="0" w:space="0" w:color="auto"/>
            <w:bottom w:val="none" w:sz="0" w:space="0" w:color="auto"/>
            <w:right w:val="none" w:sz="0" w:space="0" w:color="auto"/>
          </w:divBdr>
        </w:div>
        <w:div w:id="866530024">
          <w:marLeft w:val="640"/>
          <w:marRight w:val="0"/>
          <w:marTop w:val="0"/>
          <w:marBottom w:val="0"/>
          <w:divBdr>
            <w:top w:val="none" w:sz="0" w:space="0" w:color="auto"/>
            <w:left w:val="none" w:sz="0" w:space="0" w:color="auto"/>
            <w:bottom w:val="none" w:sz="0" w:space="0" w:color="auto"/>
            <w:right w:val="none" w:sz="0" w:space="0" w:color="auto"/>
          </w:divBdr>
        </w:div>
        <w:div w:id="367880059">
          <w:marLeft w:val="640"/>
          <w:marRight w:val="0"/>
          <w:marTop w:val="0"/>
          <w:marBottom w:val="0"/>
          <w:divBdr>
            <w:top w:val="none" w:sz="0" w:space="0" w:color="auto"/>
            <w:left w:val="none" w:sz="0" w:space="0" w:color="auto"/>
            <w:bottom w:val="none" w:sz="0" w:space="0" w:color="auto"/>
            <w:right w:val="none" w:sz="0" w:space="0" w:color="auto"/>
          </w:divBdr>
        </w:div>
        <w:div w:id="283580729">
          <w:marLeft w:val="640"/>
          <w:marRight w:val="0"/>
          <w:marTop w:val="0"/>
          <w:marBottom w:val="0"/>
          <w:divBdr>
            <w:top w:val="none" w:sz="0" w:space="0" w:color="auto"/>
            <w:left w:val="none" w:sz="0" w:space="0" w:color="auto"/>
            <w:bottom w:val="none" w:sz="0" w:space="0" w:color="auto"/>
            <w:right w:val="none" w:sz="0" w:space="0" w:color="auto"/>
          </w:divBdr>
        </w:div>
        <w:div w:id="972516604">
          <w:marLeft w:val="640"/>
          <w:marRight w:val="0"/>
          <w:marTop w:val="0"/>
          <w:marBottom w:val="0"/>
          <w:divBdr>
            <w:top w:val="none" w:sz="0" w:space="0" w:color="auto"/>
            <w:left w:val="none" w:sz="0" w:space="0" w:color="auto"/>
            <w:bottom w:val="none" w:sz="0" w:space="0" w:color="auto"/>
            <w:right w:val="none" w:sz="0" w:space="0" w:color="auto"/>
          </w:divBdr>
        </w:div>
        <w:div w:id="353575665">
          <w:marLeft w:val="640"/>
          <w:marRight w:val="0"/>
          <w:marTop w:val="0"/>
          <w:marBottom w:val="0"/>
          <w:divBdr>
            <w:top w:val="none" w:sz="0" w:space="0" w:color="auto"/>
            <w:left w:val="none" w:sz="0" w:space="0" w:color="auto"/>
            <w:bottom w:val="none" w:sz="0" w:space="0" w:color="auto"/>
            <w:right w:val="none" w:sz="0" w:space="0" w:color="auto"/>
          </w:divBdr>
        </w:div>
        <w:div w:id="2003387378">
          <w:marLeft w:val="640"/>
          <w:marRight w:val="0"/>
          <w:marTop w:val="0"/>
          <w:marBottom w:val="0"/>
          <w:divBdr>
            <w:top w:val="none" w:sz="0" w:space="0" w:color="auto"/>
            <w:left w:val="none" w:sz="0" w:space="0" w:color="auto"/>
            <w:bottom w:val="none" w:sz="0" w:space="0" w:color="auto"/>
            <w:right w:val="none" w:sz="0" w:space="0" w:color="auto"/>
          </w:divBdr>
        </w:div>
        <w:div w:id="842932971">
          <w:marLeft w:val="640"/>
          <w:marRight w:val="0"/>
          <w:marTop w:val="0"/>
          <w:marBottom w:val="0"/>
          <w:divBdr>
            <w:top w:val="none" w:sz="0" w:space="0" w:color="auto"/>
            <w:left w:val="none" w:sz="0" w:space="0" w:color="auto"/>
            <w:bottom w:val="none" w:sz="0" w:space="0" w:color="auto"/>
            <w:right w:val="none" w:sz="0" w:space="0" w:color="auto"/>
          </w:divBdr>
        </w:div>
        <w:div w:id="819997723">
          <w:marLeft w:val="640"/>
          <w:marRight w:val="0"/>
          <w:marTop w:val="0"/>
          <w:marBottom w:val="0"/>
          <w:divBdr>
            <w:top w:val="none" w:sz="0" w:space="0" w:color="auto"/>
            <w:left w:val="none" w:sz="0" w:space="0" w:color="auto"/>
            <w:bottom w:val="none" w:sz="0" w:space="0" w:color="auto"/>
            <w:right w:val="none" w:sz="0" w:space="0" w:color="auto"/>
          </w:divBdr>
        </w:div>
        <w:div w:id="277756163">
          <w:marLeft w:val="640"/>
          <w:marRight w:val="0"/>
          <w:marTop w:val="0"/>
          <w:marBottom w:val="0"/>
          <w:divBdr>
            <w:top w:val="none" w:sz="0" w:space="0" w:color="auto"/>
            <w:left w:val="none" w:sz="0" w:space="0" w:color="auto"/>
            <w:bottom w:val="none" w:sz="0" w:space="0" w:color="auto"/>
            <w:right w:val="none" w:sz="0" w:space="0" w:color="auto"/>
          </w:divBdr>
        </w:div>
        <w:div w:id="1345279446">
          <w:marLeft w:val="640"/>
          <w:marRight w:val="0"/>
          <w:marTop w:val="0"/>
          <w:marBottom w:val="0"/>
          <w:divBdr>
            <w:top w:val="none" w:sz="0" w:space="0" w:color="auto"/>
            <w:left w:val="none" w:sz="0" w:space="0" w:color="auto"/>
            <w:bottom w:val="none" w:sz="0" w:space="0" w:color="auto"/>
            <w:right w:val="none" w:sz="0" w:space="0" w:color="auto"/>
          </w:divBdr>
        </w:div>
        <w:div w:id="127016847">
          <w:marLeft w:val="640"/>
          <w:marRight w:val="0"/>
          <w:marTop w:val="0"/>
          <w:marBottom w:val="0"/>
          <w:divBdr>
            <w:top w:val="none" w:sz="0" w:space="0" w:color="auto"/>
            <w:left w:val="none" w:sz="0" w:space="0" w:color="auto"/>
            <w:bottom w:val="none" w:sz="0" w:space="0" w:color="auto"/>
            <w:right w:val="none" w:sz="0" w:space="0" w:color="auto"/>
          </w:divBdr>
        </w:div>
        <w:div w:id="967781682">
          <w:marLeft w:val="640"/>
          <w:marRight w:val="0"/>
          <w:marTop w:val="0"/>
          <w:marBottom w:val="0"/>
          <w:divBdr>
            <w:top w:val="none" w:sz="0" w:space="0" w:color="auto"/>
            <w:left w:val="none" w:sz="0" w:space="0" w:color="auto"/>
            <w:bottom w:val="none" w:sz="0" w:space="0" w:color="auto"/>
            <w:right w:val="none" w:sz="0" w:space="0" w:color="auto"/>
          </w:divBdr>
        </w:div>
        <w:div w:id="1565144341">
          <w:marLeft w:val="640"/>
          <w:marRight w:val="0"/>
          <w:marTop w:val="0"/>
          <w:marBottom w:val="0"/>
          <w:divBdr>
            <w:top w:val="none" w:sz="0" w:space="0" w:color="auto"/>
            <w:left w:val="none" w:sz="0" w:space="0" w:color="auto"/>
            <w:bottom w:val="none" w:sz="0" w:space="0" w:color="auto"/>
            <w:right w:val="none" w:sz="0" w:space="0" w:color="auto"/>
          </w:divBdr>
        </w:div>
      </w:divsChild>
    </w:div>
    <w:div w:id="127822776">
      <w:bodyDiv w:val="1"/>
      <w:marLeft w:val="0"/>
      <w:marRight w:val="0"/>
      <w:marTop w:val="0"/>
      <w:marBottom w:val="0"/>
      <w:divBdr>
        <w:top w:val="none" w:sz="0" w:space="0" w:color="auto"/>
        <w:left w:val="none" w:sz="0" w:space="0" w:color="auto"/>
        <w:bottom w:val="none" w:sz="0" w:space="0" w:color="auto"/>
        <w:right w:val="none" w:sz="0" w:space="0" w:color="auto"/>
      </w:divBdr>
    </w:div>
    <w:div w:id="135529968">
      <w:bodyDiv w:val="1"/>
      <w:marLeft w:val="0"/>
      <w:marRight w:val="0"/>
      <w:marTop w:val="0"/>
      <w:marBottom w:val="0"/>
      <w:divBdr>
        <w:top w:val="none" w:sz="0" w:space="0" w:color="auto"/>
        <w:left w:val="none" w:sz="0" w:space="0" w:color="auto"/>
        <w:bottom w:val="none" w:sz="0" w:space="0" w:color="auto"/>
        <w:right w:val="none" w:sz="0" w:space="0" w:color="auto"/>
      </w:divBdr>
      <w:divsChild>
        <w:div w:id="955331880">
          <w:marLeft w:val="640"/>
          <w:marRight w:val="0"/>
          <w:marTop w:val="0"/>
          <w:marBottom w:val="0"/>
          <w:divBdr>
            <w:top w:val="none" w:sz="0" w:space="0" w:color="auto"/>
            <w:left w:val="none" w:sz="0" w:space="0" w:color="auto"/>
            <w:bottom w:val="none" w:sz="0" w:space="0" w:color="auto"/>
            <w:right w:val="none" w:sz="0" w:space="0" w:color="auto"/>
          </w:divBdr>
        </w:div>
        <w:div w:id="1222134188">
          <w:marLeft w:val="640"/>
          <w:marRight w:val="0"/>
          <w:marTop w:val="0"/>
          <w:marBottom w:val="0"/>
          <w:divBdr>
            <w:top w:val="none" w:sz="0" w:space="0" w:color="auto"/>
            <w:left w:val="none" w:sz="0" w:space="0" w:color="auto"/>
            <w:bottom w:val="none" w:sz="0" w:space="0" w:color="auto"/>
            <w:right w:val="none" w:sz="0" w:space="0" w:color="auto"/>
          </w:divBdr>
        </w:div>
        <w:div w:id="1511793245">
          <w:marLeft w:val="640"/>
          <w:marRight w:val="0"/>
          <w:marTop w:val="0"/>
          <w:marBottom w:val="0"/>
          <w:divBdr>
            <w:top w:val="none" w:sz="0" w:space="0" w:color="auto"/>
            <w:left w:val="none" w:sz="0" w:space="0" w:color="auto"/>
            <w:bottom w:val="none" w:sz="0" w:space="0" w:color="auto"/>
            <w:right w:val="none" w:sz="0" w:space="0" w:color="auto"/>
          </w:divBdr>
        </w:div>
        <w:div w:id="1239941604">
          <w:marLeft w:val="640"/>
          <w:marRight w:val="0"/>
          <w:marTop w:val="0"/>
          <w:marBottom w:val="0"/>
          <w:divBdr>
            <w:top w:val="none" w:sz="0" w:space="0" w:color="auto"/>
            <w:left w:val="none" w:sz="0" w:space="0" w:color="auto"/>
            <w:bottom w:val="none" w:sz="0" w:space="0" w:color="auto"/>
            <w:right w:val="none" w:sz="0" w:space="0" w:color="auto"/>
          </w:divBdr>
        </w:div>
        <w:div w:id="533467774">
          <w:marLeft w:val="640"/>
          <w:marRight w:val="0"/>
          <w:marTop w:val="0"/>
          <w:marBottom w:val="0"/>
          <w:divBdr>
            <w:top w:val="none" w:sz="0" w:space="0" w:color="auto"/>
            <w:left w:val="none" w:sz="0" w:space="0" w:color="auto"/>
            <w:bottom w:val="none" w:sz="0" w:space="0" w:color="auto"/>
            <w:right w:val="none" w:sz="0" w:space="0" w:color="auto"/>
          </w:divBdr>
        </w:div>
        <w:div w:id="1781534822">
          <w:marLeft w:val="640"/>
          <w:marRight w:val="0"/>
          <w:marTop w:val="0"/>
          <w:marBottom w:val="0"/>
          <w:divBdr>
            <w:top w:val="none" w:sz="0" w:space="0" w:color="auto"/>
            <w:left w:val="none" w:sz="0" w:space="0" w:color="auto"/>
            <w:bottom w:val="none" w:sz="0" w:space="0" w:color="auto"/>
            <w:right w:val="none" w:sz="0" w:space="0" w:color="auto"/>
          </w:divBdr>
        </w:div>
        <w:div w:id="661276870">
          <w:marLeft w:val="640"/>
          <w:marRight w:val="0"/>
          <w:marTop w:val="0"/>
          <w:marBottom w:val="0"/>
          <w:divBdr>
            <w:top w:val="none" w:sz="0" w:space="0" w:color="auto"/>
            <w:left w:val="none" w:sz="0" w:space="0" w:color="auto"/>
            <w:bottom w:val="none" w:sz="0" w:space="0" w:color="auto"/>
            <w:right w:val="none" w:sz="0" w:space="0" w:color="auto"/>
          </w:divBdr>
        </w:div>
        <w:div w:id="2133596222">
          <w:marLeft w:val="640"/>
          <w:marRight w:val="0"/>
          <w:marTop w:val="0"/>
          <w:marBottom w:val="0"/>
          <w:divBdr>
            <w:top w:val="none" w:sz="0" w:space="0" w:color="auto"/>
            <w:left w:val="none" w:sz="0" w:space="0" w:color="auto"/>
            <w:bottom w:val="none" w:sz="0" w:space="0" w:color="auto"/>
            <w:right w:val="none" w:sz="0" w:space="0" w:color="auto"/>
          </w:divBdr>
        </w:div>
        <w:div w:id="260375814">
          <w:marLeft w:val="640"/>
          <w:marRight w:val="0"/>
          <w:marTop w:val="0"/>
          <w:marBottom w:val="0"/>
          <w:divBdr>
            <w:top w:val="none" w:sz="0" w:space="0" w:color="auto"/>
            <w:left w:val="none" w:sz="0" w:space="0" w:color="auto"/>
            <w:bottom w:val="none" w:sz="0" w:space="0" w:color="auto"/>
            <w:right w:val="none" w:sz="0" w:space="0" w:color="auto"/>
          </w:divBdr>
        </w:div>
        <w:div w:id="964232949">
          <w:marLeft w:val="640"/>
          <w:marRight w:val="0"/>
          <w:marTop w:val="0"/>
          <w:marBottom w:val="0"/>
          <w:divBdr>
            <w:top w:val="none" w:sz="0" w:space="0" w:color="auto"/>
            <w:left w:val="none" w:sz="0" w:space="0" w:color="auto"/>
            <w:bottom w:val="none" w:sz="0" w:space="0" w:color="auto"/>
            <w:right w:val="none" w:sz="0" w:space="0" w:color="auto"/>
          </w:divBdr>
        </w:div>
        <w:div w:id="2005863229">
          <w:marLeft w:val="640"/>
          <w:marRight w:val="0"/>
          <w:marTop w:val="0"/>
          <w:marBottom w:val="0"/>
          <w:divBdr>
            <w:top w:val="none" w:sz="0" w:space="0" w:color="auto"/>
            <w:left w:val="none" w:sz="0" w:space="0" w:color="auto"/>
            <w:bottom w:val="none" w:sz="0" w:space="0" w:color="auto"/>
            <w:right w:val="none" w:sz="0" w:space="0" w:color="auto"/>
          </w:divBdr>
        </w:div>
        <w:div w:id="1009986630">
          <w:marLeft w:val="640"/>
          <w:marRight w:val="0"/>
          <w:marTop w:val="0"/>
          <w:marBottom w:val="0"/>
          <w:divBdr>
            <w:top w:val="none" w:sz="0" w:space="0" w:color="auto"/>
            <w:left w:val="none" w:sz="0" w:space="0" w:color="auto"/>
            <w:bottom w:val="none" w:sz="0" w:space="0" w:color="auto"/>
            <w:right w:val="none" w:sz="0" w:space="0" w:color="auto"/>
          </w:divBdr>
        </w:div>
        <w:div w:id="362558459">
          <w:marLeft w:val="640"/>
          <w:marRight w:val="0"/>
          <w:marTop w:val="0"/>
          <w:marBottom w:val="0"/>
          <w:divBdr>
            <w:top w:val="none" w:sz="0" w:space="0" w:color="auto"/>
            <w:left w:val="none" w:sz="0" w:space="0" w:color="auto"/>
            <w:bottom w:val="none" w:sz="0" w:space="0" w:color="auto"/>
            <w:right w:val="none" w:sz="0" w:space="0" w:color="auto"/>
          </w:divBdr>
        </w:div>
        <w:div w:id="741567544">
          <w:marLeft w:val="640"/>
          <w:marRight w:val="0"/>
          <w:marTop w:val="0"/>
          <w:marBottom w:val="0"/>
          <w:divBdr>
            <w:top w:val="none" w:sz="0" w:space="0" w:color="auto"/>
            <w:left w:val="none" w:sz="0" w:space="0" w:color="auto"/>
            <w:bottom w:val="none" w:sz="0" w:space="0" w:color="auto"/>
            <w:right w:val="none" w:sz="0" w:space="0" w:color="auto"/>
          </w:divBdr>
        </w:div>
        <w:div w:id="1446658366">
          <w:marLeft w:val="640"/>
          <w:marRight w:val="0"/>
          <w:marTop w:val="0"/>
          <w:marBottom w:val="0"/>
          <w:divBdr>
            <w:top w:val="none" w:sz="0" w:space="0" w:color="auto"/>
            <w:left w:val="none" w:sz="0" w:space="0" w:color="auto"/>
            <w:bottom w:val="none" w:sz="0" w:space="0" w:color="auto"/>
            <w:right w:val="none" w:sz="0" w:space="0" w:color="auto"/>
          </w:divBdr>
        </w:div>
        <w:div w:id="1882596017">
          <w:marLeft w:val="640"/>
          <w:marRight w:val="0"/>
          <w:marTop w:val="0"/>
          <w:marBottom w:val="0"/>
          <w:divBdr>
            <w:top w:val="none" w:sz="0" w:space="0" w:color="auto"/>
            <w:left w:val="none" w:sz="0" w:space="0" w:color="auto"/>
            <w:bottom w:val="none" w:sz="0" w:space="0" w:color="auto"/>
            <w:right w:val="none" w:sz="0" w:space="0" w:color="auto"/>
          </w:divBdr>
        </w:div>
        <w:div w:id="2076774553">
          <w:marLeft w:val="640"/>
          <w:marRight w:val="0"/>
          <w:marTop w:val="0"/>
          <w:marBottom w:val="0"/>
          <w:divBdr>
            <w:top w:val="none" w:sz="0" w:space="0" w:color="auto"/>
            <w:left w:val="none" w:sz="0" w:space="0" w:color="auto"/>
            <w:bottom w:val="none" w:sz="0" w:space="0" w:color="auto"/>
            <w:right w:val="none" w:sz="0" w:space="0" w:color="auto"/>
          </w:divBdr>
        </w:div>
        <w:div w:id="1003705925">
          <w:marLeft w:val="640"/>
          <w:marRight w:val="0"/>
          <w:marTop w:val="0"/>
          <w:marBottom w:val="0"/>
          <w:divBdr>
            <w:top w:val="none" w:sz="0" w:space="0" w:color="auto"/>
            <w:left w:val="none" w:sz="0" w:space="0" w:color="auto"/>
            <w:bottom w:val="none" w:sz="0" w:space="0" w:color="auto"/>
            <w:right w:val="none" w:sz="0" w:space="0" w:color="auto"/>
          </w:divBdr>
        </w:div>
        <w:div w:id="986318457">
          <w:marLeft w:val="640"/>
          <w:marRight w:val="0"/>
          <w:marTop w:val="0"/>
          <w:marBottom w:val="0"/>
          <w:divBdr>
            <w:top w:val="none" w:sz="0" w:space="0" w:color="auto"/>
            <w:left w:val="none" w:sz="0" w:space="0" w:color="auto"/>
            <w:bottom w:val="none" w:sz="0" w:space="0" w:color="auto"/>
            <w:right w:val="none" w:sz="0" w:space="0" w:color="auto"/>
          </w:divBdr>
        </w:div>
        <w:div w:id="1500578426">
          <w:marLeft w:val="640"/>
          <w:marRight w:val="0"/>
          <w:marTop w:val="0"/>
          <w:marBottom w:val="0"/>
          <w:divBdr>
            <w:top w:val="none" w:sz="0" w:space="0" w:color="auto"/>
            <w:left w:val="none" w:sz="0" w:space="0" w:color="auto"/>
            <w:bottom w:val="none" w:sz="0" w:space="0" w:color="auto"/>
            <w:right w:val="none" w:sz="0" w:space="0" w:color="auto"/>
          </w:divBdr>
        </w:div>
        <w:div w:id="378363389">
          <w:marLeft w:val="640"/>
          <w:marRight w:val="0"/>
          <w:marTop w:val="0"/>
          <w:marBottom w:val="0"/>
          <w:divBdr>
            <w:top w:val="none" w:sz="0" w:space="0" w:color="auto"/>
            <w:left w:val="none" w:sz="0" w:space="0" w:color="auto"/>
            <w:bottom w:val="none" w:sz="0" w:space="0" w:color="auto"/>
            <w:right w:val="none" w:sz="0" w:space="0" w:color="auto"/>
          </w:divBdr>
        </w:div>
        <w:div w:id="1529181967">
          <w:marLeft w:val="640"/>
          <w:marRight w:val="0"/>
          <w:marTop w:val="0"/>
          <w:marBottom w:val="0"/>
          <w:divBdr>
            <w:top w:val="none" w:sz="0" w:space="0" w:color="auto"/>
            <w:left w:val="none" w:sz="0" w:space="0" w:color="auto"/>
            <w:bottom w:val="none" w:sz="0" w:space="0" w:color="auto"/>
            <w:right w:val="none" w:sz="0" w:space="0" w:color="auto"/>
          </w:divBdr>
        </w:div>
        <w:div w:id="717052155">
          <w:marLeft w:val="640"/>
          <w:marRight w:val="0"/>
          <w:marTop w:val="0"/>
          <w:marBottom w:val="0"/>
          <w:divBdr>
            <w:top w:val="none" w:sz="0" w:space="0" w:color="auto"/>
            <w:left w:val="none" w:sz="0" w:space="0" w:color="auto"/>
            <w:bottom w:val="none" w:sz="0" w:space="0" w:color="auto"/>
            <w:right w:val="none" w:sz="0" w:space="0" w:color="auto"/>
          </w:divBdr>
        </w:div>
        <w:div w:id="1063137935">
          <w:marLeft w:val="640"/>
          <w:marRight w:val="0"/>
          <w:marTop w:val="0"/>
          <w:marBottom w:val="0"/>
          <w:divBdr>
            <w:top w:val="none" w:sz="0" w:space="0" w:color="auto"/>
            <w:left w:val="none" w:sz="0" w:space="0" w:color="auto"/>
            <w:bottom w:val="none" w:sz="0" w:space="0" w:color="auto"/>
            <w:right w:val="none" w:sz="0" w:space="0" w:color="auto"/>
          </w:divBdr>
        </w:div>
        <w:div w:id="1091201377">
          <w:marLeft w:val="640"/>
          <w:marRight w:val="0"/>
          <w:marTop w:val="0"/>
          <w:marBottom w:val="0"/>
          <w:divBdr>
            <w:top w:val="none" w:sz="0" w:space="0" w:color="auto"/>
            <w:left w:val="none" w:sz="0" w:space="0" w:color="auto"/>
            <w:bottom w:val="none" w:sz="0" w:space="0" w:color="auto"/>
            <w:right w:val="none" w:sz="0" w:space="0" w:color="auto"/>
          </w:divBdr>
        </w:div>
        <w:div w:id="1567299307">
          <w:marLeft w:val="640"/>
          <w:marRight w:val="0"/>
          <w:marTop w:val="0"/>
          <w:marBottom w:val="0"/>
          <w:divBdr>
            <w:top w:val="none" w:sz="0" w:space="0" w:color="auto"/>
            <w:left w:val="none" w:sz="0" w:space="0" w:color="auto"/>
            <w:bottom w:val="none" w:sz="0" w:space="0" w:color="auto"/>
            <w:right w:val="none" w:sz="0" w:space="0" w:color="auto"/>
          </w:divBdr>
        </w:div>
        <w:div w:id="1217009958">
          <w:marLeft w:val="640"/>
          <w:marRight w:val="0"/>
          <w:marTop w:val="0"/>
          <w:marBottom w:val="0"/>
          <w:divBdr>
            <w:top w:val="none" w:sz="0" w:space="0" w:color="auto"/>
            <w:left w:val="none" w:sz="0" w:space="0" w:color="auto"/>
            <w:bottom w:val="none" w:sz="0" w:space="0" w:color="auto"/>
            <w:right w:val="none" w:sz="0" w:space="0" w:color="auto"/>
          </w:divBdr>
        </w:div>
        <w:div w:id="1479765213">
          <w:marLeft w:val="640"/>
          <w:marRight w:val="0"/>
          <w:marTop w:val="0"/>
          <w:marBottom w:val="0"/>
          <w:divBdr>
            <w:top w:val="none" w:sz="0" w:space="0" w:color="auto"/>
            <w:left w:val="none" w:sz="0" w:space="0" w:color="auto"/>
            <w:bottom w:val="none" w:sz="0" w:space="0" w:color="auto"/>
            <w:right w:val="none" w:sz="0" w:space="0" w:color="auto"/>
          </w:divBdr>
        </w:div>
        <w:div w:id="143469518">
          <w:marLeft w:val="640"/>
          <w:marRight w:val="0"/>
          <w:marTop w:val="0"/>
          <w:marBottom w:val="0"/>
          <w:divBdr>
            <w:top w:val="none" w:sz="0" w:space="0" w:color="auto"/>
            <w:left w:val="none" w:sz="0" w:space="0" w:color="auto"/>
            <w:bottom w:val="none" w:sz="0" w:space="0" w:color="auto"/>
            <w:right w:val="none" w:sz="0" w:space="0" w:color="auto"/>
          </w:divBdr>
        </w:div>
        <w:div w:id="81682176">
          <w:marLeft w:val="640"/>
          <w:marRight w:val="0"/>
          <w:marTop w:val="0"/>
          <w:marBottom w:val="0"/>
          <w:divBdr>
            <w:top w:val="none" w:sz="0" w:space="0" w:color="auto"/>
            <w:left w:val="none" w:sz="0" w:space="0" w:color="auto"/>
            <w:bottom w:val="none" w:sz="0" w:space="0" w:color="auto"/>
            <w:right w:val="none" w:sz="0" w:space="0" w:color="auto"/>
          </w:divBdr>
        </w:div>
        <w:div w:id="475490567">
          <w:marLeft w:val="640"/>
          <w:marRight w:val="0"/>
          <w:marTop w:val="0"/>
          <w:marBottom w:val="0"/>
          <w:divBdr>
            <w:top w:val="none" w:sz="0" w:space="0" w:color="auto"/>
            <w:left w:val="none" w:sz="0" w:space="0" w:color="auto"/>
            <w:bottom w:val="none" w:sz="0" w:space="0" w:color="auto"/>
            <w:right w:val="none" w:sz="0" w:space="0" w:color="auto"/>
          </w:divBdr>
        </w:div>
        <w:div w:id="1527793798">
          <w:marLeft w:val="640"/>
          <w:marRight w:val="0"/>
          <w:marTop w:val="0"/>
          <w:marBottom w:val="0"/>
          <w:divBdr>
            <w:top w:val="none" w:sz="0" w:space="0" w:color="auto"/>
            <w:left w:val="none" w:sz="0" w:space="0" w:color="auto"/>
            <w:bottom w:val="none" w:sz="0" w:space="0" w:color="auto"/>
            <w:right w:val="none" w:sz="0" w:space="0" w:color="auto"/>
          </w:divBdr>
        </w:div>
        <w:div w:id="1215703805">
          <w:marLeft w:val="640"/>
          <w:marRight w:val="0"/>
          <w:marTop w:val="0"/>
          <w:marBottom w:val="0"/>
          <w:divBdr>
            <w:top w:val="none" w:sz="0" w:space="0" w:color="auto"/>
            <w:left w:val="none" w:sz="0" w:space="0" w:color="auto"/>
            <w:bottom w:val="none" w:sz="0" w:space="0" w:color="auto"/>
            <w:right w:val="none" w:sz="0" w:space="0" w:color="auto"/>
          </w:divBdr>
        </w:div>
        <w:div w:id="763183459">
          <w:marLeft w:val="640"/>
          <w:marRight w:val="0"/>
          <w:marTop w:val="0"/>
          <w:marBottom w:val="0"/>
          <w:divBdr>
            <w:top w:val="none" w:sz="0" w:space="0" w:color="auto"/>
            <w:left w:val="none" w:sz="0" w:space="0" w:color="auto"/>
            <w:bottom w:val="none" w:sz="0" w:space="0" w:color="auto"/>
            <w:right w:val="none" w:sz="0" w:space="0" w:color="auto"/>
          </w:divBdr>
        </w:div>
        <w:div w:id="329605889">
          <w:marLeft w:val="640"/>
          <w:marRight w:val="0"/>
          <w:marTop w:val="0"/>
          <w:marBottom w:val="0"/>
          <w:divBdr>
            <w:top w:val="none" w:sz="0" w:space="0" w:color="auto"/>
            <w:left w:val="none" w:sz="0" w:space="0" w:color="auto"/>
            <w:bottom w:val="none" w:sz="0" w:space="0" w:color="auto"/>
            <w:right w:val="none" w:sz="0" w:space="0" w:color="auto"/>
          </w:divBdr>
        </w:div>
        <w:div w:id="1315451223">
          <w:marLeft w:val="640"/>
          <w:marRight w:val="0"/>
          <w:marTop w:val="0"/>
          <w:marBottom w:val="0"/>
          <w:divBdr>
            <w:top w:val="none" w:sz="0" w:space="0" w:color="auto"/>
            <w:left w:val="none" w:sz="0" w:space="0" w:color="auto"/>
            <w:bottom w:val="none" w:sz="0" w:space="0" w:color="auto"/>
            <w:right w:val="none" w:sz="0" w:space="0" w:color="auto"/>
          </w:divBdr>
        </w:div>
        <w:div w:id="1888638838">
          <w:marLeft w:val="640"/>
          <w:marRight w:val="0"/>
          <w:marTop w:val="0"/>
          <w:marBottom w:val="0"/>
          <w:divBdr>
            <w:top w:val="none" w:sz="0" w:space="0" w:color="auto"/>
            <w:left w:val="none" w:sz="0" w:space="0" w:color="auto"/>
            <w:bottom w:val="none" w:sz="0" w:space="0" w:color="auto"/>
            <w:right w:val="none" w:sz="0" w:space="0" w:color="auto"/>
          </w:divBdr>
        </w:div>
        <w:div w:id="1605074032">
          <w:marLeft w:val="640"/>
          <w:marRight w:val="0"/>
          <w:marTop w:val="0"/>
          <w:marBottom w:val="0"/>
          <w:divBdr>
            <w:top w:val="none" w:sz="0" w:space="0" w:color="auto"/>
            <w:left w:val="none" w:sz="0" w:space="0" w:color="auto"/>
            <w:bottom w:val="none" w:sz="0" w:space="0" w:color="auto"/>
            <w:right w:val="none" w:sz="0" w:space="0" w:color="auto"/>
          </w:divBdr>
        </w:div>
        <w:div w:id="80571136">
          <w:marLeft w:val="640"/>
          <w:marRight w:val="0"/>
          <w:marTop w:val="0"/>
          <w:marBottom w:val="0"/>
          <w:divBdr>
            <w:top w:val="none" w:sz="0" w:space="0" w:color="auto"/>
            <w:left w:val="none" w:sz="0" w:space="0" w:color="auto"/>
            <w:bottom w:val="none" w:sz="0" w:space="0" w:color="auto"/>
            <w:right w:val="none" w:sz="0" w:space="0" w:color="auto"/>
          </w:divBdr>
        </w:div>
        <w:div w:id="29107562">
          <w:marLeft w:val="640"/>
          <w:marRight w:val="0"/>
          <w:marTop w:val="0"/>
          <w:marBottom w:val="0"/>
          <w:divBdr>
            <w:top w:val="none" w:sz="0" w:space="0" w:color="auto"/>
            <w:left w:val="none" w:sz="0" w:space="0" w:color="auto"/>
            <w:bottom w:val="none" w:sz="0" w:space="0" w:color="auto"/>
            <w:right w:val="none" w:sz="0" w:space="0" w:color="auto"/>
          </w:divBdr>
        </w:div>
        <w:div w:id="1473255637">
          <w:marLeft w:val="640"/>
          <w:marRight w:val="0"/>
          <w:marTop w:val="0"/>
          <w:marBottom w:val="0"/>
          <w:divBdr>
            <w:top w:val="none" w:sz="0" w:space="0" w:color="auto"/>
            <w:left w:val="none" w:sz="0" w:space="0" w:color="auto"/>
            <w:bottom w:val="none" w:sz="0" w:space="0" w:color="auto"/>
            <w:right w:val="none" w:sz="0" w:space="0" w:color="auto"/>
          </w:divBdr>
        </w:div>
        <w:div w:id="606037903">
          <w:marLeft w:val="640"/>
          <w:marRight w:val="0"/>
          <w:marTop w:val="0"/>
          <w:marBottom w:val="0"/>
          <w:divBdr>
            <w:top w:val="none" w:sz="0" w:space="0" w:color="auto"/>
            <w:left w:val="none" w:sz="0" w:space="0" w:color="auto"/>
            <w:bottom w:val="none" w:sz="0" w:space="0" w:color="auto"/>
            <w:right w:val="none" w:sz="0" w:space="0" w:color="auto"/>
          </w:divBdr>
        </w:div>
        <w:div w:id="1833789106">
          <w:marLeft w:val="640"/>
          <w:marRight w:val="0"/>
          <w:marTop w:val="0"/>
          <w:marBottom w:val="0"/>
          <w:divBdr>
            <w:top w:val="none" w:sz="0" w:space="0" w:color="auto"/>
            <w:left w:val="none" w:sz="0" w:space="0" w:color="auto"/>
            <w:bottom w:val="none" w:sz="0" w:space="0" w:color="auto"/>
            <w:right w:val="none" w:sz="0" w:space="0" w:color="auto"/>
          </w:divBdr>
        </w:div>
        <w:div w:id="1511989595">
          <w:marLeft w:val="640"/>
          <w:marRight w:val="0"/>
          <w:marTop w:val="0"/>
          <w:marBottom w:val="0"/>
          <w:divBdr>
            <w:top w:val="none" w:sz="0" w:space="0" w:color="auto"/>
            <w:left w:val="none" w:sz="0" w:space="0" w:color="auto"/>
            <w:bottom w:val="none" w:sz="0" w:space="0" w:color="auto"/>
            <w:right w:val="none" w:sz="0" w:space="0" w:color="auto"/>
          </w:divBdr>
        </w:div>
        <w:div w:id="717318224">
          <w:marLeft w:val="640"/>
          <w:marRight w:val="0"/>
          <w:marTop w:val="0"/>
          <w:marBottom w:val="0"/>
          <w:divBdr>
            <w:top w:val="none" w:sz="0" w:space="0" w:color="auto"/>
            <w:left w:val="none" w:sz="0" w:space="0" w:color="auto"/>
            <w:bottom w:val="none" w:sz="0" w:space="0" w:color="auto"/>
            <w:right w:val="none" w:sz="0" w:space="0" w:color="auto"/>
          </w:divBdr>
        </w:div>
        <w:div w:id="2065372816">
          <w:marLeft w:val="640"/>
          <w:marRight w:val="0"/>
          <w:marTop w:val="0"/>
          <w:marBottom w:val="0"/>
          <w:divBdr>
            <w:top w:val="none" w:sz="0" w:space="0" w:color="auto"/>
            <w:left w:val="none" w:sz="0" w:space="0" w:color="auto"/>
            <w:bottom w:val="none" w:sz="0" w:space="0" w:color="auto"/>
            <w:right w:val="none" w:sz="0" w:space="0" w:color="auto"/>
          </w:divBdr>
        </w:div>
        <w:div w:id="487021130">
          <w:marLeft w:val="640"/>
          <w:marRight w:val="0"/>
          <w:marTop w:val="0"/>
          <w:marBottom w:val="0"/>
          <w:divBdr>
            <w:top w:val="none" w:sz="0" w:space="0" w:color="auto"/>
            <w:left w:val="none" w:sz="0" w:space="0" w:color="auto"/>
            <w:bottom w:val="none" w:sz="0" w:space="0" w:color="auto"/>
            <w:right w:val="none" w:sz="0" w:space="0" w:color="auto"/>
          </w:divBdr>
        </w:div>
        <w:div w:id="1579632683">
          <w:marLeft w:val="640"/>
          <w:marRight w:val="0"/>
          <w:marTop w:val="0"/>
          <w:marBottom w:val="0"/>
          <w:divBdr>
            <w:top w:val="none" w:sz="0" w:space="0" w:color="auto"/>
            <w:left w:val="none" w:sz="0" w:space="0" w:color="auto"/>
            <w:bottom w:val="none" w:sz="0" w:space="0" w:color="auto"/>
            <w:right w:val="none" w:sz="0" w:space="0" w:color="auto"/>
          </w:divBdr>
        </w:div>
        <w:div w:id="705833851">
          <w:marLeft w:val="640"/>
          <w:marRight w:val="0"/>
          <w:marTop w:val="0"/>
          <w:marBottom w:val="0"/>
          <w:divBdr>
            <w:top w:val="none" w:sz="0" w:space="0" w:color="auto"/>
            <w:left w:val="none" w:sz="0" w:space="0" w:color="auto"/>
            <w:bottom w:val="none" w:sz="0" w:space="0" w:color="auto"/>
            <w:right w:val="none" w:sz="0" w:space="0" w:color="auto"/>
          </w:divBdr>
        </w:div>
        <w:div w:id="818110830">
          <w:marLeft w:val="640"/>
          <w:marRight w:val="0"/>
          <w:marTop w:val="0"/>
          <w:marBottom w:val="0"/>
          <w:divBdr>
            <w:top w:val="none" w:sz="0" w:space="0" w:color="auto"/>
            <w:left w:val="none" w:sz="0" w:space="0" w:color="auto"/>
            <w:bottom w:val="none" w:sz="0" w:space="0" w:color="auto"/>
            <w:right w:val="none" w:sz="0" w:space="0" w:color="auto"/>
          </w:divBdr>
        </w:div>
        <w:div w:id="1804230632">
          <w:marLeft w:val="640"/>
          <w:marRight w:val="0"/>
          <w:marTop w:val="0"/>
          <w:marBottom w:val="0"/>
          <w:divBdr>
            <w:top w:val="none" w:sz="0" w:space="0" w:color="auto"/>
            <w:left w:val="none" w:sz="0" w:space="0" w:color="auto"/>
            <w:bottom w:val="none" w:sz="0" w:space="0" w:color="auto"/>
            <w:right w:val="none" w:sz="0" w:space="0" w:color="auto"/>
          </w:divBdr>
        </w:div>
        <w:div w:id="1930307518">
          <w:marLeft w:val="640"/>
          <w:marRight w:val="0"/>
          <w:marTop w:val="0"/>
          <w:marBottom w:val="0"/>
          <w:divBdr>
            <w:top w:val="none" w:sz="0" w:space="0" w:color="auto"/>
            <w:left w:val="none" w:sz="0" w:space="0" w:color="auto"/>
            <w:bottom w:val="none" w:sz="0" w:space="0" w:color="auto"/>
            <w:right w:val="none" w:sz="0" w:space="0" w:color="auto"/>
          </w:divBdr>
        </w:div>
        <w:div w:id="1135416384">
          <w:marLeft w:val="640"/>
          <w:marRight w:val="0"/>
          <w:marTop w:val="0"/>
          <w:marBottom w:val="0"/>
          <w:divBdr>
            <w:top w:val="none" w:sz="0" w:space="0" w:color="auto"/>
            <w:left w:val="none" w:sz="0" w:space="0" w:color="auto"/>
            <w:bottom w:val="none" w:sz="0" w:space="0" w:color="auto"/>
            <w:right w:val="none" w:sz="0" w:space="0" w:color="auto"/>
          </w:divBdr>
        </w:div>
        <w:div w:id="1978297052">
          <w:marLeft w:val="640"/>
          <w:marRight w:val="0"/>
          <w:marTop w:val="0"/>
          <w:marBottom w:val="0"/>
          <w:divBdr>
            <w:top w:val="none" w:sz="0" w:space="0" w:color="auto"/>
            <w:left w:val="none" w:sz="0" w:space="0" w:color="auto"/>
            <w:bottom w:val="none" w:sz="0" w:space="0" w:color="auto"/>
            <w:right w:val="none" w:sz="0" w:space="0" w:color="auto"/>
          </w:divBdr>
        </w:div>
        <w:div w:id="645210294">
          <w:marLeft w:val="640"/>
          <w:marRight w:val="0"/>
          <w:marTop w:val="0"/>
          <w:marBottom w:val="0"/>
          <w:divBdr>
            <w:top w:val="none" w:sz="0" w:space="0" w:color="auto"/>
            <w:left w:val="none" w:sz="0" w:space="0" w:color="auto"/>
            <w:bottom w:val="none" w:sz="0" w:space="0" w:color="auto"/>
            <w:right w:val="none" w:sz="0" w:space="0" w:color="auto"/>
          </w:divBdr>
        </w:div>
        <w:div w:id="1804423122">
          <w:marLeft w:val="640"/>
          <w:marRight w:val="0"/>
          <w:marTop w:val="0"/>
          <w:marBottom w:val="0"/>
          <w:divBdr>
            <w:top w:val="none" w:sz="0" w:space="0" w:color="auto"/>
            <w:left w:val="none" w:sz="0" w:space="0" w:color="auto"/>
            <w:bottom w:val="none" w:sz="0" w:space="0" w:color="auto"/>
            <w:right w:val="none" w:sz="0" w:space="0" w:color="auto"/>
          </w:divBdr>
        </w:div>
        <w:div w:id="1522281826">
          <w:marLeft w:val="640"/>
          <w:marRight w:val="0"/>
          <w:marTop w:val="0"/>
          <w:marBottom w:val="0"/>
          <w:divBdr>
            <w:top w:val="none" w:sz="0" w:space="0" w:color="auto"/>
            <w:left w:val="none" w:sz="0" w:space="0" w:color="auto"/>
            <w:bottom w:val="none" w:sz="0" w:space="0" w:color="auto"/>
            <w:right w:val="none" w:sz="0" w:space="0" w:color="auto"/>
          </w:divBdr>
        </w:div>
        <w:div w:id="662657765">
          <w:marLeft w:val="640"/>
          <w:marRight w:val="0"/>
          <w:marTop w:val="0"/>
          <w:marBottom w:val="0"/>
          <w:divBdr>
            <w:top w:val="none" w:sz="0" w:space="0" w:color="auto"/>
            <w:left w:val="none" w:sz="0" w:space="0" w:color="auto"/>
            <w:bottom w:val="none" w:sz="0" w:space="0" w:color="auto"/>
            <w:right w:val="none" w:sz="0" w:space="0" w:color="auto"/>
          </w:divBdr>
        </w:div>
        <w:div w:id="933175498">
          <w:marLeft w:val="640"/>
          <w:marRight w:val="0"/>
          <w:marTop w:val="0"/>
          <w:marBottom w:val="0"/>
          <w:divBdr>
            <w:top w:val="none" w:sz="0" w:space="0" w:color="auto"/>
            <w:left w:val="none" w:sz="0" w:space="0" w:color="auto"/>
            <w:bottom w:val="none" w:sz="0" w:space="0" w:color="auto"/>
            <w:right w:val="none" w:sz="0" w:space="0" w:color="auto"/>
          </w:divBdr>
        </w:div>
        <w:div w:id="70272681">
          <w:marLeft w:val="640"/>
          <w:marRight w:val="0"/>
          <w:marTop w:val="0"/>
          <w:marBottom w:val="0"/>
          <w:divBdr>
            <w:top w:val="none" w:sz="0" w:space="0" w:color="auto"/>
            <w:left w:val="none" w:sz="0" w:space="0" w:color="auto"/>
            <w:bottom w:val="none" w:sz="0" w:space="0" w:color="auto"/>
            <w:right w:val="none" w:sz="0" w:space="0" w:color="auto"/>
          </w:divBdr>
        </w:div>
        <w:div w:id="1649823233">
          <w:marLeft w:val="640"/>
          <w:marRight w:val="0"/>
          <w:marTop w:val="0"/>
          <w:marBottom w:val="0"/>
          <w:divBdr>
            <w:top w:val="none" w:sz="0" w:space="0" w:color="auto"/>
            <w:left w:val="none" w:sz="0" w:space="0" w:color="auto"/>
            <w:bottom w:val="none" w:sz="0" w:space="0" w:color="auto"/>
            <w:right w:val="none" w:sz="0" w:space="0" w:color="auto"/>
          </w:divBdr>
        </w:div>
        <w:div w:id="164635928">
          <w:marLeft w:val="640"/>
          <w:marRight w:val="0"/>
          <w:marTop w:val="0"/>
          <w:marBottom w:val="0"/>
          <w:divBdr>
            <w:top w:val="none" w:sz="0" w:space="0" w:color="auto"/>
            <w:left w:val="none" w:sz="0" w:space="0" w:color="auto"/>
            <w:bottom w:val="none" w:sz="0" w:space="0" w:color="auto"/>
            <w:right w:val="none" w:sz="0" w:space="0" w:color="auto"/>
          </w:divBdr>
        </w:div>
        <w:div w:id="219291395">
          <w:marLeft w:val="640"/>
          <w:marRight w:val="0"/>
          <w:marTop w:val="0"/>
          <w:marBottom w:val="0"/>
          <w:divBdr>
            <w:top w:val="none" w:sz="0" w:space="0" w:color="auto"/>
            <w:left w:val="none" w:sz="0" w:space="0" w:color="auto"/>
            <w:bottom w:val="none" w:sz="0" w:space="0" w:color="auto"/>
            <w:right w:val="none" w:sz="0" w:space="0" w:color="auto"/>
          </w:divBdr>
        </w:div>
        <w:div w:id="1282571628">
          <w:marLeft w:val="640"/>
          <w:marRight w:val="0"/>
          <w:marTop w:val="0"/>
          <w:marBottom w:val="0"/>
          <w:divBdr>
            <w:top w:val="none" w:sz="0" w:space="0" w:color="auto"/>
            <w:left w:val="none" w:sz="0" w:space="0" w:color="auto"/>
            <w:bottom w:val="none" w:sz="0" w:space="0" w:color="auto"/>
            <w:right w:val="none" w:sz="0" w:space="0" w:color="auto"/>
          </w:divBdr>
        </w:div>
        <w:div w:id="1218587542">
          <w:marLeft w:val="640"/>
          <w:marRight w:val="0"/>
          <w:marTop w:val="0"/>
          <w:marBottom w:val="0"/>
          <w:divBdr>
            <w:top w:val="none" w:sz="0" w:space="0" w:color="auto"/>
            <w:left w:val="none" w:sz="0" w:space="0" w:color="auto"/>
            <w:bottom w:val="none" w:sz="0" w:space="0" w:color="auto"/>
            <w:right w:val="none" w:sz="0" w:space="0" w:color="auto"/>
          </w:divBdr>
        </w:div>
        <w:div w:id="742064351">
          <w:marLeft w:val="640"/>
          <w:marRight w:val="0"/>
          <w:marTop w:val="0"/>
          <w:marBottom w:val="0"/>
          <w:divBdr>
            <w:top w:val="none" w:sz="0" w:space="0" w:color="auto"/>
            <w:left w:val="none" w:sz="0" w:space="0" w:color="auto"/>
            <w:bottom w:val="none" w:sz="0" w:space="0" w:color="auto"/>
            <w:right w:val="none" w:sz="0" w:space="0" w:color="auto"/>
          </w:divBdr>
        </w:div>
        <w:div w:id="1656258367">
          <w:marLeft w:val="640"/>
          <w:marRight w:val="0"/>
          <w:marTop w:val="0"/>
          <w:marBottom w:val="0"/>
          <w:divBdr>
            <w:top w:val="none" w:sz="0" w:space="0" w:color="auto"/>
            <w:left w:val="none" w:sz="0" w:space="0" w:color="auto"/>
            <w:bottom w:val="none" w:sz="0" w:space="0" w:color="auto"/>
            <w:right w:val="none" w:sz="0" w:space="0" w:color="auto"/>
          </w:divBdr>
        </w:div>
        <w:div w:id="821695387">
          <w:marLeft w:val="640"/>
          <w:marRight w:val="0"/>
          <w:marTop w:val="0"/>
          <w:marBottom w:val="0"/>
          <w:divBdr>
            <w:top w:val="none" w:sz="0" w:space="0" w:color="auto"/>
            <w:left w:val="none" w:sz="0" w:space="0" w:color="auto"/>
            <w:bottom w:val="none" w:sz="0" w:space="0" w:color="auto"/>
            <w:right w:val="none" w:sz="0" w:space="0" w:color="auto"/>
          </w:divBdr>
        </w:div>
        <w:div w:id="752506632">
          <w:marLeft w:val="640"/>
          <w:marRight w:val="0"/>
          <w:marTop w:val="0"/>
          <w:marBottom w:val="0"/>
          <w:divBdr>
            <w:top w:val="none" w:sz="0" w:space="0" w:color="auto"/>
            <w:left w:val="none" w:sz="0" w:space="0" w:color="auto"/>
            <w:bottom w:val="none" w:sz="0" w:space="0" w:color="auto"/>
            <w:right w:val="none" w:sz="0" w:space="0" w:color="auto"/>
          </w:divBdr>
        </w:div>
        <w:div w:id="1602640310">
          <w:marLeft w:val="640"/>
          <w:marRight w:val="0"/>
          <w:marTop w:val="0"/>
          <w:marBottom w:val="0"/>
          <w:divBdr>
            <w:top w:val="none" w:sz="0" w:space="0" w:color="auto"/>
            <w:left w:val="none" w:sz="0" w:space="0" w:color="auto"/>
            <w:bottom w:val="none" w:sz="0" w:space="0" w:color="auto"/>
            <w:right w:val="none" w:sz="0" w:space="0" w:color="auto"/>
          </w:divBdr>
        </w:div>
        <w:div w:id="756099349">
          <w:marLeft w:val="640"/>
          <w:marRight w:val="0"/>
          <w:marTop w:val="0"/>
          <w:marBottom w:val="0"/>
          <w:divBdr>
            <w:top w:val="none" w:sz="0" w:space="0" w:color="auto"/>
            <w:left w:val="none" w:sz="0" w:space="0" w:color="auto"/>
            <w:bottom w:val="none" w:sz="0" w:space="0" w:color="auto"/>
            <w:right w:val="none" w:sz="0" w:space="0" w:color="auto"/>
          </w:divBdr>
        </w:div>
        <w:div w:id="451243542">
          <w:marLeft w:val="640"/>
          <w:marRight w:val="0"/>
          <w:marTop w:val="0"/>
          <w:marBottom w:val="0"/>
          <w:divBdr>
            <w:top w:val="none" w:sz="0" w:space="0" w:color="auto"/>
            <w:left w:val="none" w:sz="0" w:space="0" w:color="auto"/>
            <w:bottom w:val="none" w:sz="0" w:space="0" w:color="auto"/>
            <w:right w:val="none" w:sz="0" w:space="0" w:color="auto"/>
          </w:divBdr>
        </w:div>
        <w:div w:id="1881475816">
          <w:marLeft w:val="640"/>
          <w:marRight w:val="0"/>
          <w:marTop w:val="0"/>
          <w:marBottom w:val="0"/>
          <w:divBdr>
            <w:top w:val="none" w:sz="0" w:space="0" w:color="auto"/>
            <w:left w:val="none" w:sz="0" w:space="0" w:color="auto"/>
            <w:bottom w:val="none" w:sz="0" w:space="0" w:color="auto"/>
            <w:right w:val="none" w:sz="0" w:space="0" w:color="auto"/>
          </w:divBdr>
        </w:div>
        <w:div w:id="30495007">
          <w:marLeft w:val="640"/>
          <w:marRight w:val="0"/>
          <w:marTop w:val="0"/>
          <w:marBottom w:val="0"/>
          <w:divBdr>
            <w:top w:val="none" w:sz="0" w:space="0" w:color="auto"/>
            <w:left w:val="none" w:sz="0" w:space="0" w:color="auto"/>
            <w:bottom w:val="none" w:sz="0" w:space="0" w:color="auto"/>
            <w:right w:val="none" w:sz="0" w:space="0" w:color="auto"/>
          </w:divBdr>
        </w:div>
        <w:div w:id="610933963">
          <w:marLeft w:val="640"/>
          <w:marRight w:val="0"/>
          <w:marTop w:val="0"/>
          <w:marBottom w:val="0"/>
          <w:divBdr>
            <w:top w:val="none" w:sz="0" w:space="0" w:color="auto"/>
            <w:left w:val="none" w:sz="0" w:space="0" w:color="auto"/>
            <w:bottom w:val="none" w:sz="0" w:space="0" w:color="auto"/>
            <w:right w:val="none" w:sz="0" w:space="0" w:color="auto"/>
          </w:divBdr>
        </w:div>
        <w:div w:id="379013630">
          <w:marLeft w:val="640"/>
          <w:marRight w:val="0"/>
          <w:marTop w:val="0"/>
          <w:marBottom w:val="0"/>
          <w:divBdr>
            <w:top w:val="none" w:sz="0" w:space="0" w:color="auto"/>
            <w:left w:val="none" w:sz="0" w:space="0" w:color="auto"/>
            <w:bottom w:val="none" w:sz="0" w:space="0" w:color="auto"/>
            <w:right w:val="none" w:sz="0" w:space="0" w:color="auto"/>
          </w:divBdr>
        </w:div>
        <w:div w:id="1085037120">
          <w:marLeft w:val="640"/>
          <w:marRight w:val="0"/>
          <w:marTop w:val="0"/>
          <w:marBottom w:val="0"/>
          <w:divBdr>
            <w:top w:val="none" w:sz="0" w:space="0" w:color="auto"/>
            <w:left w:val="none" w:sz="0" w:space="0" w:color="auto"/>
            <w:bottom w:val="none" w:sz="0" w:space="0" w:color="auto"/>
            <w:right w:val="none" w:sz="0" w:space="0" w:color="auto"/>
          </w:divBdr>
        </w:div>
        <w:div w:id="2098287672">
          <w:marLeft w:val="640"/>
          <w:marRight w:val="0"/>
          <w:marTop w:val="0"/>
          <w:marBottom w:val="0"/>
          <w:divBdr>
            <w:top w:val="none" w:sz="0" w:space="0" w:color="auto"/>
            <w:left w:val="none" w:sz="0" w:space="0" w:color="auto"/>
            <w:bottom w:val="none" w:sz="0" w:space="0" w:color="auto"/>
            <w:right w:val="none" w:sz="0" w:space="0" w:color="auto"/>
          </w:divBdr>
        </w:div>
        <w:div w:id="294071163">
          <w:marLeft w:val="640"/>
          <w:marRight w:val="0"/>
          <w:marTop w:val="0"/>
          <w:marBottom w:val="0"/>
          <w:divBdr>
            <w:top w:val="none" w:sz="0" w:space="0" w:color="auto"/>
            <w:left w:val="none" w:sz="0" w:space="0" w:color="auto"/>
            <w:bottom w:val="none" w:sz="0" w:space="0" w:color="auto"/>
            <w:right w:val="none" w:sz="0" w:space="0" w:color="auto"/>
          </w:divBdr>
        </w:div>
        <w:div w:id="293947461">
          <w:marLeft w:val="640"/>
          <w:marRight w:val="0"/>
          <w:marTop w:val="0"/>
          <w:marBottom w:val="0"/>
          <w:divBdr>
            <w:top w:val="none" w:sz="0" w:space="0" w:color="auto"/>
            <w:left w:val="none" w:sz="0" w:space="0" w:color="auto"/>
            <w:bottom w:val="none" w:sz="0" w:space="0" w:color="auto"/>
            <w:right w:val="none" w:sz="0" w:space="0" w:color="auto"/>
          </w:divBdr>
        </w:div>
        <w:div w:id="693969483">
          <w:marLeft w:val="640"/>
          <w:marRight w:val="0"/>
          <w:marTop w:val="0"/>
          <w:marBottom w:val="0"/>
          <w:divBdr>
            <w:top w:val="none" w:sz="0" w:space="0" w:color="auto"/>
            <w:left w:val="none" w:sz="0" w:space="0" w:color="auto"/>
            <w:bottom w:val="none" w:sz="0" w:space="0" w:color="auto"/>
            <w:right w:val="none" w:sz="0" w:space="0" w:color="auto"/>
          </w:divBdr>
        </w:div>
        <w:div w:id="543298898">
          <w:marLeft w:val="640"/>
          <w:marRight w:val="0"/>
          <w:marTop w:val="0"/>
          <w:marBottom w:val="0"/>
          <w:divBdr>
            <w:top w:val="none" w:sz="0" w:space="0" w:color="auto"/>
            <w:left w:val="none" w:sz="0" w:space="0" w:color="auto"/>
            <w:bottom w:val="none" w:sz="0" w:space="0" w:color="auto"/>
            <w:right w:val="none" w:sz="0" w:space="0" w:color="auto"/>
          </w:divBdr>
        </w:div>
        <w:div w:id="1992979177">
          <w:marLeft w:val="640"/>
          <w:marRight w:val="0"/>
          <w:marTop w:val="0"/>
          <w:marBottom w:val="0"/>
          <w:divBdr>
            <w:top w:val="none" w:sz="0" w:space="0" w:color="auto"/>
            <w:left w:val="none" w:sz="0" w:space="0" w:color="auto"/>
            <w:bottom w:val="none" w:sz="0" w:space="0" w:color="auto"/>
            <w:right w:val="none" w:sz="0" w:space="0" w:color="auto"/>
          </w:divBdr>
        </w:div>
        <w:div w:id="216740929">
          <w:marLeft w:val="640"/>
          <w:marRight w:val="0"/>
          <w:marTop w:val="0"/>
          <w:marBottom w:val="0"/>
          <w:divBdr>
            <w:top w:val="none" w:sz="0" w:space="0" w:color="auto"/>
            <w:left w:val="none" w:sz="0" w:space="0" w:color="auto"/>
            <w:bottom w:val="none" w:sz="0" w:space="0" w:color="auto"/>
            <w:right w:val="none" w:sz="0" w:space="0" w:color="auto"/>
          </w:divBdr>
        </w:div>
        <w:div w:id="1133445684">
          <w:marLeft w:val="640"/>
          <w:marRight w:val="0"/>
          <w:marTop w:val="0"/>
          <w:marBottom w:val="0"/>
          <w:divBdr>
            <w:top w:val="none" w:sz="0" w:space="0" w:color="auto"/>
            <w:left w:val="none" w:sz="0" w:space="0" w:color="auto"/>
            <w:bottom w:val="none" w:sz="0" w:space="0" w:color="auto"/>
            <w:right w:val="none" w:sz="0" w:space="0" w:color="auto"/>
          </w:divBdr>
        </w:div>
        <w:div w:id="418329038">
          <w:marLeft w:val="640"/>
          <w:marRight w:val="0"/>
          <w:marTop w:val="0"/>
          <w:marBottom w:val="0"/>
          <w:divBdr>
            <w:top w:val="none" w:sz="0" w:space="0" w:color="auto"/>
            <w:left w:val="none" w:sz="0" w:space="0" w:color="auto"/>
            <w:bottom w:val="none" w:sz="0" w:space="0" w:color="auto"/>
            <w:right w:val="none" w:sz="0" w:space="0" w:color="auto"/>
          </w:divBdr>
        </w:div>
        <w:div w:id="1380206411">
          <w:marLeft w:val="640"/>
          <w:marRight w:val="0"/>
          <w:marTop w:val="0"/>
          <w:marBottom w:val="0"/>
          <w:divBdr>
            <w:top w:val="none" w:sz="0" w:space="0" w:color="auto"/>
            <w:left w:val="none" w:sz="0" w:space="0" w:color="auto"/>
            <w:bottom w:val="none" w:sz="0" w:space="0" w:color="auto"/>
            <w:right w:val="none" w:sz="0" w:space="0" w:color="auto"/>
          </w:divBdr>
        </w:div>
        <w:div w:id="469712183">
          <w:marLeft w:val="640"/>
          <w:marRight w:val="0"/>
          <w:marTop w:val="0"/>
          <w:marBottom w:val="0"/>
          <w:divBdr>
            <w:top w:val="none" w:sz="0" w:space="0" w:color="auto"/>
            <w:left w:val="none" w:sz="0" w:space="0" w:color="auto"/>
            <w:bottom w:val="none" w:sz="0" w:space="0" w:color="auto"/>
            <w:right w:val="none" w:sz="0" w:space="0" w:color="auto"/>
          </w:divBdr>
        </w:div>
        <w:div w:id="172190419">
          <w:marLeft w:val="640"/>
          <w:marRight w:val="0"/>
          <w:marTop w:val="0"/>
          <w:marBottom w:val="0"/>
          <w:divBdr>
            <w:top w:val="none" w:sz="0" w:space="0" w:color="auto"/>
            <w:left w:val="none" w:sz="0" w:space="0" w:color="auto"/>
            <w:bottom w:val="none" w:sz="0" w:space="0" w:color="auto"/>
            <w:right w:val="none" w:sz="0" w:space="0" w:color="auto"/>
          </w:divBdr>
        </w:div>
        <w:div w:id="1063723014">
          <w:marLeft w:val="640"/>
          <w:marRight w:val="0"/>
          <w:marTop w:val="0"/>
          <w:marBottom w:val="0"/>
          <w:divBdr>
            <w:top w:val="none" w:sz="0" w:space="0" w:color="auto"/>
            <w:left w:val="none" w:sz="0" w:space="0" w:color="auto"/>
            <w:bottom w:val="none" w:sz="0" w:space="0" w:color="auto"/>
            <w:right w:val="none" w:sz="0" w:space="0" w:color="auto"/>
          </w:divBdr>
        </w:div>
        <w:div w:id="120617996">
          <w:marLeft w:val="640"/>
          <w:marRight w:val="0"/>
          <w:marTop w:val="0"/>
          <w:marBottom w:val="0"/>
          <w:divBdr>
            <w:top w:val="none" w:sz="0" w:space="0" w:color="auto"/>
            <w:left w:val="none" w:sz="0" w:space="0" w:color="auto"/>
            <w:bottom w:val="none" w:sz="0" w:space="0" w:color="auto"/>
            <w:right w:val="none" w:sz="0" w:space="0" w:color="auto"/>
          </w:divBdr>
        </w:div>
        <w:div w:id="306085469">
          <w:marLeft w:val="640"/>
          <w:marRight w:val="0"/>
          <w:marTop w:val="0"/>
          <w:marBottom w:val="0"/>
          <w:divBdr>
            <w:top w:val="none" w:sz="0" w:space="0" w:color="auto"/>
            <w:left w:val="none" w:sz="0" w:space="0" w:color="auto"/>
            <w:bottom w:val="none" w:sz="0" w:space="0" w:color="auto"/>
            <w:right w:val="none" w:sz="0" w:space="0" w:color="auto"/>
          </w:divBdr>
        </w:div>
        <w:div w:id="1382828768">
          <w:marLeft w:val="640"/>
          <w:marRight w:val="0"/>
          <w:marTop w:val="0"/>
          <w:marBottom w:val="0"/>
          <w:divBdr>
            <w:top w:val="none" w:sz="0" w:space="0" w:color="auto"/>
            <w:left w:val="none" w:sz="0" w:space="0" w:color="auto"/>
            <w:bottom w:val="none" w:sz="0" w:space="0" w:color="auto"/>
            <w:right w:val="none" w:sz="0" w:space="0" w:color="auto"/>
          </w:divBdr>
        </w:div>
        <w:div w:id="581990438">
          <w:marLeft w:val="640"/>
          <w:marRight w:val="0"/>
          <w:marTop w:val="0"/>
          <w:marBottom w:val="0"/>
          <w:divBdr>
            <w:top w:val="none" w:sz="0" w:space="0" w:color="auto"/>
            <w:left w:val="none" w:sz="0" w:space="0" w:color="auto"/>
            <w:bottom w:val="none" w:sz="0" w:space="0" w:color="auto"/>
            <w:right w:val="none" w:sz="0" w:space="0" w:color="auto"/>
          </w:divBdr>
        </w:div>
      </w:divsChild>
    </w:div>
    <w:div w:id="137495826">
      <w:bodyDiv w:val="1"/>
      <w:marLeft w:val="0"/>
      <w:marRight w:val="0"/>
      <w:marTop w:val="0"/>
      <w:marBottom w:val="0"/>
      <w:divBdr>
        <w:top w:val="none" w:sz="0" w:space="0" w:color="auto"/>
        <w:left w:val="none" w:sz="0" w:space="0" w:color="auto"/>
        <w:bottom w:val="none" w:sz="0" w:space="0" w:color="auto"/>
        <w:right w:val="none" w:sz="0" w:space="0" w:color="auto"/>
      </w:divBdr>
      <w:divsChild>
        <w:div w:id="342975328">
          <w:marLeft w:val="640"/>
          <w:marRight w:val="0"/>
          <w:marTop w:val="0"/>
          <w:marBottom w:val="0"/>
          <w:divBdr>
            <w:top w:val="none" w:sz="0" w:space="0" w:color="auto"/>
            <w:left w:val="none" w:sz="0" w:space="0" w:color="auto"/>
            <w:bottom w:val="none" w:sz="0" w:space="0" w:color="auto"/>
            <w:right w:val="none" w:sz="0" w:space="0" w:color="auto"/>
          </w:divBdr>
        </w:div>
      </w:divsChild>
    </w:div>
    <w:div w:id="171650632">
      <w:bodyDiv w:val="1"/>
      <w:marLeft w:val="0"/>
      <w:marRight w:val="0"/>
      <w:marTop w:val="0"/>
      <w:marBottom w:val="0"/>
      <w:divBdr>
        <w:top w:val="none" w:sz="0" w:space="0" w:color="auto"/>
        <w:left w:val="none" w:sz="0" w:space="0" w:color="auto"/>
        <w:bottom w:val="none" w:sz="0" w:space="0" w:color="auto"/>
        <w:right w:val="none" w:sz="0" w:space="0" w:color="auto"/>
      </w:divBdr>
      <w:divsChild>
        <w:div w:id="626009805">
          <w:marLeft w:val="640"/>
          <w:marRight w:val="0"/>
          <w:marTop w:val="0"/>
          <w:marBottom w:val="0"/>
          <w:divBdr>
            <w:top w:val="none" w:sz="0" w:space="0" w:color="auto"/>
            <w:left w:val="none" w:sz="0" w:space="0" w:color="auto"/>
            <w:bottom w:val="none" w:sz="0" w:space="0" w:color="auto"/>
            <w:right w:val="none" w:sz="0" w:space="0" w:color="auto"/>
          </w:divBdr>
        </w:div>
        <w:div w:id="201864228">
          <w:marLeft w:val="640"/>
          <w:marRight w:val="0"/>
          <w:marTop w:val="0"/>
          <w:marBottom w:val="0"/>
          <w:divBdr>
            <w:top w:val="none" w:sz="0" w:space="0" w:color="auto"/>
            <w:left w:val="none" w:sz="0" w:space="0" w:color="auto"/>
            <w:bottom w:val="none" w:sz="0" w:space="0" w:color="auto"/>
            <w:right w:val="none" w:sz="0" w:space="0" w:color="auto"/>
          </w:divBdr>
        </w:div>
        <w:div w:id="1329746909">
          <w:marLeft w:val="640"/>
          <w:marRight w:val="0"/>
          <w:marTop w:val="0"/>
          <w:marBottom w:val="0"/>
          <w:divBdr>
            <w:top w:val="none" w:sz="0" w:space="0" w:color="auto"/>
            <w:left w:val="none" w:sz="0" w:space="0" w:color="auto"/>
            <w:bottom w:val="none" w:sz="0" w:space="0" w:color="auto"/>
            <w:right w:val="none" w:sz="0" w:space="0" w:color="auto"/>
          </w:divBdr>
        </w:div>
        <w:div w:id="1428620769">
          <w:marLeft w:val="640"/>
          <w:marRight w:val="0"/>
          <w:marTop w:val="0"/>
          <w:marBottom w:val="0"/>
          <w:divBdr>
            <w:top w:val="none" w:sz="0" w:space="0" w:color="auto"/>
            <w:left w:val="none" w:sz="0" w:space="0" w:color="auto"/>
            <w:bottom w:val="none" w:sz="0" w:space="0" w:color="auto"/>
            <w:right w:val="none" w:sz="0" w:space="0" w:color="auto"/>
          </w:divBdr>
        </w:div>
        <w:div w:id="135923308">
          <w:marLeft w:val="640"/>
          <w:marRight w:val="0"/>
          <w:marTop w:val="0"/>
          <w:marBottom w:val="0"/>
          <w:divBdr>
            <w:top w:val="none" w:sz="0" w:space="0" w:color="auto"/>
            <w:left w:val="none" w:sz="0" w:space="0" w:color="auto"/>
            <w:bottom w:val="none" w:sz="0" w:space="0" w:color="auto"/>
            <w:right w:val="none" w:sz="0" w:space="0" w:color="auto"/>
          </w:divBdr>
        </w:div>
        <w:div w:id="1532958963">
          <w:marLeft w:val="640"/>
          <w:marRight w:val="0"/>
          <w:marTop w:val="0"/>
          <w:marBottom w:val="0"/>
          <w:divBdr>
            <w:top w:val="none" w:sz="0" w:space="0" w:color="auto"/>
            <w:left w:val="none" w:sz="0" w:space="0" w:color="auto"/>
            <w:bottom w:val="none" w:sz="0" w:space="0" w:color="auto"/>
            <w:right w:val="none" w:sz="0" w:space="0" w:color="auto"/>
          </w:divBdr>
        </w:div>
        <w:div w:id="1053503641">
          <w:marLeft w:val="640"/>
          <w:marRight w:val="0"/>
          <w:marTop w:val="0"/>
          <w:marBottom w:val="0"/>
          <w:divBdr>
            <w:top w:val="none" w:sz="0" w:space="0" w:color="auto"/>
            <w:left w:val="none" w:sz="0" w:space="0" w:color="auto"/>
            <w:bottom w:val="none" w:sz="0" w:space="0" w:color="auto"/>
            <w:right w:val="none" w:sz="0" w:space="0" w:color="auto"/>
          </w:divBdr>
        </w:div>
        <w:div w:id="120198710">
          <w:marLeft w:val="640"/>
          <w:marRight w:val="0"/>
          <w:marTop w:val="0"/>
          <w:marBottom w:val="0"/>
          <w:divBdr>
            <w:top w:val="none" w:sz="0" w:space="0" w:color="auto"/>
            <w:left w:val="none" w:sz="0" w:space="0" w:color="auto"/>
            <w:bottom w:val="none" w:sz="0" w:space="0" w:color="auto"/>
            <w:right w:val="none" w:sz="0" w:space="0" w:color="auto"/>
          </w:divBdr>
        </w:div>
        <w:div w:id="575238245">
          <w:marLeft w:val="640"/>
          <w:marRight w:val="0"/>
          <w:marTop w:val="0"/>
          <w:marBottom w:val="0"/>
          <w:divBdr>
            <w:top w:val="none" w:sz="0" w:space="0" w:color="auto"/>
            <w:left w:val="none" w:sz="0" w:space="0" w:color="auto"/>
            <w:bottom w:val="none" w:sz="0" w:space="0" w:color="auto"/>
            <w:right w:val="none" w:sz="0" w:space="0" w:color="auto"/>
          </w:divBdr>
        </w:div>
        <w:div w:id="2076392548">
          <w:marLeft w:val="640"/>
          <w:marRight w:val="0"/>
          <w:marTop w:val="0"/>
          <w:marBottom w:val="0"/>
          <w:divBdr>
            <w:top w:val="none" w:sz="0" w:space="0" w:color="auto"/>
            <w:left w:val="none" w:sz="0" w:space="0" w:color="auto"/>
            <w:bottom w:val="none" w:sz="0" w:space="0" w:color="auto"/>
            <w:right w:val="none" w:sz="0" w:space="0" w:color="auto"/>
          </w:divBdr>
        </w:div>
        <w:div w:id="1862667110">
          <w:marLeft w:val="640"/>
          <w:marRight w:val="0"/>
          <w:marTop w:val="0"/>
          <w:marBottom w:val="0"/>
          <w:divBdr>
            <w:top w:val="none" w:sz="0" w:space="0" w:color="auto"/>
            <w:left w:val="none" w:sz="0" w:space="0" w:color="auto"/>
            <w:bottom w:val="none" w:sz="0" w:space="0" w:color="auto"/>
            <w:right w:val="none" w:sz="0" w:space="0" w:color="auto"/>
          </w:divBdr>
        </w:div>
        <w:div w:id="1301500939">
          <w:marLeft w:val="640"/>
          <w:marRight w:val="0"/>
          <w:marTop w:val="0"/>
          <w:marBottom w:val="0"/>
          <w:divBdr>
            <w:top w:val="none" w:sz="0" w:space="0" w:color="auto"/>
            <w:left w:val="none" w:sz="0" w:space="0" w:color="auto"/>
            <w:bottom w:val="none" w:sz="0" w:space="0" w:color="auto"/>
            <w:right w:val="none" w:sz="0" w:space="0" w:color="auto"/>
          </w:divBdr>
        </w:div>
        <w:div w:id="999430137">
          <w:marLeft w:val="640"/>
          <w:marRight w:val="0"/>
          <w:marTop w:val="0"/>
          <w:marBottom w:val="0"/>
          <w:divBdr>
            <w:top w:val="none" w:sz="0" w:space="0" w:color="auto"/>
            <w:left w:val="none" w:sz="0" w:space="0" w:color="auto"/>
            <w:bottom w:val="none" w:sz="0" w:space="0" w:color="auto"/>
            <w:right w:val="none" w:sz="0" w:space="0" w:color="auto"/>
          </w:divBdr>
        </w:div>
        <w:div w:id="930743267">
          <w:marLeft w:val="640"/>
          <w:marRight w:val="0"/>
          <w:marTop w:val="0"/>
          <w:marBottom w:val="0"/>
          <w:divBdr>
            <w:top w:val="none" w:sz="0" w:space="0" w:color="auto"/>
            <w:left w:val="none" w:sz="0" w:space="0" w:color="auto"/>
            <w:bottom w:val="none" w:sz="0" w:space="0" w:color="auto"/>
            <w:right w:val="none" w:sz="0" w:space="0" w:color="auto"/>
          </w:divBdr>
        </w:div>
        <w:div w:id="306477222">
          <w:marLeft w:val="640"/>
          <w:marRight w:val="0"/>
          <w:marTop w:val="0"/>
          <w:marBottom w:val="0"/>
          <w:divBdr>
            <w:top w:val="none" w:sz="0" w:space="0" w:color="auto"/>
            <w:left w:val="none" w:sz="0" w:space="0" w:color="auto"/>
            <w:bottom w:val="none" w:sz="0" w:space="0" w:color="auto"/>
            <w:right w:val="none" w:sz="0" w:space="0" w:color="auto"/>
          </w:divBdr>
        </w:div>
        <w:div w:id="665405877">
          <w:marLeft w:val="640"/>
          <w:marRight w:val="0"/>
          <w:marTop w:val="0"/>
          <w:marBottom w:val="0"/>
          <w:divBdr>
            <w:top w:val="none" w:sz="0" w:space="0" w:color="auto"/>
            <w:left w:val="none" w:sz="0" w:space="0" w:color="auto"/>
            <w:bottom w:val="none" w:sz="0" w:space="0" w:color="auto"/>
            <w:right w:val="none" w:sz="0" w:space="0" w:color="auto"/>
          </w:divBdr>
        </w:div>
        <w:div w:id="889074404">
          <w:marLeft w:val="640"/>
          <w:marRight w:val="0"/>
          <w:marTop w:val="0"/>
          <w:marBottom w:val="0"/>
          <w:divBdr>
            <w:top w:val="none" w:sz="0" w:space="0" w:color="auto"/>
            <w:left w:val="none" w:sz="0" w:space="0" w:color="auto"/>
            <w:bottom w:val="none" w:sz="0" w:space="0" w:color="auto"/>
            <w:right w:val="none" w:sz="0" w:space="0" w:color="auto"/>
          </w:divBdr>
        </w:div>
        <w:div w:id="1679232938">
          <w:marLeft w:val="640"/>
          <w:marRight w:val="0"/>
          <w:marTop w:val="0"/>
          <w:marBottom w:val="0"/>
          <w:divBdr>
            <w:top w:val="none" w:sz="0" w:space="0" w:color="auto"/>
            <w:left w:val="none" w:sz="0" w:space="0" w:color="auto"/>
            <w:bottom w:val="none" w:sz="0" w:space="0" w:color="auto"/>
            <w:right w:val="none" w:sz="0" w:space="0" w:color="auto"/>
          </w:divBdr>
        </w:div>
        <w:div w:id="1931308220">
          <w:marLeft w:val="640"/>
          <w:marRight w:val="0"/>
          <w:marTop w:val="0"/>
          <w:marBottom w:val="0"/>
          <w:divBdr>
            <w:top w:val="none" w:sz="0" w:space="0" w:color="auto"/>
            <w:left w:val="none" w:sz="0" w:space="0" w:color="auto"/>
            <w:bottom w:val="none" w:sz="0" w:space="0" w:color="auto"/>
            <w:right w:val="none" w:sz="0" w:space="0" w:color="auto"/>
          </w:divBdr>
        </w:div>
        <w:div w:id="252322104">
          <w:marLeft w:val="640"/>
          <w:marRight w:val="0"/>
          <w:marTop w:val="0"/>
          <w:marBottom w:val="0"/>
          <w:divBdr>
            <w:top w:val="none" w:sz="0" w:space="0" w:color="auto"/>
            <w:left w:val="none" w:sz="0" w:space="0" w:color="auto"/>
            <w:bottom w:val="none" w:sz="0" w:space="0" w:color="auto"/>
            <w:right w:val="none" w:sz="0" w:space="0" w:color="auto"/>
          </w:divBdr>
        </w:div>
        <w:div w:id="2138600454">
          <w:marLeft w:val="640"/>
          <w:marRight w:val="0"/>
          <w:marTop w:val="0"/>
          <w:marBottom w:val="0"/>
          <w:divBdr>
            <w:top w:val="none" w:sz="0" w:space="0" w:color="auto"/>
            <w:left w:val="none" w:sz="0" w:space="0" w:color="auto"/>
            <w:bottom w:val="none" w:sz="0" w:space="0" w:color="auto"/>
            <w:right w:val="none" w:sz="0" w:space="0" w:color="auto"/>
          </w:divBdr>
        </w:div>
        <w:div w:id="626550405">
          <w:marLeft w:val="640"/>
          <w:marRight w:val="0"/>
          <w:marTop w:val="0"/>
          <w:marBottom w:val="0"/>
          <w:divBdr>
            <w:top w:val="none" w:sz="0" w:space="0" w:color="auto"/>
            <w:left w:val="none" w:sz="0" w:space="0" w:color="auto"/>
            <w:bottom w:val="none" w:sz="0" w:space="0" w:color="auto"/>
            <w:right w:val="none" w:sz="0" w:space="0" w:color="auto"/>
          </w:divBdr>
        </w:div>
        <w:div w:id="808479041">
          <w:marLeft w:val="640"/>
          <w:marRight w:val="0"/>
          <w:marTop w:val="0"/>
          <w:marBottom w:val="0"/>
          <w:divBdr>
            <w:top w:val="none" w:sz="0" w:space="0" w:color="auto"/>
            <w:left w:val="none" w:sz="0" w:space="0" w:color="auto"/>
            <w:bottom w:val="none" w:sz="0" w:space="0" w:color="auto"/>
            <w:right w:val="none" w:sz="0" w:space="0" w:color="auto"/>
          </w:divBdr>
        </w:div>
        <w:div w:id="443156734">
          <w:marLeft w:val="640"/>
          <w:marRight w:val="0"/>
          <w:marTop w:val="0"/>
          <w:marBottom w:val="0"/>
          <w:divBdr>
            <w:top w:val="none" w:sz="0" w:space="0" w:color="auto"/>
            <w:left w:val="none" w:sz="0" w:space="0" w:color="auto"/>
            <w:bottom w:val="none" w:sz="0" w:space="0" w:color="auto"/>
            <w:right w:val="none" w:sz="0" w:space="0" w:color="auto"/>
          </w:divBdr>
        </w:div>
        <w:div w:id="335810695">
          <w:marLeft w:val="640"/>
          <w:marRight w:val="0"/>
          <w:marTop w:val="0"/>
          <w:marBottom w:val="0"/>
          <w:divBdr>
            <w:top w:val="none" w:sz="0" w:space="0" w:color="auto"/>
            <w:left w:val="none" w:sz="0" w:space="0" w:color="auto"/>
            <w:bottom w:val="none" w:sz="0" w:space="0" w:color="auto"/>
            <w:right w:val="none" w:sz="0" w:space="0" w:color="auto"/>
          </w:divBdr>
        </w:div>
        <w:div w:id="417605510">
          <w:marLeft w:val="640"/>
          <w:marRight w:val="0"/>
          <w:marTop w:val="0"/>
          <w:marBottom w:val="0"/>
          <w:divBdr>
            <w:top w:val="none" w:sz="0" w:space="0" w:color="auto"/>
            <w:left w:val="none" w:sz="0" w:space="0" w:color="auto"/>
            <w:bottom w:val="none" w:sz="0" w:space="0" w:color="auto"/>
            <w:right w:val="none" w:sz="0" w:space="0" w:color="auto"/>
          </w:divBdr>
        </w:div>
        <w:div w:id="1508252164">
          <w:marLeft w:val="640"/>
          <w:marRight w:val="0"/>
          <w:marTop w:val="0"/>
          <w:marBottom w:val="0"/>
          <w:divBdr>
            <w:top w:val="none" w:sz="0" w:space="0" w:color="auto"/>
            <w:left w:val="none" w:sz="0" w:space="0" w:color="auto"/>
            <w:bottom w:val="none" w:sz="0" w:space="0" w:color="auto"/>
            <w:right w:val="none" w:sz="0" w:space="0" w:color="auto"/>
          </w:divBdr>
        </w:div>
        <w:div w:id="714738737">
          <w:marLeft w:val="640"/>
          <w:marRight w:val="0"/>
          <w:marTop w:val="0"/>
          <w:marBottom w:val="0"/>
          <w:divBdr>
            <w:top w:val="none" w:sz="0" w:space="0" w:color="auto"/>
            <w:left w:val="none" w:sz="0" w:space="0" w:color="auto"/>
            <w:bottom w:val="none" w:sz="0" w:space="0" w:color="auto"/>
            <w:right w:val="none" w:sz="0" w:space="0" w:color="auto"/>
          </w:divBdr>
        </w:div>
        <w:div w:id="1126773780">
          <w:marLeft w:val="640"/>
          <w:marRight w:val="0"/>
          <w:marTop w:val="0"/>
          <w:marBottom w:val="0"/>
          <w:divBdr>
            <w:top w:val="none" w:sz="0" w:space="0" w:color="auto"/>
            <w:left w:val="none" w:sz="0" w:space="0" w:color="auto"/>
            <w:bottom w:val="none" w:sz="0" w:space="0" w:color="auto"/>
            <w:right w:val="none" w:sz="0" w:space="0" w:color="auto"/>
          </w:divBdr>
        </w:div>
        <w:div w:id="2010518812">
          <w:marLeft w:val="640"/>
          <w:marRight w:val="0"/>
          <w:marTop w:val="0"/>
          <w:marBottom w:val="0"/>
          <w:divBdr>
            <w:top w:val="none" w:sz="0" w:space="0" w:color="auto"/>
            <w:left w:val="none" w:sz="0" w:space="0" w:color="auto"/>
            <w:bottom w:val="none" w:sz="0" w:space="0" w:color="auto"/>
            <w:right w:val="none" w:sz="0" w:space="0" w:color="auto"/>
          </w:divBdr>
        </w:div>
        <w:div w:id="1447190606">
          <w:marLeft w:val="640"/>
          <w:marRight w:val="0"/>
          <w:marTop w:val="0"/>
          <w:marBottom w:val="0"/>
          <w:divBdr>
            <w:top w:val="none" w:sz="0" w:space="0" w:color="auto"/>
            <w:left w:val="none" w:sz="0" w:space="0" w:color="auto"/>
            <w:bottom w:val="none" w:sz="0" w:space="0" w:color="auto"/>
            <w:right w:val="none" w:sz="0" w:space="0" w:color="auto"/>
          </w:divBdr>
        </w:div>
        <w:div w:id="732388852">
          <w:marLeft w:val="640"/>
          <w:marRight w:val="0"/>
          <w:marTop w:val="0"/>
          <w:marBottom w:val="0"/>
          <w:divBdr>
            <w:top w:val="none" w:sz="0" w:space="0" w:color="auto"/>
            <w:left w:val="none" w:sz="0" w:space="0" w:color="auto"/>
            <w:bottom w:val="none" w:sz="0" w:space="0" w:color="auto"/>
            <w:right w:val="none" w:sz="0" w:space="0" w:color="auto"/>
          </w:divBdr>
        </w:div>
        <w:div w:id="247810170">
          <w:marLeft w:val="640"/>
          <w:marRight w:val="0"/>
          <w:marTop w:val="0"/>
          <w:marBottom w:val="0"/>
          <w:divBdr>
            <w:top w:val="none" w:sz="0" w:space="0" w:color="auto"/>
            <w:left w:val="none" w:sz="0" w:space="0" w:color="auto"/>
            <w:bottom w:val="none" w:sz="0" w:space="0" w:color="auto"/>
            <w:right w:val="none" w:sz="0" w:space="0" w:color="auto"/>
          </w:divBdr>
        </w:div>
        <w:div w:id="554121285">
          <w:marLeft w:val="640"/>
          <w:marRight w:val="0"/>
          <w:marTop w:val="0"/>
          <w:marBottom w:val="0"/>
          <w:divBdr>
            <w:top w:val="none" w:sz="0" w:space="0" w:color="auto"/>
            <w:left w:val="none" w:sz="0" w:space="0" w:color="auto"/>
            <w:bottom w:val="none" w:sz="0" w:space="0" w:color="auto"/>
            <w:right w:val="none" w:sz="0" w:space="0" w:color="auto"/>
          </w:divBdr>
        </w:div>
        <w:div w:id="1281768304">
          <w:marLeft w:val="640"/>
          <w:marRight w:val="0"/>
          <w:marTop w:val="0"/>
          <w:marBottom w:val="0"/>
          <w:divBdr>
            <w:top w:val="none" w:sz="0" w:space="0" w:color="auto"/>
            <w:left w:val="none" w:sz="0" w:space="0" w:color="auto"/>
            <w:bottom w:val="none" w:sz="0" w:space="0" w:color="auto"/>
            <w:right w:val="none" w:sz="0" w:space="0" w:color="auto"/>
          </w:divBdr>
        </w:div>
        <w:div w:id="1363748117">
          <w:marLeft w:val="640"/>
          <w:marRight w:val="0"/>
          <w:marTop w:val="0"/>
          <w:marBottom w:val="0"/>
          <w:divBdr>
            <w:top w:val="none" w:sz="0" w:space="0" w:color="auto"/>
            <w:left w:val="none" w:sz="0" w:space="0" w:color="auto"/>
            <w:bottom w:val="none" w:sz="0" w:space="0" w:color="auto"/>
            <w:right w:val="none" w:sz="0" w:space="0" w:color="auto"/>
          </w:divBdr>
        </w:div>
        <w:div w:id="467010954">
          <w:marLeft w:val="640"/>
          <w:marRight w:val="0"/>
          <w:marTop w:val="0"/>
          <w:marBottom w:val="0"/>
          <w:divBdr>
            <w:top w:val="none" w:sz="0" w:space="0" w:color="auto"/>
            <w:left w:val="none" w:sz="0" w:space="0" w:color="auto"/>
            <w:bottom w:val="none" w:sz="0" w:space="0" w:color="auto"/>
            <w:right w:val="none" w:sz="0" w:space="0" w:color="auto"/>
          </w:divBdr>
        </w:div>
        <w:div w:id="79061613">
          <w:marLeft w:val="640"/>
          <w:marRight w:val="0"/>
          <w:marTop w:val="0"/>
          <w:marBottom w:val="0"/>
          <w:divBdr>
            <w:top w:val="none" w:sz="0" w:space="0" w:color="auto"/>
            <w:left w:val="none" w:sz="0" w:space="0" w:color="auto"/>
            <w:bottom w:val="none" w:sz="0" w:space="0" w:color="auto"/>
            <w:right w:val="none" w:sz="0" w:space="0" w:color="auto"/>
          </w:divBdr>
        </w:div>
        <w:div w:id="218977347">
          <w:marLeft w:val="640"/>
          <w:marRight w:val="0"/>
          <w:marTop w:val="0"/>
          <w:marBottom w:val="0"/>
          <w:divBdr>
            <w:top w:val="none" w:sz="0" w:space="0" w:color="auto"/>
            <w:left w:val="none" w:sz="0" w:space="0" w:color="auto"/>
            <w:bottom w:val="none" w:sz="0" w:space="0" w:color="auto"/>
            <w:right w:val="none" w:sz="0" w:space="0" w:color="auto"/>
          </w:divBdr>
        </w:div>
        <w:div w:id="1028330428">
          <w:marLeft w:val="640"/>
          <w:marRight w:val="0"/>
          <w:marTop w:val="0"/>
          <w:marBottom w:val="0"/>
          <w:divBdr>
            <w:top w:val="none" w:sz="0" w:space="0" w:color="auto"/>
            <w:left w:val="none" w:sz="0" w:space="0" w:color="auto"/>
            <w:bottom w:val="none" w:sz="0" w:space="0" w:color="auto"/>
            <w:right w:val="none" w:sz="0" w:space="0" w:color="auto"/>
          </w:divBdr>
        </w:div>
        <w:div w:id="511920407">
          <w:marLeft w:val="640"/>
          <w:marRight w:val="0"/>
          <w:marTop w:val="0"/>
          <w:marBottom w:val="0"/>
          <w:divBdr>
            <w:top w:val="none" w:sz="0" w:space="0" w:color="auto"/>
            <w:left w:val="none" w:sz="0" w:space="0" w:color="auto"/>
            <w:bottom w:val="none" w:sz="0" w:space="0" w:color="auto"/>
            <w:right w:val="none" w:sz="0" w:space="0" w:color="auto"/>
          </w:divBdr>
        </w:div>
        <w:div w:id="674306303">
          <w:marLeft w:val="640"/>
          <w:marRight w:val="0"/>
          <w:marTop w:val="0"/>
          <w:marBottom w:val="0"/>
          <w:divBdr>
            <w:top w:val="none" w:sz="0" w:space="0" w:color="auto"/>
            <w:left w:val="none" w:sz="0" w:space="0" w:color="auto"/>
            <w:bottom w:val="none" w:sz="0" w:space="0" w:color="auto"/>
            <w:right w:val="none" w:sz="0" w:space="0" w:color="auto"/>
          </w:divBdr>
        </w:div>
        <w:div w:id="2072344188">
          <w:marLeft w:val="640"/>
          <w:marRight w:val="0"/>
          <w:marTop w:val="0"/>
          <w:marBottom w:val="0"/>
          <w:divBdr>
            <w:top w:val="none" w:sz="0" w:space="0" w:color="auto"/>
            <w:left w:val="none" w:sz="0" w:space="0" w:color="auto"/>
            <w:bottom w:val="none" w:sz="0" w:space="0" w:color="auto"/>
            <w:right w:val="none" w:sz="0" w:space="0" w:color="auto"/>
          </w:divBdr>
        </w:div>
        <w:div w:id="238560990">
          <w:marLeft w:val="640"/>
          <w:marRight w:val="0"/>
          <w:marTop w:val="0"/>
          <w:marBottom w:val="0"/>
          <w:divBdr>
            <w:top w:val="none" w:sz="0" w:space="0" w:color="auto"/>
            <w:left w:val="none" w:sz="0" w:space="0" w:color="auto"/>
            <w:bottom w:val="none" w:sz="0" w:space="0" w:color="auto"/>
            <w:right w:val="none" w:sz="0" w:space="0" w:color="auto"/>
          </w:divBdr>
        </w:div>
        <w:div w:id="651638282">
          <w:marLeft w:val="640"/>
          <w:marRight w:val="0"/>
          <w:marTop w:val="0"/>
          <w:marBottom w:val="0"/>
          <w:divBdr>
            <w:top w:val="none" w:sz="0" w:space="0" w:color="auto"/>
            <w:left w:val="none" w:sz="0" w:space="0" w:color="auto"/>
            <w:bottom w:val="none" w:sz="0" w:space="0" w:color="auto"/>
            <w:right w:val="none" w:sz="0" w:space="0" w:color="auto"/>
          </w:divBdr>
        </w:div>
        <w:div w:id="1044985247">
          <w:marLeft w:val="640"/>
          <w:marRight w:val="0"/>
          <w:marTop w:val="0"/>
          <w:marBottom w:val="0"/>
          <w:divBdr>
            <w:top w:val="none" w:sz="0" w:space="0" w:color="auto"/>
            <w:left w:val="none" w:sz="0" w:space="0" w:color="auto"/>
            <w:bottom w:val="none" w:sz="0" w:space="0" w:color="auto"/>
            <w:right w:val="none" w:sz="0" w:space="0" w:color="auto"/>
          </w:divBdr>
        </w:div>
        <w:div w:id="987830951">
          <w:marLeft w:val="640"/>
          <w:marRight w:val="0"/>
          <w:marTop w:val="0"/>
          <w:marBottom w:val="0"/>
          <w:divBdr>
            <w:top w:val="none" w:sz="0" w:space="0" w:color="auto"/>
            <w:left w:val="none" w:sz="0" w:space="0" w:color="auto"/>
            <w:bottom w:val="none" w:sz="0" w:space="0" w:color="auto"/>
            <w:right w:val="none" w:sz="0" w:space="0" w:color="auto"/>
          </w:divBdr>
        </w:div>
        <w:div w:id="53940446">
          <w:marLeft w:val="640"/>
          <w:marRight w:val="0"/>
          <w:marTop w:val="0"/>
          <w:marBottom w:val="0"/>
          <w:divBdr>
            <w:top w:val="none" w:sz="0" w:space="0" w:color="auto"/>
            <w:left w:val="none" w:sz="0" w:space="0" w:color="auto"/>
            <w:bottom w:val="none" w:sz="0" w:space="0" w:color="auto"/>
            <w:right w:val="none" w:sz="0" w:space="0" w:color="auto"/>
          </w:divBdr>
        </w:div>
        <w:div w:id="376011995">
          <w:marLeft w:val="640"/>
          <w:marRight w:val="0"/>
          <w:marTop w:val="0"/>
          <w:marBottom w:val="0"/>
          <w:divBdr>
            <w:top w:val="none" w:sz="0" w:space="0" w:color="auto"/>
            <w:left w:val="none" w:sz="0" w:space="0" w:color="auto"/>
            <w:bottom w:val="none" w:sz="0" w:space="0" w:color="auto"/>
            <w:right w:val="none" w:sz="0" w:space="0" w:color="auto"/>
          </w:divBdr>
        </w:div>
        <w:div w:id="285937399">
          <w:marLeft w:val="640"/>
          <w:marRight w:val="0"/>
          <w:marTop w:val="0"/>
          <w:marBottom w:val="0"/>
          <w:divBdr>
            <w:top w:val="none" w:sz="0" w:space="0" w:color="auto"/>
            <w:left w:val="none" w:sz="0" w:space="0" w:color="auto"/>
            <w:bottom w:val="none" w:sz="0" w:space="0" w:color="auto"/>
            <w:right w:val="none" w:sz="0" w:space="0" w:color="auto"/>
          </w:divBdr>
        </w:div>
        <w:div w:id="583994331">
          <w:marLeft w:val="640"/>
          <w:marRight w:val="0"/>
          <w:marTop w:val="0"/>
          <w:marBottom w:val="0"/>
          <w:divBdr>
            <w:top w:val="none" w:sz="0" w:space="0" w:color="auto"/>
            <w:left w:val="none" w:sz="0" w:space="0" w:color="auto"/>
            <w:bottom w:val="none" w:sz="0" w:space="0" w:color="auto"/>
            <w:right w:val="none" w:sz="0" w:space="0" w:color="auto"/>
          </w:divBdr>
        </w:div>
        <w:div w:id="1644584374">
          <w:marLeft w:val="640"/>
          <w:marRight w:val="0"/>
          <w:marTop w:val="0"/>
          <w:marBottom w:val="0"/>
          <w:divBdr>
            <w:top w:val="none" w:sz="0" w:space="0" w:color="auto"/>
            <w:left w:val="none" w:sz="0" w:space="0" w:color="auto"/>
            <w:bottom w:val="none" w:sz="0" w:space="0" w:color="auto"/>
            <w:right w:val="none" w:sz="0" w:space="0" w:color="auto"/>
          </w:divBdr>
        </w:div>
        <w:div w:id="1086657950">
          <w:marLeft w:val="640"/>
          <w:marRight w:val="0"/>
          <w:marTop w:val="0"/>
          <w:marBottom w:val="0"/>
          <w:divBdr>
            <w:top w:val="none" w:sz="0" w:space="0" w:color="auto"/>
            <w:left w:val="none" w:sz="0" w:space="0" w:color="auto"/>
            <w:bottom w:val="none" w:sz="0" w:space="0" w:color="auto"/>
            <w:right w:val="none" w:sz="0" w:space="0" w:color="auto"/>
          </w:divBdr>
        </w:div>
        <w:div w:id="1604681301">
          <w:marLeft w:val="640"/>
          <w:marRight w:val="0"/>
          <w:marTop w:val="0"/>
          <w:marBottom w:val="0"/>
          <w:divBdr>
            <w:top w:val="none" w:sz="0" w:space="0" w:color="auto"/>
            <w:left w:val="none" w:sz="0" w:space="0" w:color="auto"/>
            <w:bottom w:val="none" w:sz="0" w:space="0" w:color="auto"/>
            <w:right w:val="none" w:sz="0" w:space="0" w:color="auto"/>
          </w:divBdr>
        </w:div>
        <w:div w:id="509298825">
          <w:marLeft w:val="640"/>
          <w:marRight w:val="0"/>
          <w:marTop w:val="0"/>
          <w:marBottom w:val="0"/>
          <w:divBdr>
            <w:top w:val="none" w:sz="0" w:space="0" w:color="auto"/>
            <w:left w:val="none" w:sz="0" w:space="0" w:color="auto"/>
            <w:bottom w:val="none" w:sz="0" w:space="0" w:color="auto"/>
            <w:right w:val="none" w:sz="0" w:space="0" w:color="auto"/>
          </w:divBdr>
        </w:div>
        <w:div w:id="1555196289">
          <w:marLeft w:val="640"/>
          <w:marRight w:val="0"/>
          <w:marTop w:val="0"/>
          <w:marBottom w:val="0"/>
          <w:divBdr>
            <w:top w:val="none" w:sz="0" w:space="0" w:color="auto"/>
            <w:left w:val="none" w:sz="0" w:space="0" w:color="auto"/>
            <w:bottom w:val="none" w:sz="0" w:space="0" w:color="auto"/>
            <w:right w:val="none" w:sz="0" w:space="0" w:color="auto"/>
          </w:divBdr>
        </w:div>
        <w:div w:id="455950438">
          <w:marLeft w:val="640"/>
          <w:marRight w:val="0"/>
          <w:marTop w:val="0"/>
          <w:marBottom w:val="0"/>
          <w:divBdr>
            <w:top w:val="none" w:sz="0" w:space="0" w:color="auto"/>
            <w:left w:val="none" w:sz="0" w:space="0" w:color="auto"/>
            <w:bottom w:val="none" w:sz="0" w:space="0" w:color="auto"/>
            <w:right w:val="none" w:sz="0" w:space="0" w:color="auto"/>
          </w:divBdr>
        </w:div>
        <w:div w:id="372539309">
          <w:marLeft w:val="640"/>
          <w:marRight w:val="0"/>
          <w:marTop w:val="0"/>
          <w:marBottom w:val="0"/>
          <w:divBdr>
            <w:top w:val="none" w:sz="0" w:space="0" w:color="auto"/>
            <w:left w:val="none" w:sz="0" w:space="0" w:color="auto"/>
            <w:bottom w:val="none" w:sz="0" w:space="0" w:color="auto"/>
            <w:right w:val="none" w:sz="0" w:space="0" w:color="auto"/>
          </w:divBdr>
        </w:div>
        <w:div w:id="1239249958">
          <w:marLeft w:val="640"/>
          <w:marRight w:val="0"/>
          <w:marTop w:val="0"/>
          <w:marBottom w:val="0"/>
          <w:divBdr>
            <w:top w:val="none" w:sz="0" w:space="0" w:color="auto"/>
            <w:left w:val="none" w:sz="0" w:space="0" w:color="auto"/>
            <w:bottom w:val="none" w:sz="0" w:space="0" w:color="auto"/>
            <w:right w:val="none" w:sz="0" w:space="0" w:color="auto"/>
          </w:divBdr>
        </w:div>
        <w:div w:id="133259484">
          <w:marLeft w:val="640"/>
          <w:marRight w:val="0"/>
          <w:marTop w:val="0"/>
          <w:marBottom w:val="0"/>
          <w:divBdr>
            <w:top w:val="none" w:sz="0" w:space="0" w:color="auto"/>
            <w:left w:val="none" w:sz="0" w:space="0" w:color="auto"/>
            <w:bottom w:val="none" w:sz="0" w:space="0" w:color="auto"/>
            <w:right w:val="none" w:sz="0" w:space="0" w:color="auto"/>
          </w:divBdr>
        </w:div>
        <w:div w:id="1793593877">
          <w:marLeft w:val="640"/>
          <w:marRight w:val="0"/>
          <w:marTop w:val="0"/>
          <w:marBottom w:val="0"/>
          <w:divBdr>
            <w:top w:val="none" w:sz="0" w:space="0" w:color="auto"/>
            <w:left w:val="none" w:sz="0" w:space="0" w:color="auto"/>
            <w:bottom w:val="none" w:sz="0" w:space="0" w:color="auto"/>
            <w:right w:val="none" w:sz="0" w:space="0" w:color="auto"/>
          </w:divBdr>
        </w:div>
        <w:div w:id="754060298">
          <w:marLeft w:val="640"/>
          <w:marRight w:val="0"/>
          <w:marTop w:val="0"/>
          <w:marBottom w:val="0"/>
          <w:divBdr>
            <w:top w:val="none" w:sz="0" w:space="0" w:color="auto"/>
            <w:left w:val="none" w:sz="0" w:space="0" w:color="auto"/>
            <w:bottom w:val="none" w:sz="0" w:space="0" w:color="auto"/>
            <w:right w:val="none" w:sz="0" w:space="0" w:color="auto"/>
          </w:divBdr>
        </w:div>
        <w:div w:id="1946955515">
          <w:marLeft w:val="640"/>
          <w:marRight w:val="0"/>
          <w:marTop w:val="0"/>
          <w:marBottom w:val="0"/>
          <w:divBdr>
            <w:top w:val="none" w:sz="0" w:space="0" w:color="auto"/>
            <w:left w:val="none" w:sz="0" w:space="0" w:color="auto"/>
            <w:bottom w:val="none" w:sz="0" w:space="0" w:color="auto"/>
            <w:right w:val="none" w:sz="0" w:space="0" w:color="auto"/>
          </w:divBdr>
        </w:div>
        <w:div w:id="1887597870">
          <w:marLeft w:val="640"/>
          <w:marRight w:val="0"/>
          <w:marTop w:val="0"/>
          <w:marBottom w:val="0"/>
          <w:divBdr>
            <w:top w:val="none" w:sz="0" w:space="0" w:color="auto"/>
            <w:left w:val="none" w:sz="0" w:space="0" w:color="auto"/>
            <w:bottom w:val="none" w:sz="0" w:space="0" w:color="auto"/>
            <w:right w:val="none" w:sz="0" w:space="0" w:color="auto"/>
          </w:divBdr>
        </w:div>
        <w:div w:id="317423304">
          <w:marLeft w:val="640"/>
          <w:marRight w:val="0"/>
          <w:marTop w:val="0"/>
          <w:marBottom w:val="0"/>
          <w:divBdr>
            <w:top w:val="none" w:sz="0" w:space="0" w:color="auto"/>
            <w:left w:val="none" w:sz="0" w:space="0" w:color="auto"/>
            <w:bottom w:val="none" w:sz="0" w:space="0" w:color="auto"/>
            <w:right w:val="none" w:sz="0" w:space="0" w:color="auto"/>
          </w:divBdr>
        </w:div>
        <w:div w:id="1917546107">
          <w:marLeft w:val="640"/>
          <w:marRight w:val="0"/>
          <w:marTop w:val="0"/>
          <w:marBottom w:val="0"/>
          <w:divBdr>
            <w:top w:val="none" w:sz="0" w:space="0" w:color="auto"/>
            <w:left w:val="none" w:sz="0" w:space="0" w:color="auto"/>
            <w:bottom w:val="none" w:sz="0" w:space="0" w:color="auto"/>
            <w:right w:val="none" w:sz="0" w:space="0" w:color="auto"/>
          </w:divBdr>
        </w:div>
        <w:div w:id="211844272">
          <w:marLeft w:val="640"/>
          <w:marRight w:val="0"/>
          <w:marTop w:val="0"/>
          <w:marBottom w:val="0"/>
          <w:divBdr>
            <w:top w:val="none" w:sz="0" w:space="0" w:color="auto"/>
            <w:left w:val="none" w:sz="0" w:space="0" w:color="auto"/>
            <w:bottom w:val="none" w:sz="0" w:space="0" w:color="auto"/>
            <w:right w:val="none" w:sz="0" w:space="0" w:color="auto"/>
          </w:divBdr>
        </w:div>
        <w:div w:id="638921152">
          <w:marLeft w:val="640"/>
          <w:marRight w:val="0"/>
          <w:marTop w:val="0"/>
          <w:marBottom w:val="0"/>
          <w:divBdr>
            <w:top w:val="none" w:sz="0" w:space="0" w:color="auto"/>
            <w:left w:val="none" w:sz="0" w:space="0" w:color="auto"/>
            <w:bottom w:val="none" w:sz="0" w:space="0" w:color="auto"/>
            <w:right w:val="none" w:sz="0" w:space="0" w:color="auto"/>
          </w:divBdr>
        </w:div>
        <w:div w:id="1234001876">
          <w:marLeft w:val="640"/>
          <w:marRight w:val="0"/>
          <w:marTop w:val="0"/>
          <w:marBottom w:val="0"/>
          <w:divBdr>
            <w:top w:val="none" w:sz="0" w:space="0" w:color="auto"/>
            <w:left w:val="none" w:sz="0" w:space="0" w:color="auto"/>
            <w:bottom w:val="none" w:sz="0" w:space="0" w:color="auto"/>
            <w:right w:val="none" w:sz="0" w:space="0" w:color="auto"/>
          </w:divBdr>
        </w:div>
        <w:div w:id="1924337333">
          <w:marLeft w:val="640"/>
          <w:marRight w:val="0"/>
          <w:marTop w:val="0"/>
          <w:marBottom w:val="0"/>
          <w:divBdr>
            <w:top w:val="none" w:sz="0" w:space="0" w:color="auto"/>
            <w:left w:val="none" w:sz="0" w:space="0" w:color="auto"/>
            <w:bottom w:val="none" w:sz="0" w:space="0" w:color="auto"/>
            <w:right w:val="none" w:sz="0" w:space="0" w:color="auto"/>
          </w:divBdr>
        </w:div>
        <w:div w:id="1096174541">
          <w:marLeft w:val="640"/>
          <w:marRight w:val="0"/>
          <w:marTop w:val="0"/>
          <w:marBottom w:val="0"/>
          <w:divBdr>
            <w:top w:val="none" w:sz="0" w:space="0" w:color="auto"/>
            <w:left w:val="none" w:sz="0" w:space="0" w:color="auto"/>
            <w:bottom w:val="none" w:sz="0" w:space="0" w:color="auto"/>
            <w:right w:val="none" w:sz="0" w:space="0" w:color="auto"/>
          </w:divBdr>
        </w:div>
        <w:div w:id="228346313">
          <w:marLeft w:val="640"/>
          <w:marRight w:val="0"/>
          <w:marTop w:val="0"/>
          <w:marBottom w:val="0"/>
          <w:divBdr>
            <w:top w:val="none" w:sz="0" w:space="0" w:color="auto"/>
            <w:left w:val="none" w:sz="0" w:space="0" w:color="auto"/>
            <w:bottom w:val="none" w:sz="0" w:space="0" w:color="auto"/>
            <w:right w:val="none" w:sz="0" w:space="0" w:color="auto"/>
          </w:divBdr>
        </w:div>
        <w:div w:id="1197936840">
          <w:marLeft w:val="640"/>
          <w:marRight w:val="0"/>
          <w:marTop w:val="0"/>
          <w:marBottom w:val="0"/>
          <w:divBdr>
            <w:top w:val="none" w:sz="0" w:space="0" w:color="auto"/>
            <w:left w:val="none" w:sz="0" w:space="0" w:color="auto"/>
            <w:bottom w:val="none" w:sz="0" w:space="0" w:color="auto"/>
            <w:right w:val="none" w:sz="0" w:space="0" w:color="auto"/>
          </w:divBdr>
        </w:div>
        <w:div w:id="1284339119">
          <w:marLeft w:val="640"/>
          <w:marRight w:val="0"/>
          <w:marTop w:val="0"/>
          <w:marBottom w:val="0"/>
          <w:divBdr>
            <w:top w:val="none" w:sz="0" w:space="0" w:color="auto"/>
            <w:left w:val="none" w:sz="0" w:space="0" w:color="auto"/>
            <w:bottom w:val="none" w:sz="0" w:space="0" w:color="auto"/>
            <w:right w:val="none" w:sz="0" w:space="0" w:color="auto"/>
          </w:divBdr>
        </w:div>
        <w:div w:id="1912620537">
          <w:marLeft w:val="640"/>
          <w:marRight w:val="0"/>
          <w:marTop w:val="0"/>
          <w:marBottom w:val="0"/>
          <w:divBdr>
            <w:top w:val="none" w:sz="0" w:space="0" w:color="auto"/>
            <w:left w:val="none" w:sz="0" w:space="0" w:color="auto"/>
            <w:bottom w:val="none" w:sz="0" w:space="0" w:color="auto"/>
            <w:right w:val="none" w:sz="0" w:space="0" w:color="auto"/>
          </w:divBdr>
        </w:div>
        <w:div w:id="1807161706">
          <w:marLeft w:val="640"/>
          <w:marRight w:val="0"/>
          <w:marTop w:val="0"/>
          <w:marBottom w:val="0"/>
          <w:divBdr>
            <w:top w:val="none" w:sz="0" w:space="0" w:color="auto"/>
            <w:left w:val="none" w:sz="0" w:space="0" w:color="auto"/>
            <w:bottom w:val="none" w:sz="0" w:space="0" w:color="auto"/>
            <w:right w:val="none" w:sz="0" w:space="0" w:color="auto"/>
          </w:divBdr>
        </w:div>
        <w:div w:id="232542502">
          <w:marLeft w:val="640"/>
          <w:marRight w:val="0"/>
          <w:marTop w:val="0"/>
          <w:marBottom w:val="0"/>
          <w:divBdr>
            <w:top w:val="none" w:sz="0" w:space="0" w:color="auto"/>
            <w:left w:val="none" w:sz="0" w:space="0" w:color="auto"/>
            <w:bottom w:val="none" w:sz="0" w:space="0" w:color="auto"/>
            <w:right w:val="none" w:sz="0" w:space="0" w:color="auto"/>
          </w:divBdr>
        </w:div>
        <w:div w:id="811289033">
          <w:marLeft w:val="640"/>
          <w:marRight w:val="0"/>
          <w:marTop w:val="0"/>
          <w:marBottom w:val="0"/>
          <w:divBdr>
            <w:top w:val="none" w:sz="0" w:space="0" w:color="auto"/>
            <w:left w:val="none" w:sz="0" w:space="0" w:color="auto"/>
            <w:bottom w:val="none" w:sz="0" w:space="0" w:color="auto"/>
            <w:right w:val="none" w:sz="0" w:space="0" w:color="auto"/>
          </w:divBdr>
        </w:div>
        <w:div w:id="889728055">
          <w:marLeft w:val="640"/>
          <w:marRight w:val="0"/>
          <w:marTop w:val="0"/>
          <w:marBottom w:val="0"/>
          <w:divBdr>
            <w:top w:val="none" w:sz="0" w:space="0" w:color="auto"/>
            <w:left w:val="none" w:sz="0" w:space="0" w:color="auto"/>
            <w:bottom w:val="none" w:sz="0" w:space="0" w:color="auto"/>
            <w:right w:val="none" w:sz="0" w:space="0" w:color="auto"/>
          </w:divBdr>
        </w:div>
        <w:div w:id="1172062059">
          <w:marLeft w:val="640"/>
          <w:marRight w:val="0"/>
          <w:marTop w:val="0"/>
          <w:marBottom w:val="0"/>
          <w:divBdr>
            <w:top w:val="none" w:sz="0" w:space="0" w:color="auto"/>
            <w:left w:val="none" w:sz="0" w:space="0" w:color="auto"/>
            <w:bottom w:val="none" w:sz="0" w:space="0" w:color="auto"/>
            <w:right w:val="none" w:sz="0" w:space="0" w:color="auto"/>
          </w:divBdr>
        </w:div>
        <w:div w:id="369576605">
          <w:marLeft w:val="640"/>
          <w:marRight w:val="0"/>
          <w:marTop w:val="0"/>
          <w:marBottom w:val="0"/>
          <w:divBdr>
            <w:top w:val="none" w:sz="0" w:space="0" w:color="auto"/>
            <w:left w:val="none" w:sz="0" w:space="0" w:color="auto"/>
            <w:bottom w:val="none" w:sz="0" w:space="0" w:color="auto"/>
            <w:right w:val="none" w:sz="0" w:space="0" w:color="auto"/>
          </w:divBdr>
        </w:div>
        <w:div w:id="405348675">
          <w:marLeft w:val="640"/>
          <w:marRight w:val="0"/>
          <w:marTop w:val="0"/>
          <w:marBottom w:val="0"/>
          <w:divBdr>
            <w:top w:val="none" w:sz="0" w:space="0" w:color="auto"/>
            <w:left w:val="none" w:sz="0" w:space="0" w:color="auto"/>
            <w:bottom w:val="none" w:sz="0" w:space="0" w:color="auto"/>
            <w:right w:val="none" w:sz="0" w:space="0" w:color="auto"/>
          </w:divBdr>
        </w:div>
        <w:div w:id="328604490">
          <w:marLeft w:val="640"/>
          <w:marRight w:val="0"/>
          <w:marTop w:val="0"/>
          <w:marBottom w:val="0"/>
          <w:divBdr>
            <w:top w:val="none" w:sz="0" w:space="0" w:color="auto"/>
            <w:left w:val="none" w:sz="0" w:space="0" w:color="auto"/>
            <w:bottom w:val="none" w:sz="0" w:space="0" w:color="auto"/>
            <w:right w:val="none" w:sz="0" w:space="0" w:color="auto"/>
          </w:divBdr>
        </w:div>
        <w:div w:id="1681590391">
          <w:marLeft w:val="640"/>
          <w:marRight w:val="0"/>
          <w:marTop w:val="0"/>
          <w:marBottom w:val="0"/>
          <w:divBdr>
            <w:top w:val="none" w:sz="0" w:space="0" w:color="auto"/>
            <w:left w:val="none" w:sz="0" w:space="0" w:color="auto"/>
            <w:bottom w:val="none" w:sz="0" w:space="0" w:color="auto"/>
            <w:right w:val="none" w:sz="0" w:space="0" w:color="auto"/>
          </w:divBdr>
        </w:div>
        <w:div w:id="1164465903">
          <w:marLeft w:val="640"/>
          <w:marRight w:val="0"/>
          <w:marTop w:val="0"/>
          <w:marBottom w:val="0"/>
          <w:divBdr>
            <w:top w:val="none" w:sz="0" w:space="0" w:color="auto"/>
            <w:left w:val="none" w:sz="0" w:space="0" w:color="auto"/>
            <w:bottom w:val="none" w:sz="0" w:space="0" w:color="auto"/>
            <w:right w:val="none" w:sz="0" w:space="0" w:color="auto"/>
          </w:divBdr>
        </w:div>
        <w:div w:id="1135490359">
          <w:marLeft w:val="640"/>
          <w:marRight w:val="0"/>
          <w:marTop w:val="0"/>
          <w:marBottom w:val="0"/>
          <w:divBdr>
            <w:top w:val="none" w:sz="0" w:space="0" w:color="auto"/>
            <w:left w:val="none" w:sz="0" w:space="0" w:color="auto"/>
            <w:bottom w:val="none" w:sz="0" w:space="0" w:color="auto"/>
            <w:right w:val="none" w:sz="0" w:space="0" w:color="auto"/>
          </w:divBdr>
        </w:div>
        <w:div w:id="617108784">
          <w:marLeft w:val="640"/>
          <w:marRight w:val="0"/>
          <w:marTop w:val="0"/>
          <w:marBottom w:val="0"/>
          <w:divBdr>
            <w:top w:val="none" w:sz="0" w:space="0" w:color="auto"/>
            <w:left w:val="none" w:sz="0" w:space="0" w:color="auto"/>
            <w:bottom w:val="none" w:sz="0" w:space="0" w:color="auto"/>
            <w:right w:val="none" w:sz="0" w:space="0" w:color="auto"/>
          </w:divBdr>
        </w:div>
        <w:div w:id="845245241">
          <w:marLeft w:val="640"/>
          <w:marRight w:val="0"/>
          <w:marTop w:val="0"/>
          <w:marBottom w:val="0"/>
          <w:divBdr>
            <w:top w:val="none" w:sz="0" w:space="0" w:color="auto"/>
            <w:left w:val="none" w:sz="0" w:space="0" w:color="auto"/>
            <w:bottom w:val="none" w:sz="0" w:space="0" w:color="auto"/>
            <w:right w:val="none" w:sz="0" w:space="0" w:color="auto"/>
          </w:divBdr>
        </w:div>
        <w:div w:id="475536535">
          <w:marLeft w:val="640"/>
          <w:marRight w:val="0"/>
          <w:marTop w:val="0"/>
          <w:marBottom w:val="0"/>
          <w:divBdr>
            <w:top w:val="none" w:sz="0" w:space="0" w:color="auto"/>
            <w:left w:val="none" w:sz="0" w:space="0" w:color="auto"/>
            <w:bottom w:val="none" w:sz="0" w:space="0" w:color="auto"/>
            <w:right w:val="none" w:sz="0" w:space="0" w:color="auto"/>
          </w:divBdr>
        </w:div>
        <w:div w:id="1333341431">
          <w:marLeft w:val="640"/>
          <w:marRight w:val="0"/>
          <w:marTop w:val="0"/>
          <w:marBottom w:val="0"/>
          <w:divBdr>
            <w:top w:val="none" w:sz="0" w:space="0" w:color="auto"/>
            <w:left w:val="none" w:sz="0" w:space="0" w:color="auto"/>
            <w:bottom w:val="none" w:sz="0" w:space="0" w:color="auto"/>
            <w:right w:val="none" w:sz="0" w:space="0" w:color="auto"/>
          </w:divBdr>
        </w:div>
        <w:div w:id="511142657">
          <w:marLeft w:val="640"/>
          <w:marRight w:val="0"/>
          <w:marTop w:val="0"/>
          <w:marBottom w:val="0"/>
          <w:divBdr>
            <w:top w:val="none" w:sz="0" w:space="0" w:color="auto"/>
            <w:left w:val="none" w:sz="0" w:space="0" w:color="auto"/>
            <w:bottom w:val="none" w:sz="0" w:space="0" w:color="auto"/>
            <w:right w:val="none" w:sz="0" w:space="0" w:color="auto"/>
          </w:divBdr>
        </w:div>
        <w:div w:id="506478157">
          <w:marLeft w:val="640"/>
          <w:marRight w:val="0"/>
          <w:marTop w:val="0"/>
          <w:marBottom w:val="0"/>
          <w:divBdr>
            <w:top w:val="none" w:sz="0" w:space="0" w:color="auto"/>
            <w:left w:val="none" w:sz="0" w:space="0" w:color="auto"/>
            <w:bottom w:val="none" w:sz="0" w:space="0" w:color="auto"/>
            <w:right w:val="none" w:sz="0" w:space="0" w:color="auto"/>
          </w:divBdr>
        </w:div>
        <w:div w:id="415709553">
          <w:marLeft w:val="640"/>
          <w:marRight w:val="0"/>
          <w:marTop w:val="0"/>
          <w:marBottom w:val="0"/>
          <w:divBdr>
            <w:top w:val="none" w:sz="0" w:space="0" w:color="auto"/>
            <w:left w:val="none" w:sz="0" w:space="0" w:color="auto"/>
            <w:bottom w:val="none" w:sz="0" w:space="0" w:color="auto"/>
            <w:right w:val="none" w:sz="0" w:space="0" w:color="auto"/>
          </w:divBdr>
        </w:div>
        <w:div w:id="1031490866">
          <w:marLeft w:val="640"/>
          <w:marRight w:val="0"/>
          <w:marTop w:val="0"/>
          <w:marBottom w:val="0"/>
          <w:divBdr>
            <w:top w:val="none" w:sz="0" w:space="0" w:color="auto"/>
            <w:left w:val="none" w:sz="0" w:space="0" w:color="auto"/>
            <w:bottom w:val="none" w:sz="0" w:space="0" w:color="auto"/>
            <w:right w:val="none" w:sz="0" w:space="0" w:color="auto"/>
          </w:divBdr>
        </w:div>
        <w:div w:id="682319468">
          <w:marLeft w:val="640"/>
          <w:marRight w:val="0"/>
          <w:marTop w:val="0"/>
          <w:marBottom w:val="0"/>
          <w:divBdr>
            <w:top w:val="none" w:sz="0" w:space="0" w:color="auto"/>
            <w:left w:val="none" w:sz="0" w:space="0" w:color="auto"/>
            <w:bottom w:val="none" w:sz="0" w:space="0" w:color="auto"/>
            <w:right w:val="none" w:sz="0" w:space="0" w:color="auto"/>
          </w:divBdr>
        </w:div>
        <w:div w:id="1877817488">
          <w:marLeft w:val="640"/>
          <w:marRight w:val="0"/>
          <w:marTop w:val="0"/>
          <w:marBottom w:val="0"/>
          <w:divBdr>
            <w:top w:val="none" w:sz="0" w:space="0" w:color="auto"/>
            <w:left w:val="none" w:sz="0" w:space="0" w:color="auto"/>
            <w:bottom w:val="none" w:sz="0" w:space="0" w:color="auto"/>
            <w:right w:val="none" w:sz="0" w:space="0" w:color="auto"/>
          </w:divBdr>
        </w:div>
        <w:div w:id="2020958621">
          <w:marLeft w:val="640"/>
          <w:marRight w:val="0"/>
          <w:marTop w:val="0"/>
          <w:marBottom w:val="0"/>
          <w:divBdr>
            <w:top w:val="none" w:sz="0" w:space="0" w:color="auto"/>
            <w:left w:val="none" w:sz="0" w:space="0" w:color="auto"/>
            <w:bottom w:val="none" w:sz="0" w:space="0" w:color="auto"/>
            <w:right w:val="none" w:sz="0" w:space="0" w:color="auto"/>
          </w:divBdr>
        </w:div>
        <w:div w:id="1787461375">
          <w:marLeft w:val="640"/>
          <w:marRight w:val="0"/>
          <w:marTop w:val="0"/>
          <w:marBottom w:val="0"/>
          <w:divBdr>
            <w:top w:val="none" w:sz="0" w:space="0" w:color="auto"/>
            <w:left w:val="none" w:sz="0" w:space="0" w:color="auto"/>
            <w:bottom w:val="none" w:sz="0" w:space="0" w:color="auto"/>
            <w:right w:val="none" w:sz="0" w:space="0" w:color="auto"/>
          </w:divBdr>
        </w:div>
        <w:div w:id="502627279">
          <w:marLeft w:val="640"/>
          <w:marRight w:val="0"/>
          <w:marTop w:val="0"/>
          <w:marBottom w:val="0"/>
          <w:divBdr>
            <w:top w:val="none" w:sz="0" w:space="0" w:color="auto"/>
            <w:left w:val="none" w:sz="0" w:space="0" w:color="auto"/>
            <w:bottom w:val="none" w:sz="0" w:space="0" w:color="auto"/>
            <w:right w:val="none" w:sz="0" w:space="0" w:color="auto"/>
          </w:divBdr>
        </w:div>
        <w:div w:id="1437024319">
          <w:marLeft w:val="640"/>
          <w:marRight w:val="0"/>
          <w:marTop w:val="0"/>
          <w:marBottom w:val="0"/>
          <w:divBdr>
            <w:top w:val="none" w:sz="0" w:space="0" w:color="auto"/>
            <w:left w:val="none" w:sz="0" w:space="0" w:color="auto"/>
            <w:bottom w:val="none" w:sz="0" w:space="0" w:color="auto"/>
            <w:right w:val="none" w:sz="0" w:space="0" w:color="auto"/>
          </w:divBdr>
        </w:div>
        <w:div w:id="1475640617">
          <w:marLeft w:val="640"/>
          <w:marRight w:val="0"/>
          <w:marTop w:val="0"/>
          <w:marBottom w:val="0"/>
          <w:divBdr>
            <w:top w:val="none" w:sz="0" w:space="0" w:color="auto"/>
            <w:left w:val="none" w:sz="0" w:space="0" w:color="auto"/>
            <w:bottom w:val="none" w:sz="0" w:space="0" w:color="auto"/>
            <w:right w:val="none" w:sz="0" w:space="0" w:color="auto"/>
          </w:divBdr>
        </w:div>
        <w:div w:id="767844696">
          <w:marLeft w:val="640"/>
          <w:marRight w:val="0"/>
          <w:marTop w:val="0"/>
          <w:marBottom w:val="0"/>
          <w:divBdr>
            <w:top w:val="none" w:sz="0" w:space="0" w:color="auto"/>
            <w:left w:val="none" w:sz="0" w:space="0" w:color="auto"/>
            <w:bottom w:val="none" w:sz="0" w:space="0" w:color="auto"/>
            <w:right w:val="none" w:sz="0" w:space="0" w:color="auto"/>
          </w:divBdr>
        </w:div>
        <w:div w:id="118888450">
          <w:marLeft w:val="640"/>
          <w:marRight w:val="0"/>
          <w:marTop w:val="0"/>
          <w:marBottom w:val="0"/>
          <w:divBdr>
            <w:top w:val="none" w:sz="0" w:space="0" w:color="auto"/>
            <w:left w:val="none" w:sz="0" w:space="0" w:color="auto"/>
            <w:bottom w:val="none" w:sz="0" w:space="0" w:color="auto"/>
            <w:right w:val="none" w:sz="0" w:space="0" w:color="auto"/>
          </w:divBdr>
        </w:div>
        <w:div w:id="560596898">
          <w:marLeft w:val="640"/>
          <w:marRight w:val="0"/>
          <w:marTop w:val="0"/>
          <w:marBottom w:val="0"/>
          <w:divBdr>
            <w:top w:val="none" w:sz="0" w:space="0" w:color="auto"/>
            <w:left w:val="none" w:sz="0" w:space="0" w:color="auto"/>
            <w:bottom w:val="none" w:sz="0" w:space="0" w:color="auto"/>
            <w:right w:val="none" w:sz="0" w:space="0" w:color="auto"/>
          </w:divBdr>
        </w:div>
        <w:div w:id="1317077580">
          <w:marLeft w:val="640"/>
          <w:marRight w:val="0"/>
          <w:marTop w:val="0"/>
          <w:marBottom w:val="0"/>
          <w:divBdr>
            <w:top w:val="none" w:sz="0" w:space="0" w:color="auto"/>
            <w:left w:val="none" w:sz="0" w:space="0" w:color="auto"/>
            <w:bottom w:val="none" w:sz="0" w:space="0" w:color="auto"/>
            <w:right w:val="none" w:sz="0" w:space="0" w:color="auto"/>
          </w:divBdr>
        </w:div>
        <w:div w:id="768279281">
          <w:marLeft w:val="640"/>
          <w:marRight w:val="0"/>
          <w:marTop w:val="0"/>
          <w:marBottom w:val="0"/>
          <w:divBdr>
            <w:top w:val="none" w:sz="0" w:space="0" w:color="auto"/>
            <w:left w:val="none" w:sz="0" w:space="0" w:color="auto"/>
            <w:bottom w:val="none" w:sz="0" w:space="0" w:color="auto"/>
            <w:right w:val="none" w:sz="0" w:space="0" w:color="auto"/>
          </w:divBdr>
        </w:div>
        <w:div w:id="1681739622">
          <w:marLeft w:val="640"/>
          <w:marRight w:val="0"/>
          <w:marTop w:val="0"/>
          <w:marBottom w:val="0"/>
          <w:divBdr>
            <w:top w:val="none" w:sz="0" w:space="0" w:color="auto"/>
            <w:left w:val="none" w:sz="0" w:space="0" w:color="auto"/>
            <w:bottom w:val="none" w:sz="0" w:space="0" w:color="auto"/>
            <w:right w:val="none" w:sz="0" w:space="0" w:color="auto"/>
          </w:divBdr>
        </w:div>
        <w:div w:id="155810143">
          <w:marLeft w:val="640"/>
          <w:marRight w:val="0"/>
          <w:marTop w:val="0"/>
          <w:marBottom w:val="0"/>
          <w:divBdr>
            <w:top w:val="none" w:sz="0" w:space="0" w:color="auto"/>
            <w:left w:val="none" w:sz="0" w:space="0" w:color="auto"/>
            <w:bottom w:val="none" w:sz="0" w:space="0" w:color="auto"/>
            <w:right w:val="none" w:sz="0" w:space="0" w:color="auto"/>
          </w:divBdr>
        </w:div>
        <w:div w:id="1267468834">
          <w:marLeft w:val="640"/>
          <w:marRight w:val="0"/>
          <w:marTop w:val="0"/>
          <w:marBottom w:val="0"/>
          <w:divBdr>
            <w:top w:val="none" w:sz="0" w:space="0" w:color="auto"/>
            <w:left w:val="none" w:sz="0" w:space="0" w:color="auto"/>
            <w:bottom w:val="none" w:sz="0" w:space="0" w:color="auto"/>
            <w:right w:val="none" w:sz="0" w:space="0" w:color="auto"/>
          </w:divBdr>
        </w:div>
        <w:div w:id="1015881004">
          <w:marLeft w:val="640"/>
          <w:marRight w:val="0"/>
          <w:marTop w:val="0"/>
          <w:marBottom w:val="0"/>
          <w:divBdr>
            <w:top w:val="none" w:sz="0" w:space="0" w:color="auto"/>
            <w:left w:val="none" w:sz="0" w:space="0" w:color="auto"/>
            <w:bottom w:val="none" w:sz="0" w:space="0" w:color="auto"/>
            <w:right w:val="none" w:sz="0" w:space="0" w:color="auto"/>
          </w:divBdr>
        </w:div>
        <w:div w:id="736822555">
          <w:marLeft w:val="640"/>
          <w:marRight w:val="0"/>
          <w:marTop w:val="0"/>
          <w:marBottom w:val="0"/>
          <w:divBdr>
            <w:top w:val="none" w:sz="0" w:space="0" w:color="auto"/>
            <w:left w:val="none" w:sz="0" w:space="0" w:color="auto"/>
            <w:bottom w:val="none" w:sz="0" w:space="0" w:color="auto"/>
            <w:right w:val="none" w:sz="0" w:space="0" w:color="auto"/>
          </w:divBdr>
        </w:div>
        <w:div w:id="1405296435">
          <w:marLeft w:val="640"/>
          <w:marRight w:val="0"/>
          <w:marTop w:val="0"/>
          <w:marBottom w:val="0"/>
          <w:divBdr>
            <w:top w:val="none" w:sz="0" w:space="0" w:color="auto"/>
            <w:left w:val="none" w:sz="0" w:space="0" w:color="auto"/>
            <w:bottom w:val="none" w:sz="0" w:space="0" w:color="auto"/>
            <w:right w:val="none" w:sz="0" w:space="0" w:color="auto"/>
          </w:divBdr>
        </w:div>
        <w:div w:id="1886328258">
          <w:marLeft w:val="640"/>
          <w:marRight w:val="0"/>
          <w:marTop w:val="0"/>
          <w:marBottom w:val="0"/>
          <w:divBdr>
            <w:top w:val="none" w:sz="0" w:space="0" w:color="auto"/>
            <w:left w:val="none" w:sz="0" w:space="0" w:color="auto"/>
            <w:bottom w:val="none" w:sz="0" w:space="0" w:color="auto"/>
            <w:right w:val="none" w:sz="0" w:space="0" w:color="auto"/>
          </w:divBdr>
        </w:div>
        <w:div w:id="943728656">
          <w:marLeft w:val="640"/>
          <w:marRight w:val="0"/>
          <w:marTop w:val="0"/>
          <w:marBottom w:val="0"/>
          <w:divBdr>
            <w:top w:val="none" w:sz="0" w:space="0" w:color="auto"/>
            <w:left w:val="none" w:sz="0" w:space="0" w:color="auto"/>
            <w:bottom w:val="none" w:sz="0" w:space="0" w:color="auto"/>
            <w:right w:val="none" w:sz="0" w:space="0" w:color="auto"/>
          </w:divBdr>
        </w:div>
        <w:div w:id="2054886987">
          <w:marLeft w:val="640"/>
          <w:marRight w:val="0"/>
          <w:marTop w:val="0"/>
          <w:marBottom w:val="0"/>
          <w:divBdr>
            <w:top w:val="none" w:sz="0" w:space="0" w:color="auto"/>
            <w:left w:val="none" w:sz="0" w:space="0" w:color="auto"/>
            <w:bottom w:val="none" w:sz="0" w:space="0" w:color="auto"/>
            <w:right w:val="none" w:sz="0" w:space="0" w:color="auto"/>
          </w:divBdr>
        </w:div>
        <w:div w:id="1346783638">
          <w:marLeft w:val="640"/>
          <w:marRight w:val="0"/>
          <w:marTop w:val="0"/>
          <w:marBottom w:val="0"/>
          <w:divBdr>
            <w:top w:val="none" w:sz="0" w:space="0" w:color="auto"/>
            <w:left w:val="none" w:sz="0" w:space="0" w:color="auto"/>
            <w:bottom w:val="none" w:sz="0" w:space="0" w:color="auto"/>
            <w:right w:val="none" w:sz="0" w:space="0" w:color="auto"/>
          </w:divBdr>
        </w:div>
        <w:div w:id="514925510">
          <w:marLeft w:val="640"/>
          <w:marRight w:val="0"/>
          <w:marTop w:val="0"/>
          <w:marBottom w:val="0"/>
          <w:divBdr>
            <w:top w:val="none" w:sz="0" w:space="0" w:color="auto"/>
            <w:left w:val="none" w:sz="0" w:space="0" w:color="auto"/>
            <w:bottom w:val="none" w:sz="0" w:space="0" w:color="auto"/>
            <w:right w:val="none" w:sz="0" w:space="0" w:color="auto"/>
          </w:divBdr>
        </w:div>
        <w:div w:id="1841457183">
          <w:marLeft w:val="640"/>
          <w:marRight w:val="0"/>
          <w:marTop w:val="0"/>
          <w:marBottom w:val="0"/>
          <w:divBdr>
            <w:top w:val="none" w:sz="0" w:space="0" w:color="auto"/>
            <w:left w:val="none" w:sz="0" w:space="0" w:color="auto"/>
            <w:bottom w:val="none" w:sz="0" w:space="0" w:color="auto"/>
            <w:right w:val="none" w:sz="0" w:space="0" w:color="auto"/>
          </w:divBdr>
        </w:div>
        <w:div w:id="242449477">
          <w:marLeft w:val="640"/>
          <w:marRight w:val="0"/>
          <w:marTop w:val="0"/>
          <w:marBottom w:val="0"/>
          <w:divBdr>
            <w:top w:val="none" w:sz="0" w:space="0" w:color="auto"/>
            <w:left w:val="none" w:sz="0" w:space="0" w:color="auto"/>
            <w:bottom w:val="none" w:sz="0" w:space="0" w:color="auto"/>
            <w:right w:val="none" w:sz="0" w:space="0" w:color="auto"/>
          </w:divBdr>
        </w:div>
        <w:div w:id="534386453">
          <w:marLeft w:val="640"/>
          <w:marRight w:val="0"/>
          <w:marTop w:val="0"/>
          <w:marBottom w:val="0"/>
          <w:divBdr>
            <w:top w:val="none" w:sz="0" w:space="0" w:color="auto"/>
            <w:left w:val="none" w:sz="0" w:space="0" w:color="auto"/>
            <w:bottom w:val="none" w:sz="0" w:space="0" w:color="auto"/>
            <w:right w:val="none" w:sz="0" w:space="0" w:color="auto"/>
          </w:divBdr>
        </w:div>
      </w:divsChild>
    </w:div>
    <w:div w:id="171839982">
      <w:bodyDiv w:val="1"/>
      <w:marLeft w:val="0"/>
      <w:marRight w:val="0"/>
      <w:marTop w:val="0"/>
      <w:marBottom w:val="0"/>
      <w:divBdr>
        <w:top w:val="none" w:sz="0" w:space="0" w:color="auto"/>
        <w:left w:val="none" w:sz="0" w:space="0" w:color="auto"/>
        <w:bottom w:val="none" w:sz="0" w:space="0" w:color="auto"/>
        <w:right w:val="none" w:sz="0" w:space="0" w:color="auto"/>
      </w:divBdr>
      <w:divsChild>
        <w:div w:id="2038308225">
          <w:marLeft w:val="640"/>
          <w:marRight w:val="0"/>
          <w:marTop w:val="0"/>
          <w:marBottom w:val="0"/>
          <w:divBdr>
            <w:top w:val="none" w:sz="0" w:space="0" w:color="auto"/>
            <w:left w:val="none" w:sz="0" w:space="0" w:color="auto"/>
            <w:bottom w:val="none" w:sz="0" w:space="0" w:color="auto"/>
            <w:right w:val="none" w:sz="0" w:space="0" w:color="auto"/>
          </w:divBdr>
        </w:div>
        <w:div w:id="1560482347">
          <w:marLeft w:val="640"/>
          <w:marRight w:val="0"/>
          <w:marTop w:val="0"/>
          <w:marBottom w:val="0"/>
          <w:divBdr>
            <w:top w:val="none" w:sz="0" w:space="0" w:color="auto"/>
            <w:left w:val="none" w:sz="0" w:space="0" w:color="auto"/>
            <w:bottom w:val="none" w:sz="0" w:space="0" w:color="auto"/>
            <w:right w:val="none" w:sz="0" w:space="0" w:color="auto"/>
          </w:divBdr>
        </w:div>
        <w:div w:id="375012251">
          <w:marLeft w:val="640"/>
          <w:marRight w:val="0"/>
          <w:marTop w:val="0"/>
          <w:marBottom w:val="0"/>
          <w:divBdr>
            <w:top w:val="none" w:sz="0" w:space="0" w:color="auto"/>
            <w:left w:val="none" w:sz="0" w:space="0" w:color="auto"/>
            <w:bottom w:val="none" w:sz="0" w:space="0" w:color="auto"/>
            <w:right w:val="none" w:sz="0" w:space="0" w:color="auto"/>
          </w:divBdr>
        </w:div>
        <w:div w:id="1430735665">
          <w:marLeft w:val="640"/>
          <w:marRight w:val="0"/>
          <w:marTop w:val="0"/>
          <w:marBottom w:val="0"/>
          <w:divBdr>
            <w:top w:val="none" w:sz="0" w:space="0" w:color="auto"/>
            <w:left w:val="none" w:sz="0" w:space="0" w:color="auto"/>
            <w:bottom w:val="none" w:sz="0" w:space="0" w:color="auto"/>
            <w:right w:val="none" w:sz="0" w:space="0" w:color="auto"/>
          </w:divBdr>
        </w:div>
        <w:div w:id="917986098">
          <w:marLeft w:val="640"/>
          <w:marRight w:val="0"/>
          <w:marTop w:val="0"/>
          <w:marBottom w:val="0"/>
          <w:divBdr>
            <w:top w:val="none" w:sz="0" w:space="0" w:color="auto"/>
            <w:left w:val="none" w:sz="0" w:space="0" w:color="auto"/>
            <w:bottom w:val="none" w:sz="0" w:space="0" w:color="auto"/>
            <w:right w:val="none" w:sz="0" w:space="0" w:color="auto"/>
          </w:divBdr>
        </w:div>
        <w:div w:id="568073085">
          <w:marLeft w:val="640"/>
          <w:marRight w:val="0"/>
          <w:marTop w:val="0"/>
          <w:marBottom w:val="0"/>
          <w:divBdr>
            <w:top w:val="none" w:sz="0" w:space="0" w:color="auto"/>
            <w:left w:val="none" w:sz="0" w:space="0" w:color="auto"/>
            <w:bottom w:val="none" w:sz="0" w:space="0" w:color="auto"/>
            <w:right w:val="none" w:sz="0" w:space="0" w:color="auto"/>
          </w:divBdr>
        </w:div>
        <w:div w:id="331883251">
          <w:marLeft w:val="640"/>
          <w:marRight w:val="0"/>
          <w:marTop w:val="0"/>
          <w:marBottom w:val="0"/>
          <w:divBdr>
            <w:top w:val="none" w:sz="0" w:space="0" w:color="auto"/>
            <w:left w:val="none" w:sz="0" w:space="0" w:color="auto"/>
            <w:bottom w:val="none" w:sz="0" w:space="0" w:color="auto"/>
            <w:right w:val="none" w:sz="0" w:space="0" w:color="auto"/>
          </w:divBdr>
        </w:div>
        <w:div w:id="1378630504">
          <w:marLeft w:val="640"/>
          <w:marRight w:val="0"/>
          <w:marTop w:val="0"/>
          <w:marBottom w:val="0"/>
          <w:divBdr>
            <w:top w:val="none" w:sz="0" w:space="0" w:color="auto"/>
            <w:left w:val="none" w:sz="0" w:space="0" w:color="auto"/>
            <w:bottom w:val="none" w:sz="0" w:space="0" w:color="auto"/>
            <w:right w:val="none" w:sz="0" w:space="0" w:color="auto"/>
          </w:divBdr>
        </w:div>
        <w:div w:id="346755899">
          <w:marLeft w:val="640"/>
          <w:marRight w:val="0"/>
          <w:marTop w:val="0"/>
          <w:marBottom w:val="0"/>
          <w:divBdr>
            <w:top w:val="none" w:sz="0" w:space="0" w:color="auto"/>
            <w:left w:val="none" w:sz="0" w:space="0" w:color="auto"/>
            <w:bottom w:val="none" w:sz="0" w:space="0" w:color="auto"/>
            <w:right w:val="none" w:sz="0" w:space="0" w:color="auto"/>
          </w:divBdr>
        </w:div>
        <w:div w:id="1568807817">
          <w:marLeft w:val="640"/>
          <w:marRight w:val="0"/>
          <w:marTop w:val="0"/>
          <w:marBottom w:val="0"/>
          <w:divBdr>
            <w:top w:val="none" w:sz="0" w:space="0" w:color="auto"/>
            <w:left w:val="none" w:sz="0" w:space="0" w:color="auto"/>
            <w:bottom w:val="none" w:sz="0" w:space="0" w:color="auto"/>
            <w:right w:val="none" w:sz="0" w:space="0" w:color="auto"/>
          </w:divBdr>
        </w:div>
        <w:div w:id="1508403327">
          <w:marLeft w:val="640"/>
          <w:marRight w:val="0"/>
          <w:marTop w:val="0"/>
          <w:marBottom w:val="0"/>
          <w:divBdr>
            <w:top w:val="none" w:sz="0" w:space="0" w:color="auto"/>
            <w:left w:val="none" w:sz="0" w:space="0" w:color="auto"/>
            <w:bottom w:val="none" w:sz="0" w:space="0" w:color="auto"/>
            <w:right w:val="none" w:sz="0" w:space="0" w:color="auto"/>
          </w:divBdr>
        </w:div>
        <w:div w:id="171577508">
          <w:marLeft w:val="640"/>
          <w:marRight w:val="0"/>
          <w:marTop w:val="0"/>
          <w:marBottom w:val="0"/>
          <w:divBdr>
            <w:top w:val="none" w:sz="0" w:space="0" w:color="auto"/>
            <w:left w:val="none" w:sz="0" w:space="0" w:color="auto"/>
            <w:bottom w:val="none" w:sz="0" w:space="0" w:color="auto"/>
            <w:right w:val="none" w:sz="0" w:space="0" w:color="auto"/>
          </w:divBdr>
        </w:div>
        <w:div w:id="9838657">
          <w:marLeft w:val="640"/>
          <w:marRight w:val="0"/>
          <w:marTop w:val="0"/>
          <w:marBottom w:val="0"/>
          <w:divBdr>
            <w:top w:val="none" w:sz="0" w:space="0" w:color="auto"/>
            <w:left w:val="none" w:sz="0" w:space="0" w:color="auto"/>
            <w:bottom w:val="none" w:sz="0" w:space="0" w:color="auto"/>
            <w:right w:val="none" w:sz="0" w:space="0" w:color="auto"/>
          </w:divBdr>
        </w:div>
        <w:div w:id="1964725916">
          <w:marLeft w:val="640"/>
          <w:marRight w:val="0"/>
          <w:marTop w:val="0"/>
          <w:marBottom w:val="0"/>
          <w:divBdr>
            <w:top w:val="none" w:sz="0" w:space="0" w:color="auto"/>
            <w:left w:val="none" w:sz="0" w:space="0" w:color="auto"/>
            <w:bottom w:val="none" w:sz="0" w:space="0" w:color="auto"/>
            <w:right w:val="none" w:sz="0" w:space="0" w:color="auto"/>
          </w:divBdr>
        </w:div>
        <w:div w:id="1088231109">
          <w:marLeft w:val="640"/>
          <w:marRight w:val="0"/>
          <w:marTop w:val="0"/>
          <w:marBottom w:val="0"/>
          <w:divBdr>
            <w:top w:val="none" w:sz="0" w:space="0" w:color="auto"/>
            <w:left w:val="none" w:sz="0" w:space="0" w:color="auto"/>
            <w:bottom w:val="none" w:sz="0" w:space="0" w:color="auto"/>
            <w:right w:val="none" w:sz="0" w:space="0" w:color="auto"/>
          </w:divBdr>
        </w:div>
        <w:div w:id="300773371">
          <w:marLeft w:val="640"/>
          <w:marRight w:val="0"/>
          <w:marTop w:val="0"/>
          <w:marBottom w:val="0"/>
          <w:divBdr>
            <w:top w:val="none" w:sz="0" w:space="0" w:color="auto"/>
            <w:left w:val="none" w:sz="0" w:space="0" w:color="auto"/>
            <w:bottom w:val="none" w:sz="0" w:space="0" w:color="auto"/>
            <w:right w:val="none" w:sz="0" w:space="0" w:color="auto"/>
          </w:divBdr>
        </w:div>
        <w:div w:id="194587338">
          <w:marLeft w:val="640"/>
          <w:marRight w:val="0"/>
          <w:marTop w:val="0"/>
          <w:marBottom w:val="0"/>
          <w:divBdr>
            <w:top w:val="none" w:sz="0" w:space="0" w:color="auto"/>
            <w:left w:val="none" w:sz="0" w:space="0" w:color="auto"/>
            <w:bottom w:val="none" w:sz="0" w:space="0" w:color="auto"/>
            <w:right w:val="none" w:sz="0" w:space="0" w:color="auto"/>
          </w:divBdr>
        </w:div>
        <w:div w:id="264852275">
          <w:marLeft w:val="640"/>
          <w:marRight w:val="0"/>
          <w:marTop w:val="0"/>
          <w:marBottom w:val="0"/>
          <w:divBdr>
            <w:top w:val="none" w:sz="0" w:space="0" w:color="auto"/>
            <w:left w:val="none" w:sz="0" w:space="0" w:color="auto"/>
            <w:bottom w:val="none" w:sz="0" w:space="0" w:color="auto"/>
            <w:right w:val="none" w:sz="0" w:space="0" w:color="auto"/>
          </w:divBdr>
        </w:div>
        <w:div w:id="1672028428">
          <w:marLeft w:val="640"/>
          <w:marRight w:val="0"/>
          <w:marTop w:val="0"/>
          <w:marBottom w:val="0"/>
          <w:divBdr>
            <w:top w:val="none" w:sz="0" w:space="0" w:color="auto"/>
            <w:left w:val="none" w:sz="0" w:space="0" w:color="auto"/>
            <w:bottom w:val="none" w:sz="0" w:space="0" w:color="auto"/>
            <w:right w:val="none" w:sz="0" w:space="0" w:color="auto"/>
          </w:divBdr>
        </w:div>
        <w:div w:id="1764911808">
          <w:marLeft w:val="640"/>
          <w:marRight w:val="0"/>
          <w:marTop w:val="0"/>
          <w:marBottom w:val="0"/>
          <w:divBdr>
            <w:top w:val="none" w:sz="0" w:space="0" w:color="auto"/>
            <w:left w:val="none" w:sz="0" w:space="0" w:color="auto"/>
            <w:bottom w:val="none" w:sz="0" w:space="0" w:color="auto"/>
            <w:right w:val="none" w:sz="0" w:space="0" w:color="auto"/>
          </w:divBdr>
        </w:div>
        <w:div w:id="1586692413">
          <w:marLeft w:val="640"/>
          <w:marRight w:val="0"/>
          <w:marTop w:val="0"/>
          <w:marBottom w:val="0"/>
          <w:divBdr>
            <w:top w:val="none" w:sz="0" w:space="0" w:color="auto"/>
            <w:left w:val="none" w:sz="0" w:space="0" w:color="auto"/>
            <w:bottom w:val="none" w:sz="0" w:space="0" w:color="auto"/>
            <w:right w:val="none" w:sz="0" w:space="0" w:color="auto"/>
          </w:divBdr>
        </w:div>
        <w:div w:id="447547593">
          <w:marLeft w:val="640"/>
          <w:marRight w:val="0"/>
          <w:marTop w:val="0"/>
          <w:marBottom w:val="0"/>
          <w:divBdr>
            <w:top w:val="none" w:sz="0" w:space="0" w:color="auto"/>
            <w:left w:val="none" w:sz="0" w:space="0" w:color="auto"/>
            <w:bottom w:val="none" w:sz="0" w:space="0" w:color="auto"/>
            <w:right w:val="none" w:sz="0" w:space="0" w:color="auto"/>
          </w:divBdr>
        </w:div>
        <w:div w:id="175384307">
          <w:marLeft w:val="640"/>
          <w:marRight w:val="0"/>
          <w:marTop w:val="0"/>
          <w:marBottom w:val="0"/>
          <w:divBdr>
            <w:top w:val="none" w:sz="0" w:space="0" w:color="auto"/>
            <w:left w:val="none" w:sz="0" w:space="0" w:color="auto"/>
            <w:bottom w:val="none" w:sz="0" w:space="0" w:color="auto"/>
            <w:right w:val="none" w:sz="0" w:space="0" w:color="auto"/>
          </w:divBdr>
        </w:div>
        <w:div w:id="1281495857">
          <w:marLeft w:val="640"/>
          <w:marRight w:val="0"/>
          <w:marTop w:val="0"/>
          <w:marBottom w:val="0"/>
          <w:divBdr>
            <w:top w:val="none" w:sz="0" w:space="0" w:color="auto"/>
            <w:left w:val="none" w:sz="0" w:space="0" w:color="auto"/>
            <w:bottom w:val="none" w:sz="0" w:space="0" w:color="auto"/>
            <w:right w:val="none" w:sz="0" w:space="0" w:color="auto"/>
          </w:divBdr>
        </w:div>
        <w:div w:id="1421295519">
          <w:marLeft w:val="640"/>
          <w:marRight w:val="0"/>
          <w:marTop w:val="0"/>
          <w:marBottom w:val="0"/>
          <w:divBdr>
            <w:top w:val="none" w:sz="0" w:space="0" w:color="auto"/>
            <w:left w:val="none" w:sz="0" w:space="0" w:color="auto"/>
            <w:bottom w:val="none" w:sz="0" w:space="0" w:color="auto"/>
            <w:right w:val="none" w:sz="0" w:space="0" w:color="auto"/>
          </w:divBdr>
        </w:div>
        <w:div w:id="1422801541">
          <w:marLeft w:val="640"/>
          <w:marRight w:val="0"/>
          <w:marTop w:val="0"/>
          <w:marBottom w:val="0"/>
          <w:divBdr>
            <w:top w:val="none" w:sz="0" w:space="0" w:color="auto"/>
            <w:left w:val="none" w:sz="0" w:space="0" w:color="auto"/>
            <w:bottom w:val="none" w:sz="0" w:space="0" w:color="auto"/>
            <w:right w:val="none" w:sz="0" w:space="0" w:color="auto"/>
          </w:divBdr>
        </w:div>
        <w:div w:id="232351034">
          <w:marLeft w:val="640"/>
          <w:marRight w:val="0"/>
          <w:marTop w:val="0"/>
          <w:marBottom w:val="0"/>
          <w:divBdr>
            <w:top w:val="none" w:sz="0" w:space="0" w:color="auto"/>
            <w:left w:val="none" w:sz="0" w:space="0" w:color="auto"/>
            <w:bottom w:val="none" w:sz="0" w:space="0" w:color="auto"/>
            <w:right w:val="none" w:sz="0" w:space="0" w:color="auto"/>
          </w:divBdr>
        </w:div>
        <w:div w:id="178395979">
          <w:marLeft w:val="640"/>
          <w:marRight w:val="0"/>
          <w:marTop w:val="0"/>
          <w:marBottom w:val="0"/>
          <w:divBdr>
            <w:top w:val="none" w:sz="0" w:space="0" w:color="auto"/>
            <w:left w:val="none" w:sz="0" w:space="0" w:color="auto"/>
            <w:bottom w:val="none" w:sz="0" w:space="0" w:color="auto"/>
            <w:right w:val="none" w:sz="0" w:space="0" w:color="auto"/>
          </w:divBdr>
        </w:div>
        <w:div w:id="477646768">
          <w:marLeft w:val="640"/>
          <w:marRight w:val="0"/>
          <w:marTop w:val="0"/>
          <w:marBottom w:val="0"/>
          <w:divBdr>
            <w:top w:val="none" w:sz="0" w:space="0" w:color="auto"/>
            <w:left w:val="none" w:sz="0" w:space="0" w:color="auto"/>
            <w:bottom w:val="none" w:sz="0" w:space="0" w:color="auto"/>
            <w:right w:val="none" w:sz="0" w:space="0" w:color="auto"/>
          </w:divBdr>
        </w:div>
        <w:div w:id="1164123474">
          <w:marLeft w:val="640"/>
          <w:marRight w:val="0"/>
          <w:marTop w:val="0"/>
          <w:marBottom w:val="0"/>
          <w:divBdr>
            <w:top w:val="none" w:sz="0" w:space="0" w:color="auto"/>
            <w:left w:val="none" w:sz="0" w:space="0" w:color="auto"/>
            <w:bottom w:val="none" w:sz="0" w:space="0" w:color="auto"/>
            <w:right w:val="none" w:sz="0" w:space="0" w:color="auto"/>
          </w:divBdr>
        </w:div>
        <w:div w:id="1551503379">
          <w:marLeft w:val="640"/>
          <w:marRight w:val="0"/>
          <w:marTop w:val="0"/>
          <w:marBottom w:val="0"/>
          <w:divBdr>
            <w:top w:val="none" w:sz="0" w:space="0" w:color="auto"/>
            <w:left w:val="none" w:sz="0" w:space="0" w:color="auto"/>
            <w:bottom w:val="none" w:sz="0" w:space="0" w:color="auto"/>
            <w:right w:val="none" w:sz="0" w:space="0" w:color="auto"/>
          </w:divBdr>
        </w:div>
        <w:div w:id="738482409">
          <w:marLeft w:val="640"/>
          <w:marRight w:val="0"/>
          <w:marTop w:val="0"/>
          <w:marBottom w:val="0"/>
          <w:divBdr>
            <w:top w:val="none" w:sz="0" w:space="0" w:color="auto"/>
            <w:left w:val="none" w:sz="0" w:space="0" w:color="auto"/>
            <w:bottom w:val="none" w:sz="0" w:space="0" w:color="auto"/>
            <w:right w:val="none" w:sz="0" w:space="0" w:color="auto"/>
          </w:divBdr>
        </w:div>
        <w:div w:id="5907244">
          <w:marLeft w:val="640"/>
          <w:marRight w:val="0"/>
          <w:marTop w:val="0"/>
          <w:marBottom w:val="0"/>
          <w:divBdr>
            <w:top w:val="none" w:sz="0" w:space="0" w:color="auto"/>
            <w:left w:val="none" w:sz="0" w:space="0" w:color="auto"/>
            <w:bottom w:val="none" w:sz="0" w:space="0" w:color="auto"/>
            <w:right w:val="none" w:sz="0" w:space="0" w:color="auto"/>
          </w:divBdr>
        </w:div>
        <w:div w:id="1487432345">
          <w:marLeft w:val="640"/>
          <w:marRight w:val="0"/>
          <w:marTop w:val="0"/>
          <w:marBottom w:val="0"/>
          <w:divBdr>
            <w:top w:val="none" w:sz="0" w:space="0" w:color="auto"/>
            <w:left w:val="none" w:sz="0" w:space="0" w:color="auto"/>
            <w:bottom w:val="none" w:sz="0" w:space="0" w:color="auto"/>
            <w:right w:val="none" w:sz="0" w:space="0" w:color="auto"/>
          </w:divBdr>
        </w:div>
        <w:div w:id="554436054">
          <w:marLeft w:val="640"/>
          <w:marRight w:val="0"/>
          <w:marTop w:val="0"/>
          <w:marBottom w:val="0"/>
          <w:divBdr>
            <w:top w:val="none" w:sz="0" w:space="0" w:color="auto"/>
            <w:left w:val="none" w:sz="0" w:space="0" w:color="auto"/>
            <w:bottom w:val="none" w:sz="0" w:space="0" w:color="auto"/>
            <w:right w:val="none" w:sz="0" w:space="0" w:color="auto"/>
          </w:divBdr>
        </w:div>
        <w:div w:id="2092963267">
          <w:marLeft w:val="640"/>
          <w:marRight w:val="0"/>
          <w:marTop w:val="0"/>
          <w:marBottom w:val="0"/>
          <w:divBdr>
            <w:top w:val="none" w:sz="0" w:space="0" w:color="auto"/>
            <w:left w:val="none" w:sz="0" w:space="0" w:color="auto"/>
            <w:bottom w:val="none" w:sz="0" w:space="0" w:color="auto"/>
            <w:right w:val="none" w:sz="0" w:space="0" w:color="auto"/>
          </w:divBdr>
        </w:div>
        <w:div w:id="1951890554">
          <w:marLeft w:val="640"/>
          <w:marRight w:val="0"/>
          <w:marTop w:val="0"/>
          <w:marBottom w:val="0"/>
          <w:divBdr>
            <w:top w:val="none" w:sz="0" w:space="0" w:color="auto"/>
            <w:left w:val="none" w:sz="0" w:space="0" w:color="auto"/>
            <w:bottom w:val="none" w:sz="0" w:space="0" w:color="auto"/>
            <w:right w:val="none" w:sz="0" w:space="0" w:color="auto"/>
          </w:divBdr>
        </w:div>
        <w:div w:id="137259619">
          <w:marLeft w:val="640"/>
          <w:marRight w:val="0"/>
          <w:marTop w:val="0"/>
          <w:marBottom w:val="0"/>
          <w:divBdr>
            <w:top w:val="none" w:sz="0" w:space="0" w:color="auto"/>
            <w:left w:val="none" w:sz="0" w:space="0" w:color="auto"/>
            <w:bottom w:val="none" w:sz="0" w:space="0" w:color="auto"/>
            <w:right w:val="none" w:sz="0" w:space="0" w:color="auto"/>
          </w:divBdr>
        </w:div>
        <w:div w:id="2057506819">
          <w:marLeft w:val="640"/>
          <w:marRight w:val="0"/>
          <w:marTop w:val="0"/>
          <w:marBottom w:val="0"/>
          <w:divBdr>
            <w:top w:val="none" w:sz="0" w:space="0" w:color="auto"/>
            <w:left w:val="none" w:sz="0" w:space="0" w:color="auto"/>
            <w:bottom w:val="none" w:sz="0" w:space="0" w:color="auto"/>
            <w:right w:val="none" w:sz="0" w:space="0" w:color="auto"/>
          </w:divBdr>
        </w:div>
        <w:div w:id="1195121274">
          <w:marLeft w:val="640"/>
          <w:marRight w:val="0"/>
          <w:marTop w:val="0"/>
          <w:marBottom w:val="0"/>
          <w:divBdr>
            <w:top w:val="none" w:sz="0" w:space="0" w:color="auto"/>
            <w:left w:val="none" w:sz="0" w:space="0" w:color="auto"/>
            <w:bottom w:val="none" w:sz="0" w:space="0" w:color="auto"/>
            <w:right w:val="none" w:sz="0" w:space="0" w:color="auto"/>
          </w:divBdr>
        </w:div>
        <w:div w:id="1201627788">
          <w:marLeft w:val="640"/>
          <w:marRight w:val="0"/>
          <w:marTop w:val="0"/>
          <w:marBottom w:val="0"/>
          <w:divBdr>
            <w:top w:val="none" w:sz="0" w:space="0" w:color="auto"/>
            <w:left w:val="none" w:sz="0" w:space="0" w:color="auto"/>
            <w:bottom w:val="none" w:sz="0" w:space="0" w:color="auto"/>
            <w:right w:val="none" w:sz="0" w:space="0" w:color="auto"/>
          </w:divBdr>
        </w:div>
        <w:div w:id="986323827">
          <w:marLeft w:val="640"/>
          <w:marRight w:val="0"/>
          <w:marTop w:val="0"/>
          <w:marBottom w:val="0"/>
          <w:divBdr>
            <w:top w:val="none" w:sz="0" w:space="0" w:color="auto"/>
            <w:left w:val="none" w:sz="0" w:space="0" w:color="auto"/>
            <w:bottom w:val="none" w:sz="0" w:space="0" w:color="auto"/>
            <w:right w:val="none" w:sz="0" w:space="0" w:color="auto"/>
          </w:divBdr>
        </w:div>
        <w:div w:id="390467077">
          <w:marLeft w:val="640"/>
          <w:marRight w:val="0"/>
          <w:marTop w:val="0"/>
          <w:marBottom w:val="0"/>
          <w:divBdr>
            <w:top w:val="none" w:sz="0" w:space="0" w:color="auto"/>
            <w:left w:val="none" w:sz="0" w:space="0" w:color="auto"/>
            <w:bottom w:val="none" w:sz="0" w:space="0" w:color="auto"/>
            <w:right w:val="none" w:sz="0" w:space="0" w:color="auto"/>
          </w:divBdr>
        </w:div>
        <w:div w:id="1879005450">
          <w:marLeft w:val="640"/>
          <w:marRight w:val="0"/>
          <w:marTop w:val="0"/>
          <w:marBottom w:val="0"/>
          <w:divBdr>
            <w:top w:val="none" w:sz="0" w:space="0" w:color="auto"/>
            <w:left w:val="none" w:sz="0" w:space="0" w:color="auto"/>
            <w:bottom w:val="none" w:sz="0" w:space="0" w:color="auto"/>
            <w:right w:val="none" w:sz="0" w:space="0" w:color="auto"/>
          </w:divBdr>
        </w:div>
        <w:div w:id="2134008474">
          <w:marLeft w:val="640"/>
          <w:marRight w:val="0"/>
          <w:marTop w:val="0"/>
          <w:marBottom w:val="0"/>
          <w:divBdr>
            <w:top w:val="none" w:sz="0" w:space="0" w:color="auto"/>
            <w:left w:val="none" w:sz="0" w:space="0" w:color="auto"/>
            <w:bottom w:val="none" w:sz="0" w:space="0" w:color="auto"/>
            <w:right w:val="none" w:sz="0" w:space="0" w:color="auto"/>
          </w:divBdr>
        </w:div>
        <w:div w:id="1197888438">
          <w:marLeft w:val="640"/>
          <w:marRight w:val="0"/>
          <w:marTop w:val="0"/>
          <w:marBottom w:val="0"/>
          <w:divBdr>
            <w:top w:val="none" w:sz="0" w:space="0" w:color="auto"/>
            <w:left w:val="none" w:sz="0" w:space="0" w:color="auto"/>
            <w:bottom w:val="none" w:sz="0" w:space="0" w:color="auto"/>
            <w:right w:val="none" w:sz="0" w:space="0" w:color="auto"/>
          </w:divBdr>
        </w:div>
        <w:div w:id="393164058">
          <w:marLeft w:val="640"/>
          <w:marRight w:val="0"/>
          <w:marTop w:val="0"/>
          <w:marBottom w:val="0"/>
          <w:divBdr>
            <w:top w:val="none" w:sz="0" w:space="0" w:color="auto"/>
            <w:left w:val="none" w:sz="0" w:space="0" w:color="auto"/>
            <w:bottom w:val="none" w:sz="0" w:space="0" w:color="auto"/>
            <w:right w:val="none" w:sz="0" w:space="0" w:color="auto"/>
          </w:divBdr>
        </w:div>
        <w:div w:id="1343818541">
          <w:marLeft w:val="640"/>
          <w:marRight w:val="0"/>
          <w:marTop w:val="0"/>
          <w:marBottom w:val="0"/>
          <w:divBdr>
            <w:top w:val="none" w:sz="0" w:space="0" w:color="auto"/>
            <w:left w:val="none" w:sz="0" w:space="0" w:color="auto"/>
            <w:bottom w:val="none" w:sz="0" w:space="0" w:color="auto"/>
            <w:right w:val="none" w:sz="0" w:space="0" w:color="auto"/>
          </w:divBdr>
        </w:div>
        <w:div w:id="1068458993">
          <w:marLeft w:val="640"/>
          <w:marRight w:val="0"/>
          <w:marTop w:val="0"/>
          <w:marBottom w:val="0"/>
          <w:divBdr>
            <w:top w:val="none" w:sz="0" w:space="0" w:color="auto"/>
            <w:left w:val="none" w:sz="0" w:space="0" w:color="auto"/>
            <w:bottom w:val="none" w:sz="0" w:space="0" w:color="auto"/>
            <w:right w:val="none" w:sz="0" w:space="0" w:color="auto"/>
          </w:divBdr>
        </w:div>
        <w:div w:id="1275675102">
          <w:marLeft w:val="640"/>
          <w:marRight w:val="0"/>
          <w:marTop w:val="0"/>
          <w:marBottom w:val="0"/>
          <w:divBdr>
            <w:top w:val="none" w:sz="0" w:space="0" w:color="auto"/>
            <w:left w:val="none" w:sz="0" w:space="0" w:color="auto"/>
            <w:bottom w:val="none" w:sz="0" w:space="0" w:color="auto"/>
            <w:right w:val="none" w:sz="0" w:space="0" w:color="auto"/>
          </w:divBdr>
        </w:div>
        <w:div w:id="178739757">
          <w:marLeft w:val="640"/>
          <w:marRight w:val="0"/>
          <w:marTop w:val="0"/>
          <w:marBottom w:val="0"/>
          <w:divBdr>
            <w:top w:val="none" w:sz="0" w:space="0" w:color="auto"/>
            <w:left w:val="none" w:sz="0" w:space="0" w:color="auto"/>
            <w:bottom w:val="none" w:sz="0" w:space="0" w:color="auto"/>
            <w:right w:val="none" w:sz="0" w:space="0" w:color="auto"/>
          </w:divBdr>
        </w:div>
        <w:div w:id="575553697">
          <w:marLeft w:val="640"/>
          <w:marRight w:val="0"/>
          <w:marTop w:val="0"/>
          <w:marBottom w:val="0"/>
          <w:divBdr>
            <w:top w:val="none" w:sz="0" w:space="0" w:color="auto"/>
            <w:left w:val="none" w:sz="0" w:space="0" w:color="auto"/>
            <w:bottom w:val="none" w:sz="0" w:space="0" w:color="auto"/>
            <w:right w:val="none" w:sz="0" w:space="0" w:color="auto"/>
          </w:divBdr>
        </w:div>
        <w:div w:id="22101372">
          <w:marLeft w:val="640"/>
          <w:marRight w:val="0"/>
          <w:marTop w:val="0"/>
          <w:marBottom w:val="0"/>
          <w:divBdr>
            <w:top w:val="none" w:sz="0" w:space="0" w:color="auto"/>
            <w:left w:val="none" w:sz="0" w:space="0" w:color="auto"/>
            <w:bottom w:val="none" w:sz="0" w:space="0" w:color="auto"/>
            <w:right w:val="none" w:sz="0" w:space="0" w:color="auto"/>
          </w:divBdr>
        </w:div>
        <w:div w:id="1549953400">
          <w:marLeft w:val="640"/>
          <w:marRight w:val="0"/>
          <w:marTop w:val="0"/>
          <w:marBottom w:val="0"/>
          <w:divBdr>
            <w:top w:val="none" w:sz="0" w:space="0" w:color="auto"/>
            <w:left w:val="none" w:sz="0" w:space="0" w:color="auto"/>
            <w:bottom w:val="none" w:sz="0" w:space="0" w:color="auto"/>
            <w:right w:val="none" w:sz="0" w:space="0" w:color="auto"/>
          </w:divBdr>
        </w:div>
        <w:div w:id="1199732870">
          <w:marLeft w:val="640"/>
          <w:marRight w:val="0"/>
          <w:marTop w:val="0"/>
          <w:marBottom w:val="0"/>
          <w:divBdr>
            <w:top w:val="none" w:sz="0" w:space="0" w:color="auto"/>
            <w:left w:val="none" w:sz="0" w:space="0" w:color="auto"/>
            <w:bottom w:val="none" w:sz="0" w:space="0" w:color="auto"/>
            <w:right w:val="none" w:sz="0" w:space="0" w:color="auto"/>
          </w:divBdr>
        </w:div>
        <w:div w:id="1424915992">
          <w:marLeft w:val="640"/>
          <w:marRight w:val="0"/>
          <w:marTop w:val="0"/>
          <w:marBottom w:val="0"/>
          <w:divBdr>
            <w:top w:val="none" w:sz="0" w:space="0" w:color="auto"/>
            <w:left w:val="none" w:sz="0" w:space="0" w:color="auto"/>
            <w:bottom w:val="none" w:sz="0" w:space="0" w:color="auto"/>
            <w:right w:val="none" w:sz="0" w:space="0" w:color="auto"/>
          </w:divBdr>
        </w:div>
        <w:div w:id="206916876">
          <w:marLeft w:val="640"/>
          <w:marRight w:val="0"/>
          <w:marTop w:val="0"/>
          <w:marBottom w:val="0"/>
          <w:divBdr>
            <w:top w:val="none" w:sz="0" w:space="0" w:color="auto"/>
            <w:left w:val="none" w:sz="0" w:space="0" w:color="auto"/>
            <w:bottom w:val="none" w:sz="0" w:space="0" w:color="auto"/>
            <w:right w:val="none" w:sz="0" w:space="0" w:color="auto"/>
          </w:divBdr>
        </w:div>
        <w:div w:id="1410689974">
          <w:marLeft w:val="640"/>
          <w:marRight w:val="0"/>
          <w:marTop w:val="0"/>
          <w:marBottom w:val="0"/>
          <w:divBdr>
            <w:top w:val="none" w:sz="0" w:space="0" w:color="auto"/>
            <w:left w:val="none" w:sz="0" w:space="0" w:color="auto"/>
            <w:bottom w:val="none" w:sz="0" w:space="0" w:color="auto"/>
            <w:right w:val="none" w:sz="0" w:space="0" w:color="auto"/>
          </w:divBdr>
        </w:div>
        <w:div w:id="1541818064">
          <w:marLeft w:val="640"/>
          <w:marRight w:val="0"/>
          <w:marTop w:val="0"/>
          <w:marBottom w:val="0"/>
          <w:divBdr>
            <w:top w:val="none" w:sz="0" w:space="0" w:color="auto"/>
            <w:left w:val="none" w:sz="0" w:space="0" w:color="auto"/>
            <w:bottom w:val="none" w:sz="0" w:space="0" w:color="auto"/>
            <w:right w:val="none" w:sz="0" w:space="0" w:color="auto"/>
          </w:divBdr>
        </w:div>
        <w:div w:id="1187137847">
          <w:marLeft w:val="640"/>
          <w:marRight w:val="0"/>
          <w:marTop w:val="0"/>
          <w:marBottom w:val="0"/>
          <w:divBdr>
            <w:top w:val="none" w:sz="0" w:space="0" w:color="auto"/>
            <w:left w:val="none" w:sz="0" w:space="0" w:color="auto"/>
            <w:bottom w:val="none" w:sz="0" w:space="0" w:color="auto"/>
            <w:right w:val="none" w:sz="0" w:space="0" w:color="auto"/>
          </w:divBdr>
        </w:div>
        <w:div w:id="1856914876">
          <w:marLeft w:val="640"/>
          <w:marRight w:val="0"/>
          <w:marTop w:val="0"/>
          <w:marBottom w:val="0"/>
          <w:divBdr>
            <w:top w:val="none" w:sz="0" w:space="0" w:color="auto"/>
            <w:left w:val="none" w:sz="0" w:space="0" w:color="auto"/>
            <w:bottom w:val="none" w:sz="0" w:space="0" w:color="auto"/>
            <w:right w:val="none" w:sz="0" w:space="0" w:color="auto"/>
          </w:divBdr>
        </w:div>
        <w:div w:id="1346977520">
          <w:marLeft w:val="640"/>
          <w:marRight w:val="0"/>
          <w:marTop w:val="0"/>
          <w:marBottom w:val="0"/>
          <w:divBdr>
            <w:top w:val="none" w:sz="0" w:space="0" w:color="auto"/>
            <w:left w:val="none" w:sz="0" w:space="0" w:color="auto"/>
            <w:bottom w:val="none" w:sz="0" w:space="0" w:color="auto"/>
            <w:right w:val="none" w:sz="0" w:space="0" w:color="auto"/>
          </w:divBdr>
        </w:div>
        <w:div w:id="391196972">
          <w:marLeft w:val="640"/>
          <w:marRight w:val="0"/>
          <w:marTop w:val="0"/>
          <w:marBottom w:val="0"/>
          <w:divBdr>
            <w:top w:val="none" w:sz="0" w:space="0" w:color="auto"/>
            <w:left w:val="none" w:sz="0" w:space="0" w:color="auto"/>
            <w:bottom w:val="none" w:sz="0" w:space="0" w:color="auto"/>
            <w:right w:val="none" w:sz="0" w:space="0" w:color="auto"/>
          </w:divBdr>
        </w:div>
        <w:div w:id="85345882">
          <w:marLeft w:val="640"/>
          <w:marRight w:val="0"/>
          <w:marTop w:val="0"/>
          <w:marBottom w:val="0"/>
          <w:divBdr>
            <w:top w:val="none" w:sz="0" w:space="0" w:color="auto"/>
            <w:left w:val="none" w:sz="0" w:space="0" w:color="auto"/>
            <w:bottom w:val="none" w:sz="0" w:space="0" w:color="auto"/>
            <w:right w:val="none" w:sz="0" w:space="0" w:color="auto"/>
          </w:divBdr>
        </w:div>
        <w:div w:id="261882081">
          <w:marLeft w:val="640"/>
          <w:marRight w:val="0"/>
          <w:marTop w:val="0"/>
          <w:marBottom w:val="0"/>
          <w:divBdr>
            <w:top w:val="none" w:sz="0" w:space="0" w:color="auto"/>
            <w:left w:val="none" w:sz="0" w:space="0" w:color="auto"/>
            <w:bottom w:val="none" w:sz="0" w:space="0" w:color="auto"/>
            <w:right w:val="none" w:sz="0" w:space="0" w:color="auto"/>
          </w:divBdr>
        </w:div>
        <w:div w:id="1007900247">
          <w:marLeft w:val="640"/>
          <w:marRight w:val="0"/>
          <w:marTop w:val="0"/>
          <w:marBottom w:val="0"/>
          <w:divBdr>
            <w:top w:val="none" w:sz="0" w:space="0" w:color="auto"/>
            <w:left w:val="none" w:sz="0" w:space="0" w:color="auto"/>
            <w:bottom w:val="none" w:sz="0" w:space="0" w:color="auto"/>
            <w:right w:val="none" w:sz="0" w:space="0" w:color="auto"/>
          </w:divBdr>
        </w:div>
        <w:div w:id="1506094920">
          <w:marLeft w:val="640"/>
          <w:marRight w:val="0"/>
          <w:marTop w:val="0"/>
          <w:marBottom w:val="0"/>
          <w:divBdr>
            <w:top w:val="none" w:sz="0" w:space="0" w:color="auto"/>
            <w:left w:val="none" w:sz="0" w:space="0" w:color="auto"/>
            <w:bottom w:val="none" w:sz="0" w:space="0" w:color="auto"/>
            <w:right w:val="none" w:sz="0" w:space="0" w:color="auto"/>
          </w:divBdr>
        </w:div>
        <w:div w:id="1876961644">
          <w:marLeft w:val="640"/>
          <w:marRight w:val="0"/>
          <w:marTop w:val="0"/>
          <w:marBottom w:val="0"/>
          <w:divBdr>
            <w:top w:val="none" w:sz="0" w:space="0" w:color="auto"/>
            <w:left w:val="none" w:sz="0" w:space="0" w:color="auto"/>
            <w:bottom w:val="none" w:sz="0" w:space="0" w:color="auto"/>
            <w:right w:val="none" w:sz="0" w:space="0" w:color="auto"/>
          </w:divBdr>
        </w:div>
        <w:div w:id="887497743">
          <w:marLeft w:val="640"/>
          <w:marRight w:val="0"/>
          <w:marTop w:val="0"/>
          <w:marBottom w:val="0"/>
          <w:divBdr>
            <w:top w:val="none" w:sz="0" w:space="0" w:color="auto"/>
            <w:left w:val="none" w:sz="0" w:space="0" w:color="auto"/>
            <w:bottom w:val="none" w:sz="0" w:space="0" w:color="auto"/>
            <w:right w:val="none" w:sz="0" w:space="0" w:color="auto"/>
          </w:divBdr>
        </w:div>
        <w:div w:id="1733235118">
          <w:marLeft w:val="640"/>
          <w:marRight w:val="0"/>
          <w:marTop w:val="0"/>
          <w:marBottom w:val="0"/>
          <w:divBdr>
            <w:top w:val="none" w:sz="0" w:space="0" w:color="auto"/>
            <w:left w:val="none" w:sz="0" w:space="0" w:color="auto"/>
            <w:bottom w:val="none" w:sz="0" w:space="0" w:color="auto"/>
            <w:right w:val="none" w:sz="0" w:space="0" w:color="auto"/>
          </w:divBdr>
        </w:div>
        <w:div w:id="1556118075">
          <w:marLeft w:val="640"/>
          <w:marRight w:val="0"/>
          <w:marTop w:val="0"/>
          <w:marBottom w:val="0"/>
          <w:divBdr>
            <w:top w:val="none" w:sz="0" w:space="0" w:color="auto"/>
            <w:left w:val="none" w:sz="0" w:space="0" w:color="auto"/>
            <w:bottom w:val="none" w:sz="0" w:space="0" w:color="auto"/>
            <w:right w:val="none" w:sz="0" w:space="0" w:color="auto"/>
          </w:divBdr>
        </w:div>
        <w:div w:id="1126238560">
          <w:marLeft w:val="640"/>
          <w:marRight w:val="0"/>
          <w:marTop w:val="0"/>
          <w:marBottom w:val="0"/>
          <w:divBdr>
            <w:top w:val="none" w:sz="0" w:space="0" w:color="auto"/>
            <w:left w:val="none" w:sz="0" w:space="0" w:color="auto"/>
            <w:bottom w:val="none" w:sz="0" w:space="0" w:color="auto"/>
            <w:right w:val="none" w:sz="0" w:space="0" w:color="auto"/>
          </w:divBdr>
        </w:div>
        <w:div w:id="867832875">
          <w:marLeft w:val="640"/>
          <w:marRight w:val="0"/>
          <w:marTop w:val="0"/>
          <w:marBottom w:val="0"/>
          <w:divBdr>
            <w:top w:val="none" w:sz="0" w:space="0" w:color="auto"/>
            <w:left w:val="none" w:sz="0" w:space="0" w:color="auto"/>
            <w:bottom w:val="none" w:sz="0" w:space="0" w:color="auto"/>
            <w:right w:val="none" w:sz="0" w:space="0" w:color="auto"/>
          </w:divBdr>
        </w:div>
        <w:div w:id="1032389470">
          <w:marLeft w:val="640"/>
          <w:marRight w:val="0"/>
          <w:marTop w:val="0"/>
          <w:marBottom w:val="0"/>
          <w:divBdr>
            <w:top w:val="none" w:sz="0" w:space="0" w:color="auto"/>
            <w:left w:val="none" w:sz="0" w:space="0" w:color="auto"/>
            <w:bottom w:val="none" w:sz="0" w:space="0" w:color="auto"/>
            <w:right w:val="none" w:sz="0" w:space="0" w:color="auto"/>
          </w:divBdr>
        </w:div>
        <w:div w:id="818615308">
          <w:marLeft w:val="640"/>
          <w:marRight w:val="0"/>
          <w:marTop w:val="0"/>
          <w:marBottom w:val="0"/>
          <w:divBdr>
            <w:top w:val="none" w:sz="0" w:space="0" w:color="auto"/>
            <w:left w:val="none" w:sz="0" w:space="0" w:color="auto"/>
            <w:bottom w:val="none" w:sz="0" w:space="0" w:color="auto"/>
            <w:right w:val="none" w:sz="0" w:space="0" w:color="auto"/>
          </w:divBdr>
        </w:div>
        <w:div w:id="622619156">
          <w:marLeft w:val="640"/>
          <w:marRight w:val="0"/>
          <w:marTop w:val="0"/>
          <w:marBottom w:val="0"/>
          <w:divBdr>
            <w:top w:val="none" w:sz="0" w:space="0" w:color="auto"/>
            <w:left w:val="none" w:sz="0" w:space="0" w:color="auto"/>
            <w:bottom w:val="none" w:sz="0" w:space="0" w:color="auto"/>
            <w:right w:val="none" w:sz="0" w:space="0" w:color="auto"/>
          </w:divBdr>
        </w:div>
        <w:div w:id="986782569">
          <w:marLeft w:val="640"/>
          <w:marRight w:val="0"/>
          <w:marTop w:val="0"/>
          <w:marBottom w:val="0"/>
          <w:divBdr>
            <w:top w:val="none" w:sz="0" w:space="0" w:color="auto"/>
            <w:left w:val="none" w:sz="0" w:space="0" w:color="auto"/>
            <w:bottom w:val="none" w:sz="0" w:space="0" w:color="auto"/>
            <w:right w:val="none" w:sz="0" w:space="0" w:color="auto"/>
          </w:divBdr>
        </w:div>
        <w:div w:id="407310958">
          <w:marLeft w:val="640"/>
          <w:marRight w:val="0"/>
          <w:marTop w:val="0"/>
          <w:marBottom w:val="0"/>
          <w:divBdr>
            <w:top w:val="none" w:sz="0" w:space="0" w:color="auto"/>
            <w:left w:val="none" w:sz="0" w:space="0" w:color="auto"/>
            <w:bottom w:val="none" w:sz="0" w:space="0" w:color="auto"/>
            <w:right w:val="none" w:sz="0" w:space="0" w:color="auto"/>
          </w:divBdr>
        </w:div>
        <w:div w:id="372390044">
          <w:marLeft w:val="640"/>
          <w:marRight w:val="0"/>
          <w:marTop w:val="0"/>
          <w:marBottom w:val="0"/>
          <w:divBdr>
            <w:top w:val="none" w:sz="0" w:space="0" w:color="auto"/>
            <w:left w:val="none" w:sz="0" w:space="0" w:color="auto"/>
            <w:bottom w:val="none" w:sz="0" w:space="0" w:color="auto"/>
            <w:right w:val="none" w:sz="0" w:space="0" w:color="auto"/>
          </w:divBdr>
        </w:div>
        <w:div w:id="1254316943">
          <w:marLeft w:val="640"/>
          <w:marRight w:val="0"/>
          <w:marTop w:val="0"/>
          <w:marBottom w:val="0"/>
          <w:divBdr>
            <w:top w:val="none" w:sz="0" w:space="0" w:color="auto"/>
            <w:left w:val="none" w:sz="0" w:space="0" w:color="auto"/>
            <w:bottom w:val="none" w:sz="0" w:space="0" w:color="auto"/>
            <w:right w:val="none" w:sz="0" w:space="0" w:color="auto"/>
          </w:divBdr>
        </w:div>
        <w:div w:id="709190850">
          <w:marLeft w:val="640"/>
          <w:marRight w:val="0"/>
          <w:marTop w:val="0"/>
          <w:marBottom w:val="0"/>
          <w:divBdr>
            <w:top w:val="none" w:sz="0" w:space="0" w:color="auto"/>
            <w:left w:val="none" w:sz="0" w:space="0" w:color="auto"/>
            <w:bottom w:val="none" w:sz="0" w:space="0" w:color="auto"/>
            <w:right w:val="none" w:sz="0" w:space="0" w:color="auto"/>
          </w:divBdr>
        </w:div>
        <w:div w:id="2056813185">
          <w:marLeft w:val="640"/>
          <w:marRight w:val="0"/>
          <w:marTop w:val="0"/>
          <w:marBottom w:val="0"/>
          <w:divBdr>
            <w:top w:val="none" w:sz="0" w:space="0" w:color="auto"/>
            <w:left w:val="none" w:sz="0" w:space="0" w:color="auto"/>
            <w:bottom w:val="none" w:sz="0" w:space="0" w:color="auto"/>
            <w:right w:val="none" w:sz="0" w:space="0" w:color="auto"/>
          </w:divBdr>
        </w:div>
        <w:div w:id="1568884694">
          <w:marLeft w:val="640"/>
          <w:marRight w:val="0"/>
          <w:marTop w:val="0"/>
          <w:marBottom w:val="0"/>
          <w:divBdr>
            <w:top w:val="none" w:sz="0" w:space="0" w:color="auto"/>
            <w:left w:val="none" w:sz="0" w:space="0" w:color="auto"/>
            <w:bottom w:val="none" w:sz="0" w:space="0" w:color="auto"/>
            <w:right w:val="none" w:sz="0" w:space="0" w:color="auto"/>
          </w:divBdr>
        </w:div>
        <w:div w:id="1834756164">
          <w:marLeft w:val="640"/>
          <w:marRight w:val="0"/>
          <w:marTop w:val="0"/>
          <w:marBottom w:val="0"/>
          <w:divBdr>
            <w:top w:val="none" w:sz="0" w:space="0" w:color="auto"/>
            <w:left w:val="none" w:sz="0" w:space="0" w:color="auto"/>
            <w:bottom w:val="none" w:sz="0" w:space="0" w:color="auto"/>
            <w:right w:val="none" w:sz="0" w:space="0" w:color="auto"/>
          </w:divBdr>
        </w:div>
        <w:div w:id="1531263619">
          <w:marLeft w:val="640"/>
          <w:marRight w:val="0"/>
          <w:marTop w:val="0"/>
          <w:marBottom w:val="0"/>
          <w:divBdr>
            <w:top w:val="none" w:sz="0" w:space="0" w:color="auto"/>
            <w:left w:val="none" w:sz="0" w:space="0" w:color="auto"/>
            <w:bottom w:val="none" w:sz="0" w:space="0" w:color="auto"/>
            <w:right w:val="none" w:sz="0" w:space="0" w:color="auto"/>
          </w:divBdr>
        </w:div>
        <w:div w:id="1458135813">
          <w:marLeft w:val="640"/>
          <w:marRight w:val="0"/>
          <w:marTop w:val="0"/>
          <w:marBottom w:val="0"/>
          <w:divBdr>
            <w:top w:val="none" w:sz="0" w:space="0" w:color="auto"/>
            <w:left w:val="none" w:sz="0" w:space="0" w:color="auto"/>
            <w:bottom w:val="none" w:sz="0" w:space="0" w:color="auto"/>
            <w:right w:val="none" w:sz="0" w:space="0" w:color="auto"/>
          </w:divBdr>
        </w:div>
        <w:div w:id="1387295438">
          <w:marLeft w:val="640"/>
          <w:marRight w:val="0"/>
          <w:marTop w:val="0"/>
          <w:marBottom w:val="0"/>
          <w:divBdr>
            <w:top w:val="none" w:sz="0" w:space="0" w:color="auto"/>
            <w:left w:val="none" w:sz="0" w:space="0" w:color="auto"/>
            <w:bottom w:val="none" w:sz="0" w:space="0" w:color="auto"/>
            <w:right w:val="none" w:sz="0" w:space="0" w:color="auto"/>
          </w:divBdr>
        </w:div>
        <w:div w:id="2057045989">
          <w:marLeft w:val="640"/>
          <w:marRight w:val="0"/>
          <w:marTop w:val="0"/>
          <w:marBottom w:val="0"/>
          <w:divBdr>
            <w:top w:val="none" w:sz="0" w:space="0" w:color="auto"/>
            <w:left w:val="none" w:sz="0" w:space="0" w:color="auto"/>
            <w:bottom w:val="none" w:sz="0" w:space="0" w:color="auto"/>
            <w:right w:val="none" w:sz="0" w:space="0" w:color="auto"/>
          </w:divBdr>
        </w:div>
        <w:div w:id="1441415289">
          <w:marLeft w:val="640"/>
          <w:marRight w:val="0"/>
          <w:marTop w:val="0"/>
          <w:marBottom w:val="0"/>
          <w:divBdr>
            <w:top w:val="none" w:sz="0" w:space="0" w:color="auto"/>
            <w:left w:val="none" w:sz="0" w:space="0" w:color="auto"/>
            <w:bottom w:val="none" w:sz="0" w:space="0" w:color="auto"/>
            <w:right w:val="none" w:sz="0" w:space="0" w:color="auto"/>
          </w:divBdr>
        </w:div>
        <w:div w:id="1931040306">
          <w:marLeft w:val="640"/>
          <w:marRight w:val="0"/>
          <w:marTop w:val="0"/>
          <w:marBottom w:val="0"/>
          <w:divBdr>
            <w:top w:val="none" w:sz="0" w:space="0" w:color="auto"/>
            <w:left w:val="none" w:sz="0" w:space="0" w:color="auto"/>
            <w:bottom w:val="none" w:sz="0" w:space="0" w:color="auto"/>
            <w:right w:val="none" w:sz="0" w:space="0" w:color="auto"/>
          </w:divBdr>
        </w:div>
        <w:div w:id="1511871268">
          <w:marLeft w:val="640"/>
          <w:marRight w:val="0"/>
          <w:marTop w:val="0"/>
          <w:marBottom w:val="0"/>
          <w:divBdr>
            <w:top w:val="none" w:sz="0" w:space="0" w:color="auto"/>
            <w:left w:val="none" w:sz="0" w:space="0" w:color="auto"/>
            <w:bottom w:val="none" w:sz="0" w:space="0" w:color="auto"/>
            <w:right w:val="none" w:sz="0" w:space="0" w:color="auto"/>
          </w:divBdr>
        </w:div>
        <w:div w:id="897664355">
          <w:marLeft w:val="640"/>
          <w:marRight w:val="0"/>
          <w:marTop w:val="0"/>
          <w:marBottom w:val="0"/>
          <w:divBdr>
            <w:top w:val="none" w:sz="0" w:space="0" w:color="auto"/>
            <w:left w:val="none" w:sz="0" w:space="0" w:color="auto"/>
            <w:bottom w:val="none" w:sz="0" w:space="0" w:color="auto"/>
            <w:right w:val="none" w:sz="0" w:space="0" w:color="auto"/>
          </w:divBdr>
        </w:div>
        <w:div w:id="213322851">
          <w:marLeft w:val="640"/>
          <w:marRight w:val="0"/>
          <w:marTop w:val="0"/>
          <w:marBottom w:val="0"/>
          <w:divBdr>
            <w:top w:val="none" w:sz="0" w:space="0" w:color="auto"/>
            <w:left w:val="none" w:sz="0" w:space="0" w:color="auto"/>
            <w:bottom w:val="none" w:sz="0" w:space="0" w:color="auto"/>
            <w:right w:val="none" w:sz="0" w:space="0" w:color="auto"/>
          </w:divBdr>
        </w:div>
        <w:div w:id="824593401">
          <w:marLeft w:val="640"/>
          <w:marRight w:val="0"/>
          <w:marTop w:val="0"/>
          <w:marBottom w:val="0"/>
          <w:divBdr>
            <w:top w:val="none" w:sz="0" w:space="0" w:color="auto"/>
            <w:left w:val="none" w:sz="0" w:space="0" w:color="auto"/>
            <w:bottom w:val="none" w:sz="0" w:space="0" w:color="auto"/>
            <w:right w:val="none" w:sz="0" w:space="0" w:color="auto"/>
          </w:divBdr>
        </w:div>
        <w:div w:id="943922679">
          <w:marLeft w:val="640"/>
          <w:marRight w:val="0"/>
          <w:marTop w:val="0"/>
          <w:marBottom w:val="0"/>
          <w:divBdr>
            <w:top w:val="none" w:sz="0" w:space="0" w:color="auto"/>
            <w:left w:val="none" w:sz="0" w:space="0" w:color="auto"/>
            <w:bottom w:val="none" w:sz="0" w:space="0" w:color="auto"/>
            <w:right w:val="none" w:sz="0" w:space="0" w:color="auto"/>
          </w:divBdr>
        </w:div>
        <w:div w:id="292756848">
          <w:marLeft w:val="640"/>
          <w:marRight w:val="0"/>
          <w:marTop w:val="0"/>
          <w:marBottom w:val="0"/>
          <w:divBdr>
            <w:top w:val="none" w:sz="0" w:space="0" w:color="auto"/>
            <w:left w:val="none" w:sz="0" w:space="0" w:color="auto"/>
            <w:bottom w:val="none" w:sz="0" w:space="0" w:color="auto"/>
            <w:right w:val="none" w:sz="0" w:space="0" w:color="auto"/>
          </w:divBdr>
        </w:div>
        <w:div w:id="1969626523">
          <w:marLeft w:val="640"/>
          <w:marRight w:val="0"/>
          <w:marTop w:val="0"/>
          <w:marBottom w:val="0"/>
          <w:divBdr>
            <w:top w:val="none" w:sz="0" w:space="0" w:color="auto"/>
            <w:left w:val="none" w:sz="0" w:space="0" w:color="auto"/>
            <w:bottom w:val="none" w:sz="0" w:space="0" w:color="auto"/>
            <w:right w:val="none" w:sz="0" w:space="0" w:color="auto"/>
          </w:divBdr>
        </w:div>
        <w:div w:id="1286545431">
          <w:marLeft w:val="640"/>
          <w:marRight w:val="0"/>
          <w:marTop w:val="0"/>
          <w:marBottom w:val="0"/>
          <w:divBdr>
            <w:top w:val="none" w:sz="0" w:space="0" w:color="auto"/>
            <w:left w:val="none" w:sz="0" w:space="0" w:color="auto"/>
            <w:bottom w:val="none" w:sz="0" w:space="0" w:color="auto"/>
            <w:right w:val="none" w:sz="0" w:space="0" w:color="auto"/>
          </w:divBdr>
        </w:div>
        <w:div w:id="830101038">
          <w:marLeft w:val="640"/>
          <w:marRight w:val="0"/>
          <w:marTop w:val="0"/>
          <w:marBottom w:val="0"/>
          <w:divBdr>
            <w:top w:val="none" w:sz="0" w:space="0" w:color="auto"/>
            <w:left w:val="none" w:sz="0" w:space="0" w:color="auto"/>
            <w:bottom w:val="none" w:sz="0" w:space="0" w:color="auto"/>
            <w:right w:val="none" w:sz="0" w:space="0" w:color="auto"/>
          </w:divBdr>
        </w:div>
        <w:div w:id="826826230">
          <w:marLeft w:val="640"/>
          <w:marRight w:val="0"/>
          <w:marTop w:val="0"/>
          <w:marBottom w:val="0"/>
          <w:divBdr>
            <w:top w:val="none" w:sz="0" w:space="0" w:color="auto"/>
            <w:left w:val="none" w:sz="0" w:space="0" w:color="auto"/>
            <w:bottom w:val="none" w:sz="0" w:space="0" w:color="auto"/>
            <w:right w:val="none" w:sz="0" w:space="0" w:color="auto"/>
          </w:divBdr>
        </w:div>
        <w:div w:id="1225796865">
          <w:marLeft w:val="640"/>
          <w:marRight w:val="0"/>
          <w:marTop w:val="0"/>
          <w:marBottom w:val="0"/>
          <w:divBdr>
            <w:top w:val="none" w:sz="0" w:space="0" w:color="auto"/>
            <w:left w:val="none" w:sz="0" w:space="0" w:color="auto"/>
            <w:bottom w:val="none" w:sz="0" w:space="0" w:color="auto"/>
            <w:right w:val="none" w:sz="0" w:space="0" w:color="auto"/>
          </w:divBdr>
        </w:div>
        <w:div w:id="333148844">
          <w:marLeft w:val="640"/>
          <w:marRight w:val="0"/>
          <w:marTop w:val="0"/>
          <w:marBottom w:val="0"/>
          <w:divBdr>
            <w:top w:val="none" w:sz="0" w:space="0" w:color="auto"/>
            <w:left w:val="none" w:sz="0" w:space="0" w:color="auto"/>
            <w:bottom w:val="none" w:sz="0" w:space="0" w:color="auto"/>
            <w:right w:val="none" w:sz="0" w:space="0" w:color="auto"/>
          </w:divBdr>
        </w:div>
        <w:div w:id="1692878287">
          <w:marLeft w:val="640"/>
          <w:marRight w:val="0"/>
          <w:marTop w:val="0"/>
          <w:marBottom w:val="0"/>
          <w:divBdr>
            <w:top w:val="none" w:sz="0" w:space="0" w:color="auto"/>
            <w:left w:val="none" w:sz="0" w:space="0" w:color="auto"/>
            <w:bottom w:val="none" w:sz="0" w:space="0" w:color="auto"/>
            <w:right w:val="none" w:sz="0" w:space="0" w:color="auto"/>
          </w:divBdr>
        </w:div>
        <w:div w:id="628245855">
          <w:marLeft w:val="640"/>
          <w:marRight w:val="0"/>
          <w:marTop w:val="0"/>
          <w:marBottom w:val="0"/>
          <w:divBdr>
            <w:top w:val="none" w:sz="0" w:space="0" w:color="auto"/>
            <w:left w:val="none" w:sz="0" w:space="0" w:color="auto"/>
            <w:bottom w:val="none" w:sz="0" w:space="0" w:color="auto"/>
            <w:right w:val="none" w:sz="0" w:space="0" w:color="auto"/>
          </w:divBdr>
        </w:div>
        <w:div w:id="1966766829">
          <w:marLeft w:val="640"/>
          <w:marRight w:val="0"/>
          <w:marTop w:val="0"/>
          <w:marBottom w:val="0"/>
          <w:divBdr>
            <w:top w:val="none" w:sz="0" w:space="0" w:color="auto"/>
            <w:left w:val="none" w:sz="0" w:space="0" w:color="auto"/>
            <w:bottom w:val="none" w:sz="0" w:space="0" w:color="auto"/>
            <w:right w:val="none" w:sz="0" w:space="0" w:color="auto"/>
          </w:divBdr>
        </w:div>
        <w:div w:id="1898399454">
          <w:marLeft w:val="640"/>
          <w:marRight w:val="0"/>
          <w:marTop w:val="0"/>
          <w:marBottom w:val="0"/>
          <w:divBdr>
            <w:top w:val="none" w:sz="0" w:space="0" w:color="auto"/>
            <w:left w:val="none" w:sz="0" w:space="0" w:color="auto"/>
            <w:bottom w:val="none" w:sz="0" w:space="0" w:color="auto"/>
            <w:right w:val="none" w:sz="0" w:space="0" w:color="auto"/>
          </w:divBdr>
        </w:div>
        <w:div w:id="1598640274">
          <w:marLeft w:val="640"/>
          <w:marRight w:val="0"/>
          <w:marTop w:val="0"/>
          <w:marBottom w:val="0"/>
          <w:divBdr>
            <w:top w:val="none" w:sz="0" w:space="0" w:color="auto"/>
            <w:left w:val="none" w:sz="0" w:space="0" w:color="auto"/>
            <w:bottom w:val="none" w:sz="0" w:space="0" w:color="auto"/>
            <w:right w:val="none" w:sz="0" w:space="0" w:color="auto"/>
          </w:divBdr>
        </w:div>
        <w:div w:id="178740250">
          <w:marLeft w:val="640"/>
          <w:marRight w:val="0"/>
          <w:marTop w:val="0"/>
          <w:marBottom w:val="0"/>
          <w:divBdr>
            <w:top w:val="none" w:sz="0" w:space="0" w:color="auto"/>
            <w:left w:val="none" w:sz="0" w:space="0" w:color="auto"/>
            <w:bottom w:val="none" w:sz="0" w:space="0" w:color="auto"/>
            <w:right w:val="none" w:sz="0" w:space="0" w:color="auto"/>
          </w:divBdr>
        </w:div>
        <w:div w:id="1937403371">
          <w:marLeft w:val="640"/>
          <w:marRight w:val="0"/>
          <w:marTop w:val="0"/>
          <w:marBottom w:val="0"/>
          <w:divBdr>
            <w:top w:val="none" w:sz="0" w:space="0" w:color="auto"/>
            <w:left w:val="none" w:sz="0" w:space="0" w:color="auto"/>
            <w:bottom w:val="none" w:sz="0" w:space="0" w:color="auto"/>
            <w:right w:val="none" w:sz="0" w:space="0" w:color="auto"/>
          </w:divBdr>
        </w:div>
        <w:div w:id="2104764907">
          <w:marLeft w:val="640"/>
          <w:marRight w:val="0"/>
          <w:marTop w:val="0"/>
          <w:marBottom w:val="0"/>
          <w:divBdr>
            <w:top w:val="none" w:sz="0" w:space="0" w:color="auto"/>
            <w:left w:val="none" w:sz="0" w:space="0" w:color="auto"/>
            <w:bottom w:val="none" w:sz="0" w:space="0" w:color="auto"/>
            <w:right w:val="none" w:sz="0" w:space="0" w:color="auto"/>
          </w:divBdr>
        </w:div>
        <w:div w:id="525486593">
          <w:marLeft w:val="640"/>
          <w:marRight w:val="0"/>
          <w:marTop w:val="0"/>
          <w:marBottom w:val="0"/>
          <w:divBdr>
            <w:top w:val="none" w:sz="0" w:space="0" w:color="auto"/>
            <w:left w:val="none" w:sz="0" w:space="0" w:color="auto"/>
            <w:bottom w:val="none" w:sz="0" w:space="0" w:color="auto"/>
            <w:right w:val="none" w:sz="0" w:space="0" w:color="auto"/>
          </w:divBdr>
        </w:div>
        <w:div w:id="894584701">
          <w:marLeft w:val="640"/>
          <w:marRight w:val="0"/>
          <w:marTop w:val="0"/>
          <w:marBottom w:val="0"/>
          <w:divBdr>
            <w:top w:val="none" w:sz="0" w:space="0" w:color="auto"/>
            <w:left w:val="none" w:sz="0" w:space="0" w:color="auto"/>
            <w:bottom w:val="none" w:sz="0" w:space="0" w:color="auto"/>
            <w:right w:val="none" w:sz="0" w:space="0" w:color="auto"/>
          </w:divBdr>
        </w:div>
        <w:div w:id="488325507">
          <w:marLeft w:val="640"/>
          <w:marRight w:val="0"/>
          <w:marTop w:val="0"/>
          <w:marBottom w:val="0"/>
          <w:divBdr>
            <w:top w:val="none" w:sz="0" w:space="0" w:color="auto"/>
            <w:left w:val="none" w:sz="0" w:space="0" w:color="auto"/>
            <w:bottom w:val="none" w:sz="0" w:space="0" w:color="auto"/>
            <w:right w:val="none" w:sz="0" w:space="0" w:color="auto"/>
          </w:divBdr>
        </w:div>
        <w:div w:id="1377392170">
          <w:marLeft w:val="640"/>
          <w:marRight w:val="0"/>
          <w:marTop w:val="0"/>
          <w:marBottom w:val="0"/>
          <w:divBdr>
            <w:top w:val="none" w:sz="0" w:space="0" w:color="auto"/>
            <w:left w:val="none" w:sz="0" w:space="0" w:color="auto"/>
            <w:bottom w:val="none" w:sz="0" w:space="0" w:color="auto"/>
            <w:right w:val="none" w:sz="0" w:space="0" w:color="auto"/>
          </w:divBdr>
        </w:div>
        <w:div w:id="936598894">
          <w:marLeft w:val="640"/>
          <w:marRight w:val="0"/>
          <w:marTop w:val="0"/>
          <w:marBottom w:val="0"/>
          <w:divBdr>
            <w:top w:val="none" w:sz="0" w:space="0" w:color="auto"/>
            <w:left w:val="none" w:sz="0" w:space="0" w:color="auto"/>
            <w:bottom w:val="none" w:sz="0" w:space="0" w:color="auto"/>
            <w:right w:val="none" w:sz="0" w:space="0" w:color="auto"/>
          </w:divBdr>
        </w:div>
        <w:div w:id="2066297748">
          <w:marLeft w:val="640"/>
          <w:marRight w:val="0"/>
          <w:marTop w:val="0"/>
          <w:marBottom w:val="0"/>
          <w:divBdr>
            <w:top w:val="none" w:sz="0" w:space="0" w:color="auto"/>
            <w:left w:val="none" w:sz="0" w:space="0" w:color="auto"/>
            <w:bottom w:val="none" w:sz="0" w:space="0" w:color="auto"/>
            <w:right w:val="none" w:sz="0" w:space="0" w:color="auto"/>
          </w:divBdr>
        </w:div>
        <w:div w:id="1086535544">
          <w:marLeft w:val="640"/>
          <w:marRight w:val="0"/>
          <w:marTop w:val="0"/>
          <w:marBottom w:val="0"/>
          <w:divBdr>
            <w:top w:val="none" w:sz="0" w:space="0" w:color="auto"/>
            <w:left w:val="none" w:sz="0" w:space="0" w:color="auto"/>
            <w:bottom w:val="none" w:sz="0" w:space="0" w:color="auto"/>
            <w:right w:val="none" w:sz="0" w:space="0" w:color="auto"/>
          </w:divBdr>
        </w:div>
        <w:div w:id="2120486118">
          <w:marLeft w:val="640"/>
          <w:marRight w:val="0"/>
          <w:marTop w:val="0"/>
          <w:marBottom w:val="0"/>
          <w:divBdr>
            <w:top w:val="none" w:sz="0" w:space="0" w:color="auto"/>
            <w:left w:val="none" w:sz="0" w:space="0" w:color="auto"/>
            <w:bottom w:val="none" w:sz="0" w:space="0" w:color="auto"/>
            <w:right w:val="none" w:sz="0" w:space="0" w:color="auto"/>
          </w:divBdr>
        </w:div>
        <w:div w:id="1312369213">
          <w:marLeft w:val="640"/>
          <w:marRight w:val="0"/>
          <w:marTop w:val="0"/>
          <w:marBottom w:val="0"/>
          <w:divBdr>
            <w:top w:val="none" w:sz="0" w:space="0" w:color="auto"/>
            <w:left w:val="none" w:sz="0" w:space="0" w:color="auto"/>
            <w:bottom w:val="none" w:sz="0" w:space="0" w:color="auto"/>
            <w:right w:val="none" w:sz="0" w:space="0" w:color="auto"/>
          </w:divBdr>
        </w:div>
        <w:div w:id="35010381">
          <w:marLeft w:val="640"/>
          <w:marRight w:val="0"/>
          <w:marTop w:val="0"/>
          <w:marBottom w:val="0"/>
          <w:divBdr>
            <w:top w:val="none" w:sz="0" w:space="0" w:color="auto"/>
            <w:left w:val="none" w:sz="0" w:space="0" w:color="auto"/>
            <w:bottom w:val="none" w:sz="0" w:space="0" w:color="auto"/>
            <w:right w:val="none" w:sz="0" w:space="0" w:color="auto"/>
          </w:divBdr>
        </w:div>
        <w:div w:id="368994268">
          <w:marLeft w:val="640"/>
          <w:marRight w:val="0"/>
          <w:marTop w:val="0"/>
          <w:marBottom w:val="0"/>
          <w:divBdr>
            <w:top w:val="none" w:sz="0" w:space="0" w:color="auto"/>
            <w:left w:val="none" w:sz="0" w:space="0" w:color="auto"/>
            <w:bottom w:val="none" w:sz="0" w:space="0" w:color="auto"/>
            <w:right w:val="none" w:sz="0" w:space="0" w:color="auto"/>
          </w:divBdr>
        </w:div>
      </w:divsChild>
    </w:div>
    <w:div w:id="174422489">
      <w:bodyDiv w:val="1"/>
      <w:marLeft w:val="0"/>
      <w:marRight w:val="0"/>
      <w:marTop w:val="0"/>
      <w:marBottom w:val="0"/>
      <w:divBdr>
        <w:top w:val="none" w:sz="0" w:space="0" w:color="auto"/>
        <w:left w:val="none" w:sz="0" w:space="0" w:color="auto"/>
        <w:bottom w:val="none" w:sz="0" w:space="0" w:color="auto"/>
        <w:right w:val="none" w:sz="0" w:space="0" w:color="auto"/>
      </w:divBdr>
      <w:divsChild>
        <w:div w:id="1344553760">
          <w:marLeft w:val="640"/>
          <w:marRight w:val="0"/>
          <w:marTop w:val="0"/>
          <w:marBottom w:val="0"/>
          <w:divBdr>
            <w:top w:val="none" w:sz="0" w:space="0" w:color="auto"/>
            <w:left w:val="none" w:sz="0" w:space="0" w:color="auto"/>
            <w:bottom w:val="none" w:sz="0" w:space="0" w:color="auto"/>
            <w:right w:val="none" w:sz="0" w:space="0" w:color="auto"/>
          </w:divBdr>
        </w:div>
        <w:div w:id="987439108">
          <w:marLeft w:val="640"/>
          <w:marRight w:val="0"/>
          <w:marTop w:val="0"/>
          <w:marBottom w:val="0"/>
          <w:divBdr>
            <w:top w:val="none" w:sz="0" w:space="0" w:color="auto"/>
            <w:left w:val="none" w:sz="0" w:space="0" w:color="auto"/>
            <w:bottom w:val="none" w:sz="0" w:space="0" w:color="auto"/>
            <w:right w:val="none" w:sz="0" w:space="0" w:color="auto"/>
          </w:divBdr>
        </w:div>
        <w:div w:id="1355612898">
          <w:marLeft w:val="640"/>
          <w:marRight w:val="0"/>
          <w:marTop w:val="0"/>
          <w:marBottom w:val="0"/>
          <w:divBdr>
            <w:top w:val="none" w:sz="0" w:space="0" w:color="auto"/>
            <w:left w:val="none" w:sz="0" w:space="0" w:color="auto"/>
            <w:bottom w:val="none" w:sz="0" w:space="0" w:color="auto"/>
            <w:right w:val="none" w:sz="0" w:space="0" w:color="auto"/>
          </w:divBdr>
        </w:div>
        <w:div w:id="742683439">
          <w:marLeft w:val="640"/>
          <w:marRight w:val="0"/>
          <w:marTop w:val="0"/>
          <w:marBottom w:val="0"/>
          <w:divBdr>
            <w:top w:val="none" w:sz="0" w:space="0" w:color="auto"/>
            <w:left w:val="none" w:sz="0" w:space="0" w:color="auto"/>
            <w:bottom w:val="none" w:sz="0" w:space="0" w:color="auto"/>
            <w:right w:val="none" w:sz="0" w:space="0" w:color="auto"/>
          </w:divBdr>
        </w:div>
        <w:div w:id="142620054">
          <w:marLeft w:val="640"/>
          <w:marRight w:val="0"/>
          <w:marTop w:val="0"/>
          <w:marBottom w:val="0"/>
          <w:divBdr>
            <w:top w:val="none" w:sz="0" w:space="0" w:color="auto"/>
            <w:left w:val="none" w:sz="0" w:space="0" w:color="auto"/>
            <w:bottom w:val="none" w:sz="0" w:space="0" w:color="auto"/>
            <w:right w:val="none" w:sz="0" w:space="0" w:color="auto"/>
          </w:divBdr>
        </w:div>
        <w:div w:id="1552575103">
          <w:marLeft w:val="640"/>
          <w:marRight w:val="0"/>
          <w:marTop w:val="0"/>
          <w:marBottom w:val="0"/>
          <w:divBdr>
            <w:top w:val="none" w:sz="0" w:space="0" w:color="auto"/>
            <w:left w:val="none" w:sz="0" w:space="0" w:color="auto"/>
            <w:bottom w:val="none" w:sz="0" w:space="0" w:color="auto"/>
            <w:right w:val="none" w:sz="0" w:space="0" w:color="auto"/>
          </w:divBdr>
        </w:div>
        <w:div w:id="904728362">
          <w:marLeft w:val="640"/>
          <w:marRight w:val="0"/>
          <w:marTop w:val="0"/>
          <w:marBottom w:val="0"/>
          <w:divBdr>
            <w:top w:val="none" w:sz="0" w:space="0" w:color="auto"/>
            <w:left w:val="none" w:sz="0" w:space="0" w:color="auto"/>
            <w:bottom w:val="none" w:sz="0" w:space="0" w:color="auto"/>
            <w:right w:val="none" w:sz="0" w:space="0" w:color="auto"/>
          </w:divBdr>
        </w:div>
        <w:div w:id="1487163242">
          <w:marLeft w:val="640"/>
          <w:marRight w:val="0"/>
          <w:marTop w:val="0"/>
          <w:marBottom w:val="0"/>
          <w:divBdr>
            <w:top w:val="none" w:sz="0" w:space="0" w:color="auto"/>
            <w:left w:val="none" w:sz="0" w:space="0" w:color="auto"/>
            <w:bottom w:val="none" w:sz="0" w:space="0" w:color="auto"/>
            <w:right w:val="none" w:sz="0" w:space="0" w:color="auto"/>
          </w:divBdr>
        </w:div>
        <w:div w:id="845630949">
          <w:marLeft w:val="640"/>
          <w:marRight w:val="0"/>
          <w:marTop w:val="0"/>
          <w:marBottom w:val="0"/>
          <w:divBdr>
            <w:top w:val="none" w:sz="0" w:space="0" w:color="auto"/>
            <w:left w:val="none" w:sz="0" w:space="0" w:color="auto"/>
            <w:bottom w:val="none" w:sz="0" w:space="0" w:color="auto"/>
            <w:right w:val="none" w:sz="0" w:space="0" w:color="auto"/>
          </w:divBdr>
        </w:div>
        <w:div w:id="1488790999">
          <w:marLeft w:val="640"/>
          <w:marRight w:val="0"/>
          <w:marTop w:val="0"/>
          <w:marBottom w:val="0"/>
          <w:divBdr>
            <w:top w:val="none" w:sz="0" w:space="0" w:color="auto"/>
            <w:left w:val="none" w:sz="0" w:space="0" w:color="auto"/>
            <w:bottom w:val="none" w:sz="0" w:space="0" w:color="auto"/>
            <w:right w:val="none" w:sz="0" w:space="0" w:color="auto"/>
          </w:divBdr>
        </w:div>
        <w:div w:id="1313100142">
          <w:marLeft w:val="640"/>
          <w:marRight w:val="0"/>
          <w:marTop w:val="0"/>
          <w:marBottom w:val="0"/>
          <w:divBdr>
            <w:top w:val="none" w:sz="0" w:space="0" w:color="auto"/>
            <w:left w:val="none" w:sz="0" w:space="0" w:color="auto"/>
            <w:bottom w:val="none" w:sz="0" w:space="0" w:color="auto"/>
            <w:right w:val="none" w:sz="0" w:space="0" w:color="auto"/>
          </w:divBdr>
        </w:div>
        <w:div w:id="46072747">
          <w:marLeft w:val="640"/>
          <w:marRight w:val="0"/>
          <w:marTop w:val="0"/>
          <w:marBottom w:val="0"/>
          <w:divBdr>
            <w:top w:val="none" w:sz="0" w:space="0" w:color="auto"/>
            <w:left w:val="none" w:sz="0" w:space="0" w:color="auto"/>
            <w:bottom w:val="none" w:sz="0" w:space="0" w:color="auto"/>
            <w:right w:val="none" w:sz="0" w:space="0" w:color="auto"/>
          </w:divBdr>
        </w:div>
        <w:div w:id="912154821">
          <w:marLeft w:val="640"/>
          <w:marRight w:val="0"/>
          <w:marTop w:val="0"/>
          <w:marBottom w:val="0"/>
          <w:divBdr>
            <w:top w:val="none" w:sz="0" w:space="0" w:color="auto"/>
            <w:left w:val="none" w:sz="0" w:space="0" w:color="auto"/>
            <w:bottom w:val="none" w:sz="0" w:space="0" w:color="auto"/>
            <w:right w:val="none" w:sz="0" w:space="0" w:color="auto"/>
          </w:divBdr>
        </w:div>
        <w:div w:id="281810196">
          <w:marLeft w:val="640"/>
          <w:marRight w:val="0"/>
          <w:marTop w:val="0"/>
          <w:marBottom w:val="0"/>
          <w:divBdr>
            <w:top w:val="none" w:sz="0" w:space="0" w:color="auto"/>
            <w:left w:val="none" w:sz="0" w:space="0" w:color="auto"/>
            <w:bottom w:val="none" w:sz="0" w:space="0" w:color="auto"/>
            <w:right w:val="none" w:sz="0" w:space="0" w:color="auto"/>
          </w:divBdr>
        </w:div>
        <w:div w:id="811213581">
          <w:marLeft w:val="640"/>
          <w:marRight w:val="0"/>
          <w:marTop w:val="0"/>
          <w:marBottom w:val="0"/>
          <w:divBdr>
            <w:top w:val="none" w:sz="0" w:space="0" w:color="auto"/>
            <w:left w:val="none" w:sz="0" w:space="0" w:color="auto"/>
            <w:bottom w:val="none" w:sz="0" w:space="0" w:color="auto"/>
            <w:right w:val="none" w:sz="0" w:space="0" w:color="auto"/>
          </w:divBdr>
        </w:div>
        <w:div w:id="1316761613">
          <w:marLeft w:val="640"/>
          <w:marRight w:val="0"/>
          <w:marTop w:val="0"/>
          <w:marBottom w:val="0"/>
          <w:divBdr>
            <w:top w:val="none" w:sz="0" w:space="0" w:color="auto"/>
            <w:left w:val="none" w:sz="0" w:space="0" w:color="auto"/>
            <w:bottom w:val="none" w:sz="0" w:space="0" w:color="auto"/>
            <w:right w:val="none" w:sz="0" w:space="0" w:color="auto"/>
          </w:divBdr>
        </w:div>
        <w:div w:id="1885483105">
          <w:marLeft w:val="640"/>
          <w:marRight w:val="0"/>
          <w:marTop w:val="0"/>
          <w:marBottom w:val="0"/>
          <w:divBdr>
            <w:top w:val="none" w:sz="0" w:space="0" w:color="auto"/>
            <w:left w:val="none" w:sz="0" w:space="0" w:color="auto"/>
            <w:bottom w:val="none" w:sz="0" w:space="0" w:color="auto"/>
            <w:right w:val="none" w:sz="0" w:space="0" w:color="auto"/>
          </w:divBdr>
        </w:div>
        <w:div w:id="2106609378">
          <w:marLeft w:val="640"/>
          <w:marRight w:val="0"/>
          <w:marTop w:val="0"/>
          <w:marBottom w:val="0"/>
          <w:divBdr>
            <w:top w:val="none" w:sz="0" w:space="0" w:color="auto"/>
            <w:left w:val="none" w:sz="0" w:space="0" w:color="auto"/>
            <w:bottom w:val="none" w:sz="0" w:space="0" w:color="auto"/>
            <w:right w:val="none" w:sz="0" w:space="0" w:color="auto"/>
          </w:divBdr>
        </w:div>
        <w:div w:id="1328367291">
          <w:marLeft w:val="640"/>
          <w:marRight w:val="0"/>
          <w:marTop w:val="0"/>
          <w:marBottom w:val="0"/>
          <w:divBdr>
            <w:top w:val="none" w:sz="0" w:space="0" w:color="auto"/>
            <w:left w:val="none" w:sz="0" w:space="0" w:color="auto"/>
            <w:bottom w:val="none" w:sz="0" w:space="0" w:color="auto"/>
            <w:right w:val="none" w:sz="0" w:space="0" w:color="auto"/>
          </w:divBdr>
        </w:div>
        <w:div w:id="336688054">
          <w:marLeft w:val="640"/>
          <w:marRight w:val="0"/>
          <w:marTop w:val="0"/>
          <w:marBottom w:val="0"/>
          <w:divBdr>
            <w:top w:val="none" w:sz="0" w:space="0" w:color="auto"/>
            <w:left w:val="none" w:sz="0" w:space="0" w:color="auto"/>
            <w:bottom w:val="none" w:sz="0" w:space="0" w:color="auto"/>
            <w:right w:val="none" w:sz="0" w:space="0" w:color="auto"/>
          </w:divBdr>
        </w:div>
        <w:div w:id="648943320">
          <w:marLeft w:val="640"/>
          <w:marRight w:val="0"/>
          <w:marTop w:val="0"/>
          <w:marBottom w:val="0"/>
          <w:divBdr>
            <w:top w:val="none" w:sz="0" w:space="0" w:color="auto"/>
            <w:left w:val="none" w:sz="0" w:space="0" w:color="auto"/>
            <w:bottom w:val="none" w:sz="0" w:space="0" w:color="auto"/>
            <w:right w:val="none" w:sz="0" w:space="0" w:color="auto"/>
          </w:divBdr>
        </w:div>
        <w:div w:id="2018924200">
          <w:marLeft w:val="640"/>
          <w:marRight w:val="0"/>
          <w:marTop w:val="0"/>
          <w:marBottom w:val="0"/>
          <w:divBdr>
            <w:top w:val="none" w:sz="0" w:space="0" w:color="auto"/>
            <w:left w:val="none" w:sz="0" w:space="0" w:color="auto"/>
            <w:bottom w:val="none" w:sz="0" w:space="0" w:color="auto"/>
            <w:right w:val="none" w:sz="0" w:space="0" w:color="auto"/>
          </w:divBdr>
        </w:div>
        <w:div w:id="172261125">
          <w:marLeft w:val="640"/>
          <w:marRight w:val="0"/>
          <w:marTop w:val="0"/>
          <w:marBottom w:val="0"/>
          <w:divBdr>
            <w:top w:val="none" w:sz="0" w:space="0" w:color="auto"/>
            <w:left w:val="none" w:sz="0" w:space="0" w:color="auto"/>
            <w:bottom w:val="none" w:sz="0" w:space="0" w:color="auto"/>
            <w:right w:val="none" w:sz="0" w:space="0" w:color="auto"/>
          </w:divBdr>
        </w:div>
        <w:div w:id="2140679180">
          <w:marLeft w:val="640"/>
          <w:marRight w:val="0"/>
          <w:marTop w:val="0"/>
          <w:marBottom w:val="0"/>
          <w:divBdr>
            <w:top w:val="none" w:sz="0" w:space="0" w:color="auto"/>
            <w:left w:val="none" w:sz="0" w:space="0" w:color="auto"/>
            <w:bottom w:val="none" w:sz="0" w:space="0" w:color="auto"/>
            <w:right w:val="none" w:sz="0" w:space="0" w:color="auto"/>
          </w:divBdr>
        </w:div>
        <w:div w:id="1332223893">
          <w:marLeft w:val="640"/>
          <w:marRight w:val="0"/>
          <w:marTop w:val="0"/>
          <w:marBottom w:val="0"/>
          <w:divBdr>
            <w:top w:val="none" w:sz="0" w:space="0" w:color="auto"/>
            <w:left w:val="none" w:sz="0" w:space="0" w:color="auto"/>
            <w:bottom w:val="none" w:sz="0" w:space="0" w:color="auto"/>
            <w:right w:val="none" w:sz="0" w:space="0" w:color="auto"/>
          </w:divBdr>
        </w:div>
        <w:div w:id="357119171">
          <w:marLeft w:val="640"/>
          <w:marRight w:val="0"/>
          <w:marTop w:val="0"/>
          <w:marBottom w:val="0"/>
          <w:divBdr>
            <w:top w:val="none" w:sz="0" w:space="0" w:color="auto"/>
            <w:left w:val="none" w:sz="0" w:space="0" w:color="auto"/>
            <w:bottom w:val="none" w:sz="0" w:space="0" w:color="auto"/>
            <w:right w:val="none" w:sz="0" w:space="0" w:color="auto"/>
          </w:divBdr>
        </w:div>
        <w:div w:id="732849469">
          <w:marLeft w:val="640"/>
          <w:marRight w:val="0"/>
          <w:marTop w:val="0"/>
          <w:marBottom w:val="0"/>
          <w:divBdr>
            <w:top w:val="none" w:sz="0" w:space="0" w:color="auto"/>
            <w:left w:val="none" w:sz="0" w:space="0" w:color="auto"/>
            <w:bottom w:val="none" w:sz="0" w:space="0" w:color="auto"/>
            <w:right w:val="none" w:sz="0" w:space="0" w:color="auto"/>
          </w:divBdr>
        </w:div>
        <w:div w:id="1879657983">
          <w:marLeft w:val="640"/>
          <w:marRight w:val="0"/>
          <w:marTop w:val="0"/>
          <w:marBottom w:val="0"/>
          <w:divBdr>
            <w:top w:val="none" w:sz="0" w:space="0" w:color="auto"/>
            <w:left w:val="none" w:sz="0" w:space="0" w:color="auto"/>
            <w:bottom w:val="none" w:sz="0" w:space="0" w:color="auto"/>
            <w:right w:val="none" w:sz="0" w:space="0" w:color="auto"/>
          </w:divBdr>
        </w:div>
        <w:div w:id="1354455578">
          <w:marLeft w:val="640"/>
          <w:marRight w:val="0"/>
          <w:marTop w:val="0"/>
          <w:marBottom w:val="0"/>
          <w:divBdr>
            <w:top w:val="none" w:sz="0" w:space="0" w:color="auto"/>
            <w:left w:val="none" w:sz="0" w:space="0" w:color="auto"/>
            <w:bottom w:val="none" w:sz="0" w:space="0" w:color="auto"/>
            <w:right w:val="none" w:sz="0" w:space="0" w:color="auto"/>
          </w:divBdr>
        </w:div>
        <w:div w:id="942567655">
          <w:marLeft w:val="640"/>
          <w:marRight w:val="0"/>
          <w:marTop w:val="0"/>
          <w:marBottom w:val="0"/>
          <w:divBdr>
            <w:top w:val="none" w:sz="0" w:space="0" w:color="auto"/>
            <w:left w:val="none" w:sz="0" w:space="0" w:color="auto"/>
            <w:bottom w:val="none" w:sz="0" w:space="0" w:color="auto"/>
            <w:right w:val="none" w:sz="0" w:space="0" w:color="auto"/>
          </w:divBdr>
        </w:div>
        <w:div w:id="2023969088">
          <w:marLeft w:val="640"/>
          <w:marRight w:val="0"/>
          <w:marTop w:val="0"/>
          <w:marBottom w:val="0"/>
          <w:divBdr>
            <w:top w:val="none" w:sz="0" w:space="0" w:color="auto"/>
            <w:left w:val="none" w:sz="0" w:space="0" w:color="auto"/>
            <w:bottom w:val="none" w:sz="0" w:space="0" w:color="auto"/>
            <w:right w:val="none" w:sz="0" w:space="0" w:color="auto"/>
          </w:divBdr>
        </w:div>
        <w:div w:id="809598254">
          <w:marLeft w:val="640"/>
          <w:marRight w:val="0"/>
          <w:marTop w:val="0"/>
          <w:marBottom w:val="0"/>
          <w:divBdr>
            <w:top w:val="none" w:sz="0" w:space="0" w:color="auto"/>
            <w:left w:val="none" w:sz="0" w:space="0" w:color="auto"/>
            <w:bottom w:val="none" w:sz="0" w:space="0" w:color="auto"/>
            <w:right w:val="none" w:sz="0" w:space="0" w:color="auto"/>
          </w:divBdr>
        </w:div>
        <w:div w:id="2034570673">
          <w:marLeft w:val="640"/>
          <w:marRight w:val="0"/>
          <w:marTop w:val="0"/>
          <w:marBottom w:val="0"/>
          <w:divBdr>
            <w:top w:val="none" w:sz="0" w:space="0" w:color="auto"/>
            <w:left w:val="none" w:sz="0" w:space="0" w:color="auto"/>
            <w:bottom w:val="none" w:sz="0" w:space="0" w:color="auto"/>
            <w:right w:val="none" w:sz="0" w:space="0" w:color="auto"/>
          </w:divBdr>
        </w:div>
        <w:div w:id="605775920">
          <w:marLeft w:val="640"/>
          <w:marRight w:val="0"/>
          <w:marTop w:val="0"/>
          <w:marBottom w:val="0"/>
          <w:divBdr>
            <w:top w:val="none" w:sz="0" w:space="0" w:color="auto"/>
            <w:left w:val="none" w:sz="0" w:space="0" w:color="auto"/>
            <w:bottom w:val="none" w:sz="0" w:space="0" w:color="auto"/>
            <w:right w:val="none" w:sz="0" w:space="0" w:color="auto"/>
          </w:divBdr>
        </w:div>
        <w:div w:id="797534337">
          <w:marLeft w:val="640"/>
          <w:marRight w:val="0"/>
          <w:marTop w:val="0"/>
          <w:marBottom w:val="0"/>
          <w:divBdr>
            <w:top w:val="none" w:sz="0" w:space="0" w:color="auto"/>
            <w:left w:val="none" w:sz="0" w:space="0" w:color="auto"/>
            <w:bottom w:val="none" w:sz="0" w:space="0" w:color="auto"/>
            <w:right w:val="none" w:sz="0" w:space="0" w:color="auto"/>
          </w:divBdr>
        </w:div>
        <w:div w:id="964429511">
          <w:marLeft w:val="640"/>
          <w:marRight w:val="0"/>
          <w:marTop w:val="0"/>
          <w:marBottom w:val="0"/>
          <w:divBdr>
            <w:top w:val="none" w:sz="0" w:space="0" w:color="auto"/>
            <w:left w:val="none" w:sz="0" w:space="0" w:color="auto"/>
            <w:bottom w:val="none" w:sz="0" w:space="0" w:color="auto"/>
            <w:right w:val="none" w:sz="0" w:space="0" w:color="auto"/>
          </w:divBdr>
        </w:div>
        <w:div w:id="135343825">
          <w:marLeft w:val="640"/>
          <w:marRight w:val="0"/>
          <w:marTop w:val="0"/>
          <w:marBottom w:val="0"/>
          <w:divBdr>
            <w:top w:val="none" w:sz="0" w:space="0" w:color="auto"/>
            <w:left w:val="none" w:sz="0" w:space="0" w:color="auto"/>
            <w:bottom w:val="none" w:sz="0" w:space="0" w:color="auto"/>
            <w:right w:val="none" w:sz="0" w:space="0" w:color="auto"/>
          </w:divBdr>
        </w:div>
        <w:div w:id="572936961">
          <w:marLeft w:val="640"/>
          <w:marRight w:val="0"/>
          <w:marTop w:val="0"/>
          <w:marBottom w:val="0"/>
          <w:divBdr>
            <w:top w:val="none" w:sz="0" w:space="0" w:color="auto"/>
            <w:left w:val="none" w:sz="0" w:space="0" w:color="auto"/>
            <w:bottom w:val="none" w:sz="0" w:space="0" w:color="auto"/>
            <w:right w:val="none" w:sz="0" w:space="0" w:color="auto"/>
          </w:divBdr>
        </w:div>
        <w:div w:id="1936786096">
          <w:marLeft w:val="640"/>
          <w:marRight w:val="0"/>
          <w:marTop w:val="0"/>
          <w:marBottom w:val="0"/>
          <w:divBdr>
            <w:top w:val="none" w:sz="0" w:space="0" w:color="auto"/>
            <w:left w:val="none" w:sz="0" w:space="0" w:color="auto"/>
            <w:bottom w:val="none" w:sz="0" w:space="0" w:color="auto"/>
            <w:right w:val="none" w:sz="0" w:space="0" w:color="auto"/>
          </w:divBdr>
        </w:div>
        <w:div w:id="501049465">
          <w:marLeft w:val="640"/>
          <w:marRight w:val="0"/>
          <w:marTop w:val="0"/>
          <w:marBottom w:val="0"/>
          <w:divBdr>
            <w:top w:val="none" w:sz="0" w:space="0" w:color="auto"/>
            <w:left w:val="none" w:sz="0" w:space="0" w:color="auto"/>
            <w:bottom w:val="none" w:sz="0" w:space="0" w:color="auto"/>
            <w:right w:val="none" w:sz="0" w:space="0" w:color="auto"/>
          </w:divBdr>
        </w:div>
        <w:div w:id="591938914">
          <w:marLeft w:val="640"/>
          <w:marRight w:val="0"/>
          <w:marTop w:val="0"/>
          <w:marBottom w:val="0"/>
          <w:divBdr>
            <w:top w:val="none" w:sz="0" w:space="0" w:color="auto"/>
            <w:left w:val="none" w:sz="0" w:space="0" w:color="auto"/>
            <w:bottom w:val="none" w:sz="0" w:space="0" w:color="auto"/>
            <w:right w:val="none" w:sz="0" w:space="0" w:color="auto"/>
          </w:divBdr>
        </w:div>
        <w:div w:id="1326320660">
          <w:marLeft w:val="640"/>
          <w:marRight w:val="0"/>
          <w:marTop w:val="0"/>
          <w:marBottom w:val="0"/>
          <w:divBdr>
            <w:top w:val="none" w:sz="0" w:space="0" w:color="auto"/>
            <w:left w:val="none" w:sz="0" w:space="0" w:color="auto"/>
            <w:bottom w:val="none" w:sz="0" w:space="0" w:color="auto"/>
            <w:right w:val="none" w:sz="0" w:space="0" w:color="auto"/>
          </w:divBdr>
        </w:div>
        <w:div w:id="1605767163">
          <w:marLeft w:val="640"/>
          <w:marRight w:val="0"/>
          <w:marTop w:val="0"/>
          <w:marBottom w:val="0"/>
          <w:divBdr>
            <w:top w:val="none" w:sz="0" w:space="0" w:color="auto"/>
            <w:left w:val="none" w:sz="0" w:space="0" w:color="auto"/>
            <w:bottom w:val="none" w:sz="0" w:space="0" w:color="auto"/>
            <w:right w:val="none" w:sz="0" w:space="0" w:color="auto"/>
          </w:divBdr>
        </w:div>
        <w:div w:id="629826712">
          <w:marLeft w:val="640"/>
          <w:marRight w:val="0"/>
          <w:marTop w:val="0"/>
          <w:marBottom w:val="0"/>
          <w:divBdr>
            <w:top w:val="none" w:sz="0" w:space="0" w:color="auto"/>
            <w:left w:val="none" w:sz="0" w:space="0" w:color="auto"/>
            <w:bottom w:val="none" w:sz="0" w:space="0" w:color="auto"/>
            <w:right w:val="none" w:sz="0" w:space="0" w:color="auto"/>
          </w:divBdr>
        </w:div>
        <w:div w:id="801726758">
          <w:marLeft w:val="640"/>
          <w:marRight w:val="0"/>
          <w:marTop w:val="0"/>
          <w:marBottom w:val="0"/>
          <w:divBdr>
            <w:top w:val="none" w:sz="0" w:space="0" w:color="auto"/>
            <w:left w:val="none" w:sz="0" w:space="0" w:color="auto"/>
            <w:bottom w:val="none" w:sz="0" w:space="0" w:color="auto"/>
            <w:right w:val="none" w:sz="0" w:space="0" w:color="auto"/>
          </w:divBdr>
        </w:div>
        <w:div w:id="317661089">
          <w:marLeft w:val="640"/>
          <w:marRight w:val="0"/>
          <w:marTop w:val="0"/>
          <w:marBottom w:val="0"/>
          <w:divBdr>
            <w:top w:val="none" w:sz="0" w:space="0" w:color="auto"/>
            <w:left w:val="none" w:sz="0" w:space="0" w:color="auto"/>
            <w:bottom w:val="none" w:sz="0" w:space="0" w:color="auto"/>
            <w:right w:val="none" w:sz="0" w:space="0" w:color="auto"/>
          </w:divBdr>
        </w:div>
        <w:div w:id="1895235845">
          <w:marLeft w:val="640"/>
          <w:marRight w:val="0"/>
          <w:marTop w:val="0"/>
          <w:marBottom w:val="0"/>
          <w:divBdr>
            <w:top w:val="none" w:sz="0" w:space="0" w:color="auto"/>
            <w:left w:val="none" w:sz="0" w:space="0" w:color="auto"/>
            <w:bottom w:val="none" w:sz="0" w:space="0" w:color="auto"/>
            <w:right w:val="none" w:sz="0" w:space="0" w:color="auto"/>
          </w:divBdr>
        </w:div>
        <w:div w:id="333260873">
          <w:marLeft w:val="640"/>
          <w:marRight w:val="0"/>
          <w:marTop w:val="0"/>
          <w:marBottom w:val="0"/>
          <w:divBdr>
            <w:top w:val="none" w:sz="0" w:space="0" w:color="auto"/>
            <w:left w:val="none" w:sz="0" w:space="0" w:color="auto"/>
            <w:bottom w:val="none" w:sz="0" w:space="0" w:color="auto"/>
            <w:right w:val="none" w:sz="0" w:space="0" w:color="auto"/>
          </w:divBdr>
        </w:div>
        <w:div w:id="491799891">
          <w:marLeft w:val="640"/>
          <w:marRight w:val="0"/>
          <w:marTop w:val="0"/>
          <w:marBottom w:val="0"/>
          <w:divBdr>
            <w:top w:val="none" w:sz="0" w:space="0" w:color="auto"/>
            <w:left w:val="none" w:sz="0" w:space="0" w:color="auto"/>
            <w:bottom w:val="none" w:sz="0" w:space="0" w:color="auto"/>
            <w:right w:val="none" w:sz="0" w:space="0" w:color="auto"/>
          </w:divBdr>
        </w:div>
        <w:div w:id="417752657">
          <w:marLeft w:val="640"/>
          <w:marRight w:val="0"/>
          <w:marTop w:val="0"/>
          <w:marBottom w:val="0"/>
          <w:divBdr>
            <w:top w:val="none" w:sz="0" w:space="0" w:color="auto"/>
            <w:left w:val="none" w:sz="0" w:space="0" w:color="auto"/>
            <w:bottom w:val="none" w:sz="0" w:space="0" w:color="auto"/>
            <w:right w:val="none" w:sz="0" w:space="0" w:color="auto"/>
          </w:divBdr>
        </w:div>
        <w:div w:id="1521626862">
          <w:marLeft w:val="640"/>
          <w:marRight w:val="0"/>
          <w:marTop w:val="0"/>
          <w:marBottom w:val="0"/>
          <w:divBdr>
            <w:top w:val="none" w:sz="0" w:space="0" w:color="auto"/>
            <w:left w:val="none" w:sz="0" w:space="0" w:color="auto"/>
            <w:bottom w:val="none" w:sz="0" w:space="0" w:color="auto"/>
            <w:right w:val="none" w:sz="0" w:space="0" w:color="auto"/>
          </w:divBdr>
        </w:div>
        <w:div w:id="147207425">
          <w:marLeft w:val="640"/>
          <w:marRight w:val="0"/>
          <w:marTop w:val="0"/>
          <w:marBottom w:val="0"/>
          <w:divBdr>
            <w:top w:val="none" w:sz="0" w:space="0" w:color="auto"/>
            <w:left w:val="none" w:sz="0" w:space="0" w:color="auto"/>
            <w:bottom w:val="none" w:sz="0" w:space="0" w:color="auto"/>
            <w:right w:val="none" w:sz="0" w:space="0" w:color="auto"/>
          </w:divBdr>
        </w:div>
        <w:div w:id="97020059">
          <w:marLeft w:val="640"/>
          <w:marRight w:val="0"/>
          <w:marTop w:val="0"/>
          <w:marBottom w:val="0"/>
          <w:divBdr>
            <w:top w:val="none" w:sz="0" w:space="0" w:color="auto"/>
            <w:left w:val="none" w:sz="0" w:space="0" w:color="auto"/>
            <w:bottom w:val="none" w:sz="0" w:space="0" w:color="auto"/>
            <w:right w:val="none" w:sz="0" w:space="0" w:color="auto"/>
          </w:divBdr>
        </w:div>
        <w:div w:id="414985103">
          <w:marLeft w:val="640"/>
          <w:marRight w:val="0"/>
          <w:marTop w:val="0"/>
          <w:marBottom w:val="0"/>
          <w:divBdr>
            <w:top w:val="none" w:sz="0" w:space="0" w:color="auto"/>
            <w:left w:val="none" w:sz="0" w:space="0" w:color="auto"/>
            <w:bottom w:val="none" w:sz="0" w:space="0" w:color="auto"/>
            <w:right w:val="none" w:sz="0" w:space="0" w:color="auto"/>
          </w:divBdr>
        </w:div>
        <w:div w:id="801194844">
          <w:marLeft w:val="640"/>
          <w:marRight w:val="0"/>
          <w:marTop w:val="0"/>
          <w:marBottom w:val="0"/>
          <w:divBdr>
            <w:top w:val="none" w:sz="0" w:space="0" w:color="auto"/>
            <w:left w:val="none" w:sz="0" w:space="0" w:color="auto"/>
            <w:bottom w:val="none" w:sz="0" w:space="0" w:color="auto"/>
            <w:right w:val="none" w:sz="0" w:space="0" w:color="auto"/>
          </w:divBdr>
        </w:div>
        <w:div w:id="1260793794">
          <w:marLeft w:val="640"/>
          <w:marRight w:val="0"/>
          <w:marTop w:val="0"/>
          <w:marBottom w:val="0"/>
          <w:divBdr>
            <w:top w:val="none" w:sz="0" w:space="0" w:color="auto"/>
            <w:left w:val="none" w:sz="0" w:space="0" w:color="auto"/>
            <w:bottom w:val="none" w:sz="0" w:space="0" w:color="auto"/>
            <w:right w:val="none" w:sz="0" w:space="0" w:color="auto"/>
          </w:divBdr>
        </w:div>
        <w:div w:id="1133017353">
          <w:marLeft w:val="640"/>
          <w:marRight w:val="0"/>
          <w:marTop w:val="0"/>
          <w:marBottom w:val="0"/>
          <w:divBdr>
            <w:top w:val="none" w:sz="0" w:space="0" w:color="auto"/>
            <w:left w:val="none" w:sz="0" w:space="0" w:color="auto"/>
            <w:bottom w:val="none" w:sz="0" w:space="0" w:color="auto"/>
            <w:right w:val="none" w:sz="0" w:space="0" w:color="auto"/>
          </w:divBdr>
        </w:div>
        <w:div w:id="186917202">
          <w:marLeft w:val="640"/>
          <w:marRight w:val="0"/>
          <w:marTop w:val="0"/>
          <w:marBottom w:val="0"/>
          <w:divBdr>
            <w:top w:val="none" w:sz="0" w:space="0" w:color="auto"/>
            <w:left w:val="none" w:sz="0" w:space="0" w:color="auto"/>
            <w:bottom w:val="none" w:sz="0" w:space="0" w:color="auto"/>
            <w:right w:val="none" w:sz="0" w:space="0" w:color="auto"/>
          </w:divBdr>
        </w:div>
        <w:div w:id="1260068697">
          <w:marLeft w:val="640"/>
          <w:marRight w:val="0"/>
          <w:marTop w:val="0"/>
          <w:marBottom w:val="0"/>
          <w:divBdr>
            <w:top w:val="none" w:sz="0" w:space="0" w:color="auto"/>
            <w:left w:val="none" w:sz="0" w:space="0" w:color="auto"/>
            <w:bottom w:val="none" w:sz="0" w:space="0" w:color="auto"/>
            <w:right w:val="none" w:sz="0" w:space="0" w:color="auto"/>
          </w:divBdr>
        </w:div>
        <w:div w:id="521163072">
          <w:marLeft w:val="640"/>
          <w:marRight w:val="0"/>
          <w:marTop w:val="0"/>
          <w:marBottom w:val="0"/>
          <w:divBdr>
            <w:top w:val="none" w:sz="0" w:space="0" w:color="auto"/>
            <w:left w:val="none" w:sz="0" w:space="0" w:color="auto"/>
            <w:bottom w:val="none" w:sz="0" w:space="0" w:color="auto"/>
            <w:right w:val="none" w:sz="0" w:space="0" w:color="auto"/>
          </w:divBdr>
        </w:div>
        <w:div w:id="761953435">
          <w:marLeft w:val="640"/>
          <w:marRight w:val="0"/>
          <w:marTop w:val="0"/>
          <w:marBottom w:val="0"/>
          <w:divBdr>
            <w:top w:val="none" w:sz="0" w:space="0" w:color="auto"/>
            <w:left w:val="none" w:sz="0" w:space="0" w:color="auto"/>
            <w:bottom w:val="none" w:sz="0" w:space="0" w:color="auto"/>
            <w:right w:val="none" w:sz="0" w:space="0" w:color="auto"/>
          </w:divBdr>
        </w:div>
        <w:div w:id="1958367328">
          <w:marLeft w:val="640"/>
          <w:marRight w:val="0"/>
          <w:marTop w:val="0"/>
          <w:marBottom w:val="0"/>
          <w:divBdr>
            <w:top w:val="none" w:sz="0" w:space="0" w:color="auto"/>
            <w:left w:val="none" w:sz="0" w:space="0" w:color="auto"/>
            <w:bottom w:val="none" w:sz="0" w:space="0" w:color="auto"/>
            <w:right w:val="none" w:sz="0" w:space="0" w:color="auto"/>
          </w:divBdr>
        </w:div>
        <w:div w:id="403916044">
          <w:marLeft w:val="640"/>
          <w:marRight w:val="0"/>
          <w:marTop w:val="0"/>
          <w:marBottom w:val="0"/>
          <w:divBdr>
            <w:top w:val="none" w:sz="0" w:space="0" w:color="auto"/>
            <w:left w:val="none" w:sz="0" w:space="0" w:color="auto"/>
            <w:bottom w:val="none" w:sz="0" w:space="0" w:color="auto"/>
            <w:right w:val="none" w:sz="0" w:space="0" w:color="auto"/>
          </w:divBdr>
        </w:div>
        <w:div w:id="96607969">
          <w:marLeft w:val="640"/>
          <w:marRight w:val="0"/>
          <w:marTop w:val="0"/>
          <w:marBottom w:val="0"/>
          <w:divBdr>
            <w:top w:val="none" w:sz="0" w:space="0" w:color="auto"/>
            <w:left w:val="none" w:sz="0" w:space="0" w:color="auto"/>
            <w:bottom w:val="none" w:sz="0" w:space="0" w:color="auto"/>
            <w:right w:val="none" w:sz="0" w:space="0" w:color="auto"/>
          </w:divBdr>
        </w:div>
        <w:div w:id="1069423804">
          <w:marLeft w:val="640"/>
          <w:marRight w:val="0"/>
          <w:marTop w:val="0"/>
          <w:marBottom w:val="0"/>
          <w:divBdr>
            <w:top w:val="none" w:sz="0" w:space="0" w:color="auto"/>
            <w:left w:val="none" w:sz="0" w:space="0" w:color="auto"/>
            <w:bottom w:val="none" w:sz="0" w:space="0" w:color="auto"/>
            <w:right w:val="none" w:sz="0" w:space="0" w:color="auto"/>
          </w:divBdr>
        </w:div>
        <w:div w:id="2029672067">
          <w:marLeft w:val="640"/>
          <w:marRight w:val="0"/>
          <w:marTop w:val="0"/>
          <w:marBottom w:val="0"/>
          <w:divBdr>
            <w:top w:val="none" w:sz="0" w:space="0" w:color="auto"/>
            <w:left w:val="none" w:sz="0" w:space="0" w:color="auto"/>
            <w:bottom w:val="none" w:sz="0" w:space="0" w:color="auto"/>
            <w:right w:val="none" w:sz="0" w:space="0" w:color="auto"/>
          </w:divBdr>
        </w:div>
        <w:div w:id="1861355609">
          <w:marLeft w:val="640"/>
          <w:marRight w:val="0"/>
          <w:marTop w:val="0"/>
          <w:marBottom w:val="0"/>
          <w:divBdr>
            <w:top w:val="none" w:sz="0" w:space="0" w:color="auto"/>
            <w:left w:val="none" w:sz="0" w:space="0" w:color="auto"/>
            <w:bottom w:val="none" w:sz="0" w:space="0" w:color="auto"/>
            <w:right w:val="none" w:sz="0" w:space="0" w:color="auto"/>
          </w:divBdr>
        </w:div>
        <w:div w:id="1455178574">
          <w:marLeft w:val="640"/>
          <w:marRight w:val="0"/>
          <w:marTop w:val="0"/>
          <w:marBottom w:val="0"/>
          <w:divBdr>
            <w:top w:val="none" w:sz="0" w:space="0" w:color="auto"/>
            <w:left w:val="none" w:sz="0" w:space="0" w:color="auto"/>
            <w:bottom w:val="none" w:sz="0" w:space="0" w:color="auto"/>
            <w:right w:val="none" w:sz="0" w:space="0" w:color="auto"/>
          </w:divBdr>
        </w:div>
        <w:div w:id="287470508">
          <w:marLeft w:val="640"/>
          <w:marRight w:val="0"/>
          <w:marTop w:val="0"/>
          <w:marBottom w:val="0"/>
          <w:divBdr>
            <w:top w:val="none" w:sz="0" w:space="0" w:color="auto"/>
            <w:left w:val="none" w:sz="0" w:space="0" w:color="auto"/>
            <w:bottom w:val="none" w:sz="0" w:space="0" w:color="auto"/>
            <w:right w:val="none" w:sz="0" w:space="0" w:color="auto"/>
          </w:divBdr>
        </w:div>
        <w:div w:id="1141577769">
          <w:marLeft w:val="640"/>
          <w:marRight w:val="0"/>
          <w:marTop w:val="0"/>
          <w:marBottom w:val="0"/>
          <w:divBdr>
            <w:top w:val="none" w:sz="0" w:space="0" w:color="auto"/>
            <w:left w:val="none" w:sz="0" w:space="0" w:color="auto"/>
            <w:bottom w:val="none" w:sz="0" w:space="0" w:color="auto"/>
            <w:right w:val="none" w:sz="0" w:space="0" w:color="auto"/>
          </w:divBdr>
        </w:div>
        <w:div w:id="1738429705">
          <w:marLeft w:val="640"/>
          <w:marRight w:val="0"/>
          <w:marTop w:val="0"/>
          <w:marBottom w:val="0"/>
          <w:divBdr>
            <w:top w:val="none" w:sz="0" w:space="0" w:color="auto"/>
            <w:left w:val="none" w:sz="0" w:space="0" w:color="auto"/>
            <w:bottom w:val="none" w:sz="0" w:space="0" w:color="auto"/>
            <w:right w:val="none" w:sz="0" w:space="0" w:color="auto"/>
          </w:divBdr>
        </w:div>
        <w:div w:id="1358847938">
          <w:marLeft w:val="640"/>
          <w:marRight w:val="0"/>
          <w:marTop w:val="0"/>
          <w:marBottom w:val="0"/>
          <w:divBdr>
            <w:top w:val="none" w:sz="0" w:space="0" w:color="auto"/>
            <w:left w:val="none" w:sz="0" w:space="0" w:color="auto"/>
            <w:bottom w:val="none" w:sz="0" w:space="0" w:color="auto"/>
            <w:right w:val="none" w:sz="0" w:space="0" w:color="auto"/>
          </w:divBdr>
        </w:div>
        <w:div w:id="975987843">
          <w:marLeft w:val="640"/>
          <w:marRight w:val="0"/>
          <w:marTop w:val="0"/>
          <w:marBottom w:val="0"/>
          <w:divBdr>
            <w:top w:val="none" w:sz="0" w:space="0" w:color="auto"/>
            <w:left w:val="none" w:sz="0" w:space="0" w:color="auto"/>
            <w:bottom w:val="none" w:sz="0" w:space="0" w:color="auto"/>
            <w:right w:val="none" w:sz="0" w:space="0" w:color="auto"/>
          </w:divBdr>
        </w:div>
        <w:div w:id="497501656">
          <w:marLeft w:val="640"/>
          <w:marRight w:val="0"/>
          <w:marTop w:val="0"/>
          <w:marBottom w:val="0"/>
          <w:divBdr>
            <w:top w:val="none" w:sz="0" w:space="0" w:color="auto"/>
            <w:left w:val="none" w:sz="0" w:space="0" w:color="auto"/>
            <w:bottom w:val="none" w:sz="0" w:space="0" w:color="auto"/>
            <w:right w:val="none" w:sz="0" w:space="0" w:color="auto"/>
          </w:divBdr>
        </w:div>
        <w:div w:id="483475071">
          <w:marLeft w:val="640"/>
          <w:marRight w:val="0"/>
          <w:marTop w:val="0"/>
          <w:marBottom w:val="0"/>
          <w:divBdr>
            <w:top w:val="none" w:sz="0" w:space="0" w:color="auto"/>
            <w:left w:val="none" w:sz="0" w:space="0" w:color="auto"/>
            <w:bottom w:val="none" w:sz="0" w:space="0" w:color="auto"/>
            <w:right w:val="none" w:sz="0" w:space="0" w:color="auto"/>
          </w:divBdr>
        </w:div>
        <w:div w:id="1004895057">
          <w:marLeft w:val="640"/>
          <w:marRight w:val="0"/>
          <w:marTop w:val="0"/>
          <w:marBottom w:val="0"/>
          <w:divBdr>
            <w:top w:val="none" w:sz="0" w:space="0" w:color="auto"/>
            <w:left w:val="none" w:sz="0" w:space="0" w:color="auto"/>
            <w:bottom w:val="none" w:sz="0" w:space="0" w:color="auto"/>
            <w:right w:val="none" w:sz="0" w:space="0" w:color="auto"/>
          </w:divBdr>
        </w:div>
        <w:div w:id="1999646448">
          <w:marLeft w:val="640"/>
          <w:marRight w:val="0"/>
          <w:marTop w:val="0"/>
          <w:marBottom w:val="0"/>
          <w:divBdr>
            <w:top w:val="none" w:sz="0" w:space="0" w:color="auto"/>
            <w:left w:val="none" w:sz="0" w:space="0" w:color="auto"/>
            <w:bottom w:val="none" w:sz="0" w:space="0" w:color="auto"/>
            <w:right w:val="none" w:sz="0" w:space="0" w:color="auto"/>
          </w:divBdr>
        </w:div>
        <w:div w:id="979769595">
          <w:marLeft w:val="640"/>
          <w:marRight w:val="0"/>
          <w:marTop w:val="0"/>
          <w:marBottom w:val="0"/>
          <w:divBdr>
            <w:top w:val="none" w:sz="0" w:space="0" w:color="auto"/>
            <w:left w:val="none" w:sz="0" w:space="0" w:color="auto"/>
            <w:bottom w:val="none" w:sz="0" w:space="0" w:color="auto"/>
            <w:right w:val="none" w:sz="0" w:space="0" w:color="auto"/>
          </w:divBdr>
        </w:div>
        <w:div w:id="1397239034">
          <w:marLeft w:val="640"/>
          <w:marRight w:val="0"/>
          <w:marTop w:val="0"/>
          <w:marBottom w:val="0"/>
          <w:divBdr>
            <w:top w:val="none" w:sz="0" w:space="0" w:color="auto"/>
            <w:left w:val="none" w:sz="0" w:space="0" w:color="auto"/>
            <w:bottom w:val="none" w:sz="0" w:space="0" w:color="auto"/>
            <w:right w:val="none" w:sz="0" w:space="0" w:color="auto"/>
          </w:divBdr>
        </w:div>
        <w:div w:id="210730696">
          <w:marLeft w:val="640"/>
          <w:marRight w:val="0"/>
          <w:marTop w:val="0"/>
          <w:marBottom w:val="0"/>
          <w:divBdr>
            <w:top w:val="none" w:sz="0" w:space="0" w:color="auto"/>
            <w:left w:val="none" w:sz="0" w:space="0" w:color="auto"/>
            <w:bottom w:val="none" w:sz="0" w:space="0" w:color="auto"/>
            <w:right w:val="none" w:sz="0" w:space="0" w:color="auto"/>
          </w:divBdr>
        </w:div>
        <w:div w:id="2076007303">
          <w:marLeft w:val="640"/>
          <w:marRight w:val="0"/>
          <w:marTop w:val="0"/>
          <w:marBottom w:val="0"/>
          <w:divBdr>
            <w:top w:val="none" w:sz="0" w:space="0" w:color="auto"/>
            <w:left w:val="none" w:sz="0" w:space="0" w:color="auto"/>
            <w:bottom w:val="none" w:sz="0" w:space="0" w:color="auto"/>
            <w:right w:val="none" w:sz="0" w:space="0" w:color="auto"/>
          </w:divBdr>
        </w:div>
        <w:div w:id="1802725754">
          <w:marLeft w:val="640"/>
          <w:marRight w:val="0"/>
          <w:marTop w:val="0"/>
          <w:marBottom w:val="0"/>
          <w:divBdr>
            <w:top w:val="none" w:sz="0" w:space="0" w:color="auto"/>
            <w:left w:val="none" w:sz="0" w:space="0" w:color="auto"/>
            <w:bottom w:val="none" w:sz="0" w:space="0" w:color="auto"/>
            <w:right w:val="none" w:sz="0" w:space="0" w:color="auto"/>
          </w:divBdr>
        </w:div>
        <w:div w:id="362291533">
          <w:marLeft w:val="640"/>
          <w:marRight w:val="0"/>
          <w:marTop w:val="0"/>
          <w:marBottom w:val="0"/>
          <w:divBdr>
            <w:top w:val="none" w:sz="0" w:space="0" w:color="auto"/>
            <w:left w:val="none" w:sz="0" w:space="0" w:color="auto"/>
            <w:bottom w:val="none" w:sz="0" w:space="0" w:color="auto"/>
            <w:right w:val="none" w:sz="0" w:space="0" w:color="auto"/>
          </w:divBdr>
        </w:div>
        <w:div w:id="421226852">
          <w:marLeft w:val="640"/>
          <w:marRight w:val="0"/>
          <w:marTop w:val="0"/>
          <w:marBottom w:val="0"/>
          <w:divBdr>
            <w:top w:val="none" w:sz="0" w:space="0" w:color="auto"/>
            <w:left w:val="none" w:sz="0" w:space="0" w:color="auto"/>
            <w:bottom w:val="none" w:sz="0" w:space="0" w:color="auto"/>
            <w:right w:val="none" w:sz="0" w:space="0" w:color="auto"/>
          </w:divBdr>
        </w:div>
        <w:div w:id="1503086945">
          <w:marLeft w:val="640"/>
          <w:marRight w:val="0"/>
          <w:marTop w:val="0"/>
          <w:marBottom w:val="0"/>
          <w:divBdr>
            <w:top w:val="none" w:sz="0" w:space="0" w:color="auto"/>
            <w:left w:val="none" w:sz="0" w:space="0" w:color="auto"/>
            <w:bottom w:val="none" w:sz="0" w:space="0" w:color="auto"/>
            <w:right w:val="none" w:sz="0" w:space="0" w:color="auto"/>
          </w:divBdr>
        </w:div>
        <w:div w:id="421877826">
          <w:marLeft w:val="640"/>
          <w:marRight w:val="0"/>
          <w:marTop w:val="0"/>
          <w:marBottom w:val="0"/>
          <w:divBdr>
            <w:top w:val="none" w:sz="0" w:space="0" w:color="auto"/>
            <w:left w:val="none" w:sz="0" w:space="0" w:color="auto"/>
            <w:bottom w:val="none" w:sz="0" w:space="0" w:color="auto"/>
            <w:right w:val="none" w:sz="0" w:space="0" w:color="auto"/>
          </w:divBdr>
        </w:div>
        <w:div w:id="2065979468">
          <w:marLeft w:val="640"/>
          <w:marRight w:val="0"/>
          <w:marTop w:val="0"/>
          <w:marBottom w:val="0"/>
          <w:divBdr>
            <w:top w:val="none" w:sz="0" w:space="0" w:color="auto"/>
            <w:left w:val="none" w:sz="0" w:space="0" w:color="auto"/>
            <w:bottom w:val="none" w:sz="0" w:space="0" w:color="auto"/>
            <w:right w:val="none" w:sz="0" w:space="0" w:color="auto"/>
          </w:divBdr>
        </w:div>
        <w:div w:id="28381355">
          <w:marLeft w:val="640"/>
          <w:marRight w:val="0"/>
          <w:marTop w:val="0"/>
          <w:marBottom w:val="0"/>
          <w:divBdr>
            <w:top w:val="none" w:sz="0" w:space="0" w:color="auto"/>
            <w:left w:val="none" w:sz="0" w:space="0" w:color="auto"/>
            <w:bottom w:val="none" w:sz="0" w:space="0" w:color="auto"/>
            <w:right w:val="none" w:sz="0" w:space="0" w:color="auto"/>
          </w:divBdr>
        </w:div>
        <w:div w:id="237636630">
          <w:marLeft w:val="640"/>
          <w:marRight w:val="0"/>
          <w:marTop w:val="0"/>
          <w:marBottom w:val="0"/>
          <w:divBdr>
            <w:top w:val="none" w:sz="0" w:space="0" w:color="auto"/>
            <w:left w:val="none" w:sz="0" w:space="0" w:color="auto"/>
            <w:bottom w:val="none" w:sz="0" w:space="0" w:color="auto"/>
            <w:right w:val="none" w:sz="0" w:space="0" w:color="auto"/>
          </w:divBdr>
        </w:div>
        <w:div w:id="565258896">
          <w:marLeft w:val="640"/>
          <w:marRight w:val="0"/>
          <w:marTop w:val="0"/>
          <w:marBottom w:val="0"/>
          <w:divBdr>
            <w:top w:val="none" w:sz="0" w:space="0" w:color="auto"/>
            <w:left w:val="none" w:sz="0" w:space="0" w:color="auto"/>
            <w:bottom w:val="none" w:sz="0" w:space="0" w:color="auto"/>
            <w:right w:val="none" w:sz="0" w:space="0" w:color="auto"/>
          </w:divBdr>
        </w:div>
        <w:div w:id="1732338819">
          <w:marLeft w:val="640"/>
          <w:marRight w:val="0"/>
          <w:marTop w:val="0"/>
          <w:marBottom w:val="0"/>
          <w:divBdr>
            <w:top w:val="none" w:sz="0" w:space="0" w:color="auto"/>
            <w:left w:val="none" w:sz="0" w:space="0" w:color="auto"/>
            <w:bottom w:val="none" w:sz="0" w:space="0" w:color="auto"/>
            <w:right w:val="none" w:sz="0" w:space="0" w:color="auto"/>
          </w:divBdr>
        </w:div>
        <w:div w:id="205726848">
          <w:marLeft w:val="640"/>
          <w:marRight w:val="0"/>
          <w:marTop w:val="0"/>
          <w:marBottom w:val="0"/>
          <w:divBdr>
            <w:top w:val="none" w:sz="0" w:space="0" w:color="auto"/>
            <w:left w:val="none" w:sz="0" w:space="0" w:color="auto"/>
            <w:bottom w:val="none" w:sz="0" w:space="0" w:color="auto"/>
            <w:right w:val="none" w:sz="0" w:space="0" w:color="auto"/>
          </w:divBdr>
        </w:div>
        <w:div w:id="1247109013">
          <w:marLeft w:val="640"/>
          <w:marRight w:val="0"/>
          <w:marTop w:val="0"/>
          <w:marBottom w:val="0"/>
          <w:divBdr>
            <w:top w:val="none" w:sz="0" w:space="0" w:color="auto"/>
            <w:left w:val="none" w:sz="0" w:space="0" w:color="auto"/>
            <w:bottom w:val="none" w:sz="0" w:space="0" w:color="auto"/>
            <w:right w:val="none" w:sz="0" w:space="0" w:color="auto"/>
          </w:divBdr>
        </w:div>
        <w:div w:id="2038315847">
          <w:marLeft w:val="640"/>
          <w:marRight w:val="0"/>
          <w:marTop w:val="0"/>
          <w:marBottom w:val="0"/>
          <w:divBdr>
            <w:top w:val="none" w:sz="0" w:space="0" w:color="auto"/>
            <w:left w:val="none" w:sz="0" w:space="0" w:color="auto"/>
            <w:bottom w:val="none" w:sz="0" w:space="0" w:color="auto"/>
            <w:right w:val="none" w:sz="0" w:space="0" w:color="auto"/>
          </w:divBdr>
        </w:div>
        <w:div w:id="1007169873">
          <w:marLeft w:val="640"/>
          <w:marRight w:val="0"/>
          <w:marTop w:val="0"/>
          <w:marBottom w:val="0"/>
          <w:divBdr>
            <w:top w:val="none" w:sz="0" w:space="0" w:color="auto"/>
            <w:left w:val="none" w:sz="0" w:space="0" w:color="auto"/>
            <w:bottom w:val="none" w:sz="0" w:space="0" w:color="auto"/>
            <w:right w:val="none" w:sz="0" w:space="0" w:color="auto"/>
          </w:divBdr>
        </w:div>
        <w:div w:id="2016225091">
          <w:marLeft w:val="640"/>
          <w:marRight w:val="0"/>
          <w:marTop w:val="0"/>
          <w:marBottom w:val="0"/>
          <w:divBdr>
            <w:top w:val="none" w:sz="0" w:space="0" w:color="auto"/>
            <w:left w:val="none" w:sz="0" w:space="0" w:color="auto"/>
            <w:bottom w:val="none" w:sz="0" w:space="0" w:color="auto"/>
            <w:right w:val="none" w:sz="0" w:space="0" w:color="auto"/>
          </w:divBdr>
        </w:div>
        <w:div w:id="1240795161">
          <w:marLeft w:val="640"/>
          <w:marRight w:val="0"/>
          <w:marTop w:val="0"/>
          <w:marBottom w:val="0"/>
          <w:divBdr>
            <w:top w:val="none" w:sz="0" w:space="0" w:color="auto"/>
            <w:left w:val="none" w:sz="0" w:space="0" w:color="auto"/>
            <w:bottom w:val="none" w:sz="0" w:space="0" w:color="auto"/>
            <w:right w:val="none" w:sz="0" w:space="0" w:color="auto"/>
          </w:divBdr>
        </w:div>
        <w:div w:id="543640675">
          <w:marLeft w:val="640"/>
          <w:marRight w:val="0"/>
          <w:marTop w:val="0"/>
          <w:marBottom w:val="0"/>
          <w:divBdr>
            <w:top w:val="none" w:sz="0" w:space="0" w:color="auto"/>
            <w:left w:val="none" w:sz="0" w:space="0" w:color="auto"/>
            <w:bottom w:val="none" w:sz="0" w:space="0" w:color="auto"/>
            <w:right w:val="none" w:sz="0" w:space="0" w:color="auto"/>
          </w:divBdr>
        </w:div>
        <w:div w:id="93790276">
          <w:marLeft w:val="640"/>
          <w:marRight w:val="0"/>
          <w:marTop w:val="0"/>
          <w:marBottom w:val="0"/>
          <w:divBdr>
            <w:top w:val="none" w:sz="0" w:space="0" w:color="auto"/>
            <w:left w:val="none" w:sz="0" w:space="0" w:color="auto"/>
            <w:bottom w:val="none" w:sz="0" w:space="0" w:color="auto"/>
            <w:right w:val="none" w:sz="0" w:space="0" w:color="auto"/>
          </w:divBdr>
        </w:div>
        <w:div w:id="1395272815">
          <w:marLeft w:val="640"/>
          <w:marRight w:val="0"/>
          <w:marTop w:val="0"/>
          <w:marBottom w:val="0"/>
          <w:divBdr>
            <w:top w:val="none" w:sz="0" w:space="0" w:color="auto"/>
            <w:left w:val="none" w:sz="0" w:space="0" w:color="auto"/>
            <w:bottom w:val="none" w:sz="0" w:space="0" w:color="auto"/>
            <w:right w:val="none" w:sz="0" w:space="0" w:color="auto"/>
          </w:divBdr>
        </w:div>
        <w:div w:id="707141586">
          <w:marLeft w:val="640"/>
          <w:marRight w:val="0"/>
          <w:marTop w:val="0"/>
          <w:marBottom w:val="0"/>
          <w:divBdr>
            <w:top w:val="none" w:sz="0" w:space="0" w:color="auto"/>
            <w:left w:val="none" w:sz="0" w:space="0" w:color="auto"/>
            <w:bottom w:val="none" w:sz="0" w:space="0" w:color="auto"/>
            <w:right w:val="none" w:sz="0" w:space="0" w:color="auto"/>
          </w:divBdr>
        </w:div>
        <w:div w:id="1306541376">
          <w:marLeft w:val="640"/>
          <w:marRight w:val="0"/>
          <w:marTop w:val="0"/>
          <w:marBottom w:val="0"/>
          <w:divBdr>
            <w:top w:val="none" w:sz="0" w:space="0" w:color="auto"/>
            <w:left w:val="none" w:sz="0" w:space="0" w:color="auto"/>
            <w:bottom w:val="none" w:sz="0" w:space="0" w:color="auto"/>
            <w:right w:val="none" w:sz="0" w:space="0" w:color="auto"/>
          </w:divBdr>
        </w:div>
        <w:div w:id="1224679102">
          <w:marLeft w:val="640"/>
          <w:marRight w:val="0"/>
          <w:marTop w:val="0"/>
          <w:marBottom w:val="0"/>
          <w:divBdr>
            <w:top w:val="none" w:sz="0" w:space="0" w:color="auto"/>
            <w:left w:val="none" w:sz="0" w:space="0" w:color="auto"/>
            <w:bottom w:val="none" w:sz="0" w:space="0" w:color="auto"/>
            <w:right w:val="none" w:sz="0" w:space="0" w:color="auto"/>
          </w:divBdr>
        </w:div>
        <w:div w:id="1700424306">
          <w:marLeft w:val="640"/>
          <w:marRight w:val="0"/>
          <w:marTop w:val="0"/>
          <w:marBottom w:val="0"/>
          <w:divBdr>
            <w:top w:val="none" w:sz="0" w:space="0" w:color="auto"/>
            <w:left w:val="none" w:sz="0" w:space="0" w:color="auto"/>
            <w:bottom w:val="none" w:sz="0" w:space="0" w:color="auto"/>
            <w:right w:val="none" w:sz="0" w:space="0" w:color="auto"/>
          </w:divBdr>
        </w:div>
        <w:div w:id="1330478973">
          <w:marLeft w:val="640"/>
          <w:marRight w:val="0"/>
          <w:marTop w:val="0"/>
          <w:marBottom w:val="0"/>
          <w:divBdr>
            <w:top w:val="none" w:sz="0" w:space="0" w:color="auto"/>
            <w:left w:val="none" w:sz="0" w:space="0" w:color="auto"/>
            <w:bottom w:val="none" w:sz="0" w:space="0" w:color="auto"/>
            <w:right w:val="none" w:sz="0" w:space="0" w:color="auto"/>
          </w:divBdr>
        </w:div>
        <w:div w:id="237713600">
          <w:marLeft w:val="640"/>
          <w:marRight w:val="0"/>
          <w:marTop w:val="0"/>
          <w:marBottom w:val="0"/>
          <w:divBdr>
            <w:top w:val="none" w:sz="0" w:space="0" w:color="auto"/>
            <w:left w:val="none" w:sz="0" w:space="0" w:color="auto"/>
            <w:bottom w:val="none" w:sz="0" w:space="0" w:color="auto"/>
            <w:right w:val="none" w:sz="0" w:space="0" w:color="auto"/>
          </w:divBdr>
        </w:div>
        <w:div w:id="868448306">
          <w:marLeft w:val="640"/>
          <w:marRight w:val="0"/>
          <w:marTop w:val="0"/>
          <w:marBottom w:val="0"/>
          <w:divBdr>
            <w:top w:val="none" w:sz="0" w:space="0" w:color="auto"/>
            <w:left w:val="none" w:sz="0" w:space="0" w:color="auto"/>
            <w:bottom w:val="none" w:sz="0" w:space="0" w:color="auto"/>
            <w:right w:val="none" w:sz="0" w:space="0" w:color="auto"/>
          </w:divBdr>
        </w:div>
        <w:div w:id="1278293128">
          <w:marLeft w:val="640"/>
          <w:marRight w:val="0"/>
          <w:marTop w:val="0"/>
          <w:marBottom w:val="0"/>
          <w:divBdr>
            <w:top w:val="none" w:sz="0" w:space="0" w:color="auto"/>
            <w:left w:val="none" w:sz="0" w:space="0" w:color="auto"/>
            <w:bottom w:val="none" w:sz="0" w:space="0" w:color="auto"/>
            <w:right w:val="none" w:sz="0" w:space="0" w:color="auto"/>
          </w:divBdr>
        </w:div>
        <w:div w:id="1502087676">
          <w:marLeft w:val="640"/>
          <w:marRight w:val="0"/>
          <w:marTop w:val="0"/>
          <w:marBottom w:val="0"/>
          <w:divBdr>
            <w:top w:val="none" w:sz="0" w:space="0" w:color="auto"/>
            <w:left w:val="none" w:sz="0" w:space="0" w:color="auto"/>
            <w:bottom w:val="none" w:sz="0" w:space="0" w:color="auto"/>
            <w:right w:val="none" w:sz="0" w:space="0" w:color="auto"/>
          </w:divBdr>
        </w:div>
        <w:div w:id="201023335">
          <w:marLeft w:val="640"/>
          <w:marRight w:val="0"/>
          <w:marTop w:val="0"/>
          <w:marBottom w:val="0"/>
          <w:divBdr>
            <w:top w:val="none" w:sz="0" w:space="0" w:color="auto"/>
            <w:left w:val="none" w:sz="0" w:space="0" w:color="auto"/>
            <w:bottom w:val="none" w:sz="0" w:space="0" w:color="auto"/>
            <w:right w:val="none" w:sz="0" w:space="0" w:color="auto"/>
          </w:divBdr>
        </w:div>
        <w:div w:id="257032907">
          <w:marLeft w:val="640"/>
          <w:marRight w:val="0"/>
          <w:marTop w:val="0"/>
          <w:marBottom w:val="0"/>
          <w:divBdr>
            <w:top w:val="none" w:sz="0" w:space="0" w:color="auto"/>
            <w:left w:val="none" w:sz="0" w:space="0" w:color="auto"/>
            <w:bottom w:val="none" w:sz="0" w:space="0" w:color="auto"/>
            <w:right w:val="none" w:sz="0" w:space="0" w:color="auto"/>
          </w:divBdr>
        </w:div>
        <w:div w:id="561717922">
          <w:marLeft w:val="640"/>
          <w:marRight w:val="0"/>
          <w:marTop w:val="0"/>
          <w:marBottom w:val="0"/>
          <w:divBdr>
            <w:top w:val="none" w:sz="0" w:space="0" w:color="auto"/>
            <w:left w:val="none" w:sz="0" w:space="0" w:color="auto"/>
            <w:bottom w:val="none" w:sz="0" w:space="0" w:color="auto"/>
            <w:right w:val="none" w:sz="0" w:space="0" w:color="auto"/>
          </w:divBdr>
        </w:div>
        <w:div w:id="1028873635">
          <w:marLeft w:val="640"/>
          <w:marRight w:val="0"/>
          <w:marTop w:val="0"/>
          <w:marBottom w:val="0"/>
          <w:divBdr>
            <w:top w:val="none" w:sz="0" w:space="0" w:color="auto"/>
            <w:left w:val="none" w:sz="0" w:space="0" w:color="auto"/>
            <w:bottom w:val="none" w:sz="0" w:space="0" w:color="auto"/>
            <w:right w:val="none" w:sz="0" w:space="0" w:color="auto"/>
          </w:divBdr>
        </w:div>
        <w:div w:id="1515531848">
          <w:marLeft w:val="640"/>
          <w:marRight w:val="0"/>
          <w:marTop w:val="0"/>
          <w:marBottom w:val="0"/>
          <w:divBdr>
            <w:top w:val="none" w:sz="0" w:space="0" w:color="auto"/>
            <w:left w:val="none" w:sz="0" w:space="0" w:color="auto"/>
            <w:bottom w:val="none" w:sz="0" w:space="0" w:color="auto"/>
            <w:right w:val="none" w:sz="0" w:space="0" w:color="auto"/>
          </w:divBdr>
        </w:div>
        <w:div w:id="97529387">
          <w:marLeft w:val="640"/>
          <w:marRight w:val="0"/>
          <w:marTop w:val="0"/>
          <w:marBottom w:val="0"/>
          <w:divBdr>
            <w:top w:val="none" w:sz="0" w:space="0" w:color="auto"/>
            <w:left w:val="none" w:sz="0" w:space="0" w:color="auto"/>
            <w:bottom w:val="none" w:sz="0" w:space="0" w:color="auto"/>
            <w:right w:val="none" w:sz="0" w:space="0" w:color="auto"/>
          </w:divBdr>
        </w:div>
        <w:div w:id="1198590437">
          <w:marLeft w:val="640"/>
          <w:marRight w:val="0"/>
          <w:marTop w:val="0"/>
          <w:marBottom w:val="0"/>
          <w:divBdr>
            <w:top w:val="none" w:sz="0" w:space="0" w:color="auto"/>
            <w:left w:val="none" w:sz="0" w:space="0" w:color="auto"/>
            <w:bottom w:val="none" w:sz="0" w:space="0" w:color="auto"/>
            <w:right w:val="none" w:sz="0" w:space="0" w:color="auto"/>
          </w:divBdr>
        </w:div>
        <w:div w:id="695736533">
          <w:marLeft w:val="640"/>
          <w:marRight w:val="0"/>
          <w:marTop w:val="0"/>
          <w:marBottom w:val="0"/>
          <w:divBdr>
            <w:top w:val="none" w:sz="0" w:space="0" w:color="auto"/>
            <w:left w:val="none" w:sz="0" w:space="0" w:color="auto"/>
            <w:bottom w:val="none" w:sz="0" w:space="0" w:color="auto"/>
            <w:right w:val="none" w:sz="0" w:space="0" w:color="auto"/>
          </w:divBdr>
        </w:div>
        <w:div w:id="906066793">
          <w:marLeft w:val="640"/>
          <w:marRight w:val="0"/>
          <w:marTop w:val="0"/>
          <w:marBottom w:val="0"/>
          <w:divBdr>
            <w:top w:val="none" w:sz="0" w:space="0" w:color="auto"/>
            <w:left w:val="none" w:sz="0" w:space="0" w:color="auto"/>
            <w:bottom w:val="none" w:sz="0" w:space="0" w:color="auto"/>
            <w:right w:val="none" w:sz="0" w:space="0" w:color="auto"/>
          </w:divBdr>
        </w:div>
        <w:div w:id="634918125">
          <w:marLeft w:val="640"/>
          <w:marRight w:val="0"/>
          <w:marTop w:val="0"/>
          <w:marBottom w:val="0"/>
          <w:divBdr>
            <w:top w:val="none" w:sz="0" w:space="0" w:color="auto"/>
            <w:left w:val="none" w:sz="0" w:space="0" w:color="auto"/>
            <w:bottom w:val="none" w:sz="0" w:space="0" w:color="auto"/>
            <w:right w:val="none" w:sz="0" w:space="0" w:color="auto"/>
          </w:divBdr>
        </w:div>
        <w:div w:id="1625575043">
          <w:marLeft w:val="640"/>
          <w:marRight w:val="0"/>
          <w:marTop w:val="0"/>
          <w:marBottom w:val="0"/>
          <w:divBdr>
            <w:top w:val="none" w:sz="0" w:space="0" w:color="auto"/>
            <w:left w:val="none" w:sz="0" w:space="0" w:color="auto"/>
            <w:bottom w:val="none" w:sz="0" w:space="0" w:color="auto"/>
            <w:right w:val="none" w:sz="0" w:space="0" w:color="auto"/>
          </w:divBdr>
        </w:div>
      </w:divsChild>
    </w:div>
    <w:div w:id="176114229">
      <w:bodyDiv w:val="1"/>
      <w:marLeft w:val="0"/>
      <w:marRight w:val="0"/>
      <w:marTop w:val="0"/>
      <w:marBottom w:val="0"/>
      <w:divBdr>
        <w:top w:val="none" w:sz="0" w:space="0" w:color="auto"/>
        <w:left w:val="none" w:sz="0" w:space="0" w:color="auto"/>
        <w:bottom w:val="none" w:sz="0" w:space="0" w:color="auto"/>
        <w:right w:val="none" w:sz="0" w:space="0" w:color="auto"/>
      </w:divBdr>
      <w:divsChild>
        <w:div w:id="1521042871">
          <w:marLeft w:val="640"/>
          <w:marRight w:val="0"/>
          <w:marTop w:val="0"/>
          <w:marBottom w:val="0"/>
          <w:divBdr>
            <w:top w:val="none" w:sz="0" w:space="0" w:color="auto"/>
            <w:left w:val="none" w:sz="0" w:space="0" w:color="auto"/>
            <w:bottom w:val="none" w:sz="0" w:space="0" w:color="auto"/>
            <w:right w:val="none" w:sz="0" w:space="0" w:color="auto"/>
          </w:divBdr>
        </w:div>
        <w:div w:id="638462404">
          <w:marLeft w:val="640"/>
          <w:marRight w:val="0"/>
          <w:marTop w:val="0"/>
          <w:marBottom w:val="0"/>
          <w:divBdr>
            <w:top w:val="none" w:sz="0" w:space="0" w:color="auto"/>
            <w:left w:val="none" w:sz="0" w:space="0" w:color="auto"/>
            <w:bottom w:val="none" w:sz="0" w:space="0" w:color="auto"/>
            <w:right w:val="none" w:sz="0" w:space="0" w:color="auto"/>
          </w:divBdr>
        </w:div>
        <w:div w:id="1475219278">
          <w:marLeft w:val="640"/>
          <w:marRight w:val="0"/>
          <w:marTop w:val="0"/>
          <w:marBottom w:val="0"/>
          <w:divBdr>
            <w:top w:val="none" w:sz="0" w:space="0" w:color="auto"/>
            <w:left w:val="none" w:sz="0" w:space="0" w:color="auto"/>
            <w:bottom w:val="none" w:sz="0" w:space="0" w:color="auto"/>
            <w:right w:val="none" w:sz="0" w:space="0" w:color="auto"/>
          </w:divBdr>
        </w:div>
        <w:div w:id="965433751">
          <w:marLeft w:val="640"/>
          <w:marRight w:val="0"/>
          <w:marTop w:val="0"/>
          <w:marBottom w:val="0"/>
          <w:divBdr>
            <w:top w:val="none" w:sz="0" w:space="0" w:color="auto"/>
            <w:left w:val="none" w:sz="0" w:space="0" w:color="auto"/>
            <w:bottom w:val="none" w:sz="0" w:space="0" w:color="auto"/>
            <w:right w:val="none" w:sz="0" w:space="0" w:color="auto"/>
          </w:divBdr>
        </w:div>
        <w:div w:id="499585756">
          <w:marLeft w:val="640"/>
          <w:marRight w:val="0"/>
          <w:marTop w:val="0"/>
          <w:marBottom w:val="0"/>
          <w:divBdr>
            <w:top w:val="none" w:sz="0" w:space="0" w:color="auto"/>
            <w:left w:val="none" w:sz="0" w:space="0" w:color="auto"/>
            <w:bottom w:val="none" w:sz="0" w:space="0" w:color="auto"/>
            <w:right w:val="none" w:sz="0" w:space="0" w:color="auto"/>
          </w:divBdr>
        </w:div>
        <w:div w:id="357588284">
          <w:marLeft w:val="640"/>
          <w:marRight w:val="0"/>
          <w:marTop w:val="0"/>
          <w:marBottom w:val="0"/>
          <w:divBdr>
            <w:top w:val="none" w:sz="0" w:space="0" w:color="auto"/>
            <w:left w:val="none" w:sz="0" w:space="0" w:color="auto"/>
            <w:bottom w:val="none" w:sz="0" w:space="0" w:color="auto"/>
            <w:right w:val="none" w:sz="0" w:space="0" w:color="auto"/>
          </w:divBdr>
        </w:div>
        <w:div w:id="1666981688">
          <w:marLeft w:val="640"/>
          <w:marRight w:val="0"/>
          <w:marTop w:val="0"/>
          <w:marBottom w:val="0"/>
          <w:divBdr>
            <w:top w:val="none" w:sz="0" w:space="0" w:color="auto"/>
            <w:left w:val="none" w:sz="0" w:space="0" w:color="auto"/>
            <w:bottom w:val="none" w:sz="0" w:space="0" w:color="auto"/>
            <w:right w:val="none" w:sz="0" w:space="0" w:color="auto"/>
          </w:divBdr>
        </w:div>
        <w:div w:id="939921063">
          <w:marLeft w:val="640"/>
          <w:marRight w:val="0"/>
          <w:marTop w:val="0"/>
          <w:marBottom w:val="0"/>
          <w:divBdr>
            <w:top w:val="none" w:sz="0" w:space="0" w:color="auto"/>
            <w:left w:val="none" w:sz="0" w:space="0" w:color="auto"/>
            <w:bottom w:val="none" w:sz="0" w:space="0" w:color="auto"/>
            <w:right w:val="none" w:sz="0" w:space="0" w:color="auto"/>
          </w:divBdr>
        </w:div>
        <w:div w:id="678655329">
          <w:marLeft w:val="640"/>
          <w:marRight w:val="0"/>
          <w:marTop w:val="0"/>
          <w:marBottom w:val="0"/>
          <w:divBdr>
            <w:top w:val="none" w:sz="0" w:space="0" w:color="auto"/>
            <w:left w:val="none" w:sz="0" w:space="0" w:color="auto"/>
            <w:bottom w:val="none" w:sz="0" w:space="0" w:color="auto"/>
            <w:right w:val="none" w:sz="0" w:space="0" w:color="auto"/>
          </w:divBdr>
        </w:div>
        <w:div w:id="715009785">
          <w:marLeft w:val="640"/>
          <w:marRight w:val="0"/>
          <w:marTop w:val="0"/>
          <w:marBottom w:val="0"/>
          <w:divBdr>
            <w:top w:val="none" w:sz="0" w:space="0" w:color="auto"/>
            <w:left w:val="none" w:sz="0" w:space="0" w:color="auto"/>
            <w:bottom w:val="none" w:sz="0" w:space="0" w:color="auto"/>
            <w:right w:val="none" w:sz="0" w:space="0" w:color="auto"/>
          </w:divBdr>
        </w:div>
        <w:div w:id="618147915">
          <w:marLeft w:val="640"/>
          <w:marRight w:val="0"/>
          <w:marTop w:val="0"/>
          <w:marBottom w:val="0"/>
          <w:divBdr>
            <w:top w:val="none" w:sz="0" w:space="0" w:color="auto"/>
            <w:left w:val="none" w:sz="0" w:space="0" w:color="auto"/>
            <w:bottom w:val="none" w:sz="0" w:space="0" w:color="auto"/>
            <w:right w:val="none" w:sz="0" w:space="0" w:color="auto"/>
          </w:divBdr>
        </w:div>
        <w:div w:id="1324503517">
          <w:marLeft w:val="640"/>
          <w:marRight w:val="0"/>
          <w:marTop w:val="0"/>
          <w:marBottom w:val="0"/>
          <w:divBdr>
            <w:top w:val="none" w:sz="0" w:space="0" w:color="auto"/>
            <w:left w:val="none" w:sz="0" w:space="0" w:color="auto"/>
            <w:bottom w:val="none" w:sz="0" w:space="0" w:color="auto"/>
            <w:right w:val="none" w:sz="0" w:space="0" w:color="auto"/>
          </w:divBdr>
        </w:div>
        <w:div w:id="993024177">
          <w:marLeft w:val="640"/>
          <w:marRight w:val="0"/>
          <w:marTop w:val="0"/>
          <w:marBottom w:val="0"/>
          <w:divBdr>
            <w:top w:val="none" w:sz="0" w:space="0" w:color="auto"/>
            <w:left w:val="none" w:sz="0" w:space="0" w:color="auto"/>
            <w:bottom w:val="none" w:sz="0" w:space="0" w:color="auto"/>
            <w:right w:val="none" w:sz="0" w:space="0" w:color="auto"/>
          </w:divBdr>
        </w:div>
        <w:div w:id="786314868">
          <w:marLeft w:val="640"/>
          <w:marRight w:val="0"/>
          <w:marTop w:val="0"/>
          <w:marBottom w:val="0"/>
          <w:divBdr>
            <w:top w:val="none" w:sz="0" w:space="0" w:color="auto"/>
            <w:left w:val="none" w:sz="0" w:space="0" w:color="auto"/>
            <w:bottom w:val="none" w:sz="0" w:space="0" w:color="auto"/>
            <w:right w:val="none" w:sz="0" w:space="0" w:color="auto"/>
          </w:divBdr>
        </w:div>
        <w:div w:id="283705362">
          <w:marLeft w:val="640"/>
          <w:marRight w:val="0"/>
          <w:marTop w:val="0"/>
          <w:marBottom w:val="0"/>
          <w:divBdr>
            <w:top w:val="none" w:sz="0" w:space="0" w:color="auto"/>
            <w:left w:val="none" w:sz="0" w:space="0" w:color="auto"/>
            <w:bottom w:val="none" w:sz="0" w:space="0" w:color="auto"/>
            <w:right w:val="none" w:sz="0" w:space="0" w:color="auto"/>
          </w:divBdr>
        </w:div>
        <w:div w:id="1077167932">
          <w:marLeft w:val="640"/>
          <w:marRight w:val="0"/>
          <w:marTop w:val="0"/>
          <w:marBottom w:val="0"/>
          <w:divBdr>
            <w:top w:val="none" w:sz="0" w:space="0" w:color="auto"/>
            <w:left w:val="none" w:sz="0" w:space="0" w:color="auto"/>
            <w:bottom w:val="none" w:sz="0" w:space="0" w:color="auto"/>
            <w:right w:val="none" w:sz="0" w:space="0" w:color="auto"/>
          </w:divBdr>
        </w:div>
        <w:div w:id="1659648781">
          <w:marLeft w:val="640"/>
          <w:marRight w:val="0"/>
          <w:marTop w:val="0"/>
          <w:marBottom w:val="0"/>
          <w:divBdr>
            <w:top w:val="none" w:sz="0" w:space="0" w:color="auto"/>
            <w:left w:val="none" w:sz="0" w:space="0" w:color="auto"/>
            <w:bottom w:val="none" w:sz="0" w:space="0" w:color="auto"/>
            <w:right w:val="none" w:sz="0" w:space="0" w:color="auto"/>
          </w:divBdr>
        </w:div>
        <w:div w:id="1924144842">
          <w:marLeft w:val="640"/>
          <w:marRight w:val="0"/>
          <w:marTop w:val="0"/>
          <w:marBottom w:val="0"/>
          <w:divBdr>
            <w:top w:val="none" w:sz="0" w:space="0" w:color="auto"/>
            <w:left w:val="none" w:sz="0" w:space="0" w:color="auto"/>
            <w:bottom w:val="none" w:sz="0" w:space="0" w:color="auto"/>
            <w:right w:val="none" w:sz="0" w:space="0" w:color="auto"/>
          </w:divBdr>
        </w:div>
        <w:div w:id="1282810102">
          <w:marLeft w:val="640"/>
          <w:marRight w:val="0"/>
          <w:marTop w:val="0"/>
          <w:marBottom w:val="0"/>
          <w:divBdr>
            <w:top w:val="none" w:sz="0" w:space="0" w:color="auto"/>
            <w:left w:val="none" w:sz="0" w:space="0" w:color="auto"/>
            <w:bottom w:val="none" w:sz="0" w:space="0" w:color="auto"/>
            <w:right w:val="none" w:sz="0" w:space="0" w:color="auto"/>
          </w:divBdr>
        </w:div>
        <w:div w:id="406852501">
          <w:marLeft w:val="640"/>
          <w:marRight w:val="0"/>
          <w:marTop w:val="0"/>
          <w:marBottom w:val="0"/>
          <w:divBdr>
            <w:top w:val="none" w:sz="0" w:space="0" w:color="auto"/>
            <w:left w:val="none" w:sz="0" w:space="0" w:color="auto"/>
            <w:bottom w:val="none" w:sz="0" w:space="0" w:color="auto"/>
            <w:right w:val="none" w:sz="0" w:space="0" w:color="auto"/>
          </w:divBdr>
        </w:div>
        <w:div w:id="1428692893">
          <w:marLeft w:val="640"/>
          <w:marRight w:val="0"/>
          <w:marTop w:val="0"/>
          <w:marBottom w:val="0"/>
          <w:divBdr>
            <w:top w:val="none" w:sz="0" w:space="0" w:color="auto"/>
            <w:left w:val="none" w:sz="0" w:space="0" w:color="auto"/>
            <w:bottom w:val="none" w:sz="0" w:space="0" w:color="auto"/>
            <w:right w:val="none" w:sz="0" w:space="0" w:color="auto"/>
          </w:divBdr>
        </w:div>
        <w:div w:id="1636376957">
          <w:marLeft w:val="640"/>
          <w:marRight w:val="0"/>
          <w:marTop w:val="0"/>
          <w:marBottom w:val="0"/>
          <w:divBdr>
            <w:top w:val="none" w:sz="0" w:space="0" w:color="auto"/>
            <w:left w:val="none" w:sz="0" w:space="0" w:color="auto"/>
            <w:bottom w:val="none" w:sz="0" w:space="0" w:color="auto"/>
            <w:right w:val="none" w:sz="0" w:space="0" w:color="auto"/>
          </w:divBdr>
        </w:div>
        <w:div w:id="1456943835">
          <w:marLeft w:val="640"/>
          <w:marRight w:val="0"/>
          <w:marTop w:val="0"/>
          <w:marBottom w:val="0"/>
          <w:divBdr>
            <w:top w:val="none" w:sz="0" w:space="0" w:color="auto"/>
            <w:left w:val="none" w:sz="0" w:space="0" w:color="auto"/>
            <w:bottom w:val="none" w:sz="0" w:space="0" w:color="auto"/>
            <w:right w:val="none" w:sz="0" w:space="0" w:color="auto"/>
          </w:divBdr>
        </w:div>
        <w:div w:id="611475318">
          <w:marLeft w:val="640"/>
          <w:marRight w:val="0"/>
          <w:marTop w:val="0"/>
          <w:marBottom w:val="0"/>
          <w:divBdr>
            <w:top w:val="none" w:sz="0" w:space="0" w:color="auto"/>
            <w:left w:val="none" w:sz="0" w:space="0" w:color="auto"/>
            <w:bottom w:val="none" w:sz="0" w:space="0" w:color="auto"/>
            <w:right w:val="none" w:sz="0" w:space="0" w:color="auto"/>
          </w:divBdr>
        </w:div>
        <w:div w:id="1240825364">
          <w:marLeft w:val="640"/>
          <w:marRight w:val="0"/>
          <w:marTop w:val="0"/>
          <w:marBottom w:val="0"/>
          <w:divBdr>
            <w:top w:val="none" w:sz="0" w:space="0" w:color="auto"/>
            <w:left w:val="none" w:sz="0" w:space="0" w:color="auto"/>
            <w:bottom w:val="none" w:sz="0" w:space="0" w:color="auto"/>
            <w:right w:val="none" w:sz="0" w:space="0" w:color="auto"/>
          </w:divBdr>
        </w:div>
        <w:div w:id="55056355">
          <w:marLeft w:val="640"/>
          <w:marRight w:val="0"/>
          <w:marTop w:val="0"/>
          <w:marBottom w:val="0"/>
          <w:divBdr>
            <w:top w:val="none" w:sz="0" w:space="0" w:color="auto"/>
            <w:left w:val="none" w:sz="0" w:space="0" w:color="auto"/>
            <w:bottom w:val="none" w:sz="0" w:space="0" w:color="auto"/>
            <w:right w:val="none" w:sz="0" w:space="0" w:color="auto"/>
          </w:divBdr>
        </w:div>
        <w:div w:id="1723210088">
          <w:marLeft w:val="640"/>
          <w:marRight w:val="0"/>
          <w:marTop w:val="0"/>
          <w:marBottom w:val="0"/>
          <w:divBdr>
            <w:top w:val="none" w:sz="0" w:space="0" w:color="auto"/>
            <w:left w:val="none" w:sz="0" w:space="0" w:color="auto"/>
            <w:bottom w:val="none" w:sz="0" w:space="0" w:color="auto"/>
            <w:right w:val="none" w:sz="0" w:space="0" w:color="auto"/>
          </w:divBdr>
        </w:div>
        <w:div w:id="671957380">
          <w:marLeft w:val="640"/>
          <w:marRight w:val="0"/>
          <w:marTop w:val="0"/>
          <w:marBottom w:val="0"/>
          <w:divBdr>
            <w:top w:val="none" w:sz="0" w:space="0" w:color="auto"/>
            <w:left w:val="none" w:sz="0" w:space="0" w:color="auto"/>
            <w:bottom w:val="none" w:sz="0" w:space="0" w:color="auto"/>
            <w:right w:val="none" w:sz="0" w:space="0" w:color="auto"/>
          </w:divBdr>
        </w:div>
        <w:div w:id="85736805">
          <w:marLeft w:val="640"/>
          <w:marRight w:val="0"/>
          <w:marTop w:val="0"/>
          <w:marBottom w:val="0"/>
          <w:divBdr>
            <w:top w:val="none" w:sz="0" w:space="0" w:color="auto"/>
            <w:left w:val="none" w:sz="0" w:space="0" w:color="auto"/>
            <w:bottom w:val="none" w:sz="0" w:space="0" w:color="auto"/>
            <w:right w:val="none" w:sz="0" w:space="0" w:color="auto"/>
          </w:divBdr>
        </w:div>
        <w:div w:id="1456362784">
          <w:marLeft w:val="640"/>
          <w:marRight w:val="0"/>
          <w:marTop w:val="0"/>
          <w:marBottom w:val="0"/>
          <w:divBdr>
            <w:top w:val="none" w:sz="0" w:space="0" w:color="auto"/>
            <w:left w:val="none" w:sz="0" w:space="0" w:color="auto"/>
            <w:bottom w:val="none" w:sz="0" w:space="0" w:color="auto"/>
            <w:right w:val="none" w:sz="0" w:space="0" w:color="auto"/>
          </w:divBdr>
        </w:div>
        <w:div w:id="1433016785">
          <w:marLeft w:val="640"/>
          <w:marRight w:val="0"/>
          <w:marTop w:val="0"/>
          <w:marBottom w:val="0"/>
          <w:divBdr>
            <w:top w:val="none" w:sz="0" w:space="0" w:color="auto"/>
            <w:left w:val="none" w:sz="0" w:space="0" w:color="auto"/>
            <w:bottom w:val="none" w:sz="0" w:space="0" w:color="auto"/>
            <w:right w:val="none" w:sz="0" w:space="0" w:color="auto"/>
          </w:divBdr>
        </w:div>
        <w:div w:id="1775981502">
          <w:marLeft w:val="640"/>
          <w:marRight w:val="0"/>
          <w:marTop w:val="0"/>
          <w:marBottom w:val="0"/>
          <w:divBdr>
            <w:top w:val="none" w:sz="0" w:space="0" w:color="auto"/>
            <w:left w:val="none" w:sz="0" w:space="0" w:color="auto"/>
            <w:bottom w:val="none" w:sz="0" w:space="0" w:color="auto"/>
            <w:right w:val="none" w:sz="0" w:space="0" w:color="auto"/>
          </w:divBdr>
        </w:div>
        <w:div w:id="1093092487">
          <w:marLeft w:val="640"/>
          <w:marRight w:val="0"/>
          <w:marTop w:val="0"/>
          <w:marBottom w:val="0"/>
          <w:divBdr>
            <w:top w:val="none" w:sz="0" w:space="0" w:color="auto"/>
            <w:left w:val="none" w:sz="0" w:space="0" w:color="auto"/>
            <w:bottom w:val="none" w:sz="0" w:space="0" w:color="auto"/>
            <w:right w:val="none" w:sz="0" w:space="0" w:color="auto"/>
          </w:divBdr>
        </w:div>
        <w:div w:id="79722568">
          <w:marLeft w:val="640"/>
          <w:marRight w:val="0"/>
          <w:marTop w:val="0"/>
          <w:marBottom w:val="0"/>
          <w:divBdr>
            <w:top w:val="none" w:sz="0" w:space="0" w:color="auto"/>
            <w:left w:val="none" w:sz="0" w:space="0" w:color="auto"/>
            <w:bottom w:val="none" w:sz="0" w:space="0" w:color="auto"/>
            <w:right w:val="none" w:sz="0" w:space="0" w:color="auto"/>
          </w:divBdr>
        </w:div>
        <w:div w:id="67775005">
          <w:marLeft w:val="640"/>
          <w:marRight w:val="0"/>
          <w:marTop w:val="0"/>
          <w:marBottom w:val="0"/>
          <w:divBdr>
            <w:top w:val="none" w:sz="0" w:space="0" w:color="auto"/>
            <w:left w:val="none" w:sz="0" w:space="0" w:color="auto"/>
            <w:bottom w:val="none" w:sz="0" w:space="0" w:color="auto"/>
            <w:right w:val="none" w:sz="0" w:space="0" w:color="auto"/>
          </w:divBdr>
        </w:div>
        <w:div w:id="489254956">
          <w:marLeft w:val="640"/>
          <w:marRight w:val="0"/>
          <w:marTop w:val="0"/>
          <w:marBottom w:val="0"/>
          <w:divBdr>
            <w:top w:val="none" w:sz="0" w:space="0" w:color="auto"/>
            <w:left w:val="none" w:sz="0" w:space="0" w:color="auto"/>
            <w:bottom w:val="none" w:sz="0" w:space="0" w:color="auto"/>
            <w:right w:val="none" w:sz="0" w:space="0" w:color="auto"/>
          </w:divBdr>
        </w:div>
        <w:div w:id="1900706173">
          <w:marLeft w:val="640"/>
          <w:marRight w:val="0"/>
          <w:marTop w:val="0"/>
          <w:marBottom w:val="0"/>
          <w:divBdr>
            <w:top w:val="none" w:sz="0" w:space="0" w:color="auto"/>
            <w:left w:val="none" w:sz="0" w:space="0" w:color="auto"/>
            <w:bottom w:val="none" w:sz="0" w:space="0" w:color="auto"/>
            <w:right w:val="none" w:sz="0" w:space="0" w:color="auto"/>
          </w:divBdr>
        </w:div>
        <w:div w:id="1553662335">
          <w:marLeft w:val="640"/>
          <w:marRight w:val="0"/>
          <w:marTop w:val="0"/>
          <w:marBottom w:val="0"/>
          <w:divBdr>
            <w:top w:val="none" w:sz="0" w:space="0" w:color="auto"/>
            <w:left w:val="none" w:sz="0" w:space="0" w:color="auto"/>
            <w:bottom w:val="none" w:sz="0" w:space="0" w:color="auto"/>
            <w:right w:val="none" w:sz="0" w:space="0" w:color="auto"/>
          </w:divBdr>
        </w:div>
        <w:div w:id="1722093289">
          <w:marLeft w:val="640"/>
          <w:marRight w:val="0"/>
          <w:marTop w:val="0"/>
          <w:marBottom w:val="0"/>
          <w:divBdr>
            <w:top w:val="none" w:sz="0" w:space="0" w:color="auto"/>
            <w:left w:val="none" w:sz="0" w:space="0" w:color="auto"/>
            <w:bottom w:val="none" w:sz="0" w:space="0" w:color="auto"/>
            <w:right w:val="none" w:sz="0" w:space="0" w:color="auto"/>
          </w:divBdr>
        </w:div>
        <w:div w:id="493836333">
          <w:marLeft w:val="640"/>
          <w:marRight w:val="0"/>
          <w:marTop w:val="0"/>
          <w:marBottom w:val="0"/>
          <w:divBdr>
            <w:top w:val="none" w:sz="0" w:space="0" w:color="auto"/>
            <w:left w:val="none" w:sz="0" w:space="0" w:color="auto"/>
            <w:bottom w:val="none" w:sz="0" w:space="0" w:color="auto"/>
            <w:right w:val="none" w:sz="0" w:space="0" w:color="auto"/>
          </w:divBdr>
        </w:div>
        <w:div w:id="1683514137">
          <w:marLeft w:val="640"/>
          <w:marRight w:val="0"/>
          <w:marTop w:val="0"/>
          <w:marBottom w:val="0"/>
          <w:divBdr>
            <w:top w:val="none" w:sz="0" w:space="0" w:color="auto"/>
            <w:left w:val="none" w:sz="0" w:space="0" w:color="auto"/>
            <w:bottom w:val="none" w:sz="0" w:space="0" w:color="auto"/>
            <w:right w:val="none" w:sz="0" w:space="0" w:color="auto"/>
          </w:divBdr>
        </w:div>
        <w:div w:id="1343585372">
          <w:marLeft w:val="640"/>
          <w:marRight w:val="0"/>
          <w:marTop w:val="0"/>
          <w:marBottom w:val="0"/>
          <w:divBdr>
            <w:top w:val="none" w:sz="0" w:space="0" w:color="auto"/>
            <w:left w:val="none" w:sz="0" w:space="0" w:color="auto"/>
            <w:bottom w:val="none" w:sz="0" w:space="0" w:color="auto"/>
            <w:right w:val="none" w:sz="0" w:space="0" w:color="auto"/>
          </w:divBdr>
        </w:div>
        <w:div w:id="2009475942">
          <w:marLeft w:val="640"/>
          <w:marRight w:val="0"/>
          <w:marTop w:val="0"/>
          <w:marBottom w:val="0"/>
          <w:divBdr>
            <w:top w:val="none" w:sz="0" w:space="0" w:color="auto"/>
            <w:left w:val="none" w:sz="0" w:space="0" w:color="auto"/>
            <w:bottom w:val="none" w:sz="0" w:space="0" w:color="auto"/>
            <w:right w:val="none" w:sz="0" w:space="0" w:color="auto"/>
          </w:divBdr>
        </w:div>
        <w:div w:id="2112315409">
          <w:marLeft w:val="640"/>
          <w:marRight w:val="0"/>
          <w:marTop w:val="0"/>
          <w:marBottom w:val="0"/>
          <w:divBdr>
            <w:top w:val="none" w:sz="0" w:space="0" w:color="auto"/>
            <w:left w:val="none" w:sz="0" w:space="0" w:color="auto"/>
            <w:bottom w:val="none" w:sz="0" w:space="0" w:color="auto"/>
            <w:right w:val="none" w:sz="0" w:space="0" w:color="auto"/>
          </w:divBdr>
        </w:div>
        <w:div w:id="21365566">
          <w:marLeft w:val="640"/>
          <w:marRight w:val="0"/>
          <w:marTop w:val="0"/>
          <w:marBottom w:val="0"/>
          <w:divBdr>
            <w:top w:val="none" w:sz="0" w:space="0" w:color="auto"/>
            <w:left w:val="none" w:sz="0" w:space="0" w:color="auto"/>
            <w:bottom w:val="none" w:sz="0" w:space="0" w:color="auto"/>
            <w:right w:val="none" w:sz="0" w:space="0" w:color="auto"/>
          </w:divBdr>
        </w:div>
        <w:div w:id="2032411539">
          <w:marLeft w:val="640"/>
          <w:marRight w:val="0"/>
          <w:marTop w:val="0"/>
          <w:marBottom w:val="0"/>
          <w:divBdr>
            <w:top w:val="none" w:sz="0" w:space="0" w:color="auto"/>
            <w:left w:val="none" w:sz="0" w:space="0" w:color="auto"/>
            <w:bottom w:val="none" w:sz="0" w:space="0" w:color="auto"/>
            <w:right w:val="none" w:sz="0" w:space="0" w:color="auto"/>
          </w:divBdr>
        </w:div>
        <w:div w:id="1480154694">
          <w:marLeft w:val="640"/>
          <w:marRight w:val="0"/>
          <w:marTop w:val="0"/>
          <w:marBottom w:val="0"/>
          <w:divBdr>
            <w:top w:val="none" w:sz="0" w:space="0" w:color="auto"/>
            <w:left w:val="none" w:sz="0" w:space="0" w:color="auto"/>
            <w:bottom w:val="none" w:sz="0" w:space="0" w:color="auto"/>
            <w:right w:val="none" w:sz="0" w:space="0" w:color="auto"/>
          </w:divBdr>
        </w:div>
        <w:div w:id="1143932896">
          <w:marLeft w:val="640"/>
          <w:marRight w:val="0"/>
          <w:marTop w:val="0"/>
          <w:marBottom w:val="0"/>
          <w:divBdr>
            <w:top w:val="none" w:sz="0" w:space="0" w:color="auto"/>
            <w:left w:val="none" w:sz="0" w:space="0" w:color="auto"/>
            <w:bottom w:val="none" w:sz="0" w:space="0" w:color="auto"/>
            <w:right w:val="none" w:sz="0" w:space="0" w:color="auto"/>
          </w:divBdr>
        </w:div>
        <w:div w:id="351610523">
          <w:marLeft w:val="640"/>
          <w:marRight w:val="0"/>
          <w:marTop w:val="0"/>
          <w:marBottom w:val="0"/>
          <w:divBdr>
            <w:top w:val="none" w:sz="0" w:space="0" w:color="auto"/>
            <w:left w:val="none" w:sz="0" w:space="0" w:color="auto"/>
            <w:bottom w:val="none" w:sz="0" w:space="0" w:color="auto"/>
            <w:right w:val="none" w:sz="0" w:space="0" w:color="auto"/>
          </w:divBdr>
        </w:div>
        <w:div w:id="786852901">
          <w:marLeft w:val="640"/>
          <w:marRight w:val="0"/>
          <w:marTop w:val="0"/>
          <w:marBottom w:val="0"/>
          <w:divBdr>
            <w:top w:val="none" w:sz="0" w:space="0" w:color="auto"/>
            <w:left w:val="none" w:sz="0" w:space="0" w:color="auto"/>
            <w:bottom w:val="none" w:sz="0" w:space="0" w:color="auto"/>
            <w:right w:val="none" w:sz="0" w:space="0" w:color="auto"/>
          </w:divBdr>
        </w:div>
        <w:div w:id="1925067732">
          <w:marLeft w:val="640"/>
          <w:marRight w:val="0"/>
          <w:marTop w:val="0"/>
          <w:marBottom w:val="0"/>
          <w:divBdr>
            <w:top w:val="none" w:sz="0" w:space="0" w:color="auto"/>
            <w:left w:val="none" w:sz="0" w:space="0" w:color="auto"/>
            <w:bottom w:val="none" w:sz="0" w:space="0" w:color="auto"/>
            <w:right w:val="none" w:sz="0" w:space="0" w:color="auto"/>
          </w:divBdr>
        </w:div>
        <w:div w:id="1603142539">
          <w:marLeft w:val="640"/>
          <w:marRight w:val="0"/>
          <w:marTop w:val="0"/>
          <w:marBottom w:val="0"/>
          <w:divBdr>
            <w:top w:val="none" w:sz="0" w:space="0" w:color="auto"/>
            <w:left w:val="none" w:sz="0" w:space="0" w:color="auto"/>
            <w:bottom w:val="none" w:sz="0" w:space="0" w:color="auto"/>
            <w:right w:val="none" w:sz="0" w:space="0" w:color="auto"/>
          </w:divBdr>
        </w:div>
        <w:div w:id="1682199041">
          <w:marLeft w:val="640"/>
          <w:marRight w:val="0"/>
          <w:marTop w:val="0"/>
          <w:marBottom w:val="0"/>
          <w:divBdr>
            <w:top w:val="none" w:sz="0" w:space="0" w:color="auto"/>
            <w:left w:val="none" w:sz="0" w:space="0" w:color="auto"/>
            <w:bottom w:val="none" w:sz="0" w:space="0" w:color="auto"/>
            <w:right w:val="none" w:sz="0" w:space="0" w:color="auto"/>
          </w:divBdr>
        </w:div>
        <w:div w:id="311830440">
          <w:marLeft w:val="640"/>
          <w:marRight w:val="0"/>
          <w:marTop w:val="0"/>
          <w:marBottom w:val="0"/>
          <w:divBdr>
            <w:top w:val="none" w:sz="0" w:space="0" w:color="auto"/>
            <w:left w:val="none" w:sz="0" w:space="0" w:color="auto"/>
            <w:bottom w:val="none" w:sz="0" w:space="0" w:color="auto"/>
            <w:right w:val="none" w:sz="0" w:space="0" w:color="auto"/>
          </w:divBdr>
        </w:div>
        <w:div w:id="1654291528">
          <w:marLeft w:val="640"/>
          <w:marRight w:val="0"/>
          <w:marTop w:val="0"/>
          <w:marBottom w:val="0"/>
          <w:divBdr>
            <w:top w:val="none" w:sz="0" w:space="0" w:color="auto"/>
            <w:left w:val="none" w:sz="0" w:space="0" w:color="auto"/>
            <w:bottom w:val="none" w:sz="0" w:space="0" w:color="auto"/>
            <w:right w:val="none" w:sz="0" w:space="0" w:color="auto"/>
          </w:divBdr>
        </w:div>
        <w:div w:id="2079278970">
          <w:marLeft w:val="640"/>
          <w:marRight w:val="0"/>
          <w:marTop w:val="0"/>
          <w:marBottom w:val="0"/>
          <w:divBdr>
            <w:top w:val="none" w:sz="0" w:space="0" w:color="auto"/>
            <w:left w:val="none" w:sz="0" w:space="0" w:color="auto"/>
            <w:bottom w:val="none" w:sz="0" w:space="0" w:color="auto"/>
            <w:right w:val="none" w:sz="0" w:space="0" w:color="auto"/>
          </w:divBdr>
        </w:div>
        <w:div w:id="632101149">
          <w:marLeft w:val="640"/>
          <w:marRight w:val="0"/>
          <w:marTop w:val="0"/>
          <w:marBottom w:val="0"/>
          <w:divBdr>
            <w:top w:val="none" w:sz="0" w:space="0" w:color="auto"/>
            <w:left w:val="none" w:sz="0" w:space="0" w:color="auto"/>
            <w:bottom w:val="none" w:sz="0" w:space="0" w:color="auto"/>
            <w:right w:val="none" w:sz="0" w:space="0" w:color="auto"/>
          </w:divBdr>
        </w:div>
        <w:div w:id="130562846">
          <w:marLeft w:val="640"/>
          <w:marRight w:val="0"/>
          <w:marTop w:val="0"/>
          <w:marBottom w:val="0"/>
          <w:divBdr>
            <w:top w:val="none" w:sz="0" w:space="0" w:color="auto"/>
            <w:left w:val="none" w:sz="0" w:space="0" w:color="auto"/>
            <w:bottom w:val="none" w:sz="0" w:space="0" w:color="auto"/>
            <w:right w:val="none" w:sz="0" w:space="0" w:color="auto"/>
          </w:divBdr>
        </w:div>
        <w:div w:id="400910802">
          <w:marLeft w:val="640"/>
          <w:marRight w:val="0"/>
          <w:marTop w:val="0"/>
          <w:marBottom w:val="0"/>
          <w:divBdr>
            <w:top w:val="none" w:sz="0" w:space="0" w:color="auto"/>
            <w:left w:val="none" w:sz="0" w:space="0" w:color="auto"/>
            <w:bottom w:val="none" w:sz="0" w:space="0" w:color="auto"/>
            <w:right w:val="none" w:sz="0" w:space="0" w:color="auto"/>
          </w:divBdr>
        </w:div>
        <w:div w:id="1362896572">
          <w:marLeft w:val="640"/>
          <w:marRight w:val="0"/>
          <w:marTop w:val="0"/>
          <w:marBottom w:val="0"/>
          <w:divBdr>
            <w:top w:val="none" w:sz="0" w:space="0" w:color="auto"/>
            <w:left w:val="none" w:sz="0" w:space="0" w:color="auto"/>
            <w:bottom w:val="none" w:sz="0" w:space="0" w:color="auto"/>
            <w:right w:val="none" w:sz="0" w:space="0" w:color="auto"/>
          </w:divBdr>
        </w:div>
        <w:div w:id="2097046669">
          <w:marLeft w:val="640"/>
          <w:marRight w:val="0"/>
          <w:marTop w:val="0"/>
          <w:marBottom w:val="0"/>
          <w:divBdr>
            <w:top w:val="none" w:sz="0" w:space="0" w:color="auto"/>
            <w:left w:val="none" w:sz="0" w:space="0" w:color="auto"/>
            <w:bottom w:val="none" w:sz="0" w:space="0" w:color="auto"/>
            <w:right w:val="none" w:sz="0" w:space="0" w:color="auto"/>
          </w:divBdr>
        </w:div>
        <w:div w:id="214392643">
          <w:marLeft w:val="640"/>
          <w:marRight w:val="0"/>
          <w:marTop w:val="0"/>
          <w:marBottom w:val="0"/>
          <w:divBdr>
            <w:top w:val="none" w:sz="0" w:space="0" w:color="auto"/>
            <w:left w:val="none" w:sz="0" w:space="0" w:color="auto"/>
            <w:bottom w:val="none" w:sz="0" w:space="0" w:color="auto"/>
            <w:right w:val="none" w:sz="0" w:space="0" w:color="auto"/>
          </w:divBdr>
        </w:div>
        <w:div w:id="608506897">
          <w:marLeft w:val="640"/>
          <w:marRight w:val="0"/>
          <w:marTop w:val="0"/>
          <w:marBottom w:val="0"/>
          <w:divBdr>
            <w:top w:val="none" w:sz="0" w:space="0" w:color="auto"/>
            <w:left w:val="none" w:sz="0" w:space="0" w:color="auto"/>
            <w:bottom w:val="none" w:sz="0" w:space="0" w:color="auto"/>
            <w:right w:val="none" w:sz="0" w:space="0" w:color="auto"/>
          </w:divBdr>
        </w:div>
        <w:div w:id="1258563969">
          <w:marLeft w:val="640"/>
          <w:marRight w:val="0"/>
          <w:marTop w:val="0"/>
          <w:marBottom w:val="0"/>
          <w:divBdr>
            <w:top w:val="none" w:sz="0" w:space="0" w:color="auto"/>
            <w:left w:val="none" w:sz="0" w:space="0" w:color="auto"/>
            <w:bottom w:val="none" w:sz="0" w:space="0" w:color="auto"/>
            <w:right w:val="none" w:sz="0" w:space="0" w:color="auto"/>
          </w:divBdr>
        </w:div>
        <w:div w:id="1257716563">
          <w:marLeft w:val="640"/>
          <w:marRight w:val="0"/>
          <w:marTop w:val="0"/>
          <w:marBottom w:val="0"/>
          <w:divBdr>
            <w:top w:val="none" w:sz="0" w:space="0" w:color="auto"/>
            <w:left w:val="none" w:sz="0" w:space="0" w:color="auto"/>
            <w:bottom w:val="none" w:sz="0" w:space="0" w:color="auto"/>
            <w:right w:val="none" w:sz="0" w:space="0" w:color="auto"/>
          </w:divBdr>
        </w:div>
        <w:div w:id="1946577223">
          <w:marLeft w:val="640"/>
          <w:marRight w:val="0"/>
          <w:marTop w:val="0"/>
          <w:marBottom w:val="0"/>
          <w:divBdr>
            <w:top w:val="none" w:sz="0" w:space="0" w:color="auto"/>
            <w:left w:val="none" w:sz="0" w:space="0" w:color="auto"/>
            <w:bottom w:val="none" w:sz="0" w:space="0" w:color="auto"/>
            <w:right w:val="none" w:sz="0" w:space="0" w:color="auto"/>
          </w:divBdr>
        </w:div>
        <w:div w:id="2045641635">
          <w:marLeft w:val="640"/>
          <w:marRight w:val="0"/>
          <w:marTop w:val="0"/>
          <w:marBottom w:val="0"/>
          <w:divBdr>
            <w:top w:val="none" w:sz="0" w:space="0" w:color="auto"/>
            <w:left w:val="none" w:sz="0" w:space="0" w:color="auto"/>
            <w:bottom w:val="none" w:sz="0" w:space="0" w:color="auto"/>
            <w:right w:val="none" w:sz="0" w:space="0" w:color="auto"/>
          </w:divBdr>
        </w:div>
        <w:div w:id="232007693">
          <w:marLeft w:val="640"/>
          <w:marRight w:val="0"/>
          <w:marTop w:val="0"/>
          <w:marBottom w:val="0"/>
          <w:divBdr>
            <w:top w:val="none" w:sz="0" w:space="0" w:color="auto"/>
            <w:left w:val="none" w:sz="0" w:space="0" w:color="auto"/>
            <w:bottom w:val="none" w:sz="0" w:space="0" w:color="auto"/>
            <w:right w:val="none" w:sz="0" w:space="0" w:color="auto"/>
          </w:divBdr>
        </w:div>
        <w:div w:id="546642938">
          <w:marLeft w:val="640"/>
          <w:marRight w:val="0"/>
          <w:marTop w:val="0"/>
          <w:marBottom w:val="0"/>
          <w:divBdr>
            <w:top w:val="none" w:sz="0" w:space="0" w:color="auto"/>
            <w:left w:val="none" w:sz="0" w:space="0" w:color="auto"/>
            <w:bottom w:val="none" w:sz="0" w:space="0" w:color="auto"/>
            <w:right w:val="none" w:sz="0" w:space="0" w:color="auto"/>
          </w:divBdr>
        </w:div>
        <w:div w:id="1276446064">
          <w:marLeft w:val="640"/>
          <w:marRight w:val="0"/>
          <w:marTop w:val="0"/>
          <w:marBottom w:val="0"/>
          <w:divBdr>
            <w:top w:val="none" w:sz="0" w:space="0" w:color="auto"/>
            <w:left w:val="none" w:sz="0" w:space="0" w:color="auto"/>
            <w:bottom w:val="none" w:sz="0" w:space="0" w:color="auto"/>
            <w:right w:val="none" w:sz="0" w:space="0" w:color="auto"/>
          </w:divBdr>
        </w:div>
        <w:div w:id="579874946">
          <w:marLeft w:val="640"/>
          <w:marRight w:val="0"/>
          <w:marTop w:val="0"/>
          <w:marBottom w:val="0"/>
          <w:divBdr>
            <w:top w:val="none" w:sz="0" w:space="0" w:color="auto"/>
            <w:left w:val="none" w:sz="0" w:space="0" w:color="auto"/>
            <w:bottom w:val="none" w:sz="0" w:space="0" w:color="auto"/>
            <w:right w:val="none" w:sz="0" w:space="0" w:color="auto"/>
          </w:divBdr>
        </w:div>
        <w:div w:id="2032606496">
          <w:marLeft w:val="640"/>
          <w:marRight w:val="0"/>
          <w:marTop w:val="0"/>
          <w:marBottom w:val="0"/>
          <w:divBdr>
            <w:top w:val="none" w:sz="0" w:space="0" w:color="auto"/>
            <w:left w:val="none" w:sz="0" w:space="0" w:color="auto"/>
            <w:bottom w:val="none" w:sz="0" w:space="0" w:color="auto"/>
            <w:right w:val="none" w:sz="0" w:space="0" w:color="auto"/>
          </w:divBdr>
        </w:div>
        <w:div w:id="1922987171">
          <w:marLeft w:val="640"/>
          <w:marRight w:val="0"/>
          <w:marTop w:val="0"/>
          <w:marBottom w:val="0"/>
          <w:divBdr>
            <w:top w:val="none" w:sz="0" w:space="0" w:color="auto"/>
            <w:left w:val="none" w:sz="0" w:space="0" w:color="auto"/>
            <w:bottom w:val="none" w:sz="0" w:space="0" w:color="auto"/>
            <w:right w:val="none" w:sz="0" w:space="0" w:color="auto"/>
          </w:divBdr>
        </w:div>
        <w:div w:id="717245125">
          <w:marLeft w:val="640"/>
          <w:marRight w:val="0"/>
          <w:marTop w:val="0"/>
          <w:marBottom w:val="0"/>
          <w:divBdr>
            <w:top w:val="none" w:sz="0" w:space="0" w:color="auto"/>
            <w:left w:val="none" w:sz="0" w:space="0" w:color="auto"/>
            <w:bottom w:val="none" w:sz="0" w:space="0" w:color="auto"/>
            <w:right w:val="none" w:sz="0" w:space="0" w:color="auto"/>
          </w:divBdr>
        </w:div>
        <w:div w:id="44642598">
          <w:marLeft w:val="640"/>
          <w:marRight w:val="0"/>
          <w:marTop w:val="0"/>
          <w:marBottom w:val="0"/>
          <w:divBdr>
            <w:top w:val="none" w:sz="0" w:space="0" w:color="auto"/>
            <w:left w:val="none" w:sz="0" w:space="0" w:color="auto"/>
            <w:bottom w:val="none" w:sz="0" w:space="0" w:color="auto"/>
            <w:right w:val="none" w:sz="0" w:space="0" w:color="auto"/>
          </w:divBdr>
        </w:div>
        <w:div w:id="343871709">
          <w:marLeft w:val="640"/>
          <w:marRight w:val="0"/>
          <w:marTop w:val="0"/>
          <w:marBottom w:val="0"/>
          <w:divBdr>
            <w:top w:val="none" w:sz="0" w:space="0" w:color="auto"/>
            <w:left w:val="none" w:sz="0" w:space="0" w:color="auto"/>
            <w:bottom w:val="none" w:sz="0" w:space="0" w:color="auto"/>
            <w:right w:val="none" w:sz="0" w:space="0" w:color="auto"/>
          </w:divBdr>
        </w:div>
        <w:div w:id="1833179340">
          <w:marLeft w:val="640"/>
          <w:marRight w:val="0"/>
          <w:marTop w:val="0"/>
          <w:marBottom w:val="0"/>
          <w:divBdr>
            <w:top w:val="none" w:sz="0" w:space="0" w:color="auto"/>
            <w:left w:val="none" w:sz="0" w:space="0" w:color="auto"/>
            <w:bottom w:val="none" w:sz="0" w:space="0" w:color="auto"/>
            <w:right w:val="none" w:sz="0" w:space="0" w:color="auto"/>
          </w:divBdr>
        </w:div>
        <w:div w:id="1390686570">
          <w:marLeft w:val="640"/>
          <w:marRight w:val="0"/>
          <w:marTop w:val="0"/>
          <w:marBottom w:val="0"/>
          <w:divBdr>
            <w:top w:val="none" w:sz="0" w:space="0" w:color="auto"/>
            <w:left w:val="none" w:sz="0" w:space="0" w:color="auto"/>
            <w:bottom w:val="none" w:sz="0" w:space="0" w:color="auto"/>
            <w:right w:val="none" w:sz="0" w:space="0" w:color="auto"/>
          </w:divBdr>
        </w:div>
        <w:div w:id="983242926">
          <w:marLeft w:val="640"/>
          <w:marRight w:val="0"/>
          <w:marTop w:val="0"/>
          <w:marBottom w:val="0"/>
          <w:divBdr>
            <w:top w:val="none" w:sz="0" w:space="0" w:color="auto"/>
            <w:left w:val="none" w:sz="0" w:space="0" w:color="auto"/>
            <w:bottom w:val="none" w:sz="0" w:space="0" w:color="auto"/>
            <w:right w:val="none" w:sz="0" w:space="0" w:color="auto"/>
          </w:divBdr>
        </w:div>
        <w:div w:id="1785613844">
          <w:marLeft w:val="640"/>
          <w:marRight w:val="0"/>
          <w:marTop w:val="0"/>
          <w:marBottom w:val="0"/>
          <w:divBdr>
            <w:top w:val="none" w:sz="0" w:space="0" w:color="auto"/>
            <w:left w:val="none" w:sz="0" w:space="0" w:color="auto"/>
            <w:bottom w:val="none" w:sz="0" w:space="0" w:color="auto"/>
            <w:right w:val="none" w:sz="0" w:space="0" w:color="auto"/>
          </w:divBdr>
        </w:div>
        <w:div w:id="1941208950">
          <w:marLeft w:val="640"/>
          <w:marRight w:val="0"/>
          <w:marTop w:val="0"/>
          <w:marBottom w:val="0"/>
          <w:divBdr>
            <w:top w:val="none" w:sz="0" w:space="0" w:color="auto"/>
            <w:left w:val="none" w:sz="0" w:space="0" w:color="auto"/>
            <w:bottom w:val="none" w:sz="0" w:space="0" w:color="auto"/>
            <w:right w:val="none" w:sz="0" w:space="0" w:color="auto"/>
          </w:divBdr>
        </w:div>
        <w:div w:id="197474907">
          <w:marLeft w:val="640"/>
          <w:marRight w:val="0"/>
          <w:marTop w:val="0"/>
          <w:marBottom w:val="0"/>
          <w:divBdr>
            <w:top w:val="none" w:sz="0" w:space="0" w:color="auto"/>
            <w:left w:val="none" w:sz="0" w:space="0" w:color="auto"/>
            <w:bottom w:val="none" w:sz="0" w:space="0" w:color="auto"/>
            <w:right w:val="none" w:sz="0" w:space="0" w:color="auto"/>
          </w:divBdr>
        </w:div>
        <w:div w:id="1021735754">
          <w:marLeft w:val="640"/>
          <w:marRight w:val="0"/>
          <w:marTop w:val="0"/>
          <w:marBottom w:val="0"/>
          <w:divBdr>
            <w:top w:val="none" w:sz="0" w:space="0" w:color="auto"/>
            <w:left w:val="none" w:sz="0" w:space="0" w:color="auto"/>
            <w:bottom w:val="none" w:sz="0" w:space="0" w:color="auto"/>
            <w:right w:val="none" w:sz="0" w:space="0" w:color="auto"/>
          </w:divBdr>
        </w:div>
        <w:div w:id="43794574">
          <w:marLeft w:val="640"/>
          <w:marRight w:val="0"/>
          <w:marTop w:val="0"/>
          <w:marBottom w:val="0"/>
          <w:divBdr>
            <w:top w:val="none" w:sz="0" w:space="0" w:color="auto"/>
            <w:left w:val="none" w:sz="0" w:space="0" w:color="auto"/>
            <w:bottom w:val="none" w:sz="0" w:space="0" w:color="auto"/>
            <w:right w:val="none" w:sz="0" w:space="0" w:color="auto"/>
          </w:divBdr>
        </w:div>
        <w:div w:id="394551707">
          <w:marLeft w:val="640"/>
          <w:marRight w:val="0"/>
          <w:marTop w:val="0"/>
          <w:marBottom w:val="0"/>
          <w:divBdr>
            <w:top w:val="none" w:sz="0" w:space="0" w:color="auto"/>
            <w:left w:val="none" w:sz="0" w:space="0" w:color="auto"/>
            <w:bottom w:val="none" w:sz="0" w:space="0" w:color="auto"/>
            <w:right w:val="none" w:sz="0" w:space="0" w:color="auto"/>
          </w:divBdr>
        </w:div>
        <w:div w:id="716397827">
          <w:marLeft w:val="640"/>
          <w:marRight w:val="0"/>
          <w:marTop w:val="0"/>
          <w:marBottom w:val="0"/>
          <w:divBdr>
            <w:top w:val="none" w:sz="0" w:space="0" w:color="auto"/>
            <w:left w:val="none" w:sz="0" w:space="0" w:color="auto"/>
            <w:bottom w:val="none" w:sz="0" w:space="0" w:color="auto"/>
            <w:right w:val="none" w:sz="0" w:space="0" w:color="auto"/>
          </w:divBdr>
        </w:div>
        <w:div w:id="1728643531">
          <w:marLeft w:val="640"/>
          <w:marRight w:val="0"/>
          <w:marTop w:val="0"/>
          <w:marBottom w:val="0"/>
          <w:divBdr>
            <w:top w:val="none" w:sz="0" w:space="0" w:color="auto"/>
            <w:left w:val="none" w:sz="0" w:space="0" w:color="auto"/>
            <w:bottom w:val="none" w:sz="0" w:space="0" w:color="auto"/>
            <w:right w:val="none" w:sz="0" w:space="0" w:color="auto"/>
          </w:divBdr>
        </w:div>
        <w:div w:id="1183278711">
          <w:marLeft w:val="640"/>
          <w:marRight w:val="0"/>
          <w:marTop w:val="0"/>
          <w:marBottom w:val="0"/>
          <w:divBdr>
            <w:top w:val="none" w:sz="0" w:space="0" w:color="auto"/>
            <w:left w:val="none" w:sz="0" w:space="0" w:color="auto"/>
            <w:bottom w:val="none" w:sz="0" w:space="0" w:color="auto"/>
            <w:right w:val="none" w:sz="0" w:space="0" w:color="auto"/>
          </w:divBdr>
        </w:div>
        <w:div w:id="2086027090">
          <w:marLeft w:val="640"/>
          <w:marRight w:val="0"/>
          <w:marTop w:val="0"/>
          <w:marBottom w:val="0"/>
          <w:divBdr>
            <w:top w:val="none" w:sz="0" w:space="0" w:color="auto"/>
            <w:left w:val="none" w:sz="0" w:space="0" w:color="auto"/>
            <w:bottom w:val="none" w:sz="0" w:space="0" w:color="auto"/>
            <w:right w:val="none" w:sz="0" w:space="0" w:color="auto"/>
          </w:divBdr>
        </w:div>
        <w:div w:id="1300308320">
          <w:marLeft w:val="640"/>
          <w:marRight w:val="0"/>
          <w:marTop w:val="0"/>
          <w:marBottom w:val="0"/>
          <w:divBdr>
            <w:top w:val="none" w:sz="0" w:space="0" w:color="auto"/>
            <w:left w:val="none" w:sz="0" w:space="0" w:color="auto"/>
            <w:bottom w:val="none" w:sz="0" w:space="0" w:color="auto"/>
            <w:right w:val="none" w:sz="0" w:space="0" w:color="auto"/>
          </w:divBdr>
        </w:div>
        <w:div w:id="1662932210">
          <w:marLeft w:val="640"/>
          <w:marRight w:val="0"/>
          <w:marTop w:val="0"/>
          <w:marBottom w:val="0"/>
          <w:divBdr>
            <w:top w:val="none" w:sz="0" w:space="0" w:color="auto"/>
            <w:left w:val="none" w:sz="0" w:space="0" w:color="auto"/>
            <w:bottom w:val="none" w:sz="0" w:space="0" w:color="auto"/>
            <w:right w:val="none" w:sz="0" w:space="0" w:color="auto"/>
          </w:divBdr>
        </w:div>
        <w:div w:id="1818063745">
          <w:marLeft w:val="640"/>
          <w:marRight w:val="0"/>
          <w:marTop w:val="0"/>
          <w:marBottom w:val="0"/>
          <w:divBdr>
            <w:top w:val="none" w:sz="0" w:space="0" w:color="auto"/>
            <w:left w:val="none" w:sz="0" w:space="0" w:color="auto"/>
            <w:bottom w:val="none" w:sz="0" w:space="0" w:color="auto"/>
            <w:right w:val="none" w:sz="0" w:space="0" w:color="auto"/>
          </w:divBdr>
        </w:div>
        <w:div w:id="1151948479">
          <w:marLeft w:val="640"/>
          <w:marRight w:val="0"/>
          <w:marTop w:val="0"/>
          <w:marBottom w:val="0"/>
          <w:divBdr>
            <w:top w:val="none" w:sz="0" w:space="0" w:color="auto"/>
            <w:left w:val="none" w:sz="0" w:space="0" w:color="auto"/>
            <w:bottom w:val="none" w:sz="0" w:space="0" w:color="auto"/>
            <w:right w:val="none" w:sz="0" w:space="0" w:color="auto"/>
          </w:divBdr>
        </w:div>
        <w:div w:id="183641241">
          <w:marLeft w:val="640"/>
          <w:marRight w:val="0"/>
          <w:marTop w:val="0"/>
          <w:marBottom w:val="0"/>
          <w:divBdr>
            <w:top w:val="none" w:sz="0" w:space="0" w:color="auto"/>
            <w:left w:val="none" w:sz="0" w:space="0" w:color="auto"/>
            <w:bottom w:val="none" w:sz="0" w:space="0" w:color="auto"/>
            <w:right w:val="none" w:sz="0" w:space="0" w:color="auto"/>
          </w:divBdr>
        </w:div>
        <w:div w:id="74282204">
          <w:marLeft w:val="640"/>
          <w:marRight w:val="0"/>
          <w:marTop w:val="0"/>
          <w:marBottom w:val="0"/>
          <w:divBdr>
            <w:top w:val="none" w:sz="0" w:space="0" w:color="auto"/>
            <w:left w:val="none" w:sz="0" w:space="0" w:color="auto"/>
            <w:bottom w:val="none" w:sz="0" w:space="0" w:color="auto"/>
            <w:right w:val="none" w:sz="0" w:space="0" w:color="auto"/>
          </w:divBdr>
        </w:div>
        <w:div w:id="1405838557">
          <w:marLeft w:val="640"/>
          <w:marRight w:val="0"/>
          <w:marTop w:val="0"/>
          <w:marBottom w:val="0"/>
          <w:divBdr>
            <w:top w:val="none" w:sz="0" w:space="0" w:color="auto"/>
            <w:left w:val="none" w:sz="0" w:space="0" w:color="auto"/>
            <w:bottom w:val="none" w:sz="0" w:space="0" w:color="auto"/>
            <w:right w:val="none" w:sz="0" w:space="0" w:color="auto"/>
          </w:divBdr>
        </w:div>
        <w:div w:id="460198165">
          <w:marLeft w:val="640"/>
          <w:marRight w:val="0"/>
          <w:marTop w:val="0"/>
          <w:marBottom w:val="0"/>
          <w:divBdr>
            <w:top w:val="none" w:sz="0" w:space="0" w:color="auto"/>
            <w:left w:val="none" w:sz="0" w:space="0" w:color="auto"/>
            <w:bottom w:val="none" w:sz="0" w:space="0" w:color="auto"/>
            <w:right w:val="none" w:sz="0" w:space="0" w:color="auto"/>
          </w:divBdr>
        </w:div>
        <w:div w:id="1459759969">
          <w:marLeft w:val="640"/>
          <w:marRight w:val="0"/>
          <w:marTop w:val="0"/>
          <w:marBottom w:val="0"/>
          <w:divBdr>
            <w:top w:val="none" w:sz="0" w:space="0" w:color="auto"/>
            <w:left w:val="none" w:sz="0" w:space="0" w:color="auto"/>
            <w:bottom w:val="none" w:sz="0" w:space="0" w:color="auto"/>
            <w:right w:val="none" w:sz="0" w:space="0" w:color="auto"/>
          </w:divBdr>
        </w:div>
        <w:div w:id="1346398714">
          <w:marLeft w:val="640"/>
          <w:marRight w:val="0"/>
          <w:marTop w:val="0"/>
          <w:marBottom w:val="0"/>
          <w:divBdr>
            <w:top w:val="none" w:sz="0" w:space="0" w:color="auto"/>
            <w:left w:val="none" w:sz="0" w:space="0" w:color="auto"/>
            <w:bottom w:val="none" w:sz="0" w:space="0" w:color="auto"/>
            <w:right w:val="none" w:sz="0" w:space="0" w:color="auto"/>
          </w:divBdr>
        </w:div>
        <w:div w:id="1306860201">
          <w:marLeft w:val="640"/>
          <w:marRight w:val="0"/>
          <w:marTop w:val="0"/>
          <w:marBottom w:val="0"/>
          <w:divBdr>
            <w:top w:val="none" w:sz="0" w:space="0" w:color="auto"/>
            <w:left w:val="none" w:sz="0" w:space="0" w:color="auto"/>
            <w:bottom w:val="none" w:sz="0" w:space="0" w:color="auto"/>
            <w:right w:val="none" w:sz="0" w:space="0" w:color="auto"/>
          </w:divBdr>
        </w:div>
        <w:div w:id="1340155711">
          <w:marLeft w:val="640"/>
          <w:marRight w:val="0"/>
          <w:marTop w:val="0"/>
          <w:marBottom w:val="0"/>
          <w:divBdr>
            <w:top w:val="none" w:sz="0" w:space="0" w:color="auto"/>
            <w:left w:val="none" w:sz="0" w:space="0" w:color="auto"/>
            <w:bottom w:val="none" w:sz="0" w:space="0" w:color="auto"/>
            <w:right w:val="none" w:sz="0" w:space="0" w:color="auto"/>
          </w:divBdr>
        </w:div>
        <w:div w:id="1036664657">
          <w:marLeft w:val="640"/>
          <w:marRight w:val="0"/>
          <w:marTop w:val="0"/>
          <w:marBottom w:val="0"/>
          <w:divBdr>
            <w:top w:val="none" w:sz="0" w:space="0" w:color="auto"/>
            <w:left w:val="none" w:sz="0" w:space="0" w:color="auto"/>
            <w:bottom w:val="none" w:sz="0" w:space="0" w:color="auto"/>
            <w:right w:val="none" w:sz="0" w:space="0" w:color="auto"/>
          </w:divBdr>
        </w:div>
        <w:div w:id="347875915">
          <w:marLeft w:val="640"/>
          <w:marRight w:val="0"/>
          <w:marTop w:val="0"/>
          <w:marBottom w:val="0"/>
          <w:divBdr>
            <w:top w:val="none" w:sz="0" w:space="0" w:color="auto"/>
            <w:left w:val="none" w:sz="0" w:space="0" w:color="auto"/>
            <w:bottom w:val="none" w:sz="0" w:space="0" w:color="auto"/>
            <w:right w:val="none" w:sz="0" w:space="0" w:color="auto"/>
          </w:divBdr>
        </w:div>
        <w:div w:id="468403726">
          <w:marLeft w:val="640"/>
          <w:marRight w:val="0"/>
          <w:marTop w:val="0"/>
          <w:marBottom w:val="0"/>
          <w:divBdr>
            <w:top w:val="none" w:sz="0" w:space="0" w:color="auto"/>
            <w:left w:val="none" w:sz="0" w:space="0" w:color="auto"/>
            <w:bottom w:val="none" w:sz="0" w:space="0" w:color="auto"/>
            <w:right w:val="none" w:sz="0" w:space="0" w:color="auto"/>
          </w:divBdr>
        </w:div>
        <w:div w:id="605963901">
          <w:marLeft w:val="640"/>
          <w:marRight w:val="0"/>
          <w:marTop w:val="0"/>
          <w:marBottom w:val="0"/>
          <w:divBdr>
            <w:top w:val="none" w:sz="0" w:space="0" w:color="auto"/>
            <w:left w:val="none" w:sz="0" w:space="0" w:color="auto"/>
            <w:bottom w:val="none" w:sz="0" w:space="0" w:color="auto"/>
            <w:right w:val="none" w:sz="0" w:space="0" w:color="auto"/>
          </w:divBdr>
        </w:div>
        <w:div w:id="861671203">
          <w:marLeft w:val="640"/>
          <w:marRight w:val="0"/>
          <w:marTop w:val="0"/>
          <w:marBottom w:val="0"/>
          <w:divBdr>
            <w:top w:val="none" w:sz="0" w:space="0" w:color="auto"/>
            <w:left w:val="none" w:sz="0" w:space="0" w:color="auto"/>
            <w:bottom w:val="none" w:sz="0" w:space="0" w:color="auto"/>
            <w:right w:val="none" w:sz="0" w:space="0" w:color="auto"/>
          </w:divBdr>
        </w:div>
        <w:div w:id="831524743">
          <w:marLeft w:val="640"/>
          <w:marRight w:val="0"/>
          <w:marTop w:val="0"/>
          <w:marBottom w:val="0"/>
          <w:divBdr>
            <w:top w:val="none" w:sz="0" w:space="0" w:color="auto"/>
            <w:left w:val="none" w:sz="0" w:space="0" w:color="auto"/>
            <w:bottom w:val="none" w:sz="0" w:space="0" w:color="auto"/>
            <w:right w:val="none" w:sz="0" w:space="0" w:color="auto"/>
          </w:divBdr>
        </w:div>
        <w:div w:id="716009521">
          <w:marLeft w:val="640"/>
          <w:marRight w:val="0"/>
          <w:marTop w:val="0"/>
          <w:marBottom w:val="0"/>
          <w:divBdr>
            <w:top w:val="none" w:sz="0" w:space="0" w:color="auto"/>
            <w:left w:val="none" w:sz="0" w:space="0" w:color="auto"/>
            <w:bottom w:val="none" w:sz="0" w:space="0" w:color="auto"/>
            <w:right w:val="none" w:sz="0" w:space="0" w:color="auto"/>
          </w:divBdr>
        </w:div>
        <w:div w:id="964700958">
          <w:marLeft w:val="640"/>
          <w:marRight w:val="0"/>
          <w:marTop w:val="0"/>
          <w:marBottom w:val="0"/>
          <w:divBdr>
            <w:top w:val="none" w:sz="0" w:space="0" w:color="auto"/>
            <w:left w:val="none" w:sz="0" w:space="0" w:color="auto"/>
            <w:bottom w:val="none" w:sz="0" w:space="0" w:color="auto"/>
            <w:right w:val="none" w:sz="0" w:space="0" w:color="auto"/>
          </w:divBdr>
        </w:div>
        <w:div w:id="577401902">
          <w:marLeft w:val="640"/>
          <w:marRight w:val="0"/>
          <w:marTop w:val="0"/>
          <w:marBottom w:val="0"/>
          <w:divBdr>
            <w:top w:val="none" w:sz="0" w:space="0" w:color="auto"/>
            <w:left w:val="none" w:sz="0" w:space="0" w:color="auto"/>
            <w:bottom w:val="none" w:sz="0" w:space="0" w:color="auto"/>
            <w:right w:val="none" w:sz="0" w:space="0" w:color="auto"/>
          </w:divBdr>
        </w:div>
        <w:div w:id="739713333">
          <w:marLeft w:val="640"/>
          <w:marRight w:val="0"/>
          <w:marTop w:val="0"/>
          <w:marBottom w:val="0"/>
          <w:divBdr>
            <w:top w:val="none" w:sz="0" w:space="0" w:color="auto"/>
            <w:left w:val="none" w:sz="0" w:space="0" w:color="auto"/>
            <w:bottom w:val="none" w:sz="0" w:space="0" w:color="auto"/>
            <w:right w:val="none" w:sz="0" w:space="0" w:color="auto"/>
          </w:divBdr>
        </w:div>
        <w:div w:id="217281267">
          <w:marLeft w:val="640"/>
          <w:marRight w:val="0"/>
          <w:marTop w:val="0"/>
          <w:marBottom w:val="0"/>
          <w:divBdr>
            <w:top w:val="none" w:sz="0" w:space="0" w:color="auto"/>
            <w:left w:val="none" w:sz="0" w:space="0" w:color="auto"/>
            <w:bottom w:val="none" w:sz="0" w:space="0" w:color="auto"/>
            <w:right w:val="none" w:sz="0" w:space="0" w:color="auto"/>
          </w:divBdr>
        </w:div>
        <w:div w:id="100883916">
          <w:marLeft w:val="640"/>
          <w:marRight w:val="0"/>
          <w:marTop w:val="0"/>
          <w:marBottom w:val="0"/>
          <w:divBdr>
            <w:top w:val="none" w:sz="0" w:space="0" w:color="auto"/>
            <w:left w:val="none" w:sz="0" w:space="0" w:color="auto"/>
            <w:bottom w:val="none" w:sz="0" w:space="0" w:color="auto"/>
            <w:right w:val="none" w:sz="0" w:space="0" w:color="auto"/>
          </w:divBdr>
        </w:div>
        <w:div w:id="2058815693">
          <w:marLeft w:val="640"/>
          <w:marRight w:val="0"/>
          <w:marTop w:val="0"/>
          <w:marBottom w:val="0"/>
          <w:divBdr>
            <w:top w:val="none" w:sz="0" w:space="0" w:color="auto"/>
            <w:left w:val="none" w:sz="0" w:space="0" w:color="auto"/>
            <w:bottom w:val="none" w:sz="0" w:space="0" w:color="auto"/>
            <w:right w:val="none" w:sz="0" w:space="0" w:color="auto"/>
          </w:divBdr>
        </w:div>
        <w:div w:id="741638138">
          <w:marLeft w:val="640"/>
          <w:marRight w:val="0"/>
          <w:marTop w:val="0"/>
          <w:marBottom w:val="0"/>
          <w:divBdr>
            <w:top w:val="none" w:sz="0" w:space="0" w:color="auto"/>
            <w:left w:val="none" w:sz="0" w:space="0" w:color="auto"/>
            <w:bottom w:val="none" w:sz="0" w:space="0" w:color="auto"/>
            <w:right w:val="none" w:sz="0" w:space="0" w:color="auto"/>
          </w:divBdr>
        </w:div>
        <w:div w:id="1443762553">
          <w:marLeft w:val="640"/>
          <w:marRight w:val="0"/>
          <w:marTop w:val="0"/>
          <w:marBottom w:val="0"/>
          <w:divBdr>
            <w:top w:val="none" w:sz="0" w:space="0" w:color="auto"/>
            <w:left w:val="none" w:sz="0" w:space="0" w:color="auto"/>
            <w:bottom w:val="none" w:sz="0" w:space="0" w:color="auto"/>
            <w:right w:val="none" w:sz="0" w:space="0" w:color="auto"/>
          </w:divBdr>
        </w:div>
        <w:div w:id="1696809056">
          <w:marLeft w:val="640"/>
          <w:marRight w:val="0"/>
          <w:marTop w:val="0"/>
          <w:marBottom w:val="0"/>
          <w:divBdr>
            <w:top w:val="none" w:sz="0" w:space="0" w:color="auto"/>
            <w:left w:val="none" w:sz="0" w:space="0" w:color="auto"/>
            <w:bottom w:val="none" w:sz="0" w:space="0" w:color="auto"/>
            <w:right w:val="none" w:sz="0" w:space="0" w:color="auto"/>
          </w:divBdr>
        </w:div>
        <w:div w:id="808594570">
          <w:marLeft w:val="640"/>
          <w:marRight w:val="0"/>
          <w:marTop w:val="0"/>
          <w:marBottom w:val="0"/>
          <w:divBdr>
            <w:top w:val="none" w:sz="0" w:space="0" w:color="auto"/>
            <w:left w:val="none" w:sz="0" w:space="0" w:color="auto"/>
            <w:bottom w:val="none" w:sz="0" w:space="0" w:color="auto"/>
            <w:right w:val="none" w:sz="0" w:space="0" w:color="auto"/>
          </w:divBdr>
        </w:div>
        <w:div w:id="1014068725">
          <w:marLeft w:val="640"/>
          <w:marRight w:val="0"/>
          <w:marTop w:val="0"/>
          <w:marBottom w:val="0"/>
          <w:divBdr>
            <w:top w:val="none" w:sz="0" w:space="0" w:color="auto"/>
            <w:left w:val="none" w:sz="0" w:space="0" w:color="auto"/>
            <w:bottom w:val="none" w:sz="0" w:space="0" w:color="auto"/>
            <w:right w:val="none" w:sz="0" w:space="0" w:color="auto"/>
          </w:divBdr>
        </w:div>
        <w:div w:id="1768034532">
          <w:marLeft w:val="640"/>
          <w:marRight w:val="0"/>
          <w:marTop w:val="0"/>
          <w:marBottom w:val="0"/>
          <w:divBdr>
            <w:top w:val="none" w:sz="0" w:space="0" w:color="auto"/>
            <w:left w:val="none" w:sz="0" w:space="0" w:color="auto"/>
            <w:bottom w:val="none" w:sz="0" w:space="0" w:color="auto"/>
            <w:right w:val="none" w:sz="0" w:space="0" w:color="auto"/>
          </w:divBdr>
        </w:div>
      </w:divsChild>
    </w:div>
    <w:div w:id="193227151">
      <w:bodyDiv w:val="1"/>
      <w:marLeft w:val="0"/>
      <w:marRight w:val="0"/>
      <w:marTop w:val="0"/>
      <w:marBottom w:val="0"/>
      <w:divBdr>
        <w:top w:val="none" w:sz="0" w:space="0" w:color="auto"/>
        <w:left w:val="none" w:sz="0" w:space="0" w:color="auto"/>
        <w:bottom w:val="none" w:sz="0" w:space="0" w:color="auto"/>
        <w:right w:val="none" w:sz="0" w:space="0" w:color="auto"/>
      </w:divBdr>
      <w:divsChild>
        <w:div w:id="1442532238">
          <w:marLeft w:val="640"/>
          <w:marRight w:val="0"/>
          <w:marTop w:val="0"/>
          <w:marBottom w:val="0"/>
          <w:divBdr>
            <w:top w:val="none" w:sz="0" w:space="0" w:color="auto"/>
            <w:left w:val="none" w:sz="0" w:space="0" w:color="auto"/>
            <w:bottom w:val="none" w:sz="0" w:space="0" w:color="auto"/>
            <w:right w:val="none" w:sz="0" w:space="0" w:color="auto"/>
          </w:divBdr>
        </w:div>
        <w:div w:id="464978181">
          <w:marLeft w:val="640"/>
          <w:marRight w:val="0"/>
          <w:marTop w:val="0"/>
          <w:marBottom w:val="0"/>
          <w:divBdr>
            <w:top w:val="none" w:sz="0" w:space="0" w:color="auto"/>
            <w:left w:val="none" w:sz="0" w:space="0" w:color="auto"/>
            <w:bottom w:val="none" w:sz="0" w:space="0" w:color="auto"/>
            <w:right w:val="none" w:sz="0" w:space="0" w:color="auto"/>
          </w:divBdr>
        </w:div>
        <w:div w:id="573785880">
          <w:marLeft w:val="640"/>
          <w:marRight w:val="0"/>
          <w:marTop w:val="0"/>
          <w:marBottom w:val="0"/>
          <w:divBdr>
            <w:top w:val="none" w:sz="0" w:space="0" w:color="auto"/>
            <w:left w:val="none" w:sz="0" w:space="0" w:color="auto"/>
            <w:bottom w:val="none" w:sz="0" w:space="0" w:color="auto"/>
            <w:right w:val="none" w:sz="0" w:space="0" w:color="auto"/>
          </w:divBdr>
        </w:div>
        <w:div w:id="324358048">
          <w:marLeft w:val="640"/>
          <w:marRight w:val="0"/>
          <w:marTop w:val="0"/>
          <w:marBottom w:val="0"/>
          <w:divBdr>
            <w:top w:val="none" w:sz="0" w:space="0" w:color="auto"/>
            <w:left w:val="none" w:sz="0" w:space="0" w:color="auto"/>
            <w:bottom w:val="none" w:sz="0" w:space="0" w:color="auto"/>
            <w:right w:val="none" w:sz="0" w:space="0" w:color="auto"/>
          </w:divBdr>
        </w:div>
        <w:div w:id="1313675784">
          <w:marLeft w:val="640"/>
          <w:marRight w:val="0"/>
          <w:marTop w:val="0"/>
          <w:marBottom w:val="0"/>
          <w:divBdr>
            <w:top w:val="none" w:sz="0" w:space="0" w:color="auto"/>
            <w:left w:val="none" w:sz="0" w:space="0" w:color="auto"/>
            <w:bottom w:val="none" w:sz="0" w:space="0" w:color="auto"/>
            <w:right w:val="none" w:sz="0" w:space="0" w:color="auto"/>
          </w:divBdr>
        </w:div>
        <w:div w:id="659311628">
          <w:marLeft w:val="640"/>
          <w:marRight w:val="0"/>
          <w:marTop w:val="0"/>
          <w:marBottom w:val="0"/>
          <w:divBdr>
            <w:top w:val="none" w:sz="0" w:space="0" w:color="auto"/>
            <w:left w:val="none" w:sz="0" w:space="0" w:color="auto"/>
            <w:bottom w:val="none" w:sz="0" w:space="0" w:color="auto"/>
            <w:right w:val="none" w:sz="0" w:space="0" w:color="auto"/>
          </w:divBdr>
        </w:div>
        <w:div w:id="394548942">
          <w:marLeft w:val="640"/>
          <w:marRight w:val="0"/>
          <w:marTop w:val="0"/>
          <w:marBottom w:val="0"/>
          <w:divBdr>
            <w:top w:val="none" w:sz="0" w:space="0" w:color="auto"/>
            <w:left w:val="none" w:sz="0" w:space="0" w:color="auto"/>
            <w:bottom w:val="none" w:sz="0" w:space="0" w:color="auto"/>
            <w:right w:val="none" w:sz="0" w:space="0" w:color="auto"/>
          </w:divBdr>
        </w:div>
        <w:div w:id="808329047">
          <w:marLeft w:val="640"/>
          <w:marRight w:val="0"/>
          <w:marTop w:val="0"/>
          <w:marBottom w:val="0"/>
          <w:divBdr>
            <w:top w:val="none" w:sz="0" w:space="0" w:color="auto"/>
            <w:left w:val="none" w:sz="0" w:space="0" w:color="auto"/>
            <w:bottom w:val="none" w:sz="0" w:space="0" w:color="auto"/>
            <w:right w:val="none" w:sz="0" w:space="0" w:color="auto"/>
          </w:divBdr>
        </w:div>
        <w:div w:id="1488742168">
          <w:marLeft w:val="640"/>
          <w:marRight w:val="0"/>
          <w:marTop w:val="0"/>
          <w:marBottom w:val="0"/>
          <w:divBdr>
            <w:top w:val="none" w:sz="0" w:space="0" w:color="auto"/>
            <w:left w:val="none" w:sz="0" w:space="0" w:color="auto"/>
            <w:bottom w:val="none" w:sz="0" w:space="0" w:color="auto"/>
            <w:right w:val="none" w:sz="0" w:space="0" w:color="auto"/>
          </w:divBdr>
        </w:div>
        <w:div w:id="919557974">
          <w:marLeft w:val="640"/>
          <w:marRight w:val="0"/>
          <w:marTop w:val="0"/>
          <w:marBottom w:val="0"/>
          <w:divBdr>
            <w:top w:val="none" w:sz="0" w:space="0" w:color="auto"/>
            <w:left w:val="none" w:sz="0" w:space="0" w:color="auto"/>
            <w:bottom w:val="none" w:sz="0" w:space="0" w:color="auto"/>
            <w:right w:val="none" w:sz="0" w:space="0" w:color="auto"/>
          </w:divBdr>
        </w:div>
        <w:div w:id="398014353">
          <w:marLeft w:val="640"/>
          <w:marRight w:val="0"/>
          <w:marTop w:val="0"/>
          <w:marBottom w:val="0"/>
          <w:divBdr>
            <w:top w:val="none" w:sz="0" w:space="0" w:color="auto"/>
            <w:left w:val="none" w:sz="0" w:space="0" w:color="auto"/>
            <w:bottom w:val="none" w:sz="0" w:space="0" w:color="auto"/>
            <w:right w:val="none" w:sz="0" w:space="0" w:color="auto"/>
          </w:divBdr>
        </w:div>
        <w:div w:id="1411730613">
          <w:marLeft w:val="640"/>
          <w:marRight w:val="0"/>
          <w:marTop w:val="0"/>
          <w:marBottom w:val="0"/>
          <w:divBdr>
            <w:top w:val="none" w:sz="0" w:space="0" w:color="auto"/>
            <w:left w:val="none" w:sz="0" w:space="0" w:color="auto"/>
            <w:bottom w:val="none" w:sz="0" w:space="0" w:color="auto"/>
            <w:right w:val="none" w:sz="0" w:space="0" w:color="auto"/>
          </w:divBdr>
        </w:div>
        <w:div w:id="1828009048">
          <w:marLeft w:val="640"/>
          <w:marRight w:val="0"/>
          <w:marTop w:val="0"/>
          <w:marBottom w:val="0"/>
          <w:divBdr>
            <w:top w:val="none" w:sz="0" w:space="0" w:color="auto"/>
            <w:left w:val="none" w:sz="0" w:space="0" w:color="auto"/>
            <w:bottom w:val="none" w:sz="0" w:space="0" w:color="auto"/>
            <w:right w:val="none" w:sz="0" w:space="0" w:color="auto"/>
          </w:divBdr>
        </w:div>
        <w:div w:id="963078228">
          <w:marLeft w:val="640"/>
          <w:marRight w:val="0"/>
          <w:marTop w:val="0"/>
          <w:marBottom w:val="0"/>
          <w:divBdr>
            <w:top w:val="none" w:sz="0" w:space="0" w:color="auto"/>
            <w:left w:val="none" w:sz="0" w:space="0" w:color="auto"/>
            <w:bottom w:val="none" w:sz="0" w:space="0" w:color="auto"/>
            <w:right w:val="none" w:sz="0" w:space="0" w:color="auto"/>
          </w:divBdr>
        </w:div>
        <w:div w:id="2090343409">
          <w:marLeft w:val="640"/>
          <w:marRight w:val="0"/>
          <w:marTop w:val="0"/>
          <w:marBottom w:val="0"/>
          <w:divBdr>
            <w:top w:val="none" w:sz="0" w:space="0" w:color="auto"/>
            <w:left w:val="none" w:sz="0" w:space="0" w:color="auto"/>
            <w:bottom w:val="none" w:sz="0" w:space="0" w:color="auto"/>
            <w:right w:val="none" w:sz="0" w:space="0" w:color="auto"/>
          </w:divBdr>
        </w:div>
        <w:div w:id="2057269291">
          <w:marLeft w:val="640"/>
          <w:marRight w:val="0"/>
          <w:marTop w:val="0"/>
          <w:marBottom w:val="0"/>
          <w:divBdr>
            <w:top w:val="none" w:sz="0" w:space="0" w:color="auto"/>
            <w:left w:val="none" w:sz="0" w:space="0" w:color="auto"/>
            <w:bottom w:val="none" w:sz="0" w:space="0" w:color="auto"/>
            <w:right w:val="none" w:sz="0" w:space="0" w:color="auto"/>
          </w:divBdr>
        </w:div>
        <w:div w:id="1316951004">
          <w:marLeft w:val="640"/>
          <w:marRight w:val="0"/>
          <w:marTop w:val="0"/>
          <w:marBottom w:val="0"/>
          <w:divBdr>
            <w:top w:val="none" w:sz="0" w:space="0" w:color="auto"/>
            <w:left w:val="none" w:sz="0" w:space="0" w:color="auto"/>
            <w:bottom w:val="none" w:sz="0" w:space="0" w:color="auto"/>
            <w:right w:val="none" w:sz="0" w:space="0" w:color="auto"/>
          </w:divBdr>
        </w:div>
        <w:div w:id="1851024042">
          <w:marLeft w:val="640"/>
          <w:marRight w:val="0"/>
          <w:marTop w:val="0"/>
          <w:marBottom w:val="0"/>
          <w:divBdr>
            <w:top w:val="none" w:sz="0" w:space="0" w:color="auto"/>
            <w:left w:val="none" w:sz="0" w:space="0" w:color="auto"/>
            <w:bottom w:val="none" w:sz="0" w:space="0" w:color="auto"/>
            <w:right w:val="none" w:sz="0" w:space="0" w:color="auto"/>
          </w:divBdr>
        </w:div>
        <w:div w:id="959724058">
          <w:marLeft w:val="640"/>
          <w:marRight w:val="0"/>
          <w:marTop w:val="0"/>
          <w:marBottom w:val="0"/>
          <w:divBdr>
            <w:top w:val="none" w:sz="0" w:space="0" w:color="auto"/>
            <w:left w:val="none" w:sz="0" w:space="0" w:color="auto"/>
            <w:bottom w:val="none" w:sz="0" w:space="0" w:color="auto"/>
            <w:right w:val="none" w:sz="0" w:space="0" w:color="auto"/>
          </w:divBdr>
        </w:div>
        <w:div w:id="366565079">
          <w:marLeft w:val="640"/>
          <w:marRight w:val="0"/>
          <w:marTop w:val="0"/>
          <w:marBottom w:val="0"/>
          <w:divBdr>
            <w:top w:val="none" w:sz="0" w:space="0" w:color="auto"/>
            <w:left w:val="none" w:sz="0" w:space="0" w:color="auto"/>
            <w:bottom w:val="none" w:sz="0" w:space="0" w:color="auto"/>
            <w:right w:val="none" w:sz="0" w:space="0" w:color="auto"/>
          </w:divBdr>
        </w:div>
        <w:div w:id="430050175">
          <w:marLeft w:val="640"/>
          <w:marRight w:val="0"/>
          <w:marTop w:val="0"/>
          <w:marBottom w:val="0"/>
          <w:divBdr>
            <w:top w:val="none" w:sz="0" w:space="0" w:color="auto"/>
            <w:left w:val="none" w:sz="0" w:space="0" w:color="auto"/>
            <w:bottom w:val="none" w:sz="0" w:space="0" w:color="auto"/>
            <w:right w:val="none" w:sz="0" w:space="0" w:color="auto"/>
          </w:divBdr>
        </w:div>
        <w:div w:id="268857890">
          <w:marLeft w:val="640"/>
          <w:marRight w:val="0"/>
          <w:marTop w:val="0"/>
          <w:marBottom w:val="0"/>
          <w:divBdr>
            <w:top w:val="none" w:sz="0" w:space="0" w:color="auto"/>
            <w:left w:val="none" w:sz="0" w:space="0" w:color="auto"/>
            <w:bottom w:val="none" w:sz="0" w:space="0" w:color="auto"/>
            <w:right w:val="none" w:sz="0" w:space="0" w:color="auto"/>
          </w:divBdr>
        </w:div>
        <w:div w:id="500202532">
          <w:marLeft w:val="640"/>
          <w:marRight w:val="0"/>
          <w:marTop w:val="0"/>
          <w:marBottom w:val="0"/>
          <w:divBdr>
            <w:top w:val="none" w:sz="0" w:space="0" w:color="auto"/>
            <w:left w:val="none" w:sz="0" w:space="0" w:color="auto"/>
            <w:bottom w:val="none" w:sz="0" w:space="0" w:color="auto"/>
            <w:right w:val="none" w:sz="0" w:space="0" w:color="auto"/>
          </w:divBdr>
        </w:div>
        <w:div w:id="287324852">
          <w:marLeft w:val="640"/>
          <w:marRight w:val="0"/>
          <w:marTop w:val="0"/>
          <w:marBottom w:val="0"/>
          <w:divBdr>
            <w:top w:val="none" w:sz="0" w:space="0" w:color="auto"/>
            <w:left w:val="none" w:sz="0" w:space="0" w:color="auto"/>
            <w:bottom w:val="none" w:sz="0" w:space="0" w:color="auto"/>
            <w:right w:val="none" w:sz="0" w:space="0" w:color="auto"/>
          </w:divBdr>
        </w:div>
        <w:div w:id="763305421">
          <w:marLeft w:val="640"/>
          <w:marRight w:val="0"/>
          <w:marTop w:val="0"/>
          <w:marBottom w:val="0"/>
          <w:divBdr>
            <w:top w:val="none" w:sz="0" w:space="0" w:color="auto"/>
            <w:left w:val="none" w:sz="0" w:space="0" w:color="auto"/>
            <w:bottom w:val="none" w:sz="0" w:space="0" w:color="auto"/>
            <w:right w:val="none" w:sz="0" w:space="0" w:color="auto"/>
          </w:divBdr>
        </w:div>
        <w:div w:id="1280720095">
          <w:marLeft w:val="640"/>
          <w:marRight w:val="0"/>
          <w:marTop w:val="0"/>
          <w:marBottom w:val="0"/>
          <w:divBdr>
            <w:top w:val="none" w:sz="0" w:space="0" w:color="auto"/>
            <w:left w:val="none" w:sz="0" w:space="0" w:color="auto"/>
            <w:bottom w:val="none" w:sz="0" w:space="0" w:color="auto"/>
            <w:right w:val="none" w:sz="0" w:space="0" w:color="auto"/>
          </w:divBdr>
        </w:div>
        <w:div w:id="1348940912">
          <w:marLeft w:val="640"/>
          <w:marRight w:val="0"/>
          <w:marTop w:val="0"/>
          <w:marBottom w:val="0"/>
          <w:divBdr>
            <w:top w:val="none" w:sz="0" w:space="0" w:color="auto"/>
            <w:left w:val="none" w:sz="0" w:space="0" w:color="auto"/>
            <w:bottom w:val="none" w:sz="0" w:space="0" w:color="auto"/>
            <w:right w:val="none" w:sz="0" w:space="0" w:color="auto"/>
          </w:divBdr>
        </w:div>
        <w:div w:id="1279144260">
          <w:marLeft w:val="640"/>
          <w:marRight w:val="0"/>
          <w:marTop w:val="0"/>
          <w:marBottom w:val="0"/>
          <w:divBdr>
            <w:top w:val="none" w:sz="0" w:space="0" w:color="auto"/>
            <w:left w:val="none" w:sz="0" w:space="0" w:color="auto"/>
            <w:bottom w:val="none" w:sz="0" w:space="0" w:color="auto"/>
            <w:right w:val="none" w:sz="0" w:space="0" w:color="auto"/>
          </w:divBdr>
        </w:div>
        <w:div w:id="588807380">
          <w:marLeft w:val="640"/>
          <w:marRight w:val="0"/>
          <w:marTop w:val="0"/>
          <w:marBottom w:val="0"/>
          <w:divBdr>
            <w:top w:val="none" w:sz="0" w:space="0" w:color="auto"/>
            <w:left w:val="none" w:sz="0" w:space="0" w:color="auto"/>
            <w:bottom w:val="none" w:sz="0" w:space="0" w:color="auto"/>
            <w:right w:val="none" w:sz="0" w:space="0" w:color="auto"/>
          </w:divBdr>
        </w:div>
        <w:div w:id="126170374">
          <w:marLeft w:val="640"/>
          <w:marRight w:val="0"/>
          <w:marTop w:val="0"/>
          <w:marBottom w:val="0"/>
          <w:divBdr>
            <w:top w:val="none" w:sz="0" w:space="0" w:color="auto"/>
            <w:left w:val="none" w:sz="0" w:space="0" w:color="auto"/>
            <w:bottom w:val="none" w:sz="0" w:space="0" w:color="auto"/>
            <w:right w:val="none" w:sz="0" w:space="0" w:color="auto"/>
          </w:divBdr>
        </w:div>
        <w:div w:id="1254976376">
          <w:marLeft w:val="640"/>
          <w:marRight w:val="0"/>
          <w:marTop w:val="0"/>
          <w:marBottom w:val="0"/>
          <w:divBdr>
            <w:top w:val="none" w:sz="0" w:space="0" w:color="auto"/>
            <w:left w:val="none" w:sz="0" w:space="0" w:color="auto"/>
            <w:bottom w:val="none" w:sz="0" w:space="0" w:color="auto"/>
            <w:right w:val="none" w:sz="0" w:space="0" w:color="auto"/>
          </w:divBdr>
        </w:div>
        <w:div w:id="133262249">
          <w:marLeft w:val="640"/>
          <w:marRight w:val="0"/>
          <w:marTop w:val="0"/>
          <w:marBottom w:val="0"/>
          <w:divBdr>
            <w:top w:val="none" w:sz="0" w:space="0" w:color="auto"/>
            <w:left w:val="none" w:sz="0" w:space="0" w:color="auto"/>
            <w:bottom w:val="none" w:sz="0" w:space="0" w:color="auto"/>
            <w:right w:val="none" w:sz="0" w:space="0" w:color="auto"/>
          </w:divBdr>
        </w:div>
        <w:div w:id="1378778192">
          <w:marLeft w:val="640"/>
          <w:marRight w:val="0"/>
          <w:marTop w:val="0"/>
          <w:marBottom w:val="0"/>
          <w:divBdr>
            <w:top w:val="none" w:sz="0" w:space="0" w:color="auto"/>
            <w:left w:val="none" w:sz="0" w:space="0" w:color="auto"/>
            <w:bottom w:val="none" w:sz="0" w:space="0" w:color="auto"/>
            <w:right w:val="none" w:sz="0" w:space="0" w:color="auto"/>
          </w:divBdr>
        </w:div>
        <w:div w:id="643048036">
          <w:marLeft w:val="640"/>
          <w:marRight w:val="0"/>
          <w:marTop w:val="0"/>
          <w:marBottom w:val="0"/>
          <w:divBdr>
            <w:top w:val="none" w:sz="0" w:space="0" w:color="auto"/>
            <w:left w:val="none" w:sz="0" w:space="0" w:color="auto"/>
            <w:bottom w:val="none" w:sz="0" w:space="0" w:color="auto"/>
            <w:right w:val="none" w:sz="0" w:space="0" w:color="auto"/>
          </w:divBdr>
        </w:div>
        <w:div w:id="1601180592">
          <w:marLeft w:val="640"/>
          <w:marRight w:val="0"/>
          <w:marTop w:val="0"/>
          <w:marBottom w:val="0"/>
          <w:divBdr>
            <w:top w:val="none" w:sz="0" w:space="0" w:color="auto"/>
            <w:left w:val="none" w:sz="0" w:space="0" w:color="auto"/>
            <w:bottom w:val="none" w:sz="0" w:space="0" w:color="auto"/>
            <w:right w:val="none" w:sz="0" w:space="0" w:color="auto"/>
          </w:divBdr>
        </w:div>
        <w:div w:id="1458640514">
          <w:marLeft w:val="640"/>
          <w:marRight w:val="0"/>
          <w:marTop w:val="0"/>
          <w:marBottom w:val="0"/>
          <w:divBdr>
            <w:top w:val="none" w:sz="0" w:space="0" w:color="auto"/>
            <w:left w:val="none" w:sz="0" w:space="0" w:color="auto"/>
            <w:bottom w:val="none" w:sz="0" w:space="0" w:color="auto"/>
            <w:right w:val="none" w:sz="0" w:space="0" w:color="auto"/>
          </w:divBdr>
        </w:div>
        <w:div w:id="125976151">
          <w:marLeft w:val="640"/>
          <w:marRight w:val="0"/>
          <w:marTop w:val="0"/>
          <w:marBottom w:val="0"/>
          <w:divBdr>
            <w:top w:val="none" w:sz="0" w:space="0" w:color="auto"/>
            <w:left w:val="none" w:sz="0" w:space="0" w:color="auto"/>
            <w:bottom w:val="none" w:sz="0" w:space="0" w:color="auto"/>
            <w:right w:val="none" w:sz="0" w:space="0" w:color="auto"/>
          </w:divBdr>
        </w:div>
        <w:div w:id="528376997">
          <w:marLeft w:val="640"/>
          <w:marRight w:val="0"/>
          <w:marTop w:val="0"/>
          <w:marBottom w:val="0"/>
          <w:divBdr>
            <w:top w:val="none" w:sz="0" w:space="0" w:color="auto"/>
            <w:left w:val="none" w:sz="0" w:space="0" w:color="auto"/>
            <w:bottom w:val="none" w:sz="0" w:space="0" w:color="auto"/>
            <w:right w:val="none" w:sz="0" w:space="0" w:color="auto"/>
          </w:divBdr>
        </w:div>
        <w:div w:id="1154835895">
          <w:marLeft w:val="640"/>
          <w:marRight w:val="0"/>
          <w:marTop w:val="0"/>
          <w:marBottom w:val="0"/>
          <w:divBdr>
            <w:top w:val="none" w:sz="0" w:space="0" w:color="auto"/>
            <w:left w:val="none" w:sz="0" w:space="0" w:color="auto"/>
            <w:bottom w:val="none" w:sz="0" w:space="0" w:color="auto"/>
            <w:right w:val="none" w:sz="0" w:space="0" w:color="auto"/>
          </w:divBdr>
        </w:div>
        <w:div w:id="1026760251">
          <w:marLeft w:val="640"/>
          <w:marRight w:val="0"/>
          <w:marTop w:val="0"/>
          <w:marBottom w:val="0"/>
          <w:divBdr>
            <w:top w:val="none" w:sz="0" w:space="0" w:color="auto"/>
            <w:left w:val="none" w:sz="0" w:space="0" w:color="auto"/>
            <w:bottom w:val="none" w:sz="0" w:space="0" w:color="auto"/>
            <w:right w:val="none" w:sz="0" w:space="0" w:color="auto"/>
          </w:divBdr>
        </w:div>
        <w:div w:id="1490637662">
          <w:marLeft w:val="640"/>
          <w:marRight w:val="0"/>
          <w:marTop w:val="0"/>
          <w:marBottom w:val="0"/>
          <w:divBdr>
            <w:top w:val="none" w:sz="0" w:space="0" w:color="auto"/>
            <w:left w:val="none" w:sz="0" w:space="0" w:color="auto"/>
            <w:bottom w:val="none" w:sz="0" w:space="0" w:color="auto"/>
            <w:right w:val="none" w:sz="0" w:space="0" w:color="auto"/>
          </w:divBdr>
        </w:div>
        <w:div w:id="1829786151">
          <w:marLeft w:val="640"/>
          <w:marRight w:val="0"/>
          <w:marTop w:val="0"/>
          <w:marBottom w:val="0"/>
          <w:divBdr>
            <w:top w:val="none" w:sz="0" w:space="0" w:color="auto"/>
            <w:left w:val="none" w:sz="0" w:space="0" w:color="auto"/>
            <w:bottom w:val="none" w:sz="0" w:space="0" w:color="auto"/>
            <w:right w:val="none" w:sz="0" w:space="0" w:color="auto"/>
          </w:divBdr>
        </w:div>
        <w:div w:id="1293711438">
          <w:marLeft w:val="640"/>
          <w:marRight w:val="0"/>
          <w:marTop w:val="0"/>
          <w:marBottom w:val="0"/>
          <w:divBdr>
            <w:top w:val="none" w:sz="0" w:space="0" w:color="auto"/>
            <w:left w:val="none" w:sz="0" w:space="0" w:color="auto"/>
            <w:bottom w:val="none" w:sz="0" w:space="0" w:color="auto"/>
            <w:right w:val="none" w:sz="0" w:space="0" w:color="auto"/>
          </w:divBdr>
        </w:div>
        <w:div w:id="1995991784">
          <w:marLeft w:val="640"/>
          <w:marRight w:val="0"/>
          <w:marTop w:val="0"/>
          <w:marBottom w:val="0"/>
          <w:divBdr>
            <w:top w:val="none" w:sz="0" w:space="0" w:color="auto"/>
            <w:left w:val="none" w:sz="0" w:space="0" w:color="auto"/>
            <w:bottom w:val="none" w:sz="0" w:space="0" w:color="auto"/>
            <w:right w:val="none" w:sz="0" w:space="0" w:color="auto"/>
          </w:divBdr>
        </w:div>
        <w:div w:id="1774477663">
          <w:marLeft w:val="640"/>
          <w:marRight w:val="0"/>
          <w:marTop w:val="0"/>
          <w:marBottom w:val="0"/>
          <w:divBdr>
            <w:top w:val="none" w:sz="0" w:space="0" w:color="auto"/>
            <w:left w:val="none" w:sz="0" w:space="0" w:color="auto"/>
            <w:bottom w:val="none" w:sz="0" w:space="0" w:color="auto"/>
            <w:right w:val="none" w:sz="0" w:space="0" w:color="auto"/>
          </w:divBdr>
        </w:div>
        <w:div w:id="643966626">
          <w:marLeft w:val="640"/>
          <w:marRight w:val="0"/>
          <w:marTop w:val="0"/>
          <w:marBottom w:val="0"/>
          <w:divBdr>
            <w:top w:val="none" w:sz="0" w:space="0" w:color="auto"/>
            <w:left w:val="none" w:sz="0" w:space="0" w:color="auto"/>
            <w:bottom w:val="none" w:sz="0" w:space="0" w:color="auto"/>
            <w:right w:val="none" w:sz="0" w:space="0" w:color="auto"/>
          </w:divBdr>
        </w:div>
        <w:div w:id="397096803">
          <w:marLeft w:val="640"/>
          <w:marRight w:val="0"/>
          <w:marTop w:val="0"/>
          <w:marBottom w:val="0"/>
          <w:divBdr>
            <w:top w:val="none" w:sz="0" w:space="0" w:color="auto"/>
            <w:left w:val="none" w:sz="0" w:space="0" w:color="auto"/>
            <w:bottom w:val="none" w:sz="0" w:space="0" w:color="auto"/>
            <w:right w:val="none" w:sz="0" w:space="0" w:color="auto"/>
          </w:divBdr>
        </w:div>
        <w:div w:id="2017071412">
          <w:marLeft w:val="640"/>
          <w:marRight w:val="0"/>
          <w:marTop w:val="0"/>
          <w:marBottom w:val="0"/>
          <w:divBdr>
            <w:top w:val="none" w:sz="0" w:space="0" w:color="auto"/>
            <w:left w:val="none" w:sz="0" w:space="0" w:color="auto"/>
            <w:bottom w:val="none" w:sz="0" w:space="0" w:color="auto"/>
            <w:right w:val="none" w:sz="0" w:space="0" w:color="auto"/>
          </w:divBdr>
        </w:div>
        <w:div w:id="316617409">
          <w:marLeft w:val="640"/>
          <w:marRight w:val="0"/>
          <w:marTop w:val="0"/>
          <w:marBottom w:val="0"/>
          <w:divBdr>
            <w:top w:val="none" w:sz="0" w:space="0" w:color="auto"/>
            <w:left w:val="none" w:sz="0" w:space="0" w:color="auto"/>
            <w:bottom w:val="none" w:sz="0" w:space="0" w:color="auto"/>
            <w:right w:val="none" w:sz="0" w:space="0" w:color="auto"/>
          </w:divBdr>
        </w:div>
        <w:div w:id="580259675">
          <w:marLeft w:val="640"/>
          <w:marRight w:val="0"/>
          <w:marTop w:val="0"/>
          <w:marBottom w:val="0"/>
          <w:divBdr>
            <w:top w:val="none" w:sz="0" w:space="0" w:color="auto"/>
            <w:left w:val="none" w:sz="0" w:space="0" w:color="auto"/>
            <w:bottom w:val="none" w:sz="0" w:space="0" w:color="auto"/>
            <w:right w:val="none" w:sz="0" w:space="0" w:color="auto"/>
          </w:divBdr>
        </w:div>
        <w:div w:id="724841677">
          <w:marLeft w:val="640"/>
          <w:marRight w:val="0"/>
          <w:marTop w:val="0"/>
          <w:marBottom w:val="0"/>
          <w:divBdr>
            <w:top w:val="none" w:sz="0" w:space="0" w:color="auto"/>
            <w:left w:val="none" w:sz="0" w:space="0" w:color="auto"/>
            <w:bottom w:val="none" w:sz="0" w:space="0" w:color="auto"/>
            <w:right w:val="none" w:sz="0" w:space="0" w:color="auto"/>
          </w:divBdr>
        </w:div>
        <w:div w:id="1037391889">
          <w:marLeft w:val="640"/>
          <w:marRight w:val="0"/>
          <w:marTop w:val="0"/>
          <w:marBottom w:val="0"/>
          <w:divBdr>
            <w:top w:val="none" w:sz="0" w:space="0" w:color="auto"/>
            <w:left w:val="none" w:sz="0" w:space="0" w:color="auto"/>
            <w:bottom w:val="none" w:sz="0" w:space="0" w:color="auto"/>
            <w:right w:val="none" w:sz="0" w:space="0" w:color="auto"/>
          </w:divBdr>
        </w:div>
        <w:div w:id="557471555">
          <w:marLeft w:val="640"/>
          <w:marRight w:val="0"/>
          <w:marTop w:val="0"/>
          <w:marBottom w:val="0"/>
          <w:divBdr>
            <w:top w:val="none" w:sz="0" w:space="0" w:color="auto"/>
            <w:left w:val="none" w:sz="0" w:space="0" w:color="auto"/>
            <w:bottom w:val="none" w:sz="0" w:space="0" w:color="auto"/>
            <w:right w:val="none" w:sz="0" w:space="0" w:color="auto"/>
          </w:divBdr>
        </w:div>
        <w:div w:id="930357239">
          <w:marLeft w:val="640"/>
          <w:marRight w:val="0"/>
          <w:marTop w:val="0"/>
          <w:marBottom w:val="0"/>
          <w:divBdr>
            <w:top w:val="none" w:sz="0" w:space="0" w:color="auto"/>
            <w:left w:val="none" w:sz="0" w:space="0" w:color="auto"/>
            <w:bottom w:val="none" w:sz="0" w:space="0" w:color="auto"/>
            <w:right w:val="none" w:sz="0" w:space="0" w:color="auto"/>
          </w:divBdr>
        </w:div>
        <w:div w:id="1737433054">
          <w:marLeft w:val="640"/>
          <w:marRight w:val="0"/>
          <w:marTop w:val="0"/>
          <w:marBottom w:val="0"/>
          <w:divBdr>
            <w:top w:val="none" w:sz="0" w:space="0" w:color="auto"/>
            <w:left w:val="none" w:sz="0" w:space="0" w:color="auto"/>
            <w:bottom w:val="none" w:sz="0" w:space="0" w:color="auto"/>
            <w:right w:val="none" w:sz="0" w:space="0" w:color="auto"/>
          </w:divBdr>
        </w:div>
        <w:div w:id="512764010">
          <w:marLeft w:val="640"/>
          <w:marRight w:val="0"/>
          <w:marTop w:val="0"/>
          <w:marBottom w:val="0"/>
          <w:divBdr>
            <w:top w:val="none" w:sz="0" w:space="0" w:color="auto"/>
            <w:left w:val="none" w:sz="0" w:space="0" w:color="auto"/>
            <w:bottom w:val="none" w:sz="0" w:space="0" w:color="auto"/>
            <w:right w:val="none" w:sz="0" w:space="0" w:color="auto"/>
          </w:divBdr>
        </w:div>
        <w:div w:id="1812598417">
          <w:marLeft w:val="640"/>
          <w:marRight w:val="0"/>
          <w:marTop w:val="0"/>
          <w:marBottom w:val="0"/>
          <w:divBdr>
            <w:top w:val="none" w:sz="0" w:space="0" w:color="auto"/>
            <w:left w:val="none" w:sz="0" w:space="0" w:color="auto"/>
            <w:bottom w:val="none" w:sz="0" w:space="0" w:color="auto"/>
            <w:right w:val="none" w:sz="0" w:space="0" w:color="auto"/>
          </w:divBdr>
        </w:div>
        <w:div w:id="1502313686">
          <w:marLeft w:val="640"/>
          <w:marRight w:val="0"/>
          <w:marTop w:val="0"/>
          <w:marBottom w:val="0"/>
          <w:divBdr>
            <w:top w:val="none" w:sz="0" w:space="0" w:color="auto"/>
            <w:left w:val="none" w:sz="0" w:space="0" w:color="auto"/>
            <w:bottom w:val="none" w:sz="0" w:space="0" w:color="auto"/>
            <w:right w:val="none" w:sz="0" w:space="0" w:color="auto"/>
          </w:divBdr>
        </w:div>
        <w:div w:id="1331592282">
          <w:marLeft w:val="640"/>
          <w:marRight w:val="0"/>
          <w:marTop w:val="0"/>
          <w:marBottom w:val="0"/>
          <w:divBdr>
            <w:top w:val="none" w:sz="0" w:space="0" w:color="auto"/>
            <w:left w:val="none" w:sz="0" w:space="0" w:color="auto"/>
            <w:bottom w:val="none" w:sz="0" w:space="0" w:color="auto"/>
            <w:right w:val="none" w:sz="0" w:space="0" w:color="auto"/>
          </w:divBdr>
        </w:div>
        <w:div w:id="1082097557">
          <w:marLeft w:val="640"/>
          <w:marRight w:val="0"/>
          <w:marTop w:val="0"/>
          <w:marBottom w:val="0"/>
          <w:divBdr>
            <w:top w:val="none" w:sz="0" w:space="0" w:color="auto"/>
            <w:left w:val="none" w:sz="0" w:space="0" w:color="auto"/>
            <w:bottom w:val="none" w:sz="0" w:space="0" w:color="auto"/>
            <w:right w:val="none" w:sz="0" w:space="0" w:color="auto"/>
          </w:divBdr>
        </w:div>
        <w:div w:id="874388899">
          <w:marLeft w:val="640"/>
          <w:marRight w:val="0"/>
          <w:marTop w:val="0"/>
          <w:marBottom w:val="0"/>
          <w:divBdr>
            <w:top w:val="none" w:sz="0" w:space="0" w:color="auto"/>
            <w:left w:val="none" w:sz="0" w:space="0" w:color="auto"/>
            <w:bottom w:val="none" w:sz="0" w:space="0" w:color="auto"/>
            <w:right w:val="none" w:sz="0" w:space="0" w:color="auto"/>
          </w:divBdr>
        </w:div>
        <w:div w:id="2028755705">
          <w:marLeft w:val="640"/>
          <w:marRight w:val="0"/>
          <w:marTop w:val="0"/>
          <w:marBottom w:val="0"/>
          <w:divBdr>
            <w:top w:val="none" w:sz="0" w:space="0" w:color="auto"/>
            <w:left w:val="none" w:sz="0" w:space="0" w:color="auto"/>
            <w:bottom w:val="none" w:sz="0" w:space="0" w:color="auto"/>
            <w:right w:val="none" w:sz="0" w:space="0" w:color="auto"/>
          </w:divBdr>
        </w:div>
        <w:div w:id="368192044">
          <w:marLeft w:val="640"/>
          <w:marRight w:val="0"/>
          <w:marTop w:val="0"/>
          <w:marBottom w:val="0"/>
          <w:divBdr>
            <w:top w:val="none" w:sz="0" w:space="0" w:color="auto"/>
            <w:left w:val="none" w:sz="0" w:space="0" w:color="auto"/>
            <w:bottom w:val="none" w:sz="0" w:space="0" w:color="auto"/>
            <w:right w:val="none" w:sz="0" w:space="0" w:color="auto"/>
          </w:divBdr>
        </w:div>
        <w:div w:id="1957564563">
          <w:marLeft w:val="640"/>
          <w:marRight w:val="0"/>
          <w:marTop w:val="0"/>
          <w:marBottom w:val="0"/>
          <w:divBdr>
            <w:top w:val="none" w:sz="0" w:space="0" w:color="auto"/>
            <w:left w:val="none" w:sz="0" w:space="0" w:color="auto"/>
            <w:bottom w:val="none" w:sz="0" w:space="0" w:color="auto"/>
            <w:right w:val="none" w:sz="0" w:space="0" w:color="auto"/>
          </w:divBdr>
        </w:div>
        <w:div w:id="1517957569">
          <w:marLeft w:val="640"/>
          <w:marRight w:val="0"/>
          <w:marTop w:val="0"/>
          <w:marBottom w:val="0"/>
          <w:divBdr>
            <w:top w:val="none" w:sz="0" w:space="0" w:color="auto"/>
            <w:left w:val="none" w:sz="0" w:space="0" w:color="auto"/>
            <w:bottom w:val="none" w:sz="0" w:space="0" w:color="auto"/>
            <w:right w:val="none" w:sz="0" w:space="0" w:color="auto"/>
          </w:divBdr>
        </w:div>
        <w:div w:id="1087116432">
          <w:marLeft w:val="640"/>
          <w:marRight w:val="0"/>
          <w:marTop w:val="0"/>
          <w:marBottom w:val="0"/>
          <w:divBdr>
            <w:top w:val="none" w:sz="0" w:space="0" w:color="auto"/>
            <w:left w:val="none" w:sz="0" w:space="0" w:color="auto"/>
            <w:bottom w:val="none" w:sz="0" w:space="0" w:color="auto"/>
            <w:right w:val="none" w:sz="0" w:space="0" w:color="auto"/>
          </w:divBdr>
        </w:div>
        <w:div w:id="1983583075">
          <w:marLeft w:val="640"/>
          <w:marRight w:val="0"/>
          <w:marTop w:val="0"/>
          <w:marBottom w:val="0"/>
          <w:divBdr>
            <w:top w:val="none" w:sz="0" w:space="0" w:color="auto"/>
            <w:left w:val="none" w:sz="0" w:space="0" w:color="auto"/>
            <w:bottom w:val="none" w:sz="0" w:space="0" w:color="auto"/>
            <w:right w:val="none" w:sz="0" w:space="0" w:color="auto"/>
          </w:divBdr>
        </w:div>
        <w:div w:id="976182503">
          <w:marLeft w:val="640"/>
          <w:marRight w:val="0"/>
          <w:marTop w:val="0"/>
          <w:marBottom w:val="0"/>
          <w:divBdr>
            <w:top w:val="none" w:sz="0" w:space="0" w:color="auto"/>
            <w:left w:val="none" w:sz="0" w:space="0" w:color="auto"/>
            <w:bottom w:val="none" w:sz="0" w:space="0" w:color="auto"/>
            <w:right w:val="none" w:sz="0" w:space="0" w:color="auto"/>
          </w:divBdr>
        </w:div>
        <w:div w:id="867572514">
          <w:marLeft w:val="640"/>
          <w:marRight w:val="0"/>
          <w:marTop w:val="0"/>
          <w:marBottom w:val="0"/>
          <w:divBdr>
            <w:top w:val="none" w:sz="0" w:space="0" w:color="auto"/>
            <w:left w:val="none" w:sz="0" w:space="0" w:color="auto"/>
            <w:bottom w:val="none" w:sz="0" w:space="0" w:color="auto"/>
            <w:right w:val="none" w:sz="0" w:space="0" w:color="auto"/>
          </w:divBdr>
        </w:div>
        <w:div w:id="145557665">
          <w:marLeft w:val="640"/>
          <w:marRight w:val="0"/>
          <w:marTop w:val="0"/>
          <w:marBottom w:val="0"/>
          <w:divBdr>
            <w:top w:val="none" w:sz="0" w:space="0" w:color="auto"/>
            <w:left w:val="none" w:sz="0" w:space="0" w:color="auto"/>
            <w:bottom w:val="none" w:sz="0" w:space="0" w:color="auto"/>
            <w:right w:val="none" w:sz="0" w:space="0" w:color="auto"/>
          </w:divBdr>
        </w:div>
        <w:div w:id="629550851">
          <w:marLeft w:val="640"/>
          <w:marRight w:val="0"/>
          <w:marTop w:val="0"/>
          <w:marBottom w:val="0"/>
          <w:divBdr>
            <w:top w:val="none" w:sz="0" w:space="0" w:color="auto"/>
            <w:left w:val="none" w:sz="0" w:space="0" w:color="auto"/>
            <w:bottom w:val="none" w:sz="0" w:space="0" w:color="auto"/>
            <w:right w:val="none" w:sz="0" w:space="0" w:color="auto"/>
          </w:divBdr>
        </w:div>
        <w:div w:id="179391817">
          <w:marLeft w:val="640"/>
          <w:marRight w:val="0"/>
          <w:marTop w:val="0"/>
          <w:marBottom w:val="0"/>
          <w:divBdr>
            <w:top w:val="none" w:sz="0" w:space="0" w:color="auto"/>
            <w:left w:val="none" w:sz="0" w:space="0" w:color="auto"/>
            <w:bottom w:val="none" w:sz="0" w:space="0" w:color="auto"/>
            <w:right w:val="none" w:sz="0" w:space="0" w:color="auto"/>
          </w:divBdr>
        </w:div>
        <w:div w:id="373383097">
          <w:marLeft w:val="640"/>
          <w:marRight w:val="0"/>
          <w:marTop w:val="0"/>
          <w:marBottom w:val="0"/>
          <w:divBdr>
            <w:top w:val="none" w:sz="0" w:space="0" w:color="auto"/>
            <w:left w:val="none" w:sz="0" w:space="0" w:color="auto"/>
            <w:bottom w:val="none" w:sz="0" w:space="0" w:color="auto"/>
            <w:right w:val="none" w:sz="0" w:space="0" w:color="auto"/>
          </w:divBdr>
        </w:div>
        <w:div w:id="1704869096">
          <w:marLeft w:val="640"/>
          <w:marRight w:val="0"/>
          <w:marTop w:val="0"/>
          <w:marBottom w:val="0"/>
          <w:divBdr>
            <w:top w:val="none" w:sz="0" w:space="0" w:color="auto"/>
            <w:left w:val="none" w:sz="0" w:space="0" w:color="auto"/>
            <w:bottom w:val="none" w:sz="0" w:space="0" w:color="auto"/>
            <w:right w:val="none" w:sz="0" w:space="0" w:color="auto"/>
          </w:divBdr>
        </w:div>
        <w:div w:id="932322421">
          <w:marLeft w:val="640"/>
          <w:marRight w:val="0"/>
          <w:marTop w:val="0"/>
          <w:marBottom w:val="0"/>
          <w:divBdr>
            <w:top w:val="none" w:sz="0" w:space="0" w:color="auto"/>
            <w:left w:val="none" w:sz="0" w:space="0" w:color="auto"/>
            <w:bottom w:val="none" w:sz="0" w:space="0" w:color="auto"/>
            <w:right w:val="none" w:sz="0" w:space="0" w:color="auto"/>
          </w:divBdr>
        </w:div>
        <w:div w:id="1101953756">
          <w:marLeft w:val="640"/>
          <w:marRight w:val="0"/>
          <w:marTop w:val="0"/>
          <w:marBottom w:val="0"/>
          <w:divBdr>
            <w:top w:val="none" w:sz="0" w:space="0" w:color="auto"/>
            <w:left w:val="none" w:sz="0" w:space="0" w:color="auto"/>
            <w:bottom w:val="none" w:sz="0" w:space="0" w:color="auto"/>
            <w:right w:val="none" w:sz="0" w:space="0" w:color="auto"/>
          </w:divBdr>
        </w:div>
        <w:div w:id="1827015953">
          <w:marLeft w:val="640"/>
          <w:marRight w:val="0"/>
          <w:marTop w:val="0"/>
          <w:marBottom w:val="0"/>
          <w:divBdr>
            <w:top w:val="none" w:sz="0" w:space="0" w:color="auto"/>
            <w:left w:val="none" w:sz="0" w:space="0" w:color="auto"/>
            <w:bottom w:val="none" w:sz="0" w:space="0" w:color="auto"/>
            <w:right w:val="none" w:sz="0" w:space="0" w:color="auto"/>
          </w:divBdr>
        </w:div>
        <w:div w:id="1298102450">
          <w:marLeft w:val="640"/>
          <w:marRight w:val="0"/>
          <w:marTop w:val="0"/>
          <w:marBottom w:val="0"/>
          <w:divBdr>
            <w:top w:val="none" w:sz="0" w:space="0" w:color="auto"/>
            <w:left w:val="none" w:sz="0" w:space="0" w:color="auto"/>
            <w:bottom w:val="none" w:sz="0" w:space="0" w:color="auto"/>
            <w:right w:val="none" w:sz="0" w:space="0" w:color="auto"/>
          </w:divBdr>
        </w:div>
        <w:div w:id="61102244">
          <w:marLeft w:val="640"/>
          <w:marRight w:val="0"/>
          <w:marTop w:val="0"/>
          <w:marBottom w:val="0"/>
          <w:divBdr>
            <w:top w:val="none" w:sz="0" w:space="0" w:color="auto"/>
            <w:left w:val="none" w:sz="0" w:space="0" w:color="auto"/>
            <w:bottom w:val="none" w:sz="0" w:space="0" w:color="auto"/>
            <w:right w:val="none" w:sz="0" w:space="0" w:color="auto"/>
          </w:divBdr>
        </w:div>
        <w:div w:id="827552648">
          <w:marLeft w:val="640"/>
          <w:marRight w:val="0"/>
          <w:marTop w:val="0"/>
          <w:marBottom w:val="0"/>
          <w:divBdr>
            <w:top w:val="none" w:sz="0" w:space="0" w:color="auto"/>
            <w:left w:val="none" w:sz="0" w:space="0" w:color="auto"/>
            <w:bottom w:val="none" w:sz="0" w:space="0" w:color="auto"/>
            <w:right w:val="none" w:sz="0" w:space="0" w:color="auto"/>
          </w:divBdr>
        </w:div>
        <w:div w:id="1281761927">
          <w:marLeft w:val="640"/>
          <w:marRight w:val="0"/>
          <w:marTop w:val="0"/>
          <w:marBottom w:val="0"/>
          <w:divBdr>
            <w:top w:val="none" w:sz="0" w:space="0" w:color="auto"/>
            <w:left w:val="none" w:sz="0" w:space="0" w:color="auto"/>
            <w:bottom w:val="none" w:sz="0" w:space="0" w:color="auto"/>
            <w:right w:val="none" w:sz="0" w:space="0" w:color="auto"/>
          </w:divBdr>
        </w:div>
        <w:div w:id="572617065">
          <w:marLeft w:val="640"/>
          <w:marRight w:val="0"/>
          <w:marTop w:val="0"/>
          <w:marBottom w:val="0"/>
          <w:divBdr>
            <w:top w:val="none" w:sz="0" w:space="0" w:color="auto"/>
            <w:left w:val="none" w:sz="0" w:space="0" w:color="auto"/>
            <w:bottom w:val="none" w:sz="0" w:space="0" w:color="auto"/>
            <w:right w:val="none" w:sz="0" w:space="0" w:color="auto"/>
          </w:divBdr>
        </w:div>
        <w:div w:id="2134320989">
          <w:marLeft w:val="640"/>
          <w:marRight w:val="0"/>
          <w:marTop w:val="0"/>
          <w:marBottom w:val="0"/>
          <w:divBdr>
            <w:top w:val="none" w:sz="0" w:space="0" w:color="auto"/>
            <w:left w:val="none" w:sz="0" w:space="0" w:color="auto"/>
            <w:bottom w:val="none" w:sz="0" w:space="0" w:color="auto"/>
            <w:right w:val="none" w:sz="0" w:space="0" w:color="auto"/>
          </w:divBdr>
        </w:div>
        <w:div w:id="793014204">
          <w:marLeft w:val="640"/>
          <w:marRight w:val="0"/>
          <w:marTop w:val="0"/>
          <w:marBottom w:val="0"/>
          <w:divBdr>
            <w:top w:val="none" w:sz="0" w:space="0" w:color="auto"/>
            <w:left w:val="none" w:sz="0" w:space="0" w:color="auto"/>
            <w:bottom w:val="none" w:sz="0" w:space="0" w:color="auto"/>
            <w:right w:val="none" w:sz="0" w:space="0" w:color="auto"/>
          </w:divBdr>
        </w:div>
        <w:div w:id="746420630">
          <w:marLeft w:val="640"/>
          <w:marRight w:val="0"/>
          <w:marTop w:val="0"/>
          <w:marBottom w:val="0"/>
          <w:divBdr>
            <w:top w:val="none" w:sz="0" w:space="0" w:color="auto"/>
            <w:left w:val="none" w:sz="0" w:space="0" w:color="auto"/>
            <w:bottom w:val="none" w:sz="0" w:space="0" w:color="auto"/>
            <w:right w:val="none" w:sz="0" w:space="0" w:color="auto"/>
          </w:divBdr>
        </w:div>
        <w:div w:id="550503677">
          <w:marLeft w:val="640"/>
          <w:marRight w:val="0"/>
          <w:marTop w:val="0"/>
          <w:marBottom w:val="0"/>
          <w:divBdr>
            <w:top w:val="none" w:sz="0" w:space="0" w:color="auto"/>
            <w:left w:val="none" w:sz="0" w:space="0" w:color="auto"/>
            <w:bottom w:val="none" w:sz="0" w:space="0" w:color="auto"/>
            <w:right w:val="none" w:sz="0" w:space="0" w:color="auto"/>
          </w:divBdr>
        </w:div>
        <w:div w:id="1850441310">
          <w:marLeft w:val="640"/>
          <w:marRight w:val="0"/>
          <w:marTop w:val="0"/>
          <w:marBottom w:val="0"/>
          <w:divBdr>
            <w:top w:val="none" w:sz="0" w:space="0" w:color="auto"/>
            <w:left w:val="none" w:sz="0" w:space="0" w:color="auto"/>
            <w:bottom w:val="none" w:sz="0" w:space="0" w:color="auto"/>
            <w:right w:val="none" w:sz="0" w:space="0" w:color="auto"/>
          </w:divBdr>
        </w:div>
        <w:div w:id="25060710">
          <w:marLeft w:val="640"/>
          <w:marRight w:val="0"/>
          <w:marTop w:val="0"/>
          <w:marBottom w:val="0"/>
          <w:divBdr>
            <w:top w:val="none" w:sz="0" w:space="0" w:color="auto"/>
            <w:left w:val="none" w:sz="0" w:space="0" w:color="auto"/>
            <w:bottom w:val="none" w:sz="0" w:space="0" w:color="auto"/>
            <w:right w:val="none" w:sz="0" w:space="0" w:color="auto"/>
          </w:divBdr>
        </w:div>
        <w:div w:id="254174841">
          <w:marLeft w:val="640"/>
          <w:marRight w:val="0"/>
          <w:marTop w:val="0"/>
          <w:marBottom w:val="0"/>
          <w:divBdr>
            <w:top w:val="none" w:sz="0" w:space="0" w:color="auto"/>
            <w:left w:val="none" w:sz="0" w:space="0" w:color="auto"/>
            <w:bottom w:val="none" w:sz="0" w:space="0" w:color="auto"/>
            <w:right w:val="none" w:sz="0" w:space="0" w:color="auto"/>
          </w:divBdr>
        </w:div>
        <w:div w:id="1218517361">
          <w:marLeft w:val="640"/>
          <w:marRight w:val="0"/>
          <w:marTop w:val="0"/>
          <w:marBottom w:val="0"/>
          <w:divBdr>
            <w:top w:val="none" w:sz="0" w:space="0" w:color="auto"/>
            <w:left w:val="none" w:sz="0" w:space="0" w:color="auto"/>
            <w:bottom w:val="none" w:sz="0" w:space="0" w:color="auto"/>
            <w:right w:val="none" w:sz="0" w:space="0" w:color="auto"/>
          </w:divBdr>
        </w:div>
        <w:div w:id="83498333">
          <w:marLeft w:val="640"/>
          <w:marRight w:val="0"/>
          <w:marTop w:val="0"/>
          <w:marBottom w:val="0"/>
          <w:divBdr>
            <w:top w:val="none" w:sz="0" w:space="0" w:color="auto"/>
            <w:left w:val="none" w:sz="0" w:space="0" w:color="auto"/>
            <w:bottom w:val="none" w:sz="0" w:space="0" w:color="auto"/>
            <w:right w:val="none" w:sz="0" w:space="0" w:color="auto"/>
          </w:divBdr>
        </w:div>
        <w:div w:id="814294322">
          <w:marLeft w:val="640"/>
          <w:marRight w:val="0"/>
          <w:marTop w:val="0"/>
          <w:marBottom w:val="0"/>
          <w:divBdr>
            <w:top w:val="none" w:sz="0" w:space="0" w:color="auto"/>
            <w:left w:val="none" w:sz="0" w:space="0" w:color="auto"/>
            <w:bottom w:val="none" w:sz="0" w:space="0" w:color="auto"/>
            <w:right w:val="none" w:sz="0" w:space="0" w:color="auto"/>
          </w:divBdr>
        </w:div>
        <w:div w:id="115878964">
          <w:marLeft w:val="640"/>
          <w:marRight w:val="0"/>
          <w:marTop w:val="0"/>
          <w:marBottom w:val="0"/>
          <w:divBdr>
            <w:top w:val="none" w:sz="0" w:space="0" w:color="auto"/>
            <w:left w:val="none" w:sz="0" w:space="0" w:color="auto"/>
            <w:bottom w:val="none" w:sz="0" w:space="0" w:color="auto"/>
            <w:right w:val="none" w:sz="0" w:space="0" w:color="auto"/>
          </w:divBdr>
        </w:div>
        <w:div w:id="1251889322">
          <w:marLeft w:val="640"/>
          <w:marRight w:val="0"/>
          <w:marTop w:val="0"/>
          <w:marBottom w:val="0"/>
          <w:divBdr>
            <w:top w:val="none" w:sz="0" w:space="0" w:color="auto"/>
            <w:left w:val="none" w:sz="0" w:space="0" w:color="auto"/>
            <w:bottom w:val="none" w:sz="0" w:space="0" w:color="auto"/>
            <w:right w:val="none" w:sz="0" w:space="0" w:color="auto"/>
          </w:divBdr>
        </w:div>
        <w:div w:id="496270839">
          <w:marLeft w:val="640"/>
          <w:marRight w:val="0"/>
          <w:marTop w:val="0"/>
          <w:marBottom w:val="0"/>
          <w:divBdr>
            <w:top w:val="none" w:sz="0" w:space="0" w:color="auto"/>
            <w:left w:val="none" w:sz="0" w:space="0" w:color="auto"/>
            <w:bottom w:val="none" w:sz="0" w:space="0" w:color="auto"/>
            <w:right w:val="none" w:sz="0" w:space="0" w:color="auto"/>
          </w:divBdr>
        </w:div>
        <w:div w:id="255329234">
          <w:marLeft w:val="640"/>
          <w:marRight w:val="0"/>
          <w:marTop w:val="0"/>
          <w:marBottom w:val="0"/>
          <w:divBdr>
            <w:top w:val="none" w:sz="0" w:space="0" w:color="auto"/>
            <w:left w:val="none" w:sz="0" w:space="0" w:color="auto"/>
            <w:bottom w:val="none" w:sz="0" w:space="0" w:color="auto"/>
            <w:right w:val="none" w:sz="0" w:space="0" w:color="auto"/>
          </w:divBdr>
        </w:div>
        <w:div w:id="88742532">
          <w:marLeft w:val="640"/>
          <w:marRight w:val="0"/>
          <w:marTop w:val="0"/>
          <w:marBottom w:val="0"/>
          <w:divBdr>
            <w:top w:val="none" w:sz="0" w:space="0" w:color="auto"/>
            <w:left w:val="none" w:sz="0" w:space="0" w:color="auto"/>
            <w:bottom w:val="none" w:sz="0" w:space="0" w:color="auto"/>
            <w:right w:val="none" w:sz="0" w:space="0" w:color="auto"/>
          </w:divBdr>
        </w:div>
        <w:div w:id="938637837">
          <w:marLeft w:val="640"/>
          <w:marRight w:val="0"/>
          <w:marTop w:val="0"/>
          <w:marBottom w:val="0"/>
          <w:divBdr>
            <w:top w:val="none" w:sz="0" w:space="0" w:color="auto"/>
            <w:left w:val="none" w:sz="0" w:space="0" w:color="auto"/>
            <w:bottom w:val="none" w:sz="0" w:space="0" w:color="auto"/>
            <w:right w:val="none" w:sz="0" w:space="0" w:color="auto"/>
          </w:divBdr>
        </w:div>
        <w:div w:id="1750540910">
          <w:marLeft w:val="640"/>
          <w:marRight w:val="0"/>
          <w:marTop w:val="0"/>
          <w:marBottom w:val="0"/>
          <w:divBdr>
            <w:top w:val="none" w:sz="0" w:space="0" w:color="auto"/>
            <w:left w:val="none" w:sz="0" w:space="0" w:color="auto"/>
            <w:bottom w:val="none" w:sz="0" w:space="0" w:color="auto"/>
            <w:right w:val="none" w:sz="0" w:space="0" w:color="auto"/>
          </w:divBdr>
        </w:div>
        <w:div w:id="2032024794">
          <w:marLeft w:val="640"/>
          <w:marRight w:val="0"/>
          <w:marTop w:val="0"/>
          <w:marBottom w:val="0"/>
          <w:divBdr>
            <w:top w:val="none" w:sz="0" w:space="0" w:color="auto"/>
            <w:left w:val="none" w:sz="0" w:space="0" w:color="auto"/>
            <w:bottom w:val="none" w:sz="0" w:space="0" w:color="auto"/>
            <w:right w:val="none" w:sz="0" w:space="0" w:color="auto"/>
          </w:divBdr>
        </w:div>
        <w:div w:id="133913682">
          <w:marLeft w:val="640"/>
          <w:marRight w:val="0"/>
          <w:marTop w:val="0"/>
          <w:marBottom w:val="0"/>
          <w:divBdr>
            <w:top w:val="none" w:sz="0" w:space="0" w:color="auto"/>
            <w:left w:val="none" w:sz="0" w:space="0" w:color="auto"/>
            <w:bottom w:val="none" w:sz="0" w:space="0" w:color="auto"/>
            <w:right w:val="none" w:sz="0" w:space="0" w:color="auto"/>
          </w:divBdr>
        </w:div>
        <w:div w:id="1774470797">
          <w:marLeft w:val="640"/>
          <w:marRight w:val="0"/>
          <w:marTop w:val="0"/>
          <w:marBottom w:val="0"/>
          <w:divBdr>
            <w:top w:val="none" w:sz="0" w:space="0" w:color="auto"/>
            <w:left w:val="none" w:sz="0" w:space="0" w:color="auto"/>
            <w:bottom w:val="none" w:sz="0" w:space="0" w:color="auto"/>
            <w:right w:val="none" w:sz="0" w:space="0" w:color="auto"/>
          </w:divBdr>
        </w:div>
        <w:div w:id="882138419">
          <w:marLeft w:val="640"/>
          <w:marRight w:val="0"/>
          <w:marTop w:val="0"/>
          <w:marBottom w:val="0"/>
          <w:divBdr>
            <w:top w:val="none" w:sz="0" w:space="0" w:color="auto"/>
            <w:left w:val="none" w:sz="0" w:space="0" w:color="auto"/>
            <w:bottom w:val="none" w:sz="0" w:space="0" w:color="auto"/>
            <w:right w:val="none" w:sz="0" w:space="0" w:color="auto"/>
          </w:divBdr>
        </w:div>
        <w:div w:id="150607936">
          <w:marLeft w:val="640"/>
          <w:marRight w:val="0"/>
          <w:marTop w:val="0"/>
          <w:marBottom w:val="0"/>
          <w:divBdr>
            <w:top w:val="none" w:sz="0" w:space="0" w:color="auto"/>
            <w:left w:val="none" w:sz="0" w:space="0" w:color="auto"/>
            <w:bottom w:val="none" w:sz="0" w:space="0" w:color="auto"/>
            <w:right w:val="none" w:sz="0" w:space="0" w:color="auto"/>
          </w:divBdr>
        </w:div>
        <w:div w:id="1586840369">
          <w:marLeft w:val="640"/>
          <w:marRight w:val="0"/>
          <w:marTop w:val="0"/>
          <w:marBottom w:val="0"/>
          <w:divBdr>
            <w:top w:val="none" w:sz="0" w:space="0" w:color="auto"/>
            <w:left w:val="none" w:sz="0" w:space="0" w:color="auto"/>
            <w:bottom w:val="none" w:sz="0" w:space="0" w:color="auto"/>
            <w:right w:val="none" w:sz="0" w:space="0" w:color="auto"/>
          </w:divBdr>
        </w:div>
        <w:div w:id="1096562193">
          <w:marLeft w:val="640"/>
          <w:marRight w:val="0"/>
          <w:marTop w:val="0"/>
          <w:marBottom w:val="0"/>
          <w:divBdr>
            <w:top w:val="none" w:sz="0" w:space="0" w:color="auto"/>
            <w:left w:val="none" w:sz="0" w:space="0" w:color="auto"/>
            <w:bottom w:val="none" w:sz="0" w:space="0" w:color="auto"/>
            <w:right w:val="none" w:sz="0" w:space="0" w:color="auto"/>
          </w:divBdr>
        </w:div>
        <w:div w:id="878517427">
          <w:marLeft w:val="640"/>
          <w:marRight w:val="0"/>
          <w:marTop w:val="0"/>
          <w:marBottom w:val="0"/>
          <w:divBdr>
            <w:top w:val="none" w:sz="0" w:space="0" w:color="auto"/>
            <w:left w:val="none" w:sz="0" w:space="0" w:color="auto"/>
            <w:bottom w:val="none" w:sz="0" w:space="0" w:color="auto"/>
            <w:right w:val="none" w:sz="0" w:space="0" w:color="auto"/>
          </w:divBdr>
        </w:div>
        <w:div w:id="65105072">
          <w:marLeft w:val="640"/>
          <w:marRight w:val="0"/>
          <w:marTop w:val="0"/>
          <w:marBottom w:val="0"/>
          <w:divBdr>
            <w:top w:val="none" w:sz="0" w:space="0" w:color="auto"/>
            <w:left w:val="none" w:sz="0" w:space="0" w:color="auto"/>
            <w:bottom w:val="none" w:sz="0" w:space="0" w:color="auto"/>
            <w:right w:val="none" w:sz="0" w:space="0" w:color="auto"/>
          </w:divBdr>
        </w:div>
        <w:div w:id="1446198446">
          <w:marLeft w:val="640"/>
          <w:marRight w:val="0"/>
          <w:marTop w:val="0"/>
          <w:marBottom w:val="0"/>
          <w:divBdr>
            <w:top w:val="none" w:sz="0" w:space="0" w:color="auto"/>
            <w:left w:val="none" w:sz="0" w:space="0" w:color="auto"/>
            <w:bottom w:val="none" w:sz="0" w:space="0" w:color="auto"/>
            <w:right w:val="none" w:sz="0" w:space="0" w:color="auto"/>
          </w:divBdr>
        </w:div>
        <w:div w:id="110705071">
          <w:marLeft w:val="640"/>
          <w:marRight w:val="0"/>
          <w:marTop w:val="0"/>
          <w:marBottom w:val="0"/>
          <w:divBdr>
            <w:top w:val="none" w:sz="0" w:space="0" w:color="auto"/>
            <w:left w:val="none" w:sz="0" w:space="0" w:color="auto"/>
            <w:bottom w:val="none" w:sz="0" w:space="0" w:color="auto"/>
            <w:right w:val="none" w:sz="0" w:space="0" w:color="auto"/>
          </w:divBdr>
        </w:div>
        <w:div w:id="262734241">
          <w:marLeft w:val="640"/>
          <w:marRight w:val="0"/>
          <w:marTop w:val="0"/>
          <w:marBottom w:val="0"/>
          <w:divBdr>
            <w:top w:val="none" w:sz="0" w:space="0" w:color="auto"/>
            <w:left w:val="none" w:sz="0" w:space="0" w:color="auto"/>
            <w:bottom w:val="none" w:sz="0" w:space="0" w:color="auto"/>
            <w:right w:val="none" w:sz="0" w:space="0" w:color="auto"/>
          </w:divBdr>
        </w:div>
        <w:div w:id="171729509">
          <w:marLeft w:val="640"/>
          <w:marRight w:val="0"/>
          <w:marTop w:val="0"/>
          <w:marBottom w:val="0"/>
          <w:divBdr>
            <w:top w:val="none" w:sz="0" w:space="0" w:color="auto"/>
            <w:left w:val="none" w:sz="0" w:space="0" w:color="auto"/>
            <w:bottom w:val="none" w:sz="0" w:space="0" w:color="auto"/>
            <w:right w:val="none" w:sz="0" w:space="0" w:color="auto"/>
          </w:divBdr>
        </w:div>
        <w:div w:id="1667319730">
          <w:marLeft w:val="640"/>
          <w:marRight w:val="0"/>
          <w:marTop w:val="0"/>
          <w:marBottom w:val="0"/>
          <w:divBdr>
            <w:top w:val="none" w:sz="0" w:space="0" w:color="auto"/>
            <w:left w:val="none" w:sz="0" w:space="0" w:color="auto"/>
            <w:bottom w:val="none" w:sz="0" w:space="0" w:color="auto"/>
            <w:right w:val="none" w:sz="0" w:space="0" w:color="auto"/>
          </w:divBdr>
        </w:div>
      </w:divsChild>
    </w:div>
    <w:div w:id="198246819">
      <w:bodyDiv w:val="1"/>
      <w:marLeft w:val="0"/>
      <w:marRight w:val="0"/>
      <w:marTop w:val="0"/>
      <w:marBottom w:val="0"/>
      <w:divBdr>
        <w:top w:val="none" w:sz="0" w:space="0" w:color="auto"/>
        <w:left w:val="none" w:sz="0" w:space="0" w:color="auto"/>
        <w:bottom w:val="none" w:sz="0" w:space="0" w:color="auto"/>
        <w:right w:val="none" w:sz="0" w:space="0" w:color="auto"/>
      </w:divBdr>
      <w:divsChild>
        <w:div w:id="1395929071">
          <w:marLeft w:val="0"/>
          <w:marRight w:val="0"/>
          <w:marTop w:val="0"/>
          <w:marBottom w:val="0"/>
          <w:divBdr>
            <w:top w:val="none" w:sz="0" w:space="0" w:color="auto"/>
            <w:left w:val="none" w:sz="0" w:space="0" w:color="auto"/>
            <w:bottom w:val="none" w:sz="0" w:space="0" w:color="auto"/>
            <w:right w:val="none" w:sz="0" w:space="0" w:color="auto"/>
          </w:divBdr>
          <w:divsChild>
            <w:div w:id="1627158151">
              <w:marLeft w:val="0"/>
              <w:marRight w:val="0"/>
              <w:marTop w:val="0"/>
              <w:marBottom w:val="0"/>
              <w:divBdr>
                <w:top w:val="none" w:sz="0" w:space="0" w:color="auto"/>
                <w:left w:val="none" w:sz="0" w:space="0" w:color="auto"/>
                <w:bottom w:val="none" w:sz="0" w:space="0" w:color="auto"/>
                <w:right w:val="none" w:sz="0" w:space="0" w:color="auto"/>
              </w:divBdr>
              <w:divsChild>
                <w:div w:id="66598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4653257">
      <w:bodyDiv w:val="1"/>
      <w:marLeft w:val="0"/>
      <w:marRight w:val="0"/>
      <w:marTop w:val="0"/>
      <w:marBottom w:val="0"/>
      <w:divBdr>
        <w:top w:val="none" w:sz="0" w:space="0" w:color="auto"/>
        <w:left w:val="none" w:sz="0" w:space="0" w:color="auto"/>
        <w:bottom w:val="none" w:sz="0" w:space="0" w:color="auto"/>
        <w:right w:val="none" w:sz="0" w:space="0" w:color="auto"/>
      </w:divBdr>
      <w:divsChild>
        <w:div w:id="1526091826">
          <w:marLeft w:val="640"/>
          <w:marRight w:val="0"/>
          <w:marTop w:val="0"/>
          <w:marBottom w:val="0"/>
          <w:divBdr>
            <w:top w:val="none" w:sz="0" w:space="0" w:color="auto"/>
            <w:left w:val="none" w:sz="0" w:space="0" w:color="auto"/>
            <w:bottom w:val="none" w:sz="0" w:space="0" w:color="auto"/>
            <w:right w:val="none" w:sz="0" w:space="0" w:color="auto"/>
          </w:divBdr>
        </w:div>
        <w:div w:id="993946284">
          <w:marLeft w:val="640"/>
          <w:marRight w:val="0"/>
          <w:marTop w:val="0"/>
          <w:marBottom w:val="0"/>
          <w:divBdr>
            <w:top w:val="none" w:sz="0" w:space="0" w:color="auto"/>
            <w:left w:val="none" w:sz="0" w:space="0" w:color="auto"/>
            <w:bottom w:val="none" w:sz="0" w:space="0" w:color="auto"/>
            <w:right w:val="none" w:sz="0" w:space="0" w:color="auto"/>
          </w:divBdr>
        </w:div>
        <w:div w:id="1766607592">
          <w:marLeft w:val="640"/>
          <w:marRight w:val="0"/>
          <w:marTop w:val="0"/>
          <w:marBottom w:val="0"/>
          <w:divBdr>
            <w:top w:val="none" w:sz="0" w:space="0" w:color="auto"/>
            <w:left w:val="none" w:sz="0" w:space="0" w:color="auto"/>
            <w:bottom w:val="none" w:sz="0" w:space="0" w:color="auto"/>
            <w:right w:val="none" w:sz="0" w:space="0" w:color="auto"/>
          </w:divBdr>
        </w:div>
        <w:div w:id="937761420">
          <w:marLeft w:val="640"/>
          <w:marRight w:val="0"/>
          <w:marTop w:val="0"/>
          <w:marBottom w:val="0"/>
          <w:divBdr>
            <w:top w:val="none" w:sz="0" w:space="0" w:color="auto"/>
            <w:left w:val="none" w:sz="0" w:space="0" w:color="auto"/>
            <w:bottom w:val="none" w:sz="0" w:space="0" w:color="auto"/>
            <w:right w:val="none" w:sz="0" w:space="0" w:color="auto"/>
          </w:divBdr>
        </w:div>
        <w:div w:id="9962155">
          <w:marLeft w:val="640"/>
          <w:marRight w:val="0"/>
          <w:marTop w:val="0"/>
          <w:marBottom w:val="0"/>
          <w:divBdr>
            <w:top w:val="none" w:sz="0" w:space="0" w:color="auto"/>
            <w:left w:val="none" w:sz="0" w:space="0" w:color="auto"/>
            <w:bottom w:val="none" w:sz="0" w:space="0" w:color="auto"/>
            <w:right w:val="none" w:sz="0" w:space="0" w:color="auto"/>
          </w:divBdr>
        </w:div>
        <w:div w:id="1447389342">
          <w:marLeft w:val="640"/>
          <w:marRight w:val="0"/>
          <w:marTop w:val="0"/>
          <w:marBottom w:val="0"/>
          <w:divBdr>
            <w:top w:val="none" w:sz="0" w:space="0" w:color="auto"/>
            <w:left w:val="none" w:sz="0" w:space="0" w:color="auto"/>
            <w:bottom w:val="none" w:sz="0" w:space="0" w:color="auto"/>
            <w:right w:val="none" w:sz="0" w:space="0" w:color="auto"/>
          </w:divBdr>
        </w:div>
        <w:div w:id="575017872">
          <w:marLeft w:val="640"/>
          <w:marRight w:val="0"/>
          <w:marTop w:val="0"/>
          <w:marBottom w:val="0"/>
          <w:divBdr>
            <w:top w:val="none" w:sz="0" w:space="0" w:color="auto"/>
            <w:left w:val="none" w:sz="0" w:space="0" w:color="auto"/>
            <w:bottom w:val="none" w:sz="0" w:space="0" w:color="auto"/>
            <w:right w:val="none" w:sz="0" w:space="0" w:color="auto"/>
          </w:divBdr>
        </w:div>
        <w:div w:id="396323453">
          <w:marLeft w:val="640"/>
          <w:marRight w:val="0"/>
          <w:marTop w:val="0"/>
          <w:marBottom w:val="0"/>
          <w:divBdr>
            <w:top w:val="none" w:sz="0" w:space="0" w:color="auto"/>
            <w:left w:val="none" w:sz="0" w:space="0" w:color="auto"/>
            <w:bottom w:val="none" w:sz="0" w:space="0" w:color="auto"/>
            <w:right w:val="none" w:sz="0" w:space="0" w:color="auto"/>
          </w:divBdr>
        </w:div>
        <w:div w:id="1964925640">
          <w:marLeft w:val="640"/>
          <w:marRight w:val="0"/>
          <w:marTop w:val="0"/>
          <w:marBottom w:val="0"/>
          <w:divBdr>
            <w:top w:val="none" w:sz="0" w:space="0" w:color="auto"/>
            <w:left w:val="none" w:sz="0" w:space="0" w:color="auto"/>
            <w:bottom w:val="none" w:sz="0" w:space="0" w:color="auto"/>
            <w:right w:val="none" w:sz="0" w:space="0" w:color="auto"/>
          </w:divBdr>
        </w:div>
        <w:div w:id="1155730627">
          <w:marLeft w:val="640"/>
          <w:marRight w:val="0"/>
          <w:marTop w:val="0"/>
          <w:marBottom w:val="0"/>
          <w:divBdr>
            <w:top w:val="none" w:sz="0" w:space="0" w:color="auto"/>
            <w:left w:val="none" w:sz="0" w:space="0" w:color="auto"/>
            <w:bottom w:val="none" w:sz="0" w:space="0" w:color="auto"/>
            <w:right w:val="none" w:sz="0" w:space="0" w:color="auto"/>
          </w:divBdr>
        </w:div>
        <w:div w:id="630405492">
          <w:marLeft w:val="640"/>
          <w:marRight w:val="0"/>
          <w:marTop w:val="0"/>
          <w:marBottom w:val="0"/>
          <w:divBdr>
            <w:top w:val="none" w:sz="0" w:space="0" w:color="auto"/>
            <w:left w:val="none" w:sz="0" w:space="0" w:color="auto"/>
            <w:bottom w:val="none" w:sz="0" w:space="0" w:color="auto"/>
            <w:right w:val="none" w:sz="0" w:space="0" w:color="auto"/>
          </w:divBdr>
        </w:div>
        <w:div w:id="685595451">
          <w:marLeft w:val="640"/>
          <w:marRight w:val="0"/>
          <w:marTop w:val="0"/>
          <w:marBottom w:val="0"/>
          <w:divBdr>
            <w:top w:val="none" w:sz="0" w:space="0" w:color="auto"/>
            <w:left w:val="none" w:sz="0" w:space="0" w:color="auto"/>
            <w:bottom w:val="none" w:sz="0" w:space="0" w:color="auto"/>
            <w:right w:val="none" w:sz="0" w:space="0" w:color="auto"/>
          </w:divBdr>
        </w:div>
        <w:div w:id="266037244">
          <w:marLeft w:val="640"/>
          <w:marRight w:val="0"/>
          <w:marTop w:val="0"/>
          <w:marBottom w:val="0"/>
          <w:divBdr>
            <w:top w:val="none" w:sz="0" w:space="0" w:color="auto"/>
            <w:left w:val="none" w:sz="0" w:space="0" w:color="auto"/>
            <w:bottom w:val="none" w:sz="0" w:space="0" w:color="auto"/>
            <w:right w:val="none" w:sz="0" w:space="0" w:color="auto"/>
          </w:divBdr>
        </w:div>
        <w:div w:id="1427309186">
          <w:marLeft w:val="640"/>
          <w:marRight w:val="0"/>
          <w:marTop w:val="0"/>
          <w:marBottom w:val="0"/>
          <w:divBdr>
            <w:top w:val="none" w:sz="0" w:space="0" w:color="auto"/>
            <w:left w:val="none" w:sz="0" w:space="0" w:color="auto"/>
            <w:bottom w:val="none" w:sz="0" w:space="0" w:color="auto"/>
            <w:right w:val="none" w:sz="0" w:space="0" w:color="auto"/>
          </w:divBdr>
        </w:div>
        <w:div w:id="921522958">
          <w:marLeft w:val="640"/>
          <w:marRight w:val="0"/>
          <w:marTop w:val="0"/>
          <w:marBottom w:val="0"/>
          <w:divBdr>
            <w:top w:val="none" w:sz="0" w:space="0" w:color="auto"/>
            <w:left w:val="none" w:sz="0" w:space="0" w:color="auto"/>
            <w:bottom w:val="none" w:sz="0" w:space="0" w:color="auto"/>
            <w:right w:val="none" w:sz="0" w:space="0" w:color="auto"/>
          </w:divBdr>
        </w:div>
        <w:div w:id="1424061106">
          <w:marLeft w:val="640"/>
          <w:marRight w:val="0"/>
          <w:marTop w:val="0"/>
          <w:marBottom w:val="0"/>
          <w:divBdr>
            <w:top w:val="none" w:sz="0" w:space="0" w:color="auto"/>
            <w:left w:val="none" w:sz="0" w:space="0" w:color="auto"/>
            <w:bottom w:val="none" w:sz="0" w:space="0" w:color="auto"/>
            <w:right w:val="none" w:sz="0" w:space="0" w:color="auto"/>
          </w:divBdr>
        </w:div>
        <w:div w:id="1012218852">
          <w:marLeft w:val="640"/>
          <w:marRight w:val="0"/>
          <w:marTop w:val="0"/>
          <w:marBottom w:val="0"/>
          <w:divBdr>
            <w:top w:val="none" w:sz="0" w:space="0" w:color="auto"/>
            <w:left w:val="none" w:sz="0" w:space="0" w:color="auto"/>
            <w:bottom w:val="none" w:sz="0" w:space="0" w:color="auto"/>
            <w:right w:val="none" w:sz="0" w:space="0" w:color="auto"/>
          </w:divBdr>
        </w:div>
        <w:div w:id="826094436">
          <w:marLeft w:val="640"/>
          <w:marRight w:val="0"/>
          <w:marTop w:val="0"/>
          <w:marBottom w:val="0"/>
          <w:divBdr>
            <w:top w:val="none" w:sz="0" w:space="0" w:color="auto"/>
            <w:left w:val="none" w:sz="0" w:space="0" w:color="auto"/>
            <w:bottom w:val="none" w:sz="0" w:space="0" w:color="auto"/>
            <w:right w:val="none" w:sz="0" w:space="0" w:color="auto"/>
          </w:divBdr>
        </w:div>
        <w:div w:id="254022249">
          <w:marLeft w:val="640"/>
          <w:marRight w:val="0"/>
          <w:marTop w:val="0"/>
          <w:marBottom w:val="0"/>
          <w:divBdr>
            <w:top w:val="none" w:sz="0" w:space="0" w:color="auto"/>
            <w:left w:val="none" w:sz="0" w:space="0" w:color="auto"/>
            <w:bottom w:val="none" w:sz="0" w:space="0" w:color="auto"/>
            <w:right w:val="none" w:sz="0" w:space="0" w:color="auto"/>
          </w:divBdr>
        </w:div>
        <w:div w:id="1108237780">
          <w:marLeft w:val="640"/>
          <w:marRight w:val="0"/>
          <w:marTop w:val="0"/>
          <w:marBottom w:val="0"/>
          <w:divBdr>
            <w:top w:val="none" w:sz="0" w:space="0" w:color="auto"/>
            <w:left w:val="none" w:sz="0" w:space="0" w:color="auto"/>
            <w:bottom w:val="none" w:sz="0" w:space="0" w:color="auto"/>
            <w:right w:val="none" w:sz="0" w:space="0" w:color="auto"/>
          </w:divBdr>
        </w:div>
        <w:div w:id="1156653959">
          <w:marLeft w:val="640"/>
          <w:marRight w:val="0"/>
          <w:marTop w:val="0"/>
          <w:marBottom w:val="0"/>
          <w:divBdr>
            <w:top w:val="none" w:sz="0" w:space="0" w:color="auto"/>
            <w:left w:val="none" w:sz="0" w:space="0" w:color="auto"/>
            <w:bottom w:val="none" w:sz="0" w:space="0" w:color="auto"/>
            <w:right w:val="none" w:sz="0" w:space="0" w:color="auto"/>
          </w:divBdr>
        </w:div>
        <w:div w:id="100104184">
          <w:marLeft w:val="640"/>
          <w:marRight w:val="0"/>
          <w:marTop w:val="0"/>
          <w:marBottom w:val="0"/>
          <w:divBdr>
            <w:top w:val="none" w:sz="0" w:space="0" w:color="auto"/>
            <w:left w:val="none" w:sz="0" w:space="0" w:color="auto"/>
            <w:bottom w:val="none" w:sz="0" w:space="0" w:color="auto"/>
            <w:right w:val="none" w:sz="0" w:space="0" w:color="auto"/>
          </w:divBdr>
        </w:div>
        <w:div w:id="202523173">
          <w:marLeft w:val="640"/>
          <w:marRight w:val="0"/>
          <w:marTop w:val="0"/>
          <w:marBottom w:val="0"/>
          <w:divBdr>
            <w:top w:val="none" w:sz="0" w:space="0" w:color="auto"/>
            <w:left w:val="none" w:sz="0" w:space="0" w:color="auto"/>
            <w:bottom w:val="none" w:sz="0" w:space="0" w:color="auto"/>
            <w:right w:val="none" w:sz="0" w:space="0" w:color="auto"/>
          </w:divBdr>
        </w:div>
        <w:div w:id="493230348">
          <w:marLeft w:val="640"/>
          <w:marRight w:val="0"/>
          <w:marTop w:val="0"/>
          <w:marBottom w:val="0"/>
          <w:divBdr>
            <w:top w:val="none" w:sz="0" w:space="0" w:color="auto"/>
            <w:left w:val="none" w:sz="0" w:space="0" w:color="auto"/>
            <w:bottom w:val="none" w:sz="0" w:space="0" w:color="auto"/>
            <w:right w:val="none" w:sz="0" w:space="0" w:color="auto"/>
          </w:divBdr>
        </w:div>
        <w:div w:id="1604068013">
          <w:marLeft w:val="640"/>
          <w:marRight w:val="0"/>
          <w:marTop w:val="0"/>
          <w:marBottom w:val="0"/>
          <w:divBdr>
            <w:top w:val="none" w:sz="0" w:space="0" w:color="auto"/>
            <w:left w:val="none" w:sz="0" w:space="0" w:color="auto"/>
            <w:bottom w:val="none" w:sz="0" w:space="0" w:color="auto"/>
            <w:right w:val="none" w:sz="0" w:space="0" w:color="auto"/>
          </w:divBdr>
        </w:div>
        <w:div w:id="1728524824">
          <w:marLeft w:val="640"/>
          <w:marRight w:val="0"/>
          <w:marTop w:val="0"/>
          <w:marBottom w:val="0"/>
          <w:divBdr>
            <w:top w:val="none" w:sz="0" w:space="0" w:color="auto"/>
            <w:left w:val="none" w:sz="0" w:space="0" w:color="auto"/>
            <w:bottom w:val="none" w:sz="0" w:space="0" w:color="auto"/>
            <w:right w:val="none" w:sz="0" w:space="0" w:color="auto"/>
          </w:divBdr>
        </w:div>
        <w:div w:id="1630282053">
          <w:marLeft w:val="640"/>
          <w:marRight w:val="0"/>
          <w:marTop w:val="0"/>
          <w:marBottom w:val="0"/>
          <w:divBdr>
            <w:top w:val="none" w:sz="0" w:space="0" w:color="auto"/>
            <w:left w:val="none" w:sz="0" w:space="0" w:color="auto"/>
            <w:bottom w:val="none" w:sz="0" w:space="0" w:color="auto"/>
            <w:right w:val="none" w:sz="0" w:space="0" w:color="auto"/>
          </w:divBdr>
        </w:div>
        <w:div w:id="1819686733">
          <w:marLeft w:val="640"/>
          <w:marRight w:val="0"/>
          <w:marTop w:val="0"/>
          <w:marBottom w:val="0"/>
          <w:divBdr>
            <w:top w:val="none" w:sz="0" w:space="0" w:color="auto"/>
            <w:left w:val="none" w:sz="0" w:space="0" w:color="auto"/>
            <w:bottom w:val="none" w:sz="0" w:space="0" w:color="auto"/>
            <w:right w:val="none" w:sz="0" w:space="0" w:color="auto"/>
          </w:divBdr>
        </w:div>
        <w:div w:id="339626644">
          <w:marLeft w:val="640"/>
          <w:marRight w:val="0"/>
          <w:marTop w:val="0"/>
          <w:marBottom w:val="0"/>
          <w:divBdr>
            <w:top w:val="none" w:sz="0" w:space="0" w:color="auto"/>
            <w:left w:val="none" w:sz="0" w:space="0" w:color="auto"/>
            <w:bottom w:val="none" w:sz="0" w:space="0" w:color="auto"/>
            <w:right w:val="none" w:sz="0" w:space="0" w:color="auto"/>
          </w:divBdr>
        </w:div>
        <w:div w:id="705370525">
          <w:marLeft w:val="640"/>
          <w:marRight w:val="0"/>
          <w:marTop w:val="0"/>
          <w:marBottom w:val="0"/>
          <w:divBdr>
            <w:top w:val="none" w:sz="0" w:space="0" w:color="auto"/>
            <w:left w:val="none" w:sz="0" w:space="0" w:color="auto"/>
            <w:bottom w:val="none" w:sz="0" w:space="0" w:color="auto"/>
            <w:right w:val="none" w:sz="0" w:space="0" w:color="auto"/>
          </w:divBdr>
        </w:div>
        <w:div w:id="502471066">
          <w:marLeft w:val="640"/>
          <w:marRight w:val="0"/>
          <w:marTop w:val="0"/>
          <w:marBottom w:val="0"/>
          <w:divBdr>
            <w:top w:val="none" w:sz="0" w:space="0" w:color="auto"/>
            <w:left w:val="none" w:sz="0" w:space="0" w:color="auto"/>
            <w:bottom w:val="none" w:sz="0" w:space="0" w:color="auto"/>
            <w:right w:val="none" w:sz="0" w:space="0" w:color="auto"/>
          </w:divBdr>
        </w:div>
        <w:div w:id="906191266">
          <w:marLeft w:val="640"/>
          <w:marRight w:val="0"/>
          <w:marTop w:val="0"/>
          <w:marBottom w:val="0"/>
          <w:divBdr>
            <w:top w:val="none" w:sz="0" w:space="0" w:color="auto"/>
            <w:left w:val="none" w:sz="0" w:space="0" w:color="auto"/>
            <w:bottom w:val="none" w:sz="0" w:space="0" w:color="auto"/>
            <w:right w:val="none" w:sz="0" w:space="0" w:color="auto"/>
          </w:divBdr>
        </w:div>
        <w:div w:id="370107943">
          <w:marLeft w:val="640"/>
          <w:marRight w:val="0"/>
          <w:marTop w:val="0"/>
          <w:marBottom w:val="0"/>
          <w:divBdr>
            <w:top w:val="none" w:sz="0" w:space="0" w:color="auto"/>
            <w:left w:val="none" w:sz="0" w:space="0" w:color="auto"/>
            <w:bottom w:val="none" w:sz="0" w:space="0" w:color="auto"/>
            <w:right w:val="none" w:sz="0" w:space="0" w:color="auto"/>
          </w:divBdr>
        </w:div>
        <w:div w:id="2104835726">
          <w:marLeft w:val="640"/>
          <w:marRight w:val="0"/>
          <w:marTop w:val="0"/>
          <w:marBottom w:val="0"/>
          <w:divBdr>
            <w:top w:val="none" w:sz="0" w:space="0" w:color="auto"/>
            <w:left w:val="none" w:sz="0" w:space="0" w:color="auto"/>
            <w:bottom w:val="none" w:sz="0" w:space="0" w:color="auto"/>
            <w:right w:val="none" w:sz="0" w:space="0" w:color="auto"/>
          </w:divBdr>
        </w:div>
        <w:div w:id="1431661916">
          <w:marLeft w:val="640"/>
          <w:marRight w:val="0"/>
          <w:marTop w:val="0"/>
          <w:marBottom w:val="0"/>
          <w:divBdr>
            <w:top w:val="none" w:sz="0" w:space="0" w:color="auto"/>
            <w:left w:val="none" w:sz="0" w:space="0" w:color="auto"/>
            <w:bottom w:val="none" w:sz="0" w:space="0" w:color="auto"/>
            <w:right w:val="none" w:sz="0" w:space="0" w:color="auto"/>
          </w:divBdr>
        </w:div>
        <w:div w:id="358431081">
          <w:marLeft w:val="640"/>
          <w:marRight w:val="0"/>
          <w:marTop w:val="0"/>
          <w:marBottom w:val="0"/>
          <w:divBdr>
            <w:top w:val="none" w:sz="0" w:space="0" w:color="auto"/>
            <w:left w:val="none" w:sz="0" w:space="0" w:color="auto"/>
            <w:bottom w:val="none" w:sz="0" w:space="0" w:color="auto"/>
            <w:right w:val="none" w:sz="0" w:space="0" w:color="auto"/>
          </w:divBdr>
        </w:div>
        <w:div w:id="246499159">
          <w:marLeft w:val="640"/>
          <w:marRight w:val="0"/>
          <w:marTop w:val="0"/>
          <w:marBottom w:val="0"/>
          <w:divBdr>
            <w:top w:val="none" w:sz="0" w:space="0" w:color="auto"/>
            <w:left w:val="none" w:sz="0" w:space="0" w:color="auto"/>
            <w:bottom w:val="none" w:sz="0" w:space="0" w:color="auto"/>
            <w:right w:val="none" w:sz="0" w:space="0" w:color="auto"/>
          </w:divBdr>
        </w:div>
        <w:div w:id="2103328883">
          <w:marLeft w:val="640"/>
          <w:marRight w:val="0"/>
          <w:marTop w:val="0"/>
          <w:marBottom w:val="0"/>
          <w:divBdr>
            <w:top w:val="none" w:sz="0" w:space="0" w:color="auto"/>
            <w:left w:val="none" w:sz="0" w:space="0" w:color="auto"/>
            <w:bottom w:val="none" w:sz="0" w:space="0" w:color="auto"/>
            <w:right w:val="none" w:sz="0" w:space="0" w:color="auto"/>
          </w:divBdr>
        </w:div>
        <w:div w:id="237206421">
          <w:marLeft w:val="640"/>
          <w:marRight w:val="0"/>
          <w:marTop w:val="0"/>
          <w:marBottom w:val="0"/>
          <w:divBdr>
            <w:top w:val="none" w:sz="0" w:space="0" w:color="auto"/>
            <w:left w:val="none" w:sz="0" w:space="0" w:color="auto"/>
            <w:bottom w:val="none" w:sz="0" w:space="0" w:color="auto"/>
            <w:right w:val="none" w:sz="0" w:space="0" w:color="auto"/>
          </w:divBdr>
        </w:div>
        <w:div w:id="616254045">
          <w:marLeft w:val="640"/>
          <w:marRight w:val="0"/>
          <w:marTop w:val="0"/>
          <w:marBottom w:val="0"/>
          <w:divBdr>
            <w:top w:val="none" w:sz="0" w:space="0" w:color="auto"/>
            <w:left w:val="none" w:sz="0" w:space="0" w:color="auto"/>
            <w:bottom w:val="none" w:sz="0" w:space="0" w:color="auto"/>
            <w:right w:val="none" w:sz="0" w:space="0" w:color="auto"/>
          </w:divBdr>
        </w:div>
        <w:div w:id="1605334924">
          <w:marLeft w:val="640"/>
          <w:marRight w:val="0"/>
          <w:marTop w:val="0"/>
          <w:marBottom w:val="0"/>
          <w:divBdr>
            <w:top w:val="none" w:sz="0" w:space="0" w:color="auto"/>
            <w:left w:val="none" w:sz="0" w:space="0" w:color="auto"/>
            <w:bottom w:val="none" w:sz="0" w:space="0" w:color="auto"/>
            <w:right w:val="none" w:sz="0" w:space="0" w:color="auto"/>
          </w:divBdr>
        </w:div>
        <w:div w:id="1504082926">
          <w:marLeft w:val="640"/>
          <w:marRight w:val="0"/>
          <w:marTop w:val="0"/>
          <w:marBottom w:val="0"/>
          <w:divBdr>
            <w:top w:val="none" w:sz="0" w:space="0" w:color="auto"/>
            <w:left w:val="none" w:sz="0" w:space="0" w:color="auto"/>
            <w:bottom w:val="none" w:sz="0" w:space="0" w:color="auto"/>
            <w:right w:val="none" w:sz="0" w:space="0" w:color="auto"/>
          </w:divBdr>
        </w:div>
        <w:div w:id="1939175040">
          <w:marLeft w:val="640"/>
          <w:marRight w:val="0"/>
          <w:marTop w:val="0"/>
          <w:marBottom w:val="0"/>
          <w:divBdr>
            <w:top w:val="none" w:sz="0" w:space="0" w:color="auto"/>
            <w:left w:val="none" w:sz="0" w:space="0" w:color="auto"/>
            <w:bottom w:val="none" w:sz="0" w:space="0" w:color="auto"/>
            <w:right w:val="none" w:sz="0" w:space="0" w:color="auto"/>
          </w:divBdr>
        </w:div>
        <w:div w:id="1069888741">
          <w:marLeft w:val="640"/>
          <w:marRight w:val="0"/>
          <w:marTop w:val="0"/>
          <w:marBottom w:val="0"/>
          <w:divBdr>
            <w:top w:val="none" w:sz="0" w:space="0" w:color="auto"/>
            <w:left w:val="none" w:sz="0" w:space="0" w:color="auto"/>
            <w:bottom w:val="none" w:sz="0" w:space="0" w:color="auto"/>
            <w:right w:val="none" w:sz="0" w:space="0" w:color="auto"/>
          </w:divBdr>
        </w:div>
        <w:div w:id="1169365057">
          <w:marLeft w:val="640"/>
          <w:marRight w:val="0"/>
          <w:marTop w:val="0"/>
          <w:marBottom w:val="0"/>
          <w:divBdr>
            <w:top w:val="none" w:sz="0" w:space="0" w:color="auto"/>
            <w:left w:val="none" w:sz="0" w:space="0" w:color="auto"/>
            <w:bottom w:val="none" w:sz="0" w:space="0" w:color="auto"/>
            <w:right w:val="none" w:sz="0" w:space="0" w:color="auto"/>
          </w:divBdr>
        </w:div>
        <w:div w:id="662889">
          <w:marLeft w:val="640"/>
          <w:marRight w:val="0"/>
          <w:marTop w:val="0"/>
          <w:marBottom w:val="0"/>
          <w:divBdr>
            <w:top w:val="none" w:sz="0" w:space="0" w:color="auto"/>
            <w:left w:val="none" w:sz="0" w:space="0" w:color="auto"/>
            <w:bottom w:val="none" w:sz="0" w:space="0" w:color="auto"/>
            <w:right w:val="none" w:sz="0" w:space="0" w:color="auto"/>
          </w:divBdr>
        </w:div>
        <w:div w:id="1421634879">
          <w:marLeft w:val="640"/>
          <w:marRight w:val="0"/>
          <w:marTop w:val="0"/>
          <w:marBottom w:val="0"/>
          <w:divBdr>
            <w:top w:val="none" w:sz="0" w:space="0" w:color="auto"/>
            <w:left w:val="none" w:sz="0" w:space="0" w:color="auto"/>
            <w:bottom w:val="none" w:sz="0" w:space="0" w:color="auto"/>
            <w:right w:val="none" w:sz="0" w:space="0" w:color="auto"/>
          </w:divBdr>
        </w:div>
        <w:div w:id="836044553">
          <w:marLeft w:val="640"/>
          <w:marRight w:val="0"/>
          <w:marTop w:val="0"/>
          <w:marBottom w:val="0"/>
          <w:divBdr>
            <w:top w:val="none" w:sz="0" w:space="0" w:color="auto"/>
            <w:left w:val="none" w:sz="0" w:space="0" w:color="auto"/>
            <w:bottom w:val="none" w:sz="0" w:space="0" w:color="auto"/>
            <w:right w:val="none" w:sz="0" w:space="0" w:color="auto"/>
          </w:divBdr>
        </w:div>
        <w:div w:id="2075620827">
          <w:marLeft w:val="640"/>
          <w:marRight w:val="0"/>
          <w:marTop w:val="0"/>
          <w:marBottom w:val="0"/>
          <w:divBdr>
            <w:top w:val="none" w:sz="0" w:space="0" w:color="auto"/>
            <w:left w:val="none" w:sz="0" w:space="0" w:color="auto"/>
            <w:bottom w:val="none" w:sz="0" w:space="0" w:color="auto"/>
            <w:right w:val="none" w:sz="0" w:space="0" w:color="auto"/>
          </w:divBdr>
        </w:div>
        <w:div w:id="1976852">
          <w:marLeft w:val="640"/>
          <w:marRight w:val="0"/>
          <w:marTop w:val="0"/>
          <w:marBottom w:val="0"/>
          <w:divBdr>
            <w:top w:val="none" w:sz="0" w:space="0" w:color="auto"/>
            <w:left w:val="none" w:sz="0" w:space="0" w:color="auto"/>
            <w:bottom w:val="none" w:sz="0" w:space="0" w:color="auto"/>
            <w:right w:val="none" w:sz="0" w:space="0" w:color="auto"/>
          </w:divBdr>
        </w:div>
        <w:div w:id="1144466483">
          <w:marLeft w:val="640"/>
          <w:marRight w:val="0"/>
          <w:marTop w:val="0"/>
          <w:marBottom w:val="0"/>
          <w:divBdr>
            <w:top w:val="none" w:sz="0" w:space="0" w:color="auto"/>
            <w:left w:val="none" w:sz="0" w:space="0" w:color="auto"/>
            <w:bottom w:val="none" w:sz="0" w:space="0" w:color="auto"/>
            <w:right w:val="none" w:sz="0" w:space="0" w:color="auto"/>
          </w:divBdr>
        </w:div>
        <w:div w:id="1020668974">
          <w:marLeft w:val="640"/>
          <w:marRight w:val="0"/>
          <w:marTop w:val="0"/>
          <w:marBottom w:val="0"/>
          <w:divBdr>
            <w:top w:val="none" w:sz="0" w:space="0" w:color="auto"/>
            <w:left w:val="none" w:sz="0" w:space="0" w:color="auto"/>
            <w:bottom w:val="none" w:sz="0" w:space="0" w:color="auto"/>
            <w:right w:val="none" w:sz="0" w:space="0" w:color="auto"/>
          </w:divBdr>
        </w:div>
        <w:div w:id="1854606206">
          <w:marLeft w:val="640"/>
          <w:marRight w:val="0"/>
          <w:marTop w:val="0"/>
          <w:marBottom w:val="0"/>
          <w:divBdr>
            <w:top w:val="none" w:sz="0" w:space="0" w:color="auto"/>
            <w:left w:val="none" w:sz="0" w:space="0" w:color="auto"/>
            <w:bottom w:val="none" w:sz="0" w:space="0" w:color="auto"/>
            <w:right w:val="none" w:sz="0" w:space="0" w:color="auto"/>
          </w:divBdr>
        </w:div>
        <w:div w:id="1787039278">
          <w:marLeft w:val="640"/>
          <w:marRight w:val="0"/>
          <w:marTop w:val="0"/>
          <w:marBottom w:val="0"/>
          <w:divBdr>
            <w:top w:val="none" w:sz="0" w:space="0" w:color="auto"/>
            <w:left w:val="none" w:sz="0" w:space="0" w:color="auto"/>
            <w:bottom w:val="none" w:sz="0" w:space="0" w:color="auto"/>
            <w:right w:val="none" w:sz="0" w:space="0" w:color="auto"/>
          </w:divBdr>
        </w:div>
        <w:div w:id="1962687482">
          <w:marLeft w:val="640"/>
          <w:marRight w:val="0"/>
          <w:marTop w:val="0"/>
          <w:marBottom w:val="0"/>
          <w:divBdr>
            <w:top w:val="none" w:sz="0" w:space="0" w:color="auto"/>
            <w:left w:val="none" w:sz="0" w:space="0" w:color="auto"/>
            <w:bottom w:val="none" w:sz="0" w:space="0" w:color="auto"/>
            <w:right w:val="none" w:sz="0" w:space="0" w:color="auto"/>
          </w:divBdr>
        </w:div>
        <w:div w:id="84151167">
          <w:marLeft w:val="640"/>
          <w:marRight w:val="0"/>
          <w:marTop w:val="0"/>
          <w:marBottom w:val="0"/>
          <w:divBdr>
            <w:top w:val="none" w:sz="0" w:space="0" w:color="auto"/>
            <w:left w:val="none" w:sz="0" w:space="0" w:color="auto"/>
            <w:bottom w:val="none" w:sz="0" w:space="0" w:color="auto"/>
            <w:right w:val="none" w:sz="0" w:space="0" w:color="auto"/>
          </w:divBdr>
        </w:div>
        <w:div w:id="613631963">
          <w:marLeft w:val="640"/>
          <w:marRight w:val="0"/>
          <w:marTop w:val="0"/>
          <w:marBottom w:val="0"/>
          <w:divBdr>
            <w:top w:val="none" w:sz="0" w:space="0" w:color="auto"/>
            <w:left w:val="none" w:sz="0" w:space="0" w:color="auto"/>
            <w:bottom w:val="none" w:sz="0" w:space="0" w:color="auto"/>
            <w:right w:val="none" w:sz="0" w:space="0" w:color="auto"/>
          </w:divBdr>
        </w:div>
        <w:div w:id="930891097">
          <w:marLeft w:val="640"/>
          <w:marRight w:val="0"/>
          <w:marTop w:val="0"/>
          <w:marBottom w:val="0"/>
          <w:divBdr>
            <w:top w:val="none" w:sz="0" w:space="0" w:color="auto"/>
            <w:left w:val="none" w:sz="0" w:space="0" w:color="auto"/>
            <w:bottom w:val="none" w:sz="0" w:space="0" w:color="auto"/>
            <w:right w:val="none" w:sz="0" w:space="0" w:color="auto"/>
          </w:divBdr>
        </w:div>
        <w:div w:id="145322972">
          <w:marLeft w:val="640"/>
          <w:marRight w:val="0"/>
          <w:marTop w:val="0"/>
          <w:marBottom w:val="0"/>
          <w:divBdr>
            <w:top w:val="none" w:sz="0" w:space="0" w:color="auto"/>
            <w:left w:val="none" w:sz="0" w:space="0" w:color="auto"/>
            <w:bottom w:val="none" w:sz="0" w:space="0" w:color="auto"/>
            <w:right w:val="none" w:sz="0" w:space="0" w:color="auto"/>
          </w:divBdr>
        </w:div>
        <w:div w:id="2066099155">
          <w:marLeft w:val="640"/>
          <w:marRight w:val="0"/>
          <w:marTop w:val="0"/>
          <w:marBottom w:val="0"/>
          <w:divBdr>
            <w:top w:val="none" w:sz="0" w:space="0" w:color="auto"/>
            <w:left w:val="none" w:sz="0" w:space="0" w:color="auto"/>
            <w:bottom w:val="none" w:sz="0" w:space="0" w:color="auto"/>
            <w:right w:val="none" w:sz="0" w:space="0" w:color="auto"/>
          </w:divBdr>
        </w:div>
        <w:div w:id="1215846008">
          <w:marLeft w:val="640"/>
          <w:marRight w:val="0"/>
          <w:marTop w:val="0"/>
          <w:marBottom w:val="0"/>
          <w:divBdr>
            <w:top w:val="none" w:sz="0" w:space="0" w:color="auto"/>
            <w:left w:val="none" w:sz="0" w:space="0" w:color="auto"/>
            <w:bottom w:val="none" w:sz="0" w:space="0" w:color="auto"/>
            <w:right w:val="none" w:sz="0" w:space="0" w:color="auto"/>
          </w:divBdr>
        </w:div>
        <w:div w:id="1276905218">
          <w:marLeft w:val="640"/>
          <w:marRight w:val="0"/>
          <w:marTop w:val="0"/>
          <w:marBottom w:val="0"/>
          <w:divBdr>
            <w:top w:val="none" w:sz="0" w:space="0" w:color="auto"/>
            <w:left w:val="none" w:sz="0" w:space="0" w:color="auto"/>
            <w:bottom w:val="none" w:sz="0" w:space="0" w:color="auto"/>
            <w:right w:val="none" w:sz="0" w:space="0" w:color="auto"/>
          </w:divBdr>
        </w:div>
        <w:div w:id="1489637319">
          <w:marLeft w:val="640"/>
          <w:marRight w:val="0"/>
          <w:marTop w:val="0"/>
          <w:marBottom w:val="0"/>
          <w:divBdr>
            <w:top w:val="none" w:sz="0" w:space="0" w:color="auto"/>
            <w:left w:val="none" w:sz="0" w:space="0" w:color="auto"/>
            <w:bottom w:val="none" w:sz="0" w:space="0" w:color="auto"/>
            <w:right w:val="none" w:sz="0" w:space="0" w:color="auto"/>
          </w:divBdr>
        </w:div>
        <w:div w:id="1403797115">
          <w:marLeft w:val="640"/>
          <w:marRight w:val="0"/>
          <w:marTop w:val="0"/>
          <w:marBottom w:val="0"/>
          <w:divBdr>
            <w:top w:val="none" w:sz="0" w:space="0" w:color="auto"/>
            <w:left w:val="none" w:sz="0" w:space="0" w:color="auto"/>
            <w:bottom w:val="none" w:sz="0" w:space="0" w:color="auto"/>
            <w:right w:val="none" w:sz="0" w:space="0" w:color="auto"/>
          </w:divBdr>
        </w:div>
        <w:div w:id="2131239085">
          <w:marLeft w:val="640"/>
          <w:marRight w:val="0"/>
          <w:marTop w:val="0"/>
          <w:marBottom w:val="0"/>
          <w:divBdr>
            <w:top w:val="none" w:sz="0" w:space="0" w:color="auto"/>
            <w:left w:val="none" w:sz="0" w:space="0" w:color="auto"/>
            <w:bottom w:val="none" w:sz="0" w:space="0" w:color="auto"/>
            <w:right w:val="none" w:sz="0" w:space="0" w:color="auto"/>
          </w:divBdr>
        </w:div>
        <w:div w:id="554779243">
          <w:marLeft w:val="640"/>
          <w:marRight w:val="0"/>
          <w:marTop w:val="0"/>
          <w:marBottom w:val="0"/>
          <w:divBdr>
            <w:top w:val="none" w:sz="0" w:space="0" w:color="auto"/>
            <w:left w:val="none" w:sz="0" w:space="0" w:color="auto"/>
            <w:bottom w:val="none" w:sz="0" w:space="0" w:color="auto"/>
            <w:right w:val="none" w:sz="0" w:space="0" w:color="auto"/>
          </w:divBdr>
        </w:div>
        <w:div w:id="193346579">
          <w:marLeft w:val="640"/>
          <w:marRight w:val="0"/>
          <w:marTop w:val="0"/>
          <w:marBottom w:val="0"/>
          <w:divBdr>
            <w:top w:val="none" w:sz="0" w:space="0" w:color="auto"/>
            <w:left w:val="none" w:sz="0" w:space="0" w:color="auto"/>
            <w:bottom w:val="none" w:sz="0" w:space="0" w:color="auto"/>
            <w:right w:val="none" w:sz="0" w:space="0" w:color="auto"/>
          </w:divBdr>
        </w:div>
        <w:div w:id="880170103">
          <w:marLeft w:val="640"/>
          <w:marRight w:val="0"/>
          <w:marTop w:val="0"/>
          <w:marBottom w:val="0"/>
          <w:divBdr>
            <w:top w:val="none" w:sz="0" w:space="0" w:color="auto"/>
            <w:left w:val="none" w:sz="0" w:space="0" w:color="auto"/>
            <w:bottom w:val="none" w:sz="0" w:space="0" w:color="auto"/>
            <w:right w:val="none" w:sz="0" w:space="0" w:color="auto"/>
          </w:divBdr>
        </w:div>
        <w:div w:id="1794327102">
          <w:marLeft w:val="640"/>
          <w:marRight w:val="0"/>
          <w:marTop w:val="0"/>
          <w:marBottom w:val="0"/>
          <w:divBdr>
            <w:top w:val="none" w:sz="0" w:space="0" w:color="auto"/>
            <w:left w:val="none" w:sz="0" w:space="0" w:color="auto"/>
            <w:bottom w:val="none" w:sz="0" w:space="0" w:color="auto"/>
            <w:right w:val="none" w:sz="0" w:space="0" w:color="auto"/>
          </w:divBdr>
        </w:div>
        <w:div w:id="1677461643">
          <w:marLeft w:val="640"/>
          <w:marRight w:val="0"/>
          <w:marTop w:val="0"/>
          <w:marBottom w:val="0"/>
          <w:divBdr>
            <w:top w:val="none" w:sz="0" w:space="0" w:color="auto"/>
            <w:left w:val="none" w:sz="0" w:space="0" w:color="auto"/>
            <w:bottom w:val="none" w:sz="0" w:space="0" w:color="auto"/>
            <w:right w:val="none" w:sz="0" w:space="0" w:color="auto"/>
          </w:divBdr>
        </w:div>
        <w:div w:id="936015784">
          <w:marLeft w:val="640"/>
          <w:marRight w:val="0"/>
          <w:marTop w:val="0"/>
          <w:marBottom w:val="0"/>
          <w:divBdr>
            <w:top w:val="none" w:sz="0" w:space="0" w:color="auto"/>
            <w:left w:val="none" w:sz="0" w:space="0" w:color="auto"/>
            <w:bottom w:val="none" w:sz="0" w:space="0" w:color="auto"/>
            <w:right w:val="none" w:sz="0" w:space="0" w:color="auto"/>
          </w:divBdr>
        </w:div>
        <w:div w:id="9914059">
          <w:marLeft w:val="640"/>
          <w:marRight w:val="0"/>
          <w:marTop w:val="0"/>
          <w:marBottom w:val="0"/>
          <w:divBdr>
            <w:top w:val="none" w:sz="0" w:space="0" w:color="auto"/>
            <w:left w:val="none" w:sz="0" w:space="0" w:color="auto"/>
            <w:bottom w:val="none" w:sz="0" w:space="0" w:color="auto"/>
            <w:right w:val="none" w:sz="0" w:space="0" w:color="auto"/>
          </w:divBdr>
        </w:div>
        <w:div w:id="10493457">
          <w:marLeft w:val="640"/>
          <w:marRight w:val="0"/>
          <w:marTop w:val="0"/>
          <w:marBottom w:val="0"/>
          <w:divBdr>
            <w:top w:val="none" w:sz="0" w:space="0" w:color="auto"/>
            <w:left w:val="none" w:sz="0" w:space="0" w:color="auto"/>
            <w:bottom w:val="none" w:sz="0" w:space="0" w:color="auto"/>
            <w:right w:val="none" w:sz="0" w:space="0" w:color="auto"/>
          </w:divBdr>
        </w:div>
        <w:div w:id="266230894">
          <w:marLeft w:val="640"/>
          <w:marRight w:val="0"/>
          <w:marTop w:val="0"/>
          <w:marBottom w:val="0"/>
          <w:divBdr>
            <w:top w:val="none" w:sz="0" w:space="0" w:color="auto"/>
            <w:left w:val="none" w:sz="0" w:space="0" w:color="auto"/>
            <w:bottom w:val="none" w:sz="0" w:space="0" w:color="auto"/>
            <w:right w:val="none" w:sz="0" w:space="0" w:color="auto"/>
          </w:divBdr>
        </w:div>
        <w:div w:id="499127718">
          <w:marLeft w:val="640"/>
          <w:marRight w:val="0"/>
          <w:marTop w:val="0"/>
          <w:marBottom w:val="0"/>
          <w:divBdr>
            <w:top w:val="none" w:sz="0" w:space="0" w:color="auto"/>
            <w:left w:val="none" w:sz="0" w:space="0" w:color="auto"/>
            <w:bottom w:val="none" w:sz="0" w:space="0" w:color="auto"/>
            <w:right w:val="none" w:sz="0" w:space="0" w:color="auto"/>
          </w:divBdr>
        </w:div>
        <w:div w:id="2632498">
          <w:marLeft w:val="640"/>
          <w:marRight w:val="0"/>
          <w:marTop w:val="0"/>
          <w:marBottom w:val="0"/>
          <w:divBdr>
            <w:top w:val="none" w:sz="0" w:space="0" w:color="auto"/>
            <w:left w:val="none" w:sz="0" w:space="0" w:color="auto"/>
            <w:bottom w:val="none" w:sz="0" w:space="0" w:color="auto"/>
            <w:right w:val="none" w:sz="0" w:space="0" w:color="auto"/>
          </w:divBdr>
        </w:div>
        <w:div w:id="801925759">
          <w:marLeft w:val="640"/>
          <w:marRight w:val="0"/>
          <w:marTop w:val="0"/>
          <w:marBottom w:val="0"/>
          <w:divBdr>
            <w:top w:val="none" w:sz="0" w:space="0" w:color="auto"/>
            <w:left w:val="none" w:sz="0" w:space="0" w:color="auto"/>
            <w:bottom w:val="none" w:sz="0" w:space="0" w:color="auto"/>
            <w:right w:val="none" w:sz="0" w:space="0" w:color="auto"/>
          </w:divBdr>
        </w:div>
        <w:div w:id="645934654">
          <w:marLeft w:val="640"/>
          <w:marRight w:val="0"/>
          <w:marTop w:val="0"/>
          <w:marBottom w:val="0"/>
          <w:divBdr>
            <w:top w:val="none" w:sz="0" w:space="0" w:color="auto"/>
            <w:left w:val="none" w:sz="0" w:space="0" w:color="auto"/>
            <w:bottom w:val="none" w:sz="0" w:space="0" w:color="auto"/>
            <w:right w:val="none" w:sz="0" w:space="0" w:color="auto"/>
          </w:divBdr>
        </w:div>
        <w:div w:id="563956622">
          <w:marLeft w:val="640"/>
          <w:marRight w:val="0"/>
          <w:marTop w:val="0"/>
          <w:marBottom w:val="0"/>
          <w:divBdr>
            <w:top w:val="none" w:sz="0" w:space="0" w:color="auto"/>
            <w:left w:val="none" w:sz="0" w:space="0" w:color="auto"/>
            <w:bottom w:val="none" w:sz="0" w:space="0" w:color="auto"/>
            <w:right w:val="none" w:sz="0" w:space="0" w:color="auto"/>
          </w:divBdr>
        </w:div>
        <w:div w:id="868954590">
          <w:marLeft w:val="640"/>
          <w:marRight w:val="0"/>
          <w:marTop w:val="0"/>
          <w:marBottom w:val="0"/>
          <w:divBdr>
            <w:top w:val="none" w:sz="0" w:space="0" w:color="auto"/>
            <w:left w:val="none" w:sz="0" w:space="0" w:color="auto"/>
            <w:bottom w:val="none" w:sz="0" w:space="0" w:color="auto"/>
            <w:right w:val="none" w:sz="0" w:space="0" w:color="auto"/>
          </w:divBdr>
        </w:div>
        <w:div w:id="469178853">
          <w:marLeft w:val="640"/>
          <w:marRight w:val="0"/>
          <w:marTop w:val="0"/>
          <w:marBottom w:val="0"/>
          <w:divBdr>
            <w:top w:val="none" w:sz="0" w:space="0" w:color="auto"/>
            <w:left w:val="none" w:sz="0" w:space="0" w:color="auto"/>
            <w:bottom w:val="none" w:sz="0" w:space="0" w:color="auto"/>
            <w:right w:val="none" w:sz="0" w:space="0" w:color="auto"/>
          </w:divBdr>
        </w:div>
        <w:div w:id="1873610136">
          <w:marLeft w:val="640"/>
          <w:marRight w:val="0"/>
          <w:marTop w:val="0"/>
          <w:marBottom w:val="0"/>
          <w:divBdr>
            <w:top w:val="none" w:sz="0" w:space="0" w:color="auto"/>
            <w:left w:val="none" w:sz="0" w:space="0" w:color="auto"/>
            <w:bottom w:val="none" w:sz="0" w:space="0" w:color="auto"/>
            <w:right w:val="none" w:sz="0" w:space="0" w:color="auto"/>
          </w:divBdr>
        </w:div>
        <w:div w:id="855577484">
          <w:marLeft w:val="640"/>
          <w:marRight w:val="0"/>
          <w:marTop w:val="0"/>
          <w:marBottom w:val="0"/>
          <w:divBdr>
            <w:top w:val="none" w:sz="0" w:space="0" w:color="auto"/>
            <w:left w:val="none" w:sz="0" w:space="0" w:color="auto"/>
            <w:bottom w:val="none" w:sz="0" w:space="0" w:color="auto"/>
            <w:right w:val="none" w:sz="0" w:space="0" w:color="auto"/>
          </w:divBdr>
        </w:div>
        <w:div w:id="1683162165">
          <w:marLeft w:val="640"/>
          <w:marRight w:val="0"/>
          <w:marTop w:val="0"/>
          <w:marBottom w:val="0"/>
          <w:divBdr>
            <w:top w:val="none" w:sz="0" w:space="0" w:color="auto"/>
            <w:left w:val="none" w:sz="0" w:space="0" w:color="auto"/>
            <w:bottom w:val="none" w:sz="0" w:space="0" w:color="auto"/>
            <w:right w:val="none" w:sz="0" w:space="0" w:color="auto"/>
          </w:divBdr>
        </w:div>
        <w:div w:id="1581479964">
          <w:marLeft w:val="640"/>
          <w:marRight w:val="0"/>
          <w:marTop w:val="0"/>
          <w:marBottom w:val="0"/>
          <w:divBdr>
            <w:top w:val="none" w:sz="0" w:space="0" w:color="auto"/>
            <w:left w:val="none" w:sz="0" w:space="0" w:color="auto"/>
            <w:bottom w:val="none" w:sz="0" w:space="0" w:color="auto"/>
            <w:right w:val="none" w:sz="0" w:space="0" w:color="auto"/>
          </w:divBdr>
        </w:div>
        <w:div w:id="1794786597">
          <w:marLeft w:val="640"/>
          <w:marRight w:val="0"/>
          <w:marTop w:val="0"/>
          <w:marBottom w:val="0"/>
          <w:divBdr>
            <w:top w:val="none" w:sz="0" w:space="0" w:color="auto"/>
            <w:left w:val="none" w:sz="0" w:space="0" w:color="auto"/>
            <w:bottom w:val="none" w:sz="0" w:space="0" w:color="auto"/>
            <w:right w:val="none" w:sz="0" w:space="0" w:color="auto"/>
          </w:divBdr>
        </w:div>
        <w:div w:id="1095174801">
          <w:marLeft w:val="640"/>
          <w:marRight w:val="0"/>
          <w:marTop w:val="0"/>
          <w:marBottom w:val="0"/>
          <w:divBdr>
            <w:top w:val="none" w:sz="0" w:space="0" w:color="auto"/>
            <w:left w:val="none" w:sz="0" w:space="0" w:color="auto"/>
            <w:bottom w:val="none" w:sz="0" w:space="0" w:color="auto"/>
            <w:right w:val="none" w:sz="0" w:space="0" w:color="auto"/>
          </w:divBdr>
        </w:div>
        <w:div w:id="1456830398">
          <w:marLeft w:val="640"/>
          <w:marRight w:val="0"/>
          <w:marTop w:val="0"/>
          <w:marBottom w:val="0"/>
          <w:divBdr>
            <w:top w:val="none" w:sz="0" w:space="0" w:color="auto"/>
            <w:left w:val="none" w:sz="0" w:space="0" w:color="auto"/>
            <w:bottom w:val="none" w:sz="0" w:space="0" w:color="auto"/>
            <w:right w:val="none" w:sz="0" w:space="0" w:color="auto"/>
          </w:divBdr>
        </w:div>
        <w:div w:id="1912764369">
          <w:marLeft w:val="640"/>
          <w:marRight w:val="0"/>
          <w:marTop w:val="0"/>
          <w:marBottom w:val="0"/>
          <w:divBdr>
            <w:top w:val="none" w:sz="0" w:space="0" w:color="auto"/>
            <w:left w:val="none" w:sz="0" w:space="0" w:color="auto"/>
            <w:bottom w:val="none" w:sz="0" w:space="0" w:color="auto"/>
            <w:right w:val="none" w:sz="0" w:space="0" w:color="auto"/>
          </w:divBdr>
        </w:div>
        <w:div w:id="719328362">
          <w:marLeft w:val="640"/>
          <w:marRight w:val="0"/>
          <w:marTop w:val="0"/>
          <w:marBottom w:val="0"/>
          <w:divBdr>
            <w:top w:val="none" w:sz="0" w:space="0" w:color="auto"/>
            <w:left w:val="none" w:sz="0" w:space="0" w:color="auto"/>
            <w:bottom w:val="none" w:sz="0" w:space="0" w:color="auto"/>
            <w:right w:val="none" w:sz="0" w:space="0" w:color="auto"/>
          </w:divBdr>
        </w:div>
        <w:div w:id="1077702797">
          <w:marLeft w:val="640"/>
          <w:marRight w:val="0"/>
          <w:marTop w:val="0"/>
          <w:marBottom w:val="0"/>
          <w:divBdr>
            <w:top w:val="none" w:sz="0" w:space="0" w:color="auto"/>
            <w:left w:val="none" w:sz="0" w:space="0" w:color="auto"/>
            <w:bottom w:val="none" w:sz="0" w:space="0" w:color="auto"/>
            <w:right w:val="none" w:sz="0" w:space="0" w:color="auto"/>
          </w:divBdr>
        </w:div>
        <w:div w:id="12611150">
          <w:marLeft w:val="640"/>
          <w:marRight w:val="0"/>
          <w:marTop w:val="0"/>
          <w:marBottom w:val="0"/>
          <w:divBdr>
            <w:top w:val="none" w:sz="0" w:space="0" w:color="auto"/>
            <w:left w:val="none" w:sz="0" w:space="0" w:color="auto"/>
            <w:bottom w:val="none" w:sz="0" w:space="0" w:color="auto"/>
            <w:right w:val="none" w:sz="0" w:space="0" w:color="auto"/>
          </w:divBdr>
        </w:div>
        <w:div w:id="1073434965">
          <w:marLeft w:val="640"/>
          <w:marRight w:val="0"/>
          <w:marTop w:val="0"/>
          <w:marBottom w:val="0"/>
          <w:divBdr>
            <w:top w:val="none" w:sz="0" w:space="0" w:color="auto"/>
            <w:left w:val="none" w:sz="0" w:space="0" w:color="auto"/>
            <w:bottom w:val="none" w:sz="0" w:space="0" w:color="auto"/>
            <w:right w:val="none" w:sz="0" w:space="0" w:color="auto"/>
          </w:divBdr>
        </w:div>
        <w:div w:id="968124535">
          <w:marLeft w:val="640"/>
          <w:marRight w:val="0"/>
          <w:marTop w:val="0"/>
          <w:marBottom w:val="0"/>
          <w:divBdr>
            <w:top w:val="none" w:sz="0" w:space="0" w:color="auto"/>
            <w:left w:val="none" w:sz="0" w:space="0" w:color="auto"/>
            <w:bottom w:val="none" w:sz="0" w:space="0" w:color="auto"/>
            <w:right w:val="none" w:sz="0" w:space="0" w:color="auto"/>
          </w:divBdr>
        </w:div>
        <w:div w:id="1171139941">
          <w:marLeft w:val="640"/>
          <w:marRight w:val="0"/>
          <w:marTop w:val="0"/>
          <w:marBottom w:val="0"/>
          <w:divBdr>
            <w:top w:val="none" w:sz="0" w:space="0" w:color="auto"/>
            <w:left w:val="none" w:sz="0" w:space="0" w:color="auto"/>
            <w:bottom w:val="none" w:sz="0" w:space="0" w:color="auto"/>
            <w:right w:val="none" w:sz="0" w:space="0" w:color="auto"/>
          </w:divBdr>
        </w:div>
        <w:div w:id="406998559">
          <w:marLeft w:val="640"/>
          <w:marRight w:val="0"/>
          <w:marTop w:val="0"/>
          <w:marBottom w:val="0"/>
          <w:divBdr>
            <w:top w:val="none" w:sz="0" w:space="0" w:color="auto"/>
            <w:left w:val="none" w:sz="0" w:space="0" w:color="auto"/>
            <w:bottom w:val="none" w:sz="0" w:space="0" w:color="auto"/>
            <w:right w:val="none" w:sz="0" w:space="0" w:color="auto"/>
          </w:divBdr>
        </w:div>
        <w:div w:id="382486576">
          <w:marLeft w:val="640"/>
          <w:marRight w:val="0"/>
          <w:marTop w:val="0"/>
          <w:marBottom w:val="0"/>
          <w:divBdr>
            <w:top w:val="none" w:sz="0" w:space="0" w:color="auto"/>
            <w:left w:val="none" w:sz="0" w:space="0" w:color="auto"/>
            <w:bottom w:val="none" w:sz="0" w:space="0" w:color="auto"/>
            <w:right w:val="none" w:sz="0" w:space="0" w:color="auto"/>
          </w:divBdr>
        </w:div>
        <w:div w:id="2056272304">
          <w:marLeft w:val="640"/>
          <w:marRight w:val="0"/>
          <w:marTop w:val="0"/>
          <w:marBottom w:val="0"/>
          <w:divBdr>
            <w:top w:val="none" w:sz="0" w:space="0" w:color="auto"/>
            <w:left w:val="none" w:sz="0" w:space="0" w:color="auto"/>
            <w:bottom w:val="none" w:sz="0" w:space="0" w:color="auto"/>
            <w:right w:val="none" w:sz="0" w:space="0" w:color="auto"/>
          </w:divBdr>
        </w:div>
        <w:div w:id="664239738">
          <w:marLeft w:val="640"/>
          <w:marRight w:val="0"/>
          <w:marTop w:val="0"/>
          <w:marBottom w:val="0"/>
          <w:divBdr>
            <w:top w:val="none" w:sz="0" w:space="0" w:color="auto"/>
            <w:left w:val="none" w:sz="0" w:space="0" w:color="auto"/>
            <w:bottom w:val="none" w:sz="0" w:space="0" w:color="auto"/>
            <w:right w:val="none" w:sz="0" w:space="0" w:color="auto"/>
          </w:divBdr>
        </w:div>
        <w:div w:id="1139609242">
          <w:marLeft w:val="640"/>
          <w:marRight w:val="0"/>
          <w:marTop w:val="0"/>
          <w:marBottom w:val="0"/>
          <w:divBdr>
            <w:top w:val="none" w:sz="0" w:space="0" w:color="auto"/>
            <w:left w:val="none" w:sz="0" w:space="0" w:color="auto"/>
            <w:bottom w:val="none" w:sz="0" w:space="0" w:color="auto"/>
            <w:right w:val="none" w:sz="0" w:space="0" w:color="auto"/>
          </w:divBdr>
        </w:div>
        <w:div w:id="640694261">
          <w:marLeft w:val="640"/>
          <w:marRight w:val="0"/>
          <w:marTop w:val="0"/>
          <w:marBottom w:val="0"/>
          <w:divBdr>
            <w:top w:val="none" w:sz="0" w:space="0" w:color="auto"/>
            <w:left w:val="none" w:sz="0" w:space="0" w:color="auto"/>
            <w:bottom w:val="none" w:sz="0" w:space="0" w:color="auto"/>
            <w:right w:val="none" w:sz="0" w:space="0" w:color="auto"/>
          </w:divBdr>
        </w:div>
        <w:div w:id="1509638627">
          <w:marLeft w:val="640"/>
          <w:marRight w:val="0"/>
          <w:marTop w:val="0"/>
          <w:marBottom w:val="0"/>
          <w:divBdr>
            <w:top w:val="none" w:sz="0" w:space="0" w:color="auto"/>
            <w:left w:val="none" w:sz="0" w:space="0" w:color="auto"/>
            <w:bottom w:val="none" w:sz="0" w:space="0" w:color="auto"/>
            <w:right w:val="none" w:sz="0" w:space="0" w:color="auto"/>
          </w:divBdr>
        </w:div>
        <w:div w:id="886843277">
          <w:marLeft w:val="640"/>
          <w:marRight w:val="0"/>
          <w:marTop w:val="0"/>
          <w:marBottom w:val="0"/>
          <w:divBdr>
            <w:top w:val="none" w:sz="0" w:space="0" w:color="auto"/>
            <w:left w:val="none" w:sz="0" w:space="0" w:color="auto"/>
            <w:bottom w:val="none" w:sz="0" w:space="0" w:color="auto"/>
            <w:right w:val="none" w:sz="0" w:space="0" w:color="auto"/>
          </w:divBdr>
        </w:div>
        <w:div w:id="1734616097">
          <w:marLeft w:val="640"/>
          <w:marRight w:val="0"/>
          <w:marTop w:val="0"/>
          <w:marBottom w:val="0"/>
          <w:divBdr>
            <w:top w:val="none" w:sz="0" w:space="0" w:color="auto"/>
            <w:left w:val="none" w:sz="0" w:space="0" w:color="auto"/>
            <w:bottom w:val="none" w:sz="0" w:space="0" w:color="auto"/>
            <w:right w:val="none" w:sz="0" w:space="0" w:color="auto"/>
          </w:divBdr>
        </w:div>
        <w:div w:id="354506312">
          <w:marLeft w:val="640"/>
          <w:marRight w:val="0"/>
          <w:marTop w:val="0"/>
          <w:marBottom w:val="0"/>
          <w:divBdr>
            <w:top w:val="none" w:sz="0" w:space="0" w:color="auto"/>
            <w:left w:val="none" w:sz="0" w:space="0" w:color="auto"/>
            <w:bottom w:val="none" w:sz="0" w:space="0" w:color="auto"/>
            <w:right w:val="none" w:sz="0" w:space="0" w:color="auto"/>
          </w:divBdr>
        </w:div>
        <w:div w:id="904101867">
          <w:marLeft w:val="640"/>
          <w:marRight w:val="0"/>
          <w:marTop w:val="0"/>
          <w:marBottom w:val="0"/>
          <w:divBdr>
            <w:top w:val="none" w:sz="0" w:space="0" w:color="auto"/>
            <w:left w:val="none" w:sz="0" w:space="0" w:color="auto"/>
            <w:bottom w:val="none" w:sz="0" w:space="0" w:color="auto"/>
            <w:right w:val="none" w:sz="0" w:space="0" w:color="auto"/>
          </w:divBdr>
        </w:div>
        <w:div w:id="57677265">
          <w:marLeft w:val="640"/>
          <w:marRight w:val="0"/>
          <w:marTop w:val="0"/>
          <w:marBottom w:val="0"/>
          <w:divBdr>
            <w:top w:val="none" w:sz="0" w:space="0" w:color="auto"/>
            <w:left w:val="none" w:sz="0" w:space="0" w:color="auto"/>
            <w:bottom w:val="none" w:sz="0" w:space="0" w:color="auto"/>
            <w:right w:val="none" w:sz="0" w:space="0" w:color="auto"/>
          </w:divBdr>
        </w:div>
        <w:div w:id="330371631">
          <w:marLeft w:val="640"/>
          <w:marRight w:val="0"/>
          <w:marTop w:val="0"/>
          <w:marBottom w:val="0"/>
          <w:divBdr>
            <w:top w:val="none" w:sz="0" w:space="0" w:color="auto"/>
            <w:left w:val="none" w:sz="0" w:space="0" w:color="auto"/>
            <w:bottom w:val="none" w:sz="0" w:space="0" w:color="auto"/>
            <w:right w:val="none" w:sz="0" w:space="0" w:color="auto"/>
          </w:divBdr>
        </w:div>
        <w:div w:id="269632251">
          <w:marLeft w:val="640"/>
          <w:marRight w:val="0"/>
          <w:marTop w:val="0"/>
          <w:marBottom w:val="0"/>
          <w:divBdr>
            <w:top w:val="none" w:sz="0" w:space="0" w:color="auto"/>
            <w:left w:val="none" w:sz="0" w:space="0" w:color="auto"/>
            <w:bottom w:val="none" w:sz="0" w:space="0" w:color="auto"/>
            <w:right w:val="none" w:sz="0" w:space="0" w:color="auto"/>
          </w:divBdr>
        </w:div>
        <w:div w:id="1050763597">
          <w:marLeft w:val="640"/>
          <w:marRight w:val="0"/>
          <w:marTop w:val="0"/>
          <w:marBottom w:val="0"/>
          <w:divBdr>
            <w:top w:val="none" w:sz="0" w:space="0" w:color="auto"/>
            <w:left w:val="none" w:sz="0" w:space="0" w:color="auto"/>
            <w:bottom w:val="none" w:sz="0" w:space="0" w:color="auto"/>
            <w:right w:val="none" w:sz="0" w:space="0" w:color="auto"/>
          </w:divBdr>
        </w:div>
        <w:div w:id="1789809406">
          <w:marLeft w:val="640"/>
          <w:marRight w:val="0"/>
          <w:marTop w:val="0"/>
          <w:marBottom w:val="0"/>
          <w:divBdr>
            <w:top w:val="none" w:sz="0" w:space="0" w:color="auto"/>
            <w:left w:val="none" w:sz="0" w:space="0" w:color="auto"/>
            <w:bottom w:val="none" w:sz="0" w:space="0" w:color="auto"/>
            <w:right w:val="none" w:sz="0" w:space="0" w:color="auto"/>
          </w:divBdr>
        </w:div>
        <w:div w:id="219706668">
          <w:marLeft w:val="640"/>
          <w:marRight w:val="0"/>
          <w:marTop w:val="0"/>
          <w:marBottom w:val="0"/>
          <w:divBdr>
            <w:top w:val="none" w:sz="0" w:space="0" w:color="auto"/>
            <w:left w:val="none" w:sz="0" w:space="0" w:color="auto"/>
            <w:bottom w:val="none" w:sz="0" w:space="0" w:color="auto"/>
            <w:right w:val="none" w:sz="0" w:space="0" w:color="auto"/>
          </w:divBdr>
        </w:div>
        <w:div w:id="1309478161">
          <w:marLeft w:val="640"/>
          <w:marRight w:val="0"/>
          <w:marTop w:val="0"/>
          <w:marBottom w:val="0"/>
          <w:divBdr>
            <w:top w:val="none" w:sz="0" w:space="0" w:color="auto"/>
            <w:left w:val="none" w:sz="0" w:space="0" w:color="auto"/>
            <w:bottom w:val="none" w:sz="0" w:space="0" w:color="auto"/>
            <w:right w:val="none" w:sz="0" w:space="0" w:color="auto"/>
          </w:divBdr>
        </w:div>
        <w:div w:id="1293439552">
          <w:marLeft w:val="640"/>
          <w:marRight w:val="0"/>
          <w:marTop w:val="0"/>
          <w:marBottom w:val="0"/>
          <w:divBdr>
            <w:top w:val="none" w:sz="0" w:space="0" w:color="auto"/>
            <w:left w:val="none" w:sz="0" w:space="0" w:color="auto"/>
            <w:bottom w:val="none" w:sz="0" w:space="0" w:color="auto"/>
            <w:right w:val="none" w:sz="0" w:space="0" w:color="auto"/>
          </w:divBdr>
        </w:div>
      </w:divsChild>
    </w:div>
    <w:div w:id="246379593">
      <w:bodyDiv w:val="1"/>
      <w:marLeft w:val="0"/>
      <w:marRight w:val="0"/>
      <w:marTop w:val="0"/>
      <w:marBottom w:val="0"/>
      <w:divBdr>
        <w:top w:val="none" w:sz="0" w:space="0" w:color="auto"/>
        <w:left w:val="none" w:sz="0" w:space="0" w:color="auto"/>
        <w:bottom w:val="none" w:sz="0" w:space="0" w:color="auto"/>
        <w:right w:val="none" w:sz="0" w:space="0" w:color="auto"/>
      </w:divBdr>
      <w:divsChild>
        <w:div w:id="1406805326">
          <w:marLeft w:val="640"/>
          <w:marRight w:val="0"/>
          <w:marTop w:val="0"/>
          <w:marBottom w:val="0"/>
          <w:divBdr>
            <w:top w:val="none" w:sz="0" w:space="0" w:color="auto"/>
            <w:left w:val="none" w:sz="0" w:space="0" w:color="auto"/>
            <w:bottom w:val="none" w:sz="0" w:space="0" w:color="auto"/>
            <w:right w:val="none" w:sz="0" w:space="0" w:color="auto"/>
          </w:divBdr>
        </w:div>
        <w:div w:id="854463030">
          <w:marLeft w:val="640"/>
          <w:marRight w:val="0"/>
          <w:marTop w:val="0"/>
          <w:marBottom w:val="0"/>
          <w:divBdr>
            <w:top w:val="none" w:sz="0" w:space="0" w:color="auto"/>
            <w:left w:val="none" w:sz="0" w:space="0" w:color="auto"/>
            <w:bottom w:val="none" w:sz="0" w:space="0" w:color="auto"/>
            <w:right w:val="none" w:sz="0" w:space="0" w:color="auto"/>
          </w:divBdr>
        </w:div>
        <w:div w:id="655111841">
          <w:marLeft w:val="640"/>
          <w:marRight w:val="0"/>
          <w:marTop w:val="0"/>
          <w:marBottom w:val="0"/>
          <w:divBdr>
            <w:top w:val="none" w:sz="0" w:space="0" w:color="auto"/>
            <w:left w:val="none" w:sz="0" w:space="0" w:color="auto"/>
            <w:bottom w:val="none" w:sz="0" w:space="0" w:color="auto"/>
            <w:right w:val="none" w:sz="0" w:space="0" w:color="auto"/>
          </w:divBdr>
        </w:div>
        <w:div w:id="1416828374">
          <w:marLeft w:val="640"/>
          <w:marRight w:val="0"/>
          <w:marTop w:val="0"/>
          <w:marBottom w:val="0"/>
          <w:divBdr>
            <w:top w:val="none" w:sz="0" w:space="0" w:color="auto"/>
            <w:left w:val="none" w:sz="0" w:space="0" w:color="auto"/>
            <w:bottom w:val="none" w:sz="0" w:space="0" w:color="auto"/>
            <w:right w:val="none" w:sz="0" w:space="0" w:color="auto"/>
          </w:divBdr>
        </w:div>
        <w:div w:id="777411414">
          <w:marLeft w:val="640"/>
          <w:marRight w:val="0"/>
          <w:marTop w:val="0"/>
          <w:marBottom w:val="0"/>
          <w:divBdr>
            <w:top w:val="none" w:sz="0" w:space="0" w:color="auto"/>
            <w:left w:val="none" w:sz="0" w:space="0" w:color="auto"/>
            <w:bottom w:val="none" w:sz="0" w:space="0" w:color="auto"/>
            <w:right w:val="none" w:sz="0" w:space="0" w:color="auto"/>
          </w:divBdr>
        </w:div>
        <w:div w:id="413860513">
          <w:marLeft w:val="640"/>
          <w:marRight w:val="0"/>
          <w:marTop w:val="0"/>
          <w:marBottom w:val="0"/>
          <w:divBdr>
            <w:top w:val="none" w:sz="0" w:space="0" w:color="auto"/>
            <w:left w:val="none" w:sz="0" w:space="0" w:color="auto"/>
            <w:bottom w:val="none" w:sz="0" w:space="0" w:color="auto"/>
            <w:right w:val="none" w:sz="0" w:space="0" w:color="auto"/>
          </w:divBdr>
        </w:div>
        <w:div w:id="1694645738">
          <w:marLeft w:val="640"/>
          <w:marRight w:val="0"/>
          <w:marTop w:val="0"/>
          <w:marBottom w:val="0"/>
          <w:divBdr>
            <w:top w:val="none" w:sz="0" w:space="0" w:color="auto"/>
            <w:left w:val="none" w:sz="0" w:space="0" w:color="auto"/>
            <w:bottom w:val="none" w:sz="0" w:space="0" w:color="auto"/>
            <w:right w:val="none" w:sz="0" w:space="0" w:color="auto"/>
          </w:divBdr>
        </w:div>
        <w:div w:id="1333218111">
          <w:marLeft w:val="640"/>
          <w:marRight w:val="0"/>
          <w:marTop w:val="0"/>
          <w:marBottom w:val="0"/>
          <w:divBdr>
            <w:top w:val="none" w:sz="0" w:space="0" w:color="auto"/>
            <w:left w:val="none" w:sz="0" w:space="0" w:color="auto"/>
            <w:bottom w:val="none" w:sz="0" w:space="0" w:color="auto"/>
            <w:right w:val="none" w:sz="0" w:space="0" w:color="auto"/>
          </w:divBdr>
        </w:div>
        <w:div w:id="1459956735">
          <w:marLeft w:val="640"/>
          <w:marRight w:val="0"/>
          <w:marTop w:val="0"/>
          <w:marBottom w:val="0"/>
          <w:divBdr>
            <w:top w:val="none" w:sz="0" w:space="0" w:color="auto"/>
            <w:left w:val="none" w:sz="0" w:space="0" w:color="auto"/>
            <w:bottom w:val="none" w:sz="0" w:space="0" w:color="auto"/>
            <w:right w:val="none" w:sz="0" w:space="0" w:color="auto"/>
          </w:divBdr>
        </w:div>
        <w:div w:id="2082947475">
          <w:marLeft w:val="640"/>
          <w:marRight w:val="0"/>
          <w:marTop w:val="0"/>
          <w:marBottom w:val="0"/>
          <w:divBdr>
            <w:top w:val="none" w:sz="0" w:space="0" w:color="auto"/>
            <w:left w:val="none" w:sz="0" w:space="0" w:color="auto"/>
            <w:bottom w:val="none" w:sz="0" w:space="0" w:color="auto"/>
            <w:right w:val="none" w:sz="0" w:space="0" w:color="auto"/>
          </w:divBdr>
        </w:div>
        <w:div w:id="1197236321">
          <w:marLeft w:val="640"/>
          <w:marRight w:val="0"/>
          <w:marTop w:val="0"/>
          <w:marBottom w:val="0"/>
          <w:divBdr>
            <w:top w:val="none" w:sz="0" w:space="0" w:color="auto"/>
            <w:left w:val="none" w:sz="0" w:space="0" w:color="auto"/>
            <w:bottom w:val="none" w:sz="0" w:space="0" w:color="auto"/>
            <w:right w:val="none" w:sz="0" w:space="0" w:color="auto"/>
          </w:divBdr>
        </w:div>
        <w:div w:id="70665367">
          <w:marLeft w:val="640"/>
          <w:marRight w:val="0"/>
          <w:marTop w:val="0"/>
          <w:marBottom w:val="0"/>
          <w:divBdr>
            <w:top w:val="none" w:sz="0" w:space="0" w:color="auto"/>
            <w:left w:val="none" w:sz="0" w:space="0" w:color="auto"/>
            <w:bottom w:val="none" w:sz="0" w:space="0" w:color="auto"/>
            <w:right w:val="none" w:sz="0" w:space="0" w:color="auto"/>
          </w:divBdr>
        </w:div>
        <w:div w:id="1579175038">
          <w:marLeft w:val="640"/>
          <w:marRight w:val="0"/>
          <w:marTop w:val="0"/>
          <w:marBottom w:val="0"/>
          <w:divBdr>
            <w:top w:val="none" w:sz="0" w:space="0" w:color="auto"/>
            <w:left w:val="none" w:sz="0" w:space="0" w:color="auto"/>
            <w:bottom w:val="none" w:sz="0" w:space="0" w:color="auto"/>
            <w:right w:val="none" w:sz="0" w:space="0" w:color="auto"/>
          </w:divBdr>
        </w:div>
        <w:div w:id="398744813">
          <w:marLeft w:val="640"/>
          <w:marRight w:val="0"/>
          <w:marTop w:val="0"/>
          <w:marBottom w:val="0"/>
          <w:divBdr>
            <w:top w:val="none" w:sz="0" w:space="0" w:color="auto"/>
            <w:left w:val="none" w:sz="0" w:space="0" w:color="auto"/>
            <w:bottom w:val="none" w:sz="0" w:space="0" w:color="auto"/>
            <w:right w:val="none" w:sz="0" w:space="0" w:color="auto"/>
          </w:divBdr>
        </w:div>
        <w:div w:id="355926258">
          <w:marLeft w:val="640"/>
          <w:marRight w:val="0"/>
          <w:marTop w:val="0"/>
          <w:marBottom w:val="0"/>
          <w:divBdr>
            <w:top w:val="none" w:sz="0" w:space="0" w:color="auto"/>
            <w:left w:val="none" w:sz="0" w:space="0" w:color="auto"/>
            <w:bottom w:val="none" w:sz="0" w:space="0" w:color="auto"/>
            <w:right w:val="none" w:sz="0" w:space="0" w:color="auto"/>
          </w:divBdr>
        </w:div>
        <w:div w:id="1214734868">
          <w:marLeft w:val="640"/>
          <w:marRight w:val="0"/>
          <w:marTop w:val="0"/>
          <w:marBottom w:val="0"/>
          <w:divBdr>
            <w:top w:val="none" w:sz="0" w:space="0" w:color="auto"/>
            <w:left w:val="none" w:sz="0" w:space="0" w:color="auto"/>
            <w:bottom w:val="none" w:sz="0" w:space="0" w:color="auto"/>
            <w:right w:val="none" w:sz="0" w:space="0" w:color="auto"/>
          </w:divBdr>
        </w:div>
        <w:div w:id="1244409026">
          <w:marLeft w:val="640"/>
          <w:marRight w:val="0"/>
          <w:marTop w:val="0"/>
          <w:marBottom w:val="0"/>
          <w:divBdr>
            <w:top w:val="none" w:sz="0" w:space="0" w:color="auto"/>
            <w:left w:val="none" w:sz="0" w:space="0" w:color="auto"/>
            <w:bottom w:val="none" w:sz="0" w:space="0" w:color="auto"/>
            <w:right w:val="none" w:sz="0" w:space="0" w:color="auto"/>
          </w:divBdr>
        </w:div>
        <w:div w:id="681711437">
          <w:marLeft w:val="640"/>
          <w:marRight w:val="0"/>
          <w:marTop w:val="0"/>
          <w:marBottom w:val="0"/>
          <w:divBdr>
            <w:top w:val="none" w:sz="0" w:space="0" w:color="auto"/>
            <w:left w:val="none" w:sz="0" w:space="0" w:color="auto"/>
            <w:bottom w:val="none" w:sz="0" w:space="0" w:color="auto"/>
            <w:right w:val="none" w:sz="0" w:space="0" w:color="auto"/>
          </w:divBdr>
        </w:div>
        <w:div w:id="2114548058">
          <w:marLeft w:val="640"/>
          <w:marRight w:val="0"/>
          <w:marTop w:val="0"/>
          <w:marBottom w:val="0"/>
          <w:divBdr>
            <w:top w:val="none" w:sz="0" w:space="0" w:color="auto"/>
            <w:left w:val="none" w:sz="0" w:space="0" w:color="auto"/>
            <w:bottom w:val="none" w:sz="0" w:space="0" w:color="auto"/>
            <w:right w:val="none" w:sz="0" w:space="0" w:color="auto"/>
          </w:divBdr>
        </w:div>
        <w:div w:id="966277119">
          <w:marLeft w:val="640"/>
          <w:marRight w:val="0"/>
          <w:marTop w:val="0"/>
          <w:marBottom w:val="0"/>
          <w:divBdr>
            <w:top w:val="none" w:sz="0" w:space="0" w:color="auto"/>
            <w:left w:val="none" w:sz="0" w:space="0" w:color="auto"/>
            <w:bottom w:val="none" w:sz="0" w:space="0" w:color="auto"/>
            <w:right w:val="none" w:sz="0" w:space="0" w:color="auto"/>
          </w:divBdr>
        </w:div>
        <w:div w:id="1288972999">
          <w:marLeft w:val="640"/>
          <w:marRight w:val="0"/>
          <w:marTop w:val="0"/>
          <w:marBottom w:val="0"/>
          <w:divBdr>
            <w:top w:val="none" w:sz="0" w:space="0" w:color="auto"/>
            <w:left w:val="none" w:sz="0" w:space="0" w:color="auto"/>
            <w:bottom w:val="none" w:sz="0" w:space="0" w:color="auto"/>
            <w:right w:val="none" w:sz="0" w:space="0" w:color="auto"/>
          </w:divBdr>
        </w:div>
        <w:div w:id="794565219">
          <w:marLeft w:val="640"/>
          <w:marRight w:val="0"/>
          <w:marTop w:val="0"/>
          <w:marBottom w:val="0"/>
          <w:divBdr>
            <w:top w:val="none" w:sz="0" w:space="0" w:color="auto"/>
            <w:left w:val="none" w:sz="0" w:space="0" w:color="auto"/>
            <w:bottom w:val="none" w:sz="0" w:space="0" w:color="auto"/>
            <w:right w:val="none" w:sz="0" w:space="0" w:color="auto"/>
          </w:divBdr>
        </w:div>
        <w:div w:id="1347826925">
          <w:marLeft w:val="640"/>
          <w:marRight w:val="0"/>
          <w:marTop w:val="0"/>
          <w:marBottom w:val="0"/>
          <w:divBdr>
            <w:top w:val="none" w:sz="0" w:space="0" w:color="auto"/>
            <w:left w:val="none" w:sz="0" w:space="0" w:color="auto"/>
            <w:bottom w:val="none" w:sz="0" w:space="0" w:color="auto"/>
            <w:right w:val="none" w:sz="0" w:space="0" w:color="auto"/>
          </w:divBdr>
        </w:div>
        <w:div w:id="2013216112">
          <w:marLeft w:val="640"/>
          <w:marRight w:val="0"/>
          <w:marTop w:val="0"/>
          <w:marBottom w:val="0"/>
          <w:divBdr>
            <w:top w:val="none" w:sz="0" w:space="0" w:color="auto"/>
            <w:left w:val="none" w:sz="0" w:space="0" w:color="auto"/>
            <w:bottom w:val="none" w:sz="0" w:space="0" w:color="auto"/>
            <w:right w:val="none" w:sz="0" w:space="0" w:color="auto"/>
          </w:divBdr>
        </w:div>
        <w:div w:id="220941384">
          <w:marLeft w:val="640"/>
          <w:marRight w:val="0"/>
          <w:marTop w:val="0"/>
          <w:marBottom w:val="0"/>
          <w:divBdr>
            <w:top w:val="none" w:sz="0" w:space="0" w:color="auto"/>
            <w:left w:val="none" w:sz="0" w:space="0" w:color="auto"/>
            <w:bottom w:val="none" w:sz="0" w:space="0" w:color="auto"/>
            <w:right w:val="none" w:sz="0" w:space="0" w:color="auto"/>
          </w:divBdr>
        </w:div>
        <w:div w:id="2139372762">
          <w:marLeft w:val="640"/>
          <w:marRight w:val="0"/>
          <w:marTop w:val="0"/>
          <w:marBottom w:val="0"/>
          <w:divBdr>
            <w:top w:val="none" w:sz="0" w:space="0" w:color="auto"/>
            <w:left w:val="none" w:sz="0" w:space="0" w:color="auto"/>
            <w:bottom w:val="none" w:sz="0" w:space="0" w:color="auto"/>
            <w:right w:val="none" w:sz="0" w:space="0" w:color="auto"/>
          </w:divBdr>
        </w:div>
        <w:div w:id="146015428">
          <w:marLeft w:val="640"/>
          <w:marRight w:val="0"/>
          <w:marTop w:val="0"/>
          <w:marBottom w:val="0"/>
          <w:divBdr>
            <w:top w:val="none" w:sz="0" w:space="0" w:color="auto"/>
            <w:left w:val="none" w:sz="0" w:space="0" w:color="auto"/>
            <w:bottom w:val="none" w:sz="0" w:space="0" w:color="auto"/>
            <w:right w:val="none" w:sz="0" w:space="0" w:color="auto"/>
          </w:divBdr>
        </w:div>
        <w:div w:id="1749885721">
          <w:marLeft w:val="640"/>
          <w:marRight w:val="0"/>
          <w:marTop w:val="0"/>
          <w:marBottom w:val="0"/>
          <w:divBdr>
            <w:top w:val="none" w:sz="0" w:space="0" w:color="auto"/>
            <w:left w:val="none" w:sz="0" w:space="0" w:color="auto"/>
            <w:bottom w:val="none" w:sz="0" w:space="0" w:color="auto"/>
            <w:right w:val="none" w:sz="0" w:space="0" w:color="auto"/>
          </w:divBdr>
        </w:div>
        <w:div w:id="2014600930">
          <w:marLeft w:val="640"/>
          <w:marRight w:val="0"/>
          <w:marTop w:val="0"/>
          <w:marBottom w:val="0"/>
          <w:divBdr>
            <w:top w:val="none" w:sz="0" w:space="0" w:color="auto"/>
            <w:left w:val="none" w:sz="0" w:space="0" w:color="auto"/>
            <w:bottom w:val="none" w:sz="0" w:space="0" w:color="auto"/>
            <w:right w:val="none" w:sz="0" w:space="0" w:color="auto"/>
          </w:divBdr>
        </w:div>
        <w:div w:id="935596555">
          <w:marLeft w:val="640"/>
          <w:marRight w:val="0"/>
          <w:marTop w:val="0"/>
          <w:marBottom w:val="0"/>
          <w:divBdr>
            <w:top w:val="none" w:sz="0" w:space="0" w:color="auto"/>
            <w:left w:val="none" w:sz="0" w:space="0" w:color="auto"/>
            <w:bottom w:val="none" w:sz="0" w:space="0" w:color="auto"/>
            <w:right w:val="none" w:sz="0" w:space="0" w:color="auto"/>
          </w:divBdr>
        </w:div>
        <w:div w:id="1143963390">
          <w:marLeft w:val="640"/>
          <w:marRight w:val="0"/>
          <w:marTop w:val="0"/>
          <w:marBottom w:val="0"/>
          <w:divBdr>
            <w:top w:val="none" w:sz="0" w:space="0" w:color="auto"/>
            <w:left w:val="none" w:sz="0" w:space="0" w:color="auto"/>
            <w:bottom w:val="none" w:sz="0" w:space="0" w:color="auto"/>
            <w:right w:val="none" w:sz="0" w:space="0" w:color="auto"/>
          </w:divBdr>
        </w:div>
        <w:div w:id="2080056128">
          <w:marLeft w:val="640"/>
          <w:marRight w:val="0"/>
          <w:marTop w:val="0"/>
          <w:marBottom w:val="0"/>
          <w:divBdr>
            <w:top w:val="none" w:sz="0" w:space="0" w:color="auto"/>
            <w:left w:val="none" w:sz="0" w:space="0" w:color="auto"/>
            <w:bottom w:val="none" w:sz="0" w:space="0" w:color="auto"/>
            <w:right w:val="none" w:sz="0" w:space="0" w:color="auto"/>
          </w:divBdr>
        </w:div>
        <w:div w:id="1700817974">
          <w:marLeft w:val="640"/>
          <w:marRight w:val="0"/>
          <w:marTop w:val="0"/>
          <w:marBottom w:val="0"/>
          <w:divBdr>
            <w:top w:val="none" w:sz="0" w:space="0" w:color="auto"/>
            <w:left w:val="none" w:sz="0" w:space="0" w:color="auto"/>
            <w:bottom w:val="none" w:sz="0" w:space="0" w:color="auto"/>
            <w:right w:val="none" w:sz="0" w:space="0" w:color="auto"/>
          </w:divBdr>
        </w:div>
        <w:div w:id="1844321551">
          <w:marLeft w:val="640"/>
          <w:marRight w:val="0"/>
          <w:marTop w:val="0"/>
          <w:marBottom w:val="0"/>
          <w:divBdr>
            <w:top w:val="none" w:sz="0" w:space="0" w:color="auto"/>
            <w:left w:val="none" w:sz="0" w:space="0" w:color="auto"/>
            <w:bottom w:val="none" w:sz="0" w:space="0" w:color="auto"/>
            <w:right w:val="none" w:sz="0" w:space="0" w:color="auto"/>
          </w:divBdr>
        </w:div>
        <w:div w:id="1194537194">
          <w:marLeft w:val="640"/>
          <w:marRight w:val="0"/>
          <w:marTop w:val="0"/>
          <w:marBottom w:val="0"/>
          <w:divBdr>
            <w:top w:val="none" w:sz="0" w:space="0" w:color="auto"/>
            <w:left w:val="none" w:sz="0" w:space="0" w:color="auto"/>
            <w:bottom w:val="none" w:sz="0" w:space="0" w:color="auto"/>
            <w:right w:val="none" w:sz="0" w:space="0" w:color="auto"/>
          </w:divBdr>
        </w:div>
        <w:div w:id="454102476">
          <w:marLeft w:val="640"/>
          <w:marRight w:val="0"/>
          <w:marTop w:val="0"/>
          <w:marBottom w:val="0"/>
          <w:divBdr>
            <w:top w:val="none" w:sz="0" w:space="0" w:color="auto"/>
            <w:left w:val="none" w:sz="0" w:space="0" w:color="auto"/>
            <w:bottom w:val="none" w:sz="0" w:space="0" w:color="auto"/>
            <w:right w:val="none" w:sz="0" w:space="0" w:color="auto"/>
          </w:divBdr>
        </w:div>
        <w:div w:id="1685092197">
          <w:marLeft w:val="640"/>
          <w:marRight w:val="0"/>
          <w:marTop w:val="0"/>
          <w:marBottom w:val="0"/>
          <w:divBdr>
            <w:top w:val="none" w:sz="0" w:space="0" w:color="auto"/>
            <w:left w:val="none" w:sz="0" w:space="0" w:color="auto"/>
            <w:bottom w:val="none" w:sz="0" w:space="0" w:color="auto"/>
            <w:right w:val="none" w:sz="0" w:space="0" w:color="auto"/>
          </w:divBdr>
        </w:div>
        <w:div w:id="304748443">
          <w:marLeft w:val="640"/>
          <w:marRight w:val="0"/>
          <w:marTop w:val="0"/>
          <w:marBottom w:val="0"/>
          <w:divBdr>
            <w:top w:val="none" w:sz="0" w:space="0" w:color="auto"/>
            <w:left w:val="none" w:sz="0" w:space="0" w:color="auto"/>
            <w:bottom w:val="none" w:sz="0" w:space="0" w:color="auto"/>
            <w:right w:val="none" w:sz="0" w:space="0" w:color="auto"/>
          </w:divBdr>
        </w:div>
        <w:div w:id="533080689">
          <w:marLeft w:val="640"/>
          <w:marRight w:val="0"/>
          <w:marTop w:val="0"/>
          <w:marBottom w:val="0"/>
          <w:divBdr>
            <w:top w:val="none" w:sz="0" w:space="0" w:color="auto"/>
            <w:left w:val="none" w:sz="0" w:space="0" w:color="auto"/>
            <w:bottom w:val="none" w:sz="0" w:space="0" w:color="auto"/>
            <w:right w:val="none" w:sz="0" w:space="0" w:color="auto"/>
          </w:divBdr>
        </w:div>
        <w:div w:id="860775407">
          <w:marLeft w:val="640"/>
          <w:marRight w:val="0"/>
          <w:marTop w:val="0"/>
          <w:marBottom w:val="0"/>
          <w:divBdr>
            <w:top w:val="none" w:sz="0" w:space="0" w:color="auto"/>
            <w:left w:val="none" w:sz="0" w:space="0" w:color="auto"/>
            <w:bottom w:val="none" w:sz="0" w:space="0" w:color="auto"/>
            <w:right w:val="none" w:sz="0" w:space="0" w:color="auto"/>
          </w:divBdr>
        </w:div>
        <w:div w:id="1540821613">
          <w:marLeft w:val="640"/>
          <w:marRight w:val="0"/>
          <w:marTop w:val="0"/>
          <w:marBottom w:val="0"/>
          <w:divBdr>
            <w:top w:val="none" w:sz="0" w:space="0" w:color="auto"/>
            <w:left w:val="none" w:sz="0" w:space="0" w:color="auto"/>
            <w:bottom w:val="none" w:sz="0" w:space="0" w:color="auto"/>
            <w:right w:val="none" w:sz="0" w:space="0" w:color="auto"/>
          </w:divBdr>
        </w:div>
        <w:div w:id="2111509189">
          <w:marLeft w:val="640"/>
          <w:marRight w:val="0"/>
          <w:marTop w:val="0"/>
          <w:marBottom w:val="0"/>
          <w:divBdr>
            <w:top w:val="none" w:sz="0" w:space="0" w:color="auto"/>
            <w:left w:val="none" w:sz="0" w:space="0" w:color="auto"/>
            <w:bottom w:val="none" w:sz="0" w:space="0" w:color="auto"/>
            <w:right w:val="none" w:sz="0" w:space="0" w:color="auto"/>
          </w:divBdr>
        </w:div>
        <w:div w:id="518088721">
          <w:marLeft w:val="640"/>
          <w:marRight w:val="0"/>
          <w:marTop w:val="0"/>
          <w:marBottom w:val="0"/>
          <w:divBdr>
            <w:top w:val="none" w:sz="0" w:space="0" w:color="auto"/>
            <w:left w:val="none" w:sz="0" w:space="0" w:color="auto"/>
            <w:bottom w:val="none" w:sz="0" w:space="0" w:color="auto"/>
            <w:right w:val="none" w:sz="0" w:space="0" w:color="auto"/>
          </w:divBdr>
        </w:div>
        <w:div w:id="105783017">
          <w:marLeft w:val="640"/>
          <w:marRight w:val="0"/>
          <w:marTop w:val="0"/>
          <w:marBottom w:val="0"/>
          <w:divBdr>
            <w:top w:val="none" w:sz="0" w:space="0" w:color="auto"/>
            <w:left w:val="none" w:sz="0" w:space="0" w:color="auto"/>
            <w:bottom w:val="none" w:sz="0" w:space="0" w:color="auto"/>
            <w:right w:val="none" w:sz="0" w:space="0" w:color="auto"/>
          </w:divBdr>
        </w:div>
        <w:div w:id="1803114720">
          <w:marLeft w:val="640"/>
          <w:marRight w:val="0"/>
          <w:marTop w:val="0"/>
          <w:marBottom w:val="0"/>
          <w:divBdr>
            <w:top w:val="none" w:sz="0" w:space="0" w:color="auto"/>
            <w:left w:val="none" w:sz="0" w:space="0" w:color="auto"/>
            <w:bottom w:val="none" w:sz="0" w:space="0" w:color="auto"/>
            <w:right w:val="none" w:sz="0" w:space="0" w:color="auto"/>
          </w:divBdr>
        </w:div>
        <w:div w:id="775910718">
          <w:marLeft w:val="640"/>
          <w:marRight w:val="0"/>
          <w:marTop w:val="0"/>
          <w:marBottom w:val="0"/>
          <w:divBdr>
            <w:top w:val="none" w:sz="0" w:space="0" w:color="auto"/>
            <w:left w:val="none" w:sz="0" w:space="0" w:color="auto"/>
            <w:bottom w:val="none" w:sz="0" w:space="0" w:color="auto"/>
            <w:right w:val="none" w:sz="0" w:space="0" w:color="auto"/>
          </w:divBdr>
        </w:div>
        <w:div w:id="2140682900">
          <w:marLeft w:val="640"/>
          <w:marRight w:val="0"/>
          <w:marTop w:val="0"/>
          <w:marBottom w:val="0"/>
          <w:divBdr>
            <w:top w:val="none" w:sz="0" w:space="0" w:color="auto"/>
            <w:left w:val="none" w:sz="0" w:space="0" w:color="auto"/>
            <w:bottom w:val="none" w:sz="0" w:space="0" w:color="auto"/>
            <w:right w:val="none" w:sz="0" w:space="0" w:color="auto"/>
          </w:divBdr>
        </w:div>
        <w:div w:id="1179193777">
          <w:marLeft w:val="640"/>
          <w:marRight w:val="0"/>
          <w:marTop w:val="0"/>
          <w:marBottom w:val="0"/>
          <w:divBdr>
            <w:top w:val="none" w:sz="0" w:space="0" w:color="auto"/>
            <w:left w:val="none" w:sz="0" w:space="0" w:color="auto"/>
            <w:bottom w:val="none" w:sz="0" w:space="0" w:color="auto"/>
            <w:right w:val="none" w:sz="0" w:space="0" w:color="auto"/>
          </w:divBdr>
        </w:div>
        <w:div w:id="1062872714">
          <w:marLeft w:val="640"/>
          <w:marRight w:val="0"/>
          <w:marTop w:val="0"/>
          <w:marBottom w:val="0"/>
          <w:divBdr>
            <w:top w:val="none" w:sz="0" w:space="0" w:color="auto"/>
            <w:left w:val="none" w:sz="0" w:space="0" w:color="auto"/>
            <w:bottom w:val="none" w:sz="0" w:space="0" w:color="auto"/>
            <w:right w:val="none" w:sz="0" w:space="0" w:color="auto"/>
          </w:divBdr>
        </w:div>
        <w:div w:id="44447345">
          <w:marLeft w:val="640"/>
          <w:marRight w:val="0"/>
          <w:marTop w:val="0"/>
          <w:marBottom w:val="0"/>
          <w:divBdr>
            <w:top w:val="none" w:sz="0" w:space="0" w:color="auto"/>
            <w:left w:val="none" w:sz="0" w:space="0" w:color="auto"/>
            <w:bottom w:val="none" w:sz="0" w:space="0" w:color="auto"/>
            <w:right w:val="none" w:sz="0" w:space="0" w:color="auto"/>
          </w:divBdr>
        </w:div>
        <w:div w:id="590041694">
          <w:marLeft w:val="640"/>
          <w:marRight w:val="0"/>
          <w:marTop w:val="0"/>
          <w:marBottom w:val="0"/>
          <w:divBdr>
            <w:top w:val="none" w:sz="0" w:space="0" w:color="auto"/>
            <w:left w:val="none" w:sz="0" w:space="0" w:color="auto"/>
            <w:bottom w:val="none" w:sz="0" w:space="0" w:color="auto"/>
            <w:right w:val="none" w:sz="0" w:space="0" w:color="auto"/>
          </w:divBdr>
        </w:div>
        <w:div w:id="224294826">
          <w:marLeft w:val="640"/>
          <w:marRight w:val="0"/>
          <w:marTop w:val="0"/>
          <w:marBottom w:val="0"/>
          <w:divBdr>
            <w:top w:val="none" w:sz="0" w:space="0" w:color="auto"/>
            <w:left w:val="none" w:sz="0" w:space="0" w:color="auto"/>
            <w:bottom w:val="none" w:sz="0" w:space="0" w:color="auto"/>
            <w:right w:val="none" w:sz="0" w:space="0" w:color="auto"/>
          </w:divBdr>
        </w:div>
        <w:div w:id="1839495205">
          <w:marLeft w:val="640"/>
          <w:marRight w:val="0"/>
          <w:marTop w:val="0"/>
          <w:marBottom w:val="0"/>
          <w:divBdr>
            <w:top w:val="none" w:sz="0" w:space="0" w:color="auto"/>
            <w:left w:val="none" w:sz="0" w:space="0" w:color="auto"/>
            <w:bottom w:val="none" w:sz="0" w:space="0" w:color="auto"/>
            <w:right w:val="none" w:sz="0" w:space="0" w:color="auto"/>
          </w:divBdr>
        </w:div>
        <w:div w:id="1131744975">
          <w:marLeft w:val="640"/>
          <w:marRight w:val="0"/>
          <w:marTop w:val="0"/>
          <w:marBottom w:val="0"/>
          <w:divBdr>
            <w:top w:val="none" w:sz="0" w:space="0" w:color="auto"/>
            <w:left w:val="none" w:sz="0" w:space="0" w:color="auto"/>
            <w:bottom w:val="none" w:sz="0" w:space="0" w:color="auto"/>
            <w:right w:val="none" w:sz="0" w:space="0" w:color="auto"/>
          </w:divBdr>
        </w:div>
        <w:div w:id="563806857">
          <w:marLeft w:val="640"/>
          <w:marRight w:val="0"/>
          <w:marTop w:val="0"/>
          <w:marBottom w:val="0"/>
          <w:divBdr>
            <w:top w:val="none" w:sz="0" w:space="0" w:color="auto"/>
            <w:left w:val="none" w:sz="0" w:space="0" w:color="auto"/>
            <w:bottom w:val="none" w:sz="0" w:space="0" w:color="auto"/>
            <w:right w:val="none" w:sz="0" w:space="0" w:color="auto"/>
          </w:divBdr>
        </w:div>
        <w:div w:id="1528710478">
          <w:marLeft w:val="640"/>
          <w:marRight w:val="0"/>
          <w:marTop w:val="0"/>
          <w:marBottom w:val="0"/>
          <w:divBdr>
            <w:top w:val="none" w:sz="0" w:space="0" w:color="auto"/>
            <w:left w:val="none" w:sz="0" w:space="0" w:color="auto"/>
            <w:bottom w:val="none" w:sz="0" w:space="0" w:color="auto"/>
            <w:right w:val="none" w:sz="0" w:space="0" w:color="auto"/>
          </w:divBdr>
        </w:div>
        <w:div w:id="1708263565">
          <w:marLeft w:val="640"/>
          <w:marRight w:val="0"/>
          <w:marTop w:val="0"/>
          <w:marBottom w:val="0"/>
          <w:divBdr>
            <w:top w:val="none" w:sz="0" w:space="0" w:color="auto"/>
            <w:left w:val="none" w:sz="0" w:space="0" w:color="auto"/>
            <w:bottom w:val="none" w:sz="0" w:space="0" w:color="auto"/>
            <w:right w:val="none" w:sz="0" w:space="0" w:color="auto"/>
          </w:divBdr>
        </w:div>
        <w:div w:id="618413872">
          <w:marLeft w:val="640"/>
          <w:marRight w:val="0"/>
          <w:marTop w:val="0"/>
          <w:marBottom w:val="0"/>
          <w:divBdr>
            <w:top w:val="none" w:sz="0" w:space="0" w:color="auto"/>
            <w:left w:val="none" w:sz="0" w:space="0" w:color="auto"/>
            <w:bottom w:val="none" w:sz="0" w:space="0" w:color="auto"/>
            <w:right w:val="none" w:sz="0" w:space="0" w:color="auto"/>
          </w:divBdr>
        </w:div>
        <w:div w:id="876550482">
          <w:marLeft w:val="640"/>
          <w:marRight w:val="0"/>
          <w:marTop w:val="0"/>
          <w:marBottom w:val="0"/>
          <w:divBdr>
            <w:top w:val="none" w:sz="0" w:space="0" w:color="auto"/>
            <w:left w:val="none" w:sz="0" w:space="0" w:color="auto"/>
            <w:bottom w:val="none" w:sz="0" w:space="0" w:color="auto"/>
            <w:right w:val="none" w:sz="0" w:space="0" w:color="auto"/>
          </w:divBdr>
        </w:div>
        <w:div w:id="1875926152">
          <w:marLeft w:val="640"/>
          <w:marRight w:val="0"/>
          <w:marTop w:val="0"/>
          <w:marBottom w:val="0"/>
          <w:divBdr>
            <w:top w:val="none" w:sz="0" w:space="0" w:color="auto"/>
            <w:left w:val="none" w:sz="0" w:space="0" w:color="auto"/>
            <w:bottom w:val="none" w:sz="0" w:space="0" w:color="auto"/>
            <w:right w:val="none" w:sz="0" w:space="0" w:color="auto"/>
          </w:divBdr>
        </w:div>
        <w:div w:id="1901793441">
          <w:marLeft w:val="640"/>
          <w:marRight w:val="0"/>
          <w:marTop w:val="0"/>
          <w:marBottom w:val="0"/>
          <w:divBdr>
            <w:top w:val="none" w:sz="0" w:space="0" w:color="auto"/>
            <w:left w:val="none" w:sz="0" w:space="0" w:color="auto"/>
            <w:bottom w:val="none" w:sz="0" w:space="0" w:color="auto"/>
            <w:right w:val="none" w:sz="0" w:space="0" w:color="auto"/>
          </w:divBdr>
        </w:div>
        <w:div w:id="1805467608">
          <w:marLeft w:val="640"/>
          <w:marRight w:val="0"/>
          <w:marTop w:val="0"/>
          <w:marBottom w:val="0"/>
          <w:divBdr>
            <w:top w:val="none" w:sz="0" w:space="0" w:color="auto"/>
            <w:left w:val="none" w:sz="0" w:space="0" w:color="auto"/>
            <w:bottom w:val="none" w:sz="0" w:space="0" w:color="auto"/>
            <w:right w:val="none" w:sz="0" w:space="0" w:color="auto"/>
          </w:divBdr>
        </w:div>
        <w:div w:id="1776755416">
          <w:marLeft w:val="640"/>
          <w:marRight w:val="0"/>
          <w:marTop w:val="0"/>
          <w:marBottom w:val="0"/>
          <w:divBdr>
            <w:top w:val="none" w:sz="0" w:space="0" w:color="auto"/>
            <w:left w:val="none" w:sz="0" w:space="0" w:color="auto"/>
            <w:bottom w:val="none" w:sz="0" w:space="0" w:color="auto"/>
            <w:right w:val="none" w:sz="0" w:space="0" w:color="auto"/>
          </w:divBdr>
        </w:div>
        <w:div w:id="1242988348">
          <w:marLeft w:val="640"/>
          <w:marRight w:val="0"/>
          <w:marTop w:val="0"/>
          <w:marBottom w:val="0"/>
          <w:divBdr>
            <w:top w:val="none" w:sz="0" w:space="0" w:color="auto"/>
            <w:left w:val="none" w:sz="0" w:space="0" w:color="auto"/>
            <w:bottom w:val="none" w:sz="0" w:space="0" w:color="auto"/>
            <w:right w:val="none" w:sz="0" w:space="0" w:color="auto"/>
          </w:divBdr>
        </w:div>
        <w:div w:id="1456681681">
          <w:marLeft w:val="640"/>
          <w:marRight w:val="0"/>
          <w:marTop w:val="0"/>
          <w:marBottom w:val="0"/>
          <w:divBdr>
            <w:top w:val="none" w:sz="0" w:space="0" w:color="auto"/>
            <w:left w:val="none" w:sz="0" w:space="0" w:color="auto"/>
            <w:bottom w:val="none" w:sz="0" w:space="0" w:color="auto"/>
            <w:right w:val="none" w:sz="0" w:space="0" w:color="auto"/>
          </w:divBdr>
        </w:div>
        <w:div w:id="533428465">
          <w:marLeft w:val="640"/>
          <w:marRight w:val="0"/>
          <w:marTop w:val="0"/>
          <w:marBottom w:val="0"/>
          <w:divBdr>
            <w:top w:val="none" w:sz="0" w:space="0" w:color="auto"/>
            <w:left w:val="none" w:sz="0" w:space="0" w:color="auto"/>
            <w:bottom w:val="none" w:sz="0" w:space="0" w:color="auto"/>
            <w:right w:val="none" w:sz="0" w:space="0" w:color="auto"/>
          </w:divBdr>
        </w:div>
        <w:div w:id="1381436242">
          <w:marLeft w:val="640"/>
          <w:marRight w:val="0"/>
          <w:marTop w:val="0"/>
          <w:marBottom w:val="0"/>
          <w:divBdr>
            <w:top w:val="none" w:sz="0" w:space="0" w:color="auto"/>
            <w:left w:val="none" w:sz="0" w:space="0" w:color="auto"/>
            <w:bottom w:val="none" w:sz="0" w:space="0" w:color="auto"/>
            <w:right w:val="none" w:sz="0" w:space="0" w:color="auto"/>
          </w:divBdr>
        </w:div>
        <w:div w:id="1115365604">
          <w:marLeft w:val="640"/>
          <w:marRight w:val="0"/>
          <w:marTop w:val="0"/>
          <w:marBottom w:val="0"/>
          <w:divBdr>
            <w:top w:val="none" w:sz="0" w:space="0" w:color="auto"/>
            <w:left w:val="none" w:sz="0" w:space="0" w:color="auto"/>
            <w:bottom w:val="none" w:sz="0" w:space="0" w:color="auto"/>
            <w:right w:val="none" w:sz="0" w:space="0" w:color="auto"/>
          </w:divBdr>
        </w:div>
        <w:div w:id="1661620587">
          <w:marLeft w:val="640"/>
          <w:marRight w:val="0"/>
          <w:marTop w:val="0"/>
          <w:marBottom w:val="0"/>
          <w:divBdr>
            <w:top w:val="none" w:sz="0" w:space="0" w:color="auto"/>
            <w:left w:val="none" w:sz="0" w:space="0" w:color="auto"/>
            <w:bottom w:val="none" w:sz="0" w:space="0" w:color="auto"/>
            <w:right w:val="none" w:sz="0" w:space="0" w:color="auto"/>
          </w:divBdr>
        </w:div>
        <w:div w:id="231744164">
          <w:marLeft w:val="640"/>
          <w:marRight w:val="0"/>
          <w:marTop w:val="0"/>
          <w:marBottom w:val="0"/>
          <w:divBdr>
            <w:top w:val="none" w:sz="0" w:space="0" w:color="auto"/>
            <w:left w:val="none" w:sz="0" w:space="0" w:color="auto"/>
            <w:bottom w:val="none" w:sz="0" w:space="0" w:color="auto"/>
            <w:right w:val="none" w:sz="0" w:space="0" w:color="auto"/>
          </w:divBdr>
        </w:div>
        <w:div w:id="179665488">
          <w:marLeft w:val="640"/>
          <w:marRight w:val="0"/>
          <w:marTop w:val="0"/>
          <w:marBottom w:val="0"/>
          <w:divBdr>
            <w:top w:val="none" w:sz="0" w:space="0" w:color="auto"/>
            <w:left w:val="none" w:sz="0" w:space="0" w:color="auto"/>
            <w:bottom w:val="none" w:sz="0" w:space="0" w:color="auto"/>
            <w:right w:val="none" w:sz="0" w:space="0" w:color="auto"/>
          </w:divBdr>
        </w:div>
        <w:div w:id="231743427">
          <w:marLeft w:val="640"/>
          <w:marRight w:val="0"/>
          <w:marTop w:val="0"/>
          <w:marBottom w:val="0"/>
          <w:divBdr>
            <w:top w:val="none" w:sz="0" w:space="0" w:color="auto"/>
            <w:left w:val="none" w:sz="0" w:space="0" w:color="auto"/>
            <w:bottom w:val="none" w:sz="0" w:space="0" w:color="auto"/>
            <w:right w:val="none" w:sz="0" w:space="0" w:color="auto"/>
          </w:divBdr>
        </w:div>
        <w:div w:id="333143916">
          <w:marLeft w:val="640"/>
          <w:marRight w:val="0"/>
          <w:marTop w:val="0"/>
          <w:marBottom w:val="0"/>
          <w:divBdr>
            <w:top w:val="none" w:sz="0" w:space="0" w:color="auto"/>
            <w:left w:val="none" w:sz="0" w:space="0" w:color="auto"/>
            <w:bottom w:val="none" w:sz="0" w:space="0" w:color="auto"/>
            <w:right w:val="none" w:sz="0" w:space="0" w:color="auto"/>
          </w:divBdr>
        </w:div>
        <w:div w:id="1492715283">
          <w:marLeft w:val="640"/>
          <w:marRight w:val="0"/>
          <w:marTop w:val="0"/>
          <w:marBottom w:val="0"/>
          <w:divBdr>
            <w:top w:val="none" w:sz="0" w:space="0" w:color="auto"/>
            <w:left w:val="none" w:sz="0" w:space="0" w:color="auto"/>
            <w:bottom w:val="none" w:sz="0" w:space="0" w:color="auto"/>
            <w:right w:val="none" w:sz="0" w:space="0" w:color="auto"/>
          </w:divBdr>
        </w:div>
        <w:div w:id="1943099268">
          <w:marLeft w:val="640"/>
          <w:marRight w:val="0"/>
          <w:marTop w:val="0"/>
          <w:marBottom w:val="0"/>
          <w:divBdr>
            <w:top w:val="none" w:sz="0" w:space="0" w:color="auto"/>
            <w:left w:val="none" w:sz="0" w:space="0" w:color="auto"/>
            <w:bottom w:val="none" w:sz="0" w:space="0" w:color="auto"/>
            <w:right w:val="none" w:sz="0" w:space="0" w:color="auto"/>
          </w:divBdr>
        </w:div>
        <w:div w:id="257101967">
          <w:marLeft w:val="640"/>
          <w:marRight w:val="0"/>
          <w:marTop w:val="0"/>
          <w:marBottom w:val="0"/>
          <w:divBdr>
            <w:top w:val="none" w:sz="0" w:space="0" w:color="auto"/>
            <w:left w:val="none" w:sz="0" w:space="0" w:color="auto"/>
            <w:bottom w:val="none" w:sz="0" w:space="0" w:color="auto"/>
            <w:right w:val="none" w:sz="0" w:space="0" w:color="auto"/>
          </w:divBdr>
        </w:div>
        <w:div w:id="1476292556">
          <w:marLeft w:val="640"/>
          <w:marRight w:val="0"/>
          <w:marTop w:val="0"/>
          <w:marBottom w:val="0"/>
          <w:divBdr>
            <w:top w:val="none" w:sz="0" w:space="0" w:color="auto"/>
            <w:left w:val="none" w:sz="0" w:space="0" w:color="auto"/>
            <w:bottom w:val="none" w:sz="0" w:space="0" w:color="auto"/>
            <w:right w:val="none" w:sz="0" w:space="0" w:color="auto"/>
          </w:divBdr>
        </w:div>
        <w:div w:id="37316980">
          <w:marLeft w:val="640"/>
          <w:marRight w:val="0"/>
          <w:marTop w:val="0"/>
          <w:marBottom w:val="0"/>
          <w:divBdr>
            <w:top w:val="none" w:sz="0" w:space="0" w:color="auto"/>
            <w:left w:val="none" w:sz="0" w:space="0" w:color="auto"/>
            <w:bottom w:val="none" w:sz="0" w:space="0" w:color="auto"/>
            <w:right w:val="none" w:sz="0" w:space="0" w:color="auto"/>
          </w:divBdr>
        </w:div>
        <w:div w:id="960648891">
          <w:marLeft w:val="640"/>
          <w:marRight w:val="0"/>
          <w:marTop w:val="0"/>
          <w:marBottom w:val="0"/>
          <w:divBdr>
            <w:top w:val="none" w:sz="0" w:space="0" w:color="auto"/>
            <w:left w:val="none" w:sz="0" w:space="0" w:color="auto"/>
            <w:bottom w:val="none" w:sz="0" w:space="0" w:color="auto"/>
            <w:right w:val="none" w:sz="0" w:space="0" w:color="auto"/>
          </w:divBdr>
        </w:div>
        <w:div w:id="1602569422">
          <w:marLeft w:val="640"/>
          <w:marRight w:val="0"/>
          <w:marTop w:val="0"/>
          <w:marBottom w:val="0"/>
          <w:divBdr>
            <w:top w:val="none" w:sz="0" w:space="0" w:color="auto"/>
            <w:left w:val="none" w:sz="0" w:space="0" w:color="auto"/>
            <w:bottom w:val="none" w:sz="0" w:space="0" w:color="auto"/>
            <w:right w:val="none" w:sz="0" w:space="0" w:color="auto"/>
          </w:divBdr>
        </w:div>
        <w:div w:id="1002975248">
          <w:marLeft w:val="640"/>
          <w:marRight w:val="0"/>
          <w:marTop w:val="0"/>
          <w:marBottom w:val="0"/>
          <w:divBdr>
            <w:top w:val="none" w:sz="0" w:space="0" w:color="auto"/>
            <w:left w:val="none" w:sz="0" w:space="0" w:color="auto"/>
            <w:bottom w:val="none" w:sz="0" w:space="0" w:color="auto"/>
            <w:right w:val="none" w:sz="0" w:space="0" w:color="auto"/>
          </w:divBdr>
        </w:div>
        <w:div w:id="1704868640">
          <w:marLeft w:val="640"/>
          <w:marRight w:val="0"/>
          <w:marTop w:val="0"/>
          <w:marBottom w:val="0"/>
          <w:divBdr>
            <w:top w:val="none" w:sz="0" w:space="0" w:color="auto"/>
            <w:left w:val="none" w:sz="0" w:space="0" w:color="auto"/>
            <w:bottom w:val="none" w:sz="0" w:space="0" w:color="auto"/>
            <w:right w:val="none" w:sz="0" w:space="0" w:color="auto"/>
          </w:divBdr>
        </w:div>
        <w:div w:id="1468624275">
          <w:marLeft w:val="640"/>
          <w:marRight w:val="0"/>
          <w:marTop w:val="0"/>
          <w:marBottom w:val="0"/>
          <w:divBdr>
            <w:top w:val="none" w:sz="0" w:space="0" w:color="auto"/>
            <w:left w:val="none" w:sz="0" w:space="0" w:color="auto"/>
            <w:bottom w:val="none" w:sz="0" w:space="0" w:color="auto"/>
            <w:right w:val="none" w:sz="0" w:space="0" w:color="auto"/>
          </w:divBdr>
        </w:div>
        <w:div w:id="927039273">
          <w:marLeft w:val="640"/>
          <w:marRight w:val="0"/>
          <w:marTop w:val="0"/>
          <w:marBottom w:val="0"/>
          <w:divBdr>
            <w:top w:val="none" w:sz="0" w:space="0" w:color="auto"/>
            <w:left w:val="none" w:sz="0" w:space="0" w:color="auto"/>
            <w:bottom w:val="none" w:sz="0" w:space="0" w:color="auto"/>
            <w:right w:val="none" w:sz="0" w:space="0" w:color="auto"/>
          </w:divBdr>
        </w:div>
        <w:div w:id="60295680">
          <w:marLeft w:val="640"/>
          <w:marRight w:val="0"/>
          <w:marTop w:val="0"/>
          <w:marBottom w:val="0"/>
          <w:divBdr>
            <w:top w:val="none" w:sz="0" w:space="0" w:color="auto"/>
            <w:left w:val="none" w:sz="0" w:space="0" w:color="auto"/>
            <w:bottom w:val="none" w:sz="0" w:space="0" w:color="auto"/>
            <w:right w:val="none" w:sz="0" w:space="0" w:color="auto"/>
          </w:divBdr>
        </w:div>
        <w:div w:id="938148697">
          <w:marLeft w:val="640"/>
          <w:marRight w:val="0"/>
          <w:marTop w:val="0"/>
          <w:marBottom w:val="0"/>
          <w:divBdr>
            <w:top w:val="none" w:sz="0" w:space="0" w:color="auto"/>
            <w:left w:val="none" w:sz="0" w:space="0" w:color="auto"/>
            <w:bottom w:val="none" w:sz="0" w:space="0" w:color="auto"/>
            <w:right w:val="none" w:sz="0" w:space="0" w:color="auto"/>
          </w:divBdr>
        </w:div>
        <w:div w:id="2139759029">
          <w:marLeft w:val="640"/>
          <w:marRight w:val="0"/>
          <w:marTop w:val="0"/>
          <w:marBottom w:val="0"/>
          <w:divBdr>
            <w:top w:val="none" w:sz="0" w:space="0" w:color="auto"/>
            <w:left w:val="none" w:sz="0" w:space="0" w:color="auto"/>
            <w:bottom w:val="none" w:sz="0" w:space="0" w:color="auto"/>
            <w:right w:val="none" w:sz="0" w:space="0" w:color="auto"/>
          </w:divBdr>
        </w:div>
        <w:div w:id="1086268804">
          <w:marLeft w:val="640"/>
          <w:marRight w:val="0"/>
          <w:marTop w:val="0"/>
          <w:marBottom w:val="0"/>
          <w:divBdr>
            <w:top w:val="none" w:sz="0" w:space="0" w:color="auto"/>
            <w:left w:val="none" w:sz="0" w:space="0" w:color="auto"/>
            <w:bottom w:val="none" w:sz="0" w:space="0" w:color="auto"/>
            <w:right w:val="none" w:sz="0" w:space="0" w:color="auto"/>
          </w:divBdr>
        </w:div>
        <w:div w:id="1326591484">
          <w:marLeft w:val="640"/>
          <w:marRight w:val="0"/>
          <w:marTop w:val="0"/>
          <w:marBottom w:val="0"/>
          <w:divBdr>
            <w:top w:val="none" w:sz="0" w:space="0" w:color="auto"/>
            <w:left w:val="none" w:sz="0" w:space="0" w:color="auto"/>
            <w:bottom w:val="none" w:sz="0" w:space="0" w:color="auto"/>
            <w:right w:val="none" w:sz="0" w:space="0" w:color="auto"/>
          </w:divBdr>
        </w:div>
        <w:div w:id="1095321021">
          <w:marLeft w:val="640"/>
          <w:marRight w:val="0"/>
          <w:marTop w:val="0"/>
          <w:marBottom w:val="0"/>
          <w:divBdr>
            <w:top w:val="none" w:sz="0" w:space="0" w:color="auto"/>
            <w:left w:val="none" w:sz="0" w:space="0" w:color="auto"/>
            <w:bottom w:val="none" w:sz="0" w:space="0" w:color="auto"/>
            <w:right w:val="none" w:sz="0" w:space="0" w:color="auto"/>
          </w:divBdr>
        </w:div>
        <w:div w:id="192152125">
          <w:marLeft w:val="640"/>
          <w:marRight w:val="0"/>
          <w:marTop w:val="0"/>
          <w:marBottom w:val="0"/>
          <w:divBdr>
            <w:top w:val="none" w:sz="0" w:space="0" w:color="auto"/>
            <w:left w:val="none" w:sz="0" w:space="0" w:color="auto"/>
            <w:bottom w:val="none" w:sz="0" w:space="0" w:color="auto"/>
            <w:right w:val="none" w:sz="0" w:space="0" w:color="auto"/>
          </w:divBdr>
        </w:div>
        <w:div w:id="1643584696">
          <w:marLeft w:val="640"/>
          <w:marRight w:val="0"/>
          <w:marTop w:val="0"/>
          <w:marBottom w:val="0"/>
          <w:divBdr>
            <w:top w:val="none" w:sz="0" w:space="0" w:color="auto"/>
            <w:left w:val="none" w:sz="0" w:space="0" w:color="auto"/>
            <w:bottom w:val="none" w:sz="0" w:space="0" w:color="auto"/>
            <w:right w:val="none" w:sz="0" w:space="0" w:color="auto"/>
          </w:divBdr>
        </w:div>
        <w:div w:id="1565678828">
          <w:marLeft w:val="640"/>
          <w:marRight w:val="0"/>
          <w:marTop w:val="0"/>
          <w:marBottom w:val="0"/>
          <w:divBdr>
            <w:top w:val="none" w:sz="0" w:space="0" w:color="auto"/>
            <w:left w:val="none" w:sz="0" w:space="0" w:color="auto"/>
            <w:bottom w:val="none" w:sz="0" w:space="0" w:color="auto"/>
            <w:right w:val="none" w:sz="0" w:space="0" w:color="auto"/>
          </w:divBdr>
        </w:div>
        <w:div w:id="1801340343">
          <w:marLeft w:val="640"/>
          <w:marRight w:val="0"/>
          <w:marTop w:val="0"/>
          <w:marBottom w:val="0"/>
          <w:divBdr>
            <w:top w:val="none" w:sz="0" w:space="0" w:color="auto"/>
            <w:left w:val="none" w:sz="0" w:space="0" w:color="auto"/>
            <w:bottom w:val="none" w:sz="0" w:space="0" w:color="auto"/>
            <w:right w:val="none" w:sz="0" w:space="0" w:color="auto"/>
          </w:divBdr>
        </w:div>
        <w:div w:id="429589608">
          <w:marLeft w:val="640"/>
          <w:marRight w:val="0"/>
          <w:marTop w:val="0"/>
          <w:marBottom w:val="0"/>
          <w:divBdr>
            <w:top w:val="none" w:sz="0" w:space="0" w:color="auto"/>
            <w:left w:val="none" w:sz="0" w:space="0" w:color="auto"/>
            <w:bottom w:val="none" w:sz="0" w:space="0" w:color="auto"/>
            <w:right w:val="none" w:sz="0" w:space="0" w:color="auto"/>
          </w:divBdr>
        </w:div>
        <w:div w:id="323362750">
          <w:marLeft w:val="640"/>
          <w:marRight w:val="0"/>
          <w:marTop w:val="0"/>
          <w:marBottom w:val="0"/>
          <w:divBdr>
            <w:top w:val="none" w:sz="0" w:space="0" w:color="auto"/>
            <w:left w:val="none" w:sz="0" w:space="0" w:color="auto"/>
            <w:bottom w:val="none" w:sz="0" w:space="0" w:color="auto"/>
            <w:right w:val="none" w:sz="0" w:space="0" w:color="auto"/>
          </w:divBdr>
        </w:div>
        <w:div w:id="1467501938">
          <w:marLeft w:val="640"/>
          <w:marRight w:val="0"/>
          <w:marTop w:val="0"/>
          <w:marBottom w:val="0"/>
          <w:divBdr>
            <w:top w:val="none" w:sz="0" w:space="0" w:color="auto"/>
            <w:left w:val="none" w:sz="0" w:space="0" w:color="auto"/>
            <w:bottom w:val="none" w:sz="0" w:space="0" w:color="auto"/>
            <w:right w:val="none" w:sz="0" w:space="0" w:color="auto"/>
          </w:divBdr>
        </w:div>
        <w:div w:id="880020174">
          <w:marLeft w:val="640"/>
          <w:marRight w:val="0"/>
          <w:marTop w:val="0"/>
          <w:marBottom w:val="0"/>
          <w:divBdr>
            <w:top w:val="none" w:sz="0" w:space="0" w:color="auto"/>
            <w:left w:val="none" w:sz="0" w:space="0" w:color="auto"/>
            <w:bottom w:val="none" w:sz="0" w:space="0" w:color="auto"/>
            <w:right w:val="none" w:sz="0" w:space="0" w:color="auto"/>
          </w:divBdr>
        </w:div>
        <w:div w:id="156239159">
          <w:marLeft w:val="640"/>
          <w:marRight w:val="0"/>
          <w:marTop w:val="0"/>
          <w:marBottom w:val="0"/>
          <w:divBdr>
            <w:top w:val="none" w:sz="0" w:space="0" w:color="auto"/>
            <w:left w:val="none" w:sz="0" w:space="0" w:color="auto"/>
            <w:bottom w:val="none" w:sz="0" w:space="0" w:color="auto"/>
            <w:right w:val="none" w:sz="0" w:space="0" w:color="auto"/>
          </w:divBdr>
        </w:div>
        <w:div w:id="490484957">
          <w:marLeft w:val="640"/>
          <w:marRight w:val="0"/>
          <w:marTop w:val="0"/>
          <w:marBottom w:val="0"/>
          <w:divBdr>
            <w:top w:val="none" w:sz="0" w:space="0" w:color="auto"/>
            <w:left w:val="none" w:sz="0" w:space="0" w:color="auto"/>
            <w:bottom w:val="none" w:sz="0" w:space="0" w:color="auto"/>
            <w:right w:val="none" w:sz="0" w:space="0" w:color="auto"/>
          </w:divBdr>
        </w:div>
      </w:divsChild>
    </w:div>
    <w:div w:id="256720615">
      <w:bodyDiv w:val="1"/>
      <w:marLeft w:val="0"/>
      <w:marRight w:val="0"/>
      <w:marTop w:val="0"/>
      <w:marBottom w:val="0"/>
      <w:divBdr>
        <w:top w:val="none" w:sz="0" w:space="0" w:color="auto"/>
        <w:left w:val="none" w:sz="0" w:space="0" w:color="auto"/>
        <w:bottom w:val="none" w:sz="0" w:space="0" w:color="auto"/>
        <w:right w:val="none" w:sz="0" w:space="0" w:color="auto"/>
      </w:divBdr>
      <w:divsChild>
        <w:div w:id="2113428761">
          <w:marLeft w:val="640"/>
          <w:marRight w:val="0"/>
          <w:marTop w:val="0"/>
          <w:marBottom w:val="0"/>
          <w:divBdr>
            <w:top w:val="none" w:sz="0" w:space="0" w:color="auto"/>
            <w:left w:val="none" w:sz="0" w:space="0" w:color="auto"/>
            <w:bottom w:val="none" w:sz="0" w:space="0" w:color="auto"/>
            <w:right w:val="none" w:sz="0" w:space="0" w:color="auto"/>
          </w:divBdr>
        </w:div>
        <w:div w:id="448012167">
          <w:marLeft w:val="640"/>
          <w:marRight w:val="0"/>
          <w:marTop w:val="0"/>
          <w:marBottom w:val="0"/>
          <w:divBdr>
            <w:top w:val="none" w:sz="0" w:space="0" w:color="auto"/>
            <w:left w:val="none" w:sz="0" w:space="0" w:color="auto"/>
            <w:bottom w:val="none" w:sz="0" w:space="0" w:color="auto"/>
            <w:right w:val="none" w:sz="0" w:space="0" w:color="auto"/>
          </w:divBdr>
        </w:div>
        <w:div w:id="538202273">
          <w:marLeft w:val="640"/>
          <w:marRight w:val="0"/>
          <w:marTop w:val="0"/>
          <w:marBottom w:val="0"/>
          <w:divBdr>
            <w:top w:val="none" w:sz="0" w:space="0" w:color="auto"/>
            <w:left w:val="none" w:sz="0" w:space="0" w:color="auto"/>
            <w:bottom w:val="none" w:sz="0" w:space="0" w:color="auto"/>
            <w:right w:val="none" w:sz="0" w:space="0" w:color="auto"/>
          </w:divBdr>
        </w:div>
        <w:div w:id="1447046776">
          <w:marLeft w:val="640"/>
          <w:marRight w:val="0"/>
          <w:marTop w:val="0"/>
          <w:marBottom w:val="0"/>
          <w:divBdr>
            <w:top w:val="none" w:sz="0" w:space="0" w:color="auto"/>
            <w:left w:val="none" w:sz="0" w:space="0" w:color="auto"/>
            <w:bottom w:val="none" w:sz="0" w:space="0" w:color="auto"/>
            <w:right w:val="none" w:sz="0" w:space="0" w:color="auto"/>
          </w:divBdr>
        </w:div>
        <w:div w:id="1052077285">
          <w:marLeft w:val="640"/>
          <w:marRight w:val="0"/>
          <w:marTop w:val="0"/>
          <w:marBottom w:val="0"/>
          <w:divBdr>
            <w:top w:val="none" w:sz="0" w:space="0" w:color="auto"/>
            <w:left w:val="none" w:sz="0" w:space="0" w:color="auto"/>
            <w:bottom w:val="none" w:sz="0" w:space="0" w:color="auto"/>
            <w:right w:val="none" w:sz="0" w:space="0" w:color="auto"/>
          </w:divBdr>
        </w:div>
        <w:div w:id="823471011">
          <w:marLeft w:val="640"/>
          <w:marRight w:val="0"/>
          <w:marTop w:val="0"/>
          <w:marBottom w:val="0"/>
          <w:divBdr>
            <w:top w:val="none" w:sz="0" w:space="0" w:color="auto"/>
            <w:left w:val="none" w:sz="0" w:space="0" w:color="auto"/>
            <w:bottom w:val="none" w:sz="0" w:space="0" w:color="auto"/>
            <w:right w:val="none" w:sz="0" w:space="0" w:color="auto"/>
          </w:divBdr>
        </w:div>
        <w:div w:id="876237198">
          <w:marLeft w:val="640"/>
          <w:marRight w:val="0"/>
          <w:marTop w:val="0"/>
          <w:marBottom w:val="0"/>
          <w:divBdr>
            <w:top w:val="none" w:sz="0" w:space="0" w:color="auto"/>
            <w:left w:val="none" w:sz="0" w:space="0" w:color="auto"/>
            <w:bottom w:val="none" w:sz="0" w:space="0" w:color="auto"/>
            <w:right w:val="none" w:sz="0" w:space="0" w:color="auto"/>
          </w:divBdr>
        </w:div>
        <w:div w:id="1581331660">
          <w:marLeft w:val="640"/>
          <w:marRight w:val="0"/>
          <w:marTop w:val="0"/>
          <w:marBottom w:val="0"/>
          <w:divBdr>
            <w:top w:val="none" w:sz="0" w:space="0" w:color="auto"/>
            <w:left w:val="none" w:sz="0" w:space="0" w:color="auto"/>
            <w:bottom w:val="none" w:sz="0" w:space="0" w:color="auto"/>
            <w:right w:val="none" w:sz="0" w:space="0" w:color="auto"/>
          </w:divBdr>
        </w:div>
        <w:div w:id="531042200">
          <w:marLeft w:val="640"/>
          <w:marRight w:val="0"/>
          <w:marTop w:val="0"/>
          <w:marBottom w:val="0"/>
          <w:divBdr>
            <w:top w:val="none" w:sz="0" w:space="0" w:color="auto"/>
            <w:left w:val="none" w:sz="0" w:space="0" w:color="auto"/>
            <w:bottom w:val="none" w:sz="0" w:space="0" w:color="auto"/>
            <w:right w:val="none" w:sz="0" w:space="0" w:color="auto"/>
          </w:divBdr>
        </w:div>
        <w:div w:id="1344475847">
          <w:marLeft w:val="640"/>
          <w:marRight w:val="0"/>
          <w:marTop w:val="0"/>
          <w:marBottom w:val="0"/>
          <w:divBdr>
            <w:top w:val="none" w:sz="0" w:space="0" w:color="auto"/>
            <w:left w:val="none" w:sz="0" w:space="0" w:color="auto"/>
            <w:bottom w:val="none" w:sz="0" w:space="0" w:color="auto"/>
            <w:right w:val="none" w:sz="0" w:space="0" w:color="auto"/>
          </w:divBdr>
        </w:div>
        <w:div w:id="2066876925">
          <w:marLeft w:val="640"/>
          <w:marRight w:val="0"/>
          <w:marTop w:val="0"/>
          <w:marBottom w:val="0"/>
          <w:divBdr>
            <w:top w:val="none" w:sz="0" w:space="0" w:color="auto"/>
            <w:left w:val="none" w:sz="0" w:space="0" w:color="auto"/>
            <w:bottom w:val="none" w:sz="0" w:space="0" w:color="auto"/>
            <w:right w:val="none" w:sz="0" w:space="0" w:color="auto"/>
          </w:divBdr>
        </w:div>
        <w:div w:id="1206941179">
          <w:marLeft w:val="640"/>
          <w:marRight w:val="0"/>
          <w:marTop w:val="0"/>
          <w:marBottom w:val="0"/>
          <w:divBdr>
            <w:top w:val="none" w:sz="0" w:space="0" w:color="auto"/>
            <w:left w:val="none" w:sz="0" w:space="0" w:color="auto"/>
            <w:bottom w:val="none" w:sz="0" w:space="0" w:color="auto"/>
            <w:right w:val="none" w:sz="0" w:space="0" w:color="auto"/>
          </w:divBdr>
        </w:div>
        <w:div w:id="1163084329">
          <w:marLeft w:val="640"/>
          <w:marRight w:val="0"/>
          <w:marTop w:val="0"/>
          <w:marBottom w:val="0"/>
          <w:divBdr>
            <w:top w:val="none" w:sz="0" w:space="0" w:color="auto"/>
            <w:left w:val="none" w:sz="0" w:space="0" w:color="auto"/>
            <w:bottom w:val="none" w:sz="0" w:space="0" w:color="auto"/>
            <w:right w:val="none" w:sz="0" w:space="0" w:color="auto"/>
          </w:divBdr>
        </w:div>
        <w:div w:id="1261646331">
          <w:marLeft w:val="640"/>
          <w:marRight w:val="0"/>
          <w:marTop w:val="0"/>
          <w:marBottom w:val="0"/>
          <w:divBdr>
            <w:top w:val="none" w:sz="0" w:space="0" w:color="auto"/>
            <w:left w:val="none" w:sz="0" w:space="0" w:color="auto"/>
            <w:bottom w:val="none" w:sz="0" w:space="0" w:color="auto"/>
            <w:right w:val="none" w:sz="0" w:space="0" w:color="auto"/>
          </w:divBdr>
        </w:div>
        <w:div w:id="219022755">
          <w:marLeft w:val="640"/>
          <w:marRight w:val="0"/>
          <w:marTop w:val="0"/>
          <w:marBottom w:val="0"/>
          <w:divBdr>
            <w:top w:val="none" w:sz="0" w:space="0" w:color="auto"/>
            <w:left w:val="none" w:sz="0" w:space="0" w:color="auto"/>
            <w:bottom w:val="none" w:sz="0" w:space="0" w:color="auto"/>
            <w:right w:val="none" w:sz="0" w:space="0" w:color="auto"/>
          </w:divBdr>
        </w:div>
        <w:div w:id="1139147221">
          <w:marLeft w:val="640"/>
          <w:marRight w:val="0"/>
          <w:marTop w:val="0"/>
          <w:marBottom w:val="0"/>
          <w:divBdr>
            <w:top w:val="none" w:sz="0" w:space="0" w:color="auto"/>
            <w:left w:val="none" w:sz="0" w:space="0" w:color="auto"/>
            <w:bottom w:val="none" w:sz="0" w:space="0" w:color="auto"/>
            <w:right w:val="none" w:sz="0" w:space="0" w:color="auto"/>
          </w:divBdr>
        </w:div>
        <w:div w:id="1566572784">
          <w:marLeft w:val="640"/>
          <w:marRight w:val="0"/>
          <w:marTop w:val="0"/>
          <w:marBottom w:val="0"/>
          <w:divBdr>
            <w:top w:val="none" w:sz="0" w:space="0" w:color="auto"/>
            <w:left w:val="none" w:sz="0" w:space="0" w:color="auto"/>
            <w:bottom w:val="none" w:sz="0" w:space="0" w:color="auto"/>
            <w:right w:val="none" w:sz="0" w:space="0" w:color="auto"/>
          </w:divBdr>
        </w:div>
        <w:div w:id="1919707425">
          <w:marLeft w:val="640"/>
          <w:marRight w:val="0"/>
          <w:marTop w:val="0"/>
          <w:marBottom w:val="0"/>
          <w:divBdr>
            <w:top w:val="none" w:sz="0" w:space="0" w:color="auto"/>
            <w:left w:val="none" w:sz="0" w:space="0" w:color="auto"/>
            <w:bottom w:val="none" w:sz="0" w:space="0" w:color="auto"/>
            <w:right w:val="none" w:sz="0" w:space="0" w:color="auto"/>
          </w:divBdr>
        </w:div>
        <w:div w:id="1301034610">
          <w:marLeft w:val="640"/>
          <w:marRight w:val="0"/>
          <w:marTop w:val="0"/>
          <w:marBottom w:val="0"/>
          <w:divBdr>
            <w:top w:val="none" w:sz="0" w:space="0" w:color="auto"/>
            <w:left w:val="none" w:sz="0" w:space="0" w:color="auto"/>
            <w:bottom w:val="none" w:sz="0" w:space="0" w:color="auto"/>
            <w:right w:val="none" w:sz="0" w:space="0" w:color="auto"/>
          </w:divBdr>
        </w:div>
        <w:div w:id="1396928955">
          <w:marLeft w:val="640"/>
          <w:marRight w:val="0"/>
          <w:marTop w:val="0"/>
          <w:marBottom w:val="0"/>
          <w:divBdr>
            <w:top w:val="none" w:sz="0" w:space="0" w:color="auto"/>
            <w:left w:val="none" w:sz="0" w:space="0" w:color="auto"/>
            <w:bottom w:val="none" w:sz="0" w:space="0" w:color="auto"/>
            <w:right w:val="none" w:sz="0" w:space="0" w:color="auto"/>
          </w:divBdr>
        </w:div>
        <w:div w:id="713969393">
          <w:marLeft w:val="640"/>
          <w:marRight w:val="0"/>
          <w:marTop w:val="0"/>
          <w:marBottom w:val="0"/>
          <w:divBdr>
            <w:top w:val="none" w:sz="0" w:space="0" w:color="auto"/>
            <w:left w:val="none" w:sz="0" w:space="0" w:color="auto"/>
            <w:bottom w:val="none" w:sz="0" w:space="0" w:color="auto"/>
            <w:right w:val="none" w:sz="0" w:space="0" w:color="auto"/>
          </w:divBdr>
        </w:div>
        <w:div w:id="491877482">
          <w:marLeft w:val="640"/>
          <w:marRight w:val="0"/>
          <w:marTop w:val="0"/>
          <w:marBottom w:val="0"/>
          <w:divBdr>
            <w:top w:val="none" w:sz="0" w:space="0" w:color="auto"/>
            <w:left w:val="none" w:sz="0" w:space="0" w:color="auto"/>
            <w:bottom w:val="none" w:sz="0" w:space="0" w:color="auto"/>
            <w:right w:val="none" w:sz="0" w:space="0" w:color="auto"/>
          </w:divBdr>
        </w:div>
        <w:div w:id="654188642">
          <w:marLeft w:val="640"/>
          <w:marRight w:val="0"/>
          <w:marTop w:val="0"/>
          <w:marBottom w:val="0"/>
          <w:divBdr>
            <w:top w:val="none" w:sz="0" w:space="0" w:color="auto"/>
            <w:left w:val="none" w:sz="0" w:space="0" w:color="auto"/>
            <w:bottom w:val="none" w:sz="0" w:space="0" w:color="auto"/>
            <w:right w:val="none" w:sz="0" w:space="0" w:color="auto"/>
          </w:divBdr>
        </w:div>
        <w:div w:id="1867595412">
          <w:marLeft w:val="640"/>
          <w:marRight w:val="0"/>
          <w:marTop w:val="0"/>
          <w:marBottom w:val="0"/>
          <w:divBdr>
            <w:top w:val="none" w:sz="0" w:space="0" w:color="auto"/>
            <w:left w:val="none" w:sz="0" w:space="0" w:color="auto"/>
            <w:bottom w:val="none" w:sz="0" w:space="0" w:color="auto"/>
            <w:right w:val="none" w:sz="0" w:space="0" w:color="auto"/>
          </w:divBdr>
        </w:div>
        <w:div w:id="1560556168">
          <w:marLeft w:val="640"/>
          <w:marRight w:val="0"/>
          <w:marTop w:val="0"/>
          <w:marBottom w:val="0"/>
          <w:divBdr>
            <w:top w:val="none" w:sz="0" w:space="0" w:color="auto"/>
            <w:left w:val="none" w:sz="0" w:space="0" w:color="auto"/>
            <w:bottom w:val="none" w:sz="0" w:space="0" w:color="auto"/>
            <w:right w:val="none" w:sz="0" w:space="0" w:color="auto"/>
          </w:divBdr>
        </w:div>
        <w:div w:id="313223990">
          <w:marLeft w:val="640"/>
          <w:marRight w:val="0"/>
          <w:marTop w:val="0"/>
          <w:marBottom w:val="0"/>
          <w:divBdr>
            <w:top w:val="none" w:sz="0" w:space="0" w:color="auto"/>
            <w:left w:val="none" w:sz="0" w:space="0" w:color="auto"/>
            <w:bottom w:val="none" w:sz="0" w:space="0" w:color="auto"/>
            <w:right w:val="none" w:sz="0" w:space="0" w:color="auto"/>
          </w:divBdr>
        </w:div>
        <w:div w:id="807168104">
          <w:marLeft w:val="640"/>
          <w:marRight w:val="0"/>
          <w:marTop w:val="0"/>
          <w:marBottom w:val="0"/>
          <w:divBdr>
            <w:top w:val="none" w:sz="0" w:space="0" w:color="auto"/>
            <w:left w:val="none" w:sz="0" w:space="0" w:color="auto"/>
            <w:bottom w:val="none" w:sz="0" w:space="0" w:color="auto"/>
            <w:right w:val="none" w:sz="0" w:space="0" w:color="auto"/>
          </w:divBdr>
        </w:div>
        <w:div w:id="355158246">
          <w:marLeft w:val="640"/>
          <w:marRight w:val="0"/>
          <w:marTop w:val="0"/>
          <w:marBottom w:val="0"/>
          <w:divBdr>
            <w:top w:val="none" w:sz="0" w:space="0" w:color="auto"/>
            <w:left w:val="none" w:sz="0" w:space="0" w:color="auto"/>
            <w:bottom w:val="none" w:sz="0" w:space="0" w:color="auto"/>
            <w:right w:val="none" w:sz="0" w:space="0" w:color="auto"/>
          </w:divBdr>
        </w:div>
        <w:div w:id="914315418">
          <w:marLeft w:val="640"/>
          <w:marRight w:val="0"/>
          <w:marTop w:val="0"/>
          <w:marBottom w:val="0"/>
          <w:divBdr>
            <w:top w:val="none" w:sz="0" w:space="0" w:color="auto"/>
            <w:left w:val="none" w:sz="0" w:space="0" w:color="auto"/>
            <w:bottom w:val="none" w:sz="0" w:space="0" w:color="auto"/>
            <w:right w:val="none" w:sz="0" w:space="0" w:color="auto"/>
          </w:divBdr>
        </w:div>
        <w:div w:id="610166371">
          <w:marLeft w:val="640"/>
          <w:marRight w:val="0"/>
          <w:marTop w:val="0"/>
          <w:marBottom w:val="0"/>
          <w:divBdr>
            <w:top w:val="none" w:sz="0" w:space="0" w:color="auto"/>
            <w:left w:val="none" w:sz="0" w:space="0" w:color="auto"/>
            <w:bottom w:val="none" w:sz="0" w:space="0" w:color="auto"/>
            <w:right w:val="none" w:sz="0" w:space="0" w:color="auto"/>
          </w:divBdr>
        </w:div>
        <w:div w:id="41104239">
          <w:marLeft w:val="640"/>
          <w:marRight w:val="0"/>
          <w:marTop w:val="0"/>
          <w:marBottom w:val="0"/>
          <w:divBdr>
            <w:top w:val="none" w:sz="0" w:space="0" w:color="auto"/>
            <w:left w:val="none" w:sz="0" w:space="0" w:color="auto"/>
            <w:bottom w:val="none" w:sz="0" w:space="0" w:color="auto"/>
            <w:right w:val="none" w:sz="0" w:space="0" w:color="auto"/>
          </w:divBdr>
        </w:div>
        <w:div w:id="1167093514">
          <w:marLeft w:val="640"/>
          <w:marRight w:val="0"/>
          <w:marTop w:val="0"/>
          <w:marBottom w:val="0"/>
          <w:divBdr>
            <w:top w:val="none" w:sz="0" w:space="0" w:color="auto"/>
            <w:left w:val="none" w:sz="0" w:space="0" w:color="auto"/>
            <w:bottom w:val="none" w:sz="0" w:space="0" w:color="auto"/>
            <w:right w:val="none" w:sz="0" w:space="0" w:color="auto"/>
          </w:divBdr>
        </w:div>
        <w:div w:id="191504956">
          <w:marLeft w:val="640"/>
          <w:marRight w:val="0"/>
          <w:marTop w:val="0"/>
          <w:marBottom w:val="0"/>
          <w:divBdr>
            <w:top w:val="none" w:sz="0" w:space="0" w:color="auto"/>
            <w:left w:val="none" w:sz="0" w:space="0" w:color="auto"/>
            <w:bottom w:val="none" w:sz="0" w:space="0" w:color="auto"/>
            <w:right w:val="none" w:sz="0" w:space="0" w:color="auto"/>
          </w:divBdr>
        </w:div>
        <w:div w:id="2002540164">
          <w:marLeft w:val="640"/>
          <w:marRight w:val="0"/>
          <w:marTop w:val="0"/>
          <w:marBottom w:val="0"/>
          <w:divBdr>
            <w:top w:val="none" w:sz="0" w:space="0" w:color="auto"/>
            <w:left w:val="none" w:sz="0" w:space="0" w:color="auto"/>
            <w:bottom w:val="none" w:sz="0" w:space="0" w:color="auto"/>
            <w:right w:val="none" w:sz="0" w:space="0" w:color="auto"/>
          </w:divBdr>
        </w:div>
        <w:div w:id="866987150">
          <w:marLeft w:val="640"/>
          <w:marRight w:val="0"/>
          <w:marTop w:val="0"/>
          <w:marBottom w:val="0"/>
          <w:divBdr>
            <w:top w:val="none" w:sz="0" w:space="0" w:color="auto"/>
            <w:left w:val="none" w:sz="0" w:space="0" w:color="auto"/>
            <w:bottom w:val="none" w:sz="0" w:space="0" w:color="auto"/>
            <w:right w:val="none" w:sz="0" w:space="0" w:color="auto"/>
          </w:divBdr>
        </w:div>
        <w:div w:id="1279484003">
          <w:marLeft w:val="640"/>
          <w:marRight w:val="0"/>
          <w:marTop w:val="0"/>
          <w:marBottom w:val="0"/>
          <w:divBdr>
            <w:top w:val="none" w:sz="0" w:space="0" w:color="auto"/>
            <w:left w:val="none" w:sz="0" w:space="0" w:color="auto"/>
            <w:bottom w:val="none" w:sz="0" w:space="0" w:color="auto"/>
            <w:right w:val="none" w:sz="0" w:space="0" w:color="auto"/>
          </w:divBdr>
        </w:div>
        <w:div w:id="1713269676">
          <w:marLeft w:val="640"/>
          <w:marRight w:val="0"/>
          <w:marTop w:val="0"/>
          <w:marBottom w:val="0"/>
          <w:divBdr>
            <w:top w:val="none" w:sz="0" w:space="0" w:color="auto"/>
            <w:left w:val="none" w:sz="0" w:space="0" w:color="auto"/>
            <w:bottom w:val="none" w:sz="0" w:space="0" w:color="auto"/>
            <w:right w:val="none" w:sz="0" w:space="0" w:color="auto"/>
          </w:divBdr>
        </w:div>
        <w:div w:id="1558397058">
          <w:marLeft w:val="640"/>
          <w:marRight w:val="0"/>
          <w:marTop w:val="0"/>
          <w:marBottom w:val="0"/>
          <w:divBdr>
            <w:top w:val="none" w:sz="0" w:space="0" w:color="auto"/>
            <w:left w:val="none" w:sz="0" w:space="0" w:color="auto"/>
            <w:bottom w:val="none" w:sz="0" w:space="0" w:color="auto"/>
            <w:right w:val="none" w:sz="0" w:space="0" w:color="auto"/>
          </w:divBdr>
        </w:div>
        <w:div w:id="1257598552">
          <w:marLeft w:val="640"/>
          <w:marRight w:val="0"/>
          <w:marTop w:val="0"/>
          <w:marBottom w:val="0"/>
          <w:divBdr>
            <w:top w:val="none" w:sz="0" w:space="0" w:color="auto"/>
            <w:left w:val="none" w:sz="0" w:space="0" w:color="auto"/>
            <w:bottom w:val="none" w:sz="0" w:space="0" w:color="auto"/>
            <w:right w:val="none" w:sz="0" w:space="0" w:color="auto"/>
          </w:divBdr>
        </w:div>
        <w:div w:id="1605529193">
          <w:marLeft w:val="640"/>
          <w:marRight w:val="0"/>
          <w:marTop w:val="0"/>
          <w:marBottom w:val="0"/>
          <w:divBdr>
            <w:top w:val="none" w:sz="0" w:space="0" w:color="auto"/>
            <w:left w:val="none" w:sz="0" w:space="0" w:color="auto"/>
            <w:bottom w:val="none" w:sz="0" w:space="0" w:color="auto"/>
            <w:right w:val="none" w:sz="0" w:space="0" w:color="auto"/>
          </w:divBdr>
        </w:div>
        <w:div w:id="1546870057">
          <w:marLeft w:val="640"/>
          <w:marRight w:val="0"/>
          <w:marTop w:val="0"/>
          <w:marBottom w:val="0"/>
          <w:divBdr>
            <w:top w:val="none" w:sz="0" w:space="0" w:color="auto"/>
            <w:left w:val="none" w:sz="0" w:space="0" w:color="auto"/>
            <w:bottom w:val="none" w:sz="0" w:space="0" w:color="auto"/>
            <w:right w:val="none" w:sz="0" w:space="0" w:color="auto"/>
          </w:divBdr>
        </w:div>
        <w:div w:id="124126986">
          <w:marLeft w:val="640"/>
          <w:marRight w:val="0"/>
          <w:marTop w:val="0"/>
          <w:marBottom w:val="0"/>
          <w:divBdr>
            <w:top w:val="none" w:sz="0" w:space="0" w:color="auto"/>
            <w:left w:val="none" w:sz="0" w:space="0" w:color="auto"/>
            <w:bottom w:val="none" w:sz="0" w:space="0" w:color="auto"/>
            <w:right w:val="none" w:sz="0" w:space="0" w:color="auto"/>
          </w:divBdr>
        </w:div>
        <w:div w:id="410352038">
          <w:marLeft w:val="640"/>
          <w:marRight w:val="0"/>
          <w:marTop w:val="0"/>
          <w:marBottom w:val="0"/>
          <w:divBdr>
            <w:top w:val="none" w:sz="0" w:space="0" w:color="auto"/>
            <w:left w:val="none" w:sz="0" w:space="0" w:color="auto"/>
            <w:bottom w:val="none" w:sz="0" w:space="0" w:color="auto"/>
            <w:right w:val="none" w:sz="0" w:space="0" w:color="auto"/>
          </w:divBdr>
        </w:div>
        <w:div w:id="287127167">
          <w:marLeft w:val="640"/>
          <w:marRight w:val="0"/>
          <w:marTop w:val="0"/>
          <w:marBottom w:val="0"/>
          <w:divBdr>
            <w:top w:val="none" w:sz="0" w:space="0" w:color="auto"/>
            <w:left w:val="none" w:sz="0" w:space="0" w:color="auto"/>
            <w:bottom w:val="none" w:sz="0" w:space="0" w:color="auto"/>
            <w:right w:val="none" w:sz="0" w:space="0" w:color="auto"/>
          </w:divBdr>
        </w:div>
        <w:div w:id="807867390">
          <w:marLeft w:val="640"/>
          <w:marRight w:val="0"/>
          <w:marTop w:val="0"/>
          <w:marBottom w:val="0"/>
          <w:divBdr>
            <w:top w:val="none" w:sz="0" w:space="0" w:color="auto"/>
            <w:left w:val="none" w:sz="0" w:space="0" w:color="auto"/>
            <w:bottom w:val="none" w:sz="0" w:space="0" w:color="auto"/>
            <w:right w:val="none" w:sz="0" w:space="0" w:color="auto"/>
          </w:divBdr>
        </w:div>
        <w:div w:id="377627523">
          <w:marLeft w:val="640"/>
          <w:marRight w:val="0"/>
          <w:marTop w:val="0"/>
          <w:marBottom w:val="0"/>
          <w:divBdr>
            <w:top w:val="none" w:sz="0" w:space="0" w:color="auto"/>
            <w:left w:val="none" w:sz="0" w:space="0" w:color="auto"/>
            <w:bottom w:val="none" w:sz="0" w:space="0" w:color="auto"/>
            <w:right w:val="none" w:sz="0" w:space="0" w:color="auto"/>
          </w:divBdr>
        </w:div>
        <w:div w:id="1786577997">
          <w:marLeft w:val="640"/>
          <w:marRight w:val="0"/>
          <w:marTop w:val="0"/>
          <w:marBottom w:val="0"/>
          <w:divBdr>
            <w:top w:val="none" w:sz="0" w:space="0" w:color="auto"/>
            <w:left w:val="none" w:sz="0" w:space="0" w:color="auto"/>
            <w:bottom w:val="none" w:sz="0" w:space="0" w:color="auto"/>
            <w:right w:val="none" w:sz="0" w:space="0" w:color="auto"/>
          </w:divBdr>
        </w:div>
        <w:div w:id="273440355">
          <w:marLeft w:val="640"/>
          <w:marRight w:val="0"/>
          <w:marTop w:val="0"/>
          <w:marBottom w:val="0"/>
          <w:divBdr>
            <w:top w:val="none" w:sz="0" w:space="0" w:color="auto"/>
            <w:left w:val="none" w:sz="0" w:space="0" w:color="auto"/>
            <w:bottom w:val="none" w:sz="0" w:space="0" w:color="auto"/>
            <w:right w:val="none" w:sz="0" w:space="0" w:color="auto"/>
          </w:divBdr>
        </w:div>
        <w:div w:id="806894550">
          <w:marLeft w:val="640"/>
          <w:marRight w:val="0"/>
          <w:marTop w:val="0"/>
          <w:marBottom w:val="0"/>
          <w:divBdr>
            <w:top w:val="none" w:sz="0" w:space="0" w:color="auto"/>
            <w:left w:val="none" w:sz="0" w:space="0" w:color="auto"/>
            <w:bottom w:val="none" w:sz="0" w:space="0" w:color="auto"/>
            <w:right w:val="none" w:sz="0" w:space="0" w:color="auto"/>
          </w:divBdr>
        </w:div>
        <w:div w:id="636883361">
          <w:marLeft w:val="640"/>
          <w:marRight w:val="0"/>
          <w:marTop w:val="0"/>
          <w:marBottom w:val="0"/>
          <w:divBdr>
            <w:top w:val="none" w:sz="0" w:space="0" w:color="auto"/>
            <w:left w:val="none" w:sz="0" w:space="0" w:color="auto"/>
            <w:bottom w:val="none" w:sz="0" w:space="0" w:color="auto"/>
            <w:right w:val="none" w:sz="0" w:space="0" w:color="auto"/>
          </w:divBdr>
        </w:div>
        <w:div w:id="1376076001">
          <w:marLeft w:val="640"/>
          <w:marRight w:val="0"/>
          <w:marTop w:val="0"/>
          <w:marBottom w:val="0"/>
          <w:divBdr>
            <w:top w:val="none" w:sz="0" w:space="0" w:color="auto"/>
            <w:left w:val="none" w:sz="0" w:space="0" w:color="auto"/>
            <w:bottom w:val="none" w:sz="0" w:space="0" w:color="auto"/>
            <w:right w:val="none" w:sz="0" w:space="0" w:color="auto"/>
          </w:divBdr>
        </w:div>
        <w:div w:id="212624608">
          <w:marLeft w:val="640"/>
          <w:marRight w:val="0"/>
          <w:marTop w:val="0"/>
          <w:marBottom w:val="0"/>
          <w:divBdr>
            <w:top w:val="none" w:sz="0" w:space="0" w:color="auto"/>
            <w:left w:val="none" w:sz="0" w:space="0" w:color="auto"/>
            <w:bottom w:val="none" w:sz="0" w:space="0" w:color="auto"/>
            <w:right w:val="none" w:sz="0" w:space="0" w:color="auto"/>
          </w:divBdr>
        </w:div>
        <w:div w:id="410321709">
          <w:marLeft w:val="640"/>
          <w:marRight w:val="0"/>
          <w:marTop w:val="0"/>
          <w:marBottom w:val="0"/>
          <w:divBdr>
            <w:top w:val="none" w:sz="0" w:space="0" w:color="auto"/>
            <w:left w:val="none" w:sz="0" w:space="0" w:color="auto"/>
            <w:bottom w:val="none" w:sz="0" w:space="0" w:color="auto"/>
            <w:right w:val="none" w:sz="0" w:space="0" w:color="auto"/>
          </w:divBdr>
        </w:div>
        <w:div w:id="1327170478">
          <w:marLeft w:val="640"/>
          <w:marRight w:val="0"/>
          <w:marTop w:val="0"/>
          <w:marBottom w:val="0"/>
          <w:divBdr>
            <w:top w:val="none" w:sz="0" w:space="0" w:color="auto"/>
            <w:left w:val="none" w:sz="0" w:space="0" w:color="auto"/>
            <w:bottom w:val="none" w:sz="0" w:space="0" w:color="auto"/>
            <w:right w:val="none" w:sz="0" w:space="0" w:color="auto"/>
          </w:divBdr>
        </w:div>
        <w:div w:id="1010375703">
          <w:marLeft w:val="640"/>
          <w:marRight w:val="0"/>
          <w:marTop w:val="0"/>
          <w:marBottom w:val="0"/>
          <w:divBdr>
            <w:top w:val="none" w:sz="0" w:space="0" w:color="auto"/>
            <w:left w:val="none" w:sz="0" w:space="0" w:color="auto"/>
            <w:bottom w:val="none" w:sz="0" w:space="0" w:color="auto"/>
            <w:right w:val="none" w:sz="0" w:space="0" w:color="auto"/>
          </w:divBdr>
        </w:div>
        <w:div w:id="584413050">
          <w:marLeft w:val="640"/>
          <w:marRight w:val="0"/>
          <w:marTop w:val="0"/>
          <w:marBottom w:val="0"/>
          <w:divBdr>
            <w:top w:val="none" w:sz="0" w:space="0" w:color="auto"/>
            <w:left w:val="none" w:sz="0" w:space="0" w:color="auto"/>
            <w:bottom w:val="none" w:sz="0" w:space="0" w:color="auto"/>
            <w:right w:val="none" w:sz="0" w:space="0" w:color="auto"/>
          </w:divBdr>
        </w:div>
        <w:div w:id="888229183">
          <w:marLeft w:val="640"/>
          <w:marRight w:val="0"/>
          <w:marTop w:val="0"/>
          <w:marBottom w:val="0"/>
          <w:divBdr>
            <w:top w:val="none" w:sz="0" w:space="0" w:color="auto"/>
            <w:left w:val="none" w:sz="0" w:space="0" w:color="auto"/>
            <w:bottom w:val="none" w:sz="0" w:space="0" w:color="auto"/>
            <w:right w:val="none" w:sz="0" w:space="0" w:color="auto"/>
          </w:divBdr>
        </w:div>
        <w:div w:id="333074100">
          <w:marLeft w:val="640"/>
          <w:marRight w:val="0"/>
          <w:marTop w:val="0"/>
          <w:marBottom w:val="0"/>
          <w:divBdr>
            <w:top w:val="none" w:sz="0" w:space="0" w:color="auto"/>
            <w:left w:val="none" w:sz="0" w:space="0" w:color="auto"/>
            <w:bottom w:val="none" w:sz="0" w:space="0" w:color="auto"/>
            <w:right w:val="none" w:sz="0" w:space="0" w:color="auto"/>
          </w:divBdr>
        </w:div>
        <w:div w:id="1549225454">
          <w:marLeft w:val="640"/>
          <w:marRight w:val="0"/>
          <w:marTop w:val="0"/>
          <w:marBottom w:val="0"/>
          <w:divBdr>
            <w:top w:val="none" w:sz="0" w:space="0" w:color="auto"/>
            <w:left w:val="none" w:sz="0" w:space="0" w:color="auto"/>
            <w:bottom w:val="none" w:sz="0" w:space="0" w:color="auto"/>
            <w:right w:val="none" w:sz="0" w:space="0" w:color="auto"/>
          </w:divBdr>
        </w:div>
        <w:div w:id="935601006">
          <w:marLeft w:val="640"/>
          <w:marRight w:val="0"/>
          <w:marTop w:val="0"/>
          <w:marBottom w:val="0"/>
          <w:divBdr>
            <w:top w:val="none" w:sz="0" w:space="0" w:color="auto"/>
            <w:left w:val="none" w:sz="0" w:space="0" w:color="auto"/>
            <w:bottom w:val="none" w:sz="0" w:space="0" w:color="auto"/>
            <w:right w:val="none" w:sz="0" w:space="0" w:color="auto"/>
          </w:divBdr>
        </w:div>
        <w:div w:id="1440222011">
          <w:marLeft w:val="640"/>
          <w:marRight w:val="0"/>
          <w:marTop w:val="0"/>
          <w:marBottom w:val="0"/>
          <w:divBdr>
            <w:top w:val="none" w:sz="0" w:space="0" w:color="auto"/>
            <w:left w:val="none" w:sz="0" w:space="0" w:color="auto"/>
            <w:bottom w:val="none" w:sz="0" w:space="0" w:color="auto"/>
            <w:right w:val="none" w:sz="0" w:space="0" w:color="auto"/>
          </w:divBdr>
        </w:div>
        <w:div w:id="1534343663">
          <w:marLeft w:val="640"/>
          <w:marRight w:val="0"/>
          <w:marTop w:val="0"/>
          <w:marBottom w:val="0"/>
          <w:divBdr>
            <w:top w:val="none" w:sz="0" w:space="0" w:color="auto"/>
            <w:left w:val="none" w:sz="0" w:space="0" w:color="auto"/>
            <w:bottom w:val="none" w:sz="0" w:space="0" w:color="auto"/>
            <w:right w:val="none" w:sz="0" w:space="0" w:color="auto"/>
          </w:divBdr>
        </w:div>
        <w:div w:id="257757401">
          <w:marLeft w:val="640"/>
          <w:marRight w:val="0"/>
          <w:marTop w:val="0"/>
          <w:marBottom w:val="0"/>
          <w:divBdr>
            <w:top w:val="none" w:sz="0" w:space="0" w:color="auto"/>
            <w:left w:val="none" w:sz="0" w:space="0" w:color="auto"/>
            <w:bottom w:val="none" w:sz="0" w:space="0" w:color="auto"/>
            <w:right w:val="none" w:sz="0" w:space="0" w:color="auto"/>
          </w:divBdr>
        </w:div>
        <w:div w:id="1567838376">
          <w:marLeft w:val="640"/>
          <w:marRight w:val="0"/>
          <w:marTop w:val="0"/>
          <w:marBottom w:val="0"/>
          <w:divBdr>
            <w:top w:val="none" w:sz="0" w:space="0" w:color="auto"/>
            <w:left w:val="none" w:sz="0" w:space="0" w:color="auto"/>
            <w:bottom w:val="none" w:sz="0" w:space="0" w:color="auto"/>
            <w:right w:val="none" w:sz="0" w:space="0" w:color="auto"/>
          </w:divBdr>
        </w:div>
        <w:div w:id="1646931717">
          <w:marLeft w:val="640"/>
          <w:marRight w:val="0"/>
          <w:marTop w:val="0"/>
          <w:marBottom w:val="0"/>
          <w:divBdr>
            <w:top w:val="none" w:sz="0" w:space="0" w:color="auto"/>
            <w:left w:val="none" w:sz="0" w:space="0" w:color="auto"/>
            <w:bottom w:val="none" w:sz="0" w:space="0" w:color="auto"/>
            <w:right w:val="none" w:sz="0" w:space="0" w:color="auto"/>
          </w:divBdr>
        </w:div>
        <w:div w:id="2063554131">
          <w:marLeft w:val="640"/>
          <w:marRight w:val="0"/>
          <w:marTop w:val="0"/>
          <w:marBottom w:val="0"/>
          <w:divBdr>
            <w:top w:val="none" w:sz="0" w:space="0" w:color="auto"/>
            <w:left w:val="none" w:sz="0" w:space="0" w:color="auto"/>
            <w:bottom w:val="none" w:sz="0" w:space="0" w:color="auto"/>
            <w:right w:val="none" w:sz="0" w:space="0" w:color="auto"/>
          </w:divBdr>
        </w:div>
        <w:div w:id="1639603044">
          <w:marLeft w:val="640"/>
          <w:marRight w:val="0"/>
          <w:marTop w:val="0"/>
          <w:marBottom w:val="0"/>
          <w:divBdr>
            <w:top w:val="none" w:sz="0" w:space="0" w:color="auto"/>
            <w:left w:val="none" w:sz="0" w:space="0" w:color="auto"/>
            <w:bottom w:val="none" w:sz="0" w:space="0" w:color="auto"/>
            <w:right w:val="none" w:sz="0" w:space="0" w:color="auto"/>
          </w:divBdr>
        </w:div>
        <w:div w:id="775756151">
          <w:marLeft w:val="640"/>
          <w:marRight w:val="0"/>
          <w:marTop w:val="0"/>
          <w:marBottom w:val="0"/>
          <w:divBdr>
            <w:top w:val="none" w:sz="0" w:space="0" w:color="auto"/>
            <w:left w:val="none" w:sz="0" w:space="0" w:color="auto"/>
            <w:bottom w:val="none" w:sz="0" w:space="0" w:color="auto"/>
            <w:right w:val="none" w:sz="0" w:space="0" w:color="auto"/>
          </w:divBdr>
        </w:div>
        <w:div w:id="107362178">
          <w:marLeft w:val="640"/>
          <w:marRight w:val="0"/>
          <w:marTop w:val="0"/>
          <w:marBottom w:val="0"/>
          <w:divBdr>
            <w:top w:val="none" w:sz="0" w:space="0" w:color="auto"/>
            <w:left w:val="none" w:sz="0" w:space="0" w:color="auto"/>
            <w:bottom w:val="none" w:sz="0" w:space="0" w:color="auto"/>
            <w:right w:val="none" w:sz="0" w:space="0" w:color="auto"/>
          </w:divBdr>
        </w:div>
        <w:div w:id="158234193">
          <w:marLeft w:val="640"/>
          <w:marRight w:val="0"/>
          <w:marTop w:val="0"/>
          <w:marBottom w:val="0"/>
          <w:divBdr>
            <w:top w:val="none" w:sz="0" w:space="0" w:color="auto"/>
            <w:left w:val="none" w:sz="0" w:space="0" w:color="auto"/>
            <w:bottom w:val="none" w:sz="0" w:space="0" w:color="auto"/>
            <w:right w:val="none" w:sz="0" w:space="0" w:color="auto"/>
          </w:divBdr>
        </w:div>
        <w:div w:id="608977893">
          <w:marLeft w:val="640"/>
          <w:marRight w:val="0"/>
          <w:marTop w:val="0"/>
          <w:marBottom w:val="0"/>
          <w:divBdr>
            <w:top w:val="none" w:sz="0" w:space="0" w:color="auto"/>
            <w:left w:val="none" w:sz="0" w:space="0" w:color="auto"/>
            <w:bottom w:val="none" w:sz="0" w:space="0" w:color="auto"/>
            <w:right w:val="none" w:sz="0" w:space="0" w:color="auto"/>
          </w:divBdr>
        </w:div>
        <w:div w:id="1099445768">
          <w:marLeft w:val="640"/>
          <w:marRight w:val="0"/>
          <w:marTop w:val="0"/>
          <w:marBottom w:val="0"/>
          <w:divBdr>
            <w:top w:val="none" w:sz="0" w:space="0" w:color="auto"/>
            <w:left w:val="none" w:sz="0" w:space="0" w:color="auto"/>
            <w:bottom w:val="none" w:sz="0" w:space="0" w:color="auto"/>
            <w:right w:val="none" w:sz="0" w:space="0" w:color="auto"/>
          </w:divBdr>
        </w:div>
        <w:div w:id="1449663480">
          <w:marLeft w:val="640"/>
          <w:marRight w:val="0"/>
          <w:marTop w:val="0"/>
          <w:marBottom w:val="0"/>
          <w:divBdr>
            <w:top w:val="none" w:sz="0" w:space="0" w:color="auto"/>
            <w:left w:val="none" w:sz="0" w:space="0" w:color="auto"/>
            <w:bottom w:val="none" w:sz="0" w:space="0" w:color="auto"/>
            <w:right w:val="none" w:sz="0" w:space="0" w:color="auto"/>
          </w:divBdr>
        </w:div>
        <w:div w:id="192109247">
          <w:marLeft w:val="640"/>
          <w:marRight w:val="0"/>
          <w:marTop w:val="0"/>
          <w:marBottom w:val="0"/>
          <w:divBdr>
            <w:top w:val="none" w:sz="0" w:space="0" w:color="auto"/>
            <w:left w:val="none" w:sz="0" w:space="0" w:color="auto"/>
            <w:bottom w:val="none" w:sz="0" w:space="0" w:color="auto"/>
            <w:right w:val="none" w:sz="0" w:space="0" w:color="auto"/>
          </w:divBdr>
        </w:div>
        <w:div w:id="1872107087">
          <w:marLeft w:val="640"/>
          <w:marRight w:val="0"/>
          <w:marTop w:val="0"/>
          <w:marBottom w:val="0"/>
          <w:divBdr>
            <w:top w:val="none" w:sz="0" w:space="0" w:color="auto"/>
            <w:left w:val="none" w:sz="0" w:space="0" w:color="auto"/>
            <w:bottom w:val="none" w:sz="0" w:space="0" w:color="auto"/>
            <w:right w:val="none" w:sz="0" w:space="0" w:color="auto"/>
          </w:divBdr>
        </w:div>
        <w:div w:id="1731004175">
          <w:marLeft w:val="640"/>
          <w:marRight w:val="0"/>
          <w:marTop w:val="0"/>
          <w:marBottom w:val="0"/>
          <w:divBdr>
            <w:top w:val="none" w:sz="0" w:space="0" w:color="auto"/>
            <w:left w:val="none" w:sz="0" w:space="0" w:color="auto"/>
            <w:bottom w:val="none" w:sz="0" w:space="0" w:color="auto"/>
            <w:right w:val="none" w:sz="0" w:space="0" w:color="auto"/>
          </w:divBdr>
        </w:div>
        <w:div w:id="1171018602">
          <w:marLeft w:val="640"/>
          <w:marRight w:val="0"/>
          <w:marTop w:val="0"/>
          <w:marBottom w:val="0"/>
          <w:divBdr>
            <w:top w:val="none" w:sz="0" w:space="0" w:color="auto"/>
            <w:left w:val="none" w:sz="0" w:space="0" w:color="auto"/>
            <w:bottom w:val="none" w:sz="0" w:space="0" w:color="auto"/>
            <w:right w:val="none" w:sz="0" w:space="0" w:color="auto"/>
          </w:divBdr>
        </w:div>
        <w:div w:id="989555302">
          <w:marLeft w:val="640"/>
          <w:marRight w:val="0"/>
          <w:marTop w:val="0"/>
          <w:marBottom w:val="0"/>
          <w:divBdr>
            <w:top w:val="none" w:sz="0" w:space="0" w:color="auto"/>
            <w:left w:val="none" w:sz="0" w:space="0" w:color="auto"/>
            <w:bottom w:val="none" w:sz="0" w:space="0" w:color="auto"/>
            <w:right w:val="none" w:sz="0" w:space="0" w:color="auto"/>
          </w:divBdr>
        </w:div>
        <w:div w:id="2004309481">
          <w:marLeft w:val="640"/>
          <w:marRight w:val="0"/>
          <w:marTop w:val="0"/>
          <w:marBottom w:val="0"/>
          <w:divBdr>
            <w:top w:val="none" w:sz="0" w:space="0" w:color="auto"/>
            <w:left w:val="none" w:sz="0" w:space="0" w:color="auto"/>
            <w:bottom w:val="none" w:sz="0" w:space="0" w:color="auto"/>
            <w:right w:val="none" w:sz="0" w:space="0" w:color="auto"/>
          </w:divBdr>
        </w:div>
        <w:div w:id="2122993059">
          <w:marLeft w:val="640"/>
          <w:marRight w:val="0"/>
          <w:marTop w:val="0"/>
          <w:marBottom w:val="0"/>
          <w:divBdr>
            <w:top w:val="none" w:sz="0" w:space="0" w:color="auto"/>
            <w:left w:val="none" w:sz="0" w:space="0" w:color="auto"/>
            <w:bottom w:val="none" w:sz="0" w:space="0" w:color="auto"/>
            <w:right w:val="none" w:sz="0" w:space="0" w:color="auto"/>
          </w:divBdr>
        </w:div>
        <w:div w:id="232083731">
          <w:marLeft w:val="640"/>
          <w:marRight w:val="0"/>
          <w:marTop w:val="0"/>
          <w:marBottom w:val="0"/>
          <w:divBdr>
            <w:top w:val="none" w:sz="0" w:space="0" w:color="auto"/>
            <w:left w:val="none" w:sz="0" w:space="0" w:color="auto"/>
            <w:bottom w:val="none" w:sz="0" w:space="0" w:color="auto"/>
            <w:right w:val="none" w:sz="0" w:space="0" w:color="auto"/>
          </w:divBdr>
        </w:div>
        <w:div w:id="1492789154">
          <w:marLeft w:val="640"/>
          <w:marRight w:val="0"/>
          <w:marTop w:val="0"/>
          <w:marBottom w:val="0"/>
          <w:divBdr>
            <w:top w:val="none" w:sz="0" w:space="0" w:color="auto"/>
            <w:left w:val="none" w:sz="0" w:space="0" w:color="auto"/>
            <w:bottom w:val="none" w:sz="0" w:space="0" w:color="auto"/>
            <w:right w:val="none" w:sz="0" w:space="0" w:color="auto"/>
          </w:divBdr>
        </w:div>
        <w:div w:id="220554251">
          <w:marLeft w:val="640"/>
          <w:marRight w:val="0"/>
          <w:marTop w:val="0"/>
          <w:marBottom w:val="0"/>
          <w:divBdr>
            <w:top w:val="none" w:sz="0" w:space="0" w:color="auto"/>
            <w:left w:val="none" w:sz="0" w:space="0" w:color="auto"/>
            <w:bottom w:val="none" w:sz="0" w:space="0" w:color="auto"/>
            <w:right w:val="none" w:sz="0" w:space="0" w:color="auto"/>
          </w:divBdr>
        </w:div>
        <w:div w:id="608199631">
          <w:marLeft w:val="640"/>
          <w:marRight w:val="0"/>
          <w:marTop w:val="0"/>
          <w:marBottom w:val="0"/>
          <w:divBdr>
            <w:top w:val="none" w:sz="0" w:space="0" w:color="auto"/>
            <w:left w:val="none" w:sz="0" w:space="0" w:color="auto"/>
            <w:bottom w:val="none" w:sz="0" w:space="0" w:color="auto"/>
            <w:right w:val="none" w:sz="0" w:space="0" w:color="auto"/>
          </w:divBdr>
        </w:div>
        <w:div w:id="687027345">
          <w:marLeft w:val="640"/>
          <w:marRight w:val="0"/>
          <w:marTop w:val="0"/>
          <w:marBottom w:val="0"/>
          <w:divBdr>
            <w:top w:val="none" w:sz="0" w:space="0" w:color="auto"/>
            <w:left w:val="none" w:sz="0" w:space="0" w:color="auto"/>
            <w:bottom w:val="none" w:sz="0" w:space="0" w:color="auto"/>
            <w:right w:val="none" w:sz="0" w:space="0" w:color="auto"/>
          </w:divBdr>
        </w:div>
        <w:div w:id="880098154">
          <w:marLeft w:val="640"/>
          <w:marRight w:val="0"/>
          <w:marTop w:val="0"/>
          <w:marBottom w:val="0"/>
          <w:divBdr>
            <w:top w:val="none" w:sz="0" w:space="0" w:color="auto"/>
            <w:left w:val="none" w:sz="0" w:space="0" w:color="auto"/>
            <w:bottom w:val="none" w:sz="0" w:space="0" w:color="auto"/>
            <w:right w:val="none" w:sz="0" w:space="0" w:color="auto"/>
          </w:divBdr>
        </w:div>
        <w:div w:id="1755202633">
          <w:marLeft w:val="640"/>
          <w:marRight w:val="0"/>
          <w:marTop w:val="0"/>
          <w:marBottom w:val="0"/>
          <w:divBdr>
            <w:top w:val="none" w:sz="0" w:space="0" w:color="auto"/>
            <w:left w:val="none" w:sz="0" w:space="0" w:color="auto"/>
            <w:bottom w:val="none" w:sz="0" w:space="0" w:color="auto"/>
            <w:right w:val="none" w:sz="0" w:space="0" w:color="auto"/>
          </w:divBdr>
        </w:div>
        <w:div w:id="944264327">
          <w:marLeft w:val="640"/>
          <w:marRight w:val="0"/>
          <w:marTop w:val="0"/>
          <w:marBottom w:val="0"/>
          <w:divBdr>
            <w:top w:val="none" w:sz="0" w:space="0" w:color="auto"/>
            <w:left w:val="none" w:sz="0" w:space="0" w:color="auto"/>
            <w:bottom w:val="none" w:sz="0" w:space="0" w:color="auto"/>
            <w:right w:val="none" w:sz="0" w:space="0" w:color="auto"/>
          </w:divBdr>
        </w:div>
        <w:div w:id="1524972387">
          <w:marLeft w:val="640"/>
          <w:marRight w:val="0"/>
          <w:marTop w:val="0"/>
          <w:marBottom w:val="0"/>
          <w:divBdr>
            <w:top w:val="none" w:sz="0" w:space="0" w:color="auto"/>
            <w:left w:val="none" w:sz="0" w:space="0" w:color="auto"/>
            <w:bottom w:val="none" w:sz="0" w:space="0" w:color="auto"/>
            <w:right w:val="none" w:sz="0" w:space="0" w:color="auto"/>
          </w:divBdr>
        </w:div>
        <w:div w:id="1593199085">
          <w:marLeft w:val="640"/>
          <w:marRight w:val="0"/>
          <w:marTop w:val="0"/>
          <w:marBottom w:val="0"/>
          <w:divBdr>
            <w:top w:val="none" w:sz="0" w:space="0" w:color="auto"/>
            <w:left w:val="none" w:sz="0" w:space="0" w:color="auto"/>
            <w:bottom w:val="none" w:sz="0" w:space="0" w:color="auto"/>
            <w:right w:val="none" w:sz="0" w:space="0" w:color="auto"/>
          </w:divBdr>
        </w:div>
        <w:div w:id="557665981">
          <w:marLeft w:val="640"/>
          <w:marRight w:val="0"/>
          <w:marTop w:val="0"/>
          <w:marBottom w:val="0"/>
          <w:divBdr>
            <w:top w:val="none" w:sz="0" w:space="0" w:color="auto"/>
            <w:left w:val="none" w:sz="0" w:space="0" w:color="auto"/>
            <w:bottom w:val="none" w:sz="0" w:space="0" w:color="auto"/>
            <w:right w:val="none" w:sz="0" w:space="0" w:color="auto"/>
          </w:divBdr>
        </w:div>
        <w:div w:id="908072465">
          <w:marLeft w:val="640"/>
          <w:marRight w:val="0"/>
          <w:marTop w:val="0"/>
          <w:marBottom w:val="0"/>
          <w:divBdr>
            <w:top w:val="none" w:sz="0" w:space="0" w:color="auto"/>
            <w:left w:val="none" w:sz="0" w:space="0" w:color="auto"/>
            <w:bottom w:val="none" w:sz="0" w:space="0" w:color="auto"/>
            <w:right w:val="none" w:sz="0" w:space="0" w:color="auto"/>
          </w:divBdr>
        </w:div>
        <w:div w:id="362096047">
          <w:marLeft w:val="640"/>
          <w:marRight w:val="0"/>
          <w:marTop w:val="0"/>
          <w:marBottom w:val="0"/>
          <w:divBdr>
            <w:top w:val="none" w:sz="0" w:space="0" w:color="auto"/>
            <w:left w:val="none" w:sz="0" w:space="0" w:color="auto"/>
            <w:bottom w:val="none" w:sz="0" w:space="0" w:color="auto"/>
            <w:right w:val="none" w:sz="0" w:space="0" w:color="auto"/>
          </w:divBdr>
        </w:div>
        <w:div w:id="1011487532">
          <w:marLeft w:val="640"/>
          <w:marRight w:val="0"/>
          <w:marTop w:val="0"/>
          <w:marBottom w:val="0"/>
          <w:divBdr>
            <w:top w:val="none" w:sz="0" w:space="0" w:color="auto"/>
            <w:left w:val="none" w:sz="0" w:space="0" w:color="auto"/>
            <w:bottom w:val="none" w:sz="0" w:space="0" w:color="auto"/>
            <w:right w:val="none" w:sz="0" w:space="0" w:color="auto"/>
          </w:divBdr>
        </w:div>
        <w:div w:id="460005513">
          <w:marLeft w:val="640"/>
          <w:marRight w:val="0"/>
          <w:marTop w:val="0"/>
          <w:marBottom w:val="0"/>
          <w:divBdr>
            <w:top w:val="none" w:sz="0" w:space="0" w:color="auto"/>
            <w:left w:val="none" w:sz="0" w:space="0" w:color="auto"/>
            <w:bottom w:val="none" w:sz="0" w:space="0" w:color="auto"/>
            <w:right w:val="none" w:sz="0" w:space="0" w:color="auto"/>
          </w:divBdr>
        </w:div>
        <w:div w:id="836842750">
          <w:marLeft w:val="640"/>
          <w:marRight w:val="0"/>
          <w:marTop w:val="0"/>
          <w:marBottom w:val="0"/>
          <w:divBdr>
            <w:top w:val="none" w:sz="0" w:space="0" w:color="auto"/>
            <w:left w:val="none" w:sz="0" w:space="0" w:color="auto"/>
            <w:bottom w:val="none" w:sz="0" w:space="0" w:color="auto"/>
            <w:right w:val="none" w:sz="0" w:space="0" w:color="auto"/>
          </w:divBdr>
        </w:div>
        <w:div w:id="289669209">
          <w:marLeft w:val="640"/>
          <w:marRight w:val="0"/>
          <w:marTop w:val="0"/>
          <w:marBottom w:val="0"/>
          <w:divBdr>
            <w:top w:val="none" w:sz="0" w:space="0" w:color="auto"/>
            <w:left w:val="none" w:sz="0" w:space="0" w:color="auto"/>
            <w:bottom w:val="none" w:sz="0" w:space="0" w:color="auto"/>
            <w:right w:val="none" w:sz="0" w:space="0" w:color="auto"/>
          </w:divBdr>
        </w:div>
        <w:div w:id="1870992742">
          <w:marLeft w:val="640"/>
          <w:marRight w:val="0"/>
          <w:marTop w:val="0"/>
          <w:marBottom w:val="0"/>
          <w:divBdr>
            <w:top w:val="none" w:sz="0" w:space="0" w:color="auto"/>
            <w:left w:val="none" w:sz="0" w:space="0" w:color="auto"/>
            <w:bottom w:val="none" w:sz="0" w:space="0" w:color="auto"/>
            <w:right w:val="none" w:sz="0" w:space="0" w:color="auto"/>
          </w:divBdr>
        </w:div>
        <w:div w:id="1973560433">
          <w:marLeft w:val="640"/>
          <w:marRight w:val="0"/>
          <w:marTop w:val="0"/>
          <w:marBottom w:val="0"/>
          <w:divBdr>
            <w:top w:val="none" w:sz="0" w:space="0" w:color="auto"/>
            <w:left w:val="none" w:sz="0" w:space="0" w:color="auto"/>
            <w:bottom w:val="none" w:sz="0" w:space="0" w:color="auto"/>
            <w:right w:val="none" w:sz="0" w:space="0" w:color="auto"/>
          </w:divBdr>
        </w:div>
        <w:div w:id="74939628">
          <w:marLeft w:val="640"/>
          <w:marRight w:val="0"/>
          <w:marTop w:val="0"/>
          <w:marBottom w:val="0"/>
          <w:divBdr>
            <w:top w:val="none" w:sz="0" w:space="0" w:color="auto"/>
            <w:left w:val="none" w:sz="0" w:space="0" w:color="auto"/>
            <w:bottom w:val="none" w:sz="0" w:space="0" w:color="auto"/>
            <w:right w:val="none" w:sz="0" w:space="0" w:color="auto"/>
          </w:divBdr>
        </w:div>
        <w:div w:id="538130353">
          <w:marLeft w:val="640"/>
          <w:marRight w:val="0"/>
          <w:marTop w:val="0"/>
          <w:marBottom w:val="0"/>
          <w:divBdr>
            <w:top w:val="none" w:sz="0" w:space="0" w:color="auto"/>
            <w:left w:val="none" w:sz="0" w:space="0" w:color="auto"/>
            <w:bottom w:val="none" w:sz="0" w:space="0" w:color="auto"/>
            <w:right w:val="none" w:sz="0" w:space="0" w:color="auto"/>
          </w:divBdr>
        </w:div>
        <w:div w:id="123038140">
          <w:marLeft w:val="640"/>
          <w:marRight w:val="0"/>
          <w:marTop w:val="0"/>
          <w:marBottom w:val="0"/>
          <w:divBdr>
            <w:top w:val="none" w:sz="0" w:space="0" w:color="auto"/>
            <w:left w:val="none" w:sz="0" w:space="0" w:color="auto"/>
            <w:bottom w:val="none" w:sz="0" w:space="0" w:color="auto"/>
            <w:right w:val="none" w:sz="0" w:space="0" w:color="auto"/>
          </w:divBdr>
        </w:div>
        <w:div w:id="1986658561">
          <w:marLeft w:val="640"/>
          <w:marRight w:val="0"/>
          <w:marTop w:val="0"/>
          <w:marBottom w:val="0"/>
          <w:divBdr>
            <w:top w:val="none" w:sz="0" w:space="0" w:color="auto"/>
            <w:left w:val="none" w:sz="0" w:space="0" w:color="auto"/>
            <w:bottom w:val="none" w:sz="0" w:space="0" w:color="auto"/>
            <w:right w:val="none" w:sz="0" w:space="0" w:color="auto"/>
          </w:divBdr>
        </w:div>
        <w:div w:id="2119182238">
          <w:marLeft w:val="640"/>
          <w:marRight w:val="0"/>
          <w:marTop w:val="0"/>
          <w:marBottom w:val="0"/>
          <w:divBdr>
            <w:top w:val="none" w:sz="0" w:space="0" w:color="auto"/>
            <w:left w:val="none" w:sz="0" w:space="0" w:color="auto"/>
            <w:bottom w:val="none" w:sz="0" w:space="0" w:color="auto"/>
            <w:right w:val="none" w:sz="0" w:space="0" w:color="auto"/>
          </w:divBdr>
        </w:div>
        <w:div w:id="2120488553">
          <w:marLeft w:val="640"/>
          <w:marRight w:val="0"/>
          <w:marTop w:val="0"/>
          <w:marBottom w:val="0"/>
          <w:divBdr>
            <w:top w:val="none" w:sz="0" w:space="0" w:color="auto"/>
            <w:left w:val="none" w:sz="0" w:space="0" w:color="auto"/>
            <w:bottom w:val="none" w:sz="0" w:space="0" w:color="auto"/>
            <w:right w:val="none" w:sz="0" w:space="0" w:color="auto"/>
          </w:divBdr>
        </w:div>
        <w:div w:id="1290359980">
          <w:marLeft w:val="640"/>
          <w:marRight w:val="0"/>
          <w:marTop w:val="0"/>
          <w:marBottom w:val="0"/>
          <w:divBdr>
            <w:top w:val="none" w:sz="0" w:space="0" w:color="auto"/>
            <w:left w:val="none" w:sz="0" w:space="0" w:color="auto"/>
            <w:bottom w:val="none" w:sz="0" w:space="0" w:color="auto"/>
            <w:right w:val="none" w:sz="0" w:space="0" w:color="auto"/>
          </w:divBdr>
        </w:div>
        <w:div w:id="1803427384">
          <w:marLeft w:val="640"/>
          <w:marRight w:val="0"/>
          <w:marTop w:val="0"/>
          <w:marBottom w:val="0"/>
          <w:divBdr>
            <w:top w:val="none" w:sz="0" w:space="0" w:color="auto"/>
            <w:left w:val="none" w:sz="0" w:space="0" w:color="auto"/>
            <w:bottom w:val="none" w:sz="0" w:space="0" w:color="auto"/>
            <w:right w:val="none" w:sz="0" w:space="0" w:color="auto"/>
          </w:divBdr>
        </w:div>
        <w:div w:id="1850876305">
          <w:marLeft w:val="640"/>
          <w:marRight w:val="0"/>
          <w:marTop w:val="0"/>
          <w:marBottom w:val="0"/>
          <w:divBdr>
            <w:top w:val="none" w:sz="0" w:space="0" w:color="auto"/>
            <w:left w:val="none" w:sz="0" w:space="0" w:color="auto"/>
            <w:bottom w:val="none" w:sz="0" w:space="0" w:color="auto"/>
            <w:right w:val="none" w:sz="0" w:space="0" w:color="auto"/>
          </w:divBdr>
        </w:div>
        <w:div w:id="1408184847">
          <w:marLeft w:val="640"/>
          <w:marRight w:val="0"/>
          <w:marTop w:val="0"/>
          <w:marBottom w:val="0"/>
          <w:divBdr>
            <w:top w:val="none" w:sz="0" w:space="0" w:color="auto"/>
            <w:left w:val="none" w:sz="0" w:space="0" w:color="auto"/>
            <w:bottom w:val="none" w:sz="0" w:space="0" w:color="auto"/>
            <w:right w:val="none" w:sz="0" w:space="0" w:color="auto"/>
          </w:divBdr>
        </w:div>
        <w:div w:id="2143963545">
          <w:marLeft w:val="640"/>
          <w:marRight w:val="0"/>
          <w:marTop w:val="0"/>
          <w:marBottom w:val="0"/>
          <w:divBdr>
            <w:top w:val="none" w:sz="0" w:space="0" w:color="auto"/>
            <w:left w:val="none" w:sz="0" w:space="0" w:color="auto"/>
            <w:bottom w:val="none" w:sz="0" w:space="0" w:color="auto"/>
            <w:right w:val="none" w:sz="0" w:space="0" w:color="auto"/>
          </w:divBdr>
        </w:div>
        <w:div w:id="72044384">
          <w:marLeft w:val="640"/>
          <w:marRight w:val="0"/>
          <w:marTop w:val="0"/>
          <w:marBottom w:val="0"/>
          <w:divBdr>
            <w:top w:val="none" w:sz="0" w:space="0" w:color="auto"/>
            <w:left w:val="none" w:sz="0" w:space="0" w:color="auto"/>
            <w:bottom w:val="none" w:sz="0" w:space="0" w:color="auto"/>
            <w:right w:val="none" w:sz="0" w:space="0" w:color="auto"/>
          </w:divBdr>
        </w:div>
        <w:div w:id="710884849">
          <w:marLeft w:val="640"/>
          <w:marRight w:val="0"/>
          <w:marTop w:val="0"/>
          <w:marBottom w:val="0"/>
          <w:divBdr>
            <w:top w:val="none" w:sz="0" w:space="0" w:color="auto"/>
            <w:left w:val="none" w:sz="0" w:space="0" w:color="auto"/>
            <w:bottom w:val="none" w:sz="0" w:space="0" w:color="auto"/>
            <w:right w:val="none" w:sz="0" w:space="0" w:color="auto"/>
          </w:divBdr>
        </w:div>
        <w:div w:id="1924606969">
          <w:marLeft w:val="640"/>
          <w:marRight w:val="0"/>
          <w:marTop w:val="0"/>
          <w:marBottom w:val="0"/>
          <w:divBdr>
            <w:top w:val="none" w:sz="0" w:space="0" w:color="auto"/>
            <w:left w:val="none" w:sz="0" w:space="0" w:color="auto"/>
            <w:bottom w:val="none" w:sz="0" w:space="0" w:color="auto"/>
            <w:right w:val="none" w:sz="0" w:space="0" w:color="auto"/>
          </w:divBdr>
        </w:div>
        <w:div w:id="1936327755">
          <w:marLeft w:val="640"/>
          <w:marRight w:val="0"/>
          <w:marTop w:val="0"/>
          <w:marBottom w:val="0"/>
          <w:divBdr>
            <w:top w:val="none" w:sz="0" w:space="0" w:color="auto"/>
            <w:left w:val="none" w:sz="0" w:space="0" w:color="auto"/>
            <w:bottom w:val="none" w:sz="0" w:space="0" w:color="auto"/>
            <w:right w:val="none" w:sz="0" w:space="0" w:color="auto"/>
          </w:divBdr>
        </w:div>
        <w:div w:id="848712923">
          <w:marLeft w:val="640"/>
          <w:marRight w:val="0"/>
          <w:marTop w:val="0"/>
          <w:marBottom w:val="0"/>
          <w:divBdr>
            <w:top w:val="none" w:sz="0" w:space="0" w:color="auto"/>
            <w:left w:val="none" w:sz="0" w:space="0" w:color="auto"/>
            <w:bottom w:val="none" w:sz="0" w:space="0" w:color="auto"/>
            <w:right w:val="none" w:sz="0" w:space="0" w:color="auto"/>
          </w:divBdr>
        </w:div>
        <w:div w:id="1989085964">
          <w:marLeft w:val="640"/>
          <w:marRight w:val="0"/>
          <w:marTop w:val="0"/>
          <w:marBottom w:val="0"/>
          <w:divBdr>
            <w:top w:val="none" w:sz="0" w:space="0" w:color="auto"/>
            <w:left w:val="none" w:sz="0" w:space="0" w:color="auto"/>
            <w:bottom w:val="none" w:sz="0" w:space="0" w:color="auto"/>
            <w:right w:val="none" w:sz="0" w:space="0" w:color="auto"/>
          </w:divBdr>
        </w:div>
        <w:div w:id="1750423108">
          <w:marLeft w:val="640"/>
          <w:marRight w:val="0"/>
          <w:marTop w:val="0"/>
          <w:marBottom w:val="0"/>
          <w:divBdr>
            <w:top w:val="none" w:sz="0" w:space="0" w:color="auto"/>
            <w:left w:val="none" w:sz="0" w:space="0" w:color="auto"/>
            <w:bottom w:val="none" w:sz="0" w:space="0" w:color="auto"/>
            <w:right w:val="none" w:sz="0" w:space="0" w:color="auto"/>
          </w:divBdr>
        </w:div>
        <w:div w:id="471598436">
          <w:marLeft w:val="640"/>
          <w:marRight w:val="0"/>
          <w:marTop w:val="0"/>
          <w:marBottom w:val="0"/>
          <w:divBdr>
            <w:top w:val="none" w:sz="0" w:space="0" w:color="auto"/>
            <w:left w:val="none" w:sz="0" w:space="0" w:color="auto"/>
            <w:bottom w:val="none" w:sz="0" w:space="0" w:color="auto"/>
            <w:right w:val="none" w:sz="0" w:space="0" w:color="auto"/>
          </w:divBdr>
        </w:div>
        <w:div w:id="1663238310">
          <w:marLeft w:val="640"/>
          <w:marRight w:val="0"/>
          <w:marTop w:val="0"/>
          <w:marBottom w:val="0"/>
          <w:divBdr>
            <w:top w:val="none" w:sz="0" w:space="0" w:color="auto"/>
            <w:left w:val="none" w:sz="0" w:space="0" w:color="auto"/>
            <w:bottom w:val="none" w:sz="0" w:space="0" w:color="auto"/>
            <w:right w:val="none" w:sz="0" w:space="0" w:color="auto"/>
          </w:divBdr>
        </w:div>
        <w:div w:id="1904948058">
          <w:marLeft w:val="640"/>
          <w:marRight w:val="0"/>
          <w:marTop w:val="0"/>
          <w:marBottom w:val="0"/>
          <w:divBdr>
            <w:top w:val="none" w:sz="0" w:space="0" w:color="auto"/>
            <w:left w:val="none" w:sz="0" w:space="0" w:color="auto"/>
            <w:bottom w:val="none" w:sz="0" w:space="0" w:color="auto"/>
            <w:right w:val="none" w:sz="0" w:space="0" w:color="auto"/>
          </w:divBdr>
        </w:div>
      </w:divsChild>
    </w:div>
    <w:div w:id="260844658">
      <w:bodyDiv w:val="1"/>
      <w:marLeft w:val="0"/>
      <w:marRight w:val="0"/>
      <w:marTop w:val="0"/>
      <w:marBottom w:val="0"/>
      <w:divBdr>
        <w:top w:val="none" w:sz="0" w:space="0" w:color="auto"/>
        <w:left w:val="none" w:sz="0" w:space="0" w:color="auto"/>
        <w:bottom w:val="none" w:sz="0" w:space="0" w:color="auto"/>
        <w:right w:val="none" w:sz="0" w:space="0" w:color="auto"/>
      </w:divBdr>
    </w:div>
    <w:div w:id="269168293">
      <w:bodyDiv w:val="1"/>
      <w:marLeft w:val="0"/>
      <w:marRight w:val="0"/>
      <w:marTop w:val="0"/>
      <w:marBottom w:val="0"/>
      <w:divBdr>
        <w:top w:val="none" w:sz="0" w:space="0" w:color="auto"/>
        <w:left w:val="none" w:sz="0" w:space="0" w:color="auto"/>
        <w:bottom w:val="none" w:sz="0" w:space="0" w:color="auto"/>
        <w:right w:val="none" w:sz="0" w:space="0" w:color="auto"/>
      </w:divBdr>
      <w:divsChild>
        <w:div w:id="39520794">
          <w:marLeft w:val="640"/>
          <w:marRight w:val="0"/>
          <w:marTop w:val="0"/>
          <w:marBottom w:val="0"/>
          <w:divBdr>
            <w:top w:val="none" w:sz="0" w:space="0" w:color="auto"/>
            <w:left w:val="none" w:sz="0" w:space="0" w:color="auto"/>
            <w:bottom w:val="none" w:sz="0" w:space="0" w:color="auto"/>
            <w:right w:val="none" w:sz="0" w:space="0" w:color="auto"/>
          </w:divBdr>
        </w:div>
        <w:div w:id="541868358">
          <w:marLeft w:val="640"/>
          <w:marRight w:val="0"/>
          <w:marTop w:val="0"/>
          <w:marBottom w:val="0"/>
          <w:divBdr>
            <w:top w:val="none" w:sz="0" w:space="0" w:color="auto"/>
            <w:left w:val="none" w:sz="0" w:space="0" w:color="auto"/>
            <w:bottom w:val="none" w:sz="0" w:space="0" w:color="auto"/>
            <w:right w:val="none" w:sz="0" w:space="0" w:color="auto"/>
          </w:divBdr>
        </w:div>
        <w:div w:id="981419963">
          <w:marLeft w:val="640"/>
          <w:marRight w:val="0"/>
          <w:marTop w:val="0"/>
          <w:marBottom w:val="0"/>
          <w:divBdr>
            <w:top w:val="none" w:sz="0" w:space="0" w:color="auto"/>
            <w:left w:val="none" w:sz="0" w:space="0" w:color="auto"/>
            <w:bottom w:val="none" w:sz="0" w:space="0" w:color="auto"/>
            <w:right w:val="none" w:sz="0" w:space="0" w:color="auto"/>
          </w:divBdr>
        </w:div>
        <w:div w:id="1594967996">
          <w:marLeft w:val="640"/>
          <w:marRight w:val="0"/>
          <w:marTop w:val="0"/>
          <w:marBottom w:val="0"/>
          <w:divBdr>
            <w:top w:val="none" w:sz="0" w:space="0" w:color="auto"/>
            <w:left w:val="none" w:sz="0" w:space="0" w:color="auto"/>
            <w:bottom w:val="none" w:sz="0" w:space="0" w:color="auto"/>
            <w:right w:val="none" w:sz="0" w:space="0" w:color="auto"/>
          </w:divBdr>
        </w:div>
        <w:div w:id="405496740">
          <w:marLeft w:val="640"/>
          <w:marRight w:val="0"/>
          <w:marTop w:val="0"/>
          <w:marBottom w:val="0"/>
          <w:divBdr>
            <w:top w:val="none" w:sz="0" w:space="0" w:color="auto"/>
            <w:left w:val="none" w:sz="0" w:space="0" w:color="auto"/>
            <w:bottom w:val="none" w:sz="0" w:space="0" w:color="auto"/>
            <w:right w:val="none" w:sz="0" w:space="0" w:color="auto"/>
          </w:divBdr>
        </w:div>
        <w:div w:id="783500845">
          <w:marLeft w:val="640"/>
          <w:marRight w:val="0"/>
          <w:marTop w:val="0"/>
          <w:marBottom w:val="0"/>
          <w:divBdr>
            <w:top w:val="none" w:sz="0" w:space="0" w:color="auto"/>
            <w:left w:val="none" w:sz="0" w:space="0" w:color="auto"/>
            <w:bottom w:val="none" w:sz="0" w:space="0" w:color="auto"/>
            <w:right w:val="none" w:sz="0" w:space="0" w:color="auto"/>
          </w:divBdr>
        </w:div>
        <w:div w:id="1080519339">
          <w:marLeft w:val="640"/>
          <w:marRight w:val="0"/>
          <w:marTop w:val="0"/>
          <w:marBottom w:val="0"/>
          <w:divBdr>
            <w:top w:val="none" w:sz="0" w:space="0" w:color="auto"/>
            <w:left w:val="none" w:sz="0" w:space="0" w:color="auto"/>
            <w:bottom w:val="none" w:sz="0" w:space="0" w:color="auto"/>
            <w:right w:val="none" w:sz="0" w:space="0" w:color="auto"/>
          </w:divBdr>
        </w:div>
        <w:div w:id="1458599078">
          <w:marLeft w:val="640"/>
          <w:marRight w:val="0"/>
          <w:marTop w:val="0"/>
          <w:marBottom w:val="0"/>
          <w:divBdr>
            <w:top w:val="none" w:sz="0" w:space="0" w:color="auto"/>
            <w:left w:val="none" w:sz="0" w:space="0" w:color="auto"/>
            <w:bottom w:val="none" w:sz="0" w:space="0" w:color="auto"/>
            <w:right w:val="none" w:sz="0" w:space="0" w:color="auto"/>
          </w:divBdr>
        </w:div>
        <w:div w:id="725298274">
          <w:marLeft w:val="640"/>
          <w:marRight w:val="0"/>
          <w:marTop w:val="0"/>
          <w:marBottom w:val="0"/>
          <w:divBdr>
            <w:top w:val="none" w:sz="0" w:space="0" w:color="auto"/>
            <w:left w:val="none" w:sz="0" w:space="0" w:color="auto"/>
            <w:bottom w:val="none" w:sz="0" w:space="0" w:color="auto"/>
            <w:right w:val="none" w:sz="0" w:space="0" w:color="auto"/>
          </w:divBdr>
        </w:div>
        <w:div w:id="1267158098">
          <w:marLeft w:val="640"/>
          <w:marRight w:val="0"/>
          <w:marTop w:val="0"/>
          <w:marBottom w:val="0"/>
          <w:divBdr>
            <w:top w:val="none" w:sz="0" w:space="0" w:color="auto"/>
            <w:left w:val="none" w:sz="0" w:space="0" w:color="auto"/>
            <w:bottom w:val="none" w:sz="0" w:space="0" w:color="auto"/>
            <w:right w:val="none" w:sz="0" w:space="0" w:color="auto"/>
          </w:divBdr>
        </w:div>
        <w:div w:id="2136408945">
          <w:marLeft w:val="640"/>
          <w:marRight w:val="0"/>
          <w:marTop w:val="0"/>
          <w:marBottom w:val="0"/>
          <w:divBdr>
            <w:top w:val="none" w:sz="0" w:space="0" w:color="auto"/>
            <w:left w:val="none" w:sz="0" w:space="0" w:color="auto"/>
            <w:bottom w:val="none" w:sz="0" w:space="0" w:color="auto"/>
            <w:right w:val="none" w:sz="0" w:space="0" w:color="auto"/>
          </w:divBdr>
        </w:div>
        <w:div w:id="124391096">
          <w:marLeft w:val="640"/>
          <w:marRight w:val="0"/>
          <w:marTop w:val="0"/>
          <w:marBottom w:val="0"/>
          <w:divBdr>
            <w:top w:val="none" w:sz="0" w:space="0" w:color="auto"/>
            <w:left w:val="none" w:sz="0" w:space="0" w:color="auto"/>
            <w:bottom w:val="none" w:sz="0" w:space="0" w:color="auto"/>
            <w:right w:val="none" w:sz="0" w:space="0" w:color="auto"/>
          </w:divBdr>
        </w:div>
        <w:div w:id="965892521">
          <w:marLeft w:val="640"/>
          <w:marRight w:val="0"/>
          <w:marTop w:val="0"/>
          <w:marBottom w:val="0"/>
          <w:divBdr>
            <w:top w:val="none" w:sz="0" w:space="0" w:color="auto"/>
            <w:left w:val="none" w:sz="0" w:space="0" w:color="auto"/>
            <w:bottom w:val="none" w:sz="0" w:space="0" w:color="auto"/>
            <w:right w:val="none" w:sz="0" w:space="0" w:color="auto"/>
          </w:divBdr>
        </w:div>
        <w:div w:id="1513255579">
          <w:marLeft w:val="640"/>
          <w:marRight w:val="0"/>
          <w:marTop w:val="0"/>
          <w:marBottom w:val="0"/>
          <w:divBdr>
            <w:top w:val="none" w:sz="0" w:space="0" w:color="auto"/>
            <w:left w:val="none" w:sz="0" w:space="0" w:color="auto"/>
            <w:bottom w:val="none" w:sz="0" w:space="0" w:color="auto"/>
            <w:right w:val="none" w:sz="0" w:space="0" w:color="auto"/>
          </w:divBdr>
        </w:div>
        <w:div w:id="1316453091">
          <w:marLeft w:val="640"/>
          <w:marRight w:val="0"/>
          <w:marTop w:val="0"/>
          <w:marBottom w:val="0"/>
          <w:divBdr>
            <w:top w:val="none" w:sz="0" w:space="0" w:color="auto"/>
            <w:left w:val="none" w:sz="0" w:space="0" w:color="auto"/>
            <w:bottom w:val="none" w:sz="0" w:space="0" w:color="auto"/>
            <w:right w:val="none" w:sz="0" w:space="0" w:color="auto"/>
          </w:divBdr>
        </w:div>
        <w:div w:id="2111966076">
          <w:marLeft w:val="640"/>
          <w:marRight w:val="0"/>
          <w:marTop w:val="0"/>
          <w:marBottom w:val="0"/>
          <w:divBdr>
            <w:top w:val="none" w:sz="0" w:space="0" w:color="auto"/>
            <w:left w:val="none" w:sz="0" w:space="0" w:color="auto"/>
            <w:bottom w:val="none" w:sz="0" w:space="0" w:color="auto"/>
            <w:right w:val="none" w:sz="0" w:space="0" w:color="auto"/>
          </w:divBdr>
        </w:div>
        <w:div w:id="711461021">
          <w:marLeft w:val="640"/>
          <w:marRight w:val="0"/>
          <w:marTop w:val="0"/>
          <w:marBottom w:val="0"/>
          <w:divBdr>
            <w:top w:val="none" w:sz="0" w:space="0" w:color="auto"/>
            <w:left w:val="none" w:sz="0" w:space="0" w:color="auto"/>
            <w:bottom w:val="none" w:sz="0" w:space="0" w:color="auto"/>
            <w:right w:val="none" w:sz="0" w:space="0" w:color="auto"/>
          </w:divBdr>
        </w:div>
        <w:div w:id="2029141575">
          <w:marLeft w:val="640"/>
          <w:marRight w:val="0"/>
          <w:marTop w:val="0"/>
          <w:marBottom w:val="0"/>
          <w:divBdr>
            <w:top w:val="none" w:sz="0" w:space="0" w:color="auto"/>
            <w:left w:val="none" w:sz="0" w:space="0" w:color="auto"/>
            <w:bottom w:val="none" w:sz="0" w:space="0" w:color="auto"/>
            <w:right w:val="none" w:sz="0" w:space="0" w:color="auto"/>
          </w:divBdr>
        </w:div>
        <w:div w:id="1040394309">
          <w:marLeft w:val="640"/>
          <w:marRight w:val="0"/>
          <w:marTop w:val="0"/>
          <w:marBottom w:val="0"/>
          <w:divBdr>
            <w:top w:val="none" w:sz="0" w:space="0" w:color="auto"/>
            <w:left w:val="none" w:sz="0" w:space="0" w:color="auto"/>
            <w:bottom w:val="none" w:sz="0" w:space="0" w:color="auto"/>
            <w:right w:val="none" w:sz="0" w:space="0" w:color="auto"/>
          </w:divBdr>
        </w:div>
        <w:div w:id="2031374772">
          <w:marLeft w:val="640"/>
          <w:marRight w:val="0"/>
          <w:marTop w:val="0"/>
          <w:marBottom w:val="0"/>
          <w:divBdr>
            <w:top w:val="none" w:sz="0" w:space="0" w:color="auto"/>
            <w:left w:val="none" w:sz="0" w:space="0" w:color="auto"/>
            <w:bottom w:val="none" w:sz="0" w:space="0" w:color="auto"/>
            <w:right w:val="none" w:sz="0" w:space="0" w:color="auto"/>
          </w:divBdr>
        </w:div>
        <w:div w:id="18313878">
          <w:marLeft w:val="640"/>
          <w:marRight w:val="0"/>
          <w:marTop w:val="0"/>
          <w:marBottom w:val="0"/>
          <w:divBdr>
            <w:top w:val="none" w:sz="0" w:space="0" w:color="auto"/>
            <w:left w:val="none" w:sz="0" w:space="0" w:color="auto"/>
            <w:bottom w:val="none" w:sz="0" w:space="0" w:color="auto"/>
            <w:right w:val="none" w:sz="0" w:space="0" w:color="auto"/>
          </w:divBdr>
        </w:div>
        <w:div w:id="368384315">
          <w:marLeft w:val="640"/>
          <w:marRight w:val="0"/>
          <w:marTop w:val="0"/>
          <w:marBottom w:val="0"/>
          <w:divBdr>
            <w:top w:val="none" w:sz="0" w:space="0" w:color="auto"/>
            <w:left w:val="none" w:sz="0" w:space="0" w:color="auto"/>
            <w:bottom w:val="none" w:sz="0" w:space="0" w:color="auto"/>
            <w:right w:val="none" w:sz="0" w:space="0" w:color="auto"/>
          </w:divBdr>
        </w:div>
        <w:div w:id="80223755">
          <w:marLeft w:val="640"/>
          <w:marRight w:val="0"/>
          <w:marTop w:val="0"/>
          <w:marBottom w:val="0"/>
          <w:divBdr>
            <w:top w:val="none" w:sz="0" w:space="0" w:color="auto"/>
            <w:left w:val="none" w:sz="0" w:space="0" w:color="auto"/>
            <w:bottom w:val="none" w:sz="0" w:space="0" w:color="auto"/>
            <w:right w:val="none" w:sz="0" w:space="0" w:color="auto"/>
          </w:divBdr>
        </w:div>
        <w:div w:id="411662471">
          <w:marLeft w:val="640"/>
          <w:marRight w:val="0"/>
          <w:marTop w:val="0"/>
          <w:marBottom w:val="0"/>
          <w:divBdr>
            <w:top w:val="none" w:sz="0" w:space="0" w:color="auto"/>
            <w:left w:val="none" w:sz="0" w:space="0" w:color="auto"/>
            <w:bottom w:val="none" w:sz="0" w:space="0" w:color="auto"/>
            <w:right w:val="none" w:sz="0" w:space="0" w:color="auto"/>
          </w:divBdr>
        </w:div>
        <w:div w:id="165441957">
          <w:marLeft w:val="640"/>
          <w:marRight w:val="0"/>
          <w:marTop w:val="0"/>
          <w:marBottom w:val="0"/>
          <w:divBdr>
            <w:top w:val="none" w:sz="0" w:space="0" w:color="auto"/>
            <w:left w:val="none" w:sz="0" w:space="0" w:color="auto"/>
            <w:bottom w:val="none" w:sz="0" w:space="0" w:color="auto"/>
            <w:right w:val="none" w:sz="0" w:space="0" w:color="auto"/>
          </w:divBdr>
        </w:div>
        <w:div w:id="1778326909">
          <w:marLeft w:val="640"/>
          <w:marRight w:val="0"/>
          <w:marTop w:val="0"/>
          <w:marBottom w:val="0"/>
          <w:divBdr>
            <w:top w:val="none" w:sz="0" w:space="0" w:color="auto"/>
            <w:left w:val="none" w:sz="0" w:space="0" w:color="auto"/>
            <w:bottom w:val="none" w:sz="0" w:space="0" w:color="auto"/>
            <w:right w:val="none" w:sz="0" w:space="0" w:color="auto"/>
          </w:divBdr>
        </w:div>
        <w:div w:id="1555460263">
          <w:marLeft w:val="640"/>
          <w:marRight w:val="0"/>
          <w:marTop w:val="0"/>
          <w:marBottom w:val="0"/>
          <w:divBdr>
            <w:top w:val="none" w:sz="0" w:space="0" w:color="auto"/>
            <w:left w:val="none" w:sz="0" w:space="0" w:color="auto"/>
            <w:bottom w:val="none" w:sz="0" w:space="0" w:color="auto"/>
            <w:right w:val="none" w:sz="0" w:space="0" w:color="auto"/>
          </w:divBdr>
        </w:div>
        <w:div w:id="1526752188">
          <w:marLeft w:val="640"/>
          <w:marRight w:val="0"/>
          <w:marTop w:val="0"/>
          <w:marBottom w:val="0"/>
          <w:divBdr>
            <w:top w:val="none" w:sz="0" w:space="0" w:color="auto"/>
            <w:left w:val="none" w:sz="0" w:space="0" w:color="auto"/>
            <w:bottom w:val="none" w:sz="0" w:space="0" w:color="auto"/>
            <w:right w:val="none" w:sz="0" w:space="0" w:color="auto"/>
          </w:divBdr>
        </w:div>
        <w:div w:id="999503478">
          <w:marLeft w:val="640"/>
          <w:marRight w:val="0"/>
          <w:marTop w:val="0"/>
          <w:marBottom w:val="0"/>
          <w:divBdr>
            <w:top w:val="none" w:sz="0" w:space="0" w:color="auto"/>
            <w:left w:val="none" w:sz="0" w:space="0" w:color="auto"/>
            <w:bottom w:val="none" w:sz="0" w:space="0" w:color="auto"/>
            <w:right w:val="none" w:sz="0" w:space="0" w:color="auto"/>
          </w:divBdr>
        </w:div>
        <w:div w:id="1762409391">
          <w:marLeft w:val="640"/>
          <w:marRight w:val="0"/>
          <w:marTop w:val="0"/>
          <w:marBottom w:val="0"/>
          <w:divBdr>
            <w:top w:val="none" w:sz="0" w:space="0" w:color="auto"/>
            <w:left w:val="none" w:sz="0" w:space="0" w:color="auto"/>
            <w:bottom w:val="none" w:sz="0" w:space="0" w:color="auto"/>
            <w:right w:val="none" w:sz="0" w:space="0" w:color="auto"/>
          </w:divBdr>
        </w:div>
        <w:div w:id="1165630475">
          <w:marLeft w:val="640"/>
          <w:marRight w:val="0"/>
          <w:marTop w:val="0"/>
          <w:marBottom w:val="0"/>
          <w:divBdr>
            <w:top w:val="none" w:sz="0" w:space="0" w:color="auto"/>
            <w:left w:val="none" w:sz="0" w:space="0" w:color="auto"/>
            <w:bottom w:val="none" w:sz="0" w:space="0" w:color="auto"/>
            <w:right w:val="none" w:sz="0" w:space="0" w:color="auto"/>
          </w:divBdr>
        </w:div>
        <w:div w:id="1720856159">
          <w:marLeft w:val="640"/>
          <w:marRight w:val="0"/>
          <w:marTop w:val="0"/>
          <w:marBottom w:val="0"/>
          <w:divBdr>
            <w:top w:val="none" w:sz="0" w:space="0" w:color="auto"/>
            <w:left w:val="none" w:sz="0" w:space="0" w:color="auto"/>
            <w:bottom w:val="none" w:sz="0" w:space="0" w:color="auto"/>
            <w:right w:val="none" w:sz="0" w:space="0" w:color="auto"/>
          </w:divBdr>
        </w:div>
        <w:div w:id="2089109652">
          <w:marLeft w:val="640"/>
          <w:marRight w:val="0"/>
          <w:marTop w:val="0"/>
          <w:marBottom w:val="0"/>
          <w:divBdr>
            <w:top w:val="none" w:sz="0" w:space="0" w:color="auto"/>
            <w:left w:val="none" w:sz="0" w:space="0" w:color="auto"/>
            <w:bottom w:val="none" w:sz="0" w:space="0" w:color="auto"/>
            <w:right w:val="none" w:sz="0" w:space="0" w:color="auto"/>
          </w:divBdr>
        </w:div>
        <w:div w:id="35743021">
          <w:marLeft w:val="640"/>
          <w:marRight w:val="0"/>
          <w:marTop w:val="0"/>
          <w:marBottom w:val="0"/>
          <w:divBdr>
            <w:top w:val="none" w:sz="0" w:space="0" w:color="auto"/>
            <w:left w:val="none" w:sz="0" w:space="0" w:color="auto"/>
            <w:bottom w:val="none" w:sz="0" w:space="0" w:color="auto"/>
            <w:right w:val="none" w:sz="0" w:space="0" w:color="auto"/>
          </w:divBdr>
        </w:div>
        <w:div w:id="107358632">
          <w:marLeft w:val="640"/>
          <w:marRight w:val="0"/>
          <w:marTop w:val="0"/>
          <w:marBottom w:val="0"/>
          <w:divBdr>
            <w:top w:val="none" w:sz="0" w:space="0" w:color="auto"/>
            <w:left w:val="none" w:sz="0" w:space="0" w:color="auto"/>
            <w:bottom w:val="none" w:sz="0" w:space="0" w:color="auto"/>
            <w:right w:val="none" w:sz="0" w:space="0" w:color="auto"/>
          </w:divBdr>
        </w:div>
        <w:div w:id="796486654">
          <w:marLeft w:val="640"/>
          <w:marRight w:val="0"/>
          <w:marTop w:val="0"/>
          <w:marBottom w:val="0"/>
          <w:divBdr>
            <w:top w:val="none" w:sz="0" w:space="0" w:color="auto"/>
            <w:left w:val="none" w:sz="0" w:space="0" w:color="auto"/>
            <w:bottom w:val="none" w:sz="0" w:space="0" w:color="auto"/>
            <w:right w:val="none" w:sz="0" w:space="0" w:color="auto"/>
          </w:divBdr>
        </w:div>
        <w:div w:id="121506876">
          <w:marLeft w:val="640"/>
          <w:marRight w:val="0"/>
          <w:marTop w:val="0"/>
          <w:marBottom w:val="0"/>
          <w:divBdr>
            <w:top w:val="none" w:sz="0" w:space="0" w:color="auto"/>
            <w:left w:val="none" w:sz="0" w:space="0" w:color="auto"/>
            <w:bottom w:val="none" w:sz="0" w:space="0" w:color="auto"/>
            <w:right w:val="none" w:sz="0" w:space="0" w:color="auto"/>
          </w:divBdr>
        </w:div>
        <w:div w:id="1834375080">
          <w:marLeft w:val="640"/>
          <w:marRight w:val="0"/>
          <w:marTop w:val="0"/>
          <w:marBottom w:val="0"/>
          <w:divBdr>
            <w:top w:val="none" w:sz="0" w:space="0" w:color="auto"/>
            <w:left w:val="none" w:sz="0" w:space="0" w:color="auto"/>
            <w:bottom w:val="none" w:sz="0" w:space="0" w:color="auto"/>
            <w:right w:val="none" w:sz="0" w:space="0" w:color="auto"/>
          </w:divBdr>
        </w:div>
        <w:div w:id="1617977545">
          <w:marLeft w:val="640"/>
          <w:marRight w:val="0"/>
          <w:marTop w:val="0"/>
          <w:marBottom w:val="0"/>
          <w:divBdr>
            <w:top w:val="none" w:sz="0" w:space="0" w:color="auto"/>
            <w:left w:val="none" w:sz="0" w:space="0" w:color="auto"/>
            <w:bottom w:val="none" w:sz="0" w:space="0" w:color="auto"/>
            <w:right w:val="none" w:sz="0" w:space="0" w:color="auto"/>
          </w:divBdr>
        </w:div>
        <w:div w:id="794443532">
          <w:marLeft w:val="640"/>
          <w:marRight w:val="0"/>
          <w:marTop w:val="0"/>
          <w:marBottom w:val="0"/>
          <w:divBdr>
            <w:top w:val="none" w:sz="0" w:space="0" w:color="auto"/>
            <w:left w:val="none" w:sz="0" w:space="0" w:color="auto"/>
            <w:bottom w:val="none" w:sz="0" w:space="0" w:color="auto"/>
            <w:right w:val="none" w:sz="0" w:space="0" w:color="auto"/>
          </w:divBdr>
        </w:div>
        <w:div w:id="1233615106">
          <w:marLeft w:val="640"/>
          <w:marRight w:val="0"/>
          <w:marTop w:val="0"/>
          <w:marBottom w:val="0"/>
          <w:divBdr>
            <w:top w:val="none" w:sz="0" w:space="0" w:color="auto"/>
            <w:left w:val="none" w:sz="0" w:space="0" w:color="auto"/>
            <w:bottom w:val="none" w:sz="0" w:space="0" w:color="auto"/>
            <w:right w:val="none" w:sz="0" w:space="0" w:color="auto"/>
          </w:divBdr>
        </w:div>
        <w:div w:id="1937403699">
          <w:marLeft w:val="640"/>
          <w:marRight w:val="0"/>
          <w:marTop w:val="0"/>
          <w:marBottom w:val="0"/>
          <w:divBdr>
            <w:top w:val="none" w:sz="0" w:space="0" w:color="auto"/>
            <w:left w:val="none" w:sz="0" w:space="0" w:color="auto"/>
            <w:bottom w:val="none" w:sz="0" w:space="0" w:color="auto"/>
            <w:right w:val="none" w:sz="0" w:space="0" w:color="auto"/>
          </w:divBdr>
        </w:div>
        <w:div w:id="799301400">
          <w:marLeft w:val="640"/>
          <w:marRight w:val="0"/>
          <w:marTop w:val="0"/>
          <w:marBottom w:val="0"/>
          <w:divBdr>
            <w:top w:val="none" w:sz="0" w:space="0" w:color="auto"/>
            <w:left w:val="none" w:sz="0" w:space="0" w:color="auto"/>
            <w:bottom w:val="none" w:sz="0" w:space="0" w:color="auto"/>
            <w:right w:val="none" w:sz="0" w:space="0" w:color="auto"/>
          </w:divBdr>
        </w:div>
        <w:div w:id="843132451">
          <w:marLeft w:val="640"/>
          <w:marRight w:val="0"/>
          <w:marTop w:val="0"/>
          <w:marBottom w:val="0"/>
          <w:divBdr>
            <w:top w:val="none" w:sz="0" w:space="0" w:color="auto"/>
            <w:left w:val="none" w:sz="0" w:space="0" w:color="auto"/>
            <w:bottom w:val="none" w:sz="0" w:space="0" w:color="auto"/>
            <w:right w:val="none" w:sz="0" w:space="0" w:color="auto"/>
          </w:divBdr>
        </w:div>
        <w:div w:id="285501787">
          <w:marLeft w:val="640"/>
          <w:marRight w:val="0"/>
          <w:marTop w:val="0"/>
          <w:marBottom w:val="0"/>
          <w:divBdr>
            <w:top w:val="none" w:sz="0" w:space="0" w:color="auto"/>
            <w:left w:val="none" w:sz="0" w:space="0" w:color="auto"/>
            <w:bottom w:val="none" w:sz="0" w:space="0" w:color="auto"/>
            <w:right w:val="none" w:sz="0" w:space="0" w:color="auto"/>
          </w:divBdr>
        </w:div>
        <w:div w:id="40449482">
          <w:marLeft w:val="640"/>
          <w:marRight w:val="0"/>
          <w:marTop w:val="0"/>
          <w:marBottom w:val="0"/>
          <w:divBdr>
            <w:top w:val="none" w:sz="0" w:space="0" w:color="auto"/>
            <w:left w:val="none" w:sz="0" w:space="0" w:color="auto"/>
            <w:bottom w:val="none" w:sz="0" w:space="0" w:color="auto"/>
            <w:right w:val="none" w:sz="0" w:space="0" w:color="auto"/>
          </w:divBdr>
        </w:div>
        <w:div w:id="683825255">
          <w:marLeft w:val="640"/>
          <w:marRight w:val="0"/>
          <w:marTop w:val="0"/>
          <w:marBottom w:val="0"/>
          <w:divBdr>
            <w:top w:val="none" w:sz="0" w:space="0" w:color="auto"/>
            <w:left w:val="none" w:sz="0" w:space="0" w:color="auto"/>
            <w:bottom w:val="none" w:sz="0" w:space="0" w:color="auto"/>
            <w:right w:val="none" w:sz="0" w:space="0" w:color="auto"/>
          </w:divBdr>
        </w:div>
        <w:div w:id="213544258">
          <w:marLeft w:val="640"/>
          <w:marRight w:val="0"/>
          <w:marTop w:val="0"/>
          <w:marBottom w:val="0"/>
          <w:divBdr>
            <w:top w:val="none" w:sz="0" w:space="0" w:color="auto"/>
            <w:left w:val="none" w:sz="0" w:space="0" w:color="auto"/>
            <w:bottom w:val="none" w:sz="0" w:space="0" w:color="auto"/>
            <w:right w:val="none" w:sz="0" w:space="0" w:color="auto"/>
          </w:divBdr>
        </w:div>
        <w:div w:id="648094703">
          <w:marLeft w:val="640"/>
          <w:marRight w:val="0"/>
          <w:marTop w:val="0"/>
          <w:marBottom w:val="0"/>
          <w:divBdr>
            <w:top w:val="none" w:sz="0" w:space="0" w:color="auto"/>
            <w:left w:val="none" w:sz="0" w:space="0" w:color="auto"/>
            <w:bottom w:val="none" w:sz="0" w:space="0" w:color="auto"/>
            <w:right w:val="none" w:sz="0" w:space="0" w:color="auto"/>
          </w:divBdr>
        </w:div>
        <w:div w:id="363143783">
          <w:marLeft w:val="640"/>
          <w:marRight w:val="0"/>
          <w:marTop w:val="0"/>
          <w:marBottom w:val="0"/>
          <w:divBdr>
            <w:top w:val="none" w:sz="0" w:space="0" w:color="auto"/>
            <w:left w:val="none" w:sz="0" w:space="0" w:color="auto"/>
            <w:bottom w:val="none" w:sz="0" w:space="0" w:color="auto"/>
            <w:right w:val="none" w:sz="0" w:space="0" w:color="auto"/>
          </w:divBdr>
        </w:div>
        <w:div w:id="1483429868">
          <w:marLeft w:val="640"/>
          <w:marRight w:val="0"/>
          <w:marTop w:val="0"/>
          <w:marBottom w:val="0"/>
          <w:divBdr>
            <w:top w:val="none" w:sz="0" w:space="0" w:color="auto"/>
            <w:left w:val="none" w:sz="0" w:space="0" w:color="auto"/>
            <w:bottom w:val="none" w:sz="0" w:space="0" w:color="auto"/>
            <w:right w:val="none" w:sz="0" w:space="0" w:color="auto"/>
          </w:divBdr>
        </w:div>
        <w:div w:id="643387946">
          <w:marLeft w:val="640"/>
          <w:marRight w:val="0"/>
          <w:marTop w:val="0"/>
          <w:marBottom w:val="0"/>
          <w:divBdr>
            <w:top w:val="none" w:sz="0" w:space="0" w:color="auto"/>
            <w:left w:val="none" w:sz="0" w:space="0" w:color="auto"/>
            <w:bottom w:val="none" w:sz="0" w:space="0" w:color="auto"/>
            <w:right w:val="none" w:sz="0" w:space="0" w:color="auto"/>
          </w:divBdr>
        </w:div>
        <w:div w:id="1108503837">
          <w:marLeft w:val="640"/>
          <w:marRight w:val="0"/>
          <w:marTop w:val="0"/>
          <w:marBottom w:val="0"/>
          <w:divBdr>
            <w:top w:val="none" w:sz="0" w:space="0" w:color="auto"/>
            <w:left w:val="none" w:sz="0" w:space="0" w:color="auto"/>
            <w:bottom w:val="none" w:sz="0" w:space="0" w:color="auto"/>
            <w:right w:val="none" w:sz="0" w:space="0" w:color="auto"/>
          </w:divBdr>
        </w:div>
        <w:div w:id="339164663">
          <w:marLeft w:val="640"/>
          <w:marRight w:val="0"/>
          <w:marTop w:val="0"/>
          <w:marBottom w:val="0"/>
          <w:divBdr>
            <w:top w:val="none" w:sz="0" w:space="0" w:color="auto"/>
            <w:left w:val="none" w:sz="0" w:space="0" w:color="auto"/>
            <w:bottom w:val="none" w:sz="0" w:space="0" w:color="auto"/>
            <w:right w:val="none" w:sz="0" w:space="0" w:color="auto"/>
          </w:divBdr>
        </w:div>
        <w:div w:id="1453862758">
          <w:marLeft w:val="640"/>
          <w:marRight w:val="0"/>
          <w:marTop w:val="0"/>
          <w:marBottom w:val="0"/>
          <w:divBdr>
            <w:top w:val="none" w:sz="0" w:space="0" w:color="auto"/>
            <w:left w:val="none" w:sz="0" w:space="0" w:color="auto"/>
            <w:bottom w:val="none" w:sz="0" w:space="0" w:color="auto"/>
            <w:right w:val="none" w:sz="0" w:space="0" w:color="auto"/>
          </w:divBdr>
        </w:div>
        <w:div w:id="1862350329">
          <w:marLeft w:val="640"/>
          <w:marRight w:val="0"/>
          <w:marTop w:val="0"/>
          <w:marBottom w:val="0"/>
          <w:divBdr>
            <w:top w:val="none" w:sz="0" w:space="0" w:color="auto"/>
            <w:left w:val="none" w:sz="0" w:space="0" w:color="auto"/>
            <w:bottom w:val="none" w:sz="0" w:space="0" w:color="auto"/>
            <w:right w:val="none" w:sz="0" w:space="0" w:color="auto"/>
          </w:divBdr>
        </w:div>
        <w:div w:id="870456611">
          <w:marLeft w:val="640"/>
          <w:marRight w:val="0"/>
          <w:marTop w:val="0"/>
          <w:marBottom w:val="0"/>
          <w:divBdr>
            <w:top w:val="none" w:sz="0" w:space="0" w:color="auto"/>
            <w:left w:val="none" w:sz="0" w:space="0" w:color="auto"/>
            <w:bottom w:val="none" w:sz="0" w:space="0" w:color="auto"/>
            <w:right w:val="none" w:sz="0" w:space="0" w:color="auto"/>
          </w:divBdr>
        </w:div>
        <w:div w:id="1418670859">
          <w:marLeft w:val="640"/>
          <w:marRight w:val="0"/>
          <w:marTop w:val="0"/>
          <w:marBottom w:val="0"/>
          <w:divBdr>
            <w:top w:val="none" w:sz="0" w:space="0" w:color="auto"/>
            <w:left w:val="none" w:sz="0" w:space="0" w:color="auto"/>
            <w:bottom w:val="none" w:sz="0" w:space="0" w:color="auto"/>
            <w:right w:val="none" w:sz="0" w:space="0" w:color="auto"/>
          </w:divBdr>
        </w:div>
        <w:div w:id="1270626884">
          <w:marLeft w:val="640"/>
          <w:marRight w:val="0"/>
          <w:marTop w:val="0"/>
          <w:marBottom w:val="0"/>
          <w:divBdr>
            <w:top w:val="none" w:sz="0" w:space="0" w:color="auto"/>
            <w:left w:val="none" w:sz="0" w:space="0" w:color="auto"/>
            <w:bottom w:val="none" w:sz="0" w:space="0" w:color="auto"/>
            <w:right w:val="none" w:sz="0" w:space="0" w:color="auto"/>
          </w:divBdr>
        </w:div>
        <w:div w:id="1854345306">
          <w:marLeft w:val="640"/>
          <w:marRight w:val="0"/>
          <w:marTop w:val="0"/>
          <w:marBottom w:val="0"/>
          <w:divBdr>
            <w:top w:val="none" w:sz="0" w:space="0" w:color="auto"/>
            <w:left w:val="none" w:sz="0" w:space="0" w:color="auto"/>
            <w:bottom w:val="none" w:sz="0" w:space="0" w:color="auto"/>
            <w:right w:val="none" w:sz="0" w:space="0" w:color="auto"/>
          </w:divBdr>
        </w:div>
        <w:div w:id="1333802877">
          <w:marLeft w:val="640"/>
          <w:marRight w:val="0"/>
          <w:marTop w:val="0"/>
          <w:marBottom w:val="0"/>
          <w:divBdr>
            <w:top w:val="none" w:sz="0" w:space="0" w:color="auto"/>
            <w:left w:val="none" w:sz="0" w:space="0" w:color="auto"/>
            <w:bottom w:val="none" w:sz="0" w:space="0" w:color="auto"/>
            <w:right w:val="none" w:sz="0" w:space="0" w:color="auto"/>
          </w:divBdr>
        </w:div>
        <w:div w:id="1504468698">
          <w:marLeft w:val="640"/>
          <w:marRight w:val="0"/>
          <w:marTop w:val="0"/>
          <w:marBottom w:val="0"/>
          <w:divBdr>
            <w:top w:val="none" w:sz="0" w:space="0" w:color="auto"/>
            <w:left w:val="none" w:sz="0" w:space="0" w:color="auto"/>
            <w:bottom w:val="none" w:sz="0" w:space="0" w:color="auto"/>
            <w:right w:val="none" w:sz="0" w:space="0" w:color="auto"/>
          </w:divBdr>
        </w:div>
        <w:div w:id="2142184044">
          <w:marLeft w:val="640"/>
          <w:marRight w:val="0"/>
          <w:marTop w:val="0"/>
          <w:marBottom w:val="0"/>
          <w:divBdr>
            <w:top w:val="none" w:sz="0" w:space="0" w:color="auto"/>
            <w:left w:val="none" w:sz="0" w:space="0" w:color="auto"/>
            <w:bottom w:val="none" w:sz="0" w:space="0" w:color="auto"/>
            <w:right w:val="none" w:sz="0" w:space="0" w:color="auto"/>
          </w:divBdr>
        </w:div>
        <w:div w:id="373695603">
          <w:marLeft w:val="640"/>
          <w:marRight w:val="0"/>
          <w:marTop w:val="0"/>
          <w:marBottom w:val="0"/>
          <w:divBdr>
            <w:top w:val="none" w:sz="0" w:space="0" w:color="auto"/>
            <w:left w:val="none" w:sz="0" w:space="0" w:color="auto"/>
            <w:bottom w:val="none" w:sz="0" w:space="0" w:color="auto"/>
            <w:right w:val="none" w:sz="0" w:space="0" w:color="auto"/>
          </w:divBdr>
        </w:div>
        <w:div w:id="1875583222">
          <w:marLeft w:val="640"/>
          <w:marRight w:val="0"/>
          <w:marTop w:val="0"/>
          <w:marBottom w:val="0"/>
          <w:divBdr>
            <w:top w:val="none" w:sz="0" w:space="0" w:color="auto"/>
            <w:left w:val="none" w:sz="0" w:space="0" w:color="auto"/>
            <w:bottom w:val="none" w:sz="0" w:space="0" w:color="auto"/>
            <w:right w:val="none" w:sz="0" w:space="0" w:color="auto"/>
          </w:divBdr>
        </w:div>
        <w:div w:id="37096325">
          <w:marLeft w:val="640"/>
          <w:marRight w:val="0"/>
          <w:marTop w:val="0"/>
          <w:marBottom w:val="0"/>
          <w:divBdr>
            <w:top w:val="none" w:sz="0" w:space="0" w:color="auto"/>
            <w:left w:val="none" w:sz="0" w:space="0" w:color="auto"/>
            <w:bottom w:val="none" w:sz="0" w:space="0" w:color="auto"/>
            <w:right w:val="none" w:sz="0" w:space="0" w:color="auto"/>
          </w:divBdr>
        </w:div>
        <w:div w:id="145634673">
          <w:marLeft w:val="640"/>
          <w:marRight w:val="0"/>
          <w:marTop w:val="0"/>
          <w:marBottom w:val="0"/>
          <w:divBdr>
            <w:top w:val="none" w:sz="0" w:space="0" w:color="auto"/>
            <w:left w:val="none" w:sz="0" w:space="0" w:color="auto"/>
            <w:bottom w:val="none" w:sz="0" w:space="0" w:color="auto"/>
            <w:right w:val="none" w:sz="0" w:space="0" w:color="auto"/>
          </w:divBdr>
        </w:div>
        <w:div w:id="919097180">
          <w:marLeft w:val="640"/>
          <w:marRight w:val="0"/>
          <w:marTop w:val="0"/>
          <w:marBottom w:val="0"/>
          <w:divBdr>
            <w:top w:val="none" w:sz="0" w:space="0" w:color="auto"/>
            <w:left w:val="none" w:sz="0" w:space="0" w:color="auto"/>
            <w:bottom w:val="none" w:sz="0" w:space="0" w:color="auto"/>
            <w:right w:val="none" w:sz="0" w:space="0" w:color="auto"/>
          </w:divBdr>
        </w:div>
        <w:div w:id="786046716">
          <w:marLeft w:val="640"/>
          <w:marRight w:val="0"/>
          <w:marTop w:val="0"/>
          <w:marBottom w:val="0"/>
          <w:divBdr>
            <w:top w:val="none" w:sz="0" w:space="0" w:color="auto"/>
            <w:left w:val="none" w:sz="0" w:space="0" w:color="auto"/>
            <w:bottom w:val="none" w:sz="0" w:space="0" w:color="auto"/>
            <w:right w:val="none" w:sz="0" w:space="0" w:color="auto"/>
          </w:divBdr>
        </w:div>
        <w:div w:id="808546665">
          <w:marLeft w:val="640"/>
          <w:marRight w:val="0"/>
          <w:marTop w:val="0"/>
          <w:marBottom w:val="0"/>
          <w:divBdr>
            <w:top w:val="none" w:sz="0" w:space="0" w:color="auto"/>
            <w:left w:val="none" w:sz="0" w:space="0" w:color="auto"/>
            <w:bottom w:val="none" w:sz="0" w:space="0" w:color="auto"/>
            <w:right w:val="none" w:sz="0" w:space="0" w:color="auto"/>
          </w:divBdr>
        </w:div>
        <w:div w:id="53086516">
          <w:marLeft w:val="640"/>
          <w:marRight w:val="0"/>
          <w:marTop w:val="0"/>
          <w:marBottom w:val="0"/>
          <w:divBdr>
            <w:top w:val="none" w:sz="0" w:space="0" w:color="auto"/>
            <w:left w:val="none" w:sz="0" w:space="0" w:color="auto"/>
            <w:bottom w:val="none" w:sz="0" w:space="0" w:color="auto"/>
            <w:right w:val="none" w:sz="0" w:space="0" w:color="auto"/>
          </w:divBdr>
        </w:div>
        <w:div w:id="326055967">
          <w:marLeft w:val="640"/>
          <w:marRight w:val="0"/>
          <w:marTop w:val="0"/>
          <w:marBottom w:val="0"/>
          <w:divBdr>
            <w:top w:val="none" w:sz="0" w:space="0" w:color="auto"/>
            <w:left w:val="none" w:sz="0" w:space="0" w:color="auto"/>
            <w:bottom w:val="none" w:sz="0" w:space="0" w:color="auto"/>
            <w:right w:val="none" w:sz="0" w:space="0" w:color="auto"/>
          </w:divBdr>
        </w:div>
        <w:div w:id="394469772">
          <w:marLeft w:val="640"/>
          <w:marRight w:val="0"/>
          <w:marTop w:val="0"/>
          <w:marBottom w:val="0"/>
          <w:divBdr>
            <w:top w:val="none" w:sz="0" w:space="0" w:color="auto"/>
            <w:left w:val="none" w:sz="0" w:space="0" w:color="auto"/>
            <w:bottom w:val="none" w:sz="0" w:space="0" w:color="auto"/>
            <w:right w:val="none" w:sz="0" w:space="0" w:color="auto"/>
          </w:divBdr>
        </w:div>
        <w:div w:id="274487809">
          <w:marLeft w:val="640"/>
          <w:marRight w:val="0"/>
          <w:marTop w:val="0"/>
          <w:marBottom w:val="0"/>
          <w:divBdr>
            <w:top w:val="none" w:sz="0" w:space="0" w:color="auto"/>
            <w:left w:val="none" w:sz="0" w:space="0" w:color="auto"/>
            <w:bottom w:val="none" w:sz="0" w:space="0" w:color="auto"/>
            <w:right w:val="none" w:sz="0" w:space="0" w:color="auto"/>
          </w:divBdr>
        </w:div>
        <w:div w:id="110129422">
          <w:marLeft w:val="640"/>
          <w:marRight w:val="0"/>
          <w:marTop w:val="0"/>
          <w:marBottom w:val="0"/>
          <w:divBdr>
            <w:top w:val="none" w:sz="0" w:space="0" w:color="auto"/>
            <w:left w:val="none" w:sz="0" w:space="0" w:color="auto"/>
            <w:bottom w:val="none" w:sz="0" w:space="0" w:color="auto"/>
            <w:right w:val="none" w:sz="0" w:space="0" w:color="auto"/>
          </w:divBdr>
        </w:div>
        <w:div w:id="1187913999">
          <w:marLeft w:val="640"/>
          <w:marRight w:val="0"/>
          <w:marTop w:val="0"/>
          <w:marBottom w:val="0"/>
          <w:divBdr>
            <w:top w:val="none" w:sz="0" w:space="0" w:color="auto"/>
            <w:left w:val="none" w:sz="0" w:space="0" w:color="auto"/>
            <w:bottom w:val="none" w:sz="0" w:space="0" w:color="auto"/>
            <w:right w:val="none" w:sz="0" w:space="0" w:color="auto"/>
          </w:divBdr>
        </w:div>
        <w:div w:id="1224562455">
          <w:marLeft w:val="640"/>
          <w:marRight w:val="0"/>
          <w:marTop w:val="0"/>
          <w:marBottom w:val="0"/>
          <w:divBdr>
            <w:top w:val="none" w:sz="0" w:space="0" w:color="auto"/>
            <w:left w:val="none" w:sz="0" w:space="0" w:color="auto"/>
            <w:bottom w:val="none" w:sz="0" w:space="0" w:color="auto"/>
            <w:right w:val="none" w:sz="0" w:space="0" w:color="auto"/>
          </w:divBdr>
        </w:div>
        <w:div w:id="623199132">
          <w:marLeft w:val="640"/>
          <w:marRight w:val="0"/>
          <w:marTop w:val="0"/>
          <w:marBottom w:val="0"/>
          <w:divBdr>
            <w:top w:val="none" w:sz="0" w:space="0" w:color="auto"/>
            <w:left w:val="none" w:sz="0" w:space="0" w:color="auto"/>
            <w:bottom w:val="none" w:sz="0" w:space="0" w:color="auto"/>
            <w:right w:val="none" w:sz="0" w:space="0" w:color="auto"/>
          </w:divBdr>
        </w:div>
        <w:div w:id="1200625185">
          <w:marLeft w:val="640"/>
          <w:marRight w:val="0"/>
          <w:marTop w:val="0"/>
          <w:marBottom w:val="0"/>
          <w:divBdr>
            <w:top w:val="none" w:sz="0" w:space="0" w:color="auto"/>
            <w:left w:val="none" w:sz="0" w:space="0" w:color="auto"/>
            <w:bottom w:val="none" w:sz="0" w:space="0" w:color="auto"/>
            <w:right w:val="none" w:sz="0" w:space="0" w:color="auto"/>
          </w:divBdr>
        </w:div>
        <w:div w:id="286397974">
          <w:marLeft w:val="640"/>
          <w:marRight w:val="0"/>
          <w:marTop w:val="0"/>
          <w:marBottom w:val="0"/>
          <w:divBdr>
            <w:top w:val="none" w:sz="0" w:space="0" w:color="auto"/>
            <w:left w:val="none" w:sz="0" w:space="0" w:color="auto"/>
            <w:bottom w:val="none" w:sz="0" w:space="0" w:color="auto"/>
            <w:right w:val="none" w:sz="0" w:space="0" w:color="auto"/>
          </w:divBdr>
        </w:div>
        <w:div w:id="1575507086">
          <w:marLeft w:val="640"/>
          <w:marRight w:val="0"/>
          <w:marTop w:val="0"/>
          <w:marBottom w:val="0"/>
          <w:divBdr>
            <w:top w:val="none" w:sz="0" w:space="0" w:color="auto"/>
            <w:left w:val="none" w:sz="0" w:space="0" w:color="auto"/>
            <w:bottom w:val="none" w:sz="0" w:space="0" w:color="auto"/>
            <w:right w:val="none" w:sz="0" w:space="0" w:color="auto"/>
          </w:divBdr>
        </w:div>
        <w:div w:id="1813062037">
          <w:marLeft w:val="640"/>
          <w:marRight w:val="0"/>
          <w:marTop w:val="0"/>
          <w:marBottom w:val="0"/>
          <w:divBdr>
            <w:top w:val="none" w:sz="0" w:space="0" w:color="auto"/>
            <w:left w:val="none" w:sz="0" w:space="0" w:color="auto"/>
            <w:bottom w:val="none" w:sz="0" w:space="0" w:color="auto"/>
            <w:right w:val="none" w:sz="0" w:space="0" w:color="auto"/>
          </w:divBdr>
        </w:div>
        <w:div w:id="1524633954">
          <w:marLeft w:val="640"/>
          <w:marRight w:val="0"/>
          <w:marTop w:val="0"/>
          <w:marBottom w:val="0"/>
          <w:divBdr>
            <w:top w:val="none" w:sz="0" w:space="0" w:color="auto"/>
            <w:left w:val="none" w:sz="0" w:space="0" w:color="auto"/>
            <w:bottom w:val="none" w:sz="0" w:space="0" w:color="auto"/>
            <w:right w:val="none" w:sz="0" w:space="0" w:color="auto"/>
          </w:divBdr>
        </w:div>
        <w:div w:id="1994212352">
          <w:marLeft w:val="640"/>
          <w:marRight w:val="0"/>
          <w:marTop w:val="0"/>
          <w:marBottom w:val="0"/>
          <w:divBdr>
            <w:top w:val="none" w:sz="0" w:space="0" w:color="auto"/>
            <w:left w:val="none" w:sz="0" w:space="0" w:color="auto"/>
            <w:bottom w:val="none" w:sz="0" w:space="0" w:color="auto"/>
            <w:right w:val="none" w:sz="0" w:space="0" w:color="auto"/>
          </w:divBdr>
        </w:div>
        <w:div w:id="1650791583">
          <w:marLeft w:val="640"/>
          <w:marRight w:val="0"/>
          <w:marTop w:val="0"/>
          <w:marBottom w:val="0"/>
          <w:divBdr>
            <w:top w:val="none" w:sz="0" w:space="0" w:color="auto"/>
            <w:left w:val="none" w:sz="0" w:space="0" w:color="auto"/>
            <w:bottom w:val="none" w:sz="0" w:space="0" w:color="auto"/>
            <w:right w:val="none" w:sz="0" w:space="0" w:color="auto"/>
          </w:divBdr>
        </w:div>
        <w:div w:id="688413410">
          <w:marLeft w:val="640"/>
          <w:marRight w:val="0"/>
          <w:marTop w:val="0"/>
          <w:marBottom w:val="0"/>
          <w:divBdr>
            <w:top w:val="none" w:sz="0" w:space="0" w:color="auto"/>
            <w:left w:val="none" w:sz="0" w:space="0" w:color="auto"/>
            <w:bottom w:val="none" w:sz="0" w:space="0" w:color="auto"/>
            <w:right w:val="none" w:sz="0" w:space="0" w:color="auto"/>
          </w:divBdr>
        </w:div>
        <w:div w:id="1019235177">
          <w:marLeft w:val="640"/>
          <w:marRight w:val="0"/>
          <w:marTop w:val="0"/>
          <w:marBottom w:val="0"/>
          <w:divBdr>
            <w:top w:val="none" w:sz="0" w:space="0" w:color="auto"/>
            <w:left w:val="none" w:sz="0" w:space="0" w:color="auto"/>
            <w:bottom w:val="none" w:sz="0" w:space="0" w:color="auto"/>
            <w:right w:val="none" w:sz="0" w:space="0" w:color="auto"/>
          </w:divBdr>
        </w:div>
        <w:div w:id="453984582">
          <w:marLeft w:val="640"/>
          <w:marRight w:val="0"/>
          <w:marTop w:val="0"/>
          <w:marBottom w:val="0"/>
          <w:divBdr>
            <w:top w:val="none" w:sz="0" w:space="0" w:color="auto"/>
            <w:left w:val="none" w:sz="0" w:space="0" w:color="auto"/>
            <w:bottom w:val="none" w:sz="0" w:space="0" w:color="auto"/>
            <w:right w:val="none" w:sz="0" w:space="0" w:color="auto"/>
          </w:divBdr>
        </w:div>
        <w:div w:id="851576235">
          <w:marLeft w:val="640"/>
          <w:marRight w:val="0"/>
          <w:marTop w:val="0"/>
          <w:marBottom w:val="0"/>
          <w:divBdr>
            <w:top w:val="none" w:sz="0" w:space="0" w:color="auto"/>
            <w:left w:val="none" w:sz="0" w:space="0" w:color="auto"/>
            <w:bottom w:val="none" w:sz="0" w:space="0" w:color="auto"/>
            <w:right w:val="none" w:sz="0" w:space="0" w:color="auto"/>
          </w:divBdr>
        </w:div>
        <w:div w:id="2065715471">
          <w:marLeft w:val="640"/>
          <w:marRight w:val="0"/>
          <w:marTop w:val="0"/>
          <w:marBottom w:val="0"/>
          <w:divBdr>
            <w:top w:val="none" w:sz="0" w:space="0" w:color="auto"/>
            <w:left w:val="none" w:sz="0" w:space="0" w:color="auto"/>
            <w:bottom w:val="none" w:sz="0" w:space="0" w:color="auto"/>
            <w:right w:val="none" w:sz="0" w:space="0" w:color="auto"/>
          </w:divBdr>
        </w:div>
        <w:div w:id="1157503392">
          <w:marLeft w:val="640"/>
          <w:marRight w:val="0"/>
          <w:marTop w:val="0"/>
          <w:marBottom w:val="0"/>
          <w:divBdr>
            <w:top w:val="none" w:sz="0" w:space="0" w:color="auto"/>
            <w:left w:val="none" w:sz="0" w:space="0" w:color="auto"/>
            <w:bottom w:val="none" w:sz="0" w:space="0" w:color="auto"/>
            <w:right w:val="none" w:sz="0" w:space="0" w:color="auto"/>
          </w:divBdr>
        </w:div>
        <w:div w:id="436564642">
          <w:marLeft w:val="640"/>
          <w:marRight w:val="0"/>
          <w:marTop w:val="0"/>
          <w:marBottom w:val="0"/>
          <w:divBdr>
            <w:top w:val="none" w:sz="0" w:space="0" w:color="auto"/>
            <w:left w:val="none" w:sz="0" w:space="0" w:color="auto"/>
            <w:bottom w:val="none" w:sz="0" w:space="0" w:color="auto"/>
            <w:right w:val="none" w:sz="0" w:space="0" w:color="auto"/>
          </w:divBdr>
        </w:div>
        <w:div w:id="1839955019">
          <w:marLeft w:val="640"/>
          <w:marRight w:val="0"/>
          <w:marTop w:val="0"/>
          <w:marBottom w:val="0"/>
          <w:divBdr>
            <w:top w:val="none" w:sz="0" w:space="0" w:color="auto"/>
            <w:left w:val="none" w:sz="0" w:space="0" w:color="auto"/>
            <w:bottom w:val="none" w:sz="0" w:space="0" w:color="auto"/>
            <w:right w:val="none" w:sz="0" w:space="0" w:color="auto"/>
          </w:divBdr>
        </w:div>
        <w:div w:id="1878656769">
          <w:marLeft w:val="640"/>
          <w:marRight w:val="0"/>
          <w:marTop w:val="0"/>
          <w:marBottom w:val="0"/>
          <w:divBdr>
            <w:top w:val="none" w:sz="0" w:space="0" w:color="auto"/>
            <w:left w:val="none" w:sz="0" w:space="0" w:color="auto"/>
            <w:bottom w:val="none" w:sz="0" w:space="0" w:color="auto"/>
            <w:right w:val="none" w:sz="0" w:space="0" w:color="auto"/>
          </w:divBdr>
        </w:div>
        <w:div w:id="864707276">
          <w:marLeft w:val="640"/>
          <w:marRight w:val="0"/>
          <w:marTop w:val="0"/>
          <w:marBottom w:val="0"/>
          <w:divBdr>
            <w:top w:val="none" w:sz="0" w:space="0" w:color="auto"/>
            <w:left w:val="none" w:sz="0" w:space="0" w:color="auto"/>
            <w:bottom w:val="none" w:sz="0" w:space="0" w:color="auto"/>
            <w:right w:val="none" w:sz="0" w:space="0" w:color="auto"/>
          </w:divBdr>
        </w:div>
        <w:div w:id="1138259871">
          <w:marLeft w:val="640"/>
          <w:marRight w:val="0"/>
          <w:marTop w:val="0"/>
          <w:marBottom w:val="0"/>
          <w:divBdr>
            <w:top w:val="none" w:sz="0" w:space="0" w:color="auto"/>
            <w:left w:val="none" w:sz="0" w:space="0" w:color="auto"/>
            <w:bottom w:val="none" w:sz="0" w:space="0" w:color="auto"/>
            <w:right w:val="none" w:sz="0" w:space="0" w:color="auto"/>
          </w:divBdr>
        </w:div>
        <w:div w:id="684555004">
          <w:marLeft w:val="640"/>
          <w:marRight w:val="0"/>
          <w:marTop w:val="0"/>
          <w:marBottom w:val="0"/>
          <w:divBdr>
            <w:top w:val="none" w:sz="0" w:space="0" w:color="auto"/>
            <w:left w:val="none" w:sz="0" w:space="0" w:color="auto"/>
            <w:bottom w:val="none" w:sz="0" w:space="0" w:color="auto"/>
            <w:right w:val="none" w:sz="0" w:space="0" w:color="auto"/>
          </w:divBdr>
        </w:div>
        <w:div w:id="1285385109">
          <w:marLeft w:val="640"/>
          <w:marRight w:val="0"/>
          <w:marTop w:val="0"/>
          <w:marBottom w:val="0"/>
          <w:divBdr>
            <w:top w:val="none" w:sz="0" w:space="0" w:color="auto"/>
            <w:left w:val="none" w:sz="0" w:space="0" w:color="auto"/>
            <w:bottom w:val="none" w:sz="0" w:space="0" w:color="auto"/>
            <w:right w:val="none" w:sz="0" w:space="0" w:color="auto"/>
          </w:divBdr>
        </w:div>
        <w:div w:id="1538851669">
          <w:marLeft w:val="640"/>
          <w:marRight w:val="0"/>
          <w:marTop w:val="0"/>
          <w:marBottom w:val="0"/>
          <w:divBdr>
            <w:top w:val="none" w:sz="0" w:space="0" w:color="auto"/>
            <w:left w:val="none" w:sz="0" w:space="0" w:color="auto"/>
            <w:bottom w:val="none" w:sz="0" w:space="0" w:color="auto"/>
            <w:right w:val="none" w:sz="0" w:space="0" w:color="auto"/>
          </w:divBdr>
        </w:div>
        <w:div w:id="1391071718">
          <w:marLeft w:val="640"/>
          <w:marRight w:val="0"/>
          <w:marTop w:val="0"/>
          <w:marBottom w:val="0"/>
          <w:divBdr>
            <w:top w:val="none" w:sz="0" w:space="0" w:color="auto"/>
            <w:left w:val="none" w:sz="0" w:space="0" w:color="auto"/>
            <w:bottom w:val="none" w:sz="0" w:space="0" w:color="auto"/>
            <w:right w:val="none" w:sz="0" w:space="0" w:color="auto"/>
          </w:divBdr>
        </w:div>
        <w:div w:id="953706518">
          <w:marLeft w:val="640"/>
          <w:marRight w:val="0"/>
          <w:marTop w:val="0"/>
          <w:marBottom w:val="0"/>
          <w:divBdr>
            <w:top w:val="none" w:sz="0" w:space="0" w:color="auto"/>
            <w:left w:val="none" w:sz="0" w:space="0" w:color="auto"/>
            <w:bottom w:val="none" w:sz="0" w:space="0" w:color="auto"/>
            <w:right w:val="none" w:sz="0" w:space="0" w:color="auto"/>
          </w:divBdr>
        </w:div>
        <w:div w:id="979380474">
          <w:marLeft w:val="640"/>
          <w:marRight w:val="0"/>
          <w:marTop w:val="0"/>
          <w:marBottom w:val="0"/>
          <w:divBdr>
            <w:top w:val="none" w:sz="0" w:space="0" w:color="auto"/>
            <w:left w:val="none" w:sz="0" w:space="0" w:color="auto"/>
            <w:bottom w:val="none" w:sz="0" w:space="0" w:color="auto"/>
            <w:right w:val="none" w:sz="0" w:space="0" w:color="auto"/>
          </w:divBdr>
        </w:div>
        <w:div w:id="513423895">
          <w:marLeft w:val="640"/>
          <w:marRight w:val="0"/>
          <w:marTop w:val="0"/>
          <w:marBottom w:val="0"/>
          <w:divBdr>
            <w:top w:val="none" w:sz="0" w:space="0" w:color="auto"/>
            <w:left w:val="none" w:sz="0" w:space="0" w:color="auto"/>
            <w:bottom w:val="none" w:sz="0" w:space="0" w:color="auto"/>
            <w:right w:val="none" w:sz="0" w:space="0" w:color="auto"/>
          </w:divBdr>
        </w:div>
        <w:div w:id="696547133">
          <w:marLeft w:val="640"/>
          <w:marRight w:val="0"/>
          <w:marTop w:val="0"/>
          <w:marBottom w:val="0"/>
          <w:divBdr>
            <w:top w:val="none" w:sz="0" w:space="0" w:color="auto"/>
            <w:left w:val="none" w:sz="0" w:space="0" w:color="auto"/>
            <w:bottom w:val="none" w:sz="0" w:space="0" w:color="auto"/>
            <w:right w:val="none" w:sz="0" w:space="0" w:color="auto"/>
          </w:divBdr>
        </w:div>
        <w:div w:id="457526090">
          <w:marLeft w:val="640"/>
          <w:marRight w:val="0"/>
          <w:marTop w:val="0"/>
          <w:marBottom w:val="0"/>
          <w:divBdr>
            <w:top w:val="none" w:sz="0" w:space="0" w:color="auto"/>
            <w:left w:val="none" w:sz="0" w:space="0" w:color="auto"/>
            <w:bottom w:val="none" w:sz="0" w:space="0" w:color="auto"/>
            <w:right w:val="none" w:sz="0" w:space="0" w:color="auto"/>
          </w:divBdr>
        </w:div>
        <w:div w:id="1931428280">
          <w:marLeft w:val="640"/>
          <w:marRight w:val="0"/>
          <w:marTop w:val="0"/>
          <w:marBottom w:val="0"/>
          <w:divBdr>
            <w:top w:val="none" w:sz="0" w:space="0" w:color="auto"/>
            <w:left w:val="none" w:sz="0" w:space="0" w:color="auto"/>
            <w:bottom w:val="none" w:sz="0" w:space="0" w:color="auto"/>
            <w:right w:val="none" w:sz="0" w:space="0" w:color="auto"/>
          </w:divBdr>
        </w:div>
        <w:div w:id="968701933">
          <w:marLeft w:val="640"/>
          <w:marRight w:val="0"/>
          <w:marTop w:val="0"/>
          <w:marBottom w:val="0"/>
          <w:divBdr>
            <w:top w:val="none" w:sz="0" w:space="0" w:color="auto"/>
            <w:left w:val="none" w:sz="0" w:space="0" w:color="auto"/>
            <w:bottom w:val="none" w:sz="0" w:space="0" w:color="auto"/>
            <w:right w:val="none" w:sz="0" w:space="0" w:color="auto"/>
          </w:divBdr>
        </w:div>
        <w:div w:id="425662561">
          <w:marLeft w:val="640"/>
          <w:marRight w:val="0"/>
          <w:marTop w:val="0"/>
          <w:marBottom w:val="0"/>
          <w:divBdr>
            <w:top w:val="none" w:sz="0" w:space="0" w:color="auto"/>
            <w:left w:val="none" w:sz="0" w:space="0" w:color="auto"/>
            <w:bottom w:val="none" w:sz="0" w:space="0" w:color="auto"/>
            <w:right w:val="none" w:sz="0" w:space="0" w:color="auto"/>
          </w:divBdr>
        </w:div>
        <w:div w:id="1300302838">
          <w:marLeft w:val="640"/>
          <w:marRight w:val="0"/>
          <w:marTop w:val="0"/>
          <w:marBottom w:val="0"/>
          <w:divBdr>
            <w:top w:val="none" w:sz="0" w:space="0" w:color="auto"/>
            <w:left w:val="none" w:sz="0" w:space="0" w:color="auto"/>
            <w:bottom w:val="none" w:sz="0" w:space="0" w:color="auto"/>
            <w:right w:val="none" w:sz="0" w:space="0" w:color="auto"/>
          </w:divBdr>
        </w:div>
        <w:div w:id="1474715276">
          <w:marLeft w:val="640"/>
          <w:marRight w:val="0"/>
          <w:marTop w:val="0"/>
          <w:marBottom w:val="0"/>
          <w:divBdr>
            <w:top w:val="none" w:sz="0" w:space="0" w:color="auto"/>
            <w:left w:val="none" w:sz="0" w:space="0" w:color="auto"/>
            <w:bottom w:val="none" w:sz="0" w:space="0" w:color="auto"/>
            <w:right w:val="none" w:sz="0" w:space="0" w:color="auto"/>
          </w:divBdr>
        </w:div>
        <w:div w:id="1305700814">
          <w:marLeft w:val="640"/>
          <w:marRight w:val="0"/>
          <w:marTop w:val="0"/>
          <w:marBottom w:val="0"/>
          <w:divBdr>
            <w:top w:val="none" w:sz="0" w:space="0" w:color="auto"/>
            <w:left w:val="none" w:sz="0" w:space="0" w:color="auto"/>
            <w:bottom w:val="none" w:sz="0" w:space="0" w:color="auto"/>
            <w:right w:val="none" w:sz="0" w:space="0" w:color="auto"/>
          </w:divBdr>
        </w:div>
        <w:div w:id="820124306">
          <w:marLeft w:val="640"/>
          <w:marRight w:val="0"/>
          <w:marTop w:val="0"/>
          <w:marBottom w:val="0"/>
          <w:divBdr>
            <w:top w:val="none" w:sz="0" w:space="0" w:color="auto"/>
            <w:left w:val="none" w:sz="0" w:space="0" w:color="auto"/>
            <w:bottom w:val="none" w:sz="0" w:space="0" w:color="auto"/>
            <w:right w:val="none" w:sz="0" w:space="0" w:color="auto"/>
          </w:divBdr>
        </w:div>
        <w:div w:id="1350839451">
          <w:marLeft w:val="640"/>
          <w:marRight w:val="0"/>
          <w:marTop w:val="0"/>
          <w:marBottom w:val="0"/>
          <w:divBdr>
            <w:top w:val="none" w:sz="0" w:space="0" w:color="auto"/>
            <w:left w:val="none" w:sz="0" w:space="0" w:color="auto"/>
            <w:bottom w:val="none" w:sz="0" w:space="0" w:color="auto"/>
            <w:right w:val="none" w:sz="0" w:space="0" w:color="auto"/>
          </w:divBdr>
        </w:div>
        <w:div w:id="1224564804">
          <w:marLeft w:val="640"/>
          <w:marRight w:val="0"/>
          <w:marTop w:val="0"/>
          <w:marBottom w:val="0"/>
          <w:divBdr>
            <w:top w:val="none" w:sz="0" w:space="0" w:color="auto"/>
            <w:left w:val="none" w:sz="0" w:space="0" w:color="auto"/>
            <w:bottom w:val="none" w:sz="0" w:space="0" w:color="auto"/>
            <w:right w:val="none" w:sz="0" w:space="0" w:color="auto"/>
          </w:divBdr>
        </w:div>
        <w:div w:id="806509846">
          <w:marLeft w:val="640"/>
          <w:marRight w:val="0"/>
          <w:marTop w:val="0"/>
          <w:marBottom w:val="0"/>
          <w:divBdr>
            <w:top w:val="none" w:sz="0" w:space="0" w:color="auto"/>
            <w:left w:val="none" w:sz="0" w:space="0" w:color="auto"/>
            <w:bottom w:val="none" w:sz="0" w:space="0" w:color="auto"/>
            <w:right w:val="none" w:sz="0" w:space="0" w:color="auto"/>
          </w:divBdr>
        </w:div>
        <w:div w:id="1269968574">
          <w:marLeft w:val="640"/>
          <w:marRight w:val="0"/>
          <w:marTop w:val="0"/>
          <w:marBottom w:val="0"/>
          <w:divBdr>
            <w:top w:val="none" w:sz="0" w:space="0" w:color="auto"/>
            <w:left w:val="none" w:sz="0" w:space="0" w:color="auto"/>
            <w:bottom w:val="none" w:sz="0" w:space="0" w:color="auto"/>
            <w:right w:val="none" w:sz="0" w:space="0" w:color="auto"/>
          </w:divBdr>
        </w:div>
        <w:div w:id="1237016250">
          <w:marLeft w:val="640"/>
          <w:marRight w:val="0"/>
          <w:marTop w:val="0"/>
          <w:marBottom w:val="0"/>
          <w:divBdr>
            <w:top w:val="none" w:sz="0" w:space="0" w:color="auto"/>
            <w:left w:val="none" w:sz="0" w:space="0" w:color="auto"/>
            <w:bottom w:val="none" w:sz="0" w:space="0" w:color="auto"/>
            <w:right w:val="none" w:sz="0" w:space="0" w:color="auto"/>
          </w:divBdr>
        </w:div>
        <w:div w:id="674452628">
          <w:marLeft w:val="640"/>
          <w:marRight w:val="0"/>
          <w:marTop w:val="0"/>
          <w:marBottom w:val="0"/>
          <w:divBdr>
            <w:top w:val="none" w:sz="0" w:space="0" w:color="auto"/>
            <w:left w:val="none" w:sz="0" w:space="0" w:color="auto"/>
            <w:bottom w:val="none" w:sz="0" w:space="0" w:color="auto"/>
            <w:right w:val="none" w:sz="0" w:space="0" w:color="auto"/>
          </w:divBdr>
        </w:div>
        <w:div w:id="1672947851">
          <w:marLeft w:val="640"/>
          <w:marRight w:val="0"/>
          <w:marTop w:val="0"/>
          <w:marBottom w:val="0"/>
          <w:divBdr>
            <w:top w:val="none" w:sz="0" w:space="0" w:color="auto"/>
            <w:left w:val="none" w:sz="0" w:space="0" w:color="auto"/>
            <w:bottom w:val="none" w:sz="0" w:space="0" w:color="auto"/>
            <w:right w:val="none" w:sz="0" w:space="0" w:color="auto"/>
          </w:divBdr>
        </w:div>
        <w:div w:id="1804928427">
          <w:marLeft w:val="640"/>
          <w:marRight w:val="0"/>
          <w:marTop w:val="0"/>
          <w:marBottom w:val="0"/>
          <w:divBdr>
            <w:top w:val="none" w:sz="0" w:space="0" w:color="auto"/>
            <w:left w:val="none" w:sz="0" w:space="0" w:color="auto"/>
            <w:bottom w:val="none" w:sz="0" w:space="0" w:color="auto"/>
            <w:right w:val="none" w:sz="0" w:space="0" w:color="auto"/>
          </w:divBdr>
        </w:div>
        <w:div w:id="1926955351">
          <w:marLeft w:val="640"/>
          <w:marRight w:val="0"/>
          <w:marTop w:val="0"/>
          <w:marBottom w:val="0"/>
          <w:divBdr>
            <w:top w:val="none" w:sz="0" w:space="0" w:color="auto"/>
            <w:left w:val="none" w:sz="0" w:space="0" w:color="auto"/>
            <w:bottom w:val="none" w:sz="0" w:space="0" w:color="auto"/>
            <w:right w:val="none" w:sz="0" w:space="0" w:color="auto"/>
          </w:divBdr>
        </w:div>
        <w:div w:id="2088963574">
          <w:marLeft w:val="640"/>
          <w:marRight w:val="0"/>
          <w:marTop w:val="0"/>
          <w:marBottom w:val="0"/>
          <w:divBdr>
            <w:top w:val="none" w:sz="0" w:space="0" w:color="auto"/>
            <w:left w:val="none" w:sz="0" w:space="0" w:color="auto"/>
            <w:bottom w:val="none" w:sz="0" w:space="0" w:color="auto"/>
            <w:right w:val="none" w:sz="0" w:space="0" w:color="auto"/>
          </w:divBdr>
        </w:div>
      </w:divsChild>
    </w:div>
    <w:div w:id="290476513">
      <w:bodyDiv w:val="1"/>
      <w:marLeft w:val="0"/>
      <w:marRight w:val="0"/>
      <w:marTop w:val="0"/>
      <w:marBottom w:val="0"/>
      <w:divBdr>
        <w:top w:val="none" w:sz="0" w:space="0" w:color="auto"/>
        <w:left w:val="none" w:sz="0" w:space="0" w:color="auto"/>
        <w:bottom w:val="none" w:sz="0" w:space="0" w:color="auto"/>
        <w:right w:val="none" w:sz="0" w:space="0" w:color="auto"/>
      </w:divBdr>
      <w:divsChild>
        <w:div w:id="1281567615">
          <w:marLeft w:val="640"/>
          <w:marRight w:val="0"/>
          <w:marTop w:val="0"/>
          <w:marBottom w:val="0"/>
          <w:divBdr>
            <w:top w:val="none" w:sz="0" w:space="0" w:color="auto"/>
            <w:left w:val="none" w:sz="0" w:space="0" w:color="auto"/>
            <w:bottom w:val="none" w:sz="0" w:space="0" w:color="auto"/>
            <w:right w:val="none" w:sz="0" w:space="0" w:color="auto"/>
          </w:divBdr>
        </w:div>
        <w:div w:id="1140540073">
          <w:marLeft w:val="640"/>
          <w:marRight w:val="0"/>
          <w:marTop w:val="0"/>
          <w:marBottom w:val="0"/>
          <w:divBdr>
            <w:top w:val="none" w:sz="0" w:space="0" w:color="auto"/>
            <w:left w:val="none" w:sz="0" w:space="0" w:color="auto"/>
            <w:bottom w:val="none" w:sz="0" w:space="0" w:color="auto"/>
            <w:right w:val="none" w:sz="0" w:space="0" w:color="auto"/>
          </w:divBdr>
        </w:div>
        <w:div w:id="2036884486">
          <w:marLeft w:val="640"/>
          <w:marRight w:val="0"/>
          <w:marTop w:val="0"/>
          <w:marBottom w:val="0"/>
          <w:divBdr>
            <w:top w:val="none" w:sz="0" w:space="0" w:color="auto"/>
            <w:left w:val="none" w:sz="0" w:space="0" w:color="auto"/>
            <w:bottom w:val="none" w:sz="0" w:space="0" w:color="auto"/>
            <w:right w:val="none" w:sz="0" w:space="0" w:color="auto"/>
          </w:divBdr>
        </w:div>
        <w:div w:id="1859849803">
          <w:marLeft w:val="640"/>
          <w:marRight w:val="0"/>
          <w:marTop w:val="0"/>
          <w:marBottom w:val="0"/>
          <w:divBdr>
            <w:top w:val="none" w:sz="0" w:space="0" w:color="auto"/>
            <w:left w:val="none" w:sz="0" w:space="0" w:color="auto"/>
            <w:bottom w:val="none" w:sz="0" w:space="0" w:color="auto"/>
            <w:right w:val="none" w:sz="0" w:space="0" w:color="auto"/>
          </w:divBdr>
        </w:div>
        <w:div w:id="1765612106">
          <w:marLeft w:val="640"/>
          <w:marRight w:val="0"/>
          <w:marTop w:val="0"/>
          <w:marBottom w:val="0"/>
          <w:divBdr>
            <w:top w:val="none" w:sz="0" w:space="0" w:color="auto"/>
            <w:left w:val="none" w:sz="0" w:space="0" w:color="auto"/>
            <w:bottom w:val="none" w:sz="0" w:space="0" w:color="auto"/>
            <w:right w:val="none" w:sz="0" w:space="0" w:color="auto"/>
          </w:divBdr>
        </w:div>
        <w:div w:id="502353458">
          <w:marLeft w:val="640"/>
          <w:marRight w:val="0"/>
          <w:marTop w:val="0"/>
          <w:marBottom w:val="0"/>
          <w:divBdr>
            <w:top w:val="none" w:sz="0" w:space="0" w:color="auto"/>
            <w:left w:val="none" w:sz="0" w:space="0" w:color="auto"/>
            <w:bottom w:val="none" w:sz="0" w:space="0" w:color="auto"/>
            <w:right w:val="none" w:sz="0" w:space="0" w:color="auto"/>
          </w:divBdr>
        </w:div>
        <w:div w:id="1848514884">
          <w:marLeft w:val="640"/>
          <w:marRight w:val="0"/>
          <w:marTop w:val="0"/>
          <w:marBottom w:val="0"/>
          <w:divBdr>
            <w:top w:val="none" w:sz="0" w:space="0" w:color="auto"/>
            <w:left w:val="none" w:sz="0" w:space="0" w:color="auto"/>
            <w:bottom w:val="none" w:sz="0" w:space="0" w:color="auto"/>
            <w:right w:val="none" w:sz="0" w:space="0" w:color="auto"/>
          </w:divBdr>
        </w:div>
        <w:div w:id="1239898274">
          <w:marLeft w:val="640"/>
          <w:marRight w:val="0"/>
          <w:marTop w:val="0"/>
          <w:marBottom w:val="0"/>
          <w:divBdr>
            <w:top w:val="none" w:sz="0" w:space="0" w:color="auto"/>
            <w:left w:val="none" w:sz="0" w:space="0" w:color="auto"/>
            <w:bottom w:val="none" w:sz="0" w:space="0" w:color="auto"/>
            <w:right w:val="none" w:sz="0" w:space="0" w:color="auto"/>
          </w:divBdr>
        </w:div>
        <w:div w:id="1499151875">
          <w:marLeft w:val="640"/>
          <w:marRight w:val="0"/>
          <w:marTop w:val="0"/>
          <w:marBottom w:val="0"/>
          <w:divBdr>
            <w:top w:val="none" w:sz="0" w:space="0" w:color="auto"/>
            <w:left w:val="none" w:sz="0" w:space="0" w:color="auto"/>
            <w:bottom w:val="none" w:sz="0" w:space="0" w:color="auto"/>
            <w:right w:val="none" w:sz="0" w:space="0" w:color="auto"/>
          </w:divBdr>
        </w:div>
        <w:div w:id="62456586">
          <w:marLeft w:val="640"/>
          <w:marRight w:val="0"/>
          <w:marTop w:val="0"/>
          <w:marBottom w:val="0"/>
          <w:divBdr>
            <w:top w:val="none" w:sz="0" w:space="0" w:color="auto"/>
            <w:left w:val="none" w:sz="0" w:space="0" w:color="auto"/>
            <w:bottom w:val="none" w:sz="0" w:space="0" w:color="auto"/>
            <w:right w:val="none" w:sz="0" w:space="0" w:color="auto"/>
          </w:divBdr>
        </w:div>
        <w:div w:id="770005579">
          <w:marLeft w:val="640"/>
          <w:marRight w:val="0"/>
          <w:marTop w:val="0"/>
          <w:marBottom w:val="0"/>
          <w:divBdr>
            <w:top w:val="none" w:sz="0" w:space="0" w:color="auto"/>
            <w:left w:val="none" w:sz="0" w:space="0" w:color="auto"/>
            <w:bottom w:val="none" w:sz="0" w:space="0" w:color="auto"/>
            <w:right w:val="none" w:sz="0" w:space="0" w:color="auto"/>
          </w:divBdr>
        </w:div>
        <w:div w:id="578946888">
          <w:marLeft w:val="640"/>
          <w:marRight w:val="0"/>
          <w:marTop w:val="0"/>
          <w:marBottom w:val="0"/>
          <w:divBdr>
            <w:top w:val="none" w:sz="0" w:space="0" w:color="auto"/>
            <w:left w:val="none" w:sz="0" w:space="0" w:color="auto"/>
            <w:bottom w:val="none" w:sz="0" w:space="0" w:color="auto"/>
            <w:right w:val="none" w:sz="0" w:space="0" w:color="auto"/>
          </w:divBdr>
        </w:div>
        <w:div w:id="1872110144">
          <w:marLeft w:val="640"/>
          <w:marRight w:val="0"/>
          <w:marTop w:val="0"/>
          <w:marBottom w:val="0"/>
          <w:divBdr>
            <w:top w:val="none" w:sz="0" w:space="0" w:color="auto"/>
            <w:left w:val="none" w:sz="0" w:space="0" w:color="auto"/>
            <w:bottom w:val="none" w:sz="0" w:space="0" w:color="auto"/>
            <w:right w:val="none" w:sz="0" w:space="0" w:color="auto"/>
          </w:divBdr>
        </w:div>
        <w:div w:id="1919290723">
          <w:marLeft w:val="640"/>
          <w:marRight w:val="0"/>
          <w:marTop w:val="0"/>
          <w:marBottom w:val="0"/>
          <w:divBdr>
            <w:top w:val="none" w:sz="0" w:space="0" w:color="auto"/>
            <w:left w:val="none" w:sz="0" w:space="0" w:color="auto"/>
            <w:bottom w:val="none" w:sz="0" w:space="0" w:color="auto"/>
            <w:right w:val="none" w:sz="0" w:space="0" w:color="auto"/>
          </w:divBdr>
        </w:div>
        <w:div w:id="280651640">
          <w:marLeft w:val="640"/>
          <w:marRight w:val="0"/>
          <w:marTop w:val="0"/>
          <w:marBottom w:val="0"/>
          <w:divBdr>
            <w:top w:val="none" w:sz="0" w:space="0" w:color="auto"/>
            <w:left w:val="none" w:sz="0" w:space="0" w:color="auto"/>
            <w:bottom w:val="none" w:sz="0" w:space="0" w:color="auto"/>
            <w:right w:val="none" w:sz="0" w:space="0" w:color="auto"/>
          </w:divBdr>
        </w:div>
        <w:div w:id="290526217">
          <w:marLeft w:val="640"/>
          <w:marRight w:val="0"/>
          <w:marTop w:val="0"/>
          <w:marBottom w:val="0"/>
          <w:divBdr>
            <w:top w:val="none" w:sz="0" w:space="0" w:color="auto"/>
            <w:left w:val="none" w:sz="0" w:space="0" w:color="auto"/>
            <w:bottom w:val="none" w:sz="0" w:space="0" w:color="auto"/>
            <w:right w:val="none" w:sz="0" w:space="0" w:color="auto"/>
          </w:divBdr>
        </w:div>
        <w:div w:id="845024002">
          <w:marLeft w:val="640"/>
          <w:marRight w:val="0"/>
          <w:marTop w:val="0"/>
          <w:marBottom w:val="0"/>
          <w:divBdr>
            <w:top w:val="none" w:sz="0" w:space="0" w:color="auto"/>
            <w:left w:val="none" w:sz="0" w:space="0" w:color="auto"/>
            <w:bottom w:val="none" w:sz="0" w:space="0" w:color="auto"/>
            <w:right w:val="none" w:sz="0" w:space="0" w:color="auto"/>
          </w:divBdr>
        </w:div>
        <w:div w:id="1324509409">
          <w:marLeft w:val="640"/>
          <w:marRight w:val="0"/>
          <w:marTop w:val="0"/>
          <w:marBottom w:val="0"/>
          <w:divBdr>
            <w:top w:val="none" w:sz="0" w:space="0" w:color="auto"/>
            <w:left w:val="none" w:sz="0" w:space="0" w:color="auto"/>
            <w:bottom w:val="none" w:sz="0" w:space="0" w:color="auto"/>
            <w:right w:val="none" w:sz="0" w:space="0" w:color="auto"/>
          </w:divBdr>
        </w:div>
        <w:div w:id="336613596">
          <w:marLeft w:val="640"/>
          <w:marRight w:val="0"/>
          <w:marTop w:val="0"/>
          <w:marBottom w:val="0"/>
          <w:divBdr>
            <w:top w:val="none" w:sz="0" w:space="0" w:color="auto"/>
            <w:left w:val="none" w:sz="0" w:space="0" w:color="auto"/>
            <w:bottom w:val="none" w:sz="0" w:space="0" w:color="auto"/>
            <w:right w:val="none" w:sz="0" w:space="0" w:color="auto"/>
          </w:divBdr>
        </w:div>
        <w:div w:id="739258016">
          <w:marLeft w:val="640"/>
          <w:marRight w:val="0"/>
          <w:marTop w:val="0"/>
          <w:marBottom w:val="0"/>
          <w:divBdr>
            <w:top w:val="none" w:sz="0" w:space="0" w:color="auto"/>
            <w:left w:val="none" w:sz="0" w:space="0" w:color="auto"/>
            <w:bottom w:val="none" w:sz="0" w:space="0" w:color="auto"/>
            <w:right w:val="none" w:sz="0" w:space="0" w:color="auto"/>
          </w:divBdr>
        </w:div>
        <w:div w:id="1089350569">
          <w:marLeft w:val="640"/>
          <w:marRight w:val="0"/>
          <w:marTop w:val="0"/>
          <w:marBottom w:val="0"/>
          <w:divBdr>
            <w:top w:val="none" w:sz="0" w:space="0" w:color="auto"/>
            <w:left w:val="none" w:sz="0" w:space="0" w:color="auto"/>
            <w:bottom w:val="none" w:sz="0" w:space="0" w:color="auto"/>
            <w:right w:val="none" w:sz="0" w:space="0" w:color="auto"/>
          </w:divBdr>
        </w:div>
        <w:div w:id="21128271">
          <w:marLeft w:val="640"/>
          <w:marRight w:val="0"/>
          <w:marTop w:val="0"/>
          <w:marBottom w:val="0"/>
          <w:divBdr>
            <w:top w:val="none" w:sz="0" w:space="0" w:color="auto"/>
            <w:left w:val="none" w:sz="0" w:space="0" w:color="auto"/>
            <w:bottom w:val="none" w:sz="0" w:space="0" w:color="auto"/>
            <w:right w:val="none" w:sz="0" w:space="0" w:color="auto"/>
          </w:divBdr>
        </w:div>
        <w:div w:id="1553465870">
          <w:marLeft w:val="640"/>
          <w:marRight w:val="0"/>
          <w:marTop w:val="0"/>
          <w:marBottom w:val="0"/>
          <w:divBdr>
            <w:top w:val="none" w:sz="0" w:space="0" w:color="auto"/>
            <w:left w:val="none" w:sz="0" w:space="0" w:color="auto"/>
            <w:bottom w:val="none" w:sz="0" w:space="0" w:color="auto"/>
            <w:right w:val="none" w:sz="0" w:space="0" w:color="auto"/>
          </w:divBdr>
        </w:div>
        <w:div w:id="1659338009">
          <w:marLeft w:val="640"/>
          <w:marRight w:val="0"/>
          <w:marTop w:val="0"/>
          <w:marBottom w:val="0"/>
          <w:divBdr>
            <w:top w:val="none" w:sz="0" w:space="0" w:color="auto"/>
            <w:left w:val="none" w:sz="0" w:space="0" w:color="auto"/>
            <w:bottom w:val="none" w:sz="0" w:space="0" w:color="auto"/>
            <w:right w:val="none" w:sz="0" w:space="0" w:color="auto"/>
          </w:divBdr>
        </w:div>
        <w:div w:id="1644240074">
          <w:marLeft w:val="640"/>
          <w:marRight w:val="0"/>
          <w:marTop w:val="0"/>
          <w:marBottom w:val="0"/>
          <w:divBdr>
            <w:top w:val="none" w:sz="0" w:space="0" w:color="auto"/>
            <w:left w:val="none" w:sz="0" w:space="0" w:color="auto"/>
            <w:bottom w:val="none" w:sz="0" w:space="0" w:color="auto"/>
            <w:right w:val="none" w:sz="0" w:space="0" w:color="auto"/>
          </w:divBdr>
        </w:div>
        <w:div w:id="2118517900">
          <w:marLeft w:val="640"/>
          <w:marRight w:val="0"/>
          <w:marTop w:val="0"/>
          <w:marBottom w:val="0"/>
          <w:divBdr>
            <w:top w:val="none" w:sz="0" w:space="0" w:color="auto"/>
            <w:left w:val="none" w:sz="0" w:space="0" w:color="auto"/>
            <w:bottom w:val="none" w:sz="0" w:space="0" w:color="auto"/>
            <w:right w:val="none" w:sz="0" w:space="0" w:color="auto"/>
          </w:divBdr>
        </w:div>
        <w:div w:id="1836342263">
          <w:marLeft w:val="640"/>
          <w:marRight w:val="0"/>
          <w:marTop w:val="0"/>
          <w:marBottom w:val="0"/>
          <w:divBdr>
            <w:top w:val="none" w:sz="0" w:space="0" w:color="auto"/>
            <w:left w:val="none" w:sz="0" w:space="0" w:color="auto"/>
            <w:bottom w:val="none" w:sz="0" w:space="0" w:color="auto"/>
            <w:right w:val="none" w:sz="0" w:space="0" w:color="auto"/>
          </w:divBdr>
        </w:div>
        <w:div w:id="1153908006">
          <w:marLeft w:val="640"/>
          <w:marRight w:val="0"/>
          <w:marTop w:val="0"/>
          <w:marBottom w:val="0"/>
          <w:divBdr>
            <w:top w:val="none" w:sz="0" w:space="0" w:color="auto"/>
            <w:left w:val="none" w:sz="0" w:space="0" w:color="auto"/>
            <w:bottom w:val="none" w:sz="0" w:space="0" w:color="auto"/>
            <w:right w:val="none" w:sz="0" w:space="0" w:color="auto"/>
          </w:divBdr>
        </w:div>
        <w:div w:id="104857985">
          <w:marLeft w:val="640"/>
          <w:marRight w:val="0"/>
          <w:marTop w:val="0"/>
          <w:marBottom w:val="0"/>
          <w:divBdr>
            <w:top w:val="none" w:sz="0" w:space="0" w:color="auto"/>
            <w:left w:val="none" w:sz="0" w:space="0" w:color="auto"/>
            <w:bottom w:val="none" w:sz="0" w:space="0" w:color="auto"/>
            <w:right w:val="none" w:sz="0" w:space="0" w:color="auto"/>
          </w:divBdr>
        </w:div>
        <w:div w:id="1204562025">
          <w:marLeft w:val="640"/>
          <w:marRight w:val="0"/>
          <w:marTop w:val="0"/>
          <w:marBottom w:val="0"/>
          <w:divBdr>
            <w:top w:val="none" w:sz="0" w:space="0" w:color="auto"/>
            <w:left w:val="none" w:sz="0" w:space="0" w:color="auto"/>
            <w:bottom w:val="none" w:sz="0" w:space="0" w:color="auto"/>
            <w:right w:val="none" w:sz="0" w:space="0" w:color="auto"/>
          </w:divBdr>
        </w:div>
        <w:div w:id="1594435845">
          <w:marLeft w:val="640"/>
          <w:marRight w:val="0"/>
          <w:marTop w:val="0"/>
          <w:marBottom w:val="0"/>
          <w:divBdr>
            <w:top w:val="none" w:sz="0" w:space="0" w:color="auto"/>
            <w:left w:val="none" w:sz="0" w:space="0" w:color="auto"/>
            <w:bottom w:val="none" w:sz="0" w:space="0" w:color="auto"/>
            <w:right w:val="none" w:sz="0" w:space="0" w:color="auto"/>
          </w:divBdr>
        </w:div>
        <w:div w:id="1243687676">
          <w:marLeft w:val="640"/>
          <w:marRight w:val="0"/>
          <w:marTop w:val="0"/>
          <w:marBottom w:val="0"/>
          <w:divBdr>
            <w:top w:val="none" w:sz="0" w:space="0" w:color="auto"/>
            <w:left w:val="none" w:sz="0" w:space="0" w:color="auto"/>
            <w:bottom w:val="none" w:sz="0" w:space="0" w:color="auto"/>
            <w:right w:val="none" w:sz="0" w:space="0" w:color="auto"/>
          </w:divBdr>
        </w:div>
        <w:div w:id="290281680">
          <w:marLeft w:val="640"/>
          <w:marRight w:val="0"/>
          <w:marTop w:val="0"/>
          <w:marBottom w:val="0"/>
          <w:divBdr>
            <w:top w:val="none" w:sz="0" w:space="0" w:color="auto"/>
            <w:left w:val="none" w:sz="0" w:space="0" w:color="auto"/>
            <w:bottom w:val="none" w:sz="0" w:space="0" w:color="auto"/>
            <w:right w:val="none" w:sz="0" w:space="0" w:color="auto"/>
          </w:divBdr>
        </w:div>
        <w:div w:id="1005473665">
          <w:marLeft w:val="640"/>
          <w:marRight w:val="0"/>
          <w:marTop w:val="0"/>
          <w:marBottom w:val="0"/>
          <w:divBdr>
            <w:top w:val="none" w:sz="0" w:space="0" w:color="auto"/>
            <w:left w:val="none" w:sz="0" w:space="0" w:color="auto"/>
            <w:bottom w:val="none" w:sz="0" w:space="0" w:color="auto"/>
            <w:right w:val="none" w:sz="0" w:space="0" w:color="auto"/>
          </w:divBdr>
        </w:div>
        <w:div w:id="928268879">
          <w:marLeft w:val="640"/>
          <w:marRight w:val="0"/>
          <w:marTop w:val="0"/>
          <w:marBottom w:val="0"/>
          <w:divBdr>
            <w:top w:val="none" w:sz="0" w:space="0" w:color="auto"/>
            <w:left w:val="none" w:sz="0" w:space="0" w:color="auto"/>
            <w:bottom w:val="none" w:sz="0" w:space="0" w:color="auto"/>
            <w:right w:val="none" w:sz="0" w:space="0" w:color="auto"/>
          </w:divBdr>
        </w:div>
        <w:div w:id="1619875051">
          <w:marLeft w:val="640"/>
          <w:marRight w:val="0"/>
          <w:marTop w:val="0"/>
          <w:marBottom w:val="0"/>
          <w:divBdr>
            <w:top w:val="none" w:sz="0" w:space="0" w:color="auto"/>
            <w:left w:val="none" w:sz="0" w:space="0" w:color="auto"/>
            <w:bottom w:val="none" w:sz="0" w:space="0" w:color="auto"/>
            <w:right w:val="none" w:sz="0" w:space="0" w:color="auto"/>
          </w:divBdr>
        </w:div>
        <w:div w:id="1686635287">
          <w:marLeft w:val="640"/>
          <w:marRight w:val="0"/>
          <w:marTop w:val="0"/>
          <w:marBottom w:val="0"/>
          <w:divBdr>
            <w:top w:val="none" w:sz="0" w:space="0" w:color="auto"/>
            <w:left w:val="none" w:sz="0" w:space="0" w:color="auto"/>
            <w:bottom w:val="none" w:sz="0" w:space="0" w:color="auto"/>
            <w:right w:val="none" w:sz="0" w:space="0" w:color="auto"/>
          </w:divBdr>
        </w:div>
        <w:div w:id="395052940">
          <w:marLeft w:val="640"/>
          <w:marRight w:val="0"/>
          <w:marTop w:val="0"/>
          <w:marBottom w:val="0"/>
          <w:divBdr>
            <w:top w:val="none" w:sz="0" w:space="0" w:color="auto"/>
            <w:left w:val="none" w:sz="0" w:space="0" w:color="auto"/>
            <w:bottom w:val="none" w:sz="0" w:space="0" w:color="auto"/>
            <w:right w:val="none" w:sz="0" w:space="0" w:color="auto"/>
          </w:divBdr>
        </w:div>
        <w:div w:id="517357319">
          <w:marLeft w:val="640"/>
          <w:marRight w:val="0"/>
          <w:marTop w:val="0"/>
          <w:marBottom w:val="0"/>
          <w:divBdr>
            <w:top w:val="none" w:sz="0" w:space="0" w:color="auto"/>
            <w:left w:val="none" w:sz="0" w:space="0" w:color="auto"/>
            <w:bottom w:val="none" w:sz="0" w:space="0" w:color="auto"/>
            <w:right w:val="none" w:sz="0" w:space="0" w:color="auto"/>
          </w:divBdr>
        </w:div>
        <w:div w:id="98071053">
          <w:marLeft w:val="640"/>
          <w:marRight w:val="0"/>
          <w:marTop w:val="0"/>
          <w:marBottom w:val="0"/>
          <w:divBdr>
            <w:top w:val="none" w:sz="0" w:space="0" w:color="auto"/>
            <w:left w:val="none" w:sz="0" w:space="0" w:color="auto"/>
            <w:bottom w:val="none" w:sz="0" w:space="0" w:color="auto"/>
            <w:right w:val="none" w:sz="0" w:space="0" w:color="auto"/>
          </w:divBdr>
        </w:div>
        <w:div w:id="2102484425">
          <w:marLeft w:val="640"/>
          <w:marRight w:val="0"/>
          <w:marTop w:val="0"/>
          <w:marBottom w:val="0"/>
          <w:divBdr>
            <w:top w:val="none" w:sz="0" w:space="0" w:color="auto"/>
            <w:left w:val="none" w:sz="0" w:space="0" w:color="auto"/>
            <w:bottom w:val="none" w:sz="0" w:space="0" w:color="auto"/>
            <w:right w:val="none" w:sz="0" w:space="0" w:color="auto"/>
          </w:divBdr>
        </w:div>
        <w:div w:id="201092820">
          <w:marLeft w:val="640"/>
          <w:marRight w:val="0"/>
          <w:marTop w:val="0"/>
          <w:marBottom w:val="0"/>
          <w:divBdr>
            <w:top w:val="none" w:sz="0" w:space="0" w:color="auto"/>
            <w:left w:val="none" w:sz="0" w:space="0" w:color="auto"/>
            <w:bottom w:val="none" w:sz="0" w:space="0" w:color="auto"/>
            <w:right w:val="none" w:sz="0" w:space="0" w:color="auto"/>
          </w:divBdr>
        </w:div>
        <w:div w:id="1679622339">
          <w:marLeft w:val="640"/>
          <w:marRight w:val="0"/>
          <w:marTop w:val="0"/>
          <w:marBottom w:val="0"/>
          <w:divBdr>
            <w:top w:val="none" w:sz="0" w:space="0" w:color="auto"/>
            <w:left w:val="none" w:sz="0" w:space="0" w:color="auto"/>
            <w:bottom w:val="none" w:sz="0" w:space="0" w:color="auto"/>
            <w:right w:val="none" w:sz="0" w:space="0" w:color="auto"/>
          </w:divBdr>
        </w:div>
        <w:div w:id="996612344">
          <w:marLeft w:val="640"/>
          <w:marRight w:val="0"/>
          <w:marTop w:val="0"/>
          <w:marBottom w:val="0"/>
          <w:divBdr>
            <w:top w:val="none" w:sz="0" w:space="0" w:color="auto"/>
            <w:left w:val="none" w:sz="0" w:space="0" w:color="auto"/>
            <w:bottom w:val="none" w:sz="0" w:space="0" w:color="auto"/>
            <w:right w:val="none" w:sz="0" w:space="0" w:color="auto"/>
          </w:divBdr>
        </w:div>
        <w:div w:id="1832673221">
          <w:marLeft w:val="640"/>
          <w:marRight w:val="0"/>
          <w:marTop w:val="0"/>
          <w:marBottom w:val="0"/>
          <w:divBdr>
            <w:top w:val="none" w:sz="0" w:space="0" w:color="auto"/>
            <w:left w:val="none" w:sz="0" w:space="0" w:color="auto"/>
            <w:bottom w:val="none" w:sz="0" w:space="0" w:color="auto"/>
            <w:right w:val="none" w:sz="0" w:space="0" w:color="auto"/>
          </w:divBdr>
        </w:div>
        <w:div w:id="774980642">
          <w:marLeft w:val="640"/>
          <w:marRight w:val="0"/>
          <w:marTop w:val="0"/>
          <w:marBottom w:val="0"/>
          <w:divBdr>
            <w:top w:val="none" w:sz="0" w:space="0" w:color="auto"/>
            <w:left w:val="none" w:sz="0" w:space="0" w:color="auto"/>
            <w:bottom w:val="none" w:sz="0" w:space="0" w:color="auto"/>
            <w:right w:val="none" w:sz="0" w:space="0" w:color="auto"/>
          </w:divBdr>
        </w:div>
        <w:div w:id="1487743012">
          <w:marLeft w:val="640"/>
          <w:marRight w:val="0"/>
          <w:marTop w:val="0"/>
          <w:marBottom w:val="0"/>
          <w:divBdr>
            <w:top w:val="none" w:sz="0" w:space="0" w:color="auto"/>
            <w:left w:val="none" w:sz="0" w:space="0" w:color="auto"/>
            <w:bottom w:val="none" w:sz="0" w:space="0" w:color="auto"/>
            <w:right w:val="none" w:sz="0" w:space="0" w:color="auto"/>
          </w:divBdr>
        </w:div>
        <w:div w:id="171603302">
          <w:marLeft w:val="640"/>
          <w:marRight w:val="0"/>
          <w:marTop w:val="0"/>
          <w:marBottom w:val="0"/>
          <w:divBdr>
            <w:top w:val="none" w:sz="0" w:space="0" w:color="auto"/>
            <w:left w:val="none" w:sz="0" w:space="0" w:color="auto"/>
            <w:bottom w:val="none" w:sz="0" w:space="0" w:color="auto"/>
            <w:right w:val="none" w:sz="0" w:space="0" w:color="auto"/>
          </w:divBdr>
        </w:div>
        <w:div w:id="1970352243">
          <w:marLeft w:val="640"/>
          <w:marRight w:val="0"/>
          <w:marTop w:val="0"/>
          <w:marBottom w:val="0"/>
          <w:divBdr>
            <w:top w:val="none" w:sz="0" w:space="0" w:color="auto"/>
            <w:left w:val="none" w:sz="0" w:space="0" w:color="auto"/>
            <w:bottom w:val="none" w:sz="0" w:space="0" w:color="auto"/>
            <w:right w:val="none" w:sz="0" w:space="0" w:color="auto"/>
          </w:divBdr>
        </w:div>
        <w:div w:id="911819694">
          <w:marLeft w:val="640"/>
          <w:marRight w:val="0"/>
          <w:marTop w:val="0"/>
          <w:marBottom w:val="0"/>
          <w:divBdr>
            <w:top w:val="none" w:sz="0" w:space="0" w:color="auto"/>
            <w:left w:val="none" w:sz="0" w:space="0" w:color="auto"/>
            <w:bottom w:val="none" w:sz="0" w:space="0" w:color="auto"/>
            <w:right w:val="none" w:sz="0" w:space="0" w:color="auto"/>
          </w:divBdr>
        </w:div>
        <w:div w:id="78138121">
          <w:marLeft w:val="640"/>
          <w:marRight w:val="0"/>
          <w:marTop w:val="0"/>
          <w:marBottom w:val="0"/>
          <w:divBdr>
            <w:top w:val="none" w:sz="0" w:space="0" w:color="auto"/>
            <w:left w:val="none" w:sz="0" w:space="0" w:color="auto"/>
            <w:bottom w:val="none" w:sz="0" w:space="0" w:color="auto"/>
            <w:right w:val="none" w:sz="0" w:space="0" w:color="auto"/>
          </w:divBdr>
        </w:div>
        <w:div w:id="841312922">
          <w:marLeft w:val="640"/>
          <w:marRight w:val="0"/>
          <w:marTop w:val="0"/>
          <w:marBottom w:val="0"/>
          <w:divBdr>
            <w:top w:val="none" w:sz="0" w:space="0" w:color="auto"/>
            <w:left w:val="none" w:sz="0" w:space="0" w:color="auto"/>
            <w:bottom w:val="none" w:sz="0" w:space="0" w:color="auto"/>
            <w:right w:val="none" w:sz="0" w:space="0" w:color="auto"/>
          </w:divBdr>
        </w:div>
        <w:div w:id="958948447">
          <w:marLeft w:val="640"/>
          <w:marRight w:val="0"/>
          <w:marTop w:val="0"/>
          <w:marBottom w:val="0"/>
          <w:divBdr>
            <w:top w:val="none" w:sz="0" w:space="0" w:color="auto"/>
            <w:left w:val="none" w:sz="0" w:space="0" w:color="auto"/>
            <w:bottom w:val="none" w:sz="0" w:space="0" w:color="auto"/>
            <w:right w:val="none" w:sz="0" w:space="0" w:color="auto"/>
          </w:divBdr>
        </w:div>
        <w:div w:id="749080033">
          <w:marLeft w:val="640"/>
          <w:marRight w:val="0"/>
          <w:marTop w:val="0"/>
          <w:marBottom w:val="0"/>
          <w:divBdr>
            <w:top w:val="none" w:sz="0" w:space="0" w:color="auto"/>
            <w:left w:val="none" w:sz="0" w:space="0" w:color="auto"/>
            <w:bottom w:val="none" w:sz="0" w:space="0" w:color="auto"/>
            <w:right w:val="none" w:sz="0" w:space="0" w:color="auto"/>
          </w:divBdr>
        </w:div>
        <w:div w:id="2038120655">
          <w:marLeft w:val="640"/>
          <w:marRight w:val="0"/>
          <w:marTop w:val="0"/>
          <w:marBottom w:val="0"/>
          <w:divBdr>
            <w:top w:val="none" w:sz="0" w:space="0" w:color="auto"/>
            <w:left w:val="none" w:sz="0" w:space="0" w:color="auto"/>
            <w:bottom w:val="none" w:sz="0" w:space="0" w:color="auto"/>
            <w:right w:val="none" w:sz="0" w:space="0" w:color="auto"/>
          </w:divBdr>
        </w:div>
        <w:div w:id="1537690853">
          <w:marLeft w:val="640"/>
          <w:marRight w:val="0"/>
          <w:marTop w:val="0"/>
          <w:marBottom w:val="0"/>
          <w:divBdr>
            <w:top w:val="none" w:sz="0" w:space="0" w:color="auto"/>
            <w:left w:val="none" w:sz="0" w:space="0" w:color="auto"/>
            <w:bottom w:val="none" w:sz="0" w:space="0" w:color="auto"/>
            <w:right w:val="none" w:sz="0" w:space="0" w:color="auto"/>
          </w:divBdr>
        </w:div>
        <w:div w:id="36399477">
          <w:marLeft w:val="640"/>
          <w:marRight w:val="0"/>
          <w:marTop w:val="0"/>
          <w:marBottom w:val="0"/>
          <w:divBdr>
            <w:top w:val="none" w:sz="0" w:space="0" w:color="auto"/>
            <w:left w:val="none" w:sz="0" w:space="0" w:color="auto"/>
            <w:bottom w:val="none" w:sz="0" w:space="0" w:color="auto"/>
            <w:right w:val="none" w:sz="0" w:space="0" w:color="auto"/>
          </w:divBdr>
        </w:div>
        <w:div w:id="1680892891">
          <w:marLeft w:val="640"/>
          <w:marRight w:val="0"/>
          <w:marTop w:val="0"/>
          <w:marBottom w:val="0"/>
          <w:divBdr>
            <w:top w:val="none" w:sz="0" w:space="0" w:color="auto"/>
            <w:left w:val="none" w:sz="0" w:space="0" w:color="auto"/>
            <w:bottom w:val="none" w:sz="0" w:space="0" w:color="auto"/>
            <w:right w:val="none" w:sz="0" w:space="0" w:color="auto"/>
          </w:divBdr>
        </w:div>
        <w:div w:id="1980643629">
          <w:marLeft w:val="640"/>
          <w:marRight w:val="0"/>
          <w:marTop w:val="0"/>
          <w:marBottom w:val="0"/>
          <w:divBdr>
            <w:top w:val="none" w:sz="0" w:space="0" w:color="auto"/>
            <w:left w:val="none" w:sz="0" w:space="0" w:color="auto"/>
            <w:bottom w:val="none" w:sz="0" w:space="0" w:color="auto"/>
            <w:right w:val="none" w:sz="0" w:space="0" w:color="auto"/>
          </w:divBdr>
        </w:div>
        <w:div w:id="294064509">
          <w:marLeft w:val="640"/>
          <w:marRight w:val="0"/>
          <w:marTop w:val="0"/>
          <w:marBottom w:val="0"/>
          <w:divBdr>
            <w:top w:val="none" w:sz="0" w:space="0" w:color="auto"/>
            <w:left w:val="none" w:sz="0" w:space="0" w:color="auto"/>
            <w:bottom w:val="none" w:sz="0" w:space="0" w:color="auto"/>
            <w:right w:val="none" w:sz="0" w:space="0" w:color="auto"/>
          </w:divBdr>
        </w:div>
        <w:div w:id="1847086218">
          <w:marLeft w:val="640"/>
          <w:marRight w:val="0"/>
          <w:marTop w:val="0"/>
          <w:marBottom w:val="0"/>
          <w:divBdr>
            <w:top w:val="none" w:sz="0" w:space="0" w:color="auto"/>
            <w:left w:val="none" w:sz="0" w:space="0" w:color="auto"/>
            <w:bottom w:val="none" w:sz="0" w:space="0" w:color="auto"/>
            <w:right w:val="none" w:sz="0" w:space="0" w:color="auto"/>
          </w:divBdr>
        </w:div>
        <w:div w:id="1693023443">
          <w:marLeft w:val="640"/>
          <w:marRight w:val="0"/>
          <w:marTop w:val="0"/>
          <w:marBottom w:val="0"/>
          <w:divBdr>
            <w:top w:val="none" w:sz="0" w:space="0" w:color="auto"/>
            <w:left w:val="none" w:sz="0" w:space="0" w:color="auto"/>
            <w:bottom w:val="none" w:sz="0" w:space="0" w:color="auto"/>
            <w:right w:val="none" w:sz="0" w:space="0" w:color="auto"/>
          </w:divBdr>
        </w:div>
        <w:div w:id="1395932433">
          <w:marLeft w:val="640"/>
          <w:marRight w:val="0"/>
          <w:marTop w:val="0"/>
          <w:marBottom w:val="0"/>
          <w:divBdr>
            <w:top w:val="none" w:sz="0" w:space="0" w:color="auto"/>
            <w:left w:val="none" w:sz="0" w:space="0" w:color="auto"/>
            <w:bottom w:val="none" w:sz="0" w:space="0" w:color="auto"/>
            <w:right w:val="none" w:sz="0" w:space="0" w:color="auto"/>
          </w:divBdr>
        </w:div>
        <w:div w:id="1125999891">
          <w:marLeft w:val="640"/>
          <w:marRight w:val="0"/>
          <w:marTop w:val="0"/>
          <w:marBottom w:val="0"/>
          <w:divBdr>
            <w:top w:val="none" w:sz="0" w:space="0" w:color="auto"/>
            <w:left w:val="none" w:sz="0" w:space="0" w:color="auto"/>
            <w:bottom w:val="none" w:sz="0" w:space="0" w:color="auto"/>
            <w:right w:val="none" w:sz="0" w:space="0" w:color="auto"/>
          </w:divBdr>
        </w:div>
        <w:div w:id="595753842">
          <w:marLeft w:val="640"/>
          <w:marRight w:val="0"/>
          <w:marTop w:val="0"/>
          <w:marBottom w:val="0"/>
          <w:divBdr>
            <w:top w:val="none" w:sz="0" w:space="0" w:color="auto"/>
            <w:left w:val="none" w:sz="0" w:space="0" w:color="auto"/>
            <w:bottom w:val="none" w:sz="0" w:space="0" w:color="auto"/>
            <w:right w:val="none" w:sz="0" w:space="0" w:color="auto"/>
          </w:divBdr>
        </w:div>
        <w:div w:id="1781139620">
          <w:marLeft w:val="640"/>
          <w:marRight w:val="0"/>
          <w:marTop w:val="0"/>
          <w:marBottom w:val="0"/>
          <w:divBdr>
            <w:top w:val="none" w:sz="0" w:space="0" w:color="auto"/>
            <w:left w:val="none" w:sz="0" w:space="0" w:color="auto"/>
            <w:bottom w:val="none" w:sz="0" w:space="0" w:color="auto"/>
            <w:right w:val="none" w:sz="0" w:space="0" w:color="auto"/>
          </w:divBdr>
        </w:div>
        <w:div w:id="78524407">
          <w:marLeft w:val="640"/>
          <w:marRight w:val="0"/>
          <w:marTop w:val="0"/>
          <w:marBottom w:val="0"/>
          <w:divBdr>
            <w:top w:val="none" w:sz="0" w:space="0" w:color="auto"/>
            <w:left w:val="none" w:sz="0" w:space="0" w:color="auto"/>
            <w:bottom w:val="none" w:sz="0" w:space="0" w:color="auto"/>
            <w:right w:val="none" w:sz="0" w:space="0" w:color="auto"/>
          </w:divBdr>
        </w:div>
        <w:div w:id="558394941">
          <w:marLeft w:val="640"/>
          <w:marRight w:val="0"/>
          <w:marTop w:val="0"/>
          <w:marBottom w:val="0"/>
          <w:divBdr>
            <w:top w:val="none" w:sz="0" w:space="0" w:color="auto"/>
            <w:left w:val="none" w:sz="0" w:space="0" w:color="auto"/>
            <w:bottom w:val="none" w:sz="0" w:space="0" w:color="auto"/>
            <w:right w:val="none" w:sz="0" w:space="0" w:color="auto"/>
          </w:divBdr>
        </w:div>
        <w:div w:id="925383014">
          <w:marLeft w:val="640"/>
          <w:marRight w:val="0"/>
          <w:marTop w:val="0"/>
          <w:marBottom w:val="0"/>
          <w:divBdr>
            <w:top w:val="none" w:sz="0" w:space="0" w:color="auto"/>
            <w:left w:val="none" w:sz="0" w:space="0" w:color="auto"/>
            <w:bottom w:val="none" w:sz="0" w:space="0" w:color="auto"/>
            <w:right w:val="none" w:sz="0" w:space="0" w:color="auto"/>
          </w:divBdr>
        </w:div>
        <w:div w:id="122819235">
          <w:marLeft w:val="640"/>
          <w:marRight w:val="0"/>
          <w:marTop w:val="0"/>
          <w:marBottom w:val="0"/>
          <w:divBdr>
            <w:top w:val="none" w:sz="0" w:space="0" w:color="auto"/>
            <w:left w:val="none" w:sz="0" w:space="0" w:color="auto"/>
            <w:bottom w:val="none" w:sz="0" w:space="0" w:color="auto"/>
            <w:right w:val="none" w:sz="0" w:space="0" w:color="auto"/>
          </w:divBdr>
        </w:div>
        <w:div w:id="389427976">
          <w:marLeft w:val="640"/>
          <w:marRight w:val="0"/>
          <w:marTop w:val="0"/>
          <w:marBottom w:val="0"/>
          <w:divBdr>
            <w:top w:val="none" w:sz="0" w:space="0" w:color="auto"/>
            <w:left w:val="none" w:sz="0" w:space="0" w:color="auto"/>
            <w:bottom w:val="none" w:sz="0" w:space="0" w:color="auto"/>
            <w:right w:val="none" w:sz="0" w:space="0" w:color="auto"/>
          </w:divBdr>
        </w:div>
        <w:div w:id="1551922178">
          <w:marLeft w:val="640"/>
          <w:marRight w:val="0"/>
          <w:marTop w:val="0"/>
          <w:marBottom w:val="0"/>
          <w:divBdr>
            <w:top w:val="none" w:sz="0" w:space="0" w:color="auto"/>
            <w:left w:val="none" w:sz="0" w:space="0" w:color="auto"/>
            <w:bottom w:val="none" w:sz="0" w:space="0" w:color="auto"/>
            <w:right w:val="none" w:sz="0" w:space="0" w:color="auto"/>
          </w:divBdr>
        </w:div>
        <w:div w:id="217478607">
          <w:marLeft w:val="640"/>
          <w:marRight w:val="0"/>
          <w:marTop w:val="0"/>
          <w:marBottom w:val="0"/>
          <w:divBdr>
            <w:top w:val="none" w:sz="0" w:space="0" w:color="auto"/>
            <w:left w:val="none" w:sz="0" w:space="0" w:color="auto"/>
            <w:bottom w:val="none" w:sz="0" w:space="0" w:color="auto"/>
            <w:right w:val="none" w:sz="0" w:space="0" w:color="auto"/>
          </w:divBdr>
        </w:div>
        <w:div w:id="563641741">
          <w:marLeft w:val="640"/>
          <w:marRight w:val="0"/>
          <w:marTop w:val="0"/>
          <w:marBottom w:val="0"/>
          <w:divBdr>
            <w:top w:val="none" w:sz="0" w:space="0" w:color="auto"/>
            <w:left w:val="none" w:sz="0" w:space="0" w:color="auto"/>
            <w:bottom w:val="none" w:sz="0" w:space="0" w:color="auto"/>
            <w:right w:val="none" w:sz="0" w:space="0" w:color="auto"/>
          </w:divBdr>
        </w:div>
        <w:div w:id="617882306">
          <w:marLeft w:val="640"/>
          <w:marRight w:val="0"/>
          <w:marTop w:val="0"/>
          <w:marBottom w:val="0"/>
          <w:divBdr>
            <w:top w:val="none" w:sz="0" w:space="0" w:color="auto"/>
            <w:left w:val="none" w:sz="0" w:space="0" w:color="auto"/>
            <w:bottom w:val="none" w:sz="0" w:space="0" w:color="auto"/>
            <w:right w:val="none" w:sz="0" w:space="0" w:color="auto"/>
          </w:divBdr>
        </w:div>
        <w:div w:id="1888376989">
          <w:marLeft w:val="640"/>
          <w:marRight w:val="0"/>
          <w:marTop w:val="0"/>
          <w:marBottom w:val="0"/>
          <w:divBdr>
            <w:top w:val="none" w:sz="0" w:space="0" w:color="auto"/>
            <w:left w:val="none" w:sz="0" w:space="0" w:color="auto"/>
            <w:bottom w:val="none" w:sz="0" w:space="0" w:color="auto"/>
            <w:right w:val="none" w:sz="0" w:space="0" w:color="auto"/>
          </w:divBdr>
        </w:div>
        <w:div w:id="867524050">
          <w:marLeft w:val="640"/>
          <w:marRight w:val="0"/>
          <w:marTop w:val="0"/>
          <w:marBottom w:val="0"/>
          <w:divBdr>
            <w:top w:val="none" w:sz="0" w:space="0" w:color="auto"/>
            <w:left w:val="none" w:sz="0" w:space="0" w:color="auto"/>
            <w:bottom w:val="none" w:sz="0" w:space="0" w:color="auto"/>
            <w:right w:val="none" w:sz="0" w:space="0" w:color="auto"/>
          </w:divBdr>
        </w:div>
        <w:div w:id="1419906078">
          <w:marLeft w:val="640"/>
          <w:marRight w:val="0"/>
          <w:marTop w:val="0"/>
          <w:marBottom w:val="0"/>
          <w:divBdr>
            <w:top w:val="none" w:sz="0" w:space="0" w:color="auto"/>
            <w:left w:val="none" w:sz="0" w:space="0" w:color="auto"/>
            <w:bottom w:val="none" w:sz="0" w:space="0" w:color="auto"/>
            <w:right w:val="none" w:sz="0" w:space="0" w:color="auto"/>
          </w:divBdr>
        </w:div>
        <w:div w:id="1516994239">
          <w:marLeft w:val="640"/>
          <w:marRight w:val="0"/>
          <w:marTop w:val="0"/>
          <w:marBottom w:val="0"/>
          <w:divBdr>
            <w:top w:val="none" w:sz="0" w:space="0" w:color="auto"/>
            <w:left w:val="none" w:sz="0" w:space="0" w:color="auto"/>
            <w:bottom w:val="none" w:sz="0" w:space="0" w:color="auto"/>
            <w:right w:val="none" w:sz="0" w:space="0" w:color="auto"/>
          </w:divBdr>
        </w:div>
        <w:div w:id="226847124">
          <w:marLeft w:val="640"/>
          <w:marRight w:val="0"/>
          <w:marTop w:val="0"/>
          <w:marBottom w:val="0"/>
          <w:divBdr>
            <w:top w:val="none" w:sz="0" w:space="0" w:color="auto"/>
            <w:left w:val="none" w:sz="0" w:space="0" w:color="auto"/>
            <w:bottom w:val="none" w:sz="0" w:space="0" w:color="auto"/>
            <w:right w:val="none" w:sz="0" w:space="0" w:color="auto"/>
          </w:divBdr>
        </w:div>
        <w:div w:id="1836410442">
          <w:marLeft w:val="640"/>
          <w:marRight w:val="0"/>
          <w:marTop w:val="0"/>
          <w:marBottom w:val="0"/>
          <w:divBdr>
            <w:top w:val="none" w:sz="0" w:space="0" w:color="auto"/>
            <w:left w:val="none" w:sz="0" w:space="0" w:color="auto"/>
            <w:bottom w:val="none" w:sz="0" w:space="0" w:color="auto"/>
            <w:right w:val="none" w:sz="0" w:space="0" w:color="auto"/>
          </w:divBdr>
        </w:div>
        <w:div w:id="1170288109">
          <w:marLeft w:val="640"/>
          <w:marRight w:val="0"/>
          <w:marTop w:val="0"/>
          <w:marBottom w:val="0"/>
          <w:divBdr>
            <w:top w:val="none" w:sz="0" w:space="0" w:color="auto"/>
            <w:left w:val="none" w:sz="0" w:space="0" w:color="auto"/>
            <w:bottom w:val="none" w:sz="0" w:space="0" w:color="auto"/>
            <w:right w:val="none" w:sz="0" w:space="0" w:color="auto"/>
          </w:divBdr>
        </w:div>
        <w:div w:id="2112702890">
          <w:marLeft w:val="640"/>
          <w:marRight w:val="0"/>
          <w:marTop w:val="0"/>
          <w:marBottom w:val="0"/>
          <w:divBdr>
            <w:top w:val="none" w:sz="0" w:space="0" w:color="auto"/>
            <w:left w:val="none" w:sz="0" w:space="0" w:color="auto"/>
            <w:bottom w:val="none" w:sz="0" w:space="0" w:color="auto"/>
            <w:right w:val="none" w:sz="0" w:space="0" w:color="auto"/>
          </w:divBdr>
        </w:div>
        <w:div w:id="380329729">
          <w:marLeft w:val="640"/>
          <w:marRight w:val="0"/>
          <w:marTop w:val="0"/>
          <w:marBottom w:val="0"/>
          <w:divBdr>
            <w:top w:val="none" w:sz="0" w:space="0" w:color="auto"/>
            <w:left w:val="none" w:sz="0" w:space="0" w:color="auto"/>
            <w:bottom w:val="none" w:sz="0" w:space="0" w:color="auto"/>
            <w:right w:val="none" w:sz="0" w:space="0" w:color="auto"/>
          </w:divBdr>
        </w:div>
        <w:div w:id="1219171415">
          <w:marLeft w:val="640"/>
          <w:marRight w:val="0"/>
          <w:marTop w:val="0"/>
          <w:marBottom w:val="0"/>
          <w:divBdr>
            <w:top w:val="none" w:sz="0" w:space="0" w:color="auto"/>
            <w:left w:val="none" w:sz="0" w:space="0" w:color="auto"/>
            <w:bottom w:val="none" w:sz="0" w:space="0" w:color="auto"/>
            <w:right w:val="none" w:sz="0" w:space="0" w:color="auto"/>
          </w:divBdr>
        </w:div>
        <w:div w:id="1782723426">
          <w:marLeft w:val="640"/>
          <w:marRight w:val="0"/>
          <w:marTop w:val="0"/>
          <w:marBottom w:val="0"/>
          <w:divBdr>
            <w:top w:val="none" w:sz="0" w:space="0" w:color="auto"/>
            <w:left w:val="none" w:sz="0" w:space="0" w:color="auto"/>
            <w:bottom w:val="none" w:sz="0" w:space="0" w:color="auto"/>
            <w:right w:val="none" w:sz="0" w:space="0" w:color="auto"/>
          </w:divBdr>
        </w:div>
        <w:div w:id="1169905443">
          <w:marLeft w:val="640"/>
          <w:marRight w:val="0"/>
          <w:marTop w:val="0"/>
          <w:marBottom w:val="0"/>
          <w:divBdr>
            <w:top w:val="none" w:sz="0" w:space="0" w:color="auto"/>
            <w:left w:val="none" w:sz="0" w:space="0" w:color="auto"/>
            <w:bottom w:val="none" w:sz="0" w:space="0" w:color="auto"/>
            <w:right w:val="none" w:sz="0" w:space="0" w:color="auto"/>
          </w:divBdr>
        </w:div>
        <w:div w:id="87622271">
          <w:marLeft w:val="640"/>
          <w:marRight w:val="0"/>
          <w:marTop w:val="0"/>
          <w:marBottom w:val="0"/>
          <w:divBdr>
            <w:top w:val="none" w:sz="0" w:space="0" w:color="auto"/>
            <w:left w:val="none" w:sz="0" w:space="0" w:color="auto"/>
            <w:bottom w:val="none" w:sz="0" w:space="0" w:color="auto"/>
            <w:right w:val="none" w:sz="0" w:space="0" w:color="auto"/>
          </w:divBdr>
        </w:div>
        <w:div w:id="1541820125">
          <w:marLeft w:val="640"/>
          <w:marRight w:val="0"/>
          <w:marTop w:val="0"/>
          <w:marBottom w:val="0"/>
          <w:divBdr>
            <w:top w:val="none" w:sz="0" w:space="0" w:color="auto"/>
            <w:left w:val="none" w:sz="0" w:space="0" w:color="auto"/>
            <w:bottom w:val="none" w:sz="0" w:space="0" w:color="auto"/>
            <w:right w:val="none" w:sz="0" w:space="0" w:color="auto"/>
          </w:divBdr>
        </w:div>
        <w:div w:id="518006141">
          <w:marLeft w:val="640"/>
          <w:marRight w:val="0"/>
          <w:marTop w:val="0"/>
          <w:marBottom w:val="0"/>
          <w:divBdr>
            <w:top w:val="none" w:sz="0" w:space="0" w:color="auto"/>
            <w:left w:val="none" w:sz="0" w:space="0" w:color="auto"/>
            <w:bottom w:val="none" w:sz="0" w:space="0" w:color="auto"/>
            <w:right w:val="none" w:sz="0" w:space="0" w:color="auto"/>
          </w:divBdr>
        </w:div>
        <w:div w:id="794057537">
          <w:marLeft w:val="640"/>
          <w:marRight w:val="0"/>
          <w:marTop w:val="0"/>
          <w:marBottom w:val="0"/>
          <w:divBdr>
            <w:top w:val="none" w:sz="0" w:space="0" w:color="auto"/>
            <w:left w:val="none" w:sz="0" w:space="0" w:color="auto"/>
            <w:bottom w:val="none" w:sz="0" w:space="0" w:color="auto"/>
            <w:right w:val="none" w:sz="0" w:space="0" w:color="auto"/>
          </w:divBdr>
        </w:div>
        <w:div w:id="1846090264">
          <w:marLeft w:val="640"/>
          <w:marRight w:val="0"/>
          <w:marTop w:val="0"/>
          <w:marBottom w:val="0"/>
          <w:divBdr>
            <w:top w:val="none" w:sz="0" w:space="0" w:color="auto"/>
            <w:left w:val="none" w:sz="0" w:space="0" w:color="auto"/>
            <w:bottom w:val="none" w:sz="0" w:space="0" w:color="auto"/>
            <w:right w:val="none" w:sz="0" w:space="0" w:color="auto"/>
          </w:divBdr>
        </w:div>
        <w:div w:id="305552419">
          <w:marLeft w:val="640"/>
          <w:marRight w:val="0"/>
          <w:marTop w:val="0"/>
          <w:marBottom w:val="0"/>
          <w:divBdr>
            <w:top w:val="none" w:sz="0" w:space="0" w:color="auto"/>
            <w:left w:val="none" w:sz="0" w:space="0" w:color="auto"/>
            <w:bottom w:val="none" w:sz="0" w:space="0" w:color="auto"/>
            <w:right w:val="none" w:sz="0" w:space="0" w:color="auto"/>
          </w:divBdr>
        </w:div>
        <w:div w:id="1174034186">
          <w:marLeft w:val="640"/>
          <w:marRight w:val="0"/>
          <w:marTop w:val="0"/>
          <w:marBottom w:val="0"/>
          <w:divBdr>
            <w:top w:val="none" w:sz="0" w:space="0" w:color="auto"/>
            <w:left w:val="none" w:sz="0" w:space="0" w:color="auto"/>
            <w:bottom w:val="none" w:sz="0" w:space="0" w:color="auto"/>
            <w:right w:val="none" w:sz="0" w:space="0" w:color="auto"/>
          </w:divBdr>
        </w:div>
        <w:div w:id="1262299246">
          <w:marLeft w:val="640"/>
          <w:marRight w:val="0"/>
          <w:marTop w:val="0"/>
          <w:marBottom w:val="0"/>
          <w:divBdr>
            <w:top w:val="none" w:sz="0" w:space="0" w:color="auto"/>
            <w:left w:val="none" w:sz="0" w:space="0" w:color="auto"/>
            <w:bottom w:val="none" w:sz="0" w:space="0" w:color="auto"/>
            <w:right w:val="none" w:sz="0" w:space="0" w:color="auto"/>
          </w:divBdr>
        </w:div>
        <w:div w:id="469597406">
          <w:marLeft w:val="640"/>
          <w:marRight w:val="0"/>
          <w:marTop w:val="0"/>
          <w:marBottom w:val="0"/>
          <w:divBdr>
            <w:top w:val="none" w:sz="0" w:space="0" w:color="auto"/>
            <w:left w:val="none" w:sz="0" w:space="0" w:color="auto"/>
            <w:bottom w:val="none" w:sz="0" w:space="0" w:color="auto"/>
            <w:right w:val="none" w:sz="0" w:space="0" w:color="auto"/>
          </w:divBdr>
        </w:div>
        <w:div w:id="105272977">
          <w:marLeft w:val="640"/>
          <w:marRight w:val="0"/>
          <w:marTop w:val="0"/>
          <w:marBottom w:val="0"/>
          <w:divBdr>
            <w:top w:val="none" w:sz="0" w:space="0" w:color="auto"/>
            <w:left w:val="none" w:sz="0" w:space="0" w:color="auto"/>
            <w:bottom w:val="none" w:sz="0" w:space="0" w:color="auto"/>
            <w:right w:val="none" w:sz="0" w:space="0" w:color="auto"/>
          </w:divBdr>
        </w:div>
        <w:div w:id="133570544">
          <w:marLeft w:val="640"/>
          <w:marRight w:val="0"/>
          <w:marTop w:val="0"/>
          <w:marBottom w:val="0"/>
          <w:divBdr>
            <w:top w:val="none" w:sz="0" w:space="0" w:color="auto"/>
            <w:left w:val="none" w:sz="0" w:space="0" w:color="auto"/>
            <w:bottom w:val="none" w:sz="0" w:space="0" w:color="auto"/>
            <w:right w:val="none" w:sz="0" w:space="0" w:color="auto"/>
          </w:divBdr>
        </w:div>
        <w:div w:id="1367369728">
          <w:marLeft w:val="640"/>
          <w:marRight w:val="0"/>
          <w:marTop w:val="0"/>
          <w:marBottom w:val="0"/>
          <w:divBdr>
            <w:top w:val="none" w:sz="0" w:space="0" w:color="auto"/>
            <w:left w:val="none" w:sz="0" w:space="0" w:color="auto"/>
            <w:bottom w:val="none" w:sz="0" w:space="0" w:color="auto"/>
            <w:right w:val="none" w:sz="0" w:space="0" w:color="auto"/>
          </w:divBdr>
        </w:div>
        <w:div w:id="23098075">
          <w:marLeft w:val="640"/>
          <w:marRight w:val="0"/>
          <w:marTop w:val="0"/>
          <w:marBottom w:val="0"/>
          <w:divBdr>
            <w:top w:val="none" w:sz="0" w:space="0" w:color="auto"/>
            <w:left w:val="none" w:sz="0" w:space="0" w:color="auto"/>
            <w:bottom w:val="none" w:sz="0" w:space="0" w:color="auto"/>
            <w:right w:val="none" w:sz="0" w:space="0" w:color="auto"/>
          </w:divBdr>
        </w:div>
        <w:div w:id="1459185860">
          <w:marLeft w:val="640"/>
          <w:marRight w:val="0"/>
          <w:marTop w:val="0"/>
          <w:marBottom w:val="0"/>
          <w:divBdr>
            <w:top w:val="none" w:sz="0" w:space="0" w:color="auto"/>
            <w:left w:val="none" w:sz="0" w:space="0" w:color="auto"/>
            <w:bottom w:val="none" w:sz="0" w:space="0" w:color="auto"/>
            <w:right w:val="none" w:sz="0" w:space="0" w:color="auto"/>
          </w:divBdr>
        </w:div>
        <w:div w:id="1381397324">
          <w:marLeft w:val="640"/>
          <w:marRight w:val="0"/>
          <w:marTop w:val="0"/>
          <w:marBottom w:val="0"/>
          <w:divBdr>
            <w:top w:val="none" w:sz="0" w:space="0" w:color="auto"/>
            <w:left w:val="none" w:sz="0" w:space="0" w:color="auto"/>
            <w:bottom w:val="none" w:sz="0" w:space="0" w:color="auto"/>
            <w:right w:val="none" w:sz="0" w:space="0" w:color="auto"/>
          </w:divBdr>
        </w:div>
        <w:div w:id="1413431013">
          <w:marLeft w:val="640"/>
          <w:marRight w:val="0"/>
          <w:marTop w:val="0"/>
          <w:marBottom w:val="0"/>
          <w:divBdr>
            <w:top w:val="none" w:sz="0" w:space="0" w:color="auto"/>
            <w:left w:val="none" w:sz="0" w:space="0" w:color="auto"/>
            <w:bottom w:val="none" w:sz="0" w:space="0" w:color="auto"/>
            <w:right w:val="none" w:sz="0" w:space="0" w:color="auto"/>
          </w:divBdr>
        </w:div>
        <w:div w:id="1922248523">
          <w:marLeft w:val="640"/>
          <w:marRight w:val="0"/>
          <w:marTop w:val="0"/>
          <w:marBottom w:val="0"/>
          <w:divBdr>
            <w:top w:val="none" w:sz="0" w:space="0" w:color="auto"/>
            <w:left w:val="none" w:sz="0" w:space="0" w:color="auto"/>
            <w:bottom w:val="none" w:sz="0" w:space="0" w:color="auto"/>
            <w:right w:val="none" w:sz="0" w:space="0" w:color="auto"/>
          </w:divBdr>
        </w:div>
        <w:div w:id="1453095089">
          <w:marLeft w:val="640"/>
          <w:marRight w:val="0"/>
          <w:marTop w:val="0"/>
          <w:marBottom w:val="0"/>
          <w:divBdr>
            <w:top w:val="none" w:sz="0" w:space="0" w:color="auto"/>
            <w:left w:val="none" w:sz="0" w:space="0" w:color="auto"/>
            <w:bottom w:val="none" w:sz="0" w:space="0" w:color="auto"/>
            <w:right w:val="none" w:sz="0" w:space="0" w:color="auto"/>
          </w:divBdr>
        </w:div>
        <w:div w:id="1220245756">
          <w:marLeft w:val="640"/>
          <w:marRight w:val="0"/>
          <w:marTop w:val="0"/>
          <w:marBottom w:val="0"/>
          <w:divBdr>
            <w:top w:val="none" w:sz="0" w:space="0" w:color="auto"/>
            <w:left w:val="none" w:sz="0" w:space="0" w:color="auto"/>
            <w:bottom w:val="none" w:sz="0" w:space="0" w:color="auto"/>
            <w:right w:val="none" w:sz="0" w:space="0" w:color="auto"/>
          </w:divBdr>
        </w:div>
        <w:div w:id="299188513">
          <w:marLeft w:val="640"/>
          <w:marRight w:val="0"/>
          <w:marTop w:val="0"/>
          <w:marBottom w:val="0"/>
          <w:divBdr>
            <w:top w:val="none" w:sz="0" w:space="0" w:color="auto"/>
            <w:left w:val="none" w:sz="0" w:space="0" w:color="auto"/>
            <w:bottom w:val="none" w:sz="0" w:space="0" w:color="auto"/>
            <w:right w:val="none" w:sz="0" w:space="0" w:color="auto"/>
          </w:divBdr>
        </w:div>
        <w:div w:id="694160447">
          <w:marLeft w:val="640"/>
          <w:marRight w:val="0"/>
          <w:marTop w:val="0"/>
          <w:marBottom w:val="0"/>
          <w:divBdr>
            <w:top w:val="none" w:sz="0" w:space="0" w:color="auto"/>
            <w:left w:val="none" w:sz="0" w:space="0" w:color="auto"/>
            <w:bottom w:val="none" w:sz="0" w:space="0" w:color="auto"/>
            <w:right w:val="none" w:sz="0" w:space="0" w:color="auto"/>
          </w:divBdr>
        </w:div>
        <w:div w:id="1291983401">
          <w:marLeft w:val="640"/>
          <w:marRight w:val="0"/>
          <w:marTop w:val="0"/>
          <w:marBottom w:val="0"/>
          <w:divBdr>
            <w:top w:val="none" w:sz="0" w:space="0" w:color="auto"/>
            <w:left w:val="none" w:sz="0" w:space="0" w:color="auto"/>
            <w:bottom w:val="none" w:sz="0" w:space="0" w:color="auto"/>
            <w:right w:val="none" w:sz="0" w:space="0" w:color="auto"/>
          </w:divBdr>
        </w:div>
        <w:div w:id="785079983">
          <w:marLeft w:val="640"/>
          <w:marRight w:val="0"/>
          <w:marTop w:val="0"/>
          <w:marBottom w:val="0"/>
          <w:divBdr>
            <w:top w:val="none" w:sz="0" w:space="0" w:color="auto"/>
            <w:left w:val="none" w:sz="0" w:space="0" w:color="auto"/>
            <w:bottom w:val="none" w:sz="0" w:space="0" w:color="auto"/>
            <w:right w:val="none" w:sz="0" w:space="0" w:color="auto"/>
          </w:divBdr>
        </w:div>
      </w:divsChild>
    </w:div>
    <w:div w:id="291255019">
      <w:bodyDiv w:val="1"/>
      <w:marLeft w:val="0"/>
      <w:marRight w:val="0"/>
      <w:marTop w:val="0"/>
      <w:marBottom w:val="0"/>
      <w:divBdr>
        <w:top w:val="none" w:sz="0" w:space="0" w:color="auto"/>
        <w:left w:val="none" w:sz="0" w:space="0" w:color="auto"/>
        <w:bottom w:val="none" w:sz="0" w:space="0" w:color="auto"/>
        <w:right w:val="none" w:sz="0" w:space="0" w:color="auto"/>
      </w:divBdr>
      <w:divsChild>
        <w:div w:id="1331592268">
          <w:marLeft w:val="640"/>
          <w:marRight w:val="0"/>
          <w:marTop w:val="0"/>
          <w:marBottom w:val="0"/>
          <w:divBdr>
            <w:top w:val="none" w:sz="0" w:space="0" w:color="auto"/>
            <w:left w:val="none" w:sz="0" w:space="0" w:color="auto"/>
            <w:bottom w:val="none" w:sz="0" w:space="0" w:color="auto"/>
            <w:right w:val="none" w:sz="0" w:space="0" w:color="auto"/>
          </w:divBdr>
        </w:div>
        <w:div w:id="559942467">
          <w:marLeft w:val="640"/>
          <w:marRight w:val="0"/>
          <w:marTop w:val="0"/>
          <w:marBottom w:val="0"/>
          <w:divBdr>
            <w:top w:val="none" w:sz="0" w:space="0" w:color="auto"/>
            <w:left w:val="none" w:sz="0" w:space="0" w:color="auto"/>
            <w:bottom w:val="none" w:sz="0" w:space="0" w:color="auto"/>
            <w:right w:val="none" w:sz="0" w:space="0" w:color="auto"/>
          </w:divBdr>
        </w:div>
        <w:div w:id="186259451">
          <w:marLeft w:val="640"/>
          <w:marRight w:val="0"/>
          <w:marTop w:val="0"/>
          <w:marBottom w:val="0"/>
          <w:divBdr>
            <w:top w:val="none" w:sz="0" w:space="0" w:color="auto"/>
            <w:left w:val="none" w:sz="0" w:space="0" w:color="auto"/>
            <w:bottom w:val="none" w:sz="0" w:space="0" w:color="auto"/>
            <w:right w:val="none" w:sz="0" w:space="0" w:color="auto"/>
          </w:divBdr>
        </w:div>
        <w:div w:id="1974629619">
          <w:marLeft w:val="640"/>
          <w:marRight w:val="0"/>
          <w:marTop w:val="0"/>
          <w:marBottom w:val="0"/>
          <w:divBdr>
            <w:top w:val="none" w:sz="0" w:space="0" w:color="auto"/>
            <w:left w:val="none" w:sz="0" w:space="0" w:color="auto"/>
            <w:bottom w:val="none" w:sz="0" w:space="0" w:color="auto"/>
            <w:right w:val="none" w:sz="0" w:space="0" w:color="auto"/>
          </w:divBdr>
        </w:div>
        <w:div w:id="676811392">
          <w:marLeft w:val="640"/>
          <w:marRight w:val="0"/>
          <w:marTop w:val="0"/>
          <w:marBottom w:val="0"/>
          <w:divBdr>
            <w:top w:val="none" w:sz="0" w:space="0" w:color="auto"/>
            <w:left w:val="none" w:sz="0" w:space="0" w:color="auto"/>
            <w:bottom w:val="none" w:sz="0" w:space="0" w:color="auto"/>
            <w:right w:val="none" w:sz="0" w:space="0" w:color="auto"/>
          </w:divBdr>
        </w:div>
        <w:div w:id="705983873">
          <w:marLeft w:val="640"/>
          <w:marRight w:val="0"/>
          <w:marTop w:val="0"/>
          <w:marBottom w:val="0"/>
          <w:divBdr>
            <w:top w:val="none" w:sz="0" w:space="0" w:color="auto"/>
            <w:left w:val="none" w:sz="0" w:space="0" w:color="auto"/>
            <w:bottom w:val="none" w:sz="0" w:space="0" w:color="auto"/>
            <w:right w:val="none" w:sz="0" w:space="0" w:color="auto"/>
          </w:divBdr>
        </w:div>
        <w:div w:id="255091653">
          <w:marLeft w:val="640"/>
          <w:marRight w:val="0"/>
          <w:marTop w:val="0"/>
          <w:marBottom w:val="0"/>
          <w:divBdr>
            <w:top w:val="none" w:sz="0" w:space="0" w:color="auto"/>
            <w:left w:val="none" w:sz="0" w:space="0" w:color="auto"/>
            <w:bottom w:val="none" w:sz="0" w:space="0" w:color="auto"/>
            <w:right w:val="none" w:sz="0" w:space="0" w:color="auto"/>
          </w:divBdr>
        </w:div>
        <w:div w:id="803547127">
          <w:marLeft w:val="640"/>
          <w:marRight w:val="0"/>
          <w:marTop w:val="0"/>
          <w:marBottom w:val="0"/>
          <w:divBdr>
            <w:top w:val="none" w:sz="0" w:space="0" w:color="auto"/>
            <w:left w:val="none" w:sz="0" w:space="0" w:color="auto"/>
            <w:bottom w:val="none" w:sz="0" w:space="0" w:color="auto"/>
            <w:right w:val="none" w:sz="0" w:space="0" w:color="auto"/>
          </w:divBdr>
        </w:div>
        <w:div w:id="816189805">
          <w:marLeft w:val="640"/>
          <w:marRight w:val="0"/>
          <w:marTop w:val="0"/>
          <w:marBottom w:val="0"/>
          <w:divBdr>
            <w:top w:val="none" w:sz="0" w:space="0" w:color="auto"/>
            <w:left w:val="none" w:sz="0" w:space="0" w:color="auto"/>
            <w:bottom w:val="none" w:sz="0" w:space="0" w:color="auto"/>
            <w:right w:val="none" w:sz="0" w:space="0" w:color="auto"/>
          </w:divBdr>
        </w:div>
        <w:div w:id="65540602">
          <w:marLeft w:val="640"/>
          <w:marRight w:val="0"/>
          <w:marTop w:val="0"/>
          <w:marBottom w:val="0"/>
          <w:divBdr>
            <w:top w:val="none" w:sz="0" w:space="0" w:color="auto"/>
            <w:left w:val="none" w:sz="0" w:space="0" w:color="auto"/>
            <w:bottom w:val="none" w:sz="0" w:space="0" w:color="auto"/>
            <w:right w:val="none" w:sz="0" w:space="0" w:color="auto"/>
          </w:divBdr>
        </w:div>
        <w:div w:id="928125696">
          <w:marLeft w:val="640"/>
          <w:marRight w:val="0"/>
          <w:marTop w:val="0"/>
          <w:marBottom w:val="0"/>
          <w:divBdr>
            <w:top w:val="none" w:sz="0" w:space="0" w:color="auto"/>
            <w:left w:val="none" w:sz="0" w:space="0" w:color="auto"/>
            <w:bottom w:val="none" w:sz="0" w:space="0" w:color="auto"/>
            <w:right w:val="none" w:sz="0" w:space="0" w:color="auto"/>
          </w:divBdr>
        </w:div>
        <w:div w:id="1882665340">
          <w:marLeft w:val="640"/>
          <w:marRight w:val="0"/>
          <w:marTop w:val="0"/>
          <w:marBottom w:val="0"/>
          <w:divBdr>
            <w:top w:val="none" w:sz="0" w:space="0" w:color="auto"/>
            <w:left w:val="none" w:sz="0" w:space="0" w:color="auto"/>
            <w:bottom w:val="none" w:sz="0" w:space="0" w:color="auto"/>
            <w:right w:val="none" w:sz="0" w:space="0" w:color="auto"/>
          </w:divBdr>
        </w:div>
        <w:div w:id="152376744">
          <w:marLeft w:val="640"/>
          <w:marRight w:val="0"/>
          <w:marTop w:val="0"/>
          <w:marBottom w:val="0"/>
          <w:divBdr>
            <w:top w:val="none" w:sz="0" w:space="0" w:color="auto"/>
            <w:left w:val="none" w:sz="0" w:space="0" w:color="auto"/>
            <w:bottom w:val="none" w:sz="0" w:space="0" w:color="auto"/>
            <w:right w:val="none" w:sz="0" w:space="0" w:color="auto"/>
          </w:divBdr>
        </w:div>
        <w:div w:id="1628050004">
          <w:marLeft w:val="640"/>
          <w:marRight w:val="0"/>
          <w:marTop w:val="0"/>
          <w:marBottom w:val="0"/>
          <w:divBdr>
            <w:top w:val="none" w:sz="0" w:space="0" w:color="auto"/>
            <w:left w:val="none" w:sz="0" w:space="0" w:color="auto"/>
            <w:bottom w:val="none" w:sz="0" w:space="0" w:color="auto"/>
            <w:right w:val="none" w:sz="0" w:space="0" w:color="auto"/>
          </w:divBdr>
        </w:div>
        <w:div w:id="869805882">
          <w:marLeft w:val="640"/>
          <w:marRight w:val="0"/>
          <w:marTop w:val="0"/>
          <w:marBottom w:val="0"/>
          <w:divBdr>
            <w:top w:val="none" w:sz="0" w:space="0" w:color="auto"/>
            <w:left w:val="none" w:sz="0" w:space="0" w:color="auto"/>
            <w:bottom w:val="none" w:sz="0" w:space="0" w:color="auto"/>
            <w:right w:val="none" w:sz="0" w:space="0" w:color="auto"/>
          </w:divBdr>
        </w:div>
        <w:div w:id="1308973165">
          <w:marLeft w:val="640"/>
          <w:marRight w:val="0"/>
          <w:marTop w:val="0"/>
          <w:marBottom w:val="0"/>
          <w:divBdr>
            <w:top w:val="none" w:sz="0" w:space="0" w:color="auto"/>
            <w:left w:val="none" w:sz="0" w:space="0" w:color="auto"/>
            <w:bottom w:val="none" w:sz="0" w:space="0" w:color="auto"/>
            <w:right w:val="none" w:sz="0" w:space="0" w:color="auto"/>
          </w:divBdr>
        </w:div>
        <w:div w:id="1588729156">
          <w:marLeft w:val="640"/>
          <w:marRight w:val="0"/>
          <w:marTop w:val="0"/>
          <w:marBottom w:val="0"/>
          <w:divBdr>
            <w:top w:val="none" w:sz="0" w:space="0" w:color="auto"/>
            <w:left w:val="none" w:sz="0" w:space="0" w:color="auto"/>
            <w:bottom w:val="none" w:sz="0" w:space="0" w:color="auto"/>
            <w:right w:val="none" w:sz="0" w:space="0" w:color="auto"/>
          </w:divBdr>
        </w:div>
        <w:div w:id="1772772675">
          <w:marLeft w:val="640"/>
          <w:marRight w:val="0"/>
          <w:marTop w:val="0"/>
          <w:marBottom w:val="0"/>
          <w:divBdr>
            <w:top w:val="none" w:sz="0" w:space="0" w:color="auto"/>
            <w:left w:val="none" w:sz="0" w:space="0" w:color="auto"/>
            <w:bottom w:val="none" w:sz="0" w:space="0" w:color="auto"/>
            <w:right w:val="none" w:sz="0" w:space="0" w:color="auto"/>
          </w:divBdr>
        </w:div>
        <w:div w:id="2032222266">
          <w:marLeft w:val="640"/>
          <w:marRight w:val="0"/>
          <w:marTop w:val="0"/>
          <w:marBottom w:val="0"/>
          <w:divBdr>
            <w:top w:val="none" w:sz="0" w:space="0" w:color="auto"/>
            <w:left w:val="none" w:sz="0" w:space="0" w:color="auto"/>
            <w:bottom w:val="none" w:sz="0" w:space="0" w:color="auto"/>
            <w:right w:val="none" w:sz="0" w:space="0" w:color="auto"/>
          </w:divBdr>
        </w:div>
        <w:div w:id="77139733">
          <w:marLeft w:val="640"/>
          <w:marRight w:val="0"/>
          <w:marTop w:val="0"/>
          <w:marBottom w:val="0"/>
          <w:divBdr>
            <w:top w:val="none" w:sz="0" w:space="0" w:color="auto"/>
            <w:left w:val="none" w:sz="0" w:space="0" w:color="auto"/>
            <w:bottom w:val="none" w:sz="0" w:space="0" w:color="auto"/>
            <w:right w:val="none" w:sz="0" w:space="0" w:color="auto"/>
          </w:divBdr>
        </w:div>
        <w:div w:id="577325492">
          <w:marLeft w:val="640"/>
          <w:marRight w:val="0"/>
          <w:marTop w:val="0"/>
          <w:marBottom w:val="0"/>
          <w:divBdr>
            <w:top w:val="none" w:sz="0" w:space="0" w:color="auto"/>
            <w:left w:val="none" w:sz="0" w:space="0" w:color="auto"/>
            <w:bottom w:val="none" w:sz="0" w:space="0" w:color="auto"/>
            <w:right w:val="none" w:sz="0" w:space="0" w:color="auto"/>
          </w:divBdr>
        </w:div>
        <w:div w:id="674920376">
          <w:marLeft w:val="640"/>
          <w:marRight w:val="0"/>
          <w:marTop w:val="0"/>
          <w:marBottom w:val="0"/>
          <w:divBdr>
            <w:top w:val="none" w:sz="0" w:space="0" w:color="auto"/>
            <w:left w:val="none" w:sz="0" w:space="0" w:color="auto"/>
            <w:bottom w:val="none" w:sz="0" w:space="0" w:color="auto"/>
            <w:right w:val="none" w:sz="0" w:space="0" w:color="auto"/>
          </w:divBdr>
        </w:div>
        <w:div w:id="1836409943">
          <w:marLeft w:val="640"/>
          <w:marRight w:val="0"/>
          <w:marTop w:val="0"/>
          <w:marBottom w:val="0"/>
          <w:divBdr>
            <w:top w:val="none" w:sz="0" w:space="0" w:color="auto"/>
            <w:left w:val="none" w:sz="0" w:space="0" w:color="auto"/>
            <w:bottom w:val="none" w:sz="0" w:space="0" w:color="auto"/>
            <w:right w:val="none" w:sz="0" w:space="0" w:color="auto"/>
          </w:divBdr>
        </w:div>
        <w:div w:id="269778765">
          <w:marLeft w:val="640"/>
          <w:marRight w:val="0"/>
          <w:marTop w:val="0"/>
          <w:marBottom w:val="0"/>
          <w:divBdr>
            <w:top w:val="none" w:sz="0" w:space="0" w:color="auto"/>
            <w:left w:val="none" w:sz="0" w:space="0" w:color="auto"/>
            <w:bottom w:val="none" w:sz="0" w:space="0" w:color="auto"/>
            <w:right w:val="none" w:sz="0" w:space="0" w:color="auto"/>
          </w:divBdr>
        </w:div>
        <w:div w:id="1434089371">
          <w:marLeft w:val="640"/>
          <w:marRight w:val="0"/>
          <w:marTop w:val="0"/>
          <w:marBottom w:val="0"/>
          <w:divBdr>
            <w:top w:val="none" w:sz="0" w:space="0" w:color="auto"/>
            <w:left w:val="none" w:sz="0" w:space="0" w:color="auto"/>
            <w:bottom w:val="none" w:sz="0" w:space="0" w:color="auto"/>
            <w:right w:val="none" w:sz="0" w:space="0" w:color="auto"/>
          </w:divBdr>
        </w:div>
        <w:div w:id="583491455">
          <w:marLeft w:val="640"/>
          <w:marRight w:val="0"/>
          <w:marTop w:val="0"/>
          <w:marBottom w:val="0"/>
          <w:divBdr>
            <w:top w:val="none" w:sz="0" w:space="0" w:color="auto"/>
            <w:left w:val="none" w:sz="0" w:space="0" w:color="auto"/>
            <w:bottom w:val="none" w:sz="0" w:space="0" w:color="auto"/>
            <w:right w:val="none" w:sz="0" w:space="0" w:color="auto"/>
          </w:divBdr>
        </w:div>
        <w:div w:id="694623019">
          <w:marLeft w:val="640"/>
          <w:marRight w:val="0"/>
          <w:marTop w:val="0"/>
          <w:marBottom w:val="0"/>
          <w:divBdr>
            <w:top w:val="none" w:sz="0" w:space="0" w:color="auto"/>
            <w:left w:val="none" w:sz="0" w:space="0" w:color="auto"/>
            <w:bottom w:val="none" w:sz="0" w:space="0" w:color="auto"/>
            <w:right w:val="none" w:sz="0" w:space="0" w:color="auto"/>
          </w:divBdr>
        </w:div>
        <w:div w:id="1073090847">
          <w:marLeft w:val="640"/>
          <w:marRight w:val="0"/>
          <w:marTop w:val="0"/>
          <w:marBottom w:val="0"/>
          <w:divBdr>
            <w:top w:val="none" w:sz="0" w:space="0" w:color="auto"/>
            <w:left w:val="none" w:sz="0" w:space="0" w:color="auto"/>
            <w:bottom w:val="none" w:sz="0" w:space="0" w:color="auto"/>
            <w:right w:val="none" w:sz="0" w:space="0" w:color="auto"/>
          </w:divBdr>
        </w:div>
        <w:div w:id="1372221110">
          <w:marLeft w:val="640"/>
          <w:marRight w:val="0"/>
          <w:marTop w:val="0"/>
          <w:marBottom w:val="0"/>
          <w:divBdr>
            <w:top w:val="none" w:sz="0" w:space="0" w:color="auto"/>
            <w:left w:val="none" w:sz="0" w:space="0" w:color="auto"/>
            <w:bottom w:val="none" w:sz="0" w:space="0" w:color="auto"/>
            <w:right w:val="none" w:sz="0" w:space="0" w:color="auto"/>
          </w:divBdr>
        </w:div>
        <w:div w:id="1529103867">
          <w:marLeft w:val="640"/>
          <w:marRight w:val="0"/>
          <w:marTop w:val="0"/>
          <w:marBottom w:val="0"/>
          <w:divBdr>
            <w:top w:val="none" w:sz="0" w:space="0" w:color="auto"/>
            <w:left w:val="none" w:sz="0" w:space="0" w:color="auto"/>
            <w:bottom w:val="none" w:sz="0" w:space="0" w:color="auto"/>
            <w:right w:val="none" w:sz="0" w:space="0" w:color="auto"/>
          </w:divBdr>
        </w:div>
        <w:div w:id="1346251309">
          <w:marLeft w:val="640"/>
          <w:marRight w:val="0"/>
          <w:marTop w:val="0"/>
          <w:marBottom w:val="0"/>
          <w:divBdr>
            <w:top w:val="none" w:sz="0" w:space="0" w:color="auto"/>
            <w:left w:val="none" w:sz="0" w:space="0" w:color="auto"/>
            <w:bottom w:val="none" w:sz="0" w:space="0" w:color="auto"/>
            <w:right w:val="none" w:sz="0" w:space="0" w:color="auto"/>
          </w:divBdr>
        </w:div>
        <w:div w:id="418257195">
          <w:marLeft w:val="640"/>
          <w:marRight w:val="0"/>
          <w:marTop w:val="0"/>
          <w:marBottom w:val="0"/>
          <w:divBdr>
            <w:top w:val="none" w:sz="0" w:space="0" w:color="auto"/>
            <w:left w:val="none" w:sz="0" w:space="0" w:color="auto"/>
            <w:bottom w:val="none" w:sz="0" w:space="0" w:color="auto"/>
            <w:right w:val="none" w:sz="0" w:space="0" w:color="auto"/>
          </w:divBdr>
        </w:div>
        <w:div w:id="611666038">
          <w:marLeft w:val="640"/>
          <w:marRight w:val="0"/>
          <w:marTop w:val="0"/>
          <w:marBottom w:val="0"/>
          <w:divBdr>
            <w:top w:val="none" w:sz="0" w:space="0" w:color="auto"/>
            <w:left w:val="none" w:sz="0" w:space="0" w:color="auto"/>
            <w:bottom w:val="none" w:sz="0" w:space="0" w:color="auto"/>
            <w:right w:val="none" w:sz="0" w:space="0" w:color="auto"/>
          </w:divBdr>
        </w:div>
        <w:div w:id="1809860095">
          <w:marLeft w:val="640"/>
          <w:marRight w:val="0"/>
          <w:marTop w:val="0"/>
          <w:marBottom w:val="0"/>
          <w:divBdr>
            <w:top w:val="none" w:sz="0" w:space="0" w:color="auto"/>
            <w:left w:val="none" w:sz="0" w:space="0" w:color="auto"/>
            <w:bottom w:val="none" w:sz="0" w:space="0" w:color="auto"/>
            <w:right w:val="none" w:sz="0" w:space="0" w:color="auto"/>
          </w:divBdr>
        </w:div>
        <w:div w:id="1956448398">
          <w:marLeft w:val="640"/>
          <w:marRight w:val="0"/>
          <w:marTop w:val="0"/>
          <w:marBottom w:val="0"/>
          <w:divBdr>
            <w:top w:val="none" w:sz="0" w:space="0" w:color="auto"/>
            <w:left w:val="none" w:sz="0" w:space="0" w:color="auto"/>
            <w:bottom w:val="none" w:sz="0" w:space="0" w:color="auto"/>
            <w:right w:val="none" w:sz="0" w:space="0" w:color="auto"/>
          </w:divBdr>
        </w:div>
        <w:div w:id="1271425962">
          <w:marLeft w:val="640"/>
          <w:marRight w:val="0"/>
          <w:marTop w:val="0"/>
          <w:marBottom w:val="0"/>
          <w:divBdr>
            <w:top w:val="none" w:sz="0" w:space="0" w:color="auto"/>
            <w:left w:val="none" w:sz="0" w:space="0" w:color="auto"/>
            <w:bottom w:val="none" w:sz="0" w:space="0" w:color="auto"/>
            <w:right w:val="none" w:sz="0" w:space="0" w:color="auto"/>
          </w:divBdr>
        </w:div>
        <w:div w:id="2118795298">
          <w:marLeft w:val="640"/>
          <w:marRight w:val="0"/>
          <w:marTop w:val="0"/>
          <w:marBottom w:val="0"/>
          <w:divBdr>
            <w:top w:val="none" w:sz="0" w:space="0" w:color="auto"/>
            <w:left w:val="none" w:sz="0" w:space="0" w:color="auto"/>
            <w:bottom w:val="none" w:sz="0" w:space="0" w:color="auto"/>
            <w:right w:val="none" w:sz="0" w:space="0" w:color="auto"/>
          </w:divBdr>
        </w:div>
        <w:div w:id="1787695687">
          <w:marLeft w:val="640"/>
          <w:marRight w:val="0"/>
          <w:marTop w:val="0"/>
          <w:marBottom w:val="0"/>
          <w:divBdr>
            <w:top w:val="none" w:sz="0" w:space="0" w:color="auto"/>
            <w:left w:val="none" w:sz="0" w:space="0" w:color="auto"/>
            <w:bottom w:val="none" w:sz="0" w:space="0" w:color="auto"/>
            <w:right w:val="none" w:sz="0" w:space="0" w:color="auto"/>
          </w:divBdr>
        </w:div>
        <w:div w:id="700126140">
          <w:marLeft w:val="640"/>
          <w:marRight w:val="0"/>
          <w:marTop w:val="0"/>
          <w:marBottom w:val="0"/>
          <w:divBdr>
            <w:top w:val="none" w:sz="0" w:space="0" w:color="auto"/>
            <w:left w:val="none" w:sz="0" w:space="0" w:color="auto"/>
            <w:bottom w:val="none" w:sz="0" w:space="0" w:color="auto"/>
            <w:right w:val="none" w:sz="0" w:space="0" w:color="auto"/>
          </w:divBdr>
        </w:div>
        <w:div w:id="486016243">
          <w:marLeft w:val="640"/>
          <w:marRight w:val="0"/>
          <w:marTop w:val="0"/>
          <w:marBottom w:val="0"/>
          <w:divBdr>
            <w:top w:val="none" w:sz="0" w:space="0" w:color="auto"/>
            <w:left w:val="none" w:sz="0" w:space="0" w:color="auto"/>
            <w:bottom w:val="none" w:sz="0" w:space="0" w:color="auto"/>
            <w:right w:val="none" w:sz="0" w:space="0" w:color="auto"/>
          </w:divBdr>
        </w:div>
        <w:div w:id="1665472137">
          <w:marLeft w:val="640"/>
          <w:marRight w:val="0"/>
          <w:marTop w:val="0"/>
          <w:marBottom w:val="0"/>
          <w:divBdr>
            <w:top w:val="none" w:sz="0" w:space="0" w:color="auto"/>
            <w:left w:val="none" w:sz="0" w:space="0" w:color="auto"/>
            <w:bottom w:val="none" w:sz="0" w:space="0" w:color="auto"/>
            <w:right w:val="none" w:sz="0" w:space="0" w:color="auto"/>
          </w:divBdr>
        </w:div>
        <w:div w:id="399407894">
          <w:marLeft w:val="640"/>
          <w:marRight w:val="0"/>
          <w:marTop w:val="0"/>
          <w:marBottom w:val="0"/>
          <w:divBdr>
            <w:top w:val="none" w:sz="0" w:space="0" w:color="auto"/>
            <w:left w:val="none" w:sz="0" w:space="0" w:color="auto"/>
            <w:bottom w:val="none" w:sz="0" w:space="0" w:color="auto"/>
            <w:right w:val="none" w:sz="0" w:space="0" w:color="auto"/>
          </w:divBdr>
        </w:div>
        <w:div w:id="846941848">
          <w:marLeft w:val="640"/>
          <w:marRight w:val="0"/>
          <w:marTop w:val="0"/>
          <w:marBottom w:val="0"/>
          <w:divBdr>
            <w:top w:val="none" w:sz="0" w:space="0" w:color="auto"/>
            <w:left w:val="none" w:sz="0" w:space="0" w:color="auto"/>
            <w:bottom w:val="none" w:sz="0" w:space="0" w:color="auto"/>
            <w:right w:val="none" w:sz="0" w:space="0" w:color="auto"/>
          </w:divBdr>
        </w:div>
        <w:div w:id="1046219983">
          <w:marLeft w:val="640"/>
          <w:marRight w:val="0"/>
          <w:marTop w:val="0"/>
          <w:marBottom w:val="0"/>
          <w:divBdr>
            <w:top w:val="none" w:sz="0" w:space="0" w:color="auto"/>
            <w:left w:val="none" w:sz="0" w:space="0" w:color="auto"/>
            <w:bottom w:val="none" w:sz="0" w:space="0" w:color="auto"/>
            <w:right w:val="none" w:sz="0" w:space="0" w:color="auto"/>
          </w:divBdr>
        </w:div>
        <w:div w:id="1676765060">
          <w:marLeft w:val="640"/>
          <w:marRight w:val="0"/>
          <w:marTop w:val="0"/>
          <w:marBottom w:val="0"/>
          <w:divBdr>
            <w:top w:val="none" w:sz="0" w:space="0" w:color="auto"/>
            <w:left w:val="none" w:sz="0" w:space="0" w:color="auto"/>
            <w:bottom w:val="none" w:sz="0" w:space="0" w:color="auto"/>
            <w:right w:val="none" w:sz="0" w:space="0" w:color="auto"/>
          </w:divBdr>
        </w:div>
        <w:div w:id="1206407249">
          <w:marLeft w:val="640"/>
          <w:marRight w:val="0"/>
          <w:marTop w:val="0"/>
          <w:marBottom w:val="0"/>
          <w:divBdr>
            <w:top w:val="none" w:sz="0" w:space="0" w:color="auto"/>
            <w:left w:val="none" w:sz="0" w:space="0" w:color="auto"/>
            <w:bottom w:val="none" w:sz="0" w:space="0" w:color="auto"/>
            <w:right w:val="none" w:sz="0" w:space="0" w:color="auto"/>
          </w:divBdr>
        </w:div>
        <w:div w:id="1192765849">
          <w:marLeft w:val="640"/>
          <w:marRight w:val="0"/>
          <w:marTop w:val="0"/>
          <w:marBottom w:val="0"/>
          <w:divBdr>
            <w:top w:val="none" w:sz="0" w:space="0" w:color="auto"/>
            <w:left w:val="none" w:sz="0" w:space="0" w:color="auto"/>
            <w:bottom w:val="none" w:sz="0" w:space="0" w:color="auto"/>
            <w:right w:val="none" w:sz="0" w:space="0" w:color="auto"/>
          </w:divBdr>
        </w:div>
        <w:div w:id="1962950966">
          <w:marLeft w:val="640"/>
          <w:marRight w:val="0"/>
          <w:marTop w:val="0"/>
          <w:marBottom w:val="0"/>
          <w:divBdr>
            <w:top w:val="none" w:sz="0" w:space="0" w:color="auto"/>
            <w:left w:val="none" w:sz="0" w:space="0" w:color="auto"/>
            <w:bottom w:val="none" w:sz="0" w:space="0" w:color="auto"/>
            <w:right w:val="none" w:sz="0" w:space="0" w:color="auto"/>
          </w:divBdr>
        </w:div>
        <w:div w:id="1232884169">
          <w:marLeft w:val="640"/>
          <w:marRight w:val="0"/>
          <w:marTop w:val="0"/>
          <w:marBottom w:val="0"/>
          <w:divBdr>
            <w:top w:val="none" w:sz="0" w:space="0" w:color="auto"/>
            <w:left w:val="none" w:sz="0" w:space="0" w:color="auto"/>
            <w:bottom w:val="none" w:sz="0" w:space="0" w:color="auto"/>
            <w:right w:val="none" w:sz="0" w:space="0" w:color="auto"/>
          </w:divBdr>
        </w:div>
        <w:div w:id="863205759">
          <w:marLeft w:val="640"/>
          <w:marRight w:val="0"/>
          <w:marTop w:val="0"/>
          <w:marBottom w:val="0"/>
          <w:divBdr>
            <w:top w:val="none" w:sz="0" w:space="0" w:color="auto"/>
            <w:left w:val="none" w:sz="0" w:space="0" w:color="auto"/>
            <w:bottom w:val="none" w:sz="0" w:space="0" w:color="auto"/>
            <w:right w:val="none" w:sz="0" w:space="0" w:color="auto"/>
          </w:divBdr>
        </w:div>
        <w:div w:id="527304589">
          <w:marLeft w:val="640"/>
          <w:marRight w:val="0"/>
          <w:marTop w:val="0"/>
          <w:marBottom w:val="0"/>
          <w:divBdr>
            <w:top w:val="none" w:sz="0" w:space="0" w:color="auto"/>
            <w:left w:val="none" w:sz="0" w:space="0" w:color="auto"/>
            <w:bottom w:val="none" w:sz="0" w:space="0" w:color="auto"/>
            <w:right w:val="none" w:sz="0" w:space="0" w:color="auto"/>
          </w:divBdr>
        </w:div>
        <w:div w:id="1079253188">
          <w:marLeft w:val="640"/>
          <w:marRight w:val="0"/>
          <w:marTop w:val="0"/>
          <w:marBottom w:val="0"/>
          <w:divBdr>
            <w:top w:val="none" w:sz="0" w:space="0" w:color="auto"/>
            <w:left w:val="none" w:sz="0" w:space="0" w:color="auto"/>
            <w:bottom w:val="none" w:sz="0" w:space="0" w:color="auto"/>
            <w:right w:val="none" w:sz="0" w:space="0" w:color="auto"/>
          </w:divBdr>
        </w:div>
        <w:div w:id="871379737">
          <w:marLeft w:val="640"/>
          <w:marRight w:val="0"/>
          <w:marTop w:val="0"/>
          <w:marBottom w:val="0"/>
          <w:divBdr>
            <w:top w:val="none" w:sz="0" w:space="0" w:color="auto"/>
            <w:left w:val="none" w:sz="0" w:space="0" w:color="auto"/>
            <w:bottom w:val="none" w:sz="0" w:space="0" w:color="auto"/>
            <w:right w:val="none" w:sz="0" w:space="0" w:color="auto"/>
          </w:divBdr>
        </w:div>
        <w:div w:id="1417481720">
          <w:marLeft w:val="640"/>
          <w:marRight w:val="0"/>
          <w:marTop w:val="0"/>
          <w:marBottom w:val="0"/>
          <w:divBdr>
            <w:top w:val="none" w:sz="0" w:space="0" w:color="auto"/>
            <w:left w:val="none" w:sz="0" w:space="0" w:color="auto"/>
            <w:bottom w:val="none" w:sz="0" w:space="0" w:color="auto"/>
            <w:right w:val="none" w:sz="0" w:space="0" w:color="auto"/>
          </w:divBdr>
        </w:div>
        <w:div w:id="1612662339">
          <w:marLeft w:val="640"/>
          <w:marRight w:val="0"/>
          <w:marTop w:val="0"/>
          <w:marBottom w:val="0"/>
          <w:divBdr>
            <w:top w:val="none" w:sz="0" w:space="0" w:color="auto"/>
            <w:left w:val="none" w:sz="0" w:space="0" w:color="auto"/>
            <w:bottom w:val="none" w:sz="0" w:space="0" w:color="auto"/>
            <w:right w:val="none" w:sz="0" w:space="0" w:color="auto"/>
          </w:divBdr>
        </w:div>
        <w:div w:id="666708011">
          <w:marLeft w:val="640"/>
          <w:marRight w:val="0"/>
          <w:marTop w:val="0"/>
          <w:marBottom w:val="0"/>
          <w:divBdr>
            <w:top w:val="none" w:sz="0" w:space="0" w:color="auto"/>
            <w:left w:val="none" w:sz="0" w:space="0" w:color="auto"/>
            <w:bottom w:val="none" w:sz="0" w:space="0" w:color="auto"/>
            <w:right w:val="none" w:sz="0" w:space="0" w:color="auto"/>
          </w:divBdr>
        </w:div>
        <w:div w:id="78403633">
          <w:marLeft w:val="640"/>
          <w:marRight w:val="0"/>
          <w:marTop w:val="0"/>
          <w:marBottom w:val="0"/>
          <w:divBdr>
            <w:top w:val="none" w:sz="0" w:space="0" w:color="auto"/>
            <w:left w:val="none" w:sz="0" w:space="0" w:color="auto"/>
            <w:bottom w:val="none" w:sz="0" w:space="0" w:color="auto"/>
            <w:right w:val="none" w:sz="0" w:space="0" w:color="auto"/>
          </w:divBdr>
        </w:div>
        <w:div w:id="1982540543">
          <w:marLeft w:val="640"/>
          <w:marRight w:val="0"/>
          <w:marTop w:val="0"/>
          <w:marBottom w:val="0"/>
          <w:divBdr>
            <w:top w:val="none" w:sz="0" w:space="0" w:color="auto"/>
            <w:left w:val="none" w:sz="0" w:space="0" w:color="auto"/>
            <w:bottom w:val="none" w:sz="0" w:space="0" w:color="auto"/>
            <w:right w:val="none" w:sz="0" w:space="0" w:color="auto"/>
          </w:divBdr>
        </w:div>
        <w:div w:id="2082216648">
          <w:marLeft w:val="640"/>
          <w:marRight w:val="0"/>
          <w:marTop w:val="0"/>
          <w:marBottom w:val="0"/>
          <w:divBdr>
            <w:top w:val="none" w:sz="0" w:space="0" w:color="auto"/>
            <w:left w:val="none" w:sz="0" w:space="0" w:color="auto"/>
            <w:bottom w:val="none" w:sz="0" w:space="0" w:color="auto"/>
            <w:right w:val="none" w:sz="0" w:space="0" w:color="auto"/>
          </w:divBdr>
        </w:div>
        <w:div w:id="1774090011">
          <w:marLeft w:val="640"/>
          <w:marRight w:val="0"/>
          <w:marTop w:val="0"/>
          <w:marBottom w:val="0"/>
          <w:divBdr>
            <w:top w:val="none" w:sz="0" w:space="0" w:color="auto"/>
            <w:left w:val="none" w:sz="0" w:space="0" w:color="auto"/>
            <w:bottom w:val="none" w:sz="0" w:space="0" w:color="auto"/>
            <w:right w:val="none" w:sz="0" w:space="0" w:color="auto"/>
          </w:divBdr>
        </w:div>
        <w:div w:id="1784955288">
          <w:marLeft w:val="640"/>
          <w:marRight w:val="0"/>
          <w:marTop w:val="0"/>
          <w:marBottom w:val="0"/>
          <w:divBdr>
            <w:top w:val="none" w:sz="0" w:space="0" w:color="auto"/>
            <w:left w:val="none" w:sz="0" w:space="0" w:color="auto"/>
            <w:bottom w:val="none" w:sz="0" w:space="0" w:color="auto"/>
            <w:right w:val="none" w:sz="0" w:space="0" w:color="auto"/>
          </w:divBdr>
        </w:div>
        <w:div w:id="2122339241">
          <w:marLeft w:val="640"/>
          <w:marRight w:val="0"/>
          <w:marTop w:val="0"/>
          <w:marBottom w:val="0"/>
          <w:divBdr>
            <w:top w:val="none" w:sz="0" w:space="0" w:color="auto"/>
            <w:left w:val="none" w:sz="0" w:space="0" w:color="auto"/>
            <w:bottom w:val="none" w:sz="0" w:space="0" w:color="auto"/>
            <w:right w:val="none" w:sz="0" w:space="0" w:color="auto"/>
          </w:divBdr>
        </w:div>
        <w:div w:id="645932690">
          <w:marLeft w:val="640"/>
          <w:marRight w:val="0"/>
          <w:marTop w:val="0"/>
          <w:marBottom w:val="0"/>
          <w:divBdr>
            <w:top w:val="none" w:sz="0" w:space="0" w:color="auto"/>
            <w:left w:val="none" w:sz="0" w:space="0" w:color="auto"/>
            <w:bottom w:val="none" w:sz="0" w:space="0" w:color="auto"/>
            <w:right w:val="none" w:sz="0" w:space="0" w:color="auto"/>
          </w:divBdr>
        </w:div>
        <w:div w:id="1076704633">
          <w:marLeft w:val="640"/>
          <w:marRight w:val="0"/>
          <w:marTop w:val="0"/>
          <w:marBottom w:val="0"/>
          <w:divBdr>
            <w:top w:val="none" w:sz="0" w:space="0" w:color="auto"/>
            <w:left w:val="none" w:sz="0" w:space="0" w:color="auto"/>
            <w:bottom w:val="none" w:sz="0" w:space="0" w:color="auto"/>
            <w:right w:val="none" w:sz="0" w:space="0" w:color="auto"/>
          </w:divBdr>
        </w:div>
        <w:div w:id="79760552">
          <w:marLeft w:val="640"/>
          <w:marRight w:val="0"/>
          <w:marTop w:val="0"/>
          <w:marBottom w:val="0"/>
          <w:divBdr>
            <w:top w:val="none" w:sz="0" w:space="0" w:color="auto"/>
            <w:left w:val="none" w:sz="0" w:space="0" w:color="auto"/>
            <w:bottom w:val="none" w:sz="0" w:space="0" w:color="auto"/>
            <w:right w:val="none" w:sz="0" w:space="0" w:color="auto"/>
          </w:divBdr>
        </w:div>
        <w:div w:id="625895805">
          <w:marLeft w:val="640"/>
          <w:marRight w:val="0"/>
          <w:marTop w:val="0"/>
          <w:marBottom w:val="0"/>
          <w:divBdr>
            <w:top w:val="none" w:sz="0" w:space="0" w:color="auto"/>
            <w:left w:val="none" w:sz="0" w:space="0" w:color="auto"/>
            <w:bottom w:val="none" w:sz="0" w:space="0" w:color="auto"/>
            <w:right w:val="none" w:sz="0" w:space="0" w:color="auto"/>
          </w:divBdr>
        </w:div>
        <w:div w:id="2133787094">
          <w:marLeft w:val="640"/>
          <w:marRight w:val="0"/>
          <w:marTop w:val="0"/>
          <w:marBottom w:val="0"/>
          <w:divBdr>
            <w:top w:val="none" w:sz="0" w:space="0" w:color="auto"/>
            <w:left w:val="none" w:sz="0" w:space="0" w:color="auto"/>
            <w:bottom w:val="none" w:sz="0" w:space="0" w:color="auto"/>
            <w:right w:val="none" w:sz="0" w:space="0" w:color="auto"/>
          </w:divBdr>
        </w:div>
        <w:div w:id="2110850809">
          <w:marLeft w:val="640"/>
          <w:marRight w:val="0"/>
          <w:marTop w:val="0"/>
          <w:marBottom w:val="0"/>
          <w:divBdr>
            <w:top w:val="none" w:sz="0" w:space="0" w:color="auto"/>
            <w:left w:val="none" w:sz="0" w:space="0" w:color="auto"/>
            <w:bottom w:val="none" w:sz="0" w:space="0" w:color="auto"/>
            <w:right w:val="none" w:sz="0" w:space="0" w:color="auto"/>
          </w:divBdr>
        </w:div>
        <w:div w:id="2131433521">
          <w:marLeft w:val="640"/>
          <w:marRight w:val="0"/>
          <w:marTop w:val="0"/>
          <w:marBottom w:val="0"/>
          <w:divBdr>
            <w:top w:val="none" w:sz="0" w:space="0" w:color="auto"/>
            <w:left w:val="none" w:sz="0" w:space="0" w:color="auto"/>
            <w:bottom w:val="none" w:sz="0" w:space="0" w:color="auto"/>
            <w:right w:val="none" w:sz="0" w:space="0" w:color="auto"/>
          </w:divBdr>
        </w:div>
        <w:div w:id="805855780">
          <w:marLeft w:val="640"/>
          <w:marRight w:val="0"/>
          <w:marTop w:val="0"/>
          <w:marBottom w:val="0"/>
          <w:divBdr>
            <w:top w:val="none" w:sz="0" w:space="0" w:color="auto"/>
            <w:left w:val="none" w:sz="0" w:space="0" w:color="auto"/>
            <w:bottom w:val="none" w:sz="0" w:space="0" w:color="auto"/>
            <w:right w:val="none" w:sz="0" w:space="0" w:color="auto"/>
          </w:divBdr>
        </w:div>
        <w:div w:id="641156531">
          <w:marLeft w:val="640"/>
          <w:marRight w:val="0"/>
          <w:marTop w:val="0"/>
          <w:marBottom w:val="0"/>
          <w:divBdr>
            <w:top w:val="none" w:sz="0" w:space="0" w:color="auto"/>
            <w:left w:val="none" w:sz="0" w:space="0" w:color="auto"/>
            <w:bottom w:val="none" w:sz="0" w:space="0" w:color="auto"/>
            <w:right w:val="none" w:sz="0" w:space="0" w:color="auto"/>
          </w:divBdr>
        </w:div>
        <w:div w:id="1973366300">
          <w:marLeft w:val="640"/>
          <w:marRight w:val="0"/>
          <w:marTop w:val="0"/>
          <w:marBottom w:val="0"/>
          <w:divBdr>
            <w:top w:val="none" w:sz="0" w:space="0" w:color="auto"/>
            <w:left w:val="none" w:sz="0" w:space="0" w:color="auto"/>
            <w:bottom w:val="none" w:sz="0" w:space="0" w:color="auto"/>
            <w:right w:val="none" w:sz="0" w:space="0" w:color="auto"/>
          </w:divBdr>
        </w:div>
        <w:div w:id="18511573">
          <w:marLeft w:val="640"/>
          <w:marRight w:val="0"/>
          <w:marTop w:val="0"/>
          <w:marBottom w:val="0"/>
          <w:divBdr>
            <w:top w:val="none" w:sz="0" w:space="0" w:color="auto"/>
            <w:left w:val="none" w:sz="0" w:space="0" w:color="auto"/>
            <w:bottom w:val="none" w:sz="0" w:space="0" w:color="auto"/>
            <w:right w:val="none" w:sz="0" w:space="0" w:color="auto"/>
          </w:divBdr>
        </w:div>
        <w:div w:id="2127920169">
          <w:marLeft w:val="640"/>
          <w:marRight w:val="0"/>
          <w:marTop w:val="0"/>
          <w:marBottom w:val="0"/>
          <w:divBdr>
            <w:top w:val="none" w:sz="0" w:space="0" w:color="auto"/>
            <w:left w:val="none" w:sz="0" w:space="0" w:color="auto"/>
            <w:bottom w:val="none" w:sz="0" w:space="0" w:color="auto"/>
            <w:right w:val="none" w:sz="0" w:space="0" w:color="auto"/>
          </w:divBdr>
        </w:div>
        <w:div w:id="1440447695">
          <w:marLeft w:val="640"/>
          <w:marRight w:val="0"/>
          <w:marTop w:val="0"/>
          <w:marBottom w:val="0"/>
          <w:divBdr>
            <w:top w:val="none" w:sz="0" w:space="0" w:color="auto"/>
            <w:left w:val="none" w:sz="0" w:space="0" w:color="auto"/>
            <w:bottom w:val="none" w:sz="0" w:space="0" w:color="auto"/>
            <w:right w:val="none" w:sz="0" w:space="0" w:color="auto"/>
          </w:divBdr>
        </w:div>
        <w:div w:id="832111244">
          <w:marLeft w:val="640"/>
          <w:marRight w:val="0"/>
          <w:marTop w:val="0"/>
          <w:marBottom w:val="0"/>
          <w:divBdr>
            <w:top w:val="none" w:sz="0" w:space="0" w:color="auto"/>
            <w:left w:val="none" w:sz="0" w:space="0" w:color="auto"/>
            <w:bottom w:val="none" w:sz="0" w:space="0" w:color="auto"/>
            <w:right w:val="none" w:sz="0" w:space="0" w:color="auto"/>
          </w:divBdr>
        </w:div>
        <w:div w:id="909579456">
          <w:marLeft w:val="640"/>
          <w:marRight w:val="0"/>
          <w:marTop w:val="0"/>
          <w:marBottom w:val="0"/>
          <w:divBdr>
            <w:top w:val="none" w:sz="0" w:space="0" w:color="auto"/>
            <w:left w:val="none" w:sz="0" w:space="0" w:color="auto"/>
            <w:bottom w:val="none" w:sz="0" w:space="0" w:color="auto"/>
            <w:right w:val="none" w:sz="0" w:space="0" w:color="auto"/>
          </w:divBdr>
        </w:div>
        <w:div w:id="616136359">
          <w:marLeft w:val="640"/>
          <w:marRight w:val="0"/>
          <w:marTop w:val="0"/>
          <w:marBottom w:val="0"/>
          <w:divBdr>
            <w:top w:val="none" w:sz="0" w:space="0" w:color="auto"/>
            <w:left w:val="none" w:sz="0" w:space="0" w:color="auto"/>
            <w:bottom w:val="none" w:sz="0" w:space="0" w:color="auto"/>
            <w:right w:val="none" w:sz="0" w:space="0" w:color="auto"/>
          </w:divBdr>
        </w:div>
        <w:div w:id="2142381395">
          <w:marLeft w:val="640"/>
          <w:marRight w:val="0"/>
          <w:marTop w:val="0"/>
          <w:marBottom w:val="0"/>
          <w:divBdr>
            <w:top w:val="none" w:sz="0" w:space="0" w:color="auto"/>
            <w:left w:val="none" w:sz="0" w:space="0" w:color="auto"/>
            <w:bottom w:val="none" w:sz="0" w:space="0" w:color="auto"/>
            <w:right w:val="none" w:sz="0" w:space="0" w:color="auto"/>
          </w:divBdr>
        </w:div>
        <w:div w:id="2126847195">
          <w:marLeft w:val="640"/>
          <w:marRight w:val="0"/>
          <w:marTop w:val="0"/>
          <w:marBottom w:val="0"/>
          <w:divBdr>
            <w:top w:val="none" w:sz="0" w:space="0" w:color="auto"/>
            <w:left w:val="none" w:sz="0" w:space="0" w:color="auto"/>
            <w:bottom w:val="none" w:sz="0" w:space="0" w:color="auto"/>
            <w:right w:val="none" w:sz="0" w:space="0" w:color="auto"/>
          </w:divBdr>
        </w:div>
        <w:div w:id="54865815">
          <w:marLeft w:val="640"/>
          <w:marRight w:val="0"/>
          <w:marTop w:val="0"/>
          <w:marBottom w:val="0"/>
          <w:divBdr>
            <w:top w:val="none" w:sz="0" w:space="0" w:color="auto"/>
            <w:left w:val="none" w:sz="0" w:space="0" w:color="auto"/>
            <w:bottom w:val="none" w:sz="0" w:space="0" w:color="auto"/>
            <w:right w:val="none" w:sz="0" w:space="0" w:color="auto"/>
          </w:divBdr>
        </w:div>
        <w:div w:id="1320186949">
          <w:marLeft w:val="640"/>
          <w:marRight w:val="0"/>
          <w:marTop w:val="0"/>
          <w:marBottom w:val="0"/>
          <w:divBdr>
            <w:top w:val="none" w:sz="0" w:space="0" w:color="auto"/>
            <w:left w:val="none" w:sz="0" w:space="0" w:color="auto"/>
            <w:bottom w:val="none" w:sz="0" w:space="0" w:color="auto"/>
            <w:right w:val="none" w:sz="0" w:space="0" w:color="auto"/>
          </w:divBdr>
        </w:div>
        <w:div w:id="706444532">
          <w:marLeft w:val="640"/>
          <w:marRight w:val="0"/>
          <w:marTop w:val="0"/>
          <w:marBottom w:val="0"/>
          <w:divBdr>
            <w:top w:val="none" w:sz="0" w:space="0" w:color="auto"/>
            <w:left w:val="none" w:sz="0" w:space="0" w:color="auto"/>
            <w:bottom w:val="none" w:sz="0" w:space="0" w:color="auto"/>
            <w:right w:val="none" w:sz="0" w:space="0" w:color="auto"/>
          </w:divBdr>
        </w:div>
        <w:div w:id="1202281213">
          <w:marLeft w:val="640"/>
          <w:marRight w:val="0"/>
          <w:marTop w:val="0"/>
          <w:marBottom w:val="0"/>
          <w:divBdr>
            <w:top w:val="none" w:sz="0" w:space="0" w:color="auto"/>
            <w:left w:val="none" w:sz="0" w:space="0" w:color="auto"/>
            <w:bottom w:val="none" w:sz="0" w:space="0" w:color="auto"/>
            <w:right w:val="none" w:sz="0" w:space="0" w:color="auto"/>
          </w:divBdr>
        </w:div>
        <w:div w:id="1154027369">
          <w:marLeft w:val="640"/>
          <w:marRight w:val="0"/>
          <w:marTop w:val="0"/>
          <w:marBottom w:val="0"/>
          <w:divBdr>
            <w:top w:val="none" w:sz="0" w:space="0" w:color="auto"/>
            <w:left w:val="none" w:sz="0" w:space="0" w:color="auto"/>
            <w:bottom w:val="none" w:sz="0" w:space="0" w:color="auto"/>
            <w:right w:val="none" w:sz="0" w:space="0" w:color="auto"/>
          </w:divBdr>
        </w:div>
        <w:div w:id="884681153">
          <w:marLeft w:val="640"/>
          <w:marRight w:val="0"/>
          <w:marTop w:val="0"/>
          <w:marBottom w:val="0"/>
          <w:divBdr>
            <w:top w:val="none" w:sz="0" w:space="0" w:color="auto"/>
            <w:left w:val="none" w:sz="0" w:space="0" w:color="auto"/>
            <w:bottom w:val="none" w:sz="0" w:space="0" w:color="auto"/>
            <w:right w:val="none" w:sz="0" w:space="0" w:color="auto"/>
          </w:divBdr>
        </w:div>
        <w:div w:id="1607343732">
          <w:marLeft w:val="640"/>
          <w:marRight w:val="0"/>
          <w:marTop w:val="0"/>
          <w:marBottom w:val="0"/>
          <w:divBdr>
            <w:top w:val="none" w:sz="0" w:space="0" w:color="auto"/>
            <w:left w:val="none" w:sz="0" w:space="0" w:color="auto"/>
            <w:bottom w:val="none" w:sz="0" w:space="0" w:color="auto"/>
            <w:right w:val="none" w:sz="0" w:space="0" w:color="auto"/>
          </w:divBdr>
        </w:div>
        <w:div w:id="1198809209">
          <w:marLeft w:val="640"/>
          <w:marRight w:val="0"/>
          <w:marTop w:val="0"/>
          <w:marBottom w:val="0"/>
          <w:divBdr>
            <w:top w:val="none" w:sz="0" w:space="0" w:color="auto"/>
            <w:left w:val="none" w:sz="0" w:space="0" w:color="auto"/>
            <w:bottom w:val="none" w:sz="0" w:space="0" w:color="auto"/>
            <w:right w:val="none" w:sz="0" w:space="0" w:color="auto"/>
          </w:divBdr>
        </w:div>
        <w:div w:id="929504758">
          <w:marLeft w:val="640"/>
          <w:marRight w:val="0"/>
          <w:marTop w:val="0"/>
          <w:marBottom w:val="0"/>
          <w:divBdr>
            <w:top w:val="none" w:sz="0" w:space="0" w:color="auto"/>
            <w:left w:val="none" w:sz="0" w:space="0" w:color="auto"/>
            <w:bottom w:val="none" w:sz="0" w:space="0" w:color="auto"/>
            <w:right w:val="none" w:sz="0" w:space="0" w:color="auto"/>
          </w:divBdr>
        </w:div>
        <w:div w:id="1904558101">
          <w:marLeft w:val="640"/>
          <w:marRight w:val="0"/>
          <w:marTop w:val="0"/>
          <w:marBottom w:val="0"/>
          <w:divBdr>
            <w:top w:val="none" w:sz="0" w:space="0" w:color="auto"/>
            <w:left w:val="none" w:sz="0" w:space="0" w:color="auto"/>
            <w:bottom w:val="none" w:sz="0" w:space="0" w:color="auto"/>
            <w:right w:val="none" w:sz="0" w:space="0" w:color="auto"/>
          </w:divBdr>
        </w:div>
        <w:div w:id="2102215228">
          <w:marLeft w:val="640"/>
          <w:marRight w:val="0"/>
          <w:marTop w:val="0"/>
          <w:marBottom w:val="0"/>
          <w:divBdr>
            <w:top w:val="none" w:sz="0" w:space="0" w:color="auto"/>
            <w:left w:val="none" w:sz="0" w:space="0" w:color="auto"/>
            <w:bottom w:val="none" w:sz="0" w:space="0" w:color="auto"/>
            <w:right w:val="none" w:sz="0" w:space="0" w:color="auto"/>
          </w:divBdr>
        </w:div>
        <w:div w:id="476924139">
          <w:marLeft w:val="640"/>
          <w:marRight w:val="0"/>
          <w:marTop w:val="0"/>
          <w:marBottom w:val="0"/>
          <w:divBdr>
            <w:top w:val="none" w:sz="0" w:space="0" w:color="auto"/>
            <w:left w:val="none" w:sz="0" w:space="0" w:color="auto"/>
            <w:bottom w:val="none" w:sz="0" w:space="0" w:color="auto"/>
            <w:right w:val="none" w:sz="0" w:space="0" w:color="auto"/>
          </w:divBdr>
        </w:div>
        <w:div w:id="2041390543">
          <w:marLeft w:val="640"/>
          <w:marRight w:val="0"/>
          <w:marTop w:val="0"/>
          <w:marBottom w:val="0"/>
          <w:divBdr>
            <w:top w:val="none" w:sz="0" w:space="0" w:color="auto"/>
            <w:left w:val="none" w:sz="0" w:space="0" w:color="auto"/>
            <w:bottom w:val="none" w:sz="0" w:space="0" w:color="auto"/>
            <w:right w:val="none" w:sz="0" w:space="0" w:color="auto"/>
          </w:divBdr>
        </w:div>
        <w:div w:id="88238605">
          <w:marLeft w:val="640"/>
          <w:marRight w:val="0"/>
          <w:marTop w:val="0"/>
          <w:marBottom w:val="0"/>
          <w:divBdr>
            <w:top w:val="none" w:sz="0" w:space="0" w:color="auto"/>
            <w:left w:val="none" w:sz="0" w:space="0" w:color="auto"/>
            <w:bottom w:val="none" w:sz="0" w:space="0" w:color="auto"/>
            <w:right w:val="none" w:sz="0" w:space="0" w:color="auto"/>
          </w:divBdr>
        </w:div>
        <w:div w:id="424031818">
          <w:marLeft w:val="640"/>
          <w:marRight w:val="0"/>
          <w:marTop w:val="0"/>
          <w:marBottom w:val="0"/>
          <w:divBdr>
            <w:top w:val="none" w:sz="0" w:space="0" w:color="auto"/>
            <w:left w:val="none" w:sz="0" w:space="0" w:color="auto"/>
            <w:bottom w:val="none" w:sz="0" w:space="0" w:color="auto"/>
            <w:right w:val="none" w:sz="0" w:space="0" w:color="auto"/>
          </w:divBdr>
        </w:div>
        <w:div w:id="1563638106">
          <w:marLeft w:val="640"/>
          <w:marRight w:val="0"/>
          <w:marTop w:val="0"/>
          <w:marBottom w:val="0"/>
          <w:divBdr>
            <w:top w:val="none" w:sz="0" w:space="0" w:color="auto"/>
            <w:left w:val="none" w:sz="0" w:space="0" w:color="auto"/>
            <w:bottom w:val="none" w:sz="0" w:space="0" w:color="auto"/>
            <w:right w:val="none" w:sz="0" w:space="0" w:color="auto"/>
          </w:divBdr>
        </w:div>
        <w:div w:id="1569652783">
          <w:marLeft w:val="640"/>
          <w:marRight w:val="0"/>
          <w:marTop w:val="0"/>
          <w:marBottom w:val="0"/>
          <w:divBdr>
            <w:top w:val="none" w:sz="0" w:space="0" w:color="auto"/>
            <w:left w:val="none" w:sz="0" w:space="0" w:color="auto"/>
            <w:bottom w:val="none" w:sz="0" w:space="0" w:color="auto"/>
            <w:right w:val="none" w:sz="0" w:space="0" w:color="auto"/>
          </w:divBdr>
        </w:div>
        <w:div w:id="61221179">
          <w:marLeft w:val="640"/>
          <w:marRight w:val="0"/>
          <w:marTop w:val="0"/>
          <w:marBottom w:val="0"/>
          <w:divBdr>
            <w:top w:val="none" w:sz="0" w:space="0" w:color="auto"/>
            <w:left w:val="none" w:sz="0" w:space="0" w:color="auto"/>
            <w:bottom w:val="none" w:sz="0" w:space="0" w:color="auto"/>
            <w:right w:val="none" w:sz="0" w:space="0" w:color="auto"/>
          </w:divBdr>
        </w:div>
        <w:div w:id="1608198328">
          <w:marLeft w:val="640"/>
          <w:marRight w:val="0"/>
          <w:marTop w:val="0"/>
          <w:marBottom w:val="0"/>
          <w:divBdr>
            <w:top w:val="none" w:sz="0" w:space="0" w:color="auto"/>
            <w:left w:val="none" w:sz="0" w:space="0" w:color="auto"/>
            <w:bottom w:val="none" w:sz="0" w:space="0" w:color="auto"/>
            <w:right w:val="none" w:sz="0" w:space="0" w:color="auto"/>
          </w:divBdr>
        </w:div>
        <w:div w:id="547955883">
          <w:marLeft w:val="640"/>
          <w:marRight w:val="0"/>
          <w:marTop w:val="0"/>
          <w:marBottom w:val="0"/>
          <w:divBdr>
            <w:top w:val="none" w:sz="0" w:space="0" w:color="auto"/>
            <w:left w:val="none" w:sz="0" w:space="0" w:color="auto"/>
            <w:bottom w:val="none" w:sz="0" w:space="0" w:color="auto"/>
            <w:right w:val="none" w:sz="0" w:space="0" w:color="auto"/>
          </w:divBdr>
        </w:div>
        <w:div w:id="1327324509">
          <w:marLeft w:val="640"/>
          <w:marRight w:val="0"/>
          <w:marTop w:val="0"/>
          <w:marBottom w:val="0"/>
          <w:divBdr>
            <w:top w:val="none" w:sz="0" w:space="0" w:color="auto"/>
            <w:left w:val="none" w:sz="0" w:space="0" w:color="auto"/>
            <w:bottom w:val="none" w:sz="0" w:space="0" w:color="auto"/>
            <w:right w:val="none" w:sz="0" w:space="0" w:color="auto"/>
          </w:divBdr>
        </w:div>
        <w:div w:id="1833332305">
          <w:marLeft w:val="640"/>
          <w:marRight w:val="0"/>
          <w:marTop w:val="0"/>
          <w:marBottom w:val="0"/>
          <w:divBdr>
            <w:top w:val="none" w:sz="0" w:space="0" w:color="auto"/>
            <w:left w:val="none" w:sz="0" w:space="0" w:color="auto"/>
            <w:bottom w:val="none" w:sz="0" w:space="0" w:color="auto"/>
            <w:right w:val="none" w:sz="0" w:space="0" w:color="auto"/>
          </w:divBdr>
        </w:div>
        <w:div w:id="1246694532">
          <w:marLeft w:val="640"/>
          <w:marRight w:val="0"/>
          <w:marTop w:val="0"/>
          <w:marBottom w:val="0"/>
          <w:divBdr>
            <w:top w:val="none" w:sz="0" w:space="0" w:color="auto"/>
            <w:left w:val="none" w:sz="0" w:space="0" w:color="auto"/>
            <w:bottom w:val="none" w:sz="0" w:space="0" w:color="auto"/>
            <w:right w:val="none" w:sz="0" w:space="0" w:color="auto"/>
          </w:divBdr>
        </w:div>
        <w:div w:id="716856744">
          <w:marLeft w:val="640"/>
          <w:marRight w:val="0"/>
          <w:marTop w:val="0"/>
          <w:marBottom w:val="0"/>
          <w:divBdr>
            <w:top w:val="none" w:sz="0" w:space="0" w:color="auto"/>
            <w:left w:val="none" w:sz="0" w:space="0" w:color="auto"/>
            <w:bottom w:val="none" w:sz="0" w:space="0" w:color="auto"/>
            <w:right w:val="none" w:sz="0" w:space="0" w:color="auto"/>
          </w:divBdr>
        </w:div>
        <w:div w:id="217935013">
          <w:marLeft w:val="640"/>
          <w:marRight w:val="0"/>
          <w:marTop w:val="0"/>
          <w:marBottom w:val="0"/>
          <w:divBdr>
            <w:top w:val="none" w:sz="0" w:space="0" w:color="auto"/>
            <w:left w:val="none" w:sz="0" w:space="0" w:color="auto"/>
            <w:bottom w:val="none" w:sz="0" w:space="0" w:color="auto"/>
            <w:right w:val="none" w:sz="0" w:space="0" w:color="auto"/>
          </w:divBdr>
        </w:div>
        <w:div w:id="803275616">
          <w:marLeft w:val="640"/>
          <w:marRight w:val="0"/>
          <w:marTop w:val="0"/>
          <w:marBottom w:val="0"/>
          <w:divBdr>
            <w:top w:val="none" w:sz="0" w:space="0" w:color="auto"/>
            <w:left w:val="none" w:sz="0" w:space="0" w:color="auto"/>
            <w:bottom w:val="none" w:sz="0" w:space="0" w:color="auto"/>
            <w:right w:val="none" w:sz="0" w:space="0" w:color="auto"/>
          </w:divBdr>
        </w:div>
        <w:div w:id="5134564">
          <w:marLeft w:val="640"/>
          <w:marRight w:val="0"/>
          <w:marTop w:val="0"/>
          <w:marBottom w:val="0"/>
          <w:divBdr>
            <w:top w:val="none" w:sz="0" w:space="0" w:color="auto"/>
            <w:left w:val="none" w:sz="0" w:space="0" w:color="auto"/>
            <w:bottom w:val="none" w:sz="0" w:space="0" w:color="auto"/>
            <w:right w:val="none" w:sz="0" w:space="0" w:color="auto"/>
          </w:divBdr>
        </w:div>
        <w:div w:id="1462573359">
          <w:marLeft w:val="640"/>
          <w:marRight w:val="0"/>
          <w:marTop w:val="0"/>
          <w:marBottom w:val="0"/>
          <w:divBdr>
            <w:top w:val="none" w:sz="0" w:space="0" w:color="auto"/>
            <w:left w:val="none" w:sz="0" w:space="0" w:color="auto"/>
            <w:bottom w:val="none" w:sz="0" w:space="0" w:color="auto"/>
            <w:right w:val="none" w:sz="0" w:space="0" w:color="auto"/>
          </w:divBdr>
        </w:div>
        <w:div w:id="569390962">
          <w:marLeft w:val="640"/>
          <w:marRight w:val="0"/>
          <w:marTop w:val="0"/>
          <w:marBottom w:val="0"/>
          <w:divBdr>
            <w:top w:val="none" w:sz="0" w:space="0" w:color="auto"/>
            <w:left w:val="none" w:sz="0" w:space="0" w:color="auto"/>
            <w:bottom w:val="none" w:sz="0" w:space="0" w:color="auto"/>
            <w:right w:val="none" w:sz="0" w:space="0" w:color="auto"/>
          </w:divBdr>
        </w:div>
        <w:div w:id="501891244">
          <w:marLeft w:val="640"/>
          <w:marRight w:val="0"/>
          <w:marTop w:val="0"/>
          <w:marBottom w:val="0"/>
          <w:divBdr>
            <w:top w:val="none" w:sz="0" w:space="0" w:color="auto"/>
            <w:left w:val="none" w:sz="0" w:space="0" w:color="auto"/>
            <w:bottom w:val="none" w:sz="0" w:space="0" w:color="auto"/>
            <w:right w:val="none" w:sz="0" w:space="0" w:color="auto"/>
          </w:divBdr>
        </w:div>
        <w:div w:id="526023288">
          <w:marLeft w:val="640"/>
          <w:marRight w:val="0"/>
          <w:marTop w:val="0"/>
          <w:marBottom w:val="0"/>
          <w:divBdr>
            <w:top w:val="none" w:sz="0" w:space="0" w:color="auto"/>
            <w:left w:val="none" w:sz="0" w:space="0" w:color="auto"/>
            <w:bottom w:val="none" w:sz="0" w:space="0" w:color="auto"/>
            <w:right w:val="none" w:sz="0" w:space="0" w:color="auto"/>
          </w:divBdr>
        </w:div>
        <w:div w:id="1846944377">
          <w:marLeft w:val="640"/>
          <w:marRight w:val="0"/>
          <w:marTop w:val="0"/>
          <w:marBottom w:val="0"/>
          <w:divBdr>
            <w:top w:val="none" w:sz="0" w:space="0" w:color="auto"/>
            <w:left w:val="none" w:sz="0" w:space="0" w:color="auto"/>
            <w:bottom w:val="none" w:sz="0" w:space="0" w:color="auto"/>
            <w:right w:val="none" w:sz="0" w:space="0" w:color="auto"/>
          </w:divBdr>
        </w:div>
        <w:div w:id="419911356">
          <w:marLeft w:val="640"/>
          <w:marRight w:val="0"/>
          <w:marTop w:val="0"/>
          <w:marBottom w:val="0"/>
          <w:divBdr>
            <w:top w:val="none" w:sz="0" w:space="0" w:color="auto"/>
            <w:left w:val="none" w:sz="0" w:space="0" w:color="auto"/>
            <w:bottom w:val="none" w:sz="0" w:space="0" w:color="auto"/>
            <w:right w:val="none" w:sz="0" w:space="0" w:color="auto"/>
          </w:divBdr>
        </w:div>
        <w:div w:id="474026486">
          <w:marLeft w:val="640"/>
          <w:marRight w:val="0"/>
          <w:marTop w:val="0"/>
          <w:marBottom w:val="0"/>
          <w:divBdr>
            <w:top w:val="none" w:sz="0" w:space="0" w:color="auto"/>
            <w:left w:val="none" w:sz="0" w:space="0" w:color="auto"/>
            <w:bottom w:val="none" w:sz="0" w:space="0" w:color="auto"/>
            <w:right w:val="none" w:sz="0" w:space="0" w:color="auto"/>
          </w:divBdr>
        </w:div>
        <w:div w:id="645822206">
          <w:marLeft w:val="640"/>
          <w:marRight w:val="0"/>
          <w:marTop w:val="0"/>
          <w:marBottom w:val="0"/>
          <w:divBdr>
            <w:top w:val="none" w:sz="0" w:space="0" w:color="auto"/>
            <w:left w:val="none" w:sz="0" w:space="0" w:color="auto"/>
            <w:bottom w:val="none" w:sz="0" w:space="0" w:color="auto"/>
            <w:right w:val="none" w:sz="0" w:space="0" w:color="auto"/>
          </w:divBdr>
        </w:div>
        <w:div w:id="141624143">
          <w:marLeft w:val="640"/>
          <w:marRight w:val="0"/>
          <w:marTop w:val="0"/>
          <w:marBottom w:val="0"/>
          <w:divBdr>
            <w:top w:val="none" w:sz="0" w:space="0" w:color="auto"/>
            <w:left w:val="none" w:sz="0" w:space="0" w:color="auto"/>
            <w:bottom w:val="none" w:sz="0" w:space="0" w:color="auto"/>
            <w:right w:val="none" w:sz="0" w:space="0" w:color="auto"/>
          </w:divBdr>
        </w:div>
        <w:div w:id="2077971097">
          <w:marLeft w:val="640"/>
          <w:marRight w:val="0"/>
          <w:marTop w:val="0"/>
          <w:marBottom w:val="0"/>
          <w:divBdr>
            <w:top w:val="none" w:sz="0" w:space="0" w:color="auto"/>
            <w:left w:val="none" w:sz="0" w:space="0" w:color="auto"/>
            <w:bottom w:val="none" w:sz="0" w:space="0" w:color="auto"/>
            <w:right w:val="none" w:sz="0" w:space="0" w:color="auto"/>
          </w:divBdr>
        </w:div>
        <w:div w:id="1723821396">
          <w:marLeft w:val="640"/>
          <w:marRight w:val="0"/>
          <w:marTop w:val="0"/>
          <w:marBottom w:val="0"/>
          <w:divBdr>
            <w:top w:val="none" w:sz="0" w:space="0" w:color="auto"/>
            <w:left w:val="none" w:sz="0" w:space="0" w:color="auto"/>
            <w:bottom w:val="none" w:sz="0" w:space="0" w:color="auto"/>
            <w:right w:val="none" w:sz="0" w:space="0" w:color="auto"/>
          </w:divBdr>
        </w:div>
        <w:div w:id="1285233514">
          <w:marLeft w:val="640"/>
          <w:marRight w:val="0"/>
          <w:marTop w:val="0"/>
          <w:marBottom w:val="0"/>
          <w:divBdr>
            <w:top w:val="none" w:sz="0" w:space="0" w:color="auto"/>
            <w:left w:val="none" w:sz="0" w:space="0" w:color="auto"/>
            <w:bottom w:val="none" w:sz="0" w:space="0" w:color="auto"/>
            <w:right w:val="none" w:sz="0" w:space="0" w:color="auto"/>
          </w:divBdr>
        </w:div>
        <w:div w:id="1124471004">
          <w:marLeft w:val="640"/>
          <w:marRight w:val="0"/>
          <w:marTop w:val="0"/>
          <w:marBottom w:val="0"/>
          <w:divBdr>
            <w:top w:val="none" w:sz="0" w:space="0" w:color="auto"/>
            <w:left w:val="none" w:sz="0" w:space="0" w:color="auto"/>
            <w:bottom w:val="none" w:sz="0" w:space="0" w:color="auto"/>
            <w:right w:val="none" w:sz="0" w:space="0" w:color="auto"/>
          </w:divBdr>
        </w:div>
        <w:div w:id="1238711037">
          <w:marLeft w:val="640"/>
          <w:marRight w:val="0"/>
          <w:marTop w:val="0"/>
          <w:marBottom w:val="0"/>
          <w:divBdr>
            <w:top w:val="none" w:sz="0" w:space="0" w:color="auto"/>
            <w:left w:val="none" w:sz="0" w:space="0" w:color="auto"/>
            <w:bottom w:val="none" w:sz="0" w:space="0" w:color="auto"/>
            <w:right w:val="none" w:sz="0" w:space="0" w:color="auto"/>
          </w:divBdr>
        </w:div>
      </w:divsChild>
    </w:div>
    <w:div w:id="296883520">
      <w:bodyDiv w:val="1"/>
      <w:marLeft w:val="0"/>
      <w:marRight w:val="0"/>
      <w:marTop w:val="0"/>
      <w:marBottom w:val="0"/>
      <w:divBdr>
        <w:top w:val="none" w:sz="0" w:space="0" w:color="auto"/>
        <w:left w:val="none" w:sz="0" w:space="0" w:color="auto"/>
        <w:bottom w:val="none" w:sz="0" w:space="0" w:color="auto"/>
        <w:right w:val="none" w:sz="0" w:space="0" w:color="auto"/>
      </w:divBdr>
      <w:divsChild>
        <w:div w:id="478888356">
          <w:marLeft w:val="640"/>
          <w:marRight w:val="0"/>
          <w:marTop w:val="0"/>
          <w:marBottom w:val="0"/>
          <w:divBdr>
            <w:top w:val="none" w:sz="0" w:space="0" w:color="auto"/>
            <w:left w:val="none" w:sz="0" w:space="0" w:color="auto"/>
            <w:bottom w:val="none" w:sz="0" w:space="0" w:color="auto"/>
            <w:right w:val="none" w:sz="0" w:space="0" w:color="auto"/>
          </w:divBdr>
        </w:div>
        <w:div w:id="1579247552">
          <w:marLeft w:val="640"/>
          <w:marRight w:val="0"/>
          <w:marTop w:val="0"/>
          <w:marBottom w:val="0"/>
          <w:divBdr>
            <w:top w:val="none" w:sz="0" w:space="0" w:color="auto"/>
            <w:left w:val="none" w:sz="0" w:space="0" w:color="auto"/>
            <w:bottom w:val="none" w:sz="0" w:space="0" w:color="auto"/>
            <w:right w:val="none" w:sz="0" w:space="0" w:color="auto"/>
          </w:divBdr>
        </w:div>
        <w:div w:id="1305505105">
          <w:marLeft w:val="640"/>
          <w:marRight w:val="0"/>
          <w:marTop w:val="0"/>
          <w:marBottom w:val="0"/>
          <w:divBdr>
            <w:top w:val="none" w:sz="0" w:space="0" w:color="auto"/>
            <w:left w:val="none" w:sz="0" w:space="0" w:color="auto"/>
            <w:bottom w:val="none" w:sz="0" w:space="0" w:color="auto"/>
            <w:right w:val="none" w:sz="0" w:space="0" w:color="auto"/>
          </w:divBdr>
        </w:div>
        <w:div w:id="1817647950">
          <w:marLeft w:val="640"/>
          <w:marRight w:val="0"/>
          <w:marTop w:val="0"/>
          <w:marBottom w:val="0"/>
          <w:divBdr>
            <w:top w:val="none" w:sz="0" w:space="0" w:color="auto"/>
            <w:left w:val="none" w:sz="0" w:space="0" w:color="auto"/>
            <w:bottom w:val="none" w:sz="0" w:space="0" w:color="auto"/>
            <w:right w:val="none" w:sz="0" w:space="0" w:color="auto"/>
          </w:divBdr>
        </w:div>
        <w:div w:id="480542168">
          <w:marLeft w:val="640"/>
          <w:marRight w:val="0"/>
          <w:marTop w:val="0"/>
          <w:marBottom w:val="0"/>
          <w:divBdr>
            <w:top w:val="none" w:sz="0" w:space="0" w:color="auto"/>
            <w:left w:val="none" w:sz="0" w:space="0" w:color="auto"/>
            <w:bottom w:val="none" w:sz="0" w:space="0" w:color="auto"/>
            <w:right w:val="none" w:sz="0" w:space="0" w:color="auto"/>
          </w:divBdr>
        </w:div>
        <w:div w:id="1736004808">
          <w:marLeft w:val="640"/>
          <w:marRight w:val="0"/>
          <w:marTop w:val="0"/>
          <w:marBottom w:val="0"/>
          <w:divBdr>
            <w:top w:val="none" w:sz="0" w:space="0" w:color="auto"/>
            <w:left w:val="none" w:sz="0" w:space="0" w:color="auto"/>
            <w:bottom w:val="none" w:sz="0" w:space="0" w:color="auto"/>
            <w:right w:val="none" w:sz="0" w:space="0" w:color="auto"/>
          </w:divBdr>
        </w:div>
        <w:div w:id="260457525">
          <w:marLeft w:val="640"/>
          <w:marRight w:val="0"/>
          <w:marTop w:val="0"/>
          <w:marBottom w:val="0"/>
          <w:divBdr>
            <w:top w:val="none" w:sz="0" w:space="0" w:color="auto"/>
            <w:left w:val="none" w:sz="0" w:space="0" w:color="auto"/>
            <w:bottom w:val="none" w:sz="0" w:space="0" w:color="auto"/>
            <w:right w:val="none" w:sz="0" w:space="0" w:color="auto"/>
          </w:divBdr>
        </w:div>
        <w:div w:id="1041440193">
          <w:marLeft w:val="640"/>
          <w:marRight w:val="0"/>
          <w:marTop w:val="0"/>
          <w:marBottom w:val="0"/>
          <w:divBdr>
            <w:top w:val="none" w:sz="0" w:space="0" w:color="auto"/>
            <w:left w:val="none" w:sz="0" w:space="0" w:color="auto"/>
            <w:bottom w:val="none" w:sz="0" w:space="0" w:color="auto"/>
            <w:right w:val="none" w:sz="0" w:space="0" w:color="auto"/>
          </w:divBdr>
        </w:div>
        <w:div w:id="380903111">
          <w:marLeft w:val="640"/>
          <w:marRight w:val="0"/>
          <w:marTop w:val="0"/>
          <w:marBottom w:val="0"/>
          <w:divBdr>
            <w:top w:val="none" w:sz="0" w:space="0" w:color="auto"/>
            <w:left w:val="none" w:sz="0" w:space="0" w:color="auto"/>
            <w:bottom w:val="none" w:sz="0" w:space="0" w:color="auto"/>
            <w:right w:val="none" w:sz="0" w:space="0" w:color="auto"/>
          </w:divBdr>
        </w:div>
        <w:div w:id="1473328822">
          <w:marLeft w:val="640"/>
          <w:marRight w:val="0"/>
          <w:marTop w:val="0"/>
          <w:marBottom w:val="0"/>
          <w:divBdr>
            <w:top w:val="none" w:sz="0" w:space="0" w:color="auto"/>
            <w:left w:val="none" w:sz="0" w:space="0" w:color="auto"/>
            <w:bottom w:val="none" w:sz="0" w:space="0" w:color="auto"/>
            <w:right w:val="none" w:sz="0" w:space="0" w:color="auto"/>
          </w:divBdr>
        </w:div>
        <w:div w:id="224531350">
          <w:marLeft w:val="640"/>
          <w:marRight w:val="0"/>
          <w:marTop w:val="0"/>
          <w:marBottom w:val="0"/>
          <w:divBdr>
            <w:top w:val="none" w:sz="0" w:space="0" w:color="auto"/>
            <w:left w:val="none" w:sz="0" w:space="0" w:color="auto"/>
            <w:bottom w:val="none" w:sz="0" w:space="0" w:color="auto"/>
            <w:right w:val="none" w:sz="0" w:space="0" w:color="auto"/>
          </w:divBdr>
        </w:div>
        <w:div w:id="2008362796">
          <w:marLeft w:val="640"/>
          <w:marRight w:val="0"/>
          <w:marTop w:val="0"/>
          <w:marBottom w:val="0"/>
          <w:divBdr>
            <w:top w:val="none" w:sz="0" w:space="0" w:color="auto"/>
            <w:left w:val="none" w:sz="0" w:space="0" w:color="auto"/>
            <w:bottom w:val="none" w:sz="0" w:space="0" w:color="auto"/>
            <w:right w:val="none" w:sz="0" w:space="0" w:color="auto"/>
          </w:divBdr>
        </w:div>
        <w:div w:id="813958996">
          <w:marLeft w:val="640"/>
          <w:marRight w:val="0"/>
          <w:marTop w:val="0"/>
          <w:marBottom w:val="0"/>
          <w:divBdr>
            <w:top w:val="none" w:sz="0" w:space="0" w:color="auto"/>
            <w:left w:val="none" w:sz="0" w:space="0" w:color="auto"/>
            <w:bottom w:val="none" w:sz="0" w:space="0" w:color="auto"/>
            <w:right w:val="none" w:sz="0" w:space="0" w:color="auto"/>
          </w:divBdr>
        </w:div>
        <w:div w:id="1027022555">
          <w:marLeft w:val="640"/>
          <w:marRight w:val="0"/>
          <w:marTop w:val="0"/>
          <w:marBottom w:val="0"/>
          <w:divBdr>
            <w:top w:val="none" w:sz="0" w:space="0" w:color="auto"/>
            <w:left w:val="none" w:sz="0" w:space="0" w:color="auto"/>
            <w:bottom w:val="none" w:sz="0" w:space="0" w:color="auto"/>
            <w:right w:val="none" w:sz="0" w:space="0" w:color="auto"/>
          </w:divBdr>
        </w:div>
        <w:div w:id="1257715936">
          <w:marLeft w:val="640"/>
          <w:marRight w:val="0"/>
          <w:marTop w:val="0"/>
          <w:marBottom w:val="0"/>
          <w:divBdr>
            <w:top w:val="none" w:sz="0" w:space="0" w:color="auto"/>
            <w:left w:val="none" w:sz="0" w:space="0" w:color="auto"/>
            <w:bottom w:val="none" w:sz="0" w:space="0" w:color="auto"/>
            <w:right w:val="none" w:sz="0" w:space="0" w:color="auto"/>
          </w:divBdr>
        </w:div>
        <w:div w:id="1972010633">
          <w:marLeft w:val="640"/>
          <w:marRight w:val="0"/>
          <w:marTop w:val="0"/>
          <w:marBottom w:val="0"/>
          <w:divBdr>
            <w:top w:val="none" w:sz="0" w:space="0" w:color="auto"/>
            <w:left w:val="none" w:sz="0" w:space="0" w:color="auto"/>
            <w:bottom w:val="none" w:sz="0" w:space="0" w:color="auto"/>
            <w:right w:val="none" w:sz="0" w:space="0" w:color="auto"/>
          </w:divBdr>
        </w:div>
        <w:div w:id="2096852022">
          <w:marLeft w:val="640"/>
          <w:marRight w:val="0"/>
          <w:marTop w:val="0"/>
          <w:marBottom w:val="0"/>
          <w:divBdr>
            <w:top w:val="none" w:sz="0" w:space="0" w:color="auto"/>
            <w:left w:val="none" w:sz="0" w:space="0" w:color="auto"/>
            <w:bottom w:val="none" w:sz="0" w:space="0" w:color="auto"/>
            <w:right w:val="none" w:sz="0" w:space="0" w:color="auto"/>
          </w:divBdr>
        </w:div>
        <w:div w:id="1826240094">
          <w:marLeft w:val="640"/>
          <w:marRight w:val="0"/>
          <w:marTop w:val="0"/>
          <w:marBottom w:val="0"/>
          <w:divBdr>
            <w:top w:val="none" w:sz="0" w:space="0" w:color="auto"/>
            <w:left w:val="none" w:sz="0" w:space="0" w:color="auto"/>
            <w:bottom w:val="none" w:sz="0" w:space="0" w:color="auto"/>
            <w:right w:val="none" w:sz="0" w:space="0" w:color="auto"/>
          </w:divBdr>
        </w:div>
        <w:div w:id="1236016251">
          <w:marLeft w:val="640"/>
          <w:marRight w:val="0"/>
          <w:marTop w:val="0"/>
          <w:marBottom w:val="0"/>
          <w:divBdr>
            <w:top w:val="none" w:sz="0" w:space="0" w:color="auto"/>
            <w:left w:val="none" w:sz="0" w:space="0" w:color="auto"/>
            <w:bottom w:val="none" w:sz="0" w:space="0" w:color="auto"/>
            <w:right w:val="none" w:sz="0" w:space="0" w:color="auto"/>
          </w:divBdr>
        </w:div>
        <w:div w:id="559874306">
          <w:marLeft w:val="640"/>
          <w:marRight w:val="0"/>
          <w:marTop w:val="0"/>
          <w:marBottom w:val="0"/>
          <w:divBdr>
            <w:top w:val="none" w:sz="0" w:space="0" w:color="auto"/>
            <w:left w:val="none" w:sz="0" w:space="0" w:color="auto"/>
            <w:bottom w:val="none" w:sz="0" w:space="0" w:color="auto"/>
            <w:right w:val="none" w:sz="0" w:space="0" w:color="auto"/>
          </w:divBdr>
        </w:div>
        <w:div w:id="1138954131">
          <w:marLeft w:val="640"/>
          <w:marRight w:val="0"/>
          <w:marTop w:val="0"/>
          <w:marBottom w:val="0"/>
          <w:divBdr>
            <w:top w:val="none" w:sz="0" w:space="0" w:color="auto"/>
            <w:left w:val="none" w:sz="0" w:space="0" w:color="auto"/>
            <w:bottom w:val="none" w:sz="0" w:space="0" w:color="auto"/>
            <w:right w:val="none" w:sz="0" w:space="0" w:color="auto"/>
          </w:divBdr>
        </w:div>
        <w:div w:id="46147781">
          <w:marLeft w:val="640"/>
          <w:marRight w:val="0"/>
          <w:marTop w:val="0"/>
          <w:marBottom w:val="0"/>
          <w:divBdr>
            <w:top w:val="none" w:sz="0" w:space="0" w:color="auto"/>
            <w:left w:val="none" w:sz="0" w:space="0" w:color="auto"/>
            <w:bottom w:val="none" w:sz="0" w:space="0" w:color="auto"/>
            <w:right w:val="none" w:sz="0" w:space="0" w:color="auto"/>
          </w:divBdr>
        </w:div>
        <w:div w:id="794055673">
          <w:marLeft w:val="640"/>
          <w:marRight w:val="0"/>
          <w:marTop w:val="0"/>
          <w:marBottom w:val="0"/>
          <w:divBdr>
            <w:top w:val="none" w:sz="0" w:space="0" w:color="auto"/>
            <w:left w:val="none" w:sz="0" w:space="0" w:color="auto"/>
            <w:bottom w:val="none" w:sz="0" w:space="0" w:color="auto"/>
            <w:right w:val="none" w:sz="0" w:space="0" w:color="auto"/>
          </w:divBdr>
        </w:div>
        <w:div w:id="712462922">
          <w:marLeft w:val="640"/>
          <w:marRight w:val="0"/>
          <w:marTop w:val="0"/>
          <w:marBottom w:val="0"/>
          <w:divBdr>
            <w:top w:val="none" w:sz="0" w:space="0" w:color="auto"/>
            <w:left w:val="none" w:sz="0" w:space="0" w:color="auto"/>
            <w:bottom w:val="none" w:sz="0" w:space="0" w:color="auto"/>
            <w:right w:val="none" w:sz="0" w:space="0" w:color="auto"/>
          </w:divBdr>
        </w:div>
        <w:div w:id="185022949">
          <w:marLeft w:val="640"/>
          <w:marRight w:val="0"/>
          <w:marTop w:val="0"/>
          <w:marBottom w:val="0"/>
          <w:divBdr>
            <w:top w:val="none" w:sz="0" w:space="0" w:color="auto"/>
            <w:left w:val="none" w:sz="0" w:space="0" w:color="auto"/>
            <w:bottom w:val="none" w:sz="0" w:space="0" w:color="auto"/>
            <w:right w:val="none" w:sz="0" w:space="0" w:color="auto"/>
          </w:divBdr>
        </w:div>
        <w:div w:id="556818536">
          <w:marLeft w:val="640"/>
          <w:marRight w:val="0"/>
          <w:marTop w:val="0"/>
          <w:marBottom w:val="0"/>
          <w:divBdr>
            <w:top w:val="none" w:sz="0" w:space="0" w:color="auto"/>
            <w:left w:val="none" w:sz="0" w:space="0" w:color="auto"/>
            <w:bottom w:val="none" w:sz="0" w:space="0" w:color="auto"/>
            <w:right w:val="none" w:sz="0" w:space="0" w:color="auto"/>
          </w:divBdr>
        </w:div>
        <w:div w:id="279580229">
          <w:marLeft w:val="640"/>
          <w:marRight w:val="0"/>
          <w:marTop w:val="0"/>
          <w:marBottom w:val="0"/>
          <w:divBdr>
            <w:top w:val="none" w:sz="0" w:space="0" w:color="auto"/>
            <w:left w:val="none" w:sz="0" w:space="0" w:color="auto"/>
            <w:bottom w:val="none" w:sz="0" w:space="0" w:color="auto"/>
            <w:right w:val="none" w:sz="0" w:space="0" w:color="auto"/>
          </w:divBdr>
        </w:div>
        <w:div w:id="113868403">
          <w:marLeft w:val="640"/>
          <w:marRight w:val="0"/>
          <w:marTop w:val="0"/>
          <w:marBottom w:val="0"/>
          <w:divBdr>
            <w:top w:val="none" w:sz="0" w:space="0" w:color="auto"/>
            <w:left w:val="none" w:sz="0" w:space="0" w:color="auto"/>
            <w:bottom w:val="none" w:sz="0" w:space="0" w:color="auto"/>
            <w:right w:val="none" w:sz="0" w:space="0" w:color="auto"/>
          </w:divBdr>
        </w:div>
        <w:div w:id="1075935747">
          <w:marLeft w:val="640"/>
          <w:marRight w:val="0"/>
          <w:marTop w:val="0"/>
          <w:marBottom w:val="0"/>
          <w:divBdr>
            <w:top w:val="none" w:sz="0" w:space="0" w:color="auto"/>
            <w:left w:val="none" w:sz="0" w:space="0" w:color="auto"/>
            <w:bottom w:val="none" w:sz="0" w:space="0" w:color="auto"/>
            <w:right w:val="none" w:sz="0" w:space="0" w:color="auto"/>
          </w:divBdr>
        </w:div>
        <w:div w:id="1786734798">
          <w:marLeft w:val="640"/>
          <w:marRight w:val="0"/>
          <w:marTop w:val="0"/>
          <w:marBottom w:val="0"/>
          <w:divBdr>
            <w:top w:val="none" w:sz="0" w:space="0" w:color="auto"/>
            <w:left w:val="none" w:sz="0" w:space="0" w:color="auto"/>
            <w:bottom w:val="none" w:sz="0" w:space="0" w:color="auto"/>
            <w:right w:val="none" w:sz="0" w:space="0" w:color="auto"/>
          </w:divBdr>
        </w:div>
        <w:div w:id="1480342562">
          <w:marLeft w:val="640"/>
          <w:marRight w:val="0"/>
          <w:marTop w:val="0"/>
          <w:marBottom w:val="0"/>
          <w:divBdr>
            <w:top w:val="none" w:sz="0" w:space="0" w:color="auto"/>
            <w:left w:val="none" w:sz="0" w:space="0" w:color="auto"/>
            <w:bottom w:val="none" w:sz="0" w:space="0" w:color="auto"/>
            <w:right w:val="none" w:sz="0" w:space="0" w:color="auto"/>
          </w:divBdr>
        </w:div>
        <w:div w:id="228882838">
          <w:marLeft w:val="640"/>
          <w:marRight w:val="0"/>
          <w:marTop w:val="0"/>
          <w:marBottom w:val="0"/>
          <w:divBdr>
            <w:top w:val="none" w:sz="0" w:space="0" w:color="auto"/>
            <w:left w:val="none" w:sz="0" w:space="0" w:color="auto"/>
            <w:bottom w:val="none" w:sz="0" w:space="0" w:color="auto"/>
            <w:right w:val="none" w:sz="0" w:space="0" w:color="auto"/>
          </w:divBdr>
        </w:div>
        <w:div w:id="451706118">
          <w:marLeft w:val="640"/>
          <w:marRight w:val="0"/>
          <w:marTop w:val="0"/>
          <w:marBottom w:val="0"/>
          <w:divBdr>
            <w:top w:val="none" w:sz="0" w:space="0" w:color="auto"/>
            <w:left w:val="none" w:sz="0" w:space="0" w:color="auto"/>
            <w:bottom w:val="none" w:sz="0" w:space="0" w:color="auto"/>
            <w:right w:val="none" w:sz="0" w:space="0" w:color="auto"/>
          </w:divBdr>
        </w:div>
        <w:div w:id="1987784759">
          <w:marLeft w:val="640"/>
          <w:marRight w:val="0"/>
          <w:marTop w:val="0"/>
          <w:marBottom w:val="0"/>
          <w:divBdr>
            <w:top w:val="none" w:sz="0" w:space="0" w:color="auto"/>
            <w:left w:val="none" w:sz="0" w:space="0" w:color="auto"/>
            <w:bottom w:val="none" w:sz="0" w:space="0" w:color="auto"/>
            <w:right w:val="none" w:sz="0" w:space="0" w:color="auto"/>
          </w:divBdr>
        </w:div>
        <w:div w:id="1068308629">
          <w:marLeft w:val="640"/>
          <w:marRight w:val="0"/>
          <w:marTop w:val="0"/>
          <w:marBottom w:val="0"/>
          <w:divBdr>
            <w:top w:val="none" w:sz="0" w:space="0" w:color="auto"/>
            <w:left w:val="none" w:sz="0" w:space="0" w:color="auto"/>
            <w:bottom w:val="none" w:sz="0" w:space="0" w:color="auto"/>
            <w:right w:val="none" w:sz="0" w:space="0" w:color="auto"/>
          </w:divBdr>
        </w:div>
        <w:div w:id="539125786">
          <w:marLeft w:val="640"/>
          <w:marRight w:val="0"/>
          <w:marTop w:val="0"/>
          <w:marBottom w:val="0"/>
          <w:divBdr>
            <w:top w:val="none" w:sz="0" w:space="0" w:color="auto"/>
            <w:left w:val="none" w:sz="0" w:space="0" w:color="auto"/>
            <w:bottom w:val="none" w:sz="0" w:space="0" w:color="auto"/>
            <w:right w:val="none" w:sz="0" w:space="0" w:color="auto"/>
          </w:divBdr>
        </w:div>
        <w:div w:id="1619798514">
          <w:marLeft w:val="640"/>
          <w:marRight w:val="0"/>
          <w:marTop w:val="0"/>
          <w:marBottom w:val="0"/>
          <w:divBdr>
            <w:top w:val="none" w:sz="0" w:space="0" w:color="auto"/>
            <w:left w:val="none" w:sz="0" w:space="0" w:color="auto"/>
            <w:bottom w:val="none" w:sz="0" w:space="0" w:color="auto"/>
            <w:right w:val="none" w:sz="0" w:space="0" w:color="auto"/>
          </w:divBdr>
        </w:div>
        <w:div w:id="1345278246">
          <w:marLeft w:val="640"/>
          <w:marRight w:val="0"/>
          <w:marTop w:val="0"/>
          <w:marBottom w:val="0"/>
          <w:divBdr>
            <w:top w:val="none" w:sz="0" w:space="0" w:color="auto"/>
            <w:left w:val="none" w:sz="0" w:space="0" w:color="auto"/>
            <w:bottom w:val="none" w:sz="0" w:space="0" w:color="auto"/>
            <w:right w:val="none" w:sz="0" w:space="0" w:color="auto"/>
          </w:divBdr>
        </w:div>
        <w:div w:id="1120998158">
          <w:marLeft w:val="640"/>
          <w:marRight w:val="0"/>
          <w:marTop w:val="0"/>
          <w:marBottom w:val="0"/>
          <w:divBdr>
            <w:top w:val="none" w:sz="0" w:space="0" w:color="auto"/>
            <w:left w:val="none" w:sz="0" w:space="0" w:color="auto"/>
            <w:bottom w:val="none" w:sz="0" w:space="0" w:color="auto"/>
            <w:right w:val="none" w:sz="0" w:space="0" w:color="auto"/>
          </w:divBdr>
        </w:div>
        <w:div w:id="259988273">
          <w:marLeft w:val="640"/>
          <w:marRight w:val="0"/>
          <w:marTop w:val="0"/>
          <w:marBottom w:val="0"/>
          <w:divBdr>
            <w:top w:val="none" w:sz="0" w:space="0" w:color="auto"/>
            <w:left w:val="none" w:sz="0" w:space="0" w:color="auto"/>
            <w:bottom w:val="none" w:sz="0" w:space="0" w:color="auto"/>
            <w:right w:val="none" w:sz="0" w:space="0" w:color="auto"/>
          </w:divBdr>
        </w:div>
        <w:div w:id="1171530567">
          <w:marLeft w:val="640"/>
          <w:marRight w:val="0"/>
          <w:marTop w:val="0"/>
          <w:marBottom w:val="0"/>
          <w:divBdr>
            <w:top w:val="none" w:sz="0" w:space="0" w:color="auto"/>
            <w:left w:val="none" w:sz="0" w:space="0" w:color="auto"/>
            <w:bottom w:val="none" w:sz="0" w:space="0" w:color="auto"/>
            <w:right w:val="none" w:sz="0" w:space="0" w:color="auto"/>
          </w:divBdr>
        </w:div>
        <w:div w:id="1520510921">
          <w:marLeft w:val="640"/>
          <w:marRight w:val="0"/>
          <w:marTop w:val="0"/>
          <w:marBottom w:val="0"/>
          <w:divBdr>
            <w:top w:val="none" w:sz="0" w:space="0" w:color="auto"/>
            <w:left w:val="none" w:sz="0" w:space="0" w:color="auto"/>
            <w:bottom w:val="none" w:sz="0" w:space="0" w:color="auto"/>
            <w:right w:val="none" w:sz="0" w:space="0" w:color="auto"/>
          </w:divBdr>
        </w:div>
        <w:div w:id="1535846593">
          <w:marLeft w:val="640"/>
          <w:marRight w:val="0"/>
          <w:marTop w:val="0"/>
          <w:marBottom w:val="0"/>
          <w:divBdr>
            <w:top w:val="none" w:sz="0" w:space="0" w:color="auto"/>
            <w:left w:val="none" w:sz="0" w:space="0" w:color="auto"/>
            <w:bottom w:val="none" w:sz="0" w:space="0" w:color="auto"/>
            <w:right w:val="none" w:sz="0" w:space="0" w:color="auto"/>
          </w:divBdr>
        </w:div>
        <w:div w:id="200673971">
          <w:marLeft w:val="640"/>
          <w:marRight w:val="0"/>
          <w:marTop w:val="0"/>
          <w:marBottom w:val="0"/>
          <w:divBdr>
            <w:top w:val="none" w:sz="0" w:space="0" w:color="auto"/>
            <w:left w:val="none" w:sz="0" w:space="0" w:color="auto"/>
            <w:bottom w:val="none" w:sz="0" w:space="0" w:color="auto"/>
            <w:right w:val="none" w:sz="0" w:space="0" w:color="auto"/>
          </w:divBdr>
        </w:div>
        <w:div w:id="1974167754">
          <w:marLeft w:val="640"/>
          <w:marRight w:val="0"/>
          <w:marTop w:val="0"/>
          <w:marBottom w:val="0"/>
          <w:divBdr>
            <w:top w:val="none" w:sz="0" w:space="0" w:color="auto"/>
            <w:left w:val="none" w:sz="0" w:space="0" w:color="auto"/>
            <w:bottom w:val="none" w:sz="0" w:space="0" w:color="auto"/>
            <w:right w:val="none" w:sz="0" w:space="0" w:color="auto"/>
          </w:divBdr>
        </w:div>
        <w:div w:id="716856307">
          <w:marLeft w:val="640"/>
          <w:marRight w:val="0"/>
          <w:marTop w:val="0"/>
          <w:marBottom w:val="0"/>
          <w:divBdr>
            <w:top w:val="none" w:sz="0" w:space="0" w:color="auto"/>
            <w:left w:val="none" w:sz="0" w:space="0" w:color="auto"/>
            <w:bottom w:val="none" w:sz="0" w:space="0" w:color="auto"/>
            <w:right w:val="none" w:sz="0" w:space="0" w:color="auto"/>
          </w:divBdr>
        </w:div>
        <w:div w:id="691155127">
          <w:marLeft w:val="640"/>
          <w:marRight w:val="0"/>
          <w:marTop w:val="0"/>
          <w:marBottom w:val="0"/>
          <w:divBdr>
            <w:top w:val="none" w:sz="0" w:space="0" w:color="auto"/>
            <w:left w:val="none" w:sz="0" w:space="0" w:color="auto"/>
            <w:bottom w:val="none" w:sz="0" w:space="0" w:color="auto"/>
            <w:right w:val="none" w:sz="0" w:space="0" w:color="auto"/>
          </w:divBdr>
        </w:div>
        <w:div w:id="66342073">
          <w:marLeft w:val="640"/>
          <w:marRight w:val="0"/>
          <w:marTop w:val="0"/>
          <w:marBottom w:val="0"/>
          <w:divBdr>
            <w:top w:val="none" w:sz="0" w:space="0" w:color="auto"/>
            <w:left w:val="none" w:sz="0" w:space="0" w:color="auto"/>
            <w:bottom w:val="none" w:sz="0" w:space="0" w:color="auto"/>
            <w:right w:val="none" w:sz="0" w:space="0" w:color="auto"/>
          </w:divBdr>
        </w:div>
        <w:div w:id="55327997">
          <w:marLeft w:val="640"/>
          <w:marRight w:val="0"/>
          <w:marTop w:val="0"/>
          <w:marBottom w:val="0"/>
          <w:divBdr>
            <w:top w:val="none" w:sz="0" w:space="0" w:color="auto"/>
            <w:left w:val="none" w:sz="0" w:space="0" w:color="auto"/>
            <w:bottom w:val="none" w:sz="0" w:space="0" w:color="auto"/>
            <w:right w:val="none" w:sz="0" w:space="0" w:color="auto"/>
          </w:divBdr>
        </w:div>
        <w:div w:id="1417634055">
          <w:marLeft w:val="640"/>
          <w:marRight w:val="0"/>
          <w:marTop w:val="0"/>
          <w:marBottom w:val="0"/>
          <w:divBdr>
            <w:top w:val="none" w:sz="0" w:space="0" w:color="auto"/>
            <w:left w:val="none" w:sz="0" w:space="0" w:color="auto"/>
            <w:bottom w:val="none" w:sz="0" w:space="0" w:color="auto"/>
            <w:right w:val="none" w:sz="0" w:space="0" w:color="auto"/>
          </w:divBdr>
        </w:div>
        <w:div w:id="2057465776">
          <w:marLeft w:val="640"/>
          <w:marRight w:val="0"/>
          <w:marTop w:val="0"/>
          <w:marBottom w:val="0"/>
          <w:divBdr>
            <w:top w:val="none" w:sz="0" w:space="0" w:color="auto"/>
            <w:left w:val="none" w:sz="0" w:space="0" w:color="auto"/>
            <w:bottom w:val="none" w:sz="0" w:space="0" w:color="auto"/>
            <w:right w:val="none" w:sz="0" w:space="0" w:color="auto"/>
          </w:divBdr>
        </w:div>
        <w:div w:id="1457990374">
          <w:marLeft w:val="640"/>
          <w:marRight w:val="0"/>
          <w:marTop w:val="0"/>
          <w:marBottom w:val="0"/>
          <w:divBdr>
            <w:top w:val="none" w:sz="0" w:space="0" w:color="auto"/>
            <w:left w:val="none" w:sz="0" w:space="0" w:color="auto"/>
            <w:bottom w:val="none" w:sz="0" w:space="0" w:color="auto"/>
            <w:right w:val="none" w:sz="0" w:space="0" w:color="auto"/>
          </w:divBdr>
        </w:div>
        <w:div w:id="1133333696">
          <w:marLeft w:val="640"/>
          <w:marRight w:val="0"/>
          <w:marTop w:val="0"/>
          <w:marBottom w:val="0"/>
          <w:divBdr>
            <w:top w:val="none" w:sz="0" w:space="0" w:color="auto"/>
            <w:left w:val="none" w:sz="0" w:space="0" w:color="auto"/>
            <w:bottom w:val="none" w:sz="0" w:space="0" w:color="auto"/>
            <w:right w:val="none" w:sz="0" w:space="0" w:color="auto"/>
          </w:divBdr>
        </w:div>
        <w:div w:id="1995572021">
          <w:marLeft w:val="640"/>
          <w:marRight w:val="0"/>
          <w:marTop w:val="0"/>
          <w:marBottom w:val="0"/>
          <w:divBdr>
            <w:top w:val="none" w:sz="0" w:space="0" w:color="auto"/>
            <w:left w:val="none" w:sz="0" w:space="0" w:color="auto"/>
            <w:bottom w:val="none" w:sz="0" w:space="0" w:color="auto"/>
            <w:right w:val="none" w:sz="0" w:space="0" w:color="auto"/>
          </w:divBdr>
        </w:div>
        <w:div w:id="331415553">
          <w:marLeft w:val="640"/>
          <w:marRight w:val="0"/>
          <w:marTop w:val="0"/>
          <w:marBottom w:val="0"/>
          <w:divBdr>
            <w:top w:val="none" w:sz="0" w:space="0" w:color="auto"/>
            <w:left w:val="none" w:sz="0" w:space="0" w:color="auto"/>
            <w:bottom w:val="none" w:sz="0" w:space="0" w:color="auto"/>
            <w:right w:val="none" w:sz="0" w:space="0" w:color="auto"/>
          </w:divBdr>
        </w:div>
        <w:div w:id="774135637">
          <w:marLeft w:val="640"/>
          <w:marRight w:val="0"/>
          <w:marTop w:val="0"/>
          <w:marBottom w:val="0"/>
          <w:divBdr>
            <w:top w:val="none" w:sz="0" w:space="0" w:color="auto"/>
            <w:left w:val="none" w:sz="0" w:space="0" w:color="auto"/>
            <w:bottom w:val="none" w:sz="0" w:space="0" w:color="auto"/>
            <w:right w:val="none" w:sz="0" w:space="0" w:color="auto"/>
          </w:divBdr>
        </w:div>
        <w:div w:id="1972711475">
          <w:marLeft w:val="640"/>
          <w:marRight w:val="0"/>
          <w:marTop w:val="0"/>
          <w:marBottom w:val="0"/>
          <w:divBdr>
            <w:top w:val="none" w:sz="0" w:space="0" w:color="auto"/>
            <w:left w:val="none" w:sz="0" w:space="0" w:color="auto"/>
            <w:bottom w:val="none" w:sz="0" w:space="0" w:color="auto"/>
            <w:right w:val="none" w:sz="0" w:space="0" w:color="auto"/>
          </w:divBdr>
        </w:div>
        <w:div w:id="728386329">
          <w:marLeft w:val="640"/>
          <w:marRight w:val="0"/>
          <w:marTop w:val="0"/>
          <w:marBottom w:val="0"/>
          <w:divBdr>
            <w:top w:val="none" w:sz="0" w:space="0" w:color="auto"/>
            <w:left w:val="none" w:sz="0" w:space="0" w:color="auto"/>
            <w:bottom w:val="none" w:sz="0" w:space="0" w:color="auto"/>
            <w:right w:val="none" w:sz="0" w:space="0" w:color="auto"/>
          </w:divBdr>
        </w:div>
        <w:div w:id="215745376">
          <w:marLeft w:val="640"/>
          <w:marRight w:val="0"/>
          <w:marTop w:val="0"/>
          <w:marBottom w:val="0"/>
          <w:divBdr>
            <w:top w:val="none" w:sz="0" w:space="0" w:color="auto"/>
            <w:left w:val="none" w:sz="0" w:space="0" w:color="auto"/>
            <w:bottom w:val="none" w:sz="0" w:space="0" w:color="auto"/>
            <w:right w:val="none" w:sz="0" w:space="0" w:color="auto"/>
          </w:divBdr>
        </w:div>
        <w:div w:id="204490123">
          <w:marLeft w:val="640"/>
          <w:marRight w:val="0"/>
          <w:marTop w:val="0"/>
          <w:marBottom w:val="0"/>
          <w:divBdr>
            <w:top w:val="none" w:sz="0" w:space="0" w:color="auto"/>
            <w:left w:val="none" w:sz="0" w:space="0" w:color="auto"/>
            <w:bottom w:val="none" w:sz="0" w:space="0" w:color="auto"/>
            <w:right w:val="none" w:sz="0" w:space="0" w:color="auto"/>
          </w:divBdr>
        </w:div>
        <w:div w:id="78142638">
          <w:marLeft w:val="640"/>
          <w:marRight w:val="0"/>
          <w:marTop w:val="0"/>
          <w:marBottom w:val="0"/>
          <w:divBdr>
            <w:top w:val="none" w:sz="0" w:space="0" w:color="auto"/>
            <w:left w:val="none" w:sz="0" w:space="0" w:color="auto"/>
            <w:bottom w:val="none" w:sz="0" w:space="0" w:color="auto"/>
            <w:right w:val="none" w:sz="0" w:space="0" w:color="auto"/>
          </w:divBdr>
        </w:div>
        <w:div w:id="375737905">
          <w:marLeft w:val="640"/>
          <w:marRight w:val="0"/>
          <w:marTop w:val="0"/>
          <w:marBottom w:val="0"/>
          <w:divBdr>
            <w:top w:val="none" w:sz="0" w:space="0" w:color="auto"/>
            <w:left w:val="none" w:sz="0" w:space="0" w:color="auto"/>
            <w:bottom w:val="none" w:sz="0" w:space="0" w:color="auto"/>
            <w:right w:val="none" w:sz="0" w:space="0" w:color="auto"/>
          </w:divBdr>
        </w:div>
        <w:div w:id="1073044449">
          <w:marLeft w:val="640"/>
          <w:marRight w:val="0"/>
          <w:marTop w:val="0"/>
          <w:marBottom w:val="0"/>
          <w:divBdr>
            <w:top w:val="none" w:sz="0" w:space="0" w:color="auto"/>
            <w:left w:val="none" w:sz="0" w:space="0" w:color="auto"/>
            <w:bottom w:val="none" w:sz="0" w:space="0" w:color="auto"/>
            <w:right w:val="none" w:sz="0" w:space="0" w:color="auto"/>
          </w:divBdr>
        </w:div>
        <w:div w:id="1613173320">
          <w:marLeft w:val="640"/>
          <w:marRight w:val="0"/>
          <w:marTop w:val="0"/>
          <w:marBottom w:val="0"/>
          <w:divBdr>
            <w:top w:val="none" w:sz="0" w:space="0" w:color="auto"/>
            <w:left w:val="none" w:sz="0" w:space="0" w:color="auto"/>
            <w:bottom w:val="none" w:sz="0" w:space="0" w:color="auto"/>
            <w:right w:val="none" w:sz="0" w:space="0" w:color="auto"/>
          </w:divBdr>
        </w:div>
        <w:div w:id="1684043915">
          <w:marLeft w:val="640"/>
          <w:marRight w:val="0"/>
          <w:marTop w:val="0"/>
          <w:marBottom w:val="0"/>
          <w:divBdr>
            <w:top w:val="none" w:sz="0" w:space="0" w:color="auto"/>
            <w:left w:val="none" w:sz="0" w:space="0" w:color="auto"/>
            <w:bottom w:val="none" w:sz="0" w:space="0" w:color="auto"/>
            <w:right w:val="none" w:sz="0" w:space="0" w:color="auto"/>
          </w:divBdr>
        </w:div>
        <w:div w:id="487284821">
          <w:marLeft w:val="640"/>
          <w:marRight w:val="0"/>
          <w:marTop w:val="0"/>
          <w:marBottom w:val="0"/>
          <w:divBdr>
            <w:top w:val="none" w:sz="0" w:space="0" w:color="auto"/>
            <w:left w:val="none" w:sz="0" w:space="0" w:color="auto"/>
            <w:bottom w:val="none" w:sz="0" w:space="0" w:color="auto"/>
            <w:right w:val="none" w:sz="0" w:space="0" w:color="auto"/>
          </w:divBdr>
        </w:div>
        <w:div w:id="1394085394">
          <w:marLeft w:val="640"/>
          <w:marRight w:val="0"/>
          <w:marTop w:val="0"/>
          <w:marBottom w:val="0"/>
          <w:divBdr>
            <w:top w:val="none" w:sz="0" w:space="0" w:color="auto"/>
            <w:left w:val="none" w:sz="0" w:space="0" w:color="auto"/>
            <w:bottom w:val="none" w:sz="0" w:space="0" w:color="auto"/>
            <w:right w:val="none" w:sz="0" w:space="0" w:color="auto"/>
          </w:divBdr>
        </w:div>
        <w:div w:id="1740518889">
          <w:marLeft w:val="640"/>
          <w:marRight w:val="0"/>
          <w:marTop w:val="0"/>
          <w:marBottom w:val="0"/>
          <w:divBdr>
            <w:top w:val="none" w:sz="0" w:space="0" w:color="auto"/>
            <w:left w:val="none" w:sz="0" w:space="0" w:color="auto"/>
            <w:bottom w:val="none" w:sz="0" w:space="0" w:color="auto"/>
            <w:right w:val="none" w:sz="0" w:space="0" w:color="auto"/>
          </w:divBdr>
        </w:div>
        <w:div w:id="888539159">
          <w:marLeft w:val="640"/>
          <w:marRight w:val="0"/>
          <w:marTop w:val="0"/>
          <w:marBottom w:val="0"/>
          <w:divBdr>
            <w:top w:val="none" w:sz="0" w:space="0" w:color="auto"/>
            <w:left w:val="none" w:sz="0" w:space="0" w:color="auto"/>
            <w:bottom w:val="none" w:sz="0" w:space="0" w:color="auto"/>
            <w:right w:val="none" w:sz="0" w:space="0" w:color="auto"/>
          </w:divBdr>
        </w:div>
        <w:div w:id="1674802389">
          <w:marLeft w:val="640"/>
          <w:marRight w:val="0"/>
          <w:marTop w:val="0"/>
          <w:marBottom w:val="0"/>
          <w:divBdr>
            <w:top w:val="none" w:sz="0" w:space="0" w:color="auto"/>
            <w:left w:val="none" w:sz="0" w:space="0" w:color="auto"/>
            <w:bottom w:val="none" w:sz="0" w:space="0" w:color="auto"/>
            <w:right w:val="none" w:sz="0" w:space="0" w:color="auto"/>
          </w:divBdr>
        </w:div>
        <w:div w:id="1276593848">
          <w:marLeft w:val="640"/>
          <w:marRight w:val="0"/>
          <w:marTop w:val="0"/>
          <w:marBottom w:val="0"/>
          <w:divBdr>
            <w:top w:val="none" w:sz="0" w:space="0" w:color="auto"/>
            <w:left w:val="none" w:sz="0" w:space="0" w:color="auto"/>
            <w:bottom w:val="none" w:sz="0" w:space="0" w:color="auto"/>
            <w:right w:val="none" w:sz="0" w:space="0" w:color="auto"/>
          </w:divBdr>
        </w:div>
        <w:div w:id="318312004">
          <w:marLeft w:val="640"/>
          <w:marRight w:val="0"/>
          <w:marTop w:val="0"/>
          <w:marBottom w:val="0"/>
          <w:divBdr>
            <w:top w:val="none" w:sz="0" w:space="0" w:color="auto"/>
            <w:left w:val="none" w:sz="0" w:space="0" w:color="auto"/>
            <w:bottom w:val="none" w:sz="0" w:space="0" w:color="auto"/>
            <w:right w:val="none" w:sz="0" w:space="0" w:color="auto"/>
          </w:divBdr>
        </w:div>
        <w:div w:id="1509558182">
          <w:marLeft w:val="640"/>
          <w:marRight w:val="0"/>
          <w:marTop w:val="0"/>
          <w:marBottom w:val="0"/>
          <w:divBdr>
            <w:top w:val="none" w:sz="0" w:space="0" w:color="auto"/>
            <w:left w:val="none" w:sz="0" w:space="0" w:color="auto"/>
            <w:bottom w:val="none" w:sz="0" w:space="0" w:color="auto"/>
            <w:right w:val="none" w:sz="0" w:space="0" w:color="auto"/>
          </w:divBdr>
        </w:div>
        <w:div w:id="1912889282">
          <w:marLeft w:val="640"/>
          <w:marRight w:val="0"/>
          <w:marTop w:val="0"/>
          <w:marBottom w:val="0"/>
          <w:divBdr>
            <w:top w:val="none" w:sz="0" w:space="0" w:color="auto"/>
            <w:left w:val="none" w:sz="0" w:space="0" w:color="auto"/>
            <w:bottom w:val="none" w:sz="0" w:space="0" w:color="auto"/>
            <w:right w:val="none" w:sz="0" w:space="0" w:color="auto"/>
          </w:divBdr>
        </w:div>
        <w:div w:id="1174295831">
          <w:marLeft w:val="640"/>
          <w:marRight w:val="0"/>
          <w:marTop w:val="0"/>
          <w:marBottom w:val="0"/>
          <w:divBdr>
            <w:top w:val="none" w:sz="0" w:space="0" w:color="auto"/>
            <w:left w:val="none" w:sz="0" w:space="0" w:color="auto"/>
            <w:bottom w:val="none" w:sz="0" w:space="0" w:color="auto"/>
            <w:right w:val="none" w:sz="0" w:space="0" w:color="auto"/>
          </w:divBdr>
        </w:div>
        <w:div w:id="2112436901">
          <w:marLeft w:val="640"/>
          <w:marRight w:val="0"/>
          <w:marTop w:val="0"/>
          <w:marBottom w:val="0"/>
          <w:divBdr>
            <w:top w:val="none" w:sz="0" w:space="0" w:color="auto"/>
            <w:left w:val="none" w:sz="0" w:space="0" w:color="auto"/>
            <w:bottom w:val="none" w:sz="0" w:space="0" w:color="auto"/>
            <w:right w:val="none" w:sz="0" w:space="0" w:color="auto"/>
          </w:divBdr>
        </w:div>
        <w:div w:id="1547986318">
          <w:marLeft w:val="640"/>
          <w:marRight w:val="0"/>
          <w:marTop w:val="0"/>
          <w:marBottom w:val="0"/>
          <w:divBdr>
            <w:top w:val="none" w:sz="0" w:space="0" w:color="auto"/>
            <w:left w:val="none" w:sz="0" w:space="0" w:color="auto"/>
            <w:bottom w:val="none" w:sz="0" w:space="0" w:color="auto"/>
            <w:right w:val="none" w:sz="0" w:space="0" w:color="auto"/>
          </w:divBdr>
        </w:div>
        <w:div w:id="738357519">
          <w:marLeft w:val="640"/>
          <w:marRight w:val="0"/>
          <w:marTop w:val="0"/>
          <w:marBottom w:val="0"/>
          <w:divBdr>
            <w:top w:val="none" w:sz="0" w:space="0" w:color="auto"/>
            <w:left w:val="none" w:sz="0" w:space="0" w:color="auto"/>
            <w:bottom w:val="none" w:sz="0" w:space="0" w:color="auto"/>
            <w:right w:val="none" w:sz="0" w:space="0" w:color="auto"/>
          </w:divBdr>
        </w:div>
        <w:div w:id="91247045">
          <w:marLeft w:val="640"/>
          <w:marRight w:val="0"/>
          <w:marTop w:val="0"/>
          <w:marBottom w:val="0"/>
          <w:divBdr>
            <w:top w:val="none" w:sz="0" w:space="0" w:color="auto"/>
            <w:left w:val="none" w:sz="0" w:space="0" w:color="auto"/>
            <w:bottom w:val="none" w:sz="0" w:space="0" w:color="auto"/>
            <w:right w:val="none" w:sz="0" w:space="0" w:color="auto"/>
          </w:divBdr>
        </w:div>
        <w:div w:id="407926731">
          <w:marLeft w:val="640"/>
          <w:marRight w:val="0"/>
          <w:marTop w:val="0"/>
          <w:marBottom w:val="0"/>
          <w:divBdr>
            <w:top w:val="none" w:sz="0" w:space="0" w:color="auto"/>
            <w:left w:val="none" w:sz="0" w:space="0" w:color="auto"/>
            <w:bottom w:val="none" w:sz="0" w:space="0" w:color="auto"/>
            <w:right w:val="none" w:sz="0" w:space="0" w:color="auto"/>
          </w:divBdr>
        </w:div>
        <w:div w:id="1218083168">
          <w:marLeft w:val="640"/>
          <w:marRight w:val="0"/>
          <w:marTop w:val="0"/>
          <w:marBottom w:val="0"/>
          <w:divBdr>
            <w:top w:val="none" w:sz="0" w:space="0" w:color="auto"/>
            <w:left w:val="none" w:sz="0" w:space="0" w:color="auto"/>
            <w:bottom w:val="none" w:sz="0" w:space="0" w:color="auto"/>
            <w:right w:val="none" w:sz="0" w:space="0" w:color="auto"/>
          </w:divBdr>
        </w:div>
        <w:div w:id="2093624586">
          <w:marLeft w:val="640"/>
          <w:marRight w:val="0"/>
          <w:marTop w:val="0"/>
          <w:marBottom w:val="0"/>
          <w:divBdr>
            <w:top w:val="none" w:sz="0" w:space="0" w:color="auto"/>
            <w:left w:val="none" w:sz="0" w:space="0" w:color="auto"/>
            <w:bottom w:val="none" w:sz="0" w:space="0" w:color="auto"/>
            <w:right w:val="none" w:sz="0" w:space="0" w:color="auto"/>
          </w:divBdr>
        </w:div>
        <w:div w:id="2065371401">
          <w:marLeft w:val="640"/>
          <w:marRight w:val="0"/>
          <w:marTop w:val="0"/>
          <w:marBottom w:val="0"/>
          <w:divBdr>
            <w:top w:val="none" w:sz="0" w:space="0" w:color="auto"/>
            <w:left w:val="none" w:sz="0" w:space="0" w:color="auto"/>
            <w:bottom w:val="none" w:sz="0" w:space="0" w:color="auto"/>
            <w:right w:val="none" w:sz="0" w:space="0" w:color="auto"/>
          </w:divBdr>
        </w:div>
        <w:div w:id="275453513">
          <w:marLeft w:val="640"/>
          <w:marRight w:val="0"/>
          <w:marTop w:val="0"/>
          <w:marBottom w:val="0"/>
          <w:divBdr>
            <w:top w:val="none" w:sz="0" w:space="0" w:color="auto"/>
            <w:left w:val="none" w:sz="0" w:space="0" w:color="auto"/>
            <w:bottom w:val="none" w:sz="0" w:space="0" w:color="auto"/>
            <w:right w:val="none" w:sz="0" w:space="0" w:color="auto"/>
          </w:divBdr>
        </w:div>
        <w:div w:id="127474960">
          <w:marLeft w:val="640"/>
          <w:marRight w:val="0"/>
          <w:marTop w:val="0"/>
          <w:marBottom w:val="0"/>
          <w:divBdr>
            <w:top w:val="none" w:sz="0" w:space="0" w:color="auto"/>
            <w:left w:val="none" w:sz="0" w:space="0" w:color="auto"/>
            <w:bottom w:val="none" w:sz="0" w:space="0" w:color="auto"/>
            <w:right w:val="none" w:sz="0" w:space="0" w:color="auto"/>
          </w:divBdr>
        </w:div>
        <w:div w:id="208078326">
          <w:marLeft w:val="640"/>
          <w:marRight w:val="0"/>
          <w:marTop w:val="0"/>
          <w:marBottom w:val="0"/>
          <w:divBdr>
            <w:top w:val="none" w:sz="0" w:space="0" w:color="auto"/>
            <w:left w:val="none" w:sz="0" w:space="0" w:color="auto"/>
            <w:bottom w:val="none" w:sz="0" w:space="0" w:color="auto"/>
            <w:right w:val="none" w:sz="0" w:space="0" w:color="auto"/>
          </w:divBdr>
        </w:div>
        <w:div w:id="780682397">
          <w:marLeft w:val="640"/>
          <w:marRight w:val="0"/>
          <w:marTop w:val="0"/>
          <w:marBottom w:val="0"/>
          <w:divBdr>
            <w:top w:val="none" w:sz="0" w:space="0" w:color="auto"/>
            <w:left w:val="none" w:sz="0" w:space="0" w:color="auto"/>
            <w:bottom w:val="none" w:sz="0" w:space="0" w:color="auto"/>
            <w:right w:val="none" w:sz="0" w:space="0" w:color="auto"/>
          </w:divBdr>
        </w:div>
        <w:div w:id="1168640763">
          <w:marLeft w:val="640"/>
          <w:marRight w:val="0"/>
          <w:marTop w:val="0"/>
          <w:marBottom w:val="0"/>
          <w:divBdr>
            <w:top w:val="none" w:sz="0" w:space="0" w:color="auto"/>
            <w:left w:val="none" w:sz="0" w:space="0" w:color="auto"/>
            <w:bottom w:val="none" w:sz="0" w:space="0" w:color="auto"/>
            <w:right w:val="none" w:sz="0" w:space="0" w:color="auto"/>
          </w:divBdr>
        </w:div>
        <w:div w:id="1130438115">
          <w:marLeft w:val="640"/>
          <w:marRight w:val="0"/>
          <w:marTop w:val="0"/>
          <w:marBottom w:val="0"/>
          <w:divBdr>
            <w:top w:val="none" w:sz="0" w:space="0" w:color="auto"/>
            <w:left w:val="none" w:sz="0" w:space="0" w:color="auto"/>
            <w:bottom w:val="none" w:sz="0" w:space="0" w:color="auto"/>
            <w:right w:val="none" w:sz="0" w:space="0" w:color="auto"/>
          </w:divBdr>
        </w:div>
        <w:div w:id="747195280">
          <w:marLeft w:val="640"/>
          <w:marRight w:val="0"/>
          <w:marTop w:val="0"/>
          <w:marBottom w:val="0"/>
          <w:divBdr>
            <w:top w:val="none" w:sz="0" w:space="0" w:color="auto"/>
            <w:left w:val="none" w:sz="0" w:space="0" w:color="auto"/>
            <w:bottom w:val="none" w:sz="0" w:space="0" w:color="auto"/>
            <w:right w:val="none" w:sz="0" w:space="0" w:color="auto"/>
          </w:divBdr>
        </w:div>
        <w:div w:id="58483552">
          <w:marLeft w:val="640"/>
          <w:marRight w:val="0"/>
          <w:marTop w:val="0"/>
          <w:marBottom w:val="0"/>
          <w:divBdr>
            <w:top w:val="none" w:sz="0" w:space="0" w:color="auto"/>
            <w:left w:val="none" w:sz="0" w:space="0" w:color="auto"/>
            <w:bottom w:val="none" w:sz="0" w:space="0" w:color="auto"/>
            <w:right w:val="none" w:sz="0" w:space="0" w:color="auto"/>
          </w:divBdr>
        </w:div>
        <w:div w:id="222178930">
          <w:marLeft w:val="640"/>
          <w:marRight w:val="0"/>
          <w:marTop w:val="0"/>
          <w:marBottom w:val="0"/>
          <w:divBdr>
            <w:top w:val="none" w:sz="0" w:space="0" w:color="auto"/>
            <w:left w:val="none" w:sz="0" w:space="0" w:color="auto"/>
            <w:bottom w:val="none" w:sz="0" w:space="0" w:color="auto"/>
            <w:right w:val="none" w:sz="0" w:space="0" w:color="auto"/>
          </w:divBdr>
        </w:div>
        <w:div w:id="1769227294">
          <w:marLeft w:val="640"/>
          <w:marRight w:val="0"/>
          <w:marTop w:val="0"/>
          <w:marBottom w:val="0"/>
          <w:divBdr>
            <w:top w:val="none" w:sz="0" w:space="0" w:color="auto"/>
            <w:left w:val="none" w:sz="0" w:space="0" w:color="auto"/>
            <w:bottom w:val="none" w:sz="0" w:space="0" w:color="auto"/>
            <w:right w:val="none" w:sz="0" w:space="0" w:color="auto"/>
          </w:divBdr>
        </w:div>
        <w:div w:id="1275599874">
          <w:marLeft w:val="640"/>
          <w:marRight w:val="0"/>
          <w:marTop w:val="0"/>
          <w:marBottom w:val="0"/>
          <w:divBdr>
            <w:top w:val="none" w:sz="0" w:space="0" w:color="auto"/>
            <w:left w:val="none" w:sz="0" w:space="0" w:color="auto"/>
            <w:bottom w:val="none" w:sz="0" w:space="0" w:color="auto"/>
            <w:right w:val="none" w:sz="0" w:space="0" w:color="auto"/>
          </w:divBdr>
        </w:div>
        <w:div w:id="219052809">
          <w:marLeft w:val="640"/>
          <w:marRight w:val="0"/>
          <w:marTop w:val="0"/>
          <w:marBottom w:val="0"/>
          <w:divBdr>
            <w:top w:val="none" w:sz="0" w:space="0" w:color="auto"/>
            <w:left w:val="none" w:sz="0" w:space="0" w:color="auto"/>
            <w:bottom w:val="none" w:sz="0" w:space="0" w:color="auto"/>
            <w:right w:val="none" w:sz="0" w:space="0" w:color="auto"/>
          </w:divBdr>
        </w:div>
        <w:div w:id="705521292">
          <w:marLeft w:val="640"/>
          <w:marRight w:val="0"/>
          <w:marTop w:val="0"/>
          <w:marBottom w:val="0"/>
          <w:divBdr>
            <w:top w:val="none" w:sz="0" w:space="0" w:color="auto"/>
            <w:left w:val="none" w:sz="0" w:space="0" w:color="auto"/>
            <w:bottom w:val="none" w:sz="0" w:space="0" w:color="auto"/>
            <w:right w:val="none" w:sz="0" w:space="0" w:color="auto"/>
          </w:divBdr>
        </w:div>
        <w:div w:id="730271902">
          <w:marLeft w:val="640"/>
          <w:marRight w:val="0"/>
          <w:marTop w:val="0"/>
          <w:marBottom w:val="0"/>
          <w:divBdr>
            <w:top w:val="none" w:sz="0" w:space="0" w:color="auto"/>
            <w:left w:val="none" w:sz="0" w:space="0" w:color="auto"/>
            <w:bottom w:val="none" w:sz="0" w:space="0" w:color="auto"/>
            <w:right w:val="none" w:sz="0" w:space="0" w:color="auto"/>
          </w:divBdr>
        </w:div>
        <w:div w:id="2112773189">
          <w:marLeft w:val="640"/>
          <w:marRight w:val="0"/>
          <w:marTop w:val="0"/>
          <w:marBottom w:val="0"/>
          <w:divBdr>
            <w:top w:val="none" w:sz="0" w:space="0" w:color="auto"/>
            <w:left w:val="none" w:sz="0" w:space="0" w:color="auto"/>
            <w:bottom w:val="none" w:sz="0" w:space="0" w:color="auto"/>
            <w:right w:val="none" w:sz="0" w:space="0" w:color="auto"/>
          </w:divBdr>
        </w:div>
        <w:div w:id="2036733333">
          <w:marLeft w:val="640"/>
          <w:marRight w:val="0"/>
          <w:marTop w:val="0"/>
          <w:marBottom w:val="0"/>
          <w:divBdr>
            <w:top w:val="none" w:sz="0" w:space="0" w:color="auto"/>
            <w:left w:val="none" w:sz="0" w:space="0" w:color="auto"/>
            <w:bottom w:val="none" w:sz="0" w:space="0" w:color="auto"/>
            <w:right w:val="none" w:sz="0" w:space="0" w:color="auto"/>
          </w:divBdr>
        </w:div>
        <w:div w:id="2123332594">
          <w:marLeft w:val="640"/>
          <w:marRight w:val="0"/>
          <w:marTop w:val="0"/>
          <w:marBottom w:val="0"/>
          <w:divBdr>
            <w:top w:val="none" w:sz="0" w:space="0" w:color="auto"/>
            <w:left w:val="none" w:sz="0" w:space="0" w:color="auto"/>
            <w:bottom w:val="none" w:sz="0" w:space="0" w:color="auto"/>
            <w:right w:val="none" w:sz="0" w:space="0" w:color="auto"/>
          </w:divBdr>
        </w:div>
        <w:div w:id="270087985">
          <w:marLeft w:val="640"/>
          <w:marRight w:val="0"/>
          <w:marTop w:val="0"/>
          <w:marBottom w:val="0"/>
          <w:divBdr>
            <w:top w:val="none" w:sz="0" w:space="0" w:color="auto"/>
            <w:left w:val="none" w:sz="0" w:space="0" w:color="auto"/>
            <w:bottom w:val="none" w:sz="0" w:space="0" w:color="auto"/>
            <w:right w:val="none" w:sz="0" w:space="0" w:color="auto"/>
          </w:divBdr>
        </w:div>
        <w:div w:id="1606235050">
          <w:marLeft w:val="640"/>
          <w:marRight w:val="0"/>
          <w:marTop w:val="0"/>
          <w:marBottom w:val="0"/>
          <w:divBdr>
            <w:top w:val="none" w:sz="0" w:space="0" w:color="auto"/>
            <w:left w:val="none" w:sz="0" w:space="0" w:color="auto"/>
            <w:bottom w:val="none" w:sz="0" w:space="0" w:color="auto"/>
            <w:right w:val="none" w:sz="0" w:space="0" w:color="auto"/>
          </w:divBdr>
        </w:div>
        <w:div w:id="303510479">
          <w:marLeft w:val="640"/>
          <w:marRight w:val="0"/>
          <w:marTop w:val="0"/>
          <w:marBottom w:val="0"/>
          <w:divBdr>
            <w:top w:val="none" w:sz="0" w:space="0" w:color="auto"/>
            <w:left w:val="none" w:sz="0" w:space="0" w:color="auto"/>
            <w:bottom w:val="none" w:sz="0" w:space="0" w:color="auto"/>
            <w:right w:val="none" w:sz="0" w:space="0" w:color="auto"/>
          </w:divBdr>
        </w:div>
        <w:div w:id="327949085">
          <w:marLeft w:val="640"/>
          <w:marRight w:val="0"/>
          <w:marTop w:val="0"/>
          <w:marBottom w:val="0"/>
          <w:divBdr>
            <w:top w:val="none" w:sz="0" w:space="0" w:color="auto"/>
            <w:left w:val="none" w:sz="0" w:space="0" w:color="auto"/>
            <w:bottom w:val="none" w:sz="0" w:space="0" w:color="auto"/>
            <w:right w:val="none" w:sz="0" w:space="0" w:color="auto"/>
          </w:divBdr>
        </w:div>
        <w:div w:id="987980773">
          <w:marLeft w:val="640"/>
          <w:marRight w:val="0"/>
          <w:marTop w:val="0"/>
          <w:marBottom w:val="0"/>
          <w:divBdr>
            <w:top w:val="none" w:sz="0" w:space="0" w:color="auto"/>
            <w:left w:val="none" w:sz="0" w:space="0" w:color="auto"/>
            <w:bottom w:val="none" w:sz="0" w:space="0" w:color="auto"/>
            <w:right w:val="none" w:sz="0" w:space="0" w:color="auto"/>
          </w:divBdr>
        </w:div>
        <w:div w:id="2088383751">
          <w:marLeft w:val="640"/>
          <w:marRight w:val="0"/>
          <w:marTop w:val="0"/>
          <w:marBottom w:val="0"/>
          <w:divBdr>
            <w:top w:val="none" w:sz="0" w:space="0" w:color="auto"/>
            <w:left w:val="none" w:sz="0" w:space="0" w:color="auto"/>
            <w:bottom w:val="none" w:sz="0" w:space="0" w:color="auto"/>
            <w:right w:val="none" w:sz="0" w:space="0" w:color="auto"/>
          </w:divBdr>
        </w:div>
        <w:div w:id="1545099373">
          <w:marLeft w:val="640"/>
          <w:marRight w:val="0"/>
          <w:marTop w:val="0"/>
          <w:marBottom w:val="0"/>
          <w:divBdr>
            <w:top w:val="none" w:sz="0" w:space="0" w:color="auto"/>
            <w:left w:val="none" w:sz="0" w:space="0" w:color="auto"/>
            <w:bottom w:val="none" w:sz="0" w:space="0" w:color="auto"/>
            <w:right w:val="none" w:sz="0" w:space="0" w:color="auto"/>
          </w:divBdr>
        </w:div>
        <w:div w:id="1754932034">
          <w:marLeft w:val="640"/>
          <w:marRight w:val="0"/>
          <w:marTop w:val="0"/>
          <w:marBottom w:val="0"/>
          <w:divBdr>
            <w:top w:val="none" w:sz="0" w:space="0" w:color="auto"/>
            <w:left w:val="none" w:sz="0" w:space="0" w:color="auto"/>
            <w:bottom w:val="none" w:sz="0" w:space="0" w:color="auto"/>
            <w:right w:val="none" w:sz="0" w:space="0" w:color="auto"/>
          </w:divBdr>
        </w:div>
        <w:div w:id="799226085">
          <w:marLeft w:val="640"/>
          <w:marRight w:val="0"/>
          <w:marTop w:val="0"/>
          <w:marBottom w:val="0"/>
          <w:divBdr>
            <w:top w:val="none" w:sz="0" w:space="0" w:color="auto"/>
            <w:left w:val="none" w:sz="0" w:space="0" w:color="auto"/>
            <w:bottom w:val="none" w:sz="0" w:space="0" w:color="auto"/>
            <w:right w:val="none" w:sz="0" w:space="0" w:color="auto"/>
          </w:divBdr>
        </w:div>
        <w:div w:id="1310984859">
          <w:marLeft w:val="640"/>
          <w:marRight w:val="0"/>
          <w:marTop w:val="0"/>
          <w:marBottom w:val="0"/>
          <w:divBdr>
            <w:top w:val="none" w:sz="0" w:space="0" w:color="auto"/>
            <w:left w:val="none" w:sz="0" w:space="0" w:color="auto"/>
            <w:bottom w:val="none" w:sz="0" w:space="0" w:color="auto"/>
            <w:right w:val="none" w:sz="0" w:space="0" w:color="auto"/>
          </w:divBdr>
        </w:div>
        <w:div w:id="1732071001">
          <w:marLeft w:val="640"/>
          <w:marRight w:val="0"/>
          <w:marTop w:val="0"/>
          <w:marBottom w:val="0"/>
          <w:divBdr>
            <w:top w:val="none" w:sz="0" w:space="0" w:color="auto"/>
            <w:left w:val="none" w:sz="0" w:space="0" w:color="auto"/>
            <w:bottom w:val="none" w:sz="0" w:space="0" w:color="auto"/>
            <w:right w:val="none" w:sz="0" w:space="0" w:color="auto"/>
          </w:divBdr>
        </w:div>
        <w:div w:id="1145929018">
          <w:marLeft w:val="640"/>
          <w:marRight w:val="0"/>
          <w:marTop w:val="0"/>
          <w:marBottom w:val="0"/>
          <w:divBdr>
            <w:top w:val="none" w:sz="0" w:space="0" w:color="auto"/>
            <w:left w:val="none" w:sz="0" w:space="0" w:color="auto"/>
            <w:bottom w:val="none" w:sz="0" w:space="0" w:color="auto"/>
            <w:right w:val="none" w:sz="0" w:space="0" w:color="auto"/>
          </w:divBdr>
        </w:div>
        <w:div w:id="1080635969">
          <w:marLeft w:val="640"/>
          <w:marRight w:val="0"/>
          <w:marTop w:val="0"/>
          <w:marBottom w:val="0"/>
          <w:divBdr>
            <w:top w:val="none" w:sz="0" w:space="0" w:color="auto"/>
            <w:left w:val="none" w:sz="0" w:space="0" w:color="auto"/>
            <w:bottom w:val="none" w:sz="0" w:space="0" w:color="auto"/>
            <w:right w:val="none" w:sz="0" w:space="0" w:color="auto"/>
          </w:divBdr>
        </w:div>
        <w:div w:id="1882784940">
          <w:marLeft w:val="640"/>
          <w:marRight w:val="0"/>
          <w:marTop w:val="0"/>
          <w:marBottom w:val="0"/>
          <w:divBdr>
            <w:top w:val="none" w:sz="0" w:space="0" w:color="auto"/>
            <w:left w:val="none" w:sz="0" w:space="0" w:color="auto"/>
            <w:bottom w:val="none" w:sz="0" w:space="0" w:color="auto"/>
            <w:right w:val="none" w:sz="0" w:space="0" w:color="auto"/>
          </w:divBdr>
        </w:div>
        <w:div w:id="985207054">
          <w:marLeft w:val="640"/>
          <w:marRight w:val="0"/>
          <w:marTop w:val="0"/>
          <w:marBottom w:val="0"/>
          <w:divBdr>
            <w:top w:val="none" w:sz="0" w:space="0" w:color="auto"/>
            <w:left w:val="none" w:sz="0" w:space="0" w:color="auto"/>
            <w:bottom w:val="none" w:sz="0" w:space="0" w:color="auto"/>
            <w:right w:val="none" w:sz="0" w:space="0" w:color="auto"/>
          </w:divBdr>
        </w:div>
        <w:div w:id="1577668345">
          <w:marLeft w:val="640"/>
          <w:marRight w:val="0"/>
          <w:marTop w:val="0"/>
          <w:marBottom w:val="0"/>
          <w:divBdr>
            <w:top w:val="none" w:sz="0" w:space="0" w:color="auto"/>
            <w:left w:val="none" w:sz="0" w:space="0" w:color="auto"/>
            <w:bottom w:val="none" w:sz="0" w:space="0" w:color="auto"/>
            <w:right w:val="none" w:sz="0" w:space="0" w:color="auto"/>
          </w:divBdr>
        </w:div>
        <w:div w:id="1378436432">
          <w:marLeft w:val="640"/>
          <w:marRight w:val="0"/>
          <w:marTop w:val="0"/>
          <w:marBottom w:val="0"/>
          <w:divBdr>
            <w:top w:val="none" w:sz="0" w:space="0" w:color="auto"/>
            <w:left w:val="none" w:sz="0" w:space="0" w:color="auto"/>
            <w:bottom w:val="none" w:sz="0" w:space="0" w:color="auto"/>
            <w:right w:val="none" w:sz="0" w:space="0" w:color="auto"/>
          </w:divBdr>
        </w:div>
        <w:div w:id="1026833236">
          <w:marLeft w:val="640"/>
          <w:marRight w:val="0"/>
          <w:marTop w:val="0"/>
          <w:marBottom w:val="0"/>
          <w:divBdr>
            <w:top w:val="none" w:sz="0" w:space="0" w:color="auto"/>
            <w:left w:val="none" w:sz="0" w:space="0" w:color="auto"/>
            <w:bottom w:val="none" w:sz="0" w:space="0" w:color="auto"/>
            <w:right w:val="none" w:sz="0" w:space="0" w:color="auto"/>
          </w:divBdr>
        </w:div>
        <w:div w:id="592667627">
          <w:marLeft w:val="640"/>
          <w:marRight w:val="0"/>
          <w:marTop w:val="0"/>
          <w:marBottom w:val="0"/>
          <w:divBdr>
            <w:top w:val="none" w:sz="0" w:space="0" w:color="auto"/>
            <w:left w:val="none" w:sz="0" w:space="0" w:color="auto"/>
            <w:bottom w:val="none" w:sz="0" w:space="0" w:color="auto"/>
            <w:right w:val="none" w:sz="0" w:space="0" w:color="auto"/>
          </w:divBdr>
        </w:div>
        <w:div w:id="1581405285">
          <w:marLeft w:val="640"/>
          <w:marRight w:val="0"/>
          <w:marTop w:val="0"/>
          <w:marBottom w:val="0"/>
          <w:divBdr>
            <w:top w:val="none" w:sz="0" w:space="0" w:color="auto"/>
            <w:left w:val="none" w:sz="0" w:space="0" w:color="auto"/>
            <w:bottom w:val="none" w:sz="0" w:space="0" w:color="auto"/>
            <w:right w:val="none" w:sz="0" w:space="0" w:color="auto"/>
          </w:divBdr>
        </w:div>
        <w:div w:id="956717847">
          <w:marLeft w:val="640"/>
          <w:marRight w:val="0"/>
          <w:marTop w:val="0"/>
          <w:marBottom w:val="0"/>
          <w:divBdr>
            <w:top w:val="none" w:sz="0" w:space="0" w:color="auto"/>
            <w:left w:val="none" w:sz="0" w:space="0" w:color="auto"/>
            <w:bottom w:val="none" w:sz="0" w:space="0" w:color="auto"/>
            <w:right w:val="none" w:sz="0" w:space="0" w:color="auto"/>
          </w:divBdr>
        </w:div>
        <w:div w:id="396824157">
          <w:marLeft w:val="640"/>
          <w:marRight w:val="0"/>
          <w:marTop w:val="0"/>
          <w:marBottom w:val="0"/>
          <w:divBdr>
            <w:top w:val="none" w:sz="0" w:space="0" w:color="auto"/>
            <w:left w:val="none" w:sz="0" w:space="0" w:color="auto"/>
            <w:bottom w:val="none" w:sz="0" w:space="0" w:color="auto"/>
            <w:right w:val="none" w:sz="0" w:space="0" w:color="auto"/>
          </w:divBdr>
        </w:div>
      </w:divsChild>
    </w:div>
    <w:div w:id="305819482">
      <w:bodyDiv w:val="1"/>
      <w:marLeft w:val="0"/>
      <w:marRight w:val="0"/>
      <w:marTop w:val="0"/>
      <w:marBottom w:val="0"/>
      <w:divBdr>
        <w:top w:val="none" w:sz="0" w:space="0" w:color="auto"/>
        <w:left w:val="none" w:sz="0" w:space="0" w:color="auto"/>
        <w:bottom w:val="none" w:sz="0" w:space="0" w:color="auto"/>
        <w:right w:val="none" w:sz="0" w:space="0" w:color="auto"/>
      </w:divBdr>
      <w:divsChild>
        <w:div w:id="150097424">
          <w:marLeft w:val="640"/>
          <w:marRight w:val="0"/>
          <w:marTop w:val="0"/>
          <w:marBottom w:val="0"/>
          <w:divBdr>
            <w:top w:val="none" w:sz="0" w:space="0" w:color="auto"/>
            <w:left w:val="none" w:sz="0" w:space="0" w:color="auto"/>
            <w:bottom w:val="none" w:sz="0" w:space="0" w:color="auto"/>
            <w:right w:val="none" w:sz="0" w:space="0" w:color="auto"/>
          </w:divBdr>
        </w:div>
        <w:div w:id="1569656211">
          <w:marLeft w:val="640"/>
          <w:marRight w:val="0"/>
          <w:marTop w:val="0"/>
          <w:marBottom w:val="0"/>
          <w:divBdr>
            <w:top w:val="none" w:sz="0" w:space="0" w:color="auto"/>
            <w:left w:val="none" w:sz="0" w:space="0" w:color="auto"/>
            <w:bottom w:val="none" w:sz="0" w:space="0" w:color="auto"/>
            <w:right w:val="none" w:sz="0" w:space="0" w:color="auto"/>
          </w:divBdr>
        </w:div>
        <w:div w:id="1583566511">
          <w:marLeft w:val="640"/>
          <w:marRight w:val="0"/>
          <w:marTop w:val="0"/>
          <w:marBottom w:val="0"/>
          <w:divBdr>
            <w:top w:val="none" w:sz="0" w:space="0" w:color="auto"/>
            <w:left w:val="none" w:sz="0" w:space="0" w:color="auto"/>
            <w:bottom w:val="none" w:sz="0" w:space="0" w:color="auto"/>
            <w:right w:val="none" w:sz="0" w:space="0" w:color="auto"/>
          </w:divBdr>
        </w:div>
        <w:div w:id="802505576">
          <w:marLeft w:val="640"/>
          <w:marRight w:val="0"/>
          <w:marTop w:val="0"/>
          <w:marBottom w:val="0"/>
          <w:divBdr>
            <w:top w:val="none" w:sz="0" w:space="0" w:color="auto"/>
            <w:left w:val="none" w:sz="0" w:space="0" w:color="auto"/>
            <w:bottom w:val="none" w:sz="0" w:space="0" w:color="auto"/>
            <w:right w:val="none" w:sz="0" w:space="0" w:color="auto"/>
          </w:divBdr>
        </w:div>
        <w:div w:id="113719223">
          <w:marLeft w:val="640"/>
          <w:marRight w:val="0"/>
          <w:marTop w:val="0"/>
          <w:marBottom w:val="0"/>
          <w:divBdr>
            <w:top w:val="none" w:sz="0" w:space="0" w:color="auto"/>
            <w:left w:val="none" w:sz="0" w:space="0" w:color="auto"/>
            <w:bottom w:val="none" w:sz="0" w:space="0" w:color="auto"/>
            <w:right w:val="none" w:sz="0" w:space="0" w:color="auto"/>
          </w:divBdr>
        </w:div>
        <w:div w:id="110133243">
          <w:marLeft w:val="640"/>
          <w:marRight w:val="0"/>
          <w:marTop w:val="0"/>
          <w:marBottom w:val="0"/>
          <w:divBdr>
            <w:top w:val="none" w:sz="0" w:space="0" w:color="auto"/>
            <w:left w:val="none" w:sz="0" w:space="0" w:color="auto"/>
            <w:bottom w:val="none" w:sz="0" w:space="0" w:color="auto"/>
            <w:right w:val="none" w:sz="0" w:space="0" w:color="auto"/>
          </w:divBdr>
        </w:div>
        <w:div w:id="1741829141">
          <w:marLeft w:val="640"/>
          <w:marRight w:val="0"/>
          <w:marTop w:val="0"/>
          <w:marBottom w:val="0"/>
          <w:divBdr>
            <w:top w:val="none" w:sz="0" w:space="0" w:color="auto"/>
            <w:left w:val="none" w:sz="0" w:space="0" w:color="auto"/>
            <w:bottom w:val="none" w:sz="0" w:space="0" w:color="auto"/>
            <w:right w:val="none" w:sz="0" w:space="0" w:color="auto"/>
          </w:divBdr>
        </w:div>
        <w:div w:id="800921744">
          <w:marLeft w:val="640"/>
          <w:marRight w:val="0"/>
          <w:marTop w:val="0"/>
          <w:marBottom w:val="0"/>
          <w:divBdr>
            <w:top w:val="none" w:sz="0" w:space="0" w:color="auto"/>
            <w:left w:val="none" w:sz="0" w:space="0" w:color="auto"/>
            <w:bottom w:val="none" w:sz="0" w:space="0" w:color="auto"/>
            <w:right w:val="none" w:sz="0" w:space="0" w:color="auto"/>
          </w:divBdr>
        </w:div>
        <w:div w:id="1490899321">
          <w:marLeft w:val="640"/>
          <w:marRight w:val="0"/>
          <w:marTop w:val="0"/>
          <w:marBottom w:val="0"/>
          <w:divBdr>
            <w:top w:val="none" w:sz="0" w:space="0" w:color="auto"/>
            <w:left w:val="none" w:sz="0" w:space="0" w:color="auto"/>
            <w:bottom w:val="none" w:sz="0" w:space="0" w:color="auto"/>
            <w:right w:val="none" w:sz="0" w:space="0" w:color="auto"/>
          </w:divBdr>
        </w:div>
        <w:div w:id="824856865">
          <w:marLeft w:val="640"/>
          <w:marRight w:val="0"/>
          <w:marTop w:val="0"/>
          <w:marBottom w:val="0"/>
          <w:divBdr>
            <w:top w:val="none" w:sz="0" w:space="0" w:color="auto"/>
            <w:left w:val="none" w:sz="0" w:space="0" w:color="auto"/>
            <w:bottom w:val="none" w:sz="0" w:space="0" w:color="auto"/>
            <w:right w:val="none" w:sz="0" w:space="0" w:color="auto"/>
          </w:divBdr>
        </w:div>
        <w:div w:id="2126458025">
          <w:marLeft w:val="640"/>
          <w:marRight w:val="0"/>
          <w:marTop w:val="0"/>
          <w:marBottom w:val="0"/>
          <w:divBdr>
            <w:top w:val="none" w:sz="0" w:space="0" w:color="auto"/>
            <w:left w:val="none" w:sz="0" w:space="0" w:color="auto"/>
            <w:bottom w:val="none" w:sz="0" w:space="0" w:color="auto"/>
            <w:right w:val="none" w:sz="0" w:space="0" w:color="auto"/>
          </w:divBdr>
        </w:div>
        <w:div w:id="1415054173">
          <w:marLeft w:val="640"/>
          <w:marRight w:val="0"/>
          <w:marTop w:val="0"/>
          <w:marBottom w:val="0"/>
          <w:divBdr>
            <w:top w:val="none" w:sz="0" w:space="0" w:color="auto"/>
            <w:left w:val="none" w:sz="0" w:space="0" w:color="auto"/>
            <w:bottom w:val="none" w:sz="0" w:space="0" w:color="auto"/>
            <w:right w:val="none" w:sz="0" w:space="0" w:color="auto"/>
          </w:divBdr>
        </w:div>
        <w:div w:id="46031655">
          <w:marLeft w:val="640"/>
          <w:marRight w:val="0"/>
          <w:marTop w:val="0"/>
          <w:marBottom w:val="0"/>
          <w:divBdr>
            <w:top w:val="none" w:sz="0" w:space="0" w:color="auto"/>
            <w:left w:val="none" w:sz="0" w:space="0" w:color="auto"/>
            <w:bottom w:val="none" w:sz="0" w:space="0" w:color="auto"/>
            <w:right w:val="none" w:sz="0" w:space="0" w:color="auto"/>
          </w:divBdr>
        </w:div>
        <w:div w:id="12464381">
          <w:marLeft w:val="640"/>
          <w:marRight w:val="0"/>
          <w:marTop w:val="0"/>
          <w:marBottom w:val="0"/>
          <w:divBdr>
            <w:top w:val="none" w:sz="0" w:space="0" w:color="auto"/>
            <w:left w:val="none" w:sz="0" w:space="0" w:color="auto"/>
            <w:bottom w:val="none" w:sz="0" w:space="0" w:color="auto"/>
            <w:right w:val="none" w:sz="0" w:space="0" w:color="auto"/>
          </w:divBdr>
        </w:div>
        <w:div w:id="2002660587">
          <w:marLeft w:val="640"/>
          <w:marRight w:val="0"/>
          <w:marTop w:val="0"/>
          <w:marBottom w:val="0"/>
          <w:divBdr>
            <w:top w:val="none" w:sz="0" w:space="0" w:color="auto"/>
            <w:left w:val="none" w:sz="0" w:space="0" w:color="auto"/>
            <w:bottom w:val="none" w:sz="0" w:space="0" w:color="auto"/>
            <w:right w:val="none" w:sz="0" w:space="0" w:color="auto"/>
          </w:divBdr>
        </w:div>
        <w:div w:id="1417286161">
          <w:marLeft w:val="640"/>
          <w:marRight w:val="0"/>
          <w:marTop w:val="0"/>
          <w:marBottom w:val="0"/>
          <w:divBdr>
            <w:top w:val="none" w:sz="0" w:space="0" w:color="auto"/>
            <w:left w:val="none" w:sz="0" w:space="0" w:color="auto"/>
            <w:bottom w:val="none" w:sz="0" w:space="0" w:color="auto"/>
            <w:right w:val="none" w:sz="0" w:space="0" w:color="auto"/>
          </w:divBdr>
        </w:div>
        <w:div w:id="278413011">
          <w:marLeft w:val="640"/>
          <w:marRight w:val="0"/>
          <w:marTop w:val="0"/>
          <w:marBottom w:val="0"/>
          <w:divBdr>
            <w:top w:val="none" w:sz="0" w:space="0" w:color="auto"/>
            <w:left w:val="none" w:sz="0" w:space="0" w:color="auto"/>
            <w:bottom w:val="none" w:sz="0" w:space="0" w:color="auto"/>
            <w:right w:val="none" w:sz="0" w:space="0" w:color="auto"/>
          </w:divBdr>
        </w:div>
        <w:div w:id="755252396">
          <w:marLeft w:val="640"/>
          <w:marRight w:val="0"/>
          <w:marTop w:val="0"/>
          <w:marBottom w:val="0"/>
          <w:divBdr>
            <w:top w:val="none" w:sz="0" w:space="0" w:color="auto"/>
            <w:left w:val="none" w:sz="0" w:space="0" w:color="auto"/>
            <w:bottom w:val="none" w:sz="0" w:space="0" w:color="auto"/>
            <w:right w:val="none" w:sz="0" w:space="0" w:color="auto"/>
          </w:divBdr>
        </w:div>
        <w:div w:id="701058949">
          <w:marLeft w:val="640"/>
          <w:marRight w:val="0"/>
          <w:marTop w:val="0"/>
          <w:marBottom w:val="0"/>
          <w:divBdr>
            <w:top w:val="none" w:sz="0" w:space="0" w:color="auto"/>
            <w:left w:val="none" w:sz="0" w:space="0" w:color="auto"/>
            <w:bottom w:val="none" w:sz="0" w:space="0" w:color="auto"/>
            <w:right w:val="none" w:sz="0" w:space="0" w:color="auto"/>
          </w:divBdr>
        </w:div>
        <w:div w:id="1262836044">
          <w:marLeft w:val="640"/>
          <w:marRight w:val="0"/>
          <w:marTop w:val="0"/>
          <w:marBottom w:val="0"/>
          <w:divBdr>
            <w:top w:val="none" w:sz="0" w:space="0" w:color="auto"/>
            <w:left w:val="none" w:sz="0" w:space="0" w:color="auto"/>
            <w:bottom w:val="none" w:sz="0" w:space="0" w:color="auto"/>
            <w:right w:val="none" w:sz="0" w:space="0" w:color="auto"/>
          </w:divBdr>
        </w:div>
        <w:div w:id="1328250144">
          <w:marLeft w:val="640"/>
          <w:marRight w:val="0"/>
          <w:marTop w:val="0"/>
          <w:marBottom w:val="0"/>
          <w:divBdr>
            <w:top w:val="none" w:sz="0" w:space="0" w:color="auto"/>
            <w:left w:val="none" w:sz="0" w:space="0" w:color="auto"/>
            <w:bottom w:val="none" w:sz="0" w:space="0" w:color="auto"/>
            <w:right w:val="none" w:sz="0" w:space="0" w:color="auto"/>
          </w:divBdr>
        </w:div>
        <w:div w:id="1492866328">
          <w:marLeft w:val="640"/>
          <w:marRight w:val="0"/>
          <w:marTop w:val="0"/>
          <w:marBottom w:val="0"/>
          <w:divBdr>
            <w:top w:val="none" w:sz="0" w:space="0" w:color="auto"/>
            <w:left w:val="none" w:sz="0" w:space="0" w:color="auto"/>
            <w:bottom w:val="none" w:sz="0" w:space="0" w:color="auto"/>
            <w:right w:val="none" w:sz="0" w:space="0" w:color="auto"/>
          </w:divBdr>
        </w:div>
        <w:div w:id="273758099">
          <w:marLeft w:val="640"/>
          <w:marRight w:val="0"/>
          <w:marTop w:val="0"/>
          <w:marBottom w:val="0"/>
          <w:divBdr>
            <w:top w:val="none" w:sz="0" w:space="0" w:color="auto"/>
            <w:left w:val="none" w:sz="0" w:space="0" w:color="auto"/>
            <w:bottom w:val="none" w:sz="0" w:space="0" w:color="auto"/>
            <w:right w:val="none" w:sz="0" w:space="0" w:color="auto"/>
          </w:divBdr>
        </w:div>
        <w:div w:id="348408328">
          <w:marLeft w:val="640"/>
          <w:marRight w:val="0"/>
          <w:marTop w:val="0"/>
          <w:marBottom w:val="0"/>
          <w:divBdr>
            <w:top w:val="none" w:sz="0" w:space="0" w:color="auto"/>
            <w:left w:val="none" w:sz="0" w:space="0" w:color="auto"/>
            <w:bottom w:val="none" w:sz="0" w:space="0" w:color="auto"/>
            <w:right w:val="none" w:sz="0" w:space="0" w:color="auto"/>
          </w:divBdr>
        </w:div>
        <w:div w:id="689726438">
          <w:marLeft w:val="640"/>
          <w:marRight w:val="0"/>
          <w:marTop w:val="0"/>
          <w:marBottom w:val="0"/>
          <w:divBdr>
            <w:top w:val="none" w:sz="0" w:space="0" w:color="auto"/>
            <w:left w:val="none" w:sz="0" w:space="0" w:color="auto"/>
            <w:bottom w:val="none" w:sz="0" w:space="0" w:color="auto"/>
            <w:right w:val="none" w:sz="0" w:space="0" w:color="auto"/>
          </w:divBdr>
        </w:div>
        <w:div w:id="111437504">
          <w:marLeft w:val="640"/>
          <w:marRight w:val="0"/>
          <w:marTop w:val="0"/>
          <w:marBottom w:val="0"/>
          <w:divBdr>
            <w:top w:val="none" w:sz="0" w:space="0" w:color="auto"/>
            <w:left w:val="none" w:sz="0" w:space="0" w:color="auto"/>
            <w:bottom w:val="none" w:sz="0" w:space="0" w:color="auto"/>
            <w:right w:val="none" w:sz="0" w:space="0" w:color="auto"/>
          </w:divBdr>
        </w:div>
        <w:div w:id="1738479722">
          <w:marLeft w:val="640"/>
          <w:marRight w:val="0"/>
          <w:marTop w:val="0"/>
          <w:marBottom w:val="0"/>
          <w:divBdr>
            <w:top w:val="none" w:sz="0" w:space="0" w:color="auto"/>
            <w:left w:val="none" w:sz="0" w:space="0" w:color="auto"/>
            <w:bottom w:val="none" w:sz="0" w:space="0" w:color="auto"/>
            <w:right w:val="none" w:sz="0" w:space="0" w:color="auto"/>
          </w:divBdr>
        </w:div>
        <w:div w:id="609437929">
          <w:marLeft w:val="640"/>
          <w:marRight w:val="0"/>
          <w:marTop w:val="0"/>
          <w:marBottom w:val="0"/>
          <w:divBdr>
            <w:top w:val="none" w:sz="0" w:space="0" w:color="auto"/>
            <w:left w:val="none" w:sz="0" w:space="0" w:color="auto"/>
            <w:bottom w:val="none" w:sz="0" w:space="0" w:color="auto"/>
            <w:right w:val="none" w:sz="0" w:space="0" w:color="auto"/>
          </w:divBdr>
        </w:div>
        <w:div w:id="736242443">
          <w:marLeft w:val="640"/>
          <w:marRight w:val="0"/>
          <w:marTop w:val="0"/>
          <w:marBottom w:val="0"/>
          <w:divBdr>
            <w:top w:val="none" w:sz="0" w:space="0" w:color="auto"/>
            <w:left w:val="none" w:sz="0" w:space="0" w:color="auto"/>
            <w:bottom w:val="none" w:sz="0" w:space="0" w:color="auto"/>
            <w:right w:val="none" w:sz="0" w:space="0" w:color="auto"/>
          </w:divBdr>
        </w:div>
        <w:div w:id="1289438351">
          <w:marLeft w:val="640"/>
          <w:marRight w:val="0"/>
          <w:marTop w:val="0"/>
          <w:marBottom w:val="0"/>
          <w:divBdr>
            <w:top w:val="none" w:sz="0" w:space="0" w:color="auto"/>
            <w:left w:val="none" w:sz="0" w:space="0" w:color="auto"/>
            <w:bottom w:val="none" w:sz="0" w:space="0" w:color="auto"/>
            <w:right w:val="none" w:sz="0" w:space="0" w:color="auto"/>
          </w:divBdr>
        </w:div>
        <w:div w:id="1252274973">
          <w:marLeft w:val="640"/>
          <w:marRight w:val="0"/>
          <w:marTop w:val="0"/>
          <w:marBottom w:val="0"/>
          <w:divBdr>
            <w:top w:val="none" w:sz="0" w:space="0" w:color="auto"/>
            <w:left w:val="none" w:sz="0" w:space="0" w:color="auto"/>
            <w:bottom w:val="none" w:sz="0" w:space="0" w:color="auto"/>
            <w:right w:val="none" w:sz="0" w:space="0" w:color="auto"/>
          </w:divBdr>
        </w:div>
        <w:div w:id="76947366">
          <w:marLeft w:val="640"/>
          <w:marRight w:val="0"/>
          <w:marTop w:val="0"/>
          <w:marBottom w:val="0"/>
          <w:divBdr>
            <w:top w:val="none" w:sz="0" w:space="0" w:color="auto"/>
            <w:left w:val="none" w:sz="0" w:space="0" w:color="auto"/>
            <w:bottom w:val="none" w:sz="0" w:space="0" w:color="auto"/>
            <w:right w:val="none" w:sz="0" w:space="0" w:color="auto"/>
          </w:divBdr>
        </w:div>
        <w:div w:id="1171797356">
          <w:marLeft w:val="640"/>
          <w:marRight w:val="0"/>
          <w:marTop w:val="0"/>
          <w:marBottom w:val="0"/>
          <w:divBdr>
            <w:top w:val="none" w:sz="0" w:space="0" w:color="auto"/>
            <w:left w:val="none" w:sz="0" w:space="0" w:color="auto"/>
            <w:bottom w:val="none" w:sz="0" w:space="0" w:color="auto"/>
            <w:right w:val="none" w:sz="0" w:space="0" w:color="auto"/>
          </w:divBdr>
        </w:div>
        <w:div w:id="76482778">
          <w:marLeft w:val="640"/>
          <w:marRight w:val="0"/>
          <w:marTop w:val="0"/>
          <w:marBottom w:val="0"/>
          <w:divBdr>
            <w:top w:val="none" w:sz="0" w:space="0" w:color="auto"/>
            <w:left w:val="none" w:sz="0" w:space="0" w:color="auto"/>
            <w:bottom w:val="none" w:sz="0" w:space="0" w:color="auto"/>
            <w:right w:val="none" w:sz="0" w:space="0" w:color="auto"/>
          </w:divBdr>
        </w:div>
        <w:div w:id="691301946">
          <w:marLeft w:val="640"/>
          <w:marRight w:val="0"/>
          <w:marTop w:val="0"/>
          <w:marBottom w:val="0"/>
          <w:divBdr>
            <w:top w:val="none" w:sz="0" w:space="0" w:color="auto"/>
            <w:left w:val="none" w:sz="0" w:space="0" w:color="auto"/>
            <w:bottom w:val="none" w:sz="0" w:space="0" w:color="auto"/>
            <w:right w:val="none" w:sz="0" w:space="0" w:color="auto"/>
          </w:divBdr>
        </w:div>
        <w:div w:id="1534224394">
          <w:marLeft w:val="640"/>
          <w:marRight w:val="0"/>
          <w:marTop w:val="0"/>
          <w:marBottom w:val="0"/>
          <w:divBdr>
            <w:top w:val="none" w:sz="0" w:space="0" w:color="auto"/>
            <w:left w:val="none" w:sz="0" w:space="0" w:color="auto"/>
            <w:bottom w:val="none" w:sz="0" w:space="0" w:color="auto"/>
            <w:right w:val="none" w:sz="0" w:space="0" w:color="auto"/>
          </w:divBdr>
        </w:div>
        <w:div w:id="1839225979">
          <w:marLeft w:val="640"/>
          <w:marRight w:val="0"/>
          <w:marTop w:val="0"/>
          <w:marBottom w:val="0"/>
          <w:divBdr>
            <w:top w:val="none" w:sz="0" w:space="0" w:color="auto"/>
            <w:left w:val="none" w:sz="0" w:space="0" w:color="auto"/>
            <w:bottom w:val="none" w:sz="0" w:space="0" w:color="auto"/>
            <w:right w:val="none" w:sz="0" w:space="0" w:color="auto"/>
          </w:divBdr>
        </w:div>
        <w:div w:id="240718636">
          <w:marLeft w:val="640"/>
          <w:marRight w:val="0"/>
          <w:marTop w:val="0"/>
          <w:marBottom w:val="0"/>
          <w:divBdr>
            <w:top w:val="none" w:sz="0" w:space="0" w:color="auto"/>
            <w:left w:val="none" w:sz="0" w:space="0" w:color="auto"/>
            <w:bottom w:val="none" w:sz="0" w:space="0" w:color="auto"/>
            <w:right w:val="none" w:sz="0" w:space="0" w:color="auto"/>
          </w:divBdr>
        </w:div>
        <w:div w:id="331224725">
          <w:marLeft w:val="640"/>
          <w:marRight w:val="0"/>
          <w:marTop w:val="0"/>
          <w:marBottom w:val="0"/>
          <w:divBdr>
            <w:top w:val="none" w:sz="0" w:space="0" w:color="auto"/>
            <w:left w:val="none" w:sz="0" w:space="0" w:color="auto"/>
            <w:bottom w:val="none" w:sz="0" w:space="0" w:color="auto"/>
            <w:right w:val="none" w:sz="0" w:space="0" w:color="auto"/>
          </w:divBdr>
        </w:div>
        <w:div w:id="1801914986">
          <w:marLeft w:val="640"/>
          <w:marRight w:val="0"/>
          <w:marTop w:val="0"/>
          <w:marBottom w:val="0"/>
          <w:divBdr>
            <w:top w:val="none" w:sz="0" w:space="0" w:color="auto"/>
            <w:left w:val="none" w:sz="0" w:space="0" w:color="auto"/>
            <w:bottom w:val="none" w:sz="0" w:space="0" w:color="auto"/>
            <w:right w:val="none" w:sz="0" w:space="0" w:color="auto"/>
          </w:divBdr>
        </w:div>
        <w:div w:id="20129905">
          <w:marLeft w:val="640"/>
          <w:marRight w:val="0"/>
          <w:marTop w:val="0"/>
          <w:marBottom w:val="0"/>
          <w:divBdr>
            <w:top w:val="none" w:sz="0" w:space="0" w:color="auto"/>
            <w:left w:val="none" w:sz="0" w:space="0" w:color="auto"/>
            <w:bottom w:val="none" w:sz="0" w:space="0" w:color="auto"/>
            <w:right w:val="none" w:sz="0" w:space="0" w:color="auto"/>
          </w:divBdr>
        </w:div>
        <w:div w:id="313147387">
          <w:marLeft w:val="640"/>
          <w:marRight w:val="0"/>
          <w:marTop w:val="0"/>
          <w:marBottom w:val="0"/>
          <w:divBdr>
            <w:top w:val="none" w:sz="0" w:space="0" w:color="auto"/>
            <w:left w:val="none" w:sz="0" w:space="0" w:color="auto"/>
            <w:bottom w:val="none" w:sz="0" w:space="0" w:color="auto"/>
            <w:right w:val="none" w:sz="0" w:space="0" w:color="auto"/>
          </w:divBdr>
        </w:div>
        <w:div w:id="374549130">
          <w:marLeft w:val="640"/>
          <w:marRight w:val="0"/>
          <w:marTop w:val="0"/>
          <w:marBottom w:val="0"/>
          <w:divBdr>
            <w:top w:val="none" w:sz="0" w:space="0" w:color="auto"/>
            <w:left w:val="none" w:sz="0" w:space="0" w:color="auto"/>
            <w:bottom w:val="none" w:sz="0" w:space="0" w:color="auto"/>
            <w:right w:val="none" w:sz="0" w:space="0" w:color="auto"/>
          </w:divBdr>
        </w:div>
        <w:div w:id="27950143">
          <w:marLeft w:val="640"/>
          <w:marRight w:val="0"/>
          <w:marTop w:val="0"/>
          <w:marBottom w:val="0"/>
          <w:divBdr>
            <w:top w:val="none" w:sz="0" w:space="0" w:color="auto"/>
            <w:left w:val="none" w:sz="0" w:space="0" w:color="auto"/>
            <w:bottom w:val="none" w:sz="0" w:space="0" w:color="auto"/>
            <w:right w:val="none" w:sz="0" w:space="0" w:color="auto"/>
          </w:divBdr>
        </w:div>
        <w:div w:id="655034074">
          <w:marLeft w:val="640"/>
          <w:marRight w:val="0"/>
          <w:marTop w:val="0"/>
          <w:marBottom w:val="0"/>
          <w:divBdr>
            <w:top w:val="none" w:sz="0" w:space="0" w:color="auto"/>
            <w:left w:val="none" w:sz="0" w:space="0" w:color="auto"/>
            <w:bottom w:val="none" w:sz="0" w:space="0" w:color="auto"/>
            <w:right w:val="none" w:sz="0" w:space="0" w:color="auto"/>
          </w:divBdr>
        </w:div>
        <w:div w:id="1807622580">
          <w:marLeft w:val="640"/>
          <w:marRight w:val="0"/>
          <w:marTop w:val="0"/>
          <w:marBottom w:val="0"/>
          <w:divBdr>
            <w:top w:val="none" w:sz="0" w:space="0" w:color="auto"/>
            <w:left w:val="none" w:sz="0" w:space="0" w:color="auto"/>
            <w:bottom w:val="none" w:sz="0" w:space="0" w:color="auto"/>
            <w:right w:val="none" w:sz="0" w:space="0" w:color="auto"/>
          </w:divBdr>
        </w:div>
        <w:div w:id="55669728">
          <w:marLeft w:val="640"/>
          <w:marRight w:val="0"/>
          <w:marTop w:val="0"/>
          <w:marBottom w:val="0"/>
          <w:divBdr>
            <w:top w:val="none" w:sz="0" w:space="0" w:color="auto"/>
            <w:left w:val="none" w:sz="0" w:space="0" w:color="auto"/>
            <w:bottom w:val="none" w:sz="0" w:space="0" w:color="auto"/>
            <w:right w:val="none" w:sz="0" w:space="0" w:color="auto"/>
          </w:divBdr>
        </w:div>
        <w:div w:id="235823342">
          <w:marLeft w:val="640"/>
          <w:marRight w:val="0"/>
          <w:marTop w:val="0"/>
          <w:marBottom w:val="0"/>
          <w:divBdr>
            <w:top w:val="none" w:sz="0" w:space="0" w:color="auto"/>
            <w:left w:val="none" w:sz="0" w:space="0" w:color="auto"/>
            <w:bottom w:val="none" w:sz="0" w:space="0" w:color="auto"/>
            <w:right w:val="none" w:sz="0" w:space="0" w:color="auto"/>
          </w:divBdr>
        </w:div>
        <w:div w:id="994334121">
          <w:marLeft w:val="640"/>
          <w:marRight w:val="0"/>
          <w:marTop w:val="0"/>
          <w:marBottom w:val="0"/>
          <w:divBdr>
            <w:top w:val="none" w:sz="0" w:space="0" w:color="auto"/>
            <w:left w:val="none" w:sz="0" w:space="0" w:color="auto"/>
            <w:bottom w:val="none" w:sz="0" w:space="0" w:color="auto"/>
            <w:right w:val="none" w:sz="0" w:space="0" w:color="auto"/>
          </w:divBdr>
        </w:div>
        <w:div w:id="1467553082">
          <w:marLeft w:val="640"/>
          <w:marRight w:val="0"/>
          <w:marTop w:val="0"/>
          <w:marBottom w:val="0"/>
          <w:divBdr>
            <w:top w:val="none" w:sz="0" w:space="0" w:color="auto"/>
            <w:left w:val="none" w:sz="0" w:space="0" w:color="auto"/>
            <w:bottom w:val="none" w:sz="0" w:space="0" w:color="auto"/>
            <w:right w:val="none" w:sz="0" w:space="0" w:color="auto"/>
          </w:divBdr>
        </w:div>
        <w:div w:id="1549609318">
          <w:marLeft w:val="640"/>
          <w:marRight w:val="0"/>
          <w:marTop w:val="0"/>
          <w:marBottom w:val="0"/>
          <w:divBdr>
            <w:top w:val="none" w:sz="0" w:space="0" w:color="auto"/>
            <w:left w:val="none" w:sz="0" w:space="0" w:color="auto"/>
            <w:bottom w:val="none" w:sz="0" w:space="0" w:color="auto"/>
            <w:right w:val="none" w:sz="0" w:space="0" w:color="auto"/>
          </w:divBdr>
        </w:div>
        <w:div w:id="1376351509">
          <w:marLeft w:val="640"/>
          <w:marRight w:val="0"/>
          <w:marTop w:val="0"/>
          <w:marBottom w:val="0"/>
          <w:divBdr>
            <w:top w:val="none" w:sz="0" w:space="0" w:color="auto"/>
            <w:left w:val="none" w:sz="0" w:space="0" w:color="auto"/>
            <w:bottom w:val="none" w:sz="0" w:space="0" w:color="auto"/>
            <w:right w:val="none" w:sz="0" w:space="0" w:color="auto"/>
          </w:divBdr>
        </w:div>
        <w:div w:id="1519388749">
          <w:marLeft w:val="640"/>
          <w:marRight w:val="0"/>
          <w:marTop w:val="0"/>
          <w:marBottom w:val="0"/>
          <w:divBdr>
            <w:top w:val="none" w:sz="0" w:space="0" w:color="auto"/>
            <w:left w:val="none" w:sz="0" w:space="0" w:color="auto"/>
            <w:bottom w:val="none" w:sz="0" w:space="0" w:color="auto"/>
            <w:right w:val="none" w:sz="0" w:space="0" w:color="auto"/>
          </w:divBdr>
        </w:div>
        <w:div w:id="1816293225">
          <w:marLeft w:val="640"/>
          <w:marRight w:val="0"/>
          <w:marTop w:val="0"/>
          <w:marBottom w:val="0"/>
          <w:divBdr>
            <w:top w:val="none" w:sz="0" w:space="0" w:color="auto"/>
            <w:left w:val="none" w:sz="0" w:space="0" w:color="auto"/>
            <w:bottom w:val="none" w:sz="0" w:space="0" w:color="auto"/>
            <w:right w:val="none" w:sz="0" w:space="0" w:color="auto"/>
          </w:divBdr>
        </w:div>
        <w:div w:id="1048840621">
          <w:marLeft w:val="640"/>
          <w:marRight w:val="0"/>
          <w:marTop w:val="0"/>
          <w:marBottom w:val="0"/>
          <w:divBdr>
            <w:top w:val="none" w:sz="0" w:space="0" w:color="auto"/>
            <w:left w:val="none" w:sz="0" w:space="0" w:color="auto"/>
            <w:bottom w:val="none" w:sz="0" w:space="0" w:color="auto"/>
            <w:right w:val="none" w:sz="0" w:space="0" w:color="auto"/>
          </w:divBdr>
        </w:div>
        <w:div w:id="1139297061">
          <w:marLeft w:val="640"/>
          <w:marRight w:val="0"/>
          <w:marTop w:val="0"/>
          <w:marBottom w:val="0"/>
          <w:divBdr>
            <w:top w:val="none" w:sz="0" w:space="0" w:color="auto"/>
            <w:left w:val="none" w:sz="0" w:space="0" w:color="auto"/>
            <w:bottom w:val="none" w:sz="0" w:space="0" w:color="auto"/>
            <w:right w:val="none" w:sz="0" w:space="0" w:color="auto"/>
          </w:divBdr>
        </w:div>
        <w:div w:id="1891070273">
          <w:marLeft w:val="640"/>
          <w:marRight w:val="0"/>
          <w:marTop w:val="0"/>
          <w:marBottom w:val="0"/>
          <w:divBdr>
            <w:top w:val="none" w:sz="0" w:space="0" w:color="auto"/>
            <w:left w:val="none" w:sz="0" w:space="0" w:color="auto"/>
            <w:bottom w:val="none" w:sz="0" w:space="0" w:color="auto"/>
            <w:right w:val="none" w:sz="0" w:space="0" w:color="auto"/>
          </w:divBdr>
        </w:div>
        <w:div w:id="1934894898">
          <w:marLeft w:val="640"/>
          <w:marRight w:val="0"/>
          <w:marTop w:val="0"/>
          <w:marBottom w:val="0"/>
          <w:divBdr>
            <w:top w:val="none" w:sz="0" w:space="0" w:color="auto"/>
            <w:left w:val="none" w:sz="0" w:space="0" w:color="auto"/>
            <w:bottom w:val="none" w:sz="0" w:space="0" w:color="auto"/>
            <w:right w:val="none" w:sz="0" w:space="0" w:color="auto"/>
          </w:divBdr>
        </w:div>
        <w:div w:id="973025671">
          <w:marLeft w:val="640"/>
          <w:marRight w:val="0"/>
          <w:marTop w:val="0"/>
          <w:marBottom w:val="0"/>
          <w:divBdr>
            <w:top w:val="none" w:sz="0" w:space="0" w:color="auto"/>
            <w:left w:val="none" w:sz="0" w:space="0" w:color="auto"/>
            <w:bottom w:val="none" w:sz="0" w:space="0" w:color="auto"/>
            <w:right w:val="none" w:sz="0" w:space="0" w:color="auto"/>
          </w:divBdr>
        </w:div>
        <w:div w:id="356585842">
          <w:marLeft w:val="640"/>
          <w:marRight w:val="0"/>
          <w:marTop w:val="0"/>
          <w:marBottom w:val="0"/>
          <w:divBdr>
            <w:top w:val="none" w:sz="0" w:space="0" w:color="auto"/>
            <w:left w:val="none" w:sz="0" w:space="0" w:color="auto"/>
            <w:bottom w:val="none" w:sz="0" w:space="0" w:color="auto"/>
            <w:right w:val="none" w:sz="0" w:space="0" w:color="auto"/>
          </w:divBdr>
        </w:div>
        <w:div w:id="1081757883">
          <w:marLeft w:val="640"/>
          <w:marRight w:val="0"/>
          <w:marTop w:val="0"/>
          <w:marBottom w:val="0"/>
          <w:divBdr>
            <w:top w:val="none" w:sz="0" w:space="0" w:color="auto"/>
            <w:left w:val="none" w:sz="0" w:space="0" w:color="auto"/>
            <w:bottom w:val="none" w:sz="0" w:space="0" w:color="auto"/>
            <w:right w:val="none" w:sz="0" w:space="0" w:color="auto"/>
          </w:divBdr>
        </w:div>
        <w:div w:id="1100612830">
          <w:marLeft w:val="640"/>
          <w:marRight w:val="0"/>
          <w:marTop w:val="0"/>
          <w:marBottom w:val="0"/>
          <w:divBdr>
            <w:top w:val="none" w:sz="0" w:space="0" w:color="auto"/>
            <w:left w:val="none" w:sz="0" w:space="0" w:color="auto"/>
            <w:bottom w:val="none" w:sz="0" w:space="0" w:color="auto"/>
            <w:right w:val="none" w:sz="0" w:space="0" w:color="auto"/>
          </w:divBdr>
        </w:div>
        <w:div w:id="1191916543">
          <w:marLeft w:val="640"/>
          <w:marRight w:val="0"/>
          <w:marTop w:val="0"/>
          <w:marBottom w:val="0"/>
          <w:divBdr>
            <w:top w:val="none" w:sz="0" w:space="0" w:color="auto"/>
            <w:left w:val="none" w:sz="0" w:space="0" w:color="auto"/>
            <w:bottom w:val="none" w:sz="0" w:space="0" w:color="auto"/>
            <w:right w:val="none" w:sz="0" w:space="0" w:color="auto"/>
          </w:divBdr>
        </w:div>
        <w:div w:id="1352956886">
          <w:marLeft w:val="640"/>
          <w:marRight w:val="0"/>
          <w:marTop w:val="0"/>
          <w:marBottom w:val="0"/>
          <w:divBdr>
            <w:top w:val="none" w:sz="0" w:space="0" w:color="auto"/>
            <w:left w:val="none" w:sz="0" w:space="0" w:color="auto"/>
            <w:bottom w:val="none" w:sz="0" w:space="0" w:color="auto"/>
            <w:right w:val="none" w:sz="0" w:space="0" w:color="auto"/>
          </w:divBdr>
        </w:div>
        <w:div w:id="2125226730">
          <w:marLeft w:val="640"/>
          <w:marRight w:val="0"/>
          <w:marTop w:val="0"/>
          <w:marBottom w:val="0"/>
          <w:divBdr>
            <w:top w:val="none" w:sz="0" w:space="0" w:color="auto"/>
            <w:left w:val="none" w:sz="0" w:space="0" w:color="auto"/>
            <w:bottom w:val="none" w:sz="0" w:space="0" w:color="auto"/>
            <w:right w:val="none" w:sz="0" w:space="0" w:color="auto"/>
          </w:divBdr>
        </w:div>
        <w:div w:id="1033458620">
          <w:marLeft w:val="640"/>
          <w:marRight w:val="0"/>
          <w:marTop w:val="0"/>
          <w:marBottom w:val="0"/>
          <w:divBdr>
            <w:top w:val="none" w:sz="0" w:space="0" w:color="auto"/>
            <w:left w:val="none" w:sz="0" w:space="0" w:color="auto"/>
            <w:bottom w:val="none" w:sz="0" w:space="0" w:color="auto"/>
            <w:right w:val="none" w:sz="0" w:space="0" w:color="auto"/>
          </w:divBdr>
        </w:div>
        <w:div w:id="1744788658">
          <w:marLeft w:val="640"/>
          <w:marRight w:val="0"/>
          <w:marTop w:val="0"/>
          <w:marBottom w:val="0"/>
          <w:divBdr>
            <w:top w:val="none" w:sz="0" w:space="0" w:color="auto"/>
            <w:left w:val="none" w:sz="0" w:space="0" w:color="auto"/>
            <w:bottom w:val="none" w:sz="0" w:space="0" w:color="auto"/>
            <w:right w:val="none" w:sz="0" w:space="0" w:color="auto"/>
          </w:divBdr>
        </w:div>
        <w:div w:id="1280186943">
          <w:marLeft w:val="640"/>
          <w:marRight w:val="0"/>
          <w:marTop w:val="0"/>
          <w:marBottom w:val="0"/>
          <w:divBdr>
            <w:top w:val="none" w:sz="0" w:space="0" w:color="auto"/>
            <w:left w:val="none" w:sz="0" w:space="0" w:color="auto"/>
            <w:bottom w:val="none" w:sz="0" w:space="0" w:color="auto"/>
            <w:right w:val="none" w:sz="0" w:space="0" w:color="auto"/>
          </w:divBdr>
        </w:div>
        <w:div w:id="2070421208">
          <w:marLeft w:val="640"/>
          <w:marRight w:val="0"/>
          <w:marTop w:val="0"/>
          <w:marBottom w:val="0"/>
          <w:divBdr>
            <w:top w:val="none" w:sz="0" w:space="0" w:color="auto"/>
            <w:left w:val="none" w:sz="0" w:space="0" w:color="auto"/>
            <w:bottom w:val="none" w:sz="0" w:space="0" w:color="auto"/>
            <w:right w:val="none" w:sz="0" w:space="0" w:color="auto"/>
          </w:divBdr>
        </w:div>
        <w:div w:id="1424183558">
          <w:marLeft w:val="640"/>
          <w:marRight w:val="0"/>
          <w:marTop w:val="0"/>
          <w:marBottom w:val="0"/>
          <w:divBdr>
            <w:top w:val="none" w:sz="0" w:space="0" w:color="auto"/>
            <w:left w:val="none" w:sz="0" w:space="0" w:color="auto"/>
            <w:bottom w:val="none" w:sz="0" w:space="0" w:color="auto"/>
            <w:right w:val="none" w:sz="0" w:space="0" w:color="auto"/>
          </w:divBdr>
        </w:div>
        <w:div w:id="1672172404">
          <w:marLeft w:val="640"/>
          <w:marRight w:val="0"/>
          <w:marTop w:val="0"/>
          <w:marBottom w:val="0"/>
          <w:divBdr>
            <w:top w:val="none" w:sz="0" w:space="0" w:color="auto"/>
            <w:left w:val="none" w:sz="0" w:space="0" w:color="auto"/>
            <w:bottom w:val="none" w:sz="0" w:space="0" w:color="auto"/>
            <w:right w:val="none" w:sz="0" w:space="0" w:color="auto"/>
          </w:divBdr>
        </w:div>
        <w:div w:id="579408680">
          <w:marLeft w:val="640"/>
          <w:marRight w:val="0"/>
          <w:marTop w:val="0"/>
          <w:marBottom w:val="0"/>
          <w:divBdr>
            <w:top w:val="none" w:sz="0" w:space="0" w:color="auto"/>
            <w:left w:val="none" w:sz="0" w:space="0" w:color="auto"/>
            <w:bottom w:val="none" w:sz="0" w:space="0" w:color="auto"/>
            <w:right w:val="none" w:sz="0" w:space="0" w:color="auto"/>
          </w:divBdr>
        </w:div>
        <w:div w:id="2112122094">
          <w:marLeft w:val="640"/>
          <w:marRight w:val="0"/>
          <w:marTop w:val="0"/>
          <w:marBottom w:val="0"/>
          <w:divBdr>
            <w:top w:val="none" w:sz="0" w:space="0" w:color="auto"/>
            <w:left w:val="none" w:sz="0" w:space="0" w:color="auto"/>
            <w:bottom w:val="none" w:sz="0" w:space="0" w:color="auto"/>
            <w:right w:val="none" w:sz="0" w:space="0" w:color="auto"/>
          </w:divBdr>
        </w:div>
        <w:div w:id="206798056">
          <w:marLeft w:val="640"/>
          <w:marRight w:val="0"/>
          <w:marTop w:val="0"/>
          <w:marBottom w:val="0"/>
          <w:divBdr>
            <w:top w:val="none" w:sz="0" w:space="0" w:color="auto"/>
            <w:left w:val="none" w:sz="0" w:space="0" w:color="auto"/>
            <w:bottom w:val="none" w:sz="0" w:space="0" w:color="auto"/>
            <w:right w:val="none" w:sz="0" w:space="0" w:color="auto"/>
          </w:divBdr>
        </w:div>
        <w:div w:id="1853256549">
          <w:marLeft w:val="640"/>
          <w:marRight w:val="0"/>
          <w:marTop w:val="0"/>
          <w:marBottom w:val="0"/>
          <w:divBdr>
            <w:top w:val="none" w:sz="0" w:space="0" w:color="auto"/>
            <w:left w:val="none" w:sz="0" w:space="0" w:color="auto"/>
            <w:bottom w:val="none" w:sz="0" w:space="0" w:color="auto"/>
            <w:right w:val="none" w:sz="0" w:space="0" w:color="auto"/>
          </w:divBdr>
        </w:div>
        <w:div w:id="658849636">
          <w:marLeft w:val="640"/>
          <w:marRight w:val="0"/>
          <w:marTop w:val="0"/>
          <w:marBottom w:val="0"/>
          <w:divBdr>
            <w:top w:val="none" w:sz="0" w:space="0" w:color="auto"/>
            <w:left w:val="none" w:sz="0" w:space="0" w:color="auto"/>
            <w:bottom w:val="none" w:sz="0" w:space="0" w:color="auto"/>
            <w:right w:val="none" w:sz="0" w:space="0" w:color="auto"/>
          </w:divBdr>
        </w:div>
        <w:div w:id="1730422868">
          <w:marLeft w:val="640"/>
          <w:marRight w:val="0"/>
          <w:marTop w:val="0"/>
          <w:marBottom w:val="0"/>
          <w:divBdr>
            <w:top w:val="none" w:sz="0" w:space="0" w:color="auto"/>
            <w:left w:val="none" w:sz="0" w:space="0" w:color="auto"/>
            <w:bottom w:val="none" w:sz="0" w:space="0" w:color="auto"/>
            <w:right w:val="none" w:sz="0" w:space="0" w:color="auto"/>
          </w:divBdr>
        </w:div>
        <w:div w:id="973101596">
          <w:marLeft w:val="640"/>
          <w:marRight w:val="0"/>
          <w:marTop w:val="0"/>
          <w:marBottom w:val="0"/>
          <w:divBdr>
            <w:top w:val="none" w:sz="0" w:space="0" w:color="auto"/>
            <w:left w:val="none" w:sz="0" w:space="0" w:color="auto"/>
            <w:bottom w:val="none" w:sz="0" w:space="0" w:color="auto"/>
            <w:right w:val="none" w:sz="0" w:space="0" w:color="auto"/>
          </w:divBdr>
        </w:div>
        <w:div w:id="228417353">
          <w:marLeft w:val="640"/>
          <w:marRight w:val="0"/>
          <w:marTop w:val="0"/>
          <w:marBottom w:val="0"/>
          <w:divBdr>
            <w:top w:val="none" w:sz="0" w:space="0" w:color="auto"/>
            <w:left w:val="none" w:sz="0" w:space="0" w:color="auto"/>
            <w:bottom w:val="none" w:sz="0" w:space="0" w:color="auto"/>
            <w:right w:val="none" w:sz="0" w:space="0" w:color="auto"/>
          </w:divBdr>
        </w:div>
        <w:div w:id="233007545">
          <w:marLeft w:val="640"/>
          <w:marRight w:val="0"/>
          <w:marTop w:val="0"/>
          <w:marBottom w:val="0"/>
          <w:divBdr>
            <w:top w:val="none" w:sz="0" w:space="0" w:color="auto"/>
            <w:left w:val="none" w:sz="0" w:space="0" w:color="auto"/>
            <w:bottom w:val="none" w:sz="0" w:space="0" w:color="auto"/>
            <w:right w:val="none" w:sz="0" w:space="0" w:color="auto"/>
          </w:divBdr>
        </w:div>
        <w:div w:id="377819745">
          <w:marLeft w:val="640"/>
          <w:marRight w:val="0"/>
          <w:marTop w:val="0"/>
          <w:marBottom w:val="0"/>
          <w:divBdr>
            <w:top w:val="none" w:sz="0" w:space="0" w:color="auto"/>
            <w:left w:val="none" w:sz="0" w:space="0" w:color="auto"/>
            <w:bottom w:val="none" w:sz="0" w:space="0" w:color="auto"/>
            <w:right w:val="none" w:sz="0" w:space="0" w:color="auto"/>
          </w:divBdr>
        </w:div>
        <w:div w:id="333537026">
          <w:marLeft w:val="640"/>
          <w:marRight w:val="0"/>
          <w:marTop w:val="0"/>
          <w:marBottom w:val="0"/>
          <w:divBdr>
            <w:top w:val="none" w:sz="0" w:space="0" w:color="auto"/>
            <w:left w:val="none" w:sz="0" w:space="0" w:color="auto"/>
            <w:bottom w:val="none" w:sz="0" w:space="0" w:color="auto"/>
            <w:right w:val="none" w:sz="0" w:space="0" w:color="auto"/>
          </w:divBdr>
        </w:div>
        <w:div w:id="1641883018">
          <w:marLeft w:val="640"/>
          <w:marRight w:val="0"/>
          <w:marTop w:val="0"/>
          <w:marBottom w:val="0"/>
          <w:divBdr>
            <w:top w:val="none" w:sz="0" w:space="0" w:color="auto"/>
            <w:left w:val="none" w:sz="0" w:space="0" w:color="auto"/>
            <w:bottom w:val="none" w:sz="0" w:space="0" w:color="auto"/>
            <w:right w:val="none" w:sz="0" w:space="0" w:color="auto"/>
          </w:divBdr>
        </w:div>
        <w:div w:id="548498142">
          <w:marLeft w:val="640"/>
          <w:marRight w:val="0"/>
          <w:marTop w:val="0"/>
          <w:marBottom w:val="0"/>
          <w:divBdr>
            <w:top w:val="none" w:sz="0" w:space="0" w:color="auto"/>
            <w:left w:val="none" w:sz="0" w:space="0" w:color="auto"/>
            <w:bottom w:val="none" w:sz="0" w:space="0" w:color="auto"/>
            <w:right w:val="none" w:sz="0" w:space="0" w:color="auto"/>
          </w:divBdr>
        </w:div>
        <w:div w:id="1938630401">
          <w:marLeft w:val="640"/>
          <w:marRight w:val="0"/>
          <w:marTop w:val="0"/>
          <w:marBottom w:val="0"/>
          <w:divBdr>
            <w:top w:val="none" w:sz="0" w:space="0" w:color="auto"/>
            <w:left w:val="none" w:sz="0" w:space="0" w:color="auto"/>
            <w:bottom w:val="none" w:sz="0" w:space="0" w:color="auto"/>
            <w:right w:val="none" w:sz="0" w:space="0" w:color="auto"/>
          </w:divBdr>
        </w:div>
        <w:div w:id="1710884093">
          <w:marLeft w:val="640"/>
          <w:marRight w:val="0"/>
          <w:marTop w:val="0"/>
          <w:marBottom w:val="0"/>
          <w:divBdr>
            <w:top w:val="none" w:sz="0" w:space="0" w:color="auto"/>
            <w:left w:val="none" w:sz="0" w:space="0" w:color="auto"/>
            <w:bottom w:val="none" w:sz="0" w:space="0" w:color="auto"/>
            <w:right w:val="none" w:sz="0" w:space="0" w:color="auto"/>
          </w:divBdr>
        </w:div>
        <w:div w:id="1436293967">
          <w:marLeft w:val="640"/>
          <w:marRight w:val="0"/>
          <w:marTop w:val="0"/>
          <w:marBottom w:val="0"/>
          <w:divBdr>
            <w:top w:val="none" w:sz="0" w:space="0" w:color="auto"/>
            <w:left w:val="none" w:sz="0" w:space="0" w:color="auto"/>
            <w:bottom w:val="none" w:sz="0" w:space="0" w:color="auto"/>
            <w:right w:val="none" w:sz="0" w:space="0" w:color="auto"/>
          </w:divBdr>
        </w:div>
        <w:div w:id="960578674">
          <w:marLeft w:val="640"/>
          <w:marRight w:val="0"/>
          <w:marTop w:val="0"/>
          <w:marBottom w:val="0"/>
          <w:divBdr>
            <w:top w:val="none" w:sz="0" w:space="0" w:color="auto"/>
            <w:left w:val="none" w:sz="0" w:space="0" w:color="auto"/>
            <w:bottom w:val="none" w:sz="0" w:space="0" w:color="auto"/>
            <w:right w:val="none" w:sz="0" w:space="0" w:color="auto"/>
          </w:divBdr>
        </w:div>
        <w:div w:id="1578133204">
          <w:marLeft w:val="640"/>
          <w:marRight w:val="0"/>
          <w:marTop w:val="0"/>
          <w:marBottom w:val="0"/>
          <w:divBdr>
            <w:top w:val="none" w:sz="0" w:space="0" w:color="auto"/>
            <w:left w:val="none" w:sz="0" w:space="0" w:color="auto"/>
            <w:bottom w:val="none" w:sz="0" w:space="0" w:color="auto"/>
            <w:right w:val="none" w:sz="0" w:space="0" w:color="auto"/>
          </w:divBdr>
        </w:div>
        <w:div w:id="1776634589">
          <w:marLeft w:val="640"/>
          <w:marRight w:val="0"/>
          <w:marTop w:val="0"/>
          <w:marBottom w:val="0"/>
          <w:divBdr>
            <w:top w:val="none" w:sz="0" w:space="0" w:color="auto"/>
            <w:left w:val="none" w:sz="0" w:space="0" w:color="auto"/>
            <w:bottom w:val="none" w:sz="0" w:space="0" w:color="auto"/>
            <w:right w:val="none" w:sz="0" w:space="0" w:color="auto"/>
          </w:divBdr>
        </w:div>
        <w:div w:id="705368866">
          <w:marLeft w:val="640"/>
          <w:marRight w:val="0"/>
          <w:marTop w:val="0"/>
          <w:marBottom w:val="0"/>
          <w:divBdr>
            <w:top w:val="none" w:sz="0" w:space="0" w:color="auto"/>
            <w:left w:val="none" w:sz="0" w:space="0" w:color="auto"/>
            <w:bottom w:val="none" w:sz="0" w:space="0" w:color="auto"/>
            <w:right w:val="none" w:sz="0" w:space="0" w:color="auto"/>
          </w:divBdr>
        </w:div>
        <w:div w:id="2118523913">
          <w:marLeft w:val="640"/>
          <w:marRight w:val="0"/>
          <w:marTop w:val="0"/>
          <w:marBottom w:val="0"/>
          <w:divBdr>
            <w:top w:val="none" w:sz="0" w:space="0" w:color="auto"/>
            <w:left w:val="none" w:sz="0" w:space="0" w:color="auto"/>
            <w:bottom w:val="none" w:sz="0" w:space="0" w:color="auto"/>
            <w:right w:val="none" w:sz="0" w:space="0" w:color="auto"/>
          </w:divBdr>
        </w:div>
        <w:div w:id="50427901">
          <w:marLeft w:val="640"/>
          <w:marRight w:val="0"/>
          <w:marTop w:val="0"/>
          <w:marBottom w:val="0"/>
          <w:divBdr>
            <w:top w:val="none" w:sz="0" w:space="0" w:color="auto"/>
            <w:left w:val="none" w:sz="0" w:space="0" w:color="auto"/>
            <w:bottom w:val="none" w:sz="0" w:space="0" w:color="auto"/>
            <w:right w:val="none" w:sz="0" w:space="0" w:color="auto"/>
          </w:divBdr>
        </w:div>
        <w:div w:id="1579561603">
          <w:marLeft w:val="640"/>
          <w:marRight w:val="0"/>
          <w:marTop w:val="0"/>
          <w:marBottom w:val="0"/>
          <w:divBdr>
            <w:top w:val="none" w:sz="0" w:space="0" w:color="auto"/>
            <w:left w:val="none" w:sz="0" w:space="0" w:color="auto"/>
            <w:bottom w:val="none" w:sz="0" w:space="0" w:color="auto"/>
            <w:right w:val="none" w:sz="0" w:space="0" w:color="auto"/>
          </w:divBdr>
        </w:div>
        <w:div w:id="1784381051">
          <w:marLeft w:val="640"/>
          <w:marRight w:val="0"/>
          <w:marTop w:val="0"/>
          <w:marBottom w:val="0"/>
          <w:divBdr>
            <w:top w:val="none" w:sz="0" w:space="0" w:color="auto"/>
            <w:left w:val="none" w:sz="0" w:space="0" w:color="auto"/>
            <w:bottom w:val="none" w:sz="0" w:space="0" w:color="auto"/>
            <w:right w:val="none" w:sz="0" w:space="0" w:color="auto"/>
          </w:divBdr>
        </w:div>
        <w:div w:id="1344210222">
          <w:marLeft w:val="640"/>
          <w:marRight w:val="0"/>
          <w:marTop w:val="0"/>
          <w:marBottom w:val="0"/>
          <w:divBdr>
            <w:top w:val="none" w:sz="0" w:space="0" w:color="auto"/>
            <w:left w:val="none" w:sz="0" w:space="0" w:color="auto"/>
            <w:bottom w:val="none" w:sz="0" w:space="0" w:color="auto"/>
            <w:right w:val="none" w:sz="0" w:space="0" w:color="auto"/>
          </w:divBdr>
        </w:div>
        <w:div w:id="1184901005">
          <w:marLeft w:val="640"/>
          <w:marRight w:val="0"/>
          <w:marTop w:val="0"/>
          <w:marBottom w:val="0"/>
          <w:divBdr>
            <w:top w:val="none" w:sz="0" w:space="0" w:color="auto"/>
            <w:left w:val="none" w:sz="0" w:space="0" w:color="auto"/>
            <w:bottom w:val="none" w:sz="0" w:space="0" w:color="auto"/>
            <w:right w:val="none" w:sz="0" w:space="0" w:color="auto"/>
          </w:divBdr>
        </w:div>
        <w:div w:id="1770659779">
          <w:marLeft w:val="640"/>
          <w:marRight w:val="0"/>
          <w:marTop w:val="0"/>
          <w:marBottom w:val="0"/>
          <w:divBdr>
            <w:top w:val="none" w:sz="0" w:space="0" w:color="auto"/>
            <w:left w:val="none" w:sz="0" w:space="0" w:color="auto"/>
            <w:bottom w:val="none" w:sz="0" w:space="0" w:color="auto"/>
            <w:right w:val="none" w:sz="0" w:space="0" w:color="auto"/>
          </w:divBdr>
        </w:div>
        <w:div w:id="499856639">
          <w:marLeft w:val="640"/>
          <w:marRight w:val="0"/>
          <w:marTop w:val="0"/>
          <w:marBottom w:val="0"/>
          <w:divBdr>
            <w:top w:val="none" w:sz="0" w:space="0" w:color="auto"/>
            <w:left w:val="none" w:sz="0" w:space="0" w:color="auto"/>
            <w:bottom w:val="none" w:sz="0" w:space="0" w:color="auto"/>
            <w:right w:val="none" w:sz="0" w:space="0" w:color="auto"/>
          </w:divBdr>
        </w:div>
        <w:div w:id="727268721">
          <w:marLeft w:val="640"/>
          <w:marRight w:val="0"/>
          <w:marTop w:val="0"/>
          <w:marBottom w:val="0"/>
          <w:divBdr>
            <w:top w:val="none" w:sz="0" w:space="0" w:color="auto"/>
            <w:left w:val="none" w:sz="0" w:space="0" w:color="auto"/>
            <w:bottom w:val="none" w:sz="0" w:space="0" w:color="auto"/>
            <w:right w:val="none" w:sz="0" w:space="0" w:color="auto"/>
          </w:divBdr>
        </w:div>
        <w:div w:id="645158834">
          <w:marLeft w:val="640"/>
          <w:marRight w:val="0"/>
          <w:marTop w:val="0"/>
          <w:marBottom w:val="0"/>
          <w:divBdr>
            <w:top w:val="none" w:sz="0" w:space="0" w:color="auto"/>
            <w:left w:val="none" w:sz="0" w:space="0" w:color="auto"/>
            <w:bottom w:val="none" w:sz="0" w:space="0" w:color="auto"/>
            <w:right w:val="none" w:sz="0" w:space="0" w:color="auto"/>
          </w:divBdr>
        </w:div>
        <w:div w:id="1622760501">
          <w:marLeft w:val="640"/>
          <w:marRight w:val="0"/>
          <w:marTop w:val="0"/>
          <w:marBottom w:val="0"/>
          <w:divBdr>
            <w:top w:val="none" w:sz="0" w:space="0" w:color="auto"/>
            <w:left w:val="none" w:sz="0" w:space="0" w:color="auto"/>
            <w:bottom w:val="none" w:sz="0" w:space="0" w:color="auto"/>
            <w:right w:val="none" w:sz="0" w:space="0" w:color="auto"/>
          </w:divBdr>
        </w:div>
        <w:div w:id="1984961150">
          <w:marLeft w:val="640"/>
          <w:marRight w:val="0"/>
          <w:marTop w:val="0"/>
          <w:marBottom w:val="0"/>
          <w:divBdr>
            <w:top w:val="none" w:sz="0" w:space="0" w:color="auto"/>
            <w:left w:val="none" w:sz="0" w:space="0" w:color="auto"/>
            <w:bottom w:val="none" w:sz="0" w:space="0" w:color="auto"/>
            <w:right w:val="none" w:sz="0" w:space="0" w:color="auto"/>
          </w:divBdr>
        </w:div>
        <w:div w:id="1768383912">
          <w:marLeft w:val="640"/>
          <w:marRight w:val="0"/>
          <w:marTop w:val="0"/>
          <w:marBottom w:val="0"/>
          <w:divBdr>
            <w:top w:val="none" w:sz="0" w:space="0" w:color="auto"/>
            <w:left w:val="none" w:sz="0" w:space="0" w:color="auto"/>
            <w:bottom w:val="none" w:sz="0" w:space="0" w:color="auto"/>
            <w:right w:val="none" w:sz="0" w:space="0" w:color="auto"/>
          </w:divBdr>
        </w:div>
        <w:div w:id="2099862197">
          <w:marLeft w:val="640"/>
          <w:marRight w:val="0"/>
          <w:marTop w:val="0"/>
          <w:marBottom w:val="0"/>
          <w:divBdr>
            <w:top w:val="none" w:sz="0" w:space="0" w:color="auto"/>
            <w:left w:val="none" w:sz="0" w:space="0" w:color="auto"/>
            <w:bottom w:val="none" w:sz="0" w:space="0" w:color="auto"/>
            <w:right w:val="none" w:sz="0" w:space="0" w:color="auto"/>
          </w:divBdr>
        </w:div>
        <w:div w:id="2105295039">
          <w:marLeft w:val="640"/>
          <w:marRight w:val="0"/>
          <w:marTop w:val="0"/>
          <w:marBottom w:val="0"/>
          <w:divBdr>
            <w:top w:val="none" w:sz="0" w:space="0" w:color="auto"/>
            <w:left w:val="none" w:sz="0" w:space="0" w:color="auto"/>
            <w:bottom w:val="none" w:sz="0" w:space="0" w:color="auto"/>
            <w:right w:val="none" w:sz="0" w:space="0" w:color="auto"/>
          </w:divBdr>
        </w:div>
        <w:div w:id="118452660">
          <w:marLeft w:val="640"/>
          <w:marRight w:val="0"/>
          <w:marTop w:val="0"/>
          <w:marBottom w:val="0"/>
          <w:divBdr>
            <w:top w:val="none" w:sz="0" w:space="0" w:color="auto"/>
            <w:left w:val="none" w:sz="0" w:space="0" w:color="auto"/>
            <w:bottom w:val="none" w:sz="0" w:space="0" w:color="auto"/>
            <w:right w:val="none" w:sz="0" w:space="0" w:color="auto"/>
          </w:divBdr>
        </w:div>
        <w:div w:id="801072095">
          <w:marLeft w:val="640"/>
          <w:marRight w:val="0"/>
          <w:marTop w:val="0"/>
          <w:marBottom w:val="0"/>
          <w:divBdr>
            <w:top w:val="none" w:sz="0" w:space="0" w:color="auto"/>
            <w:left w:val="none" w:sz="0" w:space="0" w:color="auto"/>
            <w:bottom w:val="none" w:sz="0" w:space="0" w:color="auto"/>
            <w:right w:val="none" w:sz="0" w:space="0" w:color="auto"/>
          </w:divBdr>
        </w:div>
        <w:div w:id="439112092">
          <w:marLeft w:val="640"/>
          <w:marRight w:val="0"/>
          <w:marTop w:val="0"/>
          <w:marBottom w:val="0"/>
          <w:divBdr>
            <w:top w:val="none" w:sz="0" w:space="0" w:color="auto"/>
            <w:left w:val="none" w:sz="0" w:space="0" w:color="auto"/>
            <w:bottom w:val="none" w:sz="0" w:space="0" w:color="auto"/>
            <w:right w:val="none" w:sz="0" w:space="0" w:color="auto"/>
          </w:divBdr>
        </w:div>
        <w:div w:id="1991982663">
          <w:marLeft w:val="640"/>
          <w:marRight w:val="0"/>
          <w:marTop w:val="0"/>
          <w:marBottom w:val="0"/>
          <w:divBdr>
            <w:top w:val="none" w:sz="0" w:space="0" w:color="auto"/>
            <w:left w:val="none" w:sz="0" w:space="0" w:color="auto"/>
            <w:bottom w:val="none" w:sz="0" w:space="0" w:color="auto"/>
            <w:right w:val="none" w:sz="0" w:space="0" w:color="auto"/>
          </w:divBdr>
        </w:div>
        <w:div w:id="1136337563">
          <w:marLeft w:val="640"/>
          <w:marRight w:val="0"/>
          <w:marTop w:val="0"/>
          <w:marBottom w:val="0"/>
          <w:divBdr>
            <w:top w:val="none" w:sz="0" w:space="0" w:color="auto"/>
            <w:left w:val="none" w:sz="0" w:space="0" w:color="auto"/>
            <w:bottom w:val="none" w:sz="0" w:space="0" w:color="auto"/>
            <w:right w:val="none" w:sz="0" w:space="0" w:color="auto"/>
          </w:divBdr>
        </w:div>
        <w:div w:id="700588560">
          <w:marLeft w:val="640"/>
          <w:marRight w:val="0"/>
          <w:marTop w:val="0"/>
          <w:marBottom w:val="0"/>
          <w:divBdr>
            <w:top w:val="none" w:sz="0" w:space="0" w:color="auto"/>
            <w:left w:val="none" w:sz="0" w:space="0" w:color="auto"/>
            <w:bottom w:val="none" w:sz="0" w:space="0" w:color="auto"/>
            <w:right w:val="none" w:sz="0" w:space="0" w:color="auto"/>
          </w:divBdr>
        </w:div>
        <w:div w:id="1518733038">
          <w:marLeft w:val="640"/>
          <w:marRight w:val="0"/>
          <w:marTop w:val="0"/>
          <w:marBottom w:val="0"/>
          <w:divBdr>
            <w:top w:val="none" w:sz="0" w:space="0" w:color="auto"/>
            <w:left w:val="none" w:sz="0" w:space="0" w:color="auto"/>
            <w:bottom w:val="none" w:sz="0" w:space="0" w:color="auto"/>
            <w:right w:val="none" w:sz="0" w:space="0" w:color="auto"/>
          </w:divBdr>
        </w:div>
        <w:div w:id="1841893412">
          <w:marLeft w:val="640"/>
          <w:marRight w:val="0"/>
          <w:marTop w:val="0"/>
          <w:marBottom w:val="0"/>
          <w:divBdr>
            <w:top w:val="none" w:sz="0" w:space="0" w:color="auto"/>
            <w:left w:val="none" w:sz="0" w:space="0" w:color="auto"/>
            <w:bottom w:val="none" w:sz="0" w:space="0" w:color="auto"/>
            <w:right w:val="none" w:sz="0" w:space="0" w:color="auto"/>
          </w:divBdr>
        </w:div>
        <w:div w:id="1134758161">
          <w:marLeft w:val="640"/>
          <w:marRight w:val="0"/>
          <w:marTop w:val="0"/>
          <w:marBottom w:val="0"/>
          <w:divBdr>
            <w:top w:val="none" w:sz="0" w:space="0" w:color="auto"/>
            <w:left w:val="none" w:sz="0" w:space="0" w:color="auto"/>
            <w:bottom w:val="none" w:sz="0" w:space="0" w:color="auto"/>
            <w:right w:val="none" w:sz="0" w:space="0" w:color="auto"/>
          </w:divBdr>
        </w:div>
        <w:div w:id="1471556981">
          <w:marLeft w:val="640"/>
          <w:marRight w:val="0"/>
          <w:marTop w:val="0"/>
          <w:marBottom w:val="0"/>
          <w:divBdr>
            <w:top w:val="none" w:sz="0" w:space="0" w:color="auto"/>
            <w:left w:val="none" w:sz="0" w:space="0" w:color="auto"/>
            <w:bottom w:val="none" w:sz="0" w:space="0" w:color="auto"/>
            <w:right w:val="none" w:sz="0" w:space="0" w:color="auto"/>
          </w:divBdr>
        </w:div>
        <w:div w:id="2136438718">
          <w:marLeft w:val="640"/>
          <w:marRight w:val="0"/>
          <w:marTop w:val="0"/>
          <w:marBottom w:val="0"/>
          <w:divBdr>
            <w:top w:val="none" w:sz="0" w:space="0" w:color="auto"/>
            <w:left w:val="none" w:sz="0" w:space="0" w:color="auto"/>
            <w:bottom w:val="none" w:sz="0" w:space="0" w:color="auto"/>
            <w:right w:val="none" w:sz="0" w:space="0" w:color="auto"/>
          </w:divBdr>
        </w:div>
        <w:div w:id="1529176897">
          <w:marLeft w:val="640"/>
          <w:marRight w:val="0"/>
          <w:marTop w:val="0"/>
          <w:marBottom w:val="0"/>
          <w:divBdr>
            <w:top w:val="none" w:sz="0" w:space="0" w:color="auto"/>
            <w:left w:val="none" w:sz="0" w:space="0" w:color="auto"/>
            <w:bottom w:val="none" w:sz="0" w:space="0" w:color="auto"/>
            <w:right w:val="none" w:sz="0" w:space="0" w:color="auto"/>
          </w:divBdr>
        </w:div>
        <w:div w:id="1483699696">
          <w:marLeft w:val="640"/>
          <w:marRight w:val="0"/>
          <w:marTop w:val="0"/>
          <w:marBottom w:val="0"/>
          <w:divBdr>
            <w:top w:val="none" w:sz="0" w:space="0" w:color="auto"/>
            <w:left w:val="none" w:sz="0" w:space="0" w:color="auto"/>
            <w:bottom w:val="none" w:sz="0" w:space="0" w:color="auto"/>
            <w:right w:val="none" w:sz="0" w:space="0" w:color="auto"/>
          </w:divBdr>
        </w:div>
      </w:divsChild>
    </w:div>
    <w:div w:id="314847174">
      <w:bodyDiv w:val="1"/>
      <w:marLeft w:val="0"/>
      <w:marRight w:val="0"/>
      <w:marTop w:val="0"/>
      <w:marBottom w:val="0"/>
      <w:divBdr>
        <w:top w:val="none" w:sz="0" w:space="0" w:color="auto"/>
        <w:left w:val="none" w:sz="0" w:space="0" w:color="auto"/>
        <w:bottom w:val="none" w:sz="0" w:space="0" w:color="auto"/>
        <w:right w:val="none" w:sz="0" w:space="0" w:color="auto"/>
      </w:divBdr>
      <w:divsChild>
        <w:div w:id="1597060076">
          <w:marLeft w:val="640"/>
          <w:marRight w:val="0"/>
          <w:marTop w:val="0"/>
          <w:marBottom w:val="0"/>
          <w:divBdr>
            <w:top w:val="none" w:sz="0" w:space="0" w:color="auto"/>
            <w:left w:val="none" w:sz="0" w:space="0" w:color="auto"/>
            <w:bottom w:val="none" w:sz="0" w:space="0" w:color="auto"/>
            <w:right w:val="none" w:sz="0" w:space="0" w:color="auto"/>
          </w:divBdr>
        </w:div>
        <w:div w:id="118844429">
          <w:marLeft w:val="640"/>
          <w:marRight w:val="0"/>
          <w:marTop w:val="0"/>
          <w:marBottom w:val="0"/>
          <w:divBdr>
            <w:top w:val="none" w:sz="0" w:space="0" w:color="auto"/>
            <w:left w:val="none" w:sz="0" w:space="0" w:color="auto"/>
            <w:bottom w:val="none" w:sz="0" w:space="0" w:color="auto"/>
            <w:right w:val="none" w:sz="0" w:space="0" w:color="auto"/>
          </w:divBdr>
        </w:div>
        <w:div w:id="1718507973">
          <w:marLeft w:val="640"/>
          <w:marRight w:val="0"/>
          <w:marTop w:val="0"/>
          <w:marBottom w:val="0"/>
          <w:divBdr>
            <w:top w:val="none" w:sz="0" w:space="0" w:color="auto"/>
            <w:left w:val="none" w:sz="0" w:space="0" w:color="auto"/>
            <w:bottom w:val="none" w:sz="0" w:space="0" w:color="auto"/>
            <w:right w:val="none" w:sz="0" w:space="0" w:color="auto"/>
          </w:divBdr>
        </w:div>
        <w:div w:id="1868910110">
          <w:marLeft w:val="640"/>
          <w:marRight w:val="0"/>
          <w:marTop w:val="0"/>
          <w:marBottom w:val="0"/>
          <w:divBdr>
            <w:top w:val="none" w:sz="0" w:space="0" w:color="auto"/>
            <w:left w:val="none" w:sz="0" w:space="0" w:color="auto"/>
            <w:bottom w:val="none" w:sz="0" w:space="0" w:color="auto"/>
            <w:right w:val="none" w:sz="0" w:space="0" w:color="auto"/>
          </w:divBdr>
        </w:div>
        <w:div w:id="1869833517">
          <w:marLeft w:val="640"/>
          <w:marRight w:val="0"/>
          <w:marTop w:val="0"/>
          <w:marBottom w:val="0"/>
          <w:divBdr>
            <w:top w:val="none" w:sz="0" w:space="0" w:color="auto"/>
            <w:left w:val="none" w:sz="0" w:space="0" w:color="auto"/>
            <w:bottom w:val="none" w:sz="0" w:space="0" w:color="auto"/>
            <w:right w:val="none" w:sz="0" w:space="0" w:color="auto"/>
          </w:divBdr>
        </w:div>
        <w:div w:id="251814845">
          <w:marLeft w:val="640"/>
          <w:marRight w:val="0"/>
          <w:marTop w:val="0"/>
          <w:marBottom w:val="0"/>
          <w:divBdr>
            <w:top w:val="none" w:sz="0" w:space="0" w:color="auto"/>
            <w:left w:val="none" w:sz="0" w:space="0" w:color="auto"/>
            <w:bottom w:val="none" w:sz="0" w:space="0" w:color="auto"/>
            <w:right w:val="none" w:sz="0" w:space="0" w:color="auto"/>
          </w:divBdr>
        </w:div>
        <w:div w:id="2033997314">
          <w:marLeft w:val="640"/>
          <w:marRight w:val="0"/>
          <w:marTop w:val="0"/>
          <w:marBottom w:val="0"/>
          <w:divBdr>
            <w:top w:val="none" w:sz="0" w:space="0" w:color="auto"/>
            <w:left w:val="none" w:sz="0" w:space="0" w:color="auto"/>
            <w:bottom w:val="none" w:sz="0" w:space="0" w:color="auto"/>
            <w:right w:val="none" w:sz="0" w:space="0" w:color="auto"/>
          </w:divBdr>
        </w:div>
        <w:div w:id="464473853">
          <w:marLeft w:val="640"/>
          <w:marRight w:val="0"/>
          <w:marTop w:val="0"/>
          <w:marBottom w:val="0"/>
          <w:divBdr>
            <w:top w:val="none" w:sz="0" w:space="0" w:color="auto"/>
            <w:left w:val="none" w:sz="0" w:space="0" w:color="auto"/>
            <w:bottom w:val="none" w:sz="0" w:space="0" w:color="auto"/>
            <w:right w:val="none" w:sz="0" w:space="0" w:color="auto"/>
          </w:divBdr>
        </w:div>
        <w:div w:id="1612127413">
          <w:marLeft w:val="640"/>
          <w:marRight w:val="0"/>
          <w:marTop w:val="0"/>
          <w:marBottom w:val="0"/>
          <w:divBdr>
            <w:top w:val="none" w:sz="0" w:space="0" w:color="auto"/>
            <w:left w:val="none" w:sz="0" w:space="0" w:color="auto"/>
            <w:bottom w:val="none" w:sz="0" w:space="0" w:color="auto"/>
            <w:right w:val="none" w:sz="0" w:space="0" w:color="auto"/>
          </w:divBdr>
        </w:div>
        <w:div w:id="1404837634">
          <w:marLeft w:val="640"/>
          <w:marRight w:val="0"/>
          <w:marTop w:val="0"/>
          <w:marBottom w:val="0"/>
          <w:divBdr>
            <w:top w:val="none" w:sz="0" w:space="0" w:color="auto"/>
            <w:left w:val="none" w:sz="0" w:space="0" w:color="auto"/>
            <w:bottom w:val="none" w:sz="0" w:space="0" w:color="auto"/>
            <w:right w:val="none" w:sz="0" w:space="0" w:color="auto"/>
          </w:divBdr>
        </w:div>
        <w:div w:id="545682726">
          <w:marLeft w:val="640"/>
          <w:marRight w:val="0"/>
          <w:marTop w:val="0"/>
          <w:marBottom w:val="0"/>
          <w:divBdr>
            <w:top w:val="none" w:sz="0" w:space="0" w:color="auto"/>
            <w:left w:val="none" w:sz="0" w:space="0" w:color="auto"/>
            <w:bottom w:val="none" w:sz="0" w:space="0" w:color="auto"/>
            <w:right w:val="none" w:sz="0" w:space="0" w:color="auto"/>
          </w:divBdr>
        </w:div>
        <w:div w:id="1574581257">
          <w:marLeft w:val="640"/>
          <w:marRight w:val="0"/>
          <w:marTop w:val="0"/>
          <w:marBottom w:val="0"/>
          <w:divBdr>
            <w:top w:val="none" w:sz="0" w:space="0" w:color="auto"/>
            <w:left w:val="none" w:sz="0" w:space="0" w:color="auto"/>
            <w:bottom w:val="none" w:sz="0" w:space="0" w:color="auto"/>
            <w:right w:val="none" w:sz="0" w:space="0" w:color="auto"/>
          </w:divBdr>
        </w:div>
        <w:div w:id="1164588655">
          <w:marLeft w:val="640"/>
          <w:marRight w:val="0"/>
          <w:marTop w:val="0"/>
          <w:marBottom w:val="0"/>
          <w:divBdr>
            <w:top w:val="none" w:sz="0" w:space="0" w:color="auto"/>
            <w:left w:val="none" w:sz="0" w:space="0" w:color="auto"/>
            <w:bottom w:val="none" w:sz="0" w:space="0" w:color="auto"/>
            <w:right w:val="none" w:sz="0" w:space="0" w:color="auto"/>
          </w:divBdr>
        </w:div>
        <w:div w:id="1701080294">
          <w:marLeft w:val="640"/>
          <w:marRight w:val="0"/>
          <w:marTop w:val="0"/>
          <w:marBottom w:val="0"/>
          <w:divBdr>
            <w:top w:val="none" w:sz="0" w:space="0" w:color="auto"/>
            <w:left w:val="none" w:sz="0" w:space="0" w:color="auto"/>
            <w:bottom w:val="none" w:sz="0" w:space="0" w:color="auto"/>
            <w:right w:val="none" w:sz="0" w:space="0" w:color="auto"/>
          </w:divBdr>
        </w:div>
        <w:div w:id="1249772530">
          <w:marLeft w:val="640"/>
          <w:marRight w:val="0"/>
          <w:marTop w:val="0"/>
          <w:marBottom w:val="0"/>
          <w:divBdr>
            <w:top w:val="none" w:sz="0" w:space="0" w:color="auto"/>
            <w:left w:val="none" w:sz="0" w:space="0" w:color="auto"/>
            <w:bottom w:val="none" w:sz="0" w:space="0" w:color="auto"/>
            <w:right w:val="none" w:sz="0" w:space="0" w:color="auto"/>
          </w:divBdr>
        </w:div>
        <w:div w:id="1683971152">
          <w:marLeft w:val="640"/>
          <w:marRight w:val="0"/>
          <w:marTop w:val="0"/>
          <w:marBottom w:val="0"/>
          <w:divBdr>
            <w:top w:val="none" w:sz="0" w:space="0" w:color="auto"/>
            <w:left w:val="none" w:sz="0" w:space="0" w:color="auto"/>
            <w:bottom w:val="none" w:sz="0" w:space="0" w:color="auto"/>
            <w:right w:val="none" w:sz="0" w:space="0" w:color="auto"/>
          </w:divBdr>
        </w:div>
        <w:div w:id="22361979">
          <w:marLeft w:val="640"/>
          <w:marRight w:val="0"/>
          <w:marTop w:val="0"/>
          <w:marBottom w:val="0"/>
          <w:divBdr>
            <w:top w:val="none" w:sz="0" w:space="0" w:color="auto"/>
            <w:left w:val="none" w:sz="0" w:space="0" w:color="auto"/>
            <w:bottom w:val="none" w:sz="0" w:space="0" w:color="auto"/>
            <w:right w:val="none" w:sz="0" w:space="0" w:color="auto"/>
          </w:divBdr>
        </w:div>
        <w:div w:id="2086414013">
          <w:marLeft w:val="640"/>
          <w:marRight w:val="0"/>
          <w:marTop w:val="0"/>
          <w:marBottom w:val="0"/>
          <w:divBdr>
            <w:top w:val="none" w:sz="0" w:space="0" w:color="auto"/>
            <w:left w:val="none" w:sz="0" w:space="0" w:color="auto"/>
            <w:bottom w:val="none" w:sz="0" w:space="0" w:color="auto"/>
            <w:right w:val="none" w:sz="0" w:space="0" w:color="auto"/>
          </w:divBdr>
        </w:div>
        <w:div w:id="921380650">
          <w:marLeft w:val="640"/>
          <w:marRight w:val="0"/>
          <w:marTop w:val="0"/>
          <w:marBottom w:val="0"/>
          <w:divBdr>
            <w:top w:val="none" w:sz="0" w:space="0" w:color="auto"/>
            <w:left w:val="none" w:sz="0" w:space="0" w:color="auto"/>
            <w:bottom w:val="none" w:sz="0" w:space="0" w:color="auto"/>
            <w:right w:val="none" w:sz="0" w:space="0" w:color="auto"/>
          </w:divBdr>
        </w:div>
        <w:div w:id="255789018">
          <w:marLeft w:val="640"/>
          <w:marRight w:val="0"/>
          <w:marTop w:val="0"/>
          <w:marBottom w:val="0"/>
          <w:divBdr>
            <w:top w:val="none" w:sz="0" w:space="0" w:color="auto"/>
            <w:left w:val="none" w:sz="0" w:space="0" w:color="auto"/>
            <w:bottom w:val="none" w:sz="0" w:space="0" w:color="auto"/>
            <w:right w:val="none" w:sz="0" w:space="0" w:color="auto"/>
          </w:divBdr>
        </w:div>
        <w:div w:id="904485309">
          <w:marLeft w:val="640"/>
          <w:marRight w:val="0"/>
          <w:marTop w:val="0"/>
          <w:marBottom w:val="0"/>
          <w:divBdr>
            <w:top w:val="none" w:sz="0" w:space="0" w:color="auto"/>
            <w:left w:val="none" w:sz="0" w:space="0" w:color="auto"/>
            <w:bottom w:val="none" w:sz="0" w:space="0" w:color="auto"/>
            <w:right w:val="none" w:sz="0" w:space="0" w:color="auto"/>
          </w:divBdr>
        </w:div>
        <w:div w:id="972057080">
          <w:marLeft w:val="640"/>
          <w:marRight w:val="0"/>
          <w:marTop w:val="0"/>
          <w:marBottom w:val="0"/>
          <w:divBdr>
            <w:top w:val="none" w:sz="0" w:space="0" w:color="auto"/>
            <w:left w:val="none" w:sz="0" w:space="0" w:color="auto"/>
            <w:bottom w:val="none" w:sz="0" w:space="0" w:color="auto"/>
            <w:right w:val="none" w:sz="0" w:space="0" w:color="auto"/>
          </w:divBdr>
        </w:div>
        <w:div w:id="1707288040">
          <w:marLeft w:val="640"/>
          <w:marRight w:val="0"/>
          <w:marTop w:val="0"/>
          <w:marBottom w:val="0"/>
          <w:divBdr>
            <w:top w:val="none" w:sz="0" w:space="0" w:color="auto"/>
            <w:left w:val="none" w:sz="0" w:space="0" w:color="auto"/>
            <w:bottom w:val="none" w:sz="0" w:space="0" w:color="auto"/>
            <w:right w:val="none" w:sz="0" w:space="0" w:color="auto"/>
          </w:divBdr>
        </w:div>
        <w:div w:id="1150974989">
          <w:marLeft w:val="640"/>
          <w:marRight w:val="0"/>
          <w:marTop w:val="0"/>
          <w:marBottom w:val="0"/>
          <w:divBdr>
            <w:top w:val="none" w:sz="0" w:space="0" w:color="auto"/>
            <w:left w:val="none" w:sz="0" w:space="0" w:color="auto"/>
            <w:bottom w:val="none" w:sz="0" w:space="0" w:color="auto"/>
            <w:right w:val="none" w:sz="0" w:space="0" w:color="auto"/>
          </w:divBdr>
        </w:div>
        <w:div w:id="689527924">
          <w:marLeft w:val="640"/>
          <w:marRight w:val="0"/>
          <w:marTop w:val="0"/>
          <w:marBottom w:val="0"/>
          <w:divBdr>
            <w:top w:val="none" w:sz="0" w:space="0" w:color="auto"/>
            <w:left w:val="none" w:sz="0" w:space="0" w:color="auto"/>
            <w:bottom w:val="none" w:sz="0" w:space="0" w:color="auto"/>
            <w:right w:val="none" w:sz="0" w:space="0" w:color="auto"/>
          </w:divBdr>
        </w:div>
        <w:div w:id="77093002">
          <w:marLeft w:val="640"/>
          <w:marRight w:val="0"/>
          <w:marTop w:val="0"/>
          <w:marBottom w:val="0"/>
          <w:divBdr>
            <w:top w:val="none" w:sz="0" w:space="0" w:color="auto"/>
            <w:left w:val="none" w:sz="0" w:space="0" w:color="auto"/>
            <w:bottom w:val="none" w:sz="0" w:space="0" w:color="auto"/>
            <w:right w:val="none" w:sz="0" w:space="0" w:color="auto"/>
          </w:divBdr>
        </w:div>
        <w:div w:id="1272858645">
          <w:marLeft w:val="640"/>
          <w:marRight w:val="0"/>
          <w:marTop w:val="0"/>
          <w:marBottom w:val="0"/>
          <w:divBdr>
            <w:top w:val="none" w:sz="0" w:space="0" w:color="auto"/>
            <w:left w:val="none" w:sz="0" w:space="0" w:color="auto"/>
            <w:bottom w:val="none" w:sz="0" w:space="0" w:color="auto"/>
            <w:right w:val="none" w:sz="0" w:space="0" w:color="auto"/>
          </w:divBdr>
        </w:div>
        <w:div w:id="2096507650">
          <w:marLeft w:val="640"/>
          <w:marRight w:val="0"/>
          <w:marTop w:val="0"/>
          <w:marBottom w:val="0"/>
          <w:divBdr>
            <w:top w:val="none" w:sz="0" w:space="0" w:color="auto"/>
            <w:left w:val="none" w:sz="0" w:space="0" w:color="auto"/>
            <w:bottom w:val="none" w:sz="0" w:space="0" w:color="auto"/>
            <w:right w:val="none" w:sz="0" w:space="0" w:color="auto"/>
          </w:divBdr>
        </w:div>
        <w:div w:id="2025591951">
          <w:marLeft w:val="640"/>
          <w:marRight w:val="0"/>
          <w:marTop w:val="0"/>
          <w:marBottom w:val="0"/>
          <w:divBdr>
            <w:top w:val="none" w:sz="0" w:space="0" w:color="auto"/>
            <w:left w:val="none" w:sz="0" w:space="0" w:color="auto"/>
            <w:bottom w:val="none" w:sz="0" w:space="0" w:color="auto"/>
            <w:right w:val="none" w:sz="0" w:space="0" w:color="auto"/>
          </w:divBdr>
        </w:div>
        <w:div w:id="1241669975">
          <w:marLeft w:val="640"/>
          <w:marRight w:val="0"/>
          <w:marTop w:val="0"/>
          <w:marBottom w:val="0"/>
          <w:divBdr>
            <w:top w:val="none" w:sz="0" w:space="0" w:color="auto"/>
            <w:left w:val="none" w:sz="0" w:space="0" w:color="auto"/>
            <w:bottom w:val="none" w:sz="0" w:space="0" w:color="auto"/>
            <w:right w:val="none" w:sz="0" w:space="0" w:color="auto"/>
          </w:divBdr>
        </w:div>
        <w:div w:id="1744642017">
          <w:marLeft w:val="640"/>
          <w:marRight w:val="0"/>
          <w:marTop w:val="0"/>
          <w:marBottom w:val="0"/>
          <w:divBdr>
            <w:top w:val="none" w:sz="0" w:space="0" w:color="auto"/>
            <w:left w:val="none" w:sz="0" w:space="0" w:color="auto"/>
            <w:bottom w:val="none" w:sz="0" w:space="0" w:color="auto"/>
            <w:right w:val="none" w:sz="0" w:space="0" w:color="auto"/>
          </w:divBdr>
        </w:div>
        <w:div w:id="280964638">
          <w:marLeft w:val="640"/>
          <w:marRight w:val="0"/>
          <w:marTop w:val="0"/>
          <w:marBottom w:val="0"/>
          <w:divBdr>
            <w:top w:val="none" w:sz="0" w:space="0" w:color="auto"/>
            <w:left w:val="none" w:sz="0" w:space="0" w:color="auto"/>
            <w:bottom w:val="none" w:sz="0" w:space="0" w:color="auto"/>
            <w:right w:val="none" w:sz="0" w:space="0" w:color="auto"/>
          </w:divBdr>
        </w:div>
        <w:div w:id="1513453872">
          <w:marLeft w:val="640"/>
          <w:marRight w:val="0"/>
          <w:marTop w:val="0"/>
          <w:marBottom w:val="0"/>
          <w:divBdr>
            <w:top w:val="none" w:sz="0" w:space="0" w:color="auto"/>
            <w:left w:val="none" w:sz="0" w:space="0" w:color="auto"/>
            <w:bottom w:val="none" w:sz="0" w:space="0" w:color="auto"/>
            <w:right w:val="none" w:sz="0" w:space="0" w:color="auto"/>
          </w:divBdr>
        </w:div>
        <w:div w:id="1259558297">
          <w:marLeft w:val="640"/>
          <w:marRight w:val="0"/>
          <w:marTop w:val="0"/>
          <w:marBottom w:val="0"/>
          <w:divBdr>
            <w:top w:val="none" w:sz="0" w:space="0" w:color="auto"/>
            <w:left w:val="none" w:sz="0" w:space="0" w:color="auto"/>
            <w:bottom w:val="none" w:sz="0" w:space="0" w:color="auto"/>
            <w:right w:val="none" w:sz="0" w:space="0" w:color="auto"/>
          </w:divBdr>
        </w:div>
        <w:div w:id="1747720890">
          <w:marLeft w:val="640"/>
          <w:marRight w:val="0"/>
          <w:marTop w:val="0"/>
          <w:marBottom w:val="0"/>
          <w:divBdr>
            <w:top w:val="none" w:sz="0" w:space="0" w:color="auto"/>
            <w:left w:val="none" w:sz="0" w:space="0" w:color="auto"/>
            <w:bottom w:val="none" w:sz="0" w:space="0" w:color="auto"/>
            <w:right w:val="none" w:sz="0" w:space="0" w:color="auto"/>
          </w:divBdr>
        </w:div>
        <w:div w:id="1393893804">
          <w:marLeft w:val="640"/>
          <w:marRight w:val="0"/>
          <w:marTop w:val="0"/>
          <w:marBottom w:val="0"/>
          <w:divBdr>
            <w:top w:val="none" w:sz="0" w:space="0" w:color="auto"/>
            <w:left w:val="none" w:sz="0" w:space="0" w:color="auto"/>
            <w:bottom w:val="none" w:sz="0" w:space="0" w:color="auto"/>
            <w:right w:val="none" w:sz="0" w:space="0" w:color="auto"/>
          </w:divBdr>
        </w:div>
        <w:div w:id="1544902336">
          <w:marLeft w:val="640"/>
          <w:marRight w:val="0"/>
          <w:marTop w:val="0"/>
          <w:marBottom w:val="0"/>
          <w:divBdr>
            <w:top w:val="none" w:sz="0" w:space="0" w:color="auto"/>
            <w:left w:val="none" w:sz="0" w:space="0" w:color="auto"/>
            <w:bottom w:val="none" w:sz="0" w:space="0" w:color="auto"/>
            <w:right w:val="none" w:sz="0" w:space="0" w:color="auto"/>
          </w:divBdr>
        </w:div>
        <w:div w:id="368839353">
          <w:marLeft w:val="640"/>
          <w:marRight w:val="0"/>
          <w:marTop w:val="0"/>
          <w:marBottom w:val="0"/>
          <w:divBdr>
            <w:top w:val="none" w:sz="0" w:space="0" w:color="auto"/>
            <w:left w:val="none" w:sz="0" w:space="0" w:color="auto"/>
            <w:bottom w:val="none" w:sz="0" w:space="0" w:color="auto"/>
            <w:right w:val="none" w:sz="0" w:space="0" w:color="auto"/>
          </w:divBdr>
        </w:div>
        <w:div w:id="1700013390">
          <w:marLeft w:val="640"/>
          <w:marRight w:val="0"/>
          <w:marTop w:val="0"/>
          <w:marBottom w:val="0"/>
          <w:divBdr>
            <w:top w:val="none" w:sz="0" w:space="0" w:color="auto"/>
            <w:left w:val="none" w:sz="0" w:space="0" w:color="auto"/>
            <w:bottom w:val="none" w:sz="0" w:space="0" w:color="auto"/>
            <w:right w:val="none" w:sz="0" w:space="0" w:color="auto"/>
          </w:divBdr>
        </w:div>
        <w:div w:id="819350742">
          <w:marLeft w:val="640"/>
          <w:marRight w:val="0"/>
          <w:marTop w:val="0"/>
          <w:marBottom w:val="0"/>
          <w:divBdr>
            <w:top w:val="none" w:sz="0" w:space="0" w:color="auto"/>
            <w:left w:val="none" w:sz="0" w:space="0" w:color="auto"/>
            <w:bottom w:val="none" w:sz="0" w:space="0" w:color="auto"/>
            <w:right w:val="none" w:sz="0" w:space="0" w:color="auto"/>
          </w:divBdr>
        </w:div>
        <w:div w:id="1603800663">
          <w:marLeft w:val="640"/>
          <w:marRight w:val="0"/>
          <w:marTop w:val="0"/>
          <w:marBottom w:val="0"/>
          <w:divBdr>
            <w:top w:val="none" w:sz="0" w:space="0" w:color="auto"/>
            <w:left w:val="none" w:sz="0" w:space="0" w:color="auto"/>
            <w:bottom w:val="none" w:sz="0" w:space="0" w:color="auto"/>
            <w:right w:val="none" w:sz="0" w:space="0" w:color="auto"/>
          </w:divBdr>
        </w:div>
        <w:div w:id="504906086">
          <w:marLeft w:val="640"/>
          <w:marRight w:val="0"/>
          <w:marTop w:val="0"/>
          <w:marBottom w:val="0"/>
          <w:divBdr>
            <w:top w:val="none" w:sz="0" w:space="0" w:color="auto"/>
            <w:left w:val="none" w:sz="0" w:space="0" w:color="auto"/>
            <w:bottom w:val="none" w:sz="0" w:space="0" w:color="auto"/>
            <w:right w:val="none" w:sz="0" w:space="0" w:color="auto"/>
          </w:divBdr>
        </w:div>
        <w:div w:id="136142455">
          <w:marLeft w:val="640"/>
          <w:marRight w:val="0"/>
          <w:marTop w:val="0"/>
          <w:marBottom w:val="0"/>
          <w:divBdr>
            <w:top w:val="none" w:sz="0" w:space="0" w:color="auto"/>
            <w:left w:val="none" w:sz="0" w:space="0" w:color="auto"/>
            <w:bottom w:val="none" w:sz="0" w:space="0" w:color="auto"/>
            <w:right w:val="none" w:sz="0" w:space="0" w:color="auto"/>
          </w:divBdr>
        </w:div>
        <w:div w:id="806706315">
          <w:marLeft w:val="640"/>
          <w:marRight w:val="0"/>
          <w:marTop w:val="0"/>
          <w:marBottom w:val="0"/>
          <w:divBdr>
            <w:top w:val="none" w:sz="0" w:space="0" w:color="auto"/>
            <w:left w:val="none" w:sz="0" w:space="0" w:color="auto"/>
            <w:bottom w:val="none" w:sz="0" w:space="0" w:color="auto"/>
            <w:right w:val="none" w:sz="0" w:space="0" w:color="auto"/>
          </w:divBdr>
        </w:div>
        <w:div w:id="1417051419">
          <w:marLeft w:val="640"/>
          <w:marRight w:val="0"/>
          <w:marTop w:val="0"/>
          <w:marBottom w:val="0"/>
          <w:divBdr>
            <w:top w:val="none" w:sz="0" w:space="0" w:color="auto"/>
            <w:left w:val="none" w:sz="0" w:space="0" w:color="auto"/>
            <w:bottom w:val="none" w:sz="0" w:space="0" w:color="auto"/>
            <w:right w:val="none" w:sz="0" w:space="0" w:color="auto"/>
          </w:divBdr>
        </w:div>
        <w:div w:id="633100583">
          <w:marLeft w:val="640"/>
          <w:marRight w:val="0"/>
          <w:marTop w:val="0"/>
          <w:marBottom w:val="0"/>
          <w:divBdr>
            <w:top w:val="none" w:sz="0" w:space="0" w:color="auto"/>
            <w:left w:val="none" w:sz="0" w:space="0" w:color="auto"/>
            <w:bottom w:val="none" w:sz="0" w:space="0" w:color="auto"/>
            <w:right w:val="none" w:sz="0" w:space="0" w:color="auto"/>
          </w:divBdr>
        </w:div>
        <w:div w:id="1493596825">
          <w:marLeft w:val="640"/>
          <w:marRight w:val="0"/>
          <w:marTop w:val="0"/>
          <w:marBottom w:val="0"/>
          <w:divBdr>
            <w:top w:val="none" w:sz="0" w:space="0" w:color="auto"/>
            <w:left w:val="none" w:sz="0" w:space="0" w:color="auto"/>
            <w:bottom w:val="none" w:sz="0" w:space="0" w:color="auto"/>
            <w:right w:val="none" w:sz="0" w:space="0" w:color="auto"/>
          </w:divBdr>
        </w:div>
        <w:div w:id="1758482470">
          <w:marLeft w:val="640"/>
          <w:marRight w:val="0"/>
          <w:marTop w:val="0"/>
          <w:marBottom w:val="0"/>
          <w:divBdr>
            <w:top w:val="none" w:sz="0" w:space="0" w:color="auto"/>
            <w:left w:val="none" w:sz="0" w:space="0" w:color="auto"/>
            <w:bottom w:val="none" w:sz="0" w:space="0" w:color="auto"/>
            <w:right w:val="none" w:sz="0" w:space="0" w:color="auto"/>
          </w:divBdr>
        </w:div>
        <w:div w:id="1349595893">
          <w:marLeft w:val="640"/>
          <w:marRight w:val="0"/>
          <w:marTop w:val="0"/>
          <w:marBottom w:val="0"/>
          <w:divBdr>
            <w:top w:val="none" w:sz="0" w:space="0" w:color="auto"/>
            <w:left w:val="none" w:sz="0" w:space="0" w:color="auto"/>
            <w:bottom w:val="none" w:sz="0" w:space="0" w:color="auto"/>
            <w:right w:val="none" w:sz="0" w:space="0" w:color="auto"/>
          </w:divBdr>
        </w:div>
        <w:div w:id="1973559794">
          <w:marLeft w:val="640"/>
          <w:marRight w:val="0"/>
          <w:marTop w:val="0"/>
          <w:marBottom w:val="0"/>
          <w:divBdr>
            <w:top w:val="none" w:sz="0" w:space="0" w:color="auto"/>
            <w:left w:val="none" w:sz="0" w:space="0" w:color="auto"/>
            <w:bottom w:val="none" w:sz="0" w:space="0" w:color="auto"/>
            <w:right w:val="none" w:sz="0" w:space="0" w:color="auto"/>
          </w:divBdr>
        </w:div>
        <w:div w:id="1663702262">
          <w:marLeft w:val="640"/>
          <w:marRight w:val="0"/>
          <w:marTop w:val="0"/>
          <w:marBottom w:val="0"/>
          <w:divBdr>
            <w:top w:val="none" w:sz="0" w:space="0" w:color="auto"/>
            <w:left w:val="none" w:sz="0" w:space="0" w:color="auto"/>
            <w:bottom w:val="none" w:sz="0" w:space="0" w:color="auto"/>
            <w:right w:val="none" w:sz="0" w:space="0" w:color="auto"/>
          </w:divBdr>
        </w:div>
        <w:div w:id="755982468">
          <w:marLeft w:val="640"/>
          <w:marRight w:val="0"/>
          <w:marTop w:val="0"/>
          <w:marBottom w:val="0"/>
          <w:divBdr>
            <w:top w:val="none" w:sz="0" w:space="0" w:color="auto"/>
            <w:left w:val="none" w:sz="0" w:space="0" w:color="auto"/>
            <w:bottom w:val="none" w:sz="0" w:space="0" w:color="auto"/>
            <w:right w:val="none" w:sz="0" w:space="0" w:color="auto"/>
          </w:divBdr>
        </w:div>
        <w:div w:id="1414398660">
          <w:marLeft w:val="640"/>
          <w:marRight w:val="0"/>
          <w:marTop w:val="0"/>
          <w:marBottom w:val="0"/>
          <w:divBdr>
            <w:top w:val="none" w:sz="0" w:space="0" w:color="auto"/>
            <w:left w:val="none" w:sz="0" w:space="0" w:color="auto"/>
            <w:bottom w:val="none" w:sz="0" w:space="0" w:color="auto"/>
            <w:right w:val="none" w:sz="0" w:space="0" w:color="auto"/>
          </w:divBdr>
        </w:div>
        <w:div w:id="791746326">
          <w:marLeft w:val="640"/>
          <w:marRight w:val="0"/>
          <w:marTop w:val="0"/>
          <w:marBottom w:val="0"/>
          <w:divBdr>
            <w:top w:val="none" w:sz="0" w:space="0" w:color="auto"/>
            <w:left w:val="none" w:sz="0" w:space="0" w:color="auto"/>
            <w:bottom w:val="none" w:sz="0" w:space="0" w:color="auto"/>
            <w:right w:val="none" w:sz="0" w:space="0" w:color="auto"/>
          </w:divBdr>
        </w:div>
        <w:div w:id="771706051">
          <w:marLeft w:val="640"/>
          <w:marRight w:val="0"/>
          <w:marTop w:val="0"/>
          <w:marBottom w:val="0"/>
          <w:divBdr>
            <w:top w:val="none" w:sz="0" w:space="0" w:color="auto"/>
            <w:left w:val="none" w:sz="0" w:space="0" w:color="auto"/>
            <w:bottom w:val="none" w:sz="0" w:space="0" w:color="auto"/>
            <w:right w:val="none" w:sz="0" w:space="0" w:color="auto"/>
          </w:divBdr>
        </w:div>
        <w:div w:id="1885436422">
          <w:marLeft w:val="640"/>
          <w:marRight w:val="0"/>
          <w:marTop w:val="0"/>
          <w:marBottom w:val="0"/>
          <w:divBdr>
            <w:top w:val="none" w:sz="0" w:space="0" w:color="auto"/>
            <w:left w:val="none" w:sz="0" w:space="0" w:color="auto"/>
            <w:bottom w:val="none" w:sz="0" w:space="0" w:color="auto"/>
            <w:right w:val="none" w:sz="0" w:space="0" w:color="auto"/>
          </w:divBdr>
        </w:div>
        <w:div w:id="1422531384">
          <w:marLeft w:val="640"/>
          <w:marRight w:val="0"/>
          <w:marTop w:val="0"/>
          <w:marBottom w:val="0"/>
          <w:divBdr>
            <w:top w:val="none" w:sz="0" w:space="0" w:color="auto"/>
            <w:left w:val="none" w:sz="0" w:space="0" w:color="auto"/>
            <w:bottom w:val="none" w:sz="0" w:space="0" w:color="auto"/>
            <w:right w:val="none" w:sz="0" w:space="0" w:color="auto"/>
          </w:divBdr>
        </w:div>
        <w:div w:id="1299847318">
          <w:marLeft w:val="640"/>
          <w:marRight w:val="0"/>
          <w:marTop w:val="0"/>
          <w:marBottom w:val="0"/>
          <w:divBdr>
            <w:top w:val="none" w:sz="0" w:space="0" w:color="auto"/>
            <w:left w:val="none" w:sz="0" w:space="0" w:color="auto"/>
            <w:bottom w:val="none" w:sz="0" w:space="0" w:color="auto"/>
            <w:right w:val="none" w:sz="0" w:space="0" w:color="auto"/>
          </w:divBdr>
        </w:div>
        <w:div w:id="1389494312">
          <w:marLeft w:val="640"/>
          <w:marRight w:val="0"/>
          <w:marTop w:val="0"/>
          <w:marBottom w:val="0"/>
          <w:divBdr>
            <w:top w:val="none" w:sz="0" w:space="0" w:color="auto"/>
            <w:left w:val="none" w:sz="0" w:space="0" w:color="auto"/>
            <w:bottom w:val="none" w:sz="0" w:space="0" w:color="auto"/>
            <w:right w:val="none" w:sz="0" w:space="0" w:color="auto"/>
          </w:divBdr>
        </w:div>
        <w:div w:id="172889062">
          <w:marLeft w:val="640"/>
          <w:marRight w:val="0"/>
          <w:marTop w:val="0"/>
          <w:marBottom w:val="0"/>
          <w:divBdr>
            <w:top w:val="none" w:sz="0" w:space="0" w:color="auto"/>
            <w:left w:val="none" w:sz="0" w:space="0" w:color="auto"/>
            <w:bottom w:val="none" w:sz="0" w:space="0" w:color="auto"/>
            <w:right w:val="none" w:sz="0" w:space="0" w:color="auto"/>
          </w:divBdr>
        </w:div>
        <w:div w:id="1636567331">
          <w:marLeft w:val="640"/>
          <w:marRight w:val="0"/>
          <w:marTop w:val="0"/>
          <w:marBottom w:val="0"/>
          <w:divBdr>
            <w:top w:val="none" w:sz="0" w:space="0" w:color="auto"/>
            <w:left w:val="none" w:sz="0" w:space="0" w:color="auto"/>
            <w:bottom w:val="none" w:sz="0" w:space="0" w:color="auto"/>
            <w:right w:val="none" w:sz="0" w:space="0" w:color="auto"/>
          </w:divBdr>
        </w:div>
        <w:div w:id="2080520864">
          <w:marLeft w:val="640"/>
          <w:marRight w:val="0"/>
          <w:marTop w:val="0"/>
          <w:marBottom w:val="0"/>
          <w:divBdr>
            <w:top w:val="none" w:sz="0" w:space="0" w:color="auto"/>
            <w:left w:val="none" w:sz="0" w:space="0" w:color="auto"/>
            <w:bottom w:val="none" w:sz="0" w:space="0" w:color="auto"/>
            <w:right w:val="none" w:sz="0" w:space="0" w:color="auto"/>
          </w:divBdr>
        </w:div>
        <w:div w:id="468547441">
          <w:marLeft w:val="640"/>
          <w:marRight w:val="0"/>
          <w:marTop w:val="0"/>
          <w:marBottom w:val="0"/>
          <w:divBdr>
            <w:top w:val="none" w:sz="0" w:space="0" w:color="auto"/>
            <w:left w:val="none" w:sz="0" w:space="0" w:color="auto"/>
            <w:bottom w:val="none" w:sz="0" w:space="0" w:color="auto"/>
            <w:right w:val="none" w:sz="0" w:space="0" w:color="auto"/>
          </w:divBdr>
        </w:div>
        <w:div w:id="1198737351">
          <w:marLeft w:val="640"/>
          <w:marRight w:val="0"/>
          <w:marTop w:val="0"/>
          <w:marBottom w:val="0"/>
          <w:divBdr>
            <w:top w:val="none" w:sz="0" w:space="0" w:color="auto"/>
            <w:left w:val="none" w:sz="0" w:space="0" w:color="auto"/>
            <w:bottom w:val="none" w:sz="0" w:space="0" w:color="auto"/>
            <w:right w:val="none" w:sz="0" w:space="0" w:color="auto"/>
          </w:divBdr>
        </w:div>
        <w:div w:id="1159273183">
          <w:marLeft w:val="640"/>
          <w:marRight w:val="0"/>
          <w:marTop w:val="0"/>
          <w:marBottom w:val="0"/>
          <w:divBdr>
            <w:top w:val="none" w:sz="0" w:space="0" w:color="auto"/>
            <w:left w:val="none" w:sz="0" w:space="0" w:color="auto"/>
            <w:bottom w:val="none" w:sz="0" w:space="0" w:color="auto"/>
            <w:right w:val="none" w:sz="0" w:space="0" w:color="auto"/>
          </w:divBdr>
        </w:div>
        <w:div w:id="1991979069">
          <w:marLeft w:val="640"/>
          <w:marRight w:val="0"/>
          <w:marTop w:val="0"/>
          <w:marBottom w:val="0"/>
          <w:divBdr>
            <w:top w:val="none" w:sz="0" w:space="0" w:color="auto"/>
            <w:left w:val="none" w:sz="0" w:space="0" w:color="auto"/>
            <w:bottom w:val="none" w:sz="0" w:space="0" w:color="auto"/>
            <w:right w:val="none" w:sz="0" w:space="0" w:color="auto"/>
          </w:divBdr>
        </w:div>
        <w:div w:id="525798938">
          <w:marLeft w:val="640"/>
          <w:marRight w:val="0"/>
          <w:marTop w:val="0"/>
          <w:marBottom w:val="0"/>
          <w:divBdr>
            <w:top w:val="none" w:sz="0" w:space="0" w:color="auto"/>
            <w:left w:val="none" w:sz="0" w:space="0" w:color="auto"/>
            <w:bottom w:val="none" w:sz="0" w:space="0" w:color="auto"/>
            <w:right w:val="none" w:sz="0" w:space="0" w:color="auto"/>
          </w:divBdr>
        </w:div>
        <w:div w:id="282270918">
          <w:marLeft w:val="640"/>
          <w:marRight w:val="0"/>
          <w:marTop w:val="0"/>
          <w:marBottom w:val="0"/>
          <w:divBdr>
            <w:top w:val="none" w:sz="0" w:space="0" w:color="auto"/>
            <w:left w:val="none" w:sz="0" w:space="0" w:color="auto"/>
            <w:bottom w:val="none" w:sz="0" w:space="0" w:color="auto"/>
            <w:right w:val="none" w:sz="0" w:space="0" w:color="auto"/>
          </w:divBdr>
        </w:div>
        <w:div w:id="1864704957">
          <w:marLeft w:val="640"/>
          <w:marRight w:val="0"/>
          <w:marTop w:val="0"/>
          <w:marBottom w:val="0"/>
          <w:divBdr>
            <w:top w:val="none" w:sz="0" w:space="0" w:color="auto"/>
            <w:left w:val="none" w:sz="0" w:space="0" w:color="auto"/>
            <w:bottom w:val="none" w:sz="0" w:space="0" w:color="auto"/>
            <w:right w:val="none" w:sz="0" w:space="0" w:color="auto"/>
          </w:divBdr>
        </w:div>
        <w:div w:id="223102740">
          <w:marLeft w:val="640"/>
          <w:marRight w:val="0"/>
          <w:marTop w:val="0"/>
          <w:marBottom w:val="0"/>
          <w:divBdr>
            <w:top w:val="none" w:sz="0" w:space="0" w:color="auto"/>
            <w:left w:val="none" w:sz="0" w:space="0" w:color="auto"/>
            <w:bottom w:val="none" w:sz="0" w:space="0" w:color="auto"/>
            <w:right w:val="none" w:sz="0" w:space="0" w:color="auto"/>
          </w:divBdr>
        </w:div>
        <w:div w:id="1722362233">
          <w:marLeft w:val="640"/>
          <w:marRight w:val="0"/>
          <w:marTop w:val="0"/>
          <w:marBottom w:val="0"/>
          <w:divBdr>
            <w:top w:val="none" w:sz="0" w:space="0" w:color="auto"/>
            <w:left w:val="none" w:sz="0" w:space="0" w:color="auto"/>
            <w:bottom w:val="none" w:sz="0" w:space="0" w:color="auto"/>
            <w:right w:val="none" w:sz="0" w:space="0" w:color="auto"/>
          </w:divBdr>
        </w:div>
        <w:div w:id="631445262">
          <w:marLeft w:val="640"/>
          <w:marRight w:val="0"/>
          <w:marTop w:val="0"/>
          <w:marBottom w:val="0"/>
          <w:divBdr>
            <w:top w:val="none" w:sz="0" w:space="0" w:color="auto"/>
            <w:left w:val="none" w:sz="0" w:space="0" w:color="auto"/>
            <w:bottom w:val="none" w:sz="0" w:space="0" w:color="auto"/>
            <w:right w:val="none" w:sz="0" w:space="0" w:color="auto"/>
          </w:divBdr>
        </w:div>
        <w:div w:id="140074326">
          <w:marLeft w:val="640"/>
          <w:marRight w:val="0"/>
          <w:marTop w:val="0"/>
          <w:marBottom w:val="0"/>
          <w:divBdr>
            <w:top w:val="none" w:sz="0" w:space="0" w:color="auto"/>
            <w:left w:val="none" w:sz="0" w:space="0" w:color="auto"/>
            <w:bottom w:val="none" w:sz="0" w:space="0" w:color="auto"/>
            <w:right w:val="none" w:sz="0" w:space="0" w:color="auto"/>
          </w:divBdr>
        </w:div>
        <w:div w:id="1173454094">
          <w:marLeft w:val="640"/>
          <w:marRight w:val="0"/>
          <w:marTop w:val="0"/>
          <w:marBottom w:val="0"/>
          <w:divBdr>
            <w:top w:val="none" w:sz="0" w:space="0" w:color="auto"/>
            <w:left w:val="none" w:sz="0" w:space="0" w:color="auto"/>
            <w:bottom w:val="none" w:sz="0" w:space="0" w:color="auto"/>
            <w:right w:val="none" w:sz="0" w:space="0" w:color="auto"/>
          </w:divBdr>
        </w:div>
        <w:div w:id="483861312">
          <w:marLeft w:val="640"/>
          <w:marRight w:val="0"/>
          <w:marTop w:val="0"/>
          <w:marBottom w:val="0"/>
          <w:divBdr>
            <w:top w:val="none" w:sz="0" w:space="0" w:color="auto"/>
            <w:left w:val="none" w:sz="0" w:space="0" w:color="auto"/>
            <w:bottom w:val="none" w:sz="0" w:space="0" w:color="auto"/>
            <w:right w:val="none" w:sz="0" w:space="0" w:color="auto"/>
          </w:divBdr>
        </w:div>
        <w:div w:id="1390109623">
          <w:marLeft w:val="640"/>
          <w:marRight w:val="0"/>
          <w:marTop w:val="0"/>
          <w:marBottom w:val="0"/>
          <w:divBdr>
            <w:top w:val="none" w:sz="0" w:space="0" w:color="auto"/>
            <w:left w:val="none" w:sz="0" w:space="0" w:color="auto"/>
            <w:bottom w:val="none" w:sz="0" w:space="0" w:color="auto"/>
            <w:right w:val="none" w:sz="0" w:space="0" w:color="auto"/>
          </w:divBdr>
        </w:div>
      </w:divsChild>
    </w:div>
    <w:div w:id="327757957">
      <w:bodyDiv w:val="1"/>
      <w:marLeft w:val="0"/>
      <w:marRight w:val="0"/>
      <w:marTop w:val="0"/>
      <w:marBottom w:val="0"/>
      <w:divBdr>
        <w:top w:val="none" w:sz="0" w:space="0" w:color="auto"/>
        <w:left w:val="none" w:sz="0" w:space="0" w:color="auto"/>
        <w:bottom w:val="none" w:sz="0" w:space="0" w:color="auto"/>
        <w:right w:val="none" w:sz="0" w:space="0" w:color="auto"/>
      </w:divBdr>
      <w:divsChild>
        <w:div w:id="1612587048">
          <w:marLeft w:val="640"/>
          <w:marRight w:val="0"/>
          <w:marTop w:val="0"/>
          <w:marBottom w:val="0"/>
          <w:divBdr>
            <w:top w:val="none" w:sz="0" w:space="0" w:color="auto"/>
            <w:left w:val="none" w:sz="0" w:space="0" w:color="auto"/>
            <w:bottom w:val="none" w:sz="0" w:space="0" w:color="auto"/>
            <w:right w:val="none" w:sz="0" w:space="0" w:color="auto"/>
          </w:divBdr>
        </w:div>
        <w:div w:id="1094979916">
          <w:marLeft w:val="640"/>
          <w:marRight w:val="0"/>
          <w:marTop w:val="0"/>
          <w:marBottom w:val="0"/>
          <w:divBdr>
            <w:top w:val="none" w:sz="0" w:space="0" w:color="auto"/>
            <w:left w:val="none" w:sz="0" w:space="0" w:color="auto"/>
            <w:bottom w:val="none" w:sz="0" w:space="0" w:color="auto"/>
            <w:right w:val="none" w:sz="0" w:space="0" w:color="auto"/>
          </w:divBdr>
        </w:div>
        <w:div w:id="816800409">
          <w:marLeft w:val="640"/>
          <w:marRight w:val="0"/>
          <w:marTop w:val="0"/>
          <w:marBottom w:val="0"/>
          <w:divBdr>
            <w:top w:val="none" w:sz="0" w:space="0" w:color="auto"/>
            <w:left w:val="none" w:sz="0" w:space="0" w:color="auto"/>
            <w:bottom w:val="none" w:sz="0" w:space="0" w:color="auto"/>
            <w:right w:val="none" w:sz="0" w:space="0" w:color="auto"/>
          </w:divBdr>
        </w:div>
        <w:div w:id="1069692549">
          <w:marLeft w:val="640"/>
          <w:marRight w:val="0"/>
          <w:marTop w:val="0"/>
          <w:marBottom w:val="0"/>
          <w:divBdr>
            <w:top w:val="none" w:sz="0" w:space="0" w:color="auto"/>
            <w:left w:val="none" w:sz="0" w:space="0" w:color="auto"/>
            <w:bottom w:val="none" w:sz="0" w:space="0" w:color="auto"/>
            <w:right w:val="none" w:sz="0" w:space="0" w:color="auto"/>
          </w:divBdr>
        </w:div>
        <w:div w:id="504368451">
          <w:marLeft w:val="640"/>
          <w:marRight w:val="0"/>
          <w:marTop w:val="0"/>
          <w:marBottom w:val="0"/>
          <w:divBdr>
            <w:top w:val="none" w:sz="0" w:space="0" w:color="auto"/>
            <w:left w:val="none" w:sz="0" w:space="0" w:color="auto"/>
            <w:bottom w:val="none" w:sz="0" w:space="0" w:color="auto"/>
            <w:right w:val="none" w:sz="0" w:space="0" w:color="auto"/>
          </w:divBdr>
        </w:div>
        <w:div w:id="1474907052">
          <w:marLeft w:val="640"/>
          <w:marRight w:val="0"/>
          <w:marTop w:val="0"/>
          <w:marBottom w:val="0"/>
          <w:divBdr>
            <w:top w:val="none" w:sz="0" w:space="0" w:color="auto"/>
            <w:left w:val="none" w:sz="0" w:space="0" w:color="auto"/>
            <w:bottom w:val="none" w:sz="0" w:space="0" w:color="auto"/>
            <w:right w:val="none" w:sz="0" w:space="0" w:color="auto"/>
          </w:divBdr>
        </w:div>
        <w:div w:id="855075497">
          <w:marLeft w:val="640"/>
          <w:marRight w:val="0"/>
          <w:marTop w:val="0"/>
          <w:marBottom w:val="0"/>
          <w:divBdr>
            <w:top w:val="none" w:sz="0" w:space="0" w:color="auto"/>
            <w:left w:val="none" w:sz="0" w:space="0" w:color="auto"/>
            <w:bottom w:val="none" w:sz="0" w:space="0" w:color="auto"/>
            <w:right w:val="none" w:sz="0" w:space="0" w:color="auto"/>
          </w:divBdr>
        </w:div>
        <w:div w:id="1865706793">
          <w:marLeft w:val="640"/>
          <w:marRight w:val="0"/>
          <w:marTop w:val="0"/>
          <w:marBottom w:val="0"/>
          <w:divBdr>
            <w:top w:val="none" w:sz="0" w:space="0" w:color="auto"/>
            <w:left w:val="none" w:sz="0" w:space="0" w:color="auto"/>
            <w:bottom w:val="none" w:sz="0" w:space="0" w:color="auto"/>
            <w:right w:val="none" w:sz="0" w:space="0" w:color="auto"/>
          </w:divBdr>
        </w:div>
        <w:div w:id="1495417322">
          <w:marLeft w:val="640"/>
          <w:marRight w:val="0"/>
          <w:marTop w:val="0"/>
          <w:marBottom w:val="0"/>
          <w:divBdr>
            <w:top w:val="none" w:sz="0" w:space="0" w:color="auto"/>
            <w:left w:val="none" w:sz="0" w:space="0" w:color="auto"/>
            <w:bottom w:val="none" w:sz="0" w:space="0" w:color="auto"/>
            <w:right w:val="none" w:sz="0" w:space="0" w:color="auto"/>
          </w:divBdr>
        </w:div>
        <w:div w:id="1018391929">
          <w:marLeft w:val="640"/>
          <w:marRight w:val="0"/>
          <w:marTop w:val="0"/>
          <w:marBottom w:val="0"/>
          <w:divBdr>
            <w:top w:val="none" w:sz="0" w:space="0" w:color="auto"/>
            <w:left w:val="none" w:sz="0" w:space="0" w:color="auto"/>
            <w:bottom w:val="none" w:sz="0" w:space="0" w:color="auto"/>
            <w:right w:val="none" w:sz="0" w:space="0" w:color="auto"/>
          </w:divBdr>
        </w:div>
        <w:div w:id="1426656853">
          <w:marLeft w:val="640"/>
          <w:marRight w:val="0"/>
          <w:marTop w:val="0"/>
          <w:marBottom w:val="0"/>
          <w:divBdr>
            <w:top w:val="none" w:sz="0" w:space="0" w:color="auto"/>
            <w:left w:val="none" w:sz="0" w:space="0" w:color="auto"/>
            <w:bottom w:val="none" w:sz="0" w:space="0" w:color="auto"/>
            <w:right w:val="none" w:sz="0" w:space="0" w:color="auto"/>
          </w:divBdr>
        </w:div>
        <w:div w:id="1326670925">
          <w:marLeft w:val="640"/>
          <w:marRight w:val="0"/>
          <w:marTop w:val="0"/>
          <w:marBottom w:val="0"/>
          <w:divBdr>
            <w:top w:val="none" w:sz="0" w:space="0" w:color="auto"/>
            <w:left w:val="none" w:sz="0" w:space="0" w:color="auto"/>
            <w:bottom w:val="none" w:sz="0" w:space="0" w:color="auto"/>
            <w:right w:val="none" w:sz="0" w:space="0" w:color="auto"/>
          </w:divBdr>
        </w:div>
        <w:div w:id="278538011">
          <w:marLeft w:val="640"/>
          <w:marRight w:val="0"/>
          <w:marTop w:val="0"/>
          <w:marBottom w:val="0"/>
          <w:divBdr>
            <w:top w:val="none" w:sz="0" w:space="0" w:color="auto"/>
            <w:left w:val="none" w:sz="0" w:space="0" w:color="auto"/>
            <w:bottom w:val="none" w:sz="0" w:space="0" w:color="auto"/>
            <w:right w:val="none" w:sz="0" w:space="0" w:color="auto"/>
          </w:divBdr>
        </w:div>
        <w:div w:id="1100219771">
          <w:marLeft w:val="640"/>
          <w:marRight w:val="0"/>
          <w:marTop w:val="0"/>
          <w:marBottom w:val="0"/>
          <w:divBdr>
            <w:top w:val="none" w:sz="0" w:space="0" w:color="auto"/>
            <w:left w:val="none" w:sz="0" w:space="0" w:color="auto"/>
            <w:bottom w:val="none" w:sz="0" w:space="0" w:color="auto"/>
            <w:right w:val="none" w:sz="0" w:space="0" w:color="auto"/>
          </w:divBdr>
        </w:div>
        <w:div w:id="1368944667">
          <w:marLeft w:val="640"/>
          <w:marRight w:val="0"/>
          <w:marTop w:val="0"/>
          <w:marBottom w:val="0"/>
          <w:divBdr>
            <w:top w:val="none" w:sz="0" w:space="0" w:color="auto"/>
            <w:left w:val="none" w:sz="0" w:space="0" w:color="auto"/>
            <w:bottom w:val="none" w:sz="0" w:space="0" w:color="auto"/>
            <w:right w:val="none" w:sz="0" w:space="0" w:color="auto"/>
          </w:divBdr>
        </w:div>
        <w:div w:id="1675759420">
          <w:marLeft w:val="640"/>
          <w:marRight w:val="0"/>
          <w:marTop w:val="0"/>
          <w:marBottom w:val="0"/>
          <w:divBdr>
            <w:top w:val="none" w:sz="0" w:space="0" w:color="auto"/>
            <w:left w:val="none" w:sz="0" w:space="0" w:color="auto"/>
            <w:bottom w:val="none" w:sz="0" w:space="0" w:color="auto"/>
            <w:right w:val="none" w:sz="0" w:space="0" w:color="auto"/>
          </w:divBdr>
        </w:div>
        <w:div w:id="116215958">
          <w:marLeft w:val="640"/>
          <w:marRight w:val="0"/>
          <w:marTop w:val="0"/>
          <w:marBottom w:val="0"/>
          <w:divBdr>
            <w:top w:val="none" w:sz="0" w:space="0" w:color="auto"/>
            <w:left w:val="none" w:sz="0" w:space="0" w:color="auto"/>
            <w:bottom w:val="none" w:sz="0" w:space="0" w:color="auto"/>
            <w:right w:val="none" w:sz="0" w:space="0" w:color="auto"/>
          </w:divBdr>
        </w:div>
        <w:div w:id="525141370">
          <w:marLeft w:val="640"/>
          <w:marRight w:val="0"/>
          <w:marTop w:val="0"/>
          <w:marBottom w:val="0"/>
          <w:divBdr>
            <w:top w:val="none" w:sz="0" w:space="0" w:color="auto"/>
            <w:left w:val="none" w:sz="0" w:space="0" w:color="auto"/>
            <w:bottom w:val="none" w:sz="0" w:space="0" w:color="auto"/>
            <w:right w:val="none" w:sz="0" w:space="0" w:color="auto"/>
          </w:divBdr>
        </w:div>
        <w:div w:id="752043745">
          <w:marLeft w:val="640"/>
          <w:marRight w:val="0"/>
          <w:marTop w:val="0"/>
          <w:marBottom w:val="0"/>
          <w:divBdr>
            <w:top w:val="none" w:sz="0" w:space="0" w:color="auto"/>
            <w:left w:val="none" w:sz="0" w:space="0" w:color="auto"/>
            <w:bottom w:val="none" w:sz="0" w:space="0" w:color="auto"/>
            <w:right w:val="none" w:sz="0" w:space="0" w:color="auto"/>
          </w:divBdr>
        </w:div>
        <w:div w:id="821822271">
          <w:marLeft w:val="640"/>
          <w:marRight w:val="0"/>
          <w:marTop w:val="0"/>
          <w:marBottom w:val="0"/>
          <w:divBdr>
            <w:top w:val="none" w:sz="0" w:space="0" w:color="auto"/>
            <w:left w:val="none" w:sz="0" w:space="0" w:color="auto"/>
            <w:bottom w:val="none" w:sz="0" w:space="0" w:color="auto"/>
            <w:right w:val="none" w:sz="0" w:space="0" w:color="auto"/>
          </w:divBdr>
        </w:div>
        <w:div w:id="261957871">
          <w:marLeft w:val="640"/>
          <w:marRight w:val="0"/>
          <w:marTop w:val="0"/>
          <w:marBottom w:val="0"/>
          <w:divBdr>
            <w:top w:val="none" w:sz="0" w:space="0" w:color="auto"/>
            <w:left w:val="none" w:sz="0" w:space="0" w:color="auto"/>
            <w:bottom w:val="none" w:sz="0" w:space="0" w:color="auto"/>
            <w:right w:val="none" w:sz="0" w:space="0" w:color="auto"/>
          </w:divBdr>
        </w:div>
        <w:div w:id="1843466204">
          <w:marLeft w:val="640"/>
          <w:marRight w:val="0"/>
          <w:marTop w:val="0"/>
          <w:marBottom w:val="0"/>
          <w:divBdr>
            <w:top w:val="none" w:sz="0" w:space="0" w:color="auto"/>
            <w:left w:val="none" w:sz="0" w:space="0" w:color="auto"/>
            <w:bottom w:val="none" w:sz="0" w:space="0" w:color="auto"/>
            <w:right w:val="none" w:sz="0" w:space="0" w:color="auto"/>
          </w:divBdr>
        </w:div>
        <w:div w:id="1856920503">
          <w:marLeft w:val="640"/>
          <w:marRight w:val="0"/>
          <w:marTop w:val="0"/>
          <w:marBottom w:val="0"/>
          <w:divBdr>
            <w:top w:val="none" w:sz="0" w:space="0" w:color="auto"/>
            <w:left w:val="none" w:sz="0" w:space="0" w:color="auto"/>
            <w:bottom w:val="none" w:sz="0" w:space="0" w:color="auto"/>
            <w:right w:val="none" w:sz="0" w:space="0" w:color="auto"/>
          </w:divBdr>
        </w:div>
        <w:div w:id="202988457">
          <w:marLeft w:val="640"/>
          <w:marRight w:val="0"/>
          <w:marTop w:val="0"/>
          <w:marBottom w:val="0"/>
          <w:divBdr>
            <w:top w:val="none" w:sz="0" w:space="0" w:color="auto"/>
            <w:left w:val="none" w:sz="0" w:space="0" w:color="auto"/>
            <w:bottom w:val="none" w:sz="0" w:space="0" w:color="auto"/>
            <w:right w:val="none" w:sz="0" w:space="0" w:color="auto"/>
          </w:divBdr>
        </w:div>
        <w:div w:id="2141876578">
          <w:marLeft w:val="640"/>
          <w:marRight w:val="0"/>
          <w:marTop w:val="0"/>
          <w:marBottom w:val="0"/>
          <w:divBdr>
            <w:top w:val="none" w:sz="0" w:space="0" w:color="auto"/>
            <w:left w:val="none" w:sz="0" w:space="0" w:color="auto"/>
            <w:bottom w:val="none" w:sz="0" w:space="0" w:color="auto"/>
            <w:right w:val="none" w:sz="0" w:space="0" w:color="auto"/>
          </w:divBdr>
        </w:div>
        <w:div w:id="1732607321">
          <w:marLeft w:val="640"/>
          <w:marRight w:val="0"/>
          <w:marTop w:val="0"/>
          <w:marBottom w:val="0"/>
          <w:divBdr>
            <w:top w:val="none" w:sz="0" w:space="0" w:color="auto"/>
            <w:left w:val="none" w:sz="0" w:space="0" w:color="auto"/>
            <w:bottom w:val="none" w:sz="0" w:space="0" w:color="auto"/>
            <w:right w:val="none" w:sz="0" w:space="0" w:color="auto"/>
          </w:divBdr>
        </w:div>
        <w:div w:id="1602448760">
          <w:marLeft w:val="640"/>
          <w:marRight w:val="0"/>
          <w:marTop w:val="0"/>
          <w:marBottom w:val="0"/>
          <w:divBdr>
            <w:top w:val="none" w:sz="0" w:space="0" w:color="auto"/>
            <w:left w:val="none" w:sz="0" w:space="0" w:color="auto"/>
            <w:bottom w:val="none" w:sz="0" w:space="0" w:color="auto"/>
            <w:right w:val="none" w:sz="0" w:space="0" w:color="auto"/>
          </w:divBdr>
        </w:div>
        <w:div w:id="763766942">
          <w:marLeft w:val="640"/>
          <w:marRight w:val="0"/>
          <w:marTop w:val="0"/>
          <w:marBottom w:val="0"/>
          <w:divBdr>
            <w:top w:val="none" w:sz="0" w:space="0" w:color="auto"/>
            <w:left w:val="none" w:sz="0" w:space="0" w:color="auto"/>
            <w:bottom w:val="none" w:sz="0" w:space="0" w:color="auto"/>
            <w:right w:val="none" w:sz="0" w:space="0" w:color="auto"/>
          </w:divBdr>
        </w:div>
        <w:div w:id="1040325021">
          <w:marLeft w:val="640"/>
          <w:marRight w:val="0"/>
          <w:marTop w:val="0"/>
          <w:marBottom w:val="0"/>
          <w:divBdr>
            <w:top w:val="none" w:sz="0" w:space="0" w:color="auto"/>
            <w:left w:val="none" w:sz="0" w:space="0" w:color="auto"/>
            <w:bottom w:val="none" w:sz="0" w:space="0" w:color="auto"/>
            <w:right w:val="none" w:sz="0" w:space="0" w:color="auto"/>
          </w:divBdr>
        </w:div>
        <w:div w:id="724375115">
          <w:marLeft w:val="640"/>
          <w:marRight w:val="0"/>
          <w:marTop w:val="0"/>
          <w:marBottom w:val="0"/>
          <w:divBdr>
            <w:top w:val="none" w:sz="0" w:space="0" w:color="auto"/>
            <w:left w:val="none" w:sz="0" w:space="0" w:color="auto"/>
            <w:bottom w:val="none" w:sz="0" w:space="0" w:color="auto"/>
            <w:right w:val="none" w:sz="0" w:space="0" w:color="auto"/>
          </w:divBdr>
        </w:div>
        <w:div w:id="934702414">
          <w:marLeft w:val="640"/>
          <w:marRight w:val="0"/>
          <w:marTop w:val="0"/>
          <w:marBottom w:val="0"/>
          <w:divBdr>
            <w:top w:val="none" w:sz="0" w:space="0" w:color="auto"/>
            <w:left w:val="none" w:sz="0" w:space="0" w:color="auto"/>
            <w:bottom w:val="none" w:sz="0" w:space="0" w:color="auto"/>
            <w:right w:val="none" w:sz="0" w:space="0" w:color="auto"/>
          </w:divBdr>
        </w:div>
        <w:div w:id="2012483233">
          <w:marLeft w:val="640"/>
          <w:marRight w:val="0"/>
          <w:marTop w:val="0"/>
          <w:marBottom w:val="0"/>
          <w:divBdr>
            <w:top w:val="none" w:sz="0" w:space="0" w:color="auto"/>
            <w:left w:val="none" w:sz="0" w:space="0" w:color="auto"/>
            <w:bottom w:val="none" w:sz="0" w:space="0" w:color="auto"/>
            <w:right w:val="none" w:sz="0" w:space="0" w:color="auto"/>
          </w:divBdr>
        </w:div>
        <w:div w:id="840655403">
          <w:marLeft w:val="640"/>
          <w:marRight w:val="0"/>
          <w:marTop w:val="0"/>
          <w:marBottom w:val="0"/>
          <w:divBdr>
            <w:top w:val="none" w:sz="0" w:space="0" w:color="auto"/>
            <w:left w:val="none" w:sz="0" w:space="0" w:color="auto"/>
            <w:bottom w:val="none" w:sz="0" w:space="0" w:color="auto"/>
            <w:right w:val="none" w:sz="0" w:space="0" w:color="auto"/>
          </w:divBdr>
        </w:div>
        <w:div w:id="918058819">
          <w:marLeft w:val="640"/>
          <w:marRight w:val="0"/>
          <w:marTop w:val="0"/>
          <w:marBottom w:val="0"/>
          <w:divBdr>
            <w:top w:val="none" w:sz="0" w:space="0" w:color="auto"/>
            <w:left w:val="none" w:sz="0" w:space="0" w:color="auto"/>
            <w:bottom w:val="none" w:sz="0" w:space="0" w:color="auto"/>
            <w:right w:val="none" w:sz="0" w:space="0" w:color="auto"/>
          </w:divBdr>
        </w:div>
        <w:div w:id="1953632585">
          <w:marLeft w:val="640"/>
          <w:marRight w:val="0"/>
          <w:marTop w:val="0"/>
          <w:marBottom w:val="0"/>
          <w:divBdr>
            <w:top w:val="none" w:sz="0" w:space="0" w:color="auto"/>
            <w:left w:val="none" w:sz="0" w:space="0" w:color="auto"/>
            <w:bottom w:val="none" w:sz="0" w:space="0" w:color="auto"/>
            <w:right w:val="none" w:sz="0" w:space="0" w:color="auto"/>
          </w:divBdr>
        </w:div>
        <w:div w:id="702485113">
          <w:marLeft w:val="640"/>
          <w:marRight w:val="0"/>
          <w:marTop w:val="0"/>
          <w:marBottom w:val="0"/>
          <w:divBdr>
            <w:top w:val="none" w:sz="0" w:space="0" w:color="auto"/>
            <w:left w:val="none" w:sz="0" w:space="0" w:color="auto"/>
            <w:bottom w:val="none" w:sz="0" w:space="0" w:color="auto"/>
            <w:right w:val="none" w:sz="0" w:space="0" w:color="auto"/>
          </w:divBdr>
        </w:div>
        <w:div w:id="1036930179">
          <w:marLeft w:val="640"/>
          <w:marRight w:val="0"/>
          <w:marTop w:val="0"/>
          <w:marBottom w:val="0"/>
          <w:divBdr>
            <w:top w:val="none" w:sz="0" w:space="0" w:color="auto"/>
            <w:left w:val="none" w:sz="0" w:space="0" w:color="auto"/>
            <w:bottom w:val="none" w:sz="0" w:space="0" w:color="auto"/>
            <w:right w:val="none" w:sz="0" w:space="0" w:color="auto"/>
          </w:divBdr>
        </w:div>
        <w:div w:id="1445342501">
          <w:marLeft w:val="640"/>
          <w:marRight w:val="0"/>
          <w:marTop w:val="0"/>
          <w:marBottom w:val="0"/>
          <w:divBdr>
            <w:top w:val="none" w:sz="0" w:space="0" w:color="auto"/>
            <w:left w:val="none" w:sz="0" w:space="0" w:color="auto"/>
            <w:bottom w:val="none" w:sz="0" w:space="0" w:color="auto"/>
            <w:right w:val="none" w:sz="0" w:space="0" w:color="auto"/>
          </w:divBdr>
        </w:div>
        <w:div w:id="1981377746">
          <w:marLeft w:val="640"/>
          <w:marRight w:val="0"/>
          <w:marTop w:val="0"/>
          <w:marBottom w:val="0"/>
          <w:divBdr>
            <w:top w:val="none" w:sz="0" w:space="0" w:color="auto"/>
            <w:left w:val="none" w:sz="0" w:space="0" w:color="auto"/>
            <w:bottom w:val="none" w:sz="0" w:space="0" w:color="auto"/>
            <w:right w:val="none" w:sz="0" w:space="0" w:color="auto"/>
          </w:divBdr>
        </w:div>
        <w:div w:id="1659963285">
          <w:marLeft w:val="640"/>
          <w:marRight w:val="0"/>
          <w:marTop w:val="0"/>
          <w:marBottom w:val="0"/>
          <w:divBdr>
            <w:top w:val="none" w:sz="0" w:space="0" w:color="auto"/>
            <w:left w:val="none" w:sz="0" w:space="0" w:color="auto"/>
            <w:bottom w:val="none" w:sz="0" w:space="0" w:color="auto"/>
            <w:right w:val="none" w:sz="0" w:space="0" w:color="auto"/>
          </w:divBdr>
        </w:div>
        <w:div w:id="1525359829">
          <w:marLeft w:val="640"/>
          <w:marRight w:val="0"/>
          <w:marTop w:val="0"/>
          <w:marBottom w:val="0"/>
          <w:divBdr>
            <w:top w:val="none" w:sz="0" w:space="0" w:color="auto"/>
            <w:left w:val="none" w:sz="0" w:space="0" w:color="auto"/>
            <w:bottom w:val="none" w:sz="0" w:space="0" w:color="auto"/>
            <w:right w:val="none" w:sz="0" w:space="0" w:color="auto"/>
          </w:divBdr>
        </w:div>
        <w:div w:id="70349210">
          <w:marLeft w:val="640"/>
          <w:marRight w:val="0"/>
          <w:marTop w:val="0"/>
          <w:marBottom w:val="0"/>
          <w:divBdr>
            <w:top w:val="none" w:sz="0" w:space="0" w:color="auto"/>
            <w:left w:val="none" w:sz="0" w:space="0" w:color="auto"/>
            <w:bottom w:val="none" w:sz="0" w:space="0" w:color="auto"/>
            <w:right w:val="none" w:sz="0" w:space="0" w:color="auto"/>
          </w:divBdr>
        </w:div>
        <w:div w:id="1068066039">
          <w:marLeft w:val="640"/>
          <w:marRight w:val="0"/>
          <w:marTop w:val="0"/>
          <w:marBottom w:val="0"/>
          <w:divBdr>
            <w:top w:val="none" w:sz="0" w:space="0" w:color="auto"/>
            <w:left w:val="none" w:sz="0" w:space="0" w:color="auto"/>
            <w:bottom w:val="none" w:sz="0" w:space="0" w:color="auto"/>
            <w:right w:val="none" w:sz="0" w:space="0" w:color="auto"/>
          </w:divBdr>
        </w:div>
        <w:div w:id="20595355">
          <w:marLeft w:val="640"/>
          <w:marRight w:val="0"/>
          <w:marTop w:val="0"/>
          <w:marBottom w:val="0"/>
          <w:divBdr>
            <w:top w:val="none" w:sz="0" w:space="0" w:color="auto"/>
            <w:left w:val="none" w:sz="0" w:space="0" w:color="auto"/>
            <w:bottom w:val="none" w:sz="0" w:space="0" w:color="auto"/>
            <w:right w:val="none" w:sz="0" w:space="0" w:color="auto"/>
          </w:divBdr>
        </w:div>
        <w:div w:id="1241713505">
          <w:marLeft w:val="640"/>
          <w:marRight w:val="0"/>
          <w:marTop w:val="0"/>
          <w:marBottom w:val="0"/>
          <w:divBdr>
            <w:top w:val="none" w:sz="0" w:space="0" w:color="auto"/>
            <w:left w:val="none" w:sz="0" w:space="0" w:color="auto"/>
            <w:bottom w:val="none" w:sz="0" w:space="0" w:color="auto"/>
            <w:right w:val="none" w:sz="0" w:space="0" w:color="auto"/>
          </w:divBdr>
        </w:div>
        <w:div w:id="73863710">
          <w:marLeft w:val="640"/>
          <w:marRight w:val="0"/>
          <w:marTop w:val="0"/>
          <w:marBottom w:val="0"/>
          <w:divBdr>
            <w:top w:val="none" w:sz="0" w:space="0" w:color="auto"/>
            <w:left w:val="none" w:sz="0" w:space="0" w:color="auto"/>
            <w:bottom w:val="none" w:sz="0" w:space="0" w:color="auto"/>
            <w:right w:val="none" w:sz="0" w:space="0" w:color="auto"/>
          </w:divBdr>
        </w:div>
        <w:div w:id="71439828">
          <w:marLeft w:val="640"/>
          <w:marRight w:val="0"/>
          <w:marTop w:val="0"/>
          <w:marBottom w:val="0"/>
          <w:divBdr>
            <w:top w:val="none" w:sz="0" w:space="0" w:color="auto"/>
            <w:left w:val="none" w:sz="0" w:space="0" w:color="auto"/>
            <w:bottom w:val="none" w:sz="0" w:space="0" w:color="auto"/>
            <w:right w:val="none" w:sz="0" w:space="0" w:color="auto"/>
          </w:divBdr>
        </w:div>
        <w:div w:id="2034766251">
          <w:marLeft w:val="640"/>
          <w:marRight w:val="0"/>
          <w:marTop w:val="0"/>
          <w:marBottom w:val="0"/>
          <w:divBdr>
            <w:top w:val="none" w:sz="0" w:space="0" w:color="auto"/>
            <w:left w:val="none" w:sz="0" w:space="0" w:color="auto"/>
            <w:bottom w:val="none" w:sz="0" w:space="0" w:color="auto"/>
            <w:right w:val="none" w:sz="0" w:space="0" w:color="auto"/>
          </w:divBdr>
        </w:div>
        <w:div w:id="1442871960">
          <w:marLeft w:val="640"/>
          <w:marRight w:val="0"/>
          <w:marTop w:val="0"/>
          <w:marBottom w:val="0"/>
          <w:divBdr>
            <w:top w:val="none" w:sz="0" w:space="0" w:color="auto"/>
            <w:left w:val="none" w:sz="0" w:space="0" w:color="auto"/>
            <w:bottom w:val="none" w:sz="0" w:space="0" w:color="auto"/>
            <w:right w:val="none" w:sz="0" w:space="0" w:color="auto"/>
          </w:divBdr>
        </w:div>
        <w:div w:id="1156148773">
          <w:marLeft w:val="640"/>
          <w:marRight w:val="0"/>
          <w:marTop w:val="0"/>
          <w:marBottom w:val="0"/>
          <w:divBdr>
            <w:top w:val="none" w:sz="0" w:space="0" w:color="auto"/>
            <w:left w:val="none" w:sz="0" w:space="0" w:color="auto"/>
            <w:bottom w:val="none" w:sz="0" w:space="0" w:color="auto"/>
            <w:right w:val="none" w:sz="0" w:space="0" w:color="auto"/>
          </w:divBdr>
        </w:div>
        <w:div w:id="647512645">
          <w:marLeft w:val="640"/>
          <w:marRight w:val="0"/>
          <w:marTop w:val="0"/>
          <w:marBottom w:val="0"/>
          <w:divBdr>
            <w:top w:val="none" w:sz="0" w:space="0" w:color="auto"/>
            <w:left w:val="none" w:sz="0" w:space="0" w:color="auto"/>
            <w:bottom w:val="none" w:sz="0" w:space="0" w:color="auto"/>
            <w:right w:val="none" w:sz="0" w:space="0" w:color="auto"/>
          </w:divBdr>
        </w:div>
        <w:div w:id="1977374863">
          <w:marLeft w:val="640"/>
          <w:marRight w:val="0"/>
          <w:marTop w:val="0"/>
          <w:marBottom w:val="0"/>
          <w:divBdr>
            <w:top w:val="none" w:sz="0" w:space="0" w:color="auto"/>
            <w:left w:val="none" w:sz="0" w:space="0" w:color="auto"/>
            <w:bottom w:val="none" w:sz="0" w:space="0" w:color="auto"/>
            <w:right w:val="none" w:sz="0" w:space="0" w:color="auto"/>
          </w:divBdr>
        </w:div>
        <w:div w:id="351299361">
          <w:marLeft w:val="640"/>
          <w:marRight w:val="0"/>
          <w:marTop w:val="0"/>
          <w:marBottom w:val="0"/>
          <w:divBdr>
            <w:top w:val="none" w:sz="0" w:space="0" w:color="auto"/>
            <w:left w:val="none" w:sz="0" w:space="0" w:color="auto"/>
            <w:bottom w:val="none" w:sz="0" w:space="0" w:color="auto"/>
            <w:right w:val="none" w:sz="0" w:space="0" w:color="auto"/>
          </w:divBdr>
        </w:div>
        <w:div w:id="267272330">
          <w:marLeft w:val="640"/>
          <w:marRight w:val="0"/>
          <w:marTop w:val="0"/>
          <w:marBottom w:val="0"/>
          <w:divBdr>
            <w:top w:val="none" w:sz="0" w:space="0" w:color="auto"/>
            <w:left w:val="none" w:sz="0" w:space="0" w:color="auto"/>
            <w:bottom w:val="none" w:sz="0" w:space="0" w:color="auto"/>
            <w:right w:val="none" w:sz="0" w:space="0" w:color="auto"/>
          </w:divBdr>
        </w:div>
        <w:div w:id="195504291">
          <w:marLeft w:val="640"/>
          <w:marRight w:val="0"/>
          <w:marTop w:val="0"/>
          <w:marBottom w:val="0"/>
          <w:divBdr>
            <w:top w:val="none" w:sz="0" w:space="0" w:color="auto"/>
            <w:left w:val="none" w:sz="0" w:space="0" w:color="auto"/>
            <w:bottom w:val="none" w:sz="0" w:space="0" w:color="auto"/>
            <w:right w:val="none" w:sz="0" w:space="0" w:color="auto"/>
          </w:divBdr>
        </w:div>
        <w:div w:id="387152057">
          <w:marLeft w:val="640"/>
          <w:marRight w:val="0"/>
          <w:marTop w:val="0"/>
          <w:marBottom w:val="0"/>
          <w:divBdr>
            <w:top w:val="none" w:sz="0" w:space="0" w:color="auto"/>
            <w:left w:val="none" w:sz="0" w:space="0" w:color="auto"/>
            <w:bottom w:val="none" w:sz="0" w:space="0" w:color="auto"/>
            <w:right w:val="none" w:sz="0" w:space="0" w:color="auto"/>
          </w:divBdr>
        </w:div>
        <w:div w:id="198931746">
          <w:marLeft w:val="640"/>
          <w:marRight w:val="0"/>
          <w:marTop w:val="0"/>
          <w:marBottom w:val="0"/>
          <w:divBdr>
            <w:top w:val="none" w:sz="0" w:space="0" w:color="auto"/>
            <w:left w:val="none" w:sz="0" w:space="0" w:color="auto"/>
            <w:bottom w:val="none" w:sz="0" w:space="0" w:color="auto"/>
            <w:right w:val="none" w:sz="0" w:space="0" w:color="auto"/>
          </w:divBdr>
        </w:div>
        <w:div w:id="1431657378">
          <w:marLeft w:val="640"/>
          <w:marRight w:val="0"/>
          <w:marTop w:val="0"/>
          <w:marBottom w:val="0"/>
          <w:divBdr>
            <w:top w:val="none" w:sz="0" w:space="0" w:color="auto"/>
            <w:left w:val="none" w:sz="0" w:space="0" w:color="auto"/>
            <w:bottom w:val="none" w:sz="0" w:space="0" w:color="auto"/>
            <w:right w:val="none" w:sz="0" w:space="0" w:color="auto"/>
          </w:divBdr>
        </w:div>
        <w:div w:id="2078168755">
          <w:marLeft w:val="640"/>
          <w:marRight w:val="0"/>
          <w:marTop w:val="0"/>
          <w:marBottom w:val="0"/>
          <w:divBdr>
            <w:top w:val="none" w:sz="0" w:space="0" w:color="auto"/>
            <w:left w:val="none" w:sz="0" w:space="0" w:color="auto"/>
            <w:bottom w:val="none" w:sz="0" w:space="0" w:color="auto"/>
            <w:right w:val="none" w:sz="0" w:space="0" w:color="auto"/>
          </w:divBdr>
        </w:div>
        <w:div w:id="1144663895">
          <w:marLeft w:val="640"/>
          <w:marRight w:val="0"/>
          <w:marTop w:val="0"/>
          <w:marBottom w:val="0"/>
          <w:divBdr>
            <w:top w:val="none" w:sz="0" w:space="0" w:color="auto"/>
            <w:left w:val="none" w:sz="0" w:space="0" w:color="auto"/>
            <w:bottom w:val="none" w:sz="0" w:space="0" w:color="auto"/>
            <w:right w:val="none" w:sz="0" w:space="0" w:color="auto"/>
          </w:divBdr>
        </w:div>
        <w:div w:id="1020858185">
          <w:marLeft w:val="640"/>
          <w:marRight w:val="0"/>
          <w:marTop w:val="0"/>
          <w:marBottom w:val="0"/>
          <w:divBdr>
            <w:top w:val="none" w:sz="0" w:space="0" w:color="auto"/>
            <w:left w:val="none" w:sz="0" w:space="0" w:color="auto"/>
            <w:bottom w:val="none" w:sz="0" w:space="0" w:color="auto"/>
            <w:right w:val="none" w:sz="0" w:space="0" w:color="auto"/>
          </w:divBdr>
        </w:div>
        <w:div w:id="1912544350">
          <w:marLeft w:val="640"/>
          <w:marRight w:val="0"/>
          <w:marTop w:val="0"/>
          <w:marBottom w:val="0"/>
          <w:divBdr>
            <w:top w:val="none" w:sz="0" w:space="0" w:color="auto"/>
            <w:left w:val="none" w:sz="0" w:space="0" w:color="auto"/>
            <w:bottom w:val="none" w:sz="0" w:space="0" w:color="auto"/>
            <w:right w:val="none" w:sz="0" w:space="0" w:color="auto"/>
          </w:divBdr>
        </w:div>
        <w:div w:id="1606570830">
          <w:marLeft w:val="640"/>
          <w:marRight w:val="0"/>
          <w:marTop w:val="0"/>
          <w:marBottom w:val="0"/>
          <w:divBdr>
            <w:top w:val="none" w:sz="0" w:space="0" w:color="auto"/>
            <w:left w:val="none" w:sz="0" w:space="0" w:color="auto"/>
            <w:bottom w:val="none" w:sz="0" w:space="0" w:color="auto"/>
            <w:right w:val="none" w:sz="0" w:space="0" w:color="auto"/>
          </w:divBdr>
        </w:div>
        <w:div w:id="107049230">
          <w:marLeft w:val="640"/>
          <w:marRight w:val="0"/>
          <w:marTop w:val="0"/>
          <w:marBottom w:val="0"/>
          <w:divBdr>
            <w:top w:val="none" w:sz="0" w:space="0" w:color="auto"/>
            <w:left w:val="none" w:sz="0" w:space="0" w:color="auto"/>
            <w:bottom w:val="none" w:sz="0" w:space="0" w:color="auto"/>
            <w:right w:val="none" w:sz="0" w:space="0" w:color="auto"/>
          </w:divBdr>
        </w:div>
        <w:div w:id="1308128917">
          <w:marLeft w:val="640"/>
          <w:marRight w:val="0"/>
          <w:marTop w:val="0"/>
          <w:marBottom w:val="0"/>
          <w:divBdr>
            <w:top w:val="none" w:sz="0" w:space="0" w:color="auto"/>
            <w:left w:val="none" w:sz="0" w:space="0" w:color="auto"/>
            <w:bottom w:val="none" w:sz="0" w:space="0" w:color="auto"/>
            <w:right w:val="none" w:sz="0" w:space="0" w:color="auto"/>
          </w:divBdr>
        </w:div>
        <w:div w:id="1731998769">
          <w:marLeft w:val="640"/>
          <w:marRight w:val="0"/>
          <w:marTop w:val="0"/>
          <w:marBottom w:val="0"/>
          <w:divBdr>
            <w:top w:val="none" w:sz="0" w:space="0" w:color="auto"/>
            <w:left w:val="none" w:sz="0" w:space="0" w:color="auto"/>
            <w:bottom w:val="none" w:sz="0" w:space="0" w:color="auto"/>
            <w:right w:val="none" w:sz="0" w:space="0" w:color="auto"/>
          </w:divBdr>
        </w:div>
        <w:div w:id="1247762067">
          <w:marLeft w:val="640"/>
          <w:marRight w:val="0"/>
          <w:marTop w:val="0"/>
          <w:marBottom w:val="0"/>
          <w:divBdr>
            <w:top w:val="none" w:sz="0" w:space="0" w:color="auto"/>
            <w:left w:val="none" w:sz="0" w:space="0" w:color="auto"/>
            <w:bottom w:val="none" w:sz="0" w:space="0" w:color="auto"/>
            <w:right w:val="none" w:sz="0" w:space="0" w:color="auto"/>
          </w:divBdr>
        </w:div>
        <w:div w:id="1610233869">
          <w:marLeft w:val="640"/>
          <w:marRight w:val="0"/>
          <w:marTop w:val="0"/>
          <w:marBottom w:val="0"/>
          <w:divBdr>
            <w:top w:val="none" w:sz="0" w:space="0" w:color="auto"/>
            <w:left w:val="none" w:sz="0" w:space="0" w:color="auto"/>
            <w:bottom w:val="none" w:sz="0" w:space="0" w:color="auto"/>
            <w:right w:val="none" w:sz="0" w:space="0" w:color="auto"/>
          </w:divBdr>
        </w:div>
        <w:div w:id="1370569851">
          <w:marLeft w:val="640"/>
          <w:marRight w:val="0"/>
          <w:marTop w:val="0"/>
          <w:marBottom w:val="0"/>
          <w:divBdr>
            <w:top w:val="none" w:sz="0" w:space="0" w:color="auto"/>
            <w:left w:val="none" w:sz="0" w:space="0" w:color="auto"/>
            <w:bottom w:val="none" w:sz="0" w:space="0" w:color="auto"/>
            <w:right w:val="none" w:sz="0" w:space="0" w:color="auto"/>
          </w:divBdr>
        </w:div>
        <w:div w:id="1119449675">
          <w:marLeft w:val="640"/>
          <w:marRight w:val="0"/>
          <w:marTop w:val="0"/>
          <w:marBottom w:val="0"/>
          <w:divBdr>
            <w:top w:val="none" w:sz="0" w:space="0" w:color="auto"/>
            <w:left w:val="none" w:sz="0" w:space="0" w:color="auto"/>
            <w:bottom w:val="none" w:sz="0" w:space="0" w:color="auto"/>
            <w:right w:val="none" w:sz="0" w:space="0" w:color="auto"/>
          </w:divBdr>
        </w:div>
        <w:div w:id="1617908992">
          <w:marLeft w:val="640"/>
          <w:marRight w:val="0"/>
          <w:marTop w:val="0"/>
          <w:marBottom w:val="0"/>
          <w:divBdr>
            <w:top w:val="none" w:sz="0" w:space="0" w:color="auto"/>
            <w:left w:val="none" w:sz="0" w:space="0" w:color="auto"/>
            <w:bottom w:val="none" w:sz="0" w:space="0" w:color="auto"/>
            <w:right w:val="none" w:sz="0" w:space="0" w:color="auto"/>
          </w:divBdr>
        </w:div>
        <w:div w:id="50883013">
          <w:marLeft w:val="640"/>
          <w:marRight w:val="0"/>
          <w:marTop w:val="0"/>
          <w:marBottom w:val="0"/>
          <w:divBdr>
            <w:top w:val="none" w:sz="0" w:space="0" w:color="auto"/>
            <w:left w:val="none" w:sz="0" w:space="0" w:color="auto"/>
            <w:bottom w:val="none" w:sz="0" w:space="0" w:color="auto"/>
            <w:right w:val="none" w:sz="0" w:space="0" w:color="auto"/>
          </w:divBdr>
        </w:div>
        <w:div w:id="1597664566">
          <w:marLeft w:val="640"/>
          <w:marRight w:val="0"/>
          <w:marTop w:val="0"/>
          <w:marBottom w:val="0"/>
          <w:divBdr>
            <w:top w:val="none" w:sz="0" w:space="0" w:color="auto"/>
            <w:left w:val="none" w:sz="0" w:space="0" w:color="auto"/>
            <w:bottom w:val="none" w:sz="0" w:space="0" w:color="auto"/>
            <w:right w:val="none" w:sz="0" w:space="0" w:color="auto"/>
          </w:divBdr>
        </w:div>
        <w:div w:id="1332951257">
          <w:marLeft w:val="640"/>
          <w:marRight w:val="0"/>
          <w:marTop w:val="0"/>
          <w:marBottom w:val="0"/>
          <w:divBdr>
            <w:top w:val="none" w:sz="0" w:space="0" w:color="auto"/>
            <w:left w:val="none" w:sz="0" w:space="0" w:color="auto"/>
            <w:bottom w:val="none" w:sz="0" w:space="0" w:color="auto"/>
            <w:right w:val="none" w:sz="0" w:space="0" w:color="auto"/>
          </w:divBdr>
        </w:div>
        <w:div w:id="2001080388">
          <w:marLeft w:val="640"/>
          <w:marRight w:val="0"/>
          <w:marTop w:val="0"/>
          <w:marBottom w:val="0"/>
          <w:divBdr>
            <w:top w:val="none" w:sz="0" w:space="0" w:color="auto"/>
            <w:left w:val="none" w:sz="0" w:space="0" w:color="auto"/>
            <w:bottom w:val="none" w:sz="0" w:space="0" w:color="auto"/>
            <w:right w:val="none" w:sz="0" w:space="0" w:color="auto"/>
          </w:divBdr>
        </w:div>
        <w:div w:id="149254388">
          <w:marLeft w:val="640"/>
          <w:marRight w:val="0"/>
          <w:marTop w:val="0"/>
          <w:marBottom w:val="0"/>
          <w:divBdr>
            <w:top w:val="none" w:sz="0" w:space="0" w:color="auto"/>
            <w:left w:val="none" w:sz="0" w:space="0" w:color="auto"/>
            <w:bottom w:val="none" w:sz="0" w:space="0" w:color="auto"/>
            <w:right w:val="none" w:sz="0" w:space="0" w:color="auto"/>
          </w:divBdr>
        </w:div>
        <w:div w:id="1812748930">
          <w:marLeft w:val="640"/>
          <w:marRight w:val="0"/>
          <w:marTop w:val="0"/>
          <w:marBottom w:val="0"/>
          <w:divBdr>
            <w:top w:val="none" w:sz="0" w:space="0" w:color="auto"/>
            <w:left w:val="none" w:sz="0" w:space="0" w:color="auto"/>
            <w:bottom w:val="none" w:sz="0" w:space="0" w:color="auto"/>
            <w:right w:val="none" w:sz="0" w:space="0" w:color="auto"/>
          </w:divBdr>
        </w:div>
        <w:div w:id="1303853139">
          <w:marLeft w:val="640"/>
          <w:marRight w:val="0"/>
          <w:marTop w:val="0"/>
          <w:marBottom w:val="0"/>
          <w:divBdr>
            <w:top w:val="none" w:sz="0" w:space="0" w:color="auto"/>
            <w:left w:val="none" w:sz="0" w:space="0" w:color="auto"/>
            <w:bottom w:val="none" w:sz="0" w:space="0" w:color="auto"/>
            <w:right w:val="none" w:sz="0" w:space="0" w:color="auto"/>
          </w:divBdr>
        </w:div>
        <w:div w:id="1836260197">
          <w:marLeft w:val="640"/>
          <w:marRight w:val="0"/>
          <w:marTop w:val="0"/>
          <w:marBottom w:val="0"/>
          <w:divBdr>
            <w:top w:val="none" w:sz="0" w:space="0" w:color="auto"/>
            <w:left w:val="none" w:sz="0" w:space="0" w:color="auto"/>
            <w:bottom w:val="none" w:sz="0" w:space="0" w:color="auto"/>
            <w:right w:val="none" w:sz="0" w:space="0" w:color="auto"/>
          </w:divBdr>
        </w:div>
        <w:div w:id="128212421">
          <w:marLeft w:val="640"/>
          <w:marRight w:val="0"/>
          <w:marTop w:val="0"/>
          <w:marBottom w:val="0"/>
          <w:divBdr>
            <w:top w:val="none" w:sz="0" w:space="0" w:color="auto"/>
            <w:left w:val="none" w:sz="0" w:space="0" w:color="auto"/>
            <w:bottom w:val="none" w:sz="0" w:space="0" w:color="auto"/>
            <w:right w:val="none" w:sz="0" w:space="0" w:color="auto"/>
          </w:divBdr>
        </w:div>
        <w:div w:id="1859924713">
          <w:marLeft w:val="640"/>
          <w:marRight w:val="0"/>
          <w:marTop w:val="0"/>
          <w:marBottom w:val="0"/>
          <w:divBdr>
            <w:top w:val="none" w:sz="0" w:space="0" w:color="auto"/>
            <w:left w:val="none" w:sz="0" w:space="0" w:color="auto"/>
            <w:bottom w:val="none" w:sz="0" w:space="0" w:color="auto"/>
            <w:right w:val="none" w:sz="0" w:space="0" w:color="auto"/>
          </w:divBdr>
        </w:div>
        <w:div w:id="922648069">
          <w:marLeft w:val="640"/>
          <w:marRight w:val="0"/>
          <w:marTop w:val="0"/>
          <w:marBottom w:val="0"/>
          <w:divBdr>
            <w:top w:val="none" w:sz="0" w:space="0" w:color="auto"/>
            <w:left w:val="none" w:sz="0" w:space="0" w:color="auto"/>
            <w:bottom w:val="none" w:sz="0" w:space="0" w:color="auto"/>
            <w:right w:val="none" w:sz="0" w:space="0" w:color="auto"/>
          </w:divBdr>
        </w:div>
        <w:div w:id="926425825">
          <w:marLeft w:val="640"/>
          <w:marRight w:val="0"/>
          <w:marTop w:val="0"/>
          <w:marBottom w:val="0"/>
          <w:divBdr>
            <w:top w:val="none" w:sz="0" w:space="0" w:color="auto"/>
            <w:left w:val="none" w:sz="0" w:space="0" w:color="auto"/>
            <w:bottom w:val="none" w:sz="0" w:space="0" w:color="auto"/>
            <w:right w:val="none" w:sz="0" w:space="0" w:color="auto"/>
          </w:divBdr>
        </w:div>
        <w:div w:id="684861400">
          <w:marLeft w:val="640"/>
          <w:marRight w:val="0"/>
          <w:marTop w:val="0"/>
          <w:marBottom w:val="0"/>
          <w:divBdr>
            <w:top w:val="none" w:sz="0" w:space="0" w:color="auto"/>
            <w:left w:val="none" w:sz="0" w:space="0" w:color="auto"/>
            <w:bottom w:val="none" w:sz="0" w:space="0" w:color="auto"/>
            <w:right w:val="none" w:sz="0" w:space="0" w:color="auto"/>
          </w:divBdr>
        </w:div>
        <w:div w:id="636186395">
          <w:marLeft w:val="640"/>
          <w:marRight w:val="0"/>
          <w:marTop w:val="0"/>
          <w:marBottom w:val="0"/>
          <w:divBdr>
            <w:top w:val="none" w:sz="0" w:space="0" w:color="auto"/>
            <w:left w:val="none" w:sz="0" w:space="0" w:color="auto"/>
            <w:bottom w:val="none" w:sz="0" w:space="0" w:color="auto"/>
            <w:right w:val="none" w:sz="0" w:space="0" w:color="auto"/>
          </w:divBdr>
        </w:div>
        <w:div w:id="454370626">
          <w:marLeft w:val="640"/>
          <w:marRight w:val="0"/>
          <w:marTop w:val="0"/>
          <w:marBottom w:val="0"/>
          <w:divBdr>
            <w:top w:val="none" w:sz="0" w:space="0" w:color="auto"/>
            <w:left w:val="none" w:sz="0" w:space="0" w:color="auto"/>
            <w:bottom w:val="none" w:sz="0" w:space="0" w:color="auto"/>
            <w:right w:val="none" w:sz="0" w:space="0" w:color="auto"/>
          </w:divBdr>
        </w:div>
        <w:div w:id="1832405974">
          <w:marLeft w:val="640"/>
          <w:marRight w:val="0"/>
          <w:marTop w:val="0"/>
          <w:marBottom w:val="0"/>
          <w:divBdr>
            <w:top w:val="none" w:sz="0" w:space="0" w:color="auto"/>
            <w:left w:val="none" w:sz="0" w:space="0" w:color="auto"/>
            <w:bottom w:val="none" w:sz="0" w:space="0" w:color="auto"/>
            <w:right w:val="none" w:sz="0" w:space="0" w:color="auto"/>
          </w:divBdr>
        </w:div>
        <w:div w:id="1753156841">
          <w:marLeft w:val="640"/>
          <w:marRight w:val="0"/>
          <w:marTop w:val="0"/>
          <w:marBottom w:val="0"/>
          <w:divBdr>
            <w:top w:val="none" w:sz="0" w:space="0" w:color="auto"/>
            <w:left w:val="none" w:sz="0" w:space="0" w:color="auto"/>
            <w:bottom w:val="none" w:sz="0" w:space="0" w:color="auto"/>
            <w:right w:val="none" w:sz="0" w:space="0" w:color="auto"/>
          </w:divBdr>
        </w:div>
        <w:div w:id="1694182345">
          <w:marLeft w:val="640"/>
          <w:marRight w:val="0"/>
          <w:marTop w:val="0"/>
          <w:marBottom w:val="0"/>
          <w:divBdr>
            <w:top w:val="none" w:sz="0" w:space="0" w:color="auto"/>
            <w:left w:val="none" w:sz="0" w:space="0" w:color="auto"/>
            <w:bottom w:val="none" w:sz="0" w:space="0" w:color="auto"/>
            <w:right w:val="none" w:sz="0" w:space="0" w:color="auto"/>
          </w:divBdr>
        </w:div>
        <w:div w:id="1257056229">
          <w:marLeft w:val="640"/>
          <w:marRight w:val="0"/>
          <w:marTop w:val="0"/>
          <w:marBottom w:val="0"/>
          <w:divBdr>
            <w:top w:val="none" w:sz="0" w:space="0" w:color="auto"/>
            <w:left w:val="none" w:sz="0" w:space="0" w:color="auto"/>
            <w:bottom w:val="none" w:sz="0" w:space="0" w:color="auto"/>
            <w:right w:val="none" w:sz="0" w:space="0" w:color="auto"/>
          </w:divBdr>
        </w:div>
        <w:div w:id="35130405">
          <w:marLeft w:val="640"/>
          <w:marRight w:val="0"/>
          <w:marTop w:val="0"/>
          <w:marBottom w:val="0"/>
          <w:divBdr>
            <w:top w:val="none" w:sz="0" w:space="0" w:color="auto"/>
            <w:left w:val="none" w:sz="0" w:space="0" w:color="auto"/>
            <w:bottom w:val="none" w:sz="0" w:space="0" w:color="auto"/>
            <w:right w:val="none" w:sz="0" w:space="0" w:color="auto"/>
          </w:divBdr>
        </w:div>
        <w:div w:id="1729037343">
          <w:marLeft w:val="640"/>
          <w:marRight w:val="0"/>
          <w:marTop w:val="0"/>
          <w:marBottom w:val="0"/>
          <w:divBdr>
            <w:top w:val="none" w:sz="0" w:space="0" w:color="auto"/>
            <w:left w:val="none" w:sz="0" w:space="0" w:color="auto"/>
            <w:bottom w:val="none" w:sz="0" w:space="0" w:color="auto"/>
            <w:right w:val="none" w:sz="0" w:space="0" w:color="auto"/>
          </w:divBdr>
        </w:div>
        <w:div w:id="749231530">
          <w:marLeft w:val="640"/>
          <w:marRight w:val="0"/>
          <w:marTop w:val="0"/>
          <w:marBottom w:val="0"/>
          <w:divBdr>
            <w:top w:val="none" w:sz="0" w:space="0" w:color="auto"/>
            <w:left w:val="none" w:sz="0" w:space="0" w:color="auto"/>
            <w:bottom w:val="none" w:sz="0" w:space="0" w:color="auto"/>
            <w:right w:val="none" w:sz="0" w:space="0" w:color="auto"/>
          </w:divBdr>
        </w:div>
        <w:div w:id="1598126235">
          <w:marLeft w:val="640"/>
          <w:marRight w:val="0"/>
          <w:marTop w:val="0"/>
          <w:marBottom w:val="0"/>
          <w:divBdr>
            <w:top w:val="none" w:sz="0" w:space="0" w:color="auto"/>
            <w:left w:val="none" w:sz="0" w:space="0" w:color="auto"/>
            <w:bottom w:val="none" w:sz="0" w:space="0" w:color="auto"/>
            <w:right w:val="none" w:sz="0" w:space="0" w:color="auto"/>
          </w:divBdr>
        </w:div>
        <w:div w:id="1878154253">
          <w:marLeft w:val="640"/>
          <w:marRight w:val="0"/>
          <w:marTop w:val="0"/>
          <w:marBottom w:val="0"/>
          <w:divBdr>
            <w:top w:val="none" w:sz="0" w:space="0" w:color="auto"/>
            <w:left w:val="none" w:sz="0" w:space="0" w:color="auto"/>
            <w:bottom w:val="none" w:sz="0" w:space="0" w:color="auto"/>
            <w:right w:val="none" w:sz="0" w:space="0" w:color="auto"/>
          </w:divBdr>
        </w:div>
        <w:div w:id="47458000">
          <w:marLeft w:val="640"/>
          <w:marRight w:val="0"/>
          <w:marTop w:val="0"/>
          <w:marBottom w:val="0"/>
          <w:divBdr>
            <w:top w:val="none" w:sz="0" w:space="0" w:color="auto"/>
            <w:left w:val="none" w:sz="0" w:space="0" w:color="auto"/>
            <w:bottom w:val="none" w:sz="0" w:space="0" w:color="auto"/>
            <w:right w:val="none" w:sz="0" w:space="0" w:color="auto"/>
          </w:divBdr>
        </w:div>
        <w:div w:id="141387415">
          <w:marLeft w:val="640"/>
          <w:marRight w:val="0"/>
          <w:marTop w:val="0"/>
          <w:marBottom w:val="0"/>
          <w:divBdr>
            <w:top w:val="none" w:sz="0" w:space="0" w:color="auto"/>
            <w:left w:val="none" w:sz="0" w:space="0" w:color="auto"/>
            <w:bottom w:val="none" w:sz="0" w:space="0" w:color="auto"/>
            <w:right w:val="none" w:sz="0" w:space="0" w:color="auto"/>
          </w:divBdr>
        </w:div>
        <w:div w:id="1517189779">
          <w:marLeft w:val="640"/>
          <w:marRight w:val="0"/>
          <w:marTop w:val="0"/>
          <w:marBottom w:val="0"/>
          <w:divBdr>
            <w:top w:val="none" w:sz="0" w:space="0" w:color="auto"/>
            <w:left w:val="none" w:sz="0" w:space="0" w:color="auto"/>
            <w:bottom w:val="none" w:sz="0" w:space="0" w:color="auto"/>
            <w:right w:val="none" w:sz="0" w:space="0" w:color="auto"/>
          </w:divBdr>
        </w:div>
        <w:div w:id="158812169">
          <w:marLeft w:val="640"/>
          <w:marRight w:val="0"/>
          <w:marTop w:val="0"/>
          <w:marBottom w:val="0"/>
          <w:divBdr>
            <w:top w:val="none" w:sz="0" w:space="0" w:color="auto"/>
            <w:left w:val="none" w:sz="0" w:space="0" w:color="auto"/>
            <w:bottom w:val="none" w:sz="0" w:space="0" w:color="auto"/>
            <w:right w:val="none" w:sz="0" w:space="0" w:color="auto"/>
          </w:divBdr>
        </w:div>
        <w:div w:id="806707068">
          <w:marLeft w:val="640"/>
          <w:marRight w:val="0"/>
          <w:marTop w:val="0"/>
          <w:marBottom w:val="0"/>
          <w:divBdr>
            <w:top w:val="none" w:sz="0" w:space="0" w:color="auto"/>
            <w:left w:val="none" w:sz="0" w:space="0" w:color="auto"/>
            <w:bottom w:val="none" w:sz="0" w:space="0" w:color="auto"/>
            <w:right w:val="none" w:sz="0" w:space="0" w:color="auto"/>
          </w:divBdr>
        </w:div>
        <w:div w:id="1064331899">
          <w:marLeft w:val="640"/>
          <w:marRight w:val="0"/>
          <w:marTop w:val="0"/>
          <w:marBottom w:val="0"/>
          <w:divBdr>
            <w:top w:val="none" w:sz="0" w:space="0" w:color="auto"/>
            <w:left w:val="none" w:sz="0" w:space="0" w:color="auto"/>
            <w:bottom w:val="none" w:sz="0" w:space="0" w:color="auto"/>
            <w:right w:val="none" w:sz="0" w:space="0" w:color="auto"/>
          </w:divBdr>
        </w:div>
        <w:div w:id="171529261">
          <w:marLeft w:val="640"/>
          <w:marRight w:val="0"/>
          <w:marTop w:val="0"/>
          <w:marBottom w:val="0"/>
          <w:divBdr>
            <w:top w:val="none" w:sz="0" w:space="0" w:color="auto"/>
            <w:left w:val="none" w:sz="0" w:space="0" w:color="auto"/>
            <w:bottom w:val="none" w:sz="0" w:space="0" w:color="auto"/>
            <w:right w:val="none" w:sz="0" w:space="0" w:color="auto"/>
          </w:divBdr>
        </w:div>
        <w:div w:id="1656571977">
          <w:marLeft w:val="640"/>
          <w:marRight w:val="0"/>
          <w:marTop w:val="0"/>
          <w:marBottom w:val="0"/>
          <w:divBdr>
            <w:top w:val="none" w:sz="0" w:space="0" w:color="auto"/>
            <w:left w:val="none" w:sz="0" w:space="0" w:color="auto"/>
            <w:bottom w:val="none" w:sz="0" w:space="0" w:color="auto"/>
            <w:right w:val="none" w:sz="0" w:space="0" w:color="auto"/>
          </w:divBdr>
        </w:div>
        <w:div w:id="959800577">
          <w:marLeft w:val="640"/>
          <w:marRight w:val="0"/>
          <w:marTop w:val="0"/>
          <w:marBottom w:val="0"/>
          <w:divBdr>
            <w:top w:val="none" w:sz="0" w:space="0" w:color="auto"/>
            <w:left w:val="none" w:sz="0" w:space="0" w:color="auto"/>
            <w:bottom w:val="none" w:sz="0" w:space="0" w:color="auto"/>
            <w:right w:val="none" w:sz="0" w:space="0" w:color="auto"/>
          </w:divBdr>
        </w:div>
        <w:div w:id="1932662806">
          <w:marLeft w:val="640"/>
          <w:marRight w:val="0"/>
          <w:marTop w:val="0"/>
          <w:marBottom w:val="0"/>
          <w:divBdr>
            <w:top w:val="none" w:sz="0" w:space="0" w:color="auto"/>
            <w:left w:val="none" w:sz="0" w:space="0" w:color="auto"/>
            <w:bottom w:val="none" w:sz="0" w:space="0" w:color="auto"/>
            <w:right w:val="none" w:sz="0" w:space="0" w:color="auto"/>
          </w:divBdr>
        </w:div>
        <w:div w:id="54355863">
          <w:marLeft w:val="640"/>
          <w:marRight w:val="0"/>
          <w:marTop w:val="0"/>
          <w:marBottom w:val="0"/>
          <w:divBdr>
            <w:top w:val="none" w:sz="0" w:space="0" w:color="auto"/>
            <w:left w:val="none" w:sz="0" w:space="0" w:color="auto"/>
            <w:bottom w:val="none" w:sz="0" w:space="0" w:color="auto"/>
            <w:right w:val="none" w:sz="0" w:space="0" w:color="auto"/>
          </w:divBdr>
        </w:div>
        <w:div w:id="952394934">
          <w:marLeft w:val="640"/>
          <w:marRight w:val="0"/>
          <w:marTop w:val="0"/>
          <w:marBottom w:val="0"/>
          <w:divBdr>
            <w:top w:val="none" w:sz="0" w:space="0" w:color="auto"/>
            <w:left w:val="none" w:sz="0" w:space="0" w:color="auto"/>
            <w:bottom w:val="none" w:sz="0" w:space="0" w:color="auto"/>
            <w:right w:val="none" w:sz="0" w:space="0" w:color="auto"/>
          </w:divBdr>
        </w:div>
        <w:div w:id="1131241557">
          <w:marLeft w:val="640"/>
          <w:marRight w:val="0"/>
          <w:marTop w:val="0"/>
          <w:marBottom w:val="0"/>
          <w:divBdr>
            <w:top w:val="none" w:sz="0" w:space="0" w:color="auto"/>
            <w:left w:val="none" w:sz="0" w:space="0" w:color="auto"/>
            <w:bottom w:val="none" w:sz="0" w:space="0" w:color="auto"/>
            <w:right w:val="none" w:sz="0" w:space="0" w:color="auto"/>
          </w:divBdr>
        </w:div>
        <w:div w:id="1095595734">
          <w:marLeft w:val="640"/>
          <w:marRight w:val="0"/>
          <w:marTop w:val="0"/>
          <w:marBottom w:val="0"/>
          <w:divBdr>
            <w:top w:val="none" w:sz="0" w:space="0" w:color="auto"/>
            <w:left w:val="none" w:sz="0" w:space="0" w:color="auto"/>
            <w:bottom w:val="none" w:sz="0" w:space="0" w:color="auto"/>
            <w:right w:val="none" w:sz="0" w:space="0" w:color="auto"/>
          </w:divBdr>
        </w:div>
        <w:div w:id="148255063">
          <w:marLeft w:val="640"/>
          <w:marRight w:val="0"/>
          <w:marTop w:val="0"/>
          <w:marBottom w:val="0"/>
          <w:divBdr>
            <w:top w:val="none" w:sz="0" w:space="0" w:color="auto"/>
            <w:left w:val="none" w:sz="0" w:space="0" w:color="auto"/>
            <w:bottom w:val="none" w:sz="0" w:space="0" w:color="auto"/>
            <w:right w:val="none" w:sz="0" w:space="0" w:color="auto"/>
          </w:divBdr>
        </w:div>
        <w:div w:id="2021159194">
          <w:marLeft w:val="640"/>
          <w:marRight w:val="0"/>
          <w:marTop w:val="0"/>
          <w:marBottom w:val="0"/>
          <w:divBdr>
            <w:top w:val="none" w:sz="0" w:space="0" w:color="auto"/>
            <w:left w:val="none" w:sz="0" w:space="0" w:color="auto"/>
            <w:bottom w:val="none" w:sz="0" w:space="0" w:color="auto"/>
            <w:right w:val="none" w:sz="0" w:space="0" w:color="auto"/>
          </w:divBdr>
        </w:div>
        <w:div w:id="298537709">
          <w:marLeft w:val="640"/>
          <w:marRight w:val="0"/>
          <w:marTop w:val="0"/>
          <w:marBottom w:val="0"/>
          <w:divBdr>
            <w:top w:val="none" w:sz="0" w:space="0" w:color="auto"/>
            <w:left w:val="none" w:sz="0" w:space="0" w:color="auto"/>
            <w:bottom w:val="none" w:sz="0" w:space="0" w:color="auto"/>
            <w:right w:val="none" w:sz="0" w:space="0" w:color="auto"/>
          </w:divBdr>
        </w:div>
        <w:div w:id="1678996344">
          <w:marLeft w:val="640"/>
          <w:marRight w:val="0"/>
          <w:marTop w:val="0"/>
          <w:marBottom w:val="0"/>
          <w:divBdr>
            <w:top w:val="none" w:sz="0" w:space="0" w:color="auto"/>
            <w:left w:val="none" w:sz="0" w:space="0" w:color="auto"/>
            <w:bottom w:val="none" w:sz="0" w:space="0" w:color="auto"/>
            <w:right w:val="none" w:sz="0" w:space="0" w:color="auto"/>
          </w:divBdr>
        </w:div>
        <w:div w:id="1634096416">
          <w:marLeft w:val="640"/>
          <w:marRight w:val="0"/>
          <w:marTop w:val="0"/>
          <w:marBottom w:val="0"/>
          <w:divBdr>
            <w:top w:val="none" w:sz="0" w:space="0" w:color="auto"/>
            <w:left w:val="none" w:sz="0" w:space="0" w:color="auto"/>
            <w:bottom w:val="none" w:sz="0" w:space="0" w:color="auto"/>
            <w:right w:val="none" w:sz="0" w:space="0" w:color="auto"/>
          </w:divBdr>
        </w:div>
        <w:div w:id="1020085951">
          <w:marLeft w:val="640"/>
          <w:marRight w:val="0"/>
          <w:marTop w:val="0"/>
          <w:marBottom w:val="0"/>
          <w:divBdr>
            <w:top w:val="none" w:sz="0" w:space="0" w:color="auto"/>
            <w:left w:val="none" w:sz="0" w:space="0" w:color="auto"/>
            <w:bottom w:val="none" w:sz="0" w:space="0" w:color="auto"/>
            <w:right w:val="none" w:sz="0" w:space="0" w:color="auto"/>
          </w:divBdr>
        </w:div>
        <w:div w:id="449469524">
          <w:marLeft w:val="640"/>
          <w:marRight w:val="0"/>
          <w:marTop w:val="0"/>
          <w:marBottom w:val="0"/>
          <w:divBdr>
            <w:top w:val="none" w:sz="0" w:space="0" w:color="auto"/>
            <w:left w:val="none" w:sz="0" w:space="0" w:color="auto"/>
            <w:bottom w:val="none" w:sz="0" w:space="0" w:color="auto"/>
            <w:right w:val="none" w:sz="0" w:space="0" w:color="auto"/>
          </w:divBdr>
        </w:div>
        <w:div w:id="605622174">
          <w:marLeft w:val="640"/>
          <w:marRight w:val="0"/>
          <w:marTop w:val="0"/>
          <w:marBottom w:val="0"/>
          <w:divBdr>
            <w:top w:val="none" w:sz="0" w:space="0" w:color="auto"/>
            <w:left w:val="none" w:sz="0" w:space="0" w:color="auto"/>
            <w:bottom w:val="none" w:sz="0" w:space="0" w:color="auto"/>
            <w:right w:val="none" w:sz="0" w:space="0" w:color="auto"/>
          </w:divBdr>
        </w:div>
        <w:div w:id="590162979">
          <w:marLeft w:val="640"/>
          <w:marRight w:val="0"/>
          <w:marTop w:val="0"/>
          <w:marBottom w:val="0"/>
          <w:divBdr>
            <w:top w:val="none" w:sz="0" w:space="0" w:color="auto"/>
            <w:left w:val="none" w:sz="0" w:space="0" w:color="auto"/>
            <w:bottom w:val="none" w:sz="0" w:space="0" w:color="auto"/>
            <w:right w:val="none" w:sz="0" w:space="0" w:color="auto"/>
          </w:divBdr>
        </w:div>
        <w:div w:id="1165244063">
          <w:marLeft w:val="640"/>
          <w:marRight w:val="0"/>
          <w:marTop w:val="0"/>
          <w:marBottom w:val="0"/>
          <w:divBdr>
            <w:top w:val="none" w:sz="0" w:space="0" w:color="auto"/>
            <w:left w:val="none" w:sz="0" w:space="0" w:color="auto"/>
            <w:bottom w:val="none" w:sz="0" w:space="0" w:color="auto"/>
            <w:right w:val="none" w:sz="0" w:space="0" w:color="auto"/>
          </w:divBdr>
        </w:div>
      </w:divsChild>
    </w:div>
    <w:div w:id="337007260">
      <w:bodyDiv w:val="1"/>
      <w:marLeft w:val="0"/>
      <w:marRight w:val="0"/>
      <w:marTop w:val="0"/>
      <w:marBottom w:val="0"/>
      <w:divBdr>
        <w:top w:val="none" w:sz="0" w:space="0" w:color="auto"/>
        <w:left w:val="none" w:sz="0" w:space="0" w:color="auto"/>
        <w:bottom w:val="none" w:sz="0" w:space="0" w:color="auto"/>
        <w:right w:val="none" w:sz="0" w:space="0" w:color="auto"/>
      </w:divBdr>
      <w:divsChild>
        <w:div w:id="1037583317">
          <w:marLeft w:val="640"/>
          <w:marRight w:val="0"/>
          <w:marTop w:val="0"/>
          <w:marBottom w:val="0"/>
          <w:divBdr>
            <w:top w:val="none" w:sz="0" w:space="0" w:color="auto"/>
            <w:left w:val="none" w:sz="0" w:space="0" w:color="auto"/>
            <w:bottom w:val="none" w:sz="0" w:space="0" w:color="auto"/>
            <w:right w:val="none" w:sz="0" w:space="0" w:color="auto"/>
          </w:divBdr>
        </w:div>
        <w:div w:id="1323658388">
          <w:marLeft w:val="640"/>
          <w:marRight w:val="0"/>
          <w:marTop w:val="0"/>
          <w:marBottom w:val="0"/>
          <w:divBdr>
            <w:top w:val="none" w:sz="0" w:space="0" w:color="auto"/>
            <w:left w:val="none" w:sz="0" w:space="0" w:color="auto"/>
            <w:bottom w:val="none" w:sz="0" w:space="0" w:color="auto"/>
            <w:right w:val="none" w:sz="0" w:space="0" w:color="auto"/>
          </w:divBdr>
        </w:div>
        <w:div w:id="329676005">
          <w:marLeft w:val="640"/>
          <w:marRight w:val="0"/>
          <w:marTop w:val="0"/>
          <w:marBottom w:val="0"/>
          <w:divBdr>
            <w:top w:val="none" w:sz="0" w:space="0" w:color="auto"/>
            <w:left w:val="none" w:sz="0" w:space="0" w:color="auto"/>
            <w:bottom w:val="none" w:sz="0" w:space="0" w:color="auto"/>
            <w:right w:val="none" w:sz="0" w:space="0" w:color="auto"/>
          </w:divBdr>
        </w:div>
        <w:div w:id="385027183">
          <w:marLeft w:val="640"/>
          <w:marRight w:val="0"/>
          <w:marTop w:val="0"/>
          <w:marBottom w:val="0"/>
          <w:divBdr>
            <w:top w:val="none" w:sz="0" w:space="0" w:color="auto"/>
            <w:left w:val="none" w:sz="0" w:space="0" w:color="auto"/>
            <w:bottom w:val="none" w:sz="0" w:space="0" w:color="auto"/>
            <w:right w:val="none" w:sz="0" w:space="0" w:color="auto"/>
          </w:divBdr>
        </w:div>
        <w:div w:id="293680816">
          <w:marLeft w:val="640"/>
          <w:marRight w:val="0"/>
          <w:marTop w:val="0"/>
          <w:marBottom w:val="0"/>
          <w:divBdr>
            <w:top w:val="none" w:sz="0" w:space="0" w:color="auto"/>
            <w:left w:val="none" w:sz="0" w:space="0" w:color="auto"/>
            <w:bottom w:val="none" w:sz="0" w:space="0" w:color="auto"/>
            <w:right w:val="none" w:sz="0" w:space="0" w:color="auto"/>
          </w:divBdr>
        </w:div>
        <w:div w:id="392773209">
          <w:marLeft w:val="640"/>
          <w:marRight w:val="0"/>
          <w:marTop w:val="0"/>
          <w:marBottom w:val="0"/>
          <w:divBdr>
            <w:top w:val="none" w:sz="0" w:space="0" w:color="auto"/>
            <w:left w:val="none" w:sz="0" w:space="0" w:color="auto"/>
            <w:bottom w:val="none" w:sz="0" w:space="0" w:color="auto"/>
            <w:right w:val="none" w:sz="0" w:space="0" w:color="auto"/>
          </w:divBdr>
        </w:div>
        <w:div w:id="1837644602">
          <w:marLeft w:val="640"/>
          <w:marRight w:val="0"/>
          <w:marTop w:val="0"/>
          <w:marBottom w:val="0"/>
          <w:divBdr>
            <w:top w:val="none" w:sz="0" w:space="0" w:color="auto"/>
            <w:left w:val="none" w:sz="0" w:space="0" w:color="auto"/>
            <w:bottom w:val="none" w:sz="0" w:space="0" w:color="auto"/>
            <w:right w:val="none" w:sz="0" w:space="0" w:color="auto"/>
          </w:divBdr>
        </w:div>
        <w:div w:id="991062850">
          <w:marLeft w:val="640"/>
          <w:marRight w:val="0"/>
          <w:marTop w:val="0"/>
          <w:marBottom w:val="0"/>
          <w:divBdr>
            <w:top w:val="none" w:sz="0" w:space="0" w:color="auto"/>
            <w:left w:val="none" w:sz="0" w:space="0" w:color="auto"/>
            <w:bottom w:val="none" w:sz="0" w:space="0" w:color="auto"/>
            <w:right w:val="none" w:sz="0" w:space="0" w:color="auto"/>
          </w:divBdr>
        </w:div>
        <w:div w:id="2028674239">
          <w:marLeft w:val="640"/>
          <w:marRight w:val="0"/>
          <w:marTop w:val="0"/>
          <w:marBottom w:val="0"/>
          <w:divBdr>
            <w:top w:val="none" w:sz="0" w:space="0" w:color="auto"/>
            <w:left w:val="none" w:sz="0" w:space="0" w:color="auto"/>
            <w:bottom w:val="none" w:sz="0" w:space="0" w:color="auto"/>
            <w:right w:val="none" w:sz="0" w:space="0" w:color="auto"/>
          </w:divBdr>
        </w:div>
        <w:div w:id="1781145560">
          <w:marLeft w:val="640"/>
          <w:marRight w:val="0"/>
          <w:marTop w:val="0"/>
          <w:marBottom w:val="0"/>
          <w:divBdr>
            <w:top w:val="none" w:sz="0" w:space="0" w:color="auto"/>
            <w:left w:val="none" w:sz="0" w:space="0" w:color="auto"/>
            <w:bottom w:val="none" w:sz="0" w:space="0" w:color="auto"/>
            <w:right w:val="none" w:sz="0" w:space="0" w:color="auto"/>
          </w:divBdr>
        </w:div>
        <w:div w:id="1024792866">
          <w:marLeft w:val="640"/>
          <w:marRight w:val="0"/>
          <w:marTop w:val="0"/>
          <w:marBottom w:val="0"/>
          <w:divBdr>
            <w:top w:val="none" w:sz="0" w:space="0" w:color="auto"/>
            <w:left w:val="none" w:sz="0" w:space="0" w:color="auto"/>
            <w:bottom w:val="none" w:sz="0" w:space="0" w:color="auto"/>
            <w:right w:val="none" w:sz="0" w:space="0" w:color="auto"/>
          </w:divBdr>
        </w:div>
        <w:div w:id="1333484183">
          <w:marLeft w:val="640"/>
          <w:marRight w:val="0"/>
          <w:marTop w:val="0"/>
          <w:marBottom w:val="0"/>
          <w:divBdr>
            <w:top w:val="none" w:sz="0" w:space="0" w:color="auto"/>
            <w:left w:val="none" w:sz="0" w:space="0" w:color="auto"/>
            <w:bottom w:val="none" w:sz="0" w:space="0" w:color="auto"/>
            <w:right w:val="none" w:sz="0" w:space="0" w:color="auto"/>
          </w:divBdr>
        </w:div>
        <w:div w:id="1693409494">
          <w:marLeft w:val="640"/>
          <w:marRight w:val="0"/>
          <w:marTop w:val="0"/>
          <w:marBottom w:val="0"/>
          <w:divBdr>
            <w:top w:val="none" w:sz="0" w:space="0" w:color="auto"/>
            <w:left w:val="none" w:sz="0" w:space="0" w:color="auto"/>
            <w:bottom w:val="none" w:sz="0" w:space="0" w:color="auto"/>
            <w:right w:val="none" w:sz="0" w:space="0" w:color="auto"/>
          </w:divBdr>
        </w:div>
        <w:div w:id="530656322">
          <w:marLeft w:val="640"/>
          <w:marRight w:val="0"/>
          <w:marTop w:val="0"/>
          <w:marBottom w:val="0"/>
          <w:divBdr>
            <w:top w:val="none" w:sz="0" w:space="0" w:color="auto"/>
            <w:left w:val="none" w:sz="0" w:space="0" w:color="auto"/>
            <w:bottom w:val="none" w:sz="0" w:space="0" w:color="auto"/>
            <w:right w:val="none" w:sz="0" w:space="0" w:color="auto"/>
          </w:divBdr>
        </w:div>
        <w:div w:id="113864242">
          <w:marLeft w:val="640"/>
          <w:marRight w:val="0"/>
          <w:marTop w:val="0"/>
          <w:marBottom w:val="0"/>
          <w:divBdr>
            <w:top w:val="none" w:sz="0" w:space="0" w:color="auto"/>
            <w:left w:val="none" w:sz="0" w:space="0" w:color="auto"/>
            <w:bottom w:val="none" w:sz="0" w:space="0" w:color="auto"/>
            <w:right w:val="none" w:sz="0" w:space="0" w:color="auto"/>
          </w:divBdr>
        </w:div>
        <w:div w:id="474952292">
          <w:marLeft w:val="640"/>
          <w:marRight w:val="0"/>
          <w:marTop w:val="0"/>
          <w:marBottom w:val="0"/>
          <w:divBdr>
            <w:top w:val="none" w:sz="0" w:space="0" w:color="auto"/>
            <w:left w:val="none" w:sz="0" w:space="0" w:color="auto"/>
            <w:bottom w:val="none" w:sz="0" w:space="0" w:color="auto"/>
            <w:right w:val="none" w:sz="0" w:space="0" w:color="auto"/>
          </w:divBdr>
        </w:div>
        <w:div w:id="1192257186">
          <w:marLeft w:val="640"/>
          <w:marRight w:val="0"/>
          <w:marTop w:val="0"/>
          <w:marBottom w:val="0"/>
          <w:divBdr>
            <w:top w:val="none" w:sz="0" w:space="0" w:color="auto"/>
            <w:left w:val="none" w:sz="0" w:space="0" w:color="auto"/>
            <w:bottom w:val="none" w:sz="0" w:space="0" w:color="auto"/>
            <w:right w:val="none" w:sz="0" w:space="0" w:color="auto"/>
          </w:divBdr>
        </w:div>
        <w:div w:id="2012678628">
          <w:marLeft w:val="640"/>
          <w:marRight w:val="0"/>
          <w:marTop w:val="0"/>
          <w:marBottom w:val="0"/>
          <w:divBdr>
            <w:top w:val="none" w:sz="0" w:space="0" w:color="auto"/>
            <w:left w:val="none" w:sz="0" w:space="0" w:color="auto"/>
            <w:bottom w:val="none" w:sz="0" w:space="0" w:color="auto"/>
            <w:right w:val="none" w:sz="0" w:space="0" w:color="auto"/>
          </w:divBdr>
        </w:div>
        <w:div w:id="98258958">
          <w:marLeft w:val="640"/>
          <w:marRight w:val="0"/>
          <w:marTop w:val="0"/>
          <w:marBottom w:val="0"/>
          <w:divBdr>
            <w:top w:val="none" w:sz="0" w:space="0" w:color="auto"/>
            <w:left w:val="none" w:sz="0" w:space="0" w:color="auto"/>
            <w:bottom w:val="none" w:sz="0" w:space="0" w:color="auto"/>
            <w:right w:val="none" w:sz="0" w:space="0" w:color="auto"/>
          </w:divBdr>
        </w:div>
        <w:div w:id="1087113595">
          <w:marLeft w:val="640"/>
          <w:marRight w:val="0"/>
          <w:marTop w:val="0"/>
          <w:marBottom w:val="0"/>
          <w:divBdr>
            <w:top w:val="none" w:sz="0" w:space="0" w:color="auto"/>
            <w:left w:val="none" w:sz="0" w:space="0" w:color="auto"/>
            <w:bottom w:val="none" w:sz="0" w:space="0" w:color="auto"/>
            <w:right w:val="none" w:sz="0" w:space="0" w:color="auto"/>
          </w:divBdr>
        </w:div>
        <w:div w:id="879903403">
          <w:marLeft w:val="640"/>
          <w:marRight w:val="0"/>
          <w:marTop w:val="0"/>
          <w:marBottom w:val="0"/>
          <w:divBdr>
            <w:top w:val="none" w:sz="0" w:space="0" w:color="auto"/>
            <w:left w:val="none" w:sz="0" w:space="0" w:color="auto"/>
            <w:bottom w:val="none" w:sz="0" w:space="0" w:color="auto"/>
            <w:right w:val="none" w:sz="0" w:space="0" w:color="auto"/>
          </w:divBdr>
        </w:div>
        <w:div w:id="1202596960">
          <w:marLeft w:val="640"/>
          <w:marRight w:val="0"/>
          <w:marTop w:val="0"/>
          <w:marBottom w:val="0"/>
          <w:divBdr>
            <w:top w:val="none" w:sz="0" w:space="0" w:color="auto"/>
            <w:left w:val="none" w:sz="0" w:space="0" w:color="auto"/>
            <w:bottom w:val="none" w:sz="0" w:space="0" w:color="auto"/>
            <w:right w:val="none" w:sz="0" w:space="0" w:color="auto"/>
          </w:divBdr>
        </w:div>
        <w:div w:id="89475229">
          <w:marLeft w:val="640"/>
          <w:marRight w:val="0"/>
          <w:marTop w:val="0"/>
          <w:marBottom w:val="0"/>
          <w:divBdr>
            <w:top w:val="none" w:sz="0" w:space="0" w:color="auto"/>
            <w:left w:val="none" w:sz="0" w:space="0" w:color="auto"/>
            <w:bottom w:val="none" w:sz="0" w:space="0" w:color="auto"/>
            <w:right w:val="none" w:sz="0" w:space="0" w:color="auto"/>
          </w:divBdr>
        </w:div>
        <w:div w:id="1102065092">
          <w:marLeft w:val="640"/>
          <w:marRight w:val="0"/>
          <w:marTop w:val="0"/>
          <w:marBottom w:val="0"/>
          <w:divBdr>
            <w:top w:val="none" w:sz="0" w:space="0" w:color="auto"/>
            <w:left w:val="none" w:sz="0" w:space="0" w:color="auto"/>
            <w:bottom w:val="none" w:sz="0" w:space="0" w:color="auto"/>
            <w:right w:val="none" w:sz="0" w:space="0" w:color="auto"/>
          </w:divBdr>
        </w:div>
        <w:div w:id="1250625892">
          <w:marLeft w:val="640"/>
          <w:marRight w:val="0"/>
          <w:marTop w:val="0"/>
          <w:marBottom w:val="0"/>
          <w:divBdr>
            <w:top w:val="none" w:sz="0" w:space="0" w:color="auto"/>
            <w:left w:val="none" w:sz="0" w:space="0" w:color="auto"/>
            <w:bottom w:val="none" w:sz="0" w:space="0" w:color="auto"/>
            <w:right w:val="none" w:sz="0" w:space="0" w:color="auto"/>
          </w:divBdr>
        </w:div>
        <w:div w:id="1594822378">
          <w:marLeft w:val="640"/>
          <w:marRight w:val="0"/>
          <w:marTop w:val="0"/>
          <w:marBottom w:val="0"/>
          <w:divBdr>
            <w:top w:val="none" w:sz="0" w:space="0" w:color="auto"/>
            <w:left w:val="none" w:sz="0" w:space="0" w:color="auto"/>
            <w:bottom w:val="none" w:sz="0" w:space="0" w:color="auto"/>
            <w:right w:val="none" w:sz="0" w:space="0" w:color="auto"/>
          </w:divBdr>
        </w:div>
        <w:div w:id="1177037955">
          <w:marLeft w:val="640"/>
          <w:marRight w:val="0"/>
          <w:marTop w:val="0"/>
          <w:marBottom w:val="0"/>
          <w:divBdr>
            <w:top w:val="none" w:sz="0" w:space="0" w:color="auto"/>
            <w:left w:val="none" w:sz="0" w:space="0" w:color="auto"/>
            <w:bottom w:val="none" w:sz="0" w:space="0" w:color="auto"/>
            <w:right w:val="none" w:sz="0" w:space="0" w:color="auto"/>
          </w:divBdr>
        </w:div>
        <w:div w:id="874469709">
          <w:marLeft w:val="640"/>
          <w:marRight w:val="0"/>
          <w:marTop w:val="0"/>
          <w:marBottom w:val="0"/>
          <w:divBdr>
            <w:top w:val="none" w:sz="0" w:space="0" w:color="auto"/>
            <w:left w:val="none" w:sz="0" w:space="0" w:color="auto"/>
            <w:bottom w:val="none" w:sz="0" w:space="0" w:color="auto"/>
            <w:right w:val="none" w:sz="0" w:space="0" w:color="auto"/>
          </w:divBdr>
        </w:div>
        <w:div w:id="192811494">
          <w:marLeft w:val="640"/>
          <w:marRight w:val="0"/>
          <w:marTop w:val="0"/>
          <w:marBottom w:val="0"/>
          <w:divBdr>
            <w:top w:val="none" w:sz="0" w:space="0" w:color="auto"/>
            <w:left w:val="none" w:sz="0" w:space="0" w:color="auto"/>
            <w:bottom w:val="none" w:sz="0" w:space="0" w:color="auto"/>
            <w:right w:val="none" w:sz="0" w:space="0" w:color="auto"/>
          </w:divBdr>
        </w:div>
        <w:div w:id="1046948616">
          <w:marLeft w:val="640"/>
          <w:marRight w:val="0"/>
          <w:marTop w:val="0"/>
          <w:marBottom w:val="0"/>
          <w:divBdr>
            <w:top w:val="none" w:sz="0" w:space="0" w:color="auto"/>
            <w:left w:val="none" w:sz="0" w:space="0" w:color="auto"/>
            <w:bottom w:val="none" w:sz="0" w:space="0" w:color="auto"/>
            <w:right w:val="none" w:sz="0" w:space="0" w:color="auto"/>
          </w:divBdr>
        </w:div>
        <w:div w:id="1682706532">
          <w:marLeft w:val="640"/>
          <w:marRight w:val="0"/>
          <w:marTop w:val="0"/>
          <w:marBottom w:val="0"/>
          <w:divBdr>
            <w:top w:val="none" w:sz="0" w:space="0" w:color="auto"/>
            <w:left w:val="none" w:sz="0" w:space="0" w:color="auto"/>
            <w:bottom w:val="none" w:sz="0" w:space="0" w:color="auto"/>
            <w:right w:val="none" w:sz="0" w:space="0" w:color="auto"/>
          </w:divBdr>
        </w:div>
        <w:div w:id="1648895998">
          <w:marLeft w:val="640"/>
          <w:marRight w:val="0"/>
          <w:marTop w:val="0"/>
          <w:marBottom w:val="0"/>
          <w:divBdr>
            <w:top w:val="none" w:sz="0" w:space="0" w:color="auto"/>
            <w:left w:val="none" w:sz="0" w:space="0" w:color="auto"/>
            <w:bottom w:val="none" w:sz="0" w:space="0" w:color="auto"/>
            <w:right w:val="none" w:sz="0" w:space="0" w:color="auto"/>
          </w:divBdr>
        </w:div>
        <w:div w:id="1095444432">
          <w:marLeft w:val="640"/>
          <w:marRight w:val="0"/>
          <w:marTop w:val="0"/>
          <w:marBottom w:val="0"/>
          <w:divBdr>
            <w:top w:val="none" w:sz="0" w:space="0" w:color="auto"/>
            <w:left w:val="none" w:sz="0" w:space="0" w:color="auto"/>
            <w:bottom w:val="none" w:sz="0" w:space="0" w:color="auto"/>
            <w:right w:val="none" w:sz="0" w:space="0" w:color="auto"/>
          </w:divBdr>
        </w:div>
        <w:div w:id="1969702106">
          <w:marLeft w:val="640"/>
          <w:marRight w:val="0"/>
          <w:marTop w:val="0"/>
          <w:marBottom w:val="0"/>
          <w:divBdr>
            <w:top w:val="none" w:sz="0" w:space="0" w:color="auto"/>
            <w:left w:val="none" w:sz="0" w:space="0" w:color="auto"/>
            <w:bottom w:val="none" w:sz="0" w:space="0" w:color="auto"/>
            <w:right w:val="none" w:sz="0" w:space="0" w:color="auto"/>
          </w:divBdr>
        </w:div>
        <w:div w:id="1771461573">
          <w:marLeft w:val="640"/>
          <w:marRight w:val="0"/>
          <w:marTop w:val="0"/>
          <w:marBottom w:val="0"/>
          <w:divBdr>
            <w:top w:val="none" w:sz="0" w:space="0" w:color="auto"/>
            <w:left w:val="none" w:sz="0" w:space="0" w:color="auto"/>
            <w:bottom w:val="none" w:sz="0" w:space="0" w:color="auto"/>
            <w:right w:val="none" w:sz="0" w:space="0" w:color="auto"/>
          </w:divBdr>
        </w:div>
        <w:div w:id="791166350">
          <w:marLeft w:val="640"/>
          <w:marRight w:val="0"/>
          <w:marTop w:val="0"/>
          <w:marBottom w:val="0"/>
          <w:divBdr>
            <w:top w:val="none" w:sz="0" w:space="0" w:color="auto"/>
            <w:left w:val="none" w:sz="0" w:space="0" w:color="auto"/>
            <w:bottom w:val="none" w:sz="0" w:space="0" w:color="auto"/>
            <w:right w:val="none" w:sz="0" w:space="0" w:color="auto"/>
          </w:divBdr>
        </w:div>
        <w:div w:id="45106662">
          <w:marLeft w:val="640"/>
          <w:marRight w:val="0"/>
          <w:marTop w:val="0"/>
          <w:marBottom w:val="0"/>
          <w:divBdr>
            <w:top w:val="none" w:sz="0" w:space="0" w:color="auto"/>
            <w:left w:val="none" w:sz="0" w:space="0" w:color="auto"/>
            <w:bottom w:val="none" w:sz="0" w:space="0" w:color="auto"/>
            <w:right w:val="none" w:sz="0" w:space="0" w:color="auto"/>
          </w:divBdr>
        </w:div>
        <w:div w:id="666372008">
          <w:marLeft w:val="640"/>
          <w:marRight w:val="0"/>
          <w:marTop w:val="0"/>
          <w:marBottom w:val="0"/>
          <w:divBdr>
            <w:top w:val="none" w:sz="0" w:space="0" w:color="auto"/>
            <w:left w:val="none" w:sz="0" w:space="0" w:color="auto"/>
            <w:bottom w:val="none" w:sz="0" w:space="0" w:color="auto"/>
            <w:right w:val="none" w:sz="0" w:space="0" w:color="auto"/>
          </w:divBdr>
        </w:div>
        <w:div w:id="1313945710">
          <w:marLeft w:val="640"/>
          <w:marRight w:val="0"/>
          <w:marTop w:val="0"/>
          <w:marBottom w:val="0"/>
          <w:divBdr>
            <w:top w:val="none" w:sz="0" w:space="0" w:color="auto"/>
            <w:left w:val="none" w:sz="0" w:space="0" w:color="auto"/>
            <w:bottom w:val="none" w:sz="0" w:space="0" w:color="auto"/>
            <w:right w:val="none" w:sz="0" w:space="0" w:color="auto"/>
          </w:divBdr>
        </w:div>
        <w:div w:id="2077705297">
          <w:marLeft w:val="640"/>
          <w:marRight w:val="0"/>
          <w:marTop w:val="0"/>
          <w:marBottom w:val="0"/>
          <w:divBdr>
            <w:top w:val="none" w:sz="0" w:space="0" w:color="auto"/>
            <w:left w:val="none" w:sz="0" w:space="0" w:color="auto"/>
            <w:bottom w:val="none" w:sz="0" w:space="0" w:color="auto"/>
            <w:right w:val="none" w:sz="0" w:space="0" w:color="auto"/>
          </w:divBdr>
        </w:div>
        <w:div w:id="1819299290">
          <w:marLeft w:val="640"/>
          <w:marRight w:val="0"/>
          <w:marTop w:val="0"/>
          <w:marBottom w:val="0"/>
          <w:divBdr>
            <w:top w:val="none" w:sz="0" w:space="0" w:color="auto"/>
            <w:left w:val="none" w:sz="0" w:space="0" w:color="auto"/>
            <w:bottom w:val="none" w:sz="0" w:space="0" w:color="auto"/>
            <w:right w:val="none" w:sz="0" w:space="0" w:color="auto"/>
          </w:divBdr>
        </w:div>
        <w:div w:id="1014070290">
          <w:marLeft w:val="640"/>
          <w:marRight w:val="0"/>
          <w:marTop w:val="0"/>
          <w:marBottom w:val="0"/>
          <w:divBdr>
            <w:top w:val="none" w:sz="0" w:space="0" w:color="auto"/>
            <w:left w:val="none" w:sz="0" w:space="0" w:color="auto"/>
            <w:bottom w:val="none" w:sz="0" w:space="0" w:color="auto"/>
            <w:right w:val="none" w:sz="0" w:space="0" w:color="auto"/>
          </w:divBdr>
        </w:div>
        <w:div w:id="1933732064">
          <w:marLeft w:val="640"/>
          <w:marRight w:val="0"/>
          <w:marTop w:val="0"/>
          <w:marBottom w:val="0"/>
          <w:divBdr>
            <w:top w:val="none" w:sz="0" w:space="0" w:color="auto"/>
            <w:left w:val="none" w:sz="0" w:space="0" w:color="auto"/>
            <w:bottom w:val="none" w:sz="0" w:space="0" w:color="auto"/>
            <w:right w:val="none" w:sz="0" w:space="0" w:color="auto"/>
          </w:divBdr>
        </w:div>
        <w:div w:id="307825463">
          <w:marLeft w:val="640"/>
          <w:marRight w:val="0"/>
          <w:marTop w:val="0"/>
          <w:marBottom w:val="0"/>
          <w:divBdr>
            <w:top w:val="none" w:sz="0" w:space="0" w:color="auto"/>
            <w:left w:val="none" w:sz="0" w:space="0" w:color="auto"/>
            <w:bottom w:val="none" w:sz="0" w:space="0" w:color="auto"/>
            <w:right w:val="none" w:sz="0" w:space="0" w:color="auto"/>
          </w:divBdr>
        </w:div>
        <w:div w:id="1493908420">
          <w:marLeft w:val="640"/>
          <w:marRight w:val="0"/>
          <w:marTop w:val="0"/>
          <w:marBottom w:val="0"/>
          <w:divBdr>
            <w:top w:val="none" w:sz="0" w:space="0" w:color="auto"/>
            <w:left w:val="none" w:sz="0" w:space="0" w:color="auto"/>
            <w:bottom w:val="none" w:sz="0" w:space="0" w:color="auto"/>
            <w:right w:val="none" w:sz="0" w:space="0" w:color="auto"/>
          </w:divBdr>
        </w:div>
        <w:div w:id="1690598757">
          <w:marLeft w:val="640"/>
          <w:marRight w:val="0"/>
          <w:marTop w:val="0"/>
          <w:marBottom w:val="0"/>
          <w:divBdr>
            <w:top w:val="none" w:sz="0" w:space="0" w:color="auto"/>
            <w:left w:val="none" w:sz="0" w:space="0" w:color="auto"/>
            <w:bottom w:val="none" w:sz="0" w:space="0" w:color="auto"/>
            <w:right w:val="none" w:sz="0" w:space="0" w:color="auto"/>
          </w:divBdr>
        </w:div>
        <w:div w:id="914168215">
          <w:marLeft w:val="640"/>
          <w:marRight w:val="0"/>
          <w:marTop w:val="0"/>
          <w:marBottom w:val="0"/>
          <w:divBdr>
            <w:top w:val="none" w:sz="0" w:space="0" w:color="auto"/>
            <w:left w:val="none" w:sz="0" w:space="0" w:color="auto"/>
            <w:bottom w:val="none" w:sz="0" w:space="0" w:color="auto"/>
            <w:right w:val="none" w:sz="0" w:space="0" w:color="auto"/>
          </w:divBdr>
        </w:div>
        <w:div w:id="1328749807">
          <w:marLeft w:val="640"/>
          <w:marRight w:val="0"/>
          <w:marTop w:val="0"/>
          <w:marBottom w:val="0"/>
          <w:divBdr>
            <w:top w:val="none" w:sz="0" w:space="0" w:color="auto"/>
            <w:left w:val="none" w:sz="0" w:space="0" w:color="auto"/>
            <w:bottom w:val="none" w:sz="0" w:space="0" w:color="auto"/>
            <w:right w:val="none" w:sz="0" w:space="0" w:color="auto"/>
          </w:divBdr>
        </w:div>
        <w:div w:id="138151081">
          <w:marLeft w:val="640"/>
          <w:marRight w:val="0"/>
          <w:marTop w:val="0"/>
          <w:marBottom w:val="0"/>
          <w:divBdr>
            <w:top w:val="none" w:sz="0" w:space="0" w:color="auto"/>
            <w:left w:val="none" w:sz="0" w:space="0" w:color="auto"/>
            <w:bottom w:val="none" w:sz="0" w:space="0" w:color="auto"/>
            <w:right w:val="none" w:sz="0" w:space="0" w:color="auto"/>
          </w:divBdr>
        </w:div>
        <w:div w:id="1459566647">
          <w:marLeft w:val="640"/>
          <w:marRight w:val="0"/>
          <w:marTop w:val="0"/>
          <w:marBottom w:val="0"/>
          <w:divBdr>
            <w:top w:val="none" w:sz="0" w:space="0" w:color="auto"/>
            <w:left w:val="none" w:sz="0" w:space="0" w:color="auto"/>
            <w:bottom w:val="none" w:sz="0" w:space="0" w:color="auto"/>
            <w:right w:val="none" w:sz="0" w:space="0" w:color="auto"/>
          </w:divBdr>
        </w:div>
        <w:div w:id="698241950">
          <w:marLeft w:val="640"/>
          <w:marRight w:val="0"/>
          <w:marTop w:val="0"/>
          <w:marBottom w:val="0"/>
          <w:divBdr>
            <w:top w:val="none" w:sz="0" w:space="0" w:color="auto"/>
            <w:left w:val="none" w:sz="0" w:space="0" w:color="auto"/>
            <w:bottom w:val="none" w:sz="0" w:space="0" w:color="auto"/>
            <w:right w:val="none" w:sz="0" w:space="0" w:color="auto"/>
          </w:divBdr>
        </w:div>
        <w:div w:id="1682973271">
          <w:marLeft w:val="640"/>
          <w:marRight w:val="0"/>
          <w:marTop w:val="0"/>
          <w:marBottom w:val="0"/>
          <w:divBdr>
            <w:top w:val="none" w:sz="0" w:space="0" w:color="auto"/>
            <w:left w:val="none" w:sz="0" w:space="0" w:color="auto"/>
            <w:bottom w:val="none" w:sz="0" w:space="0" w:color="auto"/>
            <w:right w:val="none" w:sz="0" w:space="0" w:color="auto"/>
          </w:divBdr>
        </w:div>
        <w:div w:id="1874422544">
          <w:marLeft w:val="640"/>
          <w:marRight w:val="0"/>
          <w:marTop w:val="0"/>
          <w:marBottom w:val="0"/>
          <w:divBdr>
            <w:top w:val="none" w:sz="0" w:space="0" w:color="auto"/>
            <w:left w:val="none" w:sz="0" w:space="0" w:color="auto"/>
            <w:bottom w:val="none" w:sz="0" w:space="0" w:color="auto"/>
            <w:right w:val="none" w:sz="0" w:space="0" w:color="auto"/>
          </w:divBdr>
        </w:div>
        <w:div w:id="1876848328">
          <w:marLeft w:val="640"/>
          <w:marRight w:val="0"/>
          <w:marTop w:val="0"/>
          <w:marBottom w:val="0"/>
          <w:divBdr>
            <w:top w:val="none" w:sz="0" w:space="0" w:color="auto"/>
            <w:left w:val="none" w:sz="0" w:space="0" w:color="auto"/>
            <w:bottom w:val="none" w:sz="0" w:space="0" w:color="auto"/>
            <w:right w:val="none" w:sz="0" w:space="0" w:color="auto"/>
          </w:divBdr>
        </w:div>
        <w:div w:id="489251827">
          <w:marLeft w:val="640"/>
          <w:marRight w:val="0"/>
          <w:marTop w:val="0"/>
          <w:marBottom w:val="0"/>
          <w:divBdr>
            <w:top w:val="none" w:sz="0" w:space="0" w:color="auto"/>
            <w:left w:val="none" w:sz="0" w:space="0" w:color="auto"/>
            <w:bottom w:val="none" w:sz="0" w:space="0" w:color="auto"/>
            <w:right w:val="none" w:sz="0" w:space="0" w:color="auto"/>
          </w:divBdr>
        </w:div>
        <w:div w:id="2048215219">
          <w:marLeft w:val="640"/>
          <w:marRight w:val="0"/>
          <w:marTop w:val="0"/>
          <w:marBottom w:val="0"/>
          <w:divBdr>
            <w:top w:val="none" w:sz="0" w:space="0" w:color="auto"/>
            <w:left w:val="none" w:sz="0" w:space="0" w:color="auto"/>
            <w:bottom w:val="none" w:sz="0" w:space="0" w:color="auto"/>
            <w:right w:val="none" w:sz="0" w:space="0" w:color="auto"/>
          </w:divBdr>
        </w:div>
        <w:div w:id="212619419">
          <w:marLeft w:val="640"/>
          <w:marRight w:val="0"/>
          <w:marTop w:val="0"/>
          <w:marBottom w:val="0"/>
          <w:divBdr>
            <w:top w:val="none" w:sz="0" w:space="0" w:color="auto"/>
            <w:left w:val="none" w:sz="0" w:space="0" w:color="auto"/>
            <w:bottom w:val="none" w:sz="0" w:space="0" w:color="auto"/>
            <w:right w:val="none" w:sz="0" w:space="0" w:color="auto"/>
          </w:divBdr>
        </w:div>
        <w:div w:id="1508444285">
          <w:marLeft w:val="640"/>
          <w:marRight w:val="0"/>
          <w:marTop w:val="0"/>
          <w:marBottom w:val="0"/>
          <w:divBdr>
            <w:top w:val="none" w:sz="0" w:space="0" w:color="auto"/>
            <w:left w:val="none" w:sz="0" w:space="0" w:color="auto"/>
            <w:bottom w:val="none" w:sz="0" w:space="0" w:color="auto"/>
            <w:right w:val="none" w:sz="0" w:space="0" w:color="auto"/>
          </w:divBdr>
        </w:div>
        <w:div w:id="1012415743">
          <w:marLeft w:val="640"/>
          <w:marRight w:val="0"/>
          <w:marTop w:val="0"/>
          <w:marBottom w:val="0"/>
          <w:divBdr>
            <w:top w:val="none" w:sz="0" w:space="0" w:color="auto"/>
            <w:left w:val="none" w:sz="0" w:space="0" w:color="auto"/>
            <w:bottom w:val="none" w:sz="0" w:space="0" w:color="auto"/>
            <w:right w:val="none" w:sz="0" w:space="0" w:color="auto"/>
          </w:divBdr>
        </w:div>
        <w:div w:id="268783697">
          <w:marLeft w:val="640"/>
          <w:marRight w:val="0"/>
          <w:marTop w:val="0"/>
          <w:marBottom w:val="0"/>
          <w:divBdr>
            <w:top w:val="none" w:sz="0" w:space="0" w:color="auto"/>
            <w:left w:val="none" w:sz="0" w:space="0" w:color="auto"/>
            <w:bottom w:val="none" w:sz="0" w:space="0" w:color="auto"/>
            <w:right w:val="none" w:sz="0" w:space="0" w:color="auto"/>
          </w:divBdr>
        </w:div>
        <w:div w:id="1436049914">
          <w:marLeft w:val="640"/>
          <w:marRight w:val="0"/>
          <w:marTop w:val="0"/>
          <w:marBottom w:val="0"/>
          <w:divBdr>
            <w:top w:val="none" w:sz="0" w:space="0" w:color="auto"/>
            <w:left w:val="none" w:sz="0" w:space="0" w:color="auto"/>
            <w:bottom w:val="none" w:sz="0" w:space="0" w:color="auto"/>
            <w:right w:val="none" w:sz="0" w:space="0" w:color="auto"/>
          </w:divBdr>
        </w:div>
        <w:div w:id="1463385269">
          <w:marLeft w:val="640"/>
          <w:marRight w:val="0"/>
          <w:marTop w:val="0"/>
          <w:marBottom w:val="0"/>
          <w:divBdr>
            <w:top w:val="none" w:sz="0" w:space="0" w:color="auto"/>
            <w:left w:val="none" w:sz="0" w:space="0" w:color="auto"/>
            <w:bottom w:val="none" w:sz="0" w:space="0" w:color="auto"/>
            <w:right w:val="none" w:sz="0" w:space="0" w:color="auto"/>
          </w:divBdr>
        </w:div>
        <w:div w:id="1340816923">
          <w:marLeft w:val="640"/>
          <w:marRight w:val="0"/>
          <w:marTop w:val="0"/>
          <w:marBottom w:val="0"/>
          <w:divBdr>
            <w:top w:val="none" w:sz="0" w:space="0" w:color="auto"/>
            <w:left w:val="none" w:sz="0" w:space="0" w:color="auto"/>
            <w:bottom w:val="none" w:sz="0" w:space="0" w:color="auto"/>
            <w:right w:val="none" w:sz="0" w:space="0" w:color="auto"/>
          </w:divBdr>
        </w:div>
        <w:div w:id="473186240">
          <w:marLeft w:val="640"/>
          <w:marRight w:val="0"/>
          <w:marTop w:val="0"/>
          <w:marBottom w:val="0"/>
          <w:divBdr>
            <w:top w:val="none" w:sz="0" w:space="0" w:color="auto"/>
            <w:left w:val="none" w:sz="0" w:space="0" w:color="auto"/>
            <w:bottom w:val="none" w:sz="0" w:space="0" w:color="auto"/>
            <w:right w:val="none" w:sz="0" w:space="0" w:color="auto"/>
          </w:divBdr>
        </w:div>
        <w:div w:id="861361688">
          <w:marLeft w:val="640"/>
          <w:marRight w:val="0"/>
          <w:marTop w:val="0"/>
          <w:marBottom w:val="0"/>
          <w:divBdr>
            <w:top w:val="none" w:sz="0" w:space="0" w:color="auto"/>
            <w:left w:val="none" w:sz="0" w:space="0" w:color="auto"/>
            <w:bottom w:val="none" w:sz="0" w:space="0" w:color="auto"/>
            <w:right w:val="none" w:sz="0" w:space="0" w:color="auto"/>
          </w:divBdr>
        </w:div>
        <w:div w:id="2019887511">
          <w:marLeft w:val="640"/>
          <w:marRight w:val="0"/>
          <w:marTop w:val="0"/>
          <w:marBottom w:val="0"/>
          <w:divBdr>
            <w:top w:val="none" w:sz="0" w:space="0" w:color="auto"/>
            <w:left w:val="none" w:sz="0" w:space="0" w:color="auto"/>
            <w:bottom w:val="none" w:sz="0" w:space="0" w:color="auto"/>
            <w:right w:val="none" w:sz="0" w:space="0" w:color="auto"/>
          </w:divBdr>
        </w:div>
        <w:div w:id="2077125211">
          <w:marLeft w:val="640"/>
          <w:marRight w:val="0"/>
          <w:marTop w:val="0"/>
          <w:marBottom w:val="0"/>
          <w:divBdr>
            <w:top w:val="none" w:sz="0" w:space="0" w:color="auto"/>
            <w:left w:val="none" w:sz="0" w:space="0" w:color="auto"/>
            <w:bottom w:val="none" w:sz="0" w:space="0" w:color="auto"/>
            <w:right w:val="none" w:sz="0" w:space="0" w:color="auto"/>
          </w:divBdr>
        </w:div>
        <w:div w:id="1279684195">
          <w:marLeft w:val="640"/>
          <w:marRight w:val="0"/>
          <w:marTop w:val="0"/>
          <w:marBottom w:val="0"/>
          <w:divBdr>
            <w:top w:val="none" w:sz="0" w:space="0" w:color="auto"/>
            <w:left w:val="none" w:sz="0" w:space="0" w:color="auto"/>
            <w:bottom w:val="none" w:sz="0" w:space="0" w:color="auto"/>
            <w:right w:val="none" w:sz="0" w:space="0" w:color="auto"/>
          </w:divBdr>
        </w:div>
        <w:div w:id="1894390499">
          <w:marLeft w:val="640"/>
          <w:marRight w:val="0"/>
          <w:marTop w:val="0"/>
          <w:marBottom w:val="0"/>
          <w:divBdr>
            <w:top w:val="none" w:sz="0" w:space="0" w:color="auto"/>
            <w:left w:val="none" w:sz="0" w:space="0" w:color="auto"/>
            <w:bottom w:val="none" w:sz="0" w:space="0" w:color="auto"/>
            <w:right w:val="none" w:sz="0" w:space="0" w:color="auto"/>
          </w:divBdr>
        </w:div>
        <w:div w:id="206601049">
          <w:marLeft w:val="640"/>
          <w:marRight w:val="0"/>
          <w:marTop w:val="0"/>
          <w:marBottom w:val="0"/>
          <w:divBdr>
            <w:top w:val="none" w:sz="0" w:space="0" w:color="auto"/>
            <w:left w:val="none" w:sz="0" w:space="0" w:color="auto"/>
            <w:bottom w:val="none" w:sz="0" w:space="0" w:color="auto"/>
            <w:right w:val="none" w:sz="0" w:space="0" w:color="auto"/>
          </w:divBdr>
        </w:div>
        <w:div w:id="583950530">
          <w:marLeft w:val="640"/>
          <w:marRight w:val="0"/>
          <w:marTop w:val="0"/>
          <w:marBottom w:val="0"/>
          <w:divBdr>
            <w:top w:val="none" w:sz="0" w:space="0" w:color="auto"/>
            <w:left w:val="none" w:sz="0" w:space="0" w:color="auto"/>
            <w:bottom w:val="none" w:sz="0" w:space="0" w:color="auto"/>
            <w:right w:val="none" w:sz="0" w:space="0" w:color="auto"/>
          </w:divBdr>
        </w:div>
        <w:div w:id="495267509">
          <w:marLeft w:val="640"/>
          <w:marRight w:val="0"/>
          <w:marTop w:val="0"/>
          <w:marBottom w:val="0"/>
          <w:divBdr>
            <w:top w:val="none" w:sz="0" w:space="0" w:color="auto"/>
            <w:left w:val="none" w:sz="0" w:space="0" w:color="auto"/>
            <w:bottom w:val="none" w:sz="0" w:space="0" w:color="auto"/>
            <w:right w:val="none" w:sz="0" w:space="0" w:color="auto"/>
          </w:divBdr>
        </w:div>
        <w:div w:id="1723871423">
          <w:marLeft w:val="640"/>
          <w:marRight w:val="0"/>
          <w:marTop w:val="0"/>
          <w:marBottom w:val="0"/>
          <w:divBdr>
            <w:top w:val="none" w:sz="0" w:space="0" w:color="auto"/>
            <w:left w:val="none" w:sz="0" w:space="0" w:color="auto"/>
            <w:bottom w:val="none" w:sz="0" w:space="0" w:color="auto"/>
            <w:right w:val="none" w:sz="0" w:space="0" w:color="auto"/>
          </w:divBdr>
        </w:div>
        <w:div w:id="540090154">
          <w:marLeft w:val="640"/>
          <w:marRight w:val="0"/>
          <w:marTop w:val="0"/>
          <w:marBottom w:val="0"/>
          <w:divBdr>
            <w:top w:val="none" w:sz="0" w:space="0" w:color="auto"/>
            <w:left w:val="none" w:sz="0" w:space="0" w:color="auto"/>
            <w:bottom w:val="none" w:sz="0" w:space="0" w:color="auto"/>
            <w:right w:val="none" w:sz="0" w:space="0" w:color="auto"/>
          </w:divBdr>
        </w:div>
        <w:div w:id="351761329">
          <w:marLeft w:val="640"/>
          <w:marRight w:val="0"/>
          <w:marTop w:val="0"/>
          <w:marBottom w:val="0"/>
          <w:divBdr>
            <w:top w:val="none" w:sz="0" w:space="0" w:color="auto"/>
            <w:left w:val="none" w:sz="0" w:space="0" w:color="auto"/>
            <w:bottom w:val="none" w:sz="0" w:space="0" w:color="auto"/>
            <w:right w:val="none" w:sz="0" w:space="0" w:color="auto"/>
          </w:divBdr>
        </w:div>
        <w:div w:id="60565485">
          <w:marLeft w:val="640"/>
          <w:marRight w:val="0"/>
          <w:marTop w:val="0"/>
          <w:marBottom w:val="0"/>
          <w:divBdr>
            <w:top w:val="none" w:sz="0" w:space="0" w:color="auto"/>
            <w:left w:val="none" w:sz="0" w:space="0" w:color="auto"/>
            <w:bottom w:val="none" w:sz="0" w:space="0" w:color="auto"/>
            <w:right w:val="none" w:sz="0" w:space="0" w:color="auto"/>
          </w:divBdr>
        </w:div>
        <w:div w:id="1430078251">
          <w:marLeft w:val="640"/>
          <w:marRight w:val="0"/>
          <w:marTop w:val="0"/>
          <w:marBottom w:val="0"/>
          <w:divBdr>
            <w:top w:val="none" w:sz="0" w:space="0" w:color="auto"/>
            <w:left w:val="none" w:sz="0" w:space="0" w:color="auto"/>
            <w:bottom w:val="none" w:sz="0" w:space="0" w:color="auto"/>
            <w:right w:val="none" w:sz="0" w:space="0" w:color="auto"/>
          </w:divBdr>
        </w:div>
        <w:div w:id="1713646994">
          <w:marLeft w:val="640"/>
          <w:marRight w:val="0"/>
          <w:marTop w:val="0"/>
          <w:marBottom w:val="0"/>
          <w:divBdr>
            <w:top w:val="none" w:sz="0" w:space="0" w:color="auto"/>
            <w:left w:val="none" w:sz="0" w:space="0" w:color="auto"/>
            <w:bottom w:val="none" w:sz="0" w:space="0" w:color="auto"/>
            <w:right w:val="none" w:sz="0" w:space="0" w:color="auto"/>
          </w:divBdr>
        </w:div>
        <w:div w:id="1584685743">
          <w:marLeft w:val="640"/>
          <w:marRight w:val="0"/>
          <w:marTop w:val="0"/>
          <w:marBottom w:val="0"/>
          <w:divBdr>
            <w:top w:val="none" w:sz="0" w:space="0" w:color="auto"/>
            <w:left w:val="none" w:sz="0" w:space="0" w:color="auto"/>
            <w:bottom w:val="none" w:sz="0" w:space="0" w:color="auto"/>
            <w:right w:val="none" w:sz="0" w:space="0" w:color="auto"/>
          </w:divBdr>
        </w:div>
        <w:div w:id="1965622202">
          <w:marLeft w:val="640"/>
          <w:marRight w:val="0"/>
          <w:marTop w:val="0"/>
          <w:marBottom w:val="0"/>
          <w:divBdr>
            <w:top w:val="none" w:sz="0" w:space="0" w:color="auto"/>
            <w:left w:val="none" w:sz="0" w:space="0" w:color="auto"/>
            <w:bottom w:val="none" w:sz="0" w:space="0" w:color="auto"/>
            <w:right w:val="none" w:sz="0" w:space="0" w:color="auto"/>
          </w:divBdr>
        </w:div>
        <w:div w:id="2052534760">
          <w:marLeft w:val="640"/>
          <w:marRight w:val="0"/>
          <w:marTop w:val="0"/>
          <w:marBottom w:val="0"/>
          <w:divBdr>
            <w:top w:val="none" w:sz="0" w:space="0" w:color="auto"/>
            <w:left w:val="none" w:sz="0" w:space="0" w:color="auto"/>
            <w:bottom w:val="none" w:sz="0" w:space="0" w:color="auto"/>
            <w:right w:val="none" w:sz="0" w:space="0" w:color="auto"/>
          </w:divBdr>
        </w:div>
        <w:div w:id="666054188">
          <w:marLeft w:val="640"/>
          <w:marRight w:val="0"/>
          <w:marTop w:val="0"/>
          <w:marBottom w:val="0"/>
          <w:divBdr>
            <w:top w:val="none" w:sz="0" w:space="0" w:color="auto"/>
            <w:left w:val="none" w:sz="0" w:space="0" w:color="auto"/>
            <w:bottom w:val="none" w:sz="0" w:space="0" w:color="auto"/>
            <w:right w:val="none" w:sz="0" w:space="0" w:color="auto"/>
          </w:divBdr>
        </w:div>
        <w:div w:id="1887176584">
          <w:marLeft w:val="640"/>
          <w:marRight w:val="0"/>
          <w:marTop w:val="0"/>
          <w:marBottom w:val="0"/>
          <w:divBdr>
            <w:top w:val="none" w:sz="0" w:space="0" w:color="auto"/>
            <w:left w:val="none" w:sz="0" w:space="0" w:color="auto"/>
            <w:bottom w:val="none" w:sz="0" w:space="0" w:color="auto"/>
            <w:right w:val="none" w:sz="0" w:space="0" w:color="auto"/>
          </w:divBdr>
        </w:div>
        <w:div w:id="2025203787">
          <w:marLeft w:val="640"/>
          <w:marRight w:val="0"/>
          <w:marTop w:val="0"/>
          <w:marBottom w:val="0"/>
          <w:divBdr>
            <w:top w:val="none" w:sz="0" w:space="0" w:color="auto"/>
            <w:left w:val="none" w:sz="0" w:space="0" w:color="auto"/>
            <w:bottom w:val="none" w:sz="0" w:space="0" w:color="auto"/>
            <w:right w:val="none" w:sz="0" w:space="0" w:color="auto"/>
          </w:divBdr>
        </w:div>
        <w:div w:id="1695962626">
          <w:marLeft w:val="640"/>
          <w:marRight w:val="0"/>
          <w:marTop w:val="0"/>
          <w:marBottom w:val="0"/>
          <w:divBdr>
            <w:top w:val="none" w:sz="0" w:space="0" w:color="auto"/>
            <w:left w:val="none" w:sz="0" w:space="0" w:color="auto"/>
            <w:bottom w:val="none" w:sz="0" w:space="0" w:color="auto"/>
            <w:right w:val="none" w:sz="0" w:space="0" w:color="auto"/>
          </w:divBdr>
        </w:div>
        <w:div w:id="797722861">
          <w:marLeft w:val="640"/>
          <w:marRight w:val="0"/>
          <w:marTop w:val="0"/>
          <w:marBottom w:val="0"/>
          <w:divBdr>
            <w:top w:val="none" w:sz="0" w:space="0" w:color="auto"/>
            <w:left w:val="none" w:sz="0" w:space="0" w:color="auto"/>
            <w:bottom w:val="none" w:sz="0" w:space="0" w:color="auto"/>
            <w:right w:val="none" w:sz="0" w:space="0" w:color="auto"/>
          </w:divBdr>
        </w:div>
        <w:div w:id="1005860568">
          <w:marLeft w:val="640"/>
          <w:marRight w:val="0"/>
          <w:marTop w:val="0"/>
          <w:marBottom w:val="0"/>
          <w:divBdr>
            <w:top w:val="none" w:sz="0" w:space="0" w:color="auto"/>
            <w:left w:val="none" w:sz="0" w:space="0" w:color="auto"/>
            <w:bottom w:val="none" w:sz="0" w:space="0" w:color="auto"/>
            <w:right w:val="none" w:sz="0" w:space="0" w:color="auto"/>
          </w:divBdr>
        </w:div>
        <w:div w:id="426004252">
          <w:marLeft w:val="640"/>
          <w:marRight w:val="0"/>
          <w:marTop w:val="0"/>
          <w:marBottom w:val="0"/>
          <w:divBdr>
            <w:top w:val="none" w:sz="0" w:space="0" w:color="auto"/>
            <w:left w:val="none" w:sz="0" w:space="0" w:color="auto"/>
            <w:bottom w:val="none" w:sz="0" w:space="0" w:color="auto"/>
            <w:right w:val="none" w:sz="0" w:space="0" w:color="auto"/>
          </w:divBdr>
        </w:div>
        <w:div w:id="35005466">
          <w:marLeft w:val="640"/>
          <w:marRight w:val="0"/>
          <w:marTop w:val="0"/>
          <w:marBottom w:val="0"/>
          <w:divBdr>
            <w:top w:val="none" w:sz="0" w:space="0" w:color="auto"/>
            <w:left w:val="none" w:sz="0" w:space="0" w:color="auto"/>
            <w:bottom w:val="none" w:sz="0" w:space="0" w:color="auto"/>
            <w:right w:val="none" w:sz="0" w:space="0" w:color="auto"/>
          </w:divBdr>
        </w:div>
        <w:div w:id="135032773">
          <w:marLeft w:val="640"/>
          <w:marRight w:val="0"/>
          <w:marTop w:val="0"/>
          <w:marBottom w:val="0"/>
          <w:divBdr>
            <w:top w:val="none" w:sz="0" w:space="0" w:color="auto"/>
            <w:left w:val="none" w:sz="0" w:space="0" w:color="auto"/>
            <w:bottom w:val="none" w:sz="0" w:space="0" w:color="auto"/>
            <w:right w:val="none" w:sz="0" w:space="0" w:color="auto"/>
          </w:divBdr>
        </w:div>
        <w:div w:id="2096630907">
          <w:marLeft w:val="640"/>
          <w:marRight w:val="0"/>
          <w:marTop w:val="0"/>
          <w:marBottom w:val="0"/>
          <w:divBdr>
            <w:top w:val="none" w:sz="0" w:space="0" w:color="auto"/>
            <w:left w:val="none" w:sz="0" w:space="0" w:color="auto"/>
            <w:bottom w:val="none" w:sz="0" w:space="0" w:color="auto"/>
            <w:right w:val="none" w:sz="0" w:space="0" w:color="auto"/>
          </w:divBdr>
        </w:div>
        <w:div w:id="1729961757">
          <w:marLeft w:val="640"/>
          <w:marRight w:val="0"/>
          <w:marTop w:val="0"/>
          <w:marBottom w:val="0"/>
          <w:divBdr>
            <w:top w:val="none" w:sz="0" w:space="0" w:color="auto"/>
            <w:left w:val="none" w:sz="0" w:space="0" w:color="auto"/>
            <w:bottom w:val="none" w:sz="0" w:space="0" w:color="auto"/>
            <w:right w:val="none" w:sz="0" w:space="0" w:color="auto"/>
          </w:divBdr>
        </w:div>
        <w:div w:id="872888110">
          <w:marLeft w:val="640"/>
          <w:marRight w:val="0"/>
          <w:marTop w:val="0"/>
          <w:marBottom w:val="0"/>
          <w:divBdr>
            <w:top w:val="none" w:sz="0" w:space="0" w:color="auto"/>
            <w:left w:val="none" w:sz="0" w:space="0" w:color="auto"/>
            <w:bottom w:val="none" w:sz="0" w:space="0" w:color="auto"/>
            <w:right w:val="none" w:sz="0" w:space="0" w:color="auto"/>
          </w:divBdr>
        </w:div>
        <w:div w:id="188101939">
          <w:marLeft w:val="640"/>
          <w:marRight w:val="0"/>
          <w:marTop w:val="0"/>
          <w:marBottom w:val="0"/>
          <w:divBdr>
            <w:top w:val="none" w:sz="0" w:space="0" w:color="auto"/>
            <w:left w:val="none" w:sz="0" w:space="0" w:color="auto"/>
            <w:bottom w:val="none" w:sz="0" w:space="0" w:color="auto"/>
            <w:right w:val="none" w:sz="0" w:space="0" w:color="auto"/>
          </w:divBdr>
        </w:div>
        <w:div w:id="194851335">
          <w:marLeft w:val="640"/>
          <w:marRight w:val="0"/>
          <w:marTop w:val="0"/>
          <w:marBottom w:val="0"/>
          <w:divBdr>
            <w:top w:val="none" w:sz="0" w:space="0" w:color="auto"/>
            <w:left w:val="none" w:sz="0" w:space="0" w:color="auto"/>
            <w:bottom w:val="none" w:sz="0" w:space="0" w:color="auto"/>
            <w:right w:val="none" w:sz="0" w:space="0" w:color="auto"/>
          </w:divBdr>
        </w:div>
        <w:div w:id="1152599452">
          <w:marLeft w:val="640"/>
          <w:marRight w:val="0"/>
          <w:marTop w:val="0"/>
          <w:marBottom w:val="0"/>
          <w:divBdr>
            <w:top w:val="none" w:sz="0" w:space="0" w:color="auto"/>
            <w:left w:val="none" w:sz="0" w:space="0" w:color="auto"/>
            <w:bottom w:val="none" w:sz="0" w:space="0" w:color="auto"/>
            <w:right w:val="none" w:sz="0" w:space="0" w:color="auto"/>
          </w:divBdr>
        </w:div>
        <w:div w:id="229393023">
          <w:marLeft w:val="640"/>
          <w:marRight w:val="0"/>
          <w:marTop w:val="0"/>
          <w:marBottom w:val="0"/>
          <w:divBdr>
            <w:top w:val="none" w:sz="0" w:space="0" w:color="auto"/>
            <w:left w:val="none" w:sz="0" w:space="0" w:color="auto"/>
            <w:bottom w:val="none" w:sz="0" w:space="0" w:color="auto"/>
            <w:right w:val="none" w:sz="0" w:space="0" w:color="auto"/>
          </w:divBdr>
        </w:div>
        <w:div w:id="263264923">
          <w:marLeft w:val="640"/>
          <w:marRight w:val="0"/>
          <w:marTop w:val="0"/>
          <w:marBottom w:val="0"/>
          <w:divBdr>
            <w:top w:val="none" w:sz="0" w:space="0" w:color="auto"/>
            <w:left w:val="none" w:sz="0" w:space="0" w:color="auto"/>
            <w:bottom w:val="none" w:sz="0" w:space="0" w:color="auto"/>
            <w:right w:val="none" w:sz="0" w:space="0" w:color="auto"/>
          </w:divBdr>
        </w:div>
        <w:div w:id="968970381">
          <w:marLeft w:val="640"/>
          <w:marRight w:val="0"/>
          <w:marTop w:val="0"/>
          <w:marBottom w:val="0"/>
          <w:divBdr>
            <w:top w:val="none" w:sz="0" w:space="0" w:color="auto"/>
            <w:left w:val="none" w:sz="0" w:space="0" w:color="auto"/>
            <w:bottom w:val="none" w:sz="0" w:space="0" w:color="auto"/>
            <w:right w:val="none" w:sz="0" w:space="0" w:color="auto"/>
          </w:divBdr>
        </w:div>
        <w:div w:id="1335837464">
          <w:marLeft w:val="640"/>
          <w:marRight w:val="0"/>
          <w:marTop w:val="0"/>
          <w:marBottom w:val="0"/>
          <w:divBdr>
            <w:top w:val="none" w:sz="0" w:space="0" w:color="auto"/>
            <w:left w:val="none" w:sz="0" w:space="0" w:color="auto"/>
            <w:bottom w:val="none" w:sz="0" w:space="0" w:color="auto"/>
            <w:right w:val="none" w:sz="0" w:space="0" w:color="auto"/>
          </w:divBdr>
        </w:div>
        <w:div w:id="462233231">
          <w:marLeft w:val="640"/>
          <w:marRight w:val="0"/>
          <w:marTop w:val="0"/>
          <w:marBottom w:val="0"/>
          <w:divBdr>
            <w:top w:val="none" w:sz="0" w:space="0" w:color="auto"/>
            <w:left w:val="none" w:sz="0" w:space="0" w:color="auto"/>
            <w:bottom w:val="none" w:sz="0" w:space="0" w:color="auto"/>
            <w:right w:val="none" w:sz="0" w:space="0" w:color="auto"/>
          </w:divBdr>
        </w:div>
        <w:div w:id="1939018104">
          <w:marLeft w:val="640"/>
          <w:marRight w:val="0"/>
          <w:marTop w:val="0"/>
          <w:marBottom w:val="0"/>
          <w:divBdr>
            <w:top w:val="none" w:sz="0" w:space="0" w:color="auto"/>
            <w:left w:val="none" w:sz="0" w:space="0" w:color="auto"/>
            <w:bottom w:val="none" w:sz="0" w:space="0" w:color="auto"/>
            <w:right w:val="none" w:sz="0" w:space="0" w:color="auto"/>
          </w:divBdr>
        </w:div>
        <w:div w:id="923801355">
          <w:marLeft w:val="640"/>
          <w:marRight w:val="0"/>
          <w:marTop w:val="0"/>
          <w:marBottom w:val="0"/>
          <w:divBdr>
            <w:top w:val="none" w:sz="0" w:space="0" w:color="auto"/>
            <w:left w:val="none" w:sz="0" w:space="0" w:color="auto"/>
            <w:bottom w:val="none" w:sz="0" w:space="0" w:color="auto"/>
            <w:right w:val="none" w:sz="0" w:space="0" w:color="auto"/>
          </w:divBdr>
        </w:div>
        <w:div w:id="33580470">
          <w:marLeft w:val="640"/>
          <w:marRight w:val="0"/>
          <w:marTop w:val="0"/>
          <w:marBottom w:val="0"/>
          <w:divBdr>
            <w:top w:val="none" w:sz="0" w:space="0" w:color="auto"/>
            <w:left w:val="none" w:sz="0" w:space="0" w:color="auto"/>
            <w:bottom w:val="none" w:sz="0" w:space="0" w:color="auto"/>
            <w:right w:val="none" w:sz="0" w:space="0" w:color="auto"/>
          </w:divBdr>
        </w:div>
      </w:divsChild>
    </w:div>
    <w:div w:id="338430413">
      <w:bodyDiv w:val="1"/>
      <w:marLeft w:val="0"/>
      <w:marRight w:val="0"/>
      <w:marTop w:val="0"/>
      <w:marBottom w:val="0"/>
      <w:divBdr>
        <w:top w:val="none" w:sz="0" w:space="0" w:color="auto"/>
        <w:left w:val="none" w:sz="0" w:space="0" w:color="auto"/>
        <w:bottom w:val="none" w:sz="0" w:space="0" w:color="auto"/>
        <w:right w:val="none" w:sz="0" w:space="0" w:color="auto"/>
      </w:divBdr>
    </w:div>
    <w:div w:id="348727526">
      <w:bodyDiv w:val="1"/>
      <w:marLeft w:val="0"/>
      <w:marRight w:val="0"/>
      <w:marTop w:val="0"/>
      <w:marBottom w:val="0"/>
      <w:divBdr>
        <w:top w:val="none" w:sz="0" w:space="0" w:color="auto"/>
        <w:left w:val="none" w:sz="0" w:space="0" w:color="auto"/>
        <w:bottom w:val="none" w:sz="0" w:space="0" w:color="auto"/>
        <w:right w:val="none" w:sz="0" w:space="0" w:color="auto"/>
      </w:divBdr>
      <w:divsChild>
        <w:div w:id="354817289">
          <w:marLeft w:val="640"/>
          <w:marRight w:val="0"/>
          <w:marTop w:val="0"/>
          <w:marBottom w:val="0"/>
          <w:divBdr>
            <w:top w:val="none" w:sz="0" w:space="0" w:color="auto"/>
            <w:left w:val="none" w:sz="0" w:space="0" w:color="auto"/>
            <w:bottom w:val="none" w:sz="0" w:space="0" w:color="auto"/>
            <w:right w:val="none" w:sz="0" w:space="0" w:color="auto"/>
          </w:divBdr>
        </w:div>
        <w:div w:id="269708993">
          <w:marLeft w:val="640"/>
          <w:marRight w:val="0"/>
          <w:marTop w:val="0"/>
          <w:marBottom w:val="0"/>
          <w:divBdr>
            <w:top w:val="none" w:sz="0" w:space="0" w:color="auto"/>
            <w:left w:val="none" w:sz="0" w:space="0" w:color="auto"/>
            <w:bottom w:val="none" w:sz="0" w:space="0" w:color="auto"/>
            <w:right w:val="none" w:sz="0" w:space="0" w:color="auto"/>
          </w:divBdr>
        </w:div>
        <w:div w:id="160826295">
          <w:marLeft w:val="640"/>
          <w:marRight w:val="0"/>
          <w:marTop w:val="0"/>
          <w:marBottom w:val="0"/>
          <w:divBdr>
            <w:top w:val="none" w:sz="0" w:space="0" w:color="auto"/>
            <w:left w:val="none" w:sz="0" w:space="0" w:color="auto"/>
            <w:bottom w:val="none" w:sz="0" w:space="0" w:color="auto"/>
            <w:right w:val="none" w:sz="0" w:space="0" w:color="auto"/>
          </w:divBdr>
        </w:div>
        <w:div w:id="171385544">
          <w:marLeft w:val="640"/>
          <w:marRight w:val="0"/>
          <w:marTop w:val="0"/>
          <w:marBottom w:val="0"/>
          <w:divBdr>
            <w:top w:val="none" w:sz="0" w:space="0" w:color="auto"/>
            <w:left w:val="none" w:sz="0" w:space="0" w:color="auto"/>
            <w:bottom w:val="none" w:sz="0" w:space="0" w:color="auto"/>
            <w:right w:val="none" w:sz="0" w:space="0" w:color="auto"/>
          </w:divBdr>
        </w:div>
        <w:div w:id="1744718772">
          <w:marLeft w:val="640"/>
          <w:marRight w:val="0"/>
          <w:marTop w:val="0"/>
          <w:marBottom w:val="0"/>
          <w:divBdr>
            <w:top w:val="none" w:sz="0" w:space="0" w:color="auto"/>
            <w:left w:val="none" w:sz="0" w:space="0" w:color="auto"/>
            <w:bottom w:val="none" w:sz="0" w:space="0" w:color="auto"/>
            <w:right w:val="none" w:sz="0" w:space="0" w:color="auto"/>
          </w:divBdr>
        </w:div>
        <w:div w:id="1539782229">
          <w:marLeft w:val="640"/>
          <w:marRight w:val="0"/>
          <w:marTop w:val="0"/>
          <w:marBottom w:val="0"/>
          <w:divBdr>
            <w:top w:val="none" w:sz="0" w:space="0" w:color="auto"/>
            <w:left w:val="none" w:sz="0" w:space="0" w:color="auto"/>
            <w:bottom w:val="none" w:sz="0" w:space="0" w:color="auto"/>
            <w:right w:val="none" w:sz="0" w:space="0" w:color="auto"/>
          </w:divBdr>
        </w:div>
        <w:div w:id="59446265">
          <w:marLeft w:val="640"/>
          <w:marRight w:val="0"/>
          <w:marTop w:val="0"/>
          <w:marBottom w:val="0"/>
          <w:divBdr>
            <w:top w:val="none" w:sz="0" w:space="0" w:color="auto"/>
            <w:left w:val="none" w:sz="0" w:space="0" w:color="auto"/>
            <w:bottom w:val="none" w:sz="0" w:space="0" w:color="auto"/>
            <w:right w:val="none" w:sz="0" w:space="0" w:color="auto"/>
          </w:divBdr>
        </w:div>
        <w:div w:id="927425467">
          <w:marLeft w:val="640"/>
          <w:marRight w:val="0"/>
          <w:marTop w:val="0"/>
          <w:marBottom w:val="0"/>
          <w:divBdr>
            <w:top w:val="none" w:sz="0" w:space="0" w:color="auto"/>
            <w:left w:val="none" w:sz="0" w:space="0" w:color="auto"/>
            <w:bottom w:val="none" w:sz="0" w:space="0" w:color="auto"/>
            <w:right w:val="none" w:sz="0" w:space="0" w:color="auto"/>
          </w:divBdr>
        </w:div>
        <w:div w:id="895775469">
          <w:marLeft w:val="640"/>
          <w:marRight w:val="0"/>
          <w:marTop w:val="0"/>
          <w:marBottom w:val="0"/>
          <w:divBdr>
            <w:top w:val="none" w:sz="0" w:space="0" w:color="auto"/>
            <w:left w:val="none" w:sz="0" w:space="0" w:color="auto"/>
            <w:bottom w:val="none" w:sz="0" w:space="0" w:color="auto"/>
            <w:right w:val="none" w:sz="0" w:space="0" w:color="auto"/>
          </w:divBdr>
        </w:div>
        <w:div w:id="153959186">
          <w:marLeft w:val="640"/>
          <w:marRight w:val="0"/>
          <w:marTop w:val="0"/>
          <w:marBottom w:val="0"/>
          <w:divBdr>
            <w:top w:val="none" w:sz="0" w:space="0" w:color="auto"/>
            <w:left w:val="none" w:sz="0" w:space="0" w:color="auto"/>
            <w:bottom w:val="none" w:sz="0" w:space="0" w:color="auto"/>
            <w:right w:val="none" w:sz="0" w:space="0" w:color="auto"/>
          </w:divBdr>
        </w:div>
        <w:div w:id="930620997">
          <w:marLeft w:val="640"/>
          <w:marRight w:val="0"/>
          <w:marTop w:val="0"/>
          <w:marBottom w:val="0"/>
          <w:divBdr>
            <w:top w:val="none" w:sz="0" w:space="0" w:color="auto"/>
            <w:left w:val="none" w:sz="0" w:space="0" w:color="auto"/>
            <w:bottom w:val="none" w:sz="0" w:space="0" w:color="auto"/>
            <w:right w:val="none" w:sz="0" w:space="0" w:color="auto"/>
          </w:divBdr>
        </w:div>
        <w:div w:id="811681473">
          <w:marLeft w:val="640"/>
          <w:marRight w:val="0"/>
          <w:marTop w:val="0"/>
          <w:marBottom w:val="0"/>
          <w:divBdr>
            <w:top w:val="none" w:sz="0" w:space="0" w:color="auto"/>
            <w:left w:val="none" w:sz="0" w:space="0" w:color="auto"/>
            <w:bottom w:val="none" w:sz="0" w:space="0" w:color="auto"/>
            <w:right w:val="none" w:sz="0" w:space="0" w:color="auto"/>
          </w:divBdr>
        </w:div>
        <w:div w:id="2128154091">
          <w:marLeft w:val="640"/>
          <w:marRight w:val="0"/>
          <w:marTop w:val="0"/>
          <w:marBottom w:val="0"/>
          <w:divBdr>
            <w:top w:val="none" w:sz="0" w:space="0" w:color="auto"/>
            <w:left w:val="none" w:sz="0" w:space="0" w:color="auto"/>
            <w:bottom w:val="none" w:sz="0" w:space="0" w:color="auto"/>
            <w:right w:val="none" w:sz="0" w:space="0" w:color="auto"/>
          </w:divBdr>
        </w:div>
        <w:div w:id="2142335241">
          <w:marLeft w:val="640"/>
          <w:marRight w:val="0"/>
          <w:marTop w:val="0"/>
          <w:marBottom w:val="0"/>
          <w:divBdr>
            <w:top w:val="none" w:sz="0" w:space="0" w:color="auto"/>
            <w:left w:val="none" w:sz="0" w:space="0" w:color="auto"/>
            <w:bottom w:val="none" w:sz="0" w:space="0" w:color="auto"/>
            <w:right w:val="none" w:sz="0" w:space="0" w:color="auto"/>
          </w:divBdr>
        </w:div>
        <w:div w:id="32702716">
          <w:marLeft w:val="640"/>
          <w:marRight w:val="0"/>
          <w:marTop w:val="0"/>
          <w:marBottom w:val="0"/>
          <w:divBdr>
            <w:top w:val="none" w:sz="0" w:space="0" w:color="auto"/>
            <w:left w:val="none" w:sz="0" w:space="0" w:color="auto"/>
            <w:bottom w:val="none" w:sz="0" w:space="0" w:color="auto"/>
            <w:right w:val="none" w:sz="0" w:space="0" w:color="auto"/>
          </w:divBdr>
        </w:div>
        <w:div w:id="1167936278">
          <w:marLeft w:val="640"/>
          <w:marRight w:val="0"/>
          <w:marTop w:val="0"/>
          <w:marBottom w:val="0"/>
          <w:divBdr>
            <w:top w:val="none" w:sz="0" w:space="0" w:color="auto"/>
            <w:left w:val="none" w:sz="0" w:space="0" w:color="auto"/>
            <w:bottom w:val="none" w:sz="0" w:space="0" w:color="auto"/>
            <w:right w:val="none" w:sz="0" w:space="0" w:color="auto"/>
          </w:divBdr>
        </w:div>
        <w:div w:id="775976661">
          <w:marLeft w:val="640"/>
          <w:marRight w:val="0"/>
          <w:marTop w:val="0"/>
          <w:marBottom w:val="0"/>
          <w:divBdr>
            <w:top w:val="none" w:sz="0" w:space="0" w:color="auto"/>
            <w:left w:val="none" w:sz="0" w:space="0" w:color="auto"/>
            <w:bottom w:val="none" w:sz="0" w:space="0" w:color="auto"/>
            <w:right w:val="none" w:sz="0" w:space="0" w:color="auto"/>
          </w:divBdr>
        </w:div>
        <w:div w:id="2018187083">
          <w:marLeft w:val="640"/>
          <w:marRight w:val="0"/>
          <w:marTop w:val="0"/>
          <w:marBottom w:val="0"/>
          <w:divBdr>
            <w:top w:val="none" w:sz="0" w:space="0" w:color="auto"/>
            <w:left w:val="none" w:sz="0" w:space="0" w:color="auto"/>
            <w:bottom w:val="none" w:sz="0" w:space="0" w:color="auto"/>
            <w:right w:val="none" w:sz="0" w:space="0" w:color="auto"/>
          </w:divBdr>
        </w:div>
        <w:div w:id="730466515">
          <w:marLeft w:val="640"/>
          <w:marRight w:val="0"/>
          <w:marTop w:val="0"/>
          <w:marBottom w:val="0"/>
          <w:divBdr>
            <w:top w:val="none" w:sz="0" w:space="0" w:color="auto"/>
            <w:left w:val="none" w:sz="0" w:space="0" w:color="auto"/>
            <w:bottom w:val="none" w:sz="0" w:space="0" w:color="auto"/>
            <w:right w:val="none" w:sz="0" w:space="0" w:color="auto"/>
          </w:divBdr>
        </w:div>
        <w:div w:id="546798929">
          <w:marLeft w:val="640"/>
          <w:marRight w:val="0"/>
          <w:marTop w:val="0"/>
          <w:marBottom w:val="0"/>
          <w:divBdr>
            <w:top w:val="none" w:sz="0" w:space="0" w:color="auto"/>
            <w:left w:val="none" w:sz="0" w:space="0" w:color="auto"/>
            <w:bottom w:val="none" w:sz="0" w:space="0" w:color="auto"/>
            <w:right w:val="none" w:sz="0" w:space="0" w:color="auto"/>
          </w:divBdr>
        </w:div>
        <w:div w:id="1156727275">
          <w:marLeft w:val="640"/>
          <w:marRight w:val="0"/>
          <w:marTop w:val="0"/>
          <w:marBottom w:val="0"/>
          <w:divBdr>
            <w:top w:val="none" w:sz="0" w:space="0" w:color="auto"/>
            <w:left w:val="none" w:sz="0" w:space="0" w:color="auto"/>
            <w:bottom w:val="none" w:sz="0" w:space="0" w:color="auto"/>
            <w:right w:val="none" w:sz="0" w:space="0" w:color="auto"/>
          </w:divBdr>
        </w:div>
        <w:div w:id="1928533330">
          <w:marLeft w:val="640"/>
          <w:marRight w:val="0"/>
          <w:marTop w:val="0"/>
          <w:marBottom w:val="0"/>
          <w:divBdr>
            <w:top w:val="none" w:sz="0" w:space="0" w:color="auto"/>
            <w:left w:val="none" w:sz="0" w:space="0" w:color="auto"/>
            <w:bottom w:val="none" w:sz="0" w:space="0" w:color="auto"/>
            <w:right w:val="none" w:sz="0" w:space="0" w:color="auto"/>
          </w:divBdr>
        </w:div>
        <w:div w:id="68889246">
          <w:marLeft w:val="640"/>
          <w:marRight w:val="0"/>
          <w:marTop w:val="0"/>
          <w:marBottom w:val="0"/>
          <w:divBdr>
            <w:top w:val="none" w:sz="0" w:space="0" w:color="auto"/>
            <w:left w:val="none" w:sz="0" w:space="0" w:color="auto"/>
            <w:bottom w:val="none" w:sz="0" w:space="0" w:color="auto"/>
            <w:right w:val="none" w:sz="0" w:space="0" w:color="auto"/>
          </w:divBdr>
        </w:div>
        <w:div w:id="1998267085">
          <w:marLeft w:val="640"/>
          <w:marRight w:val="0"/>
          <w:marTop w:val="0"/>
          <w:marBottom w:val="0"/>
          <w:divBdr>
            <w:top w:val="none" w:sz="0" w:space="0" w:color="auto"/>
            <w:left w:val="none" w:sz="0" w:space="0" w:color="auto"/>
            <w:bottom w:val="none" w:sz="0" w:space="0" w:color="auto"/>
            <w:right w:val="none" w:sz="0" w:space="0" w:color="auto"/>
          </w:divBdr>
        </w:div>
        <w:div w:id="647827900">
          <w:marLeft w:val="640"/>
          <w:marRight w:val="0"/>
          <w:marTop w:val="0"/>
          <w:marBottom w:val="0"/>
          <w:divBdr>
            <w:top w:val="none" w:sz="0" w:space="0" w:color="auto"/>
            <w:left w:val="none" w:sz="0" w:space="0" w:color="auto"/>
            <w:bottom w:val="none" w:sz="0" w:space="0" w:color="auto"/>
            <w:right w:val="none" w:sz="0" w:space="0" w:color="auto"/>
          </w:divBdr>
        </w:div>
        <w:div w:id="1877768787">
          <w:marLeft w:val="640"/>
          <w:marRight w:val="0"/>
          <w:marTop w:val="0"/>
          <w:marBottom w:val="0"/>
          <w:divBdr>
            <w:top w:val="none" w:sz="0" w:space="0" w:color="auto"/>
            <w:left w:val="none" w:sz="0" w:space="0" w:color="auto"/>
            <w:bottom w:val="none" w:sz="0" w:space="0" w:color="auto"/>
            <w:right w:val="none" w:sz="0" w:space="0" w:color="auto"/>
          </w:divBdr>
        </w:div>
        <w:div w:id="1770661077">
          <w:marLeft w:val="640"/>
          <w:marRight w:val="0"/>
          <w:marTop w:val="0"/>
          <w:marBottom w:val="0"/>
          <w:divBdr>
            <w:top w:val="none" w:sz="0" w:space="0" w:color="auto"/>
            <w:left w:val="none" w:sz="0" w:space="0" w:color="auto"/>
            <w:bottom w:val="none" w:sz="0" w:space="0" w:color="auto"/>
            <w:right w:val="none" w:sz="0" w:space="0" w:color="auto"/>
          </w:divBdr>
        </w:div>
        <w:div w:id="96754015">
          <w:marLeft w:val="640"/>
          <w:marRight w:val="0"/>
          <w:marTop w:val="0"/>
          <w:marBottom w:val="0"/>
          <w:divBdr>
            <w:top w:val="none" w:sz="0" w:space="0" w:color="auto"/>
            <w:left w:val="none" w:sz="0" w:space="0" w:color="auto"/>
            <w:bottom w:val="none" w:sz="0" w:space="0" w:color="auto"/>
            <w:right w:val="none" w:sz="0" w:space="0" w:color="auto"/>
          </w:divBdr>
        </w:div>
        <w:div w:id="1145242023">
          <w:marLeft w:val="640"/>
          <w:marRight w:val="0"/>
          <w:marTop w:val="0"/>
          <w:marBottom w:val="0"/>
          <w:divBdr>
            <w:top w:val="none" w:sz="0" w:space="0" w:color="auto"/>
            <w:left w:val="none" w:sz="0" w:space="0" w:color="auto"/>
            <w:bottom w:val="none" w:sz="0" w:space="0" w:color="auto"/>
            <w:right w:val="none" w:sz="0" w:space="0" w:color="auto"/>
          </w:divBdr>
        </w:div>
        <w:div w:id="1522862128">
          <w:marLeft w:val="640"/>
          <w:marRight w:val="0"/>
          <w:marTop w:val="0"/>
          <w:marBottom w:val="0"/>
          <w:divBdr>
            <w:top w:val="none" w:sz="0" w:space="0" w:color="auto"/>
            <w:left w:val="none" w:sz="0" w:space="0" w:color="auto"/>
            <w:bottom w:val="none" w:sz="0" w:space="0" w:color="auto"/>
            <w:right w:val="none" w:sz="0" w:space="0" w:color="auto"/>
          </w:divBdr>
        </w:div>
        <w:div w:id="341707370">
          <w:marLeft w:val="640"/>
          <w:marRight w:val="0"/>
          <w:marTop w:val="0"/>
          <w:marBottom w:val="0"/>
          <w:divBdr>
            <w:top w:val="none" w:sz="0" w:space="0" w:color="auto"/>
            <w:left w:val="none" w:sz="0" w:space="0" w:color="auto"/>
            <w:bottom w:val="none" w:sz="0" w:space="0" w:color="auto"/>
            <w:right w:val="none" w:sz="0" w:space="0" w:color="auto"/>
          </w:divBdr>
        </w:div>
        <w:div w:id="380061282">
          <w:marLeft w:val="640"/>
          <w:marRight w:val="0"/>
          <w:marTop w:val="0"/>
          <w:marBottom w:val="0"/>
          <w:divBdr>
            <w:top w:val="none" w:sz="0" w:space="0" w:color="auto"/>
            <w:left w:val="none" w:sz="0" w:space="0" w:color="auto"/>
            <w:bottom w:val="none" w:sz="0" w:space="0" w:color="auto"/>
            <w:right w:val="none" w:sz="0" w:space="0" w:color="auto"/>
          </w:divBdr>
        </w:div>
        <w:div w:id="1042247713">
          <w:marLeft w:val="640"/>
          <w:marRight w:val="0"/>
          <w:marTop w:val="0"/>
          <w:marBottom w:val="0"/>
          <w:divBdr>
            <w:top w:val="none" w:sz="0" w:space="0" w:color="auto"/>
            <w:left w:val="none" w:sz="0" w:space="0" w:color="auto"/>
            <w:bottom w:val="none" w:sz="0" w:space="0" w:color="auto"/>
            <w:right w:val="none" w:sz="0" w:space="0" w:color="auto"/>
          </w:divBdr>
        </w:div>
        <w:div w:id="1080714770">
          <w:marLeft w:val="640"/>
          <w:marRight w:val="0"/>
          <w:marTop w:val="0"/>
          <w:marBottom w:val="0"/>
          <w:divBdr>
            <w:top w:val="none" w:sz="0" w:space="0" w:color="auto"/>
            <w:left w:val="none" w:sz="0" w:space="0" w:color="auto"/>
            <w:bottom w:val="none" w:sz="0" w:space="0" w:color="auto"/>
            <w:right w:val="none" w:sz="0" w:space="0" w:color="auto"/>
          </w:divBdr>
        </w:div>
        <w:div w:id="1556236792">
          <w:marLeft w:val="640"/>
          <w:marRight w:val="0"/>
          <w:marTop w:val="0"/>
          <w:marBottom w:val="0"/>
          <w:divBdr>
            <w:top w:val="none" w:sz="0" w:space="0" w:color="auto"/>
            <w:left w:val="none" w:sz="0" w:space="0" w:color="auto"/>
            <w:bottom w:val="none" w:sz="0" w:space="0" w:color="auto"/>
            <w:right w:val="none" w:sz="0" w:space="0" w:color="auto"/>
          </w:divBdr>
        </w:div>
        <w:div w:id="1234780223">
          <w:marLeft w:val="640"/>
          <w:marRight w:val="0"/>
          <w:marTop w:val="0"/>
          <w:marBottom w:val="0"/>
          <w:divBdr>
            <w:top w:val="none" w:sz="0" w:space="0" w:color="auto"/>
            <w:left w:val="none" w:sz="0" w:space="0" w:color="auto"/>
            <w:bottom w:val="none" w:sz="0" w:space="0" w:color="auto"/>
            <w:right w:val="none" w:sz="0" w:space="0" w:color="auto"/>
          </w:divBdr>
        </w:div>
        <w:div w:id="1499299339">
          <w:marLeft w:val="640"/>
          <w:marRight w:val="0"/>
          <w:marTop w:val="0"/>
          <w:marBottom w:val="0"/>
          <w:divBdr>
            <w:top w:val="none" w:sz="0" w:space="0" w:color="auto"/>
            <w:left w:val="none" w:sz="0" w:space="0" w:color="auto"/>
            <w:bottom w:val="none" w:sz="0" w:space="0" w:color="auto"/>
            <w:right w:val="none" w:sz="0" w:space="0" w:color="auto"/>
          </w:divBdr>
        </w:div>
        <w:div w:id="203757088">
          <w:marLeft w:val="640"/>
          <w:marRight w:val="0"/>
          <w:marTop w:val="0"/>
          <w:marBottom w:val="0"/>
          <w:divBdr>
            <w:top w:val="none" w:sz="0" w:space="0" w:color="auto"/>
            <w:left w:val="none" w:sz="0" w:space="0" w:color="auto"/>
            <w:bottom w:val="none" w:sz="0" w:space="0" w:color="auto"/>
            <w:right w:val="none" w:sz="0" w:space="0" w:color="auto"/>
          </w:divBdr>
        </w:div>
        <w:div w:id="1161775612">
          <w:marLeft w:val="640"/>
          <w:marRight w:val="0"/>
          <w:marTop w:val="0"/>
          <w:marBottom w:val="0"/>
          <w:divBdr>
            <w:top w:val="none" w:sz="0" w:space="0" w:color="auto"/>
            <w:left w:val="none" w:sz="0" w:space="0" w:color="auto"/>
            <w:bottom w:val="none" w:sz="0" w:space="0" w:color="auto"/>
            <w:right w:val="none" w:sz="0" w:space="0" w:color="auto"/>
          </w:divBdr>
        </w:div>
        <w:div w:id="2037384923">
          <w:marLeft w:val="640"/>
          <w:marRight w:val="0"/>
          <w:marTop w:val="0"/>
          <w:marBottom w:val="0"/>
          <w:divBdr>
            <w:top w:val="none" w:sz="0" w:space="0" w:color="auto"/>
            <w:left w:val="none" w:sz="0" w:space="0" w:color="auto"/>
            <w:bottom w:val="none" w:sz="0" w:space="0" w:color="auto"/>
            <w:right w:val="none" w:sz="0" w:space="0" w:color="auto"/>
          </w:divBdr>
        </w:div>
        <w:div w:id="364864591">
          <w:marLeft w:val="640"/>
          <w:marRight w:val="0"/>
          <w:marTop w:val="0"/>
          <w:marBottom w:val="0"/>
          <w:divBdr>
            <w:top w:val="none" w:sz="0" w:space="0" w:color="auto"/>
            <w:left w:val="none" w:sz="0" w:space="0" w:color="auto"/>
            <w:bottom w:val="none" w:sz="0" w:space="0" w:color="auto"/>
            <w:right w:val="none" w:sz="0" w:space="0" w:color="auto"/>
          </w:divBdr>
        </w:div>
        <w:div w:id="1220289493">
          <w:marLeft w:val="640"/>
          <w:marRight w:val="0"/>
          <w:marTop w:val="0"/>
          <w:marBottom w:val="0"/>
          <w:divBdr>
            <w:top w:val="none" w:sz="0" w:space="0" w:color="auto"/>
            <w:left w:val="none" w:sz="0" w:space="0" w:color="auto"/>
            <w:bottom w:val="none" w:sz="0" w:space="0" w:color="auto"/>
            <w:right w:val="none" w:sz="0" w:space="0" w:color="auto"/>
          </w:divBdr>
        </w:div>
        <w:div w:id="606619286">
          <w:marLeft w:val="640"/>
          <w:marRight w:val="0"/>
          <w:marTop w:val="0"/>
          <w:marBottom w:val="0"/>
          <w:divBdr>
            <w:top w:val="none" w:sz="0" w:space="0" w:color="auto"/>
            <w:left w:val="none" w:sz="0" w:space="0" w:color="auto"/>
            <w:bottom w:val="none" w:sz="0" w:space="0" w:color="auto"/>
            <w:right w:val="none" w:sz="0" w:space="0" w:color="auto"/>
          </w:divBdr>
        </w:div>
        <w:div w:id="173763833">
          <w:marLeft w:val="640"/>
          <w:marRight w:val="0"/>
          <w:marTop w:val="0"/>
          <w:marBottom w:val="0"/>
          <w:divBdr>
            <w:top w:val="none" w:sz="0" w:space="0" w:color="auto"/>
            <w:left w:val="none" w:sz="0" w:space="0" w:color="auto"/>
            <w:bottom w:val="none" w:sz="0" w:space="0" w:color="auto"/>
            <w:right w:val="none" w:sz="0" w:space="0" w:color="auto"/>
          </w:divBdr>
        </w:div>
        <w:div w:id="758253190">
          <w:marLeft w:val="640"/>
          <w:marRight w:val="0"/>
          <w:marTop w:val="0"/>
          <w:marBottom w:val="0"/>
          <w:divBdr>
            <w:top w:val="none" w:sz="0" w:space="0" w:color="auto"/>
            <w:left w:val="none" w:sz="0" w:space="0" w:color="auto"/>
            <w:bottom w:val="none" w:sz="0" w:space="0" w:color="auto"/>
            <w:right w:val="none" w:sz="0" w:space="0" w:color="auto"/>
          </w:divBdr>
        </w:div>
        <w:div w:id="1347442869">
          <w:marLeft w:val="640"/>
          <w:marRight w:val="0"/>
          <w:marTop w:val="0"/>
          <w:marBottom w:val="0"/>
          <w:divBdr>
            <w:top w:val="none" w:sz="0" w:space="0" w:color="auto"/>
            <w:left w:val="none" w:sz="0" w:space="0" w:color="auto"/>
            <w:bottom w:val="none" w:sz="0" w:space="0" w:color="auto"/>
            <w:right w:val="none" w:sz="0" w:space="0" w:color="auto"/>
          </w:divBdr>
        </w:div>
        <w:div w:id="1074664982">
          <w:marLeft w:val="640"/>
          <w:marRight w:val="0"/>
          <w:marTop w:val="0"/>
          <w:marBottom w:val="0"/>
          <w:divBdr>
            <w:top w:val="none" w:sz="0" w:space="0" w:color="auto"/>
            <w:left w:val="none" w:sz="0" w:space="0" w:color="auto"/>
            <w:bottom w:val="none" w:sz="0" w:space="0" w:color="auto"/>
            <w:right w:val="none" w:sz="0" w:space="0" w:color="auto"/>
          </w:divBdr>
        </w:div>
        <w:div w:id="1298993646">
          <w:marLeft w:val="640"/>
          <w:marRight w:val="0"/>
          <w:marTop w:val="0"/>
          <w:marBottom w:val="0"/>
          <w:divBdr>
            <w:top w:val="none" w:sz="0" w:space="0" w:color="auto"/>
            <w:left w:val="none" w:sz="0" w:space="0" w:color="auto"/>
            <w:bottom w:val="none" w:sz="0" w:space="0" w:color="auto"/>
            <w:right w:val="none" w:sz="0" w:space="0" w:color="auto"/>
          </w:divBdr>
        </w:div>
        <w:div w:id="1788115711">
          <w:marLeft w:val="640"/>
          <w:marRight w:val="0"/>
          <w:marTop w:val="0"/>
          <w:marBottom w:val="0"/>
          <w:divBdr>
            <w:top w:val="none" w:sz="0" w:space="0" w:color="auto"/>
            <w:left w:val="none" w:sz="0" w:space="0" w:color="auto"/>
            <w:bottom w:val="none" w:sz="0" w:space="0" w:color="auto"/>
            <w:right w:val="none" w:sz="0" w:space="0" w:color="auto"/>
          </w:divBdr>
        </w:div>
        <w:div w:id="802506027">
          <w:marLeft w:val="640"/>
          <w:marRight w:val="0"/>
          <w:marTop w:val="0"/>
          <w:marBottom w:val="0"/>
          <w:divBdr>
            <w:top w:val="none" w:sz="0" w:space="0" w:color="auto"/>
            <w:left w:val="none" w:sz="0" w:space="0" w:color="auto"/>
            <w:bottom w:val="none" w:sz="0" w:space="0" w:color="auto"/>
            <w:right w:val="none" w:sz="0" w:space="0" w:color="auto"/>
          </w:divBdr>
        </w:div>
        <w:div w:id="273363380">
          <w:marLeft w:val="640"/>
          <w:marRight w:val="0"/>
          <w:marTop w:val="0"/>
          <w:marBottom w:val="0"/>
          <w:divBdr>
            <w:top w:val="none" w:sz="0" w:space="0" w:color="auto"/>
            <w:left w:val="none" w:sz="0" w:space="0" w:color="auto"/>
            <w:bottom w:val="none" w:sz="0" w:space="0" w:color="auto"/>
            <w:right w:val="none" w:sz="0" w:space="0" w:color="auto"/>
          </w:divBdr>
        </w:div>
        <w:div w:id="1859080773">
          <w:marLeft w:val="640"/>
          <w:marRight w:val="0"/>
          <w:marTop w:val="0"/>
          <w:marBottom w:val="0"/>
          <w:divBdr>
            <w:top w:val="none" w:sz="0" w:space="0" w:color="auto"/>
            <w:left w:val="none" w:sz="0" w:space="0" w:color="auto"/>
            <w:bottom w:val="none" w:sz="0" w:space="0" w:color="auto"/>
            <w:right w:val="none" w:sz="0" w:space="0" w:color="auto"/>
          </w:divBdr>
        </w:div>
        <w:div w:id="964509143">
          <w:marLeft w:val="640"/>
          <w:marRight w:val="0"/>
          <w:marTop w:val="0"/>
          <w:marBottom w:val="0"/>
          <w:divBdr>
            <w:top w:val="none" w:sz="0" w:space="0" w:color="auto"/>
            <w:left w:val="none" w:sz="0" w:space="0" w:color="auto"/>
            <w:bottom w:val="none" w:sz="0" w:space="0" w:color="auto"/>
            <w:right w:val="none" w:sz="0" w:space="0" w:color="auto"/>
          </w:divBdr>
        </w:div>
        <w:div w:id="2045054574">
          <w:marLeft w:val="640"/>
          <w:marRight w:val="0"/>
          <w:marTop w:val="0"/>
          <w:marBottom w:val="0"/>
          <w:divBdr>
            <w:top w:val="none" w:sz="0" w:space="0" w:color="auto"/>
            <w:left w:val="none" w:sz="0" w:space="0" w:color="auto"/>
            <w:bottom w:val="none" w:sz="0" w:space="0" w:color="auto"/>
            <w:right w:val="none" w:sz="0" w:space="0" w:color="auto"/>
          </w:divBdr>
        </w:div>
        <w:div w:id="549928016">
          <w:marLeft w:val="640"/>
          <w:marRight w:val="0"/>
          <w:marTop w:val="0"/>
          <w:marBottom w:val="0"/>
          <w:divBdr>
            <w:top w:val="none" w:sz="0" w:space="0" w:color="auto"/>
            <w:left w:val="none" w:sz="0" w:space="0" w:color="auto"/>
            <w:bottom w:val="none" w:sz="0" w:space="0" w:color="auto"/>
            <w:right w:val="none" w:sz="0" w:space="0" w:color="auto"/>
          </w:divBdr>
        </w:div>
        <w:div w:id="1561794326">
          <w:marLeft w:val="640"/>
          <w:marRight w:val="0"/>
          <w:marTop w:val="0"/>
          <w:marBottom w:val="0"/>
          <w:divBdr>
            <w:top w:val="none" w:sz="0" w:space="0" w:color="auto"/>
            <w:left w:val="none" w:sz="0" w:space="0" w:color="auto"/>
            <w:bottom w:val="none" w:sz="0" w:space="0" w:color="auto"/>
            <w:right w:val="none" w:sz="0" w:space="0" w:color="auto"/>
          </w:divBdr>
        </w:div>
        <w:div w:id="652681471">
          <w:marLeft w:val="640"/>
          <w:marRight w:val="0"/>
          <w:marTop w:val="0"/>
          <w:marBottom w:val="0"/>
          <w:divBdr>
            <w:top w:val="none" w:sz="0" w:space="0" w:color="auto"/>
            <w:left w:val="none" w:sz="0" w:space="0" w:color="auto"/>
            <w:bottom w:val="none" w:sz="0" w:space="0" w:color="auto"/>
            <w:right w:val="none" w:sz="0" w:space="0" w:color="auto"/>
          </w:divBdr>
        </w:div>
        <w:div w:id="1686787990">
          <w:marLeft w:val="640"/>
          <w:marRight w:val="0"/>
          <w:marTop w:val="0"/>
          <w:marBottom w:val="0"/>
          <w:divBdr>
            <w:top w:val="none" w:sz="0" w:space="0" w:color="auto"/>
            <w:left w:val="none" w:sz="0" w:space="0" w:color="auto"/>
            <w:bottom w:val="none" w:sz="0" w:space="0" w:color="auto"/>
            <w:right w:val="none" w:sz="0" w:space="0" w:color="auto"/>
          </w:divBdr>
        </w:div>
        <w:div w:id="1094666933">
          <w:marLeft w:val="640"/>
          <w:marRight w:val="0"/>
          <w:marTop w:val="0"/>
          <w:marBottom w:val="0"/>
          <w:divBdr>
            <w:top w:val="none" w:sz="0" w:space="0" w:color="auto"/>
            <w:left w:val="none" w:sz="0" w:space="0" w:color="auto"/>
            <w:bottom w:val="none" w:sz="0" w:space="0" w:color="auto"/>
            <w:right w:val="none" w:sz="0" w:space="0" w:color="auto"/>
          </w:divBdr>
        </w:div>
        <w:div w:id="636110642">
          <w:marLeft w:val="640"/>
          <w:marRight w:val="0"/>
          <w:marTop w:val="0"/>
          <w:marBottom w:val="0"/>
          <w:divBdr>
            <w:top w:val="none" w:sz="0" w:space="0" w:color="auto"/>
            <w:left w:val="none" w:sz="0" w:space="0" w:color="auto"/>
            <w:bottom w:val="none" w:sz="0" w:space="0" w:color="auto"/>
            <w:right w:val="none" w:sz="0" w:space="0" w:color="auto"/>
          </w:divBdr>
        </w:div>
        <w:div w:id="1646545621">
          <w:marLeft w:val="640"/>
          <w:marRight w:val="0"/>
          <w:marTop w:val="0"/>
          <w:marBottom w:val="0"/>
          <w:divBdr>
            <w:top w:val="none" w:sz="0" w:space="0" w:color="auto"/>
            <w:left w:val="none" w:sz="0" w:space="0" w:color="auto"/>
            <w:bottom w:val="none" w:sz="0" w:space="0" w:color="auto"/>
            <w:right w:val="none" w:sz="0" w:space="0" w:color="auto"/>
          </w:divBdr>
        </w:div>
        <w:div w:id="1703826232">
          <w:marLeft w:val="640"/>
          <w:marRight w:val="0"/>
          <w:marTop w:val="0"/>
          <w:marBottom w:val="0"/>
          <w:divBdr>
            <w:top w:val="none" w:sz="0" w:space="0" w:color="auto"/>
            <w:left w:val="none" w:sz="0" w:space="0" w:color="auto"/>
            <w:bottom w:val="none" w:sz="0" w:space="0" w:color="auto"/>
            <w:right w:val="none" w:sz="0" w:space="0" w:color="auto"/>
          </w:divBdr>
        </w:div>
        <w:div w:id="537789436">
          <w:marLeft w:val="640"/>
          <w:marRight w:val="0"/>
          <w:marTop w:val="0"/>
          <w:marBottom w:val="0"/>
          <w:divBdr>
            <w:top w:val="none" w:sz="0" w:space="0" w:color="auto"/>
            <w:left w:val="none" w:sz="0" w:space="0" w:color="auto"/>
            <w:bottom w:val="none" w:sz="0" w:space="0" w:color="auto"/>
            <w:right w:val="none" w:sz="0" w:space="0" w:color="auto"/>
          </w:divBdr>
        </w:div>
        <w:div w:id="1490635344">
          <w:marLeft w:val="640"/>
          <w:marRight w:val="0"/>
          <w:marTop w:val="0"/>
          <w:marBottom w:val="0"/>
          <w:divBdr>
            <w:top w:val="none" w:sz="0" w:space="0" w:color="auto"/>
            <w:left w:val="none" w:sz="0" w:space="0" w:color="auto"/>
            <w:bottom w:val="none" w:sz="0" w:space="0" w:color="auto"/>
            <w:right w:val="none" w:sz="0" w:space="0" w:color="auto"/>
          </w:divBdr>
        </w:div>
        <w:div w:id="1996907427">
          <w:marLeft w:val="640"/>
          <w:marRight w:val="0"/>
          <w:marTop w:val="0"/>
          <w:marBottom w:val="0"/>
          <w:divBdr>
            <w:top w:val="none" w:sz="0" w:space="0" w:color="auto"/>
            <w:left w:val="none" w:sz="0" w:space="0" w:color="auto"/>
            <w:bottom w:val="none" w:sz="0" w:space="0" w:color="auto"/>
            <w:right w:val="none" w:sz="0" w:space="0" w:color="auto"/>
          </w:divBdr>
        </w:div>
        <w:div w:id="53505017">
          <w:marLeft w:val="640"/>
          <w:marRight w:val="0"/>
          <w:marTop w:val="0"/>
          <w:marBottom w:val="0"/>
          <w:divBdr>
            <w:top w:val="none" w:sz="0" w:space="0" w:color="auto"/>
            <w:left w:val="none" w:sz="0" w:space="0" w:color="auto"/>
            <w:bottom w:val="none" w:sz="0" w:space="0" w:color="auto"/>
            <w:right w:val="none" w:sz="0" w:space="0" w:color="auto"/>
          </w:divBdr>
        </w:div>
        <w:div w:id="1785270390">
          <w:marLeft w:val="640"/>
          <w:marRight w:val="0"/>
          <w:marTop w:val="0"/>
          <w:marBottom w:val="0"/>
          <w:divBdr>
            <w:top w:val="none" w:sz="0" w:space="0" w:color="auto"/>
            <w:left w:val="none" w:sz="0" w:space="0" w:color="auto"/>
            <w:bottom w:val="none" w:sz="0" w:space="0" w:color="auto"/>
            <w:right w:val="none" w:sz="0" w:space="0" w:color="auto"/>
          </w:divBdr>
        </w:div>
        <w:div w:id="2107722508">
          <w:marLeft w:val="640"/>
          <w:marRight w:val="0"/>
          <w:marTop w:val="0"/>
          <w:marBottom w:val="0"/>
          <w:divBdr>
            <w:top w:val="none" w:sz="0" w:space="0" w:color="auto"/>
            <w:left w:val="none" w:sz="0" w:space="0" w:color="auto"/>
            <w:bottom w:val="none" w:sz="0" w:space="0" w:color="auto"/>
            <w:right w:val="none" w:sz="0" w:space="0" w:color="auto"/>
          </w:divBdr>
        </w:div>
        <w:div w:id="427848929">
          <w:marLeft w:val="640"/>
          <w:marRight w:val="0"/>
          <w:marTop w:val="0"/>
          <w:marBottom w:val="0"/>
          <w:divBdr>
            <w:top w:val="none" w:sz="0" w:space="0" w:color="auto"/>
            <w:left w:val="none" w:sz="0" w:space="0" w:color="auto"/>
            <w:bottom w:val="none" w:sz="0" w:space="0" w:color="auto"/>
            <w:right w:val="none" w:sz="0" w:space="0" w:color="auto"/>
          </w:divBdr>
        </w:div>
        <w:div w:id="342785073">
          <w:marLeft w:val="640"/>
          <w:marRight w:val="0"/>
          <w:marTop w:val="0"/>
          <w:marBottom w:val="0"/>
          <w:divBdr>
            <w:top w:val="none" w:sz="0" w:space="0" w:color="auto"/>
            <w:left w:val="none" w:sz="0" w:space="0" w:color="auto"/>
            <w:bottom w:val="none" w:sz="0" w:space="0" w:color="auto"/>
            <w:right w:val="none" w:sz="0" w:space="0" w:color="auto"/>
          </w:divBdr>
        </w:div>
        <w:div w:id="474878363">
          <w:marLeft w:val="640"/>
          <w:marRight w:val="0"/>
          <w:marTop w:val="0"/>
          <w:marBottom w:val="0"/>
          <w:divBdr>
            <w:top w:val="none" w:sz="0" w:space="0" w:color="auto"/>
            <w:left w:val="none" w:sz="0" w:space="0" w:color="auto"/>
            <w:bottom w:val="none" w:sz="0" w:space="0" w:color="auto"/>
            <w:right w:val="none" w:sz="0" w:space="0" w:color="auto"/>
          </w:divBdr>
        </w:div>
        <w:div w:id="74472720">
          <w:marLeft w:val="640"/>
          <w:marRight w:val="0"/>
          <w:marTop w:val="0"/>
          <w:marBottom w:val="0"/>
          <w:divBdr>
            <w:top w:val="none" w:sz="0" w:space="0" w:color="auto"/>
            <w:left w:val="none" w:sz="0" w:space="0" w:color="auto"/>
            <w:bottom w:val="none" w:sz="0" w:space="0" w:color="auto"/>
            <w:right w:val="none" w:sz="0" w:space="0" w:color="auto"/>
          </w:divBdr>
        </w:div>
        <w:div w:id="1412192335">
          <w:marLeft w:val="640"/>
          <w:marRight w:val="0"/>
          <w:marTop w:val="0"/>
          <w:marBottom w:val="0"/>
          <w:divBdr>
            <w:top w:val="none" w:sz="0" w:space="0" w:color="auto"/>
            <w:left w:val="none" w:sz="0" w:space="0" w:color="auto"/>
            <w:bottom w:val="none" w:sz="0" w:space="0" w:color="auto"/>
            <w:right w:val="none" w:sz="0" w:space="0" w:color="auto"/>
          </w:divBdr>
        </w:div>
        <w:div w:id="1831558287">
          <w:marLeft w:val="640"/>
          <w:marRight w:val="0"/>
          <w:marTop w:val="0"/>
          <w:marBottom w:val="0"/>
          <w:divBdr>
            <w:top w:val="none" w:sz="0" w:space="0" w:color="auto"/>
            <w:left w:val="none" w:sz="0" w:space="0" w:color="auto"/>
            <w:bottom w:val="none" w:sz="0" w:space="0" w:color="auto"/>
            <w:right w:val="none" w:sz="0" w:space="0" w:color="auto"/>
          </w:divBdr>
        </w:div>
        <w:div w:id="151722310">
          <w:marLeft w:val="640"/>
          <w:marRight w:val="0"/>
          <w:marTop w:val="0"/>
          <w:marBottom w:val="0"/>
          <w:divBdr>
            <w:top w:val="none" w:sz="0" w:space="0" w:color="auto"/>
            <w:left w:val="none" w:sz="0" w:space="0" w:color="auto"/>
            <w:bottom w:val="none" w:sz="0" w:space="0" w:color="auto"/>
            <w:right w:val="none" w:sz="0" w:space="0" w:color="auto"/>
          </w:divBdr>
        </w:div>
        <w:div w:id="708846992">
          <w:marLeft w:val="640"/>
          <w:marRight w:val="0"/>
          <w:marTop w:val="0"/>
          <w:marBottom w:val="0"/>
          <w:divBdr>
            <w:top w:val="none" w:sz="0" w:space="0" w:color="auto"/>
            <w:left w:val="none" w:sz="0" w:space="0" w:color="auto"/>
            <w:bottom w:val="none" w:sz="0" w:space="0" w:color="auto"/>
            <w:right w:val="none" w:sz="0" w:space="0" w:color="auto"/>
          </w:divBdr>
        </w:div>
        <w:div w:id="410783991">
          <w:marLeft w:val="640"/>
          <w:marRight w:val="0"/>
          <w:marTop w:val="0"/>
          <w:marBottom w:val="0"/>
          <w:divBdr>
            <w:top w:val="none" w:sz="0" w:space="0" w:color="auto"/>
            <w:left w:val="none" w:sz="0" w:space="0" w:color="auto"/>
            <w:bottom w:val="none" w:sz="0" w:space="0" w:color="auto"/>
            <w:right w:val="none" w:sz="0" w:space="0" w:color="auto"/>
          </w:divBdr>
        </w:div>
        <w:div w:id="1766412806">
          <w:marLeft w:val="640"/>
          <w:marRight w:val="0"/>
          <w:marTop w:val="0"/>
          <w:marBottom w:val="0"/>
          <w:divBdr>
            <w:top w:val="none" w:sz="0" w:space="0" w:color="auto"/>
            <w:left w:val="none" w:sz="0" w:space="0" w:color="auto"/>
            <w:bottom w:val="none" w:sz="0" w:space="0" w:color="auto"/>
            <w:right w:val="none" w:sz="0" w:space="0" w:color="auto"/>
          </w:divBdr>
        </w:div>
        <w:div w:id="1315645139">
          <w:marLeft w:val="640"/>
          <w:marRight w:val="0"/>
          <w:marTop w:val="0"/>
          <w:marBottom w:val="0"/>
          <w:divBdr>
            <w:top w:val="none" w:sz="0" w:space="0" w:color="auto"/>
            <w:left w:val="none" w:sz="0" w:space="0" w:color="auto"/>
            <w:bottom w:val="none" w:sz="0" w:space="0" w:color="auto"/>
            <w:right w:val="none" w:sz="0" w:space="0" w:color="auto"/>
          </w:divBdr>
        </w:div>
        <w:div w:id="1910187494">
          <w:marLeft w:val="640"/>
          <w:marRight w:val="0"/>
          <w:marTop w:val="0"/>
          <w:marBottom w:val="0"/>
          <w:divBdr>
            <w:top w:val="none" w:sz="0" w:space="0" w:color="auto"/>
            <w:left w:val="none" w:sz="0" w:space="0" w:color="auto"/>
            <w:bottom w:val="none" w:sz="0" w:space="0" w:color="auto"/>
            <w:right w:val="none" w:sz="0" w:space="0" w:color="auto"/>
          </w:divBdr>
        </w:div>
        <w:div w:id="132603702">
          <w:marLeft w:val="640"/>
          <w:marRight w:val="0"/>
          <w:marTop w:val="0"/>
          <w:marBottom w:val="0"/>
          <w:divBdr>
            <w:top w:val="none" w:sz="0" w:space="0" w:color="auto"/>
            <w:left w:val="none" w:sz="0" w:space="0" w:color="auto"/>
            <w:bottom w:val="none" w:sz="0" w:space="0" w:color="auto"/>
            <w:right w:val="none" w:sz="0" w:space="0" w:color="auto"/>
          </w:divBdr>
        </w:div>
        <w:div w:id="1088503449">
          <w:marLeft w:val="640"/>
          <w:marRight w:val="0"/>
          <w:marTop w:val="0"/>
          <w:marBottom w:val="0"/>
          <w:divBdr>
            <w:top w:val="none" w:sz="0" w:space="0" w:color="auto"/>
            <w:left w:val="none" w:sz="0" w:space="0" w:color="auto"/>
            <w:bottom w:val="none" w:sz="0" w:space="0" w:color="auto"/>
            <w:right w:val="none" w:sz="0" w:space="0" w:color="auto"/>
          </w:divBdr>
        </w:div>
        <w:div w:id="429087796">
          <w:marLeft w:val="640"/>
          <w:marRight w:val="0"/>
          <w:marTop w:val="0"/>
          <w:marBottom w:val="0"/>
          <w:divBdr>
            <w:top w:val="none" w:sz="0" w:space="0" w:color="auto"/>
            <w:left w:val="none" w:sz="0" w:space="0" w:color="auto"/>
            <w:bottom w:val="none" w:sz="0" w:space="0" w:color="auto"/>
            <w:right w:val="none" w:sz="0" w:space="0" w:color="auto"/>
          </w:divBdr>
        </w:div>
        <w:div w:id="1662079033">
          <w:marLeft w:val="640"/>
          <w:marRight w:val="0"/>
          <w:marTop w:val="0"/>
          <w:marBottom w:val="0"/>
          <w:divBdr>
            <w:top w:val="none" w:sz="0" w:space="0" w:color="auto"/>
            <w:left w:val="none" w:sz="0" w:space="0" w:color="auto"/>
            <w:bottom w:val="none" w:sz="0" w:space="0" w:color="auto"/>
            <w:right w:val="none" w:sz="0" w:space="0" w:color="auto"/>
          </w:divBdr>
        </w:div>
        <w:div w:id="1127091024">
          <w:marLeft w:val="640"/>
          <w:marRight w:val="0"/>
          <w:marTop w:val="0"/>
          <w:marBottom w:val="0"/>
          <w:divBdr>
            <w:top w:val="none" w:sz="0" w:space="0" w:color="auto"/>
            <w:left w:val="none" w:sz="0" w:space="0" w:color="auto"/>
            <w:bottom w:val="none" w:sz="0" w:space="0" w:color="auto"/>
            <w:right w:val="none" w:sz="0" w:space="0" w:color="auto"/>
          </w:divBdr>
        </w:div>
        <w:div w:id="2038846678">
          <w:marLeft w:val="640"/>
          <w:marRight w:val="0"/>
          <w:marTop w:val="0"/>
          <w:marBottom w:val="0"/>
          <w:divBdr>
            <w:top w:val="none" w:sz="0" w:space="0" w:color="auto"/>
            <w:left w:val="none" w:sz="0" w:space="0" w:color="auto"/>
            <w:bottom w:val="none" w:sz="0" w:space="0" w:color="auto"/>
            <w:right w:val="none" w:sz="0" w:space="0" w:color="auto"/>
          </w:divBdr>
        </w:div>
        <w:div w:id="891381599">
          <w:marLeft w:val="640"/>
          <w:marRight w:val="0"/>
          <w:marTop w:val="0"/>
          <w:marBottom w:val="0"/>
          <w:divBdr>
            <w:top w:val="none" w:sz="0" w:space="0" w:color="auto"/>
            <w:left w:val="none" w:sz="0" w:space="0" w:color="auto"/>
            <w:bottom w:val="none" w:sz="0" w:space="0" w:color="auto"/>
            <w:right w:val="none" w:sz="0" w:space="0" w:color="auto"/>
          </w:divBdr>
        </w:div>
        <w:div w:id="1514609332">
          <w:marLeft w:val="640"/>
          <w:marRight w:val="0"/>
          <w:marTop w:val="0"/>
          <w:marBottom w:val="0"/>
          <w:divBdr>
            <w:top w:val="none" w:sz="0" w:space="0" w:color="auto"/>
            <w:left w:val="none" w:sz="0" w:space="0" w:color="auto"/>
            <w:bottom w:val="none" w:sz="0" w:space="0" w:color="auto"/>
            <w:right w:val="none" w:sz="0" w:space="0" w:color="auto"/>
          </w:divBdr>
        </w:div>
        <w:div w:id="83647905">
          <w:marLeft w:val="640"/>
          <w:marRight w:val="0"/>
          <w:marTop w:val="0"/>
          <w:marBottom w:val="0"/>
          <w:divBdr>
            <w:top w:val="none" w:sz="0" w:space="0" w:color="auto"/>
            <w:left w:val="none" w:sz="0" w:space="0" w:color="auto"/>
            <w:bottom w:val="none" w:sz="0" w:space="0" w:color="auto"/>
            <w:right w:val="none" w:sz="0" w:space="0" w:color="auto"/>
          </w:divBdr>
        </w:div>
        <w:div w:id="341785297">
          <w:marLeft w:val="640"/>
          <w:marRight w:val="0"/>
          <w:marTop w:val="0"/>
          <w:marBottom w:val="0"/>
          <w:divBdr>
            <w:top w:val="none" w:sz="0" w:space="0" w:color="auto"/>
            <w:left w:val="none" w:sz="0" w:space="0" w:color="auto"/>
            <w:bottom w:val="none" w:sz="0" w:space="0" w:color="auto"/>
            <w:right w:val="none" w:sz="0" w:space="0" w:color="auto"/>
          </w:divBdr>
        </w:div>
        <w:div w:id="2128741461">
          <w:marLeft w:val="640"/>
          <w:marRight w:val="0"/>
          <w:marTop w:val="0"/>
          <w:marBottom w:val="0"/>
          <w:divBdr>
            <w:top w:val="none" w:sz="0" w:space="0" w:color="auto"/>
            <w:left w:val="none" w:sz="0" w:space="0" w:color="auto"/>
            <w:bottom w:val="none" w:sz="0" w:space="0" w:color="auto"/>
            <w:right w:val="none" w:sz="0" w:space="0" w:color="auto"/>
          </w:divBdr>
        </w:div>
        <w:div w:id="1225141322">
          <w:marLeft w:val="640"/>
          <w:marRight w:val="0"/>
          <w:marTop w:val="0"/>
          <w:marBottom w:val="0"/>
          <w:divBdr>
            <w:top w:val="none" w:sz="0" w:space="0" w:color="auto"/>
            <w:left w:val="none" w:sz="0" w:space="0" w:color="auto"/>
            <w:bottom w:val="none" w:sz="0" w:space="0" w:color="auto"/>
            <w:right w:val="none" w:sz="0" w:space="0" w:color="auto"/>
          </w:divBdr>
        </w:div>
        <w:div w:id="475269624">
          <w:marLeft w:val="640"/>
          <w:marRight w:val="0"/>
          <w:marTop w:val="0"/>
          <w:marBottom w:val="0"/>
          <w:divBdr>
            <w:top w:val="none" w:sz="0" w:space="0" w:color="auto"/>
            <w:left w:val="none" w:sz="0" w:space="0" w:color="auto"/>
            <w:bottom w:val="none" w:sz="0" w:space="0" w:color="auto"/>
            <w:right w:val="none" w:sz="0" w:space="0" w:color="auto"/>
          </w:divBdr>
        </w:div>
        <w:div w:id="122619251">
          <w:marLeft w:val="640"/>
          <w:marRight w:val="0"/>
          <w:marTop w:val="0"/>
          <w:marBottom w:val="0"/>
          <w:divBdr>
            <w:top w:val="none" w:sz="0" w:space="0" w:color="auto"/>
            <w:left w:val="none" w:sz="0" w:space="0" w:color="auto"/>
            <w:bottom w:val="none" w:sz="0" w:space="0" w:color="auto"/>
            <w:right w:val="none" w:sz="0" w:space="0" w:color="auto"/>
          </w:divBdr>
        </w:div>
        <w:div w:id="213931595">
          <w:marLeft w:val="640"/>
          <w:marRight w:val="0"/>
          <w:marTop w:val="0"/>
          <w:marBottom w:val="0"/>
          <w:divBdr>
            <w:top w:val="none" w:sz="0" w:space="0" w:color="auto"/>
            <w:left w:val="none" w:sz="0" w:space="0" w:color="auto"/>
            <w:bottom w:val="none" w:sz="0" w:space="0" w:color="auto"/>
            <w:right w:val="none" w:sz="0" w:space="0" w:color="auto"/>
          </w:divBdr>
        </w:div>
        <w:div w:id="255329299">
          <w:marLeft w:val="640"/>
          <w:marRight w:val="0"/>
          <w:marTop w:val="0"/>
          <w:marBottom w:val="0"/>
          <w:divBdr>
            <w:top w:val="none" w:sz="0" w:space="0" w:color="auto"/>
            <w:left w:val="none" w:sz="0" w:space="0" w:color="auto"/>
            <w:bottom w:val="none" w:sz="0" w:space="0" w:color="auto"/>
            <w:right w:val="none" w:sz="0" w:space="0" w:color="auto"/>
          </w:divBdr>
        </w:div>
        <w:div w:id="1628777321">
          <w:marLeft w:val="640"/>
          <w:marRight w:val="0"/>
          <w:marTop w:val="0"/>
          <w:marBottom w:val="0"/>
          <w:divBdr>
            <w:top w:val="none" w:sz="0" w:space="0" w:color="auto"/>
            <w:left w:val="none" w:sz="0" w:space="0" w:color="auto"/>
            <w:bottom w:val="none" w:sz="0" w:space="0" w:color="auto"/>
            <w:right w:val="none" w:sz="0" w:space="0" w:color="auto"/>
          </w:divBdr>
        </w:div>
        <w:div w:id="1874269715">
          <w:marLeft w:val="640"/>
          <w:marRight w:val="0"/>
          <w:marTop w:val="0"/>
          <w:marBottom w:val="0"/>
          <w:divBdr>
            <w:top w:val="none" w:sz="0" w:space="0" w:color="auto"/>
            <w:left w:val="none" w:sz="0" w:space="0" w:color="auto"/>
            <w:bottom w:val="none" w:sz="0" w:space="0" w:color="auto"/>
            <w:right w:val="none" w:sz="0" w:space="0" w:color="auto"/>
          </w:divBdr>
        </w:div>
        <w:div w:id="1500074599">
          <w:marLeft w:val="640"/>
          <w:marRight w:val="0"/>
          <w:marTop w:val="0"/>
          <w:marBottom w:val="0"/>
          <w:divBdr>
            <w:top w:val="none" w:sz="0" w:space="0" w:color="auto"/>
            <w:left w:val="none" w:sz="0" w:space="0" w:color="auto"/>
            <w:bottom w:val="none" w:sz="0" w:space="0" w:color="auto"/>
            <w:right w:val="none" w:sz="0" w:space="0" w:color="auto"/>
          </w:divBdr>
        </w:div>
        <w:div w:id="1302882987">
          <w:marLeft w:val="640"/>
          <w:marRight w:val="0"/>
          <w:marTop w:val="0"/>
          <w:marBottom w:val="0"/>
          <w:divBdr>
            <w:top w:val="none" w:sz="0" w:space="0" w:color="auto"/>
            <w:left w:val="none" w:sz="0" w:space="0" w:color="auto"/>
            <w:bottom w:val="none" w:sz="0" w:space="0" w:color="auto"/>
            <w:right w:val="none" w:sz="0" w:space="0" w:color="auto"/>
          </w:divBdr>
        </w:div>
        <w:div w:id="1108431851">
          <w:marLeft w:val="640"/>
          <w:marRight w:val="0"/>
          <w:marTop w:val="0"/>
          <w:marBottom w:val="0"/>
          <w:divBdr>
            <w:top w:val="none" w:sz="0" w:space="0" w:color="auto"/>
            <w:left w:val="none" w:sz="0" w:space="0" w:color="auto"/>
            <w:bottom w:val="none" w:sz="0" w:space="0" w:color="auto"/>
            <w:right w:val="none" w:sz="0" w:space="0" w:color="auto"/>
          </w:divBdr>
        </w:div>
        <w:div w:id="1818303751">
          <w:marLeft w:val="640"/>
          <w:marRight w:val="0"/>
          <w:marTop w:val="0"/>
          <w:marBottom w:val="0"/>
          <w:divBdr>
            <w:top w:val="none" w:sz="0" w:space="0" w:color="auto"/>
            <w:left w:val="none" w:sz="0" w:space="0" w:color="auto"/>
            <w:bottom w:val="none" w:sz="0" w:space="0" w:color="auto"/>
            <w:right w:val="none" w:sz="0" w:space="0" w:color="auto"/>
          </w:divBdr>
        </w:div>
        <w:div w:id="640578151">
          <w:marLeft w:val="640"/>
          <w:marRight w:val="0"/>
          <w:marTop w:val="0"/>
          <w:marBottom w:val="0"/>
          <w:divBdr>
            <w:top w:val="none" w:sz="0" w:space="0" w:color="auto"/>
            <w:left w:val="none" w:sz="0" w:space="0" w:color="auto"/>
            <w:bottom w:val="none" w:sz="0" w:space="0" w:color="auto"/>
            <w:right w:val="none" w:sz="0" w:space="0" w:color="auto"/>
          </w:divBdr>
        </w:div>
        <w:div w:id="1933313170">
          <w:marLeft w:val="640"/>
          <w:marRight w:val="0"/>
          <w:marTop w:val="0"/>
          <w:marBottom w:val="0"/>
          <w:divBdr>
            <w:top w:val="none" w:sz="0" w:space="0" w:color="auto"/>
            <w:left w:val="none" w:sz="0" w:space="0" w:color="auto"/>
            <w:bottom w:val="none" w:sz="0" w:space="0" w:color="auto"/>
            <w:right w:val="none" w:sz="0" w:space="0" w:color="auto"/>
          </w:divBdr>
        </w:div>
        <w:div w:id="1639527639">
          <w:marLeft w:val="640"/>
          <w:marRight w:val="0"/>
          <w:marTop w:val="0"/>
          <w:marBottom w:val="0"/>
          <w:divBdr>
            <w:top w:val="none" w:sz="0" w:space="0" w:color="auto"/>
            <w:left w:val="none" w:sz="0" w:space="0" w:color="auto"/>
            <w:bottom w:val="none" w:sz="0" w:space="0" w:color="auto"/>
            <w:right w:val="none" w:sz="0" w:space="0" w:color="auto"/>
          </w:divBdr>
        </w:div>
        <w:div w:id="586109344">
          <w:marLeft w:val="640"/>
          <w:marRight w:val="0"/>
          <w:marTop w:val="0"/>
          <w:marBottom w:val="0"/>
          <w:divBdr>
            <w:top w:val="none" w:sz="0" w:space="0" w:color="auto"/>
            <w:left w:val="none" w:sz="0" w:space="0" w:color="auto"/>
            <w:bottom w:val="none" w:sz="0" w:space="0" w:color="auto"/>
            <w:right w:val="none" w:sz="0" w:space="0" w:color="auto"/>
          </w:divBdr>
        </w:div>
        <w:div w:id="398134829">
          <w:marLeft w:val="640"/>
          <w:marRight w:val="0"/>
          <w:marTop w:val="0"/>
          <w:marBottom w:val="0"/>
          <w:divBdr>
            <w:top w:val="none" w:sz="0" w:space="0" w:color="auto"/>
            <w:left w:val="none" w:sz="0" w:space="0" w:color="auto"/>
            <w:bottom w:val="none" w:sz="0" w:space="0" w:color="auto"/>
            <w:right w:val="none" w:sz="0" w:space="0" w:color="auto"/>
          </w:divBdr>
        </w:div>
        <w:div w:id="1548638566">
          <w:marLeft w:val="640"/>
          <w:marRight w:val="0"/>
          <w:marTop w:val="0"/>
          <w:marBottom w:val="0"/>
          <w:divBdr>
            <w:top w:val="none" w:sz="0" w:space="0" w:color="auto"/>
            <w:left w:val="none" w:sz="0" w:space="0" w:color="auto"/>
            <w:bottom w:val="none" w:sz="0" w:space="0" w:color="auto"/>
            <w:right w:val="none" w:sz="0" w:space="0" w:color="auto"/>
          </w:divBdr>
        </w:div>
        <w:div w:id="1117485151">
          <w:marLeft w:val="640"/>
          <w:marRight w:val="0"/>
          <w:marTop w:val="0"/>
          <w:marBottom w:val="0"/>
          <w:divBdr>
            <w:top w:val="none" w:sz="0" w:space="0" w:color="auto"/>
            <w:left w:val="none" w:sz="0" w:space="0" w:color="auto"/>
            <w:bottom w:val="none" w:sz="0" w:space="0" w:color="auto"/>
            <w:right w:val="none" w:sz="0" w:space="0" w:color="auto"/>
          </w:divBdr>
        </w:div>
        <w:div w:id="2127192822">
          <w:marLeft w:val="640"/>
          <w:marRight w:val="0"/>
          <w:marTop w:val="0"/>
          <w:marBottom w:val="0"/>
          <w:divBdr>
            <w:top w:val="none" w:sz="0" w:space="0" w:color="auto"/>
            <w:left w:val="none" w:sz="0" w:space="0" w:color="auto"/>
            <w:bottom w:val="none" w:sz="0" w:space="0" w:color="auto"/>
            <w:right w:val="none" w:sz="0" w:space="0" w:color="auto"/>
          </w:divBdr>
        </w:div>
        <w:div w:id="283391950">
          <w:marLeft w:val="640"/>
          <w:marRight w:val="0"/>
          <w:marTop w:val="0"/>
          <w:marBottom w:val="0"/>
          <w:divBdr>
            <w:top w:val="none" w:sz="0" w:space="0" w:color="auto"/>
            <w:left w:val="none" w:sz="0" w:space="0" w:color="auto"/>
            <w:bottom w:val="none" w:sz="0" w:space="0" w:color="auto"/>
            <w:right w:val="none" w:sz="0" w:space="0" w:color="auto"/>
          </w:divBdr>
        </w:div>
        <w:div w:id="1929264575">
          <w:marLeft w:val="640"/>
          <w:marRight w:val="0"/>
          <w:marTop w:val="0"/>
          <w:marBottom w:val="0"/>
          <w:divBdr>
            <w:top w:val="none" w:sz="0" w:space="0" w:color="auto"/>
            <w:left w:val="none" w:sz="0" w:space="0" w:color="auto"/>
            <w:bottom w:val="none" w:sz="0" w:space="0" w:color="auto"/>
            <w:right w:val="none" w:sz="0" w:space="0" w:color="auto"/>
          </w:divBdr>
        </w:div>
        <w:div w:id="1444301563">
          <w:marLeft w:val="640"/>
          <w:marRight w:val="0"/>
          <w:marTop w:val="0"/>
          <w:marBottom w:val="0"/>
          <w:divBdr>
            <w:top w:val="none" w:sz="0" w:space="0" w:color="auto"/>
            <w:left w:val="none" w:sz="0" w:space="0" w:color="auto"/>
            <w:bottom w:val="none" w:sz="0" w:space="0" w:color="auto"/>
            <w:right w:val="none" w:sz="0" w:space="0" w:color="auto"/>
          </w:divBdr>
        </w:div>
      </w:divsChild>
    </w:div>
    <w:div w:id="365568058">
      <w:bodyDiv w:val="1"/>
      <w:marLeft w:val="0"/>
      <w:marRight w:val="0"/>
      <w:marTop w:val="0"/>
      <w:marBottom w:val="0"/>
      <w:divBdr>
        <w:top w:val="none" w:sz="0" w:space="0" w:color="auto"/>
        <w:left w:val="none" w:sz="0" w:space="0" w:color="auto"/>
        <w:bottom w:val="none" w:sz="0" w:space="0" w:color="auto"/>
        <w:right w:val="none" w:sz="0" w:space="0" w:color="auto"/>
      </w:divBdr>
      <w:divsChild>
        <w:div w:id="1448550268">
          <w:marLeft w:val="640"/>
          <w:marRight w:val="0"/>
          <w:marTop w:val="0"/>
          <w:marBottom w:val="0"/>
          <w:divBdr>
            <w:top w:val="none" w:sz="0" w:space="0" w:color="auto"/>
            <w:left w:val="none" w:sz="0" w:space="0" w:color="auto"/>
            <w:bottom w:val="none" w:sz="0" w:space="0" w:color="auto"/>
            <w:right w:val="none" w:sz="0" w:space="0" w:color="auto"/>
          </w:divBdr>
        </w:div>
        <w:div w:id="1935699019">
          <w:marLeft w:val="640"/>
          <w:marRight w:val="0"/>
          <w:marTop w:val="0"/>
          <w:marBottom w:val="0"/>
          <w:divBdr>
            <w:top w:val="none" w:sz="0" w:space="0" w:color="auto"/>
            <w:left w:val="none" w:sz="0" w:space="0" w:color="auto"/>
            <w:bottom w:val="none" w:sz="0" w:space="0" w:color="auto"/>
            <w:right w:val="none" w:sz="0" w:space="0" w:color="auto"/>
          </w:divBdr>
        </w:div>
        <w:div w:id="370150255">
          <w:marLeft w:val="640"/>
          <w:marRight w:val="0"/>
          <w:marTop w:val="0"/>
          <w:marBottom w:val="0"/>
          <w:divBdr>
            <w:top w:val="none" w:sz="0" w:space="0" w:color="auto"/>
            <w:left w:val="none" w:sz="0" w:space="0" w:color="auto"/>
            <w:bottom w:val="none" w:sz="0" w:space="0" w:color="auto"/>
            <w:right w:val="none" w:sz="0" w:space="0" w:color="auto"/>
          </w:divBdr>
        </w:div>
        <w:div w:id="625350860">
          <w:marLeft w:val="640"/>
          <w:marRight w:val="0"/>
          <w:marTop w:val="0"/>
          <w:marBottom w:val="0"/>
          <w:divBdr>
            <w:top w:val="none" w:sz="0" w:space="0" w:color="auto"/>
            <w:left w:val="none" w:sz="0" w:space="0" w:color="auto"/>
            <w:bottom w:val="none" w:sz="0" w:space="0" w:color="auto"/>
            <w:right w:val="none" w:sz="0" w:space="0" w:color="auto"/>
          </w:divBdr>
        </w:div>
        <w:div w:id="1751853276">
          <w:marLeft w:val="640"/>
          <w:marRight w:val="0"/>
          <w:marTop w:val="0"/>
          <w:marBottom w:val="0"/>
          <w:divBdr>
            <w:top w:val="none" w:sz="0" w:space="0" w:color="auto"/>
            <w:left w:val="none" w:sz="0" w:space="0" w:color="auto"/>
            <w:bottom w:val="none" w:sz="0" w:space="0" w:color="auto"/>
            <w:right w:val="none" w:sz="0" w:space="0" w:color="auto"/>
          </w:divBdr>
        </w:div>
        <w:div w:id="302009091">
          <w:marLeft w:val="640"/>
          <w:marRight w:val="0"/>
          <w:marTop w:val="0"/>
          <w:marBottom w:val="0"/>
          <w:divBdr>
            <w:top w:val="none" w:sz="0" w:space="0" w:color="auto"/>
            <w:left w:val="none" w:sz="0" w:space="0" w:color="auto"/>
            <w:bottom w:val="none" w:sz="0" w:space="0" w:color="auto"/>
            <w:right w:val="none" w:sz="0" w:space="0" w:color="auto"/>
          </w:divBdr>
        </w:div>
        <w:div w:id="1063260479">
          <w:marLeft w:val="640"/>
          <w:marRight w:val="0"/>
          <w:marTop w:val="0"/>
          <w:marBottom w:val="0"/>
          <w:divBdr>
            <w:top w:val="none" w:sz="0" w:space="0" w:color="auto"/>
            <w:left w:val="none" w:sz="0" w:space="0" w:color="auto"/>
            <w:bottom w:val="none" w:sz="0" w:space="0" w:color="auto"/>
            <w:right w:val="none" w:sz="0" w:space="0" w:color="auto"/>
          </w:divBdr>
        </w:div>
        <w:div w:id="775978161">
          <w:marLeft w:val="640"/>
          <w:marRight w:val="0"/>
          <w:marTop w:val="0"/>
          <w:marBottom w:val="0"/>
          <w:divBdr>
            <w:top w:val="none" w:sz="0" w:space="0" w:color="auto"/>
            <w:left w:val="none" w:sz="0" w:space="0" w:color="auto"/>
            <w:bottom w:val="none" w:sz="0" w:space="0" w:color="auto"/>
            <w:right w:val="none" w:sz="0" w:space="0" w:color="auto"/>
          </w:divBdr>
        </w:div>
        <w:div w:id="1175068169">
          <w:marLeft w:val="640"/>
          <w:marRight w:val="0"/>
          <w:marTop w:val="0"/>
          <w:marBottom w:val="0"/>
          <w:divBdr>
            <w:top w:val="none" w:sz="0" w:space="0" w:color="auto"/>
            <w:left w:val="none" w:sz="0" w:space="0" w:color="auto"/>
            <w:bottom w:val="none" w:sz="0" w:space="0" w:color="auto"/>
            <w:right w:val="none" w:sz="0" w:space="0" w:color="auto"/>
          </w:divBdr>
        </w:div>
        <w:div w:id="1345939131">
          <w:marLeft w:val="640"/>
          <w:marRight w:val="0"/>
          <w:marTop w:val="0"/>
          <w:marBottom w:val="0"/>
          <w:divBdr>
            <w:top w:val="none" w:sz="0" w:space="0" w:color="auto"/>
            <w:left w:val="none" w:sz="0" w:space="0" w:color="auto"/>
            <w:bottom w:val="none" w:sz="0" w:space="0" w:color="auto"/>
            <w:right w:val="none" w:sz="0" w:space="0" w:color="auto"/>
          </w:divBdr>
        </w:div>
        <w:div w:id="937830110">
          <w:marLeft w:val="640"/>
          <w:marRight w:val="0"/>
          <w:marTop w:val="0"/>
          <w:marBottom w:val="0"/>
          <w:divBdr>
            <w:top w:val="none" w:sz="0" w:space="0" w:color="auto"/>
            <w:left w:val="none" w:sz="0" w:space="0" w:color="auto"/>
            <w:bottom w:val="none" w:sz="0" w:space="0" w:color="auto"/>
            <w:right w:val="none" w:sz="0" w:space="0" w:color="auto"/>
          </w:divBdr>
        </w:div>
        <w:div w:id="528573048">
          <w:marLeft w:val="640"/>
          <w:marRight w:val="0"/>
          <w:marTop w:val="0"/>
          <w:marBottom w:val="0"/>
          <w:divBdr>
            <w:top w:val="none" w:sz="0" w:space="0" w:color="auto"/>
            <w:left w:val="none" w:sz="0" w:space="0" w:color="auto"/>
            <w:bottom w:val="none" w:sz="0" w:space="0" w:color="auto"/>
            <w:right w:val="none" w:sz="0" w:space="0" w:color="auto"/>
          </w:divBdr>
        </w:div>
        <w:div w:id="1051156464">
          <w:marLeft w:val="640"/>
          <w:marRight w:val="0"/>
          <w:marTop w:val="0"/>
          <w:marBottom w:val="0"/>
          <w:divBdr>
            <w:top w:val="none" w:sz="0" w:space="0" w:color="auto"/>
            <w:left w:val="none" w:sz="0" w:space="0" w:color="auto"/>
            <w:bottom w:val="none" w:sz="0" w:space="0" w:color="auto"/>
            <w:right w:val="none" w:sz="0" w:space="0" w:color="auto"/>
          </w:divBdr>
        </w:div>
        <w:div w:id="381635687">
          <w:marLeft w:val="640"/>
          <w:marRight w:val="0"/>
          <w:marTop w:val="0"/>
          <w:marBottom w:val="0"/>
          <w:divBdr>
            <w:top w:val="none" w:sz="0" w:space="0" w:color="auto"/>
            <w:left w:val="none" w:sz="0" w:space="0" w:color="auto"/>
            <w:bottom w:val="none" w:sz="0" w:space="0" w:color="auto"/>
            <w:right w:val="none" w:sz="0" w:space="0" w:color="auto"/>
          </w:divBdr>
        </w:div>
        <w:div w:id="391469207">
          <w:marLeft w:val="640"/>
          <w:marRight w:val="0"/>
          <w:marTop w:val="0"/>
          <w:marBottom w:val="0"/>
          <w:divBdr>
            <w:top w:val="none" w:sz="0" w:space="0" w:color="auto"/>
            <w:left w:val="none" w:sz="0" w:space="0" w:color="auto"/>
            <w:bottom w:val="none" w:sz="0" w:space="0" w:color="auto"/>
            <w:right w:val="none" w:sz="0" w:space="0" w:color="auto"/>
          </w:divBdr>
        </w:div>
        <w:div w:id="887111760">
          <w:marLeft w:val="640"/>
          <w:marRight w:val="0"/>
          <w:marTop w:val="0"/>
          <w:marBottom w:val="0"/>
          <w:divBdr>
            <w:top w:val="none" w:sz="0" w:space="0" w:color="auto"/>
            <w:left w:val="none" w:sz="0" w:space="0" w:color="auto"/>
            <w:bottom w:val="none" w:sz="0" w:space="0" w:color="auto"/>
            <w:right w:val="none" w:sz="0" w:space="0" w:color="auto"/>
          </w:divBdr>
        </w:div>
        <w:div w:id="1501774951">
          <w:marLeft w:val="640"/>
          <w:marRight w:val="0"/>
          <w:marTop w:val="0"/>
          <w:marBottom w:val="0"/>
          <w:divBdr>
            <w:top w:val="none" w:sz="0" w:space="0" w:color="auto"/>
            <w:left w:val="none" w:sz="0" w:space="0" w:color="auto"/>
            <w:bottom w:val="none" w:sz="0" w:space="0" w:color="auto"/>
            <w:right w:val="none" w:sz="0" w:space="0" w:color="auto"/>
          </w:divBdr>
        </w:div>
        <w:div w:id="917832968">
          <w:marLeft w:val="640"/>
          <w:marRight w:val="0"/>
          <w:marTop w:val="0"/>
          <w:marBottom w:val="0"/>
          <w:divBdr>
            <w:top w:val="none" w:sz="0" w:space="0" w:color="auto"/>
            <w:left w:val="none" w:sz="0" w:space="0" w:color="auto"/>
            <w:bottom w:val="none" w:sz="0" w:space="0" w:color="auto"/>
            <w:right w:val="none" w:sz="0" w:space="0" w:color="auto"/>
          </w:divBdr>
        </w:div>
        <w:div w:id="69425974">
          <w:marLeft w:val="640"/>
          <w:marRight w:val="0"/>
          <w:marTop w:val="0"/>
          <w:marBottom w:val="0"/>
          <w:divBdr>
            <w:top w:val="none" w:sz="0" w:space="0" w:color="auto"/>
            <w:left w:val="none" w:sz="0" w:space="0" w:color="auto"/>
            <w:bottom w:val="none" w:sz="0" w:space="0" w:color="auto"/>
            <w:right w:val="none" w:sz="0" w:space="0" w:color="auto"/>
          </w:divBdr>
        </w:div>
        <w:div w:id="1466460401">
          <w:marLeft w:val="640"/>
          <w:marRight w:val="0"/>
          <w:marTop w:val="0"/>
          <w:marBottom w:val="0"/>
          <w:divBdr>
            <w:top w:val="none" w:sz="0" w:space="0" w:color="auto"/>
            <w:left w:val="none" w:sz="0" w:space="0" w:color="auto"/>
            <w:bottom w:val="none" w:sz="0" w:space="0" w:color="auto"/>
            <w:right w:val="none" w:sz="0" w:space="0" w:color="auto"/>
          </w:divBdr>
        </w:div>
        <w:div w:id="501897373">
          <w:marLeft w:val="640"/>
          <w:marRight w:val="0"/>
          <w:marTop w:val="0"/>
          <w:marBottom w:val="0"/>
          <w:divBdr>
            <w:top w:val="none" w:sz="0" w:space="0" w:color="auto"/>
            <w:left w:val="none" w:sz="0" w:space="0" w:color="auto"/>
            <w:bottom w:val="none" w:sz="0" w:space="0" w:color="auto"/>
            <w:right w:val="none" w:sz="0" w:space="0" w:color="auto"/>
          </w:divBdr>
        </w:div>
        <w:div w:id="771827130">
          <w:marLeft w:val="640"/>
          <w:marRight w:val="0"/>
          <w:marTop w:val="0"/>
          <w:marBottom w:val="0"/>
          <w:divBdr>
            <w:top w:val="none" w:sz="0" w:space="0" w:color="auto"/>
            <w:left w:val="none" w:sz="0" w:space="0" w:color="auto"/>
            <w:bottom w:val="none" w:sz="0" w:space="0" w:color="auto"/>
            <w:right w:val="none" w:sz="0" w:space="0" w:color="auto"/>
          </w:divBdr>
        </w:div>
        <w:div w:id="1679497617">
          <w:marLeft w:val="640"/>
          <w:marRight w:val="0"/>
          <w:marTop w:val="0"/>
          <w:marBottom w:val="0"/>
          <w:divBdr>
            <w:top w:val="none" w:sz="0" w:space="0" w:color="auto"/>
            <w:left w:val="none" w:sz="0" w:space="0" w:color="auto"/>
            <w:bottom w:val="none" w:sz="0" w:space="0" w:color="auto"/>
            <w:right w:val="none" w:sz="0" w:space="0" w:color="auto"/>
          </w:divBdr>
        </w:div>
        <w:div w:id="1739866275">
          <w:marLeft w:val="640"/>
          <w:marRight w:val="0"/>
          <w:marTop w:val="0"/>
          <w:marBottom w:val="0"/>
          <w:divBdr>
            <w:top w:val="none" w:sz="0" w:space="0" w:color="auto"/>
            <w:left w:val="none" w:sz="0" w:space="0" w:color="auto"/>
            <w:bottom w:val="none" w:sz="0" w:space="0" w:color="auto"/>
            <w:right w:val="none" w:sz="0" w:space="0" w:color="auto"/>
          </w:divBdr>
        </w:div>
        <w:div w:id="1357194990">
          <w:marLeft w:val="640"/>
          <w:marRight w:val="0"/>
          <w:marTop w:val="0"/>
          <w:marBottom w:val="0"/>
          <w:divBdr>
            <w:top w:val="none" w:sz="0" w:space="0" w:color="auto"/>
            <w:left w:val="none" w:sz="0" w:space="0" w:color="auto"/>
            <w:bottom w:val="none" w:sz="0" w:space="0" w:color="auto"/>
            <w:right w:val="none" w:sz="0" w:space="0" w:color="auto"/>
          </w:divBdr>
        </w:div>
        <w:div w:id="2052417051">
          <w:marLeft w:val="640"/>
          <w:marRight w:val="0"/>
          <w:marTop w:val="0"/>
          <w:marBottom w:val="0"/>
          <w:divBdr>
            <w:top w:val="none" w:sz="0" w:space="0" w:color="auto"/>
            <w:left w:val="none" w:sz="0" w:space="0" w:color="auto"/>
            <w:bottom w:val="none" w:sz="0" w:space="0" w:color="auto"/>
            <w:right w:val="none" w:sz="0" w:space="0" w:color="auto"/>
          </w:divBdr>
        </w:div>
        <w:div w:id="1399211480">
          <w:marLeft w:val="640"/>
          <w:marRight w:val="0"/>
          <w:marTop w:val="0"/>
          <w:marBottom w:val="0"/>
          <w:divBdr>
            <w:top w:val="none" w:sz="0" w:space="0" w:color="auto"/>
            <w:left w:val="none" w:sz="0" w:space="0" w:color="auto"/>
            <w:bottom w:val="none" w:sz="0" w:space="0" w:color="auto"/>
            <w:right w:val="none" w:sz="0" w:space="0" w:color="auto"/>
          </w:divBdr>
        </w:div>
        <w:div w:id="104928655">
          <w:marLeft w:val="640"/>
          <w:marRight w:val="0"/>
          <w:marTop w:val="0"/>
          <w:marBottom w:val="0"/>
          <w:divBdr>
            <w:top w:val="none" w:sz="0" w:space="0" w:color="auto"/>
            <w:left w:val="none" w:sz="0" w:space="0" w:color="auto"/>
            <w:bottom w:val="none" w:sz="0" w:space="0" w:color="auto"/>
            <w:right w:val="none" w:sz="0" w:space="0" w:color="auto"/>
          </w:divBdr>
        </w:div>
        <w:div w:id="208884563">
          <w:marLeft w:val="640"/>
          <w:marRight w:val="0"/>
          <w:marTop w:val="0"/>
          <w:marBottom w:val="0"/>
          <w:divBdr>
            <w:top w:val="none" w:sz="0" w:space="0" w:color="auto"/>
            <w:left w:val="none" w:sz="0" w:space="0" w:color="auto"/>
            <w:bottom w:val="none" w:sz="0" w:space="0" w:color="auto"/>
            <w:right w:val="none" w:sz="0" w:space="0" w:color="auto"/>
          </w:divBdr>
        </w:div>
        <w:div w:id="1199661131">
          <w:marLeft w:val="640"/>
          <w:marRight w:val="0"/>
          <w:marTop w:val="0"/>
          <w:marBottom w:val="0"/>
          <w:divBdr>
            <w:top w:val="none" w:sz="0" w:space="0" w:color="auto"/>
            <w:left w:val="none" w:sz="0" w:space="0" w:color="auto"/>
            <w:bottom w:val="none" w:sz="0" w:space="0" w:color="auto"/>
            <w:right w:val="none" w:sz="0" w:space="0" w:color="auto"/>
          </w:divBdr>
        </w:div>
        <w:div w:id="995110785">
          <w:marLeft w:val="640"/>
          <w:marRight w:val="0"/>
          <w:marTop w:val="0"/>
          <w:marBottom w:val="0"/>
          <w:divBdr>
            <w:top w:val="none" w:sz="0" w:space="0" w:color="auto"/>
            <w:left w:val="none" w:sz="0" w:space="0" w:color="auto"/>
            <w:bottom w:val="none" w:sz="0" w:space="0" w:color="auto"/>
            <w:right w:val="none" w:sz="0" w:space="0" w:color="auto"/>
          </w:divBdr>
        </w:div>
        <w:div w:id="98641460">
          <w:marLeft w:val="640"/>
          <w:marRight w:val="0"/>
          <w:marTop w:val="0"/>
          <w:marBottom w:val="0"/>
          <w:divBdr>
            <w:top w:val="none" w:sz="0" w:space="0" w:color="auto"/>
            <w:left w:val="none" w:sz="0" w:space="0" w:color="auto"/>
            <w:bottom w:val="none" w:sz="0" w:space="0" w:color="auto"/>
            <w:right w:val="none" w:sz="0" w:space="0" w:color="auto"/>
          </w:divBdr>
        </w:div>
        <w:div w:id="854540483">
          <w:marLeft w:val="640"/>
          <w:marRight w:val="0"/>
          <w:marTop w:val="0"/>
          <w:marBottom w:val="0"/>
          <w:divBdr>
            <w:top w:val="none" w:sz="0" w:space="0" w:color="auto"/>
            <w:left w:val="none" w:sz="0" w:space="0" w:color="auto"/>
            <w:bottom w:val="none" w:sz="0" w:space="0" w:color="auto"/>
            <w:right w:val="none" w:sz="0" w:space="0" w:color="auto"/>
          </w:divBdr>
        </w:div>
        <w:div w:id="488249273">
          <w:marLeft w:val="640"/>
          <w:marRight w:val="0"/>
          <w:marTop w:val="0"/>
          <w:marBottom w:val="0"/>
          <w:divBdr>
            <w:top w:val="none" w:sz="0" w:space="0" w:color="auto"/>
            <w:left w:val="none" w:sz="0" w:space="0" w:color="auto"/>
            <w:bottom w:val="none" w:sz="0" w:space="0" w:color="auto"/>
            <w:right w:val="none" w:sz="0" w:space="0" w:color="auto"/>
          </w:divBdr>
        </w:div>
        <w:div w:id="841627623">
          <w:marLeft w:val="640"/>
          <w:marRight w:val="0"/>
          <w:marTop w:val="0"/>
          <w:marBottom w:val="0"/>
          <w:divBdr>
            <w:top w:val="none" w:sz="0" w:space="0" w:color="auto"/>
            <w:left w:val="none" w:sz="0" w:space="0" w:color="auto"/>
            <w:bottom w:val="none" w:sz="0" w:space="0" w:color="auto"/>
            <w:right w:val="none" w:sz="0" w:space="0" w:color="auto"/>
          </w:divBdr>
        </w:div>
        <w:div w:id="512181817">
          <w:marLeft w:val="640"/>
          <w:marRight w:val="0"/>
          <w:marTop w:val="0"/>
          <w:marBottom w:val="0"/>
          <w:divBdr>
            <w:top w:val="none" w:sz="0" w:space="0" w:color="auto"/>
            <w:left w:val="none" w:sz="0" w:space="0" w:color="auto"/>
            <w:bottom w:val="none" w:sz="0" w:space="0" w:color="auto"/>
            <w:right w:val="none" w:sz="0" w:space="0" w:color="auto"/>
          </w:divBdr>
        </w:div>
        <w:div w:id="103311348">
          <w:marLeft w:val="640"/>
          <w:marRight w:val="0"/>
          <w:marTop w:val="0"/>
          <w:marBottom w:val="0"/>
          <w:divBdr>
            <w:top w:val="none" w:sz="0" w:space="0" w:color="auto"/>
            <w:left w:val="none" w:sz="0" w:space="0" w:color="auto"/>
            <w:bottom w:val="none" w:sz="0" w:space="0" w:color="auto"/>
            <w:right w:val="none" w:sz="0" w:space="0" w:color="auto"/>
          </w:divBdr>
        </w:div>
        <w:div w:id="588002755">
          <w:marLeft w:val="640"/>
          <w:marRight w:val="0"/>
          <w:marTop w:val="0"/>
          <w:marBottom w:val="0"/>
          <w:divBdr>
            <w:top w:val="none" w:sz="0" w:space="0" w:color="auto"/>
            <w:left w:val="none" w:sz="0" w:space="0" w:color="auto"/>
            <w:bottom w:val="none" w:sz="0" w:space="0" w:color="auto"/>
            <w:right w:val="none" w:sz="0" w:space="0" w:color="auto"/>
          </w:divBdr>
        </w:div>
        <w:div w:id="504324137">
          <w:marLeft w:val="640"/>
          <w:marRight w:val="0"/>
          <w:marTop w:val="0"/>
          <w:marBottom w:val="0"/>
          <w:divBdr>
            <w:top w:val="none" w:sz="0" w:space="0" w:color="auto"/>
            <w:left w:val="none" w:sz="0" w:space="0" w:color="auto"/>
            <w:bottom w:val="none" w:sz="0" w:space="0" w:color="auto"/>
            <w:right w:val="none" w:sz="0" w:space="0" w:color="auto"/>
          </w:divBdr>
        </w:div>
        <w:div w:id="553586279">
          <w:marLeft w:val="640"/>
          <w:marRight w:val="0"/>
          <w:marTop w:val="0"/>
          <w:marBottom w:val="0"/>
          <w:divBdr>
            <w:top w:val="none" w:sz="0" w:space="0" w:color="auto"/>
            <w:left w:val="none" w:sz="0" w:space="0" w:color="auto"/>
            <w:bottom w:val="none" w:sz="0" w:space="0" w:color="auto"/>
            <w:right w:val="none" w:sz="0" w:space="0" w:color="auto"/>
          </w:divBdr>
        </w:div>
        <w:div w:id="241109693">
          <w:marLeft w:val="640"/>
          <w:marRight w:val="0"/>
          <w:marTop w:val="0"/>
          <w:marBottom w:val="0"/>
          <w:divBdr>
            <w:top w:val="none" w:sz="0" w:space="0" w:color="auto"/>
            <w:left w:val="none" w:sz="0" w:space="0" w:color="auto"/>
            <w:bottom w:val="none" w:sz="0" w:space="0" w:color="auto"/>
            <w:right w:val="none" w:sz="0" w:space="0" w:color="auto"/>
          </w:divBdr>
        </w:div>
        <w:div w:id="1823159489">
          <w:marLeft w:val="640"/>
          <w:marRight w:val="0"/>
          <w:marTop w:val="0"/>
          <w:marBottom w:val="0"/>
          <w:divBdr>
            <w:top w:val="none" w:sz="0" w:space="0" w:color="auto"/>
            <w:left w:val="none" w:sz="0" w:space="0" w:color="auto"/>
            <w:bottom w:val="none" w:sz="0" w:space="0" w:color="auto"/>
            <w:right w:val="none" w:sz="0" w:space="0" w:color="auto"/>
          </w:divBdr>
        </w:div>
        <w:div w:id="1634558420">
          <w:marLeft w:val="640"/>
          <w:marRight w:val="0"/>
          <w:marTop w:val="0"/>
          <w:marBottom w:val="0"/>
          <w:divBdr>
            <w:top w:val="none" w:sz="0" w:space="0" w:color="auto"/>
            <w:left w:val="none" w:sz="0" w:space="0" w:color="auto"/>
            <w:bottom w:val="none" w:sz="0" w:space="0" w:color="auto"/>
            <w:right w:val="none" w:sz="0" w:space="0" w:color="auto"/>
          </w:divBdr>
        </w:div>
        <w:div w:id="919827415">
          <w:marLeft w:val="640"/>
          <w:marRight w:val="0"/>
          <w:marTop w:val="0"/>
          <w:marBottom w:val="0"/>
          <w:divBdr>
            <w:top w:val="none" w:sz="0" w:space="0" w:color="auto"/>
            <w:left w:val="none" w:sz="0" w:space="0" w:color="auto"/>
            <w:bottom w:val="none" w:sz="0" w:space="0" w:color="auto"/>
            <w:right w:val="none" w:sz="0" w:space="0" w:color="auto"/>
          </w:divBdr>
        </w:div>
        <w:div w:id="685862207">
          <w:marLeft w:val="640"/>
          <w:marRight w:val="0"/>
          <w:marTop w:val="0"/>
          <w:marBottom w:val="0"/>
          <w:divBdr>
            <w:top w:val="none" w:sz="0" w:space="0" w:color="auto"/>
            <w:left w:val="none" w:sz="0" w:space="0" w:color="auto"/>
            <w:bottom w:val="none" w:sz="0" w:space="0" w:color="auto"/>
            <w:right w:val="none" w:sz="0" w:space="0" w:color="auto"/>
          </w:divBdr>
        </w:div>
        <w:div w:id="945577836">
          <w:marLeft w:val="640"/>
          <w:marRight w:val="0"/>
          <w:marTop w:val="0"/>
          <w:marBottom w:val="0"/>
          <w:divBdr>
            <w:top w:val="none" w:sz="0" w:space="0" w:color="auto"/>
            <w:left w:val="none" w:sz="0" w:space="0" w:color="auto"/>
            <w:bottom w:val="none" w:sz="0" w:space="0" w:color="auto"/>
            <w:right w:val="none" w:sz="0" w:space="0" w:color="auto"/>
          </w:divBdr>
        </w:div>
        <w:div w:id="1629508415">
          <w:marLeft w:val="640"/>
          <w:marRight w:val="0"/>
          <w:marTop w:val="0"/>
          <w:marBottom w:val="0"/>
          <w:divBdr>
            <w:top w:val="none" w:sz="0" w:space="0" w:color="auto"/>
            <w:left w:val="none" w:sz="0" w:space="0" w:color="auto"/>
            <w:bottom w:val="none" w:sz="0" w:space="0" w:color="auto"/>
            <w:right w:val="none" w:sz="0" w:space="0" w:color="auto"/>
          </w:divBdr>
        </w:div>
        <w:div w:id="704908612">
          <w:marLeft w:val="640"/>
          <w:marRight w:val="0"/>
          <w:marTop w:val="0"/>
          <w:marBottom w:val="0"/>
          <w:divBdr>
            <w:top w:val="none" w:sz="0" w:space="0" w:color="auto"/>
            <w:left w:val="none" w:sz="0" w:space="0" w:color="auto"/>
            <w:bottom w:val="none" w:sz="0" w:space="0" w:color="auto"/>
            <w:right w:val="none" w:sz="0" w:space="0" w:color="auto"/>
          </w:divBdr>
        </w:div>
        <w:div w:id="1671907277">
          <w:marLeft w:val="640"/>
          <w:marRight w:val="0"/>
          <w:marTop w:val="0"/>
          <w:marBottom w:val="0"/>
          <w:divBdr>
            <w:top w:val="none" w:sz="0" w:space="0" w:color="auto"/>
            <w:left w:val="none" w:sz="0" w:space="0" w:color="auto"/>
            <w:bottom w:val="none" w:sz="0" w:space="0" w:color="auto"/>
            <w:right w:val="none" w:sz="0" w:space="0" w:color="auto"/>
          </w:divBdr>
        </w:div>
        <w:div w:id="321548759">
          <w:marLeft w:val="640"/>
          <w:marRight w:val="0"/>
          <w:marTop w:val="0"/>
          <w:marBottom w:val="0"/>
          <w:divBdr>
            <w:top w:val="none" w:sz="0" w:space="0" w:color="auto"/>
            <w:left w:val="none" w:sz="0" w:space="0" w:color="auto"/>
            <w:bottom w:val="none" w:sz="0" w:space="0" w:color="auto"/>
            <w:right w:val="none" w:sz="0" w:space="0" w:color="auto"/>
          </w:divBdr>
        </w:div>
        <w:div w:id="1638100245">
          <w:marLeft w:val="640"/>
          <w:marRight w:val="0"/>
          <w:marTop w:val="0"/>
          <w:marBottom w:val="0"/>
          <w:divBdr>
            <w:top w:val="none" w:sz="0" w:space="0" w:color="auto"/>
            <w:left w:val="none" w:sz="0" w:space="0" w:color="auto"/>
            <w:bottom w:val="none" w:sz="0" w:space="0" w:color="auto"/>
            <w:right w:val="none" w:sz="0" w:space="0" w:color="auto"/>
          </w:divBdr>
        </w:div>
        <w:div w:id="1694264688">
          <w:marLeft w:val="640"/>
          <w:marRight w:val="0"/>
          <w:marTop w:val="0"/>
          <w:marBottom w:val="0"/>
          <w:divBdr>
            <w:top w:val="none" w:sz="0" w:space="0" w:color="auto"/>
            <w:left w:val="none" w:sz="0" w:space="0" w:color="auto"/>
            <w:bottom w:val="none" w:sz="0" w:space="0" w:color="auto"/>
            <w:right w:val="none" w:sz="0" w:space="0" w:color="auto"/>
          </w:divBdr>
        </w:div>
        <w:div w:id="2131782265">
          <w:marLeft w:val="640"/>
          <w:marRight w:val="0"/>
          <w:marTop w:val="0"/>
          <w:marBottom w:val="0"/>
          <w:divBdr>
            <w:top w:val="none" w:sz="0" w:space="0" w:color="auto"/>
            <w:left w:val="none" w:sz="0" w:space="0" w:color="auto"/>
            <w:bottom w:val="none" w:sz="0" w:space="0" w:color="auto"/>
            <w:right w:val="none" w:sz="0" w:space="0" w:color="auto"/>
          </w:divBdr>
        </w:div>
        <w:div w:id="1117869692">
          <w:marLeft w:val="640"/>
          <w:marRight w:val="0"/>
          <w:marTop w:val="0"/>
          <w:marBottom w:val="0"/>
          <w:divBdr>
            <w:top w:val="none" w:sz="0" w:space="0" w:color="auto"/>
            <w:left w:val="none" w:sz="0" w:space="0" w:color="auto"/>
            <w:bottom w:val="none" w:sz="0" w:space="0" w:color="auto"/>
            <w:right w:val="none" w:sz="0" w:space="0" w:color="auto"/>
          </w:divBdr>
        </w:div>
        <w:div w:id="1932657970">
          <w:marLeft w:val="640"/>
          <w:marRight w:val="0"/>
          <w:marTop w:val="0"/>
          <w:marBottom w:val="0"/>
          <w:divBdr>
            <w:top w:val="none" w:sz="0" w:space="0" w:color="auto"/>
            <w:left w:val="none" w:sz="0" w:space="0" w:color="auto"/>
            <w:bottom w:val="none" w:sz="0" w:space="0" w:color="auto"/>
            <w:right w:val="none" w:sz="0" w:space="0" w:color="auto"/>
          </w:divBdr>
        </w:div>
        <w:div w:id="1315527885">
          <w:marLeft w:val="640"/>
          <w:marRight w:val="0"/>
          <w:marTop w:val="0"/>
          <w:marBottom w:val="0"/>
          <w:divBdr>
            <w:top w:val="none" w:sz="0" w:space="0" w:color="auto"/>
            <w:left w:val="none" w:sz="0" w:space="0" w:color="auto"/>
            <w:bottom w:val="none" w:sz="0" w:space="0" w:color="auto"/>
            <w:right w:val="none" w:sz="0" w:space="0" w:color="auto"/>
          </w:divBdr>
        </w:div>
        <w:div w:id="1455516429">
          <w:marLeft w:val="640"/>
          <w:marRight w:val="0"/>
          <w:marTop w:val="0"/>
          <w:marBottom w:val="0"/>
          <w:divBdr>
            <w:top w:val="none" w:sz="0" w:space="0" w:color="auto"/>
            <w:left w:val="none" w:sz="0" w:space="0" w:color="auto"/>
            <w:bottom w:val="none" w:sz="0" w:space="0" w:color="auto"/>
            <w:right w:val="none" w:sz="0" w:space="0" w:color="auto"/>
          </w:divBdr>
        </w:div>
        <w:div w:id="104815864">
          <w:marLeft w:val="640"/>
          <w:marRight w:val="0"/>
          <w:marTop w:val="0"/>
          <w:marBottom w:val="0"/>
          <w:divBdr>
            <w:top w:val="none" w:sz="0" w:space="0" w:color="auto"/>
            <w:left w:val="none" w:sz="0" w:space="0" w:color="auto"/>
            <w:bottom w:val="none" w:sz="0" w:space="0" w:color="auto"/>
            <w:right w:val="none" w:sz="0" w:space="0" w:color="auto"/>
          </w:divBdr>
        </w:div>
        <w:div w:id="709689773">
          <w:marLeft w:val="640"/>
          <w:marRight w:val="0"/>
          <w:marTop w:val="0"/>
          <w:marBottom w:val="0"/>
          <w:divBdr>
            <w:top w:val="none" w:sz="0" w:space="0" w:color="auto"/>
            <w:left w:val="none" w:sz="0" w:space="0" w:color="auto"/>
            <w:bottom w:val="none" w:sz="0" w:space="0" w:color="auto"/>
            <w:right w:val="none" w:sz="0" w:space="0" w:color="auto"/>
          </w:divBdr>
        </w:div>
        <w:div w:id="1359742436">
          <w:marLeft w:val="640"/>
          <w:marRight w:val="0"/>
          <w:marTop w:val="0"/>
          <w:marBottom w:val="0"/>
          <w:divBdr>
            <w:top w:val="none" w:sz="0" w:space="0" w:color="auto"/>
            <w:left w:val="none" w:sz="0" w:space="0" w:color="auto"/>
            <w:bottom w:val="none" w:sz="0" w:space="0" w:color="auto"/>
            <w:right w:val="none" w:sz="0" w:space="0" w:color="auto"/>
          </w:divBdr>
        </w:div>
        <w:div w:id="235751157">
          <w:marLeft w:val="640"/>
          <w:marRight w:val="0"/>
          <w:marTop w:val="0"/>
          <w:marBottom w:val="0"/>
          <w:divBdr>
            <w:top w:val="none" w:sz="0" w:space="0" w:color="auto"/>
            <w:left w:val="none" w:sz="0" w:space="0" w:color="auto"/>
            <w:bottom w:val="none" w:sz="0" w:space="0" w:color="auto"/>
            <w:right w:val="none" w:sz="0" w:space="0" w:color="auto"/>
          </w:divBdr>
        </w:div>
        <w:div w:id="1093479426">
          <w:marLeft w:val="640"/>
          <w:marRight w:val="0"/>
          <w:marTop w:val="0"/>
          <w:marBottom w:val="0"/>
          <w:divBdr>
            <w:top w:val="none" w:sz="0" w:space="0" w:color="auto"/>
            <w:left w:val="none" w:sz="0" w:space="0" w:color="auto"/>
            <w:bottom w:val="none" w:sz="0" w:space="0" w:color="auto"/>
            <w:right w:val="none" w:sz="0" w:space="0" w:color="auto"/>
          </w:divBdr>
        </w:div>
        <w:div w:id="1571186929">
          <w:marLeft w:val="640"/>
          <w:marRight w:val="0"/>
          <w:marTop w:val="0"/>
          <w:marBottom w:val="0"/>
          <w:divBdr>
            <w:top w:val="none" w:sz="0" w:space="0" w:color="auto"/>
            <w:left w:val="none" w:sz="0" w:space="0" w:color="auto"/>
            <w:bottom w:val="none" w:sz="0" w:space="0" w:color="auto"/>
            <w:right w:val="none" w:sz="0" w:space="0" w:color="auto"/>
          </w:divBdr>
        </w:div>
        <w:div w:id="527108754">
          <w:marLeft w:val="640"/>
          <w:marRight w:val="0"/>
          <w:marTop w:val="0"/>
          <w:marBottom w:val="0"/>
          <w:divBdr>
            <w:top w:val="none" w:sz="0" w:space="0" w:color="auto"/>
            <w:left w:val="none" w:sz="0" w:space="0" w:color="auto"/>
            <w:bottom w:val="none" w:sz="0" w:space="0" w:color="auto"/>
            <w:right w:val="none" w:sz="0" w:space="0" w:color="auto"/>
          </w:divBdr>
        </w:div>
        <w:div w:id="2093625750">
          <w:marLeft w:val="640"/>
          <w:marRight w:val="0"/>
          <w:marTop w:val="0"/>
          <w:marBottom w:val="0"/>
          <w:divBdr>
            <w:top w:val="none" w:sz="0" w:space="0" w:color="auto"/>
            <w:left w:val="none" w:sz="0" w:space="0" w:color="auto"/>
            <w:bottom w:val="none" w:sz="0" w:space="0" w:color="auto"/>
            <w:right w:val="none" w:sz="0" w:space="0" w:color="auto"/>
          </w:divBdr>
        </w:div>
        <w:div w:id="1564219587">
          <w:marLeft w:val="640"/>
          <w:marRight w:val="0"/>
          <w:marTop w:val="0"/>
          <w:marBottom w:val="0"/>
          <w:divBdr>
            <w:top w:val="none" w:sz="0" w:space="0" w:color="auto"/>
            <w:left w:val="none" w:sz="0" w:space="0" w:color="auto"/>
            <w:bottom w:val="none" w:sz="0" w:space="0" w:color="auto"/>
            <w:right w:val="none" w:sz="0" w:space="0" w:color="auto"/>
          </w:divBdr>
        </w:div>
        <w:div w:id="51392155">
          <w:marLeft w:val="640"/>
          <w:marRight w:val="0"/>
          <w:marTop w:val="0"/>
          <w:marBottom w:val="0"/>
          <w:divBdr>
            <w:top w:val="none" w:sz="0" w:space="0" w:color="auto"/>
            <w:left w:val="none" w:sz="0" w:space="0" w:color="auto"/>
            <w:bottom w:val="none" w:sz="0" w:space="0" w:color="auto"/>
            <w:right w:val="none" w:sz="0" w:space="0" w:color="auto"/>
          </w:divBdr>
        </w:div>
        <w:div w:id="247858886">
          <w:marLeft w:val="640"/>
          <w:marRight w:val="0"/>
          <w:marTop w:val="0"/>
          <w:marBottom w:val="0"/>
          <w:divBdr>
            <w:top w:val="none" w:sz="0" w:space="0" w:color="auto"/>
            <w:left w:val="none" w:sz="0" w:space="0" w:color="auto"/>
            <w:bottom w:val="none" w:sz="0" w:space="0" w:color="auto"/>
            <w:right w:val="none" w:sz="0" w:space="0" w:color="auto"/>
          </w:divBdr>
        </w:div>
        <w:div w:id="1835488400">
          <w:marLeft w:val="640"/>
          <w:marRight w:val="0"/>
          <w:marTop w:val="0"/>
          <w:marBottom w:val="0"/>
          <w:divBdr>
            <w:top w:val="none" w:sz="0" w:space="0" w:color="auto"/>
            <w:left w:val="none" w:sz="0" w:space="0" w:color="auto"/>
            <w:bottom w:val="none" w:sz="0" w:space="0" w:color="auto"/>
            <w:right w:val="none" w:sz="0" w:space="0" w:color="auto"/>
          </w:divBdr>
        </w:div>
        <w:div w:id="996811741">
          <w:marLeft w:val="640"/>
          <w:marRight w:val="0"/>
          <w:marTop w:val="0"/>
          <w:marBottom w:val="0"/>
          <w:divBdr>
            <w:top w:val="none" w:sz="0" w:space="0" w:color="auto"/>
            <w:left w:val="none" w:sz="0" w:space="0" w:color="auto"/>
            <w:bottom w:val="none" w:sz="0" w:space="0" w:color="auto"/>
            <w:right w:val="none" w:sz="0" w:space="0" w:color="auto"/>
          </w:divBdr>
        </w:div>
        <w:div w:id="1787037163">
          <w:marLeft w:val="640"/>
          <w:marRight w:val="0"/>
          <w:marTop w:val="0"/>
          <w:marBottom w:val="0"/>
          <w:divBdr>
            <w:top w:val="none" w:sz="0" w:space="0" w:color="auto"/>
            <w:left w:val="none" w:sz="0" w:space="0" w:color="auto"/>
            <w:bottom w:val="none" w:sz="0" w:space="0" w:color="auto"/>
            <w:right w:val="none" w:sz="0" w:space="0" w:color="auto"/>
          </w:divBdr>
        </w:div>
        <w:div w:id="346561543">
          <w:marLeft w:val="640"/>
          <w:marRight w:val="0"/>
          <w:marTop w:val="0"/>
          <w:marBottom w:val="0"/>
          <w:divBdr>
            <w:top w:val="none" w:sz="0" w:space="0" w:color="auto"/>
            <w:left w:val="none" w:sz="0" w:space="0" w:color="auto"/>
            <w:bottom w:val="none" w:sz="0" w:space="0" w:color="auto"/>
            <w:right w:val="none" w:sz="0" w:space="0" w:color="auto"/>
          </w:divBdr>
        </w:div>
        <w:div w:id="1182236049">
          <w:marLeft w:val="640"/>
          <w:marRight w:val="0"/>
          <w:marTop w:val="0"/>
          <w:marBottom w:val="0"/>
          <w:divBdr>
            <w:top w:val="none" w:sz="0" w:space="0" w:color="auto"/>
            <w:left w:val="none" w:sz="0" w:space="0" w:color="auto"/>
            <w:bottom w:val="none" w:sz="0" w:space="0" w:color="auto"/>
            <w:right w:val="none" w:sz="0" w:space="0" w:color="auto"/>
          </w:divBdr>
        </w:div>
        <w:div w:id="1390570688">
          <w:marLeft w:val="640"/>
          <w:marRight w:val="0"/>
          <w:marTop w:val="0"/>
          <w:marBottom w:val="0"/>
          <w:divBdr>
            <w:top w:val="none" w:sz="0" w:space="0" w:color="auto"/>
            <w:left w:val="none" w:sz="0" w:space="0" w:color="auto"/>
            <w:bottom w:val="none" w:sz="0" w:space="0" w:color="auto"/>
            <w:right w:val="none" w:sz="0" w:space="0" w:color="auto"/>
          </w:divBdr>
        </w:div>
        <w:div w:id="873036929">
          <w:marLeft w:val="640"/>
          <w:marRight w:val="0"/>
          <w:marTop w:val="0"/>
          <w:marBottom w:val="0"/>
          <w:divBdr>
            <w:top w:val="none" w:sz="0" w:space="0" w:color="auto"/>
            <w:left w:val="none" w:sz="0" w:space="0" w:color="auto"/>
            <w:bottom w:val="none" w:sz="0" w:space="0" w:color="auto"/>
            <w:right w:val="none" w:sz="0" w:space="0" w:color="auto"/>
          </w:divBdr>
        </w:div>
        <w:div w:id="504370227">
          <w:marLeft w:val="640"/>
          <w:marRight w:val="0"/>
          <w:marTop w:val="0"/>
          <w:marBottom w:val="0"/>
          <w:divBdr>
            <w:top w:val="none" w:sz="0" w:space="0" w:color="auto"/>
            <w:left w:val="none" w:sz="0" w:space="0" w:color="auto"/>
            <w:bottom w:val="none" w:sz="0" w:space="0" w:color="auto"/>
            <w:right w:val="none" w:sz="0" w:space="0" w:color="auto"/>
          </w:divBdr>
        </w:div>
        <w:div w:id="1916427307">
          <w:marLeft w:val="640"/>
          <w:marRight w:val="0"/>
          <w:marTop w:val="0"/>
          <w:marBottom w:val="0"/>
          <w:divBdr>
            <w:top w:val="none" w:sz="0" w:space="0" w:color="auto"/>
            <w:left w:val="none" w:sz="0" w:space="0" w:color="auto"/>
            <w:bottom w:val="none" w:sz="0" w:space="0" w:color="auto"/>
            <w:right w:val="none" w:sz="0" w:space="0" w:color="auto"/>
          </w:divBdr>
        </w:div>
        <w:div w:id="1958372720">
          <w:marLeft w:val="640"/>
          <w:marRight w:val="0"/>
          <w:marTop w:val="0"/>
          <w:marBottom w:val="0"/>
          <w:divBdr>
            <w:top w:val="none" w:sz="0" w:space="0" w:color="auto"/>
            <w:left w:val="none" w:sz="0" w:space="0" w:color="auto"/>
            <w:bottom w:val="none" w:sz="0" w:space="0" w:color="auto"/>
            <w:right w:val="none" w:sz="0" w:space="0" w:color="auto"/>
          </w:divBdr>
        </w:div>
        <w:div w:id="625966227">
          <w:marLeft w:val="640"/>
          <w:marRight w:val="0"/>
          <w:marTop w:val="0"/>
          <w:marBottom w:val="0"/>
          <w:divBdr>
            <w:top w:val="none" w:sz="0" w:space="0" w:color="auto"/>
            <w:left w:val="none" w:sz="0" w:space="0" w:color="auto"/>
            <w:bottom w:val="none" w:sz="0" w:space="0" w:color="auto"/>
            <w:right w:val="none" w:sz="0" w:space="0" w:color="auto"/>
          </w:divBdr>
        </w:div>
        <w:div w:id="958799045">
          <w:marLeft w:val="640"/>
          <w:marRight w:val="0"/>
          <w:marTop w:val="0"/>
          <w:marBottom w:val="0"/>
          <w:divBdr>
            <w:top w:val="none" w:sz="0" w:space="0" w:color="auto"/>
            <w:left w:val="none" w:sz="0" w:space="0" w:color="auto"/>
            <w:bottom w:val="none" w:sz="0" w:space="0" w:color="auto"/>
            <w:right w:val="none" w:sz="0" w:space="0" w:color="auto"/>
          </w:divBdr>
        </w:div>
        <w:div w:id="1206261221">
          <w:marLeft w:val="640"/>
          <w:marRight w:val="0"/>
          <w:marTop w:val="0"/>
          <w:marBottom w:val="0"/>
          <w:divBdr>
            <w:top w:val="none" w:sz="0" w:space="0" w:color="auto"/>
            <w:left w:val="none" w:sz="0" w:space="0" w:color="auto"/>
            <w:bottom w:val="none" w:sz="0" w:space="0" w:color="auto"/>
            <w:right w:val="none" w:sz="0" w:space="0" w:color="auto"/>
          </w:divBdr>
        </w:div>
        <w:div w:id="2020619162">
          <w:marLeft w:val="640"/>
          <w:marRight w:val="0"/>
          <w:marTop w:val="0"/>
          <w:marBottom w:val="0"/>
          <w:divBdr>
            <w:top w:val="none" w:sz="0" w:space="0" w:color="auto"/>
            <w:left w:val="none" w:sz="0" w:space="0" w:color="auto"/>
            <w:bottom w:val="none" w:sz="0" w:space="0" w:color="auto"/>
            <w:right w:val="none" w:sz="0" w:space="0" w:color="auto"/>
          </w:divBdr>
        </w:div>
        <w:div w:id="825821824">
          <w:marLeft w:val="640"/>
          <w:marRight w:val="0"/>
          <w:marTop w:val="0"/>
          <w:marBottom w:val="0"/>
          <w:divBdr>
            <w:top w:val="none" w:sz="0" w:space="0" w:color="auto"/>
            <w:left w:val="none" w:sz="0" w:space="0" w:color="auto"/>
            <w:bottom w:val="none" w:sz="0" w:space="0" w:color="auto"/>
            <w:right w:val="none" w:sz="0" w:space="0" w:color="auto"/>
          </w:divBdr>
        </w:div>
        <w:div w:id="1457485477">
          <w:marLeft w:val="640"/>
          <w:marRight w:val="0"/>
          <w:marTop w:val="0"/>
          <w:marBottom w:val="0"/>
          <w:divBdr>
            <w:top w:val="none" w:sz="0" w:space="0" w:color="auto"/>
            <w:left w:val="none" w:sz="0" w:space="0" w:color="auto"/>
            <w:bottom w:val="none" w:sz="0" w:space="0" w:color="auto"/>
            <w:right w:val="none" w:sz="0" w:space="0" w:color="auto"/>
          </w:divBdr>
        </w:div>
        <w:div w:id="1020400733">
          <w:marLeft w:val="640"/>
          <w:marRight w:val="0"/>
          <w:marTop w:val="0"/>
          <w:marBottom w:val="0"/>
          <w:divBdr>
            <w:top w:val="none" w:sz="0" w:space="0" w:color="auto"/>
            <w:left w:val="none" w:sz="0" w:space="0" w:color="auto"/>
            <w:bottom w:val="none" w:sz="0" w:space="0" w:color="auto"/>
            <w:right w:val="none" w:sz="0" w:space="0" w:color="auto"/>
          </w:divBdr>
        </w:div>
        <w:div w:id="1241135668">
          <w:marLeft w:val="640"/>
          <w:marRight w:val="0"/>
          <w:marTop w:val="0"/>
          <w:marBottom w:val="0"/>
          <w:divBdr>
            <w:top w:val="none" w:sz="0" w:space="0" w:color="auto"/>
            <w:left w:val="none" w:sz="0" w:space="0" w:color="auto"/>
            <w:bottom w:val="none" w:sz="0" w:space="0" w:color="auto"/>
            <w:right w:val="none" w:sz="0" w:space="0" w:color="auto"/>
          </w:divBdr>
        </w:div>
        <w:div w:id="1713920227">
          <w:marLeft w:val="640"/>
          <w:marRight w:val="0"/>
          <w:marTop w:val="0"/>
          <w:marBottom w:val="0"/>
          <w:divBdr>
            <w:top w:val="none" w:sz="0" w:space="0" w:color="auto"/>
            <w:left w:val="none" w:sz="0" w:space="0" w:color="auto"/>
            <w:bottom w:val="none" w:sz="0" w:space="0" w:color="auto"/>
            <w:right w:val="none" w:sz="0" w:space="0" w:color="auto"/>
          </w:divBdr>
        </w:div>
        <w:div w:id="379282011">
          <w:marLeft w:val="640"/>
          <w:marRight w:val="0"/>
          <w:marTop w:val="0"/>
          <w:marBottom w:val="0"/>
          <w:divBdr>
            <w:top w:val="none" w:sz="0" w:space="0" w:color="auto"/>
            <w:left w:val="none" w:sz="0" w:space="0" w:color="auto"/>
            <w:bottom w:val="none" w:sz="0" w:space="0" w:color="auto"/>
            <w:right w:val="none" w:sz="0" w:space="0" w:color="auto"/>
          </w:divBdr>
        </w:div>
        <w:div w:id="1458916410">
          <w:marLeft w:val="640"/>
          <w:marRight w:val="0"/>
          <w:marTop w:val="0"/>
          <w:marBottom w:val="0"/>
          <w:divBdr>
            <w:top w:val="none" w:sz="0" w:space="0" w:color="auto"/>
            <w:left w:val="none" w:sz="0" w:space="0" w:color="auto"/>
            <w:bottom w:val="none" w:sz="0" w:space="0" w:color="auto"/>
            <w:right w:val="none" w:sz="0" w:space="0" w:color="auto"/>
          </w:divBdr>
        </w:div>
        <w:div w:id="1553275514">
          <w:marLeft w:val="640"/>
          <w:marRight w:val="0"/>
          <w:marTop w:val="0"/>
          <w:marBottom w:val="0"/>
          <w:divBdr>
            <w:top w:val="none" w:sz="0" w:space="0" w:color="auto"/>
            <w:left w:val="none" w:sz="0" w:space="0" w:color="auto"/>
            <w:bottom w:val="none" w:sz="0" w:space="0" w:color="auto"/>
            <w:right w:val="none" w:sz="0" w:space="0" w:color="auto"/>
          </w:divBdr>
        </w:div>
        <w:div w:id="1258640727">
          <w:marLeft w:val="640"/>
          <w:marRight w:val="0"/>
          <w:marTop w:val="0"/>
          <w:marBottom w:val="0"/>
          <w:divBdr>
            <w:top w:val="none" w:sz="0" w:space="0" w:color="auto"/>
            <w:left w:val="none" w:sz="0" w:space="0" w:color="auto"/>
            <w:bottom w:val="none" w:sz="0" w:space="0" w:color="auto"/>
            <w:right w:val="none" w:sz="0" w:space="0" w:color="auto"/>
          </w:divBdr>
        </w:div>
        <w:div w:id="62532444">
          <w:marLeft w:val="640"/>
          <w:marRight w:val="0"/>
          <w:marTop w:val="0"/>
          <w:marBottom w:val="0"/>
          <w:divBdr>
            <w:top w:val="none" w:sz="0" w:space="0" w:color="auto"/>
            <w:left w:val="none" w:sz="0" w:space="0" w:color="auto"/>
            <w:bottom w:val="none" w:sz="0" w:space="0" w:color="auto"/>
            <w:right w:val="none" w:sz="0" w:space="0" w:color="auto"/>
          </w:divBdr>
        </w:div>
        <w:div w:id="39978925">
          <w:marLeft w:val="640"/>
          <w:marRight w:val="0"/>
          <w:marTop w:val="0"/>
          <w:marBottom w:val="0"/>
          <w:divBdr>
            <w:top w:val="none" w:sz="0" w:space="0" w:color="auto"/>
            <w:left w:val="none" w:sz="0" w:space="0" w:color="auto"/>
            <w:bottom w:val="none" w:sz="0" w:space="0" w:color="auto"/>
            <w:right w:val="none" w:sz="0" w:space="0" w:color="auto"/>
          </w:divBdr>
        </w:div>
        <w:div w:id="94719446">
          <w:marLeft w:val="640"/>
          <w:marRight w:val="0"/>
          <w:marTop w:val="0"/>
          <w:marBottom w:val="0"/>
          <w:divBdr>
            <w:top w:val="none" w:sz="0" w:space="0" w:color="auto"/>
            <w:left w:val="none" w:sz="0" w:space="0" w:color="auto"/>
            <w:bottom w:val="none" w:sz="0" w:space="0" w:color="auto"/>
            <w:right w:val="none" w:sz="0" w:space="0" w:color="auto"/>
          </w:divBdr>
        </w:div>
        <w:div w:id="1011880613">
          <w:marLeft w:val="640"/>
          <w:marRight w:val="0"/>
          <w:marTop w:val="0"/>
          <w:marBottom w:val="0"/>
          <w:divBdr>
            <w:top w:val="none" w:sz="0" w:space="0" w:color="auto"/>
            <w:left w:val="none" w:sz="0" w:space="0" w:color="auto"/>
            <w:bottom w:val="none" w:sz="0" w:space="0" w:color="auto"/>
            <w:right w:val="none" w:sz="0" w:space="0" w:color="auto"/>
          </w:divBdr>
        </w:div>
        <w:div w:id="1583685756">
          <w:marLeft w:val="640"/>
          <w:marRight w:val="0"/>
          <w:marTop w:val="0"/>
          <w:marBottom w:val="0"/>
          <w:divBdr>
            <w:top w:val="none" w:sz="0" w:space="0" w:color="auto"/>
            <w:left w:val="none" w:sz="0" w:space="0" w:color="auto"/>
            <w:bottom w:val="none" w:sz="0" w:space="0" w:color="auto"/>
            <w:right w:val="none" w:sz="0" w:space="0" w:color="auto"/>
          </w:divBdr>
        </w:div>
        <w:div w:id="1075008719">
          <w:marLeft w:val="640"/>
          <w:marRight w:val="0"/>
          <w:marTop w:val="0"/>
          <w:marBottom w:val="0"/>
          <w:divBdr>
            <w:top w:val="none" w:sz="0" w:space="0" w:color="auto"/>
            <w:left w:val="none" w:sz="0" w:space="0" w:color="auto"/>
            <w:bottom w:val="none" w:sz="0" w:space="0" w:color="auto"/>
            <w:right w:val="none" w:sz="0" w:space="0" w:color="auto"/>
          </w:divBdr>
        </w:div>
        <w:div w:id="957221116">
          <w:marLeft w:val="640"/>
          <w:marRight w:val="0"/>
          <w:marTop w:val="0"/>
          <w:marBottom w:val="0"/>
          <w:divBdr>
            <w:top w:val="none" w:sz="0" w:space="0" w:color="auto"/>
            <w:left w:val="none" w:sz="0" w:space="0" w:color="auto"/>
            <w:bottom w:val="none" w:sz="0" w:space="0" w:color="auto"/>
            <w:right w:val="none" w:sz="0" w:space="0" w:color="auto"/>
          </w:divBdr>
        </w:div>
        <w:div w:id="961695827">
          <w:marLeft w:val="640"/>
          <w:marRight w:val="0"/>
          <w:marTop w:val="0"/>
          <w:marBottom w:val="0"/>
          <w:divBdr>
            <w:top w:val="none" w:sz="0" w:space="0" w:color="auto"/>
            <w:left w:val="none" w:sz="0" w:space="0" w:color="auto"/>
            <w:bottom w:val="none" w:sz="0" w:space="0" w:color="auto"/>
            <w:right w:val="none" w:sz="0" w:space="0" w:color="auto"/>
          </w:divBdr>
        </w:div>
        <w:div w:id="259878445">
          <w:marLeft w:val="640"/>
          <w:marRight w:val="0"/>
          <w:marTop w:val="0"/>
          <w:marBottom w:val="0"/>
          <w:divBdr>
            <w:top w:val="none" w:sz="0" w:space="0" w:color="auto"/>
            <w:left w:val="none" w:sz="0" w:space="0" w:color="auto"/>
            <w:bottom w:val="none" w:sz="0" w:space="0" w:color="auto"/>
            <w:right w:val="none" w:sz="0" w:space="0" w:color="auto"/>
          </w:divBdr>
        </w:div>
        <w:div w:id="1876458842">
          <w:marLeft w:val="640"/>
          <w:marRight w:val="0"/>
          <w:marTop w:val="0"/>
          <w:marBottom w:val="0"/>
          <w:divBdr>
            <w:top w:val="none" w:sz="0" w:space="0" w:color="auto"/>
            <w:left w:val="none" w:sz="0" w:space="0" w:color="auto"/>
            <w:bottom w:val="none" w:sz="0" w:space="0" w:color="auto"/>
            <w:right w:val="none" w:sz="0" w:space="0" w:color="auto"/>
          </w:divBdr>
        </w:div>
        <w:div w:id="446118083">
          <w:marLeft w:val="640"/>
          <w:marRight w:val="0"/>
          <w:marTop w:val="0"/>
          <w:marBottom w:val="0"/>
          <w:divBdr>
            <w:top w:val="none" w:sz="0" w:space="0" w:color="auto"/>
            <w:left w:val="none" w:sz="0" w:space="0" w:color="auto"/>
            <w:bottom w:val="none" w:sz="0" w:space="0" w:color="auto"/>
            <w:right w:val="none" w:sz="0" w:space="0" w:color="auto"/>
          </w:divBdr>
        </w:div>
        <w:div w:id="697583550">
          <w:marLeft w:val="640"/>
          <w:marRight w:val="0"/>
          <w:marTop w:val="0"/>
          <w:marBottom w:val="0"/>
          <w:divBdr>
            <w:top w:val="none" w:sz="0" w:space="0" w:color="auto"/>
            <w:left w:val="none" w:sz="0" w:space="0" w:color="auto"/>
            <w:bottom w:val="none" w:sz="0" w:space="0" w:color="auto"/>
            <w:right w:val="none" w:sz="0" w:space="0" w:color="auto"/>
          </w:divBdr>
        </w:div>
        <w:div w:id="1827093091">
          <w:marLeft w:val="640"/>
          <w:marRight w:val="0"/>
          <w:marTop w:val="0"/>
          <w:marBottom w:val="0"/>
          <w:divBdr>
            <w:top w:val="none" w:sz="0" w:space="0" w:color="auto"/>
            <w:left w:val="none" w:sz="0" w:space="0" w:color="auto"/>
            <w:bottom w:val="none" w:sz="0" w:space="0" w:color="auto"/>
            <w:right w:val="none" w:sz="0" w:space="0" w:color="auto"/>
          </w:divBdr>
        </w:div>
        <w:div w:id="270206138">
          <w:marLeft w:val="640"/>
          <w:marRight w:val="0"/>
          <w:marTop w:val="0"/>
          <w:marBottom w:val="0"/>
          <w:divBdr>
            <w:top w:val="none" w:sz="0" w:space="0" w:color="auto"/>
            <w:left w:val="none" w:sz="0" w:space="0" w:color="auto"/>
            <w:bottom w:val="none" w:sz="0" w:space="0" w:color="auto"/>
            <w:right w:val="none" w:sz="0" w:space="0" w:color="auto"/>
          </w:divBdr>
        </w:div>
        <w:div w:id="1649088770">
          <w:marLeft w:val="640"/>
          <w:marRight w:val="0"/>
          <w:marTop w:val="0"/>
          <w:marBottom w:val="0"/>
          <w:divBdr>
            <w:top w:val="none" w:sz="0" w:space="0" w:color="auto"/>
            <w:left w:val="none" w:sz="0" w:space="0" w:color="auto"/>
            <w:bottom w:val="none" w:sz="0" w:space="0" w:color="auto"/>
            <w:right w:val="none" w:sz="0" w:space="0" w:color="auto"/>
          </w:divBdr>
        </w:div>
        <w:div w:id="1683119673">
          <w:marLeft w:val="640"/>
          <w:marRight w:val="0"/>
          <w:marTop w:val="0"/>
          <w:marBottom w:val="0"/>
          <w:divBdr>
            <w:top w:val="none" w:sz="0" w:space="0" w:color="auto"/>
            <w:left w:val="none" w:sz="0" w:space="0" w:color="auto"/>
            <w:bottom w:val="none" w:sz="0" w:space="0" w:color="auto"/>
            <w:right w:val="none" w:sz="0" w:space="0" w:color="auto"/>
          </w:divBdr>
        </w:div>
        <w:div w:id="1520461216">
          <w:marLeft w:val="640"/>
          <w:marRight w:val="0"/>
          <w:marTop w:val="0"/>
          <w:marBottom w:val="0"/>
          <w:divBdr>
            <w:top w:val="none" w:sz="0" w:space="0" w:color="auto"/>
            <w:left w:val="none" w:sz="0" w:space="0" w:color="auto"/>
            <w:bottom w:val="none" w:sz="0" w:space="0" w:color="auto"/>
            <w:right w:val="none" w:sz="0" w:space="0" w:color="auto"/>
          </w:divBdr>
        </w:div>
        <w:div w:id="1083840868">
          <w:marLeft w:val="640"/>
          <w:marRight w:val="0"/>
          <w:marTop w:val="0"/>
          <w:marBottom w:val="0"/>
          <w:divBdr>
            <w:top w:val="none" w:sz="0" w:space="0" w:color="auto"/>
            <w:left w:val="none" w:sz="0" w:space="0" w:color="auto"/>
            <w:bottom w:val="none" w:sz="0" w:space="0" w:color="auto"/>
            <w:right w:val="none" w:sz="0" w:space="0" w:color="auto"/>
          </w:divBdr>
        </w:div>
        <w:div w:id="230240101">
          <w:marLeft w:val="640"/>
          <w:marRight w:val="0"/>
          <w:marTop w:val="0"/>
          <w:marBottom w:val="0"/>
          <w:divBdr>
            <w:top w:val="none" w:sz="0" w:space="0" w:color="auto"/>
            <w:left w:val="none" w:sz="0" w:space="0" w:color="auto"/>
            <w:bottom w:val="none" w:sz="0" w:space="0" w:color="auto"/>
            <w:right w:val="none" w:sz="0" w:space="0" w:color="auto"/>
          </w:divBdr>
        </w:div>
        <w:div w:id="1314871444">
          <w:marLeft w:val="640"/>
          <w:marRight w:val="0"/>
          <w:marTop w:val="0"/>
          <w:marBottom w:val="0"/>
          <w:divBdr>
            <w:top w:val="none" w:sz="0" w:space="0" w:color="auto"/>
            <w:left w:val="none" w:sz="0" w:space="0" w:color="auto"/>
            <w:bottom w:val="none" w:sz="0" w:space="0" w:color="auto"/>
            <w:right w:val="none" w:sz="0" w:space="0" w:color="auto"/>
          </w:divBdr>
        </w:div>
        <w:div w:id="1316953623">
          <w:marLeft w:val="640"/>
          <w:marRight w:val="0"/>
          <w:marTop w:val="0"/>
          <w:marBottom w:val="0"/>
          <w:divBdr>
            <w:top w:val="none" w:sz="0" w:space="0" w:color="auto"/>
            <w:left w:val="none" w:sz="0" w:space="0" w:color="auto"/>
            <w:bottom w:val="none" w:sz="0" w:space="0" w:color="auto"/>
            <w:right w:val="none" w:sz="0" w:space="0" w:color="auto"/>
          </w:divBdr>
        </w:div>
        <w:div w:id="1464494762">
          <w:marLeft w:val="640"/>
          <w:marRight w:val="0"/>
          <w:marTop w:val="0"/>
          <w:marBottom w:val="0"/>
          <w:divBdr>
            <w:top w:val="none" w:sz="0" w:space="0" w:color="auto"/>
            <w:left w:val="none" w:sz="0" w:space="0" w:color="auto"/>
            <w:bottom w:val="none" w:sz="0" w:space="0" w:color="auto"/>
            <w:right w:val="none" w:sz="0" w:space="0" w:color="auto"/>
          </w:divBdr>
        </w:div>
        <w:div w:id="697698225">
          <w:marLeft w:val="640"/>
          <w:marRight w:val="0"/>
          <w:marTop w:val="0"/>
          <w:marBottom w:val="0"/>
          <w:divBdr>
            <w:top w:val="none" w:sz="0" w:space="0" w:color="auto"/>
            <w:left w:val="none" w:sz="0" w:space="0" w:color="auto"/>
            <w:bottom w:val="none" w:sz="0" w:space="0" w:color="auto"/>
            <w:right w:val="none" w:sz="0" w:space="0" w:color="auto"/>
          </w:divBdr>
        </w:div>
      </w:divsChild>
    </w:div>
    <w:div w:id="381445868">
      <w:bodyDiv w:val="1"/>
      <w:marLeft w:val="0"/>
      <w:marRight w:val="0"/>
      <w:marTop w:val="0"/>
      <w:marBottom w:val="0"/>
      <w:divBdr>
        <w:top w:val="none" w:sz="0" w:space="0" w:color="auto"/>
        <w:left w:val="none" w:sz="0" w:space="0" w:color="auto"/>
        <w:bottom w:val="none" w:sz="0" w:space="0" w:color="auto"/>
        <w:right w:val="none" w:sz="0" w:space="0" w:color="auto"/>
      </w:divBdr>
      <w:divsChild>
        <w:div w:id="364906987">
          <w:marLeft w:val="640"/>
          <w:marRight w:val="0"/>
          <w:marTop w:val="0"/>
          <w:marBottom w:val="0"/>
          <w:divBdr>
            <w:top w:val="none" w:sz="0" w:space="0" w:color="auto"/>
            <w:left w:val="none" w:sz="0" w:space="0" w:color="auto"/>
            <w:bottom w:val="none" w:sz="0" w:space="0" w:color="auto"/>
            <w:right w:val="none" w:sz="0" w:space="0" w:color="auto"/>
          </w:divBdr>
        </w:div>
        <w:div w:id="424963640">
          <w:marLeft w:val="640"/>
          <w:marRight w:val="0"/>
          <w:marTop w:val="0"/>
          <w:marBottom w:val="0"/>
          <w:divBdr>
            <w:top w:val="none" w:sz="0" w:space="0" w:color="auto"/>
            <w:left w:val="none" w:sz="0" w:space="0" w:color="auto"/>
            <w:bottom w:val="none" w:sz="0" w:space="0" w:color="auto"/>
            <w:right w:val="none" w:sz="0" w:space="0" w:color="auto"/>
          </w:divBdr>
        </w:div>
        <w:div w:id="332490935">
          <w:marLeft w:val="640"/>
          <w:marRight w:val="0"/>
          <w:marTop w:val="0"/>
          <w:marBottom w:val="0"/>
          <w:divBdr>
            <w:top w:val="none" w:sz="0" w:space="0" w:color="auto"/>
            <w:left w:val="none" w:sz="0" w:space="0" w:color="auto"/>
            <w:bottom w:val="none" w:sz="0" w:space="0" w:color="auto"/>
            <w:right w:val="none" w:sz="0" w:space="0" w:color="auto"/>
          </w:divBdr>
        </w:div>
        <w:div w:id="1738749238">
          <w:marLeft w:val="640"/>
          <w:marRight w:val="0"/>
          <w:marTop w:val="0"/>
          <w:marBottom w:val="0"/>
          <w:divBdr>
            <w:top w:val="none" w:sz="0" w:space="0" w:color="auto"/>
            <w:left w:val="none" w:sz="0" w:space="0" w:color="auto"/>
            <w:bottom w:val="none" w:sz="0" w:space="0" w:color="auto"/>
            <w:right w:val="none" w:sz="0" w:space="0" w:color="auto"/>
          </w:divBdr>
        </w:div>
        <w:div w:id="1717775701">
          <w:marLeft w:val="640"/>
          <w:marRight w:val="0"/>
          <w:marTop w:val="0"/>
          <w:marBottom w:val="0"/>
          <w:divBdr>
            <w:top w:val="none" w:sz="0" w:space="0" w:color="auto"/>
            <w:left w:val="none" w:sz="0" w:space="0" w:color="auto"/>
            <w:bottom w:val="none" w:sz="0" w:space="0" w:color="auto"/>
            <w:right w:val="none" w:sz="0" w:space="0" w:color="auto"/>
          </w:divBdr>
        </w:div>
        <w:div w:id="684555317">
          <w:marLeft w:val="640"/>
          <w:marRight w:val="0"/>
          <w:marTop w:val="0"/>
          <w:marBottom w:val="0"/>
          <w:divBdr>
            <w:top w:val="none" w:sz="0" w:space="0" w:color="auto"/>
            <w:left w:val="none" w:sz="0" w:space="0" w:color="auto"/>
            <w:bottom w:val="none" w:sz="0" w:space="0" w:color="auto"/>
            <w:right w:val="none" w:sz="0" w:space="0" w:color="auto"/>
          </w:divBdr>
        </w:div>
        <w:div w:id="770471849">
          <w:marLeft w:val="640"/>
          <w:marRight w:val="0"/>
          <w:marTop w:val="0"/>
          <w:marBottom w:val="0"/>
          <w:divBdr>
            <w:top w:val="none" w:sz="0" w:space="0" w:color="auto"/>
            <w:left w:val="none" w:sz="0" w:space="0" w:color="auto"/>
            <w:bottom w:val="none" w:sz="0" w:space="0" w:color="auto"/>
            <w:right w:val="none" w:sz="0" w:space="0" w:color="auto"/>
          </w:divBdr>
        </w:div>
        <w:div w:id="1098017659">
          <w:marLeft w:val="640"/>
          <w:marRight w:val="0"/>
          <w:marTop w:val="0"/>
          <w:marBottom w:val="0"/>
          <w:divBdr>
            <w:top w:val="none" w:sz="0" w:space="0" w:color="auto"/>
            <w:left w:val="none" w:sz="0" w:space="0" w:color="auto"/>
            <w:bottom w:val="none" w:sz="0" w:space="0" w:color="auto"/>
            <w:right w:val="none" w:sz="0" w:space="0" w:color="auto"/>
          </w:divBdr>
        </w:div>
        <w:div w:id="1675259524">
          <w:marLeft w:val="640"/>
          <w:marRight w:val="0"/>
          <w:marTop w:val="0"/>
          <w:marBottom w:val="0"/>
          <w:divBdr>
            <w:top w:val="none" w:sz="0" w:space="0" w:color="auto"/>
            <w:left w:val="none" w:sz="0" w:space="0" w:color="auto"/>
            <w:bottom w:val="none" w:sz="0" w:space="0" w:color="auto"/>
            <w:right w:val="none" w:sz="0" w:space="0" w:color="auto"/>
          </w:divBdr>
        </w:div>
        <w:div w:id="1825197092">
          <w:marLeft w:val="640"/>
          <w:marRight w:val="0"/>
          <w:marTop w:val="0"/>
          <w:marBottom w:val="0"/>
          <w:divBdr>
            <w:top w:val="none" w:sz="0" w:space="0" w:color="auto"/>
            <w:left w:val="none" w:sz="0" w:space="0" w:color="auto"/>
            <w:bottom w:val="none" w:sz="0" w:space="0" w:color="auto"/>
            <w:right w:val="none" w:sz="0" w:space="0" w:color="auto"/>
          </w:divBdr>
        </w:div>
        <w:div w:id="745886037">
          <w:marLeft w:val="640"/>
          <w:marRight w:val="0"/>
          <w:marTop w:val="0"/>
          <w:marBottom w:val="0"/>
          <w:divBdr>
            <w:top w:val="none" w:sz="0" w:space="0" w:color="auto"/>
            <w:left w:val="none" w:sz="0" w:space="0" w:color="auto"/>
            <w:bottom w:val="none" w:sz="0" w:space="0" w:color="auto"/>
            <w:right w:val="none" w:sz="0" w:space="0" w:color="auto"/>
          </w:divBdr>
        </w:div>
        <w:div w:id="1293439897">
          <w:marLeft w:val="640"/>
          <w:marRight w:val="0"/>
          <w:marTop w:val="0"/>
          <w:marBottom w:val="0"/>
          <w:divBdr>
            <w:top w:val="none" w:sz="0" w:space="0" w:color="auto"/>
            <w:left w:val="none" w:sz="0" w:space="0" w:color="auto"/>
            <w:bottom w:val="none" w:sz="0" w:space="0" w:color="auto"/>
            <w:right w:val="none" w:sz="0" w:space="0" w:color="auto"/>
          </w:divBdr>
        </w:div>
        <w:div w:id="661273181">
          <w:marLeft w:val="640"/>
          <w:marRight w:val="0"/>
          <w:marTop w:val="0"/>
          <w:marBottom w:val="0"/>
          <w:divBdr>
            <w:top w:val="none" w:sz="0" w:space="0" w:color="auto"/>
            <w:left w:val="none" w:sz="0" w:space="0" w:color="auto"/>
            <w:bottom w:val="none" w:sz="0" w:space="0" w:color="auto"/>
            <w:right w:val="none" w:sz="0" w:space="0" w:color="auto"/>
          </w:divBdr>
        </w:div>
        <w:div w:id="680664064">
          <w:marLeft w:val="640"/>
          <w:marRight w:val="0"/>
          <w:marTop w:val="0"/>
          <w:marBottom w:val="0"/>
          <w:divBdr>
            <w:top w:val="none" w:sz="0" w:space="0" w:color="auto"/>
            <w:left w:val="none" w:sz="0" w:space="0" w:color="auto"/>
            <w:bottom w:val="none" w:sz="0" w:space="0" w:color="auto"/>
            <w:right w:val="none" w:sz="0" w:space="0" w:color="auto"/>
          </w:divBdr>
        </w:div>
        <w:div w:id="804085913">
          <w:marLeft w:val="640"/>
          <w:marRight w:val="0"/>
          <w:marTop w:val="0"/>
          <w:marBottom w:val="0"/>
          <w:divBdr>
            <w:top w:val="none" w:sz="0" w:space="0" w:color="auto"/>
            <w:left w:val="none" w:sz="0" w:space="0" w:color="auto"/>
            <w:bottom w:val="none" w:sz="0" w:space="0" w:color="auto"/>
            <w:right w:val="none" w:sz="0" w:space="0" w:color="auto"/>
          </w:divBdr>
        </w:div>
        <w:div w:id="1700930775">
          <w:marLeft w:val="640"/>
          <w:marRight w:val="0"/>
          <w:marTop w:val="0"/>
          <w:marBottom w:val="0"/>
          <w:divBdr>
            <w:top w:val="none" w:sz="0" w:space="0" w:color="auto"/>
            <w:left w:val="none" w:sz="0" w:space="0" w:color="auto"/>
            <w:bottom w:val="none" w:sz="0" w:space="0" w:color="auto"/>
            <w:right w:val="none" w:sz="0" w:space="0" w:color="auto"/>
          </w:divBdr>
        </w:div>
        <w:div w:id="1755011064">
          <w:marLeft w:val="640"/>
          <w:marRight w:val="0"/>
          <w:marTop w:val="0"/>
          <w:marBottom w:val="0"/>
          <w:divBdr>
            <w:top w:val="none" w:sz="0" w:space="0" w:color="auto"/>
            <w:left w:val="none" w:sz="0" w:space="0" w:color="auto"/>
            <w:bottom w:val="none" w:sz="0" w:space="0" w:color="auto"/>
            <w:right w:val="none" w:sz="0" w:space="0" w:color="auto"/>
          </w:divBdr>
        </w:div>
        <w:div w:id="2019500537">
          <w:marLeft w:val="640"/>
          <w:marRight w:val="0"/>
          <w:marTop w:val="0"/>
          <w:marBottom w:val="0"/>
          <w:divBdr>
            <w:top w:val="none" w:sz="0" w:space="0" w:color="auto"/>
            <w:left w:val="none" w:sz="0" w:space="0" w:color="auto"/>
            <w:bottom w:val="none" w:sz="0" w:space="0" w:color="auto"/>
            <w:right w:val="none" w:sz="0" w:space="0" w:color="auto"/>
          </w:divBdr>
        </w:div>
        <w:div w:id="1413503478">
          <w:marLeft w:val="640"/>
          <w:marRight w:val="0"/>
          <w:marTop w:val="0"/>
          <w:marBottom w:val="0"/>
          <w:divBdr>
            <w:top w:val="none" w:sz="0" w:space="0" w:color="auto"/>
            <w:left w:val="none" w:sz="0" w:space="0" w:color="auto"/>
            <w:bottom w:val="none" w:sz="0" w:space="0" w:color="auto"/>
            <w:right w:val="none" w:sz="0" w:space="0" w:color="auto"/>
          </w:divBdr>
        </w:div>
        <w:div w:id="1633557848">
          <w:marLeft w:val="640"/>
          <w:marRight w:val="0"/>
          <w:marTop w:val="0"/>
          <w:marBottom w:val="0"/>
          <w:divBdr>
            <w:top w:val="none" w:sz="0" w:space="0" w:color="auto"/>
            <w:left w:val="none" w:sz="0" w:space="0" w:color="auto"/>
            <w:bottom w:val="none" w:sz="0" w:space="0" w:color="auto"/>
            <w:right w:val="none" w:sz="0" w:space="0" w:color="auto"/>
          </w:divBdr>
        </w:div>
        <w:div w:id="1463425337">
          <w:marLeft w:val="640"/>
          <w:marRight w:val="0"/>
          <w:marTop w:val="0"/>
          <w:marBottom w:val="0"/>
          <w:divBdr>
            <w:top w:val="none" w:sz="0" w:space="0" w:color="auto"/>
            <w:left w:val="none" w:sz="0" w:space="0" w:color="auto"/>
            <w:bottom w:val="none" w:sz="0" w:space="0" w:color="auto"/>
            <w:right w:val="none" w:sz="0" w:space="0" w:color="auto"/>
          </w:divBdr>
        </w:div>
        <w:div w:id="545992265">
          <w:marLeft w:val="640"/>
          <w:marRight w:val="0"/>
          <w:marTop w:val="0"/>
          <w:marBottom w:val="0"/>
          <w:divBdr>
            <w:top w:val="none" w:sz="0" w:space="0" w:color="auto"/>
            <w:left w:val="none" w:sz="0" w:space="0" w:color="auto"/>
            <w:bottom w:val="none" w:sz="0" w:space="0" w:color="auto"/>
            <w:right w:val="none" w:sz="0" w:space="0" w:color="auto"/>
          </w:divBdr>
        </w:div>
        <w:div w:id="1186597657">
          <w:marLeft w:val="640"/>
          <w:marRight w:val="0"/>
          <w:marTop w:val="0"/>
          <w:marBottom w:val="0"/>
          <w:divBdr>
            <w:top w:val="none" w:sz="0" w:space="0" w:color="auto"/>
            <w:left w:val="none" w:sz="0" w:space="0" w:color="auto"/>
            <w:bottom w:val="none" w:sz="0" w:space="0" w:color="auto"/>
            <w:right w:val="none" w:sz="0" w:space="0" w:color="auto"/>
          </w:divBdr>
        </w:div>
        <w:div w:id="1011377908">
          <w:marLeft w:val="640"/>
          <w:marRight w:val="0"/>
          <w:marTop w:val="0"/>
          <w:marBottom w:val="0"/>
          <w:divBdr>
            <w:top w:val="none" w:sz="0" w:space="0" w:color="auto"/>
            <w:left w:val="none" w:sz="0" w:space="0" w:color="auto"/>
            <w:bottom w:val="none" w:sz="0" w:space="0" w:color="auto"/>
            <w:right w:val="none" w:sz="0" w:space="0" w:color="auto"/>
          </w:divBdr>
        </w:div>
        <w:div w:id="1383677143">
          <w:marLeft w:val="640"/>
          <w:marRight w:val="0"/>
          <w:marTop w:val="0"/>
          <w:marBottom w:val="0"/>
          <w:divBdr>
            <w:top w:val="none" w:sz="0" w:space="0" w:color="auto"/>
            <w:left w:val="none" w:sz="0" w:space="0" w:color="auto"/>
            <w:bottom w:val="none" w:sz="0" w:space="0" w:color="auto"/>
            <w:right w:val="none" w:sz="0" w:space="0" w:color="auto"/>
          </w:divBdr>
        </w:div>
        <w:div w:id="185943894">
          <w:marLeft w:val="640"/>
          <w:marRight w:val="0"/>
          <w:marTop w:val="0"/>
          <w:marBottom w:val="0"/>
          <w:divBdr>
            <w:top w:val="none" w:sz="0" w:space="0" w:color="auto"/>
            <w:left w:val="none" w:sz="0" w:space="0" w:color="auto"/>
            <w:bottom w:val="none" w:sz="0" w:space="0" w:color="auto"/>
            <w:right w:val="none" w:sz="0" w:space="0" w:color="auto"/>
          </w:divBdr>
        </w:div>
        <w:div w:id="1170605526">
          <w:marLeft w:val="640"/>
          <w:marRight w:val="0"/>
          <w:marTop w:val="0"/>
          <w:marBottom w:val="0"/>
          <w:divBdr>
            <w:top w:val="none" w:sz="0" w:space="0" w:color="auto"/>
            <w:left w:val="none" w:sz="0" w:space="0" w:color="auto"/>
            <w:bottom w:val="none" w:sz="0" w:space="0" w:color="auto"/>
            <w:right w:val="none" w:sz="0" w:space="0" w:color="auto"/>
          </w:divBdr>
        </w:div>
        <w:div w:id="1577285038">
          <w:marLeft w:val="640"/>
          <w:marRight w:val="0"/>
          <w:marTop w:val="0"/>
          <w:marBottom w:val="0"/>
          <w:divBdr>
            <w:top w:val="none" w:sz="0" w:space="0" w:color="auto"/>
            <w:left w:val="none" w:sz="0" w:space="0" w:color="auto"/>
            <w:bottom w:val="none" w:sz="0" w:space="0" w:color="auto"/>
            <w:right w:val="none" w:sz="0" w:space="0" w:color="auto"/>
          </w:divBdr>
        </w:div>
        <w:div w:id="1186821601">
          <w:marLeft w:val="640"/>
          <w:marRight w:val="0"/>
          <w:marTop w:val="0"/>
          <w:marBottom w:val="0"/>
          <w:divBdr>
            <w:top w:val="none" w:sz="0" w:space="0" w:color="auto"/>
            <w:left w:val="none" w:sz="0" w:space="0" w:color="auto"/>
            <w:bottom w:val="none" w:sz="0" w:space="0" w:color="auto"/>
            <w:right w:val="none" w:sz="0" w:space="0" w:color="auto"/>
          </w:divBdr>
        </w:div>
        <w:div w:id="1536965963">
          <w:marLeft w:val="640"/>
          <w:marRight w:val="0"/>
          <w:marTop w:val="0"/>
          <w:marBottom w:val="0"/>
          <w:divBdr>
            <w:top w:val="none" w:sz="0" w:space="0" w:color="auto"/>
            <w:left w:val="none" w:sz="0" w:space="0" w:color="auto"/>
            <w:bottom w:val="none" w:sz="0" w:space="0" w:color="auto"/>
            <w:right w:val="none" w:sz="0" w:space="0" w:color="auto"/>
          </w:divBdr>
        </w:div>
        <w:div w:id="35012951">
          <w:marLeft w:val="640"/>
          <w:marRight w:val="0"/>
          <w:marTop w:val="0"/>
          <w:marBottom w:val="0"/>
          <w:divBdr>
            <w:top w:val="none" w:sz="0" w:space="0" w:color="auto"/>
            <w:left w:val="none" w:sz="0" w:space="0" w:color="auto"/>
            <w:bottom w:val="none" w:sz="0" w:space="0" w:color="auto"/>
            <w:right w:val="none" w:sz="0" w:space="0" w:color="auto"/>
          </w:divBdr>
        </w:div>
        <w:div w:id="1187594034">
          <w:marLeft w:val="640"/>
          <w:marRight w:val="0"/>
          <w:marTop w:val="0"/>
          <w:marBottom w:val="0"/>
          <w:divBdr>
            <w:top w:val="none" w:sz="0" w:space="0" w:color="auto"/>
            <w:left w:val="none" w:sz="0" w:space="0" w:color="auto"/>
            <w:bottom w:val="none" w:sz="0" w:space="0" w:color="auto"/>
            <w:right w:val="none" w:sz="0" w:space="0" w:color="auto"/>
          </w:divBdr>
        </w:div>
        <w:div w:id="1958752798">
          <w:marLeft w:val="640"/>
          <w:marRight w:val="0"/>
          <w:marTop w:val="0"/>
          <w:marBottom w:val="0"/>
          <w:divBdr>
            <w:top w:val="none" w:sz="0" w:space="0" w:color="auto"/>
            <w:left w:val="none" w:sz="0" w:space="0" w:color="auto"/>
            <w:bottom w:val="none" w:sz="0" w:space="0" w:color="auto"/>
            <w:right w:val="none" w:sz="0" w:space="0" w:color="auto"/>
          </w:divBdr>
        </w:div>
        <w:div w:id="1269386954">
          <w:marLeft w:val="640"/>
          <w:marRight w:val="0"/>
          <w:marTop w:val="0"/>
          <w:marBottom w:val="0"/>
          <w:divBdr>
            <w:top w:val="none" w:sz="0" w:space="0" w:color="auto"/>
            <w:left w:val="none" w:sz="0" w:space="0" w:color="auto"/>
            <w:bottom w:val="none" w:sz="0" w:space="0" w:color="auto"/>
            <w:right w:val="none" w:sz="0" w:space="0" w:color="auto"/>
          </w:divBdr>
        </w:div>
        <w:div w:id="911892911">
          <w:marLeft w:val="640"/>
          <w:marRight w:val="0"/>
          <w:marTop w:val="0"/>
          <w:marBottom w:val="0"/>
          <w:divBdr>
            <w:top w:val="none" w:sz="0" w:space="0" w:color="auto"/>
            <w:left w:val="none" w:sz="0" w:space="0" w:color="auto"/>
            <w:bottom w:val="none" w:sz="0" w:space="0" w:color="auto"/>
            <w:right w:val="none" w:sz="0" w:space="0" w:color="auto"/>
          </w:divBdr>
        </w:div>
        <w:div w:id="702365936">
          <w:marLeft w:val="640"/>
          <w:marRight w:val="0"/>
          <w:marTop w:val="0"/>
          <w:marBottom w:val="0"/>
          <w:divBdr>
            <w:top w:val="none" w:sz="0" w:space="0" w:color="auto"/>
            <w:left w:val="none" w:sz="0" w:space="0" w:color="auto"/>
            <w:bottom w:val="none" w:sz="0" w:space="0" w:color="auto"/>
            <w:right w:val="none" w:sz="0" w:space="0" w:color="auto"/>
          </w:divBdr>
        </w:div>
        <w:div w:id="1222136615">
          <w:marLeft w:val="640"/>
          <w:marRight w:val="0"/>
          <w:marTop w:val="0"/>
          <w:marBottom w:val="0"/>
          <w:divBdr>
            <w:top w:val="none" w:sz="0" w:space="0" w:color="auto"/>
            <w:left w:val="none" w:sz="0" w:space="0" w:color="auto"/>
            <w:bottom w:val="none" w:sz="0" w:space="0" w:color="auto"/>
            <w:right w:val="none" w:sz="0" w:space="0" w:color="auto"/>
          </w:divBdr>
        </w:div>
        <w:div w:id="857234490">
          <w:marLeft w:val="640"/>
          <w:marRight w:val="0"/>
          <w:marTop w:val="0"/>
          <w:marBottom w:val="0"/>
          <w:divBdr>
            <w:top w:val="none" w:sz="0" w:space="0" w:color="auto"/>
            <w:left w:val="none" w:sz="0" w:space="0" w:color="auto"/>
            <w:bottom w:val="none" w:sz="0" w:space="0" w:color="auto"/>
            <w:right w:val="none" w:sz="0" w:space="0" w:color="auto"/>
          </w:divBdr>
        </w:div>
        <w:div w:id="921839802">
          <w:marLeft w:val="640"/>
          <w:marRight w:val="0"/>
          <w:marTop w:val="0"/>
          <w:marBottom w:val="0"/>
          <w:divBdr>
            <w:top w:val="none" w:sz="0" w:space="0" w:color="auto"/>
            <w:left w:val="none" w:sz="0" w:space="0" w:color="auto"/>
            <w:bottom w:val="none" w:sz="0" w:space="0" w:color="auto"/>
            <w:right w:val="none" w:sz="0" w:space="0" w:color="auto"/>
          </w:divBdr>
        </w:div>
        <w:div w:id="2138989820">
          <w:marLeft w:val="640"/>
          <w:marRight w:val="0"/>
          <w:marTop w:val="0"/>
          <w:marBottom w:val="0"/>
          <w:divBdr>
            <w:top w:val="none" w:sz="0" w:space="0" w:color="auto"/>
            <w:left w:val="none" w:sz="0" w:space="0" w:color="auto"/>
            <w:bottom w:val="none" w:sz="0" w:space="0" w:color="auto"/>
            <w:right w:val="none" w:sz="0" w:space="0" w:color="auto"/>
          </w:divBdr>
        </w:div>
        <w:div w:id="1185750946">
          <w:marLeft w:val="640"/>
          <w:marRight w:val="0"/>
          <w:marTop w:val="0"/>
          <w:marBottom w:val="0"/>
          <w:divBdr>
            <w:top w:val="none" w:sz="0" w:space="0" w:color="auto"/>
            <w:left w:val="none" w:sz="0" w:space="0" w:color="auto"/>
            <w:bottom w:val="none" w:sz="0" w:space="0" w:color="auto"/>
            <w:right w:val="none" w:sz="0" w:space="0" w:color="auto"/>
          </w:divBdr>
        </w:div>
        <w:div w:id="695884666">
          <w:marLeft w:val="640"/>
          <w:marRight w:val="0"/>
          <w:marTop w:val="0"/>
          <w:marBottom w:val="0"/>
          <w:divBdr>
            <w:top w:val="none" w:sz="0" w:space="0" w:color="auto"/>
            <w:left w:val="none" w:sz="0" w:space="0" w:color="auto"/>
            <w:bottom w:val="none" w:sz="0" w:space="0" w:color="auto"/>
            <w:right w:val="none" w:sz="0" w:space="0" w:color="auto"/>
          </w:divBdr>
        </w:div>
        <w:div w:id="4792184">
          <w:marLeft w:val="640"/>
          <w:marRight w:val="0"/>
          <w:marTop w:val="0"/>
          <w:marBottom w:val="0"/>
          <w:divBdr>
            <w:top w:val="none" w:sz="0" w:space="0" w:color="auto"/>
            <w:left w:val="none" w:sz="0" w:space="0" w:color="auto"/>
            <w:bottom w:val="none" w:sz="0" w:space="0" w:color="auto"/>
            <w:right w:val="none" w:sz="0" w:space="0" w:color="auto"/>
          </w:divBdr>
        </w:div>
        <w:div w:id="1647006254">
          <w:marLeft w:val="640"/>
          <w:marRight w:val="0"/>
          <w:marTop w:val="0"/>
          <w:marBottom w:val="0"/>
          <w:divBdr>
            <w:top w:val="none" w:sz="0" w:space="0" w:color="auto"/>
            <w:left w:val="none" w:sz="0" w:space="0" w:color="auto"/>
            <w:bottom w:val="none" w:sz="0" w:space="0" w:color="auto"/>
            <w:right w:val="none" w:sz="0" w:space="0" w:color="auto"/>
          </w:divBdr>
        </w:div>
        <w:div w:id="1134442383">
          <w:marLeft w:val="640"/>
          <w:marRight w:val="0"/>
          <w:marTop w:val="0"/>
          <w:marBottom w:val="0"/>
          <w:divBdr>
            <w:top w:val="none" w:sz="0" w:space="0" w:color="auto"/>
            <w:left w:val="none" w:sz="0" w:space="0" w:color="auto"/>
            <w:bottom w:val="none" w:sz="0" w:space="0" w:color="auto"/>
            <w:right w:val="none" w:sz="0" w:space="0" w:color="auto"/>
          </w:divBdr>
        </w:div>
        <w:div w:id="1904870704">
          <w:marLeft w:val="640"/>
          <w:marRight w:val="0"/>
          <w:marTop w:val="0"/>
          <w:marBottom w:val="0"/>
          <w:divBdr>
            <w:top w:val="none" w:sz="0" w:space="0" w:color="auto"/>
            <w:left w:val="none" w:sz="0" w:space="0" w:color="auto"/>
            <w:bottom w:val="none" w:sz="0" w:space="0" w:color="auto"/>
            <w:right w:val="none" w:sz="0" w:space="0" w:color="auto"/>
          </w:divBdr>
        </w:div>
        <w:div w:id="45567151">
          <w:marLeft w:val="640"/>
          <w:marRight w:val="0"/>
          <w:marTop w:val="0"/>
          <w:marBottom w:val="0"/>
          <w:divBdr>
            <w:top w:val="none" w:sz="0" w:space="0" w:color="auto"/>
            <w:left w:val="none" w:sz="0" w:space="0" w:color="auto"/>
            <w:bottom w:val="none" w:sz="0" w:space="0" w:color="auto"/>
            <w:right w:val="none" w:sz="0" w:space="0" w:color="auto"/>
          </w:divBdr>
        </w:div>
        <w:div w:id="117191563">
          <w:marLeft w:val="640"/>
          <w:marRight w:val="0"/>
          <w:marTop w:val="0"/>
          <w:marBottom w:val="0"/>
          <w:divBdr>
            <w:top w:val="none" w:sz="0" w:space="0" w:color="auto"/>
            <w:left w:val="none" w:sz="0" w:space="0" w:color="auto"/>
            <w:bottom w:val="none" w:sz="0" w:space="0" w:color="auto"/>
            <w:right w:val="none" w:sz="0" w:space="0" w:color="auto"/>
          </w:divBdr>
        </w:div>
        <w:div w:id="1733581534">
          <w:marLeft w:val="640"/>
          <w:marRight w:val="0"/>
          <w:marTop w:val="0"/>
          <w:marBottom w:val="0"/>
          <w:divBdr>
            <w:top w:val="none" w:sz="0" w:space="0" w:color="auto"/>
            <w:left w:val="none" w:sz="0" w:space="0" w:color="auto"/>
            <w:bottom w:val="none" w:sz="0" w:space="0" w:color="auto"/>
            <w:right w:val="none" w:sz="0" w:space="0" w:color="auto"/>
          </w:divBdr>
        </w:div>
        <w:div w:id="562453693">
          <w:marLeft w:val="640"/>
          <w:marRight w:val="0"/>
          <w:marTop w:val="0"/>
          <w:marBottom w:val="0"/>
          <w:divBdr>
            <w:top w:val="none" w:sz="0" w:space="0" w:color="auto"/>
            <w:left w:val="none" w:sz="0" w:space="0" w:color="auto"/>
            <w:bottom w:val="none" w:sz="0" w:space="0" w:color="auto"/>
            <w:right w:val="none" w:sz="0" w:space="0" w:color="auto"/>
          </w:divBdr>
        </w:div>
        <w:div w:id="1711570684">
          <w:marLeft w:val="640"/>
          <w:marRight w:val="0"/>
          <w:marTop w:val="0"/>
          <w:marBottom w:val="0"/>
          <w:divBdr>
            <w:top w:val="none" w:sz="0" w:space="0" w:color="auto"/>
            <w:left w:val="none" w:sz="0" w:space="0" w:color="auto"/>
            <w:bottom w:val="none" w:sz="0" w:space="0" w:color="auto"/>
            <w:right w:val="none" w:sz="0" w:space="0" w:color="auto"/>
          </w:divBdr>
        </w:div>
        <w:div w:id="1020426678">
          <w:marLeft w:val="640"/>
          <w:marRight w:val="0"/>
          <w:marTop w:val="0"/>
          <w:marBottom w:val="0"/>
          <w:divBdr>
            <w:top w:val="none" w:sz="0" w:space="0" w:color="auto"/>
            <w:left w:val="none" w:sz="0" w:space="0" w:color="auto"/>
            <w:bottom w:val="none" w:sz="0" w:space="0" w:color="auto"/>
            <w:right w:val="none" w:sz="0" w:space="0" w:color="auto"/>
          </w:divBdr>
        </w:div>
        <w:div w:id="2027632818">
          <w:marLeft w:val="640"/>
          <w:marRight w:val="0"/>
          <w:marTop w:val="0"/>
          <w:marBottom w:val="0"/>
          <w:divBdr>
            <w:top w:val="none" w:sz="0" w:space="0" w:color="auto"/>
            <w:left w:val="none" w:sz="0" w:space="0" w:color="auto"/>
            <w:bottom w:val="none" w:sz="0" w:space="0" w:color="auto"/>
            <w:right w:val="none" w:sz="0" w:space="0" w:color="auto"/>
          </w:divBdr>
        </w:div>
        <w:div w:id="246773121">
          <w:marLeft w:val="640"/>
          <w:marRight w:val="0"/>
          <w:marTop w:val="0"/>
          <w:marBottom w:val="0"/>
          <w:divBdr>
            <w:top w:val="none" w:sz="0" w:space="0" w:color="auto"/>
            <w:left w:val="none" w:sz="0" w:space="0" w:color="auto"/>
            <w:bottom w:val="none" w:sz="0" w:space="0" w:color="auto"/>
            <w:right w:val="none" w:sz="0" w:space="0" w:color="auto"/>
          </w:divBdr>
        </w:div>
        <w:div w:id="33503238">
          <w:marLeft w:val="640"/>
          <w:marRight w:val="0"/>
          <w:marTop w:val="0"/>
          <w:marBottom w:val="0"/>
          <w:divBdr>
            <w:top w:val="none" w:sz="0" w:space="0" w:color="auto"/>
            <w:left w:val="none" w:sz="0" w:space="0" w:color="auto"/>
            <w:bottom w:val="none" w:sz="0" w:space="0" w:color="auto"/>
            <w:right w:val="none" w:sz="0" w:space="0" w:color="auto"/>
          </w:divBdr>
        </w:div>
        <w:div w:id="1281836438">
          <w:marLeft w:val="640"/>
          <w:marRight w:val="0"/>
          <w:marTop w:val="0"/>
          <w:marBottom w:val="0"/>
          <w:divBdr>
            <w:top w:val="none" w:sz="0" w:space="0" w:color="auto"/>
            <w:left w:val="none" w:sz="0" w:space="0" w:color="auto"/>
            <w:bottom w:val="none" w:sz="0" w:space="0" w:color="auto"/>
            <w:right w:val="none" w:sz="0" w:space="0" w:color="auto"/>
          </w:divBdr>
        </w:div>
        <w:div w:id="547764004">
          <w:marLeft w:val="640"/>
          <w:marRight w:val="0"/>
          <w:marTop w:val="0"/>
          <w:marBottom w:val="0"/>
          <w:divBdr>
            <w:top w:val="none" w:sz="0" w:space="0" w:color="auto"/>
            <w:left w:val="none" w:sz="0" w:space="0" w:color="auto"/>
            <w:bottom w:val="none" w:sz="0" w:space="0" w:color="auto"/>
            <w:right w:val="none" w:sz="0" w:space="0" w:color="auto"/>
          </w:divBdr>
        </w:div>
        <w:div w:id="8216511">
          <w:marLeft w:val="640"/>
          <w:marRight w:val="0"/>
          <w:marTop w:val="0"/>
          <w:marBottom w:val="0"/>
          <w:divBdr>
            <w:top w:val="none" w:sz="0" w:space="0" w:color="auto"/>
            <w:left w:val="none" w:sz="0" w:space="0" w:color="auto"/>
            <w:bottom w:val="none" w:sz="0" w:space="0" w:color="auto"/>
            <w:right w:val="none" w:sz="0" w:space="0" w:color="auto"/>
          </w:divBdr>
        </w:div>
        <w:div w:id="1114060605">
          <w:marLeft w:val="640"/>
          <w:marRight w:val="0"/>
          <w:marTop w:val="0"/>
          <w:marBottom w:val="0"/>
          <w:divBdr>
            <w:top w:val="none" w:sz="0" w:space="0" w:color="auto"/>
            <w:left w:val="none" w:sz="0" w:space="0" w:color="auto"/>
            <w:bottom w:val="none" w:sz="0" w:space="0" w:color="auto"/>
            <w:right w:val="none" w:sz="0" w:space="0" w:color="auto"/>
          </w:divBdr>
        </w:div>
        <w:div w:id="1223297870">
          <w:marLeft w:val="640"/>
          <w:marRight w:val="0"/>
          <w:marTop w:val="0"/>
          <w:marBottom w:val="0"/>
          <w:divBdr>
            <w:top w:val="none" w:sz="0" w:space="0" w:color="auto"/>
            <w:left w:val="none" w:sz="0" w:space="0" w:color="auto"/>
            <w:bottom w:val="none" w:sz="0" w:space="0" w:color="auto"/>
            <w:right w:val="none" w:sz="0" w:space="0" w:color="auto"/>
          </w:divBdr>
        </w:div>
        <w:div w:id="833495187">
          <w:marLeft w:val="640"/>
          <w:marRight w:val="0"/>
          <w:marTop w:val="0"/>
          <w:marBottom w:val="0"/>
          <w:divBdr>
            <w:top w:val="none" w:sz="0" w:space="0" w:color="auto"/>
            <w:left w:val="none" w:sz="0" w:space="0" w:color="auto"/>
            <w:bottom w:val="none" w:sz="0" w:space="0" w:color="auto"/>
            <w:right w:val="none" w:sz="0" w:space="0" w:color="auto"/>
          </w:divBdr>
        </w:div>
        <w:div w:id="779952565">
          <w:marLeft w:val="640"/>
          <w:marRight w:val="0"/>
          <w:marTop w:val="0"/>
          <w:marBottom w:val="0"/>
          <w:divBdr>
            <w:top w:val="none" w:sz="0" w:space="0" w:color="auto"/>
            <w:left w:val="none" w:sz="0" w:space="0" w:color="auto"/>
            <w:bottom w:val="none" w:sz="0" w:space="0" w:color="auto"/>
            <w:right w:val="none" w:sz="0" w:space="0" w:color="auto"/>
          </w:divBdr>
        </w:div>
        <w:div w:id="674964900">
          <w:marLeft w:val="640"/>
          <w:marRight w:val="0"/>
          <w:marTop w:val="0"/>
          <w:marBottom w:val="0"/>
          <w:divBdr>
            <w:top w:val="none" w:sz="0" w:space="0" w:color="auto"/>
            <w:left w:val="none" w:sz="0" w:space="0" w:color="auto"/>
            <w:bottom w:val="none" w:sz="0" w:space="0" w:color="auto"/>
            <w:right w:val="none" w:sz="0" w:space="0" w:color="auto"/>
          </w:divBdr>
        </w:div>
        <w:div w:id="105657491">
          <w:marLeft w:val="640"/>
          <w:marRight w:val="0"/>
          <w:marTop w:val="0"/>
          <w:marBottom w:val="0"/>
          <w:divBdr>
            <w:top w:val="none" w:sz="0" w:space="0" w:color="auto"/>
            <w:left w:val="none" w:sz="0" w:space="0" w:color="auto"/>
            <w:bottom w:val="none" w:sz="0" w:space="0" w:color="auto"/>
            <w:right w:val="none" w:sz="0" w:space="0" w:color="auto"/>
          </w:divBdr>
        </w:div>
        <w:div w:id="244339711">
          <w:marLeft w:val="640"/>
          <w:marRight w:val="0"/>
          <w:marTop w:val="0"/>
          <w:marBottom w:val="0"/>
          <w:divBdr>
            <w:top w:val="none" w:sz="0" w:space="0" w:color="auto"/>
            <w:left w:val="none" w:sz="0" w:space="0" w:color="auto"/>
            <w:bottom w:val="none" w:sz="0" w:space="0" w:color="auto"/>
            <w:right w:val="none" w:sz="0" w:space="0" w:color="auto"/>
          </w:divBdr>
        </w:div>
        <w:div w:id="143274987">
          <w:marLeft w:val="640"/>
          <w:marRight w:val="0"/>
          <w:marTop w:val="0"/>
          <w:marBottom w:val="0"/>
          <w:divBdr>
            <w:top w:val="none" w:sz="0" w:space="0" w:color="auto"/>
            <w:left w:val="none" w:sz="0" w:space="0" w:color="auto"/>
            <w:bottom w:val="none" w:sz="0" w:space="0" w:color="auto"/>
            <w:right w:val="none" w:sz="0" w:space="0" w:color="auto"/>
          </w:divBdr>
        </w:div>
        <w:div w:id="1355961683">
          <w:marLeft w:val="640"/>
          <w:marRight w:val="0"/>
          <w:marTop w:val="0"/>
          <w:marBottom w:val="0"/>
          <w:divBdr>
            <w:top w:val="none" w:sz="0" w:space="0" w:color="auto"/>
            <w:left w:val="none" w:sz="0" w:space="0" w:color="auto"/>
            <w:bottom w:val="none" w:sz="0" w:space="0" w:color="auto"/>
            <w:right w:val="none" w:sz="0" w:space="0" w:color="auto"/>
          </w:divBdr>
        </w:div>
        <w:div w:id="1899365573">
          <w:marLeft w:val="640"/>
          <w:marRight w:val="0"/>
          <w:marTop w:val="0"/>
          <w:marBottom w:val="0"/>
          <w:divBdr>
            <w:top w:val="none" w:sz="0" w:space="0" w:color="auto"/>
            <w:left w:val="none" w:sz="0" w:space="0" w:color="auto"/>
            <w:bottom w:val="none" w:sz="0" w:space="0" w:color="auto"/>
            <w:right w:val="none" w:sz="0" w:space="0" w:color="auto"/>
          </w:divBdr>
        </w:div>
        <w:div w:id="122577920">
          <w:marLeft w:val="640"/>
          <w:marRight w:val="0"/>
          <w:marTop w:val="0"/>
          <w:marBottom w:val="0"/>
          <w:divBdr>
            <w:top w:val="none" w:sz="0" w:space="0" w:color="auto"/>
            <w:left w:val="none" w:sz="0" w:space="0" w:color="auto"/>
            <w:bottom w:val="none" w:sz="0" w:space="0" w:color="auto"/>
            <w:right w:val="none" w:sz="0" w:space="0" w:color="auto"/>
          </w:divBdr>
        </w:div>
        <w:div w:id="161239541">
          <w:marLeft w:val="640"/>
          <w:marRight w:val="0"/>
          <w:marTop w:val="0"/>
          <w:marBottom w:val="0"/>
          <w:divBdr>
            <w:top w:val="none" w:sz="0" w:space="0" w:color="auto"/>
            <w:left w:val="none" w:sz="0" w:space="0" w:color="auto"/>
            <w:bottom w:val="none" w:sz="0" w:space="0" w:color="auto"/>
            <w:right w:val="none" w:sz="0" w:space="0" w:color="auto"/>
          </w:divBdr>
        </w:div>
        <w:div w:id="1087001346">
          <w:marLeft w:val="640"/>
          <w:marRight w:val="0"/>
          <w:marTop w:val="0"/>
          <w:marBottom w:val="0"/>
          <w:divBdr>
            <w:top w:val="none" w:sz="0" w:space="0" w:color="auto"/>
            <w:left w:val="none" w:sz="0" w:space="0" w:color="auto"/>
            <w:bottom w:val="none" w:sz="0" w:space="0" w:color="auto"/>
            <w:right w:val="none" w:sz="0" w:space="0" w:color="auto"/>
          </w:divBdr>
        </w:div>
        <w:div w:id="245041521">
          <w:marLeft w:val="640"/>
          <w:marRight w:val="0"/>
          <w:marTop w:val="0"/>
          <w:marBottom w:val="0"/>
          <w:divBdr>
            <w:top w:val="none" w:sz="0" w:space="0" w:color="auto"/>
            <w:left w:val="none" w:sz="0" w:space="0" w:color="auto"/>
            <w:bottom w:val="none" w:sz="0" w:space="0" w:color="auto"/>
            <w:right w:val="none" w:sz="0" w:space="0" w:color="auto"/>
          </w:divBdr>
        </w:div>
        <w:div w:id="1296986522">
          <w:marLeft w:val="640"/>
          <w:marRight w:val="0"/>
          <w:marTop w:val="0"/>
          <w:marBottom w:val="0"/>
          <w:divBdr>
            <w:top w:val="none" w:sz="0" w:space="0" w:color="auto"/>
            <w:left w:val="none" w:sz="0" w:space="0" w:color="auto"/>
            <w:bottom w:val="none" w:sz="0" w:space="0" w:color="auto"/>
            <w:right w:val="none" w:sz="0" w:space="0" w:color="auto"/>
          </w:divBdr>
        </w:div>
        <w:div w:id="1029992819">
          <w:marLeft w:val="640"/>
          <w:marRight w:val="0"/>
          <w:marTop w:val="0"/>
          <w:marBottom w:val="0"/>
          <w:divBdr>
            <w:top w:val="none" w:sz="0" w:space="0" w:color="auto"/>
            <w:left w:val="none" w:sz="0" w:space="0" w:color="auto"/>
            <w:bottom w:val="none" w:sz="0" w:space="0" w:color="auto"/>
            <w:right w:val="none" w:sz="0" w:space="0" w:color="auto"/>
          </w:divBdr>
        </w:div>
        <w:div w:id="1980498535">
          <w:marLeft w:val="640"/>
          <w:marRight w:val="0"/>
          <w:marTop w:val="0"/>
          <w:marBottom w:val="0"/>
          <w:divBdr>
            <w:top w:val="none" w:sz="0" w:space="0" w:color="auto"/>
            <w:left w:val="none" w:sz="0" w:space="0" w:color="auto"/>
            <w:bottom w:val="none" w:sz="0" w:space="0" w:color="auto"/>
            <w:right w:val="none" w:sz="0" w:space="0" w:color="auto"/>
          </w:divBdr>
        </w:div>
        <w:div w:id="634915126">
          <w:marLeft w:val="640"/>
          <w:marRight w:val="0"/>
          <w:marTop w:val="0"/>
          <w:marBottom w:val="0"/>
          <w:divBdr>
            <w:top w:val="none" w:sz="0" w:space="0" w:color="auto"/>
            <w:left w:val="none" w:sz="0" w:space="0" w:color="auto"/>
            <w:bottom w:val="none" w:sz="0" w:space="0" w:color="auto"/>
            <w:right w:val="none" w:sz="0" w:space="0" w:color="auto"/>
          </w:divBdr>
        </w:div>
        <w:div w:id="2030402276">
          <w:marLeft w:val="640"/>
          <w:marRight w:val="0"/>
          <w:marTop w:val="0"/>
          <w:marBottom w:val="0"/>
          <w:divBdr>
            <w:top w:val="none" w:sz="0" w:space="0" w:color="auto"/>
            <w:left w:val="none" w:sz="0" w:space="0" w:color="auto"/>
            <w:bottom w:val="none" w:sz="0" w:space="0" w:color="auto"/>
            <w:right w:val="none" w:sz="0" w:space="0" w:color="auto"/>
          </w:divBdr>
        </w:div>
        <w:div w:id="952663979">
          <w:marLeft w:val="640"/>
          <w:marRight w:val="0"/>
          <w:marTop w:val="0"/>
          <w:marBottom w:val="0"/>
          <w:divBdr>
            <w:top w:val="none" w:sz="0" w:space="0" w:color="auto"/>
            <w:left w:val="none" w:sz="0" w:space="0" w:color="auto"/>
            <w:bottom w:val="none" w:sz="0" w:space="0" w:color="auto"/>
            <w:right w:val="none" w:sz="0" w:space="0" w:color="auto"/>
          </w:divBdr>
        </w:div>
        <w:div w:id="2002419360">
          <w:marLeft w:val="640"/>
          <w:marRight w:val="0"/>
          <w:marTop w:val="0"/>
          <w:marBottom w:val="0"/>
          <w:divBdr>
            <w:top w:val="none" w:sz="0" w:space="0" w:color="auto"/>
            <w:left w:val="none" w:sz="0" w:space="0" w:color="auto"/>
            <w:bottom w:val="none" w:sz="0" w:space="0" w:color="auto"/>
            <w:right w:val="none" w:sz="0" w:space="0" w:color="auto"/>
          </w:divBdr>
        </w:div>
        <w:div w:id="1528642695">
          <w:marLeft w:val="640"/>
          <w:marRight w:val="0"/>
          <w:marTop w:val="0"/>
          <w:marBottom w:val="0"/>
          <w:divBdr>
            <w:top w:val="none" w:sz="0" w:space="0" w:color="auto"/>
            <w:left w:val="none" w:sz="0" w:space="0" w:color="auto"/>
            <w:bottom w:val="none" w:sz="0" w:space="0" w:color="auto"/>
            <w:right w:val="none" w:sz="0" w:space="0" w:color="auto"/>
          </w:divBdr>
        </w:div>
        <w:div w:id="650673426">
          <w:marLeft w:val="640"/>
          <w:marRight w:val="0"/>
          <w:marTop w:val="0"/>
          <w:marBottom w:val="0"/>
          <w:divBdr>
            <w:top w:val="none" w:sz="0" w:space="0" w:color="auto"/>
            <w:left w:val="none" w:sz="0" w:space="0" w:color="auto"/>
            <w:bottom w:val="none" w:sz="0" w:space="0" w:color="auto"/>
            <w:right w:val="none" w:sz="0" w:space="0" w:color="auto"/>
          </w:divBdr>
        </w:div>
        <w:div w:id="1438601153">
          <w:marLeft w:val="640"/>
          <w:marRight w:val="0"/>
          <w:marTop w:val="0"/>
          <w:marBottom w:val="0"/>
          <w:divBdr>
            <w:top w:val="none" w:sz="0" w:space="0" w:color="auto"/>
            <w:left w:val="none" w:sz="0" w:space="0" w:color="auto"/>
            <w:bottom w:val="none" w:sz="0" w:space="0" w:color="auto"/>
            <w:right w:val="none" w:sz="0" w:space="0" w:color="auto"/>
          </w:divBdr>
        </w:div>
        <w:div w:id="1037270344">
          <w:marLeft w:val="640"/>
          <w:marRight w:val="0"/>
          <w:marTop w:val="0"/>
          <w:marBottom w:val="0"/>
          <w:divBdr>
            <w:top w:val="none" w:sz="0" w:space="0" w:color="auto"/>
            <w:left w:val="none" w:sz="0" w:space="0" w:color="auto"/>
            <w:bottom w:val="none" w:sz="0" w:space="0" w:color="auto"/>
            <w:right w:val="none" w:sz="0" w:space="0" w:color="auto"/>
          </w:divBdr>
        </w:div>
        <w:div w:id="1495140812">
          <w:marLeft w:val="640"/>
          <w:marRight w:val="0"/>
          <w:marTop w:val="0"/>
          <w:marBottom w:val="0"/>
          <w:divBdr>
            <w:top w:val="none" w:sz="0" w:space="0" w:color="auto"/>
            <w:left w:val="none" w:sz="0" w:space="0" w:color="auto"/>
            <w:bottom w:val="none" w:sz="0" w:space="0" w:color="auto"/>
            <w:right w:val="none" w:sz="0" w:space="0" w:color="auto"/>
          </w:divBdr>
        </w:div>
        <w:div w:id="1641768509">
          <w:marLeft w:val="640"/>
          <w:marRight w:val="0"/>
          <w:marTop w:val="0"/>
          <w:marBottom w:val="0"/>
          <w:divBdr>
            <w:top w:val="none" w:sz="0" w:space="0" w:color="auto"/>
            <w:left w:val="none" w:sz="0" w:space="0" w:color="auto"/>
            <w:bottom w:val="none" w:sz="0" w:space="0" w:color="auto"/>
            <w:right w:val="none" w:sz="0" w:space="0" w:color="auto"/>
          </w:divBdr>
        </w:div>
        <w:div w:id="1176001454">
          <w:marLeft w:val="640"/>
          <w:marRight w:val="0"/>
          <w:marTop w:val="0"/>
          <w:marBottom w:val="0"/>
          <w:divBdr>
            <w:top w:val="none" w:sz="0" w:space="0" w:color="auto"/>
            <w:left w:val="none" w:sz="0" w:space="0" w:color="auto"/>
            <w:bottom w:val="none" w:sz="0" w:space="0" w:color="auto"/>
            <w:right w:val="none" w:sz="0" w:space="0" w:color="auto"/>
          </w:divBdr>
        </w:div>
        <w:div w:id="1121651770">
          <w:marLeft w:val="640"/>
          <w:marRight w:val="0"/>
          <w:marTop w:val="0"/>
          <w:marBottom w:val="0"/>
          <w:divBdr>
            <w:top w:val="none" w:sz="0" w:space="0" w:color="auto"/>
            <w:left w:val="none" w:sz="0" w:space="0" w:color="auto"/>
            <w:bottom w:val="none" w:sz="0" w:space="0" w:color="auto"/>
            <w:right w:val="none" w:sz="0" w:space="0" w:color="auto"/>
          </w:divBdr>
        </w:div>
        <w:div w:id="299963410">
          <w:marLeft w:val="640"/>
          <w:marRight w:val="0"/>
          <w:marTop w:val="0"/>
          <w:marBottom w:val="0"/>
          <w:divBdr>
            <w:top w:val="none" w:sz="0" w:space="0" w:color="auto"/>
            <w:left w:val="none" w:sz="0" w:space="0" w:color="auto"/>
            <w:bottom w:val="none" w:sz="0" w:space="0" w:color="auto"/>
            <w:right w:val="none" w:sz="0" w:space="0" w:color="auto"/>
          </w:divBdr>
        </w:div>
        <w:div w:id="2051759080">
          <w:marLeft w:val="640"/>
          <w:marRight w:val="0"/>
          <w:marTop w:val="0"/>
          <w:marBottom w:val="0"/>
          <w:divBdr>
            <w:top w:val="none" w:sz="0" w:space="0" w:color="auto"/>
            <w:left w:val="none" w:sz="0" w:space="0" w:color="auto"/>
            <w:bottom w:val="none" w:sz="0" w:space="0" w:color="auto"/>
            <w:right w:val="none" w:sz="0" w:space="0" w:color="auto"/>
          </w:divBdr>
        </w:div>
        <w:div w:id="1749306655">
          <w:marLeft w:val="640"/>
          <w:marRight w:val="0"/>
          <w:marTop w:val="0"/>
          <w:marBottom w:val="0"/>
          <w:divBdr>
            <w:top w:val="none" w:sz="0" w:space="0" w:color="auto"/>
            <w:left w:val="none" w:sz="0" w:space="0" w:color="auto"/>
            <w:bottom w:val="none" w:sz="0" w:space="0" w:color="auto"/>
            <w:right w:val="none" w:sz="0" w:space="0" w:color="auto"/>
          </w:divBdr>
        </w:div>
        <w:div w:id="802310833">
          <w:marLeft w:val="640"/>
          <w:marRight w:val="0"/>
          <w:marTop w:val="0"/>
          <w:marBottom w:val="0"/>
          <w:divBdr>
            <w:top w:val="none" w:sz="0" w:space="0" w:color="auto"/>
            <w:left w:val="none" w:sz="0" w:space="0" w:color="auto"/>
            <w:bottom w:val="none" w:sz="0" w:space="0" w:color="auto"/>
            <w:right w:val="none" w:sz="0" w:space="0" w:color="auto"/>
          </w:divBdr>
        </w:div>
        <w:div w:id="150146775">
          <w:marLeft w:val="640"/>
          <w:marRight w:val="0"/>
          <w:marTop w:val="0"/>
          <w:marBottom w:val="0"/>
          <w:divBdr>
            <w:top w:val="none" w:sz="0" w:space="0" w:color="auto"/>
            <w:left w:val="none" w:sz="0" w:space="0" w:color="auto"/>
            <w:bottom w:val="none" w:sz="0" w:space="0" w:color="auto"/>
            <w:right w:val="none" w:sz="0" w:space="0" w:color="auto"/>
          </w:divBdr>
        </w:div>
        <w:div w:id="1444886788">
          <w:marLeft w:val="640"/>
          <w:marRight w:val="0"/>
          <w:marTop w:val="0"/>
          <w:marBottom w:val="0"/>
          <w:divBdr>
            <w:top w:val="none" w:sz="0" w:space="0" w:color="auto"/>
            <w:left w:val="none" w:sz="0" w:space="0" w:color="auto"/>
            <w:bottom w:val="none" w:sz="0" w:space="0" w:color="auto"/>
            <w:right w:val="none" w:sz="0" w:space="0" w:color="auto"/>
          </w:divBdr>
        </w:div>
        <w:div w:id="1928953330">
          <w:marLeft w:val="640"/>
          <w:marRight w:val="0"/>
          <w:marTop w:val="0"/>
          <w:marBottom w:val="0"/>
          <w:divBdr>
            <w:top w:val="none" w:sz="0" w:space="0" w:color="auto"/>
            <w:left w:val="none" w:sz="0" w:space="0" w:color="auto"/>
            <w:bottom w:val="none" w:sz="0" w:space="0" w:color="auto"/>
            <w:right w:val="none" w:sz="0" w:space="0" w:color="auto"/>
          </w:divBdr>
        </w:div>
        <w:div w:id="1355889105">
          <w:marLeft w:val="640"/>
          <w:marRight w:val="0"/>
          <w:marTop w:val="0"/>
          <w:marBottom w:val="0"/>
          <w:divBdr>
            <w:top w:val="none" w:sz="0" w:space="0" w:color="auto"/>
            <w:left w:val="none" w:sz="0" w:space="0" w:color="auto"/>
            <w:bottom w:val="none" w:sz="0" w:space="0" w:color="auto"/>
            <w:right w:val="none" w:sz="0" w:space="0" w:color="auto"/>
          </w:divBdr>
        </w:div>
        <w:div w:id="422343540">
          <w:marLeft w:val="640"/>
          <w:marRight w:val="0"/>
          <w:marTop w:val="0"/>
          <w:marBottom w:val="0"/>
          <w:divBdr>
            <w:top w:val="none" w:sz="0" w:space="0" w:color="auto"/>
            <w:left w:val="none" w:sz="0" w:space="0" w:color="auto"/>
            <w:bottom w:val="none" w:sz="0" w:space="0" w:color="auto"/>
            <w:right w:val="none" w:sz="0" w:space="0" w:color="auto"/>
          </w:divBdr>
        </w:div>
        <w:div w:id="1258518535">
          <w:marLeft w:val="640"/>
          <w:marRight w:val="0"/>
          <w:marTop w:val="0"/>
          <w:marBottom w:val="0"/>
          <w:divBdr>
            <w:top w:val="none" w:sz="0" w:space="0" w:color="auto"/>
            <w:left w:val="none" w:sz="0" w:space="0" w:color="auto"/>
            <w:bottom w:val="none" w:sz="0" w:space="0" w:color="auto"/>
            <w:right w:val="none" w:sz="0" w:space="0" w:color="auto"/>
          </w:divBdr>
        </w:div>
        <w:div w:id="1047950538">
          <w:marLeft w:val="640"/>
          <w:marRight w:val="0"/>
          <w:marTop w:val="0"/>
          <w:marBottom w:val="0"/>
          <w:divBdr>
            <w:top w:val="none" w:sz="0" w:space="0" w:color="auto"/>
            <w:left w:val="none" w:sz="0" w:space="0" w:color="auto"/>
            <w:bottom w:val="none" w:sz="0" w:space="0" w:color="auto"/>
            <w:right w:val="none" w:sz="0" w:space="0" w:color="auto"/>
          </w:divBdr>
        </w:div>
        <w:div w:id="150484561">
          <w:marLeft w:val="640"/>
          <w:marRight w:val="0"/>
          <w:marTop w:val="0"/>
          <w:marBottom w:val="0"/>
          <w:divBdr>
            <w:top w:val="none" w:sz="0" w:space="0" w:color="auto"/>
            <w:left w:val="none" w:sz="0" w:space="0" w:color="auto"/>
            <w:bottom w:val="none" w:sz="0" w:space="0" w:color="auto"/>
            <w:right w:val="none" w:sz="0" w:space="0" w:color="auto"/>
          </w:divBdr>
        </w:div>
        <w:div w:id="1194461188">
          <w:marLeft w:val="640"/>
          <w:marRight w:val="0"/>
          <w:marTop w:val="0"/>
          <w:marBottom w:val="0"/>
          <w:divBdr>
            <w:top w:val="none" w:sz="0" w:space="0" w:color="auto"/>
            <w:left w:val="none" w:sz="0" w:space="0" w:color="auto"/>
            <w:bottom w:val="none" w:sz="0" w:space="0" w:color="auto"/>
            <w:right w:val="none" w:sz="0" w:space="0" w:color="auto"/>
          </w:divBdr>
        </w:div>
      </w:divsChild>
    </w:div>
    <w:div w:id="389840275">
      <w:bodyDiv w:val="1"/>
      <w:marLeft w:val="0"/>
      <w:marRight w:val="0"/>
      <w:marTop w:val="0"/>
      <w:marBottom w:val="0"/>
      <w:divBdr>
        <w:top w:val="none" w:sz="0" w:space="0" w:color="auto"/>
        <w:left w:val="none" w:sz="0" w:space="0" w:color="auto"/>
        <w:bottom w:val="none" w:sz="0" w:space="0" w:color="auto"/>
        <w:right w:val="none" w:sz="0" w:space="0" w:color="auto"/>
      </w:divBdr>
    </w:div>
    <w:div w:id="392586308">
      <w:bodyDiv w:val="1"/>
      <w:marLeft w:val="0"/>
      <w:marRight w:val="0"/>
      <w:marTop w:val="0"/>
      <w:marBottom w:val="0"/>
      <w:divBdr>
        <w:top w:val="none" w:sz="0" w:space="0" w:color="auto"/>
        <w:left w:val="none" w:sz="0" w:space="0" w:color="auto"/>
        <w:bottom w:val="none" w:sz="0" w:space="0" w:color="auto"/>
        <w:right w:val="none" w:sz="0" w:space="0" w:color="auto"/>
      </w:divBdr>
      <w:divsChild>
        <w:div w:id="928198684">
          <w:marLeft w:val="640"/>
          <w:marRight w:val="0"/>
          <w:marTop w:val="0"/>
          <w:marBottom w:val="0"/>
          <w:divBdr>
            <w:top w:val="none" w:sz="0" w:space="0" w:color="auto"/>
            <w:left w:val="none" w:sz="0" w:space="0" w:color="auto"/>
            <w:bottom w:val="none" w:sz="0" w:space="0" w:color="auto"/>
            <w:right w:val="none" w:sz="0" w:space="0" w:color="auto"/>
          </w:divBdr>
        </w:div>
        <w:div w:id="716315570">
          <w:marLeft w:val="640"/>
          <w:marRight w:val="0"/>
          <w:marTop w:val="0"/>
          <w:marBottom w:val="0"/>
          <w:divBdr>
            <w:top w:val="none" w:sz="0" w:space="0" w:color="auto"/>
            <w:left w:val="none" w:sz="0" w:space="0" w:color="auto"/>
            <w:bottom w:val="none" w:sz="0" w:space="0" w:color="auto"/>
            <w:right w:val="none" w:sz="0" w:space="0" w:color="auto"/>
          </w:divBdr>
        </w:div>
        <w:div w:id="2093964554">
          <w:marLeft w:val="640"/>
          <w:marRight w:val="0"/>
          <w:marTop w:val="0"/>
          <w:marBottom w:val="0"/>
          <w:divBdr>
            <w:top w:val="none" w:sz="0" w:space="0" w:color="auto"/>
            <w:left w:val="none" w:sz="0" w:space="0" w:color="auto"/>
            <w:bottom w:val="none" w:sz="0" w:space="0" w:color="auto"/>
            <w:right w:val="none" w:sz="0" w:space="0" w:color="auto"/>
          </w:divBdr>
        </w:div>
        <w:div w:id="1732659041">
          <w:marLeft w:val="640"/>
          <w:marRight w:val="0"/>
          <w:marTop w:val="0"/>
          <w:marBottom w:val="0"/>
          <w:divBdr>
            <w:top w:val="none" w:sz="0" w:space="0" w:color="auto"/>
            <w:left w:val="none" w:sz="0" w:space="0" w:color="auto"/>
            <w:bottom w:val="none" w:sz="0" w:space="0" w:color="auto"/>
            <w:right w:val="none" w:sz="0" w:space="0" w:color="auto"/>
          </w:divBdr>
        </w:div>
        <w:div w:id="1782340766">
          <w:marLeft w:val="640"/>
          <w:marRight w:val="0"/>
          <w:marTop w:val="0"/>
          <w:marBottom w:val="0"/>
          <w:divBdr>
            <w:top w:val="none" w:sz="0" w:space="0" w:color="auto"/>
            <w:left w:val="none" w:sz="0" w:space="0" w:color="auto"/>
            <w:bottom w:val="none" w:sz="0" w:space="0" w:color="auto"/>
            <w:right w:val="none" w:sz="0" w:space="0" w:color="auto"/>
          </w:divBdr>
        </w:div>
        <w:div w:id="1099837973">
          <w:marLeft w:val="640"/>
          <w:marRight w:val="0"/>
          <w:marTop w:val="0"/>
          <w:marBottom w:val="0"/>
          <w:divBdr>
            <w:top w:val="none" w:sz="0" w:space="0" w:color="auto"/>
            <w:left w:val="none" w:sz="0" w:space="0" w:color="auto"/>
            <w:bottom w:val="none" w:sz="0" w:space="0" w:color="auto"/>
            <w:right w:val="none" w:sz="0" w:space="0" w:color="auto"/>
          </w:divBdr>
        </w:div>
        <w:div w:id="1550995762">
          <w:marLeft w:val="640"/>
          <w:marRight w:val="0"/>
          <w:marTop w:val="0"/>
          <w:marBottom w:val="0"/>
          <w:divBdr>
            <w:top w:val="none" w:sz="0" w:space="0" w:color="auto"/>
            <w:left w:val="none" w:sz="0" w:space="0" w:color="auto"/>
            <w:bottom w:val="none" w:sz="0" w:space="0" w:color="auto"/>
            <w:right w:val="none" w:sz="0" w:space="0" w:color="auto"/>
          </w:divBdr>
        </w:div>
        <w:div w:id="437218923">
          <w:marLeft w:val="640"/>
          <w:marRight w:val="0"/>
          <w:marTop w:val="0"/>
          <w:marBottom w:val="0"/>
          <w:divBdr>
            <w:top w:val="none" w:sz="0" w:space="0" w:color="auto"/>
            <w:left w:val="none" w:sz="0" w:space="0" w:color="auto"/>
            <w:bottom w:val="none" w:sz="0" w:space="0" w:color="auto"/>
            <w:right w:val="none" w:sz="0" w:space="0" w:color="auto"/>
          </w:divBdr>
        </w:div>
        <w:div w:id="776369414">
          <w:marLeft w:val="640"/>
          <w:marRight w:val="0"/>
          <w:marTop w:val="0"/>
          <w:marBottom w:val="0"/>
          <w:divBdr>
            <w:top w:val="none" w:sz="0" w:space="0" w:color="auto"/>
            <w:left w:val="none" w:sz="0" w:space="0" w:color="auto"/>
            <w:bottom w:val="none" w:sz="0" w:space="0" w:color="auto"/>
            <w:right w:val="none" w:sz="0" w:space="0" w:color="auto"/>
          </w:divBdr>
        </w:div>
        <w:div w:id="483666335">
          <w:marLeft w:val="640"/>
          <w:marRight w:val="0"/>
          <w:marTop w:val="0"/>
          <w:marBottom w:val="0"/>
          <w:divBdr>
            <w:top w:val="none" w:sz="0" w:space="0" w:color="auto"/>
            <w:left w:val="none" w:sz="0" w:space="0" w:color="auto"/>
            <w:bottom w:val="none" w:sz="0" w:space="0" w:color="auto"/>
            <w:right w:val="none" w:sz="0" w:space="0" w:color="auto"/>
          </w:divBdr>
        </w:div>
        <w:div w:id="991719363">
          <w:marLeft w:val="640"/>
          <w:marRight w:val="0"/>
          <w:marTop w:val="0"/>
          <w:marBottom w:val="0"/>
          <w:divBdr>
            <w:top w:val="none" w:sz="0" w:space="0" w:color="auto"/>
            <w:left w:val="none" w:sz="0" w:space="0" w:color="auto"/>
            <w:bottom w:val="none" w:sz="0" w:space="0" w:color="auto"/>
            <w:right w:val="none" w:sz="0" w:space="0" w:color="auto"/>
          </w:divBdr>
        </w:div>
        <w:div w:id="1047220513">
          <w:marLeft w:val="640"/>
          <w:marRight w:val="0"/>
          <w:marTop w:val="0"/>
          <w:marBottom w:val="0"/>
          <w:divBdr>
            <w:top w:val="none" w:sz="0" w:space="0" w:color="auto"/>
            <w:left w:val="none" w:sz="0" w:space="0" w:color="auto"/>
            <w:bottom w:val="none" w:sz="0" w:space="0" w:color="auto"/>
            <w:right w:val="none" w:sz="0" w:space="0" w:color="auto"/>
          </w:divBdr>
        </w:div>
        <w:div w:id="2082216605">
          <w:marLeft w:val="640"/>
          <w:marRight w:val="0"/>
          <w:marTop w:val="0"/>
          <w:marBottom w:val="0"/>
          <w:divBdr>
            <w:top w:val="none" w:sz="0" w:space="0" w:color="auto"/>
            <w:left w:val="none" w:sz="0" w:space="0" w:color="auto"/>
            <w:bottom w:val="none" w:sz="0" w:space="0" w:color="auto"/>
            <w:right w:val="none" w:sz="0" w:space="0" w:color="auto"/>
          </w:divBdr>
        </w:div>
        <w:div w:id="27066456">
          <w:marLeft w:val="640"/>
          <w:marRight w:val="0"/>
          <w:marTop w:val="0"/>
          <w:marBottom w:val="0"/>
          <w:divBdr>
            <w:top w:val="none" w:sz="0" w:space="0" w:color="auto"/>
            <w:left w:val="none" w:sz="0" w:space="0" w:color="auto"/>
            <w:bottom w:val="none" w:sz="0" w:space="0" w:color="auto"/>
            <w:right w:val="none" w:sz="0" w:space="0" w:color="auto"/>
          </w:divBdr>
        </w:div>
        <w:div w:id="639648550">
          <w:marLeft w:val="640"/>
          <w:marRight w:val="0"/>
          <w:marTop w:val="0"/>
          <w:marBottom w:val="0"/>
          <w:divBdr>
            <w:top w:val="none" w:sz="0" w:space="0" w:color="auto"/>
            <w:left w:val="none" w:sz="0" w:space="0" w:color="auto"/>
            <w:bottom w:val="none" w:sz="0" w:space="0" w:color="auto"/>
            <w:right w:val="none" w:sz="0" w:space="0" w:color="auto"/>
          </w:divBdr>
        </w:div>
        <w:div w:id="622420549">
          <w:marLeft w:val="640"/>
          <w:marRight w:val="0"/>
          <w:marTop w:val="0"/>
          <w:marBottom w:val="0"/>
          <w:divBdr>
            <w:top w:val="none" w:sz="0" w:space="0" w:color="auto"/>
            <w:left w:val="none" w:sz="0" w:space="0" w:color="auto"/>
            <w:bottom w:val="none" w:sz="0" w:space="0" w:color="auto"/>
            <w:right w:val="none" w:sz="0" w:space="0" w:color="auto"/>
          </w:divBdr>
        </w:div>
        <w:div w:id="576787211">
          <w:marLeft w:val="640"/>
          <w:marRight w:val="0"/>
          <w:marTop w:val="0"/>
          <w:marBottom w:val="0"/>
          <w:divBdr>
            <w:top w:val="none" w:sz="0" w:space="0" w:color="auto"/>
            <w:left w:val="none" w:sz="0" w:space="0" w:color="auto"/>
            <w:bottom w:val="none" w:sz="0" w:space="0" w:color="auto"/>
            <w:right w:val="none" w:sz="0" w:space="0" w:color="auto"/>
          </w:divBdr>
        </w:div>
        <w:div w:id="579750876">
          <w:marLeft w:val="640"/>
          <w:marRight w:val="0"/>
          <w:marTop w:val="0"/>
          <w:marBottom w:val="0"/>
          <w:divBdr>
            <w:top w:val="none" w:sz="0" w:space="0" w:color="auto"/>
            <w:left w:val="none" w:sz="0" w:space="0" w:color="auto"/>
            <w:bottom w:val="none" w:sz="0" w:space="0" w:color="auto"/>
            <w:right w:val="none" w:sz="0" w:space="0" w:color="auto"/>
          </w:divBdr>
        </w:div>
        <w:div w:id="1408990884">
          <w:marLeft w:val="640"/>
          <w:marRight w:val="0"/>
          <w:marTop w:val="0"/>
          <w:marBottom w:val="0"/>
          <w:divBdr>
            <w:top w:val="none" w:sz="0" w:space="0" w:color="auto"/>
            <w:left w:val="none" w:sz="0" w:space="0" w:color="auto"/>
            <w:bottom w:val="none" w:sz="0" w:space="0" w:color="auto"/>
            <w:right w:val="none" w:sz="0" w:space="0" w:color="auto"/>
          </w:divBdr>
        </w:div>
        <w:div w:id="2061708821">
          <w:marLeft w:val="640"/>
          <w:marRight w:val="0"/>
          <w:marTop w:val="0"/>
          <w:marBottom w:val="0"/>
          <w:divBdr>
            <w:top w:val="none" w:sz="0" w:space="0" w:color="auto"/>
            <w:left w:val="none" w:sz="0" w:space="0" w:color="auto"/>
            <w:bottom w:val="none" w:sz="0" w:space="0" w:color="auto"/>
            <w:right w:val="none" w:sz="0" w:space="0" w:color="auto"/>
          </w:divBdr>
        </w:div>
        <w:div w:id="1809860242">
          <w:marLeft w:val="640"/>
          <w:marRight w:val="0"/>
          <w:marTop w:val="0"/>
          <w:marBottom w:val="0"/>
          <w:divBdr>
            <w:top w:val="none" w:sz="0" w:space="0" w:color="auto"/>
            <w:left w:val="none" w:sz="0" w:space="0" w:color="auto"/>
            <w:bottom w:val="none" w:sz="0" w:space="0" w:color="auto"/>
            <w:right w:val="none" w:sz="0" w:space="0" w:color="auto"/>
          </w:divBdr>
        </w:div>
        <w:div w:id="1493448698">
          <w:marLeft w:val="640"/>
          <w:marRight w:val="0"/>
          <w:marTop w:val="0"/>
          <w:marBottom w:val="0"/>
          <w:divBdr>
            <w:top w:val="none" w:sz="0" w:space="0" w:color="auto"/>
            <w:left w:val="none" w:sz="0" w:space="0" w:color="auto"/>
            <w:bottom w:val="none" w:sz="0" w:space="0" w:color="auto"/>
            <w:right w:val="none" w:sz="0" w:space="0" w:color="auto"/>
          </w:divBdr>
        </w:div>
        <w:div w:id="117840146">
          <w:marLeft w:val="640"/>
          <w:marRight w:val="0"/>
          <w:marTop w:val="0"/>
          <w:marBottom w:val="0"/>
          <w:divBdr>
            <w:top w:val="none" w:sz="0" w:space="0" w:color="auto"/>
            <w:left w:val="none" w:sz="0" w:space="0" w:color="auto"/>
            <w:bottom w:val="none" w:sz="0" w:space="0" w:color="auto"/>
            <w:right w:val="none" w:sz="0" w:space="0" w:color="auto"/>
          </w:divBdr>
        </w:div>
        <w:div w:id="1396706399">
          <w:marLeft w:val="640"/>
          <w:marRight w:val="0"/>
          <w:marTop w:val="0"/>
          <w:marBottom w:val="0"/>
          <w:divBdr>
            <w:top w:val="none" w:sz="0" w:space="0" w:color="auto"/>
            <w:left w:val="none" w:sz="0" w:space="0" w:color="auto"/>
            <w:bottom w:val="none" w:sz="0" w:space="0" w:color="auto"/>
            <w:right w:val="none" w:sz="0" w:space="0" w:color="auto"/>
          </w:divBdr>
        </w:div>
        <w:div w:id="735586489">
          <w:marLeft w:val="640"/>
          <w:marRight w:val="0"/>
          <w:marTop w:val="0"/>
          <w:marBottom w:val="0"/>
          <w:divBdr>
            <w:top w:val="none" w:sz="0" w:space="0" w:color="auto"/>
            <w:left w:val="none" w:sz="0" w:space="0" w:color="auto"/>
            <w:bottom w:val="none" w:sz="0" w:space="0" w:color="auto"/>
            <w:right w:val="none" w:sz="0" w:space="0" w:color="auto"/>
          </w:divBdr>
        </w:div>
        <w:div w:id="1355115795">
          <w:marLeft w:val="640"/>
          <w:marRight w:val="0"/>
          <w:marTop w:val="0"/>
          <w:marBottom w:val="0"/>
          <w:divBdr>
            <w:top w:val="none" w:sz="0" w:space="0" w:color="auto"/>
            <w:left w:val="none" w:sz="0" w:space="0" w:color="auto"/>
            <w:bottom w:val="none" w:sz="0" w:space="0" w:color="auto"/>
            <w:right w:val="none" w:sz="0" w:space="0" w:color="auto"/>
          </w:divBdr>
        </w:div>
        <w:div w:id="246310902">
          <w:marLeft w:val="640"/>
          <w:marRight w:val="0"/>
          <w:marTop w:val="0"/>
          <w:marBottom w:val="0"/>
          <w:divBdr>
            <w:top w:val="none" w:sz="0" w:space="0" w:color="auto"/>
            <w:left w:val="none" w:sz="0" w:space="0" w:color="auto"/>
            <w:bottom w:val="none" w:sz="0" w:space="0" w:color="auto"/>
            <w:right w:val="none" w:sz="0" w:space="0" w:color="auto"/>
          </w:divBdr>
        </w:div>
        <w:div w:id="1582371666">
          <w:marLeft w:val="640"/>
          <w:marRight w:val="0"/>
          <w:marTop w:val="0"/>
          <w:marBottom w:val="0"/>
          <w:divBdr>
            <w:top w:val="none" w:sz="0" w:space="0" w:color="auto"/>
            <w:left w:val="none" w:sz="0" w:space="0" w:color="auto"/>
            <w:bottom w:val="none" w:sz="0" w:space="0" w:color="auto"/>
            <w:right w:val="none" w:sz="0" w:space="0" w:color="auto"/>
          </w:divBdr>
        </w:div>
        <w:div w:id="970019681">
          <w:marLeft w:val="640"/>
          <w:marRight w:val="0"/>
          <w:marTop w:val="0"/>
          <w:marBottom w:val="0"/>
          <w:divBdr>
            <w:top w:val="none" w:sz="0" w:space="0" w:color="auto"/>
            <w:left w:val="none" w:sz="0" w:space="0" w:color="auto"/>
            <w:bottom w:val="none" w:sz="0" w:space="0" w:color="auto"/>
            <w:right w:val="none" w:sz="0" w:space="0" w:color="auto"/>
          </w:divBdr>
        </w:div>
        <w:div w:id="1107119326">
          <w:marLeft w:val="640"/>
          <w:marRight w:val="0"/>
          <w:marTop w:val="0"/>
          <w:marBottom w:val="0"/>
          <w:divBdr>
            <w:top w:val="none" w:sz="0" w:space="0" w:color="auto"/>
            <w:left w:val="none" w:sz="0" w:space="0" w:color="auto"/>
            <w:bottom w:val="none" w:sz="0" w:space="0" w:color="auto"/>
            <w:right w:val="none" w:sz="0" w:space="0" w:color="auto"/>
          </w:divBdr>
        </w:div>
        <w:div w:id="1851527021">
          <w:marLeft w:val="640"/>
          <w:marRight w:val="0"/>
          <w:marTop w:val="0"/>
          <w:marBottom w:val="0"/>
          <w:divBdr>
            <w:top w:val="none" w:sz="0" w:space="0" w:color="auto"/>
            <w:left w:val="none" w:sz="0" w:space="0" w:color="auto"/>
            <w:bottom w:val="none" w:sz="0" w:space="0" w:color="auto"/>
            <w:right w:val="none" w:sz="0" w:space="0" w:color="auto"/>
          </w:divBdr>
        </w:div>
        <w:div w:id="1433354570">
          <w:marLeft w:val="640"/>
          <w:marRight w:val="0"/>
          <w:marTop w:val="0"/>
          <w:marBottom w:val="0"/>
          <w:divBdr>
            <w:top w:val="none" w:sz="0" w:space="0" w:color="auto"/>
            <w:left w:val="none" w:sz="0" w:space="0" w:color="auto"/>
            <w:bottom w:val="none" w:sz="0" w:space="0" w:color="auto"/>
            <w:right w:val="none" w:sz="0" w:space="0" w:color="auto"/>
          </w:divBdr>
        </w:div>
        <w:div w:id="1124150938">
          <w:marLeft w:val="640"/>
          <w:marRight w:val="0"/>
          <w:marTop w:val="0"/>
          <w:marBottom w:val="0"/>
          <w:divBdr>
            <w:top w:val="none" w:sz="0" w:space="0" w:color="auto"/>
            <w:left w:val="none" w:sz="0" w:space="0" w:color="auto"/>
            <w:bottom w:val="none" w:sz="0" w:space="0" w:color="auto"/>
            <w:right w:val="none" w:sz="0" w:space="0" w:color="auto"/>
          </w:divBdr>
        </w:div>
        <w:div w:id="1890189473">
          <w:marLeft w:val="640"/>
          <w:marRight w:val="0"/>
          <w:marTop w:val="0"/>
          <w:marBottom w:val="0"/>
          <w:divBdr>
            <w:top w:val="none" w:sz="0" w:space="0" w:color="auto"/>
            <w:left w:val="none" w:sz="0" w:space="0" w:color="auto"/>
            <w:bottom w:val="none" w:sz="0" w:space="0" w:color="auto"/>
            <w:right w:val="none" w:sz="0" w:space="0" w:color="auto"/>
          </w:divBdr>
        </w:div>
        <w:div w:id="756563083">
          <w:marLeft w:val="640"/>
          <w:marRight w:val="0"/>
          <w:marTop w:val="0"/>
          <w:marBottom w:val="0"/>
          <w:divBdr>
            <w:top w:val="none" w:sz="0" w:space="0" w:color="auto"/>
            <w:left w:val="none" w:sz="0" w:space="0" w:color="auto"/>
            <w:bottom w:val="none" w:sz="0" w:space="0" w:color="auto"/>
            <w:right w:val="none" w:sz="0" w:space="0" w:color="auto"/>
          </w:divBdr>
        </w:div>
        <w:div w:id="1123962021">
          <w:marLeft w:val="640"/>
          <w:marRight w:val="0"/>
          <w:marTop w:val="0"/>
          <w:marBottom w:val="0"/>
          <w:divBdr>
            <w:top w:val="none" w:sz="0" w:space="0" w:color="auto"/>
            <w:left w:val="none" w:sz="0" w:space="0" w:color="auto"/>
            <w:bottom w:val="none" w:sz="0" w:space="0" w:color="auto"/>
            <w:right w:val="none" w:sz="0" w:space="0" w:color="auto"/>
          </w:divBdr>
        </w:div>
        <w:div w:id="1998221069">
          <w:marLeft w:val="640"/>
          <w:marRight w:val="0"/>
          <w:marTop w:val="0"/>
          <w:marBottom w:val="0"/>
          <w:divBdr>
            <w:top w:val="none" w:sz="0" w:space="0" w:color="auto"/>
            <w:left w:val="none" w:sz="0" w:space="0" w:color="auto"/>
            <w:bottom w:val="none" w:sz="0" w:space="0" w:color="auto"/>
            <w:right w:val="none" w:sz="0" w:space="0" w:color="auto"/>
          </w:divBdr>
        </w:div>
        <w:div w:id="14574555">
          <w:marLeft w:val="640"/>
          <w:marRight w:val="0"/>
          <w:marTop w:val="0"/>
          <w:marBottom w:val="0"/>
          <w:divBdr>
            <w:top w:val="none" w:sz="0" w:space="0" w:color="auto"/>
            <w:left w:val="none" w:sz="0" w:space="0" w:color="auto"/>
            <w:bottom w:val="none" w:sz="0" w:space="0" w:color="auto"/>
            <w:right w:val="none" w:sz="0" w:space="0" w:color="auto"/>
          </w:divBdr>
        </w:div>
        <w:div w:id="1766799661">
          <w:marLeft w:val="640"/>
          <w:marRight w:val="0"/>
          <w:marTop w:val="0"/>
          <w:marBottom w:val="0"/>
          <w:divBdr>
            <w:top w:val="none" w:sz="0" w:space="0" w:color="auto"/>
            <w:left w:val="none" w:sz="0" w:space="0" w:color="auto"/>
            <w:bottom w:val="none" w:sz="0" w:space="0" w:color="auto"/>
            <w:right w:val="none" w:sz="0" w:space="0" w:color="auto"/>
          </w:divBdr>
        </w:div>
        <w:div w:id="2071465536">
          <w:marLeft w:val="640"/>
          <w:marRight w:val="0"/>
          <w:marTop w:val="0"/>
          <w:marBottom w:val="0"/>
          <w:divBdr>
            <w:top w:val="none" w:sz="0" w:space="0" w:color="auto"/>
            <w:left w:val="none" w:sz="0" w:space="0" w:color="auto"/>
            <w:bottom w:val="none" w:sz="0" w:space="0" w:color="auto"/>
            <w:right w:val="none" w:sz="0" w:space="0" w:color="auto"/>
          </w:divBdr>
        </w:div>
        <w:div w:id="742919737">
          <w:marLeft w:val="640"/>
          <w:marRight w:val="0"/>
          <w:marTop w:val="0"/>
          <w:marBottom w:val="0"/>
          <w:divBdr>
            <w:top w:val="none" w:sz="0" w:space="0" w:color="auto"/>
            <w:left w:val="none" w:sz="0" w:space="0" w:color="auto"/>
            <w:bottom w:val="none" w:sz="0" w:space="0" w:color="auto"/>
            <w:right w:val="none" w:sz="0" w:space="0" w:color="auto"/>
          </w:divBdr>
        </w:div>
        <w:div w:id="778570748">
          <w:marLeft w:val="640"/>
          <w:marRight w:val="0"/>
          <w:marTop w:val="0"/>
          <w:marBottom w:val="0"/>
          <w:divBdr>
            <w:top w:val="none" w:sz="0" w:space="0" w:color="auto"/>
            <w:left w:val="none" w:sz="0" w:space="0" w:color="auto"/>
            <w:bottom w:val="none" w:sz="0" w:space="0" w:color="auto"/>
            <w:right w:val="none" w:sz="0" w:space="0" w:color="auto"/>
          </w:divBdr>
        </w:div>
        <w:div w:id="1340738466">
          <w:marLeft w:val="640"/>
          <w:marRight w:val="0"/>
          <w:marTop w:val="0"/>
          <w:marBottom w:val="0"/>
          <w:divBdr>
            <w:top w:val="none" w:sz="0" w:space="0" w:color="auto"/>
            <w:left w:val="none" w:sz="0" w:space="0" w:color="auto"/>
            <w:bottom w:val="none" w:sz="0" w:space="0" w:color="auto"/>
            <w:right w:val="none" w:sz="0" w:space="0" w:color="auto"/>
          </w:divBdr>
        </w:div>
        <w:div w:id="1477067956">
          <w:marLeft w:val="640"/>
          <w:marRight w:val="0"/>
          <w:marTop w:val="0"/>
          <w:marBottom w:val="0"/>
          <w:divBdr>
            <w:top w:val="none" w:sz="0" w:space="0" w:color="auto"/>
            <w:left w:val="none" w:sz="0" w:space="0" w:color="auto"/>
            <w:bottom w:val="none" w:sz="0" w:space="0" w:color="auto"/>
            <w:right w:val="none" w:sz="0" w:space="0" w:color="auto"/>
          </w:divBdr>
        </w:div>
        <w:div w:id="1470049708">
          <w:marLeft w:val="640"/>
          <w:marRight w:val="0"/>
          <w:marTop w:val="0"/>
          <w:marBottom w:val="0"/>
          <w:divBdr>
            <w:top w:val="none" w:sz="0" w:space="0" w:color="auto"/>
            <w:left w:val="none" w:sz="0" w:space="0" w:color="auto"/>
            <w:bottom w:val="none" w:sz="0" w:space="0" w:color="auto"/>
            <w:right w:val="none" w:sz="0" w:space="0" w:color="auto"/>
          </w:divBdr>
        </w:div>
        <w:div w:id="1163349309">
          <w:marLeft w:val="640"/>
          <w:marRight w:val="0"/>
          <w:marTop w:val="0"/>
          <w:marBottom w:val="0"/>
          <w:divBdr>
            <w:top w:val="none" w:sz="0" w:space="0" w:color="auto"/>
            <w:left w:val="none" w:sz="0" w:space="0" w:color="auto"/>
            <w:bottom w:val="none" w:sz="0" w:space="0" w:color="auto"/>
            <w:right w:val="none" w:sz="0" w:space="0" w:color="auto"/>
          </w:divBdr>
        </w:div>
        <w:div w:id="749236509">
          <w:marLeft w:val="640"/>
          <w:marRight w:val="0"/>
          <w:marTop w:val="0"/>
          <w:marBottom w:val="0"/>
          <w:divBdr>
            <w:top w:val="none" w:sz="0" w:space="0" w:color="auto"/>
            <w:left w:val="none" w:sz="0" w:space="0" w:color="auto"/>
            <w:bottom w:val="none" w:sz="0" w:space="0" w:color="auto"/>
            <w:right w:val="none" w:sz="0" w:space="0" w:color="auto"/>
          </w:divBdr>
        </w:div>
        <w:div w:id="61954039">
          <w:marLeft w:val="640"/>
          <w:marRight w:val="0"/>
          <w:marTop w:val="0"/>
          <w:marBottom w:val="0"/>
          <w:divBdr>
            <w:top w:val="none" w:sz="0" w:space="0" w:color="auto"/>
            <w:left w:val="none" w:sz="0" w:space="0" w:color="auto"/>
            <w:bottom w:val="none" w:sz="0" w:space="0" w:color="auto"/>
            <w:right w:val="none" w:sz="0" w:space="0" w:color="auto"/>
          </w:divBdr>
        </w:div>
        <w:div w:id="824319491">
          <w:marLeft w:val="640"/>
          <w:marRight w:val="0"/>
          <w:marTop w:val="0"/>
          <w:marBottom w:val="0"/>
          <w:divBdr>
            <w:top w:val="none" w:sz="0" w:space="0" w:color="auto"/>
            <w:left w:val="none" w:sz="0" w:space="0" w:color="auto"/>
            <w:bottom w:val="none" w:sz="0" w:space="0" w:color="auto"/>
            <w:right w:val="none" w:sz="0" w:space="0" w:color="auto"/>
          </w:divBdr>
        </w:div>
        <w:div w:id="1632711107">
          <w:marLeft w:val="640"/>
          <w:marRight w:val="0"/>
          <w:marTop w:val="0"/>
          <w:marBottom w:val="0"/>
          <w:divBdr>
            <w:top w:val="none" w:sz="0" w:space="0" w:color="auto"/>
            <w:left w:val="none" w:sz="0" w:space="0" w:color="auto"/>
            <w:bottom w:val="none" w:sz="0" w:space="0" w:color="auto"/>
            <w:right w:val="none" w:sz="0" w:space="0" w:color="auto"/>
          </w:divBdr>
        </w:div>
        <w:div w:id="787966656">
          <w:marLeft w:val="640"/>
          <w:marRight w:val="0"/>
          <w:marTop w:val="0"/>
          <w:marBottom w:val="0"/>
          <w:divBdr>
            <w:top w:val="none" w:sz="0" w:space="0" w:color="auto"/>
            <w:left w:val="none" w:sz="0" w:space="0" w:color="auto"/>
            <w:bottom w:val="none" w:sz="0" w:space="0" w:color="auto"/>
            <w:right w:val="none" w:sz="0" w:space="0" w:color="auto"/>
          </w:divBdr>
        </w:div>
        <w:div w:id="1810903707">
          <w:marLeft w:val="640"/>
          <w:marRight w:val="0"/>
          <w:marTop w:val="0"/>
          <w:marBottom w:val="0"/>
          <w:divBdr>
            <w:top w:val="none" w:sz="0" w:space="0" w:color="auto"/>
            <w:left w:val="none" w:sz="0" w:space="0" w:color="auto"/>
            <w:bottom w:val="none" w:sz="0" w:space="0" w:color="auto"/>
            <w:right w:val="none" w:sz="0" w:space="0" w:color="auto"/>
          </w:divBdr>
        </w:div>
        <w:div w:id="1939678700">
          <w:marLeft w:val="640"/>
          <w:marRight w:val="0"/>
          <w:marTop w:val="0"/>
          <w:marBottom w:val="0"/>
          <w:divBdr>
            <w:top w:val="none" w:sz="0" w:space="0" w:color="auto"/>
            <w:left w:val="none" w:sz="0" w:space="0" w:color="auto"/>
            <w:bottom w:val="none" w:sz="0" w:space="0" w:color="auto"/>
            <w:right w:val="none" w:sz="0" w:space="0" w:color="auto"/>
          </w:divBdr>
        </w:div>
        <w:div w:id="1577663364">
          <w:marLeft w:val="640"/>
          <w:marRight w:val="0"/>
          <w:marTop w:val="0"/>
          <w:marBottom w:val="0"/>
          <w:divBdr>
            <w:top w:val="none" w:sz="0" w:space="0" w:color="auto"/>
            <w:left w:val="none" w:sz="0" w:space="0" w:color="auto"/>
            <w:bottom w:val="none" w:sz="0" w:space="0" w:color="auto"/>
            <w:right w:val="none" w:sz="0" w:space="0" w:color="auto"/>
          </w:divBdr>
        </w:div>
        <w:div w:id="1641692524">
          <w:marLeft w:val="640"/>
          <w:marRight w:val="0"/>
          <w:marTop w:val="0"/>
          <w:marBottom w:val="0"/>
          <w:divBdr>
            <w:top w:val="none" w:sz="0" w:space="0" w:color="auto"/>
            <w:left w:val="none" w:sz="0" w:space="0" w:color="auto"/>
            <w:bottom w:val="none" w:sz="0" w:space="0" w:color="auto"/>
            <w:right w:val="none" w:sz="0" w:space="0" w:color="auto"/>
          </w:divBdr>
        </w:div>
        <w:div w:id="1858499664">
          <w:marLeft w:val="640"/>
          <w:marRight w:val="0"/>
          <w:marTop w:val="0"/>
          <w:marBottom w:val="0"/>
          <w:divBdr>
            <w:top w:val="none" w:sz="0" w:space="0" w:color="auto"/>
            <w:left w:val="none" w:sz="0" w:space="0" w:color="auto"/>
            <w:bottom w:val="none" w:sz="0" w:space="0" w:color="auto"/>
            <w:right w:val="none" w:sz="0" w:space="0" w:color="auto"/>
          </w:divBdr>
        </w:div>
        <w:div w:id="1425496155">
          <w:marLeft w:val="640"/>
          <w:marRight w:val="0"/>
          <w:marTop w:val="0"/>
          <w:marBottom w:val="0"/>
          <w:divBdr>
            <w:top w:val="none" w:sz="0" w:space="0" w:color="auto"/>
            <w:left w:val="none" w:sz="0" w:space="0" w:color="auto"/>
            <w:bottom w:val="none" w:sz="0" w:space="0" w:color="auto"/>
            <w:right w:val="none" w:sz="0" w:space="0" w:color="auto"/>
          </w:divBdr>
        </w:div>
        <w:div w:id="856695716">
          <w:marLeft w:val="640"/>
          <w:marRight w:val="0"/>
          <w:marTop w:val="0"/>
          <w:marBottom w:val="0"/>
          <w:divBdr>
            <w:top w:val="none" w:sz="0" w:space="0" w:color="auto"/>
            <w:left w:val="none" w:sz="0" w:space="0" w:color="auto"/>
            <w:bottom w:val="none" w:sz="0" w:space="0" w:color="auto"/>
            <w:right w:val="none" w:sz="0" w:space="0" w:color="auto"/>
          </w:divBdr>
        </w:div>
        <w:div w:id="1875191693">
          <w:marLeft w:val="640"/>
          <w:marRight w:val="0"/>
          <w:marTop w:val="0"/>
          <w:marBottom w:val="0"/>
          <w:divBdr>
            <w:top w:val="none" w:sz="0" w:space="0" w:color="auto"/>
            <w:left w:val="none" w:sz="0" w:space="0" w:color="auto"/>
            <w:bottom w:val="none" w:sz="0" w:space="0" w:color="auto"/>
            <w:right w:val="none" w:sz="0" w:space="0" w:color="auto"/>
          </w:divBdr>
        </w:div>
        <w:div w:id="1711683572">
          <w:marLeft w:val="640"/>
          <w:marRight w:val="0"/>
          <w:marTop w:val="0"/>
          <w:marBottom w:val="0"/>
          <w:divBdr>
            <w:top w:val="none" w:sz="0" w:space="0" w:color="auto"/>
            <w:left w:val="none" w:sz="0" w:space="0" w:color="auto"/>
            <w:bottom w:val="none" w:sz="0" w:space="0" w:color="auto"/>
            <w:right w:val="none" w:sz="0" w:space="0" w:color="auto"/>
          </w:divBdr>
        </w:div>
        <w:div w:id="712997601">
          <w:marLeft w:val="640"/>
          <w:marRight w:val="0"/>
          <w:marTop w:val="0"/>
          <w:marBottom w:val="0"/>
          <w:divBdr>
            <w:top w:val="none" w:sz="0" w:space="0" w:color="auto"/>
            <w:left w:val="none" w:sz="0" w:space="0" w:color="auto"/>
            <w:bottom w:val="none" w:sz="0" w:space="0" w:color="auto"/>
            <w:right w:val="none" w:sz="0" w:space="0" w:color="auto"/>
          </w:divBdr>
        </w:div>
        <w:div w:id="789324703">
          <w:marLeft w:val="640"/>
          <w:marRight w:val="0"/>
          <w:marTop w:val="0"/>
          <w:marBottom w:val="0"/>
          <w:divBdr>
            <w:top w:val="none" w:sz="0" w:space="0" w:color="auto"/>
            <w:left w:val="none" w:sz="0" w:space="0" w:color="auto"/>
            <w:bottom w:val="none" w:sz="0" w:space="0" w:color="auto"/>
            <w:right w:val="none" w:sz="0" w:space="0" w:color="auto"/>
          </w:divBdr>
        </w:div>
        <w:div w:id="502668510">
          <w:marLeft w:val="640"/>
          <w:marRight w:val="0"/>
          <w:marTop w:val="0"/>
          <w:marBottom w:val="0"/>
          <w:divBdr>
            <w:top w:val="none" w:sz="0" w:space="0" w:color="auto"/>
            <w:left w:val="none" w:sz="0" w:space="0" w:color="auto"/>
            <w:bottom w:val="none" w:sz="0" w:space="0" w:color="auto"/>
            <w:right w:val="none" w:sz="0" w:space="0" w:color="auto"/>
          </w:divBdr>
        </w:div>
        <w:div w:id="1863351647">
          <w:marLeft w:val="640"/>
          <w:marRight w:val="0"/>
          <w:marTop w:val="0"/>
          <w:marBottom w:val="0"/>
          <w:divBdr>
            <w:top w:val="none" w:sz="0" w:space="0" w:color="auto"/>
            <w:left w:val="none" w:sz="0" w:space="0" w:color="auto"/>
            <w:bottom w:val="none" w:sz="0" w:space="0" w:color="auto"/>
            <w:right w:val="none" w:sz="0" w:space="0" w:color="auto"/>
          </w:divBdr>
        </w:div>
        <w:div w:id="1335452260">
          <w:marLeft w:val="640"/>
          <w:marRight w:val="0"/>
          <w:marTop w:val="0"/>
          <w:marBottom w:val="0"/>
          <w:divBdr>
            <w:top w:val="none" w:sz="0" w:space="0" w:color="auto"/>
            <w:left w:val="none" w:sz="0" w:space="0" w:color="auto"/>
            <w:bottom w:val="none" w:sz="0" w:space="0" w:color="auto"/>
            <w:right w:val="none" w:sz="0" w:space="0" w:color="auto"/>
          </w:divBdr>
        </w:div>
        <w:div w:id="1158807851">
          <w:marLeft w:val="640"/>
          <w:marRight w:val="0"/>
          <w:marTop w:val="0"/>
          <w:marBottom w:val="0"/>
          <w:divBdr>
            <w:top w:val="none" w:sz="0" w:space="0" w:color="auto"/>
            <w:left w:val="none" w:sz="0" w:space="0" w:color="auto"/>
            <w:bottom w:val="none" w:sz="0" w:space="0" w:color="auto"/>
            <w:right w:val="none" w:sz="0" w:space="0" w:color="auto"/>
          </w:divBdr>
        </w:div>
        <w:div w:id="1412314718">
          <w:marLeft w:val="640"/>
          <w:marRight w:val="0"/>
          <w:marTop w:val="0"/>
          <w:marBottom w:val="0"/>
          <w:divBdr>
            <w:top w:val="none" w:sz="0" w:space="0" w:color="auto"/>
            <w:left w:val="none" w:sz="0" w:space="0" w:color="auto"/>
            <w:bottom w:val="none" w:sz="0" w:space="0" w:color="auto"/>
            <w:right w:val="none" w:sz="0" w:space="0" w:color="auto"/>
          </w:divBdr>
        </w:div>
        <w:div w:id="1095323514">
          <w:marLeft w:val="640"/>
          <w:marRight w:val="0"/>
          <w:marTop w:val="0"/>
          <w:marBottom w:val="0"/>
          <w:divBdr>
            <w:top w:val="none" w:sz="0" w:space="0" w:color="auto"/>
            <w:left w:val="none" w:sz="0" w:space="0" w:color="auto"/>
            <w:bottom w:val="none" w:sz="0" w:space="0" w:color="auto"/>
            <w:right w:val="none" w:sz="0" w:space="0" w:color="auto"/>
          </w:divBdr>
        </w:div>
        <w:div w:id="605507511">
          <w:marLeft w:val="640"/>
          <w:marRight w:val="0"/>
          <w:marTop w:val="0"/>
          <w:marBottom w:val="0"/>
          <w:divBdr>
            <w:top w:val="none" w:sz="0" w:space="0" w:color="auto"/>
            <w:left w:val="none" w:sz="0" w:space="0" w:color="auto"/>
            <w:bottom w:val="none" w:sz="0" w:space="0" w:color="auto"/>
            <w:right w:val="none" w:sz="0" w:space="0" w:color="auto"/>
          </w:divBdr>
        </w:div>
        <w:div w:id="1035959574">
          <w:marLeft w:val="640"/>
          <w:marRight w:val="0"/>
          <w:marTop w:val="0"/>
          <w:marBottom w:val="0"/>
          <w:divBdr>
            <w:top w:val="none" w:sz="0" w:space="0" w:color="auto"/>
            <w:left w:val="none" w:sz="0" w:space="0" w:color="auto"/>
            <w:bottom w:val="none" w:sz="0" w:space="0" w:color="auto"/>
            <w:right w:val="none" w:sz="0" w:space="0" w:color="auto"/>
          </w:divBdr>
        </w:div>
        <w:div w:id="1963655883">
          <w:marLeft w:val="640"/>
          <w:marRight w:val="0"/>
          <w:marTop w:val="0"/>
          <w:marBottom w:val="0"/>
          <w:divBdr>
            <w:top w:val="none" w:sz="0" w:space="0" w:color="auto"/>
            <w:left w:val="none" w:sz="0" w:space="0" w:color="auto"/>
            <w:bottom w:val="none" w:sz="0" w:space="0" w:color="auto"/>
            <w:right w:val="none" w:sz="0" w:space="0" w:color="auto"/>
          </w:divBdr>
        </w:div>
        <w:div w:id="972904585">
          <w:marLeft w:val="640"/>
          <w:marRight w:val="0"/>
          <w:marTop w:val="0"/>
          <w:marBottom w:val="0"/>
          <w:divBdr>
            <w:top w:val="none" w:sz="0" w:space="0" w:color="auto"/>
            <w:left w:val="none" w:sz="0" w:space="0" w:color="auto"/>
            <w:bottom w:val="none" w:sz="0" w:space="0" w:color="auto"/>
            <w:right w:val="none" w:sz="0" w:space="0" w:color="auto"/>
          </w:divBdr>
        </w:div>
        <w:div w:id="705525548">
          <w:marLeft w:val="640"/>
          <w:marRight w:val="0"/>
          <w:marTop w:val="0"/>
          <w:marBottom w:val="0"/>
          <w:divBdr>
            <w:top w:val="none" w:sz="0" w:space="0" w:color="auto"/>
            <w:left w:val="none" w:sz="0" w:space="0" w:color="auto"/>
            <w:bottom w:val="none" w:sz="0" w:space="0" w:color="auto"/>
            <w:right w:val="none" w:sz="0" w:space="0" w:color="auto"/>
          </w:divBdr>
        </w:div>
        <w:div w:id="2045212771">
          <w:marLeft w:val="640"/>
          <w:marRight w:val="0"/>
          <w:marTop w:val="0"/>
          <w:marBottom w:val="0"/>
          <w:divBdr>
            <w:top w:val="none" w:sz="0" w:space="0" w:color="auto"/>
            <w:left w:val="none" w:sz="0" w:space="0" w:color="auto"/>
            <w:bottom w:val="none" w:sz="0" w:space="0" w:color="auto"/>
            <w:right w:val="none" w:sz="0" w:space="0" w:color="auto"/>
          </w:divBdr>
        </w:div>
        <w:div w:id="515462425">
          <w:marLeft w:val="640"/>
          <w:marRight w:val="0"/>
          <w:marTop w:val="0"/>
          <w:marBottom w:val="0"/>
          <w:divBdr>
            <w:top w:val="none" w:sz="0" w:space="0" w:color="auto"/>
            <w:left w:val="none" w:sz="0" w:space="0" w:color="auto"/>
            <w:bottom w:val="none" w:sz="0" w:space="0" w:color="auto"/>
            <w:right w:val="none" w:sz="0" w:space="0" w:color="auto"/>
          </w:divBdr>
        </w:div>
        <w:div w:id="1345746554">
          <w:marLeft w:val="640"/>
          <w:marRight w:val="0"/>
          <w:marTop w:val="0"/>
          <w:marBottom w:val="0"/>
          <w:divBdr>
            <w:top w:val="none" w:sz="0" w:space="0" w:color="auto"/>
            <w:left w:val="none" w:sz="0" w:space="0" w:color="auto"/>
            <w:bottom w:val="none" w:sz="0" w:space="0" w:color="auto"/>
            <w:right w:val="none" w:sz="0" w:space="0" w:color="auto"/>
          </w:divBdr>
        </w:div>
        <w:div w:id="1377461929">
          <w:marLeft w:val="640"/>
          <w:marRight w:val="0"/>
          <w:marTop w:val="0"/>
          <w:marBottom w:val="0"/>
          <w:divBdr>
            <w:top w:val="none" w:sz="0" w:space="0" w:color="auto"/>
            <w:left w:val="none" w:sz="0" w:space="0" w:color="auto"/>
            <w:bottom w:val="none" w:sz="0" w:space="0" w:color="auto"/>
            <w:right w:val="none" w:sz="0" w:space="0" w:color="auto"/>
          </w:divBdr>
        </w:div>
        <w:div w:id="122383082">
          <w:marLeft w:val="640"/>
          <w:marRight w:val="0"/>
          <w:marTop w:val="0"/>
          <w:marBottom w:val="0"/>
          <w:divBdr>
            <w:top w:val="none" w:sz="0" w:space="0" w:color="auto"/>
            <w:left w:val="none" w:sz="0" w:space="0" w:color="auto"/>
            <w:bottom w:val="none" w:sz="0" w:space="0" w:color="auto"/>
            <w:right w:val="none" w:sz="0" w:space="0" w:color="auto"/>
          </w:divBdr>
        </w:div>
        <w:div w:id="969744695">
          <w:marLeft w:val="640"/>
          <w:marRight w:val="0"/>
          <w:marTop w:val="0"/>
          <w:marBottom w:val="0"/>
          <w:divBdr>
            <w:top w:val="none" w:sz="0" w:space="0" w:color="auto"/>
            <w:left w:val="none" w:sz="0" w:space="0" w:color="auto"/>
            <w:bottom w:val="none" w:sz="0" w:space="0" w:color="auto"/>
            <w:right w:val="none" w:sz="0" w:space="0" w:color="auto"/>
          </w:divBdr>
        </w:div>
        <w:div w:id="1465855357">
          <w:marLeft w:val="640"/>
          <w:marRight w:val="0"/>
          <w:marTop w:val="0"/>
          <w:marBottom w:val="0"/>
          <w:divBdr>
            <w:top w:val="none" w:sz="0" w:space="0" w:color="auto"/>
            <w:left w:val="none" w:sz="0" w:space="0" w:color="auto"/>
            <w:bottom w:val="none" w:sz="0" w:space="0" w:color="auto"/>
            <w:right w:val="none" w:sz="0" w:space="0" w:color="auto"/>
          </w:divBdr>
        </w:div>
        <w:div w:id="519778322">
          <w:marLeft w:val="640"/>
          <w:marRight w:val="0"/>
          <w:marTop w:val="0"/>
          <w:marBottom w:val="0"/>
          <w:divBdr>
            <w:top w:val="none" w:sz="0" w:space="0" w:color="auto"/>
            <w:left w:val="none" w:sz="0" w:space="0" w:color="auto"/>
            <w:bottom w:val="none" w:sz="0" w:space="0" w:color="auto"/>
            <w:right w:val="none" w:sz="0" w:space="0" w:color="auto"/>
          </w:divBdr>
        </w:div>
        <w:div w:id="1136024661">
          <w:marLeft w:val="640"/>
          <w:marRight w:val="0"/>
          <w:marTop w:val="0"/>
          <w:marBottom w:val="0"/>
          <w:divBdr>
            <w:top w:val="none" w:sz="0" w:space="0" w:color="auto"/>
            <w:left w:val="none" w:sz="0" w:space="0" w:color="auto"/>
            <w:bottom w:val="none" w:sz="0" w:space="0" w:color="auto"/>
            <w:right w:val="none" w:sz="0" w:space="0" w:color="auto"/>
          </w:divBdr>
        </w:div>
        <w:div w:id="1446071972">
          <w:marLeft w:val="640"/>
          <w:marRight w:val="0"/>
          <w:marTop w:val="0"/>
          <w:marBottom w:val="0"/>
          <w:divBdr>
            <w:top w:val="none" w:sz="0" w:space="0" w:color="auto"/>
            <w:left w:val="none" w:sz="0" w:space="0" w:color="auto"/>
            <w:bottom w:val="none" w:sz="0" w:space="0" w:color="auto"/>
            <w:right w:val="none" w:sz="0" w:space="0" w:color="auto"/>
          </w:divBdr>
        </w:div>
        <w:div w:id="154541245">
          <w:marLeft w:val="640"/>
          <w:marRight w:val="0"/>
          <w:marTop w:val="0"/>
          <w:marBottom w:val="0"/>
          <w:divBdr>
            <w:top w:val="none" w:sz="0" w:space="0" w:color="auto"/>
            <w:left w:val="none" w:sz="0" w:space="0" w:color="auto"/>
            <w:bottom w:val="none" w:sz="0" w:space="0" w:color="auto"/>
            <w:right w:val="none" w:sz="0" w:space="0" w:color="auto"/>
          </w:divBdr>
        </w:div>
        <w:div w:id="416903928">
          <w:marLeft w:val="640"/>
          <w:marRight w:val="0"/>
          <w:marTop w:val="0"/>
          <w:marBottom w:val="0"/>
          <w:divBdr>
            <w:top w:val="none" w:sz="0" w:space="0" w:color="auto"/>
            <w:left w:val="none" w:sz="0" w:space="0" w:color="auto"/>
            <w:bottom w:val="none" w:sz="0" w:space="0" w:color="auto"/>
            <w:right w:val="none" w:sz="0" w:space="0" w:color="auto"/>
          </w:divBdr>
        </w:div>
        <w:div w:id="928807425">
          <w:marLeft w:val="640"/>
          <w:marRight w:val="0"/>
          <w:marTop w:val="0"/>
          <w:marBottom w:val="0"/>
          <w:divBdr>
            <w:top w:val="none" w:sz="0" w:space="0" w:color="auto"/>
            <w:left w:val="none" w:sz="0" w:space="0" w:color="auto"/>
            <w:bottom w:val="none" w:sz="0" w:space="0" w:color="auto"/>
            <w:right w:val="none" w:sz="0" w:space="0" w:color="auto"/>
          </w:divBdr>
        </w:div>
        <w:div w:id="825442029">
          <w:marLeft w:val="640"/>
          <w:marRight w:val="0"/>
          <w:marTop w:val="0"/>
          <w:marBottom w:val="0"/>
          <w:divBdr>
            <w:top w:val="none" w:sz="0" w:space="0" w:color="auto"/>
            <w:left w:val="none" w:sz="0" w:space="0" w:color="auto"/>
            <w:bottom w:val="none" w:sz="0" w:space="0" w:color="auto"/>
            <w:right w:val="none" w:sz="0" w:space="0" w:color="auto"/>
          </w:divBdr>
        </w:div>
        <w:div w:id="789864361">
          <w:marLeft w:val="640"/>
          <w:marRight w:val="0"/>
          <w:marTop w:val="0"/>
          <w:marBottom w:val="0"/>
          <w:divBdr>
            <w:top w:val="none" w:sz="0" w:space="0" w:color="auto"/>
            <w:left w:val="none" w:sz="0" w:space="0" w:color="auto"/>
            <w:bottom w:val="none" w:sz="0" w:space="0" w:color="auto"/>
            <w:right w:val="none" w:sz="0" w:space="0" w:color="auto"/>
          </w:divBdr>
        </w:div>
        <w:div w:id="1898586925">
          <w:marLeft w:val="640"/>
          <w:marRight w:val="0"/>
          <w:marTop w:val="0"/>
          <w:marBottom w:val="0"/>
          <w:divBdr>
            <w:top w:val="none" w:sz="0" w:space="0" w:color="auto"/>
            <w:left w:val="none" w:sz="0" w:space="0" w:color="auto"/>
            <w:bottom w:val="none" w:sz="0" w:space="0" w:color="auto"/>
            <w:right w:val="none" w:sz="0" w:space="0" w:color="auto"/>
          </w:divBdr>
        </w:div>
        <w:div w:id="21522053">
          <w:marLeft w:val="640"/>
          <w:marRight w:val="0"/>
          <w:marTop w:val="0"/>
          <w:marBottom w:val="0"/>
          <w:divBdr>
            <w:top w:val="none" w:sz="0" w:space="0" w:color="auto"/>
            <w:left w:val="none" w:sz="0" w:space="0" w:color="auto"/>
            <w:bottom w:val="none" w:sz="0" w:space="0" w:color="auto"/>
            <w:right w:val="none" w:sz="0" w:space="0" w:color="auto"/>
          </w:divBdr>
        </w:div>
        <w:div w:id="444156828">
          <w:marLeft w:val="640"/>
          <w:marRight w:val="0"/>
          <w:marTop w:val="0"/>
          <w:marBottom w:val="0"/>
          <w:divBdr>
            <w:top w:val="none" w:sz="0" w:space="0" w:color="auto"/>
            <w:left w:val="none" w:sz="0" w:space="0" w:color="auto"/>
            <w:bottom w:val="none" w:sz="0" w:space="0" w:color="auto"/>
            <w:right w:val="none" w:sz="0" w:space="0" w:color="auto"/>
          </w:divBdr>
        </w:div>
        <w:div w:id="1277711829">
          <w:marLeft w:val="640"/>
          <w:marRight w:val="0"/>
          <w:marTop w:val="0"/>
          <w:marBottom w:val="0"/>
          <w:divBdr>
            <w:top w:val="none" w:sz="0" w:space="0" w:color="auto"/>
            <w:left w:val="none" w:sz="0" w:space="0" w:color="auto"/>
            <w:bottom w:val="none" w:sz="0" w:space="0" w:color="auto"/>
            <w:right w:val="none" w:sz="0" w:space="0" w:color="auto"/>
          </w:divBdr>
        </w:div>
        <w:div w:id="2005355869">
          <w:marLeft w:val="640"/>
          <w:marRight w:val="0"/>
          <w:marTop w:val="0"/>
          <w:marBottom w:val="0"/>
          <w:divBdr>
            <w:top w:val="none" w:sz="0" w:space="0" w:color="auto"/>
            <w:left w:val="none" w:sz="0" w:space="0" w:color="auto"/>
            <w:bottom w:val="none" w:sz="0" w:space="0" w:color="auto"/>
            <w:right w:val="none" w:sz="0" w:space="0" w:color="auto"/>
          </w:divBdr>
        </w:div>
        <w:div w:id="192807189">
          <w:marLeft w:val="640"/>
          <w:marRight w:val="0"/>
          <w:marTop w:val="0"/>
          <w:marBottom w:val="0"/>
          <w:divBdr>
            <w:top w:val="none" w:sz="0" w:space="0" w:color="auto"/>
            <w:left w:val="none" w:sz="0" w:space="0" w:color="auto"/>
            <w:bottom w:val="none" w:sz="0" w:space="0" w:color="auto"/>
            <w:right w:val="none" w:sz="0" w:space="0" w:color="auto"/>
          </w:divBdr>
        </w:div>
        <w:div w:id="2114781854">
          <w:marLeft w:val="640"/>
          <w:marRight w:val="0"/>
          <w:marTop w:val="0"/>
          <w:marBottom w:val="0"/>
          <w:divBdr>
            <w:top w:val="none" w:sz="0" w:space="0" w:color="auto"/>
            <w:left w:val="none" w:sz="0" w:space="0" w:color="auto"/>
            <w:bottom w:val="none" w:sz="0" w:space="0" w:color="auto"/>
            <w:right w:val="none" w:sz="0" w:space="0" w:color="auto"/>
          </w:divBdr>
        </w:div>
        <w:div w:id="1795563899">
          <w:marLeft w:val="640"/>
          <w:marRight w:val="0"/>
          <w:marTop w:val="0"/>
          <w:marBottom w:val="0"/>
          <w:divBdr>
            <w:top w:val="none" w:sz="0" w:space="0" w:color="auto"/>
            <w:left w:val="none" w:sz="0" w:space="0" w:color="auto"/>
            <w:bottom w:val="none" w:sz="0" w:space="0" w:color="auto"/>
            <w:right w:val="none" w:sz="0" w:space="0" w:color="auto"/>
          </w:divBdr>
        </w:div>
        <w:div w:id="1920092435">
          <w:marLeft w:val="640"/>
          <w:marRight w:val="0"/>
          <w:marTop w:val="0"/>
          <w:marBottom w:val="0"/>
          <w:divBdr>
            <w:top w:val="none" w:sz="0" w:space="0" w:color="auto"/>
            <w:left w:val="none" w:sz="0" w:space="0" w:color="auto"/>
            <w:bottom w:val="none" w:sz="0" w:space="0" w:color="auto"/>
            <w:right w:val="none" w:sz="0" w:space="0" w:color="auto"/>
          </w:divBdr>
        </w:div>
        <w:div w:id="1762488624">
          <w:marLeft w:val="640"/>
          <w:marRight w:val="0"/>
          <w:marTop w:val="0"/>
          <w:marBottom w:val="0"/>
          <w:divBdr>
            <w:top w:val="none" w:sz="0" w:space="0" w:color="auto"/>
            <w:left w:val="none" w:sz="0" w:space="0" w:color="auto"/>
            <w:bottom w:val="none" w:sz="0" w:space="0" w:color="auto"/>
            <w:right w:val="none" w:sz="0" w:space="0" w:color="auto"/>
          </w:divBdr>
        </w:div>
        <w:div w:id="1714772989">
          <w:marLeft w:val="640"/>
          <w:marRight w:val="0"/>
          <w:marTop w:val="0"/>
          <w:marBottom w:val="0"/>
          <w:divBdr>
            <w:top w:val="none" w:sz="0" w:space="0" w:color="auto"/>
            <w:left w:val="none" w:sz="0" w:space="0" w:color="auto"/>
            <w:bottom w:val="none" w:sz="0" w:space="0" w:color="auto"/>
            <w:right w:val="none" w:sz="0" w:space="0" w:color="auto"/>
          </w:divBdr>
        </w:div>
        <w:div w:id="699866459">
          <w:marLeft w:val="640"/>
          <w:marRight w:val="0"/>
          <w:marTop w:val="0"/>
          <w:marBottom w:val="0"/>
          <w:divBdr>
            <w:top w:val="none" w:sz="0" w:space="0" w:color="auto"/>
            <w:left w:val="none" w:sz="0" w:space="0" w:color="auto"/>
            <w:bottom w:val="none" w:sz="0" w:space="0" w:color="auto"/>
            <w:right w:val="none" w:sz="0" w:space="0" w:color="auto"/>
          </w:divBdr>
        </w:div>
        <w:div w:id="1336687452">
          <w:marLeft w:val="640"/>
          <w:marRight w:val="0"/>
          <w:marTop w:val="0"/>
          <w:marBottom w:val="0"/>
          <w:divBdr>
            <w:top w:val="none" w:sz="0" w:space="0" w:color="auto"/>
            <w:left w:val="none" w:sz="0" w:space="0" w:color="auto"/>
            <w:bottom w:val="none" w:sz="0" w:space="0" w:color="auto"/>
            <w:right w:val="none" w:sz="0" w:space="0" w:color="auto"/>
          </w:divBdr>
        </w:div>
        <w:div w:id="1470785947">
          <w:marLeft w:val="640"/>
          <w:marRight w:val="0"/>
          <w:marTop w:val="0"/>
          <w:marBottom w:val="0"/>
          <w:divBdr>
            <w:top w:val="none" w:sz="0" w:space="0" w:color="auto"/>
            <w:left w:val="none" w:sz="0" w:space="0" w:color="auto"/>
            <w:bottom w:val="none" w:sz="0" w:space="0" w:color="auto"/>
            <w:right w:val="none" w:sz="0" w:space="0" w:color="auto"/>
          </w:divBdr>
        </w:div>
        <w:div w:id="159275275">
          <w:marLeft w:val="640"/>
          <w:marRight w:val="0"/>
          <w:marTop w:val="0"/>
          <w:marBottom w:val="0"/>
          <w:divBdr>
            <w:top w:val="none" w:sz="0" w:space="0" w:color="auto"/>
            <w:left w:val="none" w:sz="0" w:space="0" w:color="auto"/>
            <w:bottom w:val="none" w:sz="0" w:space="0" w:color="auto"/>
            <w:right w:val="none" w:sz="0" w:space="0" w:color="auto"/>
          </w:divBdr>
        </w:div>
        <w:div w:id="490416746">
          <w:marLeft w:val="640"/>
          <w:marRight w:val="0"/>
          <w:marTop w:val="0"/>
          <w:marBottom w:val="0"/>
          <w:divBdr>
            <w:top w:val="none" w:sz="0" w:space="0" w:color="auto"/>
            <w:left w:val="none" w:sz="0" w:space="0" w:color="auto"/>
            <w:bottom w:val="none" w:sz="0" w:space="0" w:color="auto"/>
            <w:right w:val="none" w:sz="0" w:space="0" w:color="auto"/>
          </w:divBdr>
        </w:div>
        <w:div w:id="1240750204">
          <w:marLeft w:val="640"/>
          <w:marRight w:val="0"/>
          <w:marTop w:val="0"/>
          <w:marBottom w:val="0"/>
          <w:divBdr>
            <w:top w:val="none" w:sz="0" w:space="0" w:color="auto"/>
            <w:left w:val="none" w:sz="0" w:space="0" w:color="auto"/>
            <w:bottom w:val="none" w:sz="0" w:space="0" w:color="auto"/>
            <w:right w:val="none" w:sz="0" w:space="0" w:color="auto"/>
          </w:divBdr>
        </w:div>
        <w:div w:id="1042092756">
          <w:marLeft w:val="640"/>
          <w:marRight w:val="0"/>
          <w:marTop w:val="0"/>
          <w:marBottom w:val="0"/>
          <w:divBdr>
            <w:top w:val="none" w:sz="0" w:space="0" w:color="auto"/>
            <w:left w:val="none" w:sz="0" w:space="0" w:color="auto"/>
            <w:bottom w:val="none" w:sz="0" w:space="0" w:color="auto"/>
            <w:right w:val="none" w:sz="0" w:space="0" w:color="auto"/>
          </w:divBdr>
        </w:div>
        <w:div w:id="1871186030">
          <w:marLeft w:val="640"/>
          <w:marRight w:val="0"/>
          <w:marTop w:val="0"/>
          <w:marBottom w:val="0"/>
          <w:divBdr>
            <w:top w:val="none" w:sz="0" w:space="0" w:color="auto"/>
            <w:left w:val="none" w:sz="0" w:space="0" w:color="auto"/>
            <w:bottom w:val="none" w:sz="0" w:space="0" w:color="auto"/>
            <w:right w:val="none" w:sz="0" w:space="0" w:color="auto"/>
          </w:divBdr>
        </w:div>
        <w:div w:id="1813711868">
          <w:marLeft w:val="640"/>
          <w:marRight w:val="0"/>
          <w:marTop w:val="0"/>
          <w:marBottom w:val="0"/>
          <w:divBdr>
            <w:top w:val="none" w:sz="0" w:space="0" w:color="auto"/>
            <w:left w:val="none" w:sz="0" w:space="0" w:color="auto"/>
            <w:bottom w:val="none" w:sz="0" w:space="0" w:color="auto"/>
            <w:right w:val="none" w:sz="0" w:space="0" w:color="auto"/>
          </w:divBdr>
        </w:div>
        <w:div w:id="1139106929">
          <w:marLeft w:val="640"/>
          <w:marRight w:val="0"/>
          <w:marTop w:val="0"/>
          <w:marBottom w:val="0"/>
          <w:divBdr>
            <w:top w:val="none" w:sz="0" w:space="0" w:color="auto"/>
            <w:left w:val="none" w:sz="0" w:space="0" w:color="auto"/>
            <w:bottom w:val="none" w:sz="0" w:space="0" w:color="auto"/>
            <w:right w:val="none" w:sz="0" w:space="0" w:color="auto"/>
          </w:divBdr>
        </w:div>
        <w:div w:id="2008823334">
          <w:marLeft w:val="640"/>
          <w:marRight w:val="0"/>
          <w:marTop w:val="0"/>
          <w:marBottom w:val="0"/>
          <w:divBdr>
            <w:top w:val="none" w:sz="0" w:space="0" w:color="auto"/>
            <w:left w:val="none" w:sz="0" w:space="0" w:color="auto"/>
            <w:bottom w:val="none" w:sz="0" w:space="0" w:color="auto"/>
            <w:right w:val="none" w:sz="0" w:space="0" w:color="auto"/>
          </w:divBdr>
        </w:div>
        <w:div w:id="1503811348">
          <w:marLeft w:val="640"/>
          <w:marRight w:val="0"/>
          <w:marTop w:val="0"/>
          <w:marBottom w:val="0"/>
          <w:divBdr>
            <w:top w:val="none" w:sz="0" w:space="0" w:color="auto"/>
            <w:left w:val="none" w:sz="0" w:space="0" w:color="auto"/>
            <w:bottom w:val="none" w:sz="0" w:space="0" w:color="auto"/>
            <w:right w:val="none" w:sz="0" w:space="0" w:color="auto"/>
          </w:divBdr>
        </w:div>
        <w:div w:id="945042164">
          <w:marLeft w:val="640"/>
          <w:marRight w:val="0"/>
          <w:marTop w:val="0"/>
          <w:marBottom w:val="0"/>
          <w:divBdr>
            <w:top w:val="none" w:sz="0" w:space="0" w:color="auto"/>
            <w:left w:val="none" w:sz="0" w:space="0" w:color="auto"/>
            <w:bottom w:val="none" w:sz="0" w:space="0" w:color="auto"/>
            <w:right w:val="none" w:sz="0" w:space="0" w:color="auto"/>
          </w:divBdr>
        </w:div>
        <w:div w:id="1282154299">
          <w:marLeft w:val="640"/>
          <w:marRight w:val="0"/>
          <w:marTop w:val="0"/>
          <w:marBottom w:val="0"/>
          <w:divBdr>
            <w:top w:val="none" w:sz="0" w:space="0" w:color="auto"/>
            <w:left w:val="none" w:sz="0" w:space="0" w:color="auto"/>
            <w:bottom w:val="none" w:sz="0" w:space="0" w:color="auto"/>
            <w:right w:val="none" w:sz="0" w:space="0" w:color="auto"/>
          </w:divBdr>
        </w:div>
        <w:div w:id="471169278">
          <w:marLeft w:val="640"/>
          <w:marRight w:val="0"/>
          <w:marTop w:val="0"/>
          <w:marBottom w:val="0"/>
          <w:divBdr>
            <w:top w:val="none" w:sz="0" w:space="0" w:color="auto"/>
            <w:left w:val="none" w:sz="0" w:space="0" w:color="auto"/>
            <w:bottom w:val="none" w:sz="0" w:space="0" w:color="auto"/>
            <w:right w:val="none" w:sz="0" w:space="0" w:color="auto"/>
          </w:divBdr>
        </w:div>
        <w:div w:id="1423186010">
          <w:marLeft w:val="640"/>
          <w:marRight w:val="0"/>
          <w:marTop w:val="0"/>
          <w:marBottom w:val="0"/>
          <w:divBdr>
            <w:top w:val="none" w:sz="0" w:space="0" w:color="auto"/>
            <w:left w:val="none" w:sz="0" w:space="0" w:color="auto"/>
            <w:bottom w:val="none" w:sz="0" w:space="0" w:color="auto"/>
            <w:right w:val="none" w:sz="0" w:space="0" w:color="auto"/>
          </w:divBdr>
        </w:div>
        <w:div w:id="1386610748">
          <w:marLeft w:val="640"/>
          <w:marRight w:val="0"/>
          <w:marTop w:val="0"/>
          <w:marBottom w:val="0"/>
          <w:divBdr>
            <w:top w:val="none" w:sz="0" w:space="0" w:color="auto"/>
            <w:left w:val="none" w:sz="0" w:space="0" w:color="auto"/>
            <w:bottom w:val="none" w:sz="0" w:space="0" w:color="auto"/>
            <w:right w:val="none" w:sz="0" w:space="0" w:color="auto"/>
          </w:divBdr>
        </w:div>
        <w:div w:id="207301938">
          <w:marLeft w:val="640"/>
          <w:marRight w:val="0"/>
          <w:marTop w:val="0"/>
          <w:marBottom w:val="0"/>
          <w:divBdr>
            <w:top w:val="none" w:sz="0" w:space="0" w:color="auto"/>
            <w:left w:val="none" w:sz="0" w:space="0" w:color="auto"/>
            <w:bottom w:val="none" w:sz="0" w:space="0" w:color="auto"/>
            <w:right w:val="none" w:sz="0" w:space="0" w:color="auto"/>
          </w:divBdr>
        </w:div>
        <w:div w:id="1505708839">
          <w:marLeft w:val="640"/>
          <w:marRight w:val="0"/>
          <w:marTop w:val="0"/>
          <w:marBottom w:val="0"/>
          <w:divBdr>
            <w:top w:val="none" w:sz="0" w:space="0" w:color="auto"/>
            <w:left w:val="none" w:sz="0" w:space="0" w:color="auto"/>
            <w:bottom w:val="none" w:sz="0" w:space="0" w:color="auto"/>
            <w:right w:val="none" w:sz="0" w:space="0" w:color="auto"/>
          </w:divBdr>
        </w:div>
        <w:div w:id="730857622">
          <w:marLeft w:val="640"/>
          <w:marRight w:val="0"/>
          <w:marTop w:val="0"/>
          <w:marBottom w:val="0"/>
          <w:divBdr>
            <w:top w:val="none" w:sz="0" w:space="0" w:color="auto"/>
            <w:left w:val="none" w:sz="0" w:space="0" w:color="auto"/>
            <w:bottom w:val="none" w:sz="0" w:space="0" w:color="auto"/>
            <w:right w:val="none" w:sz="0" w:space="0" w:color="auto"/>
          </w:divBdr>
        </w:div>
        <w:div w:id="87505991">
          <w:marLeft w:val="640"/>
          <w:marRight w:val="0"/>
          <w:marTop w:val="0"/>
          <w:marBottom w:val="0"/>
          <w:divBdr>
            <w:top w:val="none" w:sz="0" w:space="0" w:color="auto"/>
            <w:left w:val="none" w:sz="0" w:space="0" w:color="auto"/>
            <w:bottom w:val="none" w:sz="0" w:space="0" w:color="auto"/>
            <w:right w:val="none" w:sz="0" w:space="0" w:color="auto"/>
          </w:divBdr>
        </w:div>
      </w:divsChild>
    </w:div>
    <w:div w:id="406391525">
      <w:bodyDiv w:val="1"/>
      <w:marLeft w:val="0"/>
      <w:marRight w:val="0"/>
      <w:marTop w:val="0"/>
      <w:marBottom w:val="0"/>
      <w:divBdr>
        <w:top w:val="none" w:sz="0" w:space="0" w:color="auto"/>
        <w:left w:val="none" w:sz="0" w:space="0" w:color="auto"/>
        <w:bottom w:val="none" w:sz="0" w:space="0" w:color="auto"/>
        <w:right w:val="none" w:sz="0" w:space="0" w:color="auto"/>
      </w:divBdr>
      <w:divsChild>
        <w:div w:id="1682774235">
          <w:marLeft w:val="640"/>
          <w:marRight w:val="0"/>
          <w:marTop w:val="0"/>
          <w:marBottom w:val="0"/>
          <w:divBdr>
            <w:top w:val="none" w:sz="0" w:space="0" w:color="auto"/>
            <w:left w:val="none" w:sz="0" w:space="0" w:color="auto"/>
            <w:bottom w:val="none" w:sz="0" w:space="0" w:color="auto"/>
            <w:right w:val="none" w:sz="0" w:space="0" w:color="auto"/>
          </w:divBdr>
        </w:div>
        <w:div w:id="611211875">
          <w:marLeft w:val="640"/>
          <w:marRight w:val="0"/>
          <w:marTop w:val="0"/>
          <w:marBottom w:val="0"/>
          <w:divBdr>
            <w:top w:val="none" w:sz="0" w:space="0" w:color="auto"/>
            <w:left w:val="none" w:sz="0" w:space="0" w:color="auto"/>
            <w:bottom w:val="none" w:sz="0" w:space="0" w:color="auto"/>
            <w:right w:val="none" w:sz="0" w:space="0" w:color="auto"/>
          </w:divBdr>
        </w:div>
        <w:div w:id="749737453">
          <w:marLeft w:val="640"/>
          <w:marRight w:val="0"/>
          <w:marTop w:val="0"/>
          <w:marBottom w:val="0"/>
          <w:divBdr>
            <w:top w:val="none" w:sz="0" w:space="0" w:color="auto"/>
            <w:left w:val="none" w:sz="0" w:space="0" w:color="auto"/>
            <w:bottom w:val="none" w:sz="0" w:space="0" w:color="auto"/>
            <w:right w:val="none" w:sz="0" w:space="0" w:color="auto"/>
          </w:divBdr>
        </w:div>
        <w:div w:id="935602511">
          <w:marLeft w:val="640"/>
          <w:marRight w:val="0"/>
          <w:marTop w:val="0"/>
          <w:marBottom w:val="0"/>
          <w:divBdr>
            <w:top w:val="none" w:sz="0" w:space="0" w:color="auto"/>
            <w:left w:val="none" w:sz="0" w:space="0" w:color="auto"/>
            <w:bottom w:val="none" w:sz="0" w:space="0" w:color="auto"/>
            <w:right w:val="none" w:sz="0" w:space="0" w:color="auto"/>
          </w:divBdr>
        </w:div>
        <w:div w:id="1540236927">
          <w:marLeft w:val="640"/>
          <w:marRight w:val="0"/>
          <w:marTop w:val="0"/>
          <w:marBottom w:val="0"/>
          <w:divBdr>
            <w:top w:val="none" w:sz="0" w:space="0" w:color="auto"/>
            <w:left w:val="none" w:sz="0" w:space="0" w:color="auto"/>
            <w:bottom w:val="none" w:sz="0" w:space="0" w:color="auto"/>
            <w:right w:val="none" w:sz="0" w:space="0" w:color="auto"/>
          </w:divBdr>
        </w:div>
        <w:div w:id="1556429841">
          <w:marLeft w:val="640"/>
          <w:marRight w:val="0"/>
          <w:marTop w:val="0"/>
          <w:marBottom w:val="0"/>
          <w:divBdr>
            <w:top w:val="none" w:sz="0" w:space="0" w:color="auto"/>
            <w:left w:val="none" w:sz="0" w:space="0" w:color="auto"/>
            <w:bottom w:val="none" w:sz="0" w:space="0" w:color="auto"/>
            <w:right w:val="none" w:sz="0" w:space="0" w:color="auto"/>
          </w:divBdr>
        </w:div>
        <w:div w:id="1695420101">
          <w:marLeft w:val="640"/>
          <w:marRight w:val="0"/>
          <w:marTop w:val="0"/>
          <w:marBottom w:val="0"/>
          <w:divBdr>
            <w:top w:val="none" w:sz="0" w:space="0" w:color="auto"/>
            <w:left w:val="none" w:sz="0" w:space="0" w:color="auto"/>
            <w:bottom w:val="none" w:sz="0" w:space="0" w:color="auto"/>
            <w:right w:val="none" w:sz="0" w:space="0" w:color="auto"/>
          </w:divBdr>
        </w:div>
        <w:div w:id="772014389">
          <w:marLeft w:val="640"/>
          <w:marRight w:val="0"/>
          <w:marTop w:val="0"/>
          <w:marBottom w:val="0"/>
          <w:divBdr>
            <w:top w:val="none" w:sz="0" w:space="0" w:color="auto"/>
            <w:left w:val="none" w:sz="0" w:space="0" w:color="auto"/>
            <w:bottom w:val="none" w:sz="0" w:space="0" w:color="auto"/>
            <w:right w:val="none" w:sz="0" w:space="0" w:color="auto"/>
          </w:divBdr>
        </w:div>
        <w:div w:id="1192761438">
          <w:marLeft w:val="640"/>
          <w:marRight w:val="0"/>
          <w:marTop w:val="0"/>
          <w:marBottom w:val="0"/>
          <w:divBdr>
            <w:top w:val="none" w:sz="0" w:space="0" w:color="auto"/>
            <w:left w:val="none" w:sz="0" w:space="0" w:color="auto"/>
            <w:bottom w:val="none" w:sz="0" w:space="0" w:color="auto"/>
            <w:right w:val="none" w:sz="0" w:space="0" w:color="auto"/>
          </w:divBdr>
        </w:div>
        <w:div w:id="1348676177">
          <w:marLeft w:val="640"/>
          <w:marRight w:val="0"/>
          <w:marTop w:val="0"/>
          <w:marBottom w:val="0"/>
          <w:divBdr>
            <w:top w:val="none" w:sz="0" w:space="0" w:color="auto"/>
            <w:left w:val="none" w:sz="0" w:space="0" w:color="auto"/>
            <w:bottom w:val="none" w:sz="0" w:space="0" w:color="auto"/>
            <w:right w:val="none" w:sz="0" w:space="0" w:color="auto"/>
          </w:divBdr>
        </w:div>
        <w:div w:id="1851022227">
          <w:marLeft w:val="640"/>
          <w:marRight w:val="0"/>
          <w:marTop w:val="0"/>
          <w:marBottom w:val="0"/>
          <w:divBdr>
            <w:top w:val="none" w:sz="0" w:space="0" w:color="auto"/>
            <w:left w:val="none" w:sz="0" w:space="0" w:color="auto"/>
            <w:bottom w:val="none" w:sz="0" w:space="0" w:color="auto"/>
            <w:right w:val="none" w:sz="0" w:space="0" w:color="auto"/>
          </w:divBdr>
        </w:div>
        <w:div w:id="988750027">
          <w:marLeft w:val="640"/>
          <w:marRight w:val="0"/>
          <w:marTop w:val="0"/>
          <w:marBottom w:val="0"/>
          <w:divBdr>
            <w:top w:val="none" w:sz="0" w:space="0" w:color="auto"/>
            <w:left w:val="none" w:sz="0" w:space="0" w:color="auto"/>
            <w:bottom w:val="none" w:sz="0" w:space="0" w:color="auto"/>
            <w:right w:val="none" w:sz="0" w:space="0" w:color="auto"/>
          </w:divBdr>
        </w:div>
        <w:div w:id="362098793">
          <w:marLeft w:val="640"/>
          <w:marRight w:val="0"/>
          <w:marTop w:val="0"/>
          <w:marBottom w:val="0"/>
          <w:divBdr>
            <w:top w:val="none" w:sz="0" w:space="0" w:color="auto"/>
            <w:left w:val="none" w:sz="0" w:space="0" w:color="auto"/>
            <w:bottom w:val="none" w:sz="0" w:space="0" w:color="auto"/>
            <w:right w:val="none" w:sz="0" w:space="0" w:color="auto"/>
          </w:divBdr>
        </w:div>
        <w:div w:id="1113407247">
          <w:marLeft w:val="640"/>
          <w:marRight w:val="0"/>
          <w:marTop w:val="0"/>
          <w:marBottom w:val="0"/>
          <w:divBdr>
            <w:top w:val="none" w:sz="0" w:space="0" w:color="auto"/>
            <w:left w:val="none" w:sz="0" w:space="0" w:color="auto"/>
            <w:bottom w:val="none" w:sz="0" w:space="0" w:color="auto"/>
            <w:right w:val="none" w:sz="0" w:space="0" w:color="auto"/>
          </w:divBdr>
        </w:div>
        <w:div w:id="1063679190">
          <w:marLeft w:val="640"/>
          <w:marRight w:val="0"/>
          <w:marTop w:val="0"/>
          <w:marBottom w:val="0"/>
          <w:divBdr>
            <w:top w:val="none" w:sz="0" w:space="0" w:color="auto"/>
            <w:left w:val="none" w:sz="0" w:space="0" w:color="auto"/>
            <w:bottom w:val="none" w:sz="0" w:space="0" w:color="auto"/>
            <w:right w:val="none" w:sz="0" w:space="0" w:color="auto"/>
          </w:divBdr>
        </w:div>
        <w:div w:id="1658992504">
          <w:marLeft w:val="640"/>
          <w:marRight w:val="0"/>
          <w:marTop w:val="0"/>
          <w:marBottom w:val="0"/>
          <w:divBdr>
            <w:top w:val="none" w:sz="0" w:space="0" w:color="auto"/>
            <w:left w:val="none" w:sz="0" w:space="0" w:color="auto"/>
            <w:bottom w:val="none" w:sz="0" w:space="0" w:color="auto"/>
            <w:right w:val="none" w:sz="0" w:space="0" w:color="auto"/>
          </w:divBdr>
        </w:div>
        <w:div w:id="550188117">
          <w:marLeft w:val="640"/>
          <w:marRight w:val="0"/>
          <w:marTop w:val="0"/>
          <w:marBottom w:val="0"/>
          <w:divBdr>
            <w:top w:val="none" w:sz="0" w:space="0" w:color="auto"/>
            <w:left w:val="none" w:sz="0" w:space="0" w:color="auto"/>
            <w:bottom w:val="none" w:sz="0" w:space="0" w:color="auto"/>
            <w:right w:val="none" w:sz="0" w:space="0" w:color="auto"/>
          </w:divBdr>
        </w:div>
        <w:div w:id="1146362803">
          <w:marLeft w:val="640"/>
          <w:marRight w:val="0"/>
          <w:marTop w:val="0"/>
          <w:marBottom w:val="0"/>
          <w:divBdr>
            <w:top w:val="none" w:sz="0" w:space="0" w:color="auto"/>
            <w:left w:val="none" w:sz="0" w:space="0" w:color="auto"/>
            <w:bottom w:val="none" w:sz="0" w:space="0" w:color="auto"/>
            <w:right w:val="none" w:sz="0" w:space="0" w:color="auto"/>
          </w:divBdr>
        </w:div>
        <w:div w:id="807476668">
          <w:marLeft w:val="640"/>
          <w:marRight w:val="0"/>
          <w:marTop w:val="0"/>
          <w:marBottom w:val="0"/>
          <w:divBdr>
            <w:top w:val="none" w:sz="0" w:space="0" w:color="auto"/>
            <w:left w:val="none" w:sz="0" w:space="0" w:color="auto"/>
            <w:bottom w:val="none" w:sz="0" w:space="0" w:color="auto"/>
            <w:right w:val="none" w:sz="0" w:space="0" w:color="auto"/>
          </w:divBdr>
        </w:div>
        <w:div w:id="1310211798">
          <w:marLeft w:val="640"/>
          <w:marRight w:val="0"/>
          <w:marTop w:val="0"/>
          <w:marBottom w:val="0"/>
          <w:divBdr>
            <w:top w:val="none" w:sz="0" w:space="0" w:color="auto"/>
            <w:left w:val="none" w:sz="0" w:space="0" w:color="auto"/>
            <w:bottom w:val="none" w:sz="0" w:space="0" w:color="auto"/>
            <w:right w:val="none" w:sz="0" w:space="0" w:color="auto"/>
          </w:divBdr>
        </w:div>
        <w:div w:id="851917938">
          <w:marLeft w:val="640"/>
          <w:marRight w:val="0"/>
          <w:marTop w:val="0"/>
          <w:marBottom w:val="0"/>
          <w:divBdr>
            <w:top w:val="none" w:sz="0" w:space="0" w:color="auto"/>
            <w:left w:val="none" w:sz="0" w:space="0" w:color="auto"/>
            <w:bottom w:val="none" w:sz="0" w:space="0" w:color="auto"/>
            <w:right w:val="none" w:sz="0" w:space="0" w:color="auto"/>
          </w:divBdr>
        </w:div>
        <w:div w:id="1748729437">
          <w:marLeft w:val="640"/>
          <w:marRight w:val="0"/>
          <w:marTop w:val="0"/>
          <w:marBottom w:val="0"/>
          <w:divBdr>
            <w:top w:val="none" w:sz="0" w:space="0" w:color="auto"/>
            <w:left w:val="none" w:sz="0" w:space="0" w:color="auto"/>
            <w:bottom w:val="none" w:sz="0" w:space="0" w:color="auto"/>
            <w:right w:val="none" w:sz="0" w:space="0" w:color="auto"/>
          </w:divBdr>
        </w:div>
        <w:div w:id="1735621222">
          <w:marLeft w:val="640"/>
          <w:marRight w:val="0"/>
          <w:marTop w:val="0"/>
          <w:marBottom w:val="0"/>
          <w:divBdr>
            <w:top w:val="none" w:sz="0" w:space="0" w:color="auto"/>
            <w:left w:val="none" w:sz="0" w:space="0" w:color="auto"/>
            <w:bottom w:val="none" w:sz="0" w:space="0" w:color="auto"/>
            <w:right w:val="none" w:sz="0" w:space="0" w:color="auto"/>
          </w:divBdr>
        </w:div>
        <w:div w:id="1169250952">
          <w:marLeft w:val="640"/>
          <w:marRight w:val="0"/>
          <w:marTop w:val="0"/>
          <w:marBottom w:val="0"/>
          <w:divBdr>
            <w:top w:val="none" w:sz="0" w:space="0" w:color="auto"/>
            <w:left w:val="none" w:sz="0" w:space="0" w:color="auto"/>
            <w:bottom w:val="none" w:sz="0" w:space="0" w:color="auto"/>
            <w:right w:val="none" w:sz="0" w:space="0" w:color="auto"/>
          </w:divBdr>
        </w:div>
        <w:div w:id="592400417">
          <w:marLeft w:val="640"/>
          <w:marRight w:val="0"/>
          <w:marTop w:val="0"/>
          <w:marBottom w:val="0"/>
          <w:divBdr>
            <w:top w:val="none" w:sz="0" w:space="0" w:color="auto"/>
            <w:left w:val="none" w:sz="0" w:space="0" w:color="auto"/>
            <w:bottom w:val="none" w:sz="0" w:space="0" w:color="auto"/>
            <w:right w:val="none" w:sz="0" w:space="0" w:color="auto"/>
          </w:divBdr>
        </w:div>
        <w:div w:id="459350145">
          <w:marLeft w:val="640"/>
          <w:marRight w:val="0"/>
          <w:marTop w:val="0"/>
          <w:marBottom w:val="0"/>
          <w:divBdr>
            <w:top w:val="none" w:sz="0" w:space="0" w:color="auto"/>
            <w:left w:val="none" w:sz="0" w:space="0" w:color="auto"/>
            <w:bottom w:val="none" w:sz="0" w:space="0" w:color="auto"/>
            <w:right w:val="none" w:sz="0" w:space="0" w:color="auto"/>
          </w:divBdr>
        </w:div>
        <w:div w:id="268045592">
          <w:marLeft w:val="640"/>
          <w:marRight w:val="0"/>
          <w:marTop w:val="0"/>
          <w:marBottom w:val="0"/>
          <w:divBdr>
            <w:top w:val="none" w:sz="0" w:space="0" w:color="auto"/>
            <w:left w:val="none" w:sz="0" w:space="0" w:color="auto"/>
            <w:bottom w:val="none" w:sz="0" w:space="0" w:color="auto"/>
            <w:right w:val="none" w:sz="0" w:space="0" w:color="auto"/>
          </w:divBdr>
        </w:div>
        <w:div w:id="1343437555">
          <w:marLeft w:val="640"/>
          <w:marRight w:val="0"/>
          <w:marTop w:val="0"/>
          <w:marBottom w:val="0"/>
          <w:divBdr>
            <w:top w:val="none" w:sz="0" w:space="0" w:color="auto"/>
            <w:left w:val="none" w:sz="0" w:space="0" w:color="auto"/>
            <w:bottom w:val="none" w:sz="0" w:space="0" w:color="auto"/>
            <w:right w:val="none" w:sz="0" w:space="0" w:color="auto"/>
          </w:divBdr>
        </w:div>
        <w:div w:id="182325372">
          <w:marLeft w:val="640"/>
          <w:marRight w:val="0"/>
          <w:marTop w:val="0"/>
          <w:marBottom w:val="0"/>
          <w:divBdr>
            <w:top w:val="none" w:sz="0" w:space="0" w:color="auto"/>
            <w:left w:val="none" w:sz="0" w:space="0" w:color="auto"/>
            <w:bottom w:val="none" w:sz="0" w:space="0" w:color="auto"/>
            <w:right w:val="none" w:sz="0" w:space="0" w:color="auto"/>
          </w:divBdr>
        </w:div>
        <w:div w:id="134442">
          <w:marLeft w:val="640"/>
          <w:marRight w:val="0"/>
          <w:marTop w:val="0"/>
          <w:marBottom w:val="0"/>
          <w:divBdr>
            <w:top w:val="none" w:sz="0" w:space="0" w:color="auto"/>
            <w:left w:val="none" w:sz="0" w:space="0" w:color="auto"/>
            <w:bottom w:val="none" w:sz="0" w:space="0" w:color="auto"/>
            <w:right w:val="none" w:sz="0" w:space="0" w:color="auto"/>
          </w:divBdr>
        </w:div>
        <w:div w:id="205878082">
          <w:marLeft w:val="640"/>
          <w:marRight w:val="0"/>
          <w:marTop w:val="0"/>
          <w:marBottom w:val="0"/>
          <w:divBdr>
            <w:top w:val="none" w:sz="0" w:space="0" w:color="auto"/>
            <w:left w:val="none" w:sz="0" w:space="0" w:color="auto"/>
            <w:bottom w:val="none" w:sz="0" w:space="0" w:color="auto"/>
            <w:right w:val="none" w:sz="0" w:space="0" w:color="auto"/>
          </w:divBdr>
        </w:div>
        <w:div w:id="1253395017">
          <w:marLeft w:val="640"/>
          <w:marRight w:val="0"/>
          <w:marTop w:val="0"/>
          <w:marBottom w:val="0"/>
          <w:divBdr>
            <w:top w:val="none" w:sz="0" w:space="0" w:color="auto"/>
            <w:left w:val="none" w:sz="0" w:space="0" w:color="auto"/>
            <w:bottom w:val="none" w:sz="0" w:space="0" w:color="auto"/>
            <w:right w:val="none" w:sz="0" w:space="0" w:color="auto"/>
          </w:divBdr>
        </w:div>
        <w:div w:id="2036954396">
          <w:marLeft w:val="640"/>
          <w:marRight w:val="0"/>
          <w:marTop w:val="0"/>
          <w:marBottom w:val="0"/>
          <w:divBdr>
            <w:top w:val="none" w:sz="0" w:space="0" w:color="auto"/>
            <w:left w:val="none" w:sz="0" w:space="0" w:color="auto"/>
            <w:bottom w:val="none" w:sz="0" w:space="0" w:color="auto"/>
            <w:right w:val="none" w:sz="0" w:space="0" w:color="auto"/>
          </w:divBdr>
        </w:div>
        <w:div w:id="1734036459">
          <w:marLeft w:val="640"/>
          <w:marRight w:val="0"/>
          <w:marTop w:val="0"/>
          <w:marBottom w:val="0"/>
          <w:divBdr>
            <w:top w:val="none" w:sz="0" w:space="0" w:color="auto"/>
            <w:left w:val="none" w:sz="0" w:space="0" w:color="auto"/>
            <w:bottom w:val="none" w:sz="0" w:space="0" w:color="auto"/>
            <w:right w:val="none" w:sz="0" w:space="0" w:color="auto"/>
          </w:divBdr>
        </w:div>
        <w:div w:id="287902433">
          <w:marLeft w:val="640"/>
          <w:marRight w:val="0"/>
          <w:marTop w:val="0"/>
          <w:marBottom w:val="0"/>
          <w:divBdr>
            <w:top w:val="none" w:sz="0" w:space="0" w:color="auto"/>
            <w:left w:val="none" w:sz="0" w:space="0" w:color="auto"/>
            <w:bottom w:val="none" w:sz="0" w:space="0" w:color="auto"/>
            <w:right w:val="none" w:sz="0" w:space="0" w:color="auto"/>
          </w:divBdr>
        </w:div>
        <w:div w:id="1980455104">
          <w:marLeft w:val="640"/>
          <w:marRight w:val="0"/>
          <w:marTop w:val="0"/>
          <w:marBottom w:val="0"/>
          <w:divBdr>
            <w:top w:val="none" w:sz="0" w:space="0" w:color="auto"/>
            <w:left w:val="none" w:sz="0" w:space="0" w:color="auto"/>
            <w:bottom w:val="none" w:sz="0" w:space="0" w:color="auto"/>
            <w:right w:val="none" w:sz="0" w:space="0" w:color="auto"/>
          </w:divBdr>
        </w:div>
        <w:div w:id="1391465673">
          <w:marLeft w:val="640"/>
          <w:marRight w:val="0"/>
          <w:marTop w:val="0"/>
          <w:marBottom w:val="0"/>
          <w:divBdr>
            <w:top w:val="none" w:sz="0" w:space="0" w:color="auto"/>
            <w:left w:val="none" w:sz="0" w:space="0" w:color="auto"/>
            <w:bottom w:val="none" w:sz="0" w:space="0" w:color="auto"/>
            <w:right w:val="none" w:sz="0" w:space="0" w:color="auto"/>
          </w:divBdr>
        </w:div>
        <w:div w:id="1656687719">
          <w:marLeft w:val="640"/>
          <w:marRight w:val="0"/>
          <w:marTop w:val="0"/>
          <w:marBottom w:val="0"/>
          <w:divBdr>
            <w:top w:val="none" w:sz="0" w:space="0" w:color="auto"/>
            <w:left w:val="none" w:sz="0" w:space="0" w:color="auto"/>
            <w:bottom w:val="none" w:sz="0" w:space="0" w:color="auto"/>
            <w:right w:val="none" w:sz="0" w:space="0" w:color="auto"/>
          </w:divBdr>
        </w:div>
        <w:div w:id="1514539969">
          <w:marLeft w:val="640"/>
          <w:marRight w:val="0"/>
          <w:marTop w:val="0"/>
          <w:marBottom w:val="0"/>
          <w:divBdr>
            <w:top w:val="none" w:sz="0" w:space="0" w:color="auto"/>
            <w:left w:val="none" w:sz="0" w:space="0" w:color="auto"/>
            <w:bottom w:val="none" w:sz="0" w:space="0" w:color="auto"/>
            <w:right w:val="none" w:sz="0" w:space="0" w:color="auto"/>
          </w:divBdr>
        </w:div>
        <w:div w:id="1757628701">
          <w:marLeft w:val="640"/>
          <w:marRight w:val="0"/>
          <w:marTop w:val="0"/>
          <w:marBottom w:val="0"/>
          <w:divBdr>
            <w:top w:val="none" w:sz="0" w:space="0" w:color="auto"/>
            <w:left w:val="none" w:sz="0" w:space="0" w:color="auto"/>
            <w:bottom w:val="none" w:sz="0" w:space="0" w:color="auto"/>
            <w:right w:val="none" w:sz="0" w:space="0" w:color="auto"/>
          </w:divBdr>
        </w:div>
        <w:div w:id="1955477843">
          <w:marLeft w:val="640"/>
          <w:marRight w:val="0"/>
          <w:marTop w:val="0"/>
          <w:marBottom w:val="0"/>
          <w:divBdr>
            <w:top w:val="none" w:sz="0" w:space="0" w:color="auto"/>
            <w:left w:val="none" w:sz="0" w:space="0" w:color="auto"/>
            <w:bottom w:val="none" w:sz="0" w:space="0" w:color="auto"/>
            <w:right w:val="none" w:sz="0" w:space="0" w:color="auto"/>
          </w:divBdr>
        </w:div>
        <w:div w:id="1115444501">
          <w:marLeft w:val="640"/>
          <w:marRight w:val="0"/>
          <w:marTop w:val="0"/>
          <w:marBottom w:val="0"/>
          <w:divBdr>
            <w:top w:val="none" w:sz="0" w:space="0" w:color="auto"/>
            <w:left w:val="none" w:sz="0" w:space="0" w:color="auto"/>
            <w:bottom w:val="none" w:sz="0" w:space="0" w:color="auto"/>
            <w:right w:val="none" w:sz="0" w:space="0" w:color="auto"/>
          </w:divBdr>
        </w:div>
        <w:div w:id="370499962">
          <w:marLeft w:val="640"/>
          <w:marRight w:val="0"/>
          <w:marTop w:val="0"/>
          <w:marBottom w:val="0"/>
          <w:divBdr>
            <w:top w:val="none" w:sz="0" w:space="0" w:color="auto"/>
            <w:left w:val="none" w:sz="0" w:space="0" w:color="auto"/>
            <w:bottom w:val="none" w:sz="0" w:space="0" w:color="auto"/>
            <w:right w:val="none" w:sz="0" w:space="0" w:color="auto"/>
          </w:divBdr>
        </w:div>
        <w:div w:id="721631819">
          <w:marLeft w:val="640"/>
          <w:marRight w:val="0"/>
          <w:marTop w:val="0"/>
          <w:marBottom w:val="0"/>
          <w:divBdr>
            <w:top w:val="none" w:sz="0" w:space="0" w:color="auto"/>
            <w:left w:val="none" w:sz="0" w:space="0" w:color="auto"/>
            <w:bottom w:val="none" w:sz="0" w:space="0" w:color="auto"/>
            <w:right w:val="none" w:sz="0" w:space="0" w:color="auto"/>
          </w:divBdr>
        </w:div>
        <w:div w:id="1725330195">
          <w:marLeft w:val="640"/>
          <w:marRight w:val="0"/>
          <w:marTop w:val="0"/>
          <w:marBottom w:val="0"/>
          <w:divBdr>
            <w:top w:val="none" w:sz="0" w:space="0" w:color="auto"/>
            <w:left w:val="none" w:sz="0" w:space="0" w:color="auto"/>
            <w:bottom w:val="none" w:sz="0" w:space="0" w:color="auto"/>
            <w:right w:val="none" w:sz="0" w:space="0" w:color="auto"/>
          </w:divBdr>
        </w:div>
        <w:div w:id="1351031527">
          <w:marLeft w:val="640"/>
          <w:marRight w:val="0"/>
          <w:marTop w:val="0"/>
          <w:marBottom w:val="0"/>
          <w:divBdr>
            <w:top w:val="none" w:sz="0" w:space="0" w:color="auto"/>
            <w:left w:val="none" w:sz="0" w:space="0" w:color="auto"/>
            <w:bottom w:val="none" w:sz="0" w:space="0" w:color="auto"/>
            <w:right w:val="none" w:sz="0" w:space="0" w:color="auto"/>
          </w:divBdr>
        </w:div>
        <w:div w:id="441002246">
          <w:marLeft w:val="640"/>
          <w:marRight w:val="0"/>
          <w:marTop w:val="0"/>
          <w:marBottom w:val="0"/>
          <w:divBdr>
            <w:top w:val="none" w:sz="0" w:space="0" w:color="auto"/>
            <w:left w:val="none" w:sz="0" w:space="0" w:color="auto"/>
            <w:bottom w:val="none" w:sz="0" w:space="0" w:color="auto"/>
            <w:right w:val="none" w:sz="0" w:space="0" w:color="auto"/>
          </w:divBdr>
        </w:div>
        <w:div w:id="1399085749">
          <w:marLeft w:val="640"/>
          <w:marRight w:val="0"/>
          <w:marTop w:val="0"/>
          <w:marBottom w:val="0"/>
          <w:divBdr>
            <w:top w:val="none" w:sz="0" w:space="0" w:color="auto"/>
            <w:left w:val="none" w:sz="0" w:space="0" w:color="auto"/>
            <w:bottom w:val="none" w:sz="0" w:space="0" w:color="auto"/>
            <w:right w:val="none" w:sz="0" w:space="0" w:color="auto"/>
          </w:divBdr>
        </w:div>
        <w:div w:id="121193517">
          <w:marLeft w:val="640"/>
          <w:marRight w:val="0"/>
          <w:marTop w:val="0"/>
          <w:marBottom w:val="0"/>
          <w:divBdr>
            <w:top w:val="none" w:sz="0" w:space="0" w:color="auto"/>
            <w:left w:val="none" w:sz="0" w:space="0" w:color="auto"/>
            <w:bottom w:val="none" w:sz="0" w:space="0" w:color="auto"/>
            <w:right w:val="none" w:sz="0" w:space="0" w:color="auto"/>
          </w:divBdr>
        </w:div>
        <w:div w:id="519468889">
          <w:marLeft w:val="640"/>
          <w:marRight w:val="0"/>
          <w:marTop w:val="0"/>
          <w:marBottom w:val="0"/>
          <w:divBdr>
            <w:top w:val="none" w:sz="0" w:space="0" w:color="auto"/>
            <w:left w:val="none" w:sz="0" w:space="0" w:color="auto"/>
            <w:bottom w:val="none" w:sz="0" w:space="0" w:color="auto"/>
            <w:right w:val="none" w:sz="0" w:space="0" w:color="auto"/>
          </w:divBdr>
        </w:div>
        <w:div w:id="1253784173">
          <w:marLeft w:val="640"/>
          <w:marRight w:val="0"/>
          <w:marTop w:val="0"/>
          <w:marBottom w:val="0"/>
          <w:divBdr>
            <w:top w:val="none" w:sz="0" w:space="0" w:color="auto"/>
            <w:left w:val="none" w:sz="0" w:space="0" w:color="auto"/>
            <w:bottom w:val="none" w:sz="0" w:space="0" w:color="auto"/>
            <w:right w:val="none" w:sz="0" w:space="0" w:color="auto"/>
          </w:divBdr>
        </w:div>
        <w:div w:id="35741048">
          <w:marLeft w:val="640"/>
          <w:marRight w:val="0"/>
          <w:marTop w:val="0"/>
          <w:marBottom w:val="0"/>
          <w:divBdr>
            <w:top w:val="none" w:sz="0" w:space="0" w:color="auto"/>
            <w:left w:val="none" w:sz="0" w:space="0" w:color="auto"/>
            <w:bottom w:val="none" w:sz="0" w:space="0" w:color="auto"/>
            <w:right w:val="none" w:sz="0" w:space="0" w:color="auto"/>
          </w:divBdr>
        </w:div>
        <w:div w:id="1466967979">
          <w:marLeft w:val="640"/>
          <w:marRight w:val="0"/>
          <w:marTop w:val="0"/>
          <w:marBottom w:val="0"/>
          <w:divBdr>
            <w:top w:val="none" w:sz="0" w:space="0" w:color="auto"/>
            <w:left w:val="none" w:sz="0" w:space="0" w:color="auto"/>
            <w:bottom w:val="none" w:sz="0" w:space="0" w:color="auto"/>
            <w:right w:val="none" w:sz="0" w:space="0" w:color="auto"/>
          </w:divBdr>
        </w:div>
        <w:div w:id="1426077388">
          <w:marLeft w:val="640"/>
          <w:marRight w:val="0"/>
          <w:marTop w:val="0"/>
          <w:marBottom w:val="0"/>
          <w:divBdr>
            <w:top w:val="none" w:sz="0" w:space="0" w:color="auto"/>
            <w:left w:val="none" w:sz="0" w:space="0" w:color="auto"/>
            <w:bottom w:val="none" w:sz="0" w:space="0" w:color="auto"/>
            <w:right w:val="none" w:sz="0" w:space="0" w:color="auto"/>
          </w:divBdr>
        </w:div>
        <w:div w:id="1064834866">
          <w:marLeft w:val="640"/>
          <w:marRight w:val="0"/>
          <w:marTop w:val="0"/>
          <w:marBottom w:val="0"/>
          <w:divBdr>
            <w:top w:val="none" w:sz="0" w:space="0" w:color="auto"/>
            <w:left w:val="none" w:sz="0" w:space="0" w:color="auto"/>
            <w:bottom w:val="none" w:sz="0" w:space="0" w:color="auto"/>
            <w:right w:val="none" w:sz="0" w:space="0" w:color="auto"/>
          </w:divBdr>
        </w:div>
        <w:div w:id="1426732206">
          <w:marLeft w:val="640"/>
          <w:marRight w:val="0"/>
          <w:marTop w:val="0"/>
          <w:marBottom w:val="0"/>
          <w:divBdr>
            <w:top w:val="none" w:sz="0" w:space="0" w:color="auto"/>
            <w:left w:val="none" w:sz="0" w:space="0" w:color="auto"/>
            <w:bottom w:val="none" w:sz="0" w:space="0" w:color="auto"/>
            <w:right w:val="none" w:sz="0" w:space="0" w:color="auto"/>
          </w:divBdr>
        </w:div>
        <w:div w:id="285241397">
          <w:marLeft w:val="640"/>
          <w:marRight w:val="0"/>
          <w:marTop w:val="0"/>
          <w:marBottom w:val="0"/>
          <w:divBdr>
            <w:top w:val="none" w:sz="0" w:space="0" w:color="auto"/>
            <w:left w:val="none" w:sz="0" w:space="0" w:color="auto"/>
            <w:bottom w:val="none" w:sz="0" w:space="0" w:color="auto"/>
            <w:right w:val="none" w:sz="0" w:space="0" w:color="auto"/>
          </w:divBdr>
        </w:div>
        <w:div w:id="1528252263">
          <w:marLeft w:val="640"/>
          <w:marRight w:val="0"/>
          <w:marTop w:val="0"/>
          <w:marBottom w:val="0"/>
          <w:divBdr>
            <w:top w:val="none" w:sz="0" w:space="0" w:color="auto"/>
            <w:left w:val="none" w:sz="0" w:space="0" w:color="auto"/>
            <w:bottom w:val="none" w:sz="0" w:space="0" w:color="auto"/>
            <w:right w:val="none" w:sz="0" w:space="0" w:color="auto"/>
          </w:divBdr>
        </w:div>
        <w:div w:id="1665284018">
          <w:marLeft w:val="640"/>
          <w:marRight w:val="0"/>
          <w:marTop w:val="0"/>
          <w:marBottom w:val="0"/>
          <w:divBdr>
            <w:top w:val="none" w:sz="0" w:space="0" w:color="auto"/>
            <w:left w:val="none" w:sz="0" w:space="0" w:color="auto"/>
            <w:bottom w:val="none" w:sz="0" w:space="0" w:color="auto"/>
            <w:right w:val="none" w:sz="0" w:space="0" w:color="auto"/>
          </w:divBdr>
        </w:div>
        <w:div w:id="1292977223">
          <w:marLeft w:val="640"/>
          <w:marRight w:val="0"/>
          <w:marTop w:val="0"/>
          <w:marBottom w:val="0"/>
          <w:divBdr>
            <w:top w:val="none" w:sz="0" w:space="0" w:color="auto"/>
            <w:left w:val="none" w:sz="0" w:space="0" w:color="auto"/>
            <w:bottom w:val="none" w:sz="0" w:space="0" w:color="auto"/>
            <w:right w:val="none" w:sz="0" w:space="0" w:color="auto"/>
          </w:divBdr>
        </w:div>
        <w:div w:id="2073651173">
          <w:marLeft w:val="640"/>
          <w:marRight w:val="0"/>
          <w:marTop w:val="0"/>
          <w:marBottom w:val="0"/>
          <w:divBdr>
            <w:top w:val="none" w:sz="0" w:space="0" w:color="auto"/>
            <w:left w:val="none" w:sz="0" w:space="0" w:color="auto"/>
            <w:bottom w:val="none" w:sz="0" w:space="0" w:color="auto"/>
            <w:right w:val="none" w:sz="0" w:space="0" w:color="auto"/>
          </w:divBdr>
        </w:div>
        <w:div w:id="1695959707">
          <w:marLeft w:val="640"/>
          <w:marRight w:val="0"/>
          <w:marTop w:val="0"/>
          <w:marBottom w:val="0"/>
          <w:divBdr>
            <w:top w:val="none" w:sz="0" w:space="0" w:color="auto"/>
            <w:left w:val="none" w:sz="0" w:space="0" w:color="auto"/>
            <w:bottom w:val="none" w:sz="0" w:space="0" w:color="auto"/>
            <w:right w:val="none" w:sz="0" w:space="0" w:color="auto"/>
          </w:divBdr>
        </w:div>
        <w:div w:id="871261149">
          <w:marLeft w:val="640"/>
          <w:marRight w:val="0"/>
          <w:marTop w:val="0"/>
          <w:marBottom w:val="0"/>
          <w:divBdr>
            <w:top w:val="none" w:sz="0" w:space="0" w:color="auto"/>
            <w:left w:val="none" w:sz="0" w:space="0" w:color="auto"/>
            <w:bottom w:val="none" w:sz="0" w:space="0" w:color="auto"/>
            <w:right w:val="none" w:sz="0" w:space="0" w:color="auto"/>
          </w:divBdr>
        </w:div>
        <w:div w:id="962885074">
          <w:marLeft w:val="640"/>
          <w:marRight w:val="0"/>
          <w:marTop w:val="0"/>
          <w:marBottom w:val="0"/>
          <w:divBdr>
            <w:top w:val="none" w:sz="0" w:space="0" w:color="auto"/>
            <w:left w:val="none" w:sz="0" w:space="0" w:color="auto"/>
            <w:bottom w:val="none" w:sz="0" w:space="0" w:color="auto"/>
            <w:right w:val="none" w:sz="0" w:space="0" w:color="auto"/>
          </w:divBdr>
        </w:div>
        <w:div w:id="914777432">
          <w:marLeft w:val="640"/>
          <w:marRight w:val="0"/>
          <w:marTop w:val="0"/>
          <w:marBottom w:val="0"/>
          <w:divBdr>
            <w:top w:val="none" w:sz="0" w:space="0" w:color="auto"/>
            <w:left w:val="none" w:sz="0" w:space="0" w:color="auto"/>
            <w:bottom w:val="none" w:sz="0" w:space="0" w:color="auto"/>
            <w:right w:val="none" w:sz="0" w:space="0" w:color="auto"/>
          </w:divBdr>
        </w:div>
        <w:div w:id="7752381">
          <w:marLeft w:val="640"/>
          <w:marRight w:val="0"/>
          <w:marTop w:val="0"/>
          <w:marBottom w:val="0"/>
          <w:divBdr>
            <w:top w:val="none" w:sz="0" w:space="0" w:color="auto"/>
            <w:left w:val="none" w:sz="0" w:space="0" w:color="auto"/>
            <w:bottom w:val="none" w:sz="0" w:space="0" w:color="auto"/>
            <w:right w:val="none" w:sz="0" w:space="0" w:color="auto"/>
          </w:divBdr>
        </w:div>
        <w:div w:id="1333605915">
          <w:marLeft w:val="640"/>
          <w:marRight w:val="0"/>
          <w:marTop w:val="0"/>
          <w:marBottom w:val="0"/>
          <w:divBdr>
            <w:top w:val="none" w:sz="0" w:space="0" w:color="auto"/>
            <w:left w:val="none" w:sz="0" w:space="0" w:color="auto"/>
            <w:bottom w:val="none" w:sz="0" w:space="0" w:color="auto"/>
            <w:right w:val="none" w:sz="0" w:space="0" w:color="auto"/>
          </w:divBdr>
        </w:div>
        <w:div w:id="933712801">
          <w:marLeft w:val="640"/>
          <w:marRight w:val="0"/>
          <w:marTop w:val="0"/>
          <w:marBottom w:val="0"/>
          <w:divBdr>
            <w:top w:val="none" w:sz="0" w:space="0" w:color="auto"/>
            <w:left w:val="none" w:sz="0" w:space="0" w:color="auto"/>
            <w:bottom w:val="none" w:sz="0" w:space="0" w:color="auto"/>
            <w:right w:val="none" w:sz="0" w:space="0" w:color="auto"/>
          </w:divBdr>
        </w:div>
        <w:div w:id="1963657368">
          <w:marLeft w:val="640"/>
          <w:marRight w:val="0"/>
          <w:marTop w:val="0"/>
          <w:marBottom w:val="0"/>
          <w:divBdr>
            <w:top w:val="none" w:sz="0" w:space="0" w:color="auto"/>
            <w:left w:val="none" w:sz="0" w:space="0" w:color="auto"/>
            <w:bottom w:val="none" w:sz="0" w:space="0" w:color="auto"/>
            <w:right w:val="none" w:sz="0" w:space="0" w:color="auto"/>
          </w:divBdr>
        </w:div>
        <w:div w:id="1181049568">
          <w:marLeft w:val="640"/>
          <w:marRight w:val="0"/>
          <w:marTop w:val="0"/>
          <w:marBottom w:val="0"/>
          <w:divBdr>
            <w:top w:val="none" w:sz="0" w:space="0" w:color="auto"/>
            <w:left w:val="none" w:sz="0" w:space="0" w:color="auto"/>
            <w:bottom w:val="none" w:sz="0" w:space="0" w:color="auto"/>
            <w:right w:val="none" w:sz="0" w:space="0" w:color="auto"/>
          </w:divBdr>
        </w:div>
        <w:div w:id="1387293413">
          <w:marLeft w:val="640"/>
          <w:marRight w:val="0"/>
          <w:marTop w:val="0"/>
          <w:marBottom w:val="0"/>
          <w:divBdr>
            <w:top w:val="none" w:sz="0" w:space="0" w:color="auto"/>
            <w:left w:val="none" w:sz="0" w:space="0" w:color="auto"/>
            <w:bottom w:val="none" w:sz="0" w:space="0" w:color="auto"/>
            <w:right w:val="none" w:sz="0" w:space="0" w:color="auto"/>
          </w:divBdr>
        </w:div>
        <w:div w:id="189954985">
          <w:marLeft w:val="640"/>
          <w:marRight w:val="0"/>
          <w:marTop w:val="0"/>
          <w:marBottom w:val="0"/>
          <w:divBdr>
            <w:top w:val="none" w:sz="0" w:space="0" w:color="auto"/>
            <w:left w:val="none" w:sz="0" w:space="0" w:color="auto"/>
            <w:bottom w:val="none" w:sz="0" w:space="0" w:color="auto"/>
            <w:right w:val="none" w:sz="0" w:space="0" w:color="auto"/>
          </w:divBdr>
        </w:div>
        <w:div w:id="965238945">
          <w:marLeft w:val="640"/>
          <w:marRight w:val="0"/>
          <w:marTop w:val="0"/>
          <w:marBottom w:val="0"/>
          <w:divBdr>
            <w:top w:val="none" w:sz="0" w:space="0" w:color="auto"/>
            <w:left w:val="none" w:sz="0" w:space="0" w:color="auto"/>
            <w:bottom w:val="none" w:sz="0" w:space="0" w:color="auto"/>
            <w:right w:val="none" w:sz="0" w:space="0" w:color="auto"/>
          </w:divBdr>
        </w:div>
        <w:div w:id="597058755">
          <w:marLeft w:val="640"/>
          <w:marRight w:val="0"/>
          <w:marTop w:val="0"/>
          <w:marBottom w:val="0"/>
          <w:divBdr>
            <w:top w:val="none" w:sz="0" w:space="0" w:color="auto"/>
            <w:left w:val="none" w:sz="0" w:space="0" w:color="auto"/>
            <w:bottom w:val="none" w:sz="0" w:space="0" w:color="auto"/>
            <w:right w:val="none" w:sz="0" w:space="0" w:color="auto"/>
          </w:divBdr>
        </w:div>
        <w:div w:id="732235790">
          <w:marLeft w:val="640"/>
          <w:marRight w:val="0"/>
          <w:marTop w:val="0"/>
          <w:marBottom w:val="0"/>
          <w:divBdr>
            <w:top w:val="none" w:sz="0" w:space="0" w:color="auto"/>
            <w:left w:val="none" w:sz="0" w:space="0" w:color="auto"/>
            <w:bottom w:val="none" w:sz="0" w:space="0" w:color="auto"/>
            <w:right w:val="none" w:sz="0" w:space="0" w:color="auto"/>
          </w:divBdr>
        </w:div>
        <w:div w:id="410086153">
          <w:marLeft w:val="640"/>
          <w:marRight w:val="0"/>
          <w:marTop w:val="0"/>
          <w:marBottom w:val="0"/>
          <w:divBdr>
            <w:top w:val="none" w:sz="0" w:space="0" w:color="auto"/>
            <w:left w:val="none" w:sz="0" w:space="0" w:color="auto"/>
            <w:bottom w:val="none" w:sz="0" w:space="0" w:color="auto"/>
            <w:right w:val="none" w:sz="0" w:space="0" w:color="auto"/>
          </w:divBdr>
        </w:div>
        <w:div w:id="1518694025">
          <w:marLeft w:val="640"/>
          <w:marRight w:val="0"/>
          <w:marTop w:val="0"/>
          <w:marBottom w:val="0"/>
          <w:divBdr>
            <w:top w:val="none" w:sz="0" w:space="0" w:color="auto"/>
            <w:left w:val="none" w:sz="0" w:space="0" w:color="auto"/>
            <w:bottom w:val="none" w:sz="0" w:space="0" w:color="auto"/>
            <w:right w:val="none" w:sz="0" w:space="0" w:color="auto"/>
          </w:divBdr>
        </w:div>
        <w:div w:id="851650907">
          <w:marLeft w:val="640"/>
          <w:marRight w:val="0"/>
          <w:marTop w:val="0"/>
          <w:marBottom w:val="0"/>
          <w:divBdr>
            <w:top w:val="none" w:sz="0" w:space="0" w:color="auto"/>
            <w:left w:val="none" w:sz="0" w:space="0" w:color="auto"/>
            <w:bottom w:val="none" w:sz="0" w:space="0" w:color="auto"/>
            <w:right w:val="none" w:sz="0" w:space="0" w:color="auto"/>
          </w:divBdr>
        </w:div>
        <w:div w:id="233855789">
          <w:marLeft w:val="640"/>
          <w:marRight w:val="0"/>
          <w:marTop w:val="0"/>
          <w:marBottom w:val="0"/>
          <w:divBdr>
            <w:top w:val="none" w:sz="0" w:space="0" w:color="auto"/>
            <w:left w:val="none" w:sz="0" w:space="0" w:color="auto"/>
            <w:bottom w:val="none" w:sz="0" w:space="0" w:color="auto"/>
            <w:right w:val="none" w:sz="0" w:space="0" w:color="auto"/>
          </w:divBdr>
        </w:div>
        <w:div w:id="2018772576">
          <w:marLeft w:val="640"/>
          <w:marRight w:val="0"/>
          <w:marTop w:val="0"/>
          <w:marBottom w:val="0"/>
          <w:divBdr>
            <w:top w:val="none" w:sz="0" w:space="0" w:color="auto"/>
            <w:left w:val="none" w:sz="0" w:space="0" w:color="auto"/>
            <w:bottom w:val="none" w:sz="0" w:space="0" w:color="auto"/>
            <w:right w:val="none" w:sz="0" w:space="0" w:color="auto"/>
          </w:divBdr>
        </w:div>
        <w:div w:id="507259736">
          <w:marLeft w:val="640"/>
          <w:marRight w:val="0"/>
          <w:marTop w:val="0"/>
          <w:marBottom w:val="0"/>
          <w:divBdr>
            <w:top w:val="none" w:sz="0" w:space="0" w:color="auto"/>
            <w:left w:val="none" w:sz="0" w:space="0" w:color="auto"/>
            <w:bottom w:val="none" w:sz="0" w:space="0" w:color="auto"/>
            <w:right w:val="none" w:sz="0" w:space="0" w:color="auto"/>
          </w:divBdr>
        </w:div>
        <w:div w:id="1923173721">
          <w:marLeft w:val="640"/>
          <w:marRight w:val="0"/>
          <w:marTop w:val="0"/>
          <w:marBottom w:val="0"/>
          <w:divBdr>
            <w:top w:val="none" w:sz="0" w:space="0" w:color="auto"/>
            <w:left w:val="none" w:sz="0" w:space="0" w:color="auto"/>
            <w:bottom w:val="none" w:sz="0" w:space="0" w:color="auto"/>
            <w:right w:val="none" w:sz="0" w:space="0" w:color="auto"/>
          </w:divBdr>
        </w:div>
        <w:div w:id="2092463396">
          <w:marLeft w:val="640"/>
          <w:marRight w:val="0"/>
          <w:marTop w:val="0"/>
          <w:marBottom w:val="0"/>
          <w:divBdr>
            <w:top w:val="none" w:sz="0" w:space="0" w:color="auto"/>
            <w:left w:val="none" w:sz="0" w:space="0" w:color="auto"/>
            <w:bottom w:val="none" w:sz="0" w:space="0" w:color="auto"/>
            <w:right w:val="none" w:sz="0" w:space="0" w:color="auto"/>
          </w:divBdr>
        </w:div>
        <w:div w:id="421337938">
          <w:marLeft w:val="640"/>
          <w:marRight w:val="0"/>
          <w:marTop w:val="0"/>
          <w:marBottom w:val="0"/>
          <w:divBdr>
            <w:top w:val="none" w:sz="0" w:space="0" w:color="auto"/>
            <w:left w:val="none" w:sz="0" w:space="0" w:color="auto"/>
            <w:bottom w:val="none" w:sz="0" w:space="0" w:color="auto"/>
            <w:right w:val="none" w:sz="0" w:space="0" w:color="auto"/>
          </w:divBdr>
        </w:div>
        <w:div w:id="972057664">
          <w:marLeft w:val="640"/>
          <w:marRight w:val="0"/>
          <w:marTop w:val="0"/>
          <w:marBottom w:val="0"/>
          <w:divBdr>
            <w:top w:val="none" w:sz="0" w:space="0" w:color="auto"/>
            <w:left w:val="none" w:sz="0" w:space="0" w:color="auto"/>
            <w:bottom w:val="none" w:sz="0" w:space="0" w:color="auto"/>
            <w:right w:val="none" w:sz="0" w:space="0" w:color="auto"/>
          </w:divBdr>
        </w:div>
        <w:div w:id="214007173">
          <w:marLeft w:val="640"/>
          <w:marRight w:val="0"/>
          <w:marTop w:val="0"/>
          <w:marBottom w:val="0"/>
          <w:divBdr>
            <w:top w:val="none" w:sz="0" w:space="0" w:color="auto"/>
            <w:left w:val="none" w:sz="0" w:space="0" w:color="auto"/>
            <w:bottom w:val="none" w:sz="0" w:space="0" w:color="auto"/>
            <w:right w:val="none" w:sz="0" w:space="0" w:color="auto"/>
          </w:divBdr>
        </w:div>
        <w:div w:id="56129395">
          <w:marLeft w:val="640"/>
          <w:marRight w:val="0"/>
          <w:marTop w:val="0"/>
          <w:marBottom w:val="0"/>
          <w:divBdr>
            <w:top w:val="none" w:sz="0" w:space="0" w:color="auto"/>
            <w:left w:val="none" w:sz="0" w:space="0" w:color="auto"/>
            <w:bottom w:val="none" w:sz="0" w:space="0" w:color="auto"/>
            <w:right w:val="none" w:sz="0" w:space="0" w:color="auto"/>
          </w:divBdr>
        </w:div>
        <w:div w:id="362563625">
          <w:marLeft w:val="640"/>
          <w:marRight w:val="0"/>
          <w:marTop w:val="0"/>
          <w:marBottom w:val="0"/>
          <w:divBdr>
            <w:top w:val="none" w:sz="0" w:space="0" w:color="auto"/>
            <w:left w:val="none" w:sz="0" w:space="0" w:color="auto"/>
            <w:bottom w:val="none" w:sz="0" w:space="0" w:color="auto"/>
            <w:right w:val="none" w:sz="0" w:space="0" w:color="auto"/>
          </w:divBdr>
        </w:div>
        <w:div w:id="1757169983">
          <w:marLeft w:val="640"/>
          <w:marRight w:val="0"/>
          <w:marTop w:val="0"/>
          <w:marBottom w:val="0"/>
          <w:divBdr>
            <w:top w:val="none" w:sz="0" w:space="0" w:color="auto"/>
            <w:left w:val="none" w:sz="0" w:space="0" w:color="auto"/>
            <w:bottom w:val="none" w:sz="0" w:space="0" w:color="auto"/>
            <w:right w:val="none" w:sz="0" w:space="0" w:color="auto"/>
          </w:divBdr>
        </w:div>
        <w:div w:id="272519194">
          <w:marLeft w:val="640"/>
          <w:marRight w:val="0"/>
          <w:marTop w:val="0"/>
          <w:marBottom w:val="0"/>
          <w:divBdr>
            <w:top w:val="none" w:sz="0" w:space="0" w:color="auto"/>
            <w:left w:val="none" w:sz="0" w:space="0" w:color="auto"/>
            <w:bottom w:val="none" w:sz="0" w:space="0" w:color="auto"/>
            <w:right w:val="none" w:sz="0" w:space="0" w:color="auto"/>
          </w:divBdr>
        </w:div>
        <w:div w:id="290599455">
          <w:marLeft w:val="640"/>
          <w:marRight w:val="0"/>
          <w:marTop w:val="0"/>
          <w:marBottom w:val="0"/>
          <w:divBdr>
            <w:top w:val="none" w:sz="0" w:space="0" w:color="auto"/>
            <w:left w:val="none" w:sz="0" w:space="0" w:color="auto"/>
            <w:bottom w:val="none" w:sz="0" w:space="0" w:color="auto"/>
            <w:right w:val="none" w:sz="0" w:space="0" w:color="auto"/>
          </w:divBdr>
        </w:div>
        <w:div w:id="1848247586">
          <w:marLeft w:val="640"/>
          <w:marRight w:val="0"/>
          <w:marTop w:val="0"/>
          <w:marBottom w:val="0"/>
          <w:divBdr>
            <w:top w:val="none" w:sz="0" w:space="0" w:color="auto"/>
            <w:left w:val="none" w:sz="0" w:space="0" w:color="auto"/>
            <w:bottom w:val="none" w:sz="0" w:space="0" w:color="auto"/>
            <w:right w:val="none" w:sz="0" w:space="0" w:color="auto"/>
          </w:divBdr>
        </w:div>
        <w:div w:id="2105300083">
          <w:marLeft w:val="640"/>
          <w:marRight w:val="0"/>
          <w:marTop w:val="0"/>
          <w:marBottom w:val="0"/>
          <w:divBdr>
            <w:top w:val="none" w:sz="0" w:space="0" w:color="auto"/>
            <w:left w:val="none" w:sz="0" w:space="0" w:color="auto"/>
            <w:bottom w:val="none" w:sz="0" w:space="0" w:color="auto"/>
            <w:right w:val="none" w:sz="0" w:space="0" w:color="auto"/>
          </w:divBdr>
        </w:div>
        <w:div w:id="1639803438">
          <w:marLeft w:val="640"/>
          <w:marRight w:val="0"/>
          <w:marTop w:val="0"/>
          <w:marBottom w:val="0"/>
          <w:divBdr>
            <w:top w:val="none" w:sz="0" w:space="0" w:color="auto"/>
            <w:left w:val="none" w:sz="0" w:space="0" w:color="auto"/>
            <w:bottom w:val="none" w:sz="0" w:space="0" w:color="auto"/>
            <w:right w:val="none" w:sz="0" w:space="0" w:color="auto"/>
          </w:divBdr>
        </w:div>
        <w:div w:id="333069975">
          <w:marLeft w:val="640"/>
          <w:marRight w:val="0"/>
          <w:marTop w:val="0"/>
          <w:marBottom w:val="0"/>
          <w:divBdr>
            <w:top w:val="none" w:sz="0" w:space="0" w:color="auto"/>
            <w:left w:val="none" w:sz="0" w:space="0" w:color="auto"/>
            <w:bottom w:val="none" w:sz="0" w:space="0" w:color="auto"/>
            <w:right w:val="none" w:sz="0" w:space="0" w:color="auto"/>
          </w:divBdr>
        </w:div>
        <w:div w:id="782841117">
          <w:marLeft w:val="640"/>
          <w:marRight w:val="0"/>
          <w:marTop w:val="0"/>
          <w:marBottom w:val="0"/>
          <w:divBdr>
            <w:top w:val="none" w:sz="0" w:space="0" w:color="auto"/>
            <w:left w:val="none" w:sz="0" w:space="0" w:color="auto"/>
            <w:bottom w:val="none" w:sz="0" w:space="0" w:color="auto"/>
            <w:right w:val="none" w:sz="0" w:space="0" w:color="auto"/>
          </w:divBdr>
        </w:div>
        <w:div w:id="1102190484">
          <w:marLeft w:val="640"/>
          <w:marRight w:val="0"/>
          <w:marTop w:val="0"/>
          <w:marBottom w:val="0"/>
          <w:divBdr>
            <w:top w:val="none" w:sz="0" w:space="0" w:color="auto"/>
            <w:left w:val="none" w:sz="0" w:space="0" w:color="auto"/>
            <w:bottom w:val="none" w:sz="0" w:space="0" w:color="auto"/>
            <w:right w:val="none" w:sz="0" w:space="0" w:color="auto"/>
          </w:divBdr>
        </w:div>
        <w:div w:id="687221124">
          <w:marLeft w:val="640"/>
          <w:marRight w:val="0"/>
          <w:marTop w:val="0"/>
          <w:marBottom w:val="0"/>
          <w:divBdr>
            <w:top w:val="none" w:sz="0" w:space="0" w:color="auto"/>
            <w:left w:val="none" w:sz="0" w:space="0" w:color="auto"/>
            <w:bottom w:val="none" w:sz="0" w:space="0" w:color="auto"/>
            <w:right w:val="none" w:sz="0" w:space="0" w:color="auto"/>
          </w:divBdr>
        </w:div>
        <w:div w:id="968627854">
          <w:marLeft w:val="640"/>
          <w:marRight w:val="0"/>
          <w:marTop w:val="0"/>
          <w:marBottom w:val="0"/>
          <w:divBdr>
            <w:top w:val="none" w:sz="0" w:space="0" w:color="auto"/>
            <w:left w:val="none" w:sz="0" w:space="0" w:color="auto"/>
            <w:bottom w:val="none" w:sz="0" w:space="0" w:color="auto"/>
            <w:right w:val="none" w:sz="0" w:space="0" w:color="auto"/>
          </w:divBdr>
        </w:div>
        <w:div w:id="1135215205">
          <w:marLeft w:val="640"/>
          <w:marRight w:val="0"/>
          <w:marTop w:val="0"/>
          <w:marBottom w:val="0"/>
          <w:divBdr>
            <w:top w:val="none" w:sz="0" w:space="0" w:color="auto"/>
            <w:left w:val="none" w:sz="0" w:space="0" w:color="auto"/>
            <w:bottom w:val="none" w:sz="0" w:space="0" w:color="auto"/>
            <w:right w:val="none" w:sz="0" w:space="0" w:color="auto"/>
          </w:divBdr>
        </w:div>
        <w:div w:id="1882743807">
          <w:marLeft w:val="640"/>
          <w:marRight w:val="0"/>
          <w:marTop w:val="0"/>
          <w:marBottom w:val="0"/>
          <w:divBdr>
            <w:top w:val="none" w:sz="0" w:space="0" w:color="auto"/>
            <w:left w:val="none" w:sz="0" w:space="0" w:color="auto"/>
            <w:bottom w:val="none" w:sz="0" w:space="0" w:color="auto"/>
            <w:right w:val="none" w:sz="0" w:space="0" w:color="auto"/>
          </w:divBdr>
        </w:div>
        <w:div w:id="1710641174">
          <w:marLeft w:val="640"/>
          <w:marRight w:val="0"/>
          <w:marTop w:val="0"/>
          <w:marBottom w:val="0"/>
          <w:divBdr>
            <w:top w:val="none" w:sz="0" w:space="0" w:color="auto"/>
            <w:left w:val="none" w:sz="0" w:space="0" w:color="auto"/>
            <w:bottom w:val="none" w:sz="0" w:space="0" w:color="auto"/>
            <w:right w:val="none" w:sz="0" w:space="0" w:color="auto"/>
          </w:divBdr>
        </w:div>
        <w:div w:id="1845437667">
          <w:marLeft w:val="640"/>
          <w:marRight w:val="0"/>
          <w:marTop w:val="0"/>
          <w:marBottom w:val="0"/>
          <w:divBdr>
            <w:top w:val="none" w:sz="0" w:space="0" w:color="auto"/>
            <w:left w:val="none" w:sz="0" w:space="0" w:color="auto"/>
            <w:bottom w:val="none" w:sz="0" w:space="0" w:color="auto"/>
            <w:right w:val="none" w:sz="0" w:space="0" w:color="auto"/>
          </w:divBdr>
        </w:div>
        <w:div w:id="638801072">
          <w:marLeft w:val="640"/>
          <w:marRight w:val="0"/>
          <w:marTop w:val="0"/>
          <w:marBottom w:val="0"/>
          <w:divBdr>
            <w:top w:val="none" w:sz="0" w:space="0" w:color="auto"/>
            <w:left w:val="none" w:sz="0" w:space="0" w:color="auto"/>
            <w:bottom w:val="none" w:sz="0" w:space="0" w:color="auto"/>
            <w:right w:val="none" w:sz="0" w:space="0" w:color="auto"/>
          </w:divBdr>
        </w:div>
        <w:div w:id="2078895702">
          <w:marLeft w:val="640"/>
          <w:marRight w:val="0"/>
          <w:marTop w:val="0"/>
          <w:marBottom w:val="0"/>
          <w:divBdr>
            <w:top w:val="none" w:sz="0" w:space="0" w:color="auto"/>
            <w:left w:val="none" w:sz="0" w:space="0" w:color="auto"/>
            <w:bottom w:val="none" w:sz="0" w:space="0" w:color="auto"/>
            <w:right w:val="none" w:sz="0" w:space="0" w:color="auto"/>
          </w:divBdr>
        </w:div>
        <w:div w:id="353074676">
          <w:marLeft w:val="640"/>
          <w:marRight w:val="0"/>
          <w:marTop w:val="0"/>
          <w:marBottom w:val="0"/>
          <w:divBdr>
            <w:top w:val="none" w:sz="0" w:space="0" w:color="auto"/>
            <w:left w:val="none" w:sz="0" w:space="0" w:color="auto"/>
            <w:bottom w:val="none" w:sz="0" w:space="0" w:color="auto"/>
            <w:right w:val="none" w:sz="0" w:space="0" w:color="auto"/>
          </w:divBdr>
        </w:div>
        <w:div w:id="419762863">
          <w:marLeft w:val="640"/>
          <w:marRight w:val="0"/>
          <w:marTop w:val="0"/>
          <w:marBottom w:val="0"/>
          <w:divBdr>
            <w:top w:val="none" w:sz="0" w:space="0" w:color="auto"/>
            <w:left w:val="none" w:sz="0" w:space="0" w:color="auto"/>
            <w:bottom w:val="none" w:sz="0" w:space="0" w:color="auto"/>
            <w:right w:val="none" w:sz="0" w:space="0" w:color="auto"/>
          </w:divBdr>
        </w:div>
        <w:div w:id="1117287022">
          <w:marLeft w:val="640"/>
          <w:marRight w:val="0"/>
          <w:marTop w:val="0"/>
          <w:marBottom w:val="0"/>
          <w:divBdr>
            <w:top w:val="none" w:sz="0" w:space="0" w:color="auto"/>
            <w:left w:val="none" w:sz="0" w:space="0" w:color="auto"/>
            <w:bottom w:val="none" w:sz="0" w:space="0" w:color="auto"/>
            <w:right w:val="none" w:sz="0" w:space="0" w:color="auto"/>
          </w:divBdr>
        </w:div>
        <w:div w:id="327945846">
          <w:marLeft w:val="640"/>
          <w:marRight w:val="0"/>
          <w:marTop w:val="0"/>
          <w:marBottom w:val="0"/>
          <w:divBdr>
            <w:top w:val="none" w:sz="0" w:space="0" w:color="auto"/>
            <w:left w:val="none" w:sz="0" w:space="0" w:color="auto"/>
            <w:bottom w:val="none" w:sz="0" w:space="0" w:color="auto"/>
            <w:right w:val="none" w:sz="0" w:space="0" w:color="auto"/>
          </w:divBdr>
        </w:div>
        <w:div w:id="1512986400">
          <w:marLeft w:val="640"/>
          <w:marRight w:val="0"/>
          <w:marTop w:val="0"/>
          <w:marBottom w:val="0"/>
          <w:divBdr>
            <w:top w:val="none" w:sz="0" w:space="0" w:color="auto"/>
            <w:left w:val="none" w:sz="0" w:space="0" w:color="auto"/>
            <w:bottom w:val="none" w:sz="0" w:space="0" w:color="auto"/>
            <w:right w:val="none" w:sz="0" w:space="0" w:color="auto"/>
          </w:divBdr>
        </w:div>
        <w:div w:id="56436550">
          <w:marLeft w:val="640"/>
          <w:marRight w:val="0"/>
          <w:marTop w:val="0"/>
          <w:marBottom w:val="0"/>
          <w:divBdr>
            <w:top w:val="none" w:sz="0" w:space="0" w:color="auto"/>
            <w:left w:val="none" w:sz="0" w:space="0" w:color="auto"/>
            <w:bottom w:val="none" w:sz="0" w:space="0" w:color="auto"/>
            <w:right w:val="none" w:sz="0" w:space="0" w:color="auto"/>
          </w:divBdr>
        </w:div>
        <w:div w:id="1204949360">
          <w:marLeft w:val="640"/>
          <w:marRight w:val="0"/>
          <w:marTop w:val="0"/>
          <w:marBottom w:val="0"/>
          <w:divBdr>
            <w:top w:val="none" w:sz="0" w:space="0" w:color="auto"/>
            <w:left w:val="none" w:sz="0" w:space="0" w:color="auto"/>
            <w:bottom w:val="none" w:sz="0" w:space="0" w:color="auto"/>
            <w:right w:val="none" w:sz="0" w:space="0" w:color="auto"/>
          </w:divBdr>
        </w:div>
        <w:div w:id="189533078">
          <w:marLeft w:val="640"/>
          <w:marRight w:val="0"/>
          <w:marTop w:val="0"/>
          <w:marBottom w:val="0"/>
          <w:divBdr>
            <w:top w:val="none" w:sz="0" w:space="0" w:color="auto"/>
            <w:left w:val="none" w:sz="0" w:space="0" w:color="auto"/>
            <w:bottom w:val="none" w:sz="0" w:space="0" w:color="auto"/>
            <w:right w:val="none" w:sz="0" w:space="0" w:color="auto"/>
          </w:divBdr>
        </w:div>
        <w:div w:id="1959726048">
          <w:marLeft w:val="640"/>
          <w:marRight w:val="0"/>
          <w:marTop w:val="0"/>
          <w:marBottom w:val="0"/>
          <w:divBdr>
            <w:top w:val="none" w:sz="0" w:space="0" w:color="auto"/>
            <w:left w:val="none" w:sz="0" w:space="0" w:color="auto"/>
            <w:bottom w:val="none" w:sz="0" w:space="0" w:color="auto"/>
            <w:right w:val="none" w:sz="0" w:space="0" w:color="auto"/>
          </w:divBdr>
        </w:div>
        <w:div w:id="729421303">
          <w:marLeft w:val="640"/>
          <w:marRight w:val="0"/>
          <w:marTop w:val="0"/>
          <w:marBottom w:val="0"/>
          <w:divBdr>
            <w:top w:val="none" w:sz="0" w:space="0" w:color="auto"/>
            <w:left w:val="none" w:sz="0" w:space="0" w:color="auto"/>
            <w:bottom w:val="none" w:sz="0" w:space="0" w:color="auto"/>
            <w:right w:val="none" w:sz="0" w:space="0" w:color="auto"/>
          </w:divBdr>
        </w:div>
        <w:div w:id="776215544">
          <w:marLeft w:val="640"/>
          <w:marRight w:val="0"/>
          <w:marTop w:val="0"/>
          <w:marBottom w:val="0"/>
          <w:divBdr>
            <w:top w:val="none" w:sz="0" w:space="0" w:color="auto"/>
            <w:left w:val="none" w:sz="0" w:space="0" w:color="auto"/>
            <w:bottom w:val="none" w:sz="0" w:space="0" w:color="auto"/>
            <w:right w:val="none" w:sz="0" w:space="0" w:color="auto"/>
          </w:divBdr>
        </w:div>
        <w:div w:id="206990071">
          <w:marLeft w:val="640"/>
          <w:marRight w:val="0"/>
          <w:marTop w:val="0"/>
          <w:marBottom w:val="0"/>
          <w:divBdr>
            <w:top w:val="none" w:sz="0" w:space="0" w:color="auto"/>
            <w:left w:val="none" w:sz="0" w:space="0" w:color="auto"/>
            <w:bottom w:val="none" w:sz="0" w:space="0" w:color="auto"/>
            <w:right w:val="none" w:sz="0" w:space="0" w:color="auto"/>
          </w:divBdr>
        </w:div>
        <w:div w:id="471097166">
          <w:marLeft w:val="640"/>
          <w:marRight w:val="0"/>
          <w:marTop w:val="0"/>
          <w:marBottom w:val="0"/>
          <w:divBdr>
            <w:top w:val="none" w:sz="0" w:space="0" w:color="auto"/>
            <w:left w:val="none" w:sz="0" w:space="0" w:color="auto"/>
            <w:bottom w:val="none" w:sz="0" w:space="0" w:color="auto"/>
            <w:right w:val="none" w:sz="0" w:space="0" w:color="auto"/>
          </w:divBdr>
        </w:div>
        <w:div w:id="1371225783">
          <w:marLeft w:val="640"/>
          <w:marRight w:val="0"/>
          <w:marTop w:val="0"/>
          <w:marBottom w:val="0"/>
          <w:divBdr>
            <w:top w:val="none" w:sz="0" w:space="0" w:color="auto"/>
            <w:left w:val="none" w:sz="0" w:space="0" w:color="auto"/>
            <w:bottom w:val="none" w:sz="0" w:space="0" w:color="auto"/>
            <w:right w:val="none" w:sz="0" w:space="0" w:color="auto"/>
          </w:divBdr>
        </w:div>
        <w:div w:id="2112816565">
          <w:marLeft w:val="640"/>
          <w:marRight w:val="0"/>
          <w:marTop w:val="0"/>
          <w:marBottom w:val="0"/>
          <w:divBdr>
            <w:top w:val="none" w:sz="0" w:space="0" w:color="auto"/>
            <w:left w:val="none" w:sz="0" w:space="0" w:color="auto"/>
            <w:bottom w:val="none" w:sz="0" w:space="0" w:color="auto"/>
            <w:right w:val="none" w:sz="0" w:space="0" w:color="auto"/>
          </w:divBdr>
        </w:div>
        <w:div w:id="2146048776">
          <w:marLeft w:val="640"/>
          <w:marRight w:val="0"/>
          <w:marTop w:val="0"/>
          <w:marBottom w:val="0"/>
          <w:divBdr>
            <w:top w:val="none" w:sz="0" w:space="0" w:color="auto"/>
            <w:left w:val="none" w:sz="0" w:space="0" w:color="auto"/>
            <w:bottom w:val="none" w:sz="0" w:space="0" w:color="auto"/>
            <w:right w:val="none" w:sz="0" w:space="0" w:color="auto"/>
          </w:divBdr>
        </w:div>
        <w:div w:id="565922238">
          <w:marLeft w:val="640"/>
          <w:marRight w:val="0"/>
          <w:marTop w:val="0"/>
          <w:marBottom w:val="0"/>
          <w:divBdr>
            <w:top w:val="none" w:sz="0" w:space="0" w:color="auto"/>
            <w:left w:val="none" w:sz="0" w:space="0" w:color="auto"/>
            <w:bottom w:val="none" w:sz="0" w:space="0" w:color="auto"/>
            <w:right w:val="none" w:sz="0" w:space="0" w:color="auto"/>
          </w:divBdr>
        </w:div>
      </w:divsChild>
    </w:div>
    <w:div w:id="407121759">
      <w:bodyDiv w:val="1"/>
      <w:marLeft w:val="0"/>
      <w:marRight w:val="0"/>
      <w:marTop w:val="0"/>
      <w:marBottom w:val="0"/>
      <w:divBdr>
        <w:top w:val="none" w:sz="0" w:space="0" w:color="auto"/>
        <w:left w:val="none" w:sz="0" w:space="0" w:color="auto"/>
        <w:bottom w:val="none" w:sz="0" w:space="0" w:color="auto"/>
        <w:right w:val="none" w:sz="0" w:space="0" w:color="auto"/>
      </w:divBdr>
      <w:divsChild>
        <w:div w:id="1315135227">
          <w:marLeft w:val="640"/>
          <w:marRight w:val="0"/>
          <w:marTop w:val="0"/>
          <w:marBottom w:val="0"/>
          <w:divBdr>
            <w:top w:val="none" w:sz="0" w:space="0" w:color="auto"/>
            <w:left w:val="none" w:sz="0" w:space="0" w:color="auto"/>
            <w:bottom w:val="none" w:sz="0" w:space="0" w:color="auto"/>
            <w:right w:val="none" w:sz="0" w:space="0" w:color="auto"/>
          </w:divBdr>
        </w:div>
        <w:div w:id="1728144756">
          <w:marLeft w:val="640"/>
          <w:marRight w:val="0"/>
          <w:marTop w:val="0"/>
          <w:marBottom w:val="0"/>
          <w:divBdr>
            <w:top w:val="none" w:sz="0" w:space="0" w:color="auto"/>
            <w:left w:val="none" w:sz="0" w:space="0" w:color="auto"/>
            <w:bottom w:val="none" w:sz="0" w:space="0" w:color="auto"/>
            <w:right w:val="none" w:sz="0" w:space="0" w:color="auto"/>
          </w:divBdr>
        </w:div>
        <w:div w:id="814950011">
          <w:marLeft w:val="640"/>
          <w:marRight w:val="0"/>
          <w:marTop w:val="0"/>
          <w:marBottom w:val="0"/>
          <w:divBdr>
            <w:top w:val="none" w:sz="0" w:space="0" w:color="auto"/>
            <w:left w:val="none" w:sz="0" w:space="0" w:color="auto"/>
            <w:bottom w:val="none" w:sz="0" w:space="0" w:color="auto"/>
            <w:right w:val="none" w:sz="0" w:space="0" w:color="auto"/>
          </w:divBdr>
        </w:div>
        <w:div w:id="1137067909">
          <w:marLeft w:val="640"/>
          <w:marRight w:val="0"/>
          <w:marTop w:val="0"/>
          <w:marBottom w:val="0"/>
          <w:divBdr>
            <w:top w:val="none" w:sz="0" w:space="0" w:color="auto"/>
            <w:left w:val="none" w:sz="0" w:space="0" w:color="auto"/>
            <w:bottom w:val="none" w:sz="0" w:space="0" w:color="auto"/>
            <w:right w:val="none" w:sz="0" w:space="0" w:color="auto"/>
          </w:divBdr>
        </w:div>
        <w:div w:id="1386487120">
          <w:marLeft w:val="640"/>
          <w:marRight w:val="0"/>
          <w:marTop w:val="0"/>
          <w:marBottom w:val="0"/>
          <w:divBdr>
            <w:top w:val="none" w:sz="0" w:space="0" w:color="auto"/>
            <w:left w:val="none" w:sz="0" w:space="0" w:color="auto"/>
            <w:bottom w:val="none" w:sz="0" w:space="0" w:color="auto"/>
            <w:right w:val="none" w:sz="0" w:space="0" w:color="auto"/>
          </w:divBdr>
        </w:div>
        <w:div w:id="540946177">
          <w:marLeft w:val="640"/>
          <w:marRight w:val="0"/>
          <w:marTop w:val="0"/>
          <w:marBottom w:val="0"/>
          <w:divBdr>
            <w:top w:val="none" w:sz="0" w:space="0" w:color="auto"/>
            <w:left w:val="none" w:sz="0" w:space="0" w:color="auto"/>
            <w:bottom w:val="none" w:sz="0" w:space="0" w:color="auto"/>
            <w:right w:val="none" w:sz="0" w:space="0" w:color="auto"/>
          </w:divBdr>
        </w:div>
        <w:div w:id="1107886793">
          <w:marLeft w:val="640"/>
          <w:marRight w:val="0"/>
          <w:marTop w:val="0"/>
          <w:marBottom w:val="0"/>
          <w:divBdr>
            <w:top w:val="none" w:sz="0" w:space="0" w:color="auto"/>
            <w:left w:val="none" w:sz="0" w:space="0" w:color="auto"/>
            <w:bottom w:val="none" w:sz="0" w:space="0" w:color="auto"/>
            <w:right w:val="none" w:sz="0" w:space="0" w:color="auto"/>
          </w:divBdr>
        </w:div>
        <w:div w:id="1384256856">
          <w:marLeft w:val="640"/>
          <w:marRight w:val="0"/>
          <w:marTop w:val="0"/>
          <w:marBottom w:val="0"/>
          <w:divBdr>
            <w:top w:val="none" w:sz="0" w:space="0" w:color="auto"/>
            <w:left w:val="none" w:sz="0" w:space="0" w:color="auto"/>
            <w:bottom w:val="none" w:sz="0" w:space="0" w:color="auto"/>
            <w:right w:val="none" w:sz="0" w:space="0" w:color="auto"/>
          </w:divBdr>
        </w:div>
        <w:div w:id="1395346827">
          <w:marLeft w:val="640"/>
          <w:marRight w:val="0"/>
          <w:marTop w:val="0"/>
          <w:marBottom w:val="0"/>
          <w:divBdr>
            <w:top w:val="none" w:sz="0" w:space="0" w:color="auto"/>
            <w:left w:val="none" w:sz="0" w:space="0" w:color="auto"/>
            <w:bottom w:val="none" w:sz="0" w:space="0" w:color="auto"/>
            <w:right w:val="none" w:sz="0" w:space="0" w:color="auto"/>
          </w:divBdr>
        </w:div>
        <w:div w:id="1741757247">
          <w:marLeft w:val="640"/>
          <w:marRight w:val="0"/>
          <w:marTop w:val="0"/>
          <w:marBottom w:val="0"/>
          <w:divBdr>
            <w:top w:val="none" w:sz="0" w:space="0" w:color="auto"/>
            <w:left w:val="none" w:sz="0" w:space="0" w:color="auto"/>
            <w:bottom w:val="none" w:sz="0" w:space="0" w:color="auto"/>
            <w:right w:val="none" w:sz="0" w:space="0" w:color="auto"/>
          </w:divBdr>
        </w:div>
        <w:div w:id="1427464302">
          <w:marLeft w:val="640"/>
          <w:marRight w:val="0"/>
          <w:marTop w:val="0"/>
          <w:marBottom w:val="0"/>
          <w:divBdr>
            <w:top w:val="none" w:sz="0" w:space="0" w:color="auto"/>
            <w:left w:val="none" w:sz="0" w:space="0" w:color="auto"/>
            <w:bottom w:val="none" w:sz="0" w:space="0" w:color="auto"/>
            <w:right w:val="none" w:sz="0" w:space="0" w:color="auto"/>
          </w:divBdr>
        </w:div>
        <w:div w:id="46536408">
          <w:marLeft w:val="640"/>
          <w:marRight w:val="0"/>
          <w:marTop w:val="0"/>
          <w:marBottom w:val="0"/>
          <w:divBdr>
            <w:top w:val="none" w:sz="0" w:space="0" w:color="auto"/>
            <w:left w:val="none" w:sz="0" w:space="0" w:color="auto"/>
            <w:bottom w:val="none" w:sz="0" w:space="0" w:color="auto"/>
            <w:right w:val="none" w:sz="0" w:space="0" w:color="auto"/>
          </w:divBdr>
        </w:div>
        <w:div w:id="1784615054">
          <w:marLeft w:val="640"/>
          <w:marRight w:val="0"/>
          <w:marTop w:val="0"/>
          <w:marBottom w:val="0"/>
          <w:divBdr>
            <w:top w:val="none" w:sz="0" w:space="0" w:color="auto"/>
            <w:left w:val="none" w:sz="0" w:space="0" w:color="auto"/>
            <w:bottom w:val="none" w:sz="0" w:space="0" w:color="auto"/>
            <w:right w:val="none" w:sz="0" w:space="0" w:color="auto"/>
          </w:divBdr>
        </w:div>
        <w:div w:id="642851760">
          <w:marLeft w:val="640"/>
          <w:marRight w:val="0"/>
          <w:marTop w:val="0"/>
          <w:marBottom w:val="0"/>
          <w:divBdr>
            <w:top w:val="none" w:sz="0" w:space="0" w:color="auto"/>
            <w:left w:val="none" w:sz="0" w:space="0" w:color="auto"/>
            <w:bottom w:val="none" w:sz="0" w:space="0" w:color="auto"/>
            <w:right w:val="none" w:sz="0" w:space="0" w:color="auto"/>
          </w:divBdr>
        </w:div>
        <w:div w:id="827593430">
          <w:marLeft w:val="640"/>
          <w:marRight w:val="0"/>
          <w:marTop w:val="0"/>
          <w:marBottom w:val="0"/>
          <w:divBdr>
            <w:top w:val="none" w:sz="0" w:space="0" w:color="auto"/>
            <w:left w:val="none" w:sz="0" w:space="0" w:color="auto"/>
            <w:bottom w:val="none" w:sz="0" w:space="0" w:color="auto"/>
            <w:right w:val="none" w:sz="0" w:space="0" w:color="auto"/>
          </w:divBdr>
        </w:div>
        <w:div w:id="770668435">
          <w:marLeft w:val="640"/>
          <w:marRight w:val="0"/>
          <w:marTop w:val="0"/>
          <w:marBottom w:val="0"/>
          <w:divBdr>
            <w:top w:val="none" w:sz="0" w:space="0" w:color="auto"/>
            <w:left w:val="none" w:sz="0" w:space="0" w:color="auto"/>
            <w:bottom w:val="none" w:sz="0" w:space="0" w:color="auto"/>
            <w:right w:val="none" w:sz="0" w:space="0" w:color="auto"/>
          </w:divBdr>
        </w:div>
        <w:div w:id="1577010846">
          <w:marLeft w:val="640"/>
          <w:marRight w:val="0"/>
          <w:marTop w:val="0"/>
          <w:marBottom w:val="0"/>
          <w:divBdr>
            <w:top w:val="none" w:sz="0" w:space="0" w:color="auto"/>
            <w:left w:val="none" w:sz="0" w:space="0" w:color="auto"/>
            <w:bottom w:val="none" w:sz="0" w:space="0" w:color="auto"/>
            <w:right w:val="none" w:sz="0" w:space="0" w:color="auto"/>
          </w:divBdr>
        </w:div>
        <w:div w:id="654841404">
          <w:marLeft w:val="640"/>
          <w:marRight w:val="0"/>
          <w:marTop w:val="0"/>
          <w:marBottom w:val="0"/>
          <w:divBdr>
            <w:top w:val="none" w:sz="0" w:space="0" w:color="auto"/>
            <w:left w:val="none" w:sz="0" w:space="0" w:color="auto"/>
            <w:bottom w:val="none" w:sz="0" w:space="0" w:color="auto"/>
            <w:right w:val="none" w:sz="0" w:space="0" w:color="auto"/>
          </w:divBdr>
        </w:div>
        <w:div w:id="12801209">
          <w:marLeft w:val="640"/>
          <w:marRight w:val="0"/>
          <w:marTop w:val="0"/>
          <w:marBottom w:val="0"/>
          <w:divBdr>
            <w:top w:val="none" w:sz="0" w:space="0" w:color="auto"/>
            <w:left w:val="none" w:sz="0" w:space="0" w:color="auto"/>
            <w:bottom w:val="none" w:sz="0" w:space="0" w:color="auto"/>
            <w:right w:val="none" w:sz="0" w:space="0" w:color="auto"/>
          </w:divBdr>
        </w:div>
        <w:div w:id="1305620635">
          <w:marLeft w:val="640"/>
          <w:marRight w:val="0"/>
          <w:marTop w:val="0"/>
          <w:marBottom w:val="0"/>
          <w:divBdr>
            <w:top w:val="none" w:sz="0" w:space="0" w:color="auto"/>
            <w:left w:val="none" w:sz="0" w:space="0" w:color="auto"/>
            <w:bottom w:val="none" w:sz="0" w:space="0" w:color="auto"/>
            <w:right w:val="none" w:sz="0" w:space="0" w:color="auto"/>
          </w:divBdr>
        </w:div>
        <w:div w:id="1170438940">
          <w:marLeft w:val="640"/>
          <w:marRight w:val="0"/>
          <w:marTop w:val="0"/>
          <w:marBottom w:val="0"/>
          <w:divBdr>
            <w:top w:val="none" w:sz="0" w:space="0" w:color="auto"/>
            <w:left w:val="none" w:sz="0" w:space="0" w:color="auto"/>
            <w:bottom w:val="none" w:sz="0" w:space="0" w:color="auto"/>
            <w:right w:val="none" w:sz="0" w:space="0" w:color="auto"/>
          </w:divBdr>
        </w:div>
        <w:div w:id="2139183867">
          <w:marLeft w:val="640"/>
          <w:marRight w:val="0"/>
          <w:marTop w:val="0"/>
          <w:marBottom w:val="0"/>
          <w:divBdr>
            <w:top w:val="none" w:sz="0" w:space="0" w:color="auto"/>
            <w:left w:val="none" w:sz="0" w:space="0" w:color="auto"/>
            <w:bottom w:val="none" w:sz="0" w:space="0" w:color="auto"/>
            <w:right w:val="none" w:sz="0" w:space="0" w:color="auto"/>
          </w:divBdr>
        </w:div>
        <w:div w:id="2126384141">
          <w:marLeft w:val="640"/>
          <w:marRight w:val="0"/>
          <w:marTop w:val="0"/>
          <w:marBottom w:val="0"/>
          <w:divBdr>
            <w:top w:val="none" w:sz="0" w:space="0" w:color="auto"/>
            <w:left w:val="none" w:sz="0" w:space="0" w:color="auto"/>
            <w:bottom w:val="none" w:sz="0" w:space="0" w:color="auto"/>
            <w:right w:val="none" w:sz="0" w:space="0" w:color="auto"/>
          </w:divBdr>
        </w:div>
        <w:div w:id="1703089605">
          <w:marLeft w:val="640"/>
          <w:marRight w:val="0"/>
          <w:marTop w:val="0"/>
          <w:marBottom w:val="0"/>
          <w:divBdr>
            <w:top w:val="none" w:sz="0" w:space="0" w:color="auto"/>
            <w:left w:val="none" w:sz="0" w:space="0" w:color="auto"/>
            <w:bottom w:val="none" w:sz="0" w:space="0" w:color="auto"/>
            <w:right w:val="none" w:sz="0" w:space="0" w:color="auto"/>
          </w:divBdr>
        </w:div>
        <w:div w:id="694382599">
          <w:marLeft w:val="640"/>
          <w:marRight w:val="0"/>
          <w:marTop w:val="0"/>
          <w:marBottom w:val="0"/>
          <w:divBdr>
            <w:top w:val="none" w:sz="0" w:space="0" w:color="auto"/>
            <w:left w:val="none" w:sz="0" w:space="0" w:color="auto"/>
            <w:bottom w:val="none" w:sz="0" w:space="0" w:color="auto"/>
            <w:right w:val="none" w:sz="0" w:space="0" w:color="auto"/>
          </w:divBdr>
        </w:div>
        <w:div w:id="1496261121">
          <w:marLeft w:val="640"/>
          <w:marRight w:val="0"/>
          <w:marTop w:val="0"/>
          <w:marBottom w:val="0"/>
          <w:divBdr>
            <w:top w:val="none" w:sz="0" w:space="0" w:color="auto"/>
            <w:left w:val="none" w:sz="0" w:space="0" w:color="auto"/>
            <w:bottom w:val="none" w:sz="0" w:space="0" w:color="auto"/>
            <w:right w:val="none" w:sz="0" w:space="0" w:color="auto"/>
          </w:divBdr>
        </w:div>
        <w:div w:id="63453166">
          <w:marLeft w:val="640"/>
          <w:marRight w:val="0"/>
          <w:marTop w:val="0"/>
          <w:marBottom w:val="0"/>
          <w:divBdr>
            <w:top w:val="none" w:sz="0" w:space="0" w:color="auto"/>
            <w:left w:val="none" w:sz="0" w:space="0" w:color="auto"/>
            <w:bottom w:val="none" w:sz="0" w:space="0" w:color="auto"/>
            <w:right w:val="none" w:sz="0" w:space="0" w:color="auto"/>
          </w:divBdr>
        </w:div>
        <w:div w:id="1349133982">
          <w:marLeft w:val="640"/>
          <w:marRight w:val="0"/>
          <w:marTop w:val="0"/>
          <w:marBottom w:val="0"/>
          <w:divBdr>
            <w:top w:val="none" w:sz="0" w:space="0" w:color="auto"/>
            <w:left w:val="none" w:sz="0" w:space="0" w:color="auto"/>
            <w:bottom w:val="none" w:sz="0" w:space="0" w:color="auto"/>
            <w:right w:val="none" w:sz="0" w:space="0" w:color="auto"/>
          </w:divBdr>
        </w:div>
        <w:div w:id="269511020">
          <w:marLeft w:val="640"/>
          <w:marRight w:val="0"/>
          <w:marTop w:val="0"/>
          <w:marBottom w:val="0"/>
          <w:divBdr>
            <w:top w:val="none" w:sz="0" w:space="0" w:color="auto"/>
            <w:left w:val="none" w:sz="0" w:space="0" w:color="auto"/>
            <w:bottom w:val="none" w:sz="0" w:space="0" w:color="auto"/>
            <w:right w:val="none" w:sz="0" w:space="0" w:color="auto"/>
          </w:divBdr>
        </w:div>
        <w:div w:id="1954054035">
          <w:marLeft w:val="640"/>
          <w:marRight w:val="0"/>
          <w:marTop w:val="0"/>
          <w:marBottom w:val="0"/>
          <w:divBdr>
            <w:top w:val="none" w:sz="0" w:space="0" w:color="auto"/>
            <w:left w:val="none" w:sz="0" w:space="0" w:color="auto"/>
            <w:bottom w:val="none" w:sz="0" w:space="0" w:color="auto"/>
            <w:right w:val="none" w:sz="0" w:space="0" w:color="auto"/>
          </w:divBdr>
        </w:div>
        <w:div w:id="1481075388">
          <w:marLeft w:val="640"/>
          <w:marRight w:val="0"/>
          <w:marTop w:val="0"/>
          <w:marBottom w:val="0"/>
          <w:divBdr>
            <w:top w:val="none" w:sz="0" w:space="0" w:color="auto"/>
            <w:left w:val="none" w:sz="0" w:space="0" w:color="auto"/>
            <w:bottom w:val="none" w:sz="0" w:space="0" w:color="auto"/>
            <w:right w:val="none" w:sz="0" w:space="0" w:color="auto"/>
          </w:divBdr>
        </w:div>
        <w:div w:id="1685522487">
          <w:marLeft w:val="640"/>
          <w:marRight w:val="0"/>
          <w:marTop w:val="0"/>
          <w:marBottom w:val="0"/>
          <w:divBdr>
            <w:top w:val="none" w:sz="0" w:space="0" w:color="auto"/>
            <w:left w:val="none" w:sz="0" w:space="0" w:color="auto"/>
            <w:bottom w:val="none" w:sz="0" w:space="0" w:color="auto"/>
            <w:right w:val="none" w:sz="0" w:space="0" w:color="auto"/>
          </w:divBdr>
        </w:div>
        <w:div w:id="976422587">
          <w:marLeft w:val="640"/>
          <w:marRight w:val="0"/>
          <w:marTop w:val="0"/>
          <w:marBottom w:val="0"/>
          <w:divBdr>
            <w:top w:val="none" w:sz="0" w:space="0" w:color="auto"/>
            <w:left w:val="none" w:sz="0" w:space="0" w:color="auto"/>
            <w:bottom w:val="none" w:sz="0" w:space="0" w:color="auto"/>
            <w:right w:val="none" w:sz="0" w:space="0" w:color="auto"/>
          </w:divBdr>
        </w:div>
        <w:div w:id="1236476506">
          <w:marLeft w:val="640"/>
          <w:marRight w:val="0"/>
          <w:marTop w:val="0"/>
          <w:marBottom w:val="0"/>
          <w:divBdr>
            <w:top w:val="none" w:sz="0" w:space="0" w:color="auto"/>
            <w:left w:val="none" w:sz="0" w:space="0" w:color="auto"/>
            <w:bottom w:val="none" w:sz="0" w:space="0" w:color="auto"/>
            <w:right w:val="none" w:sz="0" w:space="0" w:color="auto"/>
          </w:divBdr>
        </w:div>
        <w:div w:id="1511025109">
          <w:marLeft w:val="640"/>
          <w:marRight w:val="0"/>
          <w:marTop w:val="0"/>
          <w:marBottom w:val="0"/>
          <w:divBdr>
            <w:top w:val="none" w:sz="0" w:space="0" w:color="auto"/>
            <w:left w:val="none" w:sz="0" w:space="0" w:color="auto"/>
            <w:bottom w:val="none" w:sz="0" w:space="0" w:color="auto"/>
            <w:right w:val="none" w:sz="0" w:space="0" w:color="auto"/>
          </w:divBdr>
        </w:div>
        <w:div w:id="873032768">
          <w:marLeft w:val="640"/>
          <w:marRight w:val="0"/>
          <w:marTop w:val="0"/>
          <w:marBottom w:val="0"/>
          <w:divBdr>
            <w:top w:val="none" w:sz="0" w:space="0" w:color="auto"/>
            <w:left w:val="none" w:sz="0" w:space="0" w:color="auto"/>
            <w:bottom w:val="none" w:sz="0" w:space="0" w:color="auto"/>
            <w:right w:val="none" w:sz="0" w:space="0" w:color="auto"/>
          </w:divBdr>
        </w:div>
        <w:div w:id="7827700">
          <w:marLeft w:val="640"/>
          <w:marRight w:val="0"/>
          <w:marTop w:val="0"/>
          <w:marBottom w:val="0"/>
          <w:divBdr>
            <w:top w:val="none" w:sz="0" w:space="0" w:color="auto"/>
            <w:left w:val="none" w:sz="0" w:space="0" w:color="auto"/>
            <w:bottom w:val="none" w:sz="0" w:space="0" w:color="auto"/>
            <w:right w:val="none" w:sz="0" w:space="0" w:color="auto"/>
          </w:divBdr>
        </w:div>
        <w:div w:id="1911117188">
          <w:marLeft w:val="640"/>
          <w:marRight w:val="0"/>
          <w:marTop w:val="0"/>
          <w:marBottom w:val="0"/>
          <w:divBdr>
            <w:top w:val="none" w:sz="0" w:space="0" w:color="auto"/>
            <w:left w:val="none" w:sz="0" w:space="0" w:color="auto"/>
            <w:bottom w:val="none" w:sz="0" w:space="0" w:color="auto"/>
            <w:right w:val="none" w:sz="0" w:space="0" w:color="auto"/>
          </w:divBdr>
        </w:div>
        <w:div w:id="1022047169">
          <w:marLeft w:val="640"/>
          <w:marRight w:val="0"/>
          <w:marTop w:val="0"/>
          <w:marBottom w:val="0"/>
          <w:divBdr>
            <w:top w:val="none" w:sz="0" w:space="0" w:color="auto"/>
            <w:left w:val="none" w:sz="0" w:space="0" w:color="auto"/>
            <w:bottom w:val="none" w:sz="0" w:space="0" w:color="auto"/>
            <w:right w:val="none" w:sz="0" w:space="0" w:color="auto"/>
          </w:divBdr>
        </w:div>
        <w:div w:id="2133204971">
          <w:marLeft w:val="640"/>
          <w:marRight w:val="0"/>
          <w:marTop w:val="0"/>
          <w:marBottom w:val="0"/>
          <w:divBdr>
            <w:top w:val="none" w:sz="0" w:space="0" w:color="auto"/>
            <w:left w:val="none" w:sz="0" w:space="0" w:color="auto"/>
            <w:bottom w:val="none" w:sz="0" w:space="0" w:color="auto"/>
            <w:right w:val="none" w:sz="0" w:space="0" w:color="auto"/>
          </w:divBdr>
        </w:div>
        <w:div w:id="312101622">
          <w:marLeft w:val="640"/>
          <w:marRight w:val="0"/>
          <w:marTop w:val="0"/>
          <w:marBottom w:val="0"/>
          <w:divBdr>
            <w:top w:val="none" w:sz="0" w:space="0" w:color="auto"/>
            <w:left w:val="none" w:sz="0" w:space="0" w:color="auto"/>
            <w:bottom w:val="none" w:sz="0" w:space="0" w:color="auto"/>
            <w:right w:val="none" w:sz="0" w:space="0" w:color="auto"/>
          </w:divBdr>
        </w:div>
        <w:div w:id="1821457082">
          <w:marLeft w:val="640"/>
          <w:marRight w:val="0"/>
          <w:marTop w:val="0"/>
          <w:marBottom w:val="0"/>
          <w:divBdr>
            <w:top w:val="none" w:sz="0" w:space="0" w:color="auto"/>
            <w:left w:val="none" w:sz="0" w:space="0" w:color="auto"/>
            <w:bottom w:val="none" w:sz="0" w:space="0" w:color="auto"/>
            <w:right w:val="none" w:sz="0" w:space="0" w:color="auto"/>
          </w:divBdr>
        </w:div>
        <w:div w:id="240063938">
          <w:marLeft w:val="640"/>
          <w:marRight w:val="0"/>
          <w:marTop w:val="0"/>
          <w:marBottom w:val="0"/>
          <w:divBdr>
            <w:top w:val="none" w:sz="0" w:space="0" w:color="auto"/>
            <w:left w:val="none" w:sz="0" w:space="0" w:color="auto"/>
            <w:bottom w:val="none" w:sz="0" w:space="0" w:color="auto"/>
            <w:right w:val="none" w:sz="0" w:space="0" w:color="auto"/>
          </w:divBdr>
        </w:div>
        <w:div w:id="900869277">
          <w:marLeft w:val="640"/>
          <w:marRight w:val="0"/>
          <w:marTop w:val="0"/>
          <w:marBottom w:val="0"/>
          <w:divBdr>
            <w:top w:val="none" w:sz="0" w:space="0" w:color="auto"/>
            <w:left w:val="none" w:sz="0" w:space="0" w:color="auto"/>
            <w:bottom w:val="none" w:sz="0" w:space="0" w:color="auto"/>
            <w:right w:val="none" w:sz="0" w:space="0" w:color="auto"/>
          </w:divBdr>
        </w:div>
        <w:div w:id="440413801">
          <w:marLeft w:val="640"/>
          <w:marRight w:val="0"/>
          <w:marTop w:val="0"/>
          <w:marBottom w:val="0"/>
          <w:divBdr>
            <w:top w:val="none" w:sz="0" w:space="0" w:color="auto"/>
            <w:left w:val="none" w:sz="0" w:space="0" w:color="auto"/>
            <w:bottom w:val="none" w:sz="0" w:space="0" w:color="auto"/>
            <w:right w:val="none" w:sz="0" w:space="0" w:color="auto"/>
          </w:divBdr>
        </w:div>
        <w:div w:id="2102024050">
          <w:marLeft w:val="640"/>
          <w:marRight w:val="0"/>
          <w:marTop w:val="0"/>
          <w:marBottom w:val="0"/>
          <w:divBdr>
            <w:top w:val="none" w:sz="0" w:space="0" w:color="auto"/>
            <w:left w:val="none" w:sz="0" w:space="0" w:color="auto"/>
            <w:bottom w:val="none" w:sz="0" w:space="0" w:color="auto"/>
            <w:right w:val="none" w:sz="0" w:space="0" w:color="auto"/>
          </w:divBdr>
        </w:div>
        <w:div w:id="1519156792">
          <w:marLeft w:val="640"/>
          <w:marRight w:val="0"/>
          <w:marTop w:val="0"/>
          <w:marBottom w:val="0"/>
          <w:divBdr>
            <w:top w:val="none" w:sz="0" w:space="0" w:color="auto"/>
            <w:left w:val="none" w:sz="0" w:space="0" w:color="auto"/>
            <w:bottom w:val="none" w:sz="0" w:space="0" w:color="auto"/>
            <w:right w:val="none" w:sz="0" w:space="0" w:color="auto"/>
          </w:divBdr>
        </w:div>
        <w:div w:id="1229540358">
          <w:marLeft w:val="640"/>
          <w:marRight w:val="0"/>
          <w:marTop w:val="0"/>
          <w:marBottom w:val="0"/>
          <w:divBdr>
            <w:top w:val="none" w:sz="0" w:space="0" w:color="auto"/>
            <w:left w:val="none" w:sz="0" w:space="0" w:color="auto"/>
            <w:bottom w:val="none" w:sz="0" w:space="0" w:color="auto"/>
            <w:right w:val="none" w:sz="0" w:space="0" w:color="auto"/>
          </w:divBdr>
        </w:div>
        <w:div w:id="231046275">
          <w:marLeft w:val="640"/>
          <w:marRight w:val="0"/>
          <w:marTop w:val="0"/>
          <w:marBottom w:val="0"/>
          <w:divBdr>
            <w:top w:val="none" w:sz="0" w:space="0" w:color="auto"/>
            <w:left w:val="none" w:sz="0" w:space="0" w:color="auto"/>
            <w:bottom w:val="none" w:sz="0" w:space="0" w:color="auto"/>
            <w:right w:val="none" w:sz="0" w:space="0" w:color="auto"/>
          </w:divBdr>
        </w:div>
        <w:div w:id="1480809095">
          <w:marLeft w:val="640"/>
          <w:marRight w:val="0"/>
          <w:marTop w:val="0"/>
          <w:marBottom w:val="0"/>
          <w:divBdr>
            <w:top w:val="none" w:sz="0" w:space="0" w:color="auto"/>
            <w:left w:val="none" w:sz="0" w:space="0" w:color="auto"/>
            <w:bottom w:val="none" w:sz="0" w:space="0" w:color="auto"/>
            <w:right w:val="none" w:sz="0" w:space="0" w:color="auto"/>
          </w:divBdr>
        </w:div>
        <w:div w:id="285501336">
          <w:marLeft w:val="640"/>
          <w:marRight w:val="0"/>
          <w:marTop w:val="0"/>
          <w:marBottom w:val="0"/>
          <w:divBdr>
            <w:top w:val="none" w:sz="0" w:space="0" w:color="auto"/>
            <w:left w:val="none" w:sz="0" w:space="0" w:color="auto"/>
            <w:bottom w:val="none" w:sz="0" w:space="0" w:color="auto"/>
            <w:right w:val="none" w:sz="0" w:space="0" w:color="auto"/>
          </w:divBdr>
        </w:div>
        <w:div w:id="1483278867">
          <w:marLeft w:val="640"/>
          <w:marRight w:val="0"/>
          <w:marTop w:val="0"/>
          <w:marBottom w:val="0"/>
          <w:divBdr>
            <w:top w:val="none" w:sz="0" w:space="0" w:color="auto"/>
            <w:left w:val="none" w:sz="0" w:space="0" w:color="auto"/>
            <w:bottom w:val="none" w:sz="0" w:space="0" w:color="auto"/>
            <w:right w:val="none" w:sz="0" w:space="0" w:color="auto"/>
          </w:divBdr>
        </w:div>
        <w:div w:id="2065374844">
          <w:marLeft w:val="640"/>
          <w:marRight w:val="0"/>
          <w:marTop w:val="0"/>
          <w:marBottom w:val="0"/>
          <w:divBdr>
            <w:top w:val="none" w:sz="0" w:space="0" w:color="auto"/>
            <w:left w:val="none" w:sz="0" w:space="0" w:color="auto"/>
            <w:bottom w:val="none" w:sz="0" w:space="0" w:color="auto"/>
            <w:right w:val="none" w:sz="0" w:space="0" w:color="auto"/>
          </w:divBdr>
        </w:div>
        <w:div w:id="201014166">
          <w:marLeft w:val="640"/>
          <w:marRight w:val="0"/>
          <w:marTop w:val="0"/>
          <w:marBottom w:val="0"/>
          <w:divBdr>
            <w:top w:val="none" w:sz="0" w:space="0" w:color="auto"/>
            <w:left w:val="none" w:sz="0" w:space="0" w:color="auto"/>
            <w:bottom w:val="none" w:sz="0" w:space="0" w:color="auto"/>
            <w:right w:val="none" w:sz="0" w:space="0" w:color="auto"/>
          </w:divBdr>
        </w:div>
        <w:div w:id="72942000">
          <w:marLeft w:val="640"/>
          <w:marRight w:val="0"/>
          <w:marTop w:val="0"/>
          <w:marBottom w:val="0"/>
          <w:divBdr>
            <w:top w:val="none" w:sz="0" w:space="0" w:color="auto"/>
            <w:left w:val="none" w:sz="0" w:space="0" w:color="auto"/>
            <w:bottom w:val="none" w:sz="0" w:space="0" w:color="auto"/>
            <w:right w:val="none" w:sz="0" w:space="0" w:color="auto"/>
          </w:divBdr>
        </w:div>
        <w:div w:id="1243953742">
          <w:marLeft w:val="640"/>
          <w:marRight w:val="0"/>
          <w:marTop w:val="0"/>
          <w:marBottom w:val="0"/>
          <w:divBdr>
            <w:top w:val="none" w:sz="0" w:space="0" w:color="auto"/>
            <w:left w:val="none" w:sz="0" w:space="0" w:color="auto"/>
            <w:bottom w:val="none" w:sz="0" w:space="0" w:color="auto"/>
            <w:right w:val="none" w:sz="0" w:space="0" w:color="auto"/>
          </w:divBdr>
        </w:div>
        <w:div w:id="1598365527">
          <w:marLeft w:val="640"/>
          <w:marRight w:val="0"/>
          <w:marTop w:val="0"/>
          <w:marBottom w:val="0"/>
          <w:divBdr>
            <w:top w:val="none" w:sz="0" w:space="0" w:color="auto"/>
            <w:left w:val="none" w:sz="0" w:space="0" w:color="auto"/>
            <w:bottom w:val="none" w:sz="0" w:space="0" w:color="auto"/>
            <w:right w:val="none" w:sz="0" w:space="0" w:color="auto"/>
          </w:divBdr>
        </w:div>
        <w:div w:id="1680086728">
          <w:marLeft w:val="640"/>
          <w:marRight w:val="0"/>
          <w:marTop w:val="0"/>
          <w:marBottom w:val="0"/>
          <w:divBdr>
            <w:top w:val="none" w:sz="0" w:space="0" w:color="auto"/>
            <w:left w:val="none" w:sz="0" w:space="0" w:color="auto"/>
            <w:bottom w:val="none" w:sz="0" w:space="0" w:color="auto"/>
            <w:right w:val="none" w:sz="0" w:space="0" w:color="auto"/>
          </w:divBdr>
        </w:div>
        <w:div w:id="223024943">
          <w:marLeft w:val="640"/>
          <w:marRight w:val="0"/>
          <w:marTop w:val="0"/>
          <w:marBottom w:val="0"/>
          <w:divBdr>
            <w:top w:val="none" w:sz="0" w:space="0" w:color="auto"/>
            <w:left w:val="none" w:sz="0" w:space="0" w:color="auto"/>
            <w:bottom w:val="none" w:sz="0" w:space="0" w:color="auto"/>
            <w:right w:val="none" w:sz="0" w:space="0" w:color="auto"/>
          </w:divBdr>
        </w:div>
        <w:div w:id="1746566841">
          <w:marLeft w:val="640"/>
          <w:marRight w:val="0"/>
          <w:marTop w:val="0"/>
          <w:marBottom w:val="0"/>
          <w:divBdr>
            <w:top w:val="none" w:sz="0" w:space="0" w:color="auto"/>
            <w:left w:val="none" w:sz="0" w:space="0" w:color="auto"/>
            <w:bottom w:val="none" w:sz="0" w:space="0" w:color="auto"/>
            <w:right w:val="none" w:sz="0" w:space="0" w:color="auto"/>
          </w:divBdr>
        </w:div>
        <w:div w:id="616982855">
          <w:marLeft w:val="640"/>
          <w:marRight w:val="0"/>
          <w:marTop w:val="0"/>
          <w:marBottom w:val="0"/>
          <w:divBdr>
            <w:top w:val="none" w:sz="0" w:space="0" w:color="auto"/>
            <w:left w:val="none" w:sz="0" w:space="0" w:color="auto"/>
            <w:bottom w:val="none" w:sz="0" w:space="0" w:color="auto"/>
            <w:right w:val="none" w:sz="0" w:space="0" w:color="auto"/>
          </w:divBdr>
        </w:div>
        <w:div w:id="2135707911">
          <w:marLeft w:val="640"/>
          <w:marRight w:val="0"/>
          <w:marTop w:val="0"/>
          <w:marBottom w:val="0"/>
          <w:divBdr>
            <w:top w:val="none" w:sz="0" w:space="0" w:color="auto"/>
            <w:left w:val="none" w:sz="0" w:space="0" w:color="auto"/>
            <w:bottom w:val="none" w:sz="0" w:space="0" w:color="auto"/>
            <w:right w:val="none" w:sz="0" w:space="0" w:color="auto"/>
          </w:divBdr>
        </w:div>
        <w:div w:id="224336609">
          <w:marLeft w:val="640"/>
          <w:marRight w:val="0"/>
          <w:marTop w:val="0"/>
          <w:marBottom w:val="0"/>
          <w:divBdr>
            <w:top w:val="none" w:sz="0" w:space="0" w:color="auto"/>
            <w:left w:val="none" w:sz="0" w:space="0" w:color="auto"/>
            <w:bottom w:val="none" w:sz="0" w:space="0" w:color="auto"/>
            <w:right w:val="none" w:sz="0" w:space="0" w:color="auto"/>
          </w:divBdr>
        </w:div>
        <w:div w:id="1002271098">
          <w:marLeft w:val="640"/>
          <w:marRight w:val="0"/>
          <w:marTop w:val="0"/>
          <w:marBottom w:val="0"/>
          <w:divBdr>
            <w:top w:val="none" w:sz="0" w:space="0" w:color="auto"/>
            <w:left w:val="none" w:sz="0" w:space="0" w:color="auto"/>
            <w:bottom w:val="none" w:sz="0" w:space="0" w:color="auto"/>
            <w:right w:val="none" w:sz="0" w:space="0" w:color="auto"/>
          </w:divBdr>
        </w:div>
        <w:div w:id="258874176">
          <w:marLeft w:val="640"/>
          <w:marRight w:val="0"/>
          <w:marTop w:val="0"/>
          <w:marBottom w:val="0"/>
          <w:divBdr>
            <w:top w:val="none" w:sz="0" w:space="0" w:color="auto"/>
            <w:left w:val="none" w:sz="0" w:space="0" w:color="auto"/>
            <w:bottom w:val="none" w:sz="0" w:space="0" w:color="auto"/>
            <w:right w:val="none" w:sz="0" w:space="0" w:color="auto"/>
          </w:divBdr>
        </w:div>
        <w:div w:id="149758488">
          <w:marLeft w:val="640"/>
          <w:marRight w:val="0"/>
          <w:marTop w:val="0"/>
          <w:marBottom w:val="0"/>
          <w:divBdr>
            <w:top w:val="none" w:sz="0" w:space="0" w:color="auto"/>
            <w:left w:val="none" w:sz="0" w:space="0" w:color="auto"/>
            <w:bottom w:val="none" w:sz="0" w:space="0" w:color="auto"/>
            <w:right w:val="none" w:sz="0" w:space="0" w:color="auto"/>
          </w:divBdr>
        </w:div>
        <w:div w:id="316419823">
          <w:marLeft w:val="640"/>
          <w:marRight w:val="0"/>
          <w:marTop w:val="0"/>
          <w:marBottom w:val="0"/>
          <w:divBdr>
            <w:top w:val="none" w:sz="0" w:space="0" w:color="auto"/>
            <w:left w:val="none" w:sz="0" w:space="0" w:color="auto"/>
            <w:bottom w:val="none" w:sz="0" w:space="0" w:color="auto"/>
            <w:right w:val="none" w:sz="0" w:space="0" w:color="auto"/>
          </w:divBdr>
        </w:div>
        <w:div w:id="219480135">
          <w:marLeft w:val="640"/>
          <w:marRight w:val="0"/>
          <w:marTop w:val="0"/>
          <w:marBottom w:val="0"/>
          <w:divBdr>
            <w:top w:val="none" w:sz="0" w:space="0" w:color="auto"/>
            <w:left w:val="none" w:sz="0" w:space="0" w:color="auto"/>
            <w:bottom w:val="none" w:sz="0" w:space="0" w:color="auto"/>
            <w:right w:val="none" w:sz="0" w:space="0" w:color="auto"/>
          </w:divBdr>
        </w:div>
        <w:div w:id="516425500">
          <w:marLeft w:val="640"/>
          <w:marRight w:val="0"/>
          <w:marTop w:val="0"/>
          <w:marBottom w:val="0"/>
          <w:divBdr>
            <w:top w:val="none" w:sz="0" w:space="0" w:color="auto"/>
            <w:left w:val="none" w:sz="0" w:space="0" w:color="auto"/>
            <w:bottom w:val="none" w:sz="0" w:space="0" w:color="auto"/>
            <w:right w:val="none" w:sz="0" w:space="0" w:color="auto"/>
          </w:divBdr>
        </w:div>
        <w:div w:id="903830811">
          <w:marLeft w:val="640"/>
          <w:marRight w:val="0"/>
          <w:marTop w:val="0"/>
          <w:marBottom w:val="0"/>
          <w:divBdr>
            <w:top w:val="none" w:sz="0" w:space="0" w:color="auto"/>
            <w:left w:val="none" w:sz="0" w:space="0" w:color="auto"/>
            <w:bottom w:val="none" w:sz="0" w:space="0" w:color="auto"/>
            <w:right w:val="none" w:sz="0" w:space="0" w:color="auto"/>
          </w:divBdr>
        </w:div>
        <w:div w:id="1811627374">
          <w:marLeft w:val="640"/>
          <w:marRight w:val="0"/>
          <w:marTop w:val="0"/>
          <w:marBottom w:val="0"/>
          <w:divBdr>
            <w:top w:val="none" w:sz="0" w:space="0" w:color="auto"/>
            <w:left w:val="none" w:sz="0" w:space="0" w:color="auto"/>
            <w:bottom w:val="none" w:sz="0" w:space="0" w:color="auto"/>
            <w:right w:val="none" w:sz="0" w:space="0" w:color="auto"/>
          </w:divBdr>
        </w:div>
        <w:div w:id="1352412089">
          <w:marLeft w:val="640"/>
          <w:marRight w:val="0"/>
          <w:marTop w:val="0"/>
          <w:marBottom w:val="0"/>
          <w:divBdr>
            <w:top w:val="none" w:sz="0" w:space="0" w:color="auto"/>
            <w:left w:val="none" w:sz="0" w:space="0" w:color="auto"/>
            <w:bottom w:val="none" w:sz="0" w:space="0" w:color="auto"/>
            <w:right w:val="none" w:sz="0" w:space="0" w:color="auto"/>
          </w:divBdr>
        </w:div>
        <w:div w:id="1720670316">
          <w:marLeft w:val="640"/>
          <w:marRight w:val="0"/>
          <w:marTop w:val="0"/>
          <w:marBottom w:val="0"/>
          <w:divBdr>
            <w:top w:val="none" w:sz="0" w:space="0" w:color="auto"/>
            <w:left w:val="none" w:sz="0" w:space="0" w:color="auto"/>
            <w:bottom w:val="none" w:sz="0" w:space="0" w:color="auto"/>
            <w:right w:val="none" w:sz="0" w:space="0" w:color="auto"/>
          </w:divBdr>
        </w:div>
        <w:div w:id="1034968210">
          <w:marLeft w:val="640"/>
          <w:marRight w:val="0"/>
          <w:marTop w:val="0"/>
          <w:marBottom w:val="0"/>
          <w:divBdr>
            <w:top w:val="none" w:sz="0" w:space="0" w:color="auto"/>
            <w:left w:val="none" w:sz="0" w:space="0" w:color="auto"/>
            <w:bottom w:val="none" w:sz="0" w:space="0" w:color="auto"/>
            <w:right w:val="none" w:sz="0" w:space="0" w:color="auto"/>
          </w:divBdr>
        </w:div>
        <w:div w:id="1948152787">
          <w:marLeft w:val="640"/>
          <w:marRight w:val="0"/>
          <w:marTop w:val="0"/>
          <w:marBottom w:val="0"/>
          <w:divBdr>
            <w:top w:val="none" w:sz="0" w:space="0" w:color="auto"/>
            <w:left w:val="none" w:sz="0" w:space="0" w:color="auto"/>
            <w:bottom w:val="none" w:sz="0" w:space="0" w:color="auto"/>
            <w:right w:val="none" w:sz="0" w:space="0" w:color="auto"/>
          </w:divBdr>
        </w:div>
        <w:div w:id="236668119">
          <w:marLeft w:val="640"/>
          <w:marRight w:val="0"/>
          <w:marTop w:val="0"/>
          <w:marBottom w:val="0"/>
          <w:divBdr>
            <w:top w:val="none" w:sz="0" w:space="0" w:color="auto"/>
            <w:left w:val="none" w:sz="0" w:space="0" w:color="auto"/>
            <w:bottom w:val="none" w:sz="0" w:space="0" w:color="auto"/>
            <w:right w:val="none" w:sz="0" w:space="0" w:color="auto"/>
          </w:divBdr>
        </w:div>
        <w:div w:id="354423363">
          <w:marLeft w:val="640"/>
          <w:marRight w:val="0"/>
          <w:marTop w:val="0"/>
          <w:marBottom w:val="0"/>
          <w:divBdr>
            <w:top w:val="none" w:sz="0" w:space="0" w:color="auto"/>
            <w:left w:val="none" w:sz="0" w:space="0" w:color="auto"/>
            <w:bottom w:val="none" w:sz="0" w:space="0" w:color="auto"/>
            <w:right w:val="none" w:sz="0" w:space="0" w:color="auto"/>
          </w:divBdr>
        </w:div>
        <w:div w:id="860901028">
          <w:marLeft w:val="640"/>
          <w:marRight w:val="0"/>
          <w:marTop w:val="0"/>
          <w:marBottom w:val="0"/>
          <w:divBdr>
            <w:top w:val="none" w:sz="0" w:space="0" w:color="auto"/>
            <w:left w:val="none" w:sz="0" w:space="0" w:color="auto"/>
            <w:bottom w:val="none" w:sz="0" w:space="0" w:color="auto"/>
            <w:right w:val="none" w:sz="0" w:space="0" w:color="auto"/>
          </w:divBdr>
        </w:div>
        <w:div w:id="367414418">
          <w:marLeft w:val="640"/>
          <w:marRight w:val="0"/>
          <w:marTop w:val="0"/>
          <w:marBottom w:val="0"/>
          <w:divBdr>
            <w:top w:val="none" w:sz="0" w:space="0" w:color="auto"/>
            <w:left w:val="none" w:sz="0" w:space="0" w:color="auto"/>
            <w:bottom w:val="none" w:sz="0" w:space="0" w:color="auto"/>
            <w:right w:val="none" w:sz="0" w:space="0" w:color="auto"/>
          </w:divBdr>
        </w:div>
        <w:div w:id="719089445">
          <w:marLeft w:val="640"/>
          <w:marRight w:val="0"/>
          <w:marTop w:val="0"/>
          <w:marBottom w:val="0"/>
          <w:divBdr>
            <w:top w:val="none" w:sz="0" w:space="0" w:color="auto"/>
            <w:left w:val="none" w:sz="0" w:space="0" w:color="auto"/>
            <w:bottom w:val="none" w:sz="0" w:space="0" w:color="auto"/>
            <w:right w:val="none" w:sz="0" w:space="0" w:color="auto"/>
          </w:divBdr>
        </w:div>
        <w:div w:id="150098052">
          <w:marLeft w:val="640"/>
          <w:marRight w:val="0"/>
          <w:marTop w:val="0"/>
          <w:marBottom w:val="0"/>
          <w:divBdr>
            <w:top w:val="none" w:sz="0" w:space="0" w:color="auto"/>
            <w:left w:val="none" w:sz="0" w:space="0" w:color="auto"/>
            <w:bottom w:val="none" w:sz="0" w:space="0" w:color="auto"/>
            <w:right w:val="none" w:sz="0" w:space="0" w:color="auto"/>
          </w:divBdr>
        </w:div>
        <w:div w:id="2103985024">
          <w:marLeft w:val="640"/>
          <w:marRight w:val="0"/>
          <w:marTop w:val="0"/>
          <w:marBottom w:val="0"/>
          <w:divBdr>
            <w:top w:val="none" w:sz="0" w:space="0" w:color="auto"/>
            <w:left w:val="none" w:sz="0" w:space="0" w:color="auto"/>
            <w:bottom w:val="none" w:sz="0" w:space="0" w:color="auto"/>
            <w:right w:val="none" w:sz="0" w:space="0" w:color="auto"/>
          </w:divBdr>
        </w:div>
        <w:div w:id="570315458">
          <w:marLeft w:val="640"/>
          <w:marRight w:val="0"/>
          <w:marTop w:val="0"/>
          <w:marBottom w:val="0"/>
          <w:divBdr>
            <w:top w:val="none" w:sz="0" w:space="0" w:color="auto"/>
            <w:left w:val="none" w:sz="0" w:space="0" w:color="auto"/>
            <w:bottom w:val="none" w:sz="0" w:space="0" w:color="auto"/>
            <w:right w:val="none" w:sz="0" w:space="0" w:color="auto"/>
          </w:divBdr>
        </w:div>
        <w:div w:id="2044792954">
          <w:marLeft w:val="640"/>
          <w:marRight w:val="0"/>
          <w:marTop w:val="0"/>
          <w:marBottom w:val="0"/>
          <w:divBdr>
            <w:top w:val="none" w:sz="0" w:space="0" w:color="auto"/>
            <w:left w:val="none" w:sz="0" w:space="0" w:color="auto"/>
            <w:bottom w:val="none" w:sz="0" w:space="0" w:color="auto"/>
            <w:right w:val="none" w:sz="0" w:space="0" w:color="auto"/>
          </w:divBdr>
        </w:div>
      </w:divsChild>
    </w:div>
    <w:div w:id="408969025">
      <w:bodyDiv w:val="1"/>
      <w:marLeft w:val="0"/>
      <w:marRight w:val="0"/>
      <w:marTop w:val="0"/>
      <w:marBottom w:val="0"/>
      <w:divBdr>
        <w:top w:val="none" w:sz="0" w:space="0" w:color="auto"/>
        <w:left w:val="none" w:sz="0" w:space="0" w:color="auto"/>
        <w:bottom w:val="none" w:sz="0" w:space="0" w:color="auto"/>
        <w:right w:val="none" w:sz="0" w:space="0" w:color="auto"/>
      </w:divBdr>
      <w:divsChild>
        <w:div w:id="1675497072">
          <w:marLeft w:val="640"/>
          <w:marRight w:val="0"/>
          <w:marTop w:val="0"/>
          <w:marBottom w:val="0"/>
          <w:divBdr>
            <w:top w:val="none" w:sz="0" w:space="0" w:color="auto"/>
            <w:left w:val="none" w:sz="0" w:space="0" w:color="auto"/>
            <w:bottom w:val="none" w:sz="0" w:space="0" w:color="auto"/>
            <w:right w:val="none" w:sz="0" w:space="0" w:color="auto"/>
          </w:divBdr>
        </w:div>
        <w:div w:id="1825008454">
          <w:marLeft w:val="640"/>
          <w:marRight w:val="0"/>
          <w:marTop w:val="0"/>
          <w:marBottom w:val="0"/>
          <w:divBdr>
            <w:top w:val="none" w:sz="0" w:space="0" w:color="auto"/>
            <w:left w:val="none" w:sz="0" w:space="0" w:color="auto"/>
            <w:bottom w:val="none" w:sz="0" w:space="0" w:color="auto"/>
            <w:right w:val="none" w:sz="0" w:space="0" w:color="auto"/>
          </w:divBdr>
        </w:div>
        <w:div w:id="1923484418">
          <w:marLeft w:val="640"/>
          <w:marRight w:val="0"/>
          <w:marTop w:val="0"/>
          <w:marBottom w:val="0"/>
          <w:divBdr>
            <w:top w:val="none" w:sz="0" w:space="0" w:color="auto"/>
            <w:left w:val="none" w:sz="0" w:space="0" w:color="auto"/>
            <w:bottom w:val="none" w:sz="0" w:space="0" w:color="auto"/>
            <w:right w:val="none" w:sz="0" w:space="0" w:color="auto"/>
          </w:divBdr>
        </w:div>
        <w:div w:id="1708409455">
          <w:marLeft w:val="640"/>
          <w:marRight w:val="0"/>
          <w:marTop w:val="0"/>
          <w:marBottom w:val="0"/>
          <w:divBdr>
            <w:top w:val="none" w:sz="0" w:space="0" w:color="auto"/>
            <w:left w:val="none" w:sz="0" w:space="0" w:color="auto"/>
            <w:bottom w:val="none" w:sz="0" w:space="0" w:color="auto"/>
            <w:right w:val="none" w:sz="0" w:space="0" w:color="auto"/>
          </w:divBdr>
        </w:div>
        <w:div w:id="805926187">
          <w:marLeft w:val="640"/>
          <w:marRight w:val="0"/>
          <w:marTop w:val="0"/>
          <w:marBottom w:val="0"/>
          <w:divBdr>
            <w:top w:val="none" w:sz="0" w:space="0" w:color="auto"/>
            <w:left w:val="none" w:sz="0" w:space="0" w:color="auto"/>
            <w:bottom w:val="none" w:sz="0" w:space="0" w:color="auto"/>
            <w:right w:val="none" w:sz="0" w:space="0" w:color="auto"/>
          </w:divBdr>
        </w:div>
        <w:div w:id="712072793">
          <w:marLeft w:val="640"/>
          <w:marRight w:val="0"/>
          <w:marTop w:val="0"/>
          <w:marBottom w:val="0"/>
          <w:divBdr>
            <w:top w:val="none" w:sz="0" w:space="0" w:color="auto"/>
            <w:left w:val="none" w:sz="0" w:space="0" w:color="auto"/>
            <w:bottom w:val="none" w:sz="0" w:space="0" w:color="auto"/>
            <w:right w:val="none" w:sz="0" w:space="0" w:color="auto"/>
          </w:divBdr>
        </w:div>
        <w:div w:id="608974203">
          <w:marLeft w:val="640"/>
          <w:marRight w:val="0"/>
          <w:marTop w:val="0"/>
          <w:marBottom w:val="0"/>
          <w:divBdr>
            <w:top w:val="none" w:sz="0" w:space="0" w:color="auto"/>
            <w:left w:val="none" w:sz="0" w:space="0" w:color="auto"/>
            <w:bottom w:val="none" w:sz="0" w:space="0" w:color="auto"/>
            <w:right w:val="none" w:sz="0" w:space="0" w:color="auto"/>
          </w:divBdr>
        </w:div>
        <w:div w:id="951859276">
          <w:marLeft w:val="640"/>
          <w:marRight w:val="0"/>
          <w:marTop w:val="0"/>
          <w:marBottom w:val="0"/>
          <w:divBdr>
            <w:top w:val="none" w:sz="0" w:space="0" w:color="auto"/>
            <w:left w:val="none" w:sz="0" w:space="0" w:color="auto"/>
            <w:bottom w:val="none" w:sz="0" w:space="0" w:color="auto"/>
            <w:right w:val="none" w:sz="0" w:space="0" w:color="auto"/>
          </w:divBdr>
        </w:div>
        <w:div w:id="1615870747">
          <w:marLeft w:val="640"/>
          <w:marRight w:val="0"/>
          <w:marTop w:val="0"/>
          <w:marBottom w:val="0"/>
          <w:divBdr>
            <w:top w:val="none" w:sz="0" w:space="0" w:color="auto"/>
            <w:left w:val="none" w:sz="0" w:space="0" w:color="auto"/>
            <w:bottom w:val="none" w:sz="0" w:space="0" w:color="auto"/>
            <w:right w:val="none" w:sz="0" w:space="0" w:color="auto"/>
          </w:divBdr>
        </w:div>
        <w:div w:id="231234638">
          <w:marLeft w:val="640"/>
          <w:marRight w:val="0"/>
          <w:marTop w:val="0"/>
          <w:marBottom w:val="0"/>
          <w:divBdr>
            <w:top w:val="none" w:sz="0" w:space="0" w:color="auto"/>
            <w:left w:val="none" w:sz="0" w:space="0" w:color="auto"/>
            <w:bottom w:val="none" w:sz="0" w:space="0" w:color="auto"/>
            <w:right w:val="none" w:sz="0" w:space="0" w:color="auto"/>
          </w:divBdr>
        </w:div>
        <w:div w:id="1022131445">
          <w:marLeft w:val="640"/>
          <w:marRight w:val="0"/>
          <w:marTop w:val="0"/>
          <w:marBottom w:val="0"/>
          <w:divBdr>
            <w:top w:val="none" w:sz="0" w:space="0" w:color="auto"/>
            <w:left w:val="none" w:sz="0" w:space="0" w:color="auto"/>
            <w:bottom w:val="none" w:sz="0" w:space="0" w:color="auto"/>
            <w:right w:val="none" w:sz="0" w:space="0" w:color="auto"/>
          </w:divBdr>
        </w:div>
        <w:div w:id="58065456">
          <w:marLeft w:val="640"/>
          <w:marRight w:val="0"/>
          <w:marTop w:val="0"/>
          <w:marBottom w:val="0"/>
          <w:divBdr>
            <w:top w:val="none" w:sz="0" w:space="0" w:color="auto"/>
            <w:left w:val="none" w:sz="0" w:space="0" w:color="auto"/>
            <w:bottom w:val="none" w:sz="0" w:space="0" w:color="auto"/>
            <w:right w:val="none" w:sz="0" w:space="0" w:color="auto"/>
          </w:divBdr>
        </w:div>
        <w:div w:id="1844389886">
          <w:marLeft w:val="640"/>
          <w:marRight w:val="0"/>
          <w:marTop w:val="0"/>
          <w:marBottom w:val="0"/>
          <w:divBdr>
            <w:top w:val="none" w:sz="0" w:space="0" w:color="auto"/>
            <w:left w:val="none" w:sz="0" w:space="0" w:color="auto"/>
            <w:bottom w:val="none" w:sz="0" w:space="0" w:color="auto"/>
            <w:right w:val="none" w:sz="0" w:space="0" w:color="auto"/>
          </w:divBdr>
        </w:div>
        <w:div w:id="1296712781">
          <w:marLeft w:val="640"/>
          <w:marRight w:val="0"/>
          <w:marTop w:val="0"/>
          <w:marBottom w:val="0"/>
          <w:divBdr>
            <w:top w:val="none" w:sz="0" w:space="0" w:color="auto"/>
            <w:left w:val="none" w:sz="0" w:space="0" w:color="auto"/>
            <w:bottom w:val="none" w:sz="0" w:space="0" w:color="auto"/>
            <w:right w:val="none" w:sz="0" w:space="0" w:color="auto"/>
          </w:divBdr>
        </w:div>
        <w:div w:id="1621447415">
          <w:marLeft w:val="640"/>
          <w:marRight w:val="0"/>
          <w:marTop w:val="0"/>
          <w:marBottom w:val="0"/>
          <w:divBdr>
            <w:top w:val="none" w:sz="0" w:space="0" w:color="auto"/>
            <w:left w:val="none" w:sz="0" w:space="0" w:color="auto"/>
            <w:bottom w:val="none" w:sz="0" w:space="0" w:color="auto"/>
            <w:right w:val="none" w:sz="0" w:space="0" w:color="auto"/>
          </w:divBdr>
        </w:div>
        <w:div w:id="1820615277">
          <w:marLeft w:val="640"/>
          <w:marRight w:val="0"/>
          <w:marTop w:val="0"/>
          <w:marBottom w:val="0"/>
          <w:divBdr>
            <w:top w:val="none" w:sz="0" w:space="0" w:color="auto"/>
            <w:left w:val="none" w:sz="0" w:space="0" w:color="auto"/>
            <w:bottom w:val="none" w:sz="0" w:space="0" w:color="auto"/>
            <w:right w:val="none" w:sz="0" w:space="0" w:color="auto"/>
          </w:divBdr>
        </w:div>
        <w:div w:id="518394233">
          <w:marLeft w:val="640"/>
          <w:marRight w:val="0"/>
          <w:marTop w:val="0"/>
          <w:marBottom w:val="0"/>
          <w:divBdr>
            <w:top w:val="none" w:sz="0" w:space="0" w:color="auto"/>
            <w:left w:val="none" w:sz="0" w:space="0" w:color="auto"/>
            <w:bottom w:val="none" w:sz="0" w:space="0" w:color="auto"/>
            <w:right w:val="none" w:sz="0" w:space="0" w:color="auto"/>
          </w:divBdr>
        </w:div>
        <w:div w:id="1414470958">
          <w:marLeft w:val="640"/>
          <w:marRight w:val="0"/>
          <w:marTop w:val="0"/>
          <w:marBottom w:val="0"/>
          <w:divBdr>
            <w:top w:val="none" w:sz="0" w:space="0" w:color="auto"/>
            <w:left w:val="none" w:sz="0" w:space="0" w:color="auto"/>
            <w:bottom w:val="none" w:sz="0" w:space="0" w:color="auto"/>
            <w:right w:val="none" w:sz="0" w:space="0" w:color="auto"/>
          </w:divBdr>
        </w:div>
        <w:div w:id="142428698">
          <w:marLeft w:val="640"/>
          <w:marRight w:val="0"/>
          <w:marTop w:val="0"/>
          <w:marBottom w:val="0"/>
          <w:divBdr>
            <w:top w:val="none" w:sz="0" w:space="0" w:color="auto"/>
            <w:left w:val="none" w:sz="0" w:space="0" w:color="auto"/>
            <w:bottom w:val="none" w:sz="0" w:space="0" w:color="auto"/>
            <w:right w:val="none" w:sz="0" w:space="0" w:color="auto"/>
          </w:divBdr>
        </w:div>
        <w:div w:id="1593776982">
          <w:marLeft w:val="640"/>
          <w:marRight w:val="0"/>
          <w:marTop w:val="0"/>
          <w:marBottom w:val="0"/>
          <w:divBdr>
            <w:top w:val="none" w:sz="0" w:space="0" w:color="auto"/>
            <w:left w:val="none" w:sz="0" w:space="0" w:color="auto"/>
            <w:bottom w:val="none" w:sz="0" w:space="0" w:color="auto"/>
            <w:right w:val="none" w:sz="0" w:space="0" w:color="auto"/>
          </w:divBdr>
        </w:div>
        <w:div w:id="814641957">
          <w:marLeft w:val="640"/>
          <w:marRight w:val="0"/>
          <w:marTop w:val="0"/>
          <w:marBottom w:val="0"/>
          <w:divBdr>
            <w:top w:val="none" w:sz="0" w:space="0" w:color="auto"/>
            <w:left w:val="none" w:sz="0" w:space="0" w:color="auto"/>
            <w:bottom w:val="none" w:sz="0" w:space="0" w:color="auto"/>
            <w:right w:val="none" w:sz="0" w:space="0" w:color="auto"/>
          </w:divBdr>
        </w:div>
        <w:div w:id="202909661">
          <w:marLeft w:val="640"/>
          <w:marRight w:val="0"/>
          <w:marTop w:val="0"/>
          <w:marBottom w:val="0"/>
          <w:divBdr>
            <w:top w:val="none" w:sz="0" w:space="0" w:color="auto"/>
            <w:left w:val="none" w:sz="0" w:space="0" w:color="auto"/>
            <w:bottom w:val="none" w:sz="0" w:space="0" w:color="auto"/>
            <w:right w:val="none" w:sz="0" w:space="0" w:color="auto"/>
          </w:divBdr>
        </w:div>
        <w:div w:id="1253323502">
          <w:marLeft w:val="640"/>
          <w:marRight w:val="0"/>
          <w:marTop w:val="0"/>
          <w:marBottom w:val="0"/>
          <w:divBdr>
            <w:top w:val="none" w:sz="0" w:space="0" w:color="auto"/>
            <w:left w:val="none" w:sz="0" w:space="0" w:color="auto"/>
            <w:bottom w:val="none" w:sz="0" w:space="0" w:color="auto"/>
            <w:right w:val="none" w:sz="0" w:space="0" w:color="auto"/>
          </w:divBdr>
        </w:div>
        <w:div w:id="2030181375">
          <w:marLeft w:val="640"/>
          <w:marRight w:val="0"/>
          <w:marTop w:val="0"/>
          <w:marBottom w:val="0"/>
          <w:divBdr>
            <w:top w:val="none" w:sz="0" w:space="0" w:color="auto"/>
            <w:left w:val="none" w:sz="0" w:space="0" w:color="auto"/>
            <w:bottom w:val="none" w:sz="0" w:space="0" w:color="auto"/>
            <w:right w:val="none" w:sz="0" w:space="0" w:color="auto"/>
          </w:divBdr>
        </w:div>
        <w:div w:id="547760394">
          <w:marLeft w:val="640"/>
          <w:marRight w:val="0"/>
          <w:marTop w:val="0"/>
          <w:marBottom w:val="0"/>
          <w:divBdr>
            <w:top w:val="none" w:sz="0" w:space="0" w:color="auto"/>
            <w:left w:val="none" w:sz="0" w:space="0" w:color="auto"/>
            <w:bottom w:val="none" w:sz="0" w:space="0" w:color="auto"/>
            <w:right w:val="none" w:sz="0" w:space="0" w:color="auto"/>
          </w:divBdr>
        </w:div>
        <w:div w:id="2146702407">
          <w:marLeft w:val="640"/>
          <w:marRight w:val="0"/>
          <w:marTop w:val="0"/>
          <w:marBottom w:val="0"/>
          <w:divBdr>
            <w:top w:val="none" w:sz="0" w:space="0" w:color="auto"/>
            <w:left w:val="none" w:sz="0" w:space="0" w:color="auto"/>
            <w:bottom w:val="none" w:sz="0" w:space="0" w:color="auto"/>
            <w:right w:val="none" w:sz="0" w:space="0" w:color="auto"/>
          </w:divBdr>
        </w:div>
        <w:div w:id="2123373993">
          <w:marLeft w:val="640"/>
          <w:marRight w:val="0"/>
          <w:marTop w:val="0"/>
          <w:marBottom w:val="0"/>
          <w:divBdr>
            <w:top w:val="none" w:sz="0" w:space="0" w:color="auto"/>
            <w:left w:val="none" w:sz="0" w:space="0" w:color="auto"/>
            <w:bottom w:val="none" w:sz="0" w:space="0" w:color="auto"/>
            <w:right w:val="none" w:sz="0" w:space="0" w:color="auto"/>
          </w:divBdr>
        </w:div>
        <w:div w:id="1676155252">
          <w:marLeft w:val="640"/>
          <w:marRight w:val="0"/>
          <w:marTop w:val="0"/>
          <w:marBottom w:val="0"/>
          <w:divBdr>
            <w:top w:val="none" w:sz="0" w:space="0" w:color="auto"/>
            <w:left w:val="none" w:sz="0" w:space="0" w:color="auto"/>
            <w:bottom w:val="none" w:sz="0" w:space="0" w:color="auto"/>
            <w:right w:val="none" w:sz="0" w:space="0" w:color="auto"/>
          </w:divBdr>
        </w:div>
        <w:div w:id="2144736335">
          <w:marLeft w:val="640"/>
          <w:marRight w:val="0"/>
          <w:marTop w:val="0"/>
          <w:marBottom w:val="0"/>
          <w:divBdr>
            <w:top w:val="none" w:sz="0" w:space="0" w:color="auto"/>
            <w:left w:val="none" w:sz="0" w:space="0" w:color="auto"/>
            <w:bottom w:val="none" w:sz="0" w:space="0" w:color="auto"/>
            <w:right w:val="none" w:sz="0" w:space="0" w:color="auto"/>
          </w:divBdr>
        </w:div>
        <w:div w:id="407731665">
          <w:marLeft w:val="640"/>
          <w:marRight w:val="0"/>
          <w:marTop w:val="0"/>
          <w:marBottom w:val="0"/>
          <w:divBdr>
            <w:top w:val="none" w:sz="0" w:space="0" w:color="auto"/>
            <w:left w:val="none" w:sz="0" w:space="0" w:color="auto"/>
            <w:bottom w:val="none" w:sz="0" w:space="0" w:color="auto"/>
            <w:right w:val="none" w:sz="0" w:space="0" w:color="auto"/>
          </w:divBdr>
        </w:div>
        <w:div w:id="1710186881">
          <w:marLeft w:val="640"/>
          <w:marRight w:val="0"/>
          <w:marTop w:val="0"/>
          <w:marBottom w:val="0"/>
          <w:divBdr>
            <w:top w:val="none" w:sz="0" w:space="0" w:color="auto"/>
            <w:left w:val="none" w:sz="0" w:space="0" w:color="auto"/>
            <w:bottom w:val="none" w:sz="0" w:space="0" w:color="auto"/>
            <w:right w:val="none" w:sz="0" w:space="0" w:color="auto"/>
          </w:divBdr>
        </w:div>
        <w:div w:id="1129739674">
          <w:marLeft w:val="640"/>
          <w:marRight w:val="0"/>
          <w:marTop w:val="0"/>
          <w:marBottom w:val="0"/>
          <w:divBdr>
            <w:top w:val="none" w:sz="0" w:space="0" w:color="auto"/>
            <w:left w:val="none" w:sz="0" w:space="0" w:color="auto"/>
            <w:bottom w:val="none" w:sz="0" w:space="0" w:color="auto"/>
            <w:right w:val="none" w:sz="0" w:space="0" w:color="auto"/>
          </w:divBdr>
        </w:div>
        <w:div w:id="1333609105">
          <w:marLeft w:val="640"/>
          <w:marRight w:val="0"/>
          <w:marTop w:val="0"/>
          <w:marBottom w:val="0"/>
          <w:divBdr>
            <w:top w:val="none" w:sz="0" w:space="0" w:color="auto"/>
            <w:left w:val="none" w:sz="0" w:space="0" w:color="auto"/>
            <w:bottom w:val="none" w:sz="0" w:space="0" w:color="auto"/>
            <w:right w:val="none" w:sz="0" w:space="0" w:color="auto"/>
          </w:divBdr>
        </w:div>
        <w:div w:id="1141270432">
          <w:marLeft w:val="640"/>
          <w:marRight w:val="0"/>
          <w:marTop w:val="0"/>
          <w:marBottom w:val="0"/>
          <w:divBdr>
            <w:top w:val="none" w:sz="0" w:space="0" w:color="auto"/>
            <w:left w:val="none" w:sz="0" w:space="0" w:color="auto"/>
            <w:bottom w:val="none" w:sz="0" w:space="0" w:color="auto"/>
            <w:right w:val="none" w:sz="0" w:space="0" w:color="auto"/>
          </w:divBdr>
        </w:div>
        <w:div w:id="358511249">
          <w:marLeft w:val="640"/>
          <w:marRight w:val="0"/>
          <w:marTop w:val="0"/>
          <w:marBottom w:val="0"/>
          <w:divBdr>
            <w:top w:val="none" w:sz="0" w:space="0" w:color="auto"/>
            <w:left w:val="none" w:sz="0" w:space="0" w:color="auto"/>
            <w:bottom w:val="none" w:sz="0" w:space="0" w:color="auto"/>
            <w:right w:val="none" w:sz="0" w:space="0" w:color="auto"/>
          </w:divBdr>
        </w:div>
        <w:div w:id="1395393996">
          <w:marLeft w:val="640"/>
          <w:marRight w:val="0"/>
          <w:marTop w:val="0"/>
          <w:marBottom w:val="0"/>
          <w:divBdr>
            <w:top w:val="none" w:sz="0" w:space="0" w:color="auto"/>
            <w:left w:val="none" w:sz="0" w:space="0" w:color="auto"/>
            <w:bottom w:val="none" w:sz="0" w:space="0" w:color="auto"/>
            <w:right w:val="none" w:sz="0" w:space="0" w:color="auto"/>
          </w:divBdr>
        </w:div>
        <w:div w:id="1643535853">
          <w:marLeft w:val="640"/>
          <w:marRight w:val="0"/>
          <w:marTop w:val="0"/>
          <w:marBottom w:val="0"/>
          <w:divBdr>
            <w:top w:val="none" w:sz="0" w:space="0" w:color="auto"/>
            <w:left w:val="none" w:sz="0" w:space="0" w:color="auto"/>
            <w:bottom w:val="none" w:sz="0" w:space="0" w:color="auto"/>
            <w:right w:val="none" w:sz="0" w:space="0" w:color="auto"/>
          </w:divBdr>
        </w:div>
        <w:div w:id="1667172440">
          <w:marLeft w:val="640"/>
          <w:marRight w:val="0"/>
          <w:marTop w:val="0"/>
          <w:marBottom w:val="0"/>
          <w:divBdr>
            <w:top w:val="none" w:sz="0" w:space="0" w:color="auto"/>
            <w:left w:val="none" w:sz="0" w:space="0" w:color="auto"/>
            <w:bottom w:val="none" w:sz="0" w:space="0" w:color="auto"/>
            <w:right w:val="none" w:sz="0" w:space="0" w:color="auto"/>
          </w:divBdr>
        </w:div>
        <w:div w:id="714699683">
          <w:marLeft w:val="640"/>
          <w:marRight w:val="0"/>
          <w:marTop w:val="0"/>
          <w:marBottom w:val="0"/>
          <w:divBdr>
            <w:top w:val="none" w:sz="0" w:space="0" w:color="auto"/>
            <w:left w:val="none" w:sz="0" w:space="0" w:color="auto"/>
            <w:bottom w:val="none" w:sz="0" w:space="0" w:color="auto"/>
            <w:right w:val="none" w:sz="0" w:space="0" w:color="auto"/>
          </w:divBdr>
        </w:div>
        <w:div w:id="1740981421">
          <w:marLeft w:val="640"/>
          <w:marRight w:val="0"/>
          <w:marTop w:val="0"/>
          <w:marBottom w:val="0"/>
          <w:divBdr>
            <w:top w:val="none" w:sz="0" w:space="0" w:color="auto"/>
            <w:left w:val="none" w:sz="0" w:space="0" w:color="auto"/>
            <w:bottom w:val="none" w:sz="0" w:space="0" w:color="auto"/>
            <w:right w:val="none" w:sz="0" w:space="0" w:color="auto"/>
          </w:divBdr>
        </w:div>
        <w:div w:id="1167134605">
          <w:marLeft w:val="640"/>
          <w:marRight w:val="0"/>
          <w:marTop w:val="0"/>
          <w:marBottom w:val="0"/>
          <w:divBdr>
            <w:top w:val="none" w:sz="0" w:space="0" w:color="auto"/>
            <w:left w:val="none" w:sz="0" w:space="0" w:color="auto"/>
            <w:bottom w:val="none" w:sz="0" w:space="0" w:color="auto"/>
            <w:right w:val="none" w:sz="0" w:space="0" w:color="auto"/>
          </w:divBdr>
        </w:div>
        <w:div w:id="833423807">
          <w:marLeft w:val="640"/>
          <w:marRight w:val="0"/>
          <w:marTop w:val="0"/>
          <w:marBottom w:val="0"/>
          <w:divBdr>
            <w:top w:val="none" w:sz="0" w:space="0" w:color="auto"/>
            <w:left w:val="none" w:sz="0" w:space="0" w:color="auto"/>
            <w:bottom w:val="none" w:sz="0" w:space="0" w:color="auto"/>
            <w:right w:val="none" w:sz="0" w:space="0" w:color="auto"/>
          </w:divBdr>
        </w:div>
        <w:div w:id="1895461553">
          <w:marLeft w:val="640"/>
          <w:marRight w:val="0"/>
          <w:marTop w:val="0"/>
          <w:marBottom w:val="0"/>
          <w:divBdr>
            <w:top w:val="none" w:sz="0" w:space="0" w:color="auto"/>
            <w:left w:val="none" w:sz="0" w:space="0" w:color="auto"/>
            <w:bottom w:val="none" w:sz="0" w:space="0" w:color="auto"/>
            <w:right w:val="none" w:sz="0" w:space="0" w:color="auto"/>
          </w:divBdr>
        </w:div>
        <w:div w:id="625504596">
          <w:marLeft w:val="640"/>
          <w:marRight w:val="0"/>
          <w:marTop w:val="0"/>
          <w:marBottom w:val="0"/>
          <w:divBdr>
            <w:top w:val="none" w:sz="0" w:space="0" w:color="auto"/>
            <w:left w:val="none" w:sz="0" w:space="0" w:color="auto"/>
            <w:bottom w:val="none" w:sz="0" w:space="0" w:color="auto"/>
            <w:right w:val="none" w:sz="0" w:space="0" w:color="auto"/>
          </w:divBdr>
        </w:div>
        <w:div w:id="1362435408">
          <w:marLeft w:val="640"/>
          <w:marRight w:val="0"/>
          <w:marTop w:val="0"/>
          <w:marBottom w:val="0"/>
          <w:divBdr>
            <w:top w:val="none" w:sz="0" w:space="0" w:color="auto"/>
            <w:left w:val="none" w:sz="0" w:space="0" w:color="auto"/>
            <w:bottom w:val="none" w:sz="0" w:space="0" w:color="auto"/>
            <w:right w:val="none" w:sz="0" w:space="0" w:color="auto"/>
          </w:divBdr>
        </w:div>
        <w:div w:id="502864894">
          <w:marLeft w:val="640"/>
          <w:marRight w:val="0"/>
          <w:marTop w:val="0"/>
          <w:marBottom w:val="0"/>
          <w:divBdr>
            <w:top w:val="none" w:sz="0" w:space="0" w:color="auto"/>
            <w:left w:val="none" w:sz="0" w:space="0" w:color="auto"/>
            <w:bottom w:val="none" w:sz="0" w:space="0" w:color="auto"/>
            <w:right w:val="none" w:sz="0" w:space="0" w:color="auto"/>
          </w:divBdr>
        </w:div>
        <w:div w:id="1834487215">
          <w:marLeft w:val="640"/>
          <w:marRight w:val="0"/>
          <w:marTop w:val="0"/>
          <w:marBottom w:val="0"/>
          <w:divBdr>
            <w:top w:val="none" w:sz="0" w:space="0" w:color="auto"/>
            <w:left w:val="none" w:sz="0" w:space="0" w:color="auto"/>
            <w:bottom w:val="none" w:sz="0" w:space="0" w:color="auto"/>
            <w:right w:val="none" w:sz="0" w:space="0" w:color="auto"/>
          </w:divBdr>
        </w:div>
        <w:div w:id="290214227">
          <w:marLeft w:val="640"/>
          <w:marRight w:val="0"/>
          <w:marTop w:val="0"/>
          <w:marBottom w:val="0"/>
          <w:divBdr>
            <w:top w:val="none" w:sz="0" w:space="0" w:color="auto"/>
            <w:left w:val="none" w:sz="0" w:space="0" w:color="auto"/>
            <w:bottom w:val="none" w:sz="0" w:space="0" w:color="auto"/>
            <w:right w:val="none" w:sz="0" w:space="0" w:color="auto"/>
          </w:divBdr>
        </w:div>
        <w:div w:id="2005475286">
          <w:marLeft w:val="640"/>
          <w:marRight w:val="0"/>
          <w:marTop w:val="0"/>
          <w:marBottom w:val="0"/>
          <w:divBdr>
            <w:top w:val="none" w:sz="0" w:space="0" w:color="auto"/>
            <w:left w:val="none" w:sz="0" w:space="0" w:color="auto"/>
            <w:bottom w:val="none" w:sz="0" w:space="0" w:color="auto"/>
            <w:right w:val="none" w:sz="0" w:space="0" w:color="auto"/>
          </w:divBdr>
        </w:div>
        <w:div w:id="1899971378">
          <w:marLeft w:val="640"/>
          <w:marRight w:val="0"/>
          <w:marTop w:val="0"/>
          <w:marBottom w:val="0"/>
          <w:divBdr>
            <w:top w:val="none" w:sz="0" w:space="0" w:color="auto"/>
            <w:left w:val="none" w:sz="0" w:space="0" w:color="auto"/>
            <w:bottom w:val="none" w:sz="0" w:space="0" w:color="auto"/>
            <w:right w:val="none" w:sz="0" w:space="0" w:color="auto"/>
          </w:divBdr>
        </w:div>
        <w:div w:id="1651860851">
          <w:marLeft w:val="640"/>
          <w:marRight w:val="0"/>
          <w:marTop w:val="0"/>
          <w:marBottom w:val="0"/>
          <w:divBdr>
            <w:top w:val="none" w:sz="0" w:space="0" w:color="auto"/>
            <w:left w:val="none" w:sz="0" w:space="0" w:color="auto"/>
            <w:bottom w:val="none" w:sz="0" w:space="0" w:color="auto"/>
            <w:right w:val="none" w:sz="0" w:space="0" w:color="auto"/>
          </w:divBdr>
        </w:div>
        <w:div w:id="307323494">
          <w:marLeft w:val="640"/>
          <w:marRight w:val="0"/>
          <w:marTop w:val="0"/>
          <w:marBottom w:val="0"/>
          <w:divBdr>
            <w:top w:val="none" w:sz="0" w:space="0" w:color="auto"/>
            <w:left w:val="none" w:sz="0" w:space="0" w:color="auto"/>
            <w:bottom w:val="none" w:sz="0" w:space="0" w:color="auto"/>
            <w:right w:val="none" w:sz="0" w:space="0" w:color="auto"/>
          </w:divBdr>
        </w:div>
        <w:div w:id="225075335">
          <w:marLeft w:val="640"/>
          <w:marRight w:val="0"/>
          <w:marTop w:val="0"/>
          <w:marBottom w:val="0"/>
          <w:divBdr>
            <w:top w:val="none" w:sz="0" w:space="0" w:color="auto"/>
            <w:left w:val="none" w:sz="0" w:space="0" w:color="auto"/>
            <w:bottom w:val="none" w:sz="0" w:space="0" w:color="auto"/>
            <w:right w:val="none" w:sz="0" w:space="0" w:color="auto"/>
          </w:divBdr>
        </w:div>
        <w:div w:id="1260796356">
          <w:marLeft w:val="640"/>
          <w:marRight w:val="0"/>
          <w:marTop w:val="0"/>
          <w:marBottom w:val="0"/>
          <w:divBdr>
            <w:top w:val="none" w:sz="0" w:space="0" w:color="auto"/>
            <w:left w:val="none" w:sz="0" w:space="0" w:color="auto"/>
            <w:bottom w:val="none" w:sz="0" w:space="0" w:color="auto"/>
            <w:right w:val="none" w:sz="0" w:space="0" w:color="auto"/>
          </w:divBdr>
        </w:div>
        <w:div w:id="910237425">
          <w:marLeft w:val="640"/>
          <w:marRight w:val="0"/>
          <w:marTop w:val="0"/>
          <w:marBottom w:val="0"/>
          <w:divBdr>
            <w:top w:val="none" w:sz="0" w:space="0" w:color="auto"/>
            <w:left w:val="none" w:sz="0" w:space="0" w:color="auto"/>
            <w:bottom w:val="none" w:sz="0" w:space="0" w:color="auto"/>
            <w:right w:val="none" w:sz="0" w:space="0" w:color="auto"/>
          </w:divBdr>
        </w:div>
        <w:div w:id="74011147">
          <w:marLeft w:val="640"/>
          <w:marRight w:val="0"/>
          <w:marTop w:val="0"/>
          <w:marBottom w:val="0"/>
          <w:divBdr>
            <w:top w:val="none" w:sz="0" w:space="0" w:color="auto"/>
            <w:left w:val="none" w:sz="0" w:space="0" w:color="auto"/>
            <w:bottom w:val="none" w:sz="0" w:space="0" w:color="auto"/>
            <w:right w:val="none" w:sz="0" w:space="0" w:color="auto"/>
          </w:divBdr>
        </w:div>
        <w:div w:id="412774140">
          <w:marLeft w:val="640"/>
          <w:marRight w:val="0"/>
          <w:marTop w:val="0"/>
          <w:marBottom w:val="0"/>
          <w:divBdr>
            <w:top w:val="none" w:sz="0" w:space="0" w:color="auto"/>
            <w:left w:val="none" w:sz="0" w:space="0" w:color="auto"/>
            <w:bottom w:val="none" w:sz="0" w:space="0" w:color="auto"/>
            <w:right w:val="none" w:sz="0" w:space="0" w:color="auto"/>
          </w:divBdr>
        </w:div>
        <w:div w:id="1451245766">
          <w:marLeft w:val="640"/>
          <w:marRight w:val="0"/>
          <w:marTop w:val="0"/>
          <w:marBottom w:val="0"/>
          <w:divBdr>
            <w:top w:val="none" w:sz="0" w:space="0" w:color="auto"/>
            <w:left w:val="none" w:sz="0" w:space="0" w:color="auto"/>
            <w:bottom w:val="none" w:sz="0" w:space="0" w:color="auto"/>
            <w:right w:val="none" w:sz="0" w:space="0" w:color="auto"/>
          </w:divBdr>
        </w:div>
        <w:div w:id="264459467">
          <w:marLeft w:val="640"/>
          <w:marRight w:val="0"/>
          <w:marTop w:val="0"/>
          <w:marBottom w:val="0"/>
          <w:divBdr>
            <w:top w:val="none" w:sz="0" w:space="0" w:color="auto"/>
            <w:left w:val="none" w:sz="0" w:space="0" w:color="auto"/>
            <w:bottom w:val="none" w:sz="0" w:space="0" w:color="auto"/>
            <w:right w:val="none" w:sz="0" w:space="0" w:color="auto"/>
          </w:divBdr>
        </w:div>
        <w:div w:id="68499565">
          <w:marLeft w:val="640"/>
          <w:marRight w:val="0"/>
          <w:marTop w:val="0"/>
          <w:marBottom w:val="0"/>
          <w:divBdr>
            <w:top w:val="none" w:sz="0" w:space="0" w:color="auto"/>
            <w:left w:val="none" w:sz="0" w:space="0" w:color="auto"/>
            <w:bottom w:val="none" w:sz="0" w:space="0" w:color="auto"/>
            <w:right w:val="none" w:sz="0" w:space="0" w:color="auto"/>
          </w:divBdr>
        </w:div>
        <w:div w:id="1254360083">
          <w:marLeft w:val="640"/>
          <w:marRight w:val="0"/>
          <w:marTop w:val="0"/>
          <w:marBottom w:val="0"/>
          <w:divBdr>
            <w:top w:val="none" w:sz="0" w:space="0" w:color="auto"/>
            <w:left w:val="none" w:sz="0" w:space="0" w:color="auto"/>
            <w:bottom w:val="none" w:sz="0" w:space="0" w:color="auto"/>
            <w:right w:val="none" w:sz="0" w:space="0" w:color="auto"/>
          </w:divBdr>
        </w:div>
        <w:div w:id="1555383899">
          <w:marLeft w:val="640"/>
          <w:marRight w:val="0"/>
          <w:marTop w:val="0"/>
          <w:marBottom w:val="0"/>
          <w:divBdr>
            <w:top w:val="none" w:sz="0" w:space="0" w:color="auto"/>
            <w:left w:val="none" w:sz="0" w:space="0" w:color="auto"/>
            <w:bottom w:val="none" w:sz="0" w:space="0" w:color="auto"/>
            <w:right w:val="none" w:sz="0" w:space="0" w:color="auto"/>
          </w:divBdr>
        </w:div>
        <w:div w:id="1035276826">
          <w:marLeft w:val="640"/>
          <w:marRight w:val="0"/>
          <w:marTop w:val="0"/>
          <w:marBottom w:val="0"/>
          <w:divBdr>
            <w:top w:val="none" w:sz="0" w:space="0" w:color="auto"/>
            <w:left w:val="none" w:sz="0" w:space="0" w:color="auto"/>
            <w:bottom w:val="none" w:sz="0" w:space="0" w:color="auto"/>
            <w:right w:val="none" w:sz="0" w:space="0" w:color="auto"/>
          </w:divBdr>
        </w:div>
        <w:div w:id="44838273">
          <w:marLeft w:val="640"/>
          <w:marRight w:val="0"/>
          <w:marTop w:val="0"/>
          <w:marBottom w:val="0"/>
          <w:divBdr>
            <w:top w:val="none" w:sz="0" w:space="0" w:color="auto"/>
            <w:left w:val="none" w:sz="0" w:space="0" w:color="auto"/>
            <w:bottom w:val="none" w:sz="0" w:space="0" w:color="auto"/>
            <w:right w:val="none" w:sz="0" w:space="0" w:color="auto"/>
          </w:divBdr>
        </w:div>
        <w:div w:id="964651654">
          <w:marLeft w:val="640"/>
          <w:marRight w:val="0"/>
          <w:marTop w:val="0"/>
          <w:marBottom w:val="0"/>
          <w:divBdr>
            <w:top w:val="none" w:sz="0" w:space="0" w:color="auto"/>
            <w:left w:val="none" w:sz="0" w:space="0" w:color="auto"/>
            <w:bottom w:val="none" w:sz="0" w:space="0" w:color="auto"/>
            <w:right w:val="none" w:sz="0" w:space="0" w:color="auto"/>
          </w:divBdr>
        </w:div>
        <w:div w:id="1320966947">
          <w:marLeft w:val="640"/>
          <w:marRight w:val="0"/>
          <w:marTop w:val="0"/>
          <w:marBottom w:val="0"/>
          <w:divBdr>
            <w:top w:val="none" w:sz="0" w:space="0" w:color="auto"/>
            <w:left w:val="none" w:sz="0" w:space="0" w:color="auto"/>
            <w:bottom w:val="none" w:sz="0" w:space="0" w:color="auto"/>
            <w:right w:val="none" w:sz="0" w:space="0" w:color="auto"/>
          </w:divBdr>
        </w:div>
        <w:div w:id="2122918550">
          <w:marLeft w:val="640"/>
          <w:marRight w:val="0"/>
          <w:marTop w:val="0"/>
          <w:marBottom w:val="0"/>
          <w:divBdr>
            <w:top w:val="none" w:sz="0" w:space="0" w:color="auto"/>
            <w:left w:val="none" w:sz="0" w:space="0" w:color="auto"/>
            <w:bottom w:val="none" w:sz="0" w:space="0" w:color="auto"/>
            <w:right w:val="none" w:sz="0" w:space="0" w:color="auto"/>
          </w:divBdr>
        </w:div>
        <w:div w:id="1264145422">
          <w:marLeft w:val="640"/>
          <w:marRight w:val="0"/>
          <w:marTop w:val="0"/>
          <w:marBottom w:val="0"/>
          <w:divBdr>
            <w:top w:val="none" w:sz="0" w:space="0" w:color="auto"/>
            <w:left w:val="none" w:sz="0" w:space="0" w:color="auto"/>
            <w:bottom w:val="none" w:sz="0" w:space="0" w:color="auto"/>
            <w:right w:val="none" w:sz="0" w:space="0" w:color="auto"/>
          </w:divBdr>
        </w:div>
        <w:div w:id="983851186">
          <w:marLeft w:val="640"/>
          <w:marRight w:val="0"/>
          <w:marTop w:val="0"/>
          <w:marBottom w:val="0"/>
          <w:divBdr>
            <w:top w:val="none" w:sz="0" w:space="0" w:color="auto"/>
            <w:left w:val="none" w:sz="0" w:space="0" w:color="auto"/>
            <w:bottom w:val="none" w:sz="0" w:space="0" w:color="auto"/>
            <w:right w:val="none" w:sz="0" w:space="0" w:color="auto"/>
          </w:divBdr>
        </w:div>
        <w:div w:id="703094513">
          <w:marLeft w:val="640"/>
          <w:marRight w:val="0"/>
          <w:marTop w:val="0"/>
          <w:marBottom w:val="0"/>
          <w:divBdr>
            <w:top w:val="none" w:sz="0" w:space="0" w:color="auto"/>
            <w:left w:val="none" w:sz="0" w:space="0" w:color="auto"/>
            <w:bottom w:val="none" w:sz="0" w:space="0" w:color="auto"/>
            <w:right w:val="none" w:sz="0" w:space="0" w:color="auto"/>
          </w:divBdr>
        </w:div>
        <w:div w:id="1672221494">
          <w:marLeft w:val="640"/>
          <w:marRight w:val="0"/>
          <w:marTop w:val="0"/>
          <w:marBottom w:val="0"/>
          <w:divBdr>
            <w:top w:val="none" w:sz="0" w:space="0" w:color="auto"/>
            <w:left w:val="none" w:sz="0" w:space="0" w:color="auto"/>
            <w:bottom w:val="none" w:sz="0" w:space="0" w:color="auto"/>
            <w:right w:val="none" w:sz="0" w:space="0" w:color="auto"/>
          </w:divBdr>
        </w:div>
        <w:div w:id="32316907">
          <w:marLeft w:val="640"/>
          <w:marRight w:val="0"/>
          <w:marTop w:val="0"/>
          <w:marBottom w:val="0"/>
          <w:divBdr>
            <w:top w:val="none" w:sz="0" w:space="0" w:color="auto"/>
            <w:left w:val="none" w:sz="0" w:space="0" w:color="auto"/>
            <w:bottom w:val="none" w:sz="0" w:space="0" w:color="auto"/>
            <w:right w:val="none" w:sz="0" w:space="0" w:color="auto"/>
          </w:divBdr>
        </w:div>
        <w:div w:id="1657995466">
          <w:marLeft w:val="640"/>
          <w:marRight w:val="0"/>
          <w:marTop w:val="0"/>
          <w:marBottom w:val="0"/>
          <w:divBdr>
            <w:top w:val="none" w:sz="0" w:space="0" w:color="auto"/>
            <w:left w:val="none" w:sz="0" w:space="0" w:color="auto"/>
            <w:bottom w:val="none" w:sz="0" w:space="0" w:color="auto"/>
            <w:right w:val="none" w:sz="0" w:space="0" w:color="auto"/>
          </w:divBdr>
        </w:div>
        <w:div w:id="1079329500">
          <w:marLeft w:val="640"/>
          <w:marRight w:val="0"/>
          <w:marTop w:val="0"/>
          <w:marBottom w:val="0"/>
          <w:divBdr>
            <w:top w:val="none" w:sz="0" w:space="0" w:color="auto"/>
            <w:left w:val="none" w:sz="0" w:space="0" w:color="auto"/>
            <w:bottom w:val="none" w:sz="0" w:space="0" w:color="auto"/>
            <w:right w:val="none" w:sz="0" w:space="0" w:color="auto"/>
          </w:divBdr>
        </w:div>
        <w:div w:id="240792518">
          <w:marLeft w:val="640"/>
          <w:marRight w:val="0"/>
          <w:marTop w:val="0"/>
          <w:marBottom w:val="0"/>
          <w:divBdr>
            <w:top w:val="none" w:sz="0" w:space="0" w:color="auto"/>
            <w:left w:val="none" w:sz="0" w:space="0" w:color="auto"/>
            <w:bottom w:val="none" w:sz="0" w:space="0" w:color="auto"/>
            <w:right w:val="none" w:sz="0" w:space="0" w:color="auto"/>
          </w:divBdr>
        </w:div>
        <w:div w:id="1189413960">
          <w:marLeft w:val="640"/>
          <w:marRight w:val="0"/>
          <w:marTop w:val="0"/>
          <w:marBottom w:val="0"/>
          <w:divBdr>
            <w:top w:val="none" w:sz="0" w:space="0" w:color="auto"/>
            <w:left w:val="none" w:sz="0" w:space="0" w:color="auto"/>
            <w:bottom w:val="none" w:sz="0" w:space="0" w:color="auto"/>
            <w:right w:val="none" w:sz="0" w:space="0" w:color="auto"/>
          </w:divBdr>
        </w:div>
        <w:div w:id="967009150">
          <w:marLeft w:val="640"/>
          <w:marRight w:val="0"/>
          <w:marTop w:val="0"/>
          <w:marBottom w:val="0"/>
          <w:divBdr>
            <w:top w:val="none" w:sz="0" w:space="0" w:color="auto"/>
            <w:left w:val="none" w:sz="0" w:space="0" w:color="auto"/>
            <w:bottom w:val="none" w:sz="0" w:space="0" w:color="auto"/>
            <w:right w:val="none" w:sz="0" w:space="0" w:color="auto"/>
          </w:divBdr>
        </w:div>
        <w:div w:id="205725699">
          <w:marLeft w:val="640"/>
          <w:marRight w:val="0"/>
          <w:marTop w:val="0"/>
          <w:marBottom w:val="0"/>
          <w:divBdr>
            <w:top w:val="none" w:sz="0" w:space="0" w:color="auto"/>
            <w:left w:val="none" w:sz="0" w:space="0" w:color="auto"/>
            <w:bottom w:val="none" w:sz="0" w:space="0" w:color="auto"/>
            <w:right w:val="none" w:sz="0" w:space="0" w:color="auto"/>
          </w:divBdr>
        </w:div>
        <w:div w:id="393436965">
          <w:marLeft w:val="640"/>
          <w:marRight w:val="0"/>
          <w:marTop w:val="0"/>
          <w:marBottom w:val="0"/>
          <w:divBdr>
            <w:top w:val="none" w:sz="0" w:space="0" w:color="auto"/>
            <w:left w:val="none" w:sz="0" w:space="0" w:color="auto"/>
            <w:bottom w:val="none" w:sz="0" w:space="0" w:color="auto"/>
            <w:right w:val="none" w:sz="0" w:space="0" w:color="auto"/>
          </w:divBdr>
        </w:div>
        <w:div w:id="1102065680">
          <w:marLeft w:val="640"/>
          <w:marRight w:val="0"/>
          <w:marTop w:val="0"/>
          <w:marBottom w:val="0"/>
          <w:divBdr>
            <w:top w:val="none" w:sz="0" w:space="0" w:color="auto"/>
            <w:left w:val="none" w:sz="0" w:space="0" w:color="auto"/>
            <w:bottom w:val="none" w:sz="0" w:space="0" w:color="auto"/>
            <w:right w:val="none" w:sz="0" w:space="0" w:color="auto"/>
          </w:divBdr>
        </w:div>
        <w:div w:id="2031712185">
          <w:marLeft w:val="640"/>
          <w:marRight w:val="0"/>
          <w:marTop w:val="0"/>
          <w:marBottom w:val="0"/>
          <w:divBdr>
            <w:top w:val="none" w:sz="0" w:space="0" w:color="auto"/>
            <w:left w:val="none" w:sz="0" w:space="0" w:color="auto"/>
            <w:bottom w:val="none" w:sz="0" w:space="0" w:color="auto"/>
            <w:right w:val="none" w:sz="0" w:space="0" w:color="auto"/>
          </w:divBdr>
        </w:div>
        <w:div w:id="666902941">
          <w:marLeft w:val="640"/>
          <w:marRight w:val="0"/>
          <w:marTop w:val="0"/>
          <w:marBottom w:val="0"/>
          <w:divBdr>
            <w:top w:val="none" w:sz="0" w:space="0" w:color="auto"/>
            <w:left w:val="none" w:sz="0" w:space="0" w:color="auto"/>
            <w:bottom w:val="none" w:sz="0" w:space="0" w:color="auto"/>
            <w:right w:val="none" w:sz="0" w:space="0" w:color="auto"/>
          </w:divBdr>
        </w:div>
        <w:div w:id="290598795">
          <w:marLeft w:val="640"/>
          <w:marRight w:val="0"/>
          <w:marTop w:val="0"/>
          <w:marBottom w:val="0"/>
          <w:divBdr>
            <w:top w:val="none" w:sz="0" w:space="0" w:color="auto"/>
            <w:left w:val="none" w:sz="0" w:space="0" w:color="auto"/>
            <w:bottom w:val="none" w:sz="0" w:space="0" w:color="auto"/>
            <w:right w:val="none" w:sz="0" w:space="0" w:color="auto"/>
          </w:divBdr>
        </w:div>
        <w:div w:id="2067221036">
          <w:marLeft w:val="640"/>
          <w:marRight w:val="0"/>
          <w:marTop w:val="0"/>
          <w:marBottom w:val="0"/>
          <w:divBdr>
            <w:top w:val="none" w:sz="0" w:space="0" w:color="auto"/>
            <w:left w:val="none" w:sz="0" w:space="0" w:color="auto"/>
            <w:bottom w:val="none" w:sz="0" w:space="0" w:color="auto"/>
            <w:right w:val="none" w:sz="0" w:space="0" w:color="auto"/>
          </w:divBdr>
        </w:div>
        <w:div w:id="485051592">
          <w:marLeft w:val="640"/>
          <w:marRight w:val="0"/>
          <w:marTop w:val="0"/>
          <w:marBottom w:val="0"/>
          <w:divBdr>
            <w:top w:val="none" w:sz="0" w:space="0" w:color="auto"/>
            <w:left w:val="none" w:sz="0" w:space="0" w:color="auto"/>
            <w:bottom w:val="none" w:sz="0" w:space="0" w:color="auto"/>
            <w:right w:val="none" w:sz="0" w:space="0" w:color="auto"/>
          </w:divBdr>
        </w:div>
        <w:div w:id="985476444">
          <w:marLeft w:val="640"/>
          <w:marRight w:val="0"/>
          <w:marTop w:val="0"/>
          <w:marBottom w:val="0"/>
          <w:divBdr>
            <w:top w:val="none" w:sz="0" w:space="0" w:color="auto"/>
            <w:left w:val="none" w:sz="0" w:space="0" w:color="auto"/>
            <w:bottom w:val="none" w:sz="0" w:space="0" w:color="auto"/>
            <w:right w:val="none" w:sz="0" w:space="0" w:color="auto"/>
          </w:divBdr>
        </w:div>
        <w:div w:id="772826339">
          <w:marLeft w:val="640"/>
          <w:marRight w:val="0"/>
          <w:marTop w:val="0"/>
          <w:marBottom w:val="0"/>
          <w:divBdr>
            <w:top w:val="none" w:sz="0" w:space="0" w:color="auto"/>
            <w:left w:val="none" w:sz="0" w:space="0" w:color="auto"/>
            <w:bottom w:val="none" w:sz="0" w:space="0" w:color="auto"/>
            <w:right w:val="none" w:sz="0" w:space="0" w:color="auto"/>
          </w:divBdr>
        </w:div>
        <w:div w:id="172648579">
          <w:marLeft w:val="640"/>
          <w:marRight w:val="0"/>
          <w:marTop w:val="0"/>
          <w:marBottom w:val="0"/>
          <w:divBdr>
            <w:top w:val="none" w:sz="0" w:space="0" w:color="auto"/>
            <w:left w:val="none" w:sz="0" w:space="0" w:color="auto"/>
            <w:bottom w:val="none" w:sz="0" w:space="0" w:color="auto"/>
            <w:right w:val="none" w:sz="0" w:space="0" w:color="auto"/>
          </w:divBdr>
        </w:div>
        <w:div w:id="3440294">
          <w:marLeft w:val="640"/>
          <w:marRight w:val="0"/>
          <w:marTop w:val="0"/>
          <w:marBottom w:val="0"/>
          <w:divBdr>
            <w:top w:val="none" w:sz="0" w:space="0" w:color="auto"/>
            <w:left w:val="none" w:sz="0" w:space="0" w:color="auto"/>
            <w:bottom w:val="none" w:sz="0" w:space="0" w:color="auto"/>
            <w:right w:val="none" w:sz="0" w:space="0" w:color="auto"/>
          </w:divBdr>
        </w:div>
        <w:div w:id="1567454535">
          <w:marLeft w:val="640"/>
          <w:marRight w:val="0"/>
          <w:marTop w:val="0"/>
          <w:marBottom w:val="0"/>
          <w:divBdr>
            <w:top w:val="none" w:sz="0" w:space="0" w:color="auto"/>
            <w:left w:val="none" w:sz="0" w:space="0" w:color="auto"/>
            <w:bottom w:val="none" w:sz="0" w:space="0" w:color="auto"/>
            <w:right w:val="none" w:sz="0" w:space="0" w:color="auto"/>
          </w:divBdr>
        </w:div>
        <w:div w:id="1221861535">
          <w:marLeft w:val="640"/>
          <w:marRight w:val="0"/>
          <w:marTop w:val="0"/>
          <w:marBottom w:val="0"/>
          <w:divBdr>
            <w:top w:val="none" w:sz="0" w:space="0" w:color="auto"/>
            <w:left w:val="none" w:sz="0" w:space="0" w:color="auto"/>
            <w:bottom w:val="none" w:sz="0" w:space="0" w:color="auto"/>
            <w:right w:val="none" w:sz="0" w:space="0" w:color="auto"/>
          </w:divBdr>
        </w:div>
        <w:div w:id="308942020">
          <w:marLeft w:val="640"/>
          <w:marRight w:val="0"/>
          <w:marTop w:val="0"/>
          <w:marBottom w:val="0"/>
          <w:divBdr>
            <w:top w:val="none" w:sz="0" w:space="0" w:color="auto"/>
            <w:left w:val="none" w:sz="0" w:space="0" w:color="auto"/>
            <w:bottom w:val="none" w:sz="0" w:space="0" w:color="auto"/>
            <w:right w:val="none" w:sz="0" w:space="0" w:color="auto"/>
          </w:divBdr>
        </w:div>
        <w:div w:id="900286652">
          <w:marLeft w:val="640"/>
          <w:marRight w:val="0"/>
          <w:marTop w:val="0"/>
          <w:marBottom w:val="0"/>
          <w:divBdr>
            <w:top w:val="none" w:sz="0" w:space="0" w:color="auto"/>
            <w:left w:val="none" w:sz="0" w:space="0" w:color="auto"/>
            <w:bottom w:val="none" w:sz="0" w:space="0" w:color="auto"/>
            <w:right w:val="none" w:sz="0" w:space="0" w:color="auto"/>
          </w:divBdr>
        </w:div>
        <w:div w:id="67967058">
          <w:marLeft w:val="640"/>
          <w:marRight w:val="0"/>
          <w:marTop w:val="0"/>
          <w:marBottom w:val="0"/>
          <w:divBdr>
            <w:top w:val="none" w:sz="0" w:space="0" w:color="auto"/>
            <w:left w:val="none" w:sz="0" w:space="0" w:color="auto"/>
            <w:bottom w:val="none" w:sz="0" w:space="0" w:color="auto"/>
            <w:right w:val="none" w:sz="0" w:space="0" w:color="auto"/>
          </w:divBdr>
        </w:div>
        <w:div w:id="128791622">
          <w:marLeft w:val="640"/>
          <w:marRight w:val="0"/>
          <w:marTop w:val="0"/>
          <w:marBottom w:val="0"/>
          <w:divBdr>
            <w:top w:val="none" w:sz="0" w:space="0" w:color="auto"/>
            <w:left w:val="none" w:sz="0" w:space="0" w:color="auto"/>
            <w:bottom w:val="none" w:sz="0" w:space="0" w:color="auto"/>
            <w:right w:val="none" w:sz="0" w:space="0" w:color="auto"/>
          </w:divBdr>
        </w:div>
        <w:div w:id="2042628322">
          <w:marLeft w:val="640"/>
          <w:marRight w:val="0"/>
          <w:marTop w:val="0"/>
          <w:marBottom w:val="0"/>
          <w:divBdr>
            <w:top w:val="none" w:sz="0" w:space="0" w:color="auto"/>
            <w:left w:val="none" w:sz="0" w:space="0" w:color="auto"/>
            <w:bottom w:val="none" w:sz="0" w:space="0" w:color="auto"/>
            <w:right w:val="none" w:sz="0" w:space="0" w:color="auto"/>
          </w:divBdr>
        </w:div>
        <w:div w:id="1572230995">
          <w:marLeft w:val="640"/>
          <w:marRight w:val="0"/>
          <w:marTop w:val="0"/>
          <w:marBottom w:val="0"/>
          <w:divBdr>
            <w:top w:val="none" w:sz="0" w:space="0" w:color="auto"/>
            <w:left w:val="none" w:sz="0" w:space="0" w:color="auto"/>
            <w:bottom w:val="none" w:sz="0" w:space="0" w:color="auto"/>
            <w:right w:val="none" w:sz="0" w:space="0" w:color="auto"/>
          </w:divBdr>
        </w:div>
        <w:div w:id="597906991">
          <w:marLeft w:val="640"/>
          <w:marRight w:val="0"/>
          <w:marTop w:val="0"/>
          <w:marBottom w:val="0"/>
          <w:divBdr>
            <w:top w:val="none" w:sz="0" w:space="0" w:color="auto"/>
            <w:left w:val="none" w:sz="0" w:space="0" w:color="auto"/>
            <w:bottom w:val="none" w:sz="0" w:space="0" w:color="auto"/>
            <w:right w:val="none" w:sz="0" w:space="0" w:color="auto"/>
          </w:divBdr>
        </w:div>
        <w:div w:id="1718817684">
          <w:marLeft w:val="640"/>
          <w:marRight w:val="0"/>
          <w:marTop w:val="0"/>
          <w:marBottom w:val="0"/>
          <w:divBdr>
            <w:top w:val="none" w:sz="0" w:space="0" w:color="auto"/>
            <w:left w:val="none" w:sz="0" w:space="0" w:color="auto"/>
            <w:bottom w:val="none" w:sz="0" w:space="0" w:color="auto"/>
            <w:right w:val="none" w:sz="0" w:space="0" w:color="auto"/>
          </w:divBdr>
        </w:div>
        <w:div w:id="668563045">
          <w:marLeft w:val="640"/>
          <w:marRight w:val="0"/>
          <w:marTop w:val="0"/>
          <w:marBottom w:val="0"/>
          <w:divBdr>
            <w:top w:val="none" w:sz="0" w:space="0" w:color="auto"/>
            <w:left w:val="none" w:sz="0" w:space="0" w:color="auto"/>
            <w:bottom w:val="none" w:sz="0" w:space="0" w:color="auto"/>
            <w:right w:val="none" w:sz="0" w:space="0" w:color="auto"/>
          </w:divBdr>
        </w:div>
        <w:div w:id="906651249">
          <w:marLeft w:val="640"/>
          <w:marRight w:val="0"/>
          <w:marTop w:val="0"/>
          <w:marBottom w:val="0"/>
          <w:divBdr>
            <w:top w:val="none" w:sz="0" w:space="0" w:color="auto"/>
            <w:left w:val="none" w:sz="0" w:space="0" w:color="auto"/>
            <w:bottom w:val="none" w:sz="0" w:space="0" w:color="auto"/>
            <w:right w:val="none" w:sz="0" w:space="0" w:color="auto"/>
          </w:divBdr>
        </w:div>
        <w:div w:id="342557573">
          <w:marLeft w:val="640"/>
          <w:marRight w:val="0"/>
          <w:marTop w:val="0"/>
          <w:marBottom w:val="0"/>
          <w:divBdr>
            <w:top w:val="none" w:sz="0" w:space="0" w:color="auto"/>
            <w:left w:val="none" w:sz="0" w:space="0" w:color="auto"/>
            <w:bottom w:val="none" w:sz="0" w:space="0" w:color="auto"/>
            <w:right w:val="none" w:sz="0" w:space="0" w:color="auto"/>
          </w:divBdr>
        </w:div>
        <w:div w:id="452792764">
          <w:marLeft w:val="640"/>
          <w:marRight w:val="0"/>
          <w:marTop w:val="0"/>
          <w:marBottom w:val="0"/>
          <w:divBdr>
            <w:top w:val="none" w:sz="0" w:space="0" w:color="auto"/>
            <w:left w:val="none" w:sz="0" w:space="0" w:color="auto"/>
            <w:bottom w:val="none" w:sz="0" w:space="0" w:color="auto"/>
            <w:right w:val="none" w:sz="0" w:space="0" w:color="auto"/>
          </w:divBdr>
        </w:div>
        <w:div w:id="1777476842">
          <w:marLeft w:val="640"/>
          <w:marRight w:val="0"/>
          <w:marTop w:val="0"/>
          <w:marBottom w:val="0"/>
          <w:divBdr>
            <w:top w:val="none" w:sz="0" w:space="0" w:color="auto"/>
            <w:left w:val="none" w:sz="0" w:space="0" w:color="auto"/>
            <w:bottom w:val="none" w:sz="0" w:space="0" w:color="auto"/>
            <w:right w:val="none" w:sz="0" w:space="0" w:color="auto"/>
          </w:divBdr>
        </w:div>
        <w:div w:id="965963718">
          <w:marLeft w:val="640"/>
          <w:marRight w:val="0"/>
          <w:marTop w:val="0"/>
          <w:marBottom w:val="0"/>
          <w:divBdr>
            <w:top w:val="none" w:sz="0" w:space="0" w:color="auto"/>
            <w:left w:val="none" w:sz="0" w:space="0" w:color="auto"/>
            <w:bottom w:val="none" w:sz="0" w:space="0" w:color="auto"/>
            <w:right w:val="none" w:sz="0" w:space="0" w:color="auto"/>
          </w:divBdr>
        </w:div>
        <w:div w:id="948076353">
          <w:marLeft w:val="640"/>
          <w:marRight w:val="0"/>
          <w:marTop w:val="0"/>
          <w:marBottom w:val="0"/>
          <w:divBdr>
            <w:top w:val="none" w:sz="0" w:space="0" w:color="auto"/>
            <w:left w:val="none" w:sz="0" w:space="0" w:color="auto"/>
            <w:bottom w:val="none" w:sz="0" w:space="0" w:color="auto"/>
            <w:right w:val="none" w:sz="0" w:space="0" w:color="auto"/>
          </w:divBdr>
        </w:div>
        <w:div w:id="2120175621">
          <w:marLeft w:val="640"/>
          <w:marRight w:val="0"/>
          <w:marTop w:val="0"/>
          <w:marBottom w:val="0"/>
          <w:divBdr>
            <w:top w:val="none" w:sz="0" w:space="0" w:color="auto"/>
            <w:left w:val="none" w:sz="0" w:space="0" w:color="auto"/>
            <w:bottom w:val="none" w:sz="0" w:space="0" w:color="auto"/>
            <w:right w:val="none" w:sz="0" w:space="0" w:color="auto"/>
          </w:divBdr>
        </w:div>
        <w:div w:id="1698659725">
          <w:marLeft w:val="640"/>
          <w:marRight w:val="0"/>
          <w:marTop w:val="0"/>
          <w:marBottom w:val="0"/>
          <w:divBdr>
            <w:top w:val="none" w:sz="0" w:space="0" w:color="auto"/>
            <w:left w:val="none" w:sz="0" w:space="0" w:color="auto"/>
            <w:bottom w:val="none" w:sz="0" w:space="0" w:color="auto"/>
            <w:right w:val="none" w:sz="0" w:space="0" w:color="auto"/>
          </w:divBdr>
        </w:div>
        <w:div w:id="891190025">
          <w:marLeft w:val="640"/>
          <w:marRight w:val="0"/>
          <w:marTop w:val="0"/>
          <w:marBottom w:val="0"/>
          <w:divBdr>
            <w:top w:val="none" w:sz="0" w:space="0" w:color="auto"/>
            <w:left w:val="none" w:sz="0" w:space="0" w:color="auto"/>
            <w:bottom w:val="none" w:sz="0" w:space="0" w:color="auto"/>
            <w:right w:val="none" w:sz="0" w:space="0" w:color="auto"/>
          </w:divBdr>
        </w:div>
        <w:div w:id="774404057">
          <w:marLeft w:val="640"/>
          <w:marRight w:val="0"/>
          <w:marTop w:val="0"/>
          <w:marBottom w:val="0"/>
          <w:divBdr>
            <w:top w:val="none" w:sz="0" w:space="0" w:color="auto"/>
            <w:left w:val="none" w:sz="0" w:space="0" w:color="auto"/>
            <w:bottom w:val="none" w:sz="0" w:space="0" w:color="auto"/>
            <w:right w:val="none" w:sz="0" w:space="0" w:color="auto"/>
          </w:divBdr>
        </w:div>
        <w:div w:id="2017152243">
          <w:marLeft w:val="640"/>
          <w:marRight w:val="0"/>
          <w:marTop w:val="0"/>
          <w:marBottom w:val="0"/>
          <w:divBdr>
            <w:top w:val="none" w:sz="0" w:space="0" w:color="auto"/>
            <w:left w:val="none" w:sz="0" w:space="0" w:color="auto"/>
            <w:bottom w:val="none" w:sz="0" w:space="0" w:color="auto"/>
            <w:right w:val="none" w:sz="0" w:space="0" w:color="auto"/>
          </w:divBdr>
        </w:div>
        <w:div w:id="459612826">
          <w:marLeft w:val="640"/>
          <w:marRight w:val="0"/>
          <w:marTop w:val="0"/>
          <w:marBottom w:val="0"/>
          <w:divBdr>
            <w:top w:val="none" w:sz="0" w:space="0" w:color="auto"/>
            <w:left w:val="none" w:sz="0" w:space="0" w:color="auto"/>
            <w:bottom w:val="none" w:sz="0" w:space="0" w:color="auto"/>
            <w:right w:val="none" w:sz="0" w:space="0" w:color="auto"/>
          </w:divBdr>
        </w:div>
        <w:div w:id="1922717039">
          <w:marLeft w:val="640"/>
          <w:marRight w:val="0"/>
          <w:marTop w:val="0"/>
          <w:marBottom w:val="0"/>
          <w:divBdr>
            <w:top w:val="none" w:sz="0" w:space="0" w:color="auto"/>
            <w:left w:val="none" w:sz="0" w:space="0" w:color="auto"/>
            <w:bottom w:val="none" w:sz="0" w:space="0" w:color="auto"/>
            <w:right w:val="none" w:sz="0" w:space="0" w:color="auto"/>
          </w:divBdr>
        </w:div>
        <w:div w:id="364719235">
          <w:marLeft w:val="640"/>
          <w:marRight w:val="0"/>
          <w:marTop w:val="0"/>
          <w:marBottom w:val="0"/>
          <w:divBdr>
            <w:top w:val="none" w:sz="0" w:space="0" w:color="auto"/>
            <w:left w:val="none" w:sz="0" w:space="0" w:color="auto"/>
            <w:bottom w:val="none" w:sz="0" w:space="0" w:color="auto"/>
            <w:right w:val="none" w:sz="0" w:space="0" w:color="auto"/>
          </w:divBdr>
        </w:div>
        <w:div w:id="916598352">
          <w:marLeft w:val="640"/>
          <w:marRight w:val="0"/>
          <w:marTop w:val="0"/>
          <w:marBottom w:val="0"/>
          <w:divBdr>
            <w:top w:val="none" w:sz="0" w:space="0" w:color="auto"/>
            <w:left w:val="none" w:sz="0" w:space="0" w:color="auto"/>
            <w:bottom w:val="none" w:sz="0" w:space="0" w:color="auto"/>
            <w:right w:val="none" w:sz="0" w:space="0" w:color="auto"/>
          </w:divBdr>
        </w:div>
        <w:div w:id="1269582005">
          <w:marLeft w:val="640"/>
          <w:marRight w:val="0"/>
          <w:marTop w:val="0"/>
          <w:marBottom w:val="0"/>
          <w:divBdr>
            <w:top w:val="none" w:sz="0" w:space="0" w:color="auto"/>
            <w:left w:val="none" w:sz="0" w:space="0" w:color="auto"/>
            <w:bottom w:val="none" w:sz="0" w:space="0" w:color="auto"/>
            <w:right w:val="none" w:sz="0" w:space="0" w:color="auto"/>
          </w:divBdr>
        </w:div>
        <w:div w:id="2013214911">
          <w:marLeft w:val="640"/>
          <w:marRight w:val="0"/>
          <w:marTop w:val="0"/>
          <w:marBottom w:val="0"/>
          <w:divBdr>
            <w:top w:val="none" w:sz="0" w:space="0" w:color="auto"/>
            <w:left w:val="none" w:sz="0" w:space="0" w:color="auto"/>
            <w:bottom w:val="none" w:sz="0" w:space="0" w:color="auto"/>
            <w:right w:val="none" w:sz="0" w:space="0" w:color="auto"/>
          </w:divBdr>
        </w:div>
        <w:div w:id="216671299">
          <w:marLeft w:val="640"/>
          <w:marRight w:val="0"/>
          <w:marTop w:val="0"/>
          <w:marBottom w:val="0"/>
          <w:divBdr>
            <w:top w:val="none" w:sz="0" w:space="0" w:color="auto"/>
            <w:left w:val="none" w:sz="0" w:space="0" w:color="auto"/>
            <w:bottom w:val="none" w:sz="0" w:space="0" w:color="auto"/>
            <w:right w:val="none" w:sz="0" w:space="0" w:color="auto"/>
          </w:divBdr>
        </w:div>
        <w:div w:id="577598531">
          <w:marLeft w:val="640"/>
          <w:marRight w:val="0"/>
          <w:marTop w:val="0"/>
          <w:marBottom w:val="0"/>
          <w:divBdr>
            <w:top w:val="none" w:sz="0" w:space="0" w:color="auto"/>
            <w:left w:val="none" w:sz="0" w:space="0" w:color="auto"/>
            <w:bottom w:val="none" w:sz="0" w:space="0" w:color="auto"/>
            <w:right w:val="none" w:sz="0" w:space="0" w:color="auto"/>
          </w:divBdr>
        </w:div>
        <w:div w:id="1306622985">
          <w:marLeft w:val="640"/>
          <w:marRight w:val="0"/>
          <w:marTop w:val="0"/>
          <w:marBottom w:val="0"/>
          <w:divBdr>
            <w:top w:val="none" w:sz="0" w:space="0" w:color="auto"/>
            <w:left w:val="none" w:sz="0" w:space="0" w:color="auto"/>
            <w:bottom w:val="none" w:sz="0" w:space="0" w:color="auto"/>
            <w:right w:val="none" w:sz="0" w:space="0" w:color="auto"/>
          </w:divBdr>
        </w:div>
        <w:div w:id="181632296">
          <w:marLeft w:val="640"/>
          <w:marRight w:val="0"/>
          <w:marTop w:val="0"/>
          <w:marBottom w:val="0"/>
          <w:divBdr>
            <w:top w:val="none" w:sz="0" w:space="0" w:color="auto"/>
            <w:left w:val="none" w:sz="0" w:space="0" w:color="auto"/>
            <w:bottom w:val="none" w:sz="0" w:space="0" w:color="auto"/>
            <w:right w:val="none" w:sz="0" w:space="0" w:color="auto"/>
          </w:divBdr>
        </w:div>
        <w:div w:id="63913058">
          <w:marLeft w:val="640"/>
          <w:marRight w:val="0"/>
          <w:marTop w:val="0"/>
          <w:marBottom w:val="0"/>
          <w:divBdr>
            <w:top w:val="none" w:sz="0" w:space="0" w:color="auto"/>
            <w:left w:val="none" w:sz="0" w:space="0" w:color="auto"/>
            <w:bottom w:val="none" w:sz="0" w:space="0" w:color="auto"/>
            <w:right w:val="none" w:sz="0" w:space="0" w:color="auto"/>
          </w:divBdr>
        </w:div>
      </w:divsChild>
    </w:div>
    <w:div w:id="414127572">
      <w:bodyDiv w:val="1"/>
      <w:marLeft w:val="0"/>
      <w:marRight w:val="0"/>
      <w:marTop w:val="0"/>
      <w:marBottom w:val="0"/>
      <w:divBdr>
        <w:top w:val="none" w:sz="0" w:space="0" w:color="auto"/>
        <w:left w:val="none" w:sz="0" w:space="0" w:color="auto"/>
        <w:bottom w:val="none" w:sz="0" w:space="0" w:color="auto"/>
        <w:right w:val="none" w:sz="0" w:space="0" w:color="auto"/>
      </w:divBdr>
      <w:divsChild>
        <w:div w:id="1622154532">
          <w:marLeft w:val="640"/>
          <w:marRight w:val="0"/>
          <w:marTop w:val="0"/>
          <w:marBottom w:val="0"/>
          <w:divBdr>
            <w:top w:val="none" w:sz="0" w:space="0" w:color="auto"/>
            <w:left w:val="none" w:sz="0" w:space="0" w:color="auto"/>
            <w:bottom w:val="none" w:sz="0" w:space="0" w:color="auto"/>
            <w:right w:val="none" w:sz="0" w:space="0" w:color="auto"/>
          </w:divBdr>
        </w:div>
        <w:div w:id="60251326">
          <w:marLeft w:val="640"/>
          <w:marRight w:val="0"/>
          <w:marTop w:val="0"/>
          <w:marBottom w:val="0"/>
          <w:divBdr>
            <w:top w:val="none" w:sz="0" w:space="0" w:color="auto"/>
            <w:left w:val="none" w:sz="0" w:space="0" w:color="auto"/>
            <w:bottom w:val="none" w:sz="0" w:space="0" w:color="auto"/>
            <w:right w:val="none" w:sz="0" w:space="0" w:color="auto"/>
          </w:divBdr>
        </w:div>
        <w:div w:id="2072537654">
          <w:marLeft w:val="640"/>
          <w:marRight w:val="0"/>
          <w:marTop w:val="0"/>
          <w:marBottom w:val="0"/>
          <w:divBdr>
            <w:top w:val="none" w:sz="0" w:space="0" w:color="auto"/>
            <w:left w:val="none" w:sz="0" w:space="0" w:color="auto"/>
            <w:bottom w:val="none" w:sz="0" w:space="0" w:color="auto"/>
            <w:right w:val="none" w:sz="0" w:space="0" w:color="auto"/>
          </w:divBdr>
        </w:div>
        <w:div w:id="962152809">
          <w:marLeft w:val="640"/>
          <w:marRight w:val="0"/>
          <w:marTop w:val="0"/>
          <w:marBottom w:val="0"/>
          <w:divBdr>
            <w:top w:val="none" w:sz="0" w:space="0" w:color="auto"/>
            <w:left w:val="none" w:sz="0" w:space="0" w:color="auto"/>
            <w:bottom w:val="none" w:sz="0" w:space="0" w:color="auto"/>
            <w:right w:val="none" w:sz="0" w:space="0" w:color="auto"/>
          </w:divBdr>
        </w:div>
        <w:div w:id="1414546949">
          <w:marLeft w:val="640"/>
          <w:marRight w:val="0"/>
          <w:marTop w:val="0"/>
          <w:marBottom w:val="0"/>
          <w:divBdr>
            <w:top w:val="none" w:sz="0" w:space="0" w:color="auto"/>
            <w:left w:val="none" w:sz="0" w:space="0" w:color="auto"/>
            <w:bottom w:val="none" w:sz="0" w:space="0" w:color="auto"/>
            <w:right w:val="none" w:sz="0" w:space="0" w:color="auto"/>
          </w:divBdr>
        </w:div>
        <w:div w:id="1245647438">
          <w:marLeft w:val="640"/>
          <w:marRight w:val="0"/>
          <w:marTop w:val="0"/>
          <w:marBottom w:val="0"/>
          <w:divBdr>
            <w:top w:val="none" w:sz="0" w:space="0" w:color="auto"/>
            <w:left w:val="none" w:sz="0" w:space="0" w:color="auto"/>
            <w:bottom w:val="none" w:sz="0" w:space="0" w:color="auto"/>
            <w:right w:val="none" w:sz="0" w:space="0" w:color="auto"/>
          </w:divBdr>
        </w:div>
        <w:div w:id="1239705398">
          <w:marLeft w:val="640"/>
          <w:marRight w:val="0"/>
          <w:marTop w:val="0"/>
          <w:marBottom w:val="0"/>
          <w:divBdr>
            <w:top w:val="none" w:sz="0" w:space="0" w:color="auto"/>
            <w:left w:val="none" w:sz="0" w:space="0" w:color="auto"/>
            <w:bottom w:val="none" w:sz="0" w:space="0" w:color="auto"/>
            <w:right w:val="none" w:sz="0" w:space="0" w:color="auto"/>
          </w:divBdr>
        </w:div>
        <w:div w:id="943270358">
          <w:marLeft w:val="640"/>
          <w:marRight w:val="0"/>
          <w:marTop w:val="0"/>
          <w:marBottom w:val="0"/>
          <w:divBdr>
            <w:top w:val="none" w:sz="0" w:space="0" w:color="auto"/>
            <w:left w:val="none" w:sz="0" w:space="0" w:color="auto"/>
            <w:bottom w:val="none" w:sz="0" w:space="0" w:color="auto"/>
            <w:right w:val="none" w:sz="0" w:space="0" w:color="auto"/>
          </w:divBdr>
        </w:div>
        <w:div w:id="178549822">
          <w:marLeft w:val="640"/>
          <w:marRight w:val="0"/>
          <w:marTop w:val="0"/>
          <w:marBottom w:val="0"/>
          <w:divBdr>
            <w:top w:val="none" w:sz="0" w:space="0" w:color="auto"/>
            <w:left w:val="none" w:sz="0" w:space="0" w:color="auto"/>
            <w:bottom w:val="none" w:sz="0" w:space="0" w:color="auto"/>
            <w:right w:val="none" w:sz="0" w:space="0" w:color="auto"/>
          </w:divBdr>
        </w:div>
        <w:div w:id="519704543">
          <w:marLeft w:val="640"/>
          <w:marRight w:val="0"/>
          <w:marTop w:val="0"/>
          <w:marBottom w:val="0"/>
          <w:divBdr>
            <w:top w:val="none" w:sz="0" w:space="0" w:color="auto"/>
            <w:left w:val="none" w:sz="0" w:space="0" w:color="auto"/>
            <w:bottom w:val="none" w:sz="0" w:space="0" w:color="auto"/>
            <w:right w:val="none" w:sz="0" w:space="0" w:color="auto"/>
          </w:divBdr>
        </w:div>
        <w:div w:id="1905598468">
          <w:marLeft w:val="640"/>
          <w:marRight w:val="0"/>
          <w:marTop w:val="0"/>
          <w:marBottom w:val="0"/>
          <w:divBdr>
            <w:top w:val="none" w:sz="0" w:space="0" w:color="auto"/>
            <w:left w:val="none" w:sz="0" w:space="0" w:color="auto"/>
            <w:bottom w:val="none" w:sz="0" w:space="0" w:color="auto"/>
            <w:right w:val="none" w:sz="0" w:space="0" w:color="auto"/>
          </w:divBdr>
        </w:div>
        <w:div w:id="1035883604">
          <w:marLeft w:val="640"/>
          <w:marRight w:val="0"/>
          <w:marTop w:val="0"/>
          <w:marBottom w:val="0"/>
          <w:divBdr>
            <w:top w:val="none" w:sz="0" w:space="0" w:color="auto"/>
            <w:left w:val="none" w:sz="0" w:space="0" w:color="auto"/>
            <w:bottom w:val="none" w:sz="0" w:space="0" w:color="auto"/>
            <w:right w:val="none" w:sz="0" w:space="0" w:color="auto"/>
          </w:divBdr>
        </w:div>
        <w:div w:id="700086614">
          <w:marLeft w:val="640"/>
          <w:marRight w:val="0"/>
          <w:marTop w:val="0"/>
          <w:marBottom w:val="0"/>
          <w:divBdr>
            <w:top w:val="none" w:sz="0" w:space="0" w:color="auto"/>
            <w:left w:val="none" w:sz="0" w:space="0" w:color="auto"/>
            <w:bottom w:val="none" w:sz="0" w:space="0" w:color="auto"/>
            <w:right w:val="none" w:sz="0" w:space="0" w:color="auto"/>
          </w:divBdr>
        </w:div>
        <w:div w:id="74907801">
          <w:marLeft w:val="640"/>
          <w:marRight w:val="0"/>
          <w:marTop w:val="0"/>
          <w:marBottom w:val="0"/>
          <w:divBdr>
            <w:top w:val="none" w:sz="0" w:space="0" w:color="auto"/>
            <w:left w:val="none" w:sz="0" w:space="0" w:color="auto"/>
            <w:bottom w:val="none" w:sz="0" w:space="0" w:color="auto"/>
            <w:right w:val="none" w:sz="0" w:space="0" w:color="auto"/>
          </w:divBdr>
        </w:div>
        <w:div w:id="1721975415">
          <w:marLeft w:val="640"/>
          <w:marRight w:val="0"/>
          <w:marTop w:val="0"/>
          <w:marBottom w:val="0"/>
          <w:divBdr>
            <w:top w:val="none" w:sz="0" w:space="0" w:color="auto"/>
            <w:left w:val="none" w:sz="0" w:space="0" w:color="auto"/>
            <w:bottom w:val="none" w:sz="0" w:space="0" w:color="auto"/>
            <w:right w:val="none" w:sz="0" w:space="0" w:color="auto"/>
          </w:divBdr>
        </w:div>
        <w:div w:id="1999645579">
          <w:marLeft w:val="640"/>
          <w:marRight w:val="0"/>
          <w:marTop w:val="0"/>
          <w:marBottom w:val="0"/>
          <w:divBdr>
            <w:top w:val="none" w:sz="0" w:space="0" w:color="auto"/>
            <w:left w:val="none" w:sz="0" w:space="0" w:color="auto"/>
            <w:bottom w:val="none" w:sz="0" w:space="0" w:color="auto"/>
            <w:right w:val="none" w:sz="0" w:space="0" w:color="auto"/>
          </w:divBdr>
        </w:div>
        <w:div w:id="438528433">
          <w:marLeft w:val="640"/>
          <w:marRight w:val="0"/>
          <w:marTop w:val="0"/>
          <w:marBottom w:val="0"/>
          <w:divBdr>
            <w:top w:val="none" w:sz="0" w:space="0" w:color="auto"/>
            <w:left w:val="none" w:sz="0" w:space="0" w:color="auto"/>
            <w:bottom w:val="none" w:sz="0" w:space="0" w:color="auto"/>
            <w:right w:val="none" w:sz="0" w:space="0" w:color="auto"/>
          </w:divBdr>
        </w:div>
        <w:div w:id="1655378707">
          <w:marLeft w:val="640"/>
          <w:marRight w:val="0"/>
          <w:marTop w:val="0"/>
          <w:marBottom w:val="0"/>
          <w:divBdr>
            <w:top w:val="none" w:sz="0" w:space="0" w:color="auto"/>
            <w:left w:val="none" w:sz="0" w:space="0" w:color="auto"/>
            <w:bottom w:val="none" w:sz="0" w:space="0" w:color="auto"/>
            <w:right w:val="none" w:sz="0" w:space="0" w:color="auto"/>
          </w:divBdr>
        </w:div>
        <w:div w:id="1099790158">
          <w:marLeft w:val="640"/>
          <w:marRight w:val="0"/>
          <w:marTop w:val="0"/>
          <w:marBottom w:val="0"/>
          <w:divBdr>
            <w:top w:val="none" w:sz="0" w:space="0" w:color="auto"/>
            <w:left w:val="none" w:sz="0" w:space="0" w:color="auto"/>
            <w:bottom w:val="none" w:sz="0" w:space="0" w:color="auto"/>
            <w:right w:val="none" w:sz="0" w:space="0" w:color="auto"/>
          </w:divBdr>
        </w:div>
        <w:div w:id="370501656">
          <w:marLeft w:val="640"/>
          <w:marRight w:val="0"/>
          <w:marTop w:val="0"/>
          <w:marBottom w:val="0"/>
          <w:divBdr>
            <w:top w:val="none" w:sz="0" w:space="0" w:color="auto"/>
            <w:left w:val="none" w:sz="0" w:space="0" w:color="auto"/>
            <w:bottom w:val="none" w:sz="0" w:space="0" w:color="auto"/>
            <w:right w:val="none" w:sz="0" w:space="0" w:color="auto"/>
          </w:divBdr>
        </w:div>
        <w:div w:id="219027116">
          <w:marLeft w:val="640"/>
          <w:marRight w:val="0"/>
          <w:marTop w:val="0"/>
          <w:marBottom w:val="0"/>
          <w:divBdr>
            <w:top w:val="none" w:sz="0" w:space="0" w:color="auto"/>
            <w:left w:val="none" w:sz="0" w:space="0" w:color="auto"/>
            <w:bottom w:val="none" w:sz="0" w:space="0" w:color="auto"/>
            <w:right w:val="none" w:sz="0" w:space="0" w:color="auto"/>
          </w:divBdr>
        </w:div>
        <w:div w:id="1660647081">
          <w:marLeft w:val="640"/>
          <w:marRight w:val="0"/>
          <w:marTop w:val="0"/>
          <w:marBottom w:val="0"/>
          <w:divBdr>
            <w:top w:val="none" w:sz="0" w:space="0" w:color="auto"/>
            <w:left w:val="none" w:sz="0" w:space="0" w:color="auto"/>
            <w:bottom w:val="none" w:sz="0" w:space="0" w:color="auto"/>
            <w:right w:val="none" w:sz="0" w:space="0" w:color="auto"/>
          </w:divBdr>
        </w:div>
        <w:div w:id="1457020273">
          <w:marLeft w:val="640"/>
          <w:marRight w:val="0"/>
          <w:marTop w:val="0"/>
          <w:marBottom w:val="0"/>
          <w:divBdr>
            <w:top w:val="none" w:sz="0" w:space="0" w:color="auto"/>
            <w:left w:val="none" w:sz="0" w:space="0" w:color="auto"/>
            <w:bottom w:val="none" w:sz="0" w:space="0" w:color="auto"/>
            <w:right w:val="none" w:sz="0" w:space="0" w:color="auto"/>
          </w:divBdr>
        </w:div>
        <w:div w:id="1833175574">
          <w:marLeft w:val="640"/>
          <w:marRight w:val="0"/>
          <w:marTop w:val="0"/>
          <w:marBottom w:val="0"/>
          <w:divBdr>
            <w:top w:val="none" w:sz="0" w:space="0" w:color="auto"/>
            <w:left w:val="none" w:sz="0" w:space="0" w:color="auto"/>
            <w:bottom w:val="none" w:sz="0" w:space="0" w:color="auto"/>
            <w:right w:val="none" w:sz="0" w:space="0" w:color="auto"/>
          </w:divBdr>
        </w:div>
        <w:div w:id="1875463381">
          <w:marLeft w:val="640"/>
          <w:marRight w:val="0"/>
          <w:marTop w:val="0"/>
          <w:marBottom w:val="0"/>
          <w:divBdr>
            <w:top w:val="none" w:sz="0" w:space="0" w:color="auto"/>
            <w:left w:val="none" w:sz="0" w:space="0" w:color="auto"/>
            <w:bottom w:val="none" w:sz="0" w:space="0" w:color="auto"/>
            <w:right w:val="none" w:sz="0" w:space="0" w:color="auto"/>
          </w:divBdr>
        </w:div>
        <w:div w:id="435951589">
          <w:marLeft w:val="640"/>
          <w:marRight w:val="0"/>
          <w:marTop w:val="0"/>
          <w:marBottom w:val="0"/>
          <w:divBdr>
            <w:top w:val="none" w:sz="0" w:space="0" w:color="auto"/>
            <w:left w:val="none" w:sz="0" w:space="0" w:color="auto"/>
            <w:bottom w:val="none" w:sz="0" w:space="0" w:color="auto"/>
            <w:right w:val="none" w:sz="0" w:space="0" w:color="auto"/>
          </w:divBdr>
        </w:div>
        <w:div w:id="1247836364">
          <w:marLeft w:val="640"/>
          <w:marRight w:val="0"/>
          <w:marTop w:val="0"/>
          <w:marBottom w:val="0"/>
          <w:divBdr>
            <w:top w:val="none" w:sz="0" w:space="0" w:color="auto"/>
            <w:left w:val="none" w:sz="0" w:space="0" w:color="auto"/>
            <w:bottom w:val="none" w:sz="0" w:space="0" w:color="auto"/>
            <w:right w:val="none" w:sz="0" w:space="0" w:color="auto"/>
          </w:divBdr>
        </w:div>
        <w:div w:id="1479226237">
          <w:marLeft w:val="640"/>
          <w:marRight w:val="0"/>
          <w:marTop w:val="0"/>
          <w:marBottom w:val="0"/>
          <w:divBdr>
            <w:top w:val="none" w:sz="0" w:space="0" w:color="auto"/>
            <w:left w:val="none" w:sz="0" w:space="0" w:color="auto"/>
            <w:bottom w:val="none" w:sz="0" w:space="0" w:color="auto"/>
            <w:right w:val="none" w:sz="0" w:space="0" w:color="auto"/>
          </w:divBdr>
        </w:div>
        <w:div w:id="1448043702">
          <w:marLeft w:val="640"/>
          <w:marRight w:val="0"/>
          <w:marTop w:val="0"/>
          <w:marBottom w:val="0"/>
          <w:divBdr>
            <w:top w:val="none" w:sz="0" w:space="0" w:color="auto"/>
            <w:left w:val="none" w:sz="0" w:space="0" w:color="auto"/>
            <w:bottom w:val="none" w:sz="0" w:space="0" w:color="auto"/>
            <w:right w:val="none" w:sz="0" w:space="0" w:color="auto"/>
          </w:divBdr>
        </w:div>
        <w:div w:id="1311902150">
          <w:marLeft w:val="640"/>
          <w:marRight w:val="0"/>
          <w:marTop w:val="0"/>
          <w:marBottom w:val="0"/>
          <w:divBdr>
            <w:top w:val="none" w:sz="0" w:space="0" w:color="auto"/>
            <w:left w:val="none" w:sz="0" w:space="0" w:color="auto"/>
            <w:bottom w:val="none" w:sz="0" w:space="0" w:color="auto"/>
            <w:right w:val="none" w:sz="0" w:space="0" w:color="auto"/>
          </w:divBdr>
        </w:div>
        <w:div w:id="98649142">
          <w:marLeft w:val="640"/>
          <w:marRight w:val="0"/>
          <w:marTop w:val="0"/>
          <w:marBottom w:val="0"/>
          <w:divBdr>
            <w:top w:val="none" w:sz="0" w:space="0" w:color="auto"/>
            <w:left w:val="none" w:sz="0" w:space="0" w:color="auto"/>
            <w:bottom w:val="none" w:sz="0" w:space="0" w:color="auto"/>
            <w:right w:val="none" w:sz="0" w:space="0" w:color="auto"/>
          </w:divBdr>
        </w:div>
        <w:div w:id="1583368530">
          <w:marLeft w:val="640"/>
          <w:marRight w:val="0"/>
          <w:marTop w:val="0"/>
          <w:marBottom w:val="0"/>
          <w:divBdr>
            <w:top w:val="none" w:sz="0" w:space="0" w:color="auto"/>
            <w:left w:val="none" w:sz="0" w:space="0" w:color="auto"/>
            <w:bottom w:val="none" w:sz="0" w:space="0" w:color="auto"/>
            <w:right w:val="none" w:sz="0" w:space="0" w:color="auto"/>
          </w:divBdr>
        </w:div>
        <w:div w:id="1514102521">
          <w:marLeft w:val="640"/>
          <w:marRight w:val="0"/>
          <w:marTop w:val="0"/>
          <w:marBottom w:val="0"/>
          <w:divBdr>
            <w:top w:val="none" w:sz="0" w:space="0" w:color="auto"/>
            <w:left w:val="none" w:sz="0" w:space="0" w:color="auto"/>
            <w:bottom w:val="none" w:sz="0" w:space="0" w:color="auto"/>
            <w:right w:val="none" w:sz="0" w:space="0" w:color="auto"/>
          </w:divBdr>
        </w:div>
        <w:div w:id="567150014">
          <w:marLeft w:val="640"/>
          <w:marRight w:val="0"/>
          <w:marTop w:val="0"/>
          <w:marBottom w:val="0"/>
          <w:divBdr>
            <w:top w:val="none" w:sz="0" w:space="0" w:color="auto"/>
            <w:left w:val="none" w:sz="0" w:space="0" w:color="auto"/>
            <w:bottom w:val="none" w:sz="0" w:space="0" w:color="auto"/>
            <w:right w:val="none" w:sz="0" w:space="0" w:color="auto"/>
          </w:divBdr>
        </w:div>
        <w:div w:id="1674457720">
          <w:marLeft w:val="640"/>
          <w:marRight w:val="0"/>
          <w:marTop w:val="0"/>
          <w:marBottom w:val="0"/>
          <w:divBdr>
            <w:top w:val="none" w:sz="0" w:space="0" w:color="auto"/>
            <w:left w:val="none" w:sz="0" w:space="0" w:color="auto"/>
            <w:bottom w:val="none" w:sz="0" w:space="0" w:color="auto"/>
            <w:right w:val="none" w:sz="0" w:space="0" w:color="auto"/>
          </w:divBdr>
        </w:div>
        <w:div w:id="1236207732">
          <w:marLeft w:val="640"/>
          <w:marRight w:val="0"/>
          <w:marTop w:val="0"/>
          <w:marBottom w:val="0"/>
          <w:divBdr>
            <w:top w:val="none" w:sz="0" w:space="0" w:color="auto"/>
            <w:left w:val="none" w:sz="0" w:space="0" w:color="auto"/>
            <w:bottom w:val="none" w:sz="0" w:space="0" w:color="auto"/>
            <w:right w:val="none" w:sz="0" w:space="0" w:color="auto"/>
          </w:divBdr>
        </w:div>
        <w:div w:id="1651247836">
          <w:marLeft w:val="640"/>
          <w:marRight w:val="0"/>
          <w:marTop w:val="0"/>
          <w:marBottom w:val="0"/>
          <w:divBdr>
            <w:top w:val="none" w:sz="0" w:space="0" w:color="auto"/>
            <w:left w:val="none" w:sz="0" w:space="0" w:color="auto"/>
            <w:bottom w:val="none" w:sz="0" w:space="0" w:color="auto"/>
            <w:right w:val="none" w:sz="0" w:space="0" w:color="auto"/>
          </w:divBdr>
        </w:div>
        <w:div w:id="716901874">
          <w:marLeft w:val="640"/>
          <w:marRight w:val="0"/>
          <w:marTop w:val="0"/>
          <w:marBottom w:val="0"/>
          <w:divBdr>
            <w:top w:val="none" w:sz="0" w:space="0" w:color="auto"/>
            <w:left w:val="none" w:sz="0" w:space="0" w:color="auto"/>
            <w:bottom w:val="none" w:sz="0" w:space="0" w:color="auto"/>
            <w:right w:val="none" w:sz="0" w:space="0" w:color="auto"/>
          </w:divBdr>
        </w:div>
        <w:div w:id="1979801212">
          <w:marLeft w:val="640"/>
          <w:marRight w:val="0"/>
          <w:marTop w:val="0"/>
          <w:marBottom w:val="0"/>
          <w:divBdr>
            <w:top w:val="none" w:sz="0" w:space="0" w:color="auto"/>
            <w:left w:val="none" w:sz="0" w:space="0" w:color="auto"/>
            <w:bottom w:val="none" w:sz="0" w:space="0" w:color="auto"/>
            <w:right w:val="none" w:sz="0" w:space="0" w:color="auto"/>
          </w:divBdr>
        </w:div>
        <w:div w:id="1575431128">
          <w:marLeft w:val="640"/>
          <w:marRight w:val="0"/>
          <w:marTop w:val="0"/>
          <w:marBottom w:val="0"/>
          <w:divBdr>
            <w:top w:val="none" w:sz="0" w:space="0" w:color="auto"/>
            <w:left w:val="none" w:sz="0" w:space="0" w:color="auto"/>
            <w:bottom w:val="none" w:sz="0" w:space="0" w:color="auto"/>
            <w:right w:val="none" w:sz="0" w:space="0" w:color="auto"/>
          </w:divBdr>
        </w:div>
        <w:div w:id="51125373">
          <w:marLeft w:val="640"/>
          <w:marRight w:val="0"/>
          <w:marTop w:val="0"/>
          <w:marBottom w:val="0"/>
          <w:divBdr>
            <w:top w:val="none" w:sz="0" w:space="0" w:color="auto"/>
            <w:left w:val="none" w:sz="0" w:space="0" w:color="auto"/>
            <w:bottom w:val="none" w:sz="0" w:space="0" w:color="auto"/>
            <w:right w:val="none" w:sz="0" w:space="0" w:color="auto"/>
          </w:divBdr>
        </w:div>
        <w:div w:id="77219967">
          <w:marLeft w:val="640"/>
          <w:marRight w:val="0"/>
          <w:marTop w:val="0"/>
          <w:marBottom w:val="0"/>
          <w:divBdr>
            <w:top w:val="none" w:sz="0" w:space="0" w:color="auto"/>
            <w:left w:val="none" w:sz="0" w:space="0" w:color="auto"/>
            <w:bottom w:val="none" w:sz="0" w:space="0" w:color="auto"/>
            <w:right w:val="none" w:sz="0" w:space="0" w:color="auto"/>
          </w:divBdr>
        </w:div>
        <w:div w:id="1209996846">
          <w:marLeft w:val="640"/>
          <w:marRight w:val="0"/>
          <w:marTop w:val="0"/>
          <w:marBottom w:val="0"/>
          <w:divBdr>
            <w:top w:val="none" w:sz="0" w:space="0" w:color="auto"/>
            <w:left w:val="none" w:sz="0" w:space="0" w:color="auto"/>
            <w:bottom w:val="none" w:sz="0" w:space="0" w:color="auto"/>
            <w:right w:val="none" w:sz="0" w:space="0" w:color="auto"/>
          </w:divBdr>
        </w:div>
        <w:div w:id="14310593">
          <w:marLeft w:val="640"/>
          <w:marRight w:val="0"/>
          <w:marTop w:val="0"/>
          <w:marBottom w:val="0"/>
          <w:divBdr>
            <w:top w:val="none" w:sz="0" w:space="0" w:color="auto"/>
            <w:left w:val="none" w:sz="0" w:space="0" w:color="auto"/>
            <w:bottom w:val="none" w:sz="0" w:space="0" w:color="auto"/>
            <w:right w:val="none" w:sz="0" w:space="0" w:color="auto"/>
          </w:divBdr>
        </w:div>
        <w:div w:id="243418890">
          <w:marLeft w:val="640"/>
          <w:marRight w:val="0"/>
          <w:marTop w:val="0"/>
          <w:marBottom w:val="0"/>
          <w:divBdr>
            <w:top w:val="none" w:sz="0" w:space="0" w:color="auto"/>
            <w:left w:val="none" w:sz="0" w:space="0" w:color="auto"/>
            <w:bottom w:val="none" w:sz="0" w:space="0" w:color="auto"/>
            <w:right w:val="none" w:sz="0" w:space="0" w:color="auto"/>
          </w:divBdr>
        </w:div>
        <w:div w:id="1455833835">
          <w:marLeft w:val="640"/>
          <w:marRight w:val="0"/>
          <w:marTop w:val="0"/>
          <w:marBottom w:val="0"/>
          <w:divBdr>
            <w:top w:val="none" w:sz="0" w:space="0" w:color="auto"/>
            <w:left w:val="none" w:sz="0" w:space="0" w:color="auto"/>
            <w:bottom w:val="none" w:sz="0" w:space="0" w:color="auto"/>
            <w:right w:val="none" w:sz="0" w:space="0" w:color="auto"/>
          </w:divBdr>
        </w:div>
        <w:div w:id="1411074055">
          <w:marLeft w:val="640"/>
          <w:marRight w:val="0"/>
          <w:marTop w:val="0"/>
          <w:marBottom w:val="0"/>
          <w:divBdr>
            <w:top w:val="none" w:sz="0" w:space="0" w:color="auto"/>
            <w:left w:val="none" w:sz="0" w:space="0" w:color="auto"/>
            <w:bottom w:val="none" w:sz="0" w:space="0" w:color="auto"/>
            <w:right w:val="none" w:sz="0" w:space="0" w:color="auto"/>
          </w:divBdr>
        </w:div>
        <w:div w:id="1507666900">
          <w:marLeft w:val="640"/>
          <w:marRight w:val="0"/>
          <w:marTop w:val="0"/>
          <w:marBottom w:val="0"/>
          <w:divBdr>
            <w:top w:val="none" w:sz="0" w:space="0" w:color="auto"/>
            <w:left w:val="none" w:sz="0" w:space="0" w:color="auto"/>
            <w:bottom w:val="none" w:sz="0" w:space="0" w:color="auto"/>
            <w:right w:val="none" w:sz="0" w:space="0" w:color="auto"/>
          </w:divBdr>
        </w:div>
        <w:div w:id="1741950697">
          <w:marLeft w:val="640"/>
          <w:marRight w:val="0"/>
          <w:marTop w:val="0"/>
          <w:marBottom w:val="0"/>
          <w:divBdr>
            <w:top w:val="none" w:sz="0" w:space="0" w:color="auto"/>
            <w:left w:val="none" w:sz="0" w:space="0" w:color="auto"/>
            <w:bottom w:val="none" w:sz="0" w:space="0" w:color="auto"/>
            <w:right w:val="none" w:sz="0" w:space="0" w:color="auto"/>
          </w:divBdr>
        </w:div>
        <w:div w:id="468937950">
          <w:marLeft w:val="640"/>
          <w:marRight w:val="0"/>
          <w:marTop w:val="0"/>
          <w:marBottom w:val="0"/>
          <w:divBdr>
            <w:top w:val="none" w:sz="0" w:space="0" w:color="auto"/>
            <w:left w:val="none" w:sz="0" w:space="0" w:color="auto"/>
            <w:bottom w:val="none" w:sz="0" w:space="0" w:color="auto"/>
            <w:right w:val="none" w:sz="0" w:space="0" w:color="auto"/>
          </w:divBdr>
        </w:div>
        <w:div w:id="830947815">
          <w:marLeft w:val="640"/>
          <w:marRight w:val="0"/>
          <w:marTop w:val="0"/>
          <w:marBottom w:val="0"/>
          <w:divBdr>
            <w:top w:val="none" w:sz="0" w:space="0" w:color="auto"/>
            <w:left w:val="none" w:sz="0" w:space="0" w:color="auto"/>
            <w:bottom w:val="none" w:sz="0" w:space="0" w:color="auto"/>
            <w:right w:val="none" w:sz="0" w:space="0" w:color="auto"/>
          </w:divBdr>
        </w:div>
        <w:div w:id="1677270595">
          <w:marLeft w:val="640"/>
          <w:marRight w:val="0"/>
          <w:marTop w:val="0"/>
          <w:marBottom w:val="0"/>
          <w:divBdr>
            <w:top w:val="none" w:sz="0" w:space="0" w:color="auto"/>
            <w:left w:val="none" w:sz="0" w:space="0" w:color="auto"/>
            <w:bottom w:val="none" w:sz="0" w:space="0" w:color="auto"/>
            <w:right w:val="none" w:sz="0" w:space="0" w:color="auto"/>
          </w:divBdr>
        </w:div>
        <w:div w:id="1924294737">
          <w:marLeft w:val="640"/>
          <w:marRight w:val="0"/>
          <w:marTop w:val="0"/>
          <w:marBottom w:val="0"/>
          <w:divBdr>
            <w:top w:val="none" w:sz="0" w:space="0" w:color="auto"/>
            <w:left w:val="none" w:sz="0" w:space="0" w:color="auto"/>
            <w:bottom w:val="none" w:sz="0" w:space="0" w:color="auto"/>
            <w:right w:val="none" w:sz="0" w:space="0" w:color="auto"/>
          </w:divBdr>
        </w:div>
        <w:div w:id="606540627">
          <w:marLeft w:val="640"/>
          <w:marRight w:val="0"/>
          <w:marTop w:val="0"/>
          <w:marBottom w:val="0"/>
          <w:divBdr>
            <w:top w:val="none" w:sz="0" w:space="0" w:color="auto"/>
            <w:left w:val="none" w:sz="0" w:space="0" w:color="auto"/>
            <w:bottom w:val="none" w:sz="0" w:space="0" w:color="auto"/>
            <w:right w:val="none" w:sz="0" w:space="0" w:color="auto"/>
          </w:divBdr>
        </w:div>
        <w:div w:id="1389455482">
          <w:marLeft w:val="640"/>
          <w:marRight w:val="0"/>
          <w:marTop w:val="0"/>
          <w:marBottom w:val="0"/>
          <w:divBdr>
            <w:top w:val="none" w:sz="0" w:space="0" w:color="auto"/>
            <w:left w:val="none" w:sz="0" w:space="0" w:color="auto"/>
            <w:bottom w:val="none" w:sz="0" w:space="0" w:color="auto"/>
            <w:right w:val="none" w:sz="0" w:space="0" w:color="auto"/>
          </w:divBdr>
        </w:div>
        <w:div w:id="732892413">
          <w:marLeft w:val="640"/>
          <w:marRight w:val="0"/>
          <w:marTop w:val="0"/>
          <w:marBottom w:val="0"/>
          <w:divBdr>
            <w:top w:val="none" w:sz="0" w:space="0" w:color="auto"/>
            <w:left w:val="none" w:sz="0" w:space="0" w:color="auto"/>
            <w:bottom w:val="none" w:sz="0" w:space="0" w:color="auto"/>
            <w:right w:val="none" w:sz="0" w:space="0" w:color="auto"/>
          </w:divBdr>
        </w:div>
        <w:div w:id="1235511631">
          <w:marLeft w:val="640"/>
          <w:marRight w:val="0"/>
          <w:marTop w:val="0"/>
          <w:marBottom w:val="0"/>
          <w:divBdr>
            <w:top w:val="none" w:sz="0" w:space="0" w:color="auto"/>
            <w:left w:val="none" w:sz="0" w:space="0" w:color="auto"/>
            <w:bottom w:val="none" w:sz="0" w:space="0" w:color="auto"/>
            <w:right w:val="none" w:sz="0" w:space="0" w:color="auto"/>
          </w:divBdr>
        </w:div>
        <w:div w:id="471606310">
          <w:marLeft w:val="640"/>
          <w:marRight w:val="0"/>
          <w:marTop w:val="0"/>
          <w:marBottom w:val="0"/>
          <w:divBdr>
            <w:top w:val="none" w:sz="0" w:space="0" w:color="auto"/>
            <w:left w:val="none" w:sz="0" w:space="0" w:color="auto"/>
            <w:bottom w:val="none" w:sz="0" w:space="0" w:color="auto"/>
            <w:right w:val="none" w:sz="0" w:space="0" w:color="auto"/>
          </w:divBdr>
        </w:div>
        <w:div w:id="1699549811">
          <w:marLeft w:val="640"/>
          <w:marRight w:val="0"/>
          <w:marTop w:val="0"/>
          <w:marBottom w:val="0"/>
          <w:divBdr>
            <w:top w:val="none" w:sz="0" w:space="0" w:color="auto"/>
            <w:left w:val="none" w:sz="0" w:space="0" w:color="auto"/>
            <w:bottom w:val="none" w:sz="0" w:space="0" w:color="auto"/>
            <w:right w:val="none" w:sz="0" w:space="0" w:color="auto"/>
          </w:divBdr>
        </w:div>
        <w:div w:id="1599751730">
          <w:marLeft w:val="640"/>
          <w:marRight w:val="0"/>
          <w:marTop w:val="0"/>
          <w:marBottom w:val="0"/>
          <w:divBdr>
            <w:top w:val="none" w:sz="0" w:space="0" w:color="auto"/>
            <w:left w:val="none" w:sz="0" w:space="0" w:color="auto"/>
            <w:bottom w:val="none" w:sz="0" w:space="0" w:color="auto"/>
            <w:right w:val="none" w:sz="0" w:space="0" w:color="auto"/>
          </w:divBdr>
        </w:div>
        <w:div w:id="175272688">
          <w:marLeft w:val="640"/>
          <w:marRight w:val="0"/>
          <w:marTop w:val="0"/>
          <w:marBottom w:val="0"/>
          <w:divBdr>
            <w:top w:val="none" w:sz="0" w:space="0" w:color="auto"/>
            <w:left w:val="none" w:sz="0" w:space="0" w:color="auto"/>
            <w:bottom w:val="none" w:sz="0" w:space="0" w:color="auto"/>
            <w:right w:val="none" w:sz="0" w:space="0" w:color="auto"/>
          </w:divBdr>
        </w:div>
        <w:div w:id="261037894">
          <w:marLeft w:val="640"/>
          <w:marRight w:val="0"/>
          <w:marTop w:val="0"/>
          <w:marBottom w:val="0"/>
          <w:divBdr>
            <w:top w:val="none" w:sz="0" w:space="0" w:color="auto"/>
            <w:left w:val="none" w:sz="0" w:space="0" w:color="auto"/>
            <w:bottom w:val="none" w:sz="0" w:space="0" w:color="auto"/>
            <w:right w:val="none" w:sz="0" w:space="0" w:color="auto"/>
          </w:divBdr>
        </w:div>
        <w:div w:id="1376006248">
          <w:marLeft w:val="640"/>
          <w:marRight w:val="0"/>
          <w:marTop w:val="0"/>
          <w:marBottom w:val="0"/>
          <w:divBdr>
            <w:top w:val="none" w:sz="0" w:space="0" w:color="auto"/>
            <w:left w:val="none" w:sz="0" w:space="0" w:color="auto"/>
            <w:bottom w:val="none" w:sz="0" w:space="0" w:color="auto"/>
            <w:right w:val="none" w:sz="0" w:space="0" w:color="auto"/>
          </w:divBdr>
        </w:div>
        <w:div w:id="601914320">
          <w:marLeft w:val="640"/>
          <w:marRight w:val="0"/>
          <w:marTop w:val="0"/>
          <w:marBottom w:val="0"/>
          <w:divBdr>
            <w:top w:val="none" w:sz="0" w:space="0" w:color="auto"/>
            <w:left w:val="none" w:sz="0" w:space="0" w:color="auto"/>
            <w:bottom w:val="none" w:sz="0" w:space="0" w:color="auto"/>
            <w:right w:val="none" w:sz="0" w:space="0" w:color="auto"/>
          </w:divBdr>
        </w:div>
        <w:div w:id="44792427">
          <w:marLeft w:val="640"/>
          <w:marRight w:val="0"/>
          <w:marTop w:val="0"/>
          <w:marBottom w:val="0"/>
          <w:divBdr>
            <w:top w:val="none" w:sz="0" w:space="0" w:color="auto"/>
            <w:left w:val="none" w:sz="0" w:space="0" w:color="auto"/>
            <w:bottom w:val="none" w:sz="0" w:space="0" w:color="auto"/>
            <w:right w:val="none" w:sz="0" w:space="0" w:color="auto"/>
          </w:divBdr>
        </w:div>
        <w:div w:id="2123837533">
          <w:marLeft w:val="640"/>
          <w:marRight w:val="0"/>
          <w:marTop w:val="0"/>
          <w:marBottom w:val="0"/>
          <w:divBdr>
            <w:top w:val="none" w:sz="0" w:space="0" w:color="auto"/>
            <w:left w:val="none" w:sz="0" w:space="0" w:color="auto"/>
            <w:bottom w:val="none" w:sz="0" w:space="0" w:color="auto"/>
            <w:right w:val="none" w:sz="0" w:space="0" w:color="auto"/>
          </w:divBdr>
        </w:div>
        <w:div w:id="77018655">
          <w:marLeft w:val="640"/>
          <w:marRight w:val="0"/>
          <w:marTop w:val="0"/>
          <w:marBottom w:val="0"/>
          <w:divBdr>
            <w:top w:val="none" w:sz="0" w:space="0" w:color="auto"/>
            <w:left w:val="none" w:sz="0" w:space="0" w:color="auto"/>
            <w:bottom w:val="none" w:sz="0" w:space="0" w:color="auto"/>
            <w:right w:val="none" w:sz="0" w:space="0" w:color="auto"/>
          </w:divBdr>
        </w:div>
        <w:div w:id="1757900105">
          <w:marLeft w:val="640"/>
          <w:marRight w:val="0"/>
          <w:marTop w:val="0"/>
          <w:marBottom w:val="0"/>
          <w:divBdr>
            <w:top w:val="none" w:sz="0" w:space="0" w:color="auto"/>
            <w:left w:val="none" w:sz="0" w:space="0" w:color="auto"/>
            <w:bottom w:val="none" w:sz="0" w:space="0" w:color="auto"/>
            <w:right w:val="none" w:sz="0" w:space="0" w:color="auto"/>
          </w:divBdr>
        </w:div>
        <w:div w:id="1034766603">
          <w:marLeft w:val="640"/>
          <w:marRight w:val="0"/>
          <w:marTop w:val="0"/>
          <w:marBottom w:val="0"/>
          <w:divBdr>
            <w:top w:val="none" w:sz="0" w:space="0" w:color="auto"/>
            <w:left w:val="none" w:sz="0" w:space="0" w:color="auto"/>
            <w:bottom w:val="none" w:sz="0" w:space="0" w:color="auto"/>
            <w:right w:val="none" w:sz="0" w:space="0" w:color="auto"/>
          </w:divBdr>
        </w:div>
        <w:div w:id="1049651223">
          <w:marLeft w:val="640"/>
          <w:marRight w:val="0"/>
          <w:marTop w:val="0"/>
          <w:marBottom w:val="0"/>
          <w:divBdr>
            <w:top w:val="none" w:sz="0" w:space="0" w:color="auto"/>
            <w:left w:val="none" w:sz="0" w:space="0" w:color="auto"/>
            <w:bottom w:val="none" w:sz="0" w:space="0" w:color="auto"/>
            <w:right w:val="none" w:sz="0" w:space="0" w:color="auto"/>
          </w:divBdr>
        </w:div>
        <w:div w:id="1891452982">
          <w:marLeft w:val="640"/>
          <w:marRight w:val="0"/>
          <w:marTop w:val="0"/>
          <w:marBottom w:val="0"/>
          <w:divBdr>
            <w:top w:val="none" w:sz="0" w:space="0" w:color="auto"/>
            <w:left w:val="none" w:sz="0" w:space="0" w:color="auto"/>
            <w:bottom w:val="none" w:sz="0" w:space="0" w:color="auto"/>
            <w:right w:val="none" w:sz="0" w:space="0" w:color="auto"/>
          </w:divBdr>
        </w:div>
        <w:div w:id="1544632443">
          <w:marLeft w:val="640"/>
          <w:marRight w:val="0"/>
          <w:marTop w:val="0"/>
          <w:marBottom w:val="0"/>
          <w:divBdr>
            <w:top w:val="none" w:sz="0" w:space="0" w:color="auto"/>
            <w:left w:val="none" w:sz="0" w:space="0" w:color="auto"/>
            <w:bottom w:val="none" w:sz="0" w:space="0" w:color="auto"/>
            <w:right w:val="none" w:sz="0" w:space="0" w:color="auto"/>
          </w:divBdr>
        </w:div>
        <w:div w:id="1498350129">
          <w:marLeft w:val="640"/>
          <w:marRight w:val="0"/>
          <w:marTop w:val="0"/>
          <w:marBottom w:val="0"/>
          <w:divBdr>
            <w:top w:val="none" w:sz="0" w:space="0" w:color="auto"/>
            <w:left w:val="none" w:sz="0" w:space="0" w:color="auto"/>
            <w:bottom w:val="none" w:sz="0" w:space="0" w:color="auto"/>
            <w:right w:val="none" w:sz="0" w:space="0" w:color="auto"/>
          </w:divBdr>
        </w:div>
        <w:div w:id="373114912">
          <w:marLeft w:val="640"/>
          <w:marRight w:val="0"/>
          <w:marTop w:val="0"/>
          <w:marBottom w:val="0"/>
          <w:divBdr>
            <w:top w:val="none" w:sz="0" w:space="0" w:color="auto"/>
            <w:left w:val="none" w:sz="0" w:space="0" w:color="auto"/>
            <w:bottom w:val="none" w:sz="0" w:space="0" w:color="auto"/>
            <w:right w:val="none" w:sz="0" w:space="0" w:color="auto"/>
          </w:divBdr>
        </w:div>
        <w:div w:id="348338529">
          <w:marLeft w:val="640"/>
          <w:marRight w:val="0"/>
          <w:marTop w:val="0"/>
          <w:marBottom w:val="0"/>
          <w:divBdr>
            <w:top w:val="none" w:sz="0" w:space="0" w:color="auto"/>
            <w:left w:val="none" w:sz="0" w:space="0" w:color="auto"/>
            <w:bottom w:val="none" w:sz="0" w:space="0" w:color="auto"/>
            <w:right w:val="none" w:sz="0" w:space="0" w:color="auto"/>
          </w:divBdr>
        </w:div>
        <w:div w:id="1260214934">
          <w:marLeft w:val="640"/>
          <w:marRight w:val="0"/>
          <w:marTop w:val="0"/>
          <w:marBottom w:val="0"/>
          <w:divBdr>
            <w:top w:val="none" w:sz="0" w:space="0" w:color="auto"/>
            <w:left w:val="none" w:sz="0" w:space="0" w:color="auto"/>
            <w:bottom w:val="none" w:sz="0" w:space="0" w:color="auto"/>
            <w:right w:val="none" w:sz="0" w:space="0" w:color="auto"/>
          </w:divBdr>
        </w:div>
        <w:div w:id="1087773616">
          <w:marLeft w:val="640"/>
          <w:marRight w:val="0"/>
          <w:marTop w:val="0"/>
          <w:marBottom w:val="0"/>
          <w:divBdr>
            <w:top w:val="none" w:sz="0" w:space="0" w:color="auto"/>
            <w:left w:val="none" w:sz="0" w:space="0" w:color="auto"/>
            <w:bottom w:val="none" w:sz="0" w:space="0" w:color="auto"/>
            <w:right w:val="none" w:sz="0" w:space="0" w:color="auto"/>
          </w:divBdr>
        </w:div>
        <w:div w:id="1345549902">
          <w:marLeft w:val="640"/>
          <w:marRight w:val="0"/>
          <w:marTop w:val="0"/>
          <w:marBottom w:val="0"/>
          <w:divBdr>
            <w:top w:val="none" w:sz="0" w:space="0" w:color="auto"/>
            <w:left w:val="none" w:sz="0" w:space="0" w:color="auto"/>
            <w:bottom w:val="none" w:sz="0" w:space="0" w:color="auto"/>
            <w:right w:val="none" w:sz="0" w:space="0" w:color="auto"/>
          </w:divBdr>
        </w:div>
        <w:div w:id="960040909">
          <w:marLeft w:val="640"/>
          <w:marRight w:val="0"/>
          <w:marTop w:val="0"/>
          <w:marBottom w:val="0"/>
          <w:divBdr>
            <w:top w:val="none" w:sz="0" w:space="0" w:color="auto"/>
            <w:left w:val="none" w:sz="0" w:space="0" w:color="auto"/>
            <w:bottom w:val="none" w:sz="0" w:space="0" w:color="auto"/>
            <w:right w:val="none" w:sz="0" w:space="0" w:color="auto"/>
          </w:divBdr>
        </w:div>
        <w:div w:id="968828169">
          <w:marLeft w:val="640"/>
          <w:marRight w:val="0"/>
          <w:marTop w:val="0"/>
          <w:marBottom w:val="0"/>
          <w:divBdr>
            <w:top w:val="none" w:sz="0" w:space="0" w:color="auto"/>
            <w:left w:val="none" w:sz="0" w:space="0" w:color="auto"/>
            <w:bottom w:val="none" w:sz="0" w:space="0" w:color="auto"/>
            <w:right w:val="none" w:sz="0" w:space="0" w:color="auto"/>
          </w:divBdr>
        </w:div>
        <w:div w:id="1736586833">
          <w:marLeft w:val="640"/>
          <w:marRight w:val="0"/>
          <w:marTop w:val="0"/>
          <w:marBottom w:val="0"/>
          <w:divBdr>
            <w:top w:val="none" w:sz="0" w:space="0" w:color="auto"/>
            <w:left w:val="none" w:sz="0" w:space="0" w:color="auto"/>
            <w:bottom w:val="none" w:sz="0" w:space="0" w:color="auto"/>
            <w:right w:val="none" w:sz="0" w:space="0" w:color="auto"/>
          </w:divBdr>
        </w:div>
        <w:div w:id="1258171739">
          <w:marLeft w:val="640"/>
          <w:marRight w:val="0"/>
          <w:marTop w:val="0"/>
          <w:marBottom w:val="0"/>
          <w:divBdr>
            <w:top w:val="none" w:sz="0" w:space="0" w:color="auto"/>
            <w:left w:val="none" w:sz="0" w:space="0" w:color="auto"/>
            <w:bottom w:val="none" w:sz="0" w:space="0" w:color="auto"/>
            <w:right w:val="none" w:sz="0" w:space="0" w:color="auto"/>
          </w:divBdr>
        </w:div>
        <w:div w:id="614095306">
          <w:marLeft w:val="640"/>
          <w:marRight w:val="0"/>
          <w:marTop w:val="0"/>
          <w:marBottom w:val="0"/>
          <w:divBdr>
            <w:top w:val="none" w:sz="0" w:space="0" w:color="auto"/>
            <w:left w:val="none" w:sz="0" w:space="0" w:color="auto"/>
            <w:bottom w:val="none" w:sz="0" w:space="0" w:color="auto"/>
            <w:right w:val="none" w:sz="0" w:space="0" w:color="auto"/>
          </w:divBdr>
        </w:div>
        <w:div w:id="1137456489">
          <w:marLeft w:val="640"/>
          <w:marRight w:val="0"/>
          <w:marTop w:val="0"/>
          <w:marBottom w:val="0"/>
          <w:divBdr>
            <w:top w:val="none" w:sz="0" w:space="0" w:color="auto"/>
            <w:left w:val="none" w:sz="0" w:space="0" w:color="auto"/>
            <w:bottom w:val="none" w:sz="0" w:space="0" w:color="auto"/>
            <w:right w:val="none" w:sz="0" w:space="0" w:color="auto"/>
          </w:divBdr>
        </w:div>
        <w:div w:id="429931372">
          <w:marLeft w:val="640"/>
          <w:marRight w:val="0"/>
          <w:marTop w:val="0"/>
          <w:marBottom w:val="0"/>
          <w:divBdr>
            <w:top w:val="none" w:sz="0" w:space="0" w:color="auto"/>
            <w:left w:val="none" w:sz="0" w:space="0" w:color="auto"/>
            <w:bottom w:val="none" w:sz="0" w:space="0" w:color="auto"/>
            <w:right w:val="none" w:sz="0" w:space="0" w:color="auto"/>
          </w:divBdr>
        </w:div>
        <w:div w:id="959536012">
          <w:marLeft w:val="640"/>
          <w:marRight w:val="0"/>
          <w:marTop w:val="0"/>
          <w:marBottom w:val="0"/>
          <w:divBdr>
            <w:top w:val="none" w:sz="0" w:space="0" w:color="auto"/>
            <w:left w:val="none" w:sz="0" w:space="0" w:color="auto"/>
            <w:bottom w:val="none" w:sz="0" w:space="0" w:color="auto"/>
            <w:right w:val="none" w:sz="0" w:space="0" w:color="auto"/>
          </w:divBdr>
        </w:div>
        <w:div w:id="835418283">
          <w:marLeft w:val="640"/>
          <w:marRight w:val="0"/>
          <w:marTop w:val="0"/>
          <w:marBottom w:val="0"/>
          <w:divBdr>
            <w:top w:val="none" w:sz="0" w:space="0" w:color="auto"/>
            <w:left w:val="none" w:sz="0" w:space="0" w:color="auto"/>
            <w:bottom w:val="none" w:sz="0" w:space="0" w:color="auto"/>
            <w:right w:val="none" w:sz="0" w:space="0" w:color="auto"/>
          </w:divBdr>
        </w:div>
        <w:div w:id="1393044622">
          <w:marLeft w:val="640"/>
          <w:marRight w:val="0"/>
          <w:marTop w:val="0"/>
          <w:marBottom w:val="0"/>
          <w:divBdr>
            <w:top w:val="none" w:sz="0" w:space="0" w:color="auto"/>
            <w:left w:val="none" w:sz="0" w:space="0" w:color="auto"/>
            <w:bottom w:val="none" w:sz="0" w:space="0" w:color="auto"/>
            <w:right w:val="none" w:sz="0" w:space="0" w:color="auto"/>
          </w:divBdr>
        </w:div>
        <w:div w:id="1184199766">
          <w:marLeft w:val="640"/>
          <w:marRight w:val="0"/>
          <w:marTop w:val="0"/>
          <w:marBottom w:val="0"/>
          <w:divBdr>
            <w:top w:val="none" w:sz="0" w:space="0" w:color="auto"/>
            <w:left w:val="none" w:sz="0" w:space="0" w:color="auto"/>
            <w:bottom w:val="none" w:sz="0" w:space="0" w:color="auto"/>
            <w:right w:val="none" w:sz="0" w:space="0" w:color="auto"/>
          </w:divBdr>
        </w:div>
        <w:div w:id="1138497070">
          <w:marLeft w:val="640"/>
          <w:marRight w:val="0"/>
          <w:marTop w:val="0"/>
          <w:marBottom w:val="0"/>
          <w:divBdr>
            <w:top w:val="none" w:sz="0" w:space="0" w:color="auto"/>
            <w:left w:val="none" w:sz="0" w:space="0" w:color="auto"/>
            <w:bottom w:val="none" w:sz="0" w:space="0" w:color="auto"/>
            <w:right w:val="none" w:sz="0" w:space="0" w:color="auto"/>
          </w:divBdr>
        </w:div>
        <w:div w:id="1801796955">
          <w:marLeft w:val="640"/>
          <w:marRight w:val="0"/>
          <w:marTop w:val="0"/>
          <w:marBottom w:val="0"/>
          <w:divBdr>
            <w:top w:val="none" w:sz="0" w:space="0" w:color="auto"/>
            <w:left w:val="none" w:sz="0" w:space="0" w:color="auto"/>
            <w:bottom w:val="none" w:sz="0" w:space="0" w:color="auto"/>
            <w:right w:val="none" w:sz="0" w:space="0" w:color="auto"/>
          </w:divBdr>
        </w:div>
        <w:div w:id="1665821221">
          <w:marLeft w:val="640"/>
          <w:marRight w:val="0"/>
          <w:marTop w:val="0"/>
          <w:marBottom w:val="0"/>
          <w:divBdr>
            <w:top w:val="none" w:sz="0" w:space="0" w:color="auto"/>
            <w:left w:val="none" w:sz="0" w:space="0" w:color="auto"/>
            <w:bottom w:val="none" w:sz="0" w:space="0" w:color="auto"/>
            <w:right w:val="none" w:sz="0" w:space="0" w:color="auto"/>
          </w:divBdr>
        </w:div>
        <w:div w:id="970407795">
          <w:marLeft w:val="640"/>
          <w:marRight w:val="0"/>
          <w:marTop w:val="0"/>
          <w:marBottom w:val="0"/>
          <w:divBdr>
            <w:top w:val="none" w:sz="0" w:space="0" w:color="auto"/>
            <w:left w:val="none" w:sz="0" w:space="0" w:color="auto"/>
            <w:bottom w:val="none" w:sz="0" w:space="0" w:color="auto"/>
            <w:right w:val="none" w:sz="0" w:space="0" w:color="auto"/>
          </w:divBdr>
        </w:div>
        <w:div w:id="1279028304">
          <w:marLeft w:val="640"/>
          <w:marRight w:val="0"/>
          <w:marTop w:val="0"/>
          <w:marBottom w:val="0"/>
          <w:divBdr>
            <w:top w:val="none" w:sz="0" w:space="0" w:color="auto"/>
            <w:left w:val="none" w:sz="0" w:space="0" w:color="auto"/>
            <w:bottom w:val="none" w:sz="0" w:space="0" w:color="auto"/>
            <w:right w:val="none" w:sz="0" w:space="0" w:color="auto"/>
          </w:divBdr>
        </w:div>
        <w:div w:id="1718431448">
          <w:marLeft w:val="640"/>
          <w:marRight w:val="0"/>
          <w:marTop w:val="0"/>
          <w:marBottom w:val="0"/>
          <w:divBdr>
            <w:top w:val="none" w:sz="0" w:space="0" w:color="auto"/>
            <w:left w:val="none" w:sz="0" w:space="0" w:color="auto"/>
            <w:bottom w:val="none" w:sz="0" w:space="0" w:color="auto"/>
            <w:right w:val="none" w:sz="0" w:space="0" w:color="auto"/>
          </w:divBdr>
        </w:div>
        <w:div w:id="783575519">
          <w:marLeft w:val="640"/>
          <w:marRight w:val="0"/>
          <w:marTop w:val="0"/>
          <w:marBottom w:val="0"/>
          <w:divBdr>
            <w:top w:val="none" w:sz="0" w:space="0" w:color="auto"/>
            <w:left w:val="none" w:sz="0" w:space="0" w:color="auto"/>
            <w:bottom w:val="none" w:sz="0" w:space="0" w:color="auto"/>
            <w:right w:val="none" w:sz="0" w:space="0" w:color="auto"/>
          </w:divBdr>
        </w:div>
        <w:div w:id="759057963">
          <w:marLeft w:val="640"/>
          <w:marRight w:val="0"/>
          <w:marTop w:val="0"/>
          <w:marBottom w:val="0"/>
          <w:divBdr>
            <w:top w:val="none" w:sz="0" w:space="0" w:color="auto"/>
            <w:left w:val="none" w:sz="0" w:space="0" w:color="auto"/>
            <w:bottom w:val="none" w:sz="0" w:space="0" w:color="auto"/>
            <w:right w:val="none" w:sz="0" w:space="0" w:color="auto"/>
          </w:divBdr>
        </w:div>
        <w:div w:id="1450081023">
          <w:marLeft w:val="640"/>
          <w:marRight w:val="0"/>
          <w:marTop w:val="0"/>
          <w:marBottom w:val="0"/>
          <w:divBdr>
            <w:top w:val="none" w:sz="0" w:space="0" w:color="auto"/>
            <w:left w:val="none" w:sz="0" w:space="0" w:color="auto"/>
            <w:bottom w:val="none" w:sz="0" w:space="0" w:color="auto"/>
            <w:right w:val="none" w:sz="0" w:space="0" w:color="auto"/>
          </w:divBdr>
        </w:div>
        <w:div w:id="1112364287">
          <w:marLeft w:val="640"/>
          <w:marRight w:val="0"/>
          <w:marTop w:val="0"/>
          <w:marBottom w:val="0"/>
          <w:divBdr>
            <w:top w:val="none" w:sz="0" w:space="0" w:color="auto"/>
            <w:left w:val="none" w:sz="0" w:space="0" w:color="auto"/>
            <w:bottom w:val="none" w:sz="0" w:space="0" w:color="auto"/>
            <w:right w:val="none" w:sz="0" w:space="0" w:color="auto"/>
          </w:divBdr>
        </w:div>
        <w:div w:id="1395276131">
          <w:marLeft w:val="640"/>
          <w:marRight w:val="0"/>
          <w:marTop w:val="0"/>
          <w:marBottom w:val="0"/>
          <w:divBdr>
            <w:top w:val="none" w:sz="0" w:space="0" w:color="auto"/>
            <w:left w:val="none" w:sz="0" w:space="0" w:color="auto"/>
            <w:bottom w:val="none" w:sz="0" w:space="0" w:color="auto"/>
            <w:right w:val="none" w:sz="0" w:space="0" w:color="auto"/>
          </w:divBdr>
        </w:div>
        <w:div w:id="475420432">
          <w:marLeft w:val="640"/>
          <w:marRight w:val="0"/>
          <w:marTop w:val="0"/>
          <w:marBottom w:val="0"/>
          <w:divBdr>
            <w:top w:val="none" w:sz="0" w:space="0" w:color="auto"/>
            <w:left w:val="none" w:sz="0" w:space="0" w:color="auto"/>
            <w:bottom w:val="none" w:sz="0" w:space="0" w:color="auto"/>
            <w:right w:val="none" w:sz="0" w:space="0" w:color="auto"/>
          </w:divBdr>
        </w:div>
        <w:div w:id="782772639">
          <w:marLeft w:val="640"/>
          <w:marRight w:val="0"/>
          <w:marTop w:val="0"/>
          <w:marBottom w:val="0"/>
          <w:divBdr>
            <w:top w:val="none" w:sz="0" w:space="0" w:color="auto"/>
            <w:left w:val="none" w:sz="0" w:space="0" w:color="auto"/>
            <w:bottom w:val="none" w:sz="0" w:space="0" w:color="auto"/>
            <w:right w:val="none" w:sz="0" w:space="0" w:color="auto"/>
          </w:divBdr>
        </w:div>
        <w:div w:id="1094326597">
          <w:marLeft w:val="640"/>
          <w:marRight w:val="0"/>
          <w:marTop w:val="0"/>
          <w:marBottom w:val="0"/>
          <w:divBdr>
            <w:top w:val="none" w:sz="0" w:space="0" w:color="auto"/>
            <w:left w:val="none" w:sz="0" w:space="0" w:color="auto"/>
            <w:bottom w:val="none" w:sz="0" w:space="0" w:color="auto"/>
            <w:right w:val="none" w:sz="0" w:space="0" w:color="auto"/>
          </w:divBdr>
        </w:div>
        <w:div w:id="188490679">
          <w:marLeft w:val="640"/>
          <w:marRight w:val="0"/>
          <w:marTop w:val="0"/>
          <w:marBottom w:val="0"/>
          <w:divBdr>
            <w:top w:val="none" w:sz="0" w:space="0" w:color="auto"/>
            <w:left w:val="none" w:sz="0" w:space="0" w:color="auto"/>
            <w:bottom w:val="none" w:sz="0" w:space="0" w:color="auto"/>
            <w:right w:val="none" w:sz="0" w:space="0" w:color="auto"/>
          </w:divBdr>
        </w:div>
        <w:div w:id="1052196521">
          <w:marLeft w:val="640"/>
          <w:marRight w:val="0"/>
          <w:marTop w:val="0"/>
          <w:marBottom w:val="0"/>
          <w:divBdr>
            <w:top w:val="none" w:sz="0" w:space="0" w:color="auto"/>
            <w:left w:val="none" w:sz="0" w:space="0" w:color="auto"/>
            <w:bottom w:val="none" w:sz="0" w:space="0" w:color="auto"/>
            <w:right w:val="none" w:sz="0" w:space="0" w:color="auto"/>
          </w:divBdr>
        </w:div>
        <w:div w:id="2053769509">
          <w:marLeft w:val="640"/>
          <w:marRight w:val="0"/>
          <w:marTop w:val="0"/>
          <w:marBottom w:val="0"/>
          <w:divBdr>
            <w:top w:val="none" w:sz="0" w:space="0" w:color="auto"/>
            <w:left w:val="none" w:sz="0" w:space="0" w:color="auto"/>
            <w:bottom w:val="none" w:sz="0" w:space="0" w:color="auto"/>
            <w:right w:val="none" w:sz="0" w:space="0" w:color="auto"/>
          </w:divBdr>
        </w:div>
        <w:div w:id="1369793698">
          <w:marLeft w:val="640"/>
          <w:marRight w:val="0"/>
          <w:marTop w:val="0"/>
          <w:marBottom w:val="0"/>
          <w:divBdr>
            <w:top w:val="none" w:sz="0" w:space="0" w:color="auto"/>
            <w:left w:val="none" w:sz="0" w:space="0" w:color="auto"/>
            <w:bottom w:val="none" w:sz="0" w:space="0" w:color="auto"/>
            <w:right w:val="none" w:sz="0" w:space="0" w:color="auto"/>
          </w:divBdr>
        </w:div>
        <w:div w:id="1042901994">
          <w:marLeft w:val="640"/>
          <w:marRight w:val="0"/>
          <w:marTop w:val="0"/>
          <w:marBottom w:val="0"/>
          <w:divBdr>
            <w:top w:val="none" w:sz="0" w:space="0" w:color="auto"/>
            <w:left w:val="none" w:sz="0" w:space="0" w:color="auto"/>
            <w:bottom w:val="none" w:sz="0" w:space="0" w:color="auto"/>
            <w:right w:val="none" w:sz="0" w:space="0" w:color="auto"/>
          </w:divBdr>
        </w:div>
        <w:div w:id="282419732">
          <w:marLeft w:val="640"/>
          <w:marRight w:val="0"/>
          <w:marTop w:val="0"/>
          <w:marBottom w:val="0"/>
          <w:divBdr>
            <w:top w:val="none" w:sz="0" w:space="0" w:color="auto"/>
            <w:left w:val="none" w:sz="0" w:space="0" w:color="auto"/>
            <w:bottom w:val="none" w:sz="0" w:space="0" w:color="auto"/>
            <w:right w:val="none" w:sz="0" w:space="0" w:color="auto"/>
          </w:divBdr>
        </w:div>
        <w:div w:id="760570169">
          <w:marLeft w:val="640"/>
          <w:marRight w:val="0"/>
          <w:marTop w:val="0"/>
          <w:marBottom w:val="0"/>
          <w:divBdr>
            <w:top w:val="none" w:sz="0" w:space="0" w:color="auto"/>
            <w:left w:val="none" w:sz="0" w:space="0" w:color="auto"/>
            <w:bottom w:val="none" w:sz="0" w:space="0" w:color="auto"/>
            <w:right w:val="none" w:sz="0" w:space="0" w:color="auto"/>
          </w:divBdr>
        </w:div>
        <w:div w:id="1910845678">
          <w:marLeft w:val="640"/>
          <w:marRight w:val="0"/>
          <w:marTop w:val="0"/>
          <w:marBottom w:val="0"/>
          <w:divBdr>
            <w:top w:val="none" w:sz="0" w:space="0" w:color="auto"/>
            <w:left w:val="none" w:sz="0" w:space="0" w:color="auto"/>
            <w:bottom w:val="none" w:sz="0" w:space="0" w:color="auto"/>
            <w:right w:val="none" w:sz="0" w:space="0" w:color="auto"/>
          </w:divBdr>
        </w:div>
        <w:div w:id="576399572">
          <w:marLeft w:val="640"/>
          <w:marRight w:val="0"/>
          <w:marTop w:val="0"/>
          <w:marBottom w:val="0"/>
          <w:divBdr>
            <w:top w:val="none" w:sz="0" w:space="0" w:color="auto"/>
            <w:left w:val="none" w:sz="0" w:space="0" w:color="auto"/>
            <w:bottom w:val="none" w:sz="0" w:space="0" w:color="auto"/>
            <w:right w:val="none" w:sz="0" w:space="0" w:color="auto"/>
          </w:divBdr>
        </w:div>
        <w:div w:id="1354457599">
          <w:marLeft w:val="640"/>
          <w:marRight w:val="0"/>
          <w:marTop w:val="0"/>
          <w:marBottom w:val="0"/>
          <w:divBdr>
            <w:top w:val="none" w:sz="0" w:space="0" w:color="auto"/>
            <w:left w:val="none" w:sz="0" w:space="0" w:color="auto"/>
            <w:bottom w:val="none" w:sz="0" w:space="0" w:color="auto"/>
            <w:right w:val="none" w:sz="0" w:space="0" w:color="auto"/>
          </w:divBdr>
        </w:div>
        <w:div w:id="570651609">
          <w:marLeft w:val="640"/>
          <w:marRight w:val="0"/>
          <w:marTop w:val="0"/>
          <w:marBottom w:val="0"/>
          <w:divBdr>
            <w:top w:val="none" w:sz="0" w:space="0" w:color="auto"/>
            <w:left w:val="none" w:sz="0" w:space="0" w:color="auto"/>
            <w:bottom w:val="none" w:sz="0" w:space="0" w:color="auto"/>
            <w:right w:val="none" w:sz="0" w:space="0" w:color="auto"/>
          </w:divBdr>
        </w:div>
        <w:div w:id="1943105861">
          <w:marLeft w:val="640"/>
          <w:marRight w:val="0"/>
          <w:marTop w:val="0"/>
          <w:marBottom w:val="0"/>
          <w:divBdr>
            <w:top w:val="none" w:sz="0" w:space="0" w:color="auto"/>
            <w:left w:val="none" w:sz="0" w:space="0" w:color="auto"/>
            <w:bottom w:val="none" w:sz="0" w:space="0" w:color="auto"/>
            <w:right w:val="none" w:sz="0" w:space="0" w:color="auto"/>
          </w:divBdr>
        </w:div>
        <w:div w:id="361638508">
          <w:marLeft w:val="640"/>
          <w:marRight w:val="0"/>
          <w:marTop w:val="0"/>
          <w:marBottom w:val="0"/>
          <w:divBdr>
            <w:top w:val="none" w:sz="0" w:space="0" w:color="auto"/>
            <w:left w:val="none" w:sz="0" w:space="0" w:color="auto"/>
            <w:bottom w:val="none" w:sz="0" w:space="0" w:color="auto"/>
            <w:right w:val="none" w:sz="0" w:space="0" w:color="auto"/>
          </w:divBdr>
        </w:div>
        <w:div w:id="367684269">
          <w:marLeft w:val="640"/>
          <w:marRight w:val="0"/>
          <w:marTop w:val="0"/>
          <w:marBottom w:val="0"/>
          <w:divBdr>
            <w:top w:val="none" w:sz="0" w:space="0" w:color="auto"/>
            <w:left w:val="none" w:sz="0" w:space="0" w:color="auto"/>
            <w:bottom w:val="none" w:sz="0" w:space="0" w:color="auto"/>
            <w:right w:val="none" w:sz="0" w:space="0" w:color="auto"/>
          </w:divBdr>
        </w:div>
        <w:div w:id="376466773">
          <w:marLeft w:val="640"/>
          <w:marRight w:val="0"/>
          <w:marTop w:val="0"/>
          <w:marBottom w:val="0"/>
          <w:divBdr>
            <w:top w:val="none" w:sz="0" w:space="0" w:color="auto"/>
            <w:left w:val="none" w:sz="0" w:space="0" w:color="auto"/>
            <w:bottom w:val="none" w:sz="0" w:space="0" w:color="auto"/>
            <w:right w:val="none" w:sz="0" w:space="0" w:color="auto"/>
          </w:divBdr>
        </w:div>
        <w:div w:id="1908298698">
          <w:marLeft w:val="640"/>
          <w:marRight w:val="0"/>
          <w:marTop w:val="0"/>
          <w:marBottom w:val="0"/>
          <w:divBdr>
            <w:top w:val="none" w:sz="0" w:space="0" w:color="auto"/>
            <w:left w:val="none" w:sz="0" w:space="0" w:color="auto"/>
            <w:bottom w:val="none" w:sz="0" w:space="0" w:color="auto"/>
            <w:right w:val="none" w:sz="0" w:space="0" w:color="auto"/>
          </w:divBdr>
        </w:div>
      </w:divsChild>
    </w:div>
    <w:div w:id="422384107">
      <w:bodyDiv w:val="1"/>
      <w:marLeft w:val="0"/>
      <w:marRight w:val="0"/>
      <w:marTop w:val="0"/>
      <w:marBottom w:val="0"/>
      <w:divBdr>
        <w:top w:val="none" w:sz="0" w:space="0" w:color="auto"/>
        <w:left w:val="none" w:sz="0" w:space="0" w:color="auto"/>
        <w:bottom w:val="none" w:sz="0" w:space="0" w:color="auto"/>
        <w:right w:val="none" w:sz="0" w:space="0" w:color="auto"/>
      </w:divBdr>
      <w:divsChild>
        <w:div w:id="888034389">
          <w:marLeft w:val="640"/>
          <w:marRight w:val="0"/>
          <w:marTop w:val="0"/>
          <w:marBottom w:val="0"/>
          <w:divBdr>
            <w:top w:val="none" w:sz="0" w:space="0" w:color="auto"/>
            <w:left w:val="none" w:sz="0" w:space="0" w:color="auto"/>
            <w:bottom w:val="none" w:sz="0" w:space="0" w:color="auto"/>
            <w:right w:val="none" w:sz="0" w:space="0" w:color="auto"/>
          </w:divBdr>
        </w:div>
        <w:div w:id="1425766466">
          <w:marLeft w:val="640"/>
          <w:marRight w:val="0"/>
          <w:marTop w:val="0"/>
          <w:marBottom w:val="0"/>
          <w:divBdr>
            <w:top w:val="none" w:sz="0" w:space="0" w:color="auto"/>
            <w:left w:val="none" w:sz="0" w:space="0" w:color="auto"/>
            <w:bottom w:val="none" w:sz="0" w:space="0" w:color="auto"/>
            <w:right w:val="none" w:sz="0" w:space="0" w:color="auto"/>
          </w:divBdr>
        </w:div>
        <w:div w:id="439761599">
          <w:marLeft w:val="640"/>
          <w:marRight w:val="0"/>
          <w:marTop w:val="0"/>
          <w:marBottom w:val="0"/>
          <w:divBdr>
            <w:top w:val="none" w:sz="0" w:space="0" w:color="auto"/>
            <w:left w:val="none" w:sz="0" w:space="0" w:color="auto"/>
            <w:bottom w:val="none" w:sz="0" w:space="0" w:color="auto"/>
            <w:right w:val="none" w:sz="0" w:space="0" w:color="auto"/>
          </w:divBdr>
        </w:div>
        <w:div w:id="1480805771">
          <w:marLeft w:val="640"/>
          <w:marRight w:val="0"/>
          <w:marTop w:val="0"/>
          <w:marBottom w:val="0"/>
          <w:divBdr>
            <w:top w:val="none" w:sz="0" w:space="0" w:color="auto"/>
            <w:left w:val="none" w:sz="0" w:space="0" w:color="auto"/>
            <w:bottom w:val="none" w:sz="0" w:space="0" w:color="auto"/>
            <w:right w:val="none" w:sz="0" w:space="0" w:color="auto"/>
          </w:divBdr>
        </w:div>
        <w:div w:id="1743409766">
          <w:marLeft w:val="640"/>
          <w:marRight w:val="0"/>
          <w:marTop w:val="0"/>
          <w:marBottom w:val="0"/>
          <w:divBdr>
            <w:top w:val="none" w:sz="0" w:space="0" w:color="auto"/>
            <w:left w:val="none" w:sz="0" w:space="0" w:color="auto"/>
            <w:bottom w:val="none" w:sz="0" w:space="0" w:color="auto"/>
            <w:right w:val="none" w:sz="0" w:space="0" w:color="auto"/>
          </w:divBdr>
        </w:div>
        <w:div w:id="1049768725">
          <w:marLeft w:val="640"/>
          <w:marRight w:val="0"/>
          <w:marTop w:val="0"/>
          <w:marBottom w:val="0"/>
          <w:divBdr>
            <w:top w:val="none" w:sz="0" w:space="0" w:color="auto"/>
            <w:left w:val="none" w:sz="0" w:space="0" w:color="auto"/>
            <w:bottom w:val="none" w:sz="0" w:space="0" w:color="auto"/>
            <w:right w:val="none" w:sz="0" w:space="0" w:color="auto"/>
          </w:divBdr>
        </w:div>
        <w:div w:id="1179004049">
          <w:marLeft w:val="640"/>
          <w:marRight w:val="0"/>
          <w:marTop w:val="0"/>
          <w:marBottom w:val="0"/>
          <w:divBdr>
            <w:top w:val="none" w:sz="0" w:space="0" w:color="auto"/>
            <w:left w:val="none" w:sz="0" w:space="0" w:color="auto"/>
            <w:bottom w:val="none" w:sz="0" w:space="0" w:color="auto"/>
            <w:right w:val="none" w:sz="0" w:space="0" w:color="auto"/>
          </w:divBdr>
        </w:div>
        <w:div w:id="1134717564">
          <w:marLeft w:val="640"/>
          <w:marRight w:val="0"/>
          <w:marTop w:val="0"/>
          <w:marBottom w:val="0"/>
          <w:divBdr>
            <w:top w:val="none" w:sz="0" w:space="0" w:color="auto"/>
            <w:left w:val="none" w:sz="0" w:space="0" w:color="auto"/>
            <w:bottom w:val="none" w:sz="0" w:space="0" w:color="auto"/>
            <w:right w:val="none" w:sz="0" w:space="0" w:color="auto"/>
          </w:divBdr>
        </w:div>
        <w:div w:id="774983282">
          <w:marLeft w:val="640"/>
          <w:marRight w:val="0"/>
          <w:marTop w:val="0"/>
          <w:marBottom w:val="0"/>
          <w:divBdr>
            <w:top w:val="none" w:sz="0" w:space="0" w:color="auto"/>
            <w:left w:val="none" w:sz="0" w:space="0" w:color="auto"/>
            <w:bottom w:val="none" w:sz="0" w:space="0" w:color="auto"/>
            <w:right w:val="none" w:sz="0" w:space="0" w:color="auto"/>
          </w:divBdr>
        </w:div>
        <w:div w:id="2121944953">
          <w:marLeft w:val="640"/>
          <w:marRight w:val="0"/>
          <w:marTop w:val="0"/>
          <w:marBottom w:val="0"/>
          <w:divBdr>
            <w:top w:val="none" w:sz="0" w:space="0" w:color="auto"/>
            <w:left w:val="none" w:sz="0" w:space="0" w:color="auto"/>
            <w:bottom w:val="none" w:sz="0" w:space="0" w:color="auto"/>
            <w:right w:val="none" w:sz="0" w:space="0" w:color="auto"/>
          </w:divBdr>
        </w:div>
        <w:div w:id="1997569174">
          <w:marLeft w:val="640"/>
          <w:marRight w:val="0"/>
          <w:marTop w:val="0"/>
          <w:marBottom w:val="0"/>
          <w:divBdr>
            <w:top w:val="none" w:sz="0" w:space="0" w:color="auto"/>
            <w:left w:val="none" w:sz="0" w:space="0" w:color="auto"/>
            <w:bottom w:val="none" w:sz="0" w:space="0" w:color="auto"/>
            <w:right w:val="none" w:sz="0" w:space="0" w:color="auto"/>
          </w:divBdr>
        </w:div>
        <w:div w:id="1079715772">
          <w:marLeft w:val="640"/>
          <w:marRight w:val="0"/>
          <w:marTop w:val="0"/>
          <w:marBottom w:val="0"/>
          <w:divBdr>
            <w:top w:val="none" w:sz="0" w:space="0" w:color="auto"/>
            <w:left w:val="none" w:sz="0" w:space="0" w:color="auto"/>
            <w:bottom w:val="none" w:sz="0" w:space="0" w:color="auto"/>
            <w:right w:val="none" w:sz="0" w:space="0" w:color="auto"/>
          </w:divBdr>
        </w:div>
        <w:div w:id="1975870681">
          <w:marLeft w:val="640"/>
          <w:marRight w:val="0"/>
          <w:marTop w:val="0"/>
          <w:marBottom w:val="0"/>
          <w:divBdr>
            <w:top w:val="none" w:sz="0" w:space="0" w:color="auto"/>
            <w:left w:val="none" w:sz="0" w:space="0" w:color="auto"/>
            <w:bottom w:val="none" w:sz="0" w:space="0" w:color="auto"/>
            <w:right w:val="none" w:sz="0" w:space="0" w:color="auto"/>
          </w:divBdr>
        </w:div>
        <w:div w:id="273709689">
          <w:marLeft w:val="640"/>
          <w:marRight w:val="0"/>
          <w:marTop w:val="0"/>
          <w:marBottom w:val="0"/>
          <w:divBdr>
            <w:top w:val="none" w:sz="0" w:space="0" w:color="auto"/>
            <w:left w:val="none" w:sz="0" w:space="0" w:color="auto"/>
            <w:bottom w:val="none" w:sz="0" w:space="0" w:color="auto"/>
            <w:right w:val="none" w:sz="0" w:space="0" w:color="auto"/>
          </w:divBdr>
        </w:div>
        <w:div w:id="729883433">
          <w:marLeft w:val="640"/>
          <w:marRight w:val="0"/>
          <w:marTop w:val="0"/>
          <w:marBottom w:val="0"/>
          <w:divBdr>
            <w:top w:val="none" w:sz="0" w:space="0" w:color="auto"/>
            <w:left w:val="none" w:sz="0" w:space="0" w:color="auto"/>
            <w:bottom w:val="none" w:sz="0" w:space="0" w:color="auto"/>
            <w:right w:val="none" w:sz="0" w:space="0" w:color="auto"/>
          </w:divBdr>
        </w:div>
        <w:div w:id="2038238033">
          <w:marLeft w:val="640"/>
          <w:marRight w:val="0"/>
          <w:marTop w:val="0"/>
          <w:marBottom w:val="0"/>
          <w:divBdr>
            <w:top w:val="none" w:sz="0" w:space="0" w:color="auto"/>
            <w:left w:val="none" w:sz="0" w:space="0" w:color="auto"/>
            <w:bottom w:val="none" w:sz="0" w:space="0" w:color="auto"/>
            <w:right w:val="none" w:sz="0" w:space="0" w:color="auto"/>
          </w:divBdr>
        </w:div>
        <w:div w:id="865367233">
          <w:marLeft w:val="640"/>
          <w:marRight w:val="0"/>
          <w:marTop w:val="0"/>
          <w:marBottom w:val="0"/>
          <w:divBdr>
            <w:top w:val="none" w:sz="0" w:space="0" w:color="auto"/>
            <w:left w:val="none" w:sz="0" w:space="0" w:color="auto"/>
            <w:bottom w:val="none" w:sz="0" w:space="0" w:color="auto"/>
            <w:right w:val="none" w:sz="0" w:space="0" w:color="auto"/>
          </w:divBdr>
        </w:div>
        <w:div w:id="1286038248">
          <w:marLeft w:val="640"/>
          <w:marRight w:val="0"/>
          <w:marTop w:val="0"/>
          <w:marBottom w:val="0"/>
          <w:divBdr>
            <w:top w:val="none" w:sz="0" w:space="0" w:color="auto"/>
            <w:left w:val="none" w:sz="0" w:space="0" w:color="auto"/>
            <w:bottom w:val="none" w:sz="0" w:space="0" w:color="auto"/>
            <w:right w:val="none" w:sz="0" w:space="0" w:color="auto"/>
          </w:divBdr>
        </w:div>
        <w:div w:id="2024090877">
          <w:marLeft w:val="640"/>
          <w:marRight w:val="0"/>
          <w:marTop w:val="0"/>
          <w:marBottom w:val="0"/>
          <w:divBdr>
            <w:top w:val="none" w:sz="0" w:space="0" w:color="auto"/>
            <w:left w:val="none" w:sz="0" w:space="0" w:color="auto"/>
            <w:bottom w:val="none" w:sz="0" w:space="0" w:color="auto"/>
            <w:right w:val="none" w:sz="0" w:space="0" w:color="auto"/>
          </w:divBdr>
        </w:div>
        <w:div w:id="1927883205">
          <w:marLeft w:val="640"/>
          <w:marRight w:val="0"/>
          <w:marTop w:val="0"/>
          <w:marBottom w:val="0"/>
          <w:divBdr>
            <w:top w:val="none" w:sz="0" w:space="0" w:color="auto"/>
            <w:left w:val="none" w:sz="0" w:space="0" w:color="auto"/>
            <w:bottom w:val="none" w:sz="0" w:space="0" w:color="auto"/>
            <w:right w:val="none" w:sz="0" w:space="0" w:color="auto"/>
          </w:divBdr>
        </w:div>
        <w:div w:id="194119790">
          <w:marLeft w:val="640"/>
          <w:marRight w:val="0"/>
          <w:marTop w:val="0"/>
          <w:marBottom w:val="0"/>
          <w:divBdr>
            <w:top w:val="none" w:sz="0" w:space="0" w:color="auto"/>
            <w:left w:val="none" w:sz="0" w:space="0" w:color="auto"/>
            <w:bottom w:val="none" w:sz="0" w:space="0" w:color="auto"/>
            <w:right w:val="none" w:sz="0" w:space="0" w:color="auto"/>
          </w:divBdr>
        </w:div>
        <w:div w:id="1549026523">
          <w:marLeft w:val="640"/>
          <w:marRight w:val="0"/>
          <w:marTop w:val="0"/>
          <w:marBottom w:val="0"/>
          <w:divBdr>
            <w:top w:val="none" w:sz="0" w:space="0" w:color="auto"/>
            <w:left w:val="none" w:sz="0" w:space="0" w:color="auto"/>
            <w:bottom w:val="none" w:sz="0" w:space="0" w:color="auto"/>
            <w:right w:val="none" w:sz="0" w:space="0" w:color="auto"/>
          </w:divBdr>
        </w:div>
        <w:div w:id="680668438">
          <w:marLeft w:val="640"/>
          <w:marRight w:val="0"/>
          <w:marTop w:val="0"/>
          <w:marBottom w:val="0"/>
          <w:divBdr>
            <w:top w:val="none" w:sz="0" w:space="0" w:color="auto"/>
            <w:left w:val="none" w:sz="0" w:space="0" w:color="auto"/>
            <w:bottom w:val="none" w:sz="0" w:space="0" w:color="auto"/>
            <w:right w:val="none" w:sz="0" w:space="0" w:color="auto"/>
          </w:divBdr>
        </w:div>
        <w:div w:id="1196692268">
          <w:marLeft w:val="640"/>
          <w:marRight w:val="0"/>
          <w:marTop w:val="0"/>
          <w:marBottom w:val="0"/>
          <w:divBdr>
            <w:top w:val="none" w:sz="0" w:space="0" w:color="auto"/>
            <w:left w:val="none" w:sz="0" w:space="0" w:color="auto"/>
            <w:bottom w:val="none" w:sz="0" w:space="0" w:color="auto"/>
            <w:right w:val="none" w:sz="0" w:space="0" w:color="auto"/>
          </w:divBdr>
        </w:div>
        <w:div w:id="27879475">
          <w:marLeft w:val="640"/>
          <w:marRight w:val="0"/>
          <w:marTop w:val="0"/>
          <w:marBottom w:val="0"/>
          <w:divBdr>
            <w:top w:val="none" w:sz="0" w:space="0" w:color="auto"/>
            <w:left w:val="none" w:sz="0" w:space="0" w:color="auto"/>
            <w:bottom w:val="none" w:sz="0" w:space="0" w:color="auto"/>
            <w:right w:val="none" w:sz="0" w:space="0" w:color="auto"/>
          </w:divBdr>
        </w:div>
        <w:div w:id="146438903">
          <w:marLeft w:val="640"/>
          <w:marRight w:val="0"/>
          <w:marTop w:val="0"/>
          <w:marBottom w:val="0"/>
          <w:divBdr>
            <w:top w:val="none" w:sz="0" w:space="0" w:color="auto"/>
            <w:left w:val="none" w:sz="0" w:space="0" w:color="auto"/>
            <w:bottom w:val="none" w:sz="0" w:space="0" w:color="auto"/>
            <w:right w:val="none" w:sz="0" w:space="0" w:color="auto"/>
          </w:divBdr>
        </w:div>
        <w:div w:id="2130080033">
          <w:marLeft w:val="640"/>
          <w:marRight w:val="0"/>
          <w:marTop w:val="0"/>
          <w:marBottom w:val="0"/>
          <w:divBdr>
            <w:top w:val="none" w:sz="0" w:space="0" w:color="auto"/>
            <w:left w:val="none" w:sz="0" w:space="0" w:color="auto"/>
            <w:bottom w:val="none" w:sz="0" w:space="0" w:color="auto"/>
            <w:right w:val="none" w:sz="0" w:space="0" w:color="auto"/>
          </w:divBdr>
        </w:div>
        <w:div w:id="657805368">
          <w:marLeft w:val="640"/>
          <w:marRight w:val="0"/>
          <w:marTop w:val="0"/>
          <w:marBottom w:val="0"/>
          <w:divBdr>
            <w:top w:val="none" w:sz="0" w:space="0" w:color="auto"/>
            <w:left w:val="none" w:sz="0" w:space="0" w:color="auto"/>
            <w:bottom w:val="none" w:sz="0" w:space="0" w:color="auto"/>
            <w:right w:val="none" w:sz="0" w:space="0" w:color="auto"/>
          </w:divBdr>
        </w:div>
        <w:div w:id="362556778">
          <w:marLeft w:val="640"/>
          <w:marRight w:val="0"/>
          <w:marTop w:val="0"/>
          <w:marBottom w:val="0"/>
          <w:divBdr>
            <w:top w:val="none" w:sz="0" w:space="0" w:color="auto"/>
            <w:left w:val="none" w:sz="0" w:space="0" w:color="auto"/>
            <w:bottom w:val="none" w:sz="0" w:space="0" w:color="auto"/>
            <w:right w:val="none" w:sz="0" w:space="0" w:color="auto"/>
          </w:divBdr>
        </w:div>
        <w:div w:id="1406101060">
          <w:marLeft w:val="640"/>
          <w:marRight w:val="0"/>
          <w:marTop w:val="0"/>
          <w:marBottom w:val="0"/>
          <w:divBdr>
            <w:top w:val="none" w:sz="0" w:space="0" w:color="auto"/>
            <w:left w:val="none" w:sz="0" w:space="0" w:color="auto"/>
            <w:bottom w:val="none" w:sz="0" w:space="0" w:color="auto"/>
            <w:right w:val="none" w:sz="0" w:space="0" w:color="auto"/>
          </w:divBdr>
        </w:div>
        <w:div w:id="1630084756">
          <w:marLeft w:val="640"/>
          <w:marRight w:val="0"/>
          <w:marTop w:val="0"/>
          <w:marBottom w:val="0"/>
          <w:divBdr>
            <w:top w:val="none" w:sz="0" w:space="0" w:color="auto"/>
            <w:left w:val="none" w:sz="0" w:space="0" w:color="auto"/>
            <w:bottom w:val="none" w:sz="0" w:space="0" w:color="auto"/>
            <w:right w:val="none" w:sz="0" w:space="0" w:color="auto"/>
          </w:divBdr>
        </w:div>
        <w:div w:id="938296735">
          <w:marLeft w:val="640"/>
          <w:marRight w:val="0"/>
          <w:marTop w:val="0"/>
          <w:marBottom w:val="0"/>
          <w:divBdr>
            <w:top w:val="none" w:sz="0" w:space="0" w:color="auto"/>
            <w:left w:val="none" w:sz="0" w:space="0" w:color="auto"/>
            <w:bottom w:val="none" w:sz="0" w:space="0" w:color="auto"/>
            <w:right w:val="none" w:sz="0" w:space="0" w:color="auto"/>
          </w:divBdr>
        </w:div>
        <w:div w:id="3867998">
          <w:marLeft w:val="640"/>
          <w:marRight w:val="0"/>
          <w:marTop w:val="0"/>
          <w:marBottom w:val="0"/>
          <w:divBdr>
            <w:top w:val="none" w:sz="0" w:space="0" w:color="auto"/>
            <w:left w:val="none" w:sz="0" w:space="0" w:color="auto"/>
            <w:bottom w:val="none" w:sz="0" w:space="0" w:color="auto"/>
            <w:right w:val="none" w:sz="0" w:space="0" w:color="auto"/>
          </w:divBdr>
        </w:div>
        <w:div w:id="1673878408">
          <w:marLeft w:val="640"/>
          <w:marRight w:val="0"/>
          <w:marTop w:val="0"/>
          <w:marBottom w:val="0"/>
          <w:divBdr>
            <w:top w:val="none" w:sz="0" w:space="0" w:color="auto"/>
            <w:left w:val="none" w:sz="0" w:space="0" w:color="auto"/>
            <w:bottom w:val="none" w:sz="0" w:space="0" w:color="auto"/>
            <w:right w:val="none" w:sz="0" w:space="0" w:color="auto"/>
          </w:divBdr>
        </w:div>
        <w:div w:id="187068327">
          <w:marLeft w:val="640"/>
          <w:marRight w:val="0"/>
          <w:marTop w:val="0"/>
          <w:marBottom w:val="0"/>
          <w:divBdr>
            <w:top w:val="none" w:sz="0" w:space="0" w:color="auto"/>
            <w:left w:val="none" w:sz="0" w:space="0" w:color="auto"/>
            <w:bottom w:val="none" w:sz="0" w:space="0" w:color="auto"/>
            <w:right w:val="none" w:sz="0" w:space="0" w:color="auto"/>
          </w:divBdr>
        </w:div>
        <w:div w:id="2026326472">
          <w:marLeft w:val="640"/>
          <w:marRight w:val="0"/>
          <w:marTop w:val="0"/>
          <w:marBottom w:val="0"/>
          <w:divBdr>
            <w:top w:val="none" w:sz="0" w:space="0" w:color="auto"/>
            <w:left w:val="none" w:sz="0" w:space="0" w:color="auto"/>
            <w:bottom w:val="none" w:sz="0" w:space="0" w:color="auto"/>
            <w:right w:val="none" w:sz="0" w:space="0" w:color="auto"/>
          </w:divBdr>
        </w:div>
        <w:div w:id="237521027">
          <w:marLeft w:val="640"/>
          <w:marRight w:val="0"/>
          <w:marTop w:val="0"/>
          <w:marBottom w:val="0"/>
          <w:divBdr>
            <w:top w:val="none" w:sz="0" w:space="0" w:color="auto"/>
            <w:left w:val="none" w:sz="0" w:space="0" w:color="auto"/>
            <w:bottom w:val="none" w:sz="0" w:space="0" w:color="auto"/>
            <w:right w:val="none" w:sz="0" w:space="0" w:color="auto"/>
          </w:divBdr>
        </w:div>
        <w:div w:id="1627008836">
          <w:marLeft w:val="640"/>
          <w:marRight w:val="0"/>
          <w:marTop w:val="0"/>
          <w:marBottom w:val="0"/>
          <w:divBdr>
            <w:top w:val="none" w:sz="0" w:space="0" w:color="auto"/>
            <w:left w:val="none" w:sz="0" w:space="0" w:color="auto"/>
            <w:bottom w:val="none" w:sz="0" w:space="0" w:color="auto"/>
            <w:right w:val="none" w:sz="0" w:space="0" w:color="auto"/>
          </w:divBdr>
        </w:div>
        <w:div w:id="1643920673">
          <w:marLeft w:val="640"/>
          <w:marRight w:val="0"/>
          <w:marTop w:val="0"/>
          <w:marBottom w:val="0"/>
          <w:divBdr>
            <w:top w:val="none" w:sz="0" w:space="0" w:color="auto"/>
            <w:left w:val="none" w:sz="0" w:space="0" w:color="auto"/>
            <w:bottom w:val="none" w:sz="0" w:space="0" w:color="auto"/>
            <w:right w:val="none" w:sz="0" w:space="0" w:color="auto"/>
          </w:divBdr>
        </w:div>
        <w:div w:id="717511421">
          <w:marLeft w:val="640"/>
          <w:marRight w:val="0"/>
          <w:marTop w:val="0"/>
          <w:marBottom w:val="0"/>
          <w:divBdr>
            <w:top w:val="none" w:sz="0" w:space="0" w:color="auto"/>
            <w:left w:val="none" w:sz="0" w:space="0" w:color="auto"/>
            <w:bottom w:val="none" w:sz="0" w:space="0" w:color="auto"/>
            <w:right w:val="none" w:sz="0" w:space="0" w:color="auto"/>
          </w:divBdr>
        </w:div>
        <w:div w:id="1052457584">
          <w:marLeft w:val="640"/>
          <w:marRight w:val="0"/>
          <w:marTop w:val="0"/>
          <w:marBottom w:val="0"/>
          <w:divBdr>
            <w:top w:val="none" w:sz="0" w:space="0" w:color="auto"/>
            <w:left w:val="none" w:sz="0" w:space="0" w:color="auto"/>
            <w:bottom w:val="none" w:sz="0" w:space="0" w:color="auto"/>
            <w:right w:val="none" w:sz="0" w:space="0" w:color="auto"/>
          </w:divBdr>
        </w:div>
        <w:div w:id="2125154627">
          <w:marLeft w:val="640"/>
          <w:marRight w:val="0"/>
          <w:marTop w:val="0"/>
          <w:marBottom w:val="0"/>
          <w:divBdr>
            <w:top w:val="none" w:sz="0" w:space="0" w:color="auto"/>
            <w:left w:val="none" w:sz="0" w:space="0" w:color="auto"/>
            <w:bottom w:val="none" w:sz="0" w:space="0" w:color="auto"/>
            <w:right w:val="none" w:sz="0" w:space="0" w:color="auto"/>
          </w:divBdr>
        </w:div>
        <w:div w:id="707418221">
          <w:marLeft w:val="640"/>
          <w:marRight w:val="0"/>
          <w:marTop w:val="0"/>
          <w:marBottom w:val="0"/>
          <w:divBdr>
            <w:top w:val="none" w:sz="0" w:space="0" w:color="auto"/>
            <w:left w:val="none" w:sz="0" w:space="0" w:color="auto"/>
            <w:bottom w:val="none" w:sz="0" w:space="0" w:color="auto"/>
            <w:right w:val="none" w:sz="0" w:space="0" w:color="auto"/>
          </w:divBdr>
        </w:div>
        <w:div w:id="2113280449">
          <w:marLeft w:val="640"/>
          <w:marRight w:val="0"/>
          <w:marTop w:val="0"/>
          <w:marBottom w:val="0"/>
          <w:divBdr>
            <w:top w:val="none" w:sz="0" w:space="0" w:color="auto"/>
            <w:left w:val="none" w:sz="0" w:space="0" w:color="auto"/>
            <w:bottom w:val="none" w:sz="0" w:space="0" w:color="auto"/>
            <w:right w:val="none" w:sz="0" w:space="0" w:color="auto"/>
          </w:divBdr>
        </w:div>
        <w:div w:id="342367343">
          <w:marLeft w:val="640"/>
          <w:marRight w:val="0"/>
          <w:marTop w:val="0"/>
          <w:marBottom w:val="0"/>
          <w:divBdr>
            <w:top w:val="none" w:sz="0" w:space="0" w:color="auto"/>
            <w:left w:val="none" w:sz="0" w:space="0" w:color="auto"/>
            <w:bottom w:val="none" w:sz="0" w:space="0" w:color="auto"/>
            <w:right w:val="none" w:sz="0" w:space="0" w:color="auto"/>
          </w:divBdr>
        </w:div>
        <w:div w:id="1869444730">
          <w:marLeft w:val="640"/>
          <w:marRight w:val="0"/>
          <w:marTop w:val="0"/>
          <w:marBottom w:val="0"/>
          <w:divBdr>
            <w:top w:val="none" w:sz="0" w:space="0" w:color="auto"/>
            <w:left w:val="none" w:sz="0" w:space="0" w:color="auto"/>
            <w:bottom w:val="none" w:sz="0" w:space="0" w:color="auto"/>
            <w:right w:val="none" w:sz="0" w:space="0" w:color="auto"/>
          </w:divBdr>
        </w:div>
        <w:div w:id="1102722843">
          <w:marLeft w:val="640"/>
          <w:marRight w:val="0"/>
          <w:marTop w:val="0"/>
          <w:marBottom w:val="0"/>
          <w:divBdr>
            <w:top w:val="none" w:sz="0" w:space="0" w:color="auto"/>
            <w:left w:val="none" w:sz="0" w:space="0" w:color="auto"/>
            <w:bottom w:val="none" w:sz="0" w:space="0" w:color="auto"/>
            <w:right w:val="none" w:sz="0" w:space="0" w:color="auto"/>
          </w:divBdr>
        </w:div>
        <w:div w:id="652442494">
          <w:marLeft w:val="640"/>
          <w:marRight w:val="0"/>
          <w:marTop w:val="0"/>
          <w:marBottom w:val="0"/>
          <w:divBdr>
            <w:top w:val="none" w:sz="0" w:space="0" w:color="auto"/>
            <w:left w:val="none" w:sz="0" w:space="0" w:color="auto"/>
            <w:bottom w:val="none" w:sz="0" w:space="0" w:color="auto"/>
            <w:right w:val="none" w:sz="0" w:space="0" w:color="auto"/>
          </w:divBdr>
        </w:div>
        <w:div w:id="1219823444">
          <w:marLeft w:val="640"/>
          <w:marRight w:val="0"/>
          <w:marTop w:val="0"/>
          <w:marBottom w:val="0"/>
          <w:divBdr>
            <w:top w:val="none" w:sz="0" w:space="0" w:color="auto"/>
            <w:left w:val="none" w:sz="0" w:space="0" w:color="auto"/>
            <w:bottom w:val="none" w:sz="0" w:space="0" w:color="auto"/>
            <w:right w:val="none" w:sz="0" w:space="0" w:color="auto"/>
          </w:divBdr>
        </w:div>
        <w:div w:id="910117426">
          <w:marLeft w:val="640"/>
          <w:marRight w:val="0"/>
          <w:marTop w:val="0"/>
          <w:marBottom w:val="0"/>
          <w:divBdr>
            <w:top w:val="none" w:sz="0" w:space="0" w:color="auto"/>
            <w:left w:val="none" w:sz="0" w:space="0" w:color="auto"/>
            <w:bottom w:val="none" w:sz="0" w:space="0" w:color="auto"/>
            <w:right w:val="none" w:sz="0" w:space="0" w:color="auto"/>
          </w:divBdr>
        </w:div>
        <w:div w:id="207375573">
          <w:marLeft w:val="640"/>
          <w:marRight w:val="0"/>
          <w:marTop w:val="0"/>
          <w:marBottom w:val="0"/>
          <w:divBdr>
            <w:top w:val="none" w:sz="0" w:space="0" w:color="auto"/>
            <w:left w:val="none" w:sz="0" w:space="0" w:color="auto"/>
            <w:bottom w:val="none" w:sz="0" w:space="0" w:color="auto"/>
            <w:right w:val="none" w:sz="0" w:space="0" w:color="auto"/>
          </w:divBdr>
        </w:div>
        <w:div w:id="602304479">
          <w:marLeft w:val="640"/>
          <w:marRight w:val="0"/>
          <w:marTop w:val="0"/>
          <w:marBottom w:val="0"/>
          <w:divBdr>
            <w:top w:val="none" w:sz="0" w:space="0" w:color="auto"/>
            <w:left w:val="none" w:sz="0" w:space="0" w:color="auto"/>
            <w:bottom w:val="none" w:sz="0" w:space="0" w:color="auto"/>
            <w:right w:val="none" w:sz="0" w:space="0" w:color="auto"/>
          </w:divBdr>
        </w:div>
        <w:div w:id="1521235867">
          <w:marLeft w:val="640"/>
          <w:marRight w:val="0"/>
          <w:marTop w:val="0"/>
          <w:marBottom w:val="0"/>
          <w:divBdr>
            <w:top w:val="none" w:sz="0" w:space="0" w:color="auto"/>
            <w:left w:val="none" w:sz="0" w:space="0" w:color="auto"/>
            <w:bottom w:val="none" w:sz="0" w:space="0" w:color="auto"/>
            <w:right w:val="none" w:sz="0" w:space="0" w:color="auto"/>
          </w:divBdr>
        </w:div>
        <w:div w:id="1190489573">
          <w:marLeft w:val="640"/>
          <w:marRight w:val="0"/>
          <w:marTop w:val="0"/>
          <w:marBottom w:val="0"/>
          <w:divBdr>
            <w:top w:val="none" w:sz="0" w:space="0" w:color="auto"/>
            <w:left w:val="none" w:sz="0" w:space="0" w:color="auto"/>
            <w:bottom w:val="none" w:sz="0" w:space="0" w:color="auto"/>
            <w:right w:val="none" w:sz="0" w:space="0" w:color="auto"/>
          </w:divBdr>
        </w:div>
        <w:div w:id="503785515">
          <w:marLeft w:val="640"/>
          <w:marRight w:val="0"/>
          <w:marTop w:val="0"/>
          <w:marBottom w:val="0"/>
          <w:divBdr>
            <w:top w:val="none" w:sz="0" w:space="0" w:color="auto"/>
            <w:left w:val="none" w:sz="0" w:space="0" w:color="auto"/>
            <w:bottom w:val="none" w:sz="0" w:space="0" w:color="auto"/>
            <w:right w:val="none" w:sz="0" w:space="0" w:color="auto"/>
          </w:divBdr>
        </w:div>
        <w:div w:id="2077239017">
          <w:marLeft w:val="640"/>
          <w:marRight w:val="0"/>
          <w:marTop w:val="0"/>
          <w:marBottom w:val="0"/>
          <w:divBdr>
            <w:top w:val="none" w:sz="0" w:space="0" w:color="auto"/>
            <w:left w:val="none" w:sz="0" w:space="0" w:color="auto"/>
            <w:bottom w:val="none" w:sz="0" w:space="0" w:color="auto"/>
            <w:right w:val="none" w:sz="0" w:space="0" w:color="auto"/>
          </w:divBdr>
        </w:div>
        <w:div w:id="1245918834">
          <w:marLeft w:val="640"/>
          <w:marRight w:val="0"/>
          <w:marTop w:val="0"/>
          <w:marBottom w:val="0"/>
          <w:divBdr>
            <w:top w:val="none" w:sz="0" w:space="0" w:color="auto"/>
            <w:left w:val="none" w:sz="0" w:space="0" w:color="auto"/>
            <w:bottom w:val="none" w:sz="0" w:space="0" w:color="auto"/>
            <w:right w:val="none" w:sz="0" w:space="0" w:color="auto"/>
          </w:divBdr>
        </w:div>
        <w:div w:id="1010379291">
          <w:marLeft w:val="640"/>
          <w:marRight w:val="0"/>
          <w:marTop w:val="0"/>
          <w:marBottom w:val="0"/>
          <w:divBdr>
            <w:top w:val="none" w:sz="0" w:space="0" w:color="auto"/>
            <w:left w:val="none" w:sz="0" w:space="0" w:color="auto"/>
            <w:bottom w:val="none" w:sz="0" w:space="0" w:color="auto"/>
            <w:right w:val="none" w:sz="0" w:space="0" w:color="auto"/>
          </w:divBdr>
        </w:div>
        <w:div w:id="1743675973">
          <w:marLeft w:val="640"/>
          <w:marRight w:val="0"/>
          <w:marTop w:val="0"/>
          <w:marBottom w:val="0"/>
          <w:divBdr>
            <w:top w:val="none" w:sz="0" w:space="0" w:color="auto"/>
            <w:left w:val="none" w:sz="0" w:space="0" w:color="auto"/>
            <w:bottom w:val="none" w:sz="0" w:space="0" w:color="auto"/>
            <w:right w:val="none" w:sz="0" w:space="0" w:color="auto"/>
          </w:divBdr>
        </w:div>
        <w:div w:id="467824751">
          <w:marLeft w:val="640"/>
          <w:marRight w:val="0"/>
          <w:marTop w:val="0"/>
          <w:marBottom w:val="0"/>
          <w:divBdr>
            <w:top w:val="none" w:sz="0" w:space="0" w:color="auto"/>
            <w:left w:val="none" w:sz="0" w:space="0" w:color="auto"/>
            <w:bottom w:val="none" w:sz="0" w:space="0" w:color="auto"/>
            <w:right w:val="none" w:sz="0" w:space="0" w:color="auto"/>
          </w:divBdr>
        </w:div>
        <w:div w:id="127360440">
          <w:marLeft w:val="640"/>
          <w:marRight w:val="0"/>
          <w:marTop w:val="0"/>
          <w:marBottom w:val="0"/>
          <w:divBdr>
            <w:top w:val="none" w:sz="0" w:space="0" w:color="auto"/>
            <w:left w:val="none" w:sz="0" w:space="0" w:color="auto"/>
            <w:bottom w:val="none" w:sz="0" w:space="0" w:color="auto"/>
            <w:right w:val="none" w:sz="0" w:space="0" w:color="auto"/>
          </w:divBdr>
        </w:div>
        <w:div w:id="2111929952">
          <w:marLeft w:val="640"/>
          <w:marRight w:val="0"/>
          <w:marTop w:val="0"/>
          <w:marBottom w:val="0"/>
          <w:divBdr>
            <w:top w:val="none" w:sz="0" w:space="0" w:color="auto"/>
            <w:left w:val="none" w:sz="0" w:space="0" w:color="auto"/>
            <w:bottom w:val="none" w:sz="0" w:space="0" w:color="auto"/>
            <w:right w:val="none" w:sz="0" w:space="0" w:color="auto"/>
          </w:divBdr>
        </w:div>
        <w:div w:id="1404991458">
          <w:marLeft w:val="640"/>
          <w:marRight w:val="0"/>
          <w:marTop w:val="0"/>
          <w:marBottom w:val="0"/>
          <w:divBdr>
            <w:top w:val="none" w:sz="0" w:space="0" w:color="auto"/>
            <w:left w:val="none" w:sz="0" w:space="0" w:color="auto"/>
            <w:bottom w:val="none" w:sz="0" w:space="0" w:color="auto"/>
            <w:right w:val="none" w:sz="0" w:space="0" w:color="auto"/>
          </w:divBdr>
        </w:div>
        <w:div w:id="1404067921">
          <w:marLeft w:val="640"/>
          <w:marRight w:val="0"/>
          <w:marTop w:val="0"/>
          <w:marBottom w:val="0"/>
          <w:divBdr>
            <w:top w:val="none" w:sz="0" w:space="0" w:color="auto"/>
            <w:left w:val="none" w:sz="0" w:space="0" w:color="auto"/>
            <w:bottom w:val="none" w:sz="0" w:space="0" w:color="auto"/>
            <w:right w:val="none" w:sz="0" w:space="0" w:color="auto"/>
          </w:divBdr>
        </w:div>
        <w:div w:id="816343672">
          <w:marLeft w:val="640"/>
          <w:marRight w:val="0"/>
          <w:marTop w:val="0"/>
          <w:marBottom w:val="0"/>
          <w:divBdr>
            <w:top w:val="none" w:sz="0" w:space="0" w:color="auto"/>
            <w:left w:val="none" w:sz="0" w:space="0" w:color="auto"/>
            <w:bottom w:val="none" w:sz="0" w:space="0" w:color="auto"/>
            <w:right w:val="none" w:sz="0" w:space="0" w:color="auto"/>
          </w:divBdr>
        </w:div>
        <w:div w:id="856623666">
          <w:marLeft w:val="640"/>
          <w:marRight w:val="0"/>
          <w:marTop w:val="0"/>
          <w:marBottom w:val="0"/>
          <w:divBdr>
            <w:top w:val="none" w:sz="0" w:space="0" w:color="auto"/>
            <w:left w:val="none" w:sz="0" w:space="0" w:color="auto"/>
            <w:bottom w:val="none" w:sz="0" w:space="0" w:color="auto"/>
            <w:right w:val="none" w:sz="0" w:space="0" w:color="auto"/>
          </w:divBdr>
        </w:div>
        <w:div w:id="656617176">
          <w:marLeft w:val="640"/>
          <w:marRight w:val="0"/>
          <w:marTop w:val="0"/>
          <w:marBottom w:val="0"/>
          <w:divBdr>
            <w:top w:val="none" w:sz="0" w:space="0" w:color="auto"/>
            <w:left w:val="none" w:sz="0" w:space="0" w:color="auto"/>
            <w:bottom w:val="none" w:sz="0" w:space="0" w:color="auto"/>
            <w:right w:val="none" w:sz="0" w:space="0" w:color="auto"/>
          </w:divBdr>
        </w:div>
        <w:div w:id="771900542">
          <w:marLeft w:val="640"/>
          <w:marRight w:val="0"/>
          <w:marTop w:val="0"/>
          <w:marBottom w:val="0"/>
          <w:divBdr>
            <w:top w:val="none" w:sz="0" w:space="0" w:color="auto"/>
            <w:left w:val="none" w:sz="0" w:space="0" w:color="auto"/>
            <w:bottom w:val="none" w:sz="0" w:space="0" w:color="auto"/>
            <w:right w:val="none" w:sz="0" w:space="0" w:color="auto"/>
          </w:divBdr>
        </w:div>
        <w:div w:id="951791452">
          <w:marLeft w:val="640"/>
          <w:marRight w:val="0"/>
          <w:marTop w:val="0"/>
          <w:marBottom w:val="0"/>
          <w:divBdr>
            <w:top w:val="none" w:sz="0" w:space="0" w:color="auto"/>
            <w:left w:val="none" w:sz="0" w:space="0" w:color="auto"/>
            <w:bottom w:val="none" w:sz="0" w:space="0" w:color="auto"/>
            <w:right w:val="none" w:sz="0" w:space="0" w:color="auto"/>
          </w:divBdr>
        </w:div>
        <w:div w:id="1925216670">
          <w:marLeft w:val="640"/>
          <w:marRight w:val="0"/>
          <w:marTop w:val="0"/>
          <w:marBottom w:val="0"/>
          <w:divBdr>
            <w:top w:val="none" w:sz="0" w:space="0" w:color="auto"/>
            <w:left w:val="none" w:sz="0" w:space="0" w:color="auto"/>
            <w:bottom w:val="none" w:sz="0" w:space="0" w:color="auto"/>
            <w:right w:val="none" w:sz="0" w:space="0" w:color="auto"/>
          </w:divBdr>
        </w:div>
        <w:div w:id="1101611005">
          <w:marLeft w:val="640"/>
          <w:marRight w:val="0"/>
          <w:marTop w:val="0"/>
          <w:marBottom w:val="0"/>
          <w:divBdr>
            <w:top w:val="none" w:sz="0" w:space="0" w:color="auto"/>
            <w:left w:val="none" w:sz="0" w:space="0" w:color="auto"/>
            <w:bottom w:val="none" w:sz="0" w:space="0" w:color="auto"/>
            <w:right w:val="none" w:sz="0" w:space="0" w:color="auto"/>
          </w:divBdr>
        </w:div>
        <w:div w:id="1825388317">
          <w:marLeft w:val="640"/>
          <w:marRight w:val="0"/>
          <w:marTop w:val="0"/>
          <w:marBottom w:val="0"/>
          <w:divBdr>
            <w:top w:val="none" w:sz="0" w:space="0" w:color="auto"/>
            <w:left w:val="none" w:sz="0" w:space="0" w:color="auto"/>
            <w:bottom w:val="none" w:sz="0" w:space="0" w:color="auto"/>
            <w:right w:val="none" w:sz="0" w:space="0" w:color="auto"/>
          </w:divBdr>
        </w:div>
        <w:div w:id="1822116480">
          <w:marLeft w:val="640"/>
          <w:marRight w:val="0"/>
          <w:marTop w:val="0"/>
          <w:marBottom w:val="0"/>
          <w:divBdr>
            <w:top w:val="none" w:sz="0" w:space="0" w:color="auto"/>
            <w:left w:val="none" w:sz="0" w:space="0" w:color="auto"/>
            <w:bottom w:val="none" w:sz="0" w:space="0" w:color="auto"/>
            <w:right w:val="none" w:sz="0" w:space="0" w:color="auto"/>
          </w:divBdr>
        </w:div>
        <w:div w:id="969823424">
          <w:marLeft w:val="640"/>
          <w:marRight w:val="0"/>
          <w:marTop w:val="0"/>
          <w:marBottom w:val="0"/>
          <w:divBdr>
            <w:top w:val="none" w:sz="0" w:space="0" w:color="auto"/>
            <w:left w:val="none" w:sz="0" w:space="0" w:color="auto"/>
            <w:bottom w:val="none" w:sz="0" w:space="0" w:color="auto"/>
            <w:right w:val="none" w:sz="0" w:space="0" w:color="auto"/>
          </w:divBdr>
        </w:div>
        <w:div w:id="1531801885">
          <w:marLeft w:val="640"/>
          <w:marRight w:val="0"/>
          <w:marTop w:val="0"/>
          <w:marBottom w:val="0"/>
          <w:divBdr>
            <w:top w:val="none" w:sz="0" w:space="0" w:color="auto"/>
            <w:left w:val="none" w:sz="0" w:space="0" w:color="auto"/>
            <w:bottom w:val="none" w:sz="0" w:space="0" w:color="auto"/>
            <w:right w:val="none" w:sz="0" w:space="0" w:color="auto"/>
          </w:divBdr>
        </w:div>
        <w:div w:id="161049109">
          <w:marLeft w:val="640"/>
          <w:marRight w:val="0"/>
          <w:marTop w:val="0"/>
          <w:marBottom w:val="0"/>
          <w:divBdr>
            <w:top w:val="none" w:sz="0" w:space="0" w:color="auto"/>
            <w:left w:val="none" w:sz="0" w:space="0" w:color="auto"/>
            <w:bottom w:val="none" w:sz="0" w:space="0" w:color="auto"/>
            <w:right w:val="none" w:sz="0" w:space="0" w:color="auto"/>
          </w:divBdr>
        </w:div>
        <w:div w:id="1094208645">
          <w:marLeft w:val="640"/>
          <w:marRight w:val="0"/>
          <w:marTop w:val="0"/>
          <w:marBottom w:val="0"/>
          <w:divBdr>
            <w:top w:val="none" w:sz="0" w:space="0" w:color="auto"/>
            <w:left w:val="none" w:sz="0" w:space="0" w:color="auto"/>
            <w:bottom w:val="none" w:sz="0" w:space="0" w:color="auto"/>
            <w:right w:val="none" w:sz="0" w:space="0" w:color="auto"/>
          </w:divBdr>
        </w:div>
        <w:div w:id="1009720147">
          <w:marLeft w:val="640"/>
          <w:marRight w:val="0"/>
          <w:marTop w:val="0"/>
          <w:marBottom w:val="0"/>
          <w:divBdr>
            <w:top w:val="none" w:sz="0" w:space="0" w:color="auto"/>
            <w:left w:val="none" w:sz="0" w:space="0" w:color="auto"/>
            <w:bottom w:val="none" w:sz="0" w:space="0" w:color="auto"/>
            <w:right w:val="none" w:sz="0" w:space="0" w:color="auto"/>
          </w:divBdr>
        </w:div>
        <w:div w:id="1253121963">
          <w:marLeft w:val="640"/>
          <w:marRight w:val="0"/>
          <w:marTop w:val="0"/>
          <w:marBottom w:val="0"/>
          <w:divBdr>
            <w:top w:val="none" w:sz="0" w:space="0" w:color="auto"/>
            <w:left w:val="none" w:sz="0" w:space="0" w:color="auto"/>
            <w:bottom w:val="none" w:sz="0" w:space="0" w:color="auto"/>
            <w:right w:val="none" w:sz="0" w:space="0" w:color="auto"/>
          </w:divBdr>
        </w:div>
        <w:div w:id="1725058649">
          <w:marLeft w:val="640"/>
          <w:marRight w:val="0"/>
          <w:marTop w:val="0"/>
          <w:marBottom w:val="0"/>
          <w:divBdr>
            <w:top w:val="none" w:sz="0" w:space="0" w:color="auto"/>
            <w:left w:val="none" w:sz="0" w:space="0" w:color="auto"/>
            <w:bottom w:val="none" w:sz="0" w:space="0" w:color="auto"/>
            <w:right w:val="none" w:sz="0" w:space="0" w:color="auto"/>
          </w:divBdr>
        </w:div>
        <w:div w:id="1495486755">
          <w:marLeft w:val="640"/>
          <w:marRight w:val="0"/>
          <w:marTop w:val="0"/>
          <w:marBottom w:val="0"/>
          <w:divBdr>
            <w:top w:val="none" w:sz="0" w:space="0" w:color="auto"/>
            <w:left w:val="none" w:sz="0" w:space="0" w:color="auto"/>
            <w:bottom w:val="none" w:sz="0" w:space="0" w:color="auto"/>
            <w:right w:val="none" w:sz="0" w:space="0" w:color="auto"/>
          </w:divBdr>
        </w:div>
        <w:div w:id="1214735017">
          <w:marLeft w:val="640"/>
          <w:marRight w:val="0"/>
          <w:marTop w:val="0"/>
          <w:marBottom w:val="0"/>
          <w:divBdr>
            <w:top w:val="none" w:sz="0" w:space="0" w:color="auto"/>
            <w:left w:val="none" w:sz="0" w:space="0" w:color="auto"/>
            <w:bottom w:val="none" w:sz="0" w:space="0" w:color="auto"/>
            <w:right w:val="none" w:sz="0" w:space="0" w:color="auto"/>
          </w:divBdr>
        </w:div>
        <w:div w:id="545601969">
          <w:marLeft w:val="640"/>
          <w:marRight w:val="0"/>
          <w:marTop w:val="0"/>
          <w:marBottom w:val="0"/>
          <w:divBdr>
            <w:top w:val="none" w:sz="0" w:space="0" w:color="auto"/>
            <w:left w:val="none" w:sz="0" w:space="0" w:color="auto"/>
            <w:bottom w:val="none" w:sz="0" w:space="0" w:color="auto"/>
            <w:right w:val="none" w:sz="0" w:space="0" w:color="auto"/>
          </w:divBdr>
        </w:div>
        <w:div w:id="1251936428">
          <w:marLeft w:val="640"/>
          <w:marRight w:val="0"/>
          <w:marTop w:val="0"/>
          <w:marBottom w:val="0"/>
          <w:divBdr>
            <w:top w:val="none" w:sz="0" w:space="0" w:color="auto"/>
            <w:left w:val="none" w:sz="0" w:space="0" w:color="auto"/>
            <w:bottom w:val="none" w:sz="0" w:space="0" w:color="auto"/>
            <w:right w:val="none" w:sz="0" w:space="0" w:color="auto"/>
          </w:divBdr>
        </w:div>
        <w:div w:id="679426365">
          <w:marLeft w:val="640"/>
          <w:marRight w:val="0"/>
          <w:marTop w:val="0"/>
          <w:marBottom w:val="0"/>
          <w:divBdr>
            <w:top w:val="none" w:sz="0" w:space="0" w:color="auto"/>
            <w:left w:val="none" w:sz="0" w:space="0" w:color="auto"/>
            <w:bottom w:val="none" w:sz="0" w:space="0" w:color="auto"/>
            <w:right w:val="none" w:sz="0" w:space="0" w:color="auto"/>
          </w:divBdr>
        </w:div>
        <w:div w:id="1997301915">
          <w:marLeft w:val="640"/>
          <w:marRight w:val="0"/>
          <w:marTop w:val="0"/>
          <w:marBottom w:val="0"/>
          <w:divBdr>
            <w:top w:val="none" w:sz="0" w:space="0" w:color="auto"/>
            <w:left w:val="none" w:sz="0" w:space="0" w:color="auto"/>
            <w:bottom w:val="none" w:sz="0" w:space="0" w:color="auto"/>
            <w:right w:val="none" w:sz="0" w:space="0" w:color="auto"/>
          </w:divBdr>
        </w:div>
        <w:div w:id="979767255">
          <w:marLeft w:val="640"/>
          <w:marRight w:val="0"/>
          <w:marTop w:val="0"/>
          <w:marBottom w:val="0"/>
          <w:divBdr>
            <w:top w:val="none" w:sz="0" w:space="0" w:color="auto"/>
            <w:left w:val="none" w:sz="0" w:space="0" w:color="auto"/>
            <w:bottom w:val="none" w:sz="0" w:space="0" w:color="auto"/>
            <w:right w:val="none" w:sz="0" w:space="0" w:color="auto"/>
          </w:divBdr>
        </w:div>
        <w:div w:id="794710982">
          <w:marLeft w:val="640"/>
          <w:marRight w:val="0"/>
          <w:marTop w:val="0"/>
          <w:marBottom w:val="0"/>
          <w:divBdr>
            <w:top w:val="none" w:sz="0" w:space="0" w:color="auto"/>
            <w:left w:val="none" w:sz="0" w:space="0" w:color="auto"/>
            <w:bottom w:val="none" w:sz="0" w:space="0" w:color="auto"/>
            <w:right w:val="none" w:sz="0" w:space="0" w:color="auto"/>
          </w:divBdr>
        </w:div>
        <w:div w:id="1921596510">
          <w:marLeft w:val="640"/>
          <w:marRight w:val="0"/>
          <w:marTop w:val="0"/>
          <w:marBottom w:val="0"/>
          <w:divBdr>
            <w:top w:val="none" w:sz="0" w:space="0" w:color="auto"/>
            <w:left w:val="none" w:sz="0" w:space="0" w:color="auto"/>
            <w:bottom w:val="none" w:sz="0" w:space="0" w:color="auto"/>
            <w:right w:val="none" w:sz="0" w:space="0" w:color="auto"/>
          </w:divBdr>
        </w:div>
        <w:div w:id="251083148">
          <w:marLeft w:val="640"/>
          <w:marRight w:val="0"/>
          <w:marTop w:val="0"/>
          <w:marBottom w:val="0"/>
          <w:divBdr>
            <w:top w:val="none" w:sz="0" w:space="0" w:color="auto"/>
            <w:left w:val="none" w:sz="0" w:space="0" w:color="auto"/>
            <w:bottom w:val="none" w:sz="0" w:space="0" w:color="auto"/>
            <w:right w:val="none" w:sz="0" w:space="0" w:color="auto"/>
          </w:divBdr>
        </w:div>
        <w:div w:id="981158956">
          <w:marLeft w:val="640"/>
          <w:marRight w:val="0"/>
          <w:marTop w:val="0"/>
          <w:marBottom w:val="0"/>
          <w:divBdr>
            <w:top w:val="none" w:sz="0" w:space="0" w:color="auto"/>
            <w:left w:val="none" w:sz="0" w:space="0" w:color="auto"/>
            <w:bottom w:val="none" w:sz="0" w:space="0" w:color="auto"/>
            <w:right w:val="none" w:sz="0" w:space="0" w:color="auto"/>
          </w:divBdr>
        </w:div>
        <w:div w:id="1145704770">
          <w:marLeft w:val="640"/>
          <w:marRight w:val="0"/>
          <w:marTop w:val="0"/>
          <w:marBottom w:val="0"/>
          <w:divBdr>
            <w:top w:val="none" w:sz="0" w:space="0" w:color="auto"/>
            <w:left w:val="none" w:sz="0" w:space="0" w:color="auto"/>
            <w:bottom w:val="none" w:sz="0" w:space="0" w:color="auto"/>
            <w:right w:val="none" w:sz="0" w:space="0" w:color="auto"/>
          </w:divBdr>
        </w:div>
        <w:div w:id="337584890">
          <w:marLeft w:val="640"/>
          <w:marRight w:val="0"/>
          <w:marTop w:val="0"/>
          <w:marBottom w:val="0"/>
          <w:divBdr>
            <w:top w:val="none" w:sz="0" w:space="0" w:color="auto"/>
            <w:left w:val="none" w:sz="0" w:space="0" w:color="auto"/>
            <w:bottom w:val="none" w:sz="0" w:space="0" w:color="auto"/>
            <w:right w:val="none" w:sz="0" w:space="0" w:color="auto"/>
          </w:divBdr>
        </w:div>
        <w:div w:id="1535997881">
          <w:marLeft w:val="640"/>
          <w:marRight w:val="0"/>
          <w:marTop w:val="0"/>
          <w:marBottom w:val="0"/>
          <w:divBdr>
            <w:top w:val="none" w:sz="0" w:space="0" w:color="auto"/>
            <w:left w:val="none" w:sz="0" w:space="0" w:color="auto"/>
            <w:bottom w:val="none" w:sz="0" w:space="0" w:color="auto"/>
            <w:right w:val="none" w:sz="0" w:space="0" w:color="auto"/>
          </w:divBdr>
        </w:div>
        <w:div w:id="784616411">
          <w:marLeft w:val="640"/>
          <w:marRight w:val="0"/>
          <w:marTop w:val="0"/>
          <w:marBottom w:val="0"/>
          <w:divBdr>
            <w:top w:val="none" w:sz="0" w:space="0" w:color="auto"/>
            <w:left w:val="none" w:sz="0" w:space="0" w:color="auto"/>
            <w:bottom w:val="none" w:sz="0" w:space="0" w:color="auto"/>
            <w:right w:val="none" w:sz="0" w:space="0" w:color="auto"/>
          </w:divBdr>
        </w:div>
        <w:div w:id="888104287">
          <w:marLeft w:val="640"/>
          <w:marRight w:val="0"/>
          <w:marTop w:val="0"/>
          <w:marBottom w:val="0"/>
          <w:divBdr>
            <w:top w:val="none" w:sz="0" w:space="0" w:color="auto"/>
            <w:left w:val="none" w:sz="0" w:space="0" w:color="auto"/>
            <w:bottom w:val="none" w:sz="0" w:space="0" w:color="auto"/>
            <w:right w:val="none" w:sz="0" w:space="0" w:color="auto"/>
          </w:divBdr>
        </w:div>
        <w:div w:id="510411415">
          <w:marLeft w:val="640"/>
          <w:marRight w:val="0"/>
          <w:marTop w:val="0"/>
          <w:marBottom w:val="0"/>
          <w:divBdr>
            <w:top w:val="none" w:sz="0" w:space="0" w:color="auto"/>
            <w:left w:val="none" w:sz="0" w:space="0" w:color="auto"/>
            <w:bottom w:val="none" w:sz="0" w:space="0" w:color="auto"/>
            <w:right w:val="none" w:sz="0" w:space="0" w:color="auto"/>
          </w:divBdr>
        </w:div>
        <w:div w:id="739983655">
          <w:marLeft w:val="640"/>
          <w:marRight w:val="0"/>
          <w:marTop w:val="0"/>
          <w:marBottom w:val="0"/>
          <w:divBdr>
            <w:top w:val="none" w:sz="0" w:space="0" w:color="auto"/>
            <w:left w:val="none" w:sz="0" w:space="0" w:color="auto"/>
            <w:bottom w:val="none" w:sz="0" w:space="0" w:color="auto"/>
            <w:right w:val="none" w:sz="0" w:space="0" w:color="auto"/>
          </w:divBdr>
        </w:div>
        <w:div w:id="366835632">
          <w:marLeft w:val="640"/>
          <w:marRight w:val="0"/>
          <w:marTop w:val="0"/>
          <w:marBottom w:val="0"/>
          <w:divBdr>
            <w:top w:val="none" w:sz="0" w:space="0" w:color="auto"/>
            <w:left w:val="none" w:sz="0" w:space="0" w:color="auto"/>
            <w:bottom w:val="none" w:sz="0" w:space="0" w:color="auto"/>
            <w:right w:val="none" w:sz="0" w:space="0" w:color="auto"/>
          </w:divBdr>
        </w:div>
        <w:div w:id="1133598671">
          <w:marLeft w:val="640"/>
          <w:marRight w:val="0"/>
          <w:marTop w:val="0"/>
          <w:marBottom w:val="0"/>
          <w:divBdr>
            <w:top w:val="none" w:sz="0" w:space="0" w:color="auto"/>
            <w:left w:val="none" w:sz="0" w:space="0" w:color="auto"/>
            <w:bottom w:val="none" w:sz="0" w:space="0" w:color="auto"/>
            <w:right w:val="none" w:sz="0" w:space="0" w:color="auto"/>
          </w:divBdr>
        </w:div>
        <w:div w:id="987512081">
          <w:marLeft w:val="640"/>
          <w:marRight w:val="0"/>
          <w:marTop w:val="0"/>
          <w:marBottom w:val="0"/>
          <w:divBdr>
            <w:top w:val="none" w:sz="0" w:space="0" w:color="auto"/>
            <w:left w:val="none" w:sz="0" w:space="0" w:color="auto"/>
            <w:bottom w:val="none" w:sz="0" w:space="0" w:color="auto"/>
            <w:right w:val="none" w:sz="0" w:space="0" w:color="auto"/>
          </w:divBdr>
        </w:div>
        <w:div w:id="1187252438">
          <w:marLeft w:val="640"/>
          <w:marRight w:val="0"/>
          <w:marTop w:val="0"/>
          <w:marBottom w:val="0"/>
          <w:divBdr>
            <w:top w:val="none" w:sz="0" w:space="0" w:color="auto"/>
            <w:left w:val="none" w:sz="0" w:space="0" w:color="auto"/>
            <w:bottom w:val="none" w:sz="0" w:space="0" w:color="auto"/>
            <w:right w:val="none" w:sz="0" w:space="0" w:color="auto"/>
          </w:divBdr>
        </w:div>
        <w:div w:id="273293359">
          <w:marLeft w:val="640"/>
          <w:marRight w:val="0"/>
          <w:marTop w:val="0"/>
          <w:marBottom w:val="0"/>
          <w:divBdr>
            <w:top w:val="none" w:sz="0" w:space="0" w:color="auto"/>
            <w:left w:val="none" w:sz="0" w:space="0" w:color="auto"/>
            <w:bottom w:val="none" w:sz="0" w:space="0" w:color="auto"/>
            <w:right w:val="none" w:sz="0" w:space="0" w:color="auto"/>
          </w:divBdr>
        </w:div>
        <w:div w:id="822235092">
          <w:marLeft w:val="640"/>
          <w:marRight w:val="0"/>
          <w:marTop w:val="0"/>
          <w:marBottom w:val="0"/>
          <w:divBdr>
            <w:top w:val="none" w:sz="0" w:space="0" w:color="auto"/>
            <w:left w:val="none" w:sz="0" w:space="0" w:color="auto"/>
            <w:bottom w:val="none" w:sz="0" w:space="0" w:color="auto"/>
            <w:right w:val="none" w:sz="0" w:space="0" w:color="auto"/>
          </w:divBdr>
        </w:div>
        <w:div w:id="320819515">
          <w:marLeft w:val="640"/>
          <w:marRight w:val="0"/>
          <w:marTop w:val="0"/>
          <w:marBottom w:val="0"/>
          <w:divBdr>
            <w:top w:val="none" w:sz="0" w:space="0" w:color="auto"/>
            <w:left w:val="none" w:sz="0" w:space="0" w:color="auto"/>
            <w:bottom w:val="none" w:sz="0" w:space="0" w:color="auto"/>
            <w:right w:val="none" w:sz="0" w:space="0" w:color="auto"/>
          </w:divBdr>
        </w:div>
        <w:div w:id="1722901605">
          <w:marLeft w:val="640"/>
          <w:marRight w:val="0"/>
          <w:marTop w:val="0"/>
          <w:marBottom w:val="0"/>
          <w:divBdr>
            <w:top w:val="none" w:sz="0" w:space="0" w:color="auto"/>
            <w:left w:val="none" w:sz="0" w:space="0" w:color="auto"/>
            <w:bottom w:val="none" w:sz="0" w:space="0" w:color="auto"/>
            <w:right w:val="none" w:sz="0" w:space="0" w:color="auto"/>
          </w:divBdr>
        </w:div>
        <w:div w:id="387802333">
          <w:marLeft w:val="640"/>
          <w:marRight w:val="0"/>
          <w:marTop w:val="0"/>
          <w:marBottom w:val="0"/>
          <w:divBdr>
            <w:top w:val="none" w:sz="0" w:space="0" w:color="auto"/>
            <w:left w:val="none" w:sz="0" w:space="0" w:color="auto"/>
            <w:bottom w:val="none" w:sz="0" w:space="0" w:color="auto"/>
            <w:right w:val="none" w:sz="0" w:space="0" w:color="auto"/>
          </w:divBdr>
        </w:div>
        <w:div w:id="540362168">
          <w:marLeft w:val="640"/>
          <w:marRight w:val="0"/>
          <w:marTop w:val="0"/>
          <w:marBottom w:val="0"/>
          <w:divBdr>
            <w:top w:val="none" w:sz="0" w:space="0" w:color="auto"/>
            <w:left w:val="none" w:sz="0" w:space="0" w:color="auto"/>
            <w:bottom w:val="none" w:sz="0" w:space="0" w:color="auto"/>
            <w:right w:val="none" w:sz="0" w:space="0" w:color="auto"/>
          </w:divBdr>
        </w:div>
        <w:div w:id="1094476592">
          <w:marLeft w:val="640"/>
          <w:marRight w:val="0"/>
          <w:marTop w:val="0"/>
          <w:marBottom w:val="0"/>
          <w:divBdr>
            <w:top w:val="none" w:sz="0" w:space="0" w:color="auto"/>
            <w:left w:val="none" w:sz="0" w:space="0" w:color="auto"/>
            <w:bottom w:val="none" w:sz="0" w:space="0" w:color="auto"/>
            <w:right w:val="none" w:sz="0" w:space="0" w:color="auto"/>
          </w:divBdr>
        </w:div>
        <w:div w:id="1342511053">
          <w:marLeft w:val="640"/>
          <w:marRight w:val="0"/>
          <w:marTop w:val="0"/>
          <w:marBottom w:val="0"/>
          <w:divBdr>
            <w:top w:val="none" w:sz="0" w:space="0" w:color="auto"/>
            <w:left w:val="none" w:sz="0" w:space="0" w:color="auto"/>
            <w:bottom w:val="none" w:sz="0" w:space="0" w:color="auto"/>
            <w:right w:val="none" w:sz="0" w:space="0" w:color="auto"/>
          </w:divBdr>
        </w:div>
        <w:div w:id="763306979">
          <w:marLeft w:val="640"/>
          <w:marRight w:val="0"/>
          <w:marTop w:val="0"/>
          <w:marBottom w:val="0"/>
          <w:divBdr>
            <w:top w:val="none" w:sz="0" w:space="0" w:color="auto"/>
            <w:left w:val="none" w:sz="0" w:space="0" w:color="auto"/>
            <w:bottom w:val="none" w:sz="0" w:space="0" w:color="auto"/>
            <w:right w:val="none" w:sz="0" w:space="0" w:color="auto"/>
          </w:divBdr>
        </w:div>
        <w:div w:id="1379739277">
          <w:marLeft w:val="640"/>
          <w:marRight w:val="0"/>
          <w:marTop w:val="0"/>
          <w:marBottom w:val="0"/>
          <w:divBdr>
            <w:top w:val="none" w:sz="0" w:space="0" w:color="auto"/>
            <w:left w:val="none" w:sz="0" w:space="0" w:color="auto"/>
            <w:bottom w:val="none" w:sz="0" w:space="0" w:color="auto"/>
            <w:right w:val="none" w:sz="0" w:space="0" w:color="auto"/>
          </w:divBdr>
        </w:div>
        <w:div w:id="257756787">
          <w:marLeft w:val="640"/>
          <w:marRight w:val="0"/>
          <w:marTop w:val="0"/>
          <w:marBottom w:val="0"/>
          <w:divBdr>
            <w:top w:val="none" w:sz="0" w:space="0" w:color="auto"/>
            <w:left w:val="none" w:sz="0" w:space="0" w:color="auto"/>
            <w:bottom w:val="none" w:sz="0" w:space="0" w:color="auto"/>
            <w:right w:val="none" w:sz="0" w:space="0" w:color="auto"/>
          </w:divBdr>
        </w:div>
        <w:div w:id="1515924230">
          <w:marLeft w:val="640"/>
          <w:marRight w:val="0"/>
          <w:marTop w:val="0"/>
          <w:marBottom w:val="0"/>
          <w:divBdr>
            <w:top w:val="none" w:sz="0" w:space="0" w:color="auto"/>
            <w:left w:val="none" w:sz="0" w:space="0" w:color="auto"/>
            <w:bottom w:val="none" w:sz="0" w:space="0" w:color="auto"/>
            <w:right w:val="none" w:sz="0" w:space="0" w:color="auto"/>
          </w:divBdr>
        </w:div>
        <w:div w:id="263460505">
          <w:marLeft w:val="640"/>
          <w:marRight w:val="0"/>
          <w:marTop w:val="0"/>
          <w:marBottom w:val="0"/>
          <w:divBdr>
            <w:top w:val="none" w:sz="0" w:space="0" w:color="auto"/>
            <w:left w:val="none" w:sz="0" w:space="0" w:color="auto"/>
            <w:bottom w:val="none" w:sz="0" w:space="0" w:color="auto"/>
            <w:right w:val="none" w:sz="0" w:space="0" w:color="auto"/>
          </w:divBdr>
        </w:div>
        <w:div w:id="2092773679">
          <w:marLeft w:val="640"/>
          <w:marRight w:val="0"/>
          <w:marTop w:val="0"/>
          <w:marBottom w:val="0"/>
          <w:divBdr>
            <w:top w:val="none" w:sz="0" w:space="0" w:color="auto"/>
            <w:left w:val="none" w:sz="0" w:space="0" w:color="auto"/>
            <w:bottom w:val="none" w:sz="0" w:space="0" w:color="auto"/>
            <w:right w:val="none" w:sz="0" w:space="0" w:color="auto"/>
          </w:divBdr>
        </w:div>
        <w:div w:id="1891653674">
          <w:marLeft w:val="640"/>
          <w:marRight w:val="0"/>
          <w:marTop w:val="0"/>
          <w:marBottom w:val="0"/>
          <w:divBdr>
            <w:top w:val="none" w:sz="0" w:space="0" w:color="auto"/>
            <w:left w:val="none" w:sz="0" w:space="0" w:color="auto"/>
            <w:bottom w:val="none" w:sz="0" w:space="0" w:color="auto"/>
            <w:right w:val="none" w:sz="0" w:space="0" w:color="auto"/>
          </w:divBdr>
        </w:div>
        <w:div w:id="1779981342">
          <w:marLeft w:val="640"/>
          <w:marRight w:val="0"/>
          <w:marTop w:val="0"/>
          <w:marBottom w:val="0"/>
          <w:divBdr>
            <w:top w:val="none" w:sz="0" w:space="0" w:color="auto"/>
            <w:left w:val="none" w:sz="0" w:space="0" w:color="auto"/>
            <w:bottom w:val="none" w:sz="0" w:space="0" w:color="auto"/>
            <w:right w:val="none" w:sz="0" w:space="0" w:color="auto"/>
          </w:divBdr>
        </w:div>
        <w:div w:id="459962796">
          <w:marLeft w:val="640"/>
          <w:marRight w:val="0"/>
          <w:marTop w:val="0"/>
          <w:marBottom w:val="0"/>
          <w:divBdr>
            <w:top w:val="none" w:sz="0" w:space="0" w:color="auto"/>
            <w:left w:val="none" w:sz="0" w:space="0" w:color="auto"/>
            <w:bottom w:val="none" w:sz="0" w:space="0" w:color="auto"/>
            <w:right w:val="none" w:sz="0" w:space="0" w:color="auto"/>
          </w:divBdr>
        </w:div>
        <w:div w:id="1444617705">
          <w:marLeft w:val="640"/>
          <w:marRight w:val="0"/>
          <w:marTop w:val="0"/>
          <w:marBottom w:val="0"/>
          <w:divBdr>
            <w:top w:val="none" w:sz="0" w:space="0" w:color="auto"/>
            <w:left w:val="none" w:sz="0" w:space="0" w:color="auto"/>
            <w:bottom w:val="none" w:sz="0" w:space="0" w:color="auto"/>
            <w:right w:val="none" w:sz="0" w:space="0" w:color="auto"/>
          </w:divBdr>
        </w:div>
        <w:div w:id="2011638941">
          <w:marLeft w:val="640"/>
          <w:marRight w:val="0"/>
          <w:marTop w:val="0"/>
          <w:marBottom w:val="0"/>
          <w:divBdr>
            <w:top w:val="none" w:sz="0" w:space="0" w:color="auto"/>
            <w:left w:val="none" w:sz="0" w:space="0" w:color="auto"/>
            <w:bottom w:val="none" w:sz="0" w:space="0" w:color="auto"/>
            <w:right w:val="none" w:sz="0" w:space="0" w:color="auto"/>
          </w:divBdr>
        </w:div>
      </w:divsChild>
    </w:div>
    <w:div w:id="426462722">
      <w:bodyDiv w:val="1"/>
      <w:marLeft w:val="0"/>
      <w:marRight w:val="0"/>
      <w:marTop w:val="0"/>
      <w:marBottom w:val="0"/>
      <w:divBdr>
        <w:top w:val="none" w:sz="0" w:space="0" w:color="auto"/>
        <w:left w:val="none" w:sz="0" w:space="0" w:color="auto"/>
        <w:bottom w:val="none" w:sz="0" w:space="0" w:color="auto"/>
        <w:right w:val="none" w:sz="0" w:space="0" w:color="auto"/>
      </w:divBdr>
      <w:divsChild>
        <w:div w:id="231157391">
          <w:marLeft w:val="640"/>
          <w:marRight w:val="0"/>
          <w:marTop w:val="0"/>
          <w:marBottom w:val="0"/>
          <w:divBdr>
            <w:top w:val="none" w:sz="0" w:space="0" w:color="auto"/>
            <w:left w:val="none" w:sz="0" w:space="0" w:color="auto"/>
            <w:bottom w:val="none" w:sz="0" w:space="0" w:color="auto"/>
            <w:right w:val="none" w:sz="0" w:space="0" w:color="auto"/>
          </w:divBdr>
        </w:div>
        <w:div w:id="788351283">
          <w:marLeft w:val="640"/>
          <w:marRight w:val="0"/>
          <w:marTop w:val="0"/>
          <w:marBottom w:val="0"/>
          <w:divBdr>
            <w:top w:val="none" w:sz="0" w:space="0" w:color="auto"/>
            <w:left w:val="none" w:sz="0" w:space="0" w:color="auto"/>
            <w:bottom w:val="none" w:sz="0" w:space="0" w:color="auto"/>
            <w:right w:val="none" w:sz="0" w:space="0" w:color="auto"/>
          </w:divBdr>
        </w:div>
        <w:div w:id="1461606273">
          <w:marLeft w:val="640"/>
          <w:marRight w:val="0"/>
          <w:marTop w:val="0"/>
          <w:marBottom w:val="0"/>
          <w:divBdr>
            <w:top w:val="none" w:sz="0" w:space="0" w:color="auto"/>
            <w:left w:val="none" w:sz="0" w:space="0" w:color="auto"/>
            <w:bottom w:val="none" w:sz="0" w:space="0" w:color="auto"/>
            <w:right w:val="none" w:sz="0" w:space="0" w:color="auto"/>
          </w:divBdr>
        </w:div>
        <w:div w:id="173111265">
          <w:marLeft w:val="640"/>
          <w:marRight w:val="0"/>
          <w:marTop w:val="0"/>
          <w:marBottom w:val="0"/>
          <w:divBdr>
            <w:top w:val="none" w:sz="0" w:space="0" w:color="auto"/>
            <w:left w:val="none" w:sz="0" w:space="0" w:color="auto"/>
            <w:bottom w:val="none" w:sz="0" w:space="0" w:color="auto"/>
            <w:right w:val="none" w:sz="0" w:space="0" w:color="auto"/>
          </w:divBdr>
        </w:div>
        <w:div w:id="802306622">
          <w:marLeft w:val="640"/>
          <w:marRight w:val="0"/>
          <w:marTop w:val="0"/>
          <w:marBottom w:val="0"/>
          <w:divBdr>
            <w:top w:val="none" w:sz="0" w:space="0" w:color="auto"/>
            <w:left w:val="none" w:sz="0" w:space="0" w:color="auto"/>
            <w:bottom w:val="none" w:sz="0" w:space="0" w:color="auto"/>
            <w:right w:val="none" w:sz="0" w:space="0" w:color="auto"/>
          </w:divBdr>
        </w:div>
        <w:div w:id="1907300491">
          <w:marLeft w:val="640"/>
          <w:marRight w:val="0"/>
          <w:marTop w:val="0"/>
          <w:marBottom w:val="0"/>
          <w:divBdr>
            <w:top w:val="none" w:sz="0" w:space="0" w:color="auto"/>
            <w:left w:val="none" w:sz="0" w:space="0" w:color="auto"/>
            <w:bottom w:val="none" w:sz="0" w:space="0" w:color="auto"/>
            <w:right w:val="none" w:sz="0" w:space="0" w:color="auto"/>
          </w:divBdr>
        </w:div>
        <w:div w:id="707222201">
          <w:marLeft w:val="640"/>
          <w:marRight w:val="0"/>
          <w:marTop w:val="0"/>
          <w:marBottom w:val="0"/>
          <w:divBdr>
            <w:top w:val="none" w:sz="0" w:space="0" w:color="auto"/>
            <w:left w:val="none" w:sz="0" w:space="0" w:color="auto"/>
            <w:bottom w:val="none" w:sz="0" w:space="0" w:color="auto"/>
            <w:right w:val="none" w:sz="0" w:space="0" w:color="auto"/>
          </w:divBdr>
        </w:div>
        <w:div w:id="385958140">
          <w:marLeft w:val="640"/>
          <w:marRight w:val="0"/>
          <w:marTop w:val="0"/>
          <w:marBottom w:val="0"/>
          <w:divBdr>
            <w:top w:val="none" w:sz="0" w:space="0" w:color="auto"/>
            <w:left w:val="none" w:sz="0" w:space="0" w:color="auto"/>
            <w:bottom w:val="none" w:sz="0" w:space="0" w:color="auto"/>
            <w:right w:val="none" w:sz="0" w:space="0" w:color="auto"/>
          </w:divBdr>
        </w:div>
        <w:div w:id="594170225">
          <w:marLeft w:val="640"/>
          <w:marRight w:val="0"/>
          <w:marTop w:val="0"/>
          <w:marBottom w:val="0"/>
          <w:divBdr>
            <w:top w:val="none" w:sz="0" w:space="0" w:color="auto"/>
            <w:left w:val="none" w:sz="0" w:space="0" w:color="auto"/>
            <w:bottom w:val="none" w:sz="0" w:space="0" w:color="auto"/>
            <w:right w:val="none" w:sz="0" w:space="0" w:color="auto"/>
          </w:divBdr>
        </w:div>
        <w:div w:id="115298703">
          <w:marLeft w:val="640"/>
          <w:marRight w:val="0"/>
          <w:marTop w:val="0"/>
          <w:marBottom w:val="0"/>
          <w:divBdr>
            <w:top w:val="none" w:sz="0" w:space="0" w:color="auto"/>
            <w:left w:val="none" w:sz="0" w:space="0" w:color="auto"/>
            <w:bottom w:val="none" w:sz="0" w:space="0" w:color="auto"/>
            <w:right w:val="none" w:sz="0" w:space="0" w:color="auto"/>
          </w:divBdr>
        </w:div>
        <w:div w:id="117143749">
          <w:marLeft w:val="640"/>
          <w:marRight w:val="0"/>
          <w:marTop w:val="0"/>
          <w:marBottom w:val="0"/>
          <w:divBdr>
            <w:top w:val="none" w:sz="0" w:space="0" w:color="auto"/>
            <w:left w:val="none" w:sz="0" w:space="0" w:color="auto"/>
            <w:bottom w:val="none" w:sz="0" w:space="0" w:color="auto"/>
            <w:right w:val="none" w:sz="0" w:space="0" w:color="auto"/>
          </w:divBdr>
        </w:div>
        <w:div w:id="1353531512">
          <w:marLeft w:val="640"/>
          <w:marRight w:val="0"/>
          <w:marTop w:val="0"/>
          <w:marBottom w:val="0"/>
          <w:divBdr>
            <w:top w:val="none" w:sz="0" w:space="0" w:color="auto"/>
            <w:left w:val="none" w:sz="0" w:space="0" w:color="auto"/>
            <w:bottom w:val="none" w:sz="0" w:space="0" w:color="auto"/>
            <w:right w:val="none" w:sz="0" w:space="0" w:color="auto"/>
          </w:divBdr>
        </w:div>
        <w:div w:id="1378093205">
          <w:marLeft w:val="640"/>
          <w:marRight w:val="0"/>
          <w:marTop w:val="0"/>
          <w:marBottom w:val="0"/>
          <w:divBdr>
            <w:top w:val="none" w:sz="0" w:space="0" w:color="auto"/>
            <w:left w:val="none" w:sz="0" w:space="0" w:color="auto"/>
            <w:bottom w:val="none" w:sz="0" w:space="0" w:color="auto"/>
            <w:right w:val="none" w:sz="0" w:space="0" w:color="auto"/>
          </w:divBdr>
        </w:div>
        <w:div w:id="1141267464">
          <w:marLeft w:val="640"/>
          <w:marRight w:val="0"/>
          <w:marTop w:val="0"/>
          <w:marBottom w:val="0"/>
          <w:divBdr>
            <w:top w:val="none" w:sz="0" w:space="0" w:color="auto"/>
            <w:left w:val="none" w:sz="0" w:space="0" w:color="auto"/>
            <w:bottom w:val="none" w:sz="0" w:space="0" w:color="auto"/>
            <w:right w:val="none" w:sz="0" w:space="0" w:color="auto"/>
          </w:divBdr>
        </w:div>
        <w:div w:id="1309047218">
          <w:marLeft w:val="640"/>
          <w:marRight w:val="0"/>
          <w:marTop w:val="0"/>
          <w:marBottom w:val="0"/>
          <w:divBdr>
            <w:top w:val="none" w:sz="0" w:space="0" w:color="auto"/>
            <w:left w:val="none" w:sz="0" w:space="0" w:color="auto"/>
            <w:bottom w:val="none" w:sz="0" w:space="0" w:color="auto"/>
            <w:right w:val="none" w:sz="0" w:space="0" w:color="auto"/>
          </w:divBdr>
        </w:div>
        <w:div w:id="1500806372">
          <w:marLeft w:val="640"/>
          <w:marRight w:val="0"/>
          <w:marTop w:val="0"/>
          <w:marBottom w:val="0"/>
          <w:divBdr>
            <w:top w:val="none" w:sz="0" w:space="0" w:color="auto"/>
            <w:left w:val="none" w:sz="0" w:space="0" w:color="auto"/>
            <w:bottom w:val="none" w:sz="0" w:space="0" w:color="auto"/>
            <w:right w:val="none" w:sz="0" w:space="0" w:color="auto"/>
          </w:divBdr>
        </w:div>
        <w:div w:id="1643460286">
          <w:marLeft w:val="640"/>
          <w:marRight w:val="0"/>
          <w:marTop w:val="0"/>
          <w:marBottom w:val="0"/>
          <w:divBdr>
            <w:top w:val="none" w:sz="0" w:space="0" w:color="auto"/>
            <w:left w:val="none" w:sz="0" w:space="0" w:color="auto"/>
            <w:bottom w:val="none" w:sz="0" w:space="0" w:color="auto"/>
            <w:right w:val="none" w:sz="0" w:space="0" w:color="auto"/>
          </w:divBdr>
        </w:div>
        <w:div w:id="1004934919">
          <w:marLeft w:val="640"/>
          <w:marRight w:val="0"/>
          <w:marTop w:val="0"/>
          <w:marBottom w:val="0"/>
          <w:divBdr>
            <w:top w:val="none" w:sz="0" w:space="0" w:color="auto"/>
            <w:left w:val="none" w:sz="0" w:space="0" w:color="auto"/>
            <w:bottom w:val="none" w:sz="0" w:space="0" w:color="auto"/>
            <w:right w:val="none" w:sz="0" w:space="0" w:color="auto"/>
          </w:divBdr>
        </w:div>
        <w:div w:id="2123917538">
          <w:marLeft w:val="640"/>
          <w:marRight w:val="0"/>
          <w:marTop w:val="0"/>
          <w:marBottom w:val="0"/>
          <w:divBdr>
            <w:top w:val="none" w:sz="0" w:space="0" w:color="auto"/>
            <w:left w:val="none" w:sz="0" w:space="0" w:color="auto"/>
            <w:bottom w:val="none" w:sz="0" w:space="0" w:color="auto"/>
            <w:right w:val="none" w:sz="0" w:space="0" w:color="auto"/>
          </w:divBdr>
        </w:div>
        <w:div w:id="1093088176">
          <w:marLeft w:val="640"/>
          <w:marRight w:val="0"/>
          <w:marTop w:val="0"/>
          <w:marBottom w:val="0"/>
          <w:divBdr>
            <w:top w:val="none" w:sz="0" w:space="0" w:color="auto"/>
            <w:left w:val="none" w:sz="0" w:space="0" w:color="auto"/>
            <w:bottom w:val="none" w:sz="0" w:space="0" w:color="auto"/>
            <w:right w:val="none" w:sz="0" w:space="0" w:color="auto"/>
          </w:divBdr>
        </w:div>
        <w:div w:id="1870026689">
          <w:marLeft w:val="640"/>
          <w:marRight w:val="0"/>
          <w:marTop w:val="0"/>
          <w:marBottom w:val="0"/>
          <w:divBdr>
            <w:top w:val="none" w:sz="0" w:space="0" w:color="auto"/>
            <w:left w:val="none" w:sz="0" w:space="0" w:color="auto"/>
            <w:bottom w:val="none" w:sz="0" w:space="0" w:color="auto"/>
            <w:right w:val="none" w:sz="0" w:space="0" w:color="auto"/>
          </w:divBdr>
        </w:div>
        <w:div w:id="966735526">
          <w:marLeft w:val="640"/>
          <w:marRight w:val="0"/>
          <w:marTop w:val="0"/>
          <w:marBottom w:val="0"/>
          <w:divBdr>
            <w:top w:val="none" w:sz="0" w:space="0" w:color="auto"/>
            <w:left w:val="none" w:sz="0" w:space="0" w:color="auto"/>
            <w:bottom w:val="none" w:sz="0" w:space="0" w:color="auto"/>
            <w:right w:val="none" w:sz="0" w:space="0" w:color="auto"/>
          </w:divBdr>
        </w:div>
        <w:div w:id="530581108">
          <w:marLeft w:val="640"/>
          <w:marRight w:val="0"/>
          <w:marTop w:val="0"/>
          <w:marBottom w:val="0"/>
          <w:divBdr>
            <w:top w:val="none" w:sz="0" w:space="0" w:color="auto"/>
            <w:left w:val="none" w:sz="0" w:space="0" w:color="auto"/>
            <w:bottom w:val="none" w:sz="0" w:space="0" w:color="auto"/>
            <w:right w:val="none" w:sz="0" w:space="0" w:color="auto"/>
          </w:divBdr>
        </w:div>
        <w:div w:id="118650169">
          <w:marLeft w:val="640"/>
          <w:marRight w:val="0"/>
          <w:marTop w:val="0"/>
          <w:marBottom w:val="0"/>
          <w:divBdr>
            <w:top w:val="none" w:sz="0" w:space="0" w:color="auto"/>
            <w:left w:val="none" w:sz="0" w:space="0" w:color="auto"/>
            <w:bottom w:val="none" w:sz="0" w:space="0" w:color="auto"/>
            <w:right w:val="none" w:sz="0" w:space="0" w:color="auto"/>
          </w:divBdr>
        </w:div>
        <w:div w:id="716707530">
          <w:marLeft w:val="640"/>
          <w:marRight w:val="0"/>
          <w:marTop w:val="0"/>
          <w:marBottom w:val="0"/>
          <w:divBdr>
            <w:top w:val="none" w:sz="0" w:space="0" w:color="auto"/>
            <w:left w:val="none" w:sz="0" w:space="0" w:color="auto"/>
            <w:bottom w:val="none" w:sz="0" w:space="0" w:color="auto"/>
            <w:right w:val="none" w:sz="0" w:space="0" w:color="auto"/>
          </w:divBdr>
        </w:div>
        <w:div w:id="1554661962">
          <w:marLeft w:val="640"/>
          <w:marRight w:val="0"/>
          <w:marTop w:val="0"/>
          <w:marBottom w:val="0"/>
          <w:divBdr>
            <w:top w:val="none" w:sz="0" w:space="0" w:color="auto"/>
            <w:left w:val="none" w:sz="0" w:space="0" w:color="auto"/>
            <w:bottom w:val="none" w:sz="0" w:space="0" w:color="auto"/>
            <w:right w:val="none" w:sz="0" w:space="0" w:color="auto"/>
          </w:divBdr>
        </w:div>
        <w:div w:id="684131459">
          <w:marLeft w:val="640"/>
          <w:marRight w:val="0"/>
          <w:marTop w:val="0"/>
          <w:marBottom w:val="0"/>
          <w:divBdr>
            <w:top w:val="none" w:sz="0" w:space="0" w:color="auto"/>
            <w:left w:val="none" w:sz="0" w:space="0" w:color="auto"/>
            <w:bottom w:val="none" w:sz="0" w:space="0" w:color="auto"/>
            <w:right w:val="none" w:sz="0" w:space="0" w:color="auto"/>
          </w:divBdr>
        </w:div>
        <w:div w:id="597056585">
          <w:marLeft w:val="640"/>
          <w:marRight w:val="0"/>
          <w:marTop w:val="0"/>
          <w:marBottom w:val="0"/>
          <w:divBdr>
            <w:top w:val="none" w:sz="0" w:space="0" w:color="auto"/>
            <w:left w:val="none" w:sz="0" w:space="0" w:color="auto"/>
            <w:bottom w:val="none" w:sz="0" w:space="0" w:color="auto"/>
            <w:right w:val="none" w:sz="0" w:space="0" w:color="auto"/>
          </w:divBdr>
        </w:div>
        <w:div w:id="2041977217">
          <w:marLeft w:val="640"/>
          <w:marRight w:val="0"/>
          <w:marTop w:val="0"/>
          <w:marBottom w:val="0"/>
          <w:divBdr>
            <w:top w:val="none" w:sz="0" w:space="0" w:color="auto"/>
            <w:left w:val="none" w:sz="0" w:space="0" w:color="auto"/>
            <w:bottom w:val="none" w:sz="0" w:space="0" w:color="auto"/>
            <w:right w:val="none" w:sz="0" w:space="0" w:color="auto"/>
          </w:divBdr>
        </w:div>
        <w:div w:id="1819884632">
          <w:marLeft w:val="640"/>
          <w:marRight w:val="0"/>
          <w:marTop w:val="0"/>
          <w:marBottom w:val="0"/>
          <w:divBdr>
            <w:top w:val="none" w:sz="0" w:space="0" w:color="auto"/>
            <w:left w:val="none" w:sz="0" w:space="0" w:color="auto"/>
            <w:bottom w:val="none" w:sz="0" w:space="0" w:color="auto"/>
            <w:right w:val="none" w:sz="0" w:space="0" w:color="auto"/>
          </w:divBdr>
        </w:div>
        <w:div w:id="634606964">
          <w:marLeft w:val="640"/>
          <w:marRight w:val="0"/>
          <w:marTop w:val="0"/>
          <w:marBottom w:val="0"/>
          <w:divBdr>
            <w:top w:val="none" w:sz="0" w:space="0" w:color="auto"/>
            <w:left w:val="none" w:sz="0" w:space="0" w:color="auto"/>
            <w:bottom w:val="none" w:sz="0" w:space="0" w:color="auto"/>
            <w:right w:val="none" w:sz="0" w:space="0" w:color="auto"/>
          </w:divBdr>
        </w:div>
        <w:div w:id="1687831179">
          <w:marLeft w:val="640"/>
          <w:marRight w:val="0"/>
          <w:marTop w:val="0"/>
          <w:marBottom w:val="0"/>
          <w:divBdr>
            <w:top w:val="none" w:sz="0" w:space="0" w:color="auto"/>
            <w:left w:val="none" w:sz="0" w:space="0" w:color="auto"/>
            <w:bottom w:val="none" w:sz="0" w:space="0" w:color="auto"/>
            <w:right w:val="none" w:sz="0" w:space="0" w:color="auto"/>
          </w:divBdr>
        </w:div>
        <w:div w:id="1864395119">
          <w:marLeft w:val="640"/>
          <w:marRight w:val="0"/>
          <w:marTop w:val="0"/>
          <w:marBottom w:val="0"/>
          <w:divBdr>
            <w:top w:val="none" w:sz="0" w:space="0" w:color="auto"/>
            <w:left w:val="none" w:sz="0" w:space="0" w:color="auto"/>
            <w:bottom w:val="none" w:sz="0" w:space="0" w:color="auto"/>
            <w:right w:val="none" w:sz="0" w:space="0" w:color="auto"/>
          </w:divBdr>
        </w:div>
        <w:div w:id="1806699490">
          <w:marLeft w:val="640"/>
          <w:marRight w:val="0"/>
          <w:marTop w:val="0"/>
          <w:marBottom w:val="0"/>
          <w:divBdr>
            <w:top w:val="none" w:sz="0" w:space="0" w:color="auto"/>
            <w:left w:val="none" w:sz="0" w:space="0" w:color="auto"/>
            <w:bottom w:val="none" w:sz="0" w:space="0" w:color="auto"/>
            <w:right w:val="none" w:sz="0" w:space="0" w:color="auto"/>
          </w:divBdr>
        </w:div>
        <w:div w:id="1755282385">
          <w:marLeft w:val="640"/>
          <w:marRight w:val="0"/>
          <w:marTop w:val="0"/>
          <w:marBottom w:val="0"/>
          <w:divBdr>
            <w:top w:val="none" w:sz="0" w:space="0" w:color="auto"/>
            <w:left w:val="none" w:sz="0" w:space="0" w:color="auto"/>
            <w:bottom w:val="none" w:sz="0" w:space="0" w:color="auto"/>
            <w:right w:val="none" w:sz="0" w:space="0" w:color="auto"/>
          </w:divBdr>
        </w:div>
        <w:div w:id="833378044">
          <w:marLeft w:val="640"/>
          <w:marRight w:val="0"/>
          <w:marTop w:val="0"/>
          <w:marBottom w:val="0"/>
          <w:divBdr>
            <w:top w:val="none" w:sz="0" w:space="0" w:color="auto"/>
            <w:left w:val="none" w:sz="0" w:space="0" w:color="auto"/>
            <w:bottom w:val="none" w:sz="0" w:space="0" w:color="auto"/>
            <w:right w:val="none" w:sz="0" w:space="0" w:color="auto"/>
          </w:divBdr>
        </w:div>
        <w:div w:id="393090321">
          <w:marLeft w:val="640"/>
          <w:marRight w:val="0"/>
          <w:marTop w:val="0"/>
          <w:marBottom w:val="0"/>
          <w:divBdr>
            <w:top w:val="none" w:sz="0" w:space="0" w:color="auto"/>
            <w:left w:val="none" w:sz="0" w:space="0" w:color="auto"/>
            <w:bottom w:val="none" w:sz="0" w:space="0" w:color="auto"/>
            <w:right w:val="none" w:sz="0" w:space="0" w:color="auto"/>
          </w:divBdr>
        </w:div>
        <w:div w:id="1148981786">
          <w:marLeft w:val="640"/>
          <w:marRight w:val="0"/>
          <w:marTop w:val="0"/>
          <w:marBottom w:val="0"/>
          <w:divBdr>
            <w:top w:val="none" w:sz="0" w:space="0" w:color="auto"/>
            <w:left w:val="none" w:sz="0" w:space="0" w:color="auto"/>
            <w:bottom w:val="none" w:sz="0" w:space="0" w:color="auto"/>
            <w:right w:val="none" w:sz="0" w:space="0" w:color="auto"/>
          </w:divBdr>
        </w:div>
        <w:div w:id="1790468013">
          <w:marLeft w:val="640"/>
          <w:marRight w:val="0"/>
          <w:marTop w:val="0"/>
          <w:marBottom w:val="0"/>
          <w:divBdr>
            <w:top w:val="none" w:sz="0" w:space="0" w:color="auto"/>
            <w:left w:val="none" w:sz="0" w:space="0" w:color="auto"/>
            <w:bottom w:val="none" w:sz="0" w:space="0" w:color="auto"/>
            <w:right w:val="none" w:sz="0" w:space="0" w:color="auto"/>
          </w:divBdr>
        </w:div>
        <w:div w:id="382368104">
          <w:marLeft w:val="640"/>
          <w:marRight w:val="0"/>
          <w:marTop w:val="0"/>
          <w:marBottom w:val="0"/>
          <w:divBdr>
            <w:top w:val="none" w:sz="0" w:space="0" w:color="auto"/>
            <w:left w:val="none" w:sz="0" w:space="0" w:color="auto"/>
            <w:bottom w:val="none" w:sz="0" w:space="0" w:color="auto"/>
            <w:right w:val="none" w:sz="0" w:space="0" w:color="auto"/>
          </w:divBdr>
        </w:div>
        <w:div w:id="695547562">
          <w:marLeft w:val="640"/>
          <w:marRight w:val="0"/>
          <w:marTop w:val="0"/>
          <w:marBottom w:val="0"/>
          <w:divBdr>
            <w:top w:val="none" w:sz="0" w:space="0" w:color="auto"/>
            <w:left w:val="none" w:sz="0" w:space="0" w:color="auto"/>
            <w:bottom w:val="none" w:sz="0" w:space="0" w:color="auto"/>
            <w:right w:val="none" w:sz="0" w:space="0" w:color="auto"/>
          </w:divBdr>
        </w:div>
        <w:div w:id="974487113">
          <w:marLeft w:val="640"/>
          <w:marRight w:val="0"/>
          <w:marTop w:val="0"/>
          <w:marBottom w:val="0"/>
          <w:divBdr>
            <w:top w:val="none" w:sz="0" w:space="0" w:color="auto"/>
            <w:left w:val="none" w:sz="0" w:space="0" w:color="auto"/>
            <w:bottom w:val="none" w:sz="0" w:space="0" w:color="auto"/>
            <w:right w:val="none" w:sz="0" w:space="0" w:color="auto"/>
          </w:divBdr>
        </w:div>
        <w:div w:id="1994412866">
          <w:marLeft w:val="640"/>
          <w:marRight w:val="0"/>
          <w:marTop w:val="0"/>
          <w:marBottom w:val="0"/>
          <w:divBdr>
            <w:top w:val="none" w:sz="0" w:space="0" w:color="auto"/>
            <w:left w:val="none" w:sz="0" w:space="0" w:color="auto"/>
            <w:bottom w:val="none" w:sz="0" w:space="0" w:color="auto"/>
            <w:right w:val="none" w:sz="0" w:space="0" w:color="auto"/>
          </w:divBdr>
        </w:div>
        <w:div w:id="609582942">
          <w:marLeft w:val="640"/>
          <w:marRight w:val="0"/>
          <w:marTop w:val="0"/>
          <w:marBottom w:val="0"/>
          <w:divBdr>
            <w:top w:val="none" w:sz="0" w:space="0" w:color="auto"/>
            <w:left w:val="none" w:sz="0" w:space="0" w:color="auto"/>
            <w:bottom w:val="none" w:sz="0" w:space="0" w:color="auto"/>
            <w:right w:val="none" w:sz="0" w:space="0" w:color="auto"/>
          </w:divBdr>
        </w:div>
        <w:div w:id="1618683996">
          <w:marLeft w:val="640"/>
          <w:marRight w:val="0"/>
          <w:marTop w:val="0"/>
          <w:marBottom w:val="0"/>
          <w:divBdr>
            <w:top w:val="none" w:sz="0" w:space="0" w:color="auto"/>
            <w:left w:val="none" w:sz="0" w:space="0" w:color="auto"/>
            <w:bottom w:val="none" w:sz="0" w:space="0" w:color="auto"/>
            <w:right w:val="none" w:sz="0" w:space="0" w:color="auto"/>
          </w:divBdr>
        </w:div>
        <w:div w:id="1508593496">
          <w:marLeft w:val="640"/>
          <w:marRight w:val="0"/>
          <w:marTop w:val="0"/>
          <w:marBottom w:val="0"/>
          <w:divBdr>
            <w:top w:val="none" w:sz="0" w:space="0" w:color="auto"/>
            <w:left w:val="none" w:sz="0" w:space="0" w:color="auto"/>
            <w:bottom w:val="none" w:sz="0" w:space="0" w:color="auto"/>
            <w:right w:val="none" w:sz="0" w:space="0" w:color="auto"/>
          </w:divBdr>
        </w:div>
        <w:div w:id="1901549681">
          <w:marLeft w:val="640"/>
          <w:marRight w:val="0"/>
          <w:marTop w:val="0"/>
          <w:marBottom w:val="0"/>
          <w:divBdr>
            <w:top w:val="none" w:sz="0" w:space="0" w:color="auto"/>
            <w:left w:val="none" w:sz="0" w:space="0" w:color="auto"/>
            <w:bottom w:val="none" w:sz="0" w:space="0" w:color="auto"/>
            <w:right w:val="none" w:sz="0" w:space="0" w:color="auto"/>
          </w:divBdr>
        </w:div>
        <w:div w:id="404451513">
          <w:marLeft w:val="640"/>
          <w:marRight w:val="0"/>
          <w:marTop w:val="0"/>
          <w:marBottom w:val="0"/>
          <w:divBdr>
            <w:top w:val="none" w:sz="0" w:space="0" w:color="auto"/>
            <w:left w:val="none" w:sz="0" w:space="0" w:color="auto"/>
            <w:bottom w:val="none" w:sz="0" w:space="0" w:color="auto"/>
            <w:right w:val="none" w:sz="0" w:space="0" w:color="auto"/>
          </w:divBdr>
        </w:div>
        <w:div w:id="89132566">
          <w:marLeft w:val="640"/>
          <w:marRight w:val="0"/>
          <w:marTop w:val="0"/>
          <w:marBottom w:val="0"/>
          <w:divBdr>
            <w:top w:val="none" w:sz="0" w:space="0" w:color="auto"/>
            <w:left w:val="none" w:sz="0" w:space="0" w:color="auto"/>
            <w:bottom w:val="none" w:sz="0" w:space="0" w:color="auto"/>
            <w:right w:val="none" w:sz="0" w:space="0" w:color="auto"/>
          </w:divBdr>
        </w:div>
        <w:div w:id="1731685447">
          <w:marLeft w:val="640"/>
          <w:marRight w:val="0"/>
          <w:marTop w:val="0"/>
          <w:marBottom w:val="0"/>
          <w:divBdr>
            <w:top w:val="none" w:sz="0" w:space="0" w:color="auto"/>
            <w:left w:val="none" w:sz="0" w:space="0" w:color="auto"/>
            <w:bottom w:val="none" w:sz="0" w:space="0" w:color="auto"/>
            <w:right w:val="none" w:sz="0" w:space="0" w:color="auto"/>
          </w:divBdr>
        </w:div>
        <w:div w:id="99423231">
          <w:marLeft w:val="640"/>
          <w:marRight w:val="0"/>
          <w:marTop w:val="0"/>
          <w:marBottom w:val="0"/>
          <w:divBdr>
            <w:top w:val="none" w:sz="0" w:space="0" w:color="auto"/>
            <w:left w:val="none" w:sz="0" w:space="0" w:color="auto"/>
            <w:bottom w:val="none" w:sz="0" w:space="0" w:color="auto"/>
            <w:right w:val="none" w:sz="0" w:space="0" w:color="auto"/>
          </w:divBdr>
        </w:div>
        <w:div w:id="774909360">
          <w:marLeft w:val="640"/>
          <w:marRight w:val="0"/>
          <w:marTop w:val="0"/>
          <w:marBottom w:val="0"/>
          <w:divBdr>
            <w:top w:val="none" w:sz="0" w:space="0" w:color="auto"/>
            <w:left w:val="none" w:sz="0" w:space="0" w:color="auto"/>
            <w:bottom w:val="none" w:sz="0" w:space="0" w:color="auto"/>
            <w:right w:val="none" w:sz="0" w:space="0" w:color="auto"/>
          </w:divBdr>
        </w:div>
        <w:div w:id="1582568840">
          <w:marLeft w:val="640"/>
          <w:marRight w:val="0"/>
          <w:marTop w:val="0"/>
          <w:marBottom w:val="0"/>
          <w:divBdr>
            <w:top w:val="none" w:sz="0" w:space="0" w:color="auto"/>
            <w:left w:val="none" w:sz="0" w:space="0" w:color="auto"/>
            <w:bottom w:val="none" w:sz="0" w:space="0" w:color="auto"/>
            <w:right w:val="none" w:sz="0" w:space="0" w:color="auto"/>
          </w:divBdr>
        </w:div>
        <w:div w:id="487988419">
          <w:marLeft w:val="640"/>
          <w:marRight w:val="0"/>
          <w:marTop w:val="0"/>
          <w:marBottom w:val="0"/>
          <w:divBdr>
            <w:top w:val="none" w:sz="0" w:space="0" w:color="auto"/>
            <w:left w:val="none" w:sz="0" w:space="0" w:color="auto"/>
            <w:bottom w:val="none" w:sz="0" w:space="0" w:color="auto"/>
            <w:right w:val="none" w:sz="0" w:space="0" w:color="auto"/>
          </w:divBdr>
        </w:div>
        <w:div w:id="123935719">
          <w:marLeft w:val="640"/>
          <w:marRight w:val="0"/>
          <w:marTop w:val="0"/>
          <w:marBottom w:val="0"/>
          <w:divBdr>
            <w:top w:val="none" w:sz="0" w:space="0" w:color="auto"/>
            <w:left w:val="none" w:sz="0" w:space="0" w:color="auto"/>
            <w:bottom w:val="none" w:sz="0" w:space="0" w:color="auto"/>
            <w:right w:val="none" w:sz="0" w:space="0" w:color="auto"/>
          </w:divBdr>
        </w:div>
        <w:div w:id="1874607360">
          <w:marLeft w:val="640"/>
          <w:marRight w:val="0"/>
          <w:marTop w:val="0"/>
          <w:marBottom w:val="0"/>
          <w:divBdr>
            <w:top w:val="none" w:sz="0" w:space="0" w:color="auto"/>
            <w:left w:val="none" w:sz="0" w:space="0" w:color="auto"/>
            <w:bottom w:val="none" w:sz="0" w:space="0" w:color="auto"/>
            <w:right w:val="none" w:sz="0" w:space="0" w:color="auto"/>
          </w:divBdr>
        </w:div>
        <w:div w:id="1304967092">
          <w:marLeft w:val="640"/>
          <w:marRight w:val="0"/>
          <w:marTop w:val="0"/>
          <w:marBottom w:val="0"/>
          <w:divBdr>
            <w:top w:val="none" w:sz="0" w:space="0" w:color="auto"/>
            <w:left w:val="none" w:sz="0" w:space="0" w:color="auto"/>
            <w:bottom w:val="none" w:sz="0" w:space="0" w:color="auto"/>
            <w:right w:val="none" w:sz="0" w:space="0" w:color="auto"/>
          </w:divBdr>
        </w:div>
        <w:div w:id="242380008">
          <w:marLeft w:val="640"/>
          <w:marRight w:val="0"/>
          <w:marTop w:val="0"/>
          <w:marBottom w:val="0"/>
          <w:divBdr>
            <w:top w:val="none" w:sz="0" w:space="0" w:color="auto"/>
            <w:left w:val="none" w:sz="0" w:space="0" w:color="auto"/>
            <w:bottom w:val="none" w:sz="0" w:space="0" w:color="auto"/>
            <w:right w:val="none" w:sz="0" w:space="0" w:color="auto"/>
          </w:divBdr>
        </w:div>
        <w:div w:id="788092080">
          <w:marLeft w:val="640"/>
          <w:marRight w:val="0"/>
          <w:marTop w:val="0"/>
          <w:marBottom w:val="0"/>
          <w:divBdr>
            <w:top w:val="none" w:sz="0" w:space="0" w:color="auto"/>
            <w:left w:val="none" w:sz="0" w:space="0" w:color="auto"/>
            <w:bottom w:val="none" w:sz="0" w:space="0" w:color="auto"/>
            <w:right w:val="none" w:sz="0" w:space="0" w:color="auto"/>
          </w:divBdr>
        </w:div>
        <w:div w:id="147794928">
          <w:marLeft w:val="640"/>
          <w:marRight w:val="0"/>
          <w:marTop w:val="0"/>
          <w:marBottom w:val="0"/>
          <w:divBdr>
            <w:top w:val="none" w:sz="0" w:space="0" w:color="auto"/>
            <w:left w:val="none" w:sz="0" w:space="0" w:color="auto"/>
            <w:bottom w:val="none" w:sz="0" w:space="0" w:color="auto"/>
            <w:right w:val="none" w:sz="0" w:space="0" w:color="auto"/>
          </w:divBdr>
        </w:div>
        <w:div w:id="974066620">
          <w:marLeft w:val="640"/>
          <w:marRight w:val="0"/>
          <w:marTop w:val="0"/>
          <w:marBottom w:val="0"/>
          <w:divBdr>
            <w:top w:val="none" w:sz="0" w:space="0" w:color="auto"/>
            <w:left w:val="none" w:sz="0" w:space="0" w:color="auto"/>
            <w:bottom w:val="none" w:sz="0" w:space="0" w:color="auto"/>
            <w:right w:val="none" w:sz="0" w:space="0" w:color="auto"/>
          </w:divBdr>
        </w:div>
        <w:div w:id="568612626">
          <w:marLeft w:val="640"/>
          <w:marRight w:val="0"/>
          <w:marTop w:val="0"/>
          <w:marBottom w:val="0"/>
          <w:divBdr>
            <w:top w:val="none" w:sz="0" w:space="0" w:color="auto"/>
            <w:left w:val="none" w:sz="0" w:space="0" w:color="auto"/>
            <w:bottom w:val="none" w:sz="0" w:space="0" w:color="auto"/>
            <w:right w:val="none" w:sz="0" w:space="0" w:color="auto"/>
          </w:divBdr>
        </w:div>
        <w:div w:id="1612128320">
          <w:marLeft w:val="640"/>
          <w:marRight w:val="0"/>
          <w:marTop w:val="0"/>
          <w:marBottom w:val="0"/>
          <w:divBdr>
            <w:top w:val="none" w:sz="0" w:space="0" w:color="auto"/>
            <w:left w:val="none" w:sz="0" w:space="0" w:color="auto"/>
            <w:bottom w:val="none" w:sz="0" w:space="0" w:color="auto"/>
            <w:right w:val="none" w:sz="0" w:space="0" w:color="auto"/>
          </w:divBdr>
        </w:div>
        <w:div w:id="1198085114">
          <w:marLeft w:val="640"/>
          <w:marRight w:val="0"/>
          <w:marTop w:val="0"/>
          <w:marBottom w:val="0"/>
          <w:divBdr>
            <w:top w:val="none" w:sz="0" w:space="0" w:color="auto"/>
            <w:left w:val="none" w:sz="0" w:space="0" w:color="auto"/>
            <w:bottom w:val="none" w:sz="0" w:space="0" w:color="auto"/>
            <w:right w:val="none" w:sz="0" w:space="0" w:color="auto"/>
          </w:divBdr>
        </w:div>
        <w:div w:id="840244697">
          <w:marLeft w:val="640"/>
          <w:marRight w:val="0"/>
          <w:marTop w:val="0"/>
          <w:marBottom w:val="0"/>
          <w:divBdr>
            <w:top w:val="none" w:sz="0" w:space="0" w:color="auto"/>
            <w:left w:val="none" w:sz="0" w:space="0" w:color="auto"/>
            <w:bottom w:val="none" w:sz="0" w:space="0" w:color="auto"/>
            <w:right w:val="none" w:sz="0" w:space="0" w:color="auto"/>
          </w:divBdr>
        </w:div>
        <w:div w:id="824662587">
          <w:marLeft w:val="640"/>
          <w:marRight w:val="0"/>
          <w:marTop w:val="0"/>
          <w:marBottom w:val="0"/>
          <w:divBdr>
            <w:top w:val="none" w:sz="0" w:space="0" w:color="auto"/>
            <w:left w:val="none" w:sz="0" w:space="0" w:color="auto"/>
            <w:bottom w:val="none" w:sz="0" w:space="0" w:color="auto"/>
            <w:right w:val="none" w:sz="0" w:space="0" w:color="auto"/>
          </w:divBdr>
        </w:div>
        <w:div w:id="860163589">
          <w:marLeft w:val="640"/>
          <w:marRight w:val="0"/>
          <w:marTop w:val="0"/>
          <w:marBottom w:val="0"/>
          <w:divBdr>
            <w:top w:val="none" w:sz="0" w:space="0" w:color="auto"/>
            <w:left w:val="none" w:sz="0" w:space="0" w:color="auto"/>
            <w:bottom w:val="none" w:sz="0" w:space="0" w:color="auto"/>
            <w:right w:val="none" w:sz="0" w:space="0" w:color="auto"/>
          </w:divBdr>
        </w:div>
        <w:div w:id="1510757976">
          <w:marLeft w:val="640"/>
          <w:marRight w:val="0"/>
          <w:marTop w:val="0"/>
          <w:marBottom w:val="0"/>
          <w:divBdr>
            <w:top w:val="none" w:sz="0" w:space="0" w:color="auto"/>
            <w:left w:val="none" w:sz="0" w:space="0" w:color="auto"/>
            <w:bottom w:val="none" w:sz="0" w:space="0" w:color="auto"/>
            <w:right w:val="none" w:sz="0" w:space="0" w:color="auto"/>
          </w:divBdr>
        </w:div>
        <w:div w:id="480193359">
          <w:marLeft w:val="640"/>
          <w:marRight w:val="0"/>
          <w:marTop w:val="0"/>
          <w:marBottom w:val="0"/>
          <w:divBdr>
            <w:top w:val="none" w:sz="0" w:space="0" w:color="auto"/>
            <w:left w:val="none" w:sz="0" w:space="0" w:color="auto"/>
            <w:bottom w:val="none" w:sz="0" w:space="0" w:color="auto"/>
            <w:right w:val="none" w:sz="0" w:space="0" w:color="auto"/>
          </w:divBdr>
        </w:div>
        <w:div w:id="249588590">
          <w:marLeft w:val="640"/>
          <w:marRight w:val="0"/>
          <w:marTop w:val="0"/>
          <w:marBottom w:val="0"/>
          <w:divBdr>
            <w:top w:val="none" w:sz="0" w:space="0" w:color="auto"/>
            <w:left w:val="none" w:sz="0" w:space="0" w:color="auto"/>
            <w:bottom w:val="none" w:sz="0" w:space="0" w:color="auto"/>
            <w:right w:val="none" w:sz="0" w:space="0" w:color="auto"/>
          </w:divBdr>
        </w:div>
        <w:div w:id="2057584440">
          <w:marLeft w:val="640"/>
          <w:marRight w:val="0"/>
          <w:marTop w:val="0"/>
          <w:marBottom w:val="0"/>
          <w:divBdr>
            <w:top w:val="none" w:sz="0" w:space="0" w:color="auto"/>
            <w:left w:val="none" w:sz="0" w:space="0" w:color="auto"/>
            <w:bottom w:val="none" w:sz="0" w:space="0" w:color="auto"/>
            <w:right w:val="none" w:sz="0" w:space="0" w:color="auto"/>
          </w:divBdr>
        </w:div>
        <w:div w:id="1726681543">
          <w:marLeft w:val="640"/>
          <w:marRight w:val="0"/>
          <w:marTop w:val="0"/>
          <w:marBottom w:val="0"/>
          <w:divBdr>
            <w:top w:val="none" w:sz="0" w:space="0" w:color="auto"/>
            <w:left w:val="none" w:sz="0" w:space="0" w:color="auto"/>
            <w:bottom w:val="none" w:sz="0" w:space="0" w:color="auto"/>
            <w:right w:val="none" w:sz="0" w:space="0" w:color="auto"/>
          </w:divBdr>
        </w:div>
        <w:div w:id="242302887">
          <w:marLeft w:val="640"/>
          <w:marRight w:val="0"/>
          <w:marTop w:val="0"/>
          <w:marBottom w:val="0"/>
          <w:divBdr>
            <w:top w:val="none" w:sz="0" w:space="0" w:color="auto"/>
            <w:left w:val="none" w:sz="0" w:space="0" w:color="auto"/>
            <w:bottom w:val="none" w:sz="0" w:space="0" w:color="auto"/>
            <w:right w:val="none" w:sz="0" w:space="0" w:color="auto"/>
          </w:divBdr>
        </w:div>
        <w:div w:id="112024991">
          <w:marLeft w:val="640"/>
          <w:marRight w:val="0"/>
          <w:marTop w:val="0"/>
          <w:marBottom w:val="0"/>
          <w:divBdr>
            <w:top w:val="none" w:sz="0" w:space="0" w:color="auto"/>
            <w:left w:val="none" w:sz="0" w:space="0" w:color="auto"/>
            <w:bottom w:val="none" w:sz="0" w:space="0" w:color="auto"/>
            <w:right w:val="none" w:sz="0" w:space="0" w:color="auto"/>
          </w:divBdr>
        </w:div>
        <w:div w:id="1323775833">
          <w:marLeft w:val="640"/>
          <w:marRight w:val="0"/>
          <w:marTop w:val="0"/>
          <w:marBottom w:val="0"/>
          <w:divBdr>
            <w:top w:val="none" w:sz="0" w:space="0" w:color="auto"/>
            <w:left w:val="none" w:sz="0" w:space="0" w:color="auto"/>
            <w:bottom w:val="none" w:sz="0" w:space="0" w:color="auto"/>
            <w:right w:val="none" w:sz="0" w:space="0" w:color="auto"/>
          </w:divBdr>
        </w:div>
        <w:div w:id="1617446665">
          <w:marLeft w:val="640"/>
          <w:marRight w:val="0"/>
          <w:marTop w:val="0"/>
          <w:marBottom w:val="0"/>
          <w:divBdr>
            <w:top w:val="none" w:sz="0" w:space="0" w:color="auto"/>
            <w:left w:val="none" w:sz="0" w:space="0" w:color="auto"/>
            <w:bottom w:val="none" w:sz="0" w:space="0" w:color="auto"/>
            <w:right w:val="none" w:sz="0" w:space="0" w:color="auto"/>
          </w:divBdr>
        </w:div>
        <w:div w:id="1111127040">
          <w:marLeft w:val="640"/>
          <w:marRight w:val="0"/>
          <w:marTop w:val="0"/>
          <w:marBottom w:val="0"/>
          <w:divBdr>
            <w:top w:val="none" w:sz="0" w:space="0" w:color="auto"/>
            <w:left w:val="none" w:sz="0" w:space="0" w:color="auto"/>
            <w:bottom w:val="none" w:sz="0" w:space="0" w:color="auto"/>
            <w:right w:val="none" w:sz="0" w:space="0" w:color="auto"/>
          </w:divBdr>
        </w:div>
        <w:div w:id="1159613816">
          <w:marLeft w:val="640"/>
          <w:marRight w:val="0"/>
          <w:marTop w:val="0"/>
          <w:marBottom w:val="0"/>
          <w:divBdr>
            <w:top w:val="none" w:sz="0" w:space="0" w:color="auto"/>
            <w:left w:val="none" w:sz="0" w:space="0" w:color="auto"/>
            <w:bottom w:val="none" w:sz="0" w:space="0" w:color="auto"/>
            <w:right w:val="none" w:sz="0" w:space="0" w:color="auto"/>
          </w:divBdr>
        </w:div>
        <w:div w:id="319968445">
          <w:marLeft w:val="640"/>
          <w:marRight w:val="0"/>
          <w:marTop w:val="0"/>
          <w:marBottom w:val="0"/>
          <w:divBdr>
            <w:top w:val="none" w:sz="0" w:space="0" w:color="auto"/>
            <w:left w:val="none" w:sz="0" w:space="0" w:color="auto"/>
            <w:bottom w:val="none" w:sz="0" w:space="0" w:color="auto"/>
            <w:right w:val="none" w:sz="0" w:space="0" w:color="auto"/>
          </w:divBdr>
        </w:div>
        <w:div w:id="1967927294">
          <w:marLeft w:val="640"/>
          <w:marRight w:val="0"/>
          <w:marTop w:val="0"/>
          <w:marBottom w:val="0"/>
          <w:divBdr>
            <w:top w:val="none" w:sz="0" w:space="0" w:color="auto"/>
            <w:left w:val="none" w:sz="0" w:space="0" w:color="auto"/>
            <w:bottom w:val="none" w:sz="0" w:space="0" w:color="auto"/>
            <w:right w:val="none" w:sz="0" w:space="0" w:color="auto"/>
          </w:divBdr>
        </w:div>
        <w:div w:id="1270621152">
          <w:marLeft w:val="640"/>
          <w:marRight w:val="0"/>
          <w:marTop w:val="0"/>
          <w:marBottom w:val="0"/>
          <w:divBdr>
            <w:top w:val="none" w:sz="0" w:space="0" w:color="auto"/>
            <w:left w:val="none" w:sz="0" w:space="0" w:color="auto"/>
            <w:bottom w:val="none" w:sz="0" w:space="0" w:color="auto"/>
            <w:right w:val="none" w:sz="0" w:space="0" w:color="auto"/>
          </w:divBdr>
        </w:div>
        <w:div w:id="1631015181">
          <w:marLeft w:val="640"/>
          <w:marRight w:val="0"/>
          <w:marTop w:val="0"/>
          <w:marBottom w:val="0"/>
          <w:divBdr>
            <w:top w:val="none" w:sz="0" w:space="0" w:color="auto"/>
            <w:left w:val="none" w:sz="0" w:space="0" w:color="auto"/>
            <w:bottom w:val="none" w:sz="0" w:space="0" w:color="auto"/>
            <w:right w:val="none" w:sz="0" w:space="0" w:color="auto"/>
          </w:divBdr>
        </w:div>
        <w:div w:id="311836742">
          <w:marLeft w:val="640"/>
          <w:marRight w:val="0"/>
          <w:marTop w:val="0"/>
          <w:marBottom w:val="0"/>
          <w:divBdr>
            <w:top w:val="none" w:sz="0" w:space="0" w:color="auto"/>
            <w:left w:val="none" w:sz="0" w:space="0" w:color="auto"/>
            <w:bottom w:val="none" w:sz="0" w:space="0" w:color="auto"/>
            <w:right w:val="none" w:sz="0" w:space="0" w:color="auto"/>
          </w:divBdr>
        </w:div>
        <w:div w:id="1466898545">
          <w:marLeft w:val="640"/>
          <w:marRight w:val="0"/>
          <w:marTop w:val="0"/>
          <w:marBottom w:val="0"/>
          <w:divBdr>
            <w:top w:val="none" w:sz="0" w:space="0" w:color="auto"/>
            <w:left w:val="none" w:sz="0" w:space="0" w:color="auto"/>
            <w:bottom w:val="none" w:sz="0" w:space="0" w:color="auto"/>
            <w:right w:val="none" w:sz="0" w:space="0" w:color="auto"/>
          </w:divBdr>
        </w:div>
        <w:div w:id="817577930">
          <w:marLeft w:val="640"/>
          <w:marRight w:val="0"/>
          <w:marTop w:val="0"/>
          <w:marBottom w:val="0"/>
          <w:divBdr>
            <w:top w:val="none" w:sz="0" w:space="0" w:color="auto"/>
            <w:left w:val="none" w:sz="0" w:space="0" w:color="auto"/>
            <w:bottom w:val="none" w:sz="0" w:space="0" w:color="auto"/>
            <w:right w:val="none" w:sz="0" w:space="0" w:color="auto"/>
          </w:divBdr>
        </w:div>
        <w:div w:id="1136608548">
          <w:marLeft w:val="640"/>
          <w:marRight w:val="0"/>
          <w:marTop w:val="0"/>
          <w:marBottom w:val="0"/>
          <w:divBdr>
            <w:top w:val="none" w:sz="0" w:space="0" w:color="auto"/>
            <w:left w:val="none" w:sz="0" w:space="0" w:color="auto"/>
            <w:bottom w:val="none" w:sz="0" w:space="0" w:color="auto"/>
            <w:right w:val="none" w:sz="0" w:space="0" w:color="auto"/>
          </w:divBdr>
        </w:div>
        <w:div w:id="259726070">
          <w:marLeft w:val="640"/>
          <w:marRight w:val="0"/>
          <w:marTop w:val="0"/>
          <w:marBottom w:val="0"/>
          <w:divBdr>
            <w:top w:val="none" w:sz="0" w:space="0" w:color="auto"/>
            <w:left w:val="none" w:sz="0" w:space="0" w:color="auto"/>
            <w:bottom w:val="none" w:sz="0" w:space="0" w:color="auto"/>
            <w:right w:val="none" w:sz="0" w:space="0" w:color="auto"/>
          </w:divBdr>
        </w:div>
        <w:div w:id="1864442903">
          <w:marLeft w:val="640"/>
          <w:marRight w:val="0"/>
          <w:marTop w:val="0"/>
          <w:marBottom w:val="0"/>
          <w:divBdr>
            <w:top w:val="none" w:sz="0" w:space="0" w:color="auto"/>
            <w:left w:val="none" w:sz="0" w:space="0" w:color="auto"/>
            <w:bottom w:val="none" w:sz="0" w:space="0" w:color="auto"/>
            <w:right w:val="none" w:sz="0" w:space="0" w:color="auto"/>
          </w:divBdr>
        </w:div>
        <w:div w:id="721901929">
          <w:marLeft w:val="640"/>
          <w:marRight w:val="0"/>
          <w:marTop w:val="0"/>
          <w:marBottom w:val="0"/>
          <w:divBdr>
            <w:top w:val="none" w:sz="0" w:space="0" w:color="auto"/>
            <w:left w:val="none" w:sz="0" w:space="0" w:color="auto"/>
            <w:bottom w:val="none" w:sz="0" w:space="0" w:color="auto"/>
            <w:right w:val="none" w:sz="0" w:space="0" w:color="auto"/>
          </w:divBdr>
        </w:div>
        <w:div w:id="1153180226">
          <w:marLeft w:val="640"/>
          <w:marRight w:val="0"/>
          <w:marTop w:val="0"/>
          <w:marBottom w:val="0"/>
          <w:divBdr>
            <w:top w:val="none" w:sz="0" w:space="0" w:color="auto"/>
            <w:left w:val="none" w:sz="0" w:space="0" w:color="auto"/>
            <w:bottom w:val="none" w:sz="0" w:space="0" w:color="auto"/>
            <w:right w:val="none" w:sz="0" w:space="0" w:color="auto"/>
          </w:divBdr>
        </w:div>
        <w:div w:id="1435444150">
          <w:marLeft w:val="640"/>
          <w:marRight w:val="0"/>
          <w:marTop w:val="0"/>
          <w:marBottom w:val="0"/>
          <w:divBdr>
            <w:top w:val="none" w:sz="0" w:space="0" w:color="auto"/>
            <w:left w:val="none" w:sz="0" w:space="0" w:color="auto"/>
            <w:bottom w:val="none" w:sz="0" w:space="0" w:color="auto"/>
            <w:right w:val="none" w:sz="0" w:space="0" w:color="auto"/>
          </w:divBdr>
        </w:div>
        <w:div w:id="534345600">
          <w:marLeft w:val="640"/>
          <w:marRight w:val="0"/>
          <w:marTop w:val="0"/>
          <w:marBottom w:val="0"/>
          <w:divBdr>
            <w:top w:val="none" w:sz="0" w:space="0" w:color="auto"/>
            <w:left w:val="none" w:sz="0" w:space="0" w:color="auto"/>
            <w:bottom w:val="none" w:sz="0" w:space="0" w:color="auto"/>
            <w:right w:val="none" w:sz="0" w:space="0" w:color="auto"/>
          </w:divBdr>
        </w:div>
        <w:div w:id="480774938">
          <w:marLeft w:val="640"/>
          <w:marRight w:val="0"/>
          <w:marTop w:val="0"/>
          <w:marBottom w:val="0"/>
          <w:divBdr>
            <w:top w:val="none" w:sz="0" w:space="0" w:color="auto"/>
            <w:left w:val="none" w:sz="0" w:space="0" w:color="auto"/>
            <w:bottom w:val="none" w:sz="0" w:space="0" w:color="auto"/>
            <w:right w:val="none" w:sz="0" w:space="0" w:color="auto"/>
          </w:divBdr>
        </w:div>
        <w:div w:id="1791708178">
          <w:marLeft w:val="640"/>
          <w:marRight w:val="0"/>
          <w:marTop w:val="0"/>
          <w:marBottom w:val="0"/>
          <w:divBdr>
            <w:top w:val="none" w:sz="0" w:space="0" w:color="auto"/>
            <w:left w:val="none" w:sz="0" w:space="0" w:color="auto"/>
            <w:bottom w:val="none" w:sz="0" w:space="0" w:color="auto"/>
            <w:right w:val="none" w:sz="0" w:space="0" w:color="auto"/>
          </w:divBdr>
        </w:div>
        <w:div w:id="2084377945">
          <w:marLeft w:val="640"/>
          <w:marRight w:val="0"/>
          <w:marTop w:val="0"/>
          <w:marBottom w:val="0"/>
          <w:divBdr>
            <w:top w:val="none" w:sz="0" w:space="0" w:color="auto"/>
            <w:left w:val="none" w:sz="0" w:space="0" w:color="auto"/>
            <w:bottom w:val="none" w:sz="0" w:space="0" w:color="auto"/>
            <w:right w:val="none" w:sz="0" w:space="0" w:color="auto"/>
          </w:divBdr>
        </w:div>
        <w:div w:id="389311324">
          <w:marLeft w:val="640"/>
          <w:marRight w:val="0"/>
          <w:marTop w:val="0"/>
          <w:marBottom w:val="0"/>
          <w:divBdr>
            <w:top w:val="none" w:sz="0" w:space="0" w:color="auto"/>
            <w:left w:val="none" w:sz="0" w:space="0" w:color="auto"/>
            <w:bottom w:val="none" w:sz="0" w:space="0" w:color="auto"/>
            <w:right w:val="none" w:sz="0" w:space="0" w:color="auto"/>
          </w:divBdr>
        </w:div>
        <w:div w:id="1341859917">
          <w:marLeft w:val="640"/>
          <w:marRight w:val="0"/>
          <w:marTop w:val="0"/>
          <w:marBottom w:val="0"/>
          <w:divBdr>
            <w:top w:val="none" w:sz="0" w:space="0" w:color="auto"/>
            <w:left w:val="none" w:sz="0" w:space="0" w:color="auto"/>
            <w:bottom w:val="none" w:sz="0" w:space="0" w:color="auto"/>
            <w:right w:val="none" w:sz="0" w:space="0" w:color="auto"/>
          </w:divBdr>
        </w:div>
        <w:div w:id="419912301">
          <w:marLeft w:val="640"/>
          <w:marRight w:val="0"/>
          <w:marTop w:val="0"/>
          <w:marBottom w:val="0"/>
          <w:divBdr>
            <w:top w:val="none" w:sz="0" w:space="0" w:color="auto"/>
            <w:left w:val="none" w:sz="0" w:space="0" w:color="auto"/>
            <w:bottom w:val="none" w:sz="0" w:space="0" w:color="auto"/>
            <w:right w:val="none" w:sz="0" w:space="0" w:color="auto"/>
          </w:divBdr>
        </w:div>
        <w:div w:id="591397530">
          <w:marLeft w:val="640"/>
          <w:marRight w:val="0"/>
          <w:marTop w:val="0"/>
          <w:marBottom w:val="0"/>
          <w:divBdr>
            <w:top w:val="none" w:sz="0" w:space="0" w:color="auto"/>
            <w:left w:val="none" w:sz="0" w:space="0" w:color="auto"/>
            <w:bottom w:val="none" w:sz="0" w:space="0" w:color="auto"/>
            <w:right w:val="none" w:sz="0" w:space="0" w:color="auto"/>
          </w:divBdr>
        </w:div>
        <w:div w:id="1630429421">
          <w:marLeft w:val="640"/>
          <w:marRight w:val="0"/>
          <w:marTop w:val="0"/>
          <w:marBottom w:val="0"/>
          <w:divBdr>
            <w:top w:val="none" w:sz="0" w:space="0" w:color="auto"/>
            <w:left w:val="none" w:sz="0" w:space="0" w:color="auto"/>
            <w:bottom w:val="none" w:sz="0" w:space="0" w:color="auto"/>
            <w:right w:val="none" w:sz="0" w:space="0" w:color="auto"/>
          </w:divBdr>
        </w:div>
        <w:div w:id="357314714">
          <w:marLeft w:val="640"/>
          <w:marRight w:val="0"/>
          <w:marTop w:val="0"/>
          <w:marBottom w:val="0"/>
          <w:divBdr>
            <w:top w:val="none" w:sz="0" w:space="0" w:color="auto"/>
            <w:left w:val="none" w:sz="0" w:space="0" w:color="auto"/>
            <w:bottom w:val="none" w:sz="0" w:space="0" w:color="auto"/>
            <w:right w:val="none" w:sz="0" w:space="0" w:color="auto"/>
          </w:divBdr>
        </w:div>
        <w:div w:id="331640508">
          <w:marLeft w:val="640"/>
          <w:marRight w:val="0"/>
          <w:marTop w:val="0"/>
          <w:marBottom w:val="0"/>
          <w:divBdr>
            <w:top w:val="none" w:sz="0" w:space="0" w:color="auto"/>
            <w:left w:val="none" w:sz="0" w:space="0" w:color="auto"/>
            <w:bottom w:val="none" w:sz="0" w:space="0" w:color="auto"/>
            <w:right w:val="none" w:sz="0" w:space="0" w:color="auto"/>
          </w:divBdr>
        </w:div>
        <w:div w:id="1185485439">
          <w:marLeft w:val="640"/>
          <w:marRight w:val="0"/>
          <w:marTop w:val="0"/>
          <w:marBottom w:val="0"/>
          <w:divBdr>
            <w:top w:val="none" w:sz="0" w:space="0" w:color="auto"/>
            <w:left w:val="none" w:sz="0" w:space="0" w:color="auto"/>
            <w:bottom w:val="none" w:sz="0" w:space="0" w:color="auto"/>
            <w:right w:val="none" w:sz="0" w:space="0" w:color="auto"/>
          </w:divBdr>
        </w:div>
        <w:div w:id="216628539">
          <w:marLeft w:val="640"/>
          <w:marRight w:val="0"/>
          <w:marTop w:val="0"/>
          <w:marBottom w:val="0"/>
          <w:divBdr>
            <w:top w:val="none" w:sz="0" w:space="0" w:color="auto"/>
            <w:left w:val="none" w:sz="0" w:space="0" w:color="auto"/>
            <w:bottom w:val="none" w:sz="0" w:space="0" w:color="auto"/>
            <w:right w:val="none" w:sz="0" w:space="0" w:color="auto"/>
          </w:divBdr>
        </w:div>
        <w:div w:id="1630277462">
          <w:marLeft w:val="640"/>
          <w:marRight w:val="0"/>
          <w:marTop w:val="0"/>
          <w:marBottom w:val="0"/>
          <w:divBdr>
            <w:top w:val="none" w:sz="0" w:space="0" w:color="auto"/>
            <w:left w:val="none" w:sz="0" w:space="0" w:color="auto"/>
            <w:bottom w:val="none" w:sz="0" w:space="0" w:color="auto"/>
            <w:right w:val="none" w:sz="0" w:space="0" w:color="auto"/>
          </w:divBdr>
        </w:div>
        <w:div w:id="1759786933">
          <w:marLeft w:val="640"/>
          <w:marRight w:val="0"/>
          <w:marTop w:val="0"/>
          <w:marBottom w:val="0"/>
          <w:divBdr>
            <w:top w:val="none" w:sz="0" w:space="0" w:color="auto"/>
            <w:left w:val="none" w:sz="0" w:space="0" w:color="auto"/>
            <w:bottom w:val="none" w:sz="0" w:space="0" w:color="auto"/>
            <w:right w:val="none" w:sz="0" w:space="0" w:color="auto"/>
          </w:divBdr>
        </w:div>
        <w:div w:id="562836026">
          <w:marLeft w:val="640"/>
          <w:marRight w:val="0"/>
          <w:marTop w:val="0"/>
          <w:marBottom w:val="0"/>
          <w:divBdr>
            <w:top w:val="none" w:sz="0" w:space="0" w:color="auto"/>
            <w:left w:val="none" w:sz="0" w:space="0" w:color="auto"/>
            <w:bottom w:val="none" w:sz="0" w:space="0" w:color="auto"/>
            <w:right w:val="none" w:sz="0" w:space="0" w:color="auto"/>
          </w:divBdr>
        </w:div>
        <w:div w:id="2040005495">
          <w:marLeft w:val="640"/>
          <w:marRight w:val="0"/>
          <w:marTop w:val="0"/>
          <w:marBottom w:val="0"/>
          <w:divBdr>
            <w:top w:val="none" w:sz="0" w:space="0" w:color="auto"/>
            <w:left w:val="none" w:sz="0" w:space="0" w:color="auto"/>
            <w:bottom w:val="none" w:sz="0" w:space="0" w:color="auto"/>
            <w:right w:val="none" w:sz="0" w:space="0" w:color="auto"/>
          </w:divBdr>
        </w:div>
        <w:div w:id="18941441">
          <w:marLeft w:val="640"/>
          <w:marRight w:val="0"/>
          <w:marTop w:val="0"/>
          <w:marBottom w:val="0"/>
          <w:divBdr>
            <w:top w:val="none" w:sz="0" w:space="0" w:color="auto"/>
            <w:left w:val="none" w:sz="0" w:space="0" w:color="auto"/>
            <w:bottom w:val="none" w:sz="0" w:space="0" w:color="auto"/>
            <w:right w:val="none" w:sz="0" w:space="0" w:color="auto"/>
          </w:divBdr>
        </w:div>
        <w:div w:id="1256129568">
          <w:marLeft w:val="640"/>
          <w:marRight w:val="0"/>
          <w:marTop w:val="0"/>
          <w:marBottom w:val="0"/>
          <w:divBdr>
            <w:top w:val="none" w:sz="0" w:space="0" w:color="auto"/>
            <w:left w:val="none" w:sz="0" w:space="0" w:color="auto"/>
            <w:bottom w:val="none" w:sz="0" w:space="0" w:color="auto"/>
            <w:right w:val="none" w:sz="0" w:space="0" w:color="auto"/>
          </w:divBdr>
        </w:div>
        <w:div w:id="930092202">
          <w:marLeft w:val="640"/>
          <w:marRight w:val="0"/>
          <w:marTop w:val="0"/>
          <w:marBottom w:val="0"/>
          <w:divBdr>
            <w:top w:val="none" w:sz="0" w:space="0" w:color="auto"/>
            <w:left w:val="none" w:sz="0" w:space="0" w:color="auto"/>
            <w:bottom w:val="none" w:sz="0" w:space="0" w:color="auto"/>
            <w:right w:val="none" w:sz="0" w:space="0" w:color="auto"/>
          </w:divBdr>
        </w:div>
        <w:div w:id="1097675037">
          <w:marLeft w:val="640"/>
          <w:marRight w:val="0"/>
          <w:marTop w:val="0"/>
          <w:marBottom w:val="0"/>
          <w:divBdr>
            <w:top w:val="none" w:sz="0" w:space="0" w:color="auto"/>
            <w:left w:val="none" w:sz="0" w:space="0" w:color="auto"/>
            <w:bottom w:val="none" w:sz="0" w:space="0" w:color="auto"/>
            <w:right w:val="none" w:sz="0" w:space="0" w:color="auto"/>
          </w:divBdr>
        </w:div>
        <w:div w:id="810244096">
          <w:marLeft w:val="640"/>
          <w:marRight w:val="0"/>
          <w:marTop w:val="0"/>
          <w:marBottom w:val="0"/>
          <w:divBdr>
            <w:top w:val="none" w:sz="0" w:space="0" w:color="auto"/>
            <w:left w:val="none" w:sz="0" w:space="0" w:color="auto"/>
            <w:bottom w:val="none" w:sz="0" w:space="0" w:color="auto"/>
            <w:right w:val="none" w:sz="0" w:space="0" w:color="auto"/>
          </w:divBdr>
        </w:div>
        <w:div w:id="662506913">
          <w:marLeft w:val="640"/>
          <w:marRight w:val="0"/>
          <w:marTop w:val="0"/>
          <w:marBottom w:val="0"/>
          <w:divBdr>
            <w:top w:val="none" w:sz="0" w:space="0" w:color="auto"/>
            <w:left w:val="none" w:sz="0" w:space="0" w:color="auto"/>
            <w:bottom w:val="none" w:sz="0" w:space="0" w:color="auto"/>
            <w:right w:val="none" w:sz="0" w:space="0" w:color="auto"/>
          </w:divBdr>
        </w:div>
        <w:div w:id="1895922521">
          <w:marLeft w:val="640"/>
          <w:marRight w:val="0"/>
          <w:marTop w:val="0"/>
          <w:marBottom w:val="0"/>
          <w:divBdr>
            <w:top w:val="none" w:sz="0" w:space="0" w:color="auto"/>
            <w:left w:val="none" w:sz="0" w:space="0" w:color="auto"/>
            <w:bottom w:val="none" w:sz="0" w:space="0" w:color="auto"/>
            <w:right w:val="none" w:sz="0" w:space="0" w:color="auto"/>
          </w:divBdr>
        </w:div>
        <w:div w:id="940337068">
          <w:marLeft w:val="640"/>
          <w:marRight w:val="0"/>
          <w:marTop w:val="0"/>
          <w:marBottom w:val="0"/>
          <w:divBdr>
            <w:top w:val="none" w:sz="0" w:space="0" w:color="auto"/>
            <w:left w:val="none" w:sz="0" w:space="0" w:color="auto"/>
            <w:bottom w:val="none" w:sz="0" w:space="0" w:color="auto"/>
            <w:right w:val="none" w:sz="0" w:space="0" w:color="auto"/>
          </w:divBdr>
        </w:div>
        <w:div w:id="1426924626">
          <w:marLeft w:val="640"/>
          <w:marRight w:val="0"/>
          <w:marTop w:val="0"/>
          <w:marBottom w:val="0"/>
          <w:divBdr>
            <w:top w:val="none" w:sz="0" w:space="0" w:color="auto"/>
            <w:left w:val="none" w:sz="0" w:space="0" w:color="auto"/>
            <w:bottom w:val="none" w:sz="0" w:space="0" w:color="auto"/>
            <w:right w:val="none" w:sz="0" w:space="0" w:color="auto"/>
          </w:divBdr>
        </w:div>
        <w:div w:id="2129616330">
          <w:marLeft w:val="640"/>
          <w:marRight w:val="0"/>
          <w:marTop w:val="0"/>
          <w:marBottom w:val="0"/>
          <w:divBdr>
            <w:top w:val="none" w:sz="0" w:space="0" w:color="auto"/>
            <w:left w:val="none" w:sz="0" w:space="0" w:color="auto"/>
            <w:bottom w:val="none" w:sz="0" w:space="0" w:color="auto"/>
            <w:right w:val="none" w:sz="0" w:space="0" w:color="auto"/>
          </w:divBdr>
        </w:div>
        <w:div w:id="990788930">
          <w:marLeft w:val="640"/>
          <w:marRight w:val="0"/>
          <w:marTop w:val="0"/>
          <w:marBottom w:val="0"/>
          <w:divBdr>
            <w:top w:val="none" w:sz="0" w:space="0" w:color="auto"/>
            <w:left w:val="none" w:sz="0" w:space="0" w:color="auto"/>
            <w:bottom w:val="none" w:sz="0" w:space="0" w:color="auto"/>
            <w:right w:val="none" w:sz="0" w:space="0" w:color="auto"/>
          </w:divBdr>
        </w:div>
        <w:div w:id="975793271">
          <w:marLeft w:val="640"/>
          <w:marRight w:val="0"/>
          <w:marTop w:val="0"/>
          <w:marBottom w:val="0"/>
          <w:divBdr>
            <w:top w:val="none" w:sz="0" w:space="0" w:color="auto"/>
            <w:left w:val="none" w:sz="0" w:space="0" w:color="auto"/>
            <w:bottom w:val="none" w:sz="0" w:space="0" w:color="auto"/>
            <w:right w:val="none" w:sz="0" w:space="0" w:color="auto"/>
          </w:divBdr>
        </w:div>
        <w:div w:id="806898544">
          <w:marLeft w:val="640"/>
          <w:marRight w:val="0"/>
          <w:marTop w:val="0"/>
          <w:marBottom w:val="0"/>
          <w:divBdr>
            <w:top w:val="none" w:sz="0" w:space="0" w:color="auto"/>
            <w:left w:val="none" w:sz="0" w:space="0" w:color="auto"/>
            <w:bottom w:val="none" w:sz="0" w:space="0" w:color="auto"/>
            <w:right w:val="none" w:sz="0" w:space="0" w:color="auto"/>
          </w:divBdr>
        </w:div>
      </w:divsChild>
    </w:div>
    <w:div w:id="427047235">
      <w:bodyDiv w:val="1"/>
      <w:marLeft w:val="0"/>
      <w:marRight w:val="0"/>
      <w:marTop w:val="0"/>
      <w:marBottom w:val="0"/>
      <w:divBdr>
        <w:top w:val="none" w:sz="0" w:space="0" w:color="auto"/>
        <w:left w:val="none" w:sz="0" w:space="0" w:color="auto"/>
        <w:bottom w:val="none" w:sz="0" w:space="0" w:color="auto"/>
        <w:right w:val="none" w:sz="0" w:space="0" w:color="auto"/>
      </w:divBdr>
      <w:divsChild>
        <w:div w:id="755440106">
          <w:marLeft w:val="640"/>
          <w:marRight w:val="0"/>
          <w:marTop w:val="0"/>
          <w:marBottom w:val="0"/>
          <w:divBdr>
            <w:top w:val="none" w:sz="0" w:space="0" w:color="auto"/>
            <w:left w:val="none" w:sz="0" w:space="0" w:color="auto"/>
            <w:bottom w:val="none" w:sz="0" w:space="0" w:color="auto"/>
            <w:right w:val="none" w:sz="0" w:space="0" w:color="auto"/>
          </w:divBdr>
        </w:div>
        <w:div w:id="654262679">
          <w:marLeft w:val="640"/>
          <w:marRight w:val="0"/>
          <w:marTop w:val="0"/>
          <w:marBottom w:val="0"/>
          <w:divBdr>
            <w:top w:val="none" w:sz="0" w:space="0" w:color="auto"/>
            <w:left w:val="none" w:sz="0" w:space="0" w:color="auto"/>
            <w:bottom w:val="none" w:sz="0" w:space="0" w:color="auto"/>
            <w:right w:val="none" w:sz="0" w:space="0" w:color="auto"/>
          </w:divBdr>
        </w:div>
        <w:div w:id="1204099695">
          <w:marLeft w:val="640"/>
          <w:marRight w:val="0"/>
          <w:marTop w:val="0"/>
          <w:marBottom w:val="0"/>
          <w:divBdr>
            <w:top w:val="none" w:sz="0" w:space="0" w:color="auto"/>
            <w:left w:val="none" w:sz="0" w:space="0" w:color="auto"/>
            <w:bottom w:val="none" w:sz="0" w:space="0" w:color="auto"/>
            <w:right w:val="none" w:sz="0" w:space="0" w:color="auto"/>
          </w:divBdr>
        </w:div>
        <w:div w:id="680930182">
          <w:marLeft w:val="640"/>
          <w:marRight w:val="0"/>
          <w:marTop w:val="0"/>
          <w:marBottom w:val="0"/>
          <w:divBdr>
            <w:top w:val="none" w:sz="0" w:space="0" w:color="auto"/>
            <w:left w:val="none" w:sz="0" w:space="0" w:color="auto"/>
            <w:bottom w:val="none" w:sz="0" w:space="0" w:color="auto"/>
            <w:right w:val="none" w:sz="0" w:space="0" w:color="auto"/>
          </w:divBdr>
        </w:div>
        <w:div w:id="1249265523">
          <w:marLeft w:val="640"/>
          <w:marRight w:val="0"/>
          <w:marTop w:val="0"/>
          <w:marBottom w:val="0"/>
          <w:divBdr>
            <w:top w:val="none" w:sz="0" w:space="0" w:color="auto"/>
            <w:left w:val="none" w:sz="0" w:space="0" w:color="auto"/>
            <w:bottom w:val="none" w:sz="0" w:space="0" w:color="auto"/>
            <w:right w:val="none" w:sz="0" w:space="0" w:color="auto"/>
          </w:divBdr>
        </w:div>
        <w:div w:id="414471280">
          <w:marLeft w:val="640"/>
          <w:marRight w:val="0"/>
          <w:marTop w:val="0"/>
          <w:marBottom w:val="0"/>
          <w:divBdr>
            <w:top w:val="none" w:sz="0" w:space="0" w:color="auto"/>
            <w:left w:val="none" w:sz="0" w:space="0" w:color="auto"/>
            <w:bottom w:val="none" w:sz="0" w:space="0" w:color="auto"/>
            <w:right w:val="none" w:sz="0" w:space="0" w:color="auto"/>
          </w:divBdr>
        </w:div>
        <w:div w:id="1613710112">
          <w:marLeft w:val="640"/>
          <w:marRight w:val="0"/>
          <w:marTop w:val="0"/>
          <w:marBottom w:val="0"/>
          <w:divBdr>
            <w:top w:val="none" w:sz="0" w:space="0" w:color="auto"/>
            <w:left w:val="none" w:sz="0" w:space="0" w:color="auto"/>
            <w:bottom w:val="none" w:sz="0" w:space="0" w:color="auto"/>
            <w:right w:val="none" w:sz="0" w:space="0" w:color="auto"/>
          </w:divBdr>
        </w:div>
        <w:div w:id="1239561383">
          <w:marLeft w:val="640"/>
          <w:marRight w:val="0"/>
          <w:marTop w:val="0"/>
          <w:marBottom w:val="0"/>
          <w:divBdr>
            <w:top w:val="none" w:sz="0" w:space="0" w:color="auto"/>
            <w:left w:val="none" w:sz="0" w:space="0" w:color="auto"/>
            <w:bottom w:val="none" w:sz="0" w:space="0" w:color="auto"/>
            <w:right w:val="none" w:sz="0" w:space="0" w:color="auto"/>
          </w:divBdr>
        </w:div>
        <w:div w:id="1954094219">
          <w:marLeft w:val="640"/>
          <w:marRight w:val="0"/>
          <w:marTop w:val="0"/>
          <w:marBottom w:val="0"/>
          <w:divBdr>
            <w:top w:val="none" w:sz="0" w:space="0" w:color="auto"/>
            <w:left w:val="none" w:sz="0" w:space="0" w:color="auto"/>
            <w:bottom w:val="none" w:sz="0" w:space="0" w:color="auto"/>
            <w:right w:val="none" w:sz="0" w:space="0" w:color="auto"/>
          </w:divBdr>
        </w:div>
        <w:div w:id="512764857">
          <w:marLeft w:val="640"/>
          <w:marRight w:val="0"/>
          <w:marTop w:val="0"/>
          <w:marBottom w:val="0"/>
          <w:divBdr>
            <w:top w:val="none" w:sz="0" w:space="0" w:color="auto"/>
            <w:left w:val="none" w:sz="0" w:space="0" w:color="auto"/>
            <w:bottom w:val="none" w:sz="0" w:space="0" w:color="auto"/>
            <w:right w:val="none" w:sz="0" w:space="0" w:color="auto"/>
          </w:divBdr>
        </w:div>
        <w:div w:id="1701012917">
          <w:marLeft w:val="640"/>
          <w:marRight w:val="0"/>
          <w:marTop w:val="0"/>
          <w:marBottom w:val="0"/>
          <w:divBdr>
            <w:top w:val="none" w:sz="0" w:space="0" w:color="auto"/>
            <w:left w:val="none" w:sz="0" w:space="0" w:color="auto"/>
            <w:bottom w:val="none" w:sz="0" w:space="0" w:color="auto"/>
            <w:right w:val="none" w:sz="0" w:space="0" w:color="auto"/>
          </w:divBdr>
        </w:div>
        <w:div w:id="1697149307">
          <w:marLeft w:val="640"/>
          <w:marRight w:val="0"/>
          <w:marTop w:val="0"/>
          <w:marBottom w:val="0"/>
          <w:divBdr>
            <w:top w:val="none" w:sz="0" w:space="0" w:color="auto"/>
            <w:left w:val="none" w:sz="0" w:space="0" w:color="auto"/>
            <w:bottom w:val="none" w:sz="0" w:space="0" w:color="auto"/>
            <w:right w:val="none" w:sz="0" w:space="0" w:color="auto"/>
          </w:divBdr>
        </w:div>
        <w:div w:id="707532707">
          <w:marLeft w:val="640"/>
          <w:marRight w:val="0"/>
          <w:marTop w:val="0"/>
          <w:marBottom w:val="0"/>
          <w:divBdr>
            <w:top w:val="none" w:sz="0" w:space="0" w:color="auto"/>
            <w:left w:val="none" w:sz="0" w:space="0" w:color="auto"/>
            <w:bottom w:val="none" w:sz="0" w:space="0" w:color="auto"/>
            <w:right w:val="none" w:sz="0" w:space="0" w:color="auto"/>
          </w:divBdr>
        </w:div>
        <w:div w:id="1185097608">
          <w:marLeft w:val="640"/>
          <w:marRight w:val="0"/>
          <w:marTop w:val="0"/>
          <w:marBottom w:val="0"/>
          <w:divBdr>
            <w:top w:val="none" w:sz="0" w:space="0" w:color="auto"/>
            <w:left w:val="none" w:sz="0" w:space="0" w:color="auto"/>
            <w:bottom w:val="none" w:sz="0" w:space="0" w:color="auto"/>
            <w:right w:val="none" w:sz="0" w:space="0" w:color="auto"/>
          </w:divBdr>
        </w:div>
        <w:div w:id="720523036">
          <w:marLeft w:val="640"/>
          <w:marRight w:val="0"/>
          <w:marTop w:val="0"/>
          <w:marBottom w:val="0"/>
          <w:divBdr>
            <w:top w:val="none" w:sz="0" w:space="0" w:color="auto"/>
            <w:left w:val="none" w:sz="0" w:space="0" w:color="auto"/>
            <w:bottom w:val="none" w:sz="0" w:space="0" w:color="auto"/>
            <w:right w:val="none" w:sz="0" w:space="0" w:color="auto"/>
          </w:divBdr>
        </w:div>
        <w:div w:id="2053339739">
          <w:marLeft w:val="640"/>
          <w:marRight w:val="0"/>
          <w:marTop w:val="0"/>
          <w:marBottom w:val="0"/>
          <w:divBdr>
            <w:top w:val="none" w:sz="0" w:space="0" w:color="auto"/>
            <w:left w:val="none" w:sz="0" w:space="0" w:color="auto"/>
            <w:bottom w:val="none" w:sz="0" w:space="0" w:color="auto"/>
            <w:right w:val="none" w:sz="0" w:space="0" w:color="auto"/>
          </w:divBdr>
        </w:div>
        <w:div w:id="357199348">
          <w:marLeft w:val="640"/>
          <w:marRight w:val="0"/>
          <w:marTop w:val="0"/>
          <w:marBottom w:val="0"/>
          <w:divBdr>
            <w:top w:val="none" w:sz="0" w:space="0" w:color="auto"/>
            <w:left w:val="none" w:sz="0" w:space="0" w:color="auto"/>
            <w:bottom w:val="none" w:sz="0" w:space="0" w:color="auto"/>
            <w:right w:val="none" w:sz="0" w:space="0" w:color="auto"/>
          </w:divBdr>
        </w:div>
        <w:div w:id="1620720388">
          <w:marLeft w:val="640"/>
          <w:marRight w:val="0"/>
          <w:marTop w:val="0"/>
          <w:marBottom w:val="0"/>
          <w:divBdr>
            <w:top w:val="none" w:sz="0" w:space="0" w:color="auto"/>
            <w:left w:val="none" w:sz="0" w:space="0" w:color="auto"/>
            <w:bottom w:val="none" w:sz="0" w:space="0" w:color="auto"/>
            <w:right w:val="none" w:sz="0" w:space="0" w:color="auto"/>
          </w:divBdr>
        </w:div>
        <w:div w:id="287703407">
          <w:marLeft w:val="640"/>
          <w:marRight w:val="0"/>
          <w:marTop w:val="0"/>
          <w:marBottom w:val="0"/>
          <w:divBdr>
            <w:top w:val="none" w:sz="0" w:space="0" w:color="auto"/>
            <w:left w:val="none" w:sz="0" w:space="0" w:color="auto"/>
            <w:bottom w:val="none" w:sz="0" w:space="0" w:color="auto"/>
            <w:right w:val="none" w:sz="0" w:space="0" w:color="auto"/>
          </w:divBdr>
        </w:div>
        <w:div w:id="23554457">
          <w:marLeft w:val="640"/>
          <w:marRight w:val="0"/>
          <w:marTop w:val="0"/>
          <w:marBottom w:val="0"/>
          <w:divBdr>
            <w:top w:val="none" w:sz="0" w:space="0" w:color="auto"/>
            <w:left w:val="none" w:sz="0" w:space="0" w:color="auto"/>
            <w:bottom w:val="none" w:sz="0" w:space="0" w:color="auto"/>
            <w:right w:val="none" w:sz="0" w:space="0" w:color="auto"/>
          </w:divBdr>
        </w:div>
        <w:div w:id="881482350">
          <w:marLeft w:val="640"/>
          <w:marRight w:val="0"/>
          <w:marTop w:val="0"/>
          <w:marBottom w:val="0"/>
          <w:divBdr>
            <w:top w:val="none" w:sz="0" w:space="0" w:color="auto"/>
            <w:left w:val="none" w:sz="0" w:space="0" w:color="auto"/>
            <w:bottom w:val="none" w:sz="0" w:space="0" w:color="auto"/>
            <w:right w:val="none" w:sz="0" w:space="0" w:color="auto"/>
          </w:divBdr>
        </w:div>
        <w:div w:id="1459951754">
          <w:marLeft w:val="640"/>
          <w:marRight w:val="0"/>
          <w:marTop w:val="0"/>
          <w:marBottom w:val="0"/>
          <w:divBdr>
            <w:top w:val="none" w:sz="0" w:space="0" w:color="auto"/>
            <w:left w:val="none" w:sz="0" w:space="0" w:color="auto"/>
            <w:bottom w:val="none" w:sz="0" w:space="0" w:color="auto"/>
            <w:right w:val="none" w:sz="0" w:space="0" w:color="auto"/>
          </w:divBdr>
        </w:div>
        <w:div w:id="2092465455">
          <w:marLeft w:val="640"/>
          <w:marRight w:val="0"/>
          <w:marTop w:val="0"/>
          <w:marBottom w:val="0"/>
          <w:divBdr>
            <w:top w:val="none" w:sz="0" w:space="0" w:color="auto"/>
            <w:left w:val="none" w:sz="0" w:space="0" w:color="auto"/>
            <w:bottom w:val="none" w:sz="0" w:space="0" w:color="auto"/>
            <w:right w:val="none" w:sz="0" w:space="0" w:color="auto"/>
          </w:divBdr>
        </w:div>
        <w:div w:id="509950227">
          <w:marLeft w:val="640"/>
          <w:marRight w:val="0"/>
          <w:marTop w:val="0"/>
          <w:marBottom w:val="0"/>
          <w:divBdr>
            <w:top w:val="none" w:sz="0" w:space="0" w:color="auto"/>
            <w:left w:val="none" w:sz="0" w:space="0" w:color="auto"/>
            <w:bottom w:val="none" w:sz="0" w:space="0" w:color="auto"/>
            <w:right w:val="none" w:sz="0" w:space="0" w:color="auto"/>
          </w:divBdr>
        </w:div>
        <w:div w:id="840043620">
          <w:marLeft w:val="640"/>
          <w:marRight w:val="0"/>
          <w:marTop w:val="0"/>
          <w:marBottom w:val="0"/>
          <w:divBdr>
            <w:top w:val="none" w:sz="0" w:space="0" w:color="auto"/>
            <w:left w:val="none" w:sz="0" w:space="0" w:color="auto"/>
            <w:bottom w:val="none" w:sz="0" w:space="0" w:color="auto"/>
            <w:right w:val="none" w:sz="0" w:space="0" w:color="auto"/>
          </w:divBdr>
        </w:div>
        <w:div w:id="1825588504">
          <w:marLeft w:val="640"/>
          <w:marRight w:val="0"/>
          <w:marTop w:val="0"/>
          <w:marBottom w:val="0"/>
          <w:divBdr>
            <w:top w:val="none" w:sz="0" w:space="0" w:color="auto"/>
            <w:left w:val="none" w:sz="0" w:space="0" w:color="auto"/>
            <w:bottom w:val="none" w:sz="0" w:space="0" w:color="auto"/>
            <w:right w:val="none" w:sz="0" w:space="0" w:color="auto"/>
          </w:divBdr>
        </w:div>
        <w:div w:id="1407915248">
          <w:marLeft w:val="640"/>
          <w:marRight w:val="0"/>
          <w:marTop w:val="0"/>
          <w:marBottom w:val="0"/>
          <w:divBdr>
            <w:top w:val="none" w:sz="0" w:space="0" w:color="auto"/>
            <w:left w:val="none" w:sz="0" w:space="0" w:color="auto"/>
            <w:bottom w:val="none" w:sz="0" w:space="0" w:color="auto"/>
            <w:right w:val="none" w:sz="0" w:space="0" w:color="auto"/>
          </w:divBdr>
        </w:div>
        <w:div w:id="1424303477">
          <w:marLeft w:val="640"/>
          <w:marRight w:val="0"/>
          <w:marTop w:val="0"/>
          <w:marBottom w:val="0"/>
          <w:divBdr>
            <w:top w:val="none" w:sz="0" w:space="0" w:color="auto"/>
            <w:left w:val="none" w:sz="0" w:space="0" w:color="auto"/>
            <w:bottom w:val="none" w:sz="0" w:space="0" w:color="auto"/>
            <w:right w:val="none" w:sz="0" w:space="0" w:color="auto"/>
          </w:divBdr>
        </w:div>
        <w:div w:id="158927792">
          <w:marLeft w:val="640"/>
          <w:marRight w:val="0"/>
          <w:marTop w:val="0"/>
          <w:marBottom w:val="0"/>
          <w:divBdr>
            <w:top w:val="none" w:sz="0" w:space="0" w:color="auto"/>
            <w:left w:val="none" w:sz="0" w:space="0" w:color="auto"/>
            <w:bottom w:val="none" w:sz="0" w:space="0" w:color="auto"/>
            <w:right w:val="none" w:sz="0" w:space="0" w:color="auto"/>
          </w:divBdr>
        </w:div>
        <w:div w:id="1612929970">
          <w:marLeft w:val="640"/>
          <w:marRight w:val="0"/>
          <w:marTop w:val="0"/>
          <w:marBottom w:val="0"/>
          <w:divBdr>
            <w:top w:val="none" w:sz="0" w:space="0" w:color="auto"/>
            <w:left w:val="none" w:sz="0" w:space="0" w:color="auto"/>
            <w:bottom w:val="none" w:sz="0" w:space="0" w:color="auto"/>
            <w:right w:val="none" w:sz="0" w:space="0" w:color="auto"/>
          </w:divBdr>
        </w:div>
        <w:div w:id="1437603587">
          <w:marLeft w:val="640"/>
          <w:marRight w:val="0"/>
          <w:marTop w:val="0"/>
          <w:marBottom w:val="0"/>
          <w:divBdr>
            <w:top w:val="none" w:sz="0" w:space="0" w:color="auto"/>
            <w:left w:val="none" w:sz="0" w:space="0" w:color="auto"/>
            <w:bottom w:val="none" w:sz="0" w:space="0" w:color="auto"/>
            <w:right w:val="none" w:sz="0" w:space="0" w:color="auto"/>
          </w:divBdr>
        </w:div>
        <w:div w:id="1695769481">
          <w:marLeft w:val="640"/>
          <w:marRight w:val="0"/>
          <w:marTop w:val="0"/>
          <w:marBottom w:val="0"/>
          <w:divBdr>
            <w:top w:val="none" w:sz="0" w:space="0" w:color="auto"/>
            <w:left w:val="none" w:sz="0" w:space="0" w:color="auto"/>
            <w:bottom w:val="none" w:sz="0" w:space="0" w:color="auto"/>
            <w:right w:val="none" w:sz="0" w:space="0" w:color="auto"/>
          </w:divBdr>
        </w:div>
        <w:div w:id="631600967">
          <w:marLeft w:val="640"/>
          <w:marRight w:val="0"/>
          <w:marTop w:val="0"/>
          <w:marBottom w:val="0"/>
          <w:divBdr>
            <w:top w:val="none" w:sz="0" w:space="0" w:color="auto"/>
            <w:left w:val="none" w:sz="0" w:space="0" w:color="auto"/>
            <w:bottom w:val="none" w:sz="0" w:space="0" w:color="auto"/>
            <w:right w:val="none" w:sz="0" w:space="0" w:color="auto"/>
          </w:divBdr>
        </w:div>
        <w:div w:id="94712428">
          <w:marLeft w:val="640"/>
          <w:marRight w:val="0"/>
          <w:marTop w:val="0"/>
          <w:marBottom w:val="0"/>
          <w:divBdr>
            <w:top w:val="none" w:sz="0" w:space="0" w:color="auto"/>
            <w:left w:val="none" w:sz="0" w:space="0" w:color="auto"/>
            <w:bottom w:val="none" w:sz="0" w:space="0" w:color="auto"/>
            <w:right w:val="none" w:sz="0" w:space="0" w:color="auto"/>
          </w:divBdr>
        </w:div>
        <w:div w:id="1997294958">
          <w:marLeft w:val="640"/>
          <w:marRight w:val="0"/>
          <w:marTop w:val="0"/>
          <w:marBottom w:val="0"/>
          <w:divBdr>
            <w:top w:val="none" w:sz="0" w:space="0" w:color="auto"/>
            <w:left w:val="none" w:sz="0" w:space="0" w:color="auto"/>
            <w:bottom w:val="none" w:sz="0" w:space="0" w:color="auto"/>
            <w:right w:val="none" w:sz="0" w:space="0" w:color="auto"/>
          </w:divBdr>
        </w:div>
        <w:div w:id="123037549">
          <w:marLeft w:val="640"/>
          <w:marRight w:val="0"/>
          <w:marTop w:val="0"/>
          <w:marBottom w:val="0"/>
          <w:divBdr>
            <w:top w:val="none" w:sz="0" w:space="0" w:color="auto"/>
            <w:left w:val="none" w:sz="0" w:space="0" w:color="auto"/>
            <w:bottom w:val="none" w:sz="0" w:space="0" w:color="auto"/>
            <w:right w:val="none" w:sz="0" w:space="0" w:color="auto"/>
          </w:divBdr>
        </w:div>
        <w:div w:id="1905723247">
          <w:marLeft w:val="640"/>
          <w:marRight w:val="0"/>
          <w:marTop w:val="0"/>
          <w:marBottom w:val="0"/>
          <w:divBdr>
            <w:top w:val="none" w:sz="0" w:space="0" w:color="auto"/>
            <w:left w:val="none" w:sz="0" w:space="0" w:color="auto"/>
            <w:bottom w:val="none" w:sz="0" w:space="0" w:color="auto"/>
            <w:right w:val="none" w:sz="0" w:space="0" w:color="auto"/>
          </w:divBdr>
        </w:div>
        <w:div w:id="978724809">
          <w:marLeft w:val="640"/>
          <w:marRight w:val="0"/>
          <w:marTop w:val="0"/>
          <w:marBottom w:val="0"/>
          <w:divBdr>
            <w:top w:val="none" w:sz="0" w:space="0" w:color="auto"/>
            <w:left w:val="none" w:sz="0" w:space="0" w:color="auto"/>
            <w:bottom w:val="none" w:sz="0" w:space="0" w:color="auto"/>
            <w:right w:val="none" w:sz="0" w:space="0" w:color="auto"/>
          </w:divBdr>
        </w:div>
        <w:div w:id="1877810398">
          <w:marLeft w:val="640"/>
          <w:marRight w:val="0"/>
          <w:marTop w:val="0"/>
          <w:marBottom w:val="0"/>
          <w:divBdr>
            <w:top w:val="none" w:sz="0" w:space="0" w:color="auto"/>
            <w:left w:val="none" w:sz="0" w:space="0" w:color="auto"/>
            <w:bottom w:val="none" w:sz="0" w:space="0" w:color="auto"/>
            <w:right w:val="none" w:sz="0" w:space="0" w:color="auto"/>
          </w:divBdr>
        </w:div>
        <w:div w:id="1957591579">
          <w:marLeft w:val="640"/>
          <w:marRight w:val="0"/>
          <w:marTop w:val="0"/>
          <w:marBottom w:val="0"/>
          <w:divBdr>
            <w:top w:val="none" w:sz="0" w:space="0" w:color="auto"/>
            <w:left w:val="none" w:sz="0" w:space="0" w:color="auto"/>
            <w:bottom w:val="none" w:sz="0" w:space="0" w:color="auto"/>
            <w:right w:val="none" w:sz="0" w:space="0" w:color="auto"/>
          </w:divBdr>
        </w:div>
        <w:div w:id="2098793432">
          <w:marLeft w:val="640"/>
          <w:marRight w:val="0"/>
          <w:marTop w:val="0"/>
          <w:marBottom w:val="0"/>
          <w:divBdr>
            <w:top w:val="none" w:sz="0" w:space="0" w:color="auto"/>
            <w:left w:val="none" w:sz="0" w:space="0" w:color="auto"/>
            <w:bottom w:val="none" w:sz="0" w:space="0" w:color="auto"/>
            <w:right w:val="none" w:sz="0" w:space="0" w:color="auto"/>
          </w:divBdr>
        </w:div>
        <w:div w:id="1466509540">
          <w:marLeft w:val="640"/>
          <w:marRight w:val="0"/>
          <w:marTop w:val="0"/>
          <w:marBottom w:val="0"/>
          <w:divBdr>
            <w:top w:val="none" w:sz="0" w:space="0" w:color="auto"/>
            <w:left w:val="none" w:sz="0" w:space="0" w:color="auto"/>
            <w:bottom w:val="none" w:sz="0" w:space="0" w:color="auto"/>
            <w:right w:val="none" w:sz="0" w:space="0" w:color="auto"/>
          </w:divBdr>
        </w:div>
        <w:div w:id="1427769567">
          <w:marLeft w:val="640"/>
          <w:marRight w:val="0"/>
          <w:marTop w:val="0"/>
          <w:marBottom w:val="0"/>
          <w:divBdr>
            <w:top w:val="none" w:sz="0" w:space="0" w:color="auto"/>
            <w:left w:val="none" w:sz="0" w:space="0" w:color="auto"/>
            <w:bottom w:val="none" w:sz="0" w:space="0" w:color="auto"/>
            <w:right w:val="none" w:sz="0" w:space="0" w:color="auto"/>
          </w:divBdr>
        </w:div>
        <w:div w:id="1670207198">
          <w:marLeft w:val="640"/>
          <w:marRight w:val="0"/>
          <w:marTop w:val="0"/>
          <w:marBottom w:val="0"/>
          <w:divBdr>
            <w:top w:val="none" w:sz="0" w:space="0" w:color="auto"/>
            <w:left w:val="none" w:sz="0" w:space="0" w:color="auto"/>
            <w:bottom w:val="none" w:sz="0" w:space="0" w:color="auto"/>
            <w:right w:val="none" w:sz="0" w:space="0" w:color="auto"/>
          </w:divBdr>
        </w:div>
        <w:div w:id="926112276">
          <w:marLeft w:val="640"/>
          <w:marRight w:val="0"/>
          <w:marTop w:val="0"/>
          <w:marBottom w:val="0"/>
          <w:divBdr>
            <w:top w:val="none" w:sz="0" w:space="0" w:color="auto"/>
            <w:left w:val="none" w:sz="0" w:space="0" w:color="auto"/>
            <w:bottom w:val="none" w:sz="0" w:space="0" w:color="auto"/>
            <w:right w:val="none" w:sz="0" w:space="0" w:color="auto"/>
          </w:divBdr>
        </w:div>
        <w:div w:id="1697464769">
          <w:marLeft w:val="640"/>
          <w:marRight w:val="0"/>
          <w:marTop w:val="0"/>
          <w:marBottom w:val="0"/>
          <w:divBdr>
            <w:top w:val="none" w:sz="0" w:space="0" w:color="auto"/>
            <w:left w:val="none" w:sz="0" w:space="0" w:color="auto"/>
            <w:bottom w:val="none" w:sz="0" w:space="0" w:color="auto"/>
            <w:right w:val="none" w:sz="0" w:space="0" w:color="auto"/>
          </w:divBdr>
        </w:div>
        <w:div w:id="856505008">
          <w:marLeft w:val="640"/>
          <w:marRight w:val="0"/>
          <w:marTop w:val="0"/>
          <w:marBottom w:val="0"/>
          <w:divBdr>
            <w:top w:val="none" w:sz="0" w:space="0" w:color="auto"/>
            <w:left w:val="none" w:sz="0" w:space="0" w:color="auto"/>
            <w:bottom w:val="none" w:sz="0" w:space="0" w:color="auto"/>
            <w:right w:val="none" w:sz="0" w:space="0" w:color="auto"/>
          </w:divBdr>
        </w:div>
        <w:div w:id="468204052">
          <w:marLeft w:val="640"/>
          <w:marRight w:val="0"/>
          <w:marTop w:val="0"/>
          <w:marBottom w:val="0"/>
          <w:divBdr>
            <w:top w:val="none" w:sz="0" w:space="0" w:color="auto"/>
            <w:left w:val="none" w:sz="0" w:space="0" w:color="auto"/>
            <w:bottom w:val="none" w:sz="0" w:space="0" w:color="auto"/>
            <w:right w:val="none" w:sz="0" w:space="0" w:color="auto"/>
          </w:divBdr>
        </w:div>
      </w:divsChild>
    </w:div>
    <w:div w:id="461197393">
      <w:bodyDiv w:val="1"/>
      <w:marLeft w:val="0"/>
      <w:marRight w:val="0"/>
      <w:marTop w:val="0"/>
      <w:marBottom w:val="0"/>
      <w:divBdr>
        <w:top w:val="none" w:sz="0" w:space="0" w:color="auto"/>
        <w:left w:val="none" w:sz="0" w:space="0" w:color="auto"/>
        <w:bottom w:val="none" w:sz="0" w:space="0" w:color="auto"/>
        <w:right w:val="none" w:sz="0" w:space="0" w:color="auto"/>
      </w:divBdr>
      <w:divsChild>
        <w:div w:id="842941648">
          <w:marLeft w:val="640"/>
          <w:marRight w:val="0"/>
          <w:marTop w:val="0"/>
          <w:marBottom w:val="0"/>
          <w:divBdr>
            <w:top w:val="none" w:sz="0" w:space="0" w:color="auto"/>
            <w:left w:val="none" w:sz="0" w:space="0" w:color="auto"/>
            <w:bottom w:val="none" w:sz="0" w:space="0" w:color="auto"/>
            <w:right w:val="none" w:sz="0" w:space="0" w:color="auto"/>
          </w:divBdr>
        </w:div>
        <w:div w:id="90903320">
          <w:marLeft w:val="640"/>
          <w:marRight w:val="0"/>
          <w:marTop w:val="0"/>
          <w:marBottom w:val="0"/>
          <w:divBdr>
            <w:top w:val="none" w:sz="0" w:space="0" w:color="auto"/>
            <w:left w:val="none" w:sz="0" w:space="0" w:color="auto"/>
            <w:bottom w:val="none" w:sz="0" w:space="0" w:color="auto"/>
            <w:right w:val="none" w:sz="0" w:space="0" w:color="auto"/>
          </w:divBdr>
        </w:div>
        <w:div w:id="466706813">
          <w:marLeft w:val="640"/>
          <w:marRight w:val="0"/>
          <w:marTop w:val="0"/>
          <w:marBottom w:val="0"/>
          <w:divBdr>
            <w:top w:val="none" w:sz="0" w:space="0" w:color="auto"/>
            <w:left w:val="none" w:sz="0" w:space="0" w:color="auto"/>
            <w:bottom w:val="none" w:sz="0" w:space="0" w:color="auto"/>
            <w:right w:val="none" w:sz="0" w:space="0" w:color="auto"/>
          </w:divBdr>
        </w:div>
        <w:div w:id="315841782">
          <w:marLeft w:val="640"/>
          <w:marRight w:val="0"/>
          <w:marTop w:val="0"/>
          <w:marBottom w:val="0"/>
          <w:divBdr>
            <w:top w:val="none" w:sz="0" w:space="0" w:color="auto"/>
            <w:left w:val="none" w:sz="0" w:space="0" w:color="auto"/>
            <w:bottom w:val="none" w:sz="0" w:space="0" w:color="auto"/>
            <w:right w:val="none" w:sz="0" w:space="0" w:color="auto"/>
          </w:divBdr>
        </w:div>
        <w:div w:id="1806121554">
          <w:marLeft w:val="640"/>
          <w:marRight w:val="0"/>
          <w:marTop w:val="0"/>
          <w:marBottom w:val="0"/>
          <w:divBdr>
            <w:top w:val="none" w:sz="0" w:space="0" w:color="auto"/>
            <w:left w:val="none" w:sz="0" w:space="0" w:color="auto"/>
            <w:bottom w:val="none" w:sz="0" w:space="0" w:color="auto"/>
            <w:right w:val="none" w:sz="0" w:space="0" w:color="auto"/>
          </w:divBdr>
        </w:div>
        <w:div w:id="1738280424">
          <w:marLeft w:val="640"/>
          <w:marRight w:val="0"/>
          <w:marTop w:val="0"/>
          <w:marBottom w:val="0"/>
          <w:divBdr>
            <w:top w:val="none" w:sz="0" w:space="0" w:color="auto"/>
            <w:left w:val="none" w:sz="0" w:space="0" w:color="auto"/>
            <w:bottom w:val="none" w:sz="0" w:space="0" w:color="auto"/>
            <w:right w:val="none" w:sz="0" w:space="0" w:color="auto"/>
          </w:divBdr>
        </w:div>
        <w:div w:id="2076664296">
          <w:marLeft w:val="640"/>
          <w:marRight w:val="0"/>
          <w:marTop w:val="0"/>
          <w:marBottom w:val="0"/>
          <w:divBdr>
            <w:top w:val="none" w:sz="0" w:space="0" w:color="auto"/>
            <w:left w:val="none" w:sz="0" w:space="0" w:color="auto"/>
            <w:bottom w:val="none" w:sz="0" w:space="0" w:color="auto"/>
            <w:right w:val="none" w:sz="0" w:space="0" w:color="auto"/>
          </w:divBdr>
        </w:div>
        <w:div w:id="481049474">
          <w:marLeft w:val="640"/>
          <w:marRight w:val="0"/>
          <w:marTop w:val="0"/>
          <w:marBottom w:val="0"/>
          <w:divBdr>
            <w:top w:val="none" w:sz="0" w:space="0" w:color="auto"/>
            <w:left w:val="none" w:sz="0" w:space="0" w:color="auto"/>
            <w:bottom w:val="none" w:sz="0" w:space="0" w:color="auto"/>
            <w:right w:val="none" w:sz="0" w:space="0" w:color="auto"/>
          </w:divBdr>
        </w:div>
        <w:div w:id="334959297">
          <w:marLeft w:val="640"/>
          <w:marRight w:val="0"/>
          <w:marTop w:val="0"/>
          <w:marBottom w:val="0"/>
          <w:divBdr>
            <w:top w:val="none" w:sz="0" w:space="0" w:color="auto"/>
            <w:left w:val="none" w:sz="0" w:space="0" w:color="auto"/>
            <w:bottom w:val="none" w:sz="0" w:space="0" w:color="auto"/>
            <w:right w:val="none" w:sz="0" w:space="0" w:color="auto"/>
          </w:divBdr>
        </w:div>
        <w:div w:id="311643838">
          <w:marLeft w:val="640"/>
          <w:marRight w:val="0"/>
          <w:marTop w:val="0"/>
          <w:marBottom w:val="0"/>
          <w:divBdr>
            <w:top w:val="none" w:sz="0" w:space="0" w:color="auto"/>
            <w:left w:val="none" w:sz="0" w:space="0" w:color="auto"/>
            <w:bottom w:val="none" w:sz="0" w:space="0" w:color="auto"/>
            <w:right w:val="none" w:sz="0" w:space="0" w:color="auto"/>
          </w:divBdr>
        </w:div>
        <w:div w:id="2092265852">
          <w:marLeft w:val="640"/>
          <w:marRight w:val="0"/>
          <w:marTop w:val="0"/>
          <w:marBottom w:val="0"/>
          <w:divBdr>
            <w:top w:val="none" w:sz="0" w:space="0" w:color="auto"/>
            <w:left w:val="none" w:sz="0" w:space="0" w:color="auto"/>
            <w:bottom w:val="none" w:sz="0" w:space="0" w:color="auto"/>
            <w:right w:val="none" w:sz="0" w:space="0" w:color="auto"/>
          </w:divBdr>
        </w:div>
        <w:div w:id="989602993">
          <w:marLeft w:val="640"/>
          <w:marRight w:val="0"/>
          <w:marTop w:val="0"/>
          <w:marBottom w:val="0"/>
          <w:divBdr>
            <w:top w:val="none" w:sz="0" w:space="0" w:color="auto"/>
            <w:left w:val="none" w:sz="0" w:space="0" w:color="auto"/>
            <w:bottom w:val="none" w:sz="0" w:space="0" w:color="auto"/>
            <w:right w:val="none" w:sz="0" w:space="0" w:color="auto"/>
          </w:divBdr>
        </w:div>
        <w:div w:id="916211479">
          <w:marLeft w:val="640"/>
          <w:marRight w:val="0"/>
          <w:marTop w:val="0"/>
          <w:marBottom w:val="0"/>
          <w:divBdr>
            <w:top w:val="none" w:sz="0" w:space="0" w:color="auto"/>
            <w:left w:val="none" w:sz="0" w:space="0" w:color="auto"/>
            <w:bottom w:val="none" w:sz="0" w:space="0" w:color="auto"/>
            <w:right w:val="none" w:sz="0" w:space="0" w:color="auto"/>
          </w:divBdr>
        </w:div>
        <w:div w:id="1435710612">
          <w:marLeft w:val="640"/>
          <w:marRight w:val="0"/>
          <w:marTop w:val="0"/>
          <w:marBottom w:val="0"/>
          <w:divBdr>
            <w:top w:val="none" w:sz="0" w:space="0" w:color="auto"/>
            <w:left w:val="none" w:sz="0" w:space="0" w:color="auto"/>
            <w:bottom w:val="none" w:sz="0" w:space="0" w:color="auto"/>
            <w:right w:val="none" w:sz="0" w:space="0" w:color="auto"/>
          </w:divBdr>
        </w:div>
        <w:div w:id="510073948">
          <w:marLeft w:val="640"/>
          <w:marRight w:val="0"/>
          <w:marTop w:val="0"/>
          <w:marBottom w:val="0"/>
          <w:divBdr>
            <w:top w:val="none" w:sz="0" w:space="0" w:color="auto"/>
            <w:left w:val="none" w:sz="0" w:space="0" w:color="auto"/>
            <w:bottom w:val="none" w:sz="0" w:space="0" w:color="auto"/>
            <w:right w:val="none" w:sz="0" w:space="0" w:color="auto"/>
          </w:divBdr>
        </w:div>
        <w:div w:id="395978522">
          <w:marLeft w:val="640"/>
          <w:marRight w:val="0"/>
          <w:marTop w:val="0"/>
          <w:marBottom w:val="0"/>
          <w:divBdr>
            <w:top w:val="none" w:sz="0" w:space="0" w:color="auto"/>
            <w:left w:val="none" w:sz="0" w:space="0" w:color="auto"/>
            <w:bottom w:val="none" w:sz="0" w:space="0" w:color="auto"/>
            <w:right w:val="none" w:sz="0" w:space="0" w:color="auto"/>
          </w:divBdr>
        </w:div>
        <w:div w:id="560411795">
          <w:marLeft w:val="640"/>
          <w:marRight w:val="0"/>
          <w:marTop w:val="0"/>
          <w:marBottom w:val="0"/>
          <w:divBdr>
            <w:top w:val="none" w:sz="0" w:space="0" w:color="auto"/>
            <w:left w:val="none" w:sz="0" w:space="0" w:color="auto"/>
            <w:bottom w:val="none" w:sz="0" w:space="0" w:color="auto"/>
            <w:right w:val="none" w:sz="0" w:space="0" w:color="auto"/>
          </w:divBdr>
        </w:div>
        <w:div w:id="2050062465">
          <w:marLeft w:val="640"/>
          <w:marRight w:val="0"/>
          <w:marTop w:val="0"/>
          <w:marBottom w:val="0"/>
          <w:divBdr>
            <w:top w:val="none" w:sz="0" w:space="0" w:color="auto"/>
            <w:left w:val="none" w:sz="0" w:space="0" w:color="auto"/>
            <w:bottom w:val="none" w:sz="0" w:space="0" w:color="auto"/>
            <w:right w:val="none" w:sz="0" w:space="0" w:color="auto"/>
          </w:divBdr>
        </w:div>
        <w:div w:id="173498439">
          <w:marLeft w:val="640"/>
          <w:marRight w:val="0"/>
          <w:marTop w:val="0"/>
          <w:marBottom w:val="0"/>
          <w:divBdr>
            <w:top w:val="none" w:sz="0" w:space="0" w:color="auto"/>
            <w:left w:val="none" w:sz="0" w:space="0" w:color="auto"/>
            <w:bottom w:val="none" w:sz="0" w:space="0" w:color="auto"/>
            <w:right w:val="none" w:sz="0" w:space="0" w:color="auto"/>
          </w:divBdr>
        </w:div>
        <w:div w:id="592976207">
          <w:marLeft w:val="640"/>
          <w:marRight w:val="0"/>
          <w:marTop w:val="0"/>
          <w:marBottom w:val="0"/>
          <w:divBdr>
            <w:top w:val="none" w:sz="0" w:space="0" w:color="auto"/>
            <w:left w:val="none" w:sz="0" w:space="0" w:color="auto"/>
            <w:bottom w:val="none" w:sz="0" w:space="0" w:color="auto"/>
            <w:right w:val="none" w:sz="0" w:space="0" w:color="auto"/>
          </w:divBdr>
        </w:div>
        <w:div w:id="12534780">
          <w:marLeft w:val="640"/>
          <w:marRight w:val="0"/>
          <w:marTop w:val="0"/>
          <w:marBottom w:val="0"/>
          <w:divBdr>
            <w:top w:val="none" w:sz="0" w:space="0" w:color="auto"/>
            <w:left w:val="none" w:sz="0" w:space="0" w:color="auto"/>
            <w:bottom w:val="none" w:sz="0" w:space="0" w:color="auto"/>
            <w:right w:val="none" w:sz="0" w:space="0" w:color="auto"/>
          </w:divBdr>
        </w:div>
        <w:div w:id="1165050892">
          <w:marLeft w:val="640"/>
          <w:marRight w:val="0"/>
          <w:marTop w:val="0"/>
          <w:marBottom w:val="0"/>
          <w:divBdr>
            <w:top w:val="none" w:sz="0" w:space="0" w:color="auto"/>
            <w:left w:val="none" w:sz="0" w:space="0" w:color="auto"/>
            <w:bottom w:val="none" w:sz="0" w:space="0" w:color="auto"/>
            <w:right w:val="none" w:sz="0" w:space="0" w:color="auto"/>
          </w:divBdr>
        </w:div>
        <w:div w:id="655181179">
          <w:marLeft w:val="640"/>
          <w:marRight w:val="0"/>
          <w:marTop w:val="0"/>
          <w:marBottom w:val="0"/>
          <w:divBdr>
            <w:top w:val="none" w:sz="0" w:space="0" w:color="auto"/>
            <w:left w:val="none" w:sz="0" w:space="0" w:color="auto"/>
            <w:bottom w:val="none" w:sz="0" w:space="0" w:color="auto"/>
            <w:right w:val="none" w:sz="0" w:space="0" w:color="auto"/>
          </w:divBdr>
        </w:div>
        <w:div w:id="335966326">
          <w:marLeft w:val="640"/>
          <w:marRight w:val="0"/>
          <w:marTop w:val="0"/>
          <w:marBottom w:val="0"/>
          <w:divBdr>
            <w:top w:val="none" w:sz="0" w:space="0" w:color="auto"/>
            <w:left w:val="none" w:sz="0" w:space="0" w:color="auto"/>
            <w:bottom w:val="none" w:sz="0" w:space="0" w:color="auto"/>
            <w:right w:val="none" w:sz="0" w:space="0" w:color="auto"/>
          </w:divBdr>
        </w:div>
        <w:div w:id="1998923131">
          <w:marLeft w:val="640"/>
          <w:marRight w:val="0"/>
          <w:marTop w:val="0"/>
          <w:marBottom w:val="0"/>
          <w:divBdr>
            <w:top w:val="none" w:sz="0" w:space="0" w:color="auto"/>
            <w:left w:val="none" w:sz="0" w:space="0" w:color="auto"/>
            <w:bottom w:val="none" w:sz="0" w:space="0" w:color="auto"/>
            <w:right w:val="none" w:sz="0" w:space="0" w:color="auto"/>
          </w:divBdr>
        </w:div>
        <w:div w:id="1905291078">
          <w:marLeft w:val="640"/>
          <w:marRight w:val="0"/>
          <w:marTop w:val="0"/>
          <w:marBottom w:val="0"/>
          <w:divBdr>
            <w:top w:val="none" w:sz="0" w:space="0" w:color="auto"/>
            <w:left w:val="none" w:sz="0" w:space="0" w:color="auto"/>
            <w:bottom w:val="none" w:sz="0" w:space="0" w:color="auto"/>
            <w:right w:val="none" w:sz="0" w:space="0" w:color="auto"/>
          </w:divBdr>
        </w:div>
        <w:div w:id="112216637">
          <w:marLeft w:val="640"/>
          <w:marRight w:val="0"/>
          <w:marTop w:val="0"/>
          <w:marBottom w:val="0"/>
          <w:divBdr>
            <w:top w:val="none" w:sz="0" w:space="0" w:color="auto"/>
            <w:left w:val="none" w:sz="0" w:space="0" w:color="auto"/>
            <w:bottom w:val="none" w:sz="0" w:space="0" w:color="auto"/>
            <w:right w:val="none" w:sz="0" w:space="0" w:color="auto"/>
          </w:divBdr>
        </w:div>
        <w:div w:id="595674891">
          <w:marLeft w:val="640"/>
          <w:marRight w:val="0"/>
          <w:marTop w:val="0"/>
          <w:marBottom w:val="0"/>
          <w:divBdr>
            <w:top w:val="none" w:sz="0" w:space="0" w:color="auto"/>
            <w:left w:val="none" w:sz="0" w:space="0" w:color="auto"/>
            <w:bottom w:val="none" w:sz="0" w:space="0" w:color="auto"/>
            <w:right w:val="none" w:sz="0" w:space="0" w:color="auto"/>
          </w:divBdr>
        </w:div>
        <w:div w:id="2113433284">
          <w:marLeft w:val="640"/>
          <w:marRight w:val="0"/>
          <w:marTop w:val="0"/>
          <w:marBottom w:val="0"/>
          <w:divBdr>
            <w:top w:val="none" w:sz="0" w:space="0" w:color="auto"/>
            <w:left w:val="none" w:sz="0" w:space="0" w:color="auto"/>
            <w:bottom w:val="none" w:sz="0" w:space="0" w:color="auto"/>
            <w:right w:val="none" w:sz="0" w:space="0" w:color="auto"/>
          </w:divBdr>
        </w:div>
        <w:div w:id="101078356">
          <w:marLeft w:val="640"/>
          <w:marRight w:val="0"/>
          <w:marTop w:val="0"/>
          <w:marBottom w:val="0"/>
          <w:divBdr>
            <w:top w:val="none" w:sz="0" w:space="0" w:color="auto"/>
            <w:left w:val="none" w:sz="0" w:space="0" w:color="auto"/>
            <w:bottom w:val="none" w:sz="0" w:space="0" w:color="auto"/>
            <w:right w:val="none" w:sz="0" w:space="0" w:color="auto"/>
          </w:divBdr>
        </w:div>
        <w:div w:id="264655164">
          <w:marLeft w:val="640"/>
          <w:marRight w:val="0"/>
          <w:marTop w:val="0"/>
          <w:marBottom w:val="0"/>
          <w:divBdr>
            <w:top w:val="none" w:sz="0" w:space="0" w:color="auto"/>
            <w:left w:val="none" w:sz="0" w:space="0" w:color="auto"/>
            <w:bottom w:val="none" w:sz="0" w:space="0" w:color="auto"/>
            <w:right w:val="none" w:sz="0" w:space="0" w:color="auto"/>
          </w:divBdr>
        </w:div>
        <w:div w:id="2102870831">
          <w:marLeft w:val="640"/>
          <w:marRight w:val="0"/>
          <w:marTop w:val="0"/>
          <w:marBottom w:val="0"/>
          <w:divBdr>
            <w:top w:val="none" w:sz="0" w:space="0" w:color="auto"/>
            <w:left w:val="none" w:sz="0" w:space="0" w:color="auto"/>
            <w:bottom w:val="none" w:sz="0" w:space="0" w:color="auto"/>
            <w:right w:val="none" w:sz="0" w:space="0" w:color="auto"/>
          </w:divBdr>
        </w:div>
        <w:div w:id="143131293">
          <w:marLeft w:val="640"/>
          <w:marRight w:val="0"/>
          <w:marTop w:val="0"/>
          <w:marBottom w:val="0"/>
          <w:divBdr>
            <w:top w:val="none" w:sz="0" w:space="0" w:color="auto"/>
            <w:left w:val="none" w:sz="0" w:space="0" w:color="auto"/>
            <w:bottom w:val="none" w:sz="0" w:space="0" w:color="auto"/>
            <w:right w:val="none" w:sz="0" w:space="0" w:color="auto"/>
          </w:divBdr>
        </w:div>
        <w:div w:id="1448236344">
          <w:marLeft w:val="640"/>
          <w:marRight w:val="0"/>
          <w:marTop w:val="0"/>
          <w:marBottom w:val="0"/>
          <w:divBdr>
            <w:top w:val="none" w:sz="0" w:space="0" w:color="auto"/>
            <w:left w:val="none" w:sz="0" w:space="0" w:color="auto"/>
            <w:bottom w:val="none" w:sz="0" w:space="0" w:color="auto"/>
            <w:right w:val="none" w:sz="0" w:space="0" w:color="auto"/>
          </w:divBdr>
        </w:div>
        <w:div w:id="1723596986">
          <w:marLeft w:val="640"/>
          <w:marRight w:val="0"/>
          <w:marTop w:val="0"/>
          <w:marBottom w:val="0"/>
          <w:divBdr>
            <w:top w:val="none" w:sz="0" w:space="0" w:color="auto"/>
            <w:left w:val="none" w:sz="0" w:space="0" w:color="auto"/>
            <w:bottom w:val="none" w:sz="0" w:space="0" w:color="auto"/>
            <w:right w:val="none" w:sz="0" w:space="0" w:color="auto"/>
          </w:divBdr>
        </w:div>
        <w:div w:id="2054497098">
          <w:marLeft w:val="640"/>
          <w:marRight w:val="0"/>
          <w:marTop w:val="0"/>
          <w:marBottom w:val="0"/>
          <w:divBdr>
            <w:top w:val="none" w:sz="0" w:space="0" w:color="auto"/>
            <w:left w:val="none" w:sz="0" w:space="0" w:color="auto"/>
            <w:bottom w:val="none" w:sz="0" w:space="0" w:color="auto"/>
            <w:right w:val="none" w:sz="0" w:space="0" w:color="auto"/>
          </w:divBdr>
        </w:div>
        <w:div w:id="1388530693">
          <w:marLeft w:val="640"/>
          <w:marRight w:val="0"/>
          <w:marTop w:val="0"/>
          <w:marBottom w:val="0"/>
          <w:divBdr>
            <w:top w:val="none" w:sz="0" w:space="0" w:color="auto"/>
            <w:left w:val="none" w:sz="0" w:space="0" w:color="auto"/>
            <w:bottom w:val="none" w:sz="0" w:space="0" w:color="auto"/>
            <w:right w:val="none" w:sz="0" w:space="0" w:color="auto"/>
          </w:divBdr>
        </w:div>
        <w:div w:id="2017924601">
          <w:marLeft w:val="640"/>
          <w:marRight w:val="0"/>
          <w:marTop w:val="0"/>
          <w:marBottom w:val="0"/>
          <w:divBdr>
            <w:top w:val="none" w:sz="0" w:space="0" w:color="auto"/>
            <w:left w:val="none" w:sz="0" w:space="0" w:color="auto"/>
            <w:bottom w:val="none" w:sz="0" w:space="0" w:color="auto"/>
            <w:right w:val="none" w:sz="0" w:space="0" w:color="auto"/>
          </w:divBdr>
        </w:div>
        <w:div w:id="1834951562">
          <w:marLeft w:val="640"/>
          <w:marRight w:val="0"/>
          <w:marTop w:val="0"/>
          <w:marBottom w:val="0"/>
          <w:divBdr>
            <w:top w:val="none" w:sz="0" w:space="0" w:color="auto"/>
            <w:left w:val="none" w:sz="0" w:space="0" w:color="auto"/>
            <w:bottom w:val="none" w:sz="0" w:space="0" w:color="auto"/>
            <w:right w:val="none" w:sz="0" w:space="0" w:color="auto"/>
          </w:divBdr>
        </w:div>
        <w:div w:id="149832899">
          <w:marLeft w:val="640"/>
          <w:marRight w:val="0"/>
          <w:marTop w:val="0"/>
          <w:marBottom w:val="0"/>
          <w:divBdr>
            <w:top w:val="none" w:sz="0" w:space="0" w:color="auto"/>
            <w:left w:val="none" w:sz="0" w:space="0" w:color="auto"/>
            <w:bottom w:val="none" w:sz="0" w:space="0" w:color="auto"/>
            <w:right w:val="none" w:sz="0" w:space="0" w:color="auto"/>
          </w:divBdr>
        </w:div>
        <w:div w:id="1998801208">
          <w:marLeft w:val="640"/>
          <w:marRight w:val="0"/>
          <w:marTop w:val="0"/>
          <w:marBottom w:val="0"/>
          <w:divBdr>
            <w:top w:val="none" w:sz="0" w:space="0" w:color="auto"/>
            <w:left w:val="none" w:sz="0" w:space="0" w:color="auto"/>
            <w:bottom w:val="none" w:sz="0" w:space="0" w:color="auto"/>
            <w:right w:val="none" w:sz="0" w:space="0" w:color="auto"/>
          </w:divBdr>
        </w:div>
        <w:div w:id="264770206">
          <w:marLeft w:val="640"/>
          <w:marRight w:val="0"/>
          <w:marTop w:val="0"/>
          <w:marBottom w:val="0"/>
          <w:divBdr>
            <w:top w:val="none" w:sz="0" w:space="0" w:color="auto"/>
            <w:left w:val="none" w:sz="0" w:space="0" w:color="auto"/>
            <w:bottom w:val="none" w:sz="0" w:space="0" w:color="auto"/>
            <w:right w:val="none" w:sz="0" w:space="0" w:color="auto"/>
          </w:divBdr>
        </w:div>
        <w:div w:id="1254972604">
          <w:marLeft w:val="640"/>
          <w:marRight w:val="0"/>
          <w:marTop w:val="0"/>
          <w:marBottom w:val="0"/>
          <w:divBdr>
            <w:top w:val="none" w:sz="0" w:space="0" w:color="auto"/>
            <w:left w:val="none" w:sz="0" w:space="0" w:color="auto"/>
            <w:bottom w:val="none" w:sz="0" w:space="0" w:color="auto"/>
            <w:right w:val="none" w:sz="0" w:space="0" w:color="auto"/>
          </w:divBdr>
        </w:div>
        <w:div w:id="924193559">
          <w:marLeft w:val="640"/>
          <w:marRight w:val="0"/>
          <w:marTop w:val="0"/>
          <w:marBottom w:val="0"/>
          <w:divBdr>
            <w:top w:val="none" w:sz="0" w:space="0" w:color="auto"/>
            <w:left w:val="none" w:sz="0" w:space="0" w:color="auto"/>
            <w:bottom w:val="none" w:sz="0" w:space="0" w:color="auto"/>
            <w:right w:val="none" w:sz="0" w:space="0" w:color="auto"/>
          </w:divBdr>
        </w:div>
        <w:div w:id="2035694821">
          <w:marLeft w:val="640"/>
          <w:marRight w:val="0"/>
          <w:marTop w:val="0"/>
          <w:marBottom w:val="0"/>
          <w:divBdr>
            <w:top w:val="none" w:sz="0" w:space="0" w:color="auto"/>
            <w:left w:val="none" w:sz="0" w:space="0" w:color="auto"/>
            <w:bottom w:val="none" w:sz="0" w:space="0" w:color="auto"/>
            <w:right w:val="none" w:sz="0" w:space="0" w:color="auto"/>
          </w:divBdr>
        </w:div>
        <w:div w:id="1165820380">
          <w:marLeft w:val="640"/>
          <w:marRight w:val="0"/>
          <w:marTop w:val="0"/>
          <w:marBottom w:val="0"/>
          <w:divBdr>
            <w:top w:val="none" w:sz="0" w:space="0" w:color="auto"/>
            <w:left w:val="none" w:sz="0" w:space="0" w:color="auto"/>
            <w:bottom w:val="none" w:sz="0" w:space="0" w:color="auto"/>
            <w:right w:val="none" w:sz="0" w:space="0" w:color="auto"/>
          </w:divBdr>
        </w:div>
        <w:div w:id="1605074736">
          <w:marLeft w:val="640"/>
          <w:marRight w:val="0"/>
          <w:marTop w:val="0"/>
          <w:marBottom w:val="0"/>
          <w:divBdr>
            <w:top w:val="none" w:sz="0" w:space="0" w:color="auto"/>
            <w:left w:val="none" w:sz="0" w:space="0" w:color="auto"/>
            <w:bottom w:val="none" w:sz="0" w:space="0" w:color="auto"/>
            <w:right w:val="none" w:sz="0" w:space="0" w:color="auto"/>
          </w:divBdr>
        </w:div>
        <w:div w:id="200629695">
          <w:marLeft w:val="640"/>
          <w:marRight w:val="0"/>
          <w:marTop w:val="0"/>
          <w:marBottom w:val="0"/>
          <w:divBdr>
            <w:top w:val="none" w:sz="0" w:space="0" w:color="auto"/>
            <w:left w:val="none" w:sz="0" w:space="0" w:color="auto"/>
            <w:bottom w:val="none" w:sz="0" w:space="0" w:color="auto"/>
            <w:right w:val="none" w:sz="0" w:space="0" w:color="auto"/>
          </w:divBdr>
        </w:div>
        <w:div w:id="130755339">
          <w:marLeft w:val="640"/>
          <w:marRight w:val="0"/>
          <w:marTop w:val="0"/>
          <w:marBottom w:val="0"/>
          <w:divBdr>
            <w:top w:val="none" w:sz="0" w:space="0" w:color="auto"/>
            <w:left w:val="none" w:sz="0" w:space="0" w:color="auto"/>
            <w:bottom w:val="none" w:sz="0" w:space="0" w:color="auto"/>
            <w:right w:val="none" w:sz="0" w:space="0" w:color="auto"/>
          </w:divBdr>
        </w:div>
        <w:div w:id="1365056247">
          <w:marLeft w:val="640"/>
          <w:marRight w:val="0"/>
          <w:marTop w:val="0"/>
          <w:marBottom w:val="0"/>
          <w:divBdr>
            <w:top w:val="none" w:sz="0" w:space="0" w:color="auto"/>
            <w:left w:val="none" w:sz="0" w:space="0" w:color="auto"/>
            <w:bottom w:val="none" w:sz="0" w:space="0" w:color="auto"/>
            <w:right w:val="none" w:sz="0" w:space="0" w:color="auto"/>
          </w:divBdr>
        </w:div>
        <w:div w:id="2058160419">
          <w:marLeft w:val="640"/>
          <w:marRight w:val="0"/>
          <w:marTop w:val="0"/>
          <w:marBottom w:val="0"/>
          <w:divBdr>
            <w:top w:val="none" w:sz="0" w:space="0" w:color="auto"/>
            <w:left w:val="none" w:sz="0" w:space="0" w:color="auto"/>
            <w:bottom w:val="none" w:sz="0" w:space="0" w:color="auto"/>
            <w:right w:val="none" w:sz="0" w:space="0" w:color="auto"/>
          </w:divBdr>
        </w:div>
        <w:div w:id="529101799">
          <w:marLeft w:val="640"/>
          <w:marRight w:val="0"/>
          <w:marTop w:val="0"/>
          <w:marBottom w:val="0"/>
          <w:divBdr>
            <w:top w:val="none" w:sz="0" w:space="0" w:color="auto"/>
            <w:left w:val="none" w:sz="0" w:space="0" w:color="auto"/>
            <w:bottom w:val="none" w:sz="0" w:space="0" w:color="auto"/>
            <w:right w:val="none" w:sz="0" w:space="0" w:color="auto"/>
          </w:divBdr>
        </w:div>
        <w:div w:id="455219098">
          <w:marLeft w:val="640"/>
          <w:marRight w:val="0"/>
          <w:marTop w:val="0"/>
          <w:marBottom w:val="0"/>
          <w:divBdr>
            <w:top w:val="none" w:sz="0" w:space="0" w:color="auto"/>
            <w:left w:val="none" w:sz="0" w:space="0" w:color="auto"/>
            <w:bottom w:val="none" w:sz="0" w:space="0" w:color="auto"/>
            <w:right w:val="none" w:sz="0" w:space="0" w:color="auto"/>
          </w:divBdr>
        </w:div>
        <w:div w:id="2049987117">
          <w:marLeft w:val="640"/>
          <w:marRight w:val="0"/>
          <w:marTop w:val="0"/>
          <w:marBottom w:val="0"/>
          <w:divBdr>
            <w:top w:val="none" w:sz="0" w:space="0" w:color="auto"/>
            <w:left w:val="none" w:sz="0" w:space="0" w:color="auto"/>
            <w:bottom w:val="none" w:sz="0" w:space="0" w:color="auto"/>
            <w:right w:val="none" w:sz="0" w:space="0" w:color="auto"/>
          </w:divBdr>
        </w:div>
        <w:div w:id="603808009">
          <w:marLeft w:val="640"/>
          <w:marRight w:val="0"/>
          <w:marTop w:val="0"/>
          <w:marBottom w:val="0"/>
          <w:divBdr>
            <w:top w:val="none" w:sz="0" w:space="0" w:color="auto"/>
            <w:left w:val="none" w:sz="0" w:space="0" w:color="auto"/>
            <w:bottom w:val="none" w:sz="0" w:space="0" w:color="auto"/>
            <w:right w:val="none" w:sz="0" w:space="0" w:color="auto"/>
          </w:divBdr>
        </w:div>
        <w:div w:id="1193958111">
          <w:marLeft w:val="640"/>
          <w:marRight w:val="0"/>
          <w:marTop w:val="0"/>
          <w:marBottom w:val="0"/>
          <w:divBdr>
            <w:top w:val="none" w:sz="0" w:space="0" w:color="auto"/>
            <w:left w:val="none" w:sz="0" w:space="0" w:color="auto"/>
            <w:bottom w:val="none" w:sz="0" w:space="0" w:color="auto"/>
            <w:right w:val="none" w:sz="0" w:space="0" w:color="auto"/>
          </w:divBdr>
        </w:div>
        <w:div w:id="925842301">
          <w:marLeft w:val="640"/>
          <w:marRight w:val="0"/>
          <w:marTop w:val="0"/>
          <w:marBottom w:val="0"/>
          <w:divBdr>
            <w:top w:val="none" w:sz="0" w:space="0" w:color="auto"/>
            <w:left w:val="none" w:sz="0" w:space="0" w:color="auto"/>
            <w:bottom w:val="none" w:sz="0" w:space="0" w:color="auto"/>
            <w:right w:val="none" w:sz="0" w:space="0" w:color="auto"/>
          </w:divBdr>
        </w:div>
        <w:div w:id="860126097">
          <w:marLeft w:val="640"/>
          <w:marRight w:val="0"/>
          <w:marTop w:val="0"/>
          <w:marBottom w:val="0"/>
          <w:divBdr>
            <w:top w:val="none" w:sz="0" w:space="0" w:color="auto"/>
            <w:left w:val="none" w:sz="0" w:space="0" w:color="auto"/>
            <w:bottom w:val="none" w:sz="0" w:space="0" w:color="auto"/>
            <w:right w:val="none" w:sz="0" w:space="0" w:color="auto"/>
          </w:divBdr>
        </w:div>
        <w:div w:id="698896060">
          <w:marLeft w:val="640"/>
          <w:marRight w:val="0"/>
          <w:marTop w:val="0"/>
          <w:marBottom w:val="0"/>
          <w:divBdr>
            <w:top w:val="none" w:sz="0" w:space="0" w:color="auto"/>
            <w:left w:val="none" w:sz="0" w:space="0" w:color="auto"/>
            <w:bottom w:val="none" w:sz="0" w:space="0" w:color="auto"/>
            <w:right w:val="none" w:sz="0" w:space="0" w:color="auto"/>
          </w:divBdr>
        </w:div>
        <w:div w:id="356851131">
          <w:marLeft w:val="640"/>
          <w:marRight w:val="0"/>
          <w:marTop w:val="0"/>
          <w:marBottom w:val="0"/>
          <w:divBdr>
            <w:top w:val="none" w:sz="0" w:space="0" w:color="auto"/>
            <w:left w:val="none" w:sz="0" w:space="0" w:color="auto"/>
            <w:bottom w:val="none" w:sz="0" w:space="0" w:color="auto"/>
            <w:right w:val="none" w:sz="0" w:space="0" w:color="auto"/>
          </w:divBdr>
        </w:div>
        <w:div w:id="619844108">
          <w:marLeft w:val="640"/>
          <w:marRight w:val="0"/>
          <w:marTop w:val="0"/>
          <w:marBottom w:val="0"/>
          <w:divBdr>
            <w:top w:val="none" w:sz="0" w:space="0" w:color="auto"/>
            <w:left w:val="none" w:sz="0" w:space="0" w:color="auto"/>
            <w:bottom w:val="none" w:sz="0" w:space="0" w:color="auto"/>
            <w:right w:val="none" w:sz="0" w:space="0" w:color="auto"/>
          </w:divBdr>
        </w:div>
        <w:div w:id="1821191052">
          <w:marLeft w:val="640"/>
          <w:marRight w:val="0"/>
          <w:marTop w:val="0"/>
          <w:marBottom w:val="0"/>
          <w:divBdr>
            <w:top w:val="none" w:sz="0" w:space="0" w:color="auto"/>
            <w:left w:val="none" w:sz="0" w:space="0" w:color="auto"/>
            <w:bottom w:val="none" w:sz="0" w:space="0" w:color="auto"/>
            <w:right w:val="none" w:sz="0" w:space="0" w:color="auto"/>
          </w:divBdr>
        </w:div>
        <w:div w:id="1093085458">
          <w:marLeft w:val="640"/>
          <w:marRight w:val="0"/>
          <w:marTop w:val="0"/>
          <w:marBottom w:val="0"/>
          <w:divBdr>
            <w:top w:val="none" w:sz="0" w:space="0" w:color="auto"/>
            <w:left w:val="none" w:sz="0" w:space="0" w:color="auto"/>
            <w:bottom w:val="none" w:sz="0" w:space="0" w:color="auto"/>
            <w:right w:val="none" w:sz="0" w:space="0" w:color="auto"/>
          </w:divBdr>
        </w:div>
        <w:div w:id="672101113">
          <w:marLeft w:val="640"/>
          <w:marRight w:val="0"/>
          <w:marTop w:val="0"/>
          <w:marBottom w:val="0"/>
          <w:divBdr>
            <w:top w:val="none" w:sz="0" w:space="0" w:color="auto"/>
            <w:left w:val="none" w:sz="0" w:space="0" w:color="auto"/>
            <w:bottom w:val="none" w:sz="0" w:space="0" w:color="auto"/>
            <w:right w:val="none" w:sz="0" w:space="0" w:color="auto"/>
          </w:divBdr>
        </w:div>
        <w:div w:id="1695228578">
          <w:marLeft w:val="640"/>
          <w:marRight w:val="0"/>
          <w:marTop w:val="0"/>
          <w:marBottom w:val="0"/>
          <w:divBdr>
            <w:top w:val="none" w:sz="0" w:space="0" w:color="auto"/>
            <w:left w:val="none" w:sz="0" w:space="0" w:color="auto"/>
            <w:bottom w:val="none" w:sz="0" w:space="0" w:color="auto"/>
            <w:right w:val="none" w:sz="0" w:space="0" w:color="auto"/>
          </w:divBdr>
        </w:div>
        <w:div w:id="1097557193">
          <w:marLeft w:val="640"/>
          <w:marRight w:val="0"/>
          <w:marTop w:val="0"/>
          <w:marBottom w:val="0"/>
          <w:divBdr>
            <w:top w:val="none" w:sz="0" w:space="0" w:color="auto"/>
            <w:left w:val="none" w:sz="0" w:space="0" w:color="auto"/>
            <w:bottom w:val="none" w:sz="0" w:space="0" w:color="auto"/>
            <w:right w:val="none" w:sz="0" w:space="0" w:color="auto"/>
          </w:divBdr>
        </w:div>
        <w:div w:id="248272148">
          <w:marLeft w:val="640"/>
          <w:marRight w:val="0"/>
          <w:marTop w:val="0"/>
          <w:marBottom w:val="0"/>
          <w:divBdr>
            <w:top w:val="none" w:sz="0" w:space="0" w:color="auto"/>
            <w:left w:val="none" w:sz="0" w:space="0" w:color="auto"/>
            <w:bottom w:val="none" w:sz="0" w:space="0" w:color="auto"/>
            <w:right w:val="none" w:sz="0" w:space="0" w:color="auto"/>
          </w:divBdr>
        </w:div>
        <w:div w:id="337537952">
          <w:marLeft w:val="640"/>
          <w:marRight w:val="0"/>
          <w:marTop w:val="0"/>
          <w:marBottom w:val="0"/>
          <w:divBdr>
            <w:top w:val="none" w:sz="0" w:space="0" w:color="auto"/>
            <w:left w:val="none" w:sz="0" w:space="0" w:color="auto"/>
            <w:bottom w:val="none" w:sz="0" w:space="0" w:color="auto"/>
            <w:right w:val="none" w:sz="0" w:space="0" w:color="auto"/>
          </w:divBdr>
        </w:div>
        <w:div w:id="2128155362">
          <w:marLeft w:val="640"/>
          <w:marRight w:val="0"/>
          <w:marTop w:val="0"/>
          <w:marBottom w:val="0"/>
          <w:divBdr>
            <w:top w:val="none" w:sz="0" w:space="0" w:color="auto"/>
            <w:left w:val="none" w:sz="0" w:space="0" w:color="auto"/>
            <w:bottom w:val="none" w:sz="0" w:space="0" w:color="auto"/>
            <w:right w:val="none" w:sz="0" w:space="0" w:color="auto"/>
          </w:divBdr>
        </w:div>
        <w:div w:id="1906913908">
          <w:marLeft w:val="640"/>
          <w:marRight w:val="0"/>
          <w:marTop w:val="0"/>
          <w:marBottom w:val="0"/>
          <w:divBdr>
            <w:top w:val="none" w:sz="0" w:space="0" w:color="auto"/>
            <w:left w:val="none" w:sz="0" w:space="0" w:color="auto"/>
            <w:bottom w:val="none" w:sz="0" w:space="0" w:color="auto"/>
            <w:right w:val="none" w:sz="0" w:space="0" w:color="auto"/>
          </w:divBdr>
        </w:div>
        <w:div w:id="750851890">
          <w:marLeft w:val="640"/>
          <w:marRight w:val="0"/>
          <w:marTop w:val="0"/>
          <w:marBottom w:val="0"/>
          <w:divBdr>
            <w:top w:val="none" w:sz="0" w:space="0" w:color="auto"/>
            <w:left w:val="none" w:sz="0" w:space="0" w:color="auto"/>
            <w:bottom w:val="none" w:sz="0" w:space="0" w:color="auto"/>
            <w:right w:val="none" w:sz="0" w:space="0" w:color="auto"/>
          </w:divBdr>
        </w:div>
        <w:div w:id="1559971318">
          <w:marLeft w:val="640"/>
          <w:marRight w:val="0"/>
          <w:marTop w:val="0"/>
          <w:marBottom w:val="0"/>
          <w:divBdr>
            <w:top w:val="none" w:sz="0" w:space="0" w:color="auto"/>
            <w:left w:val="none" w:sz="0" w:space="0" w:color="auto"/>
            <w:bottom w:val="none" w:sz="0" w:space="0" w:color="auto"/>
            <w:right w:val="none" w:sz="0" w:space="0" w:color="auto"/>
          </w:divBdr>
        </w:div>
        <w:div w:id="2025932107">
          <w:marLeft w:val="640"/>
          <w:marRight w:val="0"/>
          <w:marTop w:val="0"/>
          <w:marBottom w:val="0"/>
          <w:divBdr>
            <w:top w:val="none" w:sz="0" w:space="0" w:color="auto"/>
            <w:left w:val="none" w:sz="0" w:space="0" w:color="auto"/>
            <w:bottom w:val="none" w:sz="0" w:space="0" w:color="auto"/>
            <w:right w:val="none" w:sz="0" w:space="0" w:color="auto"/>
          </w:divBdr>
        </w:div>
        <w:div w:id="1762264346">
          <w:marLeft w:val="640"/>
          <w:marRight w:val="0"/>
          <w:marTop w:val="0"/>
          <w:marBottom w:val="0"/>
          <w:divBdr>
            <w:top w:val="none" w:sz="0" w:space="0" w:color="auto"/>
            <w:left w:val="none" w:sz="0" w:space="0" w:color="auto"/>
            <w:bottom w:val="none" w:sz="0" w:space="0" w:color="auto"/>
            <w:right w:val="none" w:sz="0" w:space="0" w:color="auto"/>
          </w:divBdr>
        </w:div>
        <w:div w:id="1306354136">
          <w:marLeft w:val="640"/>
          <w:marRight w:val="0"/>
          <w:marTop w:val="0"/>
          <w:marBottom w:val="0"/>
          <w:divBdr>
            <w:top w:val="none" w:sz="0" w:space="0" w:color="auto"/>
            <w:left w:val="none" w:sz="0" w:space="0" w:color="auto"/>
            <w:bottom w:val="none" w:sz="0" w:space="0" w:color="auto"/>
            <w:right w:val="none" w:sz="0" w:space="0" w:color="auto"/>
          </w:divBdr>
        </w:div>
        <w:div w:id="850995352">
          <w:marLeft w:val="640"/>
          <w:marRight w:val="0"/>
          <w:marTop w:val="0"/>
          <w:marBottom w:val="0"/>
          <w:divBdr>
            <w:top w:val="none" w:sz="0" w:space="0" w:color="auto"/>
            <w:left w:val="none" w:sz="0" w:space="0" w:color="auto"/>
            <w:bottom w:val="none" w:sz="0" w:space="0" w:color="auto"/>
            <w:right w:val="none" w:sz="0" w:space="0" w:color="auto"/>
          </w:divBdr>
        </w:div>
        <w:div w:id="1381051905">
          <w:marLeft w:val="640"/>
          <w:marRight w:val="0"/>
          <w:marTop w:val="0"/>
          <w:marBottom w:val="0"/>
          <w:divBdr>
            <w:top w:val="none" w:sz="0" w:space="0" w:color="auto"/>
            <w:left w:val="none" w:sz="0" w:space="0" w:color="auto"/>
            <w:bottom w:val="none" w:sz="0" w:space="0" w:color="auto"/>
            <w:right w:val="none" w:sz="0" w:space="0" w:color="auto"/>
          </w:divBdr>
        </w:div>
        <w:div w:id="1667320658">
          <w:marLeft w:val="640"/>
          <w:marRight w:val="0"/>
          <w:marTop w:val="0"/>
          <w:marBottom w:val="0"/>
          <w:divBdr>
            <w:top w:val="none" w:sz="0" w:space="0" w:color="auto"/>
            <w:left w:val="none" w:sz="0" w:space="0" w:color="auto"/>
            <w:bottom w:val="none" w:sz="0" w:space="0" w:color="auto"/>
            <w:right w:val="none" w:sz="0" w:space="0" w:color="auto"/>
          </w:divBdr>
        </w:div>
        <w:div w:id="975719918">
          <w:marLeft w:val="640"/>
          <w:marRight w:val="0"/>
          <w:marTop w:val="0"/>
          <w:marBottom w:val="0"/>
          <w:divBdr>
            <w:top w:val="none" w:sz="0" w:space="0" w:color="auto"/>
            <w:left w:val="none" w:sz="0" w:space="0" w:color="auto"/>
            <w:bottom w:val="none" w:sz="0" w:space="0" w:color="auto"/>
            <w:right w:val="none" w:sz="0" w:space="0" w:color="auto"/>
          </w:divBdr>
        </w:div>
        <w:div w:id="859709218">
          <w:marLeft w:val="640"/>
          <w:marRight w:val="0"/>
          <w:marTop w:val="0"/>
          <w:marBottom w:val="0"/>
          <w:divBdr>
            <w:top w:val="none" w:sz="0" w:space="0" w:color="auto"/>
            <w:left w:val="none" w:sz="0" w:space="0" w:color="auto"/>
            <w:bottom w:val="none" w:sz="0" w:space="0" w:color="auto"/>
            <w:right w:val="none" w:sz="0" w:space="0" w:color="auto"/>
          </w:divBdr>
        </w:div>
        <w:div w:id="1880043405">
          <w:marLeft w:val="640"/>
          <w:marRight w:val="0"/>
          <w:marTop w:val="0"/>
          <w:marBottom w:val="0"/>
          <w:divBdr>
            <w:top w:val="none" w:sz="0" w:space="0" w:color="auto"/>
            <w:left w:val="none" w:sz="0" w:space="0" w:color="auto"/>
            <w:bottom w:val="none" w:sz="0" w:space="0" w:color="auto"/>
            <w:right w:val="none" w:sz="0" w:space="0" w:color="auto"/>
          </w:divBdr>
        </w:div>
        <w:div w:id="1144783687">
          <w:marLeft w:val="640"/>
          <w:marRight w:val="0"/>
          <w:marTop w:val="0"/>
          <w:marBottom w:val="0"/>
          <w:divBdr>
            <w:top w:val="none" w:sz="0" w:space="0" w:color="auto"/>
            <w:left w:val="none" w:sz="0" w:space="0" w:color="auto"/>
            <w:bottom w:val="none" w:sz="0" w:space="0" w:color="auto"/>
            <w:right w:val="none" w:sz="0" w:space="0" w:color="auto"/>
          </w:divBdr>
        </w:div>
        <w:div w:id="1006979241">
          <w:marLeft w:val="640"/>
          <w:marRight w:val="0"/>
          <w:marTop w:val="0"/>
          <w:marBottom w:val="0"/>
          <w:divBdr>
            <w:top w:val="none" w:sz="0" w:space="0" w:color="auto"/>
            <w:left w:val="none" w:sz="0" w:space="0" w:color="auto"/>
            <w:bottom w:val="none" w:sz="0" w:space="0" w:color="auto"/>
            <w:right w:val="none" w:sz="0" w:space="0" w:color="auto"/>
          </w:divBdr>
        </w:div>
        <w:div w:id="310670205">
          <w:marLeft w:val="640"/>
          <w:marRight w:val="0"/>
          <w:marTop w:val="0"/>
          <w:marBottom w:val="0"/>
          <w:divBdr>
            <w:top w:val="none" w:sz="0" w:space="0" w:color="auto"/>
            <w:left w:val="none" w:sz="0" w:space="0" w:color="auto"/>
            <w:bottom w:val="none" w:sz="0" w:space="0" w:color="auto"/>
            <w:right w:val="none" w:sz="0" w:space="0" w:color="auto"/>
          </w:divBdr>
        </w:div>
        <w:div w:id="685638260">
          <w:marLeft w:val="640"/>
          <w:marRight w:val="0"/>
          <w:marTop w:val="0"/>
          <w:marBottom w:val="0"/>
          <w:divBdr>
            <w:top w:val="none" w:sz="0" w:space="0" w:color="auto"/>
            <w:left w:val="none" w:sz="0" w:space="0" w:color="auto"/>
            <w:bottom w:val="none" w:sz="0" w:space="0" w:color="auto"/>
            <w:right w:val="none" w:sz="0" w:space="0" w:color="auto"/>
          </w:divBdr>
        </w:div>
        <w:div w:id="847331219">
          <w:marLeft w:val="640"/>
          <w:marRight w:val="0"/>
          <w:marTop w:val="0"/>
          <w:marBottom w:val="0"/>
          <w:divBdr>
            <w:top w:val="none" w:sz="0" w:space="0" w:color="auto"/>
            <w:left w:val="none" w:sz="0" w:space="0" w:color="auto"/>
            <w:bottom w:val="none" w:sz="0" w:space="0" w:color="auto"/>
            <w:right w:val="none" w:sz="0" w:space="0" w:color="auto"/>
          </w:divBdr>
        </w:div>
        <w:div w:id="244606798">
          <w:marLeft w:val="640"/>
          <w:marRight w:val="0"/>
          <w:marTop w:val="0"/>
          <w:marBottom w:val="0"/>
          <w:divBdr>
            <w:top w:val="none" w:sz="0" w:space="0" w:color="auto"/>
            <w:left w:val="none" w:sz="0" w:space="0" w:color="auto"/>
            <w:bottom w:val="none" w:sz="0" w:space="0" w:color="auto"/>
            <w:right w:val="none" w:sz="0" w:space="0" w:color="auto"/>
          </w:divBdr>
        </w:div>
        <w:div w:id="1431076041">
          <w:marLeft w:val="640"/>
          <w:marRight w:val="0"/>
          <w:marTop w:val="0"/>
          <w:marBottom w:val="0"/>
          <w:divBdr>
            <w:top w:val="none" w:sz="0" w:space="0" w:color="auto"/>
            <w:left w:val="none" w:sz="0" w:space="0" w:color="auto"/>
            <w:bottom w:val="none" w:sz="0" w:space="0" w:color="auto"/>
            <w:right w:val="none" w:sz="0" w:space="0" w:color="auto"/>
          </w:divBdr>
        </w:div>
        <w:div w:id="1659187999">
          <w:marLeft w:val="640"/>
          <w:marRight w:val="0"/>
          <w:marTop w:val="0"/>
          <w:marBottom w:val="0"/>
          <w:divBdr>
            <w:top w:val="none" w:sz="0" w:space="0" w:color="auto"/>
            <w:left w:val="none" w:sz="0" w:space="0" w:color="auto"/>
            <w:bottom w:val="none" w:sz="0" w:space="0" w:color="auto"/>
            <w:right w:val="none" w:sz="0" w:space="0" w:color="auto"/>
          </w:divBdr>
        </w:div>
        <w:div w:id="858278201">
          <w:marLeft w:val="640"/>
          <w:marRight w:val="0"/>
          <w:marTop w:val="0"/>
          <w:marBottom w:val="0"/>
          <w:divBdr>
            <w:top w:val="none" w:sz="0" w:space="0" w:color="auto"/>
            <w:left w:val="none" w:sz="0" w:space="0" w:color="auto"/>
            <w:bottom w:val="none" w:sz="0" w:space="0" w:color="auto"/>
            <w:right w:val="none" w:sz="0" w:space="0" w:color="auto"/>
          </w:divBdr>
        </w:div>
        <w:div w:id="746458404">
          <w:marLeft w:val="640"/>
          <w:marRight w:val="0"/>
          <w:marTop w:val="0"/>
          <w:marBottom w:val="0"/>
          <w:divBdr>
            <w:top w:val="none" w:sz="0" w:space="0" w:color="auto"/>
            <w:left w:val="none" w:sz="0" w:space="0" w:color="auto"/>
            <w:bottom w:val="none" w:sz="0" w:space="0" w:color="auto"/>
            <w:right w:val="none" w:sz="0" w:space="0" w:color="auto"/>
          </w:divBdr>
        </w:div>
        <w:div w:id="464128917">
          <w:marLeft w:val="640"/>
          <w:marRight w:val="0"/>
          <w:marTop w:val="0"/>
          <w:marBottom w:val="0"/>
          <w:divBdr>
            <w:top w:val="none" w:sz="0" w:space="0" w:color="auto"/>
            <w:left w:val="none" w:sz="0" w:space="0" w:color="auto"/>
            <w:bottom w:val="none" w:sz="0" w:space="0" w:color="auto"/>
            <w:right w:val="none" w:sz="0" w:space="0" w:color="auto"/>
          </w:divBdr>
        </w:div>
        <w:div w:id="1611082420">
          <w:marLeft w:val="640"/>
          <w:marRight w:val="0"/>
          <w:marTop w:val="0"/>
          <w:marBottom w:val="0"/>
          <w:divBdr>
            <w:top w:val="none" w:sz="0" w:space="0" w:color="auto"/>
            <w:left w:val="none" w:sz="0" w:space="0" w:color="auto"/>
            <w:bottom w:val="none" w:sz="0" w:space="0" w:color="auto"/>
            <w:right w:val="none" w:sz="0" w:space="0" w:color="auto"/>
          </w:divBdr>
        </w:div>
        <w:div w:id="1250238770">
          <w:marLeft w:val="640"/>
          <w:marRight w:val="0"/>
          <w:marTop w:val="0"/>
          <w:marBottom w:val="0"/>
          <w:divBdr>
            <w:top w:val="none" w:sz="0" w:space="0" w:color="auto"/>
            <w:left w:val="none" w:sz="0" w:space="0" w:color="auto"/>
            <w:bottom w:val="none" w:sz="0" w:space="0" w:color="auto"/>
            <w:right w:val="none" w:sz="0" w:space="0" w:color="auto"/>
          </w:divBdr>
        </w:div>
        <w:div w:id="407309343">
          <w:marLeft w:val="640"/>
          <w:marRight w:val="0"/>
          <w:marTop w:val="0"/>
          <w:marBottom w:val="0"/>
          <w:divBdr>
            <w:top w:val="none" w:sz="0" w:space="0" w:color="auto"/>
            <w:left w:val="none" w:sz="0" w:space="0" w:color="auto"/>
            <w:bottom w:val="none" w:sz="0" w:space="0" w:color="auto"/>
            <w:right w:val="none" w:sz="0" w:space="0" w:color="auto"/>
          </w:divBdr>
        </w:div>
        <w:div w:id="2110852882">
          <w:marLeft w:val="640"/>
          <w:marRight w:val="0"/>
          <w:marTop w:val="0"/>
          <w:marBottom w:val="0"/>
          <w:divBdr>
            <w:top w:val="none" w:sz="0" w:space="0" w:color="auto"/>
            <w:left w:val="none" w:sz="0" w:space="0" w:color="auto"/>
            <w:bottom w:val="none" w:sz="0" w:space="0" w:color="auto"/>
            <w:right w:val="none" w:sz="0" w:space="0" w:color="auto"/>
          </w:divBdr>
        </w:div>
        <w:div w:id="771245709">
          <w:marLeft w:val="640"/>
          <w:marRight w:val="0"/>
          <w:marTop w:val="0"/>
          <w:marBottom w:val="0"/>
          <w:divBdr>
            <w:top w:val="none" w:sz="0" w:space="0" w:color="auto"/>
            <w:left w:val="none" w:sz="0" w:space="0" w:color="auto"/>
            <w:bottom w:val="none" w:sz="0" w:space="0" w:color="auto"/>
            <w:right w:val="none" w:sz="0" w:space="0" w:color="auto"/>
          </w:divBdr>
        </w:div>
        <w:div w:id="622080685">
          <w:marLeft w:val="640"/>
          <w:marRight w:val="0"/>
          <w:marTop w:val="0"/>
          <w:marBottom w:val="0"/>
          <w:divBdr>
            <w:top w:val="none" w:sz="0" w:space="0" w:color="auto"/>
            <w:left w:val="none" w:sz="0" w:space="0" w:color="auto"/>
            <w:bottom w:val="none" w:sz="0" w:space="0" w:color="auto"/>
            <w:right w:val="none" w:sz="0" w:space="0" w:color="auto"/>
          </w:divBdr>
        </w:div>
      </w:divsChild>
    </w:div>
    <w:div w:id="494149858">
      <w:bodyDiv w:val="1"/>
      <w:marLeft w:val="0"/>
      <w:marRight w:val="0"/>
      <w:marTop w:val="0"/>
      <w:marBottom w:val="0"/>
      <w:divBdr>
        <w:top w:val="none" w:sz="0" w:space="0" w:color="auto"/>
        <w:left w:val="none" w:sz="0" w:space="0" w:color="auto"/>
        <w:bottom w:val="none" w:sz="0" w:space="0" w:color="auto"/>
        <w:right w:val="none" w:sz="0" w:space="0" w:color="auto"/>
      </w:divBdr>
      <w:divsChild>
        <w:div w:id="509948295">
          <w:marLeft w:val="640"/>
          <w:marRight w:val="0"/>
          <w:marTop w:val="0"/>
          <w:marBottom w:val="0"/>
          <w:divBdr>
            <w:top w:val="none" w:sz="0" w:space="0" w:color="auto"/>
            <w:left w:val="none" w:sz="0" w:space="0" w:color="auto"/>
            <w:bottom w:val="none" w:sz="0" w:space="0" w:color="auto"/>
            <w:right w:val="none" w:sz="0" w:space="0" w:color="auto"/>
          </w:divBdr>
        </w:div>
        <w:div w:id="769937987">
          <w:marLeft w:val="640"/>
          <w:marRight w:val="0"/>
          <w:marTop w:val="0"/>
          <w:marBottom w:val="0"/>
          <w:divBdr>
            <w:top w:val="none" w:sz="0" w:space="0" w:color="auto"/>
            <w:left w:val="none" w:sz="0" w:space="0" w:color="auto"/>
            <w:bottom w:val="none" w:sz="0" w:space="0" w:color="auto"/>
            <w:right w:val="none" w:sz="0" w:space="0" w:color="auto"/>
          </w:divBdr>
        </w:div>
        <w:div w:id="59183639">
          <w:marLeft w:val="640"/>
          <w:marRight w:val="0"/>
          <w:marTop w:val="0"/>
          <w:marBottom w:val="0"/>
          <w:divBdr>
            <w:top w:val="none" w:sz="0" w:space="0" w:color="auto"/>
            <w:left w:val="none" w:sz="0" w:space="0" w:color="auto"/>
            <w:bottom w:val="none" w:sz="0" w:space="0" w:color="auto"/>
            <w:right w:val="none" w:sz="0" w:space="0" w:color="auto"/>
          </w:divBdr>
        </w:div>
        <w:div w:id="436171753">
          <w:marLeft w:val="640"/>
          <w:marRight w:val="0"/>
          <w:marTop w:val="0"/>
          <w:marBottom w:val="0"/>
          <w:divBdr>
            <w:top w:val="none" w:sz="0" w:space="0" w:color="auto"/>
            <w:left w:val="none" w:sz="0" w:space="0" w:color="auto"/>
            <w:bottom w:val="none" w:sz="0" w:space="0" w:color="auto"/>
            <w:right w:val="none" w:sz="0" w:space="0" w:color="auto"/>
          </w:divBdr>
        </w:div>
        <w:div w:id="1324049069">
          <w:marLeft w:val="640"/>
          <w:marRight w:val="0"/>
          <w:marTop w:val="0"/>
          <w:marBottom w:val="0"/>
          <w:divBdr>
            <w:top w:val="none" w:sz="0" w:space="0" w:color="auto"/>
            <w:left w:val="none" w:sz="0" w:space="0" w:color="auto"/>
            <w:bottom w:val="none" w:sz="0" w:space="0" w:color="auto"/>
            <w:right w:val="none" w:sz="0" w:space="0" w:color="auto"/>
          </w:divBdr>
        </w:div>
        <w:div w:id="585576867">
          <w:marLeft w:val="640"/>
          <w:marRight w:val="0"/>
          <w:marTop w:val="0"/>
          <w:marBottom w:val="0"/>
          <w:divBdr>
            <w:top w:val="none" w:sz="0" w:space="0" w:color="auto"/>
            <w:left w:val="none" w:sz="0" w:space="0" w:color="auto"/>
            <w:bottom w:val="none" w:sz="0" w:space="0" w:color="auto"/>
            <w:right w:val="none" w:sz="0" w:space="0" w:color="auto"/>
          </w:divBdr>
        </w:div>
        <w:div w:id="1608925086">
          <w:marLeft w:val="640"/>
          <w:marRight w:val="0"/>
          <w:marTop w:val="0"/>
          <w:marBottom w:val="0"/>
          <w:divBdr>
            <w:top w:val="none" w:sz="0" w:space="0" w:color="auto"/>
            <w:left w:val="none" w:sz="0" w:space="0" w:color="auto"/>
            <w:bottom w:val="none" w:sz="0" w:space="0" w:color="auto"/>
            <w:right w:val="none" w:sz="0" w:space="0" w:color="auto"/>
          </w:divBdr>
        </w:div>
        <w:div w:id="689338305">
          <w:marLeft w:val="640"/>
          <w:marRight w:val="0"/>
          <w:marTop w:val="0"/>
          <w:marBottom w:val="0"/>
          <w:divBdr>
            <w:top w:val="none" w:sz="0" w:space="0" w:color="auto"/>
            <w:left w:val="none" w:sz="0" w:space="0" w:color="auto"/>
            <w:bottom w:val="none" w:sz="0" w:space="0" w:color="auto"/>
            <w:right w:val="none" w:sz="0" w:space="0" w:color="auto"/>
          </w:divBdr>
        </w:div>
        <w:div w:id="1109008388">
          <w:marLeft w:val="640"/>
          <w:marRight w:val="0"/>
          <w:marTop w:val="0"/>
          <w:marBottom w:val="0"/>
          <w:divBdr>
            <w:top w:val="none" w:sz="0" w:space="0" w:color="auto"/>
            <w:left w:val="none" w:sz="0" w:space="0" w:color="auto"/>
            <w:bottom w:val="none" w:sz="0" w:space="0" w:color="auto"/>
            <w:right w:val="none" w:sz="0" w:space="0" w:color="auto"/>
          </w:divBdr>
        </w:div>
        <w:div w:id="1041713791">
          <w:marLeft w:val="640"/>
          <w:marRight w:val="0"/>
          <w:marTop w:val="0"/>
          <w:marBottom w:val="0"/>
          <w:divBdr>
            <w:top w:val="none" w:sz="0" w:space="0" w:color="auto"/>
            <w:left w:val="none" w:sz="0" w:space="0" w:color="auto"/>
            <w:bottom w:val="none" w:sz="0" w:space="0" w:color="auto"/>
            <w:right w:val="none" w:sz="0" w:space="0" w:color="auto"/>
          </w:divBdr>
        </w:div>
        <w:div w:id="421953211">
          <w:marLeft w:val="640"/>
          <w:marRight w:val="0"/>
          <w:marTop w:val="0"/>
          <w:marBottom w:val="0"/>
          <w:divBdr>
            <w:top w:val="none" w:sz="0" w:space="0" w:color="auto"/>
            <w:left w:val="none" w:sz="0" w:space="0" w:color="auto"/>
            <w:bottom w:val="none" w:sz="0" w:space="0" w:color="auto"/>
            <w:right w:val="none" w:sz="0" w:space="0" w:color="auto"/>
          </w:divBdr>
        </w:div>
        <w:div w:id="129052563">
          <w:marLeft w:val="640"/>
          <w:marRight w:val="0"/>
          <w:marTop w:val="0"/>
          <w:marBottom w:val="0"/>
          <w:divBdr>
            <w:top w:val="none" w:sz="0" w:space="0" w:color="auto"/>
            <w:left w:val="none" w:sz="0" w:space="0" w:color="auto"/>
            <w:bottom w:val="none" w:sz="0" w:space="0" w:color="auto"/>
            <w:right w:val="none" w:sz="0" w:space="0" w:color="auto"/>
          </w:divBdr>
        </w:div>
        <w:div w:id="790365375">
          <w:marLeft w:val="640"/>
          <w:marRight w:val="0"/>
          <w:marTop w:val="0"/>
          <w:marBottom w:val="0"/>
          <w:divBdr>
            <w:top w:val="none" w:sz="0" w:space="0" w:color="auto"/>
            <w:left w:val="none" w:sz="0" w:space="0" w:color="auto"/>
            <w:bottom w:val="none" w:sz="0" w:space="0" w:color="auto"/>
            <w:right w:val="none" w:sz="0" w:space="0" w:color="auto"/>
          </w:divBdr>
        </w:div>
        <w:div w:id="528763781">
          <w:marLeft w:val="640"/>
          <w:marRight w:val="0"/>
          <w:marTop w:val="0"/>
          <w:marBottom w:val="0"/>
          <w:divBdr>
            <w:top w:val="none" w:sz="0" w:space="0" w:color="auto"/>
            <w:left w:val="none" w:sz="0" w:space="0" w:color="auto"/>
            <w:bottom w:val="none" w:sz="0" w:space="0" w:color="auto"/>
            <w:right w:val="none" w:sz="0" w:space="0" w:color="auto"/>
          </w:divBdr>
        </w:div>
        <w:div w:id="958032107">
          <w:marLeft w:val="640"/>
          <w:marRight w:val="0"/>
          <w:marTop w:val="0"/>
          <w:marBottom w:val="0"/>
          <w:divBdr>
            <w:top w:val="none" w:sz="0" w:space="0" w:color="auto"/>
            <w:left w:val="none" w:sz="0" w:space="0" w:color="auto"/>
            <w:bottom w:val="none" w:sz="0" w:space="0" w:color="auto"/>
            <w:right w:val="none" w:sz="0" w:space="0" w:color="auto"/>
          </w:divBdr>
        </w:div>
        <w:div w:id="838424379">
          <w:marLeft w:val="640"/>
          <w:marRight w:val="0"/>
          <w:marTop w:val="0"/>
          <w:marBottom w:val="0"/>
          <w:divBdr>
            <w:top w:val="none" w:sz="0" w:space="0" w:color="auto"/>
            <w:left w:val="none" w:sz="0" w:space="0" w:color="auto"/>
            <w:bottom w:val="none" w:sz="0" w:space="0" w:color="auto"/>
            <w:right w:val="none" w:sz="0" w:space="0" w:color="auto"/>
          </w:divBdr>
        </w:div>
        <w:div w:id="277641710">
          <w:marLeft w:val="640"/>
          <w:marRight w:val="0"/>
          <w:marTop w:val="0"/>
          <w:marBottom w:val="0"/>
          <w:divBdr>
            <w:top w:val="none" w:sz="0" w:space="0" w:color="auto"/>
            <w:left w:val="none" w:sz="0" w:space="0" w:color="auto"/>
            <w:bottom w:val="none" w:sz="0" w:space="0" w:color="auto"/>
            <w:right w:val="none" w:sz="0" w:space="0" w:color="auto"/>
          </w:divBdr>
        </w:div>
        <w:div w:id="1082532901">
          <w:marLeft w:val="640"/>
          <w:marRight w:val="0"/>
          <w:marTop w:val="0"/>
          <w:marBottom w:val="0"/>
          <w:divBdr>
            <w:top w:val="none" w:sz="0" w:space="0" w:color="auto"/>
            <w:left w:val="none" w:sz="0" w:space="0" w:color="auto"/>
            <w:bottom w:val="none" w:sz="0" w:space="0" w:color="auto"/>
            <w:right w:val="none" w:sz="0" w:space="0" w:color="auto"/>
          </w:divBdr>
        </w:div>
        <w:div w:id="545606394">
          <w:marLeft w:val="640"/>
          <w:marRight w:val="0"/>
          <w:marTop w:val="0"/>
          <w:marBottom w:val="0"/>
          <w:divBdr>
            <w:top w:val="none" w:sz="0" w:space="0" w:color="auto"/>
            <w:left w:val="none" w:sz="0" w:space="0" w:color="auto"/>
            <w:bottom w:val="none" w:sz="0" w:space="0" w:color="auto"/>
            <w:right w:val="none" w:sz="0" w:space="0" w:color="auto"/>
          </w:divBdr>
        </w:div>
        <w:div w:id="33701645">
          <w:marLeft w:val="640"/>
          <w:marRight w:val="0"/>
          <w:marTop w:val="0"/>
          <w:marBottom w:val="0"/>
          <w:divBdr>
            <w:top w:val="none" w:sz="0" w:space="0" w:color="auto"/>
            <w:left w:val="none" w:sz="0" w:space="0" w:color="auto"/>
            <w:bottom w:val="none" w:sz="0" w:space="0" w:color="auto"/>
            <w:right w:val="none" w:sz="0" w:space="0" w:color="auto"/>
          </w:divBdr>
        </w:div>
        <w:div w:id="1759252260">
          <w:marLeft w:val="640"/>
          <w:marRight w:val="0"/>
          <w:marTop w:val="0"/>
          <w:marBottom w:val="0"/>
          <w:divBdr>
            <w:top w:val="none" w:sz="0" w:space="0" w:color="auto"/>
            <w:left w:val="none" w:sz="0" w:space="0" w:color="auto"/>
            <w:bottom w:val="none" w:sz="0" w:space="0" w:color="auto"/>
            <w:right w:val="none" w:sz="0" w:space="0" w:color="auto"/>
          </w:divBdr>
        </w:div>
        <w:div w:id="1833138985">
          <w:marLeft w:val="640"/>
          <w:marRight w:val="0"/>
          <w:marTop w:val="0"/>
          <w:marBottom w:val="0"/>
          <w:divBdr>
            <w:top w:val="none" w:sz="0" w:space="0" w:color="auto"/>
            <w:left w:val="none" w:sz="0" w:space="0" w:color="auto"/>
            <w:bottom w:val="none" w:sz="0" w:space="0" w:color="auto"/>
            <w:right w:val="none" w:sz="0" w:space="0" w:color="auto"/>
          </w:divBdr>
        </w:div>
        <w:div w:id="243926488">
          <w:marLeft w:val="640"/>
          <w:marRight w:val="0"/>
          <w:marTop w:val="0"/>
          <w:marBottom w:val="0"/>
          <w:divBdr>
            <w:top w:val="none" w:sz="0" w:space="0" w:color="auto"/>
            <w:left w:val="none" w:sz="0" w:space="0" w:color="auto"/>
            <w:bottom w:val="none" w:sz="0" w:space="0" w:color="auto"/>
            <w:right w:val="none" w:sz="0" w:space="0" w:color="auto"/>
          </w:divBdr>
        </w:div>
        <w:div w:id="1265455625">
          <w:marLeft w:val="640"/>
          <w:marRight w:val="0"/>
          <w:marTop w:val="0"/>
          <w:marBottom w:val="0"/>
          <w:divBdr>
            <w:top w:val="none" w:sz="0" w:space="0" w:color="auto"/>
            <w:left w:val="none" w:sz="0" w:space="0" w:color="auto"/>
            <w:bottom w:val="none" w:sz="0" w:space="0" w:color="auto"/>
            <w:right w:val="none" w:sz="0" w:space="0" w:color="auto"/>
          </w:divBdr>
        </w:div>
        <w:div w:id="890968905">
          <w:marLeft w:val="640"/>
          <w:marRight w:val="0"/>
          <w:marTop w:val="0"/>
          <w:marBottom w:val="0"/>
          <w:divBdr>
            <w:top w:val="none" w:sz="0" w:space="0" w:color="auto"/>
            <w:left w:val="none" w:sz="0" w:space="0" w:color="auto"/>
            <w:bottom w:val="none" w:sz="0" w:space="0" w:color="auto"/>
            <w:right w:val="none" w:sz="0" w:space="0" w:color="auto"/>
          </w:divBdr>
        </w:div>
        <w:div w:id="1388917615">
          <w:marLeft w:val="640"/>
          <w:marRight w:val="0"/>
          <w:marTop w:val="0"/>
          <w:marBottom w:val="0"/>
          <w:divBdr>
            <w:top w:val="none" w:sz="0" w:space="0" w:color="auto"/>
            <w:left w:val="none" w:sz="0" w:space="0" w:color="auto"/>
            <w:bottom w:val="none" w:sz="0" w:space="0" w:color="auto"/>
            <w:right w:val="none" w:sz="0" w:space="0" w:color="auto"/>
          </w:divBdr>
        </w:div>
        <w:div w:id="1157183530">
          <w:marLeft w:val="640"/>
          <w:marRight w:val="0"/>
          <w:marTop w:val="0"/>
          <w:marBottom w:val="0"/>
          <w:divBdr>
            <w:top w:val="none" w:sz="0" w:space="0" w:color="auto"/>
            <w:left w:val="none" w:sz="0" w:space="0" w:color="auto"/>
            <w:bottom w:val="none" w:sz="0" w:space="0" w:color="auto"/>
            <w:right w:val="none" w:sz="0" w:space="0" w:color="auto"/>
          </w:divBdr>
        </w:div>
        <w:div w:id="917444600">
          <w:marLeft w:val="640"/>
          <w:marRight w:val="0"/>
          <w:marTop w:val="0"/>
          <w:marBottom w:val="0"/>
          <w:divBdr>
            <w:top w:val="none" w:sz="0" w:space="0" w:color="auto"/>
            <w:left w:val="none" w:sz="0" w:space="0" w:color="auto"/>
            <w:bottom w:val="none" w:sz="0" w:space="0" w:color="auto"/>
            <w:right w:val="none" w:sz="0" w:space="0" w:color="auto"/>
          </w:divBdr>
        </w:div>
        <w:div w:id="24838818">
          <w:marLeft w:val="640"/>
          <w:marRight w:val="0"/>
          <w:marTop w:val="0"/>
          <w:marBottom w:val="0"/>
          <w:divBdr>
            <w:top w:val="none" w:sz="0" w:space="0" w:color="auto"/>
            <w:left w:val="none" w:sz="0" w:space="0" w:color="auto"/>
            <w:bottom w:val="none" w:sz="0" w:space="0" w:color="auto"/>
            <w:right w:val="none" w:sz="0" w:space="0" w:color="auto"/>
          </w:divBdr>
        </w:div>
        <w:div w:id="15010242">
          <w:marLeft w:val="640"/>
          <w:marRight w:val="0"/>
          <w:marTop w:val="0"/>
          <w:marBottom w:val="0"/>
          <w:divBdr>
            <w:top w:val="none" w:sz="0" w:space="0" w:color="auto"/>
            <w:left w:val="none" w:sz="0" w:space="0" w:color="auto"/>
            <w:bottom w:val="none" w:sz="0" w:space="0" w:color="auto"/>
            <w:right w:val="none" w:sz="0" w:space="0" w:color="auto"/>
          </w:divBdr>
        </w:div>
        <w:div w:id="1590961848">
          <w:marLeft w:val="640"/>
          <w:marRight w:val="0"/>
          <w:marTop w:val="0"/>
          <w:marBottom w:val="0"/>
          <w:divBdr>
            <w:top w:val="none" w:sz="0" w:space="0" w:color="auto"/>
            <w:left w:val="none" w:sz="0" w:space="0" w:color="auto"/>
            <w:bottom w:val="none" w:sz="0" w:space="0" w:color="auto"/>
            <w:right w:val="none" w:sz="0" w:space="0" w:color="auto"/>
          </w:divBdr>
        </w:div>
        <w:div w:id="1734350954">
          <w:marLeft w:val="640"/>
          <w:marRight w:val="0"/>
          <w:marTop w:val="0"/>
          <w:marBottom w:val="0"/>
          <w:divBdr>
            <w:top w:val="none" w:sz="0" w:space="0" w:color="auto"/>
            <w:left w:val="none" w:sz="0" w:space="0" w:color="auto"/>
            <w:bottom w:val="none" w:sz="0" w:space="0" w:color="auto"/>
            <w:right w:val="none" w:sz="0" w:space="0" w:color="auto"/>
          </w:divBdr>
        </w:div>
        <w:div w:id="901597385">
          <w:marLeft w:val="640"/>
          <w:marRight w:val="0"/>
          <w:marTop w:val="0"/>
          <w:marBottom w:val="0"/>
          <w:divBdr>
            <w:top w:val="none" w:sz="0" w:space="0" w:color="auto"/>
            <w:left w:val="none" w:sz="0" w:space="0" w:color="auto"/>
            <w:bottom w:val="none" w:sz="0" w:space="0" w:color="auto"/>
            <w:right w:val="none" w:sz="0" w:space="0" w:color="auto"/>
          </w:divBdr>
        </w:div>
        <w:div w:id="1432312749">
          <w:marLeft w:val="640"/>
          <w:marRight w:val="0"/>
          <w:marTop w:val="0"/>
          <w:marBottom w:val="0"/>
          <w:divBdr>
            <w:top w:val="none" w:sz="0" w:space="0" w:color="auto"/>
            <w:left w:val="none" w:sz="0" w:space="0" w:color="auto"/>
            <w:bottom w:val="none" w:sz="0" w:space="0" w:color="auto"/>
            <w:right w:val="none" w:sz="0" w:space="0" w:color="auto"/>
          </w:divBdr>
        </w:div>
        <w:div w:id="782385425">
          <w:marLeft w:val="640"/>
          <w:marRight w:val="0"/>
          <w:marTop w:val="0"/>
          <w:marBottom w:val="0"/>
          <w:divBdr>
            <w:top w:val="none" w:sz="0" w:space="0" w:color="auto"/>
            <w:left w:val="none" w:sz="0" w:space="0" w:color="auto"/>
            <w:bottom w:val="none" w:sz="0" w:space="0" w:color="auto"/>
            <w:right w:val="none" w:sz="0" w:space="0" w:color="auto"/>
          </w:divBdr>
        </w:div>
        <w:div w:id="976256063">
          <w:marLeft w:val="640"/>
          <w:marRight w:val="0"/>
          <w:marTop w:val="0"/>
          <w:marBottom w:val="0"/>
          <w:divBdr>
            <w:top w:val="none" w:sz="0" w:space="0" w:color="auto"/>
            <w:left w:val="none" w:sz="0" w:space="0" w:color="auto"/>
            <w:bottom w:val="none" w:sz="0" w:space="0" w:color="auto"/>
            <w:right w:val="none" w:sz="0" w:space="0" w:color="auto"/>
          </w:divBdr>
        </w:div>
        <w:div w:id="1017392542">
          <w:marLeft w:val="640"/>
          <w:marRight w:val="0"/>
          <w:marTop w:val="0"/>
          <w:marBottom w:val="0"/>
          <w:divBdr>
            <w:top w:val="none" w:sz="0" w:space="0" w:color="auto"/>
            <w:left w:val="none" w:sz="0" w:space="0" w:color="auto"/>
            <w:bottom w:val="none" w:sz="0" w:space="0" w:color="auto"/>
            <w:right w:val="none" w:sz="0" w:space="0" w:color="auto"/>
          </w:divBdr>
        </w:div>
        <w:div w:id="234555181">
          <w:marLeft w:val="640"/>
          <w:marRight w:val="0"/>
          <w:marTop w:val="0"/>
          <w:marBottom w:val="0"/>
          <w:divBdr>
            <w:top w:val="none" w:sz="0" w:space="0" w:color="auto"/>
            <w:left w:val="none" w:sz="0" w:space="0" w:color="auto"/>
            <w:bottom w:val="none" w:sz="0" w:space="0" w:color="auto"/>
            <w:right w:val="none" w:sz="0" w:space="0" w:color="auto"/>
          </w:divBdr>
        </w:div>
        <w:div w:id="1112482958">
          <w:marLeft w:val="640"/>
          <w:marRight w:val="0"/>
          <w:marTop w:val="0"/>
          <w:marBottom w:val="0"/>
          <w:divBdr>
            <w:top w:val="none" w:sz="0" w:space="0" w:color="auto"/>
            <w:left w:val="none" w:sz="0" w:space="0" w:color="auto"/>
            <w:bottom w:val="none" w:sz="0" w:space="0" w:color="auto"/>
            <w:right w:val="none" w:sz="0" w:space="0" w:color="auto"/>
          </w:divBdr>
        </w:div>
        <w:div w:id="1792943006">
          <w:marLeft w:val="640"/>
          <w:marRight w:val="0"/>
          <w:marTop w:val="0"/>
          <w:marBottom w:val="0"/>
          <w:divBdr>
            <w:top w:val="none" w:sz="0" w:space="0" w:color="auto"/>
            <w:left w:val="none" w:sz="0" w:space="0" w:color="auto"/>
            <w:bottom w:val="none" w:sz="0" w:space="0" w:color="auto"/>
            <w:right w:val="none" w:sz="0" w:space="0" w:color="auto"/>
          </w:divBdr>
        </w:div>
        <w:div w:id="1942569710">
          <w:marLeft w:val="640"/>
          <w:marRight w:val="0"/>
          <w:marTop w:val="0"/>
          <w:marBottom w:val="0"/>
          <w:divBdr>
            <w:top w:val="none" w:sz="0" w:space="0" w:color="auto"/>
            <w:left w:val="none" w:sz="0" w:space="0" w:color="auto"/>
            <w:bottom w:val="none" w:sz="0" w:space="0" w:color="auto"/>
            <w:right w:val="none" w:sz="0" w:space="0" w:color="auto"/>
          </w:divBdr>
        </w:div>
        <w:div w:id="886526338">
          <w:marLeft w:val="640"/>
          <w:marRight w:val="0"/>
          <w:marTop w:val="0"/>
          <w:marBottom w:val="0"/>
          <w:divBdr>
            <w:top w:val="none" w:sz="0" w:space="0" w:color="auto"/>
            <w:left w:val="none" w:sz="0" w:space="0" w:color="auto"/>
            <w:bottom w:val="none" w:sz="0" w:space="0" w:color="auto"/>
            <w:right w:val="none" w:sz="0" w:space="0" w:color="auto"/>
          </w:divBdr>
        </w:div>
        <w:div w:id="2103606787">
          <w:marLeft w:val="640"/>
          <w:marRight w:val="0"/>
          <w:marTop w:val="0"/>
          <w:marBottom w:val="0"/>
          <w:divBdr>
            <w:top w:val="none" w:sz="0" w:space="0" w:color="auto"/>
            <w:left w:val="none" w:sz="0" w:space="0" w:color="auto"/>
            <w:bottom w:val="none" w:sz="0" w:space="0" w:color="auto"/>
            <w:right w:val="none" w:sz="0" w:space="0" w:color="auto"/>
          </w:divBdr>
        </w:div>
        <w:div w:id="1761902574">
          <w:marLeft w:val="640"/>
          <w:marRight w:val="0"/>
          <w:marTop w:val="0"/>
          <w:marBottom w:val="0"/>
          <w:divBdr>
            <w:top w:val="none" w:sz="0" w:space="0" w:color="auto"/>
            <w:left w:val="none" w:sz="0" w:space="0" w:color="auto"/>
            <w:bottom w:val="none" w:sz="0" w:space="0" w:color="auto"/>
            <w:right w:val="none" w:sz="0" w:space="0" w:color="auto"/>
          </w:divBdr>
        </w:div>
        <w:div w:id="34089092">
          <w:marLeft w:val="640"/>
          <w:marRight w:val="0"/>
          <w:marTop w:val="0"/>
          <w:marBottom w:val="0"/>
          <w:divBdr>
            <w:top w:val="none" w:sz="0" w:space="0" w:color="auto"/>
            <w:left w:val="none" w:sz="0" w:space="0" w:color="auto"/>
            <w:bottom w:val="none" w:sz="0" w:space="0" w:color="auto"/>
            <w:right w:val="none" w:sz="0" w:space="0" w:color="auto"/>
          </w:divBdr>
        </w:div>
        <w:div w:id="1696227279">
          <w:marLeft w:val="640"/>
          <w:marRight w:val="0"/>
          <w:marTop w:val="0"/>
          <w:marBottom w:val="0"/>
          <w:divBdr>
            <w:top w:val="none" w:sz="0" w:space="0" w:color="auto"/>
            <w:left w:val="none" w:sz="0" w:space="0" w:color="auto"/>
            <w:bottom w:val="none" w:sz="0" w:space="0" w:color="auto"/>
            <w:right w:val="none" w:sz="0" w:space="0" w:color="auto"/>
          </w:divBdr>
        </w:div>
        <w:div w:id="1056661106">
          <w:marLeft w:val="640"/>
          <w:marRight w:val="0"/>
          <w:marTop w:val="0"/>
          <w:marBottom w:val="0"/>
          <w:divBdr>
            <w:top w:val="none" w:sz="0" w:space="0" w:color="auto"/>
            <w:left w:val="none" w:sz="0" w:space="0" w:color="auto"/>
            <w:bottom w:val="none" w:sz="0" w:space="0" w:color="auto"/>
            <w:right w:val="none" w:sz="0" w:space="0" w:color="auto"/>
          </w:divBdr>
        </w:div>
        <w:div w:id="1658414329">
          <w:marLeft w:val="640"/>
          <w:marRight w:val="0"/>
          <w:marTop w:val="0"/>
          <w:marBottom w:val="0"/>
          <w:divBdr>
            <w:top w:val="none" w:sz="0" w:space="0" w:color="auto"/>
            <w:left w:val="none" w:sz="0" w:space="0" w:color="auto"/>
            <w:bottom w:val="none" w:sz="0" w:space="0" w:color="auto"/>
            <w:right w:val="none" w:sz="0" w:space="0" w:color="auto"/>
          </w:divBdr>
        </w:div>
        <w:div w:id="1077678699">
          <w:marLeft w:val="640"/>
          <w:marRight w:val="0"/>
          <w:marTop w:val="0"/>
          <w:marBottom w:val="0"/>
          <w:divBdr>
            <w:top w:val="none" w:sz="0" w:space="0" w:color="auto"/>
            <w:left w:val="none" w:sz="0" w:space="0" w:color="auto"/>
            <w:bottom w:val="none" w:sz="0" w:space="0" w:color="auto"/>
            <w:right w:val="none" w:sz="0" w:space="0" w:color="auto"/>
          </w:divBdr>
        </w:div>
        <w:div w:id="440688742">
          <w:marLeft w:val="640"/>
          <w:marRight w:val="0"/>
          <w:marTop w:val="0"/>
          <w:marBottom w:val="0"/>
          <w:divBdr>
            <w:top w:val="none" w:sz="0" w:space="0" w:color="auto"/>
            <w:left w:val="none" w:sz="0" w:space="0" w:color="auto"/>
            <w:bottom w:val="none" w:sz="0" w:space="0" w:color="auto"/>
            <w:right w:val="none" w:sz="0" w:space="0" w:color="auto"/>
          </w:divBdr>
        </w:div>
        <w:div w:id="1472475662">
          <w:marLeft w:val="640"/>
          <w:marRight w:val="0"/>
          <w:marTop w:val="0"/>
          <w:marBottom w:val="0"/>
          <w:divBdr>
            <w:top w:val="none" w:sz="0" w:space="0" w:color="auto"/>
            <w:left w:val="none" w:sz="0" w:space="0" w:color="auto"/>
            <w:bottom w:val="none" w:sz="0" w:space="0" w:color="auto"/>
            <w:right w:val="none" w:sz="0" w:space="0" w:color="auto"/>
          </w:divBdr>
        </w:div>
        <w:div w:id="1825513944">
          <w:marLeft w:val="640"/>
          <w:marRight w:val="0"/>
          <w:marTop w:val="0"/>
          <w:marBottom w:val="0"/>
          <w:divBdr>
            <w:top w:val="none" w:sz="0" w:space="0" w:color="auto"/>
            <w:left w:val="none" w:sz="0" w:space="0" w:color="auto"/>
            <w:bottom w:val="none" w:sz="0" w:space="0" w:color="auto"/>
            <w:right w:val="none" w:sz="0" w:space="0" w:color="auto"/>
          </w:divBdr>
        </w:div>
        <w:div w:id="1597984829">
          <w:marLeft w:val="640"/>
          <w:marRight w:val="0"/>
          <w:marTop w:val="0"/>
          <w:marBottom w:val="0"/>
          <w:divBdr>
            <w:top w:val="none" w:sz="0" w:space="0" w:color="auto"/>
            <w:left w:val="none" w:sz="0" w:space="0" w:color="auto"/>
            <w:bottom w:val="none" w:sz="0" w:space="0" w:color="auto"/>
            <w:right w:val="none" w:sz="0" w:space="0" w:color="auto"/>
          </w:divBdr>
        </w:div>
        <w:div w:id="1106923578">
          <w:marLeft w:val="640"/>
          <w:marRight w:val="0"/>
          <w:marTop w:val="0"/>
          <w:marBottom w:val="0"/>
          <w:divBdr>
            <w:top w:val="none" w:sz="0" w:space="0" w:color="auto"/>
            <w:left w:val="none" w:sz="0" w:space="0" w:color="auto"/>
            <w:bottom w:val="none" w:sz="0" w:space="0" w:color="auto"/>
            <w:right w:val="none" w:sz="0" w:space="0" w:color="auto"/>
          </w:divBdr>
        </w:div>
        <w:div w:id="1567568556">
          <w:marLeft w:val="640"/>
          <w:marRight w:val="0"/>
          <w:marTop w:val="0"/>
          <w:marBottom w:val="0"/>
          <w:divBdr>
            <w:top w:val="none" w:sz="0" w:space="0" w:color="auto"/>
            <w:left w:val="none" w:sz="0" w:space="0" w:color="auto"/>
            <w:bottom w:val="none" w:sz="0" w:space="0" w:color="auto"/>
            <w:right w:val="none" w:sz="0" w:space="0" w:color="auto"/>
          </w:divBdr>
        </w:div>
        <w:div w:id="2138529732">
          <w:marLeft w:val="640"/>
          <w:marRight w:val="0"/>
          <w:marTop w:val="0"/>
          <w:marBottom w:val="0"/>
          <w:divBdr>
            <w:top w:val="none" w:sz="0" w:space="0" w:color="auto"/>
            <w:left w:val="none" w:sz="0" w:space="0" w:color="auto"/>
            <w:bottom w:val="none" w:sz="0" w:space="0" w:color="auto"/>
            <w:right w:val="none" w:sz="0" w:space="0" w:color="auto"/>
          </w:divBdr>
        </w:div>
        <w:div w:id="113062320">
          <w:marLeft w:val="640"/>
          <w:marRight w:val="0"/>
          <w:marTop w:val="0"/>
          <w:marBottom w:val="0"/>
          <w:divBdr>
            <w:top w:val="none" w:sz="0" w:space="0" w:color="auto"/>
            <w:left w:val="none" w:sz="0" w:space="0" w:color="auto"/>
            <w:bottom w:val="none" w:sz="0" w:space="0" w:color="auto"/>
            <w:right w:val="none" w:sz="0" w:space="0" w:color="auto"/>
          </w:divBdr>
        </w:div>
        <w:div w:id="826441295">
          <w:marLeft w:val="640"/>
          <w:marRight w:val="0"/>
          <w:marTop w:val="0"/>
          <w:marBottom w:val="0"/>
          <w:divBdr>
            <w:top w:val="none" w:sz="0" w:space="0" w:color="auto"/>
            <w:left w:val="none" w:sz="0" w:space="0" w:color="auto"/>
            <w:bottom w:val="none" w:sz="0" w:space="0" w:color="auto"/>
            <w:right w:val="none" w:sz="0" w:space="0" w:color="auto"/>
          </w:divBdr>
        </w:div>
        <w:div w:id="1043021880">
          <w:marLeft w:val="640"/>
          <w:marRight w:val="0"/>
          <w:marTop w:val="0"/>
          <w:marBottom w:val="0"/>
          <w:divBdr>
            <w:top w:val="none" w:sz="0" w:space="0" w:color="auto"/>
            <w:left w:val="none" w:sz="0" w:space="0" w:color="auto"/>
            <w:bottom w:val="none" w:sz="0" w:space="0" w:color="auto"/>
            <w:right w:val="none" w:sz="0" w:space="0" w:color="auto"/>
          </w:divBdr>
        </w:div>
        <w:div w:id="905064591">
          <w:marLeft w:val="640"/>
          <w:marRight w:val="0"/>
          <w:marTop w:val="0"/>
          <w:marBottom w:val="0"/>
          <w:divBdr>
            <w:top w:val="none" w:sz="0" w:space="0" w:color="auto"/>
            <w:left w:val="none" w:sz="0" w:space="0" w:color="auto"/>
            <w:bottom w:val="none" w:sz="0" w:space="0" w:color="auto"/>
            <w:right w:val="none" w:sz="0" w:space="0" w:color="auto"/>
          </w:divBdr>
        </w:div>
        <w:div w:id="2141919499">
          <w:marLeft w:val="640"/>
          <w:marRight w:val="0"/>
          <w:marTop w:val="0"/>
          <w:marBottom w:val="0"/>
          <w:divBdr>
            <w:top w:val="none" w:sz="0" w:space="0" w:color="auto"/>
            <w:left w:val="none" w:sz="0" w:space="0" w:color="auto"/>
            <w:bottom w:val="none" w:sz="0" w:space="0" w:color="auto"/>
            <w:right w:val="none" w:sz="0" w:space="0" w:color="auto"/>
          </w:divBdr>
        </w:div>
        <w:div w:id="1163813956">
          <w:marLeft w:val="640"/>
          <w:marRight w:val="0"/>
          <w:marTop w:val="0"/>
          <w:marBottom w:val="0"/>
          <w:divBdr>
            <w:top w:val="none" w:sz="0" w:space="0" w:color="auto"/>
            <w:left w:val="none" w:sz="0" w:space="0" w:color="auto"/>
            <w:bottom w:val="none" w:sz="0" w:space="0" w:color="auto"/>
            <w:right w:val="none" w:sz="0" w:space="0" w:color="auto"/>
          </w:divBdr>
        </w:div>
        <w:div w:id="906039935">
          <w:marLeft w:val="640"/>
          <w:marRight w:val="0"/>
          <w:marTop w:val="0"/>
          <w:marBottom w:val="0"/>
          <w:divBdr>
            <w:top w:val="none" w:sz="0" w:space="0" w:color="auto"/>
            <w:left w:val="none" w:sz="0" w:space="0" w:color="auto"/>
            <w:bottom w:val="none" w:sz="0" w:space="0" w:color="auto"/>
            <w:right w:val="none" w:sz="0" w:space="0" w:color="auto"/>
          </w:divBdr>
        </w:div>
        <w:div w:id="304628914">
          <w:marLeft w:val="640"/>
          <w:marRight w:val="0"/>
          <w:marTop w:val="0"/>
          <w:marBottom w:val="0"/>
          <w:divBdr>
            <w:top w:val="none" w:sz="0" w:space="0" w:color="auto"/>
            <w:left w:val="none" w:sz="0" w:space="0" w:color="auto"/>
            <w:bottom w:val="none" w:sz="0" w:space="0" w:color="auto"/>
            <w:right w:val="none" w:sz="0" w:space="0" w:color="auto"/>
          </w:divBdr>
        </w:div>
        <w:div w:id="2082369800">
          <w:marLeft w:val="640"/>
          <w:marRight w:val="0"/>
          <w:marTop w:val="0"/>
          <w:marBottom w:val="0"/>
          <w:divBdr>
            <w:top w:val="none" w:sz="0" w:space="0" w:color="auto"/>
            <w:left w:val="none" w:sz="0" w:space="0" w:color="auto"/>
            <w:bottom w:val="none" w:sz="0" w:space="0" w:color="auto"/>
            <w:right w:val="none" w:sz="0" w:space="0" w:color="auto"/>
          </w:divBdr>
        </w:div>
        <w:div w:id="1659382326">
          <w:marLeft w:val="640"/>
          <w:marRight w:val="0"/>
          <w:marTop w:val="0"/>
          <w:marBottom w:val="0"/>
          <w:divBdr>
            <w:top w:val="none" w:sz="0" w:space="0" w:color="auto"/>
            <w:left w:val="none" w:sz="0" w:space="0" w:color="auto"/>
            <w:bottom w:val="none" w:sz="0" w:space="0" w:color="auto"/>
            <w:right w:val="none" w:sz="0" w:space="0" w:color="auto"/>
          </w:divBdr>
        </w:div>
        <w:div w:id="1644309232">
          <w:marLeft w:val="640"/>
          <w:marRight w:val="0"/>
          <w:marTop w:val="0"/>
          <w:marBottom w:val="0"/>
          <w:divBdr>
            <w:top w:val="none" w:sz="0" w:space="0" w:color="auto"/>
            <w:left w:val="none" w:sz="0" w:space="0" w:color="auto"/>
            <w:bottom w:val="none" w:sz="0" w:space="0" w:color="auto"/>
            <w:right w:val="none" w:sz="0" w:space="0" w:color="auto"/>
          </w:divBdr>
        </w:div>
        <w:div w:id="1069353266">
          <w:marLeft w:val="640"/>
          <w:marRight w:val="0"/>
          <w:marTop w:val="0"/>
          <w:marBottom w:val="0"/>
          <w:divBdr>
            <w:top w:val="none" w:sz="0" w:space="0" w:color="auto"/>
            <w:left w:val="none" w:sz="0" w:space="0" w:color="auto"/>
            <w:bottom w:val="none" w:sz="0" w:space="0" w:color="auto"/>
            <w:right w:val="none" w:sz="0" w:space="0" w:color="auto"/>
          </w:divBdr>
        </w:div>
        <w:div w:id="1239558580">
          <w:marLeft w:val="640"/>
          <w:marRight w:val="0"/>
          <w:marTop w:val="0"/>
          <w:marBottom w:val="0"/>
          <w:divBdr>
            <w:top w:val="none" w:sz="0" w:space="0" w:color="auto"/>
            <w:left w:val="none" w:sz="0" w:space="0" w:color="auto"/>
            <w:bottom w:val="none" w:sz="0" w:space="0" w:color="auto"/>
            <w:right w:val="none" w:sz="0" w:space="0" w:color="auto"/>
          </w:divBdr>
        </w:div>
        <w:div w:id="1769737488">
          <w:marLeft w:val="640"/>
          <w:marRight w:val="0"/>
          <w:marTop w:val="0"/>
          <w:marBottom w:val="0"/>
          <w:divBdr>
            <w:top w:val="none" w:sz="0" w:space="0" w:color="auto"/>
            <w:left w:val="none" w:sz="0" w:space="0" w:color="auto"/>
            <w:bottom w:val="none" w:sz="0" w:space="0" w:color="auto"/>
            <w:right w:val="none" w:sz="0" w:space="0" w:color="auto"/>
          </w:divBdr>
        </w:div>
        <w:div w:id="752509789">
          <w:marLeft w:val="640"/>
          <w:marRight w:val="0"/>
          <w:marTop w:val="0"/>
          <w:marBottom w:val="0"/>
          <w:divBdr>
            <w:top w:val="none" w:sz="0" w:space="0" w:color="auto"/>
            <w:left w:val="none" w:sz="0" w:space="0" w:color="auto"/>
            <w:bottom w:val="none" w:sz="0" w:space="0" w:color="auto"/>
            <w:right w:val="none" w:sz="0" w:space="0" w:color="auto"/>
          </w:divBdr>
        </w:div>
        <w:div w:id="55471672">
          <w:marLeft w:val="640"/>
          <w:marRight w:val="0"/>
          <w:marTop w:val="0"/>
          <w:marBottom w:val="0"/>
          <w:divBdr>
            <w:top w:val="none" w:sz="0" w:space="0" w:color="auto"/>
            <w:left w:val="none" w:sz="0" w:space="0" w:color="auto"/>
            <w:bottom w:val="none" w:sz="0" w:space="0" w:color="auto"/>
            <w:right w:val="none" w:sz="0" w:space="0" w:color="auto"/>
          </w:divBdr>
        </w:div>
        <w:div w:id="131793130">
          <w:marLeft w:val="640"/>
          <w:marRight w:val="0"/>
          <w:marTop w:val="0"/>
          <w:marBottom w:val="0"/>
          <w:divBdr>
            <w:top w:val="none" w:sz="0" w:space="0" w:color="auto"/>
            <w:left w:val="none" w:sz="0" w:space="0" w:color="auto"/>
            <w:bottom w:val="none" w:sz="0" w:space="0" w:color="auto"/>
            <w:right w:val="none" w:sz="0" w:space="0" w:color="auto"/>
          </w:divBdr>
        </w:div>
        <w:div w:id="324473234">
          <w:marLeft w:val="640"/>
          <w:marRight w:val="0"/>
          <w:marTop w:val="0"/>
          <w:marBottom w:val="0"/>
          <w:divBdr>
            <w:top w:val="none" w:sz="0" w:space="0" w:color="auto"/>
            <w:left w:val="none" w:sz="0" w:space="0" w:color="auto"/>
            <w:bottom w:val="none" w:sz="0" w:space="0" w:color="auto"/>
            <w:right w:val="none" w:sz="0" w:space="0" w:color="auto"/>
          </w:divBdr>
        </w:div>
        <w:div w:id="573659338">
          <w:marLeft w:val="640"/>
          <w:marRight w:val="0"/>
          <w:marTop w:val="0"/>
          <w:marBottom w:val="0"/>
          <w:divBdr>
            <w:top w:val="none" w:sz="0" w:space="0" w:color="auto"/>
            <w:left w:val="none" w:sz="0" w:space="0" w:color="auto"/>
            <w:bottom w:val="none" w:sz="0" w:space="0" w:color="auto"/>
            <w:right w:val="none" w:sz="0" w:space="0" w:color="auto"/>
          </w:divBdr>
        </w:div>
        <w:div w:id="1883246796">
          <w:marLeft w:val="640"/>
          <w:marRight w:val="0"/>
          <w:marTop w:val="0"/>
          <w:marBottom w:val="0"/>
          <w:divBdr>
            <w:top w:val="none" w:sz="0" w:space="0" w:color="auto"/>
            <w:left w:val="none" w:sz="0" w:space="0" w:color="auto"/>
            <w:bottom w:val="none" w:sz="0" w:space="0" w:color="auto"/>
            <w:right w:val="none" w:sz="0" w:space="0" w:color="auto"/>
          </w:divBdr>
        </w:div>
        <w:div w:id="1980648716">
          <w:marLeft w:val="640"/>
          <w:marRight w:val="0"/>
          <w:marTop w:val="0"/>
          <w:marBottom w:val="0"/>
          <w:divBdr>
            <w:top w:val="none" w:sz="0" w:space="0" w:color="auto"/>
            <w:left w:val="none" w:sz="0" w:space="0" w:color="auto"/>
            <w:bottom w:val="none" w:sz="0" w:space="0" w:color="auto"/>
            <w:right w:val="none" w:sz="0" w:space="0" w:color="auto"/>
          </w:divBdr>
        </w:div>
        <w:div w:id="1970013962">
          <w:marLeft w:val="640"/>
          <w:marRight w:val="0"/>
          <w:marTop w:val="0"/>
          <w:marBottom w:val="0"/>
          <w:divBdr>
            <w:top w:val="none" w:sz="0" w:space="0" w:color="auto"/>
            <w:left w:val="none" w:sz="0" w:space="0" w:color="auto"/>
            <w:bottom w:val="none" w:sz="0" w:space="0" w:color="auto"/>
            <w:right w:val="none" w:sz="0" w:space="0" w:color="auto"/>
          </w:divBdr>
        </w:div>
        <w:div w:id="179006631">
          <w:marLeft w:val="640"/>
          <w:marRight w:val="0"/>
          <w:marTop w:val="0"/>
          <w:marBottom w:val="0"/>
          <w:divBdr>
            <w:top w:val="none" w:sz="0" w:space="0" w:color="auto"/>
            <w:left w:val="none" w:sz="0" w:space="0" w:color="auto"/>
            <w:bottom w:val="none" w:sz="0" w:space="0" w:color="auto"/>
            <w:right w:val="none" w:sz="0" w:space="0" w:color="auto"/>
          </w:divBdr>
        </w:div>
        <w:div w:id="1507940689">
          <w:marLeft w:val="640"/>
          <w:marRight w:val="0"/>
          <w:marTop w:val="0"/>
          <w:marBottom w:val="0"/>
          <w:divBdr>
            <w:top w:val="none" w:sz="0" w:space="0" w:color="auto"/>
            <w:left w:val="none" w:sz="0" w:space="0" w:color="auto"/>
            <w:bottom w:val="none" w:sz="0" w:space="0" w:color="auto"/>
            <w:right w:val="none" w:sz="0" w:space="0" w:color="auto"/>
          </w:divBdr>
        </w:div>
        <w:div w:id="190532072">
          <w:marLeft w:val="640"/>
          <w:marRight w:val="0"/>
          <w:marTop w:val="0"/>
          <w:marBottom w:val="0"/>
          <w:divBdr>
            <w:top w:val="none" w:sz="0" w:space="0" w:color="auto"/>
            <w:left w:val="none" w:sz="0" w:space="0" w:color="auto"/>
            <w:bottom w:val="none" w:sz="0" w:space="0" w:color="auto"/>
            <w:right w:val="none" w:sz="0" w:space="0" w:color="auto"/>
          </w:divBdr>
        </w:div>
        <w:div w:id="1848212319">
          <w:marLeft w:val="640"/>
          <w:marRight w:val="0"/>
          <w:marTop w:val="0"/>
          <w:marBottom w:val="0"/>
          <w:divBdr>
            <w:top w:val="none" w:sz="0" w:space="0" w:color="auto"/>
            <w:left w:val="none" w:sz="0" w:space="0" w:color="auto"/>
            <w:bottom w:val="none" w:sz="0" w:space="0" w:color="auto"/>
            <w:right w:val="none" w:sz="0" w:space="0" w:color="auto"/>
          </w:divBdr>
        </w:div>
        <w:div w:id="438373673">
          <w:marLeft w:val="640"/>
          <w:marRight w:val="0"/>
          <w:marTop w:val="0"/>
          <w:marBottom w:val="0"/>
          <w:divBdr>
            <w:top w:val="none" w:sz="0" w:space="0" w:color="auto"/>
            <w:left w:val="none" w:sz="0" w:space="0" w:color="auto"/>
            <w:bottom w:val="none" w:sz="0" w:space="0" w:color="auto"/>
            <w:right w:val="none" w:sz="0" w:space="0" w:color="auto"/>
          </w:divBdr>
        </w:div>
        <w:div w:id="1847133436">
          <w:marLeft w:val="640"/>
          <w:marRight w:val="0"/>
          <w:marTop w:val="0"/>
          <w:marBottom w:val="0"/>
          <w:divBdr>
            <w:top w:val="none" w:sz="0" w:space="0" w:color="auto"/>
            <w:left w:val="none" w:sz="0" w:space="0" w:color="auto"/>
            <w:bottom w:val="none" w:sz="0" w:space="0" w:color="auto"/>
            <w:right w:val="none" w:sz="0" w:space="0" w:color="auto"/>
          </w:divBdr>
        </w:div>
        <w:div w:id="1192066025">
          <w:marLeft w:val="640"/>
          <w:marRight w:val="0"/>
          <w:marTop w:val="0"/>
          <w:marBottom w:val="0"/>
          <w:divBdr>
            <w:top w:val="none" w:sz="0" w:space="0" w:color="auto"/>
            <w:left w:val="none" w:sz="0" w:space="0" w:color="auto"/>
            <w:bottom w:val="none" w:sz="0" w:space="0" w:color="auto"/>
            <w:right w:val="none" w:sz="0" w:space="0" w:color="auto"/>
          </w:divBdr>
        </w:div>
        <w:div w:id="931815982">
          <w:marLeft w:val="640"/>
          <w:marRight w:val="0"/>
          <w:marTop w:val="0"/>
          <w:marBottom w:val="0"/>
          <w:divBdr>
            <w:top w:val="none" w:sz="0" w:space="0" w:color="auto"/>
            <w:left w:val="none" w:sz="0" w:space="0" w:color="auto"/>
            <w:bottom w:val="none" w:sz="0" w:space="0" w:color="auto"/>
            <w:right w:val="none" w:sz="0" w:space="0" w:color="auto"/>
          </w:divBdr>
        </w:div>
        <w:div w:id="746850622">
          <w:marLeft w:val="640"/>
          <w:marRight w:val="0"/>
          <w:marTop w:val="0"/>
          <w:marBottom w:val="0"/>
          <w:divBdr>
            <w:top w:val="none" w:sz="0" w:space="0" w:color="auto"/>
            <w:left w:val="none" w:sz="0" w:space="0" w:color="auto"/>
            <w:bottom w:val="none" w:sz="0" w:space="0" w:color="auto"/>
            <w:right w:val="none" w:sz="0" w:space="0" w:color="auto"/>
          </w:divBdr>
        </w:div>
        <w:div w:id="124786007">
          <w:marLeft w:val="640"/>
          <w:marRight w:val="0"/>
          <w:marTop w:val="0"/>
          <w:marBottom w:val="0"/>
          <w:divBdr>
            <w:top w:val="none" w:sz="0" w:space="0" w:color="auto"/>
            <w:left w:val="none" w:sz="0" w:space="0" w:color="auto"/>
            <w:bottom w:val="none" w:sz="0" w:space="0" w:color="auto"/>
            <w:right w:val="none" w:sz="0" w:space="0" w:color="auto"/>
          </w:divBdr>
        </w:div>
        <w:div w:id="1058556777">
          <w:marLeft w:val="640"/>
          <w:marRight w:val="0"/>
          <w:marTop w:val="0"/>
          <w:marBottom w:val="0"/>
          <w:divBdr>
            <w:top w:val="none" w:sz="0" w:space="0" w:color="auto"/>
            <w:left w:val="none" w:sz="0" w:space="0" w:color="auto"/>
            <w:bottom w:val="none" w:sz="0" w:space="0" w:color="auto"/>
            <w:right w:val="none" w:sz="0" w:space="0" w:color="auto"/>
          </w:divBdr>
        </w:div>
        <w:div w:id="560024412">
          <w:marLeft w:val="640"/>
          <w:marRight w:val="0"/>
          <w:marTop w:val="0"/>
          <w:marBottom w:val="0"/>
          <w:divBdr>
            <w:top w:val="none" w:sz="0" w:space="0" w:color="auto"/>
            <w:left w:val="none" w:sz="0" w:space="0" w:color="auto"/>
            <w:bottom w:val="none" w:sz="0" w:space="0" w:color="auto"/>
            <w:right w:val="none" w:sz="0" w:space="0" w:color="auto"/>
          </w:divBdr>
        </w:div>
        <w:div w:id="801315406">
          <w:marLeft w:val="640"/>
          <w:marRight w:val="0"/>
          <w:marTop w:val="0"/>
          <w:marBottom w:val="0"/>
          <w:divBdr>
            <w:top w:val="none" w:sz="0" w:space="0" w:color="auto"/>
            <w:left w:val="none" w:sz="0" w:space="0" w:color="auto"/>
            <w:bottom w:val="none" w:sz="0" w:space="0" w:color="auto"/>
            <w:right w:val="none" w:sz="0" w:space="0" w:color="auto"/>
          </w:divBdr>
        </w:div>
        <w:div w:id="1154370007">
          <w:marLeft w:val="640"/>
          <w:marRight w:val="0"/>
          <w:marTop w:val="0"/>
          <w:marBottom w:val="0"/>
          <w:divBdr>
            <w:top w:val="none" w:sz="0" w:space="0" w:color="auto"/>
            <w:left w:val="none" w:sz="0" w:space="0" w:color="auto"/>
            <w:bottom w:val="none" w:sz="0" w:space="0" w:color="auto"/>
            <w:right w:val="none" w:sz="0" w:space="0" w:color="auto"/>
          </w:divBdr>
        </w:div>
        <w:div w:id="1681739894">
          <w:marLeft w:val="640"/>
          <w:marRight w:val="0"/>
          <w:marTop w:val="0"/>
          <w:marBottom w:val="0"/>
          <w:divBdr>
            <w:top w:val="none" w:sz="0" w:space="0" w:color="auto"/>
            <w:left w:val="none" w:sz="0" w:space="0" w:color="auto"/>
            <w:bottom w:val="none" w:sz="0" w:space="0" w:color="auto"/>
            <w:right w:val="none" w:sz="0" w:space="0" w:color="auto"/>
          </w:divBdr>
        </w:div>
        <w:div w:id="1333948073">
          <w:marLeft w:val="640"/>
          <w:marRight w:val="0"/>
          <w:marTop w:val="0"/>
          <w:marBottom w:val="0"/>
          <w:divBdr>
            <w:top w:val="none" w:sz="0" w:space="0" w:color="auto"/>
            <w:left w:val="none" w:sz="0" w:space="0" w:color="auto"/>
            <w:bottom w:val="none" w:sz="0" w:space="0" w:color="auto"/>
            <w:right w:val="none" w:sz="0" w:space="0" w:color="auto"/>
          </w:divBdr>
        </w:div>
        <w:div w:id="74058360">
          <w:marLeft w:val="640"/>
          <w:marRight w:val="0"/>
          <w:marTop w:val="0"/>
          <w:marBottom w:val="0"/>
          <w:divBdr>
            <w:top w:val="none" w:sz="0" w:space="0" w:color="auto"/>
            <w:left w:val="none" w:sz="0" w:space="0" w:color="auto"/>
            <w:bottom w:val="none" w:sz="0" w:space="0" w:color="auto"/>
            <w:right w:val="none" w:sz="0" w:space="0" w:color="auto"/>
          </w:divBdr>
        </w:div>
        <w:div w:id="835388341">
          <w:marLeft w:val="640"/>
          <w:marRight w:val="0"/>
          <w:marTop w:val="0"/>
          <w:marBottom w:val="0"/>
          <w:divBdr>
            <w:top w:val="none" w:sz="0" w:space="0" w:color="auto"/>
            <w:left w:val="none" w:sz="0" w:space="0" w:color="auto"/>
            <w:bottom w:val="none" w:sz="0" w:space="0" w:color="auto"/>
            <w:right w:val="none" w:sz="0" w:space="0" w:color="auto"/>
          </w:divBdr>
        </w:div>
        <w:div w:id="1036584649">
          <w:marLeft w:val="640"/>
          <w:marRight w:val="0"/>
          <w:marTop w:val="0"/>
          <w:marBottom w:val="0"/>
          <w:divBdr>
            <w:top w:val="none" w:sz="0" w:space="0" w:color="auto"/>
            <w:left w:val="none" w:sz="0" w:space="0" w:color="auto"/>
            <w:bottom w:val="none" w:sz="0" w:space="0" w:color="auto"/>
            <w:right w:val="none" w:sz="0" w:space="0" w:color="auto"/>
          </w:divBdr>
        </w:div>
        <w:div w:id="1171333040">
          <w:marLeft w:val="640"/>
          <w:marRight w:val="0"/>
          <w:marTop w:val="0"/>
          <w:marBottom w:val="0"/>
          <w:divBdr>
            <w:top w:val="none" w:sz="0" w:space="0" w:color="auto"/>
            <w:left w:val="none" w:sz="0" w:space="0" w:color="auto"/>
            <w:bottom w:val="none" w:sz="0" w:space="0" w:color="auto"/>
            <w:right w:val="none" w:sz="0" w:space="0" w:color="auto"/>
          </w:divBdr>
        </w:div>
        <w:div w:id="701588097">
          <w:marLeft w:val="640"/>
          <w:marRight w:val="0"/>
          <w:marTop w:val="0"/>
          <w:marBottom w:val="0"/>
          <w:divBdr>
            <w:top w:val="none" w:sz="0" w:space="0" w:color="auto"/>
            <w:left w:val="none" w:sz="0" w:space="0" w:color="auto"/>
            <w:bottom w:val="none" w:sz="0" w:space="0" w:color="auto"/>
            <w:right w:val="none" w:sz="0" w:space="0" w:color="auto"/>
          </w:divBdr>
        </w:div>
        <w:div w:id="27413090">
          <w:marLeft w:val="640"/>
          <w:marRight w:val="0"/>
          <w:marTop w:val="0"/>
          <w:marBottom w:val="0"/>
          <w:divBdr>
            <w:top w:val="none" w:sz="0" w:space="0" w:color="auto"/>
            <w:left w:val="none" w:sz="0" w:space="0" w:color="auto"/>
            <w:bottom w:val="none" w:sz="0" w:space="0" w:color="auto"/>
            <w:right w:val="none" w:sz="0" w:space="0" w:color="auto"/>
          </w:divBdr>
        </w:div>
        <w:div w:id="640620725">
          <w:marLeft w:val="640"/>
          <w:marRight w:val="0"/>
          <w:marTop w:val="0"/>
          <w:marBottom w:val="0"/>
          <w:divBdr>
            <w:top w:val="none" w:sz="0" w:space="0" w:color="auto"/>
            <w:left w:val="none" w:sz="0" w:space="0" w:color="auto"/>
            <w:bottom w:val="none" w:sz="0" w:space="0" w:color="auto"/>
            <w:right w:val="none" w:sz="0" w:space="0" w:color="auto"/>
          </w:divBdr>
        </w:div>
        <w:div w:id="1691183014">
          <w:marLeft w:val="640"/>
          <w:marRight w:val="0"/>
          <w:marTop w:val="0"/>
          <w:marBottom w:val="0"/>
          <w:divBdr>
            <w:top w:val="none" w:sz="0" w:space="0" w:color="auto"/>
            <w:left w:val="none" w:sz="0" w:space="0" w:color="auto"/>
            <w:bottom w:val="none" w:sz="0" w:space="0" w:color="auto"/>
            <w:right w:val="none" w:sz="0" w:space="0" w:color="auto"/>
          </w:divBdr>
        </w:div>
        <w:div w:id="1666393619">
          <w:marLeft w:val="640"/>
          <w:marRight w:val="0"/>
          <w:marTop w:val="0"/>
          <w:marBottom w:val="0"/>
          <w:divBdr>
            <w:top w:val="none" w:sz="0" w:space="0" w:color="auto"/>
            <w:left w:val="none" w:sz="0" w:space="0" w:color="auto"/>
            <w:bottom w:val="none" w:sz="0" w:space="0" w:color="auto"/>
            <w:right w:val="none" w:sz="0" w:space="0" w:color="auto"/>
          </w:divBdr>
        </w:div>
        <w:div w:id="862792327">
          <w:marLeft w:val="640"/>
          <w:marRight w:val="0"/>
          <w:marTop w:val="0"/>
          <w:marBottom w:val="0"/>
          <w:divBdr>
            <w:top w:val="none" w:sz="0" w:space="0" w:color="auto"/>
            <w:left w:val="none" w:sz="0" w:space="0" w:color="auto"/>
            <w:bottom w:val="none" w:sz="0" w:space="0" w:color="auto"/>
            <w:right w:val="none" w:sz="0" w:space="0" w:color="auto"/>
          </w:divBdr>
        </w:div>
        <w:div w:id="597520710">
          <w:marLeft w:val="640"/>
          <w:marRight w:val="0"/>
          <w:marTop w:val="0"/>
          <w:marBottom w:val="0"/>
          <w:divBdr>
            <w:top w:val="none" w:sz="0" w:space="0" w:color="auto"/>
            <w:left w:val="none" w:sz="0" w:space="0" w:color="auto"/>
            <w:bottom w:val="none" w:sz="0" w:space="0" w:color="auto"/>
            <w:right w:val="none" w:sz="0" w:space="0" w:color="auto"/>
          </w:divBdr>
        </w:div>
        <w:div w:id="831143859">
          <w:marLeft w:val="640"/>
          <w:marRight w:val="0"/>
          <w:marTop w:val="0"/>
          <w:marBottom w:val="0"/>
          <w:divBdr>
            <w:top w:val="none" w:sz="0" w:space="0" w:color="auto"/>
            <w:left w:val="none" w:sz="0" w:space="0" w:color="auto"/>
            <w:bottom w:val="none" w:sz="0" w:space="0" w:color="auto"/>
            <w:right w:val="none" w:sz="0" w:space="0" w:color="auto"/>
          </w:divBdr>
        </w:div>
        <w:div w:id="1423145414">
          <w:marLeft w:val="640"/>
          <w:marRight w:val="0"/>
          <w:marTop w:val="0"/>
          <w:marBottom w:val="0"/>
          <w:divBdr>
            <w:top w:val="none" w:sz="0" w:space="0" w:color="auto"/>
            <w:left w:val="none" w:sz="0" w:space="0" w:color="auto"/>
            <w:bottom w:val="none" w:sz="0" w:space="0" w:color="auto"/>
            <w:right w:val="none" w:sz="0" w:space="0" w:color="auto"/>
          </w:divBdr>
        </w:div>
        <w:div w:id="1202985009">
          <w:marLeft w:val="640"/>
          <w:marRight w:val="0"/>
          <w:marTop w:val="0"/>
          <w:marBottom w:val="0"/>
          <w:divBdr>
            <w:top w:val="none" w:sz="0" w:space="0" w:color="auto"/>
            <w:left w:val="none" w:sz="0" w:space="0" w:color="auto"/>
            <w:bottom w:val="none" w:sz="0" w:space="0" w:color="auto"/>
            <w:right w:val="none" w:sz="0" w:space="0" w:color="auto"/>
          </w:divBdr>
        </w:div>
        <w:div w:id="540476864">
          <w:marLeft w:val="640"/>
          <w:marRight w:val="0"/>
          <w:marTop w:val="0"/>
          <w:marBottom w:val="0"/>
          <w:divBdr>
            <w:top w:val="none" w:sz="0" w:space="0" w:color="auto"/>
            <w:left w:val="none" w:sz="0" w:space="0" w:color="auto"/>
            <w:bottom w:val="none" w:sz="0" w:space="0" w:color="auto"/>
            <w:right w:val="none" w:sz="0" w:space="0" w:color="auto"/>
          </w:divBdr>
        </w:div>
        <w:div w:id="224727056">
          <w:marLeft w:val="640"/>
          <w:marRight w:val="0"/>
          <w:marTop w:val="0"/>
          <w:marBottom w:val="0"/>
          <w:divBdr>
            <w:top w:val="none" w:sz="0" w:space="0" w:color="auto"/>
            <w:left w:val="none" w:sz="0" w:space="0" w:color="auto"/>
            <w:bottom w:val="none" w:sz="0" w:space="0" w:color="auto"/>
            <w:right w:val="none" w:sz="0" w:space="0" w:color="auto"/>
          </w:divBdr>
        </w:div>
        <w:div w:id="1115296123">
          <w:marLeft w:val="640"/>
          <w:marRight w:val="0"/>
          <w:marTop w:val="0"/>
          <w:marBottom w:val="0"/>
          <w:divBdr>
            <w:top w:val="none" w:sz="0" w:space="0" w:color="auto"/>
            <w:left w:val="none" w:sz="0" w:space="0" w:color="auto"/>
            <w:bottom w:val="none" w:sz="0" w:space="0" w:color="auto"/>
            <w:right w:val="none" w:sz="0" w:space="0" w:color="auto"/>
          </w:divBdr>
        </w:div>
        <w:div w:id="747194080">
          <w:marLeft w:val="640"/>
          <w:marRight w:val="0"/>
          <w:marTop w:val="0"/>
          <w:marBottom w:val="0"/>
          <w:divBdr>
            <w:top w:val="none" w:sz="0" w:space="0" w:color="auto"/>
            <w:left w:val="none" w:sz="0" w:space="0" w:color="auto"/>
            <w:bottom w:val="none" w:sz="0" w:space="0" w:color="auto"/>
            <w:right w:val="none" w:sz="0" w:space="0" w:color="auto"/>
          </w:divBdr>
        </w:div>
        <w:div w:id="288627081">
          <w:marLeft w:val="640"/>
          <w:marRight w:val="0"/>
          <w:marTop w:val="0"/>
          <w:marBottom w:val="0"/>
          <w:divBdr>
            <w:top w:val="none" w:sz="0" w:space="0" w:color="auto"/>
            <w:left w:val="none" w:sz="0" w:space="0" w:color="auto"/>
            <w:bottom w:val="none" w:sz="0" w:space="0" w:color="auto"/>
            <w:right w:val="none" w:sz="0" w:space="0" w:color="auto"/>
          </w:divBdr>
        </w:div>
        <w:div w:id="625090239">
          <w:marLeft w:val="640"/>
          <w:marRight w:val="0"/>
          <w:marTop w:val="0"/>
          <w:marBottom w:val="0"/>
          <w:divBdr>
            <w:top w:val="none" w:sz="0" w:space="0" w:color="auto"/>
            <w:left w:val="none" w:sz="0" w:space="0" w:color="auto"/>
            <w:bottom w:val="none" w:sz="0" w:space="0" w:color="auto"/>
            <w:right w:val="none" w:sz="0" w:space="0" w:color="auto"/>
          </w:divBdr>
        </w:div>
        <w:div w:id="103816352">
          <w:marLeft w:val="640"/>
          <w:marRight w:val="0"/>
          <w:marTop w:val="0"/>
          <w:marBottom w:val="0"/>
          <w:divBdr>
            <w:top w:val="none" w:sz="0" w:space="0" w:color="auto"/>
            <w:left w:val="none" w:sz="0" w:space="0" w:color="auto"/>
            <w:bottom w:val="none" w:sz="0" w:space="0" w:color="auto"/>
            <w:right w:val="none" w:sz="0" w:space="0" w:color="auto"/>
          </w:divBdr>
        </w:div>
        <w:div w:id="701249096">
          <w:marLeft w:val="640"/>
          <w:marRight w:val="0"/>
          <w:marTop w:val="0"/>
          <w:marBottom w:val="0"/>
          <w:divBdr>
            <w:top w:val="none" w:sz="0" w:space="0" w:color="auto"/>
            <w:left w:val="none" w:sz="0" w:space="0" w:color="auto"/>
            <w:bottom w:val="none" w:sz="0" w:space="0" w:color="auto"/>
            <w:right w:val="none" w:sz="0" w:space="0" w:color="auto"/>
          </w:divBdr>
        </w:div>
        <w:div w:id="1843861180">
          <w:marLeft w:val="640"/>
          <w:marRight w:val="0"/>
          <w:marTop w:val="0"/>
          <w:marBottom w:val="0"/>
          <w:divBdr>
            <w:top w:val="none" w:sz="0" w:space="0" w:color="auto"/>
            <w:left w:val="none" w:sz="0" w:space="0" w:color="auto"/>
            <w:bottom w:val="none" w:sz="0" w:space="0" w:color="auto"/>
            <w:right w:val="none" w:sz="0" w:space="0" w:color="auto"/>
          </w:divBdr>
        </w:div>
        <w:div w:id="663124168">
          <w:marLeft w:val="640"/>
          <w:marRight w:val="0"/>
          <w:marTop w:val="0"/>
          <w:marBottom w:val="0"/>
          <w:divBdr>
            <w:top w:val="none" w:sz="0" w:space="0" w:color="auto"/>
            <w:left w:val="none" w:sz="0" w:space="0" w:color="auto"/>
            <w:bottom w:val="none" w:sz="0" w:space="0" w:color="auto"/>
            <w:right w:val="none" w:sz="0" w:space="0" w:color="auto"/>
          </w:divBdr>
        </w:div>
        <w:div w:id="723678756">
          <w:marLeft w:val="640"/>
          <w:marRight w:val="0"/>
          <w:marTop w:val="0"/>
          <w:marBottom w:val="0"/>
          <w:divBdr>
            <w:top w:val="none" w:sz="0" w:space="0" w:color="auto"/>
            <w:left w:val="none" w:sz="0" w:space="0" w:color="auto"/>
            <w:bottom w:val="none" w:sz="0" w:space="0" w:color="auto"/>
            <w:right w:val="none" w:sz="0" w:space="0" w:color="auto"/>
          </w:divBdr>
        </w:div>
        <w:div w:id="1724982482">
          <w:marLeft w:val="640"/>
          <w:marRight w:val="0"/>
          <w:marTop w:val="0"/>
          <w:marBottom w:val="0"/>
          <w:divBdr>
            <w:top w:val="none" w:sz="0" w:space="0" w:color="auto"/>
            <w:left w:val="none" w:sz="0" w:space="0" w:color="auto"/>
            <w:bottom w:val="none" w:sz="0" w:space="0" w:color="auto"/>
            <w:right w:val="none" w:sz="0" w:space="0" w:color="auto"/>
          </w:divBdr>
        </w:div>
      </w:divsChild>
    </w:div>
    <w:div w:id="498814161">
      <w:bodyDiv w:val="1"/>
      <w:marLeft w:val="0"/>
      <w:marRight w:val="0"/>
      <w:marTop w:val="0"/>
      <w:marBottom w:val="0"/>
      <w:divBdr>
        <w:top w:val="none" w:sz="0" w:space="0" w:color="auto"/>
        <w:left w:val="none" w:sz="0" w:space="0" w:color="auto"/>
        <w:bottom w:val="none" w:sz="0" w:space="0" w:color="auto"/>
        <w:right w:val="none" w:sz="0" w:space="0" w:color="auto"/>
      </w:divBdr>
      <w:divsChild>
        <w:div w:id="579867929">
          <w:marLeft w:val="640"/>
          <w:marRight w:val="0"/>
          <w:marTop w:val="0"/>
          <w:marBottom w:val="0"/>
          <w:divBdr>
            <w:top w:val="none" w:sz="0" w:space="0" w:color="auto"/>
            <w:left w:val="none" w:sz="0" w:space="0" w:color="auto"/>
            <w:bottom w:val="none" w:sz="0" w:space="0" w:color="auto"/>
            <w:right w:val="none" w:sz="0" w:space="0" w:color="auto"/>
          </w:divBdr>
        </w:div>
        <w:div w:id="1840466016">
          <w:marLeft w:val="640"/>
          <w:marRight w:val="0"/>
          <w:marTop w:val="0"/>
          <w:marBottom w:val="0"/>
          <w:divBdr>
            <w:top w:val="none" w:sz="0" w:space="0" w:color="auto"/>
            <w:left w:val="none" w:sz="0" w:space="0" w:color="auto"/>
            <w:bottom w:val="none" w:sz="0" w:space="0" w:color="auto"/>
            <w:right w:val="none" w:sz="0" w:space="0" w:color="auto"/>
          </w:divBdr>
        </w:div>
        <w:div w:id="554514835">
          <w:marLeft w:val="640"/>
          <w:marRight w:val="0"/>
          <w:marTop w:val="0"/>
          <w:marBottom w:val="0"/>
          <w:divBdr>
            <w:top w:val="none" w:sz="0" w:space="0" w:color="auto"/>
            <w:left w:val="none" w:sz="0" w:space="0" w:color="auto"/>
            <w:bottom w:val="none" w:sz="0" w:space="0" w:color="auto"/>
            <w:right w:val="none" w:sz="0" w:space="0" w:color="auto"/>
          </w:divBdr>
        </w:div>
        <w:div w:id="1177230305">
          <w:marLeft w:val="640"/>
          <w:marRight w:val="0"/>
          <w:marTop w:val="0"/>
          <w:marBottom w:val="0"/>
          <w:divBdr>
            <w:top w:val="none" w:sz="0" w:space="0" w:color="auto"/>
            <w:left w:val="none" w:sz="0" w:space="0" w:color="auto"/>
            <w:bottom w:val="none" w:sz="0" w:space="0" w:color="auto"/>
            <w:right w:val="none" w:sz="0" w:space="0" w:color="auto"/>
          </w:divBdr>
        </w:div>
        <w:div w:id="179585919">
          <w:marLeft w:val="640"/>
          <w:marRight w:val="0"/>
          <w:marTop w:val="0"/>
          <w:marBottom w:val="0"/>
          <w:divBdr>
            <w:top w:val="none" w:sz="0" w:space="0" w:color="auto"/>
            <w:left w:val="none" w:sz="0" w:space="0" w:color="auto"/>
            <w:bottom w:val="none" w:sz="0" w:space="0" w:color="auto"/>
            <w:right w:val="none" w:sz="0" w:space="0" w:color="auto"/>
          </w:divBdr>
        </w:div>
        <w:div w:id="4091092">
          <w:marLeft w:val="640"/>
          <w:marRight w:val="0"/>
          <w:marTop w:val="0"/>
          <w:marBottom w:val="0"/>
          <w:divBdr>
            <w:top w:val="none" w:sz="0" w:space="0" w:color="auto"/>
            <w:left w:val="none" w:sz="0" w:space="0" w:color="auto"/>
            <w:bottom w:val="none" w:sz="0" w:space="0" w:color="auto"/>
            <w:right w:val="none" w:sz="0" w:space="0" w:color="auto"/>
          </w:divBdr>
        </w:div>
        <w:div w:id="627708122">
          <w:marLeft w:val="640"/>
          <w:marRight w:val="0"/>
          <w:marTop w:val="0"/>
          <w:marBottom w:val="0"/>
          <w:divBdr>
            <w:top w:val="none" w:sz="0" w:space="0" w:color="auto"/>
            <w:left w:val="none" w:sz="0" w:space="0" w:color="auto"/>
            <w:bottom w:val="none" w:sz="0" w:space="0" w:color="auto"/>
            <w:right w:val="none" w:sz="0" w:space="0" w:color="auto"/>
          </w:divBdr>
        </w:div>
        <w:div w:id="257181573">
          <w:marLeft w:val="640"/>
          <w:marRight w:val="0"/>
          <w:marTop w:val="0"/>
          <w:marBottom w:val="0"/>
          <w:divBdr>
            <w:top w:val="none" w:sz="0" w:space="0" w:color="auto"/>
            <w:left w:val="none" w:sz="0" w:space="0" w:color="auto"/>
            <w:bottom w:val="none" w:sz="0" w:space="0" w:color="auto"/>
            <w:right w:val="none" w:sz="0" w:space="0" w:color="auto"/>
          </w:divBdr>
        </w:div>
        <w:div w:id="1352991900">
          <w:marLeft w:val="640"/>
          <w:marRight w:val="0"/>
          <w:marTop w:val="0"/>
          <w:marBottom w:val="0"/>
          <w:divBdr>
            <w:top w:val="none" w:sz="0" w:space="0" w:color="auto"/>
            <w:left w:val="none" w:sz="0" w:space="0" w:color="auto"/>
            <w:bottom w:val="none" w:sz="0" w:space="0" w:color="auto"/>
            <w:right w:val="none" w:sz="0" w:space="0" w:color="auto"/>
          </w:divBdr>
        </w:div>
        <w:div w:id="1835028720">
          <w:marLeft w:val="640"/>
          <w:marRight w:val="0"/>
          <w:marTop w:val="0"/>
          <w:marBottom w:val="0"/>
          <w:divBdr>
            <w:top w:val="none" w:sz="0" w:space="0" w:color="auto"/>
            <w:left w:val="none" w:sz="0" w:space="0" w:color="auto"/>
            <w:bottom w:val="none" w:sz="0" w:space="0" w:color="auto"/>
            <w:right w:val="none" w:sz="0" w:space="0" w:color="auto"/>
          </w:divBdr>
        </w:div>
        <w:div w:id="542908157">
          <w:marLeft w:val="640"/>
          <w:marRight w:val="0"/>
          <w:marTop w:val="0"/>
          <w:marBottom w:val="0"/>
          <w:divBdr>
            <w:top w:val="none" w:sz="0" w:space="0" w:color="auto"/>
            <w:left w:val="none" w:sz="0" w:space="0" w:color="auto"/>
            <w:bottom w:val="none" w:sz="0" w:space="0" w:color="auto"/>
            <w:right w:val="none" w:sz="0" w:space="0" w:color="auto"/>
          </w:divBdr>
        </w:div>
        <w:div w:id="1713117827">
          <w:marLeft w:val="640"/>
          <w:marRight w:val="0"/>
          <w:marTop w:val="0"/>
          <w:marBottom w:val="0"/>
          <w:divBdr>
            <w:top w:val="none" w:sz="0" w:space="0" w:color="auto"/>
            <w:left w:val="none" w:sz="0" w:space="0" w:color="auto"/>
            <w:bottom w:val="none" w:sz="0" w:space="0" w:color="auto"/>
            <w:right w:val="none" w:sz="0" w:space="0" w:color="auto"/>
          </w:divBdr>
        </w:div>
        <w:div w:id="429588912">
          <w:marLeft w:val="640"/>
          <w:marRight w:val="0"/>
          <w:marTop w:val="0"/>
          <w:marBottom w:val="0"/>
          <w:divBdr>
            <w:top w:val="none" w:sz="0" w:space="0" w:color="auto"/>
            <w:left w:val="none" w:sz="0" w:space="0" w:color="auto"/>
            <w:bottom w:val="none" w:sz="0" w:space="0" w:color="auto"/>
            <w:right w:val="none" w:sz="0" w:space="0" w:color="auto"/>
          </w:divBdr>
        </w:div>
        <w:div w:id="1346244642">
          <w:marLeft w:val="640"/>
          <w:marRight w:val="0"/>
          <w:marTop w:val="0"/>
          <w:marBottom w:val="0"/>
          <w:divBdr>
            <w:top w:val="none" w:sz="0" w:space="0" w:color="auto"/>
            <w:left w:val="none" w:sz="0" w:space="0" w:color="auto"/>
            <w:bottom w:val="none" w:sz="0" w:space="0" w:color="auto"/>
            <w:right w:val="none" w:sz="0" w:space="0" w:color="auto"/>
          </w:divBdr>
        </w:div>
        <w:div w:id="1925648939">
          <w:marLeft w:val="640"/>
          <w:marRight w:val="0"/>
          <w:marTop w:val="0"/>
          <w:marBottom w:val="0"/>
          <w:divBdr>
            <w:top w:val="none" w:sz="0" w:space="0" w:color="auto"/>
            <w:left w:val="none" w:sz="0" w:space="0" w:color="auto"/>
            <w:bottom w:val="none" w:sz="0" w:space="0" w:color="auto"/>
            <w:right w:val="none" w:sz="0" w:space="0" w:color="auto"/>
          </w:divBdr>
        </w:div>
        <w:div w:id="172765248">
          <w:marLeft w:val="640"/>
          <w:marRight w:val="0"/>
          <w:marTop w:val="0"/>
          <w:marBottom w:val="0"/>
          <w:divBdr>
            <w:top w:val="none" w:sz="0" w:space="0" w:color="auto"/>
            <w:left w:val="none" w:sz="0" w:space="0" w:color="auto"/>
            <w:bottom w:val="none" w:sz="0" w:space="0" w:color="auto"/>
            <w:right w:val="none" w:sz="0" w:space="0" w:color="auto"/>
          </w:divBdr>
        </w:div>
        <w:div w:id="810095857">
          <w:marLeft w:val="640"/>
          <w:marRight w:val="0"/>
          <w:marTop w:val="0"/>
          <w:marBottom w:val="0"/>
          <w:divBdr>
            <w:top w:val="none" w:sz="0" w:space="0" w:color="auto"/>
            <w:left w:val="none" w:sz="0" w:space="0" w:color="auto"/>
            <w:bottom w:val="none" w:sz="0" w:space="0" w:color="auto"/>
            <w:right w:val="none" w:sz="0" w:space="0" w:color="auto"/>
          </w:divBdr>
        </w:div>
        <w:div w:id="1870415303">
          <w:marLeft w:val="640"/>
          <w:marRight w:val="0"/>
          <w:marTop w:val="0"/>
          <w:marBottom w:val="0"/>
          <w:divBdr>
            <w:top w:val="none" w:sz="0" w:space="0" w:color="auto"/>
            <w:left w:val="none" w:sz="0" w:space="0" w:color="auto"/>
            <w:bottom w:val="none" w:sz="0" w:space="0" w:color="auto"/>
            <w:right w:val="none" w:sz="0" w:space="0" w:color="auto"/>
          </w:divBdr>
        </w:div>
        <w:div w:id="297300719">
          <w:marLeft w:val="640"/>
          <w:marRight w:val="0"/>
          <w:marTop w:val="0"/>
          <w:marBottom w:val="0"/>
          <w:divBdr>
            <w:top w:val="none" w:sz="0" w:space="0" w:color="auto"/>
            <w:left w:val="none" w:sz="0" w:space="0" w:color="auto"/>
            <w:bottom w:val="none" w:sz="0" w:space="0" w:color="auto"/>
            <w:right w:val="none" w:sz="0" w:space="0" w:color="auto"/>
          </w:divBdr>
        </w:div>
        <w:div w:id="1501576505">
          <w:marLeft w:val="640"/>
          <w:marRight w:val="0"/>
          <w:marTop w:val="0"/>
          <w:marBottom w:val="0"/>
          <w:divBdr>
            <w:top w:val="none" w:sz="0" w:space="0" w:color="auto"/>
            <w:left w:val="none" w:sz="0" w:space="0" w:color="auto"/>
            <w:bottom w:val="none" w:sz="0" w:space="0" w:color="auto"/>
            <w:right w:val="none" w:sz="0" w:space="0" w:color="auto"/>
          </w:divBdr>
        </w:div>
        <w:div w:id="1166556645">
          <w:marLeft w:val="640"/>
          <w:marRight w:val="0"/>
          <w:marTop w:val="0"/>
          <w:marBottom w:val="0"/>
          <w:divBdr>
            <w:top w:val="none" w:sz="0" w:space="0" w:color="auto"/>
            <w:left w:val="none" w:sz="0" w:space="0" w:color="auto"/>
            <w:bottom w:val="none" w:sz="0" w:space="0" w:color="auto"/>
            <w:right w:val="none" w:sz="0" w:space="0" w:color="auto"/>
          </w:divBdr>
        </w:div>
        <w:div w:id="105122513">
          <w:marLeft w:val="640"/>
          <w:marRight w:val="0"/>
          <w:marTop w:val="0"/>
          <w:marBottom w:val="0"/>
          <w:divBdr>
            <w:top w:val="none" w:sz="0" w:space="0" w:color="auto"/>
            <w:left w:val="none" w:sz="0" w:space="0" w:color="auto"/>
            <w:bottom w:val="none" w:sz="0" w:space="0" w:color="auto"/>
            <w:right w:val="none" w:sz="0" w:space="0" w:color="auto"/>
          </w:divBdr>
        </w:div>
        <w:div w:id="2035885862">
          <w:marLeft w:val="640"/>
          <w:marRight w:val="0"/>
          <w:marTop w:val="0"/>
          <w:marBottom w:val="0"/>
          <w:divBdr>
            <w:top w:val="none" w:sz="0" w:space="0" w:color="auto"/>
            <w:left w:val="none" w:sz="0" w:space="0" w:color="auto"/>
            <w:bottom w:val="none" w:sz="0" w:space="0" w:color="auto"/>
            <w:right w:val="none" w:sz="0" w:space="0" w:color="auto"/>
          </w:divBdr>
        </w:div>
        <w:div w:id="1631134015">
          <w:marLeft w:val="640"/>
          <w:marRight w:val="0"/>
          <w:marTop w:val="0"/>
          <w:marBottom w:val="0"/>
          <w:divBdr>
            <w:top w:val="none" w:sz="0" w:space="0" w:color="auto"/>
            <w:left w:val="none" w:sz="0" w:space="0" w:color="auto"/>
            <w:bottom w:val="none" w:sz="0" w:space="0" w:color="auto"/>
            <w:right w:val="none" w:sz="0" w:space="0" w:color="auto"/>
          </w:divBdr>
        </w:div>
        <w:div w:id="2116094899">
          <w:marLeft w:val="640"/>
          <w:marRight w:val="0"/>
          <w:marTop w:val="0"/>
          <w:marBottom w:val="0"/>
          <w:divBdr>
            <w:top w:val="none" w:sz="0" w:space="0" w:color="auto"/>
            <w:left w:val="none" w:sz="0" w:space="0" w:color="auto"/>
            <w:bottom w:val="none" w:sz="0" w:space="0" w:color="auto"/>
            <w:right w:val="none" w:sz="0" w:space="0" w:color="auto"/>
          </w:divBdr>
        </w:div>
        <w:div w:id="1278297282">
          <w:marLeft w:val="640"/>
          <w:marRight w:val="0"/>
          <w:marTop w:val="0"/>
          <w:marBottom w:val="0"/>
          <w:divBdr>
            <w:top w:val="none" w:sz="0" w:space="0" w:color="auto"/>
            <w:left w:val="none" w:sz="0" w:space="0" w:color="auto"/>
            <w:bottom w:val="none" w:sz="0" w:space="0" w:color="auto"/>
            <w:right w:val="none" w:sz="0" w:space="0" w:color="auto"/>
          </w:divBdr>
        </w:div>
        <w:div w:id="1856377945">
          <w:marLeft w:val="640"/>
          <w:marRight w:val="0"/>
          <w:marTop w:val="0"/>
          <w:marBottom w:val="0"/>
          <w:divBdr>
            <w:top w:val="none" w:sz="0" w:space="0" w:color="auto"/>
            <w:left w:val="none" w:sz="0" w:space="0" w:color="auto"/>
            <w:bottom w:val="none" w:sz="0" w:space="0" w:color="auto"/>
            <w:right w:val="none" w:sz="0" w:space="0" w:color="auto"/>
          </w:divBdr>
        </w:div>
        <w:div w:id="361637945">
          <w:marLeft w:val="640"/>
          <w:marRight w:val="0"/>
          <w:marTop w:val="0"/>
          <w:marBottom w:val="0"/>
          <w:divBdr>
            <w:top w:val="none" w:sz="0" w:space="0" w:color="auto"/>
            <w:left w:val="none" w:sz="0" w:space="0" w:color="auto"/>
            <w:bottom w:val="none" w:sz="0" w:space="0" w:color="auto"/>
            <w:right w:val="none" w:sz="0" w:space="0" w:color="auto"/>
          </w:divBdr>
        </w:div>
        <w:div w:id="688265032">
          <w:marLeft w:val="640"/>
          <w:marRight w:val="0"/>
          <w:marTop w:val="0"/>
          <w:marBottom w:val="0"/>
          <w:divBdr>
            <w:top w:val="none" w:sz="0" w:space="0" w:color="auto"/>
            <w:left w:val="none" w:sz="0" w:space="0" w:color="auto"/>
            <w:bottom w:val="none" w:sz="0" w:space="0" w:color="auto"/>
            <w:right w:val="none" w:sz="0" w:space="0" w:color="auto"/>
          </w:divBdr>
        </w:div>
        <w:div w:id="795564598">
          <w:marLeft w:val="640"/>
          <w:marRight w:val="0"/>
          <w:marTop w:val="0"/>
          <w:marBottom w:val="0"/>
          <w:divBdr>
            <w:top w:val="none" w:sz="0" w:space="0" w:color="auto"/>
            <w:left w:val="none" w:sz="0" w:space="0" w:color="auto"/>
            <w:bottom w:val="none" w:sz="0" w:space="0" w:color="auto"/>
            <w:right w:val="none" w:sz="0" w:space="0" w:color="auto"/>
          </w:divBdr>
        </w:div>
        <w:div w:id="1916083243">
          <w:marLeft w:val="640"/>
          <w:marRight w:val="0"/>
          <w:marTop w:val="0"/>
          <w:marBottom w:val="0"/>
          <w:divBdr>
            <w:top w:val="none" w:sz="0" w:space="0" w:color="auto"/>
            <w:left w:val="none" w:sz="0" w:space="0" w:color="auto"/>
            <w:bottom w:val="none" w:sz="0" w:space="0" w:color="auto"/>
            <w:right w:val="none" w:sz="0" w:space="0" w:color="auto"/>
          </w:divBdr>
        </w:div>
        <w:div w:id="538668545">
          <w:marLeft w:val="640"/>
          <w:marRight w:val="0"/>
          <w:marTop w:val="0"/>
          <w:marBottom w:val="0"/>
          <w:divBdr>
            <w:top w:val="none" w:sz="0" w:space="0" w:color="auto"/>
            <w:left w:val="none" w:sz="0" w:space="0" w:color="auto"/>
            <w:bottom w:val="none" w:sz="0" w:space="0" w:color="auto"/>
            <w:right w:val="none" w:sz="0" w:space="0" w:color="auto"/>
          </w:divBdr>
        </w:div>
        <w:div w:id="1017316935">
          <w:marLeft w:val="640"/>
          <w:marRight w:val="0"/>
          <w:marTop w:val="0"/>
          <w:marBottom w:val="0"/>
          <w:divBdr>
            <w:top w:val="none" w:sz="0" w:space="0" w:color="auto"/>
            <w:left w:val="none" w:sz="0" w:space="0" w:color="auto"/>
            <w:bottom w:val="none" w:sz="0" w:space="0" w:color="auto"/>
            <w:right w:val="none" w:sz="0" w:space="0" w:color="auto"/>
          </w:divBdr>
        </w:div>
        <w:div w:id="1798602545">
          <w:marLeft w:val="640"/>
          <w:marRight w:val="0"/>
          <w:marTop w:val="0"/>
          <w:marBottom w:val="0"/>
          <w:divBdr>
            <w:top w:val="none" w:sz="0" w:space="0" w:color="auto"/>
            <w:left w:val="none" w:sz="0" w:space="0" w:color="auto"/>
            <w:bottom w:val="none" w:sz="0" w:space="0" w:color="auto"/>
            <w:right w:val="none" w:sz="0" w:space="0" w:color="auto"/>
          </w:divBdr>
        </w:div>
        <w:div w:id="550114980">
          <w:marLeft w:val="640"/>
          <w:marRight w:val="0"/>
          <w:marTop w:val="0"/>
          <w:marBottom w:val="0"/>
          <w:divBdr>
            <w:top w:val="none" w:sz="0" w:space="0" w:color="auto"/>
            <w:left w:val="none" w:sz="0" w:space="0" w:color="auto"/>
            <w:bottom w:val="none" w:sz="0" w:space="0" w:color="auto"/>
            <w:right w:val="none" w:sz="0" w:space="0" w:color="auto"/>
          </w:divBdr>
        </w:div>
        <w:div w:id="637496819">
          <w:marLeft w:val="640"/>
          <w:marRight w:val="0"/>
          <w:marTop w:val="0"/>
          <w:marBottom w:val="0"/>
          <w:divBdr>
            <w:top w:val="none" w:sz="0" w:space="0" w:color="auto"/>
            <w:left w:val="none" w:sz="0" w:space="0" w:color="auto"/>
            <w:bottom w:val="none" w:sz="0" w:space="0" w:color="auto"/>
            <w:right w:val="none" w:sz="0" w:space="0" w:color="auto"/>
          </w:divBdr>
        </w:div>
        <w:div w:id="850871945">
          <w:marLeft w:val="640"/>
          <w:marRight w:val="0"/>
          <w:marTop w:val="0"/>
          <w:marBottom w:val="0"/>
          <w:divBdr>
            <w:top w:val="none" w:sz="0" w:space="0" w:color="auto"/>
            <w:left w:val="none" w:sz="0" w:space="0" w:color="auto"/>
            <w:bottom w:val="none" w:sz="0" w:space="0" w:color="auto"/>
            <w:right w:val="none" w:sz="0" w:space="0" w:color="auto"/>
          </w:divBdr>
        </w:div>
        <w:div w:id="7608060">
          <w:marLeft w:val="640"/>
          <w:marRight w:val="0"/>
          <w:marTop w:val="0"/>
          <w:marBottom w:val="0"/>
          <w:divBdr>
            <w:top w:val="none" w:sz="0" w:space="0" w:color="auto"/>
            <w:left w:val="none" w:sz="0" w:space="0" w:color="auto"/>
            <w:bottom w:val="none" w:sz="0" w:space="0" w:color="auto"/>
            <w:right w:val="none" w:sz="0" w:space="0" w:color="auto"/>
          </w:divBdr>
        </w:div>
        <w:div w:id="1552040041">
          <w:marLeft w:val="640"/>
          <w:marRight w:val="0"/>
          <w:marTop w:val="0"/>
          <w:marBottom w:val="0"/>
          <w:divBdr>
            <w:top w:val="none" w:sz="0" w:space="0" w:color="auto"/>
            <w:left w:val="none" w:sz="0" w:space="0" w:color="auto"/>
            <w:bottom w:val="none" w:sz="0" w:space="0" w:color="auto"/>
            <w:right w:val="none" w:sz="0" w:space="0" w:color="auto"/>
          </w:divBdr>
        </w:div>
        <w:div w:id="347489790">
          <w:marLeft w:val="640"/>
          <w:marRight w:val="0"/>
          <w:marTop w:val="0"/>
          <w:marBottom w:val="0"/>
          <w:divBdr>
            <w:top w:val="none" w:sz="0" w:space="0" w:color="auto"/>
            <w:left w:val="none" w:sz="0" w:space="0" w:color="auto"/>
            <w:bottom w:val="none" w:sz="0" w:space="0" w:color="auto"/>
            <w:right w:val="none" w:sz="0" w:space="0" w:color="auto"/>
          </w:divBdr>
        </w:div>
        <w:div w:id="1330016448">
          <w:marLeft w:val="640"/>
          <w:marRight w:val="0"/>
          <w:marTop w:val="0"/>
          <w:marBottom w:val="0"/>
          <w:divBdr>
            <w:top w:val="none" w:sz="0" w:space="0" w:color="auto"/>
            <w:left w:val="none" w:sz="0" w:space="0" w:color="auto"/>
            <w:bottom w:val="none" w:sz="0" w:space="0" w:color="auto"/>
            <w:right w:val="none" w:sz="0" w:space="0" w:color="auto"/>
          </w:divBdr>
        </w:div>
        <w:div w:id="608659100">
          <w:marLeft w:val="640"/>
          <w:marRight w:val="0"/>
          <w:marTop w:val="0"/>
          <w:marBottom w:val="0"/>
          <w:divBdr>
            <w:top w:val="none" w:sz="0" w:space="0" w:color="auto"/>
            <w:left w:val="none" w:sz="0" w:space="0" w:color="auto"/>
            <w:bottom w:val="none" w:sz="0" w:space="0" w:color="auto"/>
            <w:right w:val="none" w:sz="0" w:space="0" w:color="auto"/>
          </w:divBdr>
        </w:div>
        <w:div w:id="186607153">
          <w:marLeft w:val="640"/>
          <w:marRight w:val="0"/>
          <w:marTop w:val="0"/>
          <w:marBottom w:val="0"/>
          <w:divBdr>
            <w:top w:val="none" w:sz="0" w:space="0" w:color="auto"/>
            <w:left w:val="none" w:sz="0" w:space="0" w:color="auto"/>
            <w:bottom w:val="none" w:sz="0" w:space="0" w:color="auto"/>
            <w:right w:val="none" w:sz="0" w:space="0" w:color="auto"/>
          </w:divBdr>
        </w:div>
        <w:div w:id="389036976">
          <w:marLeft w:val="640"/>
          <w:marRight w:val="0"/>
          <w:marTop w:val="0"/>
          <w:marBottom w:val="0"/>
          <w:divBdr>
            <w:top w:val="none" w:sz="0" w:space="0" w:color="auto"/>
            <w:left w:val="none" w:sz="0" w:space="0" w:color="auto"/>
            <w:bottom w:val="none" w:sz="0" w:space="0" w:color="auto"/>
            <w:right w:val="none" w:sz="0" w:space="0" w:color="auto"/>
          </w:divBdr>
        </w:div>
        <w:div w:id="1673798146">
          <w:marLeft w:val="640"/>
          <w:marRight w:val="0"/>
          <w:marTop w:val="0"/>
          <w:marBottom w:val="0"/>
          <w:divBdr>
            <w:top w:val="none" w:sz="0" w:space="0" w:color="auto"/>
            <w:left w:val="none" w:sz="0" w:space="0" w:color="auto"/>
            <w:bottom w:val="none" w:sz="0" w:space="0" w:color="auto"/>
            <w:right w:val="none" w:sz="0" w:space="0" w:color="auto"/>
          </w:divBdr>
        </w:div>
        <w:div w:id="1138911221">
          <w:marLeft w:val="640"/>
          <w:marRight w:val="0"/>
          <w:marTop w:val="0"/>
          <w:marBottom w:val="0"/>
          <w:divBdr>
            <w:top w:val="none" w:sz="0" w:space="0" w:color="auto"/>
            <w:left w:val="none" w:sz="0" w:space="0" w:color="auto"/>
            <w:bottom w:val="none" w:sz="0" w:space="0" w:color="auto"/>
            <w:right w:val="none" w:sz="0" w:space="0" w:color="auto"/>
          </w:divBdr>
        </w:div>
        <w:div w:id="1092124518">
          <w:marLeft w:val="640"/>
          <w:marRight w:val="0"/>
          <w:marTop w:val="0"/>
          <w:marBottom w:val="0"/>
          <w:divBdr>
            <w:top w:val="none" w:sz="0" w:space="0" w:color="auto"/>
            <w:left w:val="none" w:sz="0" w:space="0" w:color="auto"/>
            <w:bottom w:val="none" w:sz="0" w:space="0" w:color="auto"/>
            <w:right w:val="none" w:sz="0" w:space="0" w:color="auto"/>
          </w:divBdr>
        </w:div>
        <w:div w:id="415783315">
          <w:marLeft w:val="640"/>
          <w:marRight w:val="0"/>
          <w:marTop w:val="0"/>
          <w:marBottom w:val="0"/>
          <w:divBdr>
            <w:top w:val="none" w:sz="0" w:space="0" w:color="auto"/>
            <w:left w:val="none" w:sz="0" w:space="0" w:color="auto"/>
            <w:bottom w:val="none" w:sz="0" w:space="0" w:color="auto"/>
            <w:right w:val="none" w:sz="0" w:space="0" w:color="auto"/>
          </w:divBdr>
        </w:div>
        <w:div w:id="7949635">
          <w:marLeft w:val="640"/>
          <w:marRight w:val="0"/>
          <w:marTop w:val="0"/>
          <w:marBottom w:val="0"/>
          <w:divBdr>
            <w:top w:val="none" w:sz="0" w:space="0" w:color="auto"/>
            <w:left w:val="none" w:sz="0" w:space="0" w:color="auto"/>
            <w:bottom w:val="none" w:sz="0" w:space="0" w:color="auto"/>
            <w:right w:val="none" w:sz="0" w:space="0" w:color="auto"/>
          </w:divBdr>
        </w:div>
        <w:div w:id="306129602">
          <w:marLeft w:val="640"/>
          <w:marRight w:val="0"/>
          <w:marTop w:val="0"/>
          <w:marBottom w:val="0"/>
          <w:divBdr>
            <w:top w:val="none" w:sz="0" w:space="0" w:color="auto"/>
            <w:left w:val="none" w:sz="0" w:space="0" w:color="auto"/>
            <w:bottom w:val="none" w:sz="0" w:space="0" w:color="auto"/>
            <w:right w:val="none" w:sz="0" w:space="0" w:color="auto"/>
          </w:divBdr>
        </w:div>
        <w:div w:id="1687904253">
          <w:marLeft w:val="640"/>
          <w:marRight w:val="0"/>
          <w:marTop w:val="0"/>
          <w:marBottom w:val="0"/>
          <w:divBdr>
            <w:top w:val="none" w:sz="0" w:space="0" w:color="auto"/>
            <w:left w:val="none" w:sz="0" w:space="0" w:color="auto"/>
            <w:bottom w:val="none" w:sz="0" w:space="0" w:color="auto"/>
            <w:right w:val="none" w:sz="0" w:space="0" w:color="auto"/>
          </w:divBdr>
        </w:div>
        <w:div w:id="158035411">
          <w:marLeft w:val="640"/>
          <w:marRight w:val="0"/>
          <w:marTop w:val="0"/>
          <w:marBottom w:val="0"/>
          <w:divBdr>
            <w:top w:val="none" w:sz="0" w:space="0" w:color="auto"/>
            <w:left w:val="none" w:sz="0" w:space="0" w:color="auto"/>
            <w:bottom w:val="none" w:sz="0" w:space="0" w:color="auto"/>
            <w:right w:val="none" w:sz="0" w:space="0" w:color="auto"/>
          </w:divBdr>
        </w:div>
        <w:div w:id="1610161945">
          <w:marLeft w:val="640"/>
          <w:marRight w:val="0"/>
          <w:marTop w:val="0"/>
          <w:marBottom w:val="0"/>
          <w:divBdr>
            <w:top w:val="none" w:sz="0" w:space="0" w:color="auto"/>
            <w:left w:val="none" w:sz="0" w:space="0" w:color="auto"/>
            <w:bottom w:val="none" w:sz="0" w:space="0" w:color="auto"/>
            <w:right w:val="none" w:sz="0" w:space="0" w:color="auto"/>
          </w:divBdr>
        </w:div>
        <w:div w:id="309211607">
          <w:marLeft w:val="640"/>
          <w:marRight w:val="0"/>
          <w:marTop w:val="0"/>
          <w:marBottom w:val="0"/>
          <w:divBdr>
            <w:top w:val="none" w:sz="0" w:space="0" w:color="auto"/>
            <w:left w:val="none" w:sz="0" w:space="0" w:color="auto"/>
            <w:bottom w:val="none" w:sz="0" w:space="0" w:color="auto"/>
            <w:right w:val="none" w:sz="0" w:space="0" w:color="auto"/>
          </w:divBdr>
        </w:div>
        <w:div w:id="351566437">
          <w:marLeft w:val="640"/>
          <w:marRight w:val="0"/>
          <w:marTop w:val="0"/>
          <w:marBottom w:val="0"/>
          <w:divBdr>
            <w:top w:val="none" w:sz="0" w:space="0" w:color="auto"/>
            <w:left w:val="none" w:sz="0" w:space="0" w:color="auto"/>
            <w:bottom w:val="none" w:sz="0" w:space="0" w:color="auto"/>
            <w:right w:val="none" w:sz="0" w:space="0" w:color="auto"/>
          </w:divBdr>
        </w:div>
        <w:div w:id="689377023">
          <w:marLeft w:val="640"/>
          <w:marRight w:val="0"/>
          <w:marTop w:val="0"/>
          <w:marBottom w:val="0"/>
          <w:divBdr>
            <w:top w:val="none" w:sz="0" w:space="0" w:color="auto"/>
            <w:left w:val="none" w:sz="0" w:space="0" w:color="auto"/>
            <w:bottom w:val="none" w:sz="0" w:space="0" w:color="auto"/>
            <w:right w:val="none" w:sz="0" w:space="0" w:color="auto"/>
          </w:divBdr>
        </w:div>
        <w:div w:id="1397584190">
          <w:marLeft w:val="640"/>
          <w:marRight w:val="0"/>
          <w:marTop w:val="0"/>
          <w:marBottom w:val="0"/>
          <w:divBdr>
            <w:top w:val="none" w:sz="0" w:space="0" w:color="auto"/>
            <w:left w:val="none" w:sz="0" w:space="0" w:color="auto"/>
            <w:bottom w:val="none" w:sz="0" w:space="0" w:color="auto"/>
            <w:right w:val="none" w:sz="0" w:space="0" w:color="auto"/>
          </w:divBdr>
        </w:div>
        <w:div w:id="117720483">
          <w:marLeft w:val="640"/>
          <w:marRight w:val="0"/>
          <w:marTop w:val="0"/>
          <w:marBottom w:val="0"/>
          <w:divBdr>
            <w:top w:val="none" w:sz="0" w:space="0" w:color="auto"/>
            <w:left w:val="none" w:sz="0" w:space="0" w:color="auto"/>
            <w:bottom w:val="none" w:sz="0" w:space="0" w:color="auto"/>
            <w:right w:val="none" w:sz="0" w:space="0" w:color="auto"/>
          </w:divBdr>
        </w:div>
        <w:div w:id="152576050">
          <w:marLeft w:val="640"/>
          <w:marRight w:val="0"/>
          <w:marTop w:val="0"/>
          <w:marBottom w:val="0"/>
          <w:divBdr>
            <w:top w:val="none" w:sz="0" w:space="0" w:color="auto"/>
            <w:left w:val="none" w:sz="0" w:space="0" w:color="auto"/>
            <w:bottom w:val="none" w:sz="0" w:space="0" w:color="auto"/>
            <w:right w:val="none" w:sz="0" w:space="0" w:color="auto"/>
          </w:divBdr>
        </w:div>
        <w:div w:id="692614334">
          <w:marLeft w:val="640"/>
          <w:marRight w:val="0"/>
          <w:marTop w:val="0"/>
          <w:marBottom w:val="0"/>
          <w:divBdr>
            <w:top w:val="none" w:sz="0" w:space="0" w:color="auto"/>
            <w:left w:val="none" w:sz="0" w:space="0" w:color="auto"/>
            <w:bottom w:val="none" w:sz="0" w:space="0" w:color="auto"/>
            <w:right w:val="none" w:sz="0" w:space="0" w:color="auto"/>
          </w:divBdr>
        </w:div>
        <w:div w:id="1525679291">
          <w:marLeft w:val="640"/>
          <w:marRight w:val="0"/>
          <w:marTop w:val="0"/>
          <w:marBottom w:val="0"/>
          <w:divBdr>
            <w:top w:val="none" w:sz="0" w:space="0" w:color="auto"/>
            <w:left w:val="none" w:sz="0" w:space="0" w:color="auto"/>
            <w:bottom w:val="none" w:sz="0" w:space="0" w:color="auto"/>
            <w:right w:val="none" w:sz="0" w:space="0" w:color="auto"/>
          </w:divBdr>
        </w:div>
        <w:div w:id="241835065">
          <w:marLeft w:val="640"/>
          <w:marRight w:val="0"/>
          <w:marTop w:val="0"/>
          <w:marBottom w:val="0"/>
          <w:divBdr>
            <w:top w:val="none" w:sz="0" w:space="0" w:color="auto"/>
            <w:left w:val="none" w:sz="0" w:space="0" w:color="auto"/>
            <w:bottom w:val="none" w:sz="0" w:space="0" w:color="auto"/>
            <w:right w:val="none" w:sz="0" w:space="0" w:color="auto"/>
          </w:divBdr>
        </w:div>
        <w:div w:id="1032026480">
          <w:marLeft w:val="640"/>
          <w:marRight w:val="0"/>
          <w:marTop w:val="0"/>
          <w:marBottom w:val="0"/>
          <w:divBdr>
            <w:top w:val="none" w:sz="0" w:space="0" w:color="auto"/>
            <w:left w:val="none" w:sz="0" w:space="0" w:color="auto"/>
            <w:bottom w:val="none" w:sz="0" w:space="0" w:color="auto"/>
            <w:right w:val="none" w:sz="0" w:space="0" w:color="auto"/>
          </w:divBdr>
        </w:div>
        <w:div w:id="1765999845">
          <w:marLeft w:val="640"/>
          <w:marRight w:val="0"/>
          <w:marTop w:val="0"/>
          <w:marBottom w:val="0"/>
          <w:divBdr>
            <w:top w:val="none" w:sz="0" w:space="0" w:color="auto"/>
            <w:left w:val="none" w:sz="0" w:space="0" w:color="auto"/>
            <w:bottom w:val="none" w:sz="0" w:space="0" w:color="auto"/>
            <w:right w:val="none" w:sz="0" w:space="0" w:color="auto"/>
          </w:divBdr>
        </w:div>
        <w:div w:id="1386878985">
          <w:marLeft w:val="640"/>
          <w:marRight w:val="0"/>
          <w:marTop w:val="0"/>
          <w:marBottom w:val="0"/>
          <w:divBdr>
            <w:top w:val="none" w:sz="0" w:space="0" w:color="auto"/>
            <w:left w:val="none" w:sz="0" w:space="0" w:color="auto"/>
            <w:bottom w:val="none" w:sz="0" w:space="0" w:color="auto"/>
            <w:right w:val="none" w:sz="0" w:space="0" w:color="auto"/>
          </w:divBdr>
        </w:div>
        <w:div w:id="565260775">
          <w:marLeft w:val="640"/>
          <w:marRight w:val="0"/>
          <w:marTop w:val="0"/>
          <w:marBottom w:val="0"/>
          <w:divBdr>
            <w:top w:val="none" w:sz="0" w:space="0" w:color="auto"/>
            <w:left w:val="none" w:sz="0" w:space="0" w:color="auto"/>
            <w:bottom w:val="none" w:sz="0" w:space="0" w:color="auto"/>
            <w:right w:val="none" w:sz="0" w:space="0" w:color="auto"/>
          </w:divBdr>
        </w:div>
        <w:div w:id="126826459">
          <w:marLeft w:val="640"/>
          <w:marRight w:val="0"/>
          <w:marTop w:val="0"/>
          <w:marBottom w:val="0"/>
          <w:divBdr>
            <w:top w:val="none" w:sz="0" w:space="0" w:color="auto"/>
            <w:left w:val="none" w:sz="0" w:space="0" w:color="auto"/>
            <w:bottom w:val="none" w:sz="0" w:space="0" w:color="auto"/>
            <w:right w:val="none" w:sz="0" w:space="0" w:color="auto"/>
          </w:divBdr>
        </w:div>
        <w:div w:id="1831287384">
          <w:marLeft w:val="640"/>
          <w:marRight w:val="0"/>
          <w:marTop w:val="0"/>
          <w:marBottom w:val="0"/>
          <w:divBdr>
            <w:top w:val="none" w:sz="0" w:space="0" w:color="auto"/>
            <w:left w:val="none" w:sz="0" w:space="0" w:color="auto"/>
            <w:bottom w:val="none" w:sz="0" w:space="0" w:color="auto"/>
            <w:right w:val="none" w:sz="0" w:space="0" w:color="auto"/>
          </w:divBdr>
        </w:div>
        <w:div w:id="1383824235">
          <w:marLeft w:val="640"/>
          <w:marRight w:val="0"/>
          <w:marTop w:val="0"/>
          <w:marBottom w:val="0"/>
          <w:divBdr>
            <w:top w:val="none" w:sz="0" w:space="0" w:color="auto"/>
            <w:left w:val="none" w:sz="0" w:space="0" w:color="auto"/>
            <w:bottom w:val="none" w:sz="0" w:space="0" w:color="auto"/>
            <w:right w:val="none" w:sz="0" w:space="0" w:color="auto"/>
          </w:divBdr>
        </w:div>
        <w:div w:id="1753350155">
          <w:marLeft w:val="640"/>
          <w:marRight w:val="0"/>
          <w:marTop w:val="0"/>
          <w:marBottom w:val="0"/>
          <w:divBdr>
            <w:top w:val="none" w:sz="0" w:space="0" w:color="auto"/>
            <w:left w:val="none" w:sz="0" w:space="0" w:color="auto"/>
            <w:bottom w:val="none" w:sz="0" w:space="0" w:color="auto"/>
            <w:right w:val="none" w:sz="0" w:space="0" w:color="auto"/>
          </w:divBdr>
        </w:div>
        <w:div w:id="1087313102">
          <w:marLeft w:val="640"/>
          <w:marRight w:val="0"/>
          <w:marTop w:val="0"/>
          <w:marBottom w:val="0"/>
          <w:divBdr>
            <w:top w:val="none" w:sz="0" w:space="0" w:color="auto"/>
            <w:left w:val="none" w:sz="0" w:space="0" w:color="auto"/>
            <w:bottom w:val="none" w:sz="0" w:space="0" w:color="auto"/>
            <w:right w:val="none" w:sz="0" w:space="0" w:color="auto"/>
          </w:divBdr>
        </w:div>
        <w:div w:id="658003536">
          <w:marLeft w:val="640"/>
          <w:marRight w:val="0"/>
          <w:marTop w:val="0"/>
          <w:marBottom w:val="0"/>
          <w:divBdr>
            <w:top w:val="none" w:sz="0" w:space="0" w:color="auto"/>
            <w:left w:val="none" w:sz="0" w:space="0" w:color="auto"/>
            <w:bottom w:val="none" w:sz="0" w:space="0" w:color="auto"/>
            <w:right w:val="none" w:sz="0" w:space="0" w:color="auto"/>
          </w:divBdr>
        </w:div>
        <w:div w:id="1742484879">
          <w:marLeft w:val="640"/>
          <w:marRight w:val="0"/>
          <w:marTop w:val="0"/>
          <w:marBottom w:val="0"/>
          <w:divBdr>
            <w:top w:val="none" w:sz="0" w:space="0" w:color="auto"/>
            <w:left w:val="none" w:sz="0" w:space="0" w:color="auto"/>
            <w:bottom w:val="none" w:sz="0" w:space="0" w:color="auto"/>
            <w:right w:val="none" w:sz="0" w:space="0" w:color="auto"/>
          </w:divBdr>
        </w:div>
        <w:div w:id="945623684">
          <w:marLeft w:val="640"/>
          <w:marRight w:val="0"/>
          <w:marTop w:val="0"/>
          <w:marBottom w:val="0"/>
          <w:divBdr>
            <w:top w:val="none" w:sz="0" w:space="0" w:color="auto"/>
            <w:left w:val="none" w:sz="0" w:space="0" w:color="auto"/>
            <w:bottom w:val="none" w:sz="0" w:space="0" w:color="auto"/>
            <w:right w:val="none" w:sz="0" w:space="0" w:color="auto"/>
          </w:divBdr>
        </w:div>
        <w:div w:id="1643149795">
          <w:marLeft w:val="640"/>
          <w:marRight w:val="0"/>
          <w:marTop w:val="0"/>
          <w:marBottom w:val="0"/>
          <w:divBdr>
            <w:top w:val="none" w:sz="0" w:space="0" w:color="auto"/>
            <w:left w:val="none" w:sz="0" w:space="0" w:color="auto"/>
            <w:bottom w:val="none" w:sz="0" w:space="0" w:color="auto"/>
            <w:right w:val="none" w:sz="0" w:space="0" w:color="auto"/>
          </w:divBdr>
        </w:div>
        <w:div w:id="707023942">
          <w:marLeft w:val="640"/>
          <w:marRight w:val="0"/>
          <w:marTop w:val="0"/>
          <w:marBottom w:val="0"/>
          <w:divBdr>
            <w:top w:val="none" w:sz="0" w:space="0" w:color="auto"/>
            <w:left w:val="none" w:sz="0" w:space="0" w:color="auto"/>
            <w:bottom w:val="none" w:sz="0" w:space="0" w:color="auto"/>
            <w:right w:val="none" w:sz="0" w:space="0" w:color="auto"/>
          </w:divBdr>
        </w:div>
        <w:div w:id="839151023">
          <w:marLeft w:val="640"/>
          <w:marRight w:val="0"/>
          <w:marTop w:val="0"/>
          <w:marBottom w:val="0"/>
          <w:divBdr>
            <w:top w:val="none" w:sz="0" w:space="0" w:color="auto"/>
            <w:left w:val="none" w:sz="0" w:space="0" w:color="auto"/>
            <w:bottom w:val="none" w:sz="0" w:space="0" w:color="auto"/>
            <w:right w:val="none" w:sz="0" w:space="0" w:color="auto"/>
          </w:divBdr>
        </w:div>
        <w:div w:id="1930970012">
          <w:marLeft w:val="640"/>
          <w:marRight w:val="0"/>
          <w:marTop w:val="0"/>
          <w:marBottom w:val="0"/>
          <w:divBdr>
            <w:top w:val="none" w:sz="0" w:space="0" w:color="auto"/>
            <w:left w:val="none" w:sz="0" w:space="0" w:color="auto"/>
            <w:bottom w:val="none" w:sz="0" w:space="0" w:color="auto"/>
            <w:right w:val="none" w:sz="0" w:space="0" w:color="auto"/>
          </w:divBdr>
        </w:div>
        <w:div w:id="1592004504">
          <w:marLeft w:val="640"/>
          <w:marRight w:val="0"/>
          <w:marTop w:val="0"/>
          <w:marBottom w:val="0"/>
          <w:divBdr>
            <w:top w:val="none" w:sz="0" w:space="0" w:color="auto"/>
            <w:left w:val="none" w:sz="0" w:space="0" w:color="auto"/>
            <w:bottom w:val="none" w:sz="0" w:space="0" w:color="auto"/>
            <w:right w:val="none" w:sz="0" w:space="0" w:color="auto"/>
          </w:divBdr>
        </w:div>
        <w:div w:id="1128475959">
          <w:marLeft w:val="640"/>
          <w:marRight w:val="0"/>
          <w:marTop w:val="0"/>
          <w:marBottom w:val="0"/>
          <w:divBdr>
            <w:top w:val="none" w:sz="0" w:space="0" w:color="auto"/>
            <w:left w:val="none" w:sz="0" w:space="0" w:color="auto"/>
            <w:bottom w:val="none" w:sz="0" w:space="0" w:color="auto"/>
            <w:right w:val="none" w:sz="0" w:space="0" w:color="auto"/>
          </w:divBdr>
        </w:div>
        <w:div w:id="842355617">
          <w:marLeft w:val="640"/>
          <w:marRight w:val="0"/>
          <w:marTop w:val="0"/>
          <w:marBottom w:val="0"/>
          <w:divBdr>
            <w:top w:val="none" w:sz="0" w:space="0" w:color="auto"/>
            <w:left w:val="none" w:sz="0" w:space="0" w:color="auto"/>
            <w:bottom w:val="none" w:sz="0" w:space="0" w:color="auto"/>
            <w:right w:val="none" w:sz="0" w:space="0" w:color="auto"/>
          </w:divBdr>
        </w:div>
        <w:div w:id="1732774115">
          <w:marLeft w:val="640"/>
          <w:marRight w:val="0"/>
          <w:marTop w:val="0"/>
          <w:marBottom w:val="0"/>
          <w:divBdr>
            <w:top w:val="none" w:sz="0" w:space="0" w:color="auto"/>
            <w:left w:val="none" w:sz="0" w:space="0" w:color="auto"/>
            <w:bottom w:val="none" w:sz="0" w:space="0" w:color="auto"/>
            <w:right w:val="none" w:sz="0" w:space="0" w:color="auto"/>
          </w:divBdr>
        </w:div>
        <w:div w:id="96829434">
          <w:marLeft w:val="640"/>
          <w:marRight w:val="0"/>
          <w:marTop w:val="0"/>
          <w:marBottom w:val="0"/>
          <w:divBdr>
            <w:top w:val="none" w:sz="0" w:space="0" w:color="auto"/>
            <w:left w:val="none" w:sz="0" w:space="0" w:color="auto"/>
            <w:bottom w:val="none" w:sz="0" w:space="0" w:color="auto"/>
            <w:right w:val="none" w:sz="0" w:space="0" w:color="auto"/>
          </w:divBdr>
        </w:div>
        <w:div w:id="1200237748">
          <w:marLeft w:val="640"/>
          <w:marRight w:val="0"/>
          <w:marTop w:val="0"/>
          <w:marBottom w:val="0"/>
          <w:divBdr>
            <w:top w:val="none" w:sz="0" w:space="0" w:color="auto"/>
            <w:left w:val="none" w:sz="0" w:space="0" w:color="auto"/>
            <w:bottom w:val="none" w:sz="0" w:space="0" w:color="auto"/>
            <w:right w:val="none" w:sz="0" w:space="0" w:color="auto"/>
          </w:divBdr>
        </w:div>
        <w:div w:id="101071146">
          <w:marLeft w:val="640"/>
          <w:marRight w:val="0"/>
          <w:marTop w:val="0"/>
          <w:marBottom w:val="0"/>
          <w:divBdr>
            <w:top w:val="none" w:sz="0" w:space="0" w:color="auto"/>
            <w:left w:val="none" w:sz="0" w:space="0" w:color="auto"/>
            <w:bottom w:val="none" w:sz="0" w:space="0" w:color="auto"/>
            <w:right w:val="none" w:sz="0" w:space="0" w:color="auto"/>
          </w:divBdr>
        </w:div>
        <w:div w:id="632177491">
          <w:marLeft w:val="640"/>
          <w:marRight w:val="0"/>
          <w:marTop w:val="0"/>
          <w:marBottom w:val="0"/>
          <w:divBdr>
            <w:top w:val="none" w:sz="0" w:space="0" w:color="auto"/>
            <w:left w:val="none" w:sz="0" w:space="0" w:color="auto"/>
            <w:bottom w:val="none" w:sz="0" w:space="0" w:color="auto"/>
            <w:right w:val="none" w:sz="0" w:space="0" w:color="auto"/>
          </w:divBdr>
        </w:div>
        <w:div w:id="1710521237">
          <w:marLeft w:val="640"/>
          <w:marRight w:val="0"/>
          <w:marTop w:val="0"/>
          <w:marBottom w:val="0"/>
          <w:divBdr>
            <w:top w:val="none" w:sz="0" w:space="0" w:color="auto"/>
            <w:left w:val="none" w:sz="0" w:space="0" w:color="auto"/>
            <w:bottom w:val="none" w:sz="0" w:space="0" w:color="auto"/>
            <w:right w:val="none" w:sz="0" w:space="0" w:color="auto"/>
          </w:divBdr>
        </w:div>
        <w:div w:id="919828393">
          <w:marLeft w:val="640"/>
          <w:marRight w:val="0"/>
          <w:marTop w:val="0"/>
          <w:marBottom w:val="0"/>
          <w:divBdr>
            <w:top w:val="none" w:sz="0" w:space="0" w:color="auto"/>
            <w:left w:val="none" w:sz="0" w:space="0" w:color="auto"/>
            <w:bottom w:val="none" w:sz="0" w:space="0" w:color="auto"/>
            <w:right w:val="none" w:sz="0" w:space="0" w:color="auto"/>
          </w:divBdr>
        </w:div>
        <w:div w:id="692851630">
          <w:marLeft w:val="640"/>
          <w:marRight w:val="0"/>
          <w:marTop w:val="0"/>
          <w:marBottom w:val="0"/>
          <w:divBdr>
            <w:top w:val="none" w:sz="0" w:space="0" w:color="auto"/>
            <w:left w:val="none" w:sz="0" w:space="0" w:color="auto"/>
            <w:bottom w:val="none" w:sz="0" w:space="0" w:color="auto"/>
            <w:right w:val="none" w:sz="0" w:space="0" w:color="auto"/>
          </w:divBdr>
        </w:div>
        <w:div w:id="141629845">
          <w:marLeft w:val="640"/>
          <w:marRight w:val="0"/>
          <w:marTop w:val="0"/>
          <w:marBottom w:val="0"/>
          <w:divBdr>
            <w:top w:val="none" w:sz="0" w:space="0" w:color="auto"/>
            <w:left w:val="none" w:sz="0" w:space="0" w:color="auto"/>
            <w:bottom w:val="none" w:sz="0" w:space="0" w:color="auto"/>
            <w:right w:val="none" w:sz="0" w:space="0" w:color="auto"/>
          </w:divBdr>
        </w:div>
        <w:div w:id="2010449370">
          <w:marLeft w:val="640"/>
          <w:marRight w:val="0"/>
          <w:marTop w:val="0"/>
          <w:marBottom w:val="0"/>
          <w:divBdr>
            <w:top w:val="none" w:sz="0" w:space="0" w:color="auto"/>
            <w:left w:val="none" w:sz="0" w:space="0" w:color="auto"/>
            <w:bottom w:val="none" w:sz="0" w:space="0" w:color="auto"/>
            <w:right w:val="none" w:sz="0" w:space="0" w:color="auto"/>
          </w:divBdr>
        </w:div>
        <w:div w:id="2074542945">
          <w:marLeft w:val="640"/>
          <w:marRight w:val="0"/>
          <w:marTop w:val="0"/>
          <w:marBottom w:val="0"/>
          <w:divBdr>
            <w:top w:val="none" w:sz="0" w:space="0" w:color="auto"/>
            <w:left w:val="none" w:sz="0" w:space="0" w:color="auto"/>
            <w:bottom w:val="none" w:sz="0" w:space="0" w:color="auto"/>
            <w:right w:val="none" w:sz="0" w:space="0" w:color="auto"/>
          </w:divBdr>
        </w:div>
        <w:div w:id="521433945">
          <w:marLeft w:val="640"/>
          <w:marRight w:val="0"/>
          <w:marTop w:val="0"/>
          <w:marBottom w:val="0"/>
          <w:divBdr>
            <w:top w:val="none" w:sz="0" w:space="0" w:color="auto"/>
            <w:left w:val="none" w:sz="0" w:space="0" w:color="auto"/>
            <w:bottom w:val="none" w:sz="0" w:space="0" w:color="auto"/>
            <w:right w:val="none" w:sz="0" w:space="0" w:color="auto"/>
          </w:divBdr>
        </w:div>
        <w:div w:id="1434862362">
          <w:marLeft w:val="640"/>
          <w:marRight w:val="0"/>
          <w:marTop w:val="0"/>
          <w:marBottom w:val="0"/>
          <w:divBdr>
            <w:top w:val="none" w:sz="0" w:space="0" w:color="auto"/>
            <w:left w:val="none" w:sz="0" w:space="0" w:color="auto"/>
            <w:bottom w:val="none" w:sz="0" w:space="0" w:color="auto"/>
            <w:right w:val="none" w:sz="0" w:space="0" w:color="auto"/>
          </w:divBdr>
        </w:div>
        <w:div w:id="1578511848">
          <w:marLeft w:val="640"/>
          <w:marRight w:val="0"/>
          <w:marTop w:val="0"/>
          <w:marBottom w:val="0"/>
          <w:divBdr>
            <w:top w:val="none" w:sz="0" w:space="0" w:color="auto"/>
            <w:left w:val="none" w:sz="0" w:space="0" w:color="auto"/>
            <w:bottom w:val="none" w:sz="0" w:space="0" w:color="auto"/>
            <w:right w:val="none" w:sz="0" w:space="0" w:color="auto"/>
          </w:divBdr>
        </w:div>
        <w:div w:id="1109280935">
          <w:marLeft w:val="640"/>
          <w:marRight w:val="0"/>
          <w:marTop w:val="0"/>
          <w:marBottom w:val="0"/>
          <w:divBdr>
            <w:top w:val="none" w:sz="0" w:space="0" w:color="auto"/>
            <w:left w:val="none" w:sz="0" w:space="0" w:color="auto"/>
            <w:bottom w:val="none" w:sz="0" w:space="0" w:color="auto"/>
            <w:right w:val="none" w:sz="0" w:space="0" w:color="auto"/>
          </w:divBdr>
        </w:div>
        <w:div w:id="1396658645">
          <w:marLeft w:val="640"/>
          <w:marRight w:val="0"/>
          <w:marTop w:val="0"/>
          <w:marBottom w:val="0"/>
          <w:divBdr>
            <w:top w:val="none" w:sz="0" w:space="0" w:color="auto"/>
            <w:left w:val="none" w:sz="0" w:space="0" w:color="auto"/>
            <w:bottom w:val="none" w:sz="0" w:space="0" w:color="auto"/>
            <w:right w:val="none" w:sz="0" w:space="0" w:color="auto"/>
          </w:divBdr>
        </w:div>
        <w:div w:id="1869176773">
          <w:marLeft w:val="640"/>
          <w:marRight w:val="0"/>
          <w:marTop w:val="0"/>
          <w:marBottom w:val="0"/>
          <w:divBdr>
            <w:top w:val="none" w:sz="0" w:space="0" w:color="auto"/>
            <w:left w:val="none" w:sz="0" w:space="0" w:color="auto"/>
            <w:bottom w:val="none" w:sz="0" w:space="0" w:color="auto"/>
            <w:right w:val="none" w:sz="0" w:space="0" w:color="auto"/>
          </w:divBdr>
        </w:div>
        <w:div w:id="839932009">
          <w:marLeft w:val="640"/>
          <w:marRight w:val="0"/>
          <w:marTop w:val="0"/>
          <w:marBottom w:val="0"/>
          <w:divBdr>
            <w:top w:val="none" w:sz="0" w:space="0" w:color="auto"/>
            <w:left w:val="none" w:sz="0" w:space="0" w:color="auto"/>
            <w:bottom w:val="none" w:sz="0" w:space="0" w:color="auto"/>
            <w:right w:val="none" w:sz="0" w:space="0" w:color="auto"/>
          </w:divBdr>
        </w:div>
        <w:div w:id="1703818562">
          <w:marLeft w:val="640"/>
          <w:marRight w:val="0"/>
          <w:marTop w:val="0"/>
          <w:marBottom w:val="0"/>
          <w:divBdr>
            <w:top w:val="none" w:sz="0" w:space="0" w:color="auto"/>
            <w:left w:val="none" w:sz="0" w:space="0" w:color="auto"/>
            <w:bottom w:val="none" w:sz="0" w:space="0" w:color="auto"/>
            <w:right w:val="none" w:sz="0" w:space="0" w:color="auto"/>
          </w:divBdr>
        </w:div>
        <w:div w:id="1076128251">
          <w:marLeft w:val="640"/>
          <w:marRight w:val="0"/>
          <w:marTop w:val="0"/>
          <w:marBottom w:val="0"/>
          <w:divBdr>
            <w:top w:val="none" w:sz="0" w:space="0" w:color="auto"/>
            <w:left w:val="none" w:sz="0" w:space="0" w:color="auto"/>
            <w:bottom w:val="none" w:sz="0" w:space="0" w:color="auto"/>
            <w:right w:val="none" w:sz="0" w:space="0" w:color="auto"/>
          </w:divBdr>
        </w:div>
        <w:div w:id="1516577197">
          <w:marLeft w:val="640"/>
          <w:marRight w:val="0"/>
          <w:marTop w:val="0"/>
          <w:marBottom w:val="0"/>
          <w:divBdr>
            <w:top w:val="none" w:sz="0" w:space="0" w:color="auto"/>
            <w:left w:val="none" w:sz="0" w:space="0" w:color="auto"/>
            <w:bottom w:val="none" w:sz="0" w:space="0" w:color="auto"/>
            <w:right w:val="none" w:sz="0" w:space="0" w:color="auto"/>
          </w:divBdr>
        </w:div>
        <w:div w:id="188299790">
          <w:marLeft w:val="640"/>
          <w:marRight w:val="0"/>
          <w:marTop w:val="0"/>
          <w:marBottom w:val="0"/>
          <w:divBdr>
            <w:top w:val="none" w:sz="0" w:space="0" w:color="auto"/>
            <w:left w:val="none" w:sz="0" w:space="0" w:color="auto"/>
            <w:bottom w:val="none" w:sz="0" w:space="0" w:color="auto"/>
            <w:right w:val="none" w:sz="0" w:space="0" w:color="auto"/>
          </w:divBdr>
        </w:div>
        <w:div w:id="1188444833">
          <w:marLeft w:val="640"/>
          <w:marRight w:val="0"/>
          <w:marTop w:val="0"/>
          <w:marBottom w:val="0"/>
          <w:divBdr>
            <w:top w:val="none" w:sz="0" w:space="0" w:color="auto"/>
            <w:left w:val="none" w:sz="0" w:space="0" w:color="auto"/>
            <w:bottom w:val="none" w:sz="0" w:space="0" w:color="auto"/>
            <w:right w:val="none" w:sz="0" w:space="0" w:color="auto"/>
          </w:divBdr>
        </w:div>
        <w:div w:id="1125393657">
          <w:marLeft w:val="640"/>
          <w:marRight w:val="0"/>
          <w:marTop w:val="0"/>
          <w:marBottom w:val="0"/>
          <w:divBdr>
            <w:top w:val="none" w:sz="0" w:space="0" w:color="auto"/>
            <w:left w:val="none" w:sz="0" w:space="0" w:color="auto"/>
            <w:bottom w:val="none" w:sz="0" w:space="0" w:color="auto"/>
            <w:right w:val="none" w:sz="0" w:space="0" w:color="auto"/>
          </w:divBdr>
        </w:div>
        <w:div w:id="1981033498">
          <w:marLeft w:val="640"/>
          <w:marRight w:val="0"/>
          <w:marTop w:val="0"/>
          <w:marBottom w:val="0"/>
          <w:divBdr>
            <w:top w:val="none" w:sz="0" w:space="0" w:color="auto"/>
            <w:left w:val="none" w:sz="0" w:space="0" w:color="auto"/>
            <w:bottom w:val="none" w:sz="0" w:space="0" w:color="auto"/>
            <w:right w:val="none" w:sz="0" w:space="0" w:color="auto"/>
          </w:divBdr>
        </w:div>
        <w:div w:id="1982953291">
          <w:marLeft w:val="640"/>
          <w:marRight w:val="0"/>
          <w:marTop w:val="0"/>
          <w:marBottom w:val="0"/>
          <w:divBdr>
            <w:top w:val="none" w:sz="0" w:space="0" w:color="auto"/>
            <w:left w:val="none" w:sz="0" w:space="0" w:color="auto"/>
            <w:bottom w:val="none" w:sz="0" w:space="0" w:color="auto"/>
            <w:right w:val="none" w:sz="0" w:space="0" w:color="auto"/>
          </w:divBdr>
        </w:div>
        <w:div w:id="413672851">
          <w:marLeft w:val="640"/>
          <w:marRight w:val="0"/>
          <w:marTop w:val="0"/>
          <w:marBottom w:val="0"/>
          <w:divBdr>
            <w:top w:val="none" w:sz="0" w:space="0" w:color="auto"/>
            <w:left w:val="none" w:sz="0" w:space="0" w:color="auto"/>
            <w:bottom w:val="none" w:sz="0" w:space="0" w:color="auto"/>
            <w:right w:val="none" w:sz="0" w:space="0" w:color="auto"/>
          </w:divBdr>
        </w:div>
        <w:div w:id="236786478">
          <w:marLeft w:val="640"/>
          <w:marRight w:val="0"/>
          <w:marTop w:val="0"/>
          <w:marBottom w:val="0"/>
          <w:divBdr>
            <w:top w:val="none" w:sz="0" w:space="0" w:color="auto"/>
            <w:left w:val="none" w:sz="0" w:space="0" w:color="auto"/>
            <w:bottom w:val="none" w:sz="0" w:space="0" w:color="auto"/>
            <w:right w:val="none" w:sz="0" w:space="0" w:color="auto"/>
          </w:divBdr>
        </w:div>
        <w:div w:id="1557858585">
          <w:marLeft w:val="640"/>
          <w:marRight w:val="0"/>
          <w:marTop w:val="0"/>
          <w:marBottom w:val="0"/>
          <w:divBdr>
            <w:top w:val="none" w:sz="0" w:space="0" w:color="auto"/>
            <w:left w:val="none" w:sz="0" w:space="0" w:color="auto"/>
            <w:bottom w:val="none" w:sz="0" w:space="0" w:color="auto"/>
            <w:right w:val="none" w:sz="0" w:space="0" w:color="auto"/>
          </w:divBdr>
        </w:div>
        <w:div w:id="155807710">
          <w:marLeft w:val="640"/>
          <w:marRight w:val="0"/>
          <w:marTop w:val="0"/>
          <w:marBottom w:val="0"/>
          <w:divBdr>
            <w:top w:val="none" w:sz="0" w:space="0" w:color="auto"/>
            <w:left w:val="none" w:sz="0" w:space="0" w:color="auto"/>
            <w:bottom w:val="none" w:sz="0" w:space="0" w:color="auto"/>
            <w:right w:val="none" w:sz="0" w:space="0" w:color="auto"/>
          </w:divBdr>
        </w:div>
        <w:div w:id="1057512560">
          <w:marLeft w:val="640"/>
          <w:marRight w:val="0"/>
          <w:marTop w:val="0"/>
          <w:marBottom w:val="0"/>
          <w:divBdr>
            <w:top w:val="none" w:sz="0" w:space="0" w:color="auto"/>
            <w:left w:val="none" w:sz="0" w:space="0" w:color="auto"/>
            <w:bottom w:val="none" w:sz="0" w:space="0" w:color="auto"/>
            <w:right w:val="none" w:sz="0" w:space="0" w:color="auto"/>
          </w:divBdr>
        </w:div>
        <w:div w:id="1379236522">
          <w:marLeft w:val="640"/>
          <w:marRight w:val="0"/>
          <w:marTop w:val="0"/>
          <w:marBottom w:val="0"/>
          <w:divBdr>
            <w:top w:val="none" w:sz="0" w:space="0" w:color="auto"/>
            <w:left w:val="none" w:sz="0" w:space="0" w:color="auto"/>
            <w:bottom w:val="none" w:sz="0" w:space="0" w:color="auto"/>
            <w:right w:val="none" w:sz="0" w:space="0" w:color="auto"/>
          </w:divBdr>
        </w:div>
        <w:div w:id="1900440469">
          <w:marLeft w:val="640"/>
          <w:marRight w:val="0"/>
          <w:marTop w:val="0"/>
          <w:marBottom w:val="0"/>
          <w:divBdr>
            <w:top w:val="none" w:sz="0" w:space="0" w:color="auto"/>
            <w:left w:val="none" w:sz="0" w:space="0" w:color="auto"/>
            <w:bottom w:val="none" w:sz="0" w:space="0" w:color="auto"/>
            <w:right w:val="none" w:sz="0" w:space="0" w:color="auto"/>
          </w:divBdr>
        </w:div>
        <w:div w:id="1564174959">
          <w:marLeft w:val="640"/>
          <w:marRight w:val="0"/>
          <w:marTop w:val="0"/>
          <w:marBottom w:val="0"/>
          <w:divBdr>
            <w:top w:val="none" w:sz="0" w:space="0" w:color="auto"/>
            <w:left w:val="none" w:sz="0" w:space="0" w:color="auto"/>
            <w:bottom w:val="none" w:sz="0" w:space="0" w:color="auto"/>
            <w:right w:val="none" w:sz="0" w:space="0" w:color="auto"/>
          </w:divBdr>
        </w:div>
        <w:div w:id="1539976367">
          <w:marLeft w:val="640"/>
          <w:marRight w:val="0"/>
          <w:marTop w:val="0"/>
          <w:marBottom w:val="0"/>
          <w:divBdr>
            <w:top w:val="none" w:sz="0" w:space="0" w:color="auto"/>
            <w:left w:val="none" w:sz="0" w:space="0" w:color="auto"/>
            <w:bottom w:val="none" w:sz="0" w:space="0" w:color="auto"/>
            <w:right w:val="none" w:sz="0" w:space="0" w:color="auto"/>
          </w:divBdr>
        </w:div>
        <w:div w:id="1090203710">
          <w:marLeft w:val="640"/>
          <w:marRight w:val="0"/>
          <w:marTop w:val="0"/>
          <w:marBottom w:val="0"/>
          <w:divBdr>
            <w:top w:val="none" w:sz="0" w:space="0" w:color="auto"/>
            <w:left w:val="none" w:sz="0" w:space="0" w:color="auto"/>
            <w:bottom w:val="none" w:sz="0" w:space="0" w:color="auto"/>
            <w:right w:val="none" w:sz="0" w:space="0" w:color="auto"/>
          </w:divBdr>
        </w:div>
        <w:div w:id="1486631737">
          <w:marLeft w:val="640"/>
          <w:marRight w:val="0"/>
          <w:marTop w:val="0"/>
          <w:marBottom w:val="0"/>
          <w:divBdr>
            <w:top w:val="none" w:sz="0" w:space="0" w:color="auto"/>
            <w:left w:val="none" w:sz="0" w:space="0" w:color="auto"/>
            <w:bottom w:val="none" w:sz="0" w:space="0" w:color="auto"/>
            <w:right w:val="none" w:sz="0" w:space="0" w:color="auto"/>
          </w:divBdr>
        </w:div>
        <w:div w:id="611010944">
          <w:marLeft w:val="640"/>
          <w:marRight w:val="0"/>
          <w:marTop w:val="0"/>
          <w:marBottom w:val="0"/>
          <w:divBdr>
            <w:top w:val="none" w:sz="0" w:space="0" w:color="auto"/>
            <w:left w:val="none" w:sz="0" w:space="0" w:color="auto"/>
            <w:bottom w:val="none" w:sz="0" w:space="0" w:color="auto"/>
            <w:right w:val="none" w:sz="0" w:space="0" w:color="auto"/>
          </w:divBdr>
        </w:div>
        <w:div w:id="1122846087">
          <w:marLeft w:val="640"/>
          <w:marRight w:val="0"/>
          <w:marTop w:val="0"/>
          <w:marBottom w:val="0"/>
          <w:divBdr>
            <w:top w:val="none" w:sz="0" w:space="0" w:color="auto"/>
            <w:left w:val="none" w:sz="0" w:space="0" w:color="auto"/>
            <w:bottom w:val="none" w:sz="0" w:space="0" w:color="auto"/>
            <w:right w:val="none" w:sz="0" w:space="0" w:color="auto"/>
          </w:divBdr>
        </w:div>
        <w:div w:id="1602957977">
          <w:marLeft w:val="640"/>
          <w:marRight w:val="0"/>
          <w:marTop w:val="0"/>
          <w:marBottom w:val="0"/>
          <w:divBdr>
            <w:top w:val="none" w:sz="0" w:space="0" w:color="auto"/>
            <w:left w:val="none" w:sz="0" w:space="0" w:color="auto"/>
            <w:bottom w:val="none" w:sz="0" w:space="0" w:color="auto"/>
            <w:right w:val="none" w:sz="0" w:space="0" w:color="auto"/>
          </w:divBdr>
        </w:div>
      </w:divsChild>
    </w:div>
    <w:div w:id="500510550">
      <w:bodyDiv w:val="1"/>
      <w:marLeft w:val="0"/>
      <w:marRight w:val="0"/>
      <w:marTop w:val="0"/>
      <w:marBottom w:val="0"/>
      <w:divBdr>
        <w:top w:val="none" w:sz="0" w:space="0" w:color="auto"/>
        <w:left w:val="none" w:sz="0" w:space="0" w:color="auto"/>
        <w:bottom w:val="none" w:sz="0" w:space="0" w:color="auto"/>
        <w:right w:val="none" w:sz="0" w:space="0" w:color="auto"/>
      </w:divBdr>
      <w:divsChild>
        <w:div w:id="962930067">
          <w:marLeft w:val="640"/>
          <w:marRight w:val="0"/>
          <w:marTop w:val="0"/>
          <w:marBottom w:val="0"/>
          <w:divBdr>
            <w:top w:val="none" w:sz="0" w:space="0" w:color="auto"/>
            <w:left w:val="none" w:sz="0" w:space="0" w:color="auto"/>
            <w:bottom w:val="none" w:sz="0" w:space="0" w:color="auto"/>
            <w:right w:val="none" w:sz="0" w:space="0" w:color="auto"/>
          </w:divBdr>
        </w:div>
        <w:div w:id="465048690">
          <w:marLeft w:val="640"/>
          <w:marRight w:val="0"/>
          <w:marTop w:val="0"/>
          <w:marBottom w:val="0"/>
          <w:divBdr>
            <w:top w:val="none" w:sz="0" w:space="0" w:color="auto"/>
            <w:left w:val="none" w:sz="0" w:space="0" w:color="auto"/>
            <w:bottom w:val="none" w:sz="0" w:space="0" w:color="auto"/>
            <w:right w:val="none" w:sz="0" w:space="0" w:color="auto"/>
          </w:divBdr>
        </w:div>
        <w:div w:id="1775131387">
          <w:marLeft w:val="640"/>
          <w:marRight w:val="0"/>
          <w:marTop w:val="0"/>
          <w:marBottom w:val="0"/>
          <w:divBdr>
            <w:top w:val="none" w:sz="0" w:space="0" w:color="auto"/>
            <w:left w:val="none" w:sz="0" w:space="0" w:color="auto"/>
            <w:bottom w:val="none" w:sz="0" w:space="0" w:color="auto"/>
            <w:right w:val="none" w:sz="0" w:space="0" w:color="auto"/>
          </w:divBdr>
        </w:div>
        <w:div w:id="1959488276">
          <w:marLeft w:val="640"/>
          <w:marRight w:val="0"/>
          <w:marTop w:val="0"/>
          <w:marBottom w:val="0"/>
          <w:divBdr>
            <w:top w:val="none" w:sz="0" w:space="0" w:color="auto"/>
            <w:left w:val="none" w:sz="0" w:space="0" w:color="auto"/>
            <w:bottom w:val="none" w:sz="0" w:space="0" w:color="auto"/>
            <w:right w:val="none" w:sz="0" w:space="0" w:color="auto"/>
          </w:divBdr>
        </w:div>
        <w:div w:id="36199592">
          <w:marLeft w:val="640"/>
          <w:marRight w:val="0"/>
          <w:marTop w:val="0"/>
          <w:marBottom w:val="0"/>
          <w:divBdr>
            <w:top w:val="none" w:sz="0" w:space="0" w:color="auto"/>
            <w:left w:val="none" w:sz="0" w:space="0" w:color="auto"/>
            <w:bottom w:val="none" w:sz="0" w:space="0" w:color="auto"/>
            <w:right w:val="none" w:sz="0" w:space="0" w:color="auto"/>
          </w:divBdr>
        </w:div>
        <w:div w:id="730613879">
          <w:marLeft w:val="640"/>
          <w:marRight w:val="0"/>
          <w:marTop w:val="0"/>
          <w:marBottom w:val="0"/>
          <w:divBdr>
            <w:top w:val="none" w:sz="0" w:space="0" w:color="auto"/>
            <w:left w:val="none" w:sz="0" w:space="0" w:color="auto"/>
            <w:bottom w:val="none" w:sz="0" w:space="0" w:color="auto"/>
            <w:right w:val="none" w:sz="0" w:space="0" w:color="auto"/>
          </w:divBdr>
        </w:div>
        <w:div w:id="245001942">
          <w:marLeft w:val="640"/>
          <w:marRight w:val="0"/>
          <w:marTop w:val="0"/>
          <w:marBottom w:val="0"/>
          <w:divBdr>
            <w:top w:val="none" w:sz="0" w:space="0" w:color="auto"/>
            <w:left w:val="none" w:sz="0" w:space="0" w:color="auto"/>
            <w:bottom w:val="none" w:sz="0" w:space="0" w:color="auto"/>
            <w:right w:val="none" w:sz="0" w:space="0" w:color="auto"/>
          </w:divBdr>
        </w:div>
        <w:div w:id="742533157">
          <w:marLeft w:val="640"/>
          <w:marRight w:val="0"/>
          <w:marTop w:val="0"/>
          <w:marBottom w:val="0"/>
          <w:divBdr>
            <w:top w:val="none" w:sz="0" w:space="0" w:color="auto"/>
            <w:left w:val="none" w:sz="0" w:space="0" w:color="auto"/>
            <w:bottom w:val="none" w:sz="0" w:space="0" w:color="auto"/>
            <w:right w:val="none" w:sz="0" w:space="0" w:color="auto"/>
          </w:divBdr>
        </w:div>
        <w:div w:id="616984637">
          <w:marLeft w:val="640"/>
          <w:marRight w:val="0"/>
          <w:marTop w:val="0"/>
          <w:marBottom w:val="0"/>
          <w:divBdr>
            <w:top w:val="none" w:sz="0" w:space="0" w:color="auto"/>
            <w:left w:val="none" w:sz="0" w:space="0" w:color="auto"/>
            <w:bottom w:val="none" w:sz="0" w:space="0" w:color="auto"/>
            <w:right w:val="none" w:sz="0" w:space="0" w:color="auto"/>
          </w:divBdr>
        </w:div>
        <w:div w:id="2063826672">
          <w:marLeft w:val="640"/>
          <w:marRight w:val="0"/>
          <w:marTop w:val="0"/>
          <w:marBottom w:val="0"/>
          <w:divBdr>
            <w:top w:val="none" w:sz="0" w:space="0" w:color="auto"/>
            <w:left w:val="none" w:sz="0" w:space="0" w:color="auto"/>
            <w:bottom w:val="none" w:sz="0" w:space="0" w:color="auto"/>
            <w:right w:val="none" w:sz="0" w:space="0" w:color="auto"/>
          </w:divBdr>
        </w:div>
        <w:div w:id="1831940714">
          <w:marLeft w:val="640"/>
          <w:marRight w:val="0"/>
          <w:marTop w:val="0"/>
          <w:marBottom w:val="0"/>
          <w:divBdr>
            <w:top w:val="none" w:sz="0" w:space="0" w:color="auto"/>
            <w:left w:val="none" w:sz="0" w:space="0" w:color="auto"/>
            <w:bottom w:val="none" w:sz="0" w:space="0" w:color="auto"/>
            <w:right w:val="none" w:sz="0" w:space="0" w:color="auto"/>
          </w:divBdr>
        </w:div>
        <w:div w:id="753287751">
          <w:marLeft w:val="640"/>
          <w:marRight w:val="0"/>
          <w:marTop w:val="0"/>
          <w:marBottom w:val="0"/>
          <w:divBdr>
            <w:top w:val="none" w:sz="0" w:space="0" w:color="auto"/>
            <w:left w:val="none" w:sz="0" w:space="0" w:color="auto"/>
            <w:bottom w:val="none" w:sz="0" w:space="0" w:color="auto"/>
            <w:right w:val="none" w:sz="0" w:space="0" w:color="auto"/>
          </w:divBdr>
        </w:div>
        <w:div w:id="1180504650">
          <w:marLeft w:val="640"/>
          <w:marRight w:val="0"/>
          <w:marTop w:val="0"/>
          <w:marBottom w:val="0"/>
          <w:divBdr>
            <w:top w:val="none" w:sz="0" w:space="0" w:color="auto"/>
            <w:left w:val="none" w:sz="0" w:space="0" w:color="auto"/>
            <w:bottom w:val="none" w:sz="0" w:space="0" w:color="auto"/>
            <w:right w:val="none" w:sz="0" w:space="0" w:color="auto"/>
          </w:divBdr>
        </w:div>
        <w:div w:id="1036347664">
          <w:marLeft w:val="640"/>
          <w:marRight w:val="0"/>
          <w:marTop w:val="0"/>
          <w:marBottom w:val="0"/>
          <w:divBdr>
            <w:top w:val="none" w:sz="0" w:space="0" w:color="auto"/>
            <w:left w:val="none" w:sz="0" w:space="0" w:color="auto"/>
            <w:bottom w:val="none" w:sz="0" w:space="0" w:color="auto"/>
            <w:right w:val="none" w:sz="0" w:space="0" w:color="auto"/>
          </w:divBdr>
        </w:div>
        <w:div w:id="622542486">
          <w:marLeft w:val="640"/>
          <w:marRight w:val="0"/>
          <w:marTop w:val="0"/>
          <w:marBottom w:val="0"/>
          <w:divBdr>
            <w:top w:val="none" w:sz="0" w:space="0" w:color="auto"/>
            <w:left w:val="none" w:sz="0" w:space="0" w:color="auto"/>
            <w:bottom w:val="none" w:sz="0" w:space="0" w:color="auto"/>
            <w:right w:val="none" w:sz="0" w:space="0" w:color="auto"/>
          </w:divBdr>
        </w:div>
        <w:div w:id="760446442">
          <w:marLeft w:val="640"/>
          <w:marRight w:val="0"/>
          <w:marTop w:val="0"/>
          <w:marBottom w:val="0"/>
          <w:divBdr>
            <w:top w:val="none" w:sz="0" w:space="0" w:color="auto"/>
            <w:left w:val="none" w:sz="0" w:space="0" w:color="auto"/>
            <w:bottom w:val="none" w:sz="0" w:space="0" w:color="auto"/>
            <w:right w:val="none" w:sz="0" w:space="0" w:color="auto"/>
          </w:divBdr>
        </w:div>
        <w:div w:id="498351606">
          <w:marLeft w:val="640"/>
          <w:marRight w:val="0"/>
          <w:marTop w:val="0"/>
          <w:marBottom w:val="0"/>
          <w:divBdr>
            <w:top w:val="none" w:sz="0" w:space="0" w:color="auto"/>
            <w:left w:val="none" w:sz="0" w:space="0" w:color="auto"/>
            <w:bottom w:val="none" w:sz="0" w:space="0" w:color="auto"/>
            <w:right w:val="none" w:sz="0" w:space="0" w:color="auto"/>
          </w:divBdr>
        </w:div>
        <w:div w:id="414208867">
          <w:marLeft w:val="640"/>
          <w:marRight w:val="0"/>
          <w:marTop w:val="0"/>
          <w:marBottom w:val="0"/>
          <w:divBdr>
            <w:top w:val="none" w:sz="0" w:space="0" w:color="auto"/>
            <w:left w:val="none" w:sz="0" w:space="0" w:color="auto"/>
            <w:bottom w:val="none" w:sz="0" w:space="0" w:color="auto"/>
            <w:right w:val="none" w:sz="0" w:space="0" w:color="auto"/>
          </w:divBdr>
        </w:div>
        <w:div w:id="486435298">
          <w:marLeft w:val="640"/>
          <w:marRight w:val="0"/>
          <w:marTop w:val="0"/>
          <w:marBottom w:val="0"/>
          <w:divBdr>
            <w:top w:val="none" w:sz="0" w:space="0" w:color="auto"/>
            <w:left w:val="none" w:sz="0" w:space="0" w:color="auto"/>
            <w:bottom w:val="none" w:sz="0" w:space="0" w:color="auto"/>
            <w:right w:val="none" w:sz="0" w:space="0" w:color="auto"/>
          </w:divBdr>
        </w:div>
        <w:div w:id="496115553">
          <w:marLeft w:val="640"/>
          <w:marRight w:val="0"/>
          <w:marTop w:val="0"/>
          <w:marBottom w:val="0"/>
          <w:divBdr>
            <w:top w:val="none" w:sz="0" w:space="0" w:color="auto"/>
            <w:left w:val="none" w:sz="0" w:space="0" w:color="auto"/>
            <w:bottom w:val="none" w:sz="0" w:space="0" w:color="auto"/>
            <w:right w:val="none" w:sz="0" w:space="0" w:color="auto"/>
          </w:divBdr>
        </w:div>
        <w:div w:id="1397170653">
          <w:marLeft w:val="640"/>
          <w:marRight w:val="0"/>
          <w:marTop w:val="0"/>
          <w:marBottom w:val="0"/>
          <w:divBdr>
            <w:top w:val="none" w:sz="0" w:space="0" w:color="auto"/>
            <w:left w:val="none" w:sz="0" w:space="0" w:color="auto"/>
            <w:bottom w:val="none" w:sz="0" w:space="0" w:color="auto"/>
            <w:right w:val="none" w:sz="0" w:space="0" w:color="auto"/>
          </w:divBdr>
        </w:div>
        <w:div w:id="790320998">
          <w:marLeft w:val="640"/>
          <w:marRight w:val="0"/>
          <w:marTop w:val="0"/>
          <w:marBottom w:val="0"/>
          <w:divBdr>
            <w:top w:val="none" w:sz="0" w:space="0" w:color="auto"/>
            <w:left w:val="none" w:sz="0" w:space="0" w:color="auto"/>
            <w:bottom w:val="none" w:sz="0" w:space="0" w:color="auto"/>
            <w:right w:val="none" w:sz="0" w:space="0" w:color="auto"/>
          </w:divBdr>
        </w:div>
        <w:div w:id="291442849">
          <w:marLeft w:val="640"/>
          <w:marRight w:val="0"/>
          <w:marTop w:val="0"/>
          <w:marBottom w:val="0"/>
          <w:divBdr>
            <w:top w:val="none" w:sz="0" w:space="0" w:color="auto"/>
            <w:left w:val="none" w:sz="0" w:space="0" w:color="auto"/>
            <w:bottom w:val="none" w:sz="0" w:space="0" w:color="auto"/>
            <w:right w:val="none" w:sz="0" w:space="0" w:color="auto"/>
          </w:divBdr>
        </w:div>
        <w:div w:id="1981225606">
          <w:marLeft w:val="640"/>
          <w:marRight w:val="0"/>
          <w:marTop w:val="0"/>
          <w:marBottom w:val="0"/>
          <w:divBdr>
            <w:top w:val="none" w:sz="0" w:space="0" w:color="auto"/>
            <w:left w:val="none" w:sz="0" w:space="0" w:color="auto"/>
            <w:bottom w:val="none" w:sz="0" w:space="0" w:color="auto"/>
            <w:right w:val="none" w:sz="0" w:space="0" w:color="auto"/>
          </w:divBdr>
        </w:div>
        <w:div w:id="442504665">
          <w:marLeft w:val="640"/>
          <w:marRight w:val="0"/>
          <w:marTop w:val="0"/>
          <w:marBottom w:val="0"/>
          <w:divBdr>
            <w:top w:val="none" w:sz="0" w:space="0" w:color="auto"/>
            <w:left w:val="none" w:sz="0" w:space="0" w:color="auto"/>
            <w:bottom w:val="none" w:sz="0" w:space="0" w:color="auto"/>
            <w:right w:val="none" w:sz="0" w:space="0" w:color="auto"/>
          </w:divBdr>
        </w:div>
        <w:div w:id="738403723">
          <w:marLeft w:val="640"/>
          <w:marRight w:val="0"/>
          <w:marTop w:val="0"/>
          <w:marBottom w:val="0"/>
          <w:divBdr>
            <w:top w:val="none" w:sz="0" w:space="0" w:color="auto"/>
            <w:left w:val="none" w:sz="0" w:space="0" w:color="auto"/>
            <w:bottom w:val="none" w:sz="0" w:space="0" w:color="auto"/>
            <w:right w:val="none" w:sz="0" w:space="0" w:color="auto"/>
          </w:divBdr>
        </w:div>
        <w:div w:id="1377123286">
          <w:marLeft w:val="640"/>
          <w:marRight w:val="0"/>
          <w:marTop w:val="0"/>
          <w:marBottom w:val="0"/>
          <w:divBdr>
            <w:top w:val="none" w:sz="0" w:space="0" w:color="auto"/>
            <w:left w:val="none" w:sz="0" w:space="0" w:color="auto"/>
            <w:bottom w:val="none" w:sz="0" w:space="0" w:color="auto"/>
            <w:right w:val="none" w:sz="0" w:space="0" w:color="auto"/>
          </w:divBdr>
        </w:div>
        <w:div w:id="313070645">
          <w:marLeft w:val="640"/>
          <w:marRight w:val="0"/>
          <w:marTop w:val="0"/>
          <w:marBottom w:val="0"/>
          <w:divBdr>
            <w:top w:val="none" w:sz="0" w:space="0" w:color="auto"/>
            <w:left w:val="none" w:sz="0" w:space="0" w:color="auto"/>
            <w:bottom w:val="none" w:sz="0" w:space="0" w:color="auto"/>
            <w:right w:val="none" w:sz="0" w:space="0" w:color="auto"/>
          </w:divBdr>
        </w:div>
        <w:div w:id="1019625906">
          <w:marLeft w:val="640"/>
          <w:marRight w:val="0"/>
          <w:marTop w:val="0"/>
          <w:marBottom w:val="0"/>
          <w:divBdr>
            <w:top w:val="none" w:sz="0" w:space="0" w:color="auto"/>
            <w:left w:val="none" w:sz="0" w:space="0" w:color="auto"/>
            <w:bottom w:val="none" w:sz="0" w:space="0" w:color="auto"/>
            <w:right w:val="none" w:sz="0" w:space="0" w:color="auto"/>
          </w:divBdr>
        </w:div>
        <w:div w:id="1681739742">
          <w:marLeft w:val="640"/>
          <w:marRight w:val="0"/>
          <w:marTop w:val="0"/>
          <w:marBottom w:val="0"/>
          <w:divBdr>
            <w:top w:val="none" w:sz="0" w:space="0" w:color="auto"/>
            <w:left w:val="none" w:sz="0" w:space="0" w:color="auto"/>
            <w:bottom w:val="none" w:sz="0" w:space="0" w:color="auto"/>
            <w:right w:val="none" w:sz="0" w:space="0" w:color="auto"/>
          </w:divBdr>
        </w:div>
        <w:div w:id="124085548">
          <w:marLeft w:val="640"/>
          <w:marRight w:val="0"/>
          <w:marTop w:val="0"/>
          <w:marBottom w:val="0"/>
          <w:divBdr>
            <w:top w:val="none" w:sz="0" w:space="0" w:color="auto"/>
            <w:left w:val="none" w:sz="0" w:space="0" w:color="auto"/>
            <w:bottom w:val="none" w:sz="0" w:space="0" w:color="auto"/>
            <w:right w:val="none" w:sz="0" w:space="0" w:color="auto"/>
          </w:divBdr>
        </w:div>
        <w:div w:id="1912621746">
          <w:marLeft w:val="640"/>
          <w:marRight w:val="0"/>
          <w:marTop w:val="0"/>
          <w:marBottom w:val="0"/>
          <w:divBdr>
            <w:top w:val="none" w:sz="0" w:space="0" w:color="auto"/>
            <w:left w:val="none" w:sz="0" w:space="0" w:color="auto"/>
            <w:bottom w:val="none" w:sz="0" w:space="0" w:color="auto"/>
            <w:right w:val="none" w:sz="0" w:space="0" w:color="auto"/>
          </w:divBdr>
        </w:div>
        <w:div w:id="568730991">
          <w:marLeft w:val="640"/>
          <w:marRight w:val="0"/>
          <w:marTop w:val="0"/>
          <w:marBottom w:val="0"/>
          <w:divBdr>
            <w:top w:val="none" w:sz="0" w:space="0" w:color="auto"/>
            <w:left w:val="none" w:sz="0" w:space="0" w:color="auto"/>
            <w:bottom w:val="none" w:sz="0" w:space="0" w:color="auto"/>
            <w:right w:val="none" w:sz="0" w:space="0" w:color="auto"/>
          </w:divBdr>
        </w:div>
        <w:div w:id="679820563">
          <w:marLeft w:val="640"/>
          <w:marRight w:val="0"/>
          <w:marTop w:val="0"/>
          <w:marBottom w:val="0"/>
          <w:divBdr>
            <w:top w:val="none" w:sz="0" w:space="0" w:color="auto"/>
            <w:left w:val="none" w:sz="0" w:space="0" w:color="auto"/>
            <w:bottom w:val="none" w:sz="0" w:space="0" w:color="auto"/>
            <w:right w:val="none" w:sz="0" w:space="0" w:color="auto"/>
          </w:divBdr>
        </w:div>
        <w:div w:id="590896756">
          <w:marLeft w:val="640"/>
          <w:marRight w:val="0"/>
          <w:marTop w:val="0"/>
          <w:marBottom w:val="0"/>
          <w:divBdr>
            <w:top w:val="none" w:sz="0" w:space="0" w:color="auto"/>
            <w:left w:val="none" w:sz="0" w:space="0" w:color="auto"/>
            <w:bottom w:val="none" w:sz="0" w:space="0" w:color="auto"/>
            <w:right w:val="none" w:sz="0" w:space="0" w:color="auto"/>
          </w:divBdr>
        </w:div>
        <w:div w:id="792553922">
          <w:marLeft w:val="640"/>
          <w:marRight w:val="0"/>
          <w:marTop w:val="0"/>
          <w:marBottom w:val="0"/>
          <w:divBdr>
            <w:top w:val="none" w:sz="0" w:space="0" w:color="auto"/>
            <w:left w:val="none" w:sz="0" w:space="0" w:color="auto"/>
            <w:bottom w:val="none" w:sz="0" w:space="0" w:color="auto"/>
            <w:right w:val="none" w:sz="0" w:space="0" w:color="auto"/>
          </w:divBdr>
        </w:div>
        <w:div w:id="1599407510">
          <w:marLeft w:val="640"/>
          <w:marRight w:val="0"/>
          <w:marTop w:val="0"/>
          <w:marBottom w:val="0"/>
          <w:divBdr>
            <w:top w:val="none" w:sz="0" w:space="0" w:color="auto"/>
            <w:left w:val="none" w:sz="0" w:space="0" w:color="auto"/>
            <w:bottom w:val="none" w:sz="0" w:space="0" w:color="auto"/>
            <w:right w:val="none" w:sz="0" w:space="0" w:color="auto"/>
          </w:divBdr>
        </w:div>
        <w:div w:id="1322077561">
          <w:marLeft w:val="640"/>
          <w:marRight w:val="0"/>
          <w:marTop w:val="0"/>
          <w:marBottom w:val="0"/>
          <w:divBdr>
            <w:top w:val="none" w:sz="0" w:space="0" w:color="auto"/>
            <w:left w:val="none" w:sz="0" w:space="0" w:color="auto"/>
            <w:bottom w:val="none" w:sz="0" w:space="0" w:color="auto"/>
            <w:right w:val="none" w:sz="0" w:space="0" w:color="auto"/>
          </w:divBdr>
        </w:div>
        <w:div w:id="806355198">
          <w:marLeft w:val="640"/>
          <w:marRight w:val="0"/>
          <w:marTop w:val="0"/>
          <w:marBottom w:val="0"/>
          <w:divBdr>
            <w:top w:val="none" w:sz="0" w:space="0" w:color="auto"/>
            <w:left w:val="none" w:sz="0" w:space="0" w:color="auto"/>
            <w:bottom w:val="none" w:sz="0" w:space="0" w:color="auto"/>
            <w:right w:val="none" w:sz="0" w:space="0" w:color="auto"/>
          </w:divBdr>
        </w:div>
        <w:div w:id="631639370">
          <w:marLeft w:val="640"/>
          <w:marRight w:val="0"/>
          <w:marTop w:val="0"/>
          <w:marBottom w:val="0"/>
          <w:divBdr>
            <w:top w:val="none" w:sz="0" w:space="0" w:color="auto"/>
            <w:left w:val="none" w:sz="0" w:space="0" w:color="auto"/>
            <w:bottom w:val="none" w:sz="0" w:space="0" w:color="auto"/>
            <w:right w:val="none" w:sz="0" w:space="0" w:color="auto"/>
          </w:divBdr>
        </w:div>
        <w:div w:id="1634603302">
          <w:marLeft w:val="640"/>
          <w:marRight w:val="0"/>
          <w:marTop w:val="0"/>
          <w:marBottom w:val="0"/>
          <w:divBdr>
            <w:top w:val="none" w:sz="0" w:space="0" w:color="auto"/>
            <w:left w:val="none" w:sz="0" w:space="0" w:color="auto"/>
            <w:bottom w:val="none" w:sz="0" w:space="0" w:color="auto"/>
            <w:right w:val="none" w:sz="0" w:space="0" w:color="auto"/>
          </w:divBdr>
        </w:div>
        <w:div w:id="2058117626">
          <w:marLeft w:val="640"/>
          <w:marRight w:val="0"/>
          <w:marTop w:val="0"/>
          <w:marBottom w:val="0"/>
          <w:divBdr>
            <w:top w:val="none" w:sz="0" w:space="0" w:color="auto"/>
            <w:left w:val="none" w:sz="0" w:space="0" w:color="auto"/>
            <w:bottom w:val="none" w:sz="0" w:space="0" w:color="auto"/>
            <w:right w:val="none" w:sz="0" w:space="0" w:color="auto"/>
          </w:divBdr>
        </w:div>
        <w:div w:id="1590504175">
          <w:marLeft w:val="640"/>
          <w:marRight w:val="0"/>
          <w:marTop w:val="0"/>
          <w:marBottom w:val="0"/>
          <w:divBdr>
            <w:top w:val="none" w:sz="0" w:space="0" w:color="auto"/>
            <w:left w:val="none" w:sz="0" w:space="0" w:color="auto"/>
            <w:bottom w:val="none" w:sz="0" w:space="0" w:color="auto"/>
            <w:right w:val="none" w:sz="0" w:space="0" w:color="auto"/>
          </w:divBdr>
        </w:div>
        <w:div w:id="789520417">
          <w:marLeft w:val="640"/>
          <w:marRight w:val="0"/>
          <w:marTop w:val="0"/>
          <w:marBottom w:val="0"/>
          <w:divBdr>
            <w:top w:val="none" w:sz="0" w:space="0" w:color="auto"/>
            <w:left w:val="none" w:sz="0" w:space="0" w:color="auto"/>
            <w:bottom w:val="none" w:sz="0" w:space="0" w:color="auto"/>
            <w:right w:val="none" w:sz="0" w:space="0" w:color="auto"/>
          </w:divBdr>
        </w:div>
        <w:div w:id="342783646">
          <w:marLeft w:val="640"/>
          <w:marRight w:val="0"/>
          <w:marTop w:val="0"/>
          <w:marBottom w:val="0"/>
          <w:divBdr>
            <w:top w:val="none" w:sz="0" w:space="0" w:color="auto"/>
            <w:left w:val="none" w:sz="0" w:space="0" w:color="auto"/>
            <w:bottom w:val="none" w:sz="0" w:space="0" w:color="auto"/>
            <w:right w:val="none" w:sz="0" w:space="0" w:color="auto"/>
          </w:divBdr>
        </w:div>
        <w:div w:id="1218662533">
          <w:marLeft w:val="640"/>
          <w:marRight w:val="0"/>
          <w:marTop w:val="0"/>
          <w:marBottom w:val="0"/>
          <w:divBdr>
            <w:top w:val="none" w:sz="0" w:space="0" w:color="auto"/>
            <w:left w:val="none" w:sz="0" w:space="0" w:color="auto"/>
            <w:bottom w:val="none" w:sz="0" w:space="0" w:color="auto"/>
            <w:right w:val="none" w:sz="0" w:space="0" w:color="auto"/>
          </w:divBdr>
        </w:div>
        <w:div w:id="265384736">
          <w:marLeft w:val="640"/>
          <w:marRight w:val="0"/>
          <w:marTop w:val="0"/>
          <w:marBottom w:val="0"/>
          <w:divBdr>
            <w:top w:val="none" w:sz="0" w:space="0" w:color="auto"/>
            <w:left w:val="none" w:sz="0" w:space="0" w:color="auto"/>
            <w:bottom w:val="none" w:sz="0" w:space="0" w:color="auto"/>
            <w:right w:val="none" w:sz="0" w:space="0" w:color="auto"/>
          </w:divBdr>
        </w:div>
        <w:div w:id="1046176296">
          <w:marLeft w:val="640"/>
          <w:marRight w:val="0"/>
          <w:marTop w:val="0"/>
          <w:marBottom w:val="0"/>
          <w:divBdr>
            <w:top w:val="none" w:sz="0" w:space="0" w:color="auto"/>
            <w:left w:val="none" w:sz="0" w:space="0" w:color="auto"/>
            <w:bottom w:val="none" w:sz="0" w:space="0" w:color="auto"/>
            <w:right w:val="none" w:sz="0" w:space="0" w:color="auto"/>
          </w:divBdr>
        </w:div>
        <w:div w:id="1274702377">
          <w:marLeft w:val="640"/>
          <w:marRight w:val="0"/>
          <w:marTop w:val="0"/>
          <w:marBottom w:val="0"/>
          <w:divBdr>
            <w:top w:val="none" w:sz="0" w:space="0" w:color="auto"/>
            <w:left w:val="none" w:sz="0" w:space="0" w:color="auto"/>
            <w:bottom w:val="none" w:sz="0" w:space="0" w:color="auto"/>
            <w:right w:val="none" w:sz="0" w:space="0" w:color="auto"/>
          </w:divBdr>
        </w:div>
        <w:div w:id="1594974768">
          <w:marLeft w:val="640"/>
          <w:marRight w:val="0"/>
          <w:marTop w:val="0"/>
          <w:marBottom w:val="0"/>
          <w:divBdr>
            <w:top w:val="none" w:sz="0" w:space="0" w:color="auto"/>
            <w:left w:val="none" w:sz="0" w:space="0" w:color="auto"/>
            <w:bottom w:val="none" w:sz="0" w:space="0" w:color="auto"/>
            <w:right w:val="none" w:sz="0" w:space="0" w:color="auto"/>
          </w:divBdr>
        </w:div>
        <w:div w:id="6374522">
          <w:marLeft w:val="640"/>
          <w:marRight w:val="0"/>
          <w:marTop w:val="0"/>
          <w:marBottom w:val="0"/>
          <w:divBdr>
            <w:top w:val="none" w:sz="0" w:space="0" w:color="auto"/>
            <w:left w:val="none" w:sz="0" w:space="0" w:color="auto"/>
            <w:bottom w:val="none" w:sz="0" w:space="0" w:color="auto"/>
            <w:right w:val="none" w:sz="0" w:space="0" w:color="auto"/>
          </w:divBdr>
        </w:div>
        <w:div w:id="323122002">
          <w:marLeft w:val="640"/>
          <w:marRight w:val="0"/>
          <w:marTop w:val="0"/>
          <w:marBottom w:val="0"/>
          <w:divBdr>
            <w:top w:val="none" w:sz="0" w:space="0" w:color="auto"/>
            <w:left w:val="none" w:sz="0" w:space="0" w:color="auto"/>
            <w:bottom w:val="none" w:sz="0" w:space="0" w:color="auto"/>
            <w:right w:val="none" w:sz="0" w:space="0" w:color="auto"/>
          </w:divBdr>
        </w:div>
        <w:div w:id="683436501">
          <w:marLeft w:val="640"/>
          <w:marRight w:val="0"/>
          <w:marTop w:val="0"/>
          <w:marBottom w:val="0"/>
          <w:divBdr>
            <w:top w:val="none" w:sz="0" w:space="0" w:color="auto"/>
            <w:left w:val="none" w:sz="0" w:space="0" w:color="auto"/>
            <w:bottom w:val="none" w:sz="0" w:space="0" w:color="auto"/>
            <w:right w:val="none" w:sz="0" w:space="0" w:color="auto"/>
          </w:divBdr>
        </w:div>
        <w:div w:id="1187523893">
          <w:marLeft w:val="640"/>
          <w:marRight w:val="0"/>
          <w:marTop w:val="0"/>
          <w:marBottom w:val="0"/>
          <w:divBdr>
            <w:top w:val="none" w:sz="0" w:space="0" w:color="auto"/>
            <w:left w:val="none" w:sz="0" w:space="0" w:color="auto"/>
            <w:bottom w:val="none" w:sz="0" w:space="0" w:color="auto"/>
            <w:right w:val="none" w:sz="0" w:space="0" w:color="auto"/>
          </w:divBdr>
        </w:div>
        <w:div w:id="1610502538">
          <w:marLeft w:val="640"/>
          <w:marRight w:val="0"/>
          <w:marTop w:val="0"/>
          <w:marBottom w:val="0"/>
          <w:divBdr>
            <w:top w:val="none" w:sz="0" w:space="0" w:color="auto"/>
            <w:left w:val="none" w:sz="0" w:space="0" w:color="auto"/>
            <w:bottom w:val="none" w:sz="0" w:space="0" w:color="auto"/>
            <w:right w:val="none" w:sz="0" w:space="0" w:color="auto"/>
          </w:divBdr>
        </w:div>
        <w:div w:id="752776690">
          <w:marLeft w:val="640"/>
          <w:marRight w:val="0"/>
          <w:marTop w:val="0"/>
          <w:marBottom w:val="0"/>
          <w:divBdr>
            <w:top w:val="none" w:sz="0" w:space="0" w:color="auto"/>
            <w:left w:val="none" w:sz="0" w:space="0" w:color="auto"/>
            <w:bottom w:val="none" w:sz="0" w:space="0" w:color="auto"/>
            <w:right w:val="none" w:sz="0" w:space="0" w:color="auto"/>
          </w:divBdr>
        </w:div>
        <w:div w:id="1645961139">
          <w:marLeft w:val="640"/>
          <w:marRight w:val="0"/>
          <w:marTop w:val="0"/>
          <w:marBottom w:val="0"/>
          <w:divBdr>
            <w:top w:val="none" w:sz="0" w:space="0" w:color="auto"/>
            <w:left w:val="none" w:sz="0" w:space="0" w:color="auto"/>
            <w:bottom w:val="none" w:sz="0" w:space="0" w:color="auto"/>
            <w:right w:val="none" w:sz="0" w:space="0" w:color="auto"/>
          </w:divBdr>
        </w:div>
        <w:div w:id="2061127548">
          <w:marLeft w:val="640"/>
          <w:marRight w:val="0"/>
          <w:marTop w:val="0"/>
          <w:marBottom w:val="0"/>
          <w:divBdr>
            <w:top w:val="none" w:sz="0" w:space="0" w:color="auto"/>
            <w:left w:val="none" w:sz="0" w:space="0" w:color="auto"/>
            <w:bottom w:val="none" w:sz="0" w:space="0" w:color="auto"/>
            <w:right w:val="none" w:sz="0" w:space="0" w:color="auto"/>
          </w:divBdr>
        </w:div>
        <w:div w:id="1863516527">
          <w:marLeft w:val="640"/>
          <w:marRight w:val="0"/>
          <w:marTop w:val="0"/>
          <w:marBottom w:val="0"/>
          <w:divBdr>
            <w:top w:val="none" w:sz="0" w:space="0" w:color="auto"/>
            <w:left w:val="none" w:sz="0" w:space="0" w:color="auto"/>
            <w:bottom w:val="none" w:sz="0" w:space="0" w:color="auto"/>
            <w:right w:val="none" w:sz="0" w:space="0" w:color="auto"/>
          </w:divBdr>
        </w:div>
        <w:div w:id="11422649">
          <w:marLeft w:val="640"/>
          <w:marRight w:val="0"/>
          <w:marTop w:val="0"/>
          <w:marBottom w:val="0"/>
          <w:divBdr>
            <w:top w:val="none" w:sz="0" w:space="0" w:color="auto"/>
            <w:left w:val="none" w:sz="0" w:space="0" w:color="auto"/>
            <w:bottom w:val="none" w:sz="0" w:space="0" w:color="auto"/>
            <w:right w:val="none" w:sz="0" w:space="0" w:color="auto"/>
          </w:divBdr>
        </w:div>
        <w:div w:id="248782182">
          <w:marLeft w:val="640"/>
          <w:marRight w:val="0"/>
          <w:marTop w:val="0"/>
          <w:marBottom w:val="0"/>
          <w:divBdr>
            <w:top w:val="none" w:sz="0" w:space="0" w:color="auto"/>
            <w:left w:val="none" w:sz="0" w:space="0" w:color="auto"/>
            <w:bottom w:val="none" w:sz="0" w:space="0" w:color="auto"/>
            <w:right w:val="none" w:sz="0" w:space="0" w:color="auto"/>
          </w:divBdr>
        </w:div>
        <w:div w:id="1891382974">
          <w:marLeft w:val="640"/>
          <w:marRight w:val="0"/>
          <w:marTop w:val="0"/>
          <w:marBottom w:val="0"/>
          <w:divBdr>
            <w:top w:val="none" w:sz="0" w:space="0" w:color="auto"/>
            <w:left w:val="none" w:sz="0" w:space="0" w:color="auto"/>
            <w:bottom w:val="none" w:sz="0" w:space="0" w:color="auto"/>
            <w:right w:val="none" w:sz="0" w:space="0" w:color="auto"/>
          </w:divBdr>
        </w:div>
        <w:div w:id="959802379">
          <w:marLeft w:val="640"/>
          <w:marRight w:val="0"/>
          <w:marTop w:val="0"/>
          <w:marBottom w:val="0"/>
          <w:divBdr>
            <w:top w:val="none" w:sz="0" w:space="0" w:color="auto"/>
            <w:left w:val="none" w:sz="0" w:space="0" w:color="auto"/>
            <w:bottom w:val="none" w:sz="0" w:space="0" w:color="auto"/>
            <w:right w:val="none" w:sz="0" w:space="0" w:color="auto"/>
          </w:divBdr>
        </w:div>
        <w:div w:id="286742035">
          <w:marLeft w:val="640"/>
          <w:marRight w:val="0"/>
          <w:marTop w:val="0"/>
          <w:marBottom w:val="0"/>
          <w:divBdr>
            <w:top w:val="none" w:sz="0" w:space="0" w:color="auto"/>
            <w:left w:val="none" w:sz="0" w:space="0" w:color="auto"/>
            <w:bottom w:val="none" w:sz="0" w:space="0" w:color="auto"/>
            <w:right w:val="none" w:sz="0" w:space="0" w:color="auto"/>
          </w:divBdr>
        </w:div>
        <w:div w:id="1183206462">
          <w:marLeft w:val="640"/>
          <w:marRight w:val="0"/>
          <w:marTop w:val="0"/>
          <w:marBottom w:val="0"/>
          <w:divBdr>
            <w:top w:val="none" w:sz="0" w:space="0" w:color="auto"/>
            <w:left w:val="none" w:sz="0" w:space="0" w:color="auto"/>
            <w:bottom w:val="none" w:sz="0" w:space="0" w:color="auto"/>
            <w:right w:val="none" w:sz="0" w:space="0" w:color="auto"/>
          </w:divBdr>
        </w:div>
        <w:div w:id="2047674137">
          <w:marLeft w:val="640"/>
          <w:marRight w:val="0"/>
          <w:marTop w:val="0"/>
          <w:marBottom w:val="0"/>
          <w:divBdr>
            <w:top w:val="none" w:sz="0" w:space="0" w:color="auto"/>
            <w:left w:val="none" w:sz="0" w:space="0" w:color="auto"/>
            <w:bottom w:val="none" w:sz="0" w:space="0" w:color="auto"/>
            <w:right w:val="none" w:sz="0" w:space="0" w:color="auto"/>
          </w:divBdr>
        </w:div>
        <w:div w:id="1204824102">
          <w:marLeft w:val="640"/>
          <w:marRight w:val="0"/>
          <w:marTop w:val="0"/>
          <w:marBottom w:val="0"/>
          <w:divBdr>
            <w:top w:val="none" w:sz="0" w:space="0" w:color="auto"/>
            <w:left w:val="none" w:sz="0" w:space="0" w:color="auto"/>
            <w:bottom w:val="none" w:sz="0" w:space="0" w:color="auto"/>
            <w:right w:val="none" w:sz="0" w:space="0" w:color="auto"/>
          </w:divBdr>
        </w:div>
        <w:div w:id="1211115008">
          <w:marLeft w:val="640"/>
          <w:marRight w:val="0"/>
          <w:marTop w:val="0"/>
          <w:marBottom w:val="0"/>
          <w:divBdr>
            <w:top w:val="none" w:sz="0" w:space="0" w:color="auto"/>
            <w:left w:val="none" w:sz="0" w:space="0" w:color="auto"/>
            <w:bottom w:val="none" w:sz="0" w:space="0" w:color="auto"/>
            <w:right w:val="none" w:sz="0" w:space="0" w:color="auto"/>
          </w:divBdr>
        </w:div>
        <w:div w:id="1947807255">
          <w:marLeft w:val="640"/>
          <w:marRight w:val="0"/>
          <w:marTop w:val="0"/>
          <w:marBottom w:val="0"/>
          <w:divBdr>
            <w:top w:val="none" w:sz="0" w:space="0" w:color="auto"/>
            <w:left w:val="none" w:sz="0" w:space="0" w:color="auto"/>
            <w:bottom w:val="none" w:sz="0" w:space="0" w:color="auto"/>
            <w:right w:val="none" w:sz="0" w:space="0" w:color="auto"/>
          </w:divBdr>
        </w:div>
        <w:div w:id="867334869">
          <w:marLeft w:val="640"/>
          <w:marRight w:val="0"/>
          <w:marTop w:val="0"/>
          <w:marBottom w:val="0"/>
          <w:divBdr>
            <w:top w:val="none" w:sz="0" w:space="0" w:color="auto"/>
            <w:left w:val="none" w:sz="0" w:space="0" w:color="auto"/>
            <w:bottom w:val="none" w:sz="0" w:space="0" w:color="auto"/>
            <w:right w:val="none" w:sz="0" w:space="0" w:color="auto"/>
          </w:divBdr>
        </w:div>
        <w:div w:id="1857504324">
          <w:marLeft w:val="640"/>
          <w:marRight w:val="0"/>
          <w:marTop w:val="0"/>
          <w:marBottom w:val="0"/>
          <w:divBdr>
            <w:top w:val="none" w:sz="0" w:space="0" w:color="auto"/>
            <w:left w:val="none" w:sz="0" w:space="0" w:color="auto"/>
            <w:bottom w:val="none" w:sz="0" w:space="0" w:color="auto"/>
            <w:right w:val="none" w:sz="0" w:space="0" w:color="auto"/>
          </w:divBdr>
        </w:div>
        <w:div w:id="238758546">
          <w:marLeft w:val="640"/>
          <w:marRight w:val="0"/>
          <w:marTop w:val="0"/>
          <w:marBottom w:val="0"/>
          <w:divBdr>
            <w:top w:val="none" w:sz="0" w:space="0" w:color="auto"/>
            <w:left w:val="none" w:sz="0" w:space="0" w:color="auto"/>
            <w:bottom w:val="none" w:sz="0" w:space="0" w:color="auto"/>
            <w:right w:val="none" w:sz="0" w:space="0" w:color="auto"/>
          </w:divBdr>
        </w:div>
        <w:div w:id="1228690820">
          <w:marLeft w:val="640"/>
          <w:marRight w:val="0"/>
          <w:marTop w:val="0"/>
          <w:marBottom w:val="0"/>
          <w:divBdr>
            <w:top w:val="none" w:sz="0" w:space="0" w:color="auto"/>
            <w:left w:val="none" w:sz="0" w:space="0" w:color="auto"/>
            <w:bottom w:val="none" w:sz="0" w:space="0" w:color="auto"/>
            <w:right w:val="none" w:sz="0" w:space="0" w:color="auto"/>
          </w:divBdr>
        </w:div>
        <w:div w:id="1362049263">
          <w:marLeft w:val="640"/>
          <w:marRight w:val="0"/>
          <w:marTop w:val="0"/>
          <w:marBottom w:val="0"/>
          <w:divBdr>
            <w:top w:val="none" w:sz="0" w:space="0" w:color="auto"/>
            <w:left w:val="none" w:sz="0" w:space="0" w:color="auto"/>
            <w:bottom w:val="none" w:sz="0" w:space="0" w:color="auto"/>
            <w:right w:val="none" w:sz="0" w:space="0" w:color="auto"/>
          </w:divBdr>
        </w:div>
        <w:div w:id="915824817">
          <w:marLeft w:val="640"/>
          <w:marRight w:val="0"/>
          <w:marTop w:val="0"/>
          <w:marBottom w:val="0"/>
          <w:divBdr>
            <w:top w:val="none" w:sz="0" w:space="0" w:color="auto"/>
            <w:left w:val="none" w:sz="0" w:space="0" w:color="auto"/>
            <w:bottom w:val="none" w:sz="0" w:space="0" w:color="auto"/>
            <w:right w:val="none" w:sz="0" w:space="0" w:color="auto"/>
          </w:divBdr>
        </w:div>
        <w:div w:id="291444310">
          <w:marLeft w:val="640"/>
          <w:marRight w:val="0"/>
          <w:marTop w:val="0"/>
          <w:marBottom w:val="0"/>
          <w:divBdr>
            <w:top w:val="none" w:sz="0" w:space="0" w:color="auto"/>
            <w:left w:val="none" w:sz="0" w:space="0" w:color="auto"/>
            <w:bottom w:val="none" w:sz="0" w:space="0" w:color="auto"/>
            <w:right w:val="none" w:sz="0" w:space="0" w:color="auto"/>
          </w:divBdr>
        </w:div>
        <w:div w:id="1606764976">
          <w:marLeft w:val="640"/>
          <w:marRight w:val="0"/>
          <w:marTop w:val="0"/>
          <w:marBottom w:val="0"/>
          <w:divBdr>
            <w:top w:val="none" w:sz="0" w:space="0" w:color="auto"/>
            <w:left w:val="none" w:sz="0" w:space="0" w:color="auto"/>
            <w:bottom w:val="none" w:sz="0" w:space="0" w:color="auto"/>
            <w:right w:val="none" w:sz="0" w:space="0" w:color="auto"/>
          </w:divBdr>
        </w:div>
        <w:div w:id="1901289231">
          <w:marLeft w:val="640"/>
          <w:marRight w:val="0"/>
          <w:marTop w:val="0"/>
          <w:marBottom w:val="0"/>
          <w:divBdr>
            <w:top w:val="none" w:sz="0" w:space="0" w:color="auto"/>
            <w:left w:val="none" w:sz="0" w:space="0" w:color="auto"/>
            <w:bottom w:val="none" w:sz="0" w:space="0" w:color="auto"/>
            <w:right w:val="none" w:sz="0" w:space="0" w:color="auto"/>
          </w:divBdr>
        </w:div>
        <w:div w:id="1608123601">
          <w:marLeft w:val="640"/>
          <w:marRight w:val="0"/>
          <w:marTop w:val="0"/>
          <w:marBottom w:val="0"/>
          <w:divBdr>
            <w:top w:val="none" w:sz="0" w:space="0" w:color="auto"/>
            <w:left w:val="none" w:sz="0" w:space="0" w:color="auto"/>
            <w:bottom w:val="none" w:sz="0" w:space="0" w:color="auto"/>
            <w:right w:val="none" w:sz="0" w:space="0" w:color="auto"/>
          </w:divBdr>
        </w:div>
        <w:div w:id="1552034056">
          <w:marLeft w:val="640"/>
          <w:marRight w:val="0"/>
          <w:marTop w:val="0"/>
          <w:marBottom w:val="0"/>
          <w:divBdr>
            <w:top w:val="none" w:sz="0" w:space="0" w:color="auto"/>
            <w:left w:val="none" w:sz="0" w:space="0" w:color="auto"/>
            <w:bottom w:val="none" w:sz="0" w:space="0" w:color="auto"/>
            <w:right w:val="none" w:sz="0" w:space="0" w:color="auto"/>
          </w:divBdr>
        </w:div>
        <w:div w:id="956526066">
          <w:marLeft w:val="640"/>
          <w:marRight w:val="0"/>
          <w:marTop w:val="0"/>
          <w:marBottom w:val="0"/>
          <w:divBdr>
            <w:top w:val="none" w:sz="0" w:space="0" w:color="auto"/>
            <w:left w:val="none" w:sz="0" w:space="0" w:color="auto"/>
            <w:bottom w:val="none" w:sz="0" w:space="0" w:color="auto"/>
            <w:right w:val="none" w:sz="0" w:space="0" w:color="auto"/>
          </w:divBdr>
        </w:div>
        <w:div w:id="1944608378">
          <w:marLeft w:val="640"/>
          <w:marRight w:val="0"/>
          <w:marTop w:val="0"/>
          <w:marBottom w:val="0"/>
          <w:divBdr>
            <w:top w:val="none" w:sz="0" w:space="0" w:color="auto"/>
            <w:left w:val="none" w:sz="0" w:space="0" w:color="auto"/>
            <w:bottom w:val="none" w:sz="0" w:space="0" w:color="auto"/>
            <w:right w:val="none" w:sz="0" w:space="0" w:color="auto"/>
          </w:divBdr>
        </w:div>
        <w:div w:id="573124041">
          <w:marLeft w:val="640"/>
          <w:marRight w:val="0"/>
          <w:marTop w:val="0"/>
          <w:marBottom w:val="0"/>
          <w:divBdr>
            <w:top w:val="none" w:sz="0" w:space="0" w:color="auto"/>
            <w:left w:val="none" w:sz="0" w:space="0" w:color="auto"/>
            <w:bottom w:val="none" w:sz="0" w:space="0" w:color="auto"/>
            <w:right w:val="none" w:sz="0" w:space="0" w:color="auto"/>
          </w:divBdr>
        </w:div>
        <w:div w:id="193809996">
          <w:marLeft w:val="640"/>
          <w:marRight w:val="0"/>
          <w:marTop w:val="0"/>
          <w:marBottom w:val="0"/>
          <w:divBdr>
            <w:top w:val="none" w:sz="0" w:space="0" w:color="auto"/>
            <w:left w:val="none" w:sz="0" w:space="0" w:color="auto"/>
            <w:bottom w:val="none" w:sz="0" w:space="0" w:color="auto"/>
            <w:right w:val="none" w:sz="0" w:space="0" w:color="auto"/>
          </w:divBdr>
        </w:div>
        <w:div w:id="1612083777">
          <w:marLeft w:val="640"/>
          <w:marRight w:val="0"/>
          <w:marTop w:val="0"/>
          <w:marBottom w:val="0"/>
          <w:divBdr>
            <w:top w:val="none" w:sz="0" w:space="0" w:color="auto"/>
            <w:left w:val="none" w:sz="0" w:space="0" w:color="auto"/>
            <w:bottom w:val="none" w:sz="0" w:space="0" w:color="auto"/>
            <w:right w:val="none" w:sz="0" w:space="0" w:color="auto"/>
          </w:divBdr>
        </w:div>
        <w:div w:id="1686250498">
          <w:marLeft w:val="640"/>
          <w:marRight w:val="0"/>
          <w:marTop w:val="0"/>
          <w:marBottom w:val="0"/>
          <w:divBdr>
            <w:top w:val="none" w:sz="0" w:space="0" w:color="auto"/>
            <w:left w:val="none" w:sz="0" w:space="0" w:color="auto"/>
            <w:bottom w:val="none" w:sz="0" w:space="0" w:color="auto"/>
            <w:right w:val="none" w:sz="0" w:space="0" w:color="auto"/>
          </w:divBdr>
        </w:div>
        <w:div w:id="1749957096">
          <w:marLeft w:val="640"/>
          <w:marRight w:val="0"/>
          <w:marTop w:val="0"/>
          <w:marBottom w:val="0"/>
          <w:divBdr>
            <w:top w:val="none" w:sz="0" w:space="0" w:color="auto"/>
            <w:left w:val="none" w:sz="0" w:space="0" w:color="auto"/>
            <w:bottom w:val="none" w:sz="0" w:space="0" w:color="auto"/>
            <w:right w:val="none" w:sz="0" w:space="0" w:color="auto"/>
          </w:divBdr>
        </w:div>
        <w:div w:id="78186978">
          <w:marLeft w:val="640"/>
          <w:marRight w:val="0"/>
          <w:marTop w:val="0"/>
          <w:marBottom w:val="0"/>
          <w:divBdr>
            <w:top w:val="none" w:sz="0" w:space="0" w:color="auto"/>
            <w:left w:val="none" w:sz="0" w:space="0" w:color="auto"/>
            <w:bottom w:val="none" w:sz="0" w:space="0" w:color="auto"/>
            <w:right w:val="none" w:sz="0" w:space="0" w:color="auto"/>
          </w:divBdr>
        </w:div>
        <w:div w:id="982731887">
          <w:marLeft w:val="640"/>
          <w:marRight w:val="0"/>
          <w:marTop w:val="0"/>
          <w:marBottom w:val="0"/>
          <w:divBdr>
            <w:top w:val="none" w:sz="0" w:space="0" w:color="auto"/>
            <w:left w:val="none" w:sz="0" w:space="0" w:color="auto"/>
            <w:bottom w:val="none" w:sz="0" w:space="0" w:color="auto"/>
            <w:right w:val="none" w:sz="0" w:space="0" w:color="auto"/>
          </w:divBdr>
        </w:div>
        <w:div w:id="1287472388">
          <w:marLeft w:val="640"/>
          <w:marRight w:val="0"/>
          <w:marTop w:val="0"/>
          <w:marBottom w:val="0"/>
          <w:divBdr>
            <w:top w:val="none" w:sz="0" w:space="0" w:color="auto"/>
            <w:left w:val="none" w:sz="0" w:space="0" w:color="auto"/>
            <w:bottom w:val="none" w:sz="0" w:space="0" w:color="auto"/>
            <w:right w:val="none" w:sz="0" w:space="0" w:color="auto"/>
          </w:divBdr>
        </w:div>
        <w:div w:id="1432816528">
          <w:marLeft w:val="640"/>
          <w:marRight w:val="0"/>
          <w:marTop w:val="0"/>
          <w:marBottom w:val="0"/>
          <w:divBdr>
            <w:top w:val="none" w:sz="0" w:space="0" w:color="auto"/>
            <w:left w:val="none" w:sz="0" w:space="0" w:color="auto"/>
            <w:bottom w:val="none" w:sz="0" w:space="0" w:color="auto"/>
            <w:right w:val="none" w:sz="0" w:space="0" w:color="auto"/>
          </w:divBdr>
        </w:div>
        <w:div w:id="773324977">
          <w:marLeft w:val="640"/>
          <w:marRight w:val="0"/>
          <w:marTop w:val="0"/>
          <w:marBottom w:val="0"/>
          <w:divBdr>
            <w:top w:val="none" w:sz="0" w:space="0" w:color="auto"/>
            <w:left w:val="none" w:sz="0" w:space="0" w:color="auto"/>
            <w:bottom w:val="none" w:sz="0" w:space="0" w:color="auto"/>
            <w:right w:val="none" w:sz="0" w:space="0" w:color="auto"/>
          </w:divBdr>
        </w:div>
        <w:div w:id="2095782973">
          <w:marLeft w:val="640"/>
          <w:marRight w:val="0"/>
          <w:marTop w:val="0"/>
          <w:marBottom w:val="0"/>
          <w:divBdr>
            <w:top w:val="none" w:sz="0" w:space="0" w:color="auto"/>
            <w:left w:val="none" w:sz="0" w:space="0" w:color="auto"/>
            <w:bottom w:val="none" w:sz="0" w:space="0" w:color="auto"/>
            <w:right w:val="none" w:sz="0" w:space="0" w:color="auto"/>
          </w:divBdr>
        </w:div>
        <w:div w:id="1357851255">
          <w:marLeft w:val="640"/>
          <w:marRight w:val="0"/>
          <w:marTop w:val="0"/>
          <w:marBottom w:val="0"/>
          <w:divBdr>
            <w:top w:val="none" w:sz="0" w:space="0" w:color="auto"/>
            <w:left w:val="none" w:sz="0" w:space="0" w:color="auto"/>
            <w:bottom w:val="none" w:sz="0" w:space="0" w:color="auto"/>
            <w:right w:val="none" w:sz="0" w:space="0" w:color="auto"/>
          </w:divBdr>
        </w:div>
        <w:div w:id="706611305">
          <w:marLeft w:val="640"/>
          <w:marRight w:val="0"/>
          <w:marTop w:val="0"/>
          <w:marBottom w:val="0"/>
          <w:divBdr>
            <w:top w:val="none" w:sz="0" w:space="0" w:color="auto"/>
            <w:left w:val="none" w:sz="0" w:space="0" w:color="auto"/>
            <w:bottom w:val="none" w:sz="0" w:space="0" w:color="auto"/>
            <w:right w:val="none" w:sz="0" w:space="0" w:color="auto"/>
          </w:divBdr>
        </w:div>
        <w:div w:id="540748183">
          <w:marLeft w:val="640"/>
          <w:marRight w:val="0"/>
          <w:marTop w:val="0"/>
          <w:marBottom w:val="0"/>
          <w:divBdr>
            <w:top w:val="none" w:sz="0" w:space="0" w:color="auto"/>
            <w:left w:val="none" w:sz="0" w:space="0" w:color="auto"/>
            <w:bottom w:val="none" w:sz="0" w:space="0" w:color="auto"/>
            <w:right w:val="none" w:sz="0" w:space="0" w:color="auto"/>
          </w:divBdr>
        </w:div>
        <w:div w:id="254870397">
          <w:marLeft w:val="640"/>
          <w:marRight w:val="0"/>
          <w:marTop w:val="0"/>
          <w:marBottom w:val="0"/>
          <w:divBdr>
            <w:top w:val="none" w:sz="0" w:space="0" w:color="auto"/>
            <w:left w:val="none" w:sz="0" w:space="0" w:color="auto"/>
            <w:bottom w:val="none" w:sz="0" w:space="0" w:color="auto"/>
            <w:right w:val="none" w:sz="0" w:space="0" w:color="auto"/>
          </w:divBdr>
        </w:div>
        <w:div w:id="1462067888">
          <w:marLeft w:val="640"/>
          <w:marRight w:val="0"/>
          <w:marTop w:val="0"/>
          <w:marBottom w:val="0"/>
          <w:divBdr>
            <w:top w:val="none" w:sz="0" w:space="0" w:color="auto"/>
            <w:left w:val="none" w:sz="0" w:space="0" w:color="auto"/>
            <w:bottom w:val="none" w:sz="0" w:space="0" w:color="auto"/>
            <w:right w:val="none" w:sz="0" w:space="0" w:color="auto"/>
          </w:divBdr>
        </w:div>
      </w:divsChild>
    </w:div>
    <w:div w:id="525405528">
      <w:bodyDiv w:val="1"/>
      <w:marLeft w:val="0"/>
      <w:marRight w:val="0"/>
      <w:marTop w:val="0"/>
      <w:marBottom w:val="0"/>
      <w:divBdr>
        <w:top w:val="none" w:sz="0" w:space="0" w:color="auto"/>
        <w:left w:val="none" w:sz="0" w:space="0" w:color="auto"/>
        <w:bottom w:val="none" w:sz="0" w:space="0" w:color="auto"/>
        <w:right w:val="none" w:sz="0" w:space="0" w:color="auto"/>
      </w:divBdr>
      <w:divsChild>
        <w:div w:id="2029139916">
          <w:marLeft w:val="640"/>
          <w:marRight w:val="0"/>
          <w:marTop w:val="0"/>
          <w:marBottom w:val="0"/>
          <w:divBdr>
            <w:top w:val="none" w:sz="0" w:space="0" w:color="auto"/>
            <w:left w:val="none" w:sz="0" w:space="0" w:color="auto"/>
            <w:bottom w:val="none" w:sz="0" w:space="0" w:color="auto"/>
            <w:right w:val="none" w:sz="0" w:space="0" w:color="auto"/>
          </w:divBdr>
        </w:div>
        <w:div w:id="581375064">
          <w:marLeft w:val="640"/>
          <w:marRight w:val="0"/>
          <w:marTop w:val="0"/>
          <w:marBottom w:val="0"/>
          <w:divBdr>
            <w:top w:val="none" w:sz="0" w:space="0" w:color="auto"/>
            <w:left w:val="none" w:sz="0" w:space="0" w:color="auto"/>
            <w:bottom w:val="none" w:sz="0" w:space="0" w:color="auto"/>
            <w:right w:val="none" w:sz="0" w:space="0" w:color="auto"/>
          </w:divBdr>
        </w:div>
        <w:div w:id="353918950">
          <w:marLeft w:val="640"/>
          <w:marRight w:val="0"/>
          <w:marTop w:val="0"/>
          <w:marBottom w:val="0"/>
          <w:divBdr>
            <w:top w:val="none" w:sz="0" w:space="0" w:color="auto"/>
            <w:left w:val="none" w:sz="0" w:space="0" w:color="auto"/>
            <w:bottom w:val="none" w:sz="0" w:space="0" w:color="auto"/>
            <w:right w:val="none" w:sz="0" w:space="0" w:color="auto"/>
          </w:divBdr>
        </w:div>
        <w:div w:id="323512391">
          <w:marLeft w:val="640"/>
          <w:marRight w:val="0"/>
          <w:marTop w:val="0"/>
          <w:marBottom w:val="0"/>
          <w:divBdr>
            <w:top w:val="none" w:sz="0" w:space="0" w:color="auto"/>
            <w:left w:val="none" w:sz="0" w:space="0" w:color="auto"/>
            <w:bottom w:val="none" w:sz="0" w:space="0" w:color="auto"/>
            <w:right w:val="none" w:sz="0" w:space="0" w:color="auto"/>
          </w:divBdr>
        </w:div>
        <w:div w:id="2144611171">
          <w:marLeft w:val="640"/>
          <w:marRight w:val="0"/>
          <w:marTop w:val="0"/>
          <w:marBottom w:val="0"/>
          <w:divBdr>
            <w:top w:val="none" w:sz="0" w:space="0" w:color="auto"/>
            <w:left w:val="none" w:sz="0" w:space="0" w:color="auto"/>
            <w:bottom w:val="none" w:sz="0" w:space="0" w:color="auto"/>
            <w:right w:val="none" w:sz="0" w:space="0" w:color="auto"/>
          </w:divBdr>
        </w:div>
        <w:div w:id="227769594">
          <w:marLeft w:val="640"/>
          <w:marRight w:val="0"/>
          <w:marTop w:val="0"/>
          <w:marBottom w:val="0"/>
          <w:divBdr>
            <w:top w:val="none" w:sz="0" w:space="0" w:color="auto"/>
            <w:left w:val="none" w:sz="0" w:space="0" w:color="auto"/>
            <w:bottom w:val="none" w:sz="0" w:space="0" w:color="auto"/>
            <w:right w:val="none" w:sz="0" w:space="0" w:color="auto"/>
          </w:divBdr>
        </w:div>
        <w:div w:id="1049188808">
          <w:marLeft w:val="640"/>
          <w:marRight w:val="0"/>
          <w:marTop w:val="0"/>
          <w:marBottom w:val="0"/>
          <w:divBdr>
            <w:top w:val="none" w:sz="0" w:space="0" w:color="auto"/>
            <w:left w:val="none" w:sz="0" w:space="0" w:color="auto"/>
            <w:bottom w:val="none" w:sz="0" w:space="0" w:color="auto"/>
            <w:right w:val="none" w:sz="0" w:space="0" w:color="auto"/>
          </w:divBdr>
        </w:div>
        <w:div w:id="2006011113">
          <w:marLeft w:val="640"/>
          <w:marRight w:val="0"/>
          <w:marTop w:val="0"/>
          <w:marBottom w:val="0"/>
          <w:divBdr>
            <w:top w:val="none" w:sz="0" w:space="0" w:color="auto"/>
            <w:left w:val="none" w:sz="0" w:space="0" w:color="auto"/>
            <w:bottom w:val="none" w:sz="0" w:space="0" w:color="auto"/>
            <w:right w:val="none" w:sz="0" w:space="0" w:color="auto"/>
          </w:divBdr>
        </w:div>
        <w:div w:id="625743770">
          <w:marLeft w:val="640"/>
          <w:marRight w:val="0"/>
          <w:marTop w:val="0"/>
          <w:marBottom w:val="0"/>
          <w:divBdr>
            <w:top w:val="none" w:sz="0" w:space="0" w:color="auto"/>
            <w:left w:val="none" w:sz="0" w:space="0" w:color="auto"/>
            <w:bottom w:val="none" w:sz="0" w:space="0" w:color="auto"/>
            <w:right w:val="none" w:sz="0" w:space="0" w:color="auto"/>
          </w:divBdr>
        </w:div>
        <w:div w:id="134374380">
          <w:marLeft w:val="640"/>
          <w:marRight w:val="0"/>
          <w:marTop w:val="0"/>
          <w:marBottom w:val="0"/>
          <w:divBdr>
            <w:top w:val="none" w:sz="0" w:space="0" w:color="auto"/>
            <w:left w:val="none" w:sz="0" w:space="0" w:color="auto"/>
            <w:bottom w:val="none" w:sz="0" w:space="0" w:color="auto"/>
            <w:right w:val="none" w:sz="0" w:space="0" w:color="auto"/>
          </w:divBdr>
        </w:div>
        <w:div w:id="42101415">
          <w:marLeft w:val="640"/>
          <w:marRight w:val="0"/>
          <w:marTop w:val="0"/>
          <w:marBottom w:val="0"/>
          <w:divBdr>
            <w:top w:val="none" w:sz="0" w:space="0" w:color="auto"/>
            <w:left w:val="none" w:sz="0" w:space="0" w:color="auto"/>
            <w:bottom w:val="none" w:sz="0" w:space="0" w:color="auto"/>
            <w:right w:val="none" w:sz="0" w:space="0" w:color="auto"/>
          </w:divBdr>
        </w:div>
        <w:div w:id="1069424540">
          <w:marLeft w:val="640"/>
          <w:marRight w:val="0"/>
          <w:marTop w:val="0"/>
          <w:marBottom w:val="0"/>
          <w:divBdr>
            <w:top w:val="none" w:sz="0" w:space="0" w:color="auto"/>
            <w:left w:val="none" w:sz="0" w:space="0" w:color="auto"/>
            <w:bottom w:val="none" w:sz="0" w:space="0" w:color="auto"/>
            <w:right w:val="none" w:sz="0" w:space="0" w:color="auto"/>
          </w:divBdr>
        </w:div>
        <w:div w:id="626668282">
          <w:marLeft w:val="640"/>
          <w:marRight w:val="0"/>
          <w:marTop w:val="0"/>
          <w:marBottom w:val="0"/>
          <w:divBdr>
            <w:top w:val="none" w:sz="0" w:space="0" w:color="auto"/>
            <w:left w:val="none" w:sz="0" w:space="0" w:color="auto"/>
            <w:bottom w:val="none" w:sz="0" w:space="0" w:color="auto"/>
            <w:right w:val="none" w:sz="0" w:space="0" w:color="auto"/>
          </w:divBdr>
        </w:div>
        <w:div w:id="796877725">
          <w:marLeft w:val="640"/>
          <w:marRight w:val="0"/>
          <w:marTop w:val="0"/>
          <w:marBottom w:val="0"/>
          <w:divBdr>
            <w:top w:val="none" w:sz="0" w:space="0" w:color="auto"/>
            <w:left w:val="none" w:sz="0" w:space="0" w:color="auto"/>
            <w:bottom w:val="none" w:sz="0" w:space="0" w:color="auto"/>
            <w:right w:val="none" w:sz="0" w:space="0" w:color="auto"/>
          </w:divBdr>
        </w:div>
        <w:div w:id="354771452">
          <w:marLeft w:val="640"/>
          <w:marRight w:val="0"/>
          <w:marTop w:val="0"/>
          <w:marBottom w:val="0"/>
          <w:divBdr>
            <w:top w:val="none" w:sz="0" w:space="0" w:color="auto"/>
            <w:left w:val="none" w:sz="0" w:space="0" w:color="auto"/>
            <w:bottom w:val="none" w:sz="0" w:space="0" w:color="auto"/>
            <w:right w:val="none" w:sz="0" w:space="0" w:color="auto"/>
          </w:divBdr>
        </w:div>
        <w:div w:id="511383387">
          <w:marLeft w:val="640"/>
          <w:marRight w:val="0"/>
          <w:marTop w:val="0"/>
          <w:marBottom w:val="0"/>
          <w:divBdr>
            <w:top w:val="none" w:sz="0" w:space="0" w:color="auto"/>
            <w:left w:val="none" w:sz="0" w:space="0" w:color="auto"/>
            <w:bottom w:val="none" w:sz="0" w:space="0" w:color="auto"/>
            <w:right w:val="none" w:sz="0" w:space="0" w:color="auto"/>
          </w:divBdr>
        </w:div>
        <w:div w:id="370232010">
          <w:marLeft w:val="640"/>
          <w:marRight w:val="0"/>
          <w:marTop w:val="0"/>
          <w:marBottom w:val="0"/>
          <w:divBdr>
            <w:top w:val="none" w:sz="0" w:space="0" w:color="auto"/>
            <w:left w:val="none" w:sz="0" w:space="0" w:color="auto"/>
            <w:bottom w:val="none" w:sz="0" w:space="0" w:color="auto"/>
            <w:right w:val="none" w:sz="0" w:space="0" w:color="auto"/>
          </w:divBdr>
        </w:div>
        <w:div w:id="1177769164">
          <w:marLeft w:val="640"/>
          <w:marRight w:val="0"/>
          <w:marTop w:val="0"/>
          <w:marBottom w:val="0"/>
          <w:divBdr>
            <w:top w:val="none" w:sz="0" w:space="0" w:color="auto"/>
            <w:left w:val="none" w:sz="0" w:space="0" w:color="auto"/>
            <w:bottom w:val="none" w:sz="0" w:space="0" w:color="auto"/>
            <w:right w:val="none" w:sz="0" w:space="0" w:color="auto"/>
          </w:divBdr>
        </w:div>
        <w:div w:id="1058869202">
          <w:marLeft w:val="640"/>
          <w:marRight w:val="0"/>
          <w:marTop w:val="0"/>
          <w:marBottom w:val="0"/>
          <w:divBdr>
            <w:top w:val="none" w:sz="0" w:space="0" w:color="auto"/>
            <w:left w:val="none" w:sz="0" w:space="0" w:color="auto"/>
            <w:bottom w:val="none" w:sz="0" w:space="0" w:color="auto"/>
            <w:right w:val="none" w:sz="0" w:space="0" w:color="auto"/>
          </w:divBdr>
        </w:div>
        <w:div w:id="46882085">
          <w:marLeft w:val="640"/>
          <w:marRight w:val="0"/>
          <w:marTop w:val="0"/>
          <w:marBottom w:val="0"/>
          <w:divBdr>
            <w:top w:val="none" w:sz="0" w:space="0" w:color="auto"/>
            <w:left w:val="none" w:sz="0" w:space="0" w:color="auto"/>
            <w:bottom w:val="none" w:sz="0" w:space="0" w:color="auto"/>
            <w:right w:val="none" w:sz="0" w:space="0" w:color="auto"/>
          </w:divBdr>
        </w:div>
        <w:div w:id="2138330073">
          <w:marLeft w:val="640"/>
          <w:marRight w:val="0"/>
          <w:marTop w:val="0"/>
          <w:marBottom w:val="0"/>
          <w:divBdr>
            <w:top w:val="none" w:sz="0" w:space="0" w:color="auto"/>
            <w:left w:val="none" w:sz="0" w:space="0" w:color="auto"/>
            <w:bottom w:val="none" w:sz="0" w:space="0" w:color="auto"/>
            <w:right w:val="none" w:sz="0" w:space="0" w:color="auto"/>
          </w:divBdr>
        </w:div>
        <w:div w:id="1566797882">
          <w:marLeft w:val="640"/>
          <w:marRight w:val="0"/>
          <w:marTop w:val="0"/>
          <w:marBottom w:val="0"/>
          <w:divBdr>
            <w:top w:val="none" w:sz="0" w:space="0" w:color="auto"/>
            <w:left w:val="none" w:sz="0" w:space="0" w:color="auto"/>
            <w:bottom w:val="none" w:sz="0" w:space="0" w:color="auto"/>
            <w:right w:val="none" w:sz="0" w:space="0" w:color="auto"/>
          </w:divBdr>
        </w:div>
        <w:div w:id="73170686">
          <w:marLeft w:val="640"/>
          <w:marRight w:val="0"/>
          <w:marTop w:val="0"/>
          <w:marBottom w:val="0"/>
          <w:divBdr>
            <w:top w:val="none" w:sz="0" w:space="0" w:color="auto"/>
            <w:left w:val="none" w:sz="0" w:space="0" w:color="auto"/>
            <w:bottom w:val="none" w:sz="0" w:space="0" w:color="auto"/>
            <w:right w:val="none" w:sz="0" w:space="0" w:color="auto"/>
          </w:divBdr>
        </w:div>
        <w:div w:id="1905097633">
          <w:marLeft w:val="640"/>
          <w:marRight w:val="0"/>
          <w:marTop w:val="0"/>
          <w:marBottom w:val="0"/>
          <w:divBdr>
            <w:top w:val="none" w:sz="0" w:space="0" w:color="auto"/>
            <w:left w:val="none" w:sz="0" w:space="0" w:color="auto"/>
            <w:bottom w:val="none" w:sz="0" w:space="0" w:color="auto"/>
            <w:right w:val="none" w:sz="0" w:space="0" w:color="auto"/>
          </w:divBdr>
        </w:div>
        <w:div w:id="35469071">
          <w:marLeft w:val="640"/>
          <w:marRight w:val="0"/>
          <w:marTop w:val="0"/>
          <w:marBottom w:val="0"/>
          <w:divBdr>
            <w:top w:val="none" w:sz="0" w:space="0" w:color="auto"/>
            <w:left w:val="none" w:sz="0" w:space="0" w:color="auto"/>
            <w:bottom w:val="none" w:sz="0" w:space="0" w:color="auto"/>
            <w:right w:val="none" w:sz="0" w:space="0" w:color="auto"/>
          </w:divBdr>
        </w:div>
        <w:div w:id="1309089924">
          <w:marLeft w:val="640"/>
          <w:marRight w:val="0"/>
          <w:marTop w:val="0"/>
          <w:marBottom w:val="0"/>
          <w:divBdr>
            <w:top w:val="none" w:sz="0" w:space="0" w:color="auto"/>
            <w:left w:val="none" w:sz="0" w:space="0" w:color="auto"/>
            <w:bottom w:val="none" w:sz="0" w:space="0" w:color="auto"/>
            <w:right w:val="none" w:sz="0" w:space="0" w:color="auto"/>
          </w:divBdr>
        </w:div>
        <w:div w:id="105471413">
          <w:marLeft w:val="640"/>
          <w:marRight w:val="0"/>
          <w:marTop w:val="0"/>
          <w:marBottom w:val="0"/>
          <w:divBdr>
            <w:top w:val="none" w:sz="0" w:space="0" w:color="auto"/>
            <w:left w:val="none" w:sz="0" w:space="0" w:color="auto"/>
            <w:bottom w:val="none" w:sz="0" w:space="0" w:color="auto"/>
            <w:right w:val="none" w:sz="0" w:space="0" w:color="auto"/>
          </w:divBdr>
        </w:div>
        <w:div w:id="160974273">
          <w:marLeft w:val="640"/>
          <w:marRight w:val="0"/>
          <w:marTop w:val="0"/>
          <w:marBottom w:val="0"/>
          <w:divBdr>
            <w:top w:val="none" w:sz="0" w:space="0" w:color="auto"/>
            <w:left w:val="none" w:sz="0" w:space="0" w:color="auto"/>
            <w:bottom w:val="none" w:sz="0" w:space="0" w:color="auto"/>
            <w:right w:val="none" w:sz="0" w:space="0" w:color="auto"/>
          </w:divBdr>
        </w:div>
        <w:div w:id="448017589">
          <w:marLeft w:val="640"/>
          <w:marRight w:val="0"/>
          <w:marTop w:val="0"/>
          <w:marBottom w:val="0"/>
          <w:divBdr>
            <w:top w:val="none" w:sz="0" w:space="0" w:color="auto"/>
            <w:left w:val="none" w:sz="0" w:space="0" w:color="auto"/>
            <w:bottom w:val="none" w:sz="0" w:space="0" w:color="auto"/>
            <w:right w:val="none" w:sz="0" w:space="0" w:color="auto"/>
          </w:divBdr>
        </w:div>
        <w:div w:id="603269226">
          <w:marLeft w:val="640"/>
          <w:marRight w:val="0"/>
          <w:marTop w:val="0"/>
          <w:marBottom w:val="0"/>
          <w:divBdr>
            <w:top w:val="none" w:sz="0" w:space="0" w:color="auto"/>
            <w:left w:val="none" w:sz="0" w:space="0" w:color="auto"/>
            <w:bottom w:val="none" w:sz="0" w:space="0" w:color="auto"/>
            <w:right w:val="none" w:sz="0" w:space="0" w:color="auto"/>
          </w:divBdr>
        </w:div>
        <w:div w:id="5833204">
          <w:marLeft w:val="640"/>
          <w:marRight w:val="0"/>
          <w:marTop w:val="0"/>
          <w:marBottom w:val="0"/>
          <w:divBdr>
            <w:top w:val="none" w:sz="0" w:space="0" w:color="auto"/>
            <w:left w:val="none" w:sz="0" w:space="0" w:color="auto"/>
            <w:bottom w:val="none" w:sz="0" w:space="0" w:color="auto"/>
            <w:right w:val="none" w:sz="0" w:space="0" w:color="auto"/>
          </w:divBdr>
        </w:div>
        <w:div w:id="1871800777">
          <w:marLeft w:val="640"/>
          <w:marRight w:val="0"/>
          <w:marTop w:val="0"/>
          <w:marBottom w:val="0"/>
          <w:divBdr>
            <w:top w:val="none" w:sz="0" w:space="0" w:color="auto"/>
            <w:left w:val="none" w:sz="0" w:space="0" w:color="auto"/>
            <w:bottom w:val="none" w:sz="0" w:space="0" w:color="auto"/>
            <w:right w:val="none" w:sz="0" w:space="0" w:color="auto"/>
          </w:divBdr>
        </w:div>
        <w:div w:id="1655404710">
          <w:marLeft w:val="640"/>
          <w:marRight w:val="0"/>
          <w:marTop w:val="0"/>
          <w:marBottom w:val="0"/>
          <w:divBdr>
            <w:top w:val="none" w:sz="0" w:space="0" w:color="auto"/>
            <w:left w:val="none" w:sz="0" w:space="0" w:color="auto"/>
            <w:bottom w:val="none" w:sz="0" w:space="0" w:color="auto"/>
            <w:right w:val="none" w:sz="0" w:space="0" w:color="auto"/>
          </w:divBdr>
        </w:div>
        <w:div w:id="726954969">
          <w:marLeft w:val="640"/>
          <w:marRight w:val="0"/>
          <w:marTop w:val="0"/>
          <w:marBottom w:val="0"/>
          <w:divBdr>
            <w:top w:val="none" w:sz="0" w:space="0" w:color="auto"/>
            <w:left w:val="none" w:sz="0" w:space="0" w:color="auto"/>
            <w:bottom w:val="none" w:sz="0" w:space="0" w:color="auto"/>
            <w:right w:val="none" w:sz="0" w:space="0" w:color="auto"/>
          </w:divBdr>
        </w:div>
        <w:div w:id="2107311942">
          <w:marLeft w:val="640"/>
          <w:marRight w:val="0"/>
          <w:marTop w:val="0"/>
          <w:marBottom w:val="0"/>
          <w:divBdr>
            <w:top w:val="none" w:sz="0" w:space="0" w:color="auto"/>
            <w:left w:val="none" w:sz="0" w:space="0" w:color="auto"/>
            <w:bottom w:val="none" w:sz="0" w:space="0" w:color="auto"/>
            <w:right w:val="none" w:sz="0" w:space="0" w:color="auto"/>
          </w:divBdr>
        </w:div>
        <w:div w:id="172646433">
          <w:marLeft w:val="640"/>
          <w:marRight w:val="0"/>
          <w:marTop w:val="0"/>
          <w:marBottom w:val="0"/>
          <w:divBdr>
            <w:top w:val="none" w:sz="0" w:space="0" w:color="auto"/>
            <w:left w:val="none" w:sz="0" w:space="0" w:color="auto"/>
            <w:bottom w:val="none" w:sz="0" w:space="0" w:color="auto"/>
            <w:right w:val="none" w:sz="0" w:space="0" w:color="auto"/>
          </w:divBdr>
        </w:div>
        <w:div w:id="8797027">
          <w:marLeft w:val="640"/>
          <w:marRight w:val="0"/>
          <w:marTop w:val="0"/>
          <w:marBottom w:val="0"/>
          <w:divBdr>
            <w:top w:val="none" w:sz="0" w:space="0" w:color="auto"/>
            <w:left w:val="none" w:sz="0" w:space="0" w:color="auto"/>
            <w:bottom w:val="none" w:sz="0" w:space="0" w:color="auto"/>
            <w:right w:val="none" w:sz="0" w:space="0" w:color="auto"/>
          </w:divBdr>
        </w:div>
        <w:div w:id="1658337668">
          <w:marLeft w:val="640"/>
          <w:marRight w:val="0"/>
          <w:marTop w:val="0"/>
          <w:marBottom w:val="0"/>
          <w:divBdr>
            <w:top w:val="none" w:sz="0" w:space="0" w:color="auto"/>
            <w:left w:val="none" w:sz="0" w:space="0" w:color="auto"/>
            <w:bottom w:val="none" w:sz="0" w:space="0" w:color="auto"/>
            <w:right w:val="none" w:sz="0" w:space="0" w:color="auto"/>
          </w:divBdr>
        </w:div>
        <w:div w:id="613484564">
          <w:marLeft w:val="640"/>
          <w:marRight w:val="0"/>
          <w:marTop w:val="0"/>
          <w:marBottom w:val="0"/>
          <w:divBdr>
            <w:top w:val="none" w:sz="0" w:space="0" w:color="auto"/>
            <w:left w:val="none" w:sz="0" w:space="0" w:color="auto"/>
            <w:bottom w:val="none" w:sz="0" w:space="0" w:color="auto"/>
            <w:right w:val="none" w:sz="0" w:space="0" w:color="auto"/>
          </w:divBdr>
        </w:div>
        <w:div w:id="1910460715">
          <w:marLeft w:val="640"/>
          <w:marRight w:val="0"/>
          <w:marTop w:val="0"/>
          <w:marBottom w:val="0"/>
          <w:divBdr>
            <w:top w:val="none" w:sz="0" w:space="0" w:color="auto"/>
            <w:left w:val="none" w:sz="0" w:space="0" w:color="auto"/>
            <w:bottom w:val="none" w:sz="0" w:space="0" w:color="auto"/>
            <w:right w:val="none" w:sz="0" w:space="0" w:color="auto"/>
          </w:divBdr>
        </w:div>
        <w:div w:id="2127430725">
          <w:marLeft w:val="640"/>
          <w:marRight w:val="0"/>
          <w:marTop w:val="0"/>
          <w:marBottom w:val="0"/>
          <w:divBdr>
            <w:top w:val="none" w:sz="0" w:space="0" w:color="auto"/>
            <w:left w:val="none" w:sz="0" w:space="0" w:color="auto"/>
            <w:bottom w:val="none" w:sz="0" w:space="0" w:color="auto"/>
            <w:right w:val="none" w:sz="0" w:space="0" w:color="auto"/>
          </w:divBdr>
        </w:div>
        <w:div w:id="1120148664">
          <w:marLeft w:val="640"/>
          <w:marRight w:val="0"/>
          <w:marTop w:val="0"/>
          <w:marBottom w:val="0"/>
          <w:divBdr>
            <w:top w:val="none" w:sz="0" w:space="0" w:color="auto"/>
            <w:left w:val="none" w:sz="0" w:space="0" w:color="auto"/>
            <w:bottom w:val="none" w:sz="0" w:space="0" w:color="auto"/>
            <w:right w:val="none" w:sz="0" w:space="0" w:color="auto"/>
          </w:divBdr>
        </w:div>
        <w:div w:id="1540244729">
          <w:marLeft w:val="640"/>
          <w:marRight w:val="0"/>
          <w:marTop w:val="0"/>
          <w:marBottom w:val="0"/>
          <w:divBdr>
            <w:top w:val="none" w:sz="0" w:space="0" w:color="auto"/>
            <w:left w:val="none" w:sz="0" w:space="0" w:color="auto"/>
            <w:bottom w:val="none" w:sz="0" w:space="0" w:color="auto"/>
            <w:right w:val="none" w:sz="0" w:space="0" w:color="auto"/>
          </w:divBdr>
        </w:div>
        <w:div w:id="302002669">
          <w:marLeft w:val="640"/>
          <w:marRight w:val="0"/>
          <w:marTop w:val="0"/>
          <w:marBottom w:val="0"/>
          <w:divBdr>
            <w:top w:val="none" w:sz="0" w:space="0" w:color="auto"/>
            <w:left w:val="none" w:sz="0" w:space="0" w:color="auto"/>
            <w:bottom w:val="none" w:sz="0" w:space="0" w:color="auto"/>
            <w:right w:val="none" w:sz="0" w:space="0" w:color="auto"/>
          </w:divBdr>
        </w:div>
        <w:div w:id="1830713476">
          <w:marLeft w:val="640"/>
          <w:marRight w:val="0"/>
          <w:marTop w:val="0"/>
          <w:marBottom w:val="0"/>
          <w:divBdr>
            <w:top w:val="none" w:sz="0" w:space="0" w:color="auto"/>
            <w:left w:val="none" w:sz="0" w:space="0" w:color="auto"/>
            <w:bottom w:val="none" w:sz="0" w:space="0" w:color="auto"/>
            <w:right w:val="none" w:sz="0" w:space="0" w:color="auto"/>
          </w:divBdr>
        </w:div>
        <w:div w:id="357707326">
          <w:marLeft w:val="640"/>
          <w:marRight w:val="0"/>
          <w:marTop w:val="0"/>
          <w:marBottom w:val="0"/>
          <w:divBdr>
            <w:top w:val="none" w:sz="0" w:space="0" w:color="auto"/>
            <w:left w:val="none" w:sz="0" w:space="0" w:color="auto"/>
            <w:bottom w:val="none" w:sz="0" w:space="0" w:color="auto"/>
            <w:right w:val="none" w:sz="0" w:space="0" w:color="auto"/>
          </w:divBdr>
        </w:div>
        <w:div w:id="311371791">
          <w:marLeft w:val="640"/>
          <w:marRight w:val="0"/>
          <w:marTop w:val="0"/>
          <w:marBottom w:val="0"/>
          <w:divBdr>
            <w:top w:val="none" w:sz="0" w:space="0" w:color="auto"/>
            <w:left w:val="none" w:sz="0" w:space="0" w:color="auto"/>
            <w:bottom w:val="none" w:sz="0" w:space="0" w:color="auto"/>
            <w:right w:val="none" w:sz="0" w:space="0" w:color="auto"/>
          </w:divBdr>
        </w:div>
        <w:div w:id="1258442795">
          <w:marLeft w:val="640"/>
          <w:marRight w:val="0"/>
          <w:marTop w:val="0"/>
          <w:marBottom w:val="0"/>
          <w:divBdr>
            <w:top w:val="none" w:sz="0" w:space="0" w:color="auto"/>
            <w:left w:val="none" w:sz="0" w:space="0" w:color="auto"/>
            <w:bottom w:val="none" w:sz="0" w:space="0" w:color="auto"/>
            <w:right w:val="none" w:sz="0" w:space="0" w:color="auto"/>
          </w:divBdr>
        </w:div>
        <w:div w:id="327558460">
          <w:marLeft w:val="640"/>
          <w:marRight w:val="0"/>
          <w:marTop w:val="0"/>
          <w:marBottom w:val="0"/>
          <w:divBdr>
            <w:top w:val="none" w:sz="0" w:space="0" w:color="auto"/>
            <w:left w:val="none" w:sz="0" w:space="0" w:color="auto"/>
            <w:bottom w:val="none" w:sz="0" w:space="0" w:color="auto"/>
            <w:right w:val="none" w:sz="0" w:space="0" w:color="auto"/>
          </w:divBdr>
        </w:div>
        <w:div w:id="79185719">
          <w:marLeft w:val="640"/>
          <w:marRight w:val="0"/>
          <w:marTop w:val="0"/>
          <w:marBottom w:val="0"/>
          <w:divBdr>
            <w:top w:val="none" w:sz="0" w:space="0" w:color="auto"/>
            <w:left w:val="none" w:sz="0" w:space="0" w:color="auto"/>
            <w:bottom w:val="none" w:sz="0" w:space="0" w:color="auto"/>
            <w:right w:val="none" w:sz="0" w:space="0" w:color="auto"/>
          </w:divBdr>
        </w:div>
        <w:div w:id="952400232">
          <w:marLeft w:val="640"/>
          <w:marRight w:val="0"/>
          <w:marTop w:val="0"/>
          <w:marBottom w:val="0"/>
          <w:divBdr>
            <w:top w:val="none" w:sz="0" w:space="0" w:color="auto"/>
            <w:left w:val="none" w:sz="0" w:space="0" w:color="auto"/>
            <w:bottom w:val="none" w:sz="0" w:space="0" w:color="auto"/>
            <w:right w:val="none" w:sz="0" w:space="0" w:color="auto"/>
          </w:divBdr>
        </w:div>
        <w:div w:id="887760004">
          <w:marLeft w:val="640"/>
          <w:marRight w:val="0"/>
          <w:marTop w:val="0"/>
          <w:marBottom w:val="0"/>
          <w:divBdr>
            <w:top w:val="none" w:sz="0" w:space="0" w:color="auto"/>
            <w:left w:val="none" w:sz="0" w:space="0" w:color="auto"/>
            <w:bottom w:val="none" w:sz="0" w:space="0" w:color="auto"/>
            <w:right w:val="none" w:sz="0" w:space="0" w:color="auto"/>
          </w:divBdr>
        </w:div>
        <w:div w:id="1674455063">
          <w:marLeft w:val="640"/>
          <w:marRight w:val="0"/>
          <w:marTop w:val="0"/>
          <w:marBottom w:val="0"/>
          <w:divBdr>
            <w:top w:val="none" w:sz="0" w:space="0" w:color="auto"/>
            <w:left w:val="none" w:sz="0" w:space="0" w:color="auto"/>
            <w:bottom w:val="none" w:sz="0" w:space="0" w:color="auto"/>
            <w:right w:val="none" w:sz="0" w:space="0" w:color="auto"/>
          </w:divBdr>
        </w:div>
        <w:div w:id="372773605">
          <w:marLeft w:val="640"/>
          <w:marRight w:val="0"/>
          <w:marTop w:val="0"/>
          <w:marBottom w:val="0"/>
          <w:divBdr>
            <w:top w:val="none" w:sz="0" w:space="0" w:color="auto"/>
            <w:left w:val="none" w:sz="0" w:space="0" w:color="auto"/>
            <w:bottom w:val="none" w:sz="0" w:space="0" w:color="auto"/>
            <w:right w:val="none" w:sz="0" w:space="0" w:color="auto"/>
          </w:divBdr>
        </w:div>
        <w:div w:id="1992440319">
          <w:marLeft w:val="640"/>
          <w:marRight w:val="0"/>
          <w:marTop w:val="0"/>
          <w:marBottom w:val="0"/>
          <w:divBdr>
            <w:top w:val="none" w:sz="0" w:space="0" w:color="auto"/>
            <w:left w:val="none" w:sz="0" w:space="0" w:color="auto"/>
            <w:bottom w:val="none" w:sz="0" w:space="0" w:color="auto"/>
            <w:right w:val="none" w:sz="0" w:space="0" w:color="auto"/>
          </w:divBdr>
        </w:div>
        <w:div w:id="2141072955">
          <w:marLeft w:val="640"/>
          <w:marRight w:val="0"/>
          <w:marTop w:val="0"/>
          <w:marBottom w:val="0"/>
          <w:divBdr>
            <w:top w:val="none" w:sz="0" w:space="0" w:color="auto"/>
            <w:left w:val="none" w:sz="0" w:space="0" w:color="auto"/>
            <w:bottom w:val="none" w:sz="0" w:space="0" w:color="auto"/>
            <w:right w:val="none" w:sz="0" w:space="0" w:color="auto"/>
          </w:divBdr>
        </w:div>
        <w:div w:id="299457499">
          <w:marLeft w:val="640"/>
          <w:marRight w:val="0"/>
          <w:marTop w:val="0"/>
          <w:marBottom w:val="0"/>
          <w:divBdr>
            <w:top w:val="none" w:sz="0" w:space="0" w:color="auto"/>
            <w:left w:val="none" w:sz="0" w:space="0" w:color="auto"/>
            <w:bottom w:val="none" w:sz="0" w:space="0" w:color="auto"/>
            <w:right w:val="none" w:sz="0" w:space="0" w:color="auto"/>
          </w:divBdr>
        </w:div>
        <w:div w:id="300891899">
          <w:marLeft w:val="640"/>
          <w:marRight w:val="0"/>
          <w:marTop w:val="0"/>
          <w:marBottom w:val="0"/>
          <w:divBdr>
            <w:top w:val="none" w:sz="0" w:space="0" w:color="auto"/>
            <w:left w:val="none" w:sz="0" w:space="0" w:color="auto"/>
            <w:bottom w:val="none" w:sz="0" w:space="0" w:color="auto"/>
            <w:right w:val="none" w:sz="0" w:space="0" w:color="auto"/>
          </w:divBdr>
        </w:div>
        <w:div w:id="1098913473">
          <w:marLeft w:val="640"/>
          <w:marRight w:val="0"/>
          <w:marTop w:val="0"/>
          <w:marBottom w:val="0"/>
          <w:divBdr>
            <w:top w:val="none" w:sz="0" w:space="0" w:color="auto"/>
            <w:left w:val="none" w:sz="0" w:space="0" w:color="auto"/>
            <w:bottom w:val="none" w:sz="0" w:space="0" w:color="auto"/>
            <w:right w:val="none" w:sz="0" w:space="0" w:color="auto"/>
          </w:divBdr>
        </w:div>
        <w:div w:id="1920093247">
          <w:marLeft w:val="640"/>
          <w:marRight w:val="0"/>
          <w:marTop w:val="0"/>
          <w:marBottom w:val="0"/>
          <w:divBdr>
            <w:top w:val="none" w:sz="0" w:space="0" w:color="auto"/>
            <w:left w:val="none" w:sz="0" w:space="0" w:color="auto"/>
            <w:bottom w:val="none" w:sz="0" w:space="0" w:color="auto"/>
            <w:right w:val="none" w:sz="0" w:space="0" w:color="auto"/>
          </w:divBdr>
        </w:div>
        <w:div w:id="729692249">
          <w:marLeft w:val="640"/>
          <w:marRight w:val="0"/>
          <w:marTop w:val="0"/>
          <w:marBottom w:val="0"/>
          <w:divBdr>
            <w:top w:val="none" w:sz="0" w:space="0" w:color="auto"/>
            <w:left w:val="none" w:sz="0" w:space="0" w:color="auto"/>
            <w:bottom w:val="none" w:sz="0" w:space="0" w:color="auto"/>
            <w:right w:val="none" w:sz="0" w:space="0" w:color="auto"/>
          </w:divBdr>
        </w:div>
        <w:div w:id="1342973495">
          <w:marLeft w:val="640"/>
          <w:marRight w:val="0"/>
          <w:marTop w:val="0"/>
          <w:marBottom w:val="0"/>
          <w:divBdr>
            <w:top w:val="none" w:sz="0" w:space="0" w:color="auto"/>
            <w:left w:val="none" w:sz="0" w:space="0" w:color="auto"/>
            <w:bottom w:val="none" w:sz="0" w:space="0" w:color="auto"/>
            <w:right w:val="none" w:sz="0" w:space="0" w:color="auto"/>
          </w:divBdr>
        </w:div>
        <w:div w:id="789326441">
          <w:marLeft w:val="640"/>
          <w:marRight w:val="0"/>
          <w:marTop w:val="0"/>
          <w:marBottom w:val="0"/>
          <w:divBdr>
            <w:top w:val="none" w:sz="0" w:space="0" w:color="auto"/>
            <w:left w:val="none" w:sz="0" w:space="0" w:color="auto"/>
            <w:bottom w:val="none" w:sz="0" w:space="0" w:color="auto"/>
            <w:right w:val="none" w:sz="0" w:space="0" w:color="auto"/>
          </w:divBdr>
        </w:div>
        <w:div w:id="236673012">
          <w:marLeft w:val="640"/>
          <w:marRight w:val="0"/>
          <w:marTop w:val="0"/>
          <w:marBottom w:val="0"/>
          <w:divBdr>
            <w:top w:val="none" w:sz="0" w:space="0" w:color="auto"/>
            <w:left w:val="none" w:sz="0" w:space="0" w:color="auto"/>
            <w:bottom w:val="none" w:sz="0" w:space="0" w:color="auto"/>
            <w:right w:val="none" w:sz="0" w:space="0" w:color="auto"/>
          </w:divBdr>
        </w:div>
        <w:div w:id="1343358552">
          <w:marLeft w:val="640"/>
          <w:marRight w:val="0"/>
          <w:marTop w:val="0"/>
          <w:marBottom w:val="0"/>
          <w:divBdr>
            <w:top w:val="none" w:sz="0" w:space="0" w:color="auto"/>
            <w:left w:val="none" w:sz="0" w:space="0" w:color="auto"/>
            <w:bottom w:val="none" w:sz="0" w:space="0" w:color="auto"/>
            <w:right w:val="none" w:sz="0" w:space="0" w:color="auto"/>
          </w:divBdr>
        </w:div>
        <w:div w:id="1492714727">
          <w:marLeft w:val="640"/>
          <w:marRight w:val="0"/>
          <w:marTop w:val="0"/>
          <w:marBottom w:val="0"/>
          <w:divBdr>
            <w:top w:val="none" w:sz="0" w:space="0" w:color="auto"/>
            <w:left w:val="none" w:sz="0" w:space="0" w:color="auto"/>
            <w:bottom w:val="none" w:sz="0" w:space="0" w:color="auto"/>
            <w:right w:val="none" w:sz="0" w:space="0" w:color="auto"/>
          </w:divBdr>
        </w:div>
        <w:div w:id="385034128">
          <w:marLeft w:val="640"/>
          <w:marRight w:val="0"/>
          <w:marTop w:val="0"/>
          <w:marBottom w:val="0"/>
          <w:divBdr>
            <w:top w:val="none" w:sz="0" w:space="0" w:color="auto"/>
            <w:left w:val="none" w:sz="0" w:space="0" w:color="auto"/>
            <w:bottom w:val="none" w:sz="0" w:space="0" w:color="auto"/>
            <w:right w:val="none" w:sz="0" w:space="0" w:color="auto"/>
          </w:divBdr>
        </w:div>
        <w:div w:id="1141653066">
          <w:marLeft w:val="640"/>
          <w:marRight w:val="0"/>
          <w:marTop w:val="0"/>
          <w:marBottom w:val="0"/>
          <w:divBdr>
            <w:top w:val="none" w:sz="0" w:space="0" w:color="auto"/>
            <w:left w:val="none" w:sz="0" w:space="0" w:color="auto"/>
            <w:bottom w:val="none" w:sz="0" w:space="0" w:color="auto"/>
            <w:right w:val="none" w:sz="0" w:space="0" w:color="auto"/>
          </w:divBdr>
        </w:div>
        <w:div w:id="1198929552">
          <w:marLeft w:val="640"/>
          <w:marRight w:val="0"/>
          <w:marTop w:val="0"/>
          <w:marBottom w:val="0"/>
          <w:divBdr>
            <w:top w:val="none" w:sz="0" w:space="0" w:color="auto"/>
            <w:left w:val="none" w:sz="0" w:space="0" w:color="auto"/>
            <w:bottom w:val="none" w:sz="0" w:space="0" w:color="auto"/>
            <w:right w:val="none" w:sz="0" w:space="0" w:color="auto"/>
          </w:divBdr>
        </w:div>
        <w:div w:id="1148476662">
          <w:marLeft w:val="640"/>
          <w:marRight w:val="0"/>
          <w:marTop w:val="0"/>
          <w:marBottom w:val="0"/>
          <w:divBdr>
            <w:top w:val="none" w:sz="0" w:space="0" w:color="auto"/>
            <w:left w:val="none" w:sz="0" w:space="0" w:color="auto"/>
            <w:bottom w:val="none" w:sz="0" w:space="0" w:color="auto"/>
            <w:right w:val="none" w:sz="0" w:space="0" w:color="auto"/>
          </w:divBdr>
        </w:div>
        <w:div w:id="1613241391">
          <w:marLeft w:val="640"/>
          <w:marRight w:val="0"/>
          <w:marTop w:val="0"/>
          <w:marBottom w:val="0"/>
          <w:divBdr>
            <w:top w:val="none" w:sz="0" w:space="0" w:color="auto"/>
            <w:left w:val="none" w:sz="0" w:space="0" w:color="auto"/>
            <w:bottom w:val="none" w:sz="0" w:space="0" w:color="auto"/>
            <w:right w:val="none" w:sz="0" w:space="0" w:color="auto"/>
          </w:divBdr>
        </w:div>
        <w:div w:id="1453090454">
          <w:marLeft w:val="640"/>
          <w:marRight w:val="0"/>
          <w:marTop w:val="0"/>
          <w:marBottom w:val="0"/>
          <w:divBdr>
            <w:top w:val="none" w:sz="0" w:space="0" w:color="auto"/>
            <w:left w:val="none" w:sz="0" w:space="0" w:color="auto"/>
            <w:bottom w:val="none" w:sz="0" w:space="0" w:color="auto"/>
            <w:right w:val="none" w:sz="0" w:space="0" w:color="auto"/>
          </w:divBdr>
        </w:div>
        <w:div w:id="533083193">
          <w:marLeft w:val="640"/>
          <w:marRight w:val="0"/>
          <w:marTop w:val="0"/>
          <w:marBottom w:val="0"/>
          <w:divBdr>
            <w:top w:val="none" w:sz="0" w:space="0" w:color="auto"/>
            <w:left w:val="none" w:sz="0" w:space="0" w:color="auto"/>
            <w:bottom w:val="none" w:sz="0" w:space="0" w:color="auto"/>
            <w:right w:val="none" w:sz="0" w:space="0" w:color="auto"/>
          </w:divBdr>
        </w:div>
        <w:div w:id="33620497">
          <w:marLeft w:val="640"/>
          <w:marRight w:val="0"/>
          <w:marTop w:val="0"/>
          <w:marBottom w:val="0"/>
          <w:divBdr>
            <w:top w:val="none" w:sz="0" w:space="0" w:color="auto"/>
            <w:left w:val="none" w:sz="0" w:space="0" w:color="auto"/>
            <w:bottom w:val="none" w:sz="0" w:space="0" w:color="auto"/>
            <w:right w:val="none" w:sz="0" w:space="0" w:color="auto"/>
          </w:divBdr>
        </w:div>
        <w:div w:id="1415122977">
          <w:marLeft w:val="640"/>
          <w:marRight w:val="0"/>
          <w:marTop w:val="0"/>
          <w:marBottom w:val="0"/>
          <w:divBdr>
            <w:top w:val="none" w:sz="0" w:space="0" w:color="auto"/>
            <w:left w:val="none" w:sz="0" w:space="0" w:color="auto"/>
            <w:bottom w:val="none" w:sz="0" w:space="0" w:color="auto"/>
            <w:right w:val="none" w:sz="0" w:space="0" w:color="auto"/>
          </w:divBdr>
        </w:div>
        <w:div w:id="1629050089">
          <w:marLeft w:val="640"/>
          <w:marRight w:val="0"/>
          <w:marTop w:val="0"/>
          <w:marBottom w:val="0"/>
          <w:divBdr>
            <w:top w:val="none" w:sz="0" w:space="0" w:color="auto"/>
            <w:left w:val="none" w:sz="0" w:space="0" w:color="auto"/>
            <w:bottom w:val="none" w:sz="0" w:space="0" w:color="auto"/>
            <w:right w:val="none" w:sz="0" w:space="0" w:color="auto"/>
          </w:divBdr>
        </w:div>
        <w:div w:id="258756622">
          <w:marLeft w:val="640"/>
          <w:marRight w:val="0"/>
          <w:marTop w:val="0"/>
          <w:marBottom w:val="0"/>
          <w:divBdr>
            <w:top w:val="none" w:sz="0" w:space="0" w:color="auto"/>
            <w:left w:val="none" w:sz="0" w:space="0" w:color="auto"/>
            <w:bottom w:val="none" w:sz="0" w:space="0" w:color="auto"/>
            <w:right w:val="none" w:sz="0" w:space="0" w:color="auto"/>
          </w:divBdr>
        </w:div>
        <w:div w:id="1036467296">
          <w:marLeft w:val="640"/>
          <w:marRight w:val="0"/>
          <w:marTop w:val="0"/>
          <w:marBottom w:val="0"/>
          <w:divBdr>
            <w:top w:val="none" w:sz="0" w:space="0" w:color="auto"/>
            <w:left w:val="none" w:sz="0" w:space="0" w:color="auto"/>
            <w:bottom w:val="none" w:sz="0" w:space="0" w:color="auto"/>
            <w:right w:val="none" w:sz="0" w:space="0" w:color="auto"/>
          </w:divBdr>
        </w:div>
        <w:div w:id="1206286096">
          <w:marLeft w:val="640"/>
          <w:marRight w:val="0"/>
          <w:marTop w:val="0"/>
          <w:marBottom w:val="0"/>
          <w:divBdr>
            <w:top w:val="none" w:sz="0" w:space="0" w:color="auto"/>
            <w:left w:val="none" w:sz="0" w:space="0" w:color="auto"/>
            <w:bottom w:val="none" w:sz="0" w:space="0" w:color="auto"/>
            <w:right w:val="none" w:sz="0" w:space="0" w:color="auto"/>
          </w:divBdr>
        </w:div>
        <w:div w:id="1090586486">
          <w:marLeft w:val="640"/>
          <w:marRight w:val="0"/>
          <w:marTop w:val="0"/>
          <w:marBottom w:val="0"/>
          <w:divBdr>
            <w:top w:val="none" w:sz="0" w:space="0" w:color="auto"/>
            <w:left w:val="none" w:sz="0" w:space="0" w:color="auto"/>
            <w:bottom w:val="none" w:sz="0" w:space="0" w:color="auto"/>
            <w:right w:val="none" w:sz="0" w:space="0" w:color="auto"/>
          </w:divBdr>
        </w:div>
        <w:div w:id="1412970634">
          <w:marLeft w:val="640"/>
          <w:marRight w:val="0"/>
          <w:marTop w:val="0"/>
          <w:marBottom w:val="0"/>
          <w:divBdr>
            <w:top w:val="none" w:sz="0" w:space="0" w:color="auto"/>
            <w:left w:val="none" w:sz="0" w:space="0" w:color="auto"/>
            <w:bottom w:val="none" w:sz="0" w:space="0" w:color="auto"/>
            <w:right w:val="none" w:sz="0" w:space="0" w:color="auto"/>
          </w:divBdr>
        </w:div>
        <w:div w:id="749741111">
          <w:marLeft w:val="640"/>
          <w:marRight w:val="0"/>
          <w:marTop w:val="0"/>
          <w:marBottom w:val="0"/>
          <w:divBdr>
            <w:top w:val="none" w:sz="0" w:space="0" w:color="auto"/>
            <w:left w:val="none" w:sz="0" w:space="0" w:color="auto"/>
            <w:bottom w:val="none" w:sz="0" w:space="0" w:color="auto"/>
            <w:right w:val="none" w:sz="0" w:space="0" w:color="auto"/>
          </w:divBdr>
        </w:div>
        <w:div w:id="1441101483">
          <w:marLeft w:val="640"/>
          <w:marRight w:val="0"/>
          <w:marTop w:val="0"/>
          <w:marBottom w:val="0"/>
          <w:divBdr>
            <w:top w:val="none" w:sz="0" w:space="0" w:color="auto"/>
            <w:left w:val="none" w:sz="0" w:space="0" w:color="auto"/>
            <w:bottom w:val="none" w:sz="0" w:space="0" w:color="auto"/>
            <w:right w:val="none" w:sz="0" w:space="0" w:color="auto"/>
          </w:divBdr>
        </w:div>
        <w:div w:id="708258555">
          <w:marLeft w:val="640"/>
          <w:marRight w:val="0"/>
          <w:marTop w:val="0"/>
          <w:marBottom w:val="0"/>
          <w:divBdr>
            <w:top w:val="none" w:sz="0" w:space="0" w:color="auto"/>
            <w:left w:val="none" w:sz="0" w:space="0" w:color="auto"/>
            <w:bottom w:val="none" w:sz="0" w:space="0" w:color="auto"/>
            <w:right w:val="none" w:sz="0" w:space="0" w:color="auto"/>
          </w:divBdr>
        </w:div>
        <w:div w:id="1891572822">
          <w:marLeft w:val="640"/>
          <w:marRight w:val="0"/>
          <w:marTop w:val="0"/>
          <w:marBottom w:val="0"/>
          <w:divBdr>
            <w:top w:val="none" w:sz="0" w:space="0" w:color="auto"/>
            <w:left w:val="none" w:sz="0" w:space="0" w:color="auto"/>
            <w:bottom w:val="none" w:sz="0" w:space="0" w:color="auto"/>
            <w:right w:val="none" w:sz="0" w:space="0" w:color="auto"/>
          </w:divBdr>
        </w:div>
        <w:div w:id="668025490">
          <w:marLeft w:val="640"/>
          <w:marRight w:val="0"/>
          <w:marTop w:val="0"/>
          <w:marBottom w:val="0"/>
          <w:divBdr>
            <w:top w:val="none" w:sz="0" w:space="0" w:color="auto"/>
            <w:left w:val="none" w:sz="0" w:space="0" w:color="auto"/>
            <w:bottom w:val="none" w:sz="0" w:space="0" w:color="auto"/>
            <w:right w:val="none" w:sz="0" w:space="0" w:color="auto"/>
          </w:divBdr>
        </w:div>
        <w:div w:id="1805849983">
          <w:marLeft w:val="640"/>
          <w:marRight w:val="0"/>
          <w:marTop w:val="0"/>
          <w:marBottom w:val="0"/>
          <w:divBdr>
            <w:top w:val="none" w:sz="0" w:space="0" w:color="auto"/>
            <w:left w:val="none" w:sz="0" w:space="0" w:color="auto"/>
            <w:bottom w:val="none" w:sz="0" w:space="0" w:color="auto"/>
            <w:right w:val="none" w:sz="0" w:space="0" w:color="auto"/>
          </w:divBdr>
        </w:div>
        <w:div w:id="1012952526">
          <w:marLeft w:val="640"/>
          <w:marRight w:val="0"/>
          <w:marTop w:val="0"/>
          <w:marBottom w:val="0"/>
          <w:divBdr>
            <w:top w:val="none" w:sz="0" w:space="0" w:color="auto"/>
            <w:left w:val="none" w:sz="0" w:space="0" w:color="auto"/>
            <w:bottom w:val="none" w:sz="0" w:space="0" w:color="auto"/>
            <w:right w:val="none" w:sz="0" w:space="0" w:color="auto"/>
          </w:divBdr>
        </w:div>
        <w:div w:id="309947638">
          <w:marLeft w:val="640"/>
          <w:marRight w:val="0"/>
          <w:marTop w:val="0"/>
          <w:marBottom w:val="0"/>
          <w:divBdr>
            <w:top w:val="none" w:sz="0" w:space="0" w:color="auto"/>
            <w:left w:val="none" w:sz="0" w:space="0" w:color="auto"/>
            <w:bottom w:val="none" w:sz="0" w:space="0" w:color="auto"/>
            <w:right w:val="none" w:sz="0" w:space="0" w:color="auto"/>
          </w:divBdr>
        </w:div>
        <w:div w:id="1272664940">
          <w:marLeft w:val="640"/>
          <w:marRight w:val="0"/>
          <w:marTop w:val="0"/>
          <w:marBottom w:val="0"/>
          <w:divBdr>
            <w:top w:val="none" w:sz="0" w:space="0" w:color="auto"/>
            <w:left w:val="none" w:sz="0" w:space="0" w:color="auto"/>
            <w:bottom w:val="none" w:sz="0" w:space="0" w:color="auto"/>
            <w:right w:val="none" w:sz="0" w:space="0" w:color="auto"/>
          </w:divBdr>
        </w:div>
        <w:div w:id="1723409702">
          <w:marLeft w:val="640"/>
          <w:marRight w:val="0"/>
          <w:marTop w:val="0"/>
          <w:marBottom w:val="0"/>
          <w:divBdr>
            <w:top w:val="none" w:sz="0" w:space="0" w:color="auto"/>
            <w:left w:val="none" w:sz="0" w:space="0" w:color="auto"/>
            <w:bottom w:val="none" w:sz="0" w:space="0" w:color="auto"/>
            <w:right w:val="none" w:sz="0" w:space="0" w:color="auto"/>
          </w:divBdr>
        </w:div>
        <w:div w:id="599990692">
          <w:marLeft w:val="640"/>
          <w:marRight w:val="0"/>
          <w:marTop w:val="0"/>
          <w:marBottom w:val="0"/>
          <w:divBdr>
            <w:top w:val="none" w:sz="0" w:space="0" w:color="auto"/>
            <w:left w:val="none" w:sz="0" w:space="0" w:color="auto"/>
            <w:bottom w:val="none" w:sz="0" w:space="0" w:color="auto"/>
            <w:right w:val="none" w:sz="0" w:space="0" w:color="auto"/>
          </w:divBdr>
        </w:div>
        <w:div w:id="482966648">
          <w:marLeft w:val="640"/>
          <w:marRight w:val="0"/>
          <w:marTop w:val="0"/>
          <w:marBottom w:val="0"/>
          <w:divBdr>
            <w:top w:val="none" w:sz="0" w:space="0" w:color="auto"/>
            <w:left w:val="none" w:sz="0" w:space="0" w:color="auto"/>
            <w:bottom w:val="none" w:sz="0" w:space="0" w:color="auto"/>
            <w:right w:val="none" w:sz="0" w:space="0" w:color="auto"/>
          </w:divBdr>
        </w:div>
        <w:div w:id="910893395">
          <w:marLeft w:val="640"/>
          <w:marRight w:val="0"/>
          <w:marTop w:val="0"/>
          <w:marBottom w:val="0"/>
          <w:divBdr>
            <w:top w:val="none" w:sz="0" w:space="0" w:color="auto"/>
            <w:left w:val="none" w:sz="0" w:space="0" w:color="auto"/>
            <w:bottom w:val="none" w:sz="0" w:space="0" w:color="auto"/>
            <w:right w:val="none" w:sz="0" w:space="0" w:color="auto"/>
          </w:divBdr>
        </w:div>
        <w:div w:id="6098871">
          <w:marLeft w:val="640"/>
          <w:marRight w:val="0"/>
          <w:marTop w:val="0"/>
          <w:marBottom w:val="0"/>
          <w:divBdr>
            <w:top w:val="none" w:sz="0" w:space="0" w:color="auto"/>
            <w:left w:val="none" w:sz="0" w:space="0" w:color="auto"/>
            <w:bottom w:val="none" w:sz="0" w:space="0" w:color="auto"/>
            <w:right w:val="none" w:sz="0" w:space="0" w:color="auto"/>
          </w:divBdr>
        </w:div>
        <w:div w:id="2114204073">
          <w:marLeft w:val="640"/>
          <w:marRight w:val="0"/>
          <w:marTop w:val="0"/>
          <w:marBottom w:val="0"/>
          <w:divBdr>
            <w:top w:val="none" w:sz="0" w:space="0" w:color="auto"/>
            <w:left w:val="none" w:sz="0" w:space="0" w:color="auto"/>
            <w:bottom w:val="none" w:sz="0" w:space="0" w:color="auto"/>
            <w:right w:val="none" w:sz="0" w:space="0" w:color="auto"/>
          </w:divBdr>
        </w:div>
        <w:div w:id="980966845">
          <w:marLeft w:val="640"/>
          <w:marRight w:val="0"/>
          <w:marTop w:val="0"/>
          <w:marBottom w:val="0"/>
          <w:divBdr>
            <w:top w:val="none" w:sz="0" w:space="0" w:color="auto"/>
            <w:left w:val="none" w:sz="0" w:space="0" w:color="auto"/>
            <w:bottom w:val="none" w:sz="0" w:space="0" w:color="auto"/>
            <w:right w:val="none" w:sz="0" w:space="0" w:color="auto"/>
          </w:divBdr>
        </w:div>
        <w:div w:id="1383095846">
          <w:marLeft w:val="640"/>
          <w:marRight w:val="0"/>
          <w:marTop w:val="0"/>
          <w:marBottom w:val="0"/>
          <w:divBdr>
            <w:top w:val="none" w:sz="0" w:space="0" w:color="auto"/>
            <w:left w:val="none" w:sz="0" w:space="0" w:color="auto"/>
            <w:bottom w:val="none" w:sz="0" w:space="0" w:color="auto"/>
            <w:right w:val="none" w:sz="0" w:space="0" w:color="auto"/>
          </w:divBdr>
        </w:div>
        <w:div w:id="1971980245">
          <w:marLeft w:val="640"/>
          <w:marRight w:val="0"/>
          <w:marTop w:val="0"/>
          <w:marBottom w:val="0"/>
          <w:divBdr>
            <w:top w:val="none" w:sz="0" w:space="0" w:color="auto"/>
            <w:left w:val="none" w:sz="0" w:space="0" w:color="auto"/>
            <w:bottom w:val="none" w:sz="0" w:space="0" w:color="auto"/>
            <w:right w:val="none" w:sz="0" w:space="0" w:color="auto"/>
          </w:divBdr>
        </w:div>
        <w:div w:id="22444582">
          <w:marLeft w:val="640"/>
          <w:marRight w:val="0"/>
          <w:marTop w:val="0"/>
          <w:marBottom w:val="0"/>
          <w:divBdr>
            <w:top w:val="none" w:sz="0" w:space="0" w:color="auto"/>
            <w:left w:val="none" w:sz="0" w:space="0" w:color="auto"/>
            <w:bottom w:val="none" w:sz="0" w:space="0" w:color="auto"/>
            <w:right w:val="none" w:sz="0" w:space="0" w:color="auto"/>
          </w:divBdr>
        </w:div>
        <w:div w:id="726998734">
          <w:marLeft w:val="640"/>
          <w:marRight w:val="0"/>
          <w:marTop w:val="0"/>
          <w:marBottom w:val="0"/>
          <w:divBdr>
            <w:top w:val="none" w:sz="0" w:space="0" w:color="auto"/>
            <w:left w:val="none" w:sz="0" w:space="0" w:color="auto"/>
            <w:bottom w:val="none" w:sz="0" w:space="0" w:color="auto"/>
            <w:right w:val="none" w:sz="0" w:space="0" w:color="auto"/>
          </w:divBdr>
        </w:div>
        <w:div w:id="1470437185">
          <w:marLeft w:val="640"/>
          <w:marRight w:val="0"/>
          <w:marTop w:val="0"/>
          <w:marBottom w:val="0"/>
          <w:divBdr>
            <w:top w:val="none" w:sz="0" w:space="0" w:color="auto"/>
            <w:left w:val="none" w:sz="0" w:space="0" w:color="auto"/>
            <w:bottom w:val="none" w:sz="0" w:space="0" w:color="auto"/>
            <w:right w:val="none" w:sz="0" w:space="0" w:color="auto"/>
          </w:divBdr>
        </w:div>
        <w:div w:id="430201064">
          <w:marLeft w:val="640"/>
          <w:marRight w:val="0"/>
          <w:marTop w:val="0"/>
          <w:marBottom w:val="0"/>
          <w:divBdr>
            <w:top w:val="none" w:sz="0" w:space="0" w:color="auto"/>
            <w:left w:val="none" w:sz="0" w:space="0" w:color="auto"/>
            <w:bottom w:val="none" w:sz="0" w:space="0" w:color="auto"/>
            <w:right w:val="none" w:sz="0" w:space="0" w:color="auto"/>
          </w:divBdr>
        </w:div>
        <w:div w:id="1858543422">
          <w:marLeft w:val="640"/>
          <w:marRight w:val="0"/>
          <w:marTop w:val="0"/>
          <w:marBottom w:val="0"/>
          <w:divBdr>
            <w:top w:val="none" w:sz="0" w:space="0" w:color="auto"/>
            <w:left w:val="none" w:sz="0" w:space="0" w:color="auto"/>
            <w:bottom w:val="none" w:sz="0" w:space="0" w:color="auto"/>
            <w:right w:val="none" w:sz="0" w:space="0" w:color="auto"/>
          </w:divBdr>
        </w:div>
        <w:div w:id="435566575">
          <w:marLeft w:val="640"/>
          <w:marRight w:val="0"/>
          <w:marTop w:val="0"/>
          <w:marBottom w:val="0"/>
          <w:divBdr>
            <w:top w:val="none" w:sz="0" w:space="0" w:color="auto"/>
            <w:left w:val="none" w:sz="0" w:space="0" w:color="auto"/>
            <w:bottom w:val="none" w:sz="0" w:space="0" w:color="auto"/>
            <w:right w:val="none" w:sz="0" w:space="0" w:color="auto"/>
          </w:divBdr>
        </w:div>
        <w:div w:id="1982346163">
          <w:marLeft w:val="640"/>
          <w:marRight w:val="0"/>
          <w:marTop w:val="0"/>
          <w:marBottom w:val="0"/>
          <w:divBdr>
            <w:top w:val="none" w:sz="0" w:space="0" w:color="auto"/>
            <w:left w:val="none" w:sz="0" w:space="0" w:color="auto"/>
            <w:bottom w:val="none" w:sz="0" w:space="0" w:color="auto"/>
            <w:right w:val="none" w:sz="0" w:space="0" w:color="auto"/>
          </w:divBdr>
        </w:div>
        <w:div w:id="19161608">
          <w:marLeft w:val="640"/>
          <w:marRight w:val="0"/>
          <w:marTop w:val="0"/>
          <w:marBottom w:val="0"/>
          <w:divBdr>
            <w:top w:val="none" w:sz="0" w:space="0" w:color="auto"/>
            <w:left w:val="none" w:sz="0" w:space="0" w:color="auto"/>
            <w:bottom w:val="none" w:sz="0" w:space="0" w:color="auto"/>
            <w:right w:val="none" w:sz="0" w:space="0" w:color="auto"/>
          </w:divBdr>
        </w:div>
        <w:div w:id="2077893630">
          <w:marLeft w:val="640"/>
          <w:marRight w:val="0"/>
          <w:marTop w:val="0"/>
          <w:marBottom w:val="0"/>
          <w:divBdr>
            <w:top w:val="none" w:sz="0" w:space="0" w:color="auto"/>
            <w:left w:val="none" w:sz="0" w:space="0" w:color="auto"/>
            <w:bottom w:val="none" w:sz="0" w:space="0" w:color="auto"/>
            <w:right w:val="none" w:sz="0" w:space="0" w:color="auto"/>
          </w:divBdr>
        </w:div>
        <w:div w:id="1527522462">
          <w:marLeft w:val="640"/>
          <w:marRight w:val="0"/>
          <w:marTop w:val="0"/>
          <w:marBottom w:val="0"/>
          <w:divBdr>
            <w:top w:val="none" w:sz="0" w:space="0" w:color="auto"/>
            <w:left w:val="none" w:sz="0" w:space="0" w:color="auto"/>
            <w:bottom w:val="none" w:sz="0" w:space="0" w:color="auto"/>
            <w:right w:val="none" w:sz="0" w:space="0" w:color="auto"/>
          </w:divBdr>
        </w:div>
        <w:div w:id="1430782002">
          <w:marLeft w:val="640"/>
          <w:marRight w:val="0"/>
          <w:marTop w:val="0"/>
          <w:marBottom w:val="0"/>
          <w:divBdr>
            <w:top w:val="none" w:sz="0" w:space="0" w:color="auto"/>
            <w:left w:val="none" w:sz="0" w:space="0" w:color="auto"/>
            <w:bottom w:val="none" w:sz="0" w:space="0" w:color="auto"/>
            <w:right w:val="none" w:sz="0" w:space="0" w:color="auto"/>
          </w:divBdr>
        </w:div>
        <w:div w:id="233398053">
          <w:marLeft w:val="640"/>
          <w:marRight w:val="0"/>
          <w:marTop w:val="0"/>
          <w:marBottom w:val="0"/>
          <w:divBdr>
            <w:top w:val="none" w:sz="0" w:space="0" w:color="auto"/>
            <w:left w:val="none" w:sz="0" w:space="0" w:color="auto"/>
            <w:bottom w:val="none" w:sz="0" w:space="0" w:color="auto"/>
            <w:right w:val="none" w:sz="0" w:space="0" w:color="auto"/>
          </w:divBdr>
        </w:div>
        <w:div w:id="974989861">
          <w:marLeft w:val="640"/>
          <w:marRight w:val="0"/>
          <w:marTop w:val="0"/>
          <w:marBottom w:val="0"/>
          <w:divBdr>
            <w:top w:val="none" w:sz="0" w:space="0" w:color="auto"/>
            <w:left w:val="none" w:sz="0" w:space="0" w:color="auto"/>
            <w:bottom w:val="none" w:sz="0" w:space="0" w:color="auto"/>
            <w:right w:val="none" w:sz="0" w:space="0" w:color="auto"/>
          </w:divBdr>
        </w:div>
        <w:div w:id="1842696351">
          <w:marLeft w:val="640"/>
          <w:marRight w:val="0"/>
          <w:marTop w:val="0"/>
          <w:marBottom w:val="0"/>
          <w:divBdr>
            <w:top w:val="none" w:sz="0" w:space="0" w:color="auto"/>
            <w:left w:val="none" w:sz="0" w:space="0" w:color="auto"/>
            <w:bottom w:val="none" w:sz="0" w:space="0" w:color="auto"/>
            <w:right w:val="none" w:sz="0" w:space="0" w:color="auto"/>
          </w:divBdr>
        </w:div>
        <w:div w:id="37434903">
          <w:marLeft w:val="640"/>
          <w:marRight w:val="0"/>
          <w:marTop w:val="0"/>
          <w:marBottom w:val="0"/>
          <w:divBdr>
            <w:top w:val="none" w:sz="0" w:space="0" w:color="auto"/>
            <w:left w:val="none" w:sz="0" w:space="0" w:color="auto"/>
            <w:bottom w:val="none" w:sz="0" w:space="0" w:color="auto"/>
            <w:right w:val="none" w:sz="0" w:space="0" w:color="auto"/>
          </w:divBdr>
        </w:div>
      </w:divsChild>
    </w:div>
    <w:div w:id="529760012">
      <w:bodyDiv w:val="1"/>
      <w:marLeft w:val="0"/>
      <w:marRight w:val="0"/>
      <w:marTop w:val="0"/>
      <w:marBottom w:val="0"/>
      <w:divBdr>
        <w:top w:val="none" w:sz="0" w:space="0" w:color="auto"/>
        <w:left w:val="none" w:sz="0" w:space="0" w:color="auto"/>
        <w:bottom w:val="none" w:sz="0" w:space="0" w:color="auto"/>
        <w:right w:val="none" w:sz="0" w:space="0" w:color="auto"/>
      </w:divBdr>
      <w:divsChild>
        <w:div w:id="1165324133">
          <w:marLeft w:val="640"/>
          <w:marRight w:val="0"/>
          <w:marTop w:val="0"/>
          <w:marBottom w:val="0"/>
          <w:divBdr>
            <w:top w:val="none" w:sz="0" w:space="0" w:color="auto"/>
            <w:left w:val="none" w:sz="0" w:space="0" w:color="auto"/>
            <w:bottom w:val="none" w:sz="0" w:space="0" w:color="auto"/>
            <w:right w:val="none" w:sz="0" w:space="0" w:color="auto"/>
          </w:divBdr>
        </w:div>
        <w:div w:id="655843649">
          <w:marLeft w:val="640"/>
          <w:marRight w:val="0"/>
          <w:marTop w:val="0"/>
          <w:marBottom w:val="0"/>
          <w:divBdr>
            <w:top w:val="none" w:sz="0" w:space="0" w:color="auto"/>
            <w:left w:val="none" w:sz="0" w:space="0" w:color="auto"/>
            <w:bottom w:val="none" w:sz="0" w:space="0" w:color="auto"/>
            <w:right w:val="none" w:sz="0" w:space="0" w:color="auto"/>
          </w:divBdr>
        </w:div>
        <w:div w:id="753548916">
          <w:marLeft w:val="640"/>
          <w:marRight w:val="0"/>
          <w:marTop w:val="0"/>
          <w:marBottom w:val="0"/>
          <w:divBdr>
            <w:top w:val="none" w:sz="0" w:space="0" w:color="auto"/>
            <w:left w:val="none" w:sz="0" w:space="0" w:color="auto"/>
            <w:bottom w:val="none" w:sz="0" w:space="0" w:color="auto"/>
            <w:right w:val="none" w:sz="0" w:space="0" w:color="auto"/>
          </w:divBdr>
        </w:div>
        <w:div w:id="2108455351">
          <w:marLeft w:val="640"/>
          <w:marRight w:val="0"/>
          <w:marTop w:val="0"/>
          <w:marBottom w:val="0"/>
          <w:divBdr>
            <w:top w:val="none" w:sz="0" w:space="0" w:color="auto"/>
            <w:left w:val="none" w:sz="0" w:space="0" w:color="auto"/>
            <w:bottom w:val="none" w:sz="0" w:space="0" w:color="auto"/>
            <w:right w:val="none" w:sz="0" w:space="0" w:color="auto"/>
          </w:divBdr>
        </w:div>
        <w:div w:id="229194607">
          <w:marLeft w:val="640"/>
          <w:marRight w:val="0"/>
          <w:marTop w:val="0"/>
          <w:marBottom w:val="0"/>
          <w:divBdr>
            <w:top w:val="none" w:sz="0" w:space="0" w:color="auto"/>
            <w:left w:val="none" w:sz="0" w:space="0" w:color="auto"/>
            <w:bottom w:val="none" w:sz="0" w:space="0" w:color="auto"/>
            <w:right w:val="none" w:sz="0" w:space="0" w:color="auto"/>
          </w:divBdr>
        </w:div>
        <w:div w:id="727997522">
          <w:marLeft w:val="640"/>
          <w:marRight w:val="0"/>
          <w:marTop w:val="0"/>
          <w:marBottom w:val="0"/>
          <w:divBdr>
            <w:top w:val="none" w:sz="0" w:space="0" w:color="auto"/>
            <w:left w:val="none" w:sz="0" w:space="0" w:color="auto"/>
            <w:bottom w:val="none" w:sz="0" w:space="0" w:color="auto"/>
            <w:right w:val="none" w:sz="0" w:space="0" w:color="auto"/>
          </w:divBdr>
        </w:div>
        <w:div w:id="1183520373">
          <w:marLeft w:val="640"/>
          <w:marRight w:val="0"/>
          <w:marTop w:val="0"/>
          <w:marBottom w:val="0"/>
          <w:divBdr>
            <w:top w:val="none" w:sz="0" w:space="0" w:color="auto"/>
            <w:left w:val="none" w:sz="0" w:space="0" w:color="auto"/>
            <w:bottom w:val="none" w:sz="0" w:space="0" w:color="auto"/>
            <w:right w:val="none" w:sz="0" w:space="0" w:color="auto"/>
          </w:divBdr>
        </w:div>
        <w:div w:id="177545062">
          <w:marLeft w:val="640"/>
          <w:marRight w:val="0"/>
          <w:marTop w:val="0"/>
          <w:marBottom w:val="0"/>
          <w:divBdr>
            <w:top w:val="none" w:sz="0" w:space="0" w:color="auto"/>
            <w:left w:val="none" w:sz="0" w:space="0" w:color="auto"/>
            <w:bottom w:val="none" w:sz="0" w:space="0" w:color="auto"/>
            <w:right w:val="none" w:sz="0" w:space="0" w:color="auto"/>
          </w:divBdr>
        </w:div>
        <w:div w:id="608853398">
          <w:marLeft w:val="640"/>
          <w:marRight w:val="0"/>
          <w:marTop w:val="0"/>
          <w:marBottom w:val="0"/>
          <w:divBdr>
            <w:top w:val="none" w:sz="0" w:space="0" w:color="auto"/>
            <w:left w:val="none" w:sz="0" w:space="0" w:color="auto"/>
            <w:bottom w:val="none" w:sz="0" w:space="0" w:color="auto"/>
            <w:right w:val="none" w:sz="0" w:space="0" w:color="auto"/>
          </w:divBdr>
        </w:div>
        <w:div w:id="1660966294">
          <w:marLeft w:val="640"/>
          <w:marRight w:val="0"/>
          <w:marTop w:val="0"/>
          <w:marBottom w:val="0"/>
          <w:divBdr>
            <w:top w:val="none" w:sz="0" w:space="0" w:color="auto"/>
            <w:left w:val="none" w:sz="0" w:space="0" w:color="auto"/>
            <w:bottom w:val="none" w:sz="0" w:space="0" w:color="auto"/>
            <w:right w:val="none" w:sz="0" w:space="0" w:color="auto"/>
          </w:divBdr>
        </w:div>
        <w:div w:id="2045865943">
          <w:marLeft w:val="640"/>
          <w:marRight w:val="0"/>
          <w:marTop w:val="0"/>
          <w:marBottom w:val="0"/>
          <w:divBdr>
            <w:top w:val="none" w:sz="0" w:space="0" w:color="auto"/>
            <w:left w:val="none" w:sz="0" w:space="0" w:color="auto"/>
            <w:bottom w:val="none" w:sz="0" w:space="0" w:color="auto"/>
            <w:right w:val="none" w:sz="0" w:space="0" w:color="auto"/>
          </w:divBdr>
        </w:div>
        <w:div w:id="1053188657">
          <w:marLeft w:val="640"/>
          <w:marRight w:val="0"/>
          <w:marTop w:val="0"/>
          <w:marBottom w:val="0"/>
          <w:divBdr>
            <w:top w:val="none" w:sz="0" w:space="0" w:color="auto"/>
            <w:left w:val="none" w:sz="0" w:space="0" w:color="auto"/>
            <w:bottom w:val="none" w:sz="0" w:space="0" w:color="auto"/>
            <w:right w:val="none" w:sz="0" w:space="0" w:color="auto"/>
          </w:divBdr>
        </w:div>
        <w:div w:id="657271725">
          <w:marLeft w:val="640"/>
          <w:marRight w:val="0"/>
          <w:marTop w:val="0"/>
          <w:marBottom w:val="0"/>
          <w:divBdr>
            <w:top w:val="none" w:sz="0" w:space="0" w:color="auto"/>
            <w:left w:val="none" w:sz="0" w:space="0" w:color="auto"/>
            <w:bottom w:val="none" w:sz="0" w:space="0" w:color="auto"/>
            <w:right w:val="none" w:sz="0" w:space="0" w:color="auto"/>
          </w:divBdr>
        </w:div>
        <w:div w:id="484202782">
          <w:marLeft w:val="640"/>
          <w:marRight w:val="0"/>
          <w:marTop w:val="0"/>
          <w:marBottom w:val="0"/>
          <w:divBdr>
            <w:top w:val="none" w:sz="0" w:space="0" w:color="auto"/>
            <w:left w:val="none" w:sz="0" w:space="0" w:color="auto"/>
            <w:bottom w:val="none" w:sz="0" w:space="0" w:color="auto"/>
            <w:right w:val="none" w:sz="0" w:space="0" w:color="auto"/>
          </w:divBdr>
        </w:div>
        <w:div w:id="2099205372">
          <w:marLeft w:val="640"/>
          <w:marRight w:val="0"/>
          <w:marTop w:val="0"/>
          <w:marBottom w:val="0"/>
          <w:divBdr>
            <w:top w:val="none" w:sz="0" w:space="0" w:color="auto"/>
            <w:left w:val="none" w:sz="0" w:space="0" w:color="auto"/>
            <w:bottom w:val="none" w:sz="0" w:space="0" w:color="auto"/>
            <w:right w:val="none" w:sz="0" w:space="0" w:color="auto"/>
          </w:divBdr>
        </w:div>
        <w:div w:id="2047951678">
          <w:marLeft w:val="640"/>
          <w:marRight w:val="0"/>
          <w:marTop w:val="0"/>
          <w:marBottom w:val="0"/>
          <w:divBdr>
            <w:top w:val="none" w:sz="0" w:space="0" w:color="auto"/>
            <w:left w:val="none" w:sz="0" w:space="0" w:color="auto"/>
            <w:bottom w:val="none" w:sz="0" w:space="0" w:color="auto"/>
            <w:right w:val="none" w:sz="0" w:space="0" w:color="auto"/>
          </w:divBdr>
        </w:div>
        <w:div w:id="1018191106">
          <w:marLeft w:val="640"/>
          <w:marRight w:val="0"/>
          <w:marTop w:val="0"/>
          <w:marBottom w:val="0"/>
          <w:divBdr>
            <w:top w:val="none" w:sz="0" w:space="0" w:color="auto"/>
            <w:left w:val="none" w:sz="0" w:space="0" w:color="auto"/>
            <w:bottom w:val="none" w:sz="0" w:space="0" w:color="auto"/>
            <w:right w:val="none" w:sz="0" w:space="0" w:color="auto"/>
          </w:divBdr>
        </w:div>
        <w:div w:id="1184051192">
          <w:marLeft w:val="640"/>
          <w:marRight w:val="0"/>
          <w:marTop w:val="0"/>
          <w:marBottom w:val="0"/>
          <w:divBdr>
            <w:top w:val="none" w:sz="0" w:space="0" w:color="auto"/>
            <w:left w:val="none" w:sz="0" w:space="0" w:color="auto"/>
            <w:bottom w:val="none" w:sz="0" w:space="0" w:color="auto"/>
            <w:right w:val="none" w:sz="0" w:space="0" w:color="auto"/>
          </w:divBdr>
        </w:div>
        <w:div w:id="1408722488">
          <w:marLeft w:val="640"/>
          <w:marRight w:val="0"/>
          <w:marTop w:val="0"/>
          <w:marBottom w:val="0"/>
          <w:divBdr>
            <w:top w:val="none" w:sz="0" w:space="0" w:color="auto"/>
            <w:left w:val="none" w:sz="0" w:space="0" w:color="auto"/>
            <w:bottom w:val="none" w:sz="0" w:space="0" w:color="auto"/>
            <w:right w:val="none" w:sz="0" w:space="0" w:color="auto"/>
          </w:divBdr>
        </w:div>
        <w:div w:id="526211066">
          <w:marLeft w:val="640"/>
          <w:marRight w:val="0"/>
          <w:marTop w:val="0"/>
          <w:marBottom w:val="0"/>
          <w:divBdr>
            <w:top w:val="none" w:sz="0" w:space="0" w:color="auto"/>
            <w:left w:val="none" w:sz="0" w:space="0" w:color="auto"/>
            <w:bottom w:val="none" w:sz="0" w:space="0" w:color="auto"/>
            <w:right w:val="none" w:sz="0" w:space="0" w:color="auto"/>
          </w:divBdr>
        </w:div>
        <w:div w:id="642201360">
          <w:marLeft w:val="640"/>
          <w:marRight w:val="0"/>
          <w:marTop w:val="0"/>
          <w:marBottom w:val="0"/>
          <w:divBdr>
            <w:top w:val="none" w:sz="0" w:space="0" w:color="auto"/>
            <w:left w:val="none" w:sz="0" w:space="0" w:color="auto"/>
            <w:bottom w:val="none" w:sz="0" w:space="0" w:color="auto"/>
            <w:right w:val="none" w:sz="0" w:space="0" w:color="auto"/>
          </w:divBdr>
        </w:div>
        <w:div w:id="55128029">
          <w:marLeft w:val="640"/>
          <w:marRight w:val="0"/>
          <w:marTop w:val="0"/>
          <w:marBottom w:val="0"/>
          <w:divBdr>
            <w:top w:val="none" w:sz="0" w:space="0" w:color="auto"/>
            <w:left w:val="none" w:sz="0" w:space="0" w:color="auto"/>
            <w:bottom w:val="none" w:sz="0" w:space="0" w:color="auto"/>
            <w:right w:val="none" w:sz="0" w:space="0" w:color="auto"/>
          </w:divBdr>
        </w:div>
        <w:div w:id="1521158946">
          <w:marLeft w:val="640"/>
          <w:marRight w:val="0"/>
          <w:marTop w:val="0"/>
          <w:marBottom w:val="0"/>
          <w:divBdr>
            <w:top w:val="none" w:sz="0" w:space="0" w:color="auto"/>
            <w:left w:val="none" w:sz="0" w:space="0" w:color="auto"/>
            <w:bottom w:val="none" w:sz="0" w:space="0" w:color="auto"/>
            <w:right w:val="none" w:sz="0" w:space="0" w:color="auto"/>
          </w:divBdr>
        </w:div>
        <w:div w:id="316612431">
          <w:marLeft w:val="640"/>
          <w:marRight w:val="0"/>
          <w:marTop w:val="0"/>
          <w:marBottom w:val="0"/>
          <w:divBdr>
            <w:top w:val="none" w:sz="0" w:space="0" w:color="auto"/>
            <w:left w:val="none" w:sz="0" w:space="0" w:color="auto"/>
            <w:bottom w:val="none" w:sz="0" w:space="0" w:color="auto"/>
            <w:right w:val="none" w:sz="0" w:space="0" w:color="auto"/>
          </w:divBdr>
        </w:div>
        <w:div w:id="586496415">
          <w:marLeft w:val="640"/>
          <w:marRight w:val="0"/>
          <w:marTop w:val="0"/>
          <w:marBottom w:val="0"/>
          <w:divBdr>
            <w:top w:val="none" w:sz="0" w:space="0" w:color="auto"/>
            <w:left w:val="none" w:sz="0" w:space="0" w:color="auto"/>
            <w:bottom w:val="none" w:sz="0" w:space="0" w:color="auto"/>
            <w:right w:val="none" w:sz="0" w:space="0" w:color="auto"/>
          </w:divBdr>
        </w:div>
        <w:div w:id="624115876">
          <w:marLeft w:val="640"/>
          <w:marRight w:val="0"/>
          <w:marTop w:val="0"/>
          <w:marBottom w:val="0"/>
          <w:divBdr>
            <w:top w:val="none" w:sz="0" w:space="0" w:color="auto"/>
            <w:left w:val="none" w:sz="0" w:space="0" w:color="auto"/>
            <w:bottom w:val="none" w:sz="0" w:space="0" w:color="auto"/>
            <w:right w:val="none" w:sz="0" w:space="0" w:color="auto"/>
          </w:divBdr>
        </w:div>
        <w:div w:id="1879735011">
          <w:marLeft w:val="640"/>
          <w:marRight w:val="0"/>
          <w:marTop w:val="0"/>
          <w:marBottom w:val="0"/>
          <w:divBdr>
            <w:top w:val="none" w:sz="0" w:space="0" w:color="auto"/>
            <w:left w:val="none" w:sz="0" w:space="0" w:color="auto"/>
            <w:bottom w:val="none" w:sz="0" w:space="0" w:color="auto"/>
            <w:right w:val="none" w:sz="0" w:space="0" w:color="auto"/>
          </w:divBdr>
        </w:div>
        <w:div w:id="1894658858">
          <w:marLeft w:val="640"/>
          <w:marRight w:val="0"/>
          <w:marTop w:val="0"/>
          <w:marBottom w:val="0"/>
          <w:divBdr>
            <w:top w:val="none" w:sz="0" w:space="0" w:color="auto"/>
            <w:left w:val="none" w:sz="0" w:space="0" w:color="auto"/>
            <w:bottom w:val="none" w:sz="0" w:space="0" w:color="auto"/>
            <w:right w:val="none" w:sz="0" w:space="0" w:color="auto"/>
          </w:divBdr>
        </w:div>
        <w:div w:id="1826580575">
          <w:marLeft w:val="640"/>
          <w:marRight w:val="0"/>
          <w:marTop w:val="0"/>
          <w:marBottom w:val="0"/>
          <w:divBdr>
            <w:top w:val="none" w:sz="0" w:space="0" w:color="auto"/>
            <w:left w:val="none" w:sz="0" w:space="0" w:color="auto"/>
            <w:bottom w:val="none" w:sz="0" w:space="0" w:color="auto"/>
            <w:right w:val="none" w:sz="0" w:space="0" w:color="auto"/>
          </w:divBdr>
        </w:div>
        <w:div w:id="819615685">
          <w:marLeft w:val="640"/>
          <w:marRight w:val="0"/>
          <w:marTop w:val="0"/>
          <w:marBottom w:val="0"/>
          <w:divBdr>
            <w:top w:val="none" w:sz="0" w:space="0" w:color="auto"/>
            <w:left w:val="none" w:sz="0" w:space="0" w:color="auto"/>
            <w:bottom w:val="none" w:sz="0" w:space="0" w:color="auto"/>
            <w:right w:val="none" w:sz="0" w:space="0" w:color="auto"/>
          </w:divBdr>
        </w:div>
        <w:div w:id="903222371">
          <w:marLeft w:val="640"/>
          <w:marRight w:val="0"/>
          <w:marTop w:val="0"/>
          <w:marBottom w:val="0"/>
          <w:divBdr>
            <w:top w:val="none" w:sz="0" w:space="0" w:color="auto"/>
            <w:left w:val="none" w:sz="0" w:space="0" w:color="auto"/>
            <w:bottom w:val="none" w:sz="0" w:space="0" w:color="auto"/>
            <w:right w:val="none" w:sz="0" w:space="0" w:color="auto"/>
          </w:divBdr>
        </w:div>
        <w:div w:id="953484318">
          <w:marLeft w:val="640"/>
          <w:marRight w:val="0"/>
          <w:marTop w:val="0"/>
          <w:marBottom w:val="0"/>
          <w:divBdr>
            <w:top w:val="none" w:sz="0" w:space="0" w:color="auto"/>
            <w:left w:val="none" w:sz="0" w:space="0" w:color="auto"/>
            <w:bottom w:val="none" w:sz="0" w:space="0" w:color="auto"/>
            <w:right w:val="none" w:sz="0" w:space="0" w:color="auto"/>
          </w:divBdr>
        </w:div>
        <w:div w:id="1815095615">
          <w:marLeft w:val="640"/>
          <w:marRight w:val="0"/>
          <w:marTop w:val="0"/>
          <w:marBottom w:val="0"/>
          <w:divBdr>
            <w:top w:val="none" w:sz="0" w:space="0" w:color="auto"/>
            <w:left w:val="none" w:sz="0" w:space="0" w:color="auto"/>
            <w:bottom w:val="none" w:sz="0" w:space="0" w:color="auto"/>
            <w:right w:val="none" w:sz="0" w:space="0" w:color="auto"/>
          </w:divBdr>
        </w:div>
        <w:div w:id="2001956021">
          <w:marLeft w:val="640"/>
          <w:marRight w:val="0"/>
          <w:marTop w:val="0"/>
          <w:marBottom w:val="0"/>
          <w:divBdr>
            <w:top w:val="none" w:sz="0" w:space="0" w:color="auto"/>
            <w:left w:val="none" w:sz="0" w:space="0" w:color="auto"/>
            <w:bottom w:val="none" w:sz="0" w:space="0" w:color="auto"/>
            <w:right w:val="none" w:sz="0" w:space="0" w:color="auto"/>
          </w:divBdr>
        </w:div>
        <w:div w:id="1914775911">
          <w:marLeft w:val="640"/>
          <w:marRight w:val="0"/>
          <w:marTop w:val="0"/>
          <w:marBottom w:val="0"/>
          <w:divBdr>
            <w:top w:val="none" w:sz="0" w:space="0" w:color="auto"/>
            <w:left w:val="none" w:sz="0" w:space="0" w:color="auto"/>
            <w:bottom w:val="none" w:sz="0" w:space="0" w:color="auto"/>
            <w:right w:val="none" w:sz="0" w:space="0" w:color="auto"/>
          </w:divBdr>
        </w:div>
        <w:div w:id="1782339552">
          <w:marLeft w:val="640"/>
          <w:marRight w:val="0"/>
          <w:marTop w:val="0"/>
          <w:marBottom w:val="0"/>
          <w:divBdr>
            <w:top w:val="none" w:sz="0" w:space="0" w:color="auto"/>
            <w:left w:val="none" w:sz="0" w:space="0" w:color="auto"/>
            <w:bottom w:val="none" w:sz="0" w:space="0" w:color="auto"/>
            <w:right w:val="none" w:sz="0" w:space="0" w:color="auto"/>
          </w:divBdr>
        </w:div>
        <w:div w:id="1327590600">
          <w:marLeft w:val="640"/>
          <w:marRight w:val="0"/>
          <w:marTop w:val="0"/>
          <w:marBottom w:val="0"/>
          <w:divBdr>
            <w:top w:val="none" w:sz="0" w:space="0" w:color="auto"/>
            <w:left w:val="none" w:sz="0" w:space="0" w:color="auto"/>
            <w:bottom w:val="none" w:sz="0" w:space="0" w:color="auto"/>
            <w:right w:val="none" w:sz="0" w:space="0" w:color="auto"/>
          </w:divBdr>
        </w:div>
        <w:div w:id="1457606331">
          <w:marLeft w:val="640"/>
          <w:marRight w:val="0"/>
          <w:marTop w:val="0"/>
          <w:marBottom w:val="0"/>
          <w:divBdr>
            <w:top w:val="none" w:sz="0" w:space="0" w:color="auto"/>
            <w:left w:val="none" w:sz="0" w:space="0" w:color="auto"/>
            <w:bottom w:val="none" w:sz="0" w:space="0" w:color="auto"/>
            <w:right w:val="none" w:sz="0" w:space="0" w:color="auto"/>
          </w:divBdr>
        </w:div>
        <w:div w:id="1931156252">
          <w:marLeft w:val="640"/>
          <w:marRight w:val="0"/>
          <w:marTop w:val="0"/>
          <w:marBottom w:val="0"/>
          <w:divBdr>
            <w:top w:val="none" w:sz="0" w:space="0" w:color="auto"/>
            <w:left w:val="none" w:sz="0" w:space="0" w:color="auto"/>
            <w:bottom w:val="none" w:sz="0" w:space="0" w:color="auto"/>
            <w:right w:val="none" w:sz="0" w:space="0" w:color="auto"/>
          </w:divBdr>
        </w:div>
        <w:div w:id="225994381">
          <w:marLeft w:val="640"/>
          <w:marRight w:val="0"/>
          <w:marTop w:val="0"/>
          <w:marBottom w:val="0"/>
          <w:divBdr>
            <w:top w:val="none" w:sz="0" w:space="0" w:color="auto"/>
            <w:left w:val="none" w:sz="0" w:space="0" w:color="auto"/>
            <w:bottom w:val="none" w:sz="0" w:space="0" w:color="auto"/>
            <w:right w:val="none" w:sz="0" w:space="0" w:color="auto"/>
          </w:divBdr>
        </w:div>
        <w:div w:id="1514146792">
          <w:marLeft w:val="640"/>
          <w:marRight w:val="0"/>
          <w:marTop w:val="0"/>
          <w:marBottom w:val="0"/>
          <w:divBdr>
            <w:top w:val="none" w:sz="0" w:space="0" w:color="auto"/>
            <w:left w:val="none" w:sz="0" w:space="0" w:color="auto"/>
            <w:bottom w:val="none" w:sz="0" w:space="0" w:color="auto"/>
            <w:right w:val="none" w:sz="0" w:space="0" w:color="auto"/>
          </w:divBdr>
        </w:div>
        <w:div w:id="1589146790">
          <w:marLeft w:val="640"/>
          <w:marRight w:val="0"/>
          <w:marTop w:val="0"/>
          <w:marBottom w:val="0"/>
          <w:divBdr>
            <w:top w:val="none" w:sz="0" w:space="0" w:color="auto"/>
            <w:left w:val="none" w:sz="0" w:space="0" w:color="auto"/>
            <w:bottom w:val="none" w:sz="0" w:space="0" w:color="auto"/>
            <w:right w:val="none" w:sz="0" w:space="0" w:color="auto"/>
          </w:divBdr>
        </w:div>
        <w:div w:id="857892261">
          <w:marLeft w:val="640"/>
          <w:marRight w:val="0"/>
          <w:marTop w:val="0"/>
          <w:marBottom w:val="0"/>
          <w:divBdr>
            <w:top w:val="none" w:sz="0" w:space="0" w:color="auto"/>
            <w:left w:val="none" w:sz="0" w:space="0" w:color="auto"/>
            <w:bottom w:val="none" w:sz="0" w:space="0" w:color="auto"/>
            <w:right w:val="none" w:sz="0" w:space="0" w:color="auto"/>
          </w:divBdr>
        </w:div>
        <w:div w:id="70543936">
          <w:marLeft w:val="640"/>
          <w:marRight w:val="0"/>
          <w:marTop w:val="0"/>
          <w:marBottom w:val="0"/>
          <w:divBdr>
            <w:top w:val="none" w:sz="0" w:space="0" w:color="auto"/>
            <w:left w:val="none" w:sz="0" w:space="0" w:color="auto"/>
            <w:bottom w:val="none" w:sz="0" w:space="0" w:color="auto"/>
            <w:right w:val="none" w:sz="0" w:space="0" w:color="auto"/>
          </w:divBdr>
        </w:div>
        <w:div w:id="1205600898">
          <w:marLeft w:val="640"/>
          <w:marRight w:val="0"/>
          <w:marTop w:val="0"/>
          <w:marBottom w:val="0"/>
          <w:divBdr>
            <w:top w:val="none" w:sz="0" w:space="0" w:color="auto"/>
            <w:left w:val="none" w:sz="0" w:space="0" w:color="auto"/>
            <w:bottom w:val="none" w:sz="0" w:space="0" w:color="auto"/>
            <w:right w:val="none" w:sz="0" w:space="0" w:color="auto"/>
          </w:divBdr>
        </w:div>
        <w:div w:id="1208832639">
          <w:marLeft w:val="640"/>
          <w:marRight w:val="0"/>
          <w:marTop w:val="0"/>
          <w:marBottom w:val="0"/>
          <w:divBdr>
            <w:top w:val="none" w:sz="0" w:space="0" w:color="auto"/>
            <w:left w:val="none" w:sz="0" w:space="0" w:color="auto"/>
            <w:bottom w:val="none" w:sz="0" w:space="0" w:color="auto"/>
            <w:right w:val="none" w:sz="0" w:space="0" w:color="auto"/>
          </w:divBdr>
        </w:div>
        <w:div w:id="1762142339">
          <w:marLeft w:val="640"/>
          <w:marRight w:val="0"/>
          <w:marTop w:val="0"/>
          <w:marBottom w:val="0"/>
          <w:divBdr>
            <w:top w:val="none" w:sz="0" w:space="0" w:color="auto"/>
            <w:left w:val="none" w:sz="0" w:space="0" w:color="auto"/>
            <w:bottom w:val="none" w:sz="0" w:space="0" w:color="auto"/>
            <w:right w:val="none" w:sz="0" w:space="0" w:color="auto"/>
          </w:divBdr>
        </w:div>
        <w:div w:id="934292644">
          <w:marLeft w:val="640"/>
          <w:marRight w:val="0"/>
          <w:marTop w:val="0"/>
          <w:marBottom w:val="0"/>
          <w:divBdr>
            <w:top w:val="none" w:sz="0" w:space="0" w:color="auto"/>
            <w:left w:val="none" w:sz="0" w:space="0" w:color="auto"/>
            <w:bottom w:val="none" w:sz="0" w:space="0" w:color="auto"/>
            <w:right w:val="none" w:sz="0" w:space="0" w:color="auto"/>
          </w:divBdr>
        </w:div>
        <w:div w:id="911086113">
          <w:marLeft w:val="640"/>
          <w:marRight w:val="0"/>
          <w:marTop w:val="0"/>
          <w:marBottom w:val="0"/>
          <w:divBdr>
            <w:top w:val="none" w:sz="0" w:space="0" w:color="auto"/>
            <w:left w:val="none" w:sz="0" w:space="0" w:color="auto"/>
            <w:bottom w:val="none" w:sz="0" w:space="0" w:color="auto"/>
            <w:right w:val="none" w:sz="0" w:space="0" w:color="auto"/>
          </w:divBdr>
        </w:div>
        <w:div w:id="2070498598">
          <w:marLeft w:val="640"/>
          <w:marRight w:val="0"/>
          <w:marTop w:val="0"/>
          <w:marBottom w:val="0"/>
          <w:divBdr>
            <w:top w:val="none" w:sz="0" w:space="0" w:color="auto"/>
            <w:left w:val="none" w:sz="0" w:space="0" w:color="auto"/>
            <w:bottom w:val="none" w:sz="0" w:space="0" w:color="auto"/>
            <w:right w:val="none" w:sz="0" w:space="0" w:color="auto"/>
          </w:divBdr>
        </w:div>
        <w:div w:id="937372856">
          <w:marLeft w:val="640"/>
          <w:marRight w:val="0"/>
          <w:marTop w:val="0"/>
          <w:marBottom w:val="0"/>
          <w:divBdr>
            <w:top w:val="none" w:sz="0" w:space="0" w:color="auto"/>
            <w:left w:val="none" w:sz="0" w:space="0" w:color="auto"/>
            <w:bottom w:val="none" w:sz="0" w:space="0" w:color="auto"/>
            <w:right w:val="none" w:sz="0" w:space="0" w:color="auto"/>
          </w:divBdr>
        </w:div>
        <w:div w:id="517473873">
          <w:marLeft w:val="640"/>
          <w:marRight w:val="0"/>
          <w:marTop w:val="0"/>
          <w:marBottom w:val="0"/>
          <w:divBdr>
            <w:top w:val="none" w:sz="0" w:space="0" w:color="auto"/>
            <w:left w:val="none" w:sz="0" w:space="0" w:color="auto"/>
            <w:bottom w:val="none" w:sz="0" w:space="0" w:color="auto"/>
            <w:right w:val="none" w:sz="0" w:space="0" w:color="auto"/>
          </w:divBdr>
        </w:div>
        <w:div w:id="1471170892">
          <w:marLeft w:val="640"/>
          <w:marRight w:val="0"/>
          <w:marTop w:val="0"/>
          <w:marBottom w:val="0"/>
          <w:divBdr>
            <w:top w:val="none" w:sz="0" w:space="0" w:color="auto"/>
            <w:left w:val="none" w:sz="0" w:space="0" w:color="auto"/>
            <w:bottom w:val="none" w:sz="0" w:space="0" w:color="auto"/>
            <w:right w:val="none" w:sz="0" w:space="0" w:color="auto"/>
          </w:divBdr>
        </w:div>
        <w:div w:id="416292543">
          <w:marLeft w:val="640"/>
          <w:marRight w:val="0"/>
          <w:marTop w:val="0"/>
          <w:marBottom w:val="0"/>
          <w:divBdr>
            <w:top w:val="none" w:sz="0" w:space="0" w:color="auto"/>
            <w:left w:val="none" w:sz="0" w:space="0" w:color="auto"/>
            <w:bottom w:val="none" w:sz="0" w:space="0" w:color="auto"/>
            <w:right w:val="none" w:sz="0" w:space="0" w:color="auto"/>
          </w:divBdr>
        </w:div>
        <w:div w:id="642320157">
          <w:marLeft w:val="640"/>
          <w:marRight w:val="0"/>
          <w:marTop w:val="0"/>
          <w:marBottom w:val="0"/>
          <w:divBdr>
            <w:top w:val="none" w:sz="0" w:space="0" w:color="auto"/>
            <w:left w:val="none" w:sz="0" w:space="0" w:color="auto"/>
            <w:bottom w:val="none" w:sz="0" w:space="0" w:color="auto"/>
            <w:right w:val="none" w:sz="0" w:space="0" w:color="auto"/>
          </w:divBdr>
        </w:div>
        <w:div w:id="1962105571">
          <w:marLeft w:val="640"/>
          <w:marRight w:val="0"/>
          <w:marTop w:val="0"/>
          <w:marBottom w:val="0"/>
          <w:divBdr>
            <w:top w:val="none" w:sz="0" w:space="0" w:color="auto"/>
            <w:left w:val="none" w:sz="0" w:space="0" w:color="auto"/>
            <w:bottom w:val="none" w:sz="0" w:space="0" w:color="auto"/>
            <w:right w:val="none" w:sz="0" w:space="0" w:color="auto"/>
          </w:divBdr>
        </w:div>
        <w:div w:id="1472864745">
          <w:marLeft w:val="640"/>
          <w:marRight w:val="0"/>
          <w:marTop w:val="0"/>
          <w:marBottom w:val="0"/>
          <w:divBdr>
            <w:top w:val="none" w:sz="0" w:space="0" w:color="auto"/>
            <w:left w:val="none" w:sz="0" w:space="0" w:color="auto"/>
            <w:bottom w:val="none" w:sz="0" w:space="0" w:color="auto"/>
            <w:right w:val="none" w:sz="0" w:space="0" w:color="auto"/>
          </w:divBdr>
        </w:div>
        <w:div w:id="1827940211">
          <w:marLeft w:val="640"/>
          <w:marRight w:val="0"/>
          <w:marTop w:val="0"/>
          <w:marBottom w:val="0"/>
          <w:divBdr>
            <w:top w:val="none" w:sz="0" w:space="0" w:color="auto"/>
            <w:left w:val="none" w:sz="0" w:space="0" w:color="auto"/>
            <w:bottom w:val="none" w:sz="0" w:space="0" w:color="auto"/>
            <w:right w:val="none" w:sz="0" w:space="0" w:color="auto"/>
          </w:divBdr>
        </w:div>
        <w:div w:id="2103640083">
          <w:marLeft w:val="640"/>
          <w:marRight w:val="0"/>
          <w:marTop w:val="0"/>
          <w:marBottom w:val="0"/>
          <w:divBdr>
            <w:top w:val="none" w:sz="0" w:space="0" w:color="auto"/>
            <w:left w:val="none" w:sz="0" w:space="0" w:color="auto"/>
            <w:bottom w:val="none" w:sz="0" w:space="0" w:color="auto"/>
            <w:right w:val="none" w:sz="0" w:space="0" w:color="auto"/>
          </w:divBdr>
        </w:div>
        <w:div w:id="1531720467">
          <w:marLeft w:val="640"/>
          <w:marRight w:val="0"/>
          <w:marTop w:val="0"/>
          <w:marBottom w:val="0"/>
          <w:divBdr>
            <w:top w:val="none" w:sz="0" w:space="0" w:color="auto"/>
            <w:left w:val="none" w:sz="0" w:space="0" w:color="auto"/>
            <w:bottom w:val="none" w:sz="0" w:space="0" w:color="auto"/>
            <w:right w:val="none" w:sz="0" w:space="0" w:color="auto"/>
          </w:divBdr>
        </w:div>
        <w:div w:id="2006127007">
          <w:marLeft w:val="640"/>
          <w:marRight w:val="0"/>
          <w:marTop w:val="0"/>
          <w:marBottom w:val="0"/>
          <w:divBdr>
            <w:top w:val="none" w:sz="0" w:space="0" w:color="auto"/>
            <w:left w:val="none" w:sz="0" w:space="0" w:color="auto"/>
            <w:bottom w:val="none" w:sz="0" w:space="0" w:color="auto"/>
            <w:right w:val="none" w:sz="0" w:space="0" w:color="auto"/>
          </w:divBdr>
        </w:div>
        <w:div w:id="306859800">
          <w:marLeft w:val="640"/>
          <w:marRight w:val="0"/>
          <w:marTop w:val="0"/>
          <w:marBottom w:val="0"/>
          <w:divBdr>
            <w:top w:val="none" w:sz="0" w:space="0" w:color="auto"/>
            <w:left w:val="none" w:sz="0" w:space="0" w:color="auto"/>
            <w:bottom w:val="none" w:sz="0" w:space="0" w:color="auto"/>
            <w:right w:val="none" w:sz="0" w:space="0" w:color="auto"/>
          </w:divBdr>
        </w:div>
        <w:div w:id="1548689156">
          <w:marLeft w:val="640"/>
          <w:marRight w:val="0"/>
          <w:marTop w:val="0"/>
          <w:marBottom w:val="0"/>
          <w:divBdr>
            <w:top w:val="none" w:sz="0" w:space="0" w:color="auto"/>
            <w:left w:val="none" w:sz="0" w:space="0" w:color="auto"/>
            <w:bottom w:val="none" w:sz="0" w:space="0" w:color="auto"/>
            <w:right w:val="none" w:sz="0" w:space="0" w:color="auto"/>
          </w:divBdr>
        </w:div>
        <w:div w:id="1774477196">
          <w:marLeft w:val="640"/>
          <w:marRight w:val="0"/>
          <w:marTop w:val="0"/>
          <w:marBottom w:val="0"/>
          <w:divBdr>
            <w:top w:val="none" w:sz="0" w:space="0" w:color="auto"/>
            <w:left w:val="none" w:sz="0" w:space="0" w:color="auto"/>
            <w:bottom w:val="none" w:sz="0" w:space="0" w:color="auto"/>
            <w:right w:val="none" w:sz="0" w:space="0" w:color="auto"/>
          </w:divBdr>
        </w:div>
        <w:div w:id="769157897">
          <w:marLeft w:val="640"/>
          <w:marRight w:val="0"/>
          <w:marTop w:val="0"/>
          <w:marBottom w:val="0"/>
          <w:divBdr>
            <w:top w:val="none" w:sz="0" w:space="0" w:color="auto"/>
            <w:left w:val="none" w:sz="0" w:space="0" w:color="auto"/>
            <w:bottom w:val="none" w:sz="0" w:space="0" w:color="auto"/>
            <w:right w:val="none" w:sz="0" w:space="0" w:color="auto"/>
          </w:divBdr>
        </w:div>
        <w:div w:id="1495024642">
          <w:marLeft w:val="640"/>
          <w:marRight w:val="0"/>
          <w:marTop w:val="0"/>
          <w:marBottom w:val="0"/>
          <w:divBdr>
            <w:top w:val="none" w:sz="0" w:space="0" w:color="auto"/>
            <w:left w:val="none" w:sz="0" w:space="0" w:color="auto"/>
            <w:bottom w:val="none" w:sz="0" w:space="0" w:color="auto"/>
            <w:right w:val="none" w:sz="0" w:space="0" w:color="auto"/>
          </w:divBdr>
        </w:div>
        <w:div w:id="574167604">
          <w:marLeft w:val="640"/>
          <w:marRight w:val="0"/>
          <w:marTop w:val="0"/>
          <w:marBottom w:val="0"/>
          <w:divBdr>
            <w:top w:val="none" w:sz="0" w:space="0" w:color="auto"/>
            <w:left w:val="none" w:sz="0" w:space="0" w:color="auto"/>
            <w:bottom w:val="none" w:sz="0" w:space="0" w:color="auto"/>
            <w:right w:val="none" w:sz="0" w:space="0" w:color="auto"/>
          </w:divBdr>
        </w:div>
        <w:div w:id="1253859759">
          <w:marLeft w:val="640"/>
          <w:marRight w:val="0"/>
          <w:marTop w:val="0"/>
          <w:marBottom w:val="0"/>
          <w:divBdr>
            <w:top w:val="none" w:sz="0" w:space="0" w:color="auto"/>
            <w:left w:val="none" w:sz="0" w:space="0" w:color="auto"/>
            <w:bottom w:val="none" w:sz="0" w:space="0" w:color="auto"/>
            <w:right w:val="none" w:sz="0" w:space="0" w:color="auto"/>
          </w:divBdr>
        </w:div>
        <w:div w:id="645427932">
          <w:marLeft w:val="640"/>
          <w:marRight w:val="0"/>
          <w:marTop w:val="0"/>
          <w:marBottom w:val="0"/>
          <w:divBdr>
            <w:top w:val="none" w:sz="0" w:space="0" w:color="auto"/>
            <w:left w:val="none" w:sz="0" w:space="0" w:color="auto"/>
            <w:bottom w:val="none" w:sz="0" w:space="0" w:color="auto"/>
            <w:right w:val="none" w:sz="0" w:space="0" w:color="auto"/>
          </w:divBdr>
        </w:div>
        <w:div w:id="391537670">
          <w:marLeft w:val="640"/>
          <w:marRight w:val="0"/>
          <w:marTop w:val="0"/>
          <w:marBottom w:val="0"/>
          <w:divBdr>
            <w:top w:val="none" w:sz="0" w:space="0" w:color="auto"/>
            <w:left w:val="none" w:sz="0" w:space="0" w:color="auto"/>
            <w:bottom w:val="none" w:sz="0" w:space="0" w:color="auto"/>
            <w:right w:val="none" w:sz="0" w:space="0" w:color="auto"/>
          </w:divBdr>
        </w:div>
        <w:div w:id="1920675021">
          <w:marLeft w:val="640"/>
          <w:marRight w:val="0"/>
          <w:marTop w:val="0"/>
          <w:marBottom w:val="0"/>
          <w:divBdr>
            <w:top w:val="none" w:sz="0" w:space="0" w:color="auto"/>
            <w:left w:val="none" w:sz="0" w:space="0" w:color="auto"/>
            <w:bottom w:val="none" w:sz="0" w:space="0" w:color="auto"/>
            <w:right w:val="none" w:sz="0" w:space="0" w:color="auto"/>
          </w:divBdr>
        </w:div>
        <w:div w:id="1281064491">
          <w:marLeft w:val="640"/>
          <w:marRight w:val="0"/>
          <w:marTop w:val="0"/>
          <w:marBottom w:val="0"/>
          <w:divBdr>
            <w:top w:val="none" w:sz="0" w:space="0" w:color="auto"/>
            <w:left w:val="none" w:sz="0" w:space="0" w:color="auto"/>
            <w:bottom w:val="none" w:sz="0" w:space="0" w:color="auto"/>
            <w:right w:val="none" w:sz="0" w:space="0" w:color="auto"/>
          </w:divBdr>
        </w:div>
        <w:div w:id="1723363963">
          <w:marLeft w:val="640"/>
          <w:marRight w:val="0"/>
          <w:marTop w:val="0"/>
          <w:marBottom w:val="0"/>
          <w:divBdr>
            <w:top w:val="none" w:sz="0" w:space="0" w:color="auto"/>
            <w:left w:val="none" w:sz="0" w:space="0" w:color="auto"/>
            <w:bottom w:val="none" w:sz="0" w:space="0" w:color="auto"/>
            <w:right w:val="none" w:sz="0" w:space="0" w:color="auto"/>
          </w:divBdr>
        </w:div>
        <w:div w:id="340746115">
          <w:marLeft w:val="640"/>
          <w:marRight w:val="0"/>
          <w:marTop w:val="0"/>
          <w:marBottom w:val="0"/>
          <w:divBdr>
            <w:top w:val="none" w:sz="0" w:space="0" w:color="auto"/>
            <w:left w:val="none" w:sz="0" w:space="0" w:color="auto"/>
            <w:bottom w:val="none" w:sz="0" w:space="0" w:color="auto"/>
            <w:right w:val="none" w:sz="0" w:space="0" w:color="auto"/>
          </w:divBdr>
        </w:div>
        <w:div w:id="1250847544">
          <w:marLeft w:val="640"/>
          <w:marRight w:val="0"/>
          <w:marTop w:val="0"/>
          <w:marBottom w:val="0"/>
          <w:divBdr>
            <w:top w:val="none" w:sz="0" w:space="0" w:color="auto"/>
            <w:left w:val="none" w:sz="0" w:space="0" w:color="auto"/>
            <w:bottom w:val="none" w:sz="0" w:space="0" w:color="auto"/>
            <w:right w:val="none" w:sz="0" w:space="0" w:color="auto"/>
          </w:divBdr>
        </w:div>
        <w:div w:id="1951158662">
          <w:marLeft w:val="640"/>
          <w:marRight w:val="0"/>
          <w:marTop w:val="0"/>
          <w:marBottom w:val="0"/>
          <w:divBdr>
            <w:top w:val="none" w:sz="0" w:space="0" w:color="auto"/>
            <w:left w:val="none" w:sz="0" w:space="0" w:color="auto"/>
            <w:bottom w:val="none" w:sz="0" w:space="0" w:color="auto"/>
            <w:right w:val="none" w:sz="0" w:space="0" w:color="auto"/>
          </w:divBdr>
        </w:div>
        <w:div w:id="304237014">
          <w:marLeft w:val="640"/>
          <w:marRight w:val="0"/>
          <w:marTop w:val="0"/>
          <w:marBottom w:val="0"/>
          <w:divBdr>
            <w:top w:val="none" w:sz="0" w:space="0" w:color="auto"/>
            <w:left w:val="none" w:sz="0" w:space="0" w:color="auto"/>
            <w:bottom w:val="none" w:sz="0" w:space="0" w:color="auto"/>
            <w:right w:val="none" w:sz="0" w:space="0" w:color="auto"/>
          </w:divBdr>
        </w:div>
        <w:div w:id="950430168">
          <w:marLeft w:val="640"/>
          <w:marRight w:val="0"/>
          <w:marTop w:val="0"/>
          <w:marBottom w:val="0"/>
          <w:divBdr>
            <w:top w:val="none" w:sz="0" w:space="0" w:color="auto"/>
            <w:left w:val="none" w:sz="0" w:space="0" w:color="auto"/>
            <w:bottom w:val="none" w:sz="0" w:space="0" w:color="auto"/>
            <w:right w:val="none" w:sz="0" w:space="0" w:color="auto"/>
          </w:divBdr>
        </w:div>
        <w:div w:id="981346481">
          <w:marLeft w:val="640"/>
          <w:marRight w:val="0"/>
          <w:marTop w:val="0"/>
          <w:marBottom w:val="0"/>
          <w:divBdr>
            <w:top w:val="none" w:sz="0" w:space="0" w:color="auto"/>
            <w:left w:val="none" w:sz="0" w:space="0" w:color="auto"/>
            <w:bottom w:val="none" w:sz="0" w:space="0" w:color="auto"/>
            <w:right w:val="none" w:sz="0" w:space="0" w:color="auto"/>
          </w:divBdr>
        </w:div>
        <w:div w:id="434206429">
          <w:marLeft w:val="640"/>
          <w:marRight w:val="0"/>
          <w:marTop w:val="0"/>
          <w:marBottom w:val="0"/>
          <w:divBdr>
            <w:top w:val="none" w:sz="0" w:space="0" w:color="auto"/>
            <w:left w:val="none" w:sz="0" w:space="0" w:color="auto"/>
            <w:bottom w:val="none" w:sz="0" w:space="0" w:color="auto"/>
            <w:right w:val="none" w:sz="0" w:space="0" w:color="auto"/>
          </w:divBdr>
        </w:div>
        <w:div w:id="618071162">
          <w:marLeft w:val="640"/>
          <w:marRight w:val="0"/>
          <w:marTop w:val="0"/>
          <w:marBottom w:val="0"/>
          <w:divBdr>
            <w:top w:val="none" w:sz="0" w:space="0" w:color="auto"/>
            <w:left w:val="none" w:sz="0" w:space="0" w:color="auto"/>
            <w:bottom w:val="none" w:sz="0" w:space="0" w:color="auto"/>
            <w:right w:val="none" w:sz="0" w:space="0" w:color="auto"/>
          </w:divBdr>
        </w:div>
        <w:div w:id="1483964038">
          <w:marLeft w:val="640"/>
          <w:marRight w:val="0"/>
          <w:marTop w:val="0"/>
          <w:marBottom w:val="0"/>
          <w:divBdr>
            <w:top w:val="none" w:sz="0" w:space="0" w:color="auto"/>
            <w:left w:val="none" w:sz="0" w:space="0" w:color="auto"/>
            <w:bottom w:val="none" w:sz="0" w:space="0" w:color="auto"/>
            <w:right w:val="none" w:sz="0" w:space="0" w:color="auto"/>
          </w:divBdr>
        </w:div>
        <w:div w:id="289287752">
          <w:marLeft w:val="640"/>
          <w:marRight w:val="0"/>
          <w:marTop w:val="0"/>
          <w:marBottom w:val="0"/>
          <w:divBdr>
            <w:top w:val="none" w:sz="0" w:space="0" w:color="auto"/>
            <w:left w:val="none" w:sz="0" w:space="0" w:color="auto"/>
            <w:bottom w:val="none" w:sz="0" w:space="0" w:color="auto"/>
            <w:right w:val="none" w:sz="0" w:space="0" w:color="auto"/>
          </w:divBdr>
        </w:div>
        <w:div w:id="170950040">
          <w:marLeft w:val="640"/>
          <w:marRight w:val="0"/>
          <w:marTop w:val="0"/>
          <w:marBottom w:val="0"/>
          <w:divBdr>
            <w:top w:val="none" w:sz="0" w:space="0" w:color="auto"/>
            <w:left w:val="none" w:sz="0" w:space="0" w:color="auto"/>
            <w:bottom w:val="none" w:sz="0" w:space="0" w:color="auto"/>
            <w:right w:val="none" w:sz="0" w:space="0" w:color="auto"/>
          </w:divBdr>
        </w:div>
        <w:div w:id="1404255674">
          <w:marLeft w:val="640"/>
          <w:marRight w:val="0"/>
          <w:marTop w:val="0"/>
          <w:marBottom w:val="0"/>
          <w:divBdr>
            <w:top w:val="none" w:sz="0" w:space="0" w:color="auto"/>
            <w:left w:val="none" w:sz="0" w:space="0" w:color="auto"/>
            <w:bottom w:val="none" w:sz="0" w:space="0" w:color="auto"/>
            <w:right w:val="none" w:sz="0" w:space="0" w:color="auto"/>
          </w:divBdr>
        </w:div>
        <w:div w:id="572591194">
          <w:marLeft w:val="640"/>
          <w:marRight w:val="0"/>
          <w:marTop w:val="0"/>
          <w:marBottom w:val="0"/>
          <w:divBdr>
            <w:top w:val="none" w:sz="0" w:space="0" w:color="auto"/>
            <w:left w:val="none" w:sz="0" w:space="0" w:color="auto"/>
            <w:bottom w:val="none" w:sz="0" w:space="0" w:color="auto"/>
            <w:right w:val="none" w:sz="0" w:space="0" w:color="auto"/>
          </w:divBdr>
        </w:div>
        <w:div w:id="1870609671">
          <w:marLeft w:val="640"/>
          <w:marRight w:val="0"/>
          <w:marTop w:val="0"/>
          <w:marBottom w:val="0"/>
          <w:divBdr>
            <w:top w:val="none" w:sz="0" w:space="0" w:color="auto"/>
            <w:left w:val="none" w:sz="0" w:space="0" w:color="auto"/>
            <w:bottom w:val="none" w:sz="0" w:space="0" w:color="auto"/>
            <w:right w:val="none" w:sz="0" w:space="0" w:color="auto"/>
          </w:divBdr>
        </w:div>
        <w:div w:id="1148548023">
          <w:marLeft w:val="640"/>
          <w:marRight w:val="0"/>
          <w:marTop w:val="0"/>
          <w:marBottom w:val="0"/>
          <w:divBdr>
            <w:top w:val="none" w:sz="0" w:space="0" w:color="auto"/>
            <w:left w:val="none" w:sz="0" w:space="0" w:color="auto"/>
            <w:bottom w:val="none" w:sz="0" w:space="0" w:color="auto"/>
            <w:right w:val="none" w:sz="0" w:space="0" w:color="auto"/>
          </w:divBdr>
        </w:div>
        <w:div w:id="1326057418">
          <w:marLeft w:val="640"/>
          <w:marRight w:val="0"/>
          <w:marTop w:val="0"/>
          <w:marBottom w:val="0"/>
          <w:divBdr>
            <w:top w:val="none" w:sz="0" w:space="0" w:color="auto"/>
            <w:left w:val="none" w:sz="0" w:space="0" w:color="auto"/>
            <w:bottom w:val="none" w:sz="0" w:space="0" w:color="auto"/>
            <w:right w:val="none" w:sz="0" w:space="0" w:color="auto"/>
          </w:divBdr>
        </w:div>
        <w:div w:id="1396733659">
          <w:marLeft w:val="640"/>
          <w:marRight w:val="0"/>
          <w:marTop w:val="0"/>
          <w:marBottom w:val="0"/>
          <w:divBdr>
            <w:top w:val="none" w:sz="0" w:space="0" w:color="auto"/>
            <w:left w:val="none" w:sz="0" w:space="0" w:color="auto"/>
            <w:bottom w:val="none" w:sz="0" w:space="0" w:color="auto"/>
            <w:right w:val="none" w:sz="0" w:space="0" w:color="auto"/>
          </w:divBdr>
        </w:div>
        <w:div w:id="1763377162">
          <w:marLeft w:val="640"/>
          <w:marRight w:val="0"/>
          <w:marTop w:val="0"/>
          <w:marBottom w:val="0"/>
          <w:divBdr>
            <w:top w:val="none" w:sz="0" w:space="0" w:color="auto"/>
            <w:left w:val="none" w:sz="0" w:space="0" w:color="auto"/>
            <w:bottom w:val="none" w:sz="0" w:space="0" w:color="auto"/>
            <w:right w:val="none" w:sz="0" w:space="0" w:color="auto"/>
          </w:divBdr>
        </w:div>
        <w:div w:id="1980770386">
          <w:marLeft w:val="640"/>
          <w:marRight w:val="0"/>
          <w:marTop w:val="0"/>
          <w:marBottom w:val="0"/>
          <w:divBdr>
            <w:top w:val="none" w:sz="0" w:space="0" w:color="auto"/>
            <w:left w:val="none" w:sz="0" w:space="0" w:color="auto"/>
            <w:bottom w:val="none" w:sz="0" w:space="0" w:color="auto"/>
            <w:right w:val="none" w:sz="0" w:space="0" w:color="auto"/>
          </w:divBdr>
        </w:div>
        <w:div w:id="1593737026">
          <w:marLeft w:val="640"/>
          <w:marRight w:val="0"/>
          <w:marTop w:val="0"/>
          <w:marBottom w:val="0"/>
          <w:divBdr>
            <w:top w:val="none" w:sz="0" w:space="0" w:color="auto"/>
            <w:left w:val="none" w:sz="0" w:space="0" w:color="auto"/>
            <w:bottom w:val="none" w:sz="0" w:space="0" w:color="auto"/>
            <w:right w:val="none" w:sz="0" w:space="0" w:color="auto"/>
          </w:divBdr>
        </w:div>
        <w:div w:id="699358388">
          <w:marLeft w:val="640"/>
          <w:marRight w:val="0"/>
          <w:marTop w:val="0"/>
          <w:marBottom w:val="0"/>
          <w:divBdr>
            <w:top w:val="none" w:sz="0" w:space="0" w:color="auto"/>
            <w:left w:val="none" w:sz="0" w:space="0" w:color="auto"/>
            <w:bottom w:val="none" w:sz="0" w:space="0" w:color="auto"/>
            <w:right w:val="none" w:sz="0" w:space="0" w:color="auto"/>
          </w:divBdr>
        </w:div>
        <w:div w:id="2048067481">
          <w:marLeft w:val="640"/>
          <w:marRight w:val="0"/>
          <w:marTop w:val="0"/>
          <w:marBottom w:val="0"/>
          <w:divBdr>
            <w:top w:val="none" w:sz="0" w:space="0" w:color="auto"/>
            <w:left w:val="none" w:sz="0" w:space="0" w:color="auto"/>
            <w:bottom w:val="none" w:sz="0" w:space="0" w:color="auto"/>
            <w:right w:val="none" w:sz="0" w:space="0" w:color="auto"/>
          </w:divBdr>
        </w:div>
        <w:div w:id="269433527">
          <w:marLeft w:val="640"/>
          <w:marRight w:val="0"/>
          <w:marTop w:val="0"/>
          <w:marBottom w:val="0"/>
          <w:divBdr>
            <w:top w:val="none" w:sz="0" w:space="0" w:color="auto"/>
            <w:left w:val="none" w:sz="0" w:space="0" w:color="auto"/>
            <w:bottom w:val="none" w:sz="0" w:space="0" w:color="auto"/>
            <w:right w:val="none" w:sz="0" w:space="0" w:color="auto"/>
          </w:divBdr>
        </w:div>
        <w:div w:id="215360445">
          <w:marLeft w:val="640"/>
          <w:marRight w:val="0"/>
          <w:marTop w:val="0"/>
          <w:marBottom w:val="0"/>
          <w:divBdr>
            <w:top w:val="none" w:sz="0" w:space="0" w:color="auto"/>
            <w:left w:val="none" w:sz="0" w:space="0" w:color="auto"/>
            <w:bottom w:val="none" w:sz="0" w:space="0" w:color="auto"/>
            <w:right w:val="none" w:sz="0" w:space="0" w:color="auto"/>
          </w:divBdr>
        </w:div>
        <w:div w:id="703015669">
          <w:marLeft w:val="640"/>
          <w:marRight w:val="0"/>
          <w:marTop w:val="0"/>
          <w:marBottom w:val="0"/>
          <w:divBdr>
            <w:top w:val="none" w:sz="0" w:space="0" w:color="auto"/>
            <w:left w:val="none" w:sz="0" w:space="0" w:color="auto"/>
            <w:bottom w:val="none" w:sz="0" w:space="0" w:color="auto"/>
            <w:right w:val="none" w:sz="0" w:space="0" w:color="auto"/>
          </w:divBdr>
        </w:div>
        <w:div w:id="452753058">
          <w:marLeft w:val="640"/>
          <w:marRight w:val="0"/>
          <w:marTop w:val="0"/>
          <w:marBottom w:val="0"/>
          <w:divBdr>
            <w:top w:val="none" w:sz="0" w:space="0" w:color="auto"/>
            <w:left w:val="none" w:sz="0" w:space="0" w:color="auto"/>
            <w:bottom w:val="none" w:sz="0" w:space="0" w:color="auto"/>
            <w:right w:val="none" w:sz="0" w:space="0" w:color="auto"/>
          </w:divBdr>
        </w:div>
        <w:div w:id="1545606131">
          <w:marLeft w:val="640"/>
          <w:marRight w:val="0"/>
          <w:marTop w:val="0"/>
          <w:marBottom w:val="0"/>
          <w:divBdr>
            <w:top w:val="none" w:sz="0" w:space="0" w:color="auto"/>
            <w:left w:val="none" w:sz="0" w:space="0" w:color="auto"/>
            <w:bottom w:val="none" w:sz="0" w:space="0" w:color="auto"/>
            <w:right w:val="none" w:sz="0" w:space="0" w:color="auto"/>
          </w:divBdr>
        </w:div>
        <w:div w:id="1727489346">
          <w:marLeft w:val="640"/>
          <w:marRight w:val="0"/>
          <w:marTop w:val="0"/>
          <w:marBottom w:val="0"/>
          <w:divBdr>
            <w:top w:val="none" w:sz="0" w:space="0" w:color="auto"/>
            <w:left w:val="none" w:sz="0" w:space="0" w:color="auto"/>
            <w:bottom w:val="none" w:sz="0" w:space="0" w:color="auto"/>
            <w:right w:val="none" w:sz="0" w:space="0" w:color="auto"/>
          </w:divBdr>
        </w:div>
        <w:div w:id="1120106318">
          <w:marLeft w:val="640"/>
          <w:marRight w:val="0"/>
          <w:marTop w:val="0"/>
          <w:marBottom w:val="0"/>
          <w:divBdr>
            <w:top w:val="none" w:sz="0" w:space="0" w:color="auto"/>
            <w:left w:val="none" w:sz="0" w:space="0" w:color="auto"/>
            <w:bottom w:val="none" w:sz="0" w:space="0" w:color="auto"/>
            <w:right w:val="none" w:sz="0" w:space="0" w:color="auto"/>
          </w:divBdr>
        </w:div>
        <w:div w:id="268705404">
          <w:marLeft w:val="640"/>
          <w:marRight w:val="0"/>
          <w:marTop w:val="0"/>
          <w:marBottom w:val="0"/>
          <w:divBdr>
            <w:top w:val="none" w:sz="0" w:space="0" w:color="auto"/>
            <w:left w:val="none" w:sz="0" w:space="0" w:color="auto"/>
            <w:bottom w:val="none" w:sz="0" w:space="0" w:color="auto"/>
            <w:right w:val="none" w:sz="0" w:space="0" w:color="auto"/>
          </w:divBdr>
        </w:div>
        <w:div w:id="364990414">
          <w:marLeft w:val="640"/>
          <w:marRight w:val="0"/>
          <w:marTop w:val="0"/>
          <w:marBottom w:val="0"/>
          <w:divBdr>
            <w:top w:val="none" w:sz="0" w:space="0" w:color="auto"/>
            <w:left w:val="none" w:sz="0" w:space="0" w:color="auto"/>
            <w:bottom w:val="none" w:sz="0" w:space="0" w:color="auto"/>
            <w:right w:val="none" w:sz="0" w:space="0" w:color="auto"/>
          </w:divBdr>
        </w:div>
        <w:div w:id="973103537">
          <w:marLeft w:val="640"/>
          <w:marRight w:val="0"/>
          <w:marTop w:val="0"/>
          <w:marBottom w:val="0"/>
          <w:divBdr>
            <w:top w:val="none" w:sz="0" w:space="0" w:color="auto"/>
            <w:left w:val="none" w:sz="0" w:space="0" w:color="auto"/>
            <w:bottom w:val="none" w:sz="0" w:space="0" w:color="auto"/>
            <w:right w:val="none" w:sz="0" w:space="0" w:color="auto"/>
          </w:divBdr>
        </w:div>
        <w:div w:id="1874540985">
          <w:marLeft w:val="640"/>
          <w:marRight w:val="0"/>
          <w:marTop w:val="0"/>
          <w:marBottom w:val="0"/>
          <w:divBdr>
            <w:top w:val="none" w:sz="0" w:space="0" w:color="auto"/>
            <w:left w:val="none" w:sz="0" w:space="0" w:color="auto"/>
            <w:bottom w:val="none" w:sz="0" w:space="0" w:color="auto"/>
            <w:right w:val="none" w:sz="0" w:space="0" w:color="auto"/>
          </w:divBdr>
        </w:div>
        <w:div w:id="2075659754">
          <w:marLeft w:val="640"/>
          <w:marRight w:val="0"/>
          <w:marTop w:val="0"/>
          <w:marBottom w:val="0"/>
          <w:divBdr>
            <w:top w:val="none" w:sz="0" w:space="0" w:color="auto"/>
            <w:left w:val="none" w:sz="0" w:space="0" w:color="auto"/>
            <w:bottom w:val="none" w:sz="0" w:space="0" w:color="auto"/>
            <w:right w:val="none" w:sz="0" w:space="0" w:color="auto"/>
          </w:divBdr>
        </w:div>
        <w:div w:id="1346133738">
          <w:marLeft w:val="640"/>
          <w:marRight w:val="0"/>
          <w:marTop w:val="0"/>
          <w:marBottom w:val="0"/>
          <w:divBdr>
            <w:top w:val="none" w:sz="0" w:space="0" w:color="auto"/>
            <w:left w:val="none" w:sz="0" w:space="0" w:color="auto"/>
            <w:bottom w:val="none" w:sz="0" w:space="0" w:color="auto"/>
            <w:right w:val="none" w:sz="0" w:space="0" w:color="auto"/>
          </w:divBdr>
        </w:div>
        <w:div w:id="1351836787">
          <w:marLeft w:val="640"/>
          <w:marRight w:val="0"/>
          <w:marTop w:val="0"/>
          <w:marBottom w:val="0"/>
          <w:divBdr>
            <w:top w:val="none" w:sz="0" w:space="0" w:color="auto"/>
            <w:left w:val="none" w:sz="0" w:space="0" w:color="auto"/>
            <w:bottom w:val="none" w:sz="0" w:space="0" w:color="auto"/>
            <w:right w:val="none" w:sz="0" w:space="0" w:color="auto"/>
          </w:divBdr>
        </w:div>
        <w:div w:id="1034959865">
          <w:marLeft w:val="640"/>
          <w:marRight w:val="0"/>
          <w:marTop w:val="0"/>
          <w:marBottom w:val="0"/>
          <w:divBdr>
            <w:top w:val="none" w:sz="0" w:space="0" w:color="auto"/>
            <w:left w:val="none" w:sz="0" w:space="0" w:color="auto"/>
            <w:bottom w:val="none" w:sz="0" w:space="0" w:color="auto"/>
            <w:right w:val="none" w:sz="0" w:space="0" w:color="auto"/>
          </w:divBdr>
        </w:div>
        <w:div w:id="1794127431">
          <w:marLeft w:val="640"/>
          <w:marRight w:val="0"/>
          <w:marTop w:val="0"/>
          <w:marBottom w:val="0"/>
          <w:divBdr>
            <w:top w:val="none" w:sz="0" w:space="0" w:color="auto"/>
            <w:left w:val="none" w:sz="0" w:space="0" w:color="auto"/>
            <w:bottom w:val="none" w:sz="0" w:space="0" w:color="auto"/>
            <w:right w:val="none" w:sz="0" w:space="0" w:color="auto"/>
          </w:divBdr>
        </w:div>
        <w:div w:id="1747530821">
          <w:marLeft w:val="640"/>
          <w:marRight w:val="0"/>
          <w:marTop w:val="0"/>
          <w:marBottom w:val="0"/>
          <w:divBdr>
            <w:top w:val="none" w:sz="0" w:space="0" w:color="auto"/>
            <w:left w:val="none" w:sz="0" w:space="0" w:color="auto"/>
            <w:bottom w:val="none" w:sz="0" w:space="0" w:color="auto"/>
            <w:right w:val="none" w:sz="0" w:space="0" w:color="auto"/>
          </w:divBdr>
        </w:div>
        <w:div w:id="1387025104">
          <w:marLeft w:val="640"/>
          <w:marRight w:val="0"/>
          <w:marTop w:val="0"/>
          <w:marBottom w:val="0"/>
          <w:divBdr>
            <w:top w:val="none" w:sz="0" w:space="0" w:color="auto"/>
            <w:left w:val="none" w:sz="0" w:space="0" w:color="auto"/>
            <w:bottom w:val="none" w:sz="0" w:space="0" w:color="auto"/>
            <w:right w:val="none" w:sz="0" w:space="0" w:color="auto"/>
          </w:divBdr>
        </w:div>
        <w:div w:id="551310464">
          <w:marLeft w:val="640"/>
          <w:marRight w:val="0"/>
          <w:marTop w:val="0"/>
          <w:marBottom w:val="0"/>
          <w:divBdr>
            <w:top w:val="none" w:sz="0" w:space="0" w:color="auto"/>
            <w:left w:val="none" w:sz="0" w:space="0" w:color="auto"/>
            <w:bottom w:val="none" w:sz="0" w:space="0" w:color="auto"/>
            <w:right w:val="none" w:sz="0" w:space="0" w:color="auto"/>
          </w:divBdr>
        </w:div>
        <w:div w:id="1101560417">
          <w:marLeft w:val="640"/>
          <w:marRight w:val="0"/>
          <w:marTop w:val="0"/>
          <w:marBottom w:val="0"/>
          <w:divBdr>
            <w:top w:val="none" w:sz="0" w:space="0" w:color="auto"/>
            <w:left w:val="none" w:sz="0" w:space="0" w:color="auto"/>
            <w:bottom w:val="none" w:sz="0" w:space="0" w:color="auto"/>
            <w:right w:val="none" w:sz="0" w:space="0" w:color="auto"/>
          </w:divBdr>
        </w:div>
        <w:div w:id="2023361128">
          <w:marLeft w:val="640"/>
          <w:marRight w:val="0"/>
          <w:marTop w:val="0"/>
          <w:marBottom w:val="0"/>
          <w:divBdr>
            <w:top w:val="none" w:sz="0" w:space="0" w:color="auto"/>
            <w:left w:val="none" w:sz="0" w:space="0" w:color="auto"/>
            <w:bottom w:val="none" w:sz="0" w:space="0" w:color="auto"/>
            <w:right w:val="none" w:sz="0" w:space="0" w:color="auto"/>
          </w:divBdr>
        </w:div>
        <w:div w:id="933443198">
          <w:marLeft w:val="640"/>
          <w:marRight w:val="0"/>
          <w:marTop w:val="0"/>
          <w:marBottom w:val="0"/>
          <w:divBdr>
            <w:top w:val="none" w:sz="0" w:space="0" w:color="auto"/>
            <w:left w:val="none" w:sz="0" w:space="0" w:color="auto"/>
            <w:bottom w:val="none" w:sz="0" w:space="0" w:color="auto"/>
            <w:right w:val="none" w:sz="0" w:space="0" w:color="auto"/>
          </w:divBdr>
        </w:div>
        <w:div w:id="570698190">
          <w:marLeft w:val="640"/>
          <w:marRight w:val="0"/>
          <w:marTop w:val="0"/>
          <w:marBottom w:val="0"/>
          <w:divBdr>
            <w:top w:val="none" w:sz="0" w:space="0" w:color="auto"/>
            <w:left w:val="none" w:sz="0" w:space="0" w:color="auto"/>
            <w:bottom w:val="none" w:sz="0" w:space="0" w:color="auto"/>
            <w:right w:val="none" w:sz="0" w:space="0" w:color="auto"/>
          </w:divBdr>
        </w:div>
        <w:div w:id="1641573172">
          <w:marLeft w:val="640"/>
          <w:marRight w:val="0"/>
          <w:marTop w:val="0"/>
          <w:marBottom w:val="0"/>
          <w:divBdr>
            <w:top w:val="none" w:sz="0" w:space="0" w:color="auto"/>
            <w:left w:val="none" w:sz="0" w:space="0" w:color="auto"/>
            <w:bottom w:val="none" w:sz="0" w:space="0" w:color="auto"/>
            <w:right w:val="none" w:sz="0" w:space="0" w:color="auto"/>
          </w:divBdr>
        </w:div>
        <w:div w:id="1583954510">
          <w:marLeft w:val="640"/>
          <w:marRight w:val="0"/>
          <w:marTop w:val="0"/>
          <w:marBottom w:val="0"/>
          <w:divBdr>
            <w:top w:val="none" w:sz="0" w:space="0" w:color="auto"/>
            <w:left w:val="none" w:sz="0" w:space="0" w:color="auto"/>
            <w:bottom w:val="none" w:sz="0" w:space="0" w:color="auto"/>
            <w:right w:val="none" w:sz="0" w:space="0" w:color="auto"/>
          </w:divBdr>
        </w:div>
        <w:div w:id="1646738021">
          <w:marLeft w:val="640"/>
          <w:marRight w:val="0"/>
          <w:marTop w:val="0"/>
          <w:marBottom w:val="0"/>
          <w:divBdr>
            <w:top w:val="none" w:sz="0" w:space="0" w:color="auto"/>
            <w:left w:val="none" w:sz="0" w:space="0" w:color="auto"/>
            <w:bottom w:val="none" w:sz="0" w:space="0" w:color="auto"/>
            <w:right w:val="none" w:sz="0" w:space="0" w:color="auto"/>
          </w:divBdr>
        </w:div>
        <w:div w:id="1171215537">
          <w:marLeft w:val="640"/>
          <w:marRight w:val="0"/>
          <w:marTop w:val="0"/>
          <w:marBottom w:val="0"/>
          <w:divBdr>
            <w:top w:val="none" w:sz="0" w:space="0" w:color="auto"/>
            <w:left w:val="none" w:sz="0" w:space="0" w:color="auto"/>
            <w:bottom w:val="none" w:sz="0" w:space="0" w:color="auto"/>
            <w:right w:val="none" w:sz="0" w:space="0" w:color="auto"/>
          </w:divBdr>
        </w:div>
      </w:divsChild>
    </w:div>
    <w:div w:id="530453844">
      <w:bodyDiv w:val="1"/>
      <w:marLeft w:val="0"/>
      <w:marRight w:val="0"/>
      <w:marTop w:val="0"/>
      <w:marBottom w:val="0"/>
      <w:divBdr>
        <w:top w:val="none" w:sz="0" w:space="0" w:color="auto"/>
        <w:left w:val="none" w:sz="0" w:space="0" w:color="auto"/>
        <w:bottom w:val="none" w:sz="0" w:space="0" w:color="auto"/>
        <w:right w:val="none" w:sz="0" w:space="0" w:color="auto"/>
      </w:divBdr>
      <w:divsChild>
        <w:div w:id="1672104848">
          <w:marLeft w:val="640"/>
          <w:marRight w:val="0"/>
          <w:marTop w:val="0"/>
          <w:marBottom w:val="0"/>
          <w:divBdr>
            <w:top w:val="none" w:sz="0" w:space="0" w:color="auto"/>
            <w:left w:val="none" w:sz="0" w:space="0" w:color="auto"/>
            <w:bottom w:val="none" w:sz="0" w:space="0" w:color="auto"/>
            <w:right w:val="none" w:sz="0" w:space="0" w:color="auto"/>
          </w:divBdr>
        </w:div>
        <w:div w:id="1758135364">
          <w:marLeft w:val="640"/>
          <w:marRight w:val="0"/>
          <w:marTop w:val="0"/>
          <w:marBottom w:val="0"/>
          <w:divBdr>
            <w:top w:val="none" w:sz="0" w:space="0" w:color="auto"/>
            <w:left w:val="none" w:sz="0" w:space="0" w:color="auto"/>
            <w:bottom w:val="none" w:sz="0" w:space="0" w:color="auto"/>
            <w:right w:val="none" w:sz="0" w:space="0" w:color="auto"/>
          </w:divBdr>
        </w:div>
        <w:div w:id="813183452">
          <w:marLeft w:val="640"/>
          <w:marRight w:val="0"/>
          <w:marTop w:val="0"/>
          <w:marBottom w:val="0"/>
          <w:divBdr>
            <w:top w:val="none" w:sz="0" w:space="0" w:color="auto"/>
            <w:left w:val="none" w:sz="0" w:space="0" w:color="auto"/>
            <w:bottom w:val="none" w:sz="0" w:space="0" w:color="auto"/>
            <w:right w:val="none" w:sz="0" w:space="0" w:color="auto"/>
          </w:divBdr>
        </w:div>
        <w:div w:id="1843856342">
          <w:marLeft w:val="640"/>
          <w:marRight w:val="0"/>
          <w:marTop w:val="0"/>
          <w:marBottom w:val="0"/>
          <w:divBdr>
            <w:top w:val="none" w:sz="0" w:space="0" w:color="auto"/>
            <w:left w:val="none" w:sz="0" w:space="0" w:color="auto"/>
            <w:bottom w:val="none" w:sz="0" w:space="0" w:color="auto"/>
            <w:right w:val="none" w:sz="0" w:space="0" w:color="auto"/>
          </w:divBdr>
        </w:div>
        <w:div w:id="554973348">
          <w:marLeft w:val="640"/>
          <w:marRight w:val="0"/>
          <w:marTop w:val="0"/>
          <w:marBottom w:val="0"/>
          <w:divBdr>
            <w:top w:val="none" w:sz="0" w:space="0" w:color="auto"/>
            <w:left w:val="none" w:sz="0" w:space="0" w:color="auto"/>
            <w:bottom w:val="none" w:sz="0" w:space="0" w:color="auto"/>
            <w:right w:val="none" w:sz="0" w:space="0" w:color="auto"/>
          </w:divBdr>
        </w:div>
        <w:div w:id="293948101">
          <w:marLeft w:val="640"/>
          <w:marRight w:val="0"/>
          <w:marTop w:val="0"/>
          <w:marBottom w:val="0"/>
          <w:divBdr>
            <w:top w:val="none" w:sz="0" w:space="0" w:color="auto"/>
            <w:left w:val="none" w:sz="0" w:space="0" w:color="auto"/>
            <w:bottom w:val="none" w:sz="0" w:space="0" w:color="auto"/>
            <w:right w:val="none" w:sz="0" w:space="0" w:color="auto"/>
          </w:divBdr>
        </w:div>
        <w:div w:id="1946838481">
          <w:marLeft w:val="640"/>
          <w:marRight w:val="0"/>
          <w:marTop w:val="0"/>
          <w:marBottom w:val="0"/>
          <w:divBdr>
            <w:top w:val="none" w:sz="0" w:space="0" w:color="auto"/>
            <w:left w:val="none" w:sz="0" w:space="0" w:color="auto"/>
            <w:bottom w:val="none" w:sz="0" w:space="0" w:color="auto"/>
            <w:right w:val="none" w:sz="0" w:space="0" w:color="auto"/>
          </w:divBdr>
        </w:div>
        <w:div w:id="513692269">
          <w:marLeft w:val="640"/>
          <w:marRight w:val="0"/>
          <w:marTop w:val="0"/>
          <w:marBottom w:val="0"/>
          <w:divBdr>
            <w:top w:val="none" w:sz="0" w:space="0" w:color="auto"/>
            <w:left w:val="none" w:sz="0" w:space="0" w:color="auto"/>
            <w:bottom w:val="none" w:sz="0" w:space="0" w:color="auto"/>
            <w:right w:val="none" w:sz="0" w:space="0" w:color="auto"/>
          </w:divBdr>
        </w:div>
        <w:div w:id="1261262055">
          <w:marLeft w:val="640"/>
          <w:marRight w:val="0"/>
          <w:marTop w:val="0"/>
          <w:marBottom w:val="0"/>
          <w:divBdr>
            <w:top w:val="none" w:sz="0" w:space="0" w:color="auto"/>
            <w:left w:val="none" w:sz="0" w:space="0" w:color="auto"/>
            <w:bottom w:val="none" w:sz="0" w:space="0" w:color="auto"/>
            <w:right w:val="none" w:sz="0" w:space="0" w:color="auto"/>
          </w:divBdr>
        </w:div>
        <w:div w:id="1315405235">
          <w:marLeft w:val="640"/>
          <w:marRight w:val="0"/>
          <w:marTop w:val="0"/>
          <w:marBottom w:val="0"/>
          <w:divBdr>
            <w:top w:val="none" w:sz="0" w:space="0" w:color="auto"/>
            <w:left w:val="none" w:sz="0" w:space="0" w:color="auto"/>
            <w:bottom w:val="none" w:sz="0" w:space="0" w:color="auto"/>
            <w:right w:val="none" w:sz="0" w:space="0" w:color="auto"/>
          </w:divBdr>
        </w:div>
        <w:div w:id="1577130344">
          <w:marLeft w:val="640"/>
          <w:marRight w:val="0"/>
          <w:marTop w:val="0"/>
          <w:marBottom w:val="0"/>
          <w:divBdr>
            <w:top w:val="none" w:sz="0" w:space="0" w:color="auto"/>
            <w:left w:val="none" w:sz="0" w:space="0" w:color="auto"/>
            <w:bottom w:val="none" w:sz="0" w:space="0" w:color="auto"/>
            <w:right w:val="none" w:sz="0" w:space="0" w:color="auto"/>
          </w:divBdr>
        </w:div>
        <w:div w:id="1122841655">
          <w:marLeft w:val="640"/>
          <w:marRight w:val="0"/>
          <w:marTop w:val="0"/>
          <w:marBottom w:val="0"/>
          <w:divBdr>
            <w:top w:val="none" w:sz="0" w:space="0" w:color="auto"/>
            <w:left w:val="none" w:sz="0" w:space="0" w:color="auto"/>
            <w:bottom w:val="none" w:sz="0" w:space="0" w:color="auto"/>
            <w:right w:val="none" w:sz="0" w:space="0" w:color="auto"/>
          </w:divBdr>
        </w:div>
        <w:div w:id="644630180">
          <w:marLeft w:val="640"/>
          <w:marRight w:val="0"/>
          <w:marTop w:val="0"/>
          <w:marBottom w:val="0"/>
          <w:divBdr>
            <w:top w:val="none" w:sz="0" w:space="0" w:color="auto"/>
            <w:left w:val="none" w:sz="0" w:space="0" w:color="auto"/>
            <w:bottom w:val="none" w:sz="0" w:space="0" w:color="auto"/>
            <w:right w:val="none" w:sz="0" w:space="0" w:color="auto"/>
          </w:divBdr>
        </w:div>
        <w:div w:id="617489724">
          <w:marLeft w:val="640"/>
          <w:marRight w:val="0"/>
          <w:marTop w:val="0"/>
          <w:marBottom w:val="0"/>
          <w:divBdr>
            <w:top w:val="none" w:sz="0" w:space="0" w:color="auto"/>
            <w:left w:val="none" w:sz="0" w:space="0" w:color="auto"/>
            <w:bottom w:val="none" w:sz="0" w:space="0" w:color="auto"/>
            <w:right w:val="none" w:sz="0" w:space="0" w:color="auto"/>
          </w:divBdr>
        </w:div>
        <w:div w:id="1945309772">
          <w:marLeft w:val="640"/>
          <w:marRight w:val="0"/>
          <w:marTop w:val="0"/>
          <w:marBottom w:val="0"/>
          <w:divBdr>
            <w:top w:val="none" w:sz="0" w:space="0" w:color="auto"/>
            <w:left w:val="none" w:sz="0" w:space="0" w:color="auto"/>
            <w:bottom w:val="none" w:sz="0" w:space="0" w:color="auto"/>
            <w:right w:val="none" w:sz="0" w:space="0" w:color="auto"/>
          </w:divBdr>
        </w:div>
        <w:div w:id="1983582290">
          <w:marLeft w:val="640"/>
          <w:marRight w:val="0"/>
          <w:marTop w:val="0"/>
          <w:marBottom w:val="0"/>
          <w:divBdr>
            <w:top w:val="none" w:sz="0" w:space="0" w:color="auto"/>
            <w:left w:val="none" w:sz="0" w:space="0" w:color="auto"/>
            <w:bottom w:val="none" w:sz="0" w:space="0" w:color="auto"/>
            <w:right w:val="none" w:sz="0" w:space="0" w:color="auto"/>
          </w:divBdr>
        </w:div>
        <w:div w:id="717053637">
          <w:marLeft w:val="640"/>
          <w:marRight w:val="0"/>
          <w:marTop w:val="0"/>
          <w:marBottom w:val="0"/>
          <w:divBdr>
            <w:top w:val="none" w:sz="0" w:space="0" w:color="auto"/>
            <w:left w:val="none" w:sz="0" w:space="0" w:color="auto"/>
            <w:bottom w:val="none" w:sz="0" w:space="0" w:color="auto"/>
            <w:right w:val="none" w:sz="0" w:space="0" w:color="auto"/>
          </w:divBdr>
        </w:div>
        <w:div w:id="1454710063">
          <w:marLeft w:val="640"/>
          <w:marRight w:val="0"/>
          <w:marTop w:val="0"/>
          <w:marBottom w:val="0"/>
          <w:divBdr>
            <w:top w:val="none" w:sz="0" w:space="0" w:color="auto"/>
            <w:left w:val="none" w:sz="0" w:space="0" w:color="auto"/>
            <w:bottom w:val="none" w:sz="0" w:space="0" w:color="auto"/>
            <w:right w:val="none" w:sz="0" w:space="0" w:color="auto"/>
          </w:divBdr>
        </w:div>
        <w:div w:id="695036606">
          <w:marLeft w:val="640"/>
          <w:marRight w:val="0"/>
          <w:marTop w:val="0"/>
          <w:marBottom w:val="0"/>
          <w:divBdr>
            <w:top w:val="none" w:sz="0" w:space="0" w:color="auto"/>
            <w:left w:val="none" w:sz="0" w:space="0" w:color="auto"/>
            <w:bottom w:val="none" w:sz="0" w:space="0" w:color="auto"/>
            <w:right w:val="none" w:sz="0" w:space="0" w:color="auto"/>
          </w:divBdr>
        </w:div>
        <w:div w:id="300161845">
          <w:marLeft w:val="640"/>
          <w:marRight w:val="0"/>
          <w:marTop w:val="0"/>
          <w:marBottom w:val="0"/>
          <w:divBdr>
            <w:top w:val="none" w:sz="0" w:space="0" w:color="auto"/>
            <w:left w:val="none" w:sz="0" w:space="0" w:color="auto"/>
            <w:bottom w:val="none" w:sz="0" w:space="0" w:color="auto"/>
            <w:right w:val="none" w:sz="0" w:space="0" w:color="auto"/>
          </w:divBdr>
        </w:div>
        <w:div w:id="1589315222">
          <w:marLeft w:val="640"/>
          <w:marRight w:val="0"/>
          <w:marTop w:val="0"/>
          <w:marBottom w:val="0"/>
          <w:divBdr>
            <w:top w:val="none" w:sz="0" w:space="0" w:color="auto"/>
            <w:left w:val="none" w:sz="0" w:space="0" w:color="auto"/>
            <w:bottom w:val="none" w:sz="0" w:space="0" w:color="auto"/>
            <w:right w:val="none" w:sz="0" w:space="0" w:color="auto"/>
          </w:divBdr>
        </w:div>
        <w:div w:id="845826117">
          <w:marLeft w:val="640"/>
          <w:marRight w:val="0"/>
          <w:marTop w:val="0"/>
          <w:marBottom w:val="0"/>
          <w:divBdr>
            <w:top w:val="none" w:sz="0" w:space="0" w:color="auto"/>
            <w:left w:val="none" w:sz="0" w:space="0" w:color="auto"/>
            <w:bottom w:val="none" w:sz="0" w:space="0" w:color="auto"/>
            <w:right w:val="none" w:sz="0" w:space="0" w:color="auto"/>
          </w:divBdr>
        </w:div>
        <w:div w:id="361394740">
          <w:marLeft w:val="640"/>
          <w:marRight w:val="0"/>
          <w:marTop w:val="0"/>
          <w:marBottom w:val="0"/>
          <w:divBdr>
            <w:top w:val="none" w:sz="0" w:space="0" w:color="auto"/>
            <w:left w:val="none" w:sz="0" w:space="0" w:color="auto"/>
            <w:bottom w:val="none" w:sz="0" w:space="0" w:color="auto"/>
            <w:right w:val="none" w:sz="0" w:space="0" w:color="auto"/>
          </w:divBdr>
        </w:div>
        <w:div w:id="1417441313">
          <w:marLeft w:val="640"/>
          <w:marRight w:val="0"/>
          <w:marTop w:val="0"/>
          <w:marBottom w:val="0"/>
          <w:divBdr>
            <w:top w:val="none" w:sz="0" w:space="0" w:color="auto"/>
            <w:left w:val="none" w:sz="0" w:space="0" w:color="auto"/>
            <w:bottom w:val="none" w:sz="0" w:space="0" w:color="auto"/>
            <w:right w:val="none" w:sz="0" w:space="0" w:color="auto"/>
          </w:divBdr>
        </w:div>
        <w:div w:id="1236207508">
          <w:marLeft w:val="640"/>
          <w:marRight w:val="0"/>
          <w:marTop w:val="0"/>
          <w:marBottom w:val="0"/>
          <w:divBdr>
            <w:top w:val="none" w:sz="0" w:space="0" w:color="auto"/>
            <w:left w:val="none" w:sz="0" w:space="0" w:color="auto"/>
            <w:bottom w:val="none" w:sz="0" w:space="0" w:color="auto"/>
            <w:right w:val="none" w:sz="0" w:space="0" w:color="auto"/>
          </w:divBdr>
        </w:div>
        <w:div w:id="1003049650">
          <w:marLeft w:val="640"/>
          <w:marRight w:val="0"/>
          <w:marTop w:val="0"/>
          <w:marBottom w:val="0"/>
          <w:divBdr>
            <w:top w:val="none" w:sz="0" w:space="0" w:color="auto"/>
            <w:left w:val="none" w:sz="0" w:space="0" w:color="auto"/>
            <w:bottom w:val="none" w:sz="0" w:space="0" w:color="auto"/>
            <w:right w:val="none" w:sz="0" w:space="0" w:color="auto"/>
          </w:divBdr>
        </w:div>
        <w:div w:id="96606509">
          <w:marLeft w:val="640"/>
          <w:marRight w:val="0"/>
          <w:marTop w:val="0"/>
          <w:marBottom w:val="0"/>
          <w:divBdr>
            <w:top w:val="none" w:sz="0" w:space="0" w:color="auto"/>
            <w:left w:val="none" w:sz="0" w:space="0" w:color="auto"/>
            <w:bottom w:val="none" w:sz="0" w:space="0" w:color="auto"/>
            <w:right w:val="none" w:sz="0" w:space="0" w:color="auto"/>
          </w:divBdr>
        </w:div>
        <w:div w:id="1891110541">
          <w:marLeft w:val="640"/>
          <w:marRight w:val="0"/>
          <w:marTop w:val="0"/>
          <w:marBottom w:val="0"/>
          <w:divBdr>
            <w:top w:val="none" w:sz="0" w:space="0" w:color="auto"/>
            <w:left w:val="none" w:sz="0" w:space="0" w:color="auto"/>
            <w:bottom w:val="none" w:sz="0" w:space="0" w:color="auto"/>
            <w:right w:val="none" w:sz="0" w:space="0" w:color="auto"/>
          </w:divBdr>
        </w:div>
        <w:div w:id="934675674">
          <w:marLeft w:val="640"/>
          <w:marRight w:val="0"/>
          <w:marTop w:val="0"/>
          <w:marBottom w:val="0"/>
          <w:divBdr>
            <w:top w:val="none" w:sz="0" w:space="0" w:color="auto"/>
            <w:left w:val="none" w:sz="0" w:space="0" w:color="auto"/>
            <w:bottom w:val="none" w:sz="0" w:space="0" w:color="auto"/>
            <w:right w:val="none" w:sz="0" w:space="0" w:color="auto"/>
          </w:divBdr>
        </w:div>
        <w:div w:id="527108993">
          <w:marLeft w:val="640"/>
          <w:marRight w:val="0"/>
          <w:marTop w:val="0"/>
          <w:marBottom w:val="0"/>
          <w:divBdr>
            <w:top w:val="none" w:sz="0" w:space="0" w:color="auto"/>
            <w:left w:val="none" w:sz="0" w:space="0" w:color="auto"/>
            <w:bottom w:val="none" w:sz="0" w:space="0" w:color="auto"/>
            <w:right w:val="none" w:sz="0" w:space="0" w:color="auto"/>
          </w:divBdr>
        </w:div>
        <w:div w:id="1605190544">
          <w:marLeft w:val="640"/>
          <w:marRight w:val="0"/>
          <w:marTop w:val="0"/>
          <w:marBottom w:val="0"/>
          <w:divBdr>
            <w:top w:val="none" w:sz="0" w:space="0" w:color="auto"/>
            <w:left w:val="none" w:sz="0" w:space="0" w:color="auto"/>
            <w:bottom w:val="none" w:sz="0" w:space="0" w:color="auto"/>
            <w:right w:val="none" w:sz="0" w:space="0" w:color="auto"/>
          </w:divBdr>
        </w:div>
        <w:div w:id="377821570">
          <w:marLeft w:val="640"/>
          <w:marRight w:val="0"/>
          <w:marTop w:val="0"/>
          <w:marBottom w:val="0"/>
          <w:divBdr>
            <w:top w:val="none" w:sz="0" w:space="0" w:color="auto"/>
            <w:left w:val="none" w:sz="0" w:space="0" w:color="auto"/>
            <w:bottom w:val="none" w:sz="0" w:space="0" w:color="auto"/>
            <w:right w:val="none" w:sz="0" w:space="0" w:color="auto"/>
          </w:divBdr>
        </w:div>
        <w:div w:id="777600393">
          <w:marLeft w:val="640"/>
          <w:marRight w:val="0"/>
          <w:marTop w:val="0"/>
          <w:marBottom w:val="0"/>
          <w:divBdr>
            <w:top w:val="none" w:sz="0" w:space="0" w:color="auto"/>
            <w:left w:val="none" w:sz="0" w:space="0" w:color="auto"/>
            <w:bottom w:val="none" w:sz="0" w:space="0" w:color="auto"/>
            <w:right w:val="none" w:sz="0" w:space="0" w:color="auto"/>
          </w:divBdr>
        </w:div>
        <w:div w:id="1100762023">
          <w:marLeft w:val="640"/>
          <w:marRight w:val="0"/>
          <w:marTop w:val="0"/>
          <w:marBottom w:val="0"/>
          <w:divBdr>
            <w:top w:val="none" w:sz="0" w:space="0" w:color="auto"/>
            <w:left w:val="none" w:sz="0" w:space="0" w:color="auto"/>
            <w:bottom w:val="none" w:sz="0" w:space="0" w:color="auto"/>
            <w:right w:val="none" w:sz="0" w:space="0" w:color="auto"/>
          </w:divBdr>
        </w:div>
        <w:div w:id="1991516495">
          <w:marLeft w:val="640"/>
          <w:marRight w:val="0"/>
          <w:marTop w:val="0"/>
          <w:marBottom w:val="0"/>
          <w:divBdr>
            <w:top w:val="none" w:sz="0" w:space="0" w:color="auto"/>
            <w:left w:val="none" w:sz="0" w:space="0" w:color="auto"/>
            <w:bottom w:val="none" w:sz="0" w:space="0" w:color="auto"/>
            <w:right w:val="none" w:sz="0" w:space="0" w:color="auto"/>
          </w:divBdr>
        </w:div>
        <w:div w:id="1763182781">
          <w:marLeft w:val="640"/>
          <w:marRight w:val="0"/>
          <w:marTop w:val="0"/>
          <w:marBottom w:val="0"/>
          <w:divBdr>
            <w:top w:val="none" w:sz="0" w:space="0" w:color="auto"/>
            <w:left w:val="none" w:sz="0" w:space="0" w:color="auto"/>
            <w:bottom w:val="none" w:sz="0" w:space="0" w:color="auto"/>
            <w:right w:val="none" w:sz="0" w:space="0" w:color="auto"/>
          </w:divBdr>
        </w:div>
        <w:div w:id="1242258977">
          <w:marLeft w:val="640"/>
          <w:marRight w:val="0"/>
          <w:marTop w:val="0"/>
          <w:marBottom w:val="0"/>
          <w:divBdr>
            <w:top w:val="none" w:sz="0" w:space="0" w:color="auto"/>
            <w:left w:val="none" w:sz="0" w:space="0" w:color="auto"/>
            <w:bottom w:val="none" w:sz="0" w:space="0" w:color="auto"/>
            <w:right w:val="none" w:sz="0" w:space="0" w:color="auto"/>
          </w:divBdr>
        </w:div>
        <w:div w:id="1018891894">
          <w:marLeft w:val="640"/>
          <w:marRight w:val="0"/>
          <w:marTop w:val="0"/>
          <w:marBottom w:val="0"/>
          <w:divBdr>
            <w:top w:val="none" w:sz="0" w:space="0" w:color="auto"/>
            <w:left w:val="none" w:sz="0" w:space="0" w:color="auto"/>
            <w:bottom w:val="none" w:sz="0" w:space="0" w:color="auto"/>
            <w:right w:val="none" w:sz="0" w:space="0" w:color="auto"/>
          </w:divBdr>
        </w:div>
        <w:div w:id="1231038520">
          <w:marLeft w:val="640"/>
          <w:marRight w:val="0"/>
          <w:marTop w:val="0"/>
          <w:marBottom w:val="0"/>
          <w:divBdr>
            <w:top w:val="none" w:sz="0" w:space="0" w:color="auto"/>
            <w:left w:val="none" w:sz="0" w:space="0" w:color="auto"/>
            <w:bottom w:val="none" w:sz="0" w:space="0" w:color="auto"/>
            <w:right w:val="none" w:sz="0" w:space="0" w:color="auto"/>
          </w:divBdr>
        </w:div>
        <w:div w:id="62262855">
          <w:marLeft w:val="640"/>
          <w:marRight w:val="0"/>
          <w:marTop w:val="0"/>
          <w:marBottom w:val="0"/>
          <w:divBdr>
            <w:top w:val="none" w:sz="0" w:space="0" w:color="auto"/>
            <w:left w:val="none" w:sz="0" w:space="0" w:color="auto"/>
            <w:bottom w:val="none" w:sz="0" w:space="0" w:color="auto"/>
            <w:right w:val="none" w:sz="0" w:space="0" w:color="auto"/>
          </w:divBdr>
        </w:div>
        <w:div w:id="928975214">
          <w:marLeft w:val="640"/>
          <w:marRight w:val="0"/>
          <w:marTop w:val="0"/>
          <w:marBottom w:val="0"/>
          <w:divBdr>
            <w:top w:val="none" w:sz="0" w:space="0" w:color="auto"/>
            <w:left w:val="none" w:sz="0" w:space="0" w:color="auto"/>
            <w:bottom w:val="none" w:sz="0" w:space="0" w:color="auto"/>
            <w:right w:val="none" w:sz="0" w:space="0" w:color="auto"/>
          </w:divBdr>
        </w:div>
        <w:div w:id="1240561155">
          <w:marLeft w:val="640"/>
          <w:marRight w:val="0"/>
          <w:marTop w:val="0"/>
          <w:marBottom w:val="0"/>
          <w:divBdr>
            <w:top w:val="none" w:sz="0" w:space="0" w:color="auto"/>
            <w:left w:val="none" w:sz="0" w:space="0" w:color="auto"/>
            <w:bottom w:val="none" w:sz="0" w:space="0" w:color="auto"/>
            <w:right w:val="none" w:sz="0" w:space="0" w:color="auto"/>
          </w:divBdr>
        </w:div>
        <w:div w:id="1833063676">
          <w:marLeft w:val="640"/>
          <w:marRight w:val="0"/>
          <w:marTop w:val="0"/>
          <w:marBottom w:val="0"/>
          <w:divBdr>
            <w:top w:val="none" w:sz="0" w:space="0" w:color="auto"/>
            <w:left w:val="none" w:sz="0" w:space="0" w:color="auto"/>
            <w:bottom w:val="none" w:sz="0" w:space="0" w:color="auto"/>
            <w:right w:val="none" w:sz="0" w:space="0" w:color="auto"/>
          </w:divBdr>
        </w:div>
        <w:div w:id="1966886480">
          <w:marLeft w:val="640"/>
          <w:marRight w:val="0"/>
          <w:marTop w:val="0"/>
          <w:marBottom w:val="0"/>
          <w:divBdr>
            <w:top w:val="none" w:sz="0" w:space="0" w:color="auto"/>
            <w:left w:val="none" w:sz="0" w:space="0" w:color="auto"/>
            <w:bottom w:val="none" w:sz="0" w:space="0" w:color="auto"/>
            <w:right w:val="none" w:sz="0" w:space="0" w:color="auto"/>
          </w:divBdr>
        </w:div>
        <w:div w:id="1705012622">
          <w:marLeft w:val="640"/>
          <w:marRight w:val="0"/>
          <w:marTop w:val="0"/>
          <w:marBottom w:val="0"/>
          <w:divBdr>
            <w:top w:val="none" w:sz="0" w:space="0" w:color="auto"/>
            <w:left w:val="none" w:sz="0" w:space="0" w:color="auto"/>
            <w:bottom w:val="none" w:sz="0" w:space="0" w:color="auto"/>
            <w:right w:val="none" w:sz="0" w:space="0" w:color="auto"/>
          </w:divBdr>
        </w:div>
        <w:div w:id="202835392">
          <w:marLeft w:val="640"/>
          <w:marRight w:val="0"/>
          <w:marTop w:val="0"/>
          <w:marBottom w:val="0"/>
          <w:divBdr>
            <w:top w:val="none" w:sz="0" w:space="0" w:color="auto"/>
            <w:left w:val="none" w:sz="0" w:space="0" w:color="auto"/>
            <w:bottom w:val="none" w:sz="0" w:space="0" w:color="auto"/>
            <w:right w:val="none" w:sz="0" w:space="0" w:color="auto"/>
          </w:divBdr>
        </w:div>
        <w:div w:id="317923272">
          <w:marLeft w:val="640"/>
          <w:marRight w:val="0"/>
          <w:marTop w:val="0"/>
          <w:marBottom w:val="0"/>
          <w:divBdr>
            <w:top w:val="none" w:sz="0" w:space="0" w:color="auto"/>
            <w:left w:val="none" w:sz="0" w:space="0" w:color="auto"/>
            <w:bottom w:val="none" w:sz="0" w:space="0" w:color="auto"/>
            <w:right w:val="none" w:sz="0" w:space="0" w:color="auto"/>
          </w:divBdr>
        </w:div>
        <w:div w:id="1234973431">
          <w:marLeft w:val="640"/>
          <w:marRight w:val="0"/>
          <w:marTop w:val="0"/>
          <w:marBottom w:val="0"/>
          <w:divBdr>
            <w:top w:val="none" w:sz="0" w:space="0" w:color="auto"/>
            <w:left w:val="none" w:sz="0" w:space="0" w:color="auto"/>
            <w:bottom w:val="none" w:sz="0" w:space="0" w:color="auto"/>
            <w:right w:val="none" w:sz="0" w:space="0" w:color="auto"/>
          </w:divBdr>
        </w:div>
        <w:div w:id="1375274610">
          <w:marLeft w:val="640"/>
          <w:marRight w:val="0"/>
          <w:marTop w:val="0"/>
          <w:marBottom w:val="0"/>
          <w:divBdr>
            <w:top w:val="none" w:sz="0" w:space="0" w:color="auto"/>
            <w:left w:val="none" w:sz="0" w:space="0" w:color="auto"/>
            <w:bottom w:val="none" w:sz="0" w:space="0" w:color="auto"/>
            <w:right w:val="none" w:sz="0" w:space="0" w:color="auto"/>
          </w:divBdr>
        </w:div>
        <w:div w:id="1362242755">
          <w:marLeft w:val="640"/>
          <w:marRight w:val="0"/>
          <w:marTop w:val="0"/>
          <w:marBottom w:val="0"/>
          <w:divBdr>
            <w:top w:val="none" w:sz="0" w:space="0" w:color="auto"/>
            <w:left w:val="none" w:sz="0" w:space="0" w:color="auto"/>
            <w:bottom w:val="none" w:sz="0" w:space="0" w:color="auto"/>
            <w:right w:val="none" w:sz="0" w:space="0" w:color="auto"/>
          </w:divBdr>
        </w:div>
        <w:div w:id="1475220844">
          <w:marLeft w:val="640"/>
          <w:marRight w:val="0"/>
          <w:marTop w:val="0"/>
          <w:marBottom w:val="0"/>
          <w:divBdr>
            <w:top w:val="none" w:sz="0" w:space="0" w:color="auto"/>
            <w:left w:val="none" w:sz="0" w:space="0" w:color="auto"/>
            <w:bottom w:val="none" w:sz="0" w:space="0" w:color="auto"/>
            <w:right w:val="none" w:sz="0" w:space="0" w:color="auto"/>
          </w:divBdr>
        </w:div>
        <w:div w:id="1805729932">
          <w:marLeft w:val="640"/>
          <w:marRight w:val="0"/>
          <w:marTop w:val="0"/>
          <w:marBottom w:val="0"/>
          <w:divBdr>
            <w:top w:val="none" w:sz="0" w:space="0" w:color="auto"/>
            <w:left w:val="none" w:sz="0" w:space="0" w:color="auto"/>
            <w:bottom w:val="none" w:sz="0" w:space="0" w:color="auto"/>
            <w:right w:val="none" w:sz="0" w:space="0" w:color="auto"/>
          </w:divBdr>
        </w:div>
        <w:div w:id="1209802108">
          <w:marLeft w:val="640"/>
          <w:marRight w:val="0"/>
          <w:marTop w:val="0"/>
          <w:marBottom w:val="0"/>
          <w:divBdr>
            <w:top w:val="none" w:sz="0" w:space="0" w:color="auto"/>
            <w:left w:val="none" w:sz="0" w:space="0" w:color="auto"/>
            <w:bottom w:val="none" w:sz="0" w:space="0" w:color="auto"/>
            <w:right w:val="none" w:sz="0" w:space="0" w:color="auto"/>
          </w:divBdr>
        </w:div>
        <w:div w:id="953363268">
          <w:marLeft w:val="640"/>
          <w:marRight w:val="0"/>
          <w:marTop w:val="0"/>
          <w:marBottom w:val="0"/>
          <w:divBdr>
            <w:top w:val="none" w:sz="0" w:space="0" w:color="auto"/>
            <w:left w:val="none" w:sz="0" w:space="0" w:color="auto"/>
            <w:bottom w:val="none" w:sz="0" w:space="0" w:color="auto"/>
            <w:right w:val="none" w:sz="0" w:space="0" w:color="auto"/>
          </w:divBdr>
        </w:div>
        <w:div w:id="1972713128">
          <w:marLeft w:val="640"/>
          <w:marRight w:val="0"/>
          <w:marTop w:val="0"/>
          <w:marBottom w:val="0"/>
          <w:divBdr>
            <w:top w:val="none" w:sz="0" w:space="0" w:color="auto"/>
            <w:left w:val="none" w:sz="0" w:space="0" w:color="auto"/>
            <w:bottom w:val="none" w:sz="0" w:space="0" w:color="auto"/>
            <w:right w:val="none" w:sz="0" w:space="0" w:color="auto"/>
          </w:divBdr>
        </w:div>
        <w:div w:id="1540819480">
          <w:marLeft w:val="640"/>
          <w:marRight w:val="0"/>
          <w:marTop w:val="0"/>
          <w:marBottom w:val="0"/>
          <w:divBdr>
            <w:top w:val="none" w:sz="0" w:space="0" w:color="auto"/>
            <w:left w:val="none" w:sz="0" w:space="0" w:color="auto"/>
            <w:bottom w:val="none" w:sz="0" w:space="0" w:color="auto"/>
            <w:right w:val="none" w:sz="0" w:space="0" w:color="auto"/>
          </w:divBdr>
        </w:div>
        <w:div w:id="1358970072">
          <w:marLeft w:val="640"/>
          <w:marRight w:val="0"/>
          <w:marTop w:val="0"/>
          <w:marBottom w:val="0"/>
          <w:divBdr>
            <w:top w:val="none" w:sz="0" w:space="0" w:color="auto"/>
            <w:left w:val="none" w:sz="0" w:space="0" w:color="auto"/>
            <w:bottom w:val="none" w:sz="0" w:space="0" w:color="auto"/>
            <w:right w:val="none" w:sz="0" w:space="0" w:color="auto"/>
          </w:divBdr>
        </w:div>
        <w:div w:id="1119952717">
          <w:marLeft w:val="640"/>
          <w:marRight w:val="0"/>
          <w:marTop w:val="0"/>
          <w:marBottom w:val="0"/>
          <w:divBdr>
            <w:top w:val="none" w:sz="0" w:space="0" w:color="auto"/>
            <w:left w:val="none" w:sz="0" w:space="0" w:color="auto"/>
            <w:bottom w:val="none" w:sz="0" w:space="0" w:color="auto"/>
            <w:right w:val="none" w:sz="0" w:space="0" w:color="auto"/>
          </w:divBdr>
        </w:div>
        <w:div w:id="1270048004">
          <w:marLeft w:val="640"/>
          <w:marRight w:val="0"/>
          <w:marTop w:val="0"/>
          <w:marBottom w:val="0"/>
          <w:divBdr>
            <w:top w:val="none" w:sz="0" w:space="0" w:color="auto"/>
            <w:left w:val="none" w:sz="0" w:space="0" w:color="auto"/>
            <w:bottom w:val="none" w:sz="0" w:space="0" w:color="auto"/>
            <w:right w:val="none" w:sz="0" w:space="0" w:color="auto"/>
          </w:divBdr>
        </w:div>
        <w:div w:id="1727491278">
          <w:marLeft w:val="640"/>
          <w:marRight w:val="0"/>
          <w:marTop w:val="0"/>
          <w:marBottom w:val="0"/>
          <w:divBdr>
            <w:top w:val="none" w:sz="0" w:space="0" w:color="auto"/>
            <w:left w:val="none" w:sz="0" w:space="0" w:color="auto"/>
            <w:bottom w:val="none" w:sz="0" w:space="0" w:color="auto"/>
            <w:right w:val="none" w:sz="0" w:space="0" w:color="auto"/>
          </w:divBdr>
        </w:div>
        <w:div w:id="1361011943">
          <w:marLeft w:val="640"/>
          <w:marRight w:val="0"/>
          <w:marTop w:val="0"/>
          <w:marBottom w:val="0"/>
          <w:divBdr>
            <w:top w:val="none" w:sz="0" w:space="0" w:color="auto"/>
            <w:left w:val="none" w:sz="0" w:space="0" w:color="auto"/>
            <w:bottom w:val="none" w:sz="0" w:space="0" w:color="auto"/>
            <w:right w:val="none" w:sz="0" w:space="0" w:color="auto"/>
          </w:divBdr>
        </w:div>
        <w:div w:id="682703775">
          <w:marLeft w:val="640"/>
          <w:marRight w:val="0"/>
          <w:marTop w:val="0"/>
          <w:marBottom w:val="0"/>
          <w:divBdr>
            <w:top w:val="none" w:sz="0" w:space="0" w:color="auto"/>
            <w:left w:val="none" w:sz="0" w:space="0" w:color="auto"/>
            <w:bottom w:val="none" w:sz="0" w:space="0" w:color="auto"/>
            <w:right w:val="none" w:sz="0" w:space="0" w:color="auto"/>
          </w:divBdr>
        </w:div>
        <w:div w:id="1430465899">
          <w:marLeft w:val="640"/>
          <w:marRight w:val="0"/>
          <w:marTop w:val="0"/>
          <w:marBottom w:val="0"/>
          <w:divBdr>
            <w:top w:val="none" w:sz="0" w:space="0" w:color="auto"/>
            <w:left w:val="none" w:sz="0" w:space="0" w:color="auto"/>
            <w:bottom w:val="none" w:sz="0" w:space="0" w:color="auto"/>
            <w:right w:val="none" w:sz="0" w:space="0" w:color="auto"/>
          </w:divBdr>
        </w:div>
        <w:div w:id="67919906">
          <w:marLeft w:val="640"/>
          <w:marRight w:val="0"/>
          <w:marTop w:val="0"/>
          <w:marBottom w:val="0"/>
          <w:divBdr>
            <w:top w:val="none" w:sz="0" w:space="0" w:color="auto"/>
            <w:left w:val="none" w:sz="0" w:space="0" w:color="auto"/>
            <w:bottom w:val="none" w:sz="0" w:space="0" w:color="auto"/>
            <w:right w:val="none" w:sz="0" w:space="0" w:color="auto"/>
          </w:divBdr>
        </w:div>
        <w:div w:id="364064011">
          <w:marLeft w:val="640"/>
          <w:marRight w:val="0"/>
          <w:marTop w:val="0"/>
          <w:marBottom w:val="0"/>
          <w:divBdr>
            <w:top w:val="none" w:sz="0" w:space="0" w:color="auto"/>
            <w:left w:val="none" w:sz="0" w:space="0" w:color="auto"/>
            <w:bottom w:val="none" w:sz="0" w:space="0" w:color="auto"/>
            <w:right w:val="none" w:sz="0" w:space="0" w:color="auto"/>
          </w:divBdr>
        </w:div>
        <w:div w:id="439909067">
          <w:marLeft w:val="640"/>
          <w:marRight w:val="0"/>
          <w:marTop w:val="0"/>
          <w:marBottom w:val="0"/>
          <w:divBdr>
            <w:top w:val="none" w:sz="0" w:space="0" w:color="auto"/>
            <w:left w:val="none" w:sz="0" w:space="0" w:color="auto"/>
            <w:bottom w:val="none" w:sz="0" w:space="0" w:color="auto"/>
            <w:right w:val="none" w:sz="0" w:space="0" w:color="auto"/>
          </w:divBdr>
        </w:div>
        <w:div w:id="1889489033">
          <w:marLeft w:val="640"/>
          <w:marRight w:val="0"/>
          <w:marTop w:val="0"/>
          <w:marBottom w:val="0"/>
          <w:divBdr>
            <w:top w:val="none" w:sz="0" w:space="0" w:color="auto"/>
            <w:left w:val="none" w:sz="0" w:space="0" w:color="auto"/>
            <w:bottom w:val="none" w:sz="0" w:space="0" w:color="auto"/>
            <w:right w:val="none" w:sz="0" w:space="0" w:color="auto"/>
          </w:divBdr>
        </w:div>
        <w:div w:id="631178920">
          <w:marLeft w:val="640"/>
          <w:marRight w:val="0"/>
          <w:marTop w:val="0"/>
          <w:marBottom w:val="0"/>
          <w:divBdr>
            <w:top w:val="none" w:sz="0" w:space="0" w:color="auto"/>
            <w:left w:val="none" w:sz="0" w:space="0" w:color="auto"/>
            <w:bottom w:val="none" w:sz="0" w:space="0" w:color="auto"/>
            <w:right w:val="none" w:sz="0" w:space="0" w:color="auto"/>
          </w:divBdr>
        </w:div>
        <w:div w:id="1661499066">
          <w:marLeft w:val="640"/>
          <w:marRight w:val="0"/>
          <w:marTop w:val="0"/>
          <w:marBottom w:val="0"/>
          <w:divBdr>
            <w:top w:val="none" w:sz="0" w:space="0" w:color="auto"/>
            <w:left w:val="none" w:sz="0" w:space="0" w:color="auto"/>
            <w:bottom w:val="none" w:sz="0" w:space="0" w:color="auto"/>
            <w:right w:val="none" w:sz="0" w:space="0" w:color="auto"/>
          </w:divBdr>
        </w:div>
        <w:div w:id="1681659257">
          <w:marLeft w:val="640"/>
          <w:marRight w:val="0"/>
          <w:marTop w:val="0"/>
          <w:marBottom w:val="0"/>
          <w:divBdr>
            <w:top w:val="none" w:sz="0" w:space="0" w:color="auto"/>
            <w:left w:val="none" w:sz="0" w:space="0" w:color="auto"/>
            <w:bottom w:val="none" w:sz="0" w:space="0" w:color="auto"/>
            <w:right w:val="none" w:sz="0" w:space="0" w:color="auto"/>
          </w:divBdr>
        </w:div>
        <w:div w:id="1191914121">
          <w:marLeft w:val="640"/>
          <w:marRight w:val="0"/>
          <w:marTop w:val="0"/>
          <w:marBottom w:val="0"/>
          <w:divBdr>
            <w:top w:val="none" w:sz="0" w:space="0" w:color="auto"/>
            <w:left w:val="none" w:sz="0" w:space="0" w:color="auto"/>
            <w:bottom w:val="none" w:sz="0" w:space="0" w:color="auto"/>
            <w:right w:val="none" w:sz="0" w:space="0" w:color="auto"/>
          </w:divBdr>
        </w:div>
        <w:div w:id="1364942517">
          <w:marLeft w:val="640"/>
          <w:marRight w:val="0"/>
          <w:marTop w:val="0"/>
          <w:marBottom w:val="0"/>
          <w:divBdr>
            <w:top w:val="none" w:sz="0" w:space="0" w:color="auto"/>
            <w:left w:val="none" w:sz="0" w:space="0" w:color="auto"/>
            <w:bottom w:val="none" w:sz="0" w:space="0" w:color="auto"/>
            <w:right w:val="none" w:sz="0" w:space="0" w:color="auto"/>
          </w:divBdr>
        </w:div>
        <w:div w:id="1496070475">
          <w:marLeft w:val="640"/>
          <w:marRight w:val="0"/>
          <w:marTop w:val="0"/>
          <w:marBottom w:val="0"/>
          <w:divBdr>
            <w:top w:val="none" w:sz="0" w:space="0" w:color="auto"/>
            <w:left w:val="none" w:sz="0" w:space="0" w:color="auto"/>
            <w:bottom w:val="none" w:sz="0" w:space="0" w:color="auto"/>
            <w:right w:val="none" w:sz="0" w:space="0" w:color="auto"/>
          </w:divBdr>
        </w:div>
        <w:div w:id="2123762300">
          <w:marLeft w:val="640"/>
          <w:marRight w:val="0"/>
          <w:marTop w:val="0"/>
          <w:marBottom w:val="0"/>
          <w:divBdr>
            <w:top w:val="none" w:sz="0" w:space="0" w:color="auto"/>
            <w:left w:val="none" w:sz="0" w:space="0" w:color="auto"/>
            <w:bottom w:val="none" w:sz="0" w:space="0" w:color="auto"/>
            <w:right w:val="none" w:sz="0" w:space="0" w:color="auto"/>
          </w:divBdr>
        </w:div>
        <w:div w:id="1360812971">
          <w:marLeft w:val="640"/>
          <w:marRight w:val="0"/>
          <w:marTop w:val="0"/>
          <w:marBottom w:val="0"/>
          <w:divBdr>
            <w:top w:val="none" w:sz="0" w:space="0" w:color="auto"/>
            <w:left w:val="none" w:sz="0" w:space="0" w:color="auto"/>
            <w:bottom w:val="none" w:sz="0" w:space="0" w:color="auto"/>
            <w:right w:val="none" w:sz="0" w:space="0" w:color="auto"/>
          </w:divBdr>
        </w:div>
        <w:div w:id="1105997370">
          <w:marLeft w:val="640"/>
          <w:marRight w:val="0"/>
          <w:marTop w:val="0"/>
          <w:marBottom w:val="0"/>
          <w:divBdr>
            <w:top w:val="none" w:sz="0" w:space="0" w:color="auto"/>
            <w:left w:val="none" w:sz="0" w:space="0" w:color="auto"/>
            <w:bottom w:val="none" w:sz="0" w:space="0" w:color="auto"/>
            <w:right w:val="none" w:sz="0" w:space="0" w:color="auto"/>
          </w:divBdr>
        </w:div>
        <w:div w:id="1903323887">
          <w:marLeft w:val="640"/>
          <w:marRight w:val="0"/>
          <w:marTop w:val="0"/>
          <w:marBottom w:val="0"/>
          <w:divBdr>
            <w:top w:val="none" w:sz="0" w:space="0" w:color="auto"/>
            <w:left w:val="none" w:sz="0" w:space="0" w:color="auto"/>
            <w:bottom w:val="none" w:sz="0" w:space="0" w:color="auto"/>
            <w:right w:val="none" w:sz="0" w:space="0" w:color="auto"/>
          </w:divBdr>
        </w:div>
        <w:div w:id="2062901263">
          <w:marLeft w:val="640"/>
          <w:marRight w:val="0"/>
          <w:marTop w:val="0"/>
          <w:marBottom w:val="0"/>
          <w:divBdr>
            <w:top w:val="none" w:sz="0" w:space="0" w:color="auto"/>
            <w:left w:val="none" w:sz="0" w:space="0" w:color="auto"/>
            <w:bottom w:val="none" w:sz="0" w:space="0" w:color="auto"/>
            <w:right w:val="none" w:sz="0" w:space="0" w:color="auto"/>
          </w:divBdr>
        </w:div>
        <w:div w:id="1338729873">
          <w:marLeft w:val="640"/>
          <w:marRight w:val="0"/>
          <w:marTop w:val="0"/>
          <w:marBottom w:val="0"/>
          <w:divBdr>
            <w:top w:val="none" w:sz="0" w:space="0" w:color="auto"/>
            <w:left w:val="none" w:sz="0" w:space="0" w:color="auto"/>
            <w:bottom w:val="none" w:sz="0" w:space="0" w:color="auto"/>
            <w:right w:val="none" w:sz="0" w:space="0" w:color="auto"/>
          </w:divBdr>
        </w:div>
        <w:div w:id="269288883">
          <w:marLeft w:val="640"/>
          <w:marRight w:val="0"/>
          <w:marTop w:val="0"/>
          <w:marBottom w:val="0"/>
          <w:divBdr>
            <w:top w:val="none" w:sz="0" w:space="0" w:color="auto"/>
            <w:left w:val="none" w:sz="0" w:space="0" w:color="auto"/>
            <w:bottom w:val="none" w:sz="0" w:space="0" w:color="auto"/>
            <w:right w:val="none" w:sz="0" w:space="0" w:color="auto"/>
          </w:divBdr>
        </w:div>
        <w:div w:id="810950235">
          <w:marLeft w:val="640"/>
          <w:marRight w:val="0"/>
          <w:marTop w:val="0"/>
          <w:marBottom w:val="0"/>
          <w:divBdr>
            <w:top w:val="none" w:sz="0" w:space="0" w:color="auto"/>
            <w:left w:val="none" w:sz="0" w:space="0" w:color="auto"/>
            <w:bottom w:val="none" w:sz="0" w:space="0" w:color="auto"/>
            <w:right w:val="none" w:sz="0" w:space="0" w:color="auto"/>
          </w:divBdr>
        </w:div>
        <w:div w:id="513686384">
          <w:marLeft w:val="640"/>
          <w:marRight w:val="0"/>
          <w:marTop w:val="0"/>
          <w:marBottom w:val="0"/>
          <w:divBdr>
            <w:top w:val="none" w:sz="0" w:space="0" w:color="auto"/>
            <w:left w:val="none" w:sz="0" w:space="0" w:color="auto"/>
            <w:bottom w:val="none" w:sz="0" w:space="0" w:color="auto"/>
            <w:right w:val="none" w:sz="0" w:space="0" w:color="auto"/>
          </w:divBdr>
        </w:div>
        <w:div w:id="1406032546">
          <w:marLeft w:val="640"/>
          <w:marRight w:val="0"/>
          <w:marTop w:val="0"/>
          <w:marBottom w:val="0"/>
          <w:divBdr>
            <w:top w:val="none" w:sz="0" w:space="0" w:color="auto"/>
            <w:left w:val="none" w:sz="0" w:space="0" w:color="auto"/>
            <w:bottom w:val="none" w:sz="0" w:space="0" w:color="auto"/>
            <w:right w:val="none" w:sz="0" w:space="0" w:color="auto"/>
          </w:divBdr>
        </w:div>
        <w:div w:id="216858983">
          <w:marLeft w:val="640"/>
          <w:marRight w:val="0"/>
          <w:marTop w:val="0"/>
          <w:marBottom w:val="0"/>
          <w:divBdr>
            <w:top w:val="none" w:sz="0" w:space="0" w:color="auto"/>
            <w:left w:val="none" w:sz="0" w:space="0" w:color="auto"/>
            <w:bottom w:val="none" w:sz="0" w:space="0" w:color="auto"/>
            <w:right w:val="none" w:sz="0" w:space="0" w:color="auto"/>
          </w:divBdr>
        </w:div>
        <w:div w:id="1548683952">
          <w:marLeft w:val="640"/>
          <w:marRight w:val="0"/>
          <w:marTop w:val="0"/>
          <w:marBottom w:val="0"/>
          <w:divBdr>
            <w:top w:val="none" w:sz="0" w:space="0" w:color="auto"/>
            <w:left w:val="none" w:sz="0" w:space="0" w:color="auto"/>
            <w:bottom w:val="none" w:sz="0" w:space="0" w:color="auto"/>
            <w:right w:val="none" w:sz="0" w:space="0" w:color="auto"/>
          </w:divBdr>
        </w:div>
        <w:div w:id="9988691">
          <w:marLeft w:val="640"/>
          <w:marRight w:val="0"/>
          <w:marTop w:val="0"/>
          <w:marBottom w:val="0"/>
          <w:divBdr>
            <w:top w:val="none" w:sz="0" w:space="0" w:color="auto"/>
            <w:left w:val="none" w:sz="0" w:space="0" w:color="auto"/>
            <w:bottom w:val="none" w:sz="0" w:space="0" w:color="auto"/>
            <w:right w:val="none" w:sz="0" w:space="0" w:color="auto"/>
          </w:divBdr>
        </w:div>
        <w:div w:id="630403267">
          <w:marLeft w:val="640"/>
          <w:marRight w:val="0"/>
          <w:marTop w:val="0"/>
          <w:marBottom w:val="0"/>
          <w:divBdr>
            <w:top w:val="none" w:sz="0" w:space="0" w:color="auto"/>
            <w:left w:val="none" w:sz="0" w:space="0" w:color="auto"/>
            <w:bottom w:val="none" w:sz="0" w:space="0" w:color="auto"/>
            <w:right w:val="none" w:sz="0" w:space="0" w:color="auto"/>
          </w:divBdr>
        </w:div>
        <w:div w:id="964772883">
          <w:marLeft w:val="640"/>
          <w:marRight w:val="0"/>
          <w:marTop w:val="0"/>
          <w:marBottom w:val="0"/>
          <w:divBdr>
            <w:top w:val="none" w:sz="0" w:space="0" w:color="auto"/>
            <w:left w:val="none" w:sz="0" w:space="0" w:color="auto"/>
            <w:bottom w:val="none" w:sz="0" w:space="0" w:color="auto"/>
            <w:right w:val="none" w:sz="0" w:space="0" w:color="auto"/>
          </w:divBdr>
        </w:div>
        <w:div w:id="433789162">
          <w:marLeft w:val="640"/>
          <w:marRight w:val="0"/>
          <w:marTop w:val="0"/>
          <w:marBottom w:val="0"/>
          <w:divBdr>
            <w:top w:val="none" w:sz="0" w:space="0" w:color="auto"/>
            <w:left w:val="none" w:sz="0" w:space="0" w:color="auto"/>
            <w:bottom w:val="none" w:sz="0" w:space="0" w:color="auto"/>
            <w:right w:val="none" w:sz="0" w:space="0" w:color="auto"/>
          </w:divBdr>
        </w:div>
        <w:div w:id="1312825964">
          <w:marLeft w:val="640"/>
          <w:marRight w:val="0"/>
          <w:marTop w:val="0"/>
          <w:marBottom w:val="0"/>
          <w:divBdr>
            <w:top w:val="none" w:sz="0" w:space="0" w:color="auto"/>
            <w:left w:val="none" w:sz="0" w:space="0" w:color="auto"/>
            <w:bottom w:val="none" w:sz="0" w:space="0" w:color="auto"/>
            <w:right w:val="none" w:sz="0" w:space="0" w:color="auto"/>
          </w:divBdr>
        </w:div>
        <w:div w:id="717821821">
          <w:marLeft w:val="640"/>
          <w:marRight w:val="0"/>
          <w:marTop w:val="0"/>
          <w:marBottom w:val="0"/>
          <w:divBdr>
            <w:top w:val="none" w:sz="0" w:space="0" w:color="auto"/>
            <w:left w:val="none" w:sz="0" w:space="0" w:color="auto"/>
            <w:bottom w:val="none" w:sz="0" w:space="0" w:color="auto"/>
            <w:right w:val="none" w:sz="0" w:space="0" w:color="auto"/>
          </w:divBdr>
        </w:div>
        <w:div w:id="555120082">
          <w:marLeft w:val="640"/>
          <w:marRight w:val="0"/>
          <w:marTop w:val="0"/>
          <w:marBottom w:val="0"/>
          <w:divBdr>
            <w:top w:val="none" w:sz="0" w:space="0" w:color="auto"/>
            <w:left w:val="none" w:sz="0" w:space="0" w:color="auto"/>
            <w:bottom w:val="none" w:sz="0" w:space="0" w:color="auto"/>
            <w:right w:val="none" w:sz="0" w:space="0" w:color="auto"/>
          </w:divBdr>
        </w:div>
        <w:div w:id="460540124">
          <w:marLeft w:val="640"/>
          <w:marRight w:val="0"/>
          <w:marTop w:val="0"/>
          <w:marBottom w:val="0"/>
          <w:divBdr>
            <w:top w:val="none" w:sz="0" w:space="0" w:color="auto"/>
            <w:left w:val="none" w:sz="0" w:space="0" w:color="auto"/>
            <w:bottom w:val="none" w:sz="0" w:space="0" w:color="auto"/>
            <w:right w:val="none" w:sz="0" w:space="0" w:color="auto"/>
          </w:divBdr>
        </w:div>
        <w:div w:id="1295408680">
          <w:marLeft w:val="640"/>
          <w:marRight w:val="0"/>
          <w:marTop w:val="0"/>
          <w:marBottom w:val="0"/>
          <w:divBdr>
            <w:top w:val="none" w:sz="0" w:space="0" w:color="auto"/>
            <w:left w:val="none" w:sz="0" w:space="0" w:color="auto"/>
            <w:bottom w:val="none" w:sz="0" w:space="0" w:color="auto"/>
            <w:right w:val="none" w:sz="0" w:space="0" w:color="auto"/>
          </w:divBdr>
        </w:div>
        <w:div w:id="1416900255">
          <w:marLeft w:val="640"/>
          <w:marRight w:val="0"/>
          <w:marTop w:val="0"/>
          <w:marBottom w:val="0"/>
          <w:divBdr>
            <w:top w:val="none" w:sz="0" w:space="0" w:color="auto"/>
            <w:left w:val="none" w:sz="0" w:space="0" w:color="auto"/>
            <w:bottom w:val="none" w:sz="0" w:space="0" w:color="auto"/>
            <w:right w:val="none" w:sz="0" w:space="0" w:color="auto"/>
          </w:divBdr>
        </w:div>
        <w:div w:id="746921948">
          <w:marLeft w:val="640"/>
          <w:marRight w:val="0"/>
          <w:marTop w:val="0"/>
          <w:marBottom w:val="0"/>
          <w:divBdr>
            <w:top w:val="none" w:sz="0" w:space="0" w:color="auto"/>
            <w:left w:val="none" w:sz="0" w:space="0" w:color="auto"/>
            <w:bottom w:val="none" w:sz="0" w:space="0" w:color="auto"/>
            <w:right w:val="none" w:sz="0" w:space="0" w:color="auto"/>
          </w:divBdr>
        </w:div>
        <w:div w:id="1060834447">
          <w:marLeft w:val="640"/>
          <w:marRight w:val="0"/>
          <w:marTop w:val="0"/>
          <w:marBottom w:val="0"/>
          <w:divBdr>
            <w:top w:val="none" w:sz="0" w:space="0" w:color="auto"/>
            <w:left w:val="none" w:sz="0" w:space="0" w:color="auto"/>
            <w:bottom w:val="none" w:sz="0" w:space="0" w:color="auto"/>
            <w:right w:val="none" w:sz="0" w:space="0" w:color="auto"/>
          </w:divBdr>
        </w:div>
        <w:div w:id="1697536234">
          <w:marLeft w:val="640"/>
          <w:marRight w:val="0"/>
          <w:marTop w:val="0"/>
          <w:marBottom w:val="0"/>
          <w:divBdr>
            <w:top w:val="none" w:sz="0" w:space="0" w:color="auto"/>
            <w:left w:val="none" w:sz="0" w:space="0" w:color="auto"/>
            <w:bottom w:val="none" w:sz="0" w:space="0" w:color="auto"/>
            <w:right w:val="none" w:sz="0" w:space="0" w:color="auto"/>
          </w:divBdr>
        </w:div>
        <w:div w:id="788740276">
          <w:marLeft w:val="640"/>
          <w:marRight w:val="0"/>
          <w:marTop w:val="0"/>
          <w:marBottom w:val="0"/>
          <w:divBdr>
            <w:top w:val="none" w:sz="0" w:space="0" w:color="auto"/>
            <w:left w:val="none" w:sz="0" w:space="0" w:color="auto"/>
            <w:bottom w:val="none" w:sz="0" w:space="0" w:color="auto"/>
            <w:right w:val="none" w:sz="0" w:space="0" w:color="auto"/>
          </w:divBdr>
        </w:div>
        <w:div w:id="1489128857">
          <w:marLeft w:val="640"/>
          <w:marRight w:val="0"/>
          <w:marTop w:val="0"/>
          <w:marBottom w:val="0"/>
          <w:divBdr>
            <w:top w:val="none" w:sz="0" w:space="0" w:color="auto"/>
            <w:left w:val="none" w:sz="0" w:space="0" w:color="auto"/>
            <w:bottom w:val="none" w:sz="0" w:space="0" w:color="auto"/>
            <w:right w:val="none" w:sz="0" w:space="0" w:color="auto"/>
          </w:divBdr>
        </w:div>
        <w:div w:id="333344334">
          <w:marLeft w:val="640"/>
          <w:marRight w:val="0"/>
          <w:marTop w:val="0"/>
          <w:marBottom w:val="0"/>
          <w:divBdr>
            <w:top w:val="none" w:sz="0" w:space="0" w:color="auto"/>
            <w:left w:val="none" w:sz="0" w:space="0" w:color="auto"/>
            <w:bottom w:val="none" w:sz="0" w:space="0" w:color="auto"/>
            <w:right w:val="none" w:sz="0" w:space="0" w:color="auto"/>
          </w:divBdr>
        </w:div>
        <w:div w:id="1103304310">
          <w:marLeft w:val="640"/>
          <w:marRight w:val="0"/>
          <w:marTop w:val="0"/>
          <w:marBottom w:val="0"/>
          <w:divBdr>
            <w:top w:val="none" w:sz="0" w:space="0" w:color="auto"/>
            <w:left w:val="none" w:sz="0" w:space="0" w:color="auto"/>
            <w:bottom w:val="none" w:sz="0" w:space="0" w:color="auto"/>
            <w:right w:val="none" w:sz="0" w:space="0" w:color="auto"/>
          </w:divBdr>
        </w:div>
        <w:div w:id="1272200778">
          <w:marLeft w:val="640"/>
          <w:marRight w:val="0"/>
          <w:marTop w:val="0"/>
          <w:marBottom w:val="0"/>
          <w:divBdr>
            <w:top w:val="none" w:sz="0" w:space="0" w:color="auto"/>
            <w:left w:val="none" w:sz="0" w:space="0" w:color="auto"/>
            <w:bottom w:val="none" w:sz="0" w:space="0" w:color="auto"/>
            <w:right w:val="none" w:sz="0" w:space="0" w:color="auto"/>
          </w:divBdr>
        </w:div>
        <w:div w:id="1010334939">
          <w:marLeft w:val="640"/>
          <w:marRight w:val="0"/>
          <w:marTop w:val="0"/>
          <w:marBottom w:val="0"/>
          <w:divBdr>
            <w:top w:val="none" w:sz="0" w:space="0" w:color="auto"/>
            <w:left w:val="none" w:sz="0" w:space="0" w:color="auto"/>
            <w:bottom w:val="none" w:sz="0" w:space="0" w:color="auto"/>
            <w:right w:val="none" w:sz="0" w:space="0" w:color="auto"/>
          </w:divBdr>
        </w:div>
        <w:div w:id="98457002">
          <w:marLeft w:val="640"/>
          <w:marRight w:val="0"/>
          <w:marTop w:val="0"/>
          <w:marBottom w:val="0"/>
          <w:divBdr>
            <w:top w:val="none" w:sz="0" w:space="0" w:color="auto"/>
            <w:left w:val="none" w:sz="0" w:space="0" w:color="auto"/>
            <w:bottom w:val="none" w:sz="0" w:space="0" w:color="auto"/>
            <w:right w:val="none" w:sz="0" w:space="0" w:color="auto"/>
          </w:divBdr>
        </w:div>
        <w:div w:id="2006858394">
          <w:marLeft w:val="640"/>
          <w:marRight w:val="0"/>
          <w:marTop w:val="0"/>
          <w:marBottom w:val="0"/>
          <w:divBdr>
            <w:top w:val="none" w:sz="0" w:space="0" w:color="auto"/>
            <w:left w:val="none" w:sz="0" w:space="0" w:color="auto"/>
            <w:bottom w:val="none" w:sz="0" w:space="0" w:color="auto"/>
            <w:right w:val="none" w:sz="0" w:space="0" w:color="auto"/>
          </w:divBdr>
        </w:div>
        <w:div w:id="846361838">
          <w:marLeft w:val="640"/>
          <w:marRight w:val="0"/>
          <w:marTop w:val="0"/>
          <w:marBottom w:val="0"/>
          <w:divBdr>
            <w:top w:val="none" w:sz="0" w:space="0" w:color="auto"/>
            <w:left w:val="none" w:sz="0" w:space="0" w:color="auto"/>
            <w:bottom w:val="none" w:sz="0" w:space="0" w:color="auto"/>
            <w:right w:val="none" w:sz="0" w:space="0" w:color="auto"/>
          </w:divBdr>
        </w:div>
        <w:div w:id="1773234021">
          <w:marLeft w:val="640"/>
          <w:marRight w:val="0"/>
          <w:marTop w:val="0"/>
          <w:marBottom w:val="0"/>
          <w:divBdr>
            <w:top w:val="none" w:sz="0" w:space="0" w:color="auto"/>
            <w:left w:val="none" w:sz="0" w:space="0" w:color="auto"/>
            <w:bottom w:val="none" w:sz="0" w:space="0" w:color="auto"/>
            <w:right w:val="none" w:sz="0" w:space="0" w:color="auto"/>
          </w:divBdr>
        </w:div>
        <w:div w:id="1153789398">
          <w:marLeft w:val="640"/>
          <w:marRight w:val="0"/>
          <w:marTop w:val="0"/>
          <w:marBottom w:val="0"/>
          <w:divBdr>
            <w:top w:val="none" w:sz="0" w:space="0" w:color="auto"/>
            <w:left w:val="none" w:sz="0" w:space="0" w:color="auto"/>
            <w:bottom w:val="none" w:sz="0" w:space="0" w:color="auto"/>
            <w:right w:val="none" w:sz="0" w:space="0" w:color="auto"/>
          </w:divBdr>
        </w:div>
        <w:div w:id="1548562598">
          <w:marLeft w:val="640"/>
          <w:marRight w:val="0"/>
          <w:marTop w:val="0"/>
          <w:marBottom w:val="0"/>
          <w:divBdr>
            <w:top w:val="none" w:sz="0" w:space="0" w:color="auto"/>
            <w:left w:val="none" w:sz="0" w:space="0" w:color="auto"/>
            <w:bottom w:val="none" w:sz="0" w:space="0" w:color="auto"/>
            <w:right w:val="none" w:sz="0" w:space="0" w:color="auto"/>
          </w:divBdr>
        </w:div>
        <w:div w:id="1723865951">
          <w:marLeft w:val="640"/>
          <w:marRight w:val="0"/>
          <w:marTop w:val="0"/>
          <w:marBottom w:val="0"/>
          <w:divBdr>
            <w:top w:val="none" w:sz="0" w:space="0" w:color="auto"/>
            <w:left w:val="none" w:sz="0" w:space="0" w:color="auto"/>
            <w:bottom w:val="none" w:sz="0" w:space="0" w:color="auto"/>
            <w:right w:val="none" w:sz="0" w:space="0" w:color="auto"/>
          </w:divBdr>
        </w:div>
        <w:div w:id="763494478">
          <w:marLeft w:val="640"/>
          <w:marRight w:val="0"/>
          <w:marTop w:val="0"/>
          <w:marBottom w:val="0"/>
          <w:divBdr>
            <w:top w:val="none" w:sz="0" w:space="0" w:color="auto"/>
            <w:left w:val="none" w:sz="0" w:space="0" w:color="auto"/>
            <w:bottom w:val="none" w:sz="0" w:space="0" w:color="auto"/>
            <w:right w:val="none" w:sz="0" w:space="0" w:color="auto"/>
          </w:divBdr>
        </w:div>
        <w:div w:id="880047504">
          <w:marLeft w:val="640"/>
          <w:marRight w:val="0"/>
          <w:marTop w:val="0"/>
          <w:marBottom w:val="0"/>
          <w:divBdr>
            <w:top w:val="none" w:sz="0" w:space="0" w:color="auto"/>
            <w:left w:val="none" w:sz="0" w:space="0" w:color="auto"/>
            <w:bottom w:val="none" w:sz="0" w:space="0" w:color="auto"/>
            <w:right w:val="none" w:sz="0" w:space="0" w:color="auto"/>
          </w:divBdr>
        </w:div>
        <w:div w:id="901403418">
          <w:marLeft w:val="640"/>
          <w:marRight w:val="0"/>
          <w:marTop w:val="0"/>
          <w:marBottom w:val="0"/>
          <w:divBdr>
            <w:top w:val="none" w:sz="0" w:space="0" w:color="auto"/>
            <w:left w:val="none" w:sz="0" w:space="0" w:color="auto"/>
            <w:bottom w:val="none" w:sz="0" w:space="0" w:color="auto"/>
            <w:right w:val="none" w:sz="0" w:space="0" w:color="auto"/>
          </w:divBdr>
        </w:div>
        <w:div w:id="1074425807">
          <w:marLeft w:val="640"/>
          <w:marRight w:val="0"/>
          <w:marTop w:val="0"/>
          <w:marBottom w:val="0"/>
          <w:divBdr>
            <w:top w:val="none" w:sz="0" w:space="0" w:color="auto"/>
            <w:left w:val="none" w:sz="0" w:space="0" w:color="auto"/>
            <w:bottom w:val="none" w:sz="0" w:space="0" w:color="auto"/>
            <w:right w:val="none" w:sz="0" w:space="0" w:color="auto"/>
          </w:divBdr>
        </w:div>
        <w:div w:id="338776481">
          <w:marLeft w:val="640"/>
          <w:marRight w:val="0"/>
          <w:marTop w:val="0"/>
          <w:marBottom w:val="0"/>
          <w:divBdr>
            <w:top w:val="none" w:sz="0" w:space="0" w:color="auto"/>
            <w:left w:val="none" w:sz="0" w:space="0" w:color="auto"/>
            <w:bottom w:val="none" w:sz="0" w:space="0" w:color="auto"/>
            <w:right w:val="none" w:sz="0" w:space="0" w:color="auto"/>
          </w:divBdr>
        </w:div>
        <w:div w:id="979111423">
          <w:marLeft w:val="640"/>
          <w:marRight w:val="0"/>
          <w:marTop w:val="0"/>
          <w:marBottom w:val="0"/>
          <w:divBdr>
            <w:top w:val="none" w:sz="0" w:space="0" w:color="auto"/>
            <w:left w:val="none" w:sz="0" w:space="0" w:color="auto"/>
            <w:bottom w:val="none" w:sz="0" w:space="0" w:color="auto"/>
            <w:right w:val="none" w:sz="0" w:space="0" w:color="auto"/>
          </w:divBdr>
        </w:div>
        <w:div w:id="2126536359">
          <w:marLeft w:val="640"/>
          <w:marRight w:val="0"/>
          <w:marTop w:val="0"/>
          <w:marBottom w:val="0"/>
          <w:divBdr>
            <w:top w:val="none" w:sz="0" w:space="0" w:color="auto"/>
            <w:left w:val="none" w:sz="0" w:space="0" w:color="auto"/>
            <w:bottom w:val="none" w:sz="0" w:space="0" w:color="auto"/>
            <w:right w:val="none" w:sz="0" w:space="0" w:color="auto"/>
          </w:divBdr>
        </w:div>
        <w:div w:id="1600064307">
          <w:marLeft w:val="640"/>
          <w:marRight w:val="0"/>
          <w:marTop w:val="0"/>
          <w:marBottom w:val="0"/>
          <w:divBdr>
            <w:top w:val="none" w:sz="0" w:space="0" w:color="auto"/>
            <w:left w:val="none" w:sz="0" w:space="0" w:color="auto"/>
            <w:bottom w:val="none" w:sz="0" w:space="0" w:color="auto"/>
            <w:right w:val="none" w:sz="0" w:space="0" w:color="auto"/>
          </w:divBdr>
        </w:div>
        <w:div w:id="1064647064">
          <w:marLeft w:val="640"/>
          <w:marRight w:val="0"/>
          <w:marTop w:val="0"/>
          <w:marBottom w:val="0"/>
          <w:divBdr>
            <w:top w:val="none" w:sz="0" w:space="0" w:color="auto"/>
            <w:left w:val="none" w:sz="0" w:space="0" w:color="auto"/>
            <w:bottom w:val="none" w:sz="0" w:space="0" w:color="auto"/>
            <w:right w:val="none" w:sz="0" w:space="0" w:color="auto"/>
          </w:divBdr>
        </w:div>
      </w:divsChild>
    </w:div>
    <w:div w:id="555118209">
      <w:bodyDiv w:val="1"/>
      <w:marLeft w:val="0"/>
      <w:marRight w:val="0"/>
      <w:marTop w:val="0"/>
      <w:marBottom w:val="0"/>
      <w:divBdr>
        <w:top w:val="none" w:sz="0" w:space="0" w:color="auto"/>
        <w:left w:val="none" w:sz="0" w:space="0" w:color="auto"/>
        <w:bottom w:val="none" w:sz="0" w:space="0" w:color="auto"/>
        <w:right w:val="none" w:sz="0" w:space="0" w:color="auto"/>
      </w:divBdr>
      <w:divsChild>
        <w:div w:id="1010327165">
          <w:marLeft w:val="640"/>
          <w:marRight w:val="0"/>
          <w:marTop w:val="0"/>
          <w:marBottom w:val="0"/>
          <w:divBdr>
            <w:top w:val="none" w:sz="0" w:space="0" w:color="auto"/>
            <w:left w:val="none" w:sz="0" w:space="0" w:color="auto"/>
            <w:bottom w:val="none" w:sz="0" w:space="0" w:color="auto"/>
            <w:right w:val="none" w:sz="0" w:space="0" w:color="auto"/>
          </w:divBdr>
        </w:div>
        <w:div w:id="2077125851">
          <w:marLeft w:val="640"/>
          <w:marRight w:val="0"/>
          <w:marTop w:val="0"/>
          <w:marBottom w:val="0"/>
          <w:divBdr>
            <w:top w:val="none" w:sz="0" w:space="0" w:color="auto"/>
            <w:left w:val="none" w:sz="0" w:space="0" w:color="auto"/>
            <w:bottom w:val="none" w:sz="0" w:space="0" w:color="auto"/>
            <w:right w:val="none" w:sz="0" w:space="0" w:color="auto"/>
          </w:divBdr>
        </w:div>
        <w:div w:id="1178153949">
          <w:marLeft w:val="640"/>
          <w:marRight w:val="0"/>
          <w:marTop w:val="0"/>
          <w:marBottom w:val="0"/>
          <w:divBdr>
            <w:top w:val="none" w:sz="0" w:space="0" w:color="auto"/>
            <w:left w:val="none" w:sz="0" w:space="0" w:color="auto"/>
            <w:bottom w:val="none" w:sz="0" w:space="0" w:color="auto"/>
            <w:right w:val="none" w:sz="0" w:space="0" w:color="auto"/>
          </w:divBdr>
        </w:div>
        <w:div w:id="1335574722">
          <w:marLeft w:val="640"/>
          <w:marRight w:val="0"/>
          <w:marTop w:val="0"/>
          <w:marBottom w:val="0"/>
          <w:divBdr>
            <w:top w:val="none" w:sz="0" w:space="0" w:color="auto"/>
            <w:left w:val="none" w:sz="0" w:space="0" w:color="auto"/>
            <w:bottom w:val="none" w:sz="0" w:space="0" w:color="auto"/>
            <w:right w:val="none" w:sz="0" w:space="0" w:color="auto"/>
          </w:divBdr>
        </w:div>
        <w:div w:id="2020737058">
          <w:marLeft w:val="640"/>
          <w:marRight w:val="0"/>
          <w:marTop w:val="0"/>
          <w:marBottom w:val="0"/>
          <w:divBdr>
            <w:top w:val="none" w:sz="0" w:space="0" w:color="auto"/>
            <w:left w:val="none" w:sz="0" w:space="0" w:color="auto"/>
            <w:bottom w:val="none" w:sz="0" w:space="0" w:color="auto"/>
            <w:right w:val="none" w:sz="0" w:space="0" w:color="auto"/>
          </w:divBdr>
        </w:div>
        <w:div w:id="750660859">
          <w:marLeft w:val="640"/>
          <w:marRight w:val="0"/>
          <w:marTop w:val="0"/>
          <w:marBottom w:val="0"/>
          <w:divBdr>
            <w:top w:val="none" w:sz="0" w:space="0" w:color="auto"/>
            <w:left w:val="none" w:sz="0" w:space="0" w:color="auto"/>
            <w:bottom w:val="none" w:sz="0" w:space="0" w:color="auto"/>
            <w:right w:val="none" w:sz="0" w:space="0" w:color="auto"/>
          </w:divBdr>
        </w:div>
        <w:div w:id="641008374">
          <w:marLeft w:val="640"/>
          <w:marRight w:val="0"/>
          <w:marTop w:val="0"/>
          <w:marBottom w:val="0"/>
          <w:divBdr>
            <w:top w:val="none" w:sz="0" w:space="0" w:color="auto"/>
            <w:left w:val="none" w:sz="0" w:space="0" w:color="auto"/>
            <w:bottom w:val="none" w:sz="0" w:space="0" w:color="auto"/>
            <w:right w:val="none" w:sz="0" w:space="0" w:color="auto"/>
          </w:divBdr>
        </w:div>
        <w:div w:id="255677739">
          <w:marLeft w:val="640"/>
          <w:marRight w:val="0"/>
          <w:marTop w:val="0"/>
          <w:marBottom w:val="0"/>
          <w:divBdr>
            <w:top w:val="none" w:sz="0" w:space="0" w:color="auto"/>
            <w:left w:val="none" w:sz="0" w:space="0" w:color="auto"/>
            <w:bottom w:val="none" w:sz="0" w:space="0" w:color="auto"/>
            <w:right w:val="none" w:sz="0" w:space="0" w:color="auto"/>
          </w:divBdr>
        </w:div>
        <w:div w:id="2067683596">
          <w:marLeft w:val="640"/>
          <w:marRight w:val="0"/>
          <w:marTop w:val="0"/>
          <w:marBottom w:val="0"/>
          <w:divBdr>
            <w:top w:val="none" w:sz="0" w:space="0" w:color="auto"/>
            <w:left w:val="none" w:sz="0" w:space="0" w:color="auto"/>
            <w:bottom w:val="none" w:sz="0" w:space="0" w:color="auto"/>
            <w:right w:val="none" w:sz="0" w:space="0" w:color="auto"/>
          </w:divBdr>
        </w:div>
        <w:div w:id="884483222">
          <w:marLeft w:val="640"/>
          <w:marRight w:val="0"/>
          <w:marTop w:val="0"/>
          <w:marBottom w:val="0"/>
          <w:divBdr>
            <w:top w:val="none" w:sz="0" w:space="0" w:color="auto"/>
            <w:left w:val="none" w:sz="0" w:space="0" w:color="auto"/>
            <w:bottom w:val="none" w:sz="0" w:space="0" w:color="auto"/>
            <w:right w:val="none" w:sz="0" w:space="0" w:color="auto"/>
          </w:divBdr>
        </w:div>
        <w:div w:id="862132947">
          <w:marLeft w:val="640"/>
          <w:marRight w:val="0"/>
          <w:marTop w:val="0"/>
          <w:marBottom w:val="0"/>
          <w:divBdr>
            <w:top w:val="none" w:sz="0" w:space="0" w:color="auto"/>
            <w:left w:val="none" w:sz="0" w:space="0" w:color="auto"/>
            <w:bottom w:val="none" w:sz="0" w:space="0" w:color="auto"/>
            <w:right w:val="none" w:sz="0" w:space="0" w:color="auto"/>
          </w:divBdr>
        </w:div>
        <w:div w:id="275410683">
          <w:marLeft w:val="640"/>
          <w:marRight w:val="0"/>
          <w:marTop w:val="0"/>
          <w:marBottom w:val="0"/>
          <w:divBdr>
            <w:top w:val="none" w:sz="0" w:space="0" w:color="auto"/>
            <w:left w:val="none" w:sz="0" w:space="0" w:color="auto"/>
            <w:bottom w:val="none" w:sz="0" w:space="0" w:color="auto"/>
            <w:right w:val="none" w:sz="0" w:space="0" w:color="auto"/>
          </w:divBdr>
        </w:div>
        <w:div w:id="1041058271">
          <w:marLeft w:val="640"/>
          <w:marRight w:val="0"/>
          <w:marTop w:val="0"/>
          <w:marBottom w:val="0"/>
          <w:divBdr>
            <w:top w:val="none" w:sz="0" w:space="0" w:color="auto"/>
            <w:left w:val="none" w:sz="0" w:space="0" w:color="auto"/>
            <w:bottom w:val="none" w:sz="0" w:space="0" w:color="auto"/>
            <w:right w:val="none" w:sz="0" w:space="0" w:color="auto"/>
          </w:divBdr>
        </w:div>
        <w:div w:id="104691609">
          <w:marLeft w:val="640"/>
          <w:marRight w:val="0"/>
          <w:marTop w:val="0"/>
          <w:marBottom w:val="0"/>
          <w:divBdr>
            <w:top w:val="none" w:sz="0" w:space="0" w:color="auto"/>
            <w:left w:val="none" w:sz="0" w:space="0" w:color="auto"/>
            <w:bottom w:val="none" w:sz="0" w:space="0" w:color="auto"/>
            <w:right w:val="none" w:sz="0" w:space="0" w:color="auto"/>
          </w:divBdr>
        </w:div>
        <w:div w:id="1214930478">
          <w:marLeft w:val="640"/>
          <w:marRight w:val="0"/>
          <w:marTop w:val="0"/>
          <w:marBottom w:val="0"/>
          <w:divBdr>
            <w:top w:val="none" w:sz="0" w:space="0" w:color="auto"/>
            <w:left w:val="none" w:sz="0" w:space="0" w:color="auto"/>
            <w:bottom w:val="none" w:sz="0" w:space="0" w:color="auto"/>
            <w:right w:val="none" w:sz="0" w:space="0" w:color="auto"/>
          </w:divBdr>
        </w:div>
        <w:div w:id="1002052698">
          <w:marLeft w:val="640"/>
          <w:marRight w:val="0"/>
          <w:marTop w:val="0"/>
          <w:marBottom w:val="0"/>
          <w:divBdr>
            <w:top w:val="none" w:sz="0" w:space="0" w:color="auto"/>
            <w:left w:val="none" w:sz="0" w:space="0" w:color="auto"/>
            <w:bottom w:val="none" w:sz="0" w:space="0" w:color="auto"/>
            <w:right w:val="none" w:sz="0" w:space="0" w:color="auto"/>
          </w:divBdr>
        </w:div>
        <w:div w:id="933057299">
          <w:marLeft w:val="640"/>
          <w:marRight w:val="0"/>
          <w:marTop w:val="0"/>
          <w:marBottom w:val="0"/>
          <w:divBdr>
            <w:top w:val="none" w:sz="0" w:space="0" w:color="auto"/>
            <w:left w:val="none" w:sz="0" w:space="0" w:color="auto"/>
            <w:bottom w:val="none" w:sz="0" w:space="0" w:color="auto"/>
            <w:right w:val="none" w:sz="0" w:space="0" w:color="auto"/>
          </w:divBdr>
        </w:div>
        <w:div w:id="774137543">
          <w:marLeft w:val="640"/>
          <w:marRight w:val="0"/>
          <w:marTop w:val="0"/>
          <w:marBottom w:val="0"/>
          <w:divBdr>
            <w:top w:val="none" w:sz="0" w:space="0" w:color="auto"/>
            <w:left w:val="none" w:sz="0" w:space="0" w:color="auto"/>
            <w:bottom w:val="none" w:sz="0" w:space="0" w:color="auto"/>
            <w:right w:val="none" w:sz="0" w:space="0" w:color="auto"/>
          </w:divBdr>
        </w:div>
        <w:div w:id="217979749">
          <w:marLeft w:val="640"/>
          <w:marRight w:val="0"/>
          <w:marTop w:val="0"/>
          <w:marBottom w:val="0"/>
          <w:divBdr>
            <w:top w:val="none" w:sz="0" w:space="0" w:color="auto"/>
            <w:left w:val="none" w:sz="0" w:space="0" w:color="auto"/>
            <w:bottom w:val="none" w:sz="0" w:space="0" w:color="auto"/>
            <w:right w:val="none" w:sz="0" w:space="0" w:color="auto"/>
          </w:divBdr>
        </w:div>
        <w:div w:id="2063940012">
          <w:marLeft w:val="640"/>
          <w:marRight w:val="0"/>
          <w:marTop w:val="0"/>
          <w:marBottom w:val="0"/>
          <w:divBdr>
            <w:top w:val="none" w:sz="0" w:space="0" w:color="auto"/>
            <w:left w:val="none" w:sz="0" w:space="0" w:color="auto"/>
            <w:bottom w:val="none" w:sz="0" w:space="0" w:color="auto"/>
            <w:right w:val="none" w:sz="0" w:space="0" w:color="auto"/>
          </w:divBdr>
        </w:div>
        <w:div w:id="331644491">
          <w:marLeft w:val="640"/>
          <w:marRight w:val="0"/>
          <w:marTop w:val="0"/>
          <w:marBottom w:val="0"/>
          <w:divBdr>
            <w:top w:val="none" w:sz="0" w:space="0" w:color="auto"/>
            <w:left w:val="none" w:sz="0" w:space="0" w:color="auto"/>
            <w:bottom w:val="none" w:sz="0" w:space="0" w:color="auto"/>
            <w:right w:val="none" w:sz="0" w:space="0" w:color="auto"/>
          </w:divBdr>
        </w:div>
        <w:div w:id="692999315">
          <w:marLeft w:val="640"/>
          <w:marRight w:val="0"/>
          <w:marTop w:val="0"/>
          <w:marBottom w:val="0"/>
          <w:divBdr>
            <w:top w:val="none" w:sz="0" w:space="0" w:color="auto"/>
            <w:left w:val="none" w:sz="0" w:space="0" w:color="auto"/>
            <w:bottom w:val="none" w:sz="0" w:space="0" w:color="auto"/>
            <w:right w:val="none" w:sz="0" w:space="0" w:color="auto"/>
          </w:divBdr>
        </w:div>
        <w:div w:id="728891415">
          <w:marLeft w:val="640"/>
          <w:marRight w:val="0"/>
          <w:marTop w:val="0"/>
          <w:marBottom w:val="0"/>
          <w:divBdr>
            <w:top w:val="none" w:sz="0" w:space="0" w:color="auto"/>
            <w:left w:val="none" w:sz="0" w:space="0" w:color="auto"/>
            <w:bottom w:val="none" w:sz="0" w:space="0" w:color="auto"/>
            <w:right w:val="none" w:sz="0" w:space="0" w:color="auto"/>
          </w:divBdr>
        </w:div>
        <w:div w:id="50034608">
          <w:marLeft w:val="640"/>
          <w:marRight w:val="0"/>
          <w:marTop w:val="0"/>
          <w:marBottom w:val="0"/>
          <w:divBdr>
            <w:top w:val="none" w:sz="0" w:space="0" w:color="auto"/>
            <w:left w:val="none" w:sz="0" w:space="0" w:color="auto"/>
            <w:bottom w:val="none" w:sz="0" w:space="0" w:color="auto"/>
            <w:right w:val="none" w:sz="0" w:space="0" w:color="auto"/>
          </w:divBdr>
        </w:div>
        <w:div w:id="1500316249">
          <w:marLeft w:val="640"/>
          <w:marRight w:val="0"/>
          <w:marTop w:val="0"/>
          <w:marBottom w:val="0"/>
          <w:divBdr>
            <w:top w:val="none" w:sz="0" w:space="0" w:color="auto"/>
            <w:left w:val="none" w:sz="0" w:space="0" w:color="auto"/>
            <w:bottom w:val="none" w:sz="0" w:space="0" w:color="auto"/>
            <w:right w:val="none" w:sz="0" w:space="0" w:color="auto"/>
          </w:divBdr>
        </w:div>
        <w:div w:id="242881320">
          <w:marLeft w:val="640"/>
          <w:marRight w:val="0"/>
          <w:marTop w:val="0"/>
          <w:marBottom w:val="0"/>
          <w:divBdr>
            <w:top w:val="none" w:sz="0" w:space="0" w:color="auto"/>
            <w:left w:val="none" w:sz="0" w:space="0" w:color="auto"/>
            <w:bottom w:val="none" w:sz="0" w:space="0" w:color="auto"/>
            <w:right w:val="none" w:sz="0" w:space="0" w:color="auto"/>
          </w:divBdr>
        </w:div>
        <w:div w:id="1798834512">
          <w:marLeft w:val="640"/>
          <w:marRight w:val="0"/>
          <w:marTop w:val="0"/>
          <w:marBottom w:val="0"/>
          <w:divBdr>
            <w:top w:val="none" w:sz="0" w:space="0" w:color="auto"/>
            <w:left w:val="none" w:sz="0" w:space="0" w:color="auto"/>
            <w:bottom w:val="none" w:sz="0" w:space="0" w:color="auto"/>
            <w:right w:val="none" w:sz="0" w:space="0" w:color="auto"/>
          </w:divBdr>
        </w:div>
        <w:div w:id="1015350062">
          <w:marLeft w:val="640"/>
          <w:marRight w:val="0"/>
          <w:marTop w:val="0"/>
          <w:marBottom w:val="0"/>
          <w:divBdr>
            <w:top w:val="none" w:sz="0" w:space="0" w:color="auto"/>
            <w:left w:val="none" w:sz="0" w:space="0" w:color="auto"/>
            <w:bottom w:val="none" w:sz="0" w:space="0" w:color="auto"/>
            <w:right w:val="none" w:sz="0" w:space="0" w:color="auto"/>
          </w:divBdr>
        </w:div>
        <w:div w:id="225264619">
          <w:marLeft w:val="640"/>
          <w:marRight w:val="0"/>
          <w:marTop w:val="0"/>
          <w:marBottom w:val="0"/>
          <w:divBdr>
            <w:top w:val="none" w:sz="0" w:space="0" w:color="auto"/>
            <w:left w:val="none" w:sz="0" w:space="0" w:color="auto"/>
            <w:bottom w:val="none" w:sz="0" w:space="0" w:color="auto"/>
            <w:right w:val="none" w:sz="0" w:space="0" w:color="auto"/>
          </w:divBdr>
        </w:div>
        <w:div w:id="572544822">
          <w:marLeft w:val="640"/>
          <w:marRight w:val="0"/>
          <w:marTop w:val="0"/>
          <w:marBottom w:val="0"/>
          <w:divBdr>
            <w:top w:val="none" w:sz="0" w:space="0" w:color="auto"/>
            <w:left w:val="none" w:sz="0" w:space="0" w:color="auto"/>
            <w:bottom w:val="none" w:sz="0" w:space="0" w:color="auto"/>
            <w:right w:val="none" w:sz="0" w:space="0" w:color="auto"/>
          </w:divBdr>
        </w:div>
        <w:div w:id="1549610462">
          <w:marLeft w:val="640"/>
          <w:marRight w:val="0"/>
          <w:marTop w:val="0"/>
          <w:marBottom w:val="0"/>
          <w:divBdr>
            <w:top w:val="none" w:sz="0" w:space="0" w:color="auto"/>
            <w:left w:val="none" w:sz="0" w:space="0" w:color="auto"/>
            <w:bottom w:val="none" w:sz="0" w:space="0" w:color="auto"/>
            <w:right w:val="none" w:sz="0" w:space="0" w:color="auto"/>
          </w:divBdr>
        </w:div>
        <w:div w:id="1155605321">
          <w:marLeft w:val="640"/>
          <w:marRight w:val="0"/>
          <w:marTop w:val="0"/>
          <w:marBottom w:val="0"/>
          <w:divBdr>
            <w:top w:val="none" w:sz="0" w:space="0" w:color="auto"/>
            <w:left w:val="none" w:sz="0" w:space="0" w:color="auto"/>
            <w:bottom w:val="none" w:sz="0" w:space="0" w:color="auto"/>
            <w:right w:val="none" w:sz="0" w:space="0" w:color="auto"/>
          </w:divBdr>
        </w:div>
        <w:div w:id="989675503">
          <w:marLeft w:val="640"/>
          <w:marRight w:val="0"/>
          <w:marTop w:val="0"/>
          <w:marBottom w:val="0"/>
          <w:divBdr>
            <w:top w:val="none" w:sz="0" w:space="0" w:color="auto"/>
            <w:left w:val="none" w:sz="0" w:space="0" w:color="auto"/>
            <w:bottom w:val="none" w:sz="0" w:space="0" w:color="auto"/>
            <w:right w:val="none" w:sz="0" w:space="0" w:color="auto"/>
          </w:divBdr>
        </w:div>
        <w:div w:id="1195461036">
          <w:marLeft w:val="640"/>
          <w:marRight w:val="0"/>
          <w:marTop w:val="0"/>
          <w:marBottom w:val="0"/>
          <w:divBdr>
            <w:top w:val="none" w:sz="0" w:space="0" w:color="auto"/>
            <w:left w:val="none" w:sz="0" w:space="0" w:color="auto"/>
            <w:bottom w:val="none" w:sz="0" w:space="0" w:color="auto"/>
            <w:right w:val="none" w:sz="0" w:space="0" w:color="auto"/>
          </w:divBdr>
        </w:div>
        <w:div w:id="1684628903">
          <w:marLeft w:val="640"/>
          <w:marRight w:val="0"/>
          <w:marTop w:val="0"/>
          <w:marBottom w:val="0"/>
          <w:divBdr>
            <w:top w:val="none" w:sz="0" w:space="0" w:color="auto"/>
            <w:left w:val="none" w:sz="0" w:space="0" w:color="auto"/>
            <w:bottom w:val="none" w:sz="0" w:space="0" w:color="auto"/>
            <w:right w:val="none" w:sz="0" w:space="0" w:color="auto"/>
          </w:divBdr>
        </w:div>
        <w:div w:id="1580361859">
          <w:marLeft w:val="640"/>
          <w:marRight w:val="0"/>
          <w:marTop w:val="0"/>
          <w:marBottom w:val="0"/>
          <w:divBdr>
            <w:top w:val="none" w:sz="0" w:space="0" w:color="auto"/>
            <w:left w:val="none" w:sz="0" w:space="0" w:color="auto"/>
            <w:bottom w:val="none" w:sz="0" w:space="0" w:color="auto"/>
            <w:right w:val="none" w:sz="0" w:space="0" w:color="auto"/>
          </w:divBdr>
        </w:div>
        <w:div w:id="17127086">
          <w:marLeft w:val="640"/>
          <w:marRight w:val="0"/>
          <w:marTop w:val="0"/>
          <w:marBottom w:val="0"/>
          <w:divBdr>
            <w:top w:val="none" w:sz="0" w:space="0" w:color="auto"/>
            <w:left w:val="none" w:sz="0" w:space="0" w:color="auto"/>
            <w:bottom w:val="none" w:sz="0" w:space="0" w:color="auto"/>
            <w:right w:val="none" w:sz="0" w:space="0" w:color="auto"/>
          </w:divBdr>
        </w:div>
        <w:div w:id="1880126861">
          <w:marLeft w:val="640"/>
          <w:marRight w:val="0"/>
          <w:marTop w:val="0"/>
          <w:marBottom w:val="0"/>
          <w:divBdr>
            <w:top w:val="none" w:sz="0" w:space="0" w:color="auto"/>
            <w:left w:val="none" w:sz="0" w:space="0" w:color="auto"/>
            <w:bottom w:val="none" w:sz="0" w:space="0" w:color="auto"/>
            <w:right w:val="none" w:sz="0" w:space="0" w:color="auto"/>
          </w:divBdr>
        </w:div>
        <w:div w:id="1542086609">
          <w:marLeft w:val="640"/>
          <w:marRight w:val="0"/>
          <w:marTop w:val="0"/>
          <w:marBottom w:val="0"/>
          <w:divBdr>
            <w:top w:val="none" w:sz="0" w:space="0" w:color="auto"/>
            <w:left w:val="none" w:sz="0" w:space="0" w:color="auto"/>
            <w:bottom w:val="none" w:sz="0" w:space="0" w:color="auto"/>
            <w:right w:val="none" w:sz="0" w:space="0" w:color="auto"/>
          </w:divBdr>
        </w:div>
        <w:div w:id="1719088368">
          <w:marLeft w:val="640"/>
          <w:marRight w:val="0"/>
          <w:marTop w:val="0"/>
          <w:marBottom w:val="0"/>
          <w:divBdr>
            <w:top w:val="none" w:sz="0" w:space="0" w:color="auto"/>
            <w:left w:val="none" w:sz="0" w:space="0" w:color="auto"/>
            <w:bottom w:val="none" w:sz="0" w:space="0" w:color="auto"/>
            <w:right w:val="none" w:sz="0" w:space="0" w:color="auto"/>
          </w:divBdr>
        </w:div>
        <w:div w:id="1711757987">
          <w:marLeft w:val="640"/>
          <w:marRight w:val="0"/>
          <w:marTop w:val="0"/>
          <w:marBottom w:val="0"/>
          <w:divBdr>
            <w:top w:val="none" w:sz="0" w:space="0" w:color="auto"/>
            <w:left w:val="none" w:sz="0" w:space="0" w:color="auto"/>
            <w:bottom w:val="none" w:sz="0" w:space="0" w:color="auto"/>
            <w:right w:val="none" w:sz="0" w:space="0" w:color="auto"/>
          </w:divBdr>
        </w:div>
        <w:div w:id="1107388305">
          <w:marLeft w:val="640"/>
          <w:marRight w:val="0"/>
          <w:marTop w:val="0"/>
          <w:marBottom w:val="0"/>
          <w:divBdr>
            <w:top w:val="none" w:sz="0" w:space="0" w:color="auto"/>
            <w:left w:val="none" w:sz="0" w:space="0" w:color="auto"/>
            <w:bottom w:val="none" w:sz="0" w:space="0" w:color="auto"/>
            <w:right w:val="none" w:sz="0" w:space="0" w:color="auto"/>
          </w:divBdr>
        </w:div>
        <w:div w:id="1442873003">
          <w:marLeft w:val="640"/>
          <w:marRight w:val="0"/>
          <w:marTop w:val="0"/>
          <w:marBottom w:val="0"/>
          <w:divBdr>
            <w:top w:val="none" w:sz="0" w:space="0" w:color="auto"/>
            <w:left w:val="none" w:sz="0" w:space="0" w:color="auto"/>
            <w:bottom w:val="none" w:sz="0" w:space="0" w:color="auto"/>
            <w:right w:val="none" w:sz="0" w:space="0" w:color="auto"/>
          </w:divBdr>
        </w:div>
        <w:div w:id="35737613">
          <w:marLeft w:val="640"/>
          <w:marRight w:val="0"/>
          <w:marTop w:val="0"/>
          <w:marBottom w:val="0"/>
          <w:divBdr>
            <w:top w:val="none" w:sz="0" w:space="0" w:color="auto"/>
            <w:left w:val="none" w:sz="0" w:space="0" w:color="auto"/>
            <w:bottom w:val="none" w:sz="0" w:space="0" w:color="auto"/>
            <w:right w:val="none" w:sz="0" w:space="0" w:color="auto"/>
          </w:divBdr>
        </w:div>
        <w:div w:id="476453824">
          <w:marLeft w:val="640"/>
          <w:marRight w:val="0"/>
          <w:marTop w:val="0"/>
          <w:marBottom w:val="0"/>
          <w:divBdr>
            <w:top w:val="none" w:sz="0" w:space="0" w:color="auto"/>
            <w:left w:val="none" w:sz="0" w:space="0" w:color="auto"/>
            <w:bottom w:val="none" w:sz="0" w:space="0" w:color="auto"/>
            <w:right w:val="none" w:sz="0" w:space="0" w:color="auto"/>
          </w:divBdr>
        </w:div>
        <w:div w:id="708141902">
          <w:marLeft w:val="640"/>
          <w:marRight w:val="0"/>
          <w:marTop w:val="0"/>
          <w:marBottom w:val="0"/>
          <w:divBdr>
            <w:top w:val="none" w:sz="0" w:space="0" w:color="auto"/>
            <w:left w:val="none" w:sz="0" w:space="0" w:color="auto"/>
            <w:bottom w:val="none" w:sz="0" w:space="0" w:color="auto"/>
            <w:right w:val="none" w:sz="0" w:space="0" w:color="auto"/>
          </w:divBdr>
        </w:div>
        <w:div w:id="1302535992">
          <w:marLeft w:val="640"/>
          <w:marRight w:val="0"/>
          <w:marTop w:val="0"/>
          <w:marBottom w:val="0"/>
          <w:divBdr>
            <w:top w:val="none" w:sz="0" w:space="0" w:color="auto"/>
            <w:left w:val="none" w:sz="0" w:space="0" w:color="auto"/>
            <w:bottom w:val="none" w:sz="0" w:space="0" w:color="auto"/>
            <w:right w:val="none" w:sz="0" w:space="0" w:color="auto"/>
          </w:divBdr>
        </w:div>
        <w:div w:id="1209606346">
          <w:marLeft w:val="640"/>
          <w:marRight w:val="0"/>
          <w:marTop w:val="0"/>
          <w:marBottom w:val="0"/>
          <w:divBdr>
            <w:top w:val="none" w:sz="0" w:space="0" w:color="auto"/>
            <w:left w:val="none" w:sz="0" w:space="0" w:color="auto"/>
            <w:bottom w:val="none" w:sz="0" w:space="0" w:color="auto"/>
            <w:right w:val="none" w:sz="0" w:space="0" w:color="auto"/>
          </w:divBdr>
        </w:div>
        <w:div w:id="2013411720">
          <w:marLeft w:val="640"/>
          <w:marRight w:val="0"/>
          <w:marTop w:val="0"/>
          <w:marBottom w:val="0"/>
          <w:divBdr>
            <w:top w:val="none" w:sz="0" w:space="0" w:color="auto"/>
            <w:left w:val="none" w:sz="0" w:space="0" w:color="auto"/>
            <w:bottom w:val="none" w:sz="0" w:space="0" w:color="auto"/>
            <w:right w:val="none" w:sz="0" w:space="0" w:color="auto"/>
          </w:divBdr>
        </w:div>
        <w:div w:id="981813992">
          <w:marLeft w:val="640"/>
          <w:marRight w:val="0"/>
          <w:marTop w:val="0"/>
          <w:marBottom w:val="0"/>
          <w:divBdr>
            <w:top w:val="none" w:sz="0" w:space="0" w:color="auto"/>
            <w:left w:val="none" w:sz="0" w:space="0" w:color="auto"/>
            <w:bottom w:val="none" w:sz="0" w:space="0" w:color="auto"/>
            <w:right w:val="none" w:sz="0" w:space="0" w:color="auto"/>
          </w:divBdr>
        </w:div>
        <w:div w:id="1202203066">
          <w:marLeft w:val="640"/>
          <w:marRight w:val="0"/>
          <w:marTop w:val="0"/>
          <w:marBottom w:val="0"/>
          <w:divBdr>
            <w:top w:val="none" w:sz="0" w:space="0" w:color="auto"/>
            <w:left w:val="none" w:sz="0" w:space="0" w:color="auto"/>
            <w:bottom w:val="none" w:sz="0" w:space="0" w:color="auto"/>
            <w:right w:val="none" w:sz="0" w:space="0" w:color="auto"/>
          </w:divBdr>
        </w:div>
        <w:div w:id="1576938641">
          <w:marLeft w:val="640"/>
          <w:marRight w:val="0"/>
          <w:marTop w:val="0"/>
          <w:marBottom w:val="0"/>
          <w:divBdr>
            <w:top w:val="none" w:sz="0" w:space="0" w:color="auto"/>
            <w:left w:val="none" w:sz="0" w:space="0" w:color="auto"/>
            <w:bottom w:val="none" w:sz="0" w:space="0" w:color="auto"/>
            <w:right w:val="none" w:sz="0" w:space="0" w:color="auto"/>
          </w:divBdr>
        </w:div>
        <w:div w:id="1578634156">
          <w:marLeft w:val="640"/>
          <w:marRight w:val="0"/>
          <w:marTop w:val="0"/>
          <w:marBottom w:val="0"/>
          <w:divBdr>
            <w:top w:val="none" w:sz="0" w:space="0" w:color="auto"/>
            <w:left w:val="none" w:sz="0" w:space="0" w:color="auto"/>
            <w:bottom w:val="none" w:sz="0" w:space="0" w:color="auto"/>
            <w:right w:val="none" w:sz="0" w:space="0" w:color="auto"/>
          </w:divBdr>
        </w:div>
        <w:div w:id="1051005326">
          <w:marLeft w:val="640"/>
          <w:marRight w:val="0"/>
          <w:marTop w:val="0"/>
          <w:marBottom w:val="0"/>
          <w:divBdr>
            <w:top w:val="none" w:sz="0" w:space="0" w:color="auto"/>
            <w:left w:val="none" w:sz="0" w:space="0" w:color="auto"/>
            <w:bottom w:val="none" w:sz="0" w:space="0" w:color="auto"/>
            <w:right w:val="none" w:sz="0" w:space="0" w:color="auto"/>
          </w:divBdr>
        </w:div>
        <w:div w:id="193736832">
          <w:marLeft w:val="640"/>
          <w:marRight w:val="0"/>
          <w:marTop w:val="0"/>
          <w:marBottom w:val="0"/>
          <w:divBdr>
            <w:top w:val="none" w:sz="0" w:space="0" w:color="auto"/>
            <w:left w:val="none" w:sz="0" w:space="0" w:color="auto"/>
            <w:bottom w:val="none" w:sz="0" w:space="0" w:color="auto"/>
            <w:right w:val="none" w:sz="0" w:space="0" w:color="auto"/>
          </w:divBdr>
        </w:div>
        <w:div w:id="1119104988">
          <w:marLeft w:val="640"/>
          <w:marRight w:val="0"/>
          <w:marTop w:val="0"/>
          <w:marBottom w:val="0"/>
          <w:divBdr>
            <w:top w:val="none" w:sz="0" w:space="0" w:color="auto"/>
            <w:left w:val="none" w:sz="0" w:space="0" w:color="auto"/>
            <w:bottom w:val="none" w:sz="0" w:space="0" w:color="auto"/>
            <w:right w:val="none" w:sz="0" w:space="0" w:color="auto"/>
          </w:divBdr>
        </w:div>
        <w:div w:id="381173859">
          <w:marLeft w:val="640"/>
          <w:marRight w:val="0"/>
          <w:marTop w:val="0"/>
          <w:marBottom w:val="0"/>
          <w:divBdr>
            <w:top w:val="none" w:sz="0" w:space="0" w:color="auto"/>
            <w:left w:val="none" w:sz="0" w:space="0" w:color="auto"/>
            <w:bottom w:val="none" w:sz="0" w:space="0" w:color="auto"/>
            <w:right w:val="none" w:sz="0" w:space="0" w:color="auto"/>
          </w:divBdr>
        </w:div>
        <w:div w:id="791827074">
          <w:marLeft w:val="640"/>
          <w:marRight w:val="0"/>
          <w:marTop w:val="0"/>
          <w:marBottom w:val="0"/>
          <w:divBdr>
            <w:top w:val="none" w:sz="0" w:space="0" w:color="auto"/>
            <w:left w:val="none" w:sz="0" w:space="0" w:color="auto"/>
            <w:bottom w:val="none" w:sz="0" w:space="0" w:color="auto"/>
            <w:right w:val="none" w:sz="0" w:space="0" w:color="auto"/>
          </w:divBdr>
        </w:div>
        <w:div w:id="1746411614">
          <w:marLeft w:val="640"/>
          <w:marRight w:val="0"/>
          <w:marTop w:val="0"/>
          <w:marBottom w:val="0"/>
          <w:divBdr>
            <w:top w:val="none" w:sz="0" w:space="0" w:color="auto"/>
            <w:left w:val="none" w:sz="0" w:space="0" w:color="auto"/>
            <w:bottom w:val="none" w:sz="0" w:space="0" w:color="auto"/>
            <w:right w:val="none" w:sz="0" w:space="0" w:color="auto"/>
          </w:divBdr>
        </w:div>
        <w:div w:id="1362050763">
          <w:marLeft w:val="640"/>
          <w:marRight w:val="0"/>
          <w:marTop w:val="0"/>
          <w:marBottom w:val="0"/>
          <w:divBdr>
            <w:top w:val="none" w:sz="0" w:space="0" w:color="auto"/>
            <w:left w:val="none" w:sz="0" w:space="0" w:color="auto"/>
            <w:bottom w:val="none" w:sz="0" w:space="0" w:color="auto"/>
            <w:right w:val="none" w:sz="0" w:space="0" w:color="auto"/>
          </w:divBdr>
        </w:div>
        <w:div w:id="248274889">
          <w:marLeft w:val="640"/>
          <w:marRight w:val="0"/>
          <w:marTop w:val="0"/>
          <w:marBottom w:val="0"/>
          <w:divBdr>
            <w:top w:val="none" w:sz="0" w:space="0" w:color="auto"/>
            <w:left w:val="none" w:sz="0" w:space="0" w:color="auto"/>
            <w:bottom w:val="none" w:sz="0" w:space="0" w:color="auto"/>
            <w:right w:val="none" w:sz="0" w:space="0" w:color="auto"/>
          </w:divBdr>
        </w:div>
        <w:div w:id="937980509">
          <w:marLeft w:val="640"/>
          <w:marRight w:val="0"/>
          <w:marTop w:val="0"/>
          <w:marBottom w:val="0"/>
          <w:divBdr>
            <w:top w:val="none" w:sz="0" w:space="0" w:color="auto"/>
            <w:left w:val="none" w:sz="0" w:space="0" w:color="auto"/>
            <w:bottom w:val="none" w:sz="0" w:space="0" w:color="auto"/>
            <w:right w:val="none" w:sz="0" w:space="0" w:color="auto"/>
          </w:divBdr>
        </w:div>
        <w:div w:id="4135765">
          <w:marLeft w:val="640"/>
          <w:marRight w:val="0"/>
          <w:marTop w:val="0"/>
          <w:marBottom w:val="0"/>
          <w:divBdr>
            <w:top w:val="none" w:sz="0" w:space="0" w:color="auto"/>
            <w:left w:val="none" w:sz="0" w:space="0" w:color="auto"/>
            <w:bottom w:val="none" w:sz="0" w:space="0" w:color="auto"/>
            <w:right w:val="none" w:sz="0" w:space="0" w:color="auto"/>
          </w:divBdr>
        </w:div>
        <w:div w:id="677732007">
          <w:marLeft w:val="640"/>
          <w:marRight w:val="0"/>
          <w:marTop w:val="0"/>
          <w:marBottom w:val="0"/>
          <w:divBdr>
            <w:top w:val="none" w:sz="0" w:space="0" w:color="auto"/>
            <w:left w:val="none" w:sz="0" w:space="0" w:color="auto"/>
            <w:bottom w:val="none" w:sz="0" w:space="0" w:color="auto"/>
            <w:right w:val="none" w:sz="0" w:space="0" w:color="auto"/>
          </w:divBdr>
        </w:div>
        <w:div w:id="1315908575">
          <w:marLeft w:val="640"/>
          <w:marRight w:val="0"/>
          <w:marTop w:val="0"/>
          <w:marBottom w:val="0"/>
          <w:divBdr>
            <w:top w:val="none" w:sz="0" w:space="0" w:color="auto"/>
            <w:left w:val="none" w:sz="0" w:space="0" w:color="auto"/>
            <w:bottom w:val="none" w:sz="0" w:space="0" w:color="auto"/>
            <w:right w:val="none" w:sz="0" w:space="0" w:color="auto"/>
          </w:divBdr>
        </w:div>
        <w:div w:id="718237983">
          <w:marLeft w:val="640"/>
          <w:marRight w:val="0"/>
          <w:marTop w:val="0"/>
          <w:marBottom w:val="0"/>
          <w:divBdr>
            <w:top w:val="none" w:sz="0" w:space="0" w:color="auto"/>
            <w:left w:val="none" w:sz="0" w:space="0" w:color="auto"/>
            <w:bottom w:val="none" w:sz="0" w:space="0" w:color="auto"/>
            <w:right w:val="none" w:sz="0" w:space="0" w:color="auto"/>
          </w:divBdr>
        </w:div>
        <w:div w:id="1541362225">
          <w:marLeft w:val="640"/>
          <w:marRight w:val="0"/>
          <w:marTop w:val="0"/>
          <w:marBottom w:val="0"/>
          <w:divBdr>
            <w:top w:val="none" w:sz="0" w:space="0" w:color="auto"/>
            <w:left w:val="none" w:sz="0" w:space="0" w:color="auto"/>
            <w:bottom w:val="none" w:sz="0" w:space="0" w:color="auto"/>
            <w:right w:val="none" w:sz="0" w:space="0" w:color="auto"/>
          </w:divBdr>
        </w:div>
        <w:div w:id="1151946489">
          <w:marLeft w:val="640"/>
          <w:marRight w:val="0"/>
          <w:marTop w:val="0"/>
          <w:marBottom w:val="0"/>
          <w:divBdr>
            <w:top w:val="none" w:sz="0" w:space="0" w:color="auto"/>
            <w:left w:val="none" w:sz="0" w:space="0" w:color="auto"/>
            <w:bottom w:val="none" w:sz="0" w:space="0" w:color="auto"/>
            <w:right w:val="none" w:sz="0" w:space="0" w:color="auto"/>
          </w:divBdr>
        </w:div>
        <w:div w:id="1079670326">
          <w:marLeft w:val="640"/>
          <w:marRight w:val="0"/>
          <w:marTop w:val="0"/>
          <w:marBottom w:val="0"/>
          <w:divBdr>
            <w:top w:val="none" w:sz="0" w:space="0" w:color="auto"/>
            <w:left w:val="none" w:sz="0" w:space="0" w:color="auto"/>
            <w:bottom w:val="none" w:sz="0" w:space="0" w:color="auto"/>
            <w:right w:val="none" w:sz="0" w:space="0" w:color="auto"/>
          </w:divBdr>
        </w:div>
        <w:div w:id="608976997">
          <w:marLeft w:val="640"/>
          <w:marRight w:val="0"/>
          <w:marTop w:val="0"/>
          <w:marBottom w:val="0"/>
          <w:divBdr>
            <w:top w:val="none" w:sz="0" w:space="0" w:color="auto"/>
            <w:left w:val="none" w:sz="0" w:space="0" w:color="auto"/>
            <w:bottom w:val="none" w:sz="0" w:space="0" w:color="auto"/>
            <w:right w:val="none" w:sz="0" w:space="0" w:color="auto"/>
          </w:divBdr>
        </w:div>
        <w:div w:id="1822771149">
          <w:marLeft w:val="640"/>
          <w:marRight w:val="0"/>
          <w:marTop w:val="0"/>
          <w:marBottom w:val="0"/>
          <w:divBdr>
            <w:top w:val="none" w:sz="0" w:space="0" w:color="auto"/>
            <w:left w:val="none" w:sz="0" w:space="0" w:color="auto"/>
            <w:bottom w:val="none" w:sz="0" w:space="0" w:color="auto"/>
            <w:right w:val="none" w:sz="0" w:space="0" w:color="auto"/>
          </w:divBdr>
        </w:div>
        <w:div w:id="803891917">
          <w:marLeft w:val="640"/>
          <w:marRight w:val="0"/>
          <w:marTop w:val="0"/>
          <w:marBottom w:val="0"/>
          <w:divBdr>
            <w:top w:val="none" w:sz="0" w:space="0" w:color="auto"/>
            <w:left w:val="none" w:sz="0" w:space="0" w:color="auto"/>
            <w:bottom w:val="none" w:sz="0" w:space="0" w:color="auto"/>
            <w:right w:val="none" w:sz="0" w:space="0" w:color="auto"/>
          </w:divBdr>
        </w:div>
        <w:div w:id="1926261036">
          <w:marLeft w:val="640"/>
          <w:marRight w:val="0"/>
          <w:marTop w:val="0"/>
          <w:marBottom w:val="0"/>
          <w:divBdr>
            <w:top w:val="none" w:sz="0" w:space="0" w:color="auto"/>
            <w:left w:val="none" w:sz="0" w:space="0" w:color="auto"/>
            <w:bottom w:val="none" w:sz="0" w:space="0" w:color="auto"/>
            <w:right w:val="none" w:sz="0" w:space="0" w:color="auto"/>
          </w:divBdr>
        </w:div>
        <w:div w:id="1834490967">
          <w:marLeft w:val="640"/>
          <w:marRight w:val="0"/>
          <w:marTop w:val="0"/>
          <w:marBottom w:val="0"/>
          <w:divBdr>
            <w:top w:val="none" w:sz="0" w:space="0" w:color="auto"/>
            <w:left w:val="none" w:sz="0" w:space="0" w:color="auto"/>
            <w:bottom w:val="none" w:sz="0" w:space="0" w:color="auto"/>
            <w:right w:val="none" w:sz="0" w:space="0" w:color="auto"/>
          </w:divBdr>
        </w:div>
        <w:div w:id="1208031357">
          <w:marLeft w:val="640"/>
          <w:marRight w:val="0"/>
          <w:marTop w:val="0"/>
          <w:marBottom w:val="0"/>
          <w:divBdr>
            <w:top w:val="none" w:sz="0" w:space="0" w:color="auto"/>
            <w:left w:val="none" w:sz="0" w:space="0" w:color="auto"/>
            <w:bottom w:val="none" w:sz="0" w:space="0" w:color="auto"/>
            <w:right w:val="none" w:sz="0" w:space="0" w:color="auto"/>
          </w:divBdr>
        </w:div>
        <w:div w:id="290597472">
          <w:marLeft w:val="640"/>
          <w:marRight w:val="0"/>
          <w:marTop w:val="0"/>
          <w:marBottom w:val="0"/>
          <w:divBdr>
            <w:top w:val="none" w:sz="0" w:space="0" w:color="auto"/>
            <w:left w:val="none" w:sz="0" w:space="0" w:color="auto"/>
            <w:bottom w:val="none" w:sz="0" w:space="0" w:color="auto"/>
            <w:right w:val="none" w:sz="0" w:space="0" w:color="auto"/>
          </w:divBdr>
        </w:div>
        <w:div w:id="1285114044">
          <w:marLeft w:val="640"/>
          <w:marRight w:val="0"/>
          <w:marTop w:val="0"/>
          <w:marBottom w:val="0"/>
          <w:divBdr>
            <w:top w:val="none" w:sz="0" w:space="0" w:color="auto"/>
            <w:left w:val="none" w:sz="0" w:space="0" w:color="auto"/>
            <w:bottom w:val="none" w:sz="0" w:space="0" w:color="auto"/>
            <w:right w:val="none" w:sz="0" w:space="0" w:color="auto"/>
          </w:divBdr>
        </w:div>
        <w:div w:id="1777863175">
          <w:marLeft w:val="640"/>
          <w:marRight w:val="0"/>
          <w:marTop w:val="0"/>
          <w:marBottom w:val="0"/>
          <w:divBdr>
            <w:top w:val="none" w:sz="0" w:space="0" w:color="auto"/>
            <w:left w:val="none" w:sz="0" w:space="0" w:color="auto"/>
            <w:bottom w:val="none" w:sz="0" w:space="0" w:color="auto"/>
            <w:right w:val="none" w:sz="0" w:space="0" w:color="auto"/>
          </w:divBdr>
        </w:div>
        <w:div w:id="992683124">
          <w:marLeft w:val="640"/>
          <w:marRight w:val="0"/>
          <w:marTop w:val="0"/>
          <w:marBottom w:val="0"/>
          <w:divBdr>
            <w:top w:val="none" w:sz="0" w:space="0" w:color="auto"/>
            <w:left w:val="none" w:sz="0" w:space="0" w:color="auto"/>
            <w:bottom w:val="none" w:sz="0" w:space="0" w:color="auto"/>
            <w:right w:val="none" w:sz="0" w:space="0" w:color="auto"/>
          </w:divBdr>
        </w:div>
        <w:div w:id="2036076519">
          <w:marLeft w:val="640"/>
          <w:marRight w:val="0"/>
          <w:marTop w:val="0"/>
          <w:marBottom w:val="0"/>
          <w:divBdr>
            <w:top w:val="none" w:sz="0" w:space="0" w:color="auto"/>
            <w:left w:val="none" w:sz="0" w:space="0" w:color="auto"/>
            <w:bottom w:val="none" w:sz="0" w:space="0" w:color="auto"/>
            <w:right w:val="none" w:sz="0" w:space="0" w:color="auto"/>
          </w:divBdr>
        </w:div>
        <w:div w:id="551966644">
          <w:marLeft w:val="640"/>
          <w:marRight w:val="0"/>
          <w:marTop w:val="0"/>
          <w:marBottom w:val="0"/>
          <w:divBdr>
            <w:top w:val="none" w:sz="0" w:space="0" w:color="auto"/>
            <w:left w:val="none" w:sz="0" w:space="0" w:color="auto"/>
            <w:bottom w:val="none" w:sz="0" w:space="0" w:color="auto"/>
            <w:right w:val="none" w:sz="0" w:space="0" w:color="auto"/>
          </w:divBdr>
        </w:div>
        <w:div w:id="1062675516">
          <w:marLeft w:val="640"/>
          <w:marRight w:val="0"/>
          <w:marTop w:val="0"/>
          <w:marBottom w:val="0"/>
          <w:divBdr>
            <w:top w:val="none" w:sz="0" w:space="0" w:color="auto"/>
            <w:left w:val="none" w:sz="0" w:space="0" w:color="auto"/>
            <w:bottom w:val="none" w:sz="0" w:space="0" w:color="auto"/>
            <w:right w:val="none" w:sz="0" w:space="0" w:color="auto"/>
          </w:divBdr>
        </w:div>
        <w:div w:id="930089490">
          <w:marLeft w:val="640"/>
          <w:marRight w:val="0"/>
          <w:marTop w:val="0"/>
          <w:marBottom w:val="0"/>
          <w:divBdr>
            <w:top w:val="none" w:sz="0" w:space="0" w:color="auto"/>
            <w:left w:val="none" w:sz="0" w:space="0" w:color="auto"/>
            <w:bottom w:val="none" w:sz="0" w:space="0" w:color="auto"/>
            <w:right w:val="none" w:sz="0" w:space="0" w:color="auto"/>
          </w:divBdr>
        </w:div>
        <w:div w:id="1865706084">
          <w:marLeft w:val="640"/>
          <w:marRight w:val="0"/>
          <w:marTop w:val="0"/>
          <w:marBottom w:val="0"/>
          <w:divBdr>
            <w:top w:val="none" w:sz="0" w:space="0" w:color="auto"/>
            <w:left w:val="none" w:sz="0" w:space="0" w:color="auto"/>
            <w:bottom w:val="none" w:sz="0" w:space="0" w:color="auto"/>
            <w:right w:val="none" w:sz="0" w:space="0" w:color="auto"/>
          </w:divBdr>
        </w:div>
        <w:div w:id="754983743">
          <w:marLeft w:val="640"/>
          <w:marRight w:val="0"/>
          <w:marTop w:val="0"/>
          <w:marBottom w:val="0"/>
          <w:divBdr>
            <w:top w:val="none" w:sz="0" w:space="0" w:color="auto"/>
            <w:left w:val="none" w:sz="0" w:space="0" w:color="auto"/>
            <w:bottom w:val="none" w:sz="0" w:space="0" w:color="auto"/>
            <w:right w:val="none" w:sz="0" w:space="0" w:color="auto"/>
          </w:divBdr>
        </w:div>
        <w:div w:id="1003973542">
          <w:marLeft w:val="640"/>
          <w:marRight w:val="0"/>
          <w:marTop w:val="0"/>
          <w:marBottom w:val="0"/>
          <w:divBdr>
            <w:top w:val="none" w:sz="0" w:space="0" w:color="auto"/>
            <w:left w:val="none" w:sz="0" w:space="0" w:color="auto"/>
            <w:bottom w:val="none" w:sz="0" w:space="0" w:color="auto"/>
            <w:right w:val="none" w:sz="0" w:space="0" w:color="auto"/>
          </w:divBdr>
        </w:div>
        <w:div w:id="1921017973">
          <w:marLeft w:val="640"/>
          <w:marRight w:val="0"/>
          <w:marTop w:val="0"/>
          <w:marBottom w:val="0"/>
          <w:divBdr>
            <w:top w:val="none" w:sz="0" w:space="0" w:color="auto"/>
            <w:left w:val="none" w:sz="0" w:space="0" w:color="auto"/>
            <w:bottom w:val="none" w:sz="0" w:space="0" w:color="auto"/>
            <w:right w:val="none" w:sz="0" w:space="0" w:color="auto"/>
          </w:divBdr>
        </w:div>
        <w:div w:id="2033409917">
          <w:marLeft w:val="640"/>
          <w:marRight w:val="0"/>
          <w:marTop w:val="0"/>
          <w:marBottom w:val="0"/>
          <w:divBdr>
            <w:top w:val="none" w:sz="0" w:space="0" w:color="auto"/>
            <w:left w:val="none" w:sz="0" w:space="0" w:color="auto"/>
            <w:bottom w:val="none" w:sz="0" w:space="0" w:color="auto"/>
            <w:right w:val="none" w:sz="0" w:space="0" w:color="auto"/>
          </w:divBdr>
        </w:div>
        <w:div w:id="1681467296">
          <w:marLeft w:val="640"/>
          <w:marRight w:val="0"/>
          <w:marTop w:val="0"/>
          <w:marBottom w:val="0"/>
          <w:divBdr>
            <w:top w:val="none" w:sz="0" w:space="0" w:color="auto"/>
            <w:left w:val="none" w:sz="0" w:space="0" w:color="auto"/>
            <w:bottom w:val="none" w:sz="0" w:space="0" w:color="auto"/>
            <w:right w:val="none" w:sz="0" w:space="0" w:color="auto"/>
          </w:divBdr>
        </w:div>
        <w:div w:id="711267846">
          <w:marLeft w:val="640"/>
          <w:marRight w:val="0"/>
          <w:marTop w:val="0"/>
          <w:marBottom w:val="0"/>
          <w:divBdr>
            <w:top w:val="none" w:sz="0" w:space="0" w:color="auto"/>
            <w:left w:val="none" w:sz="0" w:space="0" w:color="auto"/>
            <w:bottom w:val="none" w:sz="0" w:space="0" w:color="auto"/>
            <w:right w:val="none" w:sz="0" w:space="0" w:color="auto"/>
          </w:divBdr>
        </w:div>
        <w:div w:id="1819347317">
          <w:marLeft w:val="640"/>
          <w:marRight w:val="0"/>
          <w:marTop w:val="0"/>
          <w:marBottom w:val="0"/>
          <w:divBdr>
            <w:top w:val="none" w:sz="0" w:space="0" w:color="auto"/>
            <w:left w:val="none" w:sz="0" w:space="0" w:color="auto"/>
            <w:bottom w:val="none" w:sz="0" w:space="0" w:color="auto"/>
            <w:right w:val="none" w:sz="0" w:space="0" w:color="auto"/>
          </w:divBdr>
        </w:div>
        <w:div w:id="1187790451">
          <w:marLeft w:val="640"/>
          <w:marRight w:val="0"/>
          <w:marTop w:val="0"/>
          <w:marBottom w:val="0"/>
          <w:divBdr>
            <w:top w:val="none" w:sz="0" w:space="0" w:color="auto"/>
            <w:left w:val="none" w:sz="0" w:space="0" w:color="auto"/>
            <w:bottom w:val="none" w:sz="0" w:space="0" w:color="auto"/>
            <w:right w:val="none" w:sz="0" w:space="0" w:color="auto"/>
          </w:divBdr>
        </w:div>
        <w:div w:id="1606694249">
          <w:marLeft w:val="640"/>
          <w:marRight w:val="0"/>
          <w:marTop w:val="0"/>
          <w:marBottom w:val="0"/>
          <w:divBdr>
            <w:top w:val="none" w:sz="0" w:space="0" w:color="auto"/>
            <w:left w:val="none" w:sz="0" w:space="0" w:color="auto"/>
            <w:bottom w:val="none" w:sz="0" w:space="0" w:color="auto"/>
            <w:right w:val="none" w:sz="0" w:space="0" w:color="auto"/>
          </w:divBdr>
        </w:div>
        <w:div w:id="333798836">
          <w:marLeft w:val="640"/>
          <w:marRight w:val="0"/>
          <w:marTop w:val="0"/>
          <w:marBottom w:val="0"/>
          <w:divBdr>
            <w:top w:val="none" w:sz="0" w:space="0" w:color="auto"/>
            <w:left w:val="none" w:sz="0" w:space="0" w:color="auto"/>
            <w:bottom w:val="none" w:sz="0" w:space="0" w:color="auto"/>
            <w:right w:val="none" w:sz="0" w:space="0" w:color="auto"/>
          </w:divBdr>
        </w:div>
        <w:div w:id="1543832504">
          <w:marLeft w:val="640"/>
          <w:marRight w:val="0"/>
          <w:marTop w:val="0"/>
          <w:marBottom w:val="0"/>
          <w:divBdr>
            <w:top w:val="none" w:sz="0" w:space="0" w:color="auto"/>
            <w:left w:val="none" w:sz="0" w:space="0" w:color="auto"/>
            <w:bottom w:val="none" w:sz="0" w:space="0" w:color="auto"/>
            <w:right w:val="none" w:sz="0" w:space="0" w:color="auto"/>
          </w:divBdr>
        </w:div>
        <w:div w:id="761609401">
          <w:marLeft w:val="640"/>
          <w:marRight w:val="0"/>
          <w:marTop w:val="0"/>
          <w:marBottom w:val="0"/>
          <w:divBdr>
            <w:top w:val="none" w:sz="0" w:space="0" w:color="auto"/>
            <w:left w:val="none" w:sz="0" w:space="0" w:color="auto"/>
            <w:bottom w:val="none" w:sz="0" w:space="0" w:color="auto"/>
            <w:right w:val="none" w:sz="0" w:space="0" w:color="auto"/>
          </w:divBdr>
        </w:div>
        <w:div w:id="214238893">
          <w:marLeft w:val="640"/>
          <w:marRight w:val="0"/>
          <w:marTop w:val="0"/>
          <w:marBottom w:val="0"/>
          <w:divBdr>
            <w:top w:val="none" w:sz="0" w:space="0" w:color="auto"/>
            <w:left w:val="none" w:sz="0" w:space="0" w:color="auto"/>
            <w:bottom w:val="none" w:sz="0" w:space="0" w:color="auto"/>
            <w:right w:val="none" w:sz="0" w:space="0" w:color="auto"/>
          </w:divBdr>
        </w:div>
        <w:div w:id="840507338">
          <w:marLeft w:val="640"/>
          <w:marRight w:val="0"/>
          <w:marTop w:val="0"/>
          <w:marBottom w:val="0"/>
          <w:divBdr>
            <w:top w:val="none" w:sz="0" w:space="0" w:color="auto"/>
            <w:left w:val="none" w:sz="0" w:space="0" w:color="auto"/>
            <w:bottom w:val="none" w:sz="0" w:space="0" w:color="auto"/>
            <w:right w:val="none" w:sz="0" w:space="0" w:color="auto"/>
          </w:divBdr>
        </w:div>
        <w:div w:id="119543470">
          <w:marLeft w:val="640"/>
          <w:marRight w:val="0"/>
          <w:marTop w:val="0"/>
          <w:marBottom w:val="0"/>
          <w:divBdr>
            <w:top w:val="none" w:sz="0" w:space="0" w:color="auto"/>
            <w:left w:val="none" w:sz="0" w:space="0" w:color="auto"/>
            <w:bottom w:val="none" w:sz="0" w:space="0" w:color="auto"/>
            <w:right w:val="none" w:sz="0" w:space="0" w:color="auto"/>
          </w:divBdr>
        </w:div>
        <w:div w:id="411858197">
          <w:marLeft w:val="640"/>
          <w:marRight w:val="0"/>
          <w:marTop w:val="0"/>
          <w:marBottom w:val="0"/>
          <w:divBdr>
            <w:top w:val="none" w:sz="0" w:space="0" w:color="auto"/>
            <w:left w:val="none" w:sz="0" w:space="0" w:color="auto"/>
            <w:bottom w:val="none" w:sz="0" w:space="0" w:color="auto"/>
            <w:right w:val="none" w:sz="0" w:space="0" w:color="auto"/>
          </w:divBdr>
        </w:div>
        <w:div w:id="1068962464">
          <w:marLeft w:val="640"/>
          <w:marRight w:val="0"/>
          <w:marTop w:val="0"/>
          <w:marBottom w:val="0"/>
          <w:divBdr>
            <w:top w:val="none" w:sz="0" w:space="0" w:color="auto"/>
            <w:left w:val="none" w:sz="0" w:space="0" w:color="auto"/>
            <w:bottom w:val="none" w:sz="0" w:space="0" w:color="auto"/>
            <w:right w:val="none" w:sz="0" w:space="0" w:color="auto"/>
          </w:divBdr>
        </w:div>
        <w:div w:id="352461772">
          <w:marLeft w:val="640"/>
          <w:marRight w:val="0"/>
          <w:marTop w:val="0"/>
          <w:marBottom w:val="0"/>
          <w:divBdr>
            <w:top w:val="none" w:sz="0" w:space="0" w:color="auto"/>
            <w:left w:val="none" w:sz="0" w:space="0" w:color="auto"/>
            <w:bottom w:val="none" w:sz="0" w:space="0" w:color="auto"/>
            <w:right w:val="none" w:sz="0" w:space="0" w:color="auto"/>
          </w:divBdr>
        </w:div>
        <w:div w:id="1704860053">
          <w:marLeft w:val="640"/>
          <w:marRight w:val="0"/>
          <w:marTop w:val="0"/>
          <w:marBottom w:val="0"/>
          <w:divBdr>
            <w:top w:val="none" w:sz="0" w:space="0" w:color="auto"/>
            <w:left w:val="none" w:sz="0" w:space="0" w:color="auto"/>
            <w:bottom w:val="none" w:sz="0" w:space="0" w:color="auto"/>
            <w:right w:val="none" w:sz="0" w:space="0" w:color="auto"/>
          </w:divBdr>
        </w:div>
        <w:div w:id="67502588">
          <w:marLeft w:val="640"/>
          <w:marRight w:val="0"/>
          <w:marTop w:val="0"/>
          <w:marBottom w:val="0"/>
          <w:divBdr>
            <w:top w:val="none" w:sz="0" w:space="0" w:color="auto"/>
            <w:left w:val="none" w:sz="0" w:space="0" w:color="auto"/>
            <w:bottom w:val="none" w:sz="0" w:space="0" w:color="auto"/>
            <w:right w:val="none" w:sz="0" w:space="0" w:color="auto"/>
          </w:divBdr>
        </w:div>
        <w:div w:id="648438647">
          <w:marLeft w:val="640"/>
          <w:marRight w:val="0"/>
          <w:marTop w:val="0"/>
          <w:marBottom w:val="0"/>
          <w:divBdr>
            <w:top w:val="none" w:sz="0" w:space="0" w:color="auto"/>
            <w:left w:val="none" w:sz="0" w:space="0" w:color="auto"/>
            <w:bottom w:val="none" w:sz="0" w:space="0" w:color="auto"/>
            <w:right w:val="none" w:sz="0" w:space="0" w:color="auto"/>
          </w:divBdr>
        </w:div>
        <w:div w:id="1781681123">
          <w:marLeft w:val="640"/>
          <w:marRight w:val="0"/>
          <w:marTop w:val="0"/>
          <w:marBottom w:val="0"/>
          <w:divBdr>
            <w:top w:val="none" w:sz="0" w:space="0" w:color="auto"/>
            <w:left w:val="none" w:sz="0" w:space="0" w:color="auto"/>
            <w:bottom w:val="none" w:sz="0" w:space="0" w:color="auto"/>
            <w:right w:val="none" w:sz="0" w:space="0" w:color="auto"/>
          </w:divBdr>
        </w:div>
        <w:div w:id="1798373993">
          <w:marLeft w:val="640"/>
          <w:marRight w:val="0"/>
          <w:marTop w:val="0"/>
          <w:marBottom w:val="0"/>
          <w:divBdr>
            <w:top w:val="none" w:sz="0" w:space="0" w:color="auto"/>
            <w:left w:val="none" w:sz="0" w:space="0" w:color="auto"/>
            <w:bottom w:val="none" w:sz="0" w:space="0" w:color="auto"/>
            <w:right w:val="none" w:sz="0" w:space="0" w:color="auto"/>
          </w:divBdr>
        </w:div>
        <w:div w:id="174811691">
          <w:marLeft w:val="640"/>
          <w:marRight w:val="0"/>
          <w:marTop w:val="0"/>
          <w:marBottom w:val="0"/>
          <w:divBdr>
            <w:top w:val="none" w:sz="0" w:space="0" w:color="auto"/>
            <w:left w:val="none" w:sz="0" w:space="0" w:color="auto"/>
            <w:bottom w:val="none" w:sz="0" w:space="0" w:color="auto"/>
            <w:right w:val="none" w:sz="0" w:space="0" w:color="auto"/>
          </w:divBdr>
        </w:div>
        <w:div w:id="621960611">
          <w:marLeft w:val="640"/>
          <w:marRight w:val="0"/>
          <w:marTop w:val="0"/>
          <w:marBottom w:val="0"/>
          <w:divBdr>
            <w:top w:val="none" w:sz="0" w:space="0" w:color="auto"/>
            <w:left w:val="none" w:sz="0" w:space="0" w:color="auto"/>
            <w:bottom w:val="none" w:sz="0" w:space="0" w:color="auto"/>
            <w:right w:val="none" w:sz="0" w:space="0" w:color="auto"/>
          </w:divBdr>
        </w:div>
        <w:div w:id="1604334893">
          <w:marLeft w:val="640"/>
          <w:marRight w:val="0"/>
          <w:marTop w:val="0"/>
          <w:marBottom w:val="0"/>
          <w:divBdr>
            <w:top w:val="none" w:sz="0" w:space="0" w:color="auto"/>
            <w:left w:val="none" w:sz="0" w:space="0" w:color="auto"/>
            <w:bottom w:val="none" w:sz="0" w:space="0" w:color="auto"/>
            <w:right w:val="none" w:sz="0" w:space="0" w:color="auto"/>
          </w:divBdr>
        </w:div>
      </w:divsChild>
    </w:div>
    <w:div w:id="555819269">
      <w:bodyDiv w:val="1"/>
      <w:marLeft w:val="0"/>
      <w:marRight w:val="0"/>
      <w:marTop w:val="0"/>
      <w:marBottom w:val="0"/>
      <w:divBdr>
        <w:top w:val="none" w:sz="0" w:space="0" w:color="auto"/>
        <w:left w:val="none" w:sz="0" w:space="0" w:color="auto"/>
        <w:bottom w:val="none" w:sz="0" w:space="0" w:color="auto"/>
        <w:right w:val="none" w:sz="0" w:space="0" w:color="auto"/>
      </w:divBdr>
      <w:divsChild>
        <w:div w:id="1914701582">
          <w:marLeft w:val="640"/>
          <w:marRight w:val="0"/>
          <w:marTop w:val="0"/>
          <w:marBottom w:val="0"/>
          <w:divBdr>
            <w:top w:val="none" w:sz="0" w:space="0" w:color="auto"/>
            <w:left w:val="none" w:sz="0" w:space="0" w:color="auto"/>
            <w:bottom w:val="none" w:sz="0" w:space="0" w:color="auto"/>
            <w:right w:val="none" w:sz="0" w:space="0" w:color="auto"/>
          </w:divBdr>
        </w:div>
        <w:div w:id="816068835">
          <w:marLeft w:val="640"/>
          <w:marRight w:val="0"/>
          <w:marTop w:val="0"/>
          <w:marBottom w:val="0"/>
          <w:divBdr>
            <w:top w:val="none" w:sz="0" w:space="0" w:color="auto"/>
            <w:left w:val="none" w:sz="0" w:space="0" w:color="auto"/>
            <w:bottom w:val="none" w:sz="0" w:space="0" w:color="auto"/>
            <w:right w:val="none" w:sz="0" w:space="0" w:color="auto"/>
          </w:divBdr>
        </w:div>
        <w:div w:id="2069527909">
          <w:marLeft w:val="640"/>
          <w:marRight w:val="0"/>
          <w:marTop w:val="0"/>
          <w:marBottom w:val="0"/>
          <w:divBdr>
            <w:top w:val="none" w:sz="0" w:space="0" w:color="auto"/>
            <w:left w:val="none" w:sz="0" w:space="0" w:color="auto"/>
            <w:bottom w:val="none" w:sz="0" w:space="0" w:color="auto"/>
            <w:right w:val="none" w:sz="0" w:space="0" w:color="auto"/>
          </w:divBdr>
        </w:div>
        <w:div w:id="956760729">
          <w:marLeft w:val="640"/>
          <w:marRight w:val="0"/>
          <w:marTop w:val="0"/>
          <w:marBottom w:val="0"/>
          <w:divBdr>
            <w:top w:val="none" w:sz="0" w:space="0" w:color="auto"/>
            <w:left w:val="none" w:sz="0" w:space="0" w:color="auto"/>
            <w:bottom w:val="none" w:sz="0" w:space="0" w:color="auto"/>
            <w:right w:val="none" w:sz="0" w:space="0" w:color="auto"/>
          </w:divBdr>
        </w:div>
        <w:div w:id="808550146">
          <w:marLeft w:val="640"/>
          <w:marRight w:val="0"/>
          <w:marTop w:val="0"/>
          <w:marBottom w:val="0"/>
          <w:divBdr>
            <w:top w:val="none" w:sz="0" w:space="0" w:color="auto"/>
            <w:left w:val="none" w:sz="0" w:space="0" w:color="auto"/>
            <w:bottom w:val="none" w:sz="0" w:space="0" w:color="auto"/>
            <w:right w:val="none" w:sz="0" w:space="0" w:color="auto"/>
          </w:divBdr>
        </w:div>
        <w:div w:id="756748419">
          <w:marLeft w:val="640"/>
          <w:marRight w:val="0"/>
          <w:marTop w:val="0"/>
          <w:marBottom w:val="0"/>
          <w:divBdr>
            <w:top w:val="none" w:sz="0" w:space="0" w:color="auto"/>
            <w:left w:val="none" w:sz="0" w:space="0" w:color="auto"/>
            <w:bottom w:val="none" w:sz="0" w:space="0" w:color="auto"/>
            <w:right w:val="none" w:sz="0" w:space="0" w:color="auto"/>
          </w:divBdr>
        </w:div>
        <w:div w:id="1920023543">
          <w:marLeft w:val="640"/>
          <w:marRight w:val="0"/>
          <w:marTop w:val="0"/>
          <w:marBottom w:val="0"/>
          <w:divBdr>
            <w:top w:val="none" w:sz="0" w:space="0" w:color="auto"/>
            <w:left w:val="none" w:sz="0" w:space="0" w:color="auto"/>
            <w:bottom w:val="none" w:sz="0" w:space="0" w:color="auto"/>
            <w:right w:val="none" w:sz="0" w:space="0" w:color="auto"/>
          </w:divBdr>
        </w:div>
        <w:div w:id="395474246">
          <w:marLeft w:val="640"/>
          <w:marRight w:val="0"/>
          <w:marTop w:val="0"/>
          <w:marBottom w:val="0"/>
          <w:divBdr>
            <w:top w:val="none" w:sz="0" w:space="0" w:color="auto"/>
            <w:left w:val="none" w:sz="0" w:space="0" w:color="auto"/>
            <w:bottom w:val="none" w:sz="0" w:space="0" w:color="auto"/>
            <w:right w:val="none" w:sz="0" w:space="0" w:color="auto"/>
          </w:divBdr>
        </w:div>
        <w:div w:id="530842290">
          <w:marLeft w:val="640"/>
          <w:marRight w:val="0"/>
          <w:marTop w:val="0"/>
          <w:marBottom w:val="0"/>
          <w:divBdr>
            <w:top w:val="none" w:sz="0" w:space="0" w:color="auto"/>
            <w:left w:val="none" w:sz="0" w:space="0" w:color="auto"/>
            <w:bottom w:val="none" w:sz="0" w:space="0" w:color="auto"/>
            <w:right w:val="none" w:sz="0" w:space="0" w:color="auto"/>
          </w:divBdr>
        </w:div>
        <w:div w:id="2144495909">
          <w:marLeft w:val="640"/>
          <w:marRight w:val="0"/>
          <w:marTop w:val="0"/>
          <w:marBottom w:val="0"/>
          <w:divBdr>
            <w:top w:val="none" w:sz="0" w:space="0" w:color="auto"/>
            <w:left w:val="none" w:sz="0" w:space="0" w:color="auto"/>
            <w:bottom w:val="none" w:sz="0" w:space="0" w:color="auto"/>
            <w:right w:val="none" w:sz="0" w:space="0" w:color="auto"/>
          </w:divBdr>
        </w:div>
        <w:div w:id="1626741071">
          <w:marLeft w:val="640"/>
          <w:marRight w:val="0"/>
          <w:marTop w:val="0"/>
          <w:marBottom w:val="0"/>
          <w:divBdr>
            <w:top w:val="none" w:sz="0" w:space="0" w:color="auto"/>
            <w:left w:val="none" w:sz="0" w:space="0" w:color="auto"/>
            <w:bottom w:val="none" w:sz="0" w:space="0" w:color="auto"/>
            <w:right w:val="none" w:sz="0" w:space="0" w:color="auto"/>
          </w:divBdr>
        </w:div>
        <w:div w:id="192497454">
          <w:marLeft w:val="640"/>
          <w:marRight w:val="0"/>
          <w:marTop w:val="0"/>
          <w:marBottom w:val="0"/>
          <w:divBdr>
            <w:top w:val="none" w:sz="0" w:space="0" w:color="auto"/>
            <w:left w:val="none" w:sz="0" w:space="0" w:color="auto"/>
            <w:bottom w:val="none" w:sz="0" w:space="0" w:color="auto"/>
            <w:right w:val="none" w:sz="0" w:space="0" w:color="auto"/>
          </w:divBdr>
        </w:div>
        <w:div w:id="1017387115">
          <w:marLeft w:val="640"/>
          <w:marRight w:val="0"/>
          <w:marTop w:val="0"/>
          <w:marBottom w:val="0"/>
          <w:divBdr>
            <w:top w:val="none" w:sz="0" w:space="0" w:color="auto"/>
            <w:left w:val="none" w:sz="0" w:space="0" w:color="auto"/>
            <w:bottom w:val="none" w:sz="0" w:space="0" w:color="auto"/>
            <w:right w:val="none" w:sz="0" w:space="0" w:color="auto"/>
          </w:divBdr>
        </w:div>
        <w:div w:id="1378508734">
          <w:marLeft w:val="640"/>
          <w:marRight w:val="0"/>
          <w:marTop w:val="0"/>
          <w:marBottom w:val="0"/>
          <w:divBdr>
            <w:top w:val="none" w:sz="0" w:space="0" w:color="auto"/>
            <w:left w:val="none" w:sz="0" w:space="0" w:color="auto"/>
            <w:bottom w:val="none" w:sz="0" w:space="0" w:color="auto"/>
            <w:right w:val="none" w:sz="0" w:space="0" w:color="auto"/>
          </w:divBdr>
        </w:div>
        <w:div w:id="235941661">
          <w:marLeft w:val="640"/>
          <w:marRight w:val="0"/>
          <w:marTop w:val="0"/>
          <w:marBottom w:val="0"/>
          <w:divBdr>
            <w:top w:val="none" w:sz="0" w:space="0" w:color="auto"/>
            <w:left w:val="none" w:sz="0" w:space="0" w:color="auto"/>
            <w:bottom w:val="none" w:sz="0" w:space="0" w:color="auto"/>
            <w:right w:val="none" w:sz="0" w:space="0" w:color="auto"/>
          </w:divBdr>
        </w:div>
        <w:div w:id="41641966">
          <w:marLeft w:val="640"/>
          <w:marRight w:val="0"/>
          <w:marTop w:val="0"/>
          <w:marBottom w:val="0"/>
          <w:divBdr>
            <w:top w:val="none" w:sz="0" w:space="0" w:color="auto"/>
            <w:left w:val="none" w:sz="0" w:space="0" w:color="auto"/>
            <w:bottom w:val="none" w:sz="0" w:space="0" w:color="auto"/>
            <w:right w:val="none" w:sz="0" w:space="0" w:color="auto"/>
          </w:divBdr>
        </w:div>
        <w:div w:id="978266401">
          <w:marLeft w:val="640"/>
          <w:marRight w:val="0"/>
          <w:marTop w:val="0"/>
          <w:marBottom w:val="0"/>
          <w:divBdr>
            <w:top w:val="none" w:sz="0" w:space="0" w:color="auto"/>
            <w:left w:val="none" w:sz="0" w:space="0" w:color="auto"/>
            <w:bottom w:val="none" w:sz="0" w:space="0" w:color="auto"/>
            <w:right w:val="none" w:sz="0" w:space="0" w:color="auto"/>
          </w:divBdr>
        </w:div>
        <w:div w:id="2057851079">
          <w:marLeft w:val="640"/>
          <w:marRight w:val="0"/>
          <w:marTop w:val="0"/>
          <w:marBottom w:val="0"/>
          <w:divBdr>
            <w:top w:val="none" w:sz="0" w:space="0" w:color="auto"/>
            <w:left w:val="none" w:sz="0" w:space="0" w:color="auto"/>
            <w:bottom w:val="none" w:sz="0" w:space="0" w:color="auto"/>
            <w:right w:val="none" w:sz="0" w:space="0" w:color="auto"/>
          </w:divBdr>
        </w:div>
        <w:div w:id="265233009">
          <w:marLeft w:val="640"/>
          <w:marRight w:val="0"/>
          <w:marTop w:val="0"/>
          <w:marBottom w:val="0"/>
          <w:divBdr>
            <w:top w:val="none" w:sz="0" w:space="0" w:color="auto"/>
            <w:left w:val="none" w:sz="0" w:space="0" w:color="auto"/>
            <w:bottom w:val="none" w:sz="0" w:space="0" w:color="auto"/>
            <w:right w:val="none" w:sz="0" w:space="0" w:color="auto"/>
          </w:divBdr>
        </w:div>
        <w:div w:id="1453861480">
          <w:marLeft w:val="640"/>
          <w:marRight w:val="0"/>
          <w:marTop w:val="0"/>
          <w:marBottom w:val="0"/>
          <w:divBdr>
            <w:top w:val="none" w:sz="0" w:space="0" w:color="auto"/>
            <w:left w:val="none" w:sz="0" w:space="0" w:color="auto"/>
            <w:bottom w:val="none" w:sz="0" w:space="0" w:color="auto"/>
            <w:right w:val="none" w:sz="0" w:space="0" w:color="auto"/>
          </w:divBdr>
        </w:div>
        <w:div w:id="1993751497">
          <w:marLeft w:val="640"/>
          <w:marRight w:val="0"/>
          <w:marTop w:val="0"/>
          <w:marBottom w:val="0"/>
          <w:divBdr>
            <w:top w:val="none" w:sz="0" w:space="0" w:color="auto"/>
            <w:left w:val="none" w:sz="0" w:space="0" w:color="auto"/>
            <w:bottom w:val="none" w:sz="0" w:space="0" w:color="auto"/>
            <w:right w:val="none" w:sz="0" w:space="0" w:color="auto"/>
          </w:divBdr>
        </w:div>
        <w:div w:id="858549720">
          <w:marLeft w:val="640"/>
          <w:marRight w:val="0"/>
          <w:marTop w:val="0"/>
          <w:marBottom w:val="0"/>
          <w:divBdr>
            <w:top w:val="none" w:sz="0" w:space="0" w:color="auto"/>
            <w:left w:val="none" w:sz="0" w:space="0" w:color="auto"/>
            <w:bottom w:val="none" w:sz="0" w:space="0" w:color="auto"/>
            <w:right w:val="none" w:sz="0" w:space="0" w:color="auto"/>
          </w:divBdr>
        </w:div>
        <w:div w:id="541065735">
          <w:marLeft w:val="640"/>
          <w:marRight w:val="0"/>
          <w:marTop w:val="0"/>
          <w:marBottom w:val="0"/>
          <w:divBdr>
            <w:top w:val="none" w:sz="0" w:space="0" w:color="auto"/>
            <w:left w:val="none" w:sz="0" w:space="0" w:color="auto"/>
            <w:bottom w:val="none" w:sz="0" w:space="0" w:color="auto"/>
            <w:right w:val="none" w:sz="0" w:space="0" w:color="auto"/>
          </w:divBdr>
        </w:div>
        <w:div w:id="1535849774">
          <w:marLeft w:val="640"/>
          <w:marRight w:val="0"/>
          <w:marTop w:val="0"/>
          <w:marBottom w:val="0"/>
          <w:divBdr>
            <w:top w:val="none" w:sz="0" w:space="0" w:color="auto"/>
            <w:left w:val="none" w:sz="0" w:space="0" w:color="auto"/>
            <w:bottom w:val="none" w:sz="0" w:space="0" w:color="auto"/>
            <w:right w:val="none" w:sz="0" w:space="0" w:color="auto"/>
          </w:divBdr>
        </w:div>
        <w:div w:id="1148671188">
          <w:marLeft w:val="640"/>
          <w:marRight w:val="0"/>
          <w:marTop w:val="0"/>
          <w:marBottom w:val="0"/>
          <w:divBdr>
            <w:top w:val="none" w:sz="0" w:space="0" w:color="auto"/>
            <w:left w:val="none" w:sz="0" w:space="0" w:color="auto"/>
            <w:bottom w:val="none" w:sz="0" w:space="0" w:color="auto"/>
            <w:right w:val="none" w:sz="0" w:space="0" w:color="auto"/>
          </w:divBdr>
        </w:div>
        <w:div w:id="1637029456">
          <w:marLeft w:val="640"/>
          <w:marRight w:val="0"/>
          <w:marTop w:val="0"/>
          <w:marBottom w:val="0"/>
          <w:divBdr>
            <w:top w:val="none" w:sz="0" w:space="0" w:color="auto"/>
            <w:left w:val="none" w:sz="0" w:space="0" w:color="auto"/>
            <w:bottom w:val="none" w:sz="0" w:space="0" w:color="auto"/>
            <w:right w:val="none" w:sz="0" w:space="0" w:color="auto"/>
          </w:divBdr>
        </w:div>
        <w:div w:id="261449745">
          <w:marLeft w:val="640"/>
          <w:marRight w:val="0"/>
          <w:marTop w:val="0"/>
          <w:marBottom w:val="0"/>
          <w:divBdr>
            <w:top w:val="none" w:sz="0" w:space="0" w:color="auto"/>
            <w:left w:val="none" w:sz="0" w:space="0" w:color="auto"/>
            <w:bottom w:val="none" w:sz="0" w:space="0" w:color="auto"/>
            <w:right w:val="none" w:sz="0" w:space="0" w:color="auto"/>
          </w:divBdr>
        </w:div>
        <w:div w:id="16008012">
          <w:marLeft w:val="640"/>
          <w:marRight w:val="0"/>
          <w:marTop w:val="0"/>
          <w:marBottom w:val="0"/>
          <w:divBdr>
            <w:top w:val="none" w:sz="0" w:space="0" w:color="auto"/>
            <w:left w:val="none" w:sz="0" w:space="0" w:color="auto"/>
            <w:bottom w:val="none" w:sz="0" w:space="0" w:color="auto"/>
            <w:right w:val="none" w:sz="0" w:space="0" w:color="auto"/>
          </w:divBdr>
        </w:div>
        <w:div w:id="1426878892">
          <w:marLeft w:val="640"/>
          <w:marRight w:val="0"/>
          <w:marTop w:val="0"/>
          <w:marBottom w:val="0"/>
          <w:divBdr>
            <w:top w:val="none" w:sz="0" w:space="0" w:color="auto"/>
            <w:left w:val="none" w:sz="0" w:space="0" w:color="auto"/>
            <w:bottom w:val="none" w:sz="0" w:space="0" w:color="auto"/>
            <w:right w:val="none" w:sz="0" w:space="0" w:color="auto"/>
          </w:divBdr>
        </w:div>
        <w:div w:id="49691703">
          <w:marLeft w:val="640"/>
          <w:marRight w:val="0"/>
          <w:marTop w:val="0"/>
          <w:marBottom w:val="0"/>
          <w:divBdr>
            <w:top w:val="none" w:sz="0" w:space="0" w:color="auto"/>
            <w:left w:val="none" w:sz="0" w:space="0" w:color="auto"/>
            <w:bottom w:val="none" w:sz="0" w:space="0" w:color="auto"/>
            <w:right w:val="none" w:sz="0" w:space="0" w:color="auto"/>
          </w:divBdr>
        </w:div>
        <w:div w:id="503865180">
          <w:marLeft w:val="640"/>
          <w:marRight w:val="0"/>
          <w:marTop w:val="0"/>
          <w:marBottom w:val="0"/>
          <w:divBdr>
            <w:top w:val="none" w:sz="0" w:space="0" w:color="auto"/>
            <w:left w:val="none" w:sz="0" w:space="0" w:color="auto"/>
            <w:bottom w:val="none" w:sz="0" w:space="0" w:color="auto"/>
            <w:right w:val="none" w:sz="0" w:space="0" w:color="auto"/>
          </w:divBdr>
        </w:div>
        <w:div w:id="1966697767">
          <w:marLeft w:val="640"/>
          <w:marRight w:val="0"/>
          <w:marTop w:val="0"/>
          <w:marBottom w:val="0"/>
          <w:divBdr>
            <w:top w:val="none" w:sz="0" w:space="0" w:color="auto"/>
            <w:left w:val="none" w:sz="0" w:space="0" w:color="auto"/>
            <w:bottom w:val="none" w:sz="0" w:space="0" w:color="auto"/>
            <w:right w:val="none" w:sz="0" w:space="0" w:color="auto"/>
          </w:divBdr>
        </w:div>
        <w:div w:id="489564154">
          <w:marLeft w:val="640"/>
          <w:marRight w:val="0"/>
          <w:marTop w:val="0"/>
          <w:marBottom w:val="0"/>
          <w:divBdr>
            <w:top w:val="none" w:sz="0" w:space="0" w:color="auto"/>
            <w:left w:val="none" w:sz="0" w:space="0" w:color="auto"/>
            <w:bottom w:val="none" w:sz="0" w:space="0" w:color="auto"/>
            <w:right w:val="none" w:sz="0" w:space="0" w:color="auto"/>
          </w:divBdr>
        </w:div>
        <w:div w:id="980767736">
          <w:marLeft w:val="640"/>
          <w:marRight w:val="0"/>
          <w:marTop w:val="0"/>
          <w:marBottom w:val="0"/>
          <w:divBdr>
            <w:top w:val="none" w:sz="0" w:space="0" w:color="auto"/>
            <w:left w:val="none" w:sz="0" w:space="0" w:color="auto"/>
            <w:bottom w:val="none" w:sz="0" w:space="0" w:color="auto"/>
            <w:right w:val="none" w:sz="0" w:space="0" w:color="auto"/>
          </w:divBdr>
        </w:div>
        <w:div w:id="1836604881">
          <w:marLeft w:val="640"/>
          <w:marRight w:val="0"/>
          <w:marTop w:val="0"/>
          <w:marBottom w:val="0"/>
          <w:divBdr>
            <w:top w:val="none" w:sz="0" w:space="0" w:color="auto"/>
            <w:left w:val="none" w:sz="0" w:space="0" w:color="auto"/>
            <w:bottom w:val="none" w:sz="0" w:space="0" w:color="auto"/>
            <w:right w:val="none" w:sz="0" w:space="0" w:color="auto"/>
          </w:divBdr>
        </w:div>
        <w:div w:id="1097405489">
          <w:marLeft w:val="640"/>
          <w:marRight w:val="0"/>
          <w:marTop w:val="0"/>
          <w:marBottom w:val="0"/>
          <w:divBdr>
            <w:top w:val="none" w:sz="0" w:space="0" w:color="auto"/>
            <w:left w:val="none" w:sz="0" w:space="0" w:color="auto"/>
            <w:bottom w:val="none" w:sz="0" w:space="0" w:color="auto"/>
            <w:right w:val="none" w:sz="0" w:space="0" w:color="auto"/>
          </w:divBdr>
        </w:div>
        <w:div w:id="717585330">
          <w:marLeft w:val="640"/>
          <w:marRight w:val="0"/>
          <w:marTop w:val="0"/>
          <w:marBottom w:val="0"/>
          <w:divBdr>
            <w:top w:val="none" w:sz="0" w:space="0" w:color="auto"/>
            <w:left w:val="none" w:sz="0" w:space="0" w:color="auto"/>
            <w:bottom w:val="none" w:sz="0" w:space="0" w:color="auto"/>
            <w:right w:val="none" w:sz="0" w:space="0" w:color="auto"/>
          </w:divBdr>
        </w:div>
        <w:div w:id="2144881167">
          <w:marLeft w:val="640"/>
          <w:marRight w:val="0"/>
          <w:marTop w:val="0"/>
          <w:marBottom w:val="0"/>
          <w:divBdr>
            <w:top w:val="none" w:sz="0" w:space="0" w:color="auto"/>
            <w:left w:val="none" w:sz="0" w:space="0" w:color="auto"/>
            <w:bottom w:val="none" w:sz="0" w:space="0" w:color="auto"/>
            <w:right w:val="none" w:sz="0" w:space="0" w:color="auto"/>
          </w:divBdr>
        </w:div>
        <w:div w:id="959217514">
          <w:marLeft w:val="640"/>
          <w:marRight w:val="0"/>
          <w:marTop w:val="0"/>
          <w:marBottom w:val="0"/>
          <w:divBdr>
            <w:top w:val="none" w:sz="0" w:space="0" w:color="auto"/>
            <w:left w:val="none" w:sz="0" w:space="0" w:color="auto"/>
            <w:bottom w:val="none" w:sz="0" w:space="0" w:color="auto"/>
            <w:right w:val="none" w:sz="0" w:space="0" w:color="auto"/>
          </w:divBdr>
        </w:div>
        <w:div w:id="616376022">
          <w:marLeft w:val="640"/>
          <w:marRight w:val="0"/>
          <w:marTop w:val="0"/>
          <w:marBottom w:val="0"/>
          <w:divBdr>
            <w:top w:val="none" w:sz="0" w:space="0" w:color="auto"/>
            <w:left w:val="none" w:sz="0" w:space="0" w:color="auto"/>
            <w:bottom w:val="none" w:sz="0" w:space="0" w:color="auto"/>
            <w:right w:val="none" w:sz="0" w:space="0" w:color="auto"/>
          </w:divBdr>
        </w:div>
        <w:div w:id="1981494128">
          <w:marLeft w:val="640"/>
          <w:marRight w:val="0"/>
          <w:marTop w:val="0"/>
          <w:marBottom w:val="0"/>
          <w:divBdr>
            <w:top w:val="none" w:sz="0" w:space="0" w:color="auto"/>
            <w:left w:val="none" w:sz="0" w:space="0" w:color="auto"/>
            <w:bottom w:val="none" w:sz="0" w:space="0" w:color="auto"/>
            <w:right w:val="none" w:sz="0" w:space="0" w:color="auto"/>
          </w:divBdr>
        </w:div>
        <w:div w:id="1524711570">
          <w:marLeft w:val="640"/>
          <w:marRight w:val="0"/>
          <w:marTop w:val="0"/>
          <w:marBottom w:val="0"/>
          <w:divBdr>
            <w:top w:val="none" w:sz="0" w:space="0" w:color="auto"/>
            <w:left w:val="none" w:sz="0" w:space="0" w:color="auto"/>
            <w:bottom w:val="none" w:sz="0" w:space="0" w:color="auto"/>
            <w:right w:val="none" w:sz="0" w:space="0" w:color="auto"/>
          </w:divBdr>
        </w:div>
        <w:div w:id="985089615">
          <w:marLeft w:val="640"/>
          <w:marRight w:val="0"/>
          <w:marTop w:val="0"/>
          <w:marBottom w:val="0"/>
          <w:divBdr>
            <w:top w:val="none" w:sz="0" w:space="0" w:color="auto"/>
            <w:left w:val="none" w:sz="0" w:space="0" w:color="auto"/>
            <w:bottom w:val="none" w:sz="0" w:space="0" w:color="auto"/>
            <w:right w:val="none" w:sz="0" w:space="0" w:color="auto"/>
          </w:divBdr>
        </w:div>
        <w:div w:id="1862863139">
          <w:marLeft w:val="640"/>
          <w:marRight w:val="0"/>
          <w:marTop w:val="0"/>
          <w:marBottom w:val="0"/>
          <w:divBdr>
            <w:top w:val="none" w:sz="0" w:space="0" w:color="auto"/>
            <w:left w:val="none" w:sz="0" w:space="0" w:color="auto"/>
            <w:bottom w:val="none" w:sz="0" w:space="0" w:color="auto"/>
            <w:right w:val="none" w:sz="0" w:space="0" w:color="auto"/>
          </w:divBdr>
        </w:div>
        <w:div w:id="408112166">
          <w:marLeft w:val="640"/>
          <w:marRight w:val="0"/>
          <w:marTop w:val="0"/>
          <w:marBottom w:val="0"/>
          <w:divBdr>
            <w:top w:val="none" w:sz="0" w:space="0" w:color="auto"/>
            <w:left w:val="none" w:sz="0" w:space="0" w:color="auto"/>
            <w:bottom w:val="none" w:sz="0" w:space="0" w:color="auto"/>
            <w:right w:val="none" w:sz="0" w:space="0" w:color="auto"/>
          </w:divBdr>
        </w:div>
        <w:div w:id="1679772375">
          <w:marLeft w:val="640"/>
          <w:marRight w:val="0"/>
          <w:marTop w:val="0"/>
          <w:marBottom w:val="0"/>
          <w:divBdr>
            <w:top w:val="none" w:sz="0" w:space="0" w:color="auto"/>
            <w:left w:val="none" w:sz="0" w:space="0" w:color="auto"/>
            <w:bottom w:val="none" w:sz="0" w:space="0" w:color="auto"/>
            <w:right w:val="none" w:sz="0" w:space="0" w:color="auto"/>
          </w:divBdr>
        </w:div>
        <w:div w:id="1095127852">
          <w:marLeft w:val="640"/>
          <w:marRight w:val="0"/>
          <w:marTop w:val="0"/>
          <w:marBottom w:val="0"/>
          <w:divBdr>
            <w:top w:val="none" w:sz="0" w:space="0" w:color="auto"/>
            <w:left w:val="none" w:sz="0" w:space="0" w:color="auto"/>
            <w:bottom w:val="none" w:sz="0" w:space="0" w:color="auto"/>
            <w:right w:val="none" w:sz="0" w:space="0" w:color="auto"/>
          </w:divBdr>
        </w:div>
        <w:div w:id="1664627007">
          <w:marLeft w:val="640"/>
          <w:marRight w:val="0"/>
          <w:marTop w:val="0"/>
          <w:marBottom w:val="0"/>
          <w:divBdr>
            <w:top w:val="none" w:sz="0" w:space="0" w:color="auto"/>
            <w:left w:val="none" w:sz="0" w:space="0" w:color="auto"/>
            <w:bottom w:val="none" w:sz="0" w:space="0" w:color="auto"/>
            <w:right w:val="none" w:sz="0" w:space="0" w:color="auto"/>
          </w:divBdr>
        </w:div>
        <w:div w:id="1427772400">
          <w:marLeft w:val="640"/>
          <w:marRight w:val="0"/>
          <w:marTop w:val="0"/>
          <w:marBottom w:val="0"/>
          <w:divBdr>
            <w:top w:val="none" w:sz="0" w:space="0" w:color="auto"/>
            <w:left w:val="none" w:sz="0" w:space="0" w:color="auto"/>
            <w:bottom w:val="none" w:sz="0" w:space="0" w:color="auto"/>
            <w:right w:val="none" w:sz="0" w:space="0" w:color="auto"/>
          </w:divBdr>
        </w:div>
        <w:div w:id="1886524538">
          <w:marLeft w:val="640"/>
          <w:marRight w:val="0"/>
          <w:marTop w:val="0"/>
          <w:marBottom w:val="0"/>
          <w:divBdr>
            <w:top w:val="none" w:sz="0" w:space="0" w:color="auto"/>
            <w:left w:val="none" w:sz="0" w:space="0" w:color="auto"/>
            <w:bottom w:val="none" w:sz="0" w:space="0" w:color="auto"/>
            <w:right w:val="none" w:sz="0" w:space="0" w:color="auto"/>
          </w:divBdr>
        </w:div>
        <w:div w:id="492137701">
          <w:marLeft w:val="640"/>
          <w:marRight w:val="0"/>
          <w:marTop w:val="0"/>
          <w:marBottom w:val="0"/>
          <w:divBdr>
            <w:top w:val="none" w:sz="0" w:space="0" w:color="auto"/>
            <w:left w:val="none" w:sz="0" w:space="0" w:color="auto"/>
            <w:bottom w:val="none" w:sz="0" w:space="0" w:color="auto"/>
            <w:right w:val="none" w:sz="0" w:space="0" w:color="auto"/>
          </w:divBdr>
        </w:div>
        <w:div w:id="599529946">
          <w:marLeft w:val="640"/>
          <w:marRight w:val="0"/>
          <w:marTop w:val="0"/>
          <w:marBottom w:val="0"/>
          <w:divBdr>
            <w:top w:val="none" w:sz="0" w:space="0" w:color="auto"/>
            <w:left w:val="none" w:sz="0" w:space="0" w:color="auto"/>
            <w:bottom w:val="none" w:sz="0" w:space="0" w:color="auto"/>
            <w:right w:val="none" w:sz="0" w:space="0" w:color="auto"/>
          </w:divBdr>
        </w:div>
        <w:div w:id="1482116354">
          <w:marLeft w:val="640"/>
          <w:marRight w:val="0"/>
          <w:marTop w:val="0"/>
          <w:marBottom w:val="0"/>
          <w:divBdr>
            <w:top w:val="none" w:sz="0" w:space="0" w:color="auto"/>
            <w:left w:val="none" w:sz="0" w:space="0" w:color="auto"/>
            <w:bottom w:val="none" w:sz="0" w:space="0" w:color="auto"/>
            <w:right w:val="none" w:sz="0" w:space="0" w:color="auto"/>
          </w:divBdr>
        </w:div>
        <w:div w:id="1915121384">
          <w:marLeft w:val="640"/>
          <w:marRight w:val="0"/>
          <w:marTop w:val="0"/>
          <w:marBottom w:val="0"/>
          <w:divBdr>
            <w:top w:val="none" w:sz="0" w:space="0" w:color="auto"/>
            <w:left w:val="none" w:sz="0" w:space="0" w:color="auto"/>
            <w:bottom w:val="none" w:sz="0" w:space="0" w:color="auto"/>
            <w:right w:val="none" w:sz="0" w:space="0" w:color="auto"/>
          </w:divBdr>
        </w:div>
        <w:div w:id="1569850816">
          <w:marLeft w:val="640"/>
          <w:marRight w:val="0"/>
          <w:marTop w:val="0"/>
          <w:marBottom w:val="0"/>
          <w:divBdr>
            <w:top w:val="none" w:sz="0" w:space="0" w:color="auto"/>
            <w:left w:val="none" w:sz="0" w:space="0" w:color="auto"/>
            <w:bottom w:val="none" w:sz="0" w:space="0" w:color="auto"/>
            <w:right w:val="none" w:sz="0" w:space="0" w:color="auto"/>
          </w:divBdr>
        </w:div>
        <w:div w:id="726034345">
          <w:marLeft w:val="640"/>
          <w:marRight w:val="0"/>
          <w:marTop w:val="0"/>
          <w:marBottom w:val="0"/>
          <w:divBdr>
            <w:top w:val="none" w:sz="0" w:space="0" w:color="auto"/>
            <w:left w:val="none" w:sz="0" w:space="0" w:color="auto"/>
            <w:bottom w:val="none" w:sz="0" w:space="0" w:color="auto"/>
            <w:right w:val="none" w:sz="0" w:space="0" w:color="auto"/>
          </w:divBdr>
        </w:div>
        <w:div w:id="1473861626">
          <w:marLeft w:val="640"/>
          <w:marRight w:val="0"/>
          <w:marTop w:val="0"/>
          <w:marBottom w:val="0"/>
          <w:divBdr>
            <w:top w:val="none" w:sz="0" w:space="0" w:color="auto"/>
            <w:left w:val="none" w:sz="0" w:space="0" w:color="auto"/>
            <w:bottom w:val="none" w:sz="0" w:space="0" w:color="auto"/>
            <w:right w:val="none" w:sz="0" w:space="0" w:color="auto"/>
          </w:divBdr>
        </w:div>
        <w:div w:id="985088236">
          <w:marLeft w:val="640"/>
          <w:marRight w:val="0"/>
          <w:marTop w:val="0"/>
          <w:marBottom w:val="0"/>
          <w:divBdr>
            <w:top w:val="none" w:sz="0" w:space="0" w:color="auto"/>
            <w:left w:val="none" w:sz="0" w:space="0" w:color="auto"/>
            <w:bottom w:val="none" w:sz="0" w:space="0" w:color="auto"/>
            <w:right w:val="none" w:sz="0" w:space="0" w:color="auto"/>
          </w:divBdr>
        </w:div>
        <w:div w:id="816383591">
          <w:marLeft w:val="640"/>
          <w:marRight w:val="0"/>
          <w:marTop w:val="0"/>
          <w:marBottom w:val="0"/>
          <w:divBdr>
            <w:top w:val="none" w:sz="0" w:space="0" w:color="auto"/>
            <w:left w:val="none" w:sz="0" w:space="0" w:color="auto"/>
            <w:bottom w:val="none" w:sz="0" w:space="0" w:color="auto"/>
            <w:right w:val="none" w:sz="0" w:space="0" w:color="auto"/>
          </w:divBdr>
        </w:div>
        <w:div w:id="632296042">
          <w:marLeft w:val="640"/>
          <w:marRight w:val="0"/>
          <w:marTop w:val="0"/>
          <w:marBottom w:val="0"/>
          <w:divBdr>
            <w:top w:val="none" w:sz="0" w:space="0" w:color="auto"/>
            <w:left w:val="none" w:sz="0" w:space="0" w:color="auto"/>
            <w:bottom w:val="none" w:sz="0" w:space="0" w:color="auto"/>
            <w:right w:val="none" w:sz="0" w:space="0" w:color="auto"/>
          </w:divBdr>
        </w:div>
        <w:div w:id="26762400">
          <w:marLeft w:val="640"/>
          <w:marRight w:val="0"/>
          <w:marTop w:val="0"/>
          <w:marBottom w:val="0"/>
          <w:divBdr>
            <w:top w:val="none" w:sz="0" w:space="0" w:color="auto"/>
            <w:left w:val="none" w:sz="0" w:space="0" w:color="auto"/>
            <w:bottom w:val="none" w:sz="0" w:space="0" w:color="auto"/>
            <w:right w:val="none" w:sz="0" w:space="0" w:color="auto"/>
          </w:divBdr>
        </w:div>
        <w:div w:id="27419848">
          <w:marLeft w:val="640"/>
          <w:marRight w:val="0"/>
          <w:marTop w:val="0"/>
          <w:marBottom w:val="0"/>
          <w:divBdr>
            <w:top w:val="none" w:sz="0" w:space="0" w:color="auto"/>
            <w:left w:val="none" w:sz="0" w:space="0" w:color="auto"/>
            <w:bottom w:val="none" w:sz="0" w:space="0" w:color="auto"/>
            <w:right w:val="none" w:sz="0" w:space="0" w:color="auto"/>
          </w:divBdr>
        </w:div>
        <w:div w:id="1667131816">
          <w:marLeft w:val="640"/>
          <w:marRight w:val="0"/>
          <w:marTop w:val="0"/>
          <w:marBottom w:val="0"/>
          <w:divBdr>
            <w:top w:val="none" w:sz="0" w:space="0" w:color="auto"/>
            <w:left w:val="none" w:sz="0" w:space="0" w:color="auto"/>
            <w:bottom w:val="none" w:sz="0" w:space="0" w:color="auto"/>
            <w:right w:val="none" w:sz="0" w:space="0" w:color="auto"/>
          </w:divBdr>
        </w:div>
        <w:div w:id="2018918554">
          <w:marLeft w:val="640"/>
          <w:marRight w:val="0"/>
          <w:marTop w:val="0"/>
          <w:marBottom w:val="0"/>
          <w:divBdr>
            <w:top w:val="none" w:sz="0" w:space="0" w:color="auto"/>
            <w:left w:val="none" w:sz="0" w:space="0" w:color="auto"/>
            <w:bottom w:val="none" w:sz="0" w:space="0" w:color="auto"/>
            <w:right w:val="none" w:sz="0" w:space="0" w:color="auto"/>
          </w:divBdr>
        </w:div>
        <w:div w:id="2017802186">
          <w:marLeft w:val="640"/>
          <w:marRight w:val="0"/>
          <w:marTop w:val="0"/>
          <w:marBottom w:val="0"/>
          <w:divBdr>
            <w:top w:val="none" w:sz="0" w:space="0" w:color="auto"/>
            <w:left w:val="none" w:sz="0" w:space="0" w:color="auto"/>
            <w:bottom w:val="none" w:sz="0" w:space="0" w:color="auto"/>
            <w:right w:val="none" w:sz="0" w:space="0" w:color="auto"/>
          </w:divBdr>
        </w:div>
        <w:div w:id="1402171385">
          <w:marLeft w:val="640"/>
          <w:marRight w:val="0"/>
          <w:marTop w:val="0"/>
          <w:marBottom w:val="0"/>
          <w:divBdr>
            <w:top w:val="none" w:sz="0" w:space="0" w:color="auto"/>
            <w:left w:val="none" w:sz="0" w:space="0" w:color="auto"/>
            <w:bottom w:val="none" w:sz="0" w:space="0" w:color="auto"/>
            <w:right w:val="none" w:sz="0" w:space="0" w:color="auto"/>
          </w:divBdr>
        </w:div>
        <w:div w:id="1101753726">
          <w:marLeft w:val="640"/>
          <w:marRight w:val="0"/>
          <w:marTop w:val="0"/>
          <w:marBottom w:val="0"/>
          <w:divBdr>
            <w:top w:val="none" w:sz="0" w:space="0" w:color="auto"/>
            <w:left w:val="none" w:sz="0" w:space="0" w:color="auto"/>
            <w:bottom w:val="none" w:sz="0" w:space="0" w:color="auto"/>
            <w:right w:val="none" w:sz="0" w:space="0" w:color="auto"/>
          </w:divBdr>
        </w:div>
        <w:div w:id="735322425">
          <w:marLeft w:val="640"/>
          <w:marRight w:val="0"/>
          <w:marTop w:val="0"/>
          <w:marBottom w:val="0"/>
          <w:divBdr>
            <w:top w:val="none" w:sz="0" w:space="0" w:color="auto"/>
            <w:left w:val="none" w:sz="0" w:space="0" w:color="auto"/>
            <w:bottom w:val="none" w:sz="0" w:space="0" w:color="auto"/>
            <w:right w:val="none" w:sz="0" w:space="0" w:color="auto"/>
          </w:divBdr>
        </w:div>
        <w:div w:id="531311165">
          <w:marLeft w:val="640"/>
          <w:marRight w:val="0"/>
          <w:marTop w:val="0"/>
          <w:marBottom w:val="0"/>
          <w:divBdr>
            <w:top w:val="none" w:sz="0" w:space="0" w:color="auto"/>
            <w:left w:val="none" w:sz="0" w:space="0" w:color="auto"/>
            <w:bottom w:val="none" w:sz="0" w:space="0" w:color="auto"/>
            <w:right w:val="none" w:sz="0" w:space="0" w:color="auto"/>
          </w:divBdr>
        </w:div>
        <w:div w:id="31619043">
          <w:marLeft w:val="640"/>
          <w:marRight w:val="0"/>
          <w:marTop w:val="0"/>
          <w:marBottom w:val="0"/>
          <w:divBdr>
            <w:top w:val="none" w:sz="0" w:space="0" w:color="auto"/>
            <w:left w:val="none" w:sz="0" w:space="0" w:color="auto"/>
            <w:bottom w:val="none" w:sz="0" w:space="0" w:color="auto"/>
            <w:right w:val="none" w:sz="0" w:space="0" w:color="auto"/>
          </w:divBdr>
        </w:div>
        <w:div w:id="1582249060">
          <w:marLeft w:val="640"/>
          <w:marRight w:val="0"/>
          <w:marTop w:val="0"/>
          <w:marBottom w:val="0"/>
          <w:divBdr>
            <w:top w:val="none" w:sz="0" w:space="0" w:color="auto"/>
            <w:left w:val="none" w:sz="0" w:space="0" w:color="auto"/>
            <w:bottom w:val="none" w:sz="0" w:space="0" w:color="auto"/>
            <w:right w:val="none" w:sz="0" w:space="0" w:color="auto"/>
          </w:divBdr>
        </w:div>
        <w:div w:id="2132940664">
          <w:marLeft w:val="640"/>
          <w:marRight w:val="0"/>
          <w:marTop w:val="0"/>
          <w:marBottom w:val="0"/>
          <w:divBdr>
            <w:top w:val="none" w:sz="0" w:space="0" w:color="auto"/>
            <w:left w:val="none" w:sz="0" w:space="0" w:color="auto"/>
            <w:bottom w:val="none" w:sz="0" w:space="0" w:color="auto"/>
            <w:right w:val="none" w:sz="0" w:space="0" w:color="auto"/>
          </w:divBdr>
        </w:div>
        <w:div w:id="1828738885">
          <w:marLeft w:val="640"/>
          <w:marRight w:val="0"/>
          <w:marTop w:val="0"/>
          <w:marBottom w:val="0"/>
          <w:divBdr>
            <w:top w:val="none" w:sz="0" w:space="0" w:color="auto"/>
            <w:left w:val="none" w:sz="0" w:space="0" w:color="auto"/>
            <w:bottom w:val="none" w:sz="0" w:space="0" w:color="auto"/>
            <w:right w:val="none" w:sz="0" w:space="0" w:color="auto"/>
          </w:divBdr>
        </w:div>
        <w:div w:id="50661789">
          <w:marLeft w:val="640"/>
          <w:marRight w:val="0"/>
          <w:marTop w:val="0"/>
          <w:marBottom w:val="0"/>
          <w:divBdr>
            <w:top w:val="none" w:sz="0" w:space="0" w:color="auto"/>
            <w:left w:val="none" w:sz="0" w:space="0" w:color="auto"/>
            <w:bottom w:val="none" w:sz="0" w:space="0" w:color="auto"/>
            <w:right w:val="none" w:sz="0" w:space="0" w:color="auto"/>
          </w:divBdr>
        </w:div>
        <w:div w:id="1241911814">
          <w:marLeft w:val="640"/>
          <w:marRight w:val="0"/>
          <w:marTop w:val="0"/>
          <w:marBottom w:val="0"/>
          <w:divBdr>
            <w:top w:val="none" w:sz="0" w:space="0" w:color="auto"/>
            <w:left w:val="none" w:sz="0" w:space="0" w:color="auto"/>
            <w:bottom w:val="none" w:sz="0" w:space="0" w:color="auto"/>
            <w:right w:val="none" w:sz="0" w:space="0" w:color="auto"/>
          </w:divBdr>
        </w:div>
        <w:div w:id="29192294">
          <w:marLeft w:val="640"/>
          <w:marRight w:val="0"/>
          <w:marTop w:val="0"/>
          <w:marBottom w:val="0"/>
          <w:divBdr>
            <w:top w:val="none" w:sz="0" w:space="0" w:color="auto"/>
            <w:left w:val="none" w:sz="0" w:space="0" w:color="auto"/>
            <w:bottom w:val="none" w:sz="0" w:space="0" w:color="auto"/>
            <w:right w:val="none" w:sz="0" w:space="0" w:color="auto"/>
          </w:divBdr>
        </w:div>
        <w:div w:id="472991975">
          <w:marLeft w:val="640"/>
          <w:marRight w:val="0"/>
          <w:marTop w:val="0"/>
          <w:marBottom w:val="0"/>
          <w:divBdr>
            <w:top w:val="none" w:sz="0" w:space="0" w:color="auto"/>
            <w:left w:val="none" w:sz="0" w:space="0" w:color="auto"/>
            <w:bottom w:val="none" w:sz="0" w:space="0" w:color="auto"/>
            <w:right w:val="none" w:sz="0" w:space="0" w:color="auto"/>
          </w:divBdr>
        </w:div>
        <w:div w:id="1546942419">
          <w:marLeft w:val="640"/>
          <w:marRight w:val="0"/>
          <w:marTop w:val="0"/>
          <w:marBottom w:val="0"/>
          <w:divBdr>
            <w:top w:val="none" w:sz="0" w:space="0" w:color="auto"/>
            <w:left w:val="none" w:sz="0" w:space="0" w:color="auto"/>
            <w:bottom w:val="none" w:sz="0" w:space="0" w:color="auto"/>
            <w:right w:val="none" w:sz="0" w:space="0" w:color="auto"/>
          </w:divBdr>
        </w:div>
        <w:div w:id="291641606">
          <w:marLeft w:val="640"/>
          <w:marRight w:val="0"/>
          <w:marTop w:val="0"/>
          <w:marBottom w:val="0"/>
          <w:divBdr>
            <w:top w:val="none" w:sz="0" w:space="0" w:color="auto"/>
            <w:left w:val="none" w:sz="0" w:space="0" w:color="auto"/>
            <w:bottom w:val="none" w:sz="0" w:space="0" w:color="auto"/>
            <w:right w:val="none" w:sz="0" w:space="0" w:color="auto"/>
          </w:divBdr>
        </w:div>
        <w:div w:id="198443443">
          <w:marLeft w:val="640"/>
          <w:marRight w:val="0"/>
          <w:marTop w:val="0"/>
          <w:marBottom w:val="0"/>
          <w:divBdr>
            <w:top w:val="none" w:sz="0" w:space="0" w:color="auto"/>
            <w:left w:val="none" w:sz="0" w:space="0" w:color="auto"/>
            <w:bottom w:val="none" w:sz="0" w:space="0" w:color="auto"/>
            <w:right w:val="none" w:sz="0" w:space="0" w:color="auto"/>
          </w:divBdr>
        </w:div>
        <w:div w:id="1262950376">
          <w:marLeft w:val="640"/>
          <w:marRight w:val="0"/>
          <w:marTop w:val="0"/>
          <w:marBottom w:val="0"/>
          <w:divBdr>
            <w:top w:val="none" w:sz="0" w:space="0" w:color="auto"/>
            <w:left w:val="none" w:sz="0" w:space="0" w:color="auto"/>
            <w:bottom w:val="none" w:sz="0" w:space="0" w:color="auto"/>
            <w:right w:val="none" w:sz="0" w:space="0" w:color="auto"/>
          </w:divBdr>
        </w:div>
        <w:div w:id="843203801">
          <w:marLeft w:val="640"/>
          <w:marRight w:val="0"/>
          <w:marTop w:val="0"/>
          <w:marBottom w:val="0"/>
          <w:divBdr>
            <w:top w:val="none" w:sz="0" w:space="0" w:color="auto"/>
            <w:left w:val="none" w:sz="0" w:space="0" w:color="auto"/>
            <w:bottom w:val="none" w:sz="0" w:space="0" w:color="auto"/>
            <w:right w:val="none" w:sz="0" w:space="0" w:color="auto"/>
          </w:divBdr>
        </w:div>
        <w:div w:id="1242252610">
          <w:marLeft w:val="640"/>
          <w:marRight w:val="0"/>
          <w:marTop w:val="0"/>
          <w:marBottom w:val="0"/>
          <w:divBdr>
            <w:top w:val="none" w:sz="0" w:space="0" w:color="auto"/>
            <w:left w:val="none" w:sz="0" w:space="0" w:color="auto"/>
            <w:bottom w:val="none" w:sz="0" w:space="0" w:color="auto"/>
            <w:right w:val="none" w:sz="0" w:space="0" w:color="auto"/>
          </w:divBdr>
        </w:div>
        <w:div w:id="497889732">
          <w:marLeft w:val="640"/>
          <w:marRight w:val="0"/>
          <w:marTop w:val="0"/>
          <w:marBottom w:val="0"/>
          <w:divBdr>
            <w:top w:val="none" w:sz="0" w:space="0" w:color="auto"/>
            <w:left w:val="none" w:sz="0" w:space="0" w:color="auto"/>
            <w:bottom w:val="none" w:sz="0" w:space="0" w:color="auto"/>
            <w:right w:val="none" w:sz="0" w:space="0" w:color="auto"/>
          </w:divBdr>
        </w:div>
        <w:div w:id="1038705605">
          <w:marLeft w:val="640"/>
          <w:marRight w:val="0"/>
          <w:marTop w:val="0"/>
          <w:marBottom w:val="0"/>
          <w:divBdr>
            <w:top w:val="none" w:sz="0" w:space="0" w:color="auto"/>
            <w:left w:val="none" w:sz="0" w:space="0" w:color="auto"/>
            <w:bottom w:val="none" w:sz="0" w:space="0" w:color="auto"/>
            <w:right w:val="none" w:sz="0" w:space="0" w:color="auto"/>
          </w:divBdr>
        </w:div>
        <w:div w:id="271281889">
          <w:marLeft w:val="640"/>
          <w:marRight w:val="0"/>
          <w:marTop w:val="0"/>
          <w:marBottom w:val="0"/>
          <w:divBdr>
            <w:top w:val="none" w:sz="0" w:space="0" w:color="auto"/>
            <w:left w:val="none" w:sz="0" w:space="0" w:color="auto"/>
            <w:bottom w:val="none" w:sz="0" w:space="0" w:color="auto"/>
            <w:right w:val="none" w:sz="0" w:space="0" w:color="auto"/>
          </w:divBdr>
        </w:div>
        <w:div w:id="1231963650">
          <w:marLeft w:val="640"/>
          <w:marRight w:val="0"/>
          <w:marTop w:val="0"/>
          <w:marBottom w:val="0"/>
          <w:divBdr>
            <w:top w:val="none" w:sz="0" w:space="0" w:color="auto"/>
            <w:left w:val="none" w:sz="0" w:space="0" w:color="auto"/>
            <w:bottom w:val="none" w:sz="0" w:space="0" w:color="auto"/>
            <w:right w:val="none" w:sz="0" w:space="0" w:color="auto"/>
          </w:divBdr>
        </w:div>
        <w:div w:id="1542324486">
          <w:marLeft w:val="640"/>
          <w:marRight w:val="0"/>
          <w:marTop w:val="0"/>
          <w:marBottom w:val="0"/>
          <w:divBdr>
            <w:top w:val="none" w:sz="0" w:space="0" w:color="auto"/>
            <w:left w:val="none" w:sz="0" w:space="0" w:color="auto"/>
            <w:bottom w:val="none" w:sz="0" w:space="0" w:color="auto"/>
            <w:right w:val="none" w:sz="0" w:space="0" w:color="auto"/>
          </w:divBdr>
        </w:div>
        <w:div w:id="1447460096">
          <w:marLeft w:val="640"/>
          <w:marRight w:val="0"/>
          <w:marTop w:val="0"/>
          <w:marBottom w:val="0"/>
          <w:divBdr>
            <w:top w:val="none" w:sz="0" w:space="0" w:color="auto"/>
            <w:left w:val="none" w:sz="0" w:space="0" w:color="auto"/>
            <w:bottom w:val="none" w:sz="0" w:space="0" w:color="auto"/>
            <w:right w:val="none" w:sz="0" w:space="0" w:color="auto"/>
          </w:divBdr>
        </w:div>
        <w:div w:id="136999446">
          <w:marLeft w:val="640"/>
          <w:marRight w:val="0"/>
          <w:marTop w:val="0"/>
          <w:marBottom w:val="0"/>
          <w:divBdr>
            <w:top w:val="none" w:sz="0" w:space="0" w:color="auto"/>
            <w:left w:val="none" w:sz="0" w:space="0" w:color="auto"/>
            <w:bottom w:val="none" w:sz="0" w:space="0" w:color="auto"/>
            <w:right w:val="none" w:sz="0" w:space="0" w:color="auto"/>
          </w:divBdr>
        </w:div>
        <w:div w:id="1701003507">
          <w:marLeft w:val="640"/>
          <w:marRight w:val="0"/>
          <w:marTop w:val="0"/>
          <w:marBottom w:val="0"/>
          <w:divBdr>
            <w:top w:val="none" w:sz="0" w:space="0" w:color="auto"/>
            <w:left w:val="none" w:sz="0" w:space="0" w:color="auto"/>
            <w:bottom w:val="none" w:sz="0" w:space="0" w:color="auto"/>
            <w:right w:val="none" w:sz="0" w:space="0" w:color="auto"/>
          </w:divBdr>
        </w:div>
        <w:div w:id="1396776827">
          <w:marLeft w:val="640"/>
          <w:marRight w:val="0"/>
          <w:marTop w:val="0"/>
          <w:marBottom w:val="0"/>
          <w:divBdr>
            <w:top w:val="none" w:sz="0" w:space="0" w:color="auto"/>
            <w:left w:val="none" w:sz="0" w:space="0" w:color="auto"/>
            <w:bottom w:val="none" w:sz="0" w:space="0" w:color="auto"/>
            <w:right w:val="none" w:sz="0" w:space="0" w:color="auto"/>
          </w:divBdr>
        </w:div>
        <w:div w:id="1051267523">
          <w:marLeft w:val="640"/>
          <w:marRight w:val="0"/>
          <w:marTop w:val="0"/>
          <w:marBottom w:val="0"/>
          <w:divBdr>
            <w:top w:val="none" w:sz="0" w:space="0" w:color="auto"/>
            <w:left w:val="none" w:sz="0" w:space="0" w:color="auto"/>
            <w:bottom w:val="none" w:sz="0" w:space="0" w:color="auto"/>
            <w:right w:val="none" w:sz="0" w:space="0" w:color="auto"/>
          </w:divBdr>
        </w:div>
        <w:div w:id="1795561943">
          <w:marLeft w:val="640"/>
          <w:marRight w:val="0"/>
          <w:marTop w:val="0"/>
          <w:marBottom w:val="0"/>
          <w:divBdr>
            <w:top w:val="none" w:sz="0" w:space="0" w:color="auto"/>
            <w:left w:val="none" w:sz="0" w:space="0" w:color="auto"/>
            <w:bottom w:val="none" w:sz="0" w:space="0" w:color="auto"/>
            <w:right w:val="none" w:sz="0" w:space="0" w:color="auto"/>
          </w:divBdr>
        </w:div>
        <w:div w:id="1276211011">
          <w:marLeft w:val="640"/>
          <w:marRight w:val="0"/>
          <w:marTop w:val="0"/>
          <w:marBottom w:val="0"/>
          <w:divBdr>
            <w:top w:val="none" w:sz="0" w:space="0" w:color="auto"/>
            <w:left w:val="none" w:sz="0" w:space="0" w:color="auto"/>
            <w:bottom w:val="none" w:sz="0" w:space="0" w:color="auto"/>
            <w:right w:val="none" w:sz="0" w:space="0" w:color="auto"/>
          </w:divBdr>
        </w:div>
        <w:div w:id="2028754572">
          <w:marLeft w:val="640"/>
          <w:marRight w:val="0"/>
          <w:marTop w:val="0"/>
          <w:marBottom w:val="0"/>
          <w:divBdr>
            <w:top w:val="none" w:sz="0" w:space="0" w:color="auto"/>
            <w:left w:val="none" w:sz="0" w:space="0" w:color="auto"/>
            <w:bottom w:val="none" w:sz="0" w:space="0" w:color="auto"/>
            <w:right w:val="none" w:sz="0" w:space="0" w:color="auto"/>
          </w:divBdr>
        </w:div>
        <w:div w:id="1561600671">
          <w:marLeft w:val="640"/>
          <w:marRight w:val="0"/>
          <w:marTop w:val="0"/>
          <w:marBottom w:val="0"/>
          <w:divBdr>
            <w:top w:val="none" w:sz="0" w:space="0" w:color="auto"/>
            <w:left w:val="none" w:sz="0" w:space="0" w:color="auto"/>
            <w:bottom w:val="none" w:sz="0" w:space="0" w:color="auto"/>
            <w:right w:val="none" w:sz="0" w:space="0" w:color="auto"/>
          </w:divBdr>
        </w:div>
        <w:div w:id="805666698">
          <w:marLeft w:val="640"/>
          <w:marRight w:val="0"/>
          <w:marTop w:val="0"/>
          <w:marBottom w:val="0"/>
          <w:divBdr>
            <w:top w:val="none" w:sz="0" w:space="0" w:color="auto"/>
            <w:left w:val="none" w:sz="0" w:space="0" w:color="auto"/>
            <w:bottom w:val="none" w:sz="0" w:space="0" w:color="auto"/>
            <w:right w:val="none" w:sz="0" w:space="0" w:color="auto"/>
          </w:divBdr>
        </w:div>
        <w:div w:id="2062943242">
          <w:marLeft w:val="640"/>
          <w:marRight w:val="0"/>
          <w:marTop w:val="0"/>
          <w:marBottom w:val="0"/>
          <w:divBdr>
            <w:top w:val="none" w:sz="0" w:space="0" w:color="auto"/>
            <w:left w:val="none" w:sz="0" w:space="0" w:color="auto"/>
            <w:bottom w:val="none" w:sz="0" w:space="0" w:color="auto"/>
            <w:right w:val="none" w:sz="0" w:space="0" w:color="auto"/>
          </w:divBdr>
        </w:div>
        <w:div w:id="2123766785">
          <w:marLeft w:val="640"/>
          <w:marRight w:val="0"/>
          <w:marTop w:val="0"/>
          <w:marBottom w:val="0"/>
          <w:divBdr>
            <w:top w:val="none" w:sz="0" w:space="0" w:color="auto"/>
            <w:left w:val="none" w:sz="0" w:space="0" w:color="auto"/>
            <w:bottom w:val="none" w:sz="0" w:space="0" w:color="auto"/>
            <w:right w:val="none" w:sz="0" w:space="0" w:color="auto"/>
          </w:divBdr>
        </w:div>
        <w:div w:id="1539203763">
          <w:marLeft w:val="640"/>
          <w:marRight w:val="0"/>
          <w:marTop w:val="0"/>
          <w:marBottom w:val="0"/>
          <w:divBdr>
            <w:top w:val="none" w:sz="0" w:space="0" w:color="auto"/>
            <w:left w:val="none" w:sz="0" w:space="0" w:color="auto"/>
            <w:bottom w:val="none" w:sz="0" w:space="0" w:color="auto"/>
            <w:right w:val="none" w:sz="0" w:space="0" w:color="auto"/>
          </w:divBdr>
        </w:div>
      </w:divsChild>
    </w:div>
    <w:div w:id="558522161">
      <w:bodyDiv w:val="1"/>
      <w:marLeft w:val="0"/>
      <w:marRight w:val="0"/>
      <w:marTop w:val="0"/>
      <w:marBottom w:val="0"/>
      <w:divBdr>
        <w:top w:val="none" w:sz="0" w:space="0" w:color="auto"/>
        <w:left w:val="none" w:sz="0" w:space="0" w:color="auto"/>
        <w:bottom w:val="none" w:sz="0" w:space="0" w:color="auto"/>
        <w:right w:val="none" w:sz="0" w:space="0" w:color="auto"/>
      </w:divBdr>
      <w:divsChild>
        <w:div w:id="1859080744">
          <w:marLeft w:val="640"/>
          <w:marRight w:val="0"/>
          <w:marTop w:val="0"/>
          <w:marBottom w:val="0"/>
          <w:divBdr>
            <w:top w:val="none" w:sz="0" w:space="0" w:color="auto"/>
            <w:left w:val="none" w:sz="0" w:space="0" w:color="auto"/>
            <w:bottom w:val="none" w:sz="0" w:space="0" w:color="auto"/>
            <w:right w:val="none" w:sz="0" w:space="0" w:color="auto"/>
          </w:divBdr>
        </w:div>
        <w:div w:id="1698658392">
          <w:marLeft w:val="640"/>
          <w:marRight w:val="0"/>
          <w:marTop w:val="0"/>
          <w:marBottom w:val="0"/>
          <w:divBdr>
            <w:top w:val="none" w:sz="0" w:space="0" w:color="auto"/>
            <w:left w:val="none" w:sz="0" w:space="0" w:color="auto"/>
            <w:bottom w:val="none" w:sz="0" w:space="0" w:color="auto"/>
            <w:right w:val="none" w:sz="0" w:space="0" w:color="auto"/>
          </w:divBdr>
        </w:div>
        <w:div w:id="2089881064">
          <w:marLeft w:val="640"/>
          <w:marRight w:val="0"/>
          <w:marTop w:val="0"/>
          <w:marBottom w:val="0"/>
          <w:divBdr>
            <w:top w:val="none" w:sz="0" w:space="0" w:color="auto"/>
            <w:left w:val="none" w:sz="0" w:space="0" w:color="auto"/>
            <w:bottom w:val="none" w:sz="0" w:space="0" w:color="auto"/>
            <w:right w:val="none" w:sz="0" w:space="0" w:color="auto"/>
          </w:divBdr>
        </w:div>
        <w:div w:id="284915">
          <w:marLeft w:val="640"/>
          <w:marRight w:val="0"/>
          <w:marTop w:val="0"/>
          <w:marBottom w:val="0"/>
          <w:divBdr>
            <w:top w:val="none" w:sz="0" w:space="0" w:color="auto"/>
            <w:left w:val="none" w:sz="0" w:space="0" w:color="auto"/>
            <w:bottom w:val="none" w:sz="0" w:space="0" w:color="auto"/>
            <w:right w:val="none" w:sz="0" w:space="0" w:color="auto"/>
          </w:divBdr>
        </w:div>
        <w:div w:id="2130929130">
          <w:marLeft w:val="640"/>
          <w:marRight w:val="0"/>
          <w:marTop w:val="0"/>
          <w:marBottom w:val="0"/>
          <w:divBdr>
            <w:top w:val="none" w:sz="0" w:space="0" w:color="auto"/>
            <w:left w:val="none" w:sz="0" w:space="0" w:color="auto"/>
            <w:bottom w:val="none" w:sz="0" w:space="0" w:color="auto"/>
            <w:right w:val="none" w:sz="0" w:space="0" w:color="auto"/>
          </w:divBdr>
        </w:div>
        <w:div w:id="1489596358">
          <w:marLeft w:val="640"/>
          <w:marRight w:val="0"/>
          <w:marTop w:val="0"/>
          <w:marBottom w:val="0"/>
          <w:divBdr>
            <w:top w:val="none" w:sz="0" w:space="0" w:color="auto"/>
            <w:left w:val="none" w:sz="0" w:space="0" w:color="auto"/>
            <w:bottom w:val="none" w:sz="0" w:space="0" w:color="auto"/>
            <w:right w:val="none" w:sz="0" w:space="0" w:color="auto"/>
          </w:divBdr>
        </w:div>
        <w:div w:id="806317539">
          <w:marLeft w:val="640"/>
          <w:marRight w:val="0"/>
          <w:marTop w:val="0"/>
          <w:marBottom w:val="0"/>
          <w:divBdr>
            <w:top w:val="none" w:sz="0" w:space="0" w:color="auto"/>
            <w:left w:val="none" w:sz="0" w:space="0" w:color="auto"/>
            <w:bottom w:val="none" w:sz="0" w:space="0" w:color="auto"/>
            <w:right w:val="none" w:sz="0" w:space="0" w:color="auto"/>
          </w:divBdr>
        </w:div>
        <w:div w:id="913123371">
          <w:marLeft w:val="640"/>
          <w:marRight w:val="0"/>
          <w:marTop w:val="0"/>
          <w:marBottom w:val="0"/>
          <w:divBdr>
            <w:top w:val="none" w:sz="0" w:space="0" w:color="auto"/>
            <w:left w:val="none" w:sz="0" w:space="0" w:color="auto"/>
            <w:bottom w:val="none" w:sz="0" w:space="0" w:color="auto"/>
            <w:right w:val="none" w:sz="0" w:space="0" w:color="auto"/>
          </w:divBdr>
        </w:div>
        <w:div w:id="505902676">
          <w:marLeft w:val="640"/>
          <w:marRight w:val="0"/>
          <w:marTop w:val="0"/>
          <w:marBottom w:val="0"/>
          <w:divBdr>
            <w:top w:val="none" w:sz="0" w:space="0" w:color="auto"/>
            <w:left w:val="none" w:sz="0" w:space="0" w:color="auto"/>
            <w:bottom w:val="none" w:sz="0" w:space="0" w:color="auto"/>
            <w:right w:val="none" w:sz="0" w:space="0" w:color="auto"/>
          </w:divBdr>
        </w:div>
        <w:div w:id="542717795">
          <w:marLeft w:val="640"/>
          <w:marRight w:val="0"/>
          <w:marTop w:val="0"/>
          <w:marBottom w:val="0"/>
          <w:divBdr>
            <w:top w:val="none" w:sz="0" w:space="0" w:color="auto"/>
            <w:left w:val="none" w:sz="0" w:space="0" w:color="auto"/>
            <w:bottom w:val="none" w:sz="0" w:space="0" w:color="auto"/>
            <w:right w:val="none" w:sz="0" w:space="0" w:color="auto"/>
          </w:divBdr>
        </w:div>
        <w:div w:id="1749156706">
          <w:marLeft w:val="640"/>
          <w:marRight w:val="0"/>
          <w:marTop w:val="0"/>
          <w:marBottom w:val="0"/>
          <w:divBdr>
            <w:top w:val="none" w:sz="0" w:space="0" w:color="auto"/>
            <w:left w:val="none" w:sz="0" w:space="0" w:color="auto"/>
            <w:bottom w:val="none" w:sz="0" w:space="0" w:color="auto"/>
            <w:right w:val="none" w:sz="0" w:space="0" w:color="auto"/>
          </w:divBdr>
        </w:div>
        <w:div w:id="1593199046">
          <w:marLeft w:val="640"/>
          <w:marRight w:val="0"/>
          <w:marTop w:val="0"/>
          <w:marBottom w:val="0"/>
          <w:divBdr>
            <w:top w:val="none" w:sz="0" w:space="0" w:color="auto"/>
            <w:left w:val="none" w:sz="0" w:space="0" w:color="auto"/>
            <w:bottom w:val="none" w:sz="0" w:space="0" w:color="auto"/>
            <w:right w:val="none" w:sz="0" w:space="0" w:color="auto"/>
          </w:divBdr>
        </w:div>
        <w:div w:id="1434353388">
          <w:marLeft w:val="640"/>
          <w:marRight w:val="0"/>
          <w:marTop w:val="0"/>
          <w:marBottom w:val="0"/>
          <w:divBdr>
            <w:top w:val="none" w:sz="0" w:space="0" w:color="auto"/>
            <w:left w:val="none" w:sz="0" w:space="0" w:color="auto"/>
            <w:bottom w:val="none" w:sz="0" w:space="0" w:color="auto"/>
            <w:right w:val="none" w:sz="0" w:space="0" w:color="auto"/>
          </w:divBdr>
        </w:div>
        <w:div w:id="1343044016">
          <w:marLeft w:val="640"/>
          <w:marRight w:val="0"/>
          <w:marTop w:val="0"/>
          <w:marBottom w:val="0"/>
          <w:divBdr>
            <w:top w:val="none" w:sz="0" w:space="0" w:color="auto"/>
            <w:left w:val="none" w:sz="0" w:space="0" w:color="auto"/>
            <w:bottom w:val="none" w:sz="0" w:space="0" w:color="auto"/>
            <w:right w:val="none" w:sz="0" w:space="0" w:color="auto"/>
          </w:divBdr>
        </w:div>
        <w:div w:id="1019162553">
          <w:marLeft w:val="640"/>
          <w:marRight w:val="0"/>
          <w:marTop w:val="0"/>
          <w:marBottom w:val="0"/>
          <w:divBdr>
            <w:top w:val="none" w:sz="0" w:space="0" w:color="auto"/>
            <w:left w:val="none" w:sz="0" w:space="0" w:color="auto"/>
            <w:bottom w:val="none" w:sz="0" w:space="0" w:color="auto"/>
            <w:right w:val="none" w:sz="0" w:space="0" w:color="auto"/>
          </w:divBdr>
        </w:div>
        <w:div w:id="1912277928">
          <w:marLeft w:val="640"/>
          <w:marRight w:val="0"/>
          <w:marTop w:val="0"/>
          <w:marBottom w:val="0"/>
          <w:divBdr>
            <w:top w:val="none" w:sz="0" w:space="0" w:color="auto"/>
            <w:left w:val="none" w:sz="0" w:space="0" w:color="auto"/>
            <w:bottom w:val="none" w:sz="0" w:space="0" w:color="auto"/>
            <w:right w:val="none" w:sz="0" w:space="0" w:color="auto"/>
          </w:divBdr>
        </w:div>
        <w:div w:id="1168325918">
          <w:marLeft w:val="640"/>
          <w:marRight w:val="0"/>
          <w:marTop w:val="0"/>
          <w:marBottom w:val="0"/>
          <w:divBdr>
            <w:top w:val="none" w:sz="0" w:space="0" w:color="auto"/>
            <w:left w:val="none" w:sz="0" w:space="0" w:color="auto"/>
            <w:bottom w:val="none" w:sz="0" w:space="0" w:color="auto"/>
            <w:right w:val="none" w:sz="0" w:space="0" w:color="auto"/>
          </w:divBdr>
        </w:div>
        <w:div w:id="877470805">
          <w:marLeft w:val="640"/>
          <w:marRight w:val="0"/>
          <w:marTop w:val="0"/>
          <w:marBottom w:val="0"/>
          <w:divBdr>
            <w:top w:val="none" w:sz="0" w:space="0" w:color="auto"/>
            <w:left w:val="none" w:sz="0" w:space="0" w:color="auto"/>
            <w:bottom w:val="none" w:sz="0" w:space="0" w:color="auto"/>
            <w:right w:val="none" w:sz="0" w:space="0" w:color="auto"/>
          </w:divBdr>
        </w:div>
        <w:div w:id="1564024170">
          <w:marLeft w:val="640"/>
          <w:marRight w:val="0"/>
          <w:marTop w:val="0"/>
          <w:marBottom w:val="0"/>
          <w:divBdr>
            <w:top w:val="none" w:sz="0" w:space="0" w:color="auto"/>
            <w:left w:val="none" w:sz="0" w:space="0" w:color="auto"/>
            <w:bottom w:val="none" w:sz="0" w:space="0" w:color="auto"/>
            <w:right w:val="none" w:sz="0" w:space="0" w:color="auto"/>
          </w:divBdr>
        </w:div>
        <w:div w:id="1862431916">
          <w:marLeft w:val="640"/>
          <w:marRight w:val="0"/>
          <w:marTop w:val="0"/>
          <w:marBottom w:val="0"/>
          <w:divBdr>
            <w:top w:val="none" w:sz="0" w:space="0" w:color="auto"/>
            <w:left w:val="none" w:sz="0" w:space="0" w:color="auto"/>
            <w:bottom w:val="none" w:sz="0" w:space="0" w:color="auto"/>
            <w:right w:val="none" w:sz="0" w:space="0" w:color="auto"/>
          </w:divBdr>
        </w:div>
        <w:div w:id="275530103">
          <w:marLeft w:val="640"/>
          <w:marRight w:val="0"/>
          <w:marTop w:val="0"/>
          <w:marBottom w:val="0"/>
          <w:divBdr>
            <w:top w:val="none" w:sz="0" w:space="0" w:color="auto"/>
            <w:left w:val="none" w:sz="0" w:space="0" w:color="auto"/>
            <w:bottom w:val="none" w:sz="0" w:space="0" w:color="auto"/>
            <w:right w:val="none" w:sz="0" w:space="0" w:color="auto"/>
          </w:divBdr>
        </w:div>
        <w:div w:id="545527485">
          <w:marLeft w:val="640"/>
          <w:marRight w:val="0"/>
          <w:marTop w:val="0"/>
          <w:marBottom w:val="0"/>
          <w:divBdr>
            <w:top w:val="none" w:sz="0" w:space="0" w:color="auto"/>
            <w:left w:val="none" w:sz="0" w:space="0" w:color="auto"/>
            <w:bottom w:val="none" w:sz="0" w:space="0" w:color="auto"/>
            <w:right w:val="none" w:sz="0" w:space="0" w:color="auto"/>
          </w:divBdr>
        </w:div>
        <w:div w:id="1838644526">
          <w:marLeft w:val="640"/>
          <w:marRight w:val="0"/>
          <w:marTop w:val="0"/>
          <w:marBottom w:val="0"/>
          <w:divBdr>
            <w:top w:val="none" w:sz="0" w:space="0" w:color="auto"/>
            <w:left w:val="none" w:sz="0" w:space="0" w:color="auto"/>
            <w:bottom w:val="none" w:sz="0" w:space="0" w:color="auto"/>
            <w:right w:val="none" w:sz="0" w:space="0" w:color="auto"/>
          </w:divBdr>
        </w:div>
        <w:div w:id="2061399613">
          <w:marLeft w:val="640"/>
          <w:marRight w:val="0"/>
          <w:marTop w:val="0"/>
          <w:marBottom w:val="0"/>
          <w:divBdr>
            <w:top w:val="none" w:sz="0" w:space="0" w:color="auto"/>
            <w:left w:val="none" w:sz="0" w:space="0" w:color="auto"/>
            <w:bottom w:val="none" w:sz="0" w:space="0" w:color="auto"/>
            <w:right w:val="none" w:sz="0" w:space="0" w:color="auto"/>
          </w:divBdr>
        </w:div>
        <w:div w:id="516584844">
          <w:marLeft w:val="640"/>
          <w:marRight w:val="0"/>
          <w:marTop w:val="0"/>
          <w:marBottom w:val="0"/>
          <w:divBdr>
            <w:top w:val="none" w:sz="0" w:space="0" w:color="auto"/>
            <w:left w:val="none" w:sz="0" w:space="0" w:color="auto"/>
            <w:bottom w:val="none" w:sz="0" w:space="0" w:color="auto"/>
            <w:right w:val="none" w:sz="0" w:space="0" w:color="auto"/>
          </w:divBdr>
        </w:div>
        <w:div w:id="829254479">
          <w:marLeft w:val="640"/>
          <w:marRight w:val="0"/>
          <w:marTop w:val="0"/>
          <w:marBottom w:val="0"/>
          <w:divBdr>
            <w:top w:val="none" w:sz="0" w:space="0" w:color="auto"/>
            <w:left w:val="none" w:sz="0" w:space="0" w:color="auto"/>
            <w:bottom w:val="none" w:sz="0" w:space="0" w:color="auto"/>
            <w:right w:val="none" w:sz="0" w:space="0" w:color="auto"/>
          </w:divBdr>
        </w:div>
        <w:div w:id="1437091122">
          <w:marLeft w:val="640"/>
          <w:marRight w:val="0"/>
          <w:marTop w:val="0"/>
          <w:marBottom w:val="0"/>
          <w:divBdr>
            <w:top w:val="none" w:sz="0" w:space="0" w:color="auto"/>
            <w:left w:val="none" w:sz="0" w:space="0" w:color="auto"/>
            <w:bottom w:val="none" w:sz="0" w:space="0" w:color="auto"/>
            <w:right w:val="none" w:sz="0" w:space="0" w:color="auto"/>
          </w:divBdr>
        </w:div>
        <w:div w:id="465969281">
          <w:marLeft w:val="640"/>
          <w:marRight w:val="0"/>
          <w:marTop w:val="0"/>
          <w:marBottom w:val="0"/>
          <w:divBdr>
            <w:top w:val="none" w:sz="0" w:space="0" w:color="auto"/>
            <w:left w:val="none" w:sz="0" w:space="0" w:color="auto"/>
            <w:bottom w:val="none" w:sz="0" w:space="0" w:color="auto"/>
            <w:right w:val="none" w:sz="0" w:space="0" w:color="auto"/>
          </w:divBdr>
        </w:div>
        <w:div w:id="118383312">
          <w:marLeft w:val="640"/>
          <w:marRight w:val="0"/>
          <w:marTop w:val="0"/>
          <w:marBottom w:val="0"/>
          <w:divBdr>
            <w:top w:val="none" w:sz="0" w:space="0" w:color="auto"/>
            <w:left w:val="none" w:sz="0" w:space="0" w:color="auto"/>
            <w:bottom w:val="none" w:sz="0" w:space="0" w:color="auto"/>
            <w:right w:val="none" w:sz="0" w:space="0" w:color="auto"/>
          </w:divBdr>
        </w:div>
        <w:div w:id="1582333789">
          <w:marLeft w:val="640"/>
          <w:marRight w:val="0"/>
          <w:marTop w:val="0"/>
          <w:marBottom w:val="0"/>
          <w:divBdr>
            <w:top w:val="none" w:sz="0" w:space="0" w:color="auto"/>
            <w:left w:val="none" w:sz="0" w:space="0" w:color="auto"/>
            <w:bottom w:val="none" w:sz="0" w:space="0" w:color="auto"/>
            <w:right w:val="none" w:sz="0" w:space="0" w:color="auto"/>
          </w:divBdr>
        </w:div>
        <w:div w:id="1035040116">
          <w:marLeft w:val="640"/>
          <w:marRight w:val="0"/>
          <w:marTop w:val="0"/>
          <w:marBottom w:val="0"/>
          <w:divBdr>
            <w:top w:val="none" w:sz="0" w:space="0" w:color="auto"/>
            <w:left w:val="none" w:sz="0" w:space="0" w:color="auto"/>
            <w:bottom w:val="none" w:sz="0" w:space="0" w:color="auto"/>
            <w:right w:val="none" w:sz="0" w:space="0" w:color="auto"/>
          </w:divBdr>
        </w:div>
        <w:div w:id="441804118">
          <w:marLeft w:val="640"/>
          <w:marRight w:val="0"/>
          <w:marTop w:val="0"/>
          <w:marBottom w:val="0"/>
          <w:divBdr>
            <w:top w:val="none" w:sz="0" w:space="0" w:color="auto"/>
            <w:left w:val="none" w:sz="0" w:space="0" w:color="auto"/>
            <w:bottom w:val="none" w:sz="0" w:space="0" w:color="auto"/>
            <w:right w:val="none" w:sz="0" w:space="0" w:color="auto"/>
          </w:divBdr>
        </w:div>
        <w:div w:id="751701632">
          <w:marLeft w:val="640"/>
          <w:marRight w:val="0"/>
          <w:marTop w:val="0"/>
          <w:marBottom w:val="0"/>
          <w:divBdr>
            <w:top w:val="none" w:sz="0" w:space="0" w:color="auto"/>
            <w:left w:val="none" w:sz="0" w:space="0" w:color="auto"/>
            <w:bottom w:val="none" w:sz="0" w:space="0" w:color="auto"/>
            <w:right w:val="none" w:sz="0" w:space="0" w:color="auto"/>
          </w:divBdr>
        </w:div>
        <w:div w:id="1660616890">
          <w:marLeft w:val="640"/>
          <w:marRight w:val="0"/>
          <w:marTop w:val="0"/>
          <w:marBottom w:val="0"/>
          <w:divBdr>
            <w:top w:val="none" w:sz="0" w:space="0" w:color="auto"/>
            <w:left w:val="none" w:sz="0" w:space="0" w:color="auto"/>
            <w:bottom w:val="none" w:sz="0" w:space="0" w:color="auto"/>
            <w:right w:val="none" w:sz="0" w:space="0" w:color="auto"/>
          </w:divBdr>
        </w:div>
        <w:div w:id="2039314636">
          <w:marLeft w:val="640"/>
          <w:marRight w:val="0"/>
          <w:marTop w:val="0"/>
          <w:marBottom w:val="0"/>
          <w:divBdr>
            <w:top w:val="none" w:sz="0" w:space="0" w:color="auto"/>
            <w:left w:val="none" w:sz="0" w:space="0" w:color="auto"/>
            <w:bottom w:val="none" w:sz="0" w:space="0" w:color="auto"/>
            <w:right w:val="none" w:sz="0" w:space="0" w:color="auto"/>
          </w:divBdr>
        </w:div>
        <w:div w:id="1766851186">
          <w:marLeft w:val="640"/>
          <w:marRight w:val="0"/>
          <w:marTop w:val="0"/>
          <w:marBottom w:val="0"/>
          <w:divBdr>
            <w:top w:val="none" w:sz="0" w:space="0" w:color="auto"/>
            <w:left w:val="none" w:sz="0" w:space="0" w:color="auto"/>
            <w:bottom w:val="none" w:sz="0" w:space="0" w:color="auto"/>
            <w:right w:val="none" w:sz="0" w:space="0" w:color="auto"/>
          </w:divBdr>
        </w:div>
        <w:div w:id="1404646065">
          <w:marLeft w:val="640"/>
          <w:marRight w:val="0"/>
          <w:marTop w:val="0"/>
          <w:marBottom w:val="0"/>
          <w:divBdr>
            <w:top w:val="none" w:sz="0" w:space="0" w:color="auto"/>
            <w:left w:val="none" w:sz="0" w:space="0" w:color="auto"/>
            <w:bottom w:val="none" w:sz="0" w:space="0" w:color="auto"/>
            <w:right w:val="none" w:sz="0" w:space="0" w:color="auto"/>
          </w:divBdr>
        </w:div>
        <w:div w:id="1256791133">
          <w:marLeft w:val="640"/>
          <w:marRight w:val="0"/>
          <w:marTop w:val="0"/>
          <w:marBottom w:val="0"/>
          <w:divBdr>
            <w:top w:val="none" w:sz="0" w:space="0" w:color="auto"/>
            <w:left w:val="none" w:sz="0" w:space="0" w:color="auto"/>
            <w:bottom w:val="none" w:sz="0" w:space="0" w:color="auto"/>
            <w:right w:val="none" w:sz="0" w:space="0" w:color="auto"/>
          </w:divBdr>
        </w:div>
        <w:div w:id="778910374">
          <w:marLeft w:val="640"/>
          <w:marRight w:val="0"/>
          <w:marTop w:val="0"/>
          <w:marBottom w:val="0"/>
          <w:divBdr>
            <w:top w:val="none" w:sz="0" w:space="0" w:color="auto"/>
            <w:left w:val="none" w:sz="0" w:space="0" w:color="auto"/>
            <w:bottom w:val="none" w:sz="0" w:space="0" w:color="auto"/>
            <w:right w:val="none" w:sz="0" w:space="0" w:color="auto"/>
          </w:divBdr>
        </w:div>
        <w:div w:id="243995272">
          <w:marLeft w:val="640"/>
          <w:marRight w:val="0"/>
          <w:marTop w:val="0"/>
          <w:marBottom w:val="0"/>
          <w:divBdr>
            <w:top w:val="none" w:sz="0" w:space="0" w:color="auto"/>
            <w:left w:val="none" w:sz="0" w:space="0" w:color="auto"/>
            <w:bottom w:val="none" w:sz="0" w:space="0" w:color="auto"/>
            <w:right w:val="none" w:sz="0" w:space="0" w:color="auto"/>
          </w:divBdr>
        </w:div>
        <w:div w:id="1822113562">
          <w:marLeft w:val="640"/>
          <w:marRight w:val="0"/>
          <w:marTop w:val="0"/>
          <w:marBottom w:val="0"/>
          <w:divBdr>
            <w:top w:val="none" w:sz="0" w:space="0" w:color="auto"/>
            <w:left w:val="none" w:sz="0" w:space="0" w:color="auto"/>
            <w:bottom w:val="none" w:sz="0" w:space="0" w:color="auto"/>
            <w:right w:val="none" w:sz="0" w:space="0" w:color="auto"/>
          </w:divBdr>
        </w:div>
        <w:div w:id="1631789813">
          <w:marLeft w:val="640"/>
          <w:marRight w:val="0"/>
          <w:marTop w:val="0"/>
          <w:marBottom w:val="0"/>
          <w:divBdr>
            <w:top w:val="none" w:sz="0" w:space="0" w:color="auto"/>
            <w:left w:val="none" w:sz="0" w:space="0" w:color="auto"/>
            <w:bottom w:val="none" w:sz="0" w:space="0" w:color="auto"/>
            <w:right w:val="none" w:sz="0" w:space="0" w:color="auto"/>
          </w:divBdr>
        </w:div>
        <w:div w:id="402723549">
          <w:marLeft w:val="640"/>
          <w:marRight w:val="0"/>
          <w:marTop w:val="0"/>
          <w:marBottom w:val="0"/>
          <w:divBdr>
            <w:top w:val="none" w:sz="0" w:space="0" w:color="auto"/>
            <w:left w:val="none" w:sz="0" w:space="0" w:color="auto"/>
            <w:bottom w:val="none" w:sz="0" w:space="0" w:color="auto"/>
            <w:right w:val="none" w:sz="0" w:space="0" w:color="auto"/>
          </w:divBdr>
        </w:div>
        <w:div w:id="648247689">
          <w:marLeft w:val="640"/>
          <w:marRight w:val="0"/>
          <w:marTop w:val="0"/>
          <w:marBottom w:val="0"/>
          <w:divBdr>
            <w:top w:val="none" w:sz="0" w:space="0" w:color="auto"/>
            <w:left w:val="none" w:sz="0" w:space="0" w:color="auto"/>
            <w:bottom w:val="none" w:sz="0" w:space="0" w:color="auto"/>
            <w:right w:val="none" w:sz="0" w:space="0" w:color="auto"/>
          </w:divBdr>
        </w:div>
        <w:div w:id="987587648">
          <w:marLeft w:val="640"/>
          <w:marRight w:val="0"/>
          <w:marTop w:val="0"/>
          <w:marBottom w:val="0"/>
          <w:divBdr>
            <w:top w:val="none" w:sz="0" w:space="0" w:color="auto"/>
            <w:left w:val="none" w:sz="0" w:space="0" w:color="auto"/>
            <w:bottom w:val="none" w:sz="0" w:space="0" w:color="auto"/>
            <w:right w:val="none" w:sz="0" w:space="0" w:color="auto"/>
          </w:divBdr>
        </w:div>
        <w:div w:id="323363143">
          <w:marLeft w:val="640"/>
          <w:marRight w:val="0"/>
          <w:marTop w:val="0"/>
          <w:marBottom w:val="0"/>
          <w:divBdr>
            <w:top w:val="none" w:sz="0" w:space="0" w:color="auto"/>
            <w:left w:val="none" w:sz="0" w:space="0" w:color="auto"/>
            <w:bottom w:val="none" w:sz="0" w:space="0" w:color="auto"/>
            <w:right w:val="none" w:sz="0" w:space="0" w:color="auto"/>
          </w:divBdr>
        </w:div>
        <w:div w:id="963317511">
          <w:marLeft w:val="640"/>
          <w:marRight w:val="0"/>
          <w:marTop w:val="0"/>
          <w:marBottom w:val="0"/>
          <w:divBdr>
            <w:top w:val="none" w:sz="0" w:space="0" w:color="auto"/>
            <w:left w:val="none" w:sz="0" w:space="0" w:color="auto"/>
            <w:bottom w:val="none" w:sz="0" w:space="0" w:color="auto"/>
            <w:right w:val="none" w:sz="0" w:space="0" w:color="auto"/>
          </w:divBdr>
        </w:div>
        <w:div w:id="218825257">
          <w:marLeft w:val="640"/>
          <w:marRight w:val="0"/>
          <w:marTop w:val="0"/>
          <w:marBottom w:val="0"/>
          <w:divBdr>
            <w:top w:val="none" w:sz="0" w:space="0" w:color="auto"/>
            <w:left w:val="none" w:sz="0" w:space="0" w:color="auto"/>
            <w:bottom w:val="none" w:sz="0" w:space="0" w:color="auto"/>
            <w:right w:val="none" w:sz="0" w:space="0" w:color="auto"/>
          </w:divBdr>
        </w:div>
        <w:div w:id="1467115803">
          <w:marLeft w:val="640"/>
          <w:marRight w:val="0"/>
          <w:marTop w:val="0"/>
          <w:marBottom w:val="0"/>
          <w:divBdr>
            <w:top w:val="none" w:sz="0" w:space="0" w:color="auto"/>
            <w:left w:val="none" w:sz="0" w:space="0" w:color="auto"/>
            <w:bottom w:val="none" w:sz="0" w:space="0" w:color="auto"/>
            <w:right w:val="none" w:sz="0" w:space="0" w:color="auto"/>
          </w:divBdr>
        </w:div>
        <w:div w:id="1526793943">
          <w:marLeft w:val="640"/>
          <w:marRight w:val="0"/>
          <w:marTop w:val="0"/>
          <w:marBottom w:val="0"/>
          <w:divBdr>
            <w:top w:val="none" w:sz="0" w:space="0" w:color="auto"/>
            <w:left w:val="none" w:sz="0" w:space="0" w:color="auto"/>
            <w:bottom w:val="none" w:sz="0" w:space="0" w:color="auto"/>
            <w:right w:val="none" w:sz="0" w:space="0" w:color="auto"/>
          </w:divBdr>
        </w:div>
        <w:div w:id="6757592">
          <w:marLeft w:val="640"/>
          <w:marRight w:val="0"/>
          <w:marTop w:val="0"/>
          <w:marBottom w:val="0"/>
          <w:divBdr>
            <w:top w:val="none" w:sz="0" w:space="0" w:color="auto"/>
            <w:left w:val="none" w:sz="0" w:space="0" w:color="auto"/>
            <w:bottom w:val="none" w:sz="0" w:space="0" w:color="auto"/>
            <w:right w:val="none" w:sz="0" w:space="0" w:color="auto"/>
          </w:divBdr>
        </w:div>
        <w:div w:id="728041608">
          <w:marLeft w:val="640"/>
          <w:marRight w:val="0"/>
          <w:marTop w:val="0"/>
          <w:marBottom w:val="0"/>
          <w:divBdr>
            <w:top w:val="none" w:sz="0" w:space="0" w:color="auto"/>
            <w:left w:val="none" w:sz="0" w:space="0" w:color="auto"/>
            <w:bottom w:val="none" w:sz="0" w:space="0" w:color="auto"/>
            <w:right w:val="none" w:sz="0" w:space="0" w:color="auto"/>
          </w:divBdr>
        </w:div>
        <w:div w:id="1557933040">
          <w:marLeft w:val="640"/>
          <w:marRight w:val="0"/>
          <w:marTop w:val="0"/>
          <w:marBottom w:val="0"/>
          <w:divBdr>
            <w:top w:val="none" w:sz="0" w:space="0" w:color="auto"/>
            <w:left w:val="none" w:sz="0" w:space="0" w:color="auto"/>
            <w:bottom w:val="none" w:sz="0" w:space="0" w:color="auto"/>
            <w:right w:val="none" w:sz="0" w:space="0" w:color="auto"/>
          </w:divBdr>
        </w:div>
        <w:div w:id="440421917">
          <w:marLeft w:val="640"/>
          <w:marRight w:val="0"/>
          <w:marTop w:val="0"/>
          <w:marBottom w:val="0"/>
          <w:divBdr>
            <w:top w:val="none" w:sz="0" w:space="0" w:color="auto"/>
            <w:left w:val="none" w:sz="0" w:space="0" w:color="auto"/>
            <w:bottom w:val="none" w:sz="0" w:space="0" w:color="auto"/>
            <w:right w:val="none" w:sz="0" w:space="0" w:color="auto"/>
          </w:divBdr>
        </w:div>
        <w:div w:id="1050573725">
          <w:marLeft w:val="640"/>
          <w:marRight w:val="0"/>
          <w:marTop w:val="0"/>
          <w:marBottom w:val="0"/>
          <w:divBdr>
            <w:top w:val="none" w:sz="0" w:space="0" w:color="auto"/>
            <w:left w:val="none" w:sz="0" w:space="0" w:color="auto"/>
            <w:bottom w:val="none" w:sz="0" w:space="0" w:color="auto"/>
            <w:right w:val="none" w:sz="0" w:space="0" w:color="auto"/>
          </w:divBdr>
        </w:div>
        <w:div w:id="1634359569">
          <w:marLeft w:val="640"/>
          <w:marRight w:val="0"/>
          <w:marTop w:val="0"/>
          <w:marBottom w:val="0"/>
          <w:divBdr>
            <w:top w:val="none" w:sz="0" w:space="0" w:color="auto"/>
            <w:left w:val="none" w:sz="0" w:space="0" w:color="auto"/>
            <w:bottom w:val="none" w:sz="0" w:space="0" w:color="auto"/>
            <w:right w:val="none" w:sz="0" w:space="0" w:color="auto"/>
          </w:divBdr>
        </w:div>
        <w:div w:id="309991199">
          <w:marLeft w:val="640"/>
          <w:marRight w:val="0"/>
          <w:marTop w:val="0"/>
          <w:marBottom w:val="0"/>
          <w:divBdr>
            <w:top w:val="none" w:sz="0" w:space="0" w:color="auto"/>
            <w:left w:val="none" w:sz="0" w:space="0" w:color="auto"/>
            <w:bottom w:val="none" w:sz="0" w:space="0" w:color="auto"/>
            <w:right w:val="none" w:sz="0" w:space="0" w:color="auto"/>
          </w:divBdr>
        </w:div>
        <w:div w:id="194537046">
          <w:marLeft w:val="640"/>
          <w:marRight w:val="0"/>
          <w:marTop w:val="0"/>
          <w:marBottom w:val="0"/>
          <w:divBdr>
            <w:top w:val="none" w:sz="0" w:space="0" w:color="auto"/>
            <w:left w:val="none" w:sz="0" w:space="0" w:color="auto"/>
            <w:bottom w:val="none" w:sz="0" w:space="0" w:color="auto"/>
            <w:right w:val="none" w:sz="0" w:space="0" w:color="auto"/>
          </w:divBdr>
        </w:div>
        <w:div w:id="634217754">
          <w:marLeft w:val="640"/>
          <w:marRight w:val="0"/>
          <w:marTop w:val="0"/>
          <w:marBottom w:val="0"/>
          <w:divBdr>
            <w:top w:val="none" w:sz="0" w:space="0" w:color="auto"/>
            <w:left w:val="none" w:sz="0" w:space="0" w:color="auto"/>
            <w:bottom w:val="none" w:sz="0" w:space="0" w:color="auto"/>
            <w:right w:val="none" w:sz="0" w:space="0" w:color="auto"/>
          </w:divBdr>
        </w:div>
        <w:div w:id="845049664">
          <w:marLeft w:val="640"/>
          <w:marRight w:val="0"/>
          <w:marTop w:val="0"/>
          <w:marBottom w:val="0"/>
          <w:divBdr>
            <w:top w:val="none" w:sz="0" w:space="0" w:color="auto"/>
            <w:left w:val="none" w:sz="0" w:space="0" w:color="auto"/>
            <w:bottom w:val="none" w:sz="0" w:space="0" w:color="auto"/>
            <w:right w:val="none" w:sz="0" w:space="0" w:color="auto"/>
          </w:divBdr>
        </w:div>
        <w:div w:id="210457921">
          <w:marLeft w:val="640"/>
          <w:marRight w:val="0"/>
          <w:marTop w:val="0"/>
          <w:marBottom w:val="0"/>
          <w:divBdr>
            <w:top w:val="none" w:sz="0" w:space="0" w:color="auto"/>
            <w:left w:val="none" w:sz="0" w:space="0" w:color="auto"/>
            <w:bottom w:val="none" w:sz="0" w:space="0" w:color="auto"/>
            <w:right w:val="none" w:sz="0" w:space="0" w:color="auto"/>
          </w:divBdr>
        </w:div>
        <w:div w:id="1164588128">
          <w:marLeft w:val="640"/>
          <w:marRight w:val="0"/>
          <w:marTop w:val="0"/>
          <w:marBottom w:val="0"/>
          <w:divBdr>
            <w:top w:val="none" w:sz="0" w:space="0" w:color="auto"/>
            <w:left w:val="none" w:sz="0" w:space="0" w:color="auto"/>
            <w:bottom w:val="none" w:sz="0" w:space="0" w:color="auto"/>
            <w:right w:val="none" w:sz="0" w:space="0" w:color="auto"/>
          </w:divBdr>
        </w:div>
        <w:div w:id="1477187303">
          <w:marLeft w:val="640"/>
          <w:marRight w:val="0"/>
          <w:marTop w:val="0"/>
          <w:marBottom w:val="0"/>
          <w:divBdr>
            <w:top w:val="none" w:sz="0" w:space="0" w:color="auto"/>
            <w:left w:val="none" w:sz="0" w:space="0" w:color="auto"/>
            <w:bottom w:val="none" w:sz="0" w:space="0" w:color="auto"/>
            <w:right w:val="none" w:sz="0" w:space="0" w:color="auto"/>
          </w:divBdr>
        </w:div>
        <w:div w:id="621956872">
          <w:marLeft w:val="640"/>
          <w:marRight w:val="0"/>
          <w:marTop w:val="0"/>
          <w:marBottom w:val="0"/>
          <w:divBdr>
            <w:top w:val="none" w:sz="0" w:space="0" w:color="auto"/>
            <w:left w:val="none" w:sz="0" w:space="0" w:color="auto"/>
            <w:bottom w:val="none" w:sz="0" w:space="0" w:color="auto"/>
            <w:right w:val="none" w:sz="0" w:space="0" w:color="auto"/>
          </w:divBdr>
        </w:div>
        <w:div w:id="343434503">
          <w:marLeft w:val="640"/>
          <w:marRight w:val="0"/>
          <w:marTop w:val="0"/>
          <w:marBottom w:val="0"/>
          <w:divBdr>
            <w:top w:val="none" w:sz="0" w:space="0" w:color="auto"/>
            <w:left w:val="none" w:sz="0" w:space="0" w:color="auto"/>
            <w:bottom w:val="none" w:sz="0" w:space="0" w:color="auto"/>
            <w:right w:val="none" w:sz="0" w:space="0" w:color="auto"/>
          </w:divBdr>
        </w:div>
        <w:div w:id="1920097728">
          <w:marLeft w:val="640"/>
          <w:marRight w:val="0"/>
          <w:marTop w:val="0"/>
          <w:marBottom w:val="0"/>
          <w:divBdr>
            <w:top w:val="none" w:sz="0" w:space="0" w:color="auto"/>
            <w:left w:val="none" w:sz="0" w:space="0" w:color="auto"/>
            <w:bottom w:val="none" w:sz="0" w:space="0" w:color="auto"/>
            <w:right w:val="none" w:sz="0" w:space="0" w:color="auto"/>
          </w:divBdr>
        </w:div>
        <w:div w:id="1070424287">
          <w:marLeft w:val="640"/>
          <w:marRight w:val="0"/>
          <w:marTop w:val="0"/>
          <w:marBottom w:val="0"/>
          <w:divBdr>
            <w:top w:val="none" w:sz="0" w:space="0" w:color="auto"/>
            <w:left w:val="none" w:sz="0" w:space="0" w:color="auto"/>
            <w:bottom w:val="none" w:sz="0" w:space="0" w:color="auto"/>
            <w:right w:val="none" w:sz="0" w:space="0" w:color="auto"/>
          </w:divBdr>
        </w:div>
        <w:div w:id="1810055201">
          <w:marLeft w:val="640"/>
          <w:marRight w:val="0"/>
          <w:marTop w:val="0"/>
          <w:marBottom w:val="0"/>
          <w:divBdr>
            <w:top w:val="none" w:sz="0" w:space="0" w:color="auto"/>
            <w:left w:val="none" w:sz="0" w:space="0" w:color="auto"/>
            <w:bottom w:val="none" w:sz="0" w:space="0" w:color="auto"/>
            <w:right w:val="none" w:sz="0" w:space="0" w:color="auto"/>
          </w:divBdr>
        </w:div>
        <w:div w:id="1422337283">
          <w:marLeft w:val="640"/>
          <w:marRight w:val="0"/>
          <w:marTop w:val="0"/>
          <w:marBottom w:val="0"/>
          <w:divBdr>
            <w:top w:val="none" w:sz="0" w:space="0" w:color="auto"/>
            <w:left w:val="none" w:sz="0" w:space="0" w:color="auto"/>
            <w:bottom w:val="none" w:sz="0" w:space="0" w:color="auto"/>
            <w:right w:val="none" w:sz="0" w:space="0" w:color="auto"/>
          </w:divBdr>
        </w:div>
        <w:div w:id="1870146295">
          <w:marLeft w:val="640"/>
          <w:marRight w:val="0"/>
          <w:marTop w:val="0"/>
          <w:marBottom w:val="0"/>
          <w:divBdr>
            <w:top w:val="none" w:sz="0" w:space="0" w:color="auto"/>
            <w:left w:val="none" w:sz="0" w:space="0" w:color="auto"/>
            <w:bottom w:val="none" w:sz="0" w:space="0" w:color="auto"/>
            <w:right w:val="none" w:sz="0" w:space="0" w:color="auto"/>
          </w:divBdr>
        </w:div>
        <w:div w:id="1377389720">
          <w:marLeft w:val="640"/>
          <w:marRight w:val="0"/>
          <w:marTop w:val="0"/>
          <w:marBottom w:val="0"/>
          <w:divBdr>
            <w:top w:val="none" w:sz="0" w:space="0" w:color="auto"/>
            <w:left w:val="none" w:sz="0" w:space="0" w:color="auto"/>
            <w:bottom w:val="none" w:sz="0" w:space="0" w:color="auto"/>
            <w:right w:val="none" w:sz="0" w:space="0" w:color="auto"/>
          </w:divBdr>
        </w:div>
        <w:div w:id="1995377512">
          <w:marLeft w:val="640"/>
          <w:marRight w:val="0"/>
          <w:marTop w:val="0"/>
          <w:marBottom w:val="0"/>
          <w:divBdr>
            <w:top w:val="none" w:sz="0" w:space="0" w:color="auto"/>
            <w:left w:val="none" w:sz="0" w:space="0" w:color="auto"/>
            <w:bottom w:val="none" w:sz="0" w:space="0" w:color="auto"/>
            <w:right w:val="none" w:sz="0" w:space="0" w:color="auto"/>
          </w:divBdr>
        </w:div>
        <w:div w:id="695469999">
          <w:marLeft w:val="640"/>
          <w:marRight w:val="0"/>
          <w:marTop w:val="0"/>
          <w:marBottom w:val="0"/>
          <w:divBdr>
            <w:top w:val="none" w:sz="0" w:space="0" w:color="auto"/>
            <w:left w:val="none" w:sz="0" w:space="0" w:color="auto"/>
            <w:bottom w:val="none" w:sz="0" w:space="0" w:color="auto"/>
            <w:right w:val="none" w:sz="0" w:space="0" w:color="auto"/>
          </w:divBdr>
        </w:div>
        <w:div w:id="1589079503">
          <w:marLeft w:val="640"/>
          <w:marRight w:val="0"/>
          <w:marTop w:val="0"/>
          <w:marBottom w:val="0"/>
          <w:divBdr>
            <w:top w:val="none" w:sz="0" w:space="0" w:color="auto"/>
            <w:left w:val="none" w:sz="0" w:space="0" w:color="auto"/>
            <w:bottom w:val="none" w:sz="0" w:space="0" w:color="auto"/>
            <w:right w:val="none" w:sz="0" w:space="0" w:color="auto"/>
          </w:divBdr>
        </w:div>
        <w:div w:id="1042751521">
          <w:marLeft w:val="640"/>
          <w:marRight w:val="0"/>
          <w:marTop w:val="0"/>
          <w:marBottom w:val="0"/>
          <w:divBdr>
            <w:top w:val="none" w:sz="0" w:space="0" w:color="auto"/>
            <w:left w:val="none" w:sz="0" w:space="0" w:color="auto"/>
            <w:bottom w:val="none" w:sz="0" w:space="0" w:color="auto"/>
            <w:right w:val="none" w:sz="0" w:space="0" w:color="auto"/>
          </w:divBdr>
        </w:div>
        <w:div w:id="587275238">
          <w:marLeft w:val="640"/>
          <w:marRight w:val="0"/>
          <w:marTop w:val="0"/>
          <w:marBottom w:val="0"/>
          <w:divBdr>
            <w:top w:val="none" w:sz="0" w:space="0" w:color="auto"/>
            <w:left w:val="none" w:sz="0" w:space="0" w:color="auto"/>
            <w:bottom w:val="none" w:sz="0" w:space="0" w:color="auto"/>
            <w:right w:val="none" w:sz="0" w:space="0" w:color="auto"/>
          </w:divBdr>
        </w:div>
        <w:div w:id="1137724931">
          <w:marLeft w:val="640"/>
          <w:marRight w:val="0"/>
          <w:marTop w:val="0"/>
          <w:marBottom w:val="0"/>
          <w:divBdr>
            <w:top w:val="none" w:sz="0" w:space="0" w:color="auto"/>
            <w:left w:val="none" w:sz="0" w:space="0" w:color="auto"/>
            <w:bottom w:val="none" w:sz="0" w:space="0" w:color="auto"/>
            <w:right w:val="none" w:sz="0" w:space="0" w:color="auto"/>
          </w:divBdr>
        </w:div>
        <w:div w:id="1986741109">
          <w:marLeft w:val="640"/>
          <w:marRight w:val="0"/>
          <w:marTop w:val="0"/>
          <w:marBottom w:val="0"/>
          <w:divBdr>
            <w:top w:val="none" w:sz="0" w:space="0" w:color="auto"/>
            <w:left w:val="none" w:sz="0" w:space="0" w:color="auto"/>
            <w:bottom w:val="none" w:sz="0" w:space="0" w:color="auto"/>
            <w:right w:val="none" w:sz="0" w:space="0" w:color="auto"/>
          </w:divBdr>
        </w:div>
        <w:div w:id="138543813">
          <w:marLeft w:val="640"/>
          <w:marRight w:val="0"/>
          <w:marTop w:val="0"/>
          <w:marBottom w:val="0"/>
          <w:divBdr>
            <w:top w:val="none" w:sz="0" w:space="0" w:color="auto"/>
            <w:left w:val="none" w:sz="0" w:space="0" w:color="auto"/>
            <w:bottom w:val="none" w:sz="0" w:space="0" w:color="auto"/>
            <w:right w:val="none" w:sz="0" w:space="0" w:color="auto"/>
          </w:divBdr>
        </w:div>
        <w:div w:id="1406487330">
          <w:marLeft w:val="640"/>
          <w:marRight w:val="0"/>
          <w:marTop w:val="0"/>
          <w:marBottom w:val="0"/>
          <w:divBdr>
            <w:top w:val="none" w:sz="0" w:space="0" w:color="auto"/>
            <w:left w:val="none" w:sz="0" w:space="0" w:color="auto"/>
            <w:bottom w:val="none" w:sz="0" w:space="0" w:color="auto"/>
            <w:right w:val="none" w:sz="0" w:space="0" w:color="auto"/>
          </w:divBdr>
        </w:div>
        <w:div w:id="2131894797">
          <w:marLeft w:val="640"/>
          <w:marRight w:val="0"/>
          <w:marTop w:val="0"/>
          <w:marBottom w:val="0"/>
          <w:divBdr>
            <w:top w:val="none" w:sz="0" w:space="0" w:color="auto"/>
            <w:left w:val="none" w:sz="0" w:space="0" w:color="auto"/>
            <w:bottom w:val="none" w:sz="0" w:space="0" w:color="auto"/>
            <w:right w:val="none" w:sz="0" w:space="0" w:color="auto"/>
          </w:divBdr>
        </w:div>
        <w:div w:id="1329014158">
          <w:marLeft w:val="640"/>
          <w:marRight w:val="0"/>
          <w:marTop w:val="0"/>
          <w:marBottom w:val="0"/>
          <w:divBdr>
            <w:top w:val="none" w:sz="0" w:space="0" w:color="auto"/>
            <w:left w:val="none" w:sz="0" w:space="0" w:color="auto"/>
            <w:bottom w:val="none" w:sz="0" w:space="0" w:color="auto"/>
            <w:right w:val="none" w:sz="0" w:space="0" w:color="auto"/>
          </w:divBdr>
        </w:div>
        <w:div w:id="1272588570">
          <w:marLeft w:val="640"/>
          <w:marRight w:val="0"/>
          <w:marTop w:val="0"/>
          <w:marBottom w:val="0"/>
          <w:divBdr>
            <w:top w:val="none" w:sz="0" w:space="0" w:color="auto"/>
            <w:left w:val="none" w:sz="0" w:space="0" w:color="auto"/>
            <w:bottom w:val="none" w:sz="0" w:space="0" w:color="auto"/>
            <w:right w:val="none" w:sz="0" w:space="0" w:color="auto"/>
          </w:divBdr>
        </w:div>
        <w:div w:id="1482893554">
          <w:marLeft w:val="640"/>
          <w:marRight w:val="0"/>
          <w:marTop w:val="0"/>
          <w:marBottom w:val="0"/>
          <w:divBdr>
            <w:top w:val="none" w:sz="0" w:space="0" w:color="auto"/>
            <w:left w:val="none" w:sz="0" w:space="0" w:color="auto"/>
            <w:bottom w:val="none" w:sz="0" w:space="0" w:color="auto"/>
            <w:right w:val="none" w:sz="0" w:space="0" w:color="auto"/>
          </w:divBdr>
        </w:div>
        <w:div w:id="1519470402">
          <w:marLeft w:val="640"/>
          <w:marRight w:val="0"/>
          <w:marTop w:val="0"/>
          <w:marBottom w:val="0"/>
          <w:divBdr>
            <w:top w:val="none" w:sz="0" w:space="0" w:color="auto"/>
            <w:left w:val="none" w:sz="0" w:space="0" w:color="auto"/>
            <w:bottom w:val="none" w:sz="0" w:space="0" w:color="auto"/>
            <w:right w:val="none" w:sz="0" w:space="0" w:color="auto"/>
          </w:divBdr>
        </w:div>
        <w:div w:id="1443767875">
          <w:marLeft w:val="640"/>
          <w:marRight w:val="0"/>
          <w:marTop w:val="0"/>
          <w:marBottom w:val="0"/>
          <w:divBdr>
            <w:top w:val="none" w:sz="0" w:space="0" w:color="auto"/>
            <w:left w:val="none" w:sz="0" w:space="0" w:color="auto"/>
            <w:bottom w:val="none" w:sz="0" w:space="0" w:color="auto"/>
            <w:right w:val="none" w:sz="0" w:space="0" w:color="auto"/>
          </w:divBdr>
        </w:div>
        <w:div w:id="1889610753">
          <w:marLeft w:val="640"/>
          <w:marRight w:val="0"/>
          <w:marTop w:val="0"/>
          <w:marBottom w:val="0"/>
          <w:divBdr>
            <w:top w:val="none" w:sz="0" w:space="0" w:color="auto"/>
            <w:left w:val="none" w:sz="0" w:space="0" w:color="auto"/>
            <w:bottom w:val="none" w:sz="0" w:space="0" w:color="auto"/>
            <w:right w:val="none" w:sz="0" w:space="0" w:color="auto"/>
          </w:divBdr>
        </w:div>
        <w:div w:id="863791683">
          <w:marLeft w:val="640"/>
          <w:marRight w:val="0"/>
          <w:marTop w:val="0"/>
          <w:marBottom w:val="0"/>
          <w:divBdr>
            <w:top w:val="none" w:sz="0" w:space="0" w:color="auto"/>
            <w:left w:val="none" w:sz="0" w:space="0" w:color="auto"/>
            <w:bottom w:val="none" w:sz="0" w:space="0" w:color="auto"/>
            <w:right w:val="none" w:sz="0" w:space="0" w:color="auto"/>
          </w:divBdr>
        </w:div>
        <w:div w:id="848106074">
          <w:marLeft w:val="640"/>
          <w:marRight w:val="0"/>
          <w:marTop w:val="0"/>
          <w:marBottom w:val="0"/>
          <w:divBdr>
            <w:top w:val="none" w:sz="0" w:space="0" w:color="auto"/>
            <w:left w:val="none" w:sz="0" w:space="0" w:color="auto"/>
            <w:bottom w:val="none" w:sz="0" w:space="0" w:color="auto"/>
            <w:right w:val="none" w:sz="0" w:space="0" w:color="auto"/>
          </w:divBdr>
        </w:div>
        <w:div w:id="380253086">
          <w:marLeft w:val="640"/>
          <w:marRight w:val="0"/>
          <w:marTop w:val="0"/>
          <w:marBottom w:val="0"/>
          <w:divBdr>
            <w:top w:val="none" w:sz="0" w:space="0" w:color="auto"/>
            <w:left w:val="none" w:sz="0" w:space="0" w:color="auto"/>
            <w:bottom w:val="none" w:sz="0" w:space="0" w:color="auto"/>
            <w:right w:val="none" w:sz="0" w:space="0" w:color="auto"/>
          </w:divBdr>
        </w:div>
        <w:div w:id="1194880956">
          <w:marLeft w:val="640"/>
          <w:marRight w:val="0"/>
          <w:marTop w:val="0"/>
          <w:marBottom w:val="0"/>
          <w:divBdr>
            <w:top w:val="none" w:sz="0" w:space="0" w:color="auto"/>
            <w:left w:val="none" w:sz="0" w:space="0" w:color="auto"/>
            <w:bottom w:val="none" w:sz="0" w:space="0" w:color="auto"/>
            <w:right w:val="none" w:sz="0" w:space="0" w:color="auto"/>
          </w:divBdr>
        </w:div>
        <w:div w:id="670523458">
          <w:marLeft w:val="640"/>
          <w:marRight w:val="0"/>
          <w:marTop w:val="0"/>
          <w:marBottom w:val="0"/>
          <w:divBdr>
            <w:top w:val="none" w:sz="0" w:space="0" w:color="auto"/>
            <w:left w:val="none" w:sz="0" w:space="0" w:color="auto"/>
            <w:bottom w:val="none" w:sz="0" w:space="0" w:color="auto"/>
            <w:right w:val="none" w:sz="0" w:space="0" w:color="auto"/>
          </w:divBdr>
        </w:div>
        <w:div w:id="1775831033">
          <w:marLeft w:val="640"/>
          <w:marRight w:val="0"/>
          <w:marTop w:val="0"/>
          <w:marBottom w:val="0"/>
          <w:divBdr>
            <w:top w:val="none" w:sz="0" w:space="0" w:color="auto"/>
            <w:left w:val="none" w:sz="0" w:space="0" w:color="auto"/>
            <w:bottom w:val="none" w:sz="0" w:space="0" w:color="auto"/>
            <w:right w:val="none" w:sz="0" w:space="0" w:color="auto"/>
          </w:divBdr>
        </w:div>
        <w:div w:id="1481380743">
          <w:marLeft w:val="640"/>
          <w:marRight w:val="0"/>
          <w:marTop w:val="0"/>
          <w:marBottom w:val="0"/>
          <w:divBdr>
            <w:top w:val="none" w:sz="0" w:space="0" w:color="auto"/>
            <w:left w:val="none" w:sz="0" w:space="0" w:color="auto"/>
            <w:bottom w:val="none" w:sz="0" w:space="0" w:color="auto"/>
            <w:right w:val="none" w:sz="0" w:space="0" w:color="auto"/>
          </w:divBdr>
        </w:div>
        <w:div w:id="726953859">
          <w:marLeft w:val="640"/>
          <w:marRight w:val="0"/>
          <w:marTop w:val="0"/>
          <w:marBottom w:val="0"/>
          <w:divBdr>
            <w:top w:val="none" w:sz="0" w:space="0" w:color="auto"/>
            <w:left w:val="none" w:sz="0" w:space="0" w:color="auto"/>
            <w:bottom w:val="none" w:sz="0" w:space="0" w:color="auto"/>
            <w:right w:val="none" w:sz="0" w:space="0" w:color="auto"/>
          </w:divBdr>
        </w:div>
        <w:div w:id="373307686">
          <w:marLeft w:val="640"/>
          <w:marRight w:val="0"/>
          <w:marTop w:val="0"/>
          <w:marBottom w:val="0"/>
          <w:divBdr>
            <w:top w:val="none" w:sz="0" w:space="0" w:color="auto"/>
            <w:left w:val="none" w:sz="0" w:space="0" w:color="auto"/>
            <w:bottom w:val="none" w:sz="0" w:space="0" w:color="auto"/>
            <w:right w:val="none" w:sz="0" w:space="0" w:color="auto"/>
          </w:divBdr>
        </w:div>
        <w:div w:id="1989169194">
          <w:marLeft w:val="640"/>
          <w:marRight w:val="0"/>
          <w:marTop w:val="0"/>
          <w:marBottom w:val="0"/>
          <w:divBdr>
            <w:top w:val="none" w:sz="0" w:space="0" w:color="auto"/>
            <w:left w:val="none" w:sz="0" w:space="0" w:color="auto"/>
            <w:bottom w:val="none" w:sz="0" w:space="0" w:color="auto"/>
            <w:right w:val="none" w:sz="0" w:space="0" w:color="auto"/>
          </w:divBdr>
        </w:div>
        <w:div w:id="2039499162">
          <w:marLeft w:val="640"/>
          <w:marRight w:val="0"/>
          <w:marTop w:val="0"/>
          <w:marBottom w:val="0"/>
          <w:divBdr>
            <w:top w:val="none" w:sz="0" w:space="0" w:color="auto"/>
            <w:left w:val="none" w:sz="0" w:space="0" w:color="auto"/>
            <w:bottom w:val="none" w:sz="0" w:space="0" w:color="auto"/>
            <w:right w:val="none" w:sz="0" w:space="0" w:color="auto"/>
          </w:divBdr>
        </w:div>
        <w:div w:id="1151212585">
          <w:marLeft w:val="640"/>
          <w:marRight w:val="0"/>
          <w:marTop w:val="0"/>
          <w:marBottom w:val="0"/>
          <w:divBdr>
            <w:top w:val="none" w:sz="0" w:space="0" w:color="auto"/>
            <w:left w:val="none" w:sz="0" w:space="0" w:color="auto"/>
            <w:bottom w:val="none" w:sz="0" w:space="0" w:color="auto"/>
            <w:right w:val="none" w:sz="0" w:space="0" w:color="auto"/>
          </w:divBdr>
        </w:div>
        <w:div w:id="1859928478">
          <w:marLeft w:val="640"/>
          <w:marRight w:val="0"/>
          <w:marTop w:val="0"/>
          <w:marBottom w:val="0"/>
          <w:divBdr>
            <w:top w:val="none" w:sz="0" w:space="0" w:color="auto"/>
            <w:left w:val="none" w:sz="0" w:space="0" w:color="auto"/>
            <w:bottom w:val="none" w:sz="0" w:space="0" w:color="auto"/>
            <w:right w:val="none" w:sz="0" w:space="0" w:color="auto"/>
          </w:divBdr>
        </w:div>
        <w:div w:id="1844776802">
          <w:marLeft w:val="640"/>
          <w:marRight w:val="0"/>
          <w:marTop w:val="0"/>
          <w:marBottom w:val="0"/>
          <w:divBdr>
            <w:top w:val="none" w:sz="0" w:space="0" w:color="auto"/>
            <w:left w:val="none" w:sz="0" w:space="0" w:color="auto"/>
            <w:bottom w:val="none" w:sz="0" w:space="0" w:color="auto"/>
            <w:right w:val="none" w:sz="0" w:space="0" w:color="auto"/>
          </w:divBdr>
        </w:div>
      </w:divsChild>
    </w:div>
    <w:div w:id="564878374">
      <w:bodyDiv w:val="1"/>
      <w:marLeft w:val="0"/>
      <w:marRight w:val="0"/>
      <w:marTop w:val="0"/>
      <w:marBottom w:val="0"/>
      <w:divBdr>
        <w:top w:val="none" w:sz="0" w:space="0" w:color="auto"/>
        <w:left w:val="none" w:sz="0" w:space="0" w:color="auto"/>
        <w:bottom w:val="none" w:sz="0" w:space="0" w:color="auto"/>
        <w:right w:val="none" w:sz="0" w:space="0" w:color="auto"/>
      </w:divBdr>
      <w:divsChild>
        <w:div w:id="1298221301">
          <w:marLeft w:val="640"/>
          <w:marRight w:val="0"/>
          <w:marTop w:val="0"/>
          <w:marBottom w:val="0"/>
          <w:divBdr>
            <w:top w:val="none" w:sz="0" w:space="0" w:color="auto"/>
            <w:left w:val="none" w:sz="0" w:space="0" w:color="auto"/>
            <w:bottom w:val="none" w:sz="0" w:space="0" w:color="auto"/>
            <w:right w:val="none" w:sz="0" w:space="0" w:color="auto"/>
          </w:divBdr>
        </w:div>
        <w:div w:id="223567819">
          <w:marLeft w:val="640"/>
          <w:marRight w:val="0"/>
          <w:marTop w:val="0"/>
          <w:marBottom w:val="0"/>
          <w:divBdr>
            <w:top w:val="none" w:sz="0" w:space="0" w:color="auto"/>
            <w:left w:val="none" w:sz="0" w:space="0" w:color="auto"/>
            <w:bottom w:val="none" w:sz="0" w:space="0" w:color="auto"/>
            <w:right w:val="none" w:sz="0" w:space="0" w:color="auto"/>
          </w:divBdr>
        </w:div>
        <w:div w:id="187987701">
          <w:marLeft w:val="640"/>
          <w:marRight w:val="0"/>
          <w:marTop w:val="0"/>
          <w:marBottom w:val="0"/>
          <w:divBdr>
            <w:top w:val="none" w:sz="0" w:space="0" w:color="auto"/>
            <w:left w:val="none" w:sz="0" w:space="0" w:color="auto"/>
            <w:bottom w:val="none" w:sz="0" w:space="0" w:color="auto"/>
            <w:right w:val="none" w:sz="0" w:space="0" w:color="auto"/>
          </w:divBdr>
        </w:div>
        <w:div w:id="931015706">
          <w:marLeft w:val="640"/>
          <w:marRight w:val="0"/>
          <w:marTop w:val="0"/>
          <w:marBottom w:val="0"/>
          <w:divBdr>
            <w:top w:val="none" w:sz="0" w:space="0" w:color="auto"/>
            <w:left w:val="none" w:sz="0" w:space="0" w:color="auto"/>
            <w:bottom w:val="none" w:sz="0" w:space="0" w:color="auto"/>
            <w:right w:val="none" w:sz="0" w:space="0" w:color="auto"/>
          </w:divBdr>
        </w:div>
        <w:div w:id="1745031470">
          <w:marLeft w:val="640"/>
          <w:marRight w:val="0"/>
          <w:marTop w:val="0"/>
          <w:marBottom w:val="0"/>
          <w:divBdr>
            <w:top w:val="none" w:sz="0" w:space="0" w:color="auto"/>
            <w:left w:val="none" w:sz="0" w:space="0" w:color="auto"/>
            <w:bottom w:val="none" w:sz="0" w:space="0" w:color="auto"/>
            <w:right w:val="none" w:sz="0" w:space="0" w:color="auto"/>
          </w:divBdr>
        </w:div>
        <w:div w:id="558564039">
          <w:marLeft w:val="640"/>
          <w:marRight w:val="0"/>
          <w:marTop w:val="0"/>
          <w:marBottom w:val="0"/>
          <w:divBdr>
            <w:top w:val="none" w:sz="0" w:space="0" w:color="auto"/>
            <w:left w:val="none" w:sz="0" w:space="0" w:color="auto"/>
            <w:bottom w:val="none" w:sz="0" w:space="0" w:color="auto"/>
            <w:right w:val="none" w:sz="0" w:space="0" w:color="auto"/>
          </w:divBdr>
        </w:div>
        <w:div w:id="315107389">
          <w:marLeft w:val="640"/>
          <w:marRight w:val="0"/>
          <w:marTop w:val="0"/>
          <w:marBottom w:val="0"/>
          <w:divBdr>
            <w:top w:val="none" w:sz="0" w:space="0" w:color="auto"/>
            <w:left w:val="none" w:sz="0" w:space="0" w:color="auto"/>
            <w:bottom w:val="none" w:sz="0" w:space="0" w:color="auto"/>
            <w:right w:val="none" w:sz="0" w:space="0" w:color="auto"/>
          </w:divBdr>
        </w:div>
        <w:div w:id="1132553980">
          <w:marLeft w:val="640"/>
          <w:marRight w:val="0"/>
          <w:marTop w:val="0"/>
          <w:marBottom w:val="0"/>
          <w:divBdr>
            <w:top w:val="none" w:sz="0" w:space="0" w:color="auto"/>
            <w:left w:val="none" w:sz="0" w:space="0" w:color="auto"/>
            <w:bottom w:val="none" w:sz="0" w:space="0" w:color="auto"/>
            <w:right w:val="none" w:sz="0" w:space="0" w:color="auto"/>
          </w:divBdr>
        </w:div>
        <w:div w:id="86074930">
          <w:marLeft w:val="640"/>
          <w:marRight w:val="0"/>
          <w:marTop w:val="0"/>
          <w:marBottom w:val="0"/>
          <w:divBdr>
            <w:top w:val="none" w:sz="0" w:space="0" w:color="auto"/>
            <w:left w:val="none" w:sz="0" w:space="0" w:color="auto"/>
            <w:bottom w:val="none" w:sz="0" w:space="0" w:color="auto"/>
            <w:right w:val="none" w:sz="0" w:space="0" w:color="auto"/>
          </w:divBdr>
        </w:div>
        <w:div w:id="815729747">
          <w:marLeft w:val="640"/>
          <w:marRight w:val="0"/>
          <w:marTop w:val="0"/>
          <w:marBottom w:val="0"/>
          <w:divBdr>
            <w:top w:val="none" w:sz="0" w:space="0" w:color="auto"/>
            <w:left w:val="none" w:sz="0" w:space="0" w:color="auto"/>
            <w:bottom w:val="none" w:sz="0" w:space="0" w:color="auto"/>
            <w:right w:val="none" w:sz="0" w:space="0" w:color="auto"/>
          </w:divBdr>
        </w:div>
        <w:div w:id="1325083454">
          <w:marLeft w:val="640"/>
          <w:marRight w:val="0"/>
          <w:marTop w:val="0"/>
          <w:marBottom w:val="0"/>
          <w:divBdr>
            <w:top w:val="none" w:sz="0" w:space="0" w:color="auto"/>
            <w:left w:val="none" w:sz="0" w:space="0" w:color="auto"/>
            <w:bottom w:val="none" w:sz="0" w:space="0" w:color="auto"/>
            <w:right w:val="none" w:sz="0" w:space="0" w:color="auto"/>
          </w:divBdr>
        </w:div>
        <w:div w:id="47580783">
          <w:marLeft w:val="640"/>
          <w:marRight w:val="0"/>
          <w:marTop w:val="0"/>
          <w:marBottom w:val="0"/>
          <w:divBdr>
            <w:top w:val="none" w:sz="0" w:space="0" w:color="auto"/>
            <w:left w:val="none" w:sz="0" w:space="0" w:color="auto"/>
            <w:bottom w:val="none" w:sz="0" w:space="0" w:color="auto"/>
            <w:right w:val="none" w:sz="0" w:space="0" w:color="auto"/>
          </w:divBdr>
        </w:div>
        <w:div w:id="1645162926">
          <w:marLeft w:val="640"/>
          <w:marRight w:val="0"/>
          <w:marTop w:val="0"/>
          <w:marBottom w:val="0"/>
          <w:divBdr>
            <w:top w:val="none" w:sz="0" w:space="0" w:color="auto"/>
            <w:left w:val="none" w:sz="0" w:space="0" w:color="auto"/>
            <w:bottom w:val="none" w:sz="0" w:space="0" w:color="auto"/>
            <w:right w:val="none" w:sz="0" w:space="0" w:color="auto"/>
          </w:divBdr>
        </w:div>
        <w:div w:id="1874228914">
          <w:marLeft w:val="640"/>
          <w:marRight w:val="0"/>
          <w:marTop w:val="0"/>
          <w:marBottom w:val="0"/>
          <w:divBdr>
            <w:top w:val="none" w:sz="0" w:space="0" w:color="auto"/>
            <w:left w:val="none" w:sz="0" w:space="0" w:color="auto"/>
            <w:bottom w:val="none" w:sz="0" w:space="0" w:color="auto"/>
            <w:right w:val="none" w:sz="0" w:space="0" w:color="auto"/>
          </w:divBdr>
        </w:div>
        <w:div w:id="641039716">
          <w:marLeft w:val="640"/>
          <w:marRight w:val="0"/>
          <w:marTop w:val="0"/>
          <w:marBottom w:val="0"/>
          <w:divBdr>
            <w:top w:val="none" w:sz="0" w:space="0" w:color="auto"/>
            <w:left w:val="none" w:sz="0" w:space="0" w:color="auto"/>
            <w:bottom w:val="none" w:sz="0" w:space="0" w:color="auto"/>
            <w:right w:val="none" w:sz="0" w:space="0" w:color="auto"/>
          </w:divBdr>
        </w:div>
        <w:div w:id="527067611">
          <w:marLeft w:val="640"/>
          <w:marRight w:val="0"/>
          <w:marTop w:val="0"/>
          <w:marBottom w:val="0"/>
          <w:divBdr>
            <w:top w:val="none" w:sz="0" w:space="0" w:color="auto"/>
            <w:left w:val="none" w:sz="0" w:space="0" w:color="auto"/>
            <w:bottom w:val="none" w:sz="0" w:space="0" w:color="auto"/>
            <w:right w:val="none" w:sz="0" w:space="0" w:color="auto"/>
          </w:divBdr>
        </w:div>
        <w:div w:id="357897385">
          <w:marLeft w:val="640"/>
          <w:marRight w:val="0"/>
          <w:marTop w:val="0"/>
          <w:marBottom w:val="0"/>
          <w:divBdr>
            <w:top w:val="none" w:sz="0" w:space="0" w:color="auto"/>
            <w:left w:val="none" w:sz="0" w:space="0" w:color="auto"/>
            <w:bottom w:val="none" w:sz="0" w:space="0" w:color="auto"/>
            <w:right w:val="none" w:sz="0" w:space="0" w:color="auto"/>
          </w:divBdr>
        </w:div>
        <w:div w:id="599680332">
          <w:marLeft w:val="640"/>
          <w:marRight w:val="0"/>
          <w:marTop w:val="0"/>
          <w:marBottom w:val="0"/>
          <w:divBdr>
            <w:top w:val="none" w:sz="0" w:space="0" w:color="auto"/>
            <w:left w:val="none" w:sz="0" w:space="0" w:color="auto"/>
            <w:bottom w:val="none" w:sz="0" w:space="0" w:color="auto"/>
            <w:right w:val="none" w:sz="0" w:space="0" w:color="auto"/>
          </w:divBdr>
        </w:div>
        <w:div w:id="770246737">
          <w:marLeft w:val="640"/>
          <w:marRight w:val="0"/>
          <w:marTop w:val="0"/>
          <w:marBottom w:val="0"/>
          <w:divBdr>
            <w:top w:val="none" w:sz="0" w:space="0" w:color="auto"/>
            <w:left w:val="none" w:sz="0" w:space="0" w:color="auto"/>
            <w:bottom w:val="none" w:sz="0" w:space="0" w:color="auto"/>
            <w:right w:val="none" w:sz="0" w:space="0" w:color="auto"/>
          </w:divBdr>
        </w:div>
        <w:div w:id="395321243">
          <w:marLeft w:val="640"/>
          <w:marRight w:val="0"/>
          <w:marTop w:val="0"/>
          <w:marBottom w:val="0"/>
          <w:divBdr>
            <w:top w:val="none" w:sz="0" w:space="0" w:color="auto"/>
            <w:left w:val="none" w:sz="0" w:space="0" w:color="auto"/>
            <w:bottom w:val="none" w:sz="0" w:space="0" w:color="auto"/>
            <w:right w:val="none" w:sz="0" w:space="0" w:color="auto"/>
          </w:divBdr>
        </w:div>
        <w:div w:id="332951060">
          <w:marLeft w:val="640"/>
          <w:marRight w:val="0"/>
          <w:marTop w:val="0"/>
          <w:marBottom w:val="0"/>
          <w:divBdr>
            <w:top w:val="none" w:sz="0" w:space="0" w:color="auto"/>
            <w:left w:val="none" w:sz="0" w:space="0" w:color="auto"/>
            <w:bottom w:val="none" w:sz="0" w:space="0" w:color="auto"/>
            <w:right w:val="none" w:sz="0" w:space="0" w:color="auto"/>
          </w:divBdr>
        </w:div>
        <w:div w:id="517306156">
          <w:marLeft w:val="640"/>
          <w:marRight w:val="0"/>
          <w:marTop w:val="0"/>
          <w:marBottom w:val="0"/>
          <w:divBdr>
            <w:top w:val="none" w:sz="0" w:space="0" w:color="auto"/>
            <w:left w:val="none" w:sz="0" w:space="0" w:color="auto"/>
            <w:bottom w:val="none" w:sz="0" w:space="0" w:color="auto"/>
            <w:right w:val="none" w:sz="0" w:space="0" w:color="auto"/>
          </w:divBdr>
        </w:div>
        <w:div w:id="1978534509">
          <w:marLeft w:val="640"/>
          <w:marRight w:val="0"/>
          <w:marTop w:val="0"/>
          <w:marBottom w:val="0"/>
          <w:divBdr>
            <w:top w:val="none" w:sz="0" w:space="0" w:color="auto"/>
            <w:left w:val="none" w:sz="0" w:space="0" w:color="auto"/>
            <w:bottom w:val="none" w:sz="0" w:space="0" w:color="auto"/>
            <w:right w:val="none" w:sz="0" w:space="0" w:color="auto"/>
          </w:divBdr>
        </w:div>
        <w:div w:id="278344762">
          <w:marLeft w:val="640"/>
          <w:marRight w:val="0"/>
          <w:marTop w:val="0"/>
          <w:marBottom w:val="0"/>
          <w:divBdr>
            <w:top w:val="none" w:sz="0" w:space="0" w:color="auto"/>
            <w:left w:val="none" w:sz="0" w:space="0" w:color="auto"/>
            <w:bottom w:val="none" w:sz="0" w:space="0" w:color="auto"/>
            <w:right w:val="none" w:sz="0" w:space="0" w:color="auto"/>
          </w:divBdr>
        </w:div>
        <w:div w:id="1063675602">
          <w:marLeft w:val="640"/>
          <w:marRight w:val="0"/>
          <w:marTop w:val="0"/>
          <w:marBottom w:val="0"/>
          <w:divBdr>
            <w:top w:val="none" w:sz="0" w:space="0" w:color="auto"/>
            <w:left w:val="none" w:sz="0" w:space="0" w:color="auto"/>
            <w:bottom w:val="none" w:sz="0" w:space="0" w:color="auto"/>
            <w:right w:val="none" w:sz="0" w:space="0" w:color="auto"/>
          </w:divBdr>
        </w:div>
        <w:div w:id="925068735">
          <w:marLeft w:val="640"/>
          <w:marRight w:val="0"/>
          <w:marTop w:val="0"/>
          <w:marBottom w:val="0"/>
          <w:divBdr>
            <w:top w:val="none" w:sz="0" w:space="0" w:color="auto"/>
            <w:left w:val="none" w:sz="0" w:space="0" w:color="auto"/>
            <w:bottom w:val="none" w:sz="0" w:space="0" w:color="auto"/>
            <w:right w:val="none" w:sz="0" w:space="0" w:color="auto"/>
          </w:divBdr>
        </w:div>
        <w:div w:id="1358043530">
          <w:marLeft w:val="640"/>
          <w:marRight w:val="0"/>
          <w:marTop w:val="0"/>
          <w:marBottom w:val="0"/>
          <w:divBdr>
            <w:top w:val="none" w:sz="0" w:space="0" w:color="auto"/>
            <w:left w:val="none" w:sz="0" w:space="0" w:color="auto"/>
            <w:bottom w:val="none" w:sz="0" w:space="0" w:color="auto"/>
            <w:right w:val="none" w:sz="0" w:space="0" w:color="auto"/>
          </w:divBdr>
        </w:div>
        <w:div w:id="1665475348">
          <w:marLeft w:val="640"/>
          <w:marRight w:val="0"/>
          <w:marTop w:val="0"/>
          <w:marBottom w:val="0"/>
          <w:divBdr>
            <w:top w:val="none" w:sz="0" w:space="0" w:color="auto"/>
            <w:left w:val="none" w:sz="0" w:space="0" w:color="auto"/>
            <w:bottom w:val="none" w:sz="0" w:space="0" w:color="auto"/>
            <w:right w:val="none" w:sz="0" w:space="0" w:color="auto"/>
          </w:divBdr>
        </w:div>
        <w:div w:id="1450591198">
          <w:marLeft w:val="640"/>
          <w:marRight w:val="0"/>
          <w:marTop w:val="0"/>
          <w:marBottom w:val="0"/>
          <w:divBdr>
            <w:top w:val="none" w:sz="0" w:space="0" w:color="auto"/>
            <w:left w:val="none" w:sz="0" w:space="0" w:color="auto"/>
            <w:bottom w:val="none" w:sz="0" w:space="0" w:color="auto"/>
            <w:right w:val="none" w:sz="0" w:space="0" w:color="auto"/>
          </w:divBdr>
        </w:div>
        <w:div w:id="856431504">
          <w:marLeft w:val="640"/>
          <w:marRight w:val="0"/>
          <w:marTop w:val="0"/>
          <w:marBottom w:val="0"/>
          <w:divBdr>
            <w:top w:val="none" w:sz="0" w:space="0" w:color="auto"/>
            <w:left w:val="none" w:sz="0" w:space="0" w:color="auto"/>
            <w:bottom w:val="none" w:sz="0" w:space="0" w:color="auto"/>
            <w:right w:val="none" w:sz="0" w:space="0" w:color="auto"/>
          </w:divBdr>
        </w:div>
        <w:div w:id="1645115541">
          <w:marLeft w:val="640"/>
          <w:marRight w:val="0"/>
          <w:marTop w:val="0"/>
          <w:marBottom w:val="0"/>
          <w:divBdr>
            <w:top w:val="none" w:sz="0" w:space="0" w:color="auto"/>
            <w:left w:val="none" w:sz="0" w:space="0" w:color="auto"/>
            <w:bottom w:val="none" w:sz="0" w:space="0" w:color="auto"/>
            <w:right w:val="none" w:sz="0" w:space="0" w:color="auto"/>
          </w:divBdr>
        </w:div>
        <w:div w:id="517040975">
          <w:marLeft w:val="640"/>
          <w:marRight w:val="0"/>
          <w:marTop w:val="0"/>
          <w:marBottom w:val="0"/>
          <w:divBdr>
            <w:top w:val="none" w:sz="0" w:space="0" w:color="auto"/>
            <w:left w:val="none" w:sz="0" w:space="0" w:color="auto"/>
            <w:bottom w:val="none" w:sz="0" w:space="0" w:color="auto"/>
            <w:right w:val="none" w:sz="0" w:space="0" w:color="auto"/>
          </w:divBdr>
        </w:div>
        <w:div w:id="1287467699">
          <w:marLeft w:val="640"/>
          <w:marRight w:val="0"/>
          <w:marTop w:val="0"/>
          <w:marBottom w:val="0"/>
          <w:divBdr>
            <w:top w:val="none" w:sz="0" w:space="0" w:color="auto"/>
            <w:left w:val="none" w:sz="0" w:space="0" w:color="auto"/>
            <w:bottom w:val="none" w:sz="0" w:space="0" w:color="auto"/>
            <w:right w:val="none" w:sz="0" w:space="0" w:color="auto"/>
          </w:divBdr>
        </w:div>
        <w:div w:id="76754507">
          <w:marLeft w:val="640"/>
          <w:marRight w:val="0"/>
          <w:marTop w:val="0"/>
          <w:marBottom w:val="0"/>
          <w:divBdr>
            <w:top w:val="none" w:sz="0" w:space="0" w:color="auto"/>
            <w:left w:val="none" w:sz="0" w:space="0" w:color="auto"/>
            <w:bottom w:val="none" w:sz="0" w:space="0" w:color="auto"/>
            <w:right w:val="none" w:sz="0" w:space="0" w:color="auto"/>
          </w:divBdr>
        </w:div>
        <w:div w:id="278414806">
          <w:marLeft w:val="640"/>
          <w:marRight w:val="0"/>
          <w:marTop w:val="0"/>
          <w:marBottom w:val="0"/>
          <w:divBdr>
            <w:top w:val="none" w:sz="0" w:space="0" w:color="auto"/>
            <w:left w:val="none" w:sz="0" w:space="0" w:color="auto"/>
            <w:bottom w:val="none" w:sz="0" w:space="0" w:color="auto"/>
            <w:right w:val="none" w:sz="0" w:space="0" w:color="auto"/>
          </w:divBdr>
        </w:div>
        <w:div w:id="1179736890">
          <w:marLeft w:val="640"/>
          <w:marRight w:val="0"/>
          <w:marTop w:val="0"/>
          <w:marBottom w:val="0"/>
          <w:divBdr>
            <w:top w:val="none" w:sz="0" w:space="0" w:color="auto"/>
            <w:left w:val="none" w:sz="0" w:space="0" w:color="auto"/>
            <w:bottom w:val="none" w:sz="0" w:space="0" w:color="auto"/>
            <w:right w:val="none" w:sz="0" w:space="0" w:color="auto"/>
          </w:divBdr>
        </w:div>
        <w:div w:id="1858691235">
          <w:marLeft w:val="640"/>
          <w:marRight w:val="0"/>
          <w:marTop w:val="0"/>
          <w:marBottom w:val="0"/>
          <w:divBdr>
            <w:top w:val="none" w:sz="0" w:space="0" w:color="auto"/>
            <w:left w:val="none" w:sz="0" w:space="0" w:color="auto"/>
            <w:bottom w:val="none" w:sz="0" w:space="0" w:color="auto"/>
            <w:right w:val="none" w:sz="0" w:space="0" w:color="auto"/>
          </w:divBdr>
        </w:div>
        <w:div w:id="15230768">
          <w:marLeft w:val="640"/>
          <w:marRight w:val="0"/>
          <w:marTop w:val="0"/>
          <w:marBottom w:val="0"/>
          <w:divBdr>
            <w:top w:val="none" w:sz="0" w:space="0" w:color="auto"/>
            <w:left w:val="none" w:sz="0" w:space="0" w:color="auto"/>
            <w:bottom w:val="none" w:sz="0" w:space="0" w:color="auto"/>
            <w:right w:val="none" w:sz="0" w:space="0" w:color="auto"/>
          </w:divBdr>
        </w:div>
        <w:div w:id="1047342652">
          <w:marLeft w:val="640"/>
          <w:marRight w:val="0"/>
          <w:marTop w:val="0"/>
          <w:marBottom w:val="0"/>
          <w:divBdr>
            <w:top w:val="none" w:sz="0" w:space="0" w:color="auto"/>
            <w:left w:val="none" w:sz="0" w:space="0" w:color="auto"/>
            <w:bottom w:val="none" w:sz="0" w:space="0" w:color="auto"/>
            <w:right w:val="none" w:sz="0" w:space="0" w:color="auto"/>
          </w:divBdr>
        </w:div>
        <w:div w:id="1347948554">
          <w:marLeft w:val="640"/>
          <w:marRight w:val="0"/>
          <w:marTop w:val="0"/>
          <w:marBottom w:val="0"/>
          <w:divBdr>
            <w:top w:val="none" w:sz="0" w:space="0" w:color="auto"/>
            <w:left w:val="none" w:sz="0" w:space="0" w:color="auto"/>
            <w:bottom w:val="none" w:sz="0" w:space="0" w:color="auto"/>
            <w:right w:val="none" w:sz="0" w:space="0" w:color="auto"/>
          </w:divBdr>
        </w:div>
        <w:div w:id="1497839802">
          <w:marLeft w:val="640"/>
          <w:marRight w:val="0"/>
          <w:marTop w:val="0"/>
          <w:marBottom w:val="0"/>
          <w:divBdr>
            <w:top w:val="none" w:sz="0" w:space="0" w:color="auto"/>
            <w:left w:val="none" w:sz="0" w:space="0" w:color="auto"/>
            <w:bottom w:val="none" w:sz="0" w:space="0" w:color="auto"/>
            <w:right w:val="none" w:sz="0" w:space="0" w:color="auto"/>
          </w:divBdr>
        </w:div>
        <w:div w:id="1459253066">
          <w:marLeft w:val="640"/>
          <w:marRight w:val="0"/>
          <w:marTop w:val="0"/>
          <w:marBottom w:val="0"/>
          <w:divBdr>
            <w:top w:val="none" w:sz="0" w:space="0" w:color="auto"/>
            <w:left w:val="none" w:sz="0" w:space="0" w:color="auto"/>
            <w:bottom w:val="none" w:sz="0" w:space="0" w:color="auto"/>
            <w:right w:val="none" w:sz="0" w:space="0" w:color="auto"/>
          </w:divBdr>
        </w:div>
        <w:div w:id="462189781">
          <w:marLeft w:val="640"/>
          <w:marRight w:val="0"/>
          <w:marTop w:val="0"/>
          <w:marBottom w:val="0"/>
          <w:divBdr>
            <w:top w:val="none" w:sz="0" w:space="0" w:color="auto"/>
            <w:left w:val="none" w:sz="0" w:space="0" w:color="auto"/>
            <w:bottom w:val="none" w:sz="0" w:space="0" w:color="auto"/>
            <w:right w:val="none" w:sz="0" w:space="0" w:color="auto"/>
          </w:divBdr>
        </w:div>
        <w:div w:id="1184973799">
          <w:marLeft w:val="640"/>
          <w:marRight w:val="0"/>
          <w:marTop w:val="0"/>
          <w:marBottom w:val="0"/>
          <w:divBdr>
            <w:top w:val="none" w:sz="0" w:space="0" w:color="auto"/>
            <w:left w:val="none" w:sz="0" w:space="0" w:color="auto"/>
            <w:bottom w:val="none" w:sz="0" w:space="0" w:color="auto"/>
            <w:right w:val="none" w:sz="0" w:space="0" w:color="auto"/>
          </w:divBdr>
        </w:div>
        <w:div w:id="5447996">
          <w:marLeft w:val="640"/>
          <w:marRight w:val="0"/>
          <w:marTop w:val="0"/>
          <w:marBottom w:val="0"/>
          <w:divBdr>
            <w:top w:val="none" w:sz="0" w:space="0" w:color="auto"/>
            <w:left w:val="none" w:sz="0" w:space="0" w:color="auto"/>
            <w:bottom w:val="none" w:sz="0" w:space="0" w:color="auto"/>
            <w:right w:val="none" w:sz="0" w:space="0" w:color="auto"/>
          </w:divBdr>
        </w:div>
        <w:div w:id="275067877">
          <w:marLeft w:val="640"/>
          <w:marRight w:val="0"/>
          <w:marTop w:val="0"/>
          <w:marBottom w:val="0"/>
          <w:divBdr>
            <w:top w:val="none" w:sz="0" w:space="0" w:color="auto"/>
            <w:left w:val="none" w:sz="0" w:space="0" w:color="auto"/>
            <w:bottom w:val="none" w:sz="0" w:space="0" w:color="auto"/>
            <w:right w:val="none" w:sz="0" w:space="0" w:color="auto"/>
          </w:divBdr>
        </w:div>
        <w:div w:id="1815640580">
          <w:marLeft w:val="640"/>
          <w:marRight w:val="0"/>
          <w:marTop w:val="0"/>
          <w:marBottom w:val="0"/>
          <w:divBdr>
            <w:top w:val="none" w:sz="0" w:space="0" w:color="auto"/>
            <w:left w:val="none" w:sz="0" w:space="0" w:color="auto"/>
            <w:bottom w:val="none" w:sz="0" w:space="0" w:color="auto"/>
            <w:right w:val="none" w:sz="0" w:space="0" w:color="auto"/>
          </w:divBdr>
        </w:div>
        <w:div w:id="276453657">
          <w:marLeft w:val="640"/>
          <w:marRight w:val="0"/>
          <w:marTop w:val="0"/>
          <w:marBottom w:val="0"/>
          <w:divBdr>
            <w:top w:val="none" w:sz="0" w:space="0" w:color="auto"/>
            <w:left w:val="none" w:sz="0" w:space="0" w:color="auto"/>
            <w:bottom w:val="none" w:sz="0" w:space="0" w:color="auto"/>
            <w:right w:val="none" w:sz="0" w:space="0" w:color="auto"/>
          </w:divBdr>
        </w:div>
        <w:div w:id="919291292">
          <w:marLeft w:val="640"/>
          <w:marRight w:val="0"/>
          <w:marTop w:val="0"/>
          <w:marBottom w:val="0"/>
          <w:divBdr>
            <w:top w:val="none" w:sz="0" w:space="0" w:color="auto"/>
            <w:left w:val="none" w:sz="0" w:space="0" w:color="auto"/>
            <w:bottom w:val="none" w:sz="0" w:space="0" w:color="auto"/>
            <w:right w:val="none" w:sz="0" w:space="0" w:color="auto"/>
          </w:divBdr>
        </w:div>
        <w:div w:id="428891708">
          <w:marLeft w:val="640"/>
          <w:marRight w:val="0"/>
          <w:marTop w:val="0"/>
          <w:marBottom w:val="0"/>
          <w:divBdr>
            <w:top w:val="none" w:sz="0" w:space="0" w:color="auto"/>
            <w:left w:val="none" w:sz="0" w:space="0" w:color="auto"/>
            <w:bottom w:val="none" w:sz="0" w:space="0" w:color="auto"/>
            <w:right w:val="none" w:sz="0" w:space="0" w:color="auto"/>
          </w:divBdr>
        </w:div>
        <w:div w:id="1522427476">
          <w:marLeft w:val="640"/>
          <w:marRight w:val="0"/>
          <w:marTop w:val="0"/>
          <w:marBottom w:val="0"/>
          <w:divBdr>
            <w:top w:val="none" w:sz="0" w:space="0" w:color="auto"/>
            <w:left w:val="none" w:sz="0" w:space="0" w:color="auto"/>
            <w:bottom w:val="none" w:sz="0" w:space="0" w:color="auto"/>
            <w:right w:val="none" w:sz="0" w:space="0" w:color="auto"/>
          </w:divBdr>
        </w:div>
        <w:div w:id="1197815664">
          <w:marLeft w:val="640"/>
          <w:marRight w:val="0"/>
          <w:marTop w:val="0"/>
          <w:marBottom w:val="0"/>
          <w:divBdr>
            <w:top w:val="none" w:sz="0" w:space="0" w:color="auto"/>
            <w:left w:val="none" w:sz="0" w:space="0" w:color="auto"/>
            <w:bottom w:val="none" w:sz="0" w:space="0" w:color="auto"/>
            <w:right w:val="none" w:sz="0" w:space="0" w:color="auto"/>
          </w:divBdr>
        </w:div>
        <w:div w:id="1423642046">
          <w:marLeft w:val="640"/>
          <w:marRight w:val="0"/>
          <w:marTop w:val="0"/>
          <w:marBottom w:val="0"/>
          <w:divBdr>
            <w:top w:val="none" w:sz="0" w:space="0" w:color="auto"/>
            <w:left w:val="none" w:sz="0" w:space="0" w:color="auto"/>
            <w:bottom w:val="none" w:sz="0" w:space="0" w:color="auto"/>
            <w:right w:val="none" w:sz="0" w:space="0" w:color="auto"/>
          </w:divBdr>
        </w:div>
        <w:div w:id="1257864410">
          <w:marLeft w:val="640"/>
          <w:marRight w:val="0"/>
          <w:marTop w:val="0"/>
          <w:marBottom w:val="0"/>
          <w:divBdr>
            <w:top w:val="none" w:sz="0" w:space="0" w:color="auto"/>
            <w:left w:val="none" w:sz="0" w:space="0" w:color="auto"/>
            <w:bottom w:val="none" w:sz="0" w:space="0" w:color="auto"/>
            <w:right w:val="none" w:sz="0" w:space="0" w:color="auto"/>
          </w:divBdr>
        </w:div>
        <w:div w:id="1825968926">
          <w:marLeft w:val="640"/>
          <w:marRight w:val="0"/>
          <w:marTop w:val="0"/>
          <w:marBottom w:val="0"/>
          <w:divBdr>
            <w:top w:val="none" w:sz="0" w:space="0" w:color="auto"/>
            <w:left w:val="none" w:sz="0" w:space="0" w:color="auto"/>
            <w:bottom w:val="none" w:sz="0" w:space="0" w:color="auto"/>
            <w:right w:val="none" w:sz="0" w:space="0" w:color="auto"/>
          </w:divBdr>
        </w:div>
        <w:div w:id="1670135266">
          <w:marLeft w:val="640"/>
          <w:marRight w:val="0"/>
          <w:marTop w:val="0"/>
          <w:marBottom w:val="0"/>
          <w:divBdr>
            <w:top w:val="none" w:sz="0" w:space="0" w:color="auto"/>
            <w:left w:val="none" w:sz="0" w:space="0" w:color="auto"/>
            <w:bottom w:val="none" w:sz="0" w:space="0" w:color="auto"/>
            <w:right w:val="none" w:sz="0" w:space="0" w:color="auto"/>
          </w:divBdr>
        </w:div>
        <w:div w:id="557741264">
          <w:marLeft w:val="640"/>
          <w:marRight w:val="0"/>
          <w:marTop w:val="0"/>
          <w:marBottom w:val="0"/>
          <w:divBdr>
            <w:top w:val="none" w:sz="0" w:space="0" w:color="auto"/>
            <w:left w:val="none" w:sz="0" w:space="0" w:color="auto"/>
            <w:bottom w:val="none" w:sz="0" w:space="0" w:color="auto"/>
            <w:right w:val="none" w:sz="0" w:space="0" w:color="auto"/>
          </w:divBdr>
        </w:div>
        <w:div w:id="91165328">
          <w:marLeft w:val="640"/>
          <w:marRight w:val="0"/>
          <w:marTop w:val="0"/>
          <w:marBottom w:val="0"/>
          <w:divBdr>
            <w:top w:val="none" w:sz="0" w:space="0" w:color="auto"/>
            <w:left w:val="none" w:sz="0" w:space="0" w:color="auto"/>
            <w:bottom w:val="none" w:sz="0" w:space="0" w:color="auto"/>
            <w:right w:val="none" w:sz="0" w:space="0" w:color="auto"/>
          </w:divBdr>
        </w:div>
        <w:div w:id="473911577">
          <w:marLeft w:val="640"/>
          <w:marRight w:val="0"/>
          <w:marTop w:val="0"/>
          <w:marBottom w:val="0"/>
          <w:divBdr>
            <w:top w:val="none" w:sz="0" w:space="0" w:color="auto"/>
            <w:left w:val="none" w:sz="0" w:space="0" w:color="auto"/>
            <w:bottom w:val="none" w:sz="0" w:space="0" w:color="auto"/>
            <w:right w:val="none" w:sz="0" w:space="0" w:color="auto"/>
          </w:divBdr>
        </w:div>
        <w:div w:id="984237321">
          <w:marLeft w:val="640"/>
          <w:marRight w:val="0"/>
          <w:marTop w:val="0"/>
          <w:marBottom w:val="0"/>
          <w:divBdr>
            <w:top w:val="none" w:sz="0" w:space="0" w:color="auto"/>
            <w:left w:val="none" w:sz="0" w:space="0" w:color="auto"/>
            <w:bottom w:val="none" w:sz="0" w:space="0" w:color="auto"/>
            <w:right w:val="none" w:sz="0" w:space="0" w:color="auto"/>
          </w:divBdr>
        </w:div>
        <w:div w:id="92478250">
          <w:marLeft w:val="640"/>
          <w:marRight w:val="0"/>
          <w:marTop w:val="0"/>
          <w:marBottom w:val="0"/>
          <w:divBdr>
            <w:top w:val="none" w:sz="0" w:space="0" w:color="auto"/>
            <w:left w:val="none" w:sz="0" w:space="0" w:color="auto"/>
            <w:bottom w:val="none" w:sz="0" w:space="0" w:color="auto"/>
            <w:right w:val="none" w:sz="0" w:space="0" w:color="auto"/>
          </w:divBdr>
        </w:div>
        <w:div w:id="608397497">
          <w:marLeft w:val="640"/>
          <w:marRight w:val="0"/>
          <w:marTop w:val="0"/>
          <w:marBottom w:val="0"/>
          <w:divBdr>
            <w:top w:val="none" w:sz="0" w:space="0" w:color="auto"/>
            <w:left w:val="none" w:sz="0" w:space="0" w:color="auto"/>
            <w:bottom w:val="none" w:sz="0" w:space="0" w:color="auto"/>
            <w:right w:val="none" w:sz="0" w:space="0" w:color="auto"/>
          </w:divBdr>
        </w:div>
        <w:div w:id="861432946">
          <w:marLeft w:val="640"/>
          <w:marRight w:val="0"/>
          <w:marTop w:val="0"/>
          <w:marBottom w:val="0"/>
          <w:divBdr>
            <w:top w:val="none" w:sz="0" w:space="0" w:color="auto"/>
            <w:left w:val="none" w:sz="0" w:space="0" w:color="auto"/>
            <w:bottom w:val="none" w:sz="0" w:space="0" w:color="auto"/>
            <w:right w:val="none" w:sz="0" w:space="0" w:color="auto"/>
          </w:divBdr>
        </w:div>
        <w:div w:id="2087798635">
          <w:marLeft w:val="640"/>
          <w:marRight w:val="0"/>
          <w:marTop w:val="0"/>
          <w:marBottom w:val="0"/>
          <w:divBdr>
            <w:top w:val="none" w:sz="0" w:space="0" w:color="auto"/>
            <w:left w:val="none" w:sz="0" w:space="0" w:color="auto"/>
            <w:bottom w:val="none" w:sz="0" w:space="0" w:color="auto"/>
            <w:right w:val="none" w:sz="0" w:space="0" w:color="auto"/>
          </w:divBdr>
        </w:div>
        <w:div w:id="1903738">
          <w:marLeft w:val="640"/>
          <w:marRight w:val="0"/>
          <w:marTop w:val="0"/>
          <w:marBottom w:val="0"/>
          <w:divBdr>
            <w:top w:val="none" w:sz="0" w:space="0" w:color="auto"/>
            <w:left w:val="none" w:sz="0" w:space="0" w:color="auto"/>
            <w:bottom w:val="none" w:sz="0" w:space="0" w:color="auto"/>
            <w:right w:val="none" w:sz="0" w:space="0" w:color="auto"/>
          </w:divBdr>
        </w:div>
        <w:div w:id="669068759">
          <w:marLeft w:val="640"/>
          <w:marRight w:val="0"/>
          <w:marTop w:val="0"/>
          <w:marBottom w:val="0"/>
          <w:divBdr>
            <w:top w:val="none" w:sz="0" w:space="0" w:color="auto"/>
            <w:left w:val="none" w:sz="0" w:space="0" w:color="auto"/>
            <w:bottom w:val="none" w:sz="0" w:space="0" w:color="auto"/>
            <w:right w:val="none" w:sz="0" w:space="0" w:color="auto"/>
          </w:divBdr>
        </w:div>
        <w:div w:id="350255203">
          <w:marLeft w:val="640"/>
          <w:marRight w:val="0"/>
          <w:marTop w:val="0"/>
          <w:marBottom w:val="0"/>
          <w:divBdr>
            <w:top w:val="none" w:sz="0" w:space="0" w:color="auto"/>
            <w:left w:val="none" w:sz="0" w:space="0" w:color="auto"/>
            <w:bottom w:val="none" w:sz="0" w:space="0" w:color="auto"/>
            <w:right w:val="none" w:sz="0" w:space="0" w:color="auto"/>
          </w:divBdr>
        </w:div>
        <w:div w:id="553001667">
          <w:marLeft w:val="640"/>
          <w:marRight w:val="0"/>
          <w:marTop w:val="0"/>
          <w:marBottom w:val="0"/>
          <w:divBdr>
            <w:top w:val="none" w:sz="0" w:space="0" w:color="auto"/>
            <w:left w:val="none" w:sz="0" w:space="0" w:color="auto"/>
            <w:bottom w:val="none" w:sz="0" w:space="0" w:color="auto"/>
            <w:right w:val="none" w:sz="0" w:space="0" w:color="auto"/>
          </w:divBdr>
        </w:div>
        <w:div w:id="437725281">
          <w:marLeft w:val="640"/>
          <w:marRight w:val="0"/>
          <w:marTop w:val="0"/>
          <w:marBottom w:val="0"/>
          <w:divBdr>
            <w:top w:val="none" w:sz="0" w:space="0" w:color="auto"/>
            <w:left w:val="none" w:sz="0" w:space="0" w:color="auto"/>
            <w:bottom w:val="none" w:sz="0" w:space="0" w:color="auto"/>
            <w:right w:val="none" w:sz="0" w:space="0" w:color="auto"/>
          </w:divBdr>
        </w:div>
        <w:div w:id="398595295">
          <w:marLeft w:val="640"/>
          <w:marRight w:val="0"/>
          <w:marTop w:val="0"/>
          <w:marBottom w:val="0"/>
          <w:divBdr>
            <w:top w:val="none" w:sz="0" w:space="0" w:color="auto"/>
            <w:left w:val="none" w:sz="0" w:space="0" w:color="auto"/>
            <w:bottom w:val="none" w:sz="0" w:space="0" w:color="auto"/>
            <w:right w:val="none" w:sz="0" w:space="0" w:color="auto"/>
          </w:divBdr>
        </w:div>
        <w:div w:id="768819762">
          <w:marLeft w:val="640"/>
          <w:marRight w:val="0"/>
          <w:marTop w:val="0"/>
          <w:marBottom w:val="0"/>
          <w:divBdr>
            <w:top w:val="none" w:sz="0" w:space="0" w:color="auto"/>
            <w:left w:val="none" w:sz="0" w:space="0" w:color="auto"/>
            <w:bottom w:val="none" w:sz="0" w:space="0" w:color="auto"/>
            <w:right w:val="none" w:sz="0" w:space="0" w:color="auto"/>
          </w:divBdr>
        </w:div>
        <w:div w:id="207377518">
          <w:marLeft w:val="640"/>
          <w:marRight w:val="0"/>
          <w:marTop w:val="0"/>
          <w:marBottom w:val="0"/>
          <w:divBdr>
            <w:top w:val="none" w:sz="0" w:space="0" w:color="auto"/>
            <w:left w:val="none" w:sz="0" w:space="0" w:color="auto"/>
            <w:bottom w:val="none" w:sz="0" w:space="0" w:color="auto"/>
            <w:right w:val="none" w:sz="0" w:space="0" w:color="auto"/>
          </w:divBdr>
        </w:div>
        <w:div w:id="267666704">
          <w:marLeft w:val="640"/>
          <w:marRight w:val="0"/>
          <w:marTop w:val="0"/>
          <w:marBottom w:val="0"/>
          <w:divBdr>
            <w:top w:val="none" w:sz="0" w:space="0" w:color="auto"/>
            <w:left w:val="none" w:sz="0" w:space="0" w:color="auto"/>
            <w:bottom w:val="none" w:sz="0" w:space="0" w:color="auto"/>
            <w:right w:val="none" w:sz="0" w:space="0" w:color="auto"/>
          </w:divBdr>
        </w:div>
        <w:div w:id="173762982">
          <w:marLeft w:val="640"/>
          <w:marRight w:val="0"/>
          <w:marTop w:val="0"/>
          <w:marBottom w:val="0"/>
          <w:divBdr>
            <w:top w:val="none" w:sz="0" w:space="0" w:color="auto"/>
            <w:left w:val="none" w:sz="0" w:space="0" w:color="auto"/>
            <w:bottom w:val="none" w:sz="0" w:space="0" w:color="auto"/>
            <w:right w:val="none" w:sz="0" w:space="0" w:color="auto"/>
          </w:divBdr>
        </w:div>
        <w:div w:id="492449496">
          <w:marLeft w:val="640"/>
          <w:marRight w:val="0"/>
          <w:marTop w:val="0"/>
          <w:marBottom w:val="0"/>
          <w:divBdr>
            <w:top w:val="none" w:sz="0" w:space="0" w:color="auto"/>
            <w:left w:val="none" w:sz="0" w:space="0" w:color="auto"/>
            <w:bottom w:val="none" w:sz="0" w:space="0" w:color="auto"/>
            <w:right w:val="none" w:sz="0" w:space="0" w:color="auto"/>
          </w:divBdr>
        </w:div>
        <w:div w:id="407269080">
          <w:marLeft w:val="640"/>
          <w:marRight w:val="0"/>
          <w:marTop w:val="0"/>
          <w:marBottom w:val="0"/>
          <w:divBdr>
            <w:top w:val="none" w:sz="0" w:space="0" w:color="auto"/>
            <w:left w:val="none" w:sz="0" w:space="0" w:color="auto"/>
            <w:bottom w:val="none" w:sz="0" w:space="0" w:color="auto"/>
            <w:right w:val="none" w:sz="0" w:space="0" w:color="auto"/>
          </w:divBdr>
        </w:div>
        <w:div w:id="58095148">
          <w:marLeft w:val="640"/>
          <w:marRight w:val="0"/>
          <w:marTop w:val="0"/>
          <w:marBottom w:val="0"/>
          <w:divBdr>
            <w:top w:val="none" w:sz="0" w:space="0" w:color="auto"/>
            <w:left w:val="none" w:sz="0" w:space="0" w:color="auto"/>
            <w:bottom w:val="none" w:sz="0" w:space="0" w:color="auto"/>
            <w:right w:val="none" w:sz="0" w:space="0" w:color="auto"/>
          </w:divBdr>
        </w:div>
        <w:div w:id="334770932">
          <w:marLeft w:val="640"/>
          <w:marRight w:val="0"/>
          <w:marTop w:val="0"/>
          <w:marBottom w:val="0"/>
          <w:divBdr>
            <w:top w:val="none" w:sz="0" w:space="0" w:color="auto"/>
            <w:left w:val="none" w:sz="0" w:space="0" w:color="auto"/>
            <w:bottom w:val="none" w:sz="0" w:space="0" w:color="auto"/>
            <w:right w:val="none" w:sz="0" w:space="0" w:color="auto"/>
          </w:divBdr>
        </w:div>
        <w:div w:id="1417357187">
          <w:marLeft w:val="640"/>
          <w:marRight w:val="0"/>
          <w:marTop w:val="0"/>
          <w:marBottom w:val="0"/>
          <w:divBdr>
            <w:top w:val="none" w:sz="0" w:space="0" w:color="auto"/>
            <w:left w:val="none" w:sz="0" w:space="0" w:color="auto"/>
            <w:bottom w:val="none" w:sz="0" w:space="0" w:color="auto"/>
            <w:right w:val="none" w:sz="0" w:space="0" w:color="auto"/>
          </w:divBdr>
        </w:div>
        <w:div w:id="1826701323">
          <w:marLeft w:val="640"/>
          <w:marRight w:val="0"/>
          <w:marTop w:val="0"/>
          <w:marBottom w:val="0"/>
          <w:divBdr>
            <w:top w:val="none" w:sz="0" w:space="0" w:color="auto"/>
            <w:left w:val="none" w:sz="0" w:space="0" w:color="auto"/>
            <w:bottom w:val="none" w:sz="0" w:space="0" w:color="auto"/>
            <w:right w:val="none" w:sz="0" w:space="0" w:color="auto"/>
          </w:divBdr>
        </w:div>
        <w:div w:id="154076393">
          <w:marLeft w:val="640"/>
          <w:marRight w:val="0"/>
          <w:marTop w:val="0"/>
          <w:marBottom w:val="0"/>
          <w:divBdr>
            <w:top w:val="none" w:sz="0" w:space="0" w:color="auto"/>
            <w:left w:val="none" w:sz="0" w:space="0" w:color="auto"/>
            <w:bottom w:val="none" w:sz="0" w:space="0" w:color="auto"/>
            <w:right w:val="none" w:sz="0" w:space="0" w:color="auto"/>
          </w:divBdr>
        </w:div>
        <w:div w:id="1529758011">
          <w:marLeft w:val="640"/>
          <w:marRight w:val="0"/>
          <w:marTop w:val="0"/>
          <w:marBottom w:val="0"/>
          <w:divBdr>
            <w:top w:val="none" w:sz="0" w:space="0" w:color="auto"/>
            <w:left w:val="none" w:sz="0" w:space="0" w:color="auto"/>
            <w:bottom w:val="none" w:sz="0" w:space="0" w:color="auto"/>
            <w:right w:val="none" w:sz="0" w:space="0" w:color="auto"/>
          </w:divBdr>
        </w:div>
        <w:div w:id="2128968231">
          <w:marLeft w:val="640"/>
          <w:marRight w:val="0"/>
          <w:marTop w:val="0"/>
          <w:marBottom w:val="0"/>
          <w:divBdr>
            <w:top w:val="none" w:sz="0" w:space="0" w:color="auto"/>
            <w:left w:val="none" w:sz="0" w:space="0" w:color="auto"/>
            <w:bottom w:val="none" w:sz="0" w:space="0" w:color="auto"/>
            <w:right w:val="none" w:sz="0" w:space="0" w:color="auto"/>
          </w:divBdr>
        </w:div>
        <w:div w:id="1276870526">
          <w:marLeft w:val="640"/>
          <w:marRight w:val="0"/>
          <w:marTop w:val="0"/>
          <w:marBottom w:val="0"/>
          <w:divBdr>
            <w:top w:val="none" w:sz="0" w:space="0" w:color="auto"/>
            <w:left w:val="none" w:sz="0" w:space="0" w:color="auto"/>
            <w:bottom w:val="none" w:sz="0" w:space="0" w:color="auto"/>
            <w:right w:val="none" w:sz="0" w:space="0" w:color="auto"/>
          </w:divBdr>
        </w:div>
        <w:div w:id="1148782252">
          <w:marLeft w:val="640"/>
          <w:marRight w:val="0"/>
          <w:marTop w:val="0"/>
          <w:marBottom w:val="0"/>
          <w:divBdr>
            <w:top w:val="none" w:sz="0" w:space="0" w:color="auto"/>
            <w:left w:val="none" w:sz="0" w:space="0" w:color="auto"/>
            <w:bottom w:val="none" w:sz="0" w:space="0" w:color="auto"/>
            <w:right w:val="none" w:sz="0" w:space="0" w:color="auto"/>
          </w:divBdr>
        </w:div>
        <w:div w:id="2070685008">
          <w:marLeft w:val="640"/>
          <w:marRight w:val="0"/>
          <w:marTop w:val="0"/>
          <w:marBottom w:val="0"/>
          <w:divBdr>
            <w:top w:val="none" w:sz="0" w:space="0" w:color="auto"/>
            <w:left w:val="none" w:sz="0" w:space="0" w:color="auto"/>
            <w:bottom w:val="none" w:sz="0" w:space="0" w:color="auto"/>
            <w:right w:val="none" w:sz="0" w:space="0" w:color="auto"/>
          </w:divBdr>
        </w:div>
        <w:div w:id="1918635888">
          <w:marLeft w:val="640"/>
          <w:marRight w:val="0"/>
          <w:marTop w:val="0"/>
          <w:marBottom w:val="0"/>
          <w:divBdr>
            <w:top w:val="none" w:sz="0" w:space="0" w:color="auto"/>
            <w:left w:val="none" w:sz="0" w:space="0" w:color="auto"/>
            <w:bottom w:val="none" w:sz="0" w:space="0" w:color="auto"/>
            <w:right w:val="none" w:sz="0" w:space="0" w:color="auto"/>
          </w:divBdr>
        </w:div>
        <w:div w:id="1366901947">
          <w:marLeft w:val="640"/>
          <w:marRight w:val="0"/>
          <w:marTop w:val="0"/>
          <w:marBottom w:val="0"/>
          <w:divBdr>
            <w:top w:val="none" w:sz="0" w:space="0" w:color="auto"/>
            <w:left w:val="none" w:sz="0" w:space="0" w:color="auto"/>
            <w:bottom w:val="none" w:sz="0" w:space="0" w:color="auto"/>
            <w:right w:val="none" w:sz="0" w:space="0" w:color="auto"/>
          </w:divBdr>
        </w:div>
        <w:div w:id="1459378817">
          <w:marLeft w:val="640"/>
          <w:marRight w:val="0"/>
          <w:marTop w:val="0"/>
          <w:marBottom w:val="0"/>
          <w:divBdr>
            <w:top w:val="none" w:sz="0" w:space="0" w:color="auto"/>
            <w:left w:val="none" w:sz="0" w:space="0" w:color="auto"/>
            <w:bottom w:val="none" w:sz="0" w:space="0" w:color="auto"/>
            <w:right w:val="none" w:sz="0" w:space="0" w:color="auto"/>
          </w:divBdr>
        </w:div>
        <w:div w:id="484051678">
          <w:marLeft w:val="640"/>
          <w:marRight w:val="0"/>
          <w:marTop w:val="0"/>
          <w:marBottom w:val="0"/>
          <w:divBdr>
            <w:top w:val="none" w:sz="0" w:space="0" w:color="auto"/>
            <w:left w:val="none" w:sz="0" w:space="0" w:color="auto"/>
            <w:bottom w:val="none" w:sz="0" w:space="0" w:color="auto"/>
            <w:right w:val="none" w:sz="0" w:space="0" w:color="auto"/>
          </w:divBdr>
        </w:div>
        <w:div w:id="2108387267">
          <w:marLeft w:val="640"/>
          <w:marRight w:val="0"/>
          <w:marTop w:val="0"/>
          <w:marBottom w:val="0"/>
          <w:divBdr>
            <w:top w:val="none" w:sz="0" w:space="0" w:color="auto"/>
            <w:left w:val="none" w:sz="0" w:space="0" w:color="auto"/>
            <w:bottom w:val="none" w:sz="0" w:space="0" w:color="auto"/>
            <w:right w:val="none" w:sz="0" w:space="0" w:color="auto"/>
          </w:divBdr>
        </w:div>
        <w:div w:id="1095974351">
          <w:marLeft w:val="640"/>
          <w:marRight w:val="0"/>
          <w:marTop w:val="0"/>
          <w:marBottom w:val="0"/>
          <w:divBdr>
            <w:top w:val="none" w:sz="0" w:space="0" w:color="auto"/>
            <w:left w:val="none" w:sz="0" w:space="0" w:color="auto"/>
            <w:bottom w:val="none" w:sz="0" w:space="0" w:color="auto"/>
            <w:right w:val="none" w:sz="0" w:space="0" w:color="auto"/>
          </w:divBdr>
        </w:div>
        <w:div w:id="1120029441">
          <w:marLeft w:val="640"/>
          <w:marRight w:val="0"/>
          <w:marTop w:val="0"/>
          <w:marBottom w:val="0"/>
          <w:divBdr>
            <w:top w:val="none" w:sz="0" w:space="0" w:color="auto"/>
            <w:left w:val="none" w:sz="0" w:space="0" w:color="auto"/>
            <w:bottom w:val="none" w:sz="0" w:space="0" w:color="auto"/>
            <w:right w:val="none" w:sz="0" w:space="0" w:color="auto"/>
          </w:divBdr>
        </w:div>
        <w:div w:id="1990867025">
          <w:marLeft w:val="640"/>
          <w:marRight w:val="0"/>
          <w:marTop w:val="0"/>
          <w:marBottom w:val="0"/>
          <w:divBdr>
            <w:top w:val="none" w:sz="0" w:space="0" w:color="auto"/>
            <w:left w:val="none" w:sz="0" w:space="0" w:color="auto"/>
            <w:bottom w:val="none" w:sz="0" w:space="0" w:color="auto"/>
            <w:right w:val="none" w:sz="0" w:space="0" w:color="auto"/>
          </w:divBdr>
        </w:div>
        <w:div w:id="19935631">
          <w:marLeft w:val="640"/>
          <w:marRight w:val="0"/>
          <w:marTop w:val="0"/>
          <w:marBottom w:val="0"/>
          <w:divBdr>
            <w:top w:val="none" w:sz="0" w:space="0" w:color="auto"/>
            <w:left w:val="none" w:sz="0" w:space="0" w:color="auto"/>
            <w:bottom w:val="none" w:sz="0" w:space="0" w:color="auto"/>
            <w:right w:val="none" w:sz="0" w:space="0" w:color="auto"/>
          </w:divBdr>
        </w:div>
        <w:div w:id="1072311990">
          <w:marLeft w:val="640"/>
          <w:marRight w:val="0"/>
          <w:marTop w:val="0"/>
          <w:marBottom w:val="0"/>
          <w:divBdr>
            <w:top w:val="none" w:sz="0" w:space="0" w:color="auto"/>
            <w:left w:val="none" w:sz="0" w:space="0" w:color="auto"/>
            <w:bottom w:val="none" w:sz="0" w:space="0" w:color="auto"/>
            <w:right w:val="none" w:sz="0" w:space="0" w:color="auto"/>
          </w:divBdr>
        </w:div>
        <w:div w:id="556818653">
          <w:marLeft w:val="640"/>
          <w:marRight w:val="0"/>
          <w:marTop w:val="0"/>
          <w:marBottom w:val="0"/>
          <w:divBdr>
            <w:top w:val="none" w:sz="0" w:space="0" w:color="auto"/>
            <w:left w:val="none" w:sz="0" w:space="0" w:color="auto"/>
            <w:bottom w:val="none" w:sz="0" w:space="0" w:color="auto"/>
            <w:right w:val="none" w:sz="0" w:space="0" w:color="auto"/>
          </w:divBdr>
        </w:div>
        <w:div w:id="430323312">
          <w:marLeft w:val="640"/>
          <w:marRight w:val="0"/>
          <w:marTop w:val="0"/>
          <w:marBottom w:val="0"/>
          <w:divBdr>
            <w:top w:val="none" w:sz="0" w:space="0" w:color="auto"/>
            <w:left w:val="none" w:sz="0" w:space="0" w:color="auto"/>
            <w:bottom w:val="none" w:sz="0" w:space="0" w:color="auto"/>
            <w:right w:val="none" w:sz="0" w:space="0" w:color="auto"/>
          </w:divBdr>
        </w:div>
        <w:div w:id="154542049">
          <w:marLeft w:val="640"/>
          <w:marRight w:val="0"/>
          <w:marTop w:val="0"/>
          <w:marBottom w:val="0"/>
          <w:divBdr>
            <w:top w:val="none" w:sz="0" w:space="0" w:color="auto"/>
            <w:left w:val="none" w:sz="0" w:space="0" w:color="auto"/>
            <w:bottom w:val="none" w:sz="0" w:space="0" w:color="auto"/>
            <w:right w:val="none" w:sz="0" w:space="0" w:color="auto"/>
          </w:divBdr>
        </w:div>
        <w:div w:id="429736551">
          <w:marLeft w:val="640"/>
          <w:marRight w:val="0"/>
          <w:marTop w:val="0"/>
          <w:marBottom w:val="0"/>
          <w:divBdr>
            <w:top w:val="none" w:sz="0" w:space="0" w:color="auto"/>
            <w:left w:val="none" w:sz="0" w:space="0" w:color="auto"/>
            <w:bottom w:val="none" w:sz="0" w:space="0" w:color="auto"/>
            <w:right w:val="none" w:sz="0" w:space="0" w:color="auto"/>
          </w:divBdr>
        </w:div>
        <w:div w:id="222496023">
          <w:marLeft w:val="640"/>
          <w:marRight w:val="0"/>
          <w:marTop w:val="0"/>
          <w:marBottom w:val="0"/>
          <w:divBdr>
            <w:top w:val="none" w:sz="0" w:space="0" w:color="auto"/>
            <w:left w:val="none" w:sz="0" w:space="0" w:color="auto"/>
            <w:bottom w:val="none" w:sz="0" w:space="0" w:color="auto"/>
            <w:right w:val="none" w:sz="0" w:space="0" w:color="auto"/>
          </w:divBdr>
        </w:div>
        <w:div w:id="1121342357">
          <w:marLeft w:val="640"/>
          <w:marRight w:val="0"/>
          <w:marTop w:val="0"/>
          <w:marBottom w:val="0"/>
          <w:divBdr>
            <w:top w:val="none" w:sz="0" w:space="0" w:color="auto"/>
            <w:left w:val="none" w:sz="0" w:space="0" w:color="auto"/>
            <w:bottom w:val="none" w:sz="0" w:space="0" w:color="auto"/>
            <w:right w:val="none" w:sz="0" w:space="0" w:color="auto"/>
          </w:divBdr>
        </w:div>
        <w:div w:id="402799936">
          <w:marLeft w:val="640"/>
          <w:marRight w:val="0"/>
          <w:marTop w:val="0"/>
          <w:marBottom w:val="0"/>
          <w:divBdr>
            <w:top w:val="none" w:sz="0" w:space="0" w:color="auto"/>
            <w:left w:val="none" w:sz="0" w:space="0" w:color="auto"/>
            <w:bottom w:val="none" w:sz="0" w:space="0" w:color="auto"/>
            <w:right w:val="none" w:sz="0" w:space="0" w:color="auto"/>
          </w:divBdr>
        </w:div>
        <w:div w:id="1303997809">
          <w:marLeft w:val="640"/>
          <w:marRight w:val="0"/>
          <w:marTop w:val="0"/>
          <w:marBottom w:val="0"/>
          <w:divBdr>
            <w:top w:val="none" w:sz="0" w:space="0" w:color="auto"/>
            <w:left w:val="none" w:sz="0" w:space="0" w:color="auto"/>
            <w:bottom w:val="none" w:sz="0" w:space="0" w:color="auto"/>
            <w:right w:val="none" w:sz="0" w:space="0" w:color="auto"/>
          </w:divBdr>
        </w:div>
        <w:div w:id="974722672">
          <w:marLeft w:val="640"/>
          <w:marRight w:val="0"/>
          <w:marTop w:val="0"/>
          <w:marBottom w:val="0"/>
          <w:divBdr>
            <w:top w:val="none" w:sz="0" w:space="0" w:color="auto"/>
            <w:left w:val="none" w:sz="0" w:space="0" w:color="auto"/>
            <w:bottom w:val="none" w:sz="0" w:space="0" w:color="auto"/>
            <w:right w:val="none" w:sz="0" w:space="0" w:color="auto"/>
          </w:divBdr>
        </w:div>
        <w:div w:id="1254120064">
          <w:marLeft w:val="640"/>
          <w:marRight w:val="0"/>
          <w:marTop w:val="0"/>
          <w:marBottom w:val="0"/>
          <w:divBdr>
            <w:top w:val="none" w:sz="0" w:space="0" w:color="auto"/>
            <w:left w:val="none" w:sz="0" w:space="0" w:color="auto"/>
            <w:bottom w:val="none" w:sz="0" w:space="0" w:color="auto"/>
            <w:right w:val="none" w:sz="0" w:space="0" w:color="auto"/>
          </w:divBdr>
        </w:div>
        <w:div w:id="24454728">
          <w:marLeft w:val="640"/>
          <w:marRight w:val="0"/>
          <w:marTop w:val="0"/>
          <w:marBottom w:val="0"/>
          <w:divBdr>
            <w:top w:val="none" w:sz="0" w:space="0" w:color="auto"/>
            <w:left w:val="none" w:sz="0" w:space="0" w:color="auto"/>
            <w:bottom w:val="none" w:sz="0" w:space="0" w:color="auto"/>
            <w:right w:val="none" w:sz="0" w:space="0" w:color="auto"/>
          </w:divBdr>
        </w:div>
        <w:div w:id="914166590">
          <w:marLeft w:val="640"/>
          <w:marRight w:val="0"/>
          <w:marTop w:val="0"/>
          <w:marBottom w:val="0"/>
          <w:divBdr>
            <w:top w:val="none" w:sz="0" w:space="0" w:color="auto"/>
            <w:left w:val="none" w:sz="0" w:space="0" w:color="auto"/>
            <w:bottom w:val="none" w:sz="0" w:space="0" w:color="auto"/>
            <w:right w:val="none" w:sz="0" w:space="0" w:color="auto"/>
          </w:divBdr>
        </w:div>
        <w:div w:id="1324503245">
          <w:marLeft w:val="640"/>
          <w:marRight w:val="0"/>
          <w:marTop w:val="0"/>
          <w:marBottom w:val="0"/>
          <w:divBdr>
            <w:top w:val="none" w:sz="0" w:space="0" w:color="auto"/>
            <w:left w:val="none" w:sz="0" w:space="0" w:color="auto"/>
            <w:bottom w:val="none" w:sz="0" w:space="0" w:color="auto"/>
            <w:right w:val="none" w:sz="0" w:space="0" w:color="auto"/>
          </w:divBdr>
        </w:div>
        <w:div w:id="2027706726">
          <w:marLeft w:val="640"/>
          <w:marRight w:val="0"/>
          <w:marTop w:val="0"/>
          <w:marBottom w:val="0"/>
          <w:divBdr>
            <w:top w:val="none" w:sz="0" w:space="0" w:color="auto"/>
            <w:left w:val="none" w:sz="0" w:space="0" w:color="auto"/>
            <w:bottom w:val="none" w:sz="0" w:space="0" w:color="auto"/>
            <w:right w:val="none" w:sz="0" w:space="0" w:color="auto"/>
          </w:divBdr>
        </w:div>
        <w:div w:id="805322144">
          <w:marLeft w:val="640"/>
          <w:marRight w:val="0"/>
          <w:marTop w:val="0"/>
          <w:marBottom w:val="0"/>
          <w:divBdr>
            <w:top w:val="none" w:sz="0" w:space="0" w:color="auto"/>
            <w:left w:val="none" w:sz="0" w:space="0" w:color="auto"/>
            <w:bottom w:val="none" w:sz="0" w:space="0" w:color="auto"/>
            <w:right w:val="none" w:sz="0" w:space="0" w:color="auto"/>
          </w:divBdr>
        </w:div>
        <w:div w:id="967515988">
          <w:marLeft w:val="640"/>
          <w:marRight w:val="0"/>
          <w:marTop w:val="0"/>
          <w:marBottom w:val="0"/>
          <w:divBdr>
            <w:top w:val="none" w:sz="0" w:space="0" w:color="auto"/>
            <w:left w:val="none" w:sz="0" w:space="0" w:color="auto"/>
            <w:bottom w:val="none" w:sz="0" w:space="0" w:color="auto"/>
            <w:right w:val="none" w:sz="0" w:space="0" w:color="auto"/>
          </w:divBdr>
        </w:div>
        <w:div w:id="1498615828">
          <w:marLeft w:val="640"/>
          <w:marRight w:val="0"/>
          <w:marTop w:val="0"/>
          <w:marBottom w:val="0"/>
          <w:divBdr>
            <w:top w:val="none" w:sz="0" w:space="0" w:color="auto"/>
            <w:left w:val="none" w:sz="0" w:space="0" w:color="auto"/>
            <w:bottom w:val="none" w:sz="0" w:space="0" w:color="auto"/>
            <w:right w:val="none" w:sz="0" w:space="0" w:color="auto"/>
          </w:divBdr>
        </w:div>
        <w:div w:id="1333339544">
          <w:marLeft w:val="640"/>
          <w:marRight w:val="0"/>
          <w:marTop w:val="0"/>
          <w:marBottom w:val="0"/>
          <w:divBdr>
            <w:top w:val="none" w:sz="0" w:space="0" w:color="auto"/>
            <w:left w:val="none" w:sz="0" w:space="0" w:color="auto"/>
            <w:bottom w:val="none" w:sz="0" w:space="0" w:color="auto"/>
            <w:right w:val="none" w:sz="0" w:space="0" w:color="auto"/>
          </w:divBdr>
        </w:div>
        <w:div w:id="1230845291">
          <w:marLeft w:val="640"/>
          <w:marRight w:val="0"/>
          <w:marTop w:val="0"/>
          <w:marBottom w:val="0"/>
          <w:divBdr>
            <w:top w:val="none" w:sz="0" w:space="0" w:color="auto"/>
            <w:left w:val="none" w:sz="0" w:space="0" w:color="auto"/>
            <w:bottom w:val="none" w:sz="0" w:space="0" w:color="auto"/>
            <w:right w:val="none" w:sz="0" w:space="0" w:color="auto"/>
          </w:divBdr>
        </w:div>
        <w:div w:id="1883708404">
          <w:marLeft w:val="640"/>
          <w:marRight w:val="0"/>
          <w:marTop w:val="0"/>
          <w:marBottom w:val="0"/>
          <w:divBdr>
            <w:top w:val="none" w:sz="0" w:space="0" w:color="auto"/>
            <w:left w:val="none" w:sz="0" w:space="0" w:color="auto"/>
            <w:bottom w:val="none" w:sz="0" w:space="0" w:color="auto"/>
            <w:right w:val="none" w:sz="0" w:space="0" w:color="auto"/>
          </w:divBdr>
        </w:div>
        <w:div w:id="2132356336">
          <w:marLeft w:val="640"/>
          <w:marRight w:val="0"/>
          <w:marTop w:val="0"/>
          <w:marBottom w:val="0"/>
          <w:divBdr>
            <w:top w:val="none" w:sz="0" w:space="0" w:color="auto"/>
            <w:left w:val="none" w:sz="0" w:space="0" w:color="auto"/>
            <w:bottom w:val="none" w:sz="0" w:space="0" w:color="auto"/>
            <w:right w:val="none" w:sz="0" w:space="0" w:color="auto"/>
          </w:divBdr>
        </w:div>
        <w:div w:id="264196478">
          <w:marLeft w:val="640"/>
          <w:marRight w:val="0"/>
          <w:marTop w:val="0"/>
          <w:marBottom w:val="0"/>
          <w:divBdr>
            <w:top w:val="none" w:sz="0" w:space="0" w:color="auto"/>
            <w:left w:val="none" w:sz="0" w:space="0" w:color="auto"/>
            <w:bottom w:val="none" w:sz="0" w:space="0" w:color="auto"/>
            <w:right w:val="none" w:sz="0" w:space="0" w:color="auto"/>
          </w:divBdr>
        </w:div>
        <w:div w:id="1618684868">
          <w:marLeft w:val="640"/>
          <w:marRight w:val="0"/>
          <w:marTop w:val="0"/>
          <w:marBottom w:val="0"/>
          <w:divBdr>
            <w:top w:val="none" w:sz="0" w:space="0" w:color="auto"/>
            <w:left w:val="none" w:sz="0" w:space="0" w:color="auto"/>
            <w:bottom w:val="none" w:sz="0" w:space="0" w:color="auto"/>
            <w:right w:val="none" w:sz="0" w:space="0" w:color="auto"/>
          </w:divBdr>
        </w:div>
        <w:div w:id="406194621">
          <w:marLeft w:val="640"/>
          <w:marRight w:val="0"/>
          <w:marTop w:val="0"/>
          <w:marBottom w:val="0"/>
          <w:divBdr>
            <w:top w:val="none" w:sz="0" w:space="0" w:color="auto"/>
            <w:left w:val="none" w:sz="0" w:space="0" w:color="auto"/>
            <w:bottom w:val="none" w:sz="0" w:space="0" w:color="auto"/>
            <w:right w:val="none" w:sz="0" w:space="0" w:color="auto"/>
          </w:divBdr>
        </w:div>
      </w:divsChild>
    </w:div>
    <w:div w:id="567152859">
      <w:bodyDiv w:val="1"/>
      <w:marLeft w:val="0"/>
      <w:marRight w:val="0"/>
      <w:marTop w:val="0"/>
      <w:marBottom w:val="0"/>
      <w:divBdr>
        <w:top w:val="none" w:sz="0" w:space="0" w:color="auto"/>
        <w:left w:val="none" w:sz="0" w:space="0" w:color="auto"/>
        <w:bottom w:val="none" w:sz="0" w:space="0" w:color="auto"/>
        <w:right w:val="none" w:sz="0" w:space="0" w:color="auto"/>
      </w:divBdr>
      <w:divsChild>
        <w:div w:id="1989280552">
          <w:marLeft w:val="640"/>
          <w:marRight w:val="0"/>
          <w:marTop w:val="0"/>
          <w:marBottom w:val="0"/>
          <w:divBdr>
            <w:top w:val="none" w:sz="0" w:space="0" w:color="auto"/>
            <w:left w:val="none" w:sz="0" w:space="0" w:color="auto"/>
            <w:bottom w:val="none" w:sz="0" w:space="0" w:color="auto"/>
            <w:right w:val="none" w:sz="0" w:space="0" w:color="auto"/>
          </w:divBdr>
        </w:div>
        <w:div w:id="301928683">
          <w:marLeft w:val="640"/>
          <w:marRight w:val="0"/>
          <w:marTop w:val="0"/>
          <w:marBottom w:val="0"/>
          <w:divBdr>
            <w:top w:val="none" w:sz="0" w:space="0" w:color="auto"/>
            <w:left w:val="none" w:sz="0" w:space="0" w:color="auto"/>
            <w:bottom w:val="none" w:sz="0" w:space="0" w:color="auto"/>
            <w:right w:val="none" w:sz="0" w:space="0" w:color="auto"/>
          </w:divBdr>
        </w:div>
        <w:div w:id="150216042">
          <w:marLeft w:val="640"/>
          <w:marRight w:val="0"/>
          <w:marTop w:val="0"/>
          <w:marBottom w:val="0"/>
          <w:divBdr>
            <w:top w:val="none" w:sz="0" w:space="0" w:color="auto"/>
            <w:left w:val="none" w:sz="0" w:space="0" w:color="auto"/>
            <w:bottom w:val="none" w:sz="0" w:space="0" w:color="auto"/>
            <w:right w:val="none" w:sz="0" w:space="0" w:color="auto"/>
          </w:divBdr>
        </w:div>
        <w:div w:id="135689985">
          <w:marLeft w:val="640"/>
          <w:marRight w:val="0"/>
          <w:marTop w:val="0"/>
          <w:marBottom w:val="0"/>
          <w:divBdr>
            <w:top w:val="none" w:sz="0" w:space="0" w:color="auto"/>
            <w:left w:val="none" w:sz="0" w:space="0" w:color="auto"/>
            <w:bottom w:val="none" w:sz="0" w:space="0" w:color="auto"/>
            <w:right w:val="none" w:sz="0" w:space="0" w:color="auto"/>
          </w:divBdr>
        </w:div>
        <w:div w:id="2136024711">
          <w:marLeft w:val="640"/>
          <w:marRight w:val="0"/>
          <w:marTop w:val="0"/>
          <w:marBottom w:val="0"/>
          <w:divBdr>
            <w:top w:val="none" w:sz="0" w:space="0" w:color="auto"/>
            <w:left w:val="none" w:sz="0" w:space="0" w:color="auto"/>
            <w:bottom w:val="none" w:sz="0" w:space="0" w:color="auto"/>
            <w:right w:val="none" w:sz="0" w:space="0" w:color="auto"/>
          </w:divBdr>
        </w:div>
        <w:div w:id="584077471">
          <w:marLeft w:val="640"/>
          <w:marRight w:val="0"/>
          <w:marTop w:val="0"/>
          <w:marBottom w:val="0"/>
          <w:divBdr>
            <w:top w:val="none" w:sz="0" w:space="0" w:color="auto"/>
            <w:left w:val="none" w:sz="0" w:space="0" w:color="auto"/>
            <w:bottom w:val="none" w:sz="0" w:space="0" w:color="auto"/>
            <w:right w:val="none" w:sz="0" w:space="0" w:color="auto"/>
          </w:divBdr>
        </w:div>
        <w:div w:id="31224963">
          <w:marLeft w:val="640"/>
          <w:marRight w:val="0"/>
          <w:marTop w:val="0"/>
          <w:marBottom w:val="0"/>
          <w:divBdr>
            <w:top w:val="none" w:sz="0" w:space="0" w:color="auto"/>
            <w:left w:val="none" w:sz="0" w:space="0" w:color="auto"/>
            <w:bottom w:val="none" w:sz="0" w:space="0" w:color="auto"/>
            <w:right w:val="none" w:sz="0" w:space="0" w:color="auto"/>
          </w:divBdr>
        </w:div>
        <w:div w:id="1867327203">
          <w:marLeft w:val="640"/>
          <w:marRight w:val="0"/>
          <w:marTop w:val="0"/>
          <w:marBottom w:val="0"/>
          <w:divBdr>
            <w:top w:val="none" w:sz="0" w:space="0" w:color="auto"/>
            <w:left w:val="none" w:sz="0" w:space="0" w:color="auto"/>
            <w:bottom w:val="none" w:sz="0" w:space="0" w:color="auto"/>
            <w:right w:val="none" w:sz="0" w:space="0" w:color="auto"/>
          </w:divBdr>
        </w:div>
        <w:div w:id="1794785880">
          <w:marLeft w:val="640"/>
          <w:marRight w:val="0"/>
          <w:marTop w:val="0"/>
          <w:marBottom w:val="0"/>
          <w:divBdr>
            <w:top w:val="none" w:sz="0" w:space="0" w:color="auto"/>
            <w:left w:val="none" w:sz="0" w:space="0" w:color="auto"/>
            <w:bottom w:val="none" w:sz="0" w:space="0" w:color="auto"/>
            <w:right w:val="none" w:sz="0" w:space="0" w:color="auto"/>
          </w:divBdr>
        </w:div>
        <w:div w:id="1266621666">
          <w:marLeft w:val="640"/>
          <w:marRight w:val="0"/>
          <w:marTop w:val="0"/>
          <w:marBottom w:val="0"/>
          <w:divBdr>
            <w:top w:val="none" w:sz="0" w:space="0" w:color="auto"/>
            <w:left w:val="none" w:sz="0" w:space="0" w:color="auto"/>
            <w:bottom w:val="none" w:sz="0" w:space="0" w:color="auto"/>
            <w:right w:val="none" w:sz="0" w:space="0" w:color="auto"/>
          </w:divBdr>
        </w:div>
        <w:div w:id="476529401">
          <w:marLeft w:val="640"/>
          <w:marRight w:val="0"/>
          <w:marTop w:val="0"/>
          <w:marBottom w:val="0"/>
          <w:divBdr>
            <w:top w:val="none" w:sz="0" w:space="0" w:color="auto"/>
            <w:left w:val="none" w:sz="0" w:space="0" w:color="auto"/>
            <w:bottom w:val="none" w:sz="0" w:space="0" w:color="auto"/>
            <w:right w:val="none" w:sz="0" w:space="0" w:color="auto"/>
          </w:divBdr>
        </w:div>
        <w:div w:id="1400402662">
          <w:marLeft w:val="640"/>
          <w:marRight w:val="0"/>
          <w:marTop w:val="0"/>
          <w:marBottom w:val="0"/>
          <w:divBdr>
            <w:top w:val="none" w:sz="0" w:space="0" w:color="auto"/>
            <w:left w:val="none" w:sz="0" w:space="0" w:color="auto"/>
            <w:bottom w:val="none" w:sz="0" w:space="0" w:color="auto"/>
            <w:right w:val="none" w:sz="0" w:space="0" w:color="auto"/>
          </w:divBdr>
        </w:div>
        <w:div w:id="498614435">
          <w:marLeft w:val="640"/>
          <w:marRight w:val="0"/>
          <w:marTop w:val="0"/>
          <w:marBottom w:val="0"/>
          <w:divBdr>
            <w:top w:val="none" w:sz="0" w:space="0" w:color="auto"/>
            <w:left w:val="none" w:sz="0" w:space="0" w:color="auto"/>
            <w:bottom w:val="none" w:sz="0" w:space="0" w:color="auto"/>
            <w:right w:val="none" w:sz="0" w:space="0" w:color="auto"/>
          </w:divBdr>
        </w:div>
        <w:div w:id="995259142">
          <w:marLeft w:val="640"/>
          <w:marRight w:val="0"/>
          <w:marTop w:val="0"/>
          <w:marBottom w:val="0"/>
          <w:divBdr>
            <w:top w:val="none" w:sz="0" w:space="0" w:color="auto"/>
            <w:left w:val="none" w:sz="0" w:space="0" w:color="auto"/>
            <w:bottom w:val="none" w:sz="0" w:space="0" w:color="auto"/>
            <w:right w:val="none" w:sz="0" w:space="0" w:color="auto"/>
          </w:divBdr>
        </w:div>
        <w:div w:id="1233272610">
          <w:marLeft w:val="640"/>
          <w:marRight w:val="0"/>
          <w:marTop w:val="0"/>
          <w:marBottom w:val="0"/>
          <w:divBdr>
            <w:top w:val="none" w:sz="0" w:space="0" w:color="auto"/>
            <w:left w:val="none" w:sz="0" w:space="0" w:color="auto"/>
            <w:bottom w:val="none" w:sz="0" w:space="0" w:color="auto"/>
            <w:right w:val="none" w:sz="0" w:space="0" w:color="auto"/>
          </w:divBdr>
        </w:div>
        <w:div w:id="520512372">
          <w:marLeft w:val="640"/>
          <w:marRight w:val="0"/>
          <w:marTop w:val="0"/>
          <w:marBottom w:val="0"/>
          <w:divBdr>
            <w:top w:val="none" w:sz="0" w:space="0" w:color="auto"/>
            <w:left w:val="none" w:sz="0" w:space="0" w:color="auto"/>
            <w:bottom w:val="none" w:sz="0" w:space="0" w:color="auto"/>
            <w:right w:val="none" w:sz="0" w:space="0" w:color="auto"/>
          </w:divBdr>
        </w:div>
        <w:div w:id="1988826503">
          <w:marLeft w:val="640"/>
          <w:marRight w:val="0"/>
          <w:marTop w:val="0"/>
          <w:marBottom w:val="0"/>
          <w:divBdr>
            <w:top w:val="none" w:sz="0" w:space="0" w:color="auto"/>
            <w:left w:val="none" w:sz="0" w:space="0" w:color="auto"/>
            <w:bottom w:val="none" w:sz="0" w:space="0" w:color="auto"/>
            <w:right w:val="none" w:sz="0" w:space="0" w:color="auto"/>
          </w:divBdr>
        </w:div>
        <w:div w:id="1483349734">
          <w:marLeft w:val="640"/>
          <w:marRight w:val="0"/>
          <w:marTop w:val="0"/>
          <w:marBottom w:val="0"/>
          <w:divBdr>
            <w:top w:val="none" w:sz="0" w:space="0" w:color="auto"/>
            <w:left w:val="none" w:sz="0" w:space="0" w:color="auto"/>
            <w:bottom w:val="none" w:sz="0" w:space="0" w:color="auto"/>
            <w:right w:val="none" w:sz="0" w:space="0" w:color="auto"/>
          </w:divBdr>
        </w:div>
        <w:div w:id="17657986">
          <w:marLeft w:val="640"/>
          <w:marRight w:val="0"/>
          <w:marTop w:val="0"/>
          <w:marBottom w:val="0"/>
          <w:divBdr>
            <w:top w:val="none" w:sz="0" w:space="0" w:color="auto"/>
            <w:left w:val="none" w:sz="0" w:space="0" w:color="auto"/>
            <w:bottom w:val="none" w:sz="0" w:space="0" w:color="auto"/>
            <w:right w:val="none" w:sz="0" w:space="0" w:color="auto"/>
          </w:divBdr>
        </w:div>
        <w:div w:id="1180967184">
          <w:marLeft w:val="640"/>
          <w:marRight w:val="0"/>
          <w:marTop w:val="0"/>
          <w:marBottom w:val="0"/>
          <w:divBdr>
            <w:top w:val="none" w:sz="0" w:space="0" w:color="auto"/>
            <w:left w:val="none" w:sz="0" w:space="0" w:color="auto"/>
            <w:bottom w:val="none" w:sz="0" w:space="0" w:color="auto"/>
            <w:right w:val="none" w:sz="0" w:space="0" w:color="auto"/>
          </w:divBdr>
        </w:div>
        <w:div w:id="1699038044">
          <w:marLeft w:val="640"/>
          <w:marRight w:val="0"/>
          <w:marTop w:val="0"/>
          <w:marBottom w:val="0"/>
          <w:divBdr>
            <w:top w:val="none" w:sz="0" w:space="0" w:color="auto"/>
            <w:left w:val="none" w:sz="0" w:space="0" w:color="auto"/>
            <w:bottom w:val="none" w:sz="0" w:space="0" w:color="auto"/>
            <w:right w:val="none" w:sz="0" w:space="0" w:color="auto"/>
          </w:divBdr>
        </w:div>
        <w:div w:id="935796371">
          <w:marLeft w:val="640"/>
          <w:marRight w:val="0"/>
          <w:marTop w:val="0"/>
          <w:marBottom w:val="0"/>
          <w:divBdr>
            <w:top w:val="none" w:sz="0" w:space="0" w:color="auto"/>
            <w:left w:val="none" w:sz="0" w:space="0" w:color="auto"/>
            <w:bottom w:val="none" w:sz="0" w:space="0" w:color="auto"/>
            <w:right w:val="none" w:sz="0" w:space="0" w:color="auto"/>
          </w:divBdr>
        </w:div>
        <w:div w:id="2025159722">
          <w:marLeft w:val="640"/>
          <w:marRight w:val="0"/>
          <w:marTop w:val="0"/>
          <w:marBottom w:val="0"/>
          <w:divBdr>
            <w:top w:val="none" w:sz="0" w:space="0" w:color="auto"/>
            <w:left w:val="none" w:sz="0" w:space="0" w:color="auto"/>
            <w:bottom w:val="none" w:sz="0" w:space="0" w:color="auto"/>
            <w:right w:val="none" w:sz="0" w:space="0" w:color="auto"/>
          </w:divBdr>
        </w:div>
        <w:div w:id="165555441">
          <w:marLeft w:val="640"/>
          <w:marRight w:val="0"/>
          <w:marTop w:val="0"/>
          <w:marBottom w:val="0"/>
          <w:divBdr>
            <w:top w:val="none" w:sz="0" w:space="0" w:color="auto"/>
            <w:left w:val="none" w:sz="0" w:space="0" w:color="auto"/>
            <w:bottom w:val="none" w:sz="0" w:space="0" w:color="auto"/>
            <w:right w:val="none" w:sz="0" w:space="0" w:color="auto"/>
          </w:divBdr>
        </w:div>
        <w:div w:id="731002049">
          <w:marLeft w:val="640"/>
          <w:marRight w:val="0"/>
          <w:marTop w:val="0"/>
          <w:marBottom w:val="0"/>
          <w:divBdr>
            <w:top w:val="none" w:sz="0" w:space="0" w:color="auto"/>
            <w:left w:val="none" w:sz="0" w:space="0" w:color="auto"/>
            <w:bottom w:val="none" w:sz="0" w:space="0" w:color="auto"/>
            <w:right w:val="none" w:sz="0" w:space="0" w:color="auto"/>
          </w:divBdr>
        </w:div>
        <w:div w:id="1852210612">
          <w:marLeft w:val="640"/>
          <w:marRight w:val="0"/>
          <w:marTop w:val="0"/>
          <w:marBottom w:val="0"/>
          <w:divBdr>
            <w:top w:val="none" w:sz="0" w:space="0" w:color="auto"/>
            <w:left w:val="none" w:sz="0" w:space="0" w:color="auto"/>
            <w:bottom w:val="none" w:sz="0" w:space="0" w:color="auto"/>
            <w:right w:val="none" w:sz="0" w:space="0" w:color="auto"/>
          </w:divBdr>
        </w:div>
        <w:div w:id="447546754">
          <w:marLeft w:val="640"/>
          <w:marRight w:val="0"/>
          <w:marTop w:val="0"/>
          <w:marBottom w:val="0"/>
          <w:divBdr>
            <w:top w:val="none" w:sz="0" w:space="0" w:color="auto"/>
            <w:left w:val="none" w:sz="0" w:space="0" w:color="auto"/>
            <w:bottom w:val="none" w:sz="0" w:space="0" w:color="auto"/>
            <w:right w:val="none" w:sz="0" w:space="0" w:color="auto"/>
          </w:divBdr>
        </w:div>
        <w:div w:id="1244801963">
          <w:marLeft w:val="640"/>
          <w:marRight w:val="0"/>
          <w:marTop w:val="0"/>
          <w:marBottom w:val="0"/>
          <w:divBdr>
            <w:top w:val="none" w:sz="0" w:space="0" w:color="auto"/>
            <w:left w:val="none" w:sz="0" w:space="0" w:color="auto"/>
            <w:bottom w:val="none" w:sz="0" w:space="0" w:color="auto"/>
            <w:right w:val="none" w:sz="0" w:space="0" w:color="auto"/>
          </w:divBdr>
        </w:div>
        <w:div w:id="1572690790">
          <w:marLeft w:val="640"/>
          <w:marRight w:val="0"/>
          <w:marTop w:val="0"/>
          <w:marBottom w:val="0"/>
          <w:divBdr>
            <w:top w:val="none" w:sz="0" w:space="0" w:color="auto"/>
            <w:left w:val="none" w:sz="0" w:space="0" w:color="auto"/>
            <w:bottom w:val="none" w:sz="0" w:space="0" w:color="auto"/>
            <w:right w:val="none" w:sz="0" w:space="0" w:color="auto"/>
          </w:divBdr>
        </w:div>
        <w:div w:id="107703454">
          <w:marLeft w:val="640"/>
          <w:marRight w:val="0"/>
          <w:marTop w:val="0"/>
          <w:marBottom w:val="0"/>
          <w:divBdr>
            <w:top w:val="none" w:sz="0" w:space="0" w:color="auto"/>
            <w:left w:val="none" w:sz="0" w:space="0" w:color="auto"/>
            <w:bottom w:val="none" w:sz="0" w:space="0" w:color="auto"/>
            <w:right w:val="none" w:sz="0" w:space="0" w:color="auto"/>
          </w:divBdr>
        </w:div>
        <w:div w:id="213591248">
          <w:marLeft w:val="640"/>
          <w:marRight w:val="0"/>
          <w:marTop w:val="0"/>
          <w:marBottom w:val="0"/>
          <w:divBdr>
            <w:top w:val="none" w:sz="0" w:space="0" w:color="auto"/>
            <w:left w:val="none" w:sz="0" w:space="0" w:color="auto"/>
            <w:bottom w:val="none" w:sz="0" w:space="0" w:color="auto"/>
            <w:right w:val="none" w:sz="0" w:space="0" w:color="auto"/>
          </w:divBdr>
        </w:div>
        <w:div w:id="1253705222">
          <w:marLeft w:val="640"/>
          <w:marRight w:val="0"/>
          <w:marTop w:val="0"/>
          <w:marBottom w:val="0"/>
          <w:divBdr>
            <w:top w:val="none" w:sz="0" w:space="0" w:color="auto"/>
            <w:left w:val="none" w:sz="0" w:space="0" w:color="auto"/>
            <w:bottom w:val="none" w:sz="0" w:space="0" w:color="auto"/>
            <w:right w:val="none" w:sz="0" w:space="0" w:color="auto"/>
          </w:divBdr>
        </w:div>
        <w:div w:id="791167326">
          <w:marLeft w:val="640"/>
          <w:marRight w:val="0"/>
          <w:marTop w:val="0"/>
          <w:marBottom w:val="0"/>
          <w:divBdr>
            <w:top w:val="none" w:sz="0" w:space="0" w:color="auto"/>
            <w:left w:val="none" w:sz="0" w:space="0" w:color="auto"/>
            <w:bottom w:val="none" w:sz="0" w:space="0" w:color="auto"/>
            <w:right w:val="none" w:sz="0" w:space="0" w:color="auto"/>
          </w:divBdr>
        </w:div>
        <w:div w:id="1213232166">
          <w:marLeft w:val="640"/>
          <w:marRight w:val="0"/>
          <w:marTop w:val="0"/>
          <w:marBottom w:val="0"/>
          <w:divBdr>
            <w:top w:val="none" w:sz="0" w:space="0" w:color="auto"/>
            <w:left w:val="none" w:sz="0" w:space="0" w:color="auto"/>
            <w:bottom w:val="none" w:sz="0" w:space="0" w:color="auto"/>
            <w:right w:val="none" w:sz="0" w:space="0" w:color="auto"/>
          </w:divBdr>
        </w:div>
        <w:div w:id="49496533">
          <w:marLeft w:val="640"/>
          <w:marRight w:val="0"/>
          <w:marTop w:val="0"/>
          <w:marBottom w:val="0"/>
          <w:divBdr>
            <w:top w:val="none" w:sz="0" w:space="0" w:color="auto"/>
            <w:left w:val="none" w:sz="0" w:space="0" w:color="auto"/>
            <w:bottom w:val="none" w:sz="0" w:space="0" w:color="auto"/>
            <w:right w:val="none" w:sz="0" w:space="0" w:color="auto"/>
          </w:divBdr>
        </w:div>
        <w:div w:id="314383898">
          <w:marLeft w:val="640"/>
          <w:marRight w:val="0"/>
          <w:marTop w:val="0"/>
          <w:marBottom w:val="0"/>
          <w:divBdr>
            <w:top w:val="none" w:sz="0" w:space="0" w:color="auto"/>
            <w:left w:val="none" w:sz="0" w:space="0" w:color="auto"/>
            <w:bottom w:val="none" w:sz="0" w:space="0" w:color="auto"/>
            <w:right w:val="none" w:sz="0" w:space="0" w:color="auto"/>
          </w:divBdr>
        </w:div>
        <w:div w:id="1577012251">
          <w:marLeft w:val="640"/>
          <w:marRight w:val="0"/>
          <w:marTop w:val="0"/>
          <w:marBottom w:val="0"/>
          <w:divBdr>
            <w:top w:val="none" w:sz="0" w:space="0" w:color="auto"/>
            <w:left w:val="none" w:sz="0" w:space="0" w:color="auto"/>
            <w:bottom w:val="none" w:sz="0" w:space="0" w:color="auto"/>
            <w:right w:val="none" w:sz="0" w:space="0" w:color="auto"/>
          </w:divBdr>
        </w:div>
        <w:div w:id="899901094">
          <w:marLeft w:val="640"/>
          <w:marRight w:val="0"/>
          <w:marTop w:val="0"/>
          <w:marBottom w:val="0"/>
          <w:divBdr>
            <w:top w:val="none" w:sz="0" w:space="0" w:color="auto"/>
            <w:left w:val="none" w:sz="0" w:space="0" w:color="auto"/>
            <w:bottom w:val="none" w:sz="0" w:space="0" w:color="auto"/>
            <w:right w:val="none" w:sz="0" w:space="0" w:color="auto"/>
          </w:divBdr>
        </w:div>
        <w:div w:id="179512038">
          <w:marLeft w:val="640"/>
          <w:marRight w:val="0"/>
          <w:marTop w:val="0"/>
          <w:marBottom w:val="0"/>
          <w:divBdr>
            <w:top w:val="none" w:sz="0" w:space="0" w:color="auto"/>
            <w:left w:val="none" w:sz="0" w:space="0" w:color="auto"/>
            <w:bottom w:val="none" w:sz="0" w:space="0" w:color="auto"/>
            <w:right w:val="none" w:sz="0" w:space="0" w:color="auto"/>
          </w:divBdr>
        </w:div>
        <w:div w:id="1837304189">
          <w:marLeft w:val="640"/>
          <w:marRight w:val="0"/>
          <w:marTop w:val="0"/>
          <w:marBottom w:val="0"/>
          <w:divBdr>
            <w:top w:val="none" w:sz="0" w:space="0" w:color="auto"/>
            <w:left w:val="none" w:sz="0" w:space="0" w:color="auto"/>
            <w:bottom w:val="none" w:sz="0" w:space="0" w:color="auto"/>
            <w:right w:val="none" w:sz="0" w:space="0" w:color="auto"/>
          </w:divBdr>
        </w:div>
        <w:div w:id="202866241">
          <w:marLeft w:val="640"/>
          <w:marRight w:val="0"/>
          <w:marTop w:val="0"/>
          <w:marBottom w:val="0"/>
          <w:divBdr>
            <w:top w:val="none" w:sz="0" w:space="0" w:color="auto"/>
            <w:left w:val="none" w:sz="0" w:space="0" w:color="auto"/>
            <w:bottom w:val="none" w:sz="0" w:space="0" w:color="auto"/>
            <w:right w:val="none" w:sz="0" w:space="0" w:color="auto"/>
          </w:divBdr>
        </w:div>
        <w:div w:id="1136340726">
          <w:marLeft w:val="640"/>
          <w:marRight w:val="0"/>
          <w:marTop w:val="0"/>
          <w:marBottom w:val="0"/>
          <w:divBdr>
            <w:top w:val="none" w:sz="0" w:space="0" w:color="auto"/>
            <w:left w:val="none" w:sz="0" w:space="0" w:color="auto"/>
            <w:bottom w:val="none" w:sz="0" w:space="0" w:color="auto"/>
            <w:right w:val="none" w:sz="0" w:space="0" w:color="auto"/>
          </w:divBdr>
        </w:div>
        <w:div w:id="405613686">
          <w:marLeft w:val="640"/>
          <w:marRight w:val="0"/>
          <w:marTop w:val="0"/>
          <w:marBottom w:val="0"/>
          <w:divBdr>
            <w:top w:val="none" w:sz="0" w:space="0" w:color="auto"/>
            <w:left w:val="none" w:sz="0" w:space="0" w:color="auto"/>
            <w:bottom w:val="none" w:sz="0" w:space="0" w:color="auto"/>
            <w:right w:val="none" w:sz="0" w:space="0" w:color="auto"/>
          </w:divBdr>
        </w:div>
        <w:div w:id="907617137">
          <w:marLeft w:val="640"/>
          <w:marRight w:val="0"/>
          <w:marTop w:val="0"/>
          <w:marBottom w:val="0"/>
          <w:divBdr>
            <w:top w:val="none" w:sz="0" w:space="0" w:color="auto"/>
            <w:left w:val="none" w:sz="0" w:space="0" w:color="auto"/>
            <w:bottom w:val="none" w:sz="0" w:space="0" w:color="auto"/>
            <w:right w:val="none" w:sz="0" w:space="0" w:color="auto"/>
          </w:divBdr>
        </w:div>
        <w:div w:id="1137525438">
          <w:marLeft w:val="640"/>
          <w:marRight w:val="0"/>
          <w:marTop w:val="0"/>
          <w:marBottom w:val="0"/>
          <w:divBdr>
            <w:top w:val="none" w:sz="0" w:space="0" w:color="auto"/>
            <w:left w:val="none" w:sz="0" w:space="0" w:color="auto"/>
            <w:bottom w:val="none" w:sz="0" w:space="0" w:color="auto"/>
            <w:right w:val="none" w:sz="0" w:space="0" w:color="auto"/>
          </w:divBdr>
        </w:div>
        <w:div w:id="65886365">
          <w:marLeft w:val="640"/>
          <w:marRight w:val="0"/>
          <w:marTop w:val="0"/>
          <w:marBottom w:val="0"/>
          <w:divBdr>
            <w:top w:val="none" w:sz="0" w:space="0" w:color="auto"/>
            <w:left w:val="none" w:sz="0" w:space="0" w:color="auto"/>
            <w:bottom w:val="none" w:sz="0" w:space="0" w:color="auto"/>
            <w:right w:val="none" w:sz="0" w:space="0" w:color="auto"/>
          </w:divBdr>
        </w:div>
        <w:div w:id="323818531">
          <w:marLeft w:val="640"/>
          <w:marRight w:val="0"/>
          <w:marTop w:val="0"/>
          <w:marBottom w:val="0"/>
          <w:divBdr>
            <w:top w:val="none" w:sz="0" w:space="0" w:color="auto"/>
            <w:left w:val="none" w:sz="0" w:space="0" w:color="auto"/>
            <w:bottom w:val="none" w:sz="0" w:space="0" w:color="auto"/>
            <w:right w:val="none" w:sz="0" w:space="0" w:color="auto"/>
          </w:divBdr>
        </w:div>
        <w:div w:id="291329459">
          <w:marLeft w:val="640"/>
          <w:marRight w:val="0"/>
          <w:marTop w:val="0"/>
          <w:marBottom w:val="0"/>
          <w:divBdr>
            <w:top w:val="none" w:sz="0" w:space="0" w:color="auto"/>
            <w:left w:val="none" w:sz="0" w:space="0" w:color="auto"/>
            <w:bottom w:val="none" w:sz="0" w:space="0" w:color="auto"/>
            <w:right w:val="none" w:sz="0" w:space="0" w:color="auto"/>
          </w:divBdr>
        </w:div>
        <w:div w:id="1603025654">
          <w:marLeft w:val="640"/>
          <w:marRight w:val="0"/>
          <w:marTop w:val="0"/>
          <w:marBottom w:val="0"/>
          <w:divBdr>
            <w:top w:val="none" w:sz="0" w:space="0" w:color="auto"/>
            <w:left w:val="none" w:sz="0" w:space="0" w:color="auto"/>
            <w:bottom w:val="none" w:sz="0" w:space="0" w:color="auto"/>
            <w:right w:val="none" w:sz="0" w:space="0" w:color="auto"/>
          </w:divBdr>
        </w:div>
        <w:div w:id="277494083">
          <w:marLeft w:val="640"/>
          <w:marRight w:val="0"/>
          <w:marTop w:val="0"/>
          <w:marBottom w:val="0"/>
          <w:divBdr>
            <w:top w:val="none" w:sz="0" w:space="0" w:color="auto"/>
            <w:left w:val="none" w:sz="0" w:space="0" w:color="auto"/>
            <w:bottom w:val="none" w:sz="0" w:space="0" w:color="auto"/>
            <w:right w:val="none" w:sz="0" w:space="0" w:color="auto"/>
          </w:divBdr>
        </w:div>
        <w:div w:id="1619410502">
          <w:marLeft w:val="640"/>
          <w:marRight w:val="0"/>
          <w:marTop w:val="0"/>
          <w:marBottom w:val="0"/>
          <w:divBdr>
            <w:top w:val="none" w:sz="0" w:space="0" w:color="auto"/>
            <w:left w:val="none" w:sz="0" w:space="0" w:color="auto"/>
            <w:bottom w:val="none" w:sz="0" w:space="0" w:color="auto"/>
            <w:right w:val="none" w:sz="0" w:space="0" w:color="auto"/>
          </w:divBdr>
        </w:div>
        <w:div w:id="563641241">
          <w:marLeft w:val="640"/>
          <w:marRight w:val="0"/>
          <w:marTop w:val="0"/>
          <w:marBottom w:val="0"/>
          <w:divBdr>
            <w:top w:val="none" w:sz="0" w:space="0" w:color="auto"/>
            <w:left w:val="none" w:sz="0" w:space="0" w:color="auto"/>
            <w:bottom w:val="none" w:sz="0" w:space="0" w:color="auto"/>
            <w:right w:val="none" w:sz="0" w:space="0" w:color="auto"/>
          </w:divBdr>
        </w:div>
        <w:div w:id="1477145106">
          <w:marLeft w:val="640"/>
          <w:marRight w:val="0"/>
          <w:marTop w:val="0"/>
          <w:marBottom w:val="0"/>
          <w:divBdr>
            <w:top w:val="none" w:sz="0" w:space="0" w:color="auto"/>
            <w:left w:val="none" w:sz="0" w:space="0" w:color="auto"/>
            <w:bottom w:val="none" w:sz="0" w:space="0" w:color="auto"/>
            <w:right w:val="none" w:sz="0" w:space="0" w:color="auto"/>
          </w:divBdr>
        </w:div>
        <w:div w:id="1150902527">
          <w:marLeft w:val="640"/>
          <w:marRight w:val="0"/>
          <w:marTop w:val="0"/>
          <w:marBottom w:val="0"/>
          <w:divBdr>
            <w:top w:val="none" w:sz="0" w:space="0" w:color="auto"/>
            <w:left w:val="none" w:sz="0" w:space="0" w:color="auto"/>
            <w:bottom w:val="none" w:sz="0" w:space="0" w:color="auto"/>
            <w:right w:val="none" w:sz="0" w:space="0" w:color="auto"/>
          </w:divBdr>
        </w:div>
        <w:div w:id="858081927">
          <w:marLeft w:val="640"/>
          <w:marRight w:val="0"/>
          <w:marTop w:val="0"/>
          <w:marBottom w:val="0"/>
          <w:divBdr>
            <w:top w:val="none" w:sz="0" w:space="0" w:color="auto"/>
            <w:left w:val="none" w:sz="0" w:space="0" w:color="auto"/>
            <w:bottom w:val="none" w:sz="0" w:space="0" w:color="auto"/>
            <w:right w:val="none" w:sz="0" w:space="0" w:color="auto"/>
          </w:divBdr>
        </w:div>
        <w:div w:id="706375512">
          <w:marLeft w:val="640"/>
          <w:marRight w:val="0"/>
          <w:marTop w:val="0"/>
          <w:marBottom w:val="0"/>
          <w:divBdr>
            <w:top w:val="none" w:sz="0" w:space="0" w:color="auto"/>
            <w:left w:val="none" w:sz="0" w:space="0" w:color="auto"/>
            <w:bottom w:val="none" w:sz="0" w:space="0" w:color="auto"/>
            <w:right w:val="none" w:sz="0" w:space="0" w:color="auto"/>
          </w:divBdr>
        </w:div>
        <w:div w:id="494223154">
          <w:marLeft w:val="640"/>
          <w:marRight w:val="0"/>
          <w:marTop w:val="0"/>
          <w:marBottom w:val="0"/>
          <w:divBdr>
            <w:top w:val="none" w:sz="0" w:space="0" w:color="auto"/>
            <w:left w:val="none" w:sz="0" w:space="0" w:color="auto"/>
            <w:bottom w:val="none" w:sz="0" w:space="0" w:color="auto"/>
            <w:right w:val="none" w:sz="0" w:space="0" w:color="auto"/>
          </w:divBdr>
        </w:div>
        <w:div w:id="2047294762">
          <w:marLeft w:val="640"/>
          <w:marRight w:val="0"/>
          <w:marTop w:val="0"/>
          <w:marBottom w:val="0"/>
          <w:divBdr>
            <w:top w:val="none" w:sz="0" w:space="0" w:color="auto"/>
            <w:left w:val="none" w:sz="0" w:space="0" w:color="auto"/>
            <w:bottom w:val="none" w:sz="0" w:space="0" w:color="auto"/>
            <w:right w:val="none" w:sz="0" w:space="0" w:color="auto"/>
          </w:divBdr>
        </w:div>
        <w:div w:id="421033243">
          <w:marLeft w:val="640"/>
          <w:marRight w:val="0"/>
          <w:marTop w:val="0"/>
          <w:marBottom w:val="0"/>
          <w:divBdr>
            <w:top w:val="none" w:sz="0" w:space="0" w:color="auto"/>
            <w:left w:val="none" w:sz="0" w:space="0" w:color="auto"/>
            <w:bottom w:val="none" w:sz="0" w:space="0" w:color="auto"/>
            <w:right w:val="none" w:sz="0" w:space="0" w:color="auto"/>
          </w:divBdr>
        </w:div>
        <w:div w:id="1151286178">
          <w:marLeft w:val="640"/>
          <w:marRight w:val="0"/>
          <w:marTop w:val="0"/>
          <w:marBottom w:val="0"/>
          <w:divBdr>
            <w:top w:val="none" w:sz="0" w:space="0" w:color="auto"/>
            <w:left w:val="none" w:sz="0" w:space="0" w:color="auto"/>
            <w:bottom w:val="none" w:sz="0" w:space="0" w:color="auto"/>
            <w:right w:val="none" w:sz="0" w:space="0" w:color="auto"/>
          </w:divBdr>
        </w:div>
        <w:div w:id="1031027173">
          <w:marLeft w:val="640"/>
          <w:marRight w:val="0"/>
          <w:marTop w:val="0"/>
          <w:marBottom w:val="0"/>
          <w:divBdr>
            <w:top w:val="none" w:sz="0" w:space="0" w:color="auto"/>
            <w:left w:val="none" w:sz="0" w:space="0" w:color="auto"/>
            <w:bottom w:val="none" w:sz="0" w:space="0" w:color="auto"/>
            <w:right w:val="none" w:sz="0" w:space="0" w:color="auto"/>
          </w:divBdr>
        </w:div>
        <w:div w:id="610547435">
          <w:marLeft w:val="640"/>
          <w:marRight w:val="0"/>
          <w:marTop w:val="0"/>
          <w:marBottom w:val="0"/>
          <w:divBdr>
            <w:top w:val="none" w:sz="0" w:space="0" w:color="auto"/>
            <w:left w:val="none" w:sz="0" w:space="0" w:color="auto"/>
            <w:bottom w:val="none" w:sz="0" w:space="0" w:color="auto"/>
            <w:right w:val="none" w:sz="0" w:space="0" w:color="auto"/>
          </w:divBdr>
        </w:div>
        <w:div w:id="2089761398">
          <w:marLeft w:val="640"/>
          <w:marRight w:val="0"/>
          <w:marTop w:val="0"/>
          <w:marBottom w:val="0"/>
          <w:divBdr>
            <w:top w:val="none" w:sz="0" w:space="0" w:color="auto"/>
            <w:left w:val="none" w:sz="0" w:space="0" w:color="auto"/>
            <w:bottom w:val="none" w:sz="0" w:space="0" w:color="auto"/>
            <w:right w:val="none" w:sz="0" w:space="0" w:color="auto"/>
          </w:divBdr>
        </w:div>
        <w:div w:id="1789884746">
          <w:marLeft w:val="640"/>
          <w:marRight w:val="0"/>
          <w:marTop w:val="0"/>
          <w:marBottom w:val="0"/>
          <w:divBdr>
            <w:top w:val="none" w:sz="0" w:space="0" w:color="auto"/>
            <w:left w:val="none" w:sz="0" w:space="0" w:color="auto"/>
            <w:bottom w:val="none" w:sz="0" w:space="0" w:color="auto"/>
            <w:right w:val="none" w:sz="0" w:space="0" w:color="auto"/>
          </w:divBdr>
        </w:div>
        <w:div w:id="1001347471">
          <w:marLeft w:val="640"/>
          <w:marRight w:val="0"/>
          <w:marTop w:val="0"/>
          <w:marBottom w:val="0"/>
          <w:divBdr>
            <w:top w:val="none" w:sz="0" w:space="0" w:color="auto"/>
            <w:left w:val="none" w:sz="0" w:space="0" w:color="auto"/>
            <w:bottom w:val="none" w:sz="0" w:space="0" w:color="auto"/>
            <w:right w:val="none" w:sz="0" w:space="0" w:color="auto"/>
          </w:divBdr>
        </w:div>
        <w:div w:id="1988389154">
          <w:marLeft w:val="640"/>
          <w:marRight w:val="0"/>
          <w:marTop w:val="0"/>
          <w:marBottom w:val="0"/>
          <w:divBdr>
            <w:top w:val="none" w:sz="0" w:space="0" w:color="auto"/>
            <w:left w:val="none" w:sz="0" w:space="0" w:color="auto"/>
            <w:bottom w:val="none" w:sz="0" w:space="0" w:color="auto"/>
            <w:right w:val="none" w:sz="0" w:space="0" w:color="auto"/>
          </w:divBdr>
        </w:div>
        <w:div w:id="1538349367">
          <w:marLeft w:val="640"/>
          <w:marRight w:val="0"/>
          <w:marTop w:val="0"/>
          <w:marBottom w:val="0"/>
          <w:divBdr>
            <w:top w:val="none" w:sz="0" w:space="0" w:color="auto"/>
            <w:left w:val="none" w:sz="0" w:space="0" w:color="auto"/>
            <w:bottom w:val="none" w:sz="0" w:space="0" w:color="auto"/>
            <w:right w:val="none" w:sz="0" w:space="0" w:color="auto"/>
          </w:divBdr>
        </w:div>
        <w:div w:id="602608936">
          <w:marLeft w:val="640"/>
          <w:marRight w:val="0"/>
          <w:marTop w:val="0"/>
          <w:marBottom w:val="0"/>
          <w:divBdr>
            <w:top w:val="none" w:sz="0" w:space="0" w:color="auto"/>
            <w:left w:val="none" w:sz="0" w:space="0" w:color="auto"/>
            <w:bottom w:val="none" w:sz="0" w:space="0" w:color="auto"/>
            <w:right w:val="none" w:sz="0" w:space="0" w:color="auto"/>
          </w:divBdr>
        </w:div>
        <w:div w:id="781266383">
          <w:marLeft w:val="640"/>
          <w:marRight w:val="0"/>
          <w:marTop w:val="0"/>
          <w:marBottom w:val="0"/>
          <w:divBdr>
            <w:top w:val="none" w:sz="0" w:space="0" w:color="auto"/>
            <w:left w:val="none" w:sz="0" w:space="0" w:color="auto"/>
            <w:bottom w:val="none" w:sz="0" w:space="0" w:color="auto"/>
            <w:right w:val="none" w:sz="0" w:space="0" w:color="auto"/>
          </w:divBdr>
        </w:div>
        <w:div w:id="2028409334">
          <w:marLeft w:val="640"/>
          <w:marRight w:val="0"/>
          <w:marTop w:val="0"/>
          <w:marBottom w:val="0"/>
          <w:divBdr>
            <w:top w:val="none" w:sz="0" w:space="0" w:color="auto"/>
            <w:left w:val="none" w:sz="0" w:space="0" w:color="auto"/>
            <w:bottom w:val="none" w:sz="0" w:space="0" w:color="auto"/>
            <w:right w:val="none" w:sz="0" w:space="0" w:color="auto"/>
          </w:divBdr>
        </w:div>
        <w:div w:id="500587259">
          <w:marLeft w:val="640"/>
          <w:marRight w:val="0"/>
          <w:marTop w:val="0"/>
          <w:marBottom w:val="0"/>
          <w:divBdr>
            <w:top w:val="none" w:sz="0" w:space="0" w:color="auto"/>
            <w:left w:val="none" w:sz="0" w:space="0" w:color="auto"/>
            <w:bottom w:val="none" w:sz="0" w:space="0" w:color="auto"/>
            <w:right w:val="none" w:sz="0" w:space="0" w:color="auto"/>
          </w:divBdr>
        </w:div>
        <w:div w:id="1844471923">
          <w:marLeft w:val="640"/>
          <w:marRight w:val="0"/>
          <w:marTop w:val="0"/>
          <w:marBottom w:val="0"/>
          <w:divBdr>
            <w:top w:val="none" w:sz="0" w:space="0" w:color="auto"/>
            <w:left w:val="none" w:sz="0" w:space="0" w:color="auto"/>
            <w:bottom w:val="none" w:sz="0" w:space="0" w:color="auto"/>
            <w:right w:val="none" w:sz="0" w:space="0" w:color="auto"/>
          </w:divBdr>
        </w:div>
        <w:div w:id="752317934">
          <w:marLeft w:val="640"/>
          <w:marRight w:val="0"/>
          <w:marTop w:val="0"/>
          <w:marBottom w:val="0"/>
          <w:divBdr>
            <w:top w:val="none" w:sz="0" w:space="0" w:color="auto"/>
            <w:left w:val="none" w:sz="0" w:space="0" w:color="auto"/>
            <w:bottom w:val="none" w:sz="0" w:space="0" w:color="auto"/>
            <w:right w:val="none" w:sz="0" w:space="0" w:color="auto"/>
          </w:divBdr>
        </w:div>
        <w:div w:id="1326590893">
          <w:marLeft w:val="640"/>
          <w:marRight w:val="0"/>
          <w:marTop w:val="0"/>
          <w:marBottom w:val="0"/>
          <w:divBdr>
            <w:top w:val="none" w:sz="0" w:space="0" w:color="auto"/>
            <w:left w:val="none" w:sz="0" w:space="0" w:color="auto"/>
            <w:bottom w:val="none" w:sz="0" w:space="0" w:color="auto"/>
            <w:right w:val="none" w:sz="0" w:space="0" w:color="auto"/>
          </w:divBdr>
        </w:div>
        <w:div w:id="825633937">
          <w:marLeft w:val="640"/>
          <w:marRight w:val="0"/>
          <w:marTop w:val="0"/>
          <w:marBottom w:val="0"/>
          <w:divBdr>
            <w:top w:val="none" w:sz="0" w:space="0" w:color="auto"/>
            <w:left w:val="none" w:sz="0" w:space="0" w:color="auto"/>
            <w:bottom w:val="none" w:sz="0" w:space="0" w:color="auto"/>
            <w:right w:val="none" w:sz="0" w:space="0" w:color="auto"/>
          </w:divBdr>
        </w:div>
        <w:div w:id="1590038752">
          <w:marLeft w:val="640"/>
          <w:marRight w:val="0"/>
          <w:marTop w:val="0"/>
          <w:marBottom w:val="0"/>
          <w:divBdr>
            <w:top w:val="none" w:sz="0" w:space="0" w:color="auto"/>
            <w:left w:val="none" w:sz="0" w:space="0" w:color="auto"/>
            <w:bottom w:val="none" w:sz="0" w:space="0" w:color="auto"/>
            <w:right w:val="none" w:sz="0" w:space="0" w:color="auto"/>
          </w:divBdr>
        </w:div>
        <w:div w:id="1636133115">
          <w:marLeft w:val="640"/>
          <w:marRight w:val="0"/>
          <w:marTop w:val="0"/>
          <w:marBottom w:val="0"/>
          <w:divBdr>
            <w:top w:val="none" w:sz="0" w:space="0" w:color="auto"/>
            <w:left w:val="none" w:sz="0" w:space="0" w:color="auto"/>
            <w:bottom w:val="none" w:sz="0" w:space="0" w:color="auto"/>
            <w:right w:val="none" w:sz="0" w:space="0" w:color="auto"/>
          </w:divBdr>
        </w:div>
        <w:div w:id="381249435">
          <w:marLeft w:val="640"/>
          <w:marRight w:val="0"/>
          <w:marTop w:val="0"/>
          <w:marBottom w:val="0"/>
          <w:divBdr>
            <w:top w:val="none" w:sz="0" w:space="0" w:color="auto"/>
            <w:left w:val="none" w:sz="0" w:space="0" w:color="auto"/>
            <w:bottom w:val="none" w:sz="0" w:space="0" w:color="auto"/>
            <w:right w:val="none" w:sz="0" w:space="0" w:color="auto"/>
          </w:divBdr>
        </w:div>
        <w:div w:id="1544562790">
          <w:marLeft w:val="640"/>
          <w:marRight w:val="0"/>
          <w:marTop w:val="0"/>
          <w:marBottom w:val="0"/>
          <w:divBdr>
            <w:top w:val="none" w:sz="0" w:space="0" w:color="auto"/>
            <w:left w:val="none" w:sz="0" w:space="0" w:color="auto"/>
            <w:bottom w:val="none" w:sz="0" w:space="0" w:color="auto"/>
            <w:right w:val="none" w:sz="0" w:space="0" w:color="auto"/>
          </w:divBdr>
        </w:div>
        <w:div w:id="1524437367">
          <w:marLeft w:val="640"/>
          <w:marRight w:val="0"/>
          <w:marTop w:val="0"/>
          <w:marBottom w:val="0"/>
          <w:divBdr>
            <w:top w:val="none" w:sz="0" w:space="0" w:color="auto"/>
            <w:left w:val="none" w:sz="0" w:space="0" w:color="auto"/>
            <w:bottom w:val="none" w:sz="0" w:space="0" w:color="auto"/>
            <w:right w:val="none" w:sz="0" w:space="0" w:color="auto"/>
          </w:divBdr>
        </w:div>
        <w:div w:id="211843013">
          <w:marLeft w:val="640"/>
          <w:marRight w:val="0"/>
          <w:marTop w:val="0"/>
          <w:marBottom w:val="0"/>
          <w:divBdr>
            <w:top w:val="none" w:sz="0" w:space="0" w:color="auto"/>
            <w:left w:val="none" w:sz="0" w:space="0" w:color="auto"/>
            <w:bottom w:val="none" w:sz="0" w:space="0" w:color="auto"/>
            <w:right w:val="none" w:sz="0" w:space="0" w:color="auto"/>
          </w:divBdr>
        </w:div>
        <w:div w:id="2074503998">
          <w:marLeft w:val="640"/>
          <w:marRight w:val="0"/>
          <w:marTop w:val="0"/>
          <w:marBottom w:val="0"/>
          <w:divBdr>
            <w:top w:val="none" w:sz="0" w:space="0" w:color="auto"/>
            <w:left w:val="none" w:sz="0" w:space="0" w:color="auto"/>
            <w:bottom w:val="none" w:sz="0" w:space="0" w:color="auto"/>
            <w:right w:val="none" w:sz="0" w:space="0" w:color="auto"/>
          </w:divBdr>
        </w:div>
        <w:div w:id="1251817274">
          <w:marLeft w:val="640"/>
          <w:marRight w:val="0"/>
          <w:marTop w:val="0"/>
          <w:marBottom w:val="0"/>
          <w:divBdr>
            <w:top w:val="none" w:sz="0" w:space="0" w:color="auto"/>
            <w:left w:val="none" w:sz="0" w:space="0" w:color="auto"/>
            <w:bottom w:val="none" w:sz="0" w:space="0" w:color="auto"/>
            <w:right w:val="none" w:sz="0" w:space="0" w:color="auto"/>
          </w:divBdr>
        </w:div>
        <w:div w:id="1143936054">
          <w:marLeft w:val="640"/>
          <w:marRight w:val="0"/>
          <w:marTop w:val="0"/>
          <w:marBottom w:val="0"/>
          <w:divBdr>
            <w:top w:val="none" w:sz="0" w:space="0" w:color="auto"/>
            <w:left w:val="none" w:sz="0" w:space="0" w:color="auto"/>
            <w:bottom w:val="none" w:sz="0" w:space="0" w:color="auto"/>
            <w:right w:val="none" w:sz="0" w:space="0" w:color="auto"/>
          </w:divBdr>
        </w:div>
        <w:div w:id="2037846733">
          <w:marLeft w:val="640"/>
          <w:marRight w:val="0"/>
          <w:marTop w:val="0"/>
          <w:marBottom w:val="0"/>
          <w:divBdr>
            <w:top w:val="none" w:sz="0" w:space="0" w:color="auto"/>
            <w:left w:val="none" w:sz="0" w:space="0" w:color="auto"/>
            <w:bottom w:val="none" w:sz="0" w:space="0" w:color="auto"/>
            <w:right w:val="none" w:sz="0" w:space="0" w:color="auto"/>
          </w:divBdr>
        </w:div>
        <w:div w:id="1329137679">
          <w:marLeft w:val="640"/>
          <w:marRight w:val="0"/>
          <w:marTop w:val="0"/>
          <w:marBottom w:val="0"/>
          <w:divBdr>
            <w:top w:val="none" w:sz="0" w:space="0" w:color="auto"/>
            <w:left w:val="none" w:sz="0" w:space="0" w:color="auto"/>
            <w:bottom w:val="none" w:sz="0" w:space="0" w:color="auto"/>
            <w:right w:val="none" w:sz="0" w:space="0" w:color="auto"/>
          </w:divBdr>
        </w:div>
        <w:div w:id="1021470767">
          <w:marLeft w:val="640"/>
          <w:marRight w:val="0"/>
          <w:marTop w:val="0"/>
          <w:marBottom w:val="0"/>
          <w:divBdr>
            <w:top w:val="none" w:sz="0" w:space="0" w:color="auto"/>
            <w:left w:val="none" w:sz="0" w:space="0" w:color="auto"/>
            <w:bottom w:val="none" w:sz="0" w:space="0" w:color="auto"/>
            <w:right w:val="none" w:sz="0" w:space="0" w:color="auto"/>
          </w:divBdr>
        </w:div>
        <w:div w:id="2020037712">
          <w:marLeft w:val="640"/>
          <w:marRight w:val="0"/>
          <w:marTop w:val="0"/>
          <w:marBottom w:val="0"/>
          <w:divBdr>
            <w:top w:val="none" w:sz="0" w:space="0" w:color="auto"/>
            <w:left w:val="none" w:sz="0" w:space="0" w:color="auto"/>
            <w:bottom w:val="none" w:sz="0" w:space="0" w:color="auto"/>
            <w:right w:val="none" w:sz="0" w:space="0" w:color="auto"/>
          </w:divBdr>
        </w:div>
        <w:div w:id="649677555">
          <w:marLeft w:val="640"/>
          <w:marRight w:val="0"/>
          <w:marTop w:val="0"/>
          <w:marBottom w:val="0"/>
          <w:divBdr>
            <w:top w:val="none" w:sz="0" w:space="0" w:color="auto"/>
            <w:left w:val="none" w:sz="0" w:space="0" w:color="auto"/>
            <w:bottom w:val="none" w:sz="0" w:space="0" w:color="auto"/>
            <w:right w:val="none" w:sz="0" w:space="0" w:color="auto"/>
          </w:divBdr>
        </w:div>
        <w:div w:id="2041660695">
          <w:marLeft w:val="640"/>
          <w:marRight w:val="0"/>
          <w:marTop w:val="0"/>
          <w:marBottom w:val="0"/>
          <w:divBdr>
            <w:top w:val="none" w:sz="0" w:space="0" w:color="auto"/>
            <w:left w:val="none" w:sz="0" w:space="0" w:color="auto"/>
            <w:bottom w:val="none" w:sz="0" w:space="0" w:color="auto"/>
            <w:right w:val="none" w:sz="0" w:space="0" w:color="auto"/>
          </w:divBdr>
        </w:div>
        <w:div w:id="417554246">
          <w:marLeft w:val="640"/>
          <w:marRight w:val="0"/>
          <w:marTop w:val="0"/>
          <w:marBottom w:val="0"/>
          <w:divBdr>
            <w:top w:val="none" w:sz="0" w:space="0" w:color="auto"/>
            <w:left w:val="none" w:sz="0" w:space="0" w:color="auto"/>
            <w:bottom w:val="none" w:sz="0" w:space="0" w:color="auto"/>
            <w:right w:val="none" w:sz="0" w:space="0" w:color="auto"/>
          </w:divBdr>
        </w:div>
        <w:div w:id="522354655">
          <w:marLeft w:val="640"/>
          <w:marRight w:val="0"/>
          <w:marTop w:val="0"/>
          <w:marBottom w:val="0"/>
          <w:divBdr>
            <w:top w:val="none" w:sz="0" w:space="0" w:color="auto"/>
            <w:left w:val="none" w:sz="0" w:space="0" w:color="auto"/>
            <w:bottom w:val="none" w:sz="0" w:space="0" w:color="auto"/>
            <w:right w:val="none" w:sz="0" w:space="0" w:color="auto"/>
          </w:divBdr>
        </w:div>
        <w:div w:id="773328427">
          <w:marLeft w:val="640"/>
          <w:marRight w:val="0"/>
          <w:marTop w:val="0"/>
          <w:marBottom w:val="0"/>
          <w:divBdr>
            <w:top w:val="none" w:sz="0" w:space="0" w:color="auto"/>
            <w:left w:val="none" w:sz="0" w:space="0" w:color="auto"/>
            <w:bottom w:val="none" w:sz="0" w:space="0" w:color="auto"/>
            <w:right w:val="none" w:sz="0" w:space="0" w:color="auto"/>
          </w:divBdr>
        </w:div>
        <w:div w:id="191460922">
          <w:marLeft w:val="640"/>
          <w:marRight w:val="0"/>
          <w:marTop w:val="0"/>
          <w:marBottom w:val="0"/>
          <w:divBdr>
            <w:top w:val="none" w:sz="0" w:space="0" w:color="auto"/>
            <w:left w:val="none" w:sz="0" w:space="0" w:color="auto"/>
            <w:bottom w:val="none" w:sz="0" w:space="0" w:color="auto"/>
            <w:right w:val="none" w:sz="0" w:space="0" w:color="auto"/>
          </w:divBdr>
        </w:div>
        <w:div w:id="770246204">
          <w:marLeft w:val="640"/>
          <w:marRight w:val="0"/>
          <w:marTop w:val="0"/>
          <w:marBottom w:val="0"/>
          <w:divBdr>
            <w:top w:val="none" w:sz="0" w:space="0" w:color="auto"/>
            <w:left w:val="none" w:sz="0" w:space="0" w:color="auto"/>
            <w:bottom w:val="none" w:sz="0" w:space="0" w:color="auto"/>
            <w:right w:val="none" w:sz="0" w:space="0" w:color="auto"/>
          </w:divBdr>
        </w:div>
        <w:div w:id="1184435618">
          <w:marLeft w:val="640"/>
          <w:marRight w:val="0"/>
          <w:marTop w:val="0"/>
          <w:marBottom w:val="0"/>
          <w:divBdr>
            <w:top w:val="none" w:sz="0" w:space="0" w:color="auto"/>
            <w:left w:val="none" w:sz="0" w:space="0" w:color="auto"/>
            <w:bottom w:val="none" w:sz="0" w:space="0" w:color="auto"/>
            <w:right w:val="none" w:sz="0" w:space="0" w:color="auto"/>
          </w:divBdr>
        </w:div>
        <w:div w:id="2062557995">
          <w:marLeft w:val="640"/>
          <w:marRight w:val="0"/>
          <w:marTop w:val="0"/>
          <w:marBottom w:val="0"/>
          <w:divBdr>
            <w:top w:val="none" w:sz="0" w:space="0" w:color="auto"/>
            <w:left w:val="none" w:sz="0" w:space="0" w:color="auto"/>
            <w:bottom w:val="none" w:sz="0" w:space="0" w:color="auto"/>
            <w:right w:val="none" w:sz="0" w:space="0" w:color="auto"/>
          </w:divBdr>
        </w:div>
        <w:div w:id="798301767">
          <w:marLeft w:val="640"/>
          <w:marRight w:val="0"/>
          <w:marTop w:val="0"/>
          <w:marBottom w:val="0"/>
          <w:divBdr>
            <w:top w:val="none" w:sz="0" w:space="0" w:color="auto"/>
            <w:left w:val="none" w:sz="0" w:space="0" w:color="auto"/>
            <w:bottom w:val="none" w:sz="0" w:space="0" w:color="auto"/>
            <w:right w:val="none" w:sz="0" w:space="0" w:color="auto"/>
          </w:divBdr>
        </w:div>
        <w:div w:id="388185890">
          <w:marLeft w:val="640"/>
          <w:marRight w:val="0"/>
          <w:marTop w:val="0"/>
          <w:marBottom w:val="0"/>
          <w:divBdr>
            <w:top w:val="none" w:sz="0" w:space="0" w:color="auto"/>
            <w:left w:val="none" w:sz="0" w:space="0" w:color="auto"/>
            <w:bottom w:val="none" w:sz="0" w:space="0" w:color="auto"/>
            <w:right w:val="none" w:sz="0" w:space="0" w:color="auto"/>
          </w:divBdr>
        </w:div>
        <w:div w:id="320473063">
          <w:marLeft w:val="640"/>
          <w:marRight w:val="0"/>
          <w:marTop w:val="0"/>
          <w:marBottom w:val="0"/>
          <w:divBdr>
            <w:top w:val="none" w:sz="0" w:space="0" w:color="auto"/>
            <w:left w:val="none" w:sz="0" w:space="0" w:color="auto"/>
            <w:bottom w:val="none" w:sz="0" w:space="0" w:color="auto"/>
            <w:right w:val="none" w:sz="0" w:space="0" w:color="auto"/>
          </w:divBdr>
        </w:div>
        <w:div w:id="896358745">
          <w:marLeft w:val="640"/>
          <w:marRight w:val="0"/>
          <w:marTop w:val="0"/>
          <w:marBottom w:val="0"/>
          <w:divBdr>
            <w:top w:val="none" w:sz="0" w:space="0" w:color="auto"/>
            <w:left w:val="none" w:sz="0" w:space="0" w:color="auto"/>
            <w:bottom w:val="none" w:sz="0" w:space="0" w:color="auto"/>
            <w:right w:val="none" w:sz="0" w:space="0" w:color="auto"/>
          </w:divBdr>
        </w:div>
        <w:div w:id="1475098273">
          <w:marLeft w:val="640"/>
          <w:marRight w:val="0"/>
          <w:marTop w:val="0"/>
          <w:marBottom w:val="0"/>
          <w:divBdr>
            <w:top w:val="none" w:sz="0" w:space="0" w:color="auto"/>
            <w:left w:val="none" w:sz="0" w:space="0" w:color="auto"/>
            <w:bottom w:val="none" w:sz="0" w:space="0" w:color="auto"/>
            <w:right w:val="none" w:sz="0" w:space="0" w:color="auto"/>
          </w:divBdr>
        </w:div>
        <w:div w:id="1390378123">
          <w:marLeft w:val="640"/>
          <w:marRight w:val="0"/>
          <w:marTop w:val="0"/>
          <w:marBottom w:val="0"/>
          <w:divBdr>
            <w:top w:val="none" w:sz="0" w:space="0" w:color="auto"/>
            <w:left w:val="none" w:sz="0" w:space="0" w:color="auto"/>
            <w:bottom w:val="none" w:sz="0" w:space="0" w:color="auto"/>
            <w:right w:val="none" w:sz="0" w:space="0" w:color="auto"/>
          </w:divBdr>
        </w:div>
        <w:div w:id="12611082">
          <w:marLeft w:val="640"/>
          <w:marRight w:val="0"/>
          <w:marTop w:val="0"/>
          <w:marBottom w:val="0"/>
          <w:divBdr>
            <w:top w:val="none" w:sz="0" w:space="0" w:color="auto"/>
            <w:left w:val="none" w:sz="0" w:space="0" w:color="auto"/>
            <w:bottom w:val="none" w:sz="0" w:space="0" w:color="auto"/>
            <w:right w:val="none" w:sz="0" w:space="0" w:color="auto"/>
          </w:divBdr>
        </w:div>
        <w:div w:id="274603306">
          <w:marLeft w:val="640"/>
          <w:marRight w:val="0"/>
          <w:marTop w:val="0"/>
          <w:marBottom w:val="0"/>
          <w:divBdr>
            <w:top w:val="none" w:sz="0" w:space="0" w:color="auto"/>
            <w:left w:val="none" w:sz="0" w:space="0" w:color="auto"/>
            <w:bottom w:val="none" w:sz="0" w:space="0" w:color="auto"/>
            <w:right w:val="none" w:sz="0" w:space="0" w:color="auto"/>
          </w:divBdr>
        </w:div>
        <w:div w:id="1436484682">
          <w:marLeft w:val="640"/>
          <w:marRight w:val="0"/>
          <w:marTop w:val="0"/>
          <w:marBottom w:val="0"/>
          <w:divBdr>
            <w:top w:val="none" w:sz="0" w:space="0" w:color="auto"/>
            <w:left w:val="none" w:sz="0" w:space="0" w:color="auto"/>
            <w:bottom w:val="none" w:sz="0" w:space="0" w:color="auto"/>
            <w:right w:val="none" w:sz="0" w:space="0" w:color="auto"/>
          </w:divBdr>
        </w:div>
        <w:div w:id="650669403">
          <w:marLeft w:val="640"/>
          <w:marRight w:val="0"/>
          <w:marTop w:val="0"/>
          <w:marBottom w:val="0"/>
          <w:divBdr>
            <w:top w:val="none" w:sz="0" w:space="0" w:color="auto"/>
            <w:left w:val="none" w:sz="0" w:space="0" w:color="auto"/>
            <w:bottom w:val="none" w:sz="0" w:space="0" w:color="auto"/>
            <w:right w:val="none" w:sz="0" w:space="0" w:color="auto"/>
          </w:divBdr>
        </w:div>
        <w:div w:id="1411734896">
          <w:marLeft w:val="640"/>
          <w:marRight w:val="0"/>
          <w:marTop w:val="0"/>
          <w:marBottom w:val="0"/>
          <w:divBdr>
            <w:top w:val="none" w:sz="0" w:space="0" w:color="auto"/>
            <w:left w:val="none" w:sz="0" w:space="0" w:color="auto"/>
            <w:bottom w:val="none" w:sz="0" w:space="0" w:color="auto"/>
            <w:right w:val="none" w:sz="0" w:space="0" w:color="auto"/>
          </w:divBdr>
        </w:div>
        <w:div w:id="1057364063">
          <w:marLeft w:val="640"/>
          <w:marRight w:val="0"/>
          <w:marTop w:val="0"/>
          <w:marBottom w:val="0"/>
          <w:divBdr>
            <w:top w:val="none" w:sz="0" w:space="0" w:color="auto"/>
            <w:left w:val="none" w:sz="0" w:space="0" w:color="auto"/>
            <w:bottom w:val="none" w:sz="0" w:space="0" w:color="auto"/>
            <w:right w:val="none" w:sz="0" w:space="0" w:color="auto"/>
          </w:divBdr>
        </w:div>
        <w:div w:id="2091851526">
          <w:marLeft w:val="640"/>
          <w:marRight w:val="0"/>
          <w:marTop w:val="0"/>
          <w:marBottom w:val="0"/>
          <w:divBdr>
            <w:top w:val="none" w:sz="0" w:space="0" w:color="auto"/>
            <w:left w:val="none" w:sz="0" w:space="0" w:color="auto"/>
            <w:bottom w:val="none" w:sz="0" w:space="0" w:color="auto"/>
            <w:right w:val="none" w:sz="0" w:space="0" w:color="auto"/>
          </w:divBdr>
        </w:div>
        <w:div w:id="1090545264">
          <w:marLeft w:val="640"/>
          <w:marRight w:val="0"/>
          <w:marTop w:val="0"/>
          <w:marBottom w:val="0"/>
          <w:divBdr>
            <w:top w:val="none" w:sz="0" w:space="0" w:color="auto"/>
            <w:left w:val="none" w:sz="0" w:space="0" w:color="auto"/>
            <w:bottom w:val="none" w:sz="0" w:space="0" w:color="auto"/>
            <w:right w:val="none" w:sz="0" w:space="0" w:color="auto"/>
          </w:divBdr>
        </w:div>
        <w:div w:id="1859270247">
          <w:marLeft w:val="640"/>
          <w:marRight w:val="0"/>
          <w:marTop w:val="0"/>
          <w:marBottom w:val="0"/>
          <w:divBdr>
            <w:top w:val="none" w:sz="0" w:space="0" w:color="auto"/>
            <w:left w:val="none" w:sz="0" w:space="0" w:color="auto"/>
            <w:bottom w:val="none" w:sz="0" w:space="0" w:color="auto"/>
            <w:right w:val="none" w:sz="0" w:space="0" w:color="auto"/>
          </w:divBdr>
        </w:div>
        <w:div w:id="456293251">
          <w:marLeft w:val="640"/>
          <w:marRight w:val="0"/>
          <w:marTop w:val="0"/>
          <w:marBottom w:val="0"/>
          <w:divBdr>
            <w:top w:val="none" w:sz="0" w:space="0" w:color="auto"/>
            <w:left w:val="none" w:sz="0" w:space="0" w:color="auto"/>
            <w:bottom w:val="none" w:sz="0" w:space="0" w:color="auto"/>
            <w:right w:val="none" w:sz="0" w:space="0" w:color="auto"/>
          </w:divBdr>
        </w:div>
        <w:div w:id="1919628518">
          <w:marLeft w:val="640"/>
          <w:marRight w:val="0"/>
          <w:marTop w:val="0"/>
          <w:marBottom w:val="0"/>
          <w:divBdr>
            <w:top w:val="none" w:sz="0" w:space="0" w:color="auto"/>
            <w:left w:val="none" w:sz="0" w:space="0" w:color="auto"/>
            <w:bottom w:val="none" w:sz="0" w:space="0" w:color="auto"/>
            <w:right w:val="none" w:sz="0" w:space="0" w:color="auto"/>
          </w:divBdr>
        </w:div>
        <w:div w:id="1673024547">
          <w:marLeft w:val="640"/>
          <w:marRight w:val="0"/>
          <w:marTop w:val="0"/>
          <w:marBottom w:val="0"/>
          <w:divBdr>
            <w:top w:val="none" w:sz="0" w:space="0" w:color="auto"/>
            <w:left w:val="none" w:sz="0" w:space="0" w:color="auto"/>
            <w:bottom w:val="none" w:sz="0" w:space="0" w:color="auto"/>
            <w:right w:val="none" w:sz="0" w:space="0" w:color="auto"/>
          </w:divBdr>
        </w:div>
        <w:div w:id="1524634957">
          <w:marLeft w:val="640"/>
          <w:marRight w:val="0"/>
          <w:marTop w:val="0"/>
          <w:marBottom w:val="0"/>
          <w:divBdr>
            <w:top w:val="none" w:sz="0" w:space="0" w:color="auto"/>
            <w:left w:val="none" w:sz="0" w:space="0" w:color="auto"/>
            <w:bottom w:val="none" w:sz="0" w:space="0" w:color="auto"/>
            <w:right w:val="none" w:sz="0" w:space="0" w:color="auto"/>
          </w:divBdr>
        </w:div>
        <w:div w:id="776171396">
          <w:marLeft w:val="640"/>
          <w:marRight w:val="0"/>
          <w:marTop w:val="0"/>
          <w:marBottom w:val="0"/>
          <w:divBdr>
            <w:top w:val="none" w:sz="0" w:space="0" w:color="auto"/>
            <w:left w:val="none" w:sz="0" w:space="0" w:color="auto"/>
            <w:bottom w:val="none" w:sz="0" w:space="0" w:color="auto"/>
            <w:right w:val="none" w:sz="0" w:space="0" w:color="auto"/>
          </w:divBdr>
        </w:div>
        <w:div w:id="1348024820">
          <w:marLeft w:val="640"/>
          <w:marRight w:val="0"/>
          <w:marTop w:val="0"/>
          <w:marBottom w:val="0"/>
          <w:divBdr>
            <w:top w:val="none" w:sz="0" w:space="0" w:color="auto"/>
            <w:left w:val="none" w:sz="0" w:space="0" w:color="auto"/>
            <w:bottom w:val="none" w:sz="0" w:space="0" w:color="auto"/>
            <w:right w:val="none" w:sz="0" w:space="0" w:color="auto"/>
          </w:divBdr>
        </w:div>
        <w:div w:id="1271888294">
          <w:marLeft w:val="640"/>
          <w:marRight w:val="0"/>
          <w:marTop w:val="0"/>
          <w:marBottom w:val="0"/>
          <w:divBdr>
            <w:top w:val="none" w:sz="0" w:space="0" w:color="auto"/>
            <w:left w:val="none" w:sz="0" w:space="0" w:color="auto"/>
            <w:bottom w:val="none" w:sz="0" w:space="0" w:color="auto"/>
            <w:right w:val="none" w:sz="0" w:space="0" w:color="auto"/>
          </w:divBdr>
        </w:div>
        <w:div w:id="2027249621">
          <w:marLeft w:val="640"/>
          <w:marRight w:val="0"/>
          <w:marTop w:val="0"/>
          <w:marBottom w:val="0"/>
          <w:divBdr>
            <w:top w:val="none" w:sz="0" w:space="0" w:color="auto"/>
            <w:left w:val="none" w:sz="0" w:space="0" w:color="auto"/>
            <w:bottom w:val="none" w:sz="0" w:space="0" w:color="auto"/>
            <w:right w:val="none" w:sz="0" w:space="0" w:color="auto"/>
          </w:divBdr>
        </w:div>
      </w:divsChild>
    </w:div>
    <w:div w:id="577400310">
      <w:bodyDiv w:val="1"/>
      <w:marLeft w:val="0"/>
      <w:marRight w:val="0"/>
      <w:marTop w:val="0"/>
      <w:marBottom w:val="0"/>
      <w:divBdr>
        <w:top w:val="none" w:sz="0" w:space="0" w:color="auto"/>
        <w:left w:val="none" w:sz="0" w:space="0" w:color="auto"/>
        <w:bottom w:val="none" w:sz="0" w:space="0" w:color="auto"/>
        <w:right w:val="none" w:sz="0" w:space="0" w:color="auto"/>
      </w:divBdr>
      <w:divsChild>
        <w:div w:id="1498031109">
          <w:marLeft w:val="640"/>
          <w:marRight w:val="0"/>
          <w:marTop w:val="0"/>
          <w:marBottom w:val="0"/>
          <w:divBdr>
            <w:top w:val="none" w:sz="0" w:space="0" w:color="auto"/>
            <w:left w:val="none" w:sz="0" w:space="0" w:color="auto"/>
            <w:bottom w:val="none" w:sz="0" w:space="0" w:color="auto"/>
            <w:right w:val="none" w:sz="0" w:space="0" w:color="auto"/>
          </w:divBdr>
        </w:div>
        <w:div w:id="1459183676">
          <w:marLeft w:val="640"/>
          <w:marRight w:val="0"/>
          <w:marTop w:val="0"/>
          <w:marBottom w:val="0"/>
          <w:divBdr>
            <w:top w:val="none" w:sz="0" w:space="0" w:color="auto"/>
            <w:left w:val="none" w:sz="0" w:space="0" w:color="auto"/>
            <w:bottom w:val="none" w:sz="0" w:space="0" w:color="auto"/>
            <w:right w:val="none" w:sz="0" w:space="0" w:color="auto"/>
          </w:divBdr>
        </w:div>
        <w:div w:id="1664835">
          <w:marLeft w:val="640"/>
          <w:marRight w:val="0"/>
          <w:marTop w:val="0"/>
          <w:marBottom w:val="0"/>
          <w:divBdr>
            <w:top w:val="none" w:sz="0" w:space="0" w:color="auto"/>
            <w:left w:val="none" w:sz="0" w:space="0" w:color="auto"/>
            <w:bottom w:val="none" w:sz="0" w:space="0" w:color="auto"/>
            <w:right w:val="none" w:sz="0" w:space="0" w:color="auto"/>
          </w:divBdr>
        </w:div>
        <w:div w:id="564490083">
          <w:marLeft w:val="640"/>
          <w:marRight w:val="0"/>
          <w:marTop w:val="0"/>
          <w:marBottom w:val="0"/>
          <w:divBdr>
            <w:top w:val="none" w:sz="0" w:space="0" w:color="auto"/>
            <w:left w:val="none" w:sz="0" w:space="0" w:color="auto"/>
            <w:bottom w:val="none" w:sz="0" w:space="0" w:color="auto"/>
            <w:right w:val="none" w:sz="0" w:space="0" w:color="auto"/>
          </w:divBdr>
        </w:div>
        <w:div w:id="1300261797">
          <w:marLeft w:val="640"/>
          <w:marRight w:val="0"/>
          <w:marTop w:val="0"/>
          <w:marBottom w:val="0"/>
          <w:divBdr>
            <w:top w:val="none" w:sz="0" w:space="0" w:color="auto"/>
            <w:left w:val="none" w:sz="0" w:space="0" w:color="auto"/>
            <w:bottom w:val="none" w:sz="0" w:space="0" w:color="auto"/>
            <w:right w:val="none" w:sz="0" w:space="0" w:color="auto"/>
          </w:divBdr>
        </w:div>
        <w:div w:id="1305281877">
          <w:marLeft w:val="640"/>
          <w:marRight w:val="0"/>
          <w:marTop w:val="0"/>
          <w:marBottom w:val="0"/>
          <w:divBdr>
            <w:top w:val="none" w:sz="0" w:space="0" w:color="auto"/>
            <w:left w:val="none" w:sz="0" w:space="0" w:color="auto"/>
            <w:bottom w:val="none" w:sz="0" w:space="0" w:color="auto"/>
            <w:right w:val="none" w:sz="0" w:space="0" w:color="auto"/>
          </w:divBdr>
        </w:div>
        <w:div w:id="385220821">
          <w:marLeft w:val="640"/>
          <w:marRight w:val="0"/>
          <w:marTop w:val="0"/>
          <w:marBottom w:val="0"/>
          <w:divBdr>
            <w:top w:val="none" w:sz="0" w:space="0" w:color="auto"/>
            <w:left w:val="none" w:sz="0" w:space="0" w:color="auto"/>
            <w:bottom w:val="none" w:sz="0" w:space="0" w:color="auto"/>
            <w:right w:val="none" w:sz="0" w:space="0" w:color="auto"/>
          </w:divBdr>
        </w:div>
        <w:div w:id="1835603451">
          <w:marLeft w:val="640"/>
          <w:marRight w:val="0"/>
          <w:marTop w:val="0"/>
          <w:marBottom w:val="0"/>
          <w:divBdr>
            <w:top w:val="none" w:sz="0" w:space="0" w:color="auto"/>
            <w:left w:val="none" w:sz="0" w:space="0" w:color="auto"/>
            <w:bottom w:val="none" w:sz="0" w:space="0" w:color="auto"/>
            <w:right w:val="none" w:sz="0" w:space="0" w:color="auto"/>
          </w:divBdr>
        </w:div>
        <w:div w:id="1038818159">
          <w:marLeft w:val="640"/>
          <w:marRight w:val="0"/>
          <w:marTop w:val="0"/>
          <w:marBottom w:val="0"/>
          <w:divBdr>
            <w:top w:val="none" w:sz="0" w:space="0" w:color="auto"/>
            <w:left w:val="none" w:sz="0" w:space="0" w:color="auto"/>
            <w:bottom w:val="none" w:sz="0" w:space="0" w:color="auto"/>
            <w:right w:val="none" w:sz="0" w:space="0" w:color="auto"/>
          </w:divBdr>
        </w:div>
        <w:div w:id="83964067">
          <w:marLeft w:val="640"/>
          <w:marRight w:val="0"/>
          <w:marTop w:val="0"/>
          <w:marBottom w:val="0"/>
          <w:divBdr>
            <w:top w:val="none" w:sz="0" w:space="0" w:color="auto"/>
            <w:left w:val="none" w:sz="0" w:space="0" w:color="auto"/>
            <w:bottom w:val="none" w:sz="0" w:space="0" w:color="auto"/>
            <w:right w:val="none" w:sz="0" w:space="0" w:color="auto"/>
          </w:divBdr>
        </w:div>
        <w:div w:id="1828666483">
          <w:marLeft w:val="640"/>
          <w:marRight w:val="0"/>
          <w:marTop w:val="0"/>
          <w:marBottom w:val="0"/>
          <w:divBdr>
            <w:top w:val="none" w:sz="0" w:space="0" w:color="auto"/>
            <w:left w:val="none" w:sz="0" w:space="0" w:color="auto"/>
            <w:bottom w:val="none" w:sz="0" w:space="0" w:color="auto"/>
            <w:right w:val="none" w:sz="0" w:space="0" w:color="auto"/>
          </w:divBdr>
        </w:div>
        <w:div w:id="748699024">
          <w:marLeft w:val="640"/>
          <w:marRight w:val="0"/>
          <w:marTop w:val="0"/>
          <w:marBottom w:val="0"/>
          <w:divBdr>
            <w:top w:val="none" w:sz="0" w:space="0" w:color="auto"/>
            <w:left w:val="none" w:sz="0" w:space="0" w:color="auto"/>
            <w:bottom w:val="none" w:sz="0" w:space="0" w:color="auto"/>
            <w:right w:val="none" w:sz="0" w:space="0" w:color="auto"/>
          </w:divBdr>
        </w:div>
        <w:div w:id="1366368239">
          <w:marLeft w:val="640"/>
          <w:marRight w:val="0"/>
          <w:marTop w:val="0"/>
          <w:marBottom w:val="0"/>
          <w:divBdr>
            <w:top w:val="none" w:sz="0" w:space="0" w:color="auto"/>
            <w:left w:val="none" w:sz="0" w:space="0" w:color="auto"/>
            <w:bottom w:val="none" w:sz="0" w:space="0" w:color="auto"/>
            <w:right w:val="none" w:sz="0" w:space="0" w:color="auto"/>
          </w:divBdr>
        </w:div>
        <w:div w:id="779647435">
          <w:marLeft w:val="640"/>
          <w:marRight w:val="0"/>
          <w:marTop w:val="0"/>
          <w:marBottom w:val="0"/>
          <w:divBdr>
            <w:top w:val="none" w:sz="0" w:space="0" w:color="auto"/>
            <w:left w:val="none" w:sz="0" w:space="0" w:color="auto"/>
            <w:bottom w:val="none" w:sz="0" w:space="0" w:color="auto"/>
            <w:right w:val="none" w:sz="0" w:space="0" w:color="auto"/>
          </w:divBdr>
        </w:div>
        <w:div w:id="306012948">
          <w:marLeft w:val="640"/>
          <w:marRight w:val="0"/>
          <w:marTop w:val="0"/>
          <w:marBottom w:val="0"/>
          <w:divBdr>
            <w:top w:val="none" w:sz="0" w:space="0" w:color="auto"/>
            <w:left w:val="none" w:sz="0" w:space="0" w:color="auto"/>
            <w:bottom w:val="none" w:sz="0" w:space="0" w:color="auto"/>
            <w:right w:val="none" w:sz="0" w:space="0" w:color="auto"/>
          </w:divBdr>
        </w:div>
        <w:div w:id="198015889">
          <w:marLeft w:val="640"/>
          <w:marRight w:val="0"/>
          <w:marTop w:val="0"/>
          <w:marBottom w:val="0"/>
          <w:divBdr>
            <w:top w:val="none" w:sz="0" w:space="0" w:color="auto"/>
            <w:left w:val="none" w:sz="0" w:space="0" w:color="auto"/>
            <w:bottom w:val="none" w:sz="0" w:space="0" w:color="auto"/>
            <w:right w:val="none" w:sz="0" w:space="0" w:color="auto"/>
          </w:divBdr>
        </w:div>
        <w:div w:id="238058391">
          <w:marLeft w:val="640"/>
          <w:marRight w:val="0"/>
          <w:marTop w:val="0"/>
          <w:marBottom w:val="0"/>
          <w:divBdr>
            <w:top w:val="none" w:sz="0" w:space="0" w:color="auto"/>
            <w:left w:val="none" w:sz="0" w:space="0" w:color="auto"/>
            <w:bottom w:val="none" w:sz="0" w:space="0" w:color="auto"/>
            <w:right w:val="none" w:sz="0" w:space="0" w:color="auto"/>
          </w:divBdr>
        </w:div>
        <w:div w:id="1953432926">
          <w:marLeft w:val="640"/>
          <w:marRight w:val="0"/>
          <w:marTop w:val="0"/>
          <w:marBottom w:val="0"/>
          <w:divBdr>
            <w:top w:val="none" w:sz="0" w:space="0" w:color="auto"/>
            <w:left w:val="none" w:sz="0" w:space="0" w:color="auto"/>
            <w:bottom w:val="none" w:sz="0" w:space="0" w:color="auto"/>
            <w:right w:val="none" w:sz="0" w:space="0" w:color="auto"/>
          </w:divBdr>
        </w:div>
        <w:div w:id="2130590619">
          <w:marLeft w:val="640"/>
          <w:marRight w:val="0"/>
          <w:marTop w:val="0"/>
          <w:marBottom w:val="0"/>
          <w:divBdr>
            <w:top w:val="none" w:sz="0" w:space="0" w:color="auto"/>
            <w:left w:val="none" w:sz="0" w:space="0" w:color="auto"/>
            <w:bottom w:val="none" w:sz="0" w:space="0" w:color="auto"/>
            <w:right w:val="none" w:sz="0" w:space="0" w:color="auto"/>
          </w:divBdr>
        </w:div>
        <w:div w:id="1348290501">
          <w:marLeft w:val="640"/>
          <w:marRight w:val="0"/>
          <w:marTop w:val="0"/>
          <w:marBottom w:val="0"/>
          <w:divBdr>
            <w:top w:val="none" w:sz="0" w:space="0" w:color="auto"/>
            <w:left w:val="none" w:sz="0" w:space="0" w:color="auto"/>
            <w:bottom w:val="none" w:sz="0" w:space="0" w:color="auto"/>
            <w:right w:val="none" w:sz="0" w:space="0" w:color="auto"/>
          </w:divBdr>
        </w:div>
        <w:div w:id="1874730459">
          <w:marLeft w:val="640"/>
          <w:marRight w:val="0"/>
          <w:marTop w:val="0"/>
          <w:marBottom w:val="0"/>
          <w:divBdr>
            <w:top w:val="none" w:sz="0" w:space="0" w:color="auto"/>
            <w:left w:val="none" w:sz="0" w:space="0" w:color="auto"/>
            <w:bottom w:val="none" w:sz="0" w:space="0" w:color="auto"/>
            <w:right w:val="none" w:sz="0" w:space="0" w:color="auto"/>
          </w:divBdr>
        </w:div>
        <w:div w:id="1810397799">
          <w:marLeft w:val="640"/>
          <w:marRight w:val="0"/>
          <w:marTop w:val="0"/>
          <w:marBottom w:val="0"/>
          <w:divBdr>
            <w:top w:val="none" w:sz="0" w:space="0" w:color="auto"/>
            <w:left w:val="none" w:sz="0" w:space="0" w:color="auto"/>
            <w:bottom w:val="none" w:sz="0" w:space="0" w:color="auto"/>
            <w:right w:val="none" w:sz="0" w:space="0" w:color="auto"/>
          </w:divBdr>
        </w:div>
        <w:div w:id="1733192676">
          <w:marLeft w:val="640"/>
          <w:marRight w:val="0"/>
          <w:marTop w:val="0"/>
          <w:marBottom w:val="0"/>
          <w:divBdr>
            <w:top w:val="none" w:sz="0" w:space="0" w:color="auto"/>
            <w:left w:val="none" w:sz="0" w:space="0" w:color="auto"/>
            <w:bottom w:val="none" w:sz="0" w:space="0" w:color="auto"/>
            <w:right w:val="none" w:sz="0" w:space="0" w:color="auto"/>
          </w:divBdr>
        </w:div>
        <w:div w:id="1130248557">
          <w:marLeft w:val="640"/>
          <w:marRight w:val="0"/>
          <w:marTop w:val="0"/>
          <w:marBottom w:val="0"/>
          <w:divBdr>
            <w:top w:val="none" w:sz="0" w:space="0" w:color="auto"/>
            <w:left w:val="none" w:sz="0" w:space="0" w:color="auto"/>
            <w:bottom w:val="none" w:sz="0" w:space="0" w:color="auto"/>
            <w:right w:val="none" w:sz="0" w:space="0" w:color="auto"/>
          </w:divBdr>
        </w:div>
        <w:div w:id="393701467">
          <w:marLeft w:val="640"/>
          <w:marRight w:val="0"/>
          <w:marTop w:val="0"/>
          <w:marBottom w:val="0"/>
          <w:divBdr>
            <w:top w:val="none" w:sz="0" w:space="0" w:color="auto"/>
            <w:left w:val="none" w:sz="0" w:space="0" w:color="auto"/>
            <w:bottom w:val="none" w:sz="0" w:space="0" w:color="auto"/>
            <w:right w:val="none" w:sz="0" w:space="0" w:color="auto"/>
          </w:divBdr>
        </w:div>
        <w:div w:id="436365446">
          <w:marLeft w:val="640"/>
          <w:marRight w:val="0"/>
          <w:marTop w:val="0"/>
          <w:marBottom w:val="0"/>
          <w:divBdr>
            <w:top w:val="none" w:sz="0" w:space="0" w:color="auto"/>
            <w:left w:val="none" w:sz="0" w:space="0" w:color="auto"/>
            <w:bottom w:val="none" w:sz="0" w:space="0" w:color="auto"/>
            <w:right w:val="none" w:sz="0" w:space="0" w:color="auto"/>
          </w:divBdr>
        </w:div>
        <w:div w:id="250091855">
          <w:marLeft w:val="640"/>
          <w:marRight w:val="0"/>
          <w:marTop w:val="0"/>
          <w:marBottom w:val="0"/>
          <w:divBdr>
            <w:top w:val="none" w:sz="0" w:space="0" w:color="auto"/>
            <w:left w:val="none" w:sz="0" w:space="0" w:color="auto"/>
            <w:bottom w:val="none" w:sz="0" w:space="0" w:color="auto"/>
            <w:right w:val="none" w:sz="0" w:space="0" w:color="auto"/>
          </w:divBdr>
        </w:div>
        <w:div w:id="1803186013">
          <w:marLeft w:val="640"/>
          <w:marRight w:val="0"/>
          <w:marTop w:val="0"/>
          <w:marBottom w:val="0"/>
          <w:divBdr>
            <w:top w:val="none" w:sz="0" w:space="0" w:color="auto"/>
            <w:left w:val="none" w:sz="0" w:space="0" w:color="auto"/>
            <w:bottom w:val="none" w:sz="0" w:space="0" w:color="auto"/>
            <w:right w:val="none" w:sz="0" w:space="0" w:color="auto"/>
          </w:divBdr>
        </w:div>
        <w:div w:id="2129545542">
          <w:marLeft w:val="640"/>
          <w:marRight w:val="0"/>
          <w:marTop w:val="0"/>
          <w:marBottom w:val="0"/>
          <w:divBdr>
            <w:top w:val="none" w:sz="0" w:space="0" w:color="auto"/>
            <w:left w:val="none" w:sz="0" w:space="0" w:color="auto"/>
            <w:bottom w:val="none" w:sz="0" w:space="0" w:color="auto"/>
            <w:right w:val="none" w:sz="0" w:space="0" w:color="auto"/>
          </w:divBdr>
        </w:div>
        <w:div w:id="624626652">
          <w:marLeft w:val="640"/>
          <w:marRight w:val="0"/>
          <w:marTop w:val="0"/>
          <w:marBottom w:val="0"/>
          <w:divBdr>
            <w:top w:val="none" w:sz="0" w:space="0" w:color="auto"/>
            <w:left w:val="none" w:sz="0" w:space="0" w:color="auto"/>
            <w:bottom w:val="none" w:sz="0" w:space="0" w:color="auto"/>
            <w:right w:val="none" w:sz="0" w:space="0" w:color="auto"/>
          </w:divBdr>
        </w:div>
        <w:div w:id="2076777676">
          <w:marLeft w:val="640"/>
          <w:marRight w:val="0"/>
          <w:marTop w:val="0"/>
          <w:marBottom w:val="0"/>
          <w:divBdr>
            <w:top w:val="none" w:sz="0" w:space="0" w:color="auto"/>
            <w:left w:val="none" w:sz="0" w:space="0" w:color="auto"/>
            <w:bottom w:val="none" w:sz="0" w:space="0" w:color="auto"/>
            <w:right w:val="none" w:sz="0" w:space="0" w:color="auto"/>
          </w:divBdr>
        </w:div>
        <w:div w:id="1295715789">
          <w:marLeft w:val="640"/>
          <w:marRight w:val="0"/>
          <w:marTop w:val="0"/>
          <w:marBottom w:val="0"/>
          <w:divBdr>
            <w:top w:val="none" w:sz="0" w:space="0" w:color="auto"/>
            <w:left w:val="none" w:sz="0" w:space="0" w:color="auto"/>
            <w:bottom w:val="none" w:sz="0" w:space="0" w:color="auto"/>
            <w:right w:val="none" w:sz="0" w:space="0" w:color="auto"/>
          </w:divBdr>
        </w:div>
        <w:div w:id="54816181">
          <w:marLeft w:val="640"/>
          <w:marRight w:val="0"/>
          <w:marTop w:val="0"/>
          <w:marBottom w:val="0"/>
          <w:divBdr>
            <w:top w:val="none" w:sz="0" w:space="0" w:color="auto"/>
            <w:left w:val="none" w:sz="0" w:space="0" w:color="auto"/>
            <w:bottom w:val="none" w:sz="0" w:space="0" w:color="auto"/>
            <w:right w:val="none" w:sz="0" w:space="0" w:color="auto"/>
          </w:divBdr>
        </w:div>
        <w:div w:id="1392458664">
          <w:marLeft w:val="640"/>
          <w:marRight w:val="0"/>
          <w:marTop w:val="0"/>
          <w:marBottom w:val="0"/>
          <w:divBdr>
            <w:top w:val="none" w:sz="0" w:space="0" w:color="auto"/>
            <w:left w:val="none" w:sz="0" w:space="0" w:color="auto"/>
            <w:bottom w:val="none" w:sz="0" w:space="0" w:color="auto"/>
            <w:right w:val="none" w:sz="0" w:space="0" w:color="auto"/>
          </w:divBdr>
        </w:div>
        <w:div w:id="631599168">
          <w:marLeft w:val="640"/>
          <w:marRight w:val="0"/>
          <w:marTop w:val="0"/>
          <w:marBottom w:val="0"/>
          <w:divBdr>
            <w:top w:val="none" w:sz="0" w:space="0" w:color="auto"/>
            <w:left w:val="none" w:sz="0" w:space="0" w:color="auto"/>
            <w:bottom w:val="none" w:sz="0" w:space="0" w:color="auto"/>
            <w:right w:val="none" w:sz="0" w:space="0" w:color="auto"/>
          </w:divBdr>
        </w:div>
        <w:div w:id="1925719588">
          <w:marLeft w:val="640"/>
          <w:marRight w:val="0"/>
          <w:marTop w:val="0"/>
          <w:marBottom w:val="0"/>
          <w:divBdr>
            <w:top w:val="none" w:sz="0" w:space="0" w:color="auto"/>
            <w:left w:val="none" w:sz="0" w:space="0" w:color="auto"/>
            <w:bottom w:val="none" w:sz="0" w:space="0" w:color="auto"/>
            <w:right w:val="none" w:sz="0" w:space="0" w:color="auto"/>
          </w:divBdr>
        </w:div>
        <w:div w:id="953638085">
          <w:marLeft w:val="640"/>
          <w:marRight w:val="0"/>
          <w:marTop w:val="0"/>
          <w:marBottom w:val="0"/>
          <w:divBdr>
            <w:top w:val="none" w:sz="0" w:space="0" w:color="auto"/>
            <w:left w:val="none" w:sz="0" w:space="0" w:color="auto"/>
            <w:bottom w:val="none" w:sz="0" w:space="0" w:color="auto"/>
            <w:right w:val="none" w:sz="0" w:space="0" w:color="auto"/>
          </w:divBdr>
        </w:div>
        <w:div w:id="247228400">
          <w:marLeft w:val="640"/>
          <w:marRight w:val="0"/>
          <w:marTop w:val="0"/>
          <w:marBottom w:val="0"/>
          <w:divBdr>
            <w:top w:val="none" w:sz="0" w:space="0" w:color="auto"/>
            <w:left w:val="none" w:sz="0" w:space="0" w:color="auto"/>
            <w:bottom w:val="none" w:sz="0" w:space="0" w:color="auto"/>
            <w:right w:val="none" w:sz="0" w:space="0" w:color="auto"/>
          </w:divBdr>
        </w:div>
        <w:div w:id="209146176">
          <w:marLeft w:val="640"/>
          <w:marRight w:val="0"/>
          <w:marTop w:val="0"/>
          <w:marBottom w:val="0"/>
          <w:divBdr>
            <w:top w:val="none" w:sz="0" w:space="0" w:color="auto"/>
            <w:left w:val="none" w:sz="0" w:space="0" w:color="auto"/>
            <w:bottom w:val="none" w:sz="0" w:space="0" w:color="auto"/>
            <w:right w:val="none" w:sz="0" w:space="0" w:color="auto"/>
          </w:divBdr>
        </w:div>
        <w:div w:id="499152615">
          <w:marLeft w:val="640"/>
          <w:marRight w:val="0"/>
          <w:marTop w:val="0"/>
          <w:marBottom w:val="0"/>
          <w:divBdr>
            <w:top w:val="none" w:sz="0" w:space="0" w:color="auto"/>
            <w:left w:val="none" w:sz="0" w:space="0" w:color="auto"/>
            <w:bottom w:val="none" w:sz="0" w:space="0" w:color="auto"/>
            <w:right w:val="none" w:sz="0" w:space="0" w:color="auto"/>
          </w:divBdr>
        </w:div>
        <w:div w:id="702943350">
          <w:marLeft w:val="640"/>
          <w:marRight w:val="0"/>
          <w:marTop w:val="0"/>
          <w:marBottom w:val="0"/>
          <w:divBdr>
            <w:top w:val="none" w:sz="0" w:space="0" w:color="auto"/>
            <w:left w:val="none" w:sz="0" w:space="0" w:color="auto"/>
            <w:bottom w:val="none" w:sz="0" w:space="0" w:color="auto"/>
            <w:right w:val="none" w:sz="0" w:space="0" w:color="auto"/>
          </w:divBdr>
        </w:div>
        <w:div w:id="2145660157">
          <w:marLeft w:val="640"/>
          <w:marRight w:val="0"/>
          <w:marTop w:val="0"/>
          <w:marBottom w:val="0"/>
          <w:divBdr>
            <w:top w:val="none" w:sz="0" w:space="0" w:color="auto"/>
            <w:left w:val="none" w:sz="0" w:space="0" w:color="auto"/>
            <w:bottom w:val="none" w:sz="0" w:space="0" w:color="auto"/>
            <w:right w:val="none" w:sz="0" w:space="0" w:color="auto"/>
          </w:divBdr>
        </w:div>
        <w:div w:id="3480906">
          <w:marLeft w:val="640"/>
          <w:marRight w:val="0"/>
          <w:marTop w:val="0"/>
          <w:marBottom w:val="0"/>
          <w:divBdr>
            <w:top w:val="none" w:sz="0" w:space="0" w:color="auto"/>
            <w:left w:val="none" w:sz="0" w:space="0" w:color="auto"/>
            <w:bottom w:val="none" w:sz="0" w:space="0" w:color="auto"/>
            <w:right w:val="none" w:sz="0" w:space="0" w:color="auto"/>
          </w:divBdr>
        </w:div>
        <w:div w:id="805854871">
          <w:marLeft w:val="640"/>
          <w:marRight w:val="0"/>
          <w:marTop w:val="0"/>
          <w:marBottom w:val="0"/>
          <w:divBdr>
            <w:top w:val="none" w:sz="0" w:space="0" w:color="auto"/>
            <w:left w:val="none" w:sz="0" w:space="0" w:color="auto"/>
            <w:bottom w:val="none" w:sz="0" w:space="0" w:color="auto"/>
            <w:right w:val="none" w:sz="0" w:space="0" w:color="auto"/>
          </w:divBdr>
        </w:div>
        <w:div w:id="1612854301">
          <w:marLeft w:val="640"/>
          <w:marRight w:val="0"/>
          <w:marTop w:val="0"/>
          <w:marBottom w:val="0"/>
          <w:divBdr>
            <w:top w:val="none" w:sz="0" w:space="0" w:color="auto"/>
            <w:left w:val="none" w:sz="0" w:space="0" w:color="auto"/>
            <w:bottom w:val="none" w:sz="0" w:space="0" w:color="auto"/>
            <w:right w:val="none" w:sz="0" w:space="0" w:color="auto"/>
          </w:divBdr>
        </w:div>
        <w:div w:id="1464926315">
          <w:marLeft w:val="640"/>
          <w:marRight w:val="0"/>
          <w:marTop w:val="0"/>
          <w:marBottom w:val="0"/>
          <w:divBdr>
            <w:top w:val="none" w:sz="0" w:space="0" w:color="auto"/>
            <w:left w:val="none" w:sz="0" w:space="0" w:color="auto"/>
            <w:bottom w:val="none" w:sz="0" w:space="0" w:color="auto"/>
            <w:right w:val="none" w:sz="0" w:space="0" w:color="auto"/>
          </w:divBdr>
        </w:div>
        <w:div w:id="573396156">
          <w:marLeft w:val="640"/>
          <w:marRight w:val="0"/>
          <w:marTop w:val="0"/>
          <w:marBottom w:val="0"/>
          <w:divBdr>
            <w:top w:val="none" w:sz="0" w:space="0" w:color="auto"/>
            <w:left w:val="none" w:sz="0" w:space="0" w:color="auto"/>
            <w:bottom w:val="none" w:sz="0" w:space="0" w:color="auto"/>
            <w:right w:val="none" w:sz="0" w:space="0" w:color="auto"/>
          </w:divBdr>
        </w:div>
        <w:div w:id="1510556222">
          <w:marLeft w:val="640"/>
          <w:marRight w:val="0"/>
          <w:marTop w:val="0"/>
          <w:marBottom w:val="0"/>
          <w:divBdr>
            <w:top w:val="none" w:sz="0" w:space="0" w:color="auto"/>
            <w:left w:val="none" w:sz="0" w:space="0" w:color="auto"/>
            <w:bottom w:val="none" w:sz="0" w:space="0" w:color="auto"/>
            <w:right w:val="none" w:sz="0" w:space="0" w:color="auto"/>
          </w:divBdr>
        </w:div>
        <w:div w:id="1878154151">
          <w:marLeft w:val="640"/>
          <w:marRight w:val="0"/>
          <w:marTop w:val="0"/>
          <w:marBottom w:val="0"/>
          <w:divBdr>
            <w:top w:val="none" w:sz="0" w:space="0" w:color="auto"/>
            <w:left w:val="none" w:sz="0" w:space="0" w:color="auto"/>
            <w:bottom w:val="none" w:sz="0" w:space="0" w:color="auto"/>
            <w:right w:val="none" w:sz="0" w:space="0" w:color="auto"/>
          </w:divBdr>
        </w:div>
        <w:div w:id="715004760">
          <w:marLeft w:val="640"/>
          <w:marRight w:val="0"/>
          <w:marTop w:val="0"/>
          <w:marBottom w:val="0"/>
          <w:divBdr>
            <w:top w:val="none" w:sz="0" w:space="0" w:color="auto"/>
            <w:left w:val="none" w:sz="0" w:space="0" w:color="auto"/>
            <w:bottom w:val="none" w:sz="0" w:space="0" w:color="auto"/>
            <w:right w:val="none" w:sz="0" w:space="0" w:color="auto"/>
          </w:divBdr>
        </w:div>
        <w:div w:id="23025597">
          <w:marLeft w:val="640"/>
          <w:marRight w:val="0"/>
          <w:marTop w:val="0"/>
          <w:marBottom w:val="0"/>
          <w:divBdr>
            <w:top w:val="none" w:sz="0" w:space="0" w:color="auto"/>
            <w:left w:val="none" w:sz="0" w:space="0" w:color="auto"/>
            <w:bottom w:val="none" w:sz="0" w:space="0" w:color="auto"/>
            <w:right w:val="none" w:sz="0" w:space="0" w:color="auto"/>
          </w:divBdr>
        </w:div>
        <w:div w:id="346099071">
          <w:marLeft w:val="640"/>
          <w:marRight w:val="0"/>
          <w:marTop w:val="0"/>
          <w:marBottom w:val="0"/>
          <w:divBdr>
            <w:top w:val="none" w:sz="0" w:space="0" w:color="auto"/>
            <w:left w:val="none" w:sz="0" w:space="0" w:color="auto"/>
            <w:bottom w:val="none" w:sz="0" w:space="0" w:color="auto"/>
            <w:right w:val="none" w:sz="0" w:space="0" w:color="auto"/>
          </w:divBdr>
        </w:div>
        <w:div w:id="1558200997">
          <w:marLeft w:val="640"/>
          <w:marRight w:val="0"/>
          <w:marTop w:val="0"/>
          <w:marBottom w:val="0"/>
          <w:divBdr>
            <w:top w:val="none" w:sz="0" w:space="0" w:color="auto"/>
            <w:left w:val="none" w:sz="0" w:space="0" w:color="auto"/>
            <w:bottom w:val="none" w:sz="0" w:space="0" w:color="auto"/>
            <w:right w:val="none" w:sz="0" w:space="0" w:color="auto"/>
          </w:divBdr>
        </w:div>
        <w:div w:id="1365907573">
          <w:marLeft w:val="640"/>
          <w:marRight w:val="0"/>
          <w:marTop w:val="0"/>
          <w:marBottom w:val="0"/>
          <w:divBdr>
            <w:top w:val="none" w:sz="0" w:space="0" w:color="auto"/>
            <w:left w:val="none" w:sz="0" w:space="0" w:color="auto"/>
            <w:bottom w:val="none" w:sz="0" w:space="0" w:color="auto"/>
            <w:right w:val="none" w:sz="0" w:space="0" w:color="auto"/>
          </w:divBdr>
        </w:div>
        <w:div w:id="1089236271">
          <w:marLeft w:val="640"/>
          <w:marRight w:val="0"/>
          <w:marTop w:val="0"/>
          <w:marBottom w:val="0"/>
          <w:divBdr>
            <w:top w:val="none" w:sz="0" w:space="0" w:color="auto"/>
            <w:left w:val="none" w:sz="0" w:space="0" w:color="auto"/>
            <w:bottom w:val="none" w:sz="0" w:space="0" w:color="auto"/>
            <w:right w:val="none" w:sz="0" w:space="0" w:color="auto"/>
          </w:divBdr>
        </w:div>
        <w:div w:id="1520050009">
          <w:marLeft w:val="640"/>
          <w:marRight w:val="0"/>
          <w:marTop w:val="0"/>
          <w:marBottom w:val="0"/>
          <w:divBdr>
            <w:top w:val="none" w:sz="0" w:space="0" w:color="auto"/>
            <w:left w:val="none" w:sz="0" w:space="0" w:color="auto"/>
            <w:bottom w:val="none" w:sz="0" w:space="0" w:color="auto"/>
            <w:right w:val="none" w:sz="0" w:space="0" w:color="auto"/>
          </w:divBdr>
        </w:div>
      </w:divsChild>
    </w:div>
    <w:div w:id="578440193">
      <w:bodyDiv w:val="1"/>
      <w:marLeft w:val="0"/>
      <w:marRight w:val="0"/>
      <w:marTop w:val="0"/>
      <w:marBottom w:val="0"/>
      <w:divBdr>
        <w:top w:val="none" w:sz="0" w:space="0" w:color="auto"/>
        <w:left w:val="none" w:sz="0" w:space="0" w:color="auto"/>
        <w:bottom w:val="none" w:sz="0" w:space="0" w:color="auto"/>
        <w:right w:val="none" w:sz="0" w:space="0" w:color="auto"/>
      </w:divBdr>
      <w:divsChild>
        <w:div w:id="1785535412">
          <w:marLeft w:val="640"/>
          <w:marRight w:val="0"/>
          <w:marTop w:val="0"/>
          <w:marBottom w:val="0"/>
          <w:divBdr>
            <w:top w:val="none" w:sz="0" w:space="0" w:color="auto"/>
            <w:left w:val="none" w:sz="0" w:space="0" w:color="auto"/>
            <w:bottom w:val="none" w:sz="0" w:space="0" w:color="auto"/>
            <w:right w:val="none" w:sz="0" w:space="0" w:color="auto"/>
          </w:divBdr>
        </w:div>
        <w:div w:id="1392533367">
          <w:marLeft w:val="640"/>
          <w:marRight w:val="0"/>
          <w:marTop w:val="0"/>
          <w:marBottom w:val="0"/>
          <w:divBdr>
            <w:top w:val="none" w:sz="0" w:space="0" w:color="auto"/>
            <w:left w:val="none" w:sz="0" w:space="0" w:color="auto"/>
            <w:bottom w:val="none" w:sz="0" w:space="0" w:color="auto"/>
            <w:right w:val="none" w:sz="0" w:space="0" w:color="auto"/>
          </w:divBdr>
        </w:div>
        <w:div w:id="1775594347">
          <w:marLeft w:val="640"/>
          <w:marRight w:val="0"/>
          <w:marTop w:val="0"/>
          <w:marBottom w:val="0"/>
          <w:divBdr>
            <w:top w:val="none" w:sz="0" w:space="0" w:color="auto"/>
            <w:left w:val="none" w:sz="0" w:space="0" w:color="auto"/>
            <w:bottom w:val="none" w:sz="0" w:space="0" w:color="auto"/>
            <w:right w:val="none" w:sz="0" w:space="0" w:color="auto"/>
          </w:divBdr>
        </w:div>
        <w:div w:id="317150656">
          <w:marLeft w:val="640"/>
          <w:marRight w:val="0"/>
          <w:marTop w:val="0"/>
          <w:marBottom w:val="0"/>
          <w:divBdr>
            <w:top w:val="none" w:sz="0" w:space="0" w:color="auto"/>
            <w:left w:val="none" w:sz="0" w:space="0" w:color="auto"/>
            <w:bottom w:val="none" w:sz="0" w:space="0" w:color="auto"/>
            <w:right w:val="none" w:sz="0" w:space="0" w:color="auto"/>
          </w:divBdr>
        </w:div>
        <w:div w:id="1085492684">
          <w:marLeft w:val="640"/>
          <w:marRight w:val="0"/>
          <w:marTop w:val="0"/>
          <w:marBottom w:val="0"/>
          <w:divBdr>
            <w:top w:val="none" w:sz="0" w:space="0" w:color="auto"/>
            <w:left w:val="none" w:sz="0" w:space="0" w:color="auto"/>
            <w:bottom w:val="none" w:sz="0" w:space="0" w:color="auto"/>
            <w:right w:val="none" w:sz="0" w:space="0" w:color="auto"/>
          </w:divBdr>
        </w:div>
        <w:div w:id="827786728">
          <w:marLeft w:val="640"/>
          <w:marRight w:val="0"/>
          <w:marTop w:val="0"/>
          <w:marBottom w:val="0"/>
          <w:divBdr>
            <w:top w:val="none" w:sz="0" w:space="0" w:color="auto"/>
            <w:left w:val="none" w:sz="0" w:space="0" w:color="auto"/>
            <w:bottom w:val="none" w:sz="0" w:space="0" w:color="auto"/>
            <w:right w:val="none" w:sz="0" w:space="0" w:color="auto"/>
          </w:divBdr>
        </w:div>
        <w:div w:id="828986450">
          <w:marLeft w:val="640"/>
          <w:marRight w:val="0"/>
          <w:marTop w:val="0"/>
          <w:marBottom w:val="0"/>
          <w:divBdr>
            <w:top w:val="none" w:sz="0" w:space="0" w:color="auto"/>
            <w:left w:val="none" w:sz="0" w:space="0" w:color="auto"/>
            <w:bottom w:val="none" w:sz="0" w:space="0" w:color="auto"/>
            <w:right w:val="none" w:sz="0" w:space="0" w:color="auto"/>
          </w:divBdr>
        </w:div>
        <w:div w:id="1725372522">
          <w:marLeft w:val="640"/>
          <w:marRight w:val="0"/>
          <w:marTop w:val="0"/>
          <w:marBottom w:val="0"/>
          <w:divBdr>
            <w:top w:val="none" w:sz="0" w:space="0" w:color="auto"/>
            <w:left w:val="none" w:sz="0" w:space="0" w:color="auto"/>
            <w:bottom w:val="none" w:sz="0" w:space="0" w:color="auto"/>
            <w:right w:val="none" w:sz="0" w:space="0" w:color="auto"/>
          </w:divBdr>
        </w:div>
        <w:div w:id="551960708">
          <w:marLeft w:val="640"/>
          <w:marRight w:val="0"/>
          <w:marTop w:val="0"/>
          <w:marBottom w:val="0"/>
          <w:divBdr>
            <w:top w:val="none" w:sz="0" w:space="0" w:color="auto"/>
            <w:left w:val="none" w:sz="0" w:space="0" w:color="auto"/>
            <w:bottom w:val="none" w:sz="0" w:space="0" w:color="auto"/>
            <w:right w:val="none" w:sz="0" w:space="0" w:color="auto"/>
          </w:divBdr>
        </w:div>
        <w:div w:id="684595260">
          <w:marLeft w:val="640"/>
          <w:marRight w:val="0"/>
          <w:marTop w:val="0"/>
          <w:marBottom w:val="0"/>
          <w:divBdr>
            <w:top w:val="none" w:sz="0" w:space="0" w:color="auto"/>
            <w:left w:val="none" w:sz="0" w:space="0" w:color="auto"/>
            <w:bottom w:val="none" w:sz="0" w:space="0" w:color="auto"/>
            <w:right w:val="none" w:sz="0" w:space="0" w:color="auto"/>
          </w:divBdr>
        </w:div>
        <w:div w:id="1117871896">
          <w:marLeft w:val="640"/>
          <w:marRight w:val="0"/>
          <w:marTop w:val="0"/>
          <w:marBottom w:val="0"/>
          <w:divBdr>
            <w:top w:val="none" w:sz="0" w:space="0" w:color="auto"/>
            <w:left w:val="none" w:sz="0" w:space="0" w:color="auto"/>
            <w:bottom w:val="none" w:sz="0" w:space="0" w:color="auto"/>
            <w:right w:val="none" w:sz="0" w:space="0" w:color="auto"/>
          </w:divBdr>
        </w:div>
        <w:div w:id="1074086776">
          <w:marLeft w:val="640"/>
          <w:marRight w:val="0"/>
          <w:marTop w:val="0"/>
          <w:marBottom w:val="0"/>
          <w:divBdr>
            <w:top w:val="none" w:sz="0" w:space="0" w:color="auto"/>
            <w:left w:val="none" w:sz="0" w:space="0" w:color="auto"/>
            <w:bottom w:val="none" w:sz="0" w:space="0" w:color="auto"/>
            <w:right w:val="none" w:sz="0" w:space="0" w:color="auto"/>
          </w:divBdr>
        </w:div>
        <w:div w:id="2003049568">
          <w:marLeft w:val="640"/>
          <w:marRight w:val="0"/>
          <w:marTop w:val="0"/>
          <w:marBottom w:val="0"/>
          <w:divBdr>
            <w:top w:val="none" w:sz="0" w:space="0" w:color="auto"/>
            <w:left w:val="none" w:sz="0" w:space="0" w:color="auto"/>
            <w:bottom w:val="none" w:sz="0" w:space="0" w:color="auto"/>
            <w:right w:val="none" w:sz="0" w:space="0" w:color="auto"/>
          </w:divBdr>
        </w:div>
        <w:div w:id="253173442">
          <w:marLeft w:val="640"/>
          <w:marRight w:val="0"/>
          <w:marTop w:val="0"/>
          <w:marBottom w:val="0"/>
          <w:divBdr>
            <w:top w:val="none" w:sz="0" w:space="0" w:color="auto"/>
            <w:left w:val="none" w:sz="0" w:space="0" w:color="auto"/>
            <w:bottom w:val="none" w:sz="0" w:space="0" w:color="auto"/>
            <w:right w:val="none" w:sz="0" w:space="0" w:color="auto"/>
          </w:divBdr>
        </w:div>
        <w:div w:id="221524892">
          <w:marLeft w:val="640"/>
          <w:marRight w:val="0"/>
          <w:marTop w:val="0"/>
          <w:marBottom w:val="0"/>
          <w:divBdr>
            <w:top w:val="none" w:sz="0" w:space="0" w:color="auto"/>
            <w:left w:val="none" w:sz="0" w:space="0" w:color="auto"/>
            <w:bottom w:val="none" w:sz="0" w:space="0" w:color="auto"/>
            <w:right w:val="none" w:sz="0" w:space="0" w:color="auto"/>
          </w:divBdr>
        </w:div>
        <w:div w:id="2076925541">
          <w:marLeft w:val="640"/>
          <w:marRight w:val="0"/>
          <w:marTop w:val="0"/>
          <w:marBottom w:val="0"/>
          <w:divBdr>
            <w:top w:val="none" w:sz="0" w:space="0" w:color="auto"/>
            <w:left w:val="none" w:sz="0" w:space="0" w:color="auto"/>
            <w:bottom w:val="none" w:sz="0" w:space="0" w:color="auto"/>
            <w:right w:val="none" w:sz="0" w:space="0" w:color="auto"/>
          </w:divBdr>
        </w:div>
        <w:div w:id="1803378802">
          <w:marLeft w:val="640"/>
          <w:marRight w:val="0"/>
          <w:marTop w:val="0"/>
          <w:marBottom w:val="0"/>
          <w:divBdr>
            <w:top w:val="none" w:sz="0" w:space="0" w:color="auto"/>
            <w:left w:val="none" w:sz="0" w:space="0" w:color="auto"/>
            <w:bottom w:val="none" w:sz="0" w:space="0" w:color="auto"/>
            <w:right w:val="none" w:sz="0" w:space="0" w:color="auto"/>
          </w:divBdr>
        </w:div>
        <w:div w:id="295718651">
          <w:marLeft w:val="640"/>
          <w:marRight w:val="0"/>
          <w:marTop w:val="0"/>
          <w:marBottom w:val="0"/>
          <w:divBdr>
            <w:top w:val="none" w:sz="0" w:space="0" w:color="auto"/>
            <w:left w:val="none" w:sz="0" w:space="0" w:color="auto"/>
            <w:bottom w:val="none" w:sz="0" w:space="0" w:color="auto"/>
            <w:right w:val="none" w:sz="0" w:space="0" w:color="auto"/>
          </w:divBdr>
        </w:div>
        <w:div w:id="184835212">
          <w:marLeft w:val="640"/>
          <w:marRight w:val="0"/>
          <w:marTop w:val="0"/>
          <w:marBottom w:val="0"/>
          <w:divBdr>
            <w:top w:val="none" w:sz="0" w:space="0" w:color="auto"/>
            <w:left w:val="none" w:sz="0" w:space="0" w:color="auto"/>
            <w:bottom w:val="none" w:sz="0" w:space="0" w:color="auto"/>
            <w:right w:val="none" w:sz="0" w:space="0" w:color="auto"/>
          </w:divBdr>
        </w:div>
        <w:div w:id="184179722">
          <w:marLeft w:val="640"/>
          <w:marRight w:val="0"/>
          <w:marTop w:val="0"/>
          <w:marBottom w:val="0"/>
          <w:divBdr>
            <w:top w:val="none" w:sz="0" w:space="0" w:color="auto"/>
            <w:left w:val="none" w:sz="0" w:space="0" w:color="auto"/>
            <w:bottom w:val="none" w:sz="0" w:space="0" w:color="auto"/>
            <w:right w:val="none" w:sz="0" w:space="0" w:color="auto"/>
          </w:divBdr>
        </w:div>
        <w:div w:id="2111924926">
          <w:marLeft w:val="640"/>
          <w:marRight w:val="0"/>
          <w:marTop w:val="0"/>
          <w:marBottom w:val="0"/>
          <w:divBdr>
            <w:top w:val="none" w:sz="0" w:space="0" w:color="auto"/>
            <w:left w:val="none" w:sz="0" w:space="0" w:color="auto"/>
            <w:bottom w:val="none" w:sz="0" w:space="0" w:color="auto"/>
            <w:right w:val="none" w:sz="0" w:space="0" w:color="auto"/>
          </w:divBdr>
        </w:div>
        <w:div w:id="784688758">
          <w:marLeft w:val="640"/>
          <w:marRight w:val="0"/>
          <w:marTop w:val="0"/>
          <w:marBottom w:val="0"/>
          <w:divBdr>
            <w:top w:val="none" w:sz="0" w:space="0" w:color="auto"/>
            <w:left w:val="none" w:sz="0" w:space="0" w:color="auto"/>
            <w:bottom w:val="none" w:sz="0" w:space="0" w:color="auto"/>
            <w:right w:val="none" w:sz="0" w:space="0" w:color="auto"/>
          </w:divBdr>
        </w:div>
        <w:div w:id="1898197552">
          <w:marLeft w:val="640"/>
          <w:marRight w:val="0"/>
          <w:marTop w:val="0"/>
          <w:marBottom w:val="0"/>
          <w:divBdr>
            <w:top w:val="none" w:sz="0" w:space="0" w:color="auto"/>
            <w:left w:val="none" w:sz="0" w:space="0" w:color="auto"/>
            <w:bottom w:val="none" w:sz="0" w:space="0" w:color="auto"/>
            <w:right w:val="none" w:sz="0" w:space="0" w:color="auto"/>
          </w:divBdr>
        </w:div>
        <w:div w:id="1629967334">
          <w:marLeft w:val="640"/>
          <w:marRight w:val="0"/>
          <w:marTop w:val="0"/>
          <w:marBottom w:val="0"/>
          <w:divBdr>
            <w:top w:val="none" w:sz="0" w:space="0" w:color="auto"/>
            <w:left w:val="none" w:sz="0" w:space="0" w:color="auto"/>
            <w:bottom w:val="none" w:sz="0" w:space="0" w:color="auto"/>
            <w:right w:val="none" w:sz="0" w:space="0" w:color="auto"/>
          </w:divBdr>
        </w:div>
        <w:div w:id="1219977739">
          <w:marLeft w:val="640"/>
          <w:marRight w:val="0"/>
          <w:marTop w:val="0"/>
          <w:marBottom w:val="0"/>
          <w:divBdr>
            <w:top w:val="none" w:sz="0" w:space="0" w:color="auto"/>
            <w:left w:val="none" w:sz="0" w:space="0" w:color="auto"/>
            <w:bottom w:val="none" w:sz="0" w:space="0" w:color="auto"/>
            <w:right w:val="none" w:sz="0" w:space="0" w:color="auto"/>
          </w:divBdr>
        </w:div>
        <w:div w:id="1489130828">
          <w:marLeft w:val="640"/>
          <w:marRight w:val="0"/>
          <w:marTop w:val="0"/>
          <w:marBottom w:val="0"/>
          <w:divBdr>
            <w:top w:val="none" w:sz="0" w:space="0" w:color="auto"/>
            <w:left w:val="none" w:sz="0" w:space="0" w:color="auto"/>
            <w:bottom w:val="none" w:sz="0" w:space="0" w:color="auto"/>
            <w:right w:val="none" w:sz="0" w:space="0" w:color="auto"/>
          </w:divBdr>
        </w:div>
        <w:div w:id="1860243456">
          <w:marLeft w:val="640"/>
          <w:marRight w:val="0"/>
          <w:marTop w:val="0"/>
          <w:marBottom w:val="0"/>
          <w:divBdr>
            <w:top w:val="none" w:sz="0" w:space="0" w:color="auto"/>
            <w:left w:val="none" w:sz="0" w:space="0" w:color="auto"/>
            <w:bottom w:val="none" w:sz="0" w:space="0" w:color="auto"/>
            <w:right w:val="none" w:sz="0" w:space="0" w:color="auto"/>
          </w:divBdr>
        </w:div>
        <w:div w:id="1269119639">
          <w:marLeft w:val="640"/>
          <w:marRight w:val="0"/>
          <w:marTop w:val="0"/>
          <w:marBottom w:val="0"/>
          <w:divBdr>
            <w:top w:val="none" w:sz="0" w:space="0" w:color="auto"/>
            <w:left w:val="none" w:sz="0" w:space="0" w:color="auto"/>
            <w:bottom w:val="none" w:sz="0" w:space="0" w:color="auto"/>
            <w:right w:val="none" w:sz="0" w:space="0" w:color="auto"/>
          </w:divBdr>
        </w:div>
        <w:div w:id="1228953945">
          <w:marLeft w:val="640"/>
          <w:marRight w:val="0"/>
          <w:marTop w:val="0"/>
          <w:marBottom w:val="0"/>
          <w:divBdr>
            <w:top w:val="none" w:sz="0" w:space="0" w:color="auto"/>
            <w:left w:val="none" w:sz="0" w:space="0" w:color="auto"/>
            <w:bottom w:val="none" w:sz="0" w:space="0" w:color="auto"/>
            <w:right w:val="none" w:sz="0" w:space="0" w:color="auto"/>
          </w:divBdr>
        </w:div>
        <w:div w:id="1320766050">
          <w:marLeft w:val="640"/>
          <w:marRight w:val="0"/>
          <w:marTop w:val="0"/>
          <w:marBottom w:val="0"/>
          <w:divBdr>
            <w:top w:val="none" w:sz="0" w:space="0" w:color="auto"/>
            <w:left w:val="none" w:sz="0" w:space="0" w:color="auto"/>
            <w:bottom w:val="none" w:sz="0" w:space="0" w:color="auto"/>
            <w:right w:val="none" w:sz="0" w:space="0" w:color="auto"/>
          </w:divBdr>
        </w:div>
        <w:div w:id="535196022">
          <w:marLeft w:val="640"/>
          <w:marRight w:val="0"/>
          <w:marTop w:val="0"/>
          <w:marBottom w:val="0"/>
          <w:divBdr>
            <w:top w:val="none" w:sz="0" w:space="0" w:color="auto"/>
            <w:left w:val="none" w:sz="0" w:space="0" w:color="auto"/>
            <w:bottom w:val="none" w:sz="0" w:space="0" w:color="auto"/>
            <w:right w:val="none" w:sz="0" w:space="0" w:color="auto"/>
          </w:divBdr>
        </w:div>
        <w:div w:id="1448086898">
          <w:marLeft w:val="640"/>
          <w:marRight w:val="0"/>
          <w:marTop w:val="0"/>
          <w:marBottom w:val="0"/>
          <w:divBdr>
            <w:top w:val="none" w:sz="0" w:space="0" w:color="auto"/>
            <w:left w:val="none" w:sz="0" w:space="0" w:color="auto"/>
            <w:bottom w:val="none" w:sz="0" w:space="0" w:color="auto"/>
            <w:right w:val="none" w:sz="0" w:space="0" w:color="auto"/>
          </w:divBdr>
        </w:div>
        <w:div w:id="1546061088">
          <w:marLeft w:val="640"/>
          <w:marRight w:val="0"/>
          <w:marTop w:val="0"/>
          <w:marBottom w:val="0"/>
          <w:divBdr>
            <w:top w:val="none" w:sz="0" w:space="0" w:color="auto"/>
            <w:left w:val="none" w:sz="0" w:space="0" w:color="auto"/>
            <w:bottom w:val="none" w:sz="0" w:space="0" w:color="auto"/>
            <w:right w:val="none" w:sz="0" w:space="0" w:color="auto"/>
          </w:divBdr>
        </w:div>
        <w:div w:id="434987003">
          <w:marLeft w:val="640"/>
          <w:marRight w:val="0"/>
          <w:marTop w:val="0"/>
          <w:marBottom w:val="0"/>
          <w:divBdr>
            <w:top w:val="none" w:sz="0" w:space="0" w:color="auto"/>
            <w:left w:val="none" w:sz="0" w:space="0" w:color="auto"/>
            <w:bottom w:val="none" w:sz="0" w:space="0" w:color="auto"/>
            <w:right w:val="none" w:sz="0" w:space="0" w:color="auto"/>
          </w:divBdr>
        </w:div>
        <w:div w:id="1441756142">
          <w:marLeft w:val="640"/>
          <w:marRight w:val="0"/>
          <w:marTop w:val="0"/>
          <w:marBottom w:val="0"/>
          <w:divBdr>
            <w:top w:val="none" w:sz="0" w:space="0" w:color="auto"/>
            <w:left w:val="none" w:sz="0" w:space="0" w:color="auto"/>
            <w:bottom w:val="none" w:sz="0" w:space="0" w:color="auto"/>
            <w:right w:val="none" w:sz="0" w:space="0" w:color="auto"/>
          </w:divBdr>
        </w:div>
        <w:div w:id="404761520">
          <w:marLeft w:val="640"/>
          <w:marRight w:val="0"/>
          <w:marTop w:val="0"/>
          <w:marBottom w:val="0"/>
          <w:divBdr>
            <w:top w:val="none" w:sz="0" w:space="0" w:color="auto"/>
            <w:left w:val="none" w:sz="0" w:space="0" w:color="auto"/>
            <w:bottom w:val="none" w:sz="0" w:space="0" w:color="auto"/>
            <w:right w:val="none" w:sz="0" w:space="0" w:color="auto"/>
          </w:divBdr>
        </w:div>
        <w:div w:id="447820208">
          <w:marLeft w:val="640"/>
          <w:marRight w:val="0"/>
          <w:marTop w:val="0"/>
          <w:marBottom w:val="0"/>
          <w:divBdr>
            <w:top w:val="none" w:sz="0" w:space="0" w:color="auto"/>
            <w:left w:val="none" w:sz="0" w:space="0" w:color="auto"/>
            <w:bottom w:val="none" w:sz="0" w:space="0" w:color="auto"/>
            <w:right w:val="none" w:sz="0" w:space="0" w:color="auto"/>
          </w:divBdr>
        </w:div>
        <w:div w:id="1010721763">
          <w:marLeft w:val="640"/>
          <w:marRight w:val="0"/>
          <w:marTop w:val="0"/>
          <w:marBottom w:val="0"/>
          <w:divBdr>
            <w:top w:val="none" w:sz="0" w:space="0" w:color="auto"/>
            <w:left w:val="none" w:sz="0" w:space="0" w:color="auto"/>
            <w:bottom w:val="none" w:sz="0" w:space="0" w:color="auto"/>
            <w:right w:val="none" w:sz="0" w:space="0" w:color="auto"/>
          </w:divBdr>
        </w:div>
        <w:div w:id="565795928">
          <w:marLeft w:val="640"/>
          <w:marRight w:val="0"/>
          <w:marTop w:val="0"/>
          <w:marBottom w:val="0"/>
          <w:divBdr>
            <w:top w:val="none" w:sz="0" w:space="0" w:color="auto"/>
            <w:left w:val="none" w:sz="0" w:space="0" w:color="auto"/>
            <w:bottom w:val="none" w:sz="0" w:space="0" w:color="auto"/>
            <w:right w:val="none" w:sz="0" w:space="0" w:color="auto"/>
          </w:divBdr>
        </w:div>
        <w:div w:id="831993902">
          <w:marLeft w:val="640"/>
          <w:marRight w:val="0"/>
          <w:marTop w:val="0"/>
          <w:marBottom w:val="0"/>
          <w:divBdr>
            <w:top w:val="none" w:sz="0" w:space="0" w:color="auto"/>
            <w:left w:val="none" w:sz="0" w:space="0" w:color="auto"/>
            <w:bottom w:val="none" w:sz="0" w:space="0" w:color="auto"/>
            <w:right w:val="none" w:sz="0" w:space="0" w:color="auto"/>
          </w:divBdr>
        </w:div>
        <w:div w:id="1468816422">
          <w:marLeft w:val="640"/>
          <w:marRight w:val="0"/>
          <w:marTop w:val="0"/>
          <w:marBottom w:val="0"/>
          <w:divBdr>
            <w:top w:val="none" w:sz="0" w:space="0" w:color="auto"/>
            <w:left w:val="none" w:sz="0" w:space="0" w:color="auto"/>
            <w:bottom w:val="none" w:sz="0" w:space="0" w:color="auto"/>
            <w:right w:val="none" w:sz="0" w:space="0" w:color="auto"/>
          </w:divBdr>
        </w:div>
        <w:div w:id="775104371">
          <w:marLeft w:val="640"/>
          <w:marRight w:val="0"/>
          <w:marTop w:val="0"/>
          <w:marBottom w:val="0"/>
          <w:divBdr>
            <w:top w:val="none" w:sz="0" w:space="0" w:color="auto"/>
            <w:left w:val="none" w:sz="0" w:space="0" w:color="auto"/>
            <w:bottom w:val="none" w:sz="0" w:space="0" w:color="auto"/>
            <w:right w:val="none" w:sz="0" w:space="0" w:color="auto"/>
          </w:divBdr>
        </w:div>
        <w:div w:id="2023238162">
          <w:marLeft w:val="640"/>
          <w:marRight w:val="0"/>
          <w:marTop w:val="0"/>
          <w:marBottom w:val="0"/>
          <w:divBdr>
            <w:top w:val="none" w:sz="0" w:space="0" w:color="auto"/>
            <w:left w:val="none" w:sz="0" w:space="0" w:color="auto"/>
            <w:bottom w:val="none" w:sz="0" w:space="0" w:color="auto"/>
            <w:right w:val="none" w:sz="0" w:space="0" w:color="auto"/>
          </w:divBdr>
        </w:div>
        <w:div w:id="1984386631">
          <w:marLeft w:val="640"/>
          <w:marRight w:val="0"/>
          <w:marTop w:val="0"/>
          <w:marBottom w:val="0"/>
          <w:divBdr>
            <w:top w:val="none" w:sz="0" w:space="0" w:color="auto"/>
            <w:left w:val="none" w:sz="0" w:space="0" w:color="auto"/>
            <w:bottom w:val="none" w:sz="0" w:space="0" w:color="auto"/>
            <w:right w:val="none" w:sz="0" w:space="0" w:color="auto"/>
          </w:divBdr>
        </w:div>
        <w:div w:id="1919752663">
          <w:marLeft w:val="640"/>
          <w:marRight w:val="0"/>
          <w:marTop w:val="0"/>
          <w:marBottom w:val="0"/>
          <w:divBdr>
            <w:top w:val="none" w:sz="0" w:space="0" w:color="auto"/>
            <w:left w:val="none" w:sz="0" w:space="0" w:color="auto"/>
            <w:bottom w:val="none" w:sz="0" w:space="0" w:color="auto"/>
            <w:right w:val="none" w:sz="0" w:space="0" w:color="auto"/>
          </w:divBdr>
        </w:div>
        <w:div w:id="1746957373">
          <w:marLeft w:val="640"/>
          <w:marRight w:val="0"/>
          <w:marTop w:val="0"/>
          <w:marBottom w:val="0"/>
          <w:divBdr>
            <w:top w:val="none" w:sz="0" w:space="0" w:color="auto"/>
            <w:left w:val="none" w:sz="0" w:space="0" w:color="auto"/>
            <w:bottom w:val="none" w:sz="0" w:space="0" w:color="auto"/>
            <w:right w:val="none" w:sz="0" w:space="0" w:color="auto"/>
          </w:divBdr>
        </w:div>
        <w:div w:id="26107947">
          <w:marLeft w:val="640"/>
          <w:marRight w:val="0"/>
          <w:marTop w:val="0"/>
          <w:marBottom w:val="0"/>
          <w:divBdr>
            <w:top w:val="none" w:sz="0" w:space="0" w:color="auto"/>
            <w:left w:val="none" w:sz="0" w:space="0" w:color="auto"/>
            <w:bottom w:val="none" w:sz="0" w:space="0" w:color="auto"/>
            <w:right w:val="none" w:sz="0" w:space="0" w:color="auto"/>
          </w:divBdr>
        </w:div>
        <w:div w:id="1738167196">
          <w:marLeft w:val="640"/>
          <w:marRight w:val="0"/>
          <w:marTop w:val="0"/>
          <w:marBottom w:val="0"/>
          <w:divBdr>
            <w:top w:val="none" w:sz="0" w:space="0" w:color="auto"/>
            <w:left w:val="none" w:sz="0" w:space="0" w:color="auto"/>
            <w:bottom w:val="none" w:sz="0" w:space="0" w:color="auto"/>
            <w:right w:val="none" w:sz="0" w:space="0" w:color="auto"/>
          </w:divBdr>
        </w:div>
        <w:div w:id="442576779">
          <w:marLeft w:val="640"/>
          <w:marRight w:val="0"/>
          <w:marTop w:val="0"/>
          <w:marBottom w:val="0"/>
          <w:divBdr>
            <w:top w:val="none" w:sz="0" w:space="0" w:color="auto"/>
            <w:left w:val="none" w:sz="0" w:space="0" w:color="auto"/>
            <w:bottom w:val="none" w:sz="0" w:space="0" w:color="auto"/>
            <w:right w:val="none" w:sz="0" w:space="0" w:color="auto"/>
          </w:divBdr>
        </w:div>
        <w:div w:id="1998804389">
          <w:marLeft w:val="640"/>
          <w:marRight w:val="0"/>
          <w:marTop w:val="0"/>
          <w:marBottom w:val="0"/>
          <w:divBdr>
            <w:top w:val="none" w:sz="0" w:space="0" w:color="auto"/>
            <w:left w:val="none" w:sz="0" w:space="0" w:color="auto"/>
            <w:bottom w:val="none" w:sz="0" w:space="0" w:color="auto"/>
            <w:right w:val="none" w:sz="0" w:space="0" w:color="auto"/>
          </w:divBdr>
        </w:div>
        <w:div w:id="1276600459">
          <w:marLeft w:val="640"/>
          <w:marRight w:val="0"/>
          <w:marTop w:val="0"/>
          <w:marBottom w:val="0"/>
          <w:divBdr>
            <w:top w:val="none" w:sz="0" w:space="0" w:color="auto"/>
            <w:left w:val="none" w:sz="0" w:space="0" w:color="auto"/>
            <w:bottom w:val="none" w:sz="0" w:space="0" w:color="auto"/>
            <w:right w:val="none" w:sz="0" w:space="0" w:color="auto"/>
          </w:divBdr>
        </w:div>
        <w:div w:id="1448238267">
          <w:marLeft w:val="640"/>
          <w:marRight w:val="0"/>
          <w:marTop w:val="0"/>
          <w:marBottom w:val="0"/>
          <w:divBdr>
            <w:top w:val="none" w:sz="0" w:space="0" w:color="auto"/>
            <w:left w:val="none" w:sz="0" w:space="0" w:color="auto"/>
            <w:bottom w:val="none" w:sz="0" w:space="0" w:color="auto"/>
            <w:right w:val="none" w:sz="0" w:space="0" w:color="auto"/>
          </w:divBdr>
        </w:div>
        <w:div w:id="142166291">
          <w:marLeft w:val="640"/>
          <w:marRight w:val="0"/>
          <w:marTop w:val="0"/>
          <w:marBottom w:val="0"/>
          <w:divBdr>
            <w:top w:val="none" w:sz="0" w:space="0" w:color="auto"/>
            <w:left w:val="none" w:sz="0" w:space="0" w:color="auto"/>
            <w:bottom w:val="none" w:sz="0" w:space="0" w:color="auto"/>
            <w:right w:val="none" w:sz="0" w:space="0" w:color="auto"/>
          </w:divBdr>
        </w:div>
        <w:div w:id="2038699339">
          <w:marLeft w:val="640"/>
          <w:marRight w:val="0"/>
          <w:marTop w:val="0"/>
          <w:marBottom w:val="0"/>
          <w:divBdr>
            <w:top w:val="none" w:sz="0" w:space="0" w:color="auto"/>
            <w:left w:val="none" w:sz="0" w:space="0" w:color="auto"/>
            <w:bottom w:val="none" w:sz="0" w:space="0" w:color="auto"/>
            <w:right w:val="none" w:sz="0" w:space="0" w:color="auto"/>
          </w:divBdr>
        </w:div>
        <w:div w:id="1753161732">
          <w:marLeft w:val="640"/>
          <w:marRight w:val="0"/>
          <w:marTop w:val="0"/>
          <w:marBottom w:val="0"/>
          <w:divBdr>
            <w:top w:val="none" w:sz="0" w:space="0" w:color="auto"/>
            <w:left w:val="none" w:sz="0" w:space="0" w:color="auto"/>
            <w:bottom w:val="none" w:sz="0" w:space="0" w:color="auto"/>
            <w:right w:val="none" w:sz="0" w:space="0" w:color="auto"/>
          </w:divBdr>
        </w:div>
        <w:div w:id="1251623867">
          <w:marLeft w:val="640"/>
          <w:marRight w:val="0"/>
          <w:marTop w:val="0"/>
          <w:marBottom w:val="0"/>
          <w:divBdr>
            <w:top w:val="none" w:sz="0" w:space="0" w:color="auto"/>
            <w:left w:val="none" w:sz="0" w:space="0" w:color="auto"/>
            <w:bottom w:val="none" w:sz="0" w:space="0" w:color="auto"/>
            <w:right w:val="none" w:sz="0" w:space="0" w:color="auto"/>
          </w:divBdr>
        </w:div>
        <w:div w:id="173350350">
          <w:marLeft w:val="640"/>
          <w:marRight w:val="0"/>
          <w:marTop w:val="0"/>
          <w:marBottom w:val="0"/>
          <w:divBdr>
            <w:top w:val="none" w:sz="0" w:space="0" w:color="auto"/>
            <w:left w:val="none" w:sz="0" w:space="0" w:color="auto"/>
            <w:bottom w:val="none" w:sz="0" w:space="0" w:color="auto"/>
            <w:right w:val="none" w:sz="0" w:space="0" w:color="auto"/>
          </w:divBdr>
        </w:div>
        <w:div w:id="1873373741">
          <w:marLeft w:val="640"/>
          <w:marRight w:val="0"/>
          <w:marTop w:val="0"/>
          <w:marBottom w:val="0"/>
          <w:divBdr>
            <w:top w:val="none" w:sz="0" w:space="0" w:color="auto"/>
            <w:left w:val="none" w:sz="0" w:space="0" w:color="auto"/>
            <w:bottom w:val="none" w:sz="0" w:space="0" w:color="auto"/>
            <w:right w:val="none" w:sz="0" w:space="0" w:color="auto"/>
          </w:divBdr>
        </w:div>
        <w:div w:id="1777477051">
          <w:marLeft w:val="640"/>
          <w:marRight w:val="0"/>
          <w:marTop w:val="0"/>
          <w:marBottom w:val="0"/>
          <w:divBdr>
            <w:top w:val="none" w:sz="0" w:space="0" w:color="auto"/>
            <w:left w:val="none" w:sz="0" w:space="0" w:color="auto"/>
            <w:bottom w:val="none" w:sz="0" w:space="0" w:color="auto"/>
            <w:right w:val="none" w:sz="0" w:space="0" w:color="auto"/>
          </w:divBdr>
        </w:div>
        <w:div w:id="2119136735">
          <w:marLeft w:val="640"/>
          <w:marRight w:val="0"/>
          <w:marTop w:val="0"/>
          <w:marBottom w:val="0"/>
          <w:divBdr>
            <w:top w:val="none" w:sz="0" w:space="0" w:color="auto"/>
            <w:left w:val="none" w:sz="0" w:space="0" w:color="auto"/>
            <w:bottom w:val="none" w:sz="0" w:space="0" w:color="auto"/>
            <w:right w:val="none" w:sz="0" w:space="0" w:color="auto"/>
          </w:divBdr>
        </w:div>
        <w:div w:id="379983717">
          <w:marLeft w:val="640"/>
          <w:marRight w:val="0"/>
          <w:marTop w:val="0"/>
          <w:marBottom w:val="0"/>
          <w:divBdr>
            <w:top w:val="none" w:sz="0" w:space="0" w:color="auto"/>
            <w:left w:val="none" w:sz="0" w:space="0" w:color="auto"/>
            <w:bottom w:val="none" w:sz="0" w:space="0" w:color="auto"/>
            <w:right w:val="none" w:sz="0" w:space="0" w:color="auto"/>
          </w:divBdr>
        </w:div>
        <w:div w:id="441072757">
          <w:marLeft w:val="640"/>
          <w:marRight w:val="0"/>
          <w:marTop w:val="0"/>
          <w:marBottom w:val="0"/>
          <w:divBdr>
            <w:top w:val="none" w:sz="0" w:space="0" w:color="auto"/>
            <w:left w:val="none" w:sz="0" w:space="0" w:color="auto"/>
            <w:bottom w:val="none" w:sz="0" w:space="0" w:color="auto"/>
            <w:right w:val="none" w:sz="0" w:space="0" w:color="auto"/>
          </w:divBdr>
        </w:div>
        <w:div w:id="1640110075">
          <w:marLeft w:val="640"/>
          <w:marRight w:val="0"/>
          <w:marTop w:val="0"/>
          <w:marBottom w:val="0"/>
          <w:divBdr>
            <w:top w:val="none" w:sz="0" w:space="0" w:color="auto"/>
            <w:left w:val="none" w:sz="0" w:space="0" w:color="auto"/>
            <w:bottom w:val="none" w:sz="0" w:space="0" w:color="auto"/>
            <w:right w:val="none" w:sz="0" w:space="0" w:color="auto"/>
          </w:divBdr>
        </w:div>
        <w:div w:id="424545489">
          <w:marLeft w:val="640"/>
          <w:marRight w:val="0"/>
          <w:marTop w:val="0"/>
          <w:marBottom w:val="0"/>
          <w:divBdr>
            <w:top w:val="none" w:sz="0" w:space="0" w:color="auto"/>
            <w:left w:val="none" w:sz="0" w:space="0" w:color="auto"/>
            <w:bottom w:val="none" w:sz="0" w:space="0" w:color="auto"/>
            <w:right w:val="none" w:sz="0" w:space="0" w:color="auto"/>
          </w:divBdr>
        </w:div>
        <w:div w:id="929703401">
          <w:marLeft w:val="640"/>
          <w:marRight w:val="0"/>
          <w:marTop w:val="0"/>
          <w:marBottom w:val="0"/>
          <w:divBdr>
            <w:top w:val="none" w:sz="0" w:space="0" w:color="auto"/>
            <w:left w:val="none" w:sz="0" w:space="0" w:color="auto"/>
            <w:bottom w:val="none" w:sz="0" w:space="0" w:color="auto"/>
            <w:right w:val="none" w:sz="0" w:space="0" w:color="auto"/>
          </w:divBdr>
        </w:div>
        <w:div w:id="1683974694">
          <w:marLeft w:val="640"/>
          <w:marRight w:val="0"/>
          <w:marTop w:val="0"/>
          <w:marBottom w:val="0"/>
          <w:divBdr>
            <w:top w:val="none" w:sz="0" w:space="0" w:color="auto"/>
            <w:left w:val="none" w:sz="0" w:space="0" w:color="auto"/>
            <w:bottom w:val="none" w:sz="0" w:space="0" w:color="auto"/>
            <w:right w:val="none" w:sz="0" w:space="0" w:color="auto"/>
          </w:divBdr>
        </w:div>
        <w:div w:id="1365447137">
          <w:marLeft w:val="640"/>
          <w:marRight w:val="0"/>
          <w:marTop w:val="0"/>
          <w:marBottom w:val="0"/>
          <w:divBdr>
            <w:top w:val="none" w:sz="0" w:space="0" w:color="auto"/>
            <w:left w:val="none" w:sz="0" w:space="0" w:color="auto"/>
            <w:bottom w:val="none" w:sz="0" w:space="0" w:color="auto"/>
            <w:right w:val="none" w:sz="0" w:space="0" w:color="auto"/>
          </w:divBdr>
        </w:div>
        <w:div w:id="1635214442">
          <w:marLeft w:val="640"/>
          <w:marRight w:val="0"/>
          <w:marTop w:val="0"/>
          <w:marBottom w:val="0"/>
          <w:divBdr>
            <w:top w:val="none" w:sz="0" w:space="0" w:color="auto"/>
            <w:left w:val="none" w:sz="0" w:space="0" w:color="auto"/>
            <w:bottom w:val="none" w:sz="0" w:space="0" w:color="auto"/>
            <w:right w:val="none" w:sz="0" w:space="0" w:color="auto"/>
          </w:divBdr>
        </w:div>
        <w:div w:id="1470629183">
          <w:marLeft w:val="640"/>
          <w:marRight w:val="0"/>
          <w:marTop w:val="0"/>
          <w:marBottom w:val="0"/>
          <w:divBdr>
            <w:top w:val="none" w:sz="0" w:space="0" w:color="auto"/>
            <w:left w:val="none" w:sz="0" w:space="0" w:color="auto"/>
            <w:bottom w:val="none" w:sz="0" w:space="0" w:color="auto"/>
            <w:right w:val="none" w:sz="0" w:space="0" w:color="auto"/>
          </w:divBdr>
        </w:div>
        <w:div w:id="1348144230">
          <w:marLeft w:val="640"/>
          <w:marRight w:val="0"/>
          <w:marTop w:val="0"/>
          <w:marBottom w:val="0"/>
          <w:divBdr>
            <w:top w:val="none" w:sz="0" w:space="0" w:color="auto"/>
            <w:left w:val="none" w:sz="0" w:space="0" w:color="auto"/>
            <w:bottom w:val="none" w:sz="0" w:space="0" w:color="auto"/>
            <w:right w:val="none" w:sz="0" w:space="0" w:color="auto"/>
          </w:divBdr>
        </w:div>
        <w:div w:id="989480277">
          <w:marLeft w:val="640"/>
          <w:marRight w:val="0"/>
          <w:marTop w:val="0"/>
          <w:marBottom w:val="0"/>
          <w:divBdr>
            <w:top w:val="none" w:sz="0" w:space="0" w:color="auto"/>
            <w:left w:val="none" w:sz="0" w:space="0" w:color="auto"/>
            <w:bottom w:val="none" w:sz="0" w:space="0" w:color="auto"/>
            <w:right w:val="none" w:sz="0" w:space="0" w:color="auto"/>
          </w:divBdr>
        </w:div>
        <w:div w:id="1576479271">
          <w:marLeft w:val="640"/>
          <w:marRight w:val="0"/>
          <w:marTop w:val="0"/>
          <w:marBottom w:val="0"/>
          <w:divBdr>
            <w:top w:val="none" w:sz="0" w:space="0" w:color="auto"/>
            <w:left w:val="none" w:sz="0" w:space="0" w:color="auto"/>
            <w:bottom w:val="none" w:sz="0" w:space="0" w:color="auto"/>
            <w:right w:val="none" w:sz="0" w:space="0" w:color="auto"/>
          </w:divBdr>
        </w:div>
        <w:div w:id="648678964">
          <w:marLeft w:val="640"/>
          <w:marRight w:val="0"/>
          <w:marTop w:val="0"/>
          <w:marBottom w:val="0"/>
          <w:divBdr>
            <w:top w:val="none" w:sz="0" w:space="0" w:color="auto"/>
            <w:left w:val="none" w:sz="0" w:space="0" w:color="auto"/>
            <w:bottom w:val="none" w:sz="0" w:space="0" w:color="auto"/>
            <w:right w:val="none" w:sz="0" w:space="0" w:color="auto"/>
          </w:divBdr>
        </w:div>
        <w:div w:id="1818106993">
          <w:marLeft w:val="640"/>
          <w:marRight w:val="0"/>
          <w:marTop w:val="0"/>
          <w:marBottom w:val="0"/>
          <w:divBdr>
            <w:top w:val="none" w:sz="0" w:space="0" w:color="auto"/>
            <w:left w:val="none" w:sz="0" w:space="0" w:color="auto"/>
            <w:bottom w:val="none" w:sz="0" w:space="0" w:color="auto"/>
            <w:right w:val="none" w:sz="0" w:space="0" w:color="auto"/>
          </w:divBdr>
        </w:div>
        <w:div w:id="686100935">
          <w:marLeft w:val="640"/>
          <w:marRight w:val="0"/>
          <w:marTop w:val="0"/>
          <w:marBottom w:val="0"/>
          <w:divBdr>
            <w:top w:val="none" w:sz="0" w:space="0" w:color="auto"/>
            <w:left w:val="none" w:sz="0" w:space="0" w:color="auto"/>
            <w:bottom w:val="none" w:sz="0" w:space="0" w:color="auto"/>
            <w:right w:val="none" w:sz="0" w:space="0" w:color="auto"/>
          </w:divBdr>
        </w:div>
        <w:div w:id="521867546">
          <w:marLeft w:val="640"/>
          <w:marRight w:val="0"/>
          <w:marTop w:val="0"/>
          <w:marBottom w:val="0"/>
          <w:divBdr>
            <w:top w:val="none" w:sz="0" w:space="0" w:color="auto"/>
            <w:left w:val="none" w:sz="0" w:space="0" w:color="auto"/>
            <w:bottom w:val="none" w:sz="0" w:space="0" w:color="auto"/>
            <w:right w:val="none" w:sz="0" w:space="0" w:color="auto"/>
          </w:divBdr>
        </w:div>
        <w:div w:id="672537210">
          <w:marLeft w:val="640"/>
          <w:marRight w:val="0"/>
          <w:marTop w:val="0"/>
          <w:marBottom w:val="0"/>
          <w:divBdr>
            <w:top w:val="none" w:sz="0" w:space="0" w:color="auto"/>
            <w:left w:val="none" w:sz="0" w:space="0" w:color="auto"/>
            <w:bottom w:val="none" w:sz="0" w:space="0" w:color="auto"/>
            <w:right w:val="none" w:sz="0" w:space="0" w:color="auto"/>
          </w:divBdr>
        </w:div>
        <w:div w:id="1375808001">
          <w:marLeft w:val="640"/>
          <w:marRight w:val="0"/>
          <w:marTop w:val="0"/>
          <w:marBottom w:val="0"/>
          <w:divBdr>
            <w:top w:val="none" w:sz="0" w:space="0" w:color="auto"/>
            <w:left w:val="none" w:sz="0" w:space="0" w:color="auto"/>
            <w:bottom w:val="none" w:sz="0" w:space="0" w:color="auto"/>
            <w:right w:val="none" w:sz="0" w:space="0" w:color="auto"/>
          </w:divBdr>
        </w:div>
        <w:div w:id="1911649722">
          <w:marLeft w:val="640"/>
          <w:marRight w:val="0"/>
          <w:marTop w:val="0"/>
          <w:marBottom w:val="0"/>
          <w:divBdr>
            <w:top w:val="none" w:sz="0" w:space="0" w:color="auto"/>
            <w:left w:val="none" w:sz="0" w:space="0" w:color="auto"/>
            <w:bottom w:val="none" w:sz="0" w:space="0" w:color="auto"/>
            <w:right w:val="none" w:sz="0" w:space="0" w:color="auto"/>
          </w:divBdr>
        </w:div>
        <w:div w:id="2122063915">
          <w:marLeft w:val="640"/>
          <w:marRight w:val="0"/>
          <w:marTop w:val="0"/>
          <w:marBottom w:val="0"/>
          <w:divBdr>
            <w:top w:val="none" w:sz="0" w:space="0" w:color="auto"/>
            <w:left w:val="none" w:sz="0" w:space="0" w:color="auto"/>
            <w:bottom w:val="none" w:sz="0" w:space="0" w:color="auto"/>
            <w:right w:val="none" w:sz="0" w:space="0" w:color="auto"/>
          </w:divBdr>
        </w:div>
        <w:div w:id="470024898">
          <w:marLeft w:val="640"/>
          <w:marRight w:val="0"/>
          <w:marTop w:val="0"/>
          <w:marBottom w:val="0"/>
          <w:divBdr>
            <w:top w:val="none" w:sz="0" w:space="0" w:color="auto"/>
            <w:left w:val="none" w:sz="0" w:space="0" w:color="auto"/>
            <w:bottom w:val="none" w:sz="0" w:space="0" w:color="auto"/>
            <w:right w:val="none" w:sz="0" w:space="0" w:color="auto"/>
          </w:divBdr>
        </w:div>
        <w:div w:id="1553929066">
          <w:marLeft w:val="640"/>
          <w:marRight w:val="0"/>
          <w:marTop w:val="0"/>
          <w:marBottom w:val="0"/>
          <w:divBdr>
            <w:top w:val="none" w:sz="0" w:space="0" w:color="auto"/>
            <w:left w:val="none" w:sz="0" w:space="0" w:color="auto"/>
            <w:bottom w:val="none" w:sz="0" w:space="0" w:color="auto"/>
            <w:right w:val="none" w:sz="0" w:space="0" w:color="auto"/>
          </w:divBdr>
        </w:div>
        <w:div w:id="1555307919">
          <w:marLeft w:val="640"/>
          <w:marRight w:val="0"/>
          <w:marTop w:val="0"/>
          <w:marBottom w:val="0"/>
          <w:divBdr>
            <w:top w:val="none" w:sz="0" w:space="0" w:color="auto"/>
            <w:left w:val="none" w:sz="0" w:space="0" w:color="auto"/>
            <w:bottom w:val="none" w:sz="0" w:space="0" w:color="auto"/>
            <w:right w:val="none" w:sz="0" w:space="0" w:color="auto"/>
          </w:divBdr>
        </w:div>
        <w:div w:id="2066175210">
          <w:marLeft w:val="640"/>
          <w:marRight w:val="0"/>
          <w:marTop w:val="0"/>
          <w:marBottom w:val="0"/>
          <w:divBdr>
            <w:top w:val="none" w:sz="0" w:space="0" w:color="auto"/>
            <w:left w:val="none" w:sz="0" w:space="0" w:color="auto"/>
            <w:bottom w:val="none" w:sz="0" w:space="0" w:color="auto"/>
            <w:right w:val="none" w:sz="0" w:space="0" w:color="auto"/>
          </w:divBdr>
        </w:div>
        <w:div w:id="1162544074">
          <w:marLeft w:val="640"/>
          <w:marRight w:val="0"/>
          <w:marTop w:val="0"/>
          <w:marBottom w:val="0"/>
          <w:divBdr>
            <w:top w:val="none" w:sz="0" w:space="0" w:color="auto"/>
            <w:left w:val="none" w:sz="0" w:space="0" w:color="auto"/>
            <w:bottom w:val="none" w:sz="0" w:space="0" w:color="auto"/>
            <w:right w:val="none" w:sz="0" w:space="0" w:color="auto"/>
          </w:divBdr>
        </w:div>
        <w:div w:id="1624339827">
          <w:marLeft w:val="640"/>
          <w:marRight w:val="0"/>
          <w:marTop w:val="0"/>
          <w:marBottom w:val="0"/>
          <w:divBdr>
            <w:top w:val="none" w:sz="0" w:space="0" w:color="auto"/>
            <w:left w:val="none" w:sz="0" w:space="0" w:color="auto"/>
            <w:bottom w:val="none" w:sz="0" w:space="0" w:color="auto"/>
            <w:right w:val="none" w:sz="0" w:space="0" w:color="auto"/>
          </w:divBdr>
        </w:div>
        <w:div w:id="1830517025">
          <w:marLeft w:val="640"/>
          <w:marRight w:val="0"/>
          <w:marTop w:val="0"/>
          <w:marBottom w:val="0"/>
          <w:divBdr>
            <w:top w:val="none" w:sz="0" w:space="0" w:color="auto"/>
            <w:left w:val="none" w:sz="0" w:space="0" w:color="auto"/>
            <w:bottom w:val="none" w:sz="0" w:space="0" w:color="auto"/>
            <w:right w:val="none" w:sz="0" w:space="0" w:color="auto"/>
          </w:divBdr>
        </w:div>
        <w:div w:id="381752095">
          <w:marLeft w:val="640"/>
          <w:marRight w:val="0"/>
          <w:marTop w:val="0"/>
          <w:marBottom w:val="0"/>
          <w:divBdr>
            <w:top w:val="none" w:sz="0" w:space="0" w:color="auto"/>
            <w:left w:val="none" w:sz="0" w:space="0" w:color="auto"/>
            <w:bottom w:val="none" w:sz="0" w:space="0" w:color="auto"/>
            <w:right w:val="none" w:sz="0" w:space="0" w:color="auto"/>
          </w:divBdr>
        </w:div>
        <w:div w:id="680163960">
          <w:marLeft w:val="640"/>
          <w:marRight w:val="0"/>
          <w:marTop w:val="0"/>
          <w:marBottom w:val="0"/>
          <w:divBdr>
            <w:top w:val="none" w:sz="0" w:space="0" w:color="auto"/>
            <w:left w:val="none" w:sz="0" w:space="0" w:color="auto"/>
            <w:bottom w:val="none" w:sz="0" w:space="0" w:color="auto"/>
            <w:right w:val="none" w:sz="0" w:space="0" w:color="auto"/>
          </w:divBdr>
        </w:div>
        <w:div w:id="198856253">
          <w:marLeft w:val="640"/>
          <w:marRight w:val="0"/>
          <w:marTop w:val="0"/>
          <w:marBottom w:val="0"/>
          <w:divBdr>
            <w:top w:val="none" w:sz="0" w:space="0" w:color="auto"/>
            <w:left w:val="none" w:sz="0" w:space="0" w:color="auto"/>
            <w:bottom w:val="none" w:sz="0" w:space="0" w:color="auto"/>
            <w:right w:val="none" w:sz="0" w:space="0" w:color="auto"/>
          </w:divBdr>
        </w:div>
        <w:div w:id="154734004">
          <w:marLeft w:val="640"/>
          <w:marRight w:val="0"/>
          <w:marTop w:val="0"/>
          <w:marBottom w:val="0"/>
          <w:divBdr>
            <w:top w:val="none" w:sz="0" w:space="0" w:color="auto"/>
            <w:left w:val="none" w:sz="0" w:space="0" w:color="auto"/>
            <w:bottom w:val="none" w:sz="0" w:space="0" w:color="auto"/>
            <w:right w:val="none" w:sz="0" w:space="0" w:color="auto"/>
          </w:divBdr>
        </w:div>
        <w:div w:id="1135295076">
          <w:marLeft w:val="640"/>
          <w:marRight w:val="0"/>
          <w:marTop w:val="0"/>
          <w:marBottom w:val="0"/>
          <w:divBdr>
            <w:top w:val="none" w:sz="0" w:space="0" w:color="auto"/>
            <w:left w:val="none" w:sz="0" w:space="0" w:color="auto"/>
            <w:bottom w:val="none" w:sz="0" w:space="0" w:color="auto"/>
            <w:right w:val="none" w:sz="0" w:space="0" w:color="auto"/>
          </w:divBdr>
        </w:div>
        <w:div w:id="448820791">
          <w:marLeft w:val="640"/>
          <w:marRight w:val="0"/>
          <w:marTop w:val="0"/>
          <w:marBottom w:val="0"/>
          <w:divBdr>
            <w:top w:val="none" w:sz="0" w:space="0" w:color="auto"/>
            <w:left w:val="none" w:sz="0" w:space="0" w:color="auto"/>
            <w:bottom w:val="none" w:sz="0" w:space="0" w:color="auto"/>
            <w:right w:val="none" w:sz="0" w:space="0" w:color="auto"/>
          </w:divBdr>
        </w:div>
        <w:div w:id="921333813">
          <w:marLeft w:val="640"/>
          <w:marRight w:val="0"/>
          <w:marTop w:val="0"/>
          <w:marBottom w:val="0"/>
          <w:divBdr>
            <w:top w:val="none" w:sz="0" w:space="0" w:color="auto"/>
            <w:left w:val="none" w:sz="0" w:space="0" w:color="auto"/>
            <w:bottom w:val="none" w:sz="0" w:space="0" w:color="auto"/>
            <w:right w:val="none" w:sz="0" w:space="0" w:color="auto"/>
          </w:divBdr>
        </w:div>
        <w:div w:id="1366491358">
          <w:marLeft w:val="640"/>
          <w:marRight w:val="0"/>
          <w:marTop w:val="0"/>
          <w:marBottom w:val="0"/>
          <w:divBdr>
            <w:top w:val="none" w:sz="0" w:space="0" w:color="auto"/>
            <w:left w:val="none" w:sz="0" w:space="0" w:color="auto"/>
            <w:bottom w:val="none" w:sz="0" w:space="0" w:color="auto"/>
            <w:right w:val="none" w:sz="0" w:space="0" w:color="auto"/>
          </w:divBdr>
        </w:div>
        <w:div w:id="1399326793">
          <w:marLeft w:val="640"/>
          <w:marRight w:val="0"/>
          <w:marTop w:val="0"/>
          <w:marBottom w:val="0"/>
          <w:divBdr>
            <w:top w:val="none" w:sz="0" w:space="0" w:color="auto"/>
            <w:left w:val="none" w:sz="0" w:space="0" w:color="auto"/>
            <w:bottom w:val="none" w:sz="0" w:space="0" w:color="auto"/>
            <w:right w:val="none" w:sz="0" w:space="0" w:color="auto"/>
          </w:divBdr>
        </w:div>
        <w:div w:id="1466042707">
          <w:marLeft w:val="640"/>
          <w:marRight w:val="0"/>
          <w:marTop w:val="0"/>
          <w:marBottom w:val="0"/>
          <w:divBdr>
            <w:top w:val="none" w:sz="0" w:space="0" w:color="auto"/>
            <w:left w:val="none" w:sz="0" w:space="0" w:color="auto"/>
            <w:bottom w:val="none" w:sz="0" w:space="0" w:color="auto"/>
            <w:right w:val="none" w:sz="0" w:space="0" w:color="auto"/>
          </w:divBdr>
        </w:div>
        <w:div w:id="1049647981">
          <w:marLeft w:val="640"/>
          <w:marRight w:val="0"/>
          <w:marTop w:val="0"/>
          <w:marBottom w:val="0"/>
          <w:divBdr>
            <w:top w:val="none" w:sz="0" w:space="0" w:color="auto"/>
            <w:left w:val="none" w:sz="0" w:space="0" w:color="auto"/>
            <w:bottom w:val="none" w:sz="0" w:space="0" w:color="auto"/>
            <w:right w:val="none" w:sz="0" w:space="0" w:color="auto"/>
          </w:divBdr>
        </w:div>
        <w:div w:id="2138450977">
          <w:marLeft w:val="640"/>
          <w:marRight w:val="0"/>
          <w:marTop w:val="0"/>
          <w:marBottom w:val="0"/>
          <w:divBdr>
            <w:top w:val="none" w:sz="0" w:space="0" w:color="auto"/>
            <w:left w:val="none" w:sz="0" w:space="0" w:color="auto"/>
            <w:bottom w:val="none" w:sz="0" w:space="0" w:color="auto"/>
            <w:right w:val="none" w:sz="0" w:space="0" w:color="auto"/>
          </w:divBdr>
        </w:div>
        <w:div w:id="65884040">
          <w:marLeft w:val="640"/>
          <w:marRight w:val="0"/>
          <w:marTop w:val="0"/>
          <w:marBottom w:val="0"/>
          <w:divBdr>
            <w:top w:val="none" w:sz="0" w:space="0" w:color="auto"/>
            <w:left w:val="none" w:sz="0" w:space="0" w:color="auto"/>
            <w:bottom w:val="none" w:sz="0" w:space="0" w:color="auto"/>
            <w:right w:val="none" w:sz="0" w:space="0" w:color="auto"/>
          </w:divBdr>
        </w:div>
        <w:div w:id="666639182">
          <w:marLeft w:val="640"/>
          <w:marRight w:val="0"/>
          <w:marTop w:val="0"/>
          <w:marBottom w:val="0"/>
          <w:divBdr>
            <w:top w:val="none" w:sz="0" w:space="0" w:color="auto"/>
            <w:left w:val="none" w:sz="0" w:space="0" w:color="auto"/>
            <w:bottom w:val="none" w:sz="0" w:space="0" w:color="auto"/>
            <w:right w:val="none" w:sz="0" w:space="0" w:color="auto"/>
          </w:divBdr>
        </w:div>
        <w:div w:id="322315073">
          <w:marLeft w:val="640"/>
          <w:marRight w:val="0"/>
          <w:marTop w:val="0"/>
          <w:marBottom w:val="0"/>
          <w:divBdr>
            <w:top w:val="none" w:sz="0" w:space="0" w:color="auto"/>
            <w:left w:val="none" w:sz="0" w:space="0" w:color="auto"/>
            <w:bottom w:val="none" w:sz="0" w:space="0" w:color="auto"/>
            <w:right w:val="none" w:sz="0" w:space="0" w:color="auto"/>
          </w:divBdr>
        </w:div>
        <w:div w:id="1982268115">
          <w:marLeft w:val="640"/>
          <w:marRight w:val="0"/>
          <w:marTop w:val="0"/>
          <w:marBottom w:val="0"/>
          <w:divBdr>
            <w:top w:val="none" w:sz="0" w:space="0" w:color="auto"/>
            <w:left w:val="none" w:sz="0" w:space="0" w:color="auto"/>
            <w:bottom w:val="none" w:sz="0" w:space="0" w:color="auto"/>
            <w:right w:val="none" w:sz="0" w:space="0" w:color="auto"/>
          </w:divBdr>
        </w:div>
        <w:div w:id="1366104990">
          <w:marLeft w:val="640"/>
          <w:marRight w:val="0"/>
          <w:marTop w:val="0"/>
          <w:marBottom w:val="0"/>
          <w:divBdr>
            <w:top w:val="none" w:sz="0" w:space="0" w:color="auto"/>
            <w:left w:val="none" w:sz="0" w:space="0" w:color="auto"/>
            <w:bottom w:val="none" w:sz="0" w:space="0" w:color="auto"/>
            <w:right w:val="none" w:sz="0" w:space="0" w:color="auto"/>
          </w:divBdr>
        </w:div>
        <w:div w:id="29033064">
          <w:marLeft w:val="640"/>
          <w:marRight w:val="0"/>
          <w:marTop w:val="0"/>
          <w:marBottom w:val="0"/>
          <w:divBdr>
            <w:top w:val="none" w:sz="0" w:space="0" w:color="auto"/>
            <w:left w:val="none" w:sz="0" w:space="0" w:color="auto"/>
            <w:bottom w:val="none" w:sz="0" w:space="0" w:color="auto"/>
            <w:right w:val="none" w:sz="0" w:space="0" w:color="auto"/>
          </w:divBdr>
        </w:div>
        <w:div w:id="1356543082">
          <w:marLeft w:val="640"/>
          <w:marRight w:val="0"/>
          <w:marTop w:val="0"/>
          <w:marBottom w:val="0"/>
          <w:divBdr>
            <w:top w:val="none" w:sz="0" w:space="0" w:color="auto"/>
            <w:left w:val="none" w:sz="0" w:space="0" w:color="auto"/>
            <w:bottom w:val="none" w:sz="0" w:space="0" w:color="auto"/>
            <w:right w:val="none" w:sz="0" w:space="0" w:color="auto"/>
          </w:divBdr>
        </w:div>
        <w:div w:id="1756320521">
          <w:marLeft w:val="640"/>
          <w:marRight w:val="0"/>
          <w:marTop w:val="0"/>
          <w:marBottom w:val="0"/>
          <w:divBdr>
            <w:top w:val="none" w:sz="0" w:space="0" w:color="auto"/>
            <w:left w:val="none" w:sz="0" w:space="0" w:color="auto"/>
            <w:bottom w:val="none" w:sz="0" w:space="0" w:color="auto"/>
            <w:right w:val="none" w:sz="0" w:space="0" w:color="auto"/>
          </w:divBdr>
        </w:div>
        <w:div w:id="264928848">
          <w:marLeft w:val="640"/>
          <w:marRight w:val="0"/>
          <w:marTop w:val="0"/>
          <w:marBottom w:val="0"/>
          <w:divBdr>
            <w:top w:val="none" w:sz="0" w:space="0" w:color="auto"/>
            <w:left w:val="none" w:sz="0" w:space="0" w:color="auto"/>
            <w:bottom w:val="none" w:sz="0" w:space="0" w:color="auto"/>
            <w:right w:val="none" w:sz="0" w:space="0" w:color="auto"/>
          </w:divBdr>
        </w:div>
        <w:div w:id="1786071373">
          <w:marLeft w:val="640"/>
          <w:marRight w:val="0"/>
          <w:marTop w:val="0"/>
          <w:marBottom w:val="0"/>
          <w:divBdr>
            <w:top w:val="none" w:sz="0" w:space="0" w:color="auto"/>
            <w:left w:val="none" w:sz="0" w:space="0" w:color="auto"/>
            <w:bottom w:val="none" w:sz="0" w:space="0" w:color="auto"/>
            <w:right w:val="none" w:sz="0" w:space="0" w:color="auto"/>
          </w:divBdr>
        </w:div>
        <w:div w:id="775634722">
          <w:marLeft w:val="640"/>
          <w:marRight w:val="0"/>
          <w:marTop w:val="0"/>
          <w:marBottom w:val="0"/>
          <w:divBdr>
            <w:top w:val="none" w:sz="0" w:space="0" w:color="auto"/>
            <w:left w:val="none" w:sz="0" w:space="0" w:color="auto"/>
            <w:bottom w:val="none" w:sz="0" w:space="0" w:color="auto"/>
            <w:right w:val="none" w:sz="0" w:space="0" w:color="auto"/>
          </w:divBdr>
        </w:div>
        <w:div w:id="422145681">
          <w:marLeft w:val="640"/>
          <w:marRight w:val="0"/>
          <w:marTop w:val="0"/>
          <w:marBottom w:val="0"/>
          <w:divBdr>
            <w:top w:val="none" w:sz="0" w:space="0" w:color="auto"/>
            <w:left w:val="none" w:sz="0" w:space="0" w:color="auto"/>
            <w:bottom w:val="none" w:sz="0" w:space="0" w:color="auto"/>
            <w:right w:val="none" w:sz="0" w:space="0" w:color="auto"/>
          </w:divBdr>
        </w:div>
        <w:div w:id="1291323301">
          <w:marLeft w:val="640"/>
          <w:marRight w:val="0"/>
          <w:marTop w:val="0"/>
          <w:marBottom w:val="0"/>
          <w:divBdr>
            <w:top w:val="none" w:sz="0" w:space="0" w:color="auto"/>
            <w:left w:val="none" w:sz="0" w:space="0" w:color="auto"/>
            <w:bottom w:val="none" w:sz="0" w:space="0" w:color="auto"/>
            <w:right w:val="none" w:sz="0" w:space="0" w:color="auto"/>
          </w:divBdr>
        </w:div>
        <w:div w:id="1539125811">
          <w:marLeft w:val="640"/>
          <w:marRight w:val="0"/>
          <w:marTop w:val="0"/>
          <w:marBottom w:val="0"/>
          <w:divBdr>
            <w:top w:val="none" w:sz="0" w:space="0" w:color="auto"/>
            <w:left w:val="none" w:sz="0" w:space="0" w:color="auto"/>
            <w:bottom w:val="none" w:sz="0" w:space="0" w:color="auto"/>
            <w:right w:val="none" w:sz="0" w:space="0" w:color="auto"/>
          </w:divBdr>
        </w:div>
        <w:div w:id="1411079108">
          <w:marLeft w:val="640"/>
          <w:marRight w:val="0"/>
          <w:marTop w:val="0"/>
          <w:marBottom w:val="0"/>
          <w:divBdr>
            <w:top w:val="none" w:sz="0" w:space="0" w:color="auto"/>
            <w:left w:val="none" w:sz="0" w:space="0" w:color="auto"/>
            <w:bottom w:val="none" w:sz="0" w:space="0" w:color="auto"/>
            <w:right w:val="none" w:sz="0" w:space="0" w:color="auto"/>
          </w:divBdr>
        </w:div>
        <w:div w:id="530919603">
          <w:marLeft w:val="640"/>
          <w:marRight w:val="0"/>
          <w:marTop w:val="0"/>
          <w:marBottom w:val="0"/>
          <w:divBdr>
            <w:top w:val="none" w:sz="0" w:space="0" w:color="auto"/>
            <w:left w:val="none" w:sz="0" w:space="0" w:color="auto"/>
            <w:bottom w:val="none" w:sz="0" w:space="0" w:color="auto"/>
            <w:right w:val="none" w:sz="0" w:space="0" w:color="auto"/>
          </w:divBdr>
        </w:div>
        <w:div w:id="1720593541">
          <w:marLeft w:val="640"/>
          <w:marRight w:val="0"/>
          <w:marTop w:val="0"/>
          <w:marBottom w:val="0"/>
          <w:divBdr>
            <w:top w:val="none" w:sz="0" w:space="0" w:color="auto"/>
            <w:left w:val="none" w:sz="0" w:space="0" w:color="auto"/>
            <w:bottom w:val="none" w:sz="0" w:space="0" w:color="auto"/>
            <w:right w:val="none" w:sz="0" w:space="0" w:color="auto"/>
          </w:divBdr>
        </w:div>
        <w:div w:id="1840998090">
          <w:marLeft w:val="640"/>
          <w:marRight w:val="0"/>
          <w:marTop w:val="0"/>
          <w:marBottom w:val="0"/>
          <w:divBdr>
            <w:top w:val="none" w:sz="0" w:space="0" w:color="auto"/>
            <w:left w:val="none" w:sz="0" w:space="0" w:color="auto"/>
            <w:bottom w:val="none" w:sz="0" w:space="0" w:color="auto"/>
            <w:right w:val="none" w:sz="0" w:space="0" w:color="auto"/>
          </w:divBdr>
        </w:div>
        <w:div w:id="1994068056">
          <w:marLeft w:val="640"/>
          <w:marRight w:val="0"/>
          <w:marTop w:val="0"/>
          <w:marBottom w:val="0"/>
          <w:divBdr>
            <w:top w:val="none" w:sz="0" w:space="0" w:color="auto"/>
            <w:left w:val="none" w:sz="0" w:space="0" w:color="auto"/>
            <w:bottom w:val="none" w:sz="0" w:space="0" w:color="auto"/>
            <w:right w:val="none" w:sz="0" w:space="0" w:color="auto"/>
          </w:divBdr>
        </w:div>
        <w:div w:id="118383190">
          <w:marLeft w:val="640"/>
          <w:marRight w:val="0"/>
          <w:marTop w:val="0"/>
          <w:marBottom w:val="0"/>
          <w:divBdr>
            <w:top w:val="none" w:sz="0" w:space="0" w:color="auto"/>
            <w:left w:val="none" w:sz="0" w:space="0" w:color="auto"/>
            <w:bottom w:val="none" w:sz="0" w:space="0" w:color="auto"/>
            <w:right w:val="none" w:sz="0" w:space="0" w:color="auto"/>
          </w:divBdr>
        </w:div>
        <w:div w:id="788016130">
          <w:marLeft w:val="640"/>
          <w:marRight w:val="0"/>
          <w:marTop w:val="0"/>
          <w:marBottom w:val="0"/>
          <w:divBdr>
            <w:top w:val="none" w:sz="0" w:space="0" w:color="auto"/>
            <w:left w:val="none" w:sz="0" w:space="0" w:color="auto"/>
            <w:bottom w:val="none" w:sz="0" w:space="0" w:color="auto"/>
            <w:right w:val="none" w:sz="0" w:space="0" w:color="auto"/>
          </w:divBdr>
        </w:div>
        <w:div w:id="1520580439">
          <w:marLeft w:val="640"/>
          <w:marRight w:val="0"/>
          <w:marTop w:val="0"/>
          <w:marBottom w:val="0"/>
          <w:divBdr>
            <w:top w:val="none" w:sz="0" w:space="0" w:color="auto"/>
            <w:left w:val="none" w:sz="0" w:space="0" w:color="auto"/>
            <w:bottom w:val="none" w:sz="0" w:space="0" w:color="auto"/>
            <w:right w:val="none" w:sz="0" w:space="0" w:color="auto"/>
          </w:divBdr>
        </w:div>
      </w:divsChild>
    </w:div>
    <w:div w:id="584922246">
      <w:bodyDiv w:val="1"/>
      <w:marLeft w:val="0"/>
      <w:marRight w:val="0"/>
      <w:marTop w:val="0"/>
      <w:marBottom w:val="0"/>
      <w:divBdr>
        <w:top w:val="none" w:sz="0" w:space="0" w:color="auto"/>
        <w:left w:val="none" w:sz="0" w:space="0" w:color="auto"/>
        <w:bottom w:val="none" w:sz="0" w:space="0" w:color="auto"/>
        <w:right w:val="none" w:sz="0" w:space="0" w:color="auto"/>
      </w:divBdr>
      <w:divsChild>
        <w:div w:id="979962348">
          <w:marLeft w:val="640"/>
          <w:marRight w:val="0"/>
          <w:marTop w:val="0"/>
          <w:marBottom w:val="0"/>
          <w:divBdr>
            <w:top w:val="none" w:sz="0" w:space="0" w:color="auto"/>
            <w:left w:val="none" w:sz="0" w:space="0" w:color="auto"/>
            <w:bottom w:val="none" w:sz="0" w:space="0" w:color="auto"/>
            <w:right w:val="none" w:sz="0" w:space="0" w:color="auto"/>
          </w:divBdr>
        </w:div>
        <w:div w:id="834414631">
          <w:marLeft w:val="640"/>
          <w:marRight w:val="0"/>
          <w:marTop w:val="0"/>
          <w:marBottom w:val="0"/>
          <w:divBdr>
            <w:top w:val="none" w:sz="0" w:space="0" w:color="auto"/>
            <w:left w:val="none" w:sz="0" w:space="0" w:color="auto"/>
            <w:bottom w:val="none" w:sz="0" w:space="0" w:color="auto"/>
            <w:right w:val="none" w:sz="0" w:space="0" w:color="auto"/>
          </w:divBdr>
        </w:div>
        <w:div w:id="1933588878">
          <w:marLeft w:val="640"/>
          <w:marRight w:val="0"/>
          <w:marTop w:val="0"/>
          <w:marBottom w:val="0"/>
          <w:divBdr>
            <w:top w:val="none" w:sz="0" w:space="0" w:color="auto"/>
            <w:left w:val="none" w:sz="0" w:space="0" w:color="auto"/>
            <w:bottom w:val="none" w:sz="0" w:space="0" w:color="auto"/>
            <w:right w:val="none" w:sz="0" w:space="0" w:color="auto"/>
          </w:divBdr>
        </w:div>
        <w:div w:id="317727502">
          <w:marLeft w:val="640"/>
          <w:marRight w:val="0"/>
          <w:marTop w:val="0"/>
          <w:marBottom w:val="0"/>
          <w:divBdr>
            <w:top w:val="none" w:sz="0" w:space="0" w:color="auto"/>
            <w:left w:val="none" w:sz="0" w:space="0" w:color="auto"/>
            <w:bottom w:val="none" w:sz="0" w:space="0" w:color="auto"/>
            <w:right w:val="none" w:sz="0" w:space="0" w:color="auto"/>
          </w:divBdr>
        </w:div>
        <w:div w:id="1429693618">
          <w:marLeft w:val="640"/>
          <w:marRight w:val="0"/>
          <w:marTop w:val="0"/>
          <w:marBottom w:val="0"/>
          <w:divBdr>
            <w:top w:val="none" w:sz="0" w:space="0" w:color="auto"/>
            <w:left w:val="none" w:sz="0" w:space="0" w:color="auto"/>
            <w:bottom w:val="none" w:sz="0" w:space="0" w:color="auto"/>
            <w:right w:val="none" w:sz="0" w:space="0" w:color="auto"/>
          </w:divBdr>
        </w:div>
        <w:div w:id="773282317">
          <w:marLeft w:val="640"/>
          <w:marRight w:val="0"/>
          <w:marTop w:val="0"/>
          <w:marBottom w:val="0"/>
          <w:divBdr>
            <w:top w:val="none" w:sz="0" w:space="0" w:color="auto"/>
            <w:left w:val="none" w:sz="0" w:space="0" w:color="auto"/>
            <w:bottom w:val="none" w:sz="0" w:space="0" w:color="auto"/>
            <w:right w:val="none" w:sz="0" w:space="0" w:color="auto"/>
          </w:divBdr>
        </w:div>
        <w:div w:id="916792576">
          <w:marLeft w:val="640"/>
          <w:marRight w:val="0"/>
          <w:marTop w:val="0"/>
          <w:marBottom w:val="0"/>
          <w:divBdr>
            <w:top w:val="none" w:sz="0" w:space="0" w:color="auto"/>
            <w:left w:val="none" w:sz="0" w:space="0" w:color="auto"/>
            <w:bottom w:val="none" w:sz="0" w:space="0" w:color="auto"/>
            <w:right w:val="none" w:sz="0" w:space="0" w:color="auto"/>
          </w:divBdr>
        </w:div>
        <w:div w:id="211163324">
          <w:marLeft w:val="640"/>
          <w:marRight w:val="0"/>
          <w:marTop w:val="0"/>
          <w:marBottom w:val="0"/>
          <w:divBdr>
            <w:top w:val="none" w:sz="0" w:space="0" w:color="auto"/>
            <w:left w:val="none" w:sz="0" w:space="0" w:color="auto"/>
            <w:bottom w:val="none" w:sz="0" w:space="0" w:color="auto"/>
            <w:right w:val="none" w:sz="0" w:space="0" w:color="auto"/>
          </w:divBdr>
        </w:div>
        <w:div w:id="77991812">
          <w:marLeft w:val="640"/>
          <w:marRight w:val="0"/>
          <w:marTop w:val="0"/>
          <w:marBottom w:val="0"/>
          <w:divBdr>
            <w:top w:val="none" w:sz="0" w:space="0" w:color="auto"/>
            <w:left w:val="none" w:sz="0" w:space="0" w:color="auto"/>
            <w:bottom w:val="none" w:sz="0" w:space="0" w:color="auto"/>
            <w:right w:val="none" w:sz="0" w:space="0" w:color="auto"/>
          </w:divBdr>
        </w:div>
        <w:div w:id="1114835532">
          <w:marLeft w:val="640"/>
          <w:marRight w:val="0"/>
          <w:marTop w:val="0"/>
          <w:marBottom w:val="0"/>
          <w:divBdr>
            <w:top w:val="none" w:sz="0" w:space="0" w:color="auto"/>
            <w:left w:val="none" w:sz="0" w:space="0" w:color="auto"/>
            <w:bottom w:val="none" w:sz="0" w:space="0" w:color="auto"/>
            <w:right w:val="none" w:sz="0" w:space="0" w:color="auto"/>
          </w:divBdr>
        </w:div>
        <w:div w:id="296878315">
          <w:marLeft w:val="640"/>
          <w:marRight w:val="0"/>
          <w:marTop w:val="0"/>
          <w:marBottom w:val="0"/>
          <w:divBdr>
            <w:top w:val="none" w:sz="0" w:space="0" w:color="auto"/>
            <w:left w:val="none" w:sz="0" w:space="0" w:color="auto"/>
            <w:bottom w:val="none" w:sz="0" w:space="0" w:color="auto"/>
            <w:right w:val="none" w:sz="0" w:space="0" w:color="auto"/>
          </w:divBdr>
        </w:div>
        <w:div w:id="965702060">
          <w:marLeft w:val="640"/>
          <w:marRight w:val="0"/>
          <w:marTop w:val="0"/>
          <w:marBottom w:val="0"/>
          <w:divBdr>
            <w:top w:val="none" w:sz="0" w:space="0" w:color="auto"/>
            <w:left w:val="none" w:sz="0" w:space="0" w:color="auto"/>
            <w:bottom w:val="none" w:sz="0" w:space="0" w:color="auto"/>
            <w:right w:val="none" w:sz="0" w:space="0" w:color="auto"/>
          </w:divBdr>
        </w:div>
        <w:div w:id="1853301375">
          <w:marLeft w:val="640"/>
          <w:marRight w:val="0"/>
          <w:marTop w:val="0"/>
          <w:marBottom w:val="0"/>
          <w:divBdr>
            <w:top w:val="none" w:sz="0" w:space="0" w:color="auto"/>
            <w:left w:val="none" w:sz="0" w:space="0" w:color="auto"/>
            <w:bottom w:val="none" w:sz="0" w:space="0" w:color="auto"/>
            <w:right w:val="none" w:sz="0" w:space="0" w:color="auto"/>
          </w:divBdr>
        </w:div>
        <w:div w:id="1679843818">
          <w:marLeft w:val="640"/>
          <w:marRight w:val="0"/>
          <w:marTop w:val="0"/>
          <w:marBottom w:val="0"/>
          <w:divBdr>
            <w:top w:val="none" w:sz="0" w:space="0" w:color="auto"/>
            <w:left w:val="none" w:sz="0" w:space="0" w:color="auto"/>
            <w:bottom w:val="none" w:sz="0" w:space="0" w:color="auto"/>
            <w:right w:val="none" w:sz="0" w:space="0" w:color="auto"/>
          </w:divBdr>
        </w:div>
        <w:div w:id="1655404489">
          <w:marLeft w:val="640"/>
          <w:marRight w:val="0"/>
          <w:marTop w:val="0"/>
          <w:marBottom w:val="0"/>
          <w:divBdr>
            <w:top w:val="none" w:sz="0" w:space="0" w:color="auto"/>
            <w:left w:val="none" w:sz="0" w:space="0" w:color="auto"/>
            <w:bottom w:val="none" w:sz="0" w:space="0" w:color="auto"/>
            <w:right w:val="none" w:sz="0" w:space="0" w:color="auto"/>
          </w:divBdr>
        </w:div>
        <w:div w:id="160170526">
          <w:marLeft w:val="640"/>
          <w:marRight w:val="0"/>
          <w:marTop w:val="0"/>
          <w:marBottom w:val="0"/>
          <w:divBdr>
            <w:top w:val="none" w:sz="0" w:space="0" w:color="auto"/>
            <w:left w:val="none" w:sz="0" w:space="0" w:color="auto"/>
            <w:bottom w:val="none" w:sz="0" w:space="0" w:color="auto"/>
            <w:right w:val="none" w:sz="0" w:space="0" w:color="auto"/>
          </w:divBdr>
        </w:div>
        <w:div w:id="1203596387">
          <w:marLeft w:val="640"/>
          <w:marRight w:val="0"/>
          <w:marTop w:val="0"/>
          <w:marBottom w:val="0"/>
          <w:divBdr>
            <w:top w:val="none" w:sz="0" w:space="0" w:color="auto"/>
            <w:left w:val="none" w:sz="0" w:space="0" w:color="auto"/>
            <w:bottom w:val="none" w:sz="0" w:space="0" w:color="auto"/>
            <w:right w:val="none" w:sz="0" w:space="0" w:color="auto"/>
          </w:divBdr>
        </w:div>
        <w:div w:id="996105765">
          <w:marLeft w:val="640"/>
          <w:marRight w:val="0"/>
          <w:marTop w:val="0"/>
          <w:marBottom w:val="0"/>
          <w:divBdr>
            <w:top w:val="none" w:sz="0" w:space="0" w:color="auto"/>
            <w:left w:val="none" w:sz="0" w:space="0" w:color="auto"/>
            <w:bottom w:val="none" w:sz="0" w:space="0" w:color="auto"/>
            <w:right w:val="none" w:sz="0" w:space="0" w:color="auto"/>
          </w:divBdr>
        </w:div>
        <w:div w:id="1617521726">
          <w:marLeft w:val="640"/>
          <w:marRight w:val="0"/>
          <w:marTop w:val="0"/>
          <w:marBottom w:val="0"/>
          <w:divBdr>
            <w:top w:val="none" w:sz="0" w:space="0" w:color="auto"/>
            <w:left w:val="none" w:sz="0" w:space="0" w:color="auto"/>
            <w:bottom w:val="none" w:sz="0" w:space="0" w:color="auto"/>
            <w:right w:val="none" w:sz="0" w:space="0" w:color="auto"/>
          </w:divBdr>
        </w:div>
        <w:div w:id="885723253">
          <w:marLeft w:val="640"/>
          <w:marRight w:val="0"/>
          <w:marTop w:val="0"/>
          <w:marBottom w:val="0"/>
          <w:divBdr>
            <w:top w:val="none" w:sz="0" w:space="0" w:color="auto"/>
            <w:left w:val="none" w:sz="0" w:space="0" w:color="auto"/>
            <w:bottom w:val="none" w:sz="0" w:space="0" w:color="auto"/>
            <w:right w:val="none" w:sz="0" w:space="0" w:color="auto"/>
          </w:divBdr>
        </w:div>
        <w:div w:id="1872067224">
          <w:marLeft w:val="640"/>
          <w:marRight w:val="0"/>
          <w:marTop w:val="0"/>
          <w:marBottom w:val="0"/>
          <w:divBdr>
            <w:top w:val="none" w:sz="0" w:space="0" w:color="auto"/>
            <w:left w:val="none" w:sz="0" w:space="0" w:color="auto"/>
            <w:bottom w:val="none" w:sz="0" w:space="0" w:color="auto"/>
            <w:right w:val="none" w:sz="0" w:space="0" w:color="auto"/>
          </w:divBdr>
        </w:div>
        <w:div w:id="900746805">
          <w:marLeft w:val="640"/>
          <w:marRight w:val="0"/>
          <w:marTop w:val="0"/>
          <w:marBottom w:val="0"/>
          <w:divBdr>
            <w:top w:val="none" w:sz="0" w:space="0" w:color="auto"/>
            <w:left w:val="none" w:sz="0" w:space="0" w:color="auto"/>
            <w:bottom w:val="none" w:sz="0" w:space="0" w:color="auto"/>
            <w:right w:val="none" w:sz="0" w:space="0" w:color="auto"/>
          </w:divBdr>
        </w:div>
        <w:div w:id="1975599006">
          <w:marLeft w:val="640"/>
          <w:marRight w:val="0"/>
          <w:marTop w:val="0"/>
          <w:marBottom w:val="0"/>
          <w:divBdr>
            <w:top w:val="none" w:sz="0" w:space="0" w:color="auto"/>
            <w:left w:val="none" w:sz="0" w:space="0" w:color="auto"/>
            <w:bottom w:val="none" w:sz="0" w:space="0" w:color="auto"/>
            <w:right w:val="none" w:sz="0" w:space="0" w:color="auto"/>
          </w:divBdr>
        </w:div>
        <w:div w:id="576011572">
          <w:marLeft w:val="640"/>
          <w:marRight w:val="0"/>
          <w:marTop w:val="0"/>
          <w:marBottom w:val="0"/>
          <w:divBdr>
            <w:top w:val="none" w:sz="0" w:space="0" w:color="auto"/>
            <w:left w:val="none" w:sz="0" w:space="0" w:color="auto"/>
            <w:bottom w:val="none" w:sz="0" w:space="0" w:color="auto"/>
            <w:right w:val="none" w:sz="0" w:space="0" w:color="auto"/>
          </w:divBdr>
        </w:div>
        <w:div w:id="2127001135">
          <w:marLeft w:val="640"/>
          <w:marRight w:val="0"/>
          <w:marTop w:val="0"/>
          <w:marBottom w:val="0"/>
          <w:divBdr>
            <w:top w:val="none" w:sz="0" w:space="0" w:color="auto"/>
            <w:left w:val="none" w:sz="0" w:space="0" w:color="auto"/>
            <w:bottom w:val="none" w:sz="0" w:space="0" w:color="auto"/>
            <w:right w:val="none" w:sz="0" w:space="0" w:color="auto"/>
          </w:divBdr>
        </w:div>
        <w:div w:id="406611709">
          <w:marLeft w:val="640"/>
          <w:marRight w:val="0"/>
          <w:marTop w:val="0"/>
          <w:marBottom w:val="0"/>
          <w:divBdr>
            <w:top w:val="none" w:sz="0" w:space="0" w:color="auto"/>
            <w:left w:val="none" w:sz="0" w:space="0" w:color="auto"/>
            <w:bottom w:val="none" w:sz="0" w:space="0" w:color="auto"/>
            <w:right w:val="none" w:sz="0" w:space="0" w:color="auto"/>
          </w:divBdr>
        </w:div>
        <w:div w:id="764150053">
          <w:marLeft w:val="640"/>
          <w:marRight w:val="0"/>
          <w:marTop w:val="0"/>
          <w:marBottom w:val="0"/>
          <w:divBdr>
            <w:top w:val="none" w:sz="0" w:space="0" w:color="auto"/>
            <w:left w:val="none" w:sz="0" w:space="0" w:color="auto"/>
            <w:bottom w:val="none" w:sz="0" w:space="0" w:color="auto"/>
            <w:right w:val="none" w:sz="0" w:space="0" w:color="auto"/>
          </w:divBdr>
        </w:div>
        <w:div w:id="1751273835">
          <w:marLeft w:val="640"/>
          <w:marRight w:val="0"/>
          <w:marTop w:val="0"/>
          <w:marBottom w:val="0"/>
          <w:divBdr>
            <w:top w:val="none" w:sz="0" w:space="0" w:color="auto"/>
            <w:left w:val="none" w:sz="0" w:space="0" w:color="auto"/>
            <w:bottom w:val="none" w:sz="0" w:space="0" w:color="auto"/>
            <w:right w:val="none" w:sz="0" w:space="0" w:color="auto"/>
          </w:divBdr>
        </w:div>
        <w:div w:id="651641566">
          <w:marLeft w:val="640"/>
          <w:marRight w:val="0"/>
          <w:marTop w:val="0"/>
          <w:marBottom w:val="0"/>
          <w:divBdr>
            <w:top w:val="none" w:sz="0" w:space="0" w:color="auto"/>
            <w:left w:val="none" w:sz="0" w:space="0" w:color="auto"/>
            <w:bottom w:val="none" w:sz="0" w:space="0" w:color="auto"/>
            <w:right w:val="none" w:sz="0" w:space="0" w:color="auto"/>
          </w:divBdr>
        </w:div>
        <w:div w:id="1206597685">
          <w:marLeft w:val="640"/>
          <w:marRight w:val="0"/>
          <w:marTop w:val="0"/>
          <w:marBottom w:val="0"/>
          <w:divBdr>
            <w:top w:val="none" w:sz="0" w:space="0" w:color="auto"/>
            <w:left w:val="none" w:sz="0" w:space="0" w:color="auto"/>
            <w:bottom w:val="none" w:sz="0" w:space="0" w:color="auto"/>
            <w:right w:val="none" w:sz="0" w:space="0" w:color="auto"/>
          </w:divBdr>
        </w:div>
        <w:div w:id="1611008195">
          <w:marLeft w:val="640"/>
          <w:marRight w:val="0"/>
          <w:marTop w:val="0"/>
          <w:marBottom w:val="0"/>
          <w:divBdr>
            <w:top w:val="none" w:sz="0" w:space="0" w:color="auto"/>
            <w:left w:val="none" w:sz="0" w:space="0" w:color="auto"/>
            <w:bottom w:val="none" w:sz="0" w:space="0" w:color="auto"/>
            <w:right w:val="none" w:sz="0" w:space="0" w:color="auto"/>
          </w:divBdr>
        </w:div>
        <w:div w:id="1021005942">
          <w:marLeft w:val="640"/>
          <w:marRight w:val="0"/>
          <w:marTop w:val="0"/>
          <w:marBottom w:val="0"/>
          <w:divBdr>
            <w:top w:val="none" w:sz="0" w:space="0" w:color="auto"/>
            <w:left w:val="none" w:sz="0" w:space="0" w:color="auto"/>
            <w:bottom w:val="none" w:sz="0" w:space="0" w:color="auto"/>
            <w:right w:val="none" w:sz="0" w:space="0" w:color="auto"/>
          </w:divBdr>
        </w:div>
        <w:div w:id="1810248906">
          <w:marLeft w:val="640"/>
          <w:marRight w:val="0"/>
          <w:marTop w:val="0"/>
          <w:marBottom w:val="0"/>
          <w:divBdr>
            <w:top w:val="none" w:sz="0" w:space="0" w:color="auto"/>
            <w:left w:val="none" w:sz="0" w:space="0" w:color="auto"/>
            <w:bottom w:val="none" w:sz="0" w:space="0" w:color="auto"/>
            <w:right w:val="none" w:sz="0" w:space="0" w:color="auto"/>
          </w:divBdr>
        </w:div>
        <w:div w:id="1041130894">
          <w:marLeft w:val="640"/>
          <w:marRight w:val="0"/>
          <w:marTop w:val="0"/>
          <w:marBottom w:val="0"/>
          <w:divBdr>
            <w:top w:val="none" w:sz="0" w:space="0" w:color="auto"/>
            <w:left w:val="none" w:sz="0" w:space="0" w:color="auto"/>
            <w:bottom w:val="none" w:sz="0" w:space="0" w:color="auto"/>
            <w:right w:val="none" w:sz="0" w:space="0" w:color="auto"/>
          </w:divBdr>
        </w:div>
        <w:div w:id="786199094">
          <w:marLeft w:val="640"/>
          <w:marRight w:val="0"/>
          <w:marTop w:val="0"/>
          <w:marBottom w:val="0"/>
          <w:divBdr>
            <w:top w:val="none" w:sz="0" w:space="0" w:color="auto"/>
            <w:left w:val="none" w:sz="0" w:space="0" w:color="auto"/>
            <w:bottom w:val="none" w:sz="0" w:space="0" w:color="auto"/>
            <w:right w:val="none" w:sz="0" w:space="0" w:color="auto"/>
          </w:divBdr>
        </w:div>
        <w:div w:id="832380317">
          <w:marLeft w:val="640"/>
          <w:marRight w:val="0"/>
          <w:marTop w:val="0"/>
          <w:marBottom w:val="0"/>
          <w:divBdr>
            <w:top w:val="none" w:sz="0" w:space="0" w:color="auto"/>
            <w:left w:val="none" w:sz="0" w:space="0" w:color="auto"/>
            <w:bottom w:val="none" w:sz="0" w:space="0" w:color="auto"/>
            <w:right w:val="none" w:sz="0" w:space="0" w:color="auto"/>
          </w:divBdr>
        </w:div>
        <w:div w:id="550970076">
          <w:marLeft w:val="640"/>
          <w:marRight w:val="0"/>
          <w:marTop w:val="0"/>
          <w:marBottom w:val="0"/>
          <w:divBdr>
            <w:top w:val="none" w:sz="0" w:space="0" w:color="auto"/>
            <w:left w:val="none" w:sz="0" w:space="0" w:color="auto"/>
            <w:bottom w:val="none" w:sz="0" w:space="0" w:color="auto"/>
            <w:right w:val="none" w:sz="0" w:space="0" w:color="auto"/>
          </w:divBdr>
        </w:div>
        <w:div w:id="1749303947">
          <w:marLeft w:val="640"/>
          <w:marRight w:val="0"/>
          <w:marTop w:val="0"/>
          <w:marBottom w:val="0"/>
          <w:divBdr>
            <w:top w:val="none" w:sz="0" w:space="0" w:color="auto"/>
            <w:left w:val="none" w:sz="0" w:space="0" w:color="auto"/>
            <w:bottom w:val="none" w:sz="0" w:space="0" w:color="auto"/>
            <w:right w:val="none" w:sz="0" w:space="0" w:color="auto"/>
          </w:divBdr>
        </w:div>
        <w:div w:id="1904022707">
          <w:marLeft w:val="640"/>
          <w:marRight w:val="0"/>
          <w:marTop w:val="0"/>
          <w:marBottom w:val="0"/>
          <w:divBdr>
            <w:top w:val="none" w:sz="0" w:space="0" w:color="auto"/>
            <w:left w:val="none" w:sz="0" w:space="0" w:color="auto"/>
            <w:bottom w:val="none" w:sz="0" w:space="0" w:color="auto"/>
            <w:right w:val="none" w:sz="0" w:space="0" w:color="auto"/>
          </w:divBdr>
        </w:div>
        <w:div w:id="887840576">
          <w:marLeft w:val="640"/>
          <w:marRight w:val="0"/>
          <w:marTop w:val="0"/>
          <w:marBottom w:val="0"/>
          <w:divBdr>
            <w:top w:val="none" w:sz="0" w:space="0" w:color="auto"/>
            <w:left w:val="none" w:sz="0" w:space="0" w:color="auto"/>
            <w:bottom w:val="none" w:sz="0" w:space="0" w:color="auto"/>
            <w:right w:val="none" w:sz="0" w:space="0" w:color="auto"/>
          </w:divBdr>
        </w:div>
        <w:div w:id="1040516849">
          <w:marLeft w:val="640"/>
          <w:marRight w:val="0"/>
          <w:marTop w:val="0"/>
          <w:marBottom w:val="0"/>
          <w:divBdr>
            <w:top w:val="none" w:sz="0" w:space="0" w:color="auto"/>
            <w:left w:val="none" w:sz="0" w:space="0" w:color="auto"/>
            <w:bottom w:val="none" w:sz="0" w:space="0" w:color="auto"/>
            <w:right w:val="none" w:sz="0" w:space="0" w:color="auto"/>
          </w:divBdr>
        </w:div>
        <w:div w:id="1385637623">
          <w:marLeft w:val="640"/>
          <w:marRight w:val="0"/>
          <w:marTop w:val="0"/>
          <w:marBottom w:val="0"/>
          <w:divBdr>
            <w:top w:val="none" w:sz="0" w:space="0" w:color="auto"/>
            <w:left w:val="none" w:sz="0" w:space="0" w:color="auto"/>
            <w:bottom w:val="none" w:sz="0" w:space="0" w:color="auto"/>
            <w:right w:val="none" w:sz="0" w:space="0" w:color="auto"/>
          </w:divBdr>
        </w:div>
        <w:div w:id="1921213754">
          <w:marLeft w:val="640"/>
          <w:marRight w:val="0"/>
          <w:marTop w:val="0"/>
          <w:marBottom w:val="0"/>
          <w:divBdr>
            <w:top w:val="none" w:sz="0" w:space="0" w:color="auto"/>
            <w:left w:val="none" w:sz="0" w:space="0" w:color="auto"/>
            <w:bottom w:val="none" w:sz="0" w:space="0" w:color="auto"/>
            <w:right w:val="none" w:sz="0" w:space="0" w:color="auto"/>
          </w:divBdr>
        </w:div>
        <w:div w:id="120268445">
          <w:marLeft w:val="640"/>
          <w:marRight w:val="0"/>
          <w:marTop w:val="0"/>
          <w:marBottom w:val="0"/>
          <w:divBdr>
            <w:top w:val="none" w:sz="0" w:space="0" w:color="auto"/>
            <w:left w:val="none" w:sz="0" w:space="0" w:color="auto"/>
            <w:bottom w:val="none" w:sz="0" w:space="0" w:color="auto"/>
            <w:right w:val="none" w:sz="0" w:space="0" w:color="auto"/>
          </w:divBdr>
        </w:div>
        <w:div w:id="1674986666">
          <w:marLeft w:val="640"/>
          <w:marRight w:val="0"/>
          <w:marTop w:val="0"/>
          <w:marBottom w:val="0"/>
          <w:divBdr>
            <w:top w:val="none" w:sz="0" w:space="0" w:color="auto"/>
            <w:left w:val="none" w:sz="0" w:space="0" w:color="auto"/>
            <w:bottom w:val="none" w:sz="0" w:space="0" w:color="auto"/>
            <w:right w:val="none" w:sz="0" w:space="0" w:color="auto"/>
          </w:divBdr>
        </w:div>
        <w:div w:id="967442490">
          <w:marLeft w:val="640"/>
          <w:marRight w:val="0"/>
          <w:marTop w:val="0"/>
          <w:marBottom w:val="0"/>
          <w:divBdr>
            <w:top w:val="none" w:sz="0" w:space="0" w:color="auto"/>
            <w:left w:val="none" w:sz="0" w:space="0" w:color="auto"/>
            <w:bottom w:val="none" w:sz="0" w:space="0" w:color="auto"/>
            <w:right w:val="none" w:sz="0" w:space="0" w:color="auto"/>
          </w:divBdr>
        </w:div>
        <w:div w:id="857740510">
          <w:marLeft w:val="640"/>
          <w:marRight w:val="0"/>
          <w:marTop w:val="0"/>
          <w:marBottom w:val="0"/>
          <w:divBdr>
            <w:top w:val="none" w:sz="0" w:space="0" w:color="auto"/>
            <w:left w:val="none" w:sz="0" w:space="0" w:color="auto"/>
            <w:bottom w:val="none" w:sz="0" w:space="0" w:color="auto"/>
            <w:right w:val="none" w:sz="0" w:space="0" w:color="auto"/>
          </w:divBdr>
        </w:div>
        <w:div w:id="433944471">
          <w:marLeft w:val="640"/>
          <w:marRight w:val="0"/>
          <w:marTop w:val="0"/>
          <w:marBottom w:val="0"/>
          <w:divBdr>
            <w:top w:val="none" w:sz="0" w:space="0" w:color="auto"/>
            <w:left w:val="none" w:sz="0" w:space="0" w:color="auto"/>
            <w:bottom w:val="none" w:sz="0" w:space="0" w:color="auto"/>
            <w:right w:val="none" w:sz="0" w:space="0" w:color="auto"/>
          </w:divBdr>
        </w:div>
        <w:div w:id="370614876">
          <w:marLeft w:val="640"/>
          <w:marRight w:val="0"/>
          <w:marTop w:val="0"/>
          <w:marBottom w:val="0"/>
          <w:divBdr>
            <w:top w:val="none" w:sz="0" w:space="0" w:color="auto"/>
            <w:left w:val="none" w:sz="0" w:space="0" w:color="auto"/>
            <w:bottom w:val="none" w:sz="0" w:space="0" w:color="auto"/>
            <w:right w:val="none" w:sz="0" w:space="0" w:color="auto"/>
          </w:divBdr>
        </w:div>
        <w:div w:id="861430257">
          <w:marLeft w:val="640"/>
          <w:marRight w:val="0"/>
          <w:marTop w:val="0"/>
          <w:marBottom w:val="0"/>
          <w:divBdr>
            <w:top w:val="none" w:sz="0" w:space="0" w:color="auto"/>
            <w:left w:val="none" w:sz="0" w:space="0" w:color="auto"/>
            <w:bottom w:val="none" w:sz="0" w:space="0" w:color="auto"/>
            <w:right w:val="none" w:sz="0" w:space="0" w:color="auto"/>
          </w:divBdr>
        </w:div>
        <w:div w:id="2058042439">
          <w:marLeft w:val="640"/>
          <w:marRight w:val="0"/>
          <w:marTop w:val="0"/>
          <w:marBottom w:val="0"/>
          <w:divBdr>
            <w:top w:val="none" w:sz="0" w:space="0" w:color="auto"/>
            <w:left w:val="none" w:sz="0" w:space="0" w:color="auto"/>
            <w:bottom w:val="none" w:sz="0" w:space="0" w:color="auto"/>
            <w:right w:val="none" w:sz="0" w:space="0" w:color="auto"/>
          </w:divBdr>
        </w:div>
        <w:div w:id="2009286217">
          <w:marLeft w:val="640"/>
          <w:marRight w:val="0"/>
          <w:marTop w:val="0"/>
          <w:marBottom w:val="0"/>
          <w:divBdr>
            <w:top w:val="none" w:sz="0" w:space="0" w:color="auto"/>
            <w:left w:val="none" w:sz="0" w:space="0" w:color="auto"/>
            <w:bottom w:val="none" w:sz="0" w:space="0" w:color="auto"/>
            <w:right w:val="none" w:sz="0" w:space="0" w:color="auto"/>
          </w:divBdr>
        </w:div>
        <w:div w:id="1948001969">
          <w:marLeft w:val="640"/>
          <w:marRight w:val="0"/>
          <w:marTop w:val="0"/>
          <w:marBottom w:val="0"/>
          <w:divBdr>
            <w:top w:val="none" w:sz="0" w:space="0" w:color="auto"/>
            <w:left w:val="none" w:sz="0" w:space="0" w:color="auto"/>
            <w:bottom w:val="none" w:sz="0" w:space="0" w:color="auto"/>
            <w:right w:val="none" w:sz="0" w:space="0" w:color="auto"/>
          </w:divBdr>
        </w:div>
        <w:div w:id="1963805322">
          <w:marLeft w:val="640"/>
          <w:marRight w:val="0"/>
          <w:marTop w:val="0"/>
          <w:marBottom w:val="0"/>
          <w:divBdr>
            <w:top w:val="none" w:sz="0" w:space="0" w:color="auto"/>
            <w:left w:val="none" w:sz="0" w:space="0" w:color="auto"/>
            <w:bottom w:val="none" w:sz="0" w:space="0" w:color="auto"/>
            <w:right w:val="none" w:sz="0" w:space="0" w:color="auto"/>
          </w:divBdr>
        </w:div>
        <w:div w:id="851141813">
          <w:marLeft w:val="640"/>
          <w:marRight w:val="0"/>
          <w:marTop w:val="0"/>
          <w:marBottom w:val="0"/>
          <w:divBdr>
            <w:top w:val="none" w:sz="0" w:space="0" w:color="auto"/>
            <w:left w:val="none" w:sz="0" w:space="0" w:color="auto"/>
            <w:bottom w:val="none" w:sz="0" w:space="0" w:color="auto"/>
            <w:right w:val="none" w:sz="0" w:space="0" w:color="auto"/>
          </w:divBdr>
        </w:div>
        <w:div w:id="140661546">
          <w:marLeft w:val="640"/>
          <w:marRight w:val="0"/>
          <w:marTop w:val="0"/>
          <w:marBottom w:val="0"/>
          <w:divBdr>
            <w:top w:val="none" w:sz="0" w:space="0" w:color="auto"/>
            <w:left w:val="none" w:sz="0" w:space="0" w:color="auto"/>
            <w:bottom w:val="none" w:sz="0" w:space="0" w:color="auto"/>
            <w:right w:val="none" w:sz="0" w:space="0" w:color="auto"/>
          </w:divBdr>
        </w:div>
        <w:div w:id="504130347">
          <w:marLeft w:val="640"/>
          <w:marRight w:val="0"/>
          <w:marTop w:val="0"/>
          <w:marBottom w:val="0"/>
          <w:divBdr>
            <w:top w:val="none" w:sz="0" w:space="0" w:color="auto"/>
            <w:left w:val="none" w:sz="0" w:space="0" w:color="auto"/>
            <w:bottom w:val="none" w:sz="0" w:space="0" w:color="auto"/>
            <w:right w:val="none" w:sz="0" w:space="0" w:color="auto"/>
          </w:divBdr>
        </w:div>
        <w:div w:id="1731805911">
          <w:marLeft w:val="640"/>
          <w:marRight w:val="0"/>
          <w:marTop w:val="0"/>
          <w:marBottom w:val="0"/>
          <w:divBdr>
            <w:top w:val="none" w:sz="0" w:space="0" w:color="auto"/>
            <w:left w:val="none" w:sz="0" w:space="0" w:color="auto"/>
            <w:bottom w:val="none" w:sz="0" w:space="0" w:color="auto"/>
            <w:right w:val="none" w:sz="0" w:space="0" w:color="auto"/>
          </w:divBdr>
        </w:div>
        <w:div w:id="1628124902">
          <w:marLeft w:val="640"/>
          <w:marRight w:val="0"/>
          <w:marTop w:val="0"/>
          <w:marBottom w:val="0"/>
          <w:divBdr>
            <w:top w:val="none" w:sz="0" w:space="0" w:color="auto"/>
            <w:left w:val="none" w:sz="0" w:space="0" w:color="auto"/>
            <w:bottom w:val="none" w:sz="0" w:space="0" w:color="auto"/>
            <w:right w:val="none" w:sz="0" w:space="0" w:color="auto"/>
          </w:divBdr>
        </w:div>
        <w:div w:id="1065033446">
          <w:marLeft w:val="640"/>
          <w:marRight w:val="0"/>
          <w:marTop w:val="0"/>
          <w:marBottom w:val="0"/>
          <w:divBdr>
            <w:top w:val="none" w:sz="0" w:space="0" w:color="auto"/>
            <w:left w:val="none" w:sz="0" w:space="0" w:color="auto"/>
            <w:bottom w:val="none" w:sz="0" w:space="0" w:color="auto"/>
            <w:right w:val="none" w:sz="0" w:space="0" w:color="auto"/>
          </w:divBdr>
        </w:div>
        <w:div w:id="1953054975">
          <w:marLeft w:val="640"/>
          <w:marRight w:val="0"/>
          <w:marTop w:val="0"/>
          <w:marBottom w:val="0"/>
          <w:divBdr>
            <w:top w:val="none" w:sz="0" w:space="0" w:color="auto"/>
            <w:left w:val="none" w:sz="0" w:space="0" w:color="auto"/>
            <w:bottom w:val="none" w:sz="0" w:space="0" w:color="auto"/>
            <w:right w:val="none" w:sz="0" w:space="0" w:color="auto"/>
          </w:divBdr>
        </w:div>
        <w:div w:id="339507007">
          <w:marLeft w:val="640"/>
          <w:marRight w:val="0"/>
          <w:marTop w:val="0"/>
          <w:marBottom w:val="0"/>
          <w:divBdr>
            <w:top w:val="none" w:sz="0" w:space="0" w:color="auto"/>
            <w:left w:val="none" w:sz="0" w:space="0" w:color="auto"/>
            <w:bottom w:val="none" w:sz="0" w:space="0" w:color="auto"/>
            <w:right w:val="none" w:sz="0" w:space="0" w:color="auto"/>
          </w:divBdr>
        </w:div>
        <w:div w:id="1560901018">
          <w:marLeft w:val="640"/>
          <w:marRight w:val="0"/>
          <w:marTop w:val="0"/>
          <w:marBottom w:val="0"/>
          <w:divBdr>
            <w:top w:val="none" w:sz="0" w:space="0" w:color="auto"/>
            <w:left w:val="none" w:sz="0" w:space="0" w:color="auto"/>
            <w:bottom w:val="none" w:sz="0" w:space="0" w:color="auto"/>
            <w:right w:val="none" w:sz="0" w:space="0" w:color="auto"/>
          </w:divBdr>
        </w:div>
        <w:div w:id="1046872100">
          <w:marLeft w:val="640"/>
          <w:marRight w:val="0"/>
          <w:marTop w:val="0"/>
          <w:marBottom w:val="0"/>
          <w:divBdr>
            <w:top w:val="none" w:sz="0" w:space="0" w:color="auto"/>
            <w:left w:val="none" w:sz="0" w:space="0" w:color="auto"/>
            <w:bottom w:val="none" w:sz="0" w:space="0" w:color="auto"/>
            <w:right w:val="none" w:sz="0" w:space="0" w:color="auto"/>
          </w:divBdr>
        </w:div>
        <w:div w:id="1668092029">
          <w:marLeft w:val="640"/>
          <w:marRight w:val="0"/>
          <w:marTop w:val="0"/>
          <w:marBottom w:val="0"/>
          <w:divBdr>
            <w:top w:val="none" w:sz="0" w:space="0" w:color="auto"/>
            <w:left w:val="none" w:sz="0" w:space="0" w:color="auto"/>
            <w:bottom w:val="none" w:sz="0" w:space="0" w:color="auto"/>
            <w:right w:val="none" w:sz="0" w:space="0" w:color="auto"/>
          </w:divBdr>
        </w:div>
        <w:div w:id="332532897">
          <w:marLeft w:val="640"/>
          <w:marRight w:val="0"/>
          <w:marTop w:val="0"/>
          <w:marBottom w:val="0"/>
          <w:divBdr>
            <w:top w:val="none" w:sz="0" w:space="0" w:color="auto"/>
            <w:left w:val="none" w:sz="0" w:space="0" w:color="auto"/>
            <w:bottom w:val="none" w:sz="0" w:space="0" w:color="auto"/>
            <w:right w:val="none" w:sz="0" w:space="0" w:color="auto"/>
          </w:divBdr>
        </w:div>
        <w:div w:id="1972662618">
          <w:marLeft w:val="640"/>
          <w:marRight w:val="0"/>
          <w:marTop w:val="0"/>
          <w:marBottom w:val="0"/>
          <w:divBdr>
            <w:top w:val="none" w:sz="0" w:space="0" w:color="auto"/>
            <w:left w:val="none" w:sz="0" w:space="0" w:color="auto"/>
            <w:bottom w:val="none" w:sz="0" w:space="0" w:color="auto"/>
            <w:right w:val="none" w:sz="0" w:space="0" w:color="auto"/>
          </w:divBdr>
        </w:div>
        <w:div w:id="785318118">
          <w:marLeft w:val="640"/>
          <w:marRight w:val="0"/>
          <w:marTop w:val="0"/>
          <w:marBottom w:val="0"/>
          <w:divBdr>
            <w:top w:val="none" w:sz="0" w:space="0" w:color="auto"/>
            <w:left w:val="none" w:sz="0" w:space="0" w:color="auto"/>
            <w:bottom w:val="none" w:sz="0" w:space="0" w:color="auto"/>
            <w:right w:val="none" w:sz="0" w:space="0" w:color="auto"/>
          </w:divBdr>
        </w:div>
        <w:div w:id="170874007">
          <w:marLeft w:val="640"/>
          <w:marRight w:val="0"/>
          <w:marTop w:val="0"/>
          <w:marBottom w:val="0"/>
          <w:divBdr>
            <w:top w:val="none" w:sz="0" w:space="0" w:color="auto"/>
            <w:left w:val="none" w:sz="0" w:space="0" w:color="auto"/>
            <w:bottom w:val="none" w:sz="0" w:space="0" w:color="auto"/>
            <w:right w:val="none" w:sz="0" w:space="0" w:color="auto"/>
          </w:divBdr>
        </w:div>
        <w:div w:id="861672592">
          <w:marLeft w:val="640"/>
          <w:marRight w:val="0"/>
          <w:marTop w:val="0"/>
          <w:marBottom w:val="0"/>
          <w:divBdr>
            <w:top w:val="none" w:sz="0" w:space="0" w:color="auto"/>
            <w:left w:val="none" w:sz="0" w:space="0" w:color="auto"/>
            <w:bottom w:val="none" w:sz="0" w:space="0" w:color="auto"/>
            <w:right w:val="none" w:sz="0" w:space="0" w:color="auto"/>
          </w:divBdr>
        </w:div>
        <w:div w:id="1998803229">
          <w:marLeft w:val="640"/>
          <w:marRight w:val="0"/>
          <w:marTop w:val="0"/>
          <w:marBottom w:val="0"/>
          <w:divBdr>
            <w:top w:val="none" w:sz="0" w:space="0" w:color="auto"/>
            <w:left w:val="none" w:sz="0" w:space="0" w:color="auto"/>
            <w:bottom w:val="none" w:sz="0" w:space="0" w:color="auto"/>
            <w:right w:val="none" w:sz="0" w:space="0" w:color="auto"/>
          </w:divBdr>
        </w:div>
        <w:div w:id="1997683564">
          <w:marLeft w:val="640"/>
          <w:marRight w:val="0"/>
          <w:marTop w:val="0"/>
          <w:marBottom w:val="0"/>
          <w:divBdr>
            <w:top w:val="none" w:sz="0" w:space="0" w:color="auto"/>
            <w:left w:val="none" w:sz="0" w:space="0" w:color="auto"/>
            <w:bottom w:val="none" w:sz="0" w:space="0" w:color="auto"/>
            <w:right w:val="none" w:sz="0" w:space="0" w:color="auto"/>
          </w:divBdr>
        </w:div>
        <w:div w:id="958998882">
          <w:marLeft w:val="640"/>
          <w:marRight w:val="0"/>
          <w:marTop w:val="0"/>
          <w:marBottom w:val="0"/>
          <w:divBdr>
            <w:top w:val="none" w:sz="0" w:space="0" w:color="auto"/>
            <w:left w:val="none" w:sz="0" w:space="0" w:color="auto"/>
            <w:bottom w:val="none" w:sz="0" w:space="0" w:color="auto"/>
            <w:right w:val="none" w:sz="0" w:space="0" w:color="auto"/>
          </w:divBdr>
        </w:div>
        <w:div w:id="468397929">
          <w:marLeft w:val="640"/>
          <w:marRight w:val="0"/>
          <w:marTop w:val="0"/>
          <w:marBottom w:val="0"/>
          <w:divBdr>
            <w:top w:val="none" w:sz="0" w:space="0" w:color="auto"/>
            <w:left w:val="none" w:sz="0" w:space="0" w:color="auto"/>
            <w:bottom w:val="none" w:sz="0" w:space="0" w:color="auto"/>
            <w:right w:val="none" w:sz="0" w:space="0" w:color="auto"/>
          </w:divBdr>
        </w:div>
        <w:div w:id="1435322501">
          <w:marLeft w:val="640"/>
          <w:marRight w:val="0"/>
          <w:marTop w:val="0"/>
          <w:marBottom w:val="0"/>
          <w:divBdr>
            <w:top w:val="none" w:sz="0" w:space="0" w:color="auto"/>
            <w:left w:val="none" w:sz="0" w:space="0" w:color="auto"/>
            <w:bottom w:val="none" w:sz="0" w:space="0" w:color="auto"/>
            <w:right w:val="none" w:sz="0" w:space="0" w:color="auto"/>
          </w:divBdr>
        </w:div>
        <w:div w:id="861942059">
          <w:marLeft w:val="640"/>
          <w:marRight w:val="0"/>
          <w:marTop w:val="0"/>
          <w:marBottom w:val="0"/>
          <w:divBdr>
            <w:top w:val="none" w:sz="0" w:space="0" w:color="auto"/>
            <w:left w:val="none" w:sz="0" w:space="0" w:color="auto"/>
            <w:bottom w:val="none" w:sz="0" w:space="0" w:color="auto"/>
            <w:right w:val="none" w:sz="0" w:space="0" w:color="auto"/>
          </w:divBdr>
        </w:div>
        <w:div w:id="1318268104">
          <w:marLeft w:val="640"/>
          <w:marRight w:val="0"/>
          <w:marTop w:val="0"/>
          <w:marBottom w:val="0"/>
          <w:divBdr>
            <w:top w:val="none" w:sz="0" w:space="0" w:color="auto"/>
            <w:left w:val="none" w:sz="0" w:space="0" w:color="auto"/>
            <w:bottom w:val="none" w:sz="0" w:space="0" w:color="auto"/>
            <w:right w:val="none" w:sz="0" w:space="0" w:color="auto"/>
          </w:divBdr>
        </w:div>
        <w:div w:id="142082981">
          <w:marLeft w:val="640"/>
          <w:marRight w:val="0"/>
          <w:marTop w:val="0"/>
          <w:marBottom w:val="0"/>
          <w:divBdr>
            <w:top w:val="none" w:sz="0" w:space="0" w:color="auto"/>
            <w:left w:val="none" w:sz="0" w:space="0" w:color="auto"/>
            <w:bottom w:val="none" w:sz="0" w:space="0" w:color="auto"/>
            <w:right w:val="none" w:sz="0" w:space="0" w:color="auto"/>
          </w:divBdr>
        </w:div>
        <w:div w:id="1430345198">
          <w:marLeft w:val="640"/>
          <w:marRight w:val="0"/>
          <w:marTop w:val="0"/>
          <w:marBottom w:val="0"/>
          <w:divBdr>
            <w:top w:val="none" w:sz="0" w:space="0" w:color="auto"/>
            <w:left w:val="none" w:sz="0" w:space="0" w:color="auto"/>
            <w:bottom w:val="none" w:sz="0" w:space="0" w:color="auto"/>
            <w:right w:val="none" w:sz="0" w:space="0" w:color="auto"/>
          </w:divBdr>
        </w:div>
        <w:div w:id="555970753">
          <w:marLeft w:val="640"/>
          <w:marRight w:val="0"/>
          <w:marTop w:val="0"/>
          <w:marBottom w:val="0"/>
          <w:divBdr>
            <w:top w:val="none" w:sz="0" w:space="0" w:color="auto"/>
            <w:left w:val="none" w:sz="0" w:space="0" w:color="auto"/>
            <w:bottom w:val="none" w:sz="0" w:space="0" w:color="auto"/>
            <w:right w:val="none" w:sz="0" w:space="0" w:color="auto"/>
          </w:divBdr>
        </w:div>
        <w:div w:id="1352223327">
          <w:marLeft w:val="640"/>
          <w:marRight w:val="0"/>
          <w:marTop w:val="0"/>
          <w:marBottom w:val="0"/>
          <w:divBdr>
            <w:top w:val="none" w:sz="0" w:space="0" w:color="auto"/>
            <w:left w:val="none" w:sz="0" w:space="0" w:color="auto"/>
            <w:bottom w:val="none" w:sz="0" w:space="0" w:color="auto"/>
            <w:right w:val="none" w:sz="0" w:space="0" w:color="auto"/>
          </w:divBdr>
        </w:div>
        <w:div w:id="1235897163">
          <w:marLeft w:val="640"/>
          <w:marRight w:val="0"/>
          <w:marTop w:val="0"/>
          <w:marBottom w:val="0"/>
          <w:divBdr>
            <w:top w:val="none" w:sz="0" w:space="0" w:color="auto"/>
            <w:left w:val="none" w:sz="0" w:space="0" w:color="auto"/>
            <w:bottom w:val="none" w:sz="0" w:space="0" w:color="auto"/>
            <w:right w:val="none" w:sz="0" w:space="0" w:color="auto"/>
          </w:divBdr>
        </w:div>
        <w:div w:id="364335069">
          <w:marLeft w:val="640"/>
          <w:marRight w:val="0"/>
          <w:marTop w:val="0"/>
          <w:marBottom w:val="0"/>
          <w:divBdr>
            <w:top w:val="none" w:sz="0" w:space="0" w:color="auto"/>
            <w:left w:val="none" w:sz="0" w:space="0" w:color="auto"/>
            <w:bottom w:val="none" w:sz="0" w:space="0" w:color="auto"/>
            <w:right w:val="none" w:sz="0" w:space="0" w:color="auto"/>
          </w:divBdr>
        </w:div>
        <w:div w:id="1654330845">
          <w:marLeft w:val="640"/>
          <w:marRight w:val="0"/>
          <w:marTop w:val="0"/>
          <w:marBottom w:val="0"/>
          <w:divBdr>
            <w:top w:val="none" w:sz="0" w:space="0" w:color="auto"/>
            <w:left w:val="none" w:sz="0" w:space="0" w:color="auto"/>
            <w:bottom w:val="none" w:sz="0" w:space="0" w:color="auto"/>
            <w:right w:val="none" w:sz="0" w:space="0" w:color="auto"/>
          </w:divBdr>
        </w:div>
        <w:div w:id="1489711239">
          <w:marLeft w:val="640"/>
          <w:marRight w:val="0"/>
          <w:marTop w:val="0"/>
          <w:marBottom w:val="0"/>
          <w:divBdr>
            <w:top w:val="none" w:sz="0" w:space="0" w:color="auto"/>
            <w:left w:val="none" w:sz="0" w:space="0" w:color="auto"/>
            <w:bottom w:val="none" w:sz="0" w:space="0" w:color="auto"/>
            <w:right w:val="none" w:sz="0" w:space="0" w:color="auto"/>
          </w:divBdr>
        </w:div>
        <w:div w:id="866143729">
          <w:marLeft w:val="640"/>
          <w:marRight w:val="0"/>
          <w:marTop w:val="0"/>
          <w:marBottom w:val="0"/>
          <w:divBdr>
            <w:top w:val="none" w:sz="0" w:space="0" w:color="auto"/>
            <w:left w:val="none" w:sz="0" w:space="0" w:color="auto"/>
            <w:bottom w:val="none" w:sz="0" w:space="0" w:color="auto"/>
            <w:right w:val="none" w:sz="0" w:space="0" w:color="auto"/>
          </w:divBdr>
        </w:div>
        <w:div w:id="835222163">
          <w:marLeft w:val="640"/>
          <w:marRight w:val="0"/>
          <w:marTop w:val="0"/>
          <w:marBottom w:val="0"/>
          <w:divBdr>
            <w:top w:val="none" w:sz="0" w:space="0" w:color="auto"/>
            <w:left w:val="none" w:sz="0" w:space="0" w:color="auto"/>
            <w:bottom w:val="none" w:sz="0" w:space="0" w:color="auto"/>
            <w:right w:val="none" w:sz="0" w:space="0" w:color="auto"/>
          </w:divBdr>
        </w:div>
        <w:div w:id="403645575">
          <w:marLeft w:val="640"/>
          <w:marRight w:val="0"/>
          <w:marTop w:val="0"/>
          <w:marBottom w:val="0"/>
          <w:divBdr>
            <w:top w:val="none" w:sz="0" w:space="0" w:color="auto"/>
            <w:left w:val="none" w:sz="0" w:space="0" w:color="auto"/>
            <w:bottom w:val="none" w:sz="0" w:space="0" w:color="auto"/>
            <w:right w:val="none" w:sz="0" w:space="0" w:color="auto"/>
          </w:divBdr>
        </w:div>
        <w:div w:id="1767075995">
          <w:marLeft w:val="640"/>
          <w:marRight w:val="0"/>
          <w:marTop w:val="0"/>
          <w:marBottom w:val="0"/>
          <w:divBdr>
            <w:top w:val="none" w:sz="0" w:space="0" w:color="auto"/>
            <w:left w:val="none" w:sz="0" w:space="0" w:color="auto"/>
            <w:bottom w:val="none" w:sz="0" w:space="0" w:color="auto"/>
            <w:right w:val="none" w:sz="0" w:space="0" w:color="auto"/>
          </w:divBdr>
        </w:div>
        <w:div w:id="644240462">
          <w:marLeft w:val="640"/>
          <w:marRight w:val="0"/>
          <w:marTop w:val="0"/>
          <w:marBottom w:val="0"/>
          <w:divBdr>
            <w:top w:val="none" w:sz="0" w:space="0" w:color="auto"/>
            <w:left w:val="none" w:sz="0" w:space="0" w:color="auto"/>
            <w:bottom w:val="none" w:sz="0" w:space="0" w:color="auto"/>
            <w:right w:val="none" w:sz="0" w:space="0" w:color="auto"/>
          </w:divBdr>
        </w:div>
        <w:div w:id="1641232306">
          <w:marLeft w:val="640"/>
          <w:marRight w:val="0"/>
          <w:marTop w:val="0"/>
          <w:marBottom w:val="0"/>
          <w:divBdr>
            <w:top w:val="none" w:sz="0" w:space="0" w:color="auto"/>
            <w:left w:val="none" w:sz="0" w:space="0" w:color="auto"/>
            <w:bottom w:val="none" w:sz="0" w:space="0" w:color="auto"/>
            <w:right w:val="none" w:sz="0" w:space="0" w:color="auto"/>
          </w:divBdr>
        </w:div>
        <w:div w:id="872112732">
          <w:marLeft w:val="640"/>
          <w:marRight w:val="0"/>
          <w:marTop w:val="0"/>
          <w:marBottom w:val="0"/>
          <w:divBdr>
            <w:top w:val="none" w:sz="0" w:space="0" w:color="auto"/>
            <w:left w:val="none" w:sz="0" w:space="0" w:color="auto"/>
            <w:bottom w:val="none" w:sz="0" w:space="0" w:color="auto"/>
            <w:right w:val="none" w:sz="0" w:space="0" w:color="auto"/>
          </w:divBdr>
        </w:div>
        <w:div w:id="2032948767">
          <w:marLeft w:val="640"/>
          <w:marRight w:val="0"/>
          <w:marTop w:val="0"/>
          <w:marBottom w:val="0"/>
          <w:divBdr>
            <w:top w:val="none" w:sz="0" w:space="0" w:color="auto"/>
            <w:left w:val="none" w:sz="0" w:space="0" w:color="auto"/>
            <w:bottom w:val="none" w:sz="0" w:space="0" w:color="auto"/>
            <w:right w:val="none" w:sz="0" w:space="0" w:color="auto"/>
          </w:divBdr>
        </w:div>
        <w:div w:id="2016154079">
          <w:marLeft w:val="640"/>
          <w:marRight w:val="0"/>
          <w:marTop w:val="0"/>
          <w:marBottom w:val="0"/>
          <w:divBdr>
            <w:top w:val="none" w:sz="0" w:space="0" w:color="auto"/>
            <w:left w:val="none" w:sz="0" w:space="0" w:color="auto"/>
            <w:bottom w:val="none" w:sz="0" w:space="0" w:color="auto"/>
            <w:right w:val="none" w:sz="0" w:space="0" w:color="auto"/>
          </w:divBdr>
        </w:div>
        <w:div w:id="496653550">
          <w:marLeft w:val="640"/>
          <w:marRight w:val="0"/>
          <w:marTop w:val="0"/>
          <w:marBottom w:val="0"/>
          <w:divBdr>
            <w:top w:val="none" w:sz="0" w:space="0" w:color="auto"/>
            <w:left w:val="none" w:sz="0" w:space="0" w:color="auto"/>
            <w:bottom w:val="none" w:sz="0" w:space="0" w:color="auto"/>
            <w:right w:val="none" w:sz="0" w:space="0" w:color="auto"/>
          </w:divBdr>
        </w:div>
        <w:div w:id="1509565009">
          <w:marLeft w:val="640"/>
          <w:marRight w:val="0"/>
          <w:marTop w:val="0"/>
          <w:marBottom w:val="0"/>
          <w:divBdr>
            <w:top w:val="none" w:sz="0" w:space="0" w:color="auto"/>
            <w:left w:val="none" w:sz="0" w:space="0" w:color="auto"/>
            <w:bottom w:val="none" w:sz="0" w:space="0" w:color="auto"/>
            <w:right w:val="none" w:sz="0" w:space="0" w:color="auto"/>
          </w:divBdr>
        </w:div>
        <w:div w:id="486634528">
          <w:marLeft w:val="640"/>
          <w:marRight w:val="0"/>
          <w:marTop w:val="0"/>
          <w:marBottom w:val="0"/>
          <w:divBdr>
            <w:top w:val="none" w:sz="0" w:space="0" w:color="auto"/>
            <w:left w:val="none" w:sz="0" w:space="0" w:color="auto"/>
            <w:bottom w:val="none" w:sz="0" w:space="0" w:color="auto"/>
            <w:right w:val="none" w:sz="0" w:space="0" w:color="auto"/>
          </w:divBdr>
        </w:div>
        <w:div w:id="377124265">
          <w:marLeft w:val="640"/>
          <w:marRight w:val="0"/>
          <w:marTop w:val="0"/>
          <w:marBottom w:val="0"/>
          <w:divBdr>
            <w:top w:val="none" w:sz="0" w:space="0" w:color="auto"/>
            <w:left w:val="none" w:sz="0" w:space="0" w:color="auto"/>
            <w:bottom w:val="none" w:sz="0" w:space="0" w:color="auto"/>
            <w:right w:val="none" w:sz="0" w:space="0" w:color="auto"/>
          </w:divBdr>
        </w:div>
        <w:div w:id="2010254914">
          <w:marLeft w:val="640"/>
          <w:marRight w:val="0"/>
          <w:marTop w:val="0"/>
          <w:marBottom w:val="0"/>
          <w:divBdr>
            <w:top w:val="none" w:sz="0" w:space="0" w:color="auto"/>
            <w:left w:val="none" w:sz="0" w:space="0" w:color="auto"/>
            <w:bottom w:val="none" w:sz="0" w:space="0" w:color="auto"/>
            <w:right w:val="none" w:sz="0" w:space="0" w:color="auto"/>
          </w:divBdr>
        </w:div>
        <w:div w:id="403071037">
          <w:marLeft w:val="640"/>
          <w:marRight w:val="0"/>
          <w:marTop w:val="0"/>
          <w:marBottom w:val="0"/>
          <w:divBdr>
            <w:top w:val="none" w:sz="0" w:space="0" w:color="auto"/>
            <w:left w:val="none" w:sz="0" w:space="0" w:color="auto"/>
            <w:bottom w:val="none" w:sz="0" w:space="0" w:color="auto"/>
            <w:right w:val="none" w:sz="0" w:space="0" w:color="auto"/>
          </w:divBdr>
        </w:div>
        <w:div w:id="857891524">
          <w:marLeft w:val="640"/>
          <w:marRight w:val="0"/>
          <w:marTop w:val="0"/>
          <w:marBottom w:val="0"/>
          <w:divBdr>
            <w:top w:val="none" w:sz="0" w:space="0" w:color="auto"/>
            <w:left w:val="none" w:sz="0" w:space="0" w:color="auto"/>
            <w:bottom w:val="none" w:sz="0" w:space="0" w:color="auto"/>
            <w:right w:val="none" w:sz="0" w:space="0" w:color="auto"/>
          </w:divBdr>
        </w:div>
        <w:div w:id="642737357">
          <w:marLeft w:val="640"/>
          <w:marRight w:val="0"/>
          <w:marTop w:val="0"/>
          <w:marBottom w:val="0"/>
          <w:divBdr>
            <w:top w:val="none" w:sz="0" w:space="0" w:color="auto"/>
            <w:left w:val="none" w:sz="0" w:space="0" w:color="auto"/>
            <w:bottom w:val="none" w:sz="0" w:space="0" w:color="auto"/>
            <w:right w:val="none" w:sz="0" w:space="0" w:color="auto"/>
          </w:divBdr>
        </w:div>
        <w:div w:id="917665919">
          <w:marLeft w:val="640"/>
          <w:marRight w:val="0"/>
          <w:marTop w:val="0"/>
          <w:marBottom w:val="0"/>
          <w:divBdr>
            <w:top w:val="none" w:sz="0" w:space="0" w:color="auto"/>
            <w:left w:val="none" w:sz="0" w:space="0" w:color="auto"/>
            <w:bottom w:val="none" w:sz="0" w:space="0" w:color="auto"/>
            <w:right w:val="none" w:sz="0" w:space="0" w:color="auto"/>
          </w:divBdr>
        </w:div>
        <w:div w:id="1476948052">
          <w:marLeft w:val="640"/>
          <w:marRight w:val="0"/>
          <w:marTop w:val="0"/>
          <w:marBottom w:val="0"/>
          <w:divBdr>
            <w:top w:val="none" w:sz="0" w:space="0" w:color="auto"/>
            <w:left w:val="none" w:sz="0" w:space="0" w:color="auto"/>
            <w:bottom w:val="none" w:sz="0" w:space="0" w:color="auto"/>
            <w:right w:val="none" w:sz="0" w:space="0" w:color="auto"/>
          </w:divBdr>
        </w:div>
        <w:div w:id="1931229377">
          <w:marLeft w:val="640"/>
          <w:marRight w:val="0"/>
          <w:marTop w:val="0"/>
          <w:marBottom w:val="0"/>
          <w:divBdr>
            <w:top w:val="none" w:sz="0" w:space="0" w:color="auto"/>
            <w:left w:val="none" w:sz="0" w:space="0" w:color="auto"/>
            <w:bottom w:val="none" w:sz="0" w:space="0" w:color="auto"/>
            <w:right w:val="none" w:sz="0" w:space="0" w:color="auto"/>
          </w:divBdr>
        </w:div>
        <w:div w:id="1692994904">
          <w:marLeft w:val="640"/>
          <w:marRight w:val="0"/>
          <w:marTop w:val="0"/>
          <w:marBottom w:val="0"/>
          <w:divBdr>
            <w:top w:val="none" w:sz="0" w:space="0" w:color="auto"/>
            <w:left w:val="none" w:sz="0" w:space="0" w:color="auto"/>
            <w:bottom w:val="none" w:sz="0" w:space="0" w:color="auto"/>
            <w:right w:val="none" w:sz="0" w:space="0" w:color="auto"/>
          </w:divBdr>
        </w:div>
        <w:div w:id="1796634105">
          <w:marLeft w:val="640"/>
          <w:marRight w:val="0"/>
          <w:marTop w:val="0"/>
          <w:marBottom w:val="0"/>
          <w:divBdr>
            <w:top w:val="none" w:sz="0" w:space="0" w:color="auto"/>
            <w:left w:val="none" w:sz="0" w:space="0" w:color="auto"/>
            <w:bottom w:val="none" w:sz="0" w:space="0" w:color="auto"/>
            <w:right w:val="none" w:sz="0" w:space="0" w:color="auto"/>
          </w:divBdr>
        </w:div>
        <w:div w:id="1971325113">
          <w:marLeft w:val="640"/>
          <w:marRight w:val="0"/>
          <w:marTop w:val="0"/>
          <w:marBottom w:val="0"/>
          <w:divBdr>
            <w:top w:val="none" w:sz="0" w:space="0" w:color="auto"/>
            <w:left w:val="none" w:sz="0" w:space="0" w:color="auto"/>
            <w:bottom w:val="none" w:sz="0" w:space="0" w:color="auto"/>
            <w:right w:val="none" w:sz="0" w:space="0" w:color="auto"/>
          </w:divBdr>
        </w:div>
        <w:div w:id="415589097">
          <w:marLeft w:val="640"/>
          <w:marRight w:val="0"/>
          <w:marTop w:val="0"/>
          <w:marBottom w:val="0"/>
          <w:divBdr>
            <w:top w:val="none" w:sz="0" w:space="0" w:color="auto"/>
            <w:left w:val="none" w:sz="0" w:space="0" w:color="auto"/>
            <w:bottom w:val="none" w:sz="0" w:space="0" w:color="auto"/>
            <w:right w:val="none" w:sz="0" w:space="0" w:color="auto"/>
          </w:divBdr>
        </w:div>
        <w:div w:id="735862715">
          <w:marLeft w:val="640"/>
          <w:marRight w:val="0"/>
          <w:marTop w:val="0"/>
          <w:marBottom w:val="0"/>
          <w:divBdr>
            <w:top w:val="none" w:sz="0" w:space="0" w:color="auto"/>
            <w:left w:val="none" w:sz="0" w:space="0" w:color="auto"/>
            <w:bottom w:val="none" w:sz="0" w:space="0" w:color="auto"/>
            <w:right w:val="none" w:sz="0" w:space="0" w:color="auto"/>
          </w:divBdr>
        </w:div>
        <w:div w:id="638924870">
          <w:marLeft w:val="640"/>
          <w:marRight w:val="0"/>
          <w:marTop w:val="0"/>
          <w:marBottom w:val="0"/>
          <w:divBdr>
            <w:top w:val="none" w:sz="0" w:space="0" w:color="auto"/>
            <w:left w:val="none" w:sz="0" w:space="0" w:color="auto"/>
            <w:bottom w:val="none" w:sz="0" w:space="0" w:color="auto"/>
            <w:right w:val="none" w:sz="0" w:space="0" w:color="auto"/>
          </w:divBdr>
        </w:div>
        <w:div w:id="1811165879">
          <w:marLeft w:val="640"/>
          <w:marRight w:val="0"/>
          <w:marTop w:val="0"/>
          <w:marBottom w:val="0"/>
          <w:divBdr>
            <w:top w:val="none" w:sz="0" w:space="0" w:color="auto"/>
            <w:left w:val="none" w:sz="0" w:space="0" w:color="auto"/>
            <w:bottom w:val="none" w:sz="0" w:space="0" w:color="auto"/>
            <w:right w:val="none" w:sz="0" w:space="0" w:color="auto"/>
          </w:divBdr>
        </w:div>
        <w:div w:id="825047010">
          <w:marLeft w:val="640"/>
          <w:marRight w:val="0"/>
          <w:marTop w:val="0"/>
          <w:marBottom w:val="0"/>
          <w:divBdr>
            <w:top w:val="none" w:sz="0" w:space="0" w:color="auto"/>
            <w:left w:val="none" w:sz="0" w:space="0" w:color="auto"/>
            <w:bottom w:val="none" w:sz="0" w:space="0" w:color="auto"/>
            <w:right w:val="none" w:sz="0" w:space="0" w:color="auto"/>
          </w:divBdr>
        </w:div>
        <w:div w:id="53357107">
          <w:marLeft w:val="640"/>
          <w:marRight w:val="0"/>
          <w:marTop w:val="0"/>
          <w:marBottom w:val="0"/>
          <w:divBdr>
            <w:top w:val="none" w:sz="0" w:space="0" w:color="auto"/>
            <w:left w:val="none" w:sz="0" w:space="0" w:color="auto"/>
            <w:bottom w:val="none" w:sz="0" w:space="0" w:color="auto"/>
            <w:right w:val="none" w:sz="0" w:space="0" w:color="auto"/>
          </w:divBdr>
        </w:div>
        <w:div w:id="80763111">
          <w:marLeft w:val="640"/>
          <w:marRight w:val="0"/>
          <w:marTop w:val="0"/>
          <w:marBottom w:val="0"/>
          <w:divBdr>
            <w:top w:val="none" w:sz="0" w:space="0" w:color="auto"/>
            <w:left w:val="none" w:sz="0" w:space="0" w:color="auto"/>
            <w:bottom w:val="none" w:sz="0" w:space="0" w:color="auto"/>
            <w:right w:val="none" w:sz="0" w:space="0" w:color="auto"/>
          </w:divBdr>
        </w:div>
        <w:div w:id="960457729">
          <w:marLeft w:val="640"/>
          <w:marRight w:val="0"/>
          <w:marTop w:val="0"/>
          <w:marBottom w:val="0"/>
          <w:divBdr>
            <w:top w:val="none" w:sz="0" w:space="0" w:color="auto"/>
            <w:left w:val="none" w:sz="0" w:space="0" w:color="auto"/>
            <w:bottom w:val="none" w:sz="0" w:space="0" w:color="auto"/>
            <w:right w:val="none" w:sz="0" w:space="0" w:color="auto"/>
          </w:divBdr>
        </w:div>
        <w:div w:id="63569964">
          <w:marLeft w:val="640"/>
          <w:marRight w:val="0"/>
          <w:marTop w:val="0"/>
          <w:marBottom w:val="0"/>
          <w:divBdr>
            <w:top w:val="none" w:sz="0" w:space="0" w:color="auto"/>
            <w:left w:val="none" w:sz="0" w:space="0" w:color="auto"/>
            <w:bottom w:val="none" w:sz="0" w:space="0" w:color="auto"/>
            <w:right w:val="none" w:sz="0" w:space="0" w:color="auto"/>
          </w:divBdr>
        </w:div>
        <w:div w:id="226189194">
          <w:marLeft w:val="640"/>
          <w:marRight w:val="0"/>
          <w:marTop w:val="0"/>
          <w:marBottom w:val="0"/>
          <w:divBdr>
            <w:top w:val="none" w:sz="0" w:space="0" w:color="auto"/>
            <w:left w:val="none" w:sz="0" w:space="0" w:color="auto"/>
            <w:bottom w:val="none" w:sz="0" w:space="0" w:color="auto"/>
            <w:right w:val="none" w:sz="0" w:space="0" w:color="auto"/>
          </w:divBdr>
        </w:div>
        <w:div w:id="1381633520">
          <w:marLeft w:val="640"/>
          <w:marRight w:val="0"/>
          <w:marTop w:val="0"/>
          <w:marBottom w:val="0"/>
          <w:divBdr>
            <w:top w:val="none" w:sz="0" w:space="0" w:color="auto"/>
            <w:left w:val="none" w:sz="0" w:space="0" w:color="auto"/>
            <w:bottom w:val="none" w:sz="0" w:space="0" w:color="auto"/>
            <w:right w:val="none" w:sz="0" w:space="0" w:color="auto"/>
          </w:divBdr>
        </w:div>
        <w:div w:id="898251583">
          <w:marLeft w:val="640"/>
          <w:marRight w:val="0"/>
          <w:marTop w:val="0"/>
          <w:marBottom w:val="0"/>
          <w:divBdr>
            <w:top w:val="none" w:sz="0" w:space="0" w:color="auto"/>
            <w:left w:val="none" w:sz="0" w:space="0" w:color="auto"/>
            <w:bottom w:val="none" w:sz="0" w:space="0" w:color="auto"/>
            <w:right w:val="none" w:sz="0" w:space="0" w:color="auto"/>
          </w:divBdr>
        </w:div>
        <w:div w:id="114251270">
          <w:marLeft w:val="640"/>
          <w:marRight w:val="0"/>
          <w:marTop w:val="0"/>
          <w:marBottom w:val="0"/>
          <w:divBdr>
            <w:top w:val="none" w:sz="0" w:space="0" w:color="auto"/>
            <w:left w:val="none" w:sz="0" w:space="0" w:color="auto"/>
            <w:bottom w:val="none" w:sz="0" w:space="0" w:color="auto"/>
            <w:right w:val="none" w:sz="0" w:space="0" w:color="auto"/>
          </w:divBdr>
        </w:div>
        <w:div w:id="876353969">
          <w:marLeft w:val="640"/>
          <w:marRight w:val="0"/>
          <w:marTop w:val="0"/>
          <w:marBottom w:val="0"/>
          <w:divBdr>
            <w:top w:val="none" w:sz="0" w:space="0" w:color="auto"/>
            <w:left w:val="none" w:sz="0" w:space="0" w:color="auto"/>
            <w:bottom w:val="none" w:sz="0" w:space="0" w:color="auto"/>
            <w:right w:val="none" w:sz="0" w:space="0" w:color="auto"/>
          </w:divBdr>
        </w:div>
      </w:divsChild>
    </w:div>
    <w:div w:id="590435575">
      <w:bodyDiv w:val="1"/>
      <w:marLeft w:val="0"/>
      <w:marRight w:val="0"/>
      <w:marTop w:val="0"/>
      <w:marBottom w:val="0"/>
      <w:divBdr>
        <w:top w:val="none" w:sz="0" w:space="0" w:color="auto"/>
        <w:left w:val="none" w:sz="0" w:space="0" w:color="auto"/>
        <w:bottom w:val="none" w:sz="0" w:space="0" w:color="auto"/>
        <w:right w:val="none" w:sz="0" w:space="0" w:color="auto"/>
      </w:divBdr>
      <w:divsChild>
        <w:div w:id="680623968">
          <w:marLeft w:val="640"/>
          <w:marRight w:val="0"/>
          <w:marTop w:val="0"/>
          <w:marBottom w:val="0"/>
          <w:divBdr>
            <w:top w:val="none" w:sz="0" w:space="0" w:color="auto"/>
            <w:left w:val="none" w:sz="0" w:space="0" w:color="auto"/>
            <w:bottom w:val="none" w:sz="0" w:space="0" w:color="auto"/>
            <w:right w:val="none" w:sz="0" w:space="0" w:color="auto"/>
          </w:divBdr>
        </w:div>
        <w:div w:id="924266347">
          <w:marLeft w:val="640"/>
          <w:marRight w:val="0"/>
          <w:marTop w:val="0"/>
          <w:marBottom w:val="0"/>
          <w:divBdr>
            <w:top w:val="none" w:sz="0" w:space="0" w:color="auto"/>
            <w:left w:val="none" w:sz="0" w:space="0" w:color="auto"/>
            <w:bottom w:val="none" w:sz="0" w:space="0" w:color="auto"/>
            <w:right w:val="none" w:sz="0" w:space="0" w:color="auto"/>
          </w:divBdr>
        </w:div>
        <w:div w:id="799498695">
          <w:marLeft w:val="640"/>
          <w:marRight w:val="0"/>
          <w:marTop w:val="0"/>
          <w:marBottom w:val="0"/>
          <w:divBdr>
            <w:top w:val="none" w:sz="0" w:space="0" w:color="auto"/>
            <w:left w:val="none" w:sz="0" w:space="0" w:color="auto"/>
            <w:bottom w:val="none" w:sz="0" w:space="0" w:color="auto"/>
            <w:right w:val="none" w:sz="0" w:space="0" w:color="auto"/>
          </w:divBdr>
        </w:div>
        <w:div w:id="734815919">
          <w:marLeft w:val="640"/>
          <w:marRight w:val="0"/>
          <w:marTop w:val="0"/>
          <w:marBottom w:val="0"/>
          <w:divBdr>
            <w:top w:val="none" w:sz="0" w:space="0" w:color="auto"/>
            <w:left w:val="none" w:sz="0" w:space="0" w:color="auto"/>
            <w:bottom w:val="none" w:sz="0" w:space="0" w:color="auto"/>
            <w:right w:val="none" w:sz="0" w:space="0" w:color="auto"/>
          </w:divBdr>
        </w:div>
        <w:div w:id="1959798156">
          <w:marLeft w:val="640"/>
          <w:marRight w:val="0"/>
          <w:marTop w:val="0"/>
          <w:marBottom w:val="0"/>
          <w:divBdr>
            <w:top w:val="none" w:sz="0" w:space="0" w:color="auto"/>
            <w:left w:val="none" w:sz="0" w:space="0" w:color="auto"/>
            <w:bottom w:val="none" w:sz="0" w:space="0" w:color="auto"/>
            <w:right w:val="none" w:sz="0" w:space="0" w:color="auto"/>
          </w:divBdr>
        </w:div>
        <w:div w:id="2007393461">
          <w:marLeft w:val="640"/>
          <w:marRight w:val="0"/>
          <w:marTop w:val="0"/>
          <w:marBottom w:val="0"/>
          <w:divBdr>
            <w:top w:val="none" w:sz="0" w:space="0" w:color="auto"/>
            <w:left w:val="none" w:sz="0" w:space="0" w:color="auto"/>
            <w:bottom w:val="none" w:sz="0" w:space="0" w:color="auto"/>
            <w:right w:val="none" w:sz="0" w:space="0" w:color="auto"/>
          </w:divBdr>
        </w:div>
        <w:div w:id="564419285">
          <w:marLeft w:val="640"/>
          <w:marRight w:val="0"/>
          <w:marTop w:val="0"/>
          <w:marBottom w:val="0"/>
          <w:divBdr>
            <w:top w:val="none" w:sz="0" w:space="0" w:color="auto"/>
            <w:left w:val="none" w:sz="0" w:space="0" w:color="auto"/>
            <w:bottom w:val="none" w:sz="0" w:space="0" w:color="auto"/>
            <w:right w:val="none" w:sz="0" w:space="0" w:color="auto"/>
          </w:divBdr>
        </w:div>
        <w:div w:id="779223963">
          <w:marLeft w:val="640"/>
          <w:marRight w:val="0"/>
          <w:marTop w:val="0"/>
          <w:marBottom w:val="0"/>
          <w:divBdr>
            <w:top w:val="none" w:sz="0" w:space="0" w:color="auto"/>
            <w:left w:val="none" w:sz="0" w:space="0" w:color="auto"/>
            <w:bottom w:val="none" w:sz="0" w:space="0" w:color="auto"/>
            <w:right w:val="none" w:sz="0" w:space="0" w:color="auto"/>
          </w:divBdr>
        </w:div>
        <w:div w:id="1622153190">
          <w:marLeft w:val="640"/>
          <w:marRight w:val="0"/>
          <w:marTop w:val="0"/>
          <w:marBottom w:val="0"/>
          <w:divBdr>
            <w:top w:val="none" w:sz="0" w:space="0" w:color="auto"/>
            <w:left w:val="none" w:sz="0" w:space="0" w:color="auto"/>
            <w:bottom w:val="none" w:sz="0" w:space="0" w:color="auto"/>
            <w:right w:val="none" w:sz="0" w:space="0" w:color="auto"/>
          </w:divBdr>
        </w:div>
        <w:div w:id="1611350960">
          <w:marLeft w:val="640"/>
          <w:marRight w:val="0"/>
          <w:marTop w:val="0"/>
          <w:marBottom w:val="0"/>
          <w:divBdr>
            <w:top w:val="none" w:sz="0" w:space="0" w:color="auto"/>
            <w:left w:val="none" w:sz="0" w:space="0" w:color="auto"/>
            <w:bottom w:val="none" w:sz="0" w:space="0" w:color="auto"/>
            <w:right w:val="none" w:sz="0" w:space="0" w:color="auto"/>
          </w:divBdr>
        </w:div>
        <w:div w:id="1349796879">
          <w:marLeft w:val="640"/>
          <w:marRight w:val="0"/>
          <w:marTop w:val="0"/>
          <w:marBottom w:val="0"/>
          <w:divBdr>
            <w:top w:val="none" w:sz="0" w:space="0" w:color="auto"/>
            <w:left w:val="none" w:sz="0" w:space="0" w:color="auto"/>
            <w:bottom w:val="none" w:sz="0" w:space="0" w:color="auto"/>
            <w:right w:val="none" w:sz="0" w:space="0" w:color="auto"/>
          </w:divBdr>
        </w:div>
        <w:div w:id="539560613">
          <w:marLeft w:val="640"/>
          <w:marRight w:val="0"/>
          <w:marTop w:val="0"/>
          <w:marBottom w:val="0"/>
          <w:divBdr>
            <w:top w:val="none" w:sz="0" w:space="0" w:color="auto"/>
            <w:left w:val="none" w:sz="0" w:space="0" w:color="auto"/>
            <w:bottom w:val="none" w:sz="0" w:space="0" w:color="auto"/>
            <w:right w:val="none" w:sz="0" w:space="0" w:color="auto"/>
          </w:divBdr>
        </w:div>
        <w:div w:id="1492409506">
          <w:marLeft w:val="640"/>
          <w:marRight w:val="0"/>
          <w:marTop w:val="0"/>
          <w:marBottom w:val="0"/>
          <w:divBdr>
            <w:top w:val="none" w:sz="0" w:space="0" w:color="auto"/>
            <w:left w:val="none" w:sz="0" w:space="0" w:color="auto"/>
            <w:bottom w:val="none" w:sz="0" w:space="0" w:color="auto"/>
            <w:right w:val="none" w:sz="0" w:space="0" w:color="auto"/>
          </w:divBdr>
        </w:div>
        <w:div w:id="1599751596">
          <w:marLeft w:val="640"/>
          <w:marRight w:val="0"/>
          <w:marTop w:val="0"/>
          <w:marBottom w:val="0"/>
          <w:divBdr>
            <w:top w:val="none" w:sz="0" w:space="0" w:color="auto"/>
            <w:left w:val="none" w:sz="0" w:space="0" w:color="auto"/>
            <w:bottom w:val="none" w:sz="0" w:space="0" w:color="auto"/>
            <w:right w:val="none" w:sz="0" w:space="0" w:color="auto"/>
          </w:divBdr>
        </w:div>
        <w:div w:id="1863937426">
          <w:marLeft w:val="640"/>
          <w:marRight w:val="0"/>
          <w:marTop w:val="0"/>
          <w:marBottom w:val="0"/>
          <w:divBdr>
            <w:top w:val="none" w:sz="0" w:space="0" w:color="auto"/>
            <w:left w:val="none" w:sz="0" w:space="0" w:color="auto"/>
            <w:bottom w:val="none" w:sz="0" w:space="0" w:color="auto"/>
            <w:right w:val="none" w:sz="0" w:space="0" w:color="auto"/>
          </w:divBdr>
        </w:div>
        <w:div w:id="733241743">
          <w:marLeft w:val="640"/>
          <w:marRight w:val="0"/>
          <w:marTop w:val="0"/>
          <w:marBottom w:val="0"/>
          <w:divBdr>
            <w:top w:val="none" w:sz="0" w:space="0" w:color="auto"/>
            <w:left w:val="none" w:sz="0" w:space="0" w:color="auto"/>
            <w:bottom w:val="none" w:sz="0" w:space="0" w:color="auto"/>
            <w:right w:val="none" w:sz="0" w:space="0" w:color="auto"/>
          </w:divBdr>
        </w:div>
        <w:div w:id="1336150783">
          <w:marLeft w:val="640"/>
          <w:marRight w:val="0"/>
          <w:marTop w:val="0"/>
          <w:marBottom w:val="0"/>
          <w:divBdr>
            <w:top w:val="none" w:sz="0" w:space="0" w:color="auto"/>
            <w:left w:val="none" w:sz="0" w:space="0" w:color="auto"/>
            <w:bottom w:val="none" w:sz="0" w:space="0" w:color="auto"/>
            <w:right w:val="none" w:sz="0" w:space="0" w:color="auto"/>
          </w:divBdr>
        </w:div>
        <w:div w:id="1696468283">
          <w:marLeft w:val="640"/>
          <w:marRight w:val="0"/>
          <w:marTop w:val="0"/>
          <w:marBottom w:val="0"/>
          <w:divBdr>
            <w:top w:val="none" w:sz="0" w:space="0" w:color="auto"/>
            <w:left w:val="none" w:sz="0" w:space="0" w:color="auto"/>
            <w:bottom w:val="none" w:sz="0" w:space="0" w:color="auto"/>
            <w:right w:val="none" w:sz="0" w:space="0" w:color="auto"/>
          </w:divBdr>
        </w:div>
        <w:div w:id="709183102">
          <w:marLeft w:val="640"/>
          <w:marRight w:val="0"/>
          <w:marTop w:val="0"/>
          <w:marBottom w:val="0"/>
          <w:divBdr>
            <w:top w:val="none" w:sz="0" w:space="0" w:color="auto"/>
            <w:left w:val="none" w:sz="0" w:space="0" w:color="auto"/>
            <w:bottom w:val="none" w:sz="0" w:space="0" w:color="auto"/>
            <w:right w:val="none" w:sz="0" w:space="0" w:color="auto"/>
          </w:divBdr>
        </w:div>
        <w:div w:id="1596326390">
          <w:marLeft w:val="640"/>
          <w:marRight w:val="0"/>
          <w:marTop w:val="0"/>
          <w:marBottom w:val="0"/>
          <w:divBdr>
            <w:top w:val="none" w:sz="0" w:space="0" w:color="auto"/>
            <w:left w:val="none" w:sz="0" w:space="0" w:color="auto"/>
            <w:bottom w:val="none" w:sz="0" w:space="0" w:color="auto"/>
            <w:right w:val="none" w:sz="0" w:space="0" w:color="auto"/>
          </w:divBdr>
        </w:div>
        <w:div w:id="939870627">
          <w:marLeft w:val="640"/>
          <w:marRight w:val="0"/>
          <w:marTop w:val="0"/>
          <w:marBottom w:val="0"/>
          <w:divBdr>
            <w:top w:val="none" w:sz="0" w:space="0" w:color="auto"/>
            <w:left w:val="none" w:sz="0" w:space="0" w:color="auto"/>
            <w:bottom w:val="none" w:sz="0" w:space="0" w:color="auto"/>
            <w:right w:val="none" w:sz="0" w:space="0" w:color="auto"/>
          </w:divBdr>
        </w:div>
        <w:div w:id="257446514">
          <w:marLeft w:val="640"/>
          <w:marRight w:val="0"/>
          <w:marTop w:val="0"/>
          <w:marBottom w:val="0"/>
          <w:divBdr>
            <w:top w:val="none" w:sz="0" w:space="0" w:color="auto"/>
            <w:left w:val="none" w:sz="0" w:space="0" w:color="auto"/>
            <w:bottom w:val="none" w:sz="0" w:space="0" w:color="auto"/>
            <w:right w:val="none" w:sz="0" w:space="0" w:color="auto"/>
          </w:divBdr>
        </w:div>
        <w:div w:id="205988553">
          <w:marLeft w:val="640"/>
          <w:marRight w:val="0"/>
          <w:marTop w:val="0"/>
          <w:marBottom w:val="0"/>
          <w:divBdr>
            <w:top w:val="none" w:sz="0" w:space="0" w:color="auto"/>
            <w:left w:val="none" w:sz="0" w:space="0" w:color="auto"/>
            <w:bottom w:val="none" w:sz="0" w:space="0" w:color="auto"/>
            <w:right w:val="none" w:sz="0" w:space="0" w:color="auto"/>
          </w:divBdr>
        </w:div>
        <w:div w:id="2141075101">
          <w:marLeft w:val="640"/>
          <w:marRight w:val="0"/>
          <w:marTop w:val="0"/>
          <w:marBottom w:val="0"/>
          <w:divBdr>
            <w:top w:val="none" w:sz="0" w:space="0" w:color="auto"/>
            <w:left w:val="none" w:sz="0" w:space="0" w:color="auto"/>
            <w:bottom w:val="none" w:sz="0" w:space="0" w:color="auto"/>
            <w:right w:val="none" w:sz="0" w:space="0" w:color="auto"/>
          </w:divBdr>
        </w:div>
        <w:div w:id="1102607276">
          <w:marLeft w:val="640"/>
          <w:marRight w:val="0"/>
          <w:marTop w:val="0"/>
          <w:marBottom w:val="0"/>
          <w:divBdr>
            <w:top w:val="none" w:sz="0" w:space="0" w:color="auto"/>
            <w:left w:val="none" w:sz="0" w:space="0" w:color="auto"/>
            <w:bottom w:val="none" w:sz="0" w:space="0" w:color="auto"/>
            <w:right w:val="none" w:sz="0" w:space="0" w:color="auto"/>
          </w:divBdr>
        </w:div>
        <w:div w:id="880943602">
          <w:marLeft w:val="640"/>
          <w:marRight w:val="0"/>
          <w:marTop w:val="0"/>
          <w:marBottom w:val="0"/>
          <w:divBdr>
            <w:top w:val="none" w:sz="0" w:space="0" w:color="auto"/>
            <w:left w:val="none" w:sz="0" w:space="0" w:color="auto"/>
            <w:bottom w:val="none" w:sz="0" w:space="0" w:color="auto"/>
            <w:right w:val="none" w:sz="0" w:space="0" w:color="auto"/>
          </w:divBdr>
        </w:div>
        <w:div w:id="1158576964">
          <w:marLeft w:val="640"/>
          <w:marRight w:val="0"/>
          <w:marTop w:val="0"/>
          <w:marBottom w:val="0"/>
          <w:divBdr>
            <w:top w:val="none" w:sz="0" w:space="0" w:color="auto"/>
            <w:left w:val="none" w:sz="0" w:space="0" w:color="auto"/>
            <w:bottom w:val="none" w:sz="0" w:space="0" w:color="auto"/>
            <w:right w:val="none" w:sz="0" w:space="0" w:color="auto"/>
          </w:divBdr>
        </w:div>
        <w:div w:id="2069108979">
          <w:marLeft w:val="640"/>
          <w:marRight w:val="0"/>
          <w:marTop w:val="0"/>
          <w:marBottom w:val="0"/>
          <w:divBdr>
            <w:top w:val="none" w:sz="0" w:space="0" w:color="auto"/>
            <w:left w:val="none" w:sz="0" w:space="0" w:color="auto"/>
            <w:bottom w:val="none" w:sz="0" w:space="0" w:color="auto"/>
            <w:right w:val="none" w:sz="0" w:space="0" w:color="auto"/>
          </w:divBdr>
        </w:div>
        <w:div w:id="1016273363">
          <w:marLeft w:val="640"/>
          <w:marRight w:val="0"/>
          <w:marTop w:val="0"/>
          <w:marBottom w:val="0"/>
          <w:divBdr>
            <w:top w:val="none" w:sz="0" w:space="0" w:color="auto"/>
            <w:left w:val="none" w:sz="0" w:space="0" w:color="auto"/>
            <w:bottom w:val="none" w:sz="0" w:space="0" w:color="auto"/>
            <w:right w:val="none" w:sz="0" w:space="0" w:color="auto"/>
          </w:divBdr>
        </w:div>
        <w:div w:id="1177961205">
          <w:marLeft w:val="640"/>
          <w:marRight w:val="0"/>
          <w:marTop w:val="0"/>
          <w:marBottom w:val="0"/>
          <w:divBdr>
            <w:top w:val="none" w:sz="0" w:space="0" w:color="auto"/>
            <w:left w:val="none" w:sz="0" w:space="0" w:color="auto"/>
            <w:bottom w:val="none" w:sz="0" w:space="0" w:color="auto"/>
            <w:right w:val="none" w:sz="0" w:space="0" w:color="auto"/>
          </w:divBdr>
        </w:div>
        <w:div w:id="1362167054">
          <w:marLeft w:val="640"/>
          <w:marRight w:val="0"/>
          <w:marTop w:val="0"/>
          <w:marBottom w:val="0"/>
          <w:divBdr>
            <w:top w:val="none" w:sz="0" w:space="0" w:color="auto"/>
            <w:left w:val="none" w:sz="0" w:space="0" w:color="auto"/>
            <w:bottom w:val="none" w:sz="0" w:space="0" w:color="auto"/>
            <w:right w:val="none" w:sz="0" w:space="0" w:color="auto"/>
          </w:divBdr>
        </w:div>
        <w:div w:id="2076051301">
          <w:marLeft w:val="640"/>
          <w:marRight w:val="0"/>
          <w:marTop w:val="0"/>
          <w:marBottom w:val="0"/>
          <w:divBdr>
            <w:top w:val="none" w:sz="0" w:space="0" w:color="auto"/>
            <w:left w:val="none" w:sz="0" w:space="0" w:color="auto"/>
            <w:bottom w:val="none" w:sz="0" w:space="0" w:color="auto"/>
            <w:right w:val="none" w:sz="0" w:space="0" w:color="auto"/>
          </w:divBdr>
        </w:div>
        <w:div w:id="1096710849">
          <w:marLeft w:val="640"/>
          <w:marRight w:val="0"/>
          <w:marTop w:val="0"/>
          <w:marBottom w:val="0"/>
          <w:divBdr>
            <w:top w:val="none" w:sz="0" w:space="0" w:color="auto"/>
            <w:left w:val="none" w:sz="0" w:space="0" w:color="auto"/>
            <w:bottom w:val="none" w:sz="0" w:space="0" w:color="auto"/>
            <w:right w:val="none" w:sz="0" w:space="0" w:color="auto"/>
          </w:divBdr>
        </w:div>
        <w:div w:id="1680885851">
          <w:marLeft w:val="640"/>
          <w:marRight w:val="0"/>
          <w:marTop w:val="0"/>
          <w:marBottom w:val="0"/>
          <w:divBdr>
            <w:top w:val="none" w:sz="0" w:space="0" w:color="auto"/>
            <w:left w:val="none" w:sz="0" w:space="0" w:color="auto"/>
            <w:bottom w:val="none" w:sz="0" w:space="0" w:color="auto"/>
            <w:right w:val="none" w:sz="0" w:space="0" w:color="auto"/>
          </w:divBdr>
        </w:div>
        <w:div w:id="1591238661">
          <w:marLeft w:val="640"/>
          <w:marRight w:val="0"/>
          <w:marTop w:val="0"/>
          <w:marBottom w:val="0"/>
          <w:divBdr>
            <w:top w:val="none" w:sz="0" w:space="0" w:color="auto"/>
            <w:left w:val="none" w:sz="0" w:space="0" w:color="auto"/>
            <w:bottom w:val="none" w:sz="0" w:space="0" w:color="auto"/>
            <w:right w:val="none" w:sz="0" w:space="0" w:color="auto"/>
          </w:divBdr>
        </w:div>
        <w:div w:id="947201341">
          <w:marLeft w:val="640"/>
          <w:marRight w:val="0"/>
          <w:marTop w:val="0"/>
          <w:marBottom w:val="0"/>
          <w:divBdr>
            <w:top w:val="none" w:sz="0" w:space="0" w:color="auto"/>
            <w:left w:val="none" w:sz="0" w:space="0" w:color="auto"/>
            <w:bottom w:val="none" w:sz="0" w:space="0" w:color="auto"/>
            <w:right w:val="none" w:sz="0" w:space="0" w:color="auto"/>
          </w:divBdr>
        </w:div>
        <w:div w:id="359431525">
          <w:marLeft w:val="640"/>
          <w:marRight w:val="0"/>
          <w:marTop w:val="0"/>
          <w:marBottom w:val="0"/>
          <w:divBdr>
            <w:top w:val="none" w:sz="0" w:space="0" w:color="auto"/>
            <w:left w:val="none" w:sz="0" w:space="0" w:color="auto"/>
            <w:bottom w:val="none" w:sz="0" w:space="0" w:color="auto"/>
            <w:right w:val="none" w:sz="0" w:space="0" w:color="auto"/>
          </w:divBdr>
        </w:div>
        <w:div w:id="681444060">
          <w:marLeft w:val="640"/>
          <w:marRight w:val="0"/>
          <w:marTop w:val="0"/>
          <w:marBottom w:val="0"/>
          <w:divBdr>
            <w:top w:val="none" w:sz="0" w:space="0" w:color="auto"/>
            <w:left w:val="none" w:sz="0" w:space="0" w:color="auto"/>
            <w:bottom w:val="none" w:sz="0" w:space="0" w:color="auto"/>
            <w:right w:val="none" w:sz="0" w:space="0" w:color="auto"/>
          </w:divBdr>
        </w:div>
        <w:div w:id="1286690435">
          <w:marLeft w:val="640"/>
          <w:marRight w:val="0"/>
          <w:marTop w:val="0"/>
          <w:marBottom w:val="0"/>
          <w:divBdr>
            <w:top w:val="none" w:sz="0" w:space="0" w:color="auto"/>
            <w:left w:val="none" w:sz="0" w:space="0" w:color="auto"/>
            <w:bottom w:val="none" w:sz="0" w:space="0" w:color="auto"/>
            <w:right w:val="none" w:sz="0" w:space="0" w:color="auto"/>
          </w:divBdr>
        </w:div>
        <w:div w:id="153034454">
          <w:marLeft w:val="640"/>
          <w:marRight w:val="0"/>
          <w:marTop w:val="0"/>
          <w:marBottom w:val="0"/>
          <w:divBdr>
            <w:top w:val="none" w:sz="0" w:space="0" w:color="auto"/>
            <w:left w:val="none" w:sz="0" w:space="0" w:color="auto"/>
            <w:bottom w:val="none" w:sz="0" w:space="0" w:color="auto"/>
            <w:right w:val="none" w:sz="0" w:space="0" w:color="auto"/>
          </w:divBdr>
        </w:div>
        <w:div w:id="443958555">
          <w:marLeft w:val="640"/>
          <w:marRight w:val="0"/>
          <w:marTop w:val="0"/>
          <w:marBottom w:val="0"/>
          <w:divBdr>
            <w:top w:val="none" w:sz="0" w:space="0" w:color="auto"/>
            <w:left w:val="none" w:sz="0" w:space="0" w:color="auto"/>
            <w:bottom w:val="none" w:sz="0" w:space="0" w:color="auto"/>
            <w:right w:val="none" w:sz="0" w:space="0" w:color="auto"/>
          </w:divBdr>
        </w:div>
        <w:div w:id="821773631">
          <w:marLeft w:val="640"/>
          <w:marRight w:val="0"/>
          <w:marTop w:val="0"/>
          <w:marBottom w:val="0"/>
          <w:divBdr>
            <w:top w:val="none" w:sz="0" w:space="0" w:color="auto"/>
            <w:left w:val="none" w:sz="0" w:space="0" w:color="auto"/>
            <w:bottom w:val="none" w:sz="0" w:space="0" w:color="auto"/>
            <w:right w:val="none" w:sz="0" w:space="0" w:color="auto"/>
          </w:divBdr>
        </w:div>
        <w:div w:id="669069011">
          <w:marLeft w:val="640"/>
          <w:marRight w:val="0"/>
          <w:marTop w:val="0"/>
          <w:marBottom w:val="0"/>
          <w:divBdr>
            <w:top w:val="none" w:sz="0" w:space="0" w:color="auto"/>
            <w:left w:val="none" w:sz="0" w:space="0" w:color="auto"/>
            <w:bottom w:val="none" w:sz="0" w:space="0" w:color="auto"/>
            <w:right w:val="none" w:sz="0" w:space="0" w:color="auto"/>
          </w:divBdr>
        </w:div>
        <w:div w:id="1966546910">
          <w:marLeft w:val="640"/>
          <w:marRight w:val="0"/>
          <w:marTop w:val="0"/>
          <w:marBottom w:val="0"/>
          <w:divBdr>
            <w:top w:val="none" w:sz="0" w:space="0" w:color="auto"/>
            <w:left w:val="none" w:sz="0" w:space="0" w:color="auto"/>
            <w:bottom w:val="none" w:sz="0" w:space="0" w:color="auto"/>
            <w:right w:val="none" w:sz="0" w:space="0" w:color="auto"/>
          </w:divBdr>
        </w:div>
        <w:div w:id="641037964">
          <w:marLeft w:val="640"/>
          <w:marRight w:val="0"/>
          <w:marTop w:val="0"/>
          <w:marBottom w:val="0"/>
          <w:divBdr>
            <w:top w:val="none" w:sz="0" w:space="0" w:color="auto"/>
            <w:left w:val="none" w:sz="0" w:space="0" w:color="auto"/>
            <w:bottom w:val="none" w:sz="0" w:space="0" w:color="auto"/>
            <w:right w:val="none" w:sz="0" w:space="0" w:color="auto"/>
          </w:divBdr>
        </w:div>
        <w:div w:id="375348945">
          <w:marLeft w:val="640"/>
          <w:marRight w:val="0"/>
          <w:marTop w:val="0"/>
          <w:marBottom w:val="0"/>
          <w:divBdr>
            <w:top w:val="none" w:sz="0" w:space="0" w:color="auto"/>
            <w:left w:val="none" w:sz="0" w:space="0" w:color="auto"/>
            <w:bottom w:val="none" w:sz="0" w:space="0" w:color="auto"/>
            <w:right w:val="none" w:sz="0" w:space="0" w:color="auto"/>
          </w:divBdr>
        </w:div>
        <w:div w:id="779186132">
          <w:marLeft w:val="640"/>
          <w:marRight w:val="0"/>
          <w:marTop w:val="0"/>
          <w:marBottom w:val="0"/>
          <w:divBdr>
            <w:top w:val="none" w:sz="0" w:space="0" w:color="auto"/>
            <w:left w:val="none" w:sz="0" w:space="0" w:color="auto"/>
            <w:bottom w:val="none" w:sz="0" w:space="0" w:color="auto"/>
            <w:right w:val="none" w:sz="0" w:space="0" w:color="auto"/>
          </w:divBdr>
        </w:div>
        <w:div w:id="1093209494">
          <w:marLeft w:val="640"/>
          <w:marRight w:val="0"/>
          <w:marTop w:val="0"/>
          <w:marBottom w:val="0"/>
          <w:divBdr>
            <w:top w:val="none" w:sz="0" w:space="0" w:color="auto"/>
            <w:left w:val="none" w:sz="0" w:space="0" w:color="auto"/>
            <w:bottom w:val="none" w:sz="0" w:space="0" w:color="auto"/>
            <w:right w:val="none" w:sz="0" w:space="0" w:color="auto"/>
          </w:divBdr>
        </w:div>
        <w:div w:id="776487025">
          <w:marLeft w:val="640"/>
          <w:marRight w:val="0"/>
          <w:marTop w:val="0"/>
          <w:marBottom w:val="0"/>
          <w:divBdr>
            <w:top w:val="none" w:sz="0" w:space="0" w:color="auto"/>
            <w:left w:val="none" w:sz="0" w:space="0" w:color="auto"/>
            <w:bottom w:val="none" w:sz="0" w:space="0" w:color="auto"/>
            <w:right w:val="none" w:sz="0" w:space="0" w:color="auto"/>
          </w:divBdr>
        </w:div>
        <w:div w:id="958758780">
          <w:marLeft w:val="640"/>
          <w:marRight w:val="0"/>
          <w:marTop w:val="0"/>
          <w:marBottom w:val="0"/>
          <w:divBdr>
            <w:top w:val="none" w:sz="0" w:space="0" w:color="auto"/>
            <w:left w:val="none" w:sz="0" w:space="0" w:color="auto"/>
            <w:bottom w:val="none" w:sz="0" w:space="0" w:color="auto"/>
            <w:right w:val="none" w:sz="0" w:space="0" w:color="auto"/>
          </w:divBdr>
        </w:div>
        <w:div w:id="1982418056">
          <w:marLeft w:val="640"/>
          <w:marRight w:val="0"/>
          <w:marTop w:val="0"/>
          <w:marBottom w:val="0"/>
          <w:divBdr>
            <w:top w:val="none" w:sz="0" w:space="0" w:color="auto"/>
            <w:left w:val="none" w:sz="0" w:space="0" w:color="auto"/>
            <w:bottom w:val="none" w:sz="0" w:space="0" w:color="auto"/>
            <w:right w:val="none" w:sz="0" w:space="0" w:color="auto"/>
          </w:divBdr>
        </w:div>
        <w:div w:id="480125620">
          <w:marLeft w:val="640"/>
          <w:marRight w:val="0"/>
          <w:marTop w:val="0"/>
          <w:marBottom w:val="0"/>
          <w:divBdr>
            <w:top w:val="none" w:sz="0" w:space="0" w:color="auto"/>
            <w:left w:val="none" w:sz="0" w:space="0" w:color="auto"/>
            <w:bottom w:val="none" w:sz="0" w:space="0" w:color="auto"/>
            <w:right w:val="none" w:sz="0" w:space="0" w:color="auto"/>
          </w:divBdr>
        </w:div>
        <w:div w:id="1754280086">
          <w:marLeft w:val="640"/>
          <w:marRight w:val="0"/>
          <w:marTop w:val="0"/>
          <w:marBottom w:val="0"/>
          <w:divBdr>
            <w:top w:val="none" w:sz="0" w:space="0" w:color="auto"/>
            <w:left w:val="none" w:sz="0" w:space="0" w:color="auto"/>
            <w:bottom w:val="none" w:sz="0" w:space="0" w:color="auto"/>
            <w:right w:val="none" w:sz="0" w:space="0" w:color="auto"/>
          </w:divBdr>
        </w:div>
        <w:div w:id="35933868">
          <w:marLeft w:val="640"/>
          <w:marRight w:val="0"/>
          <w:marTop w:val="0"/>
          <w:marBottom w:val="0"/>
          <w:divBdr>
            <w:top w:val="none" w:sz="0" w:space="0" w:color="auto"/>
            <w:left w:val="none" w:sz="0" w:space="0" w:color="auto"/>
            <w:bottom w:val="none" w:sz="0" w:space="0" w:color="auto"/>
            <w:right w:val="none" w:sz="0" w:space="0" w:color="auto"/>
          </w:divBdr>
        </w:div>
        <w:div w:id="951327117">
          <w:marLeft w:val="640"/>
          <w:marRight w:val="0"/>
          <w:marTop w:val="0"/>
          <w:marBottom w:val="0"/>
          <w:divBdr>
            <w:top w:val="none" w:sz="0" w:space="0" w:color="auto"/>
            <w:left w:val="none" w:sz="0" w:space="0" w:color="auto"/>
            <w:bottom w:val="none" w:sz="0" w:space="0" w:color="auto"/>
            <w:right w:val="none" w:sz="0" w:space="0" w:color="auto"/>
          </w:divBdr>
        </w:div>
        <w:div w:id="945620706">
          <w:marLeft w:val="640"/>
          <w:marRight w:val="0"/>
          <w:marTop w:val="0"/>
          <w:marBottom w:val="0"/>
          <w:divBdr>
            <w:top w:val="none" w:sz="0" w:space="0" w:color="auto"/>
            <w:left w:val="none" w:sz="0" w:space="0" w:color="auto"/>
            <w:bottom w:val="none" w:sz="0" w:space="0" w:color="auto"/>
            <w:right w:val="none" w:sz="0" w:space="0" w:color="auto"/>
          </w:divBdr>
        </w:div>
        <w:div w:id="198854996">
          <w:marLeft w:val="640"/>
          <w:marRight w:val="0"/>
          <w:marTop w:val="0"/>
          <w:marBottom w:val="0"/>
          <w:divBdr>
            <w:top w:val="none" w:sz="0" w:space="0" w:color="auto"/>
            <w:left w:val="none" w:sz="0" w:space="0" w:color="auto"/>
            <w:bottom w:val="none" w:sz="0" w:space="0" w:color="auto"/>
            <w:right w:val="none" w:sz="0" w:space="0" w:color="auto"/>
          </w:divBdr>
        </w:div>
        <w:div w:id="777409452">
          <w:marLeft w:val="640"/>
          <w:marRight w:val="0"/>
          <w:marTop w:val="0"/>
          <w:marBottom w:val="0"/>
          <w:divBdr>
            <w:top w:val="none" w:sz="0" w:space="0" w:color="auto"/>
            <w:left w:val="none" w:sz="0" w:space="0" w:color="auto"/>
            <w:bottom w:val="none" w:sz="0" w:space="0" w:color="auto"/>
            <w:right w:val="none" w:sz="0" w:space="0" w:color="auto"/>
          </w:divBdr>
        </w:div>
        <w:div w:id="142048397">
          <w:marLeft w:val="640"/>
          <w:marRight w:val="0"/>
          <w:marTop w:val="0"/>
          <w:marBottom w:val="0"/>
          <w:divBdr>
            <w:top w:val="none" w:sz="0" w:space="0" w:color="auto"/>
            <w:left w:val="none" w:sz="0" w:space="0" w:color="auto"/>
            <w:bottom w:val="none" w:sz="0" w:space="0" w:color="auto"/>
            <w:right w:val="none" w:sz="0" w:space="0" w:color="auto"/>
          </w:divBdr>
        </w:div>
        <w:div w:id="1807117403">
          <w:marLeft w:val="640"/>
          <w:marRight w:val="0"/>
          <w:marTop w:val="0"/>
          <w:marBottom w:val="0"/>
          <w:divBdr>
            <w:top w:val="none" w:sz="0" w:space="0" w:color="auto"/>
            <w:left w:val="none" w:sz="0" w:space="0" w:color="auto"/>
            <w:bottom w:val="none" w:sz="0" w:space="0" w:color="auto"/>
            <w:right w:val="none" w:sz="0" w:space="0" w:color="auto"/>
          </w:divBdr>
        </w:div>
        <w:div w:id="2062053223">
          <w:marLeft w:val="640"/>
          <w:marRight w:val="0"/>
          <w:marTop w:val="0"/>
          <w:marBottom w:val="0"/>
          <w:divBdr>
            <w:top w:val="none" w:sz="0" w:space="0" w:color="auto"/>
            <w:left w:val="none" w:sz="0" w:space="0" w:color="auto"/>
            <w:bottom w:val="none" w:sz="0" w:space="0" w:color="auto"/>
            <w:right w:val="none" w:sz="0" w:space="0" w:color="auto"/>
          </w:divBdr>
        </w:div>
        <w:div w:id="2029796355">
          <w:marLeft w:val="640"/>
          <w:marRight w:val="0"/>
          <w:marTop w:val="0"/>
          <w:marBottom w:val="0"/>
          <w:divBdr>
            <w:top w:val="none" w:sz="0" w:space="0" w:color="auto"/>
            <w:left w:val="none" w:sz="0" w:space="0" w:color="auto"/>
            <w:bottom w:val="none" w:sz="0" w:space="0" w:color="auto"/>
            <w:right w:val="none" w:sz="0" w:space="0" w:color="auto"/>
          </w:divBdr>
        </w:div>
        <w:div w:id="1241479504">
          <w:marLeft w:val="640"/>
          <w:marRight w:val="0"/>
          <w:marTop w:val="0"/>
          <w:marBottom w:val="0"/>
          <w:divBdr>
            <w:top w:val="none" w:sz="0" w:space="0" w:color="auto"/>
            <w:left w:val="none" w:sz="0" w:space="0" w:color="auto"/>
            <w:bottom w:val="none" w:sz="0" w:space="0" w:color="auto"/>
            <w:right w:val="none" w:sz="0" w:space="0" w:color="auto"/>
          </w:divBdr>
        </w:div>
        <w:div w:id="602035754">
          <w:marLeft w:val="640"/>
          <w:marRight w:val="0"/>
          <w:marTop w:val="0"/>
          <w:marBottom w:val="0"/>
          <w:divBdr>
            <w:top w:val="none" w:sz="0" w:space="0" w:color="auto"/>
            <w:left w:val="none" w:sz="0" w:space="0" w:color="auto"/>
            <w:bottom w:val="none" w:sz="0" w:space="0" w:color="auto"/>
            <w:right w:val="none" w:sz="0" w:space="0" w:color="auto"/>
          </w:divBdr>
        </w:div>
        <w:div w:id="497381698">
          <w:marLeft w:val="640"/>
          <w:marRight w:val="0"/>
          <w:marTop w:val="0"/>
          <w:marBottom w:val="0"/>
          <w:divBdr>
            <w:top w:val="none" w:sz="0" w:space="0" w:color="auto"/>
            <w:left w:val="none" w:sz="0" w:space="0" w:color="auto"/>
            <w:bottom w:val="none" w:sz="0" w:space="0" w:color="auto"/>
            <w:right w:val="none" w:sz="0" w:space="0" w:color="auto"/>
          </w:divBdr>
        </w:div>
        <w:div w:id="310600182">
          <w:marLeft w:val="640"/>
          <w:marRight w:val="0"/>
          <w:marTop w:val="0"/>
          <w:marBottom w:val="0"/>
          <w:divBdr>
            <w:top w:val="none" w:sz="0" w:space="0" w:color="auto"/>
            <w:left w:val="none" w:sz="0" w:space="0" w:color="auto"/>
            <w:bottom w:val="none" w:sz="0" w:space="0" w:color="auto"/>
            <w:right w:val="none" w:sz="0" w:space="0" w:color="auto"/>
          </w:divBdr>
        </w:div>
        <w:div w:id="804199317">
          <w:marLeft w:val="640"/>
          <w:marRight w:val="0"/>
          <w:marTop w:val="0"/>
          <w:marBottom w:val="0"/>
          <w:divBdr>
            <w:top w:val="none" w:sz="0" w:space="0" w:color="auto"/>
            <w:left w:val="none" w:sz="0" w:space="0" w:color="auto"/>
            <w:bottom w:val="none" w:sz="0" w:space="0" w:color="auto"/>
            <w:right w:val="none" w:sz="0" w:space="0" w:color="auto"/>
          </w:divBdr>
        </w:div>
        <w:div w:id="878279276">
          <w:marLeft w:val="640"/>
          <w:marRight w:val="0"/>
          <w:marTop w:val="0"/>
          <w:marBottom w:val="0"/>
          <w:divBdr>
            <w:top w:val="none" w:sz="0" w:space="0" w:color="auto"/>
            <w:left w:val="none" w:sz="0" w:space="0" w:color="auto"/>
            <w:bottom w:val="none" w:sz="0" w:space="0" w:color="auto"/>
            <w:right w:val="none" w:sz="0" w:space="0" w:color="auto"/>
          </w:divBdr>
        </w:div>
        <w:div w:id="572156999">
          <w:marLeft w:val="640"/>
          <w:marRight w:val="0"/>
          <w:marTop w:val="0"/>
          <w:marBottom w:val="0"/>
          <w:divBdr>
            <w:top w:val="none" w:sz="0" w:space="0" w:color="auto"/>
            <w:left w:val="none" w:sz="0" w:space="0" w:color="auto"/>
            <w:bottom w:val="none" w:sz="0" w:space="0" w:color="auto"/>
            <w:right w:val="none" w:sz="0" w:space="0" w:color="auto"/>
          </w:divBdr>
        </w:div>
        <w:div w:id="191114967">
          <w:marLeft w:val="640"/>
          <w:marRight w:val="0"/>
          <w:marTop w:val="0"/>
          <w:marBottom w:val="0"/>
          <w:divBdr>
            <w:top w:val="none" w:sz="0" w:space="0" w:color="auto"/>
            <w:left w:val="none" w:sz="0" w:space="0" w:color="auto"/>
            <w:bottom w:val="none" w:sz="0" w:space="0" w:color="auto"/>
            <w:right w:val="none" w:sz="0" w:space="0" w:color="auto"/>
          </w:divBdr>
        </w:div>
        <w:div w:id="360670656">
          <w:marLeft w:val="640"/>
          <w:marRight w:val="0"/>
          <w:marTop w:val="0"/>
          <w:marBottom w:val="0"/>
          <w:divBdr>
            <w:top w:val="none" w:sz="0" w:space="0" w:color="auto"/>
            <w:left w:val="none" w:sz="0" w:space="0" w:color="auto"/>
            <w:bottom w:val="none" w:sz="0" w:space="0" w:color="auto"/>
            <w:right w:val="none" w:sz="0" w:space="0" w:color="auto"/>
          </w:divBdr>
        </w:div>
        <w:div w:id="497236643">
          <w:marLeft w:val="640"/>
          <w:marRight w:val="0"/>
          <w:marTop w:val="0"/>
          <w:marBottom w:val="0"/>
          <w:divBdr>
            <w:top w:val="none" w:sz="0" w:space="0" w:color="auto"/>
            <w:left w:val="none" w:sz="0" w:space="0" w:color="auto"/>
            <w:bottom w:val="none" w:sz="0" w:space="0" w:color="auto"/>
            <w:right w:val="none" w:sz="0" w:space="0" w:color="auto"/>
          </w:divBdr>
        </w:div>
        <w:div w:id="672799406">
          <w:marLeft w:val="640"/>
          <w:marRight w:val="0"/>
          <w:marTop w:val="0"/>
          <w:marBottom w:val="0"/>
          <w:divBdr>
            <w:top w:val="none" w:sz="0" w:space="0" w:color="auto"/>
            <w:left w:val="none" w:sz="0" w:space="0" w:color="auto"/>
            <w:bottom w:val="none" w:sz="0" w:space="0" w:color="auto"/>
            <w:right w:val="none" w:sz="0" w:space="0" w:color="auto"/>
          </w:divBdr>
        </w:div>
        <w:div w:id="183710555">
          <w:marLeft w:val="640"/>
          <w:marRight w:val="0"/>
          <w:marTop w:val="0"/>
          <w:marBottom w:val="0"/>
          <w:divBdr>
            <w:top w:val="none" w:sz="0" w:space="0" w:color="auto"/>
            <w:left w:val="none" w:sz="0" w:space="0" w:color="auto"/>
            <w:bottom w:val="none" w:sz="0" w:space="0" w:color="auto"/>
            <w:right w:val="none" w:sz="0" w:space="0" w:color="auto"/>
          </w:divBdr>
        </w:div>
        <w:div w:id="1144740055">
          <w:marLeft w:val="640"/>
          <w:marRight w:val="0"/>
          <w:marTop w:val="0"/>
          <w:marBottom w:val="0"/>
          <w:divBdr>
            <w:top w:val="none" w:sz="0" w:space="0" w:color="auto"/>
            <w:left w:val="none" w:sz="0" w:space="0" w:color="auto"/>
            <w:bottom w:val="none" w:sz="0" w:space="0" w:color="auto"/>
            <w:right w:val="none" w:sz="0" w:space="0" w:color="auto"/>
          </w:divBdr>
        </w:div>
        <w:div w:id="1467622616">
          <w:marLeft w:val="640"/>
          <w:marRight w:val="0"/>
          <w:marTop w:val="0"/>
          <w:marBottom w:val="0"/>
          <w:divBdr>
            <w:top w:val="none" w:sz="0" w:space="0" w:color="auto"/>
            <w:left w:val="none" w:sz="0" w:space="0" w:color="auto"/>
            <w:bottom w:val="none" w:sz="0" w:space="0" w:color="auto"/>
            <w:right w:val="none" w:sz="0" w:space="0" w:color="auto"/>
          </w:divBdr>
        </w:div>
        <w:div w:id="2031685757">
          <w:marLeft w:val="640"/>
          <w:marRight w:val="0"/>
          <w:marTop w:val="0"/>
          <w:marBottom w:val="0"/>
          <w:divBdr>
            <w:top w:val="none" w:sz="0" w:space="0" w:color="auto"/>
            <w:left w:val="none" w:sz="0" w:space="0" w:color="auto"/>
            <w:bottom w:val="none" w:sz="0" w:space="0" w:color="auto"/>
            <w:right w:val="none" w:sz="0" w:space="0" w:color="auto"/>
          </w:divBdr>
        </w:div>
        <w:div w:id="195431246">
          <w:marLeft w:val="640"/>
          <w:marRight w:val="0"/>
          <w:marTop w:val="0"/>
          <w:marBottom w:val="0"/>
          <w:divBdr>
            <w:top w:val="none" w:sz="0" w:space="0" w:color="auto"/>
            <w:left w:val="none" w:sz="0" w:space="0" w:color="auto"/>
            <w:bottom w:val="none" w:sz="0" w:space="0" w:color="auto"/>
            <w:right w:val="none" w:sz="0" w:space="0" w:color="auto"/>
          </w:divBdr>
        </w:div>
        <w:div w:id="1139958625">
          <w:marLeft w:val="640"/>
          <w:marRight w:val="0"/>
          <w:marTop w:val="0"/>
          <w:marBottom w:val="0"/>
          <w:divBdr>
            <w:top w:val="none" w:sz="0" w:space="0" w:color="auto"/>
            <w:left w:val="none" w:sz="0" w:space="0" w:color="auto"/>
            <w:bottom w:val="none" w:sz="0" w:space="0" w:color="auto"/>
            <w:right w:val="none" w:sz="0" w:space="0" w:color="auto"/>
          </w:divBdr>
        </w:div>
        <w:div w:id="609629484">
          <w:marLeft w:val="640"/>
          <w:marRight w:val="0"/>
          <w:marTop w:val="0"/>
          <w:marBottom w:val="0"/>
          <w:divBdr>
            <w:top w:val="none" w:sz="0" w:space="0" w:color="auto"/>
            <w:left w:val="none" w:sz="0" w:space="0" w:color="auto"/>
            <w:bottom w:val="none" w:sz="0" w:space="0" w:color="auto"/>
            <w:right w:val="none" w:sz="0" w:space="0" w:color="auto"/>
          </w:divBdr>
        </w:div>
        <w:div w:id="1874922193">
          <w:marLeft w:val="640"/>
          <w:marRight w:val="0"/>
          <w:marTop w:val="0"/>
          <w:marBottom w:val="0"/>
          <w:divBdr>
            <w:top w:val="none" w:sz="0" w:space="0" w:color="auto"/>
            <w:left w:val="none" w:sz="0" w:space="0" w:color="auto"/>
            <w:bottom w:val="none" w:sz="0" w:space="0" w:color="auto"/>
            <w:right w:val="none" w:sz="0" w:space="0" w:color="auto"/>
          </w:divBdr>
        </w:div>
        <w:div w:id="1829055794">
          <w:marLeft w:val="640"/>
          <w:marRight w:val="0"/>
          <w:marTop w:val="0"/>
          <w:marBottom w:val="0"/>
          <w:divBdr>
            <w:top w:val="none" w:sz="0" w:space="0" w:color="auto"/>
            <w:left w:val="none" w:sz="0" w:space="0" w:color="auto"/>
            <w:bottom w:val="none" w:sz="0" w:space="0" w:color="auto"/>
            <w:right w:val="none" w:sz="0" w:space="0" w:color="auto"/>
          </w:divBdr>
        </w:div>
        <w:div w:id="1665745891">
          <w:marLeft w:val="640"/>
          <w:marRight w:val="0"/>
          <w:marTop w:val="0"/>
          <w:marBottom w:val="0"/>
          <w:divBdr>
            <w:top w:val="none" w:sz="0" w:space="0" w:color="auto"/>
            <w:left w:val="none" w:sz="0" w:space="0" w:color="auto"/>
            <w:bottom w:val="none" w:sz="0" w:space="0" w:color="auto"/>
            <w:right w:val="none" w:sz="0" w:space="0" w:color="auto"/>
          </w:divBdr>
        </w:div>
        <w:div w:id="116527614">
          <w:marLeft w:val="640"/>
          <w:marRight w:val="0"/>
          <w:marTop w:val="0"/>
          <w:marBottom w:val="0"/>
          <w:divBdr>
            <w:top w:val="none" w:sz="0" w:space="0" w:color="auto"/>
            <w:left w:val="none" w:sz="0" w:space="0" w:color="auto"/>
            <w:bottom w:val="none" w:sz="0" w:space="0" w:color="auto"/>
            <w:right w:val="none" w:sz="0" w:space="0" w:color="auto"/>
          </w:divBdr>
        </w:div>
        <w:div w:id="1224607238">
          <w:marLeft w:val="640"/>
          <w:marRight w:val="0"/>
          <w:marTop w:val="0"/>
          <w:marBottom w:val="0"/>
          <w:divBdr>
            <w:top w:val="none" w:sz="0" w:space="0" w:color="auto"/>
            <w:left w:val="none" w:sz="0" w:space="0" w:color="auto"/>
            <w:bottom w:val="none" w:sz="0" w:space="0" w:color="auto"/>
            <w:right w:val="none" w:sz="0" w:space="0" w:color="auto"/>
          </w:divBdr>
        </w:div>
        <w:div w:id="382759031">
          <w:marLeft w:val="640"/>
          <w:marRight w:val="0"/>
          <w:marTop w:val="0"/>
          <w:marBottom w:val="0"/>
          <w:divBdr>
            <w:top w:val="none" w:sz="0" w:space="0" w:color="auto"/>
            <w:left w:val="none" w:sz="0" w:space="0" w:color="auto"/>
            <w:bottom w:val="none" w:sz="0" w:space="0" w:color="auto"/>
            <w:right w:val="none" w:sz="0" w:space="0" w:color="auto"/>
          </w:divBdr>
        </w:div>
        <w:div w:id="597366897">
          <w:marLeft w:val="640"/>
          <w:marRight w:val="0"/>
          <w:marTop w:val="0"/>
          <w:marBottom w:val="0"/>
          <w:divBdr>
            <w:top w:val="none" w:sz="0" w:space="0" w:color="auto"/>
            <w:left w:val="none" w:sz="0" w:space="0" w:color="auto"/>
            <w:bottom w:val="none" w:sz="0" w:space="0" w:color="auto"/>
            <w:right w:val="none" w:sz="0" w:space="0" w:color="auto"/>
          </w:divBdr>
        </w:div>
        <w:div w:id="624775945">
          <w:marLeft w:val="640"/>
          <w:marRight w:val="0"/>
          <w:marTop w:val="0"/>
          <w:marBottom w:val="0"/>
          <w:divBdr>
            <w:top w:val="none" w:sz="0" w:space="0" w:color="auto"/>
            <w:left w:val="none" w:sz="0" w:space="0" w:color="auto"/>
            <w:bottom w:val="none" w:sz="0" w:space="0" w:color="auto"/>
            <w:right w:val="none" w:sz="0" w:space="0" w:color="auto"/>
          </w:divBdr>
        </w:div>
        <w:div w:id="812599007">
          <w:marLeft w:val="640"/>
          <w:marRight w:val="0"/>
          <w:marTop w:val="0"/>
          <w:marBottom w:val="0"/>
          <w:divBdr>
            <w:top w:val="none" w:sz="0" w:space="0" w:color="auto"/>
            <w:left w:val="none" w:sz="0" w:space="0" w:color="auto"/>
            <w:bottom w:val="none" w:sz="0" w:space="0" w:color="auto"/>
            <w:right w:val="none" w:sz="0" w:space="0" w:color="auto"/>
          </w:divBdr>
        </w:div>
        <w:div w:id="16006501">
          <w:marLeft w:val="640"/>
          <w:marRight w:val="0"/>
          <w:marTop w:val="0"/>
          <w:marBottom w:val="0"/>
          <w:divBdr>
            <w:top w:val="none" w:sz="0" w:space="0" w:color="auto"/>
            <w:left w:val="none" w:sz="0" w:space="0" w:color="auto"/>
            <w:bottom w:val="none" w:sz="0" w:space="0" w:color="auto"/>
            <w:right w:val="none" w:sz="0" w:space="0" w:color="auto"/>
          </w:divBdr>
        </w:div>
        <w:div w:id="1502886494">
          <w:marLeft w:val="640"/>
          <w:marRight w:val="0"/>
          <w:marTop w:val="0"/>
          <w:marBottom w:val="0"/>
          <w:divBdr>
            <w:top w:val="none" w:sz="0" w:space="0" w:color="auto"/>
            <w:left w:val="none" w:sz="0" w:space="0" w:color="auto"/>
            <w:bottom w:val="none" w:sz="0" w:space="0" w:color="auto"/>
            <w:right w:val="none" w:sz="0" w:space="0" w:color="auto"/>
          </w:divBdr>
        </w:div>
        <w:div w:id="1354111642">
          <w:marLeft w:val="640"/>
          <w:marRight w:val="0"/>
          <w:marTop w:val="0"/>
          <w:marBottom w:val="0"/>
          <w:divBdr>
            <w:top w:val="none" w:sz="0" w:space="0" w:color="auto"/>
            <w:left w:val="none" w:sz="0" w:space="0" w:color="auto"/>
            <w:bottom w:val="none" w:sz="0" w:space="0" w:color="auto"/>
            <w:right w:val="none" w:sz="0" w:space="0" w:color="auto"/>
          </w:divBdr>
        </w:div>
        <w:div w:id="573440545">
          <w:marLeft w:val="640"/>
          <w:marRight w:val="0"/>
          <w:marTop w:val="0"/>
          <w:marBottom w:val="0"/>
          <w:divBdr>
            <w:top w:val="none" w:sz="0" w:space="0" w:color="auto"/>
            <w:left w:val="none" w:sz="0" w:space="0" w:color="auto"/>
            <w:bottom w:val="none" w:sz="0" w:space="0" w:color="auto"/>
            <w:right w:val="none" w:sz="0" w:space="0" w:color="auto"/>
          </w:divBdr>
        </w:div>
        <w:div w:id="593438660">
          <w:marLeft w:val="640"/>
          <w:marRight w:val="0"/>
          <w:marTop w:val="0"/>
          <w:marBottom w:val="0"/>
          <w:divBdr>
            <w:top w:val="none" w:sz="0" w:space="0" w:color="auto"/>
            <w:left w:val="none" w:sz="0" w:space="0" w:color="auto"/>
            <w:bottom w:val="none" w:sz="0" w:space="0" w:color="auto"/>
            <w:right w:val="none" w:sz="0" w:space="0" w:color="auto"/>
          </w:divBdr>
        </w:div>
        <w:div w:id="330378895">
          <w:marLeft w:val="640"/>
          <w:marRight w:val="0"/>
          <w:marTop w:val="0"/>
          <w:marBottom w:val="0"/>
          <w:divBdr>
            <w:top w:val="none" w:sz="0" w:space="0" w:color="auto"/>
            <w:left w:val="none" w:sz="0" w:space="0" w:color="auto"/>
            <w:bottom w:val="none" w:sz="0" w:space="0" w:color="auto"/>
            <w:right w:val="none" w:sz="0" w:space="0" w:color="auto"/>
          </w:divBdr>
        </w:div>
        <w:div w:id="1278180849">
          <w:marLeft w:val="640"/>
          <w:marRight w:val="0"/>
          <w:marTop w:val="0"/>
          <w:marBottom w:val="0"/>
          <w:divBdr>
            <w:top w:val="none" w:sz="0" w:space="0" w:color="auto"/>
            <w:left w:val="none" w:sz="0" w:space="0" w:color="auto"/>
            <w:bottom w:val="none" w:sz="0" w:space="0" w:color="auto"/>
            <w:right w:val="none" w:sz="0" w:space="0" w:color="auto"/>
          </w:divBdr>
        </w:div>
        <w:div w:id="1086539149">
          <w:marLeft w:val="640"/>
          <w:marRight w:val="0"/>
          <w:marTop w:val="0"/>
          <w:marBottom w:val="0"/>
          <w:divBdr>
            <w:top w:val="none" w:sz="0" w:space="0" w:color="auto"/>
            <w:left w:val="none" w:sz="0" w:space="0" w:color="auto"/>
            <w:bottom w:val="none" w:sz="0" w:space="0" w:color="auto"/>
            <w:right w:val="none" w:sz="0" w:space="0" w:color="auto"/>
          </w:divBdr>
        </w:div>
        <w:div w:id="1289315403">
          <w:marLeft w:val="640"/>
          <w:marRight w:val="0"/>
          <w:marTop w:val="0"/>
          <w:marBottom w:val="0"/>
          <w:divBdr>
            <w:top w:val="none" w:sz="0" w:space="0" w:color="auto"/>
            <w:left w:val="none" w:sz="0" w:space="0" w:color="auto"/>
            <w:bottom w:val="none" w:sz="0" w:space="0" w:color="auto"/>
            <w:right w:val="none" w:sz="0" w:space="0" w:color="auto"/>
          </w:divBdr>
        </w:div>
        <w:div w:id="1099179482">
          <w:marLeft w:val="640"/>
          <w:marRight w:val="0"/>
          <w:marTop w:val="0"/>
          <w:marBottom w:val="0"/>
          <w:divBdr>
            <w:top w:val="none" w:sz="0" w:space="0" w:color="auto"/>
            <w:left w:val="none" w:sz="0" w:space="0" w:color="auto"/>
            <w:bottom w:val="none" w:sz="0" w:space="0" w:color="auto"/>
            <w:right w:val="none" w:sz="0" w:space="0" w:color="auto"/>
          </w:divBdr>
        </w:div>
        <w:div w:id="719978804">
          <w:marLeft w:val="640"/>
          <w:marRight w:val="0"/>
          <w:marTop w:val="0"/>
          <w:marBottom w:val="0"/>
          <w:divBdr>
            <w:top w:val="none" w:sz="0" w:space="0" w:color="auto"/>
            <w:left w:val="none" w:sz="0" w:space="0" w:color="auto"/>
            <w:bottom w:val="none" w:sz="0" w:space="0" w:color="auto"/>
            <w:right w:val="none" w:sz="0" w:space="0" w:color="auto"/>
          </w:divBdr>
        </w:div>
        <w:div w:id="1022513781">
          <w:marLeft w:val="640"/>
          <w:marRight w:val="0"/>
          <w:marTop w:val="0"/>
          <w:marBottom w:val="0"/>
          <w:divBdr>
            <w:top w:val="none" w:sz="0" w:space="0" w:color="auto"/>
            <w:left w:val="none" w:sz="0" w:space="0" w:color="auto"/>
            <w:bottom w:val="none" w:sz="0" w:space="0" w:color="auto"/>
            <w:right w:val="none" w:sz="0" w:space="0" w:color="auto"/>
          </w:divBdr>
        </w:div>
        <w:div w:id="1911234218">
          <w:marLeft w:val="640"/>
          <w:marRight w:val="0"/>
          <w:marTop w:val="0"/>
          <w:marBottom w:val="0"/>
          <w:divBdr>
            <w:top w:val="none" w:sz="0" w:space="0" w:color="auto"/>
            <w:left w:val="none" w:sz="0" w:space="0" w:color="auto"/>
            <w:bottom w:val="none" w:sz="0" w:space="0" w:color="auto"/>
            <w:right w:val="none" w:sz="0" w:space="0" w:color="auto"/>
          </w:divBdr>
        </w:div>
        <w:div w:id="1629699647">
          <w:marLeft w:val="640"/>
          <w:marRight w:val="0"/>
          <w:marTop w:val="0"/>
          <w:marBottom w:val="0"/>
          <w:divBdr>
            <w:top w:val="none" w:sz="0" w:space="0" w:color="auto"/>
            <w:left w:val="none" w:sz="0" w:space="0" w:color="auto"/>
            <w:bottom w:val="none" w:sz="0" w:space="0" w:color="auto"/>
            <w:right w:val="none" w:sz="0" w:space="0" w:color="auto"/>
          </w:divBdr>
        </w:div>
        <w:div w:id="351030982">
          <w:marLeft w:val="640"/>
          <w:marRight w:val="0"/>
          <w:marTop w:val="0"/>
          <w:marBottom w:val="0"/>
          <w:divBdr>
            <w:top w:val="none" w:sz="0" w:space="0" w:color="auto"/>
            <w:left w:val="none" w:sz="0" w:space="0" w:color="auto"/>
            <w:bottom w:val="none" w:sz="0" w:space="0" w:color="auto"/>
            <w:right w:val="none" w:sz="0" w:space="0" w:color="auto"/>
          </w:divBdr>
        </w:div>
        <w:div w:id="417411012">
          <w:marLeft w:val="640"/>
          <w:marRight w:val="0"/>
          <w:marTop w:val="0"/>
          <w:marBottom w:val="0"/>
          <w:divBdr>
            <w:top w:val="none" w:sz="0" w:space="0" w:color="auto"/>
            <w:left w:val="none" w:sz="0" w:space="0" w:color="auto"/>
            <w:bottom w:val="none" w:sz="0" w:space="0" w:color="auto"/>
            <w:right w:val="none" w:sz="0" w:space="0" w:color="auto"/>
          </w:divBdr>
        </w:div>
        <w:div w:id="57829958">
          <w:marLeft w:val="640"/>
          <w:marRight w:val="0"/>
          <w:marTop w:val="0"/>
          <w:marBottom w:val="0"/>
          <w:divBdr>
            <w:top w:val="none" w:sz="0" w:space="0" w:color="auto"/>
            <w:left w:val="none" w:sz="0" w:space="0" w:color="auto"/>
            <w:bottom w:val="none" w:sz="0" w:space="0" w:color="auto"/>
            <w:right w:val="none" w:sz="0" w:space="0" w:color="auto"/>
          </w:divBdr>
        </w:div>
        <w:div w:id="618682970">
          <w:marLeft w:val="640"/>
          <w:marRight w:val="0"/>
          <w:marTop w:val="0"/>
          <w:marBottom w:val="0"/>
          <w:divBdr>
            <w:top w:val="none" w:sz="0" w:space="0" w:color="auto"/>
            <w:left w:val="none" w:sz="0" w:space="0" w:color="auto"/>
            <w:bottom w:val="none" w:sz="0" w:space="0" w:color="auto"/>
            <w:right w:val="none" w:sz="0" w:space="0" w:color="auto"/>
          </w:divBdr>
        </w:div>
        <w:div w:id="1605914697">
          <w:marLeft w:val="640"/>
          <w:marRight w:val="0"/>
          <w:marTop w:val="0"/>
          <w:marBottom w:val="0"/>
          <w:divBdr>
            <w:top w:val="none" w:sz="0" w:space="0" w:color="auto"/>
            <w:left w:val="none" w:sz="0" w:space="0" w:color="auto"/>
            <w:bottom w:val="none" w:sz="0" w:space="0" w:color="auto"/>
            <w:right w:val="none" w:sz="0" w:space="0" w:color="auto"/>
          </w:divBdr>
        </w:div>
        <w:div w:id="608583573">
          <w:marLeft w:val="640"/>
          <w:marRight w:val="0"/>
          <w:marTop w:val="0"/>
          <w:marBottom w:val="0"/>
          <w:divBdr>
            <w:top w:val="none" w:sz="0" w:space="0" w:color="auto"/>
            <w:left w:val="none" w:sz="0" w:space="0" w:color="auto"/>
            <w:bottom w:val="none" w:sz="0" w:space="0" w:color="auto"/>
            <w:right w:val="none" w:sz="0" w:space="0" w:color="auto"/>
          </w:divBdr>
        </w:div>
        <w:div w:id="1208760501">
          <w:marLeft w:val="640"/>
          <w:marRight w:val="0"/>
          <w:marTop w:val="0"/>
          <w:marBottom w:val="0"/>
          <w:divBdr>
            <w:top w:val="none" w:sz="0" w:space="0" w:color="auto"/>
            <w:left w:val="none" w:sz="0" w:space="0" w:color="auto"/>
            <w:bottom w:val="none" w:sz="0" w:space="0" w:color="auto"/>
            <w:right w:val="none" w:sz="0" w:space="0" w:color="auto"/>
          </w:divBdr>
        </w:div>
        <w:div w:id="467822854">
          <w:marLeft w:val="640"/>
          <w:marRight w:val="0"/>
          <w:marTop w:val="0"/>
          <w:marBottom w:val="0"/>
          <w:divBdr>
            <w:top w:val="none" w:sz="0" w:space="0" w:color="auto"/>
            <w:left w:val="none" w:sz="0" w:space="0" w:color="auto"/>
            <w:bottom w:val="none" w:sz="0" w:space="0" w:color="auto"/>
            <w:right w:val="none" w:sz="0" w:space="0" w:color="auto"/>
          </w:divBdr>
        </w:div>
      </w:divsChild>
    </w:div>
    <w:div w:id="591354124">
      <w:bodyDiv w:val="1"/>
      <w:marLeft w:val="0"/>
      <w:marRight w:val="0"/>
      <w:marTop w:val="0"/>
      <w:marBottom w:val="0"/>
      <w:divBdr>
        <w:top w:val="none" w:sz="0" w:space="0" w:color="auto"/>
        <w:left w:val="none" w:sz="0" w:space="0" w:color="auto"/>
        <w:bottom w:val="none" w:sz="0" w:space="0" w:color="auto"/>
        <w:right w:val="none" w:sz="0" w:space="0" w:color="auto"/>
      </w:divBdr>
    </w:div>
    <w:div w:id="594902382">
      <w:bodyDiv w:val="1"/>
      <w:marLeft w:val="0"/>
      <w:marRight w:val="0"/>
      <w:marTop w:val="0"/>
      <w:marBottom w:val="0"/>
      <w:divBdr>
        <w:top w:val="none" w:sz="0" w:space="0" w:color="auto"/>
        <w:left w:val="none" w:sz="0" w:space="0" w:color="auto"/>
        <w:bottom w:val="none" w:sz="0" w:space="0" w:color="auto"/>
        <w:right w:val="none" w:sz="0" w:space="0" w:color="auto"/>
      </w:divBdr>
      <w:divsChild>
        <w:div w:id="1239361916">
          <w:marLeft w:val="640"/>
          <w:marRight w:val="0"/>
          <w:marTop w:val="0"/>
          <w:marBottom w:val="0"/>
          <w:divBdr>
            <w:top w:val="none" w:sz="0" w:space="0" w:color="auto"/>
            <w:left w:val="none" w:sz="0" w:space="0" w:color="auto"/>
            <w:bottom w:val="none" w:sz="0" w:space="0" w:color="auto"/>
            <w:right w:val="none" w:sz="0" w:space="0" w:color="auto"/>
          </w:divBdr>
        </w:div>
        <w:div w:id="385379844">
          <w:marLeft w:val="640"/>
          <w:marRight w:val="0"/>
          <w:marTop w:val="0"/>
          <w:marBottom w:val="0"/>
          <w:divBdr>
            <w:top w:val="none" w:sz="0" w:space="0" w:color="auto"/>
            <w:left w:val="none" w:sz="0" w:space="0" w:color="auto"/>
            <w:bottom w:val="none" w:sz="0" w:space="0" w:color="auto"/>
            <w:right w:val="none" w:sz="0" w:space="0" w:color="auto"/>
          </w:divBdr>
        </w:div>
        <w:div w:id="749932317">
          <w:marLeft w:val="640"/>
          <w:marRight w:val="0"/>
          <w:marTop w:val="0"/>
          <w:marBottom w:val="0"/>
          <w:divBdr>
            <w:top w:val="none" w:sz="0" w:space="0" w:color="auto"/>
            <w:left w:val="none" w:sz="0" w:space="0" w:color="auto"/>
            <w:bottom w:val="none" w:sz="0" w:space="0" w:color="auto"/>
            <w:right w:val="none" w:sz="0" w:space="0" w:color="auto"/>
          </w:divBdr>
        </w:div>
        <w:div w:id="1600285540">
          <w:marLeft w:val="640"/>
          <w:marRight w:val="0"/>
          <w:marTop w:val="0"/>
          <w:marBottom w:val="0"/>
          <w:divBdr>
            <w:top w:val="none" w:sz="0" w:space="0" w:color="auto"/>
            <w:left w:val="none" w:sz="0" w:space="0" w:color="auto"/>
            <w:bottom w:val="none" w:sz="0" w:space="0" w:color="auto"/>
            <w:right w:val="none" w:sz="0" w:space="0" w:color="auto"/>
          </w:divBdr>
        </w:div>
        <w:div w:id="247421587">
          <w:marLeft w:val="640"/>
          <w:marRight w:val="0"/>
          <w:marTop w:val="0"/>
          <w:marBottom w:val="0"/>
          <w:divBdr>
            <w:top w:val="none" w:sz="0" w:space="0" w:color="auto"/>
            <w:left w:val="none" w:sz="0" w:space="0" w:color="auto"/>
            <w:bottom w:val="none" w:sz="0" w:space="0" w:color="auto"/>
            <w:right w:val="none" w:sz="0" w:space="0" w:color="auto"/>
          </w:divBdr>
        </w:div>
        <w:div w:id="1270746729">
          <w:marLeft w:val="640"/>
          <w:marRight w:val="0"/>
          <w:marTop w:val="0"/>
          <w:marBottom w:val="0"/>
          <w:divBdr>
            <w:top w:val="none" w:sz="0" w:space="0" w:color="auto"/>
            <w:left w:val="none" w:sz="0" w:space="0" w:color="auto"/>
            <w:bottom w:val="none" w:sz="0" w:space="0" w:color="auto"/>
            <w:right w:val="none" w:sz="0" w:space="0" w:color="auto"/>
          </w:divBdr>
        </w:div>
        <w:div w:id="1856335518">
          <w:marLeft w:val="640"/>
          <w:marRight w:val="0"/>
          <w:marTop w:val="0"/>
          <w:marBottom w:val="0"/>
          <w:divBdr>
            <w:top w:val="none" w:sz="0" w:space="0" w:color="auto"/>
            <w:left w:val="none" w:sz="0" w:space="0" w:color="auto"/>
            <w:bottom w:val="none" w:sz="0" w:space="0" w:color="auto"/>
            <w:right w:val="none" w:sz="0" w:space="0" w:color="auto"/>
          </w:divBdr>
        </w:div>
        <w:div w:id="1395667192">
          <w:marLeft w:val="640"/>
          <w:marRight w:val="0"/>
          <w:marTop w:val="0"/>
          <w:marBottom w:val="0"/>
          <w:divBdr>
            <w:top w:val="none" w:sz="0" w:space="0" w:color="auto"/>
            <w:left w:val="none" w:sz="0" w:space="0" w:color="auto"/>
            <w:bottom w:val="none" w:sz="0" w:space="0" w:color="auto"/>
            <w:right w:val="none" w:sz="0" w:space="0" w:color="auto"/>
          </w:divBdr>
        </w:div>
        <w:div w:id="916017434">
          <w:marLeft w:val="640"/>
          <w:marRight w:val="0"/>
          <w:marTop w:val="0"/>
          <w:marBottom w:val="0"/>
          <w:divBdr>
            <w:top w:val="none" w:sz="0" w:space="0" w:color="auto"/>
            <w:left w:val="none" w:sz="0" w:space="0" w:color="auto"/>
            <w:bottom w:val="none" w:sz="0" w:space="0" w:color="auto"/>
            <w:right w:val="none" w:sz="0" w:space="0" w:color="auto"/>
          </w:divBdr>
        </w:div>
        <w:div w:id="2002276057">
          <w:marLeft w:val="640"/>
          <w:marRight w:val="0"/>
          <w:marTop w:val="0"/>
          <w:marBottom w:val="0"/>
          <w:divBdr>
            <w:top w:val="none" w:sz="0" w:space="0" w:color="auto"/>
            <w:left w:val="none" w:sz="0" w:space="0" w:color="auto"/>
            <w:bottom w:val="none" w:sz="0" w:space="0" w:color="auto"/>
            <w:right w:val="none" w:sz="0" w:space="0" w:color="auto"/>
          </w:divBdr>
        </w:div>
        <w:div w:id="137234362">
          <w:marLeft w:val="640"/>
          <w:marRight w:val="0"/>
          <w:marTop w:val="0"/>
          <w:marBottom w:val="0"/>
          <w:divBdr>
            <w:top w:val="none" w:sz="0" w:space="0" w:color="auto"/>
            <w:left w:val="none" w:sz="0" w:space="0" w:color="auto"/>
            <w:bottom w:val="none" w:sz="0" w:space="0" w:color="auto"/>
            <w:right w:val="none" w:sz="0" w:space="0" w:color="auto"/>
          </w:divBdr>
        </w:div>
        <w:div w:id="1992514451">
          <w:marLeft w:val="640"/>
          <w:marRight w:val="0"/>
          <w:marTop w:val="0"/>
          <w:marBottom w:val="0"/>
          <w:divBdr>
            <w:top w:val="none" w:sz="0" w:space="0" w:color="auto"/>
            <w:left w:val="none" w:sz="0" w:space="0" w:color="auto"/>
            <w:bottom w:val="none" w:sz="0" w:space="0" w:color="auto"/>
            <w:right w:val="none" w:sz="0" w:space="0" w:color="auto"/>
          </w:divBdr>
        </w:div>
        <w:div w:id="941449805">
          <w:marLeft w:val="640"/>
          <w:marRight w:val="0"/>
          <w:marTop w:val="0"/>
          <w:marBottom w:val="0"/>
          <w:divBdr>
            <w:top w:val="none" w:sz="0" w:space="0" w:color="auto"/>
            <w:left w:val="none" w:sz="0" w:space="0" w:color="auto"/>
            <w:bottom w:val="none" w:sz="0" w:space="0" w:color="auto"/>
            <w:right w:val="none" w:sz="0" w:space="0" w:color="auto"/>
          </w:divBdr>
        </w:div>
        <w:div w:id="1230379708">
          <w:marLeft w:val="640"/>
          <w:marRight w:val="0"/>
          <w:marTop w:val="0"/>
          <w:marBottom w:val="0"/>
          <w:divBdr>
            <w:top w:val="none" w:sz="0" w:space="0" w:color="auto"/>
            <w:left w:val="none" w:sz="0" w:space="0" w:color="auto"/>
            <w:bottom w:val="none" w:sz="0" w:space="0" w:color="auto"/>
            <w:right w:val="none" w:sz="0" w:space="0" w:color="auto"/>
          </w:divBdr>
        </w:div>
        <w:div w:id="1078291156">
          <w:marLeft w:val="640"/>
          <w:marRight w:val="0"/>
          <w:marTop w:val="0"/>
          <w:marBottom w:val="0"/>
          <w:divBdr>
            <w:top w:val="none" w:sz="0" w:space="0" w:color="auto"/>
            <w:left w:val="none" w:sz="0" w:space="0" w:color="auto"/>
            <w:bottom w:val="none" w:sz="0" w:space="0" w:color="auto"/>
            <w:right w:val="none" w:sz="0" w:space="0" w:color="auto"/>
          </w:divBdr>
        </w:div>
        <w:div w:id="2029865790">
          <w:marLeft w:val="640"/>
          <w:marRight w:val="0"/>
          <w:marTop w:val="0"/>
          <w:marBottom w:val="0"/>
          <w:divBdr>
            <w:top w:val="none" w:sz="0" w:space="0" w:color="auto"/>
            <w:left w:val="none" w:sz="0" w:space="0" w:color="auto"/>
            <w:bottom w:val="none" w:sz="0" w:space="0" w:color="auto"/>
            <w:right w:val="none" w:sz="0" w:space="0" w:color="auto"/>
          </w:divBdr>
        </w:div>
        <w:div w:id="703946369">
          <w:marLeft w:val="640"/>
          <w:marRight w:val="0"/>
          <w:marTop w:val="0"/>
          <w:marBottom w:val="0"/>
          <w:divBdr>
            <w:top w:val="none" w:sz="0" w:space="0" w:color="auto"/>
            <w:left w:val="none" w:sz="0" w:space="0" w:color="auto"/>
            <w:bottom w:val="none" w:sz="0" w:space="0" w:color="auto"/>
            <w:right w:val="none" w:sz="0" w:space="0" w:color="auto"/>
          </w:divBdr>
        </w:div>
        <w:div w:id="474762287">
          <w:marLeft w:val="640"/>
          <w:marRight w:val="0"/>
          <w:marTop w:val="0"/>
          <w:marBottom w:val="0"/>
          <w:divBdr>
            <w:top w:val="none" w:sz="0" w:space="0" w:color="auto"/>
            <w:left w:val="none" w:sz="0" w:space="0" w:color="auto"/>
            <w:bottom w:val="none" w:sz="0" w:space="0" w:color="auto"/>
            <w:right w:val="none" w:sz="0" w:space="0" w:color="auto"/>
          </w:divBdr>
        </w:div>
        <w:div w:id="1320646553">
          <w:marLeft w:val="640"/>
          <w:marRight w:val="0"/>
          <w:marTop w:val="0"/>
          <w:marBottom w:val="0"/>
          <w:divBdr>
            <w:top w:val="none" w:sz="0" w:space="0" w:color="auto"/>
            <w:left w:val="none" w:sz="0" w:space="0" w:color="auto"/>
            <w:bottom w:val="none" w:sz="0" w:space="0" w:color="auto"/>
            <w:right w:val="none" w:sz="0" w:space="0" w:color="auto"/>
          </w:divBdr>
        </w:div>
        <w:div w:id="1654067336">
          <w:marLeft w:val="640"/>
          <w:marRight w:val="0"/>
          <w:marTop w:val="0"/>
          <w:marBottom w:val="0"/>
          <w:divBdr>
            <w:top w:val="none" w:sz="0" w:space="0" w:color="auto"/>
            <w:left w:val="none" w:sz="0" w:space="0" w:color="auto"/>
            <w:bottom w:val="none" w:sz="0" w:space="0" w:color="auto"/>
            <w:right w:val="none" w:sz="0" w:space="0" w:color="auto"/>
          </w:divBdr>
        </w:div>
        <w:div w:id="936912508">
          <w:marLeft w:val="640"/>
          <w:marRight w:val="0"/>
          <w:marTop w:val="0"/>
          <w:marBottom w:val="0"/>
          <w:divBdr>
            <w:top w:val="none" w:sz="0" w:space="0" w:color="auto"/>
            <w:left w:val="none" w:sz="0" w:space="0" w:color="auto"/>
            <w:bottom w:val="none" w:sz="0" w:space="0" w:color="auto"/>
            <w:right w:val="none" w:sz="0" w:space="0" w:color="auto"/>
          </w:divBdr>
        </w:div>
        <w:div w:id="1836993452">
          <w:marLeft w:val="640"/>
          <w:marRight w:val="0"/>
          <w:marTop w:val="0"/>
          <w:marBottom w:val="0"/>
          <w:divBdr>
            <w:top w:val="none" w:sz="0" w:space="0" w:color="auto"/>
            <w:left w:val="none" w:sz="0" w:space="0" w:color="auto"/>
            <w:bottom w:val="none" w:sz="0" w:space="0" w:color="auto"/>
            <w:right w:val="none" w:sz="0" w:space="0" w:color="auto"/>
          </w:divBdr>
        </w:div>
        <w:div w:id="720373272">
          <w:marLeft w:val="640"/>
          <w:marRight w:val="0"/>
          <w:marTop w:val="0"/>
          <w:marBottom w:val="0"/>
          <w:divBdr>
            <w:top w:val="none" w:sz="0" w:space="0" w:color="auto"/>
            <w:left w:val="none" w:sz="0" w:space="0" w:color="auto"/>
            <w:bottom w:val="none" w:sz="0" w:space="0" w:color="auto"/>
            <w:right w:val="none" w:sz="0" w:space="0" w:color="auto"/>
          </w:divBdr>
        </w:div>
        <w:div w:id="1347050167">
          <w:marLeft w:val="640"/>
          <w:marRight w:val="0"/>
          <w:marTop w:val="0"/>
          <w:marBottom w:val="0"/>
          <w:divBdr>
            <w:top w:val="none" w:sz="0" w:space="0" w:color="auto"/>
            <w:left w:val="none" w:sz="0" w:space="0" w:color="auto"/>
            <w:bottom w:val="none" w:sz="0" w:space="0" w:color="auto"/>
            <w:right w:val="none" w:sz="0" w:space="0" w:color="auto"/>
          </w:divBdr>
        </w:div>
        <w:div w:id="1336491850">
          <w:marLeft w:val="640"/>
          <w:marRight w:val="0"/>
          <w:marTop w:val="0"/>
          <w:marBottom w:val="0"/>
          <w:divBdr>
            <w:top w:val="none" w:sz="0" w:space="0" w:color="auto"/>
            <w:left w:val="none" w:sz="0" w:space="0" w:color="auto"/>
            <w:bottom w:val="none" w:sz="0" w:space="0" w:color="auto"/>
            <w:right w:val="none" w:sz="0" w:space="0" w:color="auto"/>
          </w:divBdr>
        </w:div>
        <w:div w:id="33774270">
          <w:marLeft w:val="640"/>
          <w:marRight w:val="0"/>
          <w:marTop w:val="0"/>
          <w:marBottom w:val="0"/>
          <w:divBdr>
            <w:top w:val="none" w:sz="0" w:space="0" w:color="auto"/>
            <w:left w:val="none" w:sz="0" w:space="0" w:color="auto"/>
            <w:bottom w:val="none" w:sz="0" w:space="0" w:color="auto"/>
            <w:right w:val="none" w:sz="0" w:space="0" w:color="auto"/>
          </w:divBdr>
        </w:div>
        <w:div w:id="1334725184">
          <w:marLeft w:val="640"/>
          <w:marRight w:val="0"/>
          <w:marTop w:val="0"/>
          <w:marBottom w:val="0"/>
          <w:divBdr>
            <w:top w:val="none" w:sz="0" w:space="0" w:color="auto"/>
            <w:left w:val="none" w:sz="0" w:space="0" w:color="auto"/>
            <w:bottom w:val="none" w:sz="0" w:space="0" w:color="auto"/>
            <w:right w:val="none" w:sz="0" w:space="0" w:color="auto"/>
          </w:divBdr>
        </w:div>
        <w:div w:id="240868290">
          <w:marLeft w:val="640"/>
          <w:marRight w:val="0"/>
          <w:marTop w:val="0"/>
          <w:marBottom w:val="0"/>
          <w:divBdr>
            <w:top w:val="none" w:sz="0" w:space="0" w:color="auto"/>
            <w:left w:val="none" w:sz="0" w:space="0" w:color="auto"/>
            <w:bottom w:val="none" w:sz="0" w:space="0" w:color="auto"/>
            <w:right w:val="none" w:sz="0" w:space="0" w:color="auto"/>
          </w:divBdr>
        </w:div>
        <w:div w:id="1407074992">
          <w:marLeft w:val="640"/>
          <w:marRight w:val="0"/>
          <w:marTop w:val="0"/>
          <w:marBottom w:val="0"/>
          <w:divBdr>
            <w:top w:val="none" w:sz="0" w:space="0" w:color="auto"/>
            <w:left w:val="none" w:sz="0" w:space="0" w:color="auto"/>
            <w:bottom w:val="none" w:sz="0" w:space="0" w:color="auto"/>
            <w:right w:val="none" w:sz="0" w:space="0" w:color="auto"/>
          </w:divBdr>
        </w:div>
        <w:div w:id="2102290756">
          <w:marLeft w:val="640"/>
          <w:marRight w:val="0"/>
          <w:marTop w:val="0"/>
          <w:marBottom w:val="0"/>
          <w:divBdr>
            <w:top w:val="none" w:sz="0" w:space="0" w:color="auto"/>
            <w:left w:val="none" w:sz="0" w:space="0" w:color="auto"/>
            <w:bottom w:val="none" w:sz="0" w:space="0" w:color="auto"/>
            <w:right w:val="none" w:sz="0" w:space="0" w:color="auto"/>
          </w:divBdr>
        </w:div>
        <w:div w:id="43264425">
          <w:marLeft w:val="640"/>
          <w:marRight w:val="0"/>
          <w:marTop w:val="0"/>
          <w:marBottom w:val="0"/>
          <w:divBdr>
            <w:top w:val="none" w:sz="0" w:space="0" w:color="auto"/>
            <w:left w:val="none" w:sz="0" w:space="0" w:color="auto"/>
            <w:bottom w:val="none" w:sz="0" w:space="0" w:color="auto"/>
            <w:right w:val="none" w:sz="0" w:space="0" w:color="auto"/>
          </w:divBdr>
        </w:div>
        <w:div w:id="1173837808">
          <w:marLeft w:val="640"/>
          <w:marRight w:val="0"/>
          <w:marTop w:val="0"/>
          <w:marBottom w:val="0"/>
          <w:divBdr>
            <w:top w:val="none" w:sz="0" w:space="0" w:color="auto"/>
            <w:left w:val="none" w:sz="0" w:space="0" w:color="auto"/>
            <w:bottom w:val="none" w:sz="0" w:space="0" w:color="auto"/>
            <w:right w:val="none" w:sz="0" w:space="0" w:color="auto"/>
          </w:divBdr>
        </w:div>
        <w:div w:id="1116677724">
          <w:marLeft w:val="640"/>
          <w:marRight w:val="0"/>
          <w:marTop w:val="0"/>
          <w:marBottom w:val="0"/>
          <w:divBdr>
            <w:top w:val="none" w:sz="0" w:space="0" w:color="auto"/>
            <w:left w:val="none" w:sz="0" w:space="0" w:color="auto"/>
            <w:bottom w:val="none" w:sz="0" w:space="0" w:color="auto"/>
            <w:right w:val="none" w:sz="0" w:space="0" w:color="auto"/>
          </w:divBdr>
        </w:div>
        <w:div w:id="630940273">
          <w:marLeft w:val="640"/>
          <w:marRight w:val="0"/>
          <w:marTop w:val="0"/>
          <w:marBottom w:val="0"/>
          <w:divBdr>
            <w:top w:val="none" w:sz="0" w:space="0" w:color="auto"/>
            <w:left w:val="none" w:sz="0" w:space="0" w:color="auto"/>
            <w:bottom w:val="none" w:sz="0" w:space="0" w:color="auto"/>
            <w:right w:val="none" w:sz="0" w:space="0" w:color="auto"/>
          </w:divBdr>
        </w:div>
        <w:div w:id="1025835413">
          <w:marLeft w:val="640"/>
          <w:marRight w:val="0"/>
          <w:marTop w:val="0"/>
          <w:marBottom w:val="0"/>
          <w:divBdr>
            <w:top w:val="none" w:sz="0" w:space="0" w:color="auto"/>
            <w:left w:val="none" w:sz="0" w:space="0" w:color="auto"/>
            <w:bottom w:val="none" w:sz="0" w:space="0" w:color="auto"/>
            <w:right w:val="none" w:sz="0" w:space="0" w:color="auto"/>
          </w:divBdr>
        </w:div>
        <w:div w:id="1038890883">
          <w:marLeft w:val="640"/>
          <w:marRight w:val="0"/>
          <w:marTop w:val="0"/>
          <w:marBottom w:val="0"/>
          <w:divBdr>
            <w:top w:val="none" w:sz="0" w:space="0" w:color="auto"/>
            <w:left w:val="none" w:sz="0" w:space="0" w:color="auto"/>
            <w:bottom w:val="none" w:sz="0" w:space="0" w:color="auto"/>
            <w:right w:val="none" w:sz="0" w:space="0" w:color="auto"/>
          </w:divBdr>
        </w:div>
        <w:div w:id="864758416">
          <w:marLeft w:val="640"/>
          <w:marRight w:val="0"/>
          <w:marTop w:val="0"/>
          <w:marBottom w:val="0"/>
          <w:divBdr>
            <w:top w:val="none" w:sz="0" w:space="0" w:color="auto"/>
            <w:left w:val="none" w:sz="0" w:space="0" w:color="auto"/>
            <w:bottom w:val="none" w:sz="0" w:space="0" w:color="auto"/>
            <w:right w:val="none" w:sz="0" w:space="0" w:color="auto"/>
          </w:divBdr>
        </w:div>
        <w:div w:id="1800027477">
          <w:marLeft w:val="640"/>
          <w:marRight w:val="0"/>
          <w:marTop w:val="0"/>
          <w:marBottom w:val="0"/>
          <w:divBdr>
            <w:top w:val="none" w:sz="0" w:space="0" w:color="auto"/>
            <w:left w:val="none" w:sz="0" w:space="0" w:color="auto"/>
            <w:bottom w:val="none" w:sz="0" w:space="0" w:color="auto"/>
            <w:right w:val="none" w:sz="0" w:space="0" w:color="auto"/>
          </w:divBdr>
        </w:div>
        <w:div w:id="200945827">
          <w:marLeft w:val="640"/>
          <w:marRight w:val="0"/>
          <w:marTop w:val="0"/>
          <w:marBottom w:val="0"/>
          <w:divBdr>
            <w:top w:val="none" w:sz="0" w:space="0" w:color="auto"/>
            <w:left w:val="none" w:sz="0" w:space="0" w:color="auto"/>
            <w:bottom w:val="none" w:sz="0" w:space="0" w:color="auto"/>
            <w:right w:val="none" w:sz="0" w:space="0" w:color="auto"/>
          </w:divBdr>
        </w:div>
        <w:div w:id="1740252767">
          <w:marLeft w:val="640"/>
          <w:marRight w:val="0"/>
          <w:marTop w:val="0"/>
          <w:marBottom w:val="0"/>
          <w:divBdr>
            <w:top w:val="none" w:sz="0" w:space="0" w:color="auto"/>
            <w:left w:val="none" w:sz="0" w:space="0" w:color="auto"/>
            <w:bottom w:val="none" w:sz="0" w:space="0" w:color="auto"/>
            <w:right w:val="none" w:sz="0" w:space="0" w:color="auto"/>
          </w:divBdr>
        </w:div>
        <w:div w:id="510413708">
          <w:marLeft w:val="640"/>
          <w:marRight w:val="0"/>
          <w:marTop w:val="0"/>
          <w:marBottom w:val="0"/>
          <w:divBdr>
            <w:top w:val="none" w:sz="0" w:space="0" w:color="auto"/>
            <w:left w:val="none" w:sz="0" w:space="0" w:color="auto"/>
            <w:bottom w:val="none" w:sz="0" w:space="0" w:color="auto"/>
            <w:right w:val="none" w:sz="0" w:space="0" w:color="auto"/>
          </w:divBdr>
        </w:div>
        <w:div w:id="1749963378">
          <w:marLeft w:val="640"/>
          <w:marRight w:val="0"/>
          <w:marTop w:val="0"/>
          <w:marBottom w:val="0"/>
          <w:divBdr>
            <w:top w:val="none" w:sz="0" w:space="0" w:color="auto"/>
            <w:left w:val="none" w:sz="0" w:space="0" w:color="auto"/>
            <w:bottom w:val="none" w:sz="0" w:space="0" w:color="auto"/>
            <w:right w:val="none" w:sz="0" w:space="0" w:color="auto"/>
          </w:divBdr>
        </w:div>
        <w:div w:id="2028212319">
          <w:marLeft w:val="640"/>
          <w:marRight w:val="0"/>
          <w:marTop w:val="0"/>
          <w:marBottom w:val="0"/>
          <w:divBdr>
            <w:top w:val="none" w:sz="0" w:space="0" w:color="auto"/>
            <w:left w:val="none" w:sz="0" w:space="0" w:color="auto"/>
            <w:bottom w:val="none" w:sz="0" w:space="0" w:color="auto"/>
            <w:right w:val="none" w:sz="0" w:space="0" w:color="auto"/>
          </w:divBdr>
        </w:div>
        <w:div w:id="288781297">
          <w:marLeft w:val="640"/>
          <w:marRight w:val="0"/>
          <w:marTop w:val="0"/>
          <w:marBottom w:val="0"/>
          <w:divBdr>
            <w:top w:val="none" w:sz="0" w:space="0" w:color="auto"/>
            <w:left w:val="none" w:sz="0" w:space="0" w:color="auto"/>
            <w:bottom w:val="none" w:sz="0" w:space="0" w:color="auto"/>
            <w:right w:val="none" w:sz="0" w:space="0" w:color="auto"/>
          </w:divBdr>
        </w:div>
        <w:div w:id="537667710">
          <w:marLeft w:val="640"/>
          <w:marRight w:val="0"/>
          <w:marTop w:val="0"/>
          <w:marBottom w:val="0"/>
          <w:divBdr>
            <w:top w:val="none" w:sz="0" w:space="0" w:color="auto"/>
            <w:left w:val="none" w:sz="0" w:space="0" w:color="auto"/>
            <w:bottom w:val="none" w:sz="0" w:space="0" w:color="auto"/>
            <w:right w:val="none" w:sz="0" w:space="0" w:color="auto"/>
          </w:divBdr>
        </w:div>
        <w:div w:id="2072388815">
          <w:marLeft w:val="640"/>
          <w:marRight w:val="0"/>
          <w:marTop w:val="0"/>
          <w:marBottom w:val="0"/>
          <w:divBdr>
            <w:top w:val="none" w:sz="0" w:space="0" w:color="auto"/>
            <w:left w:val="none" w:sz="0" w:space="0" w:color="auto"/>
            <w:bottom w:val="none" w:sz="0" w:space="0" w:color="auto"/>
            <w:right w:val="none" w:sz="0" w:space="0" w:color="auto"/>
          </w:divBdr>
        </w:div>
        <w:div w:id="831415426">
          <w:marLeft w:val="640"/>
          <w:marRight w:val="0"/>
          <w:marTop w:val="0"/>
          <w:marBottom w:val="0"/>
          <w:divBdr>
            <w:top w:val="none" w:sz="0" w:space="0" w:color="auto"/>
            <w:left w:val="none" w:sz="0" w:space="0" w:color="auto"/>
            <w:bottom w:val="none" w:sz="0" w:space="0" w:color="auto"/>
            <w:right w:val="none" w:sz="0" w:space="0" w:color="auto"/>
          </w:divBdr>
        </w:div>
        <w:div w:id="67308313">
          <w:marLeft w:val="640"/>
          <w:marRight w:val="0"/>
          <w:marTop w:val="0"/>
          <w:marBottom w:val="0"/>
          <w:divBdr>
            <w:top w:val="none" w:sz="0" w:space="0" w:color="auto"/>
            <w:left w:val="none" w:sz="0" w:space="0" w:color="auto"/>
            <w:bottom w:val="none" w:sz="0" w:space="0" w:color="auto"/>
            <w:right w:val="none" w:sz="0" w:space="0" w:color="auto"/>
          </w:divBdr>
        </w:div>
        <w:div w:id="1239679776">
          <w:marLeft w:val="640"/>
          <w:marRight w:val="0"/>
          <w:marTop w:val="0"/>
          <w:marBottom w:val="0"/>
          <w:divBdr>
            <w:top w:val="none" w:sz="0" w:space="0" w:color="auto"/>
            <w:left w:val="none" w:sz="0" w:space="0" w:color="auto"/>
            <w:bottom w:val="none" w:sz="0" w:space="0" w:color="auto"/>
            <w:right w:val="none" w:sz="0" w:space="0" w:color="auto"/>
          </w:divBdr>
        </w:div>
        <w:div w:id="2054384888">
          <w:marLeft w:val="640"/>
          <w:marRight w:val="0"/>
          <w:marTop w:val="0"/>
          <w:marBottom w:val="0"/>
          <w:divBdr>
            <w:top w:val="none" w:sz="0" w:space="0" w:color="auto"/>
            <w:left w:val="none" w:sz="0" w:space="0" w:color="auto"/>
            <w:bottom w:val="none" w:sz="0" w:space="0" w:color="auto"/>
            <w:right w:val="none" w:sz="0" w:space="0" w:color="auto"/>
          </w:divBdr>
        </w:div>
        <w:div w:id="2146853659">
          <w:marLeft w:val="640"/>
          <w:marRight w:val="0"/>
          <w:marTop w:val="0"/>
          <w:marBottom w:val="0"/>
          <w:divBdr>
            <w:top w:val="none" w:sz="0" w:space="0" w:color="auto"/>
            <w:left w:val="none" w:sz="0" w:space="0" w:color="auto"/>
            <w:bottom w:val="none" w:sz="0" w:space="0" w:color="auto"/>
            <w:right w:val="none" w:sz="0" w:space="0" w:color="auto"/>
          </w:divBdr>
        </w:div>
        <w:div w:id="735474394">
          <w:marLeft w:val="640"/>
          <w:marRight w:val="0"/>
          <w:marTop w:val="0"/>
          <w:marBottom w:val="0"/>
          <w:divBdr>
            <w:top w:val="none" w:sz="0" w:space="0" w:color="auto"/>
            <w:left w:val="none" w:sz="0" w:space="0" w:color="auto"/>
            <w:bottom w:val="none" w:sz="0" w:space="0" w:color="auto"/>
            <w:right w:val="none" w:sz="0" w:space="0" w:color="auto"/>
          </w:divBdr>
        </w:div>
        <w:div w:id="966661132">
          <w:marLeft w:val="640"/>
          <w:marRight w:val="0"/>
          <w:marTop w:val="0"/>
          <w:marBottom w:val="0"/>
          <w:divBdr>
            <w:top w:val="none" w:sz="0" w:space="0" w:color="auto"/>
            <w:left w:val="none" w:sz="0" w:space="0" w:color="auto"/>
            <w:bottom w:val="none" w:sz="0" w:space="0" w:color="auto"/>
            <w:right w:val="none" w:sz="0" w:space="0" w:color="auto"/>
          </w:divBdr>
        </w:div>
        <w:div w:id="524752388">
          <w:marLeft w:val="640"/>
          <w:marRight w:val="0"/>
          <w:marTop w:val="0"/>
          <w:marBottom w:val="0"/>
          <w:divBdr>
            <w:top w:val="none" w:sz="0" w:space="0" w:color="auto"/>
            <w:left w:val="none" w:sz="0" w:space="0" w:color="auto"/>
            <w:bottom w:val="none" w:sz="0" w:space="0" w:color="auto"/>
            <w:right w:val="none" w:sz="0" w:space="0" w:color="auto"/>
          </w:divBdr>
        </w:div>
        <w:div w:id="539586361">
          <w:marLeft w:val="640"/>
          <w:marRight w:val="0"/>
          <w:marTop w:val="0"/>
          <w:marBottom w:val="0"/>
          <w:divBdr>
            <w:top w:val="none" w:sz="0" w:space="0" w:color="auto"/>
            <w:left w:val="none" w:sz="0" w:space="0" w:color="auto"/>
            <w:bottom w:val="none" w:sz="0" w:space="0" w:color="auto"/>
            <w:right w:val="none" w:sz="0" w:space="0" w:color="auto"/>
          </w:divBdr>
        </w:div>
        <w:div w:id="409082012">
          <w:marLeft w:val="640"/>
          <w:marRight w:val="0"/>
          <w:marTop w:val="0"/>
          <w:marBottom w:val="0"/>
          <w:divBdr>
            <w:top w:val="none" w:sz="0" w:space="0" w:color="auto"/>
            <w:left w:val="none" w:sz="0" w:space="0" w:color="auto"/>
            <w:bottom w:val="none" w:sz="0" w:space="0" w:color="auto"/>
            <w:right w:val="none" w:sz="0" w:space="0" w:color="auto"/>
          </w:divBdr>
        </w:div>
        <w:div w:id="444271664">
          <w:marLeft w:val="640"/>
          <w:marRight w:val="0"/>
          <w:marTop w:val="0"/>
          <w:marBottom w:val="0"/>
          <w:divBdr>
            <w:top w:val="none" w:sz="0" w:space="0" w:color="auto"/>
            <w:left w:val="none" w:sz="0" w:space="0" w:color="auto"/>
            <w:bottom w:val="none" w:sz="0" w:space="0" w:color="auto"/>
            <w:right w:val="none" w:sz="0" w:space="0" w:color="auto"/>
          </w:divBdr>
        </w:div>
        <w:div w:id="279848505">
          <w:marLeft w:val="640"/>
          <w:marRight w:val="0"/>
          <w:marTop w:val="0"/>
          <w:marBottom w:val="0"/>
          <w:divBdr>
            <w:top w:val="none" w:sz="0" w:space="0" w:color="auto"/>
            <w:left w:val="none" w:sz="0" w:space="0" w:color="auto"/>
            <w:bottom w:val="none" w:sz="0" w:space="0" w:color="auto"/>
            <w:right w:val="none" w:sz="0" w:space="0" w:color="auto"/>
          </w:divBdr>
        </w:div>
        <w:div w:id="1704864759">
          <w:marLeft w:val="640"/>
          <w:marRight w:val="0"/>
          <w:marTop w:val="0"/>
          <w:marBottom w:val="0"/>
          <w:divBdr>
            <w:top w:val="none" w:sz="0" w:space="0" w:color="auto"/>
            <w:left w:val="none" w:sz="0" w:space="0" w:color="auto"/>
            <w:bottom w:val="none" w:sz="0" w:space="0" w:color="auto"/>
            <w:right w:val="none" w:sz="0" w:space="0" w:color="auto"/>
          </w:divBdr>
        </w:div>
        <w:div w:id="1080366999">
          <w:marLeft w:val="640"/>
          <w:marRight w:val="0"/>
          <w:marTop w:val="0"/>
          <w:marBottom w:val="0"/>
          <w:divBdr>
            <w:top w:val="none" w:sz="0" w:space="0" w:color="auto"/>
            <w:left w:val="none" w:sz="0" w:space="0" w:color="auto"/>
            <w:bottom w:val="none" w:sz="0" w:space="0" w:color="auto"/>
            <w:right w:val="none" w:sz="0" w:space="0" w:color="auto"/>
          </w:divBdr>
        </w:div>
        <w:div w:id="470562980">
          <w:marLeft w:val="640"/>
          <w:marRight w:val="0"/>
          <w:marTop w:val="0"/>
          <w:marBottom w:val="0"/>
          <w:divBdr>
            <w:top w:val="none" w:sz="0" w:space="0" w:color="auto"/>
            <w:left w:val="none" w:sz="0" w:space="0" w:color="auto"/>
            <w:bottom w:val="none" w:sz="0" w:space="0" w:color="auto"/>
            <w:right w:val="none" w:sz="0" w:space="0" w:color="auto"/>
          </w:divBdr>
        </w:div>
        <w:div w:id="2035374554">
          <w:marLeft w:val="640"/>
          <w:marRight w:val="0"/>
          <w:marTop w:val="0"/>
          <w:marBottom w:val="0"/>
          <w:divBdr>
            <w:top w:val="none" w:sz="0" w:space="0" w:color="auto"/>
            <w:left w:val="none" w:sz="0" w:space="0" w:color="auto"/>
            <w:bottom w:val="none" w:sz="0" w:space="0" w:color="auto"/>
            <w:right w:val="none" w:sz="0" w:space="0" w:color="auto"/>
          </w:divBdr>
        </w:div>
        <w:div w:id="427117654">
          <w:marLeft w:val="640"/>
          <w:marRight w:val="0"/>
          <w:marTop w:val="0"/>
          <w:marBottom w:val="0"/>
          <w:divBdr>
            <w:top w:val="none" w:sz="0" w:space="0" w:color="auto"/>
            <w:left w:val="none" w:sz="0" w:space="0" w:color="auto"/>
            <w:bottom w:val="none" w:sz="0" w:space="0" w:color="auto"/>
            <w:right w:val="none" w:sz="0" w:space="0" w:color="auto"/>
          </w:divBdr>
        </w:div>
        <w:div w:id="266547172">
          <w:marLeft w:val="640"/>
          <w:marRight w:val="0"/>
          <w:marTop w:val="0"/>
          <w:marBottom w:val="0"/>
          <w:divBdr>
            <w:top w:val="none" w:sz="0" w:space="0" w:color="auto"/>
            <w:left w:val="none" w:sz="0" w:space="0" w:color="auto"/>
            <w:bottom w:val="none" w:sz="0" w:space="0" w:color="auto"/>
            <w:right w:val="none" w:sz="0" w:space="0" w:color="auto"/>
          </w:divBdr>
        </w:div>
        <w:div w:id="1229070107">
          <w:marLeft w:val="640"/>
          <w:marRight w:val="0"/>
          <w:marTop w:val="0"/>
          <w:marBottom w:val="0"/>
          <w:divBdr>
            <w:top w:val="none" w:sz="0" w:space="0" w:color="auto"/>
            <w:left w:val="none" w:sz="0" w:space="0" w:color="auto"/>
            <w:bottom w:val="none" w:sz="0" w:space="0" w:color="auto"/>
            <w:right w:val="none" w:sz="0" w:space="0" w:color="auto"/>
          </w:divBdr>
        </w:div>
        <w:div w:id="1550650449">
          <w:marLeft w:val="640"/>
          <w:marRight w:val="0"/>
          <w:marTop w:val="0"/>
          <w:marBottom w:val="0"/>
          <w:divBdr>
            <w:top w:val="none" w:sz="0" w:space="0" w:color="auto"/>
            <w:left w:val="none" w:sz="0" w:space="0" w:color="auto"/>
            <w:bottom w:val="none" w:sz="0" w:space="0" w:color="auto"/>
            <w:right w:val="none" w:sz="0" w:space="0" w:color="auto"/>
          </w:divBdr>
        </w:div>
        <w:div w:id="390232362">
          <w:marLeft w:val="640"/>
          <w:marRight w:val="0"/>
          <w:marTop w:val="0"/>
          <w:marBottom w:val="0"/>
          <w:divBdr>
            <w:top w:val="none" w:sz="0" w:space="0" w:color="auto"/>
            <w:left w:val="none" w:sz="0" w:space="0" w:color="auto"/>
            <w:bottom w:val="none" w:sz="0" w:space="0" w:color="auto"/>
            <w:right w:val="none" w:sz="0" w:space="0" w:color="auto"/>
          </w:divBdr>
        </w:div>
        <w:div w:id="2131700820">
          <w:marLeft w:val="640"/>
          <w:marRight w:val="0"/>
          <w:marTop w:val="0"/>
          <w:marBottom w:val="0"/>
          <w:divBdr>
            <w:top w:val="none" w:sz="0" w:space="0" w:color="auto"/>
            <w:left w:val="none" w:sz="0" w:space="0" w:color="auto"/>
            <w:bottom w:val="none" w:sz="0" w:space="0" w:color="auto"/>
            <w:right w:val="none" w:sz="0" w:space="0" w:color="auto"/>
          </w:divBdr>
        </w:div>
        <w:div w:id="408700443">
          <w:marLeft w:val="640"/>
          <w:marRight w:val="0"/>
          <w:marTop w:val="0"/>
          <w:marBottom w:val="0"/>
          <w:divBdr>
            <w:top w:val="none" w:sz="0" w:space="0" w:color="auto"/>
            <w:left w:val="none" w:sz="0" w:space="0" w:color="auto"/>
            <w:bottom w:val="none" w:sz="0" w:space="0" w:color="auto"/>
            <w:right w:val="none" w:sz="0" w:space="0" w:color="auto"/>
          </w:divBdr>
        </w:div>
        <w:div w:id="619149176">
          <w:marLeft w:val="640"/>
          <w:marRight w:val="0"/>
          <w:marTop w:val="0"/>
          <w:marBottom w:val="0"/>
          <w:divBdr>
            <w:top w:val="none" w:sz="0" w:space="0" w:color="auto"/>
            <w:left w:val="none" w:sz="0" w:space="0" w:color="auto"/>
            <w:bottom w:val="none" w:sz="0" w:space="0" w:color="auto"/>
            <w:right w:val="none" w:sz="0" w:space="0" w:color="auto"/>
          </w:divBdr>
        </w:div>
        <w:div w:id="1394160810">
          <w:marLeft w:val="640"/>
          <w:marRight w:val="0"/>
          <w:marTop w:val="0"/>
          <w:marBottom w:val="0"/>
          <w:divBdr>
            <w:top w:val="none" w:sz="0" w:space="0" w:color="auto"/>
            <w:left w:val="none" w:sz="0" w:space="0" w:color="auto"/>
            <w:bottom w:val="none" w:sz="0" w:space="0" w:color="auto"/>
            <w:right w:val="none" w:sz="0" w:space="0" w:color="auto"/>
          </w:divBdr>
        </w:div>
        <w:div w:id="2010329393">
          <w:marLeft w:val="640"/>
          <w:marRight w:val="0"/>
          <w:marTop w:val="0"/>
          <w:marBottom w:val="0"/>
          <w:divBdr>
            <w:top w:val="none" w:sz="0" w:space="0" w:color="auto"/>
            <w:left w:val="none" w:sz="0" w:space="0" w:color="auto"/>
            <w:bottom w:val="none" w:sz="0" w:space="0" w:color="auto"/>
            <w:right w:val="none" w:sz="0" w:space="0" w:color="auto"/>
          </w:divBdr>
        </w:div>
        <w:div w:id="889269048">
          <w:marLeft w:val="640"/>
          <w:marRight w:val="0"/>
          <w:marTop w:val="0"/>
          <w:marBottom w:val="0"/>
          <w:divBdr>
            <w:top w:val="none" w:sz="0" w:space="0" w:color="auto"/>
            <w:left w:val="none" w:sz="0" w:space="0" w:color="auto"/>
            <w:bottom w:val="none" w:sz="0" w:space="0" w:color="auto"/>
            <w:right w:val="none" w:sz="0" w:space="0" w:color="auto"/>
          </w:divBdr>
        </w:div>
        <w:div w:id="101993362">
          <w:marLeft w:val="640"/>
          <w:marRight w:val="0"/>
          <w:marTop w:val="0"/>
          <w:marBottom w:val="0"/>
          <w:divBdr>
            <w:top w:val="none" w:sz="0" w:space="0" w:color="auto"/>
            <w:left w:val="none" w:sz="0" w:space="0" w:color="auto"/>
            <w:bottom w:val="none" w:sz="0" w:space="0" w:color="auto"/>
            <w:right w:val="none" w:sz="0" w:space="0" w:color="auto"/>
          </w:divBdr>
        </w:div>
        <w:div w:id="1015377675">
          <w:marLeft w:val="640"/>
          <w:marRight w:val="0"/>
          <w:marTop w:val="0"/>
          <w:marBottom w:val="0"/>
          <w:divBdr>
            <w:top w:val="none" w:sz="0" w:space="0" w:color="auto"/>
            <w:left w:val="none" w:sz="0" w:space="0" w:color="auto"/>
            <w:bottom w:val="none" w:sz="0" w:space="0" w:color="auto"/>
            <w:right w:val="none" w:sz="0" w:space="0" w:color="auto"/>
          </w:divBdr>
        </w:div>
        <w:div w:id="814685925">
          <w:marLeft w:val="640"/>
          <w:marRight w:val="0"/>
          <w:marTop w:val="0"/>
          <w:marBottom w:val="0"/>
          <w:divBdr>
            <w:top w:val="none" w:sz="0" w:space="0" w:color="auto"/>
            <w:left w:val="none" w:sz="0" w:space="0" w:color="auto"/>
            <w:bottom w:val="none" w:sz="0" w:space="0" w:color="auto"/>
            <w:right w:val="none" w:sz="0" w:space="0" w:color="auto"/>
          </w:divBdr>
        </w:div>
        <w:div w:id="1134249201">
          <w:marLeft w:val="640"/>
          <w:marRight w:val="0"/>
          <w:marTop w:val="0"/>
          <w:marBottom w:val="0"/>
          <w:divBdr>
            <w:top w:val="none" w:sz="0" w:space="0" w:color="auto"/>
            <w:left w:val="none" w:sz="0" w:space="0" w:color="auto"/>
            <w:bottom w:val="none" w:sz="0" w:space="0" w:color="auto"/>
            <w:right w:val="none" w:sz="0" w:space="0" w:color="auto"/>
          </w:divBdr>
        </w:div>
        <w:div w:id="1620143603">
          <w:marLeft w:val="640"/>
          <w:marRight w:val="0"/>
          <w:marTop w:val="0"/>
          <w:marBottom w:val="0"/>
          <w:divBdr>
            <w:top w:val="none" w:sz="0" w:space="0" w:color="auto"/>
            <w:left w:val="none" w:sz="0" w:space="0" w:color="auto"/>
            <w:bottom w:val="none" w:sz="0" w:space="0" w:color="auto"/>
            <w:right w:val="none" w:sz="0" w:space="0" w:color="auto"/>
          </w:divBdr>
        </w:div>
        <w:div w:id="830490237">
          <w:marLeft w:val="640"/>
          <w:marRight w:val="0"/>
          <w:marTop w:val="0"/>
          <w:marBottom w:val="0"/>
          <w:divBdr>
            <w:top w:val="none" w:sz="0" w:space="0" w:color="auto"/>
            <w:left w:val="none" w:sz="0" w:space="0" w:color="auto"/>
            <w:bottom w:val="none" w:sz="0" w:space="0" w:color="auto"/>
            <w:right w:val="none" w:sz="0" w:space="0" w:color="auto"/>
          </w:divBdr>
        </w:div>
        <w:div w:id="920799583">
          <w:marLeft w:val="640"/>
          <w:marRight w:val="0"/>
          <w:marTop w:val="0"/>
          <w:marBottom w:val="0"/>
          <w:divBdr>
            <w:top w:val="none" w:sz="0" w:space="0" w:color="auto"/>
            <w:left w:val="none" w:sz="0" w:space="0" w:color="auto"/>
            <w:bottom w:val="none" w:sz="0" w:space="0" w:color="auto"/>
            <w:right w:val="none" w:sz="0" w:space="0" w:color="auto"/>
          </w:divBdr>
        </w:div>
        <w:div w:id="1577475323">
          <w:marLeft w:val="640"/>
          <w:marRight w:val="0"/>
          <w:marTop w:val="0"/>
          <w:marBottom w:val="0"/>
          <w:divBdr>
            <w:top w:val="none" w:sz="0" w:space="0" w:color="auto"/>
            <w:left w:val="none" w:sz="0" w:space="0" w:color="auto"/>
            <w:bottom w:val="none" w:sz="0" w:space="0" w:color="auto"/>
            <w:right w:val="none" w:sz="0" w:space="0" w:color="auto"/>
          </w:divBdr>
        </w:div>
        <w:div w:id="960112240">
          <w:marLeft w:val="640"/>
          <w:marRight w:val="0"/>
          <w:marTop w:val="0"/>
          <w:marBottom w:val="0"/>
          <w:divBdr>
            <w:top w:val="none" w:sz="0" w:space="0" w:color="auto"/>
            <w:left w:val="none" w:sz="0" w:space="0" w:color="auto"/>
            <w:bottom w:val="none" w:sz="0" w:space="0" w:color="auto"/>
            <w:right w:val="none" w:sz="0" w:space="0" w:color="auto"/>
          </w:divBdr>
        </w:div>
        <w:div w:id="873153722">
          <w:marLeft w:val="640"/>
          <w:marRight w:val="0"/>
          <w:marTop w:val="0"/>
          <w:marBottom w:val="0"/>
          <w:divBdr>
            <w:top w:val="none" w:sz="0" w:space="0" w:color="auto"/>
            <w:left w:val="none" w:sz="0" w:space="0" w:color="auto"/>
            <w:bottom w:val="none" w:sz="0" w:space="0" w:color="auto"/>
            <w:right w:val="none" w:sz="0" w:space="0" w:color="auto"/>
          </w:divBdr>
        </w:div>
        <w:div w:id="927154942">
          <w:marLeft w:val="640"/>
          <w:marRight w:val="0"/>
          <w:marTop w:val="0"/>
          <w:marBottom w:val="0"/>
          <w:divBdr>
            <w:top w:val="none" w:sz="0" w:space="0" w:color="auto"/>
            <w:left w:val="none" w:sz="0" w:space="0" w:color="auto"/>
            <w:bottom w:val="none" w:sz="0" w:space="0" w:color="auto"/>
            <w:right w:val="none" w:sz="0" w:space="0" w:color="auto"/>
          </w:divBdr>
        </w:div>
        <w:div w:id="806044868">
          <w:marLeft w:val="640"/>
          <w:marRight w:val="0"/>
          <w:marTop w:val="0"/>
          <w:marBottom w:val="0"/>
          <w:divBdr>
            <w:top w:val="none" w:sz="0" w:space="0" w:color="auto"/>
            <w:left w:val="none" w:sz="0" w:space="0" w:color="auto"/>
            <w:bottom w:val="none" w:sz="0" w:space="0" w:color="auto"/>
            <w:right w:val="none" w:sz="0" w:space="0" w:color="auto"/>
          </w:divBdr>
        </w:div>
        <w:div w:id="1078135531">
          <w:marLeft w:val="640"/>
          <w:marRight w:val="0"/>
          <w:marTop w:val="0"/>
          <w:marBottom w:val="0"/>
          <w:divBdr>
            <w:top w:val="none" w:sz="0" w:space="0" w:color="auto"/>
            <w:left w:val="none" w:sz="0" w:space="0" w:color="auto"/>
            <w:bottom w:val="none" w:sz="0" w:space="0" w:color="auto"/>
            <w:right w:val="none" w:sz="0" w:space="0" w:color="auto"/>
          </w:divBdr>
        </w:div>
        <w:div w:id="1767264836">
          <w:marLeft w:val="640"/>
          <w:marRight w:val="0"/>
          <w:marTop w:val="0"/>
          <w:marBottom w:val="0"/>
          <w:divBdr>
            <w:top w:val="none" w:sz="0" w:space="0" w:color="auto"/>
            <w:left w:val="none" w:sz="0" w:space="0" w:color="auto"/>
            <w:bottom w:val="none" w:sz="0" w:space="0" w:color="auto"/>
            <w:right w:val="none" w:sz="0" w:space="0" w:color="auto"/>
          </w:divBdr>
        </w:div>
        <w:div w:id="525365686">
          <w:marLeft w:val="640"/>
          <w:marRight w:val="0"/>
          <w:marTop w:val="0"/>
          <w:marBottom w:val="0"/>
          <w:divBdr>
            <w:top w:val="none" w:sz="0" w:space="0" w:color="auto"/>
            <w:left w:val="none" w:sz="0" w:space="0" w:color="auto"/>
            <w:bottom w:val="none" w:sz="0" w:space="0" w:color="auto"/>
            <w:right w:val="none" w:sz="0" w:space="0" w:color="auto"/>
          </w:divBdr>
        </w:div>
        <w:div w:id="1983775127">
          <w:marLeft w:val="640"/>
          <w:marRight w:val="0"/>
          <w:marTop w:val="0"/>
          <w:marBottom w:val="0"/>
          <w:divBdr>
            <w:top w:val="none" w:sz="0" w:space="0" w:color="auto"/>
            <w:left w:val="none" w:sz="0" w:space="0" w:color="auto"/>
            <w:bottom w:val="none" w:sz="0" w:space="0" w:color="auto"/>
            <w:right w:val="none" w:sz="0" w:space="0" w:color="auto"/>
          </w:divBdr>
        </w:div>
        <w:div w:id="1963878385">
          <w:marLeft w:val="640"/>
          <w:marRight w:val="0"/>
          <w:marTop w:val="0"/>
          <w:marBottom w:val="0"/>
          <w:divBdr>
            <w:top w:val="none" w:sz="0" w:space="0" w:color="auto"/>
            <w:left w:val="none" w:sz="0" w:space="0" w:color="auto"/>
            <w:bottom w:val="none" w:sz="0" w:space="0" w:color="auto"/>
            <w:right w:val="none" w:sz="0" w:space="0" w:color="auto"/>
          </w:divBdr>
        </w:div>
        <w:div w:id="605113635">
          <w:marLeft w:val="640"/>
          <w:marRight w:val="0"/>
          <w:marTop w:val="0"/>
          <w:marBottom w:val="0"/>
          <w:divBdr>
            <w:top w:val="none" w:sz="0" w:space="0" w:color="auto"/>
            <w:left w:val="none" w:sz="0" w:space="0" w:color="auto"/>
            <w:bottom w:val="none" w:sz="0" w:space="0" w:color="auto"/>
            <w:right w:val="none" w:sz="0" w:space="0" w:color="auto"/>
          </w:divBdr>
        </w:div>
        <w:div w:id="1654748567">
          <w:marLeft w:val="640"/>
          <w:marRight w:val="0"/>
          <w:marTop w:val="0"/>
          <w:marBottom w:val="0"/>
          <w:divBdr>
            <w:top w:val="none" w:sz="0" w:space="0" w:color="auto"/>
            <w:left w:val="none" w:sz="0" w:space="0" w:color="auto"/>
            <w:bottom w:val="none" w:sz="0" w:space="0" w:color="auto"/>
            <w:right w:val="none" w:sz="0" w:space="0" w:color="auto"/>
          </w:divBdr>
        </w:div>
        <w:div w:id="1442605200">
          <w:marLeft w:val="640"/>
          <w:marRight w:val="0"/>
          <w:marTop w:val="0"/>
          <w:marBottom w:val="0"/>
          <w:divBdr>
            <w:top w:val="none" w:sz="0" w:space="0" w:color="auto"/>
            <w:left w:val="none" w:sz="0" w:space="0" w:color="auto"/>
            <w:bottom w:val="none" w:sz="0" w:space="0" w:color="auto"/>
            <w:right w:val="none" w:sz="0" w:space="0" w:color="auto"/>
          </w:divBdr>
        </w:div>
        <w:div w:id="99762430">
          <w:marLeft w:val="640"/>
          <w:marRight w:val="0"/>
          <w:marTop w:val="0"/>
          <w:marBottom w:val="0"/>
          <w:divBdr>
            <w:top w:val="none" w:sz="0" w:space="0" w:color="auto"/>
            <w:left w:val="none" w:sz="0" w:space="0" w:color="auto"/>
            <w:bottom w:val="none" w:sz="0" w:space="0" w:color="auto"/>
            <w:right w:val="none" w:sz="0" w:space="0" w:color="auto"/>
          </w:divBdr>
        </w:div>
        <w:div w:id="2013752517">
          <w:marLeft w:val="640"/>
          <w:marRight w:val="0"/>
          <w:marTop w:val="0"/>
          <w:marBottom w:val="0"/>
          <w:divBdr>
            <w:top w:val="none" w:sz="0" w:space="0" w:color="auto"/>
            <w:left w:val="none" w:sz="0" w:space="0" w:color="auto"/>
            <w:bottom w:val="none" w:sz="0" w:space="0" w:color="auto"/>
            <w:right w:val="none" w:sz="0" w:space="0" w:color="auto"/>
          </w:divBdr>
        </w:div>
        <w:div w:id="1565794004">
          <w:marLeft w:val="640"/>
          <w:marRight w:val="0"/>
          <w:marTop w:val="0"/>
          <w:marBottom w:val="0"/>
          <w:divBdr>
            <w:top w:val="none" w:sz="0" w:space="0" w:color="auto"/>
            <w:left w:val="none" w:sz="0" w:space="0" w:color="auto"/>
            <w:bottom w:val="none" w:sz="0" w:space="0" w:color="auto"/>
            <w:right w:val="none" w:sz="0" w:space="0" w:color="auto"/>
          </w:divBdr>
        </w:div>
        <w:div w:id="1079327901">
          <w:marLeft w:val="640"/>
          <w:marRight w:val="0"/>
          <w:marTop w:val="0"/>
          <w:marBottom w:val="0"/>
          <w:divBdr>
            <w:top w:val="none" w:sz="0" w:space="0" w:color="auto"/>
            <w:left w:val="none" w:sz="0" w:space="0" w:color="auto"/>
            <w:bottom w:val="none" w:sz="0" w:space="0" w:color="auto"/>
            <w:right w:val="none" w:sz="0" w:space="0" w:color="auto"/>
          </w:divBdr>
        </w:div>
        <w:div w:id="1749422704">
          <w:marLeft w:val="640"/>
          <w:marRight w:val="0"/>
          <w:marTop w:val="0"/>
          <w:marBottom w:val="0"/>
          <w:divBdr>
            <w:top w:val="none" w:sz="0" w:space="0" w:color="auto"/>
            <w:left w:val="none" w:sz="0" w:space="0" w:color="auto"/>
            <w:bottom w:val="none" w:sz="0" w:space="0" w:color="auto"/>
            <w:right w:val="none" w:sz="0" w:space="0" w:color="auto"/>
          </w:divBdr>
        </w:div>
        <w:div w:id="1532962611">
          <w:marLeft w:val="640"/>
          <w:marRight w:val="0"/>
          <w:marTop w:val="0"/>
          <w:marBottom w:val="0"/>
          <w:divBdr>
            <w:top w:val="none" w:sz="0" w:space="0" w:color="auto"/>
            <w:left w:val="none" w:sz="0" w:space="0" w:color="auto"/>
            <w:bottom w:val="none" w:sz="0" w:space="0" w:color="auto"/>
            <w:right w:val="none" w:sz="0" w:space="0" w:color="auto"/>
          </w:divBdr>
        </w:div>
        <w:div w:id="1762142258">
          <w:marLeft w:val="640"/>
          <w:marRight w:val="0"/>
          <w:marTop w:val="0"/>
          <w:marBottom w:val="0"/>
          <w:divBdr>
            <w:top w:val="none" w:sz="0" w:space="0" w:color="auto"/>
            <w:left w:val="none" w:sz="0" w:space="0" w:color="auto"/>
            <w:bottom w:val="none" w:sz="0" w:space="0" w:color="auto"/>
            <w:right w:val="none" w:sz="0" w:space="0" w:color="auto"/>
          </w:divBdr>
        </w:div>
        <w:div w:id="613093851">
          <w:marLeft w:val="640"/>
          <w:marRight w:val="0"/>
          <w:marTop w:val="0"/>
          <w:marBottom w:val="0"/>
          <w:divBdr>
            <w:top w:val="none" w:sz="0" w:space="0" w:color="auto"/>
            <w:left w:val="none" w:sz="0" w:space="0" w:color="auto"/>
            <w:bottom w:val="none" w:sz="0" w:space="0" w:color="auto"/>
            <w:right w:val="none" w:sz="0" w:space="0" w:color="auto"/>
          </w:divBdr>
        </w:div>
        <w:div w:id="137573391">
          <w:marLeft w:val="640"/>
          <w:marRight w:val="0"/>
          <w:marTop w:val="0"/>
          <w:marBottom w:val="0"/>
          <w:divBdr>
            <w:top w:val="none" w:sz="0" w:space="0" w:color="auto"/>
            <w:left w:val="none" w:sz="0" w:space="0" w:color="auto"/>
            <w:bottom w:val="none" w:sz="0" w:space="0" w:color="auto"/>
            <w:right w:val="none" w:sz="0" w:space="0" w:color="auto"/>
          </w:divBdr>
        </w:div>
        <w:div w:id="847478156">
          <w:marLeft w:val="640"/>
          <w:marRight w:val="0"/>
          <w:marTop w:val="0"/>
          <w:marBottom w:val="0"/>
          <w:divBdr>
            <w:top w:val="none" w:sz="0" w:space="0" w:color="auto"/>
            <w:left w:val="none" w:sz="0" w:space="0" w:color="auto"/>
            <w:bottom w:val="none" w:sz="0" w:space="0" w:color="auto"/>
            <w:right w:val="none" w:sz="0" w:space="0" w:color="auto"/>
          </w:divBdr>
        </w:div>
        <w:div w:id="166332742">
          <w:marLeft w:val="640"/>
          <w:marRight w:val="0"/>
          <w:marTop w:val="0"/>
          <w:marBottom w:val="0"/>
          <w:divBdr>
            <w:top w:val="none" w:sz="0" w:space="0" w:color="auto"/>
            <w:left w:val="none" w:sz="0" w:space="0" w:color="auto"/>
            <w:bottom w:val="none" w:sz="0" w:space="0" w:color="auto"/>
            <w:right w:val="none" w:sz="0" w:space="0" w:color="auto"/>
          </w:divBdr>
        </w:div>
        <w:div w:id="1420057473">
          <w:marLeft w:val="640"/>
          <w:marRight w:val="0"/>
          <w:marTop w:val="0"/>
          <w:marBottom w:val="0"/>
          <w:divBdr>
            <w:top w:val="none" w:sz="0" w:space="0" w:color="auto"/>
            <w:left w:val="none" w:sz="0" w:space="0" w:color="auto"/>
            <w:bottom w:val="none" w:sz="0" w:space="0" w:color="auto"/>
            <w:right w:val="none" w:sz="0" w:space="0" w:color="auto"/>
          </w:divBdr>
        </w:div>
        <w:div w:id="2017417123">
          <w:marLeft w:val="640"/>
          <w:marRight w:val="0"/>
          <w:marTop w:val="0"/>
          <w:marBottom w:val="0"/>
          <w:divBdr>
            <w:top w:val="none" w:sz="0" w:space="0" w:color="auto"/>
            <w:left w:val="none" w:sz="0" w:space="0" w:color="auto"/>
            <w:bottom w:val="none" w:sz="0" w:space="0" w:color="auto"/>
            <w:right w:val="none" w:sz="0" w:space="0" w:color="auto"/>
          </w:divBdr>
        </w:div>
        <w:div w:id="872116634">
          <w:marLeft w:val="640"/>
          <w:marRight w:val="0"/>
          <w:marTop w:val="0"/>
          <w:marBottom w:val="0"/>
          <w:divBdr>
            <w:top w:val="none" w:sz="0" w:space="0" w:color="auto"/>
            <w:left w:val="none" w:sz="0" w:space="0" w:color="auto"/>
            <w:bottom w:val="none" w:sz="0" w:space="0" w:color="auto"/>
            <w:right w:val="none" w:sz="0" w:space="0" w:color="auto"/>
          </w:divBdr>
        </w:div>
        <w:div w:id="1207837929">
          <w:marLeft w:val="640"/>
          <w:marRight w:val="0"/>
          <w:marTop w:val="0"/>
          <w:marBottom w:val="0"/>
          <w:divBdr>
            <w:top w:val="none" w:sz="0" w:space="0" w:color="auto"/>
            <w:left w:val="none" w:sz="0" w:space="0" w:color="auto"/>
            <w:bottom w:val="none" w:sz="0" w:space="0" w:color="auto"/>
            <w:right w:val="none" w:sz="0" w:space="0" w:color="auto"/>
          </w:divBdr>
        </w:div>
        <w:div w:id="582686522">
          <w:marLeft w:val="640"/>
          <w:marRight w:val="0"/>
          <w:marTop w:val="0"/>
          <w:marBottom w:val="0"/>
          <w:divBdr>
            <w:top w:val="none" w:sz="0" w:space="0" w:color="auto"/>
            <w:left w:val="none" w:sz="0" w:space="0" w:color="auto"/>
            <w:bottom w:val="none" w:sz="0" w:space="0" w:color="auto"/>
            <w:right w:val="none" w:sz="0" w:space="0" w:color="auto"/>
          </w:divBdr>
        </w:div>
        <w:div w:id="328144936">
          <w:marLeft w:val="640"/>
          <w:marRight w:val="0"/>
          <w:marTop w:val="0"/>
          <w:marBottom w:val="0"/>
          <w:divBdr>
            <w:top w:val="none" w:sz="0" w:space="0" w:color="auto"/>
            <w:left w:val="none" w:sz="0" w:space="0" w:color="auto"/>
            <w:bottom w:val="none" w:sz="0" w:space="0" w:color="auto"/>
            <w:right w:val="none" w:sz="0" w:space="0" w:color="auto"/>
          </w:divBdr>
        </w:div>
        <w:div w:id="1185751277">
          <w:marLeft w:val="640"/>
          <w:marRight w:val="0"/>
          <w:marTop w:val="0"/>
          <w:marBottom w:val="0"/>
          <w:divBdr>
            <w:top w:val="none" w:sz="0" w:space="0" w:color="auto"/>
            <w:left w:val="none" w:sz="0" w:space="0" w:color="auto"/>
            <w:bottom w:val="none" w:sz="0" w:space="0" w:color="auto"/>
            <w:right w:val="none" w:sz="0" w:space="0" w:color="auto"/>
          </w:divBdr>
        </w:div>
        <w:div w:id="757598460">
          <w:marLeft w:val="640"/>
          <w:marRight w:val="0"/>
          <w:marTop w:val="0"/>
          <w:marBottom w:val="0"/>
          <w:divBdr>
            <w:top w:val="none" w:sz="0" w:space="0" w:color="auto"/>
            <w:left w:val="none" w:sz="0" w:space="0" w:color="auto"/>
            <w:bottom w:val="none" w:sz="0" w:space="0" w:color="auto"/>
            <w:right w:val="none" w:sz="0" w:space="0" w:color="auto"/>
          </w:divBdr>
        </w:div>
        <w:div w:id="646671466">
          <w:marLeft w:val="640"/>
          <w:marRight w:val="0"/>
          <w:marTop w:val="0"/>
          <w:marBottom w:val="0"/>
          <w:divBdr>
            <w:top w:val="none" w:sz="0" w:space="0" w:color="auto"/>
            <w:left w:val="none" w:sz="0" w:space="0" w:color="auto"/>
            <w:bottom w:val="none" w:sz="0" w:space="0" w:color="auto"/>
            <w:right w:val="none" w:sz="0" w:space="0" w:color="auto"/>
          </w:divBdr>
        </w:div>
        <w:div w:id="1221015875">
          <w:marLeft w:val="640"/>
          <w:marRight w:val="0"/>
          <w:marTop w:val="0"/>
          <w:marBottom w:val="0"/>
          <w:divBdr>
            <w:top w:val="none" w:sz="0" w:space="0" w:color="auto"/>
            <w:left w:val="none" w:sz="0" w:space="0" w:color="auto"/>
            <w:bottom w:val="none" w:sz="0" w:space="0" w:color="auto"/>
            <w:right w:val="none" w:sz="0" w:space="0" w:color="auto"/>
          </w:divBdr>
        </w:div>
        <w:div w:id="1287850677">
          <w:marLeft w:val="640"/>
          <w:marRight w:val="0"/>
          <w:marTop w:val="0"/>
          <w:marBottom w:val="0"/>
          <w:divBdr>
            <w:top w:val="none" w:sz="0" w:space="0" w:color="auto"/>
            <w:left w:val="none" w:sz="0" w:space="0" w:color="auto"/>
            <w:bottom w:val="none" w:sz="0" w:space="0" w:color="auto"/>
            <w:right w:val="none" w:sz="0" w:space="0" w:color="auto"/>
          </w:divBdr>
        </w:div>
        <w:div w:id="1575627018">
          <w:marLeft w:val="640"/>
          <w:marRight w:val="0"/>
          <w:marTop w:val="0"/>
          <w:marBottom w:val="0"/>
          <w:divBdr>
            <w:top w:val="none" w:sz="0" w:space="0" w:color="auto"/>
            <w:left w:val="none" w:sz="0" w:space="0" w:color="auto"/>
            <w:bottom w:val="none" w:sz="0" w:space="0" w:color="auto"/>
            <w:right w:val="none" w:sz="0" w:space="0" w:color="auto"/>
          </w:divBdr>
        </w:div>
        <w:div w:id="1798835446">
          <w:marLeft w:val="640"/>
          <w:marRight w:val="0"/>
          <w:marTop w:val="0"/>
          <w:marBottom w:val="0"/>
          <w:divBdr>
            <w:top w:val="none" w:sz="0" w:space="0" w:color="auto"/>
            <w:left w:val="none" w:sz="0" w:space="0" w:color="auto"/>
            <w:bottom w:val="none" w:sz="0" w:space="0" w:color="auto"/>
            <w:right w:val="none" w:sz="0" w:space="0" w:color="auto"/>
          </w:divBdr>
        </w:div>
        <w:div w:id="857888757">
          <w:marLeft w:val="640"/>
          <w:marRight w:val="0"/>
          <w:marTop w:val="0"/>
          <w:marBottom w:val="0"/>
          <w:divBdr>
            <w:top w:val="none" w:sz="0" w:space="0" w:color="auto"/>
            <w:left w:val="none" w:sz="0" w:space="0" w:color="auto"/>
            <w:bottom w:val="none" w:sz="0" w:space="0" w:color="auto"/>
            <w:right w:val="none" w:sz="0" w:space="0" w:color="auto"/>
          </w:divBdr>
        </w:div>
        <w:div w:id="1983539999">
          <w:marLeft w:val="640"/>
          <w:marRight w:val="0"/>
          <w:marTop w:val="0"/>
          <w:marBottom w:val="0"/>
          <w:divBdr>
            <w:top w:val="none" w:sz="0" w:space="0" w:color="auto"/>
            <w:left w:val="none" w:sz="0" w:space="0" w:color="auto"/>
            <w:bottom w:val="none" w:sz="0" w:space="0" w:color="auto"/>
            <w:right w:val="none" w:sz="0" w:space="0" w:color="auto"/>
          </w:divBdr>
        </w:div>
        <w:div w:id="880172263">
          <w:marLeft w:val="640"/>
          <w:marRight w:val="0"/>
          <w:marTop w:val="0"/>
          <w:marBottom w:val="0"/>
          <w:divBdr>
            <w:top w:val="none" w:sz="0" w:space="0" w:color="auto"/>
            <w:left w:val="none" w:sz="0" w:space="0" w:color="auto"/>
            <w:bottom w:val="none" w:sz="0" w:space="0" w:color="auto"/>
            <w:right w:val="none" w:sz="0" w:space="0" w:color="auto"/>
          </w:divBdr>
        </w:div>
      </w:divsChild>
    </w:div>
    <w:div w:id="602225291">
      <w:bodyDiv w:val="1"/>
      <w:marLeft w:val="0"/>
      <w:marRight w:val="0"/>
      <w:marTop w:val="0"/>
      <w:marBottom w:val="0"/>
      <w:divBdr>
        <w:top w:val="none" w:sz="0" w:space="0" w:color="auto"/>
        <w:left w:val="none" w:sz="0" w:space="0" w:color="auto"/>
        <w:bottom w:val="none" w:sz="0" w:space="0" w:color="auto"/>
        <w:right w:val="none" w:sz="0" w:space="0" w:color="auto"/>
      </w:divBdr>
      <w:divsChild>
        <w:div w:id="721756999">
          <w:marLeft w:val="640"/>
          <w:marRight w:val="0"/>
          <w:marTop w:val="0"/>
          <w:marBottom w:val="0"/>
          <w:divBdr>
            <w:top w:val="none" w:sz="0" w:space="0" w:color="auto"/>
            <w:left w:val="none" w:sz="0" w:space="0" w:color="auto"/>
            <w:bottom w:val="none" w:sz="0" w:space="0" w:color="auto"/>
            <w:right w:val="none" w:sz="0" w:space="0" w:color="auto"/>
          </w:divBdr>
        </w:div>
        <w:div w:id="1608267172">
          <w:marLeft w:val="640"/>
          <w:marRight w:val="0"/>
          <w:marTop w:val="0"/>
          <w:marBottom w:val="0"/>
          <w:divBdr>
            <w:top w:val="none" w:sz="0" w:space="0" w:color="auto"/>
            <w:left w:val="none" w:sz="0" w:space="0" w:color="auto"/>
            <w:bottom w:val="none" w:sz="0" w:space="0" w:color="auto"/>
            <w:right w:val="none" w:sz="0" w:space="0" w:color="auto"/>
          </w:divBdr>
        </w:div>
        <w:div w:id="2010911969">
          <w:marLeft w:val="640"/>
          <w:marRight w:val="0"/>
          <w:marTop w:val="0"/>
          <w:marBottom w:val="0"/>
          <w:divBdr>
            <w:top w:val="none" w:sz="0" w:space="0" w:color="auto"/>
            <w:left w:val="none" w:sz="0" w:space="0" w:color="auto"/>
            <w:bottom w:val="none" w:sz="0" w:space="0" w:color="auto"/>
            <w:right w:val="none" w:sz="0" w:space="0" w:color="auto"/>
          </w:divBdr>
        </w:div>
        <w:div w:id="141393590">
          <w:marLeft w:val="640"/>
          <w:marRight w:val="0"/>
          <w:marTop w:val="0"/>
          <w:marBottom w:val="0"/>
          <w:divBdr>
            <w:top w:val="none" w:sz="0" w:space="0" w:color="auto"/>
            <w:left w:val="none" w:sz="0" w:space="0" w:color="auto"/>
            <w:bottom w:val="none" w:sz="0" w:space="0" w:color="auto"/>
            <w:right w:val="none" w:sz="0" w:space="0" w:color="auto"/>
          </w:divBdr>
        </w:div>
        <w:div w:id="1226721691">
          <w:marLeft w:val="640"/>
          <w:marRight w:val="0"/>
          <w:marTop w:val="0"/>
          <w:marBottom w:val="0"/>
          <w:divBdr>
            <w:top w:val="none" w:sz="0" w:space="0" w:color="auto"/>
            <w:left w:val="none" w:sz="0" w:space="0" w:color="auto"/>
            <w:bottom w:val="none" w:sz="0" w:space="0" w:color="auto"/>
            <w:right w:val="none" w:sz="0" w:space="0" w:color="auto"/>
          </w:divBdr>
        </w:div>
        <w:div w:id="1721049445">
          <w:marLeft w:val="640"/>
          <w:marRight w:val="0"/>
          <w:marTop w:val="0"/>
          <w:marBottom w:val="0"/>
          <w:divBdr>
            <w:top w:val="none" w:sz="0" w:space="0" w:color="auto"/>
            <w:left w:val="none" w:sz="0" w:space="0" w:color="auto"/>
            <w:bottom w:val="none" w:sz="0" w:space="0" w:color="auto"/>
            <w:right w:val="none" w:sz="0" w:space="0" w:color="auto"/>
          </w:divBdr>
        </w:div>
        <w:div w:id="804813433">
          <w:marLeft w:val="640"/>
          <w:marRight w:val="0"/>
          <w:marTop w:val="0"/>
          <w:marBottom w:val="0"/>
          <w:divBdr>
            <w:top w:val="none" w:sz="0" w:space="0" w:color="auto"/>
            <w:left w:val="none" w:sz="0" w:space="0" w:color="auto"/>
            <w:bottom w:val="none" w:sz="0" w:space="0" w:color="auto"/>
            <w:right w:val="none" w:sz="0" w:space="0" w:color="auto"/>
          </w:divBdr>
        </w:div>
        <w:div w:id="566113895">
          <w:marLeft w:val="640"/>
          <w:marRight w:val="0"/>
          <w:marTop w:val="0"/>
          <w:marBottom w:val="0"/>
          <w:divBdr>
            <w:top w:val="none" w:sz="0" w:space="0" w:color="auto"/>
            <w:left w:val="none" w:sz="0" w:space="0" w:color="auto"/>
            <w:bottom w:val="none" w:sz="0" w:space="0" w:color="auto"/>
            <w:right w:val="none" w:sz="0" w:space="0" w:color="auto"/>
          </w:divBdr>
        </w:div>
        <w:div w:id="637034721">
          <w:marLeft w:val="640"/>
          <w:marRight w:val="0"/>
          <w:marTop w:val="0"/>
          <w:marBottom w:val="0"/>
          <w:divBdr>
            <w:top w:val="none" w:sz="0" w:space="0" w:color="auto"/>
            <w:left w:val="none" w:sz="0" w:space="0" w:color="auto"/>
            <w:bottom w:val="none" w:sz="0" w:space="0" w:color="auto"/>
            <w:right w:val="none" w:sz="0" w:space="0" w:color="auto"/>
          </w:divBdr>
        </w:div>
        <w:div w:id="821314617">
          <w:marLeft w:val="640"/>
          <w:marRight w:val="0"/>
          <w:marTop w:val="0"/>
          <w:marBottom w:val="0"/>
          <w:divBdr>
            <w:top w:val="none" w:sz="0" w:space="0" w:color="auto"/>
            <w:left w:val="none" w:sz="0" w:space="0" w:color="auto"/>
            <w:bottom w:val="none" w:sz="0" w:space="0" w:color="auto"/>
            <w:right w:val="none" w:sz="0" w:space="0" w:color="auto"/>
          </w:divBdr>
        </w:div>
        <w:div w:id="1751734717">
          <w:marLeft w:val="640"/>
          <w:marRight w:val="0"/>
          <w:marTop w:val="0"/>
          <w:marBottom w:val="0"/>
          <w:divBdr>
            <w:top w:val="none" w:sz="0" w:space="0" w:color="auto"/>
            <w:left w:val="none" w:sz="0" w:space="0" w:color="auto"/>
            <w:bottom w:val="none" w:sz="0" w:space="0" w:color="auto"/>
            <w:right w:val="none" w:sz="0" w:space="0" w:color="auto"/>
          </w:divBdr>
        </w:div>
        <w:div w:id="1051996056">
          <w:marLeft w:val="640"/>
          <w:marRight w:val="0"/>
          <w:marTop w:val="0"/>
          <w:marBottom w:val="0"/>
          <w:divBdr>
            <w:top w:val="none" w:sz="0" w:space="0" w:color="auto"/>
            <w:left w:val="none" w:sz="0" w:space="0" w:color="auto"/>
            <w:bottom w:val="none" w:sz="0" w:space="0" w:color="auto"/>
            <w:right w:val="none" w:sz="0" w:space="0" w:color="auto"/>
          </w:divBdr>
        </w:div>
        <w:div w:id="1586068841">
          <w:marLeft w:val="640"/>
          <w:marRight w:val="0"/>
          <w:marTop w:val="0"/>
          <w:marBottom w:val="0"/>
          <w:divBdr>
            <w:top w:val="none" w:sz="0" w:space="0" w:color="auto"/>
            <w:left w:val="none" w:sz="0" w:space="0" w:color="auto"/>
            <w:bottom w:val="none" w:sz="0" w:space="0" w:color="auto"/>
            <w:right w:val="none" w:sz="0" w:space="0" w:color="auto"/>
          </w:divBdr>
        </w:div>
        <w:div w:id="1182860398">
          <w:marLeft w:val="640"/>
          <w:marRight w:val="0"/>
          <w:marTop w:val="0"/>
          <w:marBottom w:val="0"/>
          <w:divBdr>
            <w:top w:val="none" w:sz="0" w:space="0" w:color="auto"/>
            <w:left w:val="none" w:sz="0" w:space="0" w:color="auto"/>
            <w:bottom w:val="none" w:sz="0" w:space="0" w:color="auto"/>
            <w:right w:val="none" w:sz="0" w:space="0" w:color="auto"/>
          </w:divBdr>
        </w:div>
        <w:div w:id="38433607">
          <w:marLeft w:val="640"/>
          <w:marRight w:val="0"/>
          <w:marTop w:val="0"/>
          <w:marBottom w:val="0"/>
          <w:divBdr>
            <w:top w:val="none" w:sz="0" w:space="0" w:color="auto"/>
            <w:left w:val="none" w:sz="0" w:space="0" w:color="auto"/>
            <w:bottom w:val="none" w:sz="0" w:space="0" w:color="auto"/>
            <w:right w:val="none" w:sz="0" w:space="0" w:color="auto"/>
          </w:divBdr>
        </w:div>
        <w:div w:id="455148468">
          <w:marLeft w:val="640"/>
          <w:marRight w:val="0"/>
          <w:marTop w:val="0"/>
          <w:marBottom w:val="0"/>
          <w:divBdr>
            <w:top w:val="none" w:sz="0" w:space="0" w:color="auto"/>
            <w:left w:val="none" w:sz="0" w:space="0" w:color="auto"/>
            <w:bottom w:val="none" w:sz="0" w:space="0" w:color="auto"/>
            <w:right w:val="none" w:sz="0" w:space="0" w:color="auto"/>
          </w:divBdr>
        </w:div>
        <w:div w:id="629091359">
          <w:marLeft w:val="640"/>
          <w:marRight w:val="0"/>
          <w:marTop w:val="0"/>
          <w:marBottom w:val="0"/>
          <w:divBdr>
            <w:top w:val="none" w:sz="0" w:space="0" w:color="auto"/>
            <w:left w:val="none" w:sz="0" w:space="0" w:color="auto"/>
            <w:bottom w:val="none" w:sz="0" w:space="0" w:color="auto"/>
            <w:right w:val="none" w:sz="0" w:space="0" w:color="auto"/>
          </w:divBdr>
        </w:div>
        <w:div w:id="771097763">
          <w:marLeft w:val="640"/>
          <w:marRight w:val="0"/>
          <w:marTop w:val="0"/>
          <w:marBottom w:val="0"/>
          <w:divBdr>
            <w:top w:val="none" w:sz="0" w:space="0" w:color="auto"/>
            <w:left w:val="none" w:sz="0" w:space="0" w:color="auto"/>
            <w:bottom w:val="none" w:sz="0" w:space="0" w:color="auto"/>
            <w:right w:val="none" w:sz="0" w:space="0" w:color="auto"/>
          </w:divBdr>
        </w:div>
        <w:div w:id="1756780751">
          <w:marLeft w:val="640"/>
          <w:marRight w:val="0"/>
          <w:marTop w:val="0"/>
          <w:marBottom w:val="0"/>
          <w:divBdr>
            <w:top w:val="none" w:sz="0" w:space="0" w:color="auto"/>
            <w:left w:val="none" w:sz="0" w:space="0" w:color="auto"/>
            <w:bottom w:val="none" w:sz="0" w:space="0" w:color="auto"/>
            <w:right w:val="none" w:sz="0" w:space="0" w:color="auto"/>
          </w:divBdr>
        </w:div>
        <w:div w:id="681661027">
          <w:marLeft w:val="640"/>
          <w:marRight w:val="0"/>
          <w:marTop w:val="0"/>
          <w:marBottom w:val="0"/>
          <w:divBdr>
            <w:top w:val="none" w:sz="0" w:space="0" w:color="auto"/>
            <w:left w:val="none" w:sz="0" w:space="0" w:color="auto"/>
            <w:bottom w:val="none" w:sz="0" w:space="0" w:color="auto"/>
            <w:right w:val="none" w:sz="0" w:space="0" w:color="auto"/>
          </w:divBdr>
        </w:div>
        <w:div w:id="1132600365">
          <w:marLeft w:val="640"/>
          <w:marRight w:val="0"/>
          <w:marTop w:val="0"/>
          <w:marBottom w:val="0"/>
          <w:divBdr>
            <w:top w:val="none" w:sz="0" w:space="0" w:color="auto"/>
            <w:left w:val="none" w:sz="0" w:space="0" w:color="auto"/>
            <w:bottom w:val="none" w:sz="0" w:space="0" w:color="auto"/>
            <w:right w:val="none" w:sz="0" w:space="0" w:color="auto"/>
          </w:divBdr>
        </w:div>
        <w:div w:id="1796563633">
          <w:marLeft w:val="640"/>
          <w:marRight w:val="0"/>
          <w:marTop w:val="0"/>
          <w:marBottom w:val="0"/>
          <w:divBdr>
            <w:top w:val="none" w:sz="0" w:space="0" w:color="auto"/>
            <w:left w:val="none" w:sz="0" w:space="0" w:color="auto"/>
            <w:bottom w:val="none" w:sz="0" w:space="0" w:color="auto"/>
            <w:right w:val="none" w:sz="0" w:space="0" w:color="auto"/>
          </w:divBdr>
        </w:div>
        <w:div w:id="1319653313">
          <w:marLeft w:val="640"/>
          <w:marRight w:val="0"/>
          <w:marTop w:val="0"/>
          <w:marBottom w:val="0"/>
          <w:divBdr>
            <w:top w:val="none" w:sz="0" w:space="0" w:color="auto"/>
            <w:left w:val="none" w:sz="0" w:space="0" w:color="auto"/>
            <w:bottom w:val="none" w:sz="0" w:space="0" w:color="auto"/>
            <w:right w:val="none" w:sz="0" w:space="0" w:color="auto"/>
          </w:divBdr>
        </w:div>
        <w:div w:id="981735947">
          <w:marLeft w:val="640"/>
          <w:marRight w:val="0"/>
          <w:marTop w:val="0"/>
          <w:marBottom w:val="0"/>
          <w:divBdr>
            <w:top w:val="none" w:sz="0" w:space="0" w:color="auto"/>
            <w:left w:val="none" w:sz="0" w:space="0" w:color="auto"/>
            <w:bottom w:val="none" w:sz="0" w:space="0" w:color="auto"/>
            <w:right w:val="none" w:sz="0" w:space="0" w:color="auto"/>
          </w:divBdr>
        </w:div>
        <w:div w:id="764304420">
          <w:marLeft w:val="640"/>
          <w:marRight w:val="0"/>
          <w:marTop w:val="0"/>
          <w:marBottom w:val="0"/>
          <w:divBdr>
            <w:top w:val="none" w:sz="0" w:space="0" w:color="auto"/>
            <w:left w:val="none" w:sz="0" w:space="0" w:color="auto"/>
            <w:bottom w:val="none" w:sz="0" w:space="0" w:color="auto"/>
            <w:right w:val="none" w:sz="0" w:space="0" w:color="auto"/>
          </w:divBdr>
        </w:div>
        <w:div w:id="1749617003">
          <w:marLeft w:val="640"/>
          <w:marRight w:val="0"/>
          <w:marTop w:val="0"/>
          <w:marBottom w:val="0"/>
          <w:divBdr>
            <w:top w:val="none" w:sz="0" w:space="0" w:color="auto"/>
            <w:left w:val="none" w:sz="0" w:space="0" w:color="auto"/>
            <w:bottom w:val="none" w:sz="0" w:space="0" w:color="auto"/>
            <w:right w:val="none" w:sz="0" w:space="0" w:color="auto"/>
          </w:divBdr>
        </w:div>
        <w:div w:id="1322392537">
          <w:marLeft w:val="640"/>
          <w:marRight w:val="0"/>
          <w:marTop w:val="0"/>
          <w:marBottom w:val="0"/>
          <w:divBdr>
            <w:top w:val="none" w:sz="0" w:space="0" w:color="auto"/>
            <w:left w:val="none" w:sz="0" w:space="0" w:color="auto"/>
            <w:bottom w:val="none" w:sz="0" w:space="0" w:color="auto"/>
            <w:right w:val="none" w:sz="0" w:space="0" w:color="auto"/>
          </w:divBdr>
        </w:div>
        <w:div w:id="1822387403">
          <w:marLeft w:val="640"/>
          <w:marRight w:val="0"/>
          <w:marTop w:val="0"/>
          <w:marBottom w:val="0"/>
          <w:divBdr>
            <w:top w:val="none" w:sz="0" w:space="0" w:color="auto"/>
            <w:left w:val="none" w:sz="0" w:space="0" w:color="auto"/>
            <w:bottom w:val="none" w:sz="0" w:space="0" w:color="auto"/>
            <w:right w:val="none" w:sz="0" w:space="0" w:color="auto"/>
          </w:divBdr>
        </w:div>
        <w:div w:id="1278682630">
          <w:marLeft w:val="640"/>
          <w:marRight w:val="0"/>
          <w:marTop w:val="0"/>
          <w:marBottom w:val="0"/>
          <w:divBdr>
            <w:top w:val="none" w:sz="0" w:space="0" w:color="auto"/>
            <w:left w:val="none" w:sz="0" w:space="0" w:color="auto"/>
            <w:bottom w:val="none" w:sz="0" w:space="0" w:color="auto"/>
            <w:right w:val="none" w:sz="0" w:space="0" w:color="auto"/>
          </w:divBdr>
        </w:div>
        <w:div w:id="1351227226">
          <w:marLeft w:val="640"/>
          <w:marRight w:val="0"/>
          <w:marTop w:val="0"/>
          <w:marBottom w:val="0"/>
          <w:divBdr>
            <w:top w:val="none" w:sz="0" w:space="0" w:color="auto"/>
            <w:left w:val="none" w:sz="0" w:space="0" w:color="auto"/>
            <w:bottom w:val="none" w:sz="0" w:space="0" w:color="auto"/>
            <w:right w:val="none" w:sz="0" w:space="0" w:color="auto"/>
          </w:divBdr>
        </w:div>
        <w:div w:id="1752923208">
          <w:marLeft w:val="640"/>
          <w:marRight w:val="0"/>
          <w:marTop w:val="0"/>
          <w:marBottom w:val="0"/>
          <w:divBdr>
            <w:top w:val="none" w:sz="0" w:space="0" w:color="auto"/>
            <w:left w:val="none" w:sz="0" w:space="0" w:color="auto"/>
            <w:bottom w:val="none" w:sz="0" w:space="0" w:color="auto"/>
            <w:right w:val="none" w:sz="0" w:space="0" w:color="auto"/>
          </w:divBdr>
        </w:div>
        <w:div w:id="66728345">
          <w:marLeft w:val="640"/>
          <w:marRight w:val="0"/>
          <w:marTop w:val="0"/>
          <w:marBottom w:val="0"/>
          <w:divBdr>
            <w:top w:val="none" w:sz="0" w:space="0" w:color="auto"/>
            <w:left w:val="none" w:sz="0" w:space="0" w:color="auto"/>
            <w:bottom w:val="none" w:sz="0" w:space="0" w:color="auto"/>
            <w:right w:val="none" w:sz="0" w:space="0" w:color="auto"/>
          </w:divBdr>
        </w:div>
        <w:div w:id="1075205480">
          <w:marLeft w:val="640"/>
          <w:marRight w:val="0"/>
          <w:marTop w:val="0"/>
          <w:marBottom w:val="0"/>
          <w:divBdr>
            <w:top w:val="none" w:sz="0" w:space="0" w:color="auto"/>
            <w:left w:val="none" w:sz="0" w:space="0" w:color="auto"/>
            <w:bottom w:val="none" w:sz="0" w:space="0" w:color="auto"/>
            <w:right w:val="none" w:sz="0" w:space="0" w:color="auto"/>
          </w:divBdr>
        </w:div>
        <w:div w:id="454950969">
          <w:marLeft w:val="640"/>
          <w:marRight w:val="0"/>
          <w:marTop w:val="0"/>
          <w:marBottom w:val="0"/>
          <w:divBdr>
            <w:top w:val="none" w:sz="0" w:space="0" w:color="auto"/>
            <w:left w:val="none" w:sz="0" w:space="0" w:color="auto"/>
            <w:bottom w:val="none" w:sz="0" w:space="0" w:color="auto"/>
            <w:right w:val="none" w:sz="0" w:space="0" w:color="auto"/>
          </w:divBdr>
        </w:div>
        <w:div w:id="472524789">
          <w:marLeft w:val="640"/>
          <w:marRight w:val="0"/>
          <w:marTop w:val="0"/>
          <w:marBottom w:val="0"/>
          <w:divBdr>
            <w:top w:val="none" w:sz="0" w:space="0" w:color="auto"/>
            <w:left w:val="none" w:sz="0" w:space="0" w:color="auto"/>
            <w:bottom w:val="none" w:sz="0" w:space="0" w:color="auto"/>
            <w:right w:val="none" w:sz="0" w:space="0" w:color="auto"/>
          </w:divBdr>
        </w:div>
        <w:div w:id="149057868">
          <w:marLeft w:val="640"/>
          <w:marRight w:val="0"/>
          <w:marTop w:val="0"/>
          <w:marBottom w:val="0"/>
          <w:divBdr>
            <w:top w:val="none" w:sz="0" w:space="0" w:color="auto"/>
            <w:left w:val="none" w:sz="0" w:space="0" w:color="auto"/>
            <w:bottom w:val="none" w:sz="0" w:space="0" w:color="auto"/>
            <w:right w:val="none" w:sz="0" w:space="0" w:color="auto"/>
          </w:divBdr>
        </w:div>
        <w:div w:id="161939510">
          <w:marLeft w:val="640"/>
          <w:marRight w:val="0"/>
          <w:marTop w:val="0"/>
          <w:marBottom w:val="0"/>
          <w:divBdr>
            <w:top w:val="none" w:sz="0" w:space="0" w:color="auto"/>
            <w:left w:val="none" w:sz="0" w:space="0" w:color="auto"/>
            <w:bottom w:val="none" w:sz="0" w:space="0" w:color="auto"/>
            <w:right w:val="none" w:sz="0" w:space="0" w:color="auto"/>
          </w:divBdr>
        </w:div>
        <w:div w:id="691153920">
          <w:marLeft w:val="640"/>
          <w:marRight w:val="0"/>
          <w:marTop w:val="0"/>
          <w:marBottom w:val="0"/>
          <w:divBdr>
            <w:top w:val="none" w:sz="0" w:space="0" w:color="auto"/>
            <w:left w:val="none" w:sz="0" w:space="0" w:color="auto"/>
            <w:bottom w:val="none" w:sz="0" w:space="0" w:color="auto"/>
            <w:right w:val="none" w:sz="0" w:space="0" w:color="auto"/>
          </w:divBdr>
        </w:div>
        <w:div w:id="204369816">
          <w:marLeft w:val="640"/>
          <w:marRight w:val="0"/>
          <w:marTop w:val="0"/>
          <w:marBottom w:val="0"/>
          <w:divBdr>
            <w:top w:val="none" w:sz="0" w:space="0" w:color="auto"/>
            <w:left w:val="none" w:sz="0" w:space="0" w:color="auto"/>
            <w:bottom w:val="none" w:sz="0" w:space="0" w:color="auto"/>
            <w:right w:val="none" w:sz="0" w:space="0" w:color="auto"/>
          </w:divBdr>
        </w:div>
        <w:div w:id="1241526014">
          <w:marLeft w:val="640"/>
          <w:marRight w:val="0"/>
          <w:marTop w:val="0"/>
          <w:marBottom w:val="0"/>
          <w:divBdr>
            <w:top w:val="none" w:sz="0" w:space="0" w:color="auto"/>
            <w:left w:val="none" w:sz="0" w:space="0" w:color="auto"/>
            <w:bottom w:val="none" w:sz="0" w:space="0" w:color="auto"/>
            <w:right w:val="none" w:sz="0" w:space="0" w:color="auto"/>
          </w:divBdr>
        </w:div>
        <w:div w:id="1397512992">
          <w:marLeft w:val="640"/>
          <w:marRight w:val="0"/>
          <w:marTop w:val="0"/>
          <w:marBottom w:val="0"/>
          <w:divBdr>
            <w:top w:val="none" w:sz="0" w:space="0" w:color="auto"/>
            <w:left w:val="none" w:sz="0" w:space="0" w:color="auto"/>
            <w:bottom w:val="none" w:sz="0" w:space="0" w:color="auto"/>
            <w:right w:val="none" w:sz="0" w:space="0" w:color="auto"/>
          </w:divBdr>
        </w:div>
        <w:div w:id="1898013120">
          <w:marLeft w:val="640"/>
          <w:marRight w:val="0"/>
          <w:marTop w:val="0"/>
          <w:marBottom w:val="0"/>
          <w:divBdr>
            <w:top w:val="none" w:sz="0" w:space="0" w:color="auto"/>
            <w:left w:val="none" w:sz="0" w:space="0" w:color="auto"/>
            <w:bottom w:val="none" w:sz="0" w:space="0" w:color="auto"/>
            <w:right w:val="none" w:sz="0" w:space="0" w:color="auto"/>
          </w:divBdr>
        </w:div>
        <w:div w:id="384182192">
          <w:marLeft w:val="640"/>
          <w:marRight w:val="0"/>
          <w:marTop w:val="0"/>
          <w:marBottom w:val="0"/>
          <w:divBdr>
            <w:top w:val="none" w:sz="0" w:space="0" w:color="auto"/>
            <w:left w:val="none" w:sz="0" w:space="0" w:color="auto"/>
            <w:bottom w:val="none" w:sz="0" w:space="0" w:color="auto"/>
            <w:right w:val="none" w:sz="0" w:space="0" w:color="auto"/>
          </w:divBdr>
        </w:div>
        <w:div w:id="256445469">
          <w:marLeft w:val="640"/>
          <w:marRight w:val="0"/>
          <w:marTop w:val="0"/>
          <w:marBottom w:val="0"/>
          <w:divBdr>
            <w:top w:val="none" w:sz="0" w:space="0" w:color="auto"/>
            <w:left w:val="none" w:sz="0" w:space="0" w:color="auto"/>
            <w:bottom w:val="none" w:sz="0" w:space="0" w:color="auto"/>
            <w:right w:val="none" w:sz="0" w:space="0" w:color="auto"/>
          </w:divBdr>
        </w:div>
        <w:div w:id="845024300">
          <w:marLeft w:val="640"/>
          <w:marRight w:val="0"/>
          <w:marTop w:val="0"/>
          <w:marBottom w:val="0"/>
          <w:divBdr>
            <w:top w:val="none" w:sz="0" w:space="0" w:color="auto"/>
            <w:left w:val="none" w:sz="0" w:space="0" w:color="auto"/>
            <w:bottom w:val="none" w:sz="0" w:space="0" w:color="auto"/>
            <w:right w:val="none" w:sz="0" w:space="0" w:color="auto"/>
          </w:divBdr>
        </w:div>
        <w:div w:id="1984306868">
          <w:marLeft w:val="640"/>
          <w:marRight w:val="0"/>
          <w:marTop w:val="0"/>
          <w:marBottom w:val="0"/>
          <w:divBdr>
            <w:top w:val="none" w:sz="0" w:space="0" w:color="auto"/>
            <w:left w:val="none" w:sz="0" w:space="0" w:color="auto"/>
            <w:bottom w:val="none" w:sz="0" w:space="0" w:color="auto"/>
            <w:right w:val="none" w:sz="0" w:space="0" w:color="auto"/>
          </w:divBdr>
        </w:div>
        <w:div w:id="2142651518">
          <w:marLeft w:val="640"/>
          <w:marRight w:val="0"/>
          <w:marTop w:val="0"/>
          <w:marBottom w:val="0"/>
          <w:divBdr>
            <w:top w:val="none" w:sz="0" w:space="0" w:color="auto"/>
            <w:left w:val="none" w:sz="0" w:space="0" w:color="auto"/>
            <w:bottom w:val="none" w:sz="0" w:space="0" w:color="auto"/>
            <w:right w:val="none" w:sz="0" w:space="0" w:color="auto"/>
          </w:divBdr>
        </w:div>
        <w:div w:id="1045133287">
          <w:marLeft w:val="640"/>
          <w:marRight w:val="0"/>
          <w:marTop w:val="0"/>
          <w:marBottom w:val="0"/>
          <w:divBdr>
            <w:top w:val="none" w:sz="0" w:space="0" w:color="auto"/>
            <w:left w:val="none" w:sz="0" w:space="0" w:color="auto"/>
            <w:bottom w:val="none" w:sz="0" w:space="0" w:color="auto"/>
            <w:right w:val="none" w:sz="0" w:space="0" w:color="auto"/>
          </w:divBdr>
        </w:div>
        <w:div w:id="267275976">
          <w:marLeft w:val="640"/>
          <w:marRight w:val="0"/>
          <w:marTop w:val="0"/>
          <w:marBottom w:val="0"/>
          <w:divBdr>
            <w:top w:val="none" w:sz="0" w:space="0" w:color="auto"/>
            <w:left w:val="none" w:sz="0" w:space="0" w:color="auto"/>
            <w:bottom w:val="none" w:sz="0" w:space="0" w:color="auto"/>
            <w:right w:val="none" w:sz="0" w:space="0" w:color="auto"/>
          </w:divBdr>
        </w:div>
        <w:div w:id="1893612411">
          <w:marLeft w:val="640"/>
          <w:marRight w:val="0"/>
          <w:marTop w:val="0"/>
          <w:marBottom w:val="0"/>
          <w:divBdr>
            <w:top w:val="none" w:sz="0" w:space="0" w:color="auto"/>
            <w:left w:val="none" w:sz="0" w:space="0" w:color="auto"/>
            <w:bottom w:val="none" w:sz="0" w:space="0" w:color="auto"/>
            <w:right w:val="none" w:sz="0" w:space="0" w:color="auto"/>
          </w:divBdr>
        </w:div>
        <w:div w:id="51006542">
          <w:marLeft w:val="640"/>
          <w:marRight w:val="0"/>
          <w:marTop w:val="0"/>
          <w:marBottom w:val="0"/>
          <w:divBdr>
            <w:top w:val="none" w:sz="0" w:space="0" w:color="auto"/>
            <w:left w:val="none" w:sz="0" w:space="0" w:color="auto"/>
            <w:bottom w:val="none" w:sz="0" w:space="0" w:color="auto"/>
            <w:right w:val="none" w:sz="0" w:space="0" w:color="auto"/>
          </w:divBdr>
        </w:div>
        <w:div w:id="1888639190">
          <w:marLeft w:val="640"/>
          <w:marRight w:val="0"/>
          <w:marTop w:val="0"/>
          <w:marBottom w:val="0"/>
          <w:divBdr>
            <w:top w:val="none" w:sz="0" w:space="0" w:color="auto"/>
            <w:left w:val="none" w:sz="0" w:space="0" w:color="auto"/>
            <w:bottom w:val="none" w:sz="0" w:space="0" w:color="auto"/>
            <w:right w:val="none" w:sz="0" w:space="0" w:color="auto"/>
          </w:divBdr>
        </w:div>
        <w:div w:id="1019164348">
          <w:marLeft w:val="640"/>
          <w:marRight w:val="0"/>
          <w:marTop w:val="0"/>
          <w:marBottom w:val="0"/>
          <w:divBdr>
            <w:top w:val="none" w:sz="0" w:space="0" w:color="auto"/>
            <w:left w:val="none" w:sz="0" w:space="0" w:color="auto"/>
            <w:bottom w:val="none" w:sz="0" w:space="0" w:color="auto"/>
            <w:right w:val="none" w:sz="0" w:space="0" w:color="auto"/>
          </w:divBdr>
        </w:div>
        <w:div w:id="1788234050">
          <w:marLeft w:val="640"/>
          <w:marRight w:val="0"/>
          <w:marTop w:val="0"/>
          <w:marBottom w:val="0"/>
          <w:divBdr>
            <w:top w:val="none" w:sz="0" w:space="0" w:color="auto"/>
            <w:left w:val="none" w:sz="0" w:space="0" w:color="auto"/>
            <w:bottom w:val="none" w:sz="0" w:space="0" w:color="auto"/>
            <w:right w:val="none" w:sz="0" w:space="0" w:color="auto"/>
          </w:divBdr>
        </w:div>
        <w:div w:id="110323879">
          <w:marLeft w:val="640"/>
          <w:marRight w:val="0"/>
          <w:marTop w:val="0"/>
          <w:marBottom w:val="0"/>
          <w:divBdr>
            <w:top w:val="none" w:sz="0" w:space="0" w:color="auto"/>
            <w:left w:val="none" w:sz="0" w:space="0" w:color="auto"/>
            <w:bottom w:val="none" w:sz="0" w:space="0" w:color="auto"/>
            <w:right w:val="none" w:sz="0" w:space="0" w:color="auto"/>
          </w:divBdr>
        </w:div>
        <w:div w:id="1886331616">
          <w:marLeft w:val="640"/>
          <w:marRight w:val="0"/>
          <w:marTop w:val="0"/>
          <w:marBottom w:val="0"/>
          <w:divBdr>
            <w:top w:val="none" w:sz="0" w:space="0" w:color="auto"/>
            <w:left w:val="none" w:sz="0" w:space="0" w:color="auto"/>
            <w:bottom w:val="none" w:sz="0" w:space="0" w:color="auto"/>
            <w:right w:val="none" w:sz="0" w:space="0" w:color="auto"/>
          </w:divBdr>
        </w:div>
        <w:div w:id="88433180">
          <w:marLeft w:val="640"/>
          <w:marRight w:val="0"/>
          <w:marTop w:val="0"/>
          <w:marBottom w:val="0"/>
          <w:divBdr>
            <w:top w:val="none" w:sz="0" w:space="0" w:color="auto"/>
            <w:left w:val="none" w:sz="0" w:space="0" w:color="auto"/>
            <w:bottom w:val="none" w:sz="0" w:space="0" w:color="auto"/>
            <w:right w:val="none" w:sz="0" w:space="0" w:color="auto"/>
          </w:divBdr>
        </w:div>
        <w:div w:id="2126269438">
          <w:marLeft w:val="640"/>
          <w:marRight w:val="0"/>
          <w:marTop w:val="0"/>
          <w:marBottom w:val="0"/>
          <w:divBdr>
            <w:top w:val="none" w:sz="0" w:space="0" w:color="auto"/>
            <w:left w:val="none" w:sz="0" w:space="0" w:color="auto"/>
            <w:bottom w:val="none" w:sz="0" w:space="0" w:color="auto"/>
            <w:right w:val="none" w:sz="0" w:space="0" w:color="auto"/>
          </w:divBdr>
        </w:div>
        <w:div w:id="1963071382">
          <w:marLeft w:val="640"/>
          <w:marRight w:val="0"/>
          <w:marTop w:val="0"/>
          <w:marBottom w:val="0"/>
          <w:divBdr>
            <w:top w:val="none" w:sz="0" w:space="0" w:color="auto"/>
            <w:left w:val="none" w:sz="0" w:space="0" w:color="auto"/>
            <w:bottom w:val="none" w:sz="0" w:space="0" w:color="auto"/>
            <w:right w:val="none" w:sz="0" w:space="0" w:color="auto"/>
          </w:divBdr>
        </w:div>
        <w:div w:id="1829982647">
          <w:marLeft w:val="640"/>
          <w:marRight w:val="0"/>
          <w:marTop w:val="0"/>
          <w:marBottom w:val="0"/>
          <w:divBdr>
            <w:top w:val="none" w:sz="0" w:space="0" w:color="auto"/>
            <w:left w:val="none" w:sz="0" w:space="0" w:color="auto"/>
            <w:bottom w:val="none" w:sz="0" w:space="0" w:color="auto"/>
            <w:right w:val="none" w:sz="0" w:space="0" w:color="auto"/>
          </w:divBdr>
        </w:div>
        <w:div w:id="1763916399">
          <w:marLeft w:val="640"/>
          <w:marRight w:val="0"/>
          <w:marTop w:val="0"/>
          <w:marBottom w:val="0"/>
          <w:divBdr>
            <w:top w:val="none" w:sz="0" w:space="0" w:color="auto"/>
            <w:left w:val="none" w:sz="0" w:space="0" w:color="auto"/>
            <w:bottom w:val="none" w:sz="0" w:space="0" w:color="auto"/>
            <w:right w:val="none" w:sz="0" w:space="0" w:color="auto"/>
          </w:divBdr>
        </w:div>
        <w:div w:id="1110708216">
          <w:marLeft w:val="640"/>
          <w:marRight w:val="0"/>
          <w:marTop w:val="0"/>
          <w:marBottom w:val="0"/>
          <w:divBdr>
            <w:top w:val="none" w:sz="0" w:space="0" w:color="auto"/>
            <w:left w:val="none" w:sz="0" w:space="0" w:color="auto"/>
            <w:bottom w:val="none" w:sz="0" w:space="0" w:color="auto"/>
            <w:right w:val="none" w:sz="0" w:space="0" w:color="auto"/>
          </w:divBdr>
        </w:div>
        <w:div w:id="464592046">
          <w:marLeft w:val="640"/>
          <w:marRight w:val="0"/>
          <w:marTop w:val="0"/>
          <w:marBottom w:val="0"/>
          <w:divBdr>
            <w:top w:val="none" w:sz="0" w:space="0" w:color="auto"/>
            <w:left w:val="none" w:sz="0" w:space="0" w:color="auto"/>
            <w:bottom w:val="none" w:sz="0" w:space="0" w:color="auto"/>
            <w:right w:val="none" w:sz="0" w:space="0" w:color="auto"/>
          </w:divBdr>
        </w:div>
        <w:div w:id="1043485987">
          <w:marLeft w:val="640"/>
          <w:marRight w:val="0"/>
          <w:marTop w:val="0"/>
          <w:marBottom w:val="0"/>
          <w:divBdr>
            <w:top w:val="none" w:sz="0" w:space="0" w:color="auto"/>
            <w:left w:val="none" w:sz="0" w:space="0" w:color="auto"/>
            <w:bottom w:val="none" w:sz="0" w:space="0" w:color="auto"/>
            <w:right w:val="none" w:sz="0" w:space="0" w:color="auto"/>
          </w:divBdr>
        </w:div>
        <w:div w:id="801315438">
          <w:marLeft w:val="640"/>
          <w:marRight w:val="0"/>
          <w:marTop w:val="0"/>
          <w:marBottom w:val="0"/>
          <w:divBdr>
            <w:top w:val="none" w:sz="0" w:space="0" w:color="auto"/>
            <w:left w:val="none" w:sz="0" w:space="0" w:color="auto"/>
            <w:bottom w:val="none" w:sz="0" w:space="0" w:color="auto"/>
            <w:right w:val="none" w:sz="0" w:space="0" w:color="auto"/>
          </w:divBdr>
        </w:div>
        <w:div w:id="1927227328">
          <w:marLeft w:val="640"/>
          <w:marRight w:val="0"/>
          <w:marTop w:val="0"/>
          <w:marBottom w:val="0"/>
          <w:divBdr>
            <w:top w:val="none" w:sz="0" w:space="0" w:color="auto"/>
            <w:left w:val="none" w:sz="0" w:space="0" w:color="auto"/>
            <w:bottom w:val="none" w:sz="0" w:space="0" w:color="auto"/>
            <w:right w:val="none" w:sz="0" w:space="0" w:color="auto"/>
          </w:divBdr>
        </w:div>
        <w:div w:id="68579322">
          <w:marLeft w:val="640"/>
          <w:marRight w:val="0"/>
          <w:marTop w:val="0"/>
          <w:marBottom w:val="0"/>
          <w:divBdr>
            <w:top w:val="none" w:sz="0" w:space="0" w:color="auto"/>
            <w:left w:val="none" w:sz="0" w:space="0" w:color="auto"/>
            <w:bottom w:val="none" w:sz="0" w:space="0" w:color="auto"/>
            <w:right w:val="none" w:sz="0" w:space="0" w:color="auto"/>
          </w:divBdr>
        </w:div>
        <w:div w:id="1699889246">
          <w:marLeft w:val="640"/>
          <w:marRight w:val="0"/>
          <w:marTop w:val="0"/>
          <w:marBottom w:val="0"/>
          <w:divBdr>
            <w:top w:val="none" w:sz="0" w:space="0" w:color="auto"/>
            <w:left w:val="none" w:sz="0" w:space="0" w:color="auto"/>
            <w:bottom w:val="none" w:sz="0" w:space="0" w:color="auto"/>
            <w:right w:val="none" w:sz="0" w:space="0" w:color="auto"/>
          </w:divBdr>
        </w:div>
        <w:div w:id="47923156">
          <w:marLeft w:val="640"/>
          <w:marRight w:val="0"/>
          <w:marTop w:val="0"/>
          <w:marBottom w:val="0"/>
          <w:divBdr>
            <w:top w:val="none" w:sz="0" w:space="0" w:color="auto"/>
            <w:left w:val="none" w:sz="0" w:space="0" w:color="auto"/>
            <w:bottom w:val="none" w:sz="0" w:space="0" w:color="auto"/>
            <w:right w:val="none" w:sz="0" w:space="0" w:color="auto"/>
          </w:divBdr>
        </w:div>
        <w:div w:id="1353191600">
          <w:marLeft w:val="640"/>
          <w:marRight w:val="0"/>
          <w:marTop w:val="0"/>
          <w:marBottom w:val="0"/>
          <w:divBdr>
            <w:top w:val="none" w:sz="0" w:space="0" w:color="auto"/>
            <w:left w:val="none" w:sz="0" w:space="0" w:color="auto"/>
            <w:bottom w:val="none" w:sz="0" w:space="0" w:color="auto"/>
            <w:right w:val="none" w:sz="0" w:space="0" w:color="auto"/>
          </w:divBdr>
        </w:div>
        <w:div w:id="964193618">
          <w:marLeft w:val="640"/>
          <w:marRight w:val="0"/>
          <w:marTop w:val="0"/>
          <w:marBottom w:val="0"/>
          <w:divBdr>
            <w:top w:val="none" w:sz="0" w:space="0" w:color="auto"/>
            <w:left w:val="none" w:sz="0" w:space="0" w:color="auto"/>
            <w:bottom w:val="none" w:sz="0" w:space="0" w:color="auto"/>
            <w:right w:val="none" w:sz="0" w:space="0" w:color="auto"/>
          </w:divBdr>
        </w:div>
        <w:div w:id="83957410">
          <w:marLeft w:val="640"/>
          <w:marRight w:val="0"/>
          <w:marTop w:val="0"/>
          <w:marBottom w:val="0"/>
          <w:divBdr>
            <w:top w:val="none" w:sz="0" w:space="0" w:color="auto"/>
            <w:left w:val="none" w:sz="0" w:space="0" w:color="auto"/>
            <w:bottom w:val="none" w:sz="0" w:space="0" w:color="auto"/>
            <w:right w:val="none" w:sz="0" w:space="0" w:color="auto"/>
          </w:divBdr>
        </w:div>
        <w:div w:id="1414549078">
          <w:marLeft w:val="640"/>
          <w:marRight w:val="0"/>
          <w:marTop w:val="0"/>
          <w:marBottom w:val="0"/>
          <w:divBdr>
            <w:top w:val="none" w:sz="0" w:space="0" w:color="auto"/>
            <w:left w:val="none" w:sz="0" w:space="0" w:color="auto"/>
            <w:bottom w:val="none" w:sz="0" w:space="0" w:color="auto"/>
            <w:right w:val="none" w:sz="0" w:space="0" w:color="auto"/>
          </w:divBdr>
        </w:div>
        <w:div w:id="1579168999">
          <w:marLeft w:val="640"/>
          <w:marRight w:val="0"/>
          <w:marTop w:val="0"/>
          <w:marBottom w:val="0"/>
          <w:divBdr>
            <w:top w:val="none" w:sz="0" w:space="0" w:color="auto"/>
            <w:left w:val="none" w:sz="0" w:space="0" w:color="auto"/>
            <w:bottom w:val="none" w:sz="0" w:space="0" w:color="auto"/>
            <w:right w:val="none" w:sz="0" w:space="0" w:color="auto"/>
          </w:divBdr>
        </w:div>
        <w:div w:id="548958259">
          <w:marLeft w:val="640"/>
          <w:marRight w:val="0"/>
          <w:marTop w:val="0"/>
          <w:marBottom w:val="0"/>
          <w:divBdr>
            <w:top w:val="none" w:sz="0" w:space="0" w:color="auto"/>
            <w:left w:val="none" w:sz="0" w:space="0" w:color="auto"/>
            <w:bottom w:val="none" w:sz="0" w:space="0" w:color="auto"/>
            <w:right w:val="none" w:sz="0" w:space="0" w:color="auto"/>
          </w:divBdr>
        </w:div>
        <w:div w:id="39135260">
          <w:marLeft w:val="640"/>
          <w:marRight w:val="0"/>
          <w:marTop w:val="0"/>
          <w:marBottom w:val="0"/>
          <w:divBdr>
            <w:top w:val="none" w:sz="0" w:space="0" w:color="auto"/>
            <w:left w:val="none" w:sz="0" w:space="0" w:color="auto"/>
            <w:bottom w:val="none" w:sz="0" w:space="0" w:color="auto"/>
            <w:right w:val="none" w:sz="0" w:space="0" w:color="auto"/>
          </w:divBdr>
        </w:div>
        <w:div w:id="1582326929">
          <w:marLeft w:val="640"/>
          <w:marRight w:val="0"/>
          <w:marTop w:val="0"/>
          <w:marBottom w:val="0"/>
          <w:divBdr>
            <w:top w:val="none" w:sz="0" w:space="0" w:color="auto"/>
            <w:left w:val="none" w:sz="0" w:space="0" w:color="auto"/>
            <w:bottom w:val="none" w:sz="0" w:space="0" w:color="auto"/>
            <w:right w:val="none" w:sz="0" w:space="0" w:color="auto"/>
          </w:divBdr>
        </w:div>
        <w:div w:id="832990250">
          <w:marLeft w:val="640"/>
          <w:marRight w:val="0"/>
          <w:marTop w:val="0"/>
          <w:marBottom w:val="0"/>
          <w:divBdr>
            <w:top w:val="none" w:sz="0" w:space="0" w:color="auto"/>
            <w:left w:val="none" w:sz="0" w:space="0" w:color="auto"/>
            <w:bottom w:val="none" w:sz="0" w:space="0" w:color="auto"/>
            <w:right w:val="none" w:sz="0" w:space="0" w:color="auto"/>
          </w:divBdr>
        </w:div>
        <w:div w:id="693506609">
          <w:marLeft w:val="640"/>
          <w:marRight w:val="0"/>
          <w:marTop w:val="0"/>
          <w:marBottom w:val="0"/>
          <w:divBdr>
            <w:top w:val="none" w:sz="0" w:space="0" w:color="auto"/>
            <w:left w:val="none" w:sz="0" w:space="0" w:color="auto"/>
            <w:bottom w:val="none" w:sz="0" w:space="0" w:color="auto"/>
            <w:right w:val="none" w:sz="0" w:space="0" w:color="auto"/>
          </w:divBdr>
        </w:div>
        <w:div w:id="1893541581">
          <w:marLeft w:val="640"/>
          <w:marRight w:val="0"/>
          <w:marTop w:val="0"/>
          <w:marBottom w:val="0"/>
          <w:divBdr>
            <w:top w:val="none" w:sz="0" w:space="0" w:color="auto"/>
            <w:left w:val="none" w:sz="0" w:space="0" w:color="auto"/>
            <w:bottom w:val="none" w:sz="0" w:space="0" w:color="auto"/>
            <w:right w:val="none" w:sz="0" w:space="0" w:color="auto"/>
          </w:divBdr>
        </w:div>
        <w:div w:id="756829878">
          <w:marLeft w:val="640"/>
          <w:marRight w:val="0"/>
          <w:marTop w:val="0"/>
          <w:marBottom w:val="0"/>
          <w:divBdr>
            <w:top w:val="none" w:sz="0" w:space="0" w:color="auto"/>
            <w:left w:val="none" w:sz="0" w:space="0" w:color="auto"/>
            <w:bottom w:val="none" w:sz="0" w:space="0" w:color="auto"/>
            <w:right w:val="none" w:sz="0" w:space="0" w:color="auto"/>
          </w:divBdr>
        </w:div>
        <w:div w:id="1240292316">
          <w:marLeft w:val="640"/>
          <w:marRight w:val="0"/>
          <w:marTop w:val="0"/>
          <w:marBottom w:val="0"/>
          <w:divBdr>
            <w:top w:val="none" w:sz="0" w:space="0" w:color="auto"/>
            <w:left w:val="none" w:sz="0" w:space="0" w:color="auto"/>
            <w:bottom w:val="none" w:sz="0" w:space="0" w:color="auto"/>
            <w:right w:val="none" w:sz="0" w:space="0" w:color="auto"/>
          </w:divBdr>
        </w:div>
        <w:div w:id="973366193">
          <w:marLeft w:val="640"/>
          <w:marRight w:val="0"/>
          <w:marTop w:val="0"/>
          <w:marBottom w:val="0"/>
          <w:divBdr>
            <w:top w:val="none" w:sz="0" w:space="0" w:color="auto"/>
            <w:left w:val="none" w:sz="0" w:space="0" w:color="auto"/>
            <w:bottom w:val="none" w:sz="0" w:space="0" w:color="auto"/>
            <w:right w:val="none" w:sz="0" w:space="0" w:color="auto"/>
          </w:divBdr>
        </w:div>
        <w:div w:id="600645886">
          <w:marLeft w:val="640"/>
          <w:marRight w:val="0"/>
          <w:marTop w:val="0"/>
          <w:marBottom w:val="0"/>
          <w:divBdr>
            <w:top w:val="none" w:sz="0" w:space="0" w:color="auto"/>
            <w:left w:val="none" w:sz="0" w:space="0" w:color="auto"/>
            <w:bottom w:val="none" w:sz="0" w:space="0" w:color="auto"/>
            <w:right w:val="none" w:sz="0" w:space="0" w:color="auto"/>
          </w:divBdr>
        </w:div>
        <w:div w:id="1237781146">
          <w:marLeft w:val="640"/>
          <w:marRight w:val="0"/>
          <w:marTop w:val="0"/>
          <w:marBottom w:val="0"/>
          <w:divBdr>
            <w:top w:val="none" w:sz="0" w:space="0" w:color="auto"/>
            <w:left w:val="none" w:sz="0" w:space="0" w:color="auto"/>
            <w:bottom w:val="none" w:sz="0" w:space="0" w:color="auto"/>
            <w:right w:val="none" w:sz="0" w:space="0" w:color="auto"/>
          </w:divBdr>
        </w:div>
        <w:div w:id="1368943921">
          <w:marLeft w:val="640"/>
          <w:marRight w:val="0"/>
          <w:marTop w:val="0"/>
          <w:marBottom w:val="0"/>
          <w:divBdr>
            <w:top w:val="none" w:sz="0" w:space="0" w:color="auto"/>
            <w:left w:val="none" w:sz="0" w:space="0" w:color="auto"/>
            <w:bottom w:val="none" w:sz="0" w:space="0" w:color="auto"/>
            <w:right w:val="none" w:sz="0" w:space="0" w:color="auto"/>
          </w:divBdr>
        </w:div>
        <w:div w:id="159783393">
          <w:marLeft w:val="640"/>
          <w:marRight w:val="0"/>
          <w:marTop w:val="0"/>
          <w:marBottom w:val="0"/>
          <w:divBdr>
            <w:top w:val="none" w:sz="0" w:space="0" w:color="auto"/>
            <w:left w:val="none" w:sz="0" w:space="0" w:color="auto"/>
            <w:bottom w:val="none" w:sz="0" w:space="0" w:color="auto"/>
            <w:right w:val="none" w:sz="0" w:space="0" w:color="auto"/>
          </w:divBdr>
        </w:div>
        <w:div w:id="1828128628">
          <w:marLeft w:val="640"/>
          <w:marRight w:val="0"/>
          <w:marTop w:val="0"/>
          <w:marBottom w:val="0"/>
          <w:divBdr>
            <w:top w:val="none" w:sz="0" w:space="0" w:color="auto"/>
            <w:left w:val="none" w:sz="0" w:space="0" w:color="auto"/>
            <w:bottom w:val="none" w:sz="0" w:space="0" w:color="auto"/>
            <w:right w:val="none" w:sz="0" w:space="0" w:color="auto"/>
          </w:divBdr>
        </w:div>
        <w:div w:id="1824271912">
          <w:marLeft w:val="640"/>
          <w:marRight w:val="0"/>
          <w:marTop w:val="0"/>
          <w:marBottom w:val="0"/>
          <w:divBdr>
            <w:top w:val="none" w:sz="0" w:space="0" w:color="auto"/>
            <w:left w:val="none" w:sz="0" w:space="0" w:color="auto"/>
            <w:bottom w:val="none" w:sz="0" w:space="0" w:color="auto"/>
            <w:right w:val="none" w:sz="0" w:space="0" w:color="auto"/>
          </w:divBdr>
        </w:div>
        <w:div w:id="1308052643">
          <w:marLeft w:val="640"/>
          <w:marRight w:val="0"/>
          <w:marTop w:val="0"/>
          <w:marBottom w:val="0"/>
          <w:divBdr>
            <w:top w:val="none" w:sz="0" w:space="0" w:color="auto"/>
            <w:left w:val="none" w:sz="0" w:space="0" w:color="auto"/>
            <w:bottom w:val="none" w:sz="0" w:space="0" w:color="auto"/>
            <w:right w:val="none" w:sz="0" w:space="0" w:color="auto"/>
          </w:divBdr>
        </w:div>
        <w:div w:id="477697270">
          <w:marLeft w:val="640"/>
          <w:marRight w:val="0"/>
          <w:marTop w:val="0"/>
          <w:marBottom w:val="0"/>
          <w:divBdr>
            <w:top w:val="none" w:sz="0" w:space="0" w:color="auto"/>
            <w:left w:val="none" w:sz="0" w:space="0" w:color="auto"/>
            <w:bottom w:val="none" w:sz="0" w:space="0" w:color="auto"/>
            <w:right w:val="none" w:sz="0" w:space="0" w:color="auto"/>
          </w:divBdr>
        </w:div>
        <w:div w:id="850216476">
          <w:marLeft w:val="640"/>
          <w:marRight w:val="0"/>
          <w:marTop w:val="0"/>
          <w:marBottom w:val="0"/>
          <w:divBdr>
            <w:top w:val="none" w:sz="0" w:space="0" w:color="auto"/>
            <w:left w:val="none" w:sz="0" w:space="0" w:color="auto"/>
            <w:bottom w:val="none" w:sz="0" w:space="0" w:color="auto"/>
            <w:right w:val="none" w:sz="0" w:space="0" w:color="auto"/>
          </w:divBdr>
        </w:div>
        <w:div w:id="887955154">
          <w:marLeft w:val="640"/>
          <w:marRight w:val="0"/>
          <w:marTop w:val="0"/>
          <w:marBottom w:val="0"/>
          <w:divBdr>
            <w:top w:val="none" w:sz="0" w:space="0" w:color="auto"/>
            <w:left w:val="none" w:sz="0" w:space="0" w:color="auto"/>
            <w:bottom w:val="none" w:sz="0" w:space="0" w:color="auto"/>
            <w:right w:val="none" w:sz="0" w:space="0" w:color="auto"/>
          </w:divBdr>
        </w:div>
        <w:div w:id="1985698871">
          <w:marLeft w:val="640"/>
          <w:marRight w:val="0"/>
          <w:marTop w:val="0"/>
          <w:marBottom w:val="0"/>
          <w:divBdr>
            <w:top w:val="none" w:sz="0" w:space="0" w:color="auto"/>
            <w:left w:val="none" w:sz="0" w:space="0" w:color="auto"/>
            <w:bottom w:val="none" w:sz="0" w:space="0" w:color="auto"/>
            <w:right w:val="none" w:sz="0" w:space="0" w:color="auto"/>
          </w:divBdr>
        </w:div>
        <w:div w:id="1408500466">
          <w:marLeft w:val="640"/>
          <w:marRight w:val="0"/>
          <w:marTop w:val="0"/>
          <w:marBottom w:val="0"/>
          <w:divBdr>
            <w:top w:val="none" w:sz="0" w:space="0" w:color="auto"/>
            <w:left w:val="none" w:sz="0" w:space="0" w:color="auto"/>
            <w:bottom w:val="none" w:sz="0" w:space="0" w:color="auto"/>
            <w:right w:val="none" w:sz="0" w:space="0" w:color="auto"/>
          </w:divBdr>
        </w:div>
        <w:div w:id="187060531">
          <w:marLeft w:val="640"/>
          <w:marRight w:val="0"/>
          <w:marTop w:val="0"/>
          <w:marBottom w:val="0"/>
          <w:divBdr>
            <w:top w:val="none" w:sz="0" w:space="0" w:color="auto"/>
            <w:left w:val="none" w:sz="0" w:space="0" w:color="auto"/>
            <w:bottom w:val="none" w:sz="0" w:space="0" w:color="auto"/>
            <w:right w:val="none" w:sz="0" w:space="0" w:color="auto"/>
          </w:divBdr>
        </w:div>
        <w:div w:id="1048988949">
          <w:marLeft w:val="640"/>
          <w:marRight w:val="0"/>
          <w:marTop w:val="0"/>
          <w:marBottom w:val="0"/>
          <w:divBdr>
            <w:top w:val="none" w:sz="0" w:space="0" w:color="auto"/>
            <w:left w:val="none" w:sz="0" w:space="0" w:color="auto"/>
            <w:bottom w:val="none" w:sz="0" w:space="0" w:color="auto"/>
            <w:right w:val="none" w:sz="0" w:space="0" w:color="auto"/>
          </w:divBdr>
        </w:div>
        <w:div w:id="713695246">
          <w:marLeft w:val="640"/>
          <w:marRight w:val="0"/>
          <w:marTop w:val="0"/>
          <w:marBottom w:val="0"/>
          <w:divBdr>
            <w:top w:val="none" w:sz="0" w:space="0" w:color="auto"/>
            <w:left w:val="none" w:sz="0" w:space="0" w:color="auto"/>
            <w:bottom w:val="none" w:sz="0" w:space="0" w:color="auto"/>
            <w:right w:val="none" w:sz="0" w:space="0" w:color="auto"/>
          </w:divBdr>
        </w:div>
        <w:div w:id="1094060060">
          <w:marLeft w:val="640"/>
          <w:marRight w:val="0"/>
          <w:marTop w:val="0"/>
          <w:marBottom w:val="0"/>
          <w:divBdr>
            <w:top w:val="none" w:sz="0" w:space="0" w:color="auto"/>
            <w:left w:val="none" w:sz="0" w:space="0" w:color="auto"/>
            <w:bottom w:val="none" w:sz="0" w:space="0" w:color="auto"/>
            <w:right w:val="none" w:sz="0" w:space="0" w:color="auto"/>
          </w:divBdr>
        </w:div>
        <w:div w:id="343214913">
          <w:marLeft w:val="640"/>
          <w:marRight w:val="0"/>
          <w:marTop w:val="0"/>
          <w:marBottom w:val="0"/>
          <w:divBdr>
            <w:top w:val="none" w:sz="0" w:space="0" w:color="auto"/>
            <w:left w:val="none" w:sz="0" w:space="0" w:color="auto"/>
            <w:bottom w:val="none" w:sz="0" w:space="0" w:color="auto"/>
            <w:right w:val="none" w:sz="0" w:space="0" w:color="auto"/>
          </w:divBdr>
        </w:div>
        <w:div w:id="1490290096">
          <w:marLeft w:val="640"/>
          <w:marRight w:val="0"/>
          <w:marTop w:val="0"/>
          <w:marBottom w:val="0"/>
          <w:divBdr>
            <w:top w:val="none" w:sz="0" w:space="0" w:color="auto"/>
            <w:left w:val="none" w:sz="0" w:space="0" w:color="auto"/>
            <w:bottom w:val="none" w:sz="0" w:space="0" w:color="auto"/>
            <w:right w:val="none" w:sz="0" w:space="0" w:color="auto"/>
          </w:divBdr>
        </w:div>
        <w:div w:id="849298225">
          <w:marLeft w:val="640"/>
          <w:marRight w:val="0"/>
          <w:marTop w:val="0"/>
          <w:marBottom w:val="0"/>
          <w:divBdr>
            <w:top w:val="none" w:sz="0" w:space="0" w:color="auto"/>
            <w:left w:val="none" w:sz="0" w:space="0" w:color="auto"/>
            <w:bottom w:val="none" w:sz="0" w:space="0" w:color="auto"/>
            <w:right w:val="none" w:sz="0" w:space="0" w:color="auto"/>
          </w:divBdr>
        </w:div>
        <w:div w:id="1364358763">
          <w:marLeft w:val="640"/>
          <w:marRight w:val="0"/>
          <w:marTop w:val="0"/>
          <w:marBottom w:val="0"/>
          <w:divBdr>
            <w:top w:val="none" w:sz="0" w:space="0" w:color="auto"/>
            <w:left w:val="none" w:sz="0" w:space="0" w:color="auto"/>
            <w:bottom w:val="none" w:sz="0" w:space="0" w:color="auto"/>
            <w:right w:val="none" w:sz="0" w:space="0" w:color="auto"/>
          </w:divBdr>
        </w:div>
        <w:div w:id="347022357">
          <w:marLeft w:val="640"/>
          <w:marRight w:val="0"/>
          <w:marTop w:val="0"/>
          <w:marBottom w:val="0"/>
          <w:divBdr>
            <w:top w:val="none" w:sz="0" w:space="0" w:color="auto"/>
            <w:left w:val="none" w:sz="0" w:space="0" w:color="auto"/>
            <w:bottom w:val="none" w:sz="0" w:space="0" w:color="auto"/>
            <w:right w:val="none" w:sz="0" w:space="0" w:color="auto"/>
          </w:divBdr>
        </w:div>
        <w:div w:id="1109810678">
          <w:marLeft w:val="640"/>
          <w:marRight w:val="0"/>
          <w:marTop w:val="0"/>
          <w:marBottom w:val="0"/>
          <w:divBdr>
            <w:top w:val="none" w:sz="0" w:space="0" w:color="auto"/>
            <w:left w:val="none" w:sz="0" w:space="0" w:color="auto"/>
            <w:bottom w:val="none" w:sz="0" w:space="0" w:color="auto"/>
            <w:right w:val="none" w:sz="0" w:space="0" w:color="auto"/>
          </w:divBdr>
        </w:div>
        <w:div w:id="981735412">
          <w:marLeft w:val="640"/>
          <w:marRight w:val="0"/>
          <w:marTop w:val="0"/>
          <w:marBottom w:val="0"/>
          <w:divBdr>
            <w:top w:val="none" w:sz="0" w:space="0" w:color="auto"/>
            <w:left w:val="none" w:sz="0" w:space="0" w:color="auto"/>
            <w:bottom w:val="none" w:sz="0" w:space="0" w:color="auto"/>
            <w:right w:val="none" w:sz="0" w:space="0" w:color="auto"/>
          </w:divBdr>
        </w:div>
        <w:div w:id="2098285641">
          <w:marLeft w:val="640"/>
          <w:marRight w:val="0"/>
          <w:marTop w:val="0"/>
          <w:marBottom w:val="0"/>
          <w:divBdr>
            <w:top w:val="none" w:sz="0" w:space="0" w:color="auto"/>
            <w:left w:val="none" w:sz="0" w:space="0" w:color="auto"/>
            <w:bottom w:val="none" w:sz="0" w:space="0" w:color="auto"/>
            <w:right w:val="none" w:sz="0" w:space="0" w:color="auto"/>
          </w:divBdr>
        </w:div>
        <w:div w:id="913734574">
          <w:marLeft w:val="640"/>
          <w:marRight w:val="0"/>
          <w:marTop w:val="0"/>
          <w:marBottom w:val="0"/>
          <w:divBdr>
            <w:top w:val="none" w:sz="0" w:space="0" w:color="auto"/>
            <w:left w:val="none" w:sz="0" w:space="0" w:color="auto"/>
            <w:bottom w:val="none" w:sz="0" w:space="0" w:color="auto"/>
            <w:right w:val="none" w:sz="0" w:space="0" w:color="auto"/>
          </w:divBdr>
        </w:div>
        <w:div w:id="1873230767">
          <w:marLeft w:val="640"/>
          <w:marRight w:val="0"/>
          <w:marTop w:val="0"/>
          <w:marBottom w:val="0"/>
          <w:divBdr>
            <w:top w:val="none" w:sz="0" w:space="0" w:color="auto"/>
            <w:left w:val="none" w:sz="0" w:space="0" w:color="auto"/>
            <w:bottom w:val="none" w:sz="0" w:space="0" w:color="auto"/>
            <w:right w:val="none" w:sz="0" w:space="0" w:color="auto"/>
          </w:divBdr>
        </w:div>
        <w:div w:id="1414086107">
          <w:marLeft w:val="640"/>
          <w:marRight w:val="0"/>
          <w:marTop w:val="0"/>
          <w:marBottom w:val="0"/>
          <w:divBdr>
            <w:top w:val="none" w:sz="0" w:space="0" w:color="auto"/>
            <w:left w:val="none" w:sz="0" w:space="0" w:color="auto"/>
            <w:bottom w:val="none" w:sz="0" w:space="0" w:color="auto"/>
            <w:right w:val="none" w:sz="0" w:space="0" w:color="auto"/>
          </w:divBdr>
        </w:div>
        <w:div w:id="465779594">
          <w:marLeft w:val="640"/>
          <w:marRight w:val="0"/>
          <w:marTop w:val="0"/>
          <w:marBottom w:val="0"/>
          <w:divBdr>
            <w:top w:val="none" w:sz="0" w:space="0" w:color="auto"/>
            <w:left w:val="none" w:sz="0" w:space="0" w:color="auto"/>
            <w:bottom w:val="none" w:sz="0" w:space="0" w:color="auto"/>
            <w:right w:val="none" w:sz="0" w:space="0" w:color="auto"/>
          </w:divBdr>
        </w:div>
        <w:div w:id="821123539">
          <w:marLeft w:val="640"/>
          <w:marRight w:val="0"/>
          <w:marTop w:val="0"/>
          <w:marBottom w:val="0"/>
          <w:divBdr>
            <w:top w:val="none" w:sz="0" w:space="0" w:color="auto"/>
            <w:left w:val="none" w:sz="0" w:space="0" w:color="auto"/>
            <w:bottom w:val="none" w:sz="0" w:space="0" w:color="auto"/>
            <w:right w:val="none" w:sz="0" w:space="0" w:color="auto"/>
          </w:divBdr>
        </w:div>
        <w:div w:id="178203116">
          <w:marLeft w:val="640"/>
          <w:marRight w:val="0"/>
          <w:marTop w:val="0"/>
          <w:marBottom w:val="0"/>
          <w:divBdr>
            <w:top w:val="none" w:sz="0" w:space="0" w:color="auto"/>
            <w:left w:val="none" w:sz="0" w:space="0" w:color="auto"/>
            <w:bottom w:val="none" w:sz="0" w:space="0" w:color="auto"/>
            <w:right w:val="none" w:sz="0" w:space="0" w:color="auto"/>
          </w:divBdr>
        </w:div>
        <w:div w:id="1186210360">
          <w:marLeft w:val="640"/>
          <w:marRight w:val="0"/>
          <w:marTop w:val="0"/>
          <w:marBottom w:val="0"/>
          <w:divBdr>
            <w:top w:val="none" w:sz="0" w:space="0" w:color="auto"/>
            <w:left w:val="none" w:sz="0" w:space="0" w:color="auto"/>
            <w:bottom w:val="none" w:sz="0" w:space="0" w:color="auto"/>
            <w:right w:val="none" w:sz="0" w:space="0" w:color="auto"/>
          </w:divBdr>
        </w:div>
        <w:div w:id="1557352536">
          <w:marLeft w:val="640"/>
          <w:marRight w:val="0"/>
          <w:marTop w:val="0"/>
          <w:marBottom w:val="0"/>
          <w:divBdr>
            <w:top w:val="none" w:sz="0" w:space="0" w:color="auto"/>
            <w:left w:val="none" w:sz="0" w:space="0" w:color="auto"/>
            <w:bottom w:val="none" w:sz="0" w:space="0" w:color="auto"/>
            <w:right w:val="none" w:sz="0" w:space="0" w:color="auto"/>
          </w:divBdr>
        </w:div>
        <w:div w:id="1540239046">
          <w:marLeft w:val="640"/>
          <w:marRight w:val="0"/>
          <w:marTop w:val="0"/>
          <w:marBottom w:val="0"/>
          <w:divBdr>
            <w:top w:val="none" w:sz="0" w:space="0" w:color="auto"/>
            <w:left w:val="none" w:sz="0" w:space="0" w:color="auto"/>
            <w:bottom w:val="none" w:sz="0" w:space="0" w:color="auto"/>
            <w:right w:val="none" w:sz="0" w:space="0" w:color="auto"/>
          </w:divBdr>
        </w:div>
        <w:div w:id="1764256936">
          <w:marLeft w:val="640"/>
          <w:marRight w:val="0"/>
          <w:marTop w:val="0"/>
          <w:marBottom w:val="0"/>
          <w:divBdr>
            <w:top w:val="none" w:sz="0" w:space="0" w:color="auto"/>
            <w:left w:val="none" w:sz="0" w:space="0" w:color="auto"/>
            <w:bottom w:val="none" w:sz="0" w:space="0" w:color="auto"/>
            <w:right w:val="none" w:sz="0" w:space="0" w:color="auto"/>
          </w:divBdr>
        </w:div>
        <w:div w:id="207575533">
          <w:marLeft w:val="640"/>
          <w:marRight w:val="0"/>
          <w:marTop w:val="0"/>
          <w:marBottom w:val="0"/>
          <w:divBdr>
            <w:top w:val="none" w:sz="0" w:space="0" w:color="auto"/>
            <w:left w:val="none" w:sz="0" w:space="0" w:color="auto"/>
            <w:bottom w:val="none" w:sz="0" w:space="0" w:color="auto"/>
            <w:right w:val="none" w:sz="0" w:space="0" w:color="auto"/>
          </w:divBdr>
        </w:div>
        <w:div w:id="10378654">
          <w:marLeft w:val="640"/>
          <w:marRight w:val="0"/>
          <w:marTop w:val="0"/>
          <w:marBottom w:val="0"/>
          <w:divBdr>
            <w:top w:val="none" w:sz="0" w:space="0" w:color="auto"/>
            <w:left w:val="none" w:sz="0" w:space="0" w:color="auto"/>
            <w:bottom w:val="none" w:sz="0" w:space="0" w:color="auto"/>
            <w:right w:val="none" w:sz="0" w:space="0" w:color="auto"/>
          </w:divBdr>
        </w:div>
        <w:div w:id="555554443">
          <w:marLeft w:val="640"/>
          <w:marRight w:val="0"/>
          <w:marTop w:val="0"/>
          <w:marBottom w:val="0"/>
          <w:divBdr>
            <w:top w:val="none" w:sz="0" w:space="0" w:color="auto"/>
            <w:left w:val="none" w:sz="0" w:space="0" w:color="auto"/>
            <w:bottom w:val="none" w:sz="0" w:space="0" w:color="auto"/>
            <w:right w:val="none" w:sz="0" w:space="0" w:color="auto"/>
          </w:divBdr>
        </w:div>
        <w:div w:id="1569926411">
          <w:marLeft w:val="640"/>
          <w:marRight w:val="0"/>
          <w:marTop w:val="0"/>
          <w:marBottom w:val="0"/>
          <w:divBdr>
            <w:top w:val="none" w:sz="0" w:space="0" w:color="auto"/>
            <w:left w:val="none" w:sz="0" w:space="0" w:color="auto"/>
            <w:bottom w:val="none" w:sz="0" w:space="0" w:color="auto"/>
            <w:right w:val="none" w:sz="0" w:space="0" w:color="auto"/>
          </w:divBdr>
        </w:div>
      </w:divsChild>
    </w:div>
    <w:div w:id="619069610">
      <w:bodyDiv w:val="1"/>
      <w:marLeft w:val="0"/>
      <w:marRight w:val="0"/>
      <w:marTop w:val="0"/>
      <w:marBottom w:val="0"/>
      <w:divBdr>
        <w:top w:val="none" w:sz="0" w:space="0" w:color="auto"/>
        <w:left w:val="none" w:sz="0" w:space="0" w:color="auto"/>
        <w:bottom w:val="none" w:sz="0" w:space="0" w:color="auto"/>
        <w:right w:val="none" w:sz="0" w:space="0" w:color="auto"/>
      </w:divBdr>
      <w:divsChild>
        <w:div w:id="804470274">
          <w:marLeft w:val="640"/>
          <w:marRight w:val="0"/>
          <w:marTop w:val="0"/>
          <w:marBottom w:val="0"/>
          <w:divBdr>
            <w:top w:val="none" w:sz="0" w:space="0" w:color="auto"/>
            <w:left w:val="none" w:sz="0" w:space="0" w:color="auto"/>
            <w:bottom w:val="none" w:sz="0" w:space="0" w:color="auto"/>
            <w:right w:val="none" w:sz="0" w:space="0" w:color="auto"/>
          </w:divBdr>
        </w:div>
        <w:div w:id="1923757601">
          <w:marLeft w:val="640"/>
          <w:marRight w:val="0"/>
          <w:marTop w:val="0"/>
          <w:marBottom w:val="0"/>
          <w:divBdr>
            <w:top w:val="none" w:sz="0" w:space="0" w:color="auto"/>
            <w:left w:val="none" w:sz="0" w:space="0" w:color="auto"/>
            <w:bottom w:val="none" w:sz="0" w:space="0" w:color="auto"/>
            <w:right w:val="none" w:sz="0" w:space="0" w:color="auto"/>
          </w:divBdr>
        </w:div>
        <w:div w:id="418868985">
          <w:marLeft w:val="640"/>
          <w:marRight w:val="0"/>
          <w:marTop w:val="0"/>
          <w:marBottom w:val="0"/>
          <w:divBdr>
            <w:top w:val="none" w:sz="0" w:space="0" w:color="auto"/>
            <w:left w:val="none" w:sz="0" w:space="0" w:color="auto"/>
            <w:bottom w:val="none" w:sz="0" w:space="0" w:color="auto"/>
            <w:right w:val="none" w:sz="0" w:space="0" w:color="auto"/>
          </w:divBdr>
        </w:div>
        <w:div w:id="1606769734">
          <w:marLeft w:val="640"/>
          <w:marRight w:val="0"/>
          <w:marTop w:val="0"/>
          <w:marBottom w:val="0"/>
          <w:divBdr>
            <w:top w:val="none" w:sz="0" w:space="0" w:color="auto"/>
            <w:left w:val="none" w:sz="0" w:space="0" w:color="auto"/>
            <w:bottom w:val="none" w:sz="0" w:space="0" w:color="auto"/>
            <w:right w:val="none" w:sz="0" w:space="0" w:color="auto"/>
          </w:divBdr>
        </w:div>
        <w:div w:id="160128201">
          <w:marLeft w:val="640"/>
          <w:marRight w:val="0"/>
          <w:marTop w:val="0"/>
          <w:marBottom w:val="0"/>
          <w:divBdr>
            <w:top w:val="none" w:sz="0" w:space="0" w:color="auto"/>
            <w:left w:val="none" w:sz="0" w:space="0" w:color="auto"/>
            <w:bottom w:val="none" w:sz="0" w:space="0" w:color="auto"/>
            <w:right w:val="none" w:sz="0" w:space="0" w:color="auto"/>
          </w:divBdr>
        </w:div>
        <w:div w:id="662926317">
          <w:marLeft w:val="640"/>
          <w:marRight w:val="0"/>
          <w:marTop w:val="0"/>
          <w:marBottom w:val="0"/>
          <w:divBdr>
            <w:top w:val="none" w:sz="0" w:space="0" w:color="auto"/>
            <w:left w:val="none" w:sz="0" w:space="0" w:color="auto"/>
            <w:bottom w:val="none" w:sz="0" w:space="0" w:color="auto"/>
            <w:right w:val="none" w:sz="0" w:space="0" w:color="auto"/>
          </w:divBdr>
        </w:div>
        <w:div w:id="1741323437">
          <w:marLeft w:val="640"/>
          <w:marRight w:val="0"/>
          <w:marTop w:val="0"/>
          <w:marBottom w:val="0"/>
          <w:divBdr>
            <w:top w:val="none" w:sz="0" w:space="0" w:color="auto"/>
            <w:left w:val="none" w:sz="0" w:space="0" w:color="auto"/>
            <w:bottom w:val="none" w:sz="0" w:space="0" w:color="auto"/>
            <w:right w:val="none" w:sz="0" w:space="0" w:color="auto"/>
          </w:divBdr>
        </w:div>
        <w:div w:id="401374075">
          <w:marLeft w:val="640"/>
          <w:marRight w:val="0"/>
          <w:marTop w:val="0"/>
          <w:marBottom w:val="0"/>
          <w:divBdr>
            <w:top w:val="none" w:sz="0" w:space="0" w:color="auto"/>
            <w:left w:val="none" w:sz="0" w:space="0" w:color="auto"/>
            <w:bottom w:val="none" w:sz="0" w:space="0" w:color="auto"/>
            <w:right w:val="none" w:sz="0" w:space="0" w:color="auto"/>
          </w:divBdr>
        </w:div>
        <w:div w:id="1065951821">
          <w:marLeft w:val="640"/>
          <w:marRight w:val="0"/>
          <w:marTop w:val="0"/>
          <w:marBottom w:val="0"/>
          <w:divBdr>
            <w:top w:val="none" w:sz="0" w:space="0" w:color="auto"/>
            <w:left w:val="none" w:sz="0" w:space="0" w:color="auto"/>
            <w:bottom w:val="none" w:sz="0" w:space="0" w:color="auto"/>
            <w:right w:val="none" w:sz="0" w:space="0" w:color="auto"/>
          </w:divBdr>
        </w:div>
        <w:div w:id="2130514732">
          <w:marLeft w:val="640"/>
          <w:marRight w:val="0"/>
          <w:marTop w:val="0"/>
          <w:marBottom w:val="0"/>
          <w:divBdr>
            <w:top w:val="none" w:sz="0" w:space="0" w:color="auto"/>
            <w:left w:val="none" w:sz="0" w:space="0" w:color="auto"/>
            <w:bottom w:val="none" w:sz="0" w:space="0" w:color="auto"/>
            <w:right w:val="none" w:sz="0" w:space="0" w:color="auto"/>
          </w:divBdr>
        </w:div>
        <w:div w:id="451561283">
          <w:marLeft w:val="640"/>
          <w:marRight w:val="0"/>
          <w:marTop w:val="0"/>
          <w:marBottom w:val="0"/>
          <w:divBdr>
            <w:top w:val="none" w:sz="0" w:space="0" w:color="auto"/>
            <w:left w:val="none" w:sz="0" w:space="0" w:color="auto"/>
            <w:bottom w:val="none" w:sz="0" w:space="0" w:color="auto"/>
            <w:right w:val="none" w:sz="0" w:space="0" w:color="auto"/>
          </w:divBdr>
        </w:div>
        <w:div w:id="1988590970">
          <w:marLeft w:val="640"/>
          <w:marRight w:val="0"/>
          <w:marTop w:val="0"/>
          <w:marBottom w:val="0"/>
          <w:divBdr>
            <w:top w:val="none" w:sz="0" w:space="0" w:color="auto"/>
            <w:left w:val="none" w:sz="0" w:space="0" w:color="auto"/>
            <w:bottom w:val="none" w:sz="0" w:space="0" w:color="auto"/>
            <w:right w:val="none" w:sz="0" w:space="0" w:color="auto"/>
          </w:divBdr>
        </w:div>
        <w:div w:id="1456748975">
          <w:marLeft w:val="640"/>
          <w:marRight w:val="0"/>
          <w:marTop w:val="0"/>
          <w:marBottom w:val="0"/>
          <w:divBdr>
            <w:top w:val="none" w:sz="0" w:space="0" w:color="auto"/>
            <w:left w:val="none" w:sz="0" w:space="0" w:color="auto"/>
            <w:bottom w:val="none" w:sz="0" w:space="0" w:color="auto"/>
            <w:right w:val="none" w:sz="0" w:space="0" w:color="auto"/>
          </w:divBdr>
        </w:div>
        <w:div w:id="85003417">
          <w:marLeft w:val="640"/>
          <w:marRight w:val="0"/>
          <w:marTop w:val="0"/>
          <w:marBottom w:val="0"/>
          <w:divBdr>
            <w:top w:val="none" w:sz="0" w:space="0" w:color="auto"/>
            <w:left w:val="none" w:sz="0" w:space="0" w:color="auto"/>
            <w:bottom w:val="none" w:sz="0" w:space="0" w:color="auto"/>
            <w:right w:val="none" w:sz="0" w:space="0" w:color="auto"/>
          </w:divBdr>
        </w:div>
        <w:div w:id="1725525760">
          <w:marLeft w:val="640"/>
          <w:marRight w:val="0"/>
          <w:marTop w:val="0"/>
          <w:marBottom w:val="0"/>
          <w:divBdr>
            <w:top w:val="none" w:sz="0" w:space="0" w:color="auto"/>
            <w:left w:val="none" w:sz="0" w:space="0" w:color="auto"/>
            <w:bottom w:val="none" w:sz="0" w:space="0" w:color="auto"/>
            <w:right w:val="none" w:sz="0" w:space="0" w:color="auto"/>
          </w:divBdr>
        </w:div>
        <w:div w:id="1794057217">
          <w:marLeft w:val="640"/>
          <w:marRight w:val="0"/>
          <w:marTop w:val="0"/>
          <w:marBottom w:val="0"/>
          <w:divBdr>
            <w:top w:val="none" w:sz="0" w:space="0" w:color="auto"/>
            <w:left w:val="none" w:sz="0" w:space="0" w:color="auto"/>
            <w:bottom w:val="none" w:sz="0" w:space="0" w:color="auto"/>
            <w:right w:val="none" w:sz="0" w:space="0" w:color="auto"/>
          </w:divBdr>
        </w:div>
        <w:div w:id="1527861934">
          <w:marLeft w:val="640"/>
          <w:marRight w:val="0"/>
          <w:marTop w:val="0"/>
          <w:marBottom w:val="0"/>
          <w:divBdr>
            <w:top w:val="none" w:sz="0" w:space="0" w:color="auto"/>
            <w:left w:val="none" w:sz="0" w:space="0" w:color="auto"/>
            <w:bottom w:val="none" w:sz="0" w:space="0" w:color="auto"/>
            <w:right w:val="none" w:sz="0" w:space="0" w:color="auto"/>
          </w:divBdr>
        </w:div>
        <w:div w:id="1900167641">
          <w:marLeft w:val="640"/>
          <w:marRight w:val="0"/>
          <w:marTop w:val="0"/>
          <w:marBottom w:val="0"/>
          <w:divBdr>
            <w:top w:val="none" w:sz="0" w:space="0" w:color="auto"/>
            <w:left w:val="none" w:sz="0" w:space="0" w:color="auto"/>
            <w:bottom w:val="none" w:sz="0" w:space="0" w:color="auto"/>
            <w:right w:val="none" w:sz="0" w:space="0" w:color="auto"/>
          </w:divBdr>
        </w:div>
        <w:div w:id="796874214">
          <w:marLeft w:val="640"/>
          <w:marRight w:val="0"/>
          <w:marTop w:val="0"/>
          <w:marBottom w:val="0"/>
          <w:divBdr>
            <w:top w:val="none" w:sz="0" w:space="0" w:color="auto"/>
            <w:left w:val="none" w:sz="0" w:space="0" w:color="auto"/>
            <w:bottom w:val="none" w:sz="0" w:space="0" w:color="auto"/>
            <w:right w:val="none" w:sz="0" w:space="0" w:color="auto"/>
          </w:divBdr>
        </w:div>
        <w:div w:id="1728457841">
          <w:marLeft w:val="640"/>
          <w:marRight w:val="0"/>
          <w:marTop w:val="0"/>
          <w:marBottom w:val="0"/>
          <w:divBdr>
            <w:top w:val="none" w:sz="0" w:space="0" w:color="auto"/>
            <w:left w:val="none" w:sz="0" w:space="0" w:color="auto"/>
            <w:bottom w:val="none" w:sz="0" w:space="0" w:color="auto"/>
            <w:right w:val="none" w:sz="0" w:space="0" w:color="auto"/>
          </w:divBdr>
        </w:div>
        <w:div w:id="1866793638">
          <w:marLeft w:val="640"/>
          <w:marRight w:val="0"/>
          <w:marTop w:val="0"/>
          <w:marBottom w:val="0"/>
          <w:divBdr>
            <w:top w:val="none" w:sz="0" w:space="0" w:color="auto"/>
            <w:left w:val="none" w:sz="0" w:space="0" w:color="auto"/>
            <w:bottom w:val="none" w:sz="0" w:space="0" w:color="auto"/>
            <w:right w:val="none" w:sz="0" w:space="0" w:color="auto"/>
          </w:divBdr>
        </w:div>
        <w:div w:id="436410058">
          <w:marLeft w:val="640"/>
          <w:marRight w:val="0"/>
          <w:marTop w:val="0"/>
          <w:marBottom w:val="0"/>
          <w:divBdr>
            <w:top w:val="none" w:sz="0" w:space="0" w:color="auto"/>
            <w:left w:val="none" w:sz="0" w:space="0" w:color="auto"/>
            <w:bottom w:val="none" w:sz="0" w:space="0" w:color="auto"/>
            <w:right w:val="none" w:sz="0" w:space="0" w:color="auto"/>
          </w:divBdr>
        </w:div>
        <w:div w:id="1623612606">
          <w:marLeft w:val="640"/>
          <w:marRight w:val="0"/>
          <w:marTop w:val="0"/>
          <w:marBottom w:val="0"/>
          <w:divBdr>
            <w:top w:val="none" w:sz="0" w:space="0" w:color="auto"/>
            <w:left w:val="none" w:sz="0" w:space="0" w:color="auto"/>
            <w:bottom w:val="none" w:sz="0" w:space="0" w:color="auto"/>
            <w:right w:val="none" w:sz="0" w:space="0" w:color="auto"/>
          </w:divBdr>
        </w:div>
        <w:div w:id="128593682">
          <w:marLeft w:val="640"/>
          <w:marRight w:val="0"/>
          <w:marTop w:val="0"/>
          <w:marBottom w:val="0"/>
          <w:divBdr>
            <w:top w:val="none" w:sz="0" w:space="0" w:color="auto"/>
            <w:left w:val="none" w:sz="0" w:space="0" w:color="auto"/>
            <w:bottom w:val="none" w:sz="0" w:space="0" w:color="auto"/>
            <w:right w:val="none" w:sz="0" w:space="0" w:color="auto"/>
          </w:divBdr>
        </w:div>
        <w:div w:id="1583368765">
          <w:marLeft w:val="640"/>
          <w:marRight w:val="0"/>
          <w:marTop w:val="0"/>
          <w:marBottom w:val="0"/>
          <w:divBdr>
            <w:top w:val="none" w:sz="0" w:space="0" w:color="auto"/>
            <w:left w:val="none" w:sz="0" w:space="0" w:color="auto"/>
            <w:bottom w:val="none" w:sz="0" w:space="0" w:color="auto"/>
            <w:right w:val="none" w:sz="0" w:space="0" w:color="auto"/>
          </w:divBdr>
        </w:div>
        <w:div w:id="495073996">
          <w:marLeft w:val="640"/>
          <w:marRight w:val="0"/>
          <w:marTop w:val="0"/>
          <w:marBottom w:val="0"/>
          <w:divBdr>
            <w:top w:val="none" w:sz="0" w:space="0" w:color="auto"/>
            <w:left w:val="none" w:sz="0" w:space="0" w:color="auto"/>
            <w:bottom w:val="none" w:sz="0" w:space="0" w:color="auto"/>
            <w:right w:val="none" w:sz="0" w:space="0" w:color="auto"/>
          </w:divBdr>
        </w:div>
        <w:div w:id="894464709">
          <w:marLeft w:val="640"/>
          <w:marRight w:val="0"/>
          <w:marTop w:val="0"/>
          <w:marBottom w:val="0"/>
          <w:divBdr>
            <w:top w:val="none" w:sz="0" w:space="0" w:color="auto"/>
            <w:left w:val="none" w:sz="0" w:space="0" w:color="auto"/>
            <w:bottom w:val="none" w:sz="0" w:space="0" w:color="auto"/>
            <w:right w:val="none" w:sz="0" w:space="0" w:color="auto"/>
          </w:divBdr>
        </w:div>
        <w:div w:id="543516951">
          <w:marLeft w:val="640"/>
          <w:marRight w:val="0"/>
          <w:marTop w:val="0"/>
          <w:marBottom w:val="0"/>
          <w:divBdr>
            <w:top w:val="none" w:sz="0" w:space="0" w:color="auto"/>
            <w:left w:val="none" w:sz="0" w:space="0" w:color="auto"/>
            <w:bottom w:val="none" w:sz="0" w:space="0" w:color="auto"/>
            <w:right w:val="none" w:sz="0" w:space="0" w:color="auto"/>
          </w:divBdr>
        </w:div>
        <w:div w:id="1041318698">
          <w:marLeft w:val="640"/>
          <w:marRight w:val="0"/>
          <w:marTop w:val="0"/>
          <w:marBottom w:val="0"/>
          <w:divBdr>
            <w:top w:val="none" w:sz="0" w:space="0" w:color="auto"/>
            <w:left w:val="none" w:sz="0" w:space="0" w:color="auto"/>
            <w:bottom w:val="none" w:sz="0" w:space="0" w:color="auto"/>
            <w:right w:val="none" w:sz="0" w:space="0" w:color="auto"/>
          </w:divBdr>
        </w:div>
        <w:div w:id="806438886">
          <w:marLeft w:val="640"/>
          <w:marRight w:val="0"/>
          <w:marTop w:val="0"/>
          <w:marBottom w:val="0"/>
          <w:divBdr>
            <w:top w:val="none" w:sz="0" w:space="0" w:color="auto"/>
            <w:left w:val="none" w:sz="0" w:space="0" w:color="auto"/>
            <w:bottom w:val="none" w:sz="0" w:space="0" w:color="auto"/>
            <w:right w:val="none" w:sz="0" w:space="0" w:color="auto"/>
          </w:divBdr>
        </w:div>
        <w:div w:id="1842113499">
          <w:marLeft w:val="640"/>
          <w:marRight w:val="0"/>
          <w:marTop w:val="0"/>
          <w:marBottom w:val="0"/>
          <w:divBdr>
            <w:top w:val="none" w:sz="0" w:space="0" w:color="auto"/>
            <w:left w:val="none" w:sz="0" w:space="0" w:color="auto"/>
            <w:bottom w:val="none" w:sz="0" w:space="0" w:color="auto"/>
            <w:right w:val="none" w:sz="0" w:space="0" w:color="auto"/>
          </w:divBdr>
        </w:div>
        <w:div w:id="1455978568">
          <w:marLeft w:val="640"/>
          <w:marRight w:val="0"/>
          <w:marTop w:val="0"/>
          <w:marBottom w:val="0"/>
          <w:divBdr>
            <w:top w:val="none" w:sz="0" w:space="0" w:color="auto"/>
            <w:left w:val="none" w:sz="0" w:space="0" w:color="auto"/>
            <w:bottom w:val="none" w:sz="0" w:space="0" w:color="auto"/>
            <w:right w:val="none" w:sz="0" w:space="0" w:color="auto"/>
          </w:divBdr>
        </w:div>
        <w:div w:id="455758958">
          <w:marLeft w:val="640"/>
          <w:marRight w:val="0"/>
          <w:marTop w:val="0"/>
          <w:marBottom w:val="0"/>
          <w:divBdr>
            <w:top w:val="none" w:sz="0" w:space="0" w:color="auto"/>
            <w:left w:val="none" w:sz="0" w:space="0" w:color="auto"/>
            <w:bottom w:val="none" w:sz="0" w:space="0" w:color="auto"/>
            <w:right w:val="none" w:sz="0" w:space="0" w:color="auto"/>
          </w:divBdr>
        </w:div>
        <w:div w:id="407918828">
          <w:marLeft w:val="640"/>
          <w:marRight w:val="0"/>
          <w:marTop w:val="0"/>
          <w:marBottom w:val="0"/>
          <w:divBdr>
            <w:top w:val="none" w:sz="0" w:space="0" w:color="auto"/>
            <w:left w:val="none" w:sz="0" w:space="0" w:color="auto"/>
            <w:bottom w:val="none" w:sz="0" w:space="0" w:color="auto"/>
            <w:right w:val="none" w:sz="0" w:space="0" w:color="auto"/>
          </w:divBdr>
        </w:div>
        <w:div w:id="1894928784">
          <w:marLeft w:val="640"/>
          <w:marRight w:val="0"/>
          <w:marTop w:val="0"/>
          <w:marBottom w:val="0"/>
          <w:divBdr>
            <w:top w:val="none" w:sz="0" w:space="0" w:color="auto"/>
            <w:left w:val="none" w:sz="0" w:space="0" w:color="auto"/>
            <w:bottom w:val="none" w:sz="0" w:space="0" w:color="auto"/>
            <w:right w:val="none" w:sz="0" w:space="0" w:color="auto"/>
          </w:divBdr>
        </w:div>
        <w:div w:id="299384125">
          <w:marLeft w:val="640"/>
          <w:marRight w:val="0"/>
          <w:marTop w:val="0"/>
          <w:marBottom w:val="0"/>
          <w:divBdr>
            <w:top w:val="none" w:sz="0" w:space="0" w:color="auto"/>
            <w:left w:val="none" w:sz="0" w:space="0" w:color="auto"/>
            <w:bottom w:val="none" w:sz="0" w:space="0" w:color="auto"/>
            <w:right w:val="none" w:sz="0" w:space="0" w:color="auto"/>
          </w:divBdr>
        </w:div>
        <w:div w:id="1874533058">
          <w:marLeft w:val="640"/>
          <w:marRight w:val="0"/>
          <w:marTop w:val="0"/>
          <w:marBottom w:val="0"/>
          <w:divBdr>
            <w:top w:val="none" w:sz="0" w:space="0" w:color="auto"/>
            <w:left w:val="none" w:sz="0" w:space="0" w:color="auto"/>
            <w:bottom w:val="none" w:sz="0" w:space="0" w:color="auto"/>
            <w:right w:val="none" w:sz="0" w:space="0" w:color="auto"/>
          </w:divBdr>
        </w:div>
        <w:div w:id="256989021">
          <w:marLeft w:val="640"/>
          <w:marRight w:val="0"/>
          <w:marTop w:val="0"/>
          <w:marBottom w:val="0"/>
          <w:divBdr>
            <w:top w:val="none" w:sz="0" w:space="0" w:color="auto"/>
            <w:left w:val="none" w:sz="0" w:space="0" w:color="auto"/>
            <w:bottom w:val="none" w:sz="0" w:space="0" w:color="auto"/>
            <w:right w:val="none" w:sz="0" w:space="0" w:color="auto"/>
          </w:divBdr>
        </w:div>
        <w:div w:id="498892127">
          <w:marLeft w:val="640"/>
          <w:marRight w:val="0"/>
          <w:marTop w:val="0"/>
          <w:marBottom w:val="0"/>
          <w:divBdr>
            <w:top w:val="none" w:sz="0" w:space="0" w:color="auto"/>
            <w:left w:val="none" w:sz="0" w:space="0" w:color="auto"/>
            <w:bottom w:val="none" w:sz="0" w:space="0" w:color="auto"/>
            <w:right w:val="none" w:sz="0" w:space="0" w:color="auto"/>
          </w:divBdr>
        </w:div>
        <w:div w:id="1116292643">
          <w:marLeft w:val="640"/>
          <w:marRight w:val="0"/>
          <w:marTop w:val="0"/>
          <w:marBottom w:val="0"/>
          <w:divBdr>
            <w:top w:val="none" w:sz="0" w:space="0" w:color="auto"/>
            <w:left w:val="none" w:sz="0" w:space="0" w:color="auto"/>
            <w:bottom w:val="none" w:sz="0" w:space="0" w:color="auto"/>
            <w:right w:val="none" w:sz="0" w:space="0" w:color="auto"/>
          </w:divBdr>
        </w:div>
        <w:div w:id="963736829">
          <w:marLeft w:val="640"/>
          <w:marRight w:val="0"/>
          <w:marTop w:val="0"/>
          <w:marBottom w:val="0"/>
          <w:divBdr>
            <w:top w:val="none" w:sz="0" w:space="0" w:color="auto"/>
            <w:left w:val="none" w:sz="0" w:space="0" w:color="auto"/>
            <w:bottom w:val="none" w:sz="0" w:space="0" w:color="auto"/>
            <w:right w:val="none" w:sz="0" w:space="0" w:color="auto"/>
          </w:divBdr>
        </w:div>
        <w:div w:id="711811162">
          <w:marLeft w:val="640"/>
          <w:marRight w:val="0"/>
          <w:marTop w:val="0"/>
          <w:marBottom w:val="0"/>
          <w:divBdr>
            <w:top w:val="none" w:sz="0" w:space="0" w:color="auto"/>
            <w:left w:val="none" w:sz="0" w:space="0" w:color="auto"/>
            <w:bottom w:val="none" w:sz="0" w:space="0" w:color="auto"/>
            <w:right w:val="none" w:sz="0" w:space="0" w:color="auto"/>
          </w:divBdr>
        </w:div>
        <w:div w:id="301276492">
          <w:marLeft w:val="640"/>
          <w:marRight w:val="0"/>
          <w:marTop w:val="0"/>
          <w:marBottom w:val="0"/>
          <w:divBdr>
            <w:top w:val="none" w:sz="0" w:space="0" w:color="auto"/>
            <w:left w:val="none" w:sz="0" w:space="0" w:color="auto"/>
            <w:bottom w:val="none" w:sz="0" w:space="0" w:color="auto"/>
            <w:right w:val="none" w:sz="0" w:space="0" w:color="auto"/>
          </w:divBdr>
        </w:div>
        <w:div w:id="95518129">
          <w:marLeft w:val="640"/>
          <w:marRight w:val="0"/>
          <w:marTop w:val="0"/>
          <w:marBottom w:val="0"/>
          <w:divBdr>
            <w:top w:val="none" w:sz="0" w:space="0" w:color="auto"/>
            <w:left w:val="none" w:sz="0" w:space="0" w:color="auto"/>
            <w:bottom w:val="none" w:sz="0" w:space="0" w:color="auto"/>
            <w:right w:val="none" w:sz="0" w:space="0" w:color="auto"/>
          </w:divBdr>
        </w:div>
        <w:div w:id="739519152">
          <w:marLeft w:val="640"/>
          <w:marRight w:val="0"/>
          <w:marTop w:val="0"/>
          <w:marBottom w:val="0"/>
          <w:divBdr>
            <w:top w:val="none" w:sz="0" w:space="0" w:color="auto"/>
            <w:left w:val="none" w:sz="0" w:space="0" w:color="auto"/>
            <w:bottom w:val="none" w:sz="0" w:space="0" w:color="auto"/>
            <w:right w:val="none" w:sz="0" w:space="0" w:color="auto"/>
          </w:divBdr>
        </w:div>
        <w:div w:id="1073623376">
          <w:marLeft w:val="640"/>
          <w:marRight w:val="0"/>
          <w:marTop w:val="0"/>
          <w:marBottom w:val="0"/>
          <w:divBdr>
            <w:top w:val="none" w:sz="0" w:space="0" w:color="auto"/>
            <w:left w:val="none" w:sz="0" w:space="0" w:color="auto"/>
            <w:bottom w:val="none" w:sz="0" w:space="0" w:color="auto"/>
            <w:right w:val="none" w:sz="0" w:space="0" w:color="auto"/>
          </w:divBdr>
        </w:div>
        <w:div w:id="1614824899">
          <w:marLeft w:val="640"/>
          <w:marRight w:val="0"/>
          <w:marTop w:val="0"/>
          <w:marBottom w:val="0"/>
          <w:divBdr>
            <w:top w:val="none" w:sz="0" w:space="0" w:color="auto"/>
            <w:left w:val="none" w:sz="0" w:space="0" w:color="auto"/>
            <w:bottom w:val="none" w:sz="0" w:space="0" w:color="auto"/>
            <w:right w:val="none" w:sz="0" w:space="0" w:color="auto"/>
          </w:divBdr>
        </w:div>
        <w:div w:id="1716272650">
          <w:marLeft w:val="640"/>
          <w:marRight w:val="0"/>
          <w:marTop w:val="0"/>
          <w:marBottom w:val="0"/>
          <w:divBdr>
            <w:top w:val="none" w:sz="0" w:space="0" w:color="auto"/>
            <w:left w:val="none" w:sz="0" w:space="0" w:color="auto"/>
            <w:bottom w:val="none" w:sz="0" w:space="0" w:color="auto"/>
            <w:right w:val="none" w:sz="0" w:space="0" w:color="auto"/>
          </w:divBdr>
        </w:div>
        <w:div w:id="328216361">
          <w:marLeft w:val="640"/>
          <w:marRight w:val="0"/>
          <w:marTop w:val="0"/>
          <w:marBottom w:val="0"/>
          <w:divBdr>
            <w:top w:val="none" w:sz="0" w:space="0" w:color="auto"/>
            <w:left w:val="none" w:sz="0" w:space="0" w:color="auto"/>
            <w:bottom w:val="none" w:sz="0" w:space="0" w:color="auto"/>
            <w:right w:val="none" w:sz="0" w:space="0" w:color="auto"/>
          </w:divBdr>
        </w:div>
        <w:div w:id="1063680975">
          <w:marLeft w:val="640"/>
          <w:marRight w:val="0"/>
          <w:marTop w:val="0"/>
          <w:marBottom w:val="0"/>
          <w:divBdr>
            <w:top w:val="none" w:sz="0" w:space="0" w:color="auto"/>
            <w:left w:val="none" w:sz="0" w:space="0" w:color="auto"/>
            <w:bottom w:val="none" w:sz="0" w:space="0" w:color="auto"/>
            <w:right w:val="none" w:sz="0" w:space="0" w:color="auto"/>
          </w:divBdr>
        </w:div>
        <w:div w:id="1488669475">
          <w:marLeft w:val="640"/>
          <w:marRight w:val="0"/>
          <w:marTop w:val="0"/>
          <w:marBottom w:val="0"/>
          <w:divBdr>
            <w:top w:val="none" w:sz="0" w:space="0" w:color="auto"/>
            <w:left w:val="none" w:sz="0" w:space="0" w:color="auto"/>
            <w:bottom w:val="none" w:sz="0" w:space="0" w:color="auto"/>
            <w:right w:val="none" w:sz="0" w:space="0" w:color="auto"/>
          </w:divBdr>
        </w:div>
        <w:div w:id="570433770">
          <w:marLeft w:val="640"/>
          <w:marRight w:val="0"/>
          <w:marTop w:val="0"/>
          <w:marBottom w:val="0"/>
          <w:divBdr>
            <w:top w:val="none" w:sz="0" w:space="0" w:color="auto"/>
            <w:left w:val="none" w:sz="0" w:space="0" w:color="auto"/>
            <w:bottom w:val="none" w:sz="0" w:space="0" w:color="auto"/>
            <w:right w:val="none" w:sz="0" w:space="0" w:color="auto"/>
          </w:divBdr>
        </w:div>
        <w:div w:id="1283418875">
          <w:marLeft w:val="640"/>
          <w:marRight w:val="0"/>
          <w:marTop w:val="0"/>
          <w:marBottom w:val="0"/>
          <w:divBdr>
            <w:top w:val="none" w:sz="0" w:space="0" w:color="auto"/>
            <w:left w:val="none" w:sz="0" w:space="0" w:color="auto"/>
            <w:bottom w:val="none" w:sz="0" w:space="0" w:color="auto"/>
            <w:right w:val="none" w:sz="0" w:space="0" w:color="auto"/>
          </w:divBdr>
        </w:div>
        <w:div w:id="1431387306">
          <w:marLeft w:val="640"/>
          <w:marRight w:val="0"/>
          <w:marTop w:val="0"/>
          <w:marBottom w:val="0"/>
          <w:divBdr>
            <w:top w:val="none" w:sz="0" w:space="0" w:color="auto"/>
            <w:left w:val="none" w:sz="0" w:space="0" w:color="auto"/>
            <w:bottom w:val="none" w:sz="0" w:space="0" w:color="auto"/>
            <w:right w:val="none" w:sz="0" w:space="0" w:color="auto"/>
          </w:divBdr>
        </w:div>
        <w:div w:id="1688360124">
          <w:marLeft w:val="640"/>
          <w:marRight w:val="0"/>
          <w:marTop w:val="0"/>
          <w:marBottom w:val="0"/>
          <w:divBdr>
            <w:top w:val="none" w:sz="0" w:space="0" w:color="auto"/>
            <w:left w:val="none" w:sz="0" w:space="0" w:color="auto"/>
            <w:bottom w:val="none" w:sz="0" w:space="0" w:color="auto"/>
            <w:right w:val="none" w:sz="0" w:space="0" w:color="auto"/>
          </w:divBdr>
        </w:div>
        <w:div w:id="1329285192">
          <w:marLeft w:val="640"/>
          <w:marRight w:val="0"/>
          <w:marTop w:val="0"/>
          <w:marBottom w:val="0"/>
          <w:divBdr>
            <w:top w:val="none" w:sz="0" w:space="0" w:color="auto"/>
            <w:left w:val="none" w:sz="0" w:space="0" w:color="auto"/>
            <w:bottom w:val="none" w:sz="0" w:space="0" w:color="auto"/>
            <w:right w:val="none" w:sz="0" w:space="0" w:color="auto"/>
          </w:divBdr>
        </w:div>
        <w:div w:id="81951096">
          <w:marLeft w:val="640"/>
          <w:marRight w:val="0"/>
          <w:marTop w:val="0"/>
          <w:marBottom w:val="0"/>
          <w:divBdr>
            <w:top w:val="none" w:sz="0" w:space="0" w:color="auto"/>
            <w:left w:val="none" w:sz="0" w:space="0" w:color="auto"/>
            <w:bottom w:val="none" w:sz="0" w:space="0" w:color="auto"/>
            <w:right w:val="none" w:sz="0" w:space="0" w:color="auto"/>
          </w:divBdr>
        </w:div>
        <w:div w:id="375392277">
          <w:marLeft w:val="640"/>
          <w:marRight w:val="0"/>
          <w:marTop w:val="0"/>
          <w:marBottom w:val="0"/>
          <w:divBdr>
            <w:top w:val="none" w:sz="0" w:space="0" w:color="auto"/>
            <w:left w:val="none" w:sz="0" w:space="0" w:color="auto"/>
            <w:bottom w:val="none" w:sz="0" w:space="0" w:color="auto"/>
            <w:right w:val="none" w:sz="0" w:space="0" w:color="auto"/>
          </w:divBdr>
        </w:div>
        <w:div w:id="445544732">
          <w:marLeft w:val="640"/>
          <w:marRight w:val="0"/>
          <w:marTop w:val="0"/>
          <w:marBottom w:val="0"/>
          <w:divBdr>
            <w:top w:val="none" w:sz="0" w:space="0" w:color="auto"/>
            <w:left w:val="none" w:sz="0" w:space="0" w:color="auto"/>
            <w:bottom w:val="none" w:sz="0" w:space="0" w:color="auto"/>
            <w:right w:val="none" w:sz="0" w:space="0" w:color="auto"/>
          </w:divBdr>
        </w:div>
        <w:div w:id="1623225701">
          <w:marLeft w:val="640"/>
          <w:marRight w:val="0"/>
          <w:marTop w:val="0"/>
          <w:marBottom w:val="0"/>
          <w:divBdr>
            <w:top w:val="none" w:sz="0" w:space="0" w:color="auto"/>
            <w:left w:val="none" w:sz="0" w:space="0" w:color="auto"/>
            <w:bottom w:val="none" w:sz="0" w:space="0" w:color="auto"/>
            <w:right w:val="none" w:sz="0" w:space="0" w:color="auto"/>
          </w:divBdr>
        </w:div>
        <w:div w:id="1032152780">
          <w:marLeft w:val="640"/>
          <w:marRight w:val="0"/>
          <w:marTop w:val="0"/>
          <w:marBottom w:val="0"/>
          <w:divBdr>
            <w:top w:val="none" w:sz="0" w:space="0" w:color="auto"/>
            <w:left w:val="none" w:sz="0" w:space="0" w:color="auto"/>
            <w:bottom w:val="none" w:sz="0" w:space="0" w:color="auto"/>
            <w:right w:val="none" w:sz="0" w:space="0" w:color="auto"/>
          </w:divBdr>
        </w:div>
        <w:div w:id="1388993029">
          <w:marLeft w:val="640"/>
          <w:marRight w:val="0"/>
          <w:marTop w:val="0"/>
          <w:marBottom w:val="0"/>
          <w:divBdr>
            <w:top w:val="none" w:sz="0" w:space="0" w:color="auto"/>
            <w:left w:val="none" w:sz="0" w:space="0" w:color="auto"/>
            <w:bottom w:val="none" w:sz="0" w:space="0" w:color="auto"/>
            <w:right w:val="none" w:sz="0" w:space="0" w:color="auto"/>
          </w:divBdr>
        </w:div>
        <w:div w:id="570651917">
          <w:marLeft w:val="640"/>
          <w:marRight w:val="0"/>
          <w:marTop w:val="0"/>
          <w:marBottom w:val="0"/>
          <w:divBdr>
            <w:top w:val="none" w:sz="0" w:space="0" w:color="auto"/>
            <w:left w:val="none" w:sz="0" w:space="0" w:color="auto"/>
            <w:bottom w:val="none" w:sz="0" w:space="0" w:color="auto"/>
            <w:right w:val="none" w:sz="0" w:space="0" w:color="auto"/>
          </w:divBdr>
        </w:div>
        <w:div w:id="630327013">
          <w:marLeft w:val="640"/>
          <w:marRight w:val="0"/>
          <w:marTop w:val="0"/>
          <w:marBottom w:val="0"/>
          <w:divBdr>
            <w:top w:val="none" w:sz="0" w:space="0" w:color="auto"/>
            <w:left w:val="none" w:sz="0" w:space="0" w:color="auto"/>
            <w:bottom w:val="none" w:sz="0" w:space="0" w:color="auto"/>
            <w:right w:val="none" w:sz="0" w:space="0" w:color="auto"/>
          </w:divBdr>
        </w:div>
        <w:div w:id="227150882">
          <w:marLeft w:val="640"/>
          <w:marRight w:val="0"/>
          <w:marTop w:val="0"/>
          <w:marBottom w:val="0"/>
          <w:divBdr>
            <w:top w:val="none" w:sz="0" w:space="0" w:color="auto"/>
            <w:left w:val="none" w:sz="0" w:space="0" w:color="auto"/>
            <w:bottom w:val="none" w:sz="0" w:space="0" w:color="auto"/>
            <w:right w:val="none" w:sz="0" w:space="0" w:color="auto"/>
          </w:divBdr>
        </w:div>
        <w:div w:id="82728264">
          <w:marLeft w:val="640"/>
          <w:marRight w:val="0"/>
          <w:marTop w:val="0"/>
          <w:marBottom w:val="0"/>
          <w:divBdr>
            <w:top w:val="none" w:sz="0" w:space="0" w:color="auto"/>
            <w:left w:val="none" w:sz="0" w:space="0" w:color="auto"/>
            <w:bottom w:val="none" w:sz="0" w:space="0" w:color="auto"/>
            <w:right w:val="none" w:sz="0" w:space="0" w:color="auto"/>
          </w:divBdr>
        </w:div>
        <w:div w:id="1262758105">
          <w:marLeft w:val="640"/>
          <w:marRight w:val="0"/>
          <w:marTop w:val="0"/>
          <w:marBottom w:val="0"/>
          <w:divBdr>
            <w:top w:val="none" w:sz="0" w:space="0" w:color="auto"/>
            <w:left w:val="none" w:sz="0" w:space="0" w:color="auto"/>
            <w:bottom w:val="none" w:sz="0" w:space="0" w:color="auto"/>
            <w:right w:val="none" w:sz="0" w:space="0" w:color="auto"/>
          </w:divBdr>
        </w:div>
        <w:div w:id="810706117">
          <w:marLeft w:val="640"/>
          <w:marRight w:val="0"/>
          <w:marTop w:val="0"/>
          <w:marBottom w:val="0"/>
          <w:divBdr>
            <w:top w:val="none" w:sz="0" w:space="0" w:color="auto"/>
            <w:left w:val="none" w:sz="0" w:space="0" w:color="auto"/>
            <w:bottom w:val="none" w:sz="0" w:space="0" w:color="auto"/>
            <w:right w:val="none" w:sz="0" w:space="0" w:color="auto"/>
          </w:divBdr>
        </w:div>
        <w:div w:id="208810038">
          <w:marLeft w:val="640"/>
          <w:marRight w:val="0"/>
          <w:marTop w:val="0"/>
          <w:marBottom w:val="0"/>
          <w:divBdr>
            <w:top w:val="none" w:sz="0" w:space="0" w:color="auto"/>
            <w:left w:val="none" w:sz="0" w:space="0" w:color="auto"/>
            <w:bottom w:val="none" w:sz="0" w:space="0" w:color="auto"/>
            <w:right w:val="none" w:sz="0" w:space="0" w:color="auto"/>
          </w:divBdr>
        </w:div>
      </w:divsChild>
    </w:div>
    <w:div w:id="626399916">
      <w:bodyDiv w:val="1"/>
      <w:marLeft w:val="0"/>
      <w:marRight w:val="0"/>
      <w:marTop w:val="0"/>
      <w:marBottom w:val="0"/>
      <w:divBdr>
        <w:top w:val="none" w:sz="0" w:space="0" w:color="auto"/>
        <w:left w:val="none" w:sz="0" w:space="0" w:color="auto"/>
        <w:bottom w:val="none" w:sz="0" w:space="0" w:color="auto"/>
        <w:right w:val="none" w:sz="0" w:space="0" w:color="auto"/>
      </w:divBdr>
      <w:divsChild>
        <w:div w:id="627593572">
          <w:marLeft w:val="640"/>
          <w:marRight w:val="0"/>
          <w:marTop w:val="0"/>
          <w:marBottom w:val="0"/>
          <w:divBdr>
            <w:top w:val="none" w:sz="0" w:space="0" w:color="auto"/>
            <w:left w:val="none" w:sz="0" w:space="0" w:color="auto"/>
            <w:bottom w:val="none" w:sz="0" w:space="0" w:color="auto"/>
            <w:right w:val="none" w:sz="0" w:space="0" w:color="auto"/>
          </w:divBdr>
        </w:div>
        <w:div w:id="291449927">
          <w:marLeft w:val="640"/>
          <w:marRight w:val="0"/>
          <w:marTop w:val="0"/>
          <w:marBottom w:val="0"/>
          <w:divBdr>
            <w:top w:val="none" w:sz="0" w:space="0" w:color="auto"/>
            <w:left w:val="none" w:sz="0" w:space="0" w:color="auto"/>
            <w:bottom w:val="none" w:sz="0" w:space="0" w:color="auto"/>
            <w:right w:val="none" w:sz="0" w:space="0" w:color="auto"/>
          </w:divBdr>
        </w:div>
        <w:div w:id="852493552">
          <w:marLeft w:val="640"/>
          <w:marRight w:val="0"/>
          <w:marTop w:val="0"/>
          <w:marBottom w:val="0"/>
          <w:divBdr>
            <w:top w:val="none" w:sz="0" w:space="0" w:color="auto"/>
            <w:left w:val="none" w:sz="0" w:space="0" w:color="auto"/>
            <w:bottom w:val="none" w:sz="0" w:space="0" w:color="auto"/>
            <w:right w:val="none" w:sz="0" w:space="0" w:color="auto"/>
          </w:divBdr>
        </w:div>
        <w:div w:id="2071803171">
          <w:marLeft w:val="640"/>
          <w:marRight w:val="0"/>
          <w:marTop w:val="0"/>
          <w:marBottom w:val="0"/>
          <w:divBdr>
            <w:top w:val="none" w:sz="0" w:space="0" w:color="auto"/>
            <w:left w:val="none" w:sz="0" w:space="0" w:color="auto"/>
            <w:bottom w:val="none" w:sz="0" w:space="0" w:color="auto"/>
            <w:right w:val="none" w:sz="0" w:space="0" w:color="auto"/>
          </w:divBdr>
        </w:div>
        <w:div w:id="147869967">
          <w:marLeft w:val="640"/>
          <w:marRight w:val="0"/>
          <w:marTop w:val="0"/>
          <w:marBottom w:val="0"/>
          <w:divBdr>
            <w:top w:val="none" w:sz="0" w:space="0" w:color="auto"/>
            <w:left w:val="none" w:sz="0" w:space="0" w:color="auto"/>
            <w:bottom w:val="none" w:sz="0" w:space="0" w:color="auto"/>
            <w:right w:val="none" w:sz="0" w:space="0" w:color="auto"/>
          </w:divBdr>
        </w:div>
        <w:div w:id="1513301045">
          <w:marLeft w:val="640"/>
          <w:marRight w:val="0"/>
          <w:marTop w:val="0"/>
          <w:marBottom w:val="0"/>
          <w:divBdr>
            <w:top w:val="none" w:sz="0" w:space="0" w:color="auto"/>
            <w:left w:val="none" w:sz="0" w:space="0" w:color="auto"/>
            <w:bottom w:val="none" w:sz="0" w:space="0" w:color="auto"/>
            <w:right w:val="none" w:sz="0" w:space="0" w:color="auto"/>
          </w:divBdr>
        </w:div>
        <w:div w:id="217253645">
          <w:marLeft w:val="640"/>
          <w:marRight w:val="0"/>
          <w:marTop w:val="0"/>
          <w:marBottom w:val="0"/>
          <w:divBdr>
            <w:top w:val="none" w:sz="0" w:space="0" w:color="auto"/>
            <w:left w:val="none" w:sz="0" w:space="0" w:color="auto"/>
            <w:bottom w:val="none" w:sz="0" w:space="0" w:color="auto"/>
            <w:right w:val="none" w:sz="0" w:space="0" w:color="auto"/>
          </w:divBdr>
        </w:div>
        <w:div w:id="76173026">
          <w:marLeft w:val="640"/>
          <w:marRight w:val="0"/>
          <w:marTop w:val="0"/>
          <w:marBottom w:val="0"/>
          <w:divBdr>
            <w:top w:val="none" w:sz="0" w:space="0" w:color="auto"/>
            <w:left w:val="none" w:sz="0" w:space="0" w:color="auto"/>
            <w:bottom w:val="none" w:sz="0" w:space="0" w:color="auto"/>
            <w:right w:val="none" w:sz="0" w:space="0" w:color="auto"/>
          </w:divBdr>
        </w:div>
        <w:div w:id="1631857853">
          <w:marLeft w:val="640"/>
          <w:marRight w:val="0"/>
          <w:marTop w:val="0"/>
          <w:marBottom w:val="0"/>
          <w:divBdr>
            <w:top w:val="none" w:sz="0" w:space="0" w:color="auto"/>
            <w:left w:val="none" w:sz="0" w:space="0" w:color="auto"/>
            <w:bottom w:val="none" w:sz="0" w:space="0" w:color="auto"/>
            <w:right w:val="none" w:sz="0" w:space="0" w:color="auto"/>
          </w:divBdr>
        </w:div>
        <w:div w:id="1968854512">
          <w:marLeft w:val="640"/>
          <w:marRight w:val="0"/>
          <w:marTop w:val="0"/>
          <w:marBottom w:val="0"/>
          <w:divBdr>
            <w:top w:val="none" w:sz="0" w:space="0" w:color="auto"/>
            <w:left w:val="none" w:sz="0" w:space="0" w:color="auto"/>
            <w:bottom w:val="none" w:sz="0" w:space="0" w:color="auto"/>
            <w:right w:val="none" w:sz="0" w:space="0" w:color="auto"/>
          </w:divBdr>
        </w:div>
        <w:div w:id="1864974637">
          <w:marLeft w:val="640"/>
          <w:marRight w:val="0"/>
          <w:marTop w:val="0"/>
          <w:marBottom w:val="0"/>
          <w:divBdr>
            <w:top w:val="none" w:sz="0" w:space="0" w:color="auto"/>
            <w:left w:val="none" w:sz="0" w:space="0" w:color="auto"/>
            <w:bottom w:val="none" w:sz="0" w:space="0" w:color="auto"/>
            <w:right w:val="none" w:sz="0" w:space="0" w:color="auto"/>
          </w:divBdr>
        </w:div>
        <w:div w:id="142697022">
          <w:marLeft w:val="640"/>
          <w:marRight w:val="0"/>
          <w:marTop w:val="0"/>
          <w:marBottom w:val="0"/>
          <w:divBdr>
            <w:top w:val="none" w:sz="0" w:space="0" w:color="auto"/>
            <w:left w:val="none" w:sz="0" w:space="0" w:color="auto"/>
            <w:bottom w:val="none" w:sz="0" w:space="0" w:color="auto"/>
            <w:right w:val="none" w:sz="0" w:space="0" w:color="auto"/>
          </w:divBdr>
        </w:div>
        <w:div w:id="417487386">
          <w:marLeft w:val="640"/>
          <w:marRight w:val="0"/>
          <w:marTop w:val="0"/>
          <w:marBottom w:val="0"/>
          <w:divBdr>
            <w:top w:val="none" w:sz="0" w:space="0" w:color="auto"/>
            <w:left w:val="none" w:sz="0" w:space="0" w:color="auto"/>
            <w:bottom w:val="none" w:sz="0" w:space="0" w:color="auto"/>
            <w:right w:val="none" w:sz="0" w:space="0" w:color="auto"/>
          </w:divBdr>
        </w:div>
        <w:div w:id="1038168120">
          <w:marLeft w:val="640"/>
          <w:marRight w:val="0"/>
          <w:marTop w:val="0"/>
          <w:marBottom w:val="0"/>
          <w:divBdr>
            <w:top w:val="none" w:sz="0" w:space="0" w:color="auto"/>
            <w:left w:val="none" w:sz="0" w:space="0" w:color="auto"/>
            <w:bottom w:val="none" w:sz="0" w:space="0" w:color="auto"/>
            <w:right w:val="none" w:sz="0" w:space="0" w:color="auto"/>
          </w:divBdr>
        </w:div>
        <w:div w:id="1678118011">
          <w:marLeft w:val="640"/>
          <w:marRight w:val="0"/>
          <w:marTop w:val="0"/>
          <w:marBottom w:val="0"/>
          <w:divBdr>
            <w:top w:val="none" w:sz="0" w:space="0" w:color="auto"/>
            <w:left w:val="none" w:sz="0" w:space="0" w:color="auto"/>
            <w:bottom w:val="none" w:sz="0" w:space="0" w:color="auto"/>
            <w:right w:val="none" w:sz="0" w:space="0" w:color="auto"/>
          </w:divBdr>
        </w:div>
        <w:div w:id="1223828956">
          <w:marLeft w:val="640"/>
          <w:marRight w:val="0"/>
          <w:marTop w:val="0"/>
          <w:marBottom w:val="0"/>
          <w:divBdr>
            <w:top w:val="none" w:sz="0" w:space="0" w:color="auto"/>
            <w:left w:val="none" w:sz="0" w:space="0" w:color="auto"/>
            <w:bottom w:val="none" w:sz="0" w:space="0" w:color="auto"/>
            <w:right w:val="none" w:sz="0" w:space="0" w:color="auto"/>
          </w:divBdr>
        </w:div>
        <w:div w:id="1769035465">
          <w:marLeft w:val="640"/>
          <w:marRight w:val="0"/>
          <w:marTop w:val="0"/>
          <w:marBottom w:val="0"/>
          <w:divBdr>
            <w:top w:val="none" w:sz="0" w:space="0" w:color="auto"/>
            <w:left w:val="none" w:sz="0" w:space="0" w:color="auto"/>
            <w:bottom w:val="none" w:sz="0" w:space="0" w:color="auto"/>
            <w:right w:val="none" w:sz="0" w:space="0" w:color="auto"/>
          </w:divBdr>
        </w:div>
        <w:div w:id="2038651239">
          <w:marLeft w:val="640"/>
          <w:marRight w:val="0"/>
          <w:marTop w:val="0"/>
          <w:marBottom w:val="0"/>
          <w:divBdr>
            <w:top w:val="none" w:sz="0" w:space="0" w:color="auto"/>
            <w:left w:val="none" w:sz="0" w:space="0" w:color="auto"/>
            <w:bottom w:val="none" w:sz="0" w:space="0" w:color="auto"/>
            <w:right w:val="none" w:sz="0" w:space="0" w:color="auto"/>
          </w:divBdr>
        </w:div>
        <w:div w:id="1557667110">
          <w:marLeft w:val="640"/>
          <w:marRight w:val="0"/>
          <w:marTop w:val="0"/>
          <w:marBottom w:val="0"/>
          <w:divBdr>
            <w:top w:val="none" w:sz="0" w:space="0" w:color="auto"/>
            <w:left w:val="none" w:sz="0" w:space="0" w:color="auto"/>
            <w:bottom w:val="none" w:sz="0" w:space="0" w:color="auto"/>
            <w:right w:val="none" w:sz="0" w:space="0" w:color="auto"/>
          </w:divBdr>
        </w:div>
        <w:div w:id="1105074433">
          <w:marLeft w:val="640"/>
          <w:marRight w:val="0"/>
          <w:marTop w:val="0"/>
          <w:marBottom w:val="0"/>
          <w:divBdr>
            <w:top w:val="none" w:sz="0" w:space="0" w:color="auto"/>
            <w:left w:val="none" w:sz="0" w:space="0" w:color="auto"/>
            <w:bottom w:val="none" w:sz="0" w:space="0" w:color="auto"/>
            <w:right w:val="none" w:sz="0" w:space="0" w:color="auto"/>
          </w:divBdr>
        </w:div>
        <w:div w:id="1132822048">
          <w:marLeft w:val="640"/>
          <w:marRight w:val="0"/>
          <w:marTop w:val="0"/>
          <w:marBottom w:val="0"/>
          <w:divBdr>
            <w:top w:val="none" w:sz="0" w:space="0" w:color="auto"/>
            <w:left w:val="none" w:sz="0" w:space="0" w:color="auto"/>
            <w:bottom w:val="none" w:sz="0" w:space="0" w:color="auto"/>
            <w:right w:val="none" w:sz="0" w:space="0" w:color="auto"/>
          </w:divBdr>
        </w:div>
        <w:div w:id="1337267531">
          <w:marLeft w:val="640"/>
          <w:marRight w:val="0"/>
          <w:marTop w:val="0"/>
          <w:marBottom w:val="0"/>
          <w:divBdr>
            <w:top w:val="none" w:sz="0" w:space="0" w:color="auto"/>
            <w:left w:val="none" w:sz="0" w:space="0" w:color="auto"/>
            <w:bottom w:val="none" w:sz="0" w:space="0" w:color="auto"/>
            <w:right w:val="none" w:sz="0" w:space="0" w:color="auto"/>
          </w:divBdr>
        </w:div>
        <w:div w:id="1945259257">
          <w:marLeft w:val="640"/>
          <w:marRight w:val="0"/>
          <w:marTop w:val="0"/>
          <w:marBottom w:val="0"/>
          <w:divBdr>
            <w:top w:val="none" w:sz="0" w:space="0" w:color="auto"/>
            <w:left w:val="none" w:sz="0" w:space="0" w:color="auto"/>
            <w:bottom w:val="none" w:sz="0" w:space="0" w:color="auto"/>
            <w:right w:val="none" w:sz="0" w:space="0" w:color="auto"/>
          </w:divBdr>
        </w:div>
        <w:div w:id="348944852">
          <w:marLeft w:val="640"/>
          <w:marRight w:val="0"/>
          <w:marTop w:val="0"/>
          <w:marBottom w:val="0"/>
          <w:divBdr>
            <w:top w:val="none" w:sz="0" w:space="0" w:color="auto"/>
            <w:left w:val="none" w:sz="0" w:space="0" w:color="auto"/>
            <w:bottom w:val="none" w:sz="0" w:space="0" w:color="auto"/>
            <w:right w:val="none" w:sz="0" w:space="0" w:color="auto"/>
          </w:divBdr>
        </w:div>
        <w:div w:id="1997800517">
          <w:marLeft w:val="640"/>
          <w:marRight w:val="0"/>
          <w:marTop w:val="0"/>
          <w:marBottom w:val="0"/>
          <w:divBdr>
            <w:top w:val="none" w:sz="0" w:space="0" w:color="auto"/>
            <w:left w:val="none" w:sz="0" w:space="0" w:color="auto"/>
            <w:bottom w:val="none" w:sz="0" w:space="0" w:color="auto"/>
            <w:right w:val="none" w:sz="0" w:space="0" w:color="auto"/>
          </w:divBdr>
        </w:div>
        <w:div w:id="1397581987">
          <w:marLeft w:val="640"/>
          <w:marRight w:val="0"/>
          <w:marTop w:val="0"/>
          <w:marBottom w:val="0"/>
          <w:divBdr>
            <w:top w:val="none" w:sz="0" w:space="0" w:color="auto"/>
            <w:left w:val="none" w:sz="0" w:space="0" w:color="auto"/>
            <w:bottom w:val="none" w:sz="0" w:space="0" w:color="auto"/>
            <w:right w:val="none" w:sz="0" w:space="0" w:color="auto"/>
          </w:divBdr>
        </w:div>
        <w:div w:id="1793788183">
          <w:marLeft w:val="640"/>
          <w:marRight w:val="0"/>
          <w:marTop w:val="0"/>
          <w:marBottom w:val="0"/>
          <w:divBdr>
            <w:top w:val="none" w:sz="0" w:space="0" w:color="auto"/>
            <w:left w:val="none" w:sz="0" w:space="0" w:color="auto"/>
            <w:bottom w:val="none" w:sz="0" w:space="0" w:color="auto"/>
            <w:right w:val="none" w:sz="0" w:space="0" w:color="auto"/>
          </w:divBdr>
        </w:div>
        <w:div w:id="1239170921">
          <w:marLeft w:val="640"/>
          <w:marRight w:val="0"/>
          <w:marTop w:val="0"/>
          <w:marBottom w:val="0"/>
          <w:divBdr>
            <w:top w:val="none" w:sz="0" w:space="0" w:color="auto"/>
            <w:left w:val="none" w:sz="0" w:space="0" w:color="auto"/>
            <w:bottom w:val="none" w:sz="0" w:space="0" w:color="auto"/>
            <w:right w:val="none" w:sz="0" w:space="0" w:color="auto"/>
          </w:divBdr>
        </w:div>
        <w:div w:id="858153840">
          <w:marLeft w:val="640"/>
          <w:marRight w:val="0"/>
          <w:marTop w:val="0"/>
          <w:marBottom w:val="0"/>
          <w:divBdr>
            <w:top w:val="none" w:sz="0" w:space="0" w:color="auto"/>
            <w:left w:val="none" w:sz="0" w:space="0" w:color="auto"/>
            <w:bottom w:val="none" w:sz="0" w:space="0" w:color="auto"/>
            <w:right w:val="none" w:sz="0" w:space="0" w:color="auto"/>
          </w:divBdr>
        </w:div>
        <w:div w:id="1430538519">
          <w:marLeft w:val="640"/>
          <w:marRight w:val="0"/>
          <w:marTop w:val="0"/>
          <w:marBottom w:val="0"/>
          <w:divBdr>
            <w:top w:val="none" w:sz="0" w:space="0" w:color="auto"/>
            <w:left w:val="none" w:sz="0" w:space="0" w:color="auto"/>
            <w:bottom w:val="none" w:sz="0" w:space="0" w:color="auto"/>
            <w:right w:val="none" w:sz="0" w:space="0" w:color="auto"/>
          </w:divBdr>
        </w:div>
        <w:div w:id="603153843">
          <w:marLeft w:val="640"/>
          <w:marRight w:val="0"/>
          <w:marTop w:val="0"/>
          <w:marBottom w:val="0"/>
          <w:divBdr>
            <w:top w:val="none" w:sz="0" w:space="0" w:color="auto"/>
            <w:left w:val="none" w:sz="0" w:space="0" w:color="auto"/>
            <w:bottom w:val="none" w:sz="0" w:space="0" w:color="auto"/>
            <w:right w:val="none" w:sz="0" w:space="0" w:color="auto"/>
          </w:divBdr>
        </w:div>
        <w:div w:id="557787766">
          <w:marLeft w:val="640"/>
          <w:marRight w:val="0"/>
          <w:marTop w:val="0"/>
          <w:marBottom w:val="0"/>
          <w:divBdr>
            <w:top w:val="none" w:sz="0" w:space="0" w:color="auto"/>
            <w:left w:val="none" w:sz="0" w:space="0" w:color="auto"/>
            <w:bottom w:val="none" w:sz="0" w:space="0" w:color="auto"/>
            <w:right w:val="none" w:sz="0" w:space="0" w:color="auto"/>
          </w:divBdr>
        </w:div>
        <w:div w:id="2139645089">
          <w:marLeft w:val="640"/>
          <w:marRight w:val="0"/>
          <w:marTop w:val="0"/>
          <w:marBottom w:val="0"/>
          <w:divBdr>
            <w:top w:val="none" w:sz="0" w:space="0" w:color="auto"/>
            <w:left w:val="none" w:sz="0" w:space="0" w:color="auto"/>
            <w:bottom w:val="none" w:sz="0" w:space="0" w:color="auto"/>
            <w:right w:val="none" w:sz="0" w:space="0" w:color="auto"/>
          </w:divBdr>
        </w:div>
        <w:div w:id="184681520">
          <w:marLeft w:val="640"/>
          <w:marRight w:val="0"/>
          <w:marTop w:val="0"/>
          <w:marBottom w:val="0"/>
          <w:divBdr>
            <w:top w:val="none" w:sz="0" w:space="0" w:color="auto"/>
            <w:left w:val="none" w:sz="0" w:space="0" w:color="auto"/>
            <w:bottom w:val="none" w:sz="0" w:space="0" w:color="auto"/>
            <w:right w:val="none" w:sz="0" w:space="0" w:color="auto"/>
          </w:divBdr>
        </w:div>
        <w:div w:id="724261087">
          <w:marLeft w:val="640"/>
          <w:marRight w:val="0"/>
          <w:marTop w:val="0"/>
          <w:marBottom w:val="0"/>
          <w:divBdr>
            <w:top w:val="none" w:sz="0" w:space="0" w:color="auto"/>
            <w:left w:val="none" w:sz="0" w:space="0" w:color="auto"/>
            <w:bottom w:val="none" w:sz="0" w:space="0" w:color="auto"/>
            <w:right w:val="none" w:sz="0" w:space="0" w:color="auto"/>
          </w:divBdr>
        </w:div>
        <w:div w:id="1993756838">
          <w:marLeft w:val="640"/>
          <w:marRight w:val="0"/>
          <w:marTop w:val="0"/>
          <w:marBottom w:val="0"/>
          <w:divBdr>
            <w:top w:val="none" w:sz="0" w:space="0" w:color="auto"/>
            <w:left w:val="none" w:sz="0" w:space="0" w:color="auto"/>
            <w:bottom w:val="none" w:sz="0" w:space="0" w:color="auto"/>
            <w:right w:val="none" w:sz="0" w:space="0" w:color="auto"/>
          </w:divBdr>
        </w:div>
        <w:div w:id="229969168">
          <w:marLeft w:val="640"/>
          <w:marRight w:val="0"/>
          <w:marTop w:val="0"/>
          <w:marBottom w:val="0"/>
          <w:divBdr>
            <w:top w:val="none" w:sz="0" w:space="0" w:color="auto"/>
            <w:left w:val="none" w:sz="0" w:space="0" w:color="auto"/>
            <w:bottom w:val="none" w:sz="0" w:space="0" w:color="auto"/>
            <w:right w:val="none" w:sz="0" w:space="0" w:color="auto"/>
          </w:divBdr>
        </w:div>
        <w:div w:id="602228562">
          <w:marLeft w:val="640"/>
          <w:marRight w:val="0"/>
          <w:marTop w:val="0"/>
          <w:marBottom w:val="0"/>
          <w:divBdr>
            <w:top w:val="none" w:sz="0" w:space="0" w:color="auto"/>
            <w:left w:val="none" w:sz="0" w:space="0" w:color="auto"/>
            <w:bottom w:val="none" w:sz="0" w:space="0" w:color="auto"/>
            <w:right w:val="none" w:sz="0" w:space="0" w:color="auto"/>
          </w:divBdr>
        </w:div>
        <w:div w:id="633565426">
          <w:marLeft w:val="640"/>
          <w:marRight w:val="0"/>
          <w:marTop w:val="0"/>
          <w:marBottom w:val="0"/>
          <w:divBdr>
            <w:top w:val="none" w:sz="0" w:space="0" w:color="auto"/>
            <w:left w:val="none" w:sz="0" w:space="0" w:color="auto"/>
            <w:bottom w:val="none" w:sz="0" w:space="0" w:color="auto"/>
            <w:right w:val="none" w:sz="0" w:space="0" w:color="auto"/>
          </w:divBdr>
        </w:div>
        <w:div w:id="378940242">
          <w:marLeft w:val="640"/>
          <w:marRight w:val="0"/>
          <w:marTop w:val="0"/>
          <w:marBottom w:val="0"/>
          <w:divBdr>
            <w:top w:val="none" w:sz="0" w:space="0" w:color="auto"/>
            <w:left w:val="none" w:sz="0" w:space="0" w:color="auto"/>
            <w:bottom w:val="none" w:sz="0" w:space="0" w:color="auto"/>
            <w:right w:val="none" w:sz="0" w:space="0" w:color="auto"/>
          </w:divBdr>
        </w:div>
        <w:div w:id="1810631132">
          <w:marLeft w:val="640"/>
          <w:marRight w:val="0"/>
          <w:marTop w:val="0"/>
          <w:marBottom w:val="0"/>
          <w:divBdr>
            <w:top w:val="none" w:sz="0" w:space="0" w:color="auto"/>
            <w:left w:val="none" w:sz="0" w:space="0" w:color="auto"/>
            <w:bottom w:val="none" w:sz="0" w:space="0" w:color="auto"/>
            <w:right w:val="none" w:sz="0" w:space="0" w:color="auto"/>
          </w:divBdr>
        </w:div>
        <w:div w:id="1478649779">
          <w:marLeft w:val="640"/>
          <w:marRight w:val="0"/>
          <w:marTop w:val="0"/>
          <w:marBottom w:val="0"/>
          <w:divBdr>
            <w:top w:val="none" w:sz="0" w:space="0" w:color="auto"/>
            <w:left w:val="none" w:sz="0" w:space="0" w:color="auto"/>
            <w:bottom w:val="none" w:sz="0" w:space="0" w:color="auto"/>
            <w:right w:val="none" w:sz="0" w:space="0" w:color="auto"/>
          </w:divBdr>
        </w:div>
        <w:div w:id="1580795631">
          <w:marLeft w:val="640"/>
          <w:marRight w:val="0"/>
          <w:marTop w:val="0"/>
          <w:marBottom w:val="0"/>
          <w:divBdr>
            <w:top w:val="none" w:sz="0" w:space="0" w:color="auto"/>
            <w:left w:val="none" w:sz="0" w:space="0" w:color="auto"/>
            <w:bottom w:val="none" w:sz="0" w:space="0" w:color="auto"/>
            <w:right w:val="none" w:sz="0" w:space="0" w:color="auto"/>
          </w:divBdr>
        </w:div>
        <w:div w:id="153958093">
          <w:marLeft w:val="640"/>
          <w:marRight w:val="0"/>
          <w:marTop w:val="0"/>
          <w:marBottom w:val="0"/>
          <w:divBdr>
            <w:top w:val="none" w:sz="0" w:space="0" w:color="auto"/>
            <w:left w:val="none" w:sz="0" w:space="0" w:color="auto"/>
            <w:bottom w:val="none" w:sz="0" w:space="0" w:color="auto"/>
            <w:right w:val="none" w:sz="0" w:space="0" w:color="auto"/>
          </w:divBdr>
        </w:div>
        <w:div w:id="1676105868">
          <w:marLeft w:val="640"/>
          <w:marRight w:val="0"/>
          <w:marTop w:val="0"/>
          <w:marBottom w:val="0"/>
          <w:divBdr>
            <w:top w:val="none" w:sz="0" w:space="0" w:color="auto"/>
            <w:left w:val="none" w:sz="0" w:space="0" w:color="auto"/>
            <w:bottom w:val="none" w:sz="0" w:space="0" w:color="auto"/>
            <w:right w:val="none" w:sz="0" w:space="0" w:color="auto"/>
          </w:divBdr>
        </w:div>
        <w:div w:id="608436245">
          <w:marLeft w:val="640"/>
          <w:marRight w:val="0"/>
          <w:marTop w:val="0"/>
          <w:marBottom w:val="0"/>
          <w:divBdr>
            <w:top w:val="none" w:sz="0" w:space="0" w:color="auto"/>
            <w:left w:val="none" w:sz="0" w:space="0" w:color="auto"/>
            <w:bottom w:val="none" w:sz="0" w:space="0" w:color="auto"/>
            <w:right w:val="none" w:sz="0" w:space="0" w:color="auto"/>
          </w:divBdr>
        </w:div>
      </w:divsChild>
    </w:div>
    <w:div w:id="630215048">
      <w:bodyDiv w:val="1"/>
      <w:marLeft w:val="0"/>
      <w:marRight w:val="0"/>
      <w:marTop w:val="0"/>
      <w:marBottom w:val="0"/>
      <w:divBdr>
        <w:top w:val="none" w:sz="0" w:space="0" w:color="auto"/>
        <w:left w:val="none" w:sz="0" w:space="0" w:color="auto"/>
        <w:bottom w:val="none" w:sz="0" w:space="0" w:color="auto"/>
        <w:right w:val="none" w:sz="0" w:space="0" w:color="auto"/>
      </w:divBdr>
      <w:divsChild>
        <w:div w:id="1340545796">
          <w:marLeft w:val="640"/>
          <w:marRight w:val="0"/>
          <w:marTop w:val="0"/>
          <w:marBottom w:val="0"/>
          <w:divBdr>
            <w:top w:val="none" w:sz="0" w:space="0" w:color="auto"/>
            <w:left w:val="none" w:sz="0" w:space="0" w:color="auto"/>
            <w:bottom w:val="none" w:sz="0" w:space="0" w:color="auto"/>
            <w:right w:val="none" w:sz="0" w:space="0" w:color="auto"/>
          </w:divBdr>
        </w:div>
        <w:div w:id="1759206619">
          <w:marLeft w:val="640"/>
          <w:marRight w:val="0"/>
          <w:marTop w:val="0"/>
          <w:marBottom w:val="0"/>
          <w:divBdr>
            <w:top w:val="none" w:sz="0" w:space="0" w:color="auto"/>
            <w:left w:val="none" w:sz="0" w:space="0" w:color="auto"/>
            <w:bottom w:val="none" w:sz="0" w:space="0" w:color="auto"/>
            <w:right w:val="none" w:sz="0" w:space="0" w:color="auto"/>
          </w:divBdr>
        </w:div>
        <w:div w:id="1352874863">
          <w:marLeft w:val="640"/>
          <w:marRight w:val="0"/>
          <w:marTop w:val="0"/>
          <w:marBottom w:val="0"/>
          <w:divBdr>
            <w:top w:val="none" w:sz="0" w:space="0" w:color="auto"/>
            <w:left w:val="none" w:sz="0" w:space="0" w:color="auto"/>
            <w:bottom w:val="none" w:sz="0" w:space="0" w:color="auto"/>
            <w:right w:val="none" w:sz="0" w:space="0" w:color="auto"/>
          </w:divBdr>
        </w:div>
        <w:div w:id="607466065">
          <w:marLeft w:val="640"/>
          <w:marRight w:val="0"/>
          <w:marTop w:val="0"/>
          <w:marBottom w:val="0"/>
          <w:divBdr>
            <w:top w:val="none" w:sz="0" w:space="0" w:color="auto"/>
            <w:left w:val="none" w:sz="0" w:space="0" w:color="auto"/>
            <w:bottom w:val="none" w:sz="0" w:space="0" w:color="auto"/>
            <w:right w:val="none" w:sz="0" w:space="0" w:color="auto"/>
          </w:divBdr>
        </w:div>
        <w:div w:id="1500999534">
          <w:marLeft w:val="640"/>
          <w:marRight w:val="0"/>
          <w:marTop w:val="0"/>
          <w:marBottom w:val="0"/>
          <w:divBdr>
            <w:top w:val="none" w:sz="0" w:space="0" w:color="auto"/>
            <w:left w:val="none" w:sz="0" w:space="0" w:color="auto"/>
            <w:bottom w:val="none" w:sz="0" w:space="0" w:color="auto"/>
            <w:right w:val="none" w:sz="0" w:space="0" w:color="auto"/>
          </w:divBdr>
        </w:div>
        <w:div w:id="1917864456">
          <w:marLeft w:val="640"/>
          <w:marRight w:val="0"/>
          <w:marTop w:val="0"/>
          <w:marBottom w:val="0"/>
          <w:divBdr>
            <w:top w:val="none" w:sz="0" w:space="0" w:color="auto"/>
            <w:left w:val="none" w:sz="0" w:space="0" w:color="auto"/>
            <w:bottom w:val="none" w:sz="0" w:space="0" w:color="auto"/>
            <w:right w:val="none" w:sz="0" w:space="0" w:color="auto"/>
          </w:divBdr>
        </w:div>
        <w:div w:id="732125058">
          <w:marLeft w:val="640"/>
          <w:marRight w:val="0"/>
          <w:marTop w:val="0"/>
          <w:marBottom w:val="0"/>
          <w:divBdr>
            <w:top w:val="none" w:sz="0" w:space="0" w:color="auto"/>
            <w:left w:val="none" w:sz="0" w:space="0" w:color="auto"/>
            <w:bottom w:val="none" w:sz="0" w:space="0" w:color="auto"/>
            <w:right w:val="none" w:sz="0" w:space="0" w:color="auto"/>
          </w:divBdr>
        </w:div>
        <w:div w:id="1240602421">
          <w:marLeft w:val="640"/>
          <w:marRight w:val="0"/>
          <w:marTop w:val="0"/>
          <w:marBottom w:val="0"/>
          <w:divBdr>
            <w:top w:val="none" w:sz="0" w:space="0" w:color="auto"/>
            <w:left w:val="none" w:sz="0" w:space="0" w:color="auto"/>
            <w:bottom w:val="none" w:sz="0" w:space="0" w:color="auto"/>
            <w:right w:val="none" w:sz="0" w:space="0" w:color="auto"/>
          </w:divBdr>
        </w:div>
        <w:div w:id="1505974394">
          <w:marLeft w:val="640"/>
          <w:marRight w:val="0"/>
          <w:marTop w:val="0"/>
          <w:marBottom w:val="0"/>
          <w:divBdr>
            <w:top w:val="none" w:sz="0" w:space="0" w:color="auto"/>
            <w:left w:val="none" w:sz="0" w:space="0" w:color="auto"/>
            <w:bottom w:val="none" w:sz="0" w:space="0" w:color="auto"/>
            <w:right w:val="none" w:sz="0" w:space="0" w:color="auto"/>
          </w:divBdr>
        </w:div>
        <w:div w:id="1692298415">
          <w:marLeft w:val="640"/>
          <w:marRight w:val="0"/>
          <w:marTop w:val="0"/>
          <w:marBottom w:val="0"/>
          <w:divBdr>
            <w:top w:val="none" w:sz="0" w:space="0" w:color="auto"/>
            <w:left w:val="none" w:sz="0" w:space="0" w:color="auto"/>
            <w:bottom w:val="none" w:sz="0" w:space="0" w:color="auto"/>
            <w:right w:val="none" w:sz="0" w:space="0" w:color="auto"/>
          </w:divBdr>
        </w:div>
        <w:div w:id="700087777">
          <w:marLeft w:val="640"/>
          <w:marRight w:val="0"/>
          <w:marTop w:val="0"/>
          <w:marBottom w:val="0"/>
          <w:divBdr>
            <w:top w:val="none" w:sz="0" w:space="0" w:color="auto"/>
            <w:left w:val="none" w:sz="0" w:space="0" w:color="auto"/>
            <w:bottom w:val="none" w:sz="0" w:space="0" w:color="auto"/>
            <w:right w:val="none" w:sz="0" w:space="0" w:color="auto"/>
          </w:divBdr>
        </w:div>
        <w:div w:id="1167750202">
          <w:marLeft w:val="640"/>
          <w:marRight w:val="0"/>
          <w:marTop w:val="0"/>
          <w:marBottom w:val="0"/>
          <w:divBdr>
            <w:top w:val="none" w:sz="0" w:space="0" w:color="auto"/>
            <w:left w:val="none" w:sz="0" w:space="0" w:color="auto"/>
            <w:bottom w:val="none" w:sz="0" w:space="0" w:color="auto"/>
            <w:right w:val="none" w:sz="0" w:space="0" w:color="auto"/>
          </w:divBdr>
        </w:div>
        <w:div w:id="1840995821">
          <w:marLeft w:val="640"/>
          <w:marRight w:val="0"/>
          <w:marTop w:val="0"/>
          <w:marBottom w:val="0"/>
          <w:divBdr>
            <w:top w:val="none" w:sz="0" w:space="0" w:color="auto"/>
            <w:left w:val="none" w:sz="0" w:space="0" w:color="auto"/>
            <w:bottom w:val="none" w:sz="0" w:space="0" w:color="auto"/>
            <w:right w:val="none" w:sz="0" w:space="0" w:color="auto"/>
          </w:divBdr>
        </w:div>
        <w:div w:id="2024352850">
          <w:marLeft w:val="640"/>
          <w:marRight w:val="0"/>
          <w:marTop w:val="0"/>
          <w:marBottom w:val="0"/>
          <w:divBdr>
            <w:top w:val="none" w:sz="0" w:space="0" w:color="auto"/>
            <w:left w:val="none" w:sz="0" w:space="0" w:color="auto"/>
            <w:bottom w:val="none" w:sz="0" w:space="0" w:color="auto"/>
            <w:right w:val="none" w:sz="0" w:space="0" w:color="auto"/>
          </w:divBdr>
        </w:div>
        <w:div w:id="1384405104">
          <w:marLeft w:val="640"/>
          <w:marRight w:val="0"/>
          <w:marTop w:val="0"/>
          <w:marBottom w:val="0"/>
          <w:divBdr>
            <w:top w:val="none" w:sz="0" w:space="0" w:color="auto"/>
            <w:left w:val="none" w:sz="0" w:space="0" w:color="auto"/>
            <w:bottom w:val="none" w:sz="0" w:space="0" w:color="auto"/>
            <w:right w:val="none" w:sz="0" w:space="0" w:color="auto"/>
          </w:divBdr>
        </w:div>
        <w:div w:id="1464153906">
          <w:marLeft w:val="640"/>
          <w:marRight w:val="0"/>
          <w:marTop w:val="0"/>
          <w:marBottom w:val="0"/>
          <w:divBdr>
            <w:top w:val="none" w:sz="0" w:space="0" w:color="auto"/>
            <w:left w:val="none" w:sz="0" w:space="0" w:color="auto"/>
            <w:bottom w:val="none" w:sz="0" w:space="0" w:color="auto"/>
            <w:right w:val="none" w:sz="0" w:space="0" w:color="auto"/>
          </w:divBdr>
        </w:div>
        <w:div w:id="344554493">
          <w:marLeft w:val="640"/>
          <w:marRight w:val="0"/>
          <w:marTop w:val="0"/>
          <w:marBottom w:val="0"/>
          <w:divBdr>
            <w:top w:val="none" w:sz="0" w:space="0" w:color="auto"/>
            <w:left w:val="none" w:sz="0" w:space="0" w:color="auto"/>
            <w:bottom w:val="none" w:sz="0" w:space="0" w:color="auto"/>
            <w:right w:val="none" w:sz="0" w:space="0" w:color="auto"/>
          </w:divBdr>
        </w:div>
        <w:div w:id="1276407615">
          <w:marLeft w:val="640"/>
          <w:marRight w:val="0"/>
          <w:marTop w:val="0"/>
          <w:marBottom w:val="0"/>
          <w:divBdr>
            <w:top w:val="none" w:sz="0" w:space="0" w:color="auto"/>
            <w:left w:val="none" w:sz="0" w:space="0" w:color="auto"/>
            <w:bottom w:val="none" w:sz="0" w:space="0" w:color="auto"/>
            <w:right w:val="none" w:sz="0" w:space="0" w:color="auto"/>
          </w:divBdr>
        </w:div>
        <w:div w:id="1597060837">
          <w:marLeft w:val="640"/>
          <w:marRight w:val="0"/>
          <w:marTop w:val="0"/>
          <w:marBottom w:val="0"/>
          <w:divBdr>
            <w:top w:val="none" w:sz="0" w:space="0" w:color="auto"/>
            <w:left w:val="none" w:sz="0" w:space="0" w:color="auto"/>
            <w:bottom w:val="none" w:sz="0" w:space="0" w:color="auto"/>
            <w:right w:val="none" w:sz="0" w:space="0" w:color="auto"/>
          </w:divBdr>
        </w:div>
        <w:div w:id="89356891">
          <w:marLeft w:val="640"/>
          <w:marRight w:val="0"/>
          <w:marTop w:val="0"/>
          <w:marBottom w:val="0"/>
          <w:divBdr>
            <w:top w:val="none" w:sz="0" w:space="0" w:color="auto"/>
            <w:left w:val="none" w:sz="0" w:space="0" w:color="auto"/>
            <w:bottom w:val="none" w:sz="0" w:space="0" w:color="auto"/>
            <w:right w:val="none" w:sz="0" w:space="0" w:color="auto"/>
          </w:divBdr>
        </w:div>
        <w:div w:id="533664059">
          <w:marLeft w:val="640"/>
          <w:marRight w:val="0"/>
          <w:marTop w:val="0"/>
          <w:marBottom w:val="0"/>
          <w:divBdr>
            <w:top w:val="none" w:sz="0" w:space="0" w:color="auto"/>
            <w:left w:val="none" w:sz="0" w:space="0" w:color="auto"/>
            <w:bottom w:val="none" w:sz="0" w:space="0" w:color="auto"/>
            <w:right w:val="none" w:sz="0" w:space="0" w:color="auto"/>
          </w:divBdr>
        </w:div>
        <w:div w:id="299114917">
          <w:marLeft w:val="640"/>
          <w:marRight w:val="0"/>
          <w:marTop w:val="0"/>
          <w:marBottom w:val="0"/>
          <w:divBdr>
            <w:top w:val="none" w:sz="0" w:space="0" w:color="auto"/>
            <w:left w:val="none" w:sz="0" w:space="0" w:color="auto"/>
            <w:bottom w:val="none" w:sz="0" w:space="0" w:color="auto"/>
            <w:right w:val="none" w:sz="0" w:space="0" w:color="auto"/>
          </w:divBdr>
        </w:div>
        <w:div w:id="984120174">
          <w:marLeft w:val="640"/>
          <w:marRight w:val="0"/>
          <w:marTop w:val="0"/>
          <w:marBottom w:val="0"/>
          <w:divBdr>
            <w:top w:val="none" w:sz="0" w:space="0" w:color="auto"/>
            <w:left w:val="none" w:sz="0" w:space="0" w:color="auto"/>
            <w:bottom w:val="none" w:sz="0" w:space="0" w:color="auto"/>
            <w:right w:val="none" w:sz="0" w:space="0" w:color="auto"/>
          </w:divBdr>
        </w:div>
        <w:div w:id="1550070945">
          <w:marLeft w:val="640"/>
          <w:marRight w:val="0"/>
          <w:marTop w:val="0"/>
          <w:marBottom w:val="0"/>
          <w:divBdr>
            <w:top w:val="none" w:sz="0" w:space="0" w:color="auto"/>
            <w:left w:val="none" w:sz="0" w:space="0" w:color="auto"/>
            <w:bottom w:val="none" w:sz="0" w:space="0" w:color="auto"/>
            <w:right w:val="none" w:sz="0" w:space="0" w:color="auto"/>
          </w:divBdr>
        </w:div>
        <w:div w:id="719283453">
          <w:marLeft w:val="640"/>
          <w:marRight w:val="0"/>
          <w:marTop w:val="0"/>
          <w:marBottom w:val="0"/>
          <w:divBdr>
            <w:top w:val="none" w:sz="0" w:space="0" w:color="auto"/>
            <w:left w:val="none" w:sz="0" w:space="0" w:color="auto"/>
            <w:bottom w:val="none" w:sz="0" w:space="0" w:color="auto"/>
            <w:right w:val="none" w:sz="0" w:space="0" w:color="auto"/>
          </w:divBdr>
        </w:div>
        <w:div w:id="1379276395">
          <w:marLeft w:val="640"/>
          <w:marRight w:val="0"/>
          <w:marTop w:val="0"/>
          <w:marBottom w:val="0"/>
          <w:divBdr>
            <w:top w:val="none" w:sz="0" w:space="0" w:color="auto"/>
            <w:left w:val="none" w:sz="0" w:space="0" w:color="auto"/>
            <w:bottom w:val="none" w:sz="0" w:space="0" w:color="auto"/>
            <w:right w:val="none" w:sz="0" w:space="0" w:color="auto"/>
          </w:divBdr>
        </w:div>
        <w:div w:id="150368929">
          <w:marLeft w:val="640"/>
          <w:marRight w:val="0"/>
          <w:marTop w:val="0"/>
          <w:marBottom w:val="0"/>
          <w:divBdr>
            <w:top w:val="none" w:sz="0" w:space="0" w:color="auto"/>
            <w:left w:val="none" w:sz="0" w:space="0" w:color="auto"/>
            <w:bottom w:val="none" w:sz="0" w:space="0" w:color="auto"/>
            <w:right w:val="none" w:sz="0" w:space="0" w:color="auto"/>
          </w:divBdr>
        </w:div>
        <w:div w:id="648175317">
          <w:marLeft w:val="640"/>
          <w:marRight w:val="0"/>
          <w:marTop w:val="0"/>
          <w:marBottom w:val="0"/>
          <w:divBdr>
            <w:top w:val="none" w:sz="0" w:space="0" w:color="auto"/>
            <w:left w:val="none" w:sz="0" w:space="0" w:color="auto"/>
            <w:bottom w:val="none" w:sz="0" w:space="0" w:color="auto"/>
            <w:right w:val="none" w:sz="0" w:space="0" w:color="auto"/>
          </w:divBdr>
        </w:div>
        <w:div w:id="808287402">
          <w:marLeft w:val="640"/>
          <w:marRight w:val="0"/>
          <w:marTop w:val="0"/>
          <w:marBottom w:val="0"/>
          <w:divBdr>
            <w:top w:val="none" w:sz="0" w:space="0" w:color="auto"/>
            <w:left w:val="none" w:sz="0" w:space="0" w:color="auto"/>
            <w:bottom w:val="none" w:sz="0" w:space="0" w:color="auto"/>
            <w:right w:val="none" w:sz="0" w:space="0" w:color="auto"/>
          </w:divBdr>
        </w:div>
        <w:div w:id="1002051389">
          <w:marLeft w:val="640"/>
          <w:marRight w:val="0"/>
          <w:marTop w:val="0"/>
          <w:marBottom w:val="0"/>
          <w:divBdr>
            <w:top w:val="none" w:sz="0" w:space="0" w:color="auto"/>
            <w:left w:val="none" w:sz="0" w:space="0" w:color="auto"/>
            <w:bottom w:val="none" w:sz="0" w:space="0" w:color="auto"/>
            <w:right w:val="none" w:sz="0" w:space="0" w:color="auto"/>
          </w:divBdr>
        </w:div>
        <w:div w:id="505247460">
          <w:marLeft w:val="640"/>
          <w:marRight w:val="0"/>
          <w:marTop w:val="0"/>
          <w:marBottom w:val="0"/>
          <w:divBdr>
            <w:top w:val="none" w:sz="0" w:space="0" w:color="auto"/>
            <w:left w:val="none" w:sz="0" w:space="0" w:color="auto"/>
            <w:bottom w:val="none" w:sz="0" w:space="0" w:color="auto"/>
            <w:right w:val="none" w:sz="0" w:space="0" w:color="auto"/>
          </w:divBdr>
        </w:div>
        <w:div w:id="698512496">
          <w:marLeft w:val="640"/>
          <w:marRight w:val="0"/>
          <w:marTop w:val="0"/>
          <w:marBottom w:val="0"/>
          <w:divBdr>
            <w:top w:val="none" w:sz="0" w:space="0" w:color="auto"/>
            <w:left w:val="none" w:sz="0" w:space="0" w:color="auto"/>
            <w:bottom w:val="none" w:sz="0" w:space="0" w:color="auto"/>
            <w:right w:val="none" w:sz="0" w:space="0" w:color="auto"/>
          </w:divBdr>
        </w:div>
        <w:div w:id="160779082">
          <w:marLeft w:val="640"/>
          <w:marRight w:val="0"/>
          <w:marTop w:val="0"/>
          <w:marBottom w:val="0"/>
          <w:divBdr>
            <w:top w:val="none" w:sz="0" w:space="0" w:color="auto"/>
            <w:left w:val="none" w:sz="0" w:space="0" w:color="auto"/>
            <w:bottom w:val="none" w:sz="0" w:space="0" w:color="auto"/>
            <w:right w:val="none" w:sz="0" w:space="0" w:color="auto"/>
          </w:divBdr>
        </w:div>
        <w:div w:id="87654113">
          <w:marLeft w:val="640"/>
          <w:marRight w:val="0"/>
          <w:marTop w:val="0"/>
          <w:marBottom w:val="0"/>
          <w:divBdr>
            <w:top w:val="none" w:sz="0" w:space="0" w:color="auto"/>
            <w:left w:val="none" w:sz="0" w:space="0" w:color="auto"/>
            <w:bottom w:val="none" w:sz="0" w:space="0" w:color="auto"/>
            <w:right w:val="none" w:sz="0" w:space="0" w:color="auto"/>
          </w:divBdr>
        </w:div>
        <w:div w:id="771627516">
          <w:marLeft w:val="640"/>
          <w:marRight w:val="0"/>
          <w:marTop w:val="0"/>
          <w:marBottom w:val="0"/>
          <w:divBdr>
            <w:top w:val="none" w:sz="0" w:space="0" w:color="auto"/>
            <w:left w:val="none" w:sz="0" w:space="0" w:color="auto"/>
            <w:bottom w:val="none" w:sz="0" w:space="0" w:color="auto"/>
            <w:right w:val="none" w:sz="0" w:space="0" w:color="auto"/>
          </w:divBdr>
        </w:div>
        <w:div w:id="1817603068">
          <w:marLeft w:val="640"/>
          <w:marRight w:val="0"/>
          <w:marTop w:val="0"/>
          <w:marBottom w:val="0"/>
          <w:divBdr>
            <w:top w:val="none" w:sz="0" w:space="0" w:color="auto"/>
            <w:left w:val="none" w:sz="0" w:space="0" w:color="auto"/>
            <w:bottom w:val="none" w:sz="0" w:space="0" w:color="auto"/>
            <w:right w:val="none" w:sz="0" w:space="0" w:color="auto"/>
          </w:divBdr>
        </w:div>
        <w:div w:id="1437210650">
          <w:marLeft w:val="640"/>
          <w:marRight w:val="0"/>
          <w:marTop w:val="0"/>
          <w:marBottom w:val="0"/>
          <w:divBdr>
            <w:top w:val="none" w:sz="0" w:space="0" w:color="auto"/>
            <w:left w:val="none" w:sz="0" w:space="0" w:color="auto"/>
            <w:bottom w:val="none" w:sz="0" w:space="0" w:color="auto"/>
            <w:right w:val="none" w:sz="0" w:space="0" w:color="auto"/>
          </w:divBdr>
        </w:div>
        <w:div w:id="602344897">
          <w:marLeft w:val="640"/>
          <w:marRight w:val="0"/>
          <w:marTop w:val="0"/>
          <w:marBottom w:val="0"/>
          <w:divBdr>
            <w:top w:val="none" w:sz="0" w:space="0" w:color="auto"/>
            <w:left w:val="none" w:sz="0" w:space="0" w:color="auto"/>
            <w:bottom w:val="none" w:sz="0" w:space="0" w:color="auto"/>
            <w:right w:val="none" w:sz="0" w:space="0" w:color="auto"/>
          </w:divBdr>
        </w:div>
        <w:div w:id="1137649307">
          <w:marLeft w:val="640"/>
          <w:marRight w:val="0"/>
          <w:marTop w:val="0"/>
          <w:marBottom w:val="0"/>
          <w:divBdr>
            <w:top w:val="none" w:sz="0" w:space="0" w:color="auto"/>
            <w:left w:val="none" w:sz="0" w:space="0" w:color="auto"/>
            <w:bottom w:val="none" w:sz="0" w:space="0" w:color="auto"/>
            <w:right w:val="none" w:sz="0" w:space="0" w:color="auto"/>
          </w:divBdr>
        </w:div>
        <w:div w:id="756444533">
          <w:marLeft w:val="640"/>
          <w:marRight w:val="0"/>
          <w:marTop w:val="0"/>
          <w:marBottom w:val="0"/>
          <w:divBdr>
            <w:top w:val="none" w:sz="0" w:space="0" w:color="auto"/>
            <w:left w:val="none" w:sz="0" w:space="0" w:color="auto"/>
            <w:bottom w:val="none" w:sz="0" w:space="0" w:color="auto"/>
            <w:right w:val="none" w:sz="0" w:space="0" w:color="auto"/>
          </w:divBdr>
        </w:div>
        <w:div w:id="1476871229">
          <w:marLeft w:val="640"/>
          <w:marRight w:val="0"/>
          <w:marTop w:val="0"/>
          <w:marBottom w:val="0"/>
          <w:divBdr>
            <w:top w:val="none" w:sz="0" w:space="0" w:color="auto"/>
            <w:left w:val="none" w:sz="0" w:space="0" w:color="auto"/>
            <w:bottom w:val="none" w:sz="0" w:space="0" w:color="auto"/>
            <w:right w:val="none" w:sz="0" w:space="0" w:color="auto"/>
          </w:divBdr>
        </w:div>
        <w:div w:id="1717119670">
          <w:marLeft w:val="640"/>
          <w:marRight w:val="0"/>
          <w:marTop w:val="0"/>
          <w:marBottom w:val="0"/>
          <w:divBdr>
            <w:top w:val="none" w:sz="0" w:space="0" w:color="auto"/>
            <w:left w:val="none" w:sz="0" w:space="0" w:color="auto"/>
            <w:bottom w:val="none" w:sz="0" w:space="0" w:color="auto"/>
            <w:right w:val="none" w:sz="0" w:space="0" w:color="auto"/>
          </w:divBdr>
        </w:div>
        <w:div w:id="262499941">
          <w:marLeft w:val="640"/>
          <w:marRight w:val="0"/>
          <w:marTop w:val="0"/>
          <w:marBottom w:val="0"/>
          <w:divBdr>
            <w:top w:val="none" w:sz="0" w:space="0" w:color="auto"/>
            <w:left w:val="none" w:sz="0" w:space="0" w:color="auto"/>
            <w:bottom w:val="none" w:sz="0" w:space="0" w:color="auto"/>
            <w:right w:val="none" w:sz="0" w:space="0" w:color="auto"/>
          </w:divBdr>
        </w:div>
        <w:div w:id="1051268480">
          <w:marLeft w:val="640"/>
          <w:marRight w:val="0"/>
          <w:marTop w:val="0"/>
          <w:marBottom w:val="0"/>
          <w:divBdr>
            <w:top w:val="none" w:sz="0" w:space="0" w:color="auto"/>
            <w:left w:val="none" w:sz="0" w:space="0" w:color="auto"/>
            <w:bottom w:val="none" w:sz="0" w:space="0" w:color="auto"/>
            <w:right w:val="none" w:sz="0" w:space="0" w:color="auto"/>
          </w:divBdr>
        </w:div>
        <w:div w:id="1526558264">
          <w:marLeft w:val="640"/>
          <w:marRight w:val="0"/>
          <w:marTop w:val="0"/>
          <w:marBottom w:val="0"/>
          <w:divBdr>
            <w:top w:val="none" w:sz="0" w:space="0" w:color="auto"/>
            <w:left w:val="none" w:sz="0" w:space="0" w:color="auto"/>
            <w:bottom w:val="none" w:sz="0" w:space="0" w:color="auto"/>
            <w:right w:val="none" w:sz="0" w:space="0" w:color="auto"/>
          </w:divBdr>
        </w:div>
        <w:div w:id="219175723">
          <w:marLeft w:val="640"/>
          <w:marRight w:val="0"/>
          <w:marTop w:val="0"/>
          <w:marBottom w:val="0"/>
          <w:divBdr>
            <w:top w:val="none" w:sz="0" w:space="0" w:color="auto"/>
            <w:left w:val="none" w:sz="0" w:space="0" w:color="auto"/>
            <w:bottom w:val="none" w:sz="0" w:space="0" w:color="auto"/>
            <w:right w:val="none" w:sz="0" w:space="0" w:color="auto"/>
          </w:divBdr>
        </w:div>
        <w:div w:id="582565859">
          <w:marLeft w:val="640"/>
          <w:marRight w:val="0"/>
          <w:marTop w:val="0"/>
          <w:marBottom w:val="0"/>
          <w:divBdr>
            <w:top w:val="none" w:sz="0" w:space="0" w:color="auto"/>
            <w:left w:val="none" w:sz="0" w:space="0" w:color="auto"/>
            <w:bottom w:val="none" w:sz="0" w:space="0" w:color="auto"/>
            <w:right w:val="none" w:sz="0" w:space="0" w:color="auto"/>
          </w:divBdr>
        </w:div>
        <w:div w:id="57099322">
          <w:marLeft w:val="640"/>
          <w:marRight w:val="0"/>
          <w:marTop w:val="0"/>
          <w:marBottom w:val="0"/>
          <w:divBdr>
            <w:top w:val="none" w:sz="0" w:space="0" w:color="auto"/>
            <w:left w:val="none" w:sz="0" w:space="0" w:color="auto"/>
            <w:bottom w:val="none" w:sz="0" w:space="0" w:color="auto"/>
            <w:right w:val="none" w:sz="0" w:space="0" w:color="auto"/>
          </w:divBdr>
        </w:div>
        <w:div w:id="1906918062">
          <w:marLeft w:val="640"/>
          <w:marRight w:val="0"/>
          <w:marTop w:val="0"/>
          <w:marBottom w:val="0"/>
          <w:divBdr>
            <w:top w:val="none" w:sz="0" w:space="0" w:color="auto"/>
            <w:left w:val="none" w:sz="0" w:space="0" w:color="auto"/>
            <w:bottom w:val="none" w:sz="0" w:space="0" w:color="auto"/>
            <w:right w:val="none" w:sz="0" w:space="0" w:color="auto"/>
          </w:divBdr>
        </w:div>
        <w:div w:id="783311809">
          <w:marLeft w:val="640"/>
          <w:marRight w:val="0"/>
          <w:marTop w:val="0"/>
          <w:marBottom w:val="0"/>
          <w:divBdr>
            <w:top w:val="none" w:sz="0" w:space="0" w:color="auto"/>
            <w:left w:val="none" w:sz="0" w:space="0" w:color="auto"/>
            <w:bottom w:val="none" w:sz="0" w:space="0" w:color="auto"/>
            <w:right w:val="none" w:sz="0" w:space="0" w:color="auto"/>
          </w:divBdr>
        </w:div>
        <w:div w:id="1998606942">
          <w:marLeft w:val="640"/>
          <w:marRight w:val="0"/>
          <w:marTop w:val="0"/>
          <w:marBottom w:val="0"/>
          <w:divBdr>
            <w:top w:val="none" w:sz="0" w:space="0" w:color="auto"/>
            <w:left w:val="none" w:sz="0" w:space="0" w:color="auto"/>
            <w:bottom w:val="none" w:sz="0" w:space="0" w:color="auto"/>
            <w:right w:val="none" w:sz="0" w:space="0" w:color="auto"/>
          </w:divBdr>
        </w:div>
        <w:div w:id="26108662">
          <w:marLeft w:val="640"/>
          <w:marRight w:val="0"/>
          <w:marTop w:val="0"/>
          <w:marBottom w:val="0"/>
          <w:divBdr>
            <w:top w:val="none" w:sz="0" w:space="0" w:color="auto"/>
            <w:left w:val="none" w:sz="0" w:space="0" w:color="auto"/>
            <w:bottom w:val="none" w:sz="0" w:space="0" w:color="auto"/>
            <w:right w:val="none" w:sz="0" w:space="0" w:color="auto"/>
          </w:divBdr>
        </w:div>
        <w:div w:id="199126116">
          <w:marLeft w:val="640"/>
          <w:marRight w:val="0"/>
          <w:marTop w:val="0"/>
          <w:marBottom w:val="0"/>
          <w:divBdr>
            <w:top w:val="none" w:sz="0" w:space="0" w:color="auto"/>
            <w:left w:val="none" w:sz="0" w:space="0" w:color="auto"/>
            <w:bottom w:val="none" w:sz="0" w:space="0" w:color="auto"/>
            <w:right w:val="none" w:sz="0" w:space="0" w:color="auto"/>
          </w:divBdr>
        </w:div>
        <w:div w:id="1582786473">
          <w:marLeft w:val="640"/>
          <w:marRight w:val="0"/>
          <w:marTop w:val="0"/>
          <w:marBottom w:val="0"/>
          <w:divBdr>
            <w:top w:val="none" w:sz="0" w:space="0" w:color="auto"/>
            <w:left w:val="none" w:sz="0" w:space="0" w:color="auto"/>
            <w:bottom w:val="none" w:sz="0" w:space="0" w:color="auto"/>
            <w:right w:val="none" w:sz="0" w:space="0" w:color="auto"/>
          </w:divBdr>
        </w:div>
        <w:div w:id="1526403505">
          <w:marLeft w:val="640"/>
          <w:marRight w:val="0"/>
          <w:marTop w:val="0"/>
          <w:marBottom w:val="0"/>
          <w:divBdr>
            <w:top w:val="none" w:sz="0" w:space="0" w:color="auto"/>
            <w:left w:val="none" w:sz="0" w:space="0" w:color="auto"/>
            <w:bottom w:val="none" w:sz="0" w:space="0" w:color="auto"/>
            <w:right w:val="none" w:sz="0" w:space="0" w:color="auto"/>
          </w:divBdr>
        </w:div>
        <w:div w:id="765268085">
          <w:marLeft w:val="640"/>
          <w:marRight w:val="0"/>
          <w:marTop w:val="0"/>
          <w:marBottom w:val="0"/>
          <w:divBdr>
            <w:top w:val="none" w:sz="0" w:space="0" w:color="auto"/>
            <w:left w:val="none" w:sz="0" w:space="0" w:color="auto"/>
            <w:bottom w:val="none" w:sz="0" w:space="0" w:color="auto"/>
            <w:right w:val="none" w:sz="0" w:space="0" w:color="auto"/>
          </w:divBdr>
        </w:div>
        <w:div w:id="1676834889">
          <w:marLeft w:val="640"/>
          <w:marRight w:val="0"/>
          <w:marTop w:val="0"/>
          <w:marBottom w:val="0"/>
          <w:divBdr>
            <w:top w:val="none" w:sz="0" w:space="0" w:color="auto"/>
            <w:left w:val="none" w:sz="0" w:space="0" w:color="auto"/>
            <w:bottom w:val="none" w:sz="0" w:space="0" w:color="auto"/>
            <w:right w:val="none" w:sz="0" w:space="0" w:color="auto"/>
          </w:divBdr>
        </w:div>
        <w:div w:id="771167868">
          <w:marLeft w:val="640"/>
          <w:marRight w:val="0"/>
          <w:marTop w:val="0"/>
          <w:marBottom w:val="0"/>
          <w:divBdr>
            <w:top w:val="none" w:sz="0" w:space="0" w:color="auto"/>
            <w:left w:val="none" w:sz="0" w:space="0" w:color="auto"/>
            <w:bottom w:val="none" w:sz="0" w:space="0" w:color="auto"/>
            <w:right w:val="none" w:sz="0" w:space="0" w:color="auto"/>
          </w:divBdr>
        </w:div>
        <w:div w:id="279801709">
          <w:marLeft w:val="640"/>
          <w:marRight w:val="0"/>
          <w:marTop w:val="0"/>
          <w:marBottom w:val="0"/>
          <w:divBdr>
            <w:top w:val="none" w:sz="0" w:space="0" w:color="auto"/>
            <w:left w:val="none" w:sz="0" w:space="0" w:color="auto"/>
            <w:bottom w:val="none" w:sz="0" w:space="0" w:color="auto"/>
            <w:right w:val="none" w:sz="0" w:space="0" w:color="auto"/>
          </w:divBdr>
        </w:div>
        <w:div w:id="1376927653">
          <w:marLeft w:val="640"/>
          <w:marRight w:val="0"/>
          <w:marTop w:val="0"/>
          <w:marBottom w:val="0"/>
          <w:divBdr>
            <w:top w:val="none" w:sz="0" w:space="0" w:color="auto"/>
            <w:left w:val="none" w:sz="0" w:space="0" w:color="auto"/>
            <w:bottom w:val="none" w:sz="0" w:space="0" w:color="auto"/>
            <w:right w:val="none" w:sz="0" w:space="0" w:color="auto"/>
          </w:divBdr>
        </w:div>
        <w:div w:id="817769886">
          <w:marLeft w:val="640"/>
          <w:marRight w:val="0"/>
          <w:marTop w:val="0"/>
          <w:marBottom w:val="0"/>
          <w:divBdr>
            <w:top w:val="none" w:sz="0" w:space="0" w:color="auto"/>
            <w:left w:val="none" w:sz="0" w:space="0" w:color="auto"/>
            <w:bottom w:val="none" w:sz="0" w:space="0" w:color="auto"/>
            <w:right w:val="none" w:sz="0" w:space="0" w:color="auto"/>
          </w:divBdr>
        </w:div>
        <w:div w:id="764610856">
          <w:marLeft w:val="640"/>
          <w:marRight w:val="0"/>
          <w:marTop w:val="0"/>
          <w:marBottom w:val="0"/>
          <w:divBdr>
            <w:top w:val="none" w:sz="0" w:space="0" w:color="auto"/>
            <w:left w:val="none" w:sz="0" w:space="0" w:color="auto"/>
            <w:bottom w:val="none" w:sz="0" w:space="0" w:color="auto"/>
            <w:right w:val="none" w:sz="0" w:space="0" w:color="auto"/>
          </w:divBdr>
        </w:div>
        <w:div w:id="1189025313">
          <w:marLeft w:val="640"/>
          <w:marRight w:val="0"/>
          <w:marTop w:val="0"/>
          <w:marBottom w:val="0"/>
          <w:divBdr>
            <w:top w:val="none" w:sz="0" w:space="0" w:color="auto"/>
            <w:left w:val="none" w:sz="0" w:space="0" w:color="auto"/>
            <w:bottom w:val="none" w:sz="0" w:space="0" w:color="auto"/>
            <w:right w:val="none" w:sz="0" w:space="0" w:color="auto"/>
          </w:divBdr>
        </w:div>
        <w:div w:id="2008752651">
          <w:marLeft w:val="640"/>
          <w:marRight w:val="0"/>
          <w:marTop w:val="0"/>
          <w:marBottom w:val="0"/>
          <w:divBdr>
            <w:top w:val="none" w:sz="0" w:space="0" w:color="auto"/>
            <w:left w:val="none" w:sz="0" w:space="0" w:color="auto"/>
            <w:bottom w:val="none" w:sz="0" w:space="0" w:color="auto"/>
            <w:right w:val="none" w:sz="0" w:space="0" w:color="auto"/>
          </w:divBdr>
        </w:div>
        <w:div w:id="87429593">
          <w:marLeft w:val="640"/>
          <w:marRight w:val="0"/>
          <w:marTop w:val="0"/>
          <w:marBottom w:val="0"/>
          <w:divBdr>
            <w:top w:val="none" w:sz="0" w:space="0" w:color="auto"/>
            <w:left w:val="none" w:sz="0" w:space="0" w:color="auto"/>
            <w:bottom w:val="none" w:sz="0" w:space="0" w:color="auto"/>
            <w:right w:val="none" w:sz="0" w:space="0" w:color="auto"/>
          </w:divBdr>
        </w:div>
        <w:div w:id="832143339">
          <w:marLeft w:val="640"/>
          <w:marRight w:val="0"/>
          <w:marTop w:val="0"/>
          <w:marBottom w:val="0"/>
          <w:divBdr>
            <w:top w:val="none" w:sz="0" w:space="0" w:color="auto"/>
            <w:left w:val="none" w:sz="0" w:space="0" w:color="auto"/>
            <w:bottom w:val="none" w:sz="0" w:space="0" w:color="auto"/>
            <w:right w:val="none" w:sz="0" w:space="0" w:color="auto"/>
          </w:divBdr>
        </w:div>
        <w:div w:id="168562579">
          <w:marLeft w:val="640"/>
          <w:marRight w:val="0"/>
          <w:marTop w:val="0"/>
          <w:marBottom w:val="0"/>
          <w:divBdr>
            <w:top w:val="none" w:sz="0" w:space="0" w:color="auto"/>
            <w:left w:val="none" w:sz="0" w:space="0" w:color="auto"/>
            <w:bottom w:val="none" w:sz="0" w:space="0" w:color="auto"/>
            <w:right w:val="none" w:sz="0" w:space="0" w:color="auto"/>
          </w:divBdr>
        </w:div>
        <w:div w:id="90011470">
          <w:marLeft w:val="640"/>
          <w:marRight w:val="0"/>
          <w:marTop w:val="0"/>
          <w:marBottom w:val="0"/>
          <w:divBdr>
            <w:top w:val="none" w:sz="0" w:space="0" w:color="auto"/>
            <w:left w:val="none" w:sz="0" w:space="0" w:color="auto"/>
            <w:bottom w:val="none" w:sz="0" w:space="0" w:color="auto"/>
            <w:right w:val="none" w:sz="0" w:space="0" w:color="auto"/>
          </w:divBdr>
        </w:div>
        <w:div w:id="349570176">
          <w:marLeft w:val="640"/>
          <w:marRight w:val="0"/>
          <w:marTop w:val="0"/>
          <w:marBottom w:val="0"/>
          <w:divBdr>
            <w:top w:val="none" w:sz="0" w:space="0" w:color="auto"/>
            <w:left w:val="none" w:sz="0" w:space="0" w:color="auto"/>
            <w:bottom w:val="none" w:sz="0" w:space="0" w:color="auto"/>
            <w:right w:val="none" w:sz="0" w:space="0" w:color="auto"/>
          </w:divBdr>
        </w:div>
        <w:div w:id="803891324">
          <w:marLeft w:val="640"/>
          <w:marRight w:val="0"/>
          <w:marTop w:val="0"/>
          <w:marBottom w:val="0"/>
          <w:divBdr>
            <w:top w:val="none" w:sz="0" w:space="0" w:color="auto"/>
            <w:left w:val="none" w:sz="0" w:space="0" w:color="auto"/>
            <w:bottom w:val="none" w:sz="0" w:space="0" w:color="auto"/>
            <w:right w:val="none" w:sz="0" w:space="0" w:color="auto"/>
          </w:divBdr>
        </w:div>
        <w:div w:id="75783105">
          <w:marLeft w:val="640"/>
          <w:marRight w:val="0"/>
          <w:marTop w:val="0"/>
          <w:marBottom w:val="0"/>
          <w:divBdr>
            <w:top w:val="none" w:sz="0" w:space="0" w:color="auto"/>
            <w:left w:val="none" w:sz="0" w:space="0" w:color="auto"/>
            <w:bottom w:val="none" w:sz="0" w:space="0" w:color="auto"/>
            <w:right w:val="none" w:sz="0" w:space="0" w:color="auto"/>
          </w:divBdr>
        </w:div>
        <w:div w:id="587428892">
          <w:marLeft w:val="640"/>
          <w:marRight w:val="0"/>
          <w:marTop w:val="0"/>
          <w:marBottom w:val="0"/>
          <w:divBdr>
            <w:top w:val="none" w:sz="0" w:space="0" w:color="auto"/>
            <w:left w:val="none" w:sz="0" w:space="0" w:color="auto"/>
            <w:bottom w:val="none" w:sz="0" w:space="0" w:color="auto"/>
            <w:right w:val="none" w:sz="0" w:space="0" w:color="auto"/>
          </w:divBdr>
        </w:div>
        <w:div w:id="2109348499">
          <w:marLeft w:val="640"/>
          <w:marRight w:val="0"/>
          <w:marTop w:val="0"/>
          <w:marBottom w:val="0"/>
          <w:divBdr>
            <w:top w:val="none" w:sz="0" w:space="0" w:color="auto"/>
            <w:left w:val="none" w:sz="0" w:space="0" w:color="auto"/>
            <w:bottom w:val="none" w:sz="0" w:space="0" w:color="auto"/>
            <w:right w:val="none" w:sz="0" w:space="0" w:color="auto"/>
          </w:divBdr>
        </w:div>
        <w:div w:id="88623396">
          <w:marLeft w:val="640"/>
          <w:marRight w:val="0"/>
          <w:marTop w:val="0"/>
          <w:marBottom w:val="0"/>
          <w:divBdr>
            <w:top w:val="none" w:sz="0" w:space="0" w:color="auto"/>
            <w:left w:val="none" w:sz="0" w:space="0" w:color="auto"/>
            <w:bottom w:val="none" w:sz="0" w:space="0" w:color="auto"/>
            <w:right w:val="none" w:sz="0" w:space="0" w:color="auto"/>
          </w:divBdr>
        </w:div>
        <w:div w:id="425075652">
          <w:marLeft w:val="640"/>
          <w:marRight w:val="0"/>
          <w:marTop w:val="0"/>
          <w:marBottom w:val="0"/>
          <w:divBdr>
            <w:top w:val="none" w:sz="0" w:space="0" w:color="auto"/>
            <w:left w:val="none" w:sz="0" w:space="0" w:color="auto"/>
            <w:bottom w:val="none" w:sz="0" w:space="0" w:color="auto"/>
            <w:right w:val="none" w:sz="0" w:space="0" w:color="auto"/>
          </w:divBdr>
        </w:div>
        <w:div w:id="857164148">
          <w:marLeft w:val="640"/>
          <w:marRight w:val="0"/>
          <w:marTop w:val="0"/>
          <w:marBottom w:val="0"/>
          <w:divBdr>
            <w:top w:val="none" w:sz="0" w:space="0" w:color="auto"/>
            <w:left w:val="none" w:sz="0" w:space="0" w:color="auto"/>
            <w:bottom w:val="none" w:sz="0" w:space="0" w:color="auto"/>
            <w:right w:val="none" w:sz="0" w:space="0" w:color="auto"/>
          </w:divBdr>
        </w:div>
        <w:div w:id="363946683">
          <w:marLeft w:val="640"/>
          <w:marRight w:val="0"/>
          <w:marTop w:val="0"/>
          <w:marBottom w:val="0"/>
          <w:divBdr>
            <w:top w:val="none" w:sz="0" w:space="0" w:color="auto"/>
            <w:left w:val="none" w:sz="0" w:space="0" w:color="auto"/>
            <w:bottom w:val="none" w:sz="0" w:space="0" w:color="auto"/>
            <w:right w:val="none" w:sz="0" w:space="0" w:color="auto"/>
          </w:divBdr>
        </w:div>
        <w:div w:id="1142387555">
          <w:marLeft w:val="640"/>
          <w:marRight w:val="0"/>
          <w:marTop w:val="0"/>
          <w:marBottom w:val="0"/>
          <w:divBdr>
            <w:top w:val="none" w:sz="0" w:space="0" w:color="auto"/>
            <w:left w:val="none" w:sz="0" w:space="0" w:color="auto"/>
            <w:bottom w:val="none" w:sz="0" w:space="0" w:color="auto"/>
            <w:right w:val="none" w:sz="0" w:space="0" w:color="auto"/>
          </w:divBdr>
        </w:div>
        <w:div w:id="984239487">
          <w:marLeft w:val="640"/>
          <w:marRight w:val="0"/>
          <w:marTop w:val="0"/>
          <w:marBottom w:val="0"/>
          <w:divBdr>
            <w:top w:val="none" w:sz="0" w:space="0" w:color="auto"/>
            <w:left w:val="none" w:sz="0" w:space="0" w:color="auto"/>
            <w:bottom w:val="none" w:sz="0" w:space="0" w:color="auto"/>
            <w:right w:val="none" w:sz="0" w:space="0" w:color="auto"/>
          </w:divBdr>
        </w:div>
        <w:div w:id="728845402">
          <w:marLeft w:val="640"/>
          <w:marRight w:val="0"/>
          <w:marTop w:val="0"/>
          <w:marBottom w:val="0"/>
          <w:divBdr>
            <w:top w:val="none" w:sz="0" w:space="0" w:color="auto"/>
            <w:left w:val="none" w:sz="0" w:space="0" w:color="auto"/>
            <w:bottom w:val="none" w:sz="0" w:space="0" w:color="auto"/>
            <w:right w:val="none" w:sz="0" w:space="0" w:color="auto"/>
          </w:divBdr>
        </w:div>
        <w:div w:id="797525492">
          <w:marLeft w:val="640"/>
          <w:marRight w:val="0"/>
          <w:marTop w:val="0"/>
          <w:marBottom w:val="0"/>
          <w:divBdr>
            <w:top w:val="none" w:sz="0" w:space="0" w:color="auto"/>
            <w:left w:val="none" w:sz="0" w:space="0" w:color="auto"/>
            <w:bottom w:val="none" w:sz="0" w:space="0" w:color="auto"/>
            <w:right w:val="none" w:sz="0" w:space="0" w:color="auto"/>
          </w:divBdr>
        </w:div>
        <w:div w:id="1105074742">
          <w:marLeft w:val="640"/>
          <w:marRight w:val="0"/>
          <w:marTop w:val="0"/>
          <w:marBottom w:val="0"/>
          <w:divBdr>
            <w:top w:val="none" w:sz="0" w:space="0" w:color="auto"/>
            <w:left w:val="none" w:sz="0" w:space="0" w:color="auto"/>
            <w:bottom w:val="none" w:sz="0" w:space="0" w:color="auto"/>
            <w:right w:val="none" w:sz="0" w:space="0" w:color="auto"/>
          </w:divBdr>
        </w:div>
        <w:div w:id="432630329">
          <w:marLeft w:val="640"/>
          <w:marRight w:val="0"/>
          <w:marTop w:val="0"/>
          <w:marBottom w:val="0"/>
          <w:divBdr>
            <w:top w:val="none" w:sz="0" w:space="0" w:color="auto"/>
            <w:left w:val="none" w:sz="0" w:space="0" w:color="auto"/>
            <w:bottom w:val="none" w:sz="0" w:space="0" w:color="auto"/>
            <w:right w:val="none" w:sz="0" w:space="0" w:color="auto"/>
          </w:divBdr>
        </w:div>
        <w:div w:id="756562925">
          <w:marLeft w:val="640"/>
          <w:marRight w:val="0"/>
          <w:marTop w:val="0"/>
          <w:marBottom w:val="0"/>
          <w:divBdr>
            <w:top w:val="none" w:sz="0" w:space="0" w:color="auto"/>
            <w:left w:val="none" w:sz="0" w:space="0" w:color="auto"/>
            <w:bottom w:val="none" w:sz="0" w:space="0" w:color="auto"/>
            <w:right w:val="none" w:sz="0" w:space="0" w:color="auto"/>
          </w:divBdr>
        </w:div>
        <w:div w:id="16398297">
          <w:marLeft w:val="640"/>
          <w:marRight w:val="0"/>
          <w:marTop w:val="0"/>
          <w:marBottom w:val="0"/>
          <w:divBdr>
            <w:top w:val="none" w:sz="0" w:space="0" w:color="auto"/>
            <w:left w:val="none" w:sz="0" w:space="0" w:color="auto"/>
            <w:bottom w:val="none" w:sz="0" w:space="0" w:color="auto"/>
            <w:right w:val="none" w:sz="0" w:space="0" w:color="auto"/>
          </w:divBdr>
        </w:div>
        <w:div w:id="184254142">
          <w:marLeft w:val="640"/>
          <w:marRight w:val="0"/>
          <w:marTop w:val="0"/>
          <w:marBottom w:val="0"/>
          <w:divBdr>
            <w:top w:val="none" w:sz="0" w:space="0" w:color="auto"/>
            <w:left w:val="none" w:sz="0" w:space="0" w:color="auto"/>
            <w:bottom w:val="none" w:sz="0" w:space="0" w:color="auto"/>
            <w:right w:val="none" w:sz="0" w:space="0" w:color="auto"/>
          </w:divBdr>
        </w:div>
        <w:div w:id="2101290242">
          <w:marLeft w:val="640"/>
          <w:marRight w:val="0"/>
          <w:marTop w:val="0"/>
          <w:marBottom w:val="0"/>
          <w:divBdr>
            <w:top w:val="none" w:sz="0" w:space="0" w:color="auto"/>
            <w:left w:val="none" w:sz="0" w:space="0" w:color="auto"/>
            <w:bottom w:val="none" w:sz="0" w:space="0" w:color="auto"/>
            <w:right w:val="none" w:sz="0" w:space="0" w:color="auto"/>
          </w:divBdr>
        </w:div>
        <w:div w:id="1546408776">
          <w:marLeft w:val="640"/>
          <w:marRight w:val="0"/>
          <w:marTop w:val="0"/>
          <w:marBottom w:val="0"/>
          <w:divBdr>
            <w:top w:val="none" w:sz="0" w:space="0" w:color="auto"/>
            <w:left w:val="none" w:sz="0" w:space="0" w:color="auto"/>
            <w:bottom w:val="none" w:sz="0" w:space="0" w:color="auto"/>
            <w:right w:val="none" w:sz="0" w:space="0" w:color="auto"/>
          </w:divBdr>
        </w:div>
        <w:div w:id="122624594">
          <w:marLeft w:val="640"/>
          <w:marRight w:val="0"/>
          <w:marTop w:val="0"/>
          <w:marBottom w:val="0"/>
          <w:divBdr>
            <w:top w:val="none" w:sz="0" w:space="0" w:color="auto"/>
            <w:left w:val="none" w:sz="0" w:space="0" w:color="auto"/>
            <w:bottom w:val="none" w:sz="0" w:space="0" w:color="auto"/>
            <w:right w:val="none" w:sz="0" w:space="0" w:color="auto"/>
          </w:divBdr>
        </w:div>
        <w:div w:id="1412267257">
          <w:marLeft w:val="640"/>
          <w:marRight w:val="0"/>
          <w:marTop w:val="0"/>
          <w:marBottom w:val="0"/>
          <w:divBdr>
            <w:top w:val="none" w:sz="0" w:space="0" w:color="auto"/>
            <w:left w:val="none" w:sz="0" w:space="0" w:color="auto"/>
            <w:bottom w:val="none" w:sz="0" w:space="0" w:color="auto"/>
            <w:right w:val="none" w:sz="0" w:space="0" w:color="auto"/>
          </w:divBdr>
        </w:div>
        <w:div w:id="64184956">
          <w:marLeft w:val="640"/>
          <w:marRight w:val="0"/>
          <w:marTop w:val="0"/>
          <w:marBottom w:val="0"/>
          <w:divBdr>
            <w:top w:val="none" w:sz="0" w:space="0" w:color="auto"/>
            <w:left w:val="none" w:sz="0" w:space="0" w:color="auto"/>
            <w:bottom w:val="none" w:sz="0" w:space="0" w:color="auto"/>
            <w:right w:val="none" w:sz="0" w:space="0" w:color="auto"/>
          </w:divBdr>
        </w:div>
        <w:div w:id="1564830673">
          <w:marLeft w:val="640"/>
          <w:marRight w:val="0"/>
          <w:marTop w:val="0"/>
          <w:marBottom w:val="0"/>
          <w:divBdr>
            <w:top w:val="none" w:sz="0" w:space="0" w:color="auto"/>
            <w:left w:val="none" w:sz="0" w:space="0" w:color="auto"/>
            <w:bottom w:val="none" w:sz="0" w:space="0" w:color="auto"/>
            <w:right w:val="none" w:sz="0" w:space="0" w:color="auto"/>
          </w:divBdr>
        </w:div>
        <w:div w:id="1346595965">
          <w:marLeft w:val="640"/>
          <w:marRight w:val="0"/>
          <w:marTop w:val="0"/>
          <w:marBottom w:val="0"/>
          <w:divBdr>
            <w:top w:val="none" w:sz="0" w:space="0" w:color="auto"/>
            <w:left w:val="none" w:sz="0" w:space="0" w:color="auto"/>
            <w:bottom w:val="none" w:sz="0" w:space="0" w:color="auto"/>
            <w:right w:val="none" w:sz="0" w:space="0" w:color="auto"/>
          </w:divBdr>
        </w:div>
        <w:div w:id="530261523">
          <w:marLeft w:val="640"/>
          <w:marRight w:val="0"/>
          <w:marTop w:val="0"/>
          <w:marBottom w:val="0"/>
          <w:divBdr>
            <w:top w:val="none" w:sz="0" w:space="0" w:color="auto"/>
            <w:left w:val="none" w:sz="0" w:space="0" w:color="auto"/>
            <w:bottom w:val="none" w:sz="0" w:space="0" w:color="auto"/>
            <w:right w:val="none" w:sz="0" w:space="0" w:color="auto"/>
          </w:divBdr>
        </w:div>
        <w:div w:id="1201169041">
          <w:marLeft w:val="640"/>
          <w:marRight w:val="0"/>
          <w:marTop w:val="0"/>
          <w:marBottom w:val="0"/>
          <w:divBdr>
            <w:top w:val="none" w:sz="0" w:space="0" w:color="auto"/>
            <w:left w:val="none" w:sz="0" w:space="0" w:color="auto"/>
            <w:bottom w:val="none" w:sz="0" w:space="0" w:color="auto"/>
            <w:right w:val="none" w:sz="0" w:space="0" w:color="auto"/>
          </w:divBdr>
        </w:div>
        <w:div w:id="50472377">
          <w:marLeft w:val="640"/>
          <w:marRight w:val="0"/>
          <w:marTop w:val="0"/>
          <w:marBottom w:val="0"/>
          <w:divBdr>
            <w:top w:val="none" w:sz="0" w:space="0" w:color="auto"/>
            <w:left w:val="none" w:sz="0" w:space="0" w:color="auto"/>
            <w:bottom w:val="none" w:sz="0" w:space="0" w:color="auto"/>
            <w:right w:val="none" w:sz="0" w:space="0" w:color="auto"/>
          </w:divBdr>
        </w:div>
        <w:div w:id="983512885">
          <w:marLeft w:val="640"/>
          <w:marRight w:val="0"/>
          <w:marTop w:val="0"/>
          <w:marBottom w:val="0"/>
          <w:divBdr>
            <w:top w:val="none" w:sz="0" w:space="0" w:color="auto"/>
            <w:left w:val="none" w:sz="0" w:space="0" w:color="auto"/>
            <w:bottom w:val="none" w:sz="0" w:space="0" w:color="auto"/>
            <w:right w:val="none" w:sz="0" w:space="0" w:color="auto"/>
          </w:divBdr>
        </w:div>
        <w:div w:id="293561619">
          <w:marLeft w:val="640"/>
          <w:marRight w:val="0"/>
          <w:marTop w:val="0"/>
          <w:marBottom w:val="0"/>
          <w:divBdr>
            <w:top w:val="none" w:sz="0" w:space="0" w:color="auto"/>
            <w:left w:val="none" w:sz="0" w:space="0" w:color="auto"/>
            <w:bottom w:val="none" w:sz="0" w:space="0" w:color="auto"/>
            <w:right w:val="none" w:sz="0" w:space="0" w:color="auto"/>
          </w:divBdr>
        </w:div>
        <w:div w:id="974725487">
          <w:marLeft w:val="640"/>
          <w:marRight w:val="0"/>
          <w:marTop w:val="0"/>
          <w:marBottom w:val="0"/>
          <w:divBdr>
            <w:top w:val="none" w:sz="0" w:space="0" w:color="auto"/>
            <w:left w:val="none" w:sz="0" w:space="0" w:color="auto"/>
            <w:bottom w:val="none" w:sz="0" w:space="0" w:color="auto"/>
            <w:right w:val="none" w:sz="0" w:space="0" w:color="auto"/>
          </w:divBdr>
        </w:div>
        <w:div w:id="1077282454">
          <w:marLeft w:val="640"/>
          <w:marRight w:val="0"/>
          <w:marTop w:val="0"/>
          <w:marBottom w:val="0"/>
          <w:divBdr>
            <w:top w:val="none" w:sz="0" w:space="0" w:color="auto"/>
            <w:left w:val="none" w:sz="0" w:space="0" w:color="auto"/>
            <w:bottom w:val="none" w:sz="0" w:space="0" w:color="auto"/>
            <w:right w:val="none" w:sz="0" w:space="0" w:color="auto"/>
          </w:divBdr>
        </w:div>
        <w:div w:id="862742733">
          <w:marLeft w:val="640"/>
          <w:marRight w:val="0"/>
          <w:marTop w:val="0"/>
          <w:marBottom w:val="0"/>
          <w:divBdr>
            <w:top w:val="none" w:sz="0" w:space="0" w:color="auto"/>
            <w:left w:val="none" w:sz="0" w:space="0" w:color="auto"/>
            <w:bottom w:val="none" w:sz="0" w:space="0" w:color="auto"/>
            <w:right w:val="none" w:sz="0" w:space="0" w:color="auto"/>
          </w:divBdr>
        </w:div>
        <w:div w:id="453719829">
          <w:marLeft w:val="640"/>
          <w:marRight w:val="0"/>
          <w:marTop w:val="0"/>
          <w:marBottom w:val="0"/>
          <w:divBdr>
            <w:top w:val="none" w:sz="0" w:space="0" w:color="auto"/>
            <w:left w:val="none" w:sz="0" w:space="0" w:color="auto"/>
            <w:bottom w:val="none" w:sz="0" w:space="0" w:color="auto"/>
            <w:right w:val="none" w:sz="0" w:space="0" w:color="auto"/>
          </w:divBdr>
        </w:div>
        <w:div w:id="1100373190">
          <w:marLeft w:val="640"/>
          <w:marRight w:val="0"/>
          <w:marTop w:val="0"/>
          <w:marBottom w:val="0"/>
          <w:divBdr>
            <w:top w:val="none" w:sz="0" w:space="0" w:color="auto"/>
            <w:left w:val="none" w:sz="0" w:space="0" w:color="auto"/>
            <w:bottom w:val="none" w:sz="0" w:space="0" w:color="auto"/>
            <w:right w:val="none" w:sz="0" w:space="0" w:color="auto"/>
          </w:divBdr>
        </w:div>
        <w:div w:id="699549293">
          <w:marLeft w:val="640"/>
          <w:marRight w:val="0"/>
          <w:marTop w:val="0"/>
          <w:marBottom w:val="0"/>
          <w:divBdr>
            <w:top w:val="none" w:sz="0" w:space="0" w:color="auto"/>
            <w:left w:val="none" w:sz="0" w:space="0" w:color="auto"/>
            <w:bottom w:val="none" w:sz="0" w:space="0" w:color="auto"/>
            <w:right w:val="none" w:sz="0" w:space="0" w:color="auto"/>
          </w:divBdr>
        </w:div>
        <w:div w:id="1360737360">
          <w:marLeft w:val="640"/>
          <w:marRight w:val="0"/>
          <w:marTop w:val="0"/>
          <w:marBottom w:val="0"/>
          <w:divBdr>
            <w:top w:val="none" w:sz="0" w:space="0" w:color="auto"/>
            <w:left w:val="none" w:sz="0" w:space="0" w:color="auto"/>
            <w:bottom w:val="none" w:sz="0" w:space="0" w:color="auto"/>
            <w:right w:val="none" w:sz="0" w:space="0" w:color="auto"/>
          </w:divBdr>
        </w:div>
        <w:div w:id="1714496402">
          <w:marLeft w:val="640"/>
          <w:marRight w:val="0"/>
          <w:marTop w:val="0"/>
          <w:marBottom w:val="0"/>
          <w:divBdr>
            <w:top w:val="none" w:sz="0" w:space="0" w:color="auto"/>
            <w:left w:val="none" w:sz="0" w:space="0" w:color="auto"/>
            <w:bottom w:val="none" w:sz="0" w:space="0" w:color="auto"/>
            <w:right w:val="none" w:sz="0" w:space="0" w:color="auto"/>
          </w:divBdr>
        </w:div>
        <w:div w:id="430202849">
          <w:marLeft w:val="640"/>
          <w:marRight w:val="0"/>
          <w:marTop w:val="0"/>
          <w:marBottom w:val="0"/>
          <w:divBdr>
            <w:top w:val="none" w:sz="0" w:space="0" w:color="auto"/>
            <w:left w:val="none" w:sz="0" w:space="0" w:color="auto"/>
            <w:bottom w:val="none" w:sz="0" w:space="0" w:color="auto"/>
            <w:right w:val="none" w:sz="0" w:space="0" w:color="auto"/>
          </w:divBdr>
        </w:div>
        <w:div w:id="1407990177">
          <w:marLeft w:val="640"/>
          <w:marRight w:val="0"/>
          <w:marTop w:val="0"/>
          <w:marBottom w:val="0"/>
          <w:divBdr>
            <w:top w:val="none" w:sz="0" w:space="0" w:color="auto"/>
            <w:left w:val="none" w:sz="0" w:space="0" w:color="auto"/>
            <w:bottom w:val="none" w:sz="0" w:space="0" w:color="auto"/>
            <w:right w:val="none" w:sz="0" w:space="0" w:color="auto"/>
          </w:divBdr>
        </w:div>
        <w:div w:id="1872497636">
          <w:marLeft w:val="640"/>
          <w:marRight w:val="0"/>
          <w:marTop w:val="0"/>
          <w:marBottom w:val="0"/>
          <w:divBdr>
            <w:top w:val="none" w:sz="0" w:space="0" w:color="auto"/>
            <w:left w:val="none" w:sz="0" w:space="0" w:color="auto"/>
            <w:bottom w:val="none" w:sz="0" w:space="0" w:color="auto"/>
            <w:right w:val="none" w:sz="0" w:space="0" w:color="auto"/>
          </w:divBdr>
        </w:div>
        <w:div w:id="1089740212">
          <w:marLeft w:val="640"/>
          <w:marRight w:val="0"/>
          <w:marTop w:val="0"/>
          <w:marBottom w:val="0"/>
          <w:divBdr>
            <w:top w:val="none" w:sz="0" w:space="0" w:color="auto"/>
            <w:left w:val="none" w:sz="0" w:space="0" w:color="auto"/>
            <w:bottom w:val="none" w:sz="0" w:space="0" w:color="auto"/>
            <w:right w:val="none" w:sz="0" w:space="0" w:color="auto"/>
          </w:divBdr>
        </w:div>
        <w:div w:id="486283176">
          <w:marLeft w:val="640"/>
          <w:marRight w:val="0"/>
          <w:marTop w:val="0"/>
          <w:marBottom w:val="0"/>
          <w:divBdr>
            <w:top w:val="none" w:sz="0" w:space="0" w:color="auto"/>
            <w:left w:val="none" w:sz="0" w:space="0" w:color="auto"/>
            <w:bottom w:val="none" w:sz="0" w:space="0" w:color="auto"/>
            <w:right w:val="none" w:sz="0" w:space="0" w:color="auto"/>
          </w:divBdr>
        </w:div>
        <w:div w:id="406342038">
          <w:marLeft w:val="640"/>
          <w:marRight w:val="0"/>
          <w:marTop w:val="0"/>
          <w:marBottom w:val="0"/>
          <w:divBdr>
            <w:top w:val="none" w:sz="0" w:space="0" w:color="auto"/>
            <w:left w:val="none" w:sz="0" w:space="0" w:color="auto"/>
            <w:bottom w:val="none" w:sz="0" w:space="0" w:color="auto"/>
            <w:right w:val="none" w:sz="0" w:space="0" w:color="auto"/>
          </w:divBdr>
        </w:div>
      </w:divsChild>
    </w:div>
    <w:div w:id="630943572">
      <w:bodyDiv w:val="1"/>
      <w:marLeft w:val="0"/>
      <w:marRight w:val="0"/>
      <w:marTop w:val="0"/>
      <w:marBottom w:val="0"/>
      <w:divBdr>
        <w:top w:val="none" w:sz="0" w:space="0" w:color="auto"/>
        <w:left w:val="none" w:sz="0" w:space="0" w:color="auto"/>
        <w:bottom w:val="none" w:sz="0" w:space="0" w:color="auto"/>
        <w:right w:val="none" w:sz="0" w:space="0" w:color="auto"/>
      </w:divBdr>
      <w:divsChild>
        <w:div w:id="2023781078">
          <w:marLeft w:val="640"/>
          <w:marRight w:val="0"/>
          <w:marTop w:val="0"/>
          <w:marBottom w:val="0"/>
          <w:divBdr>
            <w:top w:val="none" w:sz="0" w:space="0" w:color="auto"/>
            <w:left w:val="none" w:sz="0" w:space="0" w:color="auto"/>
            <w:bottom w:val="none" w:sz="0" w:space="0" w:color="auto"/>
            <w:right w:val="none" w:sz="0" w:space="0" w:color="auto"/>
          </w:divBdr>
        </w:div>
        <w:div w:id="459345762">
          <w:marLeft w:val="640"/>
          <w:marRight w:val="0"/>
          <w:marTop w:val="0"/>
          <w:marBottom w:val="0"/>
          <w:divBdr>
            <w:top w:val="none" w:sz="0" w:space="0" w:color="auto"/>
            <w:left w:val="none" w:sz="0" w:space="0" w:color="auto"/>
            <w:bottom w:val="none" w:sz="0" w:space="0" w:color="auto"/>
            <w:right w:val="none" w:sz="0" w:space="0" w:color="auto"/>
          </w:divBdr>
        </w:div>
        <w:div w:id="732316464">
          <w:marLeft w:val="640"/>
          <w:marRight w:val="0"/>
          <w:marTop w:val="0"/>
          <w:marBottom w:val="0"/>
          <w:divBdr>
            <w:top w:val="none" w:sz="0" w:space="0" w:color="auto"/>
            <w:left w:val="none" w:sz="0" w:space="0" w:color="auto"/>
            <w:bottom w:val="none" w:sz="0" w:space="0" w:color="auto"/>
            <w:right w:val="none" w:sz="0" w:space="0" w:color="auto"/>
          </w:divBdr>
        </w:div>
        <w:div w:id="925648615">
          <w:marLeft w:val="640"/>
          <w:marRight w:val="0"/>
          <w:marTop w:val="0"/>
          <w:marBottom w:val="0"/>
          <w:divBdr>
            <w:top w:val="none" w:sz="0" w:space="0" w:color="auto"/>
            <w:left w:val="none" w:sz="0" w:space="0" w:color="auto"/>
            <w:bottom w:val="none" w:sz="0" w:space="0" w:color="auto"/>
            <w:right w:val="none" w:sz="0" w:space="0" w:color="auto"/>
          </w:divBdr>
        </w:div>
        <w:div w:id="382608422">
          <w:marLeft w:val="640"/>
          <w:marRight w:val="0"/>
          <w:marTop w:val="0"/>
          <w:marBottom w:val="0"/>
          <w:divBdr>
            <w:top w:val="none" w:sz="0" w:space="0" w:color="auto"/>
            <w:left w:val="none" w:sz="0" w:space="0" w:color="auto"/>
            <w:bottom w:val="none" w:sz="0" w:space="0" w:color="auto"/>
            <w:right w:val="none" w:sz="0" w:space="0" w:color="auto"/>
          </w:divBdr>
        </w:div>
        <w:div w:id="1570336422">
          <w:marLeft w:val="640"/>
          <w:marRight w:val="0"/>
          <w:marTop w:val="0"/>
          <w:marBottom w:val="0"/>
          <w:divBdr>
            <w:top w:val="none" w:sz="0" w:space="0" w:color="auto"/>
            <w:left w:val="none" w:sz="0" w:space="0" w:color="auto"/>
            <w:bottom w:val="none" w:sz="0" w:space="0" w:color="auto"/>
            <w:right w:val="none" w:sz="0" w:space="0" w:color="auto"/>
          </w:divBdr>
        </w:div>
        <w:div w:id="180632073">
          <w:marLeft w:val="640"/>
          <w:marRight w:val="0"/>
          <w:marTop w:val="0"/>
          <w:marBottom w:val="0"/>
          <w:divBdr>
            <w:top w:val="none" w:sz="0" w:space="0" w:color="auto"/>
            <w:left w:val="none" w:sz="0" w:space="0" w:color="auto"/>
            <w:bottom w:val="none" w:sz="0" w:space="0" w:color="auto"/>
            <w:right w:val="none" w:sz="0" w:space="0" w:color="auto"/>
          </w:divBdr>
        </w:div>
        <w:div w:id="298460359">
          <w:marLeft w:val="640"/>
          <w:marRight w:val="0"/>
          <w:marTop w:val="0"/>
          <w:marBottom w:val="0"/>
          <w:divBdr>
            <w:top w:val="none" w:sz="0" w:space="0" w:color="auto"/>
            <w:left w:val="none" w:sz="0" w:space="0" w:color="auto"/>
            <w:bottom w:val="none" w:sz="0" w:space="0" w:color="auto"/>
            <w:right w:val="none" w:sz="0" w:space="0" w:color="auto"/>
          </w:divBdr>
        </w:div>
        <w:div w:id="128911135">
          <w:marLeft w:val="640"/>
          <w:marRight w:val="0"/>
          <w:marTop w:val="0"/>
          <w:marBottom w:val="0"/>
          <w:divBdr>
            <w:top w:val="none" w:sz="0" w:space="0" w:color="auto"/>
            <w:left w:val="none" w:sz="0" w:space="0" w:color="auto"/>
            <w:bottom w:val="none" w:sz="0" w:space="0" w:color="auto"/>
            <w:right w:val="none" w:sz="0" w:space="0" w:color="auto"/>
          </w:divBdr>
        </w:div>
        <w:div w:id="890579684">
          <w:marLeft w:val="640"/>
          <w:marRight w:val="0"/>
          <w:marTop w:val="0"/>
          <w:marBottom w:val="0"/>
          <w:divBdr>
            <w:top w:val="none" w:sz="0" w:space="0" w:color="auto"/>
            <w:left w:val="none" w:sz="0" w:space="0" w:color="auto"/>
            <w:bottom w:val="none" w:sz="0" w:space="0" w:color="auto"/>
            <w:right w:val="none" w:sz="0" w:space="0" w:color="auto"/>
          </w:divBdr>
        </w:div>
        <w:div w:id="147088648">
          <w:marLeft w:val="640"/>
          <w:marRight w:val="0"/>
          <w:marTop w:val="0"/>
          <w:marBottom w:val="0"/>
          <w:divBdr>
            <w:top w:val="none" w:sz="0" w:space="0" w:color="auto"/>
            <w:left w:val="none" w:sz="0" w:space="0" w:color="auto"/>
            <w:bottom w:val="none" w:sz="0" w:space="0" w:color="auto"/>
            <w:right w:val="none" w:sz="0" w:space="0" w:color="auto"/>
          </w:divBdr>
        </w:div>
        <w:div w:id="22369411">
          <w:marLeft w:val="640"/>
          <w:marRight w:val="0"/>
          <w:marTop w:val="0"/>
          <w:marBottom w:val="0"/>
          <w:divBdr>
            <w:top w:val="none" w:sz="0" w:space="0" w:color="auto"/>
            <w:left w:val="none" w:sz="0" w:space="0" w:color="auto"/>
            <w:bottom w:val="none" w:sz="0" w:space="0" w:color="auto"/>
            <w:right w:val="none" w:sz="0" w:space="0" w:color="auto"/>
          </w:divBdr>
        </w:div>
        <w:div w:id="1027683631">
          <w:marLeft w:val="640"/>
          <w:marRight w:val="0"/>
          <w:marTop w:val="0"/>
          <w:marBottom w:val="0"/>
          <w:divBdr>
            <w:top w:val="none" w:sz="0" w:space="0" w:color="auto"/>
            <w:left w:val="none" w:sz="0" w:space="0" w:color="auto"/>
            <w:bottom w:val="none" w:sz="0" w:space="0" w:color="auto"/>
            <w:right w:val="none" w:sz="0" w:space="0" w:color="auto"/>
          </w:divBdr>
        </w:div>
        <w:div w:id="1506626660">
          <w:marLeft w:val="640"/>
          <w:marRight w:val="0"/>
          <w:marTop w:val="0"/>
          <w:marBottom w:val="0"/>
          <w:divBdr>
            <w:top w:val="none" w:sz="0" w:space="0" w:color="auto"/>
            <w:left w:val="none" w:sz="0" w:space="0" w:color="auto"/>
            <w:bottom w:val="none" w:sz="0" w:space="0" w:color="auto"/>
            <w:right w:val="none" w:sz="0" w:space="0" w:color="auto"/>
          </w:divBdr>
        </w:div>
        <w:div w:id="1099528656">
          <w:marLeft w:val="640"/>
          <w:marRight w:val="0"/>
          <w:marTop w:val="0"/>
          <w:marBottom w:val="0"/>
          <w:divBdr>
            <w:top w:val="none" w:sz="0" w:space="0" w:color="auto"/>
            <w:left w:val="none" w:sz="0" w:space="0" w:color="auto"/>
            <w:bottom w:val="none" w:sz="0" w:space="0" w:color="auto"/>
            <w:right w:val="none" w:sz="0" w:space="0" w:color="auto"/>
          </w:divBdr>
        </w:div>
        <w:div w:id="1480615587">
          <w:marLeft w:val="640"/>
          <w:marRight w:val="0"/>
          <w:marTop w:val="0"/>
          <w:marBottom w:val="0"/>
          <w:divBdr>
            <w:top w:val="none" w:sz="0" w:space="0" w:color="auto"/>
            <w:left w:val="none" w:sz="0" w:space="0" w:color="auto"/>
            <w:bottom w:val="none" w:sz="0" w:space="0" w:color="auto"/>
            <w:right w:val="none" w:sz="0" w:space="0" w:color="auto"/>
          </w:divBdr>
        </w:div>
        <w:div w:id="455220253">
          <w:marLeft w:val="640"/>
          <w:marRight w:val="0"/>
          <w:marTop w:val="0"/>
          <w:marBottom w:val="0"/>
          <w:divBdr>
            <w:top w:val="none" w:sz="0" w:space="0" w:color="auto"/>
            <w:left w:val="none" w:sz="0" w:space="0" w:color="auto"/>
            <w:bottom w:val="none" w:sz="0" w:space="0" w:color="auto"/>
            <w:right w:val="none" w:sz="0" w:space="0" w:color="auto"/>
          </w:divBdr>
        </w:div>
        <w:div w:id="202330853">
          <w:marLeft w:val="640"/>
          <w:marRight w:val="0"/>
          <w:marTop w:val="0"/>
          <w:marBottom w:val="0"/>
          <w:divBdr>
            <w:top w:val="none" w:sz="0" w:space="0" w:color="auto"/>
            <w:left w:val="none" w:sz="0" w:space="0" w:color="auto"/>
            <w:bottom w:val="none" w:sz="0" w:space="0" w:color="auto"/>
            <w:right w:val="none" w:sz="0" w:space="0" w:color="auto"/>
          </w:divBdr>
        </w:div>
        <w:div w:id="884874081">
          <w:marLeft w:val="640"/>
          <w:marRight w:val="0"/>
          <w:marTop w:val="0"/>
          <w:marBottom w:val="0"/>
          <w:divBdr>
            <w:top w:val="none" w:sz="0" w:space="0" w:color="auto"/>
            <w:left w:val="none" w:sz="0" w:space="0" w:color="auto"/>
            <w:bottom w:val="none" w:sz="0" w:space="0" w:color="auto"/>
            <w:right w:val="none" w:sz="0" w:space="0" w:color="auto"/>
          </w:divBdr>
        </w:div>
        <w:div w:id="1890221020">
          <w:marLeft w:val="640"/>
          <w:marRight w:val="0"/>
          <w:marTop w:val="0"/>
          <w:marBottom w:val="0"/>
          <w:divBdr>
            <w:top w:val="none" w:sz="0" w:space="0" w:color="auto"/>
            <w:left w:val="none" w:sz="0" w:space="0" w:color="auto"/>
            <w:bottom w:val="none" w:sz="0" w:space="0" w:color="auto"/>
            <w:right w:val="none" w:sz="0" w:space="0" w:color="auto"/>
          </w:divBdr>
        </w:div>
        <w:div w:id="1673028585">
          <w:marLeft w:val="640"/>
          <w:marRight w:val="0"/>
          <w:marTop w:val="0"/>
          <w:marBottom w:val="0"/>
          <w:divBdr>
            <w:top w:val="none" w:sz="0" w:space="0" w:color="auto"/>
            <w:left w:val="none" w:sz="0" w:space="0" w:color="auto"/>
            <w:bottom w:val="none" w:sz="0" w:space="0" w:color="auto"/>
            <w:right w:val="none" w:sz="0" w:space="0" w:color="auto"/>
          </w:divBdr>
        </w:div>
        <w:div w:id="204870847">
          <w:marLeft w:val="640"/>
          <w:marRight w:val="0"/>
          <w:marTop w:val="0"/>
          <w:marBottom w:val="0"/>
          <w:divBdr>
            <w:top w:val="none" w:sz="0" w:space="0" w:color="auto"/>
            <w:left w:val="none" w:sz="0" w:space="0" w:color="auto"/>
            <w:bottom w:val="none" w:sz="0" w:space="0" w:color="auto"/>
            <w:right w:val="none" w:sz="0" w:space="0" w:color="auto"/>
          </w:divBdr>
        </w:div>
        <w:div w:id="1677876844">
          <w:marLeft w:val="640"/>
          <w:marRight w:val="0"/>
          <w:marTop w:val="0"/>
          <w:marBottom w:val="0"/>
          <w:divBdr>
            <w:top w:val="none" w:sz="0" w:space="0" w:color="auto"/>
            <w:left w:val="none" w:sz="0" w:space="0" w:color="auto"/>
            <w:bottom w:val="none" w:sz="0" w:space="0" w:color="auto"/>
            <w:right w:val="none" w:sz="0" w:space="0" w:color="auto"/>
          </w:divBdr>
        </w:div>
        <w:div w:id="66805143">
          <w:marLeft w:val="640"/>
          <w:marRight w:val="0"/>
          <w:marTop w:val="0"/>
          <w:marBottom w:val="0"/>
          <w:divBdr>
            <w:top w:val="none" w:sz="0" w:space="0" w:color="auto"/>
            <w:left w:val="none" w:sz="0" w:space="0" w:color="auto"/>
            <w:bottom w:val="none" w:sz="0" w:space="0" w:color="auto"/>
            <w:right w:val="none" w:sz="0" w:space="0" w:color="auto"/>
          </w:divBdr>
        </w:div>
        <w:div w:id="483590816">
          <w:marLeft w:val="640"/>
          <w:marRight w:val="0"/>
          <w:marTop w:val="0"/>
          <w:marBottom w:val="0"/>
          <w:divBdr>
            <w:top w:val="none" w:sz="0" w:space="0" w:color="auto"/>
            <w:left w:val="none" w:sz="0" w:space="0" w:color="auto"/>
            <w:bottom w:val="none" w:sz="0" w:space="0" w:color="auto"/>
            <w:right w:val="none" w:sz="0" w:space="0" w:color="auto"/>
          </w:divBdr>
        </w:div>
        <w:div w:id="1275097105">
          <w:marLeft w:val="640"/>
          <w:marRight w:val="0"/>
          <w:marTop w:val="0"/>
          <w:marBottom w:val="0"/>
          <w:divBdr>
            <w:top w:val="none" w:sz="0" w:space="0" w:color="auto"/>
            <w:left w:val="none" w:sz="0" w:space="0" w:color="auto"/>
            <w:bottom w:val="none" w:sz="0" w:space="0" w:color="auto"/>
            <w:right w:val="none" w:sz="0" w:space="0" w:color="auto"/>
          </w:divBdr>
        </w:div>
        <w:div w:id="1403481737">
          <w:marLeft w:val="640"/>
          <w:marRight w:val="0"/>
          <w:marTop w:val="0"/>
          <w:marBottom w:val="0"/>
          <w:divBdr>
            <w:top w:val="none" w:sz="0" w:space="0" w:color="auto"/>
            <w:left w:val="none" w:sz="0" w:space="0" w:color="auto"/>
            <w:bottom w:val="none" w:sz="0" w:space="0" w:color="auto"/>
            <w:right w:val="none" w:sz="0" w:space="0" w:color="auto"/>
          </w:divBdr>
        </w:div>
        <w:div w:id="543518086">
          <w:marLeft w:val="640"/>
          <w:marRight w:val="0"/>
          <w:marTop w:val="0"/>
          <w:marBottom w:val="0"/>
          <w:divBdr>
            <w:top w:val="none" w:sz="0" w:space="0" w:color="auto"/>
            <w:left w:val="none" w:sz="0" w:space="0" w:color="auto"/>
            <w:bottom w:val="none" w:sz="0" w:space="0" w:color="auto"/>
            <w:right w:val="none" w:sz="0" w:space="0" w:color="auto"/>
          </w:divBdr>
        </w:div>
        <w:div w:id="1428382313">
          <w:marLeft w:val="640"/>
          <w:marRight w:val="0"/>
          <w:marTop w:val="0"/>
          <w:marBottom w:val="0"/>
          <w:divBdr>
            <w:top w:val="none" w:sz="0" w:space="0" w:color="auto"/>
            <w:left w:val="none" w:sz="0" w:space="0" w:color="auto"/>
            <w:bottom w:val="none" w:sz="0" w:space="0" w:color="auto"/>
            <w:right w:val="none" w:sz="0" w:space="0" w:color="auto"/>
          </w:divBdr>
        </w:div>
        <w:div w:id="198013133">
          <w:marLeft w:val="640"/>
          <w:marRight w:val="0"/>
          <w:marTop w:val="0"/>
          <w:marBottom w:val="0"/>
          <w:divBdr>
            <w:top w:val="none" w:sz="0" w:space="0" w:color="auto"/>
            <w:left w:val="none" w:sz="0" w:space="0" w:color="auto"/>
            <w:bottom w:val="none" w:sz="0" w:space="0" w:color="auto"/>
            <w:right w:val="none" w:sz="0" w:space="0" w:color="auto"/>
          </w:divBdr>
        </w:div>
        <w:div w:id="459108575">
          <w:marLeft w:val="640"/>
          <w:marRight w:val="0"/>
          <w:marTop w:val="0"/>
          <w:marBottom w:val="0"/>
          <w:divBdr>
            <w:top w:val="none" w:sz="0" w:space="0" w:color="auto"/>
            <w:left w:val="none" w:sz="0" w:space="0" w:color="auto"/>
            <w:bottom w:val="none" w:sz="0" w:space="0" w:color="auto"/>
            <w:right w:val="none" w:sz="0" w:space="0" w:color="auto"/>
          </w:divBdr>
        </w:div>
        <w:div w:id="1358775107">
          <w:marLeft w:val="640"/>
          <w:marRight w:val="0"/>
          <w:marTop w:val="0"/>
          <w:marBottom w:val="0"/>
          <w:divBdr>
            <w:top w:val="none" w:sz="0" w:space="0" w:color="auto"/>
            <w:left w:val="none" w:sz="0" w:space="0" w:color="auto"/>
            <w:bottom w:val="none" w:sz="0" w:space="0" w:color="auto"/>
            <w:right w:val="none" w:sz="0" w:space="0" w:color="auto"/>
          </w:divBdr>
        </w:div>
        <w:div w:id="2002998990">
          <w:marLeft w:val="640"/>
          <w:marRight w:val="0"/>
          <w:marTop w:val="0"/>
          <w:marBottom w:val="0"/>
          <w:divBdr>
            <w:top w:val="none" w:sz="0" w:space="0" w:color="auto"/>
            <w:left w:val="none" w:sz="0" w:space="0" w:color="auto"/>
            <w:bottom w:val="none" w:sz="0" w:space="0" w:color="auto"/>
            <w:right w:val="none" w:sz="0" w:space="0" w:color="auto"/>
          </w:divBdr>
        </w:div>
        <w:div w:id="817110208">
          <w:marLeft w:val="640"/>
          <w:marRight w:val="0"/>
          <w:marTop w:val="0"/>
          <w:marBottom w:val="0"/>
          <w:divBdr>
            <w:top w:val="none" w:sz="0" w:space="0" w:color="auto"/>
            <w:left w:val="none" w:sz="0" w:space="0" w:color="auto"/>
            <w:bottom w:val="none" w:sz="0" w:space="0" w:color="auto"/>
            <w:right w:val="none" w:sz="0" w:space="0" w:color="auto"/>
          </w:divBdr>
        </w:div>
        <w:div w:id="1959752248">
          <w:marLeft w:val="640"/>
          <w:marRight w:val="0"/>
          <w:marTop w:val="0"/>
          <w:marBottom w:val="0"/>
          <w:divBdr>
            <w:top w:val="none" w:sz="0" w:space="0" w:color="auto"/>
            <w:left w:val="none" w:sz="0" w:space="0" w:color="auto"/>
            <w:bottom w:val="none" w:sz="0" w:space="0" w:color="auto"/>
            <w:right w:val="none" w:sz="0" w:space="0" w:color="auto"/>
          </w:divBdr>
        </w:div>
        <w:div w:id="1837645140">
          <w:marLeft w:val="640"/>
          <w:marRight w:val="0"/>
          <w:marTop w:val="0"/>
          <w:marBottom w:val="0"/>
          <w:divBdr>
            <w:top w:val="none" w:sz="0" w:space="0" w:color="auto"/>
            <w:left w:val="none" w:sz="0" w:space="0" w:color="auto"/>
            <w:bottom w:val="none" w:sz="0" w:space="0" w:color="auto"/>
            <w:right w:val="none" w:sz="0" w:space="0" w:color="auto"/>
          </w:divBdr>
        </w:div>
        <w:div w:id="1513178935">
          <w:marLeft w:val="640"/>
          <w:marRight w:val="0"/>
          <w:marTop w:val="0"/>
          <w:marBottom w:val="0"/>
          <w:divBdr>
            <w:top w:val="none" w:sz="0" w:space="0" w:color="auto"/>
            <w:left w:val="none" w:sz="0" w:space="0" w:color="auto"/>
            <w:bottom w:val="none" w:sz="0" w:space="0" w:color="auto"/>
            <w:right w:val="none" w:sz="0" w:space="0" w:color="auto"/>
          </w:divBdr>
        </w:div>
        <w:div w:id="451561215">
          <w:marLeft w:val="640"/>
          <w:marRight w:val="0"/>
          <w:marTop w:val="0"/>
          <w:marBottom w:val="0"/>
          <w:divBdr>
            <w:top w:val="none" w:sz="0" w:space="0" w:color="auto"/>
            <w:left w:val="none" w:sz="0" w:space="0" w:color="auto"/>
            <w:bottom w:val="none" w:sz="0" w:space="0" w:color="auto"/>
            <w:right w:val="none" w:sz="0" w:space="0" w:color="auto"/>
          </w:divBdr>
        </w:div>
        <w:div w:id="1064714924">
          <w:marLeft w:val="640"/>
          <w:marRight w:val="0"/>
          <w:marTop w:val="0"/>
          <w:marBottom w:val="0"/>
          <w:divBdr>
            <w:top w:val="none" w:sz="0" w:space="0" w:color="auto"/>
            <w:left w:val="none" w:sz="0" w:space="0" w:color="auto"/>
            <w:bottom w:val="none" w:sz="0" w:space="0" w:color="auto"/>
            <w:right w:val="none" w:sz="0" w:space="0" w:color="auto"/>
          </w:divBdr>
        </w:div>
        <w:div w:id="1691296845">
          <w:marLeft w:val="640"/>
          <w:marRight w:val="0"/>
          <w:marTop w:val="0"/>
          <w:marBottom w:val="0"/>
          <w:divBdr>
            <w:top w:val="none" w:sz="0" w:space="0" w:color="auto"/>
            <w:left w:val="none" w:sz="0" w:space="0" w:color="auto"/>
            <w:bottom w:val="none" w:sz="0" w:space="0" w:color="auto"/>
            <w:right w:val="none" w:sz="0" w:space="0" w:color="auto"/>
          </w:divBdr>
        </w:div>
        <w:div w:id="1077746142">
          <w:marLeft w:val="640"/>
          <w:marRight w:val="0"/>
          <w:marTop w:val="0"/>
          <w:marBottom w:val="0"/>
          <w:divBdr>
            <w:top w:val="none" w:sz="0" w:space="0" w:color="auto"/>
            <w:left w:val="none" w:sz="0" w:space="0" w:color="auto"/>
            <w:bottom w:val="none" w:sz="0" w:space="0" w:color="auto"/>
            <w:right w:val="none" w:sz="0" w:space="0" w:color="auto"/>
          </w:divBdr>
        </w:div>
        <w:div w:id="1636251120">
          <w:marLeft w:val="640"/>
          <w:marRight w:val="0"/>
          <w:marTop w:val="0"/>
          <w:marBottom w:val="0"/>
          <w:divBdr>
            <w:top w:val="none" w:sz="0" w:space="0" w:color="auto"/>
            <w:left w:val="none" w:sz="0" w:space="0" w:color="auto"/>
            <w:bottom w:val="none" w:sz="0" w:space="0" w:color="auto"/>
            <w:right w:val="none" w:sz="0" w:space="0" w:color="auto"/>
          </w:divBdr>
        </w:div>
        <w:div w:id="1383749952">
          <w:marLeft w:val="640"/>
          <w:marRight w:val="0"/>
          <w:marTop w:val="0"/>
          <w:marBottom w:val="0"/>
          <w:divBdr>
            <w:top w:val="none" w:sz="0" w:space="0" w:color="auto"/>
            <w:left w:val="none" w:sz="0" w:space="0" w:color="auto"/>
            <w:bottom w:val="none" w:sz="0" w:space="0" w:color="auto"/>
            <w:right w:val="none" w:sz="0" w:space="0" w:color="auto"/>
          </w:divBdr>
        </w:div>
        <w:div w:id="2081899779">
          <w:marLeft w:val="640"/>
          <w:marRight w:val="0"/>
          <w:marTop w:val="0"/>
          <w:marBottom w:val="0"/>
          <w:divBdr>
            <w:top w:val="none" w:sz="0" w:space="0" w:color="auto"/>
            <w:left w:val="none" w:sz="0" w:space="0" w:color="auto"/>
            <w:bottom w:val="none" w:sz="0" w:space="0" w:color="auto"/>
            <w:right w:val="none" w:sz="0" w:space="0" w:color="auto"/>
          </w:divBdr>
        </w:div>
        <w:div w:id="849031741">
          <w:marLeft w:val="640"/>
          <w:marRight w:val="0"/>
          <w:marTop w:val="0"/>
          <w:marBottom w:val="0"/>
          <w:divBdr>
            <w:top w:val="none" w:sz="0" w:space="0" w:color="auto"/>
            <w:left w:val="none" w:sz="0" w:space="0" w:color="auto"/>
            <w:bottom w:val="none" w:sz="0" w:space="0" w:color="auto"/>
            <w:right w:val="none" w:sz="0" w:space="0" w:color="auto"/>
          </w:divBdr>
        </w:div>
        <w:div w:id="1565028060">
          <w:marLeft w:val="640"/>
          <w:marRight w:val="0"/>
          <w:marTop w:val="0"/>
          <w:marBottom w:val="0"/>
          <w:divBdr>
            <w:top w:val="none" w:sz="0" w:space="0" w:color="auto"/>
            <w:left w:val="none" w:sz="0" w:space="0" w:color="auto"/>
            <w:bottom w:val="none" w:sz="0" w:space="0" w:color="auto"/>
            <w:right w:val="none" w:sz="0" w:space="0" w:color="auto"/>
          </w:divBdr>
        </w:div>
        <w:div w:id="564802925">
          <w:marLeft w:val="640"/>
          <w:marRight w:val="0"/>
          <w:marTop w:val="0"/>
          <w:marBottom w:val="0"/>
          <w:divBdr>
            <w:top w:val="none" w:sz="0" w:space="0" w:color="auto"/>
            <w:left w:val="none" w:sz="0" w:space="0" w:color="auto"/>
            <w:bottom w:val="none" w:sz="0" w:space="0" w:color="auto"/>
            <w:right w:val="none" w:sz="0" w:space="0" w:color="auto"/>
          </w:divBdr>
        </w:div>
        <w:div w:id="507525453">
          <w:marLeft w:val="640"/>
          <w:marRight w:val="0"/>
          <w:marTop w:val="0"/>
          <w:marBottom w:val="0"/>
          <w:divBdr>
            <w:top w:val="none" w:sz="0" w:space="0" w:color="auto"/>
            <w:left w:val="none" w:sz="0" w:space="0" w:color="auto"/>
            <w:bottom w:val="none" w:sz="0" w:space="0" w:color="auto"/>
            <w:right w:val="none" w:sz="0" w:space="0" w:color="auto"/>
          </w:divBdr>
        </w:div>
        <w:div w:id="1539853300">
          <w:marLeft w:val="640"/>
          <w:marRight w:val="0"/>
          <w:marTop w:val="0"/>
          <w:marBottom w:val="0"/>
          <w:divBdr>
            <w:top w:val="none" w:sz="0" w:space="0" w:color="auto"/>
            <w:left w:val="none" w:sz="0" w:space="0" w:color="auto"/>
            <w:bottom w:val="none" w:sz="0" w:space="0" w:color="auto"/>
            <w:right w:val="none" w:sz="0" w:space="0" w:color="auto"/>
          </w:divBdr>
        </w:div>
        <w:div w:id="2069378711">
          <w:marLeft w:val="640"/>
          <w:marRight w:val="0"/>
          <w:marTop w:val="0"/>
          <w:marBottom w:val="0"/>
          <w:divBdr>
            <w:top w:val="none" w:sz="0" w:space="0" w:color="auto"/>
            <w:left w:val="none" w:sz="0" w:space="0" w:color="auto"/>
            <w:bottom w:val="none" w:sz="0" w:space="0" w:color="auto"/>
            <w:right w:val="none" w:sz="0" w:space="0" w:color="auto"/>
          </w:divBdr>
        </w:div>
        <w:div w:id="1569268264">
          <w:marLeft w:val="640"/>
          <w:marRight w:val="0"/>
          <w:marTop w:val="0"/>
          <w:marBottom w:val="0"/>
          <w:divBdr>
            <w:top w:val="none" w:sz="0" w:space="0" w:color="auto"/>
            <w:left w:val="none" w:sz="0" w:space="0" w:color="auto"/>
            <w:bottom w:val="none" w:sz="0" w:space="0" w:color="auto"/>
            <w:right w:val="none" w:sz="0" w:space="0" w:color="auto"/>
          </w:divBdr>
        </w:div>
        <w:div w:id="1597132409">
          <w:marLeft w:val="640"/>
          <w:marRight w:val="0"/>
          <w:marTop w:val="0"/>
          <w:marBottom w:val="0"/>
          <w:divBdr>
            <w:top w:val="none" w:sz="0" w:space="0" w:color="auto"/>
            <w:left w:val="none" w:sz="0" w:space="0" w:color="auto"/>
            <w:bottom w:val="none" w:sz="0" w:space="0" w:color="auto"/>
            <w:right w:val="none" w:sz="0" w:space="0" w:color="auto"/>
          </w:divBdr>
        </w:div>
        <w:div w:id="203906611">
          <w:marLeft w:val="640"/>
          <w:marRight w:val="0"/>
          <w:marTop w:val="0"/>
          <w:marBottom w:val="0"/>
          <w:divBdr>
            <w:top w:val="none" w:sz="0" w:space="0" w:color="auto"/>
            <w:left w:val="none" w:sz="0" w:space="0" w:color="auto"/>
            <w:bottom w:val="none" w:sz="0" w:space="0" w:color="auto"/>
            <w:right w:val="none" w:sz="0" w:space="0" w:color="auto"/>
          </w:divBdr>
        </w:div>
        <w:div w:id="1904027384">
          <w:marLeft w:val="640"/>
          <w:marRight w:val="0"/>
          <w:marTop w:val="0"/>
          <w:marBottom w:val="0"/>
          <w:divBdr>
            <w:top w:val="none" w:sz="0" w:space="0" w:color="auto"/>
            <w:left w:val="none" w:sz="0" w:space="0" w:color="auto"/>
            <w:bottom w:val="none" w:sz="0" w:space="0" w:color="auto"/>
            <w:right w:val="none" w:sz="0" w:space="0" w:color="auto"/>
          </w:divBdr>
        </w:div>
        <w:div w:id="331416485">
          <w:marLeft w:val="640"/>
          <w:marRight w:val="0"/>
          <w:marTop w:val="0"/>
          <w:marBottom w:val="0"/>
          <w:divBdr>
            <w:top w:val="none" w:sz="0" w:space="0" w:color="auto"/>
            <w:left w:val="none" w:sz="0" w:space="0" w:color="auto"/>
            <w:bottom w:val="none" w:sz="0" w:space="0" w:color="auto"/>
            <w:right w:val="none" w:sz="0" w:space="0" w:color="auto"/>
          </w:divBdr>
        </w:div>
        <w:div w:id="1741713910">
          <w:marLeft w:val="640"/>
          <w:marRight w:val="0"/>
          <w:marTop w:val="0"/>
          <w:marBottom w:val="0"/>
          <w:divBdr>
            <w:top w:val="none" w:sz="0" w:space="0" w:color="auto"/>
            <w:left w:val="none" w:sz="0" w:space="0" w:color="auto"/>
            <w:bottom w:val="none" w:sz="0" w:space="0" w:color="auto"/>
            <w:right w:val="none" w:sz="0" w:space="0" w:color="auto"/>
          </w:divBdr>
        </w:div>
        <w:div w:id="594632809">
          <w:marLeft w:val="640"/>
          <w:marRight w:val="0"/>
          <w:marTop w:val="0"/>
          <w:marBottom w:val="0"/>
          <w:divBdr>
            <w:top w:val="none" w:sz="0" w:space="0" w:color="auto"/>
            <w:left w:val="none" w:sz="0" w:space="0" w:color="auto"/>
            <w:bottom w:val="none" w:sz="0" w:space="0" w:color="auto"/>
            <w:right w:val="none" w:sz="0" w:space="0" w:color="auto"/>
          </w:divBdr>
        </w:div>
        <w:div w:id="1057628287">
          <w:marLeft w:val="640"/>
          <w:marRight w:val="0"/>
          <w:marTop w:val="0"/>
          <w:marBottom w:val="0"/>
          <w:divBdr>
            <w:top w:val="none" w:sz="0" w:space="0" w:color="auto"/>
            <w:left w:val="none" w:sz="0" w:space="0" w:color="auto"/>
            <w:bottom w:val="none" w:sz="0" w:space="0" w:color="auto"/>
            <w:right w:val="none" w:sz="0" w:space="0" w:color="auto"/>
          </w:divBdr>
        </w:div>
        <w:div w:id="723720785">
          <w:marLeft w:val="640"/>
          <w:marRight w:val="0"/>
          <w:marTop w:val="0"/>
          <w:marBottom w:val="0"/>
          <w:divBdr>
            <w:top w:val="none" w:sz="0" w:space="0" w:color="auto"/>
            <w:left w:val="none" w:sz="0" w:space="0" w:color="auto"/>
            <w:bottom w:val="none" w:sz="0" w:space="0" w:color="auto"/>
            <w:right w:val="none" w:sz="0" w:space="0" w:color="auto"/>
          </w:divBdr>
        </w:div>
        <w:div w:id="769205575">
          <w:marLeft w:val="640"/>
          <w:marRight w:val="0"/>
          <w:marTop w:val="0"/>
          <w:marBottom w:val="0"/>
          <w:divBdr>
            <w:top w:val="none" w:sz="0" w:space="0" w:color="auto"/>
            <w:left w:val="none" w:sz="0" w:space="0" w:color="auto"/>
            <w:bottom w:val="none" w:sz="0" w:space="0" w:color="auto"/>
            <w:right w:val="none" w:sz="0" w:space="0" w:color="auto"/>
          </w:divBdr>
        </w:div>
        <w:div w:id="696735319">
          <w:marLeft w:val="640"/>
          <w:marRight w:val="0"/>
          <w:marTop w:val="0"/>
          <w:marBottom w:val="0"/>
          <w:divBdr>
            <w:top w:val="none" w:sz="0" w:space="0" w:color="auto"/>
            <w:left w:val="none" w:sz="0" w:space="0" w:color="auto"/>
            <w:bottom w:val="none" w:sz="0" w:space="0" w:color="auto"/>
            <w:right w:val="none" w:sz="0" w:space="0" w:color="auto"/>
          </w:divBdr>
        </w:div>
        <w:div w:id="1459832978">
          <w:marLeft w:val="640"/>
          <w:marRight w:val="0"/>
          <w:marTop w:val="0"/>
          <w:marBottom w:val="0"/>
          <w:divBdr>
            <w:top w:val="none" w:sz="0" w:space="0" w:color="auto"/>
            <w:left w:val="none" w:sz="0" w:space="0" w:color="auto"/>
            <w:bottom w:val="none" w:sz="0" w:space="0" w:color="auto"/>
            <w:right w:val="none" w:sz="0" w:space="0" w:color="auto"/>
          </w:divBdr>
        </w:div>
        <w:div w:id="937443070">
          <w:marLeft w:val="640"/>
          <w:marRight w:val="0"/>
          <w:marTop w:val="0"/>
          <w:marBottom w:val="0"/>
          <w:divBdr>
            <w:top w:val="none" w:sz="0" w:space="0" w:color="auto"/>
            <w:left w:val="none" w:sz="0" w:space="0" w:color="auto"/>
            <w:bottom w:val="none" w:sz="0" w:space="0" w:color="auto"/>
            <w:right w:val="none" w:sz="0" w:space="0" w:color="auto"/>
          </w:divBdr>
        </w:div>
        <w:div w:id="995649866">
          <w:marLeft w:val="640"/>
          <w:marRight w:val="0"/>
          <w:marTop w:val="0"/>
          <w:marBottom w:val="0"/>
          <w:divBdr>
            <w:top w:val="none" w:sz="0" w:space="0" w:color="auto"/>
            <w:left w:val="none" w:sz="0" w:space="0" w:color="auto"/>
            <w:bottom w:val="none" w:sz="0" w:space="0" w:color="auto"/>
            <w:right w:val="none" w:sz="0" w:space="0" w:color="auto"/>
          </w:divBdr>
        </w:div>
        <w:div w:id="1415472019">
          <w:marLeft w:val="640"/>
          <w:marRight w:val="0"/>
          <w:marTop w:val="0"/>
          <w:marBottom w:val="0"/>
          <w:divBdr>
            <w:top w:val="none" w:sz="0" w:space="0" w:color="auto"/>
            <w:left w:val="none" w:sz="0" w:space="0" w:color="auto"/>
            <w:bottom w:val="none" w:sz="0" w:space="0" w:color="auto"/>
            <w:right w:val="none" w:sz="0" w:space="0" w:color="auto"/>
          </w:divBdr>
        </w:div>
        <w:div w:id="350030070">
          <w:marLeft w:val="640"/>
          <w:marRight w:val="0"/>
          <w:marTop w:val="0"/>
          <w:marBottom w:val="0"/>
          <w:divBdr>
            <w:top w:val="none" w:sz="0" w:space="0" w:color="auto"/>
            <w:left w:val="none" w:sz="0" w:space="0" w:color="auto"/>
            <w:bottom w:val="none" w:sz="0" w:space="0" w:color="auto"/>
            <w:right w:val="none" w:sz="0" w:space="0" w:color="auto"/>
          </w:divBdr>
        </w:div>
        <w:div w:id="1140994557">
          <w:marLeft w:val="640"/>
          <w:marRight w:val="0"/>
          <w:marTop w:val="0"/>
          <w:marBottom w:val="0"/>
          <w:divBdr>
            <w:top w:val="none" w:sz="0" w:space="0" w:color="auto"/>
            <w:left w:val="none" w:sz="0" w:space="0" w:color="auto"/>
            <w:bottom w:val="none" w:sz="0" w:space="0" w:color="auto"/>
            <w:right w:val="none" w:sz="0" w:space="0" w:color="auto"/>
          </w:divBdr>
        </w:div>
        <w:div w:id="1151409586">
          <w:marLeft w:val="640"/>
          <w:marRight w:val="0"/>
          <w:marTop w:val="0"/>
          <w:marBottom w:val="0"/>
          <w:divBdr>
            <w:top w:val="none" w:sz="0" w:space="0" w:color="auto"/>
            <w:left w:val="none" w:sz="0" w:space="0" w:color="auto"/>
            <w:bottom w:val="none" w:sz="0" w:space="0" w:color="auto"/>
            <w:right w:val="none" w:sz="0" w:space="0" w:color="auto"/>
          </w:divBdr>
        </w:div>
        <w:div w:id="1343358245">
          <w:marLeft w:val="640"/>
          <w:marRight w:val="0"/>
          <w:marTop w:val="0"/>
          <w:marBottom w:val="0"/>
          <w:divBdr>
            <w:top w:val="none" w:sz="0" w:space="0" w:color="auto"/>
            <w:left w:val="none" w:sz="0" w:space="0" w:color="auto"/>
            <w:bottom w:val="none" w:sz="0" w:space="0" w:color="auto"/>
            <w:right w:val="none" w:sz="0" w:space="0" w:color="auto"/>
          </w:divBdr>
        </w:div>
        <w:div w:id="2003047209">
          <w:marLeft w:val="640"/>
          <w:marRight w:val="0"/>
          <w:marTop w:val="0"/>
          <w:marBottom w:val="0"/>
          <w:divBdr>
            <w:top w:val="none" w:sz="0" w:space="0" w:color="auto"/>
            <w:left w:val="none" w:sz="0" w:space="0" w:color="auto"/>
            <w:bottom w:val="none" w:sz="0" w:space="0" w:color="auto"/>
            <w:right w:val="none" w:sz="0" w:space="0" w:color="auto"/>
          </w:divBdr>
        </w:div>
        <w:div w:id="459805207">
          <w:marLeft w:val="640"/>
          <w:marRight w:val="0"/>
          <w:marTop w:val="0"/>
          <w:marBottom w:val="0"/>
          <w:divBdr>
            <w:top w:val="none" w:sz="0" w:space="0" w:color="auto"/>
            <w:left w:val="none" w:sz="0" w:space="0" w:color="auto"/>
            <w:bottom w:val="none" w:sz="0" w:space="0" w:color="auto"/>
            <w:right w:val="none" w:sz="0" w:space="0" w:color="auto"/>
          </w:divBdr>
        </w:div>
        <w:div w:id="477379273">
          <w:marLeft w:val="640"/>
          <w:marRight w:val="0"/>
          <w:marTop w:val="0"/>
          <w:marBottom w:val="0"/>
          <w:divBdr>
            <w:top w:val="none" w:sz="0" w:space="0" w:color="auto"/>
            <w:left w:val="none" w:sz="0" w:space="0" w:color="auto"/>
            <w:bottom w:val="none" w:sz="0" w:space="0" w:color="auto"/>
            <w:right w:val="none" w:sz="0" w:space="0" w:color="auto"/>
          </w:divBdr>
        </w:div>
        <w:div w:id="1492020856">
          <w:marLeft w:val="640"/>
          <w:marRight w:val="0"/>
          <w:marTop w:val="0"/>
          <w:marBottom w:val="0"/>
          <w:divBdr>
            <w:top w:val="none" w:sz="0" w:space="0" w:color="auto"/>
            <w:left w:val="none" w:sz="0" w:space="0" w:color="auto"/>
            <w:bottom w:val="none" w:sz="0" w:space="0" w:color="auto"/>
            <w:right w:val="none" w:sz="0" w:space="0" w:color="auto"/>
          </w:divBdr>
        </w:div>
        <w:div w:id="652098913">
          <w:marLeft w:val="640"/>
          <w:marRight w:val="0"/>
          <w:marTop w:val="0"/>
          <w:marBottom w:val="0"/>
          <w:divBdr>
            <w:top w:val="none" w:sz="0" w:space="0" w:color="auto"/>
            <w:left w:val="none" w:sz="0" w:space="0" w:color="auto"/>
            <w:bottom w:val="none" w:sz="0" w:space="0" w:color="auto"/>
            <w:right w:val="none" w:sz="0" w:space="0" w:color="auto"/>
          </w:divBdr>
        </w:div>
        <w:div w:id="1490443351">
          <w:marLeft w:val="640"/>
          <w:marRight w:val="0"/>
          <w:marTop w:val="0"/>
          <w:marBottom w:val="0"/>
          <w:divBdr>
            <w:top w:val="none" w:sz="0" w:space="0" w:color="auto"/>
            <w:left w:val="none" w:sz="0" w:space="0" w:color="auto"/>
            <w:bottom w:val="none" w:sz="0" w:space="0" w:color="auto"/>
            <w:right w:val="none" w:sz="0" w:space="0" w:color="auto"/>
          </w:divBdr>
        </w:div>
        <w:div w:id="405959320">
          <w:marLeft w:val="640"/>
          <w:marRight w:val="0"/>
          <w:marTop w:val="0"/>
          <w:marBottom w:val="0"/>
          <w:divBdr>
            <w:top w:val="none" w:sz="0" w:space="0" w:color="auto"/>
            <w:left w:val="none" w:sz="0" w:space="0" w:color="auto"/>
            <w:bottom w:val="none" w:sz="0" w:space="0" w:color="auto"/>
            <w:right w:val="none" w:sz="0" w:space="0" w:color="auto"/>
          </w:divBdr>
        </w:div>
        <w:div w:id="1804081133">
          <w:marLeft w:val="640"/>
          <w:marRight w:val="0"/>
          <w:marTop w:val="0"/>
          <w:marBottom w:val="0"/>
          <w:divBdr>
            <w:top w:val="none" w:sz="0" w:space="0" w:color="auto"/>
            <w:left w:val="none" w:sz="0" w:space="0" w:color="auto"/>
            <w:bottom w:val="none" w:sz="0" w:space="0" w:color="auto"/>
            <w:right w:val="none" w:sz="0" w:space="0" w:color="auto"/>
          </w:divBdr>
        </w:div>
        <w:div w:id="1648624558">
          <w:marLeft w:val="640"/>
          <w:marRight w:val="0"/>
          <w:marTop w:val="0"/>
          <w:marBottom w:val="0"/>
          <w:divBdr>
            <w:top w:val="none" w:sz="0" w:space="0" w:color="auto"/>
            <w:left w:val="none" w:sz="0" w:space="0" w:color="auto"/>
            <w:bottom w:val="none" w:sz="0" w:space="0" w:color="auto"/>
            <w:right w:val="none" w:sz="0" w:space="0" w:color="auto"/>
          </w:divBdr>
        </w:div>
        <w:div w:id="1163163566">
          <w:marLeft w:val="640"/>
          <w:marRight w:val="0"/>
          <w:marTop w:val="0"/>
          <w:marBottom w:val="0"/>
          <w:divBdr>
            <w:top w:val="none" w:sz="0" w:space="0" w:color="auto"/>
            <w:left w:val="none" w:sz="0" w:space="0" w:color="auto"/>
            <w:bottom w:val="none" w:sz="0" w:space="0" w:color="auto"/>
            <w:right w:val="none" w:sz="0" w:space="0" w:color="auto"/>
          </w:divBdr>
        </w:div>
        <w:div w:id="24794391">
          <w:marLeft w:val="640"/>
          <w:marRight w:val="0"/>
          <w:marTop w:val="0"/>
          <w:marBottom w:val="0"/>
          <w:divBdr>
            <w:top w:val="none" w:sz="0" w:space="0" w:color="auto"/>
            <w:left w:val="none" w:sz="0" w:space="0" w:color="auto"/>
            <w:bottom w:val="none" w:sz="0" w:space="0" w:color="auto"/>
            <w:right w:val="none" w:sz="0" w:space="0" w:color="auto"/>
          </w:divBdr>
        </w:div>
        <w:div w:id="1682393123">
          <w:marLeft w:val="640"/>
          <w:marRight w:val="0"/>
          <w:marTop w:val="0"/>
          <w:marBottom w:val="0"/>
          <w:divBdr>
            <w:top w:val="none" w:sz="0" w:space="0" w:color="auto"/>
            <w:left w:val="none" w:sz="0" w:space="0" w:color="auto"/>
            <w:bottom w:val="none" w:sz="0" w:space="0" w:color="auto"/>
            <w:right w:val="none" w:sz="0" w:space="0" w:color="auto"/>
          </w:divBdr>
        </w:div>
        <w:div w:id="281114166">
          <w:marLeft w:val="640"/>
          <w:marRight w:val="0"/>
          <w:marTop w:val="0"/>
          <w:marBottom w:val="0"/>
          <w:divBdr>
            <w:top w:val="none" w:sz="0" w:space="0" w:color="auto"/>
            <w:left w:val="none" w:sz="0" w:space="0" w:color="auto"/>
            <w:bottom w:val="none" w:sz="0" w:space="0" w:color="auto"/>
            <w:right w:val="none" w:sz="0" w:space="0" w:color="auto"/>
          </w:divBdr>
        </w:div>
        <w:div w:id="486829148">
          <w:marLeft w:val="640"/>
          <w:marRight w:val="0"/>
          <w:marTop w:val="0"/>
          <w:marBottom w:val="0"/>
          <w:divBdr>
            <w:top w:val="none" w:sz="0" w:space="0" w:color="auto"/>
            <w:left w:val="none" w:sz="0" w:space="0" w:color="auto"/>
            <w:bottom w:val="none" w:sz="0" w:space="0" w:color="auto"/>
            <w:right w:val="none" w:sz="0" w:space="0" w:color="auto"/>
          </w:divBdr>
        </w:div>
      </w:divsChild>
    </w:div>
    <w:div w:id="635643947">
      <w:bodyDiv w:val="1"/>
      <w:marLeft w:val="0"/>
      <w:marRight w:val="0"/>
      <w:marTop w:val="0"/>
      <w:marBottom w:val="0"/>
      <w:divBdr>
        <w:top w:val="none" w:sz="0" w:space="0" w:color="auto"/>
        <w:left w:val="none" w:sz="0" w:space="0" w:color="auto"/>
        <w:bottom w:val="none" w:sz="0" w:space="0" w:color="auto"/>
        <w:right w:val="none" w:sz="0" w:space="0" w:color="auto"/>
      </w:divBdr>
      <w:divsChild>
        <w:div w:id="1589848663">
          <w:marLeft w:val="640"/>
          <w:marRight w:val="0"/>
          <w:marTop w:val="0"/>
          <w:marBottom w:val="0"/>
          <w:divBdr>
            <w:top w:val="none" w:sz="0" w:space="0" w:color="auto"/>
            <w:left w:val="none" w:sz="0" w:space="0" w:color="auto"/>
            <w:bottom w:val="none" w:sz="0" w:space="0" w:color="auto"/>
            <w:right w:val="none" w:sz="0" w:space="0" w:color="auto"/>
          </w:divBdr>
        </w:div>
        <w:div w:id="1887141338">
          <w:marLeft w:val="640"/>
          <w:marRight w:val="0"/>
          <w:marTop w:val="0"/>
          <w:marBottom w:val="0"/>
          <w:divBdr>
            <w:top w:val="none" w:sz="0" w:space="0" w:color="auto"/>
            <w:left w:val="none" w:sz="0" w:space="0" w:color="auto"/>
            <w:bottom w:val="none" w:sz="0" w:space="0" w:color="auto"/>
            <w:right w:val="none" w:sz="0" w:space="0" w:color="auto"/>
          </w:divBdr>
        </w:div>
        <w:div w:id="1384672406">
          <w:marLeft w:val="640"/>
          <w:marRight w:val="0"/>
          <w:marTop w:val="0"/>
          <w:marBottom w:val="0"/>
          <w:divBdr>
            <w:top w:val="none" w:sz="0" w:space="0" w:color="auto"/>
            <w:left w:val="none" w:sz="0" w:space="0" w:color="auto"/>
            <w:bottom w:val="none" w:sz="0" w:space="0" w:color="auto"/>
            <w:right w:val="none" w:sz="0" w:space="0" w:color="auto"/>
          </w:divBdr>
        </w:div>
        <w:div w:id="1356493117">
          <w:marLeft w:val="640"/>
          <w:marRight w:val="0"/>
          <w:marTop w:val="0"/>
          <w:marBottom w:val="0"/>
          <w:divBdr>
            <w:top w:val="none" w:sz="0" w:space="0" w:color="auto"/>
            <w:left w:val="none" w:sz="0" w:space="0" w:color="auto"/>
            <w:bottom w:val="none" w:sz="0" w:space="0" w:color="auto"/>
            <w:right w:val="none" w:sz="0" w:space="0" w:color="auto"/>
          </w:divBdr>
        </w:div>
        <w:div w:id="1294825094">
          <w:marLeft w:val="640"/>
          <w:marRight w:val="0"/>
          <w:marTop w:val="0"/>
          <w:marBottom w:val="0"/>
          <w:divBdr>
            <w:top w:val="none" w:sz="0" w:space="0" w:color="auto"/>
            <w:left w:val="none" w:sz="0" w:space="0" w:color="auto"/>
            <w:bottom w:val="none" w:sz="0" w:space="0" w:color="auto"/>
            <w:right w:val="none" w:sz="0" w:space="0" w:color="auto"/>
          </w:divBdr>
        </w:div>
        <w:div w:id="418449348">
          <w:marLeft w:val="640"/>
          <w:marRight w:val="0"/>
          <w:marTop w:val="0"/>
          <w:marBottom w:val="0"/>
          <w:divBdr>
            <w:top w:val="none" w:sz="0" w:space="0" w:color="auto"/>
            <w:left w:val="none" w:sz="0" w:space="0" w:color="auto"/>
            <w:bottom w:val="none" w:sz="0" w:space="0" w:color="auto"/>
            <w:right w:val="none" w:sz="0" w:space="0" w:color="auto"/>
          </w:divBdr>
        </w:div>
        <w:div w:id="1649819613">
          <w:marLeft w:val="640"/>
          <w:marRight w:val="0"/>
          <w:marTop w:val="0"/>
          <w:marBottom w:val="0"/>
          <w:divBdr>
            <w:top w:val="none" w:sz="0" w:space="0" w:color="auto"/>
            <w:left w:val="none" w:sz="0" w:space="0" w:color="auto"/>
            <w:bottom w:val="none" w:sz="0" w:space="0" w:color="auto"/>
            <w:right w:val="none" w:sz="0" w:space="0" w:color="auto"/>
          </w:divBdr>
        </w:div>
        <w:div w:id="558828977">
          <w:marLeft w:val="640"/>
          <w:marRight w:val="0"/>
          <w:marTop w:val="0"/>
          <w:marBottom w:val="0"/>
          <w:divBdr>
            <w:top w:val="none" w:sz="0" w:space="0" w:color="auto"/>
            <w:left w:val="none" w:sz="0" w:space="0" w:color="auto"/>
            <w:bottom w:val="none" w:sz="0" w:space="0" w:color="auto"/>
            <w:right w:val="none" w:sz="0" w:space="0" w:color="auto"/>
          </w:divBdr>
        </w:div>
        <w:div w:id="1132164397">
          <w:marLeft w:val="640"/>
          <w:marRight w:val="0"/>
          <w:marTop w:val="0"/>
          <w:marBottom w:val="0"/>
          <w:divBdr>
            <w:top w:val="none" w:sz="0" w:space="0" w:color="auto"/>
            <w:left w:val="none" w:sz="0" w:space="0" w:color="auto"/>
            <w:bottom w:val="none" w:sz="0" w:space="0" w:color="auto"/>
            <w:right w:val="none" w:sz="0" w:space="0" w:color="auto"/>
          </w:divBdr>
        </w:div>
        <w:div w:id="1851682158">
          <w:marLeft w:val="640"/>
          <w:marRight w:val="0"/>
          <w:marTop w:val="0"/>
          <w:marBottom w:val="0"/>
          <w:divBdr>
            <w:top w:val="none" w:sz="0" w:space="0" w:color="auto"/>
            <w:left w:val="none" w:sz="0" w:space="0" w:color="auto"/>
            <w:bottom w:val="none" w:sz="0" w:space="0" w:color="auto"/>
            <w:right w:val="none" w:sz="0" w:space="0" w:color="auto"/>
          </w:divBdr>
        </w:div>
        <w:div w:id="831259763">
          <w:marLeft w:val="640"/>
          <w:marRight w:val="0"/>
          <w:marTop w:val="0"/>
          <w:marBottom w:val="0"/>
          <w:divBdr>
            <w:top w:val="none" w:sz="0" w:space="0" w:color="auto"/>
            <w:left w:val="none" w:sz="0" w:space="0" w:color="auto"/>
            <w:bottom w:val="none" w:sz="0" w:space="0" w:color="auto"/>
            <w:right w:val="none" w:sz="0" w:space="0" w:color="auto"/>
          </w:divBdr>
        </w:div>
        <w:div w:id="797257079">
          <w:marLeft w:val="640"/>
          <w:marRight w:val="0"/>
          <w:marTop w:val="0"/>
          <w:marBottom w:val="0"/>
          <w:divBdr>
            <w:top w:val="none" w:sz="0" w:space="0" w:color="auto"/>
            <w:left w:val="none" w:sz="0" w:space="0" w:color="auto"/>
            <w:bottom w:val="none" w:sz="0" w:space="0" w:color="auto"/>
            <w:right w:val="none" w:sz="0" w:space="0" w:color="auto"/>
          </w:divBdr>
        </w:div>
        <w:div w:id="1166283940">
          <w:marLeft w:val="640"/>
          <w:marRight w:val="0"/>
          <w:marTop w:val="0"/>
          <w:marBottom w:val="0"/>
          <w:divBdr>
            <w:top w:val="none" w:sz="0" w:space="0" w:color="auto"/>
            <w:left w:val="none" w:sz="0" w:space="0" w:color="auto"/>
            <w:bottom w:val="none" w:sz="0" w:space="0" w:color="auto"/>
            <w:right w:val="none" w:sz="0" w:space="0" w:color="auto"/>
          </w:divBdr>
        </w:div>
        <w:div w:id="1523475760">
          <w:marLeft w:val="640"/>
          <w:marRight w:val="0"/>
          <w:marTop w:val="0"/>
          <w:marBottom w:val="0"/>
          <w:divBdr>
            <w:top w:val="none" w:sz="0" w:space="0" w:color="auto"/>
            <w:left w:val="none" w:sz="0" w:space="0" w:color="auto"/>
            <w:bottom w:val="none" w:sz="0" w:space="0" w:color="auto"/>
            <w:right w:val="none" w:sz="0" w:space="0" w:color="auto"/>
          </w:divBdr>
        </w:div>
        <w:div w:id="2108691230">
          <w:marLeft w:val="640"/>
          <w:marRight w:val="0"/>
          <w:marTop w:val="0"/>
          <w:marBottom w:val="0"/>
          <w:divBdr>
            <w:top w:val="none" w:sz="0" w:space="0" w:color="auto"/>
            <w:left w:val="none" w:sz="0" w:space="0" w:color="auto"/>
            <w:bottom w:val="none" w:sz="0" w:space="0" w:color="auto"/>
            <w:right w:val="none" w:sz="0" w:space="0" w:color="auto"/>
          </w:divBdr>
        </w:div>
        <w:div w:id="1739747506">
          <w:marLeft w:val="640"/>
          <w:marRight w:val="0"/>
          <w:marTop w:val="0"/>
          <w:marBottom w:val="0"/>
          <w:divBdr>
            <w:top w:val="none" w:sz="0" w:space="0" w:color="auto"/>
            <w:left w:val="none" w:sz="0" w:space="0" w:color="auto"/>
            <w:bottom w:val="none" w:sz="0" w:space="0" w:color="auto"/>
            <w:right w:val="none" w:sz="0" w:space="0" w:color="auto"/>
          </w:divBdr>
        </w:div>
        <w:div w:id="1933781154">
          <w:marLeft w:val="640"/>
          <w:marRight w:val="0"/>
          <w:marTop w:val="0"/>
          <w:marBottom w:val="0"/>
          <w:divBdr>
            <w:top w:val="none" w:sz="0" w:space="0" w:color="auto"/>
            <w:left w:val="none" w:sz="0" w:space="0" w:color="auto"/>
            <w:bottom w:val="none" w:sz="0" w:space="0" w:color="auto"/>
            <w:right w:val="none" w:sz="0" w:space="0" w:color="auto"/>
          </w:divBdr>
        </w:div>
        <w:div w:id="1639919181">
          <w:marLeft w:val="640"/>
          <w:marRight w:val="0"/>
          <w:marTop w:val="0"/>
          <w:marBottom w:val="0"/>
          <w:divBdr>
            <w:top w:val="none" w:sz="0" w:space="0" w:color="auto"/>
            <w:left w:val="none" w:sz="0" w:space="0" w:color="auto"/>
            <w:bottom w:val="none" w:sz="0" w:space="0" w:color="auto"/>
            <w:right w:val="none" w:sz="0" w:space="0" w:color="auto"/>
          </w:divBdr>
        </w:div>
        <w:div w:id="1702588656">
          <w:marLeft w:val="640"/>
          <w:marRight w:val="0"/>
          <w:marTop w:val="0"/>
          <w:marBottom w:val="0"/>
          <w:divBdr>
            <w:top w:val="none" w:sz="0" w:space="0" w:color="auto"/>
            <w:left w:val="none" w:sz="0" w:space="0" w:color="auto"/>
            <w:bottom w:val="none" w:sz="0" w:space="0" w:color="auto"/>
            <w:right w:val="none" w:sz="0" w:space="0" w:color="auto"/>
          </w:divBdr>
        </w:div>
        <w:div w:id="1551917435">
          <w:marLeft w:val="640"/>
          <w:marRight w:val="0"/>
          <w:marTop w:val="0"/>
          <w:marBottom w:val="0"/>
          <w:divBdr>
            <w:top w:val="none" w:sz="0" w:space="0" w:color="auto"/>
            <w:left w:val="none" w:sz="0" w:space="0" w:color="auto"/>
            <w:bottom w:val="none" w:sz="0" w:space="0" w:color="auto"/>
            <w:right w:val="none" w:sz="0" w:space="0" w:color="auto"/>
          </w:divBdr>
        </w:div>
        <w:div w:id="1521433899">
          <w:marLeft w:val="640"/>
          <w:marRight w:val="0"/>
          <w:marTop w:val="0"/>
          <w:marBottom w:val="0"/>
          <w:divBdr>
            <w:top w:val="none" w:sz="0" w:space="0" w:color="auto"/>
            <w:left w:val="none" w:sz="0" w:space="0" w:color="auto"/>
            <w:bottom w:val="none" w:sz="0" w:space="0" w:color="auto"/>
            <w:right w:val="none" w:sz="0" w:space="0" w:color="auto"/>
          </w:divBdr>
        </w:div>
        <w:div w:id="1142308160">
          <w:marLeft w:val="640"/>
          <w:marRight w:val="0"/>
          <w:marTop w:val="0"/>
          <w:marBottom w:val="0"/>
          <w:divBdr>
            <w:top w:val="none" w:sz="0" w:space="0" w:color="auto"/>
            <w:left w:val="none" w:sz="0" w:space="0" w:color="auto"/>
            <w:bottom w:val="none" w:sz="0" w:space="0" w:color="auto"/>
            <w:right w:val="none" w:sz="0" w:space="0" w:color="auto"/>
          </w:divBdr>
        </w:div>
        <w:div w:id="1387682180">
          <w:marLeft w:val="640"/>
          <w:marRight w:val="0"/>
          <w:marTop w:val="0"/>
          <w:marBottom w:val="0"/>
          <w:divBdr>
            <w:top w:val="none" w:sz="0" w:space="0" w:color="auto"/>
            <w:left w:val="none" w:sz="0" w:space="0" w:color="auto"/>
            <w:bottom w:val="none" w:sz="0" w:space="0" w:color="auto"/>
            <w:right w:val="none" w:sz="0" w:space="0" w:color="auto"/>
          </w:divBdr>
        </w:div>
        <w:div w:id="1175271191">
          <w:marLeft w:val="640"/>
          <w:marRight w:val="0"/>
          <w:marTop w:val="0"/>
          <w:marBottom w:val="0"/>
          <w:divBdr>
            <w:top w:val="none" w:sz="0" w:space="0" w:color="auto"/>
            <w:left w:val="none" w:sz="0" w:space="0" w:color="auto"/>
            <w:bottom w:val="none" w:sz="0" w:space="0" w:color="auto"/>
            <w:right w:val="none" w:sz="0" w:space="0" w:color="auto"/>
          </w:divBdr>
        </w:div>
        <w:div w:id="391973457">
          <w:marLeft w:val="640"/>
          <w:marRight w:val="0"/>
          <w:marTop w:val="0"/>
          <w:marBottom w:val="0"/>
          <w:divBdr>
            <w:top w:val="none" w:sz="0" w:space="0" w:color="auto"/>
            <w:left w:val="none" w:sz="0" w:space="0" w:color="auto"/>
            <w:bottom w:val="none" w:sz="0" w:space="0" w:color="auto"/>
            <w:right w:val="none" w:sz="0" w:space="0" w:color="auto"/>
          </w:divBdr>
        </w:div>
        <w:div w:id="1625310953">
          <w:marLeft w:val="640"/>
          <w:marRight w:val="0"/>
          <w:marTop w:val="0"/>
          <w:marBottom w:val="0"/>
          <w:divBdr>
            <w:top w:val="none" w:sz="0" w:space="0" w:color="auto"/>
            <w:left w:val="none" w:sz="0" w:space="0" w:color="auto"/>
            <w:bottom w:val="none" w:sz="0" w:space="0" w:color="auto"/>
            <w:right w:val="none" w:sz="0" w:space="0" w:color="auto"/>
          </w:divBdr>
        </w:div>
        <w:div w:id="1654680019">
          <w:marLeft w:val="640"/>
          <w:marRight w:val="0"/>
          <w:marTop w:val="0"/>
          <w:marBottom w:val="0"/>
          <w:divBdr>
            <w:top w:val="none" w:sz="0" w:space="0" w:color="auto"/>
            <w:left w:val="none" w:sz="0" w:space="0" w:color="auto"/>
            <w:bottom w:val="none" w:sz="0" w:space="0" w:color="auto"/>
            <w:right w:val="none" w:sz="0" w:space="0" w:color="auto"/>
          </w:divBdr>
        </w:div>
        <w:div w:id="1555848662">
          <w:marLeft w:val="640"/>
          <w:marRight w:val="0"/>
          <w:marTop w:val="0"/>
          <w:marBottom w:val="0"/>
          <w:divBdr>
            <w:top w:val="none" w:sz="0" w:space="0" w:color="auto"/>
            <w:left w:val="none" w:sz="0" w:space="0" w:color="auto"/>
            <w:bottom w:val="none" w:sz="0" w:space="0" w:color="auto"/>
            <w:right w:val="none" w:sz="0" w:space="0" w:color="auto"/>
          </w:divBdr>
        </w:div>
        <w:div w:id="297153236">
          <w:marLeft w:val="640"/>
          <w:marRight w:val="0"/>
          <w:marTop w:val="0"/>
          <w:marBottom w:val="0"/>
          <w:divBdr>
            <w:top w:val="none" w:sz="0" w:space="0" w:color="auto"/>
            <w:left w:val="none" w:sz="0" w:space="0" w:color="auto"/>
            <w:bottom w:val="none" w:sz="0" w:space="0" w:color="auto"/>
            <w:right w:val="none" w:sz="0" w:space="0" w:color="auto"/>
          </w:divBdr>
        </w:div>
        <w:div w:id="265355788">
          <w:marLeft w:val="640"/>
          <w:marRight w:val="0"/>
          <w:marTop w:val="0"/>
          <w:marBottom w:val="0"/>
          <w:divBdr>
            <w:top w:val="none" w:sz="0" w:space="0" w:color="auto"/>
            <w:left w:val="none" w:sz="0" w:space="0" w:color="auto"/>
            <w:bottom w:val="none" w:sz="0" w:space="0" w:color="auto"/>
            <w:right w:val="none" w:sz="0" w:space="0" w:color="auto"/>
          </w:divBdr>
        </w:div>
        <w:div w:id="2090081604">
          <w:marLeft w:val="640"/>
          <w:marRight w:val="0"/>
          <w:marTop w:val="0"/>
          <w:marBottom w:val="0"/>
          <w:divBdr>
            <w:top w:val="none" w:sz="0" w:space="0" w:color="auto"/>
            <w:left w:val="none" w:sz="0" w:space="0" w:color="auto"/>
            <w:bottom w:val="none" w:sz="0" w:space="0" w:color="auto"/>
            <w:right w:val="none" w:sz="0" w:space="0" w:color="auto"/>
          </w:divBdr>
        </w:div>
        <w:div w:id="1510826859">
          <w:marLeft w:val="640"/>
          <w:marRight w:val="0"/>
          <w:marTop w:val="0"/>
          <w:marBottom w:val="0"/>
          <w:divBdr>
            <w:top w:val="none" w:sz="0" w:space="0" w:color="auto"/>
            <w:left w:val="none" w:sz="0" w:space="0" w:color="auto"/>
            <w:bottom w:val="none" w:sz="0" w:space="0" w:color="auto"/>
            <w:right w:val="none" w:sz="0" w:space="0" w:color="auto"/>
          </w:divBdr>
        </w:div>
        <w:div w:id="650867054">
          <w:marLeft w:val="640"/>
          <w:marRight w:val="0"/>
          <w:marTop w:val="0"/>
          <w:marBottom w:val="0"/>
          <w:divBdr>
            <w:top w:val="none" w:sz="0" w:space="0" w:color="auto"/>
            <w:left w:val="none" w:sz="0" w:space="0" w:color="auto"/>
            <w:bottom w:val="none" w:sz="0" w:space="0" w:color="auto"/>
            <w:right w:val="none" w:sz="0" w:space="0" w:color="auto"/>
          </w:divBdr>
        </w:div>
        <w:div w:id="941885819">
          <w:marLeft w:val="640"/>
          <w:marRight w:val="0"/>
          <w:marTop w:val="0"/>
          <w:marBottom w:val="0"/>
          <w:divBdr>
            <w:top w:val="none" w:sz="0" w:space="0" w:color="auto"/>
            <w:left w:val="none" w:sz="0" w:space="0" w:color="auto"/>
            <w:bottom w:val="none" w:sz="0" w:space="0" w:color="auto"/>
            <w:right w:val="none" w:sz="0" w:space="0" w:color="auto"/>
          </w:divBdr>
        </w:div>
        <w:div w:id="1056392522">
          <w:marLeft w:val="640"/>
          <w:marRight w:val="0"/>
          <w:marTop w:val="0"/>
          <w:marBottom w:val="0"/>
          <w:divBdr>
            <w:top w:val="none" w:sz="0" w:space="0" w:color="auto"/>
            <w:left w:val="none" w:sz="0" w:space="0" w:color="auto"/>
            <w:bottom w:val="none" w:sz="0" w:space="0" w:color="auto"/>
            <w:right w:val="none" w:sz="0" w:space="0" w:color="auto"/>
          </w:divBdr>
        </w:div>
        <w:div w:id="1360005737">
          <w:marLeft w:val="640"/>
          <w:marRight w:val="0"/>
          <w:marTop w:val="0"/>
          <w:marBottom w:val="0"/>
          <w:divBdr>
            <w:top w:val="none" w:sz="0" w:space="0" w:color="auto"/>
            <w:left w:val="none" w:sz="0" w:space="0" w:color="auto"/>
            <w:bottom w:val="none" w:sz="0" w:space="0" w:color="auto"/>
            <w:right w:val="none" w:sz="0" w:space="0" w:color="auto"/>
          </w:divBdr>
        </w:div>
        <w:div w:id="1729838123">
          <w:marLeft w:val="640"/>
          <w:marRight w:val="0"/>
          <w:marTop w:val="0"/>
          <w:marBottom w:val="0"/>
          <w:divBdr>
            <w:top w:val="none" w:sz="0" w:space="0" w:color="auto"/>
            <w:left w:val="none" w:sz="0" w:space="0" w:color="auto"/>
            <w:bottom w:val="none" w:sz="0" w:space="0" w:color="auto"/>
            <w:right w:val="none" w:sz="0" w:space="0" w:color="auto"/>
          </w:divBdr>
        </w:div>
        <w:div w:id="1274436370">
          <w:marLeft w:val="640"/>
          <w:marRight w:val="0"/>
          <w:marTop w:val="0"/>
          <w:marBottom w:val="0"/>
          <w:divBdr>
            <w:top w:val="none" w:sz="0" w:space="0" w:color="auto"/>
            <w:left w:val="none" w:sz="0" w:space="0" w:color="auto"/>
            <w:bottom w:val="none" w:sz="0" w:space="0" w:color="auto"/>
            <w:right w:val="none" w:sz="0" w:space="0" w:color="auto"/>
          </w:divBdr>
        </w:div>
        <w:div w:id="1567912670">
          <w:marLeft w:val="640"/>
          <w:marRight w:val="0"/>
          <w:marTop w:val="0"/>
          <w:marBottom w:val="0"/>
          <w:divBdr>
            <w:top w:val="none" w:sz="0" w:space="0" w:color="auto"/>
            <w:left w:val="none" w:sz="0" w:space="0" w:color="auto"/>
            <w:bottom w:val="none" w:sz="0" w:space="0" w:color="auto"/>
            <w:right w:val="none" w:sz="0" w:space="0" w:color="auto"/>
          </w:divBdr>
        </w:div>
        <w:div w:id="1579361676">
          <w:marLeft w:val="640"/>
          <w:marRight w:val="0"/>
          <w:marTop w:val="0"/>
          <w:marBottom w:val="0"/>
          <w:divBdr>
            <w:top w:val="none" w:sz="0" w:space="0" w:color="auto"/>
            <w:left w:val="none" w:sz="0" w:space="0" w:color="auto"/>
            <w:bottom w:val="none" w:sz="0" w:space="0" w:color="auto"/>
            <w:right w:val="none" w:sz="0" w:space="0" w:color="auto"/>
          </w:divBdr>
        </w:div>
        <w:div w:id="2026011675">
          <w:marLeft w:val="640"/>
          <w:marRight w:val="0"/>
          <w:marTop w:val="0"/>
          <w:marBottom w:val="0"/>
          <w:divBdr>
            <w:top w:val="none" w:sz="0" w:space="0" w:color="auto"/>
            <w:left w:val="none" w:sz="0" w:space="0" w:color="auto"/>
            <w:bottom w:val="none" w:sz="0" w:space="0" w:color="auto"/>
            <w:right w:val="none" w:sz="0" w:space="0" w:color="auto"/>
          </w:divBdr>
        </w:div>
        <w:div w:id="894045124">
          <w:marLeft w:val="640"/>
          <w:marRight w:val="0"/>
          <w:marTop w:val="0"/>
          <w:marBottom w:val="0"/>
          <w:divBdr>
            <w:top w:val="none" w:sz="0" w:space="0" w:color="auto"/>
            <w:left w:val="none" w:sz="0" w:space="0" w:color="auto"/>
            <w:bottom w:val="none" w:sz="0" w:space="0" w:color="auto"/>
            <w:right w:val="none" w:sz="0" w:space="0" w:color="auto"/>
          </w:divBdr>
        </w:div>
        <w:div w:id="1504516985">
          <w:marLeft w:val="640"/>
          <w:marRight w:val="0"/>
          <w:marTop w:val="0"/>
          <w:marBottom w:val="0"/>
          <w:divBdr>
            <w:top w:val="none" w:sz="0" w:space="0" w:color="auto"/>
            <w:left w:val="none" w:sz="0" w:space="0" w:color="auto"/>
            <w:bottom w:val="none" w:sz="0" w:space="0" w:color="auto"/>
            <w:right w:val="none" w:sz="0" w:space="0" w:color="auto"/>
          </w:divBdr>
        </w:div>
        <w:div w:id="277874333">
          <w:marLeft w:val="640"/>
          <w:marRight w:val="0"/>
          <w:marTop w:val="0"/>
          <w:marBottom w:val="0"/>
          <w:divBdr>
            <w:top w:val="none" w:sz="0" w:space="0" w:color="auto"/>
            <w:left w:val="none" w:sz="0" w:space="0" w:color="auto"/>
            <w:bottom w:val="none" w:sz="0" w:space="0" w:color="auto"/>
            <w:right w:val="none" w:sz="0" w:space="0" w:color="auto"/>
          </w:divBdr>
        </w:div>
        <w:div w:id="1279920841">
          <w:marLeft w:val="640"/>
          <w:marRight w:val="0"/>
          <w:marTop w:val="0"/>
          <w:marBottom w:val="0"/>
          <w:divBdr>
            <w:top w:val="none" w:sz="0" w:space="0" w:color="auto"/>
            <w:left w:val="none" w:sz="0" w:space="0" w:color="auto"/>
            <w:bottom w:val="none" w:sz="0" w:space="0" w:color="auto"/>
            <w:right w:val="none" w:sz="0" w:space="0" w:color="auto"/>
          </w:divBdr>
        </w:div>
        <w:div w:id="1169831014">
          <w:marLeft w:val="640"/>
          <w:marRight w:val="0"/>
          <w:marTop w:val="0"/>
          <w:marBottom w:val="0"/>
          <w:divBdr>
            <w:top w:val="none" w:sz="0" w:space="0" w:color="auto"/>
            <w:left w:val="none" w:sz="0" w:space="0" w:color="auto"/>
            <w:bottom w:val="none" w:sz="0" w:space="0" w:color="auto"/>
            <w:right w:val="none" w:sz="0" w:space="0" w:color="auto"/>
          </w:divBdr>
        </w:div>
        <w:div w:id="1271745860">
          <w:marLeft w:val="640"/>
          <w:marRight w:val="0"/>
          <w:marTop w:val="0"/>
          <w:marBottom w:val="0"/>
          <w:divBdr>
            <w:top w:val="none" w:sz="0" w:space="0" w:color="auto"/>
            <w:left w:val="none" w:sz="0" w:space="0" w:color="auto"/>
            <w:bottom w:val="none" w:sz="0" w:space="0" w:color="auto"/>
            <w:right w:val="none" w:sz="0" w:space="0" w:color="auto"/>
          </w:divBdr>
        </w:div>
        <w:div w:id="1509565900">
          <w:marLeft w:val="640"/>
          <w:marRight w:val="0"/>
          <w:marTop w:val="0"/>
          <w:marBottom w:val="0"/>
          <w:divBdr>
            <w:top w:val="none" w:sz="0" w:space="0" w:color="auto"/>
            <w:left w:val="none" w:sz="0" w:space="0" w:color="auto"/>
            <w:bottom w:val="none" w:sz="0" w:space="0" w:color="auto"/>
            <w:right w:val="none" w:sz="0" w:space="0" w:color="auto"/>
          </w:divBdr>
        </w:div>
        <w:div w:id="232009151">
          <w:marLeft w:val="640"/>
          <w:marRight w:val="0"/>
          <w:marTop w:val="0"/>
          <w:marBottom w:val="0"/>
          <w:divBdr>
            <w:top w:val="none" w:sz="0" w:space="0" w:color="auto"/>
            <w:left w:val="none" w:sz="0" w:space="0" w:color="auto"/>
            <w:bottom w:val="none" w:sz="0" w:space="0" w:color="auto"/>
            <w:right w:val="none" w:sz="0" w:space="0" w:color="auto"/>
          </w:divBdr>
        </w:div>
        <w:div w:id="290014135">
          <w:marLeft w:val="640"/>
          <w:marRight w:val="0"/>
          <w:marTop w:val="0"/>
          <w:marBottom w:val="0"/>
          <w:divBdr>
            <w:top w:val="none" w:sz="0" w:space="0" w:color="auto"/>
            <w:left w:val="none" w:sz="0" w:space="0" w:color="auto"/>
            <w:bottom w:val="none" w:sz="0" w:space="0" w:color="auto"/>
            <w:right w:val="none" w:sz="0" w:space="0" w:color="auto"/>
          </w:divBdr>
        </w:div>
        <w:div w:id="1431394689">
          <w:marLeft w:val="640"/>
          <w:marRight w:val="0"/>
          <w:marTop w:val="0"/>
          <w:marBottom w:val="0"/>
          <w:divBdr>
            <w:top w:val="none" w:sz="0" w:space="0" w:color="auto"/>
            <w:left w:val="none" w:sz="0" w:space="0" w:color="auto"/>
            <w:bottom w:val="none" w:sz="0" w:space="0" w:color="auto"/>
            <w:right w:val="none" w:sz="0" w:space="0" w:color="auto"/>
          </w:divBdr>
        </w:div>
        <w:div w:id="1156192198">
          <w:marLeft w:val="640"/>
          <w:marRight w:val="0"/>
          <w:marTop w:val="0"/>
          <w:marBottom w:val="0"/>
          <w:divBdr>
            <w:top w:val="none" w:sz="0" w:space="0" w:color="auto"/>
            <w:left w:val="none" w:sz="0" w:space="0" w:color="auto"/>
            <w:bottom w:val="none" w:sz="0" w:space="0" w:color="auto"/>
            <w:right w:val="none" w:sz="0" w:space="0" w:color="auto"/>
          </w:divBdr>
        </w:div>
        <w:div w:id="75398409">
          <w:marLeft w:val="640"/>
          <w:marRight w:val="0"/>
          <w:marTop w:val="0"/>
          <w:marBottom w:val="0"/>
          <w:divBdr>
            <w:top w:val="none" w:sz="0" w:space="0" w:color="auto"/>
            <w:left w:val="none" w:sz="0" w:space="0" w:color="auto"/>
            <w:bottom w:val="none" w:sz="0" w:space="0" w:color="auto"/>
            <w:right w:val="none" w:sz="0" w:space="0" w:color="auto"/>
          </w:divBdr>
        </w:div>
        <w:div w:id="1872645734">
          <w:marLeft w:val="640"/>
          <w:marRight w:val="0"/>
          <w:marTop w:val="0"/>
          <w:marBottom w:val="0"/>
          <w:divBdr>
            <w:top w:val="none" w:sz="0" w:space="0" w:color="auto"/>
            <w:left w:val="none" w:sz="0" w:space="0" w:color="auto"/>
            <w:bottom w:val="none" w:sz="0" w:space="0" w:color="auto"/>
            <w:right w:val="none" w:sz="0" w:space="0" w:color="auto"/>
          </w:divBdr>
        </w:div>
        <w:div w:id="1221985897">
          <w:marLeft w:val="640"/>
          <w:marRight w:val="0"/>
          <w:marTop w:val="0"/>
          <w:marBottom w:val="0"/>
          <w:divBdr>
            <w:top w:val="none" w:sz="0" w:space="0" w:color="auto"/>
            <w:left w:val="none" w:sz="0" w:space="0" w:color="auto"/>
            <w:bottom w:val="none" w:sz="0" w:space="0" w:color="auto"/>
            <w:right w:val="none" w:sz="0" w:space="0" w:color="auto"/>
          </w:divBdr>
        </w:div>
        <w:div w:id="2010788103">
          <w:marLeft w:val="640"/>
          <w:marRight w:val="0"/>
          <w:marTop w:val="0"/>
          <w:marBottom w:val="0"/>
          <w:divBdr>
            <w:top w:val="none" w:sz="0" w:space="0" w:color="auto"/>
            <w:left w:val="none" w:sz="0" w:space="0" w:color="auto"/>
            <w:bottom w:val="none" w:sz="0" w:space="0" w:color="auto"/>
            <w:right w:val="none" w:sz="0" w:space="0" w:color="auto"/>
          </w:divBdr>
        </w:div>
        <w:div w:id="2093233671">
          <w:marLeft w:val="640"/>
          <w:marRight w:val="0"/>
          <w:marTop w:val="0"/>
          <w:marBottom w:val="0"/>
          <w:divBdr>
            <w:top w:val="none" w:sz="0" w:space="0" w:color="auto"/>
            <w:left w:val="none" w:sz="0" w:space="0" w:color="auto"/>
            <w:bottom w:val="none" w:sz="0" w:space="0" w:color="auto"/>
            <w:right w:val="none" w:sz="0" w:space="0" w:color="auto"/>
          </w:divBdr>
        </w:div>
        <w:div w:id="1284195635">
          <w:marLeft w:val="640"/>
          <w:marRight w:val="0"/>
          <w:marTop w:val="0"/>
          <w:marBottom w:val="0"/>
          <w:divBdr>
            <w:top w:val="none" w:sz="0" w:space="0" w:color="auto"/>
            <w:left w:val="none" w:sz="0" w:space="0" w:color="auto"/>
            <w:bottom w:val="none" w:sz="0" w:space="0" w:color="auto"/>
            <w:right w:val="none" w:sz="0" w:space="0" w:color="auto"/>
          </w:divBdr>
        </w:div>
        <w:div w:id="1656451800">
          <w:marLeft w:val="640"/>
          <w:marRight w:val="0"/>
          <w:marTop w:val="0"/>
          <w:marBottom w:val="0"/>
          <w:divBdr>
            <w:top w:val="none" w:sz="0" w:space="0" w:color="auto"/>
            <w:left w:val="none" w:sz="0" w:space="0" w:color="auto"/>
            <w:bottom w:val="none" w:sz="0" w:space="0" w:color="auto"/>
            <w:right w:val="none" w:sz="0" w:space="0" w:color="auto"/>
          </w:divBdr>
        </w:div>
        <w:div w:id="1765834123">
          <w:marLeft w:val="640"/>
          <w:marRight w:val="0"/>
          <w:marTop w:val="0"/>
          <w:marBottom w:val="0"/>
          <w:divBdr>
            <w:top w:val="none" w:sz="0" w:space="0" w:color="auto"/>
            <w:left w:val="none" w:sz="0" w:space="0" w:color="auto"/>
            <w:bottom w:val="none" w:sz="0" w:space="0" w:color="auto"/>
            <w:right w:val="none" w:sz="0" w:space="0" w:color="auto"/>
          </w:divBdr>
        </w:div>
        <w:div w:id="1715544135">
          <w:marLeft w:val="640"/>
          <w:marRight w:val="0"/>
          <w:marTop w:val="0"/>
          <w:marBottom w:val="0"/>
          <w:divBdr>
            <w:top w:val="none" w:sz="0" w:space="0" w:color="auto"/>
            <w:left w:val="none" w:sz="0" w:space="0" w:color="auto"/>
            <w:bottom w:val="none" w:sz="0" w:space="0" w:color="auto"/>
            <w:right w:val="none" w:sz="0" w:space="0" w:color="auto"/>
          </w:divBdr>
        </w:div>
        <w:div w:id="1674065969">
          <w:marLeft w:val="640"/>
          <w:marRight w:val="0"/>
          <w:marTop w:val="0"/>
          <w:marBottom w:val="0"/>
          <w:divBdr>
            <w:top w:val="none" w:sz="0" w:space="0" w:color="auto"/>
            <w:left w:val="none" w:sz="0" w:space="0" w:color="auto"/>
            <w:bottom w:val="none" w:sz="0" w:space="0" w:color="auto"/>
            <w:right w:val="none" w:sz="0" w:space="0" w:color="auto"/>
          </w:divBdr>
        </w:div>
        <w:div w:id="1277254532">
          <w:marLeft w:val="640"/>
          <w:marRight w:val="0"/>
          <w:marTop w:val="0"/>
          <w:marBottom w:val="0"/>
          <w:divBdr>
            <w:top w:val="none" w:sz="0" w:space="0" w:color="auto"/>
            <w:left w:val="none" w:sz="0" w:space="0" w:color="auto"/>
            <w:bottom w:val="none" w:sz="0" w:space="0" w:color="auto"/>
            <w:right w:val="none" w:sz="0" w:space="0" w:color="auto"/>
          </w:divBdr>
        </w:div>
        <w:div w:id="1794445858">
          <w:marLeft w:val="640"/>
          <w:marRight w:val="0"/>
          <w:marTop w:val="0"/>
          <w:marBottom w:val="0"/>
          <w:divBdr>
            <w:top w:val="none" w:sz="0" w:space="0" w:color="auto"/>
            <w:left w:val="none" w:sz="0" w:space="0" w:color="auto"/>
            <w:bottom w:val="none" w:sz="0" w:space="0" w:color="auto"/>
            <w:right w:val="none" w:sz="0" w:space="0" w:color="auto"/>
          </w:divBdr>
        </w:div>
        <w:div w:id="1120563602">
          <w:marLeft w:val="640"/>
          <w:marRight w:val="0"/>
          <w:marTop w:val="0"/>
          <w:marBottom w:val="0"/>
          <w:divBdr>
            <w:top w:val="none" w:sz="0" w:space="0" w:color="auto"/>
            <w:left w:val="none" w:sz="0" w:space="0" w:color="auto"/>
            <w:bottom w:val="none" w:sz="0" w:space="0" w:color="auto"/>
            <w:right w:val="none" w:sz="0" w:space="0" w:color="auto"/>
          </w:divBdr>
        </w:div>
        <w:div w:id="586429899">
          <w:marLeft w:val="640"/>
          <w:marRight w:val="0"/>
          <w:marTop w:val="0"/>
          <w:marBottom w:val="0"/>
          <w:divBdr>
            <w:top w:val="none" w:sz="0" w:space="0" w:color="auto"/>
            <w:left w:val="none" w:sz="0" w:space="0" w:color="auto"/>
            <w:bottom w:val="none" w:sz="0" w:space="0" w:color="auto"/>
            <w:right w:val="none" w:sz="0" w:space="0" w:color="auto"/>
          </w:divBdr>
        </w:div>
        <w:div w:id="969015982">
          <w:marLeft w:val="640"/>
          <w:marRight w:val="0"/>
          <w:marTop w:val="0"/>
          <w:marBottom w:val="0"/>
          <w:divBdr>
            <w:top w:val="none" w:sz="0" w:space="0" w:color="auto"/>
            <w:left w:val="none" w:sz="0" w:space="0" w:color="auto"/>
            <w:bottom w:val="none" w:sz="0" w:space="0" w:color="auto"/>
            <w:right w:val="none" w:sz="0" w:space="0" w:color="auto"/>
          </w:divBdr>
        </w:div>
        <w:div w:id="1439328463">
          <w:marLeft w:val="640"/>
          <w:marRight w:val="0"/>
          <w:marTop w:val="0"/>
          <w:marBottom w:val="0"/>
          <w:divBdr>
            <w:top w:val="none" w:sz="0" w:space="0" w:color="auto"/>
            <w:left w:val="none" w:sz="0" w:space="0" w:color="auto"/>
            <w:bottom w:val="none" w:sz="0" w:space="0" w:color="auto"/>
            <w:right w:val="none" w:sz="0" w:space="0" w:color="auto"/>
          </w:divBdr>
        </w:div>
        <w:div w:id="1715622021">
          <w:marLeft w:val="640"/>
          <w:marRight w:val="0"/>
          <w:marTop w:val="0"/>
          <w:marBottom w:val="0"/>
          <w:divBdr>
            <w:top w:val="none" w:sz="0" w:space="0" w:color="auto"/>
            <w:left w:val="none" w:sz="0" w:space="0" w:color="auto"/>
            <w:bottom w:val="none" w:sz="0" w:space="0" w:color="auto"/>
            <w:right w:val="none" w:sz="0" w:space="0" w:color="auto"/>
          </w:divBdr>
        </w:div>
        <w:div w:id="479615079">
          <w:marLeft w:val="640"/>
          <w:marRight w:val="0"/>
          <w:marTop w:val="0"/>
          <w:marBottom w:val="0"/>
          <w:divBdr>
            <w:top w:val="none" w:sz="0" w:space="0" w:color="auto"/>
            <w:left w:val="none" w:sz="0" w:space="0" w:color="auto"/>
            <w:bottom w:val="none" w:sz="0" w:space="0" w:color="auto"/>
            <w:right w:val="none" w:sz="0" w:space="0" w:color="auto"/>
          </w:divBdr>
        </w:div>
        <w:div w:id="275799385">
          <w:marLeft w:val="640"/>
          <w:marRight w:val="0"/>
          <w:marTop w:val="0"/>
          <w:marBottom w:val="0"/>
          <w:divBdr>
            <w:top w:val="none" w:sz="0" w:space="0" w:color="auto"/>
            <w:left w:val="none" w:sz="0" w:space="0" w:color="auto"/>
            <w:bottom w:val="none" w:sz="0" w:space="0" w:color="auto"/>
            <w:right w:val="none" w:sz="0" w:space="0" w:color="auto"/>
          </w:divBdr>
        </w:div>
        <w:div w:id="1192841178">
          <w:marLeft w:val="640"/>
          <w:marRight w:val="0"/>
          <w:marTop w:val="0"/>
          <w:marBottom w:val="0"/>
          <w:divBdr>
            <w:top w:val="none" w:sz="0" w:space="0" w:color="auto"/>
            <w:left w:val="none" w:sz="0" w:space="0" w:color="auto"/>
            <w:bottom w:val="none" w:sz="0" w:space="0" w:color="auto"/>
            <w:right w:val="none" w:sz="0" w:space="0" w:color="auto"/>
          </w:divBdr>
        </w:div>
        <w:div w:id="2083134807">
          <w:marLeft w:val="640"/>
          <w:marRight w:val="0"/>
          <w:marTop w:val="0"/>
          <w:marBottom w:val="0"/>
          <w:divBdr>
            <w:top w:val="none" w:sz="0" w:space="0" w:color="auto"/>
            <w:left w:val="none" w:sz="0" w:space="0" w:color="auto"/>
            <w:bottom w:val="none" w:sz="0" w:space="0" w:color="auto"/>
            <w:right w:val="none" w:sz="0" w:space="0" w:color="auto"/>
          </w:divBdr>
        </w:div>
        <w:div w:id="513957605">
          <w:marLeft w:val="640"/>
          <w:marRight w:val="0"/>
          <w:marTop w:val="0"/>
          <w:marBottom w:val="0"/>
          <w:divBdr>
            <w:top w:val="none" w:sz="0" w:space="0" w:color="auto"/>
            <w:left w:val="none" w:sz="0" w:space="0" w:color="auto"/>
            <w:bottom w:val="none" w:sz="0" w:space="0" w:color="auto"/>
            <w:right w:val="none" w:sz="0" w:space="0" w:color="auto"/>
          </w:divBdr>
        </w:div>
        <w:div w:id="149294045">
          <w:marLeft w:val="640"/>
          <w:marRight w:val="0"/>
          <w:marTop w:val="0"/>
          <w:marBottom w:val="0"/>
          <w:divBdr>
            <w:top w:val="none" w:sz="0" w:space="0" w:color="auto"/>
            <w:left w:val="none" w:sz="0" w:space="0" w:color="auto"/>
            <w:bottom w:val="none" w:sz="0" w:space="0" w:color="auto"/>
            <w:right w:val="none" w:sz="0" w:space="0" w:color="auto"/>
          </w:divBdr>
        </w:div>
        <w:div w:id="409236706">
          <w:marLeft w:val="640"/>
          <w:marRight w:val="0"/>
          <w:marTop w:val="0"/>
          <w:marBottom w:val="0"/>
          <w:divBdr>
            <w:top w:val="none" w:sz="0" w:space="0" w:color="auto"/>
            <w:left w:val="none" w:sz="0" w:space="0" w:color="auto"/>
            <w:bottom w:val="none" w:sz="0" w:space="0" w:color="auto"/>
            <w:right w:val="none" w:sz="0" w:space="0" w:color="auto"/>
          </w:divBdr>
        </w:div>
        <w:div w:id="884954101">
          <w:marLeft w:val="640"/>
          <w:marRight w:val="0"/>
          <w:marTop w:val="0"/>
          <w:marBottom w:val="0"/>
          <w:divBdr>
            <w:top w:val="none" w:sz="0" w:space="0" w:color="auto"/>
            <w:left w:val="none" w:sz="0" w:space="0" w:color="auto"/>
            <w:bottom w:val="none" w:sz="0" w:space="0" w:color="auto"/>
            <w:right w:val="none" w:sz="0" w:space="0" w:color="auto"/>
          </w:divBdr>
        </w:div>
        <w:div w:id="168912242">
          <w:marLeft w:val="640"/>
          <w:marRight w:val="0"/>
          <w:marTop w:val="0"/>
          <w:marBottom w:val="0"/>
          <w:divBdr>
            <w:top w:val="none" w:sz="0" w:space="0" w:color="auto"/>
            <w:left w:val="none" w:sz="0" w:space="0" w:color="auto"/>
            <w:bottom w:val="none" w:sz="0" w:space="0" w:color="auto"/>
            <w:right w:val="none" w:sz="0" w:space="0" w:color="auto"/>
          </w:divBdr>
        </w:div>
        <w:div w:id="1640725923">
          <w:marLeft w:val="640"/>
          <w:marRight w:val="0"/>
          <w:marTop w:val="0"/>
          <w:marBottom w:val="0"/>
          <w:divBdr>
            <w:top w:val="none" w:sz="0" w:space="0" w:color="auto"/>
            <w:left w:val="none" w:sz="0" w:space="0" w:color="auto"/>
            <w:bottom w:val="none" w:sz="0" w:space="0" w:color="auto"/>
            <w:right w:val="none" w:sz="0" w:space="0" w:color="auto"/>
          </w:divBdr>
        </w:div>
        <w:div w:id="1997999359">
          <w:marLeft w:val="640"/>
          <w:marRight w:val="0"/>
          <w:marTop w:val="0"/>
          <w:marBottom w:val="0"/>
          <w:divBdr>
            <w:top w:val="none" w:sz="0" w:space="0" w:color="auto"/>
            <w:left w:val="none" w:sz="0" w:space="0" w:color="auto"/>
            <w:bottom w:val="none" w:sz="0" w:space="0" w:color="auto"/>
            <w:right w:val="none" w:sz="0" w:space="0" w:color="auto"/>
          </w:divBdr>
        </w:div>
        <w:div w:id="729769730">
          <w:marLeft w:val="640"/>
          <w:marRight w:val="0"/>
          <w:marTop w:val="0"/>
          <w:marBottom w:val="0"/>
          <w:divBdr>
            <w:top w:val="none" w:sz="0" w:space="0" w:color="auto"/>
            <w:left w:val="none" w:sz="0" w:space="0" w:color="auto"/>
            <w:bottom w:val="none" w:sz="0" w:space="0" w:color="auto"/>
            <w:right w:val="none" w:sz="0" w:space="0" w:color="auto"/>
          </w:divBdr>
        </w:div>
        <w:div w:id="1864706218">
          <w:marLeft w:val="640"/>
          <w:marRight w:val="0"/>
          <w:marTop w:val="0"/>
          <w:marBottom w:val="0"/>
          <w:divBdr>
            <w:top w:val="none" w:sz="0" w:space="0" w:color="auto"/>
            <w:left w:val="none" w:sz="0" w:space="0" w:color="auto"/>
            <w:bottom w:val="none" w:sz="0" w:space="0" w:color="auto"/>
            <w:right w:val="none" w:sz="0" w:space="0" w:color="auto"/>
          </w:divBdr>
        </w:div>
        <w:div w:id="201862832">
          <w:marLeft w:val="640"/>
          <w:marRight w:val="0"/>
          <w:marTop w:val="0"/>
          <w:marBottom w:val="0"/>
          <w:divBdr>
            <w:top w:val="none" w:sz="0" w:space="0" w:color="auto"/>
            <w:left w:val="none" w:sz="0" w:space="0" w:color="auto"/>
            <w:bottom w:val="none" w:sz="0" w:space="0" w:color="auto"/>
            <w:right w:val="none" w:sz="0" w:space="0" w:color="auto"/>
          </w:divBdr>
        </w:div>
        <w:div w:id="532232003">
          <w:marLeft w:val="640"/>
          <w:marRight w:val="0"/>
          <w:marTop w:val="0"/>
          <w:marBottom w:val="0"/>
          <w:divBdr>
            <w:top w:val="none" w:sz="0" w:space="0" w:color="auto"/>
            <w:left w:val="none" w:sz="0" w:space="0" w:color="auto"/>
            <w:bottom w:val="none" w:sz="0" w:space="0" w:color="auto"/>
            <w:right w:val="none" w:sz="0" w:space="0" w:color="auto"/>
          </w:divBdr>
        </w:div>
        <w:div w:id="429080499">
          <w:marLeft w:val="640"/>
          <w:marRight w:val="0"/>
          <w:marTop w:val="0"/>
          <w:marBottom w:val="0"/>
          <w:divBdr>
            <w:top w:val="none" w:sz="0" w:space="0" w:color="auto"/>
            <w:left w:val="none" w:sz="0" w:space="0" w:color="auto"/>
            <w:bottom w:val="none" w:sz="0" w:space="0" w:color="auto"/>
            <w:right w:val="none" w:sz="0" w:space="0" w:color="auto"/>
          </w:divBdr>
        </w:div>
        <w:div w:id="1105226206">
          <w:marLeft w:val="640"/>
          <w:marRight w:val="0"/>
          <w:marTop w:val="0"/>
          <w:marBottom w:val="0"/>
          <w:divBdr>
            <w:top w:val="none" w:sz="0" w:space="0" w:color="auto"/>
            <w:left w:val="none" w:sz="0" w:space="0" w:color="auto"/>
            <w:bottom w:val="none" w:sz="0" w:space="0" w:color="auto"/>
            <w:right w:val="none" w:sz="0" w:space="0" w:color="auto"/>
          </w:divBdr>
        </w:div>
        <w:div w:id="64106386">
          <w:marLeft w:val="640"/>
          <w:marRight w:val="0"/>
          <w:marTop w:val="0"/>
          <w:marBottom w:val="0"/>
          <w:divBdr>
            <w:top w:val="none" w:sz="0" w:space="0" w:color="auto"/>
            <w:left w:val="none" w:sz="0" w:space="0" w:color="auto"/>
            <w:bottom w:val="none" w:sz="0" w:space="0" w:color="auto"/>
            <w:right w:val="none" w:sz="0" w:space="0" w:color="auto"/>
          </w:divBdr>
        </w:div>
        <w:div w:id="77140924">
          <w:marLeft w:val="640"/>
          <w:marRight w:val="0"/>
          <w:marTop w:val="0"/>
          <w:marBottom w:val="0"/>
          <w:divBdr>
            <w:top w:val="none" w:sz="0" w:space="0" w:color="auto"/>
            <w:left w:val="none" w:sz="0" w:space="0" w:color="auto"/>
            <w:bottom w:val="none" w:sz="0" w:space="0" w:color="auto"/>
            <w:right w:val="none" w:sz="0" w:space="0" w:color="auto"/>
          </w:divBdr>
        </w:div>
        <w:div w:id="357316059">
          <w:marLeft w:val="640"/>
          <w:marRight w:val="0"/>
          <w:marTop w:val="0"/>
          <w:marBottom w:val="0"/>
          <w:divBdr>
            <w:top w:val="none" w:sz="0" w:space="0" w:color="auto"/>
            <w:left w:val="none" w:sz="0" w:space="0" w:color="auto"/>
            <w:bottom w:val="none" w:sz="0" w:space="0" w:color="auto"/>
            <w:right w:val="none" w:sz="0" w:space="0" w:color="auto"/>
          </w:divBdr>
        </w:div>
        <w:div w:id="715158678">
          <w:marLeft w:val="640"/>
          <w:marRight w:val="0"/>
          <w:marTop w:val="0"/>
          <w:marBottom w:val="0"/>
          <w:divBdr>
            <w:top w:val="none" w:sz="0" w:space="0" w:color="auto"/>
            <w:left w:val="none" w:sz="0" w:space="0" w:color="auto"/>
            <w:bottom w:val="none" w:sz="0" w:space="0" w:color="auto"/>
            <w:right w:val="none" w:sz="0" w:space="0" w:color="auto"/>
          </w:divBdr>
        </w:div>
        <w:div w:id="1094132005">
          <w:marLeft w:val="640"/>
          <w:marRight w:val="0"/>
          <w:marTop w:val="0"/>
          <w:marBottom w:val="0"/>
          <w:divBdr>
            <w:top w:val="none" w:sz="0" w:space="0" w:color="auto"/>
            <w:left w:val="none" w:sz="0" w:space="0" w:color="auto"/>
            <w:bottom w:val="none" w:sz="0" w:space="0" w:color="auto"/>
            <w:right w:val="none" w:sz="0" w:space="0" w:color="auto"/>
          </w:divBdr>
        </w:div>
        <w:div w:id="478766702">
          <w:marLeft w:val="640"/>
          <w:marRight w:val="0"/>
          <w:marTop w:val="0"/>
          <w:marBottom w:val="0"/>
          <w:divBdr>
            <w:top w:val="none" w:sz="0" w:space="0" w:color="auto"/>
            <w:left w:val="none" w:sz="0" w:space="0" w:color="auto"/>
            <w:bottom w:val="none" w:sz="0" w:space="0" w:color="auto"/>
            <w:right w:val="none" w:sz="0" w:space="0" w:color="auto"/>
          </w:divBdr>
        </w:div>
        <w:div w:id="1054232810">
          <w:marLeft w:val="640"/>
          <w:marRight w:val="0"/>
          <w:marTop w:val="0"/>
          <w:marBottom w:val="0"/>
          <w:divBdr>
            <w:top w:val="none" w:sz="0" w:space="0" w:color="auto"/>
            <w:left w:val="none" w:sz="0" w:space="0" w:color="auto"/>
            <w:bottom w:val="none" w:sz="0" w:space="0" w:color="auto"/>
            <w:right w:val="none" w:sz="0" w:space="0" w:color="auto"/>
          </w:divBdr>
        </w:div>
        <w:div w:id="1379284202">
          <w:marLeft w:val="640"/>
          <w:marRight w:val="0"/>
          <w:marTop w:val="0"/>
          <w:marBottom w:val="0"/>
          <w:divBdr>
            <w:top w:val="none" w:sz="0" w:space="0" w:color="auto"/>
            <w:left w:val="none" w:sz="0" w:space="0" w:color="auto"/>
            <w:bottom w:val="none" w:sz="0" w:space="0" w:color="auto"/>
            <w:right w:val="none" w:sz="0" w:space="0" w:color="auto"/>
          </w:divBdr>
        </w:div>
        <w:div w:id="4211772">
          <w:marLeft w:val="640"/>
          <w:marRight w:val="0"/>
          <w:marTop w:val="0"/>
          <w:marBottom w:val="0"/>
          <w:divBdr>
            <w:top w:val="none" w:sz="0" w:space="0" w:color="auto"/>
            <w:left w:val="none" w:sz="0" w:space="0" w:color="auto"/>
            <w:bottom w:val="none" w:sz="0" w:space="0" w:color="auto"/>
            <w:right w:val="none" w:sz="0" w:space="0" w:color="auto"/>
          </w:divBdr>
        </w:div>
        <w:div w:id="1472021825">
          <w:marLeft w:val="640"/>
          <w:marRight w:val="0"/>
          <w:marTop w:val="0"/>
          <w:marBottom w:val="0"/>
          <w:divBdr>
            <w:top w:val="none" w:sz="0" w:space="0" w:color="auto"/>
            <w:left w:val="none" w:sz="0" w:space="0" w:color="auto"/>
            <w:bottom w:val="none" w:sz="0" w:space="0" w:color="auto"/>
            <w:right w:val="none" w:sz="0" w:space="0" w:color="auto"/>
          </w:divBdr>
        </w:div>
        <w:div w:id="1769621612">
          <w:marLeft w:val="640"/>
          <w:marRight w:val="0"/>
          <w:marTop w:val="0"/>
          <w:marBottom w:val="0"/>
          <w:divBdr>
            <w:top w:val="none" w:sz="0" w:space="0" w:color="auto"/>
            <w:left w:val="none" w:sz="0" w:space="0" w:color="auto"/>
            <w:bottom w:val="none" w:sz="0" w:space="0" w:color="auto"/>
            <w:right w:val="none" w:sz="0" w:space="0" w:color="auto"/>
          </w:divBdr>
        </w:div>
        <w:div w:id="62028023">
          <w:marLeft w:val="640"/>
          <w:marRight w:val="0"/>
          <w:marTop w:val="0"/>
          <w:marBottom w:val="0"/>
          <w:divBdr>
            <w:top w:val="none" w:sz="0" w:space="0" w:color="auto"/>
            <w:left w:val="none" w:sz="0" w:space="0" w:color="auto"/>
            <w:bottom w:val="none" w:sz="0" w:space="0" w:color="auto"/>
            <w:right w:val="none" w:sz="0" w:space="0" w:color="auto"/>
          </w:divBdr>
        </w:div>
        <w:div w:id="1109354231">
          <w:marLeft w:val="640"/>
          <w:marRight w:val="0"/>
          <w:marTop w:val="0"/>
          <w:marBottom w:val="0"/>
          <w:divBdr>
            <w:top w:val="none" w:sz="0" w:space="0" w:color="auto"/>
            <w:left w:val="none" w:sz="0" w:space="0" w:color="auto"/>
            <w:bottom w:val="none" w:sz="0" w:space="0" w:color="auto"/>
            <w:right w:val="none" w:sz="0" w:space="0" w:color="auto"/>
          </w:divBdr>
        </w:div>
        <w:div w:id="1018040108">
          <w:marLeft w:val="640"/>
          <w:marRight w:val="0"/>
          <w:marTop w:val="0"/>
          <w:marBottom w:val="0"/>
          <w:divBdr>
            <w:top w:val="none" w:sz="0" w:space="0" w:color="auto"/>
            <w:left w:val="none" w:sz="0" w:space="0" w:color="auto"/>
            <w:bottom w:val="none" w:sz="0" w:space="0" w:color="auto"/>
            <w:right w:val="none" w:sz="0" w:space="0" w:color="auto"/>
          </w:divBdr>
        </w:div>
      </w:divsChild>
    </w:div>
    <w:div w:id="637688145">
      <w:bodyDiv w:val="1"/>
      <w:marLeft w:val="0"/>
      <w:marRight w:val="0"/>
      <w:marTop w:val="0"/>
      <w:marBottom w:val="0"/>
      <w:divBdr>
        <w:top w:val="none" w:sz="0" w:space="0" w:color="auto"/>
        <w:left w:val="none" w:sz="0" w:space="0" w:color="auto"/>
        <w:bottom w:val="none" w:sz="0" w:space="0" w:color="auto"/>
        <w:right w:val="none" w:sz="0" w:space="0" w:color="auto"/>
      </w:divBdr>
      <w:divsChild>
        <w:div w:id="1031537986">
          <w:marLeft w:val="640"/>
          <w:marRight w:val="0"/>
          <w:marTop w:val="0"/>
          <w:marBottom w:val="0"/>
          <w:divBdr>
            <w:top w:val="none" w:sz="0" w:space="0" w:color="auto"/>
            <w:left w:val="none" w:sz="0" w:space="0" w:color="auto"/>
            <w:bottom w:val="none" w:sz="0" w:space="0" w:color="auto"/>
            <w:right w:val="none" w:sz="0" w:space="0" w:color="auto"/>
          </w:divBdr>
        </w:div>
        <w:div w:id="816188873">
          <w:marLeft w:val="640"/>
          <w:marRight w:val="0"/>
          <w:marTop w:val="0"/>
          <w:marBottom w:val="0"/>
          <w:divBdr>
            <w:top w:val="none" w:sz="0" w:space="0" w:color="auto"/>
            <w:left w:val="none" w:sz="0" w:space="0" w:color="auto"/>
            <w:bottom w:val="none" w:sz="0" w:space="0" w:color="auto"/>
            <w:right w:val="none" w:sz="0" w:space="0" w:color="auto"/>
          </w:divBdr>
        </w:div>
        <w:div w:id="1839953911">
          <w:marLeft w:val="640"/>
          <w:marRight w:val="0"/>
          <w:marTop w:val="0"/>
          <w:marBottom w:val="0"/>
          <w:divBdr>
            <w:top w:val="none" w:sz="0" w:space="0" w:color="auto"/>
            <w:left w:val="none" w:sz="0" w:space="0" w:color="auto"/>
            <w:bottom w:val="none" w:sz="0" w:space="0" w:color="auto"/>
            <w:right w:val="none" w:sz="0" w:space="0" w:color="auto"/>
          </w:divBdr>
        </w:div>
        <w:div w:id="1943151382">
          <w:marLeft w:val="640"/>
          <w:marRight w:val="0"/>
          <w:marTop w:val="0"/>
          <w:marBottom w:val="0"/>
          <w:divBdr>
            <w:top w:val="none" w:sz="0" w:space="0" w:color="auto"/>
            <w:left w:val="none" w:sz="0" w:space="0" w:color="auto"/>
            <w:bottom w:val="none" w:sz="0" w:space="0" w:color="auto"/>
            <w:right w:val="none" w:sz="0" w:space="0" w:color="auto"/>
          </w:divBdr>
        </w:div>
        <w:div w:id="571893316">
          <w:marLeft w:val="640"/>
          <w:marRight w:val="0"/>
          <w:marTop w:val="0"/>
          <w:marBottom w:val="0"/>
          <w:divBdr>
            <w:top w:val="none" w:sz="0" w:space="0" w:color="auto"/>
            <w:left w:val="none" w:sz="0" w:space="0" w:color="auto"/>
            <w:bottom w:val="none" w:sz="0" w:space="0" w:color="auto"/>
            <w:right w:val="none" w:sz="0" w:space="0" w:color="auto"/>
          </w:divBdr>
        </w:div>
        <w:div w:id="2009669712">
          <w:marLeft w:val="640"/>
          <w:marRight w:val="0"/>
          <w:marTop w:val="0"/>
          <w:marBottom w:val="0"/>
          <w:divBdr>
            <w:top w:val="none" w:sz="0" w:space="0" w:color="auto"/>
            <w:left w:val="none" w:sz="0" w:space="0" w:color="auto"/>
            <w:bottom w:val="none" w:sz="0" w:space="0" w:color="auto"/>
            <w:right w:val="none" w:sz="0" w:space="0" w:color="auto"/>
          </w:divBdr>
        </w:div>
        <w:div w:id="1079984565">
          <w:marLeft w:val="640"/>
          <w:marRight w:val="0"/>
          <w:marTop w:val="0"/>
          <w:marBottom w:val="0"/>
          <w:divBdr>
            <w:top w:val="none" w:sz="0" w:space="0" w:color="auto"/>
            <w:left w:val="none" w:sz="0" w:space="0" w:color="auto"/>
            <w:bottom w:val="none" w:sz="0" w:space="0" w:color="auto"/>
            <w:right w:val="none" w:sz="0" w:space="0" w:color="auto"/>
          </w:divBdr>
        </w:div>
        <w:div w:id="1770809350">
          <w:marLeft w:val="640"/>
          <w:marRight w:val="0"/>
          <w:marTop w:val="0"/>
          <w:marBottom w:val="0"/>
          <w:divBdr>
            <w:top w:val="none" w:sz="0" w:space="0" w:color="auto"/>
            <w:left w:val="none" w:sz="0" w:space="0" w:color="auto"/>
            <w:bottom w:val="none" w:sz="0" w:space="0" w:color="auto"/>
            <w:right w:val="none" w:sz="0" w:space="0" w:color="auto"/>
          </w:divBdr>
        </w:div>
        <w:div w:id="1461803914">
          <w:marLeft w:val="640"/>
          <w:marRight w:val="0"/>
          <w:marTop w:val="0"/>
          <w:marBottom w:val="0"/>
          <w:divBdr>
            <w:top w:val="none" w:sz="0" w:space="0" w:color="auto"/>
            <w:left w:val="none" w:sz="0" w:space="0" w:color="auto"/>
            <w:bottom w:val="none" w:sz="0" w:space="0" w:color="auto"/>
            <w:right w:val="none" w:sz="0" w:space="0" w:color="auto"/>
          </w:divBdr>
        </w:div>
        <w:div w:id="1611011458">
          <w:marLeft w:val="640"/>
          <w:marRight w:val="0"/>
          <w:marTop w:val="0"/>
          <w:marBottom w:val="0"/>
          <w:divBdr>
            <w:top w:val="none" w:sz="0" w:space="0" w:color="auto"/>
            <w:left w:val="none" w:sz="0" w:space="0" w:color="auto"/>
            <w:bottom w:val="none" w:sz="0" w:space="0" w:color="auto"/>
            <w:right w:val="none" w:sz="0" w:space="0" w:color="auto"/>
          </w:divBdr>
        </w:div>
        <w:div w:id="887647615">
          <w:marLeft w:val="640"/>
          <w:marRight w:val="0"/>
          <w:marTop w:val="0"/>
          <w:marBottom w:val="0"/>
          <w:divBdr>
            <w:top w:val="none" w:sz="0" w:space="0" w:color="auto"/>
            <w:left w:val="none" w:sz="0" w:space="0" w:color="auto"/>
            <w:bottom w:val="none" w:sz="0" w:space="0" w:color="auto"/>
            <w:right w:val="none" w:sz="0" w:space="0" w:color="auto"/>
          </w:divBdr>
        </w:div>
        <w:div w:id="942222364">
          <w:marLeft w:val="640"/>
          <w:marRight w:val="0"/>
          <w:marTop w:val="0"/>
          <w:marBottom w:val="0"/>
          <w:divBdr>
            <w:top w:val="none" w:sz="0" w:space="0" w:color="auto"/>
            <w:left w:val="none" w:sz="0" w:space="0" w:color="auto"/>
            <w:bottom w:val="none" w:sz="0" w:space="0" w:color="auto"/>
            <w:right w:val="none" w:sz="0" w:space="0" w:color="auto"/>
          </w:divBdr>
        </w:div>
        <w:div w:id="879125354">
          <w:marLeft w:val="640"/>
          <w:marRight w:val="0"/>
          <w:marTop w:val="0"/>
          <w:marBottom w:val="0"/>
          <w:divBdr>
            <w:top w:val="none" w:sz="0" w:space="0" w:color="auto"/>
            <w:left w:val="none" w:sz="0" w:space="0" w:color="auto"/>
            <w:bottom w:val="none" w:sz="0" w:space="0" w:color="auto"/>
            <w:right w:val="none" w:sz="0" w:space="0" w:color="auto"/>
          </w:divBdr>
        </w:div>
        <w:div w:id="1981380070">
          <w:marLeft w:val="640"/>
          <w:marRight w:val="0"/>
          <w:marTop w:val="0"/>
          <w:marBottom w:val="0"/>
          <w:divBdr>
            <w:top w:val="none" w:sz="0" w:space="0" w:color="auto"/>
            <w:left w:val="none" w:sz="0" w:space="0" w:color="auto"/>
            <w:bottom w:val="none" w:sz="0" w:space="0" w:color="auto"/>
            <w:right w:val="none" w:sz="0" w:space="0" w:color="auto"/>
          </w:divBdr>
        </w:div>
        <w:div w:id="918904565">
          <w:marLeft w:val="640"/>
          <w:marRight w:val="0"/>
          <w:marTop w:val="0"/>
          <w:marBottom w:val="0"/>
          <w:divBdr>
            <w:top w:val="none" w:sz="0" w:space="0" w:color="auto"/>
            <w:left w:val="none" w:sz="0" w:space="0" w:color="auto"/>
            <w:bottom w:val="none" w:sz="0" w:space="0" w:color="auto"/>
            <w:right w:val="none" w:sz="0" w:space="0" w:color="auto"/>
          </w:divBdr>
        </w:div>
        <w:div w:id="187375202">
          <w:marLeft w:val="640"/>
          <w:marRight w:val="0"/>
          <w:marTop w:val="0"/>
          <w:marBottom w:val="0"/>
          <w:divBdr>
            <w:top w:val="none" w:sz="0" w:space="0" w:color="auto"/>
            <w:left w:val="none" w:sz="0" w:space="0" w:color="auto"/>
            <w:bottom w:val="none" w:sz="0" w:space="0" w:color="auto"/>
            <w:right w:val="none" w:sz="0" w:space="0" w:color="auto"/>
          </w:divBdr>
        </w:div>
        <w:div w:id="398594250">
          <w:marLeft w:val="640"/>
          <w:marRight w:val="0"/>
          <w:marTop w:val="0"/>
          <w:marBottom w:val="0"/>
          <w:divBdr>
            <w:top w:val="none" w:sz="0" w:space="0" w:color="auto"/>
            <w:left w:val="none" w:sz="0" w:space="0" w:color="auto"/>
            <w:bottom w:val="none" w:sz="0" w:space="0" w:color="auto"/>
            <w:right w:val="none" w:sz="0" w:space="0" w:color="auto"/>
          </w:divBdr>
        </w:div>
        <w:div w:id="577248907">
          <w:marLeft w:val="640"/>
          <w:marRight w:val="0"/>
          <w:marTop w:val="0"/>
          <w:marBottom w:val="0"/>
          <w:divBdr>
            <w:top w:val="none" w:sz="0" w:space="0" w:color="auto"/>
            <w:left w:val="none" w:sz="0" w:space="0" w:color="auto"/>
            <w:bottom w:val="none" w:sz="0" w:space="0" w:color="auto"/>
            <w:right w:val="none" w:sz="0" w:space="0" w:color="auto"/>
          </w:divBdr>
        </w:div>
        <w:div w:id="1531843382">
          <w:marLeft w:val="640"/>
          <w:marRight w:val="0"/>
          <w:marTop w:val="0"/>
          <w:marBottom w:val="0"/>
          <w:divBdr>
            <w:top w:val="none" w:sz="0" w:space="0" w:color="auto"/>
            <w:left w:val="none" w:sz="0" w:space="0" w:color="auto"/>
            <w:bottom w:val="none" w:sz="0" w:space="0" w:color="auto"/>
            <w:right w:val="none" w:sz="0" w:space="0" w:color="auto"/>
          </w:divBdr>
        </w:div>
        <w:div w:id="471946195">
          <w:marLeft w:val="640"/>
          <w:marRight w:val="0"/>
          <w:marTop w:val="0"/>
          <w:marBottom w:val="0"/>
          <w:divBdr>
            <w:top w:val="none" w:sz="0" w:space="0" w:color="auto"/>
            <w:left w:val="none" w:sz="0" w:space="0" w:color="auto"/>
            <w:bottom w:val="none" w:sz="0" w:space="0" w:color="auto"/>
            <w:right w:val="none" w:sz="0" w:space="0" w:color="auto"/>
          </w:divBdr>
        </w:div>
        <w:div w:id="1561675787">
          <w:marLeft w:val="640"/>
          <w:marRight w:val="0"/>
          <w:marTop w:val="0"/>
          <w:marBottom w:val="0"/>
          <w:divBdr>
            <w:top w:val="none" w:sz="0" w:space="0" w:color="auto"/>
            <w:left w:val="none" w:sz="0" w:space="0" w:color="auto"/>
            <w:bottom w:val="none" w:sz="0" w:space="0" w:color="auto"/>
            <w:right w:val="none" w:sz="0" w:space="0" w:color="auto"/>
          </w:divBdr>
        </w:div>
        <w:div w:id="2038920582">
          <w:marLeft w:val="640"/>
          <w:marRight w:val="0"/>
          <w:marTop w:val="0"/>
          <w:marBottom w:val="0"/>
          <w:divBdr>
            <w:top w:val="none" w:sz="0" w:space="0" w:color="auto"/>
            <w:left w:val="none" w:sz="0" w:space="0" w:color="auto"/>
            <w:bottom w:val="none" w:sz="0" w:space="0" w:color="auto"/>
            <w:right w:val="none" w:sz="0" w:space="0" w:color="auto"/>
          </w:divBdr>
        </w:div>
        <w:div w:id="884876547">
          <w:marLeft w:val="640"/>
          <w:marRight w:val="0"/>
          <w:marTop w:val="0"/>
          <w:marBottom w:val="0"/>
          <w:divBdr>
            <w:top w:val="none" w:sz="0" w:space="0" w:color="auto"/>
            <w:left w:val="none" w:sz="0" w:space="0" w:color="auto"/>
            <w:bottom w:val="none" w:sz="0" w:space="0" w:color="auto"/>
            <w:right w:val="none" w:sz="0" w:space="0" w:color="auto"/>
          </w:divBdr>
        </w:div>
        <w:div w:id="2129273571">
          <w:marLeft w:val="640"/>
          <w:marRight w:val="0"/>
          <w:marTop w:val="0"/>
          <w:marBottom w:val="0"/>
          <w:divBdr>
            <w:top w:val="none" w:sz="0" w:space="0" w:color="auto"/>
            <w:left w:val="none" w:sz="0" w:space="0" w:color="auto"/>
            <w:bottom w:val="none" w:sz="0" w:space="0" w:color="auto"/>
            <w:right w:val="none" w:sz="0" w:space="0" w:color="auto"/>
          </w:divBdr>
        </w:div>
        <w:div w:id="1812599116">
          <w:marLeft w:val="640"/>
          <w:marRight w:val="0"/>
          <w:marTop w:val="0"/>
          <w:marBottom w:val="0"/>
          <w:divBdr>
            <w:top w:val="none" w:sz="0" w:space="0" w:color="auto"/>
            <w:left w:val="none" w:sz="0" w:space="0" w:color="auto"/>
            <w:bottom w:val="none" w:sz="0" w:space="0" w:color="auto"/>
            <w:right w:val="none" w:sz="0" w:space="0" w:color="auto"/>
          </w:divBdr>
        </w:div>
        <w:div w:id="352609958">
          <w:marLeft w:val="640"/>
          <w:marRight w:val="0"/>
          <w:marTop w:val="0"/>
          <w:marBottom w:val="0"/>
          <w:divBdr>
            <w:top w:val="none" w:sz="0" w:space="0" w:color="auto"/>
            <w:left w:val="none" w:sz="0" w:space="0" w:color="auto"/>
            <w:bottom w:val="none" w:sz="0" w:space="0" w:color="auto"/>
            <w:right w:val="none" w:sz="0" w:space="0" w:color="auto"/>
          </w:divBdr>
        </w:div>
        <w:div w:id="116026235">
          <w:marLeft w:val="640"/>
          <w:marRight w:val="0"/>
          <w:marTop w:val="0"/>
          <w:marBottom w:val="0"/>
          <w:divBdr>
            <w:top w:val="none" w:sz="0" w:space="0" w:color="auto"/>
            <w:left w:val="none" w:sz="0" w:space="0" w:color="auto"/>
            <w:bottom w:val="none" w:sz="0" w:space="0" w:color="auto"/>
            <w:right w:val="none" w:sz="0" w:space="0" w:color="auto"/>
          </w:divBdr>
        </w:div>
        <w:div w:id="141309698">
          <w:marLeft w:val="640"/>
          <w:marRight w:val="0"/>
          <w:marTop w:val="0"/>
          <w:marBottom w:val="0"/>
          <w:divBdr>
            <w:top w:val="none" w:sz="0" w:space="0" w:color="auto"/>
            <w:left w:val="none" w:sz="0" w:space="0" w:color="auto"/>
            <w:bottom w:val="none" w:sz="0" w:space="0" w:color="auto"/>
            <w:right w:val="none" w:sz="0" w:space="0" w:color="auto"/>
          </w:divBdr>
        </w:div>
        <w:div w:id="1738701217">
          <w:marLeft w:val="640"/>
          <w:marRight w:val="0"/>
          <w:marTop w:val="0"/>
          <w:marBottom w:val="0"/>
          <w:divBdr>
            <w:top w:val="none" w:sz="0" w:space="0" w:color="auto"/>
            <w:left w:val="none" w:sz="0" w:space="0" w:color="auto"/>
            <w:bottom w:val="none" w:sz="0" w:space="0" w:color="auto"/>
            <w:right w:val="none" w:sz="0" w:space="0" w:color="auto"/>
          </w:divBdr>
        </w:div>
        <w:div w:id="1016033003">
          <w:marLeft w:val="640"/>
          <w:marRight w:val="0"/>
          <w:marTop w:val="0"/>
          <w:marBottom w:val="0"/>
          <w:divBdr>
            <w:top w:val="none" w:sz="0" w:space="0" w:color="auto"/>
            <w:left w:val="none" w:sz="0" w:space="0" w:color="auto"/>
            <w:bottom w:val="none" w:sz="0" w:space="0" w:color="auto"/>
            <w:right w:val="none" w:sz="0" w:space="0" w:color="auto"/>
          </w:divBdr>
        </w:div>
        <w:div w:id="1494444771">
          <w:marLeft w:val="640"/>
          <w:marRight w:val="0"/>
          <w:marTop w:val="0"/>
          <w:marBottom w:val="0"/>
          <w:divBdr>
            <w:top w:val="none" w:sz="0" w:space="0" w:color="auto"/>
            <w:left w:val="none" w:sz="0" w:space="0" w:color="auto"/>
            <w:bottom w:val="none" w:sz="0" w:space="0" w:color="auto"/>
            <w:right w:val="none" w:sz="0" w:space="0" w:color="auto"/>
          </w:divBdr>
        </w:div>
        <w:div w:id="1073044545">
          <w:marLeft w:val="640"/>
          <w:marRight w:val="0"/>
          <w:marTop w:val="0"/>
          <w:marBottom w:val="0"/>
          <w:divBdr>
            <w:top w:val="none" w:sz="0" w:space="0" w:color="auto"/>
            <w:left w:val="none" w:sz="0" w:space="0" w:color="auto"/>
            <w:bottom w:val="none" w:sz="0" w:space="0" w:color="auto"/>
            <w:right w:val="none" w:sz="0" w:space="0" w:color="auto"/>
          </w:divBdr>
        </w:div>
        <w:div w:id="1340767126">
          <w:marLeft w:val="640"/>
          <w:marRight w:val="0"/>
          <w:marTop w:val="0"/>
          <w:marBottom w:val="0"/>
          <w:divBdr>
            <w:top w:val="none" w:sz="0" w:space="0" w:color="auto"/>
            <w:left w:val="none" w:sz="0" w:space="0" w:color="auto"/>
            <w:bottom w:val="none" w:sz="0" w:space="0" w:color="auto"/>
            <w:right w:val="none" w:sz="0" w:space="0" w:color="auto"/>
          </w:divBdr>
        </w:div>
        <w:div w:id="1206452561">
          <w:marLeft w:val="640"/>
          <w:marRight w:val="0"/>
          <w:marTop w:val="0"/>
          <w:marBottom w:val="0"/>
          <w:divBdr>
            <w:top w:val="none" w:sz="0" w:space="0" w:color="auto"/>
            <w:left w:val="none" w:sz="0" w:space="0" w:color="auto"/>
            <w:bottom w:val="none" w:sz="0" w:space="0" w:color="auto"/>
            <w:right w:val="none" w:sz="0" w:space="0" w:color="auto"/>
          </w:divBdr>
        </w:div>
        <w:div w:id="456068744">
          <w:marLeft w:val="640"/>
          <w:marRight w:val="0"/>
          <w:marTop w:val="0"/>
          <w:marBottom w:val="0"/>
          <w:divBdr>
            <w:top w:val="none" w:sz="0" w:space="0" w:color="auto"/>
            <w:left w:val="none" w:sz="0" w:space="0" w:color="auto"/>
            <w:bottom w:val="none" w:sz="0" w:space="0" w:color="auto"/>
            <w:right w:val="none" w:sz="0" w:space="0" w:color="auto"/>
          </w:divBdr>
        </w:div>
        <w:div w:id="338241710">
          <w:marLeft w:val="640"/>
          <w:marRight w:val="0"/>
          <w:marTop w:val="0"/>
          <w:marBottom w:val="0"/>
          <w:divBdr>
            <w:top w:val="none" w:sz="0" w:space="0" w:color="auto"/>
            <w:left w:val="none" w:sz="0" w:space="0" w:color="auto"/>
            <w:bottom w:val="none" w:sz="0" w:space="0" w:color="auto"/>
            <w:right w:val="none" w:sz="0" w:space="0" w:color="auto"/>
          </w:divBdr>
        </w:div>
        <w:div w:id="661741212">
          <w:marLeft w:val="640"/>
          <w:marRight w:val="0"/>
          <w:marTop w:val="0"/>
          <w:marBottom w:val="0"/>
          <w:divBdr>
            <w:top w:val="none" w:sz="0" w:space="0" w:color="auto"/>
            <w:left w:val="none" w:sz="0" w:space="0" w:color="auto"/>
            <w:bottom w:val="none" w:sz="0" w:space="0" w:color="auto"/>
            <w:right w:val="none" w:sz="0" w:space="0" w:color="auto"/>
          </w:divBdr>
        </w:div>
        <w:div w:id="957754682">
          <w:marLeft w:val="640"/>
          <w:marRight w:val="0"/>
          <w:marTop w:val="0"/>
          <w:marBottom w:val="0"/>
          <w:divBdr>
            <w:top w:val="none" w:sz="0" w:space="0" w:color="auto"/>
            <w:left w:val="none" w:sz="0" w:space="0" w:color="auto"/>
            <w:bottom w:val="none" w:sz="0" w:space="0" w:color="auto"/>
            <w:right w:val="none" w:sz="0" w:space="0" w:color="auto"/>
          </w:divBdr>
        </w:div>
        <w:div w:id="847477025">
          <w:marLeft w:val="640"/>
          <w:marRight w:val="0"/>
          <w:marTop w:val="0"/>
          <w:marBottom w:val="0"/>
          <w:divBdr>
            <w:top w:val="none" w:sz="0" w:space="0" w:color="auto"/>
            <w:left w:val="none" w:sz="0" w:space="0" w:color="auto"/>
            <w:bottom w:val="none" w:sz="0" w:space="0" w:color="auto"/>
            <w:right w:val="none" w:sz="0" w:space="0" w:color="auto"/>
          </w:divBdr>
        </w:div>
        <w:div w:id="239563669">
          <w:marLeft w:val="640"/>
          <w:marRight w:val="0"/>
          <w:marTop w:val="0"/>
          <w:marBottom w:val="0"/>
          <w:divBdr>
            <w:top w:val="none" w:sz="0" w:space="0" w:color="auto"/>
            <w:left w:val="none" w:sz="0" w:space="0" w:color="auto"/>
            <w:bottom w:val="none" w:sz="0" w:space="0" w:color="auto"/>
            <w:right w:val="none" w:sz="0" w:space="0" w:color="auto"/>
          </w:divBdr>
        </w:div>
        <w:div w:id="1350985930">
          <w:marLeft w:val="640"/>
          <w:marRight w:val="0"/>
          <w:marTop w:val="0"/>
          <w:marBottom w:val="0"/>
          <w:divBdr>
            <w:top w:val="none" w:sz="0" w:space="0" w:color="auto"/>
            <w:left w:val="none" w:sz="0" w:space="0" w:color="auto"/>
            <w:bottom w:val="none" w:sz="0" w:space="0" w:color="auto"/>
            <w:right w:val="none" w:sz="0" w:space="0" w:color="auto"/>
          </w:divBdr>
        </w:div>
        <w:div w:id="1179469345">
          <w:marLeft w:val="640"/>
          <w:marRight w:val="0"/>
          <w:marTop w:val="0"/>
          <w:marBottom w:val="0"/>
          <w:divBdr>
            <w:top w:val="none" w:sz="0" w:space="0" w:color="auto"/>
            <w:left w:val="none" w:sz="0" w:space="0" w:color="auto"/>
            <w:bottom w:val="none" w:sz="0" w:space="0" w:color="auto"/>
            <w:right w:val="none" w:sz="0" w:space="0" w:color="auto"/>
          </w:divBdr>
        </w:div>
        <w:div w:id="2050296953">
          <w:marLeft w:val="640"/>
          <w:marRight w:val="0"/>
          <w:marTop w:val="0"/>
          <w:marBottom w:val="0"/>
          <w:divBdr>
            <w:top w:val="none" w:sz="0" w:space="0" w:color="auto"/>
            <w:left w:val="none" w:sz="0" w:space="0" w:color="auto"/>
            <w:bottom w:val="none" w:sz="0" w:space="0" w:color="auto"/>
            <w:right w:val="none" w:sz="0" w:space="0" w:color="auto"/>
          </w:divBdr>
        </w:div>
        <w:div w:id="128517905">
          <w:marLeft w:val="640"/>
          <w:marRight w:val="0"/>
          <w:marTop w:val="0"/>
          <w:marBottom w:val="0"/>
          <w:divBdr>
            <w:top w:val="none" w:sz="0" w:space="0" w:color="auto"/>
            <w:left w:val="none" w:sz="0" w:space="0" w:color="auto"/>
            <w:bottom w:val="none" w:sz="0" w:space="0" w:color="auto"/>
            <w:right w:val="none" w:sz="0" w:space="0" w:color="auto"/>
          </w:divBdr>
        </w:div>
        <w:div w:id="292633988">
          <w:marLeft w:val="640"/>
          <w:marRight w:val="0"/>
          <w:marTop w:val="0"/>
          <w:marBottom w:val="0"/>
          <w:divBdr>
            <w:top w:val="none" w:sz="0" w:space="0" w:color="auto"/>
            <w:left w:val="none" w:sz="0" w:space="0" w:color="auto"/>
            <w:bottom w:val="none" w:sz="0" w:space="0" w:color="auto"/>
            <w:right w:val="none" w:sz="0" w:space="0" w:color="auto"/>
          </w:divBdr>
        </w:div>
        <w:div w:id="428543960">
          <w:marLeft w:val="640"/>
          <w:marRight w:val="0"/>
          <w:marTop w:val="0"/>
          <w:marBottom w:val="0"/>
          <w:divBdr>
            <w:top w:val="none" w:sz="0" w:space="0" w:color="auto"/>
            <w:left w:val="none" w:sz="0" w:space="0" w:color="auto"/>
            <w:bottom w:val="none" w:sz="0" w:space="0" w:color="auto"/>
            <w:right w:val="none" w:sz="0" w:space="0" w:color="auto"/>
          </w:divBdr>
        </w:div>
        <w:div w:id="1373267810">
          <w:marLeft w:val="640"/>
          <w:marRight w:val="0"/>
          <w:marTop w:val="0"/>
          <w:marBottom w:val="0"/>
          <w:divBdr>
            <w:top w:val="none" w:sz="0" w:space="0" w:color="auto"/>
            <w:left w:val="none" w:sz="0" w:space="0" w:color="auto"/>
            <w:bottom w:val="none" w:sz="0" w:space="0" w:color="auto"/>
            <w:right w:val="none" w:sz="0" w:space="0" w:color="auto"/>
          </w:divBdr>
        </w:div>
        <w:div w:id="827553734">
          <w:marLeft w:val="640"/>
          <w:marRight w:val="0"/>
          <w:marTop w:val="0"/>
          <w:marBottom w:val="0"/>
          <w:divBdr>
            <w:top w:val="none" w:sz="0" w:space="0" w:color="auto"/>
            <w:left w:val="none" w:sz="0" w:space="0" w:color="auto"/>
            <w:bottom w:val="none" w:sz="0" w:space="0" w:color="auto"/>
            <w:right w:val="none" w:sz="0" w:space="0" w:color="auto"/>
          </w:divBdr>
        </w:div>
        <w:div w:id="416291353">
          <w:marLeft w:val="640"/>
          <w:marRight w:val="0"/>
          <w:marTop w:val="0"/>
          <w:marBottom w:val="0"/>
          <w:divBdr>
            <w:top w:val="none" w:sz="0" w:space="0" w:color="auto"/>
            <w:left w:val="none" w:sz="0" w:space="0" w:color="auto"/>
            <w:bottom w:val="none" w:sz="0" w:space="0" w:color="auto"/>
            <w:right w:val="none" w:sz="0" w:space="0" w:color="auto"/>
          </w:divBdr>
        </w:div>
        <w:div w:id="1073895897">
          <w:marLeft w:val="640"/>
          <w:marRight w:val="0"/>
          <w:marTop w:val="0"/>
          <w:marBottom w:val="0"/>
          <w:divBdr>
            <w:top w:val="none" w:sz="0" w:space="0" w:color="auto"/>
            <w:left w:val="none" w:sz="0" w:space="0" w:color="auto"/>
            <w:bottom w:val="none" w:sz="0" w:space="0" w:color="auto"/>
            <w:right w:val="none" w:sz="0" w:space="0" w:color="auto"/>
          </w:divBdr>
        </w:div>
        <w:div w:id="1783722389">
          <w:marLeft w:val="640"/>
          <w:marRight w:val="0"/>
          <w:marTop w:val="0"/>
          <w:marBottom w:val="0"/>
          <w:divBdr>
            <w:top w:val="none" w:sz="0" w:space="0" w:color="auto"/>
            <w:left w:val="none" w:sz="0" w:space="0" w:color="auto"/>
            <w:bottom w:val="none" w:sz="0" w:space="0" w:color="auto"/>
            <w:right w:val="none" w:sz="0" w:space="0" w:color="auto"/>
          </w:divBdr>
        </w:div>
        <w:div w:id="480268578">
          <w:marLeft w:val="640"/>
          <w:marRight w:val="0"/>
          <w:marTop w:val="0"/>
          <w:marBottom w:val="0"/>
          <w:divBdr>
            <w:top w:val="none" w:sz="0" w:space="0" w:color="auto"/>
            <w:left w:val="none" w:sz="0" w:space="0" w:color="auto"/>
            <w:bottom w:val="none" w:sz="0" w:space="0" w:color="auto"/>
            <w:right w:val="none" w:sz="0" w:space="0" w:color="auto"/>
          </w:divBdr>
        </w:div>
        <w:div w:id="641933267">
          <w:marLeft w:val="640"/>
          <w:marRight w:val="0"/>
          <w:marTop w:val="0"/>
          <w:marBottom w:val="0"/>
          <w:divBdr>
            <w:top w:val="none" w:sz="0" w:space="0" w:color="auto"/>
            <w:left w:val="none" w:sz="0" w:space="0" w:color="auto"/>
            <w:bottom w:val="none" w:sz="0" w:space="0" w:color="auto"/>
            <w:right w:val="none" w:sz="0" w:space="0" w:color="auto"/>
          </w:divBdr>
        </w:div>
        <w:div w:id="1928534455">
          <w:marLeft w:val="640"/>
          <w:marRight w:val="0"/>
          <w:marTop w:val="0"/>
          <w:marBottom w:val="0"/>
          <w:divBdr>
            <w:top w:val="none" w:sz="0" w:space="0" w:color="auto"/>
            <w:left w:val="none" w:sz="0" w:space="0" w:color="auto"/>
            <w:bottom w:val="none" w:sz="0" w:space="0" w:color="auto"/>
            <w:right w:val="none" w:sz="0" w:space="0" w:color="auto"/>
          </w:divBdr>
        </w:div>
        <w:div w:id="86854781">
          <w:marLeft w:val="640"/>
          <w:marRight w:val="0"/>
          <w:marTop w:val="0"/>
          <w:marBottom w:val="0"/>
          <w:divBdr>
            <w:top w:val="none" w:sz="0" w:space="0" w:color="auto"/>
            <w:left w:val="none" w:sz="0" w:space="0" w:color="auto"/>
            <w:bottom w:val="none" w:sz="0" w:space="0" w:color="auto"/>
            <w:right w:val="none" w:sz="0" w:space="0" w:color="auto"/>
          </w:divBdr>
        </w:div>
        <w:div w:id="2116631956">
          <w:marLeft w:val="640"/>
          <w:marRight w:val="0"/>
          <w:marTop w:val="0"/>
          <w:marBottom w:val="0"/>
          <w:divBdr>
            <w:top w:val="none" w:sz="0" w:space="0" w:color="auto"/>
            <w:left w:val="none" w:sz="0" w:space="0" w:color="auto"/>
            <w:bottom w:val="none" w:sz="0" w:space="0" w:color="auto"/>
            <w:right w:val="none" w:sz="0" w:space="0" w:color="auto"/>
          </w:divBdr>
        </w:div>
        <w:div w:id="1911966876">
          <w:marLeft w:val="640"/>
          <w:marRight w:val="0"/>
          <w:marTop w:val="0"/>
          <w:marBottom w:val="0"/>
          <w:divBdr>
            <w:top w:val="none" w:sz="0" w:space="0" w:color="auto"/>
            <w:left w:val="none" w:sz="0" w:space="0" w:color="auto"/>
            <w:bottom w:val="none" w:sz="0" w:space="0" w:color="auto"/>
            <w:right w:val="none" w:sz="0" w:space="0" w:color="auto"/>
          </w:divBdr>
        </w:div>
        <w:div w:id="750663555">
          <w:marLeft w:val="640"/>
          <w:marRight w:val="0"/>
          <w:marTop w:val="0"/>
          <w:marBottom w:val="0"/>
          <w:divBdr>
            <w:top w:val="none" w:sz="0" w:space="0" w:color="auto"/>
            <w:left w:val="none" w:sz="0" w:space="0" w:color="auto"/>
            <w:bottom w:val="none" w:sz="0" w:space="0" w:color="auto"/>
            <w:right w:val="none" w:sz="0" w:space="0" w:color="auto"/>
          </w:divBdr>
        </w:div>
        <w:div w:id="777599703">
          <w:marLeft w:val="640"/>
          <w:marRight w:val="0"/>
          <w:marTop w:val="0"/>
          <w:marBottom w:val="0"/>
          <w:divBdr>
            <w:top w:val="none" w:sz="0" w:space="0" w:color="auto"/>
            <w:left w:val="none" w:sz="0" w:space="0" w:color="auto"/>
            <w:bottom w:val="none" w:sz="0" w:space="0" w:color="auto"/>
            <w:right w:val="none" w:sz="0" w:space="0" w:color="auto"/>
          </w:divBdr>
        </w:div>
        <w:div w:id="1780948649">
          <w:marLeft w:val="640"/>
          <w:marRight w:val="0"/>
          <w:marTop w:val="0"/>
          <w:marBottom w:val="0"/>
          <w:divBdr>
            <w:top w:val="none" w:sz="0" w:space="0" w:color="auto"/>
            <w:left w:val="none" w:sz="0" w:space="0" w:color="auto"/>
            <w:bottom w:val="none" w:sz="0" w:space="0" w:color="auto"/>
            <w:right w:val="none" w:sz="0" w:space="0" w:color="auto"/>
          </w:divBdr>
        </w:div>
        <w:div w:id="1545672711">
          <w:marLeft w:val="640"/>
          <w:marRight w:val="0"/>
          <w:marTop w:val="0"/>
          <w:marBottom w:val="0"/>
          <w:divBdr>
            <w:top w:val="none" w:sz="0" w:space="0" w:color="auto"/>
            <w:left w:val="none" w:sz="0" w:space="0" w:color="auto"/>
            <w:bottom w:val="none" w:sz="0" w:space="0" w:color="auto"/>
            <w:right w:val="none" w:sz="0" w:space="0" w:color="auto"/>
          </w:divBdr>
        </w:div>
        <w:div w:id="1562516028">
          <w:marLeft w:val="640"/>
          <w:marRight w:val="0"/>
          <w:marTop w:val="0"/>
          <w:marBottom w:val="0"/>
          <w:divBdr>
            <w:top w:val="none" w:sz="0" w:space="0" w:color="auto"/>
            <w:left w:val="none" w:sz="0" w:space="0" w:color="auto"/>
            <w:bottom w:val="none" w:sz="0" w:space="0" w:color="auto"/>
            <w:right w:val="none" w:sz="0" w:space="0" w:color="auto"/>
          </w:divBdr>
        </w:div>
        <w:div w:id="277034285">
          <w:marLeft w:val="640"/>
          <w:marRight w:val="0"/>
          <w:marTop w:val="0"/>
          <w:marBottom w:val="0"/>
          <w:divBdr>
            <w:top w:val="none" w:sz="0" w:space="0" w:color="auto"/>
            <w:left w:val="none" w:sz="0" w:space="0" w:color="auto"/>
            <w:bottom w:val="none" w:sz="0" w:space="0" w:color="auto"/>
            <w:right w:val="none" w:sz="0" w:space="0" w:color="auto"/>
          </w:divBdr>
        </w:div>
        <w:div w:id="665481032">
          <w:marLeft w:val="640"/>
          <w:marRight w:val="0"/>
          <w:marTop w:val="0"/>
          <w:marBottom w:val="0"/>
          <w:divBdr>
            <w:top w:val="none" w:sz="0" w:space="0" w:color="auto"/>
            <w:left w:val="none" w:sz="0" w:space="0" w:color="auto"/>
            <w:bottom w:val="none" w:sz="0" w:space="0" w:color="auto"/>
            <w:right w:val="none" w:sz="0" w:space="0" w:color="auto"/>
          </w:divBdr>
        </w:div>
        <w:div w:id="940994028">
          <w:marLeft w:val="640"/>
          <w:marRight w:val="0"/>
          <w:marTop w:val="0"/>
          <w:marBottom w:val="0"/>
          <w:divBdr>
            <w:top w:val="none" w:sz="0" w:space="0" w:color="auto"/>
            <w:left w:val="none" w:sz="0" w:space="0" w:color="auto"/>
            <w:bottom w:val="none" w:sz="0" w:space="0" w:color="auto"/>
            <w:right w:val="none" w:sz="0" w:space="0" w:color="auto"/>
          </w:divBdr>
        </w:div>
        <w:div w:id="787357015">
          <w:marLeft w:val="640"/>
          <w:marRight w:val="0"/>
          <w:marTop w:val="0"/>
          <w:marBottom w:val="0"/>
          <w:divBdr>
            <w:top w:val="none" w:sz="0" w:space="0" w:color="auto"/>
            <w:left w:val="none" w:sz="0" w:space="0" w:color="auto"/>
            <w:bottom w:val="none" w:sz="0" w:space="0" w:color="auto"/>
            <w:right w:val="none" w:sz="0" w:space="0" w:color="auto"/>
          </w:divBdr>
        </w:div>
        <w:div w:id="325091033">
          <w:marLeft w:val="640"/>
          <w:marRight w:val="0"/>
          <w:marTop w:val="0"/>
          <w:marBottom w:val="0"/>
          <w:divBdr>
            <w:top w:val="none" w:sz="0" w:space="0" w:color="auto"/>
            <w:left w:val="none" w:sz="0" w:space="0" w:color="auto"/>
            <w:bottom w:val="none" w:sz="0" w:space="0" w:color="auto"/>
            <w:right w:val="none" w:sz="0" w:space="0" w:color="auto"/>
          </w:divBdr>
        </w:div>
        <w:div w:id="2074815111">
          <w:marLeft w:val="640"/>
          <w:marRight w:val="0"/>
          <w:marTop w:val="0"/>
          <w:marBottom w:val="0"/>
          <w:divBdr>
            <w:top w:val="none" w:sz="0" w:space="0" w:color="auto"/>
            <w:left w:val="none" w:sz="0" w:space="0" w:color="auto"/>
            <w:bottom w:val="none" w:sz="0" w:space="0" w:color="auto"/>
            <w:right w:val="none" w:sz="0" w:space="0" w:color="auto"/>
          </w:divBdr>
        </w:div>
        <w:div w:id="543566128">
          <w:marLeft w:val="640"/>
          <w:marRight w:val="0"/>
          <w:marTop w:val="0"/>
          <w:marBottom w:val="0"/>
          <w:divBdr>
            <w:top w:val="none" w:sz="0" w:space="0" w:color="auto"/>
            <w:left w:val="none" w:sz="0" w:space="0" w:color="auto"/>
            <w:bottom w:val="none" w:sz="0" w:space="0" w:color="auto"/>
            <w:right w:val="none" w:sz="0" w:space="0" w:color="auto"/>
          </w:divBdr>
        </w:div>
        <w:div w:id="494682941">
          <w:marLeft w:val="640"/>
          <w:marRight w:val="0"/>
          <w:marTop w:val="0"/>
          <w:marBottom w:val="0"/>
          <w:divBdr>
            <w:top w:val="none" w:sz="0" w:space="0" w:color="auto"/>
            <w:left w:val="none" w:sz="0" w:space="0" w:color="auto"/>
            <w:bottom w:val="none" w:sz="0" w:space="0" w:color="auto"/>
            <w:right w:val="none" w:sz="0" w:space="0" w:color="auto"/>
          </w:divBdr>
        </w:div>
        <w:div w:id="198012966">
          <w:marLeft w:val="640"/>
          <w:marRight w:val="0"/>
          <w:marTop w:val="0"/>
          <w:marBottom w:val="0"/>
          <w:divBdr>
            <w:top w:val="none" w:sz="0" w:space="0" w:color="auto"/>
            <w:left w:val="none" w:sz="0" w:space="0" w:color="auto"/>
            <w:bottom w:val="none" w:sz="0" w:space="0" w:color="auto"/>
            <w:right w:val="none" w:sz="0" w:space="0" w:color="auto"/>
          </w:divBdr>
        </w:div>
        <w:div w:id="306014450">
          <w:marLeft w:val="640"/>
          <w:marRight w:val="0"/>
          <w:marTop w:val="0"/>
          <w:marBottom w:val="0"/>
          <w:divBdr>
            <w:top w:val="none" w:sz="0" w:space="0" w:color="auto"/>
            <w:left w:val="none" w:sz="0" w:space="0" w:color="auto"/>
            <w:bottom w:val="none" w:sz="0" w:space="0" w:color="auto"/>
            <w:right w:val="none" w:sz="0" w:space="0" w:color="auto"/>
          </w:divBdr>
        </w:div>
        <w:div w:id="870607715">
          <w:marLeft w:val="640"/>
          <w:marRight w:val="0"/>
          <w:marTop w:val="0"/>
          <w:marBottom w:val="0"/>
          <w:divBdr>
            <w:top w:val="none" w:sz="0" w:space="0" w:color="auto"/>
            <w:left w:val="none" w:sz="0" w:space="0" w:color="auto"/>
            <w:bottom w:val="none" w:sz="0" w:space="0" w:color="auto"/>
            <w:right w:val="none" w:sz="0" w:space="0" w:color="auto"/>
          </w:divBdr>
        </w:div>
        <w:div w:id="1533348161">
          <w:marLeft w:val="640"/>
          <w:marRight w:val="0"/>
          <w:marTop w:val="0"/>
          <w:marBottom w:val="0"/>
          <w:divBdr>
            <w:top w:val="none" w:sz="0" w:space="0" w:color="auto"/>
            <w:left w:val="none" w:sz="0" w:space="0" w:color="auto"/>
            <w:bottom w:val="none" w:sz="0" w:space="0" w:color="auto"/>
            <w:right w:val="none" w:sz="0" w:space="0" w:color="auto"/>
          </w:divBdr>
        </w:div>
        <w:div w:id="2124883367">
          <w:marLeft w:val="640"/>
          <w:marRight w:val="0"/>
          <w:marTop w:val="0"/>
          <w:marBottom w:val="0"/>
          <w:divBdr>
            <w:top w:val="none" w:sz="0" w:space="0" w:color="auto"/>
            <w:left w:val="none" w:sz="0" w:space="0" w:color="auto"/>
            <w:bottom w:val="none" w:sz="0" w:space="0" w:color="auto"/>
            <w:right w:val="none" w:sz="0" w:space="0" w:color="auto"/>
          </w:divBdr>
        </w:div>
        <w:div w:id="396588522">
          <w:marLeft w:val="640"/>
          <w:marRight w:val="0"/>
          <w:marTop w:val="0"/>
          <w:marBottom w:val="0"/>
          <w:divBdr>
            <w:top w:val="none" w:sz="0" w:space="0" w:color="auto"/>
            <w:left w:val="none" w:sz="0" w:space="0" w:color="auto"/>
            <w:bottom w:val="none" w:sz="0" w:space="0" w:color="auto"/>
            <w:right w:val="none" w:sz="0" w:space="0" w:color="auto"/>
          </w:divBdr>
        </w:div>
        <w:div w:id="753237763">
          <w:marLeft w:val="640"/>
          <w:marRight w:val="0"/>
          <w:marTop w:val="0"/>
          <w:marBottom w:val="0"/>
          <w:divBdr>
            <w:top w:val="none" w:sz="0" w:space="0" w:color="auto"/>
            <w:left w:val="none" w:sz="0" w:space="0" w:color="auto"/>
            <w:bottom w:val="none" w:sz="0" w:space="0" w:color="auto"/>
            <w:right w:val="none" w:sz="0" w:space="0" w:color="auto"/>
          </w:divBdr>
        </w:div>
        <w:div w:id="876239905">
          <w:marLeft w:val="640"/>
          <w:marRight w:val="0"/>
          <w:marTop w:val="0"/>
          <w:marBottom w:val="0"/>
          <w:divBdr>
            <w:top w:val="none" w:sz="0" w:space="0" w:color="auto"/>
            <w:left w:val="none" w:sz="0" w:space="0" w:color="auto"/>
            <w:bottom w:val="none" w:sz="0" w:space="0" w:color="auto"/>
            <w:right w:val="none" w:sz="0" w:space="0" w:color="auto"/>
          </w:divBdr>
        </w:div>
        <w:div w:id="26219197">
          <w:marLeft w:val="640"/>
          <w:marRight w:val="0"/>
          <w:marTop w:val="0"/>
          <w:marBottom w:val="0"/>
          <w:divBdr>
            <w:top w:val="none" w:sz="0" w:space="0" w:color="auto"/>
            <w:left w:val="none" w:sz="0" w:space="0" w:color="auto"/>
            <w:bottom w:val="none" w:sz="0" w:space="0" w:color="auto"/>
            <w:right w:val="none" w:sz="0" w:space="0" w:color="auto"/>
          </w:divBdr>
        </w:div>
        <w:div w:id="1898474728">
          <w:marLeft w:val="640"/>
          <w:marRight w:val="0"/>
          <w:marTop w:val="0"/>
          <w:marBottom w:val="0"/>
          <w:divBdr>
            <w:top w:val="none" w:sz="0" w:space="0" w:color="auto"/>
            <w:left w:val="none" w:sz="0" w:space="0" w:color="auto"/>
            <w:bottom w:val="none" w:sz="0" w:space="0" w:color="auto"/>
            <w:right w:val="none" w:sz="0" w:space="0" w:color="auto"/>
          </w:divBdr>
        </w:div>
        <w:div w:id="515778377">
          <w:marLeft w:val="640"/>
          <w:marRight w:val="0"/>
          <w:marTop w:val="0"/>
          <w:marBottom w:val="0"/>
          <w:divBdr>
            <w:top w:val="none" w:sz="0" w:space="0" w:color="auto"/>
            <w:left w:val="none" w:sz="0" w:space="0" w:color="auto"/>
            <w:bottom w:val="none" w:sz="0" w:space="0" w:color="auto"/>
            <w:right w:val="none" w:sz="0" w:space="0" w:color="auto"/>
          </w:divBdr>
        </w:div>
        <w:div w:id="1098990740">
          <w:marLeft w:val="640"/>
          <w:marRight w:val="0"/>
          <w:marTop w:val="0"/>
          <w:marBottom w:val="0"/>
          <w:divBdr>
            <w:top w:val="none" w:sz="0" w:space="0" w:color="auto"/>
            <w:left w:val="none" w:sz="0" w:space="0" w:color="auto"/>
            <w:bottom w:val="none" w:sz="0" w:space="0" w:color="auto"/>
            <w:right w:val="none" w:sz="0" w:space="0" w:color="auto"/>
          </w:divBdr>
        </w:div>
        <w:div w:id="1883324928">
          <w:marLeft w:val="640"/>
          <w:marRight w:val="0"/>
          <w:marTop w:val="0"/>
          <w:marBottom w:val="0"/>
          <w:divBdr>
            <w:top w:val="none" w:sz="0" w:space="0" w:color="auto"/>
            <w:left w:val="none" w:sz="0" w:space="0" w:color="auto"/>
            <w:bottom w:val="none" w:sz="0" w:space="0" w:color="auto"/>
            <w:right w:val="none" w:sz="0" w:space="0" w:color="auto"/>
          </w:divBdr>
        </w:div>
        <w:div w:id="487789491">
          <w:marLeft w:val="640"/>
          <w:marRight w:val="0"/>
          <w:marTop w:val="0"/>
          <w:marBottom w:val="0"/>
          <w:divBdr>
            <w:top w:val="none" w:sz="0" w:space="0" w:color="auto"/>
            <w:left w:val="none" w:sz="0" w:space="0" w:color="auto"/>
            <w:bottom w:val="none" w:sz="0" w:space="0" w:color="auto"/>
            <w:right w:val="none" w:sz="0" w:space="0" w:color="auto"/>
          </w:divBdr>
        </w:div>
        <w:div w:id="1038120073">
          <w:marLeft w:val="640"/>
          <w:marRight w:val="0"/>
          <w:marTop w:val="0"/>
          <w:marBottom w:val="0"/>
          <w:divBdr>
            <w:top w:val="none" w:sz="0" w:space="0" w:color="auto"/>
            <w:left w:val="none" w:sz="0" w:space="0" w:color="auto"/>
            <w:bottom w:val="none" w:sz="0" w:space="0" w:color="auto"/>
            <w:right w:val="none" w:sz="0" w:space="0" w:color="auto"/>
          </w:divBdr>
        </w:div>
        <w:div w:id="1429697558">
          <w:marLeft w:val="640"/>
          <w:marRight w:val="0"/>
          <w:marTop w:val="0"/>
          <w:marBottom w:val="0"/>
          <w:divBdr>
            <w:top w:val="none" w:sz="0" w:space="0" w:color="auto"/>
            <w:left w:val="none" w:sz="0" w:space="0" w:color="auto"/>
            <w:bottom w:val="none" w:sz="0" w:space="0" w:color="auto"/>
            <w:right w:val="none" w:sz="0" w:space="0" w:color="auto"/>
          </w:divBdr>
        </w:div>
        <w:div w:id="319427911">
          <w:marLeft w:val="640"/>
          <w:marRight w:val="0"/>
          <w:marTop w:val="0"/>
          <w:marBottom w:val="0"/>
          <w:divBdr>
            <w:top w:val="none" w:sz="0" w:space="0" w:color="auto"/>
            <w:left w:val="none" w:sz="0" w:space="0" w:color="auto"/>
            <w:bottom w:val="none" w:sz="0" w:space="0" w:color="auto"/>
            <w:right w:val="none" w:sz="0" w:space="0" w:color="auto"/>
          </w:divBdr>
        </w:div>
        <w:div w:id="1121800947">
          <w:marLeft w:val="640"/>
          <w:marRight w:val="0"/>
          <w:marTop w:val="0"/>
          <w:marBottom w:val="0"/>
          <w:divBdr>
            <w:top w:val="none" w:sz="0" w:space="0" w:color="auto"/>
            <w:left w:val="none" w:sz="0" w:space="0" w:color="auto"/>
            <w:bottom w:val="none" w:sz="0" w:space="0" w:color="auto"/>
            <w:right w:val="none" w:sz="0" w:space="0" w:color="auto"/>
          </w:divBdr>
        </w:div>
        <w:div w:id="1636375500">
          <w:marLeft w:val="640"/>
          <w:marRight w:val="0"/>
          <w:marTop w:val="0"/>
          <w:marBottom w:val="0"/>
          <w:divBdr>
            <w:top w:val="none" w:sz="0" w:space="0" w:color="auto"/>
            <w:left w:val="none" w:sz="0" w:space="0" w:color="auto"/>
            <w:bottom w:val="none" w:sz="0" w:space="0" w:color="auto"/>
            <w:right w:val="none" w:sz="0" w:space="0" w:color="auto"/>
          </w:divBdr>
        </w:div>
        <w:div w:id="2034920539">
          <w:marLeft w:val="640"/>
          <w:marRight w:val="0"/>
          <w:marTop w:val="0"/>
          <w:marBottom w:val="0"/>
          <w:divBdr>
            <w:top w:val="none" w:sz="0" w:space="0" w:color="auto"/>
            <w:left w:val="none" w:sz="0" w:space="0" w:color="auto"/>
            <w:bottom w:val="none" w:sz="0" w:space="0" w:color="auto"/>
            <w:right w:val="none" w:sz="0" w:space="0" w:color="auto"/>
          </w:divBdr>
        </w:div>
        <w:div w:id="365180739">
          <w:marLeft w:val="640"/>
          <w:marRight w:val="0"/>
          <w:marTop w:val="0"/>
          <w:marBottom w:val="0"/>
          <w:divBdr>
            <w:top w:val="none" w:sz="0" w:space="0" w:color="auto"/>
            <w:left w:val="none" w:sz="0" w:space="0" w:color="auto"/>
            <w:bottom w:val="none" w:sz="0" w:space="0" w:color="auto"/>
            <w:right w:val="none" w:sz="0" w:space="0" w:color="auto"/>
          </w:divBdr>
        </w:div>
        <w:div w:id="257835181">
          <w:marLeft w:val="640"/>
          <w:marRight w:val="0"/>
          <w:marTop w:val="0"/>
          <w:marBottom w:val="0"/>
          <w:divBdr>
            <w:top w:val="none" w:sz="0" w:space="0" w:color="auto"/>
            <w:left w:val="none" w:sz="0" w:space="0" w:color="auto"/>
            <w:bottom w:val="none" w:sz="0" w:space="0" w:color="auto"/>
            <w:right w:val="none" w:sz="0" w:space="0" w:color="auto"/>
          </w:divBdr>
        </w:div>
        <w:div w:id="945119763">
          <w:marLeft w:val="640"/>
          <w:marRight w:val="0"/>
          <w:marTop w:val="0"/>
          <w:marBottom w:val="0"/>
          <w:divBdr>
            <w:top w:val="none" w:sz="0" w:space="0" w:color="auto"/>
            <w:left w:val="none" w:sz="0" w:space="0" w:color="auto"/>
            <w:bottom w:val="none" w:sz="0" w:space="0" w:color="auto"/>
            <w:right w:val="none" w:sz="0" w:space="0" w:color="auto"/>
          </w:divBdr>
        </w:div>
        <w:div w:id="602887083">
          <w:marLeft w:val="640"/>
          <w:marRight w:val="0"/>
          <w:marTop w:val="0"/>
          <w:marBottom w:val="0"/>
          <w:divBdr>
            <w:top w:val="none" w:sz="0" w:space="0" w:color="auto"/>
            <w:left w:val="none" w:sz="0" w:space="0" w:color="auto"/>
            <w:bottom w:val="none" w:sz="0" w:space="0" w:color="auto"/>
            <w:right w:val="none" w:sz="0" w:space="0" w:color="auto"/>
          </w:divBdr>
        </w:div>
        <w:div w:id="1722317972">
          <w:marLeft w:val="640"/>
          <w:marRight w:val="0"/>
          <w:marTop w:val="0"/>
          <w:marBottom w:val="0"/>
          <w:divBdr>
            <w:top w:val="none" w:sz="0" w:space="0" w:color="auto"/>
            <w:left w:val="none" w:sz="0" w:space="0" w:color="auto"/>
            <w:bottom w:val="none" w:sz="0" w:space="0" w:color="auto"/>
            <w:right w:val="none" w:sz="0" w:space="0" w:color="auto"/>
          </w:divBdr>
        </w:div>
        <w:div w:id="1463621231">
          <w:marLeft w:val="640"/>
          <w:marRight w:val="0"/>
          <w:marTop w:val="0"/>
          <w:marBottom w:val="0"/>
          <w:divBdr>
            <w:top w:val="none" w:sz="0" w:space="0" w:color="auto"/>
            <w:left w:val="none" w:sz="0" w:space="0" w:color="auto"/>
            <w:bottom w:val="none" w:sz="0" w:space="0" w:color="auto"/>
            <w:right w:val="none" w:sz="0" w:space="0" w:color="auto"/>
          </w:divBdr>
        </w:div>
        <w:div w:id="1099911854">
          <w:marLeft w:val="640"/>
          <w:marRight w:val="0"/>
          <w:marTop w:val="0"/>
          <w:marBottom w:val="0"/>
          <w:divBdr>
            <w:top w:val="none" w:sz="0" w:space="0" w:color="auto"/>
            <w:left w:val="none" w:sz="0" w:space="0" w:color="auto"/>
            <w:bottom w:val="none" w:sz="0" w:space="0" w:color="auto"/>
            <w:right w:val="none" w:sz="0" w:space="0" w:color="auto"/>
          </w:divBdr>
        </w:div>
        <w:div w:id="177231205">
          <w:marLeft w:val="640"/>
          <w:marRight w:val="0"/>
          <w:marTop w:val="0"/>
          <w:marBottom w:val="0"/>
          <w:divBdr>
            <w:top w:val="none" w:sz="0" w:space="0" w:color="auto"/>
            <w:left w:val="none" w:sz="0" w:space="0" w:color="auto"/>
            <w:bottom w:val="none" w:sz="0" w:space="0" w:color="auto"/>
            <w:right w:val="none" w:sz="0" w:space="0" w:color="auto"/>
          </w:divBdr>
        </w:div>
        <w:div w:id="527640423">
          <w:marLeft w:val="640"/>
          <w:marRight w:val="0"/>
          <w:marTop w:val="0"/>
          <w:marBottom w:val="0"/>
          <w:divBdr>
            <w:top w:val="none" w:sz="0" w:space="0" w:color="auto"/>
            <w:left w:val="none" w:sz="0" w:space="0" w:color="auto"/>
            <w:bottom w:val="none" w:sz="0" w:space="0" w:color="auto"/>
            <w:right w:val="none" w:sz="0" w:space="0" w:color="auto"/>
          </w:divBdr>
        </w:div>
        <w:div w:id="1039863091">
          <w:marLeft w:val="640"/>
          <w:marRight w:val="0"/>
          <w:marTop w:val="0"/>
          <w:marBottom w:val="0"/>
          <w:divBdr>
            <w:top w:val="none" w:sz="0" w:space="0" w:color="auto"/>
            <w:left w:val="none" w:sz="0" w:space="0" w:color="auto"/>
            <w:bottom w:val="none" w:sz="0" w:space="0" w:color="auto"/>
            <w:right w:val="none" w:sz="0" w:space="0" w:color="auto"/>
          </w:divBdr>
        </w:div>
        <w:div w:id="2065375124">
          <w:marLeft w:val="640"/>
          <w:marRight w:val="0"/>
          <w:marTop w:val="0"/>
          <w:marBottom w:val="0"/>
          <w:divBdr>
            <w:top w:val="none" w:sz="0" w:space="0" w:color="auto"/>
            <w:left w:val="none" w:sz="0" w:space="0" w:color="auto"/>
            <w:bottom w:val="none" w:sz="0" w:space="0" w:color="auto"/>
            <w:right w:val="none" w:sz="0" w:space="0" w:color="auto"/>
          </w:divBdr>
        </w:div>
        <w:div w:id="6638805">
          <w:marLeft w:val="640"/>
          <w:marRight w:val="0"/>
          <w:marTop w:val="0"/>
          <w:marBottom w:val="0"/>
          <w:divBdr>
            <w:top w:val="none" w:sz="0" w:space="0" w:color="auto"/>
            <w:left w:val="none" w:sz="0" w:space="0" w:color="auto"/>
            <w:bottom w:val="none" w:sz="0" w:space="0" w:color="auto"/>
            <w:right w:val="none" w:sz="0" w:space="0" w:color="auto"/>
          </w:divBdr>
        </w:div>
        <w:div w:id="895699356">
          <w:marLeft w:val="640"/>
          <w:marRight w:val="0"/>
          <w:marTop w:val="0"/>
          <w:marBottom w:val="0"/>
          <w:divBdr>
            <w:top w:val="none" w:sz="0" w:space="0" w:color="auto"/>
            <w:left w:val="none" w:sz="0" w:space="0" w:color="auto"/>
            <w:bottom w:val="none" w:sz="0" w:space="0" w:color="auto"/>
            <w:right w:val="none" w:sz="0" w:space="0" w:color="auto"/>
          </w:divBdr>
        </w:div>
        <w:div w:id="2064517318">
          <w:marLeft w:val="640"/>
          <w:marRight w:val="0"/>
          <w:marTop w:val="0"/>
          <w:marBottom w:val="0"/>
          <w:divBdr>
            <w:top w:val="none" w:sz="0" w:space="0" w:color="auto"/>
            <w:left w:val="none" w:sz="0" w:space="0" w:color="auto"/>
            <w:bottom w:val="none" w:sz="0" w:space="0" w:color="auto"/>
            <w:right w:val="none" w:sz="0" w:space="0" w:color="auto"/>
          </w:divBdr>
        </w:div>
        <w:div w:id="523524155">
          <w:marLeft w:val="640"/>
          <w:marRight w:val="0"/>
          <w:marTop w:val="0"/>
          <w:marBottom w:val="0"/>
          <w:divBdr>
            <w:top w:val="none" w:sz="0" w:space="0" w:color="auto"/>
            <w:left w:val="none" w:sz="0" w:space="0" w:color="auto"/>
            <w:bottom w:val="none" w:sz="0" w:space="0" w:color="auto"/>
            <w:right w:val="none" w:sz="0" w:space="0" w:color="auto"/>
          </w:divBdr>
        </w:div>
        <w:div w:id="1645088775">
          <w:marLeft w:val="640"/>
          <w:marRight w:val="0"/>
          <w:marTop w:val="0"/>
          <w:marBottom w:val="0"/>
          <w:divBdr>
            <w:top w:val="none" w:sz="0" w:space="0" w:color="auto"/>
            <w:left w:val="none" w:sz="0" w:space="0" w:color="auto"/>
            <w:bottom w:val="none" w:sz="0" w:space="0" w:color="auto"/>
            <w:right w:val="none" w:sz="0" w:space="0" w:color="auto"/>
          </w:divBdr>
        </w:div>
        <w:div w:id="2068338350">
          <w:marLeft w:val="640"/>
          <w:marRight w:val="0"/>
          <w:marTop w:val="0"/>
          <w:marBottom w:val="0"/>
          <w:divBdr>
            <w:top w:val="none" w:sz="0" w:space="0" w:color="auto"/>
            <w:left w:val="none" w:sz="0" w:space="0" w:color="auto"/>
            <w:bottom w:val="none" w:sz="0" w:space="0" w:color="auto"/>
            <w:right w:val="none" w:sz="0" w:space="0" w:color="auto"/>
          </w:divBdr>
        </w:div>
        <w:div w:id="1676415090">
          <w:marLeft w:val="640"/>
          <w:marRight w:val="0"/>
          <w:marTop w:val="0"/>
          <w:marBottom w:val="0"/>
          <w:divBdr>
            <w:top w:val="none" w:sz="0" w:space="0" w:color="auto"/>
            <w:left w:val="none" w:sz="0" w:space="0" w:color="auto"/>
            <w:bottom w:val="none" w:sz="0" w:space="0" w:color="auto"/>
            <w:right w:val="none" w:sz="0" w:space="0" w:color="auto"/>
          </w:divBdr>
        </w:div>
        <w:div w:id="1603999845">
          <w:marLeft w:val="640"/>
          <w:marRight w:val="0"/>
          <w:marTop w:val="0"/>
          <w:marBottom w:val="0"/>
          <w:divBdr>
            <w:top w:val="none" w:sz="0" w:space="0" w:color="auto"/>
            <w:left w:val="none" w:sz="0" w:space="0" w:color="auto"/>
            <w:bottom w:val="none" w:sz="0" w:space="0" w:color="auto"/>
            <w:right w:val="none" w:sz="0" w:space="0" w:color="auto"/>
          </w:divBdr>
        </w:div>
        <w:div w:id="1688603007">
          <w:marLeft w:val="640"/>
          <w:marRight w:val="0"/>
          <w:marTop w:val="0"/>
          <w:marBottom w:val="0"/>
          <w:divBdr>
            <w:top w:val="none" w:sz="0" w:space="0" w:color="auto"/>
            <w:left w:val="none" w:sz="0" w:space="0" w:color="auto"/>
            <w:bottom w:val="none" w:sz="0" w:space="0" w:color="auto"/>
            <w:right w:val="none" w:sz="0" w:space="0" w:color="auto"/>
          </w:divBdr>
        </w:div>
        <w:div w:id="1395660962">
          <w:marLeft w:val="640"/>
          <w:marRight w:val="0"/>
          <w:marTop w:val="0"/>
          <w:marBottom w:val="0"/>
          <w:divBdr>
            <w:top w:val="none" w:sz="0" w:space="0" w:color="auto"/>
            <w:left w:val="none" w:sz="0" w:space="0" w:color="auto"/>
            <w:bottom w:val="none" w:sz="0" w:space="0" w:color="auto"/>
            <w:right w:val="none" w:sz="0" w:space="0" w:color="auto"/>
          </w:divBdr>
        </w:div>
        <w:div w:id="526258449">
          <w:marLeft w:val="640"/>
          <w:marRight w:val="0"/>
          <w:marTop w:val="0"/>
          <w:marBottom w:val="0"/>
          <w:divBdr>
            <w:top w:val="none" w:sz="0" w:space="0" w:color="auto"/>
            <w:left w:val="none" w:sz="0" w:space="0" w:color="auto"/>
            <w:bottom w:val="none" w:sz="0" w:space="0" w:color="auto"/>
            <w:right w:val="none" w:sz="0" w:space="0" w:color="auto"/>
          </w:divBdr>
        </w:div>
        <w:div w:id="1185704962">
          <w:marLeft w:val="640"/>
          <w:marRight w:val="0"/>
          <w:marTop w:val="0"/>
          <w:marBottom w:val="0"/>
          <w:divBdr>
            <w:top w:val="none" w:sz="0" w:space="0" w:color="auto"/>
            <w:left w:val="none" w:sz="0" w:space="0" w:color="auto"/>
            <w:bottom w:val="none" w:sz="0" w:space="0" w:color="auto"/>
            <w:right w:val="none" w:sz="0" w:space="0" w:color="auto"/>
          </w:divBdr>
        </w:div>
        <w:div w:id="784036459">
          <w:marLeft w:val="640"/>
          <w:marRight w:val="0"/>
          <w:marTop w:val="0"/>
          <w:marBottom w:val="0"/>
          <w:divBdr>
            <w:top w:val="none" w:sz="0" w:space="0" w:color="auto"/>
            <w:left w:val="none" w:sz="0" w:space="0" w:color="auto"/>
            <w:bottom w:val="none" w:sz="0" w:space="0" w:color="auto"/>
            <w:right w:val="none" w:sz="0" w:space="0" w:color="auto"/>
          </w:divBdr>
        </w:div>
        <w:div w:id="354577488">
          <w:marLeft w:val="640"/>
          <w:marRight w:val="0"/>
          <w:marTop w:val="0"/>
          <w:marBottom w:val="0"/>
          <w:divBdr>
            <w:top w:val="none" w:sz="0" w:space="0" w:color="auto"/>
            <w:left w:val="none" w:sz="0" w:space="0" w:color="auto"/>
            <w:bottom w:val="none" w:sz="0" w:space="0" w:color="auto"/>
            <w:right w:val="none" w:sz="0" w:space="0" w:color="auto"/>
          </w:divBdr>
        </w:div>
        <w:div w:id="1395277988">
          <w:marLeft w:val="640"/>
          <w:marRight w:val="0"/>
          <w:marTop w:val="0"/>
          <w:marBottom w:val="0"/>
          <w:divBdr>
            <w:top w:val="none" w:sz="0" w:space="0" w:color="auto"/>
            <w:left w:val="none" w:sz="0" w:space="0" w:color="auto"/>
            <w:bottom w:val="none" w:sz="0" w:space="0" w:color="auto"/>
            <w:right w:val="none" w:sz="0" w:space="0" w:color="auto"/>
          </w:divBdr>
        </w:div>
        <w:div w:id="1756784017">
          <w:marLeft w:val="640"/>
          <w:marRight w:val="0"/>
          <w:marTop w:val="0"/>
          <w:marBottom w:val="0"/>
          <w:divBdr>
            <w:top w:val="none" w:sz="0" w:space="0" w:color="auto"/>
            <w:left w:val="none" w:sz="0" w:space="0" w:color="auto"/>
            <w:bottom w:val="none" w:sz="0" w:space="0" w:color="auto"/>
            <w:right w:val="none" w:sz="0" w:space="0" w:color="auto"/>
          </w:divBdr>
        </w:div>
        <w:div w:id="372460065">
          <w:marLeft w:val="640"/>
          <w:marRight w:val="0"/>
          <w:marTop w:val="0"/>
          <w:marBottom w:val="0"/>
          <w:divBdr>
            <w:top w:val="none" w:sz="0" w:space="0" w:color="auto"/>
            <w:left w:val="none" w:sz="0" w:space="0" w:color="auto"/>
            <w:bottom w:val="none" w:sz="0" w:space="0" w:color="auto"/>
            <w:right w:val="none" w:sz="0" w:space="0" w:color="auto"/>
          </w:divBdr>
        </w:div>
        <w:div w:id="1705709347">
          <w:marLeft w:val="640"/>
          <w:marRight w:val="0"/>
          <w:marTop w:val="0"/>
          <w:marBottom w:val="0"/>
          <w:divBdr>
            <w:top w:val="none" w:sz="0" w:space="0" w:color="auto"/>
            <w:left w:val="none" w:sz="0" w:space="0" w:color="auto"/>
            <w:bottom w:val="none" w:sz="0" w:space="0" w:color="auto"/>
            <w:right w:val="none" w:sz="0" w:space="0" w:color="auto"/>
          </w:divBdr>
        </w:div>
        <w:div w:id="1176918180">
          <w:marLeft w:val="640"/>
          <w:marRight w:val="0"/>
          <w:marTop w:val="0"/>
          <w:marBottom w:val="0"/>
          <w:divBdr>
            <w:top w:val="none" w:sz="0" w:space="0" w:color="auto"/>
            <w:left w:val="none" w:sz="0" w:space="0" w:color="auto"/>
            <w:bottom w:val="none" w:sz="0" w:space="0" w:color="auto"/>
            <w:right w:val="none" w:sz="0" w:space="0" w:color="auto"/>
          </w:divBdr>
        </w:div>
      </w:divsChild>
    </w:div>
    <w:div w:id="638340727">
      <w:bodyDiv w:val="1"/>
      <w:marLeft w:val="0"/>
      <w:marRight w:val="0"/>
      <w:marTop w:val="0"/>
      <w:marBottom w:val="0"/>
      <w:divBdr>
        <w:top w:val="none" w:sz="0" w:space="0" w:color="auto"/>
        <w:left w:val="none" w:sz="0" w:space="0" w:color="auto"/>
        <w:bottom w:val="none" w:sz="0" w:space="0" w:color="auto"/>
        <w:right w:val="none" w:sz="0" w:space="0" w:color="auto"/>
      </w:divBdr>
    </w:div>
    <w:div w:id="640964414">
      <w:bodyDiv w:val="1"/>
      <w:marLeft w:val="0"/>
      <w:marRight w:val="0"/>
      <w:marTop w:val="0"/>
      <w:marBottom w:val="0"/>
      <w:divBdr>
        <w:top w:val="none" w:sz="0" w:space="0" w:color="auto"/>
        <w:left w:val="none" w:sz="0" w:space="0" w:color="auto"/>
        <w:bottom w:val="none" w:sz="0" w:space="0" w:color="auto"/>
        <w:right w:val="none" w:sz="0" w:space="0" w:color="auto"/>
      </w:divBdr>
      <w:divsChild>
        <w:div w:id="1929343625">
          <w:marLeft w:val="640"/>
          <w:marRight w:val="0"/>
          <w:marTop w:val="0"/>
          <w:marBottom w:val="0"/>
          <w:divBdr>
            <w:top w:val="none" w:sz="0" w:space="0" w:color="auto"/>
            <w:left w:val="none" w:sz="0" w:space="0" w:color="auto"/>
            <w:bottom w:val="none" w:sz="0" w:space="0" w:color="auto"/>
            <w:right w:val="none" w:sz="0" w:space="0" w:color="auto"/>
          </w:divBdr>
        </w:div>
        <w:div w:id="673386286">
          <w:marLeft w:val="640"/>
          <w:marRight w:val="0"/>
          <w:marTop w:val="0"/>
          <w:marBottom w:val="0"/>
          <w:divBdr>
            <w:top w:val="none" w:sz="0" w:space="0" w:color="auto"/>
            <w:left w:val="none" w:sz="0" w:space="0" w:color="auto"/>
            <w:bottom w:val="none" w:sz="0" w:space="0" w:color="auto"/>
            <w:right w:val="none" w:sz="0" w:space="0" w:color="auto"/>
          </w:divBdr>
        </w:div>
        <w:div w:id="1722438196">
          <w:marLeft w:val="640"/>
          <w:marRight w:val="0"/>
          <w:marTop w:val="0"/>
          <w:marBottom w:val="0"/>
          <w:divBdr>
            <w:top w:val="none" w:sz="0" w:space="0" w:color="auto"/>
            <w:left w:val="none" w:sz="0" w:space="0" w:color="auto"/>
            <w:bottom w:val="none" w:sz="0" w:space="0" w:color="auto"/>
            <w:right w:val="none" w:sz="0" w:space="0" w:color="auto"/>
          </w:divBdr>
        </w:div>
        <w:div w:id="812648221">
          <w:marLeft w:val="640"/>
          <w:marRight w:val="0"/>
          <w:marTop w:val="0"/>
          <w:marBottom w:val="0"/>
          <w:divBdr>
            <w:top w:val="none" w:sz="0" w:space="0" w:color="auto"/>
            <w:left w:val="none" w:sz="0" w:space="0" w:color="auto"/>
            <w:bottom w:val="none" w:sz="0" w:space="0" w:color="auto"/>
            <w:right w:val="none" w:sz="0" w:space="0" w:color="auto"/>
          </w:divBdr>
        </w:div>
        <w:div w:id="2107650704">
          <w:marLeft w:val="640"/>
          <w:marRight w:val="0"/>
          <w:marTop w:val="0"/>
          <w:marBottom w:val="0"/>
          <w:divBdr>
            <w:top w:val="none" w:sz="0" w:space="0" w:color="auto"/>
            <w:left w:val="none" w:sz="0" w:space="0" w:color="auto"/>
            <w:bottom w:val="none" w:sz="0" w:space="0" w:color="auto"/>
            <w:right w:val="none" w:sz="0" w:space="0" w:color="auto"/>
          </w:divBdr>
        </w:div>
        <w:div w:id="1161891303">
          <w:marLeft w:val="640"/>
          <w:marRight w:val="0"/>
          <w:marTop w:val="0"/>
          <w:marBottom w:val="0"/>
          <w:divBdr>
            <w:top w:val="none" w:sz="0" w:space="0" w:color="auto"/>
            <w:left w:val="none" w:sz="0" w:space="0" w:color="auto"/>
            <w:bottom w:val="none" w:sz="0" w:space="0" w:color="auto"/>
            <w:right w:val="none" w:sz="0" w:space="0" w:color="auto"/>
          </w:divBdr>
        </w:div>
        <w:div w:id="1690907978">
          <w:marLeft w:val="640"/>
          <w:marRight w:val="0"/>
          <w:marTop w:val="0"/>
          <w:marBottom w:val="0"/>
          <w:divBdr>
            <w:top w:val="none" w:sz="0" w:space="0" w:color="auto"/>
            <w:left w:val="none" w:sz="0" w:space="0" w:color="auto"/>
            <w:bottom w:val="none" w:sz="0" w:space="0" w:color="auto"/>
            <w:right w:val="none" w:sz="0" w:space="0" w:color="auto"/>
          </w:divBdr>
        </w:div>
        <w:div w:id="1981375084">
          <w:marLeft w:val="640"/>
          <w:marRight w:val="0"/>
          <w:marTop w:val="0"/>
          <w:marBottom w:val="0"/>
          <w:divBdr>
            <w:top w:val="none" w:sz="0" w:space="0" w:color="auto"/>
            <w:left w:val="none" w:sz="0" w:space="0" w:color="auto"/>
            <w:bottom w:val="none" w:sz="0" w:space="0" w:color="auto"/>
            <w:right w:val="none" w:sz="0" w:space="0" w:color="auto"/>
          </w:divBdr>
        </w:div>
        <w:div w:id="1942451259">
          <w:marLeft w:val="640"/>
          <w:marRight w:val="0"/>
          <w:marTop w:val="0"/>
          <w:marBottom w:val="0"/>
          <w:divBdr>
            <w:top w:val="none" w:sz="0" w:space="0" w:color="auto"/>
            <w:left w:val="none" w:sz="0" w:space="0" w:color="auto"/>
            <w:bottom w:val="none" w:sz="0" w:space="0" w:color="auto"/>
            <w:right w:val="none" w:sz="0" w:space="0" w:color="auto"/>
          </w:divBdr>
        </w:div>
        <w:div w:id="339351368">
          <w:marLeft w:val="640"/>
          <w:marRight w:val="0"/>
          <w:marTop w:val="0"/>
          <w:marBottom w:val="0"/>
          <w:divBdr>
            <w:top w:val="none" w:sz="0" w:space="0" w:color="auto"/>
            <w:left w:val="none" w:sz="0" w:space="0" w:color="auto"/>
            <w:bottom w:val="none" w:sz="0" w:space="0" w:color="auto"/>
            <w:right w:val="none" w:sz="0" w:space="0" w:color="auto"/>
          </w:divBdr>
        </w:div>
        <w:div w:id="1023357228">
          <w:marLeft w:val="640"/>
          <w:marRight w:val="0"/>
          <w:marTop w:val="0"/>
          <w:marBottom w:val="0"/>
          <w:divBdr>
            <w:top w:val="none" w:sz="0" w:space="0" w:color="auto"/>
            <w:left w:val="none" w:sz="0" w:space="0" w:color="auto"/>
            <w:bottom w:val="none" w:sz="0" w:space="0" w:color="auto"/>
            <w:right w:val="none" w:sz="0" w:space="0" w:color="auto"/>
          </w:divBdr>
        </w:div>
        <w:div w:id="1909533046">
          <w:marLeft w:val="640"/>
          <w:marRight w:val="0"/>
          <w:marTop w:val="0"/>
          <w:marBottom w:val="0"/>
          <w:divBdr>
            <w:top w:val="none" w:sz="0" w:space="0" w:color="auto"/>
            <w:left w:val="none" w:sz="0" w:space="0" w:color="auto"/>
            <w:bottom w:val="none" w:sz="0" w:space="0" w:color="auto"/>
            <w:right w:val="none" w:sz="0" w:space="0" w:color="auto"/>
          </w:divBdr>
        </w:div>
        <w:div w:id="770735312">
          <w:marLeft w:val="640"/>
          <w:marRight w:val="0"/>
          <w:marTop w:val="0"/>
          <w:marBottom w:val="0"/>
          <w:divBdr>
            <w:top w:val="none" w:sz="0" w:space="0" w:color="auto"/>
            <w:left w:val="none" w:sz="0" w:space="0" w:color="auto"/>
            <w:bottom w:val="none" w:sz="0" w:space="0" w:color="auto"/>
            <w:right w:val="none" w:sz="0" w:space="0" w:color="auto"/>
          </w:divBdr>
        </w:div>
        <w:div w:id="1737974277">
          <w:marLeft w:val="640"/>
          <w:marRight w:val="0"/>
          <w:marTop w:val="0"/>
          <w:marBottom w:val="0"/>
          <w:divBdr>
            <w:top w:val="none" w:sz="0" w:space="0" w:color="auto"/>
            <w:left w:val="none" w:sz="0" w:space="0" w:color="auto"/>
            <w:bottom w:val="none" w:sz="0" w:space="0" w:color="auto"/>
            <w:right w:val="none" w:sz="0" w:space="0" w:color="auto"/>
          </w:divBdr>
        </w:div>
        <w:div w:id="204952752">
          <w:marLeft w:val="640"/>
          <w:marRight w:val="0"/>
          <w:marTop w:val="0"/>
          <w:marBottom w:val="0"/>
          <w:divBdr>
            <w:top w:val="none" w:sz="0" w:space="0" w:color="auto"/>
            <w:left w:val="none" w:sz="0" w:space="0" w:color="auto"/>
            <w:bottom w:val="none" w:sz="0" w:space="0" w:color="auto"/>
            <w:right w:val="none" w:sz="0" w:space="0" w:color="auto"/>
          </w:divBdr>
        </w:div>
        <w:div w:id="169411014">
          <w:marLeft w:val="640"/>
          <w:marRight w:val="0"/>
          <w:marTop w:val="0"/>
          <w:marBottom w:val="0"/>
          <w:divBdr>
            <w:top w:val="none" w:sz="0" w:space="0" w:color="auto"/>
            <w:left w:val="none" w:sz="0" w:space="0" w:color="auto"/>
            <w:bottom w:val="none" w:sz="0" w:space="0" w:color="auto"/>
            <w:right w:val="none" w:sz="0" w:space="0" w:color="auto"/>
          </w:divBdr>
        </w:div>
        <w:div w:id="444932059">
          <w:marLeft w:val="640"/>
          <w:marRight w:val="0"/>
          <w:marTop w:val="0"/>
          <w:marBottom w:val="0"/>
          <w:divBdr>
            <w:top w:val="none" w:sz="0" w:space="0" w:color="auto"/>
            <w:left w:val="none" w:sz="0" w:space="0" w:color="auto"/>
            <w:bottom w:val="none" w:sz="0" w:space="0" w:color="auto"/>
            <w:right w:val="none" w:sz="0" w:space="0" w:color="auto"/>
          </w:divBdr>
        </w:div>
        <w:div w:id="931858979">
          <w:marLeft w:val="640"/>
          <w:marRight w:val="0"/>
          <w:marTop w:val="0"/>
          <w:marBottom w:val="0"/>
          <w:divBdr>
            <w:top w:val="none" w:sz="0" w:space="0" w:color="auto"/>
            <w:left w:val="none" w:sz="0" w:space="0" w:color="auto"/>
            <w:bottom w:val="none" w:sz="0" w:space="0" w:color="auto"/>
            <w:right w:val="none" w:sz="0" w:space="0" w:color="auto"/>
          </w:divBdr>
        </w:div>
        <w:div w:id="2041083144">
          <w:marLeft w:val="640"/>
          <w:marRight w:val="0"/>
          <w:marTop w:val="0"/>
          <w:marBottom w:val="0"/>
          <w:divBdr>
            <w:top w:val="none" w:sz="0" w:space="0" w:color="auto"/>
            <w:left w:val="none" w:sz="0" w:space="0" w:color="auto"/>
            <w:bottom w:val="none" w:sz="0" w:space="0" w:color="auto"/>
            <w:right w:val="none" w:sz="0" w:space="0" w:color="auto"/>
          </w:divBdr>
        </w:div>
        <w:div w:id="1410276104">
          <w:marLeft w:val="640"/>
          <w:marRight w:val="0"/>
          <w:marTop w:val="0"/>
          <w:marBottom w:val="0"/>
          <w:divBdr>
            <w:top w:val="none" w:sz="0" w:space="0" w:color="auto"/>
            <w:left w:val="none" w:sz="0" w:space="0" w:color="auto"/>
            <w:bottom w:val="none" w:sz="0" w:space="0" w:color="auto"/>
            <w:right w:val="none" w:sz="0" w:space="0" w:color="auto"/>
          </w:divBdr>
        </w:div>
        <w:div w:id="2144082200">
          <w:marLeft w:val="640"/>
          <w:marRight w:val="0"/>
          <w:marTop w:val="0"/>
          <w:marBottom w:val="0"/>
          <w:divBdr>
            <w:top w:val="none" w:sz="0" w:space="0" w:color="auto"/>
            <w:left w:val="none" w:sz="0" w:space="0" w:color="auto"/>
            <w:bottom w:val="none" w:sz="0" w:space="0" w:color="auto"/>
            <w:right w:val="none" w:sz="0" w:space="0" w:color="auto"/>
          </w:divBdr>
        </w:div>
        <w:div w:id="906500091">
          <w:marLeft w:val="640"/>
          <w:marRight w:val="0"/>
          <w:marTop w:val="0"/>
          <w:marBottom w:val="0"/>
          <w:divBdr>
            <w:top w:val="none" w:sz="0" w:space="0" w:color="auto"/>
            <w:left w:val="none" w:sz="0" w:space="0" w:color="auto"/>
            <w:bottom w:val="none" w:sz="0" w:space="0" w:color="auto"/>
            <w:right w:val="none" w:sz="0" w:space="0" w:color="auto"/>
          </w:divBdr>
        </w:div>
        <w:div w:id="2136633607">
          <w:marLeft w:val="640"/>
          <w:marRight w:val="0"/>
          <w:marTop w:val="0"/>
          <w:marBottom w:val="0"/>
          <w:divBdr>
            <w:top w:val="none" w:sz="0" w:space="0" w:color="auto"/>
            <w:left w:val="none" w:sz="0" w:space="0" w:color="auto"/>
            <w:bottom w:val="none" w:sz="0" w:space="0" w:color="auto"/>
            <w:right w:val="none" w:sz="0" w:space="0" w:color="auto"/>
          </w:divBdr>
        </w:div>
        <w:div w:id="1195654109">
          <w:marLeft w:val="640"/>
          <w:marRight w:val="0"/>
          <w:marTop w:val="0"/>
          <w:marBottom w:val="0"/>
          <w:divBdr>
            <w:top w:val="none" w:sz="0" w:space="0" w:color="auto"/>
            <w:left w:val="none" w:sz="0" w:space="0" w:color="auto"/>
            <w:bottom w:val="none" w:sz="0" w:space="0" w:color="auto"/>
            <w:right w:val="none" w:sz="0" w:space="0" w:color="auto"/>
          </w:divBdr>
        </w:div>
        <w:div w:id="796341901">
          <w:marLeft w:val="640"/>
          <w:marRight w:val="0"/>
          <w:marTop w:val="0"/>
          <w:marBottom w:val="0"/>
          <w:divBdr>
            <w:top w:val="none" w:sz="0" w:space="0" w:color="auto"/>
            <w:left w:val="none" w:sz="0" w:space="0" w:color="auto"/>
            <w:bottom w:val="none" w:sz="0" w:space="0" w:color="auto"/>
            <w:right w:val="none" w:sz="0" w:space="0" w:color="auto"/>
          </w:divBdr>
        </w:div>
        <w:div w:id="1507869270">
          <w:marLeft w:val="640"/>
          <w:marRight w:val="0"/>
          <w:marTop w:val="0"/>
          <w:marBottom w:val="0"/>
          <w:divBdr>
            <w:top w:val="none" w:sz="0" w:space="0" w:color="auto"/>
            <w:left w:val="none" w:sz="0" w:space="0" w:color="auto"/>
            <w:bottom w:val="none" w:sz="0" w:space="0" w:color="auto"/>
            <w:right w:val="none" w:sz="0" w:space="0" w:color="auto"/>
          </w:divBdr>
        </w:div>
        <w:div w:id="2094735522">
          <w:marLeft w:val="640"/>
          <w:marRight w:val="0"/>
          <w:marTop w:val="0"/>
          <w:marBottom w:val="0"/>
          <w:divBdr>
            <w:top w:val="none" w:sz="0" w:space="0" w:color="auto"/>
            <w:left w:val="none" w:sz="0" w:space="0" w:color="auto"/>
            <w:bottom w:val="none" w:sz="0" w:space="0" w:color="auto"/>
            <w:right w:val="none" w:sz="0" w:space="0" w:color="auto"/>
          </w:divBdr>
        </w:div>
        <w:div w:id="15618887">
          <w:marLeft w:val="640"/>
          <w:marRight w:val="0"/>
          <w:marTop w:val="0"/>
          <w:marBottom w:val="0"/>
          <w:divBdr>
            <w:top w:val="none" w:sz="0" w:space="0" w:color="auto"/>
            <w:left w:val="none" w:sz="0" w:space="0" w:color="auto"/>
            <w:bottom w:val="none" w:sz="0" w:space="0" w:color="auto"/>
            <w:right w:val="none" w:sz="0" w:space="0" w:color="auto"/>
          </w:divBdr>
        </w:div>
        <w:div w:id="2040859341">
          <w:marLeft w:val="640"/>
          <w:marRight w:val="0"/>
          <w:marTop w:val="0"/>
          <w:marBottom w:val="0"/>
          <w:divBdr>
            <w:top w:val="none" w:sz="0" w:space="0" w:color="auto"/>
            <w:left w:val="none" w:sz="0" w:space="0" w:color="auto"/>
            <w:bottom w:val="none" w:sz="0" w:space="0" w:color="auto"/>
            <w:right w:val="none" w:sz="0" w:space="0" w:color="auto"/>
          </w:divBdr>
        </w:div>
        <w:div w:id="1438598115">
          <w:marLeft w:val="640"/>
          <w:marRight w:val="0"/>
          <w:marTop w:val="0"/>
          <w:marBottom w:val="0"/>
          <w:divBdr>
            <w:top w:val="none" w:sz="0" w:space="0" w:color="auto"/>
            <w:left w:val="none" w:sz="0" w:space="0" w:color="auto"/>
            <w:bottom w:val="none" w:sz="0" w:space="0" w:color="auto"/>
            <w:right w:val="none" w:sz="0" w:space="0" w:color="auto"/>
          </w:divBdr>
        </w:div>
        <w:div w:id="11345635">
          <w:marLeft w:val="640"/>
          <w:marRight w:val="0"/>
          <w:marTop w:val="0"/>
          <w:marBottom w:val="0"/>
          <w:divBdr>
            <w:top w:val="none" w:sz="0" w:space="0" w:color="auto"/>
            <w:left w:val="none" w:sz="0" w:space="0" w:color="auto"/>
            <w:bottom w:val="none" w:sz="0" w:space="0" w:color="auto"/>
            <w:right w:val="none" w:sz="0" w:space="0" w:color="auto"/>
          </w:divBdr>
        </w:div>
        <w:div w:id="1927693133">
          <w:marLeft w:val="640"/>
          <w:marRight w:val="0"/>
          <w:marTop w:val="0"/>
          <w:marBottom w:val="0"/>
          <w:divBdr>
            <w:top w:val="none" w:sz="0" w:space="0" w:color="auto"/>
            <w:left w:val="none" w:sz="0" w:space="0" w:color="auto"/>
            <w:bottom w:val="none" w:sz="0" w:space="0" w:color="auto"/>
            <w:right w:val="none" w:sz="0" w:space="0" w:color="auto"/>
          </w:divBdr>
        </w:div>
        <w:div w:id="1804539675">
          <w:marLeft w:val="640"/>
          <w:marRight w:val="0"/>
          <w:marTop w:val="0"/>
          <w:marBottom w:val="0"/>
          <w:divBdr>
            <w:top w:val="none" w:sz="0" w:space="0" w:color="auto"/>
            <w:left w:val="none" w:sz="0" w:space="0" w:color="auto"/>
            <w:bottom w:val="none" w:sz="0" w:space="0" w:color="auto"/>
            <w:right w:val="none" w:sz="0" w:space="0" w:color="auto"/>
          </w:divBdr>
        </w:div>
        <w:div w:id="2058813724">
          <w:marLeft w:val="640"/>
          <w:marRight w:val="0"/>
          <w:marTop w:val="0"/>
          <w:marBottom w:val="0"/>
          <w:divBdr>
            <w:top w:val="none" w:sz="0" w:space="0" w:color="auto"/>
            <w:left w:val="none" w:sz="0" w:space="0" w:color="auto"/>
            <w:bottom w:val="none" w:sz="0" w:space="0" w:color="auto"/>
            <w:right w:val="none" w:sz="0" w:space="0" w:color="auto"/>
          </w:divBdr>
        </w:div>
        <w:div w:id="500898909">
          <w:marLeft w:val="640"/>
          <w:marRight w:val="0"/>
          <w:marTop w:val="0"/>
          <w:marBottom w:val="0"/>
          <w:divBdr>
            <w:top w:val="none" w:sz="0" w:space="0" w:color="auto"/>
            <w:left w:val="none" w:sz="0" w:space="0" w:color="auto"/>
            <w:bottom w:val="none" w:sz="0" w:space="0" w:color="auto"/>
            <w:right w:val="none" w:sz="0" w:space="0" w:color="auto"/>
          </w:divBdr>
        </w:div>
        <w:div w:id="836648014">
          <w:marLeft w:val="640"/>
          <w:marRight w:val="0"/>
          <w:marTop w:val="0"/>
          <w:marBottom w:val="0"/>
          <w:divBdr>
            <w:top w:val="none" w:sz="0" w:space="0" w:color="auto"/>
            <w:left w:val="none" w:sz="0" w:space="0" w:color="auto"/>
            <w:bottom w:val="none" w:sz="0" w:space="0" w:color="auto"/>
            <w:right w:val="none" w:sz="0" w:space="0" w:color="auto"/>
          </w:divBdr>
        </w:div>
        <w:div w:id="353306408">
          <w:marLeft w:val="640"/>
          <w:marRight w:val="0"/>
          <w:marTop w:val="0"/>
          <w:marBottom w:val="0"/>
          <w:divBdr>
            <w:top w:val="none" w:sz="0" w:space="0" w:color="auto"/>
            <w:left w:val="none" w:sz="0" w:space="0" w:color="auto"/>
            <w:bottom w:val="none" w:sz="0" w:space="0" w:color="auto"/>
            <w:right w:val="none" w:sz="0" w:space="0" w:color="auto"/>
          </w:divBdr>
        </w:div>
        <w:div w:id="352653736">
          <w:marLeft w:val="640"/>
          <w:marRight w:val="0"/>
          <w:marTop w:val="0"/>
          <w:marBottom w:val="0"/>
          <w:divBdr>
            <w:top w:val="none" w:sz="0" w:space="0" w:color="auto"/>
            <w:left w:val="none" w:sz="0" w:space="0" w:color="auto"/>
            <w:bottom w:val="none" w:sz="0" w:space="0" w:color="auto"/>
            <w:right w:val="none" w:sz="0" w:space="0" w:color="auto"/>
          </w:divBdr>
        </w:div>
        <w:div w:id="1801999793">
          <w:marLeft w:val="640"/>
          <w:marRight w:val="0"/>
          <w:marTop w:val="0"/>
          <w:marBottom w:val="0"/>
          <w:divBdr>
            <w:top w:val="none" w:sz="0" w:space="0" w:color="auto"/>
            <w:left w:val="none" w:sz="0" w:space="0" w:color="auto"/>
            <w:bottom w:val="none" w:sz="0" w:space="0" w:color="auto"/>
            <w:right w:val="none" w:sz="0" w:space="0" w:color="auto"/>
          </w:divBdr>
        </w:div>
        <w:div w:id="206916232">
          <w:marLeft w:val="640"/>
          <w:marRight w:val="0"/>
          <w:marTop w:val="0"/>
          <w:marBottom w:val="0"/>
          <w:divBdr>
            <w:top w:val="none" w:sz="0" w:space="0" w:color="auto"/>
            <w:left w:val="none" w:sz="0" w:space="0" w:color="auto"/>
            <w:bottom w:val="none" w:sz="0" w:space="0" w:color="auto"/>
            <w:right w:val="none" w:sz="0" w:space="0" w:color="auto"/>
          </w:divBdr>
        </w:div>
        <w:div w:id="1377466353">
          <w:marLeft w:val="640"/>
          <w:marRight w:val="0"/>
          <w:marTop w:val="0"/>
          <w:marBottom w:val="0"/>
          <w:divBdr>
            <w:top w:val="none" w:sz="0" w:space="0" w:color="auto"/>
            <w:left w:val="none" w:sz="0" w:space="0" w:color="auto"/>
            <w:bottom w:val="none" w:sz="0" w:space="0" w:color="auto"/>
            <w:right w:val="none" w:sz="0" w:space="0" w:color="auto"/>
          </w:divBdr>
        </w:div>
        <w:div w:id="204757742">
          <w:marLeft w:val="640"/>
          <w:marRight w:val="0"/>
          <w:marTop w:val="0"/>
          <w:marBottom w:val="0"/>
          <w:divBdr>
            <w:top w:val="none" w:sz="0" w:space="0" w:color="auto"/>
            <w:left w:val="none" w:sz="0" w:space="0" w:color="auto"/>
            <w:bottom w:val="none" w:sz="0" w:space="0" w:color="auto"/>
            <w:right w:val="none" w:sz="0" w:space="0" w:color="auto"/>
          </w:divBdr>
        </w:div>
        <w:div w:id="289014591">
          <w:marLeft w:val="640"/>
          <w:marRight w:val="0"/>
          <w:marTop w:val="0"/>
          <w:marBottom w:val="0"/>
          <w:divBdr>
            <w:top w:val="none" w:sz="0" w:space="0" w:color="auto"/>
            <w:left w:val="none" w:sz="0" w:space="0" w:color="auto"/>
            <w:bottom w:val="none" w:sz="0" w:space="0" w:color="auto"/>
            <w:right w:val="none" w:sz="0" w:space="0" w:color="auto"/>
          </w:divBdr>
        </w:div>
        <w:div w:id="299919072">
          <w:marLeft w:val="640"/>
          <w:marRight w:val="0"/>
          <w:marTop w:val="0"/>
          <w:marBottom w:val="0"/>
          <w:divBdr>
            <w:top w:val="none" w:sz="0" w:space="0" w:color="auto"/>
            <w:left w:val="none" w:sz="0" w:space="0" w:color="auto"/>
            <w:bottom w:val="none" w:sz="0" w:space="0" w:color="auto"/>
            <w:right w:val="none" w:sz="0" w:space="0" w:color="auto"/>
          </w:divBdr>
        </w:div>
        <w:div w:id="1321495183">
          <w:marLeft w:val="640"/>
          <w:marRight w:val="0"/>
          <w:marTop w:val="0"/>
          <w:marBottom w:val="0"/>
          <w:divBdr>
            <w:top w:val="none" w:sz="0" w:space="0" w:color="auto"/>
            <w:left w:val="none" w:sz="0" w:space="0" w:color="auto"/>
            <w:bottom w:val="none" w:sz="0" w:space="0" w:color="auto"/>
            <w:right w:val="none" w:sz="0" w:space="0" w:color="auto"/>
          </w:divBdr>
        </w:div>
        <w:div w:id="134221165">
          <w:marLeft w:val="640"/>
          <w:marRight w:val="0"/>
          <w:marTop w:val="0"/>
          <w:marBottom w:val="0"/>
          <w:divBdr>
            <w:top w:val="none" w:sz="0" w:space="0" w:color="auto"/>
            <w:left w:val="none" w:sz="0" w:space="0" w:color="auto"/>
            <w:bottom w:val="none" w:sz="0" w:space="0" w:color="auto"/>
            <w:right w:val="none" w:sz="0" w:space="0" w:color="auto"/>
          </w:divBdr>
        </w:div>
        <w:div w:id="190655156">
          <w:marLeft w:val="640"/>
          <w:marRight w:val="0"/>
          <w:marTop w:val="0"/>
          <w:marBottom w:val="0"/>
          <w:divBdr>
            <w:top w:val="none" w:sz="0" w:space="0" w:color="auto"/>
            <w:left w:val="none" w:sz="0" w:space="0" w:color="auto"/>
            <w:bottom w:val="none" w:sz="0" w:space="0" w:color="auto"/>
            <w:right w:val="none" w:sz="0" w:space="0" w:color="auto"/>
          </w:divBdr>
        </w:div>
        <w:div w:id="1466848577">
          <w:marLeft w:val="640"/>
          <w:marRight w:val="0"/>
          <w:marTop w:val="0"/>
          <w:marBottom w:val="0"/>
          <w:divBdr>
            <w:top w:val="none" w:sz="0" w:space="0" w:color="auto"/>
            <w:left w:val="none" w:sz="0" w:space="0" w:color="auto"/>
            <w:bottom w:val="none" w:sz="0" w:space="0" w:color="auto"/>
            <w:right w:val="none" w:sz="0" w:space="0" w:color="auto"/>
          </w:divBdr>
        </w:div>
        <w:div w:id="1192955095">
          <w:marLeft w:val="640"/>
          <w:marRight w:val="0"/>
          <w:marTop w:val="0"/>
          <w:marBottom w:val="0"/>
          <w:divBdr>
            <w:top w:val="none" w:sz="0" w:space="0" w:color="auto"/>
            <w:left w:val="none" w:sz="0" w:space="0" w:color="auto"/>
            <w:bottom w:val="none" w:sz="0" w:space="0" w:color="auto"/>
            <w:right w:val="none" w:sz="0" w:space="0" w:color="auto"/>
          </w:divBdr>
        </w:div>
        <w:div w:id="790587396">
          <w:marLeft w:val="640"/>
          <w:marRight w:val="0"/>
          <w:marTop w:val="0"/>
          <w:marBottom w:val="0"/>
          <w:divBdr>
            <w:top w:val="none" w:sz="0" w:space="0" w:color="auto"/>
            <w:left w:val="none" w:sz="0" w:space="0" w:color="auto"/>
            <w:bottom w:val="none" w:sz="0" w:space="0" w:color="auto"/>
            <w:right w:val="none" w:sz="0" w:space="0" w:color="auto"/>
          </w:divBdr>
        </w:div>
        <w:div w:id="401682313">
          <w:marLeft w:val="640"/>
          <w:marRight w:val="0"/>
          <w:marTop w:val="0"/>
          <w:marBottom w:val="0"/>
          <w:divBdr>
            <w:top w:val="none" w:sz="0" w:space="0" w:color="auto"/>
            <w:left w:val="none" w:sz="0" w:space="0" w:color="auto"/>
            <w:bottom w:val="none" w:sz="0" w:space="0" w:color="auto"/>
            <w:right w:val="none" w:sz="0" w:space="0" w:color="auto"/>
          </w:divBdr>
        </w:div>
        <w:div w:id="1041318231">
          <w:marLeft w:val="640"/>
          <w:marRight w:val="0"/>
          <w:marTop w:val="0"/>
          <w:marBottom w:val="0"/>
          <w:divBdr>
            <w:top w:val="none" w:sz="0" w:space="0" w:color="auto"/>
            <w:left w:val="none" w:sz="0" w:space="0" w:color="auto"/>
            <w:bottom w:val="none" w:sz="0" w:space="0" w:color="auto"/>
            <w:right w:val="none" w:sz="0" w:space="0" w:color="auto"/>
          </w:divBdr>
        </w:div>
        <w:div w:id="1186361389">
          <w:marLeft w:val="640"/>
          <w:marRight w:val="0"/>
          <w:marTop w:val="0"/>
          <w:marBottom w:val="0"/>
          <w:divBdr>
            <w:top w:val="none" w:sz="0" w:space="0" w:color="auto"/>
            <w:left w:val="none" w:sz="0" w:space="0" w:color="auto"/>
            <w:bottom w:val="none" w:sz="0" w:space="0" w:color="auto"/>
            <w:right w:val="none" w:sz="0" w:space="0" w:color="auto"/>
          </w:divBdr>
        </w:div>
        <w:div w:id="440760811">
          <w:marLeft w:val="640"/>
          <w:marRight w:val="0"/>
          <w:marTop w:val="0"/>
          <w:marBottom w:val="0"/>
          <w:divBdr>
            <w:top w:val="none" w:sz="0" w:space="0" w:color="auto"/>
            <w:left w:val="none" w:sz="0" w:space="0" w:color="auto"/>
            <w:bottom w:val="none" w:sz="0" w:space="0" w:color="auto"/>
            <w:right w:val="none" w:sz="0" w:space="0" w:color="auto"/>
          </w:divBdr>
        </w:div>
        <w:div w:id="1557661405">
          <w:marLeft w:val="640"/>
          <w:marRight w:val="0"/>
          <w:marTop w:val="0"/>
          <w:marBottom w:val="0"/>
          <w:divBdr>
            <w:top w:val="none" w:sz="0" w:space="0" w:color="auto"/>
            <w:left w:val="none" w:sz="0" w:space="0" w:color="auto"/>
            <w:bottom w:val="none" w:sz="0" w:space="0" w:color="auto"/>
            <w:right w:val="none" w:sz="0" w:space="0" w:color="auto"/>
          </w:divBdr>
        </w:div>
        <w:div w:id="1334647032">
          <w:marLeft w:val="640"/>
          <w:marRight w:val="0"/>
          <w:marTop w:val="0"/>
          <w:marBottom w:val="0"/>
          <w:divBdr>
            <w:top w:val="none" w:sz="0" w:space="0" w:color="auto"/>
            <w:left w:val="none" w:sz="0" w:space="0" w:color="auto"/>
            <w:bottom w:val="none" w:sz="0" w:space="0" w:color="auto"/>
            <w:right w:val="none" w:sz="0" w:space="0" w:color="auto"/>
          </w:divBdr>
        </w:div>
        <w:div w:id="1743914275">
          <w:marLeft w:val="640"/>
          <w:marRight w:val="0"/>
          <w:marTop w:val="0"/>
          <w:marBottom w:val="0"/>
          <w:divBdr>
            <w:top w:val="none" w:sz="0" w:space="0" w:color="auto"/>
            <w:left w:val="none" w:sz="0" w:space="0" w:color="auto"/>
            <w:bottom w:val="none" w:sz="0" w:space="0" w:color="auto"/>
            <w:right w:val="none" w:sz="0" w:space="0" w:color="auto"/>
          </w:divBdr>
        </w:div>
        <w:div w:id="590236902">
          <w:marLeft w:val="640"/>
          <w:marRight w:val="0"/>
          <w:marTop w:val="0"/>
          <w:marBottom w:val="0"/>
          <w:divBdr>
            <w:top w:val="none" w:sz="0" w:space="0" w:color="auto"/>
            <w:left w:val="none" w:sz="0" w:space="0" w:color="auto"/>
            <w:bottom w:val="none" w:sz="0" w:space="0" w:color="auto"/>
            <w:right w:val="none" w:sz="0" w:space="0" w:color="auto"/>
          </w:divBdr>
        </w:div>
        <w:div w:id="862208546">
          <w:marLeft w:val="640"/>
          <w:marRight w:val="0"/>
          <w:marTop w:val="0"/>
          <w:marBottom w:val="0"/>
          <w:divBdr>
            <w:top w:val="none" w:sz="0" w:space="0" w:color="auto"/>
            <w:left w:val="none" w:sz="0" w:space="0" w:color="auto"/>
            <w:bottom w:val="none" w:sz="0" w:space="0" w:color="auto"/>
            <w:right w:val="none" w:sz="0" w:space="0" w:color="auto"/>
          </w:divBdr>
        </w:div>
        <w:div w:id="784232730">
          <w:marLeft w:val="640"/>
          <w:marRight w:val="0"/>
          <w:marTop w:val="0"/>
          <w:marBottom w:val="0"/>
          <w:divBdr>
            <w:top w:val="none" w:sz="0" w:space="0" w:color="auto"/>
            <w:left w:val="none" w:sz="0" w:space="0" w:color="auto"/>
            <w:bottom w:val="none" w:sz="0" w:space="0" w:color="auto"/>
            <w:right w:val="none" w:sz="0" w:space="0" w:color="auto"/>
          </w:divBdr>
        </w:div>
        <w:div w:id="204294322">
          <w:marLeft w:val="640"/>
          <w:marRight w:val="0"/>
          <w:marTop w:val="0"/>
          <w:marBottom w:val="0"/>
          <w:divBdr>
            <w:top w:val="none" w:sz="0" w:space="0" w:color="auto"/>
            <w:left w:val="none" w:sz="0" w:space="0" w:color="auto"/>
            <w:bottom w:val="none" w:sz="0" w:space="0" w:color="auto"/>
            <w:right w:val="none" w:sz="0" w:space="0" w:color="auto"/>
          </w:divBdr>
        </w:div>
        <w:div w:id="1878155121">
          <w:marLeft w:val="640"/>
          <w:marRight w:val="0"/>
          <w:marTop w:val="0"/>
          <w:marBottom w:val="0"/>
          <w:divBdr>
            <w:top w:val="none" w:sz="0" w:space="0" w:color="auto"/>
            <w:left w:val="none" w:sz="0" w:space="0" w:color="auto"/>
            <w:bottom w:val="none" w:sz="0" w:space="0" w:color="auto"/>
            <w:right w:val="none" w:sz="0" w:space="0" w:color="auto"/>
          </w:divBdr>
        </w:div>
        <w:div w:id="450247153">
          <w:marLeft w:val="640"/>
          <w:marRight w:val="0"/>
          <w:marTop w:val="0"/>
          <w:marBottom w:val="0"/>
          <w:divBdr>
            <w:top w:val="none" w:sz="0" w:space="0" w:color="auto"/>
            <w:left w:val="none" w:sz="0" w:space="0" w:color="auto"/>
            <w:bottom w:val="none" w:sz="0" w:space="0" w:color="auto"/>
            <w:right w:val="none" w:sz="0" w:space="0" w:color="auto"/>
          </w:divBdr>
        </w:div>
        <w:div w:id="1865710592">
          <w:marLeft w:val="640"/>
          <w:marRight w:val="0"/>
          <w:marTop w:val="0"/>
          <w:marBottom w:val="0"/>
          <w:divBdr>
            <w:top w:val="none" w:sz="0" w:space="0" w:color="auto"/>
            <w:left w:val="none" w:sz="0" w:space="0" w:color="auto"/>
            <w:bottom w:val="none" w:sz="0" w:space="0" w:color="auto"/>
            <w:right w:val="none" w:sz="0" w:space="0" w:color="auto"/>
          </w:divBdr>
        </w:div>
        <w:div w:id="1258564470">
          <w:marLeft w:val="640"/>
          <w:marRight w:val="0"/>
          <w:marTop w:val="0"/>
          <w:marBottom w:val="0"/>
          <w:divBdr>
            <w:top w:val="none" w:sz="0" w:space="0" w:color="auto"/>
            <w:left w:val="none" w:sz="0" w:space="0" w:color="auto"/>
            <w:bottom w:val="none" w:sz="0" w:space="0" w:color="auto"/>
            <w:right w:val="none" w:sz="0" w:space="0" w:color="auto"/>
          </w:divBdr>
        </w:div>
        <w:div w:id="1346246093">
          <w:marLeft w:val="640"/>
          <w:marRight w:val="0"/>
          <w:marTop w:val="0"/>
          <w:marBottom w:val="0"/>
          <w:divBdr>
            <w:top w:val="none" w:sz="0" w:space="0" w:color="auto"/>
            <w:left w:val="none" w:sz="0" w:space="0" w:color="auto"/>
            <w:bottom w:val="none" w:sz="0" w:space="0" w:color="auto"/>
            <w:right w:val="none" w:sz="0" w:space="0" w:color="auto"/>
          </w:divBdr>
        </w:div>
        <w:div w:id="1890797378">
          <w:marLeft w:val="640"/>
          <w:marRight w:val="0"/>
          <w:marTop w:val="0"/>
          <w:marBottom w:val="0"/>
          <w:divBdr>
            <w:top w:val="none" w:sz="0" w:space="0" w:color="auto"/>
            <w:left w:val="none" w:sz="0" w:space="0" w:color="auto"/>
            <w:bottom w:val="none" w:sz="0" w:space="0" w:color="auto"/>
            <w:right w:val="none" w:sz="0" w:space="0" w:color="auto"/>
          </w:divBdr>
        </w:div>
        <w:div w:id="1167670015">
          <w:marLeft w:val="640"/>
          <w:marRight w:val="0"/>
          <w:marTop w:val="0"/>
          <w:marBottom w:val="0"/>
          <w:divBdr>
            <w:top w:val="none" w:sz="0" w:space="0" w:color="auto"/>
            <w:left w:val="none" w:sz="0" w:space="0" w:color="auto"/>
            <w:bottom w:val="none" w:sz="0" w:space="0" w:color="auto"/>
            <w:right w:val="none" w:sz="0" w:space="0" w:color="auto"/>
          </w:divBdr>
        </w:div>
        <w:div w:id="1923686133">
          <w:marLeft w:val="640"/>
          <w:marRight w:val="0"/>
          <w:marTop w:val="0"/>
          <w:marBottom w:val="0"/>
          <w:divBdr>
            <w:top w:val="none" w:sz="0" w:space="0" w:color="auto"/>
            <w:left w:val="none" w:sz="0" w:space="0" w:color="auto"/>
            <w:bottom w:val="none" w:sz="0" w:space="0" w:color="auto"/>
            <w:right w:val="none" w:sz="0" w:space="0" w:color="auto"/>
          </w:divBdr>
        </w:div>
        <w:div w:id="586771371">
          <w:marLeft w:val="640"/>
          <w:marRight w:val="0"/>
          <w:marTop w:val="0"/>
          <w:marBottom w:val="0"/>
          <w:divBdr>
            <w:top w:val="none" w:sz="0" w:space="0" w:color="auto"/>
            <w:left w:val="none" w:sz="0" w:space="0" w:color="auto"/>
            <w:bottom w:val="none" w:sz="0" w:space="0" w:color="auto"/>
            <w:right w:val="none" w:sz="0" w:space="0" w:color="auto"/>
          </w:divBdr>
        </w:div>
        <w:div w:id="820535613">
          <w:marLeft w:val="640"/>
          <w:marRight w:val="0"/>
          <w:marTop w:val="0"/>
          <w:marBottom w:val="0"/>
          <w:divBdr>
            <w:top w:val="none" w:sz="0" w:space="0" w:color="auto"/>
            <w:left w:val="none" w:sz="0" w:space="0" w:color="auto"/>
            <w:bottom w:val="none" w:sz="0" w:space="0" w:color="auto"/>
            <w:right w:val="none" w:sz="0" w:space="0" w:color="auto"/>
          </w:divBdr>
        </w:div>
        <w:div w:id="1932472939">
          <w:marLeft w:val="640"/>
          <w:marRight w:val="0"/>
          <w:marTop w:val="0"/>
          <w:marBottom w:val="0"/>
          <w:divBdr>
            <w:top w:val="none" w:sz="0" w:space="0" w:color="auto"/>
            <w:left w:val="none" w:sz="0" w:space="0" w:color="auto"/>
            <w:bottom w:val="none" w:sz="0" w:space="0" w:color="auto"/>
            <w:right w:val="none" w:sz="0" w:space="0" w:color="auto"/>
          </w:divBdr>
        </w:div>
        <w:div w:id="1079137915">
          <w:marLeft w:val="640"/>
          <w:marRight w:val="0"/>
          <w:marTop w:val="0"/>
          <w:marBottom w:val="0"/>
          <w:divBdr>
            <w:top w:val="none" w:sz="0" w:space="0" w:color="auto"/>
            <w:left w:val="none" w:sz="0" w:space="0" w:color="auto"/>
            <w:bottom w:val="none" w:sz="0" w:space="0" w:color="auto"/>
            <w:right w:val="none" w:sz="0" w:space="0" w:color="auto"/>
          </w:divBdr>
        </w:div>
        <w:div w:id="1393457423">
          <w:marLeft w:val="640"/>
          <w:marRight w:val="0"/>
          <w:marTop w:val="0"/>
          <w:marBottom w:val="0"/>
          <w:divBdr>
            <w:top w:val="none" w:sz="0" w:space="0" w:color="auto"/>
            <w:left w:val="none" w:sz="0" w:space="0" w:color="auto"/>
            <w:bottom w:val="none" w:sz="0" w:space="0" w:color="auto"/>
            <w:right w:val="none" w:sz="0" w:space="0" w:color="auto"/>
          </w:divBdr>
        </w:div>
        <w:div w:id="1386678121">
          <w:marLeft w:val="640"/>
          <w:marRight w:val="0"/>
          <w:marTop w:val="0"/>
          <w:marBottom w:val="0"/>
          <w:divBdr>
            <w:top w:val="none" w:sz="0" w:space="0" w:color="auto"/>
            <w:left w:val="none" w:sz="0" w:space="0" w:color="auto"/>
            <w:bottom w:val="none" w:sz="0" w:space="0" w:color="auto"/>
            <w:right w:val="none" w:sz="0" w:space="0" w:color="auto"/>
          </w:divBdr>
        </w:div>
        <w:div w:id="1640377420">
          <w:marLeft w:val="640"/>
          <w:marRight w:val="0"/>
          <w:marTop w:val="0"/>
          <w:marBottom w:val="0"/>
          <w:divBdr>
            <w:top w:val="none" w:sz="0" w:space="0" w:color="auto"/>
            <w:left w:val="none" w:sz="0" w:space="0" w:color="auto"/>
            <w:bottom w:val="none" w:sz="0" w:space="0" w:color="auto"/>
            <w:right w:val="none" w:sz="0" w:space="0" w:color="auto"/>
          </w:divBdr>
        </w:div>
        <w:div w:id="1949390433">
          <w:marLeft w:val="640"/>
          <w:marRight w:val="0"/>
          <w:marTop w:val="0"/>
          <w:marBottom w:val="0"/>
          <w:divBdr>
            <w:top w:val="none" w:sz="0" w:space="0" w:color="auto"/>
            <w:left w:val="none" w:sz="0" w:space="0" w:color="auto"/>
            <w:bottom w:val="none" w:sz="0" w:space="0" w:color="auto"/>
            <w:right w:val="none" w:sz="0" w:space="0" w:color="auto"/>
          </w:divBdr>
        </w:div>
        <w:div w:id="1892155662">
          <w:marLeft w:val="640"/>
          <w:marRight w:val="0"/>
          <w:marTop w:val="0"/>
          <w:marBottom w:val="0"/>
          <w:divBdr>
            <w:top w:val="none" w:sz="0" w:space="0" w:color="auto"/>
            <w:left w:val="none" w:sz="0" w:space="0" w:color="auto"/>
            <w:bottom w:val="none" w:sz="0" w:space="0" w:color="auto"/>
            <w:right w:val="none" w:sz="0" w:space="0" w:color="auto"/>
          </w:divBdr>
        </w:div>
        <w:div w:id="2055348689">
          <w:marLeft w:val="640"/>
          <w:marRight w:val="0"/>
          <w:marTop w:val="0"/>
          <w:marBottom w:val="0"/>
          <w:divBdr>
            <w:top w:val="none" w:sz="0" w:space="0" w:color="auto"/>
            <w:left w:val="none" w:sz="0" w:space="0" w:color="auto"/>
            <w:bottom w:val="none" w:sz="0" w:space="0" w:color="auto"/>
            <w:right w:val="none" w:sz="0" w:space="0" w:color="auto"/>
          </w:divBdr>
        </w:div>
        <w:div w:id="1916281593">
          <w:marLeft w:val="640"/>
          <w:marRight w:val="0"/>
          <w:marTop w:val="0"/>
          <w:marBottom w:val="0"/>
          <w:divBdr>
            <w:top w:val="none" w:sz="0" w:space="0" w:color="auto"/>
            <w:left w:val="none" w:sz="0" w:space="0" w:color="auto"/>
            <w:bottom w:val="none" w:sz="0" w:space="0" w:color="auto"/>
            <w:right w:val="none" w:sz="0" w:space="0" w:color="auto"/>
          </w:divBdr>
        </w:div>
        <w:div w:id="1276980514">
          <w:marLeft w:val="640"/>
          <w:marRight w:val="0"/>
          <w:marTop w:val="0"/>
          <w:marBottom w:val="0"/>
          <w:divBdr>
            <w:top w:val="none" w:sz="0" w:space="0" w:color="auto"/>
            <w:left w:val="none" w:sz="0" w:space="0" w:color="auto"/>
            <w:bottom w:val="none" w:sz="0" w:space="0" w:color="auto"/>
            <w:right w:val="none" w:sz="0" w:space="0" w:color="auto"/>
          </w:divBdr>
        </w:div>
        <w:div w:id="288754072">
          <w:marLeft w:val="640"/>
          <w:marRight w:val="0"/>
          <w:marTop w:val="0"/>
          <w:marBottom w:val="0"/>
          <w:divBdr>
            <w:top w:val="none" w:sz="0" w:space="0" w:color="auto"/>
            <w:left w:val="none" w:sz="0" w:space="0" w:color="auto"/>
            <w:bottom w:val="none" w:sz="0" w:space="0" w:color="auto"/>
            <w:right w:val="none" w:sz="0" w:space="0" w:color="auto"/>
          </w:divBdr>
        </w:div>
        <w:div w:id="193156036">
          <w:marLeft w:val="640"/>
          <w:marRight w:val="0"/>
          <w:marTop w:val="0"/>
          <w:marBottom w:val="0"/>
          <w:divBdr>
            <w:top w:val="none" w:sz="0" w:space="0" w:color="auto"/>
            <w:left w:val="none" w:sz="0" w:space="0" w:color="auto"/>
            <w:bottom w:val="none" w:sz="0" w:space="0" w:color="auto"/>
            <w:right w:val="none" w:sz="0" w:space="0" w:color="auto"/>
          </w:divBdr>
        </w:div>
        <w:div w:id="847597249">
          <w:marLeft w:val="640"/>
          <w:marRight w:val="0"/>
          <w:marTop w:val="0"/>
          <w:marBottom w:val="0"/>
          <w:divBdr>
            <w:top w:val="none" w:sz="0" w:space="0" w:color="auto"/>
            <w:left w:val="none" w:sz="0" w:space="0" w:color="auto"/>
            <w:bottom w:val="none" w:sz="0" w:space="0" w:color="auto"/>
            <w:right w:val="none" w:sz="0" w:space="0" w:color="auto"/>
          </w:divBdr>
        </w:div>
        <w:div w:id="1711882511">
          <w:marLeft w:val="640"/>
          <w:marRight w:val="0"/>
          <w:marTop w:val="0"/>
          <w:marBottom w:val="0"/>
          <w:divBdr>
            <w:top w:val="none" w:sz="0" w:space="0" w:color="auto"/>
            <w:left w:val="none" w:sz="0" w:space="0" w:color="auto"/>
            <w:bottom w:val="none" w:sz="0" w:space="0" w:color="auto"/>
            <w:right w:val="none" w:sz="0" w:space="0" w:color="auto"/>
          </w:divBdr>
        </w:div>
        <w:div w:id="1718356474">
          <w:marLeft w:val="640"/>
          <w:marRight w:val="0"/>
          <w:marTop w:val="0"/>
          <w:marBottom w:val="0"/>
          <w:divBdr>
            <w:top w:val="none" w:sz="0" w:space="0" w:color="auto"/>
            <w:left w:val="none" w:sz="0" w:space="0" w:color="auto"/>
            <w:bottom w:val="none" w:sz="0" w:space="0" w:color="auto"/>
            <w:right w:val="none" w:sz="0" w:space="0" w:color="auto"/>
          </w:divBdr>
        </w:div>
        <w:div w:id="1250693394">
          <w:marLeft w:val="640"/>
          <w:marRight w:val="0"/>
          <w:marTop w:val="0"/>
          <w:marBottom w:val="0"/>
          <w:divBdr>
            <w:top w:val="none" w:sz="0" w:space="0" w:color="auto"/>
            <w:left w:val="none" w:sz="0" w:space="0" w:color="auto"/>
            <w:bottom w:val="none" w:sz="0" w:space="0" w:color="auto"/>
            <w:right w:val="none" w:sz="0" w:space="0" w:color="auto"/>
          </w:divBdr>
        </w:div>
        <w:div w:id="2054185030">
          <w:marLeft w:val="640"/>
          <w:marRight w:val="0"/>
          <w:marTop w:val="0"/>
          <w:marBottom w:val="0"/>
          <w:divBdr>
            <w:top w:val="none" w:sz="0" w:space="0" w:color="auto"/>
            <w:left w:val="none" w:sz="0" w:space="0" w:color="auto"/>
            <w:bottom w:val="none" w:sz="0" w:space="0" w:color="auto"/>
            <w:right w:val="none" w:sz="0" w:space="0" w:color="auto"/>
          </w:divBdr>
        </w:div>
        <w:div w:id="1868786605">
          <w:marLeft w:val="640"/>
          <w:marRight w:val="0"/>
          <w:marTop w:val="0"/>
          <w:marBottom w:val="0"/>
          <w:divBdr>
            <w:top w:val="none" w:sz="0" w:space="0" w:color="auto"/>
            <w:left w:val="none" w:sz="0" w:space="0" w:color="auto"/>
            <w:bottom w:val="none" w:sz="0" w:space="0" w:color="auto"/>
            <w:right w:val="none" w:sz="0" w:space="0" w:color="auto"/>
          </w:divBdr>
        </w:div>
        <w:div w:id="2013094907">
          <w:marLeft w:val="640"/>
          <w:marRight w:val="0"/>
          <w:marTop w:val="0"/>
          <w:marBottom w:val="0"/>
          <w:divBdr>
            <w:top w:val="none" w:sz="0" w:space="0" w:color="auto"/>
            <w:left w:val="none" w:sz="0" w:space="0" w:color="auto"/>
            <w:bottom w:val="none" w:sz="0" w:space="0" w:color="auto"/>
            <w:right w:val="none" w:sz="0" w:space="0" w:color="auto"/>
          </w:divBdr>
        </w:div>
        <w:div w:id="1283463938">
          <w:marLeft w:val="640"/>
          <w:marRight w:val="0"/>
          <w:marTop w:val="0"/>
          <w:marBottom w:val="0"/>
          <w:divBdr>
            <w:top w:val="none" w:sz="0" w:space="0" w:color="auto"/>
            <w:left w:val="none" w:sz="0" w:space="0" w:color="auto"/>
            <w:bottom w:val="none" w:sz="0" w:space="0" w:color="auto"/>
            <w:right w:val="none" w:sz="0" w:space="0" w:color="auto"/>
          </w:divBdr>
        </w:div>
        <w:div w:id="951743822">
          <w:marLeft w:val="640"/>
          <w:marRight w:val="0"/>
          <w:marTop w:val="0"/>
          <w:marBottom w:val="0"/>
          <w:divBdr>
            <w:top w:val="none" w:sz="0" w:space="0" w:color="auto"/>
            <w:left w:val="none" w:sz="0" w:space="0" w:color="auto"/>
            <w:bottom w:val="none" w:sz="0" w:space="0" w:color="auto"/>
            <w:right w:val="none" w:sz="0" w:space="0" w:color="auto"/>
          </w:divBdr>
        </w:div>
        <w:div w:id="1623070947">
          <w:marLeft w:val="640"/>
          <w:marRight w:val="0"/>
          <w:marTop w:val="0"/>
          <w:marBottom w:val="0"/>
          <w:divBdr>
            <w:top w:val="none" w:sz="0" w:space="0" w:color="auto"/>
            <w:left w:val="none" w:sz="0" w:space="0" w:color="auto"/>
            <w:bottom w:val="none" w:sz="0" w:space="0" w:color="auto"/>
            <w:right w:val="none" w:sz="0" w:space="0" w:color="auto"/>
          </w:divBdr>
        </w:div>
        <w:div w:id="1014768728">
          <w:marLeft w:val="640"/>
          <w:marRight w:val="0"/>
          <w:marTop w:val="0"/>
          <w:marBottom w:val="0"/>
          <w:divBdr>
            <w:top w:val="none" w:sz="0" w:space="0" w:color="auto"/>
            <w:left w:val="none" w:sz="0" w:space="0" w:color="auto"/>
            <w:bottom w:val="none" w:sz="0" w:space="0" w:color="auto"/>
            <w:right w:val="none" w:sz="0" w:space="0" w:color="auto"/>
          </w:divBdr>
        </w:div>
        <w:div w:id="1153176311">
          <w:marLeft w:val="640"/>
          <w:marRight w:val="0"/>
          <w:marTop w:val="0"/>
          <w:marBottom w:val="0"/>
          <w:divBdr>
            <w:top w:val="none" w:sz="0" w:space="0" w:color="auto"/>
            <w:left w:val="none" w:sz="0" w:space="0" w:color="auto"/>
            <w:bottom w:val="none" w:sz="0" w:space="0" w:color="auto"/>
            <w:right w:val="none" w:sz="0" w:space="0" w:color="auto"/>
          </w:divBdr>
        </w:div>
        <w:div w:id="779296674">
          <w:marLeft w:val="640"/>
          <w:marRight w:val="0"/>
          <w:marTop w:val="0"/>
          <w:marBottom w:val="0"/>
          <w:divBdr>
            <w:top w:val="none" w:sz="0" w:space="0" w:color="auto"/>
            <w:left w:val="none" w:sz="0" w:space="0" w:color="auto"/>
            <w:bottom w:val="none" w:sz="0" w:space="0" w:color="auto"/>
            <w:right w:val="none" w:sz="0" w:space="0" w:color="auto"/>
          </w:divBdr>
        </w:div>
        <w:div w:id="279728495">
          <w:marLeft w:val="640"/>
          <w:marRight w:val="0"/>
          <w:marTop w:val="0"/>
          <w:marBottom w:val="0"/>
          <w:divBdr>
            <w:top w:val="none" w:sz="0" w:space="0" w:color="auto"/>
            <w:left w:val="none" w:sz="0" w:space="0" w:color="auto"/>
            <w:bottom w:val="none" w:sz="0" w:space="0" w:color="auto"/>
            <w:right w:val="none" w:sz="0" w:space="0" w:color="auto"/>
          </w:divBdr>
        </w:div>
        <w:div w:id="699629512">
          <w:marLeft w:val="640"/>
          <w:marRight w:val="0"/>
          <w:marTop w:val="0"/>
          <w:marBottom w:val="0"/>
          <w:divBdr>
            <w:top w:val="none" w:sz="0" w:space="0" w:color="auto"/>
            <w:left w:val="none" w:sz="0" w:space="0" w:color="auto"/>
            <w:bottom w:val="none" w:sz="0" w:space="0" w:color="auto"/>
            <w:right w:val="none" w:sz="0" w:space="0" w:color="auto"/>
          </w:divBdr>
        </w:div>
        <w:div w:id="1447895643">
          <w:marLeft w:val="640"/>
          <w:marRight w:val="0"/>
          <w:marTop w:val="0"/>
          <w:marBottom w:val="0"/>
          <w:divBdr>
            <w:top w:val="none" w:sz="0" w:space="0" w:color="auto"/>
            <w:left w:val="none" w:sz="0" w:space="0" w:color="auto"/>
            <w:bottom w:val="none" w:sz="0" w:space="0" w:color="auto"/>
            <w:right w:val="none" w:sz="0" w:space="0" w:color="auto"/>
          </w:divBdr>
        </w:div>
        <w:div w:id="2093969533">
          <w:marLeft w:val="640"/>
          <w:marRight w:val="0"/>
          <w:marTop w:val="0"/>
          <w:marBottom w:val="0"/>
          <w:divBdr>
            <w:top w:val="none" w:sz="0" w:space="0" w:color="auto"/>
            <w:left w:val="none" w:sz="0" w:space="0" w:color="auto"/>
            <w:bottom w:val="none" w:sz="0" w:space="0" w:color="auto"/>
            <w:right w:val="none" w:sz="0" w:space="0" w:color="auto"/>
          </w:divBdr>
        </w:div>
        <w:div w:id="526061006">
          <w:marLeft w:val="640"/>
          <w:marRight w:val="0"/>
          <w:marTop w:val="0"/>
          <w:marBottom w:val="0"/>
          <w:divBdr>
            <w:top w:val="none" w:sz="0" w:space="0" w:color="auto"/>
            <w:left w:val="none" w:sz="0" w:space="0" w:color="auto"/>
            <w:bottom w:val="none" w:sz="0" w:space="0" w:color="auto"/>
            <w:right w:val="none" w:sz="0" w:space="0" w:color="auto"/>
          </w:divBdr>
        </w:div>
        <w:div w:id="869033843">
          <w:marLeft w:val="640"/>
          <w:marRight w:val="0"/>
          <w:marTop w:val="0"/>
          <w:marBottom w:val="0"/>
          <w:divBdr>
            <w:top w:val="none" w:sz="0" w:space="0" w:color="auto"/>
            <w:left w:val="none" w:sz="0" w:space="0" w:color="auto"/>
            <w:bottom w:val="none" w:sz="0" w:space="0" w:color="auto"/>
            <w:right w:val="none" w:sz="0" w:space="0" w:color="auto"/>
          </w:divBdr>
        </w:div>
        <w:div w:id="1119452764">
          <w:marLeft w:val="640"/>
          <w:marRight w:val="0"/>
          <w:marTop w:val="0"/>
          <w:marBottom w:val="0"/>
          <w:divBdr>
            <w:top w:val="none" w:sz="0" w:space="0" w:color="auto"/>
            <w:left w:val="none" w:sz="0" w:space="0" w:color="auto"/>
            <w:bottom w:val="none" w:sz="0" w:space="0" w:color="auto"/>
            <w:right w:val="none" w:sz="0" w:space="0" w:color="auto"/>
          </w:divBdr>
        </w:div>
        <w:div w:id="1240750231">
          <w:marLeft w:val="640"/>
          <w:marRight w:val="0"/>
          <w:marTop w:val="0"/>
          <w:marBottom w:val="0"/>
          <w:divBdr>
            <w:top w:val="none" w:sz="0" w:space="0" w:color="auto"/>
            <w:left w:val="none" w:sz="0" w:space="0" w:color="auto"/>
            <w:bottom w:val="none" w:sz="0" w:space="0" w:color="auto"/>
            <w:right w:val="none" w:sz="0" w:space="0" w:color="auto"/>
          </w:divBdr>
        </w:div>
        <w:div w:id="1126004034">
          <w:marLeft w:val="640"/>
          <w:marRight w:val="0"/>
          <w:marTop w:val="0"/>
          <w:marBottom w:val="0"/>
          <w:divBdr>
            <w:top w:val="none" w:sz="0" w:space="0" w:color="auto"/>
            <w:left w:val="none" w:sz="0" w:space="0" w:color="auto"/>
            <w:bottom w:val="none" w:sz="0" w:space="0" w:color="auto"/>
            <w:right w:val="none" w:sz="0" w:space="0" w:color="auto"/>
          </w:divBdr>
        </w:div>
        <w:div w:id="333991382">
          <w:marLeft w:val="640"/>
          <w:marRight w:val="0"/>
          <w:marTop w:val="0"/>
          <w:marBottom w:val="0"/>
          <w:divBdr>
            <w:top w:val="none" w:sz="0" w:space="0" w:color="auto"/>
            <w:left w:val="none" w:sz="0" w:space="0" w:color="auto"/>
            <w:bottom w:val="none" w:sz="0" w:space="0" w:color="auto"/>
            <w:right w:val="none" w:sz="0" w:space="0" w:color="auto"/>
          </w:divBdr>
        </w:div>
        <w:div w:id="994455091">
          <w:marLeft w:val="640"/>
          <w:marRight w:val="0"/>
          <w:marTop w:val="0"/>
          <w:marBottom w:val="0"/>
          <w:divBdr>
            <w:top w:val="none" w:sz="0" w:space="0" w:color="auto"/>
            <w:left w:val="none" w:sz="0" w:space="0" w:color="auto"/>
            <w:bottom w:val="none" w:sz="0" w:space="0" w:color="auto"/>
            <w:right w:val="none" w:sz="0" w:space="0" w:color="auto"/>
          </w:divBdr>
        </w:div>
        <w:div w:id="2131900500">
          <w:marLeft w:val="640"/>
          <w:marRight w:val="0"/>
          <w:marTop w:val="0"/>
          <w:marBottom w:val="0"/>
          <w:divBdr>
            <w:top w:val="none" w:sz="0" w:space="0" w:color="auto"/>
            <w:left w:val="none" w:sz="0" w:space="0" w:color="auto"/>
            <w:bottom w:val="none" w:sz="0" w:space="0" w:color="auto"/>
            <w:right w:val="none" w:sz="0" w:space="0" w:color="auto"/>
          </w:divBdr>
        </w:div>
        <w:div w:id="2045137158">
          <w:marLeft w:val="640"/>
          <w:marRight w:val="0"/>
          <w:marTop w:val="0"/>
          <w:marBottom w:val="0"/>
          <w:divBdr>
            <w:top w:val="none" w:sz="0" w:space="0" w:color="auto"/>
            <w:left w:val="none" w:sz="0" w:space="0" w:color="auto"/>
            <w:bottom w:val="none" w:sz="0" w:space="0" w:color="auto"/>
            <w:right w:val="none" w:sz="0" w:space="0" w:color="auto"/>
          </w:divBdr>
        </w:div>
        <w:div w:id="2027518023">
          <w:marLeft w:val="640"/>
          <w:marRight w:val="0"/>
          <w:marTop w:val="0"/>
          <w:marBottom w:val="0"/>
          <w:divBdr>
            <w:top w:val="none" w:sz="0" w:space="0" w:color="auto"/>
            <w:left w:val="none" w:sz="0" w:space="0" w:color="auto"/>
            <w:bottom w:val="none" w:sz="0" w:space="0" w:color="auto"/>
            <w:right w:val="none" w:sz="0" w:space="0" w:color="auto"/>
          </w:divBdr>
        </w:div>
        <w:div w:id="1431505381">
          <w:marLeft w:val="640"/>
          <w:marRight w:val="0"/>
          <w:marTop w:val="0"/>
          <w:marBottom w:val="0"/>
          <w:divBdr>
            <w:top w:val="none" w:sz="0" w:space="0" w:color="auto"/>
            <w:left w:val="none" w:sz="0" w:space="0" w:color="auto"/>
            <w:bottom w:val="none" w:sz="0" w:space="0" w:color="auto"/>
            <w:right w:val="none" w:sz="0" w:space="0" w:color="auto"/>
          </w:divBdr>
        </w:div>
        <w:div w:id="626349741">
          <w:marLeft w:val="640"/>
          <w:marRight w:val="0"/>
          <w:marTop w:val="0"/>
          <w:marBottom w:val="0"/>
          <w:divBdr>
            <w:top w:val="none" w:sz="0" w:space="0" w:color="auto"/>
            <w:left w:val="none" w:sz="0" w:space="0" w:color="auto"/>
            <w:bottom w:val="none" w:sz="0" w:space="0" w:color="auto"/>
            <w:right w:val="none" w:sz="0" w:space="0" w:color="auto"/>
          </w:divBdr>
        </w:div>
        <w:div w:id="966199660">
          <w:marLeft w:val="640"/>
          <w:marRight w:val="0"/>
          <w:marTop w:val="0"/>
          <w:marBottom w:val="0"/>
          <w:divBdr>
            <w:top w:val="none" w:sz="0" w:space="0" w:color="auto"/>
            <w:left w:val="none" w:sz="0" w:space="0" w:color="auto"/>
            <w:bottom w:val="none" w:sz="0" w:space="0" w:color="auto"/>
            <w:right w:val="none" w:sz="0" w:space="0" w:color="auto"/>
          </w:divBdr>
        </w:div>
        <w:div w:id="253974332">
          <w:marLeft w:val="640"/>
          <w:marRight w:val="0"/>
          <w:marTop w:val="0"/>
          <w:marBottom w:val="0"/>
          <w:divBdr>
            <w:top w:val="none" w:sz="0" w:space="0" w:color="auto"/>
            <w:left w:val="none" w:sz="0" w:space="0" w:color="auto"/>
            <w:bottom w:val="none" w:sz="0" w:space="0" w:color="auto"/>
            <w:right w:val="none" w:sz="0" w:space="0" w:color="auto"/>
          </w:divBdr>
        </w:div>
        <w:div w:id="1098063203">
          <w:marLeft w:val="640"/>
          <w:marRight w:val="0"/>
          <w:marTop w:val="0"/>
          <w:marBottom w:val="0"/>
          <w:divBdr>
            <w:top w:val="none" w:sz="0" w:space="0" w:color="auto"/>
            <w:left w:val="none" w:sz="0" w:space="0" w:color="auto"/>
            <w:bottom w:val="none" w:sz="0" w:space="0" w:color="auto"/>
            <w:right w:val="none" w:sz="0" w:space="0" w:color="auto"/>
          </w:divBdr>
        </w:div>
        <w:div w:id="29846744">
          <w:marLeft w:val="640"/>
          <w:marRight w:val="0"/>
          <w:marTop w:val="0"/>
          <w:marBottom w:val="0"/>
          <w:divBdr>
            <w:top w:val="none" w:sz="0" w:space="0" w:color="auto"/>
            <w:left w:val="none" w:sz="0" w:space="0" w:color="auto"/>
            <w:bottom w:val="none" w:sz="0" w:space="0" w:color="auto"/>
            <w:right w:val="none" w:sz="0" w:space="0" w:color="auto"/>
          </w:divBdr>
        </w:div>
        <w:div w:id="1305232404">
          <w:marLeft w:val="640"/>
          <w:marRight w:val="0"/>
          <w:marTop w:val="0"/>
          <w:marBottom w:val="0"/>
          <w:divBdr>
            <w:top w:val="none" w:sz="0" w:space="0" w:color="auto"/>
            <w:left w:val="none" w:sz="0" w:space="0" w:color="auto"/>
            <w:bottom w:val="none" w:sz="0" w:space="0" w:color="auto"/>
            <w:right w:val="none" w:sz="0" w:space="0" w:color="auto"/>
          </w:divBdr>
        </w:div>
        <w:div w:id="1423992545">
          <w:marLeft w:val="640"/>
          <w:marRight w:val="0"/>
          <w:marTop w:val="0"/>
          <w:marBottom w:val="0"/>
          <w:divBdr>
            <w:top w:val="none" w:sz="0" w:space="0" w:color="auto"/>
            <w:left w:val="none" w:sz="0" w:space="0" w:color="auto"/>
            <w:bottom w:val="none" w:sz="0" w:space="0" w:color="auto"/>
            <w:right w:val="none" w:sz="0" w:space="0" w:color="auto"/>
          </w:divBdr>
        </w:div>
        <w:div w:id="1843809808">
          <w:marLeft w:val="640"/>
          <w:marRight w:val="0"/>
          <w:marTop w:val="0"/>
          <w:marBottom w:val="0"/>
          <w:divBdr>
            <w:top w:val="none" w:sz="0" w:space="0" w:color="auto"/>
            <w:left w:val="none" w:sz="0" w:space="0" w:color="auto"/>
            <w:bottom w:val="none" w:sz="0" w:space="0" w:color="auto"/>
            <w:right w:val="none" w:sz="0" w:space="0" w:color="auto"/>
          </w:divBdr>
        </w:div>
        <w:div w:id="1777292293">
          <w:marLeft w:val="640"/>
          <w:marRight w:val="0"/>
          <w:marTop w:val="0"/>
          <w:marBottom w:val="0"/>
          <w:divBdr>
            <w:top w:val="none" w:sz="0" w:space="0" w:color="auto"/>
            <w:left w:val="none" w:sz="0" w:space="0" w:color="auto"/>
            <w:bottom w:val="none" w:sz="0" w:space="0" w:color="auto"/>
            <w:right w:val="none" w:sz="0" w:space="0" w:color="auto"/>
          </w:divBdr>
        </w:div>
        <w:div w:id="1451820642">
          <w:marLeft w:val="640"/>
          <w:marRight w:val="0"/>
          <w:marTop w:val="0"/>
          <w:marBottom w:val="0"/>
          <w:divBdr>
            <w:top w:val="none" w:sz="0" w:space="0" w:color="auto"/>
            <w:left w:val="none" w:sz="0" w:space="0" w:color="auto"/>
            <w:bottom w:val="none" w:sz="0" w:space="0" w:color="auto"/>
            <w:right w:val="none" w:sz="0" w:space="0" w:color="auto"/>
          </w:divBdr>
        </w:div>
        <w:div w:id="1844516506">
          <w:marLeft w:val="640"/>
          <w:marRight w:val="0"/>
          <w:marTop w:val="0"/>
          <w:marBottom w:val="0"/>
          <w:divBdr>
            <w:top w:val="none" w:sz="0" w:space="0" w:color="auto"/>
            <w:left w:val="none" w:sz="0" w:space="0" w:color="auto"/>
            <w:bottom w:val="none" w:sz="0" w:space="0" w:color="auto"/>
            <w:right w:val="none" w:sz="0" w:space="0" w:color="auto"/>
          </w:divBdr>
        </w:div>
        <w:div w:id="232161043">
          <w:marLeft w:val="640"/>
          <w:marRight w:val="0"/>
          <w:marTop w:val="0"/>
          <w:marBottom w:val="0"/>
          <w:divBdr>
            <w:top w:val="none" w:sz="0" w:space="0" w:color="auto"/>
            <w:left w:val="none" w:sz="0" w:space="0" w:color="auto"/>
            <w:bottom w:val="none" w:sz="0" w:space="0" w:color="auto"/>
            <w:right w:val="none" w:sz="0" w:space="0" w:color="auto"/>
          </w:divBdr>
        </w:div>
        <w:div w:id="539589146">
          <w:marLeft w:val="640"/>
          <w:marRight w:val="0"/>
          <w:marTop w:val="0"/>
          <w:marBottom w:val="0"/>
          <w:divBdr>
            <w:top w:val="none" w:sz="0" w:space="0" w:color="auto"/>
            <w:left w:val="none" w:sz="0" w:space="0" w:color="auto"/>
            <w:bottom w:val="none" w:sz="0" w:space="0" w:color="auto"/>
            <w:right w:val="none" w:sz="0" w:space="0" w:color="auto"/>
          </w:divBdr>
        </w:div>
        <w:div w:id="1715691971">
          <w:marLeft w:val="640"/>
          <w:marRight w:val="0"/>
          <w:marTop w:val="0"/>
          <w:marBottom w:val="0"/>
          <w:divBdr>
            <w:top w:val="none" w:sz="0" w:space="0" w:color="auto"/>
            <w:left w:val="none" w:sz="0" w:space="0" w:color="auto"/>
            <w:bottom w:val="none" w:sz="0" w:space="0" w:color="auto"/>
            <w:right w:val="none" w:sz="0" w:space="0" w:color="auto"/>
          </w:divBdr>
        </w:div>
        <w:div w:id="518399574">
          <w:marLeft w:val="640"/>
          <w:marRight w:val="0"/>
          <w:marTop w:val="0"/>
          <w:marBottom w:val="0"/>
          <w:divBdr>
            <w:top w:val="none" w:sz="0" w:space="0" w:color="auto"/>
            <w:left w:val="none" w:sz="0" w:space="0" w:color="auto"/>
            <w:bottom w:val="none" w:sz="0" w:space="0" w:color="auto"/>
            <w:right w:val="none" w:sz="0" w:space="0" w:color="auto"/>
          </w:divBdr>
        </w:div>
        <w:div w:id="1448041781">
          <w:marLeft w:val="640"/>
          <w:marRight w:val="0"/>
          <w:marTop w:val="0"/>
          <w:marBottom w:val="0"/>
          <w:divBdr>
            <w:top w:val="none" w:sz="0" w:space="0" w:color="auto"/>
            <w:left w:val="none" w:sz="0" w:space="0" w:color="auto"/>
            <w:bottom w:val="none" w:sz="0" w:space="0" w:color="auto"/>
            <w:right w:val="none" w:sz="0" w:space="0" w:color="auto"/>
          </w:divBdr>
        </w:div>
        <w:div w:id="1425150418">
          <w:marLeft w:val="640"/>
          <w:marRight w:val="0"/>
          <w:marTop w:val="0"/>
          <w:marBottom w:val="0"/>
          <w:divBdr>
            <w:top w:val="none" w:sz="0" w:space="0" w:color="auto"/>
            <w:left w:val="none" w:sz="0" w:space="0" w:color="auto"/>
            <w:bottom w:val="none" w:sz="0" w:space="0" w:color="auto"/>
            <w:right w:val="none" w:sz="0" w:space="0" w:color="auto"/>
          </w:divBdr>
        </w:div>
        <w:div w:id="1028799306">
          <w:marLeft w:val="640"/>
          <w:marRight w:val="0"/>
          <w:marTop w:val="0"/>
          <w:marBottom w:val="0"/>
          <w:divBdr>
            <w:top w:val="none" w:sz="0" w:space="0" w:color="auto"/>
            <w:left w:val="none" w:sz="0" w:space="0" w:color="auto"/>
            <w:bottom w:val="none" w:sz="0" w:space="0" w:color="auto"/>
            <w:right w:val="none" w:sz="0" w:space="0" w:color="auto"/>
          </w:divBdr>
        </w:div>
      </w:divsChild>
    </w:div>
    <w:div w:id="645552958">
      <w:bodyDiv w:val="1"/>
      <w:marLeft w:val="0"/>
      <w:marRight w:val="0"/>
      <w:marTop w:val="0"/>
      <w:marBottom w:val="0"/>
      <w:divBdr>
        <w:top w:val="none" w:sz="0" w:space="0" w:color="auto"/>
        <w:left w:val="none" w:sz="0" w:space="0" w:color="auto"/>
        <w:bottom w:val="none" w:sz="0" w:space="0" w:color="auto"/>
        <w:right w:val="none" w:sz="0" w:space="0" w:color="auto"/>
      </w:divBdr>
      <w:divsChild>
        <w:div w:id="831529938">
          <w:marLeft w:val="640"/>
          <w:marRight w:val="0"/>
          <w:marTop w:val="0"/>
          <w:marBottom w:val="0"/>
          <w:divBdr>
            <w:top w:val="none" w:sz="0" w:space="0" w:color="auto"/>
            <w:left w:val="none" w:sz="0" w:space="0" w:color="auto"/>
            <w:bottom w:val="none" w:sz="0" w:space="0" w:color="auto"/>
            <w:right w:val="none" w:sz="0" w:space="0" w:color="auto"/>
          </w:divBdr>
        </w:div>
        <w:div w:id="1342393427">
          <w:marLeft w:val="640"/>
          <w:marRight w:val="0"/>
          <w:marTop w:val="0"/>
          <w:marBottom w:val="0"/>
          <w:divBdr>
            <w:top w:val="none" w:sz="0" w:space="0" w:color="auto"/>
            <w:left w:val="none" w:sz="0" w:space="0" w:color="auto"/>
            <w:bottom w:val="none" w:sz="0" w:space="0" w:color="auto"/>
            <w:right w:val="none" w:sz="0" w:space="0" w:color="auto"/>
          </w:divBdr>
        </w:div>
        <w:div w:id="425926553">
          <w:marLeft w:val="640"/>
          <w:marRight w:val="0"/>
          <w:marTop w:val="0"/>
          <w:marBottom w:val="0"/>
          <w:divBdr>
            <w:top w:val="none" w:sz="0" w:space="0" w:color="auto"/>
            <w:left w:val="none" w:sz="0" w:space="0" w:color="auto"/>
            <w:bottom w:val="none" w:sz="0" w:space="0" w:color="auto"/>
            <w:right w:val="none" w:sz="0" w:space="0" w:color="auto"/>
          </w:divBdr>
        </w:div>
        <w:div w:id="823160832">
          <w:marLeft w:val="640"/>
          <w:marRight w:val="0"/>
          <w:marTop w:val="0"/>
          <w:marBottom w:val="0"/>
          <w:divBdr>
            <w:top w:val="none" w:sz="0" w:space="0" w:color="auto"/>
            <w:left w:val="none" w:sz="0" w:space="0" w:color="auto"/>
            <w:bottom w:val="none" w:sz="0" w:space="0" w:color="auto"/>
            <w:right w:val="none" w:sz="0" w:space="0" w:color="auto"/>
          </w:divBdr>
        </w:div>
        <w:div w:id="1289437081">
          <w:marLeft w:val="640"/>
          <w:marRight w:val="0"/>
          <w:marTop w:val="0"/>
          <w:marBottom w:val="0"/>
          <w:divBdr>
            <w:top w:val="none" w:sz="0" w:space="0" w:color="auto"/>
            <w:left w:val="none" w:sz="0" w:space="0" w:color="auto"/>
            <w:bottom w:val="none" w:sz="0" w:space="0" w:color="auto"/>
            <w:right w:val="none" w:sz="0" w:space="0" w:color="auto"/>
          </w:divBdr>
        </w:div>
        <w:div w:id="1953319329">
          <w:marLeft w:val="640"/>
          <w:marRight w:val="0"/>
          <w:marTop w:val="0"/>
          <w:marBottom w:val="0"/>
          <w:divBdr>
            <w:top w:val="none" w:sz="0" w:space="0" w:color="auto"/>
            <w:left w:val="none" w:sz="0" w:space="0" w:color="auto"/>
            <w:bottom w:val="none" w:sz="0" w:space="0" w:color="auto"/>
            <w:right w:val="none" w:sz="0" w:space="0" w:color="auto"/>
          </w:divBdr>
        </w:div>
        <w:div w:id="850266777">
          <w:marLeft w:val="640"/>
          <w:marRight w:val="0"/>
          <w:marTop w:val="0"/>
          <w:marBottom w:val="0"/>
          <w:divBdr>
            <w:top w:val="none" w:sz="0" w:space="0" w:color="auto"/>
            <w:left w:val="none" w:sz="0" w:space="0" w:color="auto"/>
            <w:bottom w:val="none" w:sz="0" w:space="0" w:color="auto"/>
            <w:right w:val="none" w:sz="0" w:space="0" w:color="auto"/>
          </w:divBdr>
        </w:div>
        <w:div w:id="348214922">
          <w:marLeft w:val="640"/>
          <w:marRight w:val="0"/>
          <w:marTop w:val="0"/>
          <w:marBottom w:val="0"/>
          <w:divBdr>
            <w:top w:val="none" w:sz="0" w:space="0" w:color="auto"/>
            <w:left w:val="none" w:sz="0" w:space="0" w:color="auto"/>
            <w:bottom w:val="none" w:sz="0" w:space="0" w:color="auto"/>
            <w:right w:val="none" w:sz="0" w:space="0" w:color="auto"/>
          </w:divBdr>
        </w:div>
        <w:div w:id="378476589">
          <w:marLeft w:val="640"/>
          <w:marRight w:val="0"/>
          <w:marTop w:val="0"/>
          <w:marBottom w:val="0"/>
          <w:divBdr>
            <w:top w:val="none" w:sz="0" w:space="0" w:color="auto"/>
            <w:left w:val="none" w:sz="0" w:space="0" w:color="auto"/>
            <w:bottom w:val="none" w:sz="0" w:space="0" w:color="auto"/>
            <w:right w:val="none" w:sz="0" w:space="0" w:color="auto"/>
          </w:divBdr>
        </w:div>
        <w:div w:id="338582817">
          <w:marLeft w:val="640"/>
          <w:marRight w:val="0"/>
          <w:marTop w:val="0"/>
          <w:marBottom w:val="0"/>
          <w:divBdr>
            <w:top w:val="none" w:sz="0" w:space="0" w:color="auto"/>
            <w:left w:val="none" w:sz="0" w:space="0" w:color="auto"/>
            <w:bottom w:val="none" w:sz="0" w:space="0" w:color="auto"/>
            <w:right w:val="none" w:sz="0" w:space="0" w:color="auto"/>
          </w:divBdr>
        </w:div>
        <w:div w:id="1483961803">
          <w:marLeft w:val="640"/>
          <w:marRight w:val="0"/>
          <w:marTop w:val="0"/>
          <w:marBottom w:val="0"/>
          <w:divBdr>
            <w:top w:val="none" w:sz="0" w:space="0" w:color="auto"/>
            <w:left w:val="none" w:sz="0" w:space="0" w:color="auto"/>
            <w:bottom w:val="none" w:sz="0" w:space="0" w:color="auto"/>
            <w:right w:val="none" w:sz="0" w:space="0" w:color="auto"/>
          </w:divBdr>
        </w:div>
        <w:div w:id="240676859">
          <w:marLeft w:val="640"/>
          <w:marRight w:val="0"/>
          <w:marTop w:val="0"/>
          <w:marBottom w:val="0"/>
          <w:divBdr>
            <w:top w:val="none" w:sz="0" w:space="0" w:color="auto"/>
            <w:left w:val="none" w:sz="0" w:space="0" w:color="auto"/>
            <w:bottom w:val="none" w:sz="0" w:space="0" w:color="auto"/>
            <w:right w:val="none" w:sz="0" w:space="0" w:color="auto"/>
          </w:divBdr>
        </w:div>
        <w:div w:id="299112145">
          <w:marLeft w:val="640"/>
          <w:marRight w:val="0"/>
          <w:marTop w:val="0"/>
          <w:marBottom w:val="0"/>
          <w:divBdr>
            <w:top w:val="none" w:sz="0" w:space="0" w:color="auto"/>
            <w:left w:val="none" w:sz="0" w:space="0" w:color="auto"/>
            <w:bottom w:val="none" w:sz="0" w:space="0" w:color="auto"/>
            <w:right w:val="none" w:sz="0" w:space="0" w:color="auto"/>
          </w:divBdr>
        </w:div>
        <w:div w:id="1678724790">
          <w:marLeft w:val="640"/>
          <w:marRight w:val="0"/>
          <w:marTop w:val="0"/>
          <w:marBottom w:val="0"/>
          <w:divBdr>
            <w:top w:val="none" w:sz="0" w:space="0" w:color="auto"/>
            <w:left w:val="none" w:sz="0" w:space="0" w:color="auto"/>
            <w:bottom w:val="none" w:sz="0" w:space="0" w:color="auto"/>
            <w:right w:val="none" w:sz="0" w:space="0" w:color="auto"/>
          </w:divBdr>
        </w:div>
        <w:div w:id="1264263047">
          <w:marLeft w:val="640"/>
          <w:marRight w:val="0"/>
          <w:marTop w:val="0"/>
          <w:marBottom w:val="0"/>
          <w:divBdr>
            <w:top w:val="none" w:sz="0" w:space="0" w:color="auto"/>
            <w:left w:val="none" w:sz="0" w:space="0" w:color="auto"/>
            <w:bottom w:val="none" w:sz="0" w:space="0" w:color="auto"/>
            <w:right w:val="none" w:sz="0" w:space="0" w:color="auto"/>
          </w:divBdr>
        </w:div>
        <w:div w:id="96408728">
          <w:marLeft w:val="640"/>
          <w:marRight w:val="0"/>
          <w:marTop w:val="0"/>
          <w:marBottom w:val="0"/>
          <w:divBdr>
            <w:top w:val="none" w:sz="0" w:space="0" w:color="auto"/>
            <w:left w:val="none" w:sz="0" w:space="0" w:color="auto"/>
            <w:bottom w:val="none" w:sz="0" w:space="0" w:color="auto"/>
            <w:right w:val="none" w:sz="0" w:space="0" w:color="auto"/>
          </w:divBdr>
        </w:div>
        <w:div w:id="114834528">
          <w:marLeft w:val="640"/>
          <w:marRight w:val="0"/>
          <w:marTop w:val="0"/>
          <w:marBottom w:val="0"/>
          <w:divBdr>
            <w:top w:val="none" w:sz="0" w:space="0" w:color="auto"/>
            <w:left w:val="none" w:sz="0" w:space="0" w:color="auto"/>
            <w:bottom w:val="none" w:sz="0" w:space="0" w:color="auto"/>
            <w:right w:val="none" w:sz="0" w:space="0" w:color="auto"/>
          </w:divBdr>
        </w:div>
        <w:div w:id="1357271302">
          <w:marLeft w:val="640"/>
          <w:marRight w:val="0"/>
          <w:marTop w:val="0"/>
          <w:marBottom w:val="0"/>
          <w:divBdr>
            <w:top w:val="none" w:sz="0" w:space="0" w:color="auto"/>
            <w:left w:val="none" w:sz="0" w:space="0" w:color="auto"/>
            <w:bottom w:val="none" w:sz="0" w:space="0" w:color="auto"/>
            <w:right w:val="none" w:sz="0" w:space="0" w:color="auto"/>
          </w:divBdr>
        </w:div>
        <w:div w:id="2008753698">
          <w:marLeft w:val="640"/>
          <w:marRight w:val="0"/>
          <w:marTop w:val="0"/>
          <w:marBottom w:val="0"/>
          <w:divBdr>
            <w:top w:val="none" w:sz="0" w:space="0" w:color="auto"/>
            <w:left w:val="none" w:sz="0" w:space="0" w:color="auto"/>
            <w:bottom w:val="none" w:sz="0" w:space="0" w:color="auto"/>
            <w:right w:val="none" w:sz="0" w:space="0" w:color="auto"/>
          </w:divBdr>
        </w:div>
        <w:div w:id="43675977">
          <w:marLeft w:val="640"/>
          <w:marRight w:val="0"/>
          <w:marTop w:val="0"/>
          <w:marBottom w:val="0"/>
          <w:divBdr>
            <w:top w:val="none" w:sz="0" w:space="0" w:color="auto"/>
            <w:left w:val="none" w:sz="0" w:space="0" w:color="auto"/>
            <w:bottom w:val="none" w:sz="0" w:space="0" w:color="auto"/>
            <w:right w:val="none" w:sz="0" w:space="0" w:color="auto"/>
          </w:divBdr>
        </w:div>
        <w:div w:id="643436095">
          <w:marLeft w:val="640"/>
          <w:marRight w:val="0"/>
          <w:marTop w:val="0"/>
          <w:marBottom w:val="0"/>
          <w:divBdr>
            <w:top w:val="none" w:sz="0" w:space="0" w:color="auto"/>
            <w:left w:val="none" w:sz="0" w:space="0" w:color="auto"/>
            <w:bottom w:val="none" w:sz="0" w:space="0" w:color="auto"/>
            <w:right w:val="none" w:sz="0" w:space="0" w:color="auto"/>
          </w:divBdr>
        </w:div>
        <w:div w:id="131217403">
          <w:marLeft w:val="640"/>
          <w:marRight w:val="0"/>
          <w:marTop w:val="0"/>
          <w:marBottom w:val="0"/>
          <w:divBdr>
            <w:top w:val="none" w:sz="0" w:space="0" w:color="auto"/>
            <w:left w:val="none" w:sz="0" w:space="0" w:color="auto"/>
            <w:bottom w:val="none" w:sz="0" w:space="0" w:color="auto"/>
            <w:right w:val="none" w:sz="0" w:space="0" w:color="auto"/>
          </w:divBdr>
        </w:div>
        <w:div w:id="916787396">
          <w:marLeft w:val="640"/>
          <w:marRight w:val="0"/>
          <w:marTop w:val="0"/>
          <w:marBottom w:val="0"/>
          <w:divBdr>
            <w:top w:val="none" w:sz="0" w:space="0" w:color="auto"/>
            <w:left w:val="none" w:sz="0" w:space="0" w:color="auto"/>
            <w:bottom w:val="none" w:sz="0" w:space="0" w:color="auto"/>
            <w:right w:val="none" w:sz="0" w:space="0" w:color="auto"/>
          </w:divBdr>
        </w:div>
        <w:div w:id="1152061166">
          <w:marLeft w:val="640"/>
          <w:marRight w:val="0"/>
          <w:marTop w:val="0"/>
          <w:marBottom w:val="0"/>
          <w:divBdr>
            <w:top w:val="none" w:sz="0" w:space="0" w:color="auto"/>
            <w:left w:val="none" w:sz="0" w:space="0" w:color="auto"/>
            <w:bottom w:val="none" w:sz="0" w:space="0" w:color="auto"/>
            <w:right w:val="none" w:sz="0" w:space="0" w:color="auto"/>
          </w:divBdr>
        </w:div>
        <w:div w:id="1202135801">
          <w:marLeft w:val="640"/>
          <w:marRight w:val="0"/>
          <w:marTop w:val="0"/>
          <w:marBottom w:val="0"/>
          <w:divBdr>
            <w:top w:val="none" w:sz="0" w:space="0" w:color="auto"/>
            <w:left w:val="none" w:sz="0" w:space="0" w:color="auto"/>
            <w:bottom w:val="none" w:sz="0" w:space="0" w:color="auto"/>
            <w:right w:val="none" w:sz="0" w:space="0" w:color="auto"/>
          </w:divBdr>
        </w:div>
        <w:div w:id="1170681436">
          <w:marLeft w:val="640"/>
          <w:marRight w:val="0"/>
          <w:marTop w:val="0"/>
          <w:marBottom w:val="0"/>
          <w:divBdr>
            <w:top w:val="none" w:sz="0" w:space="0" w:color="auto"/>
            <w:left w:val="none" w:sz="0" w:space="0" w:color="auto"/>
            <w:bottom w:val="none" w:sz="0" w:space="0" w:color="auto"/>
            <w:right w:val="none" w:sz="0" w:space="0" w:color="auto"/>
          </w:divBdr>
        </w:div>
        <w:div w:id="433787676">
          <w:marLeft w:val="640"/>
          <w:marRight w:val="0"/>
          <w:marTop w:val="0"/>
          <w:marBottom w:val="0"/>
          <w:divBdr>
            <w:top w:val="none" w:sz="0" w:space="0" w:color="auto"/>
            <w:left w:val="none" w:sz="0" w:space="0" w:color="auto"/>
            <w:bottom w:val="none" w:sz="0" w:space="0" w:color="auto"/>
            <w:right w:val="none" w:sz="0" w:space="0" w:color="auto"/>
          </w:divBdr>
        </w:div>
        <w:div w:id="816800720">
          <w:marLeft w:val="640"/>
          <w:marRight w:val="0"/>
          <w:marTop w:val="0"/>
          <w:marBottom w:val="0"/>
          <w:divBdr>
            <w:top w:val="none" w:sz="0" w:space="0" w:color="auto"/>
            <w:left w:val="none" w:sz="0" w:space="0" w:color="auto"/>
            <w:bottom w:val="none" w:sz="0" w:space="0" w:color="auto"/>
            <w:right w:val="none" w:sz="0" w:space="0" w:color="auto"/>
          </w:divBdr>
        </w:div>
        <w:div w:id="1089278872">
          <w:marLeft w:val="640"/>
          <w:marRight w:val="0"/>
          <w:marTop w:val="0"/>
          <w:marBottom w:val="0"/>
          <w:divBdr>
            <w:top w:val="none" w:sz="0" w:space="0" w:color="auto"/>
            <w:left w:val="none" w:sz="0" w:space="0" w:color="auto"/>
            <w:bottom w:val="none" w:sz="0" w:space="0" w:color="auto"/>
            <w:right w:val="none" w:sz="0" w:space="0" w:color="auto"/>
          </w:divBdr>
        </w:div>
        <w:div w:id="897327763">
          <w:marLeft w:val="640"/>
          <w:marRight w:val="0"/>
          <w:marTop w:val="0"/>
          <w:marBottom w:val="0"/>
          <w:divBdr>
            <w:top w:val="none" w:sz="0" w:space="0" w:color="auto"/>
            <w:left w:val="none" w:sz="0" w:space="0" w:color="auto"/>
            <w:bottom w:val="none" w:sz="0" w:space="0" w:color="auto"/>
            <w:right w:val="none" w:sz="0" w:space="0" w:color="auto"/>
          </w:divBdr>
        </w:div>
        <w:div w:id="55130506">
          <w:marLeft w:val="640"/>
          <w:marRight w:val="0"/>
          <w:marTop w:val="0"/>
          <w:marBottom w:val="0"/>
          <w:divBdr>
            <w:top w:val="none" w:sz="0" w:space="0" w:color="auto"/>
            <w:left w:val="none" w:sz="0" w:space="0" w:color="auto"/>
            <w:bottom w:val="none" w:sz="0" w:space="0" w:color="auto"/>
            <w:right w:val="none" w:sz="0" w:space="0" w:color="auto"/>
          </w:divBdr>
        </w:div>
        <w:div w:id="90904777">
          <w:marLeft w:val="640"/>
          <w:marRight w:val="0"/>
          <w:marTop w:val="0"/>
          <w:marBottom w:val="0"/>
          <w:divBdr>
            <w:top w:val="none" w:sz="0" w:space="0" w:color="auto"/>
            <w:left w:val="none" w:sz="0" w:space="0" w:color="auto"/>
            <w:bottom w:val="none" w:sz="0" w:space="0" w:color="auto"/>
            <w:right w:val="none" w:sz="0" w:space="0" w:color="auto"/>
          </w:divBdr>
        </w:div>
        <w:div w:id="1701936138">
          <w:marLeft w:val="640"/>
          <w:marRight w:val="0"/>
          <w:marTop w:val="0"/>
          <w:marBottom w:val="0"/>
          <w:divBdr>
            <w:top w:val="none" w:sz="0" w:space="0" w:color="auto"/>
            <w:left w:val="none" w:sz="0" w:space="0" w:color="auto"/>
            <w:bottom w:val="none" w:sz="0" w:space="0" w:color="auto"/>
            <w:right w:val="none" w:sz="0" w:space="0" w:color="auto"/>
          </w:divBdr>
        </w:div>
        <w:div w:id="1185748632">
          <w:marLeft w:val="640"/>
          <w:marRight w:val="0"/>
          <w:marTop w:val="0"/>
          <w:marBottom w:val="0"/>
          <w:divBdr>
            <w:top w:val="none" w:sz="0" w:space="0" w:color="auto"/>
            <w:left w:val="none" w:sz="0" w:space="0" w:color="auto"/>
            <w:bottom w:val="none" w:sz="0" w:space="0" w:color="auto"/>
            <w:right w:val="none" w:sz="0" w:space="0" w:color="auto"/>
          </w:divBdr>
        </w:div>
        <w:div w:id="1609002439">
          <w:marLeft w:val="640"/>
          <w:marRight w:val="0"/>
          <w:marTop w:val="0"/>
          <w:marBottom w:val="0"/>
          <w:divBdr>
            <w:top w:val="none" w:sz="0" w:space="0" w:color="auto"/>
            <w:left w:val="none" w:sz="0" w:space="0" w:color="auto"/>
            <w:bottom w:val="none" w:sz="0" w:space="0" w:color="auto"/>
            <w:right w:val="none" w:sz="0" w:space="0" w:color="auto"/>
          </w:divBdr>
        </w:div>
        <w:div w:id="422069659">
          <w:marLeft w:val="640"/>
          <w:marRight w:val="0"/>
          <w:marTop w:val="0"/>
          <w:marBottom w:val="0"/>
          <w:divBdr>
            <w:top w:val="none" w:sz="0" w:space="0" w:color="auto"/>
            <w:left w:val="none" w:sz="0" w:space="0" w:color="auto"/>
            <w:bottom w:val="none" w:sz="0" w:space="0" w:color="auto"/>
            <w:right w:val="none" w:sz="0" w:space="0" w:color="auto"/>
          </w:divBdr>
        </w:div>
        <w:div w:id="1594437125">
          <w:marLeft w:val="640"/>
          <w:marRight w:val="0"/>
          <w:marTop w:val="0"/>
          <w:marBottom w:val="0"/>
          <w:divBdr>
            <w:top w:val="none" w:sz="0" w:space="0" w:color="auto"/>
            <w:left w:val="none" w:sz="0" w:space="0" w:color="auto"/>
            <w:bottom w:val="none" w:sz="0" w:space="0" w:color="auto"/>
            <w:right w:val="none" w:sz="0" w:space="0" w:color="auto"/>
          </w:divBdr>
        </w:div>
        <w:div w:id="2120296187">
          <w:marLeft w:val="640"/>
          <w:marRight w:val="0"/>
          <w:marTop w:val="0"/>
          <w:marBottom w:val="0"/>
          <w:divBdr>
            <w:top w:val="none" w:sz="0" w:space="0" w:color="auto"/>
            <w:left w:val="none" w:sz="0" w:space="0" w:color="auto"/>
            <w:bottom w:val="none" w:sz="0" w:space="0" w:color="auto"/>
            <w:right w:val="none" w:sz="0" w:space="0" w:color="auto"/>
          </w:divBdr>
        </w:div>
        <w:div w:id="35787798">
          <w:marLeft w:val="640"/>
          <w:marRight w:val="0"/>
          <w:marTop w:val="0"/>
          <w:marBottom w:val="0"/>
          <w:divBdr>
            <w:top w:val="none" w:sz="0" w:space="0" w:color="auto"/>
            <w:left w:val="none" w:sz="0" w:space="0" w:color="auto"/>
            <w:bottom w:val="none" w:sz="0" w:space="0" w:color="auto"/>
            <w:right w:val="none" w:sz="0" w:space="0" w:color="auto"/>
          </w:divBdr>
        </w:div>
        <w:div w:id="508179931">
          <w:marLeft w:val="640"/>
          <w:marRight w:val="0"/>
          <w:marTop w:val="0"/>
          <w:marBottom w:val="0"/>
          <w:divBdr>
            <w:top w:val="none" w:sz="0" w:space="0" w:color="auto"/>
            <w:left w:val="none" w:sz="0" w:space="0" w:color="auto"/>
            <w:bottom w:val="none" w:sz="0" w:space="0" w:color="auto"/>
            <w:right w:val="none" w:sz="0" w:space="0" w:color="auto"/>
          </w:divBdr>
        </w:div>
        <w:div w:id="753091248">
          <w:marLeft w:val="640"/>
          <w:marRight w:val="0"/>
          <w:marTop w:val="0"/>
          <w:marBottom w:val="0"/>
          <w:divBdr>
            <w:top w:val="none" w:sz="0" w:space="0" w:color="auto"/>
            <w:left w:val="none" w:sz="0" w:space="0" w:color="auto"/>
            <w:bottom w:val="none" w:sz="0" w:space="0" w:color="auto"/>
            <w:right w:val="none" w:sz="0" w:space="0" w:color="auto"/>
          </w:divBdr>
        </w:div>
        <w:div w:id="2145846736">
          <w:marLeft w:val="640"/>
          <w:marRight w:val="0"/>
          <w:marTop w:val="0"/>
          <w:marBottom w:val="0"/>
          <w:divBdr>
            <w:top w:val="none" w:sz="0" w:space="0" w:color="auto"/>
            <w:left w:val="none" w:sz="0" w:space="0" w:color="auto"/>
            <w:bottom w:val="none" w:sz="0" w:space="0" w:color="auto"/>
            <w:right w:val="none" w:sz="0" w:space="0" w:color="auto"/>
          </w:divBdr>
        </w:div>
        <w:div w:id="2012291257">
          <w:marLeft w:val="640"/>
          <w:marRight w:val="0"/>
          <w:marTop w:val="0"/>
          <w:marBottom w:val="0"/>
          <w:divBdr>
            <w:top w:val="none" w:sz="0" w:space="0" w:color="auto"/>
            <w:left w:val="none" w:sz="0" w:space="0" w:color="auto"/>
            <w:bottom w:val="none" w:sz="0" w:space="0" w:color="auto"/>
            <w:right w:val="none" w:sz="0" w:space="0" w:color="auto"/>
          </w:divBdr>
        </w:div>
        <w:div w:id="1598296163">
          <w:marLeft w:val="640"/>
          <w:marRight w:val="0"/>
          <w:marTop w:val="0"/>
          <w:marBottom w:val="0"/>
          <w:divBdr>
            <w:top w:val="none" w:sz="0" w:space="0" w:color="auto"/>
            <w:left w:val="none" w:sz="0" w:space="0" w:color="auto"/>
            <w:bottom w:val="none" w:sz="0" w:space="0" w:color="auto"/>
            <w:right w:val="none" w:sz="0" w:space="0" w:color="auto"/>
          </w:divBdr>
        </w:div>
        <w:div w:id="549459099">
          <w:marLeft w:val="640"/>
          <w:marRight w:val="0"/>
          <w:marTop w:val="0"/>
          <w:marBottom w:val="0"/>
          <w:divBdr>
            <w:top w:val="none" w:sz="0" w:space="0" w:color="auto"/>
            <w:left w:val="none" w:sz="0" w:space="0" w:color="auto"/>
            <w:bottom w:val="none" w:sz="0" w:space="0" w:color="auto"/>
            <w:right w:val="none" w:sz="0" w:space="0" w:color="auto"/>
          </w:divBdr>
        </w:div>
        <w:div w:id="2053652377">
          <w:marLeft w:val="640"/>
          <w:marRight w:val="0"/>
          <w:marTop w:val="0"/>
          <w:marBottom w:val="0"/>
          <w:divBdr>
            <w:top w:val="none" w:sz="0" w:space="0" w:color="auto"/>
            <w:left w:val="none" w:sz="0" w:space="0" w:color="auto"/>
            <w:bottom w:val="none" w:sz="0" w:space="0" w:color="auto"/>
            <w:right w:val="none" w:sz="0" w:space="0" w:color="auto"/>
          </w:divBdr>
        </w:div>
        <w:div w:id="1912428970">
          <w:marLeft w:val="640"/>
          <w:marRight w:val="0"/>
          <w:marTop w:val="0"/>
          <w:marBottom w:val="0"/>
          <w:divBdr>
            <w:top w:val="none" w:sz="0" w:space="0" w:color="auto"/>
            <w:left w:val="none" w:sz="0" w:space="0" w:color="auto"/>
            <w:bottom w:val="none" w:sz="0" w:space="0" w:color="auto"/>
            <w:right w:val="none" w:sz="0" w:space="0" w:color="auto"/>
          </w:divBdr>
        </w:div>
        <w:div w:id="1898976364">
          <w:marLeft w:val="640"/>
          <w:marRight w:val="0"/>
          <w:marTop w:val="0"/>
          <w:marBottom w:val="0"/>
          <w:divBdr>
            <w:top w:val="none" w:sz="0" w:space="0" w:color="auto"/>
            <w:left w:val="none" w:sz="0" w:space="0" w:color="auto"/>
            <w:bottom w:val="none" w:sz="0" w:space="0" w:color="auto"/>
            <w:right w:val="none" w:sz="0" w:space="0" w:color="auto"/>
          </w:divBdr>
        </w:div>
        <w:div w:id="275869492">
          <w:marLeft w:val="640"/>
          <w:marRight w:val="0"/>
          <w:marTop w:val="0"/>
          <w:marBottom w:val="0"/>
          <w:divBdr>
            <w:top w:val="none" w:sz="0" w:space="0" w:color="auto"/>
            <w:left w:val="none" w:sz="0" w:space="0" w:color="auto"/>
            <w:bottom w:val="none" w:sz="0" w:space="0" w:color="auto"/>
            <w:right w:val="none" w:sz="0" w:space="0" w:color="auto"/>
          </w:divBdr>
        </w:div>
        <w:div w:id="900017012">
          <w:marLeft w:val="640"/>
          <w:marRight w:val="0"/>
          <w:marTop w:val="0"/>
          <w:marBottom w:val="0"/>
          <w:divBdr>
            <w:top w:val="none" w:sz="0" w:space="0" w:color="auto"/>
            <w:left w:val="none" w:sz="0" w:space="0" w:color="auto"/>
            <w:bottom w:val="none" w:sz="0" w:space="0" w:color="auto"/>
            <w:right w:val="none" w:sz="0" w:space="0" w:color="auto"/>
          </w:divBdr>
        </w:div>
        <w:div w:id="561527367">
          <w:marLeft w:val="640"/>
          <w:marRight w:val="0"/>
          <w:marTop w:val="0"/>
          <w:marBottom w:val="0"/>
          <w:divBdr>
            <w:top w:val="none" w:sz="0" w:space="0" w:color="auto"/>
            <w:left w:val="none" w:sz="0" w:space="0" w:color="auto"/>
            <w:bottom w:val="none" w:sz="0" w:space="0" w:color="auto"/>
            <w:right w:val="none" w:sz="0" w:space="0" w:color="auto"/>
          </w:divBdr>
        </w:div>
        <w:div w:id="1311321726">
          <w:marLeft w:val="640"/>
          <w:marRight w:val="0"/>
          <w:marTop w:val="0"/>
          <w:marBottom w:val="0"/>
          <w:divBdr>
            <w:top w:val="none" w:sz="0" w:space="0" w:color="auto"/>
            <w:left w:val="none" w:sz="0" w:space="0" w:color="auto"/>
            <w:bottom w:val="none" w:sz="0" w:space="0" w:color="auto"/>
            <w:right w:val="none" w:sz="0" w:space="0" w:color="auto"/>
          </w:divBdr>
        </w:div>
        <w:div w:id="783378041">
          <w:marLeft w:val="640"/>
          <w:marRight w:val="0"/>
          <w:marTop w:val="0"/>
          <w:marBottom w:val="0"/>
          <w:divBdr>
            <w:top w:val="none" w:sz="0" w:space="0" w:color="auto"/>
            <w:left w:val="none" w:sz="0" w:space="0" w:color="auto"/>
            <w:bottom w:val="none" w:sz="0" w:space="0" w:color="auto"/>
            <w:right w:val="none" w:sz="0" w:space="0" w:color="auto"/>
          </w:divBdr>
        </w:div>
        <w:div w:id="1522623093">
          <w:marLeft w:val="640"/>
          <w:marRight w:val="0"/>
          <w:marTop w:val="0"/>
          <w:marBottom w:val="0"/>
          <w:divBdr>
            <w:top w:val="none" w:sz="0" w:space="0" w:color="auto"/>
            <w:left w:val="none" w:sz="0" w:space="0" w:color="auto"/>
            <w:bottom w:val="none" w:sz="0" w:space="0" w:color="auto"/>
            <w:right w:val="none" w:sz="0" w:space="0" w:color="auto"/>
          </w:divBdr>
        </w:div>
        <w:div w:id="1285573524">
          <w:marLeft w:val="640"/>
          <w:marRight w:val="0"/>
          <w:marTop w:val="0"/>
          <w:marBottom w:val="0"/>
          <w:divBdr>
            <w:top w:val="none" w:sz="0" w:space="0" w:color="auto"/>
            <w:left w:val="none" w:sz="0" w:space="0" w:color="auto"/>
            <w:bottom w:val="none" w:sz="0" w:space="0" w:color="auto"/>
            <w:right w:val="none" w:sz="0" w:space="0" w:color="auto"/>
          </w:divBdr>
        </w:div>
        <w:div w:id="395013422">
          <w:marLeft w:val="640"/>
          <w:marRight w:val="0"/>
          <w:marTop w:val="0"/>
          <w:marBottom w:val="0"/>
          <w:divBdr>
            <w:top w:val="none" w:sz="0" w:space="0" w:color="auto"/>
            <w:left w:val="none" w:sz="0" w:space="0" w:color="auto"/>
            <w:bottom w:val="none" w:sz="0" w:space="0" w:color="auto"/>
            <w:right w:val="none" w:sz="0" w:space="0" w:color="auto"/>
          </w:divBdr>
        </w:div>
        <w:div w:id="944732781">
          <w:marLeft w:val="640"/>
          <w:marRight w:val="0"/>
          <w:marTop w:val="0"/>
          <w:marBottom w:val="0"/>
          <w:divBdr>
            <w:top w:val="none" w:sz="0" w:space="0" w:color="auto"/>
            <w:left w:val="none" w:sz="0" w:space="0" w:color="auto"/>
            <w:bottom w:val="none" w:sz="0" w:space="0" w:color="auto"/>
            <w:right w:val="none" w:sz="0" w:space="0" w:color="auto"/>
          </w:divBdr>
        </w:div>
        <w:div w:id="1542670334">
          <w:marLeft w:val="640"/>
          <w:marRight w:val="0"/>
          <w:marTop w:val="0"/>
          <w:marBottom w:val="0"/>
          <w:divBdr>
            <w:top w:val="none" w:sz="0" w:space="0" w:color="auto"/>
            <w:left w:val="none" w:sz="0" w:space="0" w:color="auto"/>
            <w:bottom w:val="none" w:sz="0" w:space="0" w:color="auto"/>
            <w:right w:val="none" w:sz="0" w:space="0" w:color="auto"/>
          </w:divBdr>
        </w:div>
        <w:div w:id="2076735133">
          <w:marLeft w:val="640"/>
          <w:marRight w:val="0"/>
          <w:marTop w:val="0"/>
          <w:marBottom w:val="0"/>
          <w:divBdr>
            <w:top w:val="none" w:sz="0" w:space="0" w:color="auto"/>
            <w:left w:val="none" w:sz="0" w:space="0" w:color="auto"/>
            <w:bottom w:val="none" w:sz="0" w:space="0" w:color="auto"/>
            <w:right w:val="none" w:sz="0" w:space="0" w:color="auto"/>
          </w:divBdr>
        </w:div>
        <w:div w:id="443548140">
          <w:marLeft w:val="640"/>
          <w:marRight w:val="0"/>
          <w:marTop w:val="0"/>
          <w:marBottom w:val="0"/>
          <w:divBdr>
            <w:top w:val="none" w:sz="0" w:space="0" w:color="auto"/>
            <w:left w:val="none" w:sz="0" w:space="0" w:color="auto"/>
            <w:bottom w:val="none" w:sz="0" w:space="0" w:color="auto"/>
            <w:right w:val="none" w:sz="0" w:space="0" w:color="auto"/>
          </w:divBdr>
        </w:div>
        <w:div w:id="995763755">
          <w:marLeft w:val="640"/>
          <w:marRight w:val="0"/>
          <w:marTop w:val="0"/>
          <w:marBottom w:val="0"/>
          <w:divBdr>
            <w:top w:val="none" w:sz="0" w:space="0" w:color="auto"/>
            <w:left w:val="none" w:sz="0" w:space="0" w:color="auto"/>
            <w:bottom w:val="none" w:sz="0" w:space="0" w:color="auto"/>
            <w:right w:val="none" w:sz="0" w:space="0" w:color="auto"/>
          </w:divBdr>
        </w:div>
        <w:div w:id="1125082526">
          <w:marLeft w:val="640"/>
          <w:marRight w:val="0"/>
          <w:marTop w:val="0"/>
          <w:marBottom w:val="0"/>
          <w:divBdr>
            <w:top w:val="none" w:sz="0" w:space="0" w:color="auto"/>
            <w:left w:val="none" w:sz="0" w:space="0" w:color="auto"/>
            <w:bottom w:val="none" w:sz="0" w:space="0" w:color="auto"/>
            <w:right w:val="none" w:sz="0" w:space="0" w:color="auto"/>
          </w:divBdr>
        </w:div>
        <w:div w:id="314648817">
          <w:marLeft w:val="640"/>
          <w:marRight w:val="0"/>
          <w:marTop w:val="0"/>
          <w:marBottom w:val="0"/>
          <w:divBdr>
            <w:top w:val="none" w:sz="0" w:space="0" w:color="auto"/>
            <w:left w:val="none" w:sz="0" w:space="0" w:color="auto"/>
            <w:bottom w:val="none" w:sz="0" w:space="0" w:color="auto"/>
            <w:right w:val="none" w:sz="0" w:space="0" w:color="auto"/>
          </w:divBdr>
        </w:div>
        <w:div w:id="1113086258">
          <w:marLeft w:val="640"/>
          <w:marRight w:val="0"/>
          <w:marTop w:val="0"/>
          <w:marBottom w:val="0"/>
          <w:divBdr>
            <w:top w:val="none" w:sz="0" w:space="0" w:color="auto"/>
            <w:left w:val="none" w:sz="0" w:space="0" w:color="auto"/>
            <w:bottom w:val="none" w:sz="0" w:space="0" w:color="auto"/>
            <w:right w:val="none" w:sz="0" w:space="0" w:color="auto"/>
          </w:divBdr>
        </w:div>
        <w:div w:id="1952782626">
          <w:marLeft w:val="640"/>
          <w:marRight w:val="0"/>
          <w:marTop w:val="0"/>
          <w:marBottom w:val="0"/>
          <w:divBdr>
            <w:top w:val="none" w:sz="0" w:space="0" w:color="auto"/>
            <w:left w:val="none" w:sz="0" w:space="0" w:color="auto"/>
            <w:bottom w:val="none" w:sz="0" w:space="0" w:color="auto"/>
            <w:right w:val="none" w:sz="0" w:space="0" w:color="auto"/>
          </w:divBdr>
        </w:div>
        <w:div w:id="954798183">
          <w:marLeft w:val="640"/>
          <w:marRight w:val="0"/>
          <w:marTop w:val="0"/>
          <w:marBottom w:val="0"/>
          <w:divBdr>
            <w:top w:val="none" w:sz="0" w:space="0" w:color="auto"/>
            <w:left w:val="none" w:sz="0" w:space="0" w:color="auto"/>
            <w:bottom w:val="none" w:sz="0" w:space="0" w:color="auto"/>
            <w:right w:val="none" w:sz="0" w:space="0" w:color="auto"/>
          </w:divBdr>
        </w:div>
        <w:div w:id="957223725">
          <w:marLeft w:val="640"/>
          <w:marRight w:val="0"/>
          <w:marTop w:val="0"/>
          <w:marBottom w:val="0"/>
          <w:divBdr>
            <w:top w:val="none" w:sz="0" w:space="0" w:color="auto"/>
            <w:left w:val="none" w:sz="0" w:space="0" w:color="auto"/>
            <w:bottom w:val="none" w:sz="0" w:space="0" w:color="auto"/>
            <w:right w:val="none" w:sz="0" w:space="0" w:color="auto"/>
          </w:divBdr>
        </w:div>
        <w:div w:id="1167554257">
          <w:marLeft w:val="640"/>
          <w:marRight w:val="0"/>
          <w:marTop w:val="0"/>
          <w:marBottom w:val="0"/>
          <w:divBdr>
            <w:top w:val="none" w:sz="0" w:space="0" w:color="auto"/>
            <w:left w:val="none" w:sz="0" w:space="0" w:color="auto"/>
            <w:bottom w:val="none" w:sz="0" w:space="0" w:color="auto"/>
            <w:right w:val="none" w:sz="0" w:space="0" w:color="auto"/>
          </w:divBdr>
        </w:div>
        <w:div w:id="1823813882">
          <w:marLeft w:val="640"/>
          <w:marRight w:val="0"/>
          <w:marTop w:val="0"/>
          <w:marBottom w:val="0"/>
          <w:divBdr>
            <w:top w:val="none" w:sz="0" w:space="0" w:color="auto"/>
            <w:left w:val="none" w:sz="0" w:space="0" w:color="auto"/>
            <w:bottom w:val="none" w:sz="0" w:space="0" w:color="auto"/>
            <w:right w:val="none" w:sz="0" w:space="0" w:color="auto"/>
          </w:divBdr>
        </w:div>
        <w:div w:id="2034919725">
          <w:marLeft w:val="640"/>
          <w:marRight w:val="0"/>
          <w:marTop w:val="0"/>
          <w:marBottom w:val="0"/>
          <w:divBdr>
            <w:top w:val="none" w:sz="0" w:space="0" w:color="auto"/>
            <w:left w:val="none" w:sz="0" w:space="0" w:color="auto"/>
            <w:bottom w:val="none" w:sz="0" w:space="0" w:color="auto"/>
            <w:right w:val="none" w:sz="0" w:space="0" w:color="auto"/>
          </w:divBdr>
        </w:div>
        <w:div w:id="226845717">
          <w:marLeft w:val="640"/>
          <w:marRight w:val="0"/>
          <w:marTop w:val="0"/>
          <w:marBottom w:val="0"/>
          <w:divBdr>
            <w:top w:val="none" w:sz="0" w:space="0" w:color="auto"/>
            <w:left w:val="none" w:sz="0" w:space="0" w:color="auto"/>
            <w:bottom w:val="none" w:sz="0" w:space="0" w:color="auto"/>
            <w:right w:val="none" w:sz="0" w:space="0" w:color="auto"/>
          </w:divBdr>
        </w:div>
        <w:div w:id="519441618">
          <w:marLeft w:val="640"/>
          <w:marRight w:val="0"/>
          <w:marTop w:val="0"/>
          <w:marBottom w:val="0"/>
          <w:divBdr>
            <w:top w:val="none" w:sz="0" w:space="0" w:color="auto"/>
            <w:left w:val="none" w:sz="0" w:space="0" w:color="auto"/>
            <w:bottom w:val="none" w:sz="0" w:space="0" w:color="auto"/>
            <w:right w:val="none" w:sz="0" w:space="0" w:color="auto"/>
          </w:divBdr>
        </w:div>
        <w:div w:id="1839271114">
          <w:marLeft w:val="640"/>
          <w:marRight w:val="0"/>
          <w:marTop w:val="0"/>
          <w:marBottom w:val="0"/>
          <w:divBdr>
            <w:top w:val="none" w:sz="0" w:space="0" w:color="auto"/>
            <w:left w:val="none" w:sz="0" w:space="0" w:color="auto"/>
            <w:bottom w:val="none" w:sz="0" w:space="0" w:color="auto"/>
            <w:right w:val="none" w:sz="0" w:space="0" w:color="auto"/>
          </w:divBdr>
        </w:div>
        <w:div w:id="1057702475">
          <w:marLeft w:val="640"/>
          <w:marRight w:val="0"/>
          <w:marTop w:val="0"/>
          <w:marBottom w:val="0"/>
          <w:divBdr>
            <w:top w:val="none" w:sz="0" w:space="0" w:color="auto"/>
            <w:left w:val="none" w:sz="0" w:space="0" w:color="auto"/>
            <w:bottom w:val="none" w:sz="0" w:space="0" w:color="auto"/>
            <w:right w:val="none" w:sz="0" w:space="0" w:color="auto"/>
          </w:divBdr>
        </w:div>
        <w:div w:id="1243754791">
          <w:marLeft w:val="640"/>
          <w:marRight w:val="0"/>
          <w:marTop w:val="0"/>
          <w:marBottom w:val="0"/>
          <w:divBdr>
            <w:top w:val="none" w:sz="0" w:space="0" w:color="auto"/>
            <w:left w:val="none" w:sz="0" w:space="0" w:color="auto"/>
            <w:bottom w:val="none" w:sz="0" w:space="0" w:color="auto"/>
            <w:right w:val="none" w:sz="0" w:space="0" w:color="auto"/>
          </w:divBdr>
        </w:div>
        <w:div w:id="1041710616">
          <w:marLeft w:val="640"/>
          <w:marRight w:val="0"/>
          <w:marTop w:val="0"/>
          <w:marBottom w:val="0"/>
          <w:divBdr>
            <w:top w:val="none" w:sz="0" w:space="0" w:color="auto"/>
            <w:left w:val="none" w:sz="0" w:space="0" w:color="auto"/>
            <w:bottom w:val="none" w:sz="0" w:space="0" w:color="auto"/>
            <w:right w:val="none" w:sz="0" w:space="0" w:color="auto"/>
          </w:divBdr>
        </w:div>
        <w:div w:id="1200702667">
          <w:marLeft w:val="640"/>
          <w:marRight w:val="0"/>
          <w:marTop w:val="0"/>
          <w:marBottom w:val="0"/>
          <w:divBdr>
            <w:top w:val="none" w:sz="0" w:space="0" w:color="auto"/>
            <w:left w:val="none" w:sz="0" w:space="0" w:color="auto"/>
            <w:bottom w:val="none" w:sz="0" w:space="0" w:color="auto"/>
            <w:right w:val="none" w:sz="0" w:space="0" w:color="auto"/>
          </w:divBdr>
        </w:div>
        <w:div w:id="1324119015">
          <w:marLeft w:val="640"/>
          <w:marRight w:val="0"/>
          <w:marTop w:val="0"/>
          <w:marBottom w:val="0"/>
          <w:divBdr>
            <w:top w:val="none" w:sz="0" w:space="0" w:color="auto"/>
            <w:left w:val="none" w:sz="0" w:space="0" w:color="auto"/>
            <w:bottom w:val="none" w:sz="0" w:space="0" w:color="auto"/>
            <w:right w:val="none" w:sz="0" w:space="0" w:color="auto"/>
          </w:divBdr>
        </w:div>
        <w:div w:id="73548725">
          <w:marLeft w:val="640"/>
          <w:marRight w:val="0"/>
          <w:marTop w:val="0"/>
          <w:marBottom w:val="0"/>
          <w:divBdr>
            <w:top w:val="none" w:sz="0" w:space="0" w:color="auto"/>
            <w:left w:val="none" w:sz="0" w:space="0" w:color="auto"/>
            <w:bottom w:val="none" w:sz="0" w:space="0" w:color="auto"/>
            <w:right w:val="none" w:sz="0" w:space="0" w:color="auto"/>
          </w:divBdr>
        </w:div>
        <w:div w:id="466701869">
          <w:marLeft w:val="640"/>
          <w:marRight w:val="0"/>
          <w:marTop w:val="0"/>
          <w:marBottom w:val="0"/>
          <w:divBdr>
            <w:top w:val="none" w:sz="0" w:space="0" w:color="auto"/>
            <w:left w:val="none" w:sz="0" w:space="0" w:color="auto"/>
            <w:bottom w:val="none" w:sz="0" w:space="0" w:color="auto"/>
            <w:right w:val="none" w:sz="0" w:space="0" w:color="auto"/>
          </w:divBdr>
        </w:div>
        <w:div w:id="1080326986">
          <w:marLeft w:val="640"/>
          <w:marRight w:val="0"/>
          <w:marTop w:val="0"/>
          <w:marBottom w:val="0"/>
          <w:divBdr>
            <w:top w:val="none" w:sz="0" w:space="0" w:color="auto"/>
            <w:left w:val="none" w:sz="0" w:space="0" w:color="auto"/>
            <w:bottom w:val="none" w:sz="0" w:space="0" w:color="auto"/>
            <w:right w:val="none" w:sz="0" w:space="0" w:color="auto"/>
          </w:divBdr>
        </w:div>
        <w:div w:id="1653607202">
          <w:marLeft w:val="640"/>
          <w:marRight w:val="0"/>
          <w:marTop w:val="0"/>
          <w:marBottom w:val="0"/>
          <w:divBdr>
            <w:top w:val="none" w:sz="0" w:space="0" w:color="auto"/>
            <w:left w:val="none" w:sz="0" w:space="0" w:color="auto"/>
            <w:bottom w:val="none" w:sz="0" w:space="0" w:color="auto"/>
            <w:right w:val="none" w:sz="0" w:space="0" w:color="auto"/>
          </w:divBdr>
        </w:div>
        <w:div w:id="709719589">
          <w:marLeft w:val="640"/>
          <w:marRight w:val="0"/>
          <w:marTop w:val="0"/>
          <w:marBottom w:val="0"/>
          <w:divBdr>
            <w:top w:val="none" w:sz="0" w:space="0" w:color="auto"/>
            <w:left w:val="none" w:sz="0" w:space="0" w:color="auto"/>
            <w:bottom w:val="none" w:sz="0" w:space="0" w:color="auto"/>
            <w:right w:val="none" w:sz="0" w:space="0" w:color="auto"/>
          </w:divBdr>
        </w:div>
        <w:div w:id="250314273">
          <w:marLeft w:val="640"/>
          <w:marRight w:val="0"/>
          <w:marTop w:val="0"/>
          <w:marBottom w:val="0"/>
          <w:divBdr>
            <w:top w:val="none" w:sz="0" w:space="0" w:color="auto"/>
            <w:left w:val="none" w:sz="0" w:space="0" w:color="auto"/>
            <w:bottom w:val="none" w:sz="0" w:space="0" w:color="auto"/>
            <w:right w:val="none" w:sz="0" w:space="0" w:color="auto"/>
          </w:divBdr>
        </w:div>
        <w:div w:id="1605305650">
          <w:marLeft w:val="640"/>
          <w:marRight w:val="0"/>
          <w:marTop w:val="0"/>
          <w:marBottom w:val="0"/>
          <w:divBdr>
            <w:top w:val="none" w:sz="0" w:space="0" w:color="auto"/>
            <w:left w:val="none" w:sz="0" w:space="0" w:color="auto"/>
            <w:bottom w:val="none" w:sz="0" w:space="0" w:color="auto"/>
            <w:right w:val="none" w:sz="0" w:space="0" w:color="auto"/>
          </w:divBdr>
        </w:div>
        <w:div w:id="1551183132">
          <w:marLeft w:val="640"/>
          <w:marRight w:val="0"/>
          <w:marTop w:val="0"/>
          <w:marBottom w:val="0"/>
          <w:divBdr>
            <w:top w:val="none" w:sz="0" w:space="0" w:color="auto"/>
            <w:left w:val="none" w:sz="0" w:space="0" w:color="auto"/>
            <w:bottom w:val="none" w:sz="0" w:space="0" w:color="auto"/>
            <w:right w:val="none" w:sz="0" w:space="0" w:color="auto"/>
          </w:divBdr>
        </w:div>
        <w:div w:id="553543386">
          <w:marLeft w:val="640"/>
          <w:marRight w:val="0"/>
          <w:marTop w:val="0"/>
          <w:marBottom w:val="0"/>
          <w:divBdr>
            <w:top w:val="none" w:sz="0" w:space="0" w:color="auto"/>
            <w:left w:val="none" w:sz="0" w:space="0" w:color="auto"/>
            <w:bottom w:val="none" w:sz="0" w:space="0" w:color="auto"/>
            <w:right w:val="none" w:sz="0" w:space="0" w:color="auto"/>
          </w:divBdr>
        </w:div>
        <w:div w:id="1321425569">
          <w:marLeft w:val="640"/>
          <w:marRight w:val="0"/>
          <w:marTop w:val="0"/>
          <w:marBottom w:val="0"/>
          <w:divBdr>
            <w:top w:val="none" w:sz="0" w:space="0" w:color="auto"/>
            <w:left w:val="none" w:sz="0" w:space="0" w:color="auto"/>
            <w:bottom w:val="none" w:sz="0" w:space="0" w:color="auto"/>
            <w:right w:val="none" w:sz="0" w:space="0" w:color="auto"/>
          </w:divBdr>
        </w:div>
        <w:div w:id="1736388703">
          <w:marLeft w:val="640"/>
          <w:marRight w:val="0"/>
          <w:marTop w:val="0"/>
          <w:marBottom w:val="0"/>
          <w:divBdr>
            <w:top w:val="none" w:sz="0" w:space="0" w:color="auto"/>
            <w:left w:val="none" w:sz="0" w:space="0" w:color="auto"/>
            <w:bottom w:val="none" w:sz="0" w:space="0" w:color="auto"/>
            <w:right w:val="none" w:sz="0" w:space="0" w:color="auto"/>
          </w:divBdr>
        </w:div>
        <w:div w:id="1242181422">
          <w:marLeft w:val="640"/>
          <w:marRight w:val="0"/>
          <w:marTop w:val="0"/>
          <w:marBottom w:val="0"/>
          <w:divBdr>
            <w:top w:val="none" w:sz="0" w:space="0" w:color="auto"/>
            <w:left w:val="none" w:sz="0" w:space="0" w:color="auto"/>
            <w:bottom w:val="none" w:sz="0" w:space="0" w:color="auto"/>
            <w:right w:val="none" w:sz="0" w:space="0" w:color="auto"/>
          </w:divBdr>
        </w:div>
        <w:div w:id="112024299">
          <w:marLeft w:val="640"/>
          <w:marRight w:val="0"/>
          <w:marTop w:val="0"/>
          <w:marBottom w:val="0"/>
          <w:divBdr>
            <w:top w:val="none" w:sz="0" w:space="0" w:color="auto"/>
            <w:left w:val="none" w:sz="0" w:space="0" w:color="auto"/>
            <w:bottom w:val="none" w:sz="0" w:space="0" w:color="auto"/>
            <w:right w:val="none" w:sz="0" w:space="0" w:color="auto"/>
          </w:divBdr>
        </w:div>
        <w:div w:id="429280559">
          <w:marLeft w:val="640"/>
          <w:marRight w:val="0"/>
          <w:marTop w:val="0"/>
          <w:marBottom w:val="0"/>
          <w:divBdr>
            <w:top w:val="none" w:sz="0" w:space="0" w:color="auto"/>
            <w:left w:val="none" w:sz="0" w:space="0" w:color="auto"/>
            <w:bottom w:val="none" w:sz="0" w:space="0" w:color="auto"/>
            <w:right w:val="none" w:sz="0" w:space="0" w:color="auto"/>
          </w:divBdr>
        </w:div>
        <w:div w:id="352800745">
          <w:marLeft w:val="640"/>
          <w:marRight w:val="0"/>
          <w:marTop w:val="0"/>
          <w:marBottom w:val="0"/>
          <w:divBdr>
            <w:top w:val="none" w:sz="0" w:space="0" w:color="auto"/>
            <w:left w:val="none" w:sz="0" w:space="0" w:color="auto"/>
            <w:bottom w:val="none" w:sz="0" w:space="0" w:color="auto"/>
            <w:right w:val="none" w:sz="0" w:space="0" w:color="auto"/>
          </w:divBdr>
        </w:div>
        <w:div w:id="858858226">
          <w:marLeft w:val="640"/>
          <w:marRight w:val="0"/>
          <w:marTop w:val="0"/>
          <w:marBottom w:val="0"/>
          <w:divBdr>
            <w:top w:val="none" w:sz="0" w:space="0" w:color="auto"/>
            <w:left w:val="none" w:sz="0" w:space="0" w:color="auto"/>
            <w:bottom w:val="none" w:sz="0" w:space="0" w:color="auto"/>
            <w:right w:val="none" w:sz="0" w:space="0" w:color="auto"/>
          </w:divBdr>
        </w:div>
        <w:div w:id="515777329">
          <w:marLeft w:val="640"/>
          <w:marRight w:val="0"/>
          <w:marTop w:val="0"/>
          <w:marBottom w:val="0"/>
          <w:divBdr>
            <w:top w:val="none" w:sz="0" w:space="0" w:color="auto"/>
            <w:left w:val="none" w:sz="0" w:space="0" w:color="auto"/>
            <w:bottom w:val="none" w:sz="0" w:space="0" w:color="auto"/>
            <w:right w:val="none" w:sz="0" w:space="0" w:color="auto"/>
          </w:divBdr>
        </w:div>
        <w:div w:id="537741738">
          <w:marLeft w:val="640"/>
          <w:marRight w:val="0"/>
          <w:marTop w:val="0"/>
          <w:marBottom w:val="0"/>
          <w:divBdr>
            <w:top w:val="none" w:sz="0" w:space="0" w:color="auto"/>
            <w:left w:val="none" w:sz="0" w:space="0" w:color="auto"/>
            <w:bottom w:val="none" w:sz="0" w:space="0" w:color="auto"/>
            <w:right w:val="none" w:sz="0" w:space="0" w:color="auto"/>
          </w:divBdr>
        </w:div>
        <w:div w:id="436406688">
          <w:marLeft w:val="640"/>
          <w:marRight w:val="0"/>
          <w:marTop w:val="0"/>
          <w:marBottom w:val="0"/>
          <w:divBdr>
            <w:top w:val="none" w:sz="0" w:space="0" w:color="auto"/>
            <w:left w:val="none" w:sz="0" w:space="0" w:color="auto"/>
            <w:bottom w:val="none" w:sz="0" w:space="0" w:color="auto"/>
            <w:right w:val="none" w:sz="0" w:space="0" w:color="auto"/>
          </w:divBdr>
        </w:div>
        <w:div w:id="1068458333">
          <w:marLeft w:val="640"/>
          <w:marRight w:val="0"/>
          <w:marTop w:val="0"/>
          <w:marBottom w:val="0"/>
          <w:divBdr>
            <w:top w:val="none" w:sz="0" w:space="0" w:color="auto"/>
            <w:left w:val="none" w:sz="0" w:space="0" w:color="auto"/>
            <w:bottom w:val="none" w:sz="0" w:space="0" w:color="auto"/>
            <w:right w:val="none" w:sz="0" w:space="0" w:color="auto"/>
          </w:divBdr>
        </w:div>
        <w:div w:id="1243950800">
          <w:marLeft w:val="640"/>
          <w:marRight w:val="0"/>
          <w:marTop w:val="0"/>
          <w:marBottom w:val="0"/>
          <w:divBdr>
            <w:top w:val="none" w:sz="0" w:space="0" w:color="auto"/>
            <w:left w:val="none" w:sz="0" w:space="0" w:color="auto"/>
            <w:bottom w:val="none" w:sz="0" w:space="0" w:color="auto"/>
            <w:right w:val="none" w:sz="0" w:space="0" w:color="auto"/>
          </w:divBdr>
        </w:div>
        <w:div w:id="72244291">
          <w:marLeft w:val="640"/>
          <w:marRight w:val="0"/>
          <w:marTop w:val="0"/>
          <w:marBottom w:val="0"/>
          <w:divBdr>
            <w:top w:val="none" w:sz="0" w:space="0" w:color="auto"/>
            <w:left w:val="none" w:sz="0" w:space="0" w:color="auto"/>
            <w:bottom w:val="none" w:sz="0" w:space="0" w:color="auto"/>
            <w:right w:val="none" w:sz="0" w:space="0" w:color="auto"/>
          </w:divBdr>
        </w:div>
        <w:div w:id="262149873">
          <w:marLeft w:val="640"/>
          <w:marRight w:val="0"/>
          <w:marTop w:val="0"/>
          <w:marBottom w:val="0"/>
          <w:divBdr>
            <w:top w:val="none" w:sz="0" w:space="0" w:color="auto"/>
            <w:left w:val="none" w:sz="0" w:space="0" w:color="auto"/>
            <w:bottom w:val="none" w:sz="0" w:space="0" w:color="auto"/>
            <w:right w:val="none" w:sz="0" w:space="0" w:color="auto"/>
          </w:divBdr>
        </w:div>
        <w:div w:id="898908003">
          <w:marLeft w:val="640"/>
          <w:marRight w:val="0"/>
          <w:marTop w:val="0"/>
          <w:marBottom w:val="0"/>
          <w:divBdr>
            <w:top w:val="none" w:sz="0" w:space="0" w:color="auto"/>
            <w:left w:val="none" w:sz="0" w:space="0" w:color="auto"/>
            <w:bottom w:val="none" w:sz="0" w:space="0" w:color="auto"/>
            <w:right w:val="none" w:sz="0" w:space="0" w:color="auto"/>
          </w:divBdr>
        </w:div>
        <w:div w:id="1434279346">
          <w:marLeft w:val="640"/>
          <w:marRight w:val="0"/>
          <w:marTop w:val="0"/>
          <w:marBottom w:val="0"/>
          <w:divBdr>
            <w:top w:val="none" w:sz="0" w:space="0" w:color="auto"/>
            <w:left w:val="none" w:sz="0" w:space="0" w:color="auto"/>
            <w:bottom w:val="none" w:sz="0" w:space="0" w:color="auto"/>
            <w:right w:val="none" w:sz="0" w:space="0" w:color="auto"/>
          </w:divBdr>
        </w:div>
      </w:divsChild>
    </w:div>
    <w:div w:id="656111297">
      <w:bodyDiv w:val="1"/>
      <w:marLeft w:val="0"/>
      <w:marRight w:val="0"/>
      <w:marTop w:val="0"/>
      <w:marBottom w:val="0"/>
      <w:divBdr>
        <w:top w:val="none" w:sz="0" w:space="0" w:color="auto"/>
        <w:left w:val="none" w:sz="0" w:space="0" w:color="auto"/>
        <w:bottom w:val="none" w:sz="0" w:space="0" w:color="auto"/>
        <w:right w:val="none" w:sz="0" w:space="0" w:color="auto"/>
      </w:divBdr>
      <w:divsChild>
        <w:div w:id="196938745">
          <w:marLeft w:val="640"/>
          <w:marRight w:val="0"/>
          <w:marTop w:val="0"/>
          <w:marBottom w:val="0"/>
          <w:divBdr>
            <w:top w:val="none" w:sz="0" w:space="0" w:color="auto"/>
            <w:left w:val="none" w:sz="0" w:space="0" w:color="auto"/>
            <w:bottom w:val="none" w:sz="0" w:space="0" w:color="auto"/>
            <w:right w:val="none" w:sz="0" w:space="0" w:color="auto"/>
          </w:divBdr>
        </w:div>
        <w:div w:id="1253516322">
          <w:marLeft w:val="640"/>
          <w:marRight w:val="0"/>
          <w:marTop w:val="0"/>
          <w:marBottom w:val="0"/>
          <w:divBdr>
            <w:top w:val="none" w:sz="0" w:space="0" w:color="auto"/>
            <w:left w:val="none" w:sz="0" w:space="0" w:color="auto"/>
            <w:bottom w:val="none" w:sz="0" w:space="0" w:color="auto"/>
            <w:right w:val="none" w:sz="0" w:space="0" w:color="auto"/>
          </w:divBdr>
        </w:div>
        <w:div w:id="941885880">
          <w:marLeft w:val="640"/>
          <w:marRight w:val="0"/>
          <w:marTop w:val="0"/>
          <w:marBottom w:val="0"/>
          <w:divBdr>
            <w:top w:val="none" w:sz="0" w:space="0" w:color="auto"/>
            <w:left w:val="none" w:sz="0" w:space="0" w:color="auto"/>
            <w:bottom w:val="none" w:sz="0" w:space="0" w:color="auto"/>
            <w:right w:val="none" w:sz="0" w:space="0" w:color="auto"/>
          </w:divBdr>
        </w:div>
        <w:div w:id="1506362143">
          <w:marLeft w:val="640"/>
          <w:marRight w:val="0"/>
          <w:marTop w:val="0"/>
          <w:marBottom w:val="0"/>
          <w:divBdr>
            <w:top w:val="none" w:sz="0" w:space="0" w:color="auto"/>
            <w:left w:val="none" w:sz="0" w:space="0" w:color="auto"/>
            <w:bottom w:val="none" w:sz="0" w:space="0" w:color="auto"/>
            <w:right w:val="none" w:sz="0" w:space="0" w:color="auto"/>
          </w:divBdr>
        </w:div>
        <w:div w:id="531967155">
          <w:marLeft w:val="640"/>
          <w:marRight w:val="0"/>
          <w:marTop w:val="0"/>
          <w:marBottom w:val="0"/>
          <w:divBdr>
            <w:top w:val="none" w:sz="0" w:space="0" w:color="auto"/>
            <w:left w:val="none" w:sz="0" w:space="0" w:color="auto"/>
            <w:bottom w:val="none" w:sz="0" w:space="0" w:color="auto"/>
            <w:right w:val="none" w:sz="0" w:space="0" w:color="auto"/>
          </w:divBdr>
        </w:div>
        <w:div w:id="1997874450">
          <w:marLeft w:val="640"/>
          <w:marRight w:val="0"/>
          <w:marTop w:val="0"/>
          <w:marBottom w:val="0"/>
          <w:divBdr>
            <w:top w:val="none" w:sz="0" w:space="0" w:color="auto"/>
            <w:left w:val="none" w:sz="0" w:space="0" w:color="auto"/>
            <w:bottom w:val="none" w:sz="0" w:space="0" w:color="auto"/>
            <w:right w:val="none" w:sz="0" w:space="0" w:color="auto"/>
          </w:divBdr>
        </w:div>
        <w:div w:id="832721501">
          <w:marLeft w:val="640"/>
          <w:marRight w:val="0"/>
          <w:marTop w:val="0"/>
          <w:marBottom w:val="0"/>
          <w:divBdr>
            <w:top w:val="none" w:sz="0" w:space="0" w:color="auto"/>
            <w:left w:val="none" w:sz="0" w:space="0" w:color="auto"/>
            <w:bottom w:val="none" w:sz="0" w:space="0" w:color="auto"/>
            <w:right w:val="none" w:sz="0" w:space="0" w:color="auto"/>
          </w:divBdr>
        </w:div>
        <w:div w:id="1194148305">
          <w:marLeft w:val="640"/>
          <w:marRight w:val="0"/>
          <w:marTop w:val="0"/>
          <w:marBottom w:val="0"/>
          <w:divBdr>
            <w:top w:val="none" w:sz="0" w:space="0" w:color="auto"/>
            <w:left w:val="none" w:sz="0" w:space="0" w:color="auto"/>
            <w:bottom w:val="none" w:sz="0" w:space="0" w:color="auto"/>
            <w:right w:val="none" w:sz="0" w:space="0" w:color="auto"/>
          </w:divBdr>
        </w:div>
        <w:div w:id="389379965">
          <w:marLeft w:val="640"/>
          <w:marRight w:val="0"/>
          <w:marTop w:val="0"/>
          <w:marBottom w:val="0"/>
          <w:divBdr>
            <w:top w:val="none" w:sz="0" w:space="0" w:color="auto"/>
            <w:left w:val="none" w:sz="0" w:space="0" w:color="auto"/>
            <w:bottom w:val="none" w:sz="0" w:space="0" w:color="auto"/>
            <w:right w:val="none" w:sz="0" w:space="0" w:color="auto"/>
          </w:divBdr>
        </w:div>
        <w:div w:id="253439686">
          <w:marLeft w:val="640"/>
          <w:marRight w:val="0"/>
          <w:marTop w:val="0"/>
          <w:marBottom w:val="0"/>
          <w:divBdr>
            <w:top w:val="none" w:sz="0" w:space="0" w:color="auto"/>
            <w:left w:val="none" w:sz="0" w:space="0" w:color="auto"/>
            <w:bottom w:val="none" w:sz="0" w:space="0" w:color="auto"/>
            <w:right w:val="none" w:sz="0" w:space="0" w:color="auto"/>
          </w:divBdr>
        </w:div>
        <w:div w:id="76367134">
          <w:marLeft w:val="640"/>
          <w:marRight w:val="0"/>
          <w:marTop w:val="0"/>
          <w:marBottom w:val="0"/>
          <w:divBdr>
            <w:top w:val="none" w:sz="0" w:space="0" w:color="auto"/>
            <w:left w:val="none" w:sz="0" w:space="0" w:color="auto"/>
            <w:bottom w:val="none" w:sz="0" w:space="0" w:color="auto"/>
            <w:right w:val="none" w:sz="0" w:space="0" w:color="auto"/>
          </w:divBdr>
        </w:div>
        <w:div w:id="444615809">
          <w:marLeft w:val="640"/>
          <w:marRight w:val="0"/>
          <w:marTop w:val="0"/>
          <w:marBottom w:val="0"/>
          <w:divBdr>
            <w:top w:val="none" w:sz="0" w:space="0" w:color="auto"/>
            <w:left w:val="none" w:sz="0" w:space="0" w:color="auto"/>
            <w:bottom w:val="none" w:sz="0" w:space="0" w:color="auto"/>
            <w:right w:val="none" w:sz="0" w:space="0" w:color="auto"/>
          </w:divBdr>
        </w:div>
        <w:div w:id="2116553769">
          <w:marLeft w:val="640"/>
          <w:marRight w:val="0"/>
          <w:marTop w:val="0"/>
          <w:marBottom w:val="0"/>
          <w:divBdr>
            <w:top w:val="none" w:sz="0" w:space="0" w:color="auto"/>
            <w:left w:val="none" w:sz="0" w:space="0" w:color="auto"/>
            <w:bottom w:val="none" w:sz="0" w:space="0" w:color="auto"/>
            <w:right w:val="none" w:sz="0" w:space="0" w:color="auto"/>
          </w:divBdr>
        </w:div>
        <w:div w:id="428745783">
          <w:marLeft w:val="640"/>
          <w:marRight w:val="0"/>
          <w:marTop w:val="0"/>
          <w:marBottom w:val="0"/>
          <w:divBdr>
            <w:top w:val="none" w:sz="0" w:space="0" w:color="auto"/>
            <w:left w:val="none" w:sz="0" w:space="0" w:color="auto"/>
            <w:bottom w:val="none" w:sz="0" w:space="0" w:color="auto"/>
            <w:right w:val="none" w:sz="0" w:space="0" w:color="auto"/>
          </w:divBdr>
        </w:div>
        <w:div w:id="1775397662">
          <w:marLeft w:val="640"/>
          <w:marRight w:val="0"/>
          <w:marTop w:val="0"/>
          <w:marBottom w:val="0"/>
          <w:divBdr>
            <w:top w:val="none" w:sz="0" w:space="0" w:color="auto"/>
            <w:left w:val="none" w:sz="0" w:space="0" w:color="auto"/>
            <w:bottom w:val="none" w:sz="0" w:space="0" w:color="auto"/>
            <w:right w:val="none" w:sz="0" w:space="0" w:color="auto"/>
          </w:divBdr>
        </w:div>
        <w:div w:id="1930381666">
          <w:marLeft w:val="640"/>
          <w:marRight w:val="0"/>
          <w:marTop w:val="0"/>
          <w:marBottom w:val="0"/>
          <w:divBdr>
            <w:top w:val="none" w:sz="0" w:space="0" w:color="auto"/>
            <w:left w:val="none" w:sz="0" w:space="0" w:color="auto"/>
            <w:bottom w:val="none" w:sz="0" w:space="0" w:color="auto"/>
            <w:right w:val="none" w:sz="0" w:space="0" w:color="auto"/>
          </w:divBdr>
        </w:div>
        <w:div w:id="1413353401">
          <w:marLeft w:val="640"/>
          <w:marRight w:val="0"/>
          <w:marTop w:val="0"/>
          <w:marBottom w:val="0"/>
          <w:divBdr>
            <w:top w:val="none" w:sz="0" w:space="0" w:color="auto"/>
            <w:left w:val="none" w:sz="0" w:space="0" w:color="auto"/>
            <w:bottom w:val="none" w:sz="0" w:space="0" w:color="auto"/>
            <w:right w:val="none" w:sz="0" w:space="0" w:color="auto"/>
          </w:divBdr>
        </w:div>
        <w:div w:id="778526365">
          <w:marLeft w:val="640"/>
          <w:marRight w:val="0"/>
          <w:marTop w:val="0"/>
          <w:marBottom w:val="0"/>
          <w:divBdr>
            <w:top w:val="none" w:sz="0" w:space="0" w:color="auto"/>
            <w:left w:val="none" w:sz="0" w:space="0" w:color="auto"/>
            <w:bottom w:val="none" w:sz="0" w:space="0" w:color="auto"/>
            <w:right w:val="none" w:sz="0" w:space="0" w:color="auto"/>
          </w:divBdr>
        </w:div>
        <w:div w:id="1218932328">
          <w:marLeft w:val="640"/>
          <w:marRight w:val="0"/>
          <w:marTop w:val="0"/>
          <w:marBottom w:val="0"/>
          <w:divBdr>
            <w:top w:val="none" w:sz="0" w:space="0" w:color="auto"/>
            <w:left w:val="none" w:sz="0" w:space="0" w:color="auto"/>
            <w:bottom w:val="none" w:sz="0" w:space="0" w:color="auto"/>
            <w:right w:val="none" w:sz="0" w:space="0" w:color="auto"/>
          </w:divBdr>
        </w:div>
        <w:div w:id="1097336614">
          <w:marLeft w:val="640"/>
          <w:marRight w:val="0"/>
          <w:marTop w:val="0"/>
          <w:marBottom w:val="0"/>
          <w:divBdr>
            <w:top w:val="none" w:sz="0" w:space="0" w:color="auto"/>
            <w:left w:val="none" w:sz="0" w:space="0" w:color="auto"/>
            <w:bottom w:val="none" w:sz="0" w:space="0" w:color="auto"/>
            <w:right w:val="none" w:sz="0" w:space="0" w:color="auto"/>
          </w:divBdr>
        </w:div>
        <w:div w:id="1369843257">
          <w:marLeft w:val="640"/>
          <w:marRight w:val="0"/>
          <w:marTop w:val="0"/>
          <w:marBottom w:val="0"/>
          <w:divBdr>
            <w:top w:val="none" w:sz="0" w:space="0" w:color="auto"/>
            <w:left w:val="none" w:sz="0" w:space="0" w:color="auto"/>
            <w:bottom w:val="none" w:sz="0" w:space="0" w:color="auto"/>
            <w:right w:val="none" w:sz="0" w:space="0" w:color="auto"/>
          </w:divBdr>
        </w:div>
        <w:div w:id="1498618187">
          <w:marLeft w:val="640"/>
          <w:marRight w:val="0"/>
          <w:marTop w:val="0"/>
          <w:marBottom w:val="0"/>
          <w:divBdr>
            <w:top w:val="none" w:sz="0" w:space="0" w:color="auto"/>
            <w:left w:val="none" w:sz="0" w:space="0" w:color="auto"/>
            <w:bottom w:val="none" w:sz="0" w:space="0" w:color="auto"/>
            <w:right w:val="none" w:sz="0" w:space="0" w:color="auto"/>
          </w:divBdr>
        </w:div>
        <w:div w:id="1498837885">
          <w:marLeft w:val="640"/>
          <w:marRight w:val="0"/>
          <w:marTop w:val="0"/>
          <w:marBottom w:val="0"/>
          <w:divBdr>
            <w:top w:val="none" w:sz="0" w:space="0" w:color="auto"/>
            <w:left w:val="none" w:sz="0" w:space="0" w:color="auto"/>
            <w:bottom w:val="none" w:sz="0" w:space="0" w:color="auto"/>
            <w:right w:val="none" w:sz="0" w:space="0" w:color="auto"/>
          </w:divBdr>
        </w:div>
        <w:div w:id="735858971">
          <w:marLeft w:val="640"/>
          <w:marRight w:val="0"/>
          <w:marTop w:val="0"/>
          <w:marBottom w:val="0"/>
          <w:divBdr>
            <w:top w:val="none" w:sz="0" w:space="0" w:color="auto"/>
            <w:left w:val="none" w:sz="0" w:space="0" w:color="auto"/>
            <w:bottom w:val="none" w:sz="0" w:space="0" w:color="auto"/>
            <w:right w:val="none" w:sz="0" w:space="0" w:color="auto"/>
          </w:divBdr>
        </w:div>
        <w:div w:id="538473859">
          <w:marLeft w:val="640"/>
          <w:marRight w:val="0"/>
          <w:marTop w:val="0"/>
          <w:marBottom w:val="0"/>
          <w:divBdr>
            <w:top w:val="none" w:sz="0" w:space="0" w:color="auto"/>
            <w:left w:val="none" w:sz="0" w:space="0" w:color="auto"/>
            <w:bottom w:val="none" w:sz="0" w:space="0" w:color="auto"/>
            <w:right w:val="none" w:sz="0" w:space="0" w:color="auto"/>
          </w:divBdr>
        </w:div>
        <w:div w:id="1614828008">
          <w:marLeft w:val="640"/>
          <w:marRight w:val="0"/>
          <w:marTop w:val="0"/>
          <w:marBottom w:val="0"/>
          <w:divBdr>
            <w:top w:val="none" w:sz="0" w:space="0" w:color="auto"/>
            <w:left w:val="none" w:sz="0" w:space="0" w:color="auto"/>
            <w:bottom w:val="none" w:sz="0" w:space="0" w:color="auto"/>
            <w:right w:val="none" w:sz="0" w:space="0" w:color="auto"/>
          </w:divBdr>
        </w:div>
        <w:div w:id="1156843641">
          <w:marLeft w:val="640"/>
          <w:marRight w:val="0"/>
          <w:marTop w:val="0"/>
          <w:marBottom w:val="0"/>
          <w:divBdr>
            <w:top w:val="none" w:sz="0" w:space="0" w:color="auto"/>
            <w:left w:val="none" w:sz="0" w:space="0" w:color="auto"/>
            <w:bottom w:val="none" w:sz="0" w:space="0" w:color="auto"/>
            <w:right w:val="none" w:sz="0" w:space="0" w:color="auto"/>
          </w:divBdr>
        </w:div>
        <w:div w:id="175732874">
          <w:marLeft w:val="640"/>
          <w:marRight w:val="0"/>
          <w:marTop w:val="0"/>
          <w:marBottom w:val="0"/>
          <w:divBdr>
            <w:top w:val="none" w:sz="0" w:space="0" w:color="auto"/>
            <w:left w:val="none" w:sz="0" w:space="0" w:color="auto"/>
            <w:bottom w:val="none" w:sz="0" w:space="0" w:color="auto"/>
            <w:right w:val="none" w:sz="0" w:space="0" w:color="auto"/>
          </w:divBdr>
        </w:div>
        <w:div w:id="1646740831">
          <w:marLeft w:val="640"/>
          <w:marRight w:val="0"/>
          <w:marTop w:val="0"/>
          <w:marBottom w:val="0"/>
          <w:divBdr>
            <w:top w:val="none" w:sz="0" w:space="0" w:color="auto"/>
            <w:left w:val="none" w:sz="0" w:space="0" w:color="auto"/>
            <w:bottom w:val="none" w:sz="0" w:space="0" w:color="auto"/>
            <w:right w:val="none" w:sz="0" w:space="0" w:color="auto"/>
          </w:divBdr>
        </w:div>
        <w:div w:id="1538815677">
          <w:marLeft w:val="640"/>
          <w:marRight w:val="0"/>
          <w:marTop w:val="0"/>
          <w:marBottom w:val="0"/>
          <w:divBdr>
            <w:top w:val="none" w:sz="0" w:space="0" w:color="auto"/>
            <w:left w:val="none" w:sz="0" w:space="0" w:color="auto"/>
            <w:bottom w:val="none" w:sz="0" w:space="0" w:color="auto"/>
            <w:right w:val="none" w:sz="0" w:space="0" w:color="auto"/>
          </w:divBdr>
        </w:div>
        <w:div w:id="1404061444">
          <w:marLeft w:val="640"/>
          <w:marRight w:val="0"/>
          <w:marTop w:val="0"/>
          <w:marBottom w:val="0"/>
          <w:divBdr>
            <w:top w:val="none" w:sz="0" w:space="0" w:color="auto"/>
            <w:left w:val="none" w:sz="0" w:space="0" w:color="auto"/>
            <w:bottom w:val="none" w:sz="0" w:space="0" w:color="auto"/>
            <w:right w:val="none" w:sz="0" w:space="0" w:color="auto"/>
          </w:divBdr>
        </w:div>
        <w:div w:id="210189892">
          <w:marLeft w:val="640"/>
          <w:marRight w:val="0"/>
          <w:marTop w:val="0"/>
          <w:marBottom w:val="0"/>
          <w:divBdr>
            <w:top w:val="none" w:sz="0" w:space="0" w:color="auto"/>
            <w:left w:val="none" w:sz="0" w:space="0" w:color="auto"/>
            <w:bottom w:val="none" w:sz="0" w:space="0" w:color="auto"/>
            <w:right w:val="none" w:sz="0" w:space="0" w:color="auto"/>
          </w:divBdr>
        </w:div>
        <w:div w:id="1514370370">
          <w:marLeft w:val="640"/>
          <w:marRight w:val="0"/>
          <w:marTop w:val="0"/>
          <w:marBottom w:val="0"/>
          <w:divBdr>
            <w:top w:val="none" w:sz="0" w:space="0" w:color="auto"/>
            <w:left w:val="none" w:sz="0" w:space="0" w:color="auto"/>
            <w:bottom w:val="none" w:sz="0" w:space="0" w:color="auto"/>
            <w:right w:val="none" w:sz="0" w:space="0" w:color="auto"/>
          </w:divBdr>
        </w:div>
        <w:div w:id="274793545">
          <w:marLeft w:val="640"/>
          <w:marRight w:val="0"/>
          <w:marTop w:val="0"/>
          <w:marBottom w:val="0"/>
          <w:divBdr>
            <w:top w:val="none" w:sz="0" w:space="0" w:color="auto"/>
            <w:left w:val="none" w:sz="0" w:space="0" w:color="auto"/>
            <w:bottom w:val="none" w:sz="0" w:space="0" w:color="auto"/>
            <w:right w:val="none" w:sz="0" w:space="0" w:color="auto"/>
          </w:divBdr>
        </w:div>
        <w:div w:id="2141727408">
          <w:marLeft w:val="640"/>
          <w:marRight w:val="0"/>
          <w:marTop w:val="0"/>
          <w:marBottom w:val="0"/>
          <w:divBdr>
            <w:top w:val="none" w:sz="0" w:space="0" w:color="auto"/>
            <w:left w:val="none" w:sz="0" w:space="0" w:color="auto"/>
            <w:bottom w:val="none" w:sz="0" w:space="0" w:color="auto"/>
            <w:right w:val="none" w:sz="0" w:space="0" w:color="auto"/>
          </w:divBdr>
        </w:div>
        <w:div w:id="639848061">
          <w:marLeft w:val="640"/>
          <w:marRight w:val="0"/>
          <w:marTop w:val="0"/>
          <w:marBottom w:val="0"/>
          <w:divBdr>
            <w:top w:val="none" w:sz="0" w:space="0" w:color="auto"/>
            <w:left w:val="none" w:sz="0" w:space="0" w:color="auto"/>
            <w:bottom w:val="none" w:sz="0" w:space="0" w:color="auto"/>
            <w:right w:val="none" w:sz="0" w:space="0" w:color="auto"/>
          </w:divBdr>
        </w:div>
        <w:div w:id="870269271">
          <w:marLeft w:val="640"/>
          <w:marRight w:val="0"/>
          <w:marTop w:val="0"/>
          <w:marBottom w:val="0"/>
          <w:divBdr>
            <w:top w:val="none" w:sz="0" w:space="0" w:color="auto"/>
            <w:left w:val="none" w:sz="0" w:space="0" w:color="auto"/>
            <w:bottom w:val="none" w:sz="0" w:space="0" w:color="auto"/>
            <w:right w:val="none" w:sz="0" w:space="0" w:color="auto"/>
          </w:divBdr>
        </w:div>
        <w:div w:id="1132213147">
          <w:marLeft w:val="640"/>
          <w:marRight w:val="0"/>
          <w:marTop w:val="0"/>
          <w:marBottom w:val="0"/>
          <w:divBdr>
            <w:top w:val="none" w:sz="0" w:space="0" w:color="auto"/>
            <w:left w:val="none" w:sz="0" w:space="0" w:color="auto"/>
            <w:bottom w:val="none" w:sz="0" w:space="0" w:color="auto"/>
            <w:right w:val="none" w:sz="0" w:space="0" w:color="auto"/>
          </w:divBdr>
        </w:div>
        <w:div w:id="1288656635">
          <w:marLeft w:val="640"/>
          <w:marRight w:val="0"/>
          <w:marTop w:val="0"/>
          <w:marBottom w:val="0"/>
          <w:divBdr>
            <w:top w:val="none" w:sz="0" w:space="0" w:color="auto"/>
            <w:left w:val="none" w:sz="0" w:space="0" w:color="auto"/>
            <w:bottom w:val="none" w:sz="0" w:space="0" w:color="auto"/>
            <w:right w:val="none" w:sz="0" w:space="0" w:color="auto"/>
          </w:divBdr>
        </w:div>
        <w:div w:id="2046369090">
          <w:marLeft w:val="640"/>
          <w:marRight w:val="0"/>
          <w:marTop w:val="0"/>
          <w:marBottom w:val="0"/>
          <w:divBdr>
            <w:top w:val="none" w:sz="0" w:space="0" w:color="auto"/>
            <w:left w:val="none" w:sz="0" w:space="0" w:color="auto"/>
            <w:bottom w:val="none" w:sz="0" w:space="0" w:color="auto"/>
            <w:right w:val="none" w:sz="0" w:space="0" w:color="auto"/>
          </w:divBdr>
        </w:div>
        <w:div w:id="1865240563">
          <w:marLeft w:val="640"/>
          <w:marRight w:val="0"/>
          <w:marTop w:val="0"/>
          <w:marBottom w:val="0"/>
          <w:divBdr>
            <w:top w:val="none" w:sz="0" w:space="0" w:color="auto"/>
            <w:left w:val="none" w:sz="0" w:space="0" w:color="auto"/>
            <w:bottom w:val="none" w:sz="0" w:space="0" w:color="auto"/>
            <w:right w:val="none" w:sz="0" w:space="0" w:color="auto"/>
          </w:divBdr>
        </w:div>
        <w:div w:id="813453893">
          <w:marLeft w:val="640"/>
          <w:marRight w:val="0"/>
          <w:marTop w:val="0"/>
          <w:marBottom w:val="0"/>
          <w:divBdr>
            <w:top w:val="none" w:sz="0" w:space="0" w:color="auto"/>
            <w:left w:val="none" w:sz="0" w:space="0" w:color="auto"/>
            <w:bottom w:val="none" w:sz="0" w:space="0" w:color="auto"/>
            <w:right w:val="none" w:sz="0" w:space="0" w:color="auto"/>
          </w:divBdr>
        </w:div>
        <w:div w:id="786044215">
          <w:marLeft w:val="640"/>
          <w:marRight w:val="0"/>
          <w:marTop w:val="0"/>
          <w:marBottom w:val="0"/>
          <w:divBdr>
            <w:top w:val="none" w:sz="0" w:space="0" w:color="auto"/>
            <w:left w:val="none" w:sz="0" w:space="0" w:color="auto"/>
            <w:bottom w:val="none" w:sz="0" w:space="0" w:color="auto"/>
            <w:right w:val="none" w:sz="0" w:space="0" w:color="auto"/>
          </w:divBdr>
        </w:div>
        <w:div w:id="1545097366">
          <w:marLeft w:val="640"/>
          <w:marRight w:val="0"/>
          <w:marTop w:val="0"/>
          <w:marBottom w:val="0"/>
          <w:divBdr>
            <w:top w:val="none" w:sz="0" w:space="0" w:color="auto"/>
            <w:left w:val="none" w:sz="0" w:space="0" w:color="auto"/>
            <w:bottom w:val="none" w:sz="0" w:space="0" w:color="auto"/>
            <w:right w:val="none" w:sz="0" w:space="0" w:color="auto"/>
          </w:divBdr>
        </w:div>
        <w:div w:id="916013505">
          <w:marLeft w:val="640"/>
          <w:marRight w:val="0"/>
          <w:marTop w:val="0"/>
          <w:marBottom w:val="0"/>
          <w:divBdr>
            <w:top w:val="none" w:sz="0" w:space="0" w:color="auto"/>
            <w:left w:val="none" w:sz="0" w:space="0" w:color="auto"/>
            <w:bottom w:val="none" w:sz="0" w:space="0" w:color="auto"/>
            <w:right w:val="none" w:sz="0" w:space="0" w:color="auto"/>
          </w:divBdr>
        </w:div>
        <w:div w:id="894464336">
          <w:marLeft w:val="640"/>
          <w:marRight w:val="0"/>
          <w:marTop w:val="0"/>
          <w:marBottom w:val="0"/>
          <w:divBdr>
            <w:top w:val="none" w:sz="0" w:space="0" w:color="auto"/>
            <w:left w:val="none" w:sz="0" w:space="0" w:color="auto"/>
            <w:bottom w:val="none" w:sz="0" w:space="0" w:color="auto"/>
            <w:right w:val="none" w:sz="0" w:space="0" w:color="auto"/>
          </w:divBdr>
        </w:div>
        <w:div w:id="561327723">
          <w:marLeft w:val="640"/>
          <w:marRight w:val="0"/>
          <w:marTop w:val="0"/>
          <w:marBottom w:val="0"/>
          <w:divBdr>
            <w:top w:val="none" w:sz="0" w:space="0" w:color="auto"/>
            <w:left w:val="none" w:sz="0" w:space="0" w:color="auto"/>
            <w:bottom w:val="none" w:sz="0" w:space="0" w:color="auto"/>
            <w:right w:val="none" w:sz="0" w:space="0" w:color="auto"/>
          </w:divBdr>
        </w:div>
        <w:div w:id="1361278162">
          <w:marLeft w:val="640"/>
          <w:marRight w:val="0"/>
          <w:marTop w:val="0"/>
          <w:marBottom w:val="0"/>
          <w:divBdr>
            <w:top w:val="none" w:sz="0" w:space="0" w:color="auto"/>
            <w:left w:val="none" w:sz="0" w:space="0" w:color="auto"/>
            <w:bottom w:val="none" w:sz="0" w:space="0" w:color="auto"/>
            <w:right w:val="none" w:sz="0" w:space="0" w:color="auto"/>
          </w:divBdr>
        </w:div>
        <w:div w:id="1365523515">
          <w:marLeft w:val="640"/>
          <w:marRight w:val="0"/>
          <w:marTop w:val="0"/>
          <w:marBottom w:val="0"/>
          <w:divBdr>
            <w:top w:val="none" w:sz="0" w:space="0" w:color="auto"/>
            <w:left w:val="none" w:sz="0" w:space="0" w:color="auto"/>
            <w:bottom w:val="none" w:sz="0" w:space="0" w:color="auto"/>
            <w:right w:val="none" w:sz="0" w:space="0" w:color="auto"/>
          </w:divBdr>
        </w:div>
        <w:div w:id="766970419">
          <w:marLeft w:val="640"/>
          <w:marRight w:val="0"/>
          <w:marTop w:val="0"/>
          <w:marBottom w:val="0"/>
          <w:divBdr>
            <w:top w:val="none" w:sz="0" w:space="0" w:color="auto"/>
            <w:left w:val="none" w:sz="0" w:space="0" w:color="auto"/>
            <w:bottom w:val="none" w:sz="0" w:space="0" w:color="auto"/>
            <w:right w:val="none" w:sz="0" w:space="0" w:color="auto"/>
          </w:divBdr>
        </w:div>
        <w:div w:id="1676374603">
          <w:marLeft w:val="640"/>
          <w:marRight w:val="0"/>
          <w:marTop w:val="0"/>
          <w:marBottom w:val="0"/>
          <w:divBdr>
            <w:top w:val="none" w:sz="0" w:space="0" w:color="auto"/>
            <w:left w:val="none" w:sz="0" w:space="0" w:color="auto"/>
            <w:bottom w:val="none" w:sz="0" w:space="0" w:color="auto"/>
            <w:right w:val="none" w:sz="0" w:space="0" w:color="auto"/>
          </w:divBdr>
        </w:div>
        <w:div w:id="1291017363">
          <w:marLeft w:val="640"/>
          <w:marRight w:val="0"/>
          <w:marTop w:val="0"/>
          <w:marBottom w:val="0"/>
          <w:divBdr>
            <w:top w:val="none" w:sz="0" w:space="0" w:color="auto"/>
            <w:left w:val="none" w:sz="0" w:space="0" w:color="auto"/>
            <w:bottom w:val="none" w:sz="0" w:space="0" w:color="auto"/>
            <w:right w:val="none" w:sz="0" w:space="0" w:color="auto"/>
          </w:divBdr>
        </w:div>
        <w:div w:id="425005431">
          <w:marLeft w:val="640"/>
          <w:marRight w:val="0"/>
          <w:marTop w:val="0"/>
          <w:marBottom w:val="0"/>
          <w:divBdr>
            <w:top w:val="none" w:sz="0" w:space="0" w:color="auto"/>
            <w:left w:val="none" w:sz="0" w:space="0" w:color="auto"/>
            <w:bottom w:val="none" w:sz="0" w:space="0" w:color="auto"/>
            <w:right w:val="none" w:sz="0" w:space="0" w:color="auto"/>
          </w:divBdr>
        </w:div>
        <w:div w:id="296377035">
          <w:marLeft w:val="640"/>
          <w:marRight w:val="0"/>
          <w:marTop w:val="0"/>
          <w:marBottom w:val="0"/>
          <w:divBdr>
            <w:top w:val="none" w:sz="0" w:space="0" w:color="auto"/>
            <w:left w:val="none" w:sz="0" w:space="0" w:color="auto"/>
            <w:bottom w:val="none" w:sz="0" w:space="0" w:color="auto"/>
            <w:right w:val="none" w:sz="0" w:space="0" w:color="auto"/>
          </w:divBdr>
        </w:div>
        <w:div w:id="936057943">
          <w:marLeft w:val="640"/>
          <w:marRight w:val="0"/>
          <w:marTop w:val="0"/>
          <w:marBottom w:val="0"/>
          <w:divBdr>
            <w:top w:val="none" w:sz="0" w:space="0" w:color="auto"/>
            <w:left w:val="none" w:sz="0" w:space="0" w:color="auto"/>
            <w:bottom w:val="none" w:sz="0" w:space="0" w:color="auto"/>
            <w:right w:val="none" w:sz="0" w:space="0" w:color="auto"/>
          </w:divBdr>
        </w:div>
        <w:div w:id="1433209747">
          <w:marLeft w:val="640"/>
          <w:marRight w:val="0"/>
          <w:marTop w:val="0"/>
          <w:marBottom w:val="0"/>
          <w:divBdr>
            <w:top w:val="none" w:sz="0" w:space="0" w:color="auto"/>
            <w:left w:val="none" w:sz="0" w:space="0" w:color="auto"/>
            <w:bottom w:val="none" w:sz="0" w:space="0" w:color="auto"/>
            <w:right w:val="none" w:sz="0" w:space="0" w:color="auto"/>
          </w:divBdr>
        </w:div>
        <w:div w:id="201794044">
          <w:marLeft w:val="640"/>
          <w:marRight w:val="0"/>
          <w:marTop w:val="0"/>
          <w:marBottom w:val="0"/>
          <w:divBdr>
            <w:top w:val="none" w:sz="0" w:space="0" w:color="auto"/>
            <w:left w:val="none" w:sz="0" w:space="0" w:color="auto"/>
            <w:bottom w:val="none" w:sz="0" w:space="0" w:color="auto"/>
            <w:right w:val="none" w:sz="0" w:space="0" w:color="auto"/>
          </w:divBdr>
        </w:div>
        <w:div w:id="1507671107">
          <w:marLeft w:val="640"/>
          <w:marRight w:val="0"/>
          <w:marTop w:val="0"/>
          <w:marBottom w:val="0"/>
          <w:divBdr>
            <w:top w:val="none" w:sz="0" w:space="0" w:color="auto"/>
            <w:left w:val="none" w:sz="0" w:space="0" w:color="auto"/>
            <w:bottom w:val="none" w:sz="0" w:space="0" w:color="auto"/>
            <w:right w:val="none" w:sz="0" w:space="0" w:color="auto"/>
          </w:divBdr>
        </w:div>
        <w:div w:id="2071952788">
          <w:marLeft w:val="640"/>
          <w:marRight w:val="0"/>
          <w:marTop w:val="0"/>
          <w:marBottom w:val="0"/>
          <w:divBdr>
            <w:top w:val="none" w:sz="0" w:space="0" w:color="auto"/>
            <w:left w:val="none" w:sz="0" w:space="0" w:color="auto"/>
            <w:bottom w:val="none" w:sz="0" w:space="0" w:color="auto"/>
            <w:right w:val="none" w:sz="0" w:space="0" w:color="auto"/>
          </w:divBdr>
        </w:div>
        <w:div w:id="1244878763">
          <w:marLeft w:val="640"/>
          <w:marRight w:val="0"/>
          <w:marTop w:val="0"/>
          <w:marBottom w:val="0"/>
          <w:divBdr>
            <w:top w:val="none" w:sz="0" w:space="0" w:color="auto"/>
            <w:left w:val="none" w:sz="0" w:space="0" w:color="auto"/>
            <w:bottom w:val="none" w:sz="0" w:space="0" w:color="auto"/>
            <w:right w:val="none" w:sz="0" w:space="0" w:color="auto"/>
          </w:divBdr>
        </w:div>
        <w:div w:id="1617372608">
          <w:marLeft w:val="640"/>
          <w:marRight w:val="0"/>
          <w:marTop w:val="0"/>
          <w:marBottom w:val="0"/>
          <w:divBdr>
            <w:top w:val="none" w:sz="0" w:space="0" w:color="auto"/>
            <w:left w:val="none" w:sz="0" w:space="0" w:color="auto"/>
            <w:bottom w:val="none" w:sz="0" w:space="0" w:color="auto"/>
            <w:right w:val="none" w:sz="0" w:space="0" w:color="auto"/>
          </w:divBdr>
        </w:div>
        <w:div w:id="1011372752">
          <w:marLeft w:val="640"/>
          <w:marRight w:val="0"/>
          <w:marTop w:val="0"/>
          <w:marBottom w:val="0"/>
          <w:divBdr>
            <w:top w:val="none" w:sz="0" w:space="0" w:color="auto"/>
            <w:left w:val="none" w:sz="0" w:space="0" w:color="auto"/>
            <w:bottom w:val="none" w:sz="0" w:space="0" w:color="auto"/>
            <w:right w:val="none" w:sz="0" w:space="0" w:color="auto"/>
          </w:divBdr>
        </w:div>
        <w:div w:id="429424576">
          <w:marLeft w:val="640"/>
          <w:marRight w:val="0"/>
          <w:marTop w:val="0"/>
          <w:marBottom w:val="0"/>
          <w:divBdr>
            <w:top w:val="none" w:sz="0" w:space="0" w:color="auto"/>
            <w:left w:val="none" w:sz="0" w:space="0" w:color="auto"/>
            <w:bottom w:val="none" w:sz="0" w:space="0" w:color="auto"/>
            <w:right w:val="none" w:sz="0" w:space="0" w:color="auto"/>
          </w:divBdr>
        </w:div>
        <w:div w:id="413211502">
          <w:marLeft w:val="640"/>
          <w:marRight w:val="0"/>
          <w:marTop w:val="0"/>
          <w:marBottom w:val="0"/>
          <w:divBdr>
            <w:top w:val="none" w:sz="0" w:space="0" w:color="auto"/>
            <w:left w:val="none" w:sz="0" w:space="0" w:color="auto"/>
            <w:bottom w:val="none" w:sz="0" w:space="0" w:color="auto"/>
            <w:right w:val="none" w:sz="0" w:space="0" w:color="auto"/>
          </w:divBdr>
        </w:div>
        <w:div w:id="1670711064">
          <w:marLeft w:val="640"/>
          <w:marRight w:val="0"/>
          <w:marTop w:val="0"/>
          <w:marBottom w:val="0"/>
          <w:divBdr>
            <w:top w:val="none" w:sz="0" w:space="0" w:color="auto"/>
            <w:left w:val="none" w:sz="0" w:space="0" w:color="auto"/>
            <w:bottom w:val="none" w:sz="0" w:space="0" w:color="auto"/>
            <w:right w:val="none" w:sz="0" w:space="0" w:color="auto"/>
          </w:divBdr>
        </w:div>
        <w:div w:id="619452386">
          <w:marLeft w:val="640"/>
          <w:marRight w:val="0"/>
          <w:marTop w:val="0"/>
          <w:marBottom w:val="0"/>
          <w:divBdr>
            <w:top w:val="none" w:sz="0" w:space="0" w:color="auto"/>
            <w:left w:val="none" w:sz="0" w:space="0" w:color="auto"/>
            <w:bottom w:val="none" w:sz="0" w:space="0" w:color="auto"/>
            <w:right w:val="none" w:sz="0" w:space="0" w:color="auto"/>
          </w:divBdr>
        </w:div>
        <w:div w:id="1025441841">
          <w:marLeft w:val="640"/>
          <w:marRight w:val="0"/>
          <w:marTop w:val="0"/>
          <w:marBottom w:val="0"/>
          <w:divBdr>
            <w:top w:val="none" w:sz="0" w:space="0" w:color="auto"/>
            <w:left w:val="none" w:sz="0" w:space="0" w:color="auto"/>
            <w:bottom w:val="none" w:sz="0" w:space="0" w:color="auto"/>
            <w:right w:val="none" w:sz="0" w:space="0" w:color="auto"/>
          </w:divBdr>
        </w:div>
        <w:div w:id="1397166373">
          <w:marLeft w:val="640"/>
          <w:marRight w:val="0"/>
          <w:marTop w:val="0"/>
          <w:marBottom w:val="0"/>
          <w:divBdr>
            <w:top w:val="none" w:sz="0" w:space="0" w:color="auto"/>
            <w:left w:val="none" w:sz="0" w:space="0" w:color="auto"/>
            <w:bottom w:val="none" w:sz="0" w:space="0" w:color="auto"/>
            <w:right w:val="none" w:sz="0" w:space="0" w:color="auto"/>
          </w:divBdr>
        </w:div>
        <w:div w:id="1246189446">
          <w:marLeft w:val="640"/>
          <w:marRight w:val="0"/>
          <w:marTop w:val="0"/>
          <w:marBottom w:val="0"/>
          <w:divBdr>
            <w:top w:val="none" w:sz="0" w:space="0" w:color="auto"/>
            <w:left w:val="none" w:sz="0" w:space="0" w:color="auto"/>
            <w:bottom w:val="none" w:sz="0" w:space="0" w:color="auto"/>
            <w:right w:val="none" w:sz="0" w:space="0" w:color="auto"/>
          </w:divBdr>
        </w:div>
        <w:div w:id="1511602622">
          <w:marLeft w:val="640"/>
          <w:marRight w:val="0"/>
          <w:marTop w:val="0"/>
          <w:marBottom w:val="0"/>
          <w:divBdr>
            <w:top w:val="none" w:sz="0" w:space="0" w:color="auto"/>
            <w:left w:val="none" w:sz="0" w:space="0" w:color="auto"/>
            <w:bottom w:val="none" w:sz="0" w:space="0" w:color="auto"/>
            <w:right w:val="none" w:sz="0" w:space="0" w:color="auto"/>
          </w:divBdr>
        </w:div>
        <w:div w:id="1142498750">
          <w:marLeft w:val="640"/>
          <w:marRight w:val="0"/>
          <w:marTop w:val="0"/>
          <w:marBottom w:val="0"/>
          <w:divBdr>
            <w:top w:val="none" w:sz="0" w:space="0" w:color="auto"/>
            <w:left w:val="none" w:sz="0" w:space="0" w:color="auto"/>
            <w:bottom w:val="none" w:sz="0" w:space="0" w:color="auto"/>
            <w:right w:val="none" w:sz="0" w:space="0" w:color="auto"/>
          </w:divBdr>
        </w:div>
        <w:div w:id="1971089493">
          <w:marLeft w:val="640"/>
          <w:marRight w:val="0"/>
          <w:marTop w:val="0"/>
          <w:marBottom w:val="0"/>
          <w:divBdr>
            <w:top w:val="none" w:sz="0" w:space="0" w:color="auto"/>
            <w:left w:val="none" w:sz="0" w:space="0" w:color="auto"/>
            <w:bottom w:val="none" w:sz="0" w:space="0" w:color="auto"/>
            <w:right w:val="none" w:sz="0" w:space="0" w:color="auto"/>
          </w:divBdr>
        </w:div>
        <w:div w:id="191043614">
          <w:marLeft w:val="640"/>
          <w:marRight w:val="0"/>
          <w:marTop w:val="0"/>
          <w:marBottom w:val="0"/>
          <w:divBdr>
            <w:top w:val="none" w:sz="0" w:space="0" w:color="auto"/>
            <w:left w:val="none" w:sz="0" w:space="0" w:color="auto"/>
            <w:bottom w:val="none" w:sz="0" w:space="0" w:color="auto"/>
            <w:right w:val="none" w:sz="0" w:space="0" w:color="auto"/>
          </w:divBdr>
        </w:div>
        <w:div w:id="1248149935">
          <w:marLeft w:val="640"/>
          <w:marRight w:val="0"/>
          <w:marTop w:val="0"/>
          <w:marBottom w:val="0"/>
          <w:divBdr>
            <w:top w:val="none" w:sz="0" w:space="0" w:color="auto"/>
            <w:left w:val="none" w:sz="0" w:space="0" w:color="auto"/>
            <w:bottom w:val="none" w:sz="0" w:space="0" w:color="auto"/>
            <w:right w:val="none" w:sz="0" w:space="0" w:color="auto"/>
          </w:divBdr>
        </w:div>
        <w:div w:id="1768385353">
          <w:marLeft w:val="640"/>
          <w:marRight w:val="0"/>
          <w:marTop w:val="0"/>
          <w:marBottom w:val="0"/>
          <w:divBdr>
            <w:top w:val="none" w:sz="0" w:space="0" w:color="auto"/>
            <w:left w:val="none" w:sz="0" w:space="0" w:color="auto"/>
            <w:bottom w:val="none" w:sz="0" w:space="0" w:color="auto"/>
            <w:right w:val="none" w:sz="0" w:space="0" w:color="auto"/>
          </w:divBdr>
        </w:div>
        <w:div w:id="2120484312">
          <w:marLeft w:val="640"/>
          <w:marRight w:val="0"/>
          <w:marTop w:val="0"/>
          <w:marBottom w:val="0"/>
          <w:divBdr>
            <w:top w:val="none" w:sz="0" w:space="0" w:color="auto"/>
            <w:left w:val="none" w:sz="0" w:space="0" w:color="auto"/>
            <w:bottom w:val="none" w:sz="0" w:space="0" w:color="auto"/>
            <w:right w:val="none" w:sz="0" w:space="0" w:color="auto"/>
          </w:divBdr>
        </w:div>
        <w:div w:id="746800930">
          <w:marLeft w:val="640"/>
          <w:marRight w:val="0"/>
          <w:marTop w:val="0"/>
          <w:marBottom w:val="0"/>
          <w:divBdr>
            <w:top w:val="none" w:sz="0" w:space="0" w:color="auto"/>
            <w:left w:val="none" w:sz="0" w:space="0" w:color="auto"/>
            <w:bottom w:val="none" w:sz="0" w:space="0" w:color="auto"/>
            <w:right w:val="none" w:sz="0" w:space="0" w:color="auto"/>
          </w:divBdr>
        </w:div>
        <w:div w:id="1835486241">
          <w:marLeft w:val="640"/>
          <w:marRight w:val="0"/>
          <w:marTop w:val="0"/>
          <w:marBottom w:val="0"/>
          <w:divBdr>
            <w:top w:val="none" w:sz="0" w:space="0" w:color="auto"/>
            <w:left w:val="none" w:sz="0" w:space="0" w:color="auto"/>
            <w:bottom w:val="none" w:sz="0" w:space="0" w:color="auto"/>
            <w:right w:val="none" w:sz="0" w:space="0" w:color="auto"/>
          </w:divBdr>
        </w:div>
        <w:div w:id="1052190105">
          <w:marLeft w:val="640"/>
          <w:marRight w:val="0"/>
          <w:marTop w:val="0"/>
          <w:marBottom w:val="0"/>
          <w:divBdr>
            <w:top w:val="none" w:sz="0" w:space="0" w:color="auto"/>
            <w:left w:val="none" w:sz="0" w:space="0" w:color="auto"/>
            <w:bottom w:val="none" w:sz="0" w:space="0" w:color="auto"/>
            <w:right w:val="none" w:sz="0" w:space="0" w:color="auto"/>
          </w:divBdr>
        </w:div>
        <w:div w:id="2029061826">
          <w:marLeft w:val="640"/>
          <w:marRight w:val="0"/>
          <w:marTop w:val="0"/>
          <w:marBottom w:val="0"/>
          <w:divBdr>
            <w:top w:val="none" w:sz="0" w:space="0" w:color="auto"/>
            <w:left w:val="none" w:sz="0" w:space="0" w:color="auto"/>
            <w:bottom w:val="none" w:sz="0" w:space="0" w:color="auto"/>
            <w:right w:val="none" w:sz="0" w:space="0" w:color="auto"/>
          </w:divBdr>
        </w:div>
        <w:div w:id="1167131783">
          <w:marLeft w:val="640"/>
          <w:marRight w:val="0"/>
          <w:marTop w:val="0"/>
          <w:marBottom w:val="0"/>
          <w:divBdr>
            <w:top w:val="none" w:sz="0" w:space="0" w:color="auto"/>
            <w:left w:val="none" w:sz="0" w:space="0" w:color="auto"/>
            <w:bottom w:val="none" w:sz="0" w:space="0" w:color="auto"/>
            <w:right w:val="none" w:sz="0" w:space="0" w:color="auto"/>
          </w:divBdr>
        </w:div>
        <w:div w:id="804011402">
          <w:marLeft w:val="640"/>
          <w:marRight w:val="0"/>
          <w:marTop w:val="0"/>
          <w:marBottom w:val="0"/>
          <w:divBdr>
            <w:top w:val="none" w:sz="0" w:space="0" w:color="auto"/>
            <w:left w:val="none" w:sz="0" w:space="0" w:color="auto"/>
            <w:bottom w:val="none" w:sz="0" w:space="0" w:color="auto"/>
            <w:right w:val="none" w:sz="0" w:space="0" w:color="auto"/>
          </w:divBdr>
        </w:div>
        <w:div w:id="1782450152">
          <w:marLeft w:val="640"/>
          <w:marRight w:val="0"/>
          <w:marTop w:val="0"/>
          <w:marBottom w:val="0"/>
          <w:divBdr>
            <w:top w:val="none" w:sz="0" w:space="0" w:color="auto"/>
            <w:left w:val="none" w:sz="0" w:space="0" w:color="auto"/>
            <w:bottom w:val="none" w:sz="0" w:space="0" w:color="auto"/>
            <w:right w:val="none" w:sz="0" w:space="0" w:color="auto"/>
          </w:divBdr>
        </w:div>
        <w:div w:id="1209100979">
          <w:marLeft w:val="640"/>
          <w:marRight w:val="0"/>
          <w:marTop w:val="0"/>
          <w:marBottom w:val="0"/>
          <w:divBdr>
            <w:top w:val="none" w:sz="0" w:space="0" w:color="auto"/>
            <w:left w:val="none" w:sz="0" w:space="0" w:color="auto"/>
            <w:bottom w:val="none" w:sz="0" w:space="0" w:color="auto"/>
            <w:right w:val="none" w:sz="0" w:space="0" w:color="auto"/>
          </w:divBdr>
        </w:div>
        <w:div w:id="91820507">
          <w:marLeft w:val="640"/>
          <w:marRight w:val="0"/>
          <w:marTop w:val="0"/>
          <w:marBottom w:val="0"/>
          <w:divBdr>
            <w:top w:val="none" w:sz="0" w:space="0" w:color="auto"/>
            <w:left w:val="none" w:sz="0" w:space="0" w:color="auto"/>
            <w:bottom w:val="none" w:sz="0" w:space="0" w:color="auto"/>
            <w:right w:val="none" w:sz="0" w:space="0" w:color="auto"/>
          </w:divBdr>
        </w:div>
        <w:div w:id="213078595">
          <w:marLeft w:val="640"/>
          <w:marRight w:val="0"/>
          <w:marTop w:val="0"/>
          <w:marBottom w:val="0"/>
          <w:divBdr>
            <w:top w:val="none" w:sz="0" w:space="0" w:color="auto"/>
            <w:left w:val="none" w:sz="0" w:space="0" w:color="auto"/>
            <w:bottom w:val="none" w:sz="0" w:space="0" w:color="auto"/>
            <w:right w:val="none" w:sz="0" w:space="0" w:color="auto"/>
          </w:divBdr>
        </w:div>
        <w:div w:id="1810323606">
          <w:marLeft w:val="640"/>
          <w:marRight w:val="0"/>
          <w:marTop w:val="0"/>
          <w:marBottom w:val="0"/>
          <w:divBdr>
            <w:top w:val="none" w:sz="0" w:space="0" w:color="auto"/>
            <w:left w:val="none" w:sz="0" w:space="0" w:color="auto"/>
            <w:bottom w:val="none" w:sz="0" w:space="0" w:color="auto"/>
            <w:right w:val="none" w:sz="0" w:space="0" w:color="auto"/>
          </w:divBdr>
        </w:div>
        <w:div w:id="239756864">
          <w:marLeft w:val="640"/>
          <w:marRight w:val="0"/>
          <w:marTop w:val="0"/>
          <w:marBottom w:val="0"/>
          <w:divBdr>
            <w:top w:val="none" w:sz="0" w:space="0" w:color="auto"/>
            <w:left w:val="none" w:sz="0" w:space="0" w:color="auto"/>
            <w:bottom w:val="none" w:sz="0" w:space="0" w:color="auto"/>
            <w:right w:val="none" w:sz="0" w:space="0" w:color="auto"/>
          </w:divBdr>
        </w:div>
        <w:div w:id="1132674947">
          <w:marLeft w:val="640"/>
          <w:marRight w:val="0"/>
          <w:marTop w:val="0"/>
          <w:marBottom w:val="0"/>
          <w:divBdr>
            <w:top w:val="none" w:sz="0" w:space="0" w:color="auto"/>
            <w:left w:val="none" w:sz="0" w:space="0" w:color="auto"/>
            <w:bottom w:val="none" w:sz="0" w:space="0" w:color="auto"/>
            <w:right w:val="none" w:sz="0" w:space="0" w:color="auto"/>
          </w:divBdr>
        </w:div>
        <w:div w:id="608660185">
          <w:marLeft w:val="640"/>
          <w:marRight w:val="0"/>
          <w:marTop w:val="0"/>
          <w:marBottom w:val="0"/>
          <w:divBdr>
            <w:top w:val="none" w:sz="0" w:space="0" w:color="auto"/>
            <w:left w:val="none" w:sz="0" w:space="0" w:color="auto"/>
            <w:bottom w:val="none" w:sz="0" w:space="0" w:color="auto"/>
            <w:right w:val="none" w:sz="0" w:space="0" w:color="auto"/>
          </w:divBdr>
        </w:div>
        <w:div w:id="1068110081">
          <w:marLeft w:val="640"/>
          <w:marRight w:val="0"/>
          <w:marTop w:val="0"/>
          <w:marBottom w:val="0"/>
          <w:divBdr>
            <w:top w:val="none" w:sz="0" w:space="0" w:color="auto"/>
            <w:left w:val="none" w:sz="0" w:space="0" w:color="auto"/>
            <w:bottom w:val="none" w:sz="0" w:space="0" w:color="auto"/>
            <w:right w:val="none" w:sz="0" w:space="0" w:color="auto"/>
          </w:divBdr>
        </w:div>
        <w:div w:id="1364138083">
          <w:marLeft w:val="640"/>
          <w:marRight w:val="0"/>
          <w:marTop w:val="0"/>
          <w:marBottom w:val="0"/>
          <w:divBdr>
            <w:top w:val="none" w:sz="0" w:space="0" w:color="auto"/>
            <w:left w:val="none" w:sz="0" w:space="0" w:color="auto"/>
            <w:bottom w:val="none" w:sz="0" w:space="0" w:color="auto"/>
            <w:right w:val="none" w:sz="0" w:space="0" w:color="auto"/>
          </w:divBdr>
        </w:div>
        <w:div w:id="228541927">
          <w:marLeft w:val="640"/>
          <w:marRight w:val="0"/>
          <w:marTop w:val="0"/>
          <w:marBottom w:val="0"/>
          <w:divBdr>
            <w:top w:val="none" w:sz="0" w:space="0" w:color="auto"/>
            <w:left w:val="none" w:sz="0" w:space="0" w:color="auto"/>
            <w:bottom w:val="none" w:sz="0" w:space="0" w:color="auto"/>
            <w:right w:val="none" w:sz="0" w:space="0" w:color="auto"/>
          </w:divBdr>
        </w:div>
        <w:div w:id="1427076577">
          <w:marLeft w:val="640"/>
          <w:marRight w:val="0"/>
          <w:marTop w:val="0"/>
          <w:marBottom w:val="0"/>
          <w:divBdr>
            <w:top w:val="none" w:sz="0" w:space="0" w:color="auto"/>
            <w:left w:val="none" w:sz="0" w:space="0" w:color="auto"/>
            <w:bottom w:val="none" w:sz="0" w:space="0" w:color="auto"/>
            <w:right w:val="none" w:sz="0" w:space="0" w:color="auto"/>
          </w:divBdr>
        </w:div>
        <w:div w:id="1573395586">
          <w:marLeft w:val="640"/>
          <w:marRight w:val="0"/>
          <w:marTop w:val="0"/>
          <w:marBottom w:val="0"/>
          <w:divBdr>
            <w:top w:val="none" w:sz="0" w:space="0" w:color="auto"/>
            <w:left w:val="none" w:sz="0" w:space="0" w:color="auto"/>
            <w:bottom w:val="none" w:sz="0" w:space="0" w:color="auto"/>
            <w:right w:val="none" w:sz="0" w:space="0" w:color="auto"/>
          </w:divBdr>
        </w:div>
        <w:div w:id="965164523">
          <w:marLeft w:val="640"/>
          <w:marRight w:val="0"/>
          <w:marTop w:val="0"/>
          <w:marBottom w:val="0"/>
          <w:divBdr>
            <w:top w:val="none" w:sz="0" w:space="0" w:color="auto"/>
            <w:left w:val="none" w:sz="0" w:space="0" w:color="auto"/>
            <w:bottom w:val="none" w:sz="0" w:space="0" w:color="auto"/>
            <w:right w:val="none" w:sz="0" w:space="0" w:color="auto"/>
          </w:divBdr>
        </w:div>
        <w:div w:id="39550192">
          <w:marLeft w:val="640"/>
          <w:marRight w:val="0"/>
          <w:marTop w:val="0"/>
          <w:marBottom w:val="0"/>
          <w:divBdr>
            <w:top w:val="none" w:sz="0" w:space="0" w:color="auto"/>
            <w:left w:val="none" w:sz="0" w:space="0" w:color="auto"/>
            <w:bottom w:val="none" w:sz="0" w:space="0" w:color="auto"/>
            <w:right w:val="none" w:sz="0" w:space="0" w:color="auto"/>
          </w:divBdr>
        </w:div>
        <w:div w:id="590312092">
          <w:marLeft w:val="640"/>
          <w:marRight w:val="0"/>
          <w:marTop w:val="0"/>
          <w:marBottom w:val="0"/>
          <w:divBdr>
            <w:top w:val="none" w:sz="0" w:space="0" w:color="auto"/>
            <w:left w:val="none" w:sz="0" w:space="0" w:color="auto"/>
            <w:bottom w:val="none" w:sz="0" w:space="0" w:color="auto"/>
            <w:right w:val="none" w:sz="0" w:space="0" w:color="auto"/>
          </w:divBdr>
        </w:div>
        <w:div w:id="42675476">
          <w:marLeft w:val="640"/>
          <w:marRight w:val="0"/>
          <w:marTop w:val="0"/>
          <w:marBottom w:val="0"/>
          <w:divBdr>
            <w:top w:val="none" w:sz="0" w:space="0" w:color="auto"/>
            <w:left w:val="none" w:sz="0" w:space="0" w:color="auto"/>
            <w:bottom w:val="none" w:sz="0" w:space="0" w:color="auto"/>
            <w:right w:val="none" w:sz="0" w:space="0" w:color="auto"/>
          </w:divBdr>
        </w:div>
        <w:div w:id="1571453953">
          <w:marLeft w:val="640"/>
          <w:marRight w:val="0"/>
          <w:marTop w:val="0"/>
          <w:marBottom w:val="0"/>
          <w:divBdr>
            <w:top w:val="none" w:sz="0" w:space="0" w:color="auto"/>
            <w:left w:val="none" w:sz="0" w:space="0" w:color="auto"/>
            <w:bottom w:val="none" w:sz="0" w:space="0" w:color="auto"/>
            <w:right w:val="none" w:sz="0" w:space="0" w:color="auto"/>
          </w:divBdr>
        </w:div>
        <w:div w:id="1724254925">
          <w:marLeft w:val="640"/>
          <w:marRight w:val="0"/>
          <w:marTop w:val="0"/>
          <w:marBottom w:val="0"/>
          <w:divBdr>
            <w:top w:val="none" w:sz="0" w:space="0" w:color="auto"/>
            <w:left w:val="none" w:sz="0" w:space="0" w:color="auto"/>
            <w:bottom w:val="none" w:sz="0" w:space="0" w:color="auto"/>
            <w:right w:val="none" w:sz="0" w:space="0" w:color="auto"/>
          </w:divBdr>
        </w:div>
        <w:div w:id="1991055276">
          <w:marLeft w:val="640"/>
          <w:marRight w:val="0"/>
          <w:marTop w:val="0"/>
          <w:marBottom w:val="0"/>
          <w:divBdr>
            <w:top w:val="none" w:sz="0" w:space="0" w:color="auto"/>
            <w:left w:val="none" w:sz="0" w:space="0" w:color="auto"/>
            <w:bottom w:val="none" w:sz="0" w:space="0" w:color="auto"/>
            <w:right w:val="none" w:sz="0" w:space="0" w:color="auto"/>
          </w:divBdr>
        </w:div>
        <w:div w:id="584413000">
          <w:marLeft w:val="640"/>
          <w:marRight w:val="0"/>
          <w:marTop w:val="0"/>
          <w:marBottom w:val="0"/>
          <w:divBdr>
            <w:top w:val="none" w:sz="0" w:space="0" w:color="auto"/>
            <w:left w:val="none" w:sz="0" w:space="0" w:color="auto"/>
            <w:bottom w:val="none" w:sz="0" w:space="0" w:color="auto"/>
            <w:right w:val="none" w:sz="0" w:space="0" w:color="auto"/>
          </w:divBdr>
        </w:div>
        <w:div w:id="1421607870">
          <w:marLeft w:val="640"/>
          <w:marRight w:val="0"/>
          <w:marTop w:val="0"/>
          <w:marBottom w:val="0"/>
          <w:divBdr>
            <w:top w:val="none" w:sz="0" w:space="0" w:color="auto"/>
            <w:left w:val="none" w:sz="0" w:space="0" w:color="auto"/>
            <w:bottom w:val="none" w:sz="0" w:space="0" w:color="auto"/>
            <w:right w:val="none" w:sz="0" w:space="0" w:color="auto"/>
          </w:divBdr>
        </w:div>
        <w:div w:id="485903571">
          <w:marLeft w:val="640"/>
          <w:marRight w:val="0"/>
          <w:marTop w:val="0"/>
          <w:marBottom w:val="0"/>
          <w:divBdr>
            <w:top w:val="none" w:sz="0" w:space="0" w:color="auto"/>
            <w:left w:val="none" w:sz="0" w:space="0" w:color="auto"/>
            <w:bottom w:val="none" w:sz="0" w:space="0" w:color="auto"/>
            <w:right w:val="none" w:sz="0" w:space="0" w:color="auto"/>
          </w:divBdr>
        </w:div>
        <w:div w:id="1721661750">
          <w:marLeft w:val="640"/>
          <w:marRight w:val="0"/>
          <w:marTop w:val="0"/>
          <w:marBottom w:val="0"/>
          <w:divBdr>
            <w:top w:val="none" w:sz="0" w:space="0" w:color="auto"/>
            <w:left w:val="none" w:sz="0" w:space="0" w:color="auto"/>
            <w:bottom w:val="none" w:sz="0" w:space="0" w:color="auto"/>
            <w:right w:val="none" w:sz="0" w:space="0" w:color="auto"/>
          </w:divBdr>
        </w:div>
        <w:div w:id="1221596304">
          <w:marLeft w:val="640"/>
          <w:marRight w:val="0"/>
          <w:marTop w:val="0"/>
          <w:marBottom w:val="0"/>
          <w:divBdr>
            <w:top w:val="none" w:sz="0" w:space="0" w:color="auto"/>
            <w:left w:val="none" w:sz="0" w:space="0" w:color="auto"/>
            <w:bottom w:val="none" w:sz="0" w:space="0" w:color="auto"/>
            <w:right w:val="none" w:sz="0" w:space="0" w:color="auto"/>
          </w:divBdr>
        </w:div>
        <w:div w:id="1910192223">
          <w:marLeft w:val="640"/>
          <w:marRight w:val="0"/>
          <w:marTop w:val="0"/>
          <w:marBottom w:val="0"/>
          <w:divBdr>
            <w:top w:val="none" w:sz="0" w:space="0" w:color="auto"/>
            <w:left w:val="none" w:sz="0" w:space="0" w:color="auto"/>
            <w:bottom w:val="none" w:sz="0" w:space="0" w:color="auto"/>
            <w:right w:val="none" w:sz="0" w:space="0" w:color="auto"/>
          </w:divBdr>
        </w:div>
        <w:div w:id="571694444">
          <w:marLeft w:val="640"/>
          <w:marRight w:val="0"/>
          <w:marTop w:val="0"/>
          <w:marBottom w:val="0"/>
          <w:divBdr>
            <w:top w:val="none" w:sz="0" w:space="0" w:color="auto"/>
            <w:left w:val="none" w:sz="0" w:space="0" w:color="auto"/>
            <w:bottom w:val="none" w:sz="0" w:space="0" w:color="auto"/>
            <w:right w:val="none" w:sz="0" w:space="0" w:color="auto"/>
          </w:divBdr>
        </w:div>
        <w:div w:id="342050835">
          <w:marLeft w:val="640"/>
          <w:marRight w:val="0"/>
          <w:marTop w:val="0"/>
          <w:marBottom w:val="0"/>
          <w:divBdr>
            <w:top w:val="none" w:sz="0" w:space="0" w:color="auto"/>
            <w:left w:val="none" w:sz="0" w:space="0" w:color="auto"/>
            <w:bottom w:val="none" w:sz="0" w:space="0" w:color="auto"/>
            <w:right w:val="none" w:sz="0" w:space="0" w:color="auto"/>
          </w:divBdr>
        </w:div>
        <w:div w:id="484861805">
          <w:marLeft w:val="640"/>
          <w:marRight w:val="0"/>
          <w:marTop w:val="0"/>
          <w:marBottom w:val="0"/>
          <w:divBdr>
            <w:top w:val="none" w:sz="0" w:space="0" w:color="auto"/>
            <w:left w:val="none" w:sz="0" w:space="0" w:color="auto"/>
            <w:bottom w:val="none" w:sz="0" w:space="0" w:color="auto"/>
            <w:right w:val="none" w:sz="0" w:space="0" w:color="auto"/>
          </w:divBdr>
        </w:div>
        <w:div w:id="1431664411">
          <w:marLeft w:val="640"/>
          <w:marRight w:val="0"/>
          <w:marTop w:val="0"/>
          <w:marBottom w:val="0"/>
          <w:divBdr>
            <w:top w:val="none" w:sz="0" w:space="0" w:color="auto"/>
            <w:left w:val="none" w:sz="0" w:space="0" w:color="auto"/>
            <w:bottom w:val="none" w:sz="0" w:space="0" w:color="auto"/>
            <w:right w:val="none" w:sz="0" w:space="0" w:color="auto"/>
          </w:divBdr>
        </w:div>
        <w:div w:id="1802577915">
          <w:marLeft w:val="640"/>
          <w:marRight w:val="0"/>
          <w:marTop w:val="0"/>
          <w:marBottom w:val="0"/>
          <w:divBdr>
            <w:top w:val="none" w:sz="0" w:space="0" w:color="auto"/>
            <w:left w:val="none" w:sz="0" w:space="0" w:color="auto"/>
            <w:bottom w:val="none" w:sz="0" w:space="0" w:color="auto"/>
            <w:right w:val="none" w:sz="0" w:space="0" w:color="auto"/>
          </w:divBdr>
        </w:div>
        <w:div w:id="1772705204">
          <w:marLeft w:val="640"/>
          <w:marRight w:val="0"/>
          <w:marTop w:val="0"/>
          <w:marBottom w:val="0"/>
          <w:divBdr>
            <w:top w:val="none" w:sz="0" w:space="0" w:color="auto"/>
            <w:left w:val="none" w:sz="0" w:space="0" w:color="auto"/>
            <w:bottom w:val="none" w:sz="0" w:space="0" w:color="auto"/>
            <w:right w:val="none" w:sz="0" w:space="0" w:color="auto"/>
          </w:divBdr>
        </w:div>
        <w:div w:id="221530267">
          <w:marLeft w:val="640"/>
          <w:marRight w:val="0"/>
          <w:marTop w:val="0"/>
          <w:marBottom w:val="0"/>
          <w:divBdr>
            <w:top w:val="none" w:sz="0" w:space="0" w:color="auto"/>
            <w:left w:val="none" w:sz="0" w:space="0" w:color="auto"/>
            <w:bottom w:val="none" w:sz="0" w:space="0" w:color="auto"/>
            <w:right w:val="none" w:sz="0" w:space="0" w:color="auto"/>
          </w:divBdr>
        </w:div>
        <w:div w:id="283123382">
          <w:marLeft w:val="640"/>
          <w:marRight w:val="0"/>
          <w:marTop w:val="0"/>
          <w:marBottom w:val="0"/>
          <w:divBdr>
            <w:top w:val="none" w:sz="0" w:space="0" w:color="auto"/>
            <w:left w:val="none" w:sz="0" w:space="0" w:color="auto"/>
            <w:bottom w:val="none" w:sz="0" w:space="0" w:color="auto"/>
            <w:right w:val="none" w:sz="0" w:space="0" w:color="auto"/>
          </w:divBdr>
        </w:div>
        <w:div w:id="1031615417">
          <w:marLeft w:val="640"/>
          <w:marRight w:val="0"/>
          <w:marTop w:val="0"/>
          <w:marBottom w:val="0"/>
          <w:divBdr>
            <w:top w:val="none" w:sz="0" w:space="0" w:color="auto"/>
            <w:left w:val="none" w:sz="0" w:space="0" w:color="auto"/>
            <w:bottom w:val="none" w:sz="0" w:space="0" w:color="auto"/>
            <w:right w:val="none" w:sz="0" w:space="0" w:color="auto"/>
          </w:divBdr>
        </w:div>
        <w:div w:id="1388142390">
          <w:marLeft w:val="640"/>
          <w:marRight w:val="0"/>
          <w:marTop w:val="0"/>
          <w:marBottom w:val="0"/>
          <w:divBdr>
            <w:top w:val="none" w:sz="0" w:space="0" w:color="auto"/>
            <w:left w:val="none" w:sz="0" w:space="0" w:color="auto"/>
            <w:bottom w:val="none" w:sz="0" w:space="0" w:color="auto"/>
            <w:right w:val="none" w:sz="0" w:space="0" w:color="auto"/>
          </w:divBdr>
        </w:div>
        <w:div w:id="1210192081">
          <w:marLeft w:val="640"/>
          <w:marRight w:val="0"/>
          <w:marTop w:val="0"/>
          <w:marBottom w:val="0"/>
          <w:divBdr>
            <w:top w:val="none" w:sz="0" w:space="0" w:color="auto"/>
            <w:left w:val="none" w:sz="0" w:space="0" w:color="auto"/>
            <w:bottom w:val="none" w:sz="0" w:space="0" w:color="auto"/>
            <w:right w:val="none" w:sz="0" w:space="0" w:color="auto"/>
          </w:divBdr>
        </w:div>
      </w:divsChild>
    </w:div>
    <w:div w:id="659892523">
      <w:bodyDiv w:val="1"/>
      <w:marLeft w:val="0"/>
      <w:marRight w:val="0"/>
      <w:marTop w:val="0"/>
      <w:marBottom w:val="0"/>
      <w:divBdr>
        <w:top w:val="none" w:sz="0" w:space="0" w:color="auto"/>
        <w:left w:val="none" w:sz="0" w:space="0" w:color="auto"/>
        <w:bottom w:val="none" w:sz="0" w:space="0" w:color="auto"/>
        <w:right w:val="none" w:sz="0" w:space="0" w:color="auto"/>
      </w:divBdr>
      <w:divsChild>
        <w:div w:id="380710346">
          <w:marLeft w:val="640"/>
          <w:marRight w:val="0"/>
          <w:marTop w:val="0"/>
          <w:marBottom w:val="0"/>
          <w:divBdr>
            <w:top w:val="none" w:sz="0" w:space="0" w:color="auto"/>
            <w:left w:val="none" w:sz="0" w:space="0" w:color="auto"/>
            <w:bottom w:val="none" w:sz="0" w:space="0" w:color="auto"/>
            <w:right w:val="none" w:sz="0" w:space="0" w:color="auto"/>
          </w:divBdr>
        </w:div>
        <w:div w:id="645478540">
          <w:marLeft w:val="640"/>
          <w:marRight w:val="0"/>
          <w:marTop w:val="0"/>
          <w:marBottom w:val="0"/>
          <w:divBdr>
            <w:top w:val="none" w:sz="0" w:space="0" w:color="auto"/>
            <w:left w:val="none" w:sz="0" w:space="0" w:color="auto"/>
            <w:bottom w:val="none" w:sz="0" w:space="0" w:color="auto"/>
            <w:right w:val="none" w:sz="0" w:space="0" w:color="auto"/>
          </w:divBdr>
        </w:div>
        <w:div w:id="1953512971">
          <w:marLeft w:val="640"/>
          <w:marRight w:val="0"/>
          <w:marTop w:val="0"/>
          <w:marBottom w:val="0"/>
          <w:divBdr>
            <w:top w:val="none" w:sz="0" w:space="0" w:color="auto"/>
            <w:left w:val="none" w:sz="0" w:space="0" w:color="auto"/>
            <w:bottom w:val="none" w:sz="0" w:space="0" w:color="auto"/>
            <w:right w:val="none" w:sz="0" w:space="0" w:color="auto"/>
          </w:divBdr>
        </w:div>
        <w:div w:id="1453481532">
          <w:marLeft w:val="640"/>
          <w:marRight w:val="0"/>
          <w:marTop w:val="0"/>
          <w:marBottom w:val="0"/>
          <w:divBdr>
            <w:top w:val="none" w:sz="0" w:space="0" w:color="auto"/>
            <w:left w:val="none" w:sz="0" w:space="0" w:color="auto"/>
            <w:bottom w:val="none" w:sz="0" w:space="0" w:color="auto"/>
            <w:right w:val="none" w:sz="0" w:space="0" w:color="auto"/>
          </w:divBdr>
        </w:div>
        <w:div w:id="1110473583">
          <w:marLeft w:val="640"/>
          <w:marRight w:val="0"/>
          <w:marTop w:val="0"/>
          <w:marBottom w:val="0"/>
          <w:divBdr>
            <w:top w:val="none" w:sz="0" w:space="0" w:color="auto"/>
            <w:left w:val="none" w:sz="0" w:space="0" w:color="auto"/>
            <w:bottom w:val="none" w:sz="0" w:space="0" w:color="auto"/>
            <w:right w:val="none" w:sz="0" w:space="0" w:color="auto"/>
          </w:divBdr>
        </w:div>
        <w:div w:id="1982151294">
          <w:marLeft w:val="640"/>
          <w:marRight w:val="0"/>
          <w:marTop w:val="0"/>
          <w:marBottom w:val="0"/>
          <w:divBdr>
            <w:top w:val="none" w:sz="0" w:space="0" w:color="auto"/>
            <w:left w:val="none" w:sz="0" w:space="0" w:color="auto"/>
            <w:bottom w:val="none" w:sz="0" w:space="0" w:color="auto"/>
            <w:right w:val="none" w:sz="0" w:space="0" w:color="auto"/>
          </w:divBdr>
        </w:div>
        <w:div w:id="229001164">
          <w:marLeft w:val="640"/>
          <w:marRight w:val="0"/>
          <w:marTop w:val="0"/>
          <w:marBottom w:val="0"/>
          <w:divBdr>
            <w:top w:val="none" w:sz="0" w:space="0" w:color="auto"/>
            <w:left w:val="none" w:sz="0" w:space="0" w:color="auto"/>
            <w:bottom w:val="none" w:sz="0" w:space="0" w:color="auto"/>
            <w:right w:val="none" w:sz="0" w:space="0" w:color="auto"/>
          </w:divBdr>
        </w:div>
        <w:div w:id="1863274194">
          <w:marLeft w:val="640"/>
          <w:marRight w:val="0"/>
          <w:marTop w:val="0"/>
          <w:marBottom w:val="0"/>
          <w:divBdr>
            <w:top w:val="none" w:sz="0" w:space="0" w:color="auto"/>
            <w:left w:val="none" w:sz="0" w:space="0" w:color="auto"/>
            <w:bottom w:val="none" w:sz="0" w:space="0" w:color="auto"/>
            <w:right w:val="none" w:sz="0" w:space="0" w:color="auto"/>
          </w:divBdr>
        </w:div>
        <w:div w:id="1724056327">
          <w:marLeft w:val="640"/>
          <w:marRight w:val="0"/>
          <w:marTop w:val="0"/>
          <w:marBottom w:val="0"/>
          <w:divBdr>
            <w:top w:val="none" w:sz="0" w:space="0" w:color="auto"/>
            <w:left w:val="none" w:sz="0" w:space="0" w:color="auto"/>
            <w:bottom w:val="none" w:sz="0" w:space="0" w:color="auto"/>
            <w:right w:val="none" w:sz="0" w:space="0" w:color="auto"/>
          </w:divBdr>
        </w:div>
        <w:div w:id="586114820">
          <w:marLeft w:val="640"/>
          <w:marRight w:val="0"/>
          <w:marTop w:val="0"/>
          <w:marBottom w:val="0"/>
          <w:divBdr>
            <w:top w:val="none" w:sz="0" w:space="0" w:color="auto"/>
            <w:left w:val="none" w:sz="0" w:space="0" w:color="auto"/>
            <w:bottom w:val="none" w:sz="0" w:space="0" w:color="auto"/>
            <w:right w:val="none" w:sz="0" w:space="0" w:color="auto"/>
          </w:divBdr>
        </w:div>
        <w:div w:id="943415886">
          <w:marLeft w:val="640"/>
          <w:marRight w:val="0"/>
          <w:marTop w:val="0"/>
          <w:marBottom w:val="0"/>
          <w:divBdr>
            <w:top w:val="none" w:sz="0" w:space="0" w:color="auto"/>
            <w:left w:val="none" w:sz="0" w:space="0" w:color="auto"/>
            <w:bottom w:val="none" w:sz="0" w:space="0" w:color="auto"/>
            <w:right w:val="none" w:sz="0" w:space="0" w:color="auto"/>
          </w:divBdr>
        </w:div>
        <w:div w:id="1775442411">
          <w:marLeft w:val="640"/>
          <w:marRight w:val="0"/>
          <w:marTop w:val="0"/>
          <w:marBottom w:val="0"/>
          <w:divBdr>
            <w:top w:val="none" w:sz="0" w:space="0" w:color="auto"/>
            <w:left w:val="none" w:sz="0" w:space="0" w:color="auto"/>
            <w:bottom w:val="none" w:sz="0" w:space="0" w:color="auto"/>
            <w:right w:val="none" w:sz="0" w:space="0" w:color="auto"/>
          </w:divBdr>
        </w:div>
        <w:div w:id="1794977984">
          <w:marLeft w:val="640"/>
          <w:marRight w:val="0"/>
          <w:marTop w:val="0"/>
          <w:marBottom w:val="0"/>
          <w:divBdr>
            <w:top w:val="none" w:sz="0" w:space="0" w:color="auto"/>
            <w:left w:val="none" w:sz="0" w:space="0" w:color="auto"/>
            <w:bottom w:val="none" w:sz="0" w:space="0" w:color="auto"/>
            <w:right w:val="none" w:sz="0" w:space="0" w:color="auto"/>
          </w:divBdr>
        </w:div>
        <w:div w:id="1049233464">
          <w:marLeft w:val="640"/>
          <w:marRight w:val="0"/>
          <w:marTop w:val="0"/>
          <w:marBottom w:val="0"/>
          <w:divBdr>
            <w:top w:val="none" w:sz="0" w:space="0" w:color="auto"/>
            <w:left w:val="none" w:sz="0" w:space="0" w:color="auto"/>
            <w:bottom w:val="none" w:sz="0" w:space="0" w:color="auto"/>
            <w:right w:val="none" w:sz="0" w:space="0" w:color="auto"/>
          </w:divBdr>
        </w:div>
        <w:div w:id="1300189622">
          <w:marLeft w:val="640"/>
          <w:marRight w:val="0"/>
          <w:marTop w:val="0"/>
          <w:marBottom w:val="0"/>
          <w:divBdr>
            <w:top w:val="none" w:sz="0" w:space="0" w:color="auto"/>
            <w:left w:val="none" w:sz="0" w:space="0" w:color="auto"/>
            <w:bottom w:val="none" w:sz="0" w:space="0" w:color="auto"/>
            <w:right w:val="none" w:sz="0" w:space="0" w:color="auto"/>
          </w:divBdr>
        </w:div>
        <w:div w:id="1667711609">
          <w:marLeft w:val="640"/>
          <w:marRight w:val="0"/>
          <w:marTop w:val="0"/>
          <w:marBottom w:val="0"/>
          <w:divBdr>
            <w:top w:val="none" w:sz="0" w:space="0" w:color="auto"/>
            <w:left w:val="none" w:sz="0" w:space="0" w:color="auto"/>
            <w:bottom w:val="none" w:sz="0" w:space="0" w:color="auto"/>
            <w:right w:val="none" w:sz="0" w:space="0" w:color="auto"/>
          </w:divBdr>
        </w:div>
        <w:div w:id="876354682">
          <w:marLeft w:val="640"/>
          <w:marRight w:val="0"/>
          <w:marTop w:val="0"/>
          <w:marBottom w:val="0"/>
          <w:divBdr>
            <w:top w:val="none" w:sz="0" w:space="0" w:color="auto"/>
            <w:left w:val="none" w:sz="0" w:space="0" w:color="auto"/>
            <w:bottom w:val="none" w:sz="0" w:space="0" w:color="auto"/>
            <w:right w:val="none" w:sz="0" w:space="0" w:color="auto"/>
          </w:divBdr>
        </w:div>
        <w:div w:id="352154418">
          <w:marLeft w:val="640"/>
          <w:marRight w:val="0"/>
          <w:marTop w:val="0"/>
          <w:marBottom w:val="0"/>
          <w:divBdr>
            <w:top w:val="none" w:sz="0" w:space="0" w:color="auto"/>
            <w:left w:val="none" w:sz="0" w:space="0" w:color="auto"/>
            <w:bottom w:val="none" w:sz="0" w:space="0" w:color="auto"/>
            <w:right w:val="none" w:sz="0" w:space="0" w:color="auto"/>
          </w:divBdr>
        </w:div>
        <w:div w:id="1602254120">
          <w:marLeft w:val="640"/>
          <w:marRight w:val="0"/>
          <w:marTop w:val="0"/>
          <w:marBottom w:val="0"/>
          <w:divBdr>
            <w:top w:val="none" w:sz="0" w:space="0" w:color="auto"/>
            <w:left w:val="none" w:sz="0" w:space="0" w:color="auto"/>
            <w:bottom w:val="none" w:sz="0" w:space="0" w:color="auto"/>
            <w:right w:val="none" w:sz="0" w:space="0" w:color="auto"/>
          </w:divBdr>
        </w:div>
        <w:div w:id="859977517">
          <w:marLeft w:val="640"/>
          <w:marRight w:val="0"/>
          <w:marTop w:val="0"/>
          <w:marBottom w:val="0"/>
          <w:divBdr>
            <w:top w:val="none" w:sz="0" w:space="0" w:color="auto"/>
            <w:left w:val="none" w:sz="0" w:space="0" w:color="auto"/>
            <w:bottom w:val="none" w:sz="0" w:space="0" w:color="auto"/>
            <w:right w:val="none" w:sz="0" w:space="0" w:color="auto"/>
          </w:divBdr>
        </w:div>
        <w:div w:id="1682855427">
          <w:marLeft w:val="640"/>
          <w:marRight w:val="0"/>
          <w:marTop w:val="0"/>
          <w:marBottom w:val="0"/>
          <w:divBdr>
            <w:top w:val="none" w:sz="0" w:space="0" w:color="auto"/>
            <w:left w:val="none" w:sz="0" w:space="0" w:color="auto"/>
            <w:bottom w:val="none" w:sz="0" w:space="0" w:color="auto"/>
            <w:right w:val="none" w:sz="0" w:space="0" w:color="auto"/>
          </w:divBdr>
        </w:div>
        <w:div w:id="1616713307">
          <w:marLeft w:val="640"/>
          <w:marRight w:val="0"/>
          <w:marTop w:val="0"/>
          <w:marBottom w:val="0"/>
          <w:divBdr>
            <w:top w:val="none" w:sz="0" w:space="0" w:color="auto"/>
            <w:left w:val="none" w:sz="0" w:space="0" w:color="auto"/>
            <w:bottom w:val="none" w:sz="0" w:space="0" w:color="auto"/>
            <w:right w:val="none" w:sz="0" w:space="0" w:color="auto"/>
          </w:divBdr>
        </w:div>
        <w:div w:id="720248180">
          <w:marLeft w:val="640"/>
          <w:marRight w:val="0"/>
          <w:marTop w:val="0"/>
          <w:marBottom w:val="0"/>
          <w:divBdr>
            <w:top w:val="none" w:sz="0" w:space="0" w:color="auto"/>
            <w:left w:val="none" w:sz="0" w:space="0" w:color="auto"/>
            <w:bottom w:val="none" w:sz="0" w:space="0" w:color="auto"/>
            <w:right w:val="none" w:sz="0" w:space="0" w:color="auto"/>
          </w:divBdr>
        </w:div>
        <w:div w:id="2044133838">
          <w:marLeft w:val="640"/>
          <w:marRight w:val="0"/>
          <w:marTop w:val="0"/>
          <w:marBottom w:val="0"/>
          <w:divBdr>
            <w:top w:val="none" w:sz="0" w:space="0" w:color="auto"/>
            <w:left w:val="none" w:sz="0" w:space="0" w:color="auto"/>
            <w:bottom w:val="none" w:sz="0" w:space="0" w:color="auto"/>
            <w:right w:val="none" w:sz="0" w:space="0" w:color="auto"/>
          </w:divBdr>
        </w:div>
        <w:div w:id="1130366197">
          <w:marLeft w:val="640"/>
          <w:marRight w:val="0"/>
          <w:marTop w:val="0"/>
          <w:marBottom w:val="0"/>
          <w:divBdr>
            <w:top w:val="none" w:sz="0" w:space="0" w:color="auto"/>
            <w:left w:val="none" w:sz="0" w:space="0" w:color="auto"/>
            <w:bottom w:val="none" w:sz="0" w:space="0" w:color="auto"/>
            <w:right w:val="none" w:sz="0" w:space="0" w:color="auto"/>
          </w:divBdr>
        </w:div>
        <w:div w:id="723874693">
          <w:marLeft w:val="640"/>
          <w:marRight w:val="0"/>
          <w:marTop w:val="0"/>
          <w:marBottom w:val="0"/>
          <w:divBdr>
            <w:top w:val="none" w:sz="0" w:space="0" w:color="auto"/>
            <w:left w:val="none" w:sz="0" w:space="0" w:color="auto"/>
            <w:bottom w:val="none" w:sz="0" w:space="0" w:color="auto"/>
            <w:right w:val="none" w:sz="0" w:space="0" w:color="auto"/>
          </w:divBdr>
        </w:div>
        <w:div w:id="1862284369">
          <w:marLeft w:val="640"/>
          <w:marRight w:val="0"/>
          <w:marTop w:val="0"/>
          <w:marBottom w:val="0"/>
          <w:divBdr>
            <w:top w:val="none" w:sz="0" w:space="0" w:color="auto"/>
            <w:left w:val="none" w:sz="0" w:space="0" w:color="auto"/>
            <w:bottom w:val="none" w:sz="0" w:space="0" w:color="auto"/>
            <w:right w:val="none" w:sz="0" w:space="0" w:color="auto"/>
          </w:divBdr>
        </w:div>
        <w:div w:id="463809615">
          <w:marLeft w:val="640"/>
          <w:marRight w:val="0"/>
          <w:marTop w:val="0"/>
          <w:marBottom w:val="0"/>
          <w:divBdr>
            <w:top w:val="none" w:sz="0" w:space="0" w:color="auto"/>
            <w:left w:val="none" w:sz="0" w:space="0" w:color="auto"/>
            <w:bottom w:val="none" w:sz="0" w:space="0" w:color="auto"/>
            <w:right w:val="none" w:sz="0" w:space="0" w:color="auto"/>
          </w:divBdr>
        </w:div>
        <w:div w:id="1844127813">
          <w:marLeft w:val="640"/>
          <w:marRight w:val="0"/>
          <w:marTop w:val="0"/>
          <w:marBottom w:val="0"/>
          <w:divBdr>
            <w:top w:val="none" w:sz="0" w:space="0" w:color="auto"/>
            <w:left w:val="none" w:sz="0" w:space="0" w:color="auto"/>
            <w:bottom w:val="none" w:sz="0" w:space="0" w:color="auto"/>
            <w:right w:val="none" w:sz="0" w:space="0" w:color="auto"/>
          </w:divBdr>
        </w:div>
        <w:div w:id="1667437910">
          <w:marLeft w:val="640"/>
          <w:marRight w:val="0"/>
          <w:marTop w:val="0"/>
          <w:marBottom w:val="0"/>
          <w:divBdr>
            <w:top w:val="none" w:sz="0" w:space="0" w:color="auto"/>
            <w:left w:val="none" w:sz="0" w:space="0" w:color="auto"/>
            <w:bottom w:val="none" w:sz="0" w:space="0" w:color="auto"/>
            <w:right w:val="none" w:sz="0" w:space="0" w:color="auto"/>
          </w:divBdr>
        </w:div>
        <w:div w:id="293753114">
          <w:marLeft w:val="640"/>
          <w:marRight w:val="0"/>
          <w:marTop w:val="0"/>
          <w:marBottom w:val="0"/>
          <w:divBdr>
            <w:top w:val="none" w:sz="0" w:space="0" w:color="auto"/>
            <w:left w:val="none" w:sz="0" w:space="0" w:color="auto"/>
            <w:bottom w:val="none" w:sz="0" w:space="0" w:color="auto"/>
            <w:right w:val="none" w:sz="0" w:space="0" w:color="auto"/>
          </w:divBdr>
        </w:div>
        <w:div w:id="2016110150">
          <w:marLeft w:val="640"/>
          <w:marRight w:val="0"/>
          <w:marTop w:val="0"/>
          <w:marBottom w:val="0"/>
          <w:divBdr>
            <w:top w:val="none" w:sz="0" w:space="0" w:color="auto"/>
            <w:left w:val="none" w:sz="0" w:space="0" w:color="auto"/>
            <w:bottom w:val="none" w:sz="0" w:space="0" w:color="auto"/>
            <w:right w:val="none" w:sz="0" w:space="0" w:color="auto"/>
          </w:divBdr>
        </w:div>
        <w:div w:id="801457428">
          <w:marLeft w:val="640"/>
          <w:marRight w:val="0"/>
          <w:marTop w:val="0"/>
          <w:marBottom w:val="0"/>
          <w:divBdr>
            <w:top w:val="none" w:sz="0" w:space="0" w:color="auto"/>
            <w:left w:val="none" w:sz="0" w:space="0" w:color="auto"/>
            <w:bottom w:val="none" w:sz="0" w:space="0" w:color="auto"/>
            <w:right w:val="none" w:sz="0" w:space="0" w:color="auto"/>
          </w:divBdr>
        </w:div>
        <w:div w:id="669063268">
          <w:marLeft w:val="640"/>
          <w:marRight w:val="0"/>
          <w:marTop w:val="0"/>
          <w:marBottom w:val="0"/>
          <w:divBdr>
            <w:top w:val="none" w:sz="0" w:space="0" w:color="auto"/>
            <w:left w:val="none" w:sz="0" w:space="0" w:color="auto"/>
            <w:bottom w:val="none" w:sz="0" w:space="0" w:color="auto"/>
            <w:right w:val="none" w:sz="0" w:space="0" w:color="auto"/>
          </w:divBdr>
        </w:div>
        <w:div w:id="1036931802">
          <w:marLeft w:val="640"/>
          <w:marRight w:val="0"/>
          <w:marTop w:val="0"/>
          <w:marBottom w:val="0"/>
          <w:divBdr>
            <w:top w:val="none" w:sz="0" w:space="0" w:color="auto"/>
            <w:left w:val="none" w:sz="0" w:space="0" w:color="auto"/>
            <w:bottom w:val="none" w:sz="0" w:space="0" w:color="auto"/>
            <w:right w:val="none" w:sz="0" w:space="0" w:color="auto"/>
          </w:divBdr>
        </w:div>
        <w:div w:id="84571418">
          <w:marLeft w:val="640"/>
          <w:marRight w:val="0"/>
          <w:marTop w:val="0"/>
          <w:marBottom w:val="0"/>
          <w:divBdr>
            <w:top w:val="none" w:sz="0" w:space="0" w:color="auto"/>
            <w:left w:val="none" w:sz="0" w:space="0" w:color="auto"/>
            <w:bottom w:val="none" w:sz="0" w:space="0" w:color="auto"/>
            <w:right w:val="none" w:sz="0" w:space="0" w:color="auto"/>
          </w:divBdr>
        </w:div>
        <w:div w:id="552548827">
          <w:marLeft w:val="640"/>
          <w:marRight w:val="0"/>
          <w:marTop w:val="0"/>
          <w:marBottom w:val="0"/>
          <w:divBdr>
            <w:top w:val="none" w:sz="0" w:space="0" w:color="auto"/>
            <w:left w:val="none" w:sz="0" w:space="0" w:color="auto"/>
            <w:bottom w:val="none" w:sz="0" w:space="0" w:color="auto"/>
            <w:right w:val="none" w:sz="0" w:space="0" w:color="auto"/>
          </w:divBdr>
        </w:div>
        <w:div w:id="714543559">
          <w:marLeft w:val="640"/>
          <w:marRight w:val="0"/>
          <w:marTop w:val="0"/>
          <w:marBottom w:val="0"/>
          <w:divBdr>
            <w:top w:val="none" w:sz="0" w:space="0" w:color="auto"/>
            <w:left w:val="none" w:sz="0" w:space="0" w:color="auto"/>
            <w:bottom w:val="none" w:sz="0" w:space="0" w:color="auto"/>
            <w:right w:val="none" w:sz="0" w:space="0" w:color="auto"/>
          </w:divBdr>
        </w:div>
        <w:div w:id="2126461103">
          <w:marLeft w:val="640"/>
          <w:marRight w:val="0"/>
          <w:marTop w:val="0"/>
          <w:marBottom w:val="0"/>
          <w:divBdr>
            <w:top w:val="none" w:sz="0" w:space="0" w:color="auto"/>
            <w:left w:val="none" w:sz="0" w:space="0" w:color="auto"/>
            <w:bottom w:val="none" w:sz="0" w:space="0" w:color="auto"/>
            <w:right w:val="none" w:sz="0" w:space="0" w:color="auto"/>
          </w:divBdr>
        </w:div>
        <w:div w:id="500395949">
          <w:marLeft w:val="640"/>
          <w:marRight w:val="0"/>
          <w:marTop w:val="0"/>
          <w:marBottom w:val="0"/>
          <w:divBdr>
            <w:top w:val="none" w:sz="0" w:space="0" w:color="auto"/>
            <w:left w:val="none" w:sz="0" w:space="0" w:color="auto"/>
            <w:bottom w:val="none" w:sz="0" w:space="0" w:color="auto"/>
            <w:right w:val="none" w:sz="0" w:space="0" w:color="auto"/>
          </w:divBdr>
        </w:div>
        <w:div w:id="1773237230">
          <w:marLeft w:val="640"/>
          <w:marRight w:val="0"/>
          <w:marTop w:val="0"/>
          <w:marBottom w:val="0"/>
          <w:divBdr>
            <w:top w:val="none" w:sz="0" w:space="0" w:color="auto"/>
            <w:left w:val="none" w:sz="0" w:space="0" w:color="auto"/>
            <w:bottom w:val="none" w:sz="0" w:space="0" w:color="auto"/>
            <w:right w:val="none" w:sz="0" w:space="0" w:color="auto"/>
          </w:divBdr>
        </w:div>
        <w:div w:id="189496786">
          <w:marLeft w:val="640"/>
          <w:marRight w:val="0"/>
          <w:marTop w:val="0"/>
          <w:marBottom w:val="0"/>
          <w:divBdr>
            <w:top w:val="none" w:sz="0" w:space="0" w:color="auto"/>
            <w:left w:val="none" w:sz="0" w:space="0" w:color="auto"/>
            <w:bottom w:val="none" w:sz="0" w:space="0" w:color="auto"/>
            <w:right w:val="none" w:sz="0" w:space="0" w:color="auto"/>
          </w:divBdr>
        </w:div>
        <w:div w:id="109279636">
          <w:marLeft w:val="640"/>
          <w:marRight w:val="0"/>
          <w:marTop w:val="0"/>
          <w:marBottom w:val="0"/>
          <w:divBdr>
            <w:top w:val="none" w:sz="0" w:space="0" w:color="auto"/>
            <w:left w:val="none" w:sz="0" w:space="0" w:color="auto"/>
            <w:bottom w:val="none" w:sz="0" w:space="0" w:color="auto"/>
            <w:right w:val="none" w:sz="0" w:space="0" w:color="auto"/>
          </w:divBdr>
        </w:div>
        <w:div w:id="1085105599">
          <w:marLeft w:val="640"/>
          <w:marRight w:val="0"/>
          <w:marTop w:val="0"/>
          <w:marBottom w:val="0"/>
          <w:divBdr>
            <w:top w:val="none" w:sz="0" w:space="0" w:color="auto"/>
            <w:left w:val="none" w:sz="0" w:space="0" w:color="auto"/>
            <w:bottom w:val="none" w:sz="0" w:space="0" w:color="auto"/>
            <w:right w:val="none" w:sz="0" w:space="0" w:color="auto"/>
          </w:divBdr>
        </w:div>
        <w:div w:id="1781219856">
          <w:marLeft w:val="640"/>
          <w:marRight w:val="0"/>
          <w:marTop w:val="0"/>
          <w:marBottom w:val="0"/>
          <w:divBdr>
            <w:top w:val="none" w:sz="0" w:space="0" w:color="auto"/>
            <w:left w:val="none" w:sz="0" w:space="0" w:color="auto"/>
            <w:bottom w:val="none" w:sz="0" w:space="0" w:color="auto"/>
            <w:right w:val="none" w:sz="0" w:space="0" w:color="auto"/>
          </w:divBdr>
        </w:div>
        <w:div w:id="1980303225">
          <w:marLeft w:val="640"/>
          <w:marRight w:val="0"/>
          <w:marTop w:val="0"/>
          <w:marBottom w:val="0"/>
          <w:divBdr>
            <w:top w:val="none" w:sz="0" w:space="0" w:color="auto"/>
            <w:left w:val="none" w:sz="0" w:space="0" w:color="auto"/>
            <w:bottom w:val="none" w:sz="0" w:space="0" w:color="auto"/>
            <w:right w:val="none" w:sz="0" w:space="0" w:color="auto"/>
          </w:divBdr>
        </w:div>
        <w:div w:id="1160921613">
          <w:marLeft w:val="640"/>
          <w:marRight w:val="0"/>
          <w:marTop w:val="0"/>
          <w:marBottom w:val="0"/>
          <w:divBdr>
            <w:top w:val="none" w:sz="0" w:space="0" w:color="auto"/>
            <w:left w:val="none" w:sz="0" w:space="0" w:color="auto"/>
            <w:bottom w:val="none" w:sz="0" w:space="0" w:color="auto"/>
            <w:right w:val="none" w:sz="0" w:space="0" w:color="auto"/>
          </w:divBdr>
        </w:div>
        <w:div w:id="295840889">
          <w:marLeft w:val="640"/>
          <w:marRight w:val="0"/>
          <w:marTop w:val="0"/>
          <w:marBottom w:val="0"/>
          <w:divBdr>
            <w:top w:val="none" w:sz="0" w:space="0" w:color="auto"/>
            <w:left w:val="none" w:sz="0" w:space="0" w:color="auto"/>
            <w:bottom w:val="none" w:sz="0" w:space="0" w:color="auto"/>
            <w:right w:val="none" w:sz="0" w:space="0" w:color="auto"/>
          </w:divBdr>
        </w:div>
        <w:div w:id="712076554">
          <w:marLeft w:val="640"/>
          <w:marRight w:val="0"/>
          <w:marTop w:val="0"/>
          <w:marBottom w:val="0"/>
          <w:divBdr>
            <w:top w:val="none" w:sz="0" w:space="0" w:color="auto"/>
            <w:left w:val="none" w:sz="0" w:space="0" w:color="auto"/>
            <w:bottom w:val="none" w:sz="0" w:space="0" w:color="auto"/>
            <w:right w:val="none" w:sz="0" w:space="0" w:color="auto"/>
          </w:divBdr>
        </w:div>
        <w:div w:id="781874007">
          <w:marLeft w:val="640"/>
          <w:marRight w:val="0"/>
          <w:marTop w:val="0"/>
          <w:marBottom w:val="0"/>
          <w:divBdr>
            <w:top w:val="none" w:sz="0" w:space="0" w:color="auto"/>
            <w:left w:val="none" w:sz="0" w:space="0" w:color="auto"/>
            <w:bottom w:val="none" w:sz="0" w:space="0" w:color="auto"/>
            <w:right w:val="none" w:sz="0" w:space="0" w:color="auto"/>
          </w:divBdr>
        </w:div>
        <w:div w:id="133447604">
          <w:marLeft w:val="640"/>
          <w:marRight w:val="0"/>
          <w:marTop w:val="0"/>
          <w:marBottom w:val="0"/>
          <w:divBdr>
            <w:top w:val="none" w:sz="0" w:space="0" w:color="auto"/>
            <w:left w:val="none" w:sz="0" w:space="0" w:color="auto"/>
            <w:bottom w:val="none" w:sz="0" w:space="0" w:color="auto"/>
            <w:right w:val="none" w:sz="0" w:space="0" w:color="auto"/>
          </w:divBdr>
        </w:div>
        <w:div w:id="160390749">
          <w:marLeft w:val="640"/>
          <w:marRight w:val="0"/>
          <w:marTop w:val="0"/>
          <w:marBottom w:val="0"/>
          <w:divBdr>
            <w:top w:val="none" w:sz="0" w:space="0" w:color="auto"/>
            <w:left w:val="none" w:sz="0" w:space="0" w:color="auto"/>
            <w:bottom w:val="none" w:sz="0" w:space="0" w:color="auto"/>
            <w:right w:val="none" w:sz="0" w:space="0" w:color="auto"/>
          </w:divBdr>
        </w:div>
        <w:div w:id="713388008">
          <w:marLeft w:val="640"/>
          <w:marRight w:val="0"/>
          <w:marTop w:val="0"/>
          <w:marBottom w:val="0"/>
          <w:divBdr>
            <w:top w:val="none" w:sz="0" w:space="0" w:color="auto"/>
            <w:left w:val="none" w:sz="0" w:space="0" w:color="auto"/>
            <w:bottom w:val="none" w:sz="0" w:space="0" w:color="auto"/>
            <w:right w:val="none" w:sz="0" w:space="0" w:color="auto"/>
          </w:divBdr>
        </w:div>
        <w:div w:id="1345284188">
          <w:marLeft w:val="640"/>
          <w:marRight w:val="0"/>
          <w:marTop w:val="0"/>
          <w:marBottom w:val="0"/>
          <w:divBdr>
            <w:top w:val="none" w:sz="0" w:space="0" w:color="auto"/>
            <w:left w:val="none" w:sz="0" w:space="0" w:color="auto"/>
            <w:bottom w:val="none" w:sz="0" w:space="0" w:color="auto"/>
            <w:right w:val="none" w:sz="0" w:space="0" w:color="auto"/>
          </w:divBdr>
        </w:div>
        <w:div w:id="696007026">
          <w:marLeft w:val="640"/>
          <w:marRight w:val="0"/>
          <w:marTop w:val="0"/>
          <w:marBottom w:val="0"/>
          <w:divBdr>
            <w:top w:val="none" w:sz="0" w:space="0" w:color="auto"/>
            <w:left w:val="none" w:sz="0" w:space="0" w:color="auto"/>
            <w:bottom w:val="none" w:sz="0" w:space="0" w:color="auto"/>
            <w:right w:val="none" w:sz="0" w:space="0" w:color="auto"/>
          </w:divBdr>
        </w:div>
        <w:div w:id="1373385749">
          <w:marLeft w:val="640"/>
          <w:marRight w:val="0"/>
          <w:marTop w:val="0"/>
          <w:marBottom w:val="0"/>
          <w:divBdr>
            <w:top w:val="none" w:sz="0" w:space="0" w:color="auto"/>
            <w:left w:val="none" w:sz="0" w:space="0" w:color="auto"/>
            <w:bottom w:val="none" w:sz="0" w:space="0" w:color="auto"/>
            <w:right w:val="none" w:sz="0" w:space="0" w:color="auto"/>
          </w:divBdr>
        </w:div>
        <w:div w:id="559947948">
          <w:marLeft w:val="640"/>
          <w:marRight w:val="0"/>
          <w:marTop w:val="0"/>
          <w:marBottom w:val="0"/>
          <w:divBdr>
            <w:top w:val="none" w:sz="0" w:space="0" w:color="auto"/>
            <w:left w:val="none" w:sz="0" w:space="0" w:color="auto"/>
            <w:bottom w:val="none" w:sz="0" w:space="0" w:color="auto"/>
            <w:right w:val="none" w:sz="0" w:space="0" w:color="auto"/>
          </w:divBdr>
        </w:div>
        <w:div w:id="2000499975">
          <w:marLeft w:val="640"/>
          <w:marRight w:val="0"/>
          <w:marTop w:val="0"/>
          <w:marBottom w:val="0"/>
          <w:divBdr>
            <w:top w:val="none" w:sz="0" w:space="0" w:color="auto"/>
            <w:left w:val="none" w:sz="0" w:space="0" w:color="auto"/>
            <w:bottom w:val="none" w:sz="0" w:space="0" w:color="auto"/>
            <w:right w:val="none" w:sz="0" w:space="0" w:color="auto"/>
          </w:divBdr>
        </w:div>
        <w:div w:id="1796756368">
          <w:marLeft w:val="640"/>
          <w:marRight w:val="0"/>
          <w:marTop w:val="0"/>
          <w:marBottom w:val="0"/>
          <w:divBdr>
            <w:top w:val="none" w:sz="0" w:space="0" w:color="auto"/>
            <w:left w:val="none" w:sz="0" w:space="0" w:color="auto"/>
            <w:bottom w:val="none" w:sz="0" w:space="0" w:color="auto"/>
            <w:right w:val="none" w:sz="0" w:space="0" w:color="auto"/>
          </w:divBdr>
        </w:div>
        <w:div w:id="1488011675">
          <w:marLeft w:val="640"/>
          <w:marRight w:val="0"/>
          <w:marTop w:val="0"/>
          <w:marBottom w:val="0"/>
          <w:divBdr>
            <w:top w:val="none" w:sz="0" w:space="0" w:color="auto"/>
            <w:left w:val="none" w:sz="0" w:space="0" w:color="auto"/>
            <w:bottom w:val="none" w:sz="0" w:space="0" w:color="auto"/>
            <w:right w:val="none" w:sz="0" w:space="0" w:color="auto"/>
          </w:divBdr>
        </w:div>
        <w:div w:id="1666738583">
          <w:marLeft w:val="640"/>
          <w:marRight w:val="0"/>
          <w:marTop w:val="0"/>
          <w:marBottom w:val="0"/>
          <w:divBdr>
            <w:top w:val="none" w:sz="0" w:space="0" w:color="auto"/>
            <w:left w:val="none" w:sz="0" w:space="0" w:color="auto"/>
            <w:bottom w:val="none" w:sz="0" w:space="0" w:color="auto"/>
            <w:right w:val="none" w:sz="0" w:space="0" w:color="auto"/>
          </w:divBdr>
        </w:div>
        <w:div w:id="2146046612">
          <w:marLeft w:val="640"/>
          <w:marRight w:val="0"/>
          <w:marTop w:val="0"/>
          <w:marBottom w:val="0"/>
          <w:divBdr>
            <w:top w:val="none" w:sz="0" w:space="0" w:color="auto"/>
            <w:left w:val="none" w:sz="0" w:space="0" w:color="auto"/>
            <w:bottom w:val="none" w:sz="0" w:space="0" w:color="auto"/>
            <w:right w:val="none" w:sz="0" w:space="0" w:color="auto"/>
          </w:divBdr>
        </w:div>
        <w:div w:id="1147627276">
          <w:marLeft w:val="640"/>
          <w:marRight w:val="0"/>
          <w:marTop w:val="0"/>
          <w:marBottom w:val="0"/>
          <w:divBdr>
            <w:top w:val="none" w:sz="0" w:space="0" w:color="auto"/>
            <w:left w:val="none" w:sz="0" w:space="0" w:color="auto"/>
            <w:bottom w:val="none" w:sz="0" w:space="0" w:color="auto"/>
            <w:right w:val="none" w:sz="0" w:space="0" w:color="auto"/>
          </w:divBdr>
        </w:div>
        <w:div w:id="1517688874">
          <w:marLeft w:val="640"/>
          <w:marRight w:val="0"/>
          <w:marTop w:val="0"/>
          <w:marBottom w:val="0"/>
          <w:divBdr>
            <w:top w:val="none" w:sz="0" w:space="0" w:color="auto"/>
            <w:left w:val="none" w:sz="0" w:space="0" w:color="auto"/>
            <w:bottom w:val="none" w:sz="0" w:space="0" w:color="auto"/>
            <w:right w:val="none" w:sz="0" w:space="0" w:color="auto"/>
          </w:divBdr>
        </w:div>
        <w:div w:id="68121787">
          <w:marLeft w:val="640"/>
          <w:marRight w:val="0"/>
          <w:marTop w:val="0"/>
          <w:marBottom w:val="0"/>
          <w:divBdr>
            <w:top w:val="none" w:sz="0" w:space="0" w:color="auto"/>
            <w:left w:val="none" w:sz="0" w:space="0" w:color="auto"/>
            <w:bottom w:val="none" w:sz="0" w:space="0" w:color="auto"/>
            <w:right w:val="none" w:sz="0" w:space="0" w:color="auto"/>
          </w:divBdr>
        </w:div>
        <w:div w:id="1531451249">
          <w:marLeft w:val="640"/>
          <w:marRight w:val="0"/>
          <w:marTop w:val="0"/>
          <w:marBottom w:val="0"/>
          <w:divBdr>
            <w:top w:val="none" w:sz="0" w:space="0" w:color="auto"/>
            <w:left w:val="none" w:sz="0" w:space="0" w:color="auto"/>
            <w:bottom w:val="none" w:sz="0" w:space="0" w:color="auto"/>
            <w:right w:val="none" w:sz="0" w:space="0" w:color="auto"/>
          </w:divBdr>
        </w:div>
        <w:div w:id="1565329986">
          <w:marLeft w:val="640"/>
          <w:marRight w:val="0"/>
          <w:marTop w:val="0"/>
          <w:marBottom w:val="0"/>
          <w:divBdr>
            <w:top w:val="none" w:sz="0" w:space="0" w:color="auto"/>
            <w:left w:val="none" w:sz="0" w:space="0" w:color="auto"/>
            <w:bottom w:val="none" w:sz="0" w:space="0" w:color="auto"/>
            <w:right w:val="none" w:sz="0" w:space="0" w:color="auto"/>
          </w:divBdr>
        </w:div>
        <w:div w:id="573516043">
          <w:marLeft w:val="640"/>
          <w:marRight w:val="0"/>
          <w:marTop w:val="0"/>
          <w:marBottom w:val="0"/>
          <w:divBdr>
            <w:top w:val="none" w:sz="0" w:space="0" w:color="auto"/>
            <w:left w:val="none" w:sz="0" w:space="0" w:color="auto"/>
            <w:bottom w:val="none" w:sz="0" w:space="0" w:color="auto"/>
            <w:right w:val="none" w:sz="0" w:space="0" w:color="auto"/>
          </w:divBdr>
        </w:div>
        <w:div w:id="318073906">
          <w:marLeft w:val="640"/>
          <w:marRight w:val="0"/>
          <w:marTop w:val="0"/>
          <w:marBottom w:val="0"/>
          <w:divBdr>
            <w:top w:val="none" w:sz="0" w:space="0" w:color="auto"/>
            <w:left w:val="none" w:sz="0" w:space="0" w:color="auto"/>
            <w:bottom w:val="none" w:sz="0" w:space="0" w:color="auto"/>
            <w:right w:val="none" w:sz="0" w:space="0" w:color="auto"/>
          </w:divBdr>
        </w:div>
        <w:div w:id="1558854821">
          <w:marLeft w:val="640"/>
          <w:marRight w:val="0"/>
          <w:marTop w:val="0"/>
          <w:marBottom w:val="0"/>
          <w:divBdr>
            <w:top w:val="none" w:sz="0" w:space="0" w:color="auto"/>
            <w:left w:val="none" w:sz="0" w:space="0" w:color="auto"/>
            <w:bottom w:val="none" w:sz="0" w:space="0" w:color="auto"/>
            <w:right w:val="none" w:sz="0" w:space="0" w:color="auto"/>
          </w:divBdr>
        </w:div>
        <w:div w:id="653680692">
          <w:marLeft w:val="640"/>
          <w:marRight w:val="0"/>
          <w:marTop w:val="0"/>
          <w:marBottom w:val="0"/>
          <w:divBdr>
            <w:top w:val="none" w:sz="0" w:space="0" w:color="auto"/>
            <w:left w:val="none" w:sz="0" w:space="0" w:color="auto"/>
            <w:bottom w:val="none" w:sz="0" w:space="0" w:color="auto"/>
            <w:right w:val="none" w:sz="0" w:space="0" w:color="auto"/>
          </w:divBdr>
        </w:div>
        <w:div w:id="1016997668">
          <w:marLeft w:val="640"/>
          <w:marRight w:val="0"/>
          <w:marTop w:val="0"/>
          <w:marBottom w:val="0"/>
          <w:divBdr>
            <w:top w:val="none" w:sz="0" w:space="0" w:color="auto"/>
            <w:left w:val="none" w:sz="0" w:space="0" w:color="auto"/>
            <w:bottom w:val="none" w:sz="0" w:space="0" w:color="auto"/>
            <w:right w:val="none" w:sz="0" w:space="0" w:color="auto"/>
          </w:divBdr>
        </w:div>
        <w:div w:id="786434806">
          <w:marLeft w:val="640"/>
          <w:marRight w:val="0"/>
          <w:marTop w:val="0"/>
          <w:marBottom w:val="0"/>
          <w:divBdr>
            <w:top w:val="none" w:sz="0" w:space="0" w:color="auto"/>
            <w:left w:val="none" w:sz="0" w:space="0" w:color="auto"/>
            <w:bottom w:val="none" w:sz="0" w:space="0" w:color="auto"/>
            <w:right w:val="none" w:sz="0" w:space="0" w:color="auto"/>
          </w:divBdr>
        </w:div>
        <w:div w:id="240261057">
          <w:marLeft w:val="640"/>
          <w:marRight w:val="0"/>
          <w:marTop w:val="0"/>
          <w:marBottom w:val="0"/>
          <w:divBdr>
            <w:top w:val="none" w:sz="0" w:space="0" w:color="auto"/>
            <w:left w:val="none" w:sz="0" w:space="0" w:color="auto"/>
            <w:bottom w:val="none" w:sz="0" w:space="0" w:color="auto"/>
            <w:right w:val="none" w:sz="0" w:space="0" w:color="auto"/>
          </w:divBdr>
        </w:div>
        <w:div w:id="1385912505">
          <w:marLeft w:val="640"/>
          <w:marRight w:val="0"/>
          <w:marTop w:val="0"/>
          <w:marBottom w:val="0"/>
          <w:divBdr>
            <w:top w:val="none" w:sz="0" w:space="0" w:color="auto"/>
            <w:left w:val="none" w:sz="0" w:space="0" w:color="auto"/>
            <w:bottom w:val="none" w:sz="0" w:space="0" w:color="auto"/>
            <w:right w:val="none" w:sz="0" w:space="0" w:color="auto"/>
          </w:divBdr>
        </w:div>
        <w:div w:id="1470056341">
          <w:marLeft w:val="640"/>
          <w:marRight w:val="0"/>
          <w:marTop w:val="0"/>
          <w:marBottom w:val="0"/>
          <w:divBdr>
            <w:top w:val="none" w:sz="0" w:space="0" w:color="auto"/>
            <w:left w:val="none" w:sz="0" w:space="0" w:color="auto"/>
            <w:bottom w:val="none" w:sz="0" w:space="0" w:color="auto"/>
            <w:right w:val="none" w:sz="0" w:space="0" w:color="auto"/>
          </w:divBdr>
        </w:div>
        <w:div w:id="1161627618">
          <w:marLeft w:val="640"/>
          <w:marRight w:val="0"/>
          <w:marTop w:val="0"/>
          <w:marBottom w:val="0"/>
          <w:divBdr>
            <w:top w:val="none" w:sz="0" w:space="0" w:color="auto"/>
            <w:left w:val="none" w:sz="0" w:space="0" w:color="auto"/>
            <w:bottom w:val="none" w:sz="0" w:space="0" w:color="auto"/>
            <w:right w:val="none" w:sz="0" w:space="0" w:color="auto"/>
          </w:divBdr>
        </w:div>
        <w:div w:id="31342537">
          <w:marLeft w:val="640"/>
          <w:marRight w:val="0"/>
          <w:marTop w:val="0"/>
          <w:marBottom w:val="0"/>
          <w:divBdr>
            <w:top w:val="none" w:sz="0" w:space="0" w:color="auto"/>
            <w:left w:val="none" w:sz="0" w:space="0" w:color="auto"/>
            <w:bottom w:val="none" w:sz="0" w:space="0" w:color="auto"/>
            <w:right w:val="none" w:sz="0" w:space="0" w:color="auto"/>
          </w:divBdr>
        </w:div>
        <w:div w:id="523908274">
          <w:marLeft w:val="640"/>
          <w:marRight w:val="0"/>
          <w:marTop w:val="0"/>
          <w:marBottom w:val="0"/>
          <w:divBdr>
            <w:top w:val="none" w:sz="0" w:space="0" w:color="auto"/>
            <w:left w:val="none" w:sz="0" w:space="0" w:color="auto"/>
            <w:bottom w:val="none" w:sz="0" w:space="0" w:color="auto"/>
            <w:right w:val="none" w:sz="0" w:space="0" w:color="auto"/>
          </w:divBdr>
        </w:div>
        <w:div w:id="661201442">
          <w:marLeft w:val="640"/>
          <w:marRight w:val="0"/>
          <w:marTop w:val="0"/>
          <w:marBottom w:val="0"/>
          <w:divBdr>
            <w:top w:val="none" w:sz="0" w:space="0" w:color="auto"/>
            <w:left w:val="none" w:sz="0" w:space="0" w:color="auto"/>
            <w:bottom w:val="none" w:sz="0" w:space="0" w:color="auto"/>
            <w:right w:val="none" w:sz="0" w:space="0" w:color="auto"/>
          </w:divBdr>
        </w:div>
        <w:div w:id="46492921">
          <w:marLeft w:val="640"/>
          <w:marRight w:val="0"/>
          <w:marTop w:val="0"/>
          <w:marBottom w:val="0"/>
          <w:divBdr>
            <w:top w:val="none" w:sz="0" w:space="0" w:color="auto"/>
            <w:left w:val="none" w:sz="0" w:space="0" w:color="auto"/>
            <w:bottom w:val="none" w:sz="0" w:space="0" w:color="auto"/>
            <w:right w:val="none" w:sz="0" w:space="0" w:color="auto"/>
          </w:divBdr>
        </w:div>
        <w:div w:id="789127697">
          <w:marLeft w:val="640"/>
          <w:marRight w:val="0"/>
          <w:marTop w:val="0"/>
          <w:marBottom w:val="0"/>
          <w:divBdr>
            <w:top w:val="none" w:sz="0" w:space="0" w:color="auto"/>
            <w:left w:val="none" w:sz="0" w:space="0" w:color="auto"/>
            <w:bottom w:val="none" w:sz="0" w:space="0" w:color="auto"/>
            <w:right w:val="none" w:sz="0" w:space="0" w:color="auto"/>
          </w:divBdr>
        </w:div>
        <w:div w:id="1850371567">
          <w:marLeft w:val="640"/>
          <w:marRight w:val="0"/>
          <w:marTop w:val="0"/>
          <w:marBottom w:val="0"/>
          <w:divBdr>
            <w:top w:val="none" w:sz="0" w:space="0" w:color="auto"/>
            <w:left w:val="none" w:sz="0" w:space="0" w:color="auto"/>
            <w:bottom w:val="none" w:sz="0" w:space="0" w:color="auto"/>
            <w:right w:val="none" w:sz="0" w:space="0" w:color="auto"/>
          </w:divBdr>
        </w:div>
        <w:div w:id="58484558">
          <w:marLeft w:val="640"/>
          <w:marRight w:val="0"/>
          <w:marTop w:val="0"/>
          <w:marBottom w:val="0"/>
          <w:divBdr>
            <w:top w:val="none" w:sz="0" w:space="0" w:color="auto"/>
            <w:left w:val="none" w:sz="0" w:space="0" w:color="auto"/>
            <w:bottom w:val="none" w:sz="0" w:space="0" w:color="auto"/>
            <w:right w:val="none" w:sz="0" w:space="0" w:color="auto"/>
          </w:divBdr>
        </w:div>
        <w:div w:id="988704166">
          <w:marLeft w:val="640"/>
          <w:marRight w:val="0"/>
          <w:marTop w:val="0"/>
          <w:marBottom w:val="0"/>
          <w:divBdr>
            <w:top w:val="none" w:sz="0" w:space="0" w:color="auto"/>
            <w:left w:val="none" w:sz="0" w:space="0" w:color="auto"/>
            <w:bottom w:val="none" w:sz="0" w:space="0" w:color="auto"/>
            <w:right w:val="none" w:sz="0" w:space="0" w:color="auto"/>
          </w:divBdr>
        </w:div>
        <w:div w:id="283192946">
          <w:marLeft w:val="640"/>
          <w:marRight w:val="0"/>
          <w:marTop w:val="0"/>
          <w:marBottom w:val="0"/>
          <w:divBdr>
            <w:top w:val="none" w:sz="0" w:space="0" w:color="auto"/>
            <w:left w:val="none" w:sz="0" w:space="0" w:color="auto"/>
            <w:bottom w:val="none" w:sz="0" w:space="0" w:color="auto"/>
            <w:right w:val="none" w:sz="0" w:space="0" w:color="auto"/>
          </w:divBdr>
        </w:div>
        <w:div w:id="1461149551">
          <w:marLeft w:val="640"/>
          <w:marRight w:val="0"/>
          <w:marTop w:val="0"/>
          <w:marBottom w:val="0"/>
          <w:divBdr>
            <w:top w:val="none" w:sz="0" w:space="0" w:color="auto"/>
            <w:left w:val="none" w:sz="0" w:space="0" w:color="auto"/>
            <w:bottom w:val="none" w:sz="0" w:space="0" w:color="auto"/>
            <w:right w:val="none" w:sz="0" w:space="0" w:color="auto"/>
          </w:divBdr>
        </w:div>
        <w:div w:id="938221514">
          <w:marLeft w:val="640"/>
          <w:marRight w:val="0"/>
          <w:marTop w:val="0"/>
          <w:marBottom w:val="0"/>
          <w:divBdr>
            <w:top w:val="none" w:sz="0" w:space="0" w:color="auto"/>
            <w:left w:val="none" w:sz="0" w:space="0" w:color="auto"/>
            <w:bottom w:val="none" w:sz="0" w:space="0" w:color="auto"/>
            <w:right w:val="none" w:sz="0" w:space="0" w:color="auto"/>
          </w:divBdr>
        </w:div>
        <w:div w:id="312569116">
          <w:marLeft w:val="640"/>
          <w:marRight w:val="0"/>
          <w:marTop w:val="0"/>
          <w:marBottom w:val="0"/>
          <w:divBdr>
            <w:top w:val="none" w:sz="0" w:space="0" w:color="auto"/>
            <w:left w:val="none" w:sz="0" w:space="0" w:color="auto"/>
            <w:bottom w:val="none" w:sz="0" w:space="0" w:color="auto"/>
            <w:right w:val="none" w:sz="0" w:space="0" w:color="auto"/>
          </w:divBdr>
        </w:div>
        <w:div w:id="11154702">
          <w:marLeft w:val="640"/>
          <w:marRight w:val="0"/>
          <w:marTop w:val="0"/>
          <w:marBottom w:val="0"/>
          <w:divBdr>
            <w:top w:val="none" w:sz="0" w:space="0" w:color="auto"/>
            <w:left w:val="none" w:sz="0" w:space="0" w:color="auto"/>
            <w:bottom w:val="none" w:sz="0" w:space="0" w:color="auto"/>
            <w:right w:val="none" w:sz="0" w:space="0" w:color="auto"/>
          </w:divBdr>
        </w:div>
        <w:div w:id="2141994981">
          <w:marLeft w:val="640"/>
          <w:marRight w:val="0"/>
          <w:marTop w:val="0"/>
          <w:marBottom w:val="0"/>
          <w:divBdr>
            <w:top w:val="none" w:sz="0" w:space="0" w:color="auto"/>
            <w:left w:val="none" w:sz="0" w:space="0" w:color="auto"/>
            <w:bottom w:val="none" w:sz="0" w:space="0" w:color="auto"/>
            <w:right w:val="none" w:sz="0" w:space="0" w:color="auto"/>
          </w:divBdr>
        </w:div>
        <w:div w:id="1395616461">
          <w:marLeft w:val="640"/>
          <w:marRight w:val="0"/>
          <w:marTop w:val="0"/>
          <w:marBottom w:val="0"/>
          <w:divBdr>
            <w:top w:val="none" w:sz="0" w:space="0" w:color="auto"/>
            <w:left w:val="none" w:sz="0" w:space="0" w:color="auto"/>
            <w:bottom w:val="none" w:sz="0" w:space="0" w:color="auto"/>
            <w:right w:val="none" w:sz="0" w:space="0" w:color="auto"/>
          </w:divBdr>
        </w:div>
        <w:div w:id="1433818438">
          <w:marLeft w:val="640"/>
          <w:marRight w:val="0"/>
          <w:marTop w:val="0"/>
          <w:marBottom w:val="0"/>
          <w:divBdr>
            <w:top w:val="none" w:sz="0" w:space="0" w:color="auto"/>
            <w:left w:val="none" w:sz="0" w:space="0" w:color="auto"/>
            <w:bottom w:val="none" w:sz="0" w:space="0" w:color="auto"/>
            <w:right w:val="none" w:sz="0" w:space="0" w:color="auto"/>
          </w:divBdr>
        </w:div>
        <w:div w:id="98764557">
          <w:marLeft w:val="640"/>
          <w:marRight w:val="0"/>
          <w:marTop w:val="0"/>
          <w:marBottom w:val="0"/>
          <w:divBdr>
            <w:top w:val="none" w:sz="0" w:space="0" w:color="auto"/>
            <w:left w:val="none" w:sz="0" w:space="0" w:color="auto"/>
            <w:bottom w:val="none" w:sz="0" w:space="0" w:color="auto"/>
            <w:right w:val="none" w:sz="0" w:space="0" w:color="auto"/>
          </w:divBdr>
        </w:div>
        <w:div w:id="391734707">
          <w:marLeft w:val="640"/>
          <w:marRight w:val="0"/>
          <w:marTop w:val="0"/>
          <w:marBottom w:val="0"/>
          <w:divBdr>
            <w:top w:val="none" w:sz="0" w:space="0" w:color="auto"/>
            <w:left w:val="none" w:sz="0" w:space="0" w:color="auto"/>
            <w:bottom w:val="none" w:sz="0" w:space="0" w:color="auto"/>
            <w:right w:val="none" w:sz="0" w:space="0" w:color="auto"/>
          </w:divBdr>
        </w:div>
        <w:div w:id="738329752">
          <w:marLeft w:val="640"/>
          <w:marRight w:val="0"/>
          <w:marTop w:val="0"/>
          <w:marBottom w:val="0"/>
          <w:divBdr>
            <w:top w:val="none" w:sz="0" w:space="0" w:color="auto"/>
            <w:left w:val="none" w:sz="0" w:space="0" w:color="auto"/>
            <w:bottom w:val="none" w:sz="0" w:space="0" w:color="auto"/>
            <w:right w:val="none" w:sz="0" w:space="0" w:color="auto"/>
          </w:divBdr>
        </w:div>
        <w:div w:id="1265185672">
          <w:marLeft w:val="640"/>
          <w:marRight w:val="0"/>
          <w:marTop w:val="0"/>
          <w:marBottom w:val="0"/>
          <w:divBdr>
            <w:top w:val="none" w:sz="0" w:space="0" w:color="auto"/>
            <w:left w:val="none" w:sz="0" w:space="0" w:color="auto"/>
            <w:bottom w:val="none" w:sz="0" w:space="0" w:color="auto"/>
            <w:right w:val="none" w:sz="0" w:space="0" w:color="auto"/>
          </w:divBdr>
        </w:div>
        <w:div w:id="16129738">
          <w:marLeft w:val="640"/>
          <w:marRight w:val="0"/>
          <w:marTop w:val="0"/>
          <w:marBottom w:val="0"/>
          <w:divBdr>
            <w:top w:val="none" w:sz="0" w:space="0" w:color="auto"/>
            <w:left w:val="none" w:sz="0" w:space="0" w:color="auto"/>
            <w:bottom w:val="none" w:sz="0" w:space="0" w:color="auto"/>
            <w:right w:val="none" w:sz="0" w:space="0" w:color="auto"/>
          </w:divBdr>
        </w:div>
        <w:div w:id="1131820495">
          <w:marLeft w:val="640"/>
          <w:marRight w:val="0"/>
          <w:marTop w:val="0"/>
          <w:marBottom w:val="0"/>
          <w:divBdr>
            <w:top w:val="none" w:sz="0" w:space="0" w:color="auto"/>
            <w:left w:val="none" w:sz="0" w:space="0" w:color="auto"/>
            <w:bottom w:val="none" w:sz="0" w:space="0" w:color="auto"/>
            <w:right w:val="none" w:sz="0" w:space="0" w:color="auto"/>
          </w:divBdr>
        </w:div>
        <w:div w:id="1680038591">
          <w:marLeft w:val="640"/>
          <w:marRight w:val="0"/>
          <w:marTop w:val="0"/>
          <w:marBottom w:val="0"/>
          <w:divBdr>
            <w:top w:val="none" w:sz="0" w:space="0" w:color="auto"/>
            <w:left w:val="none" w:sz="0" w:space="0" w:color="auto"/>
            <w:bottom w:val="none" w:sz="0" w:space="0" w:color="auto"/>
            <w:right w:val="none" w:sz="0" w:space="0" w:color="auto"/>
          </w:divBdr>
        </w:div>
        <w:div w:id="1950239193">
          <w:marLeft w:val="640"/>
          <w:marRight w:val="0"/>
          <w:marTop w:val="0"/>
          <w:marBottom w:val="0"/>
          <w:divBdr>
            <w:top w:val="none" w:sz="0" w:space="0" w:color="auto"/>
            <w:left w:val="none" w:sz="0" w:space="0" w:color="auto"/>
            <w:bottom w:val="none" w:sz="0" w:space="0" w:color="auto"/>
            <w:right w:val="none" w:sz="0" w:space="0" w:color="auto"/>
          </w:divBdr>
        </w:div>
        <w:div w:id="655767528">
          <w:marLeft w:val="640"/>
          <w:marRight w:val="0"/>
          <w:marTop w:val="0"/>
          <w:marBottom w:val="0"/>
          <w:divBdr>
            <w:top w:val="none" w:sz="0" w:space="0" w:color="auto"/>
            <w:left w:val="none" w:sz="0" w:space="0" w:color="auto"/>
            <w:bottom w:val="none" w:sz="0" w:space="0" w:color="auto"/>
            <w:right w:val="none" w:sz="0" w:space="0" w:color="auto"/>
          </w:divBdr>
        </w:div>
        <w:div w:id="1482036034">
          <w:marLeft w:val="640"/>
          <w:marRight w:val="0"/>
          <w:marTop w:val="0"/>
          <w:marBottom w:val="0"/>
          <w:divBdr>
            <w:top w:val="none" w:sz="0" w:space="0" w:color="auto"/>
            <w:left w:val="none" w:sz="0" w:space="0" w:color="auto"/>
            <w:bottom w:val="none" w:sz="0" w:space="0" w:color="auto"/>
            <w:right w:val="none" w:sz="0" w:space="0" w:color="auto"/>
          </w:divBdr>
        </w:div>
        <w:div w:id="1417822575">
          <w:marLeft w:val="640"/>
          <w:marRight w:val="0"/>
          <w:marTop w:val="0"/>
          <w:marBottom w:val="0"/>
          <w:divBdr>
            <w:top w:val="none" w:sz="0" w:space="0" w:color="auto"/>
            <w:left w:val="none" w:sz="0" w:space="0" w:color="auto"/>
            <w:bottom w:val="none" w:sz="0" w:space="0" w:color="auto"/>
            <w:right w:val="none" w:sz="0" w:space="0" w:color="auto"/>
          </w:divBdr>
        </w:div>
        <w:div w:id="1477719885">
          <w:marLeft w:val="640"/>
          <w:marRight w:val="0"/>
          <w:marTop w:val="0"/>
          <w:marBottom w:val="0"/>
          <w:divBdr>
            <w:top w:val="none" w:sz="0" w:space="0" w:color="auto"/>
            <w:left w:val="none" w:sz="0" w:space="0" w:color="auto"/>
            <w:bottom w:val="none" w:sz="0" w:space="0" w:color="auto"/>
            <w:right w:val="none" w:sz="0" w:space="0" w:color="auto"/>
          </w:divBdr>
        </w:div>
        <w:div w:id="269632321">
          <w:marLeft w:val="640"/>
          <w:marRight w:val="0"/>
          <w:marTop w:val="0"/>
          <w:marBottom w:val="0"/>
          <w:divBdr>
            <w:top w:val="none" w:sz="0" w:space="0" w:color="auto"/>
            <w:left w:val="none" w:sz="0" w:space="0" w:color="auto"/>
            <w:bottom w:val="none" w:sz="0" w:space="0" w:color="auto"/>
            <w:right w:val="none" w:sz="0" w:space="0" w:color="auto"/>
          </w:divBdr>
        </w:div>
        <w:div w:id="1046221306">
          <w:marLeft w:val="640"/>
          <w:marRight w:val="0"/>
          <w:marTop w:val="0"/>
          <w:marBottom w:val="0"/>
          <w:divBdr>
            <w:top w:val="none" w:sz="0" w:space="0" w:color="auto"/>
            <w:left w:val="none" w:sz="0" w:space="0" w:color="auto"/>
            <w:bottom w:val="none" w:sz="0" w:space="0" w:color="auto"/>
            <w:right w:val="none" w:sz="0" w:space="0" w:color="auto"/>
          </w:divBdr>
        </w:div>
        <w:div w:id="984773630">
          <w:marLeft w:val="640"/>
          <w:marRight w:val="0"/>
          <w:marTop w:val="0"/>
          <w:marBottom w:val="0"/>
          <w:divBdr>
            <w:top w:val="none" w:sz="0" w:space="0" w:color="auto"/>
            <w:left w:val="none" w:sz="0" w:space="0" w:color="auto"/>
            <w:bottom w:val="none" w:sz="0" w:space="0" w:color="auto"/>
            <w:right w:val="none" w:sz="0" w:space="0" w:color="auto"/>
          </w:divBdr>
        </w:div>
        <w:div w:id="104930447">
          <w:marLeft w:val="640"/>
          <w:marRight w:val="0"/>
          <w:marTop w:val="0"/>
          <w:marBottom w:val="0"/>
          <w:divBdr>
            <w:top w:val="none" w:sz="0" w:space="0" w:color="auto"/>
            <w:left w:val="none" w:sz="0" w:space="0" w:color="auto"/>
            <w:bottom w:val="none" w:sz="0" w:space="0" w:color="auto"/>
            <w:right w:val="none" w:sz="0" w:space="0" w:color="auto"/>
          </w:divBdr>
        </w:div>
        <w:div w:id="470905134">
          <w:marLeft w:val="640"/>
          <w:marRight w:val="0"/>
          <w:marTop w:val="0"/>
          <w:marBottom w:val="0"/>
          <w:divBdr>
            <w:top w:val="none" w:sz="0" w:space="0" w:color="auto"/>
            <w:left w:val="none" w:sz="0" w:space="0" w:color="auto"/>
            <w:bottom w:val="none" w:sz="0" w:space="0" w:color="auto"/>
            <w:right w:val="none" w:sz="0" w:space="0" w:color="auto"/>
          </w:divBdr>
        </w:div>
        <w:div w:id="322467165">
          <w:marLeft w:val="640"/>
          <w:marRight w:val="0"/>
          <w:marTop w:val="0"/>
          <w:marBottom w:val="0"/>
          <w:divBdr>
            <w:top w:val="none" w:sz="0" w:space="0" w:color="auto"/>
            <w:left w:val="none" w:sz="0" w:space="0" w:color="auto"/>
            <w:bottom w:val="none" w:sz="0" w:space="0" w:color="auto"/>
            <w:right w:val="none" w:sz="0" w:space="0" w:color="auto"/>
          </w:divBdr>
        </w:div>
        <w:div w:id="516961796">
          <w:marLeft w:val="640"/>
          <w:marRight w:val="0"/>
          <w:marTop w:val="0"/>
          <w:marBottom w:val="0"/>
          <w:divBdr>
            <w:top w:val="none" w:sz="0" w:space="0" w:color="auto"/>
            <w:left w:val="none" w:sz="0" w:space="0" w:color="auto"/>
            <w:bottom w:val="none" w:sz="0" w:space="0" w:color="auto"/>
            <w:right w:val="none" w:sz="0" w:space="0" w:color="auto"/>
          </w:divBdr>
        </w:div>
        <w:div w:id="1017465899">
          <w:marLeft w:val="640"/>
          <w:marRight w:val="0"/>
          <w:marTop w:val="0"/>
          <w:marBottom w:val="0"/>
          <w:divBdr>
            <w:top w:val="none" w:sz="0" w:space="0" w:color="auto"/>
            <w:left w:val="none" w:sz="0" w:space="0" w:color="auto"/>
            <w:bottom w:val="none" w:sz="0" w:space="0" w:color="auto"/>
            <w:right w:val="none" w:sz="0" w:space="0" w:color="auto"/>
          </w:divBdr>
        </w:div>
      </w:divsChild>
    </w:div>
    <w:div w:id="685643326">
      <w:bodyDiv w:val="1"/>
      <w:marLeft w:val="0"/>
      <w:marRight w:val="0"/>
      <w:marTop w:val="0"/>
      <w:marBottom w:val="0"/>
      <w:divBdr>
        <w:top w:val="none" w:sz="0" w:space="0" w:color="auto"/>
        <w:left w:val="none" w:sz="0" w:space="0" w:color="auto"/>
        <w:bottom w:val="none" w:sz="0" w:space="0" w:color="auto"/>
        <w:right w:val="none" w:sz="0" w:space="0" w:color="auto"/>
      </w:divBdr>
    </w:div>
    <w:div w:id="698310812">
      <w:bodyDiv w:val="1"/>
      <w:marLeft w:val="0"/>
      <w:marRight w:val="0"/>
      <w:marTop w:val="0"/>
      <w:marBottom w:val="0"/>
      <w:divBdr>
        <w:top w:val="none" w:sz="0" w:space="0" w:color="auto"/>
        <w:left w:val="none" w:sz="0" w:space="0" w:color="auto"/>
        <w:bottom w:val="none" w:sz="0" w:space="0" w:color="auto"/>
        <w:right w:val="none" w:sz="0" w:space="0" w:color="auto"/>
      </w:divBdr>
      <w:divsChild>
        <w:div w:id="858351020">
          <w:marLeft w:val="640"/>
          <w:marRight w:val="0"/>
          <w:marTop w:val="0"/>
          <w:marBottom w:val="0"/>
          <w:divBdr>
            <w:top w:val="none" w:sz="0" w:space="0" w:color="auto"/>
            <w:left w:val="none" w:sz="0" w:space="0" w:color="auto"/>
            <w:bottom w:val="none" w:sz="0" w:space="0" w:color="auto"/>
            <w:right w:val="none" w:sz="0" w:space="0" w:color="auto"/>
          </w:divBdr>
        </w:div>
        <w:div w:id="688684573">
          <w:marLeft w:val="640"/>
          <w:marRight w:val="0"/>
          <w:marTop w:val="0"/>
          <w:marBottom w:val="0"/>
          <w:divBdr>
            <w:top w:val="none" w:sz="0" w:space="0" w:color="auto"/>
            <w:left w:val="none" w:sz="0" w:space="0" w:color="auto"/>
            <w:bottom w:val="none" w:sz="0" w:space="0" w:color="auto"/>
            <w:right w:val="none" w:sz="0" w:space="0" w:color="auto"/>
          </w:divBdr>
        </w:div>
        <w:div w:id="1587498656">
          <w:marLeft w:val="640"/>
          <w:marRight w:val="0"/>
          <w:marTop w:val="0"/>
          <w:marBottom w:val="0"/>
          <w:divBdr>
            <w:top w:val="none" w:sz="0" w:space="0" w:color="auto"/>
            <w:left w:val="none" w:sz="0" w:space="0" w:color="auto"/>
            <w:bottom w:val="none" w:sz="0" w:space="0" w:color="auto"/>
            <w:right w:val="none" w:sz="0" w:space="0" w:color="auto"/>
          </w:divBdr>
        </w:div>
        <w:div w:id="1862742670">
          <w:marLeft w:val="640"/>
          <w:marRight w:val="0"/>
          <w:marTop w:val="0"/>
          <w:marBottom w:val="0"/>
          <w:divBdr>
            <w:top w:val="none" w:sz="0" w:space="0" w:color="auto"/>
            <w:left w:val="none" w:sz="0" w:space="0" w:color="auto"/>
            <w:bottom w:val="none" w:sz="0" w:space="0" w:color="auto"/>
            <w:right w:val="none" w:sz="0" w:space="0" w:color="auto"/>
          </w:divBdr>
        </w:div>
        <w:div w:id="2126995098">
          <w:marLeft w:val="640"/>
          <w:marRight w:val="0"/>
          <w:marTop w:val="0"/>
          <w:marBottom w:val="0"/>
          <w:divBdr>
            <w:top w:val="none" w:sz="0" w:space="0" w:color="auto"/>
            <w:left w:val="none" w:sz="0" w:space="0" w:color="auto"/>
            <w:bottom w:val="none" w:sz="0" w:space="0" w:color="auto"/>
            <w:right w:val="none" w:sz="0" w:space="0" w:color="auto"/>
          </w:divBdr>
        </w:div>
        <w:div w:id="1746419008">
          <w:marLeft w:val="640"/>
          <w:marRight w:val="0"/>
          <w:marTop w:val="0"/>
          <w:marBottom w:val="0"/>
          <w:divBdr>
            <w:top w:val="none" w:sz="0" w:space="0" w:color="auto"/>
            <w:left w:val="none" w:sz="0" w:space="0" w:color="auto"/>
            <w:bottom w:val="none" w:sz="0" w:space="0" w:color="auto"/>
            <w:right w:val="none" w:sz="0" w:space="0" w:color="auto"/>
          </w:divBdr>
        </w:div>
        <w:div w:id="1387414082">
          <w:marLeft w:val="640"/>
          <w:marRight w:val="0"/>
          <w:marTop w:val="0"/>
          <w:marBottom w:val="0"/>
          <w:divBdr>
            <w:top w:val="none" w:sz="0" w:space="0" w:color="auto"/>
            <w:left w:val="none" w:sz="0" w:space="0" w:color="auto"/>
            <w:bottom w:val="none" w:sz="0" w:space="0" w:color="auto"/>
            <w:right w:val="none" w:sz="0" w:space="0" w:color="auto"/>
          </w:divBdr>
        </w:div>
        <w:div w:id="2060397159">
          <w:marLeft w:val="640"/>
          <w:marRight w:val="0"/>
          <w:marTop w:val="0"/>
          <w:marBottom w:val="0"/>
          <w:divBdr>
            <w:top w:val="none" w:sz="0" w:space="0" w:color="auto"/>
            <w:left w:val="none" w:sz="0" w:space="0" w:color="auto"/>
            <w:bottom w:val="none" w:sz="0" w:space="0" w:color="auto"/>
            <w:right w:val="none" w:sz="0" w:space="0" w:color="auto"/>
          </w:divBdr>
        </w:div>
        <w:div w:id="1303924028">
          <w:marLeft w:val="640"/>
          <w:marRight w:val="0"/>
          <w:marTop w:val="0"/>
          <w:marBottom w:val="0"/>
          <w:divBdr>
            <w:top w:val="none" w:sz="0" w:space="0" w:color="auto"/>
            <w:left w:val="none" w:sz="0" w:space="0" w:color="auto"/>
            <w:bottom w:val="none" w:sz="0" w:space="0" w:color="auto"/>
            <w:right w:val="none" w:sz="0" w:space="0" w:color="auto"/>
          </w:divBdr>
        </w:div>
        <w:div w:id="344096676">
          <w:marLeft w:val="640"/>
          <w:marRight w:val="0"/>
          <w:marTop w:val="0"/>
          <w:marBottom w:val="0"/>
          <w:divBdr>
            <w:top w:val="none" w:sz="0" w:space="0" w:color="auto"/>
            <w:left w:val="none" w:sz="0" w:space="0" w:color="auto"/>
            <w:bottom w:val="none" w:sz="0" w:space="0" w:color="auto"/>
            <w:right w:val="none" w:sz="0" w:space="0" w:color="auto"/>
          </w:divBdr>
        </w:div>
        <w:div w:id="1870794643">
          <w:marLeft w:val="640"/>
          <w:marRight w:val="0"/>
          <w:marTop w:val="0"/>
          <w:marBottom w:val="0"/>
          <w:divBdr>
            <w:top w:val="none" w:sz="0" w:space="0" w:color="auto"/>
            <w:left w:val="none" w:sz="0" w:space="0" w:color="auto"/>
            <w:bottom w:val="none" w:sz="0" w:space="0" w:color="auto"/>
            <w:right w:val="none" w:sz="0" w:space="0" w:color="auto"/>
          </w:divBdr>
        </w:div>
        <w:div w:id="200291102">
          <w:marLeft w:val="640"/>
          <w:marRight w:val="0"/>
          <w:marTop w:val="0"/>
          <w:marBottom w:val="0"/>
          <w:divBdr>
            <w:top w:val="none" w:sz="0" w:space="0" w:color="auto"/>
            <w:left w:val="none" w:sz="0" w:space="0" w:color="auto"/>
            <w:bottom w:val="none" w:sz="0" w:space="0" w:color="auto"/>
            <w:right w:val="none" w:sz="0" w:space="0" w:color="auto"/>
          </w:divBdr>
        </w:div>
        <w:div w:id="303893232">
          <w:marLeft w:val="640"/>
          <w:marRight w:val="0"/>
          <w:marTop w:val="0"/>
          <w:marBottom w:val="0"/>
          <w:divBdr>
            <w:top w:val="none" w:sz="0" w:space="0" w:color="auto"/>
            <w:left w:val="none" w:sz="0" w:space="0" w:color="auto"/>
            <w:bottom w:val="none" w:sz="0" w:space="0" w:color="auto"/>
            <w:right w:val="none" w:sz="0" w:space="0" w:color="auto"/>
          </w:divBdr>
        </w:div>
        <w:div w:id="292299153">
          <w:marLeft w:val="640"/>
          <w:marRight w:val="0"/>
          <w:marTop w:val="0"/>
          <w:marBottom w:val="0"/>
          <w:divBdr>
            <w:top w:val="none" w:sz="0" w:space="0" w:color="auto"/>
            <w:left w:val="none" w:sz="0" w:space="0" w:color="auto"/>
            <w:bottom w:val="none" w:sz="0" w:space="0" w:color="auto"/>
            <w:right w:val="none" w:sz="0" w:space="0" w:color="auto"/>
          </w:divBdr>
        </w:div>
        <w:div w:id="1392272426">
          <w:marLeft w:val="640"/>
          <w:marRight w:val="0"/>
          <w:marTop w:val="0"/>
          <w:marBottom w:val="0"/>
          <w:divBdr>
            <w:top w:val="none" w:sz="0" w:space="0" w:color="auto"/>
            <w:left w:val="none" w:sz="0" w:space="0" w:color="auto"/>
            <w:bottom w:val="none" w:sz="0" w:space="0" w:color="auto"/>
            <w:right w:val="none" w:sz="0" w:space="0" w:color="auto"/>
          </w:divBdr>
        </w:div>
        <w:div w:id="1150175599">
          <w:marLeft w:val="640"/>
          <w:marRight w:val="0"/>
          <w:marTop w:val="0"/>
          <w:marBottom w:val="0"/>
          <w:divBdr>
            <w:top w:val="none" w:sz="0" w:space="0" w:color="auto"/>
            <w:left w:val="none" w:sz="0" w:space="0" w:color="auto"/>
            <w:bottom w:val="none" w:sz="0" w:space="0" w:color="auto"/>
            <w:right w:val="none" w:sz="0" w:space="0" w:color="auto"/>
          </w:divBdr>
        </w:div>
        <w:div w:id="1140421952">
          <w:marLeft w:val="640"/>
          <w:marRight w:val="0"/>
          <w:marTop w:val="0"/>
          <w:marBottom w:val="0"/>
          <w:divBdr>
            <w:top w:val="none" w:sz="0" w:space="0" w:color="auto"/>
            <w:left w:val="none" w:sz="0" w:space="0" w:color="auto"/>
            <w:bottom w:val="none" w:sz="0" w:space="0" w:color="auto"/>
            <w:right w:val="none" w:sz="0" w:space="0" w:color="auto"/>
          </w:divBdr>
        </w:div>
        <w:div w:id="955794832">
          <w:marLeft w:val="640"/>
          <w:marRight w:val="0"/>
          <w:marTop w:val="0"/>
          <w:marBottom w:val="0"/>
          <w:divBdr>
            <w:top w:val="none" w:sz="0" w:space="0" w:color="auto"/>
            <w:left w:val="none" w:sz="0" w:space="0" w:color="auto"/>
            <w:bottom w:val="none" w:sz="0" w:space="0" w:color="auto"/>
            <w:right w:val="none" w:sz="0" w:space="0" w:color="auto"/>
          </w:divBdr>
        </w:div>
        <w:div w:id="999696678">
          <w:marLeft w:val="640"/>
          <w:marRight w:val="0"/>
          <w:marTop w:val="0"/>
          <w:marBottom w:val="0"/>
          <w:divBdr>
            <w:top w:val="none" w:sz="0" w:space="0" w:color="auto"/>
            <w:left w:val="none" w:sz="0" w:space="0" w:color="auto"/>
            <w:bottom w:val="none" w:sz="0" w:space="0" w:color="auto"/>
            <w:right w:val="none" w:sz="0" w:space="0" w:color="auto"/>
          </w:divBdr>
        </w:div>
        <w:div w:id="503863424">
          <w:marLeft w:val="640"/>
          <w:marRight w:val="0"/>
          <w:marTop w:val="0"/>
          <w:marBottom w:val="0"/>
          <w:divBdr>
            <w:top w:val="none" w:sz="0" w:space="0" w:color="auto"/>
            <w:left w:val="none" w:sz="0" w:space="0" w:color="auto"/>
            <w:bottom w:val="none" w:sz="0" w:space="0" w:color="auto"/>
            <w:right w:val="none" w:sz="0" w:space="0" w:color="auto"/>
          </w:divBdr>
        </w:div>
        <w:div w:id="951743031">
          <w:marLeft w:val="640"/>
          <w:marRight w:val="0"/>
          <w:marTop w:val="0"/>
          <w:marBottom w:val="0"/>
          <w:divBdr>
            <w:top w:val="none" w:sz="0" w:space="0" w:color="auto"/>
            <w:left w:val="none" w:sz="0" w:space="0" w:color="auto"/>
            <w:bottom w:val="none" w:sz="0" w:space="0" w:color="auto"/>
            <w:right w:val="none" w:sz="0" w:space="0" w:color="auto"/>
          </w:divBdr>
        </w:div>
        <w:div w:id="1343244180">
          <w:marLeft w:val="640"/>
          <w:marRight w:val="0"/>
          <w:marTop w:val="0"/>
          <w:marBottom w:val="0"/>
          <w:divBdr>
            <w:top w:val="none" w:sz="0" w:space="0" w:color="auto"/>
            <w:left w:val="none" w:sz="0" w:space="0" w:color="auto"/>
            <w:bottom w:val="none" w:sz="0" w:space="0" w:color="auto"/>
            <w:right w:val="none" w:sz="0" w:space="0" w:color="auto"/>
          </w:divBdr>
        </w:div>
        <w:div w:id="400561998">
          <w:marLeft w:val="640"/>
          <w:marRight w:val="0"/>
          <w:marTop w:val="0"/>
          <w:marBottom w:val="0"/>
          <w:divBdr>
            <w:top w:val="none" w:sz="0" w:space="0" w:color="auto"/>
            <w:left w:val="none" w:sz="0" w:space="0" w:color="auto"/>
            <w:bottom w:val="none" w:sz="0" w:space="0" w:color="auto"/>
            <w:right w:val="none" w:sz="0" w:space="0" w:color="auto"/>
          </w:divBdr>
        </w:div>
        <w:div w:id="138424144">
          <w:marLeft w:val="640"/>
          <w:marRight w:val="0"/>
          <w:marTop w:val="0"/>
          <w:marBottom w:val="0"/>
          <w:divBdr>
            <w:top w:val="none" w:sz="0" w:space="0" w:color="auto"/>
            <w:left w:val="none" w:sz="0" w:space="0" w:color="auto"/>
            <w:bottom w:val="none" w:sz="0" w:space="0" w:color="auto"/>
            <w:right w:val="none" w:sz="0" w:space="0" w:color="auto"/>
          </w:divBdr>
        </w:div>
        <w:div w:id="785347998">
          <w:marLeft w:val="640"/>
          <w:marRight w:val="0"/>
          <w:marTop w:val="0"/>
          <w:marBottom w:val="0"/>
          <w:divBdr>
            <w:top w:val="none" w:sz="0" w:space="0" w:color="auto"/>
            <w:left w:val="none" w:sz="0" w:space="0" w:color="auto"/>
            <w:bottom w:val="none" w:sz="0" w:space="0" w:color="auto"/>
            <w:right w:val="none" w:sz="0" w:space="0" w:color="auto"/>
          </w:divBdr>
        </w:div>
        <w:div w:id="1576549394">
          <w:marLeft w:val="640"/>
          <w:marRight w:val="0"/>
          <w:marTop w:val="0"/>
          <w:marBottom w:val="0"/>
          <w:divBdr>
            <w:top w:val="none" w:sz="0" w:space="0" w:color="auto"/>
            <w:left w:val="none" w:sz="0" w:space="0" w:color="auto"/>
            <w:bottom w:val="none" w:sz="0" w:space="0" w:color="auto"/>
            <w:right w:val="none" w:sz="0" w:space="0" w:color="auto"/>
          </w:divBdr>
        </w:div>
        <w:div w:id="280187064">
          <w:marLeft w:val="640"/>
          <w:marRight w:val="0"/>
          <w:marTop w:val="0"/>
          <w:marBottom w:val="0"/>
          <w:divBdr>
            <w:top w:val="none" w:sz="0" w:space="0" w:color="auto"/>
            <w:left w:val="none" w:sz="0" w:space="0" w:color="auto"/>
            <w:bottom w:val="none" w:sz="0" w:space="0" w:color="auto"/>
            <w:right w:val="none" w:sz="0" w:space="0" w:color="auto"/>
          </w:divBdr>
        </w:div>
        <w:div w:id="886843800">
          <w:marLeft w:val="640"/>
          <w:marRight w:val="0"/>
          <w:marTop w:val="0"/>
          <w:marBottom w:val="0"/>
          <w:divBdr>
            <w:top w:val="none" w:sz="0" w:space="0" w:color="auto"/>
            <w:left w:val="none" w:sz="0" w:space="0" w:color="auto"/>
            <w:bottom w:val="none" w:sz="0" w:space="0" w:color="auto"/>
            <w:right w:val="none" w:sz="0" w:space="0" w:color="auto"/>
          </w:divBdr>
        </w:div>
        <w:div w:id="1155490365">
          <w:marLeft w:val="640"/>
          <w:marRight w:val="0"/>
          <w:marTop w:val="0"/>
          <w:marBottom w:val="0"/>
          <w:divBdr>
            <w:top w:val="none" w:sz="0" w:space="0" w:color="auto"/>
            <w:left w:val="none" w:sz="0" w:space="0" w:color="auto"/>
            <w:bottom w:val="none" w:sz="0" w:space="0" w:color="auto"/>
            <w:right w:val="none" w:sz="0" w:space="0" w:color="auto"/>
          </w:divBdr>
        </w:div>
        <w:div w:id="1941571322">
          <w:marLeft w:val="640"/>
          <w:marRight w:val="0"/>
          <w:marTop w:val="0"/>
          <w:marBottom w:val="0"/>
          <w:divBdr>
            <w:top w:val="none" w:sz="0" w:space="0" w:color="auto"/>
            <w:left w:val="none" w:sz="0" w:space="0" w:color="auto"/>
            <w:bottom w:val="none" w:sz="0" w:space="0" w:color="auto"/>
            <w:right w:val="none" w:sz="0" w:space="0" w:color="auto"/>
          </w:divBdr>
        </w:div>
        <w:div w:id="628362022">
          <w:marLeft w:val="640"/>
          <w:marRight w:val="0"/>
          <w:marTop w:val="0"/>
          <w:marBottom w:val="0"/>
          <w:divBdr>
            <w:top w:val="none" w:sz="0" w:space="0" w:color="auto"/>
            <w:left w:val="none" w:sz="0" w:space="0" w:color="auto"/>
            <w:bottom w:val="none" w:sz="0" w:space="0" w:color="auto"/>
            <w:right w:val="none" w:sz="0" w:space="0" w:color="auto"/>
          </w:divBdr>
        </w:div>
        <w:div w:id="1090085411">
          <w:marLeft w:val="640"/>
          <w:marRight w:val="0"/>
          <w:marTop w:val="0"/>
          <w:marBottom w:val="0"/>
          <w:divBdr>
            <w:top w:val="none" w:sz="0" w:space="0" w:color="auto"/>
            <w:left w:val="none" w:sz="0" w:space="0" w:color="auto"/>
            <w:bottom w:val="none" w:sz="0" w:space="0" w:color="auto"/>
            <w:right w:val="none" w:sz="0" w:space="0" w:color="auto"/>
          </w:divBdr>
        </w:div>
        <w:div w:id="1960183376">
          <w:marLeft w:val="640"/>
          <w:marRight w:val="0"/>
          <w:marTop w:val="0"/>
          <w:marBottom w:val="0"/>
          <w:divBdr>
            <w:top w:val="none" w:sz="0" w:space="0" w:color="auto"/>
            <w:left w:val="none" w:sz="0" w:space="0" w:color="auto"/>
            <w:bottom w:val="none" w:sz="0" w:space="0" w:color="auto"/>
            <w:right w:val="none" w:sz="0" w:space="0" w:color="auto"/>
          </w:divBdr>
        </w:div>
        <w:div w:id="714426568">
          <w:marLeft w:val="640"/>
          <w:marRight w:val="0"/>
          <w:marTop w:val="0"/>
          <w:marBottom w:val="0"/>
          <w:divBdr>
            <w:top w:val="none" w:sz="0" w:space="0" w:color="auto"/>
            <w:left w:val="none" w:sz="0" w:space="0" w:color="auto"/>
            <w:bottom w:val="none" w:sz="0" w:space="0" w:color="auto"/>
            <w:right w:val="none" w:sz="0" w:space="0" w:color="auto"/>
          </w:divBdr>
        </w:div>
        <w:div w:id="915474206">
          <w:marLeft w:val="640"/>
          <w:marRight w:val="0"/>
          <w:marTop w:val="0"/>
          <w:marBottom w:val="0"/>
          <w:divBdr>
            <w:top w:val="none" w:sz="0" w:space="0" w:color="auto"/>
            <w:left w:val="none" w:sz="0" w:space="0" w:color="auto"/>
            <w:bottom w:val="none" w:sz="0" w:space="0" w:color="auto"/>
            <w:right w:val="none" w:sz="0" w:space="0" w:color="auto"/>
          </w:divBdr>
        </w:div>
        <w:div w:id="233976353">
          <w:marLeft w:val="640"/>
          <w:marRight w:val="0"/>
          <w:marTop w:val="0"/>
          <w:marBottom w:val="0"/>
          <w:divBdr>
            <w:top w:val="none" w:sz="0" w:space="0" w:color="auto"/>
            <w:left w:val="none" w:sz="0" w:space="0" w:color="auto"/>
            <w:bottom w:val="none" w:sz="0" w:space="0" w:color="auto"/>
            <w:right w:val="none" w:sz="0" w:space="0" w:color="auto"/>
          </w:divBdr>
        </w:div>
        <w:div w:id="808937677">
          <w:marLeft w:val="640"/>
          <w:marRight w:val="0"/>
          <w:marTop w:val="0"/>
          <w:marBottom w:val="0"/>
          <w:divBdr>
            <w:top w:val="none" w:sz="0" w:space="0" w:color="auto"/>
            <w:left w:val="none" w:sz="0" w:space="0" w:color="auto"/>
            <w:bottom w:val="none" w:sz="0" w:space="0" w:color="auto"/>
            <w:right w:val="none" w:sz="0" w:space="0" w:color="auto"/>
          </w:divBdr>
        </w:div>
        <w:div w:id="620888248">
          <w:marLeft w:val="640"/>
          <w:marRight w:val="0"/>
          <w:marTop w:val="0"/>
          <w:marBottom w:val="0"/>
          <w:divBdr>
            <w:top w:val="none" w:sz="0" w:space="0" w:color="auto"/>
            <w:left w:val="none" w:sz="0" w:space="0" w:color="auto"/>
            <w:bottom w:val="none" w:sz="0" w:space="0" w:color="auto"/>
            <w:right w:val="none" w:sz="0" w:space="0" w:color="auto"/>
          </w:divBdr>
        </w:div>
        <w:div w:id="512039582">
          <w:marLeft w:val="640"/>
          <w:marRight w:val="0"/>
          <w:marTop w:val="0"/>
          <w:marBottom w:val="0"/>
          <w:divBdr>
            <w:top w:val="none" w:sz="0" w:space="0" w:color="auto"/>
            <w:left w:val="none" w:sz="0" w:space="0" w:color="auto"/>
            <w:bottom w:val="none" w:sz="0" w:space="0" w:color="auto"/>
            <w:right w:val="none" w:sz="0" w:space="0" w:color="auto"/>
          </w:divBdr>
        </w:div>
        <w:div w:id="616788724">
          <w:marLeft w:val="640"/>
          <w:marRight w:val="0"/>
          <w:marTop w:val="0"/>
          <w:marBottom w:val="0"/>
          <w:divBdr>
            <w:top w:val="none" w:sz="0" w:space="0" w:color="auto"/>
            <w:left w:val="none" w:sz="0" w:space="0" w:color="auto"/>
            <w:bottom w:val="none" w:sz="0" w:space="0" w:color="auto"/>
            <w:right w:val="none" w:sz="0" w:space="0" w:color="auto"/>
          </w:divBdr>
        </w:div>
        <w:div w:id="462775596">
          <w:marLeft w:val="640"/>
          <w:marRight w:val="0"/>
          <w:marTop w:val="0"/>
          <w:marBottom w:val="0"/>
          <w:divBdr>
            <w:top w:val="none" w:sz="0" w:space="0" w:color="auto"/>
            <w:left w:val="none" w:sz="0" w:space="0" w:color="auto"/>
            <w:bottom w:val="none" w:sz="0" w:space="0" w:color="auto"/>
            <w:right w:val="none" w:sz="0" w:space="0" w:color="auto"/>
          </w:divBdr>
        </w:div>
        <w:div w:id="2077589139">
          <w:marLeft w:val="640"/>
          <w:marRight w:val="0"/>
          <w:marTop w:val="0"/>
          <w:marBottom w:val="0"/>
          <w:divBdr>
            <w:top w:val="none" w:sz="0" w:space="0" w:color="auto"/>
            <w:left w:val="none" w:sz="0" w:space="0" w:color="auto"/>
            <w:bottom w:val="none" w:sz="0" w:space="0" w:color="auto"/>
            <w:right w:val="none" w:sz="0" w:space="0" w:color="auto"/>
          </w:divBdr>
        </w:div>
        <w:div w:id="2031373516">
          <w:marLeft w:val="640"/>
          <w:marRight w:val="0"/>
          <w:marTop w:val="0"/>
          <w:marBottom w:val="0"/>
          <w:divBdr>
            <w:top w:val="none" w:sz="0" w:space="0" w:color="auto"/>
            <w:left w:val="none" w:sz="0" w:space="0" w:color="auto"/>
            <w:bottom w:val="none" w:sz="0" w:space="0" w:color="auto"/>
            <w:right w:val="none" w:sz="0" w:space="0" w:color="auto"/>
          </w:divBdr>
        </w:div>
        <w:div w:id="1556237069">
          <w:marLeft w:val="640"/>
          <w:marRight w:val="0"/>
          <w:marTop w:val="0"/>
          <w:marBottom w:val="0"/>
          <w:divBdr>
            <w:top w:val="none" w:sz="0" w:space="0" w:color="auto"/>
            <w:left w:val="none" w:sz="0" w:space="0" w:color="auto"/>
            <w:bottom w:val="none" w:sz="0" w:space="0" w:color="auto"/>
            <w:right w:val="none" w:sz="0" w:space="0" w:color="auto"/>
          </w:divBdr>
        </w:div>
        <w:div w:id="1652370825">
          <w:marLeft w:val="640"/>
          <w:marRight w:val="0"/>
          <w:marTop w:val="0"/>
          <w:marBottom w:val="0"/>
          <w:divBdr>
            <w:top w:val="none" w:sz="0" w:space="0" w:color="auto"/>
            <w:left w:val="none" w:sz="0" w:space="0" w:color="auto"/>
            <w:bottom w:val="none" w:sz="0" w:space="0" w:color="auto"/>
            <w:right w:val="none" w:sz="0" w:space="0" w:color="auto"/>
          </w:divBdr>
        </w:div>
        <w:div w:id="127482574">
          <w:marLeft w:val="640"/>
          <w:marRight w:val="0"/>
          <w:marTop w:val="0"/>
          <w:marBottom w:val="0"/>
          <w:divBdr>
            <w:top w:val="none" w:sz="0" w:space="0" w:color="auto"/>
            <w:left w:val="none" w:sz="0" w:space="0" w:color="auto"/>
            <w:bottom w:val="none" w:sz="0" w:space="0" w:color="auto"/>
            <w:right w:val="none" w:sz="0" w:space="0" w:color="auto"/>
          </w:divBdr>
        </w:div>
        <w:div w:id="183062037">
          <w:marLeft w:val="640"/>
          <w:marRight w:val="0"/>
          <w:marTop w:val="0"/>
          <w:marBottom w:val="0"/>
          <w:divBdr>
            <w:top w:val="none" w:sz="0" w:space="0" w:color="auto"/>
            <w:left w:val="none" w:sz="0" w:space="0" w:color="auto"/>
            <w:bottom w:val="none" w:sz="0" w:space="0" w:color="auto"/>
            <w:right w:val="none" w:sz="0" w:space="0" w:color="auto"/>
          </w:divBdr>
        </w:div>
        <w:div w:id="467163096">
          <w:marLeft w:val="640"/>
          <w:marRight w:val="0"/>
          <w:marTop w:val="0"/>
          <w:marBottom w:val="0"/>
          <w:divBdr>
            <w:top w:val="none" w:sz="0" w:space="0" w:color="auto"/>
            <w:left w:val="none" w:sz="0" w:space="0" w:color="auto"/>
            <w:bottom w:val="none" w:sz="0" w:space="0" w:color="auto"/>
            <w:right w:val="none" w:sz="0" w:space="0" w:color="auto"/>
          </w:divBdr>
        </w:div>
        <w:div w:id="767426856">
          <w:marLeft w:val="640"/>
          <w:marRight w:val="0"/>
          <w:marTop w:val="0"/>
          <w:marBottom w:val="0"/>
          <w:divBdr>
            <w:top w:val="none" w:sz="0" w:space="0" w:color="auto"/>
            <w:left w:val="none" w:sz="0" w:space="0" w:color="auto"/>
            <w:bottom w:val="none" w:sz="0" w:space="0" w:color="auto"/>
            <w:right w:val="none" w:sz="0" w:space="0" w:color="auto"/>
          </w:divBdr>
        </w:div>
        <w:div w:id="1479497775">
          <w:marLeft w:val="640"/>
          <w:marRight w:val="0"/>
          <w:marTop w:val="0"/>
          <w:marBottom w:val="0"/>
          <w:divBdr>
            <w:top w:val="none" w:sz="0" w:space="0" w:color="auto"/>
            <w:left w:val="none" w:sz="0" w:space="0" w:color="auto"/>
            <w:bottom w:val="none" w:sz="0" w:space="0" w:color="auto"/>
            <w:right w:val="none" w:sz="0" w:space="0" w:color="auto"/>
          </w:divBdr>
        </w:div>
        <w:div w:id="310016601">
          <w:marLeft w:val="640"/>
          <w:marRight w:val="0"/>
          <w:marTop w:val="0"/>
          <w:marBottom w:val="0"/>
          <w:divBdr>
            <w:top w:val="none" w:sz="0" w:space="0" w:color="auto"/>
            <w:left w:val="none" w:sz="0" w:space="0" w:color="auto"/>
            <w:bottom w:val="none" w:sz="0" w:space="0" w:color="auto"/>
            <w:right w:val="none" w:sz="0" w:space="0" w:color="auto"/>
          </w:divBdr>
        </w:div>
        <w:div w:id="1498576885">
          <w:marLeft w:val="640"/>
          <w:marRight w:val="0"/>
          <w:marTop w:val="0"/>
          <w:marBottom w:val="0"/>
          <w:divBdr>
            <w:top w:val="none" w:sz="0" w:space="0" w:color="auto"/>
            <w:left w:val="none" w:sz="0" w:space="0" w:color="auto"/>
            <w:bottom w:val="none" w:sz="0" w:space="0" w:color="auto"/>
            <w:right w:val="none" w:sz="0" w:space="0" w:color="auto"/>
          </w:divBdr>
        </w:div>
        <w:div w:id="221254176">
          <w:marLeft w:val="640"/>
          <w:marRight w:val="0"/>
          <w:marTop w:val="0"/>
          <w:marBottom w:val="0"/>
          <w:divBdr>
            <w:top w:val="none" w:sz="0" w:space="0" w:color="auto"/>
            <w:left w:val="none" w:sz="0" w:space="0" w:color="auto"/>
            <w:bottom w:val="none" w:sz="0" w:space="0" w:color="auto"/>
            <w:right w:val="none" w:sz="0" w:space="0" w:color="auto"/>
          </w:divBdr>
        </w:div>
        <w:div w:id="1559627554">
          <w:marLeft w:val="640"/>
          <w:marRight w:val="0"/>
          <w:marTop w:val="0"/>
          <w:marBottom w:val="0"/>
          <w:divBdr>
            <w:top w:val="none" w:sz="0" w:space="0" w:color="auto"/>
            <w:left w:val="none" w:sz="0" w:space="0" w:color="auto"/>
            <w:bottom w:val="none" w:sz="0" w:space="0" w:color="auto"/>
            <w:right w:val="none" w:sz="0" w:space="0" w:color="auto"/>
          </w:divBdr>
        </w:div>
        <w:div w:id="901716826">
          <w:marLeft w:val="640"/>
          <w:marRight w:val="0"/>
          <w:marTop w:val="0"/>
          <w:marBottom w:val="0"/>
          <w:divBdr>
            <w:top w:val="none" w:sz="0" w:space="0" w:color="auto"/>
            <w:left w:val="none" w:sz="0" w:space="0" w:color="auto"/>
            <w:bottom w:val="none" w:sz="0" w:space="0" w:color="auto"/>
            <w:right w:val="none" w:sz="0" w:space="0" w:color="auto"/>
          </w:divBdr>
        </w:div>
        <w:div w:id="1310399762">
          <w:marLeft w:val="640"/>
          <w:marRight w:val="0"/>
          <w:marTop w:val="0"/>
          <w:marBottom w:val="0"/>
          <w:divBdr>
            <w:top w:val="none" w:sz="0" w:space="0" w:color="auto"/>
            <w:left w:val="none" w:sz="0" w:space="0" w:color="auto"/>
            <w:bottom w:val="none" w:sz="0" w:space="0" w:color="auto"/>
            <w:right w:val="none" w:sz="0" w:space="0" w:color="auto"/>
          </w:divBdr>
        </w:div>
        <w:div w:id="1367178839">
          <w:marLeft w:val="640"/>
          <w:marRight w:val="0"/>
          <w:marTop w:val="0"/>
          <w:marBottom w:val="0"/>
          <w:divBdr>
            <w:top w:val="none" w:sz="0" w:space="0" w:color="auto"/>
            <w:left w:val="none" w:sz="0" w:space="0" w:color="auto"/>
            <w:bottom w:val="none" w:sz="0" w:space="0" w:color="auto"/>
            <w:right w:val="none" w:sz="0" w:space="0" w:color="auto"/>
          </w:divBdr>
        </w:div>
        <w:div w:id="1782072013">
          <w:marLeft w:val="640"/>
          <w:marRight w:val="0"/>
          <w:marTop w:val="0"/>
          <w:marBottom w:val="0"/>
          <w:divBdr>
            <w:top w:val="none" w:sz="0" w:space="0" w:color="auto"/>
            <w:left w:val="none" w:sz="0" w:space="0" w:color="auto"/>
            <w:bottom w:val="none" w:sz="0" w:space="0" w:color="auto"/>
            <w:right w:val="none" w:sz="0" w:space="0" w:color="auto"/>
          </w:divBdr>
        </w:div>
        <w:div w:id="1047872863">
          <w:marLeft w:val="640"/>
          <w:marRight w:val="0"/>
          <w:marTop w:val="0"/>
          <w:marBottom w:val="0"/>
          <w:divBdr>
            <w:top w:val="none" w:sz="0" w:space="0" w:color="auto"/>
            <w:left w:val="none" w:sz="0" w:space="0" w:color="auto"/>
            <w:bottom w:val="none" w:sz="0" w:space="0" w:color="auto"/>
            <w:right w:val="none" w:sz="0" w:space="0" w:color="auto"/>
          </w:divBdr>
        </w:div>
        <w:div w:id="1529181422">
          <w:marLeft w:val="640"/>
          <w:marRight w:val="0"/>
          <w:marTop w:val="0"/>
          <w:marBottom w:val="0"/>
          <w:divBdr>
            <w:top w:val="none" w:sz="0" w:space="0" w:color="auto"/>
            <w:left w:val="none" w:sz="0" w:space="0" w:color="auto"/>
            <w:bottom w:val="none" w:sz="0" w:space="0" w:color="auto"/>
            <w:right w:val="none" w:sz="0" w:space="0" w:color="auto"/>
          </w:divBdr>
        </w:div>
        <w:div w:id="2045328469">
          <w:marLeft w:val="640"/>
          <w:marRight w:val="0"/>
          <w:marTop w:val="0"/>
          <w:marBottom w:val="0"/>
          <w:divBdr>
            <w:top w:val="none" w:sz="0" w:space="0" w:color="auto"/>
            <w:left w:val="none" w:sz="0" w:space="0" w:color="auto"/>
            <w:bottom w:val="none" w:sz="0" w:space="0" w:color="auto"/>
            <w:right w:val="none" w:sz="0" w:space="0" w:color="auto"/>
          </w:divBdr>
        </w:div>
        <w:div w:id="317735364">
          <w:marLeft w:val="640"/>
          <w:marRight w:val="0"/>
          <w:marTop w:val="0"/>
          <w:marBottom w:val="0"/>
          <w:divBdr>
            <w:top w:val="none" w:sz="0" w:space="0" w:color="auto"/>
            <w:left w:val="none" w:sz="0" w:space="0" w:color="auto"/>
            <w:bottom w:val="none" w:sz="0" w:space="0" w:color="auto"/>
            <w:right w:val="none" w:sz="0" w:space="0" w:color="auto"/>
          </w:divBdr>
        </w:div>
        <w:div w:id="392775929">
          <w:marLeft w:val="640"/>
          <w:marRight w:val="0"/>
          <w:marTop w:val="0"/>
          <w:marBottom w:val="0"/>
          <w:divBdr>
            <w:top w:val="none" w:sz="0" w:space="0" w:color="auto"/>
            <w:left w:val="none" w:sz="0" w:space="0" w:color="auto"/>
            <w:bottom w:val="none" w:sz="0" w:space="0" w:color="auto"/>
            <w:right w:val="none" w:sz="0" w:space="0" w:color="auto"/>
          </w:divBdr>
        </w:div>
        <w:div w:id="519205577">
          <w:marLeft w:val="640"/>
          <w:marRight w:val="0"/>
          <w:marTop w:val="0"/>
          <w:marBottom w:val="0"/>
          <w:divBdr>
            <w:top w:val="none" w:sz="0" w:space="0" w:color="auto"/>
            <w:left w:val="none" w:sz="0" w:space="0" w:color="auto"/>
            <w:bottom w:val="none" w:sz="0" w:space="0" w:color="auto"/>
            <w:right w:val="none" w:sz="0" w:space="0" w:color="auto"/>
          </w:divBdr>
        </w:div>
        <w:div w:id="822046954">
          <w:marLeft w:val="640"/>
          <w:marRight w:val="0"/>
          <w:marTop w:val="0"/>
          <w:marBottom w:val="0"/>
          <w:divBdr>
            <w:top w:val="none" w:sz="0" w:space="0" w:color="auto"/>
            <w:left w:val="none" w:sz="0" w:space="0" w:color="auto"/>
            <w:bottom w:val="none" w:sz="0" w:space="0" w:color="auto"/>
            <w:right w:val="none" w:sz="0" w:space="0" w:color="auto"/>
          </w:divBdr>
        </w:div>
        <w:div w:id="1814638572">
          <w:marLeft w:val="640"/>
          <w:marRight w:val="0"/>
          <w:marTop w:val="0"/>
          <w:marBottom w:val="0"/>
          <w:divBdr>
            <w:top w:val="none" w:sz="0" w:space="0" w:color="auto"/>
            <w:left w:val="none" w:sz="0" w:space="0" w:color="auto"/>
            <w:bottom w:val="none" w:sz="0" w:space="0" w:color="auto"/>
            <w:right w:val="none" w:sz="0" w:space="0" w:color="auto"/>
          </w:divBdr>
        </w:div>
        <w:div w:id="259920009">
          <w:marLeft w:val="640"/>
          <w:marRight w:val="0"/>
          <w:marTop w:val="0"/>
          <w:marBottom w:val="0"/>
          <w:divBdr>
            <w:top w:val="none" w:sz="0" w:space="0" w:color="auto"/>
            <w:left w:val="none" w:sz="0" w:space="0" w:color="auto"/>
            <w:bottom w:val="none" w:sz="0" w:space="0" w:color="auto"/>
            <w:right w:val="none" w:sz="0" w:space="0" w:color="auto"/>
          </w:divBdr>
        </w:div>
        <w:div w:id="1393235307">
          <w:marLeft w:val="640"/>
          <w:marRight w:val="0"/>
          <w:marTop w:val="0"/>
          <w:marBottom w:val="0"/>
          <w:divBdr>
            <w:top w:val="none" w:sz="0" w:space="0" w:color="auto"/>
            <w:left w:val="none" w:sz="0" w:space="0" w:color="auto"/>
            <w:bottom w:val="none" w:sz="0" w:space="0" w:color="auto"/>
            <w:right w:val="none" w:sz="0" w:space="0" w:color="auto"/>
          </w:divBdr>
        </w:div>
        <w:div w:id="701634032">
          <w:marLeft w:val="640"/>
          <w:marRight w:val="0"/>
          <w:marTop w:val="0"/>
          <w:marBottom w:val="0"/>
          <w:divBdr>
            <w:top w:val="none" w:sz="0" w:space="0" w:color="auto"/>
            <w:left w:val="none" w:sz="0" w:space="0" w:color="auto"/>
            <w:bottom w:val="none" w:sz="0" w:space="0" w:color="auto"/>
            <w:right w:val="none" w:sz="0" w:space="0" w:color="auto"/>
          </w:divBdr>
        </w:div>
        <w:div w:id="690254239">
          <w:marLeft w:val="640"/>
          <w:marRight w:val="0"/>
          <w:marTop w:val="0"/>
          <w:marBottom w:val="0"/>
          <w:divBdr>
            <w:top w:val="none" w:sz="0" w:space="0" w:color="auto"/>
            <w:left w:val="none" w:sz="0" w:space="0" w:color="auto"/>
            <w:bottom w:val="none" w:sz="0" w:space="0" w:color="auto"/>
            <w:right w:val="none" w:sz="0" w:space="0" w:color="auto"/>
          </w:divBdr>
        </w:div>
        <w:div w:id="2076319727">
          <w:marLeft w:val="640"/>
          <w:marRight w:val="0"/>
          <w:marTop w:val="0"/>
          <w:marBottom w:val="0"/>
          <w:divBdr>
            <w:top w:val="none" w:sz="0" w:space="0" w:color="auto"/>
            <w:left w:val="none" w:sz="0" w:space="0" w:color="auto"/>
            <w:bottom w:val="none" w:sz="0" w:space="0" w:color="auto"/>
            <w:right w:val="none" w:sz="0" w:space="0" w:color="auto"/>
          </w:divBdr>
        </w:div>
        <w:div w:id="621960313">
          <w:marLeft w:val="640"/>
          <w:marRight w:val="0"/>
          <w:marTop w:val="0"/>
          <w:marBottom w:val="0"/>
          <w:divBdr>
            <w:top w:val="none" w:sz="0" w:space="0" w:color="auto"/>
            <w:left w:val="none" w:sz="0" w:space="0" w:color="auto"/>
            <w:bottom w:val="none" w:sz="0" w:space="0" w:color="auto"/>
            <w:right w:val="none" w:sz="0" w:space="0" w:color="auto"/>
          </w:divBdr>
        </w:div>
        <w:div w:id="1020467251">
          <w:marLeft w:val="640"/>
          <w:marRight w:val="0"/>
          <w:marTop w:val="0"/>
          <w:marBottom w:val="0"/>
          <w:divBdr>
            <w:top w:val="none" w:sz="0" w:space="0" w:color="auto"/>
            <w:left w:val="none" w:sz="0" w:space="0" w:color="auto"/>
            <w:bottom w:val="none" w:sz="0" w:space="0" w:color="auto"/>
            <w:right w:val="none" w:sz="0" w:space="0" w:color="auto"/>
          </w:divBdr>
        </w:div>
        <w:div w:id="1720740370">
          <w:marLeft w:val="640"/>
          <w:marRight w:val="0"/>
          <w:marTop w:val="0"/>
          <w:marBottom w:val="0"/>
          <w:divBdr>
            <w:top w:val="none" w:sz="0" w:space="0" w:color="auto"/>
            <w:left w:val="none" w:sz="0" w:space="0" w:color="auto"/>
            <w:bottom w:val="none" w:sz="0" w:space="0" w:color="auto"/>
            <w:right w:val="none" w:sz="0" w:space="0" w:color="auto"/>
          </w:divBdr>
        </w:div>
        <w:div w:id="1680883449">
          <w:marLeft w:val="640"/>
          <w:marRight w:val="0"/>
          <w:marTop w:val="0"/>
          <w:marBottom w:val="0"/>
          <w:divBdr>
            <w:top w:val="none" w:sz="0" w:space="0" w:color="auto"/>
            <w:left w:val="none" w:sz="0" w:space="0" w:color="auto"/>
            <w:bottom w:val="none" w:sz="0" w:space="0" w:color="auto"/>
            <w:right w:val="none" w:sz="0" w:space="0" w:color="auto"/>
          </w:divBdr>
        </w:div>
        <w:div w:id="2108960313">
          <w:marLeft w:val="640"/>
          <w:marRight w:val="0"/>
          <w:marTop w:val="0"/>
          <w:marBottom w:val="0"/>
          <w:divBdr>
            <w:top w:val="none" w:sz="0" w:space="0" w:color="auto"/>
            <w:left w:val="none" w:sz="0" w:space="0" w:color="auto"/>
            <w:bottom w:val="none" w:sz="0" w:space="0" w:color="auto"/>
            <w:right w:val="none" w:sz="0" w:space="0" w:color="auto"/>
          </w:divBdr>
        </w:div>
        <w:div w:id="1449814907">
          <w:marLeft w:val="640"/>
          <w:marRight w:val="0"/>
          <w:marTop w:val="0"/>
          <w:marBottom w:val="0"/>
          <w:divBdr>
            <w:top w:val="none" w:sz="0" w:space="0" w:color="auto"/>
            <w:left w:val="none" w:sz="0" w:space="0" w:color="auto"/>
            <w:bottom w:val="none" w:sz="0" w:space="0" w:color="auto"/>
            <w:right w:val="none" w:sz="0" w:space="0" w:color="auto"/>
          </w:divBdr>
        </w:div>
        <w:div w:id="1833326777">
          <w:marLeft w:val="640"/>
          <w:marRight w:val="0"/>
          <w:marTop w:val="0"/>
          <w:marBottom w:val="0"/>
          <w:divBdr>
            <w:top w:val="none" w:sz="0" w:space="0" w:color="auto"/>
            <w:left w:val="none" w:sz="0" w:space="0" w:color="auto"/>
            <w:bottom w:val="none" w:sz="0" w:space="0" w:color="auto"/>
            <w:right w:val="none" w:sz="0" w:space="0" w:color="auto"/>
          </w:divBdr>
        </w:div>
        <w:div w:id="1595358507">
          <w:marLeft w:val="640"/>
          <w:marRight w:val="0"/>
          <w:marTop w:val="0"/>
          <w:marBottom w:val="0"/>
          <w:divBdr>
            <w:top w:val="none" w:sz="0" w:space="0" w:color="auto"/>
            <w:left w:val="none" w:sz="0" w:space="0" w:color="auto"/>
            <w:bottom w:val="none" w:sz="0" w:space="0" w:color="auto"/>
            <w:right w:val="none" w:sz="0" w:space="0" w:color="auto"/>
          </w:divBdr>
        </w:div>
        <w:div w:id="788202901">
          <w:marLeft w:val="640"/>
          <w:marRight w:val="0"/>
          <w:marTop w:val="0"/>
          <w:marBottom w:val="0"/>
          <w:divBdr>
            <w:top w:val="none" w:sz="0" w:space="0" w:color="auto"/>
            <w:left w:val="none" w:sz="0" w:space="0" w:color="auto"/>
            <w:bottom w:val="none" w:sz="0" w:space="0" w:color="auto"/>
            <w:right w:val="none" w:sz="0" w:space="0" w:color="auto"/>
          </w:divBdr>
        </w:div>
        <w:div w:id="557084840">
          <w:marLeft w:val="640"/>
          <w:marRight w:val="0"/>
          <w:marTop w:val="0"/>
          <w:marBottom w:val="0"/>
          <w:divBdr>
            <w:top w:val="none" w:sz="0" w:space="0" w:color="auto"/>
            <w:left w:val="none" w:sz="0" w:space="0" w:color="auto"/>
            <w:bottom w:val="none" w:sz="0" w:space="0" w:color="auto"/>
            <w:right w:val="none" w:sz="0" w:space="0" w:color="auto"/>
          </w:divBdr>
        </w:div>
        <w:div w:id="1942951344">
          <w:marLeft w:val="640"/>
          <w:marRight w:val="0"/>
          <w:marTop w:val="0"/>
          <w:marBottom w:val="0"/>
          <w:divBdr>
            <w:top w:val="none" w:sz="0" w:space="0" w:color="auto"/>
            <w:left w:val="none" w:sz="0" w:space="0" w:color="auto"/>
            <w:bottom w:val="none" w:sz="0" w:space="0" w:color="auto"/>
            <w:right w:val="none" w:sz="0" w:space="0" w:color="auto"/>
          </w:divBdr>
        </w:div>
        <w:div w:id="2142572001">
          <w:marLeft w:val="640"/>
          <w:marRight w:val="0"/>
          <w:marTop w:val="0"/>
          <w:marBottom w:val="0"/>
          <w:divBdr>
            <w:top w:val="none" w:sz="0" w:space="0" w:color="auto"/>
            <w:left w:val="none" w:sz="0" w:space="0" w:color="auto"/>
            <w:bottom w:val="none" w:sz="0" w:space="0" w:color="auto"/>
            <w:right w:val="none" w:sz="0" w:space="0" w:color="auto"/>
          </w:divBdr>
        </w:div>
        <w:div w:id="1802113315">
          <w:marLeft w:val="640"/>
          <w:marRight w:val="0"/>
          <w:marTop w:val="0"/>
          <w:marBottom w:val="0"/>
          <w:divBdr>
            <w:top w:val="none" w:sz="0" w:space="0" w:color="auto"/>
            <w:left w:val="none" w:sz="0" w:space="0" w:color="auto"/>
            <w:bottom w:val="none" w:sz="0" w:space="0" w:color="auto"/>
            <w:right w:val="none" w:sz="0" w:space="0" w:color="auto"/>
          </w:divBdr>
        </w:div>
        <w:div w:id="1808205829">
          <w:marLeft w:val="640"/>
          <w:marRight w:val="0"/>
          <w:marTop w:val="0"/>
          <w:marBottom w:val="0"/>
          <w:divBdr>
            <w:top w:val="none" w:sz="0" w:space="0" w:color="auto"/>
            <w:left w:val="none" w:sz="0" w:space="0" w:color="auto"/>
            <w:bottom w:val="none" w:sz="0" w:space="0" w:color="auto"/>
            <w:right w:val="none" w:sz="0" w:space="0" w:color="auto"/>
          </w:divBdr>
        </w:div>
        <w:div w:id="690452837">
          <w:marLeft w:val="640"/>
          <w:marRight w:val="0"/>
          <w:marTop w:val="0"/>
          <w:marBottom w:val="0"/>
          <w:divBdr>
            <w:top w:val="none" w:sz="0" w:space="0" w:color="auto"/>
            <w:left w:val="none" w:sz="0" w:space="0" w:color="auto"/>
            <w:bottom w:val="none" w:sz="0" w:space="0" w:color="auto"/>
            <w:right w:val="none" w:sz="0" w:space="0" w:color="auto"/>
          </w:divBdr>
        </w:div>
        <w:div w:id="1074857059">
          <w:marLeft w:val="640"/>
          <w:marRight w:val="0"/>
          <w:marTop w:val="0"/>
          <w:marBottom w:val="0"/>
          <w:divBdr>
            <w:top w:val="none" w:sz="0" w:space="0" w:color="auto"/>
            <w:left w:val="none" w:sz="0" w:space="0" w:color="auto"/>
            <w:bottom w:val="none" w:sz="0" w:space="0" w:color="auto"/>
            <w:right w:val="none" w:sz="0" w:space="0" w:color="auto"/>
          </w:divBdr>
        </w:div>
        <w:div w:id="1489588988">
          <w:marLeft w:val="640"/>
          <w:marRight w:val="0"/>
          <w:marTop w:val="0"/>
          <w:marBottom w:val="0"/>
          <w:divBdr>
            <w:top w:val="none" w:sz="0" w:space="0" w:color="auto"/>
            <w:left w:val="none" w:sz="0" w:space="0" w:color="auto"/>
            <w:bottom w:val="none" w:sz="0" w:space="0" w:color="auto"/>
            <w:right w:val="none" w:sz="0" w:space="0" w:color="auto"/>
          </w:divBdr>
        </w:div>
        <w:div w:id="744381308">
          <w:marLeft w:val="640"/>
          <w:marRight w:val="0"/>
          <w:marTop w:val="0"/>
          <w:marBottom w:val="0"/>
          <w:divBdr>
            <w:top w:val="none" w:sz="0" w:space="0" w:color="auto"/>
            <w:left w:val="none" w:sz="0" w:space="0" w:color="auto"/>
            <w:bottom w:val="none" w:sz="0" w:space="0" w:color="auto"/>
            <w:right w:val="none" w:sz="0" w:space="0" w:color="auto"/>
          </w:divBdr>
        </w:div>
        <w:div w:id="1425374911">
          <w:marLeft w:val="640"/>
          <w:marRight w:val="0"/>
          <w:marTop w:val="0"/>
          <w:marBottom w:val="0"/>
          <w:divBdr>
            <w:top w:val="none" w:sz="0" w:space="0" w:color="auto"/>
            <w:left w:val="none" w:sz="0" w:space="0" w:color="auto"/>
            <w:bottom w:val="none" w:sz="0" w:space="0" w:color="auto"/>
            <w:right w:val="none" w:sz="0" w:space="0" w:color="auto"/>
          </w:divBdr>
        </w:div>
        <w:div w:id="320932413">
          <w:marLeft w:val="640"/>
          <w:marRight w:val="0"/>
          <w:marTop w:val="0"/>
          <w:marBottom w:val="0"/>
          <w:divBdr>
            <w:top w:val="none" w:sz="0" w:space="0" w:color="auto"/>
            <w:left w:val="none" w:sz="0" w:space="0" w:color="auto"/>
            <w:bottom w:val="none" w:sz="0" w:space="0" w:color="auto"/>
            <w:right w:val="none" w:sz="0" w:space="0" w:color="auto"/>
          </w:divBdr>
        </w:div>
        <w:div w:id="1535728023">
          <w:marLeft w:val="640"/>
          <w:marRight w:val="0"/>
          <w:marTop w:val="0"/>
          <w:marBottom w:val="0"/>
          <w:divBdr>
            <w:top w:val="none" w:sz="0" w:space="0" w:color="auto"/>
            <w:left w:val="none" w:sz="0" w:space="0" w:color="auto"/>
            <w:bottom w:val="none" w:sz="0" w:space="0" w:color="auto"/>
            <w:right w:val="none" w:sz="0" w:space="0" w:color="auto"/>
          </w:divBdr>
        </w:div>
        <w:div w:id="489442662">
          <w:marLeft w:val="640"/>
          <w:marRight w:val="0"/>
          <w:marTop w:val="0"/>
          <w:marBottom w:val="0"/>
          <w:divBdr>
            <w:top w:val="none" w:sz="0" w:space="0" w:color="auto"/>
            <w:left w:val="none" w:sz="0" w:space="0" w:color="auto"/>
            <w:bottom w:val="none" w:sz="0" w:space="0" w:color="auto"/>
            <w:right w:val="none" w:sz="0" w:space="0" w:color="auto"/>
          </w:divBdr>
        </w:div>
        <w:div w:id="1936161317">
          <w:marLeft w:val="640"/>
          <w:marRight w:val="0"/>
          <w:marTop w:val="0"/>
          <w:marBottom w:val="0"/>
          <w:divBdr>
            <w:top w:val="none" w:sz="0" w:space="0" w:color="auto"/>
            <w:left w:val="none" w:sz="0" w:space="0" w:color="auto"/>
            <w:bottom w:val="none" w:sz="0" w:space="0" w:color="auto"/>
            <w:right w:val="none" w:sz="0" w:space="0" w:color="auto"/>
          </w:divBdr>
        </w:div>
        <w:div w:id="470289454">
          <w:marLeft w:val="640"/>
          <w:marRight w:val="0"/>
          <w:marTop w:val="0"/>
          <w:marBottom w:val="0"/>
          <w:divBdr>
            <w:top w:val="none" w:sz="0" w:space="0" w:color="auto"/>
            <w:left w:val="none" w:sz="0" w:space="0" w:color="auto"/>
            <w:bottom w:val="none" w:sz="0" w:space="0" w:color="auto"/>
            <w:right w:val="none" w:sz="0" w:space="0" w:color="auto"/>
          </w:divBdr>
        </w:div>
        <w:div w:id="1177769580">
          <w:marLeft w:val="640"/>
          <w:marRight w:val="0"/>
          <w:marTop w:val="0"/>
          <w:marBottom w:val="0"/>
          <w:divBdr>
            <w:top w:val="none" w:sz="0" w:space="0" w:color="auto"/>
            <w:left w:val="none" w:sz="0" w:space="0" w:color="auto"/>
            <w:bottom w:val="none" w:sz="0" w:space="0" w:color="auto"/>
            <w:right w:val="none" w:sz="0" w:space="0" w:color="auto"/>
          </w:divBdr>
        </w:div>
        <w:div w:id="231932003">
          <w:marLeft w:val="640"/>
          <w:marRight w:val="0"/>
          <w:marTop w:val="0"/>
          <w:marBottom w:val="0"/>
          <w:divBdr>
            <w:top w:val="none" w:sz="0" w:space="0" w:color="auto"/>
            <w:left w:val="none" w:sz="0" w:space="0" w:color="auto"/>
            <w:bottom w:val="none" w:sz="0" w:space="0" w:color="auto"/>
            <w:right w:val="none" w:sz="0" w:space="0" w:color="auto"/>
          </w:divBdr>
        </w:div>
        <w:div w:id="1356073210">
          <w:marLeft w:val="640"/>
          <w:marRight w:val="0"/>
          <w:marTop w:val="0"/>
          <w:marBottom w:val="0"/>
          <w:divBdr>
            <w:top w:val="none" w:sz="0" w:space="0" w:color="auto"/>
            <w:left w:val="none" w:sz="0" w:space="0" w:color="auto"/>
            <w:bottom w:val="none" w:sz="0" w:space="0" w:color="auto"/>
            <w:right w:val="none" w:sz="0" w:space="0" w:color="auto"/>
          </w:divBdr>
        </w:div>
        <w:div w:id="2088723475">
          <w:marLeft w:val="640"/>
          <w:marRight w:val="0"/>
          <w:marTop w:val="0"/>
          <w:marBottom w:val="0"/>
          <w:divBdr>
            <w:top w:val="none" w:sz="0" w:space="0" w:color="auto"/>
            <w:left w:val="none" w:sz="0" w:space="0" w:color="auto"/>
            <w:bottom w:val="none" w:sz="0" w:space="0" w:color="auto"/>
            <w:right w:val="none" w:sz="0" w:space="0" w:color="auto"/>
          </w:divBdr>
        </w:div>
        <w:div w:id="1522233455">
          <w:marLeft w:val="640"/>
          <w:marRight w:val="0"/>
          <w:marTop w:val="0"/>
          <w:marBottom w:val="0"/>
          <w:divBdr>
            <w:top w:val="none" w:sz="0" w:space="0" w:color="auto"/>
            <w:left w:val="none" w:sz="0" w:space="0" w:color="auto"/>
            <w:bottom w:val="none" w:sz="0" w:space="0" w:color="auto"/>
            <w:right w:val="none" w:sz="0" w:space="0" w:color="auto"/>
          </w:divBdr>
        </w:div>
        <w:div w:id="1949774538">
          <w:marLeft w:val="640"/>
          <w:marRight w:val="0"/>
          <w:marTop w:val="0"/>
          <w:marBottom w:val="0"/>
          <w:divBdr>
            <w:top w:val="none" w:sz="0" w:space="0" w:color="auto"/>
            <w:left w:val="none" w:sz="0" w:space="0" w:color="auto"/>
            <w:bottom w:val="none" w:sz="0" w:space="0" w:color="auto"/>
            <w:right w:val="none" w:sz="0" w:space="0" w:color="auto"/>
          </w:divBdr>
        </w:div>
        <w:div w:id="1985771257">
          <w:marLeft w:val="640"/>
          <w:marRight w:val="0"/>
          <w:marTop w:val="0"/>
          <w:marBottom w:val="0"/>
          <w:divBdr>
            <w:top w:val="none" w:sz="0" w:space="0" w:color="auto"/>
            <w:left w:val="none" w:sz="0" w:space="0" w:color="auto"/>
            <w:bottom w:val="none" w:sz="0" w:space="0" w:color="auto"/>
            <w:right w:val="none" w:sz="0" w:space="0" w:color="auto"/>
          </w:divBdr>
        </w:div>
        <w:div w:id="1645546202">
          <w:marLeft w:val="640"/>
          <w:marRight w:val="0"/>
          <w:marTop w:val="0"/>
          <w:marBottom w:val="0"/>
          <w:divBdr>
            <w:top w:val="none" w:sz="0" w:space="0" w:color="auto"/>
            <w:left w:val="none" w:sz="0" w:space="0" w:color="auto"/>
            <w:bottom w:val="none" w:sz="0" w:space="0" w:color="auto"/>
            <w:right w:val="none" w:sz="0" w:space="0" w:color="auto"/>
          </w:divBdr>
        </w:div>
        <w:div w:id="1240099512">
          <w:marLeft w:val="640"/>
          <w:marRight w:val="0"/>
          <w:marTop w:val="0"/>
          <w:marBottom w:val="0"/>
          <w:divBdr>
            <w:top w:val="none" w:sz="0" w:space="0" w:color="auto"/>
            <w:left w:val="none" w:sz="0" w:space="0" w:color="auto"/>
            <w:bottom w:val="none" w:sz="0" w:space="0" w:color="auto"/>
            <w:right w:val="none" w:sz="0" w:space="0" w:color="auto"/>
          </w:divBdr>
        </w:div>
        <w:div w:id="1123571121">
          <w:marLeft w:val="640"/>
          <w:marRight w:val="0"/>
          <w:marTop w:val="0"/>
          <w:marBottom w:val="0"/>
          <w:divBdr>
            <w:top w:val="none" w:sz="0" w:space="0" w:color="auto"/>
            <w:left w:val="none" w:sz="0" w:space="0" w:color="auto"/>
            <w:bottom w:val="none" w:sz="0" w:space="0" w:color="auto"/>
            <w:right w:val="none" w:sz="0" w:space="0" w:color="auto"/>
          </w:divBdr>
        </w:div>
        <w:div w:id="321543448">
          <w:marLeft w:val="640"/>
          <w:marRight w:val="0"/>
          <w:marTop w:val="0"/>
          <w:marBottom w:val="0"/>
          <w:divBdr>
            <w:top w:val="none" w:sz="0" w:space="0" w:color="auto"/>
            <w:left w:val="none" w:sz="0" w:space="0" w:color="auto"/>
            <w:bottom w:val="none" w:sz="0" w:space="0" w:color="auto"/>
            <w:right w:val="none" w:sz="0" w:space="0" w:color="auto"/>
          </w:divBdr>
        </w:div>
        <w:div w:id="1992715598">
          <w:marLeft w:val="640"/>
          <w:marRight w:val="0"/>
          <w:marTop w:val="0"/>
          <w:marBottom w:val="0"/>
          <w:divBdr>
            <w:top w:val="none" w:sz="0" w:space="0" w:color="auto"/>
            <w:left w:val="none" w:sz="0" w:space="0" w:color="auto"/>
            <w:bottom w:val="none" w:sz="0" w:space="0" w:color="auto"/>
            <w:right w:val="none" w:sz="0" w:space="0" w:color="auto"/>
          </w:divBdr>
        </w:div>
        <w:div w:id="1772161469">
          <w:marLeft w:val="640"/>
          <w:marRight w:val="0"/>
          <w:marTop w:val="0"/>
          <w:marBottom w:val="0"/>
          <w:divBdr>
            <w:top w:val="none" w:sz="0" w:space="0" w:color="auto"/>
            <w:left w:val="none" w:sz="0" w:space="0" w:color="auto"/>
            <w:bottom w:val="none" w:sz="0" w:space="0" w:color="auto"/>
            <w:right w:val="none" w:sz="0" w:space="0" w:color="auto"/>
          </w:divBdr>
        </w:div>
        <w:div w:id="512188536">
          <w:marLeft w:val="640"/>
          <w:marRight w:val="0"/>
          <w:marTop w:val="0"/>
          <w:marBottom w:val="0"/>
          <w:divBdr>
            <w:top w:val="none" w:sz="0" w:space="0" w:color="auto"/>
            <w:left w:val="none" w:sz="0" w:space="0" w:color="auto"/>
            <w:bottom w:val="none" w:sz="0" w:space="0" w:color="auto"/>
            <w:right w:val="none" w:sz="0" w:space="0" w:color="auto"/>
          </w:divBdr>
        </w:div>
        <w:div w:id="48386949">
          <w:marLeft w:val="640"/>
          <w:marRight w:val="0"/>
          <w:marTop w:val="0"/>
          <w:marBottom w:val="0"/>
          <w:divBdr>
            <w:top w:val="none" w:sz="0" w:space="0" w:color="auto"/>
            <w:left w:val="none" w:sz="0" w:space="0" w:color="auto"/>
            <w:bottom w:val="none" w:sz="0" w:space="0" w:color="auto"/>
            <w:right w:val="none" w:sz="0" w:space="0" w:color="auto"/>
          </w:divBdr>
        </w:div>
        <w:div w:id="1125660613">
          <w:marLeft w:val="640"/>
          <w:marRight w:val="0"/>
          <w:marTop w:val="0"/>
          <w:marBottom w:val="0"/>
          <w:divBdr>
            <w:top w:val="none" w:sz="0" w:space="0" w:color="auto"/>
            <w:left w:val="none" w:sz="0" w:space="0" w:color="auto"/>
            <w:bottom w:val="none" w:sz="0" w:space="0" w:color="auto"/>
            <w:right w:val="none" w:sz="0" w:space="0" w:color="auto"/>
          </w:divBdr>
        </w:div>
        <w:div w:id="387148495">
          <w:marLeft w:val="640"/>
          <w:marRight w:val="0"/>
          <w:marTop w:val="0"/>
          <w:marBottom w:val="0"/>
          <w:divBdr>
            <w:top w:val="none" w:sz="0" w:space="0" w:color="auto"/>
            <w:left w:val="none" w:sz="0" w:space="0" w:color="auto"/>
            <w:bottom w:val="none" w:sz="0" w:space="0" w:color="auto"/>
            <w:right w:val="none" w:sz="0" w:space="0" w:color="auto"/>
          </w:divBdr>
        </w:div>
      </w:divsChild>
    </w:div>
    <w:div w:id="699167140">
      <w:bodyDiv w:val="1"/>
      <w:marLeft w:val="0"/>
      <w:marRight w:val="0"/>
      <w:marTop w:val="0"/>
      <w:marBottom w:val="0"/>
      <w:divBdr>
        <w:top w:val="none" w:sz="0" w:space="0" w:color="auto"/>
        <w:left w:val="none" w:sz="0" w:space="0" w:color="auto"/>
        <w:bottom w:val="none" w:sz="0" w:space="0" w:color="auto"/>
        <w:right w:val="none" w:sz="0" w:space="0" w:color="auto"/>
      </w:divBdr>
      <w:divsChild>
        <w:div w:id="1713723039">
          <w:marLeft w:val="640"/>
          <w:marRight w:val="0"/>
          <w:marTop w:val="0"/>
          <w:marBottom w:val="0"/>
          <w:divBdr>
            <w:top w:val="none" w:sz="0" w:space="0" w:color="auto"/>
            <w:left w:val="none" w:sz="0" w:space="0" w:color="auto"/>
            <w:bottom w:val="none" w:sz="0" w:space="0" w:color="auto"/>
            <w:right w:val="none" w:sz="0" w:space="0" w:color="auto"/>
          </w:divBdr>
        </w:div>
        <w:div w:id="627324282">
          <w:marLeft w:val="640"/>
          <w:marRight w:val="0"/>
          <w:marTop w:val="0"/>
          <w:marBottom w:val="0"/>
          <w:divBdr>
            <w:top w:val="none" w:sz="0" w:space="0" w:color="auto"/>
            <w:left w:val="none" w:sz="0" w:space="0" w:color="auto"/>
            <w:bottom w:val="none" w:sz="0" w:space="0" w:color="auto"/>
            <w:right w:val="none" w:sz="0" w:space="0" w:color="auto"/>
          </w:divBdr>
        </w:div>
        <w:div w:id="513685571">
          <w:marLeft w:val="640"/>
          <w:marRight w:val="0"/>
          <w:marTop w:val="0"/>
          <w:marBottom w:val="0"/>
          <w:divBdr>
            <w:top w:val="none" w:sz="0" w:space="0" w:color="auto"/>
            <w:left w:val="none" w:sz="0" w:space="0" w:color="auto"/>
            <w:bottom w:val="none" w:sz="0" w:space="0" w:color="auto"/>
            <w:right w:val="none" w:sz="0" w:space="0" w:color="auto"/>
          </w:divBdr>
        </w:div>
        <w:div w:id="76902447">
          <w:marLeft w:val="640"/>
          <w:marRight w:val="0"/>
          <w:marTop w:val="0"/>
          <w:marBottom w:val="0"/>
          <w:divBdr>
            <w:top w:val="none" w:sz="0" w:space="0" w:color="auto"/>
            <w:left w:val="none" w:sz="0" w:space="0" w:color="auto"/>
            <w:bottom w:val="none" w:sz="0" w:space="0" w:color="auto"/>
            <w:right w:val="none" w:sz="0" w:space="0" w:color="auto"/>
          </w:divBdr>
        </w:div>
        <w:div w:id="1988901263">
          <w:marLeft w:val="640"/>
          <w:marRight w:val="0"/>
          <w:marTop w:val="0"/>
          <w:marBottom w:val="0"/>
          <w:divBdr>
            <w:top w:val="none" w:sz="0" w:space="0" w:color="auto"/>
            <w:left w:val="none" w:sz="0" w:space="0" w:color="auto"/>
            <w:bottom w:val="none" w:sz="0" w:space="0" w:color="auto"/>
            <w:right w:val="none" w:sz="0" w:space="0" w:color="auto"/>
          </w:divBdr>
        </w:div>
        <w:div w:id="939609752">
          <w:marLeft w:val="640"/>
          <w:marRight w:val="0"/>
          <w:marTop w:val="0"/>
          <w:marBottom w:val="0"/>
          <w:divBdr>
            <w:top w:val="none" w:sz="0" w:space="0" w:color="auto"/>
            <w:left w:val="none" w:sz="0" w:space="0" w:color="auto"/>
            <w:bottom w:val="none" w:sz="0" w:space="0" w:color="auto"/>
            <w:right w:val="none" w:sz="0" w:space="0" w:color="auto"/>
          </w:divBdr>
        </w:div>
        <w:div w:id="1023242398">
          <w:marLeft w:val="640"/>
          <w:marRight w:val="0"/>
          <w:marTop w:val="0"/>
          <w:marBottom w:val="0"/>
          <w:divBdr>
            <w:top w:val="none" w:sz="0" w:space="0" w:color="auto"/>
            <w:left w:val="none" w:sz="0" w:space="0" w:color="auto"/>
            <w:bottom w:val="none" w:sz="0" w:space="0" w:color="auto"/>
            <w:right w:val="none" w:sz="0" w:space="0" w:color="auto"/>
          </w:divBdr>
        </w:div>
        <w:div w:id="154105201">
          <w:marLeft w:val="640"/>
          <w:marRight w:val="0"/>
          <w:marTop w:val="0"/>
          <w:marBottom w:val="0"/>
          <w:divBdr>
            <w:top w:val="none" w:sz="0" w:space="0" w:color="auto"/>
            <w:left w:val="none" w:sz="0" w:space="0" w:color="auto"/>
            <w:bottom w:val="none" w:sz="0" w:space="0" w:color="auto"/>
            <w:right w:val="none" w:sz="0" w:space="0" w:color="auto"/>
          </w:divBdr>
        </w:div>
        <w:div w:id="176625205">
          <w:marLeft w:val="640"/>
          <w:marRight w:val="0"/>
          <w:marTop w:val="0"/>
          <w:marBottom w:val="0"/>
          <w:divBdr>
            <w:top w:val="none" w:sz="0" w:space="0" w:color="auto"/>
            <w:left w:val="none" w:sz="0" w:space="0" w:color="auto"/>
            <w:bottom w:val="none" w:sz="0" w:space="0" w:color="auto"/>
            <w:right w:val="none" w:sz="0" w:space="0" w:color="auto"/>
          </w:divBdr>
        </w:div>
        <w:div w:id="240411576">
          <w:marLeft w:val="640"/>
          <w:marRight w:val="0"/>
          <w:marTop w:val="0"/>
          <w:marBottom w:val="0"/>
          <w:divBdr>
            <w:top w:val="none" w:sz="0" w:space="0" w:color="auto"/>
            <w:left w:val="none" w:sz="0" w:space="0" w:color="auto"/>
            <w:bottom w:val="none" w:sz="0" w:space="0" w:color="auto"/>
            <w:right w:val="none" w:sz="0" w:space="0" w:color="auto"/>
          </w:divBdr>
        </w:div>
        <w:div w:id="745150294">
          <w:marLeft w:val="640"/>
          <w:marRight w:val="0"/>
          <w:marTop w:val="0"/>
          <w:marBottom w:val="0"/>
          <w:divBdr>
            <w:top w:val="none" w:sz="0" w:space="0" w:color="auto"/>
            <w:left w:val="none" w:sz="0" w:space="0" w:color="auto"/>
            <w:bottom w:val="none" w:sz="0" w:space="0" w:color="auto"/>
            <w:right w:val="none" w:sz="0" w:space="0" w:color="auto"/>
          </w:divBdr>
        </w:div>
        <w:div w:id="1566993664">
          <w:marLeft w:val="640"/>
          <w:marRight w:val="0"/>
          <w:marTop w:val="0"/>
          <w:marBottom w:val="0"/>
          <w:divBdr>
            <w:top w:val="none" w:sz="0" w:space="0" w:color="auto"/>
            <w:left w:val="none" w:sz="0" w:space="0" w:color="auto"/>
            <w:bottom w:val="none" w:sz="0" w:space="0" w:color="auto"/>
            <w:right w:val="none" w:sz="0" w:space="0" w:color="auto"/>
          </w:divBdr>
        </w:div>
        <w:div w:id="1415128939">
          <w:marLeft w:val="640"/>
          <w:marRight w:val="0"/>
          <w:marTop w:val="0"/>
          <w:marBottom w:val="0"/>
          <w:divBdr>
            <w:top w:val="none" w:sz="0" w:space="0" w:color="auto"/>
            <w:left w:val="none" w:sz="0" w:space="0" w:color="auto"/>
            <w:bottom w:val="none" w:sz="0" w:space="0" w:color="auto"/>
            <w:right w:val="none" w:sz="0" w:space="0" w:color="auto"/>
          </w:divBdr>
        </w:div>
        <w:div w:id="1135830385">
          <w:marLeft w:val="640"/>
          <w:marRight w:val="0"/>
          <w:marTop w:val="0"/>
          <w:marBottom w:val="0"/>
          <w:divBdr>
            <w:top w:val="none" w:sz="0" w:space="0" w:color="auto"/>
            <w:left w:val="none" w:sz="0" w:space="0" w:color="auto"/>
            <w:bottom w:val="none" w:sz="0" w:space="0" w:color="auto"/>
            <w:right w:val="none" w:sz="0" w:space="0" w:color="auto"/>
          </w:divBdr>
        </w:div>
        <w:div w:id="1355963759">
          <w:marLeft w:val="640"/>
          <w:marRight w:val="0"/>
          <w:marTop w:val="0"/>
          <w:marBottom w:val="0"/>
          <w:divBdr>
            <w:top w:val="none" w:sz="0" w:space="0" w:color="auto"/>
            <w:left w:val="none" w:sz="0" w:space="0" w:color="auto"/>
            <w:bottom w:val="none" w:sz="0" w:space="0" w:color="auto"/>
            <w:right w:val="none" w:sz="0" w:space="0" w:color="auto"/>
          </w:divBdr>
        </w:div>
        <w:div w:id="4135617">
          <w:marLeft w:val="640"/>
          <w:marRight w:val="0"/>
          <w:marTop w:val="0"/>
          <w:marBottom w:val="0"/>
          <w:divBdr>
            <w:top w:val="none" w:sz="0" w:space="0" w:color="auto"/>
            <w:left w:val="none" w:sz="0" w:space="0" w:color="auto"/>
            <w:bottom w:val="none" w:sz="0" w:space="0" w:color="auto"/>
            <w:right w:val="none" w:sz="0" w:space="0" w:color="auto"/>
          </w:divBdr>
        </w:div>
        <w:div w:id="2134328459">
          <w:marLeft w:val="640"/>
          <w:marRight w:val="0"/>
          <w:marTop w:val="0"/>
          <w:marBottom w:val="0"/>
          <w:divBdr>
            <w:top w:val="none" w:sz="0" w:space="0" w:color="auto"/>
            <w:left w:val="none" w:sz="0" w:space="0" w:color="auto"/>
            <w:bottom w:val="none" w:sz="0" w:space="0" w:color="auto"/>
            <w:right w:val="none" w:sz="0" w:space="0" w:color="auto"/>
          </w:divBdr>
        </w:div>
        <w:div w:id="412969856">
          <w:marLeft w:val="640"/>
          <w:marRight w:val="0"/>
          <w:marTop w:val="0"/>
          <w:marBottom w:val="0"/>
          <w:divBdr>
            <w:top w:val="none" w:sz="0" w:space="0" w:color="auto"/>
            <w:left w:val="none" w:sz="0" w:space="0" w:color="auto"/>
            <w:bottom w:val="none" w:sz="0" w:space="0" w:color="auto"/>
            <w:right w:val="none" w:sz="0" w:space="0" w:color="auto"/>
          </w:divBdr>
        </w:div>
        <w:div w:id="931469955">
          <w:marLeft w:val="640"/>
          <w:marRight w:val="0"/>
          <w:marTop w:val="0"/>
          <w:marBottom w:val="0"/>
          <w:divBdr>
            <w:top w:val="none" w:sz="0" w:space="0" w:color="auto"/>
            <w:left w:val="none" w:sz="0" w:space="0" w:color="auto"/>
            <w:bottom w:val="none" w:sz="0" w:space="0" w:color="auto"/>
            <w:right w:val="none" w:sz="0" w:space="0" w:color="auto"/>
          </w:divBdr>
        </w:div>
        <w:div w:id="687757247">
          <w:marLeft w:val="640"/>
          <w:marRight w:val="0"/>
          <w:marTop w:val="0"/>
          <w:marBottom w:val="0"/>
          <w:divBdr>
            <w:top w:val="none" w:sz="0" w:space="0" w:color="auto"/>
            <w:left w:val="none" w:sz="0" w:space="0" w:color="auto"/>
            <w:bottom w:val="none" w:sz="0" w:space="0" w:color="auto"/>
            <w:right w:val="none" w:sz="0" w:space="0" w:color="auto"/>
          </w:divBdr>
        </w:div>
        <w:div w:id="1522403084">
          <w:marLeft w:val="640"/>
          <w:marRight w:val="0"/>
          <w:marTop w:val="0"/>
          <w:marBottom w:val="0"/>
          <w:divBdr>
            <w:top w:val="none" w:sz="0" w:space="0" w:color="auto"/>
            <w:left w:val="none" w:sz="0" w:space="0" w:color="auto"/>
            <w:bottom w:val="none" w:sz="0" w:space="0" w:color="auto"/>
            <w:right w:val="none" w:sz="0" w:space="0" w:color="auto"/>
          </w:divBdr>
        </w:div>
        <w:div w:id="1863474020">
          <w:marLeft w:val="640"/>
          <w:marRight w:val="0"/>
          <w:marTop w:val="0"/>
          <w:marBottom w:val="0"/>
          <w:divBdr>
            <w:top w:val="none" w:sz="0" w:space="0" w:color="auto"/>
            <w:left w:val="none" w:sz="0" w:space="0" w:color="auto"/>
            <w:bottom w:val="none" w:sz="0" w:space="0" w:color="auto"/>
            <w:right w:val="none" w:sz="0" w:space="0" w:color="auto"/>
          </w:divBdr>
        </w:div>
        <w:div w:id="1009603683">
          <w:marLeft w:val="640"/>
          <w:marRight w:val="0"/>
          <w:marTop w:val="0"/>
          <w:marBottom w:val="0"/>
          <w:divBdr>
            <w:top w:val="none" w:sz="0" w:space="0" w:color="auto"/>
            <w:left w:val="none" w:sz="0" w:space="0" w:color="auto"/>
            <w:bottom w:val="none" w:sz="0" w:space="0" w:color="auto"/>
            <w:right w:val="none" w:sz="0" w:space="0" w:color="auto"/>
          </w:divBdr>
        </w:div>
        <w:div w:id="1927693058">
          <w:marLeft w:val="640"/>
          <w:marRight w:val="0"/>
          <w:marTop w:val="0"/>
          <w:marBottom w:val="0"/>
          <w:divBdr>
            <w:top w:val="none" w:sz="0" w:space="0" w:color="auto"/>
            <w:left w:val="none" w:sz="0" w:space="0" w:color="auto"/>
            <w:bottom w:val="none" w:sz="0" w:space="0" w:color="auto"/>
            <w:right w:val="none" w:sz="0" w:space="0" w:color="auto"/>
          </w:divBdr>
        </w:div>
        <w:div w:id="1172178432">
          <w:marLeft w:val="640"/>
          <w:marRight w:val="0"/>
          <w:marTop w:val="0"/>
          <w:marBottom w:val="0"/>
          <w:divBdr>
            <w:top w:val="none" w:sz="0" w:space="0" w:color="auto"/>
            <w:left w:val="none" w:sz="0" w:space="0" w:color="auto"/>
            <w:bottom w:val="none" w:sz="0" w:space="0" w:color="auto"/>
            <w:right w:val="none" w:sz="0" w:space="0" w:color="auto"/>
          </w:divBdr>
        </w:div>
        <w:div w:id="1208184083">
          <w:marLeft w:val="640"/>
          <w:marRight w:val="0"/>
          <w:marTop w:val="0"/>
          <w:marBottom w:val="0"/>
          <w:divBdr>
            <w:top w:val="none" w:sz="0" w:space="0" w:color="auto"/>
            <w:left w:val="none" w:sz="0" w:space="0" w:color="auto"/>
            <w:bottom w:val="none" w:sz="0" w:space="0" w:color="auto"/>
            <w:right w:val="none" w:sz="0" w:space="0" w:color="auto"/>
          </w:divBdr>
        </w:div>
        <w:div w:id="221253938">
          <w:marLeft w:val="640"/>
          <w:marRight w:val="0"/>
          <w:marTop w:val="0"/>
          <w:marBottom w:val="0"/>
          <w:divBdr>
            <w:top w:val="none" w:sz="0" w:space="0" w:color="auto"/>
            <w:left w:val="none" w:sz="0" w:space="0" w:color="auto"/>
            <w:bottom w:val="none" w:sz="0" w:space="0" w:color="auto"/>
            <w:right w:val="none" w:sz="0" w:space="0" w:color="auto"/>
          </w:divBdr>
        </w:div>
        <w:div w:id="1195190098">
          <w:marLeft w:val="640"/>
          <w:marRight w:val="0"/>
          <w:marTop w:val="0"/>
          <w:marBottom w:val="0"/>
          <w:divBdr>
            <w:top w:val="none" w:sz="0" w:space="0" w:color="auto"/>
            <w:left w:val="none" w:sz="0" w:space="0" w:color="auto"/>
            <w:bottom w:val="none" w:sz="0" w:space="0" w:color="auto"/>
            <w:right w:val="none" w:sz="0" w:space="0" w:color="auto"/>
          </w:divBdr>
        </w:div>
        <w:div w:id="83888176">
          <w:marLeft w:val="640"/>
          <w:marRight w:val="0"/>
          <w:marTop w:val="0"/>
          <w:marBottom w:val="0"/>
          <w:divBdr>
            <w:top w:val="none" w:sz="0" w:space="0" w:color="auto"/>
            <w:left w:val="none" w:sz="0" w:space="0" w:color="auto"/>
            <w:bottom w:val="none" w:sz="0" w:space="0" w:color="auto"/>
            <w:right w:val="none" w:sz="0" w:space="0" w:color="auto"/>
          </w:divBdr>
        </w:div>
        <w:div w:id="468058923">
          <w:marLeft w:val="640"/>
          <w:marRight w:val="0"/>
          <w:marTop w:val="0"/>
          <w:marBottom w:val="0"/>
          <w:divBdr>
            <w:top w:val="none" w:sz="0" w:space="0" w:color="auto"/>
            <w:left w:val="none" w:sz="0" w:space="0" w:color="auto"/>
            <w:bottom w:val="none" w:sz="0" w:space="0" w:color="auto"/>
            <w:right w:val="none" w:sz="0" w:space="0" w:color="auto"/>
          </w:divBdr>
        </w:div>
        <w:div w:id="192034606">
          <w:marLeft w:val="640"/>
          <w:marRight w:val="0"/>
          <w:marTop w:val="0"/>
          <w:marBottom w:val="0"/>
          <w:divBdr>
            <w:top w:val="none" w:sz="0" w:space="0" w:color="auto"/>
            <w:left w:val="none" w:sz="0" w:space="0" w:color="auto"/>
            <w:bottom w:val="none" w:sz="0" w:space="0" w:color="auto"/>
            <w:right w:val="none" w:sz="0" w:space="0" w:color="auto"/>
          </w:divBdr>
        </w:div>
        <w:div w:id="1907492205">
          <w:marLeft w:val="640"/>
          <w:marRight w:val="0"/>
          <w:marTop w:val="0"/>
          <w:marBottom w:val="0"/>
          <w:divBdr>
            <w:top w:val="none" w:sz="0" w:space="0" w:color="auto"/>
            <w:left w:val="none" w:sz="0" w:space="0" w:color="auto"/>
            <w:bottom w:val="none" w:sz="0" w:space="0" w:color="auto"/>
            <w:right w:val="none" w:sz="0" w:space="0" w:color="auto"/>
          </w:divBdr>
        </w:div>
        <w:div w:id="681129267">
          <w:marLeft w:val="640"/>
          <w:marRight w:val="0"/>
          <w:marTop w:val="0"/>
          <w:marBottom w:val="0"/>
          <w:divBdr>
            <w:top w:val="none" w:sz="0" w:space="0" w:color="auto"/>
            <w:left w:val="none" w:sz="0" w:space="0" w:color="auto"/>
            <w:bottom w:val="none" w:sz="0" w:space="0" w:color="auto"/>
            <w:right w:val="none" w:sz="0" w:space="0" w:color="auto"/>
          </w:divBdr>
        </w:div>
        <w:div w:id="187136680">
          <w:marLeft w:val="640"/>
          <w:marRight w:val="0"/>
          <w:marTop w:val="0"/>
          <w:marBottom w:val="0"/>
          <w:divBdr>
            <w:top w:val="none" w:sz="0" w:space="0" w:color="auto"/>
            <w:left w:val="none" w:sz="0" w:space="0" w:color="auto"/>
            <w:bottom w:val="none" w:sz="0" w:space="0" w:color="auto"/>
            <w:right w:val="none" w:sz="0" w:space="0" w:color="auto"/>
          </w:divBdr>
        </w:div>
        <w:div w:id="575212221">
          <w:marLeft w:val="640"/>
          <w:marRight w:val="0"/>
          <w:marTop w:val="0"/>
          <w:marBottom w:val="0"/>
          <w:divBdr>
            <w:top w:val="none" w:sz="0" w:space="0" w:color="auto"/>
            <w:left w:val="none" w:sz="0" w:space="0" w:color="auto"/>
            <w:bottom w:val="none" w:sz="0" w:space="0" w:color="auto"/>
            <w:right w:val="none" w:sz="0" w:space="0" w:color="auto"/>
          </w:divBdr>
        </w:div>
        <w:div w:id="1993215265">
          <w:marLeft w:val="640"/>
          <w:marRight w:val="0"/>
          <w:marTop w:val="0"/>
          <w:marBottom w:val="0"/>
          <w:divBdr>
            <w:top w:val="none" w:sz="0" w:space="0" w:color="auto"/>
            <w:left w:val="none" w:sz="0" w:space="0" w:color="auto"/>
            <w:bottom w:val="none" w:sz="0" w:space="0" w:color="auto"/>
            <w:right w:val="none" w:sz="0" w:space="0" w:color="auto"/>
          </w:divBdr>
        </w:div>
        <w:div w:id="717242501">
          <w:marLeft w:val="640"/>
          <w:marRight w:val="0"/>
          <w:marTop w:val="0"/>
          <w:marBottom w:val="0"/>
          <w:divBdr>
            <w:top w:val="none" w:sz="0" w:space="0" w:color="auto"/>
            <w:left w:val="none" w:sz="0" w:space="0" w:color="auto"/>
            <w:bottom w:val="none" w:sz="0" w:space="0" w:color="auto"/>
            <w:right w:val="none" w:sz="0" w:space="0" w:color="auto"/>
          </w:divBdr>
        </w:div>
        <w:div w:id="1120877870">
          <w:marLeft w:val="640"/>
          <w:marRight w:val="0"/>
          <w:marTop w:val="0"/>
          <w:marBottom w:val="0"/>
          <w:divBdr>
            <w:top w:val="none" w:sz="0" w:space="0" w:color="auto"/>
            <w:left w:val="none" w:sz="0" w:space="0" w:color="auto"/>
            <w:bottom w:val="none" w:sz="0" w:space="0" w:color="auto"/>
            <w:right w:val="none" w:sz="0" w:space="0" w:color="auto"/>
          </w:divBdr>
        </w:div>
        <w:div w:id="354041630">
          <w:marLeft w:val="640"/>
          <w:marRight w:val="0"/>
          <w:marTop w:val="0"/>
          <w:marBottom w:val="0"/>
          <w:divBdr>
            <w:top w:val="none" w:sz="0" w:space="0" w:color="auto"/>
            <w:left w:val="none" w:sz="0" w:space="0" w:color="auto"/>
            <w:bottom w:val="none" w:sz="0" w:space="0" w:color="auto"/>
            <w:right w:val="none" w:sz="0" w:space="0" w:color="auto"/>
          </w:divBdr>
        </w:div>
        <w:div w:id="247810151">
          <w:marLeft w:val="640"/>
          <w:marRight w:val="0"/>
          <w:marTop w:val="0"/>
          <w:marBottom w:val="0"/>
          <w:divBdr>
            <w:top w:val="none" w:sz="0" w:space="0" w:color="auto"/>
            <w:left w:val="none" w:sz="0" w:space="0" w:color="auto"/>
            <w:bottom w:val="none" w:sz="0" w:space="0" w:color="auto"/>
            <w:right w:val="none" w:sz="0" w:space="0" w:color="auto"/>
          </w:divBdr>
        </w:div>
        <w:div w:id="732198752">
          <w:marLeft w:val="640"/>
          <w:marRight w:val="0"/>
          <w:marTop w:val="0"/>
          <w:marBottom w:val="0"/>
          <w:divBdr>
            <w:top w:val="none" w:sz="0" w:space="0" w:color="auto"/>
            <w:left w:val="none" w:sz="0" w:space="0" w:color="auto"/>
            <w:bottom w:val="none" w:sz="0" w:space="0" w:color="auto"/>
            <w:right w:val="none" w:sz="0" w:space="0" w:color="auto"/>
          </w:divBdr>
        </w:div>
        <w:div w:id="1292519494">
          <w:marLeft w:val="640"/>
          <w:marRight w:val="0"/>
          <w:marTop w:val="0"/>
          <w:marBottom w:val="0"/>
          <w:divBdr>
            <w:top w:val="none" w:sz="0" w:space="0" w:color="auto"/>
            <w:left w:val="none" w:sz="0" w:space="0" w:color="auto"/>
            <w:bottom w:val="none" w:sz="0" w:space="0" w:color="auto"/>
            <w:right w:val="none" w:sz="0" w:space="0" w:color="auto"/>
          </w:divBdr>
        </w:div>
        <w:div w:id="822551525">
          <w:marLeft w:val="640"/>
          <w:marRight w:val="0"/>
          <w:marTop w:val="0"/>
          <w:marBottom w:val="0"/>
          <w:divBdr>
            <w:top w:val="none" w:sz="0" w:space="0" w:color="auto"/>
            <w:left w:val="none" w:sz="0" w:space="0" w:color="auto"/>
            <w:bottom w:val="none" w:sz="0" w:space="0" w:color="auto"/>
            <w:right w:val="none" w:sz="0" w:space="0" w:color="auto"/>
          </w:divBdr>
        </w:div>
        <w:div w:id="685985558">
          <w:marLeft w:val="640"/>
          <w:marRight w:val="0"/>
          <w:marTop w:val="0"/>
          <w:marBottom w:val="0"/>
          <w:divBdr>
            <w:top w:val="none" w:sz="0" w:space="0" w:color="auto"/>
            <w:left w:val="none" w:sz="0" w:space="0" w:color="auto"/>
            <w:bottom w:val="none" w:sz="0" w:space="0" w:color="auto"/>
            <w:right w:val="none" w:sz="0" w:space="0" w:color="auto"/>
          </w:divBdr>
        </w:div>
        <w:div w:id="529801266">
          <w:marLeft w:val="640"/>
          <w:marRight w:val="0"/>
          <w:marTop w:val="0"/>
          <w:marBottom w:val="0"/>
          <w:divBdr>
            <w:top w:val="none" w:sz="0" w:space="0" w:color="auto"/>
            <w:left w:val="none" w:sz="0" w:space="0" w:color="auto"/>
            <w:bottom w:val="none" w:sz="0" w:space="0" w:color="auto"/>
            <w:right w:val="none" w:sz="0" w:space="0" w:color="auto"/>
          </w:divBdr>
        </w:div>
        <w:div w:id="1014963489">
          <w:marLeft w:val="640"/>
          <w:marRight w:val="0"/>
          <w:marTop w:val="0"/>
          <w:marBottom w:val="0"/>
          <w:divBdr>
            <w:top w:val="none" w:sz="0" w:space="0" w:color="auto"/>
            <w:left w:val="none" w:sz="0" w:space="0" w:color="auto"/>
            <w:bottom w:val="none" w:sz="0" w:space="0" w:color="auto"/>
            <w:right w:val="none" w:sz="0" w:space="0" w:color="auto"/>
          </w:divBdr>
        </w:div>
        <w:div w:id="102581261">
          <w:marLeft w:val="640"/>
          <w:marRight w:val="0"/>
          <w:marTop w:val="0"/>
          <w:marBottom w:val="0"/>
          <w:divBdr>
            <w:top w:val="none" w:sz="0" w:space="0" w:color="auto"/>
            <w:left w:val="none" w:sz="0" w:space="0" w:color="auto"/>
            <w:bottom w:val="none" w:sz="0" w:space="0" w:color="auto"/>
            <w:right w:val="none" w:sz="0" w:space="0" w:color="auto"/>
          </w:divBdr>
        </w:div>
        <w:div w:id="826896749">
          <w:marLeft w:val="640"/>
          <w:marRight w:val="0"/>
          <w:marTop w:val="0"/>
          <w:marBottom w:val="0"/>
          <w:divBdr>
            <w:top w:val="none" w:sz="0" w:space="0" w:color="auto"/>
            <w:left w:val="none" w:sz="0" w:space="0" w:color="auto"/>
            <w:bottom w:val="none" w:sz="0" w:space="0" w:color="auto"/>
            <w:right w:val="none" w:sz="0" w:space="0" w:color="auto"/>
          </w:divBdr>
        </w:div>
        <w:div w:id="150945101">
          <w:marLeft w:val="640"/>
          <w:marRight w:val="0"/>
          <w:marTop w:val="0"/>
          <w:marBottom w:val="0"/>
          <w:divBdr>
            <w:top w:val="none" w:sz="0" w:space="0" w:color="auto"/>
            <w:left w:val="none" w:sz="0" w:space="0" w:color="auto"/>
            <w:bottom w:val="none" w:sz="0" w:space="0" w:color="auto"/>
            <w:right w:val="none" w:sz="0" w:space="0" w:color="auto"/>
          </w:divBdr>
        </w:div>
        <w:div w:id="1025519467">
          <w:marLeft w:val="640"/>
          <w:marRight w:val="0"/>
          <w:marTop w:val="0"/>
          <w:marBottom w:val="0"/>
          <w:divBdr>
            <w:top w:val="none" w:sz="0" w:space="0" w:color="auto"/>
            <w:left w:val="none" w:sz="0" w:space="0" w:color="auto"/>
            <w:bottom w:val="none" w:sz="0" w:space="0" w:color="auto"/>
            <w:right w:val="none" w:sz="0" w:space="0" w:color="auto"/>
          </w:divBdr>
        </w:div>
        <w:div w:id="577445486">
          <w:marLeft w:val="640"/>
          <w:marRight w:val="0"/>
          <w:marTop w:val="0"/>
          <w:marBottom w:val="0"/>
          <w:divBdr>
            <w:top w:val="none" w:sz="0" w:space="0" w:color="auto"/>
            <w:left w:val="none" w:sz="0" w:space="0" w:color="auto"/>
            <w:bottom w:val="none" w:sz="0" w:space="0" w:color="auto"/>
            <w:right w:val="none" w:sz="0" w:space="0" w:color="auto"/>
          </w:divBdr>
        </w:div>
        <w:div w:id="1630554131">
          <w:marLeft w:val="640"/>
          <w:marRight w:val="0"/>
          <w:marTop w:val="0"/>
          <w:marBottom w:val="0"/>
          <w:divBdr>
            <w:top w:val="none" w:sz="0" w:space="0" w:color="auto"/>
            <w:left w:val="none" w:sz="0" w:space="0" w:color="auto"/>
            <w:bottom w:val="none" w:sz="0" w:space="0" w:color="auto"/>
            <w:right w:val="none" w:sz="0" w:space="0" w:color="auto"/>
          </w:divBdr>
        </w:div>
        <w:div w:id="589120328">
          <w:marLeft w:val="640"/>
          <w:marRight w:val="0"/>
          <w:marTop w:val="0"/>
          <w:marBottom w:val="0"/>
          <w:divBdr>
            <w:top w:val="none" w:sz="0" w:space="0" w:color="auto"/>
            <w:left w:val="none" w:sz="0" w:space="0" w:color="auto"/>
            <w:bottom w:val="none" w:sz="0" w:space="0" w:color="auto"/>
            <w:right w:val="none" w:sz="0" w:space="0" w:color="auto"/>
          </w:divBdr>
        </w:div>
        <w:div w:id="770316482">
          <w:marLeft w:val="640"/>
          <w:marRight w:val="0"/>
          <w:marTop w:val="0"/>
          <w:marBottom w:val="0"/>
          <w:divBdr>
            <w:top w:val="none" w:sz="0" w:space="0" w:color="auto"/>
            <w:left w:val="none" w:sz="0" w:space="0" w:color="auto"/>
            <w:bottom w:val="none" w:sz="0" w:space="0" w:color="auto"/>
            <w:right w:val="none" w:sz="0" w:space="0" w:color="auto"/>
          </w:divBdr>
        </w:div>
        <w:div w:id="1554273993">
          <w:marLeft w:val="640"/>
          <w:marRight w:val="0"/>
          <w:marTop w:val="0"/>
          <w:marBottom w:val="0"/>
          <w:divBdr>
            <w:top w:val="none" w:sz="0" w:space="0" w:color="auto"/>
            <w:left w:val="none" w:sz="0" w:space="0" w:color="auto"/>
            <w:bottom w:val="none" w:sz="0" w:space="0" w:color="auto"/>
            <w:right w:val="none" w:sz="0" w:space="0" w:color="auto"/>
          </w:divBdr>
        </w:div>
        <w:div w:id="1963412469">
          <w:marLeft w:val="640"/>
          <w:marRight w:val="0"/>
          <w:marTop w:val="0"/>
          <w:marBottom w:val="0"/>
          <w:divBdr>
            <w:top w:val="none" w:sz="0" w:space="0" w:color="auto"/>
            <w:left w:val="none" w:sz="0" w:space="0" w:color="auto"/>
            <w:bottom w:val="none" w:sz="0" w:space="0" w:color="auto"/>
            <w:right w:val="none" w:sz="0" w:space="0" w:color="auto"/>
          </w:divBdr>
        </w:div>
        <w:div w:id="91248944">
          <w:marLeft w:val="640"/>
          <w:marRight w:val="0"/>
          <w:marTop w:val="0"/>
          <w:marBottom w:val="0"/>
          <w:divBdr>
            <w:top w:val="none" w:sz="0" w:space="0" w:color="auto"/>
            <w:left w:val="none" w:sz="0" w:space="0" w:color="auto"/>
            <w:bottom w:val="none" w:sz="0" w:space="0" w:color="auto"/>
            <w:right w:val="none" w:sz="0" w:space="0" w:color="auto"/>
          </w:divBdr>
        </w:div>
        <w:div w:id="454375057">
          <w:marLeft w:val="640"/>
          <w:marRight w:val="0"/>
          <w:marTop w:val="0"/>
          <w:marBottom w:val="0"/>
          <w:divBdr>
            <w:top w:val="none" w:sz="0" w:space="0" w:color="auto"/>
            <w:left w:val="none" w:sz="0" w:space="0" w:color="auto"/>
            <w:bottom w:val="none" w:sz="0" w:space="0" w:color="auto"/>
            <w:right w:val="none" w:sz="0" w:space="0" w:color="auto"/>
          </w:divBdr>
        </w:div>
        <w:div w:id="1938710969">
          <w:marLeft w:val="640"/>
          <w:marRight w:val="0"/>
          <w:marTop w:val="0"/>
          <w:marBottom w:val="0"/>
          <w:divBdr>
            <w:top w:val="none" w:sz="0" w:space="0" w:color="auto"/>
            <w:left w:val="none" w:sz="0" w:space="0" w:color="auto"/>
            <w:bottom w:val="none" w:sz="0" w:space="0" w:color="auto"/>
            <w:right w:val="none" w:sz="0" w:space="0" w:color="auto"/>
          </w:divBdr>
        </w:div>
        <w:div w:id="471799999">
          <w:marLeft w:val="640"/>
          <w:marRight w:val="0"/>
          <w:marTop w:val="0"/>
          <w:marBottom w:val="0"/>
          <w:divBdr>
            <w:top w:val="none" w:sz="0" w:space="0" w:color="auto"/>
            <w:left w:val="none" w:sz="0" w:space="0" w:color="auto"/>
            <w:bottom w:val="none" w:sz="0" w:space="0" w:color="auto"/>
            <w:right w:val="none" w:sz="0" w:space="0" w:color="auto"/>
          </w:divBdr>
        </w:div>
        <w:div w:id="1675843472">
          <w:marLeft w:val="640"/>
          <w:marRight w:val="0"/>
          <w:marTop w:val="0"/>
          <w:marBottom w:val="0"/>
          <w:divBdr>
            <w:top w:val="none" w:sz="0" w:space="0" w:color="auto"/>
            <w:left w:val="none" w:sz="0" w:space="0" w:color="auto"/>
            <w:bottom w:val="none" w:sz="0" w:space="0" w:color="auto"/>
            <w:right w:val="none" w:sz="0" w:space="0" w:color="auto"/>
          </w:divBdr>
        </w:div>
        <w:div w:id="1098869471">
          <w:marLeft w:val="640"/>
          <w:marRight w:val="0"/>
          <w:marTop w:val="0"/>
          <w:marBottom w:val="0"/>
          <w:divBdr>
            <w:top w:val="none" w:sz="0" w:space="0" w:color="auto"/>
            <w:left w:val="none" w:sz="0" w:space="0" w:color="auto"/>
            <w:bottom w:val="none" w:sz="0" w:space="0" w:color="auto"/>
            <w:right w:val="none" w:sz="0" w:space="0" w:color="auto"/>
          </w:divBdr>
        </w:div>
        <w:div w:id="265190839">
          <w:marLeft w:val="640"/>
          <w:marRight w:val="0"/>
          <w:marTop w:val="0"/>
          <w:marBottom w:val="0"/>
          <w:divBdr>
            <w:top w:val="none" w:sz="0" w:space="0" w:color="auto"/>
            <w:left w:val="none" w:sz="0" w:space="0" w:color="auto"/>
            <w:bottom w:val="none" w:sz="0" w:space="0" w:color="auto"/>
            <w:right w:val="none" w:sz="0" w:space="0" w:color="auto"/>
          </w:divBdr>
        </w:div>
        <w:div w:id="2005892085">
          <w:marLeft w:val="640"/>
          <w:marRight w:val="0"/>
          <w:marTop w:val="0"/>
          <w:marBottom w:val="0"/>
          <w:divBdr>
            <w:top w:val="none" w:sz="0" w:space="0" w:color="auto"/>
            <w:left w:val="none" w:sz="0" w:space="0" w:color="auto"/>
            <w:bottom w:val="none" w:sz="0" w:space="0" w:color="auto"/>
            <w:right w:val="none" w:sz="0" w:space="0" w:color="auto"/>
          </w:divBdr>
        </w:div>
        <w:div w:id="278146360">
          <w:marLeft w:val="640"/>
          <w:marRight w:val="0"/>
          <w:marTop w:val="0"/>
          <w:marBottom w:val="0"/>
          <w:divBdr>
            <w:top w:val="none" w:sz="0" w:space="0" w:color="auto"/>
            <w:left w:val="none" w:sz="0" w:space="0" w:color="auto"/>
            <w:bottom w:val="none" w:sz="0" w:space="0" w:color="auto"/>
            <w:right w:val="none" w:sz="0" w:space="0" w:color="auto"/>
          </w:divBdr>
        </w:div>
        <w:div w:id="1219050183">
          <w:marLeft w:val="640"/>
          <w:marRight w:val="0"/>
          <w:marTop w:val="0"/>
          <w:marBottom w:val="0"/>
          <w:divBdr>
            <w:top w:val="none" w:sz="0" w:space="0" w:color="auto"/>
            <w:left w:val="none" w:sz="0" w:space="0" w:color="auto"/>
            <w:bottom w:val="none" w:sz="0" w:space="0" w:color="auto"/>
            <w:right w:val="none" w:sz="0" w:space="0" w:color="auto"/>
          </w:divBdr>
        </w:div>
        <w:div w:id="254364826">
          <w:marLeft w:val="640"/>
          <w:marRight w:val="0"/>
          <w:marTop w:val="0"/>
          <w:marBottom w:val="0"/>
          <w:divBdr>
            <w:top w:val="none" w:sz="0" w:space="0" w:color="auto"/>
            <w:left w:val="none" w:sz="0" w:space="0" w:color="auto"/>
            <w:bottom w:val="none" w:sz="0" w:space="0" w:color="auto"/>
            <w:right w:val="none" w:sz="0" w:space="0" w:color="auto"/>
          </w:divBdr>
        </w:div>
        <w:div w:id="1115708617">
          <w:marLeft w:val="640"/>
          <w:marRight w:val="0"/>
          <w:marTop w:val="0"/>
          <w:marBottom w:val="0"/>
          <w:divBdr>
            <w:top w:val="none" w:sz="0" w:space="0" w:color="auto"/>
            <w:left w:val="none" w:sz="0" w:space="0" w:color="auto"/>
            <w:bottom w:val="none" w:sz="0" w:space="0" w:color="auto"/>
            <w:right w:val="none" w:sz="0" w:space="0" w:color="auto"/>
          </w:divBdr>
        </w:div>
        <w:div w:id="730276518">
          <w:marLeft w:val="640"/>
          <w:marRight w:val="0"/>
          <w:marTop w:val="0"/>
          <w:marBottom w:val="0"/>
          <w:divBdr>
            <w:top w:val="none" w:sz="0" w:space="0" w:color="auto"/>
            <w:left w:val="none" w:sz="0" w:space="0" w:color="auto"/>
            <w:bottom w:val="none" w:sz="0" w:space="0" w:color="auto"/>
            <w:right w:val="none" w:sz="0" w:space="0" w:color="auto"/>
          </w:divBdr>
        </w:div>
        <w:div w:id="1253662186">
          <w:marLeft w:val="640"/>
          <w:marRight w:val="0"/>
          <w:marTop w:val="0"/>
          <w:marBottom w:val="0"/>
          <w:divBdr>
            <w:top w:val="none" w:sz="0" w:space="0" w:color="auto"/>
            <w:left w:val="none" w:sz="0" w:space="0" w:color="auto"/>
            <w:bottom w:val="none" w:sz="0" w:space="0" w:color="auto"/>
            <w:right w:val="none" w:sz="0" w:space="0" w:color="auto"/>
          </w:divBdr>
        </w:div>
        <w:div w:id="2036537939">
          <w:marLeft w:val="640"/>
          <w:marRight w:val="0"/>
          <w:marTop w:val="0"/>
          <w:marBottom w:val="0"/>
          <w:divBdr>
            <w:top w:val="none" w:sz="0" w:space="0" w:color="auto"/>
            <w:left w:val="none" w:sz="0" w:space="0" w:color="auto"/>
            <w:bottom w:val="none" w:sz="0" w:space="0" w:color="auto"/>
            <w:right w:val="none" w:sz="0" w:space="0" w:color="auto"/>
          </w:divBdr>
        </w:div>
        <w:div w:id="1927838250">
          <w:marLeft w:val="640"/>
          <w:marRight w:val="0"/>
          <w:marTop w:val="0"/>
          <w:marBottom w:val="0"/>
          <w:divBdr>
            <w:top w:val="none" w:sz="0" w:space="0" w:color="auto"/>
            <w:left w:val="none" w:sz="0" w:space="0" w:color="auto"/>
            <w:bottom w:val="none" w:sz="0" w:space="0" w:color="auto"/>
            <w:right w:val="none" w:sz="0" w:space="0" w:color="auto"/>
          </w:divBdr>
        </w:div>
        <w:div w:id="1356227047">
          <w:marLeft w:val="640"/>
          <w:marRight w:val="0"/>
          <w:marTop w:val="0"/>
          <w:marBottom w:val="0"/>
          <w:divBdr>
            <w:top w:val="none" w:sz="0" w:space="0" w:color="auto"/>
            <w:left w:val="none" w:sz="0" w:space="0" w:color="auto"/>
            <w:bottom w:val="none" w:sz="0" w:space="0" w:color="auto"/>
            <w:right w:val="none" w:sz="0" w:space="0" w:color="auto"/>
          </w:divBdr>
        </w:div>
        <w:div w:id="101341528">
          <w:marLeft w:val="640"/>
          <w:marRight w:val="0"/>
          <w:marTop w:val="0"/>
          <w:marBottom w:val="0"/>
          <w:divBdr>
            <w:top w:val="none" w:sz="0" w:space="0" w:color="auto"/>
            <w:left w:val="none" w:sz="0" w:space="0" w:color="auto"/>
            <w:bottom w:val="none" w:sz="0" w:space="0" w:color="auto"/>
            <w:right w:val="none" w:sz="0" w:space="0" w:color="auto"/>
          </w:divBdr>
        </w:div>
        <w:div w:id="693924509">
          <w:marLeft w:val="640"/>
          <w:marRight w:val="0"/>
          <w:marTop w:val="0"/>
          <w:marBottom w:val="0"/>
          <w:divBdr>
            <w:top w:val="none" w:sz="0" w:space="0" w:color="auto"/>
            <w:left w:val="none" w:sz="0" w:space="0" w:color="auto"/>
            <w:bottom w:val="none" w:sz="0" w:space="0" w:color="auto"/>
            <w:right w:val="none" w:sz="0" w:space="0" w:color="auto"/>
          </w:divBdr>
        </w:div>
        <w:div w:id="706030626">
          <w:marLeft w:val="640"/>
          <w:marRight w:val="0"/>
          <w:marTop w:val="0"/>
          <w:marBottom w:val="0"/>
          <w:divBdr>
            <w:top w:val="none" w:sz="0" w:space="0" w:color="auto"/>
            <w:left w:val="none" w:sz="0" w:space="0" w:color="auto"/>
            <w:bottom w:val="none" w:sz="0" w:space="0" w:color="auto"/>
            <w:right w:val="none" w:sz="0" w:space="0" w:color="auto"/>
          </w:divBdr>
        </w:div>
        <w:div w:id="444812534">
          <w:marLeft w:val="640"/>
          <w:marRight w:val="0"/>
          <w:marTop w:val="0"/>
          <w:marBottom w:val="0"/>
          <w:divBdr>
            <w:top w:val="none" w:sz="0" w:space="0" w:color="auto"/>
            <w:left w:val="none" w:sz="0" w:space="0" w:color="auto"/>
            <w:bottom w:val="none" w:sz="0" w:space="0" w:color="auto"/>
            <w:right w:val="none" w:sz="0" w:space="0" w:color="auto"/>
          </w:divBdr>
        </w:div>
        <w:div w:id="340398213">
          <w:marLeft w:val="640"/>
          <w:marRight w:val="0"/>
          <w:marTop w:val="0"/>
          <w:marBottom w:val="0"/>
          <w:divBdr>
            <w:top w:val="none" w:sz="0" w:space="0" w:color="auto"/>
            <w:left w:val="none" w:sz="0" w:space="0" w:color="auto"/>
            <w:bottom w:val="none" w:sz="0" w:space="0" w:color="auto"/>
            <w:right w:val="none" w:sz="0" w:space="0" w:color="auto"/>
          </w:divBdr>
        </w:div>
        <w:div w:id="1016420671">
          <w:marLeft w:val="640"/>
          <w:marRight w:val="0"/>
          <w:marTop w:val="0"/>
          <w:marBottom w:val="0"/>
          <w:divBdr>
            <w:top w:val="none" w:sz="0" w:space="0" w:color="auto"/>
            <w:left w:val="none" w:sz="0" w:space="0" w:color="auto"/>
            <w:bottom w:val="none" w:sz="0" w:space="0" w:color="auto"/>
            <w:right w:val="none" w:sz="0" w:space="0" w:color="auto"/>
          </w:divBdr>
        </w:div>
        <w:div w:id="1461992062">
          <w:marLeft w:val="640"/>
          <w:marRight w:val="0"/>
          <w:marTop w:val="0"/>
          <w:marBottom w:val="0"/>
          <w:divBdr>
            <w:top w:val="none" w:sz="0" w:space="0" w:color="auto"/>
            <w:left w:val="none" w:sz="0" w:space="0" w:color="auto"/>
            <w:bottom w:val="none" w:sz="0" w:space="0" w:color="auto"/>
            <w:right w:val="none" w:sz="0" w:space="0" w:color="auto"/>
          </w:divBdr>
        </w:div>
        <w:div w:id="488787397">
          <w:marLeft w:val="640"/>
          <w:marRight w:val="0"/>
          <w:marTop w:val="0"/>
          <w:marBottom w:val="0"/>
          <w:divBdr>
            <w:top w:val="none" w:sz="0" w:space="0" w:color="auto"/>
            <w:left w:val="none" w:sz="0" w:space="0" w:color="auto"/>
            <w:bottom w:val="none" w:sz="0" w:space="0" w:color="auto"/>
            <w:right w:val="none" w:sz="0" w:space="0" w:color="auto"/>
          </w:divBdr>
        </w:div>
        <w:div w:id="195315997">
          <w:marLeft w:val="640"/>
          <w:marRight w:val="0"/>
          <w:marTop w:val="0"/>
          <w:marBottom w:val="0"/>
          <w:divBdr>
            <w:top w:val="none" w:sz="0" w:space="0" w:color="auto"/>
            <w:left w:val="none" w:sz="0" w:space="0" w:color="auto"/>
            <w:bottom w:val="none" w:sz="0" w:space="0" w:color="auto"/>
            <w:right w:val="none" w:sz="0" w:space="0" w:color="auto"/>
          </w:divBdr>
        </w:div>
        <w:div w:id="1934588869">
          <w:marLeft w:val="640"/>
          <w:marRight w:val="0"/>
          <w:marTop w:val="0"/>
          <w:marBottom w:val="0"/>
          <w:divBdr>
            <w:top w:val="none" w:sz="0" w:space="0" w:color="auto"/>
            <w:left w:val="none" w:sz="0" w:space="0" w:color="auto"/>
            <w:bottom w:val="none" w:sz="0" w:space="0" w:color="auto"/>
            <w:right w:val="none" w:sz="0" w:space="0" w:color="auto"/>
          </w:divBdr>
        </w:div>
        <w:div w:id="1362901790">
          <w:marLeft w:val="640"/>
          <w:marRight w:val="0"/>
          <w:marTop w:val="0"/>
          <w:marBottom w:val="0"/>
          <w:divBdr>
            <w:top w:val="none" w:sz="0" w:space="0" w:color="auto"/>
            <w:left w:val="none" w:sz="0" w:space="0" w:color="auto"/>
            <w:bottom w:val="none" w:sz="0" w:space="0" w:color="auto"/>
            <w:right w:val="none" w:sz="0" w:space="0" w:color="auto"/>
          </w:divBdr>
        </w:div>
        <w:div w:id="88695178">
          <w:marLeft w:val="640"/>
          <w:marRight w:val="0"/>
          <w:marTop w:val="0"/>
          <w:marBottom w:val="0"/>
          <w:divBdr>
            <w:top w:val="none" w:sz="0" w:space="0" w:color="auto"/>
            <w:left w:val="none" w:sz="0" w:space="0" w:color="auto"/>
            <w:bottom w:val="none" w:sz="0" w:space="0" w:color="auto"/>
            <w:right w:val="none" w:sz="0" w:space="0" w:color="auto"/>
          </w:divBdr>
        </w:div>
        <w:div w:id="585067961">
          <w:marLeft w:val="640"/>
          <w:marRight w:val="0"/>
          <w:marTop w:val="0"/>
          <w:marBottom w:val="0"/>
          <w:divBdr>
            <w:top w:val="none" w:sz="0" w:space="0" w:color="auto"/>
            <w:left w:val="none" w:sz="0" w:space="0" w:color="auto"/>
            <w:bottom w:val="none" w:sz="0" w:space="0" w:color="auto"/>
            <w:right w:val="none" w:sz="0" w:space="0" w:color="auto"/>
          </w:divBdr>
        </w:div>
        <w:div w:id="2099207385">
          <w:marLeft w:val="640"/>
          <w:marRight w:val="0"/>
          <w:marTop w:val="0"/>
          <w:marBottom w:val="0"/>
          <w:divBdr>
            <w:top w:val="none" w:sz="0" w:space="0" w:color="auto"/>
            <w:left w:val="none" w:sz="0" w:space="0" w:color="auto"/>
            <w:bottom w:val="none" w:sz="0" w:space="0" w:color="auto"/>
            <w:right w:val="none" w:sz="0" w:space="0" w:color="auto"/>
          </w:divBdr>
        </w:div>
        <w:div w:id="136460093">
          <w:marLeft w:val="640"/>
          <w:marRight w:val="0"/>
          <w:marTop w:val="0"/>
          <w:marBottom w:val="0"/>
          <w:divBdr>
            <w:top w:val="none" w:sz="0" w:space="0" w:color="auto"/>
            <w:left w:val="none" w:sz="0" w:space="0" w:color="auto"/>
            <w:bottom w:val="none" w:sz="0" w:space="0" w:color="auto"/>
            <w:right w:val="none" w:sz="0" w:space="0" w:color="auto"/>
          </w:divBdr>
        </w:div>
        <w:div w:id="858198458">
          <w:marLeft w:val="640"/>
          <w:marRight w:val="0"/>
          <w:marTop w:val="0"/>
          <w:marBottom w:val="0"/>
          <w:divBdr>
            <w:top w:val="none" w:sz="0" w:space="0" w:color="auto"/>
            <w:left w:val="none" w:sz="0" w:space="0" w:color="auto"/>
            <w:bottom w:val="none" w:sz="0" w:space="0" w:color="auto"/>
            <w:right w:val="none" w:sz="0" w:space="0" w:color="auto"/>
          </w:divBdr>
        </w:div>
        <w:div w:id="457995293">
          <w:marLeft w:val="640"/>
          <w:marRight w:val="0"/>
          <w:marTop w:val="0"/>
          <w:marBottom w:val="0"/>
          <w:divBdr>
            <w:top w:val="none" w:sz="0" w:space="0" w:color="auto"/>
            <w:left w:val="none" w:sz="0" w:space="0" w:color="auto"/>
            <w:bottom w:val="none" w:sz="0" w:space="0" w:color="auto"/>
            <w:right w:val="none" w:sz="0" w:space="0" w:color="auto"/>
          </w:divBdr>
        </w:div>
        <w:div w:id="651834617">
          <w:marLeft w:val="640"/>
          <w:marRight w:val="0"/>
          <w:marTop w:val="0"/>
          <w:marBottom w:val="0"/>
          <w:divBdr>
            <w:top w:val="none" w:sz="0" w:space="0" w:color="auto"/>
            <w:left w:val="none" w:sz="0" w:space="0" w:color="auto"/>
            <w:bottom w:val="none" w:sz="0" w:space="0" w:color="auto"/>
            <w:right w:val="none" w:sz="0" w:space="0" w:color="auto"/>
          </w:divBdr>
        </w:div>
        <w:div w:id="1141535913">
          <w:marLeft w:val="640"/>
          <w:marRight w:val="0"/>
          <w:marTop w:val="0"/>
          <w:marBottom w:val="0"/>
          <w:divBdr>
            <w:top w:val="none" w:sz="0" w:space="0" w:color="auto"/>
            <w:left w:val="none" w:sz="0" w:space="0" w:color="auto"/>
            <w:bottom w:val="none" w:sz="0" w:space="0" w:color="auto"/>
            <w:right w:val="none" w:sz="0" w:space="0" w:color="auto"/>
          </w:divBdr>
        </w:div>
        <w:div w:id="503476950">
          <w:marLeft w:val="640"/>
          <w:marRight w:val="0"/>
          <w:marTop w:val="0"/>
          <w:marBottom w:val="0"/>
          <w:divBdr>
            <w:top w:val="none" w:sz="0" w:space="0" w:color="auto"/>
            <w:left w:val="none" w:sz="0" w:space="0" w:color="auto"/>
            <w:bottom w:val="none" w:sz="0" w:space="0" w:color="auto"/>
            <w:right w:val="none" w:sz="0" w:space="0" w:color="auto"/>
          </w:divBdr>
        </w:div>
        <w:div w:id="784614419">
          <w:marLeft w:val="640"/>
          <w:marRight w:val="0"/>
          <w:marTop w:val="0"/>
          <w:marBottom w:val="0"/>
          <w:divBdr>
            <w:top w:val="none" w:sz="0" w:space="0" w:color="auto"/>
            <w:left w:val="none" w:sz="0" w:space="0" w:color="auto"/>
            <w:bottom w:val="none" w:sz="0" w:space="0" w:color="auto"/>
            <w:right w:val="none" w:sz="0" w:space="0" w:color="auto"/>
          </w:divBdr>
        </w:div>
        <w:div w:id="936331584">
          <w:marLeft w:val="640"/>
          <w:marRight w:val="0"/>
          <w:marTop w:val="0"/>
          <w:marBottom w:val="0"/>
          <w:divBdr>
            <w:top w:val="none" w:sz="0" w:space="0" w:color="auto"/>
            <w:left w:val="none" w:sz="0" w:space="0" w:color="auto"/>
            <w:bottom w:val="none" w:sz="0" w:space="0" w:color="auto"/>
            <w:right w:val="none" w:sz="0" w:space="0" w:color="auto"/>
          </w:divBdr>
        </w:div>
        <w:div w:id="1155074773">
          <w:marLeft w:val="640"/>
          <w:marRight w:val="0"/>
          <w:marTop w:val="0"/>
          <w:marBottom w:val="0"/>
          <w:divBdr>
            <w:top w:val="none" w:sz="0" w:space="0" w:color="auto"/>
            <w:left w:val="none" w:sz="0" w:space="0" w:color="auto"/>
            <w:bottom w:val="none" w:sz="0" w:space="0" w:color="auto"/>
            <w:right w:val="none" w:sz="0" w:space="0" w:color="auto"/>
          </w:divBdr>
        </w:div>
        <w:div w:id="526335689">
          <w:marLeft w:val="640"/>
          <w:marRight w:val="0"/>
          <w:marTop w:val="0"/>
          <w:marBottom w:val="0"/>
          <w:divBdr>
            <w:top w:val="none" w:sz="0" w:space="0" w:color="auto"/>
            <w:left w:val="none" w:sz="0" w:space="0" w:color="auto"/>
            <w:bottom w:val="none" w:sz="0" w:space="0" w:color="auto"/>
            <w:right w:val="none" w:sz="0" w:space="0" w:color="auto"/>
          </w:divBdr>
        </w:div>
        <w:div w:id="876240826">
          <w:marLeft w:val="640"/>
          <w:marRight w:val="0"/>
          <w:marTop w:val="0"/>
          <w:marBottom w:val="0"/>
          <w:divBdr>
            <w:top w:val="none" w:sz="0" w:space="0" w:color="auto"/>
            <w:left w:val="none" w:sz="0" w:space="0" w:color="auto"/>
            <w:bottom w:val="none" w:sz="0" w:space="0" w:color="auto"/>
            <w:right w:val="none" w:sz="0" w:space="0" w:color="auto"/>
          </w:divBdr>
        </w:div>
        <w:div w:id="322901710">
          <w:marLeft w:val="640"/>
          <w:marRight w:val="0"/>
          <w:marTop w:val="0"/>
          <w:marBottom w:val="0"/>
          <w:divBdr>
            <w:top w:val="none" w:sz="0" w:space="0" w:color="auto"/>
            <w:left w:val="none" w:sz="0" w:space="0" w:color="auto"/>
            <w:bottom w:val="none" w:sz="0" w:space="0" w:color="auto"/>
            <w:right w:val="none" w:sz="0" w:space="0" w:color="auto"/>
          </w:divBdr>
        </w:div>
        <w:div w:id="1698654108">
          <w:marLeft w:val="640"/>
          <w:marRight w:val="0"/>
          <w:marTop w:val="0"/>
          <w:marBottom w:val="0"/>
          <w:divBdr>
            <w:top w:val="none" w:sz="0" w:space="0" w:color="auto"/>
            <w:left w:val="none" w:sz="0" w:space="0" w:color="auto"/>
            <w:bottom w:val="none" w:sz="0" w:space="0" w:color="auto"/>
            <w:right w:val="none" w:sz="0" w:space="0" w:color="auto"/>
          </w:divBdr>
        </w:div>
        <w:div w:id="2056465396">
          <w:marLeft w:val="640"/>
          <w:marRight w:val="0"/>
          <w:marTop w:val="0"/>
          <w:marBottom w:val="0"/>
          <w:divBdr>
            <w:top w:val="none" w:sz="0" w:space="0" w:color="auto"/>
            <w:left w:val="none" w:sz="0" w:space="0" w:color="auto"/>
            <w:bottom w:val="none" w:sz="0" w:space="0" w:color="auto"/>
            <w:right w:val="none" w:sz="0" w:space="0" w:color="auto"/>
          </w:divBdr>
        </w:div>
        <w:div w:id="1081029231">
          <w:marLeft w:val="640"/>
          <w:marRight w:val="0"/>
          <w:marTop w:val="0"/>
          <w:marBottom w:val="0"/>
          <w:divBdr>
            <w:top w:val="none" w:sz="0" w:space="0" w:color="auto"/>
            <w:left w:val="none" w:sz="0" w:space="0" w:color="auto"/>
            <w:bottom w:val="none" w:sz="0" w:space="0" w:color="auto"/>
            <w:right w:val="none" w:sz="0" w:space="0" w:color="auto"/>
          </w:divBdr>
        </w:div>
        <w:div w:id="1373573185">
          <w:marLeft w:val="640"/>
          <w:marRight w:val="0"/>
          <w:marTop w:val="0"/>
          <w:marBottom w:val="0"/>
          <w:divBdr>
            <w:top w:val="none" w:sz="0" w:space="0" w:color="auto"/>
            <w:left w:val="none" w:sz="0" w:space="0" w:color="auto"/>
            <w:bottom w:val="none" w:sz="0" w:space="0" w:color="auto"/>
            <w:right w:val="none" w:sz="0" w:space="0" w:color="auto"/>
          </w:divBdr>
        </w:div>
        <w:div w:id="298533706">
          <w:marLeft w:val="640"/>
          <w:marRight w:val="0"/>
          <w:marTop w:val="0"/>
          <w:marBottom w:val="0"/>
          <w:divBdr>
            <w:top w:val="none" w:sz="0" w:space="0" w:color="auto"/>
            <w:left w:val="none" w:sz="0" w:space="0" w:color="auto"/>
            <w:bottom w:val="none" w:sz="0" w:space="0" w:color="auto"/>
            <w:right w:val="none" w:sz="0" w:space="0" w:color="auto"/>
          </w:divBdr>
        </w:div>
        <w:div w:id="65226376">
          <w:marLeft w:val="640"/>
          <w:marRight w:val="0"/>
          <w:marTop w:val="0"/>
          <w:marBottom w:val="0"/>
          <w:divBdr>
            <w:top w:val="none" w:sz="0" w:space="0" w:color="auto"/>
            <w:left w:val="none" w:sz="0" w:space="0" w:color="auto"/>
            <w:bottom w:val="none" w:sz="0" w:space="0" w:color="auto"/>
            <w:right w:val="none" w:sz="0" w:space="0" w:color="auto"/>
          </w:divBdr>
        </w:div>
        <w:div w:id="1707674711">
          <w:marLeft w:val="640"/>
          <w:marRight w:val="0"/>
          <w:marTop w:val="0"/>
          <w:marBottom w:val="0"/>
          <w:divBdr>
            <w:top w:val="none" w:sz="0" w:space="0" w:color="auto"/>
            <w:left w:val="none" w:sz="0" w:space="0" w:color="auto"/>
            <w:bottom w:val="none" w:sz="0" w:space="0" w:color="auto"/>
            <w:right w:val="none" w:sz="0" w:space="0" w:color="auto"/>
          </w:divBdr>
        </w:div>
        <w:div w:id="1615596148">
          <w:marLeft w:val="640"/>
          <w:marRight w:val="0"/>
          <w:marTop w:val="0"/>
          <w:marBottom w:val="0"/>
          <w:divBdr>
            <w:top w:val="none" w:sz="0" w:space="0" w:color="auto"/>
            <w:left w:val="none" w:sz="0" w:space="0" w:color="auto"/>
            <w:bottom w:val="none" w:sz="0" w:space="0" w:color="auto"/>
            <w:right w:val="none" w:sz="0" w:space="0" w:color="auto"/>
          </w:divBdr>
        </w:div>
        <w:div w:id="64961801">
          <w:marLeft w:val="640"/>
          <w:marRight w:val="0"/>
          <w:marTop w:val="0"/>
          <w:marBottom w:val="0"/>
          <w:divBdr>
            <w:top w:val="none" w:sz="0" w:space="0" w:color="auto"/>
            <w:left w:val="none" w:sz="0" w:space="0" w:color="auto"/>
            <w:bottom w:val="none" w:sz="0" w:space="0" w:color="auto"/>
            <w:right w:val="none" w:sz="0" w:space="0" w:color="auto"/>
          </w:divBdr>
        </w:div>
        <w:div w:id="514811628">
          <w:marLeft w:val="640"/>
          <w:marRight w:val="0"/>
          <w:marTop w:val="0"/>
          <w:marBottom w:val="0"/>
          <w:divBdr>
            <w:top w:val="none" w:sz="0" w:space="0" w:color="auto"/>
            <w:left w:val="none" w:sz="0" w:space="0" w:color="auto"/>
            <w:bottom w:val="none" w:sz="0" w:space="0" w:color="auto"/>
            <w:right w:val="none" w:sz="0" w:space="0" w:color="auto"/>
          </w:divBdr>
        </w:div>
        <w:div w:id="273102367">
          <w:marLeft w:val="640"/>
          <w:marRight w:val="0"/>
          <w:marTop w:val="0"/>
          <w:marBottom w:val="0"/>
          <w:divBdr>
            <w:top w:val="none" w:sz="0" w:space="0" w:color="auto"/>
            <w:left w:val="none" w:sz="0" w:space="0" w:color="auto"/>
            <w:bottom w:val="none" w:sz="0" w:space="0" w:color="auto"/>
            <w:right w:val="none" w:sz="0" w:space="0" w:color="auto"/>
          </w:divBdr>
        </w:div>
        <w:div w:id="1213616191">
          <w:marLeft w:val="640"/>
          <w:marRight w:val="0"/>
          <w:marTop w:val="0"/>
          <w:marBottom w:val="0"/>
          <w:divBdr>
            <w:top w:val="none" w:sz="0" w:space="0" w:color="auto"/>
            <w:left w:val="none" w:sz="0" w:space="0" w:color="auto"/>
            <w:bottom w:val="none" w:sz="0" w:space="0" w:color="auto"/>
            <w:right w:val="none" w:sz="0" w:space="0" w:color="auto"/>
          </w:divBdr>
        </w:div>
        <w:div w:id="259535920">
          <w:marLeft w:val="640"/>
          <w:marRight w:val="0"/>
          <w:marTop w:val="0"/>
          <w:marBottom w:val="0"/>
          <w:divBdr>
            <w:top w:val="none" w:sz="0" w:space="0" w:color="auto"/>
            <w:left w:val="none" w:sz="0" w:space="0" w:color="auto"/>
            <w:bottom w:val="none" w:sz="0" w:space="0" w:color="auto"/>
            <w:right w:val="none" w:sz="0" w:space="0" w:color="auto"/>
          </w:divBdr>
        </w:div>
        <w:div w:id="1023169843">
          <w:marLeft w:val="640"/>
          <w:marRight w:val="0"/>
          <w:marTop w:val="0"/>
          <w:marBottom w:val="0"/>
          <w:divBdr>
            <w:top w:val="none" w:sz="0" w:space="0" w:color="auto"/>
            <w:left w:val="none" w:sz="0" w:space="0" w:color="auto"/>
            <w:bottom w:val="none" w:sz="0" w:space="0" w:color="auto"/>
            <w:right w:val="none" w:sz="0" w:space="0" w:color="auto"/>
          </w:divBdr>
        </w:div>
      </w:divsChild>
    </w:div>
    <w:div w:id="704722366">
      <w:bodyDiv w:val="1"/>
      <w:marLeft w:val="0"/>
      <w:marRight w:val="0"/>
      <w:marTop w:val="0"/>
      <w:marBottom w:val="0"/>
      <w:divBdr>
        <w:top w:val="none" w:sz="0" w:space="0" w:color="auto"/>
        <w:left w:val="none" w:sz="0" w:space="0" w:color="auto"/>
        <w:bottom w:val="none" w:sz="0" w:space="0" w:color="auto"/>
        <w:right w:val="none" w:sz="0" w:space="0" w:color="auto"/>
      </w:divBdr>
      <w:divsChild>
        <w:div w:id="578558917">
          <w:marLeft w:val="640"/>
          <w:marRight w:val="0"/>
          <w:marTop w:val="0"/>
          <w:marBottom w:val="0"/>
          <w:divBdr>
            <w:top w:val="none" w:sz="0" w:space="0" w:color="auto"/>
            <w:left w:val="none" w:sz="0" w:space="0" w:color="auto"/>
            <w:bottom w:val="none" w:sz="0" w:space="0" w:color="auto"/>
            <w:right w:val="none" w:sz="0" w:space="0" w:color="auto"/>
          </w:divBdr>
        </w:div>
        <w:div w:id="1902249937">
          <w:marLeft w:val="640"/>
          <w:marRight w:val="0"/>
          <w:marTop w:val="0"/>
          <w:marBottom w:val="0"/>
          <w:divBdr>
            <w:top w:val="none" w:sz="0" w:space="0" w:color="auto"/>
            <w:left w:val="none" w:sz="0" w:space="0" w:color="auto"/>
            <w:bottom w:val="none" w:sz="0" w:space="0" w:color="auto"/>
            <w:right w:val="none" w:sz="0" w:space="0" w:color="auto"/>
          </w:divBdr>
        </w:div>
        <w:div w:id="1720670745">
          <w:marLeft w:val="640"/>
          <w:marRight w:val="0"/>
          <w:marTop w:val="0"/>
          <w:marBottom w:val="0"/>
          <w:divBdr>
            <w:top w:val="none" w:sz="0" w:space="0" w:color="auto"/>
            <w:left w:val="none" w:sz="0" w:space="0" w:color="auto"/>
            <w:bottom w:val="none" w:sz="0" w:space="0" w:color="auto"/>
            <w:right w:val="none" w:sz="0" w:space="0" w:color="auto"/>
          </w:divBdr>
        </w:div>
        <w:div w:id="79521645">
          <w:marLeft w:val="640"/>
          <w:marRight w:val="0"/>
          <w:marTop w:val="0"/>
          <w:marBottom w:val="0"/>
          <w:divBdr>
            <w:top w:val="none" w:sz="0" w:space="0" w:color="auto"/>
            <w:left w:val="none" w:sz="0" w:space="0" w:color="auto"/>
            <w:bottom w:val="none" w:sz="0" w:space="0" w:color="auto"/>
            <w:right w:val="none" w:sz="0" w:space="0" w:color="auto"/>
          </w:divBdr>
        </w:div>
        <w:div w:id="1804538820">
          <w:marLeft w:val="640"/>
          <w:marRight w:val="0"/>
          <w:marTop w:val="0"/>
          <w:marBottom w:val="0"/>
          <w:divBdr>
            <w:top w:val="none" w:sz="0" w:space="0" w:color="auto"/>
            <w:left w:val="none" w:sz="0" w:space="0" w:color="auto"/>
            <w:bottom w:val="none" w:sz="0" w:space="0" w:color="auto"/>
            <w:right w:val="none" w:sz="0" w:space="0" w:color="auto"/>
          </w:divBdr>
        </w:div>
        <w:div w:id="1094207403">
          <w:marLeft w:val="640"/>
          <w:marRight w:val="0"/>
          <w:marTop w:val="0"/>
          <w:marBottom w:val="0"/>
          <w:divBdr>
            <w:top w:val="none" w:sz="0" w:space="0" w:color="auto"/>
            <w:left w:val="none" w:sz="0" w:space="0" w:color="auto"/>
            <w:bottom w:val="none" w:sz="0" w:space="0" w:color="auto"/>
            <w:right w:val="none" w:sz="0" w:space="0" w:color="auto"/>
          </w:divBdr>
        </w:div>
        <w:div w:id="459764882">
          <w:marLeft w:val="640"/>
          <w:marRight w:val="0"/>
          <w:marTop w:val="0"/>
          <w:marBottom w:val="0"/>
          <w:divBdr>
            <w:top w:val="none" w:sz="0" w:space="0" w:color="auto"/>
            <w:left w:val="none" w:sz="0" w:space="0" w:color="auto"/>
            <w:bottom w:val="none" w:sz="0" w:space="0" w:color="auto"/>
            <w:right w:val="none" w:sz="0" w:space="0" w:color="auto"/>
          </w:divBdr>
        </w:div>
        <w:div w:id="769424335">
          <w:marLeft w:val="640"/>
          <w:marRight w:val="0"/>
          <w:marTop w:val="0"/>
          <w:marBottom w:val="0"/>
          <w:divBdr>
            <w:top w:val="none" w:sz="0" w:space="0" w:color="auto"/>
            <w:left w:val="none" w:sz="0" w:space="0" w:color="auto"/>
            <w:bottom w:val="none" w:sz="0" w:space="0" w:color="auto"/>
            <w:right w:val="none" w:sz="0" w:space="0" w:color="auto"/>
          </w:divBdr>
        </w:div>
        <w:div w:id="1501502791">
          <w:marLeft w:val="640"/>
          <w:marRight w:val="0"/>
          <w:marTop w:val="0"/>
          <w:marBottom w:val="0"/>
          <w:divBdr>
            <w:top w:val="none" w:sz="0" w:space="0" w:color="auto"/>
            <w:left w:val="none" w:sz="0" w:space="0" w:color="auto"/>
            <w:bottom w:val="none" w:sz="0" w:space="0" w:color="auto"/>
            <w:right w:val="none" w:sz="0" w:space="0" w:color="auto"/>
          </w:divBdr>
        </w:div>
        <w:div w:id="744572807">
          <w:marLeft w:val="640"/>
          <w:marRight w:val="0"/>
          <w:marTop w:val="0"/>
          <w:marBottom w:val="0"/>
          <w:divBdr>
            <w:top w:val="none" w:sz="0" w:space="0" w:color="auto"/>
            <w:left w:val="none" w:sz="0" w:space="0" w:color="auto"/>
            <w:bottom w:val="none" w:sz="0" w:space="0" w:color="auto"/>
            <w:right w:val="none" w:sz="0" w:space="0" w:color="auto"/>
          </w:divBdr>
        </w:div>
        <w:div w:id="841966129">
          <w:marLeft w:val="640"/>
          <w:marRight w:val="0"/>
          <w:marTop w:val="0"/>
          <w:marBottom w:val="0"/>
          <w:divBdr>
            <w:top w:val="none" w:sz="0" w:space="0" w:color="auto"/>
            <w:left w:val="none" w:sz="0" w:space="0" w:color="auto"/>
            <w:bottom w:val="none" w:sz="0" w:space="0" w:color="auto"/>
            <w:right w:val="none" w:sz="0" w:space="0" w:color="auto"/>
          </w:divBdr>
        </w:div>
        <w:div w:id="502285834">
          <w:marLeft w:val="640"/>
          <w:marRight w:val="0"/>
          <w:marTop w:val="0"/>
          <w:marBottom w:val="0"/>
          <w:divBdr>
            <w:top w:val="none" w:sz="0" w:space="0" w:color="auto"/>
            <w:left w:val="none" w:sz="0" w:space="0" w:color="auto"/>
            <w:bottom w:val="none" w:sz="0" w:space="0" w:color="auto"/>
            <w:right w:val="none" w:sz="0" w:space="0" w:color="auto"/>
          </w:divBdr>
        </w:div>
        <w:div w:id="22564079">
          <w:marLeft w:val="640"/>
          <w:marRight w:val="0"/>
          <w:marTop w:val="0"/>
          <w:marBottom w:val="0"/>
          <w:divBdr>
            <w:top w:val="none" w:sz="0" w:space="0" w:color="auto"/>
            <w:left w:val="none" w:sz="0" w:space="0" w:color="auto"/>
            <w:bottom w:val="none" w:sz="0" w:space="0" w:color="auto"/>
            <w:right w:val="none" w:sz="0" w:space="0" w:color="auto"/>
          </w:divBdr>
        </w:div>
        <w:div w:id="436023960">
          <w:marLeft w:val="640"/>
          <w:marRight w:val="0"/>
          <w:marTop w:val="0"/>
          <w:marBottom w:val="0"/>
          <w:divBdr>
            <w:top w:val="none" w:sz="0" w:space="0" w:color="auto"/>
            <w:left w:val="none" w:sz="0" w:space="0" w:color="auto"/>
            <w:bottom w:val="none" w:sz="0" w:space="0" w:color="auto"/>
            <w:right w:val="none" w:sz="0" w:space="0" w:color="auto"/>
          </w:divBdr>
        </w:div>
        <w:div w:id="356539201">
          <w:marLeft w:val="640"/>
          <w:marRight w:val="0"/>
          <w:marTop w:val="0"/>
          <w:marBottom w:val="0"/>
          <w:divBdr>
            <w:top w:val="none" w:sz="0" w:space="0" w:color="auto"/>
            <w:left w:val="none" w:sz="0" w:space="0" w:color="auto"/>
            <w:bottom w:val="none" w:sz="0" w:space="0" w:color="auto"/>
            <w:right w:val="none" w:sz="0" w:space="0" w:color="auto"/>
          </w:divBdr>
        </w:div>
        <w:div w:id="2023434931">
          <w:marLeft w:val="640"/>
          <w:marRight w:val="0"/>
          <w:marTop w:val="0"/>
          <w:marBottom w:val="0"/>
          <w:divBdr>
            <w:top w:val="none" w:sz="0" w:space="0" w:color="auto"/>
            <w:left w:val="none" w:sz="0" w:space="0" w:color="auto"/>
            <w:bottom w:val="none" w:sz="0" w:space="0" w:color="auto"/>
            <w:right w:val="none" w:sz="0" w:space="0" w:color="auto"/>
          </w:divBdr>
        </w:div>
        <w:div w:id="942684754">
          <w:marLeft w:val="640"/>
          <w:marRight w:val="0"/>
          <w:marTop w:val="0"/>
          <w:marBottom w:val="0"/>
          <w:divBdr>
            <w:top w:val="none" w:sz="0" w:space="0" w:color="auto"/>
            <w:left w:val="none" w:sz="0" w:space="0" w:color="auto"/>
            <w:bottom w:val="none" w:sz="0" w:space="0" w:color="auto"/>
            <w:right w:val="none" w:sz="0" w:space="0" w:color="auto"/>
          </w:divBdr>
        </w:div>
        <w:div w:id="1970816544">
          <w:marLeft w:val="640"/>
          <w:marRight w:val="0"/>
          <w:marTop w:val="0"/>
          <w:marBottom w:val="0"/>
          <w:divBdr>
            <w:top w:val="none" w:sz="0" w:space="0" w:color="auto"/>
            <w:left w:val="none" w:sz="0" w:space="0" w:color="auto"/>
            <w:bottom w:val="none" w:sz="0" w:space="0" w:color="auto"/>
            <w:right w:val="none" w:sz="0" w:space="0" w:color="auto"/>
          </w:divBdr>
        </w:div>
        <w:div w:id="1160652417">
          <w:marLeft w:val="640"/>
          <w:marRight w:val="0"/>
          <w:marTop w:val="0"/>
          <w:marBottom w:val="0"/>
          <w:divBdr>
            <w:top w:val="none" w:sz="0" w:space="0" w:color="auto"/>
            <w:left w:val="none" w:sz="0" w:space="0" w:color="auto"/>
            <w:bottom w:val="none" w:sz="0" w:space="0" w:color="auto"/>
            <w:right w:val="none" w:sz="0" w:space="0" w:color="auto"/>
          </w:divBdr>
        </w:div>
        <w:div w:id="818692389">
          <w:marLeft w:val="640"/>
          <w:marRight w:val="0"/>
          <w:marTop w:val="0"/>
          <w:marBottom w:val="0"/>
          <w:divBdr>
            <w:top w:val="none" w:sz="0" w:space="0" w:color="auto"/>
            <w:left w:val="none" w:sz="0" w:space="0" w:color="auto"/>
            <w:bottom w:val="none" w:sz="0" w:space="0" w:color="auto"/>
            <w:right w:val="none" w:sz="0" w:space="0" w:color="auto"/>
          </w:divBdr>
        </w:div>
        <w:div w:id="898171001">
          <w:marLeft w:val="640"/>
          <w:marRight w:val="0"/>
          <w:marTop w:val="0"/>
          <w:marBottom w:val="0"/>
          <w:divBdr>
            <w:top w:val="none" w:sz="0" w:space="0" w:color="auto"/>
            <w:left w:val="none" w:sz="0" w:space="0" w:color="auto"/>
            <w:bottom w:val="none" w:sz="0" w:space="0" w:color="auto"/>
            <w:right w:val="none" w:sz="0" w:space="0" w:color="auto"/>
          </w:divBdr>
        </w:div>
        <w:div w:id="898054546">
          <w:marLeft w:val="640"/>
          <w:marRight w:val="0"/>
          <w:marTop w:val="0"/>
          <w:marBottom w:val="0"/>
          <w:divBdr>
            <w:top w:val="none" w:sz="0" w:space="0" w:color="auto"/>
            <w:left w:val="none" w:sz="0" w:space="0" w:color="auto"/>
            <w:bottom w:val="none" w:sz="0" w:space="0" w:color="auto"/>
            <w:right w:val="none" w:sz="0" w:space="0" w:color="auto"/>
          </w:divBdr>
        </w:div>
        <w:div w:id="561523377">
          <w:marLeft w:val="640"/>
          <w:marRight w:val="0"/>
          <w:marTop w:val="0"/>
          <w:marBottom w:val="0"/>
          <w:divBdr>
            <w:top w:val="none" w:sz="0" w:space="0" w:color="auto"/>
            <w:left w:val="none" w:sz="0" w:space="0" w:color="auto"/>
            <w:bottom w:val="none" w:sz="0" w:space="0" w:color="auto"/>
            <w:right w:val="none" w:sz="0" w:space="0" w:color="auto"/>
          </w:divBdr>
        </w:div>
        <w:div w:id="1477793114">
          <w:marLeft w:val="640"/>
          <w:marRight w:val="0"/>
          <w:marTop w:val="0"/>
          <w:marBottom w:val="0"/>
          <w:divBdr>
            <w:top w:val="none" w:sz="0" w:space="0" w:color="auto"/>
            <w:left w:val="none" w:sz="0" w:space="0" w:color="auto"/>
            <w:bottom w:val="none" w:sz="0" w:space="0" w:color="auto"/>
            <w:right w:val="none" w:sz="0" w:space="0" w:color="auto"/>
          </w:divBdr>
        </w:div>
        <w:div w:id="164250561">
          <w:marLeft w:val="640"/>
          <w:marRight w:val="0"/>
          <w:marTop w:val="0"/>
          <w:marBottom w:val="0"/>
          <w:divBdr>
            <w:top w:val="none" w:sz="0" w:space="0" w:color="auto"/>
            <w:left w:val="none" w:sz="0" w:space="0" w:color="auto"/>
            <w:bottom w:val="none" w:sz="0" w:space="0" w:color="auto"/>
            <w:right w:val="none" w:sz="0" w:space="0" w:color="auto"/>
          </w:divBdr>
        </w:div>
        <w:div w:id="1648054214">
          <w:marLeft w:val="640"/>
          <w:marRight w:val="0"/>
          <w:marTop w:val="0"/>
          <w:marBottom w:val="0"/>
          <w:divBdr>
            <w:top w:val="none" w:sz="0" w:space="0" w:color="auto"/>
            <w:left w:val="none" w:sz="0" w:space="0" w:color="auto"/>
            <w:bottom w:val="none" w:sz="0" w:space="0" w:color="auto"/>
            <w:right w:val="none" w:sz="0" w:space="0" w:color="auto"/>
          </w:divBdr>
        </w:div>
        <w:div w:id="2013868277">
          <w:marLeft w:val="640"/>
          <w:marRight w:val="0"/>
          <w:marTop w:val="0"/>
          <w:marBottom w:val="0"/>
          <w:divBdr>
            <w:top w:val="none" w:sz="0" w:space="0" w:color="auto"/>
            <w:left w:val="none" w:sz="0" w:space="0" w:color="auto"/>
            <w:bottom w:val="none" w:sz="0" w:space="0" w:color="auto"/>
            <w:right w:val="none" w:sz="0" w:space="0" w:color="auto"/>
          </w:divBdr>
        </w:div>
        <w:div w:id="712578213">
          <w:marLeft w:val="640"/>
          <w:marRight w:val="0"/>
          <w:marTop w:val="0"/>
          <w:marBottom w:val="0"/>
          <w:divBdr>
            <w:top w:val="none" w:sz="0" w:space="0" w:color="auto"/>
            <w:left w:val="none" w:sz="0" w:space="0" w:color="auto"/>
            <w:bottom w:val="none" w:sz="0" w:space="0" w:color="auto"/>
            <w:right w:val="none" w:sz="0" w:space="0" w:color="auto"/>
          </w:divBdr>
        </w:div>
        <w:div w:id="402024051">
          <w:marLeft w:val="640"/>
          <w:marRight w:val="0"/>
          <w:marTop w:val="0"/>
          <w:marBottom w:val="0"/>
          <w:divBdr>
            <w:top w:val="none" w:sz="0" w:space="0" w:color="auto"/>
            <w:left w:val="none" w:sz="0" w:space="0" w:color="auto"/>
            <w:bottom w:val="none" w:sz="0" w:space="0" w:color="auto"/>
            <w:right w:val="none" w:sz="0" w:space="0" w:color="auto"/>
          </w:divBdr>
        </w:div>
        <w:div w:id="2122334410">
          <w:marLeft w:val="640"/>
          <w:marRight w:val="0"/>
          <w:marTop w:val="0"/>
          <w:marBottom w:val="0"/>
          <w:divBdr>
            <w:top w:val="none" w:sz="0" w:space="0" w:color="auto"/>
            <w:left w:val="none" w:sz="0" w:space="0" w:color="auto"/>
            <w:bottom w:val="none" w:sz="0" w:space="0" w:color="auto"/>
            <w:right w:val="none" w:sz="0" w:space="0" w:color="auto"/>
          </w:divBdr>
        </w:div>
        <w:div w:id="644744093">
          <w:marLeft w:val="640"/>
          <w:marRight w:val="0"/>
          <w:marTop w:val="0"/>
          <w:marBottom w:val="0"/>
          <w:divBdr>
            <w:top w:val="none" w:sz="0" w:space="0" w:color="auto"/>
            <w:left w:val="none" w:sz="0" w:space="0" w:color="auto"/>
            <w:bottom w:val="none" w:sz="0" w:space="0" w:color="auto"/>
            <w:right w:val="none" w:sz="0" w:space="0" w:color="auto"/>
          </w:divBdr>
        </w:div>
        <w:div w:id="528683153">
          <w:marLeft w:val="640"/>
          <w:marRight w:val="0"/>
          <w:marTop w:val="0"/>
          <w:marBottom w:val="0"/>
          <w:divBdr>
            <w:top w:val="none" w:sz="0" w:space="0" w:color="auto"/>
            <w:left w:val="none" w:sz="0" w:space="0" w:color="auto"/>
            <w:bottom w:val="none" w:sz="0" w:space="0" w:color="auto"/>
            <w:right w:val="none" w:sz="0" w:space="0" w:color="auto"/>
          </w:divBdr>
        </w:div>
        <w:div w:id="113444708">
          <w:marLeft w:val="640"/>
          <w:marRight w:val="0"/>
          <w:marTop w:val="0"/>
          <w:marBottom w:val="0"/>
          <w:divBdr>
            <w:top w:val="none" w:sz="0" w:space="0" w:color="auto"/>
            <w:left w:val="none" w:sz="0" w:space="0" w:color="auto"/>
            <w:bottom w:val="none" w:sz="0" w:space="0" w:color="auto"/>
            <w:right w:val="none" w:sz="0" w:space="0" w:color="auto"/>
          </w:divBdr>
        </w:div>
        <w:div w:id="145821882">
          <w:marLeft w:val="640"/>
          <w:marRight w:val="0"/>
          <w:marTop w:val="0"/>
          <w:marBottom w:val="0"/>
          <w:divBdr>
            <w:top w:val="none" w:sz="0" w:space="0" w:color="auto"/>
            <w:left w:val="none" w:sz="0" w:space="0" w:color="auto"/>
            <w:bottom w:val="none" w:sz="0" w:space="0" w:color="auto"/>
            <w:right w:val="none" w:sz="0" w:space="0" w:color="auto"/>
          </w:divBdr>
        </w:div>
        <w:div w:id="721828926">
          <w:marLeft w:val="640"/>
          <w:marRight w:val="0"/>
          <w:marTop w:val="0"/>
          <w:marBottom w:val="0"/>
          <w:divBdr>
            <w:top w:val="none" w:sz="0" w:space="0" w:color="auto"/>
            <w:left w:val="none" w:sz="0" w:space="0" w:color="auto"/>
            <w:bottom w:val="none" w:sz="0" w:space="0" w:color="auto"/>
            <w:right w:val="none" w:sz="0" w:space="0" w:color="auto"/>
          </w:divBdr>
        </w:div>
        <w:div w:id="1107579002">
          <w:marLeft w:val="640"/>
          <w:marRight w:val="0"/>
          <w:marTop w:val="0"/>
          <w:marBottom w:val="0"/>
          <w:divBdr>
            <w:top w:val="none" w:sz="0" w:space="0" w:color="auto"/>
            <w:left w:val="none" w:sz="0" w:space="0" w:color="auto"/>
            <w:bottom w:val="none" w:sz="0" w:space="0" w:color="auto"/>
            <w:right w:val="none" w:sz="0" w:space="0" w:color="auto"/>
          </w:divBdr>
        </w:div>
        <w:div w:id="187181395">
          <w:marLeft w:val="640"/>
          <w:marRight w:val="0"/>
          <w:marTop w:val="0"/>
          <w:marBottom w:val="0"/>
          <w:divBdr>
            <w:top w:val="none" w:sz="0" w:space="0" w:color="auto"/>
            <w:left w:val="none" w:sz="0" w:space="0" w:color="auto"/>
            <w:bottom w:val="none" w:sz="0" w:space="0" w:color="auto"/>
            <w:right w:val="none" w:sz="0" w:space="0" w:color="auto"/>
          </w:divBdr>
        </w:div>
        <w:div w:id="2058814875">
          <w:marLeft w:val="640"/>
          <w:marRight w:val="0"/>
          <w:marTop w:val="0"/>
          <w:marBottom w:val="0"/>
          <w:divBdr>
            <w:top w:val="none" w:sz="0" w:space="0" w:color="auto"/>
            <w:left w:val="none" w:sz="0" w:space="0" w:color="auto"/>
            <w:bottom w:val="none" w:sz="0" w:space="0" w:color="auto"/>
            <w:right w:val="none" w:sz="0" w:space="0" w:color="auto"/>
          </w:divBdr>
        </w:div>
        <w:div w:id="467556136">
          <w:marLeft w:val="640"/>
          <w:marRight w:val="0"/>
          <w:marTop w:val="0"/>
          <w:marBottom w:val="0"/>
          <w:divBdr>
            <w:top w:val="none" w:sz="0" w:space="0" w:color="auto"/>
            <w:left w:val="none" w:sz="0" w:space="0" w:color="auto"/>
            <w:bottom w:val="none" w:sz="0" w:space="0" w:color="auto"/>
            <w:right w:val="none" w:sz="0" w:space="0" w:color="auto"/>
          </w:divBdr>
        </w:div>
        <w:div w:id="1085570320">
          <w:marLeft w:val="640"/>
          <w:marRight w:val="0"/>
          <w:marTop w:val="0"/>
          <w:marBottom w:val="0"/>
          <w:divBdr>
            <w:top w:val="none" w:sz="0" w:space="0" w:color="auto"/>
            <w:left w:val="none" w:sz="0" w:space="0" w:color="auto"/>
            <w:bottom w:val="none" w:sz="0" w:space="0" w:color="auto"/>
            <w:right w:val="none" w:sz="0" w:space="0" w:color="auto"/>
          </w:divBdr>
        </w:div>
        <w:div w:id="1950967047">
          <w:marLeft w:val="640"/>
          <w:marRight w:val="0"/>
          <w:marTop w:val="0"/>
          <w:marBottom w:val="0"/>
          <w:divBdr>
            <w:top w:val="none" w:sz="0" w:space="0" w:color="auto"/>
            <w:left w:val="none" w:sz="0" w:space="0" w:color="auto"/>
            <w:bottom w:val="none" w:sz="0" w:space="0" w:color="auto"/>
            <w:right w:val="none" w:sz="0" w:space="0" w:color="auto"/>
          </w:divBdr>
        </w:div>
        <w:div w:id="1648824258">
          <w:marLeft w:val="640"/>
          <w:marRight w:val="0"/>
          <w:marTop w:val="0"/>
          <w:marBottom w:val="0"/>
          <w:divBdr>
            <w:top w:val="none" w:sz="0" w:space="0" w:color="auto"/>
            <w:left w:val="none" w:sz="0" w:space="0" w:color="auto"/>
            <w:bottom w:val="none" w:sz="0" w:space="0" w:color="auto"/>
            <w:right w:val="none" w:sz="0" w:space="0" w:color="auto"/>
          </w:divBdr>
        </w:div>
        <w:div w:id="159540263">
          <w:marLeft w:val="640"/>
          <w:marRight w:val="0"/>
          <w:marTop w:val="0"/>
          <w:marBottom w:val="0"/>
          <w:divBdr>
            <w:top w:val="none" w:sz="0" w:space="0" w:color="auto"/>
            <w:left w:val="none" w:sz="0" w:space="0" w:color="auto"/>
            <w:bottom w:val="none" w:sz="0" w:space="0" w:color="auto"/>
            <w:right w:val="none" w:sz="0" w:space="0" w:color="auto"/>
          </w:divBdr>
        </w:div>
        <w:div w:id="1358236622">
          <w:marLeft w:val="640"/>
          <w:marRight w:val="0"/>
          <w:marTop w:val="0"/>
          <w:marBottom w:val="0"/>
          <w:divBdr>
            <w:top w:val="none" w:sz="0" w:space="0" w:color="auto"/>
            <w:left w:val="none" w:sz="0" w:space="0" w:color="auto"/>
            <w:bottom w:val="none" w:sz="0" w:space="0" w:color="auto"/>
            <w:right w:val="none" w:sz="0" w:space="0" w:color="auto"/>
          </w:divBdr>
        </w:div>
        <w:div w:id="1595747986">
          <w:marLeft w:val="640"/>
          <w:marRight w:val="0"/>
          <w:marTop w:val="0"/>
          <w:marBottom w:val="0"/>
          <w:divBdr>
            <w:top w:val="none" w:sz="0" w:space="0" w:color="auto"/>
            <w:left w:val="none" w:sz="0" w:space="0" w:color="auto"/>
            <w:bottom w:val="none" w:sz="0" w:space="0" w:color="auto"/>
            <w:right w:val="none" w:sz="0" w:space="0" w:color="auto"/>
          </w:divBdr>
        </w:div>
        <w:div w:id="493642920">
          <w:marLeft w:val="640"/>
          <w:marRight w:val="0"/>
          <w:marTop w:val="0"/>
          <w:marBottom w:val="0"/>
          <w:divBdr>
            <w:top w:val="none" w:sz="0" w:space="0" w:color="auto"/>
            <w:left w:val="none" w:sz="0" w:space="0" w:color="auto"/>
            <w:bottom w:val="none" w:sz="0" w:space="0" w:color="auto"/>
            <w:right w:val="none" w:sz="0" w:space="0" w:color="auto"/>
          </w:divBdr>
        </w:div>
        <w:div w:id="517813963">
          <w:marLeft w:val="640"/>
          <w:marRight w:val="0"/>
          <w:marTop w:val="0"/>
          <w:marBottom w:val="0"/>
          <w:divBdr>
            <w:top w:val="none" w:sz="0" w:space="0" w:color="auto"/>
            <w:left w:val="none" w:sz="0" w:space="0" w:color="auto"/>
            <w:bottom w:val="none" w:sz="0" w:space="0" w:color="auto"/>
            <w:right w:val="none" w:sz="0" w:space="0" w:color="auto"/>
          </w:divBdr>
        </w:div>
        <w:div w:id="874001033">
          <w:marLeft w:val="640"/>
          <w:marRight w:val="0"/>
          <w:marTop w:val="0"/>
          <w:marBottom w:val="0"/>
          <w:divBdr>
            <w:top w:val="none" w:sz="0" w:space="0" w:color="auto"/>
            <w:left w:val="none" w:sz="0" w:space="0" w:color="auto"/>
            <w:bottom w:val="none" w:sz="0" w:space="0" w:color="auto"/>
            <w:right w:val="none" w:sz="0" w:space="0" w:color="auto"/>
          </w:divBdr>
        </w:div>
        <w:div w:id="1231504406">
          <w:marLeft w:val="640"/>
          <w:marRight w:val="0"/>
          <w:marTop w:val="0"/>
          <w:marBottom w:val="0"/>
          <w:divBdr>
            <w:top w:val="none" w:sz="0" w:space="0" w:color="auto"/>
            <w:left w:val="none" w:sz="0" w:space="0" w:color="auto"/>
            <w:bottom w:val="none" w:sz="0" w:space="0" w:color="auto"/>
            <w:right w:val="none" w:sz="0" w:space="0" w:color="auto"/>
          </w:divBdr>
        </w:div>
        <w:div w:id="287322493">
          <w:marLeft w:val="640"/>
          <w:marRight w:val="0"/>
          <w:marTop w:val="0"/>
          <w:marBottom w:val="0"/>
          <w:divBdr>
            <w:top w:val="none" w:sz="0" w:space="0" w:color="auto"/>
            <w:left w:val="none" w:sz="0" w:space="0" w:color="auto"/>
            <w:bottom w:val="none" w:sz="0" w:space="0" w:color="auto"/>
            <w:right w:val="none" w:sz="0" w:space="0" w:color="auto"/>
          </w:divBdr>
        </w:div>
        <w:div w:id="320617222">
          <w:marLeft w:val="640"/>
          <w:marRight w:val="0"/>
          <w:marTop w:val="0"/>
          <w:marBottom w:val="0"/>
          <w:divBdr>
            <w:top w:val="none" w:sz="0" w:space="0" w:color="auto"/>
            <w:left w:val="none" w:sz="0" w:space="0" w:color="auto"/>
            <w:bottom w:val="none" w:sz="0" w:space="0" w:color="auto"/>
            <w:right w:val="none" w:sz="0" w:space="0" w:color="auto"/>
          </w:divBdr>
        </w:div>
        <w:div w:id="1930036313">
          <w:marLeft w:val="640"/>
          <w:marRight w:val="0"/>
          <w:marTop w:val="0"/>
          <w:marBottom w:val="0"/>
          <w:divBdr>
            <w:top w:val="none" w:sz="0" w:space="0" w:color="auto"/>
            <w:left w:val="none" w:sz="0" w:space="0" w:color="auto"/>
            <w:bottom w:val="none" w:sz="0" w:space="0" w:color="auto"/>
            <w:right w:val="none" w:sz="0" w:space="0" w:color="auto"/>
          </w:divBdr>
        </w:div>
        <w:div w:id="1419444259">
          <w:marLeft w:val="640"/>
          <w:marRight w:val="0"/>
          <w:marTop w:val="0"/>
          <w:marBottom w:val="0"/>
          <w:divBdr>
            <w:top w:val="none" w:sz="0" w:space="0" w:color="auto"/>
            <w:left w:val="none" w:sz="0" w:space="0" w:color="auto"/>
            <w:bottom w:val="none" w:sz="0" w:space="0" w:color="auto"/>
            <w:right w:val="none" w:sz="0" w:space="0" w:color="auto"/>
          </w:divBdr>
        </w:div>
        <w:div w:id="874121720">
          <w:marLeft w:val="640"/>
          <w:marRight w:val="0"/>
          <w:marTop w:val="0"/>
          <w:marBottom w:val="0"/>
          <w:divBdr>
            <w:top w:val="none" w:sz="0" w:space="0" w:color="auto"/>
            <w:left w:val="none" w:sz="0" w:space="0" w:color="auto"/>
            <w:bottom w:val="none" w:sz="0" w:space="0" w:color="auto"/>
            <w:right w:val="none" w:sz="0" w:space="0" w:color="auto"/>
          </w:divBdr>
        </w:div>
        <w:div w:id="2139906330">
          <w:marLeft w:val="640"/>
          <w:marRight w:val="0"/>
          <w:marTop w:val="0"/>
          <w:marBottom w:val="0"/>
          <w:divBdr>
            <w:top w:val="none" w:sz="0" w:space="0" w:color="auto"/>
            <w:left w:val="none" w:sz="0" w:space="0" w:color="auto"/>
            <w:bottom w:val="none" w:sz="0" w:space="0" w:color="auto"/>
            <w:right w:val="none" w:sz="0" w:space="0" w:color="auto"/>
          </w:divBdr>
        </w:div>
        <w:div w:id="986592727">
          <w:marLeft w:val="640"/>
          <w:marRight w:val="0"/>
          <w:marTop w:val="0"/>
          <w:marBottom w:val="0"/>
          <w:divBdr>
            <w:top w:val="none" w:sz="0" w:space="0" w:color="auto"/>
            <w:left w:val="none" w:sz="0" w:space="0" w:color="auto"/>
            <w:bottom w:val="none" w:sz="0" w:space="0" w:color="auto"/>
            <w:right w:val="none" w:sz="0" w:space="0" w:color="auto"/>
          </w:divBdr>
        </w:div>
        <w:div w:id="297102817">
          <w:marLeft w:val="640"/>
          <w:marRight w:val="0"/>
          <w:marTop w:val="0"/>
          <w:marBottom w:val="0"/>
          <w:divBdr>
            <w:top w:val="none" w:sz="0" w:space="0" w:color="auto"/>
            <w:left w:val="none" w:sz="0" w:space="0" w:color="auto"/>
            <w:bottom w:val="none" w:sz="0" w:space="0" w:color="auto"/>
            <w:right w:val="none" w:sz="0" w:space="0" w:color="auto"/>
          </w:divBdr>
        </w:div>
        <w:div w:id="1994065594">
          <w:marLeft w:val="640"/>
          <w:marRight w:val="0"/>
          <w:marTop w:val="0"/>
          <w:marBottom w:val="0"/>
          <w:divBdr>
            <w:top w:val="none" w:sz="0" w:space="0" w:color="auto"/>
            <w:left w:val="none" w:sz="0" w:space="0" w:color="auto"/>
            <w:bottom w:val="none" w:sz="0" w:space="0" w:color="auto"/>
            <w:right w:val="none" w:sz="0" w:space="0" w:color="auto"/>
          </w:divBdr>
        </w:div>
        <w:div w:id="465053715">
          <w:marLeft w:val="640"/>
          <w:marRight w:val="0"/>
          <w:marTop w:val="0"/>
          <w:marBottom w:val="0"/>
          <w:divBdr>
            <w:top w:val="none" w:sz="0" w:space="0" w:color="auto"/>
            <w:left w:val="none" w:sz="0" w:space="0" w:color="auto"/>
            <w:bottom w:val="none" w:sz="0" w:space="0" w:color="auto"/>
            <w:right w:val="none" w:sz="0" w:space="0" w:color="auto"/>
          </w:divBdr>
        </w:div>
        <w:div w:id="17509306">
          <w:marLeft w:val="640"/>
          <w:marRight w:val="0"/>
          <w:marTop w:val="0"/>
          <w:marBottom w:val="0"/>
          <w:divBdr>
            <w:top w:val="none" w:sz="0" w:space="0" w:color="auto"/>
            <w:left w:val="none" w:sz="0" w:space="0" w:color="auto"/>
            <w:bottom w:val="none" w:sz="0" w:space="0" w:color="auto"/>
            <w:right w:val="none" w:sz="0" w:space="0" w:color="auto"/>
          </w:divBdr>
        </w:div>
        <w:div w:id="607155869">
          <w:marLeft w:val="640"/>
          <w:marRight w:val="0"/>
          <w:marTop w:val="0"/>
          <w:marBottom w:val="0"/>
          <w:divBdr>
            <w:top w:val="none" w:sz="0" w:space="0" w:color="auto"/>
            <w:left w:val="none" w:sz="0" w:space="0" w:color="auto"/>
            <w:bottom w:val="none" w:sz="0" w:space="0" w:color="auto"/>
            <w:right w:val="none" w:sz="0" w:space="0" w:color="auto"/>
          </w:divBdr>
        </w:div>
        <w:div w:id="545221541">
          <w:marLeft w:val="640"/>
          <w:marRight w:val="0"/>
          <w:marTop w:val="0"/>
          <w:marBottom w:val="0"/>
          <w:divBdr>
            <w:top w:val="none" w:sz="0" w:space="0" w:color="auto"/>
            <w:left w:val="none" w:sz="0" w:space="0" w:color="auto"/>
            <w:bottom w:val="none" w:sz="0" w:space="0" w:color="auto"/>
            <w:right w:val="none" w:sz="0" w:space="0" w:color="auto"/>
          </w:divBdr>
        </w:div>
        <w:div w:id="886722132">
          <w:marLeft w:val="640"/>
          <w:marRight w:val="0"/>
          <w:marTop w:val="0"/>
          <w:marBottom w:val="0"/>
          <w:divBdr>
            <w:top w:val="none" w:sz="0" w:space="0" w:color="auto"/>
            <w:left w:val="none" w:sz="0" w:space="0" w:color="auto"/>
            <w:bottom w:val="none" w:sz="0" w:space="0" w:color="auto"/>
            <w:right w:val="none" w:sz="0" w:space="0" w:color="auto"/>
          </w:divBdr>
        </w:div>
        <w:div w:id="381832821">
          <w:marLeft w:val="640"/>
          <w:marRight w:val="0"/>
          <w:marTop w:val="0"/>
          <w:marBottom w:val="0"/>
          <w:divBdr>
            <w:top w:val="none" w:sz="0" w:space="0" w:color="auto"/>
            <w:left w:val="none" w:sz="0" w:space="0" w:color="auto"/>
            <w:bottom w:val="none" w:sz="0" w:space="0" w:color="auto"/>
            <w:right w:val="none" w:sz="0" w:space="0" w:color="auto"/>
          </w:divBdr>
        </w:div>
        <w:div w:id="65995938">
          <w:marLeft w:val="640"/>
          <w:marRight w:val="0"/>
          <w:marTop w:val="0"/>
          <w:marBottom w:val="0"/>
          <w:divBdr>
            <w:top w:val="none" w:sz="0" w:space="0" w:color="auto"/>
            <w:left w:val="none" w:sz="0" w:space="0" w:color="auto"/>
            <w:bottom w:val="none" w:sz="0" w:space="0" w:color="auto"/>
            <w:right w:val="none" w:sz="0" w:space="0" w:color="auto"/>
          </w:divBdr>
        </w:div>
        <w:div w:id="1402025736">
          <w:marLeft w:val="640"/>
          <w:marRight w:val="0"/>
          <w:marTop w:val="0"/>
          <w:marBottom w:val="0"/>
          <w:divBdr>
            <w:top w:val="none" w:sz="0" w:space="0" w:color="auto"/>
            <w:left w:val="none" w:sz="0" w:space="0" w:color="auto"/>
            <w:bottom w:val="none" w:sz="0" w:space="0" w:color="auto"/>
            <w:right w:val="none" w:sz="0" w:space="0" w:color="auto"/>
          </w:divBdr>
        </w:div>
        <w:div w:id="1391227171">
          <w:marLeft w:val="640"/>
          <w:marRight w:val="0"/>
          <w:marTop w:val="0"/>
          <w:marBottom w:val="0"/>
          <w:divBdr>
            <w:top w:val="none" w:sz="0" w:space="0" w:color="auto"/>
            <w:left w:val="none" w:sz="0" w:space="0" w:color="auto"/>
            <w:bottom w:val="none" w:sz="0" w:space="0" w:color="auto"/>
            <w:right w:val="none" w:sz="0" w:space="0" w:color="auto"/>
          </w:divBdr>
        </w:div>
        <w:div w:id="1974018210">
          <w:marLeft w:val="640"/>
          <w:marRight w:val="0"/>
          <w:marTop w:val="0"/>
          <w:marBottom w:val="0"/>
          <w:divBdr>
            <w:top w:val="none" w:sz="0" w:space="0" w:color="auto"/>
            <w:left w:val="none" w:sz="0" w:space="0" w:color="auto"/>
            <w:bottom w:val="none" w:sz="0" w:space="0" w:color="auto"/>
            <w:right w:val="none" w:sz="0" w:space="0" w:color="auto"/>
          </w:divBdr>
        </w:div>
        <w:div w:id="2054040281">
          <w:marLeft w:val="640"/>
          <w:marRight w:val="0"/>
          <w:marTop w:val="0"/>
          <w:marBottom w:val="0"/>
          <w:divBdr>
            <w:top w:val="none" w:sz="0" w:space="0" w:color="auto"/>
            <w:left w:val="none" w:sz="0" w:space="0" w:color="auto"/>
            <w:bottom w:val="none" w:sz="0" w:space="0" w:color="auto"/>
            <w:right w:val="none" w:sz="0" w:space="0" w:color="auto"/>
          </w:divBdr>
        </w:div>
        <w:div w:id="1307471095">
          <w:marLeft w:val="640"/>
          <w:marRight w:val="0"/>
          <w:marTop w:val="0"/>
          <w:marBottom w:val="0"/>
          <w:divBdr>
            <w:top w:val="none" w:sz="0" w:space="0" w:color="auto"/>
            <w:left w:val="none" w:sz="0" w:space="0" w:color="auto"/>
            <w:bottom w:val="none" w:sz="0" w:space="0" w:color="auto"/>
            <w:right w:val="none" w:sz="0" w:space="0" w:color="auto"/>
          </w:divBdr>
        </w:div>
        <w:div w:id="1784884360">
          <w:marLeft w:val="640"/>
          <w:marRight w:val="0"/>
          <w:marTop w:val="0"/>
          <w:marBottom w:val="0"/>
          <w:divBdr>
            <w:top w:val="none" w:sz="0" w:space="0" w:color="auto"/>
            <w:left w:val="none" w:sz="0" w:space="0" w:color="auto"/>
            <w:bottom w:val="none" w:sz="0" w:space="0" w:color="auto"/>
            <w:right w:val="none" w:sz="0" w:space="0" w:color="auto"/>
          </w:divBdr>
        </w:div>
        <w:div w:id="1972124395">
          <w:marLeft w:val="640"/>
          <w:marRight w:val="0"/>
          <w:marTop w:val="0"/>
          <w:marBottom w:val="0"/>
          <w:divBdr>
            <w:top w:val="none" w:sz="0" w:space="0" w:color="auto"/>
            <w:left w:val="none" w:sz="0" w:space="0" w:color="auto"/>
            <w:bottom w:val="none" w:sz="0" w:space="0" w:color="auto"/>
            <w:right w:val="none" w:sz="0" w:space="0" w:color="auto"/>
          </w:divBdr>
        </w:div>
        <w:div w:id="1835532995">
          <w:marLeft w:val="640"/>
          <w:marRight w:val="0"/>
          <w:marTop w:val="0"/>
          <w:marBottom w:val="0"/>
          <w:divBdr>
            <w:top w:val="none" w:sz="0" w:space="0" w:color="auto"/>
            <w:left w:val="none" w:sz="0" w:space="0" w:color="auto"/>
            <w:bottom w:val="none" w:sz="0" w:space="0" w:color="auto"/>
            <w:right w:val="none" w:sz="0" w:space="0" w:color="auto"/>
          </w:divBdr>
        </w:div>
        <w:div w:id="1905725465">
          <w:marLeft w:val="640"/>
          <w:marRight w:val="0"/>
          <w:marTop w:val="0"/>
          <w:marBottom w:val="0"/>
          <w:divBdr>
            <w:top w:val="none" w:sz="0" w:space="0" w:color="auto"/>
            <w:left w:val="none" w:sz="0" w:space="0" w:color="auto"/>
            <w:bottom w:val="none" w:sz="0" w:space="0" w:color="auto"/>
            <w:right w:val="none" w:sz="0" w:space="0" w:color="auto"/>
          </w:divBdr>
        </w:div>
        <w:div w:id="543373170">
          <w:marLeft w:val="640"/>
          <w:marRight w:val="0"/>
          <w:marTop w:val="0"/>
          <w:marBottom w:val="0"/>
          <w:divBdr>
            <w:top w:val="none" w:sz="0" w:space="0" w:color="auto"/>
            <w:left w:val="none" w:sz="0" w:space="0" w:color="auto"/>
            <w:bottom w:val="none" w:sz="0" w:space="0" w:color="auto"/>
            <w:right w:val="none" w:sz="0" w:space="0" w:color="auto"/>
          </w:divBdr>
        </w:div>
        <w:div w:id="724180635">
          <w:marLeft w:val="640"/>
          <w:marRight w:val="0"/>
          <w:marTop w:val="0"/>
          <w:marBottom w:val="0"/>
          <w:divBdr>
            <w:top w:val="none" w:sz="0" w:space="0" w:color="auto"/>
            <w:left w:val="none" w:sz="0" w:space="0" w:color="auto"/>
            <w:bottom w:val="none" w:sz="0" w:space="0" w:color="auto"/>
            <w:right w:val="none" w:sz="0" w:space="0" w:color="auto"/>
          </w:divBdr>
        </w:div>
        <w:div w:id="916289025">
          <w:marLeft w:val="640"/>
          <w:marRight w:val="0"/>
          <w:marTop w:val="0"/>
          <w:marBottom w:val="0"/>
          <w:divBdr>
            <w:top w:val="none" w:sz="0" w:space="0" w:color="auto"/>
            <w:left w:val="none" w:sz="0" w:space="0" w:color="auto"/>
            <w:bottom w:val="none" w:sz="0" w:space="0" w:color="auto"/>
            <w:right w:val="none" w:sz="0" w:space="0" w:color="auto"/>
          </w:divBdr>
        </w:div>
        <w:div w:id="862550037">
          <w:marLeft w:val="640"/>
          <w:marRight w:val="0"/>
          <w:marTop w:val="0"/>
          <w:marBottom w:val="0"/>
          <w:divBdr>
            <w:top w:val="none" w:sz="0" w:space="0" w:color="auto"/>
            <w:left w:val="none" w:sz="0" w:space="0" w:color="auto"/>
            <w:bottom w:val="none" w:sz="0" w:space="0" w:color="auto"/>
            <w:right w:val="none" w:sz="0" w:space="0" w:color="auto"/>
          </w:divBdr>
        </w:div>
        <w:div w:id="1538271470">
          <w:marLeft w:val="640"/>
          <w:marRight w:val="0"/>
          <w:marTop w:val="0"/>
          <w:marBottom w:val="0"/>
          <w:divBdr>
            <w:top w:val="none" w:sz="0" w:space="0" w:color="auto"/>
            <w:left w:val="none" w:sz="0" w:space="0" w:color="auto"/>
            <w:bottom w:val="none" w:sz="0" w:space="0" w:color="auto"/>
            <w:right w:val="none" w:sz="0" w:space="0" w:color="auto"/>
          </w:divBdr>
        </w:div>
        <w:div w:id="869225410">
          <w:marLeft w:val="640"/>
          <w:marRight w:val="0"/>
          <w:marTop w:val="0"/>
          <w:marBottom w:val="0"/>
          <w:divBdr>
            <w:top w:val="none" w:sz="0" w:space="0" w:color="auto"/>
            <w:left w:val="none" w:sz="0" w:space="0" w:color="auto"/>
            <w:bottom w:val="none" w:sz="0" w:space="0" w:color="auto"/>
            <w:right w:val="none" w:sz="0" w:space="0" w:color="auto"/>
          </w:divBdr>
        </w:div>
        <w:div w:id="1601253095">
          <w:marLeft w:val="640"/>
          <w:marRight w:val="0"/>
          <w:marTop w:val="0"/>
          <w:marBottom w:val="0"/>
          <w:divBdr>
            <w:top w:val="none" w:sz="0" w:space="0" w:color="auto"/>
            <w:left w:val="none" w:sz="0" w:space="0" w:color="auto"/>
            <w:bottom w:val="none" w:sz="0" w:space="0" w:color="auto"/>
            <w:right w:val="none" w:sz="0" w:space="0" w:color="auto"/>
          </w:divBdr>
        </w:div>
        <w:div w:id="1885017336">
          <w:marLeft w:val="640"/>
          <w:marRight w:val="0"/>
          <w:marTop w:val="0"/>
          <w:marBottom w:val="0"/>
          <w:divBdr>
            <w:top w:val="none" w:sz="0" w:space="0" w:color="auto"/>
            <w:left w:val="none" w:sz="0" w:space="0" w:color="auto"/>
            <w:bottom w:val="none" w:sz="0" w:space="0" w:color="auto"/>
            <w:right w:val="none" w:sz="0" w:space="0" w:color="auto"/>
          </w:divBdr>
        </w:div>
        <w:div w:id="1825462738">
          <w:marLeft w:val="640"/>
          <w:marRight w:val="0"/>
          <w:marTop w:val="0"/>
          <w:marBottom w:val="0"/>
          <w:divBdr>
            <w:top w:val="none" w:sz="0" w:space="0" w:color="auto"/>
            <w:left w:val="none" w:sz="0" w:space="0" w:color="auto"/>
            <w:bottom w:val="none" w:sz="0" w:space="0" w:color="auto"/>
            <w:right w:val="none" w:sz="0" w:space="0" w:color="auto"/>
          </w:divBdr>
        </w:div>
        <w:div w:id="1648969058">
          <w:marLeft w:val="640"/>
          <w:marRight w:val="0"/>
          <w:marTop w:val="0"/>
          <w:marBottom w:val="0"/>
          <w:divBdr>
            <w:top w:val="none" w:sz="0" w:space="0" w:color="auto"/>
            <w:left w:val="none" w:sz="0" w:space="0" w:color="auto"/>
            <w:bottom w:val="none" w:sz="0" w:space="0" w:color="auto"/>
            <w:right w:val="none" w:sz="0" w:space="0" w:color="auto"/>
          </w:divBdr>
        </w:div>
        <w:div w:id="1521121221">
          <w:marLeft w:val="640"/>
          <w:marRight w:val="0"/>
          <w:marTop w:val="0"/>
          <w:marBottom w:val="0"/>
          <w:divBdr>
            <w:top w:val="none" w:sz="0" w:space="0" w:color="auto"/>
            <w:left w:val="none" w:sz="0" w:space="0" w:color="auto"/>
            <w:bottom w:val="none" w:sz="0" w:space="0" w:color="auto"/>
            <w:right w:val="none" w:sz="0" w:space="0" w:color="auto"/>
          </w:divBdr>
        </w:div>
        <w:div w:id="1753816057">
          <w:marLeft w:val="640"/>
          <w:marRight w:val="0"/>
          <w:marTop w:val="0"/>
          <w:marBottom w:val="0"/>
          <w:divBdr>
            <w:top w:val="none" w:sz="0" w:space="0" w:color="auto"/>
            <w:left w:val="none" w:sz="0" w:space="0" w:color="auto"/>
            <w:bottom w:val="none" w:sz="0" w:space="0" w:color="auto"/>
            <w:right w:val="none" w:sz="0" w:space="0" w:color="auto"/>
          </w:divBdr>
        </w:div>
        <w:div w:id="682512825">
          <w:marLeft w:val="640"/>
          <w:marRight w:val="0"/>
          <w:marTop w:val="0"/>
          <w:marBottom w:val="0"/>
          <w:divBdr>
            <w:top w:val="none" w:sz="0" w:space="0" w:color="auto"/>
            <w:left w:val="none" w:sz="0" w:space="0" w:color="auto"/>
            <w:bottom w:val="none" w:sz="0" w:space="0" w:color="auto"/>
            <w:right w:val="none" w:sz="0" w:space="0" w:color="auto"/>
          </w:divBdr>
        </w:div>
        <w:div w:id="1059403760">
          <w:marLeft w:val="640"/>
          <w:marRight w:val="0"/>
          <w:marTop w:val="0"/>
          <w:marBottom w:val="0"/>
          <w:divBdr>
            <w:top w:val="none" w:sz="0" w:space="0" w:color="auto"/>
            <w:left w:val="none" w:sz="0" w:space="0" w:color="auto"/>
            <w:bottom w:val="none" w:sz="0" w:space="0" w:color="auto"/>
            <w:right w:val="none" w:sz="0" w:space="0" w:color="auto"/>
          </w:divBdr>
        </w:div>
        <w:div w:id="326204075">
          <w:marLeft w:val="640"/>
          <w:marRight w:val="0"/>
          <w:marTop w:val="0"/>
          <w:marBottom w:val="0"/>
          <w:divBdr>
            <w:top w:val="none" w:sz="0" w:space="0" w:color="auto"/>
            <w:left w:val="none" w:sz="0" w:space="0" w:color="auto"/>
            <w:bottom w:val="none" w:sz="0" w:space="0" w:color="auto"/>
            <w:right w:val="none" w:sz="0" w:space="0" w:color="auto"/>
          </w:divBdr>
        </w:div>
        <w:div w:id="817455866">
          <w:marLeft w:val="640"/>
          <w:marRight w:val="0"/>
          <w:marTop w:val="0"/>
          <w:marBottom w:val="0"/>
          <w:divBdr>
            <w:top w:val="none" w:sz="0" w:space="0" w:color="auto"/>
            <w:left w:val="none" w:sz="0" w:space="0" w:color="auto"/>
            <w:bottom w:val="none" w:sz="0" w:space="0" w:color="auto"/>
            <w:right w:val="none" w:sz="0" w:space="0" w:color="auto"/>
          </w:divBdr>
        </w:div>
        <w:div w:id="943465432">
          <w:marLeft w:val="640"/>
          <w:marRight w:val="0"/>
          <w:marTop w:val="0"/>
          <w:marBottom w:val="0"/>
          <w:divBdr>
            <w:top w:val="none" w:sz="0" w:space="0" w:color="auto"/>
            <w:left w:val="none" w:sz="0" w:space="0" w:color="auto"/>
            <w:bottom w:val="none" w:sz="0" w:space="0" w:color="auto"/>
            <w:right w:val="none" w:sz="0" w:space="0" w:color="auto"/>
          </w:divBdr>
        </w:div>
        <w:div w:id="600603107">
          <w:marLeft w:val="640"/>
          <w:marRight w:val="0"/>
          <w:marTop w:val="0"/>
          <w:marBottom w:val="0"/>
          <w:divBdr>
            <w:top w:val="none" w:sz="0" w:space="0" w:color="auto"/>
            <w:left w:val="none" w:sz="0" w:space="0" w:color="auto"/>
            <w:bottom w:val="none" w:sz="0" w:space="0" w:color="auto"/>
            <w:right w:val="none" w:sz="0" w:space="0" w:color="auto"/>
          </w:divBdr>
        </w:div>
        <w:div w:id="393816820">
          <w:marLeft w:val="640"/>
          <w:marRight w:val="0"/>
          <w:marTop w:val="0"/>
          <w:marBottom w:val="0"/>
          <w:divBdr>
            <w:top w:val="none" w:sz="0" w:space="0" w:color="auto"/>
            <w:left w:val="none" w:sz="0" w:space="0" w:color="auto"/>
            <w:bottom w:val="none" w:sz="0" w:space="0" w:color="auto"/>
            <w:right w:val="none" w:sz="0" w:space="0" w:color="auto"/>
          </w:divBdr>
        </w:div>
        <w:div w:id="1716466743">
          <w:marLeft w:val="640"/>
          <w:marRight w:val="0"/>
          <w:marTop w:val="0"/>
          <w:marBottom w:val="0"/>
          <w:divBdr>
            <w:top w:val="none" w:sz="0" w:space="0" w:color="auto"/>
            <w:left w:val="none" w:sz="0" w:space="0" w:color="auto"/>
            <w:bottom w:val="none" w:sz="0" w:space="0" w:color="auto"/>
            <w:right w:val="none" w:sz="0" w:space="0" w:color="auto"/>
          </w:divBdr>
        </w:div>
        <w:div w:id="707683085">
          <w:marLeft w:val="640"/>
          <w:marRight w:val="0"/>
          <w:marTop w:val="0"/>
          <w:marBottom w:val="0"/>
          <w:divBdr>
            <w:top w:val="none" w:sz="0" w:space="0" w:color="auto"/>
            <w:left w:val="none" w:sz="0" w:space="0" w:color="auto"/>
            <w:bottom w:val="none" w:sz="0" w:space="0" w:color="auto"/>
            <w:right w:val="none" w:sz="0" w:space="0" w:color="auto"/>
          </w:divBdr>
        </w:div>
        <w:div w:id="494223982">
          <w:marLeft w:val="640"/>
          <w:marRight w:val="0"/>
          <w:marTop w:val="0"/>
          <w:marBottom w:val="0"/>
          <w:divBdr>
            <w:top w:val="none" w:sz="0" w:space="0" w:color="auto"/>
            <w:left w:val="none" w:sz="0" w:space="0" w:color="auto"/>
            <w:bottom w:val="none" w:sz="0" w:space="0" w:color="auto"/>
            <w:right w:val="none" w:sz="0" w:space="0" w:color="auto"/>
          </w:divBdr>
        </w:div>
        <w:div w:id="85463360">
          <w:marLeft w:val="640"/>
          <w:marRight w:val="0"/>
          <w:marTop w:val="0"/>
          <w:marBottom w:val="0"/>
          <w:divBdr>
            <w:top w:val="none" w:sz="0" w:space="0" w:color="auto"/>
            <w:left w:val="none" w:sz="0" w:space="0" w:color="auto"/>
            <w:bottom w:val="none" w:sz="0" w:space="0" w:color="auto"/>
            <w:right w:val="none" w:sz="0" w:space="0" w:color="auto"/>
          </w:divBdr>
        </w:div>
        <w:div w:id="1237210029">
          <w:marLeft w:val="640"/>
          <w:marRight w:val="0"/>
          <w:marTop w:val="0"/>
          <w:marBottom w:val="0"/>
          <w:divBdr>
            <w:top w:val="none" w:sz="0" w:space="0" w:color="auto"/>
            <w:left w:val="none" w:sz="0" w:space="0" w:color="auto"/>
            <w:bottom w:val="none" w:sz="0" w:space="0" w:color="auto"/>
            <w:right w:val="none" w:sz="0" w:space="0" w:color="auto"/>
          </w:divBdr>
        </w:div>
        <w:div w:id="702825978">
          <w:marLeft w:val="640"/>
          <w:marRight w:val="0"/>
          <w:marTop w:val="0"/>
          <w:marBottom w:val="0"/>
          <w:divBdr>
            <w:top w:val="none" w:sz="0" w:space="0" w:color="auto"/>
            <w:left w:val="none" w:sz="0" w:space="0" w:color="auto"/>
            <w:bottom w:val="none" w:sz="0" w:space="0" w:color="auto"/>
            <w:right w:val="none" w:sz="0" w:space="0" w:color="auto"/>
          </w:divBdr>
        </w:div>
        <w:div w:id="581641275">
          <w:marLeft w:val="640"/>
          <w:marRight w:val="0"/>
          <w:marTop w:val="0"/>
          <w:marBottom w:val="0"/>
          <w:divBdr>
            <w:top w:val="none" w:sz="0" w:space="0" w:color="auto"/>
            <w:left w:val="none" w:sz="0" w:space="0" w:color="auto"/>
            <w:bottom w:val="none" w:sz="0" w:space="0" w:color="auto"/>
            <w:right w:val="none" w:sz="0" w:space="0" w:color="auto"/>
          </w:divBdr>
        </w:div>
        <w:div w:id="1813526088">
          <w:marLeft w:val="640"/>
          <w:marRight w:val="0"/>
          <w:marTop w:val="0"/>
          <w:marBottom w:val="0"/>
          <w:divBdr>
            <w:top w:val="none" w:sz="0" w:space="0" w:color="auto"/>
            <w:left w:val="none" w:sz="0" w:space="0" w:color="auto"/>
            <w:bottom w:val="none" w:sz="0" w:space="0" w:color="auto"/>
            <w:right w:val="none" w:sz="0" w:space="0" w:color="auto"/>
          </w:divBdr>
        </w:div>
        <w:div w:id="1969436367">
          <w:marLeft w:val="640"/>
          <w:marRight w:val="0"/>
          <w:marTop w:val="0"/>
          <w:marBottom w:val="0"/>
          <w:divBdr>
            <w:top w:val="none" w:sz="0" w:space="0" w:color="auto"/>
            <w:left w:val="none" w:sz="0" w:space="0" w:color="auto"/>
            <w:bottom w:val="none" w:sz="0" w:space="0" w:color="auto"/>
            <w:right w:val="none" w:sz="0" w:space="0" w:color="auto"/>
          </w:divBdr>
        </w:div>
        <w:div w:id="1101796562">
          <w:marLeft w:val="640"/>
          <w:marRight w:val="0"/>
          <w:marTop w:val="0"/>
          <w:marBottom w:val="0"/>
          <w:divBdr>
            <w:top w:val="none" w:sz="0" w:space="0" w:color="auto"/>
            <w:left w:val="none" w:sz="0" w:space="0" w:color="auto"/>
            <w:bottom w:val="none" w:sz="0" w:space="0" w:color="auto"/>
            <w:right w:val="none" w:sz="0" w:space="0" w:color="auto"/>
          </w:divBdr>
        </w:div>
        <w:div w:id="1554275248">
          <w:marLeft w:val="640"/>
          <w:marRight w:val="0"/>
          <w:marTop w:val="0"/>
          <w:marBottom w:val="0"/>
          <w:divBdr>
            <w:top w:val="none" w:sz="0" w:space="0" w:color="auto"/>
            <w:left w:val="none" w:sz="0" w:space="0" w:color="auto"/>
            <w:bottom w:val="none" w:sz="0" w:space="0" w:color="auto"/>
            <w:right w:val="none" w:sz="0" w:space="0" w:color="auto"/>
          </w:divBdr>
        </w:div>
        <w:div w:id="13267375">
          <w:marLeft w:val="640"/>
          <w:marRight w:val="0"/>
          <w:marTop w:val="0"/>
          <w:marBottom w:val="0"/>
          <w:divBdr>
            <w:top w:val="none" w:sz="0" w:space="0" w:color="auto"/>
            <w:left w:val="none" w:sz="0" w:space="0" w:color="auto"/>
            <w:bottom w:val="none" w:sz="0" w:space="0" w:color="auto"/>
            <w:right w:val="none" w:sz="0" w:space="0" w:color="auto"/>
          </w:divBdr>
        </w:div>
        <w:div w:id="1995448698">
          <w:marLeft w:val="640"/>
          <w:marRight w:val="0"/>
          <w:marTop w:val="0"/>
          <w:marBottom w:val="0"/>
          <w:divBdr>
            <w:top w:val="none" w:sz="0" w:space="0" w:color="auto"/>
            <w:left w:val="none" w:sz="0" w:space="0" w:color="auto"/>
            <w:bottom w:val="none" w:sz="0" w:space="0" w:color="auto"/>
            <w:right w:val="none" w:sz="0" w:space="0" w:color="auto"/>
          </w:divBdr>
        </w:div>
        <w:div w:id="1721395600">
          <w:marLeft w:val="640"/>
          <w:marRight w:val="0"/>
          <w:marTop w:val="0"/>
          <w:marBottom w:val="0"/>
          <w:divBdr>
            <w:top w:val="none" w:sz="0" w:space="0" w:color="auto"/>
            <w:left w:val="none" w:sz="0" w:space="0" w:color="auto"/>
            <w:bottom w:val="none" w:sz="0" w:space="0" w:color="auto"/>
            <w:right w:val="none" w:sz="0" w:space="0" w:color="auto"/>
          </w:divBdr>
        </w:div>
        <w:div w:id="1508792357">
          <w:marLeft w:val="640"/>
          <w:marRight w:val="0"/>
          <w:marTop w:val="0"/>
          <w:marBottom w:val="0"/>
          <w:divBdr>
            <w:top w:val="none" w:sz="0" w:space="0" w:color="auto"/>
            <w:left w:val="none" w:sz="0" w:space="0" w:color="auto"/>
            <w:bottom w:val="none" w:sz="0" w:space="0" w:color="auto"/>
            <w:right w:val="none" w:sz="0" w:space="0" w:color="auto"/>
          </w:divBdr>
        </w:div>
        <w:div w:id="863324385">
          <w:marLeft w:val="640"/>
          <w:marRight w:val="0"/>
          <w:marTop w:val="0"/>
          <w:marBottom w:val="0"/>
          <w:divBdr>
            <w:top w:val="none" w:sz="0" w:space="0" w:color="auto"/>
            <w:left w:val="none" w:sz="0" w:space="0" w:color="auto"/>
            <w:bottom w:val="none" w:sz="0" w:space="0" w:color="auto"/>
            <w:right w:val="none" w:sz="0" w:space="0" w:color="auto"/>
          </w:divBdr>
        </w:div>
        <w:div w:id="1951667193">
          <w:marLeft w:val="640"/>
          <w:marRight w:val="0"/>
          <w:marTop w:val="0"/>
          <w:marBottom w:val="0"/>
          <w:divBdr>
            <w:top w:val="none" w:sz="0" w:space="0" w:color="auto"/>
            <w:left w:val="none" w:sz="0" w:space="0" w:color="auto"/>
            <w:bottom w:val="none" w:sz="0" w:space="0" w:color="auto"/>
            <w:right w:val="none" w:sz="0" w:space="0" w:color="auto"/>
          </w:divBdr>
        </w:div>
        <w:div w:id="966854601">
          <w:marLeft w:val="640"/>
          <w:marRight w:val="0"/>
          <w:marTop w:val="0"/>
          <w:marBottom w:val="0"/>
          <w:divBdr>
            <w:top w:val="none" w:sz="0" w:space="0" w:color="auto"/>
            <w:left w:val="none" w:sz="0" w:space="0" w:color="auto"/>
            <w:bottom w:val="none" w:sz="0" w:space="0" w:color="auto"/>
            <w:right w:val="none" w:sz="0" w:space="0" w:color="auto"/>
          </w:divBdr>
        </w:div>
        <w:div w:id="1114448538">
          <w:marLeft w:val="640"/>
          <w:marRight w:val="0"/>
          <w:marTop w:val="0"/>
          <w:marBottom w:val="0"/>
          <w:divBdr>
            <w:top w:val="none" w:sz="0" w:space="0" w:color="auto"/>
            <w:left w:val="none" w:sz="0" w:space="0" w:color="auto"/>
            <w:bottom w:val="none" w:sz="0" w:space="0" w:color="auto"/>
            <w:right w:val="none" w:sz="0" w:space="0" w:color="auto"/>
          </w:divBdr>
        </w:div>
        <w:div w:id="50736956">
          <w:marLeft w:val="640"/>
          <w:marRight w:val="0"/>
          <w:marTop w:val="0"/>
          <w:marBottom w:val="0"/>
          <w:divBdr>
            <w:top w:val="none" w:sz="0" w:space="0" w:color="auto"/>
            <w:left w:val="none" w:sz="0" w:space="0" w:color="auto"/>
            <w:bottom w:val="none" w:sz="0" w:space="0" w:color="auto"/>
            <w:right w:val="none" w:sz="0" w:space="0" w:color="auto"/>
          </w:divBdr>
        </w:div>
        <w:div w:id="494147926">
          <w:marLeft w:val="640"/>
          <w:marRight w:val="0"/>
          <w:marTop w:val="0"/>
          <w:marBottom w:val="0"/>
          <w:divBdr>
            <w:top w:val="none" w:sz="0" w:space="0" w:color="auto"/>
            <w:left w:val="none" w:sz="0" w:space="0" w:color="auto"/>
            <w:bottom w:val="none" w:sz="0" w:space="0" w:color="auto"/>
            <w:right w:val="none" w:sz="0" w:space="0" w:color="auto"/>
          </w:divBdr>
        </w:div>
        <w:div w:id="249123100">
          <w:marLeft w:val="640"/>
          <w:marRight w:val="0"/>
          <w:marTop w:val="0"/>
          <w:marBottom w:val="0"/>
          <w:divBdr>
            <w:top w:val="none" w:sz="0" w:space="0" w:color="auto"/>
            <w:left w:val="none" w:sz="0" w:space="0" w:color="auto"/>
            <w:bottom w:val="none" w:sz="0" w:space="0" w:color="auto"/>
            <w:right w:val="none" w:sz="0" w:space="0" w:color="auto"/>
          </w:divBdr>
        </w:div>
        <w:div w:id="1102647656">
          <w:marLeft w:val="640"/>
          <w:marRight w:val="0"/>
          <w:marTop w:val="0"/>
          <w:marBottom w:val="0"/>
          <w:divBdr>
            <w:top w:val="none" w:sz="0" w:space="0" w:color="auto"/>
            <w:left w:val="none" w:sz="0" w:space="0" w:color="auto"/>
            <w:bottom w:val="none" w:sz="0" w:space="0" w:color="auto"/>
            <w:right w:val="none" w:sz="0" w:space="0" w:color="auto"/>
          </w:divBdr>
        </w:div>
        <w:div w:id="1336416799">
          <w:marLeft w:val="640"/>
          <w:marRight w:val="0"/>
          <w:marTop w:val="0"/>
          <w:marBottom w:val="0"/>
          <w:divBdr>
            <w:top w:val="none" w:sz="0" w:space="0" w:color="auto"/>
            <w:left w:val="none" w:sz="0" w:space="0" w:color="auto"/>
            <w:bottom w:val="none" w:sz="0" w:space="0" w:color="auto"/>
            <w:right w:val="none" w:sz="0" w:space="0" w:color="auto"/>
          </w:divBdr>
        </w:div>
        <w:div w:id="830145158">
          <w:marLeft w:val="640"/>
          <w:marRight w:val="0"/>
          <w:marTop w:val="0"/>
          <w:marBottom w:val="0"/>
          <w:divBdr>
            <w:top w:val="none" w:sz="0" w:space="0" w:color="auto"/>
            <w:left w:val="none" w:sz="0" w:space="0" w:color="auto"/>
            <w:bottom w:val="none" w:sz="0" w:space="0" w:color="auto"/>
            <w:right w:val="none" w:sz="0" w:space="0" w:color="auto"/>
          </w:divBdr>
        </w:div>
        <w:div w:id="1229918265">
          <w:marLeft w:val="640"/>
          <w:marRight w:val="0"/>
          <w:marTop w:val="0"/>
          <w:marBottom w:val="0"/>
          <w:divBdr>
            <w:top w:val="none" w:sz="0" w:space="0" w:color="auto"/>
            <w:left w:val="none" w:sz="0" w:space="0" w:color="auto"/>
            <w:bottom w:val="none" w:sz="0" w:space="0" w:color="auto"/>
            <w:right w:val="none" w:sz="0" w:space="0" w:color="auto"/>
          </w:divBdr>
        </w:div>
        <w:div w:id="1880972489">
          <w:marLeft w:val="640"/>
          <w:marRight w:val="0"/>
          <w:marTop w:val="0"/>
          <w:marBottom w:val="0"/>
          <w:divBdr>
            <w:top w:val="none" w:sz="0" w:space="0" w:color="auto"/>
            <w:left w:val="none" w:sz="0" w:space="0" w:color="auto"/>
            <w:bottom w:val="none" w:sz="0" w:space="0" w:color="auto"/>
            <w:right w:val="none" w:sz="0" w:space="0" w:color="auto"/>
          </w:divBdr>
        </w:div>
      </w:divsChild>
    </w:div>
    <w:div w:id="708410551">
      <w:bodyDiv w:val="1"/>
      <w:marLeft w:val="0"/>
      <w:marRight w:val="0"/>
      <w:marTop w:val="0"/>
      <w:marBottom w:val="0"/>
      <w:divBdr>
        <w:top w:val="none" w:sz="0" w:space="0" w:color="auto"/>
        <w:left w:val="none" w:sz="0" w:space="0" w:color="auto"/>
        <w:bottom w:val="none" w:sz="0" w:space="0" w:color="auto"/>
        <w:right w:val="none" w:sz="0" w:space="0" w:color="auto"/>
      </w:divBdr>
      <w:divsChild>
        <w:div w:id="2021348983">
          <w:marLeft w:val="640"/>
          <w:marRight w:val="0"/>
          <w:marTop w:val="0"/>
          <w:marBottom w:val="0"/>
          <w:divBdr>
            <w:top w:val="none" w:sz="0" w:space="0" w:color="auto"/>
            <w:left w:val="none" w:sz="0" w:space="0" w:color="auto"/>
            <w:bottom w:val="none" w:sz="0" w:space="0" w:color="auto"/>
            <w:right w:val="none" w:sz="0" w:space="0" w:color="auto"/>
          </w:divBdr>
        </w:div>
        <w:div w:id="760368879">
          <w:marLeft w:val="640"/>
          <w:marRight w:val="0"/>
          <w:marTop w:val="0"/>
          <w:marBottom w:val="0"/>
          <w:divBdr>
            <w:top w:val="none" w:sz="0" w:space="0" w:color="auto"/>
            <w:left w:val="none" w:sz="0" w:space="0" w:color="auto"/>
            <w:bottom w:val="none" w:sz="0" w:space="0" w:color="auto"/>
            <w:right w:val="none" w:sz="0" w:space="0" w:color="auto"/>
          </w:divBdr>
        </w:div>
        <w:div w:id="1065684593">
          <w:marLeft w:val="640"/>
          <w:marRight w:val="0"/>
          <w:marTop w:val="0"/>
          <w:marBottom w:val="0"/>
          <w:divBdr>
            <w:top w:val="none" w:sz="0" w:space="0" w:color="auto"/>
            <w:left w:val="none" w:sz="0" w:space="0" w:color="auto"/>
            <w:bottom w:val="none" w:sz="0" w:space="0" w:color="auto"/>
            <w:right w:val="none" w:sz="0" w:space="0" w:color="auto"/>
          </w:divBdr>
        </w:div>
        <w:div w:id="606155336">
          <w:marLeft w:val="640"/>
          <w:marRight w:val="0"/>
          <w:marTop w:val="0"/>
          <w:marBottom w:val="0"/>
          <w:divBdr>
            <w:top w:val="none" w:sz="0" w:space="0" w:color="auto"/>
            <w:left w:val="none" w:sz="0" w:space="0" w:color="auto"/>
            <w:bottom w:val="none" w:sz="0" w:space="0" w:color="auto"/>
            <w:right w:val="none" w:sz="0" w:space="0" w:color="auto"/>
          </w:divBdr>
        </w:div>
        <w:div w:id="471295020">
          <w:marLeft w:val="640"/>
          <w:marRight w:val="0"/>
          <w:marTop w:val="0"/>
          <w:marBottom w:val="0"/>
          <w:divBdr>
            <w:top w:val="none" w:sz="0" w:space="0" w:color="auto"/>
            <w:left w:val="none" w:sz="0" w:space="0" w:color="auto"/>
            <w:bottom w:val="none" w:sz="0" w:space="0" w:color="auto"/>
            <w:right w:val="none" w:sz="0" w:space="0" w:color="auto"/>
          </w:divBdr>
        </w:div>
        <w:div w:id="186409866">
          <w:marLeft w:val="640"/>
          <w:marRight w:val="0"/>
          <w:marTop w:val="0"/>
          <w:marBottom w:val="0"/>
          <w:divBdr>
            <w:top w:val="none" w:sz="0" w:space="0" w:color="auto"/>
            <w:left w:val="none" w:sz="0" w:space="0" w:color="auto"/>
            <w:bottom w:val="none" w:sz="0" w:space="0" w:color="auto"/>
            <w:right w:val="none" w:sz="0" w:space="0" w:color="auto"/>
          </w:divBdr>
        </w:div>
        <w:div w:id="980765149">
          <w:marLeft w:val="640"/>
          <w:marRight w:val="0"/>
          <w:marTop w:val="0"/>
          <w:marBottom w:val="0"/>
          <w:divBdr>
            <w:top w:val="none" w:sz="0" w:space="0" w:color="auto"/>
            <w:left w:val="none" w:sz="0" w:space="0" w:color="auto"/>
            <w:bottom w:val="none" w:sz="0" w:space="0" w:color="auto"/>
            <w:right w:val="none" w:sz="0" w:space="0" w:color="auto"/>
          </w:divBdr>
        </w:div>
        <w:div w:id="1212032078">
          <w:marLeft w:val="640"/>
          <w:marRight w:val="0"/>
          <w:marTop w:val="0"/>
          <w:marBottom w:val="0"/>
          <w:divBdr>
            <w:top w:val="none" w:sz="0" w:space="0" w:color="auto"/>
            <w:left w:val="none" w:sz="0" w:space="0" w:color="auto"/>
            <w:bottom w:val="none" w:sz="0" w:space="0" w:color="auto"/>
            <w:right w:val="none" w:sz="0" w:space="0" w:color="auto"/>
          </w:divBdr>
        </w:div>
        <w:div w:id="1256740880">
          <w:marLeft w:val="640"/>
          <w:marRight w:val="0"/>
          <w:marTop w:val="0"/>
          <w:marBottom w:val="0"/>
          <w:divBdr>
            <w:top w:val="none" w:sz="0" w:space="0" w:color="auto"/>
            <w:left w:val="none" w:sz="0" w:space="0" w:color="auto"/>
            <w:bottom w:val="none" w:sz="0" w:space="0" w:color="auto"/>
            <w:right w:val="none" w:sz="0" w:space="0" w:color="auto"/>
          </w:divBdr>
        </w:div>
        <w:div w:id="1856335047">
          <w:marLeft w:val="640"/>
          <w:marRight w:val="0"/>
          <w:marTop w:val="0"/>
          <w:marBottom w:val="0"/>
          <w:divBdr>
            <w:top w:val="none" w:sz="0" w:space="0" w:color="auto"/>
            <w:left w:val="none" w:sz="0" w:space="0" w:color="auto"/>
            <w:bottom w:val="none" w:sz="0" w:space="0" w:color="auto"/>
            <w:right w:val="none" w:sz="0" w:space="0" w:color="auto"/>
          </w:divBdr>
        </w:div>
        <w:div w:id="1206216304">
          <w:marLeft w:val="640"/>
          <w:marRight w:val="0"/>
          <w:marTop w:val="0"/>
          <w:marBottom w:val="0"/>
          <w:divBdr>
            <w:top w:val="none" w:sz="0" w:space="0" w:color="auto"/>
            <w:left w:val="none" w:sz="0" w:space="0" w:color="auto"/>
            <w:bottom w:val="none" w:sz="0" w:space="0" w:color="auto"/>
            <w:right w:val="none" w:sz="0" w:space="0" w:color="auto"/>
          </w:divBdr>
        </w:div>
        <w:div w:id="69892433">
          <w:marLeft w:val="640"/>
          <w:marRight w:val="0"/>
          <w:marTop w:val="0"/>
          <w:marBottom w:val="0"/>
          <w:divBdr>
            <w:top w:val="none" w:sz="0" w:space="0" w:color="auto"/>
            <w:left w:val="none" w:sz="0" w:space="0" w:color="auto"/>
            <w:bottom w:val="none" w:sz="0" w:space="0" w:color="auto"/>
            <w:right w:val="none" w:sz="0" w:space="0" w:color="auto"/>
          </w:divBdr>
        </w:div>
        <w:div w:id="1393120398">
          <w:marLeft w:val="640"/>
          <w:marRight w:val="0"/>
          <w:marTop w:val="0"/>
          <w:marBottom w:val="0"/>
          <w:divBdr>
            <w:top w:val="none" w:sz="0" w:space="0" w:color="auto"/>
            <w:left w:val="none" w:sz="0" w:space="0" w:color="auto"/>
            <w:bottom w:val="none" w:sz="0" w:space="0" w:color="auto"/>
            <w:right w:val="none" w:sz="0" w:space="0" w:color="auto"/>
          </w:divBdr>
        </w:div>
        <w:div w:id="2105877563">
          <w:marLeft w:val="640"/>
          <w:marRight w:val="0"/>
          <w:marTop w:val="0"/>
          <w:marBottom w:val="0"/>
          <w:divBdr>
            <w:top w:val="none" w:sz="0" w:space="0" w:color="auto"/>
            <w:left w:val="none" w:sz="0" w:space="0" w:color="auto"/>
            <w:bottom w:val="none" w:sz="0" w:space="0" w:color="auto"/>
            <w:right w:val="none" w:sz="0" w:space="0" w:color="auto"/>
          </w:divBdr>
        </w:div>
        <w:div w:id="182061141">
          <w:marLeft w:val="640"/>
          <w:marRight w:val="0"/>
          <w:marTop w:val="0"/>
          <w:marBottom w:val="0"/>
          <w:divBdr>
            <w:top w:val="none" w:sz="0" w:space="0" w:color="auto"/>
            <w:left w:val="none" w:sz="0" w:space="0" w:color="auto"/>
            <w:bottom w:val="none" w:sz="0" w:space="0" w:color="auto"/>
            <w:right w:val="none" w:sz="0" w:space="0" w:color="auto"/>
          </w:divBdr>
        </w:div>
        <w:div w:id="915894336">
          <w:marLeft w:val="640"/>
          <w:marRight w:val="0"/>
          <w:marTop w:val="0"/>
          <w:marBottom w:val="0"/>
          <w:divBdr>
            <w:top w:val="none" w:sz="0" w:space="0" w:color="auto"/>
            <w:left w:val="none" w:sz="0" w:space="0" w:color="auto"/>
            <w:bottom w:val="none" w:sz="0" w:space="0" w:color="auto"/>
            <w:right w:val="none" w:sz="0" w:space="0" w:color="auto"/>
          </w:divBdr>
        </w:div>
        <w:div w:id="1946694903">
          <w:marLeft w:val="640"/>
          <w:marRight w:val="0"/>
          <w:marTop w:val="0"/>
          <w:marBottom w:val="0"/>
          <w:divBdr>
            <w:top w:val="none" w:sz="0" w:space="0" w:color="auto"/>
            <w:left w:val="none" w:sz="0" w:space="0" w:color="auto"/>
            <w:bottom w:val="none" w:sz="0" w:space="0" w:color="auto"/>
            <w:right w:val="none" w:sz="0" w:space="0" w:color="auto"/>
          </w:divBdr>
        </w:div>
        <w:div w:id="82528278">
          <w:marLeft w:val="640"/>
          <w:marRight w:val="0"/>
          <w:marTop w:val="0"/>
          <w:marBottom w:val="0"/>
          <w:divBdr>
            <w:top w:val="none" w:sz="0" w:space="0" w:color="auto"/>
            <w:left w:val="none" w:sz="0" w:space="0" w:color="auto"/>
            <w:bottom w:val="none" w:sz="0" w:space="0" w:color="auto"/>
            <w:right w:val="none" w:sz="0" w:space="0" w:color="auto"/>
          </w:divBdr>
        </w:div>
        <w:div w:id="360859521">
          <w:marLeft w:val="640"/>
          <w:marRight w:val="0"/>
          <w:marTop w:val="0"/>
          <w:marBottom w:val="0"/>
          <w:divBdr>
            <w:top w:val="none" w:sz="0" w:space="0" w:color="auto"/>
            <w:left w:val="none" w:sz="0" w:space="0" w:color="auto"/>
            <w:bottom w:val="none" w:sz="0" w:space="0" w:color="auto"/>
            <w:right w:val="none" w:sz="0" w:space="0" w:color="auto"/>
          </w:divBdr>
        </w:div>
        <w:div w:id="898637355">
          <w:marLeft w:val="640"/>
          <w:marRight w:val="0"/>
          <w:marTop w:val="0"/>
          <w:marBottom w:val="0"/>
          <w:divBdr>
            <w:top w:val="none" w:sz="0" w:space="0" w:color="auto"/>
            <w:left w:val="none" w:sz="0" w:space="0" w:color="auto"/>
            <w:bottom w:val="none" w:sz="0" w:space="0" w:color="auto"/>
            <w:right w:val="none" w:sz="0" w:space="0" w:color="auto"/>
          </w:divBdr>
        </w:div>
        <w:div w:id="1547795777">
          <w:marLeft w:val="640"/>
          <w:marRight w:val="0"/>
          <w:marTop w:val="0"/>
          <w:marBottom w:val="0"/>
          <w:divBdr>
            <w:top w:val="none" w:sz="0" w:space="0" w:color="auto"/>
            <w:left w:val="none" w:sz="0" w:space="0" w:color="auto"/>
            <w:bottom w:val="none" w:sz="0" w:space="0" w:color="auto"/>
            <w:right w:val="none" w:sz="0" w:space="0" w:color="auto"/>
          </w:divBdr>
        </w:div>
        <w:div w:id="1458135530">
          <w:marLeft w:val="640"/>
          <w:marRight w:val="0"/>
          <w:marTop w:val="0"/>
          <w:marBottom w:val="0"/>
          <w:divBdr>
            <w:top w:val="none" w:sz="0" w:space="0" w:color="auto"/>
            <w:left w:val="none" w:sz="0" w:space="0" w:color="auto"/>
            <w:bottom w:val="none" w:sz="0" w:space="0" w:color="auto"/>
            <w:right w:val="none" w:sz="0" w:space="0" w:color="auto"/>
          </w:divBdr>
        </w:div>
        <w:div w:id="1965303868">
          <w:marLeft w:val="640"/>
          <w:marRight w:val="0"/>
          <w:marTop w:val="0"/>
          <w:marBottom w:val="0"/>
          <w:divBdr>
            <w:top w:val="none" w:sz="0" w:space="0" w:color="auto"/>
            <w:left w:val="none" w:sz="0" w:space="0" w:color="auto"/>
            <w:bottom w:val="none" w:sz="0" w:space="0" w:color="auto"/>
            <w:right w:val="none" w:sz="0" w:space="0" w:color="auto"/>
          </w:divBdr>
        </w:div>
        <w:div w:id="695817046">
          <w:marLeft w:val="640"/>
          <w:marRight w:val="0"/>
          <w:marTop w:val="0"/>
          <w:marBottom w:val="0"/>
          <w:divBdr>
            <w:top w:val="none" w:sz="0" w:space="0" w:color="auto"/>
            <w:left w:val="none" w:sz="0" w:space="0" w:color="auto"/>
            <w:bottom w:val="none" w:sz="0" w:space="0" w:color="auto"/>
            <w:right w:val="none" w:sz="0" w:space="0" w:color="auto"/>
          </w:divBdr>
        </w:div>
        <w:div w:id="558638052">
          <w:marLeft w:val="640"/>
          <w:marRight w:val="0"/>
          <w:marTop w:val="0"/>
          <w:marBottom w:val="0"/>
          <w:divBdr>
            <w:top w:val="none" w:sz="0" w:space="0" w:color="auto"/>
            <w:left w:val="none" w:sz="0" w:space="0" w:color="auto"/>
            <w:bottom w:val="none" w:sz="0" w:space="0" w:color="auto"/>
            <w:right w:val="none" w:sz="0" w:space="0" w:color="auto"/>
          </w:divBdr>
        </w:div>
        <w:div w:id="1931690830">
          <w:marLeft w:val="640"/>
          <w:marRight w:val="0"/>
          <w:marTop w:val="0"/>
          <w:marBottom w:val="0"/>
          <w:divBdr>
            <w:top w:val="none" w:sz="0" w:space="0" w:color="auto"/>
            <w:left w:val="none" w:sz="0" w:space="0" w:color="auto"/>
            <w:bottom w:val="none" w:sz="0" w:space="0" w:color="auto"/>
            <w:right w:val="none" w:sz="0" w:space="0" w:color="auto"/>
          </w:divBdr>
        </w:div>
        <w:div w:id="378208646">
          <w:marLeft w:val="640"/>
          <w:marRight w:val="0"/>
          <w:marTop w:val="0"/>
          <w:marBottom w:val="0"/>
          <w:divBdr>
            <w:top w:val="none" w:sz="0" w:space="0" w:color="auto"/>
            <w:left w:val="none" w:sz="0" w:space="0" w:color="auto"/>
            <w:bottom w:val="none" w:sz="0" w:space="0" w:color="auto"/>
            <w:right w:val="none" w:sz="0" w:space="0" w:color="auto"/>
          </w:divBdr>
        </w:div>
        <w:div w:id="1995445700">
          <w:marLeft w:val="640"/>
          <w:marRight w:val="0"/>
          <w:marTop w:val="0"/>
          <w:marBottom w:val="0"/>
          <w:divBdr>
            <w:top w:val="none" w:sz="0" w:space="0" w:color="auto"/>
            <w:left w:val="none" w:sz="0" w:space="0" w:color="auto"/>
            <w:bottom w:val="none" w:sz="0" w:space="0" w:color="auto"/>
            <w:right w:val="none" w:sz="0" w:space="0" w:color="auto"/>
          </w:divBdr>
        </w:div>
        <w:div w:id="136997699">
          <w:marLeft w:val="640"/>
          <w:marRight w:val="0"/>
          <w:marTop w:val="0"/>
          <w:marBottom w:val="0"/>
          <w:divBdr>
            <w:top w:val="none" w:sz="0" w:space="0" w:color="auto"/>
            <w:left w:val="none" w:sz="0" w:space="0" w:color="auto"/>
            <w:bottom w:val="none" w:sz="0" w:space="0" w:color="auto"/>
            <w:right w:val="none" w:sz="0" w:space="0" w:color="auto"/>
          </w:divBdr>
        </w:div>
        <w:div w:id="73212368">
          <w:marLeft w:val="640"/>
          <w:marRight w:val="0"/>
          <w:marTop w:val="0"/>
          <w:marBottom w:val="0"/>
          <w:divBdr>
            <w:top w:val="none" w:sz="0" w:space="0" w:color="auto"/>
            <w:left w:val="none" w:sz="0" w:space="0" w:color="auto"/>
            <w:bottom w:val="none" w:sz="0" w:space="0" w:color="auto"/>
            <w:right w:val="none" w:sz="0" w:space="0" w:color="auto"/>
          </w:divBdr>
        </w:div>
        <w:div w:id="890769351">
          <w:marLeft w:val="640"/>
          <w:marRight w:val="0"/>
          <w:marTop w:val="0"/>
          <w:marBottom w:val="0"/>
          <w:divBdr>
            <w:top w:val="none" w:sz="0" w:space="0" w:color="auto"/>
            <w:left w:val="none" w:sz="0" w:space="0" w:color="auto"/>
            <w:bottom w:val="none" w:sz="0" w:space="0" w:color="auto"/>
            <w:right w:val="none" w:sz="0" w:space="0" w:color="auto"/>
          </w:divBdr>
        </w:div>
        <w:div w:id="1325016506">
          <w:marLeft w:val="640"/>
          <w:marRight w:val="0"/>
          <w:marTop w:val="0"/>
          <w:marBottom w:val="0"/>
          <w:divBdr>
            <w:top w:val="none" w:sz="0" w:space="0" w:color="auto"/>
            <w:left w:val="none" w:sz="0" w:space="0" w:color="auto"/>
            <w:bottom w:val="none" w:sz="0" w:space="0" w:color="auto"/>
            <w:right w:val="none" w:sz="0" w:space="0" w:color="auto"/>
          </w:divBdr>
        </w:div>
        <w:div w:id="1792742761">
          <w:marLeft w:val="640"/>
          <w:marRight w:val="0"/>
          <w:marTop w:val="0"/>
          <w:marBottom w:val="0"/>
          <w:divBdr>
            <w:top w:val="none" w:sz="0" w:space="0" w:color="auto"/>
            <w:left w:val="none" w:sz="0" w:space="0" w:color="auto"/>
            <w:bottom w:val="none" w:sz="0" w:space="0" w:color="auto"/>
            <w:right w:val="none" w:sz="0" w:space="0" w:color="auto"/>
          </w:divBdr>
        </w:div>
        <w:div w:id="1557886616">
          <w:marLeft w:val="640"/>
          <w:marRight w:val="0"/>
          <w:marTop w:val="0"/>
          <w:marBottom w:val="0"/>
          <w:divBdr>
            <w:top w:val="none" w:sz="0" w:space="0" w:color="auto"/>
            <w:left w:val="none" w:sz="0" w:space="0" w:color="auto"/>
            <w:bottom w:val="none" w:sz="0" w:space="0" w:color="auto"/>
            <w:right w:val="none" w:sz="0" w:space="0" w:color="auto"/>
          </w:divBdr>
        </w:div>
        <w:div w:id="1242369730">
          <w:marLeft w:val="640"/>
          <w:marRight w:val="0"/>
          <w:marTop w:val="0"/>
          <w:marBottom w:val="0"/>
          <w:divBdr>
            <w:top w:val="none" w:sz="0" w:space="0" w:color="auto"/>
            <w:left w:val="none" w:sz="0" w:space="0" w:color="auto"/>
            <w:bottom w:val="none" w:sz="0" w:space="0" w:color="auto"/>
            <w:right w:val="none" w:sz="0" w:space="0" w:color="auto"/>
          </w:divBdr>
        </w:div>
        <w:div w:id="1021474730">
          <w:marLeft w:val="640"/>
          <w:marRight w:val="0"/>
          <w:marTop w:val="0"/>
          <w:marBottom w:val="0"/>
          <w:divBdr>
            <w:top w:val="none" w:sz="0" w:space="0" w:color="auto"/>
            <w:left w:val="none" w:sz="0" w:space="0" w:color="auto"/>
            <w:bottom w:val="none" w:sz="0" w:space="0" w:color="auto"/>
            <w:right w:val="none" w:sz="0" w:space="0" w:color="auto"/>
          </w:divBdr>
        </w:div>
        <w:div w:id="1907371542">
          <w:marLeft w:val="640"/>
          <w:marRight w:val="0"/>
          <w:marTop w:val="0"/>
          <w:marBottom w:val="0"/>
          <w:divBdr>
            <w:top w:val="none" w:sz="0" w:space="0" w:color="auto"/>
            <w:left w:val="none" w:sz="0" w:space="0" w:color="auto"/>
            <w:bottom w:val="none" w:sz="0" w:space="0" w:color="auto"/>
            <w:right w:val="none" w:sz="0" w:space="0" w:color="auto"/>
          </w:divBdr>
        </w:div>
        <w:div w:id="304747911">
          <w:marLeft w:val="640"/>
          <w:marRight w:val="0"/>
          <w:marTop w:val="0"/>
          <w:marBottom w:val="0"/>
          <w:divBdr>
            <w:top w:val="none" w:sz="0" w:space="0" w:color="auto"/>
            <w:left w:val="none" w:sz="0" w:space="0" w:color="auto"/>
            <w:bottom w:val="none" w:sz="0" w:space="0" w:color="auto"/>
            <w:right w:val="none" w:sz="0" w:space="0" w:color="auto"/>
          </w:divBdr>
        </w:div>
        <w:div w:id="1892034176">
          <w:marLeft w:val="640"/>
          <w:marRight w:val="0"/>
          <w:marTop w:val="0"/>
          <w:marBottom w:val="0"/>
          <w:divBdr>
            <w:top w:val="none" w:sz="0" w:space="0" w:color="auto"/>
            <w:left w:val="none" w:sz="0" w:space="0" w:color="auto"/>
            <w:bottom w:val="none" w:sz="0" w:space="0" w:color="auto"/>
            <w:right w:val="none" w:sz="0" w:space="0" w:color="auto"/>
          </w:divBdr>
        </w:div>
        <w:div w:id="321350549">
          <w:marLeft w:val="640"/>
          <w:marRight w:val="0"/>
          <w:marTop w:val="0"/>
          <w:marBottom w:val="0"/>
          <w:divBdr>
            <w:top w:val="none" w:sz="0" w:space="0" w:color="auto"/>
            <w:left w:val="none" w:sz="0" w:space="0" w:color="auto"/>
            <w:bottom w:val="none" w:sz="0" w:space="0" w:color="auto"/>
            <w:right w:val="none" w:sz="0" w:space="0" w:color="auto"/>
          </w:divBdr>
        </w:div>
        <w:div w:id="1827936696">
          <w:marLeft w:val="640"/>
          <w:marRight w:val="0"/>
          <w:marTop w:val="0"/>
          <w:marBottom w:val="0"/>
          <w:divBdr>
            <w:top w:val="none" w:sz="0" w:space="0" w:color="auto"/>
            <w:left w:val="none" w:sz="0" w:space="0" w:color="auto"/>
            <w:bottom w:val="none" w:sz="0" w:space="0" w:color="auto"/>
            <w:right w:val="none" w:sz="0" w:space="0" w:color="auto"/>
          </w:divBdr>
        </w:div>
        <w:div w:id="621155374">
          <w:marLeft w:val="640"/>
          <w:marRight w:val="0"/>
          <w:marTop w:val="0"/>
          <w:marBottom w:val="0"/>
          <w:divBdr>
            <w:top w:val="none" w:sz="0" w:space="0" w:color="auto"/>
            <w:left w:val="none" w:sz="0" w:space="0" w:color="auto"/>
            <w:bottom w:val="none" w:sz="0" w:space="0" w:color="auto"/>
            <w:right w:val="none" w:sz="0" w:space="0" w:color="auto"/>
          </w:divBdr>
        </w:div>
        <w:div w:id="1150750609">
          <w:marLeft w:val="640"/>
          <w:marRight w:val="0"/>
          <w:marTop w:val="0"/>
          <w:marBottom w:val="0"/>
          <w:divBdr>
            <w:top w:val="none" w:sz="0" w:space="0" w:color="auto"/>
            <w:left w:val="none" w:sz="0" w:space="0" w:color="auto"/>
            <w:bottom w:val="none" w:sz="0" w:space="0" w:color="auto"/>
            <w:right w:val="none" w:sz="0" w:space="0" w:color="auto"/>
          </w:divBdr>
        </w:div>
        <w:div w:id="755135070">
          <w:marLeft w:val="640"/>
          <w:marRight w:val="0"/>
          <w:marTop w:val="0"/>
          <w:marBottom w:val="0"/>
          <w:divBdr>
            <w:top w:val="none" w:sz="0" w:space="0" w:color="auto"/>
            <w:left w:val="none" w:sz="0" w:space="0" w:color="auto"/>
            <w:bottom w:val="none" w:sz="0" w:space="0" w:color="auto"/>
            <w:right w:val="none" w:sz="0" w:space="0" w:color="auto"/>
          </w:divBdr>
        </w:div>
        <w:div w:id="967590137">
          <w:marLeft w:val="640"/>
          <w:marRight w:val="0"/>
          <w:marTop w:val="0"/>
          <w:marBottom w:val="0"/>
          <w:divBdr>
            <w:top w:val="none" w:sz="0" w:space="0" w:color="auto"/>
            <w:left w:val="none" w:sz="0" w:space="0" w:color="auto"/>
            <w:bottom w:val="none" w:sz="0" w:space="0" w:color="auto"/>
            <w:right w:val="none" w:sz="0" w:space="0" w:color="auto"/>
          </w:divBdr>
        </w:div>
        <w:div w:id="546143876">
          <w:marLeft w:val="640"/>
          <w:marRight w:val="0"/>
          <w:marTop w:val="0"/>
          <w:marBottom w:val="0"/>
          <w:divBdr>
            <w:top w:val="none" w:sz="0" w:space="0" w:color="auto"/>
            <w:left w:val="none" w:sz="0" w:space="0" w:color="auto"/>
            <w:bottom w:val="none" w:sz="0" w:space="0" w:color="auto"/>
            <w:right w:val="none" w:sz="0" w:space="0" w:color="auto"/>
          </w:divBdr>
        </w:div>
        <w:div w:id="761341732">
          <w:marLeft w:val="640"/>
          <w:marRight w:val="0"/>
          <w:marTop w:val="0"/>
          <w:marBottom w:val="0"/>
          <w:divBdr>
            <w:top w:val="none" w:sz="0" w:space="0" w:color="auto"/>
            <w:left w:val="none" w:sz="0" w:space="0" w:color="auto"/>
            <w:bottom w:val="none" w:sz="0" w:space="0" w:color="auto"/>
            <w:right w:val="none" w:sz="0" w:space="0" w:color="auto"/>
          </w:divBdr>
        </w:div>
        <w:div w:id="717242907">
          <w:marLeft w:val="640"/>
          <w:marRight w:val="0"/>
          <w:marTop w:val="0"/>
          <w:marBottom w:val="0"/>
          <w:divBdr>
            <w:top w:val="none" w:sz="0" w:space="0" w:color="auto"/>
            <w:left w:val="none" w:sz="0" w:space="0" w:color="auto"/>
            <w:bottom w:val="none" w:sz="0" w:space="0" w:color="auto"/>
            <w:right w:val="none" w:sz="0" w:space="0" w:color="auto"/>
          </w:divBdr>
        </w:div>
        <w:div w:id="391009055">
          <w:marLeft w:val="640"/>
          <w:marRight w:val="0"/>
          <w:marTop w:val="0"/>
          <w:marBottom w:val="0"/>
          <w:divBdr>
            <w:top w:val="none" w:sz="0" w:space="0" w:color="auto"/>
            <w:left w:val="none" w:sz="0" w:space="0" w:color="auto"/>
            <w:bottom w:val="none" w:sz="0" w:space="0" w:color="auto"/>
            <w:right w:val="none" w:sz="0" w:space="0" w:color="auto"/>
          </w:divBdr>
        </w:div>
        <w:div w:id="1900432994">
          <w:marLeft w:val="640"/>
          <w:marRight w:val="0"/>
          <w:marTop w:val="0"/>
          <w:marBottom w:val="0"/>
          <w:divBdr>
            <w:top w:val="none" w:sz="0" w:space="0" w:color="auto"/>
            <w:left w:val="none" w:sz="0" w:space="0" w:color="auto"/>
            <w:bottom w:val="none" w:sz="0" w:space="0" w:color="auto"/>
            <w:right w:val="none" w:sz="0" w:space="0" w:color="auto"/>
          </w:divBdr>
        </w:div>
        <w:div w:id="618269502">
          <w:marLeft w:val="640"/>
          <w:marRight w:val="0"/>
          <w:marTop w:val="0"/>
          <w:marBottom w:val="0"/>
          <w:divBdr>
            <w:top w:val="none" w:sz="0" w:space="0" w:color="auto"/>
            <w:left w:val="none" w:sz="0" w:space="0" w:color="auto"/>
            <w:bottom w:val="none" w:sz="0" w:space="0" w:color="auto"/>
            <w:right w:val="none" w:sz="0" w:space="0" w:color="auto"/>
          </w:divBdr>
        </w:div>
        <w:div w:id="1181235492">
          <w:marLeft w:val="640"/>
          <w:marRight w:val="0"/>
          <w:marTop w:val="0"/>
          <w:marBottom w:val="0"/>
          <w:divBdr>
            <w:top w:val="none" w:sz="0" w:space="0" w:color="auto"/>
            <w:left w:val="none" w:sz="0" w:space="0" w:color="auto"/>
            <w:bottom w:val="none" w:sz="0" w:space="0" w:color="auto"/>
            <w:right w:val="none" w:sz="0" w:space="0" w:color="auto"/>
          </w:divBdr>
        </w:div>
        <w:div w:id="1078599251">
          <w:marLeft w:val="640"/>
          <w:marRight w:val="0"/>
          <w:marTop w:val="0"/>
          <w:marBottom w:val="0"/>
          <w:divBdr>
            <w:top w:val="none" w:sz="0" w:space="0" w:color="auto"/>
            <w:left w:val="none" w:sz="0" w:space="0" w:color="auto"/>
            <w:bottom w:val="none" w:sz="0" w:space="0" w:color="auto"/>
            <w:right w:val="none" w:sz="0" w:space="0" w:color="auto"/>
          </w:divBdr>
        </w:div>
        <w:div w:id="2026011815">
          <w:marLeft w:val="640"/>
          <w:marRight w:val="0"/>
          <w:marTop w:val="0"/>
          <w:marBottom w:val="0"/>
          <w:divBdr>
            <w:top w:val="none" w:sz="0" w:space="0" w:color="auto"/>
            <w:left w:val="none" w:sz="0" w:space="0" w:color="auto"/>
            <w:bottom w:val="none" w:sz="0" w:space="0" w:color="auto"/>
            <w:right w:val="none" w:sz="0" w:space="0" w:color="auto"/>
          </w:divBdr>
        </w:div>
        <w:div w:id="1125998314">
          <w:marLeft w:val="640"/>
          <w:marRight w:val="0"/>
          <w:marTop w:val="0"/>
          <w:marBottom w:val="0"/>
          <w:divBdr>
            <w:top w:val="none" w:sz="0" w:space="0" w:color="auto"/>
            <w:left w:val="none" w:sz="0" w:space="0" w:color="auto"/>
            <w:bottom w:val="none" w:sz="0" w:space="0" w:color="auto"/>
            <w:right w:val="none" w:sz="0" w:space="0" w:color="auto"/>
          </w:divBdr>
        </w:div>
        <w:div w:id="1648393817">
          <w:marLeft w:val="640"/>
          <w:marRight w:val="0"/>
          <w:marTop w:val="0"/>
          <w:marBottom w:val="0"/>
          <w:divBdr>
            <w:top w:val="none" w:sz="0" w:space="0" w:color="auto"/>
            <w:left w:val="none" w:sz="0" w:space="0" w:color="auto"/>
            <w:bottom w:val="none" w:sz="0" w:space="0" w:color="auto"/>
            <w:right w:val="none" w:sz="0" w:space="0" w:color="auto"/>
          </w:divBdr>
        </w:div>
        <w:div w:id="1080756851">
          <w:marLeft w:val="640"/>
          <w:marRight w:val="0"/>
          <w:marTop w:val="0"/>
          <w:marBottom w:val="0"/>
          <w:divBdr>
            <w:top w:val="none" w:sz="0" w:space="0" w:color="auto"/>
            <w:left w:val="none" w:sz="0" w:space="0" w:color="auto"/>
            <w:bottom w:val="none" w:sz="0" w:space="0" w:color="auto"/>
            <w:right w:val="none" w:sz="0" w:space="0" w:color="auto"/>
          </w:divBdr>
        </w:div>
        <w:div w:id="1722972582">
          <w:marLeft w:val="640"/>
          <w:marRight w:val="0"/>
          <w:marTop w:val="0"/>
          <w:marBottom w:val="0"/>
          <w:divBdr>
            <w:top w:val="none" w:sz="0" w:space="0" w:color="auto"/>
            <w:left w:val="none" w:sz="0" w:space="0" w:color="auto"/>
            <w:bottom w:val="none" w:sz="0" w:space="0" w:color="auto"/>
            <w:right w:val="none" w:sz="0" w:space="0" w:color="auto"/>
          </w:divBdr>
        </w:div>
        <w:div w:id="182479556">
          <w:marLeft w:val="640"/>
          <w:marRight w:val="0"/>
          <w:marTop w:val="0"/>
          <w:marBottom w:val="0"/>
          <w:divBdr>
            <w:top w:val="none" w:sz="0" w:space="0" w:color="auto"/>
            <w:left w:val="none" w:sz="0" w:space="0" w:color="auto"/>
            <w:bottom w:val="none" w:sz="0" w:space="0" w:color="auto"/>
            <w:right w:val="none" w:sz="0" w:space="0" w:color="auto"/>
          </w:divBdr>
        </w:div>
        <w:div w:id="2039962754">
          <w:marLeft w:val="640"/>
          <w:marRight w:val="0"/>
          <w:marTop w:val="0"/>
          <w:marBottom w:val="0"/>
          <w:divBdr>
            <w:top w:val="none" w:sz="0" w:space="0" w:color="auto"/>
            <w:left w:val="none" w:sz="0" w:space="0" w:color="auto"/>
            <w:bottom w:val="none" w:sz="0" w:space="0" w:color="auto"/>
            <w:right w:val="none" w:sz="0" w:space="0" w:color="auto"/>
          </w:divBdr>
        </w:div>
        <w:div w:id="2124495317">
          <w:marLeft w:val="640"/>
          <w:marRight w:val="0"/>
          <w:marTop w:val="0"/>
          <w:marBottom w:val="0"/>
          <w:divBdr>
            <w:top w:val="none" w:sz="0" w:space="0" w:color="auto"/>
            <w:left w:val="none" w:sz="0" w:space="0" w:color="auto"/>
            <w:bottom w:val="none" w:sz="0" w:space="0" w:color="auto"/>
            <w:right w:val="none" w:sz="0" w:space="0" w:color="auto"/>
          </w:divBdr>
        </w:div>
        <w:div w:id="939024331">
          <w:marLeft w:val="640"/>
          <w:marRight w:val="0"/>
          <w:marTop w:val="0"/>
          <w:marBottom w:val="0"/>
          <w:divBdr>
            <w:top w:val="none" w:sz="0" w:space="0" w:color="auto"/>
            <w:left w:val="none" w:sz="0" w:space="0" w:color="auto"/>
            <w:bottom w:val="none" w:sz="0" w:space="0" w:color="auto"/>
            <w:right w:val="none" w:sz="0" w:space="0" w:color="auto"/>
          </w:divBdr>
        </w:div>
        <w:div w:id="113409161">
          <w:marLeft w:val="640"/>
          <w:marRight w:val="0"/>
          <w:marTop w:val="0"/>
          <w:marBottom w:val="0"/>
          <w:divBdr>
            <w:top w:val="none" w:sz="0" w:space="0" w:color="auto"/>
            <w:left w:val="none" w:sz="0" w:space="0" w:color="auto"/>
            <w:bottom w:val="none" w:sz="0" w:space="0" w:color="auto"/>
            <w:right w:val="none" w:sz="0" w:space="0" w:color="auto"/>
          </w:divBdr>
        </w:div>
        <w:div w:id="915624656">
          <w:marLeft w:val="640"/>
          <w:marRight w:val="0"/>
          <w:marTop w:val="0"/>
          <w:marBottom w:val="0"/>
          <w:divBdr>
            <w:top w:val="none" w:sz="0" w:space="0" w:color="auto"/>
            <w:left w:val="none" w:sz="0" w:space="0" w:color="auto"/>
            <w:bottom w:val="none" w:sz="0" w:space="0" w:color="auto"/>
            <w:right w:val="none" w:sz="0" w:space="0" w:color="auto"/>
          </w:divBdr>
        </w:div>
        <w:div w:id="76946382">
          <w:marLeft w:val="640"/>
          <w:marRight w:val="0"/>
          <w:marTop w:val="0"/>
          <w:marBottom w:val="0"/>
          <w:divBdr>
            <w:top w:val="none" w:sz="0" w:space="0" w:color="auto"/>
            <w:left w:val="none" w:sz="0" w:space="0" w:color="auto"/>
            <w:bottom w:val="none" w:sz="0" w:space="0" w:color="auto"/>
            <w:right w:val="none" w:sz="0" w:space="0" w:color="auto"/>
          </w:divBdr>
        </w:div>
        <w:div w:id="743918485">
          <w:marLeft w:val="640"/>
          <w:marRight w:val="0"/>
          <w:marTop w:val="0"/>
          <w:marBottom w:val="0"/>
          <w:divBdr>
            <w:top w:val="none" w:sz="0" w:space="0" w:color="auto"/>
            <w:left w:val="none" w:sz="0" w:space="0" w:color="auto"/>
            <w:bottom w:val="none" w:sz="0" w:space="0" w:color="auto"/>
            <w:right w:val="none" w:sz="0" w:space="0" w:color="auto"/>
          </w:divBdr>
        </w:div>
        <w:div w:id="858658581">
          <w:marLeft w:val="640"/>
          <w:marRight w:val="0"/>
          <w:marTop w:val="0"/>
          <w:marBottom w:val="0"/>
          <w:divBdr>
            <w:top w:val="none" w:sz="0" w:space="0" w:color="auto"/>
            <w:left w:val="none" w:sz="0" w:space="0" w:color="auto"/>
            <w:bottom w:val="none" w:sz="0" w:space="0" w:color="auto"/>
            <w:right w:val="none" w:sz="0" w:space="0" w:color="auto"/>
          </w:divBdr>
        </w:div>
        <w:div w:id="2116052378">
          <w:marLeft w:val="640"/>
          <w:marRight w:val="0"/>
          <w:marTop w:val="0"/>
          <w:marBottom w:val="0"/>
          <w:divBdr>
            <w:top w:val="none" w:sz="0" w:space="0" w:color="auto"/>
            <w:left w:val="none" w:sz="0" w:space="0" w:color="auto"/>
            <w:bottom w:val="none" w:sz="0" w:space="0" w:color="auto"/>
            <w:right w:val="none" w:sz="0" w:space="0" w:color="auto"/>
          </w:divBdr>
        </w:div>
        <w:div w:id="1808206788">
          <w:marLeft w:val="640"/>
          <w:marRight w:val="0"/>
          <w:marTop w:val="0"/>
          <w:marBottom w:val="0"/>
          <w:divBdr>
            <w:top w:val="none" w:sz="0" w:space="0" w:color="auto"/>
            <w:left w:val="none" w:sz="0" w:space="0" w:color="auto"/>
            <w:bottom w:val="none" w:sz="0" w:space="0" w:color="auto"/>
            <w:right w:val="none" w:sz="0" w:space="0" w:color="auto"/>
          </w:divBdr>
        </w:div>
        <w:div w:id="1492140335">
          <w:marLeft w:val="640"/>
          <w:marRight w:val="0"/>
          <w:marTop w:val="0"/>
          <w:marBottom w:val="0"/>
          <w:divBdr>
            <w:top w:val="none" w:sz="0" w:space="0" w:color="auto"/>
            <w:left w:val="none" w:sz="0" w:space="0" w:color="auto"/>
            <w:bottom w:val="none" w:sz="0" w:space="0" w:color="auto"/>
            <w:right w:val="none" w:sz="0" w:space="0" w:color="auto"/>
          </w:divBdr>
        </w:div>
        <w:div w:id="997464956">
          <w:marLeft w:val="640"/>
          <w:marRight w:val="0"/>
          <w:marTop w:val="0"/>
          <w:marBottom w:val="0"/>
          <w:divBdr>
            <w:top w:val="none" w:sz="0" w:space="0" w:color="auto"/>
            <w:left w:val="none" w:sz="0" w:space="0" w:color="auto"/>
            <w:bottom w:val="none" w:sz="0" w:space="0" w:color="auto"/>
            <w:right w:val="none" w:sz="0" w:space="0" w:color="auto"/>
          </w:divBdr>
        </w:div>
        <w:div w:id="1868372500">
          <w:marLeft w:val="640"/>
          <w:marRight w:val="0"/>
          <w:marTop w:val="0"/>
          <w:marBottom w:val="0"/>
          <w:divBdr>
            <w:top w:val="none" w:sz="0" w:space="0" w:color="auto"/>
            <w:left w:val="none" w:sz="0" w:space="0" w:color="auto"/>
            <w:bottom w:val="none" w:sz="0" w:space="0" w:color="auto"/>
            <w:right w:val="none" w:sz="0" w:space="0" w:color="auto"/>
          </w:divBdr>
        </w:div>
        <w:div w:id="1846746059">
          <w:marLeft w:val="640"/>
          <w:marRight w:val="0"/>
          <w:marTop w:val="0"/>
          <w:marBottom w:val="0"/>
          <w:divBdr>
            <w:top w:val="none" w:sz="0" w:space="0" w:color="auto"/>
            <w:left w:val="none" w:sz="0" w:space="0" w:color="auto"/>
            <w:bottom w:val="none" w:sz="0" w:space="0" w:color="auto"/>
            <w:right w:val="none" w:sz="0" w:space="0" w:color="auto"/>
          </w:divBdr>
        </w:div>
        <w:div w:id="1134559870">
          <w:marLeft w:val="640"/>
          <w:marRight w:val="0"/>
          <w:marTop w:val="0"/>
          <w:marBottom w:val="0"/>
          <w:divBdr>
            <w:top w:val="none" w:sz="0" w:space="0" w:color="auto"/>
            <w:left w:val="none" w:sz="0" w:space="0" w:color="auto"/>
            <w:bottom w:val="none" w:sz="0" w:space="0" w:color="auto"/>
            <w:right w:val="none" w:sz="0" w:space="0" w:color="auto"/>
          </w:divBdr>
        </w:div>
        <w:div w:id="880554028">
          <w:marLeft w:val="640"/>
          <w:marRight w:val="0"/>
          <w:marTop w:val="0"/>
          <w:marBottom w:val="0"/>
          <w:divBdr>
            <w:top w:val="none" w:sz="0" w:space="0" w:color="auto"/>
            <w:left w:val="none" w:sz="0" w:space="0" w:color="auto"/>
            <w:bottom w:val="none" w:sz="0" w:space="0" w:color="auto"/>
            <w:right w:val="none" w:sz="0" w:space="0" w:color="auto"/>
          </w:divBdr>
        </w:div>
        <w:div w:id="569115932">
          <w:marLeft w:val="640"/>
          <w:marRight w:val="0"/>
          <w:marTop w:val="0"/>
          <w:marBottom w:val="0"/>
          <w:divBdr>
            <w:top w:val="none" w:sz="0" w:space="0" w:color="auto"/>
            <w:left w:val="none" w:sz="0" w:space="0" w:color="auto"/>
            <w:bottom w:val="none" w:sz="0" w:space="0" w:color="auto"/>
            <w:right w:val="none" w:sz="0" w:space="0" w:color="auto"/>
          </w:divBdr>
        </w:div>
        <w:div w:id="479424343">
          <w:marLeft w:val="640"/>
          <w:marRight w:val="0"/>
          <w:marTop w:val="0"/>
          <w:marBottom w:val="0"/>
          <w:divBdr>
            <w:top w:val="none" w:sz="0" w:space="0" w:color="auto"/>
            <w:left w:val="none" w:sz="0" w:space="0" w:color="auto"/>
            <w:bottom w:val="none" w:sz="0" w:space="0" w:color="auto"/>
            <w:right w:val="none" w:sz="0" w:space="0" w:color="auto"/>
          </w:divBdr>
        </w:div>
        <w:div w:id="103428918">
          <w:marLeft w:val="640"/>
          <w:marRight w:val="0"/>
          <w:marTop w:val="0"/>
          <w:marBottom w:val="0"/>
          <w:divBdr>
            <w:top w:val="none" w:sz="0" w:space="0" w:color="auto"/>
            <w:left w:val="none" w:sz="0" w:space="0" w:color="auto"/>
            <w:bottom w:val="none" w:sz="0" w:space="0" w:color="auto"/>
            <w:right w:val="none" w:sz="0" w:space="0" w:color="auto"/>
          </w:divBdr>
        </w:div>
        <w:div w:id="646740954">
          <w:marLeft w:val="640"/>
          <w:marRight w:val="0"/>
          <w:marTop w:val="0"/>
          <w:marBottom w:val="0"/>
          <w:divBdr>
            <w:top w:val="none" w:sz="0" w:space="0" w:color="auto"/>
            <w:left w:val="none" w:sz="0" w:space="0" w:color="auto"/>
            <w:bottom w:val="none" w:sz="0" w:space="0" w:color="auto"/>
            <w:right w:val="none" w:sz="0" w:space="0" w:color="auto"/>
          </w:divBdr>
        </w:div>
        <w:div w:id="81995775">
          <w:marLeft w:val="640"/>
          <w:marRight w:val="0"/>
          <w:marTop w:val="0"/>
          <w:marBottom w:val="0"/>
          <w:divBdr>
            <w:top w:val="none" w:sz="0" w:space="0" w:color="auto"/>
            <w:left w:val="none" w:sz="0" w:space="0" w:color="auto"/>
            <w:bottom w:val="none" w:sz="0" w:space="0" w:color="auto"/>
            <w:right w:val="none" w:sz="0" w:space="0" w:color="auto"/>
          </w:divBdr>
        </w:div>
        <w:div w:id="1886679316">
          <w:marLeft w:val="640"/>
          <w:marRight w:val="0"/>
          <w:marTop w:val="0"/>
          <w:marBottom w:val="0"/>
          <w:divBdr>
            <w:top w:val="none" w:sz="0" w:space="0" w:color="auto"/>
            <w:left w:val="none" w:sz="0" w:space="0" w:color="auto"/>
            <w:bottom w:val="none" w:sz="0" w:space="0" w:color="auto"/>
            <w:right w:val="none" w:sz="0" w:space="0" w:color="auto"/>
          </w:divBdr>
        </w:div>
        <w:div w:id="660164053">
          <w:marLeft w:val="640"/>
          <w:marRight w:val="0"/>
          <w:marTop w:val="0"/>
          <w:marBottom w:val="0"/>
          <w:divBdr>
            <w:top w:val="none" w:sz="0" w:space="0" w:color="auto"/>
            <w:left w:val="none" w:sz="0" w:space="0" w:color="auto"/>
            <w:bottom w:val="none" w:sz="0" w:space="0" w:color="auto"/>
            <w:right w:val="none" w:sz="0" w:space="0" w:color="auto"/>
          </w:divBdr>
        </w:div>
        <w:div w:id="2028749291">
          <w:marLeft w:val="640"/>
          <w:marRight w:val="0"/>
          <w:marTop w:val="0"/>
          <w:marBottom w:val="0"/>
          <w:divBdr>
            <w:top w:val="none" w:sz="0" w:space="0" w:color="auto"/>
            <w:left w:val="none" w:sz="0" w:space="0" w:color="auto"/>
            <w:bottom w:val="none" w:sz="0" w:space="0" w:color="auto"/>
            <w:right w:val="none" w:sz="0" w:space="0" w:color="auto"/>
          </w:divBdr>
        </w:div>
        <w:div w:id="2053067237">
          <w:marLeft w:val="640"/>
          <w:marRight w:val="0"/>
          <w:marTop w:val="0"/>
          <w:marBottom w:val="0"/>
          <w:divBdr>
            <w:top w:val="none" w:sz="0" w:space="0" w:color="auto"/>
            <w:left w:val="none" w:sz="0" w:space="0" w:color="auto"/>
            <w:bottom w:val="none" w:sz="0" w:space="0" w:color="auto"/>
            <w:right w:val="none" w:sz="0" w:space="0" w:color="auto"/>
          </w:divBdr>
        </w:div>
        <w:div w:id="1389963314">
          <w:marLeft w:val="640"/>
          <w:marRight w:val="0"/>
          <w:marTop w:val="0"/>
          <w:marBottom w:val="0"/>
          <w:divBdr>
            <w:top w:val="none" w:sz="0" w:space="0" w:color="auto"/>
            <w:left w:val="none" w:sz="0" w:space="0" w:color="auto"/>
            <w:bottom w:val="none" w:sz="0" w:space="0" w:color="auto"/>
            <w:right w:val="none" w:sz="0" w:space="0" w:color="auto"/>
          </w:divBdr>
        </w:div>
        <w:div w:id="405155287">
          <w:marLeft w:val="640"/>
          <w:marRight w:val="0"/>
          <w:marTop w:val="0"/>
          <w:marBottom w:val="0"/>
          <w:divBdr>
            <w:top w:val="none" w:sz="0" w:space="0" w:color="auto"/>
            <w:left w:val="none" w:sz="0" w:space="0" w:color="auto"/>
            <w:bottom w:val="none" w:sz="0" w:space="0" w:color="auto"/>
            <w:right w:val="none" w:sz="0" w:space="0" w:color="auto"/>
          </w:divBdr>
        </w:div>
        <w:div w:id="775565860">
          <w:marLeft w:val="640"/>
          <w:marRight w:val="0"/>
          <w:marTop w:val="0"/>
          <w:marBottom w:val="0"/>
          <w:divBdr>
            <w:top w:val="none" w:sz="0" w:space="0" w:color="auto"/>
            <w:left w:val="none" w:sz="0" w:space="0" w:color="auto"/>
            <w:bottom w:val="none" w:sz="0" w:space="0" w:color="auto"/>
            <w:right w:val="none" w:sz="0" w:space="0" w:color="auto"/>
          </w:divBdr>
        </w:div>
        <w:div w:id="497581249">
          <w:marLeft w:val="640"/>
          <w:marRight w:val="0"/>
          <w:marTop w:val="0"/>
          <w:marBottom w:val="0"/>
          <w:divBdr>
            <w:top w:val="none" w:sz="0" w:space="0" w:color="auto"/>
            <w:left w:val="none" w:sz="0" w:space="0" w:color="auto"/>
            <w:bottom w:val="none" w:sz="0" w:space="0" w:color="auto"/>
            <w:right w:val="none" w:sz="0" w:space="0" w:color="auto"/>
          </w:divBdr>
        </w:div>
        <w:div w:id="643967914">
          <w:marLeft w:val="640"/>
          <w:marRight w:val="0"/>
          <w:marTop w:val="0"/>
          <w:marBottom w:val="0"/>
          <w:divBdr>
            <w:top w:val="none" w:sz="0" w:space="0" w:color="auto"/>
            <w:left w:val="none" w:sz="0" w:space="0" w:color="auto"/>
            <w:bottom w:val="none" w:sz="0" w:space="0" w:color="auto"/>
            <w:right w:val="none" w:sz="0" w:space="0" w:color="auto"/>
          </w:divBdr>
        </w:div>
        <w:div w:id="457913005">
          <w:marLeft w:val="640"/>
          <w:marRight w:val="0"/>
          <w:marTop w:val="0"/>
          <w:marBottom w:val="0"/>
          <w:divBdr>
            <w:top w:val="none" w:sz="0" w:space="0" w:color="auto"/>
            <w:left w:val="none" w:sz="0" w:space="0" w:color="auto"/>
            <w:bottom w:val="none" w:sz="0" w:space="0" w:color="auto"/>
            <w:right w:val="none" w:sz="0" w:space="0" w:color="auto"/>
          </w:divBdr>
        </w:div>
        <w:div w:id="883827231">
          <w:marLeft w:val="640"/>
          <w:marRight w:val="0"/>
          <w:marTop w:val="0"/>
          <w:marBottom w:val="0"/>
          <w:divBdr>
            <w:top w:val="none" w:sz="0" w:space="0" w:color="auto"/>
            <w:left w:val="none" w:sz="0" w:space="0" w:color="auto"/>
            <w:bottom w:val="none" w:sz="0" w:space="0" w:color="auto"/>
            <w:right w:val="none" w:sz="0" w:space="0" w:color="auto"/>
          </w:divBdr>
        </w:div>
        <w:div w:id="33238734">
          <w:marLeft w:val="640"/>
          <w:marRight w:val="0"/>
          <w:marTop w:val="0"/>
          <w:marBottom w:val="0"/>
          <w:divBdr>
            <w:top w:val="none" w:sz="0" w:space="0" w:color="auto"/>
            <w:left w:val="none" w:sz="0" w:space="0" w:color="auto"/>
            <w:bottom w:val="none" w:sz="0" w:space="0" w:color="auto"/>
            <w:right w:val="none" w:sz="0" w:space="0" w:color="auto"/>
          </w:divBdr>
        </w:div>
        <w:div w:id="682589219">
          <w:marLeft w:val="640"/>
          <w:marRight w:val="0"/>
          <w:marTop w:val="0"/>
          <w:marBottom w:val="0"/>
          <w:divBdr>
            <w:top w:val="none" w:sz="0" w:space="0" w:color="auto"/>
            <w:left w:val="none" w:sz="0" w:space="0" w:color="auto"/>
            <w:bottom w:val="none" w:sz="0" w:space="0" w:color="auto"/>
            <w:right w:val="none" w:sz="0" w:space="0" w:color="auto"/>
          </w:divBdr>
        </w:div>
        <w:div w:id="136067230">
          <w:marLeft w:val="640"/>
          <w:marRight w:val="0"/>
          <w:marTop w:val="0"/>
          <w:marBottom w:val="0"/>
          <w:divBdr>
            <w:top w:val="none" w:sz="0" w:space="0" w:color="auto"/>
            <w:left w:val="none" w:sz="0" w:space="0" w:color="auto"/>
            <w:bottom w:val="none" w:sz="0" w:space="0" w:color="auto"/>
            <w:right w:val="none" w:sz="0" w:space="0" w:color="auto"/>
          </w:divBdr>
        </w:div>
        <w:div w:id="711460600">
          <w:marLeft w:val="640"/>
          <w:marRight w:val="0"/>
          <w:marTop w:val="0"/>
          <w:marBottom w:val="0"/>
          <w:divBdr>
            <w:top w:val="none" w:sz="0" w:space="0" w:color="auto"/>
            <w:left w:val="none" w:sz="0" w:space="0" w:color="auto"/>
            <w:bottom w:val="none" w:sz="0" w:space="0" w:color="auto"/>
            <w:right w:val="none" w:sz="0" w:space="0" w:color="auto"/>
          </w:divBdr>
        </w:div>
        <w:div w:id="1944529184">
          <w:marLeft w:val="640"/>
          <w:marRight w:val="0"/>
          <w:marTop w:val="0"/>
          <w:marBottom w:val="0"/>
          <w:divBdr>
            <w:top w:val="none" w:sz="0" w:space="0" w:color="auto"/>
            <w:left w:val="none" w:sz="0" w:space="0" w:color="auto"/>
            <w:bottom w:val="none" w:sz="0" w:space="0" w:color="auto"/>
            <w:right w:val="none" w:sz="0" w:space="0" w:color="auto"/>
          </w:divBdr>
        </w:div>
        <w:div w:id="975570870">
          <w:marLeft w:val="640"/>
          <w:marRight w:val="0"/>
          <w:marTop w:val="0"/>
          <w:marBottom w:val="0"/>
          <w:divBdr>
            <w:top w:val="none" w:sz="0" w:space="0" w:color="auto"/>
            <w:left w:val="none" w:sz="0" w:space="0" w:color="auto"/>
            <w:bottom w:val="none" w:sz="0" w:space="0" w:color="auto"/>
            <w:right w:val="none" w:sz="0" w:space="0" w:color="auto"/>
          </w:divBdr>
        </w:div>
        <w:div w:id="1535266213">
          <w:marLeft w:val="640"/>
          <w:marRight w:val="0"/>
          <w:marTop w:val="0"/>
          <w:marBottom w:val="0"/>
          <w:divBdr>
            <w:top w:val="none" w:sz="0" w:space="0" w:color="auto"/>
            <w:left w:val="none" w:sz="0" w:space="0" w:color="auto"/>
            <w:bottom w:val="none" w:sz="0" w:space="0" w:color="auto"/>
            <w:right w:val="none" w:sz="0" w:space="0" w:color="auto"/>
          </w:divBdr>
        </w:div>
        <w:div w:id="1415710913">
          <w:marLeft w:val="640"/>
          <w:marRight w:val="0"/>
          <w:marTop w:val="0"/>
          <w:marBottom w:val="0"/>
          <w:divBdr>
            <w:top w:val="none" w:sz="0" w:space="0" w:color="auto"/>
            <w:left w:val="none" w:sz="0" w:space="0" w:color="auto"/>
            <w:bottom w:val="none" w:sz="0" w:space="0" w:color="auto"/>
            <w:right w:val="none" w:sz="0" w:space="0" w:color="auto"/>
          </w:divBdr>
        </w:div>
        <w:div w:id="1878158192">
          <w:marLeft w:val="640"/>
          <w:marRight w:val="0"/>
          <w:marTop w:val="0"/>
          <w:marBottom w:val="0"/>
          <w:divBdr>
            <w:top w:val="none" w:sz="0" w:space="0" w:color="auto"/>
            <w:left w:val="none" w:sz="0" w:space="0" w:color="auto"/>
            <w:bottom w:val="none" w:sz="0" w:space="0" w:color="auto"/>
            <w:right w:val="none" w:sz="0" w:space="0" w:color="auto"/>
          </w:divBdr>
        </w:div>
        <w:div w:id="1330720507">
          <w:marLeft w:val="640"/>
          <w:marRight w:val="0"/>
          <w:marTop w:val="0"/>
          <w:marBottom w:val="0"/>
          <w:divBdr>
            <w:top w:val="none" w:sz="0" w:space="0" w:color="auto"/>
            <w:left w:val="none" w:sz="0" w:space="0" w:color="auto"/>
            <w:bottom w:val="none" w:sz="0" w:space="0" w:color="auto"/>
            <w:right w:val="none" w:sz="0" w:space="0" w:color="auto"/>
          </w:divBdr>
        </w:div>
        <w:div w:id="1940210984">
          <w:marLeft w:val="640"/>
          <w:marRight w:val="0"/>
          <w:marTop w:val="0"/>
          <w:marBottom w:val="0"/>
          <w:divBdr>
            <w:top w:val="none" w:sz="0" w:space="0" w:color="auto"/>
            <w:left w:val="none" w:sz="0" w:space="0" w:color="auto"/>
            <w:bottom w:val="none" w:sz="0" w:space="0" w:color="auto"/>
            <w:right w:val="none" w:sz="0" w:space="0" w:color="auto"/>
          </w:divBdr>
        </w:div>
        <w:div w:id="960453232">
          <w:marLeft w:val="640"/>
          <w:marRight w:val="0"/>
          <w:marTop w:val="0"/>
          <w:marBottom w:val="0"/>
          <w:divBdr>
            <w:top w:val="none" w:sz="0" w:space="0" w:color="auto"/>
            <w:left w:val="none" w:sz="0" w:space="0" w:color="auto"/>
            <w:bottom w:val="none" w:sz="0" w:space="0" w:color="auto"/>
            <w:right w:val="none" w:sz="0" w:space="0" w:color="auto"/>
          </w:divBdr>
        </w:div>
        <w:div w:id="254754540">
          <w:marLeft w:val="640"/>
          <w:marRight w:val="0"/>
          <w:marTop w:val="0"/>
          <w:marBottom w:val="0"/>
          <w:divBdr>
            <w:top w:val="none" w:sz="0" w:space="0" w:color="auto"/>
            <w:left w:val="none" w:sz="0" w:space="0" w:color="auto"/>
            <w:bottom w:val="none" w:sz="0" w:space="0" w:color="auto"/>
            <w:right w:val="none" w:sz="0" w:space="0" w:color="auto"/>
          </w:divBdr>
        </w:div>
        <w:div w:id="1890534296">
          <w:marLeft w:val="640"/>
          <w:marRight w:val="0"/>
          <w:marTop w:val="0"/>
          <w:marBottom w:val="0"/>
          <w:divBdr>
            <w:top w:val="none" w:sz="0" w:space="0" w:color="auto"/>
            <w:left w:val="none" w:sz="0" w:space="0" w:color="auto"/>
            <w:bottom w:val="none" w:sz="0" w:space="0" w:color="auto"/>
            <w:right w:val="none" w:sz="0" w:space="0" w:color="auto"/>
          </w:divBdr>
        </w:div>
        <w:div w:id="879049514">
          <w:marLeft w:val="640"/>
          <w:marRight w:val="0"/>
          <w:marTop w:val="0"/>
          <w:marBottom w:val="0"/>
          <w:divBdr>
            <w:top w:val="none" w:sz="0" w:space="0" w:color="auto"/>
            <w:left w:val="none" w:sz="0" w:space="0" w:color="auto"/>
            <w:bottom w:val="none" w:sz="0" w:space="0" w:color="auto"/>
            <w:right w:val="none" w:sz="0" w:space="0" w:color="auto"/>
          </w:divBdr>
        </w:div>
        <w:div w:id="1116681476">
          <w:marLeft w:val="640"/>
          <w:marRight w:val="0"/>
          <w:marTop w:val="0"/>
          <w:marBottom w:val="0"/>
          <w:divBdr>
            <w:top w:val="none" w:sz="0" w:space="0" w:color="auto"/>
            <w:left w:val="none" w:sz="0" w:space="0" w:color="auto"/>
            <w:bottom w:val="none" w:sz="0" w:space="0" w:color="auto"/>
            <w:right w:val="none" w:sz="0" w:space="0" w:color="auto"/>
          </w:divBdr>
        </w:div>
        <w:div w:id="1900630885">
          <w:marLeft w:val="640"/>
          <w:marRight w:val="0"/>
          <w:marTop w:val="0"/>
          <w:marBottom w:val="0"/>
          <w:divBdr>
            <w:top w:val="none" w:sz="0" w:space="0" w:color="auto"/>
            <w:left w:val="none" w:sz="0" w:space="0" w:color="auto"/>
            <w:bottom w:val="none" w:sz="0" w:space="0" w:color="auto"/>
            <w:right w:val="none" w:sz="0" w:space="0" w:color="auto"/>
          </w:divBdr>
        </w:div>
        <w:div w:id="2038457980">
          <w:marLeft w:val="640"/>
          <w:marRight w:val="0"/>
          <w:marTop w:val="0"/>
          <w:marBottom w:val="0"/>
          <w:divBdr>
            <w:top w:val="none" w:sz="0" w:space="0" w:color="auto"/>
            <w:left w:val="none" w:sz="0" w:space="0" w:color="auto"/>
            <w:bottom w:val="none" w:sz="0" w:space="0" w:color="auto"/>
            <w:right w:val="none" w:sz="0" w:space="0" w:color="auto"/>
          </w:divBdr>
        </w:div>
        <w:div w:id="962729648">
          <w:marLeft w:val="640"/>
          <w:marRight w:val="0"/>
          <w:marTop w:val="0"/>
          <w:marBottom w:val="0"/>
          <w:divBdr>
            <w:top w:val="none" w:sz="0" w:space="0" w:color="auto"/>
            <w:left w:val="none" w:sz="0" w:space="0" w:color="auto"/>
            <w:bottom w:val="none" w:sz="0" w:space="0" w:color="auto"/>
            <w:right w:val="none" w:sz="0" w:space="0" w:color="auto"/>
          </w:divBdr>
        </w:div>
        <w:div w:id="1613324195">
          <w:marLeft w:val="640"/>
          <w:marRight w:val="0"/>
          <w:marTop w:val="0"/>
          <w:marBottom w:val="0"/>
          <w:divBdr>
            <w:top w:val="none" w:sz="0" w:space="0" w:color="auto"/>
            <w:left w:val="none" w:sz="0" w:space="0" w:color="auto"/>
            <w:bottom w:val="none" w:sz="0" w:space="0" w:color="auto"/>
            <w:right w:val="none" w:sz="0" w:space="0" w:color="auto"/>
          </w:divBdr>
        </w:div>
        <w:div w:id="461576989">
          <w:marLeft w:val="640"/>
          <w:marRight w:val="0"/>
          <w:marTop w:val="0"/>
          <w:marBottom w:val="0"/>
          <w:divBdr>
            <w:top w:val="none" w:sz="0" w:space="0" w:color="auto"/>
            <w:left w:val="none" w:sz="0" w:space="0" w:color="auto"/>
            <w:bottom w:val="none" w:sz="0" w:space="0" w:color="auto"/>
            <w:right w:val="none" w:sz="0" w:space="0" w:color="auto"/>
          </w:divBdr>
        </w:div>
        <w:div w:id="796794957">
          <w:marLeft w:val="640"/>
          <w:marRight w:val="0"/>
          <w:marTop w:val="0"/>
          <w:marBottom w:val="0"/>
          <w:divBdr>
            <w:top w:val="none" w:sz="0" w:space="0" w:color="auto"/>
            <w:left w:val="none" w:sz="0" w:space="0" w:color="auto"/>
            <w:bottom w:val="none" w:sz="0" w:space="0" w:color="auto"/>
            <w:right w:val="none" w:sz="0" w:space="0" w:color="auto"/>
          </w:divBdr>
        </w:div>
        <w:div w:id="698972334">
          <w:marLeft w:val="640"/>
          <w:marRight w:val="0"/>
          <w:marTop w:val="0"/>
          <w:marBottom w:val="0"/>
          <w:divBdr>
            <w:top w:val="none" w:sz="0" w:space="0" w:color="auto"/>
            <w:left w:val="none" w:sz="0" w:space="0" w:color="auto"/>
            <w:bottom w:val="none" w:sz="0" w:space="0" w:color="auto"/>
            <w:right w:val="none" w:sz="0" w:space="0" w:color="auto"/>
          </w:divBdr>
        </w:div>
        <w:div w:id="1201170033">
          <w:marLeft w:val="640"/>
          <w:marRight w:val="0"/>
          <w:marTop w:val="0"/>
          <w:marBottom w:val="0"/>
          <w:divBdr>
            <w:top w:val="none" w:sz="0" w:space="0" w:color="auto"/>
            <w:left w:val="none" w:sz="0" w:space="0" w:color="auto"/>
            <w:bottom w:val="none" w:sz="0" w:space="0" w:color="auto"/>
            <w:right w:val="none" w:sz="0" w:space="0" w:color="auto"/>
          </w:divBdr>
        </w:div>
        <w:div w:id="871914774">
          <w:marLeft w:val="640"/>
          <w:marRight w:val="0"/>
          <w:marTop w:val="0"/>
          <w:marBottom w:val="0"/>
          <w:divBdr>
            <w:top w:val="none" w:sz="0" w:space="0" w:color="auto"/>
            <w:left w:val="none" w:sz="0" w:space="0" w:color="auto"/>
            <w:bottom w:val="none" w:sz="0" w:space="0" w:color="auto"/>
            <w:right w:val="none" w:sz="0" w:space="0" w:color="auto"/>
          </w:divBdr>
        </w:div>
        <w:div w:id="789974469">
          <w:marLeft w:val="640"/>
          <w:marRight w:val="0"/>
          <w:marTop w:val="0"/>
          <w:marBottom w:val="0"/>
          <w:divBdr>
            <w:top w:val="none" w:sz="0" w:space="0" w:color="auto"/>
            <w:left w:val="none" w:sz="0" w:space="0" w:color="auto"/>
            <w:bottom w:val="none" w:sz="0" w:space="0" w:color="auto"/>
            <w:right w:val="none" w:sz="0" w:space="0" w:color="auto"/>
          </w:divBdr>
        </w:div>
        <w:div w:id="1322809499">
          <w:marLeft w:val="640"/>
          <w:marRight w:val="0"/>
          <w:marTop w:val="0"/>
          <w:marBottom w:val="0"/>
          <w:divBdr>
            <w:top w:val="none" w:sz="0" w:space="0" w:color="auto"/>
            <w:left w:val="none" w:sz="0" w:space="0" w:color="auto"/>
            <w:bottom w:val="none" w:sz="0" w:space="0" w:color="auto"/>
            <w:right w:val="none" w:sz="0" w:space="0" w:color="auto"/>
          </w:divBdr>
        </w:div>
        <w:div w:id="288559676">
          <w:marLeft w:val="640"/>
          <w:marRight w:val="0"/>
          <w:marTop w:val="0"/>
          <w:marBottom w:val="0"/>
          <w:divBdr>
            <w:top w:val="none" w:sz="0" w:space="0" w:color="auto"/>
            <w:left w:val="none" w:sz="0" w:space="0" w:color="auto"/>
            <w:bottom w:val="none" w:sz="0" w:space="0" w:color="auto"/>
            <w:right w:val="none" w:sz="0" w:space="0" w:color="auto"/>
          </w:divBdr>
        </w:div>
        <w:div w:id="286856007">
          <w:marLeft w:val="640"/>
          <w:marRight w:val="0"/>
          <w:marTop w:val="0"/>
          <w:marBottom w:val="0"/>
          <w:divBdr>
            <w:top w:val="none" w:sz="0" w:space="0" w:color="auto"/>
            <w:left w:val="none" w:sz="0" w:space="0" w:color="auto"/>
            <w:bottom w:val="none" w:sz="0" w:space="0" w:color="auto"/>
            <w:right w:val="none" w:sz="0" w:space="0" w:color="auto"/>
          </w:divBdr>
        </w:div>
      </w:divsChild>
    </w:div>
    <w:div w:id="715549228">
      <w:bodyDiv w:val="1"/>
      <w:marLeft w:val="0"/>
      <w:marRight w:val="0"/>
      <w:marTop w:val="0"/>
      <w:marBottom w:val="0"/>
      <w:divBdr>
        <w:top w:val="none" w:sz="0" w:space="0" w:color="auto"/>
        <w:left w:val="none" w:sz="0" w:space="0" w:color="auto"/>
        <w:bottom w:val="none" w:sz="0" w:space="0" w:color="auto"/>
        <w:right w:val="none" w:sz="0" w:space="0" w:color="auto"/>
      </w:divBdr>
      <w:divsChild>
        <w:div w:id="1703900389">
          <w:marLeft w:val="640"/>
          <w:marRight w:val="0"/>
          <w:marTop w:val="0"/>
          <w:marBottom w:val="0"/>
          <w:divBdr>
            <w:top w:val="none" w:sz="0" w:space="0" w:color="auto"/>
            <w:left w:val="none" w:sz="0" w:space="0" w:color="auto"/>
            <w:bottom w:val="none" w:sz="0" w:space="0" w:color="auto"/>
            <w:right w:val="none" w:sz="0" w:space="0" w:color="auto"/>
          </w:divBdr>
        </w:div>
        <w:div w:id="563566006">
          <w:marLeft w:val="640"/>
          <w:marRight w:val="0"/>
          <w:marTop w:val="0"/>
          <w:marBottom w:val="0"/>
          <w:divBdr>
            <w:top w:val="none" w:sz="0" w:space="0" w:color="auto"/>
            <w:left w:val="none" w:sz="0" w:space="0" w:color="auto"/>
            <w:bottom w:val="none" w:sz="0" w:space="0" w:color="auto"/>
            <w:right w:val="none" w:sz="0" w:space="0" w:color="auto"/>
          </w:divBdr>
        </w:div>
        <w:div w:id="1461849818">
          <w:marLeft w:val="640"/>
          <w:marRight w:val="0"/>
          <w:marTop w:val="0"/>
          <w:marBottom w:val="0"/>
          <w:divBdr>
            <w:top w:val="none" w:sz="0" w:space="0" w:color="auto"/>
            <w:left w:val="none" w:sz="0" w:space="0" w:color="auto"/>
            <w:bottom w:val="none" w:sz="0" w:space="0" w:color="auto"/>
            <w:right w:val="none" w:sz="0" w:space="0" w:color="auto"/>
          </w:divBdr>
        </w:div>
        <w:div w:id="1175262534">
          <w:marLeft w:val="640"/>
          <w:marRight w:val="0"/>
          <w:marTop w:val="0"/>
          <w:marBottom w:val="0"/>
          <w:divBdr>
            <w:top w:val="none" w:sz="0" w:space="0" w:color="auto"/>
            <w:left w:val="none" w:sz="0" w:space="0" w:color="auto"/>
            <w:bottom w:val="none" w:sz="0" w:space="0" w:color="auto"/>
            <w:right w:val="none" w:sz="0" w:space="0" w:color="auto"/>
          </w:divBdr>
        </w:div>
        <w:div w:id="607785191">
          <w:marLeft w:val="640"/>
          <w:marRight w:val="0"/>
          <w:marTop w:val="0"/>
          <w:marBottom w:val="0"/>
          <w:divBdr>
            <w:top w:val="none" w:sz="0" w:space="0" w:color="auto"/>
            <w:left w:val="none" w:sz="0" w:space="0" w:color="auto"/>
            <w:bottom w:val="none" w:sz="0" w:space="0" w:color="auto"/>
            <w:right w:val="none" w:sz="0" w:space="0" w:color="auto"/>
          </w:divBdr>
        </w:div>
        <w:div w:id="1772552673">
          <w:marLeft w:val="640"/>
          <w:marRight w:val="0"/>
          <w:marTop w:val="0"/>
          <w:marBottom w:val="0"/>
          <w:divBdr>
            <w:top w:val="none" w:sz="0" w:space="0" w:color="auto"/>
            <w:left w:val="none" w:sz="0" w:space="0" w:color="auto"/>
            <w:bottom w:val="none" w:sz="0" w:space="0" w:color="auto"/>
            <w:right w:val="none" w:sz="0" w:space="0" w:color="auto"/>
          </w:divBdr>
        </w:div>
        <w:div w:id="564068597">
          <w:marLeft w:val="640"/>
          <w:marRight w:val="0"/>
          <w:marTop w:val="0"/>
          <w:marBottom w:val="0"/>
          <w:divBdr>
            <w:top w:val="none" w:sz="0" w:space="0" w:color="auto"/>
            <w:left w:val="none" w:sz="0" w:space="0" w:color="auto"/>
            <w:bottom w:val="none" w:sz="0" w:space="0" w:color="auto"/>
            <w:right w:val="none" w:sz="0" w:space="0" w:color="auto"/>
          </w:divBdr>
        </w:div>
        <w:div w:id="1358312969">
          <w:marLeft w:val="640"/>
          <w:marRight w:val="0"/>
          <w:marTop w:val="0"/>
          <w:marBottom w:val="0"/>
          <w:divBdr>
            <w:top w:val="none" w:sz="0" w:space="0" w:color="auto"/>
            <w:left w:val="none" w:sz="0" w:space="0" w:color="auto"/>
            <w:bottom w:val="none" w:sz="0" w:space="0" w:color="auto"/>
            <w:right w:val="none" w:sz="0" w:space="0" w:color="auto"/>
          </w:divBdr>
        </w:div>
        <w:div w:id="525605850">
          <w:marLeft w:val="640"/>
          <w:marRight w:val="0"/>
          <w:marTop w:val="0"/>
          <w:marBottom w:val="0"/>
          <w:divBdr>
            <w:top w:val="none" w:sz="0" w:space="0" w:color="auto"/>
            <w:left w:val="none" w:sz="0" w:space="0" w:color="auto"/>
            <w:bottom w:val="none" w:sz="0" w:space="0" w:color="auto"/>
            <w:right w:val="none" w:sz="0" w:space="0" w:color="auto"/>
          </w:divBdr>
        </w:div>
        <w:div w:id="2121606434">
          <w:marLeft w:val="640"/>
          <w:marRight w:val="0"/>
          <w:marTop w:val="0"/>
          <w:marBottom w:val="0"/>
          <w:divBdr>
            <w:top w:val="none" w:sz="0" w:space="0" w:color="auto"/>
            <w:left w:val="none" w:sz="0" w:space="0" w:color="auto"/>
            <w:bottom w:val="none" w:sz="0" w:space="0" w:color="auto"/>
            <w:right w:val="none" w:sz="0" w:space="0" w:color="auto"/>
          </w:divBdr>
        </w:div>
        <w:div w:id="780614932">
          <w:marLeft w:val="640"/>
          <w:marRight w:val="0"/>
          <w:marTop w:val="0"/>
          <w:marBottom w:val="0"/>
          <w:divBdr>
            <w:top w:val="none" w:sz="0" w:space="0" w:color="auto"/>
            <w:left w:val="none" w:sz="0" w:space="0" w:color="auto"/>
            <w:bottom w:val="none" w:sz="0" w:space="0" w:color="auto"/>
            <w:right w:val="none" w:sz="0" w:space="0" w:color="auto"/>
          </w:divBdr>
        </w:div>
        <w:div w:id="1212427928">
          <w:marLeft w:val="640"/>
          <w:marRight w:val="0"/>
          <w:marTop w:val="0"/>
          <w:marBottom w:val="0"/>
          <w:divBdr>
            <w:top w:val="none" w:sz="0" w:space="0" w:color="auto"/>
            <w:left w:val="none" w:sz="0" w:space="0" w:color="auto"/>
            <w:bottom w:val="none" w:sz="0" w:space="0" w:color="auto"/>
            <w:right w:val="none" w:sz="0" w:space="0" w:color="auto"/>
          </w:divBdr>
        </w:div>
        <w:div w:id="7878869">
          <w:marLeft w:val="640"/>
          <w:marRight w:val="0"/>
          <w:marTop w:val="0"/>
          <w:marBottom w:val="0"/>
          <w:divBdr>
            <w:top w:val="none" w:sz="0" w:space="0" w:color="auto"/>
            <w:left w:val="none" w:sz="0" w:space="0" w:color="auto"/>
            <w:bottom w:val="none" w:sz="0" w:space="0" w:color="auto"/>
            <w:right w:val="none" w:sz="0" w:space="0" w:color="auto"/>
          </w:divBdr>
        </w:div>
        <w:div w:id="1303774095">
          <w:marLeft w:val="640"/>
          <w:marRight w:val="0"/>
          <w:marTop w:val="0"/>
          <w:marBottom w:val="0"/>
          <w:divBdr>
            <w:top w:val="none" w:sz="0" w:space="0" w:color="auto"/>
            <w:left w:val="none" w:sz="0" w:space="0" w:color="auto"/>
            <w:bottom w:val="none" w:sz="0" w:space="0" w:color="auto"/>
            <w:right w:val="none" w:sz="0" w:space="0" w:color="auto"/>
          </w:divBdr>
        </w:div>
        <w:div w:id="411660290">
          <w:marLeft w:val="640"/>
          <w:marRight w:val="0"/>
          <w:marTop w:val="0"/>
          <w:marBottom w:val="0"/>
          <w:divBdr>
            <w:top w:val="none" w:sz="0" w:space="0" w:color="auto"/>
            <w:left w:val="none" w:sz="0" w:space="0" w:color="auto"/>
            <w:bottom w:val="none" w:sz="0" w:space="0" w:color="auto"/>
            <w:right w:val="none" w:sz="0" w:space="0" w:color="auto"/>
          </w:divBdr>
        </w:div>
        <w:div w:id="342055450">
          <w:marLeft w:val="640"/>
          <w:marRight w:val="0"/>
          <w:marTop w:val="0"/>
          <w:marBottom w:val="0"/>
          <w:divBdr>
            <w:top w:val="none" w:sz="0" w:space="0" w:color="auto"/>
            <w:left w:val="none" w:sz="0" w:space="0" w:color="auto"/>
            <w:bottom w:val="none" w:sz="0" w:space="0" w:color="auto"/>
            <w:right w:val="none" w:sz="0" w:space="0" w:color="auto"/>
          </w:divBdr>
        </w:div>
        <w:div w:id="675887330">
          <w:marLeft w:val="640"/>
          <w:marRight w:val="0"/>
          <w:marTop w:val="0"/>
          <w:marBottom w:val="0"/>
          <w:divBdr>
            <w:top w:val="none" w:sz="0" w:space="0" w:color="auto"/>
            <w:left w:val="none" w:sz="0" w:space="0" w:color="auto"/>
            <w:bottom w:val="none" w:sz="0" w:space="0" w:color="auto"/>
            <w:right w:val="none" w:sz="0" w:space="0" w:color="auto"/>
          </w:divBdr>
        </w:div>
        <w:div w:id="1239755288">
          <w:marLeft w:val="640"/>
          <w:marRight w:val="0"/>
          <w:marTop w:val="0"/>
          <w:marBottom w:val="0"/>
          <w:divBdr>
            <w:top w:val="none" w:sz="0" w:space="0" w:color="auto"/>
            <w:left w:val="none" w:sz="0" w:space="0" w:color="auto"/>
            <w:bottom w:val="none" w:sz="0" w:space="0" w:color="auto"/>
            <w:right w:val="none" w:sz="0" w:space="0" w:color="auto"/>
          </w:divBdr>
        </w:div>
        <w:div w:id="1865946715">
          <w:marLeft w:val="640"/>
          <w:marRight w:val="0"/>
          <w:marTop w:val="0"/>
          <w:marBottom w:val="0"/>
          <w:divBdr>
            <w:top w:val="none" w:sz="0" w:space="0" w:color="auto"/>
            <w:left w:val="none" w:sz="0" w:space="0" w:color="auto"/>
            <w:bottom w:val="none" w:sz="0" w:space="0" w:color="auto"/>
            <w:right w:val="none" w:sz="0" w:space="0" w:color="auto"/>
          </w:divBdr>
        </w:div>
        <w:div w:id="798884879">
          <w:marLeft w:val="640"/>
          <w:marRight w:val="0"/>
          <w:marTop w:val="0"/>
          <w:marBottom w:val="0"/>
          <w:divBdr>
            <w:top w:val="none" w:sz="0" w:space="0" w:color="auto"/>
            <w:left w:val="none" w:sz="0" w:space="0" w:color="auto"/>
            <w:bottom w:val="none" w:sz="0" w:space="0" w:color="auto"/>
            <w:right w:val="none" w:sz="0" w:space="0" w:color="auto"/>
          </w:divBdr>
        </w:div>
        <w:div w:id="1168180163">
          <w:marLeft w:val="640"/>
          <w:marRight w:val="0"/>
          <w:marTop w:val="0"/>
          <w:marBottom w:val="0"/>
          <w:divBdr>
            <w:top w:val="none" w:sz="0" w:space="0" w:color="auto"/>
            <w:left w:val="none" w:sz="0" w:space="0" w:color="auto"/>
            <w:bottom w:val="none" w:sz="0" w:space="0" w:color="auto"/>
            <w:right w:val="none" w:sz="0" w:space="0" w:color="auto"/>
          </w:divBdr>
        </w:div>
        <w:div w:id="1705593030">
          <w:marLeft w:val="640"/>
          <w:marRight w:val="0"/>
          <w:marTop w:val="0"/>
          <w:marBottom w:val="0"/>
          <w:divBdr>
            <w:top w:val="none" w:sz="0" w:space="0" w:color="auto"/>
            <w:left w:val="none" w:sz="0" w:space="0" w:color="auto"/>
            <w:bottom w:val="none" w:sz="0" w:space="0" w:color="auto"/>
            <w:right w:val="none" w:sz="0" w:space="0" w:color="auto"/>
          </w:divBdr>
        </w:div>
        <w:div w:id="1611669333">
          <w:marLeft w:val="640"/>
          <w:marRight w:val="0"/>
          <w:marTop w:val="0"/>
          <w:marBottom w:val="0"/>
          <w:divBdr>
            <w:top w:val="none" w:sz="0" w:space="0" w:color="auto"/>
            <w:left w:val="none" w:sz="0" w:space="0" w:color="auto"/>
            <w:bottom w:val="none" w:sz="0" w:space="0" w:color="auto"/>
            <w:right w:val="none" w:sz="0" w:space="0" w:color="auto"/>
          </w:divBdr>
        </w:div>
        <w:div w:id="373582237">
          <w:marLeft w:val="640"/>
          <w:marRight w:val="0"/>
          <w:marTop w:val="0"/>
          <w:marBottom w:val="0"/>
          <w:divBdr>
            <w:top w:val="none" w:sz="0" w:space="0" w:color="auto"/>
            <w:left w:val="none" w:sz="0" w:space="0" w:color="auto"/>
            <w:bottom w:val="none" w:sz="0" w:space="0" w:color="auto"/>
            <w:right w:val="none" w:sz="0" w:space="0" w:color="auto"/>
          </w:divBdr>
        </w:div>
        <w:div w:id="1365012597">
          <w:marLeft w:val="640"/>
          <w:marRight w:val="0"/>
          <w:marTop w:val="0"/>
          <w:marBottom w:val="0"/>
          <w:divBdr>
            <w:top w:val="none" w:sz="0" w:space="0" w:color="auto"/>
            <w:left w:val="none" w:sz="0" w:space="0" w:color="auto"/>
            <w:bottom w:val="none" w:sz="0" w:space="0" w:color="auto"/>
            <w:right w:val="none" w:sz="0" w:space="0" w:color="auto"/>
          </w:divBdr>
        </w:div>
        <w:div w:id="1949503648">
          <w:marLeft w:val="640"/>
          <w:marRight w:val="0"/>
          <w:marTop w:val="0"/>
          <w:marBottom w:val="0"/>
          <w:divBdr>
            <w:top w:val="none" w:sz="0" w:space="0" w:color="auto"/>
            <w:left w:val="none" w:sz="0" w:space="0" w:color="auto"/>
            <w:bottom w:val="none" w:sz="0" w:space="0" w:color="auto"/>
            <w:right w:val="none" w:sz="0" w:space="0" w:color="auto"/>
          </w:divBdr>
        </w:div>
        <w:div w:id="1178500321">
          <w:marLeft w:val="640"/>
          <w:marRight w:val="0"/>
          <w:marTop w:val="0"/>
          <w:marBottom w:val="0"/>
          <w:divBdr>
            <w:top w:val="none" w:sz="0" w:space="0" w:color="auto"/>
            <w:left w:val="none" w:sz="0" w:space="0" w:color="auto"/>
            <w:bottom w:val="none" w:sz="0" w:space="0" w:color="auto"/>
            <w:right w:val="none" w:sz="0" w:space="0" w:color="auto"/>
          </w:divBdr>
        </w:div>
        <w:div w:id="2015911562">
          <w:marLeft w:val="640"/>
          <w:marRight w:val="0"/>
          <w:marTop w:val="0"/>
          <w:marBottom w:val="0"/>
          <w:divBdr>
            <w:top w:val="none" w:sz="0" w:space="0" w:color="auto"/>
            <w:left w:val="none" w:sz="0" w:space="0" w:color="auto"/>
            <w:bottom w:val="none" w:sz="0" w:space="0" w:color="auto"/>
            <w:right w:val="none" w:sz="0" w:space="0" w:color="auto"/>
          </w:divBdr>
        </w:div>
        <w:div w:id="24792132">
          <w:marLeft w:val="640"/>
          <w:marRight w:val="0"/>
          <w:marTop w:val="0"/>
          <w:marBottom w:val="0"/>
          <w:divBdr>
            <w:top w:val="none" w:sz="0" w:space="0" w:color="auto"/>
            <w:left w:val="none" w:sz="0" w:space="0" w:color="auto"/>
            <w:bottom w:val="none" w:sz="0" w:space="0" w:color="auto"/>
            <w:right w:val="none" w:sz="0" w:space="0" w:color="auto"/>
          </w:divBdr>
        </w:div>
        <w:div w:id="1574393542">
          <w:marLeft w:val="640"/>
          <w:marRight w:val="0"/>
          <w:marTop w:val="0"/>
          <w:marBottom w:val="0"/>
          <w:divBdr>
            <w:top w:val="none" w:sz="0" w:space="0" w:color="auto"/>
            <w:left w:val="none" w:sz="0" w:space="0" w:color="auto"/>
            <w:bottom w:val="none" w:sz="0" w:space="0" w:color="auto"/>
            <w:right w:val="none" w:sz="0" w:space="0" w:color="auto"/>
          </w:divBdr>
        </w:div>
        <w:div w:id="2132239331">
          <w:marLeft w:val="640"/>
          <w:marRight w:val="0"/>
          <w:marTop w:val="0"/>
          <w:marBottom w:val="0"/>
          <w:divBdr>
            <w:top w:val="none" w:sz="0" w:space="0" w:color="auto"/>
            <w:left w:val="none" w:sz="0" w:space="0" w:color="auto"/>
            <w:bottom w:val="none" w:sz="0" w:space="0" w:color="auto"/>
            <w:right w:val="none" w:sz="0" w:space="0" w:color="auto"/>
          </w:divBdr>
        </w:div>
        <w:div w:id="681929865">
          <w:marLeft w:val="640"/>
          <w:marRight w:val="0"/>
          <w:marTop w:val="0"/>
          <w:marBottom w:val="0"/>
          <w:divBdr>
            <w:top w:val="none" w:sz="0" w:space="0" w:color="auto"/>
            <w:left w:val="none" w:sz="0" w:space="0" w:color="auto"/>
            <w:bottom w:val="none" w:sz="0" w:space="0" w:color="auto"/>
            <w:right w:val="none" w:sz="0" w:space="0" w:color="auto"/>
          </w:divBdr>
        </w:div>
        <w:div w:id="1957101577">
          <w:marLeft w:val="640"/>
          <w:marRight w:val="0"/>
          <w:marTop w:val="0"/>
          <w:marBottom w:val="0"/>
          <w:divBdr>
            <w:top w:val="none" w:sz="0" w:space="0" w:color="auto"/>
            <w:left w:val="none" w:sz="0" w:space="0" w:color="auto"/>
            <w:bottom w:val="none" w:sz="0" w:space="0" w:color="auto"/>
            <w:right w:val="none" w:sz="0" w:space="0" w:color="auto"/>
          </w:divBdr>
        </w:div>
        <w:div w:id="1405565062">
          <w:marLeft w:val="640"/>
          <w:marRight w:val="0"/>
          <w:marTop w:val="0"/>
          <w:marBottom w:val="0"/>
          <w:divBdr>
            <w:top w:val="none" w:sz="0" w:space="0" w:color="auto"/>
            <w:left w:val="none" w:sz="0" w:space="0" w:color="auto"/>
            <w:bottom w:val="none" w:sz="0" w:space="0" w:color="auto"/>
            <w:right w:val="none" w:sz="0" w:space="0" w:color="auto"/>
          </w:divBdr>
        </w:div>
        <w:div w:id="131026069">
          <w:marLeft w:val="640"/>
          <w:marRight w:val="0"/>
          <w:marTop w:val="0"/>
          <w:marBottom w:val="0"/>
          <w:divBdr>
            <w:top w:val="none" w:sz="0" w:space="0" w:color="auto"/>
            <w:left w:val="none" w:sz="0" w:space="0" w:color="auto"/>
            <w:bottom w:val="none" w:sz="0" w:space="0" w:color="auto"/>
            <w:right w:val="none" w:sz="0" w:space="0" w:color="auto"/>
          </w:divBdr>
        </w:div>
        <w:div w:id="408501170">
          <w:marLeft w:val="640"/>
          <w:marRight w:val="0"/>
          <w:marTop w:val="0"/>
          <w:marBottom w:val="0"/>
          <w:divBdr>
            <w:top w:val="none" w:sz="0" w:space="0" w:color="auto"/>
            <w:left w:val="none" w:sz="0" w:space="0" w:color="auto"/>
            <w:bottom w:val="none" w:sz="0" w:space="0" w:color="auto"/>
            <w:right w:val="none" w:sz="0" w:space="0" w:color="auto"/>
          </w:divBdr>
        </w:div>
        <w:div w:id="891355536">
          <w:marLeft w:val="640"/>
          <w:marRight w:val="0"/>
          <w:marTop w:val="0"/>
          <w:marBottom w:val="0"/>
          <w:divBdr>
            <w:top w:val="none" w:sz="0" w:space="0" w:color="auto"/>
            <w:left w:val="none" w:sz="0" w:space="0" w:color="auto"/>
            <w:bottom w:val="none" w:sz="0" w:space="0" w:color="auto"/>
            <w:right w:val="none" w:sz="0" w:space="0" w:color="auto"/>
          </w:divBdr>
        </w:div>
        <w:div w:id="1903641366">
          <w:marLeft w:val="640"/>
          <w:marRight w:val="0"/>
          <w:marTop w:val="0"/>
          <w:marBottom w:val="0"/>
          <w:divBdr>
            <w:top w:val="none" w:sz="0" w:space="0" w:color="auto"/>
            <w:left w:val="none" w:sz="0" w:space="0" w:color="auto"/>
            <w:bottom w:val="none" w:sz="0" w:space="0" w:color="auto"/>
            <w:right w:val="none" w:sz="0" w:space="0" w:color="auto"/>
          </w:divBdr>
        </w:div>
        <w:div w:id="832381229">
          <w:marLeft w:val="640"/>
          <w:marRight w:val="0"/>
          <w:marTop w:val="0"/>
          <w:marBottom w:val="0"/>
          <w:divBdr>
            <w:top w:val="none" w:sz="0" w:space="0" w:color="auto"/>
            <w:left w:val="none" w:sz="0" w:space="0" w:color="auto"/>
            <w:bottom w:val="none" w:sz="0" w:space="0" w:color="auto"/>
            <w:right w:val="none" w:sz="0" w:space="0" w:color="auto"/>
          </w:divBdr>
        </w:div>
        <w:div w:id="1434282724">
          <w:marLeft w:val="640"/>
          <w:marRight w:val="0"/>
          <w:marTop w:val="0"/>
          <w:marBottom w:val="0"/>
          <w:divBdr>
            <w:top w:val="none" w:sz="0" w:space="0" w:color="auto"/>
            <w:left w:val="none" w:sz="0" w:space="0" w:color="auto"/>
            <w:bottom w:val="none" w:sz="0" w:space="0" w:color="auto"/>
            <w:right w:val="none" w:sz="0" w:space="0" w:color="auto"/>
          </w:divBdr>
        </w:div>
        <w:div w:id="1660183800">
          <w:marLeft w:val="640"/>
          <w:marRight w:val="0"/>
          <w:marTop w:val="0"/>
          <w:marBottom w:val="0"/>
          <w:divBdr>
            <w:top w:val="none" w:sz="0" w:space="0" w:color="auto"/>
            <w:left w:val="none" w:sz="0" w:space="0" w:color="auto"/>
            <w:bottom w:val="none" w:sz="0" w:space="0" w:color="auto"/>
            <w:right w:val="none" w:sz="0" w:space="0" w:color="auto"/>
          </w:divBdr>
        </w:div>
        <w:div w:id="635793464">
          <w:marLeft w:val="640"/>
          <w:marRight w:val="0"/>
          <w:marTop w:val="0"/>
          <w:marBottom w:val="0"/>
          <w:divBdr>
            <w:top w:val="none" w:sz="0" w:space="0" w:color="auto"/>
            <w:left w:val="none" w:sz="0" w:space="0" w:color="auto"/>
            <w:bottom w:val="none" w:sz="0" w:space="0" w:color="auto"/>
            <w:right w:val="none" w:sz="0" w:space="0" w:color="auto"/>
          </w:divBdr>
        </w:div>
        <w:div w:id="946616373">
          <w:marLeft w:val="640"/>
          <w:marRight w:val="0"/>
          <w:marTop w:val="0"/>
          <w:marBottom w:val="0"/>
          <w:divBdr>
            <w:top w:val="none" w:sz="0" w:space="0" w:color="auto"/>
            <w:left w:val="none" w:sz="0" w:space="0" w:color="auto"/>
            <w:bottom w:val="none" w:sz="0" w:space="0" w:color="auto"/>
            <w:right w:val="none" w:sz="0" w:space="0" w:color="auto"/>
          </w:divBdr>
        </w:div>
        <w:div w:id="1506743274">
          <w:marLeft w:val="640"/>
          <w:marRight w:val="0"/>
          <w:marTop w:val="0"/>
          <w:marBottom w:val="0"/>
          <w:divBdr>
            <w:top w:val="none" w:sz="0" w:space="0" w:color="auto"/>
            <w:left w:val="none" w:sz="0" w:space="0" w:color="auto"/>
            <w:bottom w:val="none" w:sz="0" w:space="0" w:color="auto"/>
            <w:right w:val="none" w:sz="0" w:space="0" w:color="auto"/>
          </w:divBdr>
        </w:div>
        <w:div w:id="67240255">
          <w:marLeft w:val="640"/>
          <w:marRight w:val="0"/>
          <w:marTop w:val="0"/>
          <w:marBottom w:val="0"/>
          <w:divBdr>
            <w:top w:val="none" w:sz="0" w:space="0" w:color="auto"/>
            <w:left w:val="none" w:sz="0" w:space="0" w:color="auto"/>
            <w:bottom w:val="none" w:sz="0" w:space="0" w:color="auto"/>
            <w:right w:val="none" w:sz="0" w:space="0" w:color="auto"/>
          </w:divBdr>
        </w:div>
        <w:div w:id="1478720714">
          <w:marLeft w:val="640"/>
          <w:marRight w:val="0"/>
          <w:marTop w:val="0"/>
          <w:marBottom w:val="0"/>
          <w:divBdr>
            <w:top w:val="none" w:sz="0" w:space="0" w:color="auto"/>
            <w:left w:val="none" w:sz="0" w:space="0" w:color="auto"/>
            <w:bottom w:val="none" w:sz="0" w:space="0" w:color="auto"/>
            <w:right w:val="none" w:sz="0" w:space="0" w:color="auto"/>
          </w:divBdr>
        </w:div>
        <w:div w:id="2017416298">
          <w:marLeft w:val="640"/>
          <w:marRight w:val="0"/>
          <w:marTop w:val="0"/>
          <w:marBottom w:val="0"/>
          <w:divBdr>
            <w:top w:val="none" w:sz="0" w:space="0" w:color="auto"/>
            <w:left w:val="none" w:sz="0" w:space="0" w:color="auto"/>
            <w:bottom w:val="none" w:sz="0" w:space="0" w:color="auto"/>
            <w:right w:val="none" w:sz="0" w:space="0" w:color="auto"/>
          </w:divBdr>
        </w:div>
        <w:div w:id="2027055820">
          <w:marLeft w:val="640"/>
          <w:marRight w:val="0"/>
          <w:marTop w:val="0"/>
          <w:marBottom w:val="0"/>
          <w:divBdr>
            <w:top w:val="none" w:sz="0" w:space="0" w:color="auto"/>
            <w:left w:val="none" w:sz="0" w:space="0" w:color="auto"/>
            <w:bottom w:val="none" w:sz="0" w:space="0" w:color="auto"/>
            <w:right w:val="none" w:sz="0" w:space="0" w:color="auto"/>
          </w:divBdr>
        </w:div>
        <w:div w:id="1151141176">
          <w:marLeft w:val="640"/>
          <w:marRight w:val="0"/>
          <w:marTop w:val="0"/>
          <w:marBottom w:val="0"/>
          <w:divBdr>
            <w:top w:val="none" w:sz="0" w:space="0" w:color="auto"/>
            <w:left w:val="none" w:sz="0" w:space="0" w:color="auto"/>
            <w:bottom w:val="none" w:sz="0" w:space="0" w:color="auto"/>
            <w:right w:val="none" w:sz="0" w:space="0" w:color="auto"/>
          </w:divBdr>
        </w:div>
        <w:div w:id="1237012066">
          <w:marLeft w:val="640"/>
          <w:marRight w:val="0"/>
          <w:marTop w:val="0"/>
          <w:marBottom w:val="0"/>
          <w:divBdr>
            <w:top w:val="none" w:sz="0" w:space="0" w:color="auto"/>
            <w:left w:val="none" w:sz="0" w:space="0" w:color="auto"/>
            <w:bottom w:val="none" w:sz="0" w:space="0" w:color="auto"/>
            <w:right w:val="none" w:sz="0" w:space="0" w:color="auto"/>
          </w:divBdr>
        </w:div>
        <w:div w:id="527379818">
          <w:marLeft w:val="640"/>
          <w:marRight w:val="0"/>
          <w:marTop w:val="0"/>
          <w:marBottom w:val="0"/>
          <w:divBdr>
            <w:top w:val="none" w:sz="0" w:space="0" w:color="auto"/>
            <w:left w:val="none" w:sz="0" w:space="0" w:color="auto"/>
            <w:bottom w:val="none" w:sz="0" w:space="0" w:color="auto"/>
            <w:right w:val="none" w:sz="0" w:space="0" w:color="auto"/>
          </w:divBdr>
        </w:div>
        <w:div w:id="1112438573">
          <w:marLeft w:val="640"/>
          <w:marRight w:val="0"/>
          <w:marTop w:val="0"/>
          <w:marBottom w:val="0"/>
          <w:divBdr>
            <w:top w:val="none" w:sz="0" w:space="0" w:color="auto"/>
            <w:left w:val="none" w:sz="0" w:space="0" w:color="auto"/>
            <w:bottom w:val="none" w:sz="0" w:space="0" w:color="auto"/>
            <w:right w:val="none" w:sz="0" w:space="0" w:color="auto"/>
          </w:divBdr>
        </w:div>
        <w:div w:id="846407222">
          <w:marLeft w:val="640"/>
          <w:marRight w:val="0"/>
          <w:marTop w:val="0"/>
          <w:marBottom w:val="0"/>
          <w:divBdr>
            <w:top w:val="none" w:sz="0" w:space="0" w:color="auto"/>
            <w:left w:val="none" w:sz="0" w:space="0" w:color="auto"/>
            <w:bottom w:val="none" w:sz="0" w:space="0" w:color="auto"/>
            <w:right w:val="none" w:sz="0" w:space="0" w:color="auto"/>
          </w:divBdr>
        </w:div>
        <w:div w:id="1981033145">
          <w:marLeft w:val="640"/>
          <w:marRight w:val="0"/>
          <w:marTop w:val="0"/>
          <w:marBottom w:val="0"/>
          <w:divBdr>
            <w:top w:val="none" w:sz="0" w:space="0" w:color="auto"/>
            <w:left w:val="none" w:sz="0" w:space="0" w:color="auto"/>
            <w:bottom w:val="none" w:sz="0" w:space="0" w:color="auto"/>
            <w:right w:val="none" w:sz="0" w:space="0" w:color="auto"/>
          </w:divBdr>
        </w:div>
        <w:div w:id="465663903">
          <w:marLeft w:val="640"/>
          <w:marRight w:val="0"/>
          <w:marTop w:val="0"/>
          <w:marBottom w:val="0"/>
          <w:divBdr>
            <w:top w:val="none" w:sz="0" w:space="0" w:color="auto"/>
            <w:left w:val="none" w:sz="0" w:space="0" w:color="auto"/>
            <w:bottom w:val="none" w:sz="0" w:space="0" w:color="auto"/>
            <w:right w:val="none" w:sz="0" w:space="0" w:color="auto"/>
          </w:divBdr>
        </w:div>
        <w:div w:id="1269193124">
          <w:marLeft w:val="640"/>
          <w:marRight w:val="0"/>
          <w:marTop w:val="0"/>
          <w:marBottom w:val="0"/>
          <w:divBdr>
            <w:top w:val="none" w:sz="0" w:space="0" w:color="auto"/>
            <w:left w:val="none" w:sz="0" w:space="0" w:color="auto"/>
            <w:bottom w:val="none" w:sz="0" w:space="0" w:color="auto"/>
            <w:right w:val="none" w:sz="0" w:space="0" w:color="auto"/>
          </w:divBdr>
        </w:div>
        <w:div w:id="468979383">
          <w:marLeft w:val="640"/>
          <w:marRight w:val="0"/>
          <w:marTop w:val="0"/>
          <w:marBottom w:val="0"/>
          <w:divBdr>
            <w:top w:val="none" w:sz="0" w:space="0" w:color="auto"/>
            <w:left w:val="none" w:sz="0" w:space="0" w:color="auto"/>
            <w:bottom w:val="none" w:sz="0" w:space="0" w:color="auto"/>
            <w:right w:val="none" w:sz="0" w:space="0" w:color="auto"/>
          </w:divBdr>
        </w:div>
        <w:div w:id="536771030">
          <w:marLeft w:val="640"/>
          <w:marRight w:val="0"/>
          <w:marTop w:val="0"/>
          <w:marBottom w:val="0"/>
          <w:divBdr>
            <w:top w:val="none" w:sz="0" w:space="0" w:color="auto"/>
            <w:left w:val="none" w:sz="0" w:space="0" w:color="auto"/>
            <w:bottom w:val="none" w:sz="0" w:space="0" w:color="auto"/>
            <w:right w:val="none" w:sz="0" w:space="0" w:color="auto"/>
          </w:divBdr>
        </w:div>
        <w:div w:id="948469234">
          <w:marLeft w:val="640"/>
          <w:marRight w:val="0"/>
          <w:marTop w:val="0"/>
          <w:marBottom w:val="0"/>
          <w:divBdr>
            <w:top w:val="none" w:sz="0" w:space="0" w:color="auto"/>
            <w:left w:val="none" w:sz="0" w:space="0" w:color="auto"/>
            <w:bottom w:val="none" w:sz="0" w:space="0" w:color="auto"/>
            <w:right w:val="none" w:sz="0" w:space="0" w:color="auto"/>
          </w:divBdr>
        </w:div>
        <w:div w:id="1434587753">
          <w:marLeft w:val="640"/>
          <w:marRight w:val="0"/>
          <w:marTop w:val="0"/>
          <w:marBottom w:val="0"/>
          <w:divBdr>
            <w:top w:val="none" w:sz="0" w:space="0" w:color="auto"/>
            <w:left w:val="none" w:sz="0" w:space="0" w:color="auto"/>
            <w:bottom w:val="none" w:sz="0" w:space="0" w:color="auto"/>
            <w:right w:val="none" w:sz="0" w:space="0" w:color="auto"/>
          </w:divBdr>
        </w:div>
        <w:div w:id="1303728041">
          <w:marLeft w:val="640"/>
          <w:marRight w:val="0"/>
          <w:marTop w:val="0"/>
          <w:marBottom w:val="0"/>
          <w:divBdr>
            <w:top w:val="none" w:sz="0" w:space="0" w:color="auto"/>
            <w:left w:val="none" w:sz="0" w:space="0" w:color="auto"/>
            <w:bottom w:val="none" w:sz="0" w:space="0" w:color="auto"/>
            <w:right w:val="none" w:sz="0" w:space="0" w:color="auto"/>
          </w:divBdr>
        </w:div>
        <w:div w:id="545214454">
          <w:marLeft w:val="640"/>
          <w:marRight w:val="0"/>
          <w:marTop w:val="0"/>
          <w:marBottom w:val="0"/>
          <w:divBdr>
            <w:top w:val="none" w:sz="0" w:space="0" w:color="auto"/>
            <w:left w:val="none" w:sz="0" w:space="0" w:color="auto"/>
            <w:bottom w:val="none" w:sz="0" w:space="0" w:color="auto"/>
            <w:right w:val="none" w:sz="0" w:space="0" w:color="auto"/>
          </w:divBdr>
        </w:div>
        <w:div w:id="619066882">
          <w:marLeft w:val="640"/>
          <w:marRight w:val="0"/>
          <w:marTop w:val="0"/>
          <w:marBottom w:val="0"/>
          <w:divBdr>
            <w:top w:val="none" w:sz="0" w:space="0" w:color="auto"/>
            <w:left w:val="none" w:sz="0" w:space="0" w:color="auto"/>
            <w:bottom w:val="none" w:sz="0" w:space="0" w:color="auto"/>
            <w:right w:val="none" w:sz="0" w:space="0" w:color="auto"/>
          </w:divBdr>
        </w:div>
        <w:div w:id="2071270611">
          <w:marLeft w:val="640"/>
          <w:marRight w:val="0"/>
          <w:marTop w:val="0"/>
          <w:marBottom w:val="0"/>
          <w:divBdr>
            <w:top w:val="none" w:sz="0" w:space="0" w:color="auto"/>
            <w:left w:val="none" w:sz="0" w:space="0" w:color="auto"/>
            <w:bottom w:val="none" w:sz="0" w:space="0" w:color="auto"/>
            <w:right w:val="none" w:sz="0" w:space="0" w:color="auto"/>
          </w:divBdr>
        </w:div>
        <w:div w:id="1842432944">
          <w:marLeft w:val="640"/>
          <w:marRight w:val="0"/>
          <w:marTop w:val="0"/>
          <w:marBottom w:val="0"/>
          <w:divBdr>
            <w:top w:val="none" w:sz="0" w:space="0" w:color="auto"/>
            <w:left w:val="none" w:sz="0" w:space="0" w:color="auto"/>
            <w:bottom w:val="none" w:sz="0" w:space="0" w:color="auto"/>
            <w:right w:val="none" w:sz="0" w:space="0" w:color="auto"/>
          </w:divBdr>
        </w:div>
        <w:div w:id="715088728">
          <w:marLeft w:val="640"/>
          <w:marRight w:val="0"/>
          <w:marTop w:val="0"/>
          <w:marBottom w:val="0"/>
          <w:divBdr>
            <w:top w:val="none" w:sz="0" w:space="0" w:color="auto"/>
            <w:left w:val="none" w:sz="0" w:space="0" w:color="auto"/>
            <w:bottom w:val="none" w:sz="0" w:space="0" w:color="auto"/>
            <w:right w:val="none" w:sz="0" w:space="0" w:color="auto"/>
          </w:divBdr>
        </w:div>
        <w:div w:id="1368216083">
          <w:marLeft w:val="640"/>
          <w:marRight w:val="0"/>
          <w:marTop w:val="0"/>
          <w:marBottom w:val="0"/>
          <w:divBdr>
            <w:top w:val="none" w:sz="0" w:space="0" w:color="auto"/>
            <w:left w:val="none" w:sz="0" w:space="0" w:color="auto"/>
            <w:bottom w:val="none" w:sz="0" w:space="0" w:color="auto"/>
            <w:right w:val="none" w:sz="0" w:space="0" w:color="auto"/>
          </w:divBdr>
        </w:div>
        <w:div w:id="1019967970">
          <w:marLeft w:val="640"/>
          <w:marRight w:val="0"/>
          <w:marTop w:val="0"/>
          <w:marBottom w:val="0"/>
          <w:divBdr>
            <w:top w:val="none" w:sz="0" w:space="0" w:color="auto"/>
            <w:left w:val="none" w:sz="0" w:space="0" w:color="auto"/>
            <w:bottom w:val="none" w:sz="0" w:space="0" w:color="auto"/>
            <w:right w:val="none" w:sz="0" w:space="0" w:color="auto"/>
          </w:divBdr>
        </w:div>
        <w:div w:id="1831869941">
          <w:marLeft w:val="640"/>
          <w:marRight w:val="0"/>
          <w:marTop w:val="0"/>
          <w:marBottom w:val="0"/>
          <w:divBdr>
            <w:top w:val="none" w:sz="0" w:space="0" w:color="auto"/>
            <w:left w:val="none" w:sz="0" w:space="0" w:color="auto"/>
            <w:bottom w:val="none" w:sz="0" w:space="0" w:color="auto"/>
            <w:right w:val="none" w:sz="0" w:space="0" w:color="auto"/>
          </w:divBdr>
        </w:div>
        <w:div w:id="1298144490">
          <w:marLeft w:val="640"/>
          <w:marRight w:val="0"/>
          <w:marTop w:val="0"/>
          <w:marBottom w:val="0"/>
          <w:divBdr>
            <w:top w:val="none" w:sz="0" w:space="0" w:color="auto"/>
            <w:left w:val="none" w:sz="0" w:space="0" w:color="auto"/>
            <w:bottom w:val="none" w:sz="0" w:space="0" w:color="auto"/>
            <w:right w:val="none" w:sz="0" w:space="0" w:color="auto"/>
          </w:divBdr>
        </w:div>
        <w:div w:id="1213076892">
          <w:marLeft w:val="640"/>
          <w:marRight w:val="0"/>
          <w:marTop w:val="0"/>
          <w:marBottom w:val="0"/>
          <w:divBdr>
            <w:top w:val="none" w:sz="0" w:space="0" w:color="auto"/>
            <w:left w:val="none" w:sz="0" w:space="0" w:color="auto"/>
            <w:bottom w:val="none" w:sz="0" w:space="0" w:color="auto"/>
            <w:right w:val="none" w:sz="0" w:space="0" w:color="auto"/>
          </w:divBdr>
        </w:div>
        <w:div w:id="489757045">
          <w:marLeft w:val="640"/>
          <w:marRight w:val="0"/>
          <w:marTop w:val="0"/>
          <w:marBottom w:val="0"/>
          <w:divBdr>
            <w:top w:val="none" w:sz="0" w:space="0" w:color="auto"/>
            <w:left w:val="none" w:sz="0" w:space="0" w:color="auto"/>
            <w:bottom w:val="none" w:sz="0" w:space="0" w:color="auto"/>
            <w:right w:val="none" w:sz="0" w:space="0" w:color="auto"/>
          </w:divBdr>
        </w:div>
        <w:div w:id="891845151">
          <w:marLeft w:val="640"/>
          <w:marRight w:val="0"/>
          <w:marTop w:val="0"/>
          <w:marBottom w:val="0"/>
          <w:divBdr>
            <w:top w:val="none" w:sz="0" w:space="0" w:color="auto"/>
            <w:left w:val="none" w:sz="0" w:space="0" w:color="auto"/>
            <w:bottom w:val="none" w:sz="0" w:space="0" w:color="auto"/>
            <w:right w:val="none" w:sz="0" w:space="0" w:color="auto"/>
          </w:divBdr>
        </w:div>
        <w:div w:id="506598157">
          <w:marLeft w:val="640"/>
          <w:marRight w:val="0"/>
          <w:marTop w:val="0"/>
          <w:marBottom w:val="0"/>
          <w:divBdr>
            <w:top w:val="none" w:sz="0" w:space="0" w:color="auto"/>
            <w:left w:val="none" w:sz="0" w:space="0" w:color="auto"/>
            <w:bottom w:val="none" w:sz="0" w:space="0" w:color="auto"/>
            <w:right w:val="none" w:sz="0" w:space="0" w:color="auto"/>
          </w:divBdr>
        </w:div>
        <w:div w:id="1632788610">
          <w:marLeft w:val="640"/>
          <w:marRight w:val="0"/>
          <w:marTop w:val="0"/>
          <w:marBottom w:val="0"/>
          <w:divBdr>
            <w:top w:val="none" w:sz="0" w:space="0" w:color="auto"/>
            <w:left w:val="none" w:sz="0" w:space="0" w:color="auto"/>
            <w:bottom w:val="none" w:sz="0" w:space="0" w:color="auto"/>
            <w:right w:val="none" w:sz="0" w:space="0" w:color="auto"/>
          </w:divBdr>
        </w:div>
        <w:div w:id="239102590">
          <w:marLeft w:val="640"/>
          <w:marRight w:val="0"/>
          <w:marTop w:val="0"/>
          <w:marBottom w:val="0"/>
          <w:divBdr>
            <w:top w:val="none" w:sz="0" w:space="0" w:color="auto"/>
            <w:left w:val="none" w:sz="0" w:space="0" w:color="auto"/>
            <w:bottom w:val="none" w:sz="0" w:space="0" w:color="auto"/>
            <w:right w:val="none" w:sz="0" w:space="0" w:color="auto"/>
          </w:divBdr>
        </w:div>
        <w:div w:id="473376689">
          <w:marLeft w:val="640"/>
          <w:marRight w:val="0"/>
          <w:marTop w:val="0"/>
          <w:marBottom w:val="0"/>
          <w:divBdr>
            <w:top w:val="none" w:sz="0" w:space="0" w:color="auto"/>
            <w:left w:val="none" w:sz="0" w:space="0" w:color="auto"/>
            <w:bottom w:val="none" w:sz="0" w:space="0" w:color="auto"/>
            <w:right w:val="none" w:sz="0" w:space="0" w:color="auto"/>
          </w:divBdr>
        </w:div>
        <w:div w:id="984773293">
          <w:marLeft w:val="640"/>
          <w:marRight w:val="0"/>
          <w:marTop w:val="0"/>
          <w:marBottom w:val="0"/>
          <w:divBdr>
            <w:top w:val="none" w:sz="0" w:space="0" w:color="auto"/>
            <w:left w:val="none" w:sz="0" w:space="0" w:color="auto"/>
            <w:bottom w:val="none" w:sz="0" w:space="0" w:color="auto"/>
            <w:right w:val="none" w:sz="0" w:space="0" w:color="auto"/>
          </w:divBdr>
        </w:div>
        <w:div w:id="158347308">
          <w:marLeft w:val="640"/>
          <w:marRight w:val="0"/>
          <w:marTop w:val="0"/>
          <w:marBottom w:val="0"/>
          <w:divBdr>
            <w:top w:val="none" w:sz="0" w:space="0" w:color="auto"/>
            <w:left w:val="none" w:sz="0" w:space="0" w:color="auto"/>
            <w:bottom w:val="none" w:sz="0" w:space="0" w:color="auto"/>
            <w:right w:val="none" w:sz="0" w:space="0" w:color="auto"/>
          </w:divBdr>
        </w:div>
        <w:div w:id="462698891">
          <w:marLeft w:val="640"/>
          <w:marRight w:val="0"/>
          <w:marTop w:val="0"/>
          <w:marBottom w:val="0"/>
          <w:divBdr>
            <w:top w:val="none" w:sz="0" w:space="0" w:color="auto"/>
            <w:left w:val="none" w:sz="0" w:space="0" w:color="auto"/>
            <w:bottom w:val="none" w:sz="0" w:space="0" w:color="auto"/>
            <w:right w:val="none" w:sz="0" w:space="0" w:color="auto"/>
          </w:divBdr>
        </w:div>
        <w:div w:id="706829609">
          <w:marLeft w:val="640"/>
          <w:marRight w:val="0"/>
          <w:marTop w:val="0"/>
          <w:marBottom w:val="0"/>
          <w:divBdr>
            <w:top w:val="none" w:sz="0" w:space="0" w:color="auto"/>
            <w:left w:val="none" w:sz="0" w:space="0" w:color="auto"/>
            <w:bottom w:val="none" w:sz="0" w:space="0" w:color="auto"/>
            <w:right w:val="none" w:sz="0" w:space="0" w:color="auto"/>
          </w:divBdr>
        </w:div>
        <w:div w:id="410853212">
          <w:marLeft w:val="640"/>
          <w:marRight w:val="0"/>
          <w:marTop w:val="0"/>
          <w:marBottom w:val="0"/>
          <w:divBdr>
            <w:top w:val="none" w:sz="0" w:space="0" w:color="auto"/>
            <w:left w:val="none" w:sz="0" w:space="0" w:color="auto"/>
            <w:bottom w:val="none" w:sz="0" w:space="0" w:color="auto"/>
            <w:right w:val="none" w:sz="0" w:space="0" w:color="auto"/>
          </w:divBdr>
        </w:div>
        <w:div w:id="496313439">
          <w:marLeft w:val="640"/>
          <w:marRight w:val="0"/>
          <w:marTop w:val="0"/>
          <w:marBottom w:val="0"/>
          <w:divBdr>
            <w:top w:val="none" w:sz="0" w:space="0" w:color="auto"/>
            <w:left w:val="none" w:sz="0" w:space="0" w:color="auto"/>
            <w:bottom w:val="none" w:sz="0" w:space="0" w:color="auto"/>
            <w:right w:val="none" w:sz="0" w:space="0" w:color="auto"/>
          </w:divBdr>
        </w:div>
        <w:div w:id="1945962335">
          <w:marLeft w:val="640"/>
          <w:marRight w:val="0"/>
          <w:marTop w:val="0"/>
          <w:marBottom w:val="0"/>
          <w:divBdr>
            <w:top w:val="none" w:sz="0" w:space="0" w:color="auto"/>
            <w:left w:val="none" w:sz="0" w:space="0" w:color="auto"/>
            <w:bottom w:val="none" w:sz="0" w:space="0" w:color="auto"/>
            <w:right w:val="none" w:sz="0" w:space="0" w:color="auto"/>
          </w:divBdr>
        </w:div>
        <w:div w:id="1069959001">
          <w:marLeft w:val="640"/>
          <w:marRight w:val="0"/>
          <w:marTop w:val="0"/>
          <w:marBottom w:val="0"/>
          <w:divBdr>
            <w:top w:val="none" w:sz="0" w:space="0" w:color="auto"/>
            <w:left w:val="none" w:sz="0" w:space="0" w:color="auto"/>
            <w:bottom w:val="none" w:sz="0" w:space="0" w:color="auto"/>
            <w:right w:val="none" w:sz="0" w:space="0" w:color="auto"/>
          </w:divBdr>
        </w:div>
        <w:div w:id="855928909">
          <w:marLeft w:val="640"/>
          <w:marRight w:val="0"/>
          <w:marTop w:val="0"/>
          <w:marBottom w:val="0"/>
          <w:divBdr>
            <w:top w:val="none" w:sz="0" w:space="0" w:color="auto"/>
            <w:left w:val="none" w:sz="0" w:space="0" w:color="auto"/>
            <w:bottom w:val="none" w:sz="0" w:space="0" w:color="auto"/>
            <w:right w:val="none" w:sz="0" w:space="0" w:color="auto"/>
          </w:divBdr>
        </w:div>
        <w:div w:id="1860310616">
          <w:marLeft w:val="640"/>
          <w:marRight w:val="0"/>
          <w:marTop w:val="0"/>
          <w:marBottom w:val="0"/>
          <w:divBdr>
            <w:top w:val="none" w:sz="0" w:space="0" w:color="auto"/>
            <w:left w:val="none" w:sz="0" w:space="0" w:color="auto"/>
            <w:bottom w:val="none" w:sz="0" w:space="0" w:color="auto"/>
            <w:right w:val="none" w:sz="0" w:space="0" w:color="auto"/>
          </w:divBdr>
        </w:div>
        <w:div w:id="1232042332">
          <w:marLeft w:val="640"/>
          <w:marRight w:val="0"/>
          <w:marTop w:val="0"/>
          <w:marBottom w:val="0"/>
          <w:divBdr>
            <w:top w:val="none" w:sz="0" w:space="0" w:color="auto"/>
            <w:left w:val="none" w:sz="0" w:space="0" w:color="auto"/>
            <w:bottom w:val="none" w:sz="0" w:space="0" w:color="auto"/>
            <w:right w:val="none" w:sz="0" w:space="0" w:color="auto"/>
          </w:divBdr>
        </w:div>
        <w:div w:id="1780030118">
          <w:marLeft w:val="640"/>
          <w:marRight w:val="0"/>
          <w:marTop w:val="0"/>
          <w:marBottom w:val="0"/>
          <w:divBdr>
            <w:top w:val="none" w:sz="0" w:space="0" w:color="auto"/>
            <w:left w:val="none" w:sz="0" w:space="0" w:color="auto"/>
            <w:bottom w:val="none" w:sz="0" w:space="0" w:color="auto"/>
            <w:right w:val="none" w:sz="0" w:space="0" w:color="auto"/>
          </w:divBdr>
        </w:div>
        <w:div w:id="1811748753">
          <w:marLeft w:val="640"/>
          <w:marRight w:val="0"/>
          <w:marTop w:val="0"/>
          <w:marBottom w:val="0"/>
          <w:divBdr>
            <w:top w:val="none" w:sz="0" w:space="0" w:color="auto"/>
            <w:left w:val="none" w:sz="0" w:space="0" w:color="auto"/>
            <w:bottom w:val="none" w:sz="0" w:space="0" w:color="auto"/>
            <w:right w:val="none" w:sz="0" w:space="0" w:color="auto"/>
          </w:divBdr>
        </w:div>
        <w:div w:id="505052320">
          <w:marLeft w:val="640"/>
          <w:marRight w:val="0"/>
          <w:marTop w:val="0"/>
          <w:marBottom w:val="0"/>
          <w:divBdr>
            <w:top w:val="none" w:sz="0" w:space="0" w:color="auto"/>
            <w:left w:val="none" w:sz="0" w:space="0" w:color="auto"/>
            <w:bottom w:val="none" w:sz="0" w:space="0" w:color="auto"/>
            <w:right w:val="none" w:sz="0" w:space="0" w:color="auto"/>
          </w:divBdr>
        </w:div>
        <w:div w:id="1144078271">
          <w:marLeft w:val="640"/>
          <w:marRight w:val="0"/>
          <w:marTop w:val="0"/>
          <w:marBottom w:val="0"/>
          <w:divBdr>
            <w:top w:val="none" w:sz="0" w:space="0" w:color="auto"/>
            <w:left w:val="none" w:sz="0" w:space="0" w:color="auto"/>
            <w:bottom w:val="none" w:sz="0" w:space="0" w:color="auto"/>
            <w:right w:val="none" w:sz="0" w:space="0" w:color="auto"/>
          </w:divBdr>
        </w:div>
        <w:div w:id="603997217">
          <w:marLeft w:val="640"/>
          <w:marRight w:val="0"/>
          <w:marTop w:val="0"/>
          <w:marBottom w:val="0"/>
          <w:divBdr>
            <w:top w:val="none" w:sz="0" w:space="0" w:color="auto"/>
            <w:left w:val="none" w:sz="0" w:space="0" w:color="auto"/>
            <w:bottom w:val="none" w:sz="0" w:space="0" w:color="auto"/>
            <w:right w:val="none" w:sz="0" w:space="0" w:color="auto"/>
          </w:divBdr>
        </w:div>
        <w:div w:id="844974599">
          <w:marLeft w:val="640"/>
          <w:marRight w:val="0"/>
          <w:marTop w:val="0"/>
          <w:marBottom w:val="0"/>
          <w:divBdr>
            <w:top w:val="none" w:sz="0" w:space="0" w:color="auto"/>
            <w:left w:val="none" w:sz="0" w:space="0" w:color="auto"/>
            <w:bottom w:val="none" w:sz="0" w:space="0" w:color="auto"/>
            <w:right w:val="none" w:sz="0" w:space="0" w:color="auto"/>
          </w:divBdr>
        </w:div>
        <w:div w:id="2050255121">
          <w:marLeft w:val="640"/>
          <w:marRight w:val="0"/>
          <w:marTop w:val="0"/>
          <w:marBottom w:val="0"/>
          <w:divBdr>
            <w:top w:val="none" w:sz="0" w:space="0" w:color="auto"/>
            <w:left w:val="none" w:sz="0" w:space="0" w:color="auto"/>
            <w:bottom w:val="none" w:sz="0" w:space="0" w:color="auto"/>
            <w:right w:val="none" w:sz="0" w:space="0" w:color="auto"/>
          </w:divBdr>
        </w:div>
        <w:div w:id="1246183635">
          <w:marLeft w:val="640"/>
          <w:marRight w:val="0"/>
          <w:marTop w:val="0"/>
          <w:marBottom w:val="0"/>
          <w:divBdr>
            <w:top w:val="none" w:sz="0" w:space="0" w:color="auto"/>
            <w:left w:val="none" w:sz="0" w:space="0" w:color="auto"/>
            <w:bottom w:val="none" w:sz="0" w:space="0" w:color="auto"/>
            <w:right w:val="none" w:sz="0" w:space="0" w:color="auto"/>
          </w:divBdr>
        </w:div>
        <w:div w:id="20253913">
          <w:marLeft w:val="640"/>
          <w:marRight w:val="0"/>
          <w:marTop w:val="0"/>
          <w:marBottom w:val="0"/>
          <w:divBdr>
            <w:top w:val="none" w:sz="0" w:space="0" w:color="auto"/>
            <w:left w:val="none" w:sz="0" w:space="0" w:color="auto"/>
            <w:bottom w:val="none" w:sz="0" w:space="0" w:color="auto"/>
            <w:right w:val="none" w:sz="0" w:space="0" w:color="auto"/>
          </w:divBdr>
        </w:div>
        <w:div w:id="1999067431">
          <w:marLeft w:val="640"/>
          <w:marRight w:val="0"/>
          <w:marTop w:val="0"/>
          <w:marBottom w:val="0"/>
          <w:divBdr>
            <w:top w:val="none" w:sz="0" w:space="0" w:color="auto"/>
            <w:left w:val="none" w:sz="0" w:space="0" w:color="auto"/>
            <w:bottom w:val="none" w:sz="0" w:space="0" w:color="auto"/>
            <w:right w:val="none" w:sz="0" w:space="0" w:color="auto"/>
          </w:divBdr>
        </w:div>
        <w:div w:id="1312292917">
          <w:marLeft w:val="640"/>
          <w:marRight w:val="0"/>
          <w:marTop w:val="0"/>
          <w:marBottom w:val="0"/>
          <w:divBdr>
            <w:top w:val="none" w:sz="0" w:space="0" w:color="auto"/>
            <w:left w:val="none" w:sz="0" w:space="0" w:color="auto"/>
            <w:bottom w:val="none" w:sz="0" w:space="0" w:color="auto"/>
            <w:right w:val="none" w:sz="0" w:space="0" w:color="auto"/>
          </w:divBdr>
        </w:div>
        <w:div w:id="1747609120">
          <w:marLeft w:val="640"/>
          <w:marRight w:val="0"/>
          <w:marTop w:val="0"/>
          <w:marBottom w:val="0"/>
          <w:divBdr>
            <w:top w:val="none" w:sz="0" w:space="0" w:color="auto"/>
            <w:left w:val="none" w:sz="0" w:space="0" w:color="auto"/>
            <w:bottom w:val="none" w:sz="0" w:space="0" w:color="auto"/>
            <w:right w:val="none" w:sz="0" w:space="0" w:color="auto"/>
          </w:divBdr>
        </w:div>
        <w:div w:id="2124956105">
          <w:marLeft w:val="640"/>
          <w:marRight w:val="0"/>
          <w:marTop w:val="0"/>
          <w:marBottom w:val="0"/>
          <w:divBdr>
            <w:top w:val="none" w:sz="0" w:space="0" w:color="auto"/>
            <w:left w:val="none" w:sz="0" w:space="0" w:color="auto"/>
            <w:bottom w:val="none" w:sz="0" w:space="0" w:color="auto"/>
            <w:right w:val="none" w:sz="0" w:space="0" w:color="auto"/>
          </w:divBdr>
        </w:div>
        <w:div w:id="1698000962">
          <w:marLeft w:val="640"/>
          <w:marRight w:val="0"/>
          <w:marTop w:val="0"/>
          <w:marBottom w:val="0"/>
          <w:divBdr>
            <w:top w:val="none" w:sz="0" w:space="0" w:color="auto"/>
            <w:left w:val="none" w:sz="0" w:space="0" w:color="auto"/>
            <w:bottom w:val="none" w:sz="0" w:space="0" w:color="auto"/>
            <w:right w:val="none" w:sz="0" w:space="0" w:color="auto"/>
          </w:divBdr>
        </w:div>
        <w:div w:id="1074280388">
          <w:marLeft w:val="640"/>
          <w:marRight w:val="0"/>
          <w:marTop w:val="0"/>
          <w:marBottom w:val="0"/>
          <w:divBdr>
            <w:top w:val="none" w:sz="0" w:space="0" w:color="auto"/>
            <w:left w:val="none" w:sz="0" w:space="0" w:color="auto"/>
            <w:bottom w:val="none" w:sz="0" w:space="0" w:color="auto"/>
            <w:right w:val="none" w:sz="0" w:space="0" w:color="auto"/>
          </w:divBdr>
        </w:div>
        <w:div w:id="1789857937">
          <w:marLeft w:val="640"/>
          <w:marRight w:val="0"/>
          <w:marTop w:val="0"/>
          <w:marBottom w:val="0"/>
          <w:divBdr>
            <w:top w:val="none" w:sz="0" w:space="0" w:color="auto"/>
            <w:left w:val="none" w:sz="0" w:space="0" w:color="auto"/>
            <w:bottom w:val="none" w:sz="0" w:space="0" w:color="auto"/>
            <w:right w:val="none" w:sz="0" w:space="0" w:color="auto"/>
          </w:divBdr>
        </w:div>
        <w:div w:id="584263933">
          <w:marLeft w:val="640"/>
          <w:marRight w:val="0"/>
          <w:marTop w:val="0"/>
          <w:marBottom w:val="0"/>
          <w:divBdr>
            <w:top w:val="none" w:sz="0" w:space="0" w:color="auto"/>
            <w:left w:val="none" w:sz="0" w:space="0" w:color="auto"/>
            <w:bottom w:val="none" w:sz="0" w:space="0" w:color="auto"/>
            <w:right w:val="none" w:sz="0" w:space="0" w:color="auto"/>
          </w:divBdr>
        </w:div>
        <w:div w:id="342782258">
          <w:marLeft w:val="640"/>
          <w:marRight w:val="0"/>
          <w:marTop w:val="0"/>
          <w:marBottom w:val="0"/>
          <w:divBdr>
            <w:top w:val="none" w:sz="0" w:space="0" w:color="auto"/>
            <w:left w:val="none" w:sz="0" w:space="0" w:color="auto"/>
            <w:bottom w:val="none" w:sz="0" w:space="0" w:color="auto"/>
            <w:right w:val="none" w:sz="0" w:space="0" w:color="auto"/>
          </w:divBdr>
        </w:div>
        <w:div w:id="889999223">
          <w:marLeft w:val="640"/>
          <w:marRight w:val="0"/>
          <w:marTop w:val="0"/>
          <w:marBottom w:val="0"/>
          <w:divBdr>
            <w:top w:val="none" w:sz="0" w:space="0" w:color="auto"/>
            <w:left w:val="none" w:sz="0" w:space="0" w:color="auto"/>
            <w:bottom w:val="none" w:sz="0" w:space="0" w:color="auto"/>
            <w:right w:val="none" w:sz="0" w:space="0" w:color="auto"/>
          </w:divBdr>
        </w:div>
        <w:div w:id="512842579">
          <w:marLeft w:val="640"/>
          <w:marRight w:val="0"/>
          <w:marTop w:val="0"/>
          <w:marBottom w:val="0"/>
          <w:divBdr>
            <w:top w:val="none" w:sz="0" w:space="0" w:color="auto"/>
            <w:left w:val="none" w:sz="0" w:space="0" w:color="auto"/>
            <w:bottom w:val="none" w:sz="0" w:space="0" w:color="auto"/>
            <w:right w:val="none" w:sz="0" w:space="0" w:color="auto"/>
          </w:divBdr>
        </w:div>
        <w:div w:id="820930049">
          <w:marLeft w:val="640"/>
          <w:marRight w:val="0"/>
          <w:marTop w:val="0"/>
          <w:marBottom w:val="0"/>
          <w:divBdr>
            <w:top w:val="none" w:sz="0" w:space="0" w:color="auto"/>
            <w:left w:val="none" w:sz="0" w:space="0" w:color="auto"/>
            <w:bottom w:val="none" w:sz="0" w:space="0" w:color="auto"/>
            <w:right w:val="none" w:sz="0" w:space="0" w:color="auto"/>
          </w:divBdr>
        </w:div>
        <w:div w:id="1631786089">
          <w:marLeft w:val="640"/>
          <w:marRight w:val="0"/>
          <w:marTop w:val="0"/>
          <w:marBottom w:val="0"/>
          <w:divBdr>
            <w:top w:val="none" w:sz="0" w:space="0" w:color="auto"/>
            <w:left w:val="none" w:sz="0" w:space="0" w:color="auto"/>
            <w:bottom w:val="none" w:sz="0" w:space="0" w:color="auto"/>
            <w:right w:val="none" w:sz="0" w:space="0" w:color="auto"/>
          </w:divBdr>
        </w:div>
        <w:div w:id="401417696">
          <w:marLeft w:val="640"/>
          <w:marRight w:val="0"/>
          <w:marTop w:val="0"/>
          <w:marBottom w:val="0"/>
          <w:divBdr>
            <w:top w:val="none" w:sz="0" w:space="0" w:color="auto"/>
            <w:left w:val="none" w:sz="0" w:space="0" w:color="auto"/>
            <w:bottom w:val="none" w:sz="0" w:space="0" w:color="auto"/>
            <w:right w:val="none" w:sz="0" w:space="0" w:color="auto"/>
          </w:divBdr>
        </w:div>
        <w:div w:id="286861500">
          <w:marLeft w:val="640"/>
          <w:marRight w:val="0"/>
          <w:marTop w:val="0"/>
          <w:marBottom w:val="0"/>
          <w:divBdr>
            <w:top w:val="none" w:sz="0" w:space="0" w:color="auto"/>
            <w:left w:val="none" w:sz="0" w:space="0" w:color="auto"/>
            <w:bottom w:val="none" w:sz="0" w:space="0" w:color="auto"/>
            <w:right w:val="none" w:sz="0" w:space="0" w:color="auto"/>
          </w:divBdr>
        </w:div>
        <w:div w:id="988437405">
          <w:marLeft w:val="640"/>
          <w:marRight w:val="0"/>
          <w:marTop w:val="0"/>
          <w:marBottom w:val="0"/>
          <w:divBdr>
            <w:top w:val="none" w:sz="0" w:space="0" w:color="auto"/>
            <w:left w:val="none" w:sz="0" w:space="0" w:color="auto"/>
            <w:bottom w:val="none" w:sz="0" w:space="0" w:color="auto"/>
            <w:right w:val="none" w:sz="0" w:space="0" w:color="auto"/>
          </w:divBdr>
        </w:div>
        <w:div w:id="720327829">
          <w:marLeft w:val="640"/>
          <w:marRight w:val="0"/>
          <w:marTop w:val="0"/>
          <w:marBottom w:val="0"/>
          <w:divBdr>
            <w:top w:val="none" w:sz="0" w:space="0" w:color="auto"/>
            <w:left w:val="none" w:sz="0" w:space="0" w:color="auto"/>
            <w:bottom w:val="none" w:sz="0" w:space="0" w:color="auto"/>
            <w:right w:val="none" w:sz="0" w:space="0" w:color="auto"/>
          </w:divBdr>
        </w:div>
        <w:div w:id="1893079405">
          <w:marLeft w:val="640"/>
          <w:marRight w:val="0"/>
          <w:marTop w:val="0"/>
          <w:marBottom w:val="0"/>
          <w:divBdr>
            <w:top w:val="none" w:sz="0" w:space="0" w:color="auto"/>
            <w:left w:val="none" w:sz="0" w:space="0" w:color="auto"/>
            <w:bottom w:val="none" w:sz="0" w:space="0" w:color="auto"/>
            <w:right w:val="none" w:sz="0" w:space="0" w:color="auto"/>
          </w:divBdr>
        </w:div>
        <w:div w:id="2825814">
          <w:marLeft w:val="640"/>
          <w:marRight w:val="0"/>
          <w:marTop w:val="0"/>
          <w:marBottom w:val="0"/>
          <w:divBdr>
            <w:top w:val="none" w:sz="0" w:space="0" w:color="auto"/>
            <w:left w:val="none" w:sz="0" w:space="0" w:color="auto"/>
            <w:bottom w:val="none" w:sz="0" w:space="0" w:color="auto"/>
            <w:right w:val="none" w:sz="0" w:space="0" w:color="auto"/>
          </w:divBdr>
        </w:div>
        <w:div w:id="1289780185">
          <w:marLeft w:val="640"/>
          <w:marRight w:val="0"/>
          <w:marTop w:val="0"/>
          <w:marBottom w:val="0"/>
          <w:divBdr>
            <w:top w:val="none" w:sz="0" w:space="0" w:color="auto"/>
            <w:left w:val="none" w:sz="0" w:space="0" w:color="auto"/>
            <w:bottom w:val="none" w:sz="0" w:space="0" w:color="auto"/>
            <w:right w:val="none" w:sz="0" w:space="0" w:color="auto"/>
          </w:divBdr>
        </w:div>
        <w:div w:id="1611354008">
          <w:marLeft w:val="640"/>
          <w:marRight w:val="0"/>
          <w:marTop w:val="0"/>
          <w:marBottom w:val="0"/>
          <w:divBdr>
            <w:top w:val="none" w:sz="0" w:space="0" w:color="auto"/>
            <w:left w:val="none" w:sz="0" w:space="0" w:color="auto"/>
            <w:bottom w:val="none" w:sz="0" w:space="0" w:color="auto"/>
            <w:right w:val="none" w:sz="0" w:space="0" w:color="auto"/>
          </w:divBdr>
        </w:div>
        <w:div w:id="177693444">
          <w:marLeft w:val="640"/>
          <w:marRight w:val="0"/>
          <w:marTop w:val="0"/>
          <w:marBottom w:val="0"/>
          <w:divBdr>
            <w:top w:val="none" w:sz="0" w:space="0" w:color="auto"/>
            <w:left w:val="none" w:sz="0" w:space="0" w:color="auto"/>
            <w:bottom w:val="none" w:sz="0" w:space="0" w:color="auto"/>
            <w:right w:val="none" w:sz="0" w:space="0" w:color="auto"/>
          </w:divBdr>
        </w:div>
        <w:div w:id="652104420">
          <w:marLeft w:val="640"/>
          <w:marRight w:val="0"/>
          <w:marTop w:val="0"/>
          <w:marBottom w:val="0"/>
          <w:divBdr>
            <w:top w:val="none" w:sz="0" w:space="0" w:color="auto"/>
            <w:left w:val="none" w:sz="0" w:space="0" w:color="auto"/>
            <w:bottom w:val="none" w:sz="0" w:space="0" w:color="auto"/>
            <w:right w:val="none" w:sz="0" w:space="0" w:color="auto"/>
          </w:divBdr>
        </w:div>
        <w:div w:id="312104770">
          <w:marLeft w:val="640"/>
          <w:marRight w:val="0"/>
          <w:marTop w:val="0"/>
          <w:marBottom w:val="0"/>
          <w:divBdr>
            <w:top w:val="none" w:sz="0" w:space="0" w:color="auto"/>
            <w:left w:val="none" w:sz="0" w:space="0" w:color="auto"/>
            <w:bottom w:val="none" w:sz="0" w:space="0" w:color="auto"/>
            <w:right w:val="none" w:sz="0" w:space="0" w:color="auto"/>
          </w:divBdr>
        </w:div>
        <w:div w:id="666788839">
          <w:marLeft w:val="640"/>
          <w:marRight w:val="0"/>
          <w:marTop w:val="0"/>
          <w:marBottom w:val="0"/>
          <w:divBdr>
            <w:top w:val="none" w:sz="0" w:space="0" w:color="auto"/>
            <w:left w:val="none" w:sz="0" w:space="0" w:color="auto"/>
            <w:bottom w:val="none" w:sz="0" w:space="0" w:color="auto"/>
            <w:right w:val="none" w:sz="0" w:space="0" w:color="auto"/>
          </w:divBdr>
        </w:div>
      </w:divsChild>
    </w:div>
    <w:div w:id="728311777">
      <w:bodyDiv w:val="1"/>
      <w:marLeft w:val="0"/>
      <w:marRight w:val="0"/>
      <w:marTop w:val="0"/>
      <w:marBottom w:val="0"/>
      <w:divBdr>
        <w:top w:val="none" w:sz="0" w:space="0" w:color="auto"/>
        <w:left w:val="none" w:sz="0" w:space="0" w:color="auto"/>
        <w:bottom w:val="none" w:sz="0" w:space="0" w:color="auto"/>
        <w:right w:val="none" w:sz="0" w:space="0" w:color="auto"/>
      </w:divBdr>
    </w:div>
    <w:div w:id="735590278">
      <w:bodyDiv w:val="1"/>
      <w:marLeft w:val="0"/>
      <w:marRight w:val="0"/>
      <w:marTop w:val="0"/>
      <w:marBottom w:val="0"/>
      <w:divBdr>
        <w:top w:val="none" w:sz="0" w:space="0" w:color="auto"/>
        <w:left w:val="none" w:sz="0" w:space="0" w:color="auto"/>
        <w:bottom w:val="none" w:sz="0" w:space="0" w:color="auto"/>
        <w:right w:val="none" w:sz="0" w:space="0" w:color="auto"/>
      </w:divBdr>
      <w:divsChild>
        <w:div w:id="360596164">
          <w:marLeft w:val="640"/>
          <w:marRight w:val="0"/>
          <w:marTop w:val="0"/>
          <w:marBottom w:val="0"/>
          <w:divBdr>
            <w:top w:val="none" w:sz="0" w:space="0" w:color="auto"/>
            <w:left w:val="none" w:sz="0" w:space="0" w:color="auto"/>
            <w:bottom w:val="none" w:sz="0" w:space="0" w:color="auto"/>
            <w:right w:val="none" w:sz="0" w:space="0" w:color="auto"/>
          </w:divBdr>
        </w:div>
        <w:div w:id="1945108518">
          <w:marLeft w:val="640"/>
          <w:marRight w:val="0"/>
          <w:marTop w:val="0"/>
          <w:marBottom w:val="0"/>
          <w:divBdr>
            <w:top w:val="none" w:sz="0" w:space="0" w:color="auto"/>
            <w:left w:val="none" w:sz="0" w:space="0" w:color="auto"/>
            <w:bottom w:val="none" w:sz="0" w:space="0" w:color="auto"/>
            <w:right w:val="none" w:sz="0" w:space="0" w:color="auto"/>
          </w:divBdr>
        </w:div>
        <w:div w:id="1236549486">
          <w:marLeft w:val="640"/>
          <w:marRight w:val="0"/>
          <w:marTop w:val="0"/>
          <w:marBottom w:val="0"/>
          <w:divBdr>
            <w:top w:val="none" w:sz="0" w:space="0" w:color="auto"/>
            <w:left w:val="none" w:sz="0" w:space="0" w:color="auto"/>
            <w:bottom w:val="none" w:sz="0" w:space="0" w:color="auto"/>
            <w:right w:val="none" w:sz="0" w:space="0" w:color="auto"/>
          </w:divBdr>
        </w:div>
        <w:div w:id="1906644580">
          <w:marLeft w:val="640"/>
          <w:marRight w:val="0"/>
          <w:marTop w:val="0"/>
          <w:marBottom w:val="0"/>
          <w:divBdr>
            <w:top w:val="none" w:sz="0" w:space="0" w:color="auto"/>
            <w:left w:val="none" w:sz="0" w:space="0" w:color="auto"/>
            <w:bottom w:val="none" w:sz="0" w:space="0" w:color="auto"/>
            <w:right w:val="none" w:sz="0" w:space="0" w:color="auto"/>
          </w:divBdr>
        </w:div>
        <w:div w:id="414934494">
          <w:marLeft w:val="640"/>
          <w:marRight w:val="0"/>
          <w:marTop w:val="0"/>
          <w:marBottom w:val="0"/>
          <w:divBdr>
            <w:top w:val="none" w:sz="0" w:space="0" w:color="auto"/>
            <w:left w:val="none" w:sz="0" w:space="0" w:color="auto"/>
            <w:bottom w:val="none" w:sz="0" w:space="0" w:color="auto"/>
            <w:right w:val="none" w:sz="0" w:space="0" w:color="auto"/>
          </w:divBdr>
        </w:div>
        <w:div w:id="685129995">
          <w:marLeft w:val="640"/>
          <w:marRight w:val="0"/>
          <w:marTop w:val="0"/>
          <w:marBottom w:val="0"/>
          <w:divBdr>
            <w:top w:val="none" w:sz="0" w:space="0" w:color="auto"/>
            <w:left w:val="none" w:sz="0" w:space="0" w:color="auto"/>
            <w:bottom w:val="none" w:sz="0" w:space="0" w:color="auto"/>
            <w:right w:val="none" w:sz="0" w:space="0" w:color="auto"/>
          </w:divBdr>
        </w:div>
        <w:div w:id="1826624153">
          <w:marLeft w:val="640"/>
          <w:marRight w:val="0"/>
          <w:marTop w:val="0"/>
          <w:marBottom w:val="0"/>
          <w:divBdr>
            <w:top w:val="none" w:sz="0" w:space="0" w:color="auto"/>
            <w:left w:val="none" w:sz="0" w:space="0" w:color="auto"/>
            <w:bottom w:val="none" w:sz="0" w:space="0" w:color="auto"/>
            <w:right w:val="none" w:sz="0" w:space="0" w:color="auto"/>
          </w:divBdr>
        </w:div>
        <w:div w:id="207883578">
          <w:marLeft w:val="640"/>
          <w:marRight w:val="0"/>
          <w:marTop w:val="0"/>
          <w:marBottom w:val="0"/>
          <w:divBdr>
            <w:top w:val="none" w:sz="0" w:space="0" w:color="auto"/>
            <w:left w:val="none" w:sz="0" w:space="0" w:color="auto"/>
            <w:bottom w:val="none" w:sz="0" w:space="0" w:color="auto"/>
            <w:right w:val="none" w:sz="0" w:space="0" w:color="auto"/>
          </w:divBdr>
        </w:div>
        <w:div w:id="144129443">
          <w:marLeft w:val="640"/>
          <w:marRight w:val="0"/>
          <w:marTop w:val="0"/>
          <w:marBottom w:val="0"/>
          <w:divBdr>
            <w:top w:val="none" w:sz="0" w:space="0" w:color="auto"/>
            <w:left w:val="none" w:sz="0" w:space="0" w:color="auto"/>
            <w:bottom w:val="none" w:sz="0" w:space="0" w:color="auto"/>
            <w:right w:val="none" w:sz="0" w:space="0" w:color="auto"/>
          </w:divBdr>
        </w:div>
        <w:div w:id="840244560">
          <w:marLeft w:val="640"/>
          <w:marRight w:val="0"/>
          <w:marTop w:val="0"/>
          <w:marBottom w:val="0"/>
          <w:divBdr>
            <w:top w:val="none" w:sz="0" w:space="0" w:color="auto"/>
            <w:left w:val="none" w:sz="0" w:space="0" w:color="auto"/>
            <w:bottom w:val="none" w:sz="0" w:space="0" w:color="auto"/>
            <w:right w:val="none" w:sz="0" w:space="0" w:color="auto"/>
          </w:divBdr>
        </w:div>
        <w:div w:id="299308586">
          <w:marLeft w:val="640"/>
          <w:marRight w:val="0"/>
          <w:marTop w:val="0"/>
          <w:marBottom w:val="0"/>
          <w:divBdr>
            <w:top w:val="none" w:sz="0" w:space="0" w:color="auto"/>
            <w:left w:val="none" w:sz="0" w:space="0" w:color="auto"/>
            <w:bottom w:val="none" w:sz="0" w:space="0" w:color="auto"/>
            <w:right w:val="none" w:sz="0" w:space="0" w:color="auto"/>
          </w:divBdr>
        </w:div>
        <w:div w:id="1692074505">
          <w:marLeft w:val="640"/>
          <w:marRight w:val="0"/>
          <w:marTop w:val="0"/>
          <w:marBottom w:val="0"/>
          <w:divBdr>
            <w:top w:val="none" w:sz="0" w:space="0" w:color="auto"/>
            <w:left w:val="none" w:sz="0" w:space="0" w:color="auto"/>
            <w:bottom w:val="none" w:sz="0" w:space="0" w:color="auto"/>
            <w:right w:val="none" w:sz="0" w:space="0" w:color="auto"/>
          </w:divBdr>
        </w:div>
        <w:div w:id="474644140">
          <w:marLeft w:val="640"/>
          <w:marRight w:val="0"/>
          <w:marTop w:val="0"/>
          <w:marBottom w:val="0"/>
          <w:divBdr>
            <w:top w:val="none" w:sz="0" w:space="0" w:color="auto"/>
            <w:left w:val="none" w:sz="0" w:space="0" w:color="auto"/>
            <w:bottom w:val="none" w:sz="0" w:space="0" w:color="auto"/>
            <w:right w:val="none" w:sz="0" w:space="0" w:color="auto"/>
          </w:divBdr>
        </w:div>
        <w:div w:id="1039281774">
          <w:marLeft w:val="640"/>
          <w:marRight w:val="0"/>
          <w:marTop w:val="0"/>
          <w:marBottom w:val="0"/>
          <w:divBdr>
            <w:top w:val="none" w:sz="0" w:space="0" w:color="auto"/>
            <w:left w:val="none" w:sz="0" w:space="0" w:color="auto"/>
            <w:bottom w:val="none" w:sz="0" w:space="0" w:color="auto"/>
            <w:right w:val="none" w:sz="0" w:space="0" w:color="auto"/>
          </w:divBdr>
        </w:div>
        <w:div w:id="952712721">
          <w:marLeft w:val="640"/>
          <w:marRight w:val="0"/>
          <w:marTop w:val="0"/>
          <w:marBottom w:val="0"/>
          <w:divBdr>
            <w:top w:val="none" w:sz="0" w:space="0" w:color="auto"/>
            <w:left w:val="none" w:sz="0" w:space="0" w:color="auto"/>
            <w:bottom w:val="none" w:sz="0" w:space="0" w:color="auto"/>
            <w:right w:val="none" w:sz="0" w:space="0" w:color="auto"/>
          </w:divBdr>
        </w:div>
        <w:div w:id="734399997">
          <w:marLeft w:val="640"/>
          <w:marRight w:val="0"/>
          <w:marTop w:val="0"/>
          <w:marBottom w:val="0"/>
          <w:divBdr>
            <w:top w:val="none" w:sz="0" w:space="0" w:color="auto"/>
            <w:left w:val="none" w:sz="0" w:space="0" w:color="auto"/>
            <w:bottom w:val="none" w:sz="0" w:space="0" w:color="auto"/>
            <w:right w:val="none" w:sz="0" w:space="0" w:color="auto"/>
          </w:divBdr>
        </w:div>
        <w:div w:id="883836785">
          <w:marLeft w:val="640"/>
          <w:marRight w:val="0"/>
          <w:marTop w:val="0"/>
          <w:marBottom w:val="0"/>
          <w:divBdr>
            <w:top w:val="none" w:sz="0" w:space="0" w:color="auto"/>
            <w:left w:val="none" w:sz="0" w:space="0" w:color="auto"/>
            <w:bottom w:val="none" w:sz="0" w:space="0" w:color="auto"/>
            <w:right w:val="none" w:sz="0" w:space="0" w:color="auto"/>
          </w:divBdr>
        </w:div>
        <w:div w:id="1305545720">
          <w:marLeft w:val="640"/>
          <w:marRight w:val="0"/>
          <w:marTop w:val="0"/>
          <w:marBottom w:val="0"/>
          <w:divBdr>
            <w:top w:val="none" w:sz="0" w:space="0" w:color="auto"/>
            <w:left w:val="none" w:sz="0" w:space="0" w:color="auto"/>
            <w:bottom w:val="none" w:sz="0" w:space="0" w:color="auto"/>
            <w:right w:val="none" w:sz="0" w:space="0" w:color="auto"/>
          </w:divBdr>
        </w:div>
        <w:div w:id="666976247">
          <w:marLeft w:val="640"/>
          <w:marRight w:val="0"/>
          <w:marTop w:val="0"/>
          <w:marBottom w:val="0"/>
          <w:divBdr>
            <w:top w:val="none" w:sz="0" w:space="0" w:color="auto"/>
            <w:left w:val="none" w:sz="0" w:space="0" w:color="auto"/>
            <w:bottom w:val="none" w:sz="0" w:space="0" w:color="auto"/>
            <w:right w:val="none" w:sz="0" w:space="0" w:color="auto"/>
          </w:divBdr>
        </w:div>
        <w:div w:id="1952665465">
          <w:marLeft w:val="640"/>
          <w:marRight w:val="0"/>
          <w:marTop w:val="0"/>
          <w:marBottom w:val="0"/>
          <w:divBdr>
            <w:top w:val="none" w:sz="0" w:space="0" w:color="auto"/>
            <w:left w:val="none" w:sz="0" w:space="0" w:color="auto"/>
            <w:bottom w:val="none" w:sz="0" w:space="0" w:color="auto"/>
            <w:right w:val="none" w:sz="0" w:space="0" w:color="auto"/>
          </w:divBdr>
        </w:div>
        <w:div w:id="2069454107">
          <w:marLeft w:val="640"/>
          <w:marRight w:val="0"/>
          <w:marTop w:val="0"/>
          <w:marBottom w:val="0"/>
          <w:divBdr>
            <w:top w:val="none" w:sz="0" w:space="0" w:color="auto"/>
            <w:left w:val="none" w:sz="0" w:space="0" w:color="auto"/>
            <w:bottom w:val="none" w:sz="0" w:space="0" w:color="auto"/>
            <w:right w:val="none" w:sz="0" w:space="0" w:color="auto"/>
          </w:divBdr>
        </w:div>
        <w:div w:id="1758555368">
          <w:marLeft w:val="640"/>
          <w:marRight w:val="0"/>
          <w:marTop w:val="0"/>
          <w:marBottom w:val="0"/>
          <w:divBdr>
            <w:top w:val="none" w:sz="0" w:space="0" w:color="auto"/>
            <w:left w:val="none" w:sz="0" w:space="0" w:color="auto"/>
            <w:bottom w:val="none" w:sz="0" w:space="0" w:color="auto"/>
            <w:right w:val="none" w:sz="0" w:space="0" w:color="auto"/>
          </w:divBdr>
        </w:div>
        <w:div w:id="501118229">
          <w:marLeft w:val="640"/>
          <w:marRight w:val="0"/>
          <w:marTop w:val="0"/>
          <w:marBottom w:val="0"/>
          <w:divBdr>
            <w:top w:val="none" w:sz="0" w:space="0" w:color="auto"/>
            <w:left w:val="none" w:sz="0" w:space="0" w:color="auto"/>
            <w:bottom w:val="none" w:sz="0" w:space="0" w:color="auto"/>
            <w:right w:val="none" w:sz="0" w:space="0" w:color="auto"/>
          </w:divBdr>
        </w:div>
        <w:div w:id="1510562447">
          <w:marLeft w:val="640"/>
          <w:marRight w:val="0"/>
          <w:marTop w:val="0"/>
          <w:marBottom w:val="0"/>
          <w:divBdr>
            <w:top w:val="none" w:sz="0" w:space="0" w:color="auto"/>
            <w:left w:val="none" w:sz="0" w:space="0" w:color="auto"/>
            <w:bottom w:val="none" w:sz="0" w:space="0" w:color="auto"/>
            <w:right w:val="none" w:sz="0" w:space="0" w:color="auto"/>
          </w:divBdr>
        </w:div>
        <w:div w:id="1348170053">
          <w:marLeft w:val="640"/>
          <w:marRight w:val="0"/>
          <w:marTop w:val="0"/>
          <w:marBottom w:val="0"/>
          <w:divBdr>
            <w:top w:val="none" w:sz="0" w:space="0" w:color="auto"/>
            <w:left w:val="none" w:sz="0" w:space="0" w:color="auto"/>
            <w:bottom w:val="none" w:sz="0" w:space="0" w:color="auto"/>
            <w:right w:val="none" w:sz="0" w:space="0" w:color="auto"/>
          </w:divBdr>
        </w:div>
        <w:div w:id="396782700">
          <w:marLeft w:val="640"/>
          <w:marRight w:val="0"/>
          <w:marTop w:val="0"/>
          <w:marBottom w:val="0"/>
          <w:divBdr>
            <w:top w:val="none" w:sz="0" w:space="0" w:color="auto"/>
            <w:left w:val="none" w:sz="0" w:space="0" w:color="auto"/>
            <w:bottom w:val="none" w:sz="0" w:space="0" w:color="auto"/>
            <w:right w:val="none" w:sz="0" w:space="0" w:color="auto"/>
          </w:divBdr>
        </w:div>
        <w:div w:id="584533827">
          <w:marLeft w:val="640"/>
          <w:marRight w:val="0"/>
          <w:marTop w:val="0"/>
          <w:marBottom w:val="0"/>
          <w:divBdr>
            <w:top w:val="none" w:sz="0" w:space="0" w:color="auto"/>
            <w:left w:val="none" w:sz="0" w:space="0" w:color="auto"/>
            <w:bottom w:val="none" w:sz="0" w:space="0" w:color="auto"/>
            <w:right w:val="none" w:sz="0" w:space="0" w:color="auto"/>
          </w:divBdr>
        </w:div>
        <w:div w:id="84426714">
          <w:marLeft w:val="640"/>
          <w:marRight w:val="0"/>
          <w:marTop w:val="0"/>
          <w:marBottom w:val="0"/>
          <w:divBdr>
            <w:top w:val="none" w:sz="0" w:space="0" w:color="auto"/>
            <w:left w:val="none" w:sz="0" w:space="0" w:color="auto"/>
            <w:bottom w:val="none" w:sz="0" w:space="0" w:color="auto"/>
            <w:right w:val="none" w:sz="0" w:space="0" w:color="auto"/>
          </w:divBdr>
        </w:div>
        <w:div w:id="433745015">
          <w:marLeft w:val="640"/>
          <w:marRight w:val="0"/>
          <w:marTop w:val="0"/>
          <w:marBottom w:val="0"/>
          <w:divBdr>
            <w:top w:val="none" w:sz="0" w:space="0" w:color="auto"/>
            <w:left w:val="none" w:sz="0" w:space="0" w:color="auto"/>
            <w:bottom w:val="none" w:sz="0" w:space="0" w:color="auto"/>
            <w:right w:val="none" w:sz="0" w:space="0" w:color="auto"/>
          </w:divBdr>
        </w:div>
        <w:div w:id="974993299">
          <w:marLeft w:val="640"/>
          <w:marRight w:val="0"/>
          <w:marTop w:val="0"/>
          <w:marBottom w:val="0"/>
          <w:divBdr>
            <w:top w:val="none" w:sz="0" w:space="0" w:color="auto"/>
            <w:left w:val="none" w:sz="0" w:space="0" w:color="auto"/>
            <w:bottom w:val="none" w:sz="0" w:space="0" w:color="auto"/>
            <w:right w:val="none" w:sz="0" w:space="0" w:color="auto"/>
          </w:divBdr>
        </w:div>
        <w:div w:id="326829029">
          <w:marLeft w:val="640"/>
          <w:marRight w:val="0"/>
          <w:marTop w:val="0"/>
          <w:marBottom w:val="0"/>
          <w:divBdr>
            <w:top w:val="none" w:sz="0" w:space="0" w:color="auto"/>
            <w:left w:val="none" w:sz="0" w:space="0" w:color="auto"/>
            <w:bottom w:val="none" w:sz="0" w:space="0" w:color="auto"/>
            <w:right w:val="none" w:sz="0" w:space="0" w:color="auto"/>
          </w:divBdr>
        </w:div>
        <w:div w:id="2100058756">
          <w:marLeft w:val="640"/>
          <w:marRight w:val="0"/>
          <w:marTop w:val="0"/>
          <w:marBottom w:val="0"/>
          <w:divBdr>
            <w:top w:val="none" w:sz="0" w:space="0" w:color="auto"/>
            <w:left w:val="none" w:sz="0" w:space="0" w:color="auto"/>
            <w:bottom w:val="none" w:sz="0" w:space="0" w:color="auto"/>
            <w:right w:val="none" w:sz="0" w:space="0" w:color="auto"/>
          </w:divBdr>
        </w:div>
        <w:div w:id="592713110">
          <w:marLeft w:val="640"/>
          <w:marRight w:val="0"/>
          <w:marTop w:val="0"/>
          <w:marBottom w:val="0"/>
          <w:divBdr>
            <w:top w:val="none" w:sz="0" w:space="0" w:color="auto"/>
            <w:left w:val="none" w:sz="0" w:space="0" w:color="auto"/>
            <w:bottom w:val="none" w:sz="0" w:space="0" w:color="auto"/>
            <w:right w:val="none" w:sz="0" w:space="0" w:color="auto"/>
          </w:divBdr>
        </w:div>
        <w:div w:id="504898316">
          <w:marLeft w:val="640"/>
          <w:marRight w:val="0"/>
          <w:marTop w:val="0"/>
          <w:marBottom w:val="0"/>
          <w:divBdr>
            <w:top w:val="none" w:sz="0" w:space="0" w:color="auto"/>
            <w:left w:val="none" w:sz="0" w:space="0" w:color="auto"/>
            <w:bottom w:val="none" w:sz="0" w:space="0" w:color="auto"/>
            <w:right w:val="none" w:sz="0" w:space="0" w:color="auto"/>
          </w:divBdr>
        </w:div>
        <w:div w:id="478113592">
          <w:marLeft w:val="640"/>
          <w:marRight w:val="0"/>
          <w:marTop w:val="0"/>
          <w:marBottom w:val="0"/>
          <w:divBdr>
            <w:top w:val="none" w:sz="0" w:space="0" w:color="auto"/>
            <w:left w:val="none" w:sz="0" w:space="0" w:color="auto"/>
            <w:bottom w:val="none" w:sz="0" w:space="0" w:color="auto"/>
            <w:right w:val="none" w:sz="0" w:space="0" w:color="auto"/>
          </w:divBdr>
        </w:div>
        <w:div w:id="1645811071">
          <w:marLeft w:val="640"/>
          <w:marRight w:val="0"/>
          <w:marTop w:val="0"/>
          <w:marBottom w:val="0"/>
          <w:divBdr>
            <w:top w:val="none" w:sz="0" w:space="0" w:color="auto"/>
            <w:left w:val="none" w:sz="0" w:space="0" w:color="auto"/>
            <w:bottom w:val="none" w:sz="0" w:space="0" w:color="auto"/>
            <w:right w:val="none" w:sz="0" w:space="0" w:color="auto"/>
          </w:divBdr>
        </w:div>
        <w:div w:id="1054502370">
          <w:marLeft w:val="640"/>
          <w:marRight w:val="0"/>
          <w:marTop w:val="0"/>
          <w:marBottom w:val="0"/>
          <w:divBdr>
            <w:top w:val="none" w:sz="0" w:space="0" w:color="auto"/>
            <w:left w:val="none" w:sz="0" w:space="0" w:color="auto"/>
            <w:bottom w:val="none" w:sz="0" w:space="0" w:color="auto"/>
            <w:right w:val="none" w:sz="0" w:space="0" w:color="auto"/>
          </w:divBdr>
        </w:div>
        <w:div w:id="423065497">
          <w:marLeft w:val="640"/>
          <w:marRight w:val="0"/>
          <w:marTop w:val="0"/>
          <w:marBottom w:val="0"/>
          <w:divBdr>
            <w:top w:val="none" w:sz="0" w:space="0" w:color="auto"/>
            <w:left w:val="none" w:sz="0" w:space="0" w:color="auto"/>
            <w:bottom w:val="none" w:sz="0" w:space="0" w:color="auto"/>
            <w:right w:val="none" w:sz="0" w:space="0" w:color="auto"/>
          </w:divBdr>
        </w:div>
        <w:div w:id="1590580904">
          <w:marLeft w:val="640"/>
          <w:marRight w:val="0"/>
          <w:marTop w:val="0"/>
          <w:marBottom w:val="0"/>
          <w:divBdr>
            <w:top w:val="none" w:sz="0" w:space="0" w:color="auto"/>
            <w:left w:val="none" w:sz="0" w:space="0" w:color="auto"/>
            <w:bottom w:val="none" w:sz="0" w:space="0" w:color="auto"/>
            <w:right w:val="none" w:sz="0" w:space="0" w:color="auto"/>
          </w:divBdr>
        </w:div>
        <w:div w:id="2089185279">
          <w:marLeft w:val="640"/>
          <w:marRight w:val="0"/>
          <w:marTop w:val="0"/>
          <w:marBottom w:val="0"/>
          <w:divBdr>
            <w:top w:val="none" w:sz="0" w:space="0" w:color="auto"/>
            <w:left w:val="none" w:sz="0" w:space="0" w:color="auto"/>
            <w:bottom w:val="none" w:sz="0" w:space="0" w:color="auto"/>
            <w:right w:val="none" w:sz="0" w:space="0" w:color="auto"/>
          </w:divBdr>
        </w:div>
        <w:div w:id="549154797">
          <w:marLeft w:val="640"/>
          <w:marRight w:val="0"/>
          <w:marTop w:val="0"/>
          <w:marBottom w:val="0"/>
          <w:divBdr>
            <w:top w:val="none" w:sz="0" w:space="0" w:color="auto"/>
            <w:left w:val="none" w:sz="0" w:space="0" w:color="auto"/>
            <w:bottom w:val="none" w:sz="0" w:space="0" w:color="auto"/>
            <w:right w:val="none" w:sz="0" w:space="0" w:color="auto"/>
          </w:divBdr>
        </w:div>
        <w:div w:id="208106920">
          <w:marLeft w:val="640"/>
          <w:marRight w:val="0"/>
          <w:marTop w:val="0"/>
          <w:marBottom w:val="0"/>
          <w:divBdr>
            <w:top w:val="none" w:sz="0" w:space="0" w:color="auto"/>
            <w:left w:val="none" w:sz="0" w:space="0" w:color="auto"/>
            <w:bottom w:val="none" w:sz="0" w:space="0" w:color="auto"/>
            <w:right w:val="none" w:sz="0" w:space="0" w:color="auto"/>
          </w:divBdr>
        </w:div>
        <w:div w:id="1477067623">
          <w:marLeft w:val="640"/>
          <w:marRight w:val="0"/>
          <w:marTop w:val="0"/>
          <w:marBottom w:val="0"/>
          <w:divBdr>
            <w:top w:val="none" w:sz="0" w:space="0" w:color="auto"/>
            <w:left w:val="none" w:sz="0" w:space="0" w:color="auto"/>
            <w:bottom w:val="none" w:sz="0" w:space="0" w:color="auto"/>
            <w:right w:val="none" w:sz="0" w:space="0" w:color="auto"/>
          </w:divBdr>
        </w:div>
        <w:div w:id="1770658244">
          <w:marLeft w:val="640"/>
          <w:marRight w:val="0"/>
          <w:marTop w:val="0"/>
          <w:marBottom w:val="0"/>
          <w:divBdr>
            <w:top w:val="none" w:sz="0" w:space="0" w:color="auto"/>
            <w:left w:val="none" w:sz="0" w:space="0" w:color="auto"/>
            <w:bottom w:val="none" w:sz="0" w:space="0" w:color="auto"/>
            <w:right w:val="none" w:sz="0" w:space="0" w:color="auto"/>
          </w:divBdr>
        </w:div>
        <w:div w:id="172762791">
          <w:marLeft w:val="640"/>
          <w:marRight w:val="0"/>
          <w:marTop w:val="0"/>
          <w:marBottom w:val="0"/>
          <w:divBdr>
            <w:top w:val="none" w:sz="0" w:space="0" w:color="auto"/>
            <w:left w:val="none" w:sz="0" w:space="0" w:color="auto"/>
            <w:bottom w:val="none" w:sz="0" w:space="0" w:color="auto"/>
            <w:right w:val="none" w:sz="0" w:space="0" w:color="auto"/>
          </w:divBdr>
        </w:div>
        <w:div w:id="1556618736">
          <w:marLeft w:val="640"/>
          <w:marRight w:val="0"/>
          <w:marTop w:val="0"/>
          <w:marBottom w:val="0"/>
          <w:divBdr>
            <w:top w:val="none" w:sz="0" w:space="0" w:color="auto"/>
            <w:left w:val="none" w:sz="0" w:space="0" w:color="auto"/>
            <w:bottom w:val="none" w:sz="0" w:space="0" w:color="auto"/>
            <w:right w:val="none" w:sz="0" w:space="0" w:color="auto"/>
          </w:divBdr>
        </w:div>
        <w:div w:id="137190883">
          <w:marLeft w:val="640"/>
          <w:marRight w:val="0"/>
          <w:marTop w:val="0"/>
          <w:marBottom w:val="0"/>
          <w:divBdr>
            <w:top w:val="none" w:sz="0" w:space="0" w:color="auto"/>
            <w:left w:val="none" w:sz="0" w:space="0" w:color="auto"/>
            <w:bottom w:val="none" w:sz="0" w:space="0" w:color="auto"/>
            <w:right w:val="none" w:sz="0" w:space="0" w:color="auto"/>
          </w:divBdr>
        </w:div>
        <w:div w:id="2115901400">
          <w:marLeft w:val="640"/>
          <w:marRight w:val="0"/>
          <w:marTop w:val="0"/>
          <w:marBottom w:val="0"/>
          <w:divBdr>
            <w:top w:val="none" w:sz="0" w:space="0" w:color="auto"/>
            <w:left w:val="none" w:sz="0" w:space="0" w:color="auto"/>
            <w:bottom w:val="none" w:sz="0" w:space="0" w:color="auto"/>
            <w:right w:val="none" w:sz="0" w:space="0" w:color="auto"/>
          </w:divBdr>
        </w:div>
        <w:div w:id="1076315873">
          <w:marLeft w:val="640"/>
          <w:marRight w:val="0"/>
          <w:marTop w:val="0"/>
          <w:marBottom w:val="0"/>
          <w:divBdr>
            <w:top w:val="none" w:sz="0" w:space="0" w:color="auto"/>
            <w:left w:val="none" w:sz="0" w:space="0" w:color="auto"/>
            <w:bottom w:val="none" w:sz="0" w:space="0" w:color="auto"/>
            <w:right w:val="none" w:sz="0" w:space="0" w:color="auto"/>
          </w:divBdr>
        </w:div>
        <w:div w:id="969751806">
          <w:marLeft w:val="640"/>
          <w:marRight w:val="0"/>
          <w:marTop w:val="0"/>
          <w:marBottom w:val="0"/>
          <w:divBdr>
            <w:top w:val="none" w:sz="0" w:space="0" w:color="auto"/>
            <w:left w:val="none" w:sz="0" w:space="0" w:color="auto"/>
            <w:bottom w:val="none" w:sz="0" w:space="0" w:color="auto"/>
            <w:right w:val="none" w:sz="0" w:space="0" w:color="auto"/>
          </w:divBdr>
        </w:div>
        <w:div w:id="1717386389">
          <w:marLeft w:val="640"/>
          <w:marRight w:val="0"/>
          <w:marTop w:val="0"/>
          <w:marBottom w:val="0"/>
          <w:divBdr>
            <w:top w:val="none" w:sz="0" w:space="0" w:color="auto"/>
            <w:left w:val="none" w:sz="0" w:space="0" w:color="auto"/>
            <w:bottom w:val="none" w:sz="0" w:space="0" w:color="auto"/>
            <w:right w:val="none" w:sz="0" w:space="0" w:color="auto"/>
          </w:divBdr>
        </w:div>
        <w:div w:id="688023675">
          <w:marLeft w:val="640"/>
          <w:marRight w:val="0"/>
          <w:marTop w:val="0"/>
          <w:marBottom w:val="0"/>
          <w:divBdr>
            <w:top w:val="none" w:sz="0" w:space="0" w:color="auto"/>
            <w:left w:val="none" w:sz="0" w:space="0" w:color="auto"/>
            <w:bottom w:val="none" w:sz="0" w:space="0" w:color="auto"/>
            <w:right w:val="none" w:sz="0" w:space="0" w:color="auto"/>
          </w:divBdr>
        </w:div>
        <w:div w:id="1819568684">
          <w:marLeft w:val="640"/>
          <w:marRight w:val="0"/>
          <w:marTop w:val="0"/>
          <w:marBottom w:val="0"/>
          <w:divBdr>
            <w:top w:val="none" w:sz="0" w:space="0" w:color="auto"/>
            <w:left w:val="none" w:sz="0" w:space="0" w:color="auto"/>
            <w:bottom w:val="none" w:sz="0" w:space="0" w:color="auto"/>
            <w:right w:val="none" w:sz="0" w:space="0" w:color="auto"/>
          </w:divBdr>
        </w:div>
        <w:div w:id="1115755809">
          <w:marLeft w:val="640"/>
          <w:marRight w:val="0"/>
          <w:marTop w:val="0"/>
          <w:marBottom w:val="0"/>
          <w:divBdr>
            <w:top w:val="none" w:sz="0" w:space="0" w:color="auto"/>
            <w:left w:val="none" w:sz="0" w:space="0" w:color="auto"/>
            <w:bottom w:val="none" w:sz="0" w:space="0" w:color="auto"/>
            <w:right w:val="none" w:sz="0" w:space="0" w:color="auto"/>
          </w:divBdr>
        </w:div>
        <w:div w:id="731662145">
          <w:marLeft w:val="640"/>
          <w:marRight w:val="0"/>
          <w:marTop w:val="0"/>
          <w:marBottom w:val="0"/>
          <w:divBdr>
            <w:top w:val="none" w:sz="0" w:space="0" w:color="auto"/>
            <w:left w:val="none" w:sz="0" w:space="0" w:color="auto"/>
            <w:bottom w:val="none" w:sz="0" w:space="0" w:color="auto"/>
            <w:right w:val="none" w:sz="0" w:space="0" w:color="auto"/>
          </w:divBdr>
        </w:div>
        <w:div w:id="874007949">
          <w:marLeft w:val="640"/>
          <w:marRight w:val="0"/>
          <w:marTop w:val="0"/>
          <w:marBottom w:val="0"/>
          <w:divBdr>
            <w:top w:val="none" w:sz="0" w:space="0" w:color="auto"/>
            <w:left w:val="none" w:sz="0" w:space="0" w:color="auto"/>
            <w:bottom w:val="none" w:sz="0" w:space="0" w:color="auto"/>
            <w:right w:val="none" w:sz="0" w:space="0" w:color="auto"/>
          </w:divBdr>
        </w:div>
        <w:div w:id="672991260">
          <w:marLeft w:val="640"/>
          <w:marRight w:val="0"/>
          <w:marTop w:val="0"/>
          <w:marBottom w:val="0"/>
          <w:divBdr>
            <w:top w:val="none" w:sz="0" w:space="0" w:color="auto"/>
            <w:left w:val="none" w:sz="0" w:space="0" w:color="auto"/>
            <w:bottom w:val="none" w:sz="0" w:space="0" w:color="auto"/>
            <w:right w:val="none" w:sz="0" w:space="0" w:color="auto"/>
          </w:divBdr>
        </w:div>
        <w:div w:id="685447960">
          <w:marLeft w:val="640"/>
          <w:marRight w:val="0"/>
          <w:marTop w:val="0"/>
          <w:marBottom w:val="0"/>
          <w:divBdr>
            <w:top w:val="none" w:sz="0" w:space="0" w:color="auto"/>
            <w:left w:val="none" w:sz="0" w:space="0" w:color="auto"/>
            <w:bottom w:val="none" w:sz="0" w:space="0" w:color="auto"/>
            <w:right w:val="none" w:sz="0" w:space="0" w:color="auto"/>
          </w:divBdr>
        </w:div>
        <w:div w:id="2118328941">
          <w:marLeft w:val="640"/>
          <w:marRight w:val="0"/>
          <w:marTop w:val="0"/>
          <w:marBottom w:val="0"/>
          <w:divBdr>
            <w:top w:val="none" w:sz="0" w:space="0" w:color="auto"/>
            <w:left w:val="none" w:sz="0" w:space="0" w:color="auto"/>
            <w:bottom w:val="none" w:sz="0" w:space="0" w:color="auto"/>
            <w:right w:val="none" w:sz="0" w:space="0" w:color="auto"/>
          </w:divBdr>
        </w:div>
        <w:div w:id="1371615823">
          <w:marLeft w:val="640"/>
          <w:marRight w:val="0"/>
          <w:marTop w:val="0"/>
          <w:marBottom w:val="0"/>
          <w:divBdr>
            <w:top w:val="none" w:sz="0" w:space="0" w:color="auto"/>
            <w:left w:val="none" w:sz="0" w:space="0" w:color="auto"/>
            <w:bottom w:val="none" w:sz="0" w:space="0" w:color="auto"/>
            <w:right w:val="none" w:sz="0" w:space="0" w:color="auto"/>
          </w:divBdr>
        </w:div>
        <w:div w:id="614485691">
          <w:marLeft w:val="640"/>
          <w:marRight w:val="0"/>
          <w:marTop w:val="0"/>
          <w:marBottom w:val="0"/>
          <w:divBdr>
            <w:top w:val="none" w:sz="0" w:space="0" w:color="auto"/>
            <w:left w:val="none" w:sz="0" w:space="0" w:color="auto"/>
            <w:bottom w:val="none" w:sz="0" w:space="0" w:color="auto"/>
            <w:right w:val="none" w:sz="0" w:space="0" w:color="auto"/>
          </w:divBdr>
        </w:div>
        <w:div w:id="2132480736">
          <w:marLeft w:val="640"/>
          <w:marRight w:val="0"/>
          <w:marTop w:val="0"/>
          <w:marBottom w:val="0"/>
          <w:divBdr>
            <w:top w:val="none" w:sz="0" w:space="0" w:color="auto"/>
            <w:left w:val="none" w:sz="0" w:space="0" w:color="auto"/>
            <w:bottom w:val="none" w:sz="0" w:space="0" w:color="auto"/>
            <w:right w:val="none" w:sz="0" w:space="0" w:color="auto"/>
          </w:divBdr>
        </w:div>
        <w:div w:id="580792045">
          <w:marLeft w:val="640"/>
          <w:marRight w:val="0"/>
          <w:marTop w:val="0"/>
          <w:marBottom w:val="0"/>
          <w:divBdr>
            <w:top w:val="none" w:sz="0" w:space="0" w:color="auto"/>
            <w:left w:val="none" w:sz="0" w:space="0" w:color="auto"/>
            <w:bottom w:val="none" w:sz="0" w:space="0" w:color="auto"/>
            <w:right w:val="none" w:sz="0" w:space="0" w:color="auto"/>
          </w:divBdr>
        </w:div>
        <w:div w:id="1154223376">
          <w:marLeft w:val="640"/>
          <w:marRight w:val="0"/>
          <w:marTop w:val="0"/>
          <w:marBottom w:val="0"/>
          <w:divBdr>
            <w:top w:val="none" w:sz="0" w:space="0" w:color="auto"/>
            <w:left w:val="none" w:sz="0" w:space="0" w:color="auto"/>
            <w:bottom w:val="none" w:sz="0" w:space="0" w:color="auto"/>
            <w:right w:val="none" w:sz="0" w:space="0" w:color="auto"/>
          </w:divBdr>
        </w:div>
        <w:div w:id="587271604">
          <w:marLeft w:val="640"/>
          <w:marRight w:val="0"/>
          <w:marTop w:val="0"/>
          <w:marBottom w:val="0"/>
          <w:divBdr>
            <w:top w:val="none" w:sz="0" w:space="0" w:color="auto"/>
            <w:left w:val="none" w:sz="0" w:space="0" w:color="auto"/>
            <w:bottom w:val="none" w:sz="0" w:space="0" w:color="auto"/>
            <w:right w:val="none" w:sz="0" w:space="0" w:color="auto"/>
          </w:divBdr>
        </w:div>
        <w:div w:id="1093085148">
          <w:marLeft w:val="640"/>
          <w:marRight w:val="0"/>
          <w:marTop w:val="0"/>
          <w:marBottom w:val="0"/>
          <w:divBdr>
            <w:top w:val="none" w:sz="0" w:space="0" w:color="auto"/>
            <w:left w:val="none" w:sz="0" w:space="0" w:color="auto"/>
            <w:bottom w:val="none" w:sz="0" w:space="0" w:color="auto"/>
            <w:right w:val="none" w:sz="0" w:space="0" w:color="auto"/>
          </w:divBdr>
        </w:div>
        <w:div w:id="898443551">
          <w:marLeft w:val="640"/>
          <w:marRight w:val="0"/>
          <w:marTop w:val="0"/>
          <w:marBottom w:val="0"/>
          <w:divBdr>
            <w:top w:val="none" w:sz="0" w:space="0" w:color="auto"/>
            <w:left w:val="none" w:sz="0" w:space="0" w:color="auto"/>
            <w:bottom w:val="none" w:sz="0" w:space="0" w:color="auto"/>
            <w:right w:val="none" w:sz="0" w:space="0" w:color="auto"/>
          </w:divBdr>
        </w:div>
        <w:div w:id="552623580">
          <w:marLeft w:val="640"/>
          <w:marRight w:val="0"/>
          <w:marTop w:val="0"/>
          <w:marBottom w:val="0"/>
          <w:divBdr>
            <w:top w:val="none" w:sz="0" w:space="0" w:color="auto"/>
            <w:left w:val="none" w:sz="0" w:space="0" w:color="auto"/>
            <w:bottom w:val="none" w:sz="0" w:space="0" w:color="auto"/>
            <w:right w:val="none" w:sz="0" w:space="0" w:color="auto"/>
          </w:divBdr>
        </w:div>
        <w:div w:id="1874489473">
          <w:marLeft w:val="640"/>
          <w:marRight w:val="0"/>
          <w:marTop w:val="0"/>
          <w:marBottom w:val="0"/>
          <w:divBdr>
            <w:top w:val="none" w:sz="0" w:space="0" w:color="auto"/>
            <w:left w:val="none" w:sz="0" w:space="0" w:color="auto"/>
            <w:bottom w:val="none" w:sz="0" w:space="0" w:color="auto"/>
            <w:right w:val="none" w:sz="0" w:space="0" w:color="auto"/>
          </w:divBdr>
        </w:div>
        <w:div w:id="654535238">
          <w:marLeft w:val="640"/>
          <w:marRight w:val="0"/>
          <w:marTop w:val="0"/>
          <w:marBottom w:val="0"/>
          <w:divBdr>
            <w:top w:val="none" w:sz="0" w:space="0" w:color="auto"/>
            <w:left w:val="none" w:sz="0" w:space="0" w:color="auto"/>
            <w:bottom w:val="none" w:sz="0" w:space="0" w:color="auto"/>
            <w:right w:val="none" w:sz="0" w:space="0" w:color="auto"/>
          </w:divBdr>
        </w:div>
        <w:div w:id="617418990">
          <w:marLeft w:val="640"/>
          <w:marRight w:val="0"/>
          <w:marTop w:val="0"/>
          <w:marBottom w:val="0"/>
          <w:divBdr>
            <w:top w:val="none" w:sz="0" w:space="0" w:color="auto"/>
            <w:left w:val="none" w:sz="0" w:space="0" w:color="auto"/>
            <w:bottom w:val="none" w:sz="0" w:space="0" w:color="auto"/>
            <w:right w:val="none" w:sz="0" w:space="0" w:color="auto"/>
          </w:divBdr>
        </w:div>
        <w:div w:id="229196028">
          <w:marLeft w:val="640"/>
          <w:marRight w:val="0"/>
          <w:marTop w:val="0"/>
          <w:marBottom w:val="0"/>
          <w:divBdr>
            <w:top w:val="none" w:sz="0" w:space="0" w:color="auto"/>
            <w:left w:val="none" w:sz="0" w:space="0" w:color="auto"/>
            <w:bottom w:val="none" w:sz="0" w:space="0" w:color="auto"/>
            <w:right w:val="none" w:sz="0" w:space="0" w:color="auto"/>
          </w:divBdr>
        </w:div>
        <w:div w:id="249123633">
          <w:marLeft w:val="640"/>
          <w:marRight w:val="0"/>
          <w:marTop w:val="0"/>
          <w:marBottom w:val="0"/>
          <w:divBdr>
            <w:top w:val="none" w:sz="0" w:space="0" w:color="auto"/>
            <w:left w:val="none" w:sz="0" w:space="0" w:color="auto"/>
            <w:bottom w:val="none" w:sz="0" w:space="0" w:color="auto"/>
            <w:right w:val="none" w:sz="0" w:space="0" w:color="auto"/>
          </w:divBdr>
        </w:div>
        <w:div w:id="518859568">
          <w:marLeft w:val="640"/>
          <w:marRight w:val="0"/>
          <w:marTop w:val="0"/>
          <w:marBottom w:val="0"/>
          <w:divBdr>
            <w:top w:val="none" w:sz="0" w:space="0" w:color="auto"/>
            <w:left w:val="none" w:sz="0" w:space="0" w:color="auto"/>
            <w:bottom w:val="none" w:sz="0" w:space="0" w:color="auto"/>
            <w:right w:val="none" w:sz="0" w:space="0" w:color="auto"/>
          </w:divBdr>
        </w:div>
        <w:div w:id="1937513950">
          <w:marLeft w:val="640"/>
          <w:marRight w:val="0"/>
          <w:marTop w:val="0"/>
          <w:marBottom w:val="0"/>
          <w:divBdr>
            <w:top w:val="none" w:sz="0" w:space="0" w:color="auto"/>
            <w:left w:val="none" w:sz="0" w:space="0" w:color="auto"/>
            <w:bottom w:val="none" w:sz="0" w:space="0" w:color="auto"/>
            <w:right w:val="none" w:sz="0" w:space="0" w:color="auto"/>
          </w:divBdr>
        </w:div>
        <w:div w:id="1680042442">
          <w:marLeft w:val="640"/>
          <w:marRight w:val="0"/>
          <w:marTop w:val="0"/>
          <w:marBottom w:val="0"/>
          <w:divBdr>
            <w:top w:val="none" w:sz="0" w:space="0" w:color="auto"/>
            <w:left w:val="none" w:sz="0" w:space="0" w:color="auto"/>
            <w:bottom w:val="none" w:sz="0" w:space="0" w:color="auto"/>
            <w:right w:val="none" w:sz="0" w:space="0" w:color="auto"/>
          </w:divBdr>
        </w:div>
        <w:div w:id="493297063">
          <w:marLeft w:val="640"/>
          <w:marRight w:val="0"/>
          <w:marTop w:val="0"/>
          <w:marBottom w:val="0"/>
          <w:divBdr>
            <w:top w:val="none" w:sz="0" w:space="0" w:color="auto"/>
            <w:left w:val="none" w:sz="0" w:space="0" w:color="auto"/>
            <w:bottom w:val="none" w:sz="0" w:space="0" w:color="auto"/>
            <w:right w:val="none" w:sz="0" w:space="0" w:color="auto"/>
          </w:divBdr>
        </w:div>
        <w:div w:id="682828424">
          <w:marLeft w:val="640"/>
          <w:marRight w:val="0"/>
          <w:marTop w:val="0"/>
          <w:marBottom w:val="0"/>
          <w:divBdr>
            <w:top w:val="none" w:sz="0" w:space="0" w:color="auto"/>
            <w:left w:val="none" w:sz="0" w:space="0" w:color="auto"/>
            <w:bottom w:val="none" w:sz="0" w:space="0" w:color="auto"/>
            <w:right w:val="none" w:sz="0" w:space="0" w:color="auto"/>
          </w:divBdr>
        </w:div>
        <w:div w:id="1580750776">
          <w:marLeft w:val="640"/>
          <w:marRight w:val="0"/>
          <w:marTop w:val="0"/>
          <w:marBottom w:val="0"/>
          <w:divBdr>
            <w:top w:val="none" w:sz="0" w:space="0" w:color="auto"/>
            <w:left w:val="none" w:sz="0" w:space="0" w:color="auto"/>
            <w:bottom w:val="none" w:sz="0" w:space="0" w:color="auto"/>
            <w:right w:val="none" w:sz="0" w:space="0" w:color="auto"/>
          </w:divBdr>
        </w:div>
        <w:div w:id="1091699023">
          <w:marLeft w:val="640"/>
          <w:marRight w:val="0"/>
          <w:marTop w:val="0"/>
          <w:marBottom w:val="0"/>
          <w:divBdr>
            <w:top w:val="none" w:sz="0" w:space="0" w:color="auto"/>
            <w:left w:val="none" w:sz="0" w:space="0" w:color="auto"/>
            <w:bottom w:val="none" w:sz="0" w:space="0" w:color="auto"/>
            <w:right w:val="none" w:sz="0" w:space="0" w:color="auto"/>
          </w:divBdr>
        </w:div>
        <w:div w:id="1005405597">
          <w:marLeft w:val="640"/>
          <w:marRight w:val="0"/>
          <w:marTop w:val="0"/>
          <w:marBottom w:val="0"/>
          <w:divBdr>
            <w:top w:val="none" w:sz="0" w:space="0" w:color="auto"/>
            <w:left w:val="none" w:sz="0" w:space="0" w:color="auto"/>
            <w:bottom w:val="none" w:sz="0" w:space="0" w:color="auto"/>
            <w:right w:val="none" w:sz="0" w:space="0" w:color="auto"/>
          </w:divBdr>
        </w:div>
        <w:div w:id="978611153">
          <w:marLeft w:val="640"/>
          <w:marRight w:val="0"/>
          <w:marTop w:val="0"/>
          <w:marBottom w:val="0"/>
          <w:divBdr>
            <w:top w:val="none" w:sz="0" w:space="0" w:color="auto"/>
            <w:left w:val="none" w:sz="0" w:space="0" w:color="auto"/>
            <w:bottom w:val="none" w:sz="0" w:space="0" w:color="auto"/>
            <w:right w:val="none" w:sz="0" w:space="0" w:color="auto"/>
          </w:divBdr>
        </w:div>
        <w:div w:id="1230655380">
          <w:marLeft w:val="640"/>
          <w:marRight w:val="0"/>
          <w:marTop w:val="0"/>
          <w:marBottom w:val="0"/>
          <w:divBdr>
            <w:top w:val="none" w:sz="0" w:space="0" w:color="auto"/>
            <w:left w:val="none" w:sz="0" w:space="0" w:color="auto"/>
            <w:bottom w:val="none" w:sz="0" w:space="0" w:color="auto"/>
            <w:right w:val="none" w:sz="0" w:space="0" w:color="auto"/>
          </w:divBdr>
        </w:div>
        <w:div w:id="2122139457">
          <w:marLeft w:val="640"/>
          <w:marRight w:val="0"/>
          <w:marTop w:val="0"/>
          <w:marBottom w:val="0"/>
          <w:divBdr>
            <w:top w:val="none" w:sz="0" w:space="0" w:color="auto"/>
            <w:left w:val="none" w:sz="0" w:space="0" w:color="auto"/>
            <w:bottom w:val="none" w:sz="0" w:space="0" w:color="auto"/>
            <w:right w:val="none" w:sz="0" w:space="0" w:color="auto"/>
          </w:divBdr>
        </w:div>
        <w:div w:id="425732076">
          <w:marLeft w:val="640"/>
          <w:marRight w:val="0"/>
          <w:marTop w:val="0"/>
          <w:marBottom w:val="0"/>
          <w:divBdr>
            <w:top w:val="none" w:sz="0" w:space="0" w:color="auto"/>
            <w:left w:val="none" w:sz="0" w:space="0" w:color="auto"/>
            <w:bottom w:val="none" w:sz="0" w:space="0" w:color="auto"/>
            <w:right w:val="none" w:sz="0" w:space="0" w:color="auto"/>
          </w:divBdr>
        </w:div>
        <w:div w:id="722561563">
          <w:marLeft w:val="640"/>
          <w:marRight w:val="0"/>
          <w:marTop w:val="0"/>
          <w:marBottom w:val="0"/>
          <w:divBdr>
            <w:top w:val="none" w:sz="0" w:space="0" w:color="auto"/>
            <w:left w:val="none" w:sz="0" w:space="0" w:color="auto"/>
            <w:bottom w:val="none" w:sz="0" w:space="0" w:color="auto"/>
            <w:right w:val="none" w:sz="0" w:space="0" w:color="auto"/>
          </w:divBdr>
        </w:div>
        <w:div w:id="1163854582">
          <w:marLeft w:val="640"/>
          <w:marRight w:val="0"/>
          <w:marTop w:val="0"/>
          <w:marBottom w:val="0"/>
          <w:divBdr>
            <w:top w:val="none" w:sz="0" w:space="0" w:color="auto"/>
            <w:left w:val="none" w:sz="0" w:space="0" w:color="auto"/>
            <w:bottom w:val="none" w:sz="0" w:space="0" w:color="auto"/>
            <w:right w:val="none" w:sz="0" w:space="0" w:color="auto"/>
          </w:divBdr>
        </w:div>
        <w:div w:id="289475962">
          <w:marLeft w:val="640"/>
          <w:marRight w:val="0"/>
          <w:marTop w:val="0"/>
          <w:marBottom w:val="0"/>
          <w:divBdr>
            <w:top w:val="none" w:sz="0" w:space="0" w:color="auto"/>
            <w:left w:val="none" w:sz="0" w:space="0" w:color="auto"/>
            <w:bottom w:val="none" w:sz="0" w:space="0" w:color="auto"/>
            <w:right w:val="none" w:sz="0" w:space="0" w:color="auto"/>
          </w:divBdr>
        </w:div>
        <w:div w:id="129521225">
          <w:marLeft w:val="640"/>
          <w:marRight w:val="0"/>
          <w:marTop w:val="0"/>
          <w:marBottom w:val="0"/>
          <w:divBdr>
            <w:top w:val="none" w:sz="0" w:space="0" w:color="auto"/>
            <w:left w:val="none" w:sz="0" w:space="0" w:color="auto"/>
            <w:bottom w:val="none" w:sz="0" w:space="0" w:color="auto"/>
            <w:right w:val="none" w:sz="0" w:space="0" w:color="auto"/>
          </w:divBdr>
        </w:div>
        <w:div w:id="1557816904">
          <w:marLeft w:val="640"/>
          <w:marRight w:val="0"/>
          <w:marTop w:val="0"/>
          <w:marBottom w:val="0"/>
          <w:divBdr>
            <w:top w:val="none" w:sz="0" w:space="0" w:color="auto"/>
            <w:left w:val="none" w:sz="0" w:space="0" w:color="auto"/>
            <w:bottom w:val="none" w:sz="0" w:space="0" w:color="auto"/>
            <w:right w:val="none" w:sz="0" w:space="0" w:color="auto"/>
          </w:divBdr>
        </w:div>
        <w:div w:id="32390658">
          <w:marLeft w:val="640"/>
          <w:marRight w:val="0"/>
          <w:marTop w:val="0"/>
          <w:marBottom w:val="0"/>
          <w:divBdr>
            <w:top w:val="none" w:sz="0" w:space="0" w:color="auto"/>
            <w:left w:val="none" w:sz="0" w:space="0" w:color="auto"/>
            <w:bottom w:val="none" w:sz="0" w:space="0" w:color="auto"/>
            <w:right w:val="none" w:sz="0" w:space="0" w:color="auto"/>
          </w:divBdr>
        </w:div>
        <w:div w:id="2147038559">
          <w:marLeft w:val="640"/>
          <w:marRight w:val="0"/>
          <w:marTop w:val="0"/>
          <w:marBottom w:val="0"/>
          <w:divBdr>
            <w:top w:val="none" w:sz="0" w:space="0" w:color="auto"/>
            <w:left w:val="none" w:sz="0" w:space="0" w:color="auto"/>
            <w:bottom w:val="none" w:sz="0" w:space="0" w:color="auto"/>
            <w:right w:val="none" w:sz="0" w:space="0" w:color="auto"/>
          </w:divBdr>
        </w:div>
        <w:div w:id="665015579">
          <w:marLeft w:val="640"/>
          <w:marRight w:val="0"/>
          <w:marTop w:val="0"/>
          <w:marBottom w:val="0"/>
          <w:divBdr>
            <w:top w:val="none" w:sz="0" w:space="0" w:color="auto"/>
            <w:left w:val="none" w:sz="0" w:space="0" w:color="auto"/>
            <w:bottom w:val="none" w:sz="0" w:space="0" w:color="auto"/>
            <w:right w:val="none" w:sz="0" w:space="0" w:color="auto"/>
          </w:divBdr>
        </w:div>
        <w:div w:id="437145899">
          <w:marLeft w:val="640"/>
          <w:marRight w:val="0"/>
          <w:marTop w:val="0"/>
          <w:marBottom w:val="0"/>
          <w:divBdr>
            <w:top w:val="none" w:sz="0" w:space="0" w:color="auto"/>
            <w:left w:val="none" w:sz="0" w:space="0" w:color="auto"/>
            <w:bottom w:val="none" w:sz="0" w:space="0" w:color="auto"/>
            <w:right w:val="none" w:sz="0" w:space="0" w:color="auto"/>
          </w:divBdr>
        </w:div>
        <w:div w:id="1874348204">
          <w:marLeft w:val="640"/>
          <w:marRight w:val="0"/>
          <w:marTop w:val="0"/>
          <w:marBottom w:val="0"/>
          <w:divBdr>
            <w:top w:val="none" w:sz="0" w:space="0" w:color="auto"/>
            <w:left w:val="none" w:sz="0" w:space="0" w:color="auto"/>
            <w:bottom w:val="none" w:sz="0" w:space="0" w:color="auto"/>
            <w:right w:val="none" w:sz="0" w:space="0" w:color="auto"/>
          </w:divBdr>
        </w:div>
        <w:div w:id="2126994418">
          <w:marLeft w:val="640"/>
          <w:marRight w:val="0"/>
          <w:marTop w:val="0"/>
          <w:marBottom w:val="0"/>
          <w:divBdr>
            <w:top w:val="none" w:sz="0" w:space="0" w:color="auto"/>
            <w:left w:val="none" w:sz="0" w:space="0" w:color="auto"/>
            <w:bottom w:val="none" w:sz="0" w:space="0" w:color="auto"/>
            <w:right w:val="none" w:sz="0" w:space="0" w:color="auto"/>
          </w:divBdr>
        </w:div>
        <w:div w:id="1958943705">
          <w:marLeft w:val="640"/>
          <w:marRight w:val="0"/>
          <w:marTop w:val="0"/>
          <w:marBottom w:val="0"/>
          <w:divBdr>
            <w:top w:val="none" w:sz="0" w:space="0" w:color="auto"/>
            <w:left w:val="none" w:sz="0" w:space="0" w:color="auto"/>
            <w:bottom w:val="none" w:sz="0" w:space="0" w:color="auto"/>
            <w:right w:val="none" w:sz="0" w:space="0" w:color="auto"/>
          </w:divBdr>
        </w:div>
        <w:div w:id="1386178490">
          <w:marLeft w:val="640"/>
          <w:marRight w:val="0"/>
          <w:marTop w:val="0"/>
          <w:marBottom w:val="0"/>
          <w:divBdr>
            <w:top w:val="none" w:sz="0" w:space="0" w:color="auto"/>
            <w:left w:val="none" w:sz="0" w:space="0" w:color="auto"/>
            <w:bottom w:val="none" w:sz="0" w:space="0" w:color="auto"/>
            <w:right w:val="none" w:sz="0" w:space="0" w:color="auto"/>
          </w:divBdr>
        </w:div>
        <w:div w:id="1755273549">
          <w:marLeft w:val="640"/>
          <w:marRight w:val="0"/>
          <w:marTop w:val="0"/>
          <w:marBottom w:val="0"/>
          <w:divBdr>
            <w:top w:val="none" w:sz="0" w:space="0" w:color="auto"/>
            <w:left w:val="none" w:sz="0" w:space="0" w:color="auto"/>
            <w:bottom w:val="none" w:sz="0" w:space="0" w:color="auto"/>
            <w:right w:val="none" w:sz="0" w:space="0" w:color="auto"/>
          </w:divBdr>
        </w:div>
        <w:div w:id="58526261">
          <w:marLeft w:val="640"/>
          <w:marRight w:val="0"/>
          <w:marTop w:val="0"/>
          <w:marBottom w:val="0"/>
          <w:divBdr>
            <w:top w:val="none" w:sz="0" w:space="0" w:color="auto"/>
            <w:left w:val="none" w:sz="0" w:space="0" w:color="auto"/>
            <w:bottom w:val="none" w:sz="0" w:space="0" w:color="auto"/>
            <w:right w:val="none" w:sz="0" w:space="0" w:color="auto"/>
          </w:divBdr>
        </w:div>
        <w:div w:id="604964222">
          <w:marLeft w:val="640"/>
          <w:marRight w:val="0"/>
          <w:marTop w:val="0"/>
          <w:marBottom w:val="0"/>
          <w:divBdr>
            <w:top w:val="none" w:sz="0" w:space="0" w:color="auto"/>
            <w:left w:val="none" w:sz="0" w:space="0" w:color="auto"/>
            <w:bottom w:val="none" w:sz="0" w:space="0" w:color="auto"/>
            <w:right w:val="none" w:sz="0" w:space="0" w:color="auto"/>
          </w:divBdr>
        </w:div>
      </w:divsChild>
    </w:div>
    <w:div w:id="745807559">
      <w:bodyDiv w:val="1"/>
      <w:marLeft w:val="0"/>
      <w:marRight w:val="0"/>
      <w:marTop w:val="0"/>
      <w:marBottom w:val="0"/>
      <w:divBdr>
        <w:top w:val="none" w:sz="0" w:space="0" w:color="auto"/>
        <w:left w:val="none" w:sz="0" w:space="0" w:color="auto"/>
        <w:bottom w:val="none" w:sz="0" w:space="0" w:color="auto"/>
        <w:right w:val="none" w:sz="0" w:space="0" w:color="auto"/>
      </w:divBdr>
      <w:divsChild>
        <w:div w:id="1248075787">
          <w:marLeft w:val="640"/>
          <w:marRight w:val="0"/>
          <w:marTop w:val="0"/>
          <w:marBottom w:val="0"/>
          <w:divBdr>
            <w:top w:val="none" w:sz="0" w:space="0" w:color="auto"/>
            <w:left w:val="none" w:sz="0" w:space="0" w:color="auto"/>
            <w:bottom w:val="none" w:sz="0" w:space="0" w:color="auto"/>
            <w:right w:val="none" w:sz="0" w:space="0" w:color="auto"/>
          </w:divBdr>
        </w:div>
        <w:div w:id="1786391018">
          <w:marLeft w:val="640"/>
          <w:marRight w:val="0"/>
          <w:marTop w:val="0"/>
          <w:marBottom w:val="0"/>
          <w:divBdr>
            <w:top w:val="none" w:sz="0" w:space="0" w:color="auto"/>
            <w:left w:val="none" w:sz="0" w:space="0" w:color="auto"/>
            <w:bottom w:val="none" w:sz="0" w:space="0" w:color="auto"/>
            <w:right w:val="none" w:sz="0" w:space="0" w:color="auto"/>
          </w:divBdr>
        </w:div>
        <w:div w:id="351419348">
          <w:marLeft w:val="640"/>
          <w:marRight w:val="0"/>
          <w:marTop w:val="0"/>
          <w:marBottom w:val="0"/>
          <w:divBdr>
            <w:top w:val="none" w:sz="0" w:space="0" w:color="auto"/>
            <w:left w:val="none" w:sz="0" w:space="0" w:color="auto"/>
            <w:bottom w:val="none" w:sz="0" w:space="0" w:color="auto"/>
            <w:right w:val="none" w:sz="0" w:space="0" w:color="auto"/>
          </w:divBdr>
        </w:div>
        <w:div w:id="1329013968">
          <w:marLeft w:val="640"/>
          <w:marRight w:val="0"/>
          <w:marTop w:val="0"/>
          <w:marBottom w:val="0"/>
          <w:divBdr>
            <w:top w:val="none" w:sz="0" w:space="0" w:color="auto"/>
            <w:left w:val="none" w:sz="0" w:space="0" w:color="auto"/>
            <w:bottom w:val="none" w:sz="0" w:space="0" w:color="auto"/>
            <w:right w:val="none" w:sz="0" w:space="0" w:color="auto"/>
          </w:divBdr>
        </w:div>
        <w:div w:id="1221020928">
          <w:marLeft w:val="640"/>
          <w:marRight w:val="0"/>
          <w:marTop w:val="0"/>
          <w:marBottom w:val="0"/>
          <w:divBdr>
            <w:top w:val="none" w:sz="0" w:space="0" w:color="auto"/>
            <w:left w:val="none" w:sz="0" w:space="0" w:color="auto"/>
            <w:bottom w:val="none" w:sz="0" w:space="0" w:color="auto"/>
            <w:right w:val="none" w:sz="0" w:space="0" w:color="auto"/>
          </w:divBdr>
        </w:div>
        <w:div w:id="579944981">
          <w:marLeft w:val="640"/>
          <w:marRight w:val="0"/>
          <w:marTop w:val="0"/>
          <w:marBottom w:val="0"/>
          <w:divBdr>
            <w:top w:val="none" w:sz="0" w:space="0" w:color="auto"/>
            <w:left w:val="none" w:sz="0" w:space="0" w:color="auto"/>
            <w:bottom w:val="none" w:sz="0" w:space="0" w:color="auto"/>
            <w:right w:val="none" w:sz="0" w:space="0" w:color="auto"/>
          </w:divBdr>
        </w:div>
        <w:div w:id="1057438005">
          <w:marLeft w:val="640"/>
          <w:marRight w:val="0"/>
          <w:marTop w:val="0"/>
          <w:marBottom w:val="0"/>
          <w:divBdr>
            <w:top w:val="none" w:sz="0" w:space="0" w:color="auto"/>
            <w:left w:val="none" w:sz="0" w:space="0" w:color="auto"/>
            <w:bottom w:val="none" w:sz="0" w:space="0" w:color="auto"/>
            <w:right w:val="none" w:sz="0" w:space="0" w:color="auto"/>
          </w:divBdr>
        </w:div>
        <w:div w:id="1325931404">
          <w:marLeft w:val="640"/>
          <w:marRight w:val="0"/>
          <w:marTop w:val="0"/>
          <w:marBottom w:val="0"/>
          <w:divBdr>
            <w:top w:val="none" w:sz="0" w:space="0" w:color="auto"/>
            <w:left w:val="none" w:sz="0" w:space="0" w:color="auto"/>
            <w:bottom w:val="none" w:sz="0" w:space="0" w:color="auto"/>
            <w:right w:val="none" w:sz="0" w:space="0" w:color="auto"/>
          </w:divBdr>
        </w:div>
        <w:div w:id="1624732724">
          <w:marLeft w:val="640"/>
          <w:marRight w:val="0"/>
          <w:marTop w:val="0"/>
          <w:marBottom w:val="0"/>
          <w:divBdr>
            <w:top w:val="none" w:sz="0" w:space="0" w:color="auto"/>
            <w:left w:val="none" w:sz="0" w:space="0" w:color="auto"/>
            <w:bottom w:val="none" w:sz="0" w:space="0" w:color="auto"/>
            <w:right w:val="none" w:sz="0" w:space="0" w:color="auto"/>
          </w:divBdr>
        </w:div>
        <w:div w:id="519707163">
          <w:marLeft w:val="640"/>
          <w:marRight w:val="0"/>
          <w:marTop w:val="0"/>
          <w:marBottom w:val="0"/>
          <w:divBdr>
            <w:top w:val="none" w:sz="0" w:space="0" w:color="auto"/>
            <w:left w:val="none" w:sz="0" w:space="0" w:color="auto"/>
            <w:bottom w:val="none" w:sz="0" w:space="0" w:color="auto"/>
            <w:right w:val="none" w:sz="0" w:space="0" w:color="auto"/>
          </w:divBdr>
        </w:div>
        <w:div w:id="232663881">
          <w:marLeft w:val="640"/>
          <w:marRight w:val="0"/>
          <w:marTop w:val="0"/>
          <w:marBottom w:val="0"/>
          <w:divBdr>
            <w:top w:val="none" w:sz="0" w:space="0" w:color="auto"/>
            <w:left w:val="none" w:sz="0" w:space="0" w:color="auto"/>
            <w:bottom w:val="none" w:sz="0" w:space="0" w:color="auto"/>
            <w:right w:val="none" w:sz="0" w:space="0" w:color="auto"/>
          </w:divBdr>
        </w:div>
        <w:div w:id="297565135">
          <w:marLeft w:val="640"/>
          <w:marRight w:val="0"/>
          <w:marTop w:val="0"/>
          <w:marBottom w:val="0"/>
          <w:divBdr>
            <w:top w:val="none" w:sz="0" w:space="0" w:color="auto"/>
            <w:left w:val="none" w:sz="0" w:space="0" w:color="auto"/>
            <w:bottom w:val="none" w:sz="0" w:space="0" w:color="auto"/>
            <w:right w:val="none" w:sz="0" w:space="0" w:color="auto"/>
          </w:divBdr>
        </w:div>
        <w:div w:id="1670868539">
          <w:marLeft w:val="640"/>
          <w:marRight w:val="0"/>
          <w:marTop w:val="0"/>
          <w:marBottom w:val="0"/>
          <w:divBdr>
            <w:top w:val="none" w:sz="0" w:space="0" w:color="auto"/>
            <w:left w:val="none" w:sz="0" w:space="0" w:color="auto"/>
            <w:bottom w:val="none" w:sz="0" w:space="0" w:color="auto"/>
            <w:right w:val="none" w:sz="0" w:space="0" w:color="auto"/>
          </w:divBdr>
        </w:div>
        <w:div w:id="127864270">
          <w:marLeft w:val="640"/>
          <w:marRight w:val="0"/>
          <w:marTop w:val="0"/>
          <w:marBottom w:val="0"/>
          <w:divBdr>
            <w:top w:val="none" w:sz="0" w:space="0" w:color="auto"/>
            <w:left w:val="none" w:sz="0" w:space="0" w:color="auto"/>
            <w:bottom w:val="none" w:sz="0" w:space="0" w:color="auto"/>
            <w:right w:val="none" w:sz="0" w:space="0" w:color="auto"/>
          </w:divBdr>
        </w:div>
        <w:div w:id="487132841">
          <w:marLeft w:val="640"/>
          <w:marRight w:val="0"/>
          <w:marTop w:val="0"/>
          <w:marBottom w:val="0"/>
          <w:divBdr>
            <w:top w:val="none" w:sz="0" w:space="0" w:color="auto"/>
            <w:left w:val="none" w:sz="0" w:space="0" w:color="auto"/>
            <w:bottom w:val="none" w:sz="0" w:space="0" w:color="auto"/>
            <w:right w:val="none" w:sz="0" w:space="0" w:color="auto"/>
          </w:divBdr>
        </w:div>
        <w:div w:id="1691450897">
          <w:marLeft w:val="640"/>
          <w:marRight w:val="0"/>
          <w:marTop w:val="0"/>
          <w:marBottom w:val="0"/>
          <w:divBdr>
            <w:top w:val="none" w:sz="0" w:space="0" w:color="auto"/>
            <w:left w:val="none" w:sz="0" w:space="0" w:color="auto"/>
            <w:bottom w:val="none" w:sz="0" w:space="0" w:color="auto"/>
            <w:right w:val="none" w:sz="0" w:space="0" w:color="auto"/>
          </w:divBdr>
        </w:div>
        <w:div w:id="1911888606">
          <w:marLeft w:val="640"/>
          <w:marRight w:val="0"/>
          <w:marTop w:val="0"/>
          <w:marBottom w:val="0"/>
          <w:divBdr>
            <w:top w:val="none" w:sz="0" w:space="0" w:color="auto"/>
            <w:left w:val="none" w:sz="0" w:space="0" w:color="auto"/>
            <w:bottom w:val="none" w:sz="0" w:space="0" w:color="auto"/>
            <w:right w:val="none" w:sz="0" w:space="0" w:color="auto"/>
          </w:divBdr>
        </w:div>
        <w:div w:id="963386531">
          <w:marLeft w:val="640"/>
          <w:marRight w:val="0"/>
          <w:marTop w:val="0"/>
          <w:marBottom w:val="0"/>
          <w:divBdr>
            <w:top w:val="none" w:sz="0" w:space="0" w:color="auto"/>
            <w:left w:val="none" w:sz="0" w:space="0" w:color="auto"/>
            <w:bottom w:val="none" w:sz="0" w:space="0" w:color="auto"/>
            <w:right w:val="none" w:sz="0" w:space="0" w:color="auto"/>
          </w:divBdr>
        </w:div>
        <w:div w:id="460684081">
          <w:marLeft w:val="640"/>
          <w:marRight w:val="0"/>
          <w:marTop w:val="0"/>
          <w:marBottom w:val="0"/>
          <w:divBdr>
            <w:top w:val="none" w:sz="0" w:space="0" w:color="auto"/>
            <w:left w:val="none" w:sz="0" w:space="0" w:color="auto"/>
            <w:bottom w:val="none" w:sz="0" w:space="0" w:color="auto"/>
            <w:right w:val="none" w:sz="0" w:space="0" w:color="auto"/>
          </w:divBdr>
        </w:div>
        <w:div w:id="1063724632">
          <w:marLeft w:val="640"/>
          <w:marRight w:val="0"/>
          <w:marTop w:val="0"/>
          <w:marBottom w:val="0"/>
          <w:divBdr>
            <w:top w:val="none" w:sz="0" w:space="0" w:color="auto"/>
            <w:left w:val="none" w:sz="0" w:space="0" w:color="auto"/>
            <w:bottom w:val="none" w:sz="0" w:space="0" w:color="auto"/>
            <w:right w:val="none" w:sz="0" w:space="0" w:color="auto"/>
          </w:divBdr>
        </w:div>
        <w:div w:id="33502389">
          <w:marLeft w:val="640"/>
          <w:marRight w:val="0"/>
          <w:marTop w:val="0"/>
          <w:marBottom w:val="0"/>
          <w:divBdr>
            <w:top w:val="none" w:sz="0" w:space="0" w:color="auto"/>
            <w:left w:val="none" w:sz="0" w:space="0" w:color="auto"/>
            <w:bottom w:val="none" w:sz="0" w:space="0" w:color="auto"/>
            <w:right w:val="none" w:sz="0" w:space="0" w:color="auto"/>
          </w:divBdr>
        </w:div>
        <w:div w:id="506137330">
          <w:marLeft w:val="640"/>
          <w:marRight w:val="0"/>
          <w:marTop w:val="0"/>
          <w:marBottom w:val="0"/>
          <w:divBdr>
            <w:top w:val="none" w:sz="0" w:space="0" w:color="auto"/>
            <w:left w:val="none" w:sz="0" w:space="0" w:color="auto"/>
            <w:bottom w:val="none" w:sz="0" w:space="0" w:color="auto"/>
            <w:right w:val="none" w:sz="0" w:space="0" w:color="auto"/>
          </w:divBdr>
        </w:div>
        <w:div w:id="1727876927">
          <w:marLeft w:val="640"/>
          <w:marRight w:val="0"/>
          <w:marTop w:val="0"/>
          <w:marBottom w:val="0"/>
          <w:divBdr>
            <w:top w:val="none" w:sz="0" w:space="0" w:color="auto"/>
            <w:left w:val="none" w:sz="0" w:space="0" w:color="auto"/>
            <w:bottom w:val="none" w:sz="0" w:space="0" w:color="auto"/>
            <w:right w:val="none" w:sz="0" w:space="0" w:color="auto"/>
          </w:divBdr>
        </w:div>
        <w:div w:id="1068383768">
          <w:marLeft w:val="640"/>
          <w:marRight w:val="0"/>
          <w:marTop w:val="0"/>
          <w:marBottom w:val="0"/>
          <w:divBdr>
            <w:top w:val="none" w:sz="0" w:space="0" w:color="auto"/>
            <w:left w:val="none" w:sz="0" w:space="0" w:color="auto"/>
            <w:bottom w:val="none" w:sz="0" w:space="0" w:color="auto"/>
            <w:right w:val="none" w:sz="0" w:space="0" w:color="auto"/>
          </w:divBdr>
        </w:div>
        <w:div w:id="748306771">
          <w:marLeft w:val="640"/>
          <w:marRight w:val="0"/>
          <w:marTop w:val="0"/>
          <w:marBottom w:val="0"/>
          <w:divBdr>
            <w:top w:val="none" w:sz="0" w:space="0" w:color="auto"/>
            <w:left w:val="none" w:sz="0" w:space="0" w:color="auto"/>
            <w:bottom w:val="none" w:sz="0" w:space="0" w:color="auto"/>
            <w:right w:val="none" w:sz="0" w:space="0" w:color="auto"/>
          </w:divBdr>
        </w:div>
        <w:div w:id="474030312">
          <w:marLeft w:val="640"/>
          <w:marRight w:val="0"/>
          <w:marTop w:val="0"/>
          <w:marBottom w:val="0"/>
          <w:divBdr>
            <w:top w:val="none" w:sz="0" w:space="0" w:color="auto"/>
            <w:left w:val="none" w:sz="0" w:space="0" w:color="auto"/>
            <w:bottom w:val="none" w:sz="0" w:space="0" w:color="auto"/>
            <w:right w:val="none" w:sz="0" w:space="0" w:color="auto"/>
          </w:divBdr>
        </w:div>
        <w:div w:id="1918632763">
          <w:marLeft w:val="640"/>
          <w:marRight w:val="0"/>
          <w:marTop w:val="0"/>
          <w:marBottom w:val="0"/>
          <w:divBdr>
            <w:top w:val="none" w:sz="0" w:space="0" w:color="auto"/>
            <w:left w:val="none" w:sz="0" w:space="0" w:color="auto"/>
            <w:bottom w:val="none" w:sz="0" w:space="0" w:color="auto"/>
            <w:right w:val="none" w:sz="0" w:space="0" w:color="auto"/>
          </w:divBdr>
        </w:div>
        <w:div w:id="1997487304">
          <w:marLeft w:val="640"/>
          <w:marRight w:val="0"/>
          <w:marTop w:val="0"/>
          <w:marBottom w:val="0"/>
          <w:divBdr>
            <w:top w:val="none" w:sz="0" w:space="0" w:color="auto"/>
            <w:left w:val="none" w:sz="0" w:space="0" w:color="auto"/>
            <w:bottom w:val="none" w:sz="0" w:space="0" w:color="auto"/>
            <w:right w:val="none" w:sz="0" w:space="0" w:color="auto"/>
          </w:divBdr>
        </w:div>
        <w:div w:id="1840846595">
          <w:marLeft w:val="640"/>
          <w:marRight w:val="0"/>
          <w:marTop w:val="0"/>
          <w:marBottom w:val="0"/>
          <w:divBdr>
            <w:top w:val="none" w:sz="0" w:space="0" w:color="auto"/>
            <w:left w:val="none" w:sz="0" w:space="0" w:color="auto"/>
            <w:bottom w:val="none" w:sz="0" w:space="0" w:color="auto"/>
            <w:right w:val="none" w:sz="0" w:space="0" w:color="auto"/>
          </w:divBdr>
        </w:div>
        <w:div w:id="1836722092">
          <w:marLeft w:val="640"/>
          <w:marRight w:val="0"/>
          <w:marTop w:val="0"/>
          <w:marBottom w:val="0"/>
          <w:divBdr>
            <w:top w:val="none" w:sz="0" w:space="0" w:color="auto"/>
            <w:left w:val="none" w:sz="0" w:space="0" w:color="auto"/>
            <w:bottom w:val="none" w:sz="0" w:space="0" w:color="auto"/>
            <w:right w:val="none" w:sz="0" w:space="0" w:color="auto"/>
          </w:divBdr>
        </w:div>
        <w:div w:id="87972204">
          <w:marLeft w:val="640"/>
          <w:marRight w:val="0"/>
          <w:marTop w:val="0"/>
          <w:marBottom w:val="0"/>
          <w:divBdr>
            <w:top w:val="none" w:sz="0" w:space="0" w:color="auto"/>
            <w:left w:val="none" w:sz="0" w:space="0" w:color="auto"/>
            <w:bottom w:val="none" w:sz="0" w:space="0" w:color="auto"/>
            <w:right w:val="none" w:sz="0" w:space="0" w:color="auto"/>
          </w:divBdr>
        </w:div>
        <w:div w:id="510880193">
          <w:marLeft w:val="640"/>
          <w:marRight w:val="0"/>
          <w:marTop w:val="0"/>
          <w:marBottom w:val="0"/>
          <w:divBdr>
            <w:top w:val="none" w:sz="0" w:space="0" w:color="auto"/>
            <w:left w:val="none" w:sz="0" w:space="0" w:color="auto"/>
            <w:bottom w:val="none" w:sz="0" w:space="0" w:color="auto"/>
            <w:right w:val="none" w:sz="0" w:space="0" w:color="auto"/>
          </w:divBdr>
        </w:div>
        <w:div w:id="872612836">
          <w:marLeft w:val="640"/>
          <w:marRight w:val="0"/>
          <w:marTop w:val="0"/>
          <w:marBottom w:val="0"/>
          <w:divBdr>
            <w:top w:val="none" w:sz="0" w:space="0" w:color="auto"/>
            <w:left w:val="none" w:sz="0" w:space="0" w:color="auto"/>
            <w:bottom w:val="none" w:sz="0" w:space="0" w:color="auto"/>
            <w:right w:val="none" w:sz="0" w:space="0" w:color="auto"/>
          </w:divBdr>
        </w:div>
        <w:div w:id="1101140904">
          <w:marLeft w:val="640"/>
          <w:marRight w:val="0"/>
          <w:marTop w:val="0"/>
          <w:marBottom w:val="0"/>
          <w:divBdr>
            <w:top w:val="none" w:sz="0" w:space="0" w:color="auto"/>
            <w:left w:val="none" w:sz="0" w:space="0" w:color="auto"/>
            <w:bottom w:val="none" w:sz="0" w:space="0" w:color="auto"/>
            <w:right w:val="none" w:sz="0" w:space="0" w:color="auto"/>
          </w:divBdr>
        </w:div>
        <w:div w:id="304942245">
          <w:marLeft w:val="640"/>
          <w:marRight w:val="0"/>
          <w:marTop w:val="0"/>
          <w:marBottom w:val="0"/>
          <w:divBdr>
            <w:top w:val="none" w:sz="0" w:space="0" w:color="auto"/>
            <w:left w:val="none" w:sz="0" w:space="0" w:color="auto"/>
            <w:bottom w:val="none" w:sz="0" w:space="0" w:color="auto"/>
            <w:right w:val="none" w:sz="0" w:space="0" w:color="auto"/>
          </w:divBdr>
        </w:div>
        <w:div w:id="579022295">
          <w:marLeft w:val="640"/>
          <w:marRight w:val="0"/>
          <w:marTop w:val="0"/>
          <w:marBottom w:val="0"/>
          <w:divBdr>
            <w:top w:val="none" w:sz="0" w:space="0" w:color="auto"/>
            <w:left w:val="none" w:sz="0" w:space="0" w:color="auto"/>
            <w:bottom w:val="none" w:sz="0" w:space="0" w:color="auto"/>
            <w:right w:val="none" w:sz="0" w:space="0" w:color="auto"/>
          </w:divBdr>
        </w:div>
        <w:div w:id="794713448">
          <w:marLeft w:val="640"/>
          <w:marRight w:val="0"/>
          <w:marTop w:val="0"/>
          <w:marBottom w:val="0"/>
          <w:divBdr>
            <w:top w:val="none" w:sz="0" w:space="0" w:color="auto"/>
            <w:left w:val="none" w:sz="0" w:space="0" w:color="auto"/>
            <w:bottom w:val="none" w:sz="0" w:space="0" w:color="auto"/>
            <w:right w:val="none" w:sz="0" w:space="0" w:color="auto"/>
          </w:divBdr>
        </w:div>
        <w:div w:id="353776816">
          <w:marLeft w:val="640"/>
          <w:marRight w:val="0"/>
          <w:marTop w:val="0"/>
          <w:marBottom w:val="0"/>
          <w:divBdr>
            <w:top w:val="none" w:sz="0" w:space="0" w:color="auto"/>
            <w:left w:val="none" w:sz="0" w:space="0" w:color="auto"/>
            <w:bottom w:val="none" w:sz="0" w:space="0" w:color="auto"/>
            <w:right w:val="none" w:sz="0" w:space="0" w:color="auto"/>
          </w:divBdr>
        </w:div>
        <w:div w:id="1648244441">
          <w:marLeft w:val="640"/>
          <w:marRight w:val="0"/>
          <w:marTop w:val="0"/>
          <w:marBottom w:val="0"/>
          <w:divBdr>
            <w:top w:val="none" w:sz="0" w:space="0" w:color="auto"/>
            <w:left w:val="none" w:sz="0" w:space="0" w:color="auto"/>
            <w:bottom w:val="none" w:sz="0" w:space="0" w:color="auto"/>
            <w:right w:val="none" w:sz="0" w:space="0" w:color="auto"/>
          </w:divBdr>
        </w:div>
        <w:div w:id="955795534">
          <w:marLeft w:val="640"/>
          <w:marRight w:val="0"/>
          <w:marTop w:val="0"/>
          <w:marBottom w:val="0"/>
          <w:divBdr>
            <w:top w:val="none" w:sz="0" w:space="0" w:color="auto"/>
            <w:left w:val="none" w:sz="0" w:space="0" w:color="auto"/>
            <w:bottom w:val="none" w:sz="0" w:space="0" w:color="auto"/>
            <w:right w:val="none" w:sz="0" w:space="0" w:color="auto"/>
          </w:divBdr>
        </w:div>
        <w:div w:id="2079401020">
          <w:marLeft w:val="640"/>
          <w:marRight w:val="0"/>
          <w:marTop w:val="0"/>
          <w:marBottom w:val="0"/>
          <w:divBdr>
            <w:top w:val="none" w:sz="0" w:space="0" w:color="auto"/>
            <w:left w:val="none" w:sz="0" w:space="0" w:color="auto"/>
            <w:bottom w:val="none" w:sz="0" w:space="0" w:color="auto"/>
            <w:right w:val="none" w:sz="0" w:space="0" w:color="auto"/>
          </w:divBdr>
        </w:div>
        <w:div w:id="723598340">
          <w:marLeft w:val="640"/>
          <w:marRight w:val="0"/>
          <w:marTop w:val="0"/>
          <w:marBottom w:val="0"/>
          <w:divBdr>
            <w:top w:val="none" w:sz="0" w:space="0" w:color="auto"/>
            <w:left w:val="none" w:sz="0" w:space="0" w:color="auto"/>
            <w:bottom w:val="none" w:sz="0" w:space="0" w:color="auto"/>
            <w:right w:val="none" w:sz="0" w:space="0" w:color="auto"/>
          </w:divBdr>
        </w:div>
        <w:div w:id="2047756190">
          <w:marLeft w:val="640"/>
          <w:marRight w:val="0"/>
          <w:marTop w:val="0"/>
          <w:marBottom w:val="0"/>
          <w:divBdr>
            <w:top w:val="none" w:sz="0" w:space="0" w:color="auto"/>
            <w:left w:val="none" w:sz="0" w:space="0" w:color="auto"/>
            <w:bottom w:val="none" w:sz="0" w:space="0" w:color="auto"/>
            <w:right w:val="none" w:sz="0" w:space="0" w:color="auto"/>
          </w:divBdr>
        </w:div>
        <w:div w:id="670642573">
          <w:marLeft w:val="640"/>
          <w:marRight w:val="0"/>
          <w:marTop w:val="0"/>
          <w:marBottom w:val="0"/>
          <w:divBdr>
            <w:top w:val="none" w:sz="0" w:space="0" w:color="auto"/>
            <w:left w:val="none" w:sz="0" w:space="0" w:color="auto"/>
            <w:bottom w:val="none" w:sz="0" w:space="0" w:color="auto"/>
            <w:right w:val="none" w:sz="0" w:space="0" w:color="auto"/>
          </w:divBdr>
        </w:div>
        <w:div w:id="166403308">
          <w:marLeft w:val="640"/>
          <w:marRight w:val="0"/>
          <w:marTop w:val="0"/>
          <w:marBottom w:val="0"/>
          <w:divBdr>
            <w:top w:val="none" w:sz="0" w:space="0" w:color="auto"/>
            <w:left w:val="none" w:sz="0" w:space="0" w:color="auto"/>
            <w:bottom w:val="none" w:sz="0" w:space="0" w:color="auto"/>
            <w:right w:val="none" w:sz="0" w:space="0" w:color="auto"/>
          </w:divBdr>
        </w:div>
        <w:div w:id="183523495">
          <w:marLeft w:val="640"/>
          <w:marRight w:val="0"/>
          <w:marTop w:val="0"/>
          <w:marBottom w:val="0"/>
          <w:divBdr>
            <w:top w:val="none" w:sz="0" w:space="0" w:color="auto"/>
            <w:left w:val="none" w:sz="0" w:space="0" w:color="auto"/>
            <w:bottom w:val="none" w:sz="0" w:space="0" w:color="auto"/>
            <w:right w:val="none" w:sz="0" w:space="0" w:color="auto"/>
          </w:divBdr>
        </w:div>
        <w:div w:id="679619451">
          <w:marLeft w:val="640"/>
          <w:marRight w:val="0"/>
          <w:marTop w:val="0"/>
          <w:marBottom w:val="0"/>
          <w:divBdr>
            <w:top w:val="none" w:sz="0" w:space="0" w:color="auto"/>
            <w:left w:val="none" w:sz="0" w:space="0" w:color="auto"/>
            <w:bottom w:val="none" w:sz="0" w:space="0" w:color="auto"/>
            <w:right w:val="none" w:sz="0" w:space="0" w:color="auto"/>
          </w:divBdr>
        </w:div>
        <w:div w:id="458567584">
          <w:marLeft w:val="640"/>
          <w:marRight w:val="0"/>
          <w:marTop w:val="0"/>
          <w:marBottom w:val="0"/>
          <w:divBdr>
            <w:top w:val="none" w:sz="0" w:space="0" w:color="auto"/>
            <w:left w:val="none" w:sz="0" w:space="0" w:color="auto"/>
            <w:bottom w:val="none" w:sz="0" w:space="0" w:color="auto"/>
            <w:right w:val="none" w:sz="0" w:space="0" w:color="auto"/>
          </w:divBdr>
        </w:div>
      </w:divsChild>
    </w:div>
    <w:div w:id="746268815">
      <w:bodyDiv w:val="1"/>
      <w:marLeft w:val="0"/>
      <w:marRight w:val="0"/>
      <w:marTop w:val="0"/>
      <w:marBottom w:val="0"/>
      <w:divBdr>
        <w:top w:val="none" w:sz="0" w:space="0" w:color="auto"/>
        <w:left w:val="none" w:sz="0" w:space="0" w:color="auto"/>
        <w:bottom w:val="none" w:sz="0" w:space="0" w:color="auto"/>
        <w:right w:val="none" w:sz="0" w:space="0" w:color="auto"/>
      </w:divBdr>
      <w:divsChild>
        <w:div w:id="1806777953">
          <w:marLeft w:val="640"/>
          <w:marRight w:val="0"/>
          <w:marTop w:val="0"/>
          <w:marBottom w:val="0"/>
          <w:divBdr>
            <w:top w:val="none" w:sz="0" w:space="0" w:color="auto"/>
            <w:left w:val="none" w:sz="0" w:space="0" w:color="auto"/>
            <w:bottom w:val="none" w:sz="0" w:space="0" w:color="auto"/>
            <w:right w:val="none" w:sz="0" w:space="0" w:color="auto"/>
          </w:divBdr>
        </w:div>
        <w:div w:id="803617275">
          <w:marLeft w:val="640"/>
          <w:marRight w:val="0"/>
          <w:marTop w:val="0"/>
          <w:marBottom w:val="0"/>
          <w:divBdr>
            <w:top w:val="none" w:sz="0" w:space="0" w:color="auto"/>
            <w:left w:val="none" w:sz="0" w:space="0" w:color="auto"/>
            <w:bottom w:val="none" w:sz="0" w:space="0" w:color="auto"/>
            <w:right w:val="none" w:sz="0" w:space="0" w:color="auto"/>
          </w:divBdr>
        </w:div>
        <w:div w:id="1779136113">
          <w:marLeft w:val="640"/>
          <w:marRight w:val="0"/>
          <w:marTop w:val="0"/>
          <w:marBottom w:val="0"/>
          <w:divBdr>
            <w:top w:val="none" w:sz="0" w:space="0" w:color="auto"/>
            <w:left w:val="none" w:sz="0" w:space="0" w:color="auto"/>
            <w:bottom w:val="none" w:sz="0" w:space="0" w:color="auto"/>
            <w:right w:val="none" w:sz="0" w:space="0" w:color="auto"/>
          </w:divBdr>
        </w:div>
        <w:div w:id="1707095351">
          <w:marLeft w:val="640"/>
          <w:marRight w:val="0"/>
          <w:marTop w:val="0"/>
          <w:marBottom w:val="0"/>
          <w:divBdr>
            <w:top w:val="none" w:sz="0" w:space="0" w:color="auto"/>
            <w:left w:val="none" w:sz="0" w:space="0" w:color="auto"/>
            <w:bottom w:val="none" w:sz="0" w:space="0" w:color="auto"/>
            <w:right w:val="none" w:sz="0" w:space="0" w:color="auto"/>
          </w:divBdr>
        </w:div>
        <w:div w:id="642006469">
          <w:marLeft w:val="640"/>
          <w:marRight w:val="0"/>
          <w:marTop w:val="0"/>
          <w:marBottom w:val="0"/>
          <w:divBdr>
            <w:top w:val="none" w:sz="0" w:space="0" w:color="auto"/>
            <w:left w:val="none" w:sz="0" w:space="0" w:color="auto"/>
            <w:bottom w:val="none" w:sz="0" w:space="0" w:color="auto"/>
            <w:right w:val="none" w:sz="0" w:space="0" w:color="auto"/>
          </w:divBdr>
        </w:div>
        <w:div w:id="945580795">
          <w:marLeft w:val="640"/>
          <w:marRight w:val="0"/>
          <w:marTop w:val="0"/>
          <w:marBottom w:val="0"/>
          <w:divBdr>
            <w:top w:val="none" w:sz="0" w:space="0" w:color="auto"/>
            <w:left w:val="none" w:sz="0" w:space="0" w:color="auto"/>
            <w:bottom w:val="none" w:sz="0" w:space="0" w:color="auto"/>
            <w:right w:val="none" w:sz="0" w:space="0" w:color="auto"/>
          </w:divBdr>
        </w:div>
        <w:div w:id="1036660709">
          <w:marLeft w:val="640"/>
          <w:marRight w:val="0"/>
          <w:marTop w:val="0"/>
          <w:marBottom w:val="0"/>
          <w:divBdr>
            <w:top w:val="none" w:sz="0" w:space="0" w:color="auto"/>
            <w:left w:val="none" w:sz="0" w:space="0" w:color="auto"/>
            <w:bottom w:val="none" w:sz="0" w:space="0" w:color="auto"/>
            <w:right w:val="none" w:sz="0" w:space="0" w:color="auto"/>
          </w:divBdr>
        </w:div>
        <w:div w:id="52775044">
          <w:marLeft w:val="640"/>
          <w:marRight w:val="0"/>
          <w:marTop w:val="0"/>
          <w:marBottom w:val="0"/>
          <w:divBdr>
            <w:top w:val="none" w:sz="0" w:space="0" w:color="auto"/>
            <w:left w:val="none" w:sz="0" w:space="0" w:color="auto"/>
            <w:bottom w:val="none" w:sz="0" w:space="0" w:color="auto"/>
            <w:right w:val="none" w:sz="0" w:space="0" w:color="auto"/>
          </w:divBdr>
        </w:div>
        <w:div w:id="488715338">
          <w:marLeft w:val="640"/>
          <w:marRight w:val="0"/>
          <w:marTop w:val="0"/>
          <w:marBottom w:val="0"/>
          <w:divBdr>
            <w:top w:val="none" w:sz="0" w:space="0" w:color="auto"/>
            <w:left w:val="none" w:sz="0" w:space="0" w:color="auto"/>
            <w:bottom w:val="none" w:sz="0" w:space="0" w:color="auto"/>
            <w:right w:val="none" w:sz="0" w:space="0" w:color="auto"/>
          </w:divBdr>
        </w:div>
        <w:div w:id="431359954">
          <w:marLeft w:val="640"/>
          <w:marRight w:val="0"/>
          <w:marTop w:val="0"/>
          <w:marBottom w:val="0"/>
          <w:divBdr>
            <w:top w:val="none" w:sz="0" w:space="0" w:color="auto"/>
            <w:left w:val="none" w:sz="0" w:space="0" w:color="auto"/>
            <w:bottom w:val="none" w:sz="0" w:space="0" w:color="auto"/>
            <w:right w:val="none" w:sz="0" w:space="0" w:color="auto"/>
          </w:divBdr>
        </w:div>
        <w:div w:id="529104687">
          <w:marLeft w:val="640"/>
          <w:marRight w:val="0"/>
          <w:marTop w:val="0"/>
          <w:marBottom w:val="0"/>
          <w:divBdr>
            <w:top w:val="none" w:sz="0" w:space="0" w:color="auto"/>
            <w:left w:val="none" w:sz="0" w:space="0" w:color="auto"/>
            <w:bottom w:val="none" w:sz="0" w:space="0" w:color="auto"/>
            <w:right w:val="none" w:sz="0" w:space="0" w:color="auto"/>
          </w:divBdr>
        </w:div>
        <w:div w:id="1430925756">
          <w:marLeft w:val="640"/>
          <w:marRight w:val="0"/>
          <w:marTop w:val="0"/>
          <w:marBottom w:val="0"/>
          <w:divBdr>
            <w:top w:val="none" w:sz="0" w:space="0" w:color="auto"/>
            <w:left w:val="none" w:sz="0" w:space="0" w:color="auto"/>
            <w:bottom w:val="none" w:sz="0" w:space="0" w:color="auto"/>
            <w:right w:val="none" w:sz="0" w:space="0" w:color="auto"/>
          </w:divBdr>
        </w:div>
        <w:div w:id="488062113">
          <w:marLeft w:val="640"/>
          <w:marRight w:val="0"/>
          <w:marTop w:val="0"/>
          <w:marBottom w:val="0"/>
          <w:divBdr>
            <w:top w:val="none" w:sz="0" w:space="0" w:color="auto"/>
            <w:left w:val="none" w:sz="0" w:space="0" w:color="auto"/>
            <w:bottom w:val="none" w:sz="0" w:space="0" w:color="auto"/>
            <w:right w:val="none" w:sz="0" w:space="0" w:color="auto"/>
          </w:divBdr>
        </w:div>
        <w:div w:id="120465434">
          <w:marLeft w:val="640"/>
          <w:marRight w:val="0"/>
          <w:marTop w:val="0"/>
          <w:marBottom w:val="0"/>
          <w:divBdr>
            <w:top w:val="none" w:sz="0" w:space="0" w:color="auto"/>
            <w:left w:val="none" w:sz="0" w:space="0" w:color="auto"/>
            <w:bottom w:val="none" w:sz="0" w:space="0" w:color="auto"/>
            <w:right w:val="none" w:sz="0" w:space="0" w:color="auto"/>
          </w:divBdr>
        </w:div>
        <w:div w:id="2102951277">
          <w:marLeft w:val="640"/>
          <w:marRight w:val="0"/>
          <w:marTop w:val="0"/>
          <w:marBottom w:val="0"/>
          <w:divBdr>
            <w:top w:val="none" w:sz="0" w:space="0" w:color="auto"/>
            <w:left w:val="none" w:sz="0" w:space="0" w:color="auto"/>
            <w:bottom w:val="none" w:sz="0" w:space="0" w:color="auto"/>
            <w:right w:val="none" w:sz="0" w:space="0" w:color="auto"/>
          </w:divBdr>
        </w:div>
        <w:div w:id="1762605477">
          <w:marLeft w:val="640"/>
          <w:marRight w:val="0"/>
          <w:marTop w:val="0"/>
          <w:marBottom w:val="0"/>
          <w:divBdr>
            <w:top w:val="none" w:sz="0" w:space="0" w:color="auto"/>
            <w:left w:val="none" w:sz="0" w:space="0" w:color="auto"/>
            <w:bottom w:val="none" w:sz="0" w:space="0" w:color="auto"/>
            <w:right w:val="none" w:sz="0" w:space="0" w:color="auto"/>
          </w:divBdr>
        </w:div>
        <w:div w:id="132646844">
          <w:marLeft w:val="640"/>
          <w:marRight w:val="0"/>
          <w:marTop w:val="0"/>
          <w:marBottom w:val="0"/>
          <w:divBdr>
            <w:top w:val="none" w:sz="0" w:space="0" w:color="auto"/>
            <w:left w:val="none" w:sz="0" w:space="0" w:color="auto"/>
            <w:bottom w:val="none" w:sz="0" w:space="0" w:color="auto"/>
            <w:right w:val="none" w:sz="0" w:space="0" w:color="auto"/>
          </w:divBdr>
        </w:div>
        <w:div w:id="800150825">
          <w:marLeft w:val="640"/>
          <w:marRight w:val="0"/>
          <w:marTop w:val="0"/>
          <w:marBottom w:val="0"/>
          <w:divBdr>
            <w:top w:val="none" w:sz="0" w:space="0" w:color="auto"/>
            <w:left w:val="none" w:sz="0" w:space="0" w:color="auto"/>
            <w:bottom w:val="none" w:sz="0" w:space="0" w:color="auto"/>
            <w:right w:val="none" w:sz="0" w:space="0" w:color="auto"/>
          </w:divBdr>
        </w:div>
        <w:div w:id="579873816">
          <w:marLeft w:val="640"/>
          <w:marRight w:val="0"/>
          <w:marTop w:val="0"/>
          <w:marBottom w:val="0"/>
          <w:divBdr>
            <w:top w:val="none" w:sz="0" w:space="0" w:color="auto"/>
            <w:left w:val="none" w:sz="0" w:space="0" w:color="auto"/>
            <w:bottom w:val="none" w:sz="0" w:space="0" w:color="auto"/>
            <w:right w:val="none" w:sz="0" w:space="0" w:color="auto"/>
          </w:divBdr>
        </w:div>
        <w:div w:id="874276031">
          <w:marLeft w:val="640"/>
          <w:marRight w:val="0"/>
          <w:marTop w:val="0"/>
          <w:marBottom w:val="0"/>
          <w:divBdr>
            <w:top w:val="none" w:sz="0" w:space="0" w:color="auto"/>
            <w:left w:val="none" w:sz="0" w:space="0" w:color="auto"/>
            <w:bottom w:val="none" w:sz="0" w:space="0" w:color="auto"/>
            <w:right w:val="none" w:sz="0" w:space="0" w:color="auto"/>
          </w:divBdr>
        </w:div>
        <w:div w:id="299464283">
          <w:marLeft w:val="640"/>
          <w:marRight w:val="0"/>
          <w:marTop w:val="0"/>
          <w:marBottom w:val="0"/>
          <w:divBdr>
            <w:top w:val="none" w:sz="0" w:space="0" w:color="auto"/>
            <w:left w:val="none" w:sz="0" w:space="0" w:color="auto"/>
            <w:bottom w:val="none" w:sz="0" w:space="0" w:color="auto"/>
            <w:right w:val="none" w:sz="0" w:space="0" w:color="auto"/>
          </w:divBdr>
        </w:div>
        <w:div w:id="521823120">
          <w:marLeft w:val="640"/>
          <w:marRight w:val="0"/>
          <w:marTop w:val="0"/>
          <w:marBottom w:val="0"/>
          <w:divBdr>
            <w:top w:val="none" w:sz="0" w:space="0" w:color="auto"/>
            <w:left w:val="none" w:sz="0" w:space="0" w:color="auto"/>
            <w:bottom w:val="none" w:sz="0" w:space="0" w:color="auto"/>
            <w:right w:val="none" w:sz="0" w:space="0" w:color="auto"/>
          </w:divBdr>
        </w:div>
        <w:div w:id="600339033">
          <w:marLeft w:val="640"/>
          <w:marRight w:val="0"/>
          <w:marTop w:val="0"/>
          <w:marBottom w:val="0"/>
          <w:divBdr>
            <w:top w:val="none" w:sz="0" w:space="0" w:color="auto"/>
            <w:left w:val="none" w:sz="0" w:space="0" w:color="auto"/>
            <w:bottom w:val="none" w:sz="0" w:space="0" w:color="auto"/>
            <w:right w:val="none" w:sz="0" w:space="0" w:color="auto"/>
          </w:divBdr>
        </w:div>
        <w:div w:id="1750154094">
          <w:marLeft w:val="640"/>
          <w:marRight w:val="0"/>
          <w:marTop w:val="0"/>
          <w:marBottom w:val="0"/>
          <w:divBdr>
            <w:top w:val="none" w:sz="0" w:space="0" w:color="auto"/>
            <w:left w:val="none" w:sz="0" w:space="0" w:color="auto"/>
            <w:bottom w:val="none" w:sz="0" w:space="0" w:color="auto"/>
            <w:right w:val="none" w:sz="0" w:space="0" w:color="auto"/>
          </w:divBdr>
        </w:div>
        <w:div w:id="2142072870">
          <w:marLeft w:val="640"/>
          <w:marRight w:val="0"/>
          <w:marTop w:val="0"/>
          <w:marBottom w:val="0"/>
          <w:divBdr>
            <w:top w:val="none" w:sz="0" w:space="0" w:color="auto"/>
            <w:left w:val="none" w:sz="0" w:space="0" w:color="auto"/>
            <w:bottom w:val="none" w:sz="0" w:space="0" w:color="auto"/>
            <w:right w:val="none" w:sz="0" w:space="0" w:color="auto"/>
          </w:divBdr>
        </w:div>
        <w:div w:id="67382321">
          <w:marLeft w:val="640"/>
          <w:marRight w:val="0"/>
          <w:marTop w:val="0"/>
          <w:marBottom w:val="0"/>
          <w:divBdr>
            <w:top w:val="none" w:sz="0" w:space="0" w:color="auto"/>
            <w:left w:val="none" w:sz="0" w:space="0" w:color="auto"/>
            <w:bottom w:val="none" w:sz="0" w:space="0" w:color="auto"/>
            <w:right w:val="none" w:sz="0" w:space="0" w:color="auto"/>
          </w:divBdr>
        </w:div>
        <w:div w:id="1504397517">
          <w:marLeft w:val="640"/>
          <w:marRight w:val="0"/>
          <w:marTop w:val="0"/>
          <w:marBottom w:val="0"/>
          <w:divBdr>
            <w:top w:val="none" w:sz="0" w:space="0" w:color="auto"/>
            <w:left w:val="none" w:sz="0" w:space="0" w:color="auto"/>
            <w:bottom w:val="none" w:sz="0" w:space="0" w:color="auto"/>
            <w:right w:val="none" w:sz="0" w:space="0" w:color="auto"/>
          </w:divBdr>
        </w:div>
        <w:div w:id="2080445410">
          <w:marLeft w:val="640"/>
          <w:marRight w:val="0"/>
          <w:marTop w:val="0"/>
          <w:marBottom w:val="0"/>
          <w:divBdr>
            <w:top w:val="none" w:sz="0" w:space="0" w:color="auto"/>
            <w:left w:val="none" w:sz="0" w:space="0" w:color="auto"/>
            <w:bottom w:val="none" w:sz="0" w:space="0" w:color="auto"/>
            <w:right w:val="none" w:sz="0" w:space="0" w:color="auto"/>
          </w:divBdr>
        </w:div>
        <w:div w:id="1465150318">
          <w:marLeft w:val="640"/>
          <w:marRight w:val="0"/>
          <w:marTop w:val="0"/>
          <w:marBottom w:val="0"/>
          <w:divBdr>
            <w:top w:val="none" w:sz="0" w:space="0" w:color="auto"/>
            <w:left w:val="none" w:sz="0" w:space="0" w:color="auto"/>
            <w:bottom w:val="none" w:sz="0" w:space="0" w:color="auto"/>
            <w:right w:val="none" w:sz="0" w:space="0" w:color="auto"/>
          </w:divBdr>
        </w:div>
        <w:div w:id="152721974">
          <w:marLeft w:val="640"/>
          <w:marRight w:val="0"/>
          <w:marTop w:val="0"/>
          <w:marBottom w:val="0"/>
          <w:divBdr>
            <w:top w:val="none" w:sz="0" w:space="0" w:color="auto"/>
            <w:left w:val="none" w:sz="0" w:space="0" w:color="auto"/>
            <w:bottom w:val="none" w:sz="0" w:space="0" w:color="auto"/>
            <w:right w:val="none" w:sz="0" w:space="0" w:color="auto"/>
          </w:divBdr>
        </w:div>
        <w:div w:id="1522864175">
          <w:marLeft w:val="640"/>
          <w:marRight w:val="0"/>
          <w:marTop w:val="0"/>
          <w:marBottom w:val="0"/>
          <w:divBdr>
            <w:top w:val="none" w:sz="0" w:space="0" w:color="auto"/>
            <w:left w:val="none" w:sz="0" w:space="0" w:color="auto"/>
            <w:bottom w:val="none" w:sz="0" w:space="0" w:color="auto"/>
            <w:right w:val="none" w:sz="0" w:space="0" w:color="auto"/>
          </w:divBdr>
        </w:div>
        <w:div w:id="1750151064">
          <w:marLeft w:val="640"/>
          <w:marRight w:val="0"/>
          <w:marTop w:val="0"/>
          <w:marBottom w:val="0"/>
          <w:divBdr>
            <w:top w:val="none" w:sz="0" w:space="0" w:color="auto"/>
            <w:left w:val="none" w:sz="0" w:space="0" w:color="auto"/>
            <w:bottom w:val="none" w:sz="0" w:space="0" w:color="auto"/>
            <w:right w:val="none" w:sz="0" w:space="0" w:color="auto"/>
          </w:divBdr>
        </w:div>
        <w:div w:id="1987589910">
          <w:marLeft w:val="640"/>
          <w:marRight w:val="0"/>
          <w:marTop w:val="0"/>
          <w:marBottom w:val="0"/>
          <w:divBdr>
            <w:top w:val="none" w:sz="0" w:space="0" w:color="auto"/>
            <w:left w:val="none" w:sz="0" w:space="0" w:color="auto"/>
            <w:bottom w:val="none" w:sz="0" w:space="0" w:color="auto"/>
            <w:right w:val="none" w:sz="0" w:space="0" w:color="auto"/>
          </w:divBdr>
        </w:div>
        <w:div w:id="1881700977">
          <w:marLeft w:val="640"/>
          <w:marRight w:val="0"/>
          <w:marTop w:val="0"/>
          <w:marBottom w:val="0"/>
          <w:divBdr>
            <w:top w:val="none" w:sz="0" w:space="0" w:color="auto"/>
            <w:left w:val="none" w:sz="0" w:space="0" w:color="auto"/>
            <w:bottom w:val="none" w:sz="0" w:space="0" w:color="auto"/>
            <w:right w:val="none" w:sz="0" w:space="0" w:color="auto"/>
          </w:divBdr>
        </w:div>
        <w:div w:id="1959294504">
          <w:marLeft w:val="640"/>
          <w:marRight w:val="0"/>
          <w:marTop w:val="0"/>
          <w:marBottom w:val="0"/>
          <w:divBdr>
            <w:top w:val="none" w:sz="0" w:space="0" w:color="auto"/>
            <w:left w:val="none" w:sz="0" w:space="0" w:color="auto"/>
            <w:bottom w:val="none" w:sz="0" w:space="0" w:color="auto"/>
            <w:right w:val="none" w:sz="0" w:space="0" w:color="auto"/>
          </w:divBdr>
        </w:div>
        <w:div w:id="1983733222">
          <w:marLeft w:val="640"/>
          <w:marRight w:val="0"/>
          <w:marTop w:val="0"/>
          <w:marBottom w:val="0"/>
          <w:divBdr>
            <w:top w:val="none" w:sz="0" w:space="0" w:color="auto"/>
            <w:left w:val="none" w:sz="0" w:space="0" w:color="auto"/>
            <w:bottom w:val="none" w:sz="0" w:space="0" w:color="auto"/>
            <w:right w:val="none" w:sz="0" w:space="0" w:color="auto"/>
          </w:divBdr>
        </w:div>
        <w:div w:id="1823345497">
          <w:marLeft w:val="640"/>
          <w:marRight w:val="0"/>
          <w:marTop w:val="0"/>
          <w:marBottom w:val="0"/>
          <w:divBdr>
            <w:top w:val="none" w:sz="0" w:space="0" w:color="auto"/>
            <w:left w:val="none" w:sz="0" w:space="0" w:color="auto"/>
            <w:bottom w:val="none" w:sz="0" w:space="0" w:color="auto"/>
            <w:right w:val="none" w:sz="0" w:space="0" w:color="auto"/>
          </w:divBdr>
        </w:div>
        <w:div w:id="1755933788">
          <w:marLeft w:val="640"/>
          <w:marRight w:val="0"/>
          <w:marTop w:val="0"/>
          <w:marBottom w:val="0"/>
          <w:divBdr>
            <w:top w:val="none" w:sz="0" w:space="0" w:color="auto"/>
            <w:left w:val="none" w:sz="0" w:space="0" w:color="auto"/>
            <w:bottom w:val="none" w:sz="0" w:space="0" w:color="auto"/>
            <w:right w:val="none" w:sz="0" w:space="0" w:color="auto"/>
          </w:divBdr>
        </w:div>
        <w:div w:id="531918307">
          <w:marLeft w:val="640"/>
          <w:marRight w:val="0"/>
          <w:marTop w:val="0"/>
          <w:marBottom w:val="0"/>
          <w:divBdr>
            <w:top w:val="none" w:sz="0" w:space="0" w:color="auto"/>
            <w:left w:val="none" w:sz="0" w:space="0" w:color="auto"/>
            <w:bottom w:val="none" w:sz="0" w:space="0" w:color="auto"/>
            <w:right w:val="none" w:sz="0" w:space="0" w:color="auto"/>
          </w:divBdr>
        </w:div>
        <w:div w:id="867333499">
          <w:marLeft w:val="640"/>
          <w:marRight w:val="0"/>
          <w:marTop w:val="0"/>
          <w:marBottom w:val="0"/>
          <w:divBdr>
            <w:top w:val="none" w:sz="0" w:space="0" w:color="auto"/>
            <w:left w:val="none" w:sz="0" w:space="0" w:color="auto"/>
            <w:bottom w:val="none" w:sz="0" w:space="0" w:color="auto"/>
            <w:right w:val="none" w:sz="0" w:space="0" w:color="auto"/>
          </w:divBdr>
        </w:div>
        <w:div w:id="258635096">
          <w:marLeft w:val="640"/>
          <w:marRight w:val="0"/>
          <w:marTop w:val="0"/>
          <w:marBottom w:val="0"/>
          <w:divBdr>
            <w:top w:val="none" w:sz="0" w:space="0" w:color="auto"/>
            <w:left w:val="none" w:sz="0" w:space="0" w:color="auto"/>
            <w:bottom w:val="none" w:sz="0" w:space="0" w:color="auto"/>
            <w:right w:val="none" w:sz="0" w:space="0" w:color="auto"/>
          </w:divBdr>
        </w:div>
        <w:div w:id="1777821471">
          <w:marLeft w:val="640"/>
          <w:marRight w:val="0"/>
          <w:marTop w:val="0"/>
          <w:marBottom w:val="0"/>
          <w:divBdr>
            <w:top w:val="none" w:sz="0" w:space="0" w:color="auto"/>
            <w:left w:val="none" w:sz="0" w:space="0" w:color="auto"/>
            <w:bottom w:val="none" w:sz="0" w:space="0" w:color="auto"/>
            <w:right w:val="none" w:sz="0" w:space="0" w:color="auto"/>
          </w:divBdr>
        </w:div>
        <w:div w:id="834996764">
          <w:marLeft w:val="640"/>
          <w:marRight w:val="0"/>
          <w:marTop w:val="0"/>
          <w:marBottom w:val="0"/>
          <w:divBdr>
            <w:top w:val="none" w:sz="0" w:space="0" w:color="auto"/>
            <w:left w:val="none" w:sz="0" w:space="0" w:color="auto"/>
            <w:bottom w:val="none" w:sz="0" w:space="0" w:color="auto"/>
            <w:right w:val="none" w:sz="0" w:space="0" w:color="auto"/>
          </w:divBdr>
        </w:div>
        <w:div w:id="1470635297">
          <w:marLeft w:val="640"/>
          <w:marRight w:val="0"/>
          <w:marTop w:val="0"/>
          <w:marBottom w:val="0"/>
          <w:divBdr>
            <w:top w:val="none" w:sz="0" w:space="0" w:color="auto"/>
            <w:left w:val="none" w:sz="0" w:space="0" w:color="auto"/>
            <w:bottom w:val="none" w:sz="0" w:space="0" w:color="auto"/>
            <w:right w:val="none" w:sz="0" w:space="0" w:color="auto"/>
          </w:divBdr>
        </w:div>
        <w:div w:id="244922328">
          <w:marLeft w:val="640"/>
          <w:marRight w:val="0"/>
          <w:marTop w:val="0"/>
          <w:marBottom w:val="0"/>
          <w:divBdr>
            <w:top w:val="none" w:sz="0" w:space="0" w:color="auto"/>
            <w:left w:val="none" w:sz="0" w:space="0" w:color="auto"/>
            <w:bottom w:val="none" w:sz="0" w:space="0" w:color="auto"/>
            <w:right w:val="none" w:sz="0" w:space="0" w:color="auto"/>
          </w:divBdr>
        </w:div>
        <w:div w:id="2035036171">
          <w:marLeft w:val="640"/>
          <w:marRight w:val="0"/>
          <w:marTop w:val="0"/>
          <w:marBottom w:val="0"/>
          <w:divBdr>
            <w:top w:val="none" w:sz="0" w:space="0" w:color="auto"/>
            <w:left w:val="none" w:sz="0" w:space="0" w:color="auto"/>
            <w:bottom w:val="none" w:sz="0" w:space="0" w:color="auto"/>
            <w:right w:val="none" w:sz="0" w:space="0" w:color="auto"/>
          </w:divBdr>
        </w:div>
        <w:div w:id="423188353">
          <w:marLeft w:val="640"/>
          <w:marRight w:val="0"/>
          <w:marTop w:val="0"/>
          <w:marBottom w:val="0"/>
          <w:divBdr>
            <w:top w:val="none" w:sz="0" w:space="0" w:color="auto"/>
            <w:left w:val="none" w:sz="0" w:space="0" w:color="auto"/>
            <w:bottom w:val="none" w:sz="0" w:space="0" w:color="auto"/>
            <w:right w:val="none" w:sz="0" w:space="0" w:color="auto"/>
          </w:divBdr>
        </w:div>
        <w:div w:id="289284132">
          <w:marLeft w:val="640"/>
          <w:marRight w:val="0"/>
          <w:marTop w:val="0"/>
          <w:marBottom w:val="0"/>
          <w:divBdr>
            <w:top w:val="none" w:sz="0" w:space="0" w:color="auto"/>
            <w:left w:val="none" w:sz="0" w:space="0" w:color="auto"/>
            <w:bottom w:val="none" w:sz="0" w:space="0" w:color="auto"/>
            <w:right w:val="none" w:sz="0" w:space="0" w:color="auto"/>
          </w:divBdr>
        </w:div>
        <w:div w:id="307437036">
          <w:marLeft w:val="640"/>
          <w:marRight w:val="0"/>
          <w:marTop w:val="0"/>
          <w:marBottom w:val="0"/>
          <w:divBdr>
            <w:top w:val="none" w:sz="0" w:space="0" w:color="auto"/>
            <w:left w:val="none" w:sz="0" w:space="0" w:color="auto"/>
            <w:bottom w:val="none" w:sz="0" w:space="0" w:color="auto"/>
            <w:right w:val="none" w:sz="0" w:space="0" w:color="auto"/>
          </w:divBdr>
        </w:div>
        <w:div w:id="1783572582">
          <w:marLeft w:val="640"/>
          <w:marRight w:val="0"/>
          <w:marTop w:val="0"/>
          <w:marBottom w:val="0"/>
          <w:divBdr>
            <w:top w:val="none" w:sz="0" w:space="0" w:color="auto"/>
            <w:left w:val="none" w:sz="0" w:space="0" w:color="auto"/>
            <w:bottom w:val="none" w:sz="0" w:space="0" w:color="auto"/>
            <w:right w:val="none" w:sz="0" w:space="0" w:color="auto"/>
          </w:divBdr>
        </w:div>
        <w:div w:id="1637369209">
          <w:marLeft w:val="640"/>
          <w:marRight w:val="0"/>
          <w:marTop w:val="0"/>
          <w:marBottom w:val="0"/>
          <w:divBdr>
            <w:top w:val="none" w:sz="0" w:space="0" w:color="auto"/>
            <w:left w:val="none" w:sz="0" w:space="0" w:color="auto"/>
            <w:bottom w:val="none" w:sz="0" w:space="0" w:color="auto"/>
            <w:right w:val="none" w:sz="0" w:space="0" w:color="auto"/>
          </w:divBdr>
        </w:div>
        <w:div w:id="1017537908">
          <w:marLeft w:val="640"/>
          <w:marRight w:val="0"/>
          <w:marTop w:val="0"/>
          <w:marBottom w:val="0"/>
          <w:divBdr>
            <w:top w:val="none" w:sz="0" w:space="0" w:color="auto"/>
            <w:left w:val="none" w:sz="0" w:space="0" w:color="auto"/>
            <w:bottom w:val="none" w:sz="0" w:space="0" w:color="auto"/>
            <w:right w:val="none" w:sz="0" w:space="0" w:color="auto"/>
          </w:divBdr>
        </w:div>
        <w:div w:id="988553885">
          <w:marLeft w:val="640"/>
          <w:marRight w:val="0"/>
          <w:marTop w:val="0"/>
          <w:marBottom w:val="0"/>
          <w:divBdr>
            <w:top w:val="none" w:sz="0" w:space="0" w:color="auto"/>
            <w:left w:val="none" w:sz="0" w:space="0" w:color="auto"/>
            <w:bottom w:val="none" w:sz="0" w:space="0" w:color="auto"/>
            <w:right w:val="none" w:sz="0" w:space="0" w:color="auto"/>
          </w:divBdr>
        </w:div>
        <w:div w:id="2096004300">
          <w:marLeft w:val="640"/>
          <w:marRight w:val="0"/>
          <w:marTop w:val="0"/>
          <w:marBottom w:val="0"/>
          <w:divBdr>
            <w:top w:val="none" w:sz="0" w:space="0" w:color="auto"/>
            <w:left w:val="none" w:sz="0" w:space="0" w:color="auto"/>
            <w:bottom w:val="none" w:sz="0" w:space="0" w:color="auto"/>
            <w:right w:val="none" w:sz="0" w:space="0" w:color="auto"/>
          </w:divBdr>
        </w:div>
        <w:div w:id="1023626404">
          <w:marLeft w:val="640"/>
          <w:marRight w:val="0"/>
          <w:marTop w:val="0"/>
          <w:marBottom w:val="0"/>
          <w:divBdr>
            <w:top w:val="none" w:sz="0" w:space="0" w:color="auto"/>
            <w:left w:val="none" w:sz="0" w:space="0" w:color="auto"/>
            <w:bottom w:val="none" w:sz="0" w:space="0" w:color="auto"/>
            <w:right w:val="none" w:sz="0" w:space="0" w:color="auto"/>
          </w:divBdr>
        </w:div>
        <w:div w:id="1132669165">
          <w:marLeft w:val="640"/>
          <w:marRight w:val="0"/>
          <w:marTop w:val="0"/>
          <w:marBottom w:val="0"/>
          <w:divBdr>
            <w:top w:val="none" w:sz="0" w:space="0" w:color="auto"/>
            <w:left w:val="none" w:sz="0" w:space="0" w:color="auto"/>
            <w:bottom w:val="none" w:sz="0" w:space="0" w:color="auto"/>
            <w:right w:val="none" w:sz="0" w:space="0" w:color="auto"/>
          </w:divBdr>
        </w:div>
        <w:div w:id="363139307">
          <w:marLeft w:val="640"/>
          <w:marRight w:val="0"/>
          <w:marTop w:val="0"/>
          <w:marBottom w:val="0"/>
          <w:divBdr>
            <w:top w:val="none" w:sz="0" w:space="0" w:color="auto"/>
            <w:left w:val="none" w:sz="0" w:space="0" w:color="auto"/>
            <w:bottom w:val="none" w:sz="0" w:space="0" w:color="auto"/>
            <w:right w:val="none" w:sz="0" w:space="0" w:color="auto"/>
          </w:divBdr>
        </w:div>
        <w:div w:id="230964504">
          <w:marLeft w:val="640"/>
          <w:marRight w:val="0"/>
          <w:marTop w:val="0"/>
          <w:marBottom w:val="0"/>
          <w:divBdr>
            <w:top w:val="none" w:sz="0" w:space="0" w:color="auto"/>
            <w:left w:val="none" w:sz="0" w:space="0" w:color="auto"/>
            <w:bottom w:val="none" w:sz="0" w:space="0" w:color="auto"/>
            <w:right w:val="none" w:sz="0" w:space="0" w:color="auto"/>
          </w:divBdr>
        </w:div>
        <w:div w:id="1465268465">
          <w:marLeft w:val="640"/>
          <w:marRight w:val="0"/>
          <w:marTop w:val="0"/>
          <w:marBottom w:val="0"/>
          <w:divBdr>
            <w:top w:val="none" w:sz="0" w:space="0" w:color="auto"/>
            <w:left w:val="none" w:sz="0" w:space="0" w:color="auto"/>
            <w:bottom w:val="none" w:sz="0" w:space="0" w:color="auto"/>
            <w:right w:val="none" w:sz="0" w:space="0" w:color="auto"/>
          </w:divBdr>
        </w:div>
        <w:div w:id="551036836">
          <w:marLeft w:val="640"/>
          <w:marRight w:val="0"/>
          <w:marTop w:val="0"/>
          <w:marBottom w:val="0"/>
          <w:divBdr>
            <w:top w:val="none" w:sz="0" w:space="0" w:color="auto"/>
            <w:left w:val="none" w:sz="0" w:space="0" w:color="auto"/>
            <w:bottom w:val="none" w:sz="0" w:space="0" w:color="auto"/>
            <w:right w:val="none" w:sz="0" w:space="0" w:color="auto"/>
          </w:divBdr>
        </w:div>
        <w:div w:id="1126586778">
          <w:marLeft w:val="640"/>
          <w:marRight w:val="0"/>
          <w:marTop w:val="0"/>
          <w:marBottom w:val="0"/>
          <w:divBdr>
            <w:top w:val="none" w:sz="0" w:space="0" w:color="auto"/>
            <w:left w:val="none" w:sz="0" w:space="0" w:color="auto"/>
            <w:bottom w:val="none" w:sz="0" w:space="0" w:color="auto"/>
            <w:right w:val="none" w:sz="0" w:space="0" w:color="auto"/>
          </w:divBdr>
        </w:div>
        <w:div w:id="178275434">
          <w:marLeft w:val="640"/>
          <w:marRight w:val="0"/>
          <w:marTop w:val="0"/>
          <w:marBottom w:val="0"/>
          <w:divBdr>
            <w:top w:val="none" w:sz="0" w:space="0" w:color="auto"/>
            <w:left w:val="none" w:sz="0" w:space="0" w:color="auto"/>
            <w:bottom w:val="none" w:sz="0" w:space="0" w:color="auto"/>
            <w:right w:val="none" w:sz="0" w:space="0" w:color="auto"/>
          </w:divBdr>
        </w:div>
        <w:div w:id="592202987">
          <w:marLeft w:val="640"/>
          <w:marRight w:val="0"/>
          <w:marTop w:val="0"/>
          <w:marBottom w:val="0"/>
          <w:divBdr>
            <w:top w:val="none" w:sz="0" w:space="0" w:color="auto"/>
            <w:left w:val="none" w:sz="0" w:space="0" w:color="auto"/>
            <w:bottom w:val="none" w:sz="0" w:space="0" w:color="auto"/>
            <w:right w:val="none" w:sz="0" w:space="0" w:color="auto"/>
          </w:divBdr>
        </w:div>
        <w:div w:id="59255290">
          <w:marLeft w:val="640"/>
          <w:marRight w:val="0"/>
          <w:marTop w:val="0"/>
          <w:marBottom w:val="0"/>
          <w:divBdr>
            <w:top w:val="none" w:sz="0" w:space="0" w:color="auto"/>
            <w:left w:val="none" w:sz="0" w:space="0" w:color="auto"/>
            <w:bottom w:val="none" w:sz="0" w:space="0" w:color="auto"/>
            <w:right w:val="none" w:sz="0" w:space="0" w:color="auto"/>
          </w:divBdr>
        </w:div>
        <w:div w:id="1637760333">
          <w:marLeft w:val="640"/>
          <w:marRight w:val="0"/>
          <w:marTop w:val="0"/>
          <w:marBottom w:val="0"/>
          <w:divBdr>
            <w:top w:val="none" w:sz="0" w:space="0" w:color="auto"/>
            <w:left w:val="none" w:sz="0" w:space="0" w:color="auto"/>
            <w:bottom w:val="none" w:sz="0" w:space="0" w:color="auto"/>
            <w:right w:val="none" w:sz="0" w:space="0" w:color="auto"/>
          </w:divBdr>
        </w:div>
        <w:div w:id="1383363234">
          <w:marLeft w:val="640"/>
          <w:marRight w:val="0"/>
          <w:marTop w:val="0"/>
          <w:marBottom w:val="0"/>
          <w:divBdr>
            <w:top w:val="none" w:sz="0" w:space="0" w:color="auto"/>
            <w:left w:val="none" w:sz="0" w:space="0" w:color="auto"/>
            <w:bottom w:val="none" w:sz="0" w:space="0" w:color="auto"/>
            <w:right w:val="none" w:sz="0" w:space="0" w:color="auto"/>
          </w:divBdr>
        </w:div>
        <w:div w:id="1276408369">
          <w:marLeft w:val="640"/>
          <w:marRight w:val="0"/>
          <w:marTop w:val="0"/>
          <w:marBottom w:val="0"/>
          <w:divBdr>
            <w:top w:val="none" w:sz="0" w:space="0" w:color="auto"/>
            <w:left w:val="none" w:sz="0" w:space="0" w:color="auto"/>
            <w:bottom w:val="none" w:sz="0" w:space="0" w:color="auto"/>
            <w:right w:val="none" w:sz="0" w:space="0" w:color="auto"/>
          </w:divBdr>
        </w:div>
        <w:div w:id="1959481438">
          <w:marLeft w:val="640"/>
          <w:marRight w:val="0"/>
          <w:marTop w:val="0"/>
          <w:marBottom w:val="0"/>
          <w:divBdr>
            <w:top w:val="none" w:sz="0" w:space="0" w:color="auto"/>
            <w:left w:val="none" w:sz="0" w:space="0" w:color="auto"/>
            <w:bottom w:val="none" w:sz="0" w:space="0" w:color="auto"/>
            <w:right w:val="none" w:sz="0" w:space="0" w:color="auto"/>
          </w:divBdr>
        </w:div>
        <w:div w:id="1365908203">
          <w:marLeft w:val="640"/>
          <w:marRight w:val="0"/>
          <w:marTop w:val="0"/>
          <w:marBottom w:val="0"/>
          <w:divBdr>
            <w:top w:val="none" w:sz="0" w:space="0" w:color="auto"/>
            <w:left w:val="none" w:sz="0" w:space="0" w:color="auto"/>
            <w:bottom w:val="none" w:sz="0" w:space="0" w:color="auto"/>
            <w:right w:val="none" w:sz="0" w:space="0" w:color="auto"/>
          </w:divBdr>
        </w:div>
        <w:div w:id="717127465">
          <w:marLeft w:val="640"/>
          <w:marRight w:val="0"/>
          <w:marTop w:val="0"/>
          <w:marBottom w:val="0"/>
          <w:divBdr>
            <w:top w:val="none" w:sz="0" w:space="0" w:color="auto"/>
            <w:left w:val="none" w:sz="0" w:space="0" w:color="auto"/>
            <w:bottom w:val="none" w:sz="0" w:space="0" w:color="auto"/>
            <w:right w:val="none" w:sz="0" w:space="0" w:color="auto"/>
          </w:divBdr>
        </w:div>
        <w:div w:id="2115319439">
          <w:marLeft w:val="640"/>
          <w:marRight w:val="0"/>
          <w:marTop w:val="0"/>
          <w:marBottom w:val="0"/>
          <w:divBdr>
            <w:top w:val="none" w:sz="0" w:space="0" w:color="auto"/>
            <w:left w:val="none" w:sz="0" w:space="0" w:color="auto"/>
            <w:bottom w:val="none" w:sz="0" w:space="0" w:color="auto"/>
            <w:right w:val="none" w:sz="0" w:space="0" w:color="auto"/>
          </w:divBdr>
        </w:div>
        <w:div w:id="634720262">
          <w:marLeft w:val="640"/>
          <w:marRight w:val="0"/>
          <w:marTop w:val="0"/>
          <w:marBottom w:val="0"/>
          <w:divBdr>
            <w:top w:val="none" w:sz="0" w:space="0" w:color="auto"/>
            <w:left w:val="none" w:sz="0" w:space="0" w:color="auto"/>
            <w:bottom w:val="none" w:sz="0" w:space="0" w:color="auto"/>
            <w:right w:val="none" w:sz="0" w:space="0" w:color="auto"/>
          </w:divBdr>
        </w:div>
        <w:div w:id="1091854703">
          <w:marLeft w:val="640"/>
          <w:marRight w:val="0"/>
          <w:marTop w:val="0"/>
          <w:marBottom w:val="0"/>
          <w:divBdr>
            <w:top w:val="none" w:sz="0" w:space="0" w:color="auto"/>
            <w:left w:val="none" w:sz="0" w:space="0" w:color="auto"/>
            <w:bottom w:val="none" w:sz="0" w:space="0" w:color="auto"/>
            <w:right w:val="none" w:sz="0" w:space="0" w:color="auto"/>
          </w:divBdr>
        </w:div>
        <w:div w:id="200749449">
          <w:marLeft w:val="640"/>
          <w:marRight w:val="0"/>
          <w:marTop w:val="0"/>
          <w:marBottom w:val="0"/>
          <w:divBdr>
            <w:top w:val="none" w:sz="0" w:space="0" w:color="auto"/>
            <w:left w:val="none" w:sz="0" w:space="0" w:color="auto"/>
            <w:bottom w:val="none" w:sz="0" w:space="0" w:color="auto"/>
            <w:right w:val="none" w:sz="0" w:space="0" w:color="auto"/>
          </w:divBdr>
        </w:div>
        <w:div w:id="1919244343">
          <w:marLeft w:val="640"/>
          <w:marRight w:val="0"/>
          <w:marTop w:val="0"/>
          <w:marBottom w:val="0"/>
          <w:divBdr>
            <w:top w:val="none" w:sz="0" w:space="0" w:color="auto"/>
            <w:left w:val="none" w:sz="0" w:space="0" w:color="auto"/>
            <w:bottom w:val="none" w:sz="0" w:space="0" w:color="auto"/>
            <w:right w:val="none" w:sz="0" w:space="0" w:color="auto"/>
          </w:divBdr>
        </w:div>
        <w:div w:id="1521044905">
          <w:marLeft w:val="640"/>
          <w:marRight w:val="0"/>
          <w:marTop w:val="0"/>
          <w:marBottom w:val="0"/>
          <w:divBdr>
            <w:top w:val="none" w:sz="0" w:space="0" w:color="auto"/>
            <w:left w:val="none" w:sz="0" w:space="0" w:color="auto"/>
            <w:bottom w:val="none" w:sz="0" w:space="0" w:color="auto"/>
            <w:right w:val="none" w:sz="0" w:space="0" w:color="auto"/>
          </w:divBdr>
        </w:div>
        <w:div w:id="1735615007">
          <w:marLeft w:val="640"/>
          <w:marRight w:val="0"/>
          <w:marTop w:val="0"/>
          <w:marBottom w:val="0"/>
          <w:divBdr>
            <w:top w:val="none" w:sz="0" w:space="0" w:color="auto"/>
            <w:left w:val="none" w:sz="0" w:space="0" w:color="auto"/>
            <w:bottom w:val="none" w:sz="0" w:space="0" w:color="auto"/>
            <w:right w:val="none" w:sz="0" w:space="0" w:color="auto"/>
          </w:divBdr>
        </w:div>
        <w:div w:id="1633554295">
          <w:marLeft w:val="640"/>
          <w:marRight w:val="0"/>
          <w:marTop w:val="0"/>
          <w:marBottom w:val="0"/>
          <w:divBdr>
            <w:top w:val="none" w:sz="0" w:space="0" w:color="auto"/>
            <w:left w:val="none" w:sz="0" w:space="0" w:color="auto"/>
            <w:bottom w:val="none" w:sz="0" w:space="0" w:color="auto"/>
            <w:right w:val="none" w:sz="0" w:space="0" w:color="auto"/>
          </w:divBdr>
        </w:div>
        <w:div w:id="1323700733">
          <w:marLeft w:val="640"/>
          <w:marRight w:val="0"/>
          <w:marTop w:val="0"/>
          <w:marBottom w:val="0"/>
          <w:divBdr>
            <w:top w:val="none" w:sz="0" w:space="0" w:color="auto"/>
            <w:left w:val="none" w:sz="0" w:space="0" w:color="auto"/>
            <w:bottom w:val="none" w:sz="0" w:space="0" w:color="auto"/>
            <w:right w:val="none" w:sz="0" w:space="0" w:color="auto"/>
          </w:divBdr>
        </w:div>
        <w:div w:id="352074113">
          <w:marLeft w:val="640"/>
          <w:marRight w:val="0"/>
          <w:marTop w:val="0"/>
          <w:marBottom w:val="0"/>
          <w:divBdr>
            <w:top w:val="none" w:sz="0" w:space="0" w:color="auto"/>
            <w:left w:val="none" w:sz="0" w:space="0" w:color="auto"/>
            <w:bottom w:val="none" w:sz="0" w:space="0" w:color="auto"/>
            <w:right w:val="none" w:sz="0" w:space="0" w:color="auto"/>
          </w:divBdr>
        </w:div>
        <w:div w:id="629288105">
          <w:marLeft w:val="640"/>
          <w:marRight w:val="0"/>
          <w:marTop w:val="0"/>
          <w:marBottom w:val="0"/>
          <w:divBdr>
            <w:top w:val="none" w:sz="0" w:space="0" w:color="auto"/>
            <w:left w:val="none" w:sz="0" w:space="0" w:color="auto"/>
            <w:bottom w:val="none" w:sz="0" w:space="0" w:color="auto"/>
            <w:right w:val="none" w:sz="0" w:space="0" w:color="auto"/>
          </w:divBdr>
        </w:div>
        <w:div w:id="1997955354">
          <w:marLeft w:val="640"/>
          <w:marRight w:val="0"/>
          <w:marTop w:val="0"/>
          <w:marBottom w:val="0"/>
          <w:divBdr>
            <w:top w:val="none" w:sz="0" w:space="0" w:color="auto"/>
            <w:left w:val="none" w:sz="0" w:space="0" w:color="auto"/>
            <w:bottom w:val="none" w:sz="0" w:space="0" w:color="auto"/>
            <w:right w:val="none" w:sz="0" w:space="0" w:color="auto"/>
          </w:divBdr>
        </w:div>
        <w:div w:id="1002705523">
          <w:marLeft w:val="640"/>
          <w:marRight w:val="0"/>
          <w:marTop w:val="0"/>
          <w:marBottom w:val="0"/>
          <w:divBdr>
            <w:top w:val="none" w:sz="0" w:space="0" w:color="auto"/>
            <w:left w:val="none" w:sz="0" w:space="0" w:color="auto"/>
            <w:bottom w:val="none" w:sz="0" w:space="0" w:color="auto"/>
            <w:right w:val="none" w:sz="0" w:space="0" w:color="auto"/>
          </w:divBdr>
        </w:div>
        <w:div w:id="1222520033">
          <w:marLeft w:val="640"/>
          <w:marRight w:val="0"/>
          <w:marTop w:val="0"/>
          <w:marBottom w:val="0"/>
          <w:divBdr>
            <w:top w:val="none" w:sz="0" w:space="0" w:color="auto"/>
            <w:left w:val="none" w:sz="0" w:space="0" w:color="auto"/>
            <w:bottom w:val="none" w:sz="0" w:space="0" w:color="auto"/>
            <w:right w:val="none" w:sz="0" w:space="0" w:color="auto"/>
          </w:divBdr>
        </w:div>
        <w:div w:id="1286694391">
          <w:marLeft w:val="640"/>
          <w:marRight w:val="0"/>
          <w:marTop w:val="0"/>
          <w:marBottom w:val="0"/>
          <w:divBdr>
            <w:top w:val="none" w:sz="0" w:space="0" w:color="auto"/>
            <w:left w:val="none" w:sz="0" w:space="0" w:color="auto"/>
            <w:bottom w:val="none" w:sz="0" w:space="0" w:color="auto"/>
            <w:right w:val="none" w:sz="0" w:space="0" w:color="auto"/>
          </w:divBdr>
        </w:div>
        <w:div w:id="1431854703">
          <w:marLeft w:val="640"/>
          <w:marRight w:val="0"/>
          <w:marTop w:val="0"/>
          <w:marBottom w:val="0"/>
          <w:divBdr>
            <w:top w:val="none" w:sz="0" w:space="0" w:color="auto"/>
            <w:left w:val="none" w:sz="0" w:space="0" w:color="auto"/>
            <w:bottom w:val="none" w:sz="0" w:space="0" w:color="auto"/>
            <w:right w:val="none" w:sz="0" w:space="0" w:color="auto"/>
          </w:divBdr>
        </w:div>
        <w:div w:id="1523934608">
          <w:marLeft w:val="640"/>
          <w:marRight w:val="0"/>
          <w:marTop w:val="0"/>
          <w:marBottom w:val="0"/>
          <w:divBdr>
            <w:top w:val="none" w:sz="0" w:space="0" w:color="auto"/>
            <w:left w:val="none" w:sz="0" w:space="0" w:color="auto"/>
            <w:bottom w:val="none" w:sz="0" w:space="0" w:color="auto"/>
            <w:right w:val="none" w:sz="0" w:space="0" w:color="auto"/>
          </w:divBdr>
        </w:div>
        <w:div w:id="1831601670">
          <w:marLeft w:val="640"/>
          <w:marRight w:val="0"/>
          <w:marTop w:val="0"/>
          <w:marBottom w:val="0"/>
          <w:divBdr>
            <w:top w:val="none" w:sz="0" w:space="0" w:color="auto"/>
            <w:left w:val="none" w:sz="0" w:space="0" w:color="auto"/>
            <w:bottom w:val="none" w:sz="0" w:space="0" w:color="auto"/>
            <w:right w:val="none" w:sz="0" w:space="0" w:color="auto"/>
          </w:divBdr>
        </w:div>
        <w:div w:id="287399465">
          <w:marLeft w:val="640"/>
          <w:marRight w:val="0"/>
          <w:marTop w:val="0"/>
          <w:marBottom w:val="0"/>
          <w:divBdr>
            <w:top w:val="none" w:sz="0" w:space="0" w:color="auto"/>
            <w:left w:val="none" w:sz="0" w:space="0" w:color="auto"/>
            <w:bottom w:val="none" w:sz="0" w:space="0" w:color="auto"/>
            <w:right w:val="none" w:sz="0" w:space="0" w:color="auto"/>
          </w:divBdr>
        </w:div>
        <w:div w:id="1715232337">
          <w:marLeft w:val="640"/>
          <w:marRight w:val="0"/>
          <w:marTop w:val="0"/>
          <w:marBottom w:val="0"/>
          <w:divBdr>
            <w:top w:val="none" w:sz="0" w:space="0" w:color="auto"/>
            <w:left w:val="none" w:sz="0" w:space="0" w:color="auto"/>
            <w:bottom w:val="none" w:sz="0" w:space="0" w:color="auto"/>
            <w:right w:val="none" w:sz="0" w:space="0" w:color="auto"/>
          </w:divBdr>
        </w:div>
        <w:div w:id="2099861672">
          <w:marLeft w:val="640"/>
          <w:marRight w:val="0"/>
          <w:marTop w:val="0"/>
          <w:marBottom w:val="0"/>
          <w:divBdr>
            <w:top w:val="none" w:sz="0" w:space="0" w:color="auto"/>
            <w:left w:val="none" w:sz="0" w:space="0" w:color="auto"/>
            <w:bottom w:val="none" w:sz="0" w:space="0" w:color="auto"/>
            <w:right w:val="none" w:sz="0" w:space="0" w:color="auto"/>
          </w:divBdr>
        </w:div>
        <w:div w:id="1011954870">
          <w:marLeft w:val="640"/>
          <w:marRight w:val="0"/>
          <w:marTop w:val="0"/>
          <w:marBottom w:val="0"/>
          <w:divBdr>
            <w:top w:val="none" w:sz="0" w:space="0" w:color="auto"/>
            <w:left w:val="none" w:sz="0" w:space="0" w:color="auto"/>
            <w:bottom w:val="none" w:sz="0" w:space="0" w:color="auto"/>
            <w:right w:val="none" w:sz="0" w:space="0" w:color="auto"/>
          </w:divBdr>
        </w:div>
        <w:div w:id="1206870801">
          <w:marLeft w:val="640"/>
          <w:marRight w:val="0"/>
          <w:marTop w:val="0"/>
          <w:marBottom w:val="0"/>
          <w:divBdr>
            <w:top w:val="none" w:sz="0" w:space="0" w:color="auto"/>
            <w:left w:val="none" w:sz="0" w:space="0" w:color="auto"/>
            <w:bottom w:val="none" w:sz="0" w:space="0" w:color="auto"/>
            <w:right w:val="none" w:sz="0" w:space="0" w:color="auto"/>
          </w:divBdr>
        </w:div>
        <w:div w:id="423454831">
          <w:marLeft w:val="640"/>
          <w:marRight w:val="0"/>
          <w:marTop w:val="0"/>
          <w:marBottom w:val="0"/>
          <w:divBdr>
            <w:top w:val="none" w:sz="0" w:space="0" w:color="auto"/>
            <w:left w:val="none" w:sz="0" w:space="0" w:color="auto"/>
            <w:bottom w:val="none" w:sz="0" w:space="0" w:color="auto"/>
            <w:right w:val="none" w:sz="0" w:space="0" w:color="auto"/>
          </w:divBdr>
        </w:div>
        <w:div w:id="604382171">
          <w:marLeft w:val="640"/>
          <w:marRight w:val="0"/>
          <w:marTop w:val="0"/>
          <w:marBottom w:val="0"/>
          <w:divBdr>
            <w:top w:val="none" w:sz="0" w:space="0" w:color="auto"/>
            <w:left w:val="none" w:sz="0" w:space="0" w:color="auto"/>
            <w:bottom w:val="none" w:sz="0" w:space="0" w:color="auto"/>
            <w:right w:val="none" w:sz="0" w:space="0" w:color="auto"/>
          </w:divBdr>
        </w:div>
        <w:div w:id="305013383">
          <w:marLeft w:val="640"/>
          <w:marRight w:val="0"/>
          <w:marTop w:val="0"/>
          <w:marBottom w:val="0"/>
          <w:divBdr>
            <w:top w:val="none" w:sz="0" w:space="0" w:color="auto"/>
            <w:left w:val="none" w:sz="0" w:space="0" w:color="auto"/>
            <w:bottom w:val="none" w:sz="0" w:space="0" w:color="auto"/>
            <w:right w:val="none" w:sz="0" w:space="0" w:color="auto"/>
          </w:divBdr>
        </w:div>
        <w:div w:id="414134847">
          <w:marLeft w:val="640"/>
          <w:marRight w:val="0"/>
          <w:marTop w:val="0"/>
          <w:marBottom w:val="0"/>
          <w:divBdr>
            <w:top w:val="none" w:sz="0" w:space="0" w:color="auto"/>
            <w:left w:val="none" w:sz="0" w:space="0" w:color="auto"/>
            <w:bottom w:val="none" w:sz="0" w:space="0" w:color="auto"/>
            <w:right w:val="none" w:sz="0" w:space="0" w:color="auto"/>
          </w:divBdr>
        </w:div>
        <w:div w:id="943616085">
          <w:marLeft w:val="640"/>
          <w:marRight w:val="0"/>
          <w:marTop w:val="0"/>
          <w:marBottom w:val="0"/>
          <w:divBdr>
            <w:top w:val="none" w:sz="0" w:space="0" w:color="auto"/>
            <w:left w:val="none" w:sz="0" w:space="0" w:color="auto"/>
            <w:bottom w:val="none" w:sz="0" w:space="0" w:color="auto"/>
            <w:right w:val="none" w:sz="0" w:space="0" w:color="auto"/>
          </w:divBdr>
        </w:div>
        <w:div w:id="127865718">
          <w:marLeft w:val="640"/>
          <w:marRight w:val="0"/>
          <w:marTop w:val="0"/>
          <w:marBottom w:val="0"/>
          <w:divBdr>
            <w:top w:val="none" w:sz="0" w:space="0" w:color="auto"/>
            <w:left w:val="none" w:sz="0" w:space="0" w:color="auto"/>
            <w:bottom w:val="none" w:sz="0" w:space="0" w:color="auto"/>
            <w:right w:val="none" w:sz="0" w:space="0" w:color="auto"/>
          </w:divBdr>
        </w:div>
        <w:div w:id="539363568">
          <w:marLeft w:val="640"/>
          <w:marRight w:val="0"/>
          <w:marTop w:val="0"/>
          <w:marBottom w:val="0"/>
          <w:divBdr>
            <w:top w:val="none" w:sz="0" w:space="0" w:color="auto"/>
            <w:left w:val="none" w:sz="0" w:space="0" w:color="auto"/>
            <w:bottom w:val="none" w:sz="0" w:space="0" w:color="auto"/>
            <w:right w:val="none" w:sz="0" w:space="0" w:color="auto"/>
          </w:divBdr>
        </w:div>
        <w:div w:id="2000768963">
          <w:marLeft w:val="640"/>
          <w:marRight w:val="0"/>
          <w:marTop w:val="0"/>
          <w:marBottom w:val="0"/>
          <w:divBdr>
            <w:top w:val="none" w:sz="0" w:space="0" w:color="auto"/>
            <w:left w:val="none" w:sz="0" w:space="0" w:color="auto"/>
            <w:bottom w:val="none" w:sz="0" w:space="0" w:color="auto"/>
            <w:right w:val="none" w:sz="0" w:space="0" w:color="auto"/>
          </w:divBdr>
        </w:div>
        <w:div w:id="240721409">
          <w:marLeft w:val="640"/>
          <w:marRight w:val="0"/>
          <w:marTop w:val="0"/>
          <w:marBottom w:val="0"/>
          <w:divBdr>
            <w:top w:val="none" w:sz="0" w:space="0" w:color="auto"/>
            <w:left w:val="none" w:sz="0" w:space="0" w:color="auto"/>
            <w:bottom w:val="none" w:sz="0" w:space="0" w:color="auto"/>
            <w:right w:val="none" w:sz="0" w:space="0" w:color="auto"/>
          </w:divBdr>
        </w:div>
        <w:div w:id="609817658">
          <w:marLeft w:val="640"/>
          <w:marRight w:val="0"/>
          <w:marTop w:val="0"/>
          <w:marBottom w:val="0"/>
          <w:divBdr>
            <w:top w:val="none" w:sz="0" w:space="0" w:color="auto"/>
            <w:left w:val="none" w:sz="0" w:space="0" w:color="auto"/>
            <w:bottom w:val="none" w:sz="0" w:space="0" w:color="auto"/>
            <w:right w:val="none" w:sz="0" w:space="0" w:color="auto"/>
          </w:divBdr>
        </w:div>
        <w:div w:id="174809406">
          <w:marLeft w:val="640"/>
          <w:marRight w:val="0"/>
          <w:marTop w:val="0"/>
          <w:marBottom w:val="0"/>
          <w:divBdr>
            <w:top w:val="none" w:sz="0" w:space="0" w:color="auto"/>
            <w:left w:val="none" w:sz="0" w:space="0" w:color="auto"/>
            <w:bottom w:val="none" w:sz="0" w:space="0" w:color="auto"/>
            <w:right w:val="none" w:sz="0" w:space="0" w:color="auto"/>
          </w:divBdr>
        </w:div>
        <w:div w:id="635918599">
          <w:marLeft w:val="640"/>
          <w:marRight w:val="0"/>
          <w:marTop w:val="0"/>
          <w:marBottom w:val="0"/>
          <w:divBdr>
            <w:top w:val="none" w:sz="0" w:space="0" w:color="auto"/>
            <w:left w:val="none" w:sz="0" w:space="0" w:color="auto"/>
            <w:bottom w:val="none" w:sz="0" w:space="0" w:color="auto"/>
            <w:right w:val="none" w:sz="0" w:space="0" w:color="auto"/>
          </w:divBdr>
        </w:div>
        <w:div w:id="230895465">
          <w:marLeft w:val="640"/>
          <w:marRight w:val="0"/>
          <w:marTop w:val="0"/>
          <w:marBottom w:val="0"/>
          <w:divBdr>
            <w:top w:val="none" w:sz="0" w:space="0" w:color="auto"/>
            <w:left w:val="none" w:sz="0" w:space="0" w:color="auto"/>
            <w:bottom w:val="none" w:sz="0" w:space="0" w:color="auto"/>
            <w:right w:val="none" w:sz="0" w:space="0" w:color="auto"/>
          </w:divBdr>
        </w:div>
        <w:div w:id="1498694897">
          <w:marLeft w:val="640"/>
          <w:marRight w:val="0"/>
          <w:marTop w:val="0"/>
          <w:marBottom w:val="0"/>
          <w:divBdr>
            <w:top w:val="none" w:sz="0" w:space="0" w:color="auto"/>
            <w:left w:val="none" w:sz="0" w:space="0" w:color="auto"/>
            <w:bottom w:val="none" w:sz="0" w:space="0" w:color="auto"/>
            <w:right w:val="none" w:sz="0" w:space="0" w:color="auto"/>
          </w:divBdr>
        </w:div>
        <w:div w:id="1599558511">
          <w:marLeft w:val="640"/>
          <w:marRight w:val="0"/>
          <w:marTop w:val="0"/>
          <w:marBottom w:val="0"/>
          <w:divBdr>
            <w:top w:val="none" w:sz="0" w:space="0" w:color="auto"/>
            <w:left w:val="none" w:sz="0" w:space="0" w:color="auto"/>
            <w:bottom w:val="none" w:sz="0" w:space="0" w:color="auto"/>
            <w:right w:val="none" w:sz="0" w:space="0" w:color="auto"/>
          </w:divBdr>
        </w:div>
        <w:div w:id="1778793710">
          <w:marLeft w:val="640"/>
          <w:marRight w:val="0"/>
          <w:marTop w:val="0"/>
          <w:marBottom w:val="0"/>
          <w:divBdr>
            <w:top w:val="none" w:sz="0" w:space="0" w:color="auto"/>
            <w:left w:val="none" w:sz="0" w:space="0" w:color="auto"/>
            <w:bottom w:val="none" w:sz="0" w:space="0" w:color="auto"/>
            <w:right w:val="none" w:sz="0" w:space="0" w:color="auto"/>
          </w:divBdr>
        </w:div>
        <w:div w:id="118572696">
          <w:marLeft w:val="640"/>
          <w:marRight w:val="0"/>
          <w:marTop w:val="0"/>
          <w:marBottom w:val="0"/>
          <w:divBdr>
            <w:top w:val="none" w:sz="0" w:space="0" w:color="auto"/>
            <w:left w:val="none" w:sz="0" w:space="0" w:color="auto"/>
            <w:bottom w:val="none" w:sz="0" w:space="0" w:color="auto"/>
            <w:right w:val="none" w:sz="0" w:space="0" w:color="auto"/>
          </w:divBdr>
        </w:div>
        <w:div w:id="1512649544">
          <w:marLeft w:val="640"/>
          <w:marRight w:val="0"/>
          <w:marTop w:val="0"/>
          <w:marBottom w:val="0"/>
          <w:divBdr>
            <w:top w:val="none" w:sz="0" w:space="0" w:color="auto"/>
            <w:left w:val="none" w:sz="0" w:space="0" w:color="auto"/>
            <w:bottom w:val="none" w:sz="0" w:space="0" w:color="auto"/>
            <w:right w:val="none" w:sz="0" w:space="0" w:color="auto"/>
          </w:divBdr>
        </w:div>
        <w:div w:id="1463499494">
          <w:marLeft w:val="640"/>
          <w:marRight w:val="0"/>
          <w:marTop w:val="0"/>
          <w:marBottom w:val="0"/>
          <w:divBdr>
            <w:top w:val="none" w:sz="0" w:space="0" w:color="auto"/>
            <w:left w:val="none" w:sz="0" w:space="0" w:color="auto"/>
            <w:bottom w:val="none" w:sz="0" w:space="0" w:color="auto"/>
            <w:right w:val="none" w:sz="0" w:space="0" w:color="auto"/>
          </w:divBdr>
        </w:div>
        <w:div w:id="559096727">
          <w:marLeft w:val="640"/>
          <w:marRight w:val="0"/>
          <w:marTop w:val="0"/>
          <w:marBottom w:val="0"/>
          <w:divBdr>
            <w:top w:val="none" w:sz="0" w:space="0" w:color="auto"/>
            <w:left w:val="none" w:sz="0" w:space="0" w:color="auto"/>
            <w:bottom w:val="none" w:sz="0" w:space="0" w:color="auto"/>
            <w:right w:val="none" w:sz="0" w:space="0" w:color="auto"/>
          </w:divBdr>
        </w:div>
        <w:div w:id="1745490826">
          <w:marLeft w:val="640"/>
          <w:marRight w:val="0"/>
          <w:marTop w:val="0"/>
          <w:marBottom w:val="0"/>
          <w:divBdr>
            <w:top w:val="none" w:sz="0" w:space="0" w:color="auto"/>
            <w:left w:val="none" w:sz="0" w:space="0" w:color="auto"/>
            <w:bottom w:val="none" w:sz="0" w:space="0" w:color="auto"/>
            <w:right w:val="none" w:sz="0" w:space="0" w:color="auto"/>
          </w:divBdr>
        </w:div>
        <w:div w:id="411853352">
          <w:marLeft w:val="640"/>
          <w:marRight w:val="0"/>
          <w:marTop w:val="0"/>
          <w:marBottom w:val="0"/>
          <w:divBdr>
            <w:top w:val="none" w:sz="0" w:space="0" w:color="auto"/>
            <w:left w:val="none" w:sz="0" w:space="0" w:color="auto"/>
            <w:bottom w:val="none" w:sz="0" w:space="0" w:color="auto"/>
            <w:right w:val="none" w:sz="0" w:space="0" w:color="auto"/>
          </w:divBdr>
        </w:div>
        <w:div w:id="1315570041">
          <w:marLeft w:val="640"/>
          <w:marRight w:val="0"/>
          <w:marTop w:val="0"/>
          <w:marBottom w:val="0"/>
          <w:divBdr>
            <w:top w:val="none" w:sz="0" w:space="0" w:color="auto"/>
            <w:left w:val="none" w:sz="0" w:space="0" w:color="auto"/>
            <w:bottom w:val="none" w:sz="0" w:space="0" w:color="auto"/>
            <w:right w:val="none" w:sz="0" w:space="0" w:color="auto"/>
          </w:divBdr>
        </w:div>
        <w:div w:id="72973545">
          <w:marLeft w:val="640"/>
          <w:marRight w:val="0"/>
          <w:marTop w:val="0"/>
          <w:marBottom w:val="0"/>
          <w:divBdr>
            <w:top w:val="none" w:sz="0" w:space="0" w:color="auto"/>
            <w:left w:val="none" w:sz="0" w:space="0" w:color="auto"/>
            <w:bottom w:val="none" w:sz="0" w:space="0" w:color="auto"/>
            <w:right w:val="none" w:sz="0" w:space="0" w:color="auto"/>
          </w:divBdr>
        </w:div>
      </w:divsChild>
    </w:div>
    <w:div w:id="757675163">
      <w:bodyDiv w:val="1"/>
      <w:marLeft w:val="0"/>
      <w:marRight w:val="0"/>
      <w:marTop w:val="0"/>
      <w:marBottom w:val="0"/>
      <w:divBdr>
        <w:top w:val="none" w:sz="0" w:space="0" w:color="auto"/>
        <w:left w:val="none" w:sz="0" w:space="0" w:color="auto"/>
        <w:bottom w:val="none" w:sz="0" w:space="0" w:color="auto"/>
        <w:right w:val="none" w:sz="0" w:space="0" w:color="auto"/>
      </w:divBdr>
      <w:divsChild>
        <w:div w:id="1457678773">
          <w:marLeft w:val="640"/>
          <w:marRight w:val="0"/>
          <w:marTop w:val="0"/>
          <w:marBottom w:val="0"/>
          <w:divBdr>
            <w:top w:val="none" w:sz="0" w:space="0" w:color="auto"/>
            <w:left w:val="none" w:sz="0" w:space="0" w:color="auto"/>
            <w:bottom w:val="none" w:sz="0" w:space="0" w:color="auto"/>
            <w:right w:val="none" w:sz="0" w:space="0" w:color="auto"/>
          </w:divBdr>
        </w:div>
        <w:div w:id="1649506908">
          <w:marLeft w:val="640"/>
          <w:marRight w:val="0"/>
          <w:marTop w:val="0"/>
          <w:marBottom w:val="0"/>
          <w:divBdr>
            <w:top w:val="none" w:sz="0" w:space="0" w:color="auto"/>
            <w:left w:val="none" w:sz="0" w:space="0" w:color="auto"/>
            <w:bottom w:val="none" w:sz="0" w:space="0" w:color="auto"/>
            <w:right w:val="none" w:sz="0" w:space="0" w:color="auto"/>
          </w:divBdr>
        </w:div>
        <w:div w:id="1009408891">
          <w:marLeft w:val="640"/>
          <w:marRight w:val="0"/>
          <w:marTop w:val="0"/>
          <w:marBottom w:val="0"/>
          <w:divBdr>
            <w:top w:val="none" w:sz="0" w:space="0" w:color="auto"/>
            <w:left w:val="none" w:sz="0" w:space="0" w:color="auto"/>
            <w:bottom w:val="none" w:sz="0" w:space="0" w:color="auto"/>
            <w:right w:val="none" w:sz="0" w:space="0" w:color="auto"/>
          </w:divBdr>
        </w:div>
        <w:div w:id="808091463">
          <w:marLeft w:val="640"/>
          <w:marRight w:val="0"/>
          <w:marTop w:val="0"/>
          <w:marBottom w:val="0"/>
          <w:divBdr>
            <w:top w:val="none" w:sz="0" w:space="0" w:color="auto"/>
            <w:left w:val="none" w:sz="0" w:space="0" w:color="auto"/>
            <w:bottom w:val="none" w:sz="0" w:space="0" w:color="auto"/>
            <w:right w:val="none" w:sz="0" w:space="0" w:color="auto"/>
          </w:divBdr>
        </w:div>
        <w:div w:id="1882664582">
          <w:marLeft w:val="640"/>
          <w:marRight w:val="0"/>
          <w:marTop w:val="0"/>
          <w:marBottom w:val="0"/>
          <w:divBdr>
            <w:top w:val="none" w:sz="0" w:space="0" w:color="auto"/>
            <w:left w:val="none" w:sz="0" w:space="0" w:color="auto"/>
            <w:bottom w:val="none" w:sz="0" w:space="0" w:color="auto"/>
            <w:right w:val="none" w:sz="0" w:space="0" w:color="auto"/>
          </w:divBdr>
        </w:div>
        <w:div w:id="1619340361">
          <w:marLeft w:val="640"/>
          <w:marRight w:val="0"/>
          <w:marTop w:val="0"/>
          <w:marBottom w:val="0"/>
          <w:divBdr>
            <w:top w:val="none" w:sz="0" w:space="0" w:color="auto"/>
            <w:left w:val="none" w:sz="0" w:space="0" w:color="auto"/>
            <w:bottom w:val="none" w:sz="0" w:space="0" w:color="auto"/>
            <w:right w:val="none" w:sz="0" w:space="0" w:color="auto"/>
          </w:divBdr>
        </w:div>
        <w:div w:id="2004119377">
          <w:marLeft w:val="640"/>
          <w:marRight w:val="0"/>
          <w:marTop w:val="0"/>
          <w:marBottom w:val="0"/>
          <w:divBdr>
            <w:top w:val="none" w:sz="0" w:space="0" w:color="auto"/>
            <w:left w:val="none" w:sz="0" w:space="0" w:color="auto"/>
            <w:bottom w:val="none" w:sz="0" w:space="0" w:color="auto"/>
            <w:right w:val="none" w:sz="0" w:space="0" w:color="auto"/>
          </w:divBdr>
        </w:div>
        <w:div w:id="833375480">
          <w:marLeft w:val="640"/>
          <w:marRight w:val="0"/>
          <w:marTop w:val="0"/>
          <w:marBottom w:val="0"/>
          <w:divBdr>
            <w:top w:val="none" w:sz="0" w:space="0" w:color="auto"/>
            <w:left w:val="none" w:sz="0" w:space="0" w:color="auto"/>
            <w:bottom w:val="none" w:sz="0" w:space="0" w:color="auto"/>
            <w:right w:val="none" w:sz="0" w:space="0" w:color="auto"/>
          </w:divBdr>
        </w:div>
        <w:div w:id="2009752308">
          <w:marLeft w:val="640"/>
          <w:marRight w:val="0"/>
          <w:marTop w:val="0"/>
          <w:marBottom w:val="0"/>
          <w:divBdr>
            <w:top w:val="none" w:sz="0" w:space="0" w:color="auto"/>
            <w:left w:val="none" w:sz="0" w:space="0" w:color="auto"/>
            <w:bottom w:val="none" w:sz="0" w:space="0" w:color="auto"/>
            <w:right w:val="none" w:sz="0" w:space="0" w:color="auto"/>
          </w:divBdr>
        </w:div>
        <w:div w:id="1121144893">
          <w:marLeft w:val="640"/>
          <w:marRight w:val="0"/>
          <w:marTop w:val="0"/>
          <w:marBottom w:val="0"/>
          <w:divBdr>
            <w:top w:val="none" w:sz="0" w:space="0" w:color="auto"/>
            <w:left w:val="none" w:sz="0" w:space="0" w:color="auto"/>
            <w:bottom w:val="none" w:sz="0" w:space="0" w:color="auto"/>
            <w:right w:val="none" w:sz="0" w:space="0" w:color="auto"/>
          </w:divBdr>
        </w:div>
        <w:div w:id="1302921430">
          <w:marLeft w:val="640"/>
          <w:marRight w:val="0"/>
          <w:marTop w:val="0"/>
          <w:marBottom w:val="0"/>
          <w:divBdr>
            <w:top w:val="none" w:sz="0" w:space="0" w:color="auto"/>
            <w:left w:val="none" w:sz="0" w:space="0" w:color="auto"/>
            <w:bottom w:val="none" w:sz="0" w:space="0" w:color="auto"/>
            <w:right w:val="none" w:sz="0" w:space="0" w:color="auto"/>
          </w:divBdr>
        </w:div>
        <w:div w:id="230694945">
          <w:marLeft w:val="640"/>
          <w:marRight w:val="0"/>
          <w:marTop w:val="0"/>
          <w:marBottom w:val="0"/>
          <w:divBdr>
            <w:top w:val="none" w:sz="0" w:space="0" w:color="auto"/>
            <w:left w:val="none" w:sz="0" w:space="0" w:color="auto"/>
            <w:bottom w:val="none" w:sz="0" w:space="0" w:color="auto"/>
            <w:right w:val="none" w:sz="0" w:space="0" w:color="auto"/>
          </w:divBdr>
        </w:div>
        <w:div w:id="796072999">
          <w:marLeft w:val="640"/>
          <w:marRight w:val="0"/>
          <w:marTop w:val="0"/>
          <w:marBottom w:val="0"/>
          <w:divBdr>
            <w:top w:val="none" w:sz="0" w:space="0" w:color="auto"/>
            <w:left w:val="none" w:sz="0" w:space="0" w:color="auto"/>
            <w:bottom w:val="none" w:sz="0" w:space="0" w:color="auto"/>
            <w:right w:val="none" w:sz="0" w:space="0" w:color="auto"/>
          </w:divBdr>
        </w:div>
        <w:div w:id="344943362">
          <w:marLeft w:val="640"/>
          <w:marRight w:val="0"/>
          <w:marTop w:val="0"/>
          <w:marBottom w:val="0"/>
          <w:divBdr>
            <w:top w:val="none" w:sz="0" w:space="0" w:color="auto"/>
            <w:left w:val="none" w:sz="0" w:space="0" w:color="auto"/>
            <w:bottom w:val="none" w:sz="0" w:space="0" w:color="auto"/>
            <w:right w:val="none" w:sz="0" w:space="0" w:color="auto"/>
          </w:divBdr>
        </w:div>
        <w:div w:id="1230193560">
          <w:marLeft w:val="640"/>
          <w:marRight w:val="0"/>
          <w:marTop w:val="0"/>
          <w:marBottom w:val="0"/>
          <w:divBdr>
            <w:top w:val="none" w:sz="0" w:space="0" w:color="auto"/>
            <w:left w:val="none" w:sz="0" w:space="0" w:color="auto"/>
            <w:bottom w:val="none" w:sz="0" w:space="0" w:color="auto"/>
            <w:right w:val="none" w:sz="0" w:space="0" w:color="auto"/>
          </w:divBdr>
        </w:div>
        <w:div w:id="809371747">
          <w:marLeft w:val="640"/>
          <w:marRight w:val="0"/>
          <w:marTop w:val="0"/>
          <w:marBottom w:val="0"/>
          <w:divBdr>
            <w:top w:val="none" w:sz="0" w:space="0" w:color="auto"/>
            <w:left w:val="none" w:sz="0" w:space="0" w:color="auto"/>
            <w:bottom w:val="none" w:sz="0" w:space="0" w:color="auto"/>
            <w:right w:val="none" w:sz="0" w:space="0" w:color="auto"/>
          </w:divBdr>
        </w:div>
        <w:div w:id="995887896">
          <w:marLeft w:val="640"/>
          <w:marRight w:val="0"/>
          <w:marTop w:val="0"/>
          <w:marBottom w:val="0"/>
          <w:divBdr>
            <w:top w:val="none" w:sz="0" w:space="0" w:color="auto"/>
            <w:left w:val="none" w:sz="0" w:space="0" w:color="auto"/>
            <w:bottom w:val="none" w:sz="0" w:space="0" w:color="auto"/>
            <w:right w:val="none" w:sz="0" w:space="0" w:color="auto"/>
          </w:divBdr>
        </w:div>
        <w:div w:id="685670179">
          <w:marLeft w:val="640"/>
          <w:marRight w:val="0"/>
          <w:marTop w:val="0"/>
          <w:marBottom w:val="0"/>
          <w:divBdr>
            <w:top w:val="none" w:sz="0" w:space="0" w:color="auto"/>
            <w:left w:val="none" w:sz="0" w:space="0" w:color="auto"/>
            <w:bottom w:val="none" w:sz="0" w:space="0" w:color="auto"/>
            <w:right w:val="none" w:sz="0" w:space="0" w:color="auto"/>
          </w:divBdr>
        </w:div>
        <w:div w:id="319964020">
          <w:marLeft w:val="640"/>
          <w:marRight w:val="0"/>
          <w:marTop w:val="0"/>
          <w:marBottom w:val="0"/>
          <w:divBdr>
            <w:top w:val="none" w:sz="0" w:space="0" w:color="auto"/>
            <w:left w:val="none" w:sz="0" w:space="0" w:color="auto"/>
            <w:bottom w:val="none" w:sz="0" w:space="0" w:color="auto"/>
            <w:right w:val="none" w:sz="0" w:space="0" w:color="auto"/>
          </w:divBdr>
        </w:div>
        <w:div w:id="1339038732">
          <w:marLeft w:val="640"/>
          <w:marRight w:val="0"/>
          <w:marTop w:val="0"/>
          <w:marBottom w:val="0"/>
          <w:divBdr>
            <w:top w:val="none" w:sz="0" w:space="0" w:color="auto"/>
            <w:left w:val="none" w:sz="0" w:space="0" w:color="auto"/>
            <w:bottom w:val="none" w:sz="0" w:space="0" w:color="auto"/>
            <w:right w:val="none" w:sz="0" w:space="0" w:color="auto"/>
          </w:divBdr>
        </w:div>
        <w:div w:id="344593268">
          <w:marLeft w:val="640"/>
          <w:marRight w:val="0"/>
          <w:marTop w:val="0"/>
          <w:marBottom w:val="0"/>
          <w:divBdr>
            <w:top w:val="none" w:sz="0" w:space="0" w:color="auto"/>
            <w:left w:val="none" w:sz="0" w:space="0" w:color="auto"/>
            <w:bottom w:val="none" w:sz="0" w:space="0" w:color="auto"/>
            <w:right w:val="none" w:sz="0" w:space="0" w:color="auto"/>
          </w:divBdr>
        </w:div>
        <w:div w:id="1290361048">
          <w:marLeft w:val="640"/>
          <w:marRight w:val="0"/>
          <w:marTop w:val="0"/>
          <w:marBottom w:val="0"/>
          <w:divBdr>
            <w:top w:val="none" w:sz="0" w:space="0" w:color="auto"/>
            <w:left w:val="none" w:sz="0" w:space="0" w:color="auto"/>
            <w:bottom w:val="none" w:sz="0" w:space="0" w:color="auto"/>
            <w:right w:val="none" w:sz="0" w:space="0" w:color="auto"/>
          </w:divBdr>
        </w:div>
        <w:div w:id="200288050">
          <w:marLeft w:val="640"/>
          <w:marRight w:val="0"/>
          <w:marTop w:val="0"/>
          <w:marBottom w:val="0"/>
          <w:divBdr>
            <w:top w:val="none" w:sz="0" w:space="0" w:color="auto"/>
            <w:left w:val="none" w:sz="0" w:space="0" w:color="auto"/>
            <w:bottom w:val="none" w:sz="0" w:space="0" w:color="auto"/>
            <w:right w:val="none" w:sz="0" w:space="0" w:color="auto"/>
          </w:divBdr>
        </w:div>
        <w:div w:id="1204711499">
          <w:marLeft w:val="640"/>
          <w:marRight w:val="0"/>
          <w:marTop w:val="0"/>
          <w:marBottom w:val="0"/>
          <w:divBdr>
            <w:top w:val="none" w:sz="0" w:space="0" w:color="auto"/>
            <w:left w:val="none" w:sz="0" w:space="0" w:color="auto"/>
            <w:bottom w:val="none" w:sz="0" w:space="0" w:color="auto"/>
            <w:right w:val="none" w:sz="0" w:space="0" w:color="auto"/>
          </w:divBdr>
        </w:div>
        <w:div w:id="522282527">
          <w:marLeft w:val="640"/>
          <w:marRight w:val="0"/>
          <w:marTop w:val="0"/>
          <w:marBottom w:val="0"/>
          <w:divBdr>
            <w:top w:val="none" w:sz="0" w:space="0" w:color="auto"/>
            <w:left w:val="none" w:sz="0" w:space="0" w:color="auto"/>
            <w:bottom w:val="none" w:sz="0" w:space="0" w:color="auto"/>
            <w:right w:val="none" w:sz="0" w:space="0" w:color="auto"/>
          </w:divBdr>
        </w:div>
        <w:div w:id="1347100869">
          <w:marLeft w:val="640"/>
          <w:marRight w:val="0"/>
          <w:marTop w:val="0"/>
          <w:marBottom w:val="0"/>
          <w:divBdr>
            <w:top w:val="none" w:sz="0" w:space="0" w:color="auto"/>
            <w:left w:val="none" w:sz="0" w:space="0" w:color="auto"/>
            <w:bottom w:val="none" w:sz="0" w:space="0" w:color="auto"/>
            <w:right w:val="none" w:sz="0" w:space="0" w:color="auto"/>
          </w:divBdr>
        </w:div>
        <w:div w:id="837892046">
          <w:marLeft w:val="640"/>
          <w:marRight w:val="0"/>
          <w:marTop w:val="0"/>
          <w:marBottom w:val="0"/>
          <w:divBdr>
            <w:top w:val="none" w:sz="0" w:space="0" w:color="auto"/>
            <w:left w:val="none" w:sz="0" w:space="0" w:color="auto"/>
            <w:bottom w:val="none" w:sz="0" w:space="0" w:color="auto"/>
            <w:right w:val="none" w:sz="0" w:space="0" w:color="auto"/>
          </w:divBdr>
        </w:div>
        <w:div w:id="2511166">
          <w:marLeft w:val="640"/>
          <w:marRight w:val="0"/>
          <w:marTop w:val="0"/>
          <w:marBottom w:val="0"/>
          <w:divBdr>
            <w:top w:val="none" w:sz="0" w:space="0" w:color="auto"/>
            <w:left w:val="none" w:sz="0" w:space="0" w:color="auto"/>
            <w:bottom w:val="none" w:sz="0" w:space="0" w:color="auto"/>
            <w:right w:val="none" w:sz="0" w:space="0" w:color="auto"/>
          </w:divBdr>
        </w:div>
        <w:div w:id="1704482056">
          <w:marLeft w:val="640"/>
          <w:marRight w:val="0"/>
          <w:marTop w:val="0"/>
          <w:marBottom w:val="0"/>
          <w:divBdr>
            <w:top w:val="none" w:sz="0" w:space="0" w:color="auto"/>
            <w:left w:val="none" w:sz="0" w:space="0" w:color="auto"/>
            <w:bottom w:val="none" w:sz="0" w:space="0" w:color="auto"/>
            <w:right w:val="none" w:sz="0" w:space="0" w:color="auto"/>
          </w:divBdr>
        </w:div>
        <w:div w:id="603850682">
          <w:marLeft w:val="640"/>
          <w:marRight w:val="0"/>
          <w:marTop w:val="0"/>
          <w:marBottom w:val="0"/>
          <w:divBdr>
            <w:top w:val="none" w:sz="0" w:space="0" w:color="auto"/>
            <w:left w:val="none" w:sz="0" w:space="0" w:color="auto"/>
            <w:bottom w:val="none" w:sz="0" w:space="0" w:color="auto"/>
            <w:right w:val="none" w:sz="0" w:space="0" w:color="auto"/>
          </w:divBdr>
        </w:div>
        <w:div w:id="1871062846">
          <w:marLeft w:val="640"/>
          <w:marRight w:val="0"/>
          <w:marTop w:val="0"/>
          <w:marBottom w:val="0"/>
          <w:divBdr>
            <w:top w:val="none" w:sz="0" w:space="0" w:color="auto"/>
            <w:left w:val="none" w:sz="0" w:space="0" w:color="auto"/>
            <w:bottom w:val="none" w:sz="0" w:space="0" w:color="auto"/>
            <w:right w:val="none" w:sz="0" w:space="0" w:color="auto"/>
          </w:divBdr>
        </w:div>
        <w:div w:id="471559764">
          <w:marLeft w:val="640"/>
          <w:marRight w:val="0"/>
          <w:marTop w:val="0"/>
          <w:marBottom w:val="0"/>
          <w:divBdr>
            <w:top w:val="none" w:sz="0" w:space="0" w:color="auto"/>
            <w:left w:val="none" w:sz="0" w:space="0" w:color="auto"/>
            <w:bottom w:val="none" w:sz="0" w:space="0" w:color="auto"/>
            <w:right w:val="none" w:sz="0" w:space="0" w:color="auto"/>
          </w:divBdr>
        </w:div>
        <w:div w:id="817496745">
          <w:marLeft w:val="640"/>
          <w:marRight w:val="0"/>
          <w:marTop w:val="0"/>
          <w:marBottom w:val="0"/>
          <w:divBdr>
            <w:top w:val="none" w:sz="0" w:space="0" w:color="auto"/>
            <w:left w:val="none" w:sz="0" w:space="0" w:color="auto"/>
            <w:bottom w:val="none" w:sz="0" w:space="0" w:color="auto"/>
            <w:right w:val="none" w:sz="0" w:space="0" w:color="auto"/>
          </w:divBdr>
        </w:div>
        <w:div w:id="564411069">
          <w:marLeft w:val="640"/>
          <w:marRight w:val="0"/>
          <w:marTop w:val="0"/>
          <w:marBottom w:val="0"/>
          <w:divBdr>
            <w:top w:val="none" w:sz="0" w:space="0" w:color="auto"/>
            <w:left w:val="none" w:sz="0" w:space="0" w:color="auto"/>
            <w:bottom w:val="none" w:sz="0" w:space="0" w:color="auto"/>
            <w:right w:val="none" w:sz="0" w:space="0" w:color="auto"/>
          </w:divBdr>
        </w:div>
        <w:div w:id="1815638589">
          <w:marLeft w:val="640"/>
          <w:marRight w:val="0"/>
          <w:marTop w:val="0"/>
          <w:marBottom w:val="0"/>
          <w:divBdr>
            <w:top w:val="none" w:sz="0" w:space="0" w:color="auto"/>
            <w:left w:val="none" w:sz="0" w:space="0" w:color="auto"/>
            <w:bottom w:val="none" w:sz="0" w:space="0" w:color="auto"/>
            <w:right w:val="none" w:sz="0" w:space="0" w:color="auto"/>
          </w:divBdr>
        </w:div>
        <w:div w:id="763460496">
          <w:marLeft w:val="640"/>
          <w:marRight w:val="0"/>
          <w:marTop w:val="0"/>
          <w:marBottom w:val="0"/>
          <w:divBdr>
            <w:top w:val="none" w:sz="0" w:space="0" w:color="auto"/>
            <w:left w:val="none" w:sz="0" w:space="0" w:color="auto"/>
            <w:bottom w:val="none" w:sz="0" w:space="0" w:color="auto"/>
            <w:right w:val="none" w:sz="0" w:space="0" w:color="auto"/>
          </w:divBdr>
        </w:div>
        <w:div w:id="1882740693">
          <w:marLeft w:val="640"/>
          <w:marRight w:val="0"/>
          <w:marTop w:val="0"/>
          <w:marBottom w:val="0"/>
          <w:divBdr>
            <w:top w:val="none" w:sz="0" w:space="0" w:color="auto"/>
            <w:left w:val="none" w:sz="0" w:space="0" w:color="auto"/>
            <w:bottom w:val="none" w:sz="0" w:space="0" w:color="auto"/>
            <w:right w:val="none" w:sz="0" w:space="0" w:color="auto"/>
          </w:divBdr>
        </w:div>
        <w:div w:id="814755792">
          <w:marLeft w:val="640"/>
          <w:marRight w:val="0"/>
          <w:marTop w:val="0"/>
          <w:marBottom w:val="0"/>
          <w:divBdr>
            <w:top w:val="none" w:sz="0" w:space="0" w:color="auto"/>
            <w:left w:val="none" w:sz="0" w:space="0" w:color="auto"/>
            <w:bottom w:val="none" w:sz="0" w:space="0" w:color="auto"/>
            <w:right w:val="none" w:sz="0" w:space="0" w:color="auto"/>
          </w:divBdr>
        </w:div>
        <w:div w:id="1417820419">
          <w:marLeft w:val="640"/>
          <w:marRight w:val="0"/>
          <w:marTop w:val="0"/>
          <w:marBottom w:val="0"/>
          <w:divBdr>
            <w:top w:val="none" w:sz="0" w:space="0" w:color="auto"/>
            <w:left w:val="none" w:sz="0" w:space="0" w:color="auto"/>
            <w:bottom w:val="none" w:sz="0" w:space="0" w:color="auto"/>
            <w:right w:val="none" w:sz="0" w:space="0" w:color="auto"/>
          </w:divBdr>
        </w:div>
        <w:div w:id="1355494215">
          <w:marLeft w:val="640"/>
          <w:marRight w:val="0"/>
          <w:marTop w:val="0"/>
          <w:marBottom w:val="0"/>
          <w:divBdr>
            <w:top w:val="none" w:sz="0" w:space="0" w:color="auto"/>
            <w:left w:val="none" w:sz="0" w:space="0" w:color="auto"/>
            <w:bottom w:val="none" w:sz="0" w:space="0" w:color="auto"/>
            <w:right w:val="none" w:sz="0" w:space="0" w:color="auto"/>
          </w:divBdr>
        </w:div>
        <w:div w:id="1157498722">
          <w:marLeft w:val="640"/>
          <w:marRight w:val="0"/>
          <w:marTop w:val="0"/>
          <w:marBottom w:val="0"/>
          <w:divBdr>
            <w:top w:val="none" w:sz="0" w:space="0" w:color="auto"/>
            <w:left w:val="none" w:sz="0" w:space="0" w:color="auto"/>
            <w:bottom w:val="none" w:sz="0" w:space="0" w:color="auto"/>
            <w:right w:val="none" w:sz="0" w:space="0" w:color="auto"/>
          </w:divBdr>
        </w:div>
        <w:div w:id="1326011773">
          <w:marLeft w:val="640"/>
          <w:marRight w:val="0"/>
          <w:marTop w:val="0"/>
          <w:marBottom w:val="0"/>
          <w:divBdr>
            <w:top w:val="none" w:sz="0" w:space="0" w:color="auto"/>
            <w:left w:val="none" w:sz="0" w:space="0" w:color="auto"/>
            <w:bottom w:val="none" w:sz="0" w:space="0" w:color="auto"/>
            <w:right w:val="none" w:sz="0" w:space="0" w:color="auto"/>
          </w:divBdr>
        </w:div>
        <w:div w:id="847980973">
          <w:marLeft w:val="640"/>
          <w:marRight w:val="0"/>
          <w:marTop w:val="0"/>
          <w:marBottom w:val="0"/>
          <w:divBdr>
            <w:top w:val="none" w:sz="0" w:space="0" w:color="auto"/>
            <w:left w:val="none" w:sz="0" w:space="0" w:color="auto"/>
            <w:bottom w:val="none" w:sz="0" w:space="0" w:color="auto"/>
            <w:right w:val="none" w:sz="0" w:space="0" w:color="auto"/>
          </w:divBdr>
        </w:div>
        <w:div w:id="1933319168">
          <w:marLeft w:val="640"/>
          <w:marRight w:val="0"/>
          <w:marTop w:val="0"/>
          <w:marBottom w:val="0"/>
          <w:divBdr>
            <w:top w:val="none" w:sz="0" w:space="0" w:color="auto"/>
            <w:left w:val="none" w:sz="0" w:space="0" w:color="auto"/>
            <w:bottom w:val="none" w:sz="0" w:space="0" w:color="auto"/>
            <w:right w:val="none" w:sz="0" w:space="0" w:color="auto"/>
          </w:divBdr>
        </w:div>
        <w:div w:id="768697237">
          <w:marLeft w:val="640"/>
          <w:marRight w:val="0"/>
          <w:marTop w:val="0"/>
          <w:marBottom w:val="0"/>
          <w:divBdr>
            <w:top w:val="none" w:sz="0" w:space="0" w:color="auto"/>
            <w:left w:val="none" w:sz="0" w:space="0" w:color="auto"/>
            <w:bottom w:val="none" w:sz="0" w:space="0" w:color="auto"/>
            <w:right w:val="none" w:sz="0" w:space="0" w:color="auto"/>
          </w:divBdr>
        </w:div>
        <w:div w:id="24135716">
          <w:marLeft w:val="640"/>
          <w:marRight w:val="0"/>
          <w:marTop w:val="0"/>
          <w:marBottom w:val="0"/>
          <w:divBdr>
            <w:top w:val="none" w:sz="0" w:space="0" w:color="auto"/>
            <w:left w:val="none" w:sz="0" w:space="0" w:color="auto"/>
            <w:bottom w:val="none" w:sz="0" w:space="0" w:color="auto"/>
            <w:right w:val="none" w:sz="0" w:space="0" w:color="auto"/>
          </w:divBdr>
        </w:div>
        <w:div w:id="1017194085">
          <w:marLeft w:val="640"/>
          <w:marRight w:val="0"/>
          <w:marTop w:val="0"/>
          <w:marBottom w:val="0"/>
          <w:divBdr>
            <w:top w:val="none" w:sz="0" w:space="0" w:color="auto"/>
            <w:left w:val="none" w:sz="0" w:space="0" w:color="auto"/>
            <w:bottom w:val="none" w:sz="0" w:space="0" w:color="auto"/>
            <w:right w:val="none" w:sz="0" w:space="0" w:color="auto"/>
          </w:divBdr>
        </w:div>
        <w:div w:id="355279547">
          <w:marLeft w:val="640"/>
          <w:marRight w:val="0"/>
          <w:marTop w:val="0"/>
          <w:marBottom w:val="0"/>
          <w:divBdr>
            <w:top w:val="none" w:sz="0" w:space="0" w:color="auto"/>
            <w:left w:val="none" w:sz="0" w:space="0" w:color="auto"/>
            <w:bottom w:val="none" w:sz="0" w:space="0" w:color="auto"/>
            <w:right w:val="none" w:sz="0" w:space="0" w:color="auto"/>
          </w:divBdr>
        </w:div>
        <w:div w:id="1834567369">
          <w:marLeft w:val="640"/>
          <w:marRight w:val="0"/>
          <w:marTop w:val="0"/>
          <w:marBottom w:val="0"/>
          <w:divBdr>
            <w:top w:val="none" w:sz="0" w:space="0" w:color="auto"/>
            <w:left w:val="none" w:sz="0" w:space="0" w:color="auto"/>
            <w:bottom w:val="none" w:sz="0" w:space="0" w:color="auto"/>
            <w:right w:val="none" w:sz="0" w:space="0" w:color="auto"/>
          </w:divBdr>
        </w:div>
        <w:div w:id="813763769">
          <w:marLeft w:val="640"/>
          <w:marRight w:val="0"/>
          <w:marTop w:val="0"/>
          <w:marBottom w:val="0"/>
          <w:divBdr>
            <w:top w:val="none" w:sz="0" w:space="0" w:color="auto"/>
            <w:left w:val="none" w:sz="0" w:space="0" w:color="auto"/>
            <w:bottom w:val="none" w:sz="0" w:space="0" w:color="auto"/>
            <w:right w:val="none" w:sz="0" w:space="0" w:color="auto"/>
          </w:divBdr>
        </w:div>
        <w:div w:id="599215681">
          <w:marLeft w:val="640"/>
          <w:marRight w:val="0"/>
          <w:marTop w:val="0"/>
          <w:marBottom w:val="0"/>
          <w:divBdr>
            <w:top w:val="none" w:sz="0" w:space="0" w:color="auto"/>
            <w:left w:val="none" w:sz="0" w:space="0" w:color="auto"/>
            <w:bottom w:val="none" w:sz="0" w:space="0" w:color="auto"/>
            <w:right w:val="none" w:sz="0" w:space="0" w:color="auto"/>
          </w:divBdr>
        </w:div>
        <w:div w:id="992949136">
          <w:marLeft w:val="640"/>
          <w:marRight w:val="0"/>
          <w:marTop w:val="0"/>
          <w:marBottom w:val="0"/>
          <w:divBdr>
            <w:top w:val="none" w:sz="0" w:space="0" w:color="auto"/>
            <w:left w:val="none" w:sz="0" w:space="0" w:color="auto"/>
            <w:bottom w:val="none" w:sz="0" w:space="0" w:color="auto"/>
            <w:right w:val="none" w:sz="0" w:space="0" w:color="auto"/>
          </w:divBdr>
        </w:div>
        <w:div w:id="544289896">
          <w:marLeft w:val="640"/>
          <w:marRight w:val="0"/>
          <w:marTop w:val="0"/>
          <w:marBottom w:val="0"/>
          <w:divBdr>
            <w:top w:val="none" w:sz="0" w:space="0" w:color="auto"/>
            <w:left w:val="none" w:sz="0" w:space="0" w:color="auto"/>
            <w:bottom w:val="none" w:sz="0" w:space="0" w:color="auto"/>
            <w:right w:val="none" w:sz="0" w:space="0" w:color="auto"/>
          </w:divBdr>
        </w:div>
        <w:div w:id="468517136">
          <w:marLeft w:val="640"/>
          <w:marRight w:val="0"/>
          <w:marTop w:val="0"/>
          <w:marBottom w:val="0"/>
          <w:divBdr>
            <w:top w:val="none" w:sz="0" w:space="0" w:color="auto"/>
            <w:left w:val="none" w:sz="0" w:space="0" w:color="auto"/>
            <w:bottom w:val="none" w:sz="0" w:space="0" w:color="auto"/>
            <w:right w:val="none" w:sz="0" w:space="0" w:color="auto"/>
          </w:divBdr>
        </w:div>
        <w:div w:id="1481069173">
          <w:marLeft w:val="640"/>
          <w:marRight w:val="0"/>
          <w:marTop w:val="0"/>
          <w:marBottom w:val="0"/>
          <w:divBdr>
            <w:top w:val="none" w:sz="0" w:space="0" w:color="auto"/>
            <w:left w:val="none" w:sz="0" w:space="0" w:color="auto"/>
            <w:bottom w:val="none" w:sz="0" w:space="0" w:color="auto"/>
            <w:right w:val="none" w:sz="0" w:space="0" w:color="auto"/>
          </w:divBdr>
        </w:div>
        <w:div w:id="1705321917">
          <w:marLeft w:val="640"/>
          <w:marRight w:val="0"/>
          <w:marTop w:val="0"/>
          <w:marBottom w:val="0"/>
          <w:divBdr>
            <w:top w:val="none" w:sz="0" w:space="0" w:color="auto"/>
            <w:left w:val="none" w:sz="0" w:space="0" w:color="auto"/>
            <w:bottom w:val="none" w:sz="0" w:space="0" w:color="auto"/>
            <w:right w:val="none" w:sz="0" w:space="0" w:color="auto"/>
          </w:divBdr>
        </w:div>
        <w:div w:id="1717699326">
          <w:marLeft w:val="640"/>
          <w:marRight w:val="0"/>
          <w:marTop w:val="0"/>
          <w:marBottom w:val="0"/>
          <w:divBdr>
            <w:top w:val="none" w:sz="0" w:space="0" w:color="auto"/>
            <w:left w:val="none" w:sz="0" w:space="0" w:color="auto"/>
            <w:bottom w:val="none" w:sz="0" w:space="0" w:color="auto"/>
            <w:right w:val="none" w:sz="0" w:space="0" w:color="auto"/>
          </w:divBdr>
        </w:div>
        <w:div w:id="1364092525">
          <w:marLeft w:val="640"/>
          <w:marRight w:val="0"/>
          <w:marTop w:val="0"/>
          <w:marBottom w:val="0"/>
          <w:divBdr>
            <w:top w:val="none" w:sz="0" w:space="0" w:color="auto"/>
            <w:left w:val="none" w:sz="0" w:space="0" w:color="auto"/>
            <w:bottom w:val="none" w:sz="0" w:space="0" w:color="auto"/>
            <w:right w:val="none" w:sz="0" w:space="0" w:color="auto"/>
          </w:divBdr>
        </w:div>
        <w:div w:id="390809339">
          <w:marLeft w:val="640"/>
          <w:marRight w:val="0"/>
          <w:marTop w:val="0"/>
          <w:marBottom w:val="0"/>
          <w:divBdr>
            <w:top w:val="none" w:sz="0" w:space="0" w:color="auto"/>
            <w:left w:val="none" w:sz="0" w:space="0" w:color="auto"/>
            <w:bottom w:val="none" w:sz="0" w:space="0" w:color="auto"/>
            <w:right w:val="none" w:sz="0" w:space="0" w:color="auto"/>
          </w:divBdr>
        </w:div>
        <w:div w:id="752698534">
          <w:marLeft w:val="640"/>
          <w:marRight w:val="0"/>
          <w:marTop w:val="0"/>
          <w:marBottom w:val="0"/>
          <w:divBdr>
            <w:top w:val="none" w:sz="0" w:space="0" w:color="auto"/>
            <w:left w:val="none" w:sz="0" w:space="0" w:color="auto"/>
            <w:bottom w:val="none" w:sz="0" w:space="0" w:color="auto"/>
            <w:right w:val="none" w:sz="0" w:space="0" w:color="auto"/>
          </w:divBdr>
        </w:div>
        <w:div w:id="1058210371">
          <w:marLeft w:val="640"/>
          <w:marRight w:val="0"/>
          <w:marTop w:val="0"/>
          <w:marBottom w:val="0"/>
          <w:divBdr>
            <w:top w:val="none" w:sz="0" w:space="0" w:color="auto"/>
            <w:left w:val="none" w:sz="0" w:space="0" w:color="auto"/>
            <w:bottom w:val="none" w:sz="0" w:space="0" w:color="auto"/>
            <w:right w:val="none" w:sz="0" w:space="0" w:color="auto"/>
          </w:divBdr>
        </w:div>
        <w:div w:id="1284536920">
          <w:marLeft w:val="640"/>
          <w:marRight w:val="0"/>
          <w:marTop w:val="0"/>
          <w:marBottom w:val="0"/>
          <w:divBdr>
            <w:top w:val="none" w:sz="0" w:space="0" w:color="auto"/>
            <w:left w:val="none" w:sz="0" w:space="0" w:color="auto"/>
            <w:bottom w:val="none" w:sz="0" w:space="0" w:color="auto"/>
            <w:right w:val="none" w:sz="0" w:space="0" w:color="auto"/>
          </w:divBdr>
        </w:div>
        <w:div w:id="999432469">
          <w:marLeft w:val="640"/>
          <w:marRight w:val="0"/>
          <w:marTop w:val="0"/>
          <w:marBottom w:val="0"/>
          <w:divBdr>
            <w:top w:val="none" w:sz="0" w:space="0" w:color="auto"/>
            <w:left w:val="none" w:sz="0" w:space="0" w:color="auto"/>
            <w:bottom w:val="none" w:sz="0" w:space="0" w:color="auto"/>
            <w:right w:val="none" w:sz="0" w:space="0" w:color="auto"/>
          </w:divBdr>
        </w:div>
        <w:div w:id="744767686">
          <w:marLeft w:val="640"/>
          <w:marRight w:val="0"/>
          <w:marTop w:val="0"/>
          <w:marBottom w:val="0"/>
          <w:divBdr>
            <w:top w:val="none" w:sz="0" w:space="0" w:color="auto"/>
            <w:left w:val="none" w:sz="0" w:space="0" w:color="auto"/>
            <w:bottom w:val="none" w:sz="0" w:space="0" w:color="auto"/>
            <w:right w:val="none" w:sz="0" w:space="0" w:color="auto"/>
          </w:divBdr>
        </w:div>
        <w:div w:id="85461699">
          <w:marLeft w:val="640"/>
          <w:marRight w:val="0"/>
          <w:marTop w:val="0"/>
          <w:marBottom w:val="0"/>
          <w:divBdr>
            <w:top w:val="none" w:sz="0" w:space="0" w:color="auto"/>
            <w:left w:val="none" w:sz="0" w:space="0" w:color="auto"/>
            <w:bottom w:val="none" w:sz="0" w:space="0" w:color="auto"/>
            <w:right w:val="none" w:sz="0" w:space="0" w:color="auto"/>
          </w:divBdr>
        </w:div>
        <w:div w:id="1896770915">
          <w:marLeft w:val="640"/>
          <w:marRight w:val="0"/>
          <w:marTop w:val="0"/>
          <w:marBottom w:val="0"/>
          <w:divBdr>
            <w:top w:val="none" w:sz="0" w:space="0" w:color="auto"/>
            <w:left w:val="none" w:sz="0" w:space="0" w:color="auto"/>
            <w:bottom w:val="none" w:sz="0" w:space="0" w:color="auto"/>
            <w:right w:val="none" w:sz="0" w:space="0" w:color="auto"/>
          </w:divBdr>
        </w:div>
        <w:div w:id="186868195">
          <w:marLeft w:val="640"/>
          <w:marRight w:val="0"/>
          <w:marTop w:val="0"/>
          <w:marBottom w:val="0"/>
          <w:divBdr>
            <w:top w:val="none" w:sz="0" w:space="0" w:color="auto"/>
            <w:left w:val="none" w:sz="0" w:space="0" w:color="auto"/>
            <w:bottom w:val="none" w:sz="0" w:space="0" w:color="auto"/>
            <w:right w:val="none" w:sz="0" w:space="0" w:color="auto"/>
          </w:divBdr>
        </w:div>
        <w:div w:id="1611427317">
          <w:marLeft w:val="640"/>
          <w:marRight w:val="0"/>
          <w:marTop w:val="0"/>
          <w:marBottom w:val="0"/>
          <w:divBdr>
            <w:top w:val="none" w:sz="0" w:space="0" w:color="auto"/>
            <w:left w:val="none" w:sz="0" w:space="0" w:color="auto"/>
            <w:bottom w:val="none" w:sz="0" w:space="0" w:color="auto"/>
            <w:right w:val="none" w:sz="0" w:space="0" w:color="auto"/>
          </w:divBdr>
        </w:div>
        <w:div w:id="1766339401">
          <w:marLeft w:val="640"/>
          <w:marRight w:val="0"/>
          <w:marTop w:val="0"/>
          <w:marBottom w:val="0"/>
          <w:divBdr>
            <w:top w:val="none" w:sz="0" w:space="0" w:color="auto"/>
            <w:left w:val="none" w:sz="0" w:space="0" w:color="auto"/>
            <w:bottom w:val="none" w:sz="0" w:space="0" w:color="auto"/>
            <w:right w:val="none" w:sz="0" w:space="0" w:color="auto"/>
          </w:divBdr>
        </w:div>
        <w:div w:id="2132169675">
          <w:marLeft w:val="640"/>
          <w:marRight w:val="0"/>
          <w:marTop w:val="0"/>
          <w:marBottom w:val="0"/>
          <w:divBdr>
            <w:top w:val="none" w:sz="0" w:space="0" w:color="auto"/>
            <w:left w:val="none" w:sz="0" w:space="0" w:color="auto"/>
            <w:bottom w:val="none" w:sz="0" w:space="0" w:color="auto"/>
            <w:right w:val="none" w:sz="0" w:space="0" w:color="auto"/>
          </w:divBdr>
        </w:div>
        <w:div w:id="886993863">
          <w:marLeft w:val="640"/>
          <w:marRight w:val="0"/>
          <w:marTop w:val="0"/>
          <w:marBottom w:val="0"/>
          <w:divBdr>
            <w:top w:val="none" w:sz="0" w:space="0" w:color="auto"/>
            <w:left w:val="none" w:sz="0" w:space="0" w:color="auto"/>
            <w:bottom w:val="none" w:sz="0" w:space="0" w:color="auto"/>
            <w:right w:val="none" w:sz="0" w:space="0" w:color="auto"/>
          </w:divBdr>
        </w:div>
        <w:div w:id="1295328439">
          <w:marLeft w:val="640"/>
          <w:marRight w:val="0"/>
          <w:marTop w:val="0"/>
          <w:marBottom w:val="0"/>
          <w:divBdr>
            <w:top w:val="none" w:sz="0" w:space="0" w:color="auto"/>
            <w:left w:val="none" w:sz="0" w:space="0" w:color="auto"/>
            <w:bottom w:val="none" w:sz="0" w:space="0" w:color="auto"/>
            <w:right w:val="none" w:sz="0" w:space="0" w:color="auto"/>
          </w:divBdr>
        </w:div>
        <w:div w:id="616182748">
          <w:marLeft w:val="640"/>
          <w:marRight w:val="0"/>
          <w:marTop w:val="0"/>
          <w:marBottom w:val="0"/>
          <w:divBdr>
            <w:top w:val="none" w:sz="0" w:space="0" w:color="auto"/>
            <w:left w:val="none" w:sz="0" w:space="0" w:color="auto"/>
            <w:bottom w:val="none" w:sz="0" w:space="0" w:color="auto"/>
            <w:right w:val="none" w:sz="0" w:space="0" w:color="auto"/>
          </w:divBdr>
        </w:div>
        <w:div w:id="480465943">
          <w:marLeft w:val="640"/>
          <w:marRight w:val="0"/>
          <w:marTop w:val="0"/>
          <w:marBottom w:val="0"/>
          <w:divBdr>
            <w:top w:val="none" w:sz="0" w:space="0" w:color="auto"/>
            <w:left w:val="none" w:sz="0" w:space="0" w:color="auto"/>
            <w:bottom w:val="none" w:sz="0" w:space="0" w:color="auto"/>
            <w:right w:val="none" w:sz="0" w:space="0" w:color="auto"/>
          </w:divBdr>
        </w:div>
        <w:div w:id="245194890">
          <w:marLeft w:val="640"/>
          <w:marRight w:val="0"/>
          <w:marTop w:val="0"/>
          <w:marBottom w:val="0"/>
          <w:divBdr>
            <w:top w:val="none" w:sz="0" w:space="0" w:color="auto"/>
            <w:left w:val="none" w:sz="0" w:space="0" w:color="auto"/>
            <w:bottom w:val="none" w:sz="0" w:space="0" w:color="auto"/>
            <w:right w:val="none" w:sz="0" w:space="0" w:color="auto"/>
          </w:divBdr>
        </w:div>
        <w:div w:id="1015575058">
          <w:marLeft w:val="640"/>
          <w:marRight w:val="0"/>
          <w:marTop w:val="0"/>
          <w:marBottom w:val="0"/>
          <w:divBdr>
            <w:top w:val="none" w:sz="0" w:space="0" w:color="auto"/>
            <w:left w:val="none" w:sz="0" w:space="0" w:color="auto"/>
            <w:bottom w:val="none" w:sz="0" w:space="0" w:color="auto"/>
            <w:right w:val="none" w:sz="0" w:space="0" w:color="auto"/>
          </w:divBdr>
        </w:div>
        <w:div w:id="1100486558">
          <w:marLeft w:val="640"/>
          <w:marRight w:val="0"/>
          <w:marTop w:val="0"/>
          <w:marBottom w:val="0"/>
          <w:divBdr>
            <w:top w:val="none" w:sz="0" w:space="0" w:color="auto"/>
            <w:left w:val="none" w:sz="0" w:space="0" w:color="auto"/>
            <w:bottom w:val="none" w:sz="0" w:space="0" w:color="auto"/>
            <w:right w:val="none" w:sz="0" w:space="0" w:color="auto"/>
          </w:divBdr>
        </w:div>
        <w:div w:id="188686571">
          <w:marLeft w:val="640"/>
          <w:marRight w:val="0"/>
          <w:marTop w:val="0"/>
          <w:marBottom w:val="0"/>
          <w:divBdr>
            <w:top w:val="none" w:sz="0" w:space="0" w:color="auto"/>
            <w:left w:val="none" w:sz="0" w:space="0" w:color="auto"/>
            <w:bottom w:val="none" w:sz="0" w:space="0" w:color="auto"/>
            <w:right w:val="none" w:sz="0" w:space="0" w:color="auto"/>
          </w:divBdr>
        </w:div>
        <w:div w:id="1608151161">
          <w:marLeft w:val="640"/>
          <w:marRight w:val="0"/>
          <w:marTop w:val="0"/>
          <w:marBottom w:val="0"/>
          <w:divBdr>
            <w:top w:val="none" w:sz="0" w:space="0" w:color="auto"/>
            <w:left w:val="none" w:sz="0" w:space="0" w:color="auto"/>
            <w:bottom w:val="none" w:sz="0" w:space="0" w:color="auto"/>
            <w:right w:val="none" w:sz="0" w:space="0" w:color="auto"/>
          </w:divBdr>
        </w:div>
        <w:div w:id="70545891">
          <w:marLeft w:val="640"/>
          <w:marRight w:val="0"/>
          <w:marTop w:val="0"/>
          <w:marBottom w:val="0"/>
          <w:divBdr>
            <w:top w:val="none" w:sz="0" w:space="0" w:color="auto"/>
            <w:left w:val="none" w:sz="0" w:space="0" w:color="auto"/>
            <w:bottom w:val="none" w:sz="0" w:space="0" w:color="auto"/>
            <w:right w:val="none" w:sz="0" w:space="0" w:color="auto"/>
          </w:divBdr>
        </w:div>
        <w:div w:id="1197889398">
          <w:marLeft w:val="640"/>
          <w:marRight w:val="0"/>
          <w:marTop w:val="0"/>
          <w:marBottom w:val="0"/>
          <w:divBdr>
            <w:top w:val="none" w:sz="0" w:space="0" w:color="auto"/>
            <w:left w:val="none" w:sz="0" w:space="0" w:color="auto"/>
            <w:bottom w:val="none" w:sz="0" w:space="0" w:color="auto"/>
            <w:right w:val="none" w:sz="0" w:space="0" w:color="auto"/>
          </w:divBdr>
        </w:div>
        <w:div w:id="1772242414">
          <w:marLeft w:val="640"/>
          <w:marRight w:val="0"/>
          <w:marTop w:val="0"/>
          <w:marBottom w:val="0"/>
          <w:divBdr>
            <w:top w:val="none" w:sz="0" w:space="0" w:color="auto"/>
            <w:left w:val="none" w:sz="0" w:space="0" w:color="auto"/>
            <w:bottom w:val="none" w:sz="0" w:space="0" w:color="auto"/>
            <w:right w:val="none" w:sz="0" w:space="0" w:color="auto"/>
          </w:divBdr>
        </w:div>
        <w:div w:id="1210678775">
          <w:marLeft w:val="640"/>
          <w:marRight w:val="0"/>
          <w:marTop w:val="0"/>
          <w:marBottom w:val="0"/>
          <w:divBdr>
            <w:top w:val="none" w:sz="0" w:space="0" w:color="auto"/>
            <w:left w:val="none" w:sz="0" w:space="0" w:color="auto"/>
            <w:bottom w:val="none" w:sz="0" w:space="0" w:color="auto"/>
            <w:right w:val="none" w:sz="0" w:space="0" w:color="auto"/>
          </w:divBdr>
        </w:div>
        <w:div w:id="647902400">
          <w:marLeft w:val="640"/>
          <w:marRight w:val="0"/>
          <w:marTop w:val="0"/>
          <w:marBottom w:val="0"/>
          <w:divBdr>
            <w:top w:val="none" w:sz="0" w:space="0" w:color="auto"/>
            <w:left w:val="none" w:sz="0" w:space="0" w:color="auto"/>
            <w:bottom w:val="none" w:sz="0" w:space="0" w:color="auto"/>
            <w:right w:val="none" w:sz="0" w:space="0" w:color="auto"/>
          </w:divBdr>
        </w:div>
        <w:div w:id="1069421968">
          <w:marLeft w:val="640"/>
          <w:marRight w:val="0"/>
          <w:marTop w:val="0"/>
          <w:marBottom w:val="0"/>
          <w:divBdr>
            <w:top w:val="none" w:sz="0" w:space="0" w:color="auto"/>
            <w:left w:val="none" w:sz="0" w:space="0" w:color="auto"/>
            <w:bottom w:val="none" w:sz="0" w:space="0" w:color="auto"/>
            <w:right w:val="none" w:sz="0" w:space="0" w:color="auto"/>
          </w:divBdr>
        </w:div>
        <w:div w:id="1045837161">
          <w:marLeft w:val="640"/>
          <w:marRight w:val="0"/>
          <w:marTop w:val="0"/>
          <w:marBottom w:val="0"/>
          <w:divBdr>
            <w:top w:val="none" w:sz="0" w:space="0" w:color="auto"/>
            <w:left w:val="none" w:sz="0" w:space="0" w:color="auto"/>
            <w:bottom w:val="none" w:sz="0" w:space="0" w:color="auto"/>
            <w:right w:val="none" w:sz="0" w:space="0" w:color="auto"/>
          </w:divBdr>
        </w:div>
        <w:div w:id="242760557">
          <w:marLeft w:val="640"/>
          <w:marRight w:val="0"/>
          <w:marTop w:val="0"/>
          <w:marBottom w:val="0"/>
          <w:divBdr>
            <w:top w:val="none" w:sz="0" w:space="0" w:color="auto"/>
            <w:left w:val="none" w:sz="0" w:space="0" w:color="auto"/>
            <w:bottom w:val="none" w:sz="0" w:space="0" w:color="auto"/>
            <w:right w:val="none" w:sz="0" w:space="0" w:color="auto"/>
          </w:divBdr>
        </w:div>
        <w:div w:id="1798453387">
          <w:marLeft w:val="640"/>
          <w:marRight w:val="0"/>
          <w:marTop w:val="0"/>
          <w:marBottom w:val="0"/>
          <w:divBdr>
            <w:top w:val="none" w:sz="0" w:space="0" w:color="auto"/>
            <w:left w:val="none" w:sz="0" w:space="0" w:color="auto"/>
            <w:bottom w:val="none" w:sz="0" w:space="0" w:color="auto"/>
            <w:right w:val="none" w:sz="0" w:space="0" w:color="auto"/>
          </w:divBdr>
        </w:div>
        <w:div w:id="1233469829">
          <w:marLeft w:val="640"/>
          <w:marRight w:val="0"/>
          <w:marTop w:val="0"/>
          <w:marBottom w:val="0"/>
          <w:divBdr>
            <w:top w:val="none" w:sz="0" w:space="0" w:color="auto"/>
            <w:left w:val="none" w:sz="0" w:space="0" w:color="auto"/>
            <w:bottom w:val="none" w:sz="0" w:space="0" w:color="auto"/>
            <w:right w:val="none" w:sz="0" w:space="0" w:color="auto"/>
          </w:divBdr>
        </w:div>
        <w:div w:id="440226501">
          <w:marLeft w:val="640"/>
          <w:marRight w:val="0"/>
          <w:marTop w:val="0"/>
          <w:marBottom w:val="0"/>
          <w:divBdr>
            <w:top w:val="none" w:sz="0" w:space="0" w:color="auto"/>
            <w:left w:val="none" w:sz="0" w:space="0" w:color="auto"/>
            <w:bottom w:val="none" w:sz="0" w:space="0" w:color="auto"/>
            <w:right w:val="none" w:sz="0" w:space="0" w:color="auto"/>
          </w:divBdr>
        </w:div>
        <w:div w:id="1832722163">
          <w:marLeft w:val="640"/>
          <w:marRight w:val="0"/>
          <w:marTop w:val="0"/>
          <w:marBottom w:val="0"/>
          <w:divBdr>
            <w:top w:val="none" w:sz="0" w:space="0" w:color="auto"/>
            <w:left w:val="none" w:sz="0" w:space="0" w:color="auto"/>
            <w:bottom w:val="none" w:sz="0" w:space="0" w:color="auto"/>
            <w:right w:val="none" w:sz="0" w:space="0" w:color="auto"/>
          </w:divBdr>
        </w:div>
        <w:div w:id="1663849101">
          <w:marLeft w:val="640"/>
          <w:marRight w:val="0"/>
          <w:marTop w:val="0"/>
          <w:marBottom w:val="0"/>
          <w:divBdr>
            <w:top w:val="none" w:sz="0" w:space="0" w:color="auto"/>
            <w:left w:val="none" w:sz="0" w:space="0" w:color="auto"/>
            <w:bottom w:val="none" w:sz="0" w:space="0" w:color="auto"/>
            <w:right w:val="none" w:sz="0" w:space="0" w:color="auto"/>
          </w:divBdr>
        </w:div>
        <w:div w:id="2039163161">
          <w:marLeft w:val="640"/>
          <w:marRight w:val="0"/>
          <w:marTop w:val="0"/>
          <w:marBottom w:val="0"/>
          <w:divBdr>
            <w:top w:val="none" w:sz="0" w:space="0" w:color="auto"/>
            <w:left w:val="none" w:sz="0" w:space="0" w:color="auto"/>
            <w:bottom w:val="none" w:sz="0" w:space="0" w:color="auto"/>
            <w:right w:val="none" w:sz="0" w:space="0" w:color="auto"/>
          </w:divBdr>
        </w:div>
        <w:div w:id="1250578658">
          <w:marLeft w:val="640"/>
          <w:marRight w:val="0"/>
          <w:marTop w:val="0"/>
          <w:marBottom w:val="0"/>
          <w:divBdr>
            <w:top w:val="none" w:sz="0" w:space="0" w:color="auto"/>
            <w:left w:val="none" w:sz="0" w:space="0" w:color="auto"/>
            <w:bottom w:val="none" w:sz="0" w:space="0" w:color="auto"/>
            <w:right w:val="none" w:sz="0" w:space="0" w:color="auto"/>
          </w:divBdr>
        </w:div>
        <w:div w:id="482039701">
          <w:marLeft w:val="640"/>
          <w:marRight w:val="0"/>
          <w:marTop w:val="0"/>
          <w:marBottom w:val="0"/>
          <w:divBdr>
            <w:top w:val="none" w:sz="0" w:space="0" w:color="auto"/>
            <w:left w:val="none" w:sz="0" w:space="0" w:color="auto"/>
            <w:bottom w:val="none" w:sz="0" w:space="0" w:color="auto"/>
            <w:right w:val="none" w:sz="0" w:space="0" w:color="auto"/>
          </w:divBdr>
        </w:div>
        <w:div w:id="2123570577">
          <w:marLeft w:val="640"/>
          <w:marRight w:val="0"/>
          <w:marTop w:val="0"/>
          <w:marBottom w:val="0"/>
          <w:divBdr>
            <w:top w:val="none" w:sz="0" w:space="0" w:color="auto"/>
            <w:left w:val="none" w:sz="0" w:space="0" w:color="auto"/>
            <w:bottom w:val="none" w:sz="0" w:space="0" w:color="auto"/>
            <w:right w:val="none" w:sz="0" w:space="0" w:color="auto"/>
          </w:divBdr>
        </w:div>
        <w:div w:id="1689141275">
          <w:marLeft w:val="640"/>
          <w:marRight w:val="0"/>
          <w:marTop w:val="0"/>
          <w:marBottom w:val="0"/>
          <w:divBdr>
            <w:top w:val="none" w:sz="0" w:space="0" w:color="auto"/>
            <w:left w:val="none" w:sz="0" w:space="0" w:color="auto"/>
            <w:bottom w:val="none" w:sz="0" w:space="0" w:color="auto"/>
            <w:right w:val="none" w:sz="0" w:space="0" w:color="auto"/>
          </w:divBdr>
        </w:div>
        <w:div w:id="1670056497">
          <w:marLeft w:val="640"/>
          <w:marRight w:val="0"/>
          <w:marTop w:val="0"/>
          <w:marBottom w:val="0"/>
          <w:divBdr>
            <w:top w:val="none" w:sz="0" w:space="0" w:color="auto"/>
            <w:left w:val="none" w:sz="0" w:space="0" w:color="auto"/>
            <w:bottom w:val="none" w:sz="0" w:space="0" w:color="auto"/>
            <w:right w:val="none" w:sz="0" w:space="0" w:color="auto"/>
          </w:divBdr>
        </w:div>
        <w:div w:id="111245739">
          <w:marLeft w:val="640"/>
          <w:marRight w:val="0"/>
          <w:marTop w:val="0"/>
          <w:marBottom w:val="0"/>
          <w:divBdr>
            <w:top w:val="none" w:sz="0" w:space="0" w:color="auto"/>
            <w:left w:val="none" w:sz="0" w:space="0" w:color="auto"/>
            <w:bottom w:val="none" w:sz="0" w:space="0" w:color="auto"/>
            <w:right w:val="none" w:sz="0" w:space="0" w:color="auto"/>
          </w:divBdr>
        </w:div>
        <w:div w:id="960114430">
          <w:marLeft w:val="640"/>
          <w:marRight w:val="0"/>
          <w:marTop w:val="0"/>
          <w:marBottom w:val="0"/>
          <w:divBdr>
            <w:top w:val="none" w:sz="0" w:space="0" w:color="auto"/>
            <w:left w:val="none" w:sz="0" w:space="0" w:color="auto"/>
            <w:bottom w:val="none" w:sz="0" w:space="0" w:color="auto"/>
            <w:right w:val="none" w:sz="0" w:space="0" w:color="auto"/>
          </w:divBdr>
        </w:div>
        <w:div w:id="1273828928">
          <w:marLeft w:val="640"/>
          <w:marRight w:val="0"/>
          <w:marTop w:val="0"/>
          <w:marBottom w:val="0"/>
          <w:divBdr>
            <w:top w:val="none" w:sz="0" w:space="0" w:color="auto"/>
            <w:left w:val="none" w:sz="0" w:space="0" w:color="auto"/>
            <w:bottom w:val="none" w:sz="0" w:space="0" w:color="auto"/>
            <w:right w:val="none" w:sz="0" w:space="0" w:color="auto"/>
          </w:divBdr>
        </w:div>
        <w:div w:id="788550040">
          <w:marLeft w:val="640"/>
          <w:marRight w:val="0"/>
          <w:marTop w:val="0"/>
          <w:marBottom w:val="0"/>
          <w:divBdr>
            <w:top w:val="none" w:sz="0" w:space="0" w:color="auto"/>
            <w:left w:val="none" w:sz="0" w:space="0" w:color="auto"/>
            <w:bottom w:val="none" w:sz="0" w:space="0" w:color="auto"/>
            <w:right w:val="none" w:sz="0" w:space="0" w:color="auto"/>
          </w:divBdr>
        </w:div>
        <w:div w:id="1584215869">
          <w:marLeft w:val="640"/>
          <w:marRight w:val="0"/>
          <w:marTop w:val="0"/>
          <w:marBottom w:val="0"/>
          <w:divBdr>
            <w:top w:val="none" w:sz="0" w:space="0" w:color="auto"/>
            <w:left w:val="none" w:sz="0" w:space="0" w:color="auto"/>
            <w:bottom w:val="none" w:sz="0" w:space="0" w:color="auto"/>
            <w:right w:val="none" w:sz="0" w:space="0" w:color="auto"/>
          </w:divBdr>
        </w:div>
      </w:divsChild>
    </w:div>
    <w:div w:id="769352741">
      <w:bodyDiv w:val="1"/>
      <w:marLeft w:val="0"/>
      <w:marRight w:val="0"/>
      <w:marTop w:val="0"/>
      <w:marBottom w:val="0"/>
      <w:divBdr>
        <w:top w:val="none" w:sz="0" w:space="0" w:color="auto"/>
        <w:left w:val="none" w:sz="0" w:space="0" w:color="auto"/>
        <w:bottom w:val="none" w:sz="0" w:space="0" w:color="auto"/>
        <w:right w:val="none" w:sz="0" w:space="0" w:color="auto"/>
      </w:divBdr>
      <w:divsChild>
        <w:div w:id="1891261742">
          <w:marLeft w:val="640"/>
          <w:marRight w:val="0"/>
          <w:marTop w:val="0"/>
          <w:marBottom w:val="0"/>
          <w:divBdr>
            <w:top w:val="none" w:sz="0" w:space="0" w:color="auto"/>
            <w:left w:val="none" w:sz="0" w:space="0" w:color="auto"/>
            <w:bottom w:val="none" w:sz="0" w:space="0" w:color="auto"/>
            <w:right w:val="none" w:sz="0" w:space="0" w:color="auto"/>
          </w:divBdr>
        </w:div>
        <w:div w:id="1166672752">
          <w:marLeft w:val="640"/>
          <w:marRight w:val="0"/>
          <w:marTop w:val="0"/>
          <w:marBottom w:val="0"/>
          <w:divBdr>
            <w:top w:val="none" w:sz="0" w:space="0" w:color="auto"/>
            <w:left w:val="none" w:sz="0" w:space="0" w:color="auto"/>
            <w:bottom w:val="none" w:sz="0" w:space="0" w:color="auto"/>
            <w:right w:val="none" w:sz="0" w:space="0" w:color="auto"/>
          </w:divBdr>
        </w:div>
        <w:div w:id="1867985340">
          <w:marLeft w:val="640"/>
          <w:marRight w:val="0"/>
          <w:marTop w:val="0"/>
          <w:marBottom w:val="0"/>
          <w:divBdr>
            <w:top w:val="none" w:sz="0" w:space="0" w:color="auto"/>
            <w:left w:val="none" w:sz="0" w:space="0" w:color="auto"/>
            <w:bottom w:val="none" w:sz="0" w:space="0" w:color="auto"/>
            <w:right w:val="none" w:sz="0" w:space="0" w:color="auto"/>
          </w:divBdr>
        </w:div>
        <w:div w:id="472793182">
          <w:marLeft w:val="640"/>
          <w:marRight w:val="0"/>
          <w:marTop w:val="0"/>
          <w:marBottom w:val="0"/>
          <w:divBdr>
            <w:top w:val="none" w:sz="0" w:space="0" w:color="auto"/>
            <w:left w:val="none" w:sz="0" w:space="0" w:color="auto"/>
            <w:bottom w:val="none" w:sz="0" w:space="0" w:color="auto"/>
            <w:right w:val="none" w:sz="0" w:space="0" w:color="auto"/>
          </w:divBdr>
        </w:div>
        <w:div w:id="1619331705">
          <w:marLeft w:val="640"/>
          <w:marRight w:val="0"/>
          <w:marTop w:val="0"/>
          <w:marBottom w:val="0"/>
          <w:divBdr>
            <w:top w:val="none" w:sz="0" w:space="0" w:color="auto"/>
            <w:left w:val="none" w:sz="0" w:space="0" w:color="auto"/>
            <w:bottom w:val="none" w:sz="0" w:space="0" w:color="auto"/>
            <w:right w:val="none" w:sz="0" w:space="0" w:color="auto"/>
          </w:divBdr>
        </w:div>
        <w:div w:id="1190753950">
          <w:marLeft w:val="640"/>
          <w:marRight w:val="0"/>
          <w:marTop w:val="0"/>
          <w:marBottom w:val="0"/>
          <w:divBdr>
            <w:top w:val="none" w:sz="0" w:space="0" w:color="auto"/>
            <w:left w:val="none" w:sz="0" w:space="0" w:color="auto"/>
            <w:bottom w:val="none" w:sz="0" w:space="0" w:color="auto"/>
            <w:right w:val="none" w:sz="0" w:space="0" w:color="auto"/>
          </w:divBdr>
        </w:div>
        <w:div w:id="871840115">
          <w:marLeft w:val="640"/>
          <w:marRight w:val="0"/>
          <w:marTop w:val="0"/>
          <w:marBottom w:val="0"/>
          <w:divBdr>
            <w:top w:val="none" w:sz="0" w:space="0" w:color="auto"/>
            <w:left w:val="none" w:sz="0" w:space="0" w:color="auto"/>
            <w:bottom w:val="none" w:sz="0" w:space="0" w:color="auto"/>
            <w:right w:val="none" w:sz="0" w:space="0" w:color="auto"/>
          </w:divBdr>
        </w:div>
        <w:div w:id="2046323517">
          <w:marLeft w:val="640"/>
          <w:marRight w:val="0"/>
          <w:marTop w:val="0"/>
          <w:marBottom w:val="0"/>
          <w:divBdr>
            <w:top w:val="none" w:sz="0" w:space="0" w:color="auto"/>
            <w:left w:val="none" w:sz="0" w:space="0" w:color="auto"/>
            <w:bottom w:val="none" w:sz="0" w:space="0" w:color="auto"/>
            <w:right w:val="none" w:sz="0" w:space="0" w:color="auto"/>
          </w:divBdr>
        </w:div>
        <w:div w:id="847646478">
          <w:marLeft w:val="640"/>
          <w:marRight w:val="0"/>
          <w:marTop w:val="0"/>
          <w:marBottom w:val="0"/>
          <w:divBdr>
            <w:top w:val="none" w:sz="0" w:space="0" w:color="auto"/>
            <w:left w:val="none" w:sz="0" w:space="0" w:color="auto"/>
            <w:bottom w:val="none" w:sz="0" w:space="0" w:color="auto"/>
            <w:right w:val="none" w:sz="0" w:space="0" w:color="auto"/>
          </w:divBdr>
        </w:div>
        <w:div w:id="359553157">
          <w:marLeft w:val="640"/>
          <w:marRight w:val="0"/>
          <w:marTop w:val="0"/>
          <w:marBottom w:val="0"/>
          <w:divBdr>
            <w:top w:val="none" w:sz="0" w:space="0" w:color="auto"/>
            <w:left w:val="none" w:sz="0" w:space="0" w:color="auto"/>
            <w:bottom w:val="none" w:sz="0" w:space="0" w:color="auto"/>
            <w:right w:val="none" w:sz="0" w:space="0" w:color="auto"/>
          </w:divBdr>
        </w:div>
        <w:div w:id="1985113616">
          <w:marLeft w:val="640"/>
          <w:marRight w:val="0"/>
          <w:marTop w:val="0"/>
          <w:marBottom w:val="0"/>
          <w:divBdr>
            <w:top w:val="none" w:sz="0" w:space="0" w:color="auto"/>
            <w:left w:val="none" w:sz="0" w:space="0" w:color="auto"/>
            <w:bottom w:val="none" w:sz="0" w:space="0" w:color="auto"/>
            <w:right w:val="none" w:sz="0" w:space="0" w:color="auto"/>
          </w:divBdr>
        </w:div>
        <w:div w:id="2095783867">
          <w:marLeft w:val="640"/>
          <w:marRight w:val="0"/>
          <w:marTop w:val="0"/>
          <w:marBottom w:val="0"/>
          <w:divBdr>
            <w:top w:val="none" w:sz="0" w:space="0" w:color="auto"/>
            <w:left w:val="none" w:sz="0" w:space="0" w:color="auto"/>
            <w:bottom w:val="none" w:sz="0" w:space="0" w:color="auto"/>
            <w:right w:val="none" w:sz="0" w:space="0" w:color="auto"/>
          </w:divBdr>
        </w:div>
        <w:div w:id="1279799728">
          <w:marLeft w:val="640"/>
          <w:marRight w:val="0"/>
          <w:marTop w:val="0"/>
          <w:marBottom w:val="0"/>
          <w:divBdr>
            <w:top w:val="none" w:sz="0" w:space="0" w:color="auto"/>
            <w:left w:val="none" w:sz="0" w:space="0" w:color="auto"/>
            <w:bottom w:val="none" w:sz="0" w:space="0" w:color="auto"/>
            <w:right w:val="none" w:sz="0" w:space="0" w:color="auto"/>
          </w:divBdr>
        </w:div>
        <w:div w:id="1060521912">
          <w:marLeft w:val="640"/>
          <w:marRight w:val="0"/>
          <w:marTop w:val="0"/>
          <w:marBottom w:val="0"/>
          <w:divBdr>
            <w:top w:val="none" w:sz="0" w:space="0" w:color="auto"/>
            <w:left w:val="none" w:sz="0" w:space="0" w:color="auto"/>
            <w:bottom w:val="none" w:sz="0" w:space="0" w:color="auto"/>
            <w:right w:val="none" w:sz="0" w:space="0" w:color="auto"/>
          </w:divBdr>
        </w:div>
        <w:div w:id="152717464">
          <w:marLeft w:val="640"/>
          <w:marRight w:val="0"/>
          <w:marTop w:val="0"/>
          <w:marBottom w:val="0"/>
          <w:divBdr>
            <w:top w:val="none" w:sz="0" w:space="0" w:color="auto"/>
            <w:left w:val="none" w:sz="0" w:space="0" w:color="auto"/>
            <w:bottom w:val="none" w:sz="0" w:space="0" w:color="auto"/>
            <w:right w:val="none" w:sz="0" w:space="0" w:color="auto"/>
          </w:divBdr>
        </w:div>
        <w:div w:id="55783192">
          <w:marLeft w:val="640"/>
          <w:marRight w:val="0"/>
          <w:marTop w:val="0"/>
          <w:marBottom w:val="0"/>
          <w:divBdr>
            <w:top w:val="none" w:sz="0" w:space="0" w:color="auto"/>
            <w:left w:val="none" w:sz="0" w:space="0" w:color="auto"/>
            <w:bottom w:val="none" w:sz="0" w:space="0" w:color="auto"/>
            <w:right w:val="none" w:sz="0" w:space="0" w:color="auto"/>
          </w:divBdr>
        </w:div>
        <w:div w:id="1253247650">
          <w:marLeft w:val="640"/>
          <w:marRight w:val="0"/>
          <w:marTop w:val="0"/>
          <w:marBottom w:val="0"/>
          <w:divBdr>
            <w:top w:val="none" w:sz="0" w:space="0" w:color="auto"/>
            <w:left w:val="none" w:sz="0" w:space="0" w:color="auto"/>
            <w:bottom w:val="none" w:sz="0" w:space="0" w:color="auto"/>
            <w:right w:val="none" w:sz="0" w:space="0" w:color="auto"/>
          </w:divBdr>
        </w:div>
        <w:div w:id="2030794380">
          <w:marLeft w:val="640"/>
          <w:marRight w:val="0"/>
          <w:marTop w:val="0"/>
          <w:marBottom w:val="0"/>
          <w:divBdr>
            <w:top w:val="none" w:sz="0" w:space="0" w:color="auto"/>
            <w:left w:val="none" w:sz="0" w:space="0" w:color="auto"/>
            <w:bottom w:val="none" w:sz="0" w:space="0" w:color="auto"/>
            <w:right w:val="none" w:sz="0" w:space="0" w:color="auto"/>
          </w:divBdr>
        </w:div>
        <w:div w:id="346057884">
          <w:marLeft w:val="640"/>
          <w:marRight w:val="0"/>
          <w:marTop w:val="0"/>
          <w:marBottom w:val="0"/>
          <w:divBdr>
            <w:top w:val="none" w:sz="0" w:space="0" w:color="auto"/>
            <w:left w:val="none" w:sz="0" w:space="0" w:color="auto"/>
            <w:bottom w:val="none" w:sz="0" w:space="0" w:color="auto"/>
            <w:right w:val="none" w:sz="0" w:space="0" w:color="auto"/>
          </w:divBdr>
        </w:div>
        <w:div w:id="952902007">
          <w:marLeft w:val="640"/>
          <w:marRight w:val="0"/>
          <w:marTop w:val="0"/>
          <w:marBottom w:val="0"/>
          <w:divBdr>
            <w:top w:val="none" w:sz="0" w:space="0" w:color="auto"/>
            <w:left w:val="none" w:sz="0" w:space="0" w:color="auto"/>
            <w:bottom w:val="none" w:sz="0" w:space="0" w:color="auto"/>
            <w:right w:val="none" w:sz="0" w:space="0" w:color="auto"/>
          </w:divBdr>
        </w:div>
        <w:div w:id="1393456938">
          <w:marLeft w:val="640"/>
          <w:marRight w:val="0"/>
          <w:marTop w:val="0"/>
          <w:marBottom w:val="0"/>
          <w:divBdr>
            <w:top w:val="none" w:sz="0" w:space="0" w:color="auto"/>
            <w:left w:val="none" w:sz="0" w:space="0" w:color="auto"/>
            <w:bottom w:val="none" w:sz="0" w:space="0" w:color="auto"/>
            <w:right w:val="none" w:sz="0" w:space="0" w:color="auto"/>
          </w:divBdr>
        </w:div>
        <w:div w:id="1079643996">
          <w:marLeft w:val="640"/>
          <w:marRight w:val="0"/>
          <w:marTop w:val="0"/>
          <w:marBottom w:val="0"/>
          <w:divBdr>
            <w:top w:val="none" w:sz="0" w:space="0" w:color="auto"/>
            <w:left w:val="none" w:sz="0" w:space="0" w:color="auto"/>
            <w:bottom w:val="none" w:sz="0" w:space="0" w:color="auto"/>
            <w:right w:val="none" w:sz="0" w:space="0" w:color="auto"/>
          </w:divBdr>
        </w:div>
        <w:div w:id="1146363467">
          <w:marLeft w:val="640"/>
          <w:marRight w:val="0"/>
          <w:marTop w:val="0"/>
          <w:marBottom w:val="0"/>
          <w:divBdr>
            <w:top w:val="none" w:sz="0" w:space="0" w:color="auto"/>
            <w:left w:val="none" w:sz="0" w:space="0" w:color="auto"/>
            <w:bottom w:val="none" w:sz="0" w:space="0" w:color="auto"/>
            <w:right w:val="none" w:sz="0" w:space="0" w:color="auto"/>
          </w:divBdr>
        </w:div>
        <w:div w:id="909193329">
          <w:marLeft w:val="640"/>
          <w:marRight w:val="0"/>
          <w:marTop w:val="0"/>
          <w:marBottom w:val="0"/>
          <w:divBdr>
            <w:top w:val="none" w:sz="0" w:space="0" w:color="auto"/>
            <w:left w:val="none" w:sz="0" w:space="0" w:color="auto"/>
            <w:bottom w:val="none" w:sz="0" w:space="0" w:color="auto"/>
            <w:right w:val="none" w:sz="0" w:space="0" w:color="auto"/>
          </w:divBdr>
        </w:div>
        <w:div w:id="2052915792">
          <w:marLeft w:val="640"/>
          <w:marRight w:val="0"/>
          <w:marTop w:val="0"/>
          <w:marBottom w:val="0"/>
          <w:divBdr>
            <w:top w:val="none" w:sz="0" w:space="0" w:color="auto"/>
            <w:left w:val="none" w:sz="0" w:space="0" w:color="auto"/>
            <w:bottom w:val="none" w:sz="0" w:space="0" w:color="auto"/>
            <w:right w:val="none" w:sz="0" w:space="0" w:color="auto"/>
          </w:divBdr>
        </w:div>
        <w:div w:id="997996868">
          <w:marLeft w:val="640"/>
          <w:marRight w:val="0"/>
          <w:marTop w:val="0"/>
          <w:marBottom w:val="0"/>
          <w:divBdr>
            <w:top w:val="none" w:sz="0" w:space="0" w:color="auto"/>
            <w:left w:val="none" w:sz="0" w:space="0" w:color="auto"/>
            <w:bottom w:val="none" w:sz="0" w:space="0" w:color="auto"/>
            <w:right w:val="none" w:sz="0" w:space="0" w:color="auto"/>
          </w:divBdr>
        </w:div>
        <w:div w:id="2080520880">
          <w:marLeft w:val="640"/>
          <w:marRight w:val="0"/>
          <w:marTop w:val="0"/>
          <w:marBottom w:val="0"/>
          <w:divBdr>
            <w:top w:val="none" w:sz="0" w:space="0" w:color="auto"/>
            <w:left w:val="none" w:sz="0" w:space="0" w:color="auto"/>
            <w:bottom w:val="none" w:sz="0" w:space="0" w:color="auto"/>
            <w:right w:val="none" w:sz="0" w:space="0" w:color="auto"/>
          </w:divBdr>
        </w:div>
        <w:div w:id="2128427287">
          <w:marLeft w:val="640"/>
          <w:marRight w:val="0"/>
          <w:marTop w:val="0"/>
          <w:marBottom w:val="0"/>
          <w:divBdr>
            <w:top w:val="none" w:sz="0" w:space="0" w:color="auto"/>
            <w:left w:val="none" w:sz="0" w:space="0" w:color="auto"/>
            <w:bottom w:val="none" w:sz="0" w:space="0" w:color="auto"/>
            <w:right w:val="none" w:sz="0" w:space="0" w:color="auto"/>
          </w:divBdr>
        </w:div>
        <w:div w:id="1090587862">
          <w:marLeft w:val="640"/>
          <w:marRight w:val="0"/>
          <w:marTop w:val="0"/>
          <w:marBottom w:val="0"/>
          <w:divBdr>
            <w:top w:val="none" w:sz="0" w:space="0" w:color="auto"/>
            <w:left w:val="none" w:sz="0" w:space="0" w:color="auto"/>
            <w:bottom w:val="none" w:sz="0" w:space="0" w:color="auto"/>
            <w:right w:val="none" w:sz="0" w:space="0" w:color="auto"/>
          </w:divBdr>
        </w:div>
        <w:div w:id="2073965801">
          <w:marLeft w:val="640"/>
          <w:marRight w:val="0"/>
          <w:marTop w:val="0"/>
          <w:marBottom w:val="0"/>
          <w:divBdr>
            <w:top w:val="none" w:sz="0" w:space="0" w:color="auto"/>
            <w:left w:val="none" w:sz="0" w:space="0" w:color="auto"/>
            <w:bottom w:val="none" w:sz="0" w:space="0" w:color="auto"/>
            <w:right w:val="none" w:sz="0" w:space="0" w:color="auto"/>
          </w:divBdr>
        </w:div>
        <w:div w:id="1695955453">
          <w:marLeft w:val="640"/>
          <w:marRight w:val="0"/>
          <w:marTop w:val="0"/>
          <w:marBottom w:val="0"/>
          <w:divBdr>
            <w:top w:val="none" w:sz="0" w:space="0" w:color="auto"/>
            <w:left w:val="none" w:sz="0" w:space="0" w:color="auto"/>
            <w:bottom w:val="none" w:sz="0" w:space="0" w:color="auto"/>
            <w:right w:val="none" w:sz="0" w:space="0" w:color="auto"/>
          </w:divBdr>
        </w:div>
        <w:div w:id="818035302">
          <w:marLeft w:val="640"/>
          <w:marRight w:val="0"/>
          <w:marTop w:val="0"/>
          <w:marBottom w:val="0"/>
          <w:divBdr>
            <w:top w:val="none" w:sz="0" w:space="0" w:color="auto"/>
            <w:left w:val="none" w:sz="0" w:space="0" w:color="auto"/>
            <w:bottom w:val="none" w:sz="0" w:space="0" w:color="auto"/>
            <w:right w:val="none" w:sz="0" w:space="0" w:color="auto"/>
          </w:divBdr>
        </w:div>
        <w:div w:id="1665427781">
          <w:marLeft w:val="640"/>
          <w:marRight w:val="0"/>
          <w:marTop w:val="0"/>
          <w:marBottom w:val="0"/>
          <w:divBdr>
            <w:top w:val="none" w:sz="0" w:space="0" w:color="auto"/>
            <w:left w:val="none" w:sz="0" w:space="0" w:color="auto"/>
            <w:bottom w:val="none" w:sz="0" w:space="0" w:color="auto"/>
            <w:right w:val="none" w:sz="0" w:space="0" w:color="auto"/>
          </w:divBdr>
        </w:div>
        <w:div w:id="294798062">
          <w:marLeft w:val="640"/>
          <w:marRight w:val="0"/>
          <w:marTop w:val="0"/>
          <w:marBottom w:val="0"/>
          <w:divBdr>
            <w:top w:val="none" w:sz="0" w:space="0" w:color="auto"/>
            <w:left w:val="none" w:sz="0" w:space="0" w:color="auto"/>
            <w:bottom w:val="none" w:sz="0" w:space="0" w:color="auto"/>
            <w:right w:val="none" w:sz="0" w:space="0" w:color="auto"/>
          </w:divBdr>
        </w:div>
        <w:div w:id="816917513">
          <w:marLeft w:val="640"/>
          <w:marRight w:val="0"/>
          <w:marTop w:val="0"/>
          <w:marBottom w:val="0"/>
          <w:divBdr>
            <w:top w:val="none" w:sz="0" w:space="0" w:color="auto"/>
            <w:left w:val="none" w:sz="0" w:space="0" w:color="auto"/>
            <w:bottom w:val="none" w:sz="0" w:space="0" w:color="auto"/>
            <w:right w:val="none" w:sz="0" w:space="0" w:color="auto"/>
          </w:divBdr>
        </w:div>
        <w:div w:id="1780488279">
          <w:marLeft w:val="640"/>
          <w:marRight w:val="0"/>
          <w:marTop w:val="0"/>
          <w:marBottom w:val="0"/>
          <w:divBdr>
            <w:top w:val="none" w:sz="0" w:space="0" w:color="auto"/>
            <w:left w:val="none" w:sz="0" w:space="0" w:color="auto"/>
            <w:bottom w:val="none" w:sz="0" w:space="0" w:color="auto"/>
            <w:right w:val="none" w:sz="0" w:space="0" w:color="auto"/>
          </w:divBdr>
        </w:div>
        <w:div w:id="1327320328">
          <w:marLeft w:val="640"/>
          <w:marRight w:val="0"/>
          <w:marTop w:val="0"/>
          <w:marBottom w:val="0"/>
          <w:divBdr>
            <w:top w:val="none" w:sz="0" w:space="0" w:color="auto"/>
            <w:left w:val="none" w:sz="0" w:space="0" w:color="auto"/>
            <w:bottom w:val="none" w:sz="0" w:space="0" w:color="auto"/>
            <w:right w:val="none" w:sz="0" w:space="0" w:color="auto"/>
          </w:divBdr>
        </w:div>
        <w:div w:id="1453591243">
          <w:marLeft w:val="640"/>
          <w:marRight w:val="0"/>
          <w:marTop w:val="0"/>
          <w:marBottom w:val="0"/>
          <w:divBdr>
            <w:top w:val="none" w:sz="0" w:space="0" w:color="auto"/>
            <w:left w:val="none" w:sz="0" w:space="0" w:color="auto"/>
            <w:bottom w:val="none" w:sz="0" w:space="0" w:color="auto"/>
            <w:right w:val="none" w:sz="0" w:space="0" w:color="auto"/>
          </w:divBdr>
        </w:div>
        <w:div w:id="449250571">
          <w:marLeft w:val="640"/>
          <w:marRight w:val="0"/>
          <w:marTop w:val="0"/>
          <w:marBottom w:val="0"/>
          <w:divBdr>
            <w:top w:val="none" w:sz="0" w:space="0" w:color="auto"/>
            <w:left w:val="none" w:sz="0" w:space="0" w:color="auto"/>
            <w:bottom w:val="none" w:sz="0" w:space="0" w:color="auto"/>
            <w:right w:val="none" w:sz="0" w:space="0" w:color="auto"/>
          </w:divBdr>
        </w:div>
        <w:div w:id="2137407614">
          <w:marLeft w:val="640"/>
          <w:marRight w:val="0"/>
          <w:marTop w:val="0"/>
          <w:marBottom w:val="0"/>
          <w:divBdr>
            <w:top w:val="none" w:sz="0" w:space="0" w:color="auto"/>
            <w:left w:val="none" w:sz="0" w:space="0" w:color="auto"/>
            <w:bottom w:val="none" w:sz="0" w:space="0" w:color="auto"/>
            <w:right w:val="none" w:sz="0" w:space="0" w:color="auto"/>
          </w:divBdr>
        </w:div>
        <w:div w:id="816189275">
          <w:marLeft w:val="640"/>
          <w:marRight w:val="0"/>
          <w:marTop w:val="0"/>
          <w:marBottom w:val="0"/>
          <w:divBdr>
            <w:top w:val="none" w:sz="0" w:space="0" w:color="auto"/>
            <w:left w:val="none" w:sz="0" w:space="0" w:color="auto"/>
            <w:bottom w:val="none" w:sz="0" w:space="0" w:color="auto"/>
            <w:right w:val="none" w:sz="0" w:space="0" w:color="auto"/>
          </w:divBdr>
        </w:div>
        <w:div w:id="451022891">
          <w:marLeft w:val="640"/>
          <w:marRight w:val="0"/>
          <w:marTop w:val="0"/>
          <w:marBottom w:val="0"/>
          <w:divBdr>
            <w:top w:val="none" w:sz="0" w:space="0" w:color="auto"/>
            <w:left w:val="none" w:sz="0" w:space="0" w:color="auto"/>
            <w:bottom w:val="none" w:sz="0" w:space="0" w:color="auto"/>
            <w:right w:val="none" w:sz="0" w:space="0" w:color="auto"/>
          </w:divBdr>
        </w:div>
        <w:div w:id="1626109473">
          <w:marLeft w:val="640"/>
          <w:marRight w:val="0"/>
          <w:marTop w:val="0"/>
          <w:marBottom w:val="0"/>
          <w:divBdr>
            <w:top w:val="none" w:sz="0" w:space="0" w:color="auto"/>
            <w:left w:val="none" w:sz="0" w:space="0" w:color="auto"/>
            <w:bottom w:val="none" w:sz="0" w:space="0" w:color="auto"/>
            <w:right w:val="none" w:sz="0" w:space="0" w:color="auto"/>
          </w:divBdr>
        </w:div>
        <w:div w:id="2059434476">
          <w:marLeft w:val="640"/>
          <w:marRight w:val="0"/>
          <w:marTop w:val="0"/>
          <w:marBottom w:val="0"/>
          <w:divBdr>
            <w:top w:val="none" w:sz="0" w:space="0" w:color="auto"/>
            <w:left w:val="none" w:sz="0" w:space="0" w:color="auto"/>
            <w:bottom w:val="none" w:sz="0" w:space="0" w:color="auto"/>
            <w:right w:val="none" w:sz="0" w:space="0" w:color="auto"/>
          </w:divBdr>
        </w:div>
        <w:div w:id="1977101449">
          <w:marLeft w:val="640"/>
          <w:marRight w:val="0"/>
          <w:marTop w:val="0"/>
          <w:marBottom w:val="0"/>
          <w:divBdr>
            <w:top w:val="none" w:sz="0" w:space="0" w:color="auto"/>
            <w:left w:val="none" w:sz="0" w:space="0" w:color="auto"/>
            <w:bottom w:val="none" w:sz="0" w:space="0" w:color="auto"/>
            <w:right w:val="none" w:sz="0" w:space="0" w:color="auto"/>
          </w:divBdr>
        </w:div>
        <w:div w:id="121073361">
          <w:marLeft w:val="640"/>
          <w:marRight w:val="0"/>
          <w:marTop w:val="0"/>
          <w:marBottom w:val="0"/>
          <w:divBdr>
            <w:top w:val="none" w:sz="0" w:space="0" w:color="auto"/>
            <w:left w:val="none" w:sz="0" w:space="0" w:color="auto"/>
            <w:bottom w:val="none" w:sz="0" w:space="0" w:color="auto"/>
            <w:right w:val="none" w:sz="0" w:space="0" w:color="auto"/>
          </w:divBdr>
        </w:div>
        <w:div w:id="1703823690">
          <w:marLeft w:val="640"/>
          <w:marRight w:val="0"/>
          <w:marTop w:val="0"/>
          <w:marBottom w:val="0"/>
          <w:divBdr>
            <w:top w:val="none" w:sz="0" w:space="0" w:color="auto"/>
            <w:left w:val="none" w:sz="0" w:space="0" w:color="auto"/>
            <w:bottom w:val="none" w:sz="0" w:space="0" w:color="auto"/>
            <w:right w:val="none" w:sz="0" w:space="0" w:color="auto"/>
          </w:divBdr>
        </w:div>
        <w:div w:id="1270624702">
          <w:marLeft w:val="640"/>
          <w:marRight w:val="0"/>
          <w:marTop w:val="0"/>
          <w:marBottom w:val="0"/>
          <w:divBdr>
            <w:top w:val="none" w:sz="0" w:space="0" w:color="auto"/>
            <w:left w:val="none" w:sz="0" w:space="0" w:color="auto"/>
            <w:bottom w:val="none" w:sz="0" w:space="0" w:color="auto"/>
            <w:right w:val="none" w:sz="0" w:space="0" w:color="auto"/>
          </w:divBdr>
        </w:div>
        <w:div w:id="1860510178">
          <w:marLeft w:val="640"/>
          <w:marRight w:val="0"/>
          <w:marTop w:val="0"/>
          <w:marBottom w:val="0"/>
          <w:divBdr>
            <w:top w:val="none" w:sz="0" w:space="0" w:color="auto"/>
            <w:left w:val="none" w:sz="0" w:space="0" w:color="auto"/>
            <w:bottom w:val="none" w:sz="0" w:space="0" w:color="auto"/>
            <w:right w:val="none" w:sz="0" w:space="0" w:color="auto"/>
          </w:divBdr>
        </w:div>
        <w:div w:id="1694721099">
          <w:marLeft w:val="640"/>
          <w:marRight w:val="0"/>
          <w:marTop w:val="0"/>
          <w:marBottom w:val="0"/>
          <w:divBdr>
            <w:top w:val="none" w:sz="0" w:space="0" w:color="auto"/>
            <w:left w:val="none" w:sz="0" w:space="0" w:color="auto"/>
            <w:bottom w:val="none" w:sz="0" w:space="0" w:color="auto"/>
            <w:right w:val="none" w:sz="0" w:space="0" w:color="auto"/>
          </w:divBdr>
        </w:div>
        <w:div w:id="1134910409">
          <w:marLeft w:val="640"/>
          <w:marRight w:val="0"/>
          <w:marTop w:val="0"/>
          <w:marBottom w:val="0"/>
          <w:divBdr>
            <w:top w:val="none" w:sz="0" w:space="0" w:color="auto"/>
            <w:left w:val="none" w:sz="0" w:space="0" w:color="auto"/>
            <w:bottom w:val="none" w:sz="0" w:space="0" w:color="auto"/>
            <w:right w:val="none" w:sz="0" w:space="0" w:color="auto"/>
          </w:divBdr>
        </w:div>
        <w:div w:id="1186335306">
          <w:marLeft w:val="640"/>
          <w:marRight w:val="0"/>
          <w:marTop w:val="0"/>
          <w:marBottom w:val="0"/>
          <w:divBdr>
            <w:top w:val="none" w:sz="0" w:space="0" w:color="auto"/>
            <w:left w:val="none" w:sz="0" w:space="0" w:color="auto"/>
            <w:bottom w:val="none" w:sz="0" w:space="0" w:color="auto"/>
            <w:right w:val="none" w:sz="0" w:space="0" w:color="auto"/>
          </w:divBdr>
        </w:div>
        <w:div w:id="1378623159">
          <w:marLeft w:val="640"/>
          <w:marRight w:val="0"/>
          <w:marTop w:val="0"/>
          <w:marBottom w:val="0"/>
          <w:divBdr>
            <w:top w:val="none" w:sz="0" w:space="0" w:color="auto"/>
            <w:left w:val="none" w:sz="0" w:space="0" w:color="auto"/>
            <w:bottom w:val="none" w:sz="0" w:space="0" w:color="auto"/>
            <w:right w:val="none" w:sz="0" w:space="0" w:color="auto"/>
          </w:divBdr>
        </w:div>
        <w:div w:id="1690524596">
          <w:marLeft w:val="640"/>
          <w:marRight w:val="0"/>
          <w:marTop w:val="0"/>
          <w:marBottom w:val="0"/>
          <w:divBdr>
            <w:top w:val="none" w:sz="0" w:space="0" w:color="auto"/>
            <w:left w:val="none" w:sz="0" w:space="0" w:color="auto"/>
            <w:bottom w:val="none" w:sz="0" w:space="0" w:color="auto"/>
            <w:right w:val="none" w:sz="0" w:space="0" w:color="auto"/>
          </w:divBdr>
        </w:div>
        <w:div w:id="685517317">
          <w:marLeft w:val="640"/>
          <w:marRight w:val="0"/>
          <w:marTop w:val="0"/>
          <w:marBottom w:val="0"/>
          <w:divBdr>
            <w:top w:val="none" w:sz="0" w:space="0" w:color="auto"/>
            <w:left w:val="none" w:sz="0" w:space="0" w:color="auto"/>
            <w:bottom w:val="none" w:sz="0" w:space="0" w:color="auto"/>
            <w:right w:val="none" w:sz="0" w:space="0" w:color="auto"/>
          </w:divBdr>
        </w:div>
        <w:div w:id="310795518">
          <w:marLeft w:val="640"/>
          <w:marRight w:val="0"/>
          <w:marTop w:val="0"/>
          <w:marBottom w:val="0"/>
          <w:divBdr>
            <w:top w:val="none" w:sz="0" w:space="0" w:color="auto"/>
            <w:left w:val="none" w:sz="0" w:space="0" w:color="auto"/>
            <w:bottom w:val="none" w:sz="0" w:space="0" w:color="auto"/>
            <w:right w:val="none" w:sz="0" w:space="0" w:color="auto"/>
          </w:divBdr>
        </w:div>
        <w:div w:id="366873101">
          <w:marLeft w:val="640"/>
          <w:marRight w:val="0"/>
          <w:marTop w:val="0"/>
          <w:marBottom w:val="0"/>
          <w:divBdr>
            <w:top w:val="none" w:sz="0" w:space="0" w:color="auto"/>
            <w:left w:val="none" w:sz="0" w:space="0" w:color="auto"/>
            <w:bottom w:val="none" w:sz="0" w:space="0" w:color="auto"/>
            <w:right w:val="none" w:sz="0" w:space="0" w:color="auto"/>
          </w:divBdr>
        </w:div>
        <w:div w:id="311373956">
          <w:marLeft w:val="640"/>
          <w:marRight w:val="0"/>
          <w:marTop w:val="0"/>
          <w:marBottom w:val="0"/>
          <w:divBdr>
            <w:top w:val="none" w:sz="0" w:space="0" w:color="auto"/>
            <w:left w:val="none" w:sz="0" w:space="0" w:color="auto"/>
            <w:bottom w:val="none" w:sz="0" w:space="0" w:color="auto"/>
            <w:right w:val="none" w:sz="0" w:space="0" w:color="auto"/>
          </w:divBdr>
        </w:div>
        <w:div w:id="1395012004">
          <w:marLeft w:val="640"/>
          <w:marRight w:val="0"/>
          <w:marTop w:val="0"/>
          <w:marBottom w:val="0"/>
          <w:divBdr>
            <w:top w:val="none" w:sz="0" w:space="0" w:color="auto"/>
            <w:left w:val="none" w:sz="0" w:space="0" w:color="auto"/>
            <w:bottom w:val="none" w:sz="0" w:space="0" w:color="auto"/>
            <w:right w:val="none" w:sz="0" w:space="0" w:color="auto"/>
          </w:divBdr>
        </w:div>
        <w:div w:id="1894732190">
          <w:marLeft w:val="640"/>
          <w:marRight w:val="0"/>
          <w:marTop w:val="0"/>
          <w:marBottom w:val="0"/>
          <w:divBdr>
            <w:top w:val="none" w:sz="0" w:space="0" w:color="auto"/>
            <w:left w:val="none" w:sz="0" w:space="0" w:color="auto"/>
            <w:bottom w:val="none" w:sz="0" w:space="0" w:color="auto"/>
            <w:right w:val="none" w:sz="0" w:space="0" w:color="auto"/>
          </w:divBdr>
        </w:div>
        <w:div w:id="1199271669">
          <w:marLeft w:val="640"/>
          <w:marRight w:val="0"/>
          <w:marTop w:val="0"/>
          <w:marBottom w:val="0"/>
          <w:divBdr>
            <w:top w:val="none" w:sz="0" w:space="0" w:color="auto"/>
            <w:left w:val="none" w:sz="0" w:space="0" w:color="auto"/>
            <w:bottom w:val="none" w:sz="0" w:space="0" w:color="auto"/>
            <w:right w:val="none" w:sz="0" w:space="0" w:color="auto"/>
          </w:divBdr>
        </w:div>
        <w:div w:id="1362438165">
          <w:marLeft w:val="640"/>
          <w:marRight w:val="0"/>
          <w:marTop w:val="0"/>
          <w:marBottom w:val="0"/>
          <w:divBdr>
            <w:top w:val="none" w:sz="0" w:space="0" w:color="auto"/>
            <w:left w:val="none" w:sz="0" w:space="0" w:color="auto"/>
            <w:bottom w:val="none" w:sz="0" w:space="0" w:color="auto"/>
            <w:right w:val="none" w:sz="0" w:space="0" w:color="auto"/>
          </w:divBdr>
        </w:div>
        <w:div w:id="1381176300">
          <w:marLeft w:val="640"/>
          <w:marRight w:val="0"/>
          <w:marTop w:val="0"/>
          <w:marBottom w:val="0"/>
          <w:divBdr>
            <w:top w:val="none" w:sz="0" w:space="0" w:color="auto"/>
            <w:left w:val="none" w:sz="0" w:space="0" w:color="auto"/>
            <w:bottom w:val="none" w:sz="0" w:space="0" w:color="auto"/>
            <w:right w:val="none" w:sz="0" w:space="0" w:color="auto"/>
          </w:divBdr>
        </w:div>
        <w:div w:id="1081609707">
          <w:marLeft w:val="640"/>
          <w:marRight w:val="0"/>
          <w:marTop w:val="0"/>
          <w:marBottom w:val="0"/>
          <w:divBdr>
            <w:top w:val="none" w:sz="0" w:space="0" w:color="auto"/>
            <w:left w:val="none" w:sz="0" w:space="0" w:color="auto"/>
            <w:bottom w:val="none" w:sz="0" w:space="0" w:color="auto"/>
            <w:right w:val="none" w:sz="0" w:space="0" w:color="auto"/>
          </w:divBdr>
        </w:div>
        <w:div w:id="227345894">
          <w:marLeft w:val="640"/>
          <w:marRight w:val="0"/>
          <w:marTop w:val="0"/>
          <w:marBottom w:val="0"/>
          <w:divBdr>
            <w:top w:val="none" w:sz="0" w:space="0" w:color="auto"/>
            <w:left w:val="none" w:sz="0" w:space="0" w:color="auto"/>
            <w:bottom w:val="none" w:sz="0" w:space="0" w:color="auto"/>
            <w:right w:val="none" w:sz="0" w:space="0" w:color="auto"/>
          </w:divBdr>
        </w:div>
        <w:div w:id="1395930078">
          <w:marLeft w:val="640"/>
          <w:marRight w:val="0"/>
          <w:marTop w:val="0"/>
          <w:marBottom w:val="0"/>
          <w:divBdr>
            <w:top w:val="none" w:sz="0" w:space="0" w:color="auto"/>
            <w:left w:val="none" w:sz="0" w:space="0" w:color="auto"/>
            <w:bottom w:val="none" w:sz="0" w:space="0" w:color="auto"/>
            <w:right w:val="none" w:sz="0" w:space="0" w:color="auto"/>
          </w:divBdr>
        </w:div>
        <w:div w:id="1363169427">
          <w:marLeft w:val="640"/>
          <w:marRight w:val="0"/>
          <w:marTop w:val="0"/>
          <w:marBottom w:val="0"/>
          <w:divBdr>
            <w:top w:val="none" w:sz="0" w:space="0" w:color="auto"/>
            <w:left w:val="none" w:sz="0" w:space="0" w:color="auto"/>
            <w:bottom w:val="none" w:sz="0" w:space="0" w:color="auto"/>
            <w:right w:val="none" w:sz="0" w:space="0" w:color="auto"/>
          </w:divBdr>
        </w:div>
        <w:div w:id="660692702">
          <w:marLeft w:val="640"/>
          <w:marRight w:val="0"/>
          <w:marTop w:val="0"/>
          <w:marBottom w:val="0"/>
          <w:divBdr>
            <w:top w:val="none" w:sz="0" w:space="0" w:color="auto"/>
            <w:left w:val="none" w:sz="0" w:space="0" w:color="auto"/>
            <w:bottom w:val="none" w:sz="0" w:space="0" w:color="auto"/>
            <w:right w:val="none" w:sz="0" w:space="0" w:color="auto"/>
          </w:divBdr>
        </w:div>
        <w:div w:id="567767013">
          <w:marLeft w:val="640"/>
          <w:marRight w:val="0"/>
          <w:marTop w:val="0"/>
          <w:marBottom w:val="0"/>
          <w:divBdr>
            <w:top w:val="none" w:sz="0" w:space="0" w:color="auto"/>
            <w:left w:val="none" w:sz="0" w:space="0" w:color="auto"/>
            <w:bottom w:val="none" w:sz="0" w:space="0" w:color="auto"/>
            <w:right w:val="none" w:sz="0" w:space="0" w:color="auto"/>
          </w:divBdr>
        </w:div>
        <w:div w:id="1376084110">
          <w:marLeft w:val="640"/>
          <w:marRight w:val="0"/>
          <w:marTop w:val="0"/>
          <w:marBottom w:val="0"/>
          <w:divBdr>
            <w:top w:val="none" w:sz="0" w:space="0" w:color="auto"/>
            <w:left w:val="none" w:sz="0" w:space="0" w:color="auto"/>
            <w:bottom w:val="none" w:sz="0" w:space="0" w:color="auto"/>
            <w:right w:val="none" w:sz="0" w:space="0" w:color="auto"/>
          </w:divBdr>
        </w:div>
        <w:div w:id="1242523024">
          <w:marLeft w:val="640"/>
          <w:marRight w:val="0"/>
          <w:marTop w:val="0"/>
          <w:marBottom w:val="0"/>
          <w:divBdr>
            <w:top w:val="none" w:sz="0" w:space="0" w:color="auto"/>
            <w:left w:val="none" w:sz="0" w:space="0" w:color="auto"/>
            <w:bottom w:val="none" w:sz="0" w:space="0" w:color="auto"/>
            <w:right w:val="none" w:sz="0" w:space="0" w:color="auto"/>
          </w:divBdr>
        </w:div>
        <w:div w:id="1616214321">
          <w:marLeft w:val="640"/>
          <w:marRight w:val="0"/>
          <w:marTop w:val="0"/>
          <w:marBottom w:val="0"/>
          <w:divBdr>
            <w:top w:val="none" w:sz="0" w:space="0" w:color="auto"/>
            <w:left w:val="none" w:sz="0" w:space="0" w:color="auto"/>
            <w:bottom w:val="none" w:sz="0" w:space="0" w:color="auto"/>
            <w:right w:val="none" w:sz="0" w:space="0" w:color="auto"/>
          </w:divBdr>
        </w:div>
        <w:div w:id="148058632">
          <w:marLeft w:val="640"/>
          <w:marRight w:val="0"/>
          <w:marTop w:val="0"/>
          <w:marBottom w:val="0"/>
          <w:divBdr>
            <w:top w:val="none" w:sz="0" w:space="0" w:color="auto"/>
            <w:left w:val="none" w:sz="0" w:space="0" w:color="auto"/>
            <w:bottom w:val="none" w:sz="0" w:space="0" w:color="auto"/>
            <w:right w:val="none" w:sz="0" w:space="0" w:color="auto"/>
          </w:divBdr>
        </w:div>
        <w:div w:id="1933583861">
          <w:marLeft w:val="640"/>
          <w:marRight w:val="0"/>
          <w:marTop w:val="0"/>
          <w:marBottom w:val="0"/>
          <w:divBdr>
            <w:top w:val="none" w:sz="0" w:space="0" w:color="auto"/>
            <w:left w:val="none" w:sz="0" w:space="0" w:color="auto"/>
            <w:bottom w:val="none" w:sz="0" w:space="0" w:color="auto"/>
            <w:right w:val="none" w:sz="0" w:space="0" w:color="auto"/>
          </w:divBdr>
        </w:div>
        <w:div w:id="1159149822">
          <w:marLeft w:val="640"/>
          <w:marRight w:val="0"/>
          <w:marTop w:val="0"/>
          <w:marBottom w:val="0"/>
          <w:divBdr>
            <w:top w:val="none" w:sz="0" w:space="0" w:color="auto"/>
            <w:left w:val="none" w:sz="0" w:space="0" w:color="auto"/>
            <w:bottom w:val="none" w:sz="0" w:space="0" w:color="auto"/>
            <w:right w:val="none" w:sz="0" w:space="0" w:color="auto"/>
          </w:divBdr>
        </w:div>
        <w:div w:id="328098288">
          <w:marLeft w:val="640"/>
          <w:marRight w:val="0"/>
          <w:marTop w:val="0"/>
          <w:marBottom w:val="0"/>
          <w:divBdr>
            <w:top w:val="none" w:sz="0" w:space="0" w:color="auto"/>
            <w:left w:val="none" w:sz="0" w:space="0" w:color="auto"/>
            <w:bottom w:val="none" w:sz="0" w:space="0" w:color="auto"/>
            <w:right w:val="none" w:sz="0" w:space="0" w:color="auto"/>
          </w:divBdr>
        </w:div>
        <w:div w:id="1335181588">
          <w:marLeft w:val="640"/>
          <w:marRight w:val="0"/>
          <w:marTop w:val="0"/>
          <w:marBottom w:val="0"/>
          <w:divBdr>
            <w:top w:val="none" w:sz="0" w:space="0" w:color="auto"/>
            <w:left w:val="none" w:sz="0" w:space="0" w:color="auto"/>
            <w:bottom w:val="none" w:sz="0" w:space="0" w:color="auto"/>
            <w:right w:val="none" w:sz="0" w:space="0" w:color="auto"/>
          </w:divBdr>
        </w:div>
        <w:div w:id="982780299">
          <w:marLeft w:val="640"/>
          <w:marRight w:val="0"/>
          <w:marTop w:val="0"/>
          <w:marBottom w:val="0"/>
          <w:divBdr>
            <w:top w:val="none" w:sz="0" w:space="0" w:color="auto"/>
            <w:left w:val="none" w:sz="0" w:space="0" w:color="auto"/>
            <w:bottom w:val="none" w:sz="0" w:space="0" w:color="auto"/>
            <w:right w:val="none" w:sz="0" w:space="0" w:color="auto"/>
          </w:divBdr>
        </w:div>
        <w:div w:id="755784704">
          <w:marLeft w:val="640"/>
          <w:marRight w:val="0"/>
          <w:marTop w:val="0"/>
          <w:marBottom w:val="0"/>
          <w:divBdr>
            <w:top w:val="none" w:sz="0" w:space="0" w:color="auto"/>
            <w:left w:val="none" w:sz="0" w:space="0" w:color="auto"/>
            <w:bottom w:val="none" w:sz="0" w:space="0" w:color="auto"/>
            <w:right w:val="none" w:sz="0" w:space="0" w:color="auto"/>
          </w:divBdr>
        </w:div>
        <w:div w:id="461001603">
          <w:marLeft w:val="640"/>
          <w:marRight w:val="0"/>
          <w:marTop w:val="0"/>
          <w:marBottom w:val="0"/>
          <w:divBdr>
            <w:top w:val="none" w:sz="0" w:space="0" w:color="auto"/>
            <w:left w:val="none" w:sz="0" w:space="0" w:color="auto"/>
            <w:bottom w:val="none" w:sz="0" w:space="0" w:color="auto"/>
            <w:right w:val="none" w:sz="0" w:space="0" w:color="auto"/>
          </w:divBdr>
        </w:div>
        <w:div w:id="1602372272">
          <w:marLeft w:val="640"/>
          <w:marRight w:val="0"/>
          <w:marTop w:val="0"/>
          <w:marBottom w:val="0"/>
          <w:divBdr>
            <w:top w:val="none" w:sz="0" w:space="0" w:color="auto"/>
            <w:left w:val="none" w:sz="0" w:space="0" w:color="auto"/>
            <w:bottom w:val="none" w:sz="0" w:space="0" w:color="auto"/>
            <w:right w:val="none" w:sz="0" w:space="0" w:color="auto"/>
          </w:divBdr>
        </w:div>
        <w:div w:id="1707100004">
          <w:marLeft w:val="640"/>
          <w:marRight w:val="0"/>
          <w:marTop w:val="0"/>
          <w:marBottom w:val="0"/>
          <w:divBdr>
            <w:top w:val="none" w:sz="0" w:space="0" w:color="auto"/>
            <w:left w:val="none" w:sz="0" w:space="0" w:color="auto"/>
            <w:bottom w:val="none" w:sz="0" w:space="0" w:color="auto"/>
            <w:right w:val="none" w:sz="0" w:space="0" w:color="auto"/>
          </w:divBdr>
        </w:div>
        <w:div w:id="1527908404">
          <w:marLeft w:val="640"/>
          <w:marRight w:val="0"/>
          <w:marTop w:val="0"/>
          <w:marBottom w:val="0"/>
          <w:divBdr>
            <w:top w:val="none" w:sz="0" w:space="0" w:color="auto"/>
            <w:left w:val="none" w:sz="0" w:space="0" w:color="auto"/>
            <w:bottom w:val="none" w:sz="0" w:space="0" w:color="auto"/>
            <w:right w:val="none" w:sz="0" w:space="0" w:color="auto"/>
          </w:divBdr>
        </w:div>
        <w:div w:id="817189804">
          <w:marLeft w:val="640"/>
          <w:marRight w:val="0"/>
          <w:marTop w:val="0"/>
          <w:marBottom w:val="0"/>
          <w:divBdr>
            <w:top w:val="none" w:sz="0" w:space="0" w:color="auto"/>
            <w:left w:val="none" w:sz="0" w:space="0" w:color="auto"/>
            <w:bottom w:val="none" w:sz="0" w:space="0" w:color="auto"/>
            <w:right w:val="none" w:sz="0" w:space="0" w:color="auto"/>
          </w:divBdr>
        </w:div>
        <w:div w:id="222450031">
          <w:marLeft w:val="640"/>
          <w:marRight w:val="0"/>
          <w:marTop w:val="0"/>
          <w:marBottom w:val="0"/>
          <w:divBdr>
            <w:top w:val="none" w:sz="0" w:space="0" w:color="auto"/>
            <w:left w:val="none" w:sz="0" w:space="0" w:color="auto"/>
            <w:bottom w:val="none" w:sz="0" w:space="0" w:color="auto"/>
            <w:right w:val="none" w:sz="0" w:space="0" w:color="auto"/>
          </w:divBdr>
        </w:div>
        <w:div w:id="1027178325">
          <w:marLeft w:val="640"/>
          <w:marRight w:val="0"/>
          <w:marTop w:val="0"/>
          <w:marBottom w:val="0"/>
          <w:divBdr>
            <w:top w:val="none" w:sz="0" w:space="0" w:color="auto"/>
            <w:left w:val="none" w:sz="0" w:space="0" w:color="auto"/>
            <w:bottom w:val="none" w:sz="0" w:space="0" w:color="auto"/>
            <w:right w:val="none" w:sz="0" w:space="0" w:color="auto"/>
          </w:divBdr>
        </w:div>
        <w:div w:id="2062433622">
          <w:marLeft w:val="640"/>
          <w:marRight w:val="0"/>
          <w:marTop w:val="0"/>
          <w:marBottom w:val="0"/>
          <w:divBdr>
            <w:top w:val="none" w:sz="0" w:space="0" w:color="auto"/>
            <w:left w:val="none" w:sz="0" w:space="0" w:color="auto"/>
            <w:bottom w:val="none" w:sz="0" w:space="0" w:color="auto"/>
            <w:right w:val="none" w:sz="0" w:space="0" w:color="auto"/>
          </w:divBdr>
        </w:div>
        <w:div w:id="763040648">
          <w:marLeft w:val="640"/>
          <w:marRight w:val="0"/>
          <w:marTop w:val="0"/>
          <w:marBottom w:val="0"/>
          <w:divBdr>
            <w:top w:val="none" w:sz="0" w:space="0" w:color="auto"/>
            <w:left w:val="none" w:sz="0" w:space="0" w:color="auto"/>
            <w:bottom w:val="none" w:sz="0" w:space="0" w:color="auto"/>
            <w:right w:val="none" w:sz="0" w:space="0" w:color="auto"/>
          </w:divBdr>
        </w:div>
        <w:div w:id="1469662641">
          <w:marLeft w:val="640"/>
          <w:marRight w:val="0"/>
          <w:marTop w:val="0"/>
          <w:marBottom w:val="0"/>
          <w:divBdr>
            <w:top w:val="none" w:sz="0" w:space="0" w:color="auto"/>
            <w:left w:val="none" w:sz="0" w:space="0" w:color="auto"/>
            <w:bottom w:val="none" w:sz="0" w:space="0" w:color="auto"/>
            <w:right w:val="none" w:sz="0" w:space="0" w:color="auto"/>
          </w:divBdr>
        </w:div>
        <w:div w:id="974914333">
          <w:marLeft w:val="640"/>
          <w:marRight w:val="0"/>
          <w:marTop w:val="0"/>
          <w:marBottom w:val="0"/>
          <w:divBdr>
            <w:top w:val="none" w:sz="0" w:space="0" w:color="auto"/>
            <w:left w:val="none" w:sz="0" w:space="0" w:color="auto"/>
            <w:bottom w:val="none" w:sz="0" w:space="0" w:color="auto"/>
            <w:right w:val="none" w:sz="0" w:space="0" w:color="auto"/>
          </w:divBdr>
        </w:div>
        <w:div w:id="127017247">
          <w:marLeft w:val="640"/>
          <w:marRight w:val="0"/>
          <w:marTop w:val="0"/>
          <w:marBottom w:val="0"/>
          <w:divBdr>
            <w:top w:val="none" w:sz="0" w:space="0" w:color="auto"/>
            <w:left w:val="none" w:sz="0" w:space="0" w:color="auto"/>
            <w:bottom w:val="none" w:sz="0" w:space="0" w:color="auto"/>
            <w:right w:val="none" w:sz="0" w:space="0" w:color="auto"/>
          </w:divBdr>
        </w:div>
        <w:div w:id="649019855">
          <w:marLeft w:val="640"/>
          <w:marRight w:val="0"/>
          <w:marTop w:val="0"/>
          <w:marBottom w:val="0"/>
          <w:divBdr>
            <w:top w:val="none" w:sz="0" w:space="0" w:color="auto"/>
            <w:left w:val="none" w:sz="0" w:space="0" w:color="auto"/>
            <w:bottom w:val="none" w:sz="0" w:space="0" w:color="auto"/>
            <w:right w:val="none" w:sz="0" w:space="0" w:color="auto"/>
          </w:divBdr>
        </w:div>
        <w:div w:id="1295525596">
          <w:marLeft w:val="640"/>
          <w:marRight w:val="0"/>
          <w:marTop w:val="0"/>
          <w:marBottom w:val="0"/>
          <w:divBdr>
            <w:top w:val="none" w:sz="0" w:space="0" w:color="auto"/>
            <w:left w:val="none" w:sz="0" w:space="0" w:color="auto"/>
            <w:bottom w:val="none" w:sz="0" w:space="0" w:color="auto"/>
            <w:right w:val="none" w:sz="0" w:space="0" w:color="auto"/>
          </w:divBdr>
        </w:div>
        <w:div w:id="1283346496">
          <w:marLeft w:val="640"/>
          <w:marRight w:val="0"/>
          <w:marTop w:val="0"/>
          <w:marBottom w:val="0"/>
          <w:divBdr>
            <w:top w:val="none" w:sz="0" w:space="0" w:color="auto"/>
            <w:left w:val="none" w:sz="0" w:space="0" w:color="auto"/>
            <w:bottom w:val="none" w:sz="0" w:space="0" w:color="auto"/>
            <w:right w:val="none" w:sz="0" w:space="0" w:color="auto"/>
          </w:divBdr>
        </w:div>
        <w:div w:id="1281304774">
          <w:marLeft w:val="640"/>
          <w:marRight w:val="0"/>
          <w:marTop w:val="0"/>
          <w:marBottom w:val="0"/>
          <w:divBdr>
            <w:top w:val="none" w:sz="0" w:space="0" w:color="auto"/>
            <w:left w:val="none" w:sz="0" w:space="0" w:color="auto"/>
            <w:bottom w:val="none" w:sz="0" w:space="0" w:color="auto"/>
            <w:right w:val="none" w:sz="0" w:space="0" w:color="auto"/>
          </w:divBdr>
        </w:div>
        <w:div w:id="1391268226">
          <w:marLeft w:val="640"/>
          <w:marRight w:val="0"/>
          <w:marTop w:val="0"/>
          <w:marBottom w:val="0"/>
          <w:divBdr>
            <w:top w:val="none" w:sz="0" w:space="0" w:color="auto"/>
            <w:left w:val="none" w:sz="0" w:space="0" w:color="auto"/>
            <w:bottom w:val="none" w:sz="0" w:space="0" w:color="auto"/>
            <w:right w:val="none" w:sz="0" w:space="0" w:color="auto"/>
          </w:divBdr>
        </w:div>
        <w:div w:id="994722320">
          <w:marLeft w:val="640"/>
          <w:marRight w:val="0"/>
          <w:marTop w:val="0"/>
          <w:marBottom w:val="0"/>
          <w:divBdr>
            <w:top w:val="none" w:sz="0" w:space="0" w:color="auto"/>
            <w:left w:val="none" w:sz="0" w:space="0" w:color="auto"/>
            <w:bottom w:val="none" w:sz="0" w:space="0" w:color="auto"/>
            <w:right w:val="none" w:sz="0" w:space="0" w:color="auto"/>
          </w:divBdr>
        </w:div>
        <w:div w:id="1921480597">
          <w:marLeft w:val="640"/>
          <w:marRight w:val="0"/>
          <w:marTop w:val="0"/>
          <w:marBottom w:val="0"/>
          <w:divBdr>
            <w:top w:val="none" w:sz="0" w:space="0" w:color="auto"/>
            <w:left w:val="none" w:sz="0" w:space="0" w:color="auto"/>
            <w:bottom w:val="none" w:sz="0" w:space="0" w:color="auto"/>
            <w:right w:val="none" w:sz="0" w:space="0" w:color="auto"/>
          </w:divBdr>
        </w:div>
        <w:div w:id="797992970">
          <w:marLeft w:val="640"/>
          <w:marRight w:val="0"/>
          <w:marTop w:val="0"/>
          <w:marBottom w:val="0"/>
          <w:divBdr>
            <w:top w:val="none" w:sz="0" w:space="0" w:color="auto"/>
            <w:left w:val="none" w:sz="0" w:space="0" w:color="auto"/>
            <w:bottom w:val="none" w:sz="0" w:space="0" w:color="auto"/>
            <w:right w:val="none" w:sz="0" w:space="0" w:color="auto"/>
          </w:divBdr>
        </w:div>
        <w:div w:id="1653368163">
          <w:marLeft w:val="640"/>
          <w:marRight w:val="0"/>
          <w:marTop w:val="0"/>
          <w:marBottom w:val="0"/>
          <w:divBdr>
            <w:top w:val="none" w:sz="0" w:space="0" w:color="auto"/>
            <w:left w:val="none" w:sz="0" w:space="0" w:color="auto"/>
            <w:bottom w:val="none" w:sz="0" w:space="0" w:color="auto"/>
            <w:right w:val="none" w:sz="0" w:space="0" w:color="auto"/>
          </w:divBdr>
        </w:div>
        <w:div w:id="726225820">
          <w:marLeft w:val="640"/>
          <w:marRight w:val="0"/>
          <w:marTop w:val="0"/>
          <w:marBottom w:val="0"/>
          <w:divBdr>
            <w:top w:val="none" w:sz="0" w:space="0" w:color="auto"/>
            <w:left w:val="none" w:sz="0" w:space="0" w:color="auto"/>
            <w:bottom w:val="none" w:sz="0" w:space="0" w:color="auto"/>
            <w:right w:val="none" w:sz="0" w:space="0" w:color="auto"/>
          </w:divBdr>
        </w:div>
        <w:div w:id="810680999">
          <w:marLeft w:val="640"/>
          <w:marRight w:val="0"/>
          <w:marTop w:val="0"/>
          <w:marBottom w:val="0"/>
          <w:divBdr>
            <w:top w:val="none" w:sz="0" w:space="0" w:color="auto"/>
            <w:left w:val="none" w:sz="0" w:space="0" w:color="auto"/>
            <w:bottom w:val="none" w:sz="0" w:space="0" w:color="auto"/>
            <w:right w:val="none" w:sz="0" w:space="0" w:color="auto"/>
          </w:divBdr>
        </w:div>
        <w:div w:id="1208644504">
          <w:marLeft w:val="640"/>
          <w:marRight w:val="0"/>
          <w:marTop w:val="0"/>
          <w:marBottom w:val="0"/>
          <w:divBdr>
            <w:top w:val="none" w:sz="0" w:space="0" w:color="auto"/>
            <w:left w:val="none" w:sz="0" w:space="0" w:color="auto"/>
            <w:bottom w:val="none" w:sz="0" w:space="0" w:color="auto"/>
            <w:right w:val="none" w:sz="0" w:space="0" w:color="auto"/>
          </w:divBdr>
        </w:div>
        <w:div w:id="1240481625">
          <w:marLeft w:val="640"/>
          <w:marRight w:val="0"/>
          <w:marTop w:val="0"/>
          <w:marBottom w:val="0"/>
          <w:divBdr>
            <w:top w:val="none" w:sz="0" w:space="0" w:color="auto"/>
            <w:left w:val="none" w:sz="0" w:space="0" w:color="auto"/>
            <w:bottom w:val="none" w:sz="0" w:space="0" w:color="auto"/>
            <w:right w:val="none" w:sz="0" w:space="0" w:color="auto"/>
          </w:divBdr>
        </w:div>
        <w:div w:id="1132400975">
          <w:marLeft w:val="640"/>
          <w:marRight w:val="0"/>
          <w:marTop w:val="0"/>
          <w:marBottom w:val="0"/>
          <w:divBdr>
            <w:top w:val="none" w:sz="0" w:space="0" w:color="auto"/>
            <w:left w:val="none" w:sz="0" w:space="0" w:color="auto"/>
            <w:bottom w:val="none" w:sz="0" w:space="0" w:color="auto"/>
            <w:right w:val="none" w:sz="0" w:space="0" w:color="auto"/>
          </w:divBdr>
        </w:div>
        <w:div w:id="146097868">
          <w:marLeft w:val="640"/>
          <w:marRight w:val="0"/>
          <w:marTop w:val="0"/>
          <w:marBottom w:val="0"/>
          <w:divBdr>
            <w:top w:val="none" w:sz="0" w:space="0" w:color="auto"/>
            <w:left w:val="none" w:sz="0" w:space="0" w:color="auto"/>
            <w:bottom w:val="none" w:sz="0" w:space="0" w:color="auto"/>
            <w:right w:val="none" w:sz="0" w:space="0" w:color="auto"/>
          </w:divBdr>
        </w:div>
        <w:div w:id="397825769">
          <w:marLeft w:val="640"/>
          <w:marRight w:val="0"/>
          <w:marTop w:val="0"/>
          <w:marBottom w:val="0"/>
          <w:divBdr>
            <w:top w:val="none" w:sz="0" w:space="0" w:color="auto"/>
            <w:left w:val="none" w:sz="0" w:space="0" w:color="auto"/>
            <w:bottom w:val="none" w:sz="0" w:space="0" w:color="auto"/>
            <w:right w:val="none" w:sz="0" w:space="0" w:color="auto"/>
          </w:divBdr>
        </w:div>
        <w:div w:id="1353604974">
          <w:marLeft w:val="640"/>
          <w:marRight w:val="0"/>
          <w:marTop w:val="0"/>
          <w:marBottom w:val="0"/>
          <w:divBdr>
            <w:top w:val="none" w:sz="0" w:space="0" w:color="auto"/>
            <w:left w:val="none" w:sz="0" w:space="0" w:color="auto"/>
            <w:bottom w:val="none" w:sz="0" w:space="0" w:color="auto"/>
            <w:right w:val="none" w:sz="0" w:space="0" w:color="auto"/>
          </w:divBdr>
        </w:div>
        <w:div w:id="782073553">
          <w:marLeft w:val="640"/>
          <w:marRight w:val="0"/>
          <w:marTop w:val="0"/>
          <w:marBottom w:val="0"/>
          <w:divBdr>
            <w:top w:val="none" w:sz="0" w:space="0" w:color="auto"/>
            <w:left w:val="none" w:sz="0" w:space="0" w:color="auto"/>
            <w:bottom w:val="none" w:sz="0" w:space="0" w:color="auto"/>
            <w:right w:val="none" w:sz="0" w:space="0" w:color="auto"/>
          </w:divBdr>
        </w:div>
        <w:div w:id="1077902525">
          <w:marLeft w:val="640"/>
          <w:marRight w:val="0"/>
          <w:marTop w:val="0"/>
          <w:marBottom w:val="0"/>
          <w:divBdr>
            <w:top w:val="none" w:sz="0" w:space="0" w:color="auto"/>
            <w:left w:val="none" w:sz="0" w:space="0" w:color="auto"/>
            <w:bottom w:val="none" w:sz="0" w:space="0" w:color="auto"/>
            <w:right w:val="none" w:sz="0" w:space="0" w:color="auto"/>
          </w:divBdr>
        </w:div>
        <w:div w:id="111243301">
          <w:marLeft w:val="640"/>
          <w:marRight w:val="0"/>
          <w:marTop w:val="0"/>
          <w:marBottom w:val="0"/>
          <w:divBdr>
            <w:top w:val="none" w:sz="0" w:space="0" w:color="auto"/>
            <w:left w:val="none" w:sz="0" w:space="0" w:color="auto"/>
            <w:bottom w:val="none" w:sz="0" w:space="0" w:color="auto"/>
            <w:right w:val="none" w:sz="0" w:space="0" w:color="auto"/>
          </w:divBdr>
        </w:div>
        <w:div w:id="1499153912">
          <w:marLeft w:val="640"/>
          <w:marRight w:val="0"/>
          <w:marTop w:val="0"/>
          <w:marBottom w:val="0"/>
          <w:divBdr>
            <w:top w:val="none" w:sz="0" w:space="0" w:color="auto"/>
            <w:left w:val="none" w:sz="0" w:space="0" w:color="auto"/>
            <w:bottom w:val="none" w:sz="0" w:space="0" w:color="auto"/>
            <w:right w:val="none" w:sz="0" w:space="0" w:color="auto"/>
          </w:divBdr>
        </w:div>
        <w:div w:id="1635452362">
          <w:marLeft w:val="640"/>
          <w:marRight w:val="0"/>
          <w:marTop w:val="0"/>
          <w:marBottom w:val="0"/>
          <w:divBdr>
            <w:top w:val="none" w:sz="0" w:space="0" w:color="auto"/>
            <w:left w:val="none" w:sz="0" w:space="0" w:color="auto"/>
            <w:bottom w:val="none" w:sz="0" w:space="0" w:color="auto"/>
            <w:right w:val="none" w:sz="0" w:space="0" w:color="auto"/>
          </w:divBdr>
        </w:div>
        <w:div w:id="547843064">
          <w:marLeft w:val="640"/>
          <w:marRight w:val="0"/>
          <w:marTop w:val="0"/>
          <w:marBottom w:val="0"/>
          <w:divBdr>
            <w:top w:val="none" w:sz="0" w:space="0" w:color="auto"/>
            <w:left w:val="none" w:sz="0" w:space="0" w:color="auto"/>
            <w:bottom w:val="none" w:sz="0" w:space="0" w:color="auto"/>
            <w:right w:val="none" w:sz="0" w:space="0" w:color="auto"/>
          </w:divBdr>
        </w:div>
        <w:div w:id="582493960">
          <w:marLeft w:val="640"/>
          <w:marRight w:val="0"/>
          <w:marTop w:val="0"/>
          <w:marBottom w:val="0"/>
          <w:divBdr>
            <w:top w:val="none" w:sz="0" w:space="0" w:color="auto"/>
            <w:left w:val="none" w:sz="0" w:space="0" w:color="auto"/>
            <w:bottom w:val="none" w:sz="0" w:space="0" w:color="auto"/>
            <w:right w:val="none" w:sz="0" w:space="0" w:color="auto"/>
          </w:divBdr>
        </w:div>
        <w:div w:id="1595506281">
          <w:marLeft w:val="640"/>
          <w:marRight w:val="0"/>
          <w:marTop w:val="0"/>
          <w:marBottom w:val="0"/>
          <w:divBdr>
            <w:top w:val="none" w:sz="0" w:space="0" w:color="auto"/>
            <w:left w:val="none" w:sz="0" w:space="0" w:color="auto"/>
            <w:bottom w:val="none" w:sz="0" w:space="0" w:color="auto"/>
            <w:right w:val="none" w:sz="0" w:space="0" w:color="auto"/>
          </w:divBdr>
        </w:div>
        <w:div w:id="1023675048">
          <w:marLeft w:val="640"/>
          <w:marRight w:val="0"/>
          <w:marTop w:val="0"/>
          <w:marBottom w:val="0"/>
          <w:divBdr>
            <w:top w:val="none" w:sz="0" w:space="0" w:color="auto"/>
            <w:left w:val="none" w:sz="0" w:space="0" w:color="auto"/>
            <w:bottom w:val="none" w:sz="0" w:space="0" w:color="auto"/>
            <w:right w:val="none" w:sz="0" w:space="0" w:color="auto"/>
          </w:divBdr>
        </w:div>
        <w:div w:id="1778792054">
          <w:marLeft w:val="640"/>
          <w:marRight w:val="0"/>
          <w:marTop w:val="0"/>
          <w:marBottom w:val="0"/>
          <w:divBdr>
            <w:top w:val="none" w:sz="0" w:space="0" w:color="auto"/>
            <w:left w:val="none" w:sz="0" w:space="0" w:color="auto"/>
            <w:bottom w:val="none" w:sz="0" w:space="0" w:color="auto"/>
            <w:right w:val="none" w:sz="0" w:space="0" w:color="auto"/>
          </w:divBdr>
        </w:div>
        <w:div w:id="1951165099">
          <w:marLeft w:val="640"/>
          <w:marRight w:val="0"/>
          <w:marTop w:val="0"/>
          <w:marBottom w:val="0"/>
          <w:divBdr>
            <w:top w:val="none" w:sz="0" w:space="0" w:color="auto"/>
            <w:left w:val="none" w:sz="0" w:space="0" w:color="auto"/>
            <w:bottom w:val="none" w:sz="0" w:space="0" w:color="auto"/>
            <w:right w:val="none" w:sz="0" w:space="0" w:color="auto"/>
          </w:divBdr>
        </w:div>
        <w:div w:id="1392391166">
          <w:marLeft w:val="640"/>
          <w:marRight w:val="0"/>
          <w:marTop w:val="0"/>
          <w:marBottom w:val="0"/>
          <w:divBdr>
            <w:top w:val="none" w:sz="0" w:space="0" w:color="auto"/>
            <w:left w:val="none" w:sz="0" w:space="0" w:color="auto"/>
            <w:bottom w:val="none" w:sz="0" w:space="0" w:color="auto"/>
            <w:right w:val="none" w:sz="0" w:space="0" w:color="auto"/>
          </w:divBdr>
        </w:div>
      </w:divsChild>
    </w:div>
    <w:div w:id="772168486">
      <w:bodyDiv w:val="1"/>
      <w:marLeft w:val="0"/>
      <w:marRight w:val="0"/>
      <w:marTop w:val="0"/>
      <w:marBottom w:val="0"/>
      <w:divBdr>
        <w:top w:val="none" w:sz="0" w:space="0" w:color="auto"/>
        <w:left w:val="none" w:sz="0" w:space="0" w:color="auto"/>
        <w:bottom w:val="none" w:sz="0" w:space="0" w:color="auto"/>
        <w:right w:val="none" w:sz="0" w:space="0" w:color="auto"/>
      </w:divBdr>
      <w:divsChild>
        <w:div w:id="2127505730">
          <w:marLeft w:val="640"/>
          <w:marRight w:val="0"/>
          <w:marTop w:val="0"/>
          <w:marBottom w:val="0"/>
          <w:divBdr>
            <w:top w:val="none" w:sz="0" w:space="0" w:color="auto"/>
            <w:left w:val="none" w:sz="0" w:space="0" w:color="auto"/>
            <w:bottom w:val="none" w:sz="0" w:space="0" w:color="auto"/>
            <w:right w:val="none" w:sz="0" w:space="0" w:color="auto"/>
          </w:divBdr>
        </w:div>
        <w:div w:id="1544439405">
          <w:marLeft w:val="640"/>
          <w:marRight w:val="0"/>
          <w:marTop w:val="0"/>
          <w:marBottom w:val="0"/>
          <w:divBdr>
            <w:top w:val="none" w:sz="0" w:space="0" w:color="auto"/>
            <w:left w:val="none" w:sz="0" w:space="0" w:color="auto"/>
            <w:bottom w:val="none" w:sz="0" w:space="0" w:color="auto"/>
            <w:right w:val="none" w:sz="0" w:space="0" w:color="auto"/>
          </w:divBdr>
        </w:div>
        <w:div w:id="1521358919">
          <w:marLeft w:val="640"/>
          <w:marRight w:val="0"/>
          <w:marTop w:val="0"/>
          <w:marBottom w:val="0"/>
          <w:divBdr>
            <w:top w:val="none" w:sz="0" w:space="0" w:color="auto"/>
            <w:left w:val="none" w:sz="0" w:space="0" w:color="auto"/>
            <w:bottom w:val="none" w:sz="0" w:space="0" w:color="auto"/>
            <w:right w:val="none" w:sz="0" w:space="0" w:color="auto"/>
          </w:divBdr>
        </w:div>
        <w:div w:id="1803302026">
          <w:marLeft w:val="640"/>
          <w:marRight w:val="0"/>
          <w:marTop w:val="0"/>
          <w:marBottom w:val="0"/>
          <w:divBdr>
            <w:top w:val="none" w:sz="0" w:space="0" w:color="auto"/>
            <w:left w:val="none" w:sz="0" w:space="0" w:color="auto"/>
            <w:bottom w:val="none" w:sz="0" w:space="0" w:color="auto"/>
            <w:right w:val="none" w:sz="0" w:space="0" w:color="auto"/>
          </w:divBdr>
        </w:div>
        <w:div w:id="676151765">
          <w:marLeft w:val="640"/>
          <w:marRight w:val="0"/>
          <w:marTop w:val="0"/>
          <w:marBottom w:val="0"/>
          <w:divBdr>
            <w:top w:val="none" w:sz="0" w:space="0" w:color="auto"/>
            <w:left w:val="none" w:sz="0" w:space="0" w:color="auto"/>
            <w:bottom w:val="none" w:sz="0" w:space="0" w:color="auto"/>
            <w:right w:val="none" w:sz="0" w:space="0" w:color="auto"/>
          </w:divBdr>
        </w:div>
        <w:div w:id="382563624">
          <w:marLeft w:val="640"/>
          <w:marRight w:val="0"/>
          <w:marTop w:val="0"/>
          <w:marBottom w:val="0"/>
          <w:divBdr>
            <w:top w:val="none" w:sz="0" w:space="0" w:color="auto"/>
            <w:left w:val="none" w:sz="0" w:space="0" w:color="auto"/>
            <w:bottom w:val="none" w:sz="0" w:space="0" w:color="auto"/>
            <w:right w:val="none" w:sz="0" w:space="0" w:color="auto"/>
          </w:divBdr>
        </w:div>
        <w:div w:id="704990554">
          <w:marLeft w:val="640"/>
          <w:marRight w:val="0"/>
          <w:marTop w:val="0"/>
          <w:marBottom w:val="0"/>
          <w:divBdr>
            <w:top w:val="none" w:sz="0" w:space="0" w:color="auto"/>
            <w:left w:val="none" w:sz="0" w:space="0" w:color="auto"/>
            <w:bottom w:val="none" w:sz="0" w:space="0" w:color="auto"/>
            <w:right w:val="none" w:sz="0" w:space="0" w:color="auto"/>
          </w:divBdr>
        </w:div>
        <w:div w:id="472911198">
          <w:marLeft w:val="640"/>
          <w:marRight w:val="0"/>
          <w:marTop w:val="0"/>
          <w:marBottom w:val="0"/>
          <w:divBdr>
            <w:top w:val="none" w:sz="0" w:space="0" w:color="auto"/>
            <w:left w:val="none" w:sz="0" w:space="0" w:color="auto"/>
            <w:bottom w:val="none" w:sz="0" w:space="0" w:color="auto"/>
            <w:right w:val="none" w:sz="0" w:space="0" w:color="auto"/>
          </w:divBdr>
        </w:div>
        <w:div w:id="1368682581">
          <w:marLeft w:val="640"/>
          <w:marRight w:val="0"/>
          <w:marTop w:val="0"/>
          <w:marBottom w:val="0"/>
          <w:divBdr>
            <w:top w:val="none" w:sz="0" w:space="0" w:color="auto"/>
            <w:left w:val="none" w:sz="0" w:space="0" w:color="auto"/>
            <w:bottom w:val="none" w:sz="0" w:space="0" w:color="auto"/>
            <w:right w:val="none" w:sz="0" w:space="0" w:color="auto"/>
          </w:divBdr>
        </w:div>
        <w:div w:id="650212473">
          <w:marLeft w:val="640"/>
          <w:marRight w:val="0"/>
          <w:marTop w:val="0"/>
          <w:marBottom w:val="0"/>
          <w:divBdr>
            <w:top w:val="none" w:sz="0" w:space="0" w:color="auto"/>
            <w:left w:val="none" w:sz="0" w:space="0" w:color="auto"/>
            <w:bottom w:val="none" w:sz="0" w:space="0" w:color="auto"/>
            <w:right w:val="none" w:sz="0" w:space="0" w:color="auto"/>
          </w:divBdr>
        </w:div>
        <w:div w:id="1628004766">
          <w:marLeft w:val="640"/>
          <w:marRight w:val="0"/>
          <w:marTop w:val="0"/>
          <w:marBottom w:val="0"/>
          <w:divBdr>
            <w:top w:val="none" w:sz="0" w:space="0" w:color="auto"/>
            <w:left w:val="none" w:sz="0" w:space="0" w:color="auto"/>
            <w:bottom w:val="none" w:sz="0" w:space="0" w:color="auto"/>
            <w:right w:val="none" w:sz="0" w:space="0" w:color="auto"/>
          </w:divBdr>
        </w:div>
        <w:div w:id="402604708">
          <w:marLeft w:val="640"/>
          <w:marRight w:val="0"/>
          <w:marTop w:val="0"/>
          <w:marBottom w:val="0"/>
          <w:divBdr>
            <w:top w:val="none" w:sz="0" w:space="0" w:color="auto"/>
            <w:left w:val="none" w:sz="0" w:space="0" w:color="auto"/>
            <w:bottom w:val="none" w:sz="0" w:space="0" w:color="auto"/>
            <w:right w:val="none" w:sz="0" w:space="0" w:color="auto"/>
          </w:divBdr>
        </w:div>
        <w:div w:id="826017711">
          <w:marLeft w:val="640"/>
          <w:marRight w:val="0"/>
          <w:marTop w:val="0"/>
          <w:marBottom w:val="0"/>
          <w:divBdr>
            <w:top w:val="none" w:sz="0" w:space="0" w:color="auto"/>
            <w:left w:val="none" w:sz="0" w:space="0" w:color="auto"/>
            <w:bottom w:val="none" w:sz="0" w:space="0" w:color="auto"/>
            <w:right w:val="none" w:sz="0" w:space="0" w:color="auto"/>
          </w:divBdr>
        </w:div>
        <w:div w:id="1023749632">
          <w:marLeft w:val="640"/>
          <w:marRight w:val="0"/>
          <w:marTop w:val="0"/>
          <w:marBottom w:val="0"/>
          <w:divBdr>
            <w:top w:val="none" w:sz="0" w:space="0" w:color="auto"/>
            <w:left w:val="none" w:sz="0" w:space="0" w:color="auto"/>
            <w:bottom w:val="none" w:sz="0" w:space="0" w:color="auto"/>
            <w:right w:val="none" w:sz="0" w:space="0" w:color="auto"/>
          </w:divBdr>
        </w:div>
        <w:div w:id="996036674">
          <w:marLeft w:val="640"/>
          <w:marRight w:val="0"/>
          <w:marTop w:val="0"/>
          <w:marBottom w:val="0"/>
          <w:divBdr>
            <w:top w:val="none" w:sz="0" w:space="0" w:color="auto"/>
            <w:left w:val="none" w:sz="0" w:space="0" w:color="auto"/>
            <w:bottom w:val="none" w:sz="0" w:space="0" w:color="auto"/>
            <w:right w:val="none" w:sz="0" w:space="0" w:color="auto"/>
          </w:divBdr>
        </w:div>
        <w:div w:id="461659487">
          <w:marLeft w:val="640"/>
          <w:marRight w:val="0"/>
          <w:marTop w:val="0"/>
          <w:marBottom w:val="0"/>
          <w:divBdr>
            <w:top w:val="none" w:sz="0" w:space="0" w:color="auto"/>
            <w:left w:val="none" w:sz="0" w:space="0" w:color="auto"/>
            <w:bottom w:val="none" w:sz="0" w:space="0" w:color="auto"/>
            <w:right w:val="none" w:sz="0" w:space="0" w:color="auto"/>
          </w:divBdr>
        </w:div>
        <w:div w:id="726299314">
          <w:marLeft w:val="640"/>
          <w:marRight w:val="0"/>
          <w:marTop w:val="0"/>
          <w:marBottom w:val="0"/>
          <w:divBdr>
            <w:top w:val="none" w:sz="0" w:space="0" w:color="auto"/>
            <w:left w:val="none" w:sz="0" w:space="0" w:color="auto"/>
            <w:bottom w:val="none" w:sz="0" w:space="0" w:color="auto"/>
            <w:right w:val="none" w:sz="0" w:space="0" w:color="auto"/>
          </w:divBdr>
        </w:div>
        <w:div w:id="1404059888">
          <w:marLeft w:val="640"/>
          <w:marRight w:val="0"/>
          <w:marTop w:val="0"/>
          <w:marBottom w:val="0"/>
          <w:divBdr>
            <w:top w:val="none" w:sz="0" w:space="0" w:color="auto"/>
            <w:left w:val="none" w:sz="0" w:space="0" w:color="auto"/>
            <w:bottom w:val="none" w:sz="0" w:space="0" w:color="auto"/>
            <w:right w:val="none" w:sz="0" w:space="0" w:color="auto"/>
          </w:divBdr>
        </w:div>
        <w:div w:id="1614434179">
          <w:marLeft w:val="640"/>
          <w:marRight w:val="0"/>
          <w:marTop w:val="0"/>
          <w:marBottom w:val="0"/>
          <w:divBdr>
            <w:top w:val="none" w:sz="0" w:space="0" w:color="auto"/>
            <w:left w:val="none" w:sz="0" w:space="0" w:color="auto"/>
            <w:bottom w:val="none" w:sz="0" w:space="0" w:color="auto"/>
            <w:right w:val="none" w:sz="0" w:space="0" w:color="auto"/>
          </w:divBdr>
        </w:div>
        <w:div w:id="1780562170">
          <w:marLeft w:val="640"/>
          <w:marRight w:val="0"/>
          <w:marTop w:val="0"/>
          <w:marBottom w:val="0"/>
          <w:divBdr>
            <w:top w:val="none" w:sz="0" w:space="0" w:color="auto"/>
            <w:left w:val="none" w:sz="0" w:space="0" w:color="auto"/>
            <w:bottom w:val="none" w:sz="0" w:space="0" w:color="auto"/>
            <w:right w:val="none" w:sz="0" w:space="0" w:color="auto"/>
          </w:divBdr>
        </w:div>
        <w:div w:id="1441871198">
          <w:marLeft w:val="640"/>
          <w:marRight w:val="0"/>
          <w:marTop w:val="0"/>
          <w:marBottom w:val="0"/>
          <w:divBdr>
            <w:top w:val="none" w:sz="0" w:space="0" w:color="auto"/>
            <w:left w:val="none" w:sz="0" w:space="0" w:color="auto"/>
            <w:bottom w:val="none" w:sz="0" w:space="0" w:color="auto"/>
            <w:right w:val="none" w:sz="0" w:space="0" w:color="auto"/>
          </w:divBdr>
        </w:div>
        <w:div w:id="1604920362">
          <w:marLeft w:val="640"/>
          <w:marRight w:val="0"/>
          <w:marTop w:val="0"/>
          <w:marBottom w:val="0"/>
          <w:divBdr>
            <w:top w:val="none" w:sz="0" w:space="0" w:color="auto"/>
            <w:left w:val="none" w:sz="0" w:space="0" w:color="auto"/>
            <w:bottom w:val="none" w:sz="0" w:space="0" w:color="auto"/>
            <w:right w:val="none" w:sz="0" w:space="0" w:color="auto"/>
          </w:divBdr>
        </w:div>
        <w:div w:id="1910192554">
          <w:marLeft w:val="640"/>
          <w:marRight w:val="0"/>
          <w:marTop w:val="0"/>
          <w:marBottom w:val="0"/>
          <w:divBdr>
            <w:top w:val="none" w:sz="0" w:space="0" w:color="auto"/>
            <w:left w:val="none" w:sz="0" w:space="0" w:color="auto"/>
            <w:bottom w:val="none" w:sz="0" w:space="0" w:color="auto"/>
            <w:right w:val="none" w:sz="0" w:space="0" w:color="auto"/>
          </w:divBdr>
        </w:div>
        <w:div w:id="1502038322">
          <w:marLeft w:val="640"/>
          <w:marRight w:val="0"/>
          <w:marTop w:val="0"/>
          <w:marBottom w:val="0"/>
          <w:divBdr>
            <w:top w:val="none" w:sz="0" w:space="0" w:color="auto"/>
            <w:left w:val="none" w:sz="0" w:space="0" w:color="auto"/>
            <w:bottom w:val="none" w:sz="0" w:space="0" w:color="auto"/>
            <w:right w:val="none" w:sz="0" w:space="0" w:color="auto"/>
          </w:divBdr>
        </w:div>
        <w:div w:id="573470732">
          <w:marLeft w:val="640"/>
          <w:marRight w:val="0"/>
          <w:marTop w:val="0"/>
          <w:marBottom w:val="0"/>
          <w:divBdr>
            <w:top w:val="none" w:sz="0" w:space="0" w:color="auto"/>
            <w:left w:val="none" w:sz="0" w:space="0" w:color="auto"/>
            <w:bottom w:val="none" w:sz="0" w:space="0" w:color="auto"/>
            <w:right w:val="none" w:sz="0" w:space="0" w:color="auto"/>
          </w:divBdr>
        </w:div>
        <w:div w:id="224998723">
          <w:marLeft w:val="640"/>
          <w:marRight w:val="0"/>
          <w:marTop w:val="0"/>
          <w:marBottom w:val="0"/>
          <w:divBdr>
            <w:top w:val="none" w:sz="0" w:space="0" w:color="auto"/>
            <w:left w:val="none" w:sz="0" w:space="0" w:color="auto"/>
            <w:bottom w:val="none" w:sz="0" w:space="0" w:color="auto"/>
            <w:right w:val="none" w:sz="0" w:space="0" w:color="auto"/>
          </w:divBdr>
        </w:div>
        <w:div w:id="1542939146">
          <w:marLeft w:val="640"/>
          <w:marRight w:val="0"/>
          <w:marTop w:val="0"/>
          <w:marBottom w:val="0"/>
          <w:divBdr>
            <w:top w:val="none" w:sz="0" w:space="0" w:color="auto"/>
            <w:left w:val="none" w:sz="0" w:space="0" w:color="auto"/>
            <w:bottom w:val="none" w:sz="0" w:space="0" w:color="auto"/>
            <w:right w:val="none" w:sz="0" w:space="0" w:color="auto"/>
          </w:divBdr>
        </w:div>
        <w:div w:id="766922674">
          <w:marLeft w:val="640"/>
          <w:marRight w:val="0"/>
          <w:marTop w:val="0"/>
          <w:marBottom w:val="0"/>
          <w:divBdr>
            <w:top w:val="none" w:sz="0" w:space="0" w:color="auto"/>
            <w:left w:val="none" w:sz="0" w:space="0" w:color="auto"/>
            <w:bottom w:val="none" w:sz="0" w:space="0" w:color="auto"/>
            <w:right w:val="none" w:sz="0" w:space="0" w:color="auto"/>
          </w:divBdr>
        </w:div>
        <w:div w:id="21395867">
          <w:marLeft w:val="640"/>
          <w:marRight w:val="0"/>
          <w:marTop w:val="0"/>
          <w:marBottom w:val="0"/>
          <w:divBdr>
            <w:top w:val="none" w:sz="0" w:space="0" w:color="auto"/>
            <w:left w:val="none" w:sz="0" w:space="0" w:color="auto"/>
            <w:bottom w:val="none" w:sz="0" w:space="0" w:color="auto"/>
            <w:right w:val="none" w:sz="0" w:space="0" w:color="auto"/>
          </w:divBdr>
        </w:div>
        <w:div w:id="1798446587">
          <w:marLeft w:val="640"/>
          <w:marRight w:val="0"/>
          <w:marTop w:val="0"/>
          <w:marBottom w:val="0"/>
          <w:divBdr>
            <w:top w:val="none" w:sz="0" w:space="0" w:color="auto"/>
            <w:left w:val="none" w:sz="0" w:space="0" w:color="auto"/>
            <w:bottom w:val="none" w:sz="0" w:space="0" w:color="auto"/>
            <w:right w:val="none" w:sz="0" w:space="0" w:color="auto"/>
          </w:divBdr>
        </w:div>
        <w:div w:id="687218287">
          <w:marLeft w:val="640"/>
          <w:marRight w:val="0"/>
          <w:marTop w:val="0"/>
          <w:marBottom w:val="0"/>
          <w:divBdr>
            <w:top w:val="none" w:sz="0" w:space="0" w:color="auto"/>
            <w:left w:val="none" w:sz="0" w:space="0" w:color="auto"/>
            <w:bottom w:val="none" w:sz="0" w:space="0" w:color="auto"/>
            <w:right w:val="none" w:sz="0" w:space="0" w:color="auto"/>
          </w:divBdr>
        </w:div>
        <w:div w:id="656111887">
          <w:marLeft w:val="640"/>
          <w:marRight w:val="0"/>
          <w:marTop w:val="0"/>
          <w:marBottom w:val="0"/>
          <w:divBdr>
            <w:top w:val="none" w:sz="0" w:space="0" w:color="auto"/>
            <w:left w:val="none" w:sz="0" w:space="0" w:color="auto"/>
            <w:bottom w:val="none" w:sz="0" w:space="0" w:color="auto"/>
            <w:right w:val="none" w:sz="0" w:space="0" w:color="auto"/>
          </w:divBdr>
        </w:div>
        <w:div w:id="1831604401">
          <w:marLeft w:val="640"/>
          <w:marRight w:val="0"/>
          <w:marTop w:val="0"/>
          <w:marBottom w:val="0"/>
          <w:divBdr>
            <w:top w:val="none" w:sz="0" w:space="0" w:color="auto"/>
            <w:left w:val="none" w:sz="0" w:space="0" w:color="auto"/>
            <w:bottom w:val="none" w:sz="0" w:space="0" w:color="auto"/>
            <w:right w:val="none" w:sz="0" w:space="0" w:color="auto"/>
          </w:divBdr>
        </w:div>
        <w:div w:id="1814057677">
          <w:marLeft w:val="640"/>
          <w:marRight w:val="0"/>
          <w:marTop w:val="0"/>
          <w:marBottom w:val="0"/>
          <w:divBdr>
            <w:top w:val="none" w:sz="0" w:space="0" w:color="auto"/>
            <w:left w:val="none" w:sz="0" w:space="0" w:color="auto"/>
            <w:bottom w:val="none" w:sz="0" w:space="0" w:color="auto"/>
            <w:right w:val="none" w:sz="0" w:space="0" w:color="auto"/>
          </w:divBdr>
        </w:div>
        <w:div w:id="385564829">
          <w:marLeft w:val="640"/>
          <w:marRight w:val="0"/>
          <w:marTop w:val="0"/>
          <w:marBottom w:val="0"/>
          <w:divBdr>
            <w:top w:val="none" w:sz="0" w:space="0" w:color="auto"/>
            <w:left w:val="none" w:sz="0" w:space="0" w:color="auto"/>
            <w:bottom w:val="none" w:sz="0" w:space="0" w:color="auto"/>
            <w:right w:val="none" w:sz="0" w:space="0" w:color="auto"/>
          </w:divBdr>
        </w:div>
        <w:div w:id="1444809235">
          <w:marLeft w:val="640"/>
          <w:marRight w:val="0"/>
          <w:marTop w:val="0"/>
          <w:marBottom w:val="0"/>
          <w:divBdr>
            <w:top w:val="none" w:sz="0" w:space="0" w:color="auto"/>
            <w:left w:val="none" w:sz="0" w:space="0" w:color="auto"/>
            <w:bottom w:val="none" w:sz="0" w:space="0" w:color="auto"/>
            <w:right w:val="none" w:sz="0" w:space="0" w:color="auto"/>
          </w:divBdr>
        </w:div>
        <w:div w:id="405224247">
          <w:marLeft w:val="640"/>
          <w:marRight w:val="0"/>
          <w:marTop w:val="0"/>
          <w:marBottom w:val="0"/>
          <w:divBdr>
            <w:top w:val="none" w:sz="0" w:space="0" w:color="auto"/>
            <w:left w:val="none" w:sz="0" w:space="0" w:color="auto"/>
            <w:bottom w:val="none" w:sz="0" w:space="0" w:color="auto"/>
            <w:right w:val="none" w:sz="0" w:space="0" w:color="auto"/>
          </w:divBdr>
        </w:div>
        <w:div w:id="1310014875">
          <w:marLeft w:val="640"/>
          <w:marRight w:val="0"/>
          <w:marTop w:val="0"/>
          <w:marBottom w:val="0"/>
          <w:divBdr>
            <w:top w:val="none" w:sz="0" w:space="0" w:color="auto"/>
            <w:left w:val="none" w:sz="0" w:space="0" w:color="auto"/>
            <w:bottom w:val="none" w:sz="0" w:space="0" w:color="auto"/>
            <w:right w:val="none" w:sz="0" w:space="0" w:color="auto"/>
          </w:divBdr>
        </w:div>
        <w:div w:id="1321063">
          <w:marLeft w:val="640"/>
          <w:marRight w:val="0"/>
          <w:marTop w:val="0"/>
          <w:marBottom w:val="0"/>
          <w:divBdr>
            <w:top w:val="none" w:sz="0" w:space="0" w:color="auto"/>
            <w:left w:val="none" w:sz="0" w:space="0" w:color="auto"/>
            <w:bottom w:val="none" w:sz="0" w:space="0" w:color="auto"/>
            <w:right w:val="none" w:sz="0" w:space="0" w:color="auto"/>
          </w:divBdr>
        </w:div>
        <w:div w:id="336349011">
          <w:marLeft w:val="640"/>
          <w:marRight w:val="0"/>
          <w:marTop w:val="0"/>
          <w:marBottom w:val="0"/>
          <w:divBdr>
            <w:top w:val="none" w:sz="0" w:space="0" w:color="auto"/>
            <w:left w:val="none" w:sz="0" w:space="0" w:color="auto"/>
            <w:bottom w:val="none" w:sz="0" w:space="0" w:color="auto"/>
            <w:right w:val="none" w:sz="0" w:space="0" w:color="auto"/>
          </w:divBdr>
        </w:div>
        <w:div w:id="1676686754">
          <w:marLeft w:val="640"/>
          <w:marRight w:val="0"/>
          <w:marTop w:val="0"/>
          <w:marBottom w:val="0"/>
          <w:divBdr>
            <w:top w:val="none" w:sz="0" w:space="0" w:color="auto"/>
            <w:left w:val="none" w:sz="0" w:space="0" w:color="auto"/>
            <w:bottom w:val="none" w:sz="0" w:space="0" w:color="auto"/>
            <w:right w:val="none" w:sz="0" w:space="0" w:color="auto"/>
          </w:divBdr>
        </w:div>
        <w:div w:id="756679525">
          <w:marLeft w:val="640"/>
          <w:marRight w:val="0"/>
          <w:marTop w:val="0"/>
          <w:marBottom w:val="0"/>
          <w:divBdr>
            <w:top w:val="none" w:sz="0" w:space="0" w:color="auto"/>
            <w:left w:val="none" w:sz="0" w:space="0" w:color="auto"/>
            <w:bottom w:val="none" w:sz="0" w:space="0" w:color="auto"/>
            <w:right w:val="none" w:sz="0" w:space="0" w:color="auto"/>
          </w:divBdr>
        </w:div>
        <w:div w:id="877352467">
          <w:marLeft w:val="640"/>
          <w:marRight w:val="0"/>
          <w:marTop w:val="0"/>
          <w:marBottom w:val="0"/>
          <w:divBdr>
            <w:top w:val="none" w:sz="0" w:space="0" w:color="auto"/>
            <w:left w:val="none" w:sz="0" w:space="0" w:color="auto"/>
            <w:bottom w:val="none" w:sz="0" w:space="0" w:color="auto"/>
            <w:right w:val="none" w:sz="0" w:space="0" w:color="auto"/>
          </w:divBdr>
        </w:div>
        <w:div w:id="867763230">
          <w:marLeft w:val="640"/>
          <w:marRight w:val="0"/>
          <w:marTop w:val="0"/>
          <w:marBottom w:val="0"/>
          <w:divBdr>
            <w:top w:val="none" w:sz="0" w:space="0" w:color="auto"/>
            <w:left w:val="none" w:sz="0" w:space="0" w:color="auto"/>
            <w:bottom w:val="none" w:sz="0" w:space="0" w:color="auto"/>
            <w:right w:val="none" w:sz="0" w:space="0" w:color="auto"/>
          </w:divBdr>
        </w:div>
        <w:div w:id="1994487889">
          <w:marLeft w:val="640"/>
          <w:marRight w:val="0"/>
          <w:marTop w:val="0"/>
          <w:marBottom w:val="0"/>
          <w:divBdr>
            <w:top w:val="none" w:sz="0" w:space="0" w:color="auto"/>
            <w:left w:val="none" w:sz="0" w:space="0" w:color="auto"/>
            <w:bottom w:val="none" w:sz="0" w:space="0" w:color="auto"/>
            <w:right w:val="none" w:sz="0" w:space="0" w:color="auto"/>
          </w:divBdr>
        </w:div>
        <w:div w:id="1690909170">
          <w:marLeft w:val="640"/>
          <w:marRight w:val="0"/>
          <w:marTop w:val="0"/>
          <w:marBottom w:val="0"/>
          <w:divBdr>
            <w:top w:val="none" w:sz="0" w:space="0" w:color="auto"/>
            <w:left w:val="none" w:sz="0" w:space="0" w:color="auto"/>
            <w:bottom w:val="none" w:sz="0" w:space="0" w:color="auto"/>
            <w:right w:val="none" w:sz="0" w:space="0" w:color="auto"/>
          </w:divBdr>
        </w:div>
        <w:div w:id="539754614">
          <w:marLeft w:val="640"/>
          <w:marRight w:val="0"/>
          <w:marTop w:val="0"/>
          <w:marBottom w:val="0"/>
          <w:divBdr>
            <w:top w:val="none" w:sz="0" w:space="0" w:color="auto"/>
            <w:left w:val="none" w:sz="0" w:space="0" w:color="auto"/>
            <w:bottom w:val="none" w:sz="0" w:space="0" w:color="auto"/>
            <w:right w:val="none" w:sz="0" w:space="0" w:color="auto"/>
          </w:divBdr>
        </w:div>
        <w:div w:id="1213543200">
          <w:marLeft w:val="640"/>
          <w:marRight w:val="0"/>
          <w:marTop w:val="0"/>
          <w:marBottom w:val="0"/>
          <w:divBdr>
            <w:top w:val="none" w:sz="0" w:space="0" w:color="auto"/>
            <w:left w:val="none" w:sz="0" w:space="0" w:color="auto"/>
            <w:bottom w:val="none" w:sz="0" w:space="0" w:color="auto"/>
            <w:right w:val="none" w:sz="0" w:space="0" w:color="auto"/>
          </w:divBdr>
        </w:div>
        <w:div w:id="1800561964">
          <w:marLeft w:val="640"/>
          <w:marRight w:val="0"/>
          <w:marTop w:val="0"/>
          <w:marBottom w:val="0"/>
          <w:divBdr>
            <w:top w:val="none" w:sz="0" w:space="0" w:color="auto"/>
            <w:left w:val="none" w:sz="0" w:space="0" w:color="auto"/>
            <w:bottom w:val="none" w:sz="0" w:space="0" w:color="auto"/>
            <w:right w:val="none" w:sz="0" w:space="0" w:color="auto"/>
          </w:divBdr>
        </w:div>
        <w:div w:id="1928223650">
          <w:marLeft w:val="640"/>
          <w:marRight w:val="0"/>
          <w:marTop w:val="0"/>
          <w:marBottom w:val="0"/>
          <w:divBdr>
            <w:top w:val="none" w:sz="0" w:space="0" w:color="auto"/>
            <w:left w:val="none" w:sz="0" w:space="0" w:color="auto"/>
            <w:bottom w:val="none" w:sz="0" w:space="0" w:color="auto"/>
            <w:right w:val="none" w:sz="0" w:space="0" w:color="auto"/>
          </w:divBdr>
        </w:div>
        <w:div w:id="9066806">
          <w:marLeft w:val="640"/>
          <w:marRight w:val="0"/>
          <w:marTop w:val="0"/>
          <w:marBottom w:val="0"/>
          <w:divBdr>
            <w:top w:val="none" w:sz="0" w:space="0" w:color="auto"/>
            <w:left w:val="none" w:sz="0" w:space="0" w:color="auto"/>
            <w:bottom w:val="none" w:sz="0" w:space="0" w:color="auto"/>
            <w:right w:val="none" w:sz="0" w:space="0" w:color="auto"/>
          </w:divBdr>
        </w:div>
        <w:div w:id="278297525">
          <w:marLeft w:val="640"/>
          <w:marRight w:val="0"/>
          <w:marTop w:val="0"/>
          <w:marBottom w:val="0"/>
          <w:divBdr>
            <w:top w:val="none" w:sz="0" w:space="0" w:color="auto"/>
            <w:left w:val="none" w:sz="0" w:space="0" w:color="auto"/>
            <w:bottom w:val="none" w:sz="0" w:space="0" w:color="auto"/>
            <w:right w:val="none" w:sz="0" w:space="0" w:color="auto"/>
          </w:divBdr>
        </w:div>
        <w:div w:id="2073113933">
          <w:marLeft w:val="640"/>
          <w:marRight w:val="0"/>
          <w:marTop w:val="0"/>
          <w:marBottom w:val="0"/>
          <w:divBdr>
            <w:top w:val="none" w:sz="0" w:space="0" w:color="auto"/>
            <w:left w:val="none" w:sz="0" w:space="0" w:color="auto"/>
            <w:bottom w:val="none" w:sz="0" w:space="0" w:color="auto"/>
            <w:right w:val="none" w:sz="0" w:space="0" w:color="auto"/>
          </w:divBdr>
        </w:div>
        <w:div w:id="1519731402">
          <w:marLeft w:val="640"/>
          <w:marRight w:val="0"/>
          <w:marTop w:val="0"/>
          <w:marBottom w:val="0"/>
          <w:divBdr>
            <w:top w:val="none" w:sz="0" w:space="0" w:color="auto"/>
            <w:left w:val="none" w:sz="0" w:space="0" w:color="auto"/>
            <w:bottom w:val="none" w:sz="0" w:space="0" w:color="auto"/>
            <w:right w:val="none" w:sz="0" w:space="0" w:color="auto"/>
          </w:divBdr>
        </w:div>
        <w:div w:id="1221795274">
          <w:marLeft w:val="640"/>
          <w:marRight w:val="0"/>
          <w:marTop w:val="0"/>
          <w:marBottom w:val="0"/>
          <w:divBdr>
            <w:top w:val="none" w:sz="0" w:space="0" w:color="auto"/>
            <w:left w:val="none" w:sz="0" w:space="0" w:color="auto"/>
            <w:bottom w:val="none" w:sz="0" w:space="0" w:color="auto"/>
            <w:right w:val="none" w:sz="0" w:space="0" w:color="auto"/>
          </w:divBdr>
        </w:div>
        <w:div w:id="1412652489">
          <w:marLeft w:val="640"/>
          <w:marRight w:val="0"/>
          <w:marTop w:val="0"/>
          <w:marBottom w:val="0"/>
          <w:divBdr>
            <w:top w:val="none" w:sz="0" w:space="0" w:color="auto"/>
            <w:left w:val="none" w:sz="0" w:space="0" w:color="auto"/>
            <w:bottom w:val="none" w:sz="0" w:space="0" w:color="auto"/>
            <w:right w:val="none" w:sz="0" w:space="0" w:color="auto"/>
          </w:divBdr>
        </w:div>
        <w:div w:id="337461731">
          <w:marLeft w:val="640"/>
          <w:marRight w:val="0"/>
          <w:marTop w:val="0"/>
          <w:marBottom w:val="0"/>
          <w:divBdr>
            <w:top w:val="none" w:sz="0" w:space="0" w:color="auto"/>
            <w:left w:val="none" w:sz="0" w:space="0" w:color="auto"/>
            <w:bottom w:val="none" w:sz="0" w:space="0" w:color="auto"/>
            <w:right w:val="none" w:sz="0" w:space="0" w:color="auto"/>
          </w:divBdr>
        </w:div>
        <w:div w:id="939221730">
          <w:marLeft w:val="640"/>
          <w:marRight w:val="0"/>
          <w:marTop w:val="0"/>
          <w:marBottom w:val="0"/>
          <w:divBdr>
            <w:top w:val="none" w:sz="0" w:space="0" w:color="auto"/>
            <w:left w:val="none" w:sz="0" w:space="0" w:color="auto"/>
            <w:bottom w:val="none" w:sz="0" w:space="0" w:color="auto"/>
            <w:right w:val="none" w:sz="0" w:space="0" w:color="auto"/>
          </w:divBdr>
        </w:div>
        <w:div w:id="546337679">
          <w:marLeft w:val="640"/>
          <w:marRight w:val="0"/>
          <w:marTop w:val="0"/>
          <w:marBottom w:val="0"/>
          <w:divBdr>
            <w:top w:val="none" w:sz="0" w:space="0" w:color="auto"/>
            <w:left w:val="none" w:sz="0" w:space="0" w:color="auto"/>
            <w:bottom w:val="none" w:sz="0" w:space="0" w:color="auto"/>
            <w:right w:val="none" w:sz="0" w:space="0" w:color="auto"/>
          </w:divBdr>
        </w:div>
        <w:div w:id="1594703940">
          <w:marLeft w:val="640"/>
          <w:marRight w:val="0"/>
          <w:marTop w:val="0"/>
          <w:marBottom w:val="0"/>
          <w:divBdr>
            <w:top w:val="none" w:sz="0" w:space="0" w:color="auto"/>
            <w:left w:val="none" w:sz="0" w:space="0" w:color="auto"/>
            <w:bottom w:val="none" w:sz="0" w:space="0" w:color="auto"/>
            <w:right w:val="none" w:sz="0" w:space="0" w:color="auto"/>
          </w:divBdr>
        </w:div>
        <w:div w:id="14771223">
          <w:marLeft w:val="640"/>
          <w:marRight w:val="0"/>
          <w:marTop w:val="0"/>
          <w:marBottom w:val="0"/>
          <w:divBdr>
            <w:top w:val="none" w:sz="0" w:space="0" w:color="auto"/>
            <w:left w:val="none" w:sz="0" w:space="0" w:color="auto"/>
            <w:bottom w:val="none" w:sz="0" w:space="0" w:color="auto"/>
            <w:right w:val="none" w:sz="0" w:space="0" w:color="auto"/>
          </w:divBdr>
        </w:div>
        <w:div w:id="2039818965">
          <w:marLeft w:val="640"/>
          <w:marRight w:val="0"/>
          <w:marTop w:val="0"/>
          <w:marBottom w:val="0"/>
          <w:divBdr>
            <w:top w:val="none" w:sz="0" w:space="0" w:color="auto"/>
            <w:left w:val="none" w:sz="0" w:space="0" w:color="auto"/>
            <w:bottom w:val="none" w:sz="0" w:space="0" w:color="auto"/>
            <w:right w:val="none" w:sz="0" w:space="0" w:color="auto"/>
          </w:divBdr>
        </w:div>
        <w:div w:id="1002119801">
          <w:marLeft w:val="640"/>
          <w:marRight w:val="0"/>
          <w:marTop w:val="0"/>
          <w:marBottom w:val="0"/>
          <w:divBdr>
            <w:top w:val="none" w:sz="0" w:space="0" w:color="auto"/>
            <w:left w:val="none" w:sz="0" w:space="0" w:color="auto"/>
            <w:bottom w:val="none" w:sz="0" w:space="0" w:color="auto"/>
            <w:right w:val="none" w:sz="0" w:space="0" w:color="auto"/>
          </w:divBdr>
        </w:div>
        <w:div w:id="58985569">
          <w:marLeft w:val="640"/>
          <w:marRight w:val="0"/>
          <w:marTop w:val="0"/>
          <w:marBottom w:val="0"/>
          <w:divBdr>
            <w:top w:val="none" w:sz="0" w:space="0" w:color="auto"/>
            <w:left w:val="none" w:sz="0" w:space="0" w:color="auto"/>
            <w:bottom w:val="none" w:sz="0" w:space="0" w:color="auto"/>
            <w:right w:val="none" w:sz="0" w:space="0" w:color="auto"/>
          </w:divBdr>
        </w:div>
        <w:div w:id="1993177042">
          <w:marLeft w:val="640"/>
          <w:marRight w:val="0"/>
          <w:marTop w:val="0"/>
          <w:marBottom w:val="0"/>
          <w:divBdr>
            <w:top w:val="none" w:sz="0" w:space="0" w:color="auto"/>
            <w:left w:val="none" w:sz="0" w:space="0" w:color="auto"/>
            <w:bottom w:val="none" w:sz="0" w:space="0" w:color="auto"/>
            <w:right w:val="none" w:sz="0" w:space="0" w:color="auto"/>
          </w:divBdr>
        </w:div>
        <w:div w:id="1888762240">
          <w:marLeft w:val="640"/>
          <w:marRight w:val="0"/>
          <w:marTop w:val="0"/>
          <w:marBottom w:val="0"/>
          <w:divBdr>
            <w:top w:val="none" w:sz="0" w:space="0" w:color="auto"/>
            <w:left w:val="none" w:sz="0" w:space="0" w:color="auto"/>
            <w:bottom w:val="none" w:sz="0" w:space="0" w:color="auto"/>
            <w:right w:val="none" w:sz="0" w:space="0" w:color="auto"/>
          </w:divBdr>
        </w:div>
        <w:div w:id="2029209563">
          <w:marLeft w:val="640"/>
          <w:marRight w:val="0"/>
          <w:marTop w:val="0"/>
          <w:marBottom w:val="0"/>
          <w:divBdr>
            <w:top w:val="none" w:sz="0" w:space="0" w:color="auto"/>
            <w:left w:val="none" w:sz="0" w:space="0" w:color="auto"/>
            <w:bottom w:val="none" w:sz="0" w:space="0" w:color="auto"/>
            <w:right w:val="none" w:sz="0" w:space="0" w:color="auto"/>
          </w:divBdr>
        </w:div>
        <w:div w:id="1111053194">
          <w:marLeft w:val="640"/>
          <w:marRight w:val="0"/>
          <w:marTop w:val="0"/>
          <w:marBottom w:val="0"/>
          <w:divBdr>
            <w:top w:val="none" w:sz="0" w:space="0" w:color="auto"/>
            <w:left w:val="none" w:sz="0" w:space="0" w:color="auto"/>
            <w:bottom w:val="none" w:sz="0" w:space="0" w:color="auto"/>
            <w:right w:val="none" w:sz="0" w:space="0" w:color="auto"/>
          </w:divBdr>
        </w:div>
        <w:div w:id="1723745126">
          <w:marLeft w:val="640"/>
          <w:marRight w:val="0"/>
          <w:marTop w:val="0"/>
          <w:marBottom w:val="0"/>
          <w:divBdr>
            <w:top w:val="none" w:sz="0" w:space="0" w:color="auto"/>
            <w:left w:val="none" w:sz="0" w:space="0" w:color="auto"/>
            <w:bottom w:val="none" w:sz="0" w:space="0" w:color="auto"/>
            <w:right w:val="none" w:sz="0" w:space="0" w:color="auto"/>
          </w:divBdr>
        </w:div>
        <w:div w:id="730470160">
          <w:marLeft w:val="640"/>
          <w:marRight w:val="0"/>
          <w:marTop w:val="0"/>
          <w:marBottom w:val="0"/>
          <w:divBdr>
            <w:top w:val="none" w:sz="0" w:space="0" w:color="auto"/>
            <w:left w:val="none" w:sz="0" w:space="0" w:color="auto"/>
            <w:bottom w:val="none" w:sz="0" w:space="0" w:color="auto"/>
            <w:right w:val="none" w:sz="0" w:space="0" w:color="auto"/>
          </w:divBdr>
        </w:div>
        <w:div w:id="1602370549">
          <w:marLeft w:val="640"/>
          <w:marRight w:val="0"/>
          <w:marTop w:val="0"/>
          <w:marBottom w:val="0"/>
          <w:divBdr>
            <w:top w:val="none" w:sz="0" w:space="0" w:color="auto"/>
            <w:left w:val="none" w:sz="0" w:space="0" w:color="auto"/>
            <w:bottom w:val="none" w:sz="0" w:space="0" w:color="auto"/>
            <w:right w:val="none" w:sz="0" w:space="0" w:color="auto"/>
          </w:divBdr>
        </w:div>
        <w:div w:id="1058554983">
          <w:marLeft w:val="640"/>
          <w:marRight w:val="0"/>
          <w:marTop w:val="0"/>
          <w:marBottom w:val="0"/>
          <w:divBdr>
            <w:top w:val="none" w:sz="0" w:space="0" w:color="auto"/>
            <w:left w:val="none" w:sz="0" w:space="0" w:color="auto"/>
            <w:bottom w:val="none" w:sz="0" w:space="0" w:color="auto"/>
            <w:right w:val="none" w:sz="0" w:space="0" w:color="auto"/>
          </w:divBdr>
        </w:div>
        <w:div w:id="1054085623">
          <w:marLeft w:val="640"/>
          <w:marRight w:val="0"/>
          <w:marTop w:val="0"/>
          <w:marBottom w:val="0"/>
          <w:divBdr>
            <w:top w:val="none" w:sz="0" w:space="0" w:color="auto"/>
            <w:left w:val="none" w:sz="0" w:space="0" w:color="auto"/>
            <w:bottom w:val="none" w:sz="0" w:space="0" w:color="auto"/>
            <w:right w:val="none" w:sz="0" w:space="0" w:color="auto"/>
          </w:divBdr>
        </w:div>
        <w:div w:id="1011566774">
          <w:marLeft w:val="640"/>
          <w:marRight w:val="0"/>
          <w:marTop w:val="0"/>
          <w:marBottom w:val="0"/>
          <w:divBdr>
            <w:top w:val="none" w:sz="0" w:space="0" w:color="auto"/>
            <w:left w:val="none" w:sz="0" w:space="0" w:color="auto"/>
            <w:bottom w:val="none" w:sz="0" w:space="0" w:color="auto"/>
            <w:right w:val="none" w:sz="0" w:space="0" w:color="auto"/>
          </w:divBdr>
        </w:div>
        <w:div w:id="183372594">
          <w:marLeft w:val="640"/>
          <w:marRight w:val="0"/>
          <w:marTop w:val="0"/>
          <w:marBottom w:val="0"/>
          <w:divBdr>
            <w:top w:val="none" w:sz="0" w:space="0" w:color="auto"/>
            <w:left w:val="none" w:sz="0" w:space="0" w:color="auto"/>
            <w:bottom w:val="none" w:sz="0" w:space="0" w:color="auto"/>
            <w:right w:val="none" w:sz="0" w:space="0" w:color="auto"/>
          </w:divBdr>
        </w:div>
        <w:div w:id="299117583">
          <w:marLeft w:val="640"/>
          <w:marRight w:val="0"/>
          <w:marTop w:val="0"/>
          <w:marBottom w:val="0"/>
          <w:divBdr>
            <w:top w:val="none" w:sz="0" w:space="0" w:color="auto"/>
            <w:left w:val="none" w:sz="0" w:space="0" w:color="auto"/>
            <w:bottom w:val="none" w:sz="0" w:space="0" w:color="auto"/>
            <w:right w:val="none" w:sz="0" w:space="0" w:color="auto"/>
          </w:divBdr>
        </w:div>
        <w:div w:id="1593313847">
          <w:marLeft w:val="640"/>
          <w:marRight w:val="0"/>
          <w:marTop w:val="0"/>
          <w:marBottom w:val="0"/>
          <w:divBdr>
            <w:top w:val="none" w:sz="0" w:space="0" w:color="auto"/>
            <w:left w:val="none" w:sz="0" w:space="0" w:color="auto"/>
            <w:bottom w:val="none" w:sz="0" w:space="0" w:color="auto"/>
            <w:right w:val="none" w:sz="0" w:space="0" w:color="auto"/>
          </w:divBdr>
        </w:div>
        <w:div w:id="2068646418">
          <w:marLeft w:val="640"/>
          <w:marRight w:val="0"/>
          <w:marTop w:val="0"/>
          <w:marBottom w:val="0"/>
          <w:divBdr>
            <w:top w:val="none" w:sz="0" w:space="0" w:color="auto"/>
            <w:left w:val="none" w:sz="0" w:space="0" w:color="auto"/>
            <w:bottom w:val="none" w:sz="0" w:space="0" w:color="auto"/>
            <w:right w:val="none" w:sz="0" w:space="0" w:color="auto"/>
          </w:divBdr>
        </w:div>
        <w:div w:id="1606695380">
          <w:marLeft w:val="640"/>
          <w:marRight w:val="0"/>
          <w:marTop w:val="0"/>
          <w:marBottom w:val="0"/>
          <w:divBdr>
            <w:top w:val="none" w:sz="0" w:space="0" w:color="auto"/>
            <w:left w:val="none" w:sz="0" w:space="0" w:color="auto"/>
            <w:bottom w:val="none" w:sz="0" w:space="0" w:color="auto"/>
            <w:right w:val="none" w:sz="0" w:space="0" w:color="auto"/>
          </w:divBdr>
        </w:div>
        <w:div w:id="285621753">
          <w:marLeft w:val="640"/>
          <w:marRight w:val="0"/>
          <w:marTop w:val="0"/>
          <w:marBottom w:val="0"/>
          <w:divBdr>
            <w:top w:val="none" w:sz="0" w:space="0" w:color="auto"/>
            <w:left w:val="none" w:sz="0" w:space="0" w:color="auto"/>
            <w:bottom w:val="none" w:sz="0" w:space="0" w:color="auto"/>
            <w:right w:val="none" w:sz="0" w:space="0" w:color="auto"/>
          </w:divBdr>
        </w:div>
        <w:div w:id="382490180">
          <w:marLeft w:val="640"/>
          <w:marRight w:val="0"/>
          <w:marTop w:val="0"/>
          <w:marBottom w:val="0"/>
          <w:divBdr>
            <w:top w:val="none" w:sz="0" w:space="0" w:color="auto"/>
            <w:left w:val="none" w:sz="0" w:space="0" w:color="auto"/>
            <w:bottom w:val="none" w:sz="0" w:space="0" w:color="auto"/>
            <w:right w:val="none" w:sz="0" w:space="0" w:color="auto"/>
          </w:divBdr>
        </w:div>
        <w:div w:id="2143888177">
          <w:marLeft w:val="640"/>
          <w:marRight w:val="0"/>
          <w:marTop w:val="0"/>
          <w:marBottom w:val="0"/>
          <w:divBdr>
            <w:top w:val="none" w:sz="0" w:space="0" w:color="auto"/>
            <w:left w:val="none" w:sz="0" w:space="0" w:color="auto"/>
            <w:bottom w:val="none" w:sz="0" w:space="0" w:color="auto"/>
            <w:right w:val="none" w:sz="0" w:space="0" w:color="auto"/>
          </w:divBdr>
        </w:div>
        <w:div w:id="346954854">
          <w:marLeft w:val="640"/>
          <w:marRight w:val="0"/>
          <w:marTop w:val="0"/>
          <w:marBottom w:val="0"/>
          <w:divBdr>
            <w:top w:val="none" w:sz="0" w:space="0" w:color="auto"/>
            <w:left w:val="none" w:sz="0" w:space="0" w:color="auto"/>
            <w:bottom w:val="none" w:sz="0" w:space="0" w:color="auto"/>
            <w:right w:val="none" w:sz="0" w:space="0" w:color="auto"/>
          </w:divBdr>
        </w:div>
        <w:div w:id="20326029">
          <w:marLeft w:val="640"/>
          <w:marRight w:val="0"/>
          <w:marTop w:val="0"/>
          <w:marBottom w:val="0"/>
          <w:divBdr>
            <w:top w:val="none" w:sz="0" w:space="0" w:color="auto"/>
            <w:left w:val="none" w:sz="0" w:space="0" w:color="auto"/>
            <w:bottom w:val="none" w:sz="0" w:space="0" w:color="auto"/>
            <w:right w:val="none" w:sz="0" w:space="0" w:color="auto"/>
          </w:divBdr>
        </w:div>
        <w:div w:id="2032418091">
          <w:marLeft w:val="640"/>
          <w:marRight w:val="0"/>
          <w:marTop w:val="0"/>
          <w:marBottom w:val="0"/>
          <w:divBdr>
            <w:top w:val="none" w:sz="0" w:space="0" w:color="auto"/>
            <w:left w:val="none" w:sz="0" w:space="0" w:color="auto"/>
            <w:bottom w:val="none" w:sz="0" w:space="0" w:color="auto"/>
            <w:right w:val="none" w:sz="0" w:space="0" w:color="auto"/>
          </w:divBdr>
        </w:div>
        <w:div w:id="985474744">
          <w:marLeft w:val="640"/>
          <w:marRight w:val="0"/>
          <w:marTop w:val="0"/>
          <w:marBottom w:val="0"/>
          <w:divBdr>
            <w:top w:val="none" w:sz="0" w:space="0" w:color="auto"/>
            <w:left w:val="none" w:sz="0" w:space="0" w:color="auto"/>
            <w:bottom w:val="none" w:sz="0" w:space="0" w:color="auto"/>
            <w:right w:val="none" w:sz="0" w:space="0" w:color="auto"/>
          </w:divBdr>
        </w:div>
        <w:div w:id="2073382066">
          <w:marLeft w:val="640"/>
          <w:marRight w:val="0"/>
          <w:marTop w:val="0"/>
          <w:marBottom w:val="0"/>
          <w:divBdr>
            <w:top w:val="none" w:sz="0" w:space="0" w:color="auto"/>
            <w:left w:val="none" w:sz="0" w:space="0" w:color="auto"/>
            <w:bottom w:val="none" w:sz="0" w:space="0" w:color="auto"/>
            <w:right w:val="none" w:sz="0" w:space="0" w:color="auto"/>
          </w:divBdr>
        </w:div>
        <w:div w:id="1737049106">
          <w:marLeft w:val="640"/>
          <w:marRight w:val="0"/>
          <w:marTop w:val="0"/>
          <w:marBottom w:val="0"/>
          <w:divBdr>
            <w:top w:val="none" w:sz="0" w:space="0" w:color="auto"/>
            <w:left w:val="none" w:sz="0" w:space="0" w:color="auto"/>
            <w:bottom w:val="none" w:sz="0" w:space="0" w:color="auto"/>
            <w:right w:val="none" w:sz="0" w:space="0" w:color="auto"/>
          </w:divBdr>
        </w:div>
        <w:div w:id="122384650">
          <w:marLeft w:val="640"/>
          <w:marRight w:val="0"/>
          <w:marTop w:val="0"/>
          <w:marBottom w:val="0"/>
          <w:divBdr>
            <w:top w:val="none" w:sz="0" w:space="0" w:color="auto"/>
            <w:left w:val="none" w:sz="0" w:space="0" w:color="auto"/>
            <w:bottom w:val="none" w:sz="0" w:space="0" w:color="auto"/>
            <w:right w:val="none" w:sz="0" w:space="0" w:color="auto"/>
          </w:divBdr>
        </w:div>
        <w:div w:id="1175068307">
          <w:marLeft w:val="640"/>
          <w:marRight w:val="0"/>
          <w:marTop w:val="0"/>
          <w:marBottom w:val="0"/>
          <w:divBdr>
            <w:top w:val="none" w:sz="0" w:space="0" w:color="auto"/>
            <w:left w:val="none" w:sz="0" w:space="0" w:color="auto"/>
            <w:bottom w:val="none" w:sz="0" w:space="0" w:color="auto"/>
            <w:right w:val="none" w:sz="0" w:space="0" w:color="auto"/>
          </w:divBdr>
        </w:div>
        <w:div w:id="1915160803">
          <w:marLeft w:val="640"/>
          <w:marRight w:val="0"/>
          <w:marTop w:val="0"/>
          <w:marBottom w:val="0"/>
          <w:divBdr>
            <w:top w:val="none" w:sz="0" w:space="0" w:color="auto"/>
            <w:left w:val="none" w:sz="0" w:space="0" w:color="auto"/>
            <w:bottom w:val="none" w:sz="0" w:space="0" w:color="auto"/>
            <w:right w:val="none" w:sz="0" w:space="0" w:color="auto"/>
          </w:divBdr>
        </w:div>
        <w:div w:id="113523520">
          <w:marLeft w:val="640"/>
          <w:marRight w:val="0"/>
          <w:marTop w:val="0"/>
          <w:marBottom w:val="0"/>
          <w:divBdr>
            <w:top w:val="none" w:sz="0" w:space="0" w:color="auto"/>
            <w:left w:val="none" w:sz="0" w:space="0" w:color="auto"/>
            <w:bottom w:val="none" w:sz="0" w:space="0" w:color="auto"/>
            <w:right w:val="none" w:sz="0" w:space="0" w:color="auto"/>
          </w:divBdr>
        </w:div>
        <w:div w:id="815612755">
          <w:marLeft w:val="640"/>
          <w:marRight w:val="0"/>
          <w:marTop w:val="0"/>
          <w:marBottom w:val="0"/>
          <w:divBdr>
            <w:top w:val="none" w:sz="0" w:space="0" w:color="auto"/>
            <w:left w:val="none" w:sz="0" w:space="0" w:color="auto"/>
            <w:bottom w:val="none" w:sz="0" w:space="0" w:color="auto"/>
            <w:right w:val="none" w:sz="0" w:space="0" w:color="auto"/>
          </w:divBdr>
        </w:div>
        <w:div w:id="1966691639">
          <w:marLeft w:val="640"/>
          <w:marRight w:val="0"/>
          <w:marTop w:val="0"/>
          <w:marBottom w:val="0"/>
          <w:divBdr>
            <w:top w:val="none" w:sz="0" w:space="0" w:color="auto"/>
            <w:left w:val="none" w:sz="0" w:space="0" w:color="auto"/>
            <w:bottom w:val="none" w:sz="0" w:space="0" w:color="auto"/>
            <w:right w:val="none" w:sz="0" w:space="0" w:color="auto"/>
          </w:divBdr>
        </w:div>
        <w:div w:id="1231963040">
          <w:marLeft w:val="640"/>
          <w:marRight w:val="0"/>
          <w:marTop w:val="0"/>
          <w:marBottom w:val="0"/>
          <w:divBdr>
            <w:top w:val="none" w:sz="0" w:space="0" w:color="auto"/>
            <w:left w:val="none" w:sz="0" w:space="0" w:color="auto"/>
            <w:bottom w:val="none" w:sz="0" w:space="0" w:color="auto"/>
            <w:right w:val="none" w:sz="0" w:space="0" w:color="auto"/>
          </w:divBdr>
        </w:div>
        <w:div w:id="2108963839">
          <w:marLeft w:val="640"/>
          <w:marRight w:val="0"/>
          <w:marTop w:val="0"/>
          <w:marBottom w:val="0"/>
          <w:divBdr>
            <w:top w:val="none" w:sz="0" w:space="0" w:color="auto"/>
            <w:left w:val="none" w:sz="0" w:space="0" w:color="auto"/>
            <w:bottom w:val="none" w:sz="0" w:space="0" w:color="auto"/>
            <w:right w:val="none" w:sz="0" w:space="0" w:color="auto"/>
          </w:divBdr>
        </w:div>
        <w:div w:id="768282548">
          <w:marLeft w:val="640"/>
          <w:marRight w:val="0"/>
          <w:marTop w:val="0"/>
          <w:marBottom w:val="0"/>
          <w:divBdr>
            <w:top w:val="none" w:sz="0" w:space="0" w:color="auto"/>
            <w:left w:val="none" w:sz="0" w:space="0" w:color="auto"/>
            <w:bottom w:val="none" w:sz="0" w:space="0" w:color="auto"/>
            <w:right w:val="none" w:sz="0" w:space="0" w:color="auto"/>
          </w:divBdr>
        </w:div>
        <w:div w:id="187181667">
          <w:marLeft w:val="640"/>
          <w:marRight w:val="0"/>
          <w:marTop w:val="0"/>
          <w:marBottom w:val="0"/>
          <w:divBdr>
            <w:top w:val="none" w:sz="0" w:space="0" w:color="auto"/>
            <w:left w:val="none" w:sz="0" w:space="0" w:color="auto"/>
            <w:bottom w:val="none" w:sz="0" w:space="0" w:color="auto"/>
            <w:right w:val="none" w:sz="0" w:space="0" w:color="auto"/>
          </w:divBdr>
        </w:div>
        <w:div w:id="946155271">
          <w:marLeft w:val="640"/>
          <w:marRight w:val="0"/>
          <w:marTop w:val="0"/>
          <w:marBottom w:val="0"/>
          <w:divBdr>
            <w:top w:val="none" w:sz="0" w:space="0" w:color="auto"/>
            <w:left w:val="none" w:sz="0" w:space="0" w:color="auto"/>
            <w:bottom w:val="none" w:sz="0" w:space="0" w:color="auto"/>
            <w:right w:val="none" w:sz="0" w:space="0" w:color="auto"/>
          </w:divBdr>
        </w:div>
        <w:div w:id="1163007971">
          <w:marLeft w:val="640"/>
          <w:marRight w:val="0"/>
          <w:marTop w:val="0"/>
          <w:marBottom w:val="0"/>
          <w:divBdr>
            <w:top w:val="none" w:sz="0" w:space="0" w:color="auto"/>
            <w:left w:val="none" w:sz="0" w:space="0" w:color="auto"/>
            <w:bottom w:val="none" w:sz="0" w:space="0" w:color="auto"/>
            <w:right w:val="none" w:sz="0" w:space="0" w:color="auto"/>
          </w:divBdr>
        </w:div>
        <w:div w:id="1893225868">
          <w:marLeft w:val="640"/>
          <w:marRight w:val="0"/>
          <w:marTop w:val="0"/>
          <w:marBottom w:val="0"/>
          <w:divBdr>
            <w:top w:val="none" w:sz="0" w:space="0" w:color="auto"/>
            <w:left w:val="none" w:sz="0" w:space="0" w:color="auto"/>
            <w:bottom w:val="none" w:sz="0" w:space="0" w:color="auto"/>
            <w:right w:val="none" w:sz="0" w:space="0" w:color="auto"/>
          </w:divBdr>
        </w:div>
        <w:div w:id="2121367136">
          <w:marLeft w:val="640"/>
          <w:marRight w:val="0"/>
          <w:marTop w:val="0"/>
          <w:marBottom w:val="0"/>
          <w:divBdr>
            <w:top w:val="none" w:sz="0" w:space="0" w:color="auto"/>
            <w:left w:val="none" w:sz="0" w:space="0" w:color="auto"/>
            <w:bottom w:val="none" w:sz="0" w:space="0" w:color="auto"/>
            <w:right w:val="none" w:sz="0" w:space="0" w:color="auto"/>
          </w:divBdr>
        </w:div>
        <w:div w:id="1340350854">
          <w:marLeft w:val="640"/>
          <w:marRight w:val="0"/>
          <w:marTop w:val="0"/>
          <w:marBottom w:val="0"/>
          <w:divBdr>
            <w:top w:val="none" w:sz="0" w:space="0" w:color="auto"/>
            <w:left w:val="none" w:sz="0" w:space="0" w:color="auto"/>
            <w:bottom w:val="none" w:sz="0" w:space="0" w:color="auto"/>
            <w:right w:val="none" w:sz="0" w:space="0" w:color="auto"/>
          </w:divBdr>
        </w:div>
        <w:div w:id="789592895">
          <w:marLeft w:val="640"/>
          <w:marRight w:val="0"/>
          <w:marTop w:val="0"/>
          <w:marBottom w:val="0"/>
          <w:divBdr>
            <w:top w:val="none" w:sz="0" w:space="0" w:color="auto"/>
            <w:left w:val="none" w:sz="0" w:space="0" w:color="auto"/>
            <w:bottom w:val="none" w:sz="0" w:space="0" w:color="auto"/>
            <w:right w:val="none" w:sz="0" w:space="0" w:color="auto"/>
          </w:divBdr>
        </w:div>
        <w:div w:id="1770851784">
          <w:marLeft w:val="640"/>
          <w:marRight w:val="0"/>
          <w:marTop w:val="0"/>
          <w:marBottom w:val="0"/>
          <w:divBdr>
            <w:top w:val="none" w:sz="0" w:space="0" w:color="auto"/>
            <w:left w:val="none" w:sz="0" w:space="0" w:color="auto"/>
            <w:bottom w:val="none" w:sz="0" w:space="0" w:color="auto"/>
            <w:right w:val="none" w:sz="0" w:space="0" w:color="auto"/>
          </w:divBdr>
        </w:div>
        <w:div w:id="1216503140">
          <w:marLeft w:val="640"/>
          <w:marRight w:val="0"/>
          <w:marTop w:val="0"/>
          <w:marBottom w:val="0"/>
          <w:divBdr>
            <w:top w:val="none" w:sz="0" w:space="0" w:color="auto"/>
            <w:left w:val="none" w:sz="0" w:space="0" w:color="auto"/>
            <w:bottom w:val="none" w:sz="0" w:space="0" w:color="auto"/>
            <w:right w:val="none" w:sz="0" w:space="0" w:color="auto"/>
          </w:divBdr>
        </w:div>
        <w:div w:id="1799029809">
          <w:marLeft w:val="640"/>
          <w:marRight w:val="0"/>
          <w:marTop w:val="0"/>
          <w:marBottom w:val="0"/>
          <w:divBdr>
            <w:top w:val="none" w:sz="0" w:space="0" w:color="auto"/>
            <w:left w:val="none" w:sz="0" w:space="0" w:color="auto"/>
            <w:bottom w:val="none" w:sz="0" w:space="0" w:color="auto"/>
            <w:right w:val="none" w:sz="0" w:space="0" w:color="auto"/>
          </w:divBdr>
        </w:div>
        <w:div w:id="1655718222">
          <w:marLeft w:val="640"/>
          <w:marRight w:val="0"/>
          <w:marTop w:val="0"/>
          <w:marBottom w:val="0"/>
          <w:divBdr>
            <w:top w:val="none" w:sz="0" w:space="0" w:color="auto"/>
            <w:left w:val="none" w:sz="0" w:space="0" w:color="auto"/>
            <w:bottom w:val="none" w:sz="0" w:space="0" w:color="auto"/>
            <w:right w:val="none" w:sz="0" w:space="0" w:color="auto"/>
          </w:divBdr>
        </w:div>
        <w:div w:id="1448819384">
          <w:marLeft w:val="640"/>
          <w:marRight w:val="0"/>
          <w:marTop w:val="0"/>
          <w:marBottom w:val="0"/>
          <w:divBdr>
            <w:top w:val="none" w:sz="0" w:space="0" w:color="auto"/>
            <w:left w:val="none" w:sz="0" w:space="0" w:color="auto"/>
            <w:bottom w:val="none" w:sz="0" w:space="0" w:color="auto"/>
            <w:right w:val="none" w:sz="0" w:space="0" w:color="auto"/>
          </w:divBdr>
        </w:div>
        <w:div w:id="904878657">
          <w:marLeft w:val="640"/>
          <w:marRight w:val="0"/>
          <w:marTop w:val="0"/>
          <w:marBottom w:val="0"/>
          <w:divBdr>
            <w:top w:val="none" w:sz="0" w:space="0" w:color="auto"/>
            <w:left w:val="none" w:sz="0" w:space="0" w:color="auto"/>
            <w:bottom w:val="none" w:sz="0" w:space="0" w:color="auto"/>
            <w:right w:val="none" w:sz="0" w:space="0" w:color="auto"/>
          </w:divBdr>
        </w:div>
        <w:div w:id="410153292">
          <w:marLeft w:val="640"/>
          <w:marRight w:val="0"/>
          <w:marTop w:val="0"/>
          <w:marBottom w:val="0"/>
          <w:divBdr>
            <w:top w:val="none" w:sz="0" w:space="0" w:color="auto"/>
            <w:left w:val="none" w:sz="0" w:space="0" w:color="auto"/>
            <w:bottom w:val="none" w:sz="0" w:space="0" w:color="auto"/>
            <w:right w:val="none" w:sz="0" w:space="0" w:color="auto"/>
          </w:divBdr>
        </w:div>
        <w:div w:id="294723423">
          <w:marLeft w:val="640"/>
          <w:marRight w:val="0"/>
          <w:marTop w:val="0"/>
          <w:marBottom w:val="0"/>
          <w:divBdr>
            <w:top w:val="none" w:sz="0" w:space="0" w:color="auto"/>
            <w:left w:val="none" w:sz="0" w:space="0" w:color="auto"/>
            <w:bottom w:val="none" w:sz="0" w:space="0" w:color="auto"/>
            <w:right w:val="none" w:sz="0" w:space="0" w:color="auto"/>
          </w:divBdr>
        </w:div>
        <w:div w:id="200754663">
          <w:marLeft w:val="640"/>
          <w:marRight w:val="0"/>
          <w:marTop w:val="0"/>
          <w:marBottom w:val="0"/>
          <w:divBdr>
            <w:top w:val="none" w:sz="0" w:space="0" w:color="auto"/>
            <w:left w:val="none" w:sz="0" w:space="0" w:color="auto"/>
            <w:bottom w:val="none" w:sz="0" w:space="0" w:color="auto"/>
            <w:right w:val="none" w:sz="0" w:space="0" w:color="auto"/>
          </w:divBdr>
        </w:div>
        <w:div w:id="1226335991">
          <w:marLeft w:val="640"/>
          <w:marRight w:val="0"/>
          <w:marTop w:val="0"/>
          <w:marBottom w:val="0"/>
          <w:divBdr>
            <w:top w:val="none" w:sz="0" w:space="0" w:color="auto"/>
            <w:left w:val="none" w:sz="0" w:space="0" w:color="auto"/>
            <w:bottom w:val="none" w:sz="0" w:space="0" w:color="auto"/>
            <w:right w:val="none" w:sz="0" w:space="0" w:color="auto"/>
          </w:divBdr>
        </w:div>
      </w:divsChild>
    </w:div>
    <w:div w:id="776754976">
      <w:bodyDiv w:val="1"/>
      <w:marLeft w:val="0"/>
      <w:marRight w:val="0"/>
      <w:marTop w:val="0"/>
      <w:marBottom w:val="0"/>
      <w:divBdr>
        <w:top w:val="none" w:sz="0" w:space="0" w:color="auto"/>
        <w:left w:val="none" w:sz="0" w:space="0" w:color="auto"/>
        <w:bottom w:val="none" w:sz="0" w:space="0" w:color="auto"/>
        <w:right w:val="none" w:sz="0" w:space="0" w:color="auto"/>
      </w:divBdr>
      <w:divsChild>
        <w:div w:id="703212133">
          <w:marLeft w:val="640"/>
          <w:marRight w:val="0"/>
          <w:marTop w:val="0"/>
          <w:marBottom w:val="0"/>
          <w:divBdr>
            <w:top w:val="none" w:sz="0" w:space="0" w:color="auto"/>
            <w:left w:val="none" w:sz="0" w:space="0" w:color="auto"/>
            <w:bottom w:val="none" w:sz="0" w:space="0" w:color="auto"/>
            <w:right w:val="none" w:sz="0" w:space="0" w:color="auto"/>
          </w:divBdr>
        </w:div>
        <w:div w:id="1813208494">
          <w:marLeft w:val="640"/>
          <w:marRight w:val="0"/>
          <w:marTop w:val="0"/>
          <w:marBottom w:val="0"/>
          <w:divBdr>
            <w:top w:val="none" w:sz="0" w:space="0" w:color="auto"/>
            <w:left w:val="none" w:sz="0" w:space="0" w:color="auto"/>
            <w:bottom w:val="none" w:sz="0" w:space="0" w:color="auto"/>
            <w:right w:val="none" w:sz="0" w:space="0" w:color="auto"/>
          </w:divBdr>
        </w:div>
        <w:div w:id="2043938018">
          <w:marLeft w:val="640"/>
          <w:marRight w:val="0"/>
          <w:marTop w:val="0"/>
          <w:marBottom w:val="0"/>
          <w:divBdr>
            <w:top w:val="none" w:sz="0" w:space="0" w:color="auto"/>
            <w:left w:val="none" w:sz="0" w:space="0" w:color="auto"/>
            <w:bottom w:val="none" w:sz="0" w:space="0" w:color="auto"/>
            <w:right w:val="none" w:sz="0" w:space="0" w:color="auto"/>
          </w:divBdr>
        </w:div>
        <w:div w:id="1337421918">
          <w:marLeft w:val="640"/>
          <w:marRight w:val="0"/>
          <w:marTop w:val="0"/>
          <w:marBottom w:val="0"/>
          <w:divBdr>
            <w:top w:val="none" w:sz="0" w:space="0" w:color="auto"/>
            <w:left w:val="none" w:sz="0" w:space="0" w:color="auto"/>
            <w:bottom w:val="none" w:sz="0" w:space="0" w:color="auto"/>
            <w:right w:val="none" w:sz="0" w:space="0" w:color="auto"/>
          </w:divBdr>
        </w:div>
        <w:div w:id="2139955371">
          <w:marLeft w:val="640"/>
          <w:marRight w:val="0"/>
          <w:marTop w:val="0"/>
          <w:marBottom w:val="0"/>
          <w:divBdr>
            <w:top w:val="none" w:sz="0" w:space="0" w:color="auto"/>
            <w:left w:val="none" w:sz="0" w:space="0" w:color="auto"/>
            <w:bottom w:val="none" w:sz="0" w:space="0" w:color="auto"/>
            <w:right w:val="none" w:sz="0" w:space="0" w:color="auto"/>
          </w:divBdr>
        </w:div>
        <w:div w:id="1489252097">
          <w:marLeft w:val="640"/>
          <w:marRight w:val="0"/>
          <w:marTop w:val="0"/>
          <w:marBottom w:val="0"/>
          <w:divBdr>
            <w:top w:val="none" w:sz="0" w:space="0" w:color="auto"/>
            <w:left w:val="none" w:sz="0" w:space="0" w:color="auto"/>
            <w:bottom w:val="none" w:sz="0" w:space="0" w:color="auto"/>
            <w:right w:val="none" w:sz="0" w:space="0" w:color="auto"/>
          </w:divBdr>
        </w:div>
        <w:div w:id="1636791473">
          <w:marLeft w:val="640"/>
          <w:marRight w:val="0"/>
          <w:marTop w:val="0"/>
          <w:marBottom w:val="0"/>
          <w:divBdr>
            <w:top w:val="none" w:sz="0" w:space="0" w:color="auto"/>
            <w:left w:val="none" w:sz="0" w:space="0" w:color="auto"/>
            <w:bottom w:val="none" w:sz="0" w:space="0" w:color="auto"/>
            <w:right w:val="none" w:sz="0" w:space="0" w:color="auto"/>
          </w:divBdr>
        </w:div>
        <w:div w:id="1509639757">
          <w:marLeft w:val="640"/>
          <w:marRight w:val="0"/>
          <w:marTop w:val="0"/>
          <w:marBottom w:val="0"/>
          <w:divBdr>
            <w:top w:val="none" w:sz="0" w:space="0" w:color="auto"/>
            <w:left w:val="none" w:sz="0" w:space="0" w:color="auto"/>
            <w:bottom w:val="none" w:sz="0" w:space="0" w:color="auto"/>
            <w:right w:val="none" w:sz="0" w:space="0" w:color="auto"/>
          </w:divBdr>
        </w:div>
        <w:div w:id="199779031">
          <w:marLeft w:val="640"/>
          <w:marRight w:val="0"/>
          <w:marTop w:val="0"/>
          <w:marBottom w:val="0"/>
          <w:divBdr>
            <w:top w:val="none" w:sz="0" w:space="0" w:color="auto"/>
            <w:left w:val="none" w:sz="0" w:space="0" w:color="auto"/>
            <w:bottom w:val="none" w:sz="0" w:space="0" w:color="auto"/>
            <w:right w:val="none" w:sz="0" w:space="0" w:color="auto"/>
          </w:divBdr>
        </w:div>
        <w:div w:id="1862476680">
          <w:marLeft w:val="640"/>
          <w:marRight w:val="0"/>
          <w:marTop w:val="0"/>
          <w:marBottom w:val="0"/>
          <w:divBdr>
            <w:top w:val="none" w:sz="0" w:space="0" w:color="auto"/>
            <w:left w:val="none" w:sz="0" w:space="0" w:color="auto"/>
            <w:bottom w:val="none" w:sz="0" w:space="0" w:color="auto"/>
            <w:right w:val="none" w:sz="0" w:space="0" w:color="auto"/>
          </w:divBdr>
        </w:div>
        <w:div w:id="479226321">
          <w:marLeft w:val="640"/>
          <w:marRight w:val="0"/>
          <w:marTop w:val="0"/>
          <w:marBottom w:val="0"/>
          <w:divBdr>
            <w:top w:val="none" w:sz="0" w:space="0" w:color="auto"/>
            <w:left w:val="none" w:sz="0" w:space="0" w:color="auto"/>
            <w:bottom w:val="none" w:sz="0" w:space="0" w:color="auto"/>
            <w:right w:val="none" w:sz="0" w:space="0" w:color="auto"/>
          </w:divBdr>
        </w:div>
        <w:div w:id="476072459">
          <w:marLeft w:val="640"/>
          <w:marRight w:val="0"/>
          <w:marTop w:val="0"/>
          <w:marBottom w:val="0"/>
          <w:divBdr>
            <w:top w:val="none" w:sz="0" w:space="0" w:color="auto"/>
            <w:left w:val="none" w:sz="0" w:space="0" w:color="auto"/>
            <w:bottom w:val="none" w:sz="0" w:space="0" w:color="auto"/>
            <w:right w:val="none" w:sz="0" w:space="0" w:color="auto"/>
          </w:divBdr>
        </w:div>
        <w:div w:id="953711775">
          <w:marLeft w:val="640"/>
          <w:marRight w:val="0"/>
          <w:marTop w:val="0"/>
          <w:marBottom w:val="0"/>
          <w:divBdr>
            <w:top w:val="none" w:sz="0" w:space="0" w:color="auto"/>
            <w:left w:val="none" w:sz="0" w:space="0" w:color="auto"/>
            <w:bottom w:val="none" w:sz="0" w:space="0" w:color="auto"/>
            <w:right w:val="none" w:sz="0" w:space="0" w:color="auto"/>
          </w:divBdr>
        </w:div>
        <w:div w:id="150951221">
          <w:marLeft w:val="640"/>
          <w:marRight w:val="0"/>
          <w:marTop w:val="0"/>
          <w:marBottom w:val="0"/>
          <w:divBdr>
            <w:top w:val="none" w:sz="0" w:space="0" w:color="auto"/>
            <w:left w:val="none" w:sz="0" w:space="0" w:color="auto"/>
            <w:bottom w:val="none" w:sz="0" w:space="0" w:color="auto"/>
            <w:right w:val="none" w:sz="0" w:space="0" w:color="auto"/>
          </w:divBdr>
        </w:div>
        <w:div w:id="1696077919">
          <w:marLeft w:val="640"/>
          <w:marRight w:val="0"/>
          <w:marTop w:val="0"/>
          <w:marBottom w:val="0"/>
          <w:divBdr>
            <w:top w:val="none" w:sz="0" w:space="0" w:color="auto"/>
            <w:left w:val="none" w:sz="0" w:space="0" w:color="auto"/>
            <w:bottom w:val="none" w:sz="0" w:space="0" w:color="auto"/>
            <w:right w:val="none" w:sz="0" w:space="0" w:color="auto"/>
          </w:divBdr>
        </w:div>
        <w:div w:id="234323851">
          <w:marLeft w:val="640"/>
          <w:marRight w:val="0"/>
          <w:marTop w:val="0"/>
          <w:marBottom w:val="0"/>
          <w:divBdr>
            <w:top w:val="none" w:sz="0" w:space="0" w:color="auto"/>
            <w:left w:val="none" w:sz="0" w:space="0" w:color="auto"/>
            <w:bottom w:val="none" w:sz="0" w:space="0" w:color="auto"/>
            <w:right w:val="none" w:sz="0" w:space="0" w:color="auto"/>
          </w:divBdr>
        </w:div>
        <w:div w:id="395476147">
          <w:marLeft w:val="640"/>
          <w:marRight w:val="0"/>
          <w:marTop w:val="0"/>
          <w:marBottom w:val="0"/>
          <w:divBdr>
            <w:top w:val="none" w:sz="0" w:space="0" w:color="auto"/>
            <w:left w:val="none" w:sz="0" w:space="0" w:color="auto"/>
            <w:bottom w:val="none" w:sz="0" w:space="0" w:color="auto"/>
            <w:right w:val="none" w:sz="0" w:space="0" w:color="auto"/>
          </w:divBdr>
        </w:div>
        <w:div w:id="168570934">
          <w:marLeft w:val="640"/>
          <w:marRight w:val="0"/>
          <w:marTop w:val="0"/>
          <w:marBottom w:val="0"/>
          <w:divBdr>
            <w:top w:val="none" w:sz="0" w:space="0" w:color="auto"/>
            <w:left w:val="none" w:sz="0" w:space="0" w:color="auto"/>
            <w:bottom w:val="none" w:sz="0" w:space="0" w:color="auto"/>
            <w:right w:val="none" w:sz="0" w:space="0" w:color="auto"/>
          </w:divBdr>
        </w:div>
        <w:div w:id="339622618">
          <w:marLeft w:val="640"/>
          <w:marRight w:val="0"/>
          <w:marTop w:val="0"/>
          <w:marBottom w:val="0"/>
          <w:divBdr>
            <w:top w:val="none" w:sz="0" w:space="0" w:color="auto"/>
            <w:left w:val="none" w:sz="0" w:space="0" w:color="auto"/>
            <w:bottom w:val="none" w:sz="0" w:space="0" w:color="auto"/>
            <w:right w:val="none" w:sz="0" w:space="0" w:color="auto"/>
          </w:divBdr>
        </w:div>
        <w:div w:id="1519857242">
          <w:marLeft w:val="640"/>
          <w:marRight w:val="0"/>
          <w:marTop w:val="0"/>
          <w:marBottom w:val="0"/>
          <w:divBdr>
            <w:top w:val="none" w:sz="0" w:space="0" w:color="auto"/>
            <w:left w:val="none" w:sz="0" w:space="0" w:color="auto"/>
            <w:bottom w:val="none" w:sz="0" w:space="0" w:color="auto"/>
            <w:right w:val="none" w:sz="0" w:space="0" w:color="auto"/>
          </w:divBdr>
        </w:div>
        <w:div w:id="1298683450">
          <w:marLeft w:val="640"/>
          <w:marRight w:val="0"/>
          <w:marTop w:val="0"/>
          <w:marBottom w:val="0"/>
          <w:divBdr>
            <w:top w:val="none" w:sz="0" w:space="0" w:color="auto"/>
            <w:left w:val="none" w:sz="0" w:space="0" w:color="auto"/>
            <w:bottom w:val="none" w:sz="0" w:space="0" w:color="auto"/>
            <w:right w:val="none" w:sz="0" w:space="0" w:color="auto"/>
          </w:divBdr>
        </w:div>
        <w:div w:id="428548259">
          <w:marLeft w:val="640"/>
          <w:marRight w:val="0"/>
          <w:marTop w:val="0"/>
          <w:marBottom w:val="0"/>
          <w:divBdr>
            <w:top w:val="none" w:sz="0" w:space="0" w:color="auto"/>
            <w:left w:val="none" w:sz="0" w:space="0" w:color="auto"/>
            <w:bottom w:val="none" w:sz="0" w:space="0" w:color="auto"/>
            <w:right w:val="none" w:sz="0" w:space="0" w:color="auto"/>
          </w:divBdr>
        </w:div>
        <w:div w:id="350299218">
          <w:marLeft w:val="640"/>
          <w:marRight w:val="0"/>
          <w:marTop w:val="0"/>
          <w:marBottom w:val="0"/>
          <w:divBdr>
            <w:top w:val="none" w:sz="0" w:space="0" w:color="auto"/>
            <w:left w:val="none" w:sz="0" w:space="0" w:color="auto"/>
            <w:bottom w:val="none" w:sz="0" w:space="0" w:color="auto"/>
            <w:right w:val="none" w:sz="0" w:space="0" w:color="auto"/>
          </w:divBdr>
        </w:div>
        <w:div w:id="36783014">
          <w:marLeft w:val="640"/>
          <w:marRight w:val="0"/>
          <w:marTop w:val="0"/>
          <w:marBottom w:val="0"/>
          <w:divBdr>
            <w:top w:val="none" w:sz="0" w:space="0" w:color="auto"/>
            <w:left w:val="none" w:sz="0" w:space="0" w:color="auto"/>
            <w:bottom w:val="none" w:sz="0" w:space="0" w:color="auto"/>
            <w:right w:val="none" w:sz="0" w:space="0" w:color="auto"/>
          </w:divBdr>
        </w:div>
        <w:div w:id="1658026150">
          <w:marLeft w:val="640"/>
          <w:marRight w:val="0"/>
          <w:marTop w:val="0"/>
          <w:marBottom w:val="0"/>
          <w:divBdr>
            <w:top w:val="none" w:sz="0" w:space="0" w:color="auto"/>
            <w:left w:val="none" w:sz="0" w:space="0" w:color="auto"/>
            <w:bottom w:val="none" w:sz="0" w:space="0" w:color="auto"/>
            <w:right w:val="none" w:sz="0" w:space="0" w:color="auto"/>
          </w:divBdr>
        </w:div>
        <w:div w:id="884101888">
          <w:marLeft w:val="640"/>
          <w:marRight w:val="0"/>
          <w:marTop w:val="0"/>
          <w:marBottom w:val="0"/>
          <w:divBdr>
            <w:top w:val="none" w:sz="0" w:space="0" w:color="auto"/>
            <w:left w:val="none" w:sz="0" w:space="0" w:color="auto"/>
            <w:bottom w:val="none" w:sz="0" w:space="0" w:color="auto"/>
            <w:right w:val="none" w:sz="0" w:space="0" w:color="auto"/>
          </w:divBdr>
        </w:div>
        <w:div w:id="1092436793">
          <w:marLeft w:val="640"/>
          <w:marRight w:val="0"/>
          <w:marTop w:val="0"/>
          <w:marBottom w:val="0"/>
          <w:divBdr>
            <w:top w:val="none" w:sz="0" w:space="0" w:color="auto"/>
            <w:left w:val="none" w:sz="0" w:space="0" w:color="auto"/>
            <w:bottom w:val="none" w:sz="0" w:space="0" w:color="auto"/>
            <w:right w:val="none" w:sz="0" w:space="0" w:color="auto"/>
          </w:divBdr>
        </w:div>
        <w:div w:id="73363388">
          <w:marLeft w:val="640"/>
          <w:marRight w:val="0"/>
          <w:marTop w:val="0"/>
          <w:marBottom w:val="0"/>
          <w:divBdr>
            <w:top w:val="none" w:sz="0" w:space="0" w:color="auto"/>
            <w:left w:val="none" w:sz="0" w:space="0" w:color="auto"/>
            <w:bottom w:val="none" w:sz="0" w:space="0" w:color="auto"/>
            <w:right w:val="none" w:sz="0" w:space="0" w:color="auto"/>
          </w:divBdr>
        </w:div>
        <w:div w:id="696584638">
          <w:marLeft w:val="640"/>
          <w:marRight w:val="0"/>
          <w:marTop w:val="0"/>
          <w:marBottom w:val="0"/>
          <w:divBdr>
            <w:top w:val="none" w:sz="0" w:space="0" w:color="auto"/>
            <w:left w:val="none" w:sz="0" w:space="0" w:color="auto"/>
            <w:bottom w:val="none" w:sz="0" w:space="0" w:color="auto"/>
            <w:right w:val="none" w:sz="0" w:space="0" w:color="auto"/>
          </w:divBdr>
        </w:div>
        <w:div w:id="1327709708">
          <w:marLeft w:val="640"/>
          <w:marRight w:val="0"/>
          <w:marTop w:val="0"/>
          <w:marBottom w:val="0"/>
          <w:divBdr>
            <w:top w:val="none" w:sz="0" w:space="0" w:color="auto"/>
            <w:left w:val="none" w:sz="0" w:space="0" w:color="auto"/>
            <w:bottom w:val="none" w:sz="0" w:space="0" w:color="auto"/>
            <w:right w:val="none" w:sz="0" w:space="0" w:color="auto"/>
          </w:divBdr>
        </w:div>
        <w:div w:id="1805152937">
          <w:marLeft w:val="640"/>
          <w:marRight w:val="0"/>
          <w:marTop w:val="0"/>
          <w:marBottom w:val="0"/>
          <w:divBdr>
            <w:top w:val="none" w:sz="0" w:space="0" w:color="auto"/>
            <w:left w:val="none" w:sz="0" w:space="0" w:color="auto"/>
            <w:bottom w:val="none" w:sz="0" w:space="0" w:color="auto"/>
            <w:right w:val="none" w:sz="0" w:space="0" w:color="auto"/>
          </w:divBdr>
        </w:div>
        <w:div w:id="1711371898">
          <w:marLeft w:val="640"/>
          <w:marRight w:val="0"/>
          <w:marTop w:val="0"/>
          <w:marBottom w:val="0"/>
          <w:divBdr>
            <w:top w:val="none" w:sz="0" w:space="0" w:color="auto"/>
            <w:left w:val="none" w:sz="0" w:space="0" w:color="auto"/>
            <w:bottom w:val="none" w:sz="0" w:space="0" w:color="auto"/>
            <w:right w:val="none" w:sz="0" w:space="0" w:color="auto"/>
          </w:divBdr>
        </w:div>
        <w:div w:id="1049038204">
          <w:marLeft w:val="640"/>
          <w:marRight w:val="0"/>
          <w:marTop w:val="0"/>
          <w:marBottom w:val="0"/>
          <w:divBdr>
            <w:top w:val="none" w:sz="0" w:space="0" w:color="auto"/>
            <w:left w:val="none" w:sz="0" w:space="0" w:color="auto"/>
            <w:bottom w:val="none" w:sz="0" w:space="0" w:color="auto"/>
            <w:right w:val="none" w:sz="0" w:space="0" w:color="auto"/>
          </w:divBdr>
        </w:div>
        <w:div w:id="1789542240">
          <w:marLeft w:val="640"/>
          <w:marRight w:val="0"/>
          <w:marTop w:val="0"/>
          <w:marBottom w:val="0"/>
          <w:divBdr>
            <w:top w:val="none" w:sz="0" w:space="0" w:color="auto"/>
            <w:left w:val="none" w:sz="0" w:space="0" w:color="auto"/>
            <w:bottom w:val="none" w:sz="0" w:space="0" w:color="auto"/>
            <w:right w:val="none" w:sz="0" w:space="0" w:color="auto"/>
          </w:divBdr>
        </w:div>
        <w:div w:id="1811824682">
          <w:marLeft w:val="640"/>
          <w:marRight w:val="0"/>
          <w:marTop w:val="0"/>
          <w:marBottom w:val="0"/>
          <w:divBdr>
            <w:top w:val="none" w:sz="0" w:space="0" w:color="auto"/>
            <w:left w:val="none" w:sz="0" w:space="0" w:color="auto"/>
            <w:bottom w:val="none" w:sz="0" w:space="0" w:color="auto"/>
            <w:right w:val="none" w:sz="0" w:space="0" w:color="auto"/>
          </w:divBdr>
        </w:div>
        <w:div w:id="527378393">
          <w:marLeft w:val="640"/>
          <w:marRight w:val="0"/>
          <w:marTop w:val="0"/>
          <w:marBottom w:val="0"/>
          <w:divBdr>
            <w:top w:val="none" w:sz="0" w:space="0" w:color="auto"/>
            <w:left w:val="none" w:sz="0" w:space="0" w:color="auto"/>
            <w:bottom w:val="none" w:sz="0" w:space="0" w:color="auto"/>
            <w:right w:val="none" w:sz="0" w:space="0" w:color="auto"/>
          </w:divBdr>
        </w:div>
        <w:div w:id="991638324">
          <w:marLeft w:val="640"/>
          <w:marRight w:val="0"/>
          <w:marTop w:val="0"/>
          <w:marBottom w:val="0"/>
          <w:divBdr>
            <w:top w:val="none" w:sz="0" w:space="0" w:color="auto"/>
            <w:left w:val="none" w:sz="0" w:space="0" w:color="auto"/>
            <w:bottom w:val="none" w:sz="0" w:space="0" w:color="auto"/>
            <w:right w:val="none" w:sz="0" w:space="0" w:color="auto"/>
          </w:divBdr>
        </w:div>
        <w:div w:id="2045017389">
          <w:marLeft w:val="640"/>
          <w:marRight w:val="0"/>
          <w:marTop w:val="0"/>
          <w:marBottom w:val="0"/>
          <w:divBdr>
            <w:top w:val="none" w:sz="0" w:space="0" w:color="auto"/>
            <w:left w:val="none" w:sz="0" w:space="0" w:color="auto"/>
            <w:bottom w:val="none" w:sz="0" w:space="0" w:color="auto"/>
            <w:right w:val="none" w:sz="0" w:space="0" w:color="auto"/>
          </w:divBdr>
        </w:div>
        <w:div w:id="1407148345">
          <w:marLeft w:val="640"/>
          <w:marRight w:val="0"/>
          <w:marTop w:val="0"/>
          <w:marBottom w:val="0"/>
          <w:divBdr>
            <w:top w:val="none" w:sz="0" w:space="0" w:color="auto"/>
            <w:left w:val="none" w:sz="0" w:space="0" w:color="auto"/>
            <w:bottom w:val="none" w:sz="0" w:space="0" w:color="auto"/>
            <w:right w:val="none" w:sz="0" w:space="0" w:color="auto"/>
          </w:divBdr>
        </w:div>
        <w:div w:id="1585646692">
          <w:marLeft w:val="640"/>
          <w:marRight w:val="0"/>
          <w:marTop w:val="0"/>
          <w:marBottom w:val="0"/>
          <w:divBdr>
            <w:top w:val="none" w:sz="0" w:space="0" w:color="auto"/>
            <w:left w:val="none" w:sz="0" w:space="0" w:color="auto"/>
            <w:bottom w:val="none" w:sz="0" w:space="0" w:color="auto"/>
            <w:right w:val="none" w:sz="0" w:space="0" w:color="auto"/>
          </w:divBdr>
        </w:div>
        <w:div w:id="1946229502">
          <w:marLeft w:val="640"/>
          <w:marRight w:val="0"/>
          <w:marTop w:val="0"/>
          <w:marBottom w:val="0"/>
          <w:divBdr>
            <w:top w:val="none" w:sz="0" w:space="0" w:color="auto"/>
            <w:left w:val="none" w:sz="0" w:space="0" w:color="auto"/>
            <w:bottom w:val="none" w:sz="0" w:space="0" w:color="auto"/>
            <w:right w:val="none" w:sz="0" w:space="0" w:color="auto"/>
          </w:divBdr>
        </w:div>
        <w:div w:id="439228475">
          <w:marLeft w:val="640"/>
          <w:marRight w:val="0"/>
          <w:marTop w:val="0"/>
          <w:marBottom w:val="0"/>
          <w:divBdr>
            <w:top w:val="none" w:sz="0" w:space="0" w:color="auto"/>
            <w:left w:val="none" w:sz="0" w:space="0" w:color="auto"/>
            <w:bottom w:val="none" w:sz="0" w:space="0" w:color="auto"/>
            <w:right w:val="none" w:sz="0" w:space="0" w:color="auto"/>
          </w:divBdr>
        </w:div>
        <w:div w:id="589462606">
          <w:marLeft w:val="640"/>
          <w:marRight w:val="0"/>
          <w:marTop w:val="0"/>
          <w:marBottom w:val="0"/>
          <w:divBdr>
            <w:top w:val="none" w:sz="0" w:space="0" w:color="auto"/>
            <w:left w:val="none" w:sz="0" w:space="0" w:color="auto"/>
            <w:bottom w:val="none" w:sz="0" w:space="0" w:color="auto"/>
            <w:right w:val="none" w:sz="0" w:space="0" w:color="auto"/>
          </w:divBdr>
        </w:div>
        <w:div w:id="1710958184">
          <w:marLeft w:val="640"/>
          <w:marRight w:val="0"/>
          <w:marTop w:val="0"/>
          <w:marBottom w:val="0"/>
          <w:divBdr>
            <w:top w:val="none" w:sz="0" w:space="0" w:color="auto"/>
            <w:left w:val="none" w:sz="0" w:space="0" w:color="auto"/>
            <w:bottom w:val="none" w:sz="0" w:space="0" w:color="auto"/>
            <w:right w:val="none" w:sz="0" w:space="0" w:color="auto"/>
          </w:divBdr>
        </w:div>
        <w:div w:id="1833377152">
          <w:marLeft w:val="640"/>
          <w:marRight w:val="0"/>
          <w:marTop w:val="0"/>
          <w:marBottom w:val="0"/>
          <w:divBdr>
            <w:top w:val="none" w:sz="0" w:space="0" w:color="auto"/>
            <w:left w:val="none" w:sz="0" w:space="0" w:color="auto"/>
            <w:bottom w:val="none" w:sz="0" w:space="0" w:color="auto"/>
            <w:right w:val="none" w:sz="0" w:space="0" w:color="auto"/>
          </w:divBdr>
        </w:div>
        <w:div w:id="1530952634">
          <w:marLeft w:val="640"/>
          <w:marRight w:val="0"/>
          <w:marTop w:val="0"/>
          <w:marBottom w:val="0"/>
          <w:divBdr>
            <w:top w:val="none" w:sz="0" w:space="0" w:color="auto"/>
            <w:left w:val="none" w:sz="0" w:space="0" w:color="auto"/>
            <w:bottom w:val="none" w:sz="0" w:space="0" w:color="auto"/>
            <w:right w:val="none" w:sz="0" w:space="0" w:color="auto"/>
          </w:divBdr>
        </w:div>
        <w:div w:id="1304919871">
          <w:marLeft w:val="640"/>
          <w:marRight w:val="0"/>
          <w:marTop w:val="0"/>
          <w:marBottom w:val="0"/>
          <w:divBdr>
            <w:top w:val="none" w:sz="0" w:space="0" w:color="auto"/>
            <w:left w:val="none" w:sz="0" w:space="0" w:color="auto"/>
            <w:bottom w:val="none" w:sz="0" w:space="0" w:color="auto"/>
            <w:right w:val="none" w:sz="0" w:space="0" w:color="auto"/>
          </w:divBdr>
        </w:div>
        <w:div w:id="903373830">
          <w:marLeft w:val="640"/>
          <w:marRight w:val="0"/>
          <w:marTop w:val="0"/>
          <w:marBottom w:val="0"/>
          <w:divBdr>
            <w:top w:val="none" w:sz="0" w:space="0" w:color="auto"/>
            <w:left w:val="none" w:sz="0" w:space="0" w:color="auto"/>
            <w:bottom w:val="none" w:sz="0" w:space="0" w:color="auto"/>
            <w:right w:val="none" w:sz="0" w:space="0" w:color="auto"/>
          </w:divBdr>
        </w:div>
        <w:div w:id="1308583680">
          <w:marLeft w:val="640"/>
          <w:marRight w:val="0"/>
          <w:marTop w:val="0"/>
          <w:marBottom w:val="0"/>
          <w:divBdr>
            <w:top w:val="none" w:sz="0" w:space="0" w:color="auto"/>
            <w:left w:val="none" w:sz="0" w:space="0" w:color="auto"/>
            <w:bottom w:val="none" w:sz="0" w:space="0" w:color="auto"/>
            <w:right w:val="none" w:sz="0" w:space="0" w:color="auto"/>
          </w:divBdr>
        </w:div>
        <w:div w:id="106243585">
          <w:marLeft w:val="640"/>
          <w:marRight w:val="0"/>
          <w:marTop w:val="0"/>
          <w:marBottom w:val="0"/>
          <w:divBdr>
            <w:top w:val="none" w:sz="0" w:space="0" w:color="auto"/>
            <w:left w:val="none" w:sz="0" w:space="0" w:color="auto"/>
            <w:bottom w:val="none" w:sz="0" w:space="0" w:color="auto"/>
            <w:right w:val="none" w:sz="0" w:space="0" w:color="auto"/>
          </w:divBdr>
        </w:div>
        <w:div w:id="112603145">
          <w:marLeft w:val="640"/>
          <w:marRight w:val="0"/>
          <w:marTop w:val="0"/>
          <w:marBottom w:val="0"/>
          <w:divBdr>
            <w:top w:val="none" w:sz="0" w:space="0" w:color="auto"/>
            <w:left w:val="none" w:sz="0" w:space="0" w:color="auto"/>
            <w:bottom w:val="none" w:sz="0" w:space="0" w:color="auto"/>
            <w:right w:val="none" w:sz="0" w:space="0" w:color="auto"/>
          </w:divBdr>
        </w:div>
        <w:div w:id="1861119926">
          <w:marLeft w:val="640"/>
          <w:marRight w:val="0"/>
          <w:marTop w:val="0"/>
          <w:marBottom w:val="0"/>
          <w:divBdr>
            <w:top w:val="none" w:sz="0" w:space="0" w:color="auto"/>
            <w:left w:val="none" w:sz="0" w:space="0" w:color="auto"/>
            <w:bottom w:val="none" w:sz="0" w:space="0" w:color="auto"/>
            <w:right w:val="none" w:sz="0" w:space="0" w:color="auto"/>
          </w:divBdr>
        </w:div>
        <w:div w:id="1413237424">
          <w:marLeft w:val="640"/>
          <w:marRight w:val="0"/>
          <w:marTop w:val="0"/>
          <w:marBottom w:val="0"/>
          <w:divBdr>
            <w:top w:val="none" w:sz="0" w:space="0" w:color="auto"/>
            <w:left w:val="none" w:sz="0" w:space="0" w:color="auto"/>
            <w:bottom w:val="none" w:sz="0" w:space="0" w:color="auto"/>
            <w:right w:val="none" w:sz="0" w:space="0" w:color="auto"/>
          </w:divBdr>
        </w:div>
        <w:div w:id="1466922843">
          <w:marLeft w:val="640"/>
          <w:marRight w:val="0"/>
          <w:marTop w:val="0"/>
          <w:marBottom w:val="0"/>
          <w:divBdr>
            <w:top w:val="none" w:sz="0" w:space="0" w:color="auto"/>
            <w:left w:val="none" w:sz="0" w:space="0" w:color="auto"/>
            <w:bottom w:val="none" w:sz="0" w:space="0" w:color="auto"/>
            <w:right w:val="none" w:sz="0" w:space="0" w:color="auto"/>
          </w:divBdr>
        </w:div>
        <w:div w:id="340860931">
          <w:marLeft w:val="640"/>
          <w:marRight w:val="0"/>
          <w:marTop w:val="0"/>
          <w:marBottom w:val="0"/>
          <w:divBdr>
            <w:top w:val="none" w:sz="0" w:space="0" w:color="auto"/>
            <w:left w:val="none" w:sz="0" w:space="0" w:color="auto"/>
            <w:bottom w:val="none" w:sz="0" w:space="0" w:color="auto"/>
            <w:right w:val="none" w:sz="0" w:space="0" w:color="auto"/>
          </w:divBdr>
        </w:div>
        <w:div w:id="517742910">
          <w:marLeft w:val="640"/>
          <w:marRight w:val="0"/>
          <w:marTop w:val="0"/>
          <w:marBottom w:val="0"/>
          <w:divBdr>
            <w:top w:val="none" w:sz="0" w:space="0" w:color="auto"/>
            <w:left w:val="none" w:sz="0" w:space="0" w:color="auto"/>
            <w:bottom w:val="none" w:sz="0" w:space="0" w:color="auto"/>
            <w:right w:val="none" w:sz="0" w:space="0" w:color="auto"/>
          </w:divBdr>
        </w:div>
        <w:div w:id="1344742904">
          <w:marLeft w:val="640"/>
          <w:marRight w:val="0"/>
          <w:marTop w:val="0"/>
          <w:marBottom w:val="0"/>
          <w:divBdr>
            <w:top w:val="none" w:sz="0" w:space="0" w:color="auto"/>
            <w:left w:val="none" w:sz="0" w:space="0" w:color="auto"/>
            <w:bottom w:val="none" w:sz="0" w:space="0" w:color="auto"/>
            <w:right w:val="none" w:sz="0" w:space="0" w:color="auto"/>
          </w:divBdr>
        </w:div>
        <w:div w:id="1048844845">
          <w:marLeft w:val="640"/>
          <w:marRight w:val="0"/>
          <w:marTop w:val="0"/>
          <w:marBottom w:val="0"/>
          <w:divBdr>
            <w:top w:val="none" w:sz="0" w:space="0" w:color="auto"/>
            <w:left w:val="none" w:sz="0" w:space="0" w:color="auto"/>
            <w:bottom w:val="none" w:sz="0" w:space="0" w:color="auto"/>
            <w:right w:val="none" w:sz="0" w:space="0" w:color="auto"/>
          </w:divBdr>
        </w:div>
        <w:div w:id="1083255224">
          <w:marLeft w:val="640"/>
          <w:marRight w:val="0"/>
          <w:marTop w:val="0"/>
          <w:marBottom w:val="0"/>
          <w:divBdr>
            <w:top w:val="none" w:sz="0" w:space="0" w:color="auto"/>
            <w:left w:val="none" w:sz="0" w:space="0" w:color="auto"/>
            <w:bottom w:val="none" w:sz="0" w:space="0" w:color="auto"/>
            <w:right w:val="none" w:sz="0" w:space="0" w:color="auto"/>
          </w:divBdr>
        </w:div>
        <w:div w:id="171185599">
          <w:marLeft w:val="640"/>
          <w:marRight w:val="0"/>
          <w:marTop w:val="0"/>
          <w:marBottom w:val="0"/>
          <w:divBdr>
            <w:top w:val="none" w:sz="0" w:space="0" w:color="auto"/>
            <w:left w:val="none" w:sz="0" w:space="0" w:color="auto"/>
            <w:bottom w:val="none" w:sz="0" w:space="0" w:color="auto"/>
            <w:right w:val="none" w:sz="0" w:space="0" w:color="auto"/>
          </w:divBdr>
        </w:div>
        <w:div w:id="1505969781">
          <w:marLeft w:val="640"/>
          <w:marRight w:val="0"/>
          <w:marTop w:val="0"/>
          <w:marBottom w:val="0"/>
          <w:divBdr>
            <w:top w:val="none" w:sz="0" w:space="0" w:color="auto"/>
            <w:left w:val="none" w:sz="0" w:space="0" w:color="auto"/>
            <w:bottom w:val="none" w:sz="0" w:space="0" w:color="auto"/>
            <w:right w:val="none" w:sz="0" w:space="0" w:color="auto"/>
          </w:divBdr>
        </w:div>
        <w:div w:id="365064119">
          <w:marLeft w:val="640"/>
          <w:marRight w:val="0"/>
          <w:marTop w:val="0"/>
          <w:marBottom w:val="0"/>
          <w:divBdr>
            <w:top w:val="none" w:sz="0" w:space="0" w:color="auto"/>
            <w:left w:val="none" w:sz="0" w:space="0" w:color="auto"/>
            <w:bottom w:val="none" w:sz="0" w:space="0" w:color="auto"/>
            <w:right w:val="none" w:sz="0" w:space="0" w:color="auto"/>
          </w:divBdr>
        </w:div>
        <w:div w:id="1566263177">
          <w:marLeft w:val="640"/>
          <w:marRight w:val="0"/>
          <w:marTop w:val="0"/>
          <w:marBottom w:val="0"/>
          <w:divBdr>
            <w:top w:val="none" w:sz="0" w:space="0" w:color="auto"/>
            <w:left w:val="none" w:sz="0" w:space="0" w:color="auto"/>
            <w:bottom w:val="none" w:sz="0" w:space="0" w:color="auto"/>
            <w:right w:val="none" w:sz="0" w:space="0" w:color="auto"/>
          </w:divBdr>
        </w:div>
        <w:div w:id="1645966001">
          <w:marLeft w:val="640"/>
          <w:marRight w:val="0"/>
          <w:marTop w:val="0"/>
          <w:marBottom w:val="0"/>
          <w:divBdr>
            <w:top w:val="none" w:sz="0" w:space="0" w:color="auto"/>
            <w:left w:val="none" w:sz="0" w:space="0" w:color="auto"/>
            <w:bottom w:val="none" w:sz="0" w:space="0" w:color="auto"/>
            <w:right w:val="none" w:sz="0" w:space="0" w:color="auto"/>
          </w:divBdr>
        </w:div>
        <w:div w:id="355079839">
          <w:marLeft w:val="640"/>
          <w:marRight w:val="0"/>
          <w:marTop w:val="0"/>
          <w:marBottom w:val="0"/>
          <w:divBdr>
            <w:top w:val="none" w:sz="0" w:space="0" w:color="auto"/>
            <w:left w:val="none" w:sz="0" w:space="0" w:color="auto"/>
            <w:bottom w:val="none" w:sz="0" w:space="0" w:color="auto"/>
            <w:right w:val="none" w:sz="0" w:space="0" w:color="auto"/>
          </w:divBdr>
        </w:div>
        <w:div w:id="1567297432">
          <w:marLeft w:val="640"/>
          <w:marRight w:val="0"/>
          <w:marTop w:val="0"/>
          <w:marBottom w:val="0"/>
          <w:divBdr>
            <w:top w:val="none" w:sz="0" w:space="0" w:color="auto"/>
            <w:left w:val="none" w:sz="0" w:space="0" w:color="auto"/>
            <w:bottom w:val="none" w:sz="0" w:space="0" w:color="auto"/>
            <w:right w:val="none" w:sz="0" w:space="0" w:color="auto"/>
          </w:divBdr>
        </w:div>
        <w:div w:id="996497062">
          <w:marLeft w:val="640"/>
          <w:marRight w:val="0"/>
          <w:marTop w:val="0"/>
          <w:marBottom w:val="0"/>
          <w:divBdr>
            <w:top w:val="none" w:sz="0" w:space="0" w:color="auto"/>
            <w:left w:val="none" w:sz="0" w:space="0" w:color="auto"/>
            <w:bottom w:val="none" w:sz="0" w:space="0" w:color="auto"/>
            <w:right w:val="none" w:sz="0" w:space="0" w:color="auto"/>
          </w:divBdr>
        </w:div>
        <w:div w:id="1345400151">
          <w:marLeft w:val="640"/>
          <w:marRight w:val="0"/>
          <w:marTop w:val="0"/>
          <w:marBottom w:val="0"/>
          <w:divBdr>
            <w:top w:val="none" w:sz="0" w:space="0" w:color="auto"/>
            <w:left w:val="none" w:sz="0" w:space="0" w:color="auto"/>
            <w:bottom w:val="none" w:sz="0" w:space="0" w:color="auto"/>
            <w:right w:val="none" w:sz="0" w:space="0" w:color="auto"/>
          </w:divBdr>
        </w:div>
        <w:div w:id="62143567">
          <w:marLeft w:val="640"/>
          <w:marRight w:val="0"/>
          <w:marTop w:val="0"/>
          <w:marBottom w:val="0"/>
          <w:divBdr>
            <w:top w:val="none" w:sz="0" w:space="0" w:color="auto"/>
            <w:left w:val="none" w:sz="0" w:space="0" w:color="auto"/>
            <w:bottom w:val="none" w:sz="0" w:space="0" w:color="auto"/>
            <w:right w:val="none" w:sz="0" w:space="0" w:color="auto"/>
          </w:divBdr>
        </w:div>
        <w:div w:id="1285775733">
          <w:marLeft w:val="640"/>
          <w:marRight w:val="0"/>
          <w:marTop w:val="0"/>
          <w:marBottom w:val="0"/>
          <w:divBdr>
            <w:top w:val="none" w:sz="0" w:space="0" w:color="auto"/>
            <w:left w:val="none" w:sz="0" w:space="0" w:color="auto"/>
            <w:bottom w:val="none" w:sz="0" w:space="0" w:color="auto"/>
            <w:right w:val="none" w:sz="0" w:space="0" w:color="auto"/>
          </w:divBdr>
        </w:div>
        <w:div w:id="1759256311">
          <w:marLeft w:val="640"/>
          <w:marRight w:val="0"/>
          <w:marTop w:val="0"/>
          <w:marBottom w:val="0"/>
          <w:divBdr>
            <w:top w:val="none" w:sz="0" w:space="0" w:color="auto"/>
            <w:left w:val="none" w:sz="0" w:space="0" w:color="auto"/>
            <w:bottom w:val="none" w:sz="0" w:space="0" w:color="auto"/>
            <w:right w:val="none" w:sz="0" w:space="0" w:color="auto"/>
          </w:divBdr>
        </w:div>
        <w:div w:id="56251701">
          <w:marLeft w:val="640"/>
          <w:marRight w:val="0"/>
          <w:marTop w:val="0"/>
          <w:marBottom w:val="0"/>
          <w:divBdr>
            <w:top w:val="none" w:sz="0" w:space="0" w:color="auto"/>
            <w:left w:val="none" w:sz="0" w:space="0" w:color="auto"/>
            <w:bottom w:val="none" w:sz="0" w:space="0" w:color="auto"/>
            <w:right w:val="none" w:sz="0" w:space="0" w:color="auto"/>
          </w:divBdr>
        </w:div>
        <w:div w:id="1976451354">
          <w:marLeft w:val="640"/>
          <w:marRight w:val="0"/>
          <w:marTop w:val="0"/>
          <w:marBottom w:val="0"/>
          <w:divBdr>
            <w:top w:val="none" w:sz="0" w:space="0" w:color="auto"/>
            <w:left w:val="none" w:sz="0" w:space="0" w:color="auto"/>
            <w:bottom w:val="none" w:sz="0" w:space="0" w:color="auto"/>
            <w:right w:val="none" w:sz="0" w:space="0" w:color="auto"/>
          </w:divBdr>
        </w:div>
        <w:div w:id="535394357">
          <w:marLeft w:val="640"/>
          <w:marRight w:val="0"/>
          <w:marTop w:val="0"/>
          <w:marBottom w:val="0"/>
          <w:divBdr>
            <w:top w:val="none" w:sz="0" w:space="0" w:color="auto"/>
            <w:left w:val="none" w:sz="0" w:space="0" w:color="auto"/>
            <w:bottom w:val="none" w:sz="0" w:space="0" w:color="auto"/>
            <w:right w:val="none" w:sz="0" w:space="0" w:color="auto"/>
          </w:divBdr>
        </w:div>
        <w:div w:id="1130434745">
          <w:marLeft w:val="640"/>
          <w:marRight w:val="0"/>
          <w:marTop w:val="0"/>
          <w:marBottom w:val="0"/>
          <w:divBdr>
            <w:top w:val="none" w:sz="0" w:space="0" w:color="auto"/>
            <w:left w:val="none" w:sz="0" w:space="0" w:color="auto"/>
            <w:bottom w:val="none" w:sz="0" w:space="0" w:color="auto"/>
            <w:right w:val="none" w:sz="0" w:space="0" w:color="auto"/>
          </w:divBdr>
        </w:div>
        <w:div w:id="676544274">
          <w:marLeft w:val="640"/>
          <w:marRight w:val="0"/>
          <w:marTop w:val="0"/>
          <w:marBottom w:val="0"/>
          <w:divBdr>
            <w:top w:val="none" w:sz="0" w:space="0" w:color="auto"/>
            <w:left w:val="none" w:sz="0" w:space="0" w:color="auto"/>
            <w:bottom w:val="none" w:sz="0" w:space="0" w:color="auto"/>
            <w:right w:val="none" w:sz="0" w:space="0" w:color="auto"/>
          </w:divBdr>
        </w:div>
        <w:div w:id="656306070">
          <w:marLeft w:val="640"/>
          <w:marRight w:val="0"/>
          <w:marTop w:val="0"/>
          <w:marBottom w:val="0"/>
          <w:divBdr>
            <w:top w:val="none" w:sz="0" w:space="0" w:color="auto"/>
            <w:left w:val="none" w:sz="0" w:space="0" w:color="auto"/>
            <w:bottom w:val="none" w:sz="0" w:space="0" w:color="auto"/>
            <w:right w:val="none" w:sz="0" w:space="0" w:color="auto"/>
          </w:divBdr>
        </w:div>
        <w:div w:id="158738325">
          <w:marLeft w:val="640"/>
          <w:marRight w:val="0"/>
          <w:marTop w:val="0"/>
          <w:marBottom w:val="0"/>
          <w:divBdr>
            <w:top w:val="none" w:sz="0" w:space="0" w:color="auto"/>
            <w:left w:val="none" w:sz="0" w:space="0" w:color="auto"/>
            <w:bottom w:val="none" w:sz="0" w:space="0" w:color="auto"/>
            <w:right w:val="none" w:sz="0" w:space="0" w:color="auto"/>
          </w:divBdr>
        </w:div>
        <w:div w:id="384985444">
          <w:marLeft w:val="640"/>
          <w:marRight w:val="0"/>
          <w:marTop w:val="0"/>
          <w:marBottom w:val="0"/>
          <w:divBdr>
            <w:top w:val="none" w:sz="0" w:space="0" w:color="auto"/>
            <w:left w:val="none" w:sz="0" w:space="0" w:color="auto"/>
            <w:bottom w:val="none" w:sz="0" w:space="0" w:color="auto"/>
            <w:right w:val="none" w:sz="0" w:space="0" w:color="auto"/>
          </w:divBdr>
        </w:div>
        <w:div w:id="1207910680">
          <w:marLeft w:val="640"/>
          <w:marRight w:val="0"/>
          <w:marTop w:val="0"/>
          <w:marBottom w:val="0"/>
          <w:divBdr>
            <w:top w:val="none" w:sz="0" w:space="0" w:color="auto"/>
            <w:left w:val="none" w:sz="0" w:space="0" w:color="auto"/>
            <w:bottom w:val="none" w:sz="0" w:space="0" w:color="auto"/>
            <w:right w:val="none" w:sz="0" w:space="0" w:color="auto"/>
          </w:divBdr>
        </w:div>
        <w:div w:id="1187671184">
          <w:marLeft w:val="640"/>
          <w:marRight w:val="0"/>
          <w:marTop w:val="0"/>
          <w:marBottom w:val="0"/>
          <w:divBdr>
            <w:top w:val="none" w:sz="0" w:space="0" w:color="auto"/>
            <w:left w:val="none" w:sz="0" w:space="0" w:color="auto"/>
            <w:bottom w:val="none" w:sz="0" w:space="0" w:color="auto"/>
            <w:right w:val="none" w:sz="0" w:space="0" w:color="auto"/>
          </w:divBdr>
        </w:div>
        <w:div w:id="168833391">
          <w:marLeft w:val="640"/>
          <w:marRight w:val="0"/>
          <w:marTop w:val="0"/>
          <w:marBottom w:val="0"/>
          <w:divBdr>
            <w:top w:val="none" w:sz="0" w:space="0" w:color="auto"/>
            <w:left w:val="none" w:sz="0" w:space="0" w:color="auto"/>
            <w:bottom w:val="none" w:sz="0" w:space="0" w:color="auto"/>
            <w:right w:val="none" w:sz="0" w:space="0" w:color="auto"/>
          </w:divBdr>
        </w:div>
        <w:div w:id="3633237">
          <w:marLeft w:val="640"/>
          <w:marRight w:val="0"/>
          <w:marTop w:val="0"/>
          <w:marBottom w:val="0"/>
          <w:divBdr>
            <w:top w:val="none" w:sz="0" w:space="0" w:color="auto"/>
            <w:left w:val="none" w:sz="0" w:space="0" w:color="auto"/>
            <w:bottom w:val="none" w:sz="0" w:space="0" w:color="auto"/>
            <w:right w:val="none" w:sz="0" w:space="0" w:color="auto"/>
          </w:divBdr>
        </w:div>
        <w:div w:id="135220689">
          <w:marLeft w:val="640"/>
          <w:marRight w:val="0"/>
          <w:marTop w:val="0"/>
          <w:marBottom w:val="0"/>
          <w:divBdr>
            <w:top w:val="none" w:sz="0" w:space="0" w:color="auto"/>
            <w:left w:val="none" w:sz="0" w:space="0" w:color="auto"/>
            <w:bottom w:val="none" w:sz="0" w:space="0" w:color="auto"/>
            <w:right w:val="none" w:sz="0" w:space="0" w:color="auto"/>
          </w:divBdr>
        </w:div>
        <w:div w:id="1760443977">
          <w:marLeft w:val="640"/>
          <w:marRight w:val="0"/>
          <w:marTop w:val="0"/>
          <w:marBottom w:val="0"/>
          <w:divBdr>
            <w:top w:val="none" w:sz="0" w:space="0" w:color="auto"/>
            <w:left w:val="none" w:sz="0" w:space="0" w:color="auto"/>
            <w:bottom w:val="none" w:sz="0" w:space="0" w:color="auto"/>
            <w:right w:val="none" w:sz="0" w:space="0" w:color="auto"/>
          </w:divBdr>
        </w:div>
        <w:div w:id="417748073">
          <w:marLeft w:val="640"/>
          <w:marRight w:val="0"/>
          <w:marTop w:val="0"/>
          <w:marBottom w:val="0"/>
          <w:divBdr>
            <w:top w:val="none" w:sz="0" w:space="0" w:color="auto"/>
            <w:left w:val="none" w:sz="0" w:space="0" w:color="auto"/>
            <w:bottom w:val="none" w:sz="0" w:space="0" w:color="auto"/>
            <w:right w:val="none" w:sz="0" w:space="0" w:color="auto"/>
          </w:divBdr>
        </w:div>
        <w:div w:id="1902868595">
          <w:marLeft w:val="640"/>
          <w:marRight w:val="0"/>
          <w:marTop w:val="0"/>
          <w:marBottom w:val="0"/>
          <w:divBdr>
            <w:top w:val="none" w:sz="0" w:space="0" w:color="auto"/>
            <w:left w:val="none" w:sz="0" w:space="0" w:color="auto"/>
            <w:bottom w:val="none" w:sz="0" w:space="0" w:color="auto"/>
            <w:right w:val="none" w:sz="0" w:space="0" w:color="auto"/>
          </w:divBdr>
        </w:div>
        <w:div w:id="2073235052">
          <w:marLeft w:val="640"/>
          <w:marRight w:val="0"/>
          <w:marTop w:val="0"/>
          <w:marBottom w:val="0"/>
          <w:divBdr>
            <w:top w:val="none" w:sz="0" w:space="0" w:color="auto"/>
            <w:left w:val="none" w:sz="0" w:space="0" w:color="auto"/>
            <w:bottom w:val="none" w:sz="0" w:space="0" w:color="auto"/>
            <w:right w:val="none" w:sz="0" w:space="0" w:color="auto"/>
          </w:divBdr>
        </w:div>
        <w:div w:id="1420637234">
          <w:marLeft w:val="640"/>
          <w:marRight w:val="0"/>
          <w:marTop w:val="0"/>
          <w:marBottom w:val="0"/>
          <w:divBdr>
            <w:top w:val="none" w:sz="0" w:space="0" w:color="auto"/>
            <w:left w:val="none" w:sz="0" w:space="0" w:color="auto"/>
            <w:bottom w:val="none" w:sz="0" w:space="0" w:color="auto"/>
            <w:right w:val="none" w:sz="0" w:space="0" w:color="auto"/>
          </w:divBdr>
        </w:div>
        <w:div w:id="87117280">
          <w:marLeft w:val="640"/>
          <w:marRight w:val="0"/>
          <w:marTop w:val="0"/>
          <w:marBottom w:val="0"/>
          <w:divBdr>
            <w:top w:val="none" w:sz="0" w:space="0" w:color="auto"/>
            <w:left w:val="none" w:sz="0" w:space="0" w:color="auto"/>
            <w:bottom w:val="none" w:sz="0" w:space="0" w:color="auto"/>
            <w:right w:val="none" w:sz="0" w:space="0" w:color="auto"/>
          </w:divBdr>
        </w:div>
        <w:div w:id="743375324">
          <w:marLeft w:val="640"/>
          <w:marRight w:val="0"/>
          <w:marTop w:val="0"/>
          <w:marBottom w:val="0"/>
          <w:divBdr>
            <w:top w:val="none" w:sz="0" w:space="0" w:color="auto"/>
            <w:left w:val="none" w:sz="0" w:space="0" w:color="auto"/>
            <w:bottom w:val="none" w:sz="0" w:space="0" w:color="auto"/>
            <w:right w:val="none" w:sz="0" w:space="0" w:color="auto"/>
          </w:divBdr>
        </w:div>
        <w:div w:id="1720474877">
          <w:marLeft w:val="640"/>
          <w:marRight w:val="0"/>
          <w:marTop w:val="0"/>
          <w:marBottom w:val="0"/>
          <w:divBdr>
            <w:top w:val="none" w:sz="0" w:space="0" w:color="auto"/>
            <w:left w:val="none" w:sz="0" w:space="0" w:color="auto"/>
            <w:bottom w:val="none" w:sz="0" w:space="0" w:color="auto"/>
            <w:right w:val="none" w:sz="0" w:space="0" w:color="auto"/>
          </w:divBdr>
        </w:div>
        <w:div w:id="1812478989">
          <w:marLeft w:val="640"/>
          <w:marRight w:val="0"/>
          <w:marTop w:val="0"/>
          <w:marBottom w:val="0"/>
          <w:divBdr>
            <w:top w:val="none" w:sz="0" w:space="0" w:color="auto"/>
            <w:left w:val="none" w:sz="0" w:space="0" w:color="auto"/>
            <w:bottom w:val="none" w:sz="0" w:space="0" w:color="auto"/>
            <w:right w:val="none" w:sz="0" w:space="0" w:color="auto"/>
          </w:divBdr>
        </w:div>
        <w:div w:id="1467623103">
          <w:marLeft w:val="640"/>
          <w:marRight w:val="0"/>
          <w:marTop w:val="0"/>
          <w:marBottom w:val="0"/>
          <w:divBdr>
            <w:top w:val="none" w:sz="0" w:space="0" w:color="auto"/>
            <w:left w:val="none" w:sz="0" w:space="0" w:color="auto"/>
            <w:bottom w:val="none" w:sz="0" w:space="0" w:color="auto"/>
            <w:right w:val="none" w:sz="0" w:space="0" w:color="auto"/>
          </w:divBdr>
        </w:div>
        <w:div w:id="2084066374">
          <w:marLeft w:val="640"/>
          <w:marRight w:val="0"/>
          <w:marTop w:val="0"/>
          <w:marBottom w:val="0"/>
          <w:divBdr>
            <w:top w:val="none" w:sz="0" w:space="0" w:color="auto"/>
            <w:left w:val="none" w:sz="0" w:space="0" w:color="auto"/>
            <w:bottom w:val="none" w:sz="0" w:space="0" w:color="auto"/>
            <w:right w:val="none" w:sz="0" w:space="0" w:color="auto"/>
          </w:divBdr>
        </w:div>
        <w:div w:id="476075019">
          <w:marLeft w:val="640"/>
          <w:marRight w:val="0"/>
          <w:marTop w:val="0"/>
          <w:marBottom w:val="0"/>
          <w:divBdr>
            <w:top w:val="none" w:sz="0" w:space="0" w:color="auto"/>
            <w:left w:val="none" w:sz="0" w:space="0" w:color="auto"/>
            <w:bottom w:val="none" w:sz="0" w:space="0" w:color="auto"/>
            <w:right w:val="none" w:sz="0" w:space="0" w:color="auto"/>
          </w:divBdr>
        </w:div>
        <w:div w:id="1042443738">
          <w:marLeft w:val="640"/>
          <w:marRight w:val="0"/>
          <w:marTop w:val="0"/>
          <w:marBottom w:val="0"/>
          <w:divBdr>
            <w:top w:val="none" w:sz="0" w:space="0" w:color="auto"/>
            <w:left w:val="none" w:sz="0" w:space="0" w:color="auto"/>
            <w:bottom w:val="none" w:sz="0" w:space="0" w:color="auto"/>
            <w:right w:val="none" w:sz="0" w:space="0" w:color="auto"/>
          </w:divBdr>
        </w:div>
        <w:div w:id="1929195176">
          <w:marLeft w:val="640"/>
          <w:marRight w:val="0"/>
          <w:marTop w:val="0"/>
          <w:marBottom w:val="0"/>
          <w:divBdr>
            <w:top w:val="none" w:sz="0" w:space="0" w:color="auto"/>
            <w:left w:val="none" w:sz="0" w:space="0" w:color="auto"/>
            <w:bottom w:val="none" w:sz="0" w:space="0" w:color="auto"/>
            <w:right w:val="none" w:sz="0" w:space="0" w:color="auto"/>
          </w:divBdr>
        </w:div>
        <w:div w:id="1836653137">
          <w:marLeft w:val="640"/>
          <w:marRight w:val="0"/>
          <w:marTop w:val="0"/>
          <w:marBottom w:val="0"/>
          <w:divBdr>
            <w:top w:val="none" w:sz="0" w:space="0" w:color="auto"/>
            <w:left w:val="none" w:sz="0" w:space="0" w:color="auto"/>
            <w:bottom w:val="none" w:sz="0" w:space="0" w:color="auto"/>
            <w:right w:val="none" w:sz="0" w:space="0" w:color="auto"/>
          </w:divBdr>
        </w:div>
        <w:div w:id="473331807">
          <w:marLeft w:val="640"/>
          <w:marRight w:val="0"/>
          <w:marTop w:val="0"/>
          <w:marBottom w:val="0"/>
          <w:divBdr>
            <w:top w:val="none" w:sz="0" w:space="0" w:color="auto"/>
            <w:left w:val="none" w:sz="0" w:space="0" w:color="auto"/>
            <w:bottom w:val="none" w:sz="0" w:space="0" w:color="auto"/>
            <w:right w:val="none" w:sz="0" w:space="0" w:color="auto"/>
          </w:divBdr>
        </w:div>
        <w:div w:id="2141999069">
          <w:marLeft w:val="640"/>
          <w:marRight w:val="0"/>
          <w:marTop w:val="0"/>
          <w:marBottom w:val="0"/>
          <w:divBdr>
            <w:top w:val="none" w:sz="0" w:space="0" w:color="auto"/>
            <w:left w:val="none" w:sz="0" w:space="0" w:color="auto"/>
            <w:bottom w:val="none" w:sz="0" w:space="0" w:color="auto"/>
            <w:right w:val="none" w:sz="0" w:space="0" w:color="auto"/>
          </w:divBdr>
        </w:div>
        <w:div w:id="2119597127">
          <w:marLeft w:val="640"/>
          <w:marRight w:val="0"/>
          <w:marTop w:val="0"/>
          <w:marBottom w:val="0"/>
          <w:divBdr>
            <w:top w:val="none" w:sz="0" w:space="0" w:color="auto"/>
            <w:left w:val="none" w:sz="0" w:space="0" w:color="auto"/>
            <w:bottom w:val="none" w:sz="0" w:space="0" w:color="auto"/>
            <w:right w:val="none" w:sz="0" w:space="0" w:color="auto"/>
          </w:divBdr>
        </w:div>
        <w:div w:id="1871845080">
          <w:marLeft w:val="640"/>
          <w:marRight w:val="0"/>
          <w:marTop w:val="0"/>
          <w:marBottom w:val="0"/>
          <w:divBdr>
            <w:top w:val="none" w:sz="0" w:space="0" w:color="auto"/>
            <w:left w:val="none" w:sz="0" w:space="0" w:color="auto"/>
            <w:bottom w:val="none" w:sz="0" w:space="0" w:color="auto"/>
            <w:right w:val="none" w:sz="0" w:space="0" w:color="auto"/>
          </w:divBdr>
        </w:div>
        <w:div w:id="1732920486">
          <w:marLeft w:val="640"/>
          <w:marRight w:val="0"/>
          <w:marTop w:val="0"/>
          <w:marBottom w:val="0"/>
          <w:divBdr>
            <w:top w:val="none" w:sz="0" w:space="0" w:color="auto"/>
            <w:left w:val="none" w:sz="0" w:space="0" w:color="auto"/>
            <w:bottom w:val="none" w:sz="0" w:space="0" w:color="auto"/>
            <w:right w:val="none" w:sz="0" w:space="0" w:color="auto"/>
          </w:divBdr>
        </w:div>
        <w:div w:id="1011034496">
          <w:marLeft w:val="640"/>
          <w:marRight w:val="0"/>
          <w:marTop w:val="0"/>
          <w:marBottom w:val="0"/>
          <w:divBdr>
            <w:top w:val="none" w:sz="0" w:space="0" w:color="auto"/>
            <w:left w:val="none" w:sz="0" w:space="0" w:color="auto"/>
            <w:bottom w:val="none" w:sz="0" w:space="0" w:color="auto"/>
            <w:right w:val="none" w:sz="0" w:space="0" w:color="auto"/>
          </w:divBdr>
        </w:div>
        <w:div w:id="877469043">
          <w:marLeft w:val="640"/>
          <w:marRight w:val="0"/>
          <w:marTop w:val="0"/>
          <w:marBottom w:val="0"/>
          <w:divBdr>
            <w:top w:val="none" w:sz="0" w:space="0" w:color="auto"/>
            <w:left w:val="none" w:sz="0" w:space="0" w:color="auto"/>
            <w:bottom w:val="none" w:sz="0" w:space="0" w:color="auto"/>
            <w:right w:val="none" w:sz="0" w:space="0" w:color="auto"/>
          </w:divBdr>
        </w:div>
        <w:div w:id="1304431744">
          <w:marLeft w:val="640"/>
          <w:marRight w:val="0"/>
          <w:marTop w:val="0"/>
          <w:marBottom w:val="0"/>
          <w:divBdr>
            <w:top w:val="none" w:sz="0" w:space="0" w:color="auto"/>
            <w:left w:val="none" w:sz="0" w:space="0" w:color="auto"/>
            <w:bottom w:val="none" w:sz="0" w:space="0" w:color="auto"/>
            <w:right w:val="none" w:sz="0" w:space="0" w:color="auto"/>
          </w:divBdr>
        </w:div>
        <w:div w:id="300620142">
          <w:marLeft w:val="640"/>
          <w:marRight w:val="0"/>
          <w:marTop w:val="0"/>
          <w:marBottom w:val="0"/>
          <w:divBdr>
            <w:top w:val="none" w:sz="0" w:space="0" w:color="auto"/>
            <w:left w:val="none" w:sz="0" w:space="0" w:color="auto"/>
            <w:bottom w:val="none" w:sz="0" w:space="0" w:color="auto"/>
            <w:right w:val="none" w:sz="0" w:space="0" w:color="auto"/>
          </w:divBdr>
        </w:div>
        <w:div w:id="284852144">
          <w:marLeft w:val="640"/>
          <w:marRight w:val="0"/>
          <w:marTop w:val="0"/>
          <w:marBottom w:val="0"/>
          <w:divBdr>
            <w:top w:val="none" w:sz="0" w:space="0" w:color="auto"/>
            <w:left w:val="none" w:sz="0" w:space="0" w:color="auto"/>
            <w:bottom w:val="none" w:sz="0" w:space="0" w:color="auto"/>
            <w:right w:val="none" w:sz="0" w:space="0" w:color="auto"/>
          </w:divBdr>
        </w:div>
        <w:div w:id="911701812">
          <w:marLeft w:val="640"/>
          <w:marRight w:val="0"/>
          <w:marTop w:val="0"/>
          <w:marBottom w:val="0"/>
          <w:divBdr>
            <w:top w:val="none" w:sz="0" w:space="0" w:color="auto"/>
            <w:left w:val="none" w:sz="0" w:space="0" w:color="auto"/>
            <w:bottom w:val="none" w:sz="0" w:space="0" w:color="auto"/>
            <w:right w:val="none" w:sz="0" w:space="0" w:color="auto"/>
          </w:divBdr>
        </w:div>
        <w:div w:id="1128086485">
          <w:marLeft w:val="640"/>
          <w:marRight w:val="0"/>
          <w:marTop w:val="0"/>
          <w:marBottom w:val="0"/>
          <w:divBdr>
            <w:top w:val="none" w:sz="0" w:space="0" w:color="auto"/>
            <w:left w:val="none" w:sz="0" w:space="0" w:color="auto"/>
            <w:bottom w:val="none" w:sz="0" w:space="0" w:color="auto"/>
            <w:right w:val="none" w:sz="0" w:space="0" w:color="auto"/>
          </w:divBdr>
        </w:div>
        <w:div w:id="20207354">
          <w:marLeft w:val="640"/>
          <w:marRight w:val="0"/>
          <w:marTop w:val="0"/>
          <w:marBottom w:val="0"/>
          <w:divBdr>
            <w:top w:val="none" w:sz="0" w:space="0" w:color="auto"/>
            <w:left w:val="none" w:sz="0" w:space="0" w:color="auto"/>
            <w:bottom w:val="none" w:sz="0" w:space="0" w:color="auto"/>
            <w:right w:val="none" w:sz="0" w:space="0" w:color="auto"/>
          </w:divBdr>
        </w:div>
        <w:div w:id="1138300049">
          <w:marLeft w:val="640"/>
          <w:marRight w:val="0"/>
          <w:marTop w:val="0"/>
          <w:marBottom w:val="0"/>
          <w:divBdr>
            <w:top w:val="none" w:sz="0" w:space="0" w:color="auto"/>
            <w:left w:val="none" w:sz="0" w:space="0" w:color="auto"/>
            <w:bottom w:val="none" w:sz="0" w:space="0" w:color="auto"/>
            <w:right w:val="none" w:sz="0" w:space="0" w:color="auto"/>
          </w:divBdr>
        </w:div>
        <w:div w:id="309796794">
          <w:marLeft w:val="640"/>
          <w:marRight w:val="0"/>
          <w:marTop w:val="0"/>
          <w:marBottom w:val="0"/>
          <w:divBdr>
            <w:top w:val="none" w:sz="0" w:space="0" w:color="auto"/>
            <w:left w:val="none" w:sz="0" w:space="0" w:color="auto"/>
            <w:bottom w:val="none" w:sz="0" w:space="0" w:color="auto"/>
            <w:right w:val="none" w:sz="0" w:space="0" w:color="auto"/>
          </w:divBdr>
        </w:div>
        <w:div w:id="746459266">
          <w:marLeft w:val="640"/>
          <w:marRight w:val="0"/>
          <w:marTop w:val="0"/>
          <w:marBottom w:val="0"/>
          <w:divBdr>
            <w:top w:val="none" w:sz="0" w:space="0" w:color="auto"/>
            <w:left w:val="none" w:sz="0" w:space="0" w:color="auto"/>
            <w:bottom w:val="none" w:sz="0" w:space="0" w:color="auto"/>
            <w:right w:val="none" w:sz="0" w:space="0" w:color="auto"/>
          </w:divBdr>
        </w:div>
        <w:div w:id="1578637549">
          <w:marLeft w:val="640"/>
          <w:marRight w:val="0"/>
          <w:marTop w:val="0"/>
          <w:marBottom w:val="0"/>
          <w:divBdr>
            <w:top w:val="none" w:sz="0" w:space="0" w:color="auto"/>
            <w:left w:val="none" w:sz="0" w:space="0" w:color="auto"/>
            <w:bottom w:val="none" w:sz="0" w:space="0" w:color="auto"/>
            <w:right w:val="none" w:sz="0" w:space="0" w:color="auto"/>
          </w:divBdr>
        </w:div>
        <w:div w:id="967590779">
          <w:marLeft w:val="640"/>
          <w:marRight w:val="0"/>
          <w:marTop w:val="0"/>
          <w:marBottom w:val="0"/>
          <w:divBdr>
            <w:top w:val="none" w:sz="0" w:space="0" w:color="auto"/>
            <w:left w:val="none" w:sz="0" w:space="0" w:color="auto"/>
            <w:bottom w:val="none" w:sz="0" w:space="0" w:color="auto"/>
            <w:right w:val="none" w:sz="0" w:space="0" w:color="auto"/>
          </w:divBdr>
        </w:div>
        <w:div w:id="1752501174">
          <w:marLeft w:val="640"/>
          <w:marRight w:val="0"/>
          <w:marTop w:val="0"/>
          <w:marBottom w:val="0"/>
          <w:divBdr>
            <w:top w:val="none" w:sz="0" w:space="0" w:color="auto"/>
            <w:left w:val="none" w:sz="0" w:space="0" w:color="auto"/>
            <w:bottom w:val="none" w:sz="0" w:space="0" w:color="auto"/>
            <w:right w:val="none" w:sz="0" w:space="0" w:color="auto"/>
          </w:divBdr>
        </w:div>
        <w:div w:id="1531914631">
          <w:marLeft w:val="640"/>
          <w:marRight w:val="0"/>
          <w:marTop w:val="0"/>
          <w:marBottom w:val="0"/>
          <w:divBdr>
            <w:top w:val="none" w:sz="0" w:space="0" w:color="auto"/>
            <w:left w:val="none" w:sz="0" w:space="0" w:color="auto"/>
            <w:bottom w:val="none" w:sz="0" w:space="0" w:color="auto"/>
            <w:right w:val="none" w:sz="0" w:space="0" w:color="auto"/>
          </w:divBdr>
        </w:div>
      </w:divsChild>
    </w:div>
    <w:div w:id="782387390">
      <w:bodyDiv w:val="1"/>
      <w:marLeft w:val="0"/>
      <w:marRight w:val="0"/>
      <w:marTop w:val="0"/>
      <w:marBottom w:val="0"/>
      <w:divBdr>
        <w:top w:val="none" w:sz="0" w:space="0" w:color="auto"/>
        <w:left w:val="none" w:sz="0" w:space="0" w:color="auto"/>
        <w:bottom w:val="none" w:sz="0" w:space="0" w:color="auto"/>
        <w:right w:val="none" w:sz="0" w:space="0" w:color="auto"/>
      </w:divBdr>
      <w:divsChild>
        <w:div w:id="1659189448">
          <w:marLeft w:val="640"/>
          <w:marRight w:val="0"/>
          <w:marTop w:val="0"/>
          <w:marBottom w:val="0"/>
          <w:divBdr>
            <w:top w:val="none" w:sz="0" w:space="0" w:color="auto"/>
            <w:left w:val="none" w:sz="0" w:space="0" w:color="auto"/>
            <w:bottom w:val="none" w:sz="0" w:space="0" w:color="auto"/>
            <w:right w:val="none" w:sz="0" w:space="0" w:color="auto"/>
          </w:divBdr>
        </w:div>
        <w:div w:id="1539511272">
          <w:marLeft w:val="640"/>
          <w:marRight w:val="0"/>
          <w:marTop w:val="0"/>
          <w:marBottom w:val="0"/>
          <w:divBdr>
            <w:top w:val="none" w:sz="0" w:space="0" w:color="auto"/>
            <w:left w:val="none" w:sz="0" w:space="0" w:color="auto"/>
            <w:bottom w:val="none" w:sz="0" w:space="0" w:color="auto"/>
            <w:right w:val="none" w:sz="0" w:space="0" w:color="auto"/>
          </w:divBdr>
        </w:div>
        <w:div w:id="1128813230">
          <w:marLeft w:val="640"/>
          <w:marRight w:val="0"/>
          <w:marTop w:val="0"/>
          <w:marBottom w:val="0"/>
          <w:divBdr>
            <w:top w:val="none" w:sz="0" w:space="0" w:color="auto"/>
            <w:left w:val="none" w:sz="0" w:space="0" w:color="auto"/>
            <w:bottom w:val="none" w:sz="0" w:space="0" w:color="auto"/>
            <w:right w:val="none" w:sz="0" w:space="0" w:color="auto"/>
          </w:divBdr>
        </w:div>
        <w:div w:id="98068059">
          <w:marLeft w:val="640"/>
          <w:marRight w:val="0"/>
          <w:marTop w:val="0"/>
          <w:marBottom w:val="0"/>
          <w:divBdr>
            <w:top w:val="none" w:sz="0" w:space="0" w:color="auto"/>
            <w:left w:val="none" w:sz="0" w:space="0" w:color="auto"/>
            <w:bottom w:val="none" w:sz="0" w:space="0" w:color="auto"/>
            <w:right w:val="none" w:sz="0" w:space="0" w:color="auto"/>
          </w:divBdr>
        </w:div>
        <w:div w:id="1646739256">
          <w:marLeft w:val="640"/>
          <w:marRight w:val="0"/>
          <w:marTop w:val="0"/>
          <w:marBottom w:val="0"/>
          <w:divBdr>
            <w:top w:val="none" w:sz="0" w:space="0" w:color="auto"/>
            <w:left w:val="none" w:sz="0" w:space="0" w:color="auto"/>
            <w:bottom w:val="none" w:sz="0" w:space="0" w:color="auto"/>
            <w:right w:val="none" w:sz="0" w:space="0" w:color="auto"/>
          </w:divBdr>
        </w:div>
        <w:div w:id="1536039456">
          <w:marLeft w:val="640"/>
          <w:marRight w:val="0"/>
          <w:marTop w:val="0"/>
          <w:marBottom w:val="0"/>
          <w:divBdr>
            <w:top w:val="none" w:sz="0" w:space="0" w:color="auto"/>
            <w:left w:val="none" w:sz="0" w:space="0" w:color="auto"/>
            <w:bottom w:val="none" w:sz="0" w:space="0" w:color="auto"/>
            <w:right w:val="none" w:sz="0" w:space="0" w:color="auto"/>
          </w:divBdr>
        </w:div>
        <w:div w:id="1493524736">
          <w:marLeft w:val="640"/>
          <w:marRight w:val="0"/>
          <w:marTop w:val="0"/>
          <w:marBottom w:val="0"/>
          <w:divBdr>
            <w:top w:val="none" w:sz="0" w:space="0" w:color="auto"/>
            <w:left w:val="none" w:sz="0" w:space="0" w:color="auto"/>
            <w:bottom w:val="none" w:sz="0" w:space="0" w:color="auto"/>
            <w:right w:val="none" w:sz="0" w:space="0" w:color="auto"/>
          </w:divBdr>
        </w:div>
        <w:div w:id="1647584472">
          <w:marLeft w:val="640"/>
          <w:marRight w:val="0"/>
          <w:marTop w:val="0"/>
          <w:marBottom w:val="0"/>
          <w:divBdr>
            <w:top w:val="none" w:sz="0" w:space="0" w:color="auto"/>
            <w:left w:val="none" w:sz="0" w:space="0" w:color="auto"/>
            <w:bottom w:val="none" w:sz="0" w:space="0" w:color="auto"/>
            <w:right w:val="none" w:sz="0" w:space="0" w:color="auto"/>
          </w:divBdr>
        </w:div>
        <w:div w:id="2110857577">
          <w:marLeft w:val="640"/>
          <w:marRight w:val="0"/>
          <w:marTop w:val="0"/>
          <w:marBottom w:val="0"/>
          <w:divBdr>
            <w:top w:val="none" w:sz="0" w:space="0" w:color="auto"/>
            <w:left w:val="none" w:sz="0" w:space="0" w:color="auto"/>
            <w:bottom w:val="none" w:sz="0" w:space="0" w:color="auto"/>
            <w:right w:val="none" w:sz="0" w:space="0" w:color="auto"/>
          </w:divBdr>
        </w:div>
        <w:div w:id="1393382692">
          <w:marLeft w:val="640"/>
          <w:marRight w:val="0"/>
          <w:marTop w:val="0"/>
          <w:marBottom w:val="0"/>
          <w:divBdr>
            <w:top w:val="none" w:sz="0" w:space="0" w:color="auto"/>
            <w:left w:val="none" w:sz="0" w:space="0" w:color="auto"/>
            <w:bottom w:val="none" w:sz="0" w:space="0" w:color="auto"/>
            <w:right w:val="none" w:sz="0" w:space="0" w:color="auto"/>
          </w:divBdr>
        </w:div>
        <w:div w:id="1547983033">
          <w:marLeft w:val="640"/>
          <w:marRight w:val="0"/>
          <w:marTop w:val="0"/>
          <w:marBottom w:val="0"/>
          <w:divBdr>
            <w:top w:val="none" w:sz="0" w:space="0" w:color="auto"/>
            <w:left w:val="none" w:sz="0" w:space="0" w:color="auto"/>
            <w:bottom w:val="none" w:sz="0" w:space="0" w:color="auto"/>
            <w:right w:val="none" w:sz="0" w:space="0" w:color="auto"/>
          </w:divBdr>
        </w:div>
        <w:div w:id="1114444326">
          <w:marLeft w:val="640"/>
          <w:marRight w:val="0"/>
          <w:marTop w:val="0"/>
          <w:marBottom w:val="0"/>
          <w:divBdr>
            <w:top w:val="none" w:sz="0" w:space="0" w:color="auto"/>
            <w:left w:val="none" w:sz="0" w:space="0" w:color="auto"/>
            <w:bottom w:val="none" w:sz="0" w:space="0" w:color="auto"/>
            <w:right w:val="none" w:sz="0" w:space="0" w:color="auto"/>
          </w:divBdr>
        </w:div>
        <w:div w:id="1242178804">
          <w:marLeft w:val="640"/>
          <w:marRight w:val="0"/>
          <w:marTop w:val="0"/>
          <w:marBottom w:val="0"/>
          <w:divBdr>
            <w:top w:val="none" w:sz="0" w:space="0" w:color="auto"/>
            <w:left w:val="none" w:sz="0" w:space="0" w:color="auto"/>
            <w:bottom w:val="none" w:sz="0" w:space="0" w:color="auto"/>
            <w:right w:val="none" w:sz="0" w:space="0" w:color="auto"/>
          </w:divBdr>
        </w:div>
        <w:div w:id="1095400009">
          <w:marLeft w:val="640"/>
          <w:marRight w:val="0"/>
          <w:marTop w:val="0"/>
          <w:marBottom w:val="0"/>
          <w:divBdr>
            <w:top w:val="none" w:sz="0" w:space="0" w:color="auto"/>
            <w:left w:val="none" w:sz="0" w:space="0" w:color="auto"/>
            <w:bottom w:val="none" w:sz="0" w:space="0" w:color="auto"/>
            <w:right w:val="none" w:sz="0" w:space="0" w:color="auto"/>
          </w:divBdr>
        </w:div>
        <w:div w:id="2039743999">
          <w:marLeft w:val="640"/>
          <w:marRight w:val="0"/>
          <w:marTop w:val="0"/>
          <w:marBottom w:val="0"/>
          <w:divBdr>
            <w:top w:val="none" w:sz="0" w:space="0" w:color="auto"/>
            <w:left w:val="none" w:sz="0" w:space="0" w:color="auto"/>
            <w:bottom w:val="none" w:sz="0" w:space="0" w:color="auto"/>
            <w:right w:val="none" w:sz="0" w:space="0" w:color="auto"/>
          </w:divBdr>
        </w:div>
        <w:div w:id="407769678">
          <w:marLeft w:val="640"/>
          <w:marRight w:val="0"/>
          <w:marTop w:val="0"/>
          <w:marBottom w:val="0"/>
          <w:divBdr>
            <w:top w:val="none" w:sz="0" w:space="0" w:color="auto"/>
            <w:left w:val="none" w:sz="0" w:space="0" w:color="auto"/>
            <w:bottom w:val="none" w:sz="0" w:space="0" w:color="auto"/>
            <w:right w:val="none" w:sz="0" w:space="0" w:color="auto"/>
          </w:divBdr>
        </w:div>
        <w:div w:id="1038169127">
          <w:marLeft w:val="640"/>
          <w:marRight w:val="0"/>
          <w:marTop w:val="0"/>
          <w:marBottom w:val="0"/>
          <w:divBdr>
            <w:top w:val="none" w:sz="0" w:space="0" w:color="auto"/>
            <w:left w:val="none" w:sz="0" w:space="0" w:color="auto"/>
            <w:bottom w:val="none" w:sz="0" w:space="0" w:color="auto"/>
            <w:right w:val="none" w:sz="0" w:space="0" w:color="auto"/>
          </w:divBdr>
        </w:div>
        <w:div w:id="1216698423">
          <w:marLeft w:val="640"/>
          <w:marRight w:val="0"/>
          <w:marTop w:val="0"/>
          <w:marBottom w:val="0"/>
          <w:divBdr>
            <w:top w:val="none" w:sz="0" w:space="0" w:color="auto"/>
            <w:left w:val="none" w:sz="0" w:space="0" w:color="auto"/>
            <w:bottom w:val="none" w:sz="0" w:space="0" w:color="auto"/>
            <w:right w:val="none" w:sz="0" w:space="0" w:color="auto"/>
          </w:divBdr>
        </w:div>
        <w:div w:id="1382248665">
          <w:marLeft w:val="640"/>
          <w:marRight w:val="0"/>
          <w:marTop w:val="0"/>
          <w:marBottom w:val="0"/>
          <w:divBdr>
            <w:top w:val="none" w:sz="0" w:space="0" w:color="auto"/>
            <w:left w:val="none" w:sz="0" w:space="0" w:color="auto"/>
            <w:bottom w:val="none" w:sz="0" w:space="0" w:color="auto"/>
            <w:right w:val="none" w:sz="0" w:space="0" w:color="auto"/>
          </w:divBdr>
        </w:div>
        <w:div w:id="1514295514">
          <w:marLeft w:val="640"/>
          <w:marRight w:val="0"/>
          <w:marTop w:val="0"/>
          <w:marBottom w:val="0"/>
          <w:divBdr>
            <w:top w:val="none" w:sz="0" w:space="0" w:color="auto"/>
            <w:left w:val="none" w:sz="0" w:space="0" w:color="auto"/>
            <w:bottom w:val="none" w:sz="0" w:space="0" w:color="auto"/>
            <w:right w:val="none" w:sz="0" w:space="0" w:color="auto"/>
          </w:divBdr>
        </w:div>
        <w:div w:id="1246064551">
          <w:marLeft w:val="640"/>
          <w:marRight w:val="0"/>
          <w:marTop w:val="0"/>
          <w:marBottom w:val="0"/>
          <w:divBdr>
            <w:top w:val="none" w:sz="0" w:space="0" w:color="auto"/>
            <w:left w:val="none" w:sz="0" w:space="0" w:color="auto"/>
            <w:bottom w:val="none" w:sz="0" w:space="0" w:color="auto"/>
            <w:right w:val="none" w:sz="0" w:space="0" w:color="auto"/>
          </w:divBdr>
        </w:div>
        <w:div w:id="2055083093">
          <w:marLeft w:val="640"/>
          <w:marRight w:val="0"/>
          <w:marTop w:val="0"/>
          <w:marBottom w:val="0"/>
          <w:divBdr>
            <w:top w:val="none" w:sz="0" w:space="0" w:color="auto"/>
            <w:left w:val="none" w:sz="0" w:space="0" w:color="auto"/>
            <w:bottom w:val="none" w:sz="0" w:space="0" w:color="auto"/>
            <w:right w:val="none" w:sz="0" w:space="0" w:color="auto"/>
          </w:divBdr>
        </w:div>
        <w:div w:id="526600938">
          <w:marLeft w:val="640"/>
          <w:marRight w:val="0"/>
          <w:marTop w:val="0"/>
          <w:marBottom w:val="0"/>
          <w:divBdr>
            <w:top w:val="none" w:sz="0" w:space="0" w:color="auto"/>
            <w:left w:val="none" w:sz="0" w:space="0" w:color="auto"/>
            <w:bottom w:val="none" w:sz="0" w:space="0" w:color="auto"/>
            <w:right w:val="none" w:sz="0" w:space="0" w:color="auto"/>
          </w:divBdr>
        </w:div>
        <w:div w:id="285309624">
          <w:marLeft w:val="640"/>
          <w:marRight w:val="0"/>
          <w:marTop w:val="0"/>
          <w:marBottom w:val="0"/>
          <w:divBdr>
            <w:top w:val="none" w:sz="0" w:space="0" w:color="auto"/>
            <w:left w:val="none" w:sz="0" w:space="0" w:color="auto"/>
            <w:bottom w:val="none" w:sz="0" w:space="0" w:color="auto"/>
            <w:right w:val="none" w:sz="0" w:space="0" w:color="auto"/>
          </w:divBdr>
        </w:div>
        <w:div w:id="261301424">
          <w:marLeft w:val="640"/>
          <w:marRight w:val="0"/>
          <w:marTop w:val="0"/>
          <w:marBottom w:val="0"/>
          <w:divBdr>
            <w:top w:val="none" w:sz="0" w:space="0" w:color="auto"/>
            <w:left w:val="none" w:sz="0" w:space="0" w:color="auto"/>
            <w:bottom w:val="none" w:sz="0" w:space="0" w:color="auto"/>
            <w:right w:val="none" w:sz="0" w:space="0" w:color="auto"/>
          </w:divBdr>
        </w:div>
        <w:div w:id="433285946">
          <w:marLeft w:val="640"/>
          <w:marRight w:val="0"/>
          <w:marTop w:val="0"/>
          <w:marBottom w:val="0"/>
          <w:divBdr>
            <w:top w:val="none" w:sz="0" w:space="0" w:color="auto"/>
            <w:left w:val="none" w:sz="0" w:space="0" w:color="auto"/>
            <w:bottom w:val="none" w:sz="0" w:space="0" w:color="auto"/>
            <w:right w:val="none" w:sz="0" w:space="0" w:color="auto"/>
          </w:divBdr>
        </w:div>
        <w:div w:id="751437179">
          <w:marLeft w:val="640"/>
          <w:marRight w:val="0"/>
          <w:marTop w:val="0"/>
          <w:marBottom w:val="0"/>
          <w:divBdr>
            <w:top w:val="none" w:sz="0" w:space="0" w:color="auto"/>
            <w:left w:val="none" w:sz="0" w:space="0" w:color="auto"/>
            <w:bottom w:val="none" w:sz="0" w:space="0" w:color="auto"/>
            <w:right w:val="none" w:sz="0" w:space="0" w:color="auto"/>
          </w:divBdr>
        </w:div>
        <w:div w:id="969553283">
          <w:marLeft w:val="640"/>
          <w:marRight w:val="0"/>
          <w:marTop w:val="0"/>
          <w:marBottom w:val="0"/>
          <w:divBdr>
            <w:top w:val="none" w:sz="0" w:space="0" w:color="auto"/>
            <w:left w:val="none" w:sz="0" w:space="0" w:color="auto"/>
            <w:bottom w:val="none" w:sz="0" w:space="0" w:color="auto"/>
            <w:right w:val="none" w:sz="0" w:space="0" w:color="auto"/>
          </w:divBdr>
        </w:div>
        <w:div w:id="178662619">
          <w:marLeft w:val="640"/>
          <w:marRight w:val="0"/>
          <w:marTop w:val="0"/>
          <w:marBottom w:val="0"/>
          <w:divBdr>
            <w:top w:val="none" w:sz="0" w:space="0" w:color="auto"/>
            <w:left w:val="none" w:sz="0" w:space="0" w:color="auto"/>
            <w:bottom w:val="none" w:sz="0" w:space="0" w:color="auto"/>
            <w:right w:val="none" w:sz="0" w:space="0" w:color="auto"/>
          </w:divBdr>
        </w:div>
        <w:div w:id="1900479581">
          <w:marLeft w:val="640"/>
          <w:marRight w:val="0"/>
          <w:marTop w:val="0"/>
          <w:marBottom w:val="0"/>
          <w:divBdr>
            <w:top w:val="none" w:sz="0" w:space="0" w:color="auto"/>
            <w:left w:val="none" w:sz="0" w:space="0" w:color="auto"/>
            <w:bottom w:val="none" w:sz="0" w:space="0" w:color="auto"/>
            <w:right w:val="none" w:sz="0" w:space="0" w:color="auto"/>
          </w:divBdr>
        </w:div>
        <w:div w:id="1942180336">
          <w:marLeft w:val="640"/>
          <w:marRight w:val="0"/>
          <w:marTop w:val="0"/>
          <w:marBottom w:val="0"/>
          <w:divBdr>
            <w:top w:val="none" w:sz="0" w:space="0" w:color="auto"/>
            <w:left w:val="none" w:sz="0" w:space="0" w:color="auto"/>
            <w:bottom w:val="none" w:sz="0" w:space="0" w:color="auto"/>
            <w:right w:val="none" w:sz="0" w:space="0" w:color="auto"/>
          </w:divBdr>
        </w:div>
        <w:div w:id="362366625">
          <w:marLeft w:val="640"/>
          <w:marRight w:val="0"/>
          <w:marTop w:val="0"/>
          <w:marBottom w:val="0"/>
          <w:divBdr>
            <w:top w:val="none" w:sz="0" w:space="0" w:color="auto"/>
            <w:left w:val="none" w:sz="0" w:space="0" w:color="auto"/>
            <w:bottom w:val="none" w:sz="0" w:space="0" w:color="auto"/>
            <w:right w:val="none" w:sz="0" w:space="0" w:color="auto"/>
          </w:divBdr>
        </w:div>
        <w:div w:id="510993249">
          <w:marLeft w:val="640"/>
          <w:marRight w:val="0"/>
          <w:marTop w:val="0"/>
          <w:marBottom w:val="0"/>
          <w:divBdr>
            <w:top w:val="none" w:sz="0" w:space="0" w:color="auto"/>
            <w:left w:val="none" w:sz="0" w:space="0" w:color="auto"/>
            <w:bottom w:val="none" w:sz="0" w:space="0" w:color="auto"/>
            <w:right w:val="none" w:sz="0" w:space="0" w:color="auto"/>
          </w:divBdr>
        </w:div>
        <w:div w:id="1434856265">
          <w:marLeft w:val="640"/>
          <w:marRight w:val="0"/>
          <w:marTop w:val="0"/>
          <w:marBottom w:val="0"/>
          <w:divBdr>
            <w:top w:val="none" w:sz="0" w:space="0" w:color="auto"/>
            <w:left w:val="none" w:sz="0" w:space="0" w:color="auto"/>
            <w:bottom w:val="none" w:sz="0" w:space="0" w:color="auto"/>
            <w:right w:val="none" w:sz="0" w:space="0" w:color="auto"/>
          </w:divBdr>
        </w:div>
        <w:div w:id="384254651">
          <w:marLeft w:val="640"/>
          <w:marRight w:val="0"/>
          <w:marTop w:val="0"/>
          <w:marBottom w:val="0"/>
          <w:divBdr>
            <w:top w:val="none" w:sz="0" w:space="0" w:color="auto"/>
            <w:left w:val="none" w:sz="0" w:space="0" w:color="auto"/>
            <w:bottom w:val="none" w:sz="0" w:space="0" w:color="auto"/>
            <w:right w:val="none" w:sz="0" w:space="0" w:color="auto"/>
          </w:divBdr>
        </w:div>
        <w:div w:id="272564803">
          <w:marLeft w:val="640"/>
          <w:marRight w:val="0"/>
          <w:marTop w:val="0"/>
          <w:marBottom w:val="0"/>
          <w:divBdr>
            <w:top w:val="none" w:sz="0" w:space="0" w:color="auto"/>
            <w:left w:val="none" w:sz="0" w:space="0" w:color="auto"/>
            <w:bottom w:val="none" w:sz="0" w:space="0" w:color="auto"/>
            <w:right w:val="none" w:sz="0" w:space="0" w:color="auto"/>
          </w:divBdr>
        </w:div>
        <w:div w:id="1374962426">
          <w:marLeft w:val="640"/>
          <w:marRight w:val="0"/>
          <w:marTop w:val="0"/>
          <w:marBottom w:val="0"/>
          <w:divBdr>
            <w:top w:val="none" w:sz="0" w:space="0" w:color="auto"/>
            <w:left w:val="none" w:sz="0" w:space="0" w:color="auto"/>
            <w:bottom w:val="none" w:sz="0" w:space="0" w:color="auto"/>
            <w:right w:val="none" w:sz="0" w:space="0" w:color="auto"/>
          </w:divBdr>
        </w:div>
        <w:div w:id="124737249">
          <w:marLeft w:val="640"/>
          <w:marRight w:val="0"/>
          <w:marTop w:val="0"/>
          <w:marBottom w:val="0"/>
          <w:divBdr>
            <w:top w:val="none" w:sz="0" w:space="0" w:color="auto"/>
            <w:left w:val="none" w:sz="0" w:space="0" w:color="auto"/>
            <w:bottom w:val="none" w:sz="0" w:space="0" w:color="auto"/>
            <w:right w:val="none" w:sz="0" w:space="0" w:color="auto"/>
          </w:divBdr>
        </w:div>
        <w:div w:id="163281781">
          <w:marLeft w:val="640"/>
          <w:marRight w:val="0"/>
          <w:marTop w:val="0"/>
          <w:marBottom w:val="0"/>
          <w:divBdr>
            <w:top w:val="none" w:sz="0" w:space="0" w:color="auto"/>
            <w:left w:val="none" w:sz="0" w:space="0" w:color="auto"/>
            <w:bottom w:val="none" w:sz="0" w:space="0" w:color="auto"/>
            <w:right w:val="none" w:sz="0" w:space="0" w:color="auto"/>
          </w:divBdr>
        </w:div>
        <w:div w:id="1639411724">
          <w:marLeft w:val="640"/>
          <w:marRight w:val="0"/>
          <w:marTop w:val="0"/>
          <w:marBottom w:val="0"/>
          <w:divBdr>
            <w:top w:val="none" w:sz="0" w:space="0" w:color="auto"/>
            <w:left w:val="none" w:sz="0" w:space="0" w:color="auto"/>
            <w:bottom w:val="none" w:sz="0" w:space="0" w:color="auto"/>
            <w:right w:val="none" w:sz="0" w:space="0" w:color="auto"/>
          </w:divBdr>
        </w:div>
        <w:div w:id="838547516">
          <w:marLeft w:val="640"/>
          <w:marRight w:val="0"/>
          <w:marTop w:val="0"/>
          <w:marBottom w:val="0"/>
          <w:divBdr>
            <w:top w:val="none" w:sz="0" w:space="0" w:color="auto"/>
            <w:left w:val="none" w:sz="0" w:space="0" w:color="auto"/>
            <w:bottom w:val="none" w:sz="0" w:space="0" w:color="auto"/>
            <w:right w:val="none" w:sz="0" w:space="0" w:color="auto"/>
          </w:divBdr>
        </w:div>
        <w:div w:id="2037195840">
          <w:marLeft w:val="640"/>
          <w:marRight w:val="0"/>
          <w:marTop w:val="0"/>
          <w:marBottom w:val="0"/>
          <w:divBdr>
            <w:top w:val="none" w:sz="0" w:space="0" w:color="auto"/>
            <w:left w:val="none" w:sz="0" w:space="0" w:color="auto"/>
            <w:bottom w:val="none" w:sz="0" w:space="0" w:color="auto"/>
            <w:right w:val="none" w:sz="0" w:space="0" w:color="auto"/>
          </w:divBdr>
        </w:div>
        <w:div w:id="1266695040">
          <w:marLeft w:val="640"/>
          <w:marRight w:val="0"/>
          <w:marTop w:val="0"/>
          <w:marBottom w:val="0"/>
          <w:divBdr>
            <w:top w:val="none" w:sz="0" w:space="0" w:color="auto"/>
            <w:left w:val="none" w:sz="0" w:space="0" w:color="auto"/>
            <w:bottom w:val="none" w:sz="0" w:space="0" w:color="auto"/>
            <w:right w:val="none" w:sz="0" w:space="0" w:color="auto"/>
          </w:divBdr>
        </w:div>
        <w:div w:id="1123036510">
          <w:marLeft w:val="640"/>
          <w:marRight w:val="0"/>
          <w:marTop w:val="0"/>
          <w:marBottom w:val="0"/>
          <w:divBdr>
            <w:top w:val="none" w:sz="0" w:space="0" w:color="auto"/>
            <w:left w:val="none" w:sz="0" w:space="0" w:color="auto"/>
            <w:bottom w:val="none" w:sz="0" w:space="0" w:color="auto"/>
            <w:right w:val="none" w:sz="0" w:space="0" w:color="auto"/>
          </w:divBdr>
        </w:div>
        <w:div w:id="2126000335">
          <w:marLeft w:val="640"/>
          <w:marRight w:val="0"/>
          <w:marTop w:val="0"/>
          <w:marBottom w:val="0"/>
          <w:divBdr>
            <w:top w:val="none" w:sz="0" w:space="0" w:color="auto"/>
            <w:left w:val="none" w:sz="0" w:space="0" w:color="auto"/>
            <w:bottom w:val="none" w:sz="0" w:space="0" w:color="auto"/>
            <w:right w:val="none" w:sz="0" w:space="0" w:color="auto"/>
          </w:divBdr>
        </w:div>
        <w:div w:id="480191693">
          <w:marLeft w:val="640"/>
          <w:marRight w:val="0"/>
          <w:marTop w:val="0"/>
          <w:marBottom w:val="0"/>
          <w:divBdr>
            <w:top w:val="none" w:sz="0" w:space="0" w:color="auto"/>
            <w:left w:val="none" w:sz="0" w:space="0" w:color="auto"/>
            <w:bottom w:val="none" w:sz="0" w:space="0" w:color="auto"/>
            <w:right w:val="none" w:sz="0" w:space="0" w:color="auto"/>
          </w:divBdr>
        </w:div>
        <w:div w:id="1374040841">
          <w:marLeft w:val="640"/>
          <w:marRight w:val="0"/>
          <w:marTop w:val="0"/>
          <w:marBottom w:val="0"/>
          <w:divBdr>
            <w:top w:val="none" w:sz="0" w:space="0" w:color="auto"/>
            <w:left w:val="none" w:sz="0" w:space="0" w:color="auto"/>
            <w:bottom w:val="none" w:sz="0" w:space="0" w:color="auto"/>
            <w:right w:val="none" w:sz="0" w:space="0" w:color="auto"/>
          </w:divBdr>
        </w:div>
        <w:div w:id="1849521006">
          <w:marLeft w:val="640"/>
          <w:marRight w:val="0"/>
          <w:marTop w:val="0"/>
          <w:marBottom w:val="0"/>
          <w:divBdr>
            <w:top w:val="none" w:sz="0" w:space="0" w:color="auto"/>
            <w:left w:val="none" w:sz="0" w:space="0" w:color="auto"/>
            <w:bottom w:val="none" w:sz="0" w:space="0" w:color="auto"/>
            <w:right w:val="none" w:sz="0" w:space="0" w:color="auto"/>
          </w:divBdr>
        </w:div>
        <w:div w:id="1687827564">
          <w:marLeft w:val="640"/>
          <w:marRight w:val="0"/>
          <w:marTop w:val="0"/>
          <w:marBottom w:val="0"/>
          <w:divBdr>
            <w:top w:val="none" w:sz="0" w:space="0" w:color="auto"/>
            <w:left w:val="none" w:sz="0" w:space="0" w:color="auto"/>
            <w:bottom w:val="none" w:sz="0" w:space="0" w:color="auto"/>
            <w:right w:val="none" w:sz="0" w:space="0" w:color="auto"/>
          </w:divBdr>
        </w:div>
        <w:div w:id="863598643">
          <w:marLeft w:val="640"/>
          <w:marRight w:val="0"/>
          <w:marTop w:val="0"/>
          <w:marBottom w:val="0"/>
          <w:divBdr>
            <w:top w:val="none" w:sz="0" w:space="0" w:color="auto"/>
            <w:left w:val="none" w:sz="0" w:space="0" w:color="auto"/>
            <w:bottom w:val="none" w:sz="0" w:space="0" w:color="auto"/>
            <w:right w:val="none" w:sz="0" w:space="0" w:color="auto"/>
          </w:divBdr>
        </w:div>
        <w:div w:id="1963488733">
          <w:marLeft w:val="640"/>
          <w:marRight w:val="0"/>
          <w:marTop w:val="0"/>
          <w:marBottom w:val="0"/>
          <w:divBdr>
            <w:top w:val="none" w:sz="0" w:space="0" w:color="auto"/>
            <w:left w:val="none" w:sz="0" w:space="0" w:color="auto"/>
            <w:bottom w:val="none" w:sz="0" w:space="0" w:color="auto"/>
            <w:right w:val="none" w:sz="0" w:space="0" w:color="auto"/>
          </w:divBdr>
        </w:div>
        <w:div w:id="1128471299">
          <w:marLeft w:val="640"/>
          <w:marRight w:val="0"/>
          <w:marTop w:val="0"/>
          <w:marBottom w:val="0"/>
          <w:divBdr>
            <w:top w:val="none" w:sz="0" w:space="0" w:color="auto"/>
            <w:left w:val="none" w:sz="0" w:space="0" w:color="auto"/>
            <w:bottom w:val="none" w:sz="0" w:space="0" w:color="auto"/>
            <w:right w:val="none" w:sz="0" w:space="0" w:color="auto"/>
          </w:divBdr>
        </w:div>
        <w:div w:id="1135414326">
          <w:marLeft w:val="640"/>
          <w:marRight w:val="0"/>
          <w:marTop w:val="0"/>
          <w:marBottom w:val="0"/>
          <w:divBdr>
            <w:top w:val="none" w:sz="0" w:space="0" w:color="auto"/>
            <w:left w:val="none" w:sz="0" w:space="0" w:color="auto"/>
            <w:bottom w:val="none" w:sz="0" w:space="0" w:color="auto"/>
            <w:right w:val="none" w:sz="0" w:space="0" w:color="auto"/>
          </w:divBdr>
        </w:div>
        <w:div w:id="2047751648">
          <w:marLeft w:val="640"/>
          <w:marRight w:val="0"/>
          <w:marTop w:val="0"/>
          <w:marBottom w:val="0"/>
          <w:divBdr>
            <w:top w:val="none" w:sz="0" w:space="0" w:color="auto"/>
            <w:left w:val="none" w:sz="0" w:space="0" w:color="auto"/>
            <w:bottom w:val="none" w:sz="0" w:space="0" w:color="auto"/>
            <w:right w:val="none" w:sz="0" w:space="0" w:color="auto"/>
          </w:divBdr>
        </w:div>
        <w:div w:id="2104375735">
          <w:marLeft w:val="640"/>
          <w:marRight w:val="0"/>
          <w:marTop w:val="0"/>
          <w:marBottom w:val="0"/>
          <w:divBdr>
            <w:top w:val="none" w:sz="0" w:space="0" w:color="auto"/>
            <w:left w:val="none" w:sz="0" w:space="0" w:color="auto"/>
            <w:bottom w:val="none" w:sz="0" w:space="0" w:color="auto"/>
            <w:right w:val="none" w:sz="0" w:space="0" w:color="auto"/>
          </w:divBdr>
        </w:div>
        <w:div w:id="1088847436">
          <w:marLeft w:val="640"/>
          <w:marRight w:val="0"/>
          <w:marTop w:val="0"/>
          <w:marBottom w:val="0"/>
          <w:divBdr>
            <w:top w:val="none" w:sz="0" w:space="0" w:color="auto"/>
            <w:left w:val="none" w:sz="0" w:space="0" w:color="auto"/>
            <w:bottom w:val="none" w:sz="0" w:space="0" w:color="auto"/>
            <w:right w:val="none" w:sz="0" w:space="0" w:color="auto"/>
          </w:divBdr>
        </w:div>
        <w:div w:id="1785344185">
          <w:marLeft w:val="640"/>
          <w:marRight w:val="0"/>
          <w:marTop w:val="0"/>
          <w:marBottom w:val="0"/>
          <w:divBdr>
            <w:top w:val="none" w:sz="0" w:space="0" w:color="auto"/>
            <w:left w:val="none" w:sz="0" w:space="0" w:color="auto"/>
            <w:bottom w:val="none" w:sz="0" w:space="0" w:color="auto"/>
            <w:right w:val="none" w:sz="0" w:space="0" w:color="auto"/>
          </w:divBdr>
        </w:div>
        <w:div w:id="763259235">
          <w:marLeft w:val="640"/>
          <w:marRight w:val="0"/>
          <w:marTop w:val="0"/>
          <w:marBottom w:val="0"/>
          <w:divBdr>
            <w:top w:val="none" w:sz="0" w:space="0" w:color="auto"/>
            <w:left w:val="none" w:sz="0" w:space="0" w:color="auto"/>
            <w:bottom w:val="none" w:sz="0" w:space="0" w:color="auto"/>
            <w:right w:val="none" w:sz="0" w:space="0" w:color="auto"/>
          </w:divBdr>
        </w:div>
        <w:div w:id="825241786">
          <w:marLeft w:val="640"/>
          <w:marRight w:val="0"/>
          <w:marTop w:val="0"/>
          <w:marBottom w:val="0"/>
          <w:divBdr>
            <w:top w:val="none" w:sz="0" w:space="0" w:color="auto"/>
            <w:left w:val="none" w:sz="0" w:space="0" w:color="auto"/>
            <w:bottom w:val="none" w:sz="0" w:space="0" w:color="auto"/>
            <w:right w:val="none" w:sz="0" w:space="0" w:color="auto"/>
          </w:divBdr>
        </w:div>
        <w:div w:id="1897468493">
          <w:marLeft w:val="640"/>
          <w:marRight w:val="0"/>
          <w:marTop w:val="0"/>
          <w:marBottom w:val="0"/>
          <w:divBdr>
            <w:top w:val="none" w:sz="0" w:space="0" w:color="auto"/>
            <w:left w:val="none" w:sz="0" w:space="0" w:color="auto"/>
            <w:bottom w:val="none" w:sz="0" w:space="0" w:color="auto"/>
            <w:right w:val="none" w:sz="0" w:space="0" w:color="auto"/>
          </w:divBdr>
        </w:div>
        <w:div w:id="367754680">
          <w:marLeft w:val="640"/>
          <w:marRight w:val="0"/>
          <w:marTop w:val="0"/>
          <w:marBottom w:val="0"/>
          <w:divBdr>
            <w:top w:val="none" w:sz="0" w:space="0" w:color="auto"/>
            <w:left w:val="none" w:sz="0" w:space="0" w:color="auto"/>
            <w:bottom w:val="none" w:sz="0" w:space="0" w:color="auto"/>
            <w:right w:val="none" w:sz="0" w:space="0" w:color="auto"/>
          </w:divBdr>
        </w:div>
        <w:div w:id="462306642">
          <w:marLeft w:val="640"/>
          <w:marRight w:val="0"/>
          <w:marTop w:val="0"/>
          <w:marBottom w:val="0"/>
          <w:divBdr>
            <w:top w:val="none" w:sz="0" w:space="0" w:color="auto"/>
            <w:left w:val="none" w:sz="0" w:space="0" w:color="auto"/>
            <w:bottom w:val="none" w:sz="0" w:space="0" w:color="auto"/>
            <w:right w:val="none" w:sz="0" w:space="0" w:color="auto"/>
          </w:divBdr>
        </w:div>
        <w:div w:id="55251267">
          <w:marLeft w:val="640"/>
          <w:marRight w:val="0"/>
          <w:marTop w:val="0"/>
          <w:marBottom w:val="0"/>
          <w:divBdr>
            <w:top w:val="none" w:sz="0" w:space="0" w:color="auto"/>
            <w:left w:val="none" w:sz="0" w:space="0" w:color="auto"/>
            <w:bottom w:val="none" w:sz="0" w:space="0" w:color="auto"/>
            <w:right w:val="none" w:sz="0" w:space="0" w:color="auto"/>
          </w:divBdr>
        </w:div>
        <w:div w:id="833448500">
          <w:marLeft w:val="640"/>
          <w:marRight w:val="0"/>
          <w:marTop w:val="0"/>
          <w:marBottom w:val="0"/>
          <w:divBdr>
            <w:top w:val="none" w:sz="0" w:space="0" w:color="auto"/>
            <w:left w:val="none" w:sz="0" w:space="0" w:color="auto"/>
            <w:bottom w:val="none" w:sz="0" w:space="0" w:color="auto"/>
            <w:right w:val="none" w:sz="0" w:space="0" w:color="auto"/>
          </w:divBdr>
        </w:div>
        <w:div w:id="2117018153">
          <w:marLeft w:val="640"/>
          <w:marRight w:val="0"/>
          <w:marTop w:val="0"/>
          <w:marBottom w:val="0"/>
          <w:divBdr>
            <w:top w:val="none" w:sz="0" w:space="0" w:color="auto"/>
            <w:left w:val="none" w:sz="0" w:space="0" w:color="auto"/>
            <w:bottom w:val="none" w:sz="0" w:space="0" w:color="auto"/>
            <w:right w:val="none" w:sz="0" w:space="0" w:color="auto"/>
          </w:divBdr>
        </w:div>
        <w:div w:id="348064038">
          <w:marLeft w:val="640"/>
          <w:marRight w:val="0"/>
          <w:marTop w:val="0"/>
          <w:marBottom w:val="0"/>
          <w:divBdr>
            <w:top w:val="none" w:sz="0" w:space="0" w:color="auto"/>
            <w:left w:val="none" w:sz="0" w:space="0" w:color="auto"/>
            <w:bottom w:val="none" w:sz="0" w:space="0" w:color="auto"/>
            <w:right w:val="none" w:sz="0" w:space="0" w:color="auto"/>
          </w:divBdr>
        </w:div>
        <w:div w:id="2080668575">
          <w:marLeft w:val="640"/>
          <w:marRight w:val="0"/>
          <w:marTop w:val="0"/>
          <w:marBottom w:val="0"/>
          <w:divBdr>
            <w:top w:val="none" w:sz="0" w:space="0" w:color="auto"/>
            <w:left w:val="none" w:sz="0" w:space="0" w:color="auto"/>
            <w:bottom w:val="none" w:sz="0" w:space="0" w:color="auto"/>
            <w:right w:val="none" w:sz="0" w:space="0" w:color="auto"/>
          </w:divBdr>
        </w:div>
        <w:div w:id="978261670">
          <w:marLeft w:val="640"/>
          <w:marRight w:val="0"/>
          <w:marTop w:val="0"/>
          <w:marBottom w:val="0"/>
          <w:divBdr>
            <w:top w:val="none" w:sz="0" w:space="0" w:color="auto"/>
            <w:left w:val="none" w:sz="0" w:space="0" w:color="auto"/>
            <w:bottom w:val="none" w:sz="0" w:space="0" w:color="auto"/>
            <w:right w:val="none" w:sz="0" w:space="0" w:color="auto"/>
          </w:divBdr>
        </w:div>
        <w:div w:id="2117745041">
          <w:marLeft w:val="640"/>
          <w:marRight w:val="0"/>
          <w:marTop w:val="0"/>
          <w:marBottom w:val="0"/>
          <w:divBdr>
            <w:top w:val="none" w:sz="0" w:space="0" w:color="auto"/>
            <w:left w:val="none" w:sz="0" w:space="0" w:color="auto"/>
            <w:bottom w:val="none" w:sz="0" w:space="0" w:color="auto"/>
            <w:right w:val="none" w:sz="0" w:space="0" w:color="auto"/>
          </w:divBdr>
        </w:div>
        <w:div w:id="274530697">
          <w:marLeft w:val="640"/>
          <w:marRight w:val="0"/>
          <w:marTop w:val="0"/>
          <w:marBottom w:val="0"/>
          <w:divBdr>
            <w:top w:val="none" w:sz="0" w:space="0" w:color="auto"/>
            <w:left w:val="none" w:sz="0" w:space="0" w:color="auto"/>
            <w:bottom w:val="none" w:sz="0" w:space="0" w:color="auto"/>
            <w:right w:val="none" w:sz="0" w:space="0" w:color="auto"/>
          </w:divBdr>
        </w:div>
        <w:div w:id="1829469300">
          <w:marLeft w:val="640"/>
          <w:marRight w:val="0"/>
          <w:marTop w:val="0"/>
          <w:marBottom w:val="0"/>
          <w:divBdr>
            <w:top w:val="none" w:sz="0" w:space="0" w:color="auto"/>
            <w:left w:val="none" w:sz="0" w:space="0" w:color="auto"/>
            <w:bottom w:val="none" w:sz="0" w:space="0" w:color="auto"/>
            <w:right w:val="none" w:sz="0" w:space="0" w:color="auto"/>
          </w:divBdr>
        </w:div>
        <w:div w:id="749042687">
          <w:marLeft w:val="640"/>
          <w:marRight w:val="0"/>
          <w:marTop w:val="0"/>
          <w:marBottom w:val="0"/>
          <w:divBdr>
            <w:top w:val="none" w:sz="0" w:space="0" w:color="auto"/>
            <w:left w:val="none" w:sz="0" w:space="0" w:color="auto"/>
            <w:bottom w:val="none" w:sz="0" w:space="0" w:color="auto"/>
            <w:right w:val="none" w:sz="0" w:space="0" w:color="auto"/>
          </w:divBdr>
        </w:div>
        <w:div w:id="40440634">
          <w:marLeft w:val="640"/>
          <w:marRight w:val="0"/>
          <w:marTop w:val="0"/>
          <w:marBottom w:val="0"/>
          <w:divBdr>
            <w:top w:val="none" w:sz="0" w:space="0" w:color="auto"/>
            <w:left w:val="none" w:sz="0" w:space="0" w:color="auto"/>
            <w:bottom w:val="none" w:sz="0" w:space="0" w:color="auto"/>
            <w:right w:val="none" w:sz="0" w:space="0" w:color="auto"/>
          </w:divBdr>
        </w:div>
        <w:div w:id="846823158">
          <w:marLeft w:val="640"/>
          <w:marRight w:val="0"/>
          <w:marTop w:val="0"/>
          <w:marBottom w:val="0"/>
          <w:divBdr>
            <w:top w:val="none" w:sz="0" w:space="0" w:color="auto"/>
            <w:left w:val="none" w:sz="0" w:space="0" w:color="auto"/>
            <w:bottom w:val="none" w:sz="0" w:space="0" w:color="auto"/>
            <w:right w:val="none" w:sz="0" w:space="0" w:color="auto"/>
          </w:divBdr>
        </w:div>
        <w:div w:id="1217860344">
          <w:marLeft w:val="640"/>
          <w:marRight w:val="0"/>
          <w:marTop w:val="0"/>
          <w:marBottom w:val="0"/>
          <w:divBdr>
            <w:top w:val="none" w:sz="0" w:space="0" w:color="auto"/>
            <w:left w:val="none" w:sz="0" w:space="0" w:color="auto"/>
            <w:bottom w:val="none" w:sz="0" w:space="0" w:color="auto"/>
            <w:right w:val="none" w:sz="0" w:space="0" w:color="auto"/>
          </w:divBdr>
        </w:div>
        <w:div w:id="1330331065">
          <w:marLeft w:val="640"/>
          <w:marRight w:val="0"/>
          <w:marTop w:val="0"/>
          <w:marBottom w:val="0"/>
          <w:divBdr>
            <w:top w:val="none" w:sz="0" w:space="0" w:color="auto"/>
            <w:left w:val="none" w:sz="0" w:space="0" w:color="auto"/>
            <w:bottom w:val="none" w:sz="0" w:space="0" w:color="auto"/>
            <w:right w:val="none" w:sz="0" w:space="0" w:color="auto"/>
          </w:divBdr>
        </w:div>
        <w:div w:id="2025085504">
          <w:marLeft w:val="640"/>
          <w:marRight w:val="0"/>
          <w:marTop w:val="0"/>
          <w:marBottom w:val="0"/>
          <w:divBdr>
            <w:top w:val="none" w:sz="0" w:space="0" w:color="auto"/>
            <w:left w:val="none" w:sz="0" w:space="0" w:color="auto"/>
            <w:bottom w:val="none" w:sz="0" w:space="0" w:color="auto"/>
            <w:right w:val="none" w:sz="0" w:space="0" w:color="auto"/>
          </w:divBdr>
        </w:div>
        <w:div w:id="1642493177">
          <w:marLeft w:val="640"/>
          <w:marRight w:val="0"/>
          <w:marTop w:val="0"/>
          <w:marBottom w:val="0"/>
          <w:divBdr>
            <w:top w:val="none" w:sz="0" w:space="0" w:color="auto"/>
            <w:left w:val="none" w:sz="0" w:space="0" w:color="auto"/>
            <w:bottom w:val="none" w:sz="0" w:space="0" w:color="auto"/>
            <w:right w:val="none" w:sz="0" w:space="0" w:color="auto"/>
          </w:divBdr>
        </w:div>
        <w:div w:id="207886849">
          <w:marLeft w:val="640"/>
          <w:marRight w:val="0"/>
          <w:marTop w:val="0"/>
          <w:marBottom w:val="0"/>
          <w:divBdr>
            <w:top w:val="none" w:sz="0" w:space="0" w:color="auto"/>
            <w:left w:val="none" w:sz="0" w:space="0" w:color="auto"/>
            <w:bottom w:val="none" w:sz="0" w:space="0" w:color="auto"/>
            <w:right w:val="none" w:sz="0" w:space="0" w:color="auto"/>
          </w:divBdr>
        </w:div>
        <w:div w:id="521283841">
          <w:marLeft w:val="640"/>
          <w:marRight w:val="0"/>
          <w:marTop w:val="0"/>
          <w:marBottom w:val="0"/>
          <w:divBdr>
            <w:top w:val="none" w:sz="0" w:space="0" w:color="auto"/>
            <w:left w:val="none" w:sz="0" w:space="0" w:color="auto"/>
            <w:bottom w:val="none" w:sz="0" w:space="0" w:color="auto"/>
            <w:right w:val="none" w:sz="0" w:space="0" w:color="auto"/>
          </w:divBdr>
        </w:div>
        <w:div w:id="562761110">
          <w:marLeft w:val="640"/>
          <w:marRight w:val="0"/>
          <w:marTop w:val="0"/>
          <w:marBottom w:val="0"/>
          <w:divBdr>
            <w:top w:val="none" w:sz="0" w:space="0" w:color="auto"/>
            <w:left w:val="none" w:sz="0" w:space="0" w:color="auto"/>
            <w:bottom w:val="none" w:sz="0" w:space="0" w:color="auto"/>
            <w:right w:val="none" w:sz="0" w:space="0" w:color="auto"/>
          </w:divBdr>
        </w:div>
        <w:div w:id="1039401076">
          <w:marLeft w:val="640"/>
          <w:marRight w:val="0"/>
          <w:marTop w:val="0"/>
          <w:marBottom w:val="0"/>
          <w:divBdr>
            <w:top w:val="none" w:sz="0" w:space="0" w:color="auto"/>
            <w:left w:val="none" w:sz="0" w:space="0" w:color="auto"/>
            <w:bottom w:val="none" w:sz="0" w:space="0" w:color="auto"/>
            <w:right w:val="none" w:sz="0" w:space="0" w:color="auto"/>
          </w:divBdr>
        </w:div>
        <w:div w:id="1985160815">
          <w:marLeft w:val="640"/>
          <w:marRight w:val="0"/>
          <w:marTop w:val="0"/>
          <w:marBottom w:val="0"/>
          <w:divBdr>
            <w:top w:val="none" w:sz="0" w:space="0" w:color="auto"/>
            <w:left w:val="none" w:sz="0" w:space="0" w:color="auto"/>
            <w:bottom w:val="none" w:sz="0" w:space="0" w:color="auto"/>
            <w:right w:val="none" w:sz="0" w:space="0" w:color="auto"/>
          </w:divBdr>
        </w:div>
        <w:div w:id="51083003">
          <w:marLeft w:val="640"/>
          <w:marRight w:val="0"/>
          <w:marTop w:val="0"/>
          <w:marBottom w:val="0"/>
          <w:divBdr>
            <w:top w:val="none" w:sz="0" w:space="0" w:color="auto"/>
            <w:left w:val="none" w:sz="0" w:space="0" w:color="auto"/>
            <w:bottom w:val="none" w:sz="0" w:space="0" w:color="auto"/>
            <w:right w:val="none" w:sz="0" w:space="0" w:color="auto"/>
          </w:divBdr>
        </w:div>
        <w:div w:id="867986242">
          <w:marLeft w:val="640"/>
          <w:marRight w:val="0"/>
          <w:marTop w:val="0"/>
          <w:marBottom w:val="0"/>
          <w:divBdr>
            <w:top w:val="none" w:sz="0" w:space="0" w:color="auto"/>
            <w:left w:val="none" w:sz="0" w:space="0" w:color="auto"/>
            <w:bottom w:val="none" w:sz="0" w:space="0" w:color="auto"/>
            <w:right w:val="none" w:sz="0" w:space="0" w:color="auto"/>
          </w:divBdr>
        </w:div>
        <w:div w:id="1857621547">
          <w:marLeft w:val="640"/>
          <w:marRight w:val="0"/>
          <w:marTop w:val="0"/>
          <w:marBottom w:val="0"/>
          <w:divBdr>
            <w:top w:val="none" w:sz="0" w:space="0" w:color="auto"/>
            <w:left w:val="none" w:sz="0" w:space="0" w:color="auto"/>
            <w:bottom w:val="none" w:sz="0" w:space="0" w:color="auto"/>
            <w:right w:val="none" w:sz="0" w:space="0" w:color="auto"/>
          </w:divBdr>
        </w:div>
        <w:div w:id="117770622">
          <w:marLeft w:val="640"/>
          <w:marRight w:val="0"/>
          <w:marTop w:val="0"/>
          <w:marBottom w:val="0"/>
          <w:divBdr>
            <w:top w:val="none" w:sz="0" w:space="0" w:color="auto"/>
            <w:left w:val="none" w:sz="0" w:space="0" w:color="auto"/>
            <w:bottom w:val="none" w:sz="0" w:space="0" w:color="auto"/>
            <w:right w:val="none" w:sz="0" w:space="0" w:color="auto"/>
          </w:divBdr>
        </w:div>
        <w:div w:id="673797129">
          <w:marLeft w:val="640"/>
          <w:marRight w:val="0"/>
          <w:marTop w:val="0"/>
          <w:marBottom w:val="0"/>
          <w:divBdr>
            <w:top w:val="none" w:sz="0" w:space="0" w:color="auto"/>
            <w:left w:val="none" w:sz="0" w:space="0" w:color="auto"/>
            <w:bottom w:val="none" w:sz="0" w:space="0" w:color="auto"/>
            <w:right w:val="none" w:sz="0" w:space="0" w:color="auto"/>
          </w:divBdr>
        </w:div>
        <w:div w:id="262499762">
          <w:marLeft w:val="640"/>
          <w:marRight w:val="0"/>
          <w:marTop w:val="0"/>
          <w:marBottom w:val="0"/>
          <w:divBdr>
            <w:top w:val="none" w:sz="0" w:space="0" w:color="auto"/>
            <w:left w:val="none" w:sz="0" w:space="0" w:color="auto"/>
            <w:bottom w:val="none" w:sz="0" w:space="0" w:color="auto"/>
            <w:right w:val="none" w:sz="0" w:space="0" w:color="auto"/>
          </w:divBdr>
        </w:div>
        <w:div w:id="1943341489">
          <w:marLeft w:val="640"/>
          <w:marRight w:val="0"/>
          <w:marTop w:val="0"/>
          <w:marBottom w:val="0"/>
          <w:divBdr>
            <w:top w:val="none" w:sz="0" w:space="0" w:color="auto"/>
            <w:left w:val="none" w:sz="0" w:space="0" w:color="auto"/>
            <w:bottom w:val="none" w:sz="0" w:space="0" w:color="auto"/>
            <w:right w:val="none" w:sz="0" w:space="0" w:color="auto"/>
          </w:divBdr>
        </w:div>
        <w:div w:id="1157841650">
          <w:marLeft w:val="640"/>
          <w:marRight w:val="0"/>
          <w:marTop w:val="0"/>
          <w:marBottom w:val="0"/>
          <w:divBdr>
            <w:top w:val="none" w:sz="0" w:space="0" w:color="auto"/>
            <w:left w:val="none" w:sz="0" w:space="0" w:color="auto"/>
            <w:bottom w:val="none" w:sz="0" w:space="0" w:color="auto"/>
            <w:right w:val="none" w:sz="0" w:space="0" w:color="auto"/>
          </w:divBdr>
        </w:div>
        <w:div w:id="1249340383">
          <w:marLeft w:val="640"/>
          <w:marRight w:val="0"/>
          <w:marTop w:val="0"/>
          <w:marBottom w:val="0"/>
          <w:divBdr>
            <w:top w:val="none" w:sz="0" w:space="0" w:color="auto"/>
            <w:left w:val="none" w:sz="0" w:space="0" w:color="auto"/>
            <w:bottom w:val="none" w:sz="0" w:space="0" w:color="auto"/>
            <w:right w:val="none" w:sz="0" w:space="0" w:color="auto"/>
          </w:divBdr>
        </w:div>
        <w:div w:id="1924683352">
          <w:marLeft w:val="640"/>
          <w:marRight w:val="0"/>
          <w:marTop w:val="0"/>
          <w:marBottom w:val="0"/>
          <w:divBdr>
            <w:top w:val="none" w:sz="0" w:space="0" w:color="auto"/>
            <w:left w:val="none" w:sz="0" w:space="0" w:color="auto"/>
            <w:bottom w:val="none" w:sz="0" w:space="0" w:color="auto"/>
            <w:right w:val="none" w:sz="0" w:space="0" w:color="auto"/>
          </w:divBdr>
        </w:div>
        <w:div w:id="456293793">
          <w:marLeft w:val="640"/>
          <w:marRight w:val="0"/>
          <w:marTop w:val="0"/>
          <w:marBottom w:val="0"/>
          <w:divBdr>
            <w:top w:val="none" w:sz="0" w:space="0" w:color="auto"/>
            <w:left w:val="none" w:sz="0" w:space="0" w:color="auto"/>
            <w:bottom w:val="none" w:sz="0" w:space="0" w:color="auto"/>
            <w:right w:val="none" w:sz="0" w:space="0" w:color="auto"/>
          </w:divBdr>
        </w:div>
        <w:div w:id="833909813">
          <w:marLeft w:val="640"/>
          <w:marRight w:val="0"/>
          <w:marTop w:val="0"/>
          <w:marBottom w:val="0"/>
          <w:divBdr>
            <w:top w:val="none" w:sz="0" w:space="0" w:color="auto"/>
            <w:left w:val="none" w:sz="0" w:space="0" w:color="auto"/>
            <w:bottom w:val="none" w:sz="0" w:space="0" w:color="auto"/>
            <w:right w:val="none" w:sz="0" w:space="0" w:color="auto"/>
          </w:divBdr>
        </w:div>
        <w:div w:id="1238126656">
          <w:marLeft w:val="640"/>
          <w:marRight w:val="0"/>
          <w:marTop w:val="0"/>
          <w:marBottom w:val="0"/>
          <w:divBdr>
            <w:top w:val="none" w:sz="0" w:space="0" w:color="auto"/>
            <w:left w:val="none" w:sz="0" w:space="0" w:color="auto"/>
            <w:bottom w:val="none" w:sz="0" w:space="0" w:color="auto"/>
            <w:right w:val="none" w:sz="0" w:space="0" w:color="auto"/>
          </w:divBdr>
        </w:div>
        <w:div w:id="1137601501">
          <w:marLeft w:val="640"/>
          <w:marRight w:val="0"/>
          <w:marTop w:val="0"/>
          <w:marBottom w:val="0"/>
          <w:divBdr>
            <w:top w:val="none" w:sz="0" w:space="0" w:color="auto"/>
            <w:left w:val="none" w:sz="0" w:space="0" w:color="auto"/>
            <w:bottom w:val="none" w:sz="0" w:space="0" w:color="auto"/>
            <w:right w:val="none" w:sz="0" w:space="0" w:color="auto"/>
          </w:divBdr>
        </w:div>
        <w:div w:id="418529692">
          <w:marLeft w:val="640"/>
          <w:marRight w:val="0"/>
          <w:marTop w:val="0"/>
          <w:marBottom w:val="0"/>
          <w:divBdr>
            <w:top w:val="none" w:sz="0" w:space="0" w:color="auto"/>
            <w:left w:val="none" w:sz="0" w:space="0" w:color="auto"/>
            <w:bottom w:val="none" w:sz="0" w:space="0" w:color="auto"/>
            <w:right w:val="none" w:sz="0" w:space="0" w:color="auto"/>
          </w:divBdr>
        </w:div>
        <w:div w:id="616832215">
          <w:marLeft w:val="640"/>
          <w:marRight w:val="0"/>
          <w:marTop w:val="0"/>
          <w:marBottom w:val="0"/>
          <w:divBdr>
            <w:top w:val="none" w:sz="0" w:space="0" w:color="auto"/>
            <w:left w:val="none" w:sz="0" w:space="0" w:color="auto"/>
            <w:bottom w:val="none" w:sz="0" w:space="0" w:color="auto"/>
            <w:right w:val="none" w:sz="0" w:space="0" w:color="auto"/>
          </w:divBdr>
        </w:div>
        <w:div w:id="1707295681">
          <w:marLeft w:val="640"/>
          <w:marRight w:val="0"/>
          <w:marTop w:val="0"/>
          <w:marBottom w:val="0"/>
          <w:divBdr>
            <w:top w:val="none" w:sz="0" w:space="0" w:color="auto"/>
            <w:left w:val="none" w:sz="0" w:space="0" w:color="auto"/>
            <w:bottom w:val="none" w:sz="0" w:space="0" w:color="auto"/>
            <w:right w:val="none" w:sz="0" w:space="0" w:color="auto"/>
          </w:divBdr>
        </w:div>
        <w:div w:id="1486581929">
          <w:marLeft w:val="640"/>
          <w:marRight w:val="0"/>
          <w:marTop w:val="0"/>
          <w:marBottom w:val="0"/>
          <w:divBdr>
            <w:top w:val="none" w:sz="0" w:space="0" w:color="auto"/>
            <w:left w:val="none" w:sz="0" w:space="0" w:color="auto"/>
            <w:bottom w:val="none" w:sz="0" w:space="0" w:color="auto"/>
            <w:right w:val="none" w:sz="0" w:space="0" w:color="auto"/>
          </w:divBdr>
        </w:div>
        <w:div w:id="665861646">
          <w:marLeft w:val="640"/>
          <w:marRight w:val="0"/>
          <w:marTop w:val="0"/>
          <w:marBottom w:val="0"/>
          <w:divBdr>
            <w:top w:val="none" w:sz="0" w:space="0" w:color="auto"/>
            <w:left w:val="none" w:sz="0" w:space="0" w:color="auto"/>
            <w:bottom w:val="none" w:sz="0" w:space="0" w:color="auto"/>
            <w:right w:val="none" w:sz="0" w:space="0" w:color="auto"/>
          </w:divBdr>
        </w:div>
      </w:divsChild>
    </w:div>
    <w:div w:id="795369028">
      <w:bodyDiv w:val="1"/>
      <w:marLeft w:val="0"/>
      <w:marRight w:val="0"/>
      <w:marTop w:val="0"/>
      <w:marBottom w:val="0"/>
      <w:divBdr>
        <w:top w:val="none" w:sz="0" w:space="0" w:color="auto"/>
        <w:left w:val="none" w:sz="0" w:space="0" w:color="auto"/>
        <w:bottom w:val="none" w:sz="0" w:space="0" w:color="auto"/>
        <w:right w:val="none" w:sz="0" w:space="0" w:color="auto"/>
      </w:divBdr>
      <w:divsChild>
        <w:div w:id="1111315993">
          <w:marLeft w:val="640"/>
          <w:marRight w:val="0"/>
          <w:marTop w:val="0"/>
          <w:marBottom w:val="0"/>
          <w:divBdr>
            <w:top w:val="none" w:sz="0" w:space="0" w:color="auto"/>
            <w:left w:val="none" w:sz="0" w:space="0" w:color="auto"/>
            <w:bottom w:val="none" w:sz="0" w:space="0" w:color="auto"/>
            <w:right w:val="none" w:sz="0" w:space="0" w:color="auto"/>
          </w:divBdr>
        </w:div>
        <w:div w:id="415564485">
          <w:marLeft w:val="640"/>
          <w:marRight w:val="0"/>
          <w:marTop w:val="0"/>
          <w:marBottom w:val="0"/>
          <w:divBdr>
            <w:top w:val="none" w:sz="0" w:space="0" w:color="auto"/>
            <w:left w:val="none" w:sz="0" w:space="0" w:color="auto"/>
            <w:bottom w:val="none" w:sz="0" w:space="0" w:color="auto"/>
            <w:right w:val="none" w:sz="0" w:space="0" w:color="auto"/>
          </w:divBdr>
        </w:div>
        <w:div w:id="1040320522">
          <w:marLeft w:val="640"/>
          <w:marRight w:val="0"/>
          <w:marTop w:val="0"/>
          <w:marBottom w:val="0"/>
          <w:divBdr>
            <w:top w:val="none" w:sz="0" w:space="0" w:color="auto"/>
            <w:left w:val="none" w:sz="0" w:space="0" w:color="auto"/>
            <w:bottom w:val="none" w:sz="0" w:space="0" w:color="auto"/>
            <w:right w:val="none" w:sz="0" w:space="0" w:color="auto"/>
          </w:divBdr>
        </w:div>
        <w:div w:id="1707288303">
          <w:marLeft w:val="640"/>
          <w:marRight w:val="0"/>
          <w:marTop w:val="0"/>
          <w:marBottom w:val="0"/>
          <w:divBdr>
            <w:top w:val="none" w:sz="0" w:space="0" w:color="auto"/>
            <w:left w:val="none" w:sz="0" w:space="0" w:color="auto"/>
            <w:bottom w:val="none" w:sz="0" w:space="0" w:color="auto"/>
            <w:right w:val="none" w:sz="0" w:space="0" w:color="auto"/>
          </w:divBdr>
        </w:div>
        <w:div w:id="553077414">
          <w:marLeft w:val="640"/>
          <w:marRight w:val="0"/>
          <w:marTop w:val="0"/>
          <w:marBottom w:val="0"/>
          <w:divBdr>
            <w:top w:val="none" w:sz="0" w:space="0" w:color="auto"/>
            <w:left w:val="none" w:sz="0" w:space="0" w:color="auto"/>
            <w:bottom w:val="none" w:sz="0" w:space="0" w:color="auto"/>
            <w:right w:val="none" w:sz="0" w:space="0" w:color="auto"/>
          </w:divBdr>
        </w:div>
        <w:div w:id="1888642951">
          <w:marLeft w:val="640"/>
          <w:marRight w:val="0"/>
          <w:marTop w:val="0"/>
          <w:marBottom w:val="0"/>
          <w:divBdr>
            <w:top w:val="none" w:sz="0" w:space="0" w:color="auto"/>
            <w:left w:val="none" w:sz="0" w:space="0" w:color="auto"/>
            <w:bottom w:val="none" w:sz="0" w:space="0" w:color="auto"/>
            <w:right w:val="none" w:sz="0" w:space="0" w:color="auto"/>
          </w:divBdr>
        </w:div>
        <w:div w:id="1264344635">
          <w:marLeft w:val="640"/>
          <w:marRight w:val="0"/>
          <w:marTop w:val="0"/>
          <w:marBottom w:val="0"/>
          <w:divBdr>
            <w:top w:val="none" w:sz="0" w:space="0" w:color="auto"/>
            <w:left w:val="none" w:sz="0" w:space="0" w:color="auto"/>
            <w:bottom w:val="none" w:sz="0" w:space="0" w:color="auto"/>
            <w:right w:val="none" w:sz="0" w:space="0" w:color="auto"/>
          </w:divBdr>
        </w:div>
        <w:div w:id="445273843">
          <w:marLeft w:val="640"/>
          <w:marRight w:val="0"/>
          <w:marTop w:val="0"/>
          <w:marBottom w:val="0"/>
          <w:divBdr>
            <w:top w:val="none" w:sz="0" w:space="0" w:color="auto"/>
            <w:left w:val="none" w:sz="0" w:space="0" w:color="auto"/>
            <w:bottom w:val="none" w:sz="0" w:space="0" w:color="auto"/>
            <w:right w:val="none" w:sz="0" w:space="0" w:color="auto"/>
          </w:divBdr>
        </w:div>
        <w:div w:id="1284074703">
          <w:marLeft w:val="640"/>
          <w:marRight w:val="0"/>
          <w:marTop w:val="0"/>
          <w:marBottom w:val="0"/>
          <w:divBdr>
            <w:top w:val="none" w:sz="0" w:space="0" w:color="auto"/>
            <w:left w:val="none" w:sz="0" w:space="0" w:color="auto"/>
            <w:bottom w:val="none" w:sz="0" w:space="0" w:color="auto"/>
            <w:right w:val="none" w:sz="0" w:space="0" w:color="auto"/>
          </w:divBdr>
        </w:div>
        <w:div w:id="1465848271">
          <w:marLeft w:val="640"/>
          <w:marRight w:val="0"/>
          <w:marTop w:val="0"/>
          <w:marBottom w:val="0"/>
          <w:divBdr>
            <w:top w:val="none" w:sz="0" w:space="0" w:color="auto"/>
            <w:left w:val="none" w:sz="0" w:space="0" w:color="auto"/>
            <w:bottom w:val="none" w:sz="0" w:space="0" w:color="auto"/>
            <w:right w:val="none" w:sz="0" w:space="0" w:color="auto"/>
          </w:divBdr>
        </w:div>
        <w:div w:id="797643854">
          <w:marLeft w:val="640"/>
          <w:marRight w:val="0"/>
          <w:marTop w:val="0"/>
          <w:marBottom w:val="0"/>
          <w:divBdr>
            <w:top w:val="none" w:sz="0" w:space="0" w:color="auto"/>
            <w:left w:val="none" w:sz="0" w:space="0" w:color="auto"/>
            <w:bottom w:val="none" w:sz="0" w:space="0" w:color="auto"/>
            <w:right w:val="none" w:sz="0" w:space="0" w:color="auto"/>
          </w:divBdr>
        </w:div>
        <w:div w:id="2008709828">
          <w:marLeft w:val="640"/>
          <w:marRight w:val="0"/>
          <w:marTop w:val="0"/>
          <w:marBottom w:val="0"/>
          <w:divBdr>
            <w:top w:val="none" w:sz="0" w:space="0" w:color="auto"/>
            <w:left w:val="none" w:sz="0" w:space="0" w:color="auto"/>
            <w:bottom w:val="none" w:sz="0" w:space="0" w:color="auto"/>
            <w:right w:val="none" w:sz="0" w:space="0" w:color="auto"/>
          </w:divBdr>
        </w:div>
        <w:div w:id="1266843057">
          <w:marLeft w:val="640"/>
          <w:marRight w:val="0"/>
          <w:marTop w:val="0"/>
          <w:marBottom w:val="0"/>
          <w:divBdr>
            <w:top w:val="none" w:sz="0" w:space="0" w:color="auto"/>
            <w:left w:val="none" w:sz="0" w:space="0" w:color="auto"/>
            <w:bottom w:val="none" w:sz="0" w:space="0" w:color="auto"/>
            <w:right w:val="none" w:sz="0" w:space="0" w:color="auto"/>
          </w:divBdr>
        </w:div>
        <w:div w:id="308824159">
          <w:marLeft w:val="640"/>
          <w:marRight w:val="0"/>
          <w:marTop w:val="0"/>
          <w:marBottom w:val="0"/>
          <w:divBdr>
            <w:top w:val="none" w:sz="0" w:space="0" w:color="auto"/>
            <w:left w:val="none" w:sz="0" w:space="0" w:color="auto"/>
            <w:bottom w:val="none" w:sz="0" w:space="0" w:color="auto"/>
            <w:right w:val="none" w:sz="0" w:space="0" w:color="auto"/>
          </w:divBdr>
        </w:div>
        <w:div w:id="2060548488">
          <w:marLeft w:val="640"/>
          <w:marRight w:val="0"/>
          <w:marTop w:val="0"/>
          <w:marBottom w:val="0"/>
          <w:divBdr>
            <w:top w:val="none" w:sz="0" w:space="0" w:color="auto"/>
            <w:left w:val="none" w:sz="0" w:space="0" w:color="auto"/>
            <w:bottom w:val="none" w:sz="0" w:space="0" w:color="auto"/>
            <w:right w:val="none" w:sz="0" w:space="0" w:color="auto"/>
          </w:divBdr>
        </w:div>
        <w:div w:id="198590265">
          <w:marLeft w:val="640"/>
          <w:marRight w:val="0"/>
          <w:marTop w:val="0"/>
          <w:marBottom w:val="0"/>
          <w:divBdr>
            <w:top w:val="none" w:sz="0" w:space="0" w:color="auto"/>
            <w:left w:val="none" w:sz="0" w:space="0" w:color="auto"/>
            <w:bottom w:val="none" w:sz="0" w:space="0" w:color="auto"/>
            <w:right w:val="none" w:sz="0" w:space="0" w:color="auto"/>
          </w:divBdr>
        </w:div>
        <w:div w:id="367414615">
          <w:marLeft w:val="640"/>
          <w:marRight w:val="0"/>
          <w:marTop w:val="0"/>
          <w:marBottom w:val="0"/>
          <w:divBdr>
            <w:top w:val="none" w:sz="0" w:space="0" w:color="auto"/>
            <w:left w:val="none" w:sz="0" w:space="0" w:color="auto"/>
            <w:bottom w:val="none" w:sz="0" w:space="0" w:color="auto"/>
            <w:right w:val="none" w:sz="0" w:space="0" w:color="auto"/>
          </w:divBdr>
        </w:div>
        <w:div w:id="871922729">
          <w:marLeft w:val="640"/>
          <w:marRight w:val="0"/>
          <w:marTop w:val="0"/>
          <w:marBottom w:val="0"/>
          <w:divBdr>
            <w:top w:val="none" w:sz="0" w:space="0" w:color="auto"/>
            <w:left w:val="none" w:sz="0" w:space="0" w:color="auto"/>
            <w:bottom w:val="none" w:sz="0" w:space="0" w:color="auto"/>
            <w:right w:val="none" w:sz="0" w:space="0" w:color="auto"/>
          </w:divBdr>
        </w:div>
        <w:div w:id="1719628722">
          <w:marLeft w:val="640"/>
          <w:marRight w:val="0"/>
          <w:marTop w:val="0"/>
          <w:marBottom w:val="0"/>
          <w:divBdr>
            <w:top w:val="none" w:sz="0" w:space="0" w:color="auto"/>
            <w:left w:val="none" w:sz="0" w:space="0" w:color="auto"/>
            <w:bottom w:val="none" w:sz="0" w:space="0" w:color="auto"/>
            <w:right w:val="none" w:sz="0" w:space="0" w:color="auto"/>
          </w:divBdr>
        </w:div>
        <w:div w:id="185994145">
          <w:marLeft w:val="640"/>
          <w:marRight w:val="0"/>
          <w:marTop w:val="0"/>
          <w:marBottom w:val="0"/>
          <w:divBdr>
            <w:top w:val="none" w:sz="0" w:space="0" w:color="auto"/>
            <w:left w:val="none" w:sz="0" w:space="0" w:color="auto"/>
            <w:bottom w:val="none" w:sz="0" w:space="0" w:color="auto"/>
            <w:right w:val="none" w:sz="0" w:space="0" w:color="auto"/>
          </w:divBdr>
        </w:div>
        <w:div w:id="980228434">
          <w:marLeft w:val="640"/>
          <w:marRight w:val="0"/>
          <w:marTop w:val="0"/>
          <w:marBottom w:val="0"/>
          <w:divBdr>
            <w:top w:val="none" w:sz="0" w:space="0" w:color="auto"/>
            <w:left w:val="none" w:sz="0" w:space="0" w:color="auto"/>
            <w:bottom w:val="none" w:sz="0" w:space="0" w:color="auto"/>
            <w:right w:val="none" w:sz="0" w:space="0" w:color="auto"/>
          </w:divBdr>
        </w:div>
        <w:div w:id="1897161710">
          <w:marLeft w:val="640"/>
          <w:marRight w:val="0"/>
          <w:marTop w:val="0"/>
          <w:marBottom w:val="0"/>
          <w:divBdr>
            <w:top w:val="none" w:sz="0" w:space="0" w:color="auto"/>
            <w:left w:val="none" w:sz="0" w:space="0" w:color="auto"/>
            <w:bottom w:val="none" w:sz="0" w:space="0" w:color="auto"/>
            <w:right w:val="none" w:sz="0" w:space="0" w:color="auto"/>
          </w:divBdr>
        </w:div>
        <w:div w:id="1123500337">
          <w:marLeft w:val="640"/>
          <w:marRight w:val="0"/>
          <w:marTop w:val="0"/>
          <w:marBottom w:val="0"/>
          <w:divBdr>
            <w:top w:val="none" w:sz="0" w:space="0" w:color="auto"/>
            <w:left w:val="none" w:sz="0" w:space="0" w:color="auto"/>
            <w:bottom w:val="none" w:sz="0" w:space="0" w:color="auto"/>
            <w:right w:val="none" w:sz="0" w:space="0" w:color="auto"/>
          </w:divBdr>
        </w:div>
        <w:div w:id="234124314">
          <w:marLeft w:val="640"/>
          <w:marRight w:val="0"/>
          <w:marTop w:val="0"/>
          <w:marBottom w:val="0"/>
          <w:divBdr>
            <w:top w:val="none" w:sz="0" w:space="0" w:color="auto"/>
            <w:left w:val="none" w:sz="0" w:space="0" w:color="auto"/>
            <w:bottom w:val="none" w:sz="0" w:space="0" w:color="auto"/>
            <w:right w:val="none" w:sz="0" w:space="0" w:color="auto"/>
          </w:divBdr>
        </w:div>
        <w:div w:id="614404950">
          <w:marLeft w:val="640"/>
          <w:marRight w:val="0"/>
          <w:marTop w:val="0"/>
          <w:marBottom w:val="0"/>
          <w:divBdr>
            <w:top w:val="none" w:sz="0" w:space="0" w:color="auto"/>
            <w:left w:val="none" w:sz="0" w:space="0" w:color="auto"/>
            <w:bottom w:val="none" w:sz="0" w:space="0" w:color="auto"/>
            <w:right w:val="none" w:sz="0" w:space="0" w:color="auto"/>
          </w:divBdr>
        </w:div>
        <w:div w:id="1466385228">
          <w:marLeft w:val="640"/>
          <w:marRight w:val="0"/>
          <w:marTop w:val="0"/>
          <w:marBottom w:val="0"/>
          <w:divBdr>
            <w:top w:val="none" w:sz="0" w:space="0" w:color="auto"/>
            <w:left w:val="none" w:sz="0" w:space="0" w:color="auto"/>
            <w:bottom w:val="none" w:sz="0" w:space="0" w:color="auto"/>
            <w:right w:val="none" w:sz="0" w:space="0" w:color="auto"/>
          </w:divBdr>
        </w:div>
        <w:div w:id="1459760396">
          <w:marLeft w:val="640"/>
          <w:marRight w:val="0"/>
          <w:marTop w:val="0"/>
          <w:marBottom w:val="0"/>
          <w:divBdr>
            <w:top w:val="none" w:sz="0" w:space="0" w:color="auto"/>
            <w:left w:val="none" w:sz="0" w:space="0" w:color="auto"/>
            <w:bottom w:val="none" w:sz="0" w:space="0" w:color="auto"/>
            <w:right w:val="none" w:sz="0" w:space="0" w:color="auto"/>
          </w:divBdr>
        </w:div>
        <w:div w:id="1156342539">
          <w:marLeft w:val="640"/>
          <w:marRight w:val="0"/>
          <w:marTop w:val="0"/>
          <w:marBottom w:val="0"/>
          <w:divBdr>
            <w:top w:val="none" w:sz="0" w:space="0" w:color="auto"/>
            <w:left w:val="none" w:sz="0" w:space="0" w:color="auto"/>
            <w:bottom w:val="none" w:sz="0" w:space="0" w:color="auto"/>
            <w:right w:val="none" w:sz="0" w:space="0" w:color="auto"/>
          </w:divBdr>
        </w:div>
        <w:div w:id="1115441533">
          <w:marLeft w:val="640"/>
          <w:marRight w:val="0"/>
          <w:marTop w:val="0"/>
          <w:marBottom w:val="0"/>
          <w:divBdr>
            <w:top w:val="none" w:sz="0" w:space="0" w:color="auto"/>
            <w:left w:val="none" w:sz="0" w:space="0" w:color="auto"/>
            <w:bottom w:val="none" w:sz="0" w:space="0" w:color="auto"/>
            <w:right w:val="none" w:sz="0" w:space="0" w:color="auto"/>
          </w:divBdr>
        </w:div>
        <w:div w:id="1351688049">
          <w:marLeft w:val="640"/>
          <w:marRight w:val="0"/>
          <w:marTop w:val="0"/>
          <w:marBottom w:val="0"/>
          <w:divBdr>
            <w:top w:val="none" w:sz="0" w:space="0" w:color="auto"/>
            <w:left w:val="none" w:sz="0" w:space="0" w:color="auto"/>
            <w:bottom w:val="none" w:sz="0" w:space="0" w:color="auto"/>
            <w:right w:val="none" w:sz="0" w:space="0" w:color="auto"/>
          </w:divBdr>
        </w:div>
        <w:div w:id="1256286669">
          <w:marLeft w:val="640"/>
          <w:marRight w:val="0"/>
          <w:marTop w:val="0"/>
          <w:marBottom w:val="0"/>
          <w:divBdr>
            <w:top w:val="none" w:sz="0" w:space="0" w:color="auto"/>
            <w:left w:val="none" w:sz="0" w:space="0" w:color="auto"/>
            <w:bottom w:val="none" w:sz="0" w:space="0" w:color="auto"/>
            <w:right w:val="none" w:sz="0" w:space="0" w:color="auto"/>
          </w:divBdr>
        </w:div>
        <w:div w:id="2146895529">
          <w:marLeft w:val="640"/>
          <w:marRight w:val="0"/>
          <w:marTop w:val="0"/>
          <w:marBottom w:val="0"/>
          <w:divBdr>
            <w:top w:val="none" w:sz="0" w:space="0" w:color="auto"/>
            <w:left w:val="none" w:sz="0" w:space="0" w:color="auto"/>
            <w:bottom w:val="none" w:sz="0" w:space="0" w:color="auto"/>
            <w:right w:val="none" w:sz="0" w:space="0" w:color="auto"/>
          </w:divBdr>
        </w:div>
        <w:div w:id="2057002355">
          <w:marLeft w:val="640"/>
          <w:marRight w:val="0"/>
          <w:marTop w:val="0"/>
          <w:marBottom w:val="0"/>
          <w:divBdr>
            <w:top w:val="none" w:sz="0" w:space="0" w:color="auto"/>
            <w:left w:val="none" w:sz="0" w:space="0" w:color="auto"/>
            <w:bottom w:val="none" w:sz="0" w:space="0" w:color="auto"/>
            <w:right w:val="none" w:sz="0" w:space="0" w:color="auto"/>
          </w:divBdr>
        </w:div>
        <w:div w:id="1001591268">
          <w:marLeft w:val="640"/>
          <w:marRight w:val="0"/>
          <w:marTop w:val="0"/>
          <w:marBottom w:val="0"/>
          <w:divBdr>
            <w:top w:val="none" w:sz="0" w:space="0" w:color="auto"/>
            <w:left w:val="none" w:sz="0" w:space="0" w:color="auto"/>
            <w:bottom w:val="none" w:sz="0" w:space="0" w:color="auto"/>
            <w:right w:val="none" w:sz="0" w:space="0" w:color="auto"/>
          </w:divBdr>
        </w:div>
        <w:div w:id="1451241506">
          <w:marLeft w:val="640"/>
          <w:marRight w:val="0"/>
          <w:marTop w:val="0"/>
          <w:marBottom w:val="0"/>
          <w:divBdr>
            <w:top w:val="none" w:sz="0" w:space="0" w:color="auto"/>
            <w:left w:val="none" w:sz="0" w:space="0" w:color="auto"/>
            <w:bottom w:val="none" w:sz="0" w:space="0" w:color="auto"/>
            <w:right w:val="none" w:sz="0" w:space="0" w:color="auto"/>
          </w:divBdr>
        </w:div>
        <w:div w:id="525099167">
          <w:marLeft w:val="640"/>
          <w:marRight w:val="0"/>
          <w:marTop w:val="0"/>
          <w:marBottom w:val="0"/>
          <w:divBdr>
            <w:top w:val="none" w:sz="0" w:space="0" w:color="auto"/>
            <w:left w:val="none" w:sz="0" w:space="0" w:color="auto"/>
            <w:bottom w:val="none" w:sz="0" w:space="0" w:color="auto"/>
            <w:right w:val="none" w:sz="0" w:space="0" w:color="auto"/>
          </w:divBdr>
        </w:div>
        <w:div w:id="1799028813">
          <w:marLeft w:val="640"/>
          <w:marRight w:val="0"/>
          <w:marTop w:val="0"/>
          <w:marBottom w:val="0"/>
          <w:divBdr>
            <w:top w:val="none" w:sz="0" w:space="0" w:color="auto"/>
            <w:left w:val="none" w:sz="0" w:space="0" w:color="auto"/>
            <w:bottom w:val="none" w:sz="0" w:space="0" w:color="auto"/>
            <w:right w:val="none" w:sz="0" w:space="0" w:color="auto"/>
          </w:divBdr>
        </w:div>
        <w:div w:id="68121005">
          <w:marLeft w:val="640"/>
          <w:marRight w:val="0"/>
          <w:marTop w:val="0"/>
          <w:marBottom w:val="0"/>
          <w:divBdr>
            <w:top w:val="none" w:sz="0" w:space="0" w:color="auto"/>
            <w:left w:val="none" w:sz="0" w:space="0" w:color="auto"/>
            <w:bottom w:val="none" w:sz="0" w:space="0" w:color="auto"/>
            <w:right w:val="none" w:sz="0" w:space="0" w:color="auto"/>
          </w:divBdr>
        </w:div>
        <w:div w:id="804154191">
          <w:marLeft w:val="640"/>
          <w:marRight w:val="0"/>
          <w:marTop w:val="0"/>
          <w:marBottom w:val="0"/>
          <w:divBdr>
            <w:top w:val="none" w:sz="0" w:space="0" w:color="auto"/>
            <w:left w:val="none" w:sz="0" w:space="0" w:color="auto"/>
            <w:bottom w:val="none" w:sz="0" w:space="0" w:color="auto"/>
            <w:right w:val="none" w:sz="0" w:space="0" w:color="auto"/>
          </w:divBdr>
        </w:div>
        <w:div w:id="1413046793">
          <w:marLeft w:val="640"/>
          <w:marRight w:val="0"/>
          <w:marTop w:val="0"/>
          <w:marBottom w:val="0"/>
          <w:divBdr>
            <w:top w:val="none" w:sz="0" w:space="0" w:color="auto"/>
            <w:left w:val="none" w:sz="0" w:space="0" w:color="auto"/>
            <w:bottom w:val="none" w:sz="0" w:space="0" w:color="auto"/>
            <w:right w:val="none" w:sz="0" w:space="0" w:color="auto"/>
          </w:divBdr>
        </w:div>
        <w:div w:id="109399152">
          <w:marLeft w:val="640"/>
          <w:marRight w:val="0"/>
          <w:marTop w:val="0"/>
          <w:marBottom w:val="0"/>
          <w:divBdr>
            <w:top w:val="none" w:sz="0" w:space="0" w:color="auto"/>
            <w:left w:val="none" w:sz="0" w:space="0" w:color="auto"/>
            <w:bottom w:val="none" w:sz="0" w:space="0" w:color="auto"/>
            <w:right w:val="none" w:sz="0" w:space="0" w:color="auto"/>
          </w:divBdr>
        </w:div>
        <w:div w:id="61636338">
          <w:marLeft w:val="640"/>
          <w:marRight w:val="0"/>
          <w:marTop w:val="0"/>
          <w:marBottom w:val="0"/>
          <w:divBdr>
            <w:top w:val="none" w:sz="0" w:space="0" w:color="auto"/>
            <w:left w:val="none" w:sz="0" w:space="0" w:color="auto"/>
            <w:bottom w:val="none" w:sz="0" w:space="0" w:color="auto"/>
            <w:right w:val="none" w:sz="0" w:space="0" w:color="auto"/>
          </w:divBdr>
        </w:div>
        <w:div w:id="1020544559">
          <w:marLeft w:val="640"/>
          <w:marRight w:val="0"/>
          <w:marTop w:val="0"/>
          <w:marBottom w:val="0"/>
          <w:divBdr>
            <w:top w:val="none" w:sz="0" w:space="0" w:color="auto"/>
            <w:left w:val="none" w:sz="0" w:space="0" w:color="auto"/>
            <w:bottom w:val="none" w:sz="0" w:space="0" w:color="auto"/>
            <w:right w:val="none" w:sz="0" w:space="0" w:color="auto"/>
          </w:divBdr>
        </w:div>
        <w:div w:id="632369593">
          <w:marLeft w:val="640"/>
          <w:marRight w:val="0"/>
          <w:marTop w:val="0"/>
          <w:marBottom w:val="0"/>
          <w:divBdr>
            <w:top w:val="none" w:sz="0" w:space="0" w:color="auto"/>
            <w:left w:val="none" w:sz="0" w:space="0" w:color="auto"/>
            <w:bottom w:val="none" w:sz="0" w:space="0" w:color="auto"/>
            <w:right w:val="none" w:sz="0" w:space="0" w:color="auto"/>
          </w:divBdr>
        </w:div>
        <w:div w:id="574362489">
          <w:marLeft w:val="640"/>
          <w:marRight w:val="0"/>
          <w:marTop w:val="0"/>
          <w:marBottom w:val="0"/>
          <w:divBdr>
            <w:top w:val="none" w:sz="0" w:space="0" w:color="auto"/>
            <w:left w:val="none" w:sz="0" w:space="0" w:color="auto"/>
            <w:bottom w:val="none" w:sz="0" w:space="0" w:color="auto"/>
            <w:right w:val="none" w:sz="0" w:space="0" w:color="auto"/>
          </w:divBdr>
        </w:div>
        <w:div w:id="617757940">
          <w:marLeft w:val="640"/>
          <w:marRight w:val="0"/>
          <w:marTop w:val="0"/>
          <w:marBottom w:val="0"/>
          <w:divBdr>
            <w:top w:val="none" w:sz="0" w:space="0" w:color="auto"/>
            <w:left w:val="none" w:sz="0" w:space="0" w:color="auto"/>
            <w:bottom w:val="none" w:sz="0" w:space="0" w:color="auto"/>
            <w:right w:val="none" w:sz="0" w:space="0" w:color="auto"/>
          </w:divBdr>
        </w:div>
        <w:div w:id="1852601340">
          <w:marLeft w:val="640"/>
          <w:marRight w:val="0"/>
          <w:marTop w:val="0"/>
          <w:marBottom w:val="0"/>
          <w:divBdr>
            <w:top w:val="none" w:sz="0" w:space="0" w:color="auto"/>
            <w:left w:val="none" w:sz="0" w:space="0" w:color="auto"/>
            <w:bottom w:val="none" w:sz="0" w:space="0" w:color="auto"/>
            <w:right w:val="none" w:sz="0" w:space="0" w:color="auto"/>
          </w:divBdr>
        </w:div>
        <w:div w:id="597761739">
          <w:marLeft w:val="640"/>
          <w:marRight w:val="0"/>
          <w:marTop w:val="0"/>
          <w:marBottom w:val="0"/>
          <w:divBdr>
            <w:top w:val="none" w:sz="0" w:space="0" w:color="auto"/>
            <w:left w:val="none" w:sz="0" w:space="0" w:color="auto"/>
            <w:bottom w:val="none" w:sz="0" w:space="0" w:color="auto"/>
            <w:right w:val="none" w:sz="0" w:space="0" w:color="auto"/>
          </w:divBdr>
        </w:div>
        <w:div w:id="1840542048">
          <w:marLeft w:val="640"/>
          <w:marRight w:val="0"/>
          <w:marTop w:val="0"/>
          <w:marBottom w:val="0"/>
          <w:divBdr>
            <w:top w:val="none" w:sz="0" w:space="0" w:color="auto"/>
            <w:left w:val="none" w:sz="0" w:space="0" w:color="auto"/>
            <w:bottom w:val="none" w:sz="0" w:space="0" w:color="auto"/>
            <w:right w:val="none" w:sz="0" w:space="0" w:color="auto"/>
          </w:divBdr>
        </w:div>
        <w:div w:id="666254695">
          <w:marLeft w:val="640"/>
          <w:marRight w:val="0"/>
          <w:marTop w:val="0"/>
          <w:marBottom w:val="0"/>
          <w:divBdr>
            <w:top w:val="none" w:sz="0" w:space="0" w:color="auto"/>
            <w:left w:val="none" w:sz="0" w:space="0" w:color="auto"/>
            <w:bottom w:val="none" w:sz="0" w:space="0" w:color="auto"/>
            <w:right w:val="none" w:sz="0" w:space="0" w:color="auto"/>
          </w:divBdr>
        </w:div>
        <w:div w:id="727387730">
          <w:marLeft w:val="640"/>
          <w:marRight w:val="0"/>
          <w:marTop w:val="0"/>
          <w:marBottom w:val="0"/>
          <w:divBdr>
            <w:top w:val="none" w:sz="0" w:space="0" w:color="auto"/>
            <w:left w:val="none" w:sz="0" w:space="0" w:color="auto"/>
            <w:bottom w:val="none" w:sz="0" w:space="0" w:color="auto"/>
            <w:right w:val="none" w:sz="0" w:space="0" w:color="auto"/>
          </w:divBdr>
        </w:div>
        <w:div w:id="1845975802">
          <w:marLeft w:val="640"/>
          <w:marRight w:val="0"/>
          <w:marTop w:val="0"/>
          <w:marBottom w:val="0"/>
          <w:divBdr>
            <w:top w:val="none" w:sz="0" w:space="0" w:color="auto"/>
            <w:left w:val="none" w:sz="0" w:space="0" w:color="auto"/>
            <w:bottom w:val="none" w:sz="0" w:space="0" w:color="auto"/>
            <w:right w:val="none" w:sz="0" w:space="0" w:color="auto"/>
          </w:divBdr>
        </w:div>
        <w:div w:id="1293634624">
          <w:marLeft w:val="640"/>
          <w:marRight w:val="0"/>
          <w:marTop w:val="0"/>
          <w:marBottom w:val="0"/>
          <w:divBdr>
            <w:top w:val="none" w:sz="0" w:space="0" w:color="auto"/>
            <w:left w:val="none" w:sz="0" w:space="0" w:color="auto"/>
            <w:bottom w:val="none" w:sz="0" w:space="0" w:color="auto"/>
            <w:right w:val="none" w:sz="0" w:space="0" w:color="auto"/>
          </w:divBdr>
        </w:div>
        <w:div w:id="1386182021">
          <w:marLeft w:val="640"/>
          <w:marRight w:val="0"/>
          <w:marTop w:val="0"/>
          <w:marBottom w:val="0"/>
          <w:divBdr>
            <w:top w:val="none" w:sz="0" w:space="0" w:color="auto"/>
            <w:left w:val="none" w:sz="0" w:space="0" w:color="auto"/>
            <w:bottom w:val="none" w:sz="0" w:space="0" w:color="auto"/>
            <w:right w:val="none" w:sz="0" w:space="0" w:color="auto"/>
          </w:divBdr>
        </w:div>
        <w:div w:id="451167087">
          <w:marLeft w:val="640"/>
          <w:marRight w:val="0"/>
          <w:marTop w:val="0"/>
          <w:marBottom w:val="0"/>
          <w:divBdr>
            <w:top w:val="none" w:sz="0" w:space="0" w:color="auto"/>
            <w:left w:val="none" w:sz="0" w:space="0" w:color="auto"/>
            <w:bottom w:val="none" w:sz="0" w:space="0" w:color="auto"/>
            <w:right w:val="none" w:sz="0" w:space="0" w:color="auto"/>
          </w:divBdr>
        </w:div>
        <w:div w:id="588319886">
          <w:marLeft w:val="640"/>
          <w:marRight w:val="0"/>
          <w:marTop w:val="0"/>
          <w:marBottom w:val="0"/>
          <w:divBdr>
            <w:top w:val="none" w:sz="0" w:space="0" w:color="auto"/>
            <w:left w:val="none" w:sz="0" w:space="0" w:color="auto"/>
            <w:bottom w:val="none" w:sz="0" w:space="0" w:color="auto"/>
            <w:right w:val="none" w:sz="0" w:space="0" w:color="auto"/>
          </w:divBdr>
        </w:div>
        <w:div w:id="687369008">
          <w:marLeft w:val="640"/>
          <w:marRight w:val="0"/>
          <w:marTop w:val="0"/>
          <w:marBottom w:val="0"/>
          <w:divBdr>
            <w:top w:val="none" w:sz="0" w:space="0" w:color="auto"/>
            <w:left w:val="none" w:sz="0" w:space="0" w:color="auto"/>
            <w:bottom w:val="none" w:sz="0" w:space="0" w:color="auto"/>
            <w:right w:val="none" w:sz="0" w:space="0" w:color="auto"/>
          </w:divBdr>
        </w:div>
        <w:div w:id="1039865593">
          <w:marLeft w:val="640"/>
          <w:marRight w:val="0"/>
          <w:marTop w:val="0"/>
          <w:marBottom w:val="0"/>
          <w:divBdr>
            <w:top w:val="none" w:sz="0" w:space="0" w:color="auto"/>
            <w:left w:val="none" w:sz="0" w:space="0" w:color="auto"/>
            <w:bottom w:val="none" w:sz="0" w:space="0" w:color="auto"/>
            <w:right w:val="none" w:sz="0" w:space="0" w:color="auto"/>
          </w:divBdr>
        </w:div>
        <w:div w:id="1260605653">
          <w:marLeft w:val="640"/>
          <w:marRight w:val="0"/>
          <w:marTop w:val="0"/>
          <w:marBottom w:val="0"/>
          <w:divBdr>
            <w:top w:val="none" w:sz="0" w:space="0" w:color="auto"/>
            <w:left w:val="none" w:sz="0" w:space="0" w:color="auto"/>
            <w:bottom w:val="none" w:sz="0" w:space="0" w:color="auto"/>
            <w:right w:val="none" w:sz="0" w:space="0" w:color="auto"/>
          </w:divBdr>
        </w:div>
        <w:div w:id="588002516">
          <w:marLeft w:val="640"/>
          <w:marRight w:val="0"/>
          <w:marTop w:val="0"/>
          <w:marBottom w:val="0"/>
          <w:divBdr>
            <w:top w:val="none" w:sz="0" w:space="0" w:color="auto"/>
            <w:left w:val="none" w:sz="0" w:space="0" w:color="auto"/>
            <w:bottom w:val="none" w:sz="0" w:space="0" w:color="auto"/>
            <w:right w:val="none" w:sz="0" w:space="0" w:color="auto"/>
          </w:divBdr>
        </w:div>
        <w:div w:id="1151210369">
          <w:marLeft w:val="640"/>
          <w:marRight w:val="0"/>
          <w:marTop w:val="0"/>
          <w:marBottom w:val="0"/>
          <w:divBdr>
            <w:top w:val="none" w:sz="0" w:space="0" w:color="auto"/>
            <w:left w:val="none" w:sz="0" w:space="0" w:color="auto"/>
            <w:bottom w:val="none" w:sz="0" w:space="0" w:color="auto"/>
            <w:right w:val="none" w:sz="0" w:space="0" w:color="auto"/>
          </w:divBdr>
        </w:div>
        <w:div w:id="1030378507">
          <w:marLeft w:val="640"/>
          <w:marRight w:val="0"/>
          <w:marTop w:val="0"/>
          <w:marBottom w:val="0"/>
          <w:divBdr>
            <w:top w:val="none" w:sz="0" w:space="0" w:color="auto"/>
            <w:left w:val="none" w:sz="0" w:space="0" w:color="auto"/>
            <w:bottom w:val="none" w:sz="0" w:space="0" w:color="auto"/>
            <w:right w:val="none" w:sz="0" w:space="0" w:color="auto"/>
          </w:divBdr>
        </w:div>
        <w:div w:id="990401274">
          <w:marLeft w:val="640"/>
          <w:marRight w:val="0"/>
          <w:marTop w:val="0"/>
          <w:marBottom w:val="0"/>
          <w:divBdr>
            <w:top w:val="none" w:sz="0" w:space="0" w:color="auto"/>
            <w:left w:val="none" w:sz="0" w:space="0" w:color="auto"/>
            <w:bottom w:val="none" w:sz="0" w:space="0" w:color="auto"/>
            <w:right w:val="none" w:sz="0" w:space="0" w:color="auto"/>
          </w:divBdr>
        </w:div>
        <w:div w:id="1347713293">
          <w:marLeft w:val="640"/>
          <w:marRight w:val="0"/>
          <w:marTop w:val="0"/>
          <w:marBottom w:val="0"/>
          <w:divBdr>
            <w:top w:val="none" w:sz="0" w:space="0" w:color="auto"/>
            <w:left w:val="none" w:sz="0" w:space="0" w:color="auto"/>
            <w:bottom w:val="none" w:sz="0" w:space="0" w:color="auto"/>
            <w:right w:val="none" w:sz="0" w:space="0" w:color="auto"/>
          </w:divBdr>
        </w:div>
        <w:div w:id="566304335">
          <w:marLeft w:val="640"/>
          <w:marRight w:val="0"/>
          <w:marTop w:val="0"/>
          <w:marBottom w:val="0"/>
          <w:divBdr>
            <w:top w:val="none" w:sz="0" w:space="0" w:color="auto"/>
            <w:left w:val="none" w:sz="0" w:space="0" w:color="auto"/>
            <w:bottom w:val="none" w:sz="0" w:space="0" w:color="auto"/>
            <w:right w:val="none" w:sz="0" w:space="0" w:color="auto"/>
          </w:divBdr>
        </w:div>
        <w:div w:id="1274824214">
          <w:marLeft w:val="640"/>
          <w:marRight w:val="0"/>
          <w:marTop w:val="0"/>
          <w:marBottom w:val="0"/>
          <w:divBdr>
            <w:top w:val="none" w:sz="0" w:space="0" w:color="auto"/>
            <w:left w:val="none" w:sz="0" w:space="0" w:color="auto"/>
            <w:bottom w:val="none" w:sz="0" w:space="0" w:color="auto"/>
            <w:right w:val="none" w:sz="0" w:space="0" w:color="auto"/>
          </w:divBdr>
        </w:div>
        <w:div w:id="1500194789">
          <w:marLeft w:val="640"/>
          <w:marRight w:val="0"/>
          <w:marTop w:val="0"/>
          <w:marBottom w:val="0"/>
          <w:divBdr>
            <w:top w:val="none" w:sz="0" w:space="0" w:color="auto"/>
            <w:left w:val="none" w:sz="0" w:space="0" w:color="auto"/>
            <w:bottom w:val="none" w:sz="0" w:space="0" w:color="auto"/>
            <w:right w:val="none" w:sz="0" w:space="0" w:color="auto"/>
          </w:divBdr>
        </w:div>
        <w:div w:id="235359804">
          <w:marLeft w:val="640"/>
          <w:marRight w:val="0"/>
          <w:marTop w:val="0"/>
          <w:marBottom w:val="0"/>
          <w:divBdr>
            <w:top w:val="none" w:sz="0" w:space="0" w:color="auto"/>
            <w:left w:val="none" w:sz="0" w:space="0" w:color="auto"/>
            <w:bottom w:val="none" w:sz="0" w:space="0" w:color="auto"/>
            <w:right w:val="none" w:sz="0" w:space="0" w:color="auto"/>
          </w:divBdr>
        </w:div>
        <w:div w:id="1610114696">
          <w:marLeft w:val="640"/>
          <w:marRight w:val="0"/>
          <w:marTop w:val="0"/>
          <w:marBottom w:val="0"/>
          <w:divBdr>
            <w:top w:val="none" w:sz="0" w:space="0" w:color="auto"/>
            <w:left w:val="none" w:sz="0" w:space="0" w:color="auto"/>
            <w:bottom w:val="none" w:sz="0" w:space="0" w:color="auto"/>
            <w:right w:val="none" w:sz="0" w:space="0" w:color="auto"/>
          </w:divBdr>
        </w:div>
        <w:div w:id="456602912">
          <w:marLeft w:val="640"/>
          <w:marRight w:val="0"/>
          <w:marTop w:val="0"/>
          <w:marBottom w:val="0"/>
          <w:divBdr>
            <w:top w:val="none" w:sz="0" w:space="0" w:color="auto"/>
            <w:left w:val="none" w:sz="0" w:space="0" w:color="auto"/>
            <w:bottom w:val="none" w:sz="0" w:space="0" w:color="auto"/>
            <w:right w:val="none" w:sz="0" w:space="0" w:color="auto"/>
          </w:divBdr>
        </w:div>
        <w:div w:id="748575648">
          <w:marLeft w:val="640"/>
          <w:marRight w:val="0"/>
          <w:marTop w:val="0"/>
          <w:marBottom w:val="0"/>
          <w:divBdr>
            <w:top w:val="none" w:sz="0" w:space="0" w:color="auto"/>
            <w:left w:val="none" w:sz="0" w:space="0" w:color="auto"/>
            <w:bottom w:val="none" w:sz="0" w:space="0" w:color="auto"/>
            <w:right w:val="none" w:sz="0" w:space="0" w:color="auto"/>
          </w:divBdr>
        </w:div>
        <w:div w:id="967973877">
          <w:marLeft w:val="640"/>
          <w:marRight w:val="0"/>
          <w:marTop w:val="0"/>
          <w:marBottom w:val="0"/>
          <w:divBdr>
            <w:top w:val="none" w:sz="0" w:space="0" w:color="auto"/>
            <w:left w:val="none" w:sz="0" w:space="0" w:color="auto"/>
            <w:bottom w:val="none" w:sz="0" w:space="0" w:color="auto"/>
            <w:right w:val="none" w:sz="0" w:space="0" w:color="auto"/>
          </w:divBdr>
        </w:div>
        <w:div w:id="441341581">
          <w:marLeft w:val="640"/>
          <w:marRight w:val="0"/>
          <w:marTop w:val="0"/>
          <w:marBottom w:val="0"/>
          <w:divBdr>
            <w:top w:val="none" w:sz="0" w:space="0" w:color="auto"/>
            <w:left w:val="none" w:sz="0" w:space="0" w:color="auto"/>
            <w:bottom w:val="none" w:sz="0" w:space="0" w:color="auto"/>
            <w:right w:val="none" w:sz="0" w:space="0" w:color="auto"/>
          </w:divBdr>
        </w:div>
        <w:div w:id="1971351448">
          <w:marLeft w:val="640"/>
          <w:marRight w:val="0"/>
          <w:marTop w:val="0"/>
          <w:marBottom w:val="0"/>
          <w:divBdr>
            <w:top w:val="none" w:sz="0" w:space="0" w:color="auto"/>
            <w:left w:val="none" w:sz="0" w:space="0" w:color="auto"/>
            <w:bottom w:val="none" w:sz="0" w:space="0" w:color="auto"/>
            <w:right w:val="none" w:sz="0" w:space="0" w:color="auto"/>
          </w:divBdr>
        </w:div>
        <w:div w:id="1368262731">
          <w:marLeft w:val="640"/>
          <w:marRight w:val="0"/>
          <w:marTop w:val="0"/>
          <w:marBottom w:val="0"/>
          <w:divBdr>
            <w:top w:val="none" w:sz="0" w:space="0" w:color="auto"/>
            <w:left w:val="none" w:sz="0" w:space="0" w:color="auto"/>
            <w:bottom w:val="none" w:sz="0" w:space="0" w:color="auto"/>
            <w:right w:val="none" w:sz="0" w:space="0" w:color="auto"/>
          </w:divBdr>
        </w:div>
        <w:div w:id="681050375">
          <w:marLeft w:val="640"/>
          <w:marRight w:val="0"/>
          <w:marTop w:val="0"/>
          <w:marBottom w:val="0"/>
          <w:divBdr>
            <w:top w:val="none" w:sz="0" w:space="0" w:color="auto"/>
            <w:left w:val="none" w:sz="0" w:space="0" w:color="auto"/>
            <w:bottom w:val="none" w:sz="0" w:space="0" w:color="auto"/>
            <w:right w:val="none" w:sz="0" w:space="0" w:color="auto"/>
          </w:divBdr>
        </w:div>
        <w:div w:id="1776292183">
          <w:marLeft w:val="640"/>
          <w:marRight w:val="0"/>
          <w:marTop w:val="0"/>
          <w:marBottom w:val="0"/>
          <w:divBdr>
            <w:top w:val="none" w:sz="0" w:space="0" w:color="auto"/>
            <w:left w:val="none" w:sz="0" w:space="0" w:color="auto"/>
            <w:bottom w:val="none" w:sz="0" w:space="0" w:color="auto"/>
            <w:right w:val="none" w:sz="0" w:space="0" w:color="auto"/>
          </w:divBdr>
        </w:div>
        <w:div w:id="1157764407">
          <w:marLeft w:val="640"/>
          <w:marRight w:val="0"/>
          <w:marTop w:val="0"/>
          <w:marBottom w:val="0"/>
          <w:divBdr>
            <w:top w:val="none" w:sz="0" w:space="0" w:color="auto"/>
            <w:left w:val="none" w:sz="0" w:space="0" w:color="auto"/>
            <w:bottom w:val="none" w:sz="0" w:space="0" w:color="auto"/>
            <w:right w:val="none" w:sz="0" w:space="0" w:color="auto"/>
          </w:divBdr>
        </w:div>
        <w:div w:id="1954819324">
          <w:marLeft w:val="640"/>
          <w:marRight w:val="0"/>
          <w:marTop w:val="0"/>
          <w:marBottom w:val="0"/>
          <w:divBdr>
            <w:top w:val="none" w:sz="0" w:space="0" w:color="auto"/>
            <w:left w:val="none" w:sz="0" w:space="0" w:color="auto"/>
            <w:bottom w:val="none" w:sz="0" w:space="0" w:color="auto"/>
            <w:right w:val="none" w:sz="0" w:space="0" w:color="auto"/>
          </w:divBdr>
        </w:div>
        <w:div w:id="1204320974">
          <w:marLeft w:val="640"/>
          <w:marRight w:val="0"/>
          <w:marTop w:val="0"/>
          <w:marBottom w:val="0"/>
          <w:divBdr>
            <w:top w:val="none" w:sz="0" w:space="0" w:color="auto"/>
            <w:left w:val="none" w:sz="0" w:space="0" w:color="auto"/>
            <w:bottom w:val="none" w:sz="0" w:space="0" w:color="auto"/>
            <w:right w:val="none" w:sz="0" w:space="0" w:color="auto"/>
          </w:divBdr>
        </w:div>
        <w:div w:id="1574391751">
          <w:marLeft w:val="640"/>
          <w:marRight w:val="0"/>
          <w:marTop w:val="0"/>
          <w:marBottom w:val="0"/>
          <w:divBdr>
            <w:top w:val="none" w:sz="0" w:space="0" w:color="auto"/>
            <w:left w:val="none" w:sz="0" w:space="0" w:color="auto"/>
            <w:bottom w:val="none" w:sz="0" w:space="0" w:color="auto"/>
            <w:right w:val="none" w:sz="0" w:space="0" w:color="auto"/>
          </w:divBdr>
        </w:div>
        <w:div w:id="778261800">
          <w:marLeft w:val="640"/>
          <w:marRight w:val="0"/>
          <w:marTop w:val="0"/>
          <w:marBottom w:val="0"/>
          <w:divBdr>
            <w:top w:val="none" w:sz="0" w:space="0" w:color="auto"/>
            <w:left w:val="none" w:sz="0" w:space="0" w:color="auto"/>
            <w:bottom w:val="none" w:sz="0" w:space="0" w:color="auto"/>
            <w:right w:val="none" w:sz="0" w:space="0" w:color="auto"/>
          </w:divBdr>
        </w:div>
        <w:div w:id="204368318">
          <w:marLeft w:val="640"/>
          <w:marRight w:val="0"/>
          <w:marTop w:val="0"/>
          <w:marBottom w:val="0"/>
          <w:divBdr>
            <w:top w:val="none" w:sz="0" w:space="0" w:color="auto"/>
            <w:left w:val="none" w:sz="0" w:space="0" w:color="auto"/>
            <w:bottom w:val="none" w:sz="0" w:space="0" w:color="auto"/>
            <w:right w:val="none" w:sz="0" w:space="0" w:color="auto"/>
          </w:divBdr>
        </w:div>
        <w:div w:id="957491696">
          <w:marLeft w:val="640"/>
          <w:marRight w:val="0"/>
          <w:marTop w:val="0"/>
          <w:marBottom w:val="0"/>
          <w:divBdr>
            <w:top w:val="none" w:sz="0" w:space="0" w:color="auto"/>
            <w:left w:val="none" w:sz="0" w:space="0" w:color="auto"/>
            <w:bottom w:val="none" w:sz="0" w:space="0" w:color="auto"/>
            <w:right w:val="none" w:sz="0" w:space="0" w:color="auto"/>
          </w:divBdr>
        </w:div>
        <w:div w:id="1964146407">
          <w:marLeft w:val="640"/>
          <w:marRight w:val="0"/>
          <w:marTop w:val="0"/>
          <w:marBottom w:val="0"/>
          <w:divBdr>
            <w:top w:val="none" w:sz="0" w:space="0" w:color="auto"/>
            <w:left w:val="none" w:sz="0" w:space="0" w:color="auto"/>
            <w:bottom w:val="none" w:sz="0" w:space="0" w:color="auto"/>
            <w:right w:val="none" w:sz="0" w:space="0" w:color="auto"/>
          </w:divBdr>
        </w:div>
        <w:div w:id="299043177">
          <w:marLeft w:val="640"/>
          <w:marRight w:val="0"/>
          <w:marTop w:val="0"/>
          <w:marBottom w:val="0"/>
          <w:divBdr>
            <w:top w:val="none" w:sz="0" w:space="0" w:color="auto"/>
            <w:left w:val="none" w:sz="0" w:space="0" w:color="auto"/>
            <w:bottom w:val="none" w:sz="0" w:space="0" w:color="auto"/>
            <w:right w:val="none" w:sz="0" w:space="0" w:color="auto"/>
          </w:divBdr>
        </w:div>
        <w:div w:id="101265750">
          <w:marLeft w:val="640"/>
          <w:marRight w:val="0"/>
          <w:marTop w:val="0"/>
          <w:marBottom w:val="0"/>
          <w:divBdr>
            <w:top w:val="none" w:sz="0" w:space="0" w:color="auto"/>
            <w:left w:val="none" w:sz="0" w:space="0" w:color="auto"/>
            <w:bottom w:val="none" w:sz="0" w:space="0" w:color="auto"/>
            <w:right w:val="none" w:sz="0" w:space="0" w:color="auto"/>
          </w:divBdr>
        </w:div>
        <w:div w:id="1510099138">
          <w:marLeft w:val="640"/>
          <w:marRight w:val="0"/>
          <w:marTop w:val="0"/>
          <w:marBottom w:val="0"/>
          <w:divBdr>
            <w:top w:val="none" w:sz="0" w:space="0" w:color="auto"/>
            <w:left w:val="none" w:sz="0" w:space="0" w:color="auto"/>
            <w:bottom w:val="none" w:sz="0" w:space="0" w:color="auto"/>
            <w:right w:val="none" w:sz="0" w:space="0" w:color="auto"/>
          </w:divBdr>
        </w:div>
        <w:div w:id="1627811864">
          <w:marLeft w:val="640"/>
          <w:marRight w:val="0"/>
          <w:marTop w:val="0"/>
          <w:marBottom w:val="0"/>
          <w:divBdr>
            <w:top w:val="none" w:sz="0" w:space="0" w:color="auto"/>
            <w:left w:val="none" w:sz="0" w:space="0" w:color="auto"/>
            <w:bottom w:val="none" w:sz="0" w:space="0" w:color="auto"/>
            <w:right w:val="none" w:sz="0" w:space="0" w:color="auto"/>
          </w:divBdr>
        </w:div>
        <w:div w:id="1764034201">
          <w:marLeft w:val="640"/>
          <w:marRight w:val="0"/>
          <w:marTop w:val="0"/>
          <w:marBottom w:val="0"/>
          <w:divBdr>
            <w:top w:val="none" w:sz="0" w:space="0" w:color="auto"/>
            <w:left w:val="none" w:sz="0" w:space="0" w:color="auto"/>
            <w:bottom w:val="none" w:sz="0" w:space="0" w:color="auto"/>
            <w:right w:val="none" w:sz="0" w:space="0" w:color="auto"/>
          </w:divBdr>
        </w:div>
        <w:div w:id="343636089">
          <w:marLeft w:val="640"/>
          <w:marRight w:val="0"/>
          <w:marTop w:val="0"/>
          <w:marBottom w:val="0"/>
          <w:divBdr>
            <w:top w:val="none" w:sz="0" w:space="0" w:color="auto"/>
            <w:left w:val="none" w:sz="0" w:space="0" w:color="auto"/>
            <w:bottom w:val="none" w:sz="0" w:space="0" w:color="auto"/>
            <w:right w:val="none" w:sz="0" w:space="0" w:color="auto"/>
          </w:divBdr>
        </w:div>
        <w:div w:id="1871525811">
          <w:marLeft w:val="640"/>
          <w:marRight w:val="0"/>
          <w:marTop w:val="0"/>
          <w:marBottom w:val="0"/>
          <w:divBdr>
            <w:top w:val="none" w:sz="0" w:space="0" w:color="auto"/>
            <w:left w:val="none" w:sz="0" w:space="0" w:color="auto"/>
            <w:bottom w:val="none" w:sz="0" w:space="0" w:color="auto"/>
            <w:right w:val="none" w:sz="0" w:space="0" w:color="auto"/>
          </w:divBdr>
        </w:div>
        <w:div w:id="1782727567">
          <w:marLeft w:val="640"/>
          <w:marRight w:val="0"/>
          <w:marTop w:val="0"/>
          <w:marBottom w:val="0"/>
          <w:divBdr>
            <w:top w:val="none" w:sz="0" w:space="0" w:color="auto"/>
            <w:left w:val="none" w:sz="0" w:space="0" w:color="auto"/>
            <w:bottom w:val="none" w:sz="0" w:space="0" w:color="auto"/>
            <w:right w:val="none" w:sz="0" w:space="0" w:color="auto"/>
          </w:divBdr>
        </w:div>
        <w:div w:id="1848015472">
          <w:marLeft w:val="640"/>
          <w:marRight w:val="0"/>
          <w:marTop w:val="0"/>
          <w:marBottom w:val="0"/>
          <w:divBdr>
            <w:top w:val="none" w:sz="0" w:space="0" w:color="auto"/>
            <w:left w:val="none" w:sz="0" w:space="0" w:color="auto"/>
            <w:bottom w:val="none" w:sz="0" w:space="0" w:color="auto"/>
            <w:right w:val="none" w:sz="0" w:space="0" w:color="auto"/>
          </w:divBdr>
        </w:div>
        <w:div w:id="1099182270">
          <w:marLeft w:val="640"/>
          <w:marRight w:val="0"/>
          <w:marTop w:val="0"/>
          <w:marBottom w:val="0"/>
          <w:divBdr>
            <w:top w:val="none" w:sz="0" w:space="0" w:color="auto"/>
            <w:left w:val="none" w:sz="0" w:space="0" w:color="auto"/>
            <w:bottom w:val="none" w:sz="0" w:space="0" w:color="auto"/>
            <w:right w:val="none" w:sz="0" w:space="0" w:color="auto"/>
          </w:divBdr>
        </w:div>
        <w:div w:id="97021933">
          <w:marLeft w:val="640"/>
          <w:marRight w:val="0"/>
          <w:marTop w:val="0"/>
          <w:marBottom w:val="0"/>
          <w:divBdr>
            <w:top w:val="none" w:sz="0" w:space="0" w:color="auto"/>
            <w:left w:val="none" w:sz="0" w:space="0" w:color="auto"/>
            <w:bottom w:val="none" w:sz="0" w:space="0" w:color="auto"/>
            <w:right w:val="none" w:sz="0" w:space="0" w:color="auto"/>
          </w:divBdr>
        </w:div>
        <w:div w:id="72090976">
          <w:marLeft w:val="640"/>
          <w:marRight w:val="0"/>
          <w:marTop w:val="0"/>
          <w:marBottom w:val="0"/>
          <w:divBdr>
            <w:top w:val="none" w:sz="0" w:space="0" w:color="auto"/>
            <w:left w:val="none" w:sz="0" w:space="0" w:color="auto"/>
            <w:bottom w:val="none" w:sz="0" w:space="0" w:color="auto"/>
            <w:right w:val="none" w:sz="0" w:space="0" w:color="auto"/>
          </w:divBdr>
        </w:div>
        <w:div w:id="791024047">
          <w:marLeft w:val="640"/>
          <w:marRight w:val="0"/>
          <w:marTop w:val="0"/>
          <w:marBottom w:val="0"/>
          <w:divBdr>
            <w:top w:val="none" w:sz="0" w:space="0" w:color="auto"/>
            <w:left w:val="none" w:sz="0" w:space="0" w:color="auto"/>
            <w:bottom w:val="none" w:sz="0" w:space="0" w:color="auto"/>
            <w:right w:val="none" w:sz="0" w:space="0" w:color="auto"/>
          </w:divBdr>
        </w:div>
        <w:div w:id="1832327119">
          <w:marLeft w:val="640"/>
          <w:marRight w:val="0"/>
          <w:marTop w:val="0"/>
          <w:marBottom w:val="0"/>
          <w:divBdr>
            <w:top w:val="none" w:sz="0" w:space="0" w:color="auto"/>
            <w:left w:val="none" w:sz="0" w:space="0" w:color="auto"/>
            <w:bottom w:val="none" w:sz="0" w:space="0" w:color="auto"/>
            <w:right w:val="none" w:sz="0" w:space="0" w:color="auto"/>
          </w:divBdr>
        </w:div>
        <w:div w:id="2140950838">
          <w:marLeft w:val="640"/>
          <w:marRight w:val="0"/>
          <w:marTop w:val="0"/>
          <w:marBottom w:val="0"/>
          <w:divBdr>
            <w:top w:val="none" w:sz="0" w:space="0" w:color="auto"/>
            <w:left w:val="none" w:sz="0" w:space="0" w:color="auto"/>
            <w:bottom w:val="none" w:sz="0" w:space="0" w:color="auto"/>
            <w:right w:val="none" w:sz="0" w:space="0" w:color="auto"/>
          </w:divBdr>
        </w:div>
        <w:div w:id="937061831">
          <w:marLeft w:val="640"/>
          <w:marRight w:val="0"/>
          <w:marTop w:val="0"/>
          <w:marBottom w:val="0"/>
          <w:divBdr>
            <w:top w:val="none" w:sz="0" w:space="0" w:color="auto"/>
            <w:left w:val="none" w:sz="0" w:space="0" w:color="auto"/>
            <w:bottom w:val="none" w:sz="0" w:space="0" w:color="auto"/>
            <w:right w:val="none" w:sz="0" w:space="0" w:color="auto"/>
          </w:divBdr>
        </w:div>
        <w:div w:id="88627770">
          <w:marLeft w:val="640"/>
          <w:marRight w:val="0"/>
          <w:marTop w:val="0"/>
          <w:marBottom w:val="0"/>
          <w:divBdr>
            <w:top w:val="none" w:sz="0" w:space="0" w:color="auto"/>
            <w:left w:val="none" w:sz="0" w:space="0" w:color="auto"/>
            <w:bottom w:val="none" w:sz="0" w:space="0" w:color="auto"/>
            <w:right w:val="none" w:sz="0" w:space="0" w:color="auto"/>
          </w:divBdr>
        </w:div>
        <w:div w:id="105807081">
          <w:marLeft w:val="640"/>
          <w:marRight w:val="0"/>
          <w:marTop w:val="0"/>
          <w:marBottom w:val="0"/>
          <w:divBdr>
            <w:top w:val="none" w:sz="0" w:space="0" w:color="auto"/>
            <w:left w:val="none" w:sz="0" w:space="0" w:color="auto"/>
            <w:bottom w:val="none" w:sz="0" w:space="0" w:color="auto"/>
            <w:right w:val="none" w:sz="0" w:space="0" w:color="auto"/>
          </w:divBdr>
        </w:div>
        <w:div w:id="534393989">
          <w:marLeft w:val="640"/>
          <w:marRight w:val="0"/>
          <w:marTop w:val="0"/>
          <w:marBottom w:val="0"/>
          <w:divBdr>
            <w:top w:val="none" w:sz="0" w:space="0" w:color="auto"/>
            <w:left w:val="none" w:sz="0" w:space="0" w:color="auto"/>
            <w:bottom w:val="none" w:sz="0" w:space="0" w:color="auto"/>
            <w:right w:val="none" w:sz="0" w:space="0" w:color="auto"/>
          </w:divBdr>
        </w:div>
        <w:div w:id="2017951478">
          <w:marLeft w:val="640"/>
          <w:marRight w:val="0"/>
          <w:marTop w:val="0"/>
          <w:marBottom w:val="0"/>
          <w:divBdr>
            <w:top w:val="none" w:sz="0" w:space="0" w:color="auto"/>
            <w:left w:val="none" w:sz="0" w:space="0" w:color="auto"/>
            <w:bottom w:val="none" w:sz="0" w:space="0" w:color="auto"/>
            <w:right w:val="none" w:sz="0" w:space="0" w:color="auto"/>
          </w:divBdr>
        </w:div>
        <w:div w:id="1193886823">
          <w:marLeft w:val="640"/>
          <w:marRight w:val="0"/>
          <w:marTop w:val="0"/>
          <w:marBottom w:val="0"/>
          <w:divBdr>
            <w:top w:val="none" w:sz="0" w:space="0" w:color="auto"/>
            <w:left w:val="none" w:sz="0" w:space="0" w:color="auto"/>
            <w:bottom w:val="none" w:sz="0" w:space="0" w:color="auto"/>
            <w:right w:val="none" w:sz="0" w:space="0" w:color="auto"/>
          </w:divBdr>
        </w:div>
        <w:div w:id="1048382047">
          <w:marLeft w:val="640"/>
          <w:marRight w:val="0"/>
          <w:marTop w:val="0"/>
          <w:marBottom w:val="0"/>
          <w:divBdr>
            <w:top w:val="none" w:sz="0" w:space="0" w:color="auto"/>
            <w:left w:val="none" w:sz="0" w:space="0" w:color="auto"/>
            <w:bottom w:val="none" w:sz="0" w:space="0" w:color="auto"/>
            <w:right w:val="none" w:sz="0" w:space="0" w:color="auto"/>
          </w:divBdr>
        </w:div>
        <w:div w:id="1905795838">
          <w:marLeft w:val="640"/>
          <w:marRight w:val="0"/>
          <w:marTop w:val="0"/>
          <w:marBottom w:val="0"/>
          <w:divBdr>
            <w:top w:val="none" w:sz="0" w:space="0" w:color="auto"/>
            <w:left w:val="none" w:sz="0" w:space="0" w:color="auto"/>
            <w:bottom w:val="none" w:sz="0" w:space="0" w:color="auto"/>
            <w:right w:val="none" w:sz="0" w:space="0" w:color="auto"/>
          </w:divBdr>
        </w:div>
        <w:div w:id="51542551">
          <w:marLeft w:val="640"/>
          <w:marRight w:val="0"/>
          <w:marTop w:val="0"/>
          <w:marBottom w:val="0"/>
          <w:divBdr>
            <w:top w:val="none" w:sz="0" w:space="0" w:color="auto"/>
            <w:left w:val="none" w:sz="0" w:space="0" w:color="auto"/>
            <w:bottom w:val="none" w:sz="0" w:space="0" w:color="auto"/>
            <w:right w:val="none" w:sz="0" w:space="0" w:color="auto"/>
          </w:divBdr>
        </w:div>
        <w:div w:id="2112118367">
          <w:marLeft w:val="640"/>
          <w:marRight w:val="0"/>
          <w:marTop w:val="0"/>
          <w:marBottom w:val="0"/>
          <w:divBdr>
            <w:top w:val="none" w:sz="0" w:space="0" w:color="auto"/>
            <w:left w:val="none" w:sz="0" w:space="0" w:color="auto"/>
            <w:bottom w:val="none" w:sz="0" w:space="0" w:color="auto"/>
            <w:right w:val="none" w:sz="0" w:space="0" w:color="auto"/>
          </w:divBdr>
        </w:div>
        <w:div w:id="2041275746">
          <w:marLeft w:val="640"/>
          <w:marRight w:val="0"/>
          <w:marTop w:val="0"/>
          <w:marBottom w:val="0"/>
          <w:divBdr>
            <w:top w:val="none" w:sz="0" w:space="0" w:color="auto"/>
            <w:left w:val="none" w:sz="0" w:space="0" w:color="auto"/>
            <w:bottom w:val="none" w:sz="0" w:space="0" w:color="auto"/>
            <w:right w:val="none" w:sz="0" w:space="0" w:color="auto"/>
          </w:divBdr>
        </w:div>
        <w:div w:id="432945655">
          <w:marLeft w:val="640"/>
          <w:marRight w:val="0"/>
          <w:marTop w:val="0"/>
          <w:marBottom w:val="0"/>
          <w:divBdr>
            <w:top w:val="none" w:sz="0" w:space="0" w:color="auto"/>
            <w:left w:val="none" w:sz="0" w:space="0" w:color="auto"/>
            <w:bottom w:val="none" w:sz="0" w:space="0" w:color="auto"/>
            <w:right w:val="none" w:sz="0" w:space="0" w:color="auto"/>
          </w:divBdr>
        </w:div>
        <w:div w:id="1545170903">
          <w:marLeft w:val="640"/>
          <w:marRight w:val="0"/>
          <w:marTop w:val="0"/>
          <w:marBottom w:val="0"/>
          <w:divBdr>
            <w:top w:val="none" w:sz="0" w:space="0" w:color="auto"/>
            <w:left w:val="none" w:sz="0" w:space="0" w:color="auto"/>
            <w:bottom w:val="none" w:sz="0" w:space="0" w:color="auto"/>
            <w:right w:val="none" w:sz="0" w:space="0" w:color="auto"/>
          </w:divBdr>
        </w:div>
        <w:div w:id="860506625">
          <w:marLeft w:val="640"/>
          <w:marRight w:val="0"/>
          <w:marTop w:val="0"/>
          <w:marBottom w:val="0"/>
          <w:divBdr>
            <w:top w:val="none" w:sz="0" w:space="0" w:color="auto"/>
            <w:left w:val="none" w:sz="0" w:space="0" w:color="auto"/>
            <w:bottom w:val="none" w:sz="0" w:space="0" w:color="auto"/>
            <w:right w:val="none" w:sz="0" w:space="0" w:color="auto"/>
          </w:divBdr>
        </w:div>
        <w:div w:id="625619812">
          <w:marLeft w:val="640"/>
          <w:marRight w:val="0"/>
          <w:marTop w:val="0"/>
          <w:marBottom w:val="0"/>
          <w:divBdr>
            <w:top w:val="none" w:sz="0" w:space="0" w:color="auto"/>
            <w:left w:val="none" w:sz="0" w:space="0" w:color="auto"/>
            <w:bottom w:val="none" w:sz="0" w:space="0" w:color="auto"/>
            <w:right w:val="none" w:sz="0" w:space="0" w:color="auto"/>
          </w:divBdr>
        </w:div>
        <w:div w:id="200561631">
          <w:marLeft w:val="640"/>
          <w:marRight w:val="0"/>
          <w:marTop w:val="0"/>
          <w:marBottom w:val="0"/>
          <w:divBdr>
            <w:top w:val="none" w:sz="0" w:space="0" w:color="auto"/>
            <w:left w:val="none" w:sz="0" w:space="0" w:color="auto"/>
            <w:bottom w:val="none" w:sz="0" w:space="0" w:color="auto"/>
            <w:right w:val="none" w:sz="0" w:space="0" w:color="auto"/>
          </w:divBdr>
        </w:div>
        <w:div w:id="855773544">
          <w:marLeft w:val="640"/>
          <w:marRight w:val="0"/>
          <w:marTop w:val="0"/>
          <w:marBottom w:val="0"/>
          <w:divBdr>
            <w:top w:val="none" w:sz="0" w:space="0" w:color="auto"/>
            <w:left w:val="none" w:sz="0" w:space="0" w:color="auto"/>
            <w:bottom w:val="none" w:sz="0" w:space="0" w:color="auto"/>
            <w:right w:val="none" w:sz="0" w:space="0" w:color="auto"/>
          </w:divBdr>
        </w:div>
        <w:div w:id="1390837598">
          <w:marLeft w:val="640"/>
          <w:marRight w:val="0"/>
          <w:marTop w:val="0"/>
          <w:marBottom w:val="0"/>
          <w:divBdr>
            <w:top w:val="none" w:sz="0" w:space="0" w:color="auto"/>
            <w:left w:val="none" w:sz="0" w:space="0" w:color="auto"/>
            <w:bottom w:val="none" w:sz="0" w:space="0" w:color="auto"/>
            <w:right w:val="none" w:sz="0" w:space="0" w:color="auto"/>
          </w:divBdr>
        </w:div>
        <w:div w:id="1724525952">
          <w:marLeft w:val="640"/>
          <w:marRight w:val="0"/>
          <w:marTop w:val="0"/>
          <w:marBottom w:val="0"/>
          <w:divBdr>
            <w:top w:val="none" w:sz="0" w:space="0" w:color="auto"/>
            <w:left w:val="none" w:sz="0" w:space="0" w:color="auto"/>
            <w:bottom w:val="none" w:sz="0" w:space="0" w:color="auto"/>
            <w:right w:val="none" w:sz="0" w:space="0" w:color="auto"/>
          </w:divBdr>
        </w:div>
        <w:div w:id="508446916">
          <w:marLeft w:val="640"/>
          <w:marRight w:val="0"/>
          <w:marTop w:val="0"/>
          <w:marBottom w:val="0"/>
          <w:divBdr>
            <w:top w:val="none" w:sz="0" w:space="0" w:color="auto"/>
            <w:left w:val="none" w:sz="0" w:space="0" w:color="auto"/>
            <w:bottom w:val="none" w:sz="0" w:space="0" w:color="auto"/>
            <w:right w:val="none" w:sz="0" w:space="0" w:color="auto"/>
          </w:divBdr>
        </w:div>
      </w:divsChild>
    </w:div>
    <w:div w:id="797451471">
      <w:bodyDiv w:val="1"/>
      <w:marLeft w:val="0"/>
      <w:marRight w:val="0"/>
      <w:marTop w:val="0"/>
      <w:marBottom w:val="0"/>
      <w:divBdr>
        <w:top w:val="none" w:sz="0" w:space="0" w:color="auto"/>
        <w:left w:val="none" w:sz="0" w:space="0" w:color="auto"/>
        <w:bottom w:val="none" w:sz="0" w:space="0" w:color="auto"/>
        <w:right w:val="none" w:sz="0" w:space="0" w:color="auto"/>
      </w:divBdr>
      <w:divsChild>
        <w:div w:id="546182823">
          <w:marLeft w:val="640"/>
          <w:marRight w:val="0"/>
          <w:marTop w:val="0"/>
          <w:marBottom w:val="0"/>
          <w:divBdr>
            <w:top w:val="none" w:sz="0" w:space="0" w:color="auto"/>
            <w:left w:val="none" w:sz="0" w:space="0" w:color="auto"/>
            <w:bottom w:val="none" w:sz="0" w:space="0" w:color="auto"/>
            <w:right w:val="none" w:sz="0" w:space="0" w:color="auto"/>
          </w:divBdr>
        </w:div>
        <w:div w:id="438570616">
          <w:marLeft w:val="640"/>
          <w:marRight w:val="0"/>
          <w:marTop w:val="0"/>
          <w:marBottom w:val="0"/>
          <w:divBdr>
            <w:top w:val="none" w:sz="0" w:space="0" w:color="auto"/>
            <w:left w:val="none" w:sz="0" w:space="0" w:color="auto"/>
            <w:bottom w:val="none" w:sz="0" w:space="0" w:color="auto"/>
            <w:right w:val="none" w:sz="0" w:space="0" w:color="auto"/>
          </w:divBdr>
        </w:div>
        <w:div w:id="787047317">
          <w:marLeft w:val="640"/>
          <w:marRight w:val="0"/>
          <w:marTop w:val="0"/>
          <w:marBottom w:val="0"/>
          <w:divBdr>
            <w:top w:val="none" w:sz="0" w:space="0" w:color="auto"/>
            <w:left w:val="none" w:sz="0" w:space="0" w:color="auto"/>
            <w:bottom w:val="none" w:sz="0" w:space="0" w:color="auto"/>
            <w:right w:val="none" w:sz="0" w:space="0" w:color="auto"/>
          </w:divBdr>
        </w:div>
        <w:div w:id="2030250392">
          <w:marLeft w:val="640"/>
          <w:marRight w:val="0"/>
          <w:marTop w:val="0"/>
          <w:marBottom w:val="0"/>
          <w:divBdr>
            <w:top w:val="none" w:sz="0" w:space="0" w:color="auto"/>
            <w:left w:val="none" w:sz="0" w:space="0" w:color="auto"/>
            <w:bottom w:val="none" w:sz="0" w:space="0" w:color="auto"/>
            <w:right w:val="none" w:sz="0" w:space="0" w:color="auto"/>
          </w:divBdr>
        </w:div>
        <w:div w:id="783428014">
          <w:marLeft w:val="640"/>
          <w:marRight w:val="0"/>
          <w:marTop w:val="0"/>
          <w:marBottom w:val="0"/>
          <w:divBdr>
            <w:top w:val="none" w:sz="0" w:space="0" w:color="auto"/>
            <w:left w:val="none" w:sz="0" w:space="0" w:color="auto"/>
            <w:bottom w:val="none" w:sz="0" w:space="0" w:color="auto"/>
            <w:right w:val="none" w:sz="0" w:space="0" w:color="auto"/>
          </w:divBdr>
        </w:div>
        <w:div w:id="240408125">
          <w:marLeft w:val="640"/>
          <w:marRight w:val="0"/>
          <w:marTop w:val="0"/>
          <w:marBottom w:val="0"/>
          <w:divBdr>
            <w:top w:val="none" w:sz="0" w:space="0" w:color="auto"/>
            <w:left w:val="none" w:sz="0" w:space="0" w:color="auto"/>
            <w:bottom w:val="none" w:sz="0" w:space="0" w:color="auto"/>
            <w:right w:val="none" w:sz="0" w:space="0" w:color="auto"/>
          </w:divBdr>
        </w:div>
        <w:div w:id="361714286">
          <w:marLeft w:val="640"/>
          <w:marRight w:val="0"/>
          <w:marTop w:val="0"/>
          <w:marBottom w:val="0"/>
          <w:divBdr>
            <w:top w:val="none" w:sz="0" w:space="0" w:color="auto"/>
            <w:left w:val="none" w:sz="0" w:space="0" w:color="auto"/>
            <w:bottom w:val="none" w:sz="0" w:space="0" w:color="auto"/>
            <w:right w:val="none" w:sz="0" w:space="0" w:color="auto"/>
          </w:divBdr>
        </w:div>
        <w:div w:id="1733772651">
          <w:marLeft w:val="640"/>
          <w:marRight w:val="0"/>
          <w:marTop w:val="0"/>
          <w:marBottom w:val="0"/>
          <w:divBdr>
            <w:top w:val="none" w:sz="0" w:space="0" w:color="auto"/>
            <w:left w:val="none" w:sz="0" w:space="0" w:color="auto"/>
            <w:bottom w:val="none" w:sz="0" w:space="0" w:color="auto"/>
            <w:right w:val="none" w:sz="0" w:space="0" w:color="auto"/>
          </w:divBdr>
        </w:div>
        <w:div w:id="1101296538">
          <w:marLeft w:val="640"/>
          <w:marRight w:val="0"/>
          <w:marTop w:val="0"/>
          <w:marBottom w:val="0"/>
          <w:divBdr>
            <w:top w:val="none" w:sz="0" w:space="0" w:color="auto"/>
            <w:left w:val="none" w:sz="0" w:space="0" w:color="auto"/>
            <w:bottom w:val="none" w:sz="0" w:space="0" w:color="auto"/>
            <w:right w:val="none" w:sz="0" w:space="0" w:color="auto"/>
          </w:divBdr>
        </w:div>
        <w:div w:id="1962684314">
          <w:marLeft w:val="640"/>
          <w:marRight w:val="0"/>
          <w:marTop w:val="0"/>
          <w:marBottom w:val="0"/>
          <w:divBdr>
            <w:top w:val="none" w:sz="0" w:space="0" w:color="auto"/>
            <w:left w:val="none" w:sz="0" w:space="0" w:color="auto"/>
            <w:bottom w:val="none" w:sz="0" w:space="0" w:color="auto"/>
            <w:right w:val="none" w:sz="0" w:space="0" w:color="auto"/>
          </w:divBdr>
        </w:div>
        <w:div w:id="1346054661">
          <w:marLeft w:val="640"/>
          <w:marRight w:val="0"/>
          <w:marTop w:val="0"/>
          <w:marBottom w:val="0"/>
          <w:divBdr>
            <w:top w:val="none" w:sz="0" w:space="0" w:color="auto"/>
            <w:left w:val="none" w:sz="0" w:space="0" w:color="auto"/>
            <w:bottom w:val="none" w:sz="0" w:space="0" w:color="auto"/>
            <w:right w:val="none" w:sz="0" w:space="0" w:color="auto"/>
          </w:divBdr>
        </w:div>
        <w:div w:id="521094998">
          <w:marLeft w:val="640"/>
          <w:marRight w:val="0"/>
          <w:marTop w:val="0"/>
          <w:marBottom w:val="0"/>
          <w:divBdr>
            <w:top w:val="none" w:sz="0" w:space="0" w:color="auto"/>
            <w:left w:val="none" w:sz="0" w:space="0" w:color="auto"/>
            <w:bottom w:val="none" w:sz="0" w:space="0" w:color="auto"/>
            <w:right w:val="none" w:sz="0" w:space="0" w:color="auto"/>
          </w:divBdr>
        </w:div>
        <w:div w:id="1195658545">
          <w:marLeft w:val="640"/>
          <w:marRight w:val="0"/>
          <w:marTop w:val="0"/>
          <w:marBottom w:val="0"/>
          <w:divBdr>
            <w:top w:val="none" w:sz="0" w:space="0" w:color="auto"/>
            <w:left w:val="none" w:sz="0" w:space="0" w:color="auto"/>
            <w:bottom w:val="none" w:sz="0" w:space="0" w:color="auto"/>
            <w:right w:val="none" w:sz="0" w:space="0" w:color="auto"/>
          </w:divBdr>
        </w:div>
        <w:div w:id="1941451953">
          <w:marLeft w:val="640"/>
          <w:marRight w:val="0"/>
          <w:marTop w:val="0"/>
          <w:marBottom w:val="0"/>
          <w:divBdr>
            <w:top w:val="none" w:sz="0" w:space="0" w:color="auto"/>
            <w:left w:val="none" w:sz="0" w:space="0" w:color="auto"/>
            <w:bottom w:val="none" w:sz="0" w:space="0" w:color="auto"/>
            <w:right w:val="none" w:sz="0" w:space="0" w:color="auto"/>
          </w:divBdr>
        </w:div>
        <w:div w:id="1972124938">
          <w:marLeft w:val="640"/>
          <w:marRight w:val="0"/>
          <w:marTop w:val="0"/>
          <w:marBottom w:val="0"/>
          <w:divBdr>
            <w:top w:val="none" w:sz="0" w:space="0" w:color="auto"/>
            <w:left w:val="none" w:sz="0" w:space="0" w:color="auto"/>
            <w:bottom w:val="none" w:sz="0" w:space="0" w:color="auto"/>
            <w:right w:val="none" w:sz="0" w:space="0" w:color="auto"/>
          </w:divBdr>
        </w:div>
        <w:div w:id="990402387">
          <w:marLeft w:val="640"/>
          <w:marRight w:val="0"/>
          <w:marTop w:val="0"/>
          <w:marBottom w:val="0"/>
          <w:divBdr>
            <w:top w:val="none" w:sz="0" w:space="0" w:color="auto"/>
            <w:left w:val="none" w:sz="0" w:space="0" w:color="auto"/>
            <w:bottom w:val="none" w:sz="0" w:space="0" w:color="auto"/>
            <w:right w:val="none" w:sz="0" w:space="0" w:color="auto"/>
          </w:divBdr>
        </w:div>
        <w:div w:id="966664146">
          <w:marLeft w:val="640"/>
          <w:marRight w:val="0"/>
          <w:marTop w:val="0"/>
          <w:marBottom w:val="0"/>
          <w:divBdr>
            <w:top w:val="none" w:sz="0" w:space="0" w:color="auto"/>
            <w:left w:val="none" w:sz="0" w:space="0" w:color="auto"/>
            <w:bottom w:val="none" w:sz="0" w:space="0" w:color="auto"/>
            <w:right w:val="none" w:sz="0" w:space="0" w:color="auto"/>
          </w:divBdr>
        </w:div>
        <w:div w:id="1203857821">
          <w:marLeft w:val="640"/>
          <w:marRight w:val="0"/>
          <w:marTop w:val="0"/>
          <w:marBottom w:val="0"/>
          <w:divBdr>
            <w:top w:val="none" w:sz="0" w:space="0" w:color="auto"/>
            <w:left w:val="none" w:sz="0" w:space="0" w:color="auto"/>
            <w:bottom w:val="none" w:sz="0" w:space="0" w:color="auto"/>
            <w:right w:val="none" w:sz="0" w:space="0" w:color="auto"/>
          </w:divBdr>
        </w:div>
        <w:div w:id="1143961008">
          <w:marLeft w:val="640"/>
          <w:marRight w:val="0"/>
          <w:marTop w:val="0"/>
          <w:marBottom w:val="0"/>
          <w:divBdr>
            <w:top w:val="none" w:sz="0" w:space="0" w:color="auto"/>
            <w:left w:val="none" w:sz="0" w:space="0" w:color="auto"/>
            <w:bottom w:val="none" w:sz="0" w:space="0" w:color="auto"/>
            <w:right w:val="none" w:sz="0" w:space="0" w:color="auto"/>
          </w:divBdr>
        </w:div>
        <w:div w:id="2104109986">
          <w:marLeft w:val="640"/>
          <w:marRight w:val="0"/>
          <w:marTop w:val="0"/>
          <w:marBottom w:val="0"/>
          <w:divBdr>
            <w:top w:val="none" w:sz="0" w:space="0" w:color="auto"/>
            <w:left w:val="none" w:sz="0" w:space="0" w:color="auto"/>
            <w:bottom w:val="none" w:sz="0" w:space="0" w:color="auto"/>
            <w:right w:val="none" w:sz="0" w:space="0" w:color="auto"/>
          </w:divBdr>
        </w:div>
        <w:div w:id="1851868984">
          <w:marLeft w:val="640"/>
          <w:marRight w:val="0"/>
          <w:marTop w:val="0"/>
          <w:marBottom w:val="0"/>
          <w:divBdr>
            <w:top w:val="none" w:sz="0" w:space="0" w:color="auto"/>
            <w:left w:val="none" w:sz="0" w:space="0" w:color="auto"/>
            <w:bottom w:val="none" w:sz="0" w:space="0" w:color="auto"/>
            <w:right w:val="none" w:sz="0" w:space="0" w:color="auto"/>
          </w:divBdr>
        </w:div>
        <w:div w:id="1416171649">
          <w:marLeft w:val="640"/>
          <w:marRight w:val="0"/>
          <w:marTop w:val="0"/>
          <w:marBottom w:val="0"/>
          <w:divBdr>
            <w:top w:val="none" w:sz="0" w:space="0" w:color="auto"/>
            <w:left w:val="none" w:sz="0" w:space="0" w:color="auto"/>
            <w:bottom w:val="none" w:sz="0" w:space="0" w:color="auto"/>
            <w:right w:val="none" w:sz="0" w:space="0" w:color="auto"/>
          </w:divBdr>
        </w:div>
        <w:div w:id="597711283">
          <w:marLeft w:val="640"/>
          <w:marRight w:val="0"/>
          <w:marTop w:val="0"/>
          <w:marBottom w:val="0"/>
          <w:divBdr>
            <w:top w:val="none" w:sz="0" w:space="0" w:color="auto"/>
            <w:left w:val="none" w:sz="0" w:space="0" w:color="auto"/>
            <w:bottom w:val="none" w:sz="0" w:space="0" w:color="auto"/>
            <w:right w:val="none" w:sz="0" w:space="0" w:color="auto"/>
          </w:divBdr>
        </w:div>
        <w:div w:id="1069039765">
          <w:marLeft w:val="640"/>
          <w:marRight w:val="0"/>
          <w:marTop w:val="0"/>
          <w:marBottom w:val="0"/>
          <w:divBdr>
            <w:top w:val="none" w:sz="0" w:space="0" w:color="auto"/>
            <w:left w:val="none" w:sz="0" w:space="0" w:color="auto"/>
            <w:bottom w:val="none" w:sz="0" w:space="0" w:color="auto"/>
            <w:right w:val="none" w:sz="0" w:space="0" w:color="auto"/>
          </w:divBdr>
        </w:div>
        <w:div w:id="677849389">
          <w:marLeft w:val="640"/>
          <w:marRight w:val="0"/>
          <w:marTop w:val="0"/>
          <w:marBottom w:val="0"/>
          <w:divBdr>
            <w:top w:val="none" w:sz="0" w:space="0" w:color="auto"/>
            <w:left w:val="none" w:sz="0" w:space="0" w:color="auto"/>
            <w:bottom w:val="none" w:sz="0" w:space="0" w:color="auto"/>
            <w:right w:val="none" w:sz="0" w:space="0" w:color="auto"/>
          </w:divBdr>
        </w:div>
        <w:div w:id="1010255515">
          <w:marLeft w:val="640"/>
          <w:marRight w:val="0"/>
          <w:marTop w:val="0"/>
          <w:marBottom w:val="0"/>
          <w:divBdr>
            <w:top w:val="none" w:sz="0" w:space="0" w:color="auto"/>
            <w:left w:val="none" w:sz="0" w:space="0" w:color="auto"/>
            <w:bottom w:val="none" w:sz="0" w:space="0" w:color="auto"/>
            <w:right w:val="none" w:sz="0" w:space="0" w:color="auto"/>
          </w:divBdr>
        </w:div>
        <w:div w:id="1409186553">
          <w:marLeft w:val="640"/>
          <w:marRight w:val="0"/>
          <w:marTop w:val="0"/>
          <w:marBottom w:val="0"/>
          <w:divBdr>
            <w:top w:val="none" w:sz="0" w:space="0" w:color="auto"/>
            <w:left w:val="none" w:sz="0" w:space="0" w:color="auto"/>
            <w:bottom w:val="none" w:sz="0" w:space="0" w:color="auto"/>
            <w:right w:val="none" w:sz="0" w:space="0" w:color="auto"/>
          </w:divBdr>
        </w:div>
        <w:div w:id="1511916860">
          <w:marLeft w:val="640"/>
          <w:marRight w:val="0"/>
          <w:marTop w:val="0"/>
          <w:marBottom w:val="0"/>
          <w:divBdr>
            <w:top w:val="none" w:sz="0" w:space="0" w:color="auto"/>
            <w:left w:val="none" w:sz="0" w:space="0" w:color="auto"/>
            <w:bottom w:val="none" w:sz="0" w:space="0" w:color="auto"/>
            <w:right w:val="none" w:sz="0" w:space="0" w:color="auto"/>
          </w:divBdr>
        </w:div>
        <w:div w:id="1676767019">
          <w:marLeft w:val="640"/>
          <w:marRight w:val="0"/>
          <w:marTop w:val="0"/>
          <w:marBottom w:val="0"/>
          <w:divBdr>
            <w:top w:val="none" w:sz="0" w:space="0" w:color="auto"/>
            <w:left w:val="none" w:sz="0" w:space="0" w:color="auto"/>
            <w:bottom w:val="none" w:sz="0" w:space="0" w:color="auto"/>
            <w:right w:val="none" w:sz="0" w:space="0" w:color="auto"/>
          </w:divBdr>
        </w:div>
        <w:div w:id="1980113357">
          <w:marLeft w:val="640"/>
          <w:marRight w:val="0"/>
          <w:marTop w:val="0"/>
          <w:marBottom w:val="0"/>
          <w:divBdr>
            <w:top w:val="none" w:sz="0" w:space="0" w:color="auto"/>
            <w:left w:val="none" w:sz="0" w:space="0" w:color="auto"/>
            <w:bottom w:val="none" w:sz="0" w:space="0" w:color="auto"/>
            <w:right w:val="none" w:sz="0" w:space="0" w:color="auto"/>
          </w:divBdr>
        </w:div>
        <w:div w:id="931090710">
          <w:marLeft w:val="640"/>
          <w:marRight w:val="0"/>
          <w:marTop w:val="0"/>
          <w:marBottom w:val="0"/>
          <w:divBdr>
            <w:top w:val="none" w:sz="0" w:space="0" w:color="auto"/>
            <w:left w:val="none" w:sz="0" w:space="0" w:color="auto"/>
            <w:bottom w:val="none" w:sz="0" w:space="0" w:color="auto"/>
            <w:right w:val="none" w:sz="0" w:space="0" w:color="auto"/>
          </w:divBdr>
        </w:div>
        <w:div w:id="1586843758">
          <w:marLeft w:val="640"/>
          <w:marRight w:val="0"/>
          <w:marTop w:val="0"/>
          <w:marBottom w:val="0"/>
          <w:divBdr>
            <w:top w:val="none" w:sz="0" w:space="0" w:color="auto"/>
            <w:left w:val="none" w:sz="0" w:space="0" w:color="auto"/>
            <w:bottom w:val="none" w:sz="0" w:space="0" w:color="auto"/>
            <w:right w:val="none" w:sz="0" w:space="0" w:color="auto"/>
          </w:divBdr>
        </w:div>
        <w:div w:id="951667383">
          <w:marLeft w:val="640"/>
          <w:marRight w:val="0"/>
          <w:marTop w:val="0"/>
          <w:marBottom w:val="0"/>
          <w:divBdr>
            <w:top w:val="none" w:sz="0" w:space="0" w:color="auto"/>
            <w:left w:val="none" w:sz="0" w:space="0" w:color="auto"/>
            <w:bottom w:val="none" w:sz="0" w:space="0" w:color="auto"/>
            <w:right w:val="none" w:sz="0" w:space="0" w:color="auto"/>
          </w:divBdr>
        </w:div>
        <w:div w:id="2143575199">
          <w:marLeft w:val="640"/>
          <w:marRight w:val="0"/>
          <w:marTop w:val="0"/>
          <w:marBottom w:val="0"/>
          <w:divBdr>
            <w:top w:val="none" w:sz="0" w:space="0" w:color="auto"/>
            <w:left w:val="none" w:sz="0" w:space="0" w:color="auto"/>
            <w:bottom w:val="none" w:sz="0" w:space="0" w:color="auto"/>
            <w:right w:val="none" w:sz="0" w:space="0" w:color="auto"/>
          </w:divBdr>
        </w:div>
        <w:div w:id="1617835490">
          <w:marLeft w:val="640"/>
          <w:marRight w:val="0"/>
          <w:marTop w:val="0"/>
          <w:marBottom w:val="0"/>
          <w:divBdr>
            <w:top w:val="none" w:sz="0" w:space="0" w:color="auto"/>
            <w:left w:val="none" w:sz="0" w:space="0" w:color="auto"/>
            <w:bottom w:val="none" w:sz="0" w:space="0" w:color="auto"/>
            <w:right w:val="none" w:sz="0" w:space="0" w:color="auto"/>
          </w:divBdr>
        </w:div>
        <w:div w:id="1170564165">
          <w:marLeft w:val="640"/>
          <w:marRight w:val="0"/>
          <w:marTop w:val="0"/>
          <w:marBottom w:val="0"/>
          <w:divBdr>
            <w:top w:val="none" w:sz="0" w:space="0" w:color="auto"/>
            <w:left w:val="none" w:sz="0" w:space="0" w:color="auto"/>
            <w:bottom w:val="none" w:sz="0" w:space="0" w:color="auto"/>
            <w:right w:val="none" w:sz="0" w:space="0" w:color="auto"/>
          </w:divBdr>
        </w:div>
        <w:div w:id="1481271992">
          <w:marLeft w:val="640"/>
          <w:marRight w:val="0"/>
          <w:marTop w:val="0"/>
          <w:marBottom w:val="0"/>
          <w:divBdr>
            <w:top w:val="none" w:sz="0" w:space="0" w:color="auto"/>
            <w:left w:val="none" w:sz="0" w:space="0" w:color="auto"/>
            <w:bottom w:val="none" w:sz="0" w:space="0" w:color="auto"/>
            <w:right w:val="none" w:sz="0" w:space="0" w:color="auto"/>
          </w:divBdr>
        </w:div>
        <w:div w:id="1040280742">
          <w:marLeft w:val="640"/>
          <w:marRight w:val="0"/>
          <w:marTop w:val="0"/>
          <w:marBottom w:val="0"/>
          <w:divBdr>
            <w:top w:val="none" w:sz="0" w:space="0" w:color="auto"/>
            <w:left w:val="none" w:sz="0" w:space="0" w:color="auto"/>
            <w:bottom w:val="none" w:sz="0" w:space="0" w:color="auto"/>
            <w:right w:val="none" w:sz="0" w:space="0" w:color="auto"/>
          </w:divBdr>
        </w:div>
        <w:div w:id="1181315143">
          <w:marLeft w:val="640"/>
          <w:marRight w:val="0"/>
          <w:marTop w:val="0"/>
          <w:marBottom w:val="0"/>
          <w:divBdr>
            <w:top w:val="none" w:sz="0" w:space="0" w:color="auto"/>
            <w:left w:val="none" w:sz="0" w:space="0" w:color="auto"/>
            <w:bottom w:val="none" w:sz="0" w:space="0" w:color="auto"/>
            <w:right w:val="none" w:sz="0" w:space="0" w:color="auto"/>
          </w:divBdr>
        </w:div>
        <w:div w:id="1981183570">
          <w:marLeft w:val="640"/>
          <w:marRight w:val="0"/>
          <w:marTop w:val="0"/>
          <w:marBottom w:val="0"/>
          <w:divBdr>
            <w:top w:val="none" w:sz="0" w:space="0" w:color="auto"/>
            <w:left w:val="none" w:sz="0" w:space="0" w:color="auto"/>
            <w:bottom w:val="none" w:sz="0" w:space="0" w:color="auto"/>
            <w:right w:val="none" w:sz="0" w:space="0" w:color="auto"/>
          </w:divBdr>
        </w:div>
        <w:div w:id="1138180762">
          <w:marLeft w:val="640"/>
          <w:marRight w:val="0"/>
          <w:marTop w:val="0"/>
          <w:marBottom w:val="0"/>
          <w:divBdr>
            <w:top w:val="none" w:sz="0" w:space="0" w:color="auto"/>
            <w:left w:val="none" w:sz="0" w:space="0" w:color="auto"/>
            <w:bottom w:val="none" w:sz="0" w:space="0" w:color="auto"/>
            <w:right w:val="none" w:sz="0" w:space="0" w:color="auto"/>
          </w:divBdr>
        </w:div>
        <w:div w:id="468087257">
          <w:marLeft w:val="640"/>
          <w:marRight w:val="0"/>
          <w:marTop w:val="0"/>
          <w:marBottom w:val="0"/>
          <w:divBdr>
            <w:top w:val="none" w:sz="0" w:space="0" w:color="auto"/>
            <w:left w:val="none" w:sz="0" w:space="0" w:color="auto"/>
            <w:bottom w:val="none" w:sz="0" w:space="0" w:color="auto"/>
            <w:right w:val="none" w:sz="0" w:space="0" w:color="auto"/>
          </w:divBdr>
        </w:div>
        <w:div w:id="926379839">
          <w:marLeft w:val="640"/>
          <w:marRight w:val="0"/>
          <w:marTop w:val="0"/>
          <w:marBottom w:val="0"/>
          <w:divBdr>
            <w:top w:val="none" w:sz="0" w:space="0" w:color="auto"/>
            <w:left w:val="none" w:sz="0" w:space="0" w:color="auto"/>
            <w:bottom w:val="none" w:sz="0" w:space="0" w:color="auto"/>
            <w:right w:val="none" w:sz="0" w:space="0" w:color="auto"/>
          </w:divBdr>
        </w:div>
        <w:div w:id="1596479926">
          <w:marLeft w:val="640"/>
          <w:marRight w:val="0"/>
          <w:marTop w:val="0"/>
          <w:marBottom w:val="0"/>
          <w:divBdr>
            <w:top w:val="none" w:sz="0" w:space="0" w:color="auto"/>
            <w:left w:val="none" w:sz="0" w:space="0" w:color="auto"/>
            <w:bottom w:val="none" w:sz="0" w:space="0" w:color="auto"/>
            <w:right w:val="none" w:sz="0" w:space="0" w:color="auto"/>
          </w:divBdr>
        </w:div>
        <w:div w:id="800928418">
          <w:marLeft w:val="640"/>
          <w:marRight w:val="0"/>
          <w:marTop w:val="0"/>
          <w:marBottom w:val="0"/>
          <w:divBdr>
            <w:top w:val="none" w:sz="0" w:space="0" w:color="auto"/>
            <w:left w:val="none" w:sz="0" w:space="0" w:color="auto"/>
            <w:bottom w:val="none" w:sz="0" w:space="0" w:color="auto"/>
            <w:right w:val="none" w:sz="0" w:space="0" w:color="auto"/>
          </w:divBdr>
        </w:div>
        <w:div w:id="2012563489">
          <w:marLeft w:val="640"/>
          <w:marRight w:val="0"/>
          <w:marTop w:val="0"/>
          <w:marBottom w:val="0"/>
          <w:divBdr>
            <w:top w:val="none" w:sz="0" w:space="0" w:color="auto"/>
            <w:left w:val="none" w:sz="0" w:space="0" w:color="auto"/>
            <w:bottom w:val="none" w:sz="0" w:space="0" w:color="auto"/>
            <w:right w:val="none" w:sz="0" w:space="0" w:color="auto"/>
          </w:divBdr>
        </w:div>
        <w:div w:id="736782748">
          <w:marLeft w:val="640"/>
          <w:marRight w:val="0"/>
          <w:marTop w:val="0"/>
          <w:marBottom w:val="0"/>
          <w:divBdr>
            <w:top w:val="none" w:sz="0" w:space="0" w:color="auto"/>
            <w:left w:val="none" w:sz="0" w:space="0" w:color="auto"/>
            <w:bottom w:val="none" w:sz="0" w:space="0" w:color="auto"/>
            <w:right w:val="none" w:sz="0" w:space="0" w:color="auto"/>
          </w:divBdr>
        </w:div>
        <w:div w:id="975910160">
          <w:marLeft w:val="640"/>
          <w:marRight w:val="0"/>
          <w:marTop w:val="0"/>
          <w:marBottom w:val="0"/>
          <w:divBdr>
            <w:top w:val="none" w:sz="0" w:space="0" w:color="auto"/>
            <w:left w:val="none" w:sz="0" w:space="0" w:color="auto"/>
            <w:bottom w:val="none" w:sz="0" w:space="0" w:color="auto"/>
            <w:right w:val="none" w:sz="0" w:space="0" w:color="auto"/>
          </w:divBdr>
        </w:div>
        <w:div w:id="926109735">
          <w:marLeft w:val="640"/>
          <w:marRight w:val="0"/>
          <w:marTop w:val="0"/>
          <w:marBottom w:val="0"/>
          <w:divBdr>
            <w:top w:val="none" w:sz="0" w:space="0" w:color="auto"/>
            <w:left w:val="none" w:sz="0" w:space="0" w:color="auto"/>
            <w:bottom w:val="none" w:sz="0" w:space="0" w:color="auto"/>
            <w:right w:val="none" w:sz="0" w:space="0" w:color="auto"/>
          </w:divBdr>
        </w:div>
        <w:div w:id="446195709">
          <w:marLeft w:val="640"/>
          <w:marRight w:val="0"/>
          <w:marTop w:val="0"/>
          <w:marBottom w:val="0"/>
          <w:divBdr>
            <w:top w:val="none" w:sz="0" w:space="0" w:color="auto"/>
            <w:left w:val="none" w:sz="0" w:space="0" w:color="auto"/>
            <w:bottom w:val="none" w:sz="0" w:space="0" w:color="auto"/>
            <w:right w:val="none" w:sz="0" w:space="0" w:color="auto"/>
          </w:divBdr>
        </w:div>
        <w:div w:id="1955398908">
          <w:marLeft w:val="640"/>
          <w:marRight w:val="0"/>
          <w:marTop w:val="0"/>
          <w:marBottom w:val="0"/>
          <w:divBdr>
            <w:top w:val="none" w:sz="0" w:space="0" w:color="auto"/>
            <w:left w:val="none" w:sz="0" w:space="0" w:color="auto"/>
            <w:bottom w:val="none" w:sz="0" w:space="0" w:color="auto"/>
            <w:right w:val="none" w:sz="0" w:space="0" w:color="auto"/>
          </w:divBdr>
        </w:div>
        <w:div w:id="1010373126">
          <w:marLeft w:val="640"/>
          <w:marRight w:val="0"/>
          <w:marTop w:val="0"/>
          <w:marBottom w:val="0"/>
          <w:divBdr>
            <w:top w:val="none" w:sz="0" w:space="0" w:color="auto"/>
            <w:left w:val="none" w:sz="0" w:space="0" w:color="auto"/>
            <w:bottom w:val="none" w:sz="0" w:space="0" w:color="auto"/>
            <w:right w:val="none" w:sz="0" w:space="0" w:color="auto"/>
          </w:divBdr>
        </w:div>
        <w:div w:id="2118594307">
          <w:marLeft w:val="640"/>
          <w:marRight w:val="0"/>
          <w:marTop w:val="0"/>
          <w:marBottom w:val="0"/>
          <w:divBdr>
            <w:top w:val="none" w:sz="0" w:space="0" w:color="auto"/>
            <w:left w:val="none" w:sz="0" w:space="0" w:color="auto"/>
            <w:bottom w:val="none" w:sz="0" w:space="0" w:color="auto"/>
            <w:right w:val="none" w:sz="0" w:space="0" w:color="auto"/>
          </w:divBdr>
        </w:div>
        <w:div w:id="469833623">
          <w:marLeft w:val="640"/>
          <w:marRight w:val="0"/>
          <w:marTop w:val="0"/>
          <w:marBottom w:val="0"/>
          <w:divBdr>
            <w:top w:val="none" w:sz="0" w:space="0" w:color="auto"/>
            <w:left w:val="none" w:sz="0" w:space="0" w:color="auto"/>
            <w:bottom w:val="none" w:sz="0" w:space="0" w:color="auto"/>
            <w:right w:val="none" w:sz="0" w:space="0" w:color="auto"/>
          </w:divBdr>
        </w:div>
        <w:div w:id="319426238">
          <w:marLeft w:val="640"/>
          <w:marRight w:val="0"/>
          <w:marTop w:val="0"/>
          <w:marBottom w:val="0"/>
          <w:divBdr>
            <w:top w:val="none" w:sz="0" w:space="0" w:color="auto"/>
            <w:left w:val="none" w:sz="0" w:space="0" w:color="auto"/>
            <w:bottom w:val="none" w:sz="0" w:space="0" w:color="auto"/>
            <w:right w:val="none" w:sz="0" w:space="0" w:color="auto"/>
          </w:divBdr>
        </w:div>
        <w:div w:id="712770564">
          <w:marLeft w:val="640"/>
          <w:marRight w:val="0"/>
          <w:marTop w:val="0"/>
          <w:marBottom w:val="0"/>
          <w:divBdr>
            <w:top w:val="none" w:sz="0" w:space="0" w:color="auto"/>
            <w:left w:val="none" w:sz="0" w:space="0" w:color="auto"/>
            <w:bottom w:val="none" w:sz="0" w:space="0" w:color="auto"/>
            <w:right w:val="none" w:sz="0" w:space="0" w:color="auto"/>
          </w:divBdr>
        </w:div>
        <w:div w:id="407462731">
          <w:marLeft w:val="640"/>
          <w:marRight w:val="0"/>
          <w:marTop w:val="0"/>
          <w:marBottom w:val="0"/>
          <w:divBdr>
            <w:top w:val="none" w:sz="0" w:space="0" w:color="auto"/>
            <w:left w:val="none" w:sz="0" w:space="0" w:color="auto"/>
            <w:bottom w:val="none" w:sz="0" w:space="0" w:color="auto"/>
            <w:right w:val="none" w:sz="0" w:space="0" w:color="auto"/>
          </w:divBdr>
        </w:div>
        <w:div w:id="1502961584">
          <w:marLeft w:val="640"/>
          <w:marRight w:val="0"/>
          <w:marTop w:val="0"/>
          <w:marBottom w:val="0"/>
          <w:divBdr>
            <w:top w:val="none" w:sz="0" w:space="0" w:color="auto"/>
            <w:left w:val="none" w:sz="0" w:space="0" w:color="auto"/>
            <w:bottom w:val="none" w:sz="0" w:space="0" w:color="auto"/>
            <w:right w:val="none" w:sz="0" w:space="0" w:color="auto"/>
          </w:divBdr>
        </w:div>
        <w:div w:id="178354375">
          <w:marLeft w:val="640"/>
          <w:marRight w:val="0"/>
          <w:marTop w:val="0"/>
          <w:marBottom w:val="0"/>
          <w:divBdr>
            <w:top w:val="none" w:sz="0" w:space="0" w:color="auto"/>
            <w:left w:val="none" w:sz="0" w:space="0" w:color="auto"/>
            <w:bottom w:val="none" w:sz="0" w:space="0" w:color="auto"/>
            <w:right w:val="none" w:sz="0" w:space="0" w:color="auto"/>
          </w:divBdr>
        </w:div>
        <w:div w:id="293368628">
          <w:marLeft w:val="640"/>
          <w:marRight w:val="0"/>
          <w:marTop w:val="0"/>
          <w:marBottom w:val="0"/>
          <w:divBdr>
            <w:top w:val="none" w:sz="0" w:space="0" w:color="auto"/>
            <w:left w:val="none" w:sz="0" w:space="0" w:color="auto"/>
            <w:bottom w:val="none" w:sz="0" w:space="0" w:color="auto"/>
            <w:right w:val="none" w:sz="0" w:space="0" w:color="auto"/>
          </w:divBdr>
        </w:div>
        <w:div w:id="898831864">
          <w:marLeft w:val="640"/>
          <w:marRight w:val="0"/>
          <w:marTop w:val="0"/>
          <w:marBottom w:val="0"/>
          <w:divBdr>
            <w:top w:val="none" w:sz="0" w:space="0" w:color="auto"/>
            <w:left w:val="none" w:sz="0" w:space="0" w:color="auto"/>
            <w:bottom w:val="none" w:sz="0" w:space="0" w:color="auto"/>
            <w:right w:val="none" w:sz="0" w:space="0" w:color="auto"/>
          </w:divBdr>
        </w:div>
        <w:div w:id="1724015210">
          <w:marLeft w:val="640"/>
          <w:marRight w:val="0"/>
          <w:marTop w:val="0"/>
          <w:marBottom w:val="0"/>
          <w:divBdr>
            <w:top w:val="none" w:sz="0" w:space="0" w:color="auto"/>
            <w:left w:val="none" w:sz="0" w:space="0" w:color="auto"/>
            <w:bottom w:val="none" w:sz="0" w:space="0" w:color="auto"/>
            <w:right w:val="none" w:sz="0" w:space="0" w:color="auto"/>
          </w:divBdr>
        </w:div>
        <w:div w:id="721489567">
          <w:marLeft w:val="640"/>
          <w:marRight w:val="0"/>
          <w:marTop w:val="0"/>
          <w:marBottom w:val="0"/>
          <w:divBdr>
            <w:top w:val="none" w:sz="0" w:space="0" w:color="auto"/>
            <w:left w:val="none" w:sz="0" w:space="0" w:color="auto"/>
            <w:bottom w:val="none" w:sz="0" w:space="0" w:color="auto"/>
            <w:right w:val="none" w:sz="0" w:space="0" w:color="auto"/>
          </w:divBdr>
        </w:div>
        <w:div w:id="19165061">
          <w:marLeft w:val="640"/>
          <w:marRight w:val="0"/>
          <w:marTop w:val="0"/>
          <w:marBottom w:val="0"/>
          <w:divBdr>
            <w:top w:val="none" w:sz="0" w:space="0" w:color="auto"/>
            <w:left w:val="none" w:sz="0" w:space="0" w:color="auto"/>
            <w:bottom w:val="none" w:sz="0" w:space="0" w:color="auto"/>
            <w:right w:val="none" w:sz="0" w:space="0" w:color="auto"/>
          </w:divBdr>
        </w:div>
        <w:div w:id="1772314204">
          <w:marLeft w:val="640"/>
          <w:marRight w:val="0"/>
          <w:marTop w:val="0"/>
          <w:marBottom w:val="0"/>
          <w:divBdr>
            <w:top w:val="none" w:sz="0" w:space="0" w:color="auto"/>
            <w:left w:val="none" w:sz="0" w:space="0" w:color="auto"/>
            <w:bottom w:val="none" w:sz="0" w:space="0" w:color="auto"/>
            <w:right w:val="none" w:sz="0" w:space="0" w:color="auto"/>
          </w:divBdr>
        </w:div>
        <w:div w:id="251670184">
          <w:marLeft w:val="640"/>
          <w:marRight w:val="0"/>
          <w:marTop w:val="0"/>
          <w:marBottom w:val="0"/>
          <w:divBdr>
            <w:top w:val="none" w:sz="0" w:space="0" w:color="auto"/>
            <w:left w:val="none" w:sz="0" w:space="0" w:color="auto"/>
            <w:bottom w:val="none" w:sz="0" w:space="0" w:color="auto"/>
            <w:right w:val="none" w:sz="0" w:space="0" w:color="auto"/>
          </w:divBdr>
        </w:div>
        <w:div w:id="27292898">
          <w:marLeft w:val="640"/>
          <w:marRight w:val="0"/>
          <w:marTop w:val="0"/>
          <w:marBottom w:val="0"/>
          <w:divBdr>
            <w:top w:val="none" w:sz="0" w:space="0" w:color="auto"/>
            <w:left w:val="none" w:sz="0" w:space="0" w:color="auto"/>
            <w:bottom w:val="none" w:sz="0" w:space="0" w:color="auto"/>
            <w:right w:val="none" w:sz="0" w:space="0" w:color="auto"/>
          </w:divBdr>
        </w:div>
        <w:div w:id="578097433">
          <w:marLeft w:val="640"/>
          <w:marRight w:val="0"/>
          <w:marTop w:val="0"/>
          <w:marBottom w:val="0"/>
          <w:divBdr>
            <w:top w:val="none" w:sz="0" w:space="0" w:color="auto"/>
            <w:left w:val="none" w:sz="0" w:space="0" w:color="auto"/>
            <w:bottom w:val="none" w:sz="0" w:space="0" w:color="auto"/>
            <w:right w:val="none" w:sz="0" w:space="0" w:color="auto"/>
          </w:divBdr>
        </w:div>
        <w:div w:id="2107535415">
          <w:marLeft w:val="640"/>
          <w:marRight w:val="0"/>
          <w:marTop w:val="0"/>
          <w:marBottom w:val="0"/>
          <w:divBdr>
            <w:top w:val="none" w:sz="0" w:space="0" w:color="auto"/>
            <w:left w:val="none" w:sz="0" w:space="0" w:color="auto"/>
            <w:bottom w:val="none" w:sz="0" w:space="0" w:color="auto"/>
            <w:right w:val="none" w:sz="0" w:space="0" w:color="auto"/>
          </w:divBdr>
        </w:div>
        <w:div w:id="594631002">
          <w:marLeft w:val="640"/>
          <w:marRight w:val="0"/>
          <w:marTop w:val="0"/>
          <w:marBottom w:val="0"/>
          <w:divBdr>
            <w:top w:val="none" w:sz="0" w:space="0" w:color="auto"/>
            <w:left w:val="none" w:sz="0" w:space="0" w:color="auto"/>
            <w:bottom w:val="none" w:sz="0" w:space="0" w:color="auto"/>
            <w:right w:val="none" w:sz="0" w:space="0" w:color="auto"/>
          </w:divBdr>
        </w:div>
        <w:div w:id="1868055816">
          <w:marLeft w:val="640"/>
          <w:marRight w:val="0"/>
          <w:marTop w:val="0"/>
          <w:marBottom w:val="0"/>
          <w:divBdr>
            <w:top w:val="none" w:sz="0" w:space="0" w:color="auto"/>
            <w:left w:val="none" w:sz="0" w:space="0" w:color="auto"/>
            <w:bottom w:val="none" w:sz="0" w:space="0" w:color="auto"/>
            <w:right w:val="none" w:sz="0" w:space="0" w:color="auto"/>
          </w:divBdr>
        </w:div>
        <w:div w:id="1719084295">
          <w:marLeft w:val="640"/>
          <w:marRight w:val="0"/>
          <w:marTop w:val="0"/>
          <w:marBottom w:val="0"/>
          <w:divBdr>
            <w:top w:val="none" w:sz="0" w:space="0" w:color="auto"/>
            <w:left w:val="none" w:sz="0" w:space="0" w:color="auto"/>
            <w:bottom w:val="none" w:sz="0" w:space="0" w:color="auto"/>
            <w:right w:val="none" w:sz="0" w:space="0" w:color="auto"/>
          </w:divBdr>
        </w:div>
        <w:div w:id="577785084">
          <w:marLeft w:val="640"/>
          <w:marRight w:val="0"/>
          <w:marTop w:val="0"/>
          <w:marBottom w:val="0"/>
          <w:divBdr>
            <w:top w:val="none" w:sz="0" w:space="0" w:color="auto"/>
            <w:left w:val="none" w:sz="0" w:space="0" w:color="auto"/>
            <w:bottom w:val="none" w:sz="0" w:space="0" w:color="auto"/>
            <w:right w:val="none" w:sz="0" w:space="0" w:color="auto"/>
          </w:divBdr>
        </w:div>
        <w:div w:id="2004504819">
          <w:marLeft w:val="640"/>
          <w:marRight w:val="0"/>
          <w:marTop w:val="0"/>
          <w:marBottom w:val="0"/>
          <w:divBdr>
            <w:top w:val="none" w:sz="0" w:space="0" w:color="auto"/>
            <w:left w:val="none" w:sz="0" w:space="0" w:color="auto"/>
            <w:bottom w:val="none" w:sz="0" w:space="0" w:color="auto"/>
            <w:right w:val="none" w:sz="0" w:space="0" w:color="auto"/>
          </w:divBdr>
        </w:div>
        <w:div w:id="137461004">
          <w:marLeft w:val="640"/>
          <w:marRight w:val="0"/>
          <w:marTop w:val="0"/>
          <w:marBottom w:val="0"/>
          <w:divBdr>
            <w:top w:val="none" w:sz="0" w:space="0" w:color="auto"/>
            <w:left w:val="none" w:sz="0" w:space="0" w:color="auto"/>
            <w:bottom w:val="none" w:sz="0" w:space="0" w:color="auto"/>
            <w:right w:val="none" w:sz="0" w:space="0" w:color="auto"/>
          </w:divBdr>
        </w:div>
        <w:div w:id="1732993977">
          <w:marLeft w:val="640"/>
          <w:marRight w:val="0"/>
          <w:marTop w:val="0"/>
          <w:marBottom w:val="0"/>
          <w:divBdr>
            <w:top w:val="none" w:sz="0" w:space="0" w:color="auto"/>
            <w:left w:val="none" w:sz="0" w:space="0" w:color="auto"/>
            <w:bottom w:val="none" w:sz="0" w:space="0" w:color="auto"/>
            <w:right w:val="none" w:sz="0" w:space="0" w:color="auto"/>
          </w:divBdr>
        </w:div>
        <w:div w:id="1277834628">
          <w:marLeft w:val="640"/>
          <w:marRight w:val="0"/>
          <w:marTop w:val="0"/>
          <w:marBottom w:val="0"/>
          <w:divBdr>
            <w:top w:val="none" w:sz="0" w:space="0" w:color="auto"/>
            <w:left w:val="none" w:sz="0" w:space="0" w:color="auto"/>
            <w:bottom w:val="none" w:sz="0" w:space="0" w:color="auto"/>
            <w:right w:val="none" w:sz="0" w:space="0" w:color="auto"/>
          </w:divBdr>
        </w:div>
        <w:div w:id="445125511">
          <w:marLeft w:val="640"/>
          <w:marRight w:val="0"/>
          <w:marTop w:val="0"/>
          <w:marBottom w:val="0"/>
          <w:divBdr>
            <w:top w:val="none" w:sz="0" w:space="0" w:color="auto"/>
            <w:left w:val="none" w:sz="0" w:space="0" w:color="auto"/>
            <w:bottom w:val="none" w:sz="0" w:space="0" w:color="auto"/>
            <w:right w:val="none" w:sz="0" w:space="0" w:color="auto"/>
          </w:divBdr>
        </w:div>
        <w:div w:id="1094866123">
          <w:marLeft w:val="640"/>
          <w:marRight w:val="0"/>
          <w:marTop w:val="0"/>
          <w:marBottom w:val="0"/>
          <w:divBdr>
            <w:top w:val="none" w:sz="0" w:space="0" w:color="auto"/>
            <w:left w:val="none" w:sz="0" w:space="0" w:color="auto"/>
            <w:bottom w:val="none" w:sz="0" w:space="0" w:color="auto"/>
            <w:right w:val="none" w:sz="0" w:space="0" w:color="auto"/>
          </w:divBdr>
        </w:div>
        <w:div w:id="517624933">
          <w:marLeft w:val="640"/>
          <w:marRight w:val="0"/>
          <w:marTop w:val="0"/>
          <w:marBottom w:val="0"/>
          <w:divBdr>
            <w:top w:val="none" w:sz="0" w:space="0" w:color="auto"/>
            <w:left w:val="none" w:sz="0" w:space="0" w:color="auto"/>
            <w:bottom w:val="none" w:sz="0" w:space="0" w:color="auto"/>
            <w:right w:val="none" w:sz="0" w:space="0" w:color="auto"/>
          </w:divBdr>
        </w:div>
        <w:div w:id="891617387">
          <w:marLeft w:val="640"/>
          <w:marRight w:val="0"/>
          <w:marTop w:val="0"/>
          <w:marBottom w:val="0"/>
          <w:divBdr>
            <w:top w:val="none" w:sz="0" w:space="0" w:color="auto"/>
            <w:left w:val="none" w:sz="0" w:space="0" w:color="auto"/>
            <w:bottom w:val="none" w:sz="0" w:space="0" w:color="auto"/>
            <w:right w:val="none" w:sz="0" w:space="0" w:color="auto"/>
          </w:divBdr>
        </w:div>
        <w:div w:id="410467703">
          <w:marLeft w:val="640"/>
          <w:marRight w:val="0"/>
          <w:marTop w:val="0"/>
          <w:marBottom w:val="0"/>
          <w:divBdr>
            <w:top w:val="none" w:sz="0" w:space="0" w:color="auto"/>
            <w:left w:val="none" w:sz="0" w:space="0" w:color="auto"/>
            <w:bottom w:val="none" w:sz="0" w:space="0" w:color="auto"/>
            <w:right w:val="none" w:sz="0" w:space="0" w:color="auto"/>
          </w:divBdr>
        </w:div>
        <w:div w:id="185414193">
          <w:marLeft w:val="640"/>
          <w:marRight w:val="0"/>
          <w:marTop w:val="0"/>
          <w:marBottom w:val="0"/>
          <w:divBdr>
            <w:top w:val="none" w:sz="0" w:space="0" w:color="auto"/>
            <w:left w:val="none" w:sz="0" w:space="0" w:color="auto"/>
            <w:bottom w:val="none" w:sz="0" w:space="0" w:color="auto"/>
            <w:right w:val="none" w:sz="0" w:space="0" w:color="auto"/>
          </w:divBdr>
        </w:div>
        <w:div w:id="109322660">
          <w:marLeft w:val="640"/>
          <w:marRight w:val="0"/>
          <w:marTop w:val="0"/>
          <w:marBottom w:val="0"/>
          <w:divBdr>
            <w:top w:val="none" w:sz="0" w:space="0" w:color="auto"/>
            <w:left w:val="none" w:sz="0" w:space="0" w:color="auto"/>
            <w:bottom w:val="none" w:sz="0" w:space="0" w:color="auto"/>
            <w:right w:val="none" w:sz="0" w:space="0" w:color="auto"/>
          </w:divBdr>
        </w:div>
        <w:div w:id="317269548">
          <w:marLeft w:val="640"/>
          <w:marRight w:val="0"/>
          <w:marTop w:val="0"/>
          <w:marBottom w:val="0"/>
          <w:divBdr>
            <w:top w:val="none" w:sz="0" w:space="0" w:color="auto"/>
            <w:left w:val="none" w:sz="0" w:space="0" w:color="auto"/>
            <w:bottom w:val="none" w:sz="0" w:space="0" w:color="auto"/>
            <w:right w:val="none" w:sz="0" w:space="0" w:color="auto"/>
          </w:divBdr>
        </w:div>
        <w:div w:id="1971742109">
          <w:marLeft w:val="640"/>
          <w:marRight w:val="0"/>
          <w:marTop w:val="0"/>
          <w:marBottom w:val="0"/>
          <w:divBdr>
            <w:top w:val="none" w:sz="0" w:space="0" w:color="auto"/>
            <w:left w:val="none" w:sz="0" w:space="0" w:color="auto"/>
            <w:bottom w:val="none" w:sz="0" w:space="0" w:color="auto"/>
            <w:right w:val="none" w:sz="0" w:space="0" w:color="auto"/>
          </w:divBdr>
        </w:div>
        <w:div w:id="1710378471">
          <w:marLeft w:val="640"/>
          <w:marRight w:val="0"/>
          <w:marTop w:val="0"/>
          <w:marBottom w:val="0"/>
          <w:divBdr>
            <w:top w:val="none" w:sz="0" w:space="0" w:color="auto"/>
            <w:left w:val="none" w:sz="0" w:space="0" w:color="auto"/>
            <w:bottom w:val="none" w:sz="0" w:space="0" w:color="auto"/>
            <w:right w:val="none" w:sz="0" w:space="0" w:color="auto"/>
          </w:divBdr>
        </w:div>
        <w:div w:id="980425509">
          <w:marLeft w:val="640"/>
          <w:marRight w:val="0"/>
          <w:marTop w:val="0"/>
          <w:marBottom w:val="0"/>
          <w:divBdr>
            <w:top w:val="none" w:sz="0" w:space="0" w:color="auto"/>
            <w:left w:val="none" w:sz="0" w:space="0" w:color="auto"/>
            <w:bottom w:val="none" w:sz="0" w:space="0" w:color="auto"/>
            <w:right w:val="none" w:sz="0" w:space="0" w:color="auto"/>
          </w:divBdr>
        </w:div>
        <w:div w:id="1470584714">
          <w:marLeft w:val="640"/>
          <w:marRight w:val="0"/>
          <w:marTop w:val="0"/>
          <w:marBottom w:val="0"/>
          <w:divBdr>
            <w:top w:val="none" w:sz="0" w:space="0" w:color="auto"/>
            <w:left w:val="none" w:sz="0" w:space="0" w:color="auto"/>
            <w:bottom w:val="none" w:sz="0" w:space="0" w:color="auto"/>
            <w:right w:val="none" w:sz="0" w:space="0" w:color="auto"/>
          </w:divBdr>
        </w:div>
        <w:div w:id="1863780658">
          <w:marLeft w:val="640"/>
          <w:marRight w:val="0"/>
          <w:marTop w:val="0"/>
          <w:marBottom w:val="0"/>
          <w:divBdr>
            <w:top w:val="none" w:sz="0" w:space="0" w:color="auto"/>
            <w:left w:val="none" w:sz="0" w:space="0" w:color="auto"/>
            <w:bottom w:val="none" w:sz="0" w:space="0" w:color="auto"/>
            <w:right w:val="none" w:sz="0" w:space="0" w:color="auto"/>
          </w:divBdr>
        </w:div>
        <w:div w:id="1290280642">
          <w:marLeft w:val="640"/>
          <w:marRight w:val="0"/>
          <w:marTop w:val="0"/>
          <w:marBottom w:val="0"/>
          <w:divBdr>
            <w:top w:val="none" w:sz="0" w:space="0" w:color="auto"/>
            <w:left w:val="none" w:sz="0" w:space="0" w:color="auto"/>
            <w:bottom w:val="none" w:sz="0" w:space="0" w:color="auto"/>
            <w:right w:val="none" w:sz="0" w:space="0" w:color="auto"/>
          </w:divBdr>
        </w:div>
        <w:div w:id="2091659086">
          <w:marLeft w:val="640"/>
          <w:marRight w:val="0"/>
          <w:marTop w:val="0"/>
          <w:marBottom w:val="0"/>
          <w:divBdr>
            <w:top w:val="none" w:sz="0" w:space="0" w:color="auto"/>
            <w:left w:val="none" w:sz="0" w:space="0" w:color="auto"/>
            <w:bottom w:val="none" w:sz="0" w:space="0" w:color="auto"/>
            <w:right w:val="none" w:sz="0" w:space="0" w:color="auto"/>
          </w:divBdr>
        </w:div>
        <w:div w:id="1392002445">
          <w:marLeft w:val="640"/>
          <w:marRight w:val="0"/>
          <w:marTop w:val="0"/>
          <w:marBottom w:val="0"/>
          <w:divBdr>
            <w:top w:val="none" w:sz="0" w:space="0" w:color="auto"/>
            <w:left w:val="none" w:sz="0" w:space="0" w:color="auto"/>
            <w:bottom w:val="none" w:sz="0" w:space="0" w:color="auto"/>
            <w:right w:val="none" w:sz="0" w:space="0" w:color="auto"/>
          </w:divBdr>
        </w:div>
        <w:div w:id="1456871093">
          <w:marLeft w:val="640"/>
          <w:marRight w:val="0"/>
          <w:marTop w:val="0"/>
          <w:marBottom w:val="0"/>
          <w:divBdr>
            <w:top w:val="none" w:sz="0" w:space="0" w:color="auto"/>
            <w:left w:val="none" w:sz="0" w:space="0" w:color="auto"/>
            <w:bottom w:val="none" w:sz="0" w:space="0" w:color="auto"/>
            <w:right w:val="none" w:sz="0" w:space="0" w:color="auto"/>
          </w:divBdr>
        </w:div>
        <w:div w:id="1049917588">
          <w:marLeft w:val="640"/>
          <w:marRight w:val="0"/>
          <w:marTop w:val="0"/>
          <w:marBottom w:val="0"/>
          <w:divBdr>
            <w:top w:val="none" w:sz="0" w:space="0" w:color="auto"/>
            <w:left w:val="none" w:sz="0" w:space="0" w:color="auto"/>
            <w:bottom w:val="none" w:sz="0" w:space="0" w:color="auto"/>
            <w:right w:val="none" w:sz="0" w:space="0" w:color="auto"/>
          </w:divBdr>
        </w:div>
        <w:div w:id="1761221935">
          <w:marLeft w:val="640"/>
          <w:marRight w:val="0"/>
          <w:marTop w:val="0"/>
          <w:marBottom w:val="0"/>
          <w:divBdr>
            <w:top w:val="none" w:sz="0" w:space="0" w:color="auto"/>
            <w:left w:val="none" w:sz="0" w:space="0" w:color="auto"/>
            <w:bottom w:val="none" w:sz="0" w:space="0" w:color="auto"/>
            <w:right w:val="none" w:sz="0" w:space="0" w:color="auto"/>
          </w:divBdr>
        </w:div>
        <w:div w:id="295450047">
          <w:marLeft w:val="640"/>
          <w:marRight w:val="0"/>
          <w:marTop w:val="0"/>
          <w:marBottom w:val="0"/>
          <w:divBdr>
            <w:top w:val="none" w:sz="0" w:space="0" w:color="auto"/>
            <w:left w:val="none" w:sz="0" w:space="0" w:color="auto"/>
            <w:bottom w:val="none" w:sz="0" w:space="0" w:color="auto"/>
            <w:right w:val="none" w:sz="0" w:space="0" w:color="auto"/>
          </w:divBdr>
        </w:div>
        <w:div w:id="2085374017">
          <w:marLeft w:val="640"/>
          <w:marRight w:val="0"/>
          <w:marTop w:val="0"/>
          <w:marBottom w:val="0"/>
          <w:divBdr>
            <w:top w:val="none" w:sz="0" w:space="0" w:color="auto"/>
            <w:left w:val="none" w:sz="0" w:space="0" w:color="auto"/>
            <w:bottom w:val="none" w:sz="0" w:space="0" w:color="auto"/>
            <w:right w:val="none" w:sz="0" w:space="0" w:color="auto"/>
          </w:divBdr>
        </w:div>
        <w:div w:id="170536045">
          <w:marLeft w:val="640"/>
          <w:marRight w:val="0"/>
          <w:marTop w:val="0"/>
          <w:marBottom w:val="0"/>
          <w:divBdr>
            <w:top w:val="none" w:sz="0" w:space="0" w:color="auto"/>
            <w:left w:val="none" w:sz="0" w:space="0" w:color="auto"/>
            <w:bottom w:val="none" w:sz="0" w:space="0" w:color="auto"/>
            <w:right w:val="none" w:sz="0" w:space="0" w:color="auto"/>
          </w:divBdr>
        </w:div>
        <w:div w:id="1898275528">
          <w:marLeft w:val="640"/>
          <w:marRight w:val="0"/>
          <w:marTop w:val="0"/>
          <w:marBottom w:val="0"/>
          <w:divBdr>
            <w:top w:val="none" w:sz="0" w:space="0" w:color="auto"/>
            <w:left w:val="none" w:sz="0" w:space="0" w:color="auto"/>
            <w:bottom w:val="none" w:sz="0" w:space="0" w:color="auto"/>
            <w:right w:val="none" w:sz="0" w:space="0" w:color="auto"/>
          </w:divBdr>
        </w:div>
        <w:div w:id="1001471683">
          <w:marLeft w:val="640"/>
          <w:marRight w:val="0"/>
          <w:marTop w:val="0"/>
          <w:marBottom w:val="0"/>
          <w:divBdr>
            <w:top w:val="none" w:sz="0" w:space="0" w:color="auto"/>
            <w:left w:val="none" w:sz="0" w:space="0" w:color="auto"/>
            <w:bottom w:val="none" w:sz="0" w:space="0" w:color="auto"/>
            <w:right w:val="none" w:sz="0" w:space="0" w:color="auto"/>
          </w:divBdr>
        </w:div>
        <w:div w:id="1805149042">
          <w:marLeft w:val="640"/>
          <w:marRight w:val="0"/>
          <w:marTop w:val="0"/>
          <w:marBottom w:val="0"/>
          <w:divBdr>
            <w:top w:val="none" w:sz="0" w:space="0" w:color="auto"/>
            <w:left w:val="none" w:sz="0" w:space="0" w:color="auto"/>
            <w:bottom w:val="none" w:sz="0" w:space="0" w:color="auto"/>
            <w:right w:val="none" w:sz="0" w:space="0" w:color="auto"/>
          </w:divBdr>
        </w:div>
        <w:div w:id="1057513159">
          <w:marLeft w:val="640"/>
          <w:marRight w:val="0"/>
          <w:marTop w:val="0"/>
          <w:marBottom w:val="0"/>
          <w:divBdr>
            <w:top w:val="none" w:sz="0" w:space="0" w:color="auto"/>
            <w:left w:val="none" w:sz="0" w:space="0" w:color="auto"/>
            <w:bottom w:val="none" w:sz="0" w:space="0" w:color="auto"/>
            <w:right w:val="none" w:sz="0" w:space="0" w:color="auto"/>
          </w:divBdr>
        </w:div>
        <w:div w:id="402798312">
          <w:marLeft w:val="640"/>
          <w:marRight w:val="0"/>
          <w:marTop w:val="0"/>
          <w:marBottom w:val="0"/>
          <w:divBdr>
            <w:top w:val="none" w:sz="0" w:space="0" w:color="auto"/>
            <w:left w:val="none" w:sz="0" w:space="0" w:color="auto"/>
            <w:bottom w:val="none" w:sz="0" w:space="0" w:color="auto"/>
            <w:right w:val="none" w:sz="0" w:space="0" w:color="auto"/>
          </w:divBdr>
        </w:div>
        <w:div w:id="2092240793">
          <w:marLeft w:val="640"/>
          <w:marRight w:val="0"/>
          <w:marTop w:val="0"/>
          <w:marBottom w:val="0"/>
          <w:divBdr>
            <w:top w:val="none" w:sz="0" w:space="0" w:color="auto"/>
            <w:left w:val="none" w:sz="0" w:space="0" w:color="auto"/>
            <w:bottom w:val="none" w:sz="0" w:space="0" w:color="auto"/>
            <w:right w:val="none" w:sz="0" w:space="0" w:color="auto"/>
          </w:divBdr>
        </w:div>
        <w:div w:id="1750538768">
          <w:marLeft w:val="640"/>
          <w:marRight w:val="0"/>
          <w:marTop w:val="0"/>
          <w:marBottom w:val="0"/>
          <w:divBdr>
            <w:top w:val="none" w:sz="0" w:space="0" w:color="auto"/>
            <w:left w:val="none" w:sz="0" w:space="0" w:color="auto"/>
            <w:bottom w:val="none" w:sz="0" w:space="0" w:color="auto"/>
            <w:right w:val="none" w:sz="0" w:space="0" w:color="auto"/>
          </w:divBdr>
        </w:div>
        <w:div w:id="1773161803">
          <w:marLeft w:val="640"/>
          <w:marRight w:val="0"/>
          <w:marTop w:val="0"/>
          <w:marBottom w:val="0"/>
          <w:divBdr>
            <w:top w:val="none" w:sz="0" w:space="0" w:color="auto"/>
            <w:left w:val="none" w:sz="0" w:space="0" w:color="auto"/>
            <w:bottom w:val="none" w:sz="0" w:space="0" w:color="auto"/>
            <w:right w:val="none" w:sz="0" w:space="0" w:color="auto"/>
          </w:divBdr>
        </w:div>
        <w:div w:id="1484617607">
          <w:marLeft w:val="640"/>
          <w:marRight w:val="0"/>
          <w:marTop w:val="0"/>
          <w:marBottom w:val="0"/>
          <w:divBdr>
            <w:top w:val="none" w:sz="0" w:space="0" w:color="auto"/>
            <w:left w:val="none" w:sz="0" w:space="0" w:color="auto"/>
            <w:bottom w:val="none" w:sz="0" w:space="0" w:color="auto"/>
            <w:right w:val="none" w:sz="0" w:space="0" w:color="auto"/>
          </w:divBdr>
        </w:div>
        <w:div w:id="420564746">
          <w:marLeft w:val="640"/>
          <w:marRight w:val="0"/>
          <w:marTop w:val="0"/>
          <w:marBottom w:val="0"/>
          <w:divBdr>
            <w:top w:val="none" w:sz="0" w:space="0" w:color="auto"/>
            <w:left w:val="none" w:sz="0" w:space="0" w:color="auto"/>
            <w:bottom w:val="none" w:sz="0" w:space="0" w:color="auto"/>
            <w:right w:val="none" w:sz="0" w:space="0" w:color="auto"/>
          </w:divBdr>
        </w:div>
        <w:div w:id="1149054038">
          <w:marLeft w:val="640"/>
          <w:marRight w:val="0"/>
          <w:marTop w:val="0"/>
          <w:marBottom w:val="0"/>
          <w:divBdr>
            <w:top w:val="none" w:sz="0" w:space="0" w:color="auto"/>
            <w:left w:val="none" w:sz="0" w:space="0" w:color="auto"/>
            <w:bottom w:val="none" w:sz="0" w:space="0" w:color="auto"/>
            <w:right w:val="none" w:sz="0" w:space="0" w:color="auto"/>
          </w:divBdr>
        </w:div>
        <w:div w:id="2023824063">
          <w:marLeft w:val="640"/>
          <w:marRight w:val="0"/>
          <w:marTop w:val="0"/>
          <w:marBottom w:val="0"/>
          <w:divBdr>
            <w:top w:val="none" w:sz="0" w:space="0" w:color="auto"/>
            <w:left w:val="none" w:sz="0" w:space="0" w:color="auto"/>
            <w:bottom w:val="none" w:sz="0" w:space="0" w:color="auto"/>
            <w:right w:val="none" w:sz="0" w:space="0" w:color="auto"/>
          </w:divBdr>
        </w:div>
        <w:div w:id="300381405">
          <w:marLeft w:val="640"/>
          <w:marRight w:val="0"/>
          <w:marTop w:val="0"/>
          <w:marBottom w:val="0"/>
          <w:divBdr>
            <w:top w:val="none" w:sz="0" w:space="0" w:color="auto"/>
            <w:left w:val="none" w:sz="0" w:space="0" w:color="auto"/>
            <w:bottom w:val="none" w:sz="0" w:space="0" w:color="auto"/>
            <w:right w:val="none" w:sz="0" w:space="0" w:color="auto"/>
          </w:divBdr>
        </w:div>
        <w:div w:id="2131437368">
          <w:marLeft w:val="640"/>
          <w:marRight w:val="0"/>
          <w:marTop w:val="0"/>
          <w:marBottom w:val="0"/>
          <w:divBdr>
            <w:top w:val="none" w:sz="0" w:space="0" w:color="auto"/>
            <w:left w:val="none" w:sz="0" w:space="0" w:color="auto"/>
            <w:bottom w:val="none" w:sz="0" w:space="0" w:color="auto"/>
            <w:right w:val="none" w:sz="0" w:space="0" w:color="auto"/>
          </w:divBdr>
        </w:div>
        <w:div w:id="696737542">
          <w:marLeft w:val="640"/>
          <w:marRight w:val="0"/>
          <w:marTop w:val="0"/>
          <w:marBottom w:val="0"/>
          <w:divBdr>
            <w:top w:val="none" w:sz="0" w:space="0" w:color="auto"/>
            <w:left w:val="none" w:sz="0" w:space="0" w:color="auto"/>
            <w:bottom w:val="none" w:sz="0" w:space="0" w:color="auto"/>
            <w:right w:val="none" w:sz="0" w:space="0" w:color="auto"/>
          </w:divBdr>
        </w:div>
        <w:div w:id="178661049">
          <w:marLeft w:val="640"/>
          <w:marRight w:val="0"/>
          <w:marTop w:val="0"/>
          <w:marBottom w:val="0"/>
          <w:divBdr>
            <w:top w:val="none" w:sz="0" w:space="0" w:color="auto"/>
            <w:left w:val="none" w:sz="0" w:space="0" w:color="auto"/>
            <w:bottom w:val="none" w:sz="0" w:space="0" w:color="auto"/>
            <w:right w:val="none" w:sz="0" w:space="0" w:color="auto"/>
          </w:divBdr>
        </w:div>
        <w:div w:id="659117622">
          <w:marLeft w:val="640"/>
          <w:marRight w:val="0"/>
          <w:marTop w:val="0"/>
          <w:marBottom w:val="0"/>
          <w:divBdr>
            <w:top w:val="none" w:sz="0" w:space="0" w:color="auto"/>
            <w:left w:val="none" w:sz="0" w:space="0" w:color="auto"/>
            <w:bottom w:val="none" w:sz="0" w:space="0" w:color="auto"/>
            <w:right w:val="none" w:sz="0" w:space="0" w:color="auto"/>
          </w:divBdr>
        </w:div>
        <w:div w:id="2104720698">
          <w:marLeft w:val="640"/>
          <w:marRight w:val="0"/>
          <w:marTop w:val="0"/>
          <w:marBottom w:val="0"/>
          <w:divBdr>
            <w:top w:val="none" w:sz="0" w:space="0" w:color="auto"/>
            <w:left w:val="none" w:sz="0" w:space="0" w:color="auto"/>
            <w:bottom w:val="none" w:sz="0" w:space="0" w:color="auto"/>
            <w:right w:val="none" w:sz="0" w:space="0" w:color="auto"/>
          </w:divBdr>
        </w:div>
        <w:div w:id="1305505017">
          <w:marLeft w:val="640"/>
          <w:marRight w:val="0"/>
          <w:marTop w:val="0"/>
          <w:marBottom w:val="0"/>
          <w:divBdr>
            <w:top w:val="none" w:sz="0" w:space="0" w:color="auto"/>
            <w:left w:val="none" w:sz="0" w:space="0" w:color="auto"/>
            <w:bottom w:val="none" w:sz="0" w:space="0" w:color="auto"/>
            <w:right w:val="none" w:sz="0" w:space="0" w:color="auto"/>
          </w:divBdr>
        </w:div>
        <w:div w:id="1020622027">
          <w:marLeft w:val="640"/>
          <w:marRight w:val="0"/>
          <w:marTop w:val="0"/>
          <w:marBottom w:val="0"/>
          <w:divBdr>
            <w:top w:val="none" w:sz="0" w:space="0" w:color="auto"/>
            <w:left w:val="none" w:sz="0" w:space="0" w:color="auto"/>
            <w:bottom w:val="none" w:sz="0" w:space="0" w:color="auto"/>
            <w:right w:val="none" w:sz="0" w:space="0" w:color="auto"/>
          </w:divBdr>
        </w:div>
        <w:div w:id="707684970">
          <w:marLeft w:val="640"/>
          <w:marRight w:val="0"/>
          <w:marTop w:val="0"/>
          <w:marBottom w:val="0"/>
          <w:divBdr>
            <w:top w:val="none" w:sz="0" w:space="0" w:color="auto"/>
            <w:left w:val="none" w:sz="0" w:space="0" w:color="auto"/>
            <w:bottom w:val="none" w:sz="0" w:space="0" w:color="auto"/>
            <w:right w:val="none" w:sz="0" w:space="0" w:color="auto"/>
          </w:divBdr>
        </w:div>
        <w:div w:id="67730089">
          <w:marLeft w:val="640"/>
          <w:marRight w:val="0"/>
          <w:marTop w:val="0"/>
          <w:marBottom w:val="0"/>
          <w:divBdr>
            <w:top w:val="none" w:sz="0" w:space="0" w:color="auto"/>
            <w:left w:val="none" w:sz="0" w:space="0" w:color="auto"/>
            <w:bottom w:val="none" w:sz="0" w:space="0" w:color="auto"/>
            <w:right w:val="none" w:sz="0" w:space="0" w:color="auto"/>
          </w:divBdr>
        </w:div>
        <w:div w:id="1674533215">
          <w:marLeft w:val="640"/>
          <w:marRight w:val="0"/>
          <w:marTop w:val="0"/>
          <w:marBottom w:val="0"/>
          <w:divBdr>
            <w:top w:val="none" w:sz="0" w:space="0" w:color="auto"/>
            <w:left w:val="none" w:sz="0" w:space="0" w:color="auto"/>
            <w:bottom w:val="none" w:sz="0" w:space="0" w:color="auto"/>
            <w:right w:val="none" w:sz="0" w:space="0" w:color="auto"/>
          </w:divBdr>
        </w:div>
      </w:divsChild>
    </w:div>
    <w:div w:id="801919027">
      <w:bodyDiv w:val="1"/>
      <w:marLeft w:val="0"/>
      <w:marRight w:val="0"/>
      <w:marTop w:val="0"/>
      <w:marBottom w:val="0"/>
      <w:divBdr>
        <w:top w:val="none" w:sz="0" w:space="0" w:color="auto"/>
        <w:left w:val="none" w:sz="0" w:space="0" w:color="auto"/>
        <w:bottom w:val="none" w:sz="0" w:space="0" w:color="auto"/>
        <w:right w:val="none" w:sz="0" w:space="0" w:color="auto"/>
      </w:divBdr>
      <w:divsChild>
        <w:div w:id="420687556">
          <w:marLeft w:val="640"/>
          <w:marRight w:val="0"/>
          <w:marTop w:val="0"/>
          <w:marBottom w:val="0"/>
          <w:divBdr>
            <w:top w:val="none" w:sz="0" w:space="0" w:color="auto"/>
            <w:left w:val="none" w:sz="0" w:space="0" w:color="auto"/>
            <w:bottom w:val="none" w:sz="0" w:space="0" w:color="auto"/>
            <w:right w:val="none" w:sz="0" w:space="0" w:color="auto"/>
          </w:divBdr>
        </w:div>
        <w:div w:id="632295569">
          <w:marLeft w:val="640"/>
          <w:marRight w:val="0"/>
          <w:marTop w:val="0"/>
          <w:marBottom w:val="0"/>
          <w:divBdr>
            <w:top w:val="none" w:sz="0" w:space="0" w:color="auto"/>
            <w:left w:val="none" w:sz="0" w:space="0" w:color="auto"/>
            <w:bottom w:val="none" w:sz="0" w:space="0" w:color="auto"/>
            <w:right w:val="none" w:sz="0" w:space="0" w:color="auto"/>
          </w:divBdr>
        </w:div>
        <w:div w:id="574705999">
          <w:marLeft w:val="640"/>
          <w:marRight w:val="0"/>
          <w:marTop w:val="0"/>
          <w:marBottom w:val="0"/>
          <w:divBdr>
            <w:top w:val="none" w:sz="0" w:space="0" w:color="auto"/>
            <w:left w:val="none" w:sz="0" w:space="0" w:color="auto"/>
            <w:bottom w:val="none" w:sz="0" w:space="0" w:color="auto"/>
            <w:right w:val="none" w:sz="0" w:space="0" w:color="auto"/>
          </w:divBdr>
        </w:div>
        <w:div w:id="1923562746">
          <w:marLeft w:val="640"/>
          <w:marRight w:val="0"/>
          <w:marTop w:val="0"/>
          <w:marBottom w:val="0"/>
          <w:divBdr>
            <w:top w:val="none" w:sz="0" w:space="0" w:color="auto"/>
            <w:left w:val="none" w:sz="0" w:space="0" w:color="auto"/>
            <w:bottom w:val="none" w:sz="0" w:space="0" w:color="auto"/>
            <w:right w:val="none" w:sz="0" w:space="0" w:color="auto"/>
          </w:divBdr>
        </w:div>
        <w:div w:id="1623462191">
          <w:marLeft w:val="640"/>
          <w:marRight w:val="0"/>
          <w:marTop w:val="0"/>
          <w:marBottom w:val="0"/>
          <w:divBdr>
            <w:top w:val="none" w:sz="0" w:space="0" w:color="auto"/>
            <w:left w:val="none" w:sz="0" w:space="0" w:color="auto"/>
            <w:bottom w:val="none" w:sz="0" w:space="0" w:color="auto"/>
            <w:right w:val="none" w:sz="0" w:space="0" w:color="auto"/>
          </w:divBdr>
        </w:div>
        <w:div w:id="1027171066">
          <w:marLeft w:val="640"/>
          <w:marRight w:val="0"/>
          <w:marTop w:val="0"/>
          <w:marBottom w:val="0"/>
          <w:divBdr>
            <w:top w:val="none" w:sz="0" w:space="0" w:color="auto"/>
            <w:left w:val="none" w:sz="0" w:space="0" w:color="auto"/>
            <w:bottom w:val="none" w:sz="0" w:space="0" w:color="auto"/>
            <w:right w:val="none" w:sz="0" w:space="0" w:color="auto"/>
          </w:divBdr>
        </w:div>
        <w:div w:id="967007875">
          <w:marLeft w:val="640"/>
          <w:marRight w:val="0"/>
          <w:marTop w:val="0"/>
          <w:marBottom w:val="0"/>
          <w:divBdr>
            <w:top w:val="none" w:sz="0" w:space="0" w:color="auto"/>
            <w:left w:val="none" w:sz="0" w:space="0" w:color="auto"/>
            <w:bottom w:val="none" w:sz="0" w:space="0" w:color="auto"/>
            <w:right w:val="none" w:sz="0" w:space="0" w:color="auto"/>
          </w:divBdr>
        </w:div>
        <w:div w:id="1950621608">
          <w:marLeft w:val="640"/>
          <w:marRight w:val="0"/>
          <w:marTop w:val="0"/>
          <w:marBottom w:val="0"/>
          <w:divBdr>
            <w:top w:val="none" w:sz="0" w:space="0" w:color="auto"/>
            <w:left w:val="none" w:sz="0" w:space="0" w:color="auto"/>
            <w:bottom w:val="none" w:sz="0" w:space="0" w:color="auto"/>
            <w:right w:val="none" w:sz="0" w:space="0" w:color="auto"/>
          </w:divBdr>
        </w:div>
        <w:div w:id="1861579555">
          <w:marLeft w:val="640"/>
          <w:marRight w:val="0"/>
          <w:marTop w:val="0"/>
          <w:marBottom w:val="0"/>
          <w:divBdr>
            <w:top w:val="none" w:sz="0" w:space="0" w:color="auto"/>
            <w:left w:val="none" w:sz="0" w:space="0" w:color="auto"/>
            <w:bottom w:val="none" w:sz="0" w:space="0" w:color="auto"/>
            <w:right w:val="none" w:sz="0" w:space="0" w:color="auto"/>
          </w:divBdr>
        </w:div>
        <w:div w:id="1090809759">
          <w:marLeft w:val="640"/>
          <w:marRight w:val="0"/>
          <w:marTop w:val="0"/>
          <w:marBottom w:val="0"/>
          <w:divBdr>
            <w:top w:val="none" w:sz="0" w:space="0" w:color="auto"/>
            <w:left w:val="none" w:sz="0" w:space="0" w:color="auto"/>
            <w:bottom w:val="none" w:sz="0" w:space="0" w:color="auto"/>
            <w:right w:val="none" w:sz="0" w:space="0" w:color="auto"/>
          </w:divBdr>
        </w:div>
        <w:div w:id="1066032566">
          <w:marLeft w:val="640"/>
          <w:marRight w:val="0"/>
          <w:marTop w:val="0"/>
          <w:marBottom w:val="0"/>
          <w:divBdr>
            <w:top w:val="none" w:sz="0" w:space="0" w:color="auto"/>
            <w:left w:val="none" w:sz="0" w:space="0" w:color="auto"/>
            <w:bottom w:val="none" w:sz="0" w:space="0" w:color="auto"/>
            <w:right w:val="none" w:sz="0" w:space="0" w:color="auto"/>
          </w:divBdr>
        </w:div>
        <w:div w:id="1054548991">
          <w:marLeft w:val="640"/>
          <w:marRight w:val="0"/>
          <w:marTop w:val="0"/>
          <w:marBottom w:val="0"/>
          <w:divBdr>
            <w:top w:val="none" w:sz="0" w:space="0" w:color="auto"/>
            <w:left w:val="none" w:sz="0" w:space="0" w:color="auto"/>
            <w:bottom w:val="none" w:sz="0" w:space="0" w:color="auto"/>
            <w:right w:val="none" w:sz="0" w:space="0" w:color="auto"/>
          </w:divBdr>
        </w:div>
        <w:div w:id="2064524547">
          <w:marLeft w:val="640"/>
          <w:marRight w:val="0"/>
          <w:marTop w:val="0"/>
          <w:marBottom w:val="0"/>
          <w:divBdr>
            <w:top w:val="none" w:sz="0" w:space="0" w:color="auto"/>
            <w:left w:val="none" w:sz="0" w:space="0" w:color="auto"/>
            <w:bottom w:val="none" w:sz="0" w:space="0" w:color="auto"/>
            <w:right w:val="none" w:sz="0" w:space="0" w:color="auto"/>
          </w:divBdr>
        </w:div>
        <w:div w:id="144981252">
          <w:marLeft w:val="640"/>
          <w:marRight w:val="0"/>
          <w:marTop w:val="0"/>
          <w:marBottom w:val="0"/>
          <w:divBdr>
            <w:top w:val="none" w:sz="0" w:space="0" w:color="auto"/>
            <w:left w:val="none" w:sz="0" w:space="0" w:color="auto"/>
            <w:bottom w:val="none" w:sz="0" w:space="0" w:color="auto"/>
            <w:right w:val="none" w:sz="0" w:space="0" w:color="auto"/>
          </w:divBdr>
        </w:div>
        <w:div w:id="1417626978">
          <w:marLeft w:val="640"/>
          <w:marRight w:val="0"/>
          <w:marTop w:val="0"/>
          <w:marBottom w:val="0"/>
          <w:divBdr>
            <w:top w:val="none" w:sz="0" w:space="0" w:color="auto"/>
            <w:left w:val="none" w:sz="0" w:space="0" w:color="auto"/>
            <w:bottom w:val="none" w:sz="0" w:space="0" w:color="auto"/>
            <w:right w:val="none" w:sz="0" w:space="0" w:color="auto"/>
          </w:divBdr>
        </w:div>
        <w:div w:id="1312099937">
          <w:marLeft w:val="640"/>
          <w:marRight w:val="0"/>
          <w:marTop w:val="0"/>
          <w:marBottom w:val="0"/>
          <w:divBdr>
            <w:top w:val="none" w:sz="0" w:space="0" w:color="auto"/>
            <w:left w:val="none" w:sz="0" w:space="0" w:color="auto"/>
            <w:bottom w:val="none" w:sz="0" w:space="0" w:color="auto"/>
            <w:right w:val="none" w:sz="0" w:space="0" w:color="auto"/>
          </w:divBdr>
        </w:div>
        <w:div w:id="659889467">
          <w:marLeft w:val="640"/>
          <w:marRight w:val="0"/>
          <w:marTop w:val="0"/>
          <w:marBottom w:val="0"/>
          <w:divBdr>
            <w:top w:val="none" w:sz="0" w:space="0" w:color="auto"/>
            <w:left w:val="none" w:sz="0" w:space="0" w:color="auto"/>
            <w:bottom w:val="none" w:sz="0" w:space="0" w:color="auto"/>
            <w:right w:val="none" w:sz="0" w:space="0" w:color="auto"/>
          </w:divBdr>
        </w:div>
        <w:div w:id="1708018428">
          <w:marLeft w:val="640"/>
          <w:marRight w:val="0"/>
          <w:marTop w:val="0"/>
          <w:marBottom w:val="0"/>
          <w:divBdr>
            <w:top w:val="none" w:sz="0" w:space="0" w:color="auto"/>
            <w:left w:val="none" w:sz="0" w:space="0" w:color="auto"/>
            <w:bottom w:val="none" w:sz="0" w:space="0" w:color="auto"/>
            <w:right w:val="none" w:sz="0" w:space="0" w:color="auto"/>
          </w:divBdr>
        </w:div>
        <w:div w:id="1046879552">
          <w:marLeft w:val="640"/>
          <w:marRight w:val="0"/>
          <w:marTop w:val="0"/>
          <w:marBottom w:val="0"/>
          <w:divBdr>
            <w:top w:val="none" w:sz="0" w:space="0" w:color="auto"/>
            <w:left w:val="none" w:sz="0" w:space="0" w:color="auto"/>
            <w:bottom w:val="none" w:sz="0" w:space="0" w:color="auto"/>
            <w:right w:val="none" w:sz="0" w:space="0" w:color="auto"/>
          </w:divBdr>
        </w:div>
        <w:div w:id="542602337">
          <w:marLeft w:val="640"/>
          <w:marRight w:val="0"/>
          <w:marTop w:val="0"/>
          <w:marBottom w:val="0"/>
          <w:divBdr>
            <w:top w:val="none" w:sz="0" w:space="0" w:color="auto"/>
            <w:left w:val="none" w:sz="0" w:space="0" w:color="auto"/>
            <w:bottom w:val="none" w:sz="0" w:space="0" w:color="auto"/>
            <w:right w:val="none" w:sz="0" w:space="0" w:color="auto"/>
          </w:divBdr>
        </w:div>
        <w:div w:id="1396469812">
          <w:marLeft w:val="640"/>
          <w:marRight w:val="0"/>
          <w:marTop w:val="0"/>
          <w:marBottom w:val="0"/>
          <w:divBdr>
            <w:top w:val="none" w:sz="0" w:space="0" w:color="auto"/>
            <w:left w:val="none" w:sz="0" w:space="0" w:color="auto"/>
            <w:bottom w:val="none" w:sz="0" w:space="0" w:color="auto"/>
            <w:right w:val="none" w:sz="0" w:space="0" w:color="auto"/>
          </w:divBdr>
        </w:div>
        <w:div w:id="335115090">
          <w:marLeft w:val="640"/>
          <w:marRight w:val="0"/>
          <w:marTop w:val="0"/>
          <w:marBottom w:val="0"/>
          <w:divBdr>
            <w:top w:val="none" w:sz="0" w:space="0" w:color="auto"/>
            <w:left w:val="none" w:sz="0" w:space="0" w:color="auto"/>
            <w:bottom w:val="none" w:sz="0" w:space="0" w:color="auto"/>
            <w:right w:val="none" w:sz="0" w:space="0" w:color="auto"/>
          </w:divBdr>
        </w:div>
        <w:div w:id="679695375">
          <w:marLeft w:val="640"/>
          <w:marRight w:val="0"/>
          <w:marTop w:val="0"/>
          <w:marBottom w:val="0"/>
          <w:divBdr>
            <w:top w:val="none" w:sz="0" w:space="0" w:color="auto"/>
            <w:left w:val="none" w:sz="0" w:space="0" w:color="auto"/>
            <w:bottom w:val="none" w:sz="0" w:space="0" w:color="auto"/>
            <w:right w:val="none" w:sz="0" w:space="0" w:color="auto"/>
          </w:divBdr>
        </w:div>
        <w:div w:id="1645086140">
          <w:marLeft w:val="640"/>
          <w:marRight w:val="0"/>
          <w:marTop w:val="0"/>
          <w:marBottom w:val="0"/>
          <w:divBdr>
            <w:top w:val="none" w:sz="0" w:space="0" w:color="auto"/>
            <w:left w:val="none" w:sz="0" w:space="0" w:color="auto"/>
            <w:bottom w:val="none" w:sz="0" w:space="0" w:color="auto"/>
            <w:right w:val="none" w:sz="0" w:space="0" w:color="auto"/>
          </w:divBdr>
        </w:div>
        <w:div w:id="138692287">
          <w:marLeft w:val="640"/>
          <w:marRight w:val="0"/>
          <w:marTop w:val="0"/>
          <w:marBottom w:val="0"/>
          <w:divBdr>
            <w:top w:val="none" w:sz="0" w:space="0" w:color="auto"/>
            <w:left w:val="none" w:sz="0" w:space="0" w:color="auto"/>
            <w:bottom w:val="none" w:sz="0" w:space="0" w:color="auto"/>
            <w:right w:val="none" w:sz="0" w:space="0" w:color="auto"/>
          </w:divBdr>
        </w:div>
        <w:div w:id="392775889">
          <w:marLeft w:val="640"/>
          <w:marRight w:val="0"/>
          <w:marTop w:val="0"/>
          <w:marBottom w:val="0"/>
          <w:divBdr>
            <w:top w:val="none" w:sz="0" w:space="0" w:color="auto"/>
            <w:left w:val="none" w:sz="0" w:space="0" w:color="auto"/>
            <w:bottom w:val="none" w:sz="0" w:space="0" w:color="auto"/>
            <w:right w:val="none" w:sz="0" w:space="0" w:color="auto"/>
          </w:divBdr>
        </w:div>
        <w:div w:id="244919910">
          <w:marLeft w:val="640"/>
          <w:marRight w:val="0"/>
          <w:marTop w:val="0"/>
          <w:marBottom w:val="0"/>
          <w:divBdr>
            <w:top w:val="none" w:sz="0" w:space="0" w:color="auto"/>
            <w:left w:val="none" w:sz="0" w:space="0" w:color="auto"/>
            <w:bottom w:val="none" w:sz="0" w:space="0" w:color="auto"/>
            <w:right w:val="none" w:sz="0" w:space="0" w:color="auto"/>
          </w:divBdr>
        </w:div>
        <w:div w:id="327901622">
          <w:marLeft w:val="640"/>
          <w:marRight w:val="0"/>
          <w:marTop w:val="0"/>
          <w:marBottom w:val="0"/>
          <w:divBdr>
            <w:top w:val="none" w:sz="0" w:space="0" w:color="auto"/>
            <w:left w:val="none" w:sz="0" w:space="0" w:color="auto"/>
            <w:bottom w:val="none" w:sz="0" w:space="0" w:color="auto"/>
            <w:right w:val="none" w:sz="0" w:space="0" w:color="auto"/>
          </w:divBdr>
        </w:div>
        <w:div w:id="446706286">
          <w:marLeft w:val="640"/>
          <w:marRight w:val="0"/>
          <w:marTop w:val="0"/>
          <w:marBottom w:val="0"/>
          <w:divBdr>
            <w:top w:val="none" w:sz="0" w:space="0" w:color="auto"/>
            <w:left w:val="none" w:sz="0" w:space="0" w:color="auto"/>
            <w:bottom w:val="none" w:sz="0" w:space="0" w:color="auto"/>
            <w:right w:val="none" w:sz="0" w:space="0" w:color="auto"/>
          </w:divBdr>
        </w:div>
        <w:div w:id="1103300908">
          <w:marLeft w:val="640"/>
          <w:marRight w:val="0"/>
          <w:marTop w:val="0"/>
          <w:marBottom w:val="0"/>
          <w:divBdr>
            <w:top w:val="none" w:sz="0" w:space="0" w:color="auto"/>
            <w:left w:val="none" w:sz="0" w:space="0" w:color="auto"/>
            <w:bottom w:val="none" w:sz="0" w:space="0" w:color="auto"/>
            <w:right w:val="none" w:sz="0" w:space="0" w:color="auto"/>
          </w:divBdr>
        </w:div>
        <w:div w:id="1855723541">
          <w:marLeft w:val="640"/>
          <w:marRight w:val="0"/>
          <w:marTop w:val="0"/>
          <w:marBottom w:val="0"/>
          <w:divBdr>
            <w:top w:val="none" w:sz="0" w:space="0" w:color="auto"/>
            <w:left w:val="none" w:sz="0" w:space="0" w:color="auto"/>
            <w:bottom w:val="none" w:sz="0" w:space="0" w:color="auto"/>
            <w:right w:val="none" w:sz="0" w:space="0" w:color="auto"/>
          </w:divBdr>
        </w:div>
        <w:div w:id="2081711871">
          <w:marLeft w:val="640"/>
          <w:marRight w:val="0"/>
          <w:marTop w:val="0"/>
          <w:marBottom w:val="0"/>
          <w:divBdr>
            <w:top w:val="none" w:sz="0" w:space="0" w:color="auto"/>
            <w:left w:val="none" w:sz="0" w:space="0" w:color="auto"/>
            <w:bottom w:val="none" w:sz="0" w:space="0" w:color="auto"/>
            <w:right w:val="none" w:sz="0" w:space="0" w:color="auto"/>
          </w:divBdr>
        </w:div>
        <w:div w:id="1661303412">
          <w:marLeft w:val="640"/>
          <w:marRight w:val="0"/>
          <w:marTop w:val="0"/>
          <w:marBottom w:val="0"/>
          <w:divBdr>
            <w:top w:val="none" w:sz="0" w:space="0" w:color="auto"/>
            <w:left w:val="none" w:sz="0" w:space="0" w:color="auto"/>
            <w:bottom w:val="none" w:sz="0" w:space="0" w:color="auto"/>
            <w:right w:val="none" w:sz="0" w:space="0" w:color="auto"/>
          </w:divBdr>
        </w:div>
        <w:div w:id="1336876948">
          <w:marLeft w:val="640"/>
          <w:marRight w:val="0"/>
          <w:marTop w:val="0"/>
          <w:marBottom w:val="0"/>
          <w:divBdr>
            <w:top w:val="none" w:sz="0" w:space="0" w:color="auto"/>
            <w:left w:val="none" w:sz="0" w:space="0" w:color="auto"/>
            <w:bottom w:val="none" w:sz="0" w:space="0" w:color="auto"/>
            <w:right w:val="none" w:sz="0" w:space="0" w:color="auto"/>
          </w:divBdr>
        </w:div>
        <w:div w:id="1901674886">
          <w:marLeft w:val="640"/>
          <w:marRight w:val="0"/>
          <w:marTop w:val="0"/>
          <w:marBottom w:val="0"/>
          <w:divBdr>
            <w:top w:val="none" w:sz="0" w:space="0" w:color="auto"/>
            <w:left w:val="none" w:sz="0" w:space="0" w:color="auto"/>
            <w:bottom w:val="none" w:sz="0" w:space="0" w:color="auto"/>
            <w:right w:val="none" w:sz="0" w:space="0" w:color="auto"/>
          </w:divBdr>
        </w:div>
        <w:div w:id="1487668827">
          <w:marLeft w:val="640"/>
          <w:marRight w:val="0"/>
          <w:marTop w:val="0"/>
          <w:marBottom w:val="0"/>
          <w:divBdr>
            <w:top w:val="none" w:sz="0" w:space="0" w:color="auto"/>
            <w:left w:val="none" w:sz="0" w:space="0" w:color="auto"/>
            <w:bottom w:val="none" w:sz="0" w:space="0" w:color="auto"/>
            <w:right w:val="none" w:sz="0" w:space="0" w:color="auto"/>
          </w:divBdr>
        </w:div>
        <w:div w:id="1317345500">
          <w:marLeft w:val="640"/>
          <w:marRight w:val="0"/>
          <w:marTop w:val="0"/>
          <w:marBottom w:val="0"/>
          <w:divBdr>
            <w:top w:val="none" w:sz="0" w:space="0" w:color="auto"/>
            <w:left w:val="none" w:sz="0" w:space="0" w:color="auto"/>
            <w:bottom w:val="none" w:sz="0" w:space="0" w:color="auto"/>
            <w:right w:val="none" w:sz="0" w:space="0" w:color="auto"/>
          </w:divBdr>
        </w:div>
        <w:div w:id="1380519313">
          <w:marLeft w:val="640"/>
          <w:marRight w:val="0"/>
          <w:marTop w:val="0"/>
          <w:marBottom w:val="0"/>
          <w:divBdr>
            <w:top w:val="none" w:sz="0" w:space="0" w:color="auto"/>
            <w:left w:val="none" w:sz="0" w:space="0" w:color="auto"/>
            <w:bottom w:val="none" w:sz="0" w:space="0" w:color="auto"/>
            <w:right w:val="none" w:sz="0" w:space="0" w:color="auto"/>
          </w:divBdr>
        </w:div>
        <w:div w:id="2092268729">
          <w:marLeft w:val="640"/>
          <w:marRight w:val="0"/>
          <w:marTop w:val="0"/>
          <w:marBottom w:val="0"/>
          <w:divBdr>
            <w:top w:val="none" w:sz="0" w:space="0" w:color="auto"/>
            <w:left w:val="none" w:sz="0" w:space="0" w:color="auto"/>
            <w:bottom w:val="none" w:sz="0" w:space="0" w:color="auto"/>
            <w:right w:val="none" w:sz="0" w:space="0" w:color="auto"/>
          </w:divBdr>
        </w:div>
        <w:div w:id="1906648765">
          <w:marLeft w:val="640"/>
          <w:marRight w:val="0"/>
          <w:marTop w:val="0"/>
          <w:marBottom w:val="0"/>
          <w:divBdr>
            <w:top w:val="none" w:sz="0" w:space="0" w:color="auto"/>
            <w:left w:val="none" w:sz="0" w:space="0" w:color="auto"/>
            <w:bottom w:val="none" w:sz="0" w:space="0" w:color="auto"/>
            <w:right w:val="none" w:sz="0" w:space="0" w:color="auto"/>
          </w:divBdr>
        </w:div>
        <w:div w:id="1075784549">
          <w:marLeft w:val="640"/>
          <w:marRight w:val="0"/>
          <w:marTop w:val="0"/>
          <w:marBottom w:val="0"/>
          <w:divBdr>
            <w:top w:val="none" w:sz="0" w:space="0" w:color="auto"/>
            <w:left w:val="none" w:sz="0" w:space="0" w:color="auto"/>
            <w:bottom w:val="none" w:sz="0" w:space="0" w:color="auto"/>
            <w:right w:val="none" w:sz="0" w:space="0" w:color="auto"/>
          </w:divBdr>
        </w:div>
        <w:div w:id="1572542380">
          <w:marLeft w:val="640"/>
          <w:marRight w:val="0"/>
          <w:marTop w:val="0"/>
          <w:marBottom w:val="0"/>
          <w:divBdr>
            <w:top w:val="none" w:sz="0" w:space="0" w:color="auto"/>
            <w:left w:val="none" w:sz="0" w:space="0" w:color="auto"/>
            <w:bottom w:val="none" w:sz="0" w:space="0" w:color="auto"/>
            <w:right w:val="none" w:sz="0" w:space="0" w:color="auto"/>
          </w:divBdr>
        </w:div>
        <w:div w:id="777867155">
          <w:marLeft w:val="640"/>
          <w:marRight w:val="0"/>
          <w:marTop w:val="0"/>
          <w:marBottom w:val="0"/>
          <w:divBdr>
            <w:top w:val="none" w:sz="0" w:space="0" w:color="auto"/>
            <w:left w:val="none" w:sz="0" w:space="0" w:color="auto"/>
            <w:bottom w:val="none" w:sz="0" w:space="0" w:color="auto"/>
            <w:right w:val="none" w:sz="0" w:space="0" w:color="auto"/>
          </w:divBdr>
        </w:div>
        <w:div w:id="1665813709">
          <w:marLeft w:val="640"/>
          <w:marRight w:val="0"/>
          <w:marTop w:val="0"/>
          <w:marBottom w:val="0"/>
          <w:divBdr>
            <w:top w:val="none" w:sz="0" w:space="0" w:color="auto"/>
            <w:left w:val="none" w:sz="0" w:space="0" w:color="auto"/>
            <w:bottom w:val="none" w:sz="0" w:space="0" w:color="auto"/>
            <w:right w:val="none" w:sz="0" w:space="0" w:color="auto"/>
          </w:divBdr>
        </w:div>
        <w:div w:id="1725375949">
          <w:marLeft w:val="640"/>
          <w:marRight w:val="0"/>
          <w:marTop w:val="0"/>
          <w:marBottom w:val="0"/>
          <w:divBdr>
            <w:top w:val="none" w:sz="0" w:space="0" w:color="auto"/>
            <w:left w:val="none" w:sz="0" w:space="0" w:color="auto"/>
            <w:bottom w:val="none" w:sz="0" w:space="0" w:color="auto"/>
            <w:right w:val="none" w:sz="0" w:space="0" w:color="auto"/>
          </w:divBdr>
        </w:div>
        <w:div w:id="771248493">
          <w:marLeft w:val="640"/>
          <w:marRight w:val="0"/>
          <w:marTop w:val="0"/>
          <w:marBottom w:val="0"/>
          <w:divBdr>
            <w:top w:val="none" w:sz="0" w:space="0" w:color="auto"/>
            <w:left w:val="none" w:sz="0" w:space="0" w:color="auto"/>
            <w:bottom w:val="none" w:sz="0" w:space="0" w:color="auto"/>
            <w:right w:val="none" w:sz="0" w:space="0" w:color="auto"/>
          </w:divBdr>
        </w:div>
        <w:div w:id="1540627769">
          <w:marLeft w:val="640"/>
          <w:marRight w:val="0"/>
          <w:marTop w:val="0"/>
          <w:marBottom w:val="0"/>
          <w:divBdr>
            <w:top w:val="none" w:sz="0" w:space="0" w:color="auto"/>
            <w:left w:val="none" w:sz="0" w:space="0" w:color="auto"/>
            <w:bottom w:val="none" w:sz="0" w:space="0" w:color="auto"/>
            <w:right w:val="none" w:sz="0" w:space="0" w:color="auto"/>
          </w:divBdr>
        </w:div>
        <w:div w:id="366220340">
          <w:marLeft w:val="640"/>
          <w:marRight w:val="0"/>
          <w:marTop w:val="0"/>
          <w:marBottom w:val="0"/>
          <w:divBdr>
            <w:top w:val="none" w:sz="0" w:space="0" w:color="auto"/>
            <w:left w:val="none" w:sz="0" w:space="0" w:color="auto"/>
            <w:bottom w:val="none" w:sz="0" w:space="0" w:color="auto"/>
            <w:right w:val="none" w:sz="0" w:space="0" w:color="auto"/>
          </w:divBdr>
        </w:div>
        <w:div w:id="255721572">
          <w:marLeft w:val="640"/>
          <w:marRight w:val="0"/>
          <w:marTop w:val="0"/>
          <w:marBottom w:val="0"/>
          <w:divBdr>
            <w:top w:val="none" w:sz="0" w:space="0" w:color="auto"/>
            <w:left w:val="none" w:sz="0" w:space="0" w:color="auto"/>
            <w:bottom w:val="none" w:sz="0" w:space="0" w:color="auto"/>
            <w:right w:val="none" w:sz="0" w:space="0" w:color="auto"/>
          </w:divBdr>
        </w:div>
        <w:div w:id="391857648">
          <w:marLeft w:val="640"/>
          <w:marRight w:val="0"/>
          <w:marTop w:val="0"/>
          <w:marBottom w:val="0"/>
          <w:divBdr>
            <w:top w:val="none" w:sz="0" w:space="0" w:color="auto"/>
            <w:left w:val="none" w:sz="0" w:space="0" w:color="auto"/>
            <w:bottom w:val="none" w:sz="0" w:space="0" w:color="auto"/>
            <w:right w:val="none" w:sz="0" w:space="0" w:color="auto"/>
          </w:divBdr>
        </w:div>
        <w:div w:id="399408289">
          <w:marLeft w:val="640"/>
          <w:marRight w:val="0"/>
          <w:marTop w:val="0"/>
          <w:marBottom w:val="0"/>
          <w:divBdr>
            <w:top w:val="none" w:sz="0" w:space="0" w:color="auto"/>
            <w:left w:val="none" w:sz="0" w:space="0" w:color="auto"/>
            <w:bottom w:val="none" w:sz="0" w:space="0" w:color="auto"/>
            <w:right w:val="none" w:sz="0" w:space="0" w:color="auto"/>
          </w:divBdr>
        </w:div>
        <w:div w:id="1582716563">
          <w:marLeft w:val="640"/>
          <w:marRight w:val="0"/>
          <w:marTop w:val="0"/>
          <w:marBottom w:val="0"/>
          <w:divBdr>
            <w:top w:val="none" w:sz="0" w:space="0" w:color="auto"/>
            <w:left w:val="none" w:sz="0" w:space="0" w:color="auto"/>
            <w:bottom w:val="none" w:sz="0" w:space="0" w:color="auto"/>
            <w:right w:val="none" w:sz="0" w:space="0" w:color="auto"/>
          </w:divBdr>
        </w:div>
        <w:div w:id="1661689296">
          <w:marLeft w:val="640"/>
          <w:marRight w:val="0"/>
          <w:marTop w:val="0"/>
          <w:marBottom w:val="0"/>
          <w:divBdr>
            <w:top w:val="none" w:sz="0" w:space="0" w:color="auto"/>
            <w:left w:val="none" w:sz="0" w:space="0" w:color="auto"/>
            <w:bottom w:val="none" w:sz="0" w:space="0" w:color="auto"/>
            <w:right w:val="none" w:sz="0" w:space="0" w:color="auto"/>
          </w:divBdr>
        </w:div>
        <w:div w:id="714889614">
          <w:marLeft w:val="640"/>
          <w:marRight w:val="0"/>
          <w:marTop w:val="0"/>
          <w:marBottom w:val="0"/>
          <w:divBdr>
            <w:top w:val="none" w:sz="0" w:space="0" w:color="auto"/>
            <w:left w:val="none" w:sz="0" w:space="0" w:color="auto"/>
            <w:bottom w:val="none" w:sz="0" w:space="0" w:color="auto"/>
            <w:right w:val="none" w:sz="0" w:space="0" w:color="auto"/>
          </w:divBdr>
        </w:div>
        <w:div w:id="857505385">
          <w:marLeft w:val="640"/>
          <w:marRight w:val="0"/>
          <w:marTop w:val="0"/>
          <w:marBottom w:val="0"/>
          <w:divBdr>
            <w:top w:val="none" w:sz="0" w:space="0" w:color="auto"/>
            <w:left w:val="none" w:sz="0" w:space="0" w:color="auto"/>
            <w:bottom w:val="none" w:sz="0" w:space="0" w:color="auto"/>
            <w:right w:val="none" w:sz="0" w:space="0" w:color="auto"/>
          </w:divBdr>
        </w:div>
        <w:div w:id="984242227">
          <w:marLeft w:val="640"/>
          <w:marRight w:val="0"/>
          <w:marTop w:val="0"/>
          <w:marBottom w:val="0"/>
          <w:divBdr>
            <w:top w:val="none" w:sz="0" w:space="0" w:color="auto"/>
            <w:left w:val="none" w:sz="0" w:space="0" w:color="auto"/>
            <w:bottom w:val="none" w:sz="0" w:space="0" w:color="auto"/>
            <w:right w:val="none" w:sz="0" w:space="0" w:color="auto"/>
          </w:divBdr>
        </w:div>
        <w:div w:id="840466259">
          <w:marLeft w:val="640"/>
          <w:marRight w:val="0"/>
          <w:marTop w:val="0"/>
          <w:marBottom w:val="0"/>
          <w:divBdr>
            <w:top w:val="none" w:sz="0" w:space="0" w:color="auto"/>
            <w:left w:val="none" w:sz="0" w:space="0" w:color="auto"/>
            <w:bottom w:val="none" w:sz="0" w:space="0" w:color="auto"/>
            <w:right w:val="none" w:sz="0" w:space="0" w:color="auto"/>
          </w:divBdr>
        </w:div>
        <w:div w:id="1113398785">
          <w:marLeft w:val="640"/>
          <w:marRight w:val="0"/>
          <w:marTop w:val="0"/>
          <w:marBottom w:val="0"/>
          <w:divBdr>
            <w:top w:val="none" w:sz="0" w:space="0" w:color="auto"/>
            <w:left w:val="none" w:sz="0" w:space="0" w:color="auto"/>
            <w:bottom w:val="none" w:sz="0" w:space="0" w:color="auto"/>
            <w:right w:val="none" w:sz="0" w:space="0" w:color="auto"/>
          </w:divBdr>
        </w:div>
        <w:div w:id="335426765">
          <w:marLeft w:val="640"/>
          <w:marRight w:val="0"/>
          <w:marTop w:val="0"/>
          <w:marBottom w:val="0"/>
          <w:divBdr>
            <w:top w:val="none" w:sz="0" w:space="0" w:color="auto"/>
            <w:left w:val="none" w:sz="0" w:space="0" w:color="auto"/>
            <w:bottom w:val="none" w:sz="0" w:space="0" w:color="auto"/>
            <w:right w:val="none" w:sz="0" w:space="0" w:color="auto"/>
          </w:divBdr>
        </w:div>
        <w:div w:id="1147359515">
          <w:marLeft w:val="640"/>
          <w:marRight w:val="0"/>
          <w:marTop w:val="0"/>
          <w:marBottom w:val="0"/>
          <w:divBdr>
            <w:top w:val="none" w:sz="0" w:space="0" w:color="auto"/>
            <w:left w:val="none" w:sz="0" w:space="0" w:color="auto"/>
            <w:bottom w:val="none" w:sz="0" w:space="0" w:color="auto"/>
            <w:right w:val="none" w:sz="0" w:space="0" w:color="auto"/>
          </w:divBdr>
        </w:div>
        <w:div w:id="527328480">
          <w:marLeft w:val="640"/>
          <w:marRight w:val="0"/>
          <w:marTop w:val="0"/>
          <w:marBottom w:val="0"/>
          <w:divBdr>
            <w:top w:val="none" w:sz="0" w:space="0" w:color="auto"/>
            <w:left w:val="none" w:sz="0" w:space="0" w:color="auto"/>
            <w:bottom w:val="none" w:sz="0" w:space="0" w:color="auto"/>
            <w:right w:val="none" w:sz="0" w:space="0" w:color="auto"/>
          </w:divBdr>
        </w:div>
        <w:div w:id="2058696714">
          <w:marLeft w:val="640"/>
          <w:marRight w:val="0"/>
          <w:marTop w:val="0"/>
          <w:marBottom w:val="0"/>
          <w:divBdr>
            <w:top w:val="none" w:sz="0" w:space="0" w:color="auto"/>
            <w:left w:val="none" w:sz="0" w:space="0" w:color="auto"/>
            <w:bottom w:val="none" w:sz="0" w:space="0" w:color="auto"/>
            <w:right w:val="none" w:sz="0" w:space="0" w:color="auto"/>
          </w:divBdr>
        </w:div>
        <w:div w:id="33893415">
          <w:marLeft w:val="640"/>
          <w:marRight w:val="0"/>
          <w:marTop w:val="0"/>
          <w:marBottom w:val="0"/>
          <w:divBdr>
            <w:top w:val="none" w:sz="0" w:space="0" w:color="auto"/>
            <w:left w:val="none" w:sz="0" w:space="0" w:color="auto"/>
            <w:bottom w:val="none" w:sz="0" w:space="0" w:color="auto"/>
            <w:right w:val="none" w:sz="0" w:space="0" w:color="auto"/>
          </w:divBdr>
        </w:div>
        <w:div w:id="1742097908">
          <w:marLeft w:val="640"/>
          <w:marRight w:val="0"/>
          <w:marTop w:val="0"/>
          <w:marBottom w:val="0"/>
          <w:divBdr>
            <w:top w:val="none" w:sz="0" w:space="0" w:color="auto"/>
            <w:left w:val="none" w:sz="0" w:space="0" w:color="auto"/>
            <w:bottom w:val="none" w:sz="0" w:space="0" w:color="auto"/>
            <w:right w:val="none" w:sz="0" w:space="0" w:color="auto"/>
          </w:divBdr>
        </w:div>
        <w:div w:id="388502309">
          <w:marLeft w:val="640"/>
          <w:marRight w:val="0"/>
          <w:marTop w:val="0"/>
          <w:marBottom w:val="0"/>
          <w:divBdr>
            <w:top w:val="none" w:sz="0" w:space="0" w:color="auto"/>
            <w:left w:val="none" w:sz="0" w:space="0" w:color="auto"/>
            <w:bottom w:val="none" w:sz="0" w:space="0" w:color="auto"/>
            <w:right w:val="none" w:sz="0" w:space="0" w:color="auto"/>
          </w:divBdr>
        </w:div>
        <w:div w:id="185563036">
          <w:marLeft w:val="640"/>
          <w:marRight w:val="0"/>
          <w:marTop w:val="0"/>
          <w:marBottom w:val="0"/>
          <w:divBdr>
            <w:top w:val="none" w:sz="0" w:space="0" w:color="auto"/>
            <w:left w:val="none" w:sz="0" w:space="0" w:color="auto"/>
            <w:bottom w:val="none" w:sz="0" w:space="0" w:color="auto"/>
            <w:right w:val="none" w:sz="0" w:space="0" w:color="auto"/>
          </w:divBdr>
        </w:div>
        <w:div w:id="1193687668">
          <w:marLeft w:val="640"/>
          <w:marRight w:val="0"/>
          <w:marTop w:val="0"/>
          <w:marBottom w:val="0"/>
          <w:divBdr>
            <w:top w:val="none" w:sz="0" w:space="0" w:color="auto"/>
            <w:left w:val="none" w:sz="0" w:space="0" w:color="auto"/>
            <w:bottom w:val="none" w:sz="0" w:space="0" w:color="auto"/>
            <w:right w:val="none" w:sz="0" w:space="0" w:color="auto"/>
          </w:divBdr>
        </w:div>
        <w:div w:id="172258609">
          <w:marLeft w:val="640"/>
          <w:marRight w:val="0"/>
          <w:marTop w:val="0"/>
          <w:marBottom w:val="0"/>
          <w:divBdr>
            <w:top w:val="none" w:sz="0" w:space="0" w:color="auto"/>
            <w:left w:val="none" w:sz="0" w:space="0" w:color="auto"/>
            <w:bottom w:val="none" w:sz="0" w:space="0" w:color="auto"/>
            <w:right w:val="none" w:sz="0" w:space="0" w:color="auto"/>
          </w:divBdr>
        </w:div>
        <w:div w:id="364603907">
          <w:marLeft w:val="640"/>
          <w:marRight w:val="0"/>
          <w:marTop w:val="0"/>
          <w:marBottom w:val="0"/>
          <w:divBdr>
            <w:top w:val="none" w:sz="0" w:space="0" w:color="auto"/>
            <w:left w:val="none" w:sz="0" w:space="0" w:color="auto"/>
            <w:bottom w:val="none" w:sz="0" w:space="0" w:color="auto"/>
            <w:right w:val="none" w:sz="0" w:space="0" w:color="auto"/>
          </w:divBdr>
        </w:div>
        <w:div w:id="354162945">
          <w:marLeft w:val="640"/>
          <w:marRight w:val="0"/>
          <w:marTop w:val="0"/>
          <w:marBottom w:val="0"/>
          <w:divBdr>
            <w:top w:val="none" w:sz="0" w:space="0" w:color="auto"/>
            <w:left w:val="none" w:sz="0" w:space="0" w:color="auto"/>
            <w:bottom w:val="none" w:sz="0" w:space="0" w:color="auto"/>
            <w:right w:val="none" w:sz="0" w:space="0" w:color="auto"/>
          </w:divBdr>
        </w:div>
        <w:div w:id="1351301656">
          <w:marLeft w:val="640"/>
          <w:marRight w:val="0"/>
          <w:marTop w:val="0"/>
          <w:marBottom w:val="0"/>
          <w:divBdr>
            <w:top w:val="none" w:sz="0" w:space="0" w:color="auto"/>
            <w:left w:val="none" w:sz="0" w:space="0" w:color="auto"/>
            <w:bottom w:val="none" w:sz="0" w:space="0" w:color="auto"/>
            <w:right w:val="none" w:sz="0" w:space="0" w:color="auto"/>
          </w:divBdr>
        </w:div>
        <w:div w:id="864709534">
          <w:marLeft w:val="640"/>
          <w:marRight w:val="0"/>
          <w:marTop w:val="0"/>
          <w:marBottom w:val="0"/>
          <w:divBdr>
            <w:top w:val="none" w:sz="0" w:space="0" w:color="auto"/>
            <w:left w:val="none" w:sz="0" w:space="0" w:color="auto"/>
            <w:bottom w:val="none" w:sz="0" w:space="0" w:color="auto"/>
            <w:right w:val="none" w:sz="0" w:space="0" w:color="auto"/>
          </w:divBdr>
        </w:div>
        <w:div w:id="1127548852">
          <w:marLeft w:val="640"/>
          <w:marRight w:val="0"/>
          <w:marTop w:val="0"/>
          <w:marBottom w:val="0"/>
          <w:divBdr>
            <w:top w:val="none" w:sz="0" w:space="0" w:color="auto"/>
            <w:left w:val="none" w:sz="0" w:space="0" w:color="auto"/>
            <w:bottom w:val="none" w:sz="0" w:space="0" w:color="auto"/>
            <w:right w:val="none" w:sz="0" w:space="0" w:color="auto"/>
          </w:divBdr>
        </w:div>
        <w:div w:id="480853374">
          <w:marLeft w:val="640"/>
          <w:marRight w:val="0"/>
          <w:marTop w:val="0"/>
          <w:marBottom w:val="0"/>
          <w:divBdr>
            <w:top w:val="none" w:sz="0" w:space="0" w:color="auto"/>
            <w:left w:val="none" w:sz="0" w:space="0" w:color="auto"/>
            <w:bottom w:val="none" w:sz="0" w:space="0" w:color="auto"/>
            <w:right w:val="none" w:sz="0" w:space="0" w:color="auto"/>
          </w:divBdr>
        </w:div>
        <w:div w:id="357701652">
          <w:marLeft w:val="640"/>
          <w:marRight w:val="0"/>
          <w:marTop w:val="0"/>
          <w:marBottom w:val="0"/>
          <w:divBdr>
            <w:top w:val="none" w:sz="0" w:space="0" w:color="auto"/>
            <w:left w:val="none" w:sz="0" w:space="0" w:color="auto"/>
            <w:bottom w:val="none" w:sz="0" w:space="0" w:color="auto"/>
            <w:right w:val="none" w:sz="0" w:space="0" w:color="auto"/>
          </w:divBdr>
        </w:div>
        <w:div w:id="1057632219">
          <w:marLeft w:val="640"/>
          <w:marRight w:val="0"/>
          <w:marTop w:val="0"/>
          <w:marBottom w:val="0"/>
          <w:divBdr>
            <w:top w:val="none" w:sz="0" w:space="0" w:color="auto"/>
            <w:left w:val="none" w:sz="0" w:space="0" w:color="auto"/>
            <w:bottom w:val="none" w:sz="0" w:space="0" w:color="auto"/>
            <w:right w:val="none" w:sz="0" w:space="0" w:color="auto"/>
          </w:divBdr>
        </w:div>
        <w:div w:id="165560377">
          <w:marLeft w:val="640"/>
          <w:marRight w:val="0"/>
          <w:marTop w:val="0"/>
          <w:marBottom w:val="0"/>
          <w:divBdr>
            <w:top w:val="none" w:sz="0" w:space="0" w:color="auto"/>
            <w:left w:val="none" w:sz="0" w:space="0" w:color="auto"/>
            <w:bottom w:val="none" w:sz="0" w:space="0" w:color="auto"/>
            <w:right w:val="none" w:sz="0" w:space="0" w:color="auto"/>
          </w:divBdr>
        </w:div>
        <w:div w:id="1569345615">
          <w:marLeft w:val="640"/>
          <w:marRight w:val="0"/>
          <w:marTop w:val="0"/>
          <w:marBottom w:val="0"/>
          <w:divBdr>
            <w:top w:val="none" w:sz="0" w:space="0" w:color="auto"/>
            <w:left w:val="none" w:sz="0" w:space="0" w:color="auto"/>
            <w:bottom w:val="none" w:sz="0" w:space="0" w:color="auto"/>
            <w:right w:val="none" w:sz="0" w:space="0" w:color="auto"/>
          </w:divBdr>
        </w:div>
        <w:div w:id="2136212536">
          <w:marLeft w:val="640"/>
          <w:marRight w:val="0"/>
          <w:marTop w:val="0"/>
          <w:marBottom w:val="0"/>
          <w:divBdr>
            <w:top w:val="none" w:sz="0" w:space="0" w:color="auto"/>
            <w:left w:val="none" w:sz="0" w:space="0" w:color="auto"/>
            <w:bottom w:val="none" w:sz="0" w:space="0" w:color="auto"/>
            <w:right w:val="none" w:sz="0" w:space="0" w:color="auto"/>
          </w:divBdr>
        </w:div>
        <w:div w:id="1910848741">
          <w:marLeft w:val="640"/>
          <w:marRight w:val="0"/>
          <w:marTop w:val="0"/>
          <w:marBottom w:val="0"/>
          <w:divBdr>
            <w:top w:val="none" w:sz="0" w:space="0" w:color="auto"/>
            <w:left w:val="none" w:sz="0" w:space="0" w:color="auto"/>
            <w:bottom w:val="none" w:sz="0" w:space="0" w:color="auto"/>
            <w:right w:val="none" w:sz="0" w:space="0" w:color="auto"/>
          </w:divBdr>
        </w:div>
        <w:div w:id="1169638264">
          <w:marLeft w:val="640"/>
          <w:marRight w:val="0"/>
          <w:marTop w:val="0"/>
          <w:marBottom w:val="0"/>
          <w:divBdr>
            <w:top w:val="none" w:sz="0" w:space="0" w:color="auto"/>
            <w:left w:val="none" w:sz="0" w:space="0" w:color="auto"/>
            <w:bottom w:val="none" w:sz="0" w:space="0" w:color="auto"/>
            <w:right w:val="none" w:sz="0" w:space="0" w:color="auto"/>
          </w:divBdr>
        </w:div>
        <w:div w:id="1983148657">
          <w:marLeft w:val="640"/>
          <w:marRight w:val="0"/>
          <w:marTop w:val="0"/>
          <w:marBottom w:val="0"/>
          <w:divBdr>
            <w:top w:val="none" w:sz="0" w:space="0" w:color="auto"/>
            <w:left w:val="none" w:sz="0" w:space="0" w:color="auto"/>
            <w:bottom w:val="none" w:sz="0" w:space="0" w:color="auto"/>
            <w:right w:val="none" w:sz="0" w:space="0" w:color="auto"/>
          </w:divBdr>
        </w:div>
        <w:div w:id="2021883028">
          <w:marLeft w:val="640"/>
          <w:marRight w:val="0"/>
          <w:marTop w:val="0"/>
          <w:marBottom w:val="0"/>
          <w:divBdr>
            <w:top w:val="none" w:sz="0" w:space="0" w:color="auto"/>
            <w:left w:val="none" w:sz="0" w:space="0" w:color="auto"/>
            <w:bottom w:val="none" w:sz="0" w:space="0" w:color="auto"/>
            <w:right w:val="none" w:sz="0" w:space="0" w:color="auto"/>
          </w:divBdr>
        </w:div>
        <w:div w:id="1530799217">
          <w:marLeft w:val="640"/>
          <w:marRight w:val="0"/>
          <w:marTop w:val="0"/>
          <w:marBottom w:val="0"/>
          <w:divBdr>
            <w:top w:val="none" w:sz="0" w:space="0" w:color="auto"/>
            <w:left w:val="none" w:sz="0" w:space="0" w:color="auto"/>
            <w:bottom w:val="none" w:sz="0" w:space="0" w:color="auto"/>
            <w:right w:val="none" w:sz="0" w:space="0" w:color="auto"/>
          </w:divBdr>
        </w:div>
        <w:div w:id="631979138">
          <w:marLeft w:val="640"/>
          <w:marRight w:val="0"/>
          <w:marTop w:val="0"/>
          <w:marBottom w:val="0"/>
          <w:divBdr>
            <w:top w:val="none" w:sz="0" w:space="0" w:color="auto"/>
            <w:left w:val="none" w:sz="0" w:space="0" w:color="auto"/>
            <w:bottom w:val="none" w:sz="0" w:space="0" w:color="auto"/>
            <w:right w:val="none" w:sz="0" w:space="0" w:color="auto"/>
          </w:divBdr>
        </w:div>
        <w:div w:id="1487895031">
          <w:marLeft w:val="640"/>
          <w:marRight w:val="0"/>
          <w:marTop w:val="0"/>
          <w:marBottom w:val="0"/>
          <w:divBdr>
            <w:top w:val="none" w:sz="0" w:space="0" w:color="auto"/>
            <w:left w:val="none" w:sz="0" w:space="0" w:color="auto"/>
            <w:bottom w:val="none" w:sz="0" w:space="0" w:color="auto"/>
            <w:right w:val="none" w:sz="0" w:space="0" w:color="auto"/>
          </w:divBdr>
        </w:div>
        <w:div w:id="648754362">
          <w:marLeft w:val="640"/>
          <w:marRight w:val="0"/>
          <w:marTop w:val="0"/>
          <w:marBottom w:val="0"/>
          <w:divBdr>
            <w:top w:val="none" w:sz="0" w:space="0" w:color="auto"/>
            <w:left w:val="none" w:sz="0" w:space="0" w:color="auto"/>
            <w:bottom w:val="none" w:sz="0" w:space="0" w:color="auto"/>
            <w:right w:val="none" w:sz="0" w:space="0" w:color="auto"/>
          </w:divBdr>
        </w:div>
        <w:div w:id="1646350723">
          <w:marLeft w:val="640"/>
          <w:marRight w:val="0"/>
          <w:marTop w:val="0"/>
          <w:marBottom w:val="0"/>
          <w:divBdr>
            <w:top w:val="none" w:sz="0" w:space="0" w:color="auto"/>
            <w:left w:val="none" w:sz="0" w:space="0" w:color="auto"/>
            <w:bottom w:val="none" w:sz="0" w:space="0" w:color="auto"/>
            <w:right w:val="none" w:sz="0" w:space="0" w:color="auto"/>
          </w:divBdr>
        </w:div>
        <w:div w:id="623459615">
          <w:marLeft w:val="640"/>
          <w:marRight w:val="0"/>
          <w:marTop w:val="0"/>
          <w:marBottom w:val="0"/>
          <w:divBdr>
            <w:top w:val="none" w:sz="0" w:space="0" w:color="auto"/>
            <w:left w:val="none" w:sz="0" w:space="0" w:color="auto"/>
            <w:bottom w:val="none" w:sz="0" w:space="0" w:color="auto"/>
            <w:right w:val="none" w:sz="0" w:space="0" w:color="auto"/>
          </w:divBdr>
        </w:div>
        <w:div w:id="1545870631">
          <w:marLeft w:val="640"/>
          <w:marRight w:val="0"/>
          <w:marTop w:val="0"/>
          <w:marBottom w:val="0"/>
          <w:divBdr>
            <w:top w:val="none" w:sz="0" w:space="0" w:color="auto"/>
            <w:left w:val="none" w:sz="0" w:space="0" w:color="auto"/>
            <w:bottom w:val="none" w:sz="0" w:space="0" w:color="auto"/>
            <w:right w:val="none" w:sz="0" w:space="0" w:color="auto"/>
          </w:divBdr>
        </w:div>
        <w:div w:id="2140881893">
          <w:marLeft w:val="640"/>
          <w:marRight w:val="0"/>
          <w:marTop w:val="0"/>
          <w:marBottom w:val="0"/>
          <w:divBdr>
            <w:top w:val="none" w:sz="0" w:space="0" w:color="auto"/>
            <w:left w:val="none" w:sz="0" w:space="0" w:color="auto"/>
            <w:bottom w:val="none" w:sz="0" w:space="0" w:color="auto"/>
            <w:right w:val="none" w:sz="0" w:space="0" w:color="auto"/>
          </w:divBdr>
        </w:div>
        <w:div w:id="1225606115">
          <w:marLeft w:val="640"/>
          <w:marRight w:val="0"/>
          <w:marTop w:val="0"/>
          <w:marBottom w:val="0"/>
          <w:divBdr>
            <w:top w:val="none" w:sz="0" w:space="0" w:color="auto"/>
            <w:left w:val="none" w:sz="0" w:space="0" w:color="auto"/>
            <w:bottom w:val="none" w:sz="0" w:space="0" w:color="auto"/>
            <w:right w:val="none" w:sz="0" w:space="0" w:color="auto"/>
          </w:divBdr>
        </w:div>
        <w:div w:id="1890608861">
          <w:marLeft w:val="640"/>
          <w:marRight w:val="0"/>
          <w:marTop w:val="0"/>
          <w:marBottom w:val="0"/>
          <w:divBdr>
            <w:top w:val="none" w:sz="0" w:space="0" w:color="auto"/>
            <w:left w:val="none" w:sz="0" w:space="0" w:color="auto"/>
            <w:bottom w:val="none" w:sz="0" w:space="0" w:color="auto"/>
            <w:right w:val="none" w:sz="0" w:space="0" w:color="auto"/>
          </w:divBdr>
        </w:div>
        <w:div w:id="1102844353">
          <w:marLeft w:val="640"/>
          <w:marRight w:val="0"/>
          <w:marTop w:val="0"/>
          <w:marBottom w:val="0"/>
          <w:divBdr>
            <w:top w:val="none" w:sz="0" w:space="0" w:color="auto"/>
            <w:left w:val="none" w:sz="0" w:space="0" w:color="auto"/>
            <w:bottom w:val="none" w:sz="0" w:space="0" w:color="auto"/>
            <w:right w:val="none" w:sz="0" w:space="0" w:color="auto"/>
          </w:divBdr>
        </w:div>
        <w:div w:id="326439874">
          <w:marLeft w:val="640"/>
          <w:marRight w:val="0"/>
          <w:marTop w:val="0"/>
          <w:marBottom w:val="0"/>
          <w:divBdr>
            <w:top w:val="none" w:sz="0" w:space="0" w:color="auto"/>
            <w:left w:val="none" w:sz="0" w:space="0" w:color="auto"/>
            <w:bottom w:val="none" w:sz="0" w:space="0" w:color="auto"/>
            <w:right w:val="none" w:sz="0" w:space="0" w:color="auto"/>
          </w:divBdr>
        </w:div>
        <w:div w:id="1981882661">
          <w:marLeft w:val="640"/>
          <w:marRight w:val="0"/>
          <w:marTop w:val="0"/>
          <w:marBottom w:val="0"/>
          <w:divBdr>
            <w:top w:val="none" w:sz="0" w:space="0" w:color="auto"/>
            <w:left w:val="none" w:sz="0" w:space="0" w:color="auto"/>
            <w:bottom w:val="none" w:sz="0" w:space="0" w:color="auto"/>
            <w:right w:val="none" w:sz="0" w:space="0" w:color="auto"/>
          </w:divBdr>
        </w:div>
        <w:div w:id="514463092">
          <w:marLeft w:val="640"/>
          <w:marRight w:val="0"/>
          <w:marTop w:val="0"/>
          <w:marBottom w:val="0"/>
          <w:divBdr>
            <w:top w:val="none" w:sz="0" w:space="0" w:color="auto"/>
            <w:left w:val="none" w:sz="0" w:space="0" w:color="auto"/>
            <w:bottom w:val="none" w:sz="0" w:space="0" w:color="auto"/>
            <w:right w:val="none" w:sz="0" w:space="0" w:color="auto"/>
          </w:divBdr>
        </w:div>
        <w:div w:id="20277855">
          <w:marLeft w:val="640"/>
          <w:marRight w:val="0"/>
          <w:marTop w:val="0"/>
          <w:marBottom w:val="0"/>
          <w:divBdr>
            <w:top w:val="none" w:sz="0" w:space="0" w:color="auto"/>
            <w:left w:val="none" w:sz="0" w:space="0" w:color="auto"/>
            <w:bottom w:val="none" w:sz="0" w:space="0" w:color="auto"/>
            <w:right w:val="none" w:sz="0" w:space="0" w:color="auto"/>
          </w:divBdr>
        </w:div>
        <w:div w:id="1953123098">
          <w:marLeft w:val="640"/>
          <w:marRight w:val="0"/>
          <w:marTop w:val="0"/>
          <w:marBottom w:val="0"/>
          <w:divBdr>
            <w:top w:val="none" w:sz="0" w:space="0" w:color="auto"/>
            <w:left w:val="none" w:sz="0" w:space="0" w:color="auto"/>
            <w:bottom w:val="none" w:sz="0" w:space="0" w:color="auto"/>
            <w:right w:val="none" w:sz="0" w:space="0" w:color="auto"/>
          </w:divBdr>
        </w:div>
        <w:div w:id="1256279391">
          <w:marLeft w:val="640"/>
          <w:marRight w:val="0"/>
          <w:marTop w:val="0"/>
          <w:marBottom w:val="0"/>
          <w:divBdr>
            <w:top w:val="none" w:sz="0" w:space="0" w:color="auto"/>
            <w:left w:val="none" w:sz="0" w:space="0" w:color="auto"/>
            <w:bottom w:val="none" w:sz="0" w:space="0" w:color="auto"/>
            <w:right w:val="none" w:sz="0" w:space="0" w:color="auto"/>
          </w:divBdr>
        </w:div>
        <w:div w:id="1323653681">
          <w:marLeft w:val="640"/>
          <w:marRight w:val="0"/>
          <w:marTop w:val="0"/>
          <w:marBottom w:val="0"/>
          <w:divBdr>
            <w:top w:val="none" w:sz="0" w:space="0" w:color="auto"/>
            <w:left w:val="none" w:sz="0" w:space="0" w:color="auto"/>
            <w:bottom w:val="none" w:sz="0" w:space="0" w:color="auto"/>
            <w:right w:val="none" w:sz="0" w:space="0" w:color="auto"/>
          </w:divBdr>
        </w:div>
      </w:divsChild>
    </w:div>
    <w:div w:id="805857683">
      <w:bodyDiv w:val="1"/>
      <w:marLeft w:val="0"/>
      <w:marRight w:val="0"/>
      <w:marTop w:val="0"/>
      <w:marBottom w:val="0"/>
      <w:divBdr>
        <w:top w:val="none" w:sz="0" w:space="0" w:color="auto"/>
        <w:left w:val="none" w:sz="0" w:space="0" w:color="auto"/>
        <w:bottom w:val="none" w:sz="0" w:space="0" w:color="auto"/>
        <w:right w:val="none" w:sz="0" w:space="0" w:color="auto"/>
      </w:divBdr>
      <w:divsChild>
        <w:div w:id="1934705761">
          <w:marLeft w:val="640"/>
          <w:marRight w:val="0"/>
          <w:marTop w:val="0"/>
          <w:marBottom w:val="0"/>
          <w:divBdr>
            <w:top w:val="none" w:sz="0" w:space="0" w:color="auto"/>
            <w:left w:val="none" w:sz="0" w:space="0" w:color="auto"/>
            <w:bottom w:val="none" w:sz="0" w:space="0" w:color="auto"/>
            <w:right w:val="none" w:sz="0" w:space="0" w:color="auto"/>
          </w:divBdr>
        </w:div>
        <w:div w:id="1715227058">
          <w:marLeft w:val="640"/>
          <w:marRight w:val="0"/>
          <w:marTop w:val="0"/>
          <w:marBottom w:val="0"/>
          <w:divBdr>
            <w:top w:val="none" w:sz="0" w:space="0" w:color="auto"/>
            <w:left w:val="none" w:sz="0" w:space="0" w:color="auto"/>
            <w:bottom w:val="none" w:sz="0" w:space="0" w:color="auto"/>
            <w:right w:val="none" w:sz="0" w:space="0" w:color="auto"/>
          </w:divBdr>
        </w:div>
        <w:div w:id="1120874617">
          <w:marLeft w:val="640"/>
          <w:marRight w:val="0"/>
          <w:marTop w:val="0"/>
          <w:marBottom w:val="0"/>
          <w:divBdr>
            <w:top w:val="none" w:sz="0" w:space="0" w:color="auto"/>
            <w:left w:val="none" w:sz="0" w:space="0" w:color="auto"/>
            <w:bottom w:val="none" w:sz="0" w:space="0" w:color="auto"/>
            <w:right w:val="none" w:sz="0" w:space="0" w:color="auto"/>
          </w:divBdr>
        </w:div>
        <w:div w:id="746810209">
          <w:marLeft w:val="640"/>
          <w:marRight w:val="0"/>
          <w:marTop w:val="0"/>
          <w:marBottom w:val="0"/>
          <w:divBdr>
            <w:top w:val="none" w:sz="0" w:space="0" w:color="auto"/>
            <w:left w:val="none" w:sz="0" w:space="0" w:color="auto"/>
            <w:bottom w:val="none" w:sz="0" w:space="0" w:color="auto"/>
            <w:right w:val="none" w:sz="0" w:space="0" w:color="auto"/>
          </w:divBdr>
        </w:div>
        <w:div w:id="397242622">
          <w:marLeft w:val="640"/>
          <w:marRight w:val="0"/>
          <w:marTop w:val="0"/>
          <w:marBottom w:val="0"/>
          <w:divBdr>
            <w:top w:val="none" w:sz="0" w:space="0" w:color="auto"/>
            <w:left w:val="none" w:sz="0" w:space="0" w:color="auto"/>
            <w:bottom w:val="none" w:sz="0" w:space="0" w:color="auto"/>
            <w:right w:val="none" w:sz="0" w:space="0" w:color="auto"/>
          </w:divBdr>
        </w:div>
        <w:div w:id="2020884924">
          <w:marLeft w:val="640"/>
          <w:marRight w:val="0"/>
          <w:marTop w:val="0"/>
          <w:marBottom w:val="0"/>
          <w:divBdr>
            <w:top w:val="none" w:sz="0" w:space="0" w:color="auto"/>
            <w:left w:val="none" w:sz="0" w:space="0" w:color="auto"/>
            <w:bottom w:val="none" w:sz="0" w:space="0" w:color="auto"/>
            <w:right w:val="none" w:sz="0" w:space="0" w:color="auto"/>
          </w:divBdr>
        </w:div>
        <w:div w:id="1514109215">
          <w:marLeft w:val="640"/>
          <w:marRight w:val="0"/>
          <w:marTop w:val="0"/>
          <w:marBottom w:val="0"/>
          <w:divBdr>
            <w:top w:val="none" w:sz="0" w:space="0" w:color="auto"/>
            <w:left w:val="none" w:sz="0" w:space="0" w:color="auto"/>
            <w:bottom w:val="none" w:sz="0" w:space="0" w:color="auto"/>
            <w:right w:val="none" w:sz="0" w:space="0" w:color="auto"/>
          </w:divBdr>
        </w:div>
        <w:div w:id="1456800940">
          <w:marLeft w:val="640"/>
          <w:marRight w:val="0"/>
          <w:marTop w:val="0"/>
          <w:marBottom w:val="0"/>
          <w:divBdr>
            <w:top w:val="none" w:sz="0" w:space="0" w:color="auto"/>
            <w:left w:val="none" w:sz="0" w:space="0" w:color="auto"/>
            <w:bottom w:val="none" w:sz="0" w:space="0" w:color="auto"/>
            <w:right w:val="none" w:sz="0" w:space="0" w:color="auto"/>
          </w:divBdr>
        </w:div>
        <w:div w:id="924728265">
          <w:marLeft w:val="640"/>
          <w:marRight w:val="0"/>
          <w:marTop w:val="0"/>
          <w:marBottom w:val="0"/>
          <w:divBdr>
            <w:top w:val="none" w:sz="0" w:space="0" w:color="auto"/>
            <w:left w:val="none" w:sz="0" w:space="0" w:color="auto"/>
            <w:bottom w:val="none" w:sz="0" w:space="0" w:color="auto"/>
            <w:right w:val="none" w:sz="0" w:space="0" w:color="auto"/>
          </w:divBdr>
        </w:div>
        <w:div w:id="409816993">
          <w:marLeft w:val="640"/>
          <w:marRight w:val="0"/>
          <w:marTop w:val="0"/>
          <w:marBottom w:val="0"/>
          <w:divBdr>
            <w:top w:val="none" w:sz="0" w:space="0" w:color="auto"/>
            <w:left w:val="none" w:sz="0" w:space="0" w:color="auto"/>
            <w:bottom w:val="none" w:sz="0" w:space="0" w:color="auto"/>
            <w:right w:val="none" w:sz="0" w:space="0" w:color="auto"/>
          </w:divBdr>
        </w:div>
        <w:div w:id="2144152427">
          <w:marLeft w:val="640"/>
          <w:marRight w:val="0"/>
          <w:marTop w:val="0"/>
          <w:marBottom w:val="0"/>
          <w:divBdr>
            <w:top w:val="none" w:sz="0" w:space="0" w:color="auto"/>
            <w:left w:val="none" w:sz="0" w:space="0" w:color="auto"/>
            <w:bottom w:val="none" w:sz="0" w:space="0" w:color="auto"/>
            <w:right w:val="none" w:sz="0" w:space="0" w:color="auto"/>
          </w:divBdr>
        </w:div>
        <w:div w:id="1080757036">
          <w:marLeft w:val="640"/>
          <w:marRight w:val="0"/>
          <w:marTop w:val="0"/>
          <w:marBottom w:val="0"/>
          <w:divBdr>
            <w:top w:val="none" w:sz="0" w:space="0" w:color="auto"/>
            <w:left w:val="none" w:sz="0" w:space="0" w:color="auto"/>
            <w:bottom w:val="none" w:sz="0" w:space="0" w:color="auto"/>
            <w:right w:val="none" w:sz="0" w:space="0" w:color="auto"/>
          </w:divBdr>
        </w:div>
        <w:div w:id="652829817">
          <w:marLeft w:val="640"/>
          <w:marRight w:val="0"/>
          <w:marTop w:val="0"/>
          <w:marBottom w:val="0"/>
          <w:divBdr>
            <w:top w:val="none" w:sz="0" w:space="0" w:color="auto"/>
            <w:left w:val="none" w:sz="0" w:space="0" w:color="auto"/>
            <w:bottom w:val="none" w:sz="0" w:space="0" w:color="auto"/>
            <w:right w:val="none" w:sz="0" w:space="0" w:color="auto"/>
          </w:divBdr>
        </w:div>
        <w:div w:id="763264600">
          <w:marLeft w:val="640"/>
          <w:marRight w:val="0"/>
          <w:marTop w:val="0"/>
          <w:marBottom w:val="0"/>
          <w:divBdr>
            <w:top w:val="none" w:sz="0" w:space="0" w:color="auto"/>
            <w:left w:val="none" w:sz="0" w:space="0" w:color="auto"/>
            <w:bottom w:val="none" w:sz="0" w:space="0" w:color="auto"/>
            <w:right w:val="none" w:sz="0" w:space="0" w:color="auto"/>
          </w:divBdr>
        </w:div>
        <w:div w:id="820927973">
          <w:marLeft w:val="640"/>
          <w:marRight w:val="0"/>
          <w:marTop w:val="0"/>
          <w:marBottom w:val="0"/>
          <w:divBdr>
            <w:top w:val="none" w:sz="0" w:space="0" w:color="auto"/>
            <w:left w:val="none" w:sz="0" w:space="0" w:color="auto"/>
            <w:bottom w:val="none" w:sz="0" w:space="0" w:color="auto"/>
            <w:right w:val="none" w:sz="0" w:space="0" w:color="auto"/>
          </w:divBdr>
        </w:div>
        <w:div w:id="822815070">
          <w:marLeft w:val="640"/>
          <w:marRight w:val="0"/>
          <w:marTop w:val="0"/>
          <w:marBottom w:val="0"/>
          <w:divBdr>
            <w:top w:val="none" w:sz="0" w:space="0" w:color="auto"/>
            <w:left w:val="none" w:sz="0" w:space="0" w:color="auto"/>
            <w:bottom w:val="none" w:sz="0" w:space="0" w:color="auto"/>
            <w:right w:val="none" w:sz="0" w:space="0" w:color="auto"/>
          </w:divBdr>
        </w:div>
        <w:div w:id="181746716">
          <w:marLeft w:val="640"/>
          <w:marRight w:val="0"/>
          <w:marTop w:val="0"/>
          <w:marBottom w:val="0"/>
          <w:divBdr>
            <w:top w:val="none" w:sz="0" w:space="0" w:color="auto"/>
            <w:left w:val="none" w:sz="0" w:space="0" w:color="auto"/>
            <w:bottom w:val="none" w:sz="0" w:space="0" w:color="auto"/>
            <w:right w:val="none" w:sz="0" w:space="0" w:color="auto"/>
          </w:divBdr>
        </w:div>
        <w:div w:id="422382876">
          <w:marLeft w:val="640"/>
          <w:marRight w:val="0"/>
          <w:marTop w:val="0"/>
          <w:marBottom w:val="0"/>
          <w:divBdr>
            <w:top w:val="none" w:sz="0" w:space="0" w:color="auto"/>
            <w:left w:val="none" w:sz="0" w:space="0" w:color="auto"/>
            <w:bottom w:val="none" w:sz="0" w:space="0" w:color="auto"/>
            <w:right w:val="none" w:sz="0" w:space="0" w:color="auto"/>
          </w:divBdr>
        </w:div>
        <w:div w:id="1813018358">
          <w:marLeft w:val="640"/>
          <w:marRight w:val="0"/>
          <w:marTop w:val="0"/>
          <w:marBottom w:val="0"/>
          <w:divBdr>
            <w:top w:val="none" w:sz="0" w:space="0" w:color="auto"/>
            <w:left w:val="none" w:sz="0" w:space="0" w:color="auto"/>
            <w:bottom w:val="none" w:sz="0" w:space="0" w:color="auto"/>
            <w:right w:val="none" w:sz="0" w:space="0" w:color="auto"/>
          </w:divBdr>
        </w:div>
        <w:div w:id="1523588239">
          <w:marLeft w:val="640"/>
          <w:marRight w:val="0"/>
          <w:marTop w:val="0"/>
          <w:marBottom w:val="0"/>
          <w:divBdr>
            <w:top w:val="none" w:sz="0" w:space="0" w:color="auto"/>
            <w:left w:val="none" w:sz="0" w:space="0" w:color="auto"/>
            <w:bottom w:val="none" w:sz="0" w:space="0" w:color="auto"/>
            <w:right w:val="none" w:sz="0" w:space="0" w:color="auto"/>
          </w:divBdr>
        </w:div>
        <w:div w:id="889926162">
          <w:marLeft w:val="640"/>
          <w:marRight w:val="0"/>
          <w:marTop w:val="0"/>
          <w:marBottom w:val="0"/>
          <w:divBdr>
            <w:top w:val="none" w:sz="0" w:space="0" w:color="auto"/>
            <w:left w:val="none" w:sz="0" w:space="0" w:color="auto"/>
            <w:bottom w:val="none" w:sz="0" w:space="0" w:color="auto"/>
            <w:right w:val="none" w:sz="0" w:space="0" w:color="auto"/>
          </w:divBdr>
        </w:div>
        <w:div w:id="78527159">
          <w:marLeft w:val="640"/>
          <w:marRight w:val="0"/>
          <w:marTop w:val="0"/>
          <w:marBottom w:val="0"/>
          <w:divBdr>
            <w:top w:val="none" w:sz="0" w:space="0" w:color="auto"/>
            <w:left w:val="none" w:sz="0" w:space="0" w:color="auto"/>
            <w:bottom w:val="none" w:sz="0" w:space="0" w:color="auto"/>
            <w:right w:val="none" w:sz="0" w:space="0" w:color="auto"/>
          </w:divBdr>
        </w:div>
        <w:div w:id="639000060">
          <w:marLeft w:val="640"/>
          <w:marRight w:val="0"/>
          <w:marTop w:val="0"/>
          <w:marBottom w:val="0"/>
          <w:divBdr>
            <w:top w:val="none" w:sz="0" w:space="0" w:color="auto"/>
            <w:left w:val="none" w:sz="0" w:space="0" w:color="auto"/>
            <w:bottom w:val="none" w:sz="0" w:space="0" w:color="auto"/>
            <w:right w:val="none" w:sz="0" w:space="0" w:color="auto"/>
          </w:divBdr>
        </w:div>
        <w:div w:id="533688064">
          <w:marLeft w:val="640"/>
          <w:marRight w:val="0"/>
          <w:marTop w:val="0"/>
          <w:marBottom w:val="0"/>
          <w:divBdr>
            <w:top w:val="none" w:sz="0" w:space="0" w:color="auto"/>
            <w:left w:val="none" w:sz="0" w:space="0" w:color="auto"/>
            <w:bottom w:val="none" w:sz="0" w:space="0" w:color="auto"/>
            <w:right w:val="none" w:sz="0" w:space="0" w:color="auto"/>
          </w:divBdr>
        </w:div>
        <w:div w:id="241914221">
          <w:marLeft w:val="640"/>
          <w:marRight w:val="0"/>
          <w:marTop w:val="0"/>
          <w:marBottom w:val="0"/>
          <w:divBdr>
            <w:top w:val="none" w:sz="0" w:space="0" w:color="auto"/>
            <w:left w:val="none" w:sz="0" w:space="0" w:color="auto"/>
            <w:bottom w:val="none" w:sz="0" w:space="0" w:color="auto"/>
            <w:right w:val="none" w:sz="0" w:space="0" w:color="auto"/>
          </w:divBdr>
        </w:div>
        <w:div w:id="1463772112">
          <w:marLeft w:val="640"/>
          <w:marRight w:val="0"/>
          <w:marTop w:val="0"/>
          <w:marBottom w:val="0"/>
          <w:divBdr>
            <w:top w:val="none" w:sz="0" w:space="0" w:color="auto"/>
            <w:left w:val="none" w:sz="0" w:space="0" w:color="auto"/>
            <w:bottom w:val="none" w:sz="0" w:space="0" w:color="auto"/>
            <w:right w:val="none" w:sz="0" w:space="0" w:color="auto"/>
          </w:divBdr>
        </w:div>
        <w:div w:id="1294554574">
          <w:marLeft w:val="640"/>
          <w:marRight w:val="0"/>
          <w:marTop w:val="0"/>
          <w:marBottom w:val="0"/>
          <w:divBdr>
            <w:top w:val="none" w:sz="0" w:space="0" w:color="auto"/>
            <w:left w:val="none" w:sz="0" w:space="0" w:color="auto"/>
            <w:bottom w:val="none" w:sz="0" w:space="0" w:color="auto"/>
            <w:right w:val="none" w:sz="0" w:space="0" w:color="auto"/>
          </w:divBdr>
        </w:div>
        <w:div w:id="1671561675">
          <w:marLeft w:val="640"/>
          <w:marRight w:val="0"/>
          <w:marTop w:val="0"/>
          <w:marBottom w:val="0"/>
          <w:divBdr>
            <w:top w:val="none" w:sz="0" w:space="0" w:color="auto"/>
            <w:left w:val="none" w:sz="0" w:space="0" w:color="auto"/>
            <w:bottom w:val="none" w:sz="0" w:space="0" w:color="auto"/>
            <w:right w:val="none" w:sz="0" w:space="0" w:color="auto"/>
          </w:divBdr>
        </w:div>
        <w:div w:id="1284729868">
          <w:marLeft w:val="640"/>
          <w:marRight w:val="0"/>
          <w:marTop w:val="0"/>
          <w:marBottom w:val="0"/>
          <w:divBdr>
            <w:top w:val="none" w:sz="0" w:space="0" w:color="auto"/>
            <w:left w:val="none" w:sz="0" w:space="0" w:color="auto"/>
            <w:bottom w:val="none" w:sz="0" w:space="0" w:color="auto"/>
            <w:right w:val="none" w:sz="0" w:space="0" w:color="auto"/>
          </w:divBdr>
        </w:div>
        <w:div w:id="902105665">
          <w:marLeft w:val="640"/>
          <w:marRight w:val="0"/>
          <w:marTop w:val="0"/>
          <w:marBottom w:val="0"/>
          <w:divBdr>
            <w:top w:val="none" w:sz="0" w:space="0" w:color="auto"/>
            <w:left w:val="none" w:sz="0" w:space="0" w:color="auto"/>
            <w:bottom w:val="none" w:sz="0" w:space="0" w:color="auto"/>
            <w:right w:val="none" w:sz="0" w:space="0" w:color="auto"/>
          </w:divBdr>
        </w:div>
        <w:div w:id="1965841789">
          <w:marLeft w:val="640"/>
          <w:marRight w:val="0"/>
          <w:marTop w:val="0"/>
          <w:marBottom w:val="0"/>
          <w:divBdr>
            <w:top w:val="none" w:sz="0" w:space="0" w:color="auto"/>
            <w:left w:val="none" w:sz="0" w:space="0" w:color="auto"/>
            <w:bottom w:val="none" w:sz="0" w:space="0" w:color="auto"/>
            <w:right w:val="none" w:sz="0" w:space="0" w:color="auto"/>
          </w:divBdr>
        </w:div>
        <w:div w:id="445588505">
          <w:marLeft w:val="640"/>
          <w:marRight w:val="0"/>
          <w:marTop w:val="0"/>
          <w:marBottom w:val="0"/>
          <w:divBdr>
            <w:top w:val="none" w:sz="0" w:space="0" w:color="auto"/>
            <w:left w:val="none" w:sz="0" w:space="0" w:color="auto"/>
            <w:bottom w:val="none" w:sz="0" w:space="0" w:color="auto"/>
            <w:right w:val="none" w:sz="0" w:space="0" w:color="auto"/>
          </w:divBdr>
        </w:div>
        <w:div w:id="1775590089">
          <w:marLeft w:val="640"/>
          <w:marRight w:val="0"/>
          <w:marTop w:val="0"/>
          <w:marBottom w:val="0"/>
          <w:divBdr>
            <w:top w:val="none" w:sz="0" w:space="0" w:color="auto"/>
            <w:left w:val="none" w:sz="0" w:space="0" w:color="auto"/>
            <w:bottom w:val="none" w:sz="0" w:space="0" w:color="auto"/>
            <w:right w:val="none" w:sz="0" w:space="0" w:color="auto"/>
          </w:divBdr>
        </w:div>
        <w:div w:id="21563125">
          <w:marLeft w:val="640"/>
          <w:marRight w:val="0"/>
          <w:marTop w:val="0"/>
          <w:marBottom w:val="0"/>
          <w:divBdr>
            <w:top w:val="none" w:sz="0" w:space="0" w:color="auto"/>
            <w:left w:val="none" w:sz="0" w:space="0" w:color="auto"/>
            <w:bottom w:val="none" w:sz="0" w:space="0" w:color="auto"/>
            <w:right w:val="none" w:sz="0" w:space="0" w:color="auto"/>
          </w:divBdr>
        </w:div>
        <w:div w:id="2061589639">
          <w:marLeft w:val="640"/>
          <w:marRight w:val="0"/>
          <w:marTop w:val="0"/>
          <w:marBottom w:val="0"/>
          <w:divBdr>
            <w:top w:val="none" w:sz="0" w:space="0" w:color="auto"/>
            <w:left w:val="none" w:sz="0" w:space="0" w:color="auto"/>
            <w:bottom w:val="none" w:sz="0" w:space="0" w:color="auto"/>
            <w:right w:val="none" w:sz="0" w:space="0" w:color="auto"/>
          </w:divBdr>
        </w:div>
        <w:div w:id="1330134476">
          <w:marLeft w:val="640"/>
          <w:marRight w:val="0"/>
          <w:marTop w:val="0"/>
          <w:marBottom w:val="0"/>
          <w:divBdr>
            <w:top w:val="none" w:sz="0" w:space="0" w:color="auto"/>
            <w:left w:val="none" w:sz="0" w:space="0" w:color="auto"/>
            <w:bottom w:val="none" w:sz="0" w:space="0" w:color="auto"/>
            <w:right w:val="none" w:sz="0" w:space="0" w:color="auto"/>
          </w:divBdr>
        </w:div>
        <w:div w:id="1742411875">
          <w:marLeft w:val="640"/>
          <w:marRight w:val="0"/>
          <w:marTop w:val="0"/>
          <w:marBottom w:val="0"/>
          <w:divBdr>
            <w:top w:val="none" w:sz="0" w:space="0" w:color="auto"/>
            <w:left w:val="none" w:sz="0" w:space="0" w:color="auto"/>
            <w:bottom w:val="none" w:sz="0" w:space="0" w:color="auto"/>
            <w:right w:val="none" w:sz="0" w:space="0" w:color="auto"/>
          </w:divBdr>
        </w:div>
        <w:div w:id="810174345">
          <w:marLeft w:val="640"/>
          <w:marRight w:val="0"/>
          <w:marTop w:val="0"/>
          <w:marBottom w:val="0"/>
          <w:divBdr>
            <w:top w:val="none" w:sz="0" w:space="0" w:color="auto"/>
            <w:left w:val="none" w:sz="0" w:space="0" w:color="auto"/>
            <w:bottom w:val="none" w:sz="0" w:space="0" w:color="auto"/>
            <w:right w:val="none" w:sz="0" w:space="0" w:color="auto"/>
          </w:divBdr>
        </w:div>
        <w:div w:id="1918248400">
          <w:marLeft w:val="640"/>
          <w:marRight w:val="0"/>
          <w:marTop w:val="0"/>
          <w:marBottom w:val="0"/>
          <w:divBdr>
            <w:top w:val="none" w:sz="0" w:space="0" w:color="auto"/>
            <w:left w:val="none" w:sz="0" w:space="0" w:color="auto"/>
            <w:bottom w:val="none" w:sz="0" w:space="0" w:color="auto"/>
            <w:right w:val="none" w:sz="0" w:space="0" w:color="auto"/>
          </w:divBdr>
        </w:div>
        <w:div w:id="511184055">
          <w:marLeft w:val="640"/>
          <w:marRight w:val="0"/>
          <w:marTop w:val="0"/>
          <w:marBottom w:val="0"/>
          <w:divBdr>
            <w:top w:val="none" w:sz="0" w:space="0" w:color="auto"/>
            <w:left w:val="none" w:sz="0" w:space="0" w:color="auto"/>
            <w:bottom w:val="none" w:sz="0" w:space="0" w:color="auto"/>
            <w:right w:val="none" w:sz="0" w:space="0" w:color="auto"/>
          </w:divBdr>
        </w:div>
        <w:div w:id="1426347174">
          <w:marLeft w:val="640"/>
          <w:marRight w:val="0"/>
          <w:marTop w:val="0"/>
          <w:marBottom w:val="0"/>
          <w:divBdr>
            <w:top w:val="none" w:sz="0" w:space="0" w:color="auto"/>
            <w:left w:val="none" w:sz="0" w:space="0" w:color="auto"/>
            <w:bottom w:val="none" w:sz="0" w:space="0" w:color="auto"/>
            <w:right w:val="none" w:sz="0" w:space="0" w:color="auto"/>
          </w:divBdr>
        </w:div>
        <w:div w:id="2021152819">
          <w:marLeft w:val="640"/>
          <w:marRight w:val="0"/>
          <w:marTop w:val="0"/>
          <w:marBottom w:val="0"/>
          <w:divBdr>
            <w:top w:val="none" w:sz="0" w:space="0" w:color="auto"/>
            <w:left w:val="none" w:sz="0" w:space="0" w:color="auto"/>
            <w:bottom w:val="none" w:sz="0" w:space="0" w:color="auto"/>
            <w:right w:val="none" w:sz="0" w:space="0" w:color="auto"/>
          </w:divBdr>
        </w:div>
        <w:div w:id="1365518437">
          <w:marLeft w:val="640"/>
          <w:marRight w:val="0"/>
          <w:marTop w:val="0"/>
          <w:marBottom w:val="0"/>
          <w:divBdr>
            <w:top w:val="none" w:sz="0" w:space="0" w:color="auto"/>
            <w:left w:val="none" w:sz="0" w:space="0" w:color="auto"/>
            <w:bottom w:val="none" w:sz="0" w:space="0" w:color="auto"/>
            <w:right w:val="none" w:sz="0" w:space="0" w:color="auto"/>
          </w:divBdr>
        </w:div>
        <w:div w:id="1244336060">
          <w:marLeft w:val="640"/>
          <w:marRight w:val="0"/>
          <w:marTop w:val="0"/>
          <w:marBottom w:val="0"/>
          <w:divBdr>
            <w:top w:val="none" w:sz="0" w:space="0" w:color="auto"/>
            <w:left w:val="none" w:sz="0" w:space="0" w:color="auto"/>
            <w:bottom w:val="none" w:sz="0" w:space="0" w:color="auto"/>
            <w:right w:val="none" w:sz="0" w:space="0" w:color="auto"/>
          </w:divBdr>
        </w:div>
        <w:div w:id="864754622">
          <w:marLeft w:val="640"/>
          <w:marRight w:val="0"/>
          <w:marTop w:val="0"/>
          <w:marBottom w:val="0"/>
          <w:divBdr>
            <w:top w:val="none" w:sz="0" w:space="0" w:color="auto"/>
            <w:left w:val="none" w:sz="0" w:space="0" w:color="auto"/>
            <w:bottom w:val="none" w:sz="0" w:space="0" w:color="auto"/>
            <w:right w:val="none" w:sz="0" w:space="0" w:color="auto"/>
          </w:divBdr>
        </w:div>
        <w:div w:id="1419712426">
          <w:marLeft w:val="640"/>
          <w:marRight w:val="0"/>
          <w:marTop w:val="0"/>
          <w:marBottom w:val="0"/>
          <w:divBdr>
            <w:top w:val="none" w:sz="0" w:space="0" w:color="auto"/>
            <w:left w:val="none" w:sz="0" w:space="0" w:color="auto"/>
            <w:bottom w:val="none" w:sz="0" w:space="0" w:color="auto"/>
            <w:right w:val="none" w:sz="0" w:space="0" w:color="auto"/>
          </w:divBdr>
        </w:div>
        <w:div w:id="1803421604">
          <w:marLeft w:val="640"/>
          <w:marRight w:val="0"/>
          <w:marTop w:val="0"/>
          <w:marBottom w:val="0"/>
          <w:divBdr>
            <w:top w:val="none" w:sz="0" w:space="0" w:color="auto"/>
            <w:left w:val="none" w:sz="0" w:space="0" w:color="auto"/>
            <w:bottom w:val="none" w:sz="0" w:space="0" w:color="auto"/>
            <w:right w:val="none" w:sz="0" w:space="0" w:color="auto"/>
          </w:divBdr>
        </w:div>
        <w:div w:id="559093079">
          <w:marLeft w:val="640"/>
          <w:marRight w:val="0"/>
          <w:marTop w:val="0"/>
          <w:marBottom w:val="0"/>
          <w:divBdr>
            <w:top w:val="none" w:sz="0" w:space="0" w:color="auto"/>
            <w:left w:val="none" w:sz="0" w:space="0" w:color="auto"/>
            <w:bottom w:val="none" w:sz="0" w:space="0" w:color="auto"/>
            <w:right w:val="none" w:sz="0" w:space="0" w:color="auto"/>
          </w:divBdr>
        </w:div>
        <w:div w:id="1274559247">
          <w:marLeft w:val="640"/>
          <w:marRight w:val="0"/>
          <w:marTop w:val="0"/>
          <w:marBottom w:val="0"/>
          <w:divBdr>
            <w:top w:val="none" w:sz="0" w:space="0" w:color="auto"/>
            <w:left w:val="none" w:sz="0" w:space="0" w:color="auto"/>
            <w:bottom w:val="none" w:sz="0" w:space="0" w:color="auto"/>
            <w:right w:val="none" w:sz="0" w:space="0" w:color="auto"/>
          </w:divBdr>
        </w:div>
        <w:div w:id="1029641066">
          <w:marLeft w:val="640"/>
          <w:marRight w:val="0"/>
          <w:marTop w:val="0"/>
          <w:marBottom w:val="0"/>
          <w:divBdr>
            <w:top w:val="none" w:sz="0" w:space="0" w:color="auto"/>
            <w:left w:val="none" w:sz="0" w:space="0" w:color="auto"/>
            <w:bottom w:val="none" w:sz="0" w:space="0" w:color="auto"/>
            <w:right w:val="none" w:sz="0" w:space="0" w:color="auto"/>
          </w:divBdr>
        </w:div>
        <w:div w:id="1352564250">
          <w:marLeft w:val="640"/>
          <w:marRight w:val="0"/>
          <w:marTop w:val="0"/>
          <w:marBottom w:val="0"/>
          <w:divBdr>
            <w:top w:val="none" w:sz="0" w:space="0" w:color="auto"/>
            <w:left w:val="none" w:sz="0" w:space="0" w:color="auto"/>
            <w:bottom w:val="none" w:sz="0" w:space="0" w:color="auto"/>
            <w:right w:val="none" w:sz="0" w:space="0" w:color="auto"/>
          </w:divBdr>
        </w:div>
        <w:div w:id="1423988150">
          <w:marLeft w:val="640"/>
          <w:marRight w:val="0"/>
          <w:marTop w:val="0"/>
          <w:marBottom w:val="0"/>
          <w:divBdr>
            <w:top w:val="none" w:sz="0" w:space="0" w:color="auto"/>
            <w:left w:val="none" w:sz="0" w:space="0" w:color="auto"/>
            <w:bottom w:val="none" w:sz="0" w:space="0" w:color="auto"/>
            <w:right w:val="none" w:sz="0" w:space="0" w:color="auto"/>
          </w:divBdr>
        </w:div>
        <w:div w:id="1461999194">
          <w:marLeft w:val="640"/>
          <w:marRight w:val="0"/>
          <w:marTop w:val="0"/>
          <w:marBottom w:val="0"/>
          <w:divBdr>
            <w:top w:val="none" w:sz="0" w:space="0" w:color="auto"/>
            <w:left w:val="none" w:sz="0" w:space="0" w:color="auto"/>
            <w:bottom w:val="none" w:sz="0" w:space="0" w:color="auto"/>
            <w:right w:val="none" w:sz="0" w:space="0" w:color="auto"/>
          </w:divBdr>
        </w:div>
        <w:div w:id="1570119569">
          <w:marLeft w:val="640"/>
          <w:marRight w:val="0"/>
          <w:marTop w:val="0"/>
          <w:marBottom w:val="0"/>
          <w:divBdr>
            <w:top w:val="none" w:sz="0" w:space="0" w:color="auto"/>
            <w:left w:val="none" w:sz="0" w:space="0" w:color="auto"/>
            <w:bottom w:val="none" w:sz="0" w:space="0" w:color="auto"/>
            <w:right w:val="none" w:sz="0" w:space="0" w:color="auto"/>
          </w:divBdr>
        </w:div>
        <w:div w:id="86507687">
          <w:marLeft w:val="640"/>
          <w:marRight w:val="0"/>
          <w:marTop w:val="0"/>
          <w:marBottom w:val="0"/>
          <w:divBdr>
            <w:top w:val="none" w:sz="0" w:space="0" w:color="auto"/>
            <w:left w:val="none" w:sz="0" w:space="0" w:color="auto"/>
            <w:bottom w:val="none" w:sz="0" w:space="0" w:color="auto"/>
            <w:right w:val="none" w:sz="0" w:space="0" w:color="auto"/>
          </w:divBdr>
        </w:div>
        <w:div w:id="232007630">
          <w:marLeft w:val="640"/>
          <w:marRight w:val="0"/>
          <w:marTop w:val="0"/>
          <w:marBottom w:val="0"/>
          <w:divBdr>
            <w:top w:val="none" w:sz="0" w:space="0" w:color="auto"/>
            <w:left w:val="none" w:sz="0" w:space="0" w:color="auto"/>
            <w:bottom w:val="none" w:sz="0" w:space="0" w:color="auto"/>
            <w:right w:val="none" w:sz="0" w:space="0" w:color="auto"/>
          </w:divBdr>
        </w:div>
        <w:div w:id="678657580">
          <w:marLeft w:val="640"/>
          <w:marRight w:val="0"/>
          <w:marTop w:val="0"/>
          <w:marBottom w:val="0"/>
          <w:divBdr>
            <w:top w:val="none" w:sz="0" w:space="0" w:color="auto"/>
            <w:left w:val="none" w:sz="0" w:space="0" w:color="auto"/>
            <w:bottom w:val="none" w:sz="0" w:space="0" w:color="auto"/>
            <w:right w:val="none" w:sz="0" w:space="0" w:color="auto"/>
          </w:divBdr>
        </w:div>
        <w:div w:id="225801303">
          <w:marLeft w:val="640"/>
          <w:marRight w:val="0"/>
          <w:marTop w:val="0"/>
          <w:marBottom w:val="0"/>
          <w:divBdr>
            <w:top w:val="none" w:sz="0" w:space="0" w:color="auto"/>
            <w:left w:val="none" w:sz="0" w:space="0" w:color="auto"/>
            <w:bottom w:val="none" w:sz="0" w:space="0" w:color="auto"/>
            <w:right w:val="none" w:sz="0" w:space="0" w:color="auto"/>
          </w:divBdr>
        </w:div>
        <w:div w:id="1686639738">
          <w:marLeft w:val="640"/>
          <w:marRight w:val="0"/>
          <w:marTop w:val="0"/>
          <w:marBottom w:val="0"/>
          <w:divBdr>
            <w:top w:val="none" w:sz="0" w:space="0" w:color="auto"/>
            <w:left w:val="none" w:sz="0" w:space="0" w:color="auto"/>
            <w:bottom w:val="none" w:sz="0" w:space="0" w:color="auto"/>
            <w:right w:val="none" w:sz="0" w:space="0" w:color="auto"/>
          </w:divBdr>
        </w:div>
        <w:div w:id="323121165">
          <w:marLeft w:val="640"/>
          <w:marRight w:val="0"/>
          <w:marTop w:val="0"/>
          <w:marBottom w:val="0"/>
          <w:divBdr>
            <w:top w:val="none" w:sz="0" w:space="0" w:color="auto"/>
            <w:left w:val="none" w:sz="0" w:space="0" w:color="auto"/>
            <w:bottom w:val="none" w:sz="0" w:space="0" w:color="auto"/>
            <w:right w:val="none" w:sz="0" w:space="0" w:color="auto"/>
          </w:divBdr>
        </w:div>
        <w:div w:id="1317417974">
          <w:marLeft w:val="640"/>
          <w:marRight w:val="0"/>
          <w:marTop w:val="0"/>
          <w:marBottom w:val="0"/>
          <w:divBdr>
            <w:top w:val="none" w:sz="0" w:space="0" w:color="auto"/>
            <w:left w:val="none" w:sz="0" w:space="0" w:color="auto"/>
            <w:bottom w:val="none" w:sz="0" w:space="0" w:color="auto"/>
            <w:right w:val="none" w:sz="0" w:space="0" w:color="auto"/>
          </w:divBdr>
        </w:div>
        <w:div w:id="209002750">
          <w:marLeft w:val="640"/>
          <w:marRight w:val="0"/>
          <w:marTop w:val="0"/>
          <w:marBottom w:val="0"/>
          <w:divBdr>
            <w:top w:val="none" w:sz="0" w:space="0" w:color="auto"/>
            <w:left w:val="none" w:sz="0" w:space="0" w:color="auto"/>
            <w:bottom w:val="none" w:sz="0" w:space="0" w:color="auto"/>
            <w:right w:val="none" w:sz="0" w:space="0" w:color="auto"/>
          </w:divBdr>
        </w:div>
        <w:div w:id="852572991">
          <w:marLeft w:val="640"/>
          <w:marRight w:val="0"/>
          <w:marTop w:val="0"/>
          <w:marBottom w:val="0"/>
          <w:divBdr>
            <w:top w:val="none" w:sz="0" w:space="0" w:color="auto"/>
            <w:left w:val="none" w:sz="0" w:space="0" w:color="auto"/>
            <w:bottom w:val="none" w:sz="0" w:space="0" w:color="auto"/>
            <w:right w:val="none" w:sz="0" w:space="0" w:color="auto"/>
          </w:divBdr>
        </w:div>
        <w:div w:id="76369790">
          <w:marLeft w:val="640"/>
          <w:marRight w:val="0"/>
          <w:marTop w:val="0"/>
          <w:marBottom w:val="0"/>
          <w:divBdr>
            <w:top w:val="none" w:sz="0" w:space="0" w:color="auto"/>
            <w:left w:val="none" w:sz="0" w:space="0" w:color="auto"/>
            <w:bottom w:val="none" w:sz="0" w:space="0" w:color="auto"/>
            <w:right w:val="none" w:sz="0" w:space="0" w:color="auto"/>
          </w:divBdr>
        </w:div>
        <w:div w:id="582832923">
          <w:marLeft w:val="640"/>
          <w:marRight w:val="0"/>
          <w:marTop w:val="0"/>
          <w:marBottom w:val="0"/>
          <w:divBdr>
            <w:top w:val="none" w:sz="0" w:space="0" w:color="auto"/>
            <w:left w:val="none" w:sz="0" w:space="0" w:color="auto"/>
            <w:bottom w:val="none" w:sz="0" w:space="0" w:color="auto"/>
            <w:right w:val="none" w:sz="0" w:space="0" w:color="auto"/>
          </w:divBdr>
        </w:div>
        <w:div w:id="1344548383">
          <w:marLeft w:val="640"/>
          <w:marRight w:val="0"/>
          <w:marTop w:val="0"/>
          <w:marBottom w:val="0"/>
          <w:divBdr>
            <w:top w:val="none" w:sz="0" w:space="0" w:color="auto"/>
            <w:left w:val="none" w:sz="0" w:space="0" w:color="auto"/>
            <w:bottom w:val="none" w:sz="0" w:space="0" w:color="auto"/>
            <w:right w:val="none" w:sz="0" w:space="0" w:color="auto"/>
          </w:divBdr>
        </w:div>
        <w:div w:id="1925217755">
          <w:marLeft w:val="640"/>
          <w:marRight w:val="0"/>
          <w:marTop w:val="0"/>
          <w:marBottom w:val="0"/>
          <w:divBdr>
            <w:top w:val="none" w:sz="0" w:space="0" w:color="auto"/>
            <w:left w:val="none" w:sz="0" w:space="0" w:color="auto"/>
            <w:bottom w:val="none" w:sz="0" w:space="0" w:color="auto"/>
            <w:right w:val="none" w:sz="0" w:space="0" w:color="auto"/>
          </w:divBdr>
        </w:div>
        <w:div w:id="1950156970">
          <w:marLeft w:val="640"/>
          <w:marRight w:val="0"/>
          <w:marTop w:val="0"/>
          <w:marBottom w:val="0"/>
          <w:divBdr>
            <w:top w:val="none" w:sz="0" w:space="0" w:color="auto"/>
            <w:left w:val="none" w:sz="0" w:space="0" w:color="auto"/>
            <w:bottom w:val="none" w:sz="0" w:space="0" w:color="auto"/>
            <w:right w:val="none" w:sz="0" w:space="0" w:color="auto"/>
          </w:divBdr>
        </w:div>
        <w:div w:id="1707023769">
          <w:marLeft w:val="640"/>
          <w:marRight w:val="0"/>
          <w:marTop w:val="0"/>
          <w:marBottom w:val="0"/>
          <w:divBdr>
            <w:top w:val="none" w:sz="0" w:space="0" w:color="auto"/>
            <w:left w:val="none" w:sz="0" w:space="0" w:color="auto"/>
            <w:bottom w:val="none" w:sz="0" w:space="0" w:color="auto"/>
            <w:right w:val="none" w:sz="0" w:space="0" w:color="auto"/>
          </w:divBdr>
        </w:div>
        <w:div w:id="59328479">
          <w:marLeft w:val="640"/>
          <w:marRight w:val="0"/>
          <w:marTop w:val="0"/>
          <w:marBottom w:val="0"/>
          <w:divBdr>
            <w:top w:val="none" w:sz="0" w:space="0" w:color="auto"/>
            <w:left w:val="none" w:sz="0" w:space="0" w:color="auto"/>
            <w:bottom w:val="none" w:sz="0" w:space="0" w:color="auto"/>
            <w:right w:val="none" w:sz="0" w:space="0" w:color="auto"/>
          </w:divBdr>
        </w:div>
        <w:div w:id="1262028080">
          <w:marLeft w:val="640"/>
          <w:marRight w:val="0"/>
          <w:marTop w:val="0"/>
          <w:marBottom w:val="0"/>
          <w:divBdr>
            <w:top w:val="none" w:sz="0" w:space="0" w:color="auto"/>
            <w:left w:val="none" w:sz="0" w:space="0" w:color="auto"/>
            <w:bottom w:val="none" w:sz="0" w:space="0" w:color="auto"/>
            <w:right w:val="none" w:sz="0" w:space="0" w:color="auto"/>
          </w:divBdr>
        </w:div>
        <w:div w:id="505556075">
          <w:marLeft w:val="640"/>
          <w:marRight w:val="0"/>
          <w:marTop w:val="0"/>
          <w:marBottom w:val="0"/>
          <w:divBdr>
            <w:top w:val="none" w:sz="0" w:space="0" w:color="auto"/>
            <w:left w:val="none" w:sz="0" w:space="0" w:color="auto"/>
            <w:bottom w:val="none" w:sz="0" w:space="0" w:color="auto"/>
            <w:right w:val="none" w:sz="0" w:space="0" w:color="auto"/>
          </w:divBdr>
        </w:div>
        <w:div w:id="675887268">
          <w:marLeft w:val="640"/>
          <w:marRight w:val="0"/>
          <w:marTop w:val="0"/>
          <w:marBottom w:val="0"/>
          <w:divBdr>
            <w:top w:val="none" w:sz="0" w:space="0" w:color="auto"/>
            <w:left w:val="none" w:sz="0" w:space="0" w:color="auto"/>
            <w:bottom w:val="none" w:sz="0" w:space="0" w:color="auto"/>
            <w:right w:val="none" w:sz="0" w:space="0" w:color="auto"/>
          </w:divBdr>
        </w:div>
        <w:div w:id="1994213208">
          <w:marLeft w:val="640"/>
          <w:marRight w:val="0"/>
          <w:marTop w:val="0"/>
          <w:marBottom w:val="0"/>
          <w:divBdr>
            <w:top w:val="none" w:sz="0" w:space="0" w:color="auto"/>
            <w:left w:val="none" w:sz="0" w:space="0" w:color="auto"/>
            <w:bottom w:val="none" w:sz="0" w:space="0" w:color="auto"/>
            <w:right w:val="none" w:sz="0" w:space="0" w:color="auto"/>
          </w:divBdr>
        </w:div>
        <w:div w:id="575362780">
          <w:marLeft w:val="640"/>
          <w:marRight w:val="0"/>
          <w:marTop w:val="0"/>
          <w:marBottom w:val="0"/>
          <w:divBdr>
            <w:top w:val="none" w:sz="0" w:space="0" w:color="auto"/>
            <w:left w:val="none" w:sz="0" w:space="0" w:color="auto"/>
            <w:bottom w:val="none" w:sz="0" w:space="0" w:color="auto"/>
            <w:right w:val="none" w:sz="0" w:space="0" w:color="auto"/>
          </w:divBdr>
        </w:div>
        <w:div w:id="1609780063">
          <w:marLeft w:val="640"/>
          <w:marRight w:val="0"/>
          <w:marTop w:val="0"/>
          <w:marBottom w:val="0"/>
          <w:divBdr>
            <w:top w:val="none" w:sz="0" w:space="0" w:color="auto"/>
            <w:left w:val="none" w:sz="0" w:space="0" w:color="auto"/>
            <w:bottom w:val="none" w:sz="0" w:space="0" w:color="auto"/>
            <w:right w:val="none" w:sz="0" w:space="0" w:color="auto"/>
          </w:divBdr>
        </w:div>
        <w:div w:id="623386775">
          <w:marLeft w:val="640"/>
          <w:marRight w:val="0"/>
          <w:marTop w:val="0"/>
          <w:marBottom w:val="0"/>
          <w:divBdr>
            <w:top w:val="none" w:sz="0" w:space="0" w:color="auto"/>
            <w:left w:val="none" w:sz="0" w:space="0" w:color="auto"/>
            <w:bottom w:val="none" w:sz="0" w:space="0" w:color="auto"/>
            <w:right w:val="none" w:sz="0" w:space="0" w:color="auto"/>
          </w:divBdr>
        </w:div>
        <w:div w:id="1094132566">
          <w:marLeft w:val="640"/>
          <w:marRight w:val="0"/>
          <w:marTop w:val="0"/>
          <w:marBottom w:val="0"/>
          <w:divBdr>
            <w:top w:val="none" w:sz="0" w:space="0" w:color="auto"/>
            <w:left w:val="none" w:sz="0" w:space="0" w:color="auto"/>
            <w:bottom w:val="none" w:sz="0" w:space="0" w:color="auto"/>
            <w:right w:val="none" w:sz="0" w:space="0" w:color="auto"/>
          </w:divBdr>
        </w:div>
        <w:div w:id="926616689">
          <w:marLeft w:val="640"/>
          <w:marRight w:val="0"/>
          <w:marTop w:val="0"/>
          <w:marBottom w:val="0"/>
          <w:divBdr>
            <w:top w:val="none" w:sz="0" w:space="0" w:color="auto"/>
            <w:left w:val="none" w:sz="0" w:space="0" w:color="auto"/>
            <w:bottom w:val="none" w:sz="0" w:space="0" w:color="auto"/>
            <w:right w:val="none" w:sz="0" w:space="0" w:color="auto"/>
          </w:divBdr>
        </w:div>
        <w:div w:id="1472552187">
          <w:marLeft w:val="640"/>
          <w:marRight w:val="0"/>
          <w:marTop w:val="0"/>
          <w:marBottom w:val="0"/>
          <w:divBdr>
            <w:top w:val="none" w:sz="0" w:space="0" w:color="auto"/>
            <w:left w:val="none" w:sz="0" w:space="0" w:color="auto"/>
            <w:bottom w:val="none" w:sz="0" w:space="0" w:color="auto"/>
            <w:right w:val="none" w:sz="0" w:space="0" w:color="auto"/>
          </w:divBdr>
        </w:div>
        <w:div w:id="632754996">
          <w:marLeft w:val="640"/>
          <w:marRight w:val="0"/>
          <w:marTop w:val="0"/>
          <w:marBottom w:val="0"/>
          <w:divBdr>
            <w:top w:val="none" w:sz="0" w:space="0" w:color="auto"/>
            <w:left w:val="none" w:sz="0" w:space="0" w:color="auto"/>
            <w:bottom w:val="none" w:sz="0" w:space="0" w:color="auto"/>
            <w:right w:val="none" w:sz="0" w:space="0" w:color="auto"/>
          </w:divBdr>
        </w:div>
        <w:div w:id="815099700">
          <w:marLeft w:val="640"/>
          <w:marRight w:val="0"/>
          <w:marTop w:val="0"/>
          <w:marBottom w:val="0"/>
          <w:divBdr>
            <w:top w:val="none" w:sz="0" w:space="0" w:color="auto"/>
            <w:left w:val="none" w:sz="0" w:space="0" w:color="auto"/>
            <w:bottom w:val="none" w:sz="0" w:space="0" w:color="auto"/>
            <w:right w:val="none" w:sz="0" w:space="0" w:color="auto"/>
          </w:divBdr>
        </w:div>
        <w:div w:id="1192037227">
          <w:marLeft w:val="640"/>
          <w:marRight w:val="0"/>
          <w:marTop w:val="0"/>
          <w:marBottom w:val="0"/>
          <w:divBdr>
            <w:top w:val="none" w:sz="0" w:space="0" w:color="auto"/>
            <w:left w:val="none" w:sz="0" w:space="0" w:color="auto"/>
            <w:bottom w:val="none" w:sz="0" w:space="0" w:color="auto"/>
            <w:right w:val="none" w:sz="0" w:space="0" w:color="auto"/>
          </w:divBdr>
        </w:div>
        <w:div w:id="289557944">
          <w:marLeft w:val="640"/>
          <w:marRight w:val="0"/>
          <w:marTop w:val="0"/>
          <w:marBottom w:val="0"/>
          <w:divBdr>
            <w:top w:val="none" w:sz="0" w:space="0" w:color="auto"/>
            <w:left w:val="none" w:sz="0" w:space="0" w:color="auto"/>
            <w:bottom w:val="none" w:sz="0" w:space="0" w:color="auto"/>
            <w:right w:val="none" w:sz="0" w:space="0" w:color="auto"/>
          </w:divBdr>
        </w:div>
        <w:div w:id="442067900">
          <w:marLeft w:val="640"/>
          <w:marRight w:val="0"/>
          <w:marTop w:val="0"/>
          <w:marBottom w:val="0"/>
          <w:divBdr>
            <w:top w:val="none" w:sz="0" w:space="0" w:color="auto"/>
            <w:left w:val="none" w:sz="0" w:space="0" w:color="auto"/>
            <w:bottom w:val="none" w:sz="0" w:space="0" w:color="auto"/>
            <w:right w:val="none" w:sz="0" w:space="0" w:color="auto"/>
          </w:divBdr>
        </w:div>
        <w:div w:id="970941334">
          <w:marLeft w:val="640"/>
          <w:marRight w:val="0"/>
          <w:marTop w:val="0"/>
          <w:marBottom w:val="0"/>
          <w:divBdr>
            <w:top w:val="none" w:sz="0" w:space="0" w:color="auto"/>
            <w:left w:val="none" w:sz="0" w:space="0" w:color="auto"/>
            <w:bottom w:val="none" w:sz="0" w:space="0" w:color="auto"/>
            <w:right w:val="none" w:sz="0" w:space="0" w:color="auto"/>
          </w:divBdr>
        </w:div>
        <w:div w:id="461846238">
          <w:marLeft w:val="640"/>
          <w:marRight w:val="0"/>
          <w:marTop w:val="0"/>
          <w:marBottom w:val="0"/>
          <w:divBdr>
            <w:top w:val="none" w:sz="0" w:space="0" w:color="auto"/>
            <w:left w:val="none" w:sz="0" w:space="0" w:color="auto"/>
            <w:bottom w:val="none" w:sz="0" w:space="0" w:color="auto"/>
            <w:right w:val="none" w:sz="0" w:space="0" w:color="auto"/>
          </w:divBdr>
        </w:div>
        <w:div w:id="1800100426">
          <w:marLeft w:val="640"/>
          <w:marRight w:val="0"/>
          <w:marTop w:val="0"/>
          <w:marBottom w:val="0"/>
          <w:divBdr>
            <w:top w:val="none" w:sz="0" w:space="0" w:color="auto"/>
            <w:left w:val="none" w:sz="0" w:space="0" w:color="auto"/>
            <w:bottom w:val="none" w:sz="0" w:space="0" w:color="auto"/>
            <w:right w:val="none" w:sz="0" w:space="0" w:color="auto"/>
          </w:divBdr>
        </w:div>
        <w:div w:id="1871870511">
          <w:marLeft w:val="640"/>
          <w:marRight w:val="0"/>
          <w:marTop w:val="0"/>
          <w:marBottom w:val="0"/>
          <w:divBdr>
            <w:top w:val="none" w:sz="0" w:space="0" w:color="auto"/>
            <w:left w:val="none" w:sz="0" w:space="0" w:color="auto"/>
            <w:bottom w:val="none" w:sz="0" w:space="0" w:color="auto"/>
            <w:right w:val="none" w:sz="0" w:space="0" w:color="auto"/>
          </w:divBdr>
        </w:div>
        <w:div w:id="468936051">
          <w:marLeft w:val="640"/>
          <w:marRight w:val="0"/>
          <w:marTop w:val="0"/>
          <w:marBottom w:val="0"/>
          <w:divBdr>
            <w:top w:val="none" w:sz="0" w:space="0" w:color="auto"/>
            <w:left w:val="none" w:sz="0" w:space="0" w:color="auto"/>
            <w:bottom w:val="none" w:sz="0" w:space="0" w:color="auto"/>
            <w:right w:val="none" w:sz="0" w:space="0" w:color="auto"/>
          </w:divBdr>
        </w:div>
        <w:div w:id="285694666">
          <w:marLeft w:val="640"/>
          <w:marRight w:val="0"/>
          <w:marTop w:val="0"/>
          <w:marBottom w:val="0"/>
          <w:divBdr>
            <w:top w:val="none" w:sz="0" w:space="0" w:color="auto"/>
            <w:left w:val="none" w:sz="0" w:space="0" w:color="auto"/>
            <w:bottom w:val="none" w:sz="0" w:space="0" w:color="auto"/>
            <w:right w:val="none" w:sz="0" w:space="0" w:color="auto"/>
          </w:divBdr>
        </w:div>
        <w:div w:id="463812591">
          <w:marLeft w:val="640"/>
          <w:marRight w:val="0"/>
          <w:marTop w:val="0"/>
          <w:marBottom w:val="0"/>
          <w:divBdr>
            <w:top w:val="none" w:sz="0" w:space="0" w:color="auto"/>
            <w:left w:val="none" w:sz="0" w:space="0" w:color="auto"/>
            <w:bottom w:val="none" w:sz="0" w:space="0" w:color="auto"/>
            <w:right w:val="none" w:sz="0" w:space="0" w:color="auto"/>
          </w:divBdr>
        </w:div>
        <w:div w:id="1850562393">
          <w:marLeft w:val="640"/>
          <w:marRight w:val="0"/>
          <w:marTop w:val="0"/>
          <w:marBottom w:val="0"/>
          <w:divBdr>
            <w:top w:val="none" w:sz="0" w:space="0" w:color="auto"/>
            <w:left w:val="none" w:sz="0" w:space="0" w:color="auto"/>
            <w:bottom w:val="none" w:sz="0" w:space="0" w:color="auto"/>
            <w:right w:val="none" w:sz="0" w:space="0" w:color="auto"/>
          </w:divBdr>
        </w:div>
        <w:div w:id="147747901">
          <w:marLeft w:val="640"/>
          <w:marRight w:val="0"/>
          <w:marTop w:val="0"/>
          <w:marBottom w:val="0"/>
          <w:divBdr>
            <w:top w:val="none" w:sz="0" w:space="0" w:color="auto"/>
            <w:left w:val="none" w:sz="0" w:space="0" w:color="auto"/>
            <w:bottom w:val="none" w:sz="0" w:space="0" w:color="auto"/>
            <w:right w:val="none" w:sz="0" w:space="0" w:color="auto"/>
          </w:divBdr>
        </w:div>
        <w:div w:id="2017685458">
          <w:marLeft w:val="640"/>
          <w:marRight w:val="0"/>
          <w:marTop w:val="0"/>
          <w:marBottom w:val="0"/>
          <w:divBdr>
            <w:top w:val="none" w:sz="0" w:space="0" w:color="auto"/>
            <w:left w:val="none" w:sz="0" w:space="0" w:color="auto"/>
            <w:bottom w:val="none" w:sz="0" w:space="0" w:color="auto"/>
            <w:right w:val="none" w:sz="0" w:space="0" w:color="auto"/>
          </w:divBdr>
        </w:div>
        <w:div w:id="2010057304">
          <w:marLeft w:val="640"/>
          <w:marRight w:val="0"/>
          <w:marTop w:val="0"/>
          <w:marBottom w:val="0"/>
          <w:divBdr>
            <w:top w:val="none" w:sz="0" w:space="0" w:color="auto"/>
            <w:left w:val="none" w:sz="0" w:space="0" w:color="auto"/>
            <w:bottom w:val="none" w:sz="0" w:space="0" w:color="auto"/>
            <w:right w:val="none" w:sz="0" w:space="0" w:color="auto"/>
          </w:divBdr>
        </w:div>
        <w:div w:id="1406415632">
          <w:marLeft w:val="640"/>
          <w:marRight w:val="0"/>
          <w:marTop w:val="0"/>
          <w:marBottom w:val="0"/>
          <w:divBdr>
            <w:top w:val="none" w:sz="0" w:space="0" w:color="auto"/>
            <w:left w:val="none" w:sz="0" w:space="0" w:color="auto"/>
            <w:bottom w:val="none" w:sz="0" w:space="0" w:color="auto"/>
            <w:right w:val="none" w:sz="0" w:space="0" w:color="auto"/>
          </w:divBdr>
        </w:div>
        <w:div w:id="181630796">
          <w:marLeft w:val="640"/>
          <w:marRight w:val="0"/>
          <w:marTop w:val="0"/>
          <w:marBottom w:val="0"/>
          <w:divBdr>
            <w:top w:val="none" w:sz="0" w:space="0" w:color="auto"/>
            <w:left w:val="none" w:sz="0" w:space="0" w:color="auto"/>
            <w:bottom w:val="none" w:sz="0" w:space="0" w:color="auto"/>
            <w:right w:val="none" w:sz="0" w:space="0" w:color="auto"/>
          </w:divBdr>
        </w:div>
        <w:div w:id="1171263883">
          <w:marLeft w:val="640"/>
          <w:marRight w:val="0"/>
          <w:marTop w:val="0"/>
          <w:marBottom w:val="0"/>
          <w:divBdr>
            <w:top w:val="none" w:sz="0" w:space="0" w:color="auto"/>
            <w:left w:val="none" w:sz="0" w:space="0" w:color="auto"/>
            <w:bottom w:val="none" w:sz="0" w:space="0" w:color="auto"/>
            <w:right w:val="none" w:sz="0" w:space="0" w:color="auto"/>
          </w:divBdr>
        </w:div>
        <w:div w:id="115608064">
          <w:marLeft w:val="640"/>
          <w:marRight w:val="0"/>
          <w:marTop w:val="0"/>
          <w:marBottom w:val="0"/>
          <w:divBdr>
            <w:top w:val="none" w:sz="0" w:space="0" w:color="auto"/>
            <w:left w:val="none" w:sz="0" w:space="0" w:color="auto"/>
            <w:bottom w:val="none" w:sz="0" w:space="0" w:color="auto"/>
            <w:right w:val="none" w:sz="0" w:space="0" w:color="auto"/>
          </w:divBdr>
        </w:div>
      </w:divsChild>
    </w:div>
    <w:div w:id="807631390">
      <w:bodyDiv w:val="1"/>
      <w:marLeft w:val="0"/>
      <w:marRight w:val="0"/>
      <w:marTop w:val="0"/>
      <w:marBottom w:val="0"/>
      <w:divBdr>
        <w:top w:val="none" w:sz="0" w:space="0" w:color="auto"/>
        <w:left w:val="none" w:sz="0" w:space="0" w:color="auto"/>
        <w:bottom w:val="none" w:sz="0" w:space="0" w:color="auto"/>
        <w:right w:val="none" w:sz="0" w:space="0" w:color="auto"/>
      </w:divBdr>
      <w:divsChild>
        <w:div w:id="1603997673">
          <w:marLeft w:val="640"/>
          <w:marRight w:val="0"/>
          <w:marTop w:val="0"/>
          <w:marBottom w:val="0"/>
          <w:divBdr>
            <w:top w:val="none" w:sz="0" w:space="0" w:color="auto"/>
            <w:left w:val="none" w:sz="0" w:space="0" w:color="auto"/>
            <w:bottom w:val="none" w:sz="0" w:space="0" w:color="auto"/>
            <w:right w:val="none" w:sz="0" w:space="0" w:color="auto"/>
          </w:divBdr>
        </w:div>
        <w:div w:id="1743797014">
          <w:marLeft w:val="640"/>
          <w:marRight w:val="0"/>
          <w:marTop w:val="0"/>
          <w:marBottom w:val="0"/>
          <w:divBdr>
            <w:top w:val="none" w:sz="0" w:space="0" w:color="auto"/>
            <w:left w:val="none" w:sz="0" w:space="0" w:color="auto"/>
            <w:bottom w:val="none" w:sz="0" w:space="0" w:color="auto"/>
            <w:right w:val="none" w:sz="0" w:space="0" w:color="auto"/>
          </w:divBdr>
        </w:div>
        <w:div w:id="1508014475">
          <w:marLeft w:val="640"/>
          <w:marRight w:val="0"/>
          <w:marTop w:val="0"/>
          <w:marBottom w:val="0"/>
          <w:divBdr>
            <w:top w:val="none" w:sz="0" w:space="0" w:color="auto"/>
            <w:left w:val="none" w:sz="0" w:space="0" w:color="auto"/>
            <w:bottom w:val="none" w:sz="0" w:space="0" w:color="auto"/>
            <w:right w:val="none" w:sz="0" w:space="0" w:color="auto"/>
          </w:divBdr>
        </w:div>
        <w:div w:id="2013293783">
          <w:marLeft w:val="640"/>
          <w:marRight w:val="0"/>
          <w:marTop w:val="0"/>
          <w:marBottom w:val="0"/>
          <w:divBdr>
            <w:top w:val="none" w:sz="0" w:space="0" w:color="auto"/>
            <w:left w:val="none" w:sz="0" w:space="0" w:color="auto"/>
            <w:bottom w:val="none" w:sz="0" w:space="0" w:color="auto"/>
            <w:right w:val="none" w:sz="0" w:space="0" w:color="auto"/>
          </w:divBdr>
        </w:div>
        <w:div w:id="773282379">
          <w:marLeft w:val="640"/>
          <w:marRight w:val="0"/>
          <w:marTop w:val="0"/>
          <w:marBottom w:val="0"/>
          <w:divBdr>
            <w:top w:val="none" w:sz="0" w:space="0" w:color="auto"/>
            <w:left w:val="none" w:sz="0" w:space="0" w:color="auto"/>
            <w:bottom w:val="none" w:sz="0" w:space="0" w:color="auto"/>
            <w:right w:val="none" w:sz="0" w:space="0" w:color="auto"/>
          </w:divBdr>
        </w:div>
        <w:div w:id="608122502">
          <w:marLeft w:val="640"/>
          <w:marRight w:val="0"/>
          <w:marTop w:val="0"/>
          <w:marBottom w:val="0"/>
          <w:divBdr>
            <w:top w:val="none" w:sz="0" w:space="0" w:color="auto"/>
            <w:left w:val="none" w:sz="0" w:space="0" w:color="auto"/>
            <w:bottom w:val="none" w:sz="0" w:space="0" w:color="auto"/>
            <w:right w:val="none" w:sz="0" w:space="0" w:color="auto"/>
          </w:divBdr>
        </w:div>
        <w:div w:id="1422990017">
          <w:marLeft w:val="640"/>
          <w:marRight w:val="0"/>
          <w:marTop w:val="0"/>
          <w:marBottom w:val="0"/>
          <w:divBdr>
            <w:top w:val="none" w:sz="0" w:space="0" w:color="auto"/>
            <w:left w:val="none" w:sz="0" w:space="0" w:color="auto"/>
            <w:bottom w:val="none" w:sz="0" w:space="0" w:color="auto"/>
            <w:right w:val="none" w:sz="0" w:space="0" w:color="auto"/>
          </w:divBdr>
        </w:div>
        <w:div w:id="1970164216">
          <w:marLeft w:val="640"/>
          <w:marRight w:val="0"/>
          <w:marTop w:val="0"/>
          <w:marBottom w:val="0"/>
          <w:divBdr>
            <w:top w:val="none" w:sz="0" w:space="0" w:color="auto"/>
            <w:left w:val="none" w:sz="0" w:space="0" w:color="auto"/>
            <w:bottom w:val="none" w:sz="0" w:space="0" w:color="auto"/>
            <w:right w:val="none" w:sz="0" w:space="0" w:color="auto"/>
          </w:divBdr>
        </w:div>
        <w:div w:id="797381827">
          <w:marLeft w:val="640"/>
          <w:marRight w:val="0"/>
          <w:marTop w:val="0"/>
          <w:marBottom w:val="0"/>
          <w:divBdr>
            <w:top w:val="none" w:sz="0" w:space="0" w:color="auto"/>
            <w:left w:val="none" w:sz="0" w:space="0" w:color="auto"/>
            <w:bottom w:val="none" w:sz="0" w:space="0" w:color="auto"/>
            <w:right w:val="none" w:sz="0" w:space="0" w:color="auto"/>
          </w:divBdr>
        </w:div>
        <w:div w:id="120925649">
          <w:marLeft w:val="640"/>
          <w:marRight w:val="0"/>
          <w:marTop w:val="0"/>
          <w:marBottom w:val="0"/>
          <w:divBdr>
            <w:top w:val="none" w:sz="0" w:space="0" w:color="auto"/>
            <w:left w:val="none" w:sz="0" w:space="0" w:color="auto"/>
            <w:bottom w:val="none" w:sz="0" w:space="0" w:color="auto"/>
            <w:right w:val="none" w:sz="0" w:space="0" w:color="auto"/>
          </w:divBdr>
        </w:div>
        <w:div w:id="901141597">
          <w:marLeft w:val="640"/>
          <w:marRight w:val="0"/>
          <w:marTop w:val="0"/>
          <w:marBottom w:val="0"/>
          <w:divBdr>
            <w:top w:val="none" w:sz="0" w:space="0" w:color="auto"/>
            <w:left w:val="none" w:sz="0" w:space="0" w:color="auto"/>
            <w:bottom w:val="none" w:sz="0" w:space="0" w:color="auto"/>
            <w:right w:val="none" w:sz="0" w:space="0" w:color="auto"/>
          </w:divBdr>
        </w:div>
        <w:div w:id="505706924">
          <w:marLeft w:val="640"/>
          <w:marRight w:val="0"/>
          <w:marTop w:val="0"/>
          <w:marBottom w:val="0"/>
          <w:divBdr>
            <w:top w:val="none" w:sz="0" w:space="0" w:color="auto"/>
            <w:left w:val="none" w:sz="0" w:space="0" w:color="auto"/>
            <w:bottom w:val="none" w:sz="0" w:space="0" w:color="auto"/>
            <w:right w:val="none" w:sz="0" w:space="0" w:color="auto"/>
          </w:divBdr>
        </w:div>
        <w:div w:id="1473668483">
          <w:marLeft w:val="640"/>
          <w:marRight w:val="0"/>
          <w:marTop w:val="0"/>
          <w:marBottom w:val="0"/>
          <w:divBdr>
            <w:top w:val="none" w:sz="0" w:space="0" w:color="auto"/>
            <w:left w:val="none" w:sz="0" w:space="0" w:color="auto"/>
            <w:bottom w:val="none" w:sz="0" w:space="0" w:color="auto"/>
            <w:right w:val="none" w:sz="0" w:space="0" w:color="auto"/>
          </w:divBdr>
        </w:div>
        <w:div w:id="1852062635">
          <w:marLeft w:val="640"/>
          <w:marRight w:val="0"/>
          <w:marTop w:val="0"/>
          <w:marBottom w:val="0"/>
          <w:divBdr>
            <w:top w:val="none" w:sz="0" w:space="0" w:color="auto"/>
            <w:left w:val="none" w:sz="0" w:space="0" w:color="auto"/>
            <w:bottom w:val="none" w:sz="0" w:space="0" w:color="auto"/>
            <w:right w:val="none" w:sz="0" w:space="0" w:color="auto"/>
          </w:divBdr>
        </w:div>
        <w:div w:id="555777923">
          <w:marLeft w:val="640"/>
          <w:marRight w:val="0"/>
          <w:marTop w:val="0"/>
          <w:marBottom w:val="0"/>
          <w:divBdr>
            <w:top w:val="none" w:sz="0" w:space="0" w:color="auto"/>
            <w:left w:val="none" w:sz="0" w:space="0" w:color="auto"/>
            <w:bottom w:val="none" w:sz="0" w:space="0" w:color="auto"/>
            <w:right w:val="none" w:sz="0" w:space="0" w:color="auto"/>
          </w:divBdr>
        </w:div>
        <w:div w:id="1614628422">
          <w:marLeft w:val="640"/>
          <w:marRight w:val="0"/>
          <w:marTop w:val="0"/>
          <w:marBottom w:val="0"/>
          <w:divBdr>
            <w:top w:val="none" w:sz="0" w:space="0" w:color="auto"/>
            <w:left w:val="none" w:sz="0" w:space="0" w:color="auto"/>
            <w:bottom w:val="none" w:sz="0" w:space="0" w:color="auto"/>
            <w:right w:val="none" w:sz="0" w:space="0" w:color="auto"/>
          </w:divBdr>
        </w:div>
        <w:div w:id="2113549832">
          <w:marLeft w:val="640"/>
          <w:marRight w:val="0"/>
          <w:marTop w:val="0"/>
          <w:marBottom w:val="0"/>
          <w:divBdr>
            <w:top w:val="none" w:sz="0" w:space="0" w:color="auto"/>
            <w:left w:val="none" w:sz="0" w:space="0" w:color="auto"/>
            <w:bottom w:val="none" w:sz="0" w:space="0" w:color="auto"/>
            <w:right w:val="none" w:sz="0" w:space="0" w:color="auto"/>
          </w:divBdr>
        </w:div>
        <w:div w:id="1533153211">
          <w:marLeft w:val="640"/>
          <w:marRight w:val="0"/>
          <w:marTop w:val="0"/>
          <w:marBottom w:val="0"/>
          <w:divBdr>
            <w:top w:val="none" w:sz="0" w:space="0" w:color="auto"/>
            <w:left w:val="none" w:sz="0" w:space="0" w:color="auto"/>
            <w:bottom w:val="none" w:sz="0" w:space="0" w:color="auto"/>
            <w:right w:val="none" w:sz="0" w:space="0" w:color="auto"/>
          </w:divBdr>
        </w:div>
        <w:div w:id="2050256966">
          <w:marLeft w:val="640"/>
          <w:marRight w:val="0"/>
          <w:marTop w:val="0"/>
          <w:marBottom w:val="0"/>
          <w:divBdr>
            <w:top w:val="none" w:sz="0" w:space="0" w:color="auto"/>
            <w:left w:val="none" w:sz="0" w:space="0" w:color="auto"/>
            <w:bottom w:val="none" w:sz="0" w:space="0" w:color="auto"/>
            <w:right w:val="none" w:sz="0" w:space="0" w:color="auto"/>
          </w:divBdr>
        </w:div>
        <w:div w:id="1310937728">
          <w:marLeft w:val="640"/>
          <w:marRight w:val="0"/>
          <w:marTop w:val="0"/>
          <w:marBottom w:val="0"/>
          <w:divBdr>
            <w:top w:val="none" w:sz="0" w:space="0" w:color="auto"/>
            <w:left w:val="none" w:sz="0" w:space="0" w:color="auto"/>
            <w:bottom w:val="none" w:sz="0" w:space="0" w:color="auto"/>
            <w:right w:val="none" w:sz="0" w:space="0" w:color="auto"/>
          </w:divBdr>
        </w:div>
        <w:div w:id="205222065">
          <w:marLeft w:val="640"/>
          <w:marRight w:val="0"/>
          <w:marTop w:val="0"/>
          <w:marBottom w:val="0"/>
          <w:divBdr>
            <w:top w:val="none" w:sz="0" w:space="0" w:color="auto"/>
            <w:left w:val="none" w:sz="0" w:space="0" w:color="auto"/>
            <w:bottom w:val="none" w:sz="0" w:space="0" w:color="auto"/>
            <w:right w:val="none" w:sz="0" w:space="0" w:color="auto"/>
          </w:divBdr>
        </w:div>
        <w:div w:id="1824347011">
          <w:marLeft w:val="640"/>
          <w:marRight w:val="0"/>
          <w:marTop w:val="0"/>
          <w:marBottom w:val="0"/>
          <w:divBdr>
            <w:top w:val="none" w:sz="0" w:space="0" w:color="auto"/>
            <w:left w:val="none" w:sz="0" w:space="0" w:color="auto"/>
            <w:bottom w:val="none" w:sz="0" w:space="0" w:color="auto"/>
            <w:right w:val="none" w:sz="0" w:space="0" w:color="auto"/>
          </w:divBdr>
        </w:div>
        <w:div w:id="1449009763">
          <w:marLeft w:val="640"/>
          <w:marRight w:val="0"/>
          <w:marTop w:val="0"/>
          <w:marBottom w:val="0"/>
          <w:divBdr>
            <w:top w:val="none" w:sz="0" w:space="0" w:color="auto"/>
            <w:left w:val="none" w:sz="0" w:space="0" w:color="auto"/>
            <w:bottom w:val="none" w:sz="0" w:space="0" w:color="auto"/>
            <w:right w:val="none" w:sz="0" w:space="0" w:color="auto"/>
          </w:divBdr>
        </w:div>
        <w:div w:id="1092506459">
          <w:marLeft w:val="640"/>
          <w:marRight w:val="0"/>
          <w:marTop w:val="0"/>
          <w:marBottom w:val="0"/>
          <w:divBdr>
            <w:top w:val="none" w:sz="0" w:space="0" w:color="auto"/>
            <w:left w:val="none" w:sz="0" w:space="0" w:color="auto"/>
            <w:bottom w:val="none" w:sz="0" w:space="0" w:color="auto"/>
            <w:right w:val="none" w:sz="0" w:space="0" w:color="auto"/>
          </w:divBdr>
        </w:div>
        <w:div w:id="1861626892">
          <w:marLeft w:val="640"/>
          <w:marRight w:val="0"/>
          <w:marTop w:val="0"/>
          <w:marBottom w:val="0"/>
          <w:divBdr>
            <w:top w:val="none" w:sz="0" w:space="0" w:color="auto"/>
            <w:left w:val="none" w:sz="0" w:space="0" w:color="auto"/>
            <w:bottom w:val="none" w:sz="0" w:space="0" w:color="auto"/>
            <w:right w:val="none" w:sz="0" w:space="0" w:color="auto"/>
          </w:divBdr>
        </w:div>
        <w:div w:id="1590505447">
          <w:marLeft w:val="640"/>
          <w:marRight w:val="0"/>
          <w:marTop w:val="0"/>
          <w:marBottom w:val="0"/>
          <w:divBdr>
            <w:top w:val="none" w:sz="0" w:space="0" w:color="auto"/>
            <w:left w:val="none" w:sz="0" w:space="0" w:color="auto"/>
            <w:bottom w:val="none" w:sz="0" w:space="0" w:color="auto"/>
            <w:right w:val="none" w:sz="0" w:space="0" w:color="auto"/>
          </w:divBdr>
        </w:div>
        <w:div w:id="1493763459">
          <w:marLeft w:val="640"/>
          <w:marRight w:val="0"/>
          <w:marTop w:val="0"/>
          <w:marBottom w:val="0"/>
          <w:divBdr>
            <w:top w:val="none" w:sz="0" w:space="0" w:color="auto"/>
            <w:left w:val="none" w:sz="0" w:space="0" w:color="auto"/>
            <w:bottom w:val="none" w:sz="0" w:space="0" w:color="auto"/>
            <w:right w:val="none" w:sz="0" w:space="0" w:color="auto"/>
          </w:divBdr>
        </w:div>
        <w:div w:id="36123316">
          <w:marLeft w:val="640"/>
          <w:marRight w:val="0"/>
          <w:marTop w:val="0"/>
          <w:marBottom w:val="0"/>
          <w:divBdr>
            <w:top w:val="none" w:sz="0" w:space="0" w:color="auto"/>
            <w:left w:val="none" w:sz="0" w:space="0" w:color="auto"/>
            <w:bottom w:val="none" w:sz="0" w:space="0" w:color="auto"/>
            <w:right w:val="none" w:sz="0" w:space="0" w:color="auto"/>
          </w:divBdr>
        </w:div>
        <w:div w:id="737631074">
          <w:marLeft w:val="640"/>
          <w:marRight w:val="0"/>
          <w:marTop w:val="0"/>
          <w:marBottom w:val="0"/>
          <w:divBdr>
            <w:top w:val="none" w:sz="0" w:space="0" w:color="auto"/>
            <w:left w:val="none" w:sz="0" w:space="0" w:color="auto"/>
            <w:bottom w:val="none" w:sz="0" w:space="0" w:color="auto"/>
            <w:right w:val="none" w:sz="0" w:space="0" w:color="auto"/>
          </w:divBdr>
        </w:div>
        <w:div w:id="1554804598">
          <w:marLeft w:val="640"/>
          <w:marRight w:val="0"/>
          <w:marTop w:val="0"/>
          <w:marBottom w:val="0"/>
          <w:divBdr>
            <w:top w:val="none" w:sz="0" w:space="0" w:color="auto"/>
            <w:left w:val="none" w:sz="0" w:space="0" w:color="auto"/>
            <w:bottom w:val="none" w:sz="0" w:space="0" w:color="auto"/>
            <w:right w:val="none" w:sz="0" w:space="0" w:color="auto"/>
          </w:divBdr>
        </w:div>
        <w:div w:id="817921761">
          <w:marLeft w:val="640"/>
          <w:marRight w:val="0"/>
          <w:marTop w:val="0"/>
          <w:marBottom w:val="0"/>
          <w:divBdr>
            <w:top w:val="none" w:sz="0" w:space="0" w:color="auto"/>
            <w:left w:val="none" w:sz="0" w:space="0" w:color="auto"/>
            <w:bottom w:val="none" w:sz="0" w:space="0" w:color="auto"/>
            <w:right w:val="none" w:sz="0" w:space="0" w:color="auto"/>
          </w:divBdr>
        </w:div>
        <w:div w:id="439446750">
          <w:marLeft w:val="640"/>
          <w:marRight w:val="0"/>
          <w:marTop w:val="0"/>
          <w:marBottom w:val="0"/>
          <w:divBdr>
            <w:top w:val="none" w:sz="0" w:space="0" w:color="auto"/>
            <w:left w:val="none" w:sz="0" w:space="0" w:color="auto"/>
            <w:bottom w:val="none" w:sz="0" w:space="0" w:color="auto"/>
            <w:right w:val="none" w:sz="0" w:space="0" w:color="auto"/>
          </w:divBdr>
        </w:div>
        <w:div w:id="944457395">
          <w:marLeft w:val="640"/>
          <w:marRight w:val="0"/>
          <w:marTop w:val="0"/>
          <w:marBottom w:val="0"/>
          <w:divBdr>
            <w:top w:val="none" w:sz="0" w:space="0" w:color="auto"/>
            <w:left w:val="none" w:sz="0" w:space="0" w:color="auto"/>
            <w:bottom w:val="none" w:sz="0" w:space="0" w:color="auto"/>
            <w:right w:val="none" w:sz="0" w:space="0" w:color="auto"/>
          </w:divBdr>
        </w:div>
        <w:div w:id="1509254500">
          <w:marLeft w:val="640"/>
          <w:marRight w:val="0"/>
          <w:marTop w:val="0"/>
          <w:marBottom w:val="0"/>
          <w:divBdr>
            <w:top w:val="none" w:sz="0" w:space="0" w:color="auto"/>
            <w:left w:val="none" w:sz="0" w:space="0" w:color="auto"/>
            <w:bottom w:val="none" w:sz="0" w:space="0" w:color="auto"/>
            <w:right w:val="none" w:sz="0" w:space="0" w:color="auto"/>
          </w:divBdr>
        </w:div>
        <w:div w:id="1310016428">
          <w:marLeft w:val="640"/>
          <w:marRight w:val="0"/>
          <w:marTop w:val="0"/>
          <w:marBottom w:val="0"/>
          <w:divBdr>
            <w:top w:val="none" w:sz="0" w:space="0" w:color="auto"/>
            <w:left w:val="none" w:sz="0" w:space="0" w:color="auto"/>
            <w:bottom w:val="none" w:sz="0" w:space="0" w:color="auto"/>
            <w:right w:val="none" w:sz="0" w:space="0" w:color="auto"/>
          </w:divBdr>
        </w:div>
        <w:div w:id="1276980000">
          <w:marLeft w:val="640"/>
          <w:marRight w:val="0"/>
          <w:marTop w:val="0"/>
          <w:marBottom w:val="0"/>
          <w:divBdr>
            <w:top w:val="none" w:sz="0" w:space="0" w:color="auto"/>
            <w:left w:val="none" w:sz="0" w:space="0" w:color="auto"/>
            <w:bottom w:val="none" w:sz="0" w:space="0" w:color="auto"/>
            <w:right w:val="none" w:sz="0" w:space="0" w:color="auto"/>
          </w:divBdr>
        </w:div>
        <w:div w:id="294914896">
          <w:marLeft w:val="640"/>
          <w:marRight w:val="0"/>
          <w:marTop w:val="0"/>
          <w:marBottom w:val="0"/>
          <w:divBdr>
            <w:top w:val="none" w:sz="0" w:space="0" w:color="auto"/>
            <w:left w:val="none" w:sz="0" w:space="0" w:color="auto"/>
            <w:bottom w:val="none" w:sz="0" w:space="0" w:color="auto"/>
            <w:right w:val="none" w:sz="0" w:space="0" w:color="auto"/>
          </w:divBdr>
        </w:div>
        <w:div w:id="331765911">
          <w:marLeft w:val="640"/>
          <w:marRight w:val="0"/>
          <w:marTop w:val="0"/>
          <w:marBottom w:val="0"/>
          <w:divBdr>
            <w:top w:val="none" w:sz="0" w:space="0" w:color="auto"/>
            <w:left w:val="none" w:sz="0" w:space="0" w:color="auto"/>
            <w:bottom w:val="none" w:sz="0" w:space="0" w:color="auto"/>
            <w:right w:val="none" w:sz="0" w:space="0" w:color="auto"/>
          </w:divBdr>
        </w:div>
        <w:div w:id="1222711305">
          <w:marLeft w:val="640"/>
          <w:marRight w:val="0"/>
          <w:marTop w:val="0"/>
          <w:marBottom w:val="0"/>
          <w:divBdr>
            <w:top w:val="none" w:sz="0" w:space="0" w:color="auto"/>
            <w:left w:val="none" w:sz="0" w:space="0" w:color="auto"/>
            <w:bottom w:val="none" w:sz="0" w:space="0" w:color="auto"/>
            <w:right w:val="none" w:sz="0" w:space="0" w:color="auto"/>
          </w:divBdr>
        </w:div>
        <w:div w:id="295180885">
          <w:marLeft w:val="640"/>
          <w:marRight w:val="0"/>
          <w:marTop w:val="0"/>
          <w:marBottom w:val="0"/>
          <w:divBdr>
            <w:top w:val="none" w:sz="0" w:space="0" w:color="auto"/>
            <w:left w:val="none" w:sz="0" w:space="0" w:color="auto"/>
            <w:bottom w:val="none" w:sz="0" w:space="0" w:color="auto"/>
            <w:right w:val="none" w:sz="0" w:space="0" w:color="auto"/>
          </w:divBdr>
        </w:div>
        <w:div w:id="1240366609">
          <w:marLeft w:val="640"/>
          <w:marRight w:val="0"/>
          <w:marTop w:val="0"/>
          <w:marBottom w:val="0"/>
          <w:divBdr>
            <w:top w:val="none" w:sz="0" w:space="0" w:color="auto"/>
            <w:left w:val="none" w:sz="0" w:space="0" w:color="auto"/>
            <w:bottom w:val="none" w:sz="0" w:space="0" w:color="auto"/>
            <w:right w:val="none" w:sz="0" w:space="0" w:color="auto"/>
          </w:divBdr>
        </w:div>
        <w:div w:id="115175889">
          <w:marLeft w:val="640"/>
          <w:marRight w:val="0"/>
          <w:marTop w:val="0"/>
          <w:marBottom w:val="0"/>
          <w:divBdr>
            <w:top w:val="none" w:sz="0" w:space="0" w:color="auto"/>
            <w:left w:val="none" w:sz="0" w:space="0" w:color="auto"/>
            <w:bottom w:val="none" w:sz="0" w:space="0" w:color="auto"/>
            <w:right w:val="none" w:sz="0" w:space="0" w:color="auto"/>
          </w:divBdr>
        </w:div>
        <w:div w:id="259070939">
          <w:marLeft w:val="640"/>
          <w:marRight w:val="0"/>
          <w:marTop w:val="0"/>
          <w:marBottom w:val="0"/>
          <w:divBdr>
            <w:top w:val="none" w:sz="0" w:space="0" w:color="auto"/>
            <w:left w:val="none" w:sz="0" w:space="0" w:color="auto"/>
            <w:bottom w:val="none" w:sz="0" w:space="0" w:color="auto"/>
            <w:right w:val="none" w:sz="0" w:space="0" w:color="auto"/>
          </w:divBdr>
        </w:div>
        <w:div w:id="685063252">
          <w:marLeft w:val="640"/>
          <w:marRight w:val="0"/>
          <w:marTop w:val="0"/>
          <w:marBottom w:val="0"/>
          <w:divBdr>
            <w:top w:val="none" w:sz="0" w:space="0" w:color="auto"/>
            <w:left w:val="none" w:sz="0" w:space="0" w:color="auto"/>
            <w:bottom w:val="none" w:sz="0" w:space="0" w:color="auto"/>
            <w:right w:val="none" w:sz="0" w:space="0" w:color="auto"/>
          </w:divBdr>
        </w:div>
        <w:div w:id="1805656875">
          <w:marLeft w:val="640"/>
          <w:marRight w:val="0"/>
          <w:marTop w:val="0"/>
          <w:marBottom w:val="0"/>
          <w:divBdr>
            <w:top w:val="none" w:sz="0" w:space="0" w:color="auto"/>
            <w:left w:val="none" w:sz="0" w:space="0" w:color="auto"/>
            <w:bottom w:val="none" w:sz="0" w:space="0" w:color="auto"/>
            <w:right w:val="none" w:sz="0" w:space="0" w:color="auto"/>
          </w:divBdr>
        </w:div>
        <w:div w:id="1051732918">
          <w:marLeft w:val="640"/>
          <w:marRight w:val="0"/>
          <w:marTop w:val="0"/>
          <w:marBottom w:val="0"/>
          <w:divBdr>
            <w:top w:val="none" w:sz="0" w:space="0" w:color="auto"/>
            <w:left w:val="none" w:sz="0" w:space="0" w:color="auto"/>
            <w:bottom w:val="none" w:sz="0" w:space="0" w:color="auto"/>
            <w:right w:val="none" w:sz="0" w:space="0" w:color="auto"/>
          </w:divBdr>
        </w:div>
        <w:div w:id="1867596487">
          <w:marLeft w:val="640"/>
          <w:marRight w:val="0"/>
          <w:marTop w:val="0"/>
          <w:marBottom w:val="0"/>
          <w:divBdr>
            <w:top w:val="none" w:sz="0" w:space="0" w:color="auto"/>
            <w:left w:val="none" w:sz="0" w:space="0" w:color="auto"/>
            <w:bottom w:val="none" w:sz="0" w:space="0" w:color="auto"/>
            <w:right w:val="none" w:sz="0" w:space="0" w:color="auto"/>
          </w:divBdr>
        </w:div>
        <w:div w:id="1469012513">
          <w:marLeft w:val="640"/>
          <w:marRight w:val="0"/>
          <w:marTop w:val="0"/>
          <w:marBottom w:val="0"/>
          <w:divBdr>
            <w:top w:val="none" w:sz="0" w:space="0" w:color="auto"/>
            <w:left w:val="none" w:sz="0" w:space="0" w:color="auto"/>
            <w:bottom w:val="none" w:sz="0" w:space="0" w:color="auto"/>
            <w:right w:val="none" w:sz="0" w:space="0" w:color="auto"/>
          </w:divBdr>
        </w:div>
        <w:div w:id="1009066618">
          <w:marLeft w:val="640"/>
          <w:marRight w:val="0"/>
          <w:marTop w:val="0"/>
          <w:marBottom w:val="0"/>
          <w:divBdr>
            <w:top w:val="none" w:sz="0" w:space="0" w:color="auto"/>
            <w:left w:val="none" w:sz="0" w:space="0" w:color="auto"/>
            <w:bottom w:val="none" w:sz="0" w:space="0" w:color="auto"/>
            <w:right w:val="none" w:sz="0" w:space="0" w:color="auto"/>
          </w:divBdr>
        </w:div>
        <w:div w:id="1136794252">
          <w:marLeft w:val="640"/>
          <w:marRight w:val="0"/>
          <w:marTop w:val="0"/>
          <w:marBottom w:val="0"/>
          <w:divBdr>
            <w:top w:val="none" w:sz="0" w:space="0" w:color="auto"/>
            <w:left w:val="none" w:sz="0" w:space="0" w:color="auto"/>
            <w:bottom w:val="none" w:sz="0" w:space="0" w:color="auto"/>
            <w:right w:val="none" w:sz="0" w:space="0" w:color="auto"/>
          </w:divBdr>
        </w:div>
        <w:div w:id="209810928">
          <w:marLeft w:val="640"/>
          <w:marRight w:val="0"/>
          <w:marTop w:val="0"/>
          <w:marBottom w:val="0"/>
          <w:divBdr>
            <w:top w:val="none" w:sz="0" w:space="0" w:color="auto"/>
            <w:left w:val="none" w:sz="0" w:space="0" w:color="auto"/>
            <w:bottom w:val="none" w:sz="0" w:space="0" w:color="auto"/>
            <w:right w:val="none" w:sz="0" w:space="0" w:color="auto"/>
          </w:divBdr>
        </w:div>
        <w:div w:id="452558681">
          <w:marLeft w:val="640"/>
          <w:marRight w:val="0"/>
          <w:marTop w:val="0"/>
          <w:marBottom w:val="0"/>
          <w:divBdr>
            <w:top w:val="none" w:sz="0" w:space="0" w:color="auto"/>
            <w:left w:val="none" w:sz="0" w:space="0" w:color="auto"/>
            <w:bottom w:val="none" w:sz="0" w:space="0" w:color="auto"/>
            <w:right w:val="none" w:sz="0" w:space="0" w:color="auto"/>
          </w:divBdr>
        </w:div>
        <w:div w:id="740907148">
          <w:marLeft w:val="640"/>
          <w:marRight w:val="0"/>
          <w:marTop w:val="0"/>
          <w:marBottom w:val="0"/>
          <w:divBdr>
            <w:top w:val="none" w:sz="0" w:space="0" w:color="auto"/>
            <w:left w:val="none" w:sz="0" w:space="0" w:color="auto"/>
            <w:bottom w:val="none" w:sz="0" w:space="0" w:color="auto"/>
            <w:right w:val="none" w:sz="0" w:space="0" w:color="auto"/>
          </w:divBdr>
        </w:div>
        <w:div w:id="438137368">
          <w:marLeft w:val="640"/>
          <w:marRight w:val="0"/>
          <w:marTop w:val="0"/>
          <w:marBottom w:val="0"/>
          <w:divBdr>
            <w:top w:val="none" w:sz="0" w:space="0" w:color="auto"/>
            <w:left w:val="none" w:sz="0" w:space="0" w:color="auto"/>
            <w:bottom w:val="none" w:sz="0" w:space="0" w:color="auto"/>
            <w:right w:val="none" w:sz="0" w:space="0" w:color="auto"/>
          </w:divBdr>
        </w:div>
        <w:div w:id="927882373">
          <w:marLeft w:val="640"/>
          <w:marRight w:val="0"/>
          <w:marTop w:val="0"/>
          <w:marBottom w:val="0"/>
          <w:divBdr>
            <w:top w:val="none" w:sz="0" w:space="0" w:color="auto"/>
            <w:left w:val="none" w:sz="0" w:space="0" w:color="auto"/>
            <w:bottom w:val="none" w:sz="0" w:space="0" w:color="auto"/>
            <w:right w:val="none" w:sz="0" w:space="0" w:color="auto"/>
          </w:divBdr>
        </w:div>
        <w:div w:id="2072459452">
          <w:marLeft w:val="640"/>
          <w:marRight w:val="0"/>
          <w:marTop w:val="0"/>
          <w:marBottom w:val="0"/>
          <w:divBdr>
            <w:top w:val="none" w:sz="0" w:space="0" w:color="auto"/>
            <w:left w:val="none" w:sz="0" w:space="0" w:color="auto"/>
            <w:bottom w:val="none" w:sz="0" w:space="0" w:color="auto"/>
            <w:right w:val="none" w:sz="0" w:space="0" w:color="auto"/>
          </w:divBdr>
        </w:div>
        <w:div w:id="216942890">
          <w:marLeft w:val="640"/>
          <w:marRight w:val="0"/>
          <w:marTop w:val="0"/>
          <w:marBottom w:val="0"/>
          <w:divBdr>
            <w:top w:val="none" w:sz="0" w:space="0" w:color="auto"/>
            <w:left w:val="none" w:sz="0" w:space="0" w:color="auto"/>
            <w:bottom w:val="none" w:sz="0" w:space="0" w:color="auto"/>
            <w:right w:val="none" w:sz="0" w:space="0" w:color="auto"/>
          </w:divBdr>
        </w:div>
        <w:div w:id="1573002654">
          <w:marLeft w:val="640"/>
          <w:marRight w:val="0"/>
          <w:marTop w:val="0"/>
          <w:marBottom w:val="0"/>
          <w:divBdr>
            <w:top w:val="none" w:sz="0" w:space="0" w:color="auto"/>
            <w:left w:val="none" w:sz="0" w:space="0" w:color="auto"/>
            <w:bottom w:val="none" w:sz="0" w:space="0" w:color="auto"/>
            <w:right w:val="none" w:sz="0" w:space="0" w:color="auto"/>
          </w:divBdr>
        </w:div>
        <w:div w:id="1258291235">
          <w:marLeft w:val="640"/>
          <w:marRight w:val="0"/>
          <w:marTop w:val="0"/>
          <w:marBottom w:val="0"/>
          <w:divBdr>
            <w:top w:val="none" w:sz="0" w:space="0" w:color="auto"/>
            <w:left w:val="none" w:sz="0" w:space="0" w:color="auto"/>
            <w:bottom w:val="none" w:sz="0" w:space="0" w:color="auto"/>
            <w:right w:val="none" w:sz="0" w:space="0" w:color="auto"/>
          </w:divBdr>
        </w:div>
        <w:div w:id="1356424938">
          <w:marLeft w:val="640"/>
          <w:marRight w:val="0"/>
          <w:marTop w:val="0"/>
          <w:marBottom w:val="0"/>
          <w:divBdr>
            <w:top w:val="none" w:sz="0" w:space="0" w:color="auto"/>
            <w:left w:val="none" w:sz="0" w:space="0" w:color="auto"/>
            <w:bottom w:val="none" w:sz="0" w:space="0" w:color="auto"/>
            <w:right w:val="none" w:sz="0" w:space="0" w:color="auto"/>
          </w:divBdr>
        </w:div>
        <w:div w:id="1349990512">
          <w:marLeft w:val="640"/>
          <w:marRight w:val="0"/>
          <w:marTop w:val="0"/>
          <w:marBottom w:val="0"/>
          <w:divBdr>
            <w:top w:val="none" w:sz="0" w:space="0" w:color="auto"/>
            <w:left w:val="none" w:sz="0" w:space="0" w:color="auto"/>
            <w:bottom w:val="none" w:sz="0" w:space="0" w:color="auto"/>
            <w:right w:val="none" w:sz="0" w:space="0" w:color="auto"/>
          </w:divBdr>
        </w:div>
        <w:div w:id="697972309">
          <w:marLeft w:val="640"/>
          <w:marRight w:val="0"/>
          <w:marTop w:val="0"/>
          <w:marBottom w:val="0"/>
          <w:divBdr>
            <w:top w:val="none" w:sz="0" w:space="0" w:color="auto"/>
            <w:left w:val="none" w:sz="0" w:space="0" w:color="auto"/>
            <w:bottom w:val="none" w:sz="0" w:space="0" w:color="auto"/>
            <w:right w:val="none" w:sz="0" w:space="0" w:color="auto"/>
          </w:divBdr>
        </w:div>
        <w:div w:id="65496930">
          <w:marLeft w:val="640"/>
          <w:marRight w:val="0"/>
          <w:marTop w:val="0"/>
          <w:marBottom w:val="0"/>
          <w:divBdr>
            <w:top w:val="none" w:sz="0" w:space="0" w:color="auto"/>
            <w:left w:val="none" w:sz="0" w:space="0" w:color="auto"/>
            <w:bottom w:val="none" w:sz="0" w:space="0" w:color="auto"/>
            <w:right w:val="none" w:sz="0" w:space="0" w:color="auto"/>
          </w:divBdr>
        </w:div>
        <w:div w:id="851338378">
          <w:marLeft w:val="640"/>
          <w:marRight w:val="0"/>
          <w:marTop w:val="0"/>
          <w:marBottom w:val="0"/>
          <w:divBdr>
            <w:top w:val="none" w:sz="0" w:space="0" w:color="auto"/>
            <w:left w:val="none" w:sz="0" w:space="0" w:color="auto"/>
            <w:bottom w:val="none" w:sz="0" w:space="0" w:color="auto"/>
            <w:right w:val="none" w:sz="0" w:space="0" w:color="auto"/>
          </w:divBdr>
        </w:div>
        <w:div w:id="971446018">
          <w:marLeft w:val="640"/>
          <w:marRight w:val="0"/>
          <w:marTop w:val="0"/>
          <w:marBottom w:val="0"/>
          <w:divBdr>
            <w:top w:val="none" w:sz="0" w:space="0" w:color="auto"/>
            <w:left w:val="none" w:sz="0" w:space="0" w:color="auto"/>
            <w:bottom w:val="none" w:sz="0" w:space="0" w:color="auto"/>
            <w:right w:val="none" w:sz="0" w:space="0" w:color="auto"/>
          </w:divBdr>
        </w:div>
        <w:div w:id="1119640460">
          <w:marLeft w:val="640"/>
          <w:marRight w:val="0"/>
          <w:marTop w:val="0"/>
          <w:marBottom w:val="0"/>
          <w:divBdr>
            <w:top w:val="none" w:sz="0" w:space="0" w:color="auto"/>
            <w:left w:val="none" w:sz="0" w:space="0" w:color="auto"/>
            <w:bottom w:val="none" w:sz="0" w:space="0" w:color="auto"/>
            <w:right w:val="none" w:sz="0" w:space="0" w:color="auto"/>
          </w:divBdr>
        </w:div>
        <w:div w:id="567807617">
          <w:marLeft w:val="640"/>
          <w:marRight w:val="0"/>
          <w:marTop w:val="0"/>
          <w:marBottom w:val="0"/>
          <w:divBdr>
            <w:top w:val="none" w:sz="0" w:space="0" w:color="auto"/>
            <w:left w:val="none" w:sz="0" w:space="0" w:color="auto"/>
            <w:bottom w:val="none" w:sz="0" w:space="0" w:color="auto"/>
            <w:right w:val="none" w:sz="0" w:space="0" w:color="auto"/>
          </w:divBdr>
        </w:div>
        <w:div w:id="2047215969">
          <w:marLeft w:val="640"/>
          <w:marRight w:val="0"/>
          <w:marTop w:val="0"/>
          <w:marBottom w:val="0"/>
          <w:divBdr>
            <w:top w:val="none" w:sz="0" w:space="0" w:color="auto"/>
            <w:left w:val="none" w:sz="0" w:space="0" w:color="auto"/>
            <w:bottom w:val="none" w:sz="0" w:space="0" w:color="auto"/>
            <w:right w:val="none" w:sz="0" w:space="0" w:color="auto"/>
          </w:divBdr>
        </w:div>
        <w:div w:id="1191379145">
          <w:marLeft w:val="640"/>
          <w:marRight w:val="0"/>
          <w:marTop w:val="0"/>
          <w:marBottom w:val="0"/>
          <w:divBdr>
            <w:top w:val="none" w:sz="0" w:space="0" w:color="auto"/>
            <w:left w:val="none" w:sz="0" w:space="0" w:color="auto"/>
            <w:bottom w:val="none" w:sz="0" w:space="0" w:color="auto"/>
            <w:right w:val="none" w:sz="0" w:space="0" w:color="auto"/>
          </w:divBdr>
        </w:div>
        <w:div w:id="934436420">
          <w:marLeft w:val="640"/>
          <w:marRight w:val="0"/>
          <w:marTop w:val="0"/>
          <w:marBottom w:val="0"/>
          <w:divBdr>
            <w:top w:val="none" w:sz="0" w:space="0" w:color="auto"/>
            <w:left w:val="none" w:sz="0" w:space="0" w:color="auto"/>
            <w:bottom w:val="none" w:sz="0" w:space="0" w:color="auto"/>
            <w:right w:val="none" w:sz="0" w:space="0" w:color="auto"/>
          </w:divBdr>
        </w:div>
        <w:div w:id="1926761309">
          <w:marLeft w:val="640"/>
          <w:marRight w:val="0"/>
          <w:marTop w:val="0"/>
          <w:marBottom w:val="0"/>
          <w:divBdr>
            <w:top w:val="none" w:sz="0" w:space="0" w:color="auto"/>
            <w:left w:val="none" w:sz="0" w:space="0" w:color="auto"/>
            <w:bottom w:val="none" w:sz="0" w:space="0" w:color="auto"/>
            <w:right w:val="none" w:sz="0" w:space="0" w:color="auto"/>
          </w:divBdr>
        </w:div>
        <w:div w:id="1760709388">
          <w:marLeft w:val="640"/>
          <w:marRight w:val="0"/>
          <w:marTop w:val="0"/>
          <w:marBottom w:val="0"/>
          <w:divBdr>
            <w:top w:val="none" w:sz="0" w:space="0" w:color="auto"/>
            <w:left w:val="none" w:sz="0" w:space="0" w:color="auto"/>
            <w:bottom w:val="none" w:sz="0" w:space="0" w:color="auto"/>
            <w:right w:val="none" w:sz="0" w:space="0" w:color="auto"/>
          </w:divBdr>
        </w:div>
        <w:div w:id="882523250">
          <w:marLeft w:val="640"/>
          <w:marRight w:val="0"/>
          <w:marTop w:val="0"/>
          <w:marBottom w:val="0"/>
          <w:divBdr>
            <w:top w:val="none" w:sz="0" w:space="0" w:color="auto"/>
            <w:left w:val="none" w:sz="0" w:space="0" w:color="auto"/>
            <w:bottom w:val="none" w:sz="0" w:space="0" w:color="auto"/>
            <w:right w:val="none" w:sz="0" w:space="0" w:color="auto"/>
          </w:divBdr>
        </w:div>
        <w:div w:id="234819823">
          <w:marLeft w:val="640"/>
          <w:marRight w:val="0"/>
          <w:marTop w:val="0"/>
          <w:marBottom w:val="0"/>
          <w:divBdr>
            <w:top w:val="none" w:sz="0" w:space="0" w:color="auto"/>
            <w:left w:val="none" w:sz="0" w:space="0" w:color="auto"/>
            <w:bottom w:val="none" w:sz="0" w:space="0" w:color="auto"/>
            <w:right w:val="none" w:sz="0" w:space="0" w:color="auto"/>
          </w:divBdr>
        </w:div>
        <w:div w:id="1046223562">
          <w:marLeft w:val="640"/>
          <w:marRight w:val="0"/>
          <w:marTop w:val="0"/>
          <w:marBottom w:val="0"/>
          <w:divBdr>
            <w:top w:val="none" w:sz="0" w:space="0" w:color="auto"/>
            <w:left w:val="none" w:sz="0" w:space="0" w:color="auto"/>
            <w:bottom w:val="none" w:sz="0" w:space="0" w:color="auto"/>
            <w:right w:val="none" w:sz="0" w:space="0" w:color="auto"/>
          </w:divBdr>
        </w:div>
        <w:div w:id="1032923280">
          <w:marLeft w:val="640"/>
          <w:marRight w:val="0"/>
          <w:marTop w:val="0"/>
          <w:marBottom w:val="0"/>
          <w:divBdr>
            <w:top w:val="none" w:sz="0" w:space="0" w:color="auto"/>
            <w:left w:val="none" w:sz="0" w:space="0" w:color="auto"/>
            <w:bottom w:val="none" w:sz="0" w:space="0" w:color="auto"/>
            <w:right w:val="none" w:sz="0" w:space="0" w:color="auto"/>
          </w:divBdr>
        </w:div>
        <w:div w:id="605507392">
          <w:marLeft w:val="640"/>
          <w:marRight w:val="0"/>
          <w:marTop w:val="0"/>
          <w:marBottom w:val="0"/>
          <w:divBdr>
            <w:top w:val="none" w:sz="0" w:space="0" w:color="auto"/>
            <w:left w:val="none" w:sz="0" w:space="0" w:color="auto"/>
            <w:bottom w:val="none" w:sz="0" w:space="0" w:color="auto"/>
            <w:right w:val="none" w:sz="0" w:space="0" w:color="auto"/>
          </w:divBdr>
        </w:div>
        <w:div w:id="1610163711">
          <w:marLeft w:val="640"/>
          <w:marRight w:val="0"/>
          <w:marTop w:val="0"/>
          <w:marBottom w:val="0"/>
          <w:divBdr>
            <w:top w:val="none" w:sz="0" w:space="0" w:color="auto"/>
            <w:left w:val="none" w:sz="0" w:space="0" w:color="auto"/>
            <w:bottom w:val="none" w:sz="0" w:space="0" w:color="auto"/>
            <w:right w:val="none" w:sz="0" w:space="0" w:color="auto"/>
          </w:divBdr>
        </w:div>
        <w:div w:id="716005165">
          <w:marLeft w:val="640"/>
          <w:marRight w:val="0"/>
          <w:marTop w:val="0"/>
          <w:marBottom w:val="0"/>
          <w:divBdr>
            <w:top w:val="none" w:sz="0" w:space="0" w:color="auto"/>
            <w:left w:val="none" w:sz="0" w:space="0" w:color="auto"/>
            <w:bottom w:val="none" w:sz="0" w:space="0" w:color="auto"/>
            <w:right w:val="none" w:sz="0" w:space="0" w:color="auto"/>
          </w:divBdr>
        </w:div>
        <w:div w:id="1613707468">
          <w:marLeft w:val="640"/>
          <w:marRight w:val="0"/>
          <w:marTop w:val="0"/>
          <w:marBottom w:val="0"/>
          <w:divBdr>
            <w:top w:val="none" w:sz="0" w:space="0" w:color="auto"/>
            <w:left w:val="none" w:sz="0" w:space="0" w:color="auto"/>
            <w:bottom w:val="none" w:sz="0" w:space="0" w:color="auto"/>
            <w:right w:val="none" w:sz="0" w:space="0" w:color="auto"/>
          </w:divBdr>
        </w:div>
        <w:div w:id="307708704">
          <w:marLeft w:val="640"/>
          <w:marRight w:val="0"/>
          <w:marTop w:val="0"/>
          <w:marBottom w:val="0"/>
          <w:divBdr>
            <w:top w:val="none" w:sz="0" w:space="0" w:color="auto"/>
            <w:left w:val="none" w:sz="0" w:space="0" w:color="auto"/>
            <w:bottom w:val="none" w:sz="0" w:space="0" w:color="auto"/>
            <w:right w:val="none" w:sz="0" w:space="0" w:color="auto"/>
          </w:divBdr>
        </w:div>
        <w:div w:id="1313800758">
          <w:marLeft w:val="640"/>
          <w:marRight w:val="0"/>
          <w:marTop w:val="0"/>
          <w:marBottom w:val="0"/>
          <w:divBdr>
            <w:top w:val="none" w:sz="0" w:space="0" w:color="auto"/>
            <w:left w:val="none" w:sz="0" w:space="0" w:color="auto"/>
            <w:bottom w:val="none" w:sz="0" w:space="0" w:color="auto"/>
            <w:right w:val="none" w:sz="0" w:space="0" w:color="auto"/>
          </w:divBdr>
        </w:div>
        <w:div w:id="1626546074">
          <w:marLeft w:val="640"/>
          <w:marRight w:val="0"/>
          <w:marTop w:val="0"/>
          <w:marBottom w:val="0"/>
          <w:divBdr>
            <w:top w:val="none" w:sz="0" w:space="0" w:color="auto"/>
            <w:left w:val="none" w:sz="0" w:space="0" w:color="auto"/>
            <w:bottom w:val="none" w:sz="0" w:space="0" w:color="auto"/>
            <w:right w:val="none" w:sz="0" w:space="0" w:color="auto"/>
          </w:divBdr>
        </w:div>
        <w:div w:id="1736853215">
          <w:marLeft w:val="640"/>
          <w:marRight w:val="0"/>
          <w:marTop w:val="0"/>
          <w:marBottom w:val="0"/>
          <w:divBdr>
            <w:top w:val="none" w:sz="0" w:space="0" w:color="auto"/>
            <w:left w:val="none" w:sz="0" w:space="0" w:color="auto"/>
            <w:bottom w:val="none" w:sz="0" w:space="0" w:color="auto"/>
            <w:right w:val="none" w:sz="0" w:space="0" w:color="auto"/>
          </w:divBdr>
        </w:div>
        <w:div w:id="2040667762">
          <w:marLeft w:val="640"/>
          <w:marRight w:val="0"/>
          <w:marTop w:val="0"/>
          <w:marBottom w:val="0"/>
          <w:divBdr>
            <w:top w:val="none" w:sz="0" w:space="0" w:color="auto"/>
            <w:left w:val="none" w:sz="0" w:space="0" w:color="auto"/>
            <w:bottom w:val="none" w:sz="0" w:space="0" w:color="auto"/>
            <w:right w:val="none" w:sz="0" w:space="0" w:color="auto"/>
          </w:divBdr>
        </w:div>
        <w:div w:id="376709610">
          <w:marLeft w:val="640"/>
          <w:marRight w:val="0"/>
          <w:marTop w:val="0"/>
          <w:marBottom w:val="0"/>
          <w:divBdr>
            <w:top w:val="none" w:sz="0" w:space="0" w:color="auto"/>
            <w:left w:val="none" w:sz="0" w:space="0" w:color="auto"/>
            <w:bottom w:val="none" w:sz="0" w:space="0" w:color="auto"/>
            <w:right w:val="none" w:sz="0" w:space="0" w:color="auto"/>
          </w:divBdr>
        </w:div>
        <w:div w:id="398405953">
          <w:marLeft w:val="640"/>
          <w:marRight w:val="0"/>
          <w:marTop w:val="0"/>
          <w:marBottom w:val="0"/>
          <w:divBdr>
            <w:top w:val="none" w:sz="0" w:space="0" w:color="auto"/>
            <w:left w:val="none" w:sz="0" w:space="0" w:color="auto"/>
            <w:bottom w:val="none" w:sz="0" w:space="0" w:color="auto"/>
            <w:right w:val="none" w:sz="0" w:space="0" w:color="auto"/>
          </w:divBdr>
        </w:div>
        <w:div w:id="775104283">
          <w:marLeft w:val="640"/>
          <w:marRight w:val="0"/>
          <w:marTop w:val="0"/>
          <w:marBottom w:val="0"/>
          <w:divBdr>
            <w:top w:val="none" w:sz="0" w:space="0" w:color="auto"/>
            <w:left w:val="none" w:sz="0" w:space="0" w:color="auto"/>
            <w:bottom w:val="none" w:sz="0" w:space="0" w:color="auto"/>
            <w:right w:val="none" w:sz="0" w:space="0" w:color="auto"/>
          </w:divBdr>
        </w:div>
        <w:div w:id="1427921955">
          <w:marLeft w:val="640"/>
          <w:marRight w:val="0"/>
          <w:marTop w:val="0"/>
          <w:marBottom w:val="0"/>
          <w:divBdr>
            <w:top w:val="none" w:sz="0" w:space="0" w:color="auto"/>
            <w:left w:val="none" w:sz="0" w:space="0" w:color="auto"/>
            <w:bottom w:val="none" w:sz="0" w:space="0" w:color="auto"/>
            <w:right w:val="none" w:sz="0" w:space="0" w:color="auto"/>
          </w:divBdr>
        </w:div>
        <w:div w:id="1343585725">
          <w:marLeft w:val="640"/>
          <w:marRight w:val="0"/>
          <w:marTop w:val="0"/>
          <w:marBottom w:val="0"/>
          <w:divBdr>
            <w:top w:val="none" w:sz="0" w:space="0" w:color="auto"/>
            <w:left w:val="none" w:sz="0" w:space="0" w:color="auto"/>
            <w:bottom w:val="none" w:sz="0" w:space="0" w:color="auto"/>
            <w:right w:val="none" w:sz="0" w:space="0" w:color="auto"/>
          </w:divBdr>
        </w:div>
        <w:div w:id="1925795580">
          <w:marLeft w:val="640"/>
          <w:marRight w:val="0"/>
          <w:marTop w:val="0"/>
          <w:marBottom w:val="0"/>
          <w:divBdr>
            <w:top w:val="none" w:sz="0" w:space="0" w:color="auto"/>
            <w:left w:val="none" w:sz="0" w:space="0" w:color="auto"/>
            <w:bottom w:val="none" w:sz="0" w:space="0" w:color="auto"/>
            <w:right w:val="none" w:sz="0" w:space="0" w:color="auto"/>
          </w:divBdr>
        </w:div>
        <w:div w:id="1013728598">
          <w:marLeft w:val="640"/>
          <w:marRight w:val="0"/>
          <w:marTop w:val="0"/>
          <w:marBottom w:val="0"/>
          <w:divBdr>
            <w:top w:val="none" w:sz="0" w:space="0" w:color="auto"/>
            <w:left w:val="none" w:sz="0" w:space="0" w:color="auto"/>
            <w:bottom w:val="none" w:sz="0" w:space="0" w:color="auto"/>
            <w:right w:val="none" w:sz="0" w:space="0" w:color="auto"/>
          </w:divBdr>
        </w:div>
        <w:div w:id="2132048597">
          <w:marLeft w:val="640"/>
          <w:marRight w:val="0"/>
          <w:marTop w:val="0"/>
          <w:marBottom w:val="0"/>
          <w:divBdr>
            <w:top w:val="none" w:sz="0" w:space="0" w:color="auto"/>
            <w:left w:val="none" w:sz="0" w:space="0" w:color="auto"/>
            <w:bottom w:val="none" w:sz="0" w:space="0" w:color="auto"/>
            <w:right w:val="none" w:sz="0" w:space="0" w:color="auto"/>
          </w:divBdr>
        </w:div>
        <w:div w:id="1774282013">
          <w:marLeft w:val="640"/>
          <w:marRight w:val="0"/>
          <w:marTop w:val="0"/>
          <w:marBottom w:val="0"/>
          <w:divBdr>
            <w:top w:val="none" w:sz="0" w:space="0" w:color="auto"/>
            <w:left w:val="none" w:sz="0" w:space="0" w:color="auto"/>
            <w:bottom w:val="none" w:sz="0" w:space="0" w:color="auto"/>
            <w:right w:val="none" w:sz="0" w:space="0" w:color="auto"/>
          </w:divBdr>
        </w:div>
        <w:div w:id="1103959903">
          <w:marLeft w:val="640"/>
          <w:marRight w:val="0"/>
          <w:marTop w:val="0"/>
          <w:marBottom w:val="0"/>
          <w:divBdr>
            <w:top w:val="none" w:sz="0" w:space="0" w:color="auto"/>
            <w:left w:val="none" w:sz="0" w:space="0" w:color="auto"/>
            <w:bottom w:val="none" w:sz="0" w:space="0" w:color="auto"/>
            <w:right w:val="none" w:sz="0" w:space="0" w:color="auto"/>
          </w:divBdr>
        </w:div>
        <w:div w:id="700978402">
          <w:marLeft w:val="640"/>
          <w:marRight w:val="0"/>
          <w:marTop w:val="0"/>
          <w:marBottom w:val="0"/>
          <w:divBdr>
            <w:top w:val="none" w:sz="0" w:space="0" w:color="auto"/>
            <w:left w:val="none" w:sz="0" w:space="0" w:color="auto"/>
            <w:bottom w:val="none" w:sz="0" w:space="0" w:color="auto"/>
            <w:right w:val="none" w:sz="0" w:space="0" w:color="auto"/>
          </w:divBdr>
        </w:div>
        <w:div w:id="869996330">
          <w:marLeft w:val="640"/>
          <w:marRight w:val="0"/>
          <w:marTop w:val="0"/>
          <w:marBottom w:val="0"/>
          <w:divBdr>
            <w:top w:val="none" w:sz="0" w:space="0" w:color="auto"/>
            <w:left w:val="none" w:sz="0" w:space="0" w:color="auto"/>
            <w:bottom w:val="none" w:sz="0" w:space="0" w:color="auto"/>
            <w:right w:val="none" w:sz="0" w:space="0" w:color="auto"/>
          </w:divBdr>
        </w:div>
        <w:div w:id="1100219927">
          <w:marLeft w:val="640"/>
          <w:marRight w:val="0"/>
          <w:marTop w:val="0"/>
          <w:marBottom w:val="0"/>
          <w:divBdr>
            <w:top w:val="none" w:sz="0" w:space="0" w:color="auto"/>
            <w:left w:val="none" w:sz="0" w:space="0" w:color="auto"/>
            <w:bottom w:val="none" w:sz="0" w:space="0" w:color="auto"/>
            <w:right w:val="none" w:sz="0" w:space="0" w:color="auto"/>
          </w:divBdr>
        </w:div>
        <w:div w:id="959452718">
          <w:marLeft w:val="640"/>
          <w:marRight w:val="0"/>
          <w:marTop w:val="0"/>
          <w:marBottom w:val="0"/>
          <w:divBdr>
            <w:top w:val="none" w:sz="0" w:space="0" w:color="auto"/>
            <w:left w:val="none" w:sz="0" w:space="0" w:color="auto"/>
            <w:bottom w:val="none" w:sz="0" w:space="0" w:color="auto"/>
            <w:right w:val="none" w:sz="0" w:space="0" w:color="auto"/>
          </w:divBdr>
        </w:div>
        <w:div w:id="1898974351">
          <w:marLeft w:val="640"/>
          <w:marRight w:val="0"/>
          <w:marTop w:val="0"/>
          <w:marBottom w:val="0"/>
          <w:divBdr>
            <w:top w:val="none" w:sz="0" w:space="0" w:color="auto"/>
            <w:left w:val="none" w:sz="0" w:space="0" w:color="auto"/>
            <w:bottom w:val="none" w:sz="0" w:space="0" w:color="auto"/>
            <w:right w:val="none" w:sz="0" w:space="0" w:color="auto"/>
          </w:divBdr>
        </w:div>
        <w:div w:id="1481534098">
          <w:marLeft w:val="640"/>
          <w:marRight w:val="0"/>
          <w:marTop w:val="0"/>
          <w:marBottom w:val="0"/>
          <w:divBdr>
            <w:top w:val="none" w:sz="0" w:space="0" w:color="auto"/>
            <w:left w:val="none" w:sz="0" w:space="0" w:color="auto"/>
            <w:bottom w:val="none" w:sz="0" w:space="0" w:color="auto"/>
            <w:right w:val="none" w:sz="0" w:space="0" w:color="auto"/>
          </w:divBdr>
        </w:div>
        <w:div w:id="183398202">
          <w:marLeft w:val="640"/>
          <w:marRight w:val="0"/>
          <w:marTop w:val="0"/>
          <w:marBottom w:val="0"/>
          <w:divBdr>
            <w:top w:val="none" w:sz="0" w:space="0" w:color="auto"/>
            <w:left w:val="none" w:sz="0" w:space="0" w:color="auto"/>
            <w:bottom w:val="none" w:sz="0" w:space="0" w:color="auto"/>
            <w:right w:val="none" w:sz="0" w:space="0" w:color="auto"/>
          </w:divBdr>
        </w:div>
        <w:div w:id="952711204">
          <w:marLeft w:val="640"/>
          <w:marRight w:val="0"/>
          <w:marTop w:val="0"/>
          <w:marBottom w:val="0"/>
          <w:divBdr>
            <w:top w:val="none" w:sz="0" w:space="0" w:color="auto"/>
            <w:left w:val="none" w:sz="0" w:space="0" w:color="auto"/>
            <w:bottom w:val="none" w:sz="0" w:space="0" w:color="auto"/>
            <w:right w:val="none" w:sz="0" w:space="0" w:color="auto"/>
          </w:divBdr>
        </w:div>
        <w:div w:id="1228297167">
          <w:marLeft w:val="640"/>
          <w:marRight w:val="0"/>
          <w:marTop w:val="0"/>
          <w:marBottom w:val="0"/>
          <w:divBdr>
            <w:top w:val="none" w:sz="0" w:space="0" w:color="auto"/>
            <w:left w:val="none" w:sz="0" w:space="0" w:color="auto"/>
            <w:bottom w:val="none" w:sz="0" w:space="0" w:color="auto"/>
            <w:right w:val="none" w:sz="0" w:space="0" w:color="auto"/>
          </w:divBdr>
        </w:div>
        <w:div w:id="1547912465">
          <w:marLeft w:val="640"/>
          <w:marRight w:val="0"/>
          <w:marTop w:val="0"/>
          <w:marBottom w:val="0"/>
          <w:divBdr>
            <w:top w:val="none" w:sz="0" w:space="0" w:color="auto"/>
            <w:left w:val="none" w:sz="0" w:space="0" w:color="auto"/>
            <w:bottom w:val="none" w:sz="0" w:space="0" w:color="auto"/>
            <w:right w:val="none" w:sz="0" w:space="0" w:color="auto"/>
          </w:divBdr>
        </w:div>
        <w:div w:id="1287005055">
          <w:marLeft w:val="640"/>
          <w:marRight w:val="0"/>
          <w:marTop w:val="0"/>
          <w:marBottom w:val="0"/>
          <w:divBdr>
            <w:top w:val="none" w:sz="0" w:space="0" w:color="auto"/>
            <w:left w:val="none" w:sz="0" w:space="0" w:color="auto"/>
            <w:bottom w:val="none" w:sz="0" w:space="0" w:color="auto"/>
            <w:right w:val="none" w:sz="0" w:space="0" w:color="auto"/>
          </w:divBdr>
        </w:div>
        <w:div w:id="1444811918">
          <w:marLeft w:val="640"/>
          <w:marRight w:val="0"/>
          <w:marTop w:val="0"/>
          <w:marBottom w:val="0"/>
          <w:divBdr>
            <w:top w:val="none" w:sz="0" w:space="0" w:color="auto"/>
            <w:left w:val="none" w:sz="0" w:space="0" w:color="auto"/>
            <w:bottom w:val="none" w:sz="0" w:space="0" w:color="auto"/>
            <w:right w:val="none" w:sz="0" w:space="0" w:color="auto"/>
          </w:divBdr>
        </w:div>
        <w:div w:id="164512370">
          <w:marLeft w:val="640"/>
          <w:marRight w:val="0"/>
          <w:marTop w:val="0"/>
          <w:marBottom w:val="0"/>
          <w:divBdr>
            <w:top w:val="none" w:sz="0" w:space="0" w:color="auto"/>
            <w:left w:val="none" w:sz="0" w:space="0" w:color="auto"/>
            <w:bottom w:val="none" w:sz="0" w:space="0" w:color="auto"/>
            <w:right w:val="none" w:sz="0" w:space="0" w:color="auto"/>
          </w:divBdr>
        </w:div>
        <w:div w:id="486672199">
          <w:marLeft w:val="640"/>
          <w:marRight w:val="0"/>
          <w:marTop w:val="0"/>
          <w:marBottom w:val="0"/>
          <w:divBdr>
            <w:top w:val="none" w:sz="0" w:space="0" w:color="auto"/>
            <w:left w:val="none" w:sz="0" w:space="0" w:color="auto"/>
            <w:bottom w:val="none" w:sz="0" w:space="0" w:color="auto"/>
            <w:right w:val="none" w:sz="0" w:space="0" w:color="auto"/>
          </w:divBdr>
        </w:div>
        <w:div w:id="1257789985">
          <w:marLeft w:val="640"/>
          <w:marRight w:val="0"/>
          <w:marTop w:val="0"/>
          <w:marBottom w:val="0"/>
          <w:divBdr>
            <w:top w:val="none" w:sz="0" w:space="0" w:color="auto"/>
            <w:left w:val="none" w:sz="0" w:space="0" w:color="auto"/>
            <w:bottom w:val="none" w:sz="0" w:space="0" w:color="auto"/>
            <w:right w:val="none" w:sz="0" w:space="0" w:color="auto"/>
          </w:divBdr>
        </w:div>
        <w:div w:id="1287547837">
          <w:marLeft w:val="640"/>
          <w:marRight w:val="0"/>
          <w:marTop w:val="0"/>
          <w:marBottom w:val="0"/>
          <w:divBdr>
            <w:top w:val="none" w:sz="0" w:space="0" w:color="auto"/>
            <w:left w:val="none" w:sz="0" w:space="0" w:color="auto"/>
            <w:bottom w:val="none" w:sz="0" w:space="0" w:color="auto"/>
            <w:right w:val="none" w:sz="0" w:space="0" w:color="auto"/>
          </w:divBdr>
        </w:div>
        <w:div w:id="1294672397">
          <w:marLeft w:val="640"/>
          <w:marRight w:val="0"/>
          <w:marTop w:val="0"/>
          <w:marBottom w:val="0"/>
          <w:divBdr>
            <w:top w:val="none" w:sz="0" w:space="0" w:color="auto"/>
            <w:left w:val="none" w:sz="0" w:space="0" w:color="auto"/>
            <w:bottom w:val="none" w:sz="0" w:space="0" w:color="auto"/>
            <w:right w:val="none" w:sz="0" w:space="0" w:color="auto"/>
          </w:divBdr>
        </w:div>
        <w:div w:id="1753971099">
          <w:marLeft w:val="640"/>
          <w:marRight w:val="0"/>
          <w:marTop w:val="0"/>
          <w:marBottom w:val="0"/>
          <w:divBdr>
            <w:top w:val="none" w:sz="0" w:space="0" w:color="auto"/>
            <w:left w:val="none" w:sz="0" w:space="0" w:color="auto"/>
            <w:bottom w:val="none" w:sz="0" w:space="0" w:color="auto"/>
            <w:right w:val="none" w:sz="0" w:space="0" w:color="auto"/>
          </w:divBdr>
        </w:div>
        <w:div w:id="1726756746">
          <w:marLeft w:val="640"/>
          <w:marRight w:val="0"/>
          <w:marTop w:val="0"/>
          <w:marBottom w:val="0"/>
          <w:divBdr>
            <w:top w:val="none" w:sz="0" w:space="0" w:color="auto"/>
            <w:left w:val="none" w:sz="0" w:space="0" w:color="auto"/>
            <w:bottom w:val="none" w:sz="0" w:space="0" w:color="auto"/>
            <w:right w:val="none" w:sz="0" w:space="0" w:color="auto"/>
          </w:divBdr>
        </w:div>
        <w:div w:id="1025905625">
          <w:marLeft w:val="640"/>
          <w:marRight w:val="0"/>
          <w:marTop w:val="0"/>
          <w:marBottom w:val="0"/>
          <w:divBdr>
            <w:top w:val="none" w:sz="0" w:space="0" w:color="auto"/>
            <w:left w:val="none" w:sz="0" w:space="0" w:color="auto"/>
            <w:bottom w:val="none" w:sz="0" w:space="0" w:color="auto"/>
            <w:right w:val="none" w:sz="0" w:space="0" w:color="auto"/>
          </w:divBdr>
        </w:div>
        <w:div w:id="1880700930">
          <w:marLeft w:val="640"/>
          <w:marRight w:val="0"/>
          <w:marTop w:val="0"/>
          <w:marBottom w:val="0"/>
          <w:divBdr>
            <w:top w:val="none" w:sz="0" w:space="0" w:color="auto"/>
            <w:left w:val="none" w:sz="0" w:space="0" w:color="auto"/>
            <w:bottom w:val="none" w:sz="0" w:space="0" w:color="auto"/>
            <w:right w:val="none" w:sz="0" w:space="0" w:color="auto"/>
          </w:divBdr>
        </w:div>
        <w:div w:id="847714275">
          <w:marLeft w:val="640"/>
          <w:marRight w:val="0"/>
          <w:marTop w:val="0"/>
          <w:marBottom w:val="0"/>
          <w:divBdr>
            <w:top w:val="none" w:sz="0" w:space="0" w:color="auto"/>
            <w:left w:val="none" w:sz="0" w:space="0" w:color="auto"/>
            <w:bottom w:val="none" w:sz="0" w:space="0" w:color="auto"/>
            <w:right w:val="none" w:sz="0" w:space="0" w:color="auto"/>
          </w:divBdr>
        </w:div>
        <w:div w:id="2131698613">
          <w:marLeft w:val="640"/>
          <w:marRight w:val="0"/>
          <w:marTop w:val="0"/>
          <w:marBottom w:val="0"/>
          <w:divBdr>
            <w:top w:val="none" w:sz="0" w:space="0" w:color="auto"/>
            <w:left w:val="none" w:sz="0" w:space="0" w:color="auto"/>
            <w:bottom w:val="none" w:sz="0" w:space="0" w:color="auto"/>
            <w:right w:val="none" w:sz="0" w:space="0" w:color="auto"/>
          </w:divBdr>
        </w:div>
        <w:div w:id="1466120875">
          <w:marLeft w:val="640"/>
          <w:marRight w:val="0"/>
          <w:marTop w:val="0"/>
          <w:marBottom w:val="0"/>
          <w:divBdr>
            <w:top w:val="none" w:sz="0" w:space="0" w:color="auto"/>
            <w:left w:val="none" w:sz="0" w:space="0" w:color="auto"/>
            <w:bottom w:val="none" w:sz="0" w:space="0" w:color="auto"/>
            <w:right w:val="none" w:sz="0" w:space="0" w:color="auto"/>
          </w:divBdr>
        </w:div>
        <w:div w:id="1243373980">
          <w:marLeft w:val="640"/>
          <w:marRight w:val="0"/>
          <w:marTop w:val="0"/>
          <w:marBottom w:val="0"/>
          <w:divBdr>
            <w:top w:val="none" w:sz="0" w:space="0" w:color="auto"/>
            <w:left w:val="none" w:sz="0" w:space="0" w:color="auto"/>
            <w:bottom w:val="none" w:sz="0" w:space="0" w:color="auto"/>
            <w:right w:val="none" w:sz="0" w:space="0" w:color="auto"/>
          </w:divBdr>
        </w:div>
      </w:divsChild>
    </w:div>
    <w:div w:id="833111841">
      <w:bodyDiv w:val="1"/>
      <w:marLeft w:val="0"/>
      <w:marRight w:val="0"/>
      <w:marTop w:val="0"/>
      <w:marBottom w:val="0"/>
      <w:divBdr>
        <w:top w:val="none" w:sz="0" w:space="0" w:color="auto"/>
        <w:left w:val="none" w:sz="0" w:space="0" w:color="auto"/>
        <w:bottom w:val="none" w:sz="0" w:space="0" w:color="auto"/>
        <w:right w:val="none" w:sz="0" w:space="0" w:color="auto"/>
      </w:divBdr>
    </w:div>
    <w:div w:id="841622530">
      <w:bodyDiv w:val="1"/>
      <w:marLeft w:val="0"/>
      <w:marRight w:val="0"/>
      <w:marTop w:val="0"/>
      <w:marBottom w:val="0"/>
      <w:divBdr>
        <w:top w:val="none" w:sz="0" w:space="0" w:color="auto"/>
        <w:left w:val="none" w:sz="0" w:space="0" w:color="auto"/>
        <w:bottom w:val="none" w:sz="0" w:space="0" w:color="auto"/>
        <w:right w:val="none" w:sz="0" w:space="0" w:color="auto"/>
      </w:divBdr>
      <w:divsChild>
        <w:div w:id="805241329">
          <w:marLeft w:val="640"/>
          <w:marRight w:val="0"/>
          <w:marTop w:val="0"/>
          <w:marBottom w:val="0"/>
          <w:divBdr>
            <w:top w:val="none" w:sz="0" w:space="0" w:color="auto"/>
            <w:left w:val="none" w:sz="0" w:space="0" w:color="auto"/>
            <w:bottom w:val="none" w:sz="0" w:space="0" w:color="auto"/>
            <w:right w:val="none" w:sz="0" w:space="0" w:color="auto"/>
          </w:divBdr>
        </w:div>
        <w:div w:id="370037571">
          <w:marLeft w:val="640"/>
          <w:marRight w:val="0"/>
          <w:marTop w:val="0"/>
          <w:marBottom w:val="0"/>
          <w:divBdr>
            <w:top w:val="none" w:sz="0" w:space="0" w:color="auto"/>
            <w:left w:val="none" w:sz="0" w:space="0" w:color="auto"/>
            <w:bottom w:val="none" w:sz="0" w:space="0" w:color="auto"/>
            <w:right w:val="none" w:sz="0" w:space="0" w:color="auto"/>
          </w:divBdr>
        </w:div>
        <w:div w:id="1141381748">
          <w:marLeft w:val="640"/>
          <w:marRight w:val="0"/>
          <w:marTop w:val="0"/>
          <w:marBottom w:val="0"/>
          <w:divBdr>
            <w:top w:val="none" w:sz="0" w:space="0" w:color="auto"/>
            <w:left w:val="none" w:sz="0" w:space="0" w:color="auto"/>
            <w:bottom w:val="none" w:sz="0" w:space="0" w:color="auto"/>
            <w:right w:val="none" w:sz="0" w:space="0" w:color="auto"/>
          </w:divBdr>
        </w:div>
        <w:div w:id="1473400294">
          <w:marLeft w:val="640"/>
          <w:marRight w:val="0"/>
          <w:marTop w:val="0"/>
          <w:marBottom w:val="0"/>
          <w:divBdr>
            <w:top w:val="none" w:sz="0" w:space="0" w:color="auto"/>
            <w:left w:val="none" w:sz="0" w:space="0" w:color="auto"/>
            <w:bottom w:val="none" w:sz="0" w:space="0" w:color="auto"/>
            <w:right w:val="none" w:sz="0" w:space="0" w:color="auto"/>
          </w:divBdr>
        </w:div>
        <w:div w:id="80832944">
          <w:marLeft w:val="640"/>
          <w:marRight w:val="0"/>
          <w:marTop w:val="0"/>
          <w:marBottom w:val="0"/>
          <w:divBdr>
            <w:top w:val="none" w:sz="0" w:space="0" w:color="auto"/>
            <w:left w:val="none" w:sz="0" w:space="0" w:color="auto"/>
            <w:bottom w:val="none" w:sz="0" w:space="0" w:color="auto"/>
            <w:right w:val="none" w:sz="0" w:space="0" w:color="auto"/>
          </w:divBdr>
        </w:div>
        <w:div w:id="1019814347">
          <w:marLeft w:val="640"/>
          <w:marRight w:val="0"/>
          <w:marTop w:val="0"/>
          <w:marBottom w:val="0"/>
          <w:divBdr>
            <w:top w:val="none" w:sz="0" w:space="0" w:color="auto"/>
            <w:left w:val="none" w:sz="0" w:space="0" w:color="auto"/>
            <w:bottom w:val="none" w:sz="0" w:space="0" w:color="auto"/>
            <w:right w:val="none" w:sz="0" w:space="0" w:color="auto"/>
          </w:divBdr>
        </w:div>
        <w:div w:id="2100520886">
          <w:marLeft w:val="640"/>
          <w:marRight w:val="0"/>
          <w:marTop w:val="0"/>
          <w:marBottom w:val="0"/>
          <w:divBdr>
            <w:top w:val="none" w:sz="0" w:space="0" w:color="auto"/>
            <w:left w:val="none" w:sz="0" w:space="0" w:color="auto"/>
            <w:bottom w:val="none" w:sz="0" w:space="0" w:color="auto"/>
            <w:right w:val="none" w:sz="0" w:space="0" w:color="auto"/>
          </w:divBdr>
        </w:div>
        <w:div w:id="1424885056">
          <w:marLeft w:val="640"/>
          <w:marRight w:val="0"/>
          <w:marTop w:val="0"/>
          <w:marBottom w:val="0"/>
          <w:divBdr>
            <w:top w:val="none" w:sz="0" w:space="0" w:color="auto"/>
            <w:left w:val="none" w:sz="0" w:space="0" w:color="auto"/>
            <w:bottom w:val="none" w:sz="0" w:space="0" w:color="auto"/>
            <w:right w:val="none" w:sz="0" w:space="0" w:color="auto"/>
          </w:divBdr>
        </w:div>
        <w:div w:id="1892422600">
          <w:marLeft w:val="640"/>
          <w:marRight w:val="0"/>
          <w:marTop w:val="0"/>
          <w:marBottom w:val="0"/>
          <w:divBdr>
            <w:top w:val="none" w:sz="0" w:space="0" w:color="auto"/>
            <w:left w:val="none" w:sz="0" w:space="0" w:color="auto"/>
            <w:bottom w:val="none" w:sz="0" w:space="0" w:color="auto"/>
            <w:right w:val="none" w:sz="0" w:space="0" w:color="auto"/>
          </w:divBdr>
        </w:div>
        <w:div w:id="2023358503">
          <w:marLeft w:val="640"/>
          <w:marRight w:val="0"/>
          <w:marTop w:val="0"/>
          <w:marBottom w:val="0"/>
          <w:divBdr>
            <w:top w:val="none" w:sz="0" w:space="0" w:color="auto"/>
            <w:left w:val="none" w:sz="0" w:space="0" w:color="auto"/>
            <w:bottom w:val="none" w:sz="0" w:space="0" w:color="auto"/>
            <w:right w:val="none" w:sz="0" w:space="0" w:color="auto"/>
          </w:divBdr>
        </w:div>
        <w:div w:id="1838302268">
          <w:marLeft w:val="640"/>
          <w:marRight w:val="0"/>
          <w:marTop w:val="0"/>
          <w:marBottom w:val="0"/>
          <w:divBdr>
            <w:top w:val="none" w:sz="0" w:space="0" w:color="auto"/>
            <w:left w:val="none" w:sz="0" w:space="0" w:color="auto"/>
            <w:bottom w:val="none" w:sz="0" w:space="0" w:color="auto"/>
            <w:right w:val="none" w:sz="0" w:space="0" w:color="auto"/>
          </w:divBdr>
        </w:div>
        <w:div w:id="1470123463">
          <w:marLeft w:val="640"/>
          <w:marRight w:val="0"/>
          <w:marTop w:val="0"/>
          <w:marBottom w:val="0"/>
          <w:divBdr>
            <w:top w:val="none" w:sz="0" w:space="0" w:color="auto"/>
            <w:left w:val="none" w:sz="0" w:space="0" w:color="auto"/>
            <w:bottom w:val="none" w:sz="0" w:space="0" w:color="auto"/>
            <w:right w:val="none" w:sz="0" w:space="0" w:color="auto"/>
          </w:divBdr>
        </w:div>
        <w:div w:id="1723406113">
          <w:marLeft w:val="640"/>
          <w:marRight w:val="0"/>
          <w:marTop w:val="0"/>
          <w:marBottom w:val="0"/>
          <w:divBdr>
            <w:top w:val="none" w:sz="0" w:space="0" w:color="auto"/>
            <w:left w:val="none" w:sz="0" w:space="0" w:color="auto"/>
            <w:bottom w:val="none" w:sz="0" w:space="0" w:color="auto"/>
            <w:right w:val="none" w:sz="0" w:space="0" w:color="auto"/>
          </w:divBdr>
        </w:div>
        <w:div w:id="1303081136">
          <w:marLeft w:val="640"/>
          <w:marRight w:val="0"/>
          <w:marTop w:val="0"/>
          <w:marBottom w:val="0"/>
          <w:divBdr>
            <w:top w:val="none" w:sz="0" w:space="0" w:color="auto"/>
            <w:left w:val="none" w:sz="0" w:space="0" w:color="auto"/>
            <w:bottom w:val="none" w:sz="0" w:space="0" w:color="auto"/>
            <w:right w:val="none" w:sz="0" w:space="0" w:color="auto"/>
          </w:divBdr>
        </w:div>
        <w:div w:id="936520880">
          <w:marLeft w:val="640"/>
          <w:marRight w:val="0"/>
          <w:marTop w:val="0"/>
          <w:marBottom w:val="0"/>
          <w:divBdr>
            <w:top w:val="none" w:sz="0" w:space="0" w:color="auto"/>
            <w:left w:val="none" w:sz="0" w:space="0" w:color="auto"/>
            <w:bottom w:val="none" w:sz="0" w:space="0" w:color="auto"/>
            <w:right w:val="none" w:sz="0" w:space="0" w:color="auto"/>
          </w:divBdr>
        </w:div>
        <w:div w:id="1580016811">
          <w:marLeft w:val="640"/>
          <w:marRight w:val="0"/>
          <w:marTop w:val="0"/>
          <w:marBottom w:val="0"/>
          <w:divBdr>
            <w:top w:val="none" w:sz="0" w:space="0" w:color="auto"/>
            <w:left w:val="none" w:sz="0" w:space="0" w:color="auto"/>
            <w:bottom w:val="none" w:sz="0" w:space="0" w:color="auto"/>
            <w:right w:val="none" w:sz="0" w:space="0" w:color="auto"/>
          </w:divBdr>
        </w:div>
        <w:div w:id="1060130945">
          <w:marLeft w:val="640"/>
          <w:marRight w:val="0"/>
          <w:marTop w:val="0"/>
          <w:marBottom w:val="0"/>
          <w:divBdr>
            <w:top w:val="none" w:sz="0" w:space="0" w:color="auto"/>
            <w:left w:val="none" w:sz="0" w:space="0" w:color="auto"/>
            <w:bottom w:val="none" w:sz="0" w:space="0" w:color="auto"/>
            <w:right w:val="none" w:sz="0" w:space="0" w:color="auto"/>
          </w:divBdr>
        </w:div>
        <w:div w:id="2001352031">
          <w:marLeft w:val="640"/>
          <w:marRight w:val="0"/>
          <w:marTop w:val="0"/>
          <w:marBottom w:val="0"/>
          <w:divBdr>
            <w:top w:val="none" w:sz="0" w:space="0" w:color="auto"/>
            <w:left w:val="none" w:sz="0" w:space="0" w:color="auto"/>
            <w:bottom w:val="none" w:sz="0" w:space="0" w:color="auto"/>
            <w:right w:val="none" w:sz="0" w:space="0" w:color="auto"/>
          </w:divBdr>
        </w:div>
        <w:div w:id="396975721">
          <w:marLeft w:val="640"/>
          <w:marRight w:val="0"/>
          <w:marTop w:val="0"/>
          <w:marBottom w:val="0"/>
          <w:divBdr>
            <w:top w:val="none" w:sz="0" w:space="0" w:color="auto"/>
            <w:left w:val="none" w:sz="0" w:space="0" w:color="auto"/>
            <w:bottom w:val="none" w:sz="0" w:space="0" w:color="auto"/>
            <w:right w:val="none" w:sz="0" w:space="0" w:color="auto"/>
          </w:divBdr>
        </w:div>
        <w:div w:id="354817013">
          <w:marLeft w:val="640"/>
          <w:marRight w:val="0"/>
          <w:marTop w:val="0"/>
          <w:marBottom w:val="0"/>
          <w:divBdr>
            <w:top w:val="none" w:sz="0" w:space="0" w:color="auto"/>
            <w:left w:val="none" w:sz="0" w:space="0" w:color="auto"/>
            <w:bottom w:val="none" w:sz="0" w:space="0" w:color="auto"/>
            <w:right w:val="none" w:sz="0" w:space="0" w:color="auto"/>
          </w:divBdr>
        </w:div>
        <w:div w:id="1018579097">
          <w:marLeft w:val="640"/>
          <w:marRight w:val="0"/>
          <w:marTop w:val="0"/>
          <w:marBottom w:val="0"/>
          <w:divBdr>
            <w:top w:val="none" w:sz="0" w:space="0" w:color="auto"/>
            <w:left w:val="none" w:sz="0" w:space="0" w:color="auto"/>
            <w:bottom w:val="none" w:sz="0" w:space="0" w:color="auto"/>
            <w:right w:val="none" w:sz="0" w:space="0" w:color="auto"/>
          </w:divBdr>
        </w:div>
        <w:div w:id="556669261">
          <w:marLeft w:val="640"/>
          <w:marRight w:val="0"/>
          <w:marTop w:val="0"/>
          <w:marBottom w:val="0"/>
          <w:divBdr>
            <w:top w:val="none" w:sz="0" w:space="0" w:color="auto"/>
            <w:left w:val="none" w:sz="0" w:space="0" w:color="auto"/>
            <w:bottom w:val="none" w:sz="0" w:space="0" w:color="auto"/>
            <w:right w:val="none" w:sz="0" w:space="0" w:color="auto"/>
          </w:divBdr>
        </w:div>
        <w:div w:id="887451833">
          <w:marLeft w:val="640"/>
          <w:marRight w:val="0"/>
          <w:marTop w:val="0"/>
          <w:marBottom w:val="0"/>
          <w:divBdr>
            <w:top w:val="none" w:sz="0" w:space="0" w:color="auto"/>
            <w:left w:val="none" w:sz="0" w:space="0" w:color="auto"/>
            <w:bottom w:val="none" w:sz="0" w:space="0" w:color="auto"/>
            <w:right w:val="none" w:sz="0" w:space="0" w:color="auto"/>
          </w:divBdr>
        </w:div>
        <w:div w:id="479003855">
          <w:marLeft w:val="640"/>
          <w:marRight w:val="0"/>
          <w:marTop w:val="0"/>
          <w:marBottom w:val="0"/>
          <w:divBdr>
            <w:top w:val="none" w:sz="0" w:space="0" w:color="auto"/>
            <w:left w:val="none" w:sz="0" w:space="0" w:color="auto"/>
            <w:bottom w:val="none" w:sz="0" w:space="0" w:color="auto"/>
            <w:right w:val="none" w:sz="0" w:space="0" w:color="auto"/>
          </w:divBdr>
        </w:div>
        <w:div w:id="2078168136">
          <w:marLeft w:val="640"/>
          <w:marRight w:val="0"/>
          <w:marTop w:val="0"/>
          <w:marBottom w:val="0"/>
          <w:divBdr>
            <w:top w:val="none" w:sz="0" w:space="0" w:color="auto"/>
            <w:left w:val="none" w:sz="0" w:space="0" w:color="auto"/>
            <w:bottom w:val="none" w:sz="0" w:space="0" w:color="auto"/>
            <w:right w:val="none" w:sz="0" w:space="0" w:color="auto"/>
          </w:divBdr>
        </w:div>
        <w:div w:id="1938826760">
          <w:marLeft w:val="640"/>
          <w:marRight w:val="0"/>
          <w:marTop w:val="0"/>
          <w:marBottom w:val="0"/>
          <w:divBdr>
            <w:top w:val="none" w:sz="0" w:space="0" w:color="auto"/>
            <w:left w:val="none" w:sz="0" w:space="0" w:color="auto"/>
            <w:bottom w:val="none" w:sz="0" w:space="0" w:color="auto"/>
            <w:right w:val="none" w:sz="0" w:space="0" w:color="auto"/>
          </w:divBdr>
        </w:div>
        <w:div w:id="214659121">
          <w:marLeft w:val="640"/>
          <w:marRight w:val="0"/>
          <w:marTop w:val="0"/>
          <w:marBottom w:val="0"/>
          <w:divBdr>
            <w:top w:val="none" w:sz="0" w:space="0" w:color="auto"/>
            <w:left w:val="none" w:sz="0" w:space="0" w:color="auto"/>
            <w:bottom w:val="none" w:sz="0" w:space="0" w:color="auto"/>
            <w:right w:val="none" w:sz="0" w:space="0" w:color="auto"/>
          </w:divBdr>
        </w:div>
        <w:div w:id="1114980155">
          <w:marLeft w:val="640"/>
          <w:marRight w:val="0"/>
          <w:marTop w:val="0"/>
          <w:marBottom w:val="0"/>
          <w:divBdr>
            <w:top w:val="none" w:sz="0" w:space="0" w:color="auto"/>
            <w:left w:val="none" w:sz="0" w:space="0" w:color="auto"/>
            <w:bottom w:val="none" w:sz="0" w:space="0" w:color="auto"/>
            <w:right w:val="none" w:sz="0" w:space="0" w:color="auto"/>
          </w:divBdr>
        </w:div>
        <w:div w:id="1640065721">
          <w:marLeft w:val="640"/>
          <w:marRight w:val="0"/>
          <w:marTop w:val="0"/>
          <w:marBottom w:val="0"/>
          <w:divBdr>
            <w:top w:val="none" w:sz="0" w:space="0" w:color="auto"/>
            <w:left w:val="none" w:sz="0" w:space="0" w:color="auto"/>
            <w:bottom w:val="none" w:sz="0" w:space="0" w:color="auto"/>
            <w:right w:val="none" w:sz="0" w:space="0" w:color="auto"/>
          </w:divBdr>
        </w:div>
        <w:div w:id="1383941672">
          <w:marLeft w:val="640"/>
          <w:marRight w:val="0"/>
          <w:marTop w:val="0"/>
          <w:marBottom w:val="0"/>
          <w:divBdr>
            <w:top w:val="none" w:sz="0" w:space="0" w:color="auto"/>
            <w:left w:val="none" w:sz="0" w:space="0" w:color="auto"/>
            <w:bottom w:val="none" w:sz="0" w:space="0" w:color="auto"/>
            <w:right w:val="none" w:sz="0" w:space="0" w:color="auto"/>
          </w:divBdr>
        </w:div>
        <w:div w:id="2034843625">
          <w:marLeft w:val="640"/>
          <w:marRight w:val="0"/>
          <w:marTop w:val="0"/>
          <w:marBottom w:val="0"/>
          <w:divBdr>
            <w:top w:val="none" w:sz="0" w:space="0" w:color="auto"/>
            <w:left w:val="none" w:sz="0" w:space="0" w:color="auto"/>
            <w:bottom w:val="none" w:sz="0" w:space="0" w:color="auto"/>
            <w:right w:val="none" w:sz="0" w:space="0" w:color="auto"/>
          </w:divBdr>
        </w:div>
        <w:div w:id="1615551943">
          <w:marLeft w:val="640"/>
          <w:marRight w:val="0"/>
          <w:marTop w:val="0"/>
          <w:marBottom w:val="0"/>
          <w:divBdr>
            <w:top w:val="none" w:sz="0" w:space="0" w:color="auto"/>
            <w:left w:val="none" w:sz="0" w:space="0" w:color="auto"/>
            <w:bottom w:val="none" w:sz="0" w:space="0" w:color="auto"/>
            <w:right w:val="none" w:sz="0" w:space="0" w:color="auto"/>
          </w:divBdr>
        </w:div>
        <w:div w:id="939066080">
          <w:marLeft w:val="640"/>
          <w:marRight w:val="0"/>
          <w:marTop w:val="0"/>
          <w:marBottom w:val="0"/>
          <w:divBdr>
            <w:top w:val="none" w:sz="0" w:space="0" w:color="auto"/>
            <w:left w:val="none" w:sz="0" w:space="0" w:color="auto"/>
            <w:bottom w:val="none" w:sz="0" w:space="0" w:color="auto"/>
            <w:right w:val="none" w:sz="0" w:space="0" w:color="auto"/>
          </w:divBdr>
        </w:div>
        <w:div w:id="1619607355">
          <w:marLeft w:val="640"/>
          <w:marRight w:val="0"/>
          <w:marTop w:val="0"/>
          <w:marBottom w:val="0"/>
          <w:divBdr>
            <w:top w:val="none" w:sz="0" w:space="0" w:color="auto"/>
            <w:left w:val="none" w:sz="0" w:space="0" w:color="auto"/>
            <w:bottom w:val="none" w:sz="0" w:space="0" w:color="auto"/>
            <w:right w:val="none" w:sz="0" w:space="0" w:color="auto"/>
          </w:divBdr>
        </w:div>
        <w:div w:id="1238443312">
          <w:marLeft w:val="640"/>
          <w:marRight w:val="0"/>
          <w:marTop w:val="0"/>
          <w:marBottom w:val="0"/>
          <w:divBdr>
            <w:top w:val="none" w:sz="0" w:space="0" w:color="auto"/>
            <w:left w:val="none" w:sz="0" w:space="0" w:color="auto"/>
            <w:bottom w:val="none" w:sz="0" w:space="0" w:color="auto"/>
            <w:right w:val="none" w:sz="0" w:space="0" w:color="auto"/>
          </w:divBdr>
        </w:div>
        <w:div w:id="1180775772">
          <w:marLeft w:val="640"/>
          <w:marRight w:val="0"/>
          <w:marTop w:val="0"/>
          <w:marBottom w:val="0"/>
          <w:divBdr>
            <w:top w:val="none" w:sz="0" w:space="0" w:color="auto"/>
            <w:left w:val="none" w:sz="0" w:space="0" w:color="auto"/>
            <w:bottom w:val="none" w:sz="0" w:space="0" w:color="auto"/>
            <w:right w:val="none" w:sz="0" w:space="0" w:color="auto"/>
          </w:divBdr>
        </w:div>
        <w:div w:id="496507521">
          <w:marLeft w:val="640"/>
          <w:marRight w:val="0"/>
          <w:marTop w:val="0"/>
          <w:marBottom w:val="0"/>
          <w:divBdr>
            <w:top w:val="none" w:sz="0" w:space="0" w:color="auto"/>
            <w:left w:val="none" w:sz="0" w:space="0" w:color="auto"/>
            <w:bottom w:val="none" w:sz="0" w:space="0" w:color="auto"/>
            <w:right w:val="none" w:sz="0" w:space="0" w:color="auto"/>
          </w:divBdr>
        </w:div>
        <w:div w:id="1446582680">
          <w:marLeft w:val="640"/>
          <w:marRight w:val="0"/>
          <w:marTop w:val="0"/>
          <w:marBottom w:val="0"/>
          <w:divBdr>
            <w:top w:val="none" w:sz="0" w:space="0" w:color="auto"/>
            <w:left w:val="none" w:sz="0" w:space="0" w:color="auto"/>
            <w:bottom w:val="none" w:sz="0" w:space="0" w:color="auto"/>
            <w:right w:val="none" w:sz="0" w:space="0" w:color="auto"/>
          </w:divBdr>
        </w:div>
        <w:div w:id="1820609597">
          <w:marLeft w:val="640"/>
          <w:marRight w:val="0"/>
          <w:marTop w:val="0"/>
          <w:marBottom w:val="0"/>
          <w:divBdr>
            <w:top w:val="none" w:sz="0" w:space="0" w:color="auto"/>
            <w:left w:val="none" w:sz="0" w:space="0" w:color="auto"/>
            <w:bottom w:val="none" w:sz="0" w:space="0" w:color="auto"/>
            <w:right w:val="none" w:sz="0" w:space="0" w:color="auto"/>
          </w:divBdr>
        </w:div>
        <w:div w:id="1284338925">
          <w:marLeft w:val="640"/>
          <w:marRight w:val="0"/>
          <w:marTop w:val="0"/>
          <w:marBottom w:val="0"/>
          <w:divBdr>
            <w:top w:val="none" w:sz="0" w:space="0" w:color="auto"/>
            <w:left w:val="none" w:sz="0" w:space="0" w:color="auto"/>
            <w:bottom w:val="none" w:sz="0" w:space="0" w:color="auto"/>
            <w:right w:val="none" w:sz="0" w:space="0" w:color="auto"/>
          </w:divBdr>
        </w:div>
        <w:div w:id="1116368122">
          <w:marLeft w:val="640"/>
          <w:marRight w:val="0"/>
          <w:marTop w:val="0"/>
          <w:marBottom w:val="0"/>
          <w:divBdr>
            <w:top w:val="none" w:sz="0" w:space="0" w:color="auto"/>
            <w:left w:val="none" w:sz="0" w:space="0" w:color="auto"/>
            <w:bottom w:val="none" w:sz="0" w:space="0" w:color="auto"/>
            <w:right w:val="none" w:sz="0" w:space="0" w:color="auto"/>
          </w:divBdr>
        </w:div>
        <w:div w:id="1781411446">
          <w:marLeft w:val="640"/>
          <w:marRight w:val="0"/>
          <w:marTop w:val="0"/>
          <w:marBottom w:val="0"/>
          <w:divBdr>
            <w:top w:val="none" w:sz="0" w:space="0" w:color="auto"/>
            <w:left w:val="none" w:sz="0" w:space="0" w:color="auto"/>
            <w:bottom w:val="none" w:sz="0" w:space="0" w:color="auto"/>
            <w:right w:val="none" w:sz="0" w:space="0" w:color="auto"/>
          </w:divBdr>
        </w:div>
        <w:div w:id="120078415">
          <w:marLeft w:val="640"/>
          <w:marRight w:val="0"/>
          <w:marTop w:val="0"/>
          <w:marBottom w:val="0"/>
          <w:divBdr>
            <w:top w:val="none" w:sz="0" w:space="0" w:color="auto"/>
            <w:left w:val="none" w:sz="0" w:space="0" w:color="auto"/>
            <w:bottom w:val="none" w:sz="0" w:space="0" w:color="auto"/>
            <w:right w:val="none" w:sz="0" w:space="0" w:color="auto"/>
          </w:divBdr>
        </w:div>
        <w:div w:id="655185089">
          <w:marLeft w:val="640"/>
          <w:marRight w:val="0"/>
          <w:marTop w:val="0"/>
          <w:marBottom w:val="0"/>
          <w:divBdr>
            <w:top w:val="none" w:sz="0" w:space="0" w:color="auto"/>
            <w:left w:val="none" w:sz="0" w:space="0" w:color="auto"/>
            <w:bottom w:val="none" w:sz="0" w:space="0" w:color="auto"/>
            <w:right w:val="none" w:sz="0" w:space="0" w:color="auto"/>
          </w:divBdr>
        </w:div>
        <w:div w:id="335421978">
          <w:marLeft w:val="640"/>
          <w:marRight w:val="0"/>
          <w:marTop w:val="0"/>
          <w:marBottom w:val="0"/>
          <w:divBdr>
            <w:top w:val="none" w:sz="0" w:space="0" w:color="auto"/>
            <w:left w:val="none" w:sz="0" w:space="0" w:color="auto"/>
            <w:bottom w:val="none" w:sz="0" w:space="0" w:color="auto"/>
            <w:right w:val="none" w:sz="0" w:space="0" w:color="auto"/>
          </w:divBdr>
        </w:div>
        <w:div w:id="1054039777">
          <w:marLeft w:val="640"/>
          <w:marRight w:val="0"/>
          <w:marTop w:val="0"/>
          <w:marBottom w:val="0"/>
          <w:divBdr>
            <w:top w:val="none" w:sz="0" w:space="0" w:color="auto"/>
            <w:left w:val="none" w:sz="0" w:space="0" w:color="auto"/>
            <w:bottom w:val="none" w:sz="0" w:space="0" w:color="auto"/>
            <w:right w:val="none" w:sz="0" w:space="0" w:color="auto"/>
          </w:divBdr>
        </w:div>
        <w:div w:id="2049643441">
          <w:marLeft w:val="640"/>
          <w:marRight w:val="0"/>
          <w:marTop w:val="0"/>
          <w:marBottom w:val="0"/>
          <w:divBdr>
            <w:top w:val="none" w:sz="0" w:space="0" w:color="auto"/>
            <w:left w:val="none" w:sz="0" w:space="0" w:color="auto"/>
            <w:bottom w:val="none" w:sz="0" w:space="0" w:color="auto"/>
            <w:right w:val="none" w:sz="0" w:space="0" w:color="auto"/>
          </w:divBdr>
        </w:div>
        <w:div w:id="2014794218">
          <w:marLeft w:val="640"/>
          <w:marRight w:val="0"/>
          <w:marTop w:val="0"/>
          <w:marBottom w:val="0"/>
          <w:divBdr>
            <w:top w:val="none" w:sz="0" w:space="0" w:color="auto"/>
            <w:left w:val="none" w:sz="0" w:space="0" w:color="auto"/>
            <w:bottom w:val="none" w:sz="0" w:space="0" w:color="auto"/>
            <w:right w:val="none" w:sz="0" w:space="0" w:color="auto"/>
          </w:divBdr>
        </w:div>
        <w:div w:id="535511812">
          <w:marLeft w:val="640"/>
          <w:marRight w:val="0"/>
          <w:marTop w:val="0"/>
          <w:marBottom w:val="0"/>
          <w:divBdr>
            <w:top w:val="none" w:sz="0" w:space="0" w:color="auto"/>
            <w:left w:val="none" w:sz="0" w:space="0" w:color="auto"/>
            <w:bottom w:val="none" w:sz="0" w:space="0" w:color="auto"/>
            <w:right w:val="none" w:sz="0" w:space="0" w:color="auto"/>
          </w:divBdr>
        </w:div>
        <w:div w:id="8803023">
          <w:marLeft w:val="640"/>
          <w:marRight w:val="0"/>
          <w:marTop w:val="0"/>
          <w:marBottom w:val="0"/>
          <w:divBdr>
            <w:top w:val="none" w:sz="0" w:space="0" w:color="auto"/>
            <w:left w:val="none" w:sz="0" w:space="0" w:color="auto"/>
            <w:bottom w:val="none" w:sz="0" w:space="0" w:color="auto"/>
            <w:right w:val="none" w:sz="0" w:space="0" w:color="auto"/>
          </w:divBdr>
        </w:div>
        <w:div w:id="2141264756">
          <w:marLeft w:val="640"/>
          <w:marRight w:val="0"/>
          <w:marTop w:val="0"/>
          <w:marBottom w:val="0"/>
          <w:divBdr>
            <w:top w:val="none" w:sz="0" w:space="0" w:color="auto"/>
            <w:left w:val="none" w:sz="0" w:space="0" w:color="auto"/>
            <w:bottom w:val="none" w:sz="0" w:space="0" w:color="auto"/>
            <w:right w:val="none" w:sz="0" w:space="0" w:color="auto"/>
          </w:divBdr>
        </w:div>
        <w:div w:id="1307010645">
          <w:marLeft w:val="640"/>
          <w:marRight w:val="0"/>
          <w:marTop w:val="0"/>
          <w:marBottom w:val="0"/>
          <w:divBdr>
            <w:top w:val="none" w:sz="0" w:space="0" w:color="auto"/>
            <w:left w:val="none" w:sz="0" w:space="0" w:color="auto"/>
            <w:bottom w:val="none" w:sz="0" w:space="0" w:color="auto"/>
            <w:right w:val="none" w:sz="0" w:space="0" w:color="auto"/>
          </w:divBdr>
        </w:div>
        <w:div w:id="58791884">
          <w:marLeft w:val="640"/>
          <w:marRight w:val="0"/>
          <w:marTop w:val="0"/>
          <w:marBottom w:val="0"/>
          <w:divBdr>
            <w:top w:val="none" w:sz="0" w:space="0" w:color="auto"/>
            <w:left w:val="none" w:sz="0" w:space="0" w:color="auto"/>
            <w:bottom w:val="none" w:sz="0" w:space="0" w:color="auto"/>
            <w:right w:val="none" w:sz="0" w:space="0" w:color="auto"/>
          </w:divBdr>
        </w:div>
        <w:div w:id="2022273541">
          <w:marLeft w:val="640"/>
          <w:marRight w:val="0"/>
          <w:marTop w:val="0"/>
          <w:marBottom w:val="0"/>
          <w:divBdr>
            <w:top w:val="none" w:sz="0" w:space="0" w:color="auto"/>
            <w:left w:val="none" w:sz="0" w:space="0" w:color="auto"/>
            <w:bottom w:val="none" w:sz="0" w:space="0" w:color="auto"/>
            <w:right w:val="none" w:sz="0" w:space="0" w:color="auto"/>
          </w:divBdr>
        </w:div>
        <w:div w:id="1226602720">
          <w:marLeft w:val="640"/>
          <w:marRight w:val="0"/>
          <w:marTop w:val="0"/>
          <w:marBottom w:val="0"/>
          <w:divBdr>
            <w:top w:val="none" w:sz="0" w:space="0" w:color="auto"/>
            <w:left w:val="none" w:sz="0" w:space="0" w:color="auto"/>
            <w:bottom w:val="none" w:sz="0" w:space="0" w:color="auto"/>
            <w:right w:val="none" w:sz="0" w:space="0" w:color="auto"/>
          </w:divBdr>
        </w:div>
        <w:div w:id="1754933092">
          <w:marLeft w:val="640"/>
          <w:marRight w:val="0"/>
          <w:marTop w:val="0"/>
          <w:marBottom w:val="0"/>
          <w:divBdr>
            <w:top w:val="none" w:sz="0" w:space="0" w:color="auto"/>
            <w:left w:val="none" w:sz="0" w:space="0" w:color="auto"/>
            <w:bottom w:val="none" w:sz="0" w:space="0" w:color="auto"/>
            <w:right w:val="none" w:sz="0" w:space="0" w:color="auto"/>
          </w:divBdr>
        </w:div>
        <w:div w:id="868176221">
          <w:marLeft w:val="640"/>
          <w:marRight w:val="0"/>
          <w:marTop w:val="0"/>
          <w:marBottom w:val="0"/>
          <w:divBdr>
            <w:top w:val="none" w:sz="0" w:space="0" w:color="auto"/>
            <w:left w:val="none" w:sz="0" w:space="0" w:color="auto"/>
            <w:bottom w:val="none" w:sz="0" w:space="0" w:color="auto"/>
            <w:right w:val="none" w:sz="0" w:space="0" w:color="auto"/>
          </w:divBdr>
        </w:div>
        <w:div w:id="248974696">
          <w:marLeft w:val="640"/>
          <w:marRight w:val="0"/>
          <w:marTop w:val="0"/>
          <w:marBottom w:val="0"/>
          <w:divBdr>
            <w:top w:val="none" w:sz="0" w:space="0" w:color="auto"/>
            <w:left w:val="none" w:sz="0" w:space="0" w:color="auto"/>
            <w:bottom w:val="none" w:sz="0" w:space="0" w:color="auto"/>
            <w:right w:val="none" w:sz="0" w:space="0" w:color="auto"/>
          </w:divBdr>
        </w:div>
        <w:div w:id="1434786779">
          <w:marLeft w:val="640"/>
          <w:marRight w:val="0"/>
          <w:marTop w:val="0"/>
          <w:marBottom w:val="0"/>
          <w:divBdr>
            <w:top w:val="none" w:sz="0" w:space="0" w:color="auto"/>
            <w:left w:val="none" w:sz="0" w:space="0" w:color="auto"/>
            <w:bottom w:val="none" w:sz="0" w:space="0" w:color="auto"/>
            <w:right w:val="none" w:sz="0" w:space="0" w:color="auto"/>
          </w:divBdr>
        </w:div>
        <w:div w:id="1120345412">
          <w:marLeft w:val="640"/>
          <w:marRight w:val="0"/>
          <w:marTop w:val="0"/>
          <w:marBottom w:val="0"/>
          <w:divBdr>
            <w:top w:val="none" w:sz="0" w:space="0" w:color="auto"/>
            <w:left w:val="none" w:sz="0" w:space="0" w:color="auto"/>
            <w:bottom w:val="none" w:sz="0" w:space="0" w:color="auto"/>
            <w:right w:val="none" w:sz="0" w:space="0" w:color="auto"/>
          </w:divBdr>
        </w:div>
        <w:div w:id="1010370534">
          <w:marLeft w:val="640"/>
          <w:marRight w:val="0"/>
          <w:marTop w:val="0"/>
          <w:marBottom w:val="0"/>
          <w:divBdr>
            <w:top w:val="none" w:sz="0" w:space="0" w:color="auto"/>
            <w:left w:val="none" w:sz="0" w:space="0" w:color="auto"/>
            <w:bottom w:val="none" w:sz="0" w:space="0" w:color="auto"/>
            <w:right w:val="none" w:sz="0" w:space="0" w:color="auto"/>
          </w:divBdr>
        </w:div>
        <w:div w:id="491724443">
          <w:marLeft w:val="640"/>
          <w:marRight w:val="0"/>
          <w:marTop w:val="0"/>
          <w:marBottom w:val="0"/>
          <w:divBdr>
            <w:top w:val="none" w:sz="0" w:space="0" w:color="auto"/>
            <w:left w:val="none" w:sz="0" w:space="0" w:color="auto"/>
            <w:bottom w:val="none" w:sz="0" w:space="0" w:color="auto"/>
            <w:right w:val="none" w:sz="0" w:space="0" w:color="auto"/>
          </w:divBdr>
        </w:div>
        <w:div w:id="1028289158">
          <w:marLeft w:val="640"/>
          <w:marRight w:val="0"/>
          <w:marTop w:val="0"/>
          <w:marBottom w:val="0"/>
          <w:divBdr>
            <w:top w:val="none" w:sz="0" w:space="0" w:color="auto"/>
            <w:left w:val="none" w:sz="0" w:space="0" w:color="auto"/>
            <w:bottom w:val="none" w:sz="0" w:space="0" w:color="auto"/>
            <w:right w:val="none" w:sz="0" w:space="0" w:color="auto"/>
          </w:divBdr>
        </w:div>
        <w:div w:id="775833562">
          <w:marLeft w:val="640"/>
          <w:marRight w:val="0"/>
          <w:marTop w:val="0"/>
          <w:marBottom w:val="0"/>
          <w:divBdr>
            <w:top w:val="none" w:sz="0" w:space="0" w:color="auto"/>
            <w:left w:val="none" w:sz="0" w:space="0" w:color="auto"/>
            <w:bottom w:val="none" w:sz="0" w:space="0" w:color="auto"/>
            <w:right w:val="none" w:sz="0" w:space="0" w:color="auto"/>
          </w:divBdr>
        </w:div>
        <w:div w:id="157037925">
          <w:marLeft w:val="640"/>
          <w:marRight w:val="0"/>
          <w:marTop w:val="0"/>
          <w:marBottom w:val="0"/>
          <w:divBdr>
            <w:top w:val="none" w:sz="0" w:space="0" w:color="auto"/>
            <w:left w:val="none" w:sz="0" w:space="0" w:color="auto"/>
            <w:bottom w:val="none" w:sz="0" w:space="0" w:color="auto"/>
            <w:right w:val="none" w:sz="0" w:space="0" w:color="auto"/>
          </w:divBdr>
        </w:div>
        <w:div w:id="2117359624">
          <w:marLeft w:val="640"/>
          <w:marRight w:val="0"/>
          <w:marTop w:val="0"/>
          <w:marBottom w:val="0"/>
          <w:divBdr>
            <w:top w:val="none" w:sz="0" w:space="0" w:color="auto"/>
            <w:left w:val="none" w:sz="0" w:space="0" w:color="auto"/>
            <w:bottom w:val="none" w:sz="0" w:space="0" w:color="auto"/>
            <w:right w:val="none" w:sz="0" w:space="0" w:color="auto"/>
          </w:divBdr>
        </w:div>
        <w:div w:id="975182018">
          <w:marLeft w:val="640"/>
          <w:marRight w:val="0"/>
          <w:marTop w:val="0"/>
          <w:marBottom w:val="0"/>
          <w:divBdr>
            <w:top w:val="none" w:sz="0" w:space="0" w:color="auto"/>
            <w:left w:val="none" w:sz="0" w:space="0" w:color="auto"/>
            <w:bottom w:val="none" w:sz="0" w:space="0" w:color="auto"/>
            <w:right w:val="none" w:sz="0" w:space="0" w:color="auto"/>
          </w:divBdr>
        </w:div>
        <w:div w:id="1516193914">
          <w:marLeft w:val="640"/>
          <w:marRight w:val="0"/>
          <w:marTop w:val="0"/>
          <w:marBottom w:val="0"/>
          <w:divBdr>
            <w:top w:val="none" w:sz="0" w:space="0" w:color="auto"/>
            <w:left w:val="none" w:sz="0" w:space="0" w:color="auto"/>
            <w:bottom w:val="none" w:sz="0" w:space="0" w:color="auto"/>
            <w:right w:val="none" w:sz="0" w:space="0" w:color="auto"/>
          </w:divBdr>
        </w:div>
        <w:div w:id="496385219">
          <w:marLeft w:val="640"/>
          <w:marRight w:val="0"/>
          <w:marTop w:val="0"/>
          <w:marBottom w:val="0"/>
          <w:divBdr>
            <w:top w:val="none" w:sz="0" w:space="0" w:color="auto"/>
            <w:left w:val="none" w:sz="0" w:space="0" w:color="auto"/>
            <w:bottom w:val="none" w:sz="0" w:space="0" w:color="auto"/>
            <w:right w:val="none" w:sz="0" w:space="0" w:color="auto"/>
          </w:divBdr>
        </w:div>
        <w:div w:id="494539910">
          <w:marLeft w:val="640"/>
          <w:marRight w:val="0"/>
          <w:marTop w:val="0"/>
          <w:marBottom w:val="0"/>
          <w:divBdr>
            <w:top w:val="none" w:sz="0" w:space="0" w:color="auto"/>
            <w:left w:val="none" w:sz="0" w:space="0" w:color="auto"/>
            <w:bottom w:val="none" w:sz="0" w:space="0" w:color="auto"/>
            <w:right w:val="none" w:sz="0" w:space="0" w:color="auto"/>
          </w:divBdr>
        </w:div>
        <w:div w:id="1440637022">
          <w:marLeft w:val="640"/>
          <w:marRight w:val="0"/>
          <w:marTop w:val="0"/>
          <w:marBottom w:val="0"/>
          <w:divBdr>
            <w:top w:val="none" w:sz="0" w:space="0" w:color="auto"/>
            <w:left w:val="none" w:sz="0" w:space="0" w:color="auto"/>
            <w:bottom w:val="none" w:sz="0" w:space="0" w:color="auto"/>
            <w:right w:val="none" w:sz="0" w:space="0" w:color="auto"/>
          </w:divBdr>
        </w:div>
        <w:div w:id="238558756">
          <w:marLeft w:val="640"/>
          <w:marRight w:val="0"/>
          <w:marTop w:val="0"/>
          <w:marBottom w:val="0"/>
          <w:divBdr>
            <w:top w:val="none" w:sz="0" w:space="0" w:color="auto"/>
            <w:left w:val="none" w:sz="0" w:space="0" w:color="auto"/>
            <w:bottom w:val="none" w:sz="0" w:space="0" w:color="auto"/>
            <w:right w:val="none" w:sz="0" w:space="0" w:color="auto"/>
          </w:divBdr>
        </w:div>
        <w:div w:id="1329748197">
          <w:marLeft w:val="640"/>
          <w:marRight w:val="0"/>
          <w:marTop w:val="0"/>
          <w:marBottom w:val="0"/>
          <w:divBdr>
            <w:top w:val="none" w:sz="0" w:space="0" w:color="auto"/>
            <w:left w:val="none" w:sz="0" w:space="0" w:color="auto"/>
            <w:bottom w:val="none" w:sz="0" w:space="0" w:color="auto"/>
            <w:right w:val="none" w:sz="0" w:space="0" w:color="auto"/>
          </w:divBdr>
        </w:div>
        <w:div w:id="2046444671">
          <w:marLeft w:val="640"/>
          <w:marRight w:val="0"/>
          <w:marTop w:val="0"/>
          <w:marBottom w:val="0"/>
          <w:divBdr>
            <w:top w:val="none" w:sz="0" w:space="0" w:color="auto"/>
            <w:left w:val="none" w:sz="0" w:space="0" w:color="auto"/>
            <w:bottom w:val="none" w:sz="0" w:space="0" w:color="auto"/>
            <w:right w:val="none" w:sz="0" w:space="0" w:color="auto"/>
          </w:divBdr>
        </w:div>
        <w:div w:id="1560749869">
          <w:marLeft w:val="640"/>
          <w:marRight w:val="0"/>
          <w:marTop w:val="0"/>
          <w:marBottom w:val="0"/>
          <w:divBdr>
            <w:top w:val="none" w:sz="0" w:space="0" w:color="auto"/>
            <w:left w:val="none" w:sz="0" w:space="0" w:color="auto"/>
            <w:bottom w:val="none" w:sz="0" w:space="0" w:color="auto"/>
            <w:right w:val="none" w:sz="0" w:space="0" w:color="auto"/>
          </w:divBdr>
        </w:div>
        <w:div w:id="263078835">
          <w:marLeft w:val="640"/>
          <w:marRight w:val="0"/>
          <w:marTop w:val="0"/>
          <w:marBottom w:val="0"/>
          <w:divBdr>
            <w:top w:val="none" w:sz="0" w:space="0" w:color="auto"/>
            <w:left w:val="none" w:sz="0" w:space="0" w:color="auto"/>
            <w:bottom w:val="none" w:sz="0" w:space="0" w:color="auto"/>
            <w:right w:val="none" w:sz="0" w:space="0" w:color="auto"/>
          </w:divBdr>
        </w:div>
        <w:div w:id="926615993">
          <w:marLeft w:val="640"/>
          <w:marRight w:val="0"/>
          <w:marTop w:val="0"/>
          <w:marBottom w:val="0"/>
          <w:divBdr>
            <w:top w:val="none" w:sz="0" w:space="0" w:color="auto"/>
            <w:left w:val="none" w:sz="0" w:space="0" w:color="auto"/>
            <w:bottom w:val="none" w:sz="0" w:space="0" w:color="auto"/>
            <w:right w:val="none" w:sz="0" w:space="0" w:color="auto"/>
          </w:divBdr>
        </w:div>
        <w:div w:id="421031959">
          <w:marLeft w:val="640"/>
          <w:marRight w:val="0"/>
          <w:marTop w:val="0"/>
          <w:marBottom w:val="0"/>
          <w:divBdr>
            <w:top w:val="none" w:sz="0" w:space="0" w:color="auto"/>
            <w:left w:val="none" w:sz="0" w:space="0" w:color="auto"/>
            <w:bottom w:val="none" w:sz="0" w:space="0" w:color="auto"/>
            <w:right w:val="none" w:sz="0" w:space="0" w:color="auto"/>
          </w:divBdr>
        </w:div>
        <w:div w:id="1085300799">
          <w:marLeft w:val="640"/>
          <w:marRight w:val="0"/>
          <w:marTop w:val="0"/>
          <w:marBottom w:val="0"/>
          <w:divBdr>
            <w:top w:val="none" w:sz="0" w:space="0" w:color="auto"/>
            <w:left w:val="none" w:sz="0" w:space="0" w:color="auto"/>
            <w:bottom w:val="none" w:sz="0" w:space="0" w:color="auto"/>
            <w:right w:val="none" w:sz="0" w:space="0" w:color="auto"/>
          </w:divBdr>
        </w:div>
        <w:div w:id="50076122">
          <w:marLeft w:val="640"/>
          <w:marRight w:val="0"/>
          <w:marTop w:val="0"/>
          <w:marBottom w:val="0"/>
          <w:divBdr>
            <w:top w:val="none" w:sz="0" w:space="0" w:color="auto"/>
            <w:left w:val="none" w:sz="0" w:space="0" w:color="auto"/>
            <w:bottom w:val="none" w:sz="0" w:space="0" w:color="auto"/>
            <w:right w:val="none" w:sz="0" w:space="0" w:color="auto"/>
          </w:divBdr>
        </w:div>
        <w:div w:id="1407924387">
          <w:marLeft w:val="640"/>
          <w:marRight w:val="0"/>
          <w:marTop w:val="0"/>
          <w:marBottom w:val="0"/>
          <w:divBdr>
            <w:top w:val="none" w:sz="0" w:space="0" w:color="auto"/>
            <w:left w:val="none" w:sz="0" w:space="0" w:color="auto"/>
            <w:bottom w:val="none" w:sz="0" w:space="0" w:color="auto"/>
            <w:right w:val="none" w:sz="0" w:space="0" w:color="auto"/>
          </w:divBdr>
        </w:div>
        <w:div w:id="1744258946">
          <w:marLeft w:val="640"/>
          <w:marRight w:val="0"/>
          <w:marTop w:val="0"/>
          <w:marBottom w:val="0"/>
          <w:divBdr>
            <w:top w:val="none" w:sz="0" w:space="0" w:color="auto"/>
            <w:left w:val="none" w:sz="0" w:space="0" w:color="auto"/>
            <w:bottom w:val="none" w:sz="0" w:space="0" w:color="auto"/>
            <w:right w:val="none" w:sz="0" w:space="0" w:color="auto"/>
          </w:divBdr>
        </w:div>
        <w:div w:id="1727871833">
          <w:marLeft w:val="640"/>
          <w:marRight w:val="0"/>
          <w:marTop w:val="0"/>
          <w:marBottom w:val="0"/>
          <w:divBdr>
            <w:top w:val="none" w:sz="0" w:space="0" w:color="auto"/>
            <w:left w:val="none" w:sz="0" w:space="0" w:color="auto"/>
            <w:bottom w:val="none" w:sz="0" w:space="0" w:color="auto"/>
            <w:right w:val="none" w:sz="0" w:space="0" w:color="auto"/>
          </w:divBdr>
        </w:div>
        <w:div w:id="1868371791">
          <w:marLeft w:val="640"/>
          <w:marRight w:val="0"/>
          <w:marTop w:val="0"/>
          <w:marBottom w:val="0"/>
          <w:divBdr>
            <w:top w:val="none" w:sz="0" w:space="0" w:color="auto"/>
            <w:left w:val="none" w:sz="0" w:space="0" w:color="auto"/>
            <w:bottom w:val="none" w:sz="0" w:space="0" w:color="auto"/>
            <w:right w:val="none" w:sz="0" w:space="0" w:color="auto"/>
          </w:divBdr>
        </w:div>
        <w:div w:id="1020624374">
          <w:marLeft w:val="640"/>
          <w:marRight w:val="0"/>
          <w:marTop w:val="0"/>
          <w:marBottom w:val="0"/>
          <w:divBdr>
            <w:top w:val="none" w:sz="0" w:space="0" w:color="auto"/>
            <w:left w:val="none" w:sz="0" w:space="0" w:color="auto"/>
            <w:bottom w:val="none" w:sz="0" w:space="0" w:color="auto"/>
            <w:right w:val="none" w:sz="0" w:space="0" w:color="auto"/>
          </w:divBdr>
        </w:div>
        <w:div w:id="2010981313">
          <w:marLeft w:val="640"/>
          <w:marRight w:val="0"/>
          <w:marTop w:val="0"/>
          <w:marBottom w:val="0"/>
          <w:divBdr>
            <w:top w:val="none" w:sz="0" w:space="0" w:color="auto"/>
            <w:left w:val="none" w:sz="0" w:space="0" w:color="auto"/>
            <w:bottom w:val="none" w:sz="0" w:space="0" w:color="auto"/>
            <w:right w:val="none" w:sz="0" w:space="0" w:color="auto"/>
          </w:divBdr>
        </w:div>
        <w:div w:id="1146318422">
          <w:marLeft w:val="640"/>
          <w:marRight w:val="0"/>
          <w:marTop w:val="0"/>
          <w:marBottom w:val="0"/>
          <w:divBdr>
            <w:top w:val="none" w:sz="0" w:space="0" w:color="auto"/>
            <w:left w:val="none" w:sz="0" w:space="0" w:color="auto"/>
            <w:bottom w:val="none" w:sz="0" w:space="0" w:color="auto"/>
            <w:right w:val="none" w:sz="0" w:space="0" w:color="auto"/>
          </w:divBdr>
        </w:div>
        <w:div w:id="349137561">
          <w:marLeft w:val="640"/>
          <w:marRight w:val="0"/>
          <w:marTop w:val="0"/>
          <w:marBottom w:val="0"/>
          <w:divBdr>
            <w:top w:val="none" w:sz="0" w:space="0" w:color="auto"/>
            <w:left w:val="none" w:sz="0" w:space="0" w:color="auto"/>
            <w:bottom w:val="none" w:sz="0" w:space="0" w:color="auto"/>
            <w:right w:val="none" w:sz="0" w:space="0" w:color="auto"/>
          </w:divBdr>
        </w:div>
        <w:div w:id="270095685">
          <w:marLeft w:val="640"/>
          <w:marRight w:val="0"/>
          <w:marTop w:val="0"/>
          <w:marBottom w:val="0"/>
          <w:divBdr>
            <w:top w:val="none" w:sz="0" w:space="0" w:color="auto"/>
            <w:left w:val="none" w:sz="0" w:space="0" w:color="auto"/>
            <w:bottom w:val="none" w:sz="0" w:space="0" w:color="auto"/>
            <w:right w:val="none" w:sz="0" w:space="0" w:color="auto"/>
          </w:divBdr>
        </w:div>
        <w:div w:id="1477842828">
          <w:marLeft w:val="640"/>
          <w:marRight w:val="0"/>
          <w:marTop w:val="0"/>
          <w:marBottom w:val="0"/>
          <w:divBdr>
            <w:top w:val="none" w:sz="0" w:space="0" w:color="auto"/>
            <w:left w:val="none" w:sz="0" w:space="0" w:color="auto"/>
            <w:bottom w:val="none" w:sz="0" w:space="0" w:color="auto"/>
            <w:right w:val="none" w:sz="0" w:space="0" w:color="auto"/>
          </w:divBdr>
        </w:div>
        <w:div w:id="1559435073">
          <w:marLeft w:val="640"/>
          <w:marRight w:val="0"/>
          <w:marTop w:val="0"/>
          <w:marBottom w:val="0"/>
          <w:divBdr>
            <w:top w:val="none" w:sz="0" w:space="0" w:color="auto"/>
            <w:left w:val="none" w:sz="0" w:space="0" w:color="auto"/>
            <w:bottom w:val="none" w:sz="0" w:space="0" w:color="auto"/>
            <w:right w:val="none" w:sz="0" w:space="0" w:color="auto"/>
          </w:divBdr>
        </w:div>
        <w:div w:id="459808052">
          <w:marLeft w:val="640"/>
          <w:marRight w:val="0"/>
          <w:marTop w:val="0"/>
          <w:marBottom w:val="0"/>
          <w:divBdr>
            <w:top w:val="none" w:sz="0" w:space="0" w:color="auto"/>
            <w:left w:val="none" w:sz="0" w:space="0" w:color="auto"/>
            <w:bottom w:val="none" w:sz="0" w:space="0" w:color="auto"/>
            <w:right w:val="none" w:sz="0" w:space="0" w:color="auto"/>
          </w:divBdr>
        </w:div>
        <w:div w:id="1923905801">
          <w:marLeft w:val="640"/>
          <w:marRight w:val="0"/>
          <w:marTop w:val="0"/>
          <w:marBottom w:val="0"/>
          <w:divBdr>
            <w:top w:val="none" w:sz="0" w:space="0" w:color="auto"/>
            <w:left w:val="none" w:sz="0" w:space="0" w:color="auto"/>
            <w:bottom w:val="none" w:sz="0" w:space="0" w:color="auto"/>
            <w:right w:val="none" w:sz="0" w:space="0" w:color="auto"/>
          </w:divBdr>
        </w:div>
        <w:div w:id="2001931461">
          <w:marLeft w:val="640"/>
          <w:marRight w:val="0"/>
          <w:marTop w:val="0"/>
          <w:marBottom w:val="0"/>
          <w:divBdr>
            <w:top w:val="none" w:sz="0" w:space="0" w:color="auto"/>
            <w:left w:val="none" w:sz="0" w:space="0" w:color="auto"/>
            <w:bottom w:val="none" w:sz="0" w:space="0" w:color="auto"/>
            <w:right w:val="none" w:sz="0" w:space="0" w:color="auto"/>
          </w:divBdr>
        </w:div>
        <w:div w:id="1765764974">
          <w:marLeft w:val="640"/>
          <w:marRight w:val="0"/>
          <w:marTop w:val="0"/>
          <w:marBottom w:val="0"/>
          <w:divBdr>
            <w:top w:val="none" w:sz="0" w:space="0" w:color="auto"/>
            <w:left w:val="none" w:sz="0" w:space="0" w:color="auto"/>
            <w:bottom w:val="none" w:sz="0" w:space="0" w:color="auto"/>
            <w:right w:val="none" w:sz="0" w:space="0" w:color="auto"/>
          </w:divBdr>
        </w:div>
        <w:div w:id="121534524">
          <w:marLeft w:val="640"/>
          <w:marRight w:val="0"/>
          <w:marTop w:val="0"/>
          <w:marBottom w:val="0"/>
          <w:divBdr>
            <w:top w:val="none" w:sz="0" w:space="0" w:color="auto"/>
            <w:left w:val="none" w:sz="0" w:space="0" w:color="auto"/>
            <w:bottom w:val="none" w:sz="0" w:space="0" w:color="auto"/>
            <w:right w:val="none" w:sz="0" w:space="0" w:color="auto"/>
          </w:divBdr>
        </w:div>
        <w:div w:id="913198920">
          <w:marLeft w:val="640"/>
          <w:marRight w:val="0"/>
          <w:marTop w:val="0"/>
          <w:marBottom w:val="0"/>
          <w:divBdr>
            <w:top w:val="none" w:sz="0" w:space="0" w:color="auto"/>
            <w:left w:val="none" w:sz="0" w:space="0" w:color="auto"/>
            <w:bottom w:val="none" w:sz="0" w:space="0" w:color="auto"/>
            <w:right w:val="none" w:sz="0" w:space="0" w:color="auto"/>
          </w:divBdr>
        </w:div>
        <w:div w:id="798183924">
          <w:marLeft w:val="640"/>
          <w:marRight w:val="0"/>
          <w:marTop w:val="0"/>
          <w:marBottom w:val="0"/>
          <w:divBdr>
            <w:top w:val="none" w:sz="0" w:space="0" w:color="auto"/>
            <w:left w:val="none" w:sz="0" w:space="0" w:color="auto"/>
            <w:bottom w:val="none" w:sz="0" w:space="0" w:color="auto"/>
            <w:right w:val="none" w:sz="0" w:space="0" w:color="auto"/>
          </w:divBdr>
        </w:div>
        <w:div w:id="769204513">
          <w:marLeft w:val="640"/>
          <w:marRight w:val="0"/>
          <w:marTop w:val="0"/>
          <w:marBottom w:val="0"/>
          <w:divBdr>
            <w:top w:val="none" w:sz="0" w:space="0" w:color="auto"/>
            <w:left w:val="none" w:sz="0" w:space="0" w:color="auto"/>
            <w:bottom w:val="none" w:sz="0" w:space="0" w:color="auto"/>
            <w:right w:val="none" w:sz="0" w:space="0" w:color="auto"/>
          </w:divBdr>
        </w:div>
        <w:div w:id="2114126618">
          <w:marLeft w:val="640"/>
          <w:marRight w:val="0"/>
          <w:marTop w:val="0"/>
          <w:marBottom w:val="0"/>
          <w:divBdr>
            <w:top w:val="none" w:sz="0" w:space="0" w:color="auto"/>
            <w:left w:val="none" w:sz="0" w:space="0" w:color="auto"/>
            <w:bottom w:val="none" w:sz="0" w:space="0" w:color="auto"/>
            <w:right w:val="none" w:sz="0" w:space="0" w:color="auto"/>
          </w:divBdr>
        </w:div>
        <w:div w:id="49692842">
          <w:marLeft w:val="640"/>
          <w:marRight w:val="0"/>
          <w:marTop w:val="0"/>
          <w:marBottom w:val="0"/>
          <w:divBdr>
            <w:top w:val="none" w:sz="0" w:space="0" w:color="auto"/>
            <w:left w:val="none" w:sz="0" w:space="0" w:color="auto"/>
            <w:bottom w:val="none" w:sz="0" w:space="0" w:color="auto"/>
            <w:right w:val="none" w:sz="0" w:space="0" w:color="auto"/>
          </w:divBdr>
        </w:div>
        <w:div w:id="1280798911">
          <w:marLeft w:val="640"/>
          <w:marRight w:val="0"/>
          <w:marTop w:val="0"/>
          <w:marBottom w:val="0"/>
          <w:divBdr>
            <w:top w:val="none" w:sz="0" w:space="0" w:color="auto"/>
            <w:left w:val="none" w:sz="0" w:space="0" w:color="auto"/>
            <w:bottom w:val="none" w:sz="0" w:space="0" w:color="auto"/>
            <w:right w:val="none" w:sz="0" w:space="0" w:color="auto"/>
          </w:divBdr>
        </w:div>
        <w:div w:id="186724118">
          <w:marLeft w:val="640"/>
          <w:marRight w:val="0"/>
          <w:marTop w:val="0"/>
          <w:marBottom w:val="0"/>
          <w:divBdr>
            <w:top w:val="none" w:sz="0" w:space="0" w:color="auto"/>
            <w:left w:val="none" w:sz="0" w:space="0" w:color="auto"/>
            <w:bottom w:val="none" w:sz="0" w:space="0" w:color="auto"/>
            <w:right w:val="none" w:sz="0" w:space="0" w:color="auto"/>
          </w:divBdr>
        </w:div>
        <w:div w:id="97528065">
          <w:marLeft w:val="640"/>
          <w:marRight w:val="0"/>
          <w:marTop w:val="0"/>
          <w:marBottom w:val="0"/>
          <w:divBdr>
            <w:top w:val="none" w:sz="0" w:space="0" w:color="auto"/>
            <w:left w:val="none" w:sz="0" w:space="0" w:color="auto"/>
            <w:bottom w:val="none" w:sz="0" w:space="0" w:color="auto"/>
            <w:right w:val="none" w:sz="0" w:space="0" w:color="auto"/>
          </w:divBdr>
        </w:div>
        <w:div w:id="664749818">
          <w:marLeft w:val="640"/>
          <w:marRight w:val="0"/>
          <w:marTop w:val="0"/>
          <w:marBottom w:val="0"/>
          <w:divBdr>
            <w:top w:val="none" w:sz="0" w:space="0" w:color="auto"/>
            <w:left w:val="none" w:sz="0" w:space="0" w:color="auto"/>
            <w:bottom w:val="none" w:sz="0" w:space="0" w:color="auto"/>
            <w:right w:val="none" w:sz="0" w:space="0" w:color="auto"/>
          </w:divBdr>
        </w:div>
        <w:div w:id="1902868010">
          <w:marLeft w:val="640"/>
          <w:marRight w:val="0"/>
          <w:marTop w:val="0"/>
          <w:marBottom w:val="0"/>
          <w:divBdr>
            <w:top w:val="none" w:sz="0" w:space="0" w:color="auto"/>
            <w:left w:val="none" w:sz="0" w:space="0" w:color="auto"/>
            <w:bottom w:val="none" w:sz="0" w:space="0" w:color="auto"/>
            <w:right w:val="none" w:sz="0" w:space="0" w:color="auto"/>
          </w:divBdr>
        </w:div>
        <w:div w:id="1664164518">
          <w:marLeft w:val="640"/>
          <w:marRight w:val="0"/>
          <w:marTop w:val="0"/>
          <w:marBottom w:val="0"/>
          <w:divBdr>
            <w:top w:val="none" w:sz="0" w:space="0" w:color="auto"/>
            <w:left w:val="none" w:sz="0" w:space="0" w:color="auto"/>
            <w:bottom w:val="none" w:sz="0" w:space="0" w:color="auto"/>
            <w:right w:val="none" w:sz="0" w:space="0" w:color="auto"/>
          </w:divBdr>
        </w:div>
        <w:div w:id="1489201200">
          <w:marLeft w:val="640"/>
          <w:marRight w:val="0"/>
          <w:marTop w:val="0"/>
          <w:marBottom w:val="0"/>
          <w:divBdr>
            <w:top w:val="none" w:sz="0" w:space="0" w:color="auto"/>
            <w:left w:val="none" w:sz="0" w:space="0" w:color="auto"/>
            <w:bottom w:val="none" w:sz="0" w:space="0" w:color="auto"/>
            <w:right w:val="none" w:sz="0" w:space="0" w:color="auto"/>
          </w:divBdr>
        </w:div>
        <w:div w:id="438254561">
          <w:marLeft w:val="640"/>
          <w:marRight w:val="0"/>
          <w:marTop w:val="0"/>
          <w:marBottom w:val="0"/>
          <w:divBdr>
            <w:top w:val="none" w:sz="0" w:space="0" w:color="auto"/>
            <w:left w:val="none" w:sz="0" w:space="0" w:color="auto"/>
            <w:bottom w:val="none" w:sz="0" w:space="0" w:color="auto"/>
            <w:right w:val="none" w:sz="0" w:space="0" w:color="auto"/>
          </w:divBdr>
        </w:div>
        <w:div w:id="1053693029">
          <w:marLeft w:val="640"/>
          <w:marRight w:val="0"/>
          <w:marTop w:val="0"/>
          <w:marBottom w:val="0"/>
          <w:divBdr>
            <w:top w:val="none" w:sz="0" w:space="0" w:color="auto"/>
            <w:left w:val="none" w:sz="0" w:space="0" w:color="auto"/>
            <w:bottom w:val="none" w:sz="0" w:space="0" w:color="auto"/>
            <w:right w:val="none" w:sz="0" w:space="0" w:color="auto"/>
          </w:divBdr>
        </w:div>
        <w:div w:id="2000109222">
          <w:marLeft w:val="640"/>
          <w:marRight w:val="0"/>
          <w:marTop w:val="0"/>
          <w:marBottom w:val="0"/>
          <w:divBdr>
            <w:top w:val="none" w:sz="0" w:space="0" w:color="auto"/>
            <w:left w:val="none" w:sz="0" w:space="0" w:color="auto"/>
            <w:bottom w:val="none" w:sz="0" w:space="0" w:color="auto"/>
            <w:right w:val="none" w:sz="0" w:space="0" w:color="auto"/>
          </w:divBdr>
        </w:div>
        <w:div w:id="265890300">
          <w:marLeft w:val="640"/>
          <w:marRight w:val="0"/>
          <w:marTop w:val="0"/>
          <w:marBottom w:val="0"/>
          <w:divBdr>
            <w:top w:val="none" w:sz="0" w:space="0" w:color="auto"/>
            <w:left w:val="none" w:sz="0" w:space="0" w:color="auto"/>
            <w:bottom w:val="none" w:sz="0" w:space="0" w:color="auto"/>
            <w:right w:val="none" w:sz="0" w:space="0" w:color="auto"/>
          </w:divBdr>
        </w:div>
        <w:div w:id="1057432526">
          <w:marLeft w:val="640"/>
          <w:marRight w:val="0"/>
          <w:marTop w:val="0"/>
          <w:marBottom w:val="0"/>
          <w:divBdr>
            <w:top w:val="none" w:sz="0" w:space="0" w:color="auto"/>
            <w:left w:val="none" w:sz="0" w:space="0" w:color="auto"/>
            <w:bottom w:val="none" w:sz="0" w:space="0" w:color="auto"/>
            <w:right w:val="none" w:sz="0" w:space="0" w:color="auto"/>
          </w:divBdr>
        </w:div>
        <w:div w:id="429660373">
          <w:marLeft w:val="640"/>
          <w:marRight w:val="0"/>
          <w:marTop w:val="0"/>
          <w:marBottom w:val="0"/>
          <w:divBdr>
            <w:top w:val="none" w:sz="0" w:space="0" w:color="auto"/>
            <w:left w:val="none" w:sz="0" w:space="0" w:color="auto"/>
            <w:bottom w:val="none" w:sz="0" w:space="0" w:color="auto"/>
            <w:right w:val="none" w:sz="0" w:space="0" w:color="auto"/>
          </w:divBdr>
        </w:div>
        <w:div w:id="856965438">
          <w:marLeft w:val="640"/>
          <w:marRight w:val="0"/>
          <w:marTop w:val="0"/>
          <w:marBottom w:val="0"/>
          <w:divBdr>
            <w:top w:val="none" w:sz="0" w:space="0" w:color="auto"/>
            <w:left w:val="none" w:sz="0" w:space="0" w:color="auto"/>
            <w:bottom w:val="none" w:sz="0" w:space="0" w:color="auto"/>
            <w:right w:val="none" w:sz="0" w:space="0" w:color="auto"/>
          </w:divBdr>
        </w:div>
        <w:div w:id="2138377294">
          <w:marLeft w:val="640"/>
          <w:marRight w:val="0"/>
          <w:marTop w:val="0"/>
          <w:marBottom w:val="0"/>
          <w:divBdr>
            <w:top w:val="none" w:sz="0" w:space="0" w:color="auto"/>
            <w:left w:val="none" w:sz="0" w:space="0" w:color="auto"/>
            <w:bottom w:val="none" w:sz="0" w:space="0" w:color="auto"/>
            <w:right w:val="none" w:sz="0" w:space="0" w:color="auto"/>
          </w:divBdr>
        </w:div>
        <w:div w:id="383481955">
          <w:marLeft w:val="640"/>
          <w:marRight w:val="0"/>
          <w:marTop w:val="0"/>
          <w:marBottom w:val="0"/>
          <w:divBdr>
            <w:top w:val="none" w:sz="0" w:space="0" w:color="auto"/>
            <w:left w:val="none" w:sz="0" w:space="0" w:color="auto"/>
            <w:bottom w:val="none" w:sz="0" w:space="0" w:color="auto"/>
            <w:right w:val="none" w:sz="0" w:space="0" w:color="auto"/>
          </w:divBdr>
        </w:div>
        <w:div w:id="733773054">
          <w:marLeft w:val="640"/>
          <w:marRight w:val="0"/>
          <w:marTop w:val="0"/>
          <w:marBottom w:val="0"/>
          <w:divBdr>
            <w:top w:val="none" w:sz="0" w:space="0" w:color="auto"/>
            <w:left w:val="none" w:sz="0" w:space="0" w:color="auto"/>
            <w:bottom w:val="none" w:sz="0" w:space="0" w:color="auto"/>
            <w:right w:val="none" w:sz="0" w:space="0" w:color="auto"/>
          </w:divBdr>
        </w:div>
        <w:div w:id="1055549639">
          <w:marLeft w:val="640"/>
          <w:marRight w:val="0"/>
          <w:marTop w:val="0"/>
          <w:marBottom w:val="0"/>
          <w:divBdr>
            <w:top w:val="none" w:sz="0" w:space="0" w:color="auto"/>
            <w:left w:val="none" w:sz="0" w:space="0" w:color="auto"/>
            <w:bottom w:val="none" w:sz="0" w:space="0" w:color="auto"/>
            <w:right w:val="none" w:sz="0" w:space="0" w:color="auto"/>
          </w:divBdr>
        </w:div>
      </w:divsChild>
    </w:div>
    <w:div w:id="847060376">
      <w:bodyDiv w:val="1"/>
      <w:marLeft w:val="0"/>
      <w:marRight w:val="0"/>
      <w:marTop w:val="0"/>
      <w:marBottom w:val="0"/>
      <w:divBdr>
        <w:top w:val="none" w:sz="0" w:space="0" w:color="auto"/>
        <w:left w:val="none" w:sz="0" w:space="0" w:color="auto"/>
        <w:bottom w:val="none" w:sz="0" w:space="0" w:color="auto"/>
        <w:right w:val="none" w:sz="0" w:space="0" w:color="auto"/>
      </w:divBdr>
    </w:div>
    <w:div w:id="853030799">
      <w:bodyDiv w:val="1"/>
      <w:marLeft w:val="0"/>
      <w:marRight w:val="0"/>
      <w:marTop w:val="0"/>
      <w:marBottom w:val="0"/>
      <w:divBdr>
        <w:top w:val="none" w:sz="0" w:space="0" w:color="auto"/>
        <w:left w:val="none" w:sz="0" w:space="0" w:color="auto"/>
        <w:bottom w:val="none" w:sz="0" w:space="0" w:color="auto"/>
        <w:right w:val="none" w:sz="0" w:space="0" w:color="auto"/>
      </w:divBdr>
      <w:divsChild>
        <w:div w:id="113522527">
          <w:marLeft w:val="640"/>
          <w:marRight w:val="0"/>
          <w:marTop w:val="0"/>
          <w:marBottom w:val="0"/>
          <w:divBdr>
            <w:top w:val="none" w:sz="0" w:space="0" w:color="auto"/>
            <w:left w:val="none" w:sz="0" w:space="0" w:color="auto"/>
            <w:bottom w:val="none" w:sz="0" w:space="0" w:color="auto"/>
            <w:right w:val="none" w:sz="0" w:space="0" w:color="auto"/>
          </w:divBdr>
        </w:div>
        <w:div w:id="1583493883">
          <w:marLeft w:val="640"/>
          <w:marRight w:val="0"/>
          <w:marTop w:val="0"/>
          <w:marBottom w:val="0"/>
          <w:divBdr>
            <w:top w:val="none" w:sz="0" w:space="0" w:color="auto"/>
            <w:left w:val="none" w:sz="0" w:space="0" w:color="auto"/>
            <w:bottom w:val="none" w:sz="0" w:space="0" w:color="auto"/>
            <w:right w:val="none" w:sz="0" w:space="0" w:color="auto"/>
          </w:divBdr>
        </w:div>
        <w:div w:id="1417627403">
          <w:marLeft w:val="640"/>
          <w:marRight w:val="0"/>
          <w:marTop w:val="0"/>
          <w:marBottom w:val="0"/>
          <w:divBdr>
            <w:top w:val="none" w:sz="0" w:space="0" w:color="auto"/>
            <w:left w:val="none" w:sz="0" w:space="0" w:color="auto"/>
            <w:bottom w:val="none" w:sz="0" w:space="0" w:color="auto"/>
            <w:right w:val="none" w:sz="0" w:space="0" w:color="auto"/>
          </w:divBdr>
        </w:div>
        <w:div w:id="285892731">
          <w:marLeft w:val="640"/>
          <w:marRight w:val="0"/>
          <w:marTop w:val="0"/>
          <w:marBottom w:val="0"/>
          <w:divBdr>
            <w:top w:val="none" w:sz="0" w:space="0" w:color="auto"/>
            <w:left w:val="none" w:sz="0" w:space="0" w:color="auto"/>
            <w:bottom w:val="none" w:sz="0" w:space="0" w:color="auto"/>
            <w:right w:val="none" w:sz="0" w:space="0" w:color="auto"/>
          </w:divBdr>
        </w:div>
        <w:div w:id="1806195992">
          <w:marLeft w:val="640"/>
          <w:marRight w:val="0"/>
          <w:marTop w:val="0"/>
          <w:marBottom w:val="0"/>
          <w:divBdr>
            <w:top w:val="none" w:sz="0" w:space="0" w:color="auto"/>
            <w:left w:val="none" w:sz="0" w:space="0" w:color="auto"/>
            <w:bottom w:val="none" w:sz="0" w:space="0" w:color="auto"/>
            <w:right w:val="none" w:sz="0" w:space="0" w:color="auto"/>
          </w:divBdr>
        </w:div>
        <w:div w:id="21827169">
          <w:marLeft w:val="640"/>
          <w:marRight w:val="0"/>
          <w:marTop w:val="0"/>
          <w:marBottom w:val="0"/>
          <w:divBdr>
            <w:top w:val="none" w:sz="0" w:space="0" w:color="auto"/>
            <w:left w:val="none" w:sz="0" w:space="0" w:color="auto"/>
            <w:bottom w:val="none" w:sz="0" w:space="0" w:color="auto"/>
            <w:right w:val="none" w:sz="0" w:space="0" w:color="auto"/>
          </w:divBdr>
        </w:div>
        <w:div w:id="754210867">
          <w:marLeft w:val="640"/>
          <w:marRight w:val="0"/>
          <w:marTop w:val="0"/>
          <w:marBottom w:val="0"/>
          <w:divBdr>
            <w:top w:val="none" w:sz="0" w:space="0" w:color="auto"/>
            <w:left w:val="none" w:sz="0" w:space="0" w:color="auto"/>
            <w:bottom w:val="none" w:sz="0" w:space="0" w:color="auto"/>
            <w:right w:val="none" w:sz="0" w:space="0" w:color="auto"/>
          </w:divBdr>
        </w:div>
        <w:div w:id="1269267712">
          <w:marLeft w:val="640"/>
          <w:marRight w:val="0"/>
          <w:marTop w:val="0"/>
          <w:marBottom w:val="0"/>
          <w:divBdr>
            <w:top w:val="none" w:sz="0" w:space="0" w:color="auto"/>
            <w:left w:val="none" w:sz="0" w:space="0" w:color="auto"/>
            <w:bottom w:val="none" w:sz="0" w:space="0" w:color="auto"/>
            <w:right w:val="none" w:sz="0" w:space="0" w:color="auto"/>
          </w:divBdr>
        </w:div>
        <w:div w:id="559026289">
          <w:marLeft w:val="640"/>
          <w:marRight w:val="0"/>
          <w:marTop w:val="0"/>
          <w:marBottom w:val="0"/>
          <w:divBdr>
            <w:top w:val="none" w:sz="0" w:space="0" w:color="auto"/>
            <w:left w:val="none" w:sz="0" w:space="0" w:color="auto"/>
            <w:bottom w:val="none" w:sz="0" w:space="0" w:color="auto"/>
            <w:right w:val="none" w:sz="0" w:space="0" w:color="auto"/>
          </w:divBdr>
        </w:div>
        <w:div w:id="1436711457">
          <w:marLeft w:val="640"/>
          <w:marRight w:val="0"/>
          <w:marTop w:val="0"/>
          <w:marBottom w:val="0"/>
          <w:divBdr>
            <w:top w:val="none" w:sz="0" w:space="0" w:color="auto"/>
            <w:left w:val="none" w:sz="0" w:space="0" w:color="auto"/>
            <w:bottom w:val="none" w:sz="0" w:space="0" w:color="auto"/>
            <w:right w:val="none" w:sz="0" w:space="0" w:color="auto"/>
          </w:divBdr>
        </w:div>
        <w:div w:id="1621373410">
          <w:marLeft w:val="640"/>
          <w:marRight w:val="0"/>
          <w:marTop w:val="0"/>
          <w:marBottom w:val="0"/>
          <w:divBdr>
            <w:top w:val="none" w:sz="0" w:space="0" w:color="auto"/>
            <w:left w:val="none" w:sz="0" w:space="0" w:color="auto"/>
            <w:bottom w:val="none" w:sz="0" w:space="0" w:color="auto"/>
            <w:right w:val="none" w:sz="0" w:space="0" w:color="auto"/>
          </w:divBdr>
        </w:div>
        <w:div w:id="851460009">
          <w:marLeft w:val="640"/>
          <w:marRight w:val="0"/>
          <w:marTop w:val="0"/>
          <w:marBottom w:val="0"/>
          <w:divBdr>
            <w:top w:val="none" w:sz="0" w:space="0" w:color="auto"/>
            <w:left w:val="none" w:sz="0" w:space="0" w:color="auto"/>
            <w:bottom w:val="none" w:sz="0" w:space="0" w:color="auto"/>
            <w:right w:val="none" w:sz="0" w:space="0" w:color="auto"/>
          </w:divBdr>
        </w:div>
        <w:div w:id="1288126261">
          <w:marLeft w:val="640"/>
          <w:marRight w:val="0"/>
          <w:marTop w:val="0"/>
          <w:marBottom w:val="0"/>
          <w:divBdr>
            <w:top w:val="none" w:sz="0" w:space="0" w:color="auto"/>
            <w:left w:val="none" w:sz="0" w:space="0" w:color="auto"/>
            <w:bottom w:val="none" w:sz="0" w:space="0" w:color="auto"/>
            <w:right w:val="none" w:sz="0" w:space="0" w:color="auto"/>
          </w:divBdr>
        </w:div>
        <w:div w:id="1950309301">
          <w:marLeft w:val="640"/>
          <w:marRight w:val="0"/>
          <w:marTop w:val="0"/>
          <w:marBottom w:val="0"/>
          <w:divBdr>
            <w:top w:val="none" w:sz="0" w:space="0" w:color="auto"/>
            <w:left w:val="none" w:sz="0" w:space="0" w:color="auto"/>
            <w:bottom w:val="none" w:sz="0" w:space="0" w:color="auto"/>
            <w:right w:val="none" w:sz="0" w:space="0" w:color="auto"/>
          </w:divBdr>
        </w:div>
        <w:div w:id="1485662931">
          <w:marLeft w:val="640"/>
          <w:marRight w:val="0"/>
          <w:marTop w:val="0"/>
          <w:marBottom w:val="0"/>
          <w:divBdr>
            <w:top w:val="none" w:sz="0" w:space="0" w:color="auto"/>
            <w:left w:val="none" w:sz="0" w:space="0" w:color="auto"/>
            <w:bottom w:val="none" w:sz="0" w:space="0" w:color="auto"/>
            <w:right w:val="none" w:sz="0" w:space="0" w:color="auto"/>
          </w:divBdr>
        </w:div>
        <w:div w:id="1179390594">
          <w:marLeft w:val="640"/>
          <w:marRight w:val="0"/>
          <w:marTop w:val="0"/>
          <w:marBottom w:val="0"/>
          <w:divBdr>
            <w:top w:val="none" w:sz="0" w:space="0" w:color="auto"/>
            <w:left w:val="none" w:sz="0" w:space="0" w:color="auto"/>
            <w:bottom w:val="none" w:sz="0" w:space="0" w:color="auto"/>
            <w:right w:val="none" w:sz="0" w:space="0" w:color="auto"/>
          </w:divBdr>
        </w:div>
        <w:div w:id="226915271">
          <w:marLeft w:val="640"/>
          <w:marRight w:val="0"/>
          <w:marTop w:val="0"/>
          <w:marBottom w:val="0"/>
          <w:divBdr>
            <w:top w:val="none" w:sz="0" w:space="0" w:color="auto"/>
            <w:left w:val="none" w:sz="0" w:space="0" w:color="auto"/>
            <w:bottom w:val="none" w:sz="0" w:space="0" w:color="auto"/>
            <w:right w:val="none" w:sz="0" w:space="0" w:color="auto"/>
          </w:divBdr>
        </w:div>
        <w:div w:id="1035423804">
          <w:marLeft w:val="640"/>
          <w:marRight w:val="0"/>
          <w:marTop w:val="0"/>
          <w:marBottom w:val="0"/>
          <w:divBdr>
            <w:top w:val="none" w:sz="0" w:space="0" w:color="auto"/>
            <w:left w:val="none" w:sz="0" w:space="0" w:color="auto"/>
            <w:bottom w:val="none" w:sz="0" w:space="0" w:color="auto"/>
            <w:right w:val="none" w:sz="0" w:space="0" w:color="auto"/>
          </w:divBdr>
        </w:div>
        <w:div w:id="620115708">
          <w:marLeft w:val="640"/>
          <w:marRight w:val="0"/>
          <w:marTop w:val="0"/>
          <w:marBottom w:val="0"/>
          <w:divBdr>
            <w:top w:val="none" w:sz="0" w:space="0" w:color="auto"/>
            <w:left w:val="none" w:sz="0" w:space="0" w:color="auto"/>
            <w:bottom w:val="none" w:sz="0" w:space="0" w:color="auto"/>
            <w:right w:val="none" w:sz="0" w:space="0" w:color="auto"/>
          </w:divBdr>
        </w:div>
        <w:div w:id="63990708">
          <w:marLeft w:val="640"/>
          <w:marRight w:val="0"/>
          <w:marTop w:val="0"/>
          <w:marBottom w:val="0"/>
          <w:divBdr>
            <w:top w:val="none" w:sz="0" w:space="0" w:color="auto"/>
            <w:left w:val="none" w:sz="0" w:space="0" w:color="auto"/>
            <w:bottom w:val="none" w:sz="0" w:space="0" w:color="auto"/>
            <w:right w:val="none" w:sz="0" w:space="0" w:color="auto"/>
          </w:divBdr>
        </w:div>
        <w:div w:id="1898542396">
          <w:marLeft w:val="640"/>
          <w:marRight w:val="0"/>
          <w:marTop w:val="0"/>
          <w:marBottom w:val="0"/>
          <w:divBdr>
            <w:top w:val="none" w:sz="0" w:space="0" w:color="auto"/>
            <w:left w:val="none" w:sz="0" w:space="0" w:color="auto"/>
            <w:bottom w:val="none" w:sz="0" w:space="0" w:color="auto"/>
            <w:right w:val="none" w:sz="0" w:space="0" w:color="auto"/>
          </w:divBdr>
        </w:div>
        <w:div w:id="695615976">
          <w:marLeft w:val="640"/>
          <w:marRight w:val="0"/>
          <w:marTop w:val="0"/>
          <w:marBottom w:val="0"/>
          <w:divBdr>
            <w:top w:val="none" w:sz="0" w:space="0" w:color="auto"/>
            <w:left w:val="none" w:sz="0" w:space="0" w:color="auto"/>
            <w:bottom w:val="none" w:sz="0" w:space="0" w:color="auto"/>
            <w:right w:val="none" w:sz="0" w:space="0" w:color="auto"/>
          </w:divBdr>
        </w:div>
        <w:div w:id="2057310818">
          <w:marLeft w:val="640"/>
          <w:marRight w:val="0"/>
          <w:marTop w:val="0"/>
          <w:marBottom w:val="0"/>
          <w:divBdr>
            <w:top w:val="none" w:sz="0" w:space="0" w:color="auto"/>
            <w:left w:val="none" w:sz="0" w:space="0" w:color="auto"/>
            <w:bottom w:val="none" w:sz="0" w:space="0" w:color="auto"/>
            <w:right w:val="none" w:sz="0" w:space="0" w:color="auto"/>
          </w:divBdr>
        </w:div>
        <w:div w:id="1454833781">
          <w:marLeft w:val="640"/>
          <w:marRight w:val="0"/>
          <w:marTop w:val="0"/>
          <w:marBottom w:val="0"/>
          <w:divBdr>
            <w:top w:val="none" w:sz="0" w:space="0" w:color="auto"/>
            <w:left w:val="none" w:sz="0" w:space="0" w:color="auto"/>
            <w:bottom w:val="none" w:sz="0" w:space="0" w:color="auto"/>
            <w:right w:val="none" w:sz="0" w:space="0" w:color="auto"/>
          </w:divBdr>
        </w:div>
        <w:div w:id="201554376">
          <w:marLeft w:val="640"/>
          <w:marRight w:val="0"/>
          <w:marTop w:val="0"/>
          <w:marBottom w:val="0"/>
          <w:divBdr>
            <w:top w:val="none" w:sz="0" w:space="0" w:color="auto"/>
            <w:left w:val="none" w:sz="0" w:space="0" w:color="auto"/>
            <w:bottom w:val="none" w:sz="0" w:space="0" w:color="auto"/>
            <w:right w:val="none" w:sz="0" w:space="0" w:color="auto"/>
          </w:divBdr>
        </w:div>
        <w:div w:id="135076182">
          <w:marLeft w:val="640"/>
          <w:marRight w:val="0"/>
          <w:marTop w:val="0"/>
          <w:marBottom w:val="0"/>
          <w:divBdr>
            <w:top w:val="none" w:sz="0" w:space="0" w:color="auto"/>
            <w:left w:val="none" w:sz="0" w:space="0" w:color="auto"/>
            <w:bottom w:val="none" w:sz="0" w:space="0" w:color="auto"/>
            <w:right w:val="none" w:sz="0" w:space="0" w:color="auto"/>
          </w:divBdr>
        </w:div>
        <w:div w:id="29646475">
          <w:marLeft w:val="640"/>
          <w:marRight w:val="0"/>
          <w:marTop w:val="0"/>
          <w:marBottom w:val="0"/>
          <w:divBdr>
            <w:top w:val="none" w:sz="0" w:space="0" w:color="auto"/>
            <w:left w:val="none" w:sz="0" w:space="0" w:color="auto"/>
            <w:bottom w:val="none" w:sz="0" w:space="0" w:color="auto"/>
            <w:right w:val="none" w:sz="0" w:space="0" w:color="auto"/>
          </w:divBdr>
        </w:div>
        <w:div w:id="812523959">
          <w:marLeft w:val="640"/>
          <w:marRight w:val="0"/>
          <w:marTop w:val="0"/>
          <w:marBottom w:val="0"/>
          <w:divBdr>
            <w:top w:val="none" w:sz="0" w:space="0" w:color="auto"/>
            <w:left w:val="none" w:sz="0" w:space="0" w:color="auto"/>
            <w:bottom w:val="none" w:sz="0" w:space="0" w:color="auto"/>
            <w:right w:val="none" w:sz="0" w:space="0" w:color="auto"/>
          </w:divBdr>
        </w:div>
        <w:div w:id="2111851133">
          <w:marLeft w:val="640"/>
          <w:marRight w:val="0"/>
          <w:marTop w:val="0"/>
          <w:marBottom w:val="0"/>
          <w:divBdr>
            <w:top w:val="none" w:sz="0" w:space="0" w:color="auto"/>
            <w:left w:val="none" w:sz="0" w:space="0" w:color="auto"/>
            <w:bottom w:val="none" w:sz="0" w:space="0" w:color="auto"/>
            <w:right w:val="none" w:sz="0" w:space="0" w:color="auto"/>
          </w:divBdr>
        </w:div>
        <w:div w:id="832379465">
          <w:marLeft w:val="640"/>
          <w:marRight w:val="0"/>
          <w:marTop w:val="0"/>
          <w:marBottom w:val="0"/>
          <w:divBdr>
            <w:top w:val="none" w:sz="0" w:space="0" w:color="auto"/>
            <w:left w:val="none" w:sz="0" w:space="0" w:color="auto"/>
            <w:bottom w:val="none" w:sz="0" w:space="0" w:color="auto"/>
            <w:right w:val="none" w:sz="0" w:space="0" w:color="auto"/>
          </w:divBdr>
        </w:div>
        <w:div w:id="1681353284">
          <w:marLeft w:val="640"/>
          <w:marRight w:val="0"/>
          <w:marTop w:val="0"/>
          <w:marBottom w:val="0"/>
          <w:divBdr>
            <w:top w:val="none" w:sz="0" w:space="0" w:color="auto"/>
            <w:left w:val="none" w:sz="0" w:space="0" w:color="auto"/>
            <w:bottom w:val="none" w:sz="0" w:space="0" w:color="auto"/>
            <w:right w:val="none" w:sz="0" w:space="0" w:color="auto"/>
          </w:divBdr>
        </w:div>
        <w:div w:id="1332413786">
          <w:marLeft w:val="640"/>
          <w:marRight w:val="0"/>
          <w:marTop w:val="0"/>
          <w:marBottom w:val="0"/>
          <w:divBdr>
            <w:top w:val="none" w:sz="0" w:space="0" w:color="auto"/>
            <w:left w:val="none" w:sz="0" w:space="0" w:color="auto"/>
            <w:bottom w:val="none" w:sz="0" w:space="0" w:color="auto"/>
            <w:right w:val="none" w:sz="0" w:space="0" w:color="auto"/>
          </w:divBdr>
        </w:div>
        <w:div w:id="1596398633">
          <w:marLeft w:val="640"/>
          <w:marRight w:val="0"/>
          <w:marTop w:val="0"/>
          <w:marBottom w:val="0"/>
          <w:divBdr>
            <w:top w:val="none" w:sz="0" w:space="0" w:color="auto"/>
            <w:left w:val="none" w:sz="0" w:space="0" w:color="auto"/>
            <w:bottom w:val="none" w:sz="0" w:space="0" w:color="auto"/>
            <w:right w:val="none" w:sz="0" w:space="0" w:color="auto"/>
          </w:divBdr>
        </w:div>
        <w:div w:id="1939871648">
          <w:marLeft w:val="640"/>
          <w:marRight w:val="0"/>
          <w:marTop w:val="0"/>
          <w:marBottom w:val="0"/>
          <w:divBdr>
            <w:top w:val="none" w:sz="0" w:space="0" w:color="auto"/>
            <w:left w:val="none" w:sz="0" w:space="0" w:color="auto"/>
            <w:bottom w:val="none" w:sz="0" w:space="0" w:color="auto"/>
            <w:right w:val="none" w:sz="0" w:space="0" w:color="auto"/>
          </w:divBdr>
        </w:div>
        <w:div w:id="1644770006">
          <w:marLeft w:val="640"/>
          <w:marRight w:val="0"/>
          <w:marTop w:val="0"/>
          <w:marBottom w:val="0"/>
          <w:divBdr>
            <w:top w:val="none" w:sz="0" w:space="0" w:color="auto"/>
            <w:left w:val="none" w:sz="0" w:space="0" w:color="auto"/>
            <w:bottom w:val="none" w:sz="0" w:space="0" w:color="auto"/>
            <w:right w:val="none" w:sz="0" w:space="0" w:color="auto"/>
          </w:divBdr>
        </w:div>
        <w:div w:id="1181355252">
          <w:marLeft w:val="640"/>
          <w:marRight w:val="0"/>
          <w:marTop w:val="0"/>
          <w:marBottom w:val="0"/>
          <w:divBdr>
            <w:top w:val="none" w:sz="0" w:space="0" w:color="auto"/>
            <w:left w:val="none" w:sz="0" w:space="0" w:color="auto"/>
            <w:bottom w:val="none" w:sz="0" w:space="0" w:color="auto"/>
            <w:right w:val="none" w:sz="0" w:space="0" w:color="auto"/>
          </w:divBdr>
        </w:div>
        <w:div w:id="1928155539">
          <w:marLeft w:val="640"/>
          <w:marRight w:val="0"/>
          <w:marTop w:val="0"/>
          <w:marBottom w:val="0"/>
          <w:divBdr>
            <w:top w:val="none" w:sz="0" w:space="0" w:color="auto"/>
            <w:left w:val="none" w:sz="0" w:space="0" w:color="auto"/>
            <w:bottom w:val="none" w:sz="0" w:space="0" w:color="auto"/>
            <w:right w:val="none" w:sz="0" w:space="0" w:color="auto"/>
          </w:divBdr>
        </w:div>
        <w:div w:id="95449675">
          <w:marLeft w:val="640"/>
          <w:marRight w:val="0"/>
          <w:marTop w:val="0"/>
          <w:marBottom w:val="0"/>
          <w:divBdr>
            <w:top w:val="none" w:sz="0" w:space="0" w:color="auto"/>
            <w:left w:val="none" w:sz="0" w:space="0" w:color="auto"/>
            <w:bottom w:val="none" w:sz="0" w:space="0" w:color="auto"/>
            <w:right w:val="none" w:sz="0" w:space="0" w:color="auto"/>
          </w:divBdr>
        </w:div>
        <w:div w:id="1355378561">
          <w:marLeft w:val="640"/>
          <w:marRight w:val="0"/>
          <w:marTop w:val="0"/>
          <w:marBottom w:val="0"/>
          <w:divBdr>
            <w:top w:val="none" w:sz="0" w:space="0" w:color="auto"/>
            <w:left w:val="none" w:sz="0" w:space="0" w:color="auto"/>
            <w:bottom w:val="none" w:sz="0" w:space="0" w:color="auto"/>
            <w:right w:val="none" w:sz="0" w:space="0" w:color="auto"/>
          </w:divBdr>
        </w:div>
        <w:div w:id="1420102875">
          <w:marLeft w:val="640"/>
          <w:marRight w:val="0"/>
          <w:marTop w:val="0"/>
          <w:marBottom w:val="0"/>
          <w:divBdr>
            <w:top w:val="none" w:sz="0" w:space="0" w:color="auto"/>
            <w:left w:val="none" w:sz="0" w:space="0" w:color="auto"/>
            <w:bottom w:val="none" w:sz="0" w:space="0" w:color="auto"/>
            <w:right w:val="none" w:sz="0" w:space="0" w:color="auto"/>
          </w:divBdr>
        </w:div>
        <w:div w:id="807404476">
          <w:marLeft w:val="640"/>
          <w:marRight w:val="0"/>
          <w:marTop w:val="0"/>
          <w:marBottom w:val="0"/>
          <w:divBdr>
            <w:top w:val="none" w:sz="0" w:space="0" w:color="auto"/>
            <w:left w:val="none" w:sz="0" w:space="0" w:color="auto"/>
            <w:bottom w:val="none" w:sz="0" w:space="0" w:color="auto"/>
            <w:right w:val="none" w:sz="0" w:space="0" w:color="auto"/>
          </w:divBdr>
        </w:div>
        <w:div w:id="1099790350">
          <w:marLeft w:val="640"/>
          <w:marRight w:val="0"/>
          <w:marTop w:val="0"/>
          <w:marBottom w:val="0"/>
          <w:divBdr>
            <w:top w:val="none" w:sz="0" w:space="0" w:color="auto"/>
            <w:left w:val="none" w:sz="0" w:space="0" w:color="auto"/>
            <w:bottom w:val="none" w:sz="0" w:space="0" w:color="auto"/>
            <w:right w:val="none" w:sz="0" w:space="0" w:color="auto"/>
          </w:divBdr>
        </w:div>
        <w:div w:id="1367683318">
          <w:marLeft w:val="640"/>
          <w:marRight w:val="0"/>
          <w:marTop w:val="0"/>
          <w:marBottom w:val="0"/>
          <w:divBdr>
            <w:top w:val="none" w:sz="0" w:space="0" w:color="auto"/>
            <w:left w:val="none" w:sz="0" w:space="0" w:color="auto"/>
            <w:bottom w:val="none" w:sz="0" w:space="0" w:color="auto"/>
            <w:right w:val="none" w:sz="0" w:space="0" w:color="auto"/>
          </w:divBdr>
        </w:div>
        <w:div w:id="1868129742">
          <w:marLeft w:val="640"/>
          <w:marRight w:val="0"/>
          <w:marTop w:val="0"/>
          <w:marBottom w:val="0"/>
          <w:divBdr>
            <w:top w:val="none" w:sz="0" w:space="0" w:color="auto"/>
            <w:left w:val="none" w:sz="0" w:space="0" w:color="auto"/>
            <w:bottom w:val="none" w:sz="0" w:space="0" w:color="auto"/>
            <w:right w:val="none" w:sz="0" w:space="0" w:color="auto"/>
          </w:divBdr>
        </w:div>
        <w:div w:id="924456514">
          <w:marLeft w:val="640"/>
          <w:marRight w:val="0"/>
          <w:marTop w:val="0"/>
          <w:marBottom w:val="0"/>
          <w:divBdr>
            <w:top w:val="none" w:sz="0" w:space="0" w:color="auto"/>
            <w:left w:val="none" w:sz="0" w:space="0" w:color="auto"/>
            <w:bottom w:val="none" w:sz="0" w:space="0" w:color="auto"/>
            <w:right w:val="none" w:sz="0" w:space="0" w:color="auto"/>
          </w:divBdr>
        </w:div>
        <w:div w:id="2079204404">
          <w:marLeft w:val="640"/>
          <w:marRight w:val="0"/>
          <w:marTop w:val="0"/>
          <w:marBottom w:val="0"/>
          <w:divBdr>
            <w:top w:val="none" w:sz="0" w:space="0" w:color="auto"/>
            <w:left w:val="none" w:sz="0" w:space="0" w:color="auto"/>
            <w:bottom w:val="none" w:sz="0" w:space="0" w:color="auto"/>
            <w:right w:val="none" w:sz="0" w:space="0" w:color="auto"/>
          </w:divBdr>
        </w:div>
        <w:div w:id="2027705744">
          <w:marLeft w:val="640"/>
          <w:marRight w:val="0"/>
          <w:marTop w:val="0"/>
          <w:marBottom w:val="0"/>
          <w:divBdr>
            <w:top w:val="none" w:sz="0" w:space="0" w:color="auto"/>
            <w:left w:val="none" w:sz="0" w:space="0" w:color="auto"/>
            <w:bottom w:val="none" w:sz="0" w:space="0" w:color="auto"/>
            <w:right w:val="none" w:sz="0" w:space="0" w:color="auto"/>
          </w:divBdr>
        </w:div>
        <w:div w:id="144133277">
          <w:marLeft w:val="640"/>
          <w:marRight w:val="0"/>
          <w:marTop w:val="0"/>
          <w:marBottom w:val="0"/>
          <w:divBdr>
            <w:top w:val="none" w:sz="0" w:space="0" w:color="auto"/>
            <w:left w:val="none" w:sz="0" w:space="0" w:color="auto"/>
            <w:bottom w:val="none" w:sz="0" w:space="0" w:color="auto"/>
            <w:right w:val="none" w:sz="0" w:space="0" w:color="auto"/>
          </w:divBdr>
        </w:div>
        <w:div w:id="1049380574">
          <w:marLeft w:val="640"/>
          <w:marRight w:val="0"/>
          <w:marTop w:val="0"/>
          <w:marBottom w:val="0"/>
          <w:divBdr>
            <w:top w:val="none" w:sz="0" w:space="0" w:color="auto"/>
            <w:left w:val="none" w:sz="0" w:space="0" w:color="auto"/>
            <w:bottom w:val="none" w:sz="0" w:space="0" w:color="auto"/>
            <w:right w:val="none" w:sz="0" w:space="0" w:color="auto"/>
          </w:divBdr>
        </w:div>
        <w:div w:id="1472598648">
          <w:marLeft w:val="640"/>
          <w:marRight w:val="0"/>
          <w:marTop w:val="0"/>
          <w:marBottom w:val="0"/>
          <w:divBdr>
            <w:top w:val="none" w:sz="0" w:space="0" w:color="auto"/>
            <w:left w:val="none" w:sz="0" w:space="0" w:color="auto"/>
            <w:bottom w:val="none" w:sz="0" w:space="0" w:color="auto"/>
            <w:right w:val="none" w:sz="0" w:space="0" w:color="auto"/>
          </w:divBdr>
        </w:div>
        <w:div w:id="605229979">
          <w:marLeft w:val="640"/>
          <w:marRight w:val="0"/>
          <w:marTop w:val="0"/>
          <w:marBottom w:val="0"/>
          <w:divBdr>
            <w:top w:val="none" w:sz="0" w:space="0" w:color="auto"/>
            <w:left w:val="none" w:sz="0" w:space="0" w:color="auto"/>
            <w:bottom w:val="none" w:sz="0" w:space="0" w:color="auto"/>
            <w:right w:val="none" w:sz="0" w:space="0" w:color="auto"/>
          </w:divBdr>
        </w:div>
        <w:div w:id="636027973">
          <w:marLeft w:val="640"/>
          <w:marRight w:val="0"/>
          <w:marTop w:val="0"/>
          <w:marBottom w:val="0"/>
          <w:divBdr>
            <w:top w:val="none" w:sz="0" w:space="0" w:color="auto"/>
            <w:left w:val="none" w:sz="0" w:space="0" w:color="auto"/>
            <w:bottom w:val="none" w:sz="0" w:space="0" w:color="auto"/>
            <w:right w:val="none" w:sz="0" w:space="0" w:color="auto"/>
          </w:divBdr>
        </w:div>
        <w:div w:id="1582716007">
          <w:marLeft w:val="640"/>
          <w:marRight w:val="0"/>
          <w:marTop w:val="0"/>
          <w:marBottom w:val="0"/>
          <w:divBdr>
            <w:top w:val="none" w:sz="0" w:space="0" w:color="auto"/>
            <w:left w:val="none" w:sz="0" w:space="0" w:color="auto"/>
            <w:bottom w:val="none" w:sz="0" w:space="0" w:color="auto"/>
            <w:right w:val="none" w:sz="0" w:space="0" w:color="auto"/>
          </w:divBdr>
        </w:div>
        <w:div w:id="166211885">
          <w:marLeft w:val="640"/>
          <w:marRight w:val="0"/>
          <w:marTop w:val="0"/>
          <w:marBottom w:val="0"/>
          <w:divBdr>
            <w:top w:val="none" w:sz="0" w:space="0" w:color="auto"/>
            <w:left w:val="none" w:sz="0" w:space="0" w:color="auto"/>
            <w:bottom w:val="none" w:sz="0" w:space="0" w:color="auto"/>
            <w:right w:val="none" w:sz="0" w:space="0" w:color="auto"/>
          </w:divBdr>
        </w:div>
        <w:div w:id="642588644">
          <w:marLeft w:val="640"/>
          <w:marRight w:val="0"/>
          <w:marTop w:val="0"/>
          <w:marBottom w:val="0"/>
          <w:divBdr>
            <w:top w:val="none" w:sz="0" w:space="0" w:color="auto"/>
            <w:left w:val="none" w:sz="0" w:space="0" w:color="auto"/>
            <w:bottom w:val="none" w:sz="0" w:space="0" w:color="auto"/>
            <w:right w:val="none" w:sz="0" w:space="0" w:color="auto"/>
          </w:divBdr>
        </w:div>
        <w:div w:id="1970890595">
          <w:marLeft w:val="640"/>
          <w:marRight w:val="0"/>
          <w:marTop w:val="0"/>
          <w:marBottom w:val="0"/>
          <w:divBdr>
            <w:top w:val="none" w:sz="0" w:space="0" w:color="auto"/>
            <w:left w:val="none" w:sz="0" w:space="0" w:color="auto"/>
            <w:bottom w:val="none" w:sz="0" w:space="0" w:color="auto"/>
            <w:right w:val="none" w:sz="0" w:space="0" w:color="auto"/>
          </w:divBdr>
        </w:div>
        <w:div w:id="1541090458">
          <w:marLeft w:val="640"/>
          <w:marRight w:val="0"/>
          <w:marTop w:val="0"/>
          <w:marBottom w:val="0"/>
          <w:divBdr>
            <w:top w:val="none" w:sz="0" w:space="0" w:color="auto"/>
            <w:left w:val="none" w:sz="0" w:space="0" w:color="auto"/>
            <w:bottom w:val="none" w:sz="0" w:space="0" w:color="auto"/>
            <w:right w:val="none" w:sz="0" w:space="0" w:color="auto"/>
          </w:divBdr>
        </w:div>
        <w:div w:id="833641294">
          <w:marLeft w:val="640"/>
          <w:marRight w:val="0"/>
          <w:marTop w:val="0"/>
          <w:marBottom w:val="0"/>
          <w:divBdr>
            <w:top w:val="none" w:sz="0" w:space="0" w:color="auto"/>
            <w:left w:val="none" w:sz="0" w:space="0" w:color="auto"/>
            <w:bottom w:val="none" w:sz="0" w:space="0" w:color="auto"/>
            <w:right w:val="none" w:sz="0" w:space="0" w:color="auto"/>
          </w:divBdr>
        </w:div>
        <w:div w:id="1428770319">
          <w:marLeft w:val="640"/>
          <w:marRight w:val="0"/>
          <w:marTop w:val="0"/>
          <w:marBottom w:val="0"/>
          <w:divBdr>
            <w:top w:val="none" w:sz="0" w:space="0" w:color="auto"/>
            <w:left w:val="none" w:sz="0" w:space="0" w:color="auto"/>
            <w:bottom w:val="none" w:sz="0" w:space="0" w:color="auto"/>
            <w:right w:val="none" w:sz="0" w:space="0" w:color="auto"/>
          </w:divBdr>
        </w:div>
        <w:div w:id="1112826336">
          <w:marLeft w:val="640"/>
          <w:marRight w:val="0"/>
          <w:marTop w:val="0"/>
          <w:marBottom w:val="0"/>
          <w:divBdr>
            <w:top w:val="none" w:sz="0" w:space="0" w:color="auto"/>
            <w:left w:val="none" w:sz="0" w:space="0" w:color="auto"/>
            <w:bottom w:val="none" w:sz="0" w:space="0" w:color="auto"/>
            <w:right w:val="none" w:sz="0" w:space="0" w:color="auto"/>
          </w:divBdr>
        </w:div>
        <w:div w:id="1753813442">
          <w:marLeft w:val="640"/>
          <w:marRight w:val="0"/>
          <w:marTop w:val="0"/>
          <w:marBottom w:val="0"/>
          <w:divBdr>
            <w:top w:val="none" w:sz="0" w:space="0" w:color="auto"/>
            <w:left w:val="none" w:sz="0" w:space="0" w:color="auto"/>
            <w:bottom w:val="none" w:sz="0" w:space="0" w:color="auto"/>
            <w:right w:val="none" w:sz="0" w:space="0" w:color="auto"/>
          </w:divBdr>
        </w:div>
        <w:div w:id="1124956862">
          <w:marLeft w:val="640"/>
          <w:marRight w:val="0"/>
          <w:marTop w:val="0"/>
          <w:marBottom w:val="0"/>
          <w:divBdr>
            <w:top w:val="none" w:sz="0" w:space="0" w:color="auto"/>
            <w:left w:val="none" w:sz="0" w:space="0" w:color="auto"/>
            <w:bottom w:val="none" w:sz="0" w:space="0" w:color="auto"/>
            <w:right w:val="none" w:sz="0" w:space="0" w:color="auto"/>
          </w:divBdr>
        </w:div>
        <w:div w:id="2102607559">
          <w:marLeft w:val="640"/>
          <w:marRight w:val="0"/>
          <w:marTop w:val="0"/>
          <w:marBottom w:val="0"/>
          <w:divBdr>
            <w:top w:val="none" w:sz="0" w:space="0" w:color="auto"/>
            <w:left w:val="none" w:sz="0" w:space="0" w:color="auto"/>
            <w:bottom w:val="none" w:sz="0" w:space="0" w:color="auto"/>
            <w:right w:val="none" w:sz="0" w:space="0" w:color="auto"/>
          </w:divBdr>
        </w:div>
        <w:div w:id="1699504209">
          <w:marLeft w:val="640"/>
          <w:marRight w:val="0"/>
          <w:marTop w:val="0"/>
          <w:marBottom w:val="0"/>
          <w:divBdr>
            <w:top w:val="none" w:sz="0" w:space="0" w:color="auto"/>
            <w:left w:val="none" w:sz="0" w:space="0" w:color="auto"/>
            <w:bottom w:val="none" w:sz="0" w:space="0" w:color="auto"/>
            <w:right w:val="none" w:sz="0" w:space="0" w:color="auto"/>
          </w:divBdr>
        </w:div>
        <w:div w:id="899287767">
          <w:marLeft w:val="640"/>
          <w:marRight w:val="0"/>
          <w:marTop w:val="0"/>
          <w:marBottom w:val="0"/>
          <w:divBdr>
            <w:top w:val="none" w:sz="0" w:space="0" w:color="auto"/>
            <w:left w:val="none" w:sz="0" w:space="0" w:color="auto"/>
            <w:bottom w:val="none" w:sz="0" w:space="0" w:color="auto"/>
            <w:right w:val="none" w:sz="0" w:space="0" w:color="auto"/>
          </w:divBdr>
        </w:div>
        <w:div w:id="1812936547">
          <w:marLeft w:val="640"/>
          <w:marRight w:val="0"/>
          <w:marTop w:val="0"/>
          <w:marBottom w:val="0"/>
          <w:divBdr>
            <w:top w:val="none" w:sz="0" w:space="0" w:color="auto"/>
            <w:left w:val="none" w:sz="0" w:space="0" w:color="auto"/>
            <w:bottom w:val="none" w:sz="0" w:space="0" w:color="auto"/>
            <w:right w:val="none" w:sz="0" w:space="0" w:color="auto"/>
          </w:divBdr>
        </w:div>
        <w:div w:id="1796944129">
          <w:marLeft w:val="640"/>
          <w:marRight w:val="0"/>
          <w:marTop w:val="0"/>
          <w:marBottom w:val="0"/>
          <w:divBdr>
            <w:top w:val="none" w:sz="0" w:space="0" w:color="auto"/>
            <w:left w:val="none" w:sz="0" w:space="0" w:color="auto"/>
            <w:bottom w:val="none" w:sz="0" w:space="0" w:color="auto"/>
            <w:right w:val="none" w:sz="0" w:space="0" w:color="auto"/>
          </w:divBdr>
        </w:div>
        <w:div w:id="453328661">
          <w:marLeft w:val="640"/>
          <w:marRight w:val="0"/>
          <w:marTop w:val="0"/>
          <w:marBottom w:val="0"/>
          <w:divBdr>
            <w:top w:val="none" w:sz="0" w:space="0" w:color="auto"/>
            <w:left w:val="none" w:sz="0" w:space="0" w:color="auto"/>
            <w:bottom w:val="none" w:sz="0" w:space="0" w:color="auto"/>
            <w:right w:val="none" w:sz="0" w:space="0" w:color="auto"/>
          </w:divBdr>
        </w:div>
        <w:div w:id="515923203">
          <w:marLeft w:val="640"/>
          <w:marRight w:val="0"/>
          <w:marTop w:val="0"/>
          <w:marBottom w:val="0"/>
          <w:divBdr>
            <w:top w:val="none" w:sz="0" w:space="0" w:color="auto"/>
            <w:left w:val="none" w:sz="0" w:space="0" w:color="auto"/>
            <w:bottom w:val="none" w:sz="0" w:space="0" w:color="auto"/>
            <w:right w:val="none" w:sz="0" w:space="0" w:color="auto"/>
          </w:divBdr>
        </w:div>
        <w:div w:id="1828546342">
          <w:marLeft w:val="640"/>
          <w:marRight w:val="0"/>
          <w:marTop w:val="0"/>
          <w:marBottom w:val="0"/>
          <w:divBdr>
            <w:top w:val="none" w:sz="0" w:space="0" w:color="auto"/>
            <w:left w:val="none" w:sz="0" w:space="0" w:color="auto"/>
            <w:bottom w:val="none" w:sz="0" w:space="0" w:color="auto"/>
            <w:right w:val="none" w:sz="0" w:space="0" w:color="auto"/>
          </w:divBdr>
        </w:div>
        <w:div w:id="874655101">
          <w:marLeft w:val="640"/>
          <w:marRight w:val="0"/>
          <w:marTop w:val="0"/>
          <w:marBottom w:val="0"/>
          <w:divBdr>
            <w:top w:val="none" w:sz="0" w:space="0" w:color="auto"/>
            <w:left w:val="none" w:sz="0" w:space="0" w:color="auto"/>
            <w:bottom w:val="none" w:sz="0" w:space="0" w:color="auto"/>
            <w:right w:val="none" w:sz="0" w:space="0" w:color="auto"/>
          </w:divBdr>
        </w:div>
        <w:div w:id="469858891">
          <w:marLeft w:val="640"/>
          <w:marRight w:val="0"/>
          <w:marTop w:val="0"/>
          <w:marBottom w:val="0"/>
          <w:divBdr>
            <w:top w:val="none" w:sz="0" w:space="0" w:color="auto"/>
            <w:left w:val="none" w:sz="0" w:space="0" w:color="auto"/>
            <w:bottom w:val="none" w:sz="0" w:space="0" w:color="auto"/>
            <w:right w:val="none" w:sz="0" w:space="0" w:color="auto"/>
          </w:divBdr>
        </w:div>
        <w:div w:id="687827599">
          <w:marLeft w:val="640"/>
          <w:marRight w:val="0"/>
          <w:marTop w:val="0"/>
          <w:marBottom w:val="0"/>
          <w:divBdr>
            <w:top w:val="none" w:sz="0" w:space="0" w:color="auto"/>
            <w:left w:val="none" w:sz="0" w:space="0" w:color="auto"/>
            <w:bottom w:val="none" w:sz="0" w:space="0" w:color="auto"/>
            <w:right w:val="none" w:sz="0" w:space="0" w:color="auto"/>
          </w:divBdr>
        </w:div>
        <w:div w:id="255677121">
          <w:marLeft w:val="640"/>
          <w:marRight w:val="0"/>
          <w:marTop w:val="0"/>
          <w:marBottom w:val="0"/>
          <w:divBdr>
            <w:top w:val="none" w:sz="0" w:space="0" w:color="auto"/>
            <w:left w:val="none" w:sz="0" w:space="0" w:color="auto"/>
            <w:bottom w:val="none" w:sz="0" w:space="0" w:color="auto"/>
            <w:right w:val="none" w:sz="0" w:space="0" w:color="auto"/>
          </w:divBdr>
        </w:div>
        <w:div w:id="1405952003">
          <w:marLeft w:val="640"/>
          <w:marRight w:val="0"/>
          <w:marTop w:val="0"/>
          <w:marBottom w:val="0"/>
          <w:divBdr>
            <w:top w:val="none" w:sz="0" w:space="0" w:color="auto"/>
            <w:left w:val="none" w:sz="0" w:space="0" w:color="auto"/>
            <w:bottom w:val="none" w:sz="0" w:space="0" w:color="auto"/>
            <w:right w:val="none" w:sz="0" w:space="0" w:color="auto"/>
          </w:divBdr>
        </w:div>
        <w:div w:id="294264169">
          <w:marLeft w:val="640"/>
          <w:marRight w:val="0"/>
          <w:marTop w:val="0"/>
          <w:marBottom w:val="0"/>
          <w:divBdr>
            <w:top w:val="none" w:sz="0" w:space="0" w:color="auto"/>
            <w:left w:val="none" w:sz="0" w:space="0" w:color="auto"/>
            <w:bottom w:val="none" w:sz="0" w:space="0" w:color="auto"/>
            <w:right w:val="none" w:sz="0" w:space="0" w:color="auto"/>
          </w:divBdr>
        </w:div>
        <w:div w:id="1427725904">
          <w:marLeft w:val="640"/>
          <w:marRight w:val="0"/>
          <w:marTop w:val="0"/>
          <w:marBottom w:val="0"/>
          <w:divBdr>
            <w:top w:val="none" w:sz="0" w:space="0" w:color="auto"/>
            <w:left w:val="none" w:sz="0" w:space="0" w:color="auto"/>
            <w:bottom w:val="none" w:sz="0" w:space="0" w:color="auto"/>
            <w:right w:val="none" w:sz="0" w:space="0" w:color="auto"/>
          </w:divBdr>
        </w:div>
        <w:div w:id="1336616976">
          <w:marLeft w:val="640"/>
          <w:marRight w:val="0"/>
          <w:marTop w:val="0"/>
          <w:marBottom w:val="0"/>
          <w:divBdr>
            <w:top w:val="none" w:sz="0" w:space="0" w:color="auto"/>
            <w:left w:val="none" w:sz="0" w:space="0" w:color="auto"/>
            <w:bottom w:val="none" w:sz="0" w:space="0" w:color="auto"/>
            <w:right w:val="none" w:sz="0" w:space="0" w:color="auto"/>
          </w:divBdr>
        </w:div>
        <w:div w:id="155414018">
          <w:marLeft w:val="640"/>
          <w:marRight w:val="0"/>
          <w:marTop w:val="0"/>
          <w:marBottom w:val="0"/>
          <w:divBdr>
            <w:top w:val="none" w:sz="0" w:space="0" w:color="auto"/>
            <w:left w:val="none" w:sz="0" w:space="0" w:color="auto"/>
            <w:bottom w:val="none" w:sz="0" w:space="0" w:color="auto"/>
            <w:right w:val="none" w:sz="0" w:space="0" w:color="auto"/>
          </w:divBdr>
        </w:div>
        <w:div w:id="2071075136">
          <w:marLeft w:val="640"/>
          <w:marRight w:val="0"/>
          <w:marTop w:val="0"/>
          <w:marBottom w:val="0"/>
          <w:divBdr>
            <w:top w:val="none" w:sz="0" w:space="0" w:color="auto"/>
            <w:left w:val="none" w:sz="0" w:space="0" w:color="auto"/>
            <w:bottom w:val="none" w:sz="0" w:space="0" w:color="auto"/>
            <w:right w:val="none" w:sz="0" w:space="0" w:color="auto"/>
          </w:divBdr>
        </w:div>
        <w:div w:id="684130893">
          <w:marLeft w:val="640"/>
          <w:marRight w:val="0"/>
          <w:marTop w:val="0"/>
          <w:marBottom w:val="0"/>
          <w:divBdr>
            <w:top w:val="none" w:sz="0" w:space="0" w:color="auto"/>
            <w:left w:val="none" w:sz="0" w:space="0" w:color="auto"/>
            <w:bottom w:val="none" w:sz="0" w:space="0" w:color="auto"/>
            <w:right w:val="none" w:sz="0" w:space="0" w:color="auto"/>
          </w:divBdr>
        </w:div>
        <w:div w:id="1244922707">
          <w:marLeft w:val="640"/>
          <w:marRight w:val="0"/>
          <w:marTop w:val="0"/>
          <w:marBottom w:val="0"/>
          <w:divBdr>
            <w:top w:val="none" w:sz="0" w:space="0" w:color="auto"/>
            <w:left w:val="none" w:sz="0" w:space="0" w:color="auto"/>
            <w:bottom w:val="none" w:sz="0" w:space="0" w:color="auto"/>
            <w:right w:val="none" w:sz="0" w:space="0" w:color="auto"/>
          </w:divBdr>
        </w:div>
        <w:div w:id="410541907">
          <w:marLeft w:val="640"/>
          <w:marRight w:val="0"/>
          <w:marTop w:val="0"/>
          <w:marBottom w:val="0"/>
          <w:divBdr>
            <w:top w:val="none" w:sz="0" w:space="0" w:color="auto"/>
            <w:left w:val="none" w:sz="0" w:space="0" w:color="auto"/>
            <w:bottom w:val="none" w:sz="0" w:space="0" w:color="auto"/>
            <w:right w:val="none" w:sz="0" w:space="0" w:color="auto"/>
          </w:divBdr>
        </w:div>
        <w:div w:id="667952000">
          <w:marLeft w:val="640"/>
          <w:marRight w:val="0"/>
          <w:marTop w:val="0"/>
          <w:marBottom w:val="0"/>
          <w:divBdr>
            <w:top w:val="none" w:sz="0" w:space="0" w:color="auto"/>
            <w:left w:val="none" w:sz="0" w:space="0" w:color="auto"/>
            <w:bottom w:val="none" w:sz="0" w:space="0" w:color="auto"/>
            <w:right w:val="none" w:sz="0" w:space="0" w:color="auto"/>
          </w:divBdr>
        </w:div>
        <w:div w:id="1991396322">
          <w:marLeft w:val="640"/>
          <w:marRight w:val="0"/>
          <w:marTop w:val="0"/>
          <w:marBottom w:val="0"/>
          <w:divBdr>
            <w:top w:val="none" w:sz="0" w:space="0" w:color="auto"/>
            <w:left w:val="none" w:sz="0" w:space="0" w:color="auto"/>
            <w:bottom w:val="none" w:sz="0" w:space="0" w:color="auto"/>
            <w:right w:val="none" w:sz="0" w:space="0" w:color="auto"/>
          </w:divBdr>
        </w:div>
        <w:div w:id="1155605048">
          <w:marLeft w:val="640"/>
          <w:marRight w:val="0"/>
          <w:marTop w:val="0"/>
          <w:marBottom w:val="0"/>
          <w:divBdr>
            <w:top w:val="none" w:sz="0" w:space="0" w:color="auto"/>
            <w:left w:val="none" w:sz="0" w:space="0" w:color="auto"/>
            <w:bottom w:val="none" w:sz="0" w:space="0" w:color="auto"/>
            <w:right w:val="none" w:sz="0" w:space="0" w:color="auto"/>
          </w:divBdr>
        </w:div>
        <w:div w:id="1233353648">
          <w:marLeft w:val="640"/>
          <w:marRight w:val="0"/>
          <w:marTop w:val="0"/>
          <w:marBottom w:val="0"/>
          <w:divBdr>
            <w:top w:val="none" w:sz="0" w:space="0" w:color="auto"/>
            <w:left w:val="none" w:sz="0" w:space="0" w:color="auto"/>
            <w:bottom w:val="none" w:sz="0" w:space="0" w:color="auto"/>
            <w:right w:val="none" w:sz="0" w:space="0" w:color="auto"/>
          </w:divBdr>
        </w:div>
        <w:div w:id="799807657">
          <w:marLeft w:val="640"/>
          <w:marRight w:val="0"/>
          <w:marTop w:val="0"/>
          <w:marBottom w:val="0"/>
          <w:divBdr>
            <w:top w:val="none" w:sz="0" w:space="0" w:color="auto"/>
            <w:left w:val="none" w:sz="0" w:space="0" w:color="auto"/>
            <w:bottom w:val="none" w:sz="0" w:space="0" w:color="auto"/>
            <w:right w:val="none" w:sz="0" w:space="0" w:color="auto"/>
          </w:divBdr>
        </w:div>
        <w:div w:id="429203080">
          <w:marLeft w:val="640"/>
          <w:marRight w:val="0"/>
          <w:marTop w:val="0"/>
          <w:marBottom w:val="0"/>
          <w:divBdr>
            <w:top w:val="none" w:sz="0" w:space="0" w:color="auto"/>
            <w:left w:val="none" w:sz="0" w:space="0" w:color="auto"/>
            <w:bottom w:val="none" w:sz="0" w:space="0" w:color="auto"/>
            <w:right w:val="none" w:sz="0" w:space="0" w:color="auto"/>
          </w:divBdr>
        </w:div>
        <w:div w:id="1172329431">
          <w:marLeft w:val="640"/>
          <w:marRight w:val="0"/>
          <w:marTop w:val="0"/>
          <w:marBottom w:val="0"/>
          <w:divBdr>
            <w:top w:val="none" w:sz="0" w:space="0" w:color="auto"/>
            <w:left w:val="none" w:sz="0" w:space="0" w:color="auto"/>
            <w:bottom w:val="none" w:sz="0" w:space="0" w:color="auto"/>
            <w:right w:val="none" w:sz="0" w:space="0" w:color="auto"/>
          </w:divBdr>
        </w:div>
        <w:div w:id="279803920">
          <w:marLeft w:val="640"/>
          <w:marRight w:val="0"/>
          <w:marTop w:val="0"/>
          <w:marBottom w:val="0"/>
          <w:divBdr>
            <w:top w:val="none" w:sz="0" w:space="0" w:color="auto"/>
            <w:left w:val="none" w:sz="0" w:space="0" w:color="auto"/>
            <w:bottom w:val="none" w:sz="0" w:space="0" w:color="auto"/>
            <w:right w:val="none" w:sz="0" w:space="0" w:color="auto"/>
          </w:divBdr>
        </w:div>
        <w:div w:id="692417794">
          <w:marLeft w:val="640"/>
          <w:marRight w:val="0"/>
          <w:marTop w:val="0"/>
          <w:marBottom w:val="0"/>
          <w:divBdr>
            <w:top w:val="none" w:sz="0" w:space="0" w:color="auto"/>
            <w:left w:val="none" w:sz="0" w:space="0" w:color="auto"/>
            <w:bottom w:val="none" w:sz="0" w:space="0" w:color="auto"/>
            <w:right w:val="none" w:sz="0" w:space="0" w:color="auto"/>
          </w:divBdr>
        </w:div>
        <w:div w:id="2055612422">
          <w:marLeft w:val="640"/>
          <w:marRight w:val="0"/>
          <w:marTop w:val="0"/>
          <w:marBottom w:val="0"/>
          <w:divBdr>
            <w:top w:val="none" w:sz="0" w:space="0" w:color="auto"/>
            <w:left w:val="none" w:sz="0" w:space="0" w:color="auto"/>
            <w:bottom w:val="none" w:sz="0" w:space="0" w:color="auto"/>
            <w:right w:val="none" w:sz="0" w:space="0" w:color="auto"/>
          </w:divBdr>
        </w:div>
        <w:div w:id="38290771">
          <w:marLeft w:val="640"/>
          <w:marRight w:val="0"/>
          <w:marTop w:val="0"/>
          <w:marBottom w:val="0"/>
          <w:divBdr>
            <w:top w:val="none" w:sz="0" w:space="0" w:color="auto"/>
            <w:left w:val="none" w:sz="0" w:space="0" w:color="auto"/>
            <w:bottom w:val="none" w:sz="0" w:space="0" w:color="auto"/>
            <w:right w:val="none" w:sz="0" w:space="0" w:color="auto"/>
          </w:divBdr>
        </w:div>
        <w:div w:id="436871849">
          <w:marLeft w:val="640"/>
          <w:marRight w:val="0"/>
          <w:marTop w:val="0"/>
          <w:marBottom w:val="0"/>
          <w:divBdr>
            <w:top w:val="none" w:sz="0" w:space="0" w:color="auto"/>
            <w:left w:val="none" w:sz="0" w:space="0" w:color="auto"/>
            <w:bottom w:val="none" w:sz="0" w:space="0" w:color="auto"/>
            <w:right w:val="none" w:sz="0" w:space="0" w:color="auto"/>
          </w:divBdr>
        </w:div>
        <w:div w:id="1321813229">
          <w:marLeft w:val="640"/>
          <w:marRight w:val="0"/>
          <w:marTop w:val="0"/>
          <w:marBottom w:val="0"/>
          <w:divBdr>
            <w:top w:val="none" w:sz="0" w:space="0" w:color="auto"/>
            <w:left w:val="none" w:sz="0" w:space="0" w:color="auto"/>
            <w:bottom w:val="none" w:sz="0" w:space="0" w:color="auto"/>
            <w:right w:val="none" w:sz="0" w:space="0" w:color="auto"/>
          </w:divBdr>
        </w:div>
        <w:div w:id="1439642403">
          <w:marLeft w:val="640"/>
          <w:marRight w:val="0"/>
          <w:marTop w:val="0"/>
          <w:marBottom w:val="0"/>
          <w:divBdr>
            <w:top w:val="none" w:sz="0" w:space="0" w:color="auto"/>
            <w:left w:val="none" w:sz="0" w:space="0" w:color="auto"/>
            <w:bottom w:val="none" w:sz="0" w:space="0" w:color="auto"/>
            <w:right w:val="none" w:sz="0" w:space="0" w:color="auto"/>
          </w:divBdr>
        </w:div>
        <w:div w:id="1520851829">
          <w:marLeft w:val="640"/>
          <w:marRight w:val="0"/>
          <w:marTop w:val="0"/>
          <w:marBottom w:val="0"/>
          <w:divBdr>
            <w:top w:val="none" w:sz="0" w:space="0" w:color="auto"/>
            <w:left w:val="none" w:sz="0" w:space="0" w:color="auto"/>
            <w:bottom w:val="none" w:sz="0" w:space="0" w:color="auto"/>
            <w:right w:val="none" w:sz="0" w:space="0" w:color="auto"/>
          </w:divBdr>
        </w:div>
        <w:div w:id="894704259">
          <w:marLeft w:val="640"/>
          <w:marRight w:val="0"/>
          <w:marTop w:val="0"/>
          <w:marBottom w:val="0"/>
          <w:divBdr>
            <w:top w:val="none" w:sz="0" w:space="0" w:color="auto"/>
            <w:left w:val="none" w:sz="0" w:space="0" w:color="auto"/>
            <w:bottom w:val="none" w:sz="0" w:space="0" w:color="auto"/>
            <w:right w:val="none" w:sz="0" w:space="0" w:color="auto"/>
          </w:divBdr>
        </w:div>
        <w:div w:id="611323034">
          <w:marLeft w:val="640"/>
          <w:marRight w:val="0"/>
          <w:marTop w:val="0"/>
          <w:marBottom w:val="0"/>
          <w:divBdr>
            <w:top w:val="none" w:sz="0" w:space="0" w:color="auto"/>
            <w:left w:val="none" w:sz="0" w:space="0" w:color="auto"/>
            <w:bottom w:val="none" w:sz="0" w:space="0" w:color="auto"/>
            <w:right w:val="none" w:sz="0" w:space="0" w:color="auto"/>
          </w:divBdr>
        </w:div>
        <w:div w:id="1752114947">
          <w:marLeft w:val="640"/>
          <w:marRight w:val="0"/>
          <w:marTop w:val="0"/>
          <w:marBottom w:val="0"/>
          <w:divBdr>
            <w:top w:val="none" w:sz="0" w:space="0" w:color="auto"/>
            <w:left w:val="none" w:sz="0" w:space="0" w:color="auto"/>
            <w:bottom w:val="none" w:sz="0" w:space="0" w:color="auto"/>
            <w:right w:val="none" w:sz="0" w:space="0" w:color="auto"/>
          </w:divBdr>
        </w:div>
        <w:div w:id="689066214">
          <w:marLeft w:val="640"/>
          <w:marRight w:val="0"/>
          <w:marTop w:val="0"/>
          <w:marBottom w:val="0"/>
          <w:divBdr>
            <w:top w:val="none" w:sz="0" w:space="0" w:color="auto"/>
            <w:left w:val="none" w:sz="0" w:space="0" w:color="auto"/>
            <w:bottom w:val="none" w:sz="0" w:space="0" w:color="auto"/>
            <w:right w:val="none" w:sz="0" w:space="0" w:color="auto"/>
          </w:divBdr>
        </w:div>
        <w:div w:id="978849479">
          <w:marLeft w:val="640"/>
          <w:marRight w:val="0"/>
          <w:marTop w:val="0"/>
          <w:marBottom w:val="0"/>
          <w:divBdr>
            <w:top w:val="none" w:sz="0" w:space="0" w:color="auto"/>
            <w:left w:val="none" w:sz="0" w:space="0" w:color="auto"/>
            <w:bottom w:val="none" w:sz="0" w:space="0" w:color="auto"/>
            <w:right w:val="none" w:sz="0" w:space="0" w:color="auto"/>
          </w:divBdr>
        </w:div>
        <w:div w:id="2123530095">
          <w:marLeft w:val="640"/>
          <w:marRight w:val="0"/>
          <w:marTop w:val="0"/>
          <w:marBottom w:val="0"/>
          <w:divBdr>
            <w:top w:val="none" w:sz="0" w:space="0" w:color="auto"/>
            <w:left w:val="none" w:sz="0" w:space="0" w:color="auto"/>
            <w:bottom w:val="none" w:sz="0" w:space="0" w:color="auto"/>
            <w:right w:val="none" w:sz="0" w:space="0" w:color="auto"/>
          </w:divBdr>
        </w:div>
        <w:div w:id="1709647547">
          <w:marLeft w:val="640"/>
          <w:marRight w:val="0"/>
          <w:marTop w:val="0"/>
          <w:marBottom w:val="0"/>
          <w:divBdr>
            <w:top w:val="none" w:sz="0" w:space="0" w:color="auto"/>
            <w:left w:val="none" w:sz="0" w:space="0" w:color="auto"/>
            <w:bottom w:val="none" w:sz="0" w:space="0" w:color="auto"/>
            <w:right w:val="none" w:sz="0" w:space="0" w:color="auto"/>
          </w:divBdr>
        </w:div>
        <w:div w:id="1441144606">
          <w:marLeft w:val="640"/>
          <w:marRight w:val="0"/>
          <w:marTop w:val="0"/>
          <w:marBottom w:val="0"/>
          <w:divBdr>
            <w:top w:val="none" w:sz="0" w:space="0" w:color="auto"/>
            <w:left w:val="none" w:sz="0" w:space="0" w:color="auto"/>
            <w:bottom w:val="none" w:sz="0" w:space="0" w:color="auto"/>
            <w:right w:val="none" w:sz="0" w:space="0" w:color="auto"/>
          </w:divBdr>
        </w:div>
        <w:div w:id="1477140050">
          <w:marLeft w:val="640"/>
          <w:marRight w:val="0"/>
          <w:marTop w:val="0"/>
          <w:marBottom w:val="0"/>
          <w:divBdr>
            <w:top w:val="none" w:sz="0" w:space="0" w:color="auto"/>
            <w:left w:val="none" w:sz="0" w:space="0" w:color="auto"/>
            <w:bottom w:val="none" w:sz="0" w:space="0" w:color="auto"/>
            <w:right w:val="none" w:sz="0" w:space="0" w:color="auto"/>
          </w:divBdr>
        </w:div>
        <w:div w:id="446320453">
          <w:marLeft w:val="640"/>
          <w:marRight w:val="0"/>
          <w:marTop w:val="0"/>
          <w:marBottom w:val="0"/>
          <w:divBdr>
            <w:top w:val="none" w:sz="0" w:space="0" w:color="auto"/>
            <w:left w:val="none" w:sz="0" w:space="0" w:color="auto"/>
            <w:bottom w:val="none" w:sz="0" w:space="0" w:color="auto"/>
            <w:right w:val="none" w:sz="0" w:space="0" w:color="auto"/>
          </w:divBdr>
        </w:div>
        <w:div w:id="954022634">
          <w:marLeft w:val="640"/>
          <w:marRight w:val="0"/>
          <w:marTop w:val="0"/>
          <w:marBottom w:val="0"/>
          <w:divBdr>
            <w:top w:val="none" w:sz="0" w:space="0" w:color="auto"/>
            <w:left w:val="none" w:sz="0" w:space="0" w:color="auto"/>
            <w:bottom w:val="none" w:sz="0" w:space="0" w:color="auto"/>
            <w:right w:val="none" w:sz="0" w:space="0" w:color="auto"/>
          </w:divBdr>
        </w:div>
        <w:div w:id="1015965115">
          <w:marLeft w:val="640"/>
          <w:marRight w:val="0"/>
          <w:marTop w:val="0"/>
          <w:marBottom w:val="0"/>
          <w:divBdr>
            <w:top w:val="none" w:sz="0" w:space="0" w:color="auto"/>
            <w:left w:val="none" w:sz="0" w:space="0" w:color="auto"/>
            <w:bottom w:val="none" w:sz="0" w:space="0" w:color="auto"/>
            <w:right w:val="none" w:sz="0" w:space="0" w:color="auto"/>
          </w:divBdr>
        </w:div>
        <w:div w:id="1708334052">
          <w:marLeft w:val="640"/>
          <w:marRight w:val="0"/>
          <w:marTop w:val="0"/>
          <w:marBottom w:val="0"/>
          <w:divBdr>
            <w:top w:val="none" w:sz="0" w:space="0" w:color="auto"/>
            <w:left w:val="none" w:sz="0" w:space="0" w:color="auto"/>
            <w:bottom w:val="none" w:sz="0" w:space="0" w:color="auto"/>
            <w:right w:val="none" w:sz="0" w:space="0" w:color="auto"/>
          </w:divBdr>
        </w:div>
        <w:div w:id="153835439">
          <w:marLeft w:val="640"/>
          <w:marRight w:val="0"/>
          <w:marTop w:val="0"/>
          <w:marBottom w:val="0"/>
          <w:divBdr>
            <w:top w:val="none" w:sz="0" w:space="0" w:color="auto"/>
            <w:left w:val="none" w:sz="0" w:space="0" w:color="auto"/>
            <w:bottom w:val="none" w:sz="0" w:space="0" w:color="auto"/>
            <w:right w:val="none" w:sz="0" w:space="0" w:color="auto"/>
          </w:divBdr>
        </w:div>
        <w:div w:id="2034454281">
          <w:marLeft w:val="640"/>
          <w:marRight w:val="0"/>
          <w:marTop w:val="0"/>
          <w:marBottom w:val="0"/>
          <w:divBdr>
            <w:top w:val="none" w:sz="0" w:space="0" w:color="auto"/>
            <w:left w:val="none" w:sz="0" w:space="0" w:color="auto"/>
            <w:bottom w:val="none" w:sz="0" w:space="0" w:color="auto"/>
            <w:right w:val="none" w:sz="0" w:space="0" w:color="auto"/>
          </w:divBdr>
        </w:div>
        <w:div w:id="877742682">
          <w:marLeft w:val="640"/>
          <w:marRight w:val="0"/>
          <w:marTop w:val="0"/>
          <w:marBottom w:val="0"/>
          <w:divBdr>
            <w:top w:val="none" w:sz="0" w:space="0" w:color="auto"/>
            <w:left w:val="none" w:sz="0" w:space="0" w:color="auto"/>
            <w:bottom w:val="none" w:sz="0" w:space="0" w:color="auto"/>
            <w:right w:val="none" w:sz="0" w:space="0" w:color="auto"/>
          </w:divBdr>
        </w:div>
        <w:div w:id="12463980">
          <w:marLeft w:val="640"/>
          <w:marRight w:val="0"/>
          <w:marTop w:val="0"/>
          <w:marBottom w:val="0"/>
          <w:divBdr>
            <w:top w:val="none" w:sz="0" w:space="0" w:color="auto"/>
            <w:left w:val="none" w:sz="0" w:space="0" w:color="auto"/>
            <w:bottom w:val="none" w:sz="0" w:space="0" w:color="auto"/>
            <w:right w:val="none" w:sz="0" w:space="0" w:color="auto"/>
          </w:divBdr>
        </w:div>
        <w:div w:id="1323654346">
          <w:marLeft w:val="640"/>
          <w:marRight w:val="0"/>
          <w:marTop w:val="0"/>
          <w:marBottom w:val="0"/>
          <w:divBdr>
            <w:top w:val="none" w:sz="0" w:space="0" w:color="auto"/>
            <w:left w:val="none" w:sz="0" w:space="0" w:color="auto"/>
            <w:bottom w:val="none" w:sz="0" w:space="0" w:color="auto"/>
            <w:right w:val="none" w:sz="0" w:space="0" w:color="auto"/>
          </w:divBdr>
        </w:div>
        <w:div w:id="1462578207">
          <w:marLeft w:val="640"/>
          <w:marRight w:val="0"/>
          <w:marTop w:val="0"/>
          <w:marBottom w:val="0"/>
          <w:divBdr>
            <w:top w:val="none" w:sz="0" w:space="0" w:color="auto"/>
            <w:left w:val="none" w:sz="0" w:space="0" w:color="auto"/>
            <w:bottom w:val="none" w:sz="0" w:space="0" w:color="auto"/>
            <w:right w:val="none" w:sz="0" w:space="0" w:color="auto"/>
          </w:divBdr>
        </w:div>
        <w:div w:id="1168709426">
          <w:marLeft w:val="640"/>
          <w:marRight w:val="0"/>
          <w:marTop w:val="0"/>
          <w:marBottom w:val="0"/>
          <w:divBdr>
            <w:top w:val="none" w:sz="0" w:space="0" w:color="auto"/>
            <w:left w:val="none" w:sz="0" w:space="0" w:color="auto"/>
            <w:bottom w:val="none" w:sz="0" w:space="0" w:color="auto"/>
            <w:right w:val="none" w:sz="0" w:space="0" w:color="auto"/>
          </w:divBdr>
        </w:div>
        <w:div w:id="1700357312">
          <w:marLeft w:val="640"/>
          <w:marRight w:val="0"/>
          <w:marTop w:val="0"/>
          <w:marBottom w:val="0"/>
          <w:divBdr>
            <w:top w:val="none" w:sz="0" w:space="0" w:color="auto"/>
            <w:left w:val="none" w:sz="0" w:space="0" w:color="auto"/>
            <w:bottom w:val="none" w:sz="0" w:space="0" w:color="auto"/>
            <w:right w:val="none" w:sz="0" w:space="0" w:color="auto"/>
          </w:divBdr>
        </w:div>
        <w:div w:id="815142037">
          <w:marLeft w:val="640"/>
          <w:marRight w:val="0"/>
          <w:marTop w:val="0"/>
          <w:marBottom w:val="0"/>
          <w:divBdr>
            <w:top w:val="none" w:sz="0" w:space="0" w:color="auto"/>
            <w:left w:val="none" w:sz="0" w:space="0" w:color="auto"/>
            <w:bottom w:val="none" w:sz="0" w:space="0" w:color="auto"/>
            <w:right w:val="none" w:sz="0" w:space="0" w:color="auto"/>
          </w:divBdr>
        </w:div>
        <w:div w:id="961694199">
          <w:marLeft w:val="640"/>
          <w:marRight w:val="0"/>
          <w:marTop w:val="0"/>
          <w:marBottom w:val="0"/>
          <w:divBdr>
            <w:top w:val="none" w:sz="0" w:space="0" w:color="auto"/>
            <w:left w:val="none" w:sz="0" w:space="0" w:color="auto"/>
            <w:bottom w:val="none" w:sz="0" w:space="0" w:color="auto"/>
            <w:right w:val="none" w:sz="0" w:space="0" w:color="auto"/>
          </w:divBdr>
        </w:div>
        <w:div w:id="476799100">
          <w:marLeft w:val="640"/>
          <w:marRight w:val="0"/>
          <w:marTop w:val="0"/>
          <w:marBottom w:val="0"/>
          <w:divBdr>
            <w:top w:val="none" w:sz="0" w:space="0" w:color="auto"/>
            <w:left w:val="none" w:sz="0" w:space="0" w:color="auto"/>
            <w:bottom w:val="none" w:sz="0" w:space="0" w:color="auto"/>
            <w:right w:val="none" w:sz="0" w:space="0" w:color="auto"/>
          </w:divBdr>
        </w:div>
        <w:div w:id="748768999">
          <w:marLeft w:val="640"/>
          <w:marRight w:val="0"/>
          <w:marTop w:val="0"/>
          <w:marBottom w:val="0"/>
          <w:divBdr>
            <w:top w:val="none" w:sz="0" w:space="0" w:color="auto"/>
            <w:left w:val="none" w:sz="0" w:space="0" w:color="auto"/>
            <w:bottom w:val="none" w:sz="0" w:space="0" w:color="auto"/>
            <w:right w:val="none" w:sz="0" w:space="0" w:color="auto"/>
          </w:divBdr>
        </w:div>
        <w:div w:id="262034586">
          <w:marLeft w:val="640"/>
          <w:marRight w:val="0"/>
          <w:marTop w:val="0"/>
          <w:marBottom w:val="0"/>
          <w:divBdr>
            <w:top w:val="none" w:sz="0" w:space="0" w:color="auto"/>
            <w:left w:val="none" w:sz="0" w:space="0" w:color="auto"/>
            <w:bottom w:val="none" w:sz="0" w:space="0" w:color="auto"/>
            <w:right w:val="none" w:sz="0" w:space="0" w:color="auto"/>
          </w:divBdr>
        </w:div>
        <w:div w:id="753210984">
          <w:marLeft w:val="640"/>
          <w:marRight w:val="0"/>
          <w:marTop w:val="0"/>
          <w:marBottom w:val="0"/>
          <w:divBdr>
            <w:top w:val="none" w:sz="0" w:space="0" w:color="auto"/>
            <w:left w:val="none" w:sz="0" w:space="0" w:color="auto"/>
            <w:bottom w:val="none" w:sz="0" w:space="0" w:color="auto"/>
            <w:right w:val="none" w:sz="0" w:space="0" w:color="auto"/>
          </w:divBdr>
        </w:div>
        <w:div w:id="892236101">
          <w:marLeft w:val="640"/>
          <w:marRight w:val="0"/>
          <w:marTop w:val="0"/>
          <w:marBottom w:val="0"/>
          <w:divBdr>
            <w:top w:val="none" w:sz="0" w:space="0" w:color="auto"/>
            <w:left w:val="none" w:sz="0" w:space="0" w:color="auto"/>
            <w:bottom w:val="none" w:sz="0" w:space="0" w:color="auto"/>
            <w:right w:val="none" w:sz="0" w:space="0" w:color="auto"/>
          </w:divBdr>
        </w:div>
        <w:div w:id="25761438">
          <w:marLeft w:val="640"/>
          <w:marRight w:val="0"/>
          <w:marTop w:val="0"/>
          <w:marBottom w:val="0"/>
          <w:divBdr>
            <w:top w:val="none" w:sz="0" w:space="0" w:color="auto"/>
            <w:left w:val="none" w:sz="0" w:space="0" w:color="auto"/>
            <w:bottom w:val="none" w:sz="0" w:space="0" w:color="auto"/>
            <w:right w:val="none" w:sz="0" w:space="0" w:color="auto"/>
          </w:divBdr>
        </w:div>
        <w:div w:id="745419922">
          <w:marLeft w:val="640"/>
          <w:marRight w:val="0"/>
          <w:marTop w:val="0"/>
          <w:marBottom w:val="0"/>
          <w:divBdr>
            <w:top w:val="none" w:sz="0" w:space="0" w:color="auto"/>
            <w:left w:val="none" w:sz="0" w:space="0" w:color="auto"/>
            <w:bottom w:val="none" w:sz="0" w:space="0" w:color="auto"/>
            <w:right w:val="none" w:sz="0" w:space="0" w:color="auto"/>
          </w:divBdr>
        </w:div>
        <w:div w:id="1372536528">
          <w:marLeft w:val="640"/>
          <w:marRight w:val="0"/>
          <w:marTop w:val="0"/>
          <w:marBottom w:val="0"/>
          <w:divBdr>
            <w:top w:val="none" w:sz="0" w:space="0" w:color="auto"/>
            <w:left w:val="none" w:sz="0" w:space="0" w:color="auto"/>
            <w:bottom w:val="none" w:sz="0" w:space="0" w:color="auto"/>
            <w:right w:val="none" w:sz="0" w:space="0" w:color="auto"/>
          </w:divBdr>
        </w:div>
        <w:div w:id="1323510531">
          <w:marLeft w:val="640"/>
          <w:marRight w:val="0"/>
          <w:marTop w:val="0"/>
          <w:marBottom w:val="0"/>
          <w:divBdr>
            <w:top w:val="none" w:sz="0" w:space="0" w:color="auto"/>
            <w:left w:val="none" w:sz="0" w:space="0" w:color="auto"/>
            <w:bottom w:val="none" w:sz="0" w:space="0" w:color="auto"/>
            <w:right w:val="none" w:sz="0" w:space="0" w:color="auto"/>
          </w:divBdr>
        </w:div>
        <w:div w:id="629747364">
          <w:marLeft w:val="640"/>
          <w:marRight w:val="0"/>
          <w:marTop w:val="0"/>
          <w:marBottom w:val="0"/>
          <w:divBdr>
            <w:top w:val="none" w:sz="0" w:space="0" w:color="auto"/>
            <w:left w:val="none" w:sz="0" w:space="0" w:color="auto"/>
            <w:bottom w:val="none" w:sz="0" w:space="0" w:color="auto"/>
            <w:right w:val="none" w:sz="0" w:space="0" w:color="auto"/>
          </w:divBdr>
        </w:div>
        <w:div w:id="1555699685">
          <w:marLeft w:val="640"/>
          <w:marRight w:val="0"/>
          <w:marTop w:val="0"/>
          <w:marBottom w:val="0"/>
          <w:divBdr>
            <w:top w:val="none" w:sz="0" w:space="0" w:color="auto"/>
            <w:left w:val="none" w:sz="0" w:space="0" w:color="auto"/>
            <w:bottom w:val="none" w:sz="0" w:space="0" w:color="auto"/>
            <w:right w:val="none" w:sz="0" w:space="0" w:color="auto"/>
          </w:divBdr>
        </w:div>
        <w:div w:id="1008292506">
          <w:marLeft w:val="640"/>
          <w:marRight w:val="0"/>
          <w:marTop w:val="0"/>
          <w:marBottom w:val="0"/>
          <w:divBdr>
            <w:top w:val="none" w:sz="0" w:space="0" w:color="auto"/>
            <w:left w:val="none" w:sz="0" w:space="0" w:color="auto"/>
            <w:bottom w:val="none" w:sz="0" w:space="0" w:color="auto"/>
            <w:right w:val="none" w:sz="0" w:space="0" w:color="auto"/>
          </w:divBdr>
        </w:div>
        <w:div w:id="44498963">
          <w:marLeft w:val="640"/>
          <w:marRight w:val="0"/>
          <w:marTop w:val="0"/>
          <w:marBottom w:val="0"/>
          <w:divBdr>
            <w:top w:val="none" w:sz="0" w:space="0" w:color="auto"/>
            <w:left w:val="none" w:sz="0" w:space="0" w:color="auto"/>
            <w:bottom w:val="none" w:sz="0" w:space="0" w:color="auto"/>
            <w:right w:val="none" w:sz="0" w:space="0" w:color="auto"/>
          </w:divBdr>
        </w:div>
        <w:div w:id="1586107668">
          <w:marLeft w:val="640"/>
          <w:marRight w:val="0"/>
          <w:marTop w:val="0"/>
          <w:marBottom w:val="0"/>
          <w:divBdr>
            <w:top w:val="none" w:sz="0" w:space="0" w:color="auto"/>
            <w:left w:val="none" w:sz="0" w:space="0" w:color="auto"/>
            <w:bottom w:val="none" w:sz="0" w:space="0" w:color="auto"/>
            <w:right w:val="none" w:sz="0" w:space="0" w:color="auto"/>
          </w:divBdr>
        </w:div>
      </w:divsChild>
    </w:div>
    <w:div w:id="870611268">
      <w:bodyDiv w:val="1"/>
      <w:marLeft w:val="0"/>
      <w:marRight w:val="0"/>
      <w:marTop w:val="0"/>
      <w:marBottom w:val="0"/>
      <w:divBdr>
        <w:top w:val="none" w:sz="0" w:space="0" w:color="auto"/>
        <w:left w:val="none" w:sz="0" w:space="0" w:color="auto"/>
        <w:bottom w:val="none" w:sz="0" w:space="0" w:color="auto"/>
        <w:right w:val="none" w:sz="0" w:space="0" w:color="auto"/>
      </w:divBdr>
      <w:divsChild>
        <w:div w:id="992835319">
          <w:marLeft w:val="640"/>
          <w:marRight w:val="0"/>
          <w:marTop w:val="0"/>
          <w:marBottom w:val="0"/>
          <w:divBdr>
            <w:top w:val="none" w:sz="0" w:space="0" w:color="auto"/>
            <w:left w:val="none" w:sz="0" w:space="0" w:color="auto"/>
            <w:bottom w:val="none" w:sz="0" w:space="0" w:color="auto"/>
            <w:right w:val="none" w:sz="0" w:space="0" w:color="auto"/>
          </w:divBdr>
        </w:div>
        <w:div w:id="29963690">
          <w:marLeft w:val="640"/>
          <w:marRight w:val="0"/>
          <w:marTop w:val="0"/>
          <w:marBottom w:val="0"/>
          <w:divBdr>
            <w:top w:val="none" w:sz="0" w:space="0" w:color="auto"/>
            <w:left w:val="none" w:sz="0" w:space="0" w:color="auto"/>
            <w:bottom w:val="none" w:sz="0" w:space="0" w:color="auto"/>
            <w:right w:val="none" w:sz="0" w:space="0" w:color="auto"/>
          </w:divBdr>
        </w:div>
        <w:div w:id="1350762662">
          <w:marLeft w:val="640"/>
          <w:marRight w:val="0"/>
          <w:marTop w:val="0"/>
          <w:marBottom w:val="0"/>
          <w:divBdr>
            <w:top w:val="none" w:sz="0" w:space="0" w:color="auto"/>
            <w:left w:val="none" w:sz="0" w:space="0" w:color="auto"/>
            <w:bottom w:val="none" w:sz="0" w:space="0" w:color="auto"/>
            <w:right w:val="none" w:sz="0" w:space="0" w:color="auto"/>
          </w:divBdr>
        </w:div>
        <w:div w:id="2029257903">
          <w:marLeft w:val="640"/>
          <w:marRight w:val="0"/>
          <w:marTop w:val="0"/>
          <w:marBottom w:val="0"/>
          <w:divBdr>
            <w:top w:val="none" w:sz="0" w:space="0" w:color="auto"/>
            <w:left w:val="none" w:sz="0" w:space="0" w:color="auto"/>
            <w:bottom w:val="none" w:sz="0" w:space="0" w:color="auto"/>
            <w:right w:val="none" w:sz="0" w:space="0" w:color="auto"/>
          </w:divBdr>
        </w:div>
        <w:div w:id="688140372">
          <w:marLeft w:val="640"/>
          <w:marRight w:val="0"/>
          <w:marTop w:val="0"/>
          <w:marBottom w:val="0"/>
          <w:divBdr>
            <w:top w:val="none" w:sz="0" w:space="0" w:color="auto"/>
            <w:left w:val="none" w:sz="0" w:space="0" w:color="auto"/>
            <w:bottom w:val="none" w:sz="0" w:space="0" w:color="auto"/>
            <w:right w:val="none" w:sz="0" w:space="0" w:color="auto"/>
          </w:divBdr>
        </w:div>
        <w:div w:id="460197188">
          <w:marLeft w:val="640"/>
          <w:marRight w:val="0"/>
          <w:marTop w:val="0"/>
          <w:marBottom w:val="0"/>
          <w:divBdr>
            <w:top w:val="none" w:sz="0" w:space="0" w:color="auto"/>
            <w:left w:val="none" w:sz="0" w:space="0" w:color="auto"/>
            <w:bottom w:val="none" w:sz="0" w:space="0" w:color="auto"/>
            <w:right w:val="none" w:sz="0" w:space="0" w:color="auto"/>
          </w:divBdr>
        </w:div>
        <w:div w:id="1992561985">
          <w:marLeft w:val="640"/>
          <w:marRight w:val="0"/>
          <w:marTop w:val="0"/>
          <w:marBottom w:val="0"/>
          <w:divBdr>
            <w:top w:val="none" w:sz="0" w:space="0" w:color="auto"/>
            <w:left w:val="none" w:sz="0" w:space="0" w:color="auto"/>
            <w:bottom w:val="none" w:sz="0" w:space="0" w:color="auto"/>
            <w:right w:val="none" w:sz="0" w:space="0" w:color="auto"/>
          </w:divBdr>
        </w:div>
        <w:div w:id="1820807882">
          <w:marLeft w:val="640"/>
          <w:marRight w:val="0"/>
          <w:marTop w:val="0"/>
          <w:marBottom w:val="0"/>
          <w:divBdr>
            <w:top w:val="none" w:sz="0" w:space="0" w:color="auto"/>
            <w:left w:val="none" w:sz="0" w:space="0" w:color="auto"/>
            <w:bottom w:val="none" w:sz="0" w:space="0" w:color="auto"/>
            <w:right w:val="none" w:sz="0" w:space="0" w:color="auto"/>
          </w:divBdr>
        </w:div>
        <w:div w:id="534578960">
          <w:marLeft w:val="640"/>
          <w:marRight w:val="0"/>
          <w:marTop w:val="0"/>
          <w:marBottom w:val="0"/>
          <w:divBdr>
            <w:top w:val="none" w:sz="0" w:space="0" w:color="auto"/>
            <w:left w:val="none" w:sz="0" w:space="0" w:color="auto"/>
            <w:bottom w:val="none" w:sz="0" w:space="0" w:color="auto"/>
            <w:right w:val="none" w:sz="0" w:space="0" w:color="auto"/>
          </w:divBdr>
        </w:div>
        <w:div w:id="2136438369">
          <w:marLeft w:val="640"/>
          <w:marRight w:val="0"/>
          <w:marTop w:val="0"/>
          <w:marBottom w:val="0"/>
          <w:divBdr>
            <w:top w:val="none" w:sz="0" w:space="0" w:color="auto"/>
            <w:left w:val="none" w:sz="0" w:space="0" w:color="auto"/>
            <w:bottom w:val="none" w:sz="0" w:space="0" w:color="auto"/>
            <w:right w:val="none" w:sz="0" w:space="0" w:color="auto"/>
          </w:divBdr>
        </w:div>
        <w:div w:id="554319119">
          <w:marLeft w:val="640"/>
          <w:marRight w:val="0"/>
          <w:marTop w:val="0"/>
          <w:marBottom w:val="0"/>
          <w:divBdr>
            <w:top w:val="none" w:sz="0" w:space="0" w:color="auto"/>
            <w:left w:val="none" w:sz="0" w:space="0" w:color="auto"/>
            <w:bottom w:val="none" w:sz="0" w:space="0" w:color="auto"/>
            <w:right w:val="none" w:sz="0" w:space="0" w:color="auto"/>
          </w:divBdr>
        </w:div>
        <w:div w:id="313875464">
          <w:marLeft w:val="640"/>
          <w:marRight w:val="0"/>
          <w:marTop w:val="0"/>
          <w:marBottom w:val="0"/>
          <w:divBdr>
            <w:top w:val="none" w:sz="0" w:space="0" w:color="auto"/>
            <w:left w:val="none" w:sz="0" w:space="0" w:color="auto"/>
            <w:bottom w:val="none" w:sz="0" w:space="0" w:color="auto"/>
            <w:right w:val="none" w:sz="0" w:space="0" w:color="auto"/>
          </w:divBdr>
        </w:div>
        <w:div w:id="903564160">
          <w:marLeft w:val="640"/>
          <w:marRight w:val="0"/>
          <w:marTop w:val="0"/>
          <w:marBottom w:val="0"/>
          <w:divBdr>
            <w:top w:val="none" w:sz="0" w:space="0" w:color="auto"/>
            <w:left w:val="none" w:sz="0" w:space="0" w:color="auto"/>
            <w:bottom w:val="none" w:sz="0" w:space="0" w:color="auto"/>
            <w:right w:val="none" w:sz="0" w:space="0" w:color="auto"/>
          </w:divBdr>
        </w:div>
        <w:div w:id="103623183">
          <w:marLeft w:val="640"/>
          <w:marRight w:val="0"/>
          <w:marTop w:val="0"/>
          <w:marBottom w:val="0"/>
          <w:divBdr>
            <w:top w:val="none" w:sz="0" w:space="0" w:color="auto"/>
            <w:left w:val="none" w:sz="0" w:space="0" w:color="auto"/>
            <w:bottom w:val="none" w:sz="0" w:space="0" w:color="auto"/>
            <w:right w:val="none" w:sz="0" w:space="0" w:color="auto"/>
          </w:divBdr>
        </w:div>
        <w:div w:id="210194878">
          <w:marLeft w:val="640"/>
          <w:marRight w:val="0"/>
          <w:marTop w:val="0"/>
          <w:marBottom w:val="0"/>
          <w:divBdr>
            <w:top w:val="none" w:sz="0" w:space="0" w:color="auto"/>
            <w:left w:val="none" w:sz="0" w:space="0" w:color="auto"/>
            <w:bottom w:val="none" w:sz="0" w:space="0" w:color="auto"/>
            <w:right w:val="none" w:sz="0" w:space="0" w:color="auto"/>
          </w:divBdr>
        </w:div>
        <w:div w:id="1945916200">
          <w:marLeft w:val="640"/>
          <w:marRight w:val="0"/>
          <w:marTop w:val="0"/>
          <w:marBottom w:val="0"/>
          <w:divBdr>
            <w:top w:val="none" w:sz="0" w:space="0" w:color="auto"/>
            <w:left w:val="none" w:sz="0" w:space="0" w:color="auto"/>
            <w:bottom w:val="none" w:sz="0" w:space="0" w:color="auto"/>
            <w:right w:val="none" w:sz="0" w:space="0" w:color="auto"/>
          </w:divBdr>
        </w:div>
        <w:div w:id="1082487524">
          <w:marLeft w:val="640"/>
          <w:marRight w:val="0"/>
          <w:marTop w:val="0"/>
          <w:marBottom w:val="0"/>
          <w:divBdr>
            <w:top w:val="none" w:sz="0" w:space="0" w:color="auto"/>
            <w:left w:val="none" w:sz="0" w:space="0" w:color="auto"/>
            <w:bottom w:val="none" w:sz="0" w:space="0" w:color="auto"/>
            <w:right w:val="none" w:sz="0" w:space="0" w:color="auto"/>
          </w:divBdr>
        </w:div>
        <w:div w:id="1196192770">
          <w:marLeft w:val="640"/>
          <w:marRight w:val="0"/>
          <w:marTop w:val="0"/>
          <w:marBottom w:val="0"/>
          <w:divBdr>
            <w:top w:val="none" w:sz="0" w:space="0" w:color="auto"/>
            <w:left w:val="none" w:sz="0" w:space="0" w:color="auto"/>
            <w:bottom w:val="none" w:sz="0" w:space="0" w:color="auto"/>
            <w:right w:val="none" w:sz="0" w:space="0" w:color="auto"/>
          </w:divBdr>
        </w:div>
        <w:div w:id="433062061">
          <w:marLeft w:val="640"/>
          <w:marRight w:val="0"/>
          <w:marTop w:val="0"/>
          <w:marBottom w:val="0"/>
          <w:divBdr>
            <w:top w:val="none" w:sz="0" w:space="0" w:color="auto"/>
            <w:left w:val="none" w:sz="0" w:space="0" w:color="auto"/>
            <w:bottom w:val="none" w:sz="0" w:space="0" w:color="auto"/>
            <w:right w:val="none" w:sz="0" w:space="0" w:color="auto"/>
          </w:divBdr>
        </w:div>
        <w:div w:id="2003116900">
          <w:marLeft w:val="640"/>
          <w:marRight w:val="0"/>
          <w:marTop w:val="0"/>
          <w:marBottom w:val="0"/>
          <w:divBdr>
            <w:top w:val="none" w:sz="0" w:space="0" w:color="auto"/>
            <w:left w:val="none" w:sz="0" w:space="0" w:color="auto"/>
            <w:bottom w:val="none" w:sz="0" w:space="0" w:color="auto"/>
            <w:right w:val="none" w:sz="0" w:space="0" w:color="auto"/>
          </w:divBdr>
        </w:div>
        <w:div w:id="1089304072">
          <w:marLeft w:val="640"/>
          <w:marRight w:val="0"/>
          <w:marTop w:val="0"/>
          <w:marBottom w:val="0"/>
          <w:divBdr>
            <w:top w:val="none" w:sz="0" w:space="0" w:color="auto"/>
            <w:left w:val="none" w:sz="0" w:space="0" w:color="auto"/>
            <w:bottom w:val="none" w:sz="0" w:space="0" w:color="auto"/>
            <w:right w:val="none" w:sz="0" w:space="0" w:color="auto"/>
          </w:divBdr>
        </w:div>
        <w:div w:id="1323848560">
          <w:marLeft w:val="640"/>
          <w:marRight w:val="0"/>
          <w:marTop w:val="0"/>
          <w:marBottom w:val="0"/>
          <w:divBdr>
            <w:top w:val="none" w:sz="0" w:space="0" w:color="auto"/>
            <w:left w:val="none" w:sz="0" w:space="0" w:color="auto"/>
            <w:bottom w:val="none" w:sz="0" w:space="0" w:color="auto"/>
            <w:right w:val="none" w:sz="0" w:space="0" w:color="auto"/>
          </w:divBdr>
        </w:div>
        <w:div w:id="520317997">
          <w:marLeft w:val="640"/>
          <w:marRight w:val="0"/>
          <w:marTop w:val="0"/>
          <w:marBottom w:val="0"/>
          <w:divBdr>
            <w:top w:val="none" w:sz="0" w:space="0" w:color="auto"/>
            <w:left w:val="none" w:sz="0" w:space="0" w:color="auto"/>
            <w:bottom w:val="none" w:sz="0" w:space="0" w:color="auto"/>
            <w:right w:val="none" w:sz="0" w:space="0" w:color="auto"/>
          </w:divBdr>
        </w:div>
        <w:div w:id="588000560">
          <w:marLeft w:val="640"/>
          <w:marRight w:val="0"/>
          <w:marTop w:val="0"/>
          <w:marBottom w:val="0"/>
          <w:divBdr>
            <w:top w:val="none" w:sz="0" w:space="0" w:color="auto"/>
            <w:left w:val="none" w:sz="0" w:space="0" w:color="auto"/>
            <w:bottom w:val="none" w:sz="0" w:space="0" w:color="auto"/>
            <w:right w:val="none" w:sz="0" w:space="0" w:color="auto"/>
          </w:divBdr>
        </w:div>
        <w:div w:id="594170352">
          <w:marLeft w:val="640"/>
          <w:marRight w:val="0"/>
          <w:marTop w:val="0"/>
          <w:marBottom w:val="0"/>
          <w:divBdr>
            <w:top w:val="none" w:sz="0" w:space="0" w:color="auto"/>
            <w:left w:val="none" w:sz="0" w:space="0" w:color="auto"/>
            <w:bottom w:val="none" w:sz="0" w:space="0" w:color="auto"/>
            <w:right w:val="none" w:sz="0" w:space="0" w:color="auto"/>
          </w:divBdr>
        </w:div>
        <w:div w:id="2082872719">
          <w:marLeft w:val="640"/>
          <w:marRight w:val="0"/>
          <w:marTop w:val="0"/>
          <w:marBottom w:val="0"/>
          <w:divBdr>
            <w:top w:val="none" w:sz="0" w:space="0" w:color="auto"/>
            <w:left w:val="none" w:sz="0" w:space="0" w:color="auto"/>
            <w:bottom w:val="none" w:sz="0" w:space="0" w:color="auto"/>
            <w:right w:val="none" w:sz="0" w:space="0" w:color="auto"/>
          </w:divBdr>
        </w:div>
        <w:div w:id="82649685">
          <w:marLeft w:val="640"/>
          <w:marRight w:val="0"/>
          <w:marTop w:val="0"/>
          <w:marBottom w:val="0"/>
          <w:divBdr>
            <w:top w:val="none" w:sz="0" w:space="0" w:color="auto"/>
            <w:left w:val="none" w:sz="0" w:space="0" w:color="auto"/>
            <w:bottom w:val="none" w:sz="0" w:space="0" w:color="auto"/>
            <w:right w:val="none" w:sz="0" w:space="0" w:color="auto"/>
          </w:divBdr>
        </w:div>
        <w:div w:id="410396153">
          <w:marLeft w:val="640"/>
          <w:marRight w:val="0"/>
          <w:marTop w:val="0"/>
          <w:marBottom w:val="0"/>
          <w:divBdr>
            <w:top w:val="none" w:sz="0" w:space="0" w:color="auto"/>
            <w:left w:val="none" w:sz="0" w:space="0" w:color="auto"/>
            <w:bottom w:val="none" w:sz="0" w:space="0" w:color="auto"/>
            <w:right w:val="none" w:sz="0" w:space="0" w:color="auto"/>
          </w:divBdr>
        </w:div>
        <w:div w:id="1378355862">
          <w:marLeft w:val="640"/>
          <w:marRight w:val="0"/>
          <w:marTop w:val="0"/>
          <w:marBottom w:val="0"/>
          <w:divBdr>
            <w:top w:val="none" w:sz="0" w:space="0" w:color="auto"/>
            <w:left w:val="none" w:sz="0" w:space="0" w:color="auto"/>
            <w:bottom w:val="none" w:sz="0" w:space="0" w:color="auto"/>
            <w:right w:val="none" w:sz="0" w:space="0" w:color="auto"/>
          </w:divBdr>
        </w:div>
        <w:div w:id="768158364">
          <w:marLeft w:val="640"/>
          <w:marRight w:val="0"/>
          <w:marTop w:val="0"/>
          <w:marBottom w:val="0"/>
          <w:divBdr>
            <w:top w:val="none" w:sz="0" w:space="0" w:color="auto"/>
            <w:left w:val="none" w:sz="0" w:space="0" w:color="auto"/>
            <w:bottom w:val="none" w:sz="0" w:space="0" w:color="auto"/>
            <w:right w:val="none" w:sz="0" w:space="0" w:color="auto"/>
          </w:divBdr>
        </w:div>
        <w:div w:id="932595421">
          <w:marLeft w:val="640"/>
          <w:marRight w:val="0"/>
          <w:marTop w:val="0"/>
          <w:marBottom w:val="0"/>
          <w:divBdr>
            <w:top w:val="none" w:sz="0" w:space="0" w:color="auto"/>
            <w:left w:val="none" w:sz="0" w:space="0" w:color="auto"/>
            <w:bottom w:val="none" w:sz="0" w:space="0" w:color="auto"/>
            <w:right w:val="none" w:sz="0" w:space="0" w:color="auto"/>
          </w:divBdr>
        </w:div>
        <w:div w:id="793521173">
          <w:marLeft w:val="640"/>
          <w:marRight w:val="0"/>
          <w:marTop w:val="0"/>
          <w:marBottom w:val="0"/>
          <w:divBdr>
            <w:top w:val="none" w:sz="0" w:space="0" w:color="auto"/>
            <w:left w:val="none" w:sz="0" w:space="0" w:color="auto"/>
            <w:bottom w:val="none" w:sz="0" w:space="0" w:color="auto"/>
            <w:right w:val="none" w:sz="0" w:space="0" w:color="auto"/>
          </w:divBdr>
        </w:div>
        <w:div w:id="1079593951">
          <w:marLeft w:val="640"/>
          <w:marRight w:val="0"/>
          <w:marTop w:val="0"/>
          <w:marBottom w:val="0"/>
          <w:divBdr>
            <w:top w:val="none" w:sz="0" w:space="0" w:color="auto"/>
            <w:left w:val="none" w:sz="0" w:space="0" w:color="auto"/>
            <w:bottom w:val="none" w:sz="0" w:space="0" w:color="auto"/>
            <w:right w:val="none" w:sz="0" w:space="0" w:color="auto"/>
          </w:divBdr>
        </w:div>
        <w:div w:id="973022182">
          <w:marLeft w:val="640"/>
          <w:marRight w:val="0"/>
          <w:marTop w:val="0"/>
          <w:marBottom w:val="0"/>
          <w:divBdr>
            <w:top w:val="none" w:sz="0" w:space="0" w:color="auto"/>
            <w:left w:val="none" w:sz="0" w:space="0" w:color="auto"/>
            <w:bottom w:val="none" w:sz="0" w:space="0" w:color="auto"/>
            <w:right w:val="none" w:sz="0" w:space="0" w:color="auto"/>
          </w:divBdr>
        </w:div>
        <w:div w:id="1101879486">
          <w:marLeft w:val="640"/>
          <w:marRight w:val="0"/>
          <w:marTop w:val="0"/>
          <w:marBottom w:val="0"/>
          <w:divBdr>
            <w:top w:val="none" w:sz="0" w:space="0" w:color="auto"/>
            <w:left w:val="none" w:sz="0" w:space="0" w:color="auto"/>
            <w:bottom w:val="none" w:sz="0" w:space="0" w:color="auto"/>
            <w:right w:val="none" w:sz="0" w:space="0" w:color="auto"/>
          </w:divBdr>
        </w:div>
        <w:div w:id="557085035">
          <w:marLeft w:val="640"/>
          <w:marRight w:val="0"/>
          <w:marTop w:val="0"/>
          <w:marBottom w:val="0"/>
          <w:divBdr>
            <w:top w:val="none" w:sz="0" w:space="0" w:color="auto"/>
            <w:left w:val="none" w:sz="0" w:space="0" w:color="auto"/>
            <w:bottom w:val="none" w:sz="0" w:space="0" w:color="auto"/>
            <w:right w:val="none" w:sz="0" w:space="0" w:color="auto"/>
          </w:divBdr>
        </w:div>
        <w:div w:id="1015621004">
          <w:marLeft w:val="640"/>
          <w:marRight w:val="0"/>
          <w:marTop w:val="0"/>
          <w:marBottom w:val="0"/>
          <w:divBdr>
            <w:top w:val="none" w:sz="0" w:space="0" w:color="auto"/>
            <w:left w:val="none" w:sz="0" w:space="0" w:color="auto"/>
            <w:bottom w:val="none" w:sz="0" w:space="0" w:color="auto"/>
            <w:right w:val="none" w:sz="0" w:space="0" w:color="auto"/>
          </w:divBdr>
        </w:div>
        <w:div w:id="2113354355">
          <w:marLeft w:val="640"/>
          <w:marRight w:val="0"/>
          <w:marTop w:val="0"/>
          <w:marBottom w:val="0"/>
          <w:divBdr>
            <w:top w:val="none" w:sz="0" w:space="0" w:color="auto"/>
            <w:left w:val="none" w:sz="0" w:space="0" w:color="auto"/>
            <w:bottom w:val="none" w:sz="0" w:space="0" w:color="auto"/>
            <w:right w:val="none" w:sz="0" w:space="0" w:color="auto"/>
          </w:divBdr>
        </w:div>
        <w:div w:id="1750687673">
          <w:marLeft w:val="640"/>
          <w:marRight w:val="0"/>
          <w:marTop w:val="0"/>
          <w:marBottom w:val="0"/>
          <w:divBdr>
            <w:top w:val="none" w:sz="0" w:space="0" w:color="auto"/>
            <w:left w:val="none" w:sz="0" w:space="0" w:color="auto"/>
            <w:bottom w:val="none" w:sz="0" w:space="0" w:color="auto"/>
            <w:right w:val="none" w:sz="0" w:space="0" w:color="auto"/>
          </w:divBdr>
        </w:div>
        <w:div w:id="1422262993">
          <w:marLeft w:val="640"/>
          <w:marRight w:val="0"/>
          <w:marTop w:val="0"/>
          <w:marBottom w:val="0"/>
          <w:divBdr>
            <w:top w:val="none" w:sz="0" w:space="0" w:color="auto"/>
            <w:left w:val="none" w:sz="0" w:space="0" w:color="auto"/>
            <w:bottom w:val="none" w:sz="0" w:space="0" w:color="auto"/>
            <w:right w:val="none" w:sz="0" w:space="0" w:color="auto"/>
          </w:divBdr>
        </w:div>
        <w:div w:id="225187551">
          <w:marLeft w:val="640"/>
          <w:marRight w:val="0"/>
          <w:marTop w:val="0"/>
          <w:marBottom w:val="0"/>
          <w:divBdr>
            <w:top w:val="none" w:sz="0" w:space="0" w:color="auto"/>
            <w:left w:val="none" w:sz="0" w:space="0" w:color="auto"/>
            <w:bottom w:val="none" w:sz="0" w:space="0" w:color="auto"/>
            <w:right w:val="none" w:sz="0" w:space="0" w:color="auto"/>
          </w:divBdr>
        </w:div>
        <w:div w:id="1857188700">
          <w:marLeft w:val="640"/>
          <w:marRight w:val="0"/>
          <w:marTop w:val="0"/>
          <w:marBottom w:val="0"/>
          <w:divBdr>
            <w:top w:val="none" w:sz="0" w:space="0" w:color="auto"/>
            <w:left w:val="none" w:sz="0" w:space="0" w:color="auto"/>
            <w:bottom w:val="none" w:sz="0" w:space="0" w:color="auto"/>
            <w:right w:val="none" w:sz="0" w:space="0" w:color="auto"/>
          </w:divBdr>
        </w:div>
        <w:div w:id="741373938">
          <w:marLeft w:val="640"/>
          <w:marRight w:val="0"/>
          <w:marTop w:val="0"/>
          <w:marBottom w:val="0"/>
          <w:divBdr>
            <w:top w:val="none" w:sz="0" w:space="0" w:color="auto"/>
            <w:left w:val="none" w:sz="0" w:space="0" w:color="auto"/>
            <w:bottom w:val="none" w:sz="0" w:space="0" w:color="auto"/>
            <w:right w:val="none" w:sz="0" w:space="0" w:color="auto"/>
          </w:divBdr>
        </w:div>
        <w:div w:id="996031667">
          <w:marLeft w:val="640"/>
          <w:marRight w:val="0"/>
          <w:marTop w:val="0"/>
          <w:marBottom w:val="0"/>
          <w:divBdr>
            <w:top w:val="none" w:sz="0" w:space="0" w:color="auto"/>
            <w:left w:val="none" w:sz="0" w:space="0" w:color="auto"/>
            <w:bottom w:val="none" w:sz="0" w:space="0" w:color="auto"/>
            <w:right w:val="none" w:sz="0" w:space="0" w:color="auto"/>
          </w:divBdr>
        </w:div>
        <w:div w:id="793983588">
          <w:marLeft w:val="640"/>
          <w:marRight w:val="0"/>
          <w:marTop w:val="0"/>
          <w:marBottom w:val="0"/>
          <w:divBdr>
            <w:top w:val="none" w:sz="0" w:space="0" w:color="auto"/>
            <w:left w:val="none" w:sz="0" w:space="0" w:color="auto"/>
            <w:bottom w:val="none" w:sz="0" w:space="0" w:color="auto"/>
            <w:right w:val="none" w:sz="0" w:space="0" w:color="auto"/>
          </w:divBdr>
        </w:div>
        <w:div w:id="780954737">
          <w:marLeft w:val="640"/>
          <w:marRight w:val="0"/>
          <w:marTop w:val="0"/>
          <w:marBottom w:val="0"/>
          <w:divBdr>
            <w:top w:val="none" w:sz="0" w:space="0" w:color="auto"/>
            <w:left w:val="none" w:sz="0" w:space="0" w:color="auto"/>
            <w:bottom w:val="none" w:sz="0" w:space="0" w:color="auto"/>
            <w:right w:val="none" w:sz="0" w:space="0" w:color="auto"/>
          </w:divBdr>
        </w:div>
        <w:div w:id="1518696688">
          <w:marLeft w:val="640"/>
          <w:marRight w:val="0"/>
          <w:marTop w:val="0"/>
          <w:marBottom w:val="0"/>
          <w:divBdr>
            <w:top w:val="none" w:sz="0" w:space="0" w:color="auto"/>
            <w:left w:val="none" w:sz="0" w:space="0" w:color="auto"/>
            <w:bottom w:val="none" w:sz="0" w:space="0" w:color="auto"/>
            <w:right w:val="none" w:sz="0" w:space="0" w:color="auto"/>
          </w:divBdr>
        </w:div>
        <w:div w:id="1153177950">
          <w:marLeft w:val="640"/>
          <w:marRight w:val="0"/>
          <w:marTop w:val="0"/>
          <w:marBottom w:val="0"/>
          <w:divBdr>
            <w:top w:val="none" w:sz="0" w:space="0" w:color="auto"/>
            <w:left w:val="none" w:sz="0" w:space="0" w:color="auto"/>
            <w:bottom w:val="none" w:sz="0" w:space="0" w:color="auto"/>
            <w:right w:val="none" w:sz="0" w:space="0" w:color="auto"/>
          </w:divBdr>
        </w:div>
        <w:div w:id="1152990761">
          <w:marLeft w:val="640"/>
          <w:marRight w:val="0"/>
          <w:marTop w:val="0"/>
          <w:marBottom w:val="0"/>
          <w:divBdr>
            <w:top w:val="none" w:sz="0" w:space="0" w:color="auto"/>
            <w:left w:val="none" w:sz="0" w:space="0" w:color="auto"/>
            <w:bottom w:val="none" w:sz="0" w:space="0" w:color="auto"/>
            <w:right w:val="none" w:sz="0" w:space="0" w:color="auto"/>
          </w:divBdr>
        </w:div>
        <w:div w:id="1327244371">
          <w:marLeft w:val="640"/>
          <w:marRight w:val="0"/>
          <w:marTop w:val="0"/>
          <w:marBottom w:val="0"/>
          <w:divBdr>
            <w:top w:val="none" w:sz="0" w:space="0" w:color="auto"/>
            <w:left w:val="none" w:sz="0" w:space="0" w:color="auto"/>
            <w:bottom w:val="none" w:sz="0" w:space="0" w:color="auto"/>
            <w:right w:val="none" w:sz="0" w:space="0" w:color="auto"/>
          </w:divBdr>
        </w:div>
        <w:div w:id="638388255">
          <w:marLeft w:val="640"/>
          <w:marRight w:val="0"/>
          <w:marTop w:val="0"/>
          <w:marBottom w:val="0"/>
          <w:divBdr>
            <w:top w:val="none" w:sz="0" w:space="0" w:color="auto"/>
            <w:left w:val="none" w:sz="0" w:space="0" w:color="auto"/>
            <w:bottom w:val="none" w:sz="0" w:space="0" w:color="auto"/>
            <w:right w:val="none" w:sz="0" w:space="0" w:color="auto"/>
          </w:divBdr>
        </w:div>
        <w:div w:id="79715822">
          <w:marLeft w:val="640"/>
          <w:marRight w:val="0"/>
          <w:marTop w:val="0"/>
          <w:marBottom w:val="0"/>
          <w:divBdr>
            <w:top w:val="none" w:sz="0" w:space="0" w:color="auto"/>
            <w:left w:val="none" w:sz="0" w:space="0" w:color="auto"/>
            <w:bottom w:val="none" w:sz="0" w:space="0" w:color="auto"/>
            <w:right w:val="none" w:sz="0" w:space="0" w:color="auto"/>
          </w:divBdr>
        </w:div>
        <w:div w:id="589972715">
          <w:marLeft w:val="640"/>
          <w:marRight w:val="0"/>
          <w:marTop w:val="0"/>
          <w:marBottom w:val="0"/>
          <w:divBdr>
            <w:top w:val="none" w:sz="0" w:space="0" w:color="auto"/>
            <w:left w:val="none" w:sz="0" w:space="0" w:color="auto"/>
            <w:bottom w:val="none" w:sz="0" w:space="0" w:color="auto"/>
            <w:right w:val="none" w:sz="0" w:space="0" w:color="auto"/>
          </w:divBdr>
        </w:div>
        <w:div w:id="184057048">
          <w:marLeft w:val="640"/>
          <w:marRight w:val="0"/>
          <w:marTop w:val="0"/>
          <w:marBottom w:val="0"/>
          <w:divBdr>
            <w:top w:val="none" w:sz="0" w:space="0" w:color="auto"/>
            <w:left w:val="none" w:sz="0" w:space="0" w:color="auto"/>
            <w:bottom w:val="none" w:sz="0" w:space="0" w:color="auto"/>
            <w:right w:val="none" w:sz="0" w:space="0" w:color="auto"/>
          </w:divBdr>
        </w:div>
        <w:div w:id="705907609">
          <w:marLeft w:val="640"/>
          <w:marRight w:val="0"/>
          <w:marTop w:val="0"/>
          <w:marBottom w:val="0"/>
          <w:divBdr>
            <w:top w:val="none" w:sz="0" w:space="0" w:color="auto"/>
            <w:left w:val="none" w:sz="0" w:space="0" w:color="auto"/>
            <w:bottom w:val="none" w:sz="0" w:space="0" w:color="auto"/>
            <w:right w:val="none" w:sz="0" w:space="0" w:color="auto"/>
          </w:divBdr>
        </w:div>
        <w:div w:id="1137722799">
          <w:marLeft w:val="640"/>
          <w:marRight w:val="0"/>
          <w:marTop w:val="0"/>
          <w:marBottom w:val="0"/>
          <w:divBdr>
            <w:top w:val="none" w:sz="0" w:space="0" w:color="auto"/>
            <w:left w:val="none" w:sz="0" w:space="0" w:color="auto"/>
            <w:bottom w:val="none" w:sz="0" w:space="0" w:color="auto"/>
            <w:right w:val="none" w:sz="0" w:space="0" w:color="auto"/>
          </w:divBdr>
        </w:div>
        <w:div w:id="1999993248">
          <w:marLeft w:val="640"/>
          <w:marRight w:val="0"/>
          <w:marTop w:val="0"/>
          <w:marBottom w:val="0"/>
          <w:divBdr>
            <w:top w:val="none" w:sz="0" w:space="0" w:color="auto"/>
            <w:left w:val="none" w:sz="0" w:space="0" w:color="auto"/>
            <w:bottom w:val="none" w:sz="0" w:space="0" w:color="auto"/>
            <w:right w:val="none" w:sz="0" w:space="0" w:color="auto"/>
          </w:divBdr>
        </w:div>
        <w:div w:id="182942206">
          <w:marLeft w:val="640"/>
          <w:marRight w:val="0"/>
          <w:marTop w:val="0"/>
          <w:marBottom w:val="0"/>
          <w:divBdr>
            <w:top w:val="none" w:sz="0" w:space="0" w:color="auto"/>
            <w:left w:val="none" w:sz="0" w:space="0" w:color="auto"/>
            <w:bottom w:val="none" w:sz="0" w:space="0" w:color="auto"/>
            <w:right w:val="none" w:sz="0" w:space="0" w:color="auto"/>
          </w:divBdr>
        </w:div>
        <w:div w:id="659580751">
          <w:marLeft w:val="640"/>
          <w:marRight w:val="0"/>
          <w:marTop w:val="0"/>
          <w:marBottom w:val="0"/>
          <w:divBdr>
            <w:top w:val="none" w:sz="0" w:space="0" w:color="auto"/>
            <w:left w:val="none" w:sz="0" w:space="0" w:color="auto"/>
            <w:bottom w:val="none" w:sz="0" w:space="0" w:color="auto"/>
            <w:right w:val="none" w:sz="0" w:space="0" w:color="auto"/>
          </w:divBdr>
        </w:div>
        <w:div w:id="1751923001">
          <w:marLeft w:val="640"/>
          <w:marRight w:val="0"/>
          <w:marTop w:val="0"/>
          <w:marBottom w:val="0"/>
          <w:divBdr>
            <w:top w:val="none" w:sz="0" w:space="0" w:color="auto"/>
            <w:left w:val="none" w:sz="0" w:space="0" w:color="auto"/>
            <w:bottom w:val="none" w:sz="0" w:space="0" w:color="auto"/>
            <w:right w:val="none" w:sz="0" w:space="0" w:color="auto"/>
          </w:divBdr>
        </w:div>
        <w:div w:id="1659071092">
          <w:marLeft w:val="640"/>
          <w:marRight w:val="0"/>
          <w:marTop w:val="0"/>
          <w:marBottom w:val="0"/>
          <w:divBdr>
            <w:top w:val="none" w:sz="0" w:space="0" w:color="auto"/>
            <w:left w:val="none" w:sz="0" w:space="0" w:color="auto"/>
            <w:bottom w:val="none" w:sz="0" w:space="0" w:color="auto"/>
            <w:right w:val="none" w:sz="0" w:space="0" w:color="auto"/>
          </w:divBdr>
        </w:div>
        <w:div w:id="2127313550">
          <w:marLeft w:val="640"/>
          <w:marRight w:val="0"/>
          <w:marTop w:val="0"/>
          <w:marBottom w:val="0"/>
          <w:divBdr>
            <w:top w:val="none" w:sz="0" w:space="0" w:color="auto"/>
            <w:left w:val="none" w:sz="0" w:space="0" w:color="auto"/>
            <w:bottom w:val="none" w:sz="0" w:space="0" w:color="auto"/>
            <w:right w:val="none" w:sz="0" w:space="0" w:color="auto"/>
          </w:divBdr>
        </w:div>
        <w:div w:id="1861117399">
          <w:marLeft w:val="640"/>
          <w:marRight w:val="0"/>
          <w:marTop w:val="0"/>
          <w:marBottom w:val="0"/>
          <w:divBdr>
            <w:top w:val="none" w:sz="0" w:space="0" w:color="auto"/>
            <w:left w:val="none" w:sz="0" w:space="0" w:color="auto"/>
            <w:bottom w:val="none" w:sz="0" w:space="0" w:color="auto"/>
            <w:right w:val="none" w:sz="0" w:space="0" w:color="auto"/>
          </w:divBdr>
        </w:div>
        <w:div w:id="158278544">
          <w:marLeft w:val="640"/>
          <w:marRight w:val="0"/>
          <w:marTop w:val="0"/>
          <w:marBottom w:val="0"/>
          <w:divBdr>
            <w:top w:val="none" w:sz="0" w:space="0" w:color="auto"/>
            <w:left w:val="none" w:sz="0" w:space="0" w:color="auto"/>
            <w:bottom w:val="none" w:sz="0" w:space="0" w:color="auto"/>
            <w:right w:val="none" w:sz="0" w:space="0" w:color="auto"/>
          </w:divBdr>
        </w:div>
        <w:div w:id="1588686525">
          <w:marLeft w:val="640"/>
          <w:marRight w:val="0"/>
          <w:marTop w:val="0"/>
          <w:marBottom w:val="0"/>
          <w:divBdr>
            <w:top w:val="none" w:sz="0" w:space="0" w:color="auto"/>
            <w:left w:val="none" w:sz="0" w:space="0" w:color="auto"/>
            <w:bottom w:val="none" w:sz="0" w:space="0" w:color="auto"/>
            <w:right w:val="none" w:sz="0" w:space="0" w:color="auto"/>
          </w:divBdr>
        </w:div>
        <w:div w:id="1637834855">
          <w:marLeft w:val="640"/>
          <w:marRight w:val="0"/>
          <w:marTop w:val="0"/>
          <w:marBottom w:val="0"/>
          <w:divBdr>
            <w:top w:val="none" w:sz="0" w:space="0" w:color="auto"/>
            <w:left w:val="none" w:sz="0" w:space="0" w:color="auto"/>
            <w:bottom w:val="none" w:sz="0" w:space="0" w:color="auto"/>
            <w:right w:val="none" w:sz="0" w:space="0" w:color="auto"/>
          </w:divBdr>
        </w:div>
        <w:div w:id="59989068">
          <w:marLeft w:val="640"/>
          <w:marRight w:val="0"/>
          <w:marTop w:val="0"/>
          <w:marBottom w:val="0"/>
          <w:divBdr>
            <w:top w:val="none" w:sz="0" w:space="0" w:color="auto"/>
            <w:left w:val="none" w:sz="0" w:space="0" w:color="auto"/>
            <w:bottom w:val="none" w:sz="0" w:space="0" w:color="auto"/>
            <w:right w:val="none" w:sz="0" w:space="0" w:color="auto"/>
          </w:divBdr>
        </w:div>
        <w:div w:id="1917013606">
          <w:marLeft w:val="640"/>
          <w:marRight w:val="0"/>
          <w:marTop w:val="0"/>
          <w:marBottom w:val="0"/>
          <w:divBdr>
            <w:top w:val="none" w:sz="0" w:space="0" w:color="auto"/>
            <w:left w:val="none" w:sz="0" w:space="0" w:color="auto"/>
            <w:bottom w:val="none" w:sz="0" w:space="0" w:color="auto"/>
            <w:right w:val="none" w:sz="0" w:space="0" w:color="auto"/>
          </w:divBdr>
        </w:div>
        <w:div w:id="888759349">
          <w:marLeft w:val="640"/>
          <w:marRight w:val="0"/>
          <w:marTop w:val="0"/>
          <w:marBottom w:val="0"/>
          <w:divBdr>
            <w:top w:val="none" w:sz="0" w:space="0" w:color="auto"/>
            <w:left w:val="none" w:sz="0" w:space="0" w:color="auto"/>
            <w:bottom w:val="none" w:sz="0" w:space="0" w:color="auto"/>
            <w:right w:val="none" w:sz="0" w:space="0" w:color="auto"/>
          </w:divBdr>
        </w:div>
        <w:div w:id="1705403368">
          <w:marLeft w:val="640"/>
          <w:marRight w:val="0"/>
          <w:marTop w:val="0"/>
          <w:marBottom w:val="0"/>
          <w:divBdr>
            <w:top w:val="none" w:sz="0" w:space="0" w:color="auto"/>
            <w:left w:val="none" w:sz="0" w:space="0" w:color="auto"/>
            <w:bottom w:val="none" w:sz="0" w:space="0" w:color="auto"/>
            <w:right w:val="none" w:sz="0" w:space="0" w:color="auto"/>
          </w:divBdr>
        </w:div>
        <w:div w:id="1578392951">
          <w:marLeft w:val="640"/>
          <w:marRight w:val="0"/>
          <w:marTop w:val="0"/>
          <w:marBottom w:val="0"/>
          <w:divBdr>
            <w:top w:val="none" w:sz="0" w:space="0" w:color="auto"/>
            <w:left w:val="none" w:sz="0" w:space="0" w:color="auto"/>
            <w:bottom w:val="none" w:sz="0" w:space="0" w:color="auto"/>
            <w:right w:val="none" w:sz="0" w:space="0" w:color="auto"/>
          </w:divBdr>
        </w:div>
        <w:div w:id="1381049510">
          <w:marLeft w:val="640"/>
          <w:marRight w:val="0"/>
          <w:marTop w:val="0"/>
          <w:marBottom w:val="0"/>
          <w:divBdr>
            <w:top w:val="none" w:sz="0" w:space="0" w:color="auto"/>
            <w:left w:val="none" w:sz="0" w:space="0" w:color="auto"/>
            <w:bottom w:val="none" w:sz="0" w:space="0" w:color="auto"/>
            <w:right w:val="none" w:sz="0" w:space="0" w:color="auto"/>
          </w:divBdr>
        </w:div>
        <w:div w:id="380789660">
          <w:marLeft w:val="640"/>
          <w:marRight w:val="0"/>
          <w:marTop w:val="0"/>
          <w:marBottom w:val="0"/>
          <w:divBdr>
            <w:top w:val="none" w:sz="0" w:space="0" w:color="auto"/>
            <w:left w:val="none" w:sz="0" w:space="0" w:color="auto"/>
            <w:bottom w:val="none" w:sz="0" w:space="0" w:color="auto"/>
            <w:right w:val="none" w:sz="0" w:space="0" w:color="auto"/>
          </w:divBdr>
        </w:div>
        <w:div w:id="177934128">
          <w:marLeft w:val="640"/>
          <w:marRight w:val="0"/>
          <w:marTop w:val="0"/>
          <w:marBottom w:val="0"/>
          <w:divBdr>
            <w:top w:val="none" w:sz="0" w:space="0" w:color="auto"/>
            <w:left w:val="none" w:sz="0" w:space="0" w:color="auto"/>
            <w:bottom w:val="none" w:sz="0" w:space="0" w:color="auto"/>
            <w:right w:val="none" w:sz="0" w:space="0" w:color="auto"/>
          </w:divBdr>
        </w:div>
        <w:div w:id="1100832402">
          <w:marLeft w:val="640"/>
          <w:marRight w:val="0"/>
          <w:marTop w:val="0"/>
          <w:marBottom w:val="0"/>
          <w:divBdr>
            <w:top w:val="none" w:sz="0" w:space="0" w:color="auto"/>
            <w:left w:val="none" w:sz="0" w:space="0" w:color="auto"/>
            <w:bottom w:val="none" w:sz="0" w:space="0" w:color="auto"/>
            <w:right w:val="none" w:sz="0" w:space="0" w:color="auto"/>
          </w:divBdr>
        </w:div>
        <w:div w:id="735906119">
          <w:marLeft w:val="640"/>
          <w:marRight w:val="0"/>
          <w:marTop w:val="0"/>
          <w:marBottom w:val="0"/>
          <w:divBdr>
            <w:top w:val="none" w:sz="0" w:space="0" w:color="auto"/>
            <w:left w:val="none" w:sz="0" w:space="0" w:color="auto"/>
            <w:bottom w:val="none" w:sz="0" w:space="0" w:color="auto"/>
            <w:right w:val="none" w:sz="0" w:space="0" w:color="auto"/>
          </w:divBdr>
        </w:div>
        <w:div w:id="2032145471">
          <w:marLeft w:val="640"/>
          <w:marRight w:val="0"/>
          <w:marTop w:val="0"/>
          <w:marBottom w:val="0"/>
          <w:divBdr>
            <w:top w:val="none" w:sz="0" w:space="0" w:color="auto"/>
            <w:left w:val="none" w:sz="0" w:space="0" w:color="auto"/>
            <w:bottom w:val="none" w:sz="0" w:space="0" w:color="auto"/>
            <w:right w:val="none" w:sz="0" w:space="0" w:color="auto"/>
          </w:divBdr>
        </w:div>
        <w:div w:id="1147286561">
          <w:marLeft w:val="640"/>
          <w:marRight w:val="0"/>
          <w:marTop w:val="0"/>
          <w:marBottom w:val="0"/>
          <w:divBdr>
            <w:top w:val="none" w:sz="0" w:space="0" w:color="auto"/>
            <w:left w:val="none" w:sz="0" w:space="0" w:color="auto"/>
            <w:bottom w:val="none" w:sz="0" w:space="0" w:color="auto"/>
            <w:right w:val="none" w:sz="0" w:space="0" w:color="auto"/>
          </w:divBdr>
        </w:div>
        <w:div w:id="1704087236">
          <w:marLeft w:val="640"/>
          <w:marRight w:val="0"/>
          <w:marTop w:val="0"/>
          <w:marBottom w:val="0"/>
          <w:divBdr>
            <w:top w:val="none" w:sz="0" w:space="0" w:color="auto"/>
            <w:left w:val="none" w:sz="0" w:space="0" w:color="auto"/>
            <w:bottom w:val="none" w:sz="0" w:space="0" w:color="auto"/>
            <w:right w:val="none" w:sz="0" w:space="0" w:color="auto"/>
          </w:divBdr>
        </w:div>
        <w:div w:id="1584491346">
          <w:marLeft w:val="640"/>
          <w:marRight w:val="0"/>
          <w:marTop w:val="0"/>
          <w:marBottom w:val="0"/>
          <w:divBdr>
            <w:top w:val="none" w:sz="0" w:space="0" w:color="auto"/>
            <w:left w:val="none" w:sz="0" w:space="0" w:color="auto"/>
            <w:bottom w:val="none" w:sz="0" w:space="0" w:color="auto"/>
            <w:right w:val="none" w:sz="0" w:space="0" w:color="auto"/>
          </w:divBdr>
        </w:div>
        <w:div w:id="1545798001">
          <w:marLeft w:val="640"/>
          <w:marRight w:val="0"/>
          <w:marTop w:val="0"/>
          <w:marBottom w:val="0"/>
          <w:divBdr>
            <w:top w:val="none" w:sz="0" w:space="0" w:color="auto"/>
            <w:left w:val="none" w:sz="0" w:space="0" w:color="auto"/>
            <w:bottom w:val="none" w:sz="0" w:space="0" w:color="auto"/>
            <w:right w:val="none" w:sz="0" w:space="0" w:color="auto"/>
          </w:divBdr>
        </w:div>
        <w:div w:id="1399863661">
          <w:marLeft w:val="640"/>
          <w:marRight w:val="0"/>
          <w:marTop w:val="0"/>
          <w:marBottom w:val="0"/>
          <w:divBdr>
            <w:top w:val="none" w:sz="0" w:space="0" w:color="auto"/>
            <w:left w:val="none" w:sz="0" w:space="0" w:color="auto"/>
            <w:bottom w:val="none" w:sz="0" w:space="0" w:color="auto"/>
            <w:right w:val="none" w:sz="0" w:space="0" w:color="auto"/>
          </w:divBdr>
        </w:div>
        <w:div w:id="340592980">
          <w:marLeft w:val="640"/>
          <w:marRight w:val="0"/>
          <w:marTop w:val="0"/>
          <w:marBottom w:val="0"/>
          <w:divBdr>
            <w:top w:val="none" w:sz="0" w:space="0" w:color="auto"/>
            <w:left w:val="none" w:sz="0" w:space="0" w:color="auto"/>
            <w:bottom w:val="none" w:sz="0" w:space="0" w:color="auto"/>
            <w:right w:val="none" w:sz="0" w:space="0" w:color="auto"/>
          </w:divBdr>
        </w:div>
        <w:div w:id="1541672130">
          <w:marLeft w:val="640"/>
          <w:marRight w:val="0"/>
          <w:marTop w:val="0"/>
          <w:marBottom w:val="0"/>
          <w:divBdr>
            <w:top w:val="none" w:sz="0" w:space="0" w:color="auto"/>
            <w:left w:val="none" w:sz="0" w:space="0" w:color="auto"/>
            <w:bottom w:val="none" w:sz="0" w:space="0" w:color="auto"/>
            <w:right w:val="none" w:sz="0" w:space="0" w:color="auto"/>
          </w:divBdr>
        </w:div>
        <w:div w:id="2095467614">
          <w:marLeft w:val="640"/>
          <w:marRight w:val="0"/>
          <w:marTop w:val="0"/>
          <w:marBottom w:val="0"/>
          <w:divBdr>
            <w:top w:val="none" w:sz="0" w:space="0" w:color="auto"/>
            <w:left w:val="none" w:sz="0" w:space="0" w:color="auto"/>
            <w:bottom w:val="none" w:sz="0" w:space="0" w:color="auto"/>
            <w:right w:val="none" w:sz="0" w:space="0" w:color="auto"/>
          </w:divBdr>
        </w:div>
        <w:div w:id="1421832895">
          <w:marLeft w:val="640"/>
          <w:marRight w:val="0"/>
          <w:marTop w:val="0"/>
          <w:marBottom w:val="0"/>
          <w:divBdr>
            <w:top w:val="none" w:sz="0" w:space="0" w:color="auto"/>
            <w:left w:val="none" w:sz="0" w:space="0" w:color="auto"/>
            <w:bottom w:val="none" w:sz="0" w:space="0" w:color="auto"/>
            <w:right w:val="none" w:sz="0" w:space="0" w:color="auto"/>
          </w:divBdr>
        </w:div>
        <w:div w:id="1020862245">
          <w:marLeft w:val="640"/>
          <w:marRight w:val="0"/>
          <w:marTop w:val="0"/>
          <w:marBottom w:val="0"/>
          <w:divBdr>
            <w:top w:val="none" w:sz="0" w:space="0" w:color="auto"/>
            <w:left w:val="none" w:sz="0" w:space="0" w:color="auto"/>
            <w:bottom w:val="none" w:sz="0" w:space="0" w:color="auto"/>
            <w:right w:val="none" w:sz="0" w:space="0" w:color="auto"/>
          </w:divBdr>
        </w:div>
        <w:div w:id="1327200528">
          <w:marLeft w:val="640"/>
          <w:marRight w:val="0"/>
          <w:marTop w:val="0"/>
          <w:marBottom w:val="0"/>
          <w:divBdr>
            <w:top w:val="none" w:sz="0" w:space="0" w:color="auto"/>
            <w:left w:val="none" w:sz="0" w:space="0" w:color="auto"/>
            <w:bottom w:val="none" w:sz="0" w:space="0" w:color="auto"/>
            <w:right w:val="none" w:sz="0" w:space="0" w:color="auto"/>
          </w:divBdr>
        </w:div>
        <w:div w:id="2094735564">
          <w:marLeft w:val="640"/>
          <w:marRight w:val="0"/>
          <w:marTop w:val="0"/>
          <w:marBottom w:val="0"/>
          <w:divBdr>
            <w:top w:val="none" w:sz="0" w:space="0" w:color="auto"/>
            <w:left w:val="none" w:sz="0" w:space="0" w:color="auto"/>
            <w:bottom w:val="none" w:sz="0" w:space="0" w:color="auto"/>
            <w:right w:val="none" w:sz="0" w:space="0" w:color="auto"/>
          </w:divBdr>
        </w:div>
        <w:div w:id="1229344092">
          <w:marLeft w:val="640"/>
          <w:marRight w:val="0"/>
          <w:marTop w:val="0"/>
          <w:marBottom w:val="0"/>
          <w:divBdr>
            <w:top w:val="none" w:sz="0" w:space="0" w:color="auto"/>
            <w:left w:val="none" w:sz="0" w:space="0" w:color="auto"/>
            <w:bottom w:val="none" w:sz="0" w:space="0" w:color="auto"/>
            <w:right w:val="none" w:sz="0" w:space="0" w:color="auto"/>
          </w:divBdr>
        </w:div>
        <w:div w:id="1454979396">
          <w:marLeft w:val="640"/>
          <w:marRight w:val="0"/>
          <w:marTop w:val="0"/>
          <w:marBottom w:val="0"/>
          <w:divBdr>
            <w:top w:val="none" w:sz="0" w:space="0" w:color="auto"/>
            <w:left w:val="none" w:sz="0" w:space="0" w:color="auto"/>
            <w:bottom w:val="none" w:sz="0" w:space="0" w:color="auto"/>
            <w:right w:val="none" w:sz="0" w:space="0" w:color="auto"/>
          </w:divBdr>
        </w:div>
        <w:div w:id="94836798">
          <w:marLeft w:val="640"/>
          <w:marRight w:val="0"/>
          <w:marTop w:val="0"/>
          <w:marBottom w:val="0"/>
          <w:divBdr>
            <w:top w:val="none" w:sz="0" w:space="0" w:color="auto"/>
            <w:left w:val="none" w:sz="0" w:space="0" w:color="auto"/>
            <w:bottom w:val="none" w:sz="0" w:space="0" w:color="auto"/>
            <w:right w:val="none" w:sz="0" w:space="0" w:color="auto"/>
          </w:divBdr>
        </w:div>
        <w:div w:id="513228767">
          <w:marLeft w:val="640"/>
          <w:marRight w:val="0"/>
          <w:marTop w:val="0"/>
          <w:marBottom w:val="0"/>
          <w:divBdr>
            <w:top w:val="none" w:sz="0" w:space="0" w:color="auto"/>
            <w:left w:val="none" w:sz="0" w:space="0" w:color="auto"/>
            <w:bottom w:val="none" w:sz="0" w:space="0" w:color="auto"/>
            <w:right w:val="none" w:sz="0" w:space="0" w:color="auto"/>
          </w:divBdr>
        </w:div>
        <w:div w:id="1605570491">
          <w:marLeft w:val="640"/>
          <w:marRight w:val="0"/>
          <w:marTop w:val="0"/>
          <w:marBottom w:val="0"/>
          <w:divBdr>
            <w:top w:val="none" w:sz="0" w:space="0" w:color="auto"/>
            <w:left w:val="none" w:sz="0" w:space="0" w:color="auto"/>
            <w:bottom w:val="none" w:sz="0" w:space="0" w:color="auto"/>
            <w:right w:val="none" w:sz="0" w:space="0" w:color="auto"/>
          </w:divBdr>
        </w:div>
        <w:div w:id="2125266995">
          <w:marLeft w:val="640"/>
          <w:marRight w:val="0"/>
          <w:marTop w:val="0"/>
          <w:marBottom w:val="0"/>
          <w:divBdr>
            <w:top w:val="none" w:sz="0" w:space="0" w:color="auto"/>
            <w:left w:val="none" w:sz="0" w:space="0" w:color="auto"/>
            <w:bottom w:val="none" w:sz="0" w:space="0" w:color="auto"/>
            <w:right w:val="none" w:sz="0" w:space="0" w:color="auto"/>
          </w:divBdr>
        </w:div>
        <w:div w:id="683282683">
          <w:marLeft w:val="640"/>
          <w:marRight w:val="0"/>
          <w:marTop w:val="0"/>
          <w:marBottom w:val="0"/>
          <w:divBdr>
            <w:top w:val="none" w:sz="0" w:space="0" w:color="auto"/>
            <w:left w:val="none" w:sz="0" w:space="0" w:color="auto"/>
            <w:bottom w:val="none" w:sz="0" w:space="0" w:color="auto"/>
            <w:right w:val="none" w:sz="0" w:space="0" w:color="auto"/>
          </w:divBdr>
        </w:div>
        <w:div w:id="1989170066">
          <w:marLeft w:val="640"/>
          <w:marRight w:val="0"/>
          <w:marTop w:val="0"/>
          <w:marBottom w:val="0"/>
          <w:divBdr>
            <w:top w:val="none" w:sz="0" w:space="0" w:color="auto"/>
            <w:left w:val="none" w:sz="0" w:space="0" w:color="auto"/>
            <w:bottom w:val="none" w:sz="0" w:space="0" w:color="auto"/>
            <w:right w:val="none" w:sz="0" w:space="0" w:color="auto"/>
          </w:divBdr>
        </w:div>
        <w:div w:id="657540047">
          <w:marLeft w:val="640"/>
          <w:marRight w:val="0"/>
          <w:marTop w:val="0"/>
          <w:marBottom w:val="0"/>
          <w:divBdr>
            <w:top w:val="none" w:sz="0" w:space="0" w:color="auto"/>
            <w:left w:val="none" w:sz="0" w:space="0" w:color="auto"/>
            <w:bottom w:val="none" w:sz="0" w:space="0" w:color="auto"/>
            <w:right w:val="none" w:sz="0" w:space="0" w:color="auto"/>
          </w:divBdr>
        </w:div>
        <w:div w:id="1749692465">
          <w:marLeft w:val="640"/>
          <w:marRight w:val="0"/>
          <w:marTop w:val="0"/>
          <w:marBottom w:val="0"/>
          <w:divBdr>
            <w:top w:val="none" w:sz="0" w:space="0" w:color="auto"/>
            <w:left w:val="none" w:sz="0" w:space="0" w:color="auto"/>
            <w:bottom w:val="none" w:sz="0" w:space="0" w:color="auto"/>
            <w:right w:val="none" w:sz="0" w:space="0" w:color="auto"/>
          </w:divBdr>
        </w:div>
        <w:div w:id="1326276507">
          <w:marLeft w:val="640"/>
          <w:marRight w:val="0"/>
          <w:marTop w:val="0"/>
          <w:marBottom w:val="0"/>
          <w:divBdr>
            <w:top w:val="none" w:sz="0" w:space="0" w:color="auto"/>
            <w:left w:val="none" w:sz="0" w:space="0" w:color="auto"/>
            <w:bottom w:val="none" w:sz="0" w:space="0" w:color="auto"/>
            <w:right w:val="none" w:sz="0" w:space="0" w:color="auto"/>
          </w:divBdr>
        </w:div>
        <w:div w:id="1351101310">
          <w:marLeft w:val="640"/>
          <w:marRight w:val="0"/>
          <w:marTop w:val="0"/>
          <w:marBottom w:val="0"/>
          <w:divBdr>
            <w:top w:val="none" w:sz="0" w:space="0" w:color="auto"/>
            <w:left w:val="none" w:sz="0" w:space="0" w:color="auto"/>
            <w:bottom w:val="none" w:sz="0" w:space="0" w:color="auto"/>
            <w:right w:val="none" w:sz="0" w:space="0" w:color="auto"/>
          </w:divBdr>
        </w:div>
        <w:div w:id="55710010">
          <w:marLeft w:val="640"/>
          <w:marRight w:val="0"/>
          <w:marTop w:val="0"/>
          <w:marBottom w:val="0"/>
          <w:divBdr>
            <w:top w:val="none" w:sz="0" w:space="0" w:color="auto"/>
            <w:left w:val="none" w:sz="0" w:space="0" w:color="auto"/>
            <w:bottom w:val="none" w:sz="0" w:space="0" w:color="auto"/>
            <w:right w:val="none" w:sz="0" w:space="0" w:color="auto"/>
          </w:divBdr>
        </w:div>
        <w:div w:id="1915703889">
          <w:marLeft w:val="640"/>
          <w:marRight w:val="0"/>
          <w:marTop w:val="0"/>
          <w:marBottom w:val="0"/>
          <w:divBdr>
            <w:top w:val="none" w:sz="0" w:space="0" w:color="auto"/>
            <w:left w:val="none" w:sz="0" w:space="0" w:color="auto"/>
            <w:bottom w:val="none" w:sz="0" w:space="0" w:color="auto"/>
            <w:right w:val="none" w:sz="0" w:space="0" w:color="auto"/>
          </w:divBdr>
        </w:div>
        <w:div w:id="40792915">
          <w:marLeft w:val="640"/>
          <w:marRight w:val="0"/>
          <w:marTop w:val="0"/>
          <w:marBottom w:val="0"/>
          <w:divBdr>
            <w:top w:val="none" w:sz="0" w:space="0" w:color="auto"/>
            <w:left w:val="none" w:sz="0" w:space="0" w:color="auto"/>
            <w:bottom w:val="none" w:sz="0" w:space="0" w:color="auto"/>
            <w:right w:val="none" w:sz="0" w:space="0" w:color="auto"/>
          </w:divBdr>
        </w:div>
        <w:div w:id="1642878935">
          <w:marLeft w:val="640"/>
          <w:marRight w:val="0"/>
          <w:marTop w:val="0"/>
          <w:marBottom w:val="0"/>
          <w:divBdr>
            <w:top w:val="none" w:sz="0" w:space="0" w:color="auto"/>
            <w:left w:val="none" w:sz="0" w:space="0" w:color="auto"/>
            <w:bottom w:val="none" w:sz="0" w:space="0" w:color="auto"/>
            <w:right w:val="none" w:sz="0" w:space="0" w:color="auto"/>
          </w:divBdr>
        </w:div>
        <w:div w:id="1857966436">
          <w:marLeft w:val="640"/>
          <w:marRight w:val="0"/>
          <w:marTop w:val="0"/>
          <w:marBottom w:val="0"/>
          <w:divBdr>
            <w:top w:val="none" w:sz="0" w:space="0" w:color="auto"/>
            <w:left w:val="none" w:sz="0" w:space="0" w:color="auto"/>
            <w:bottom w:val="none" w:sz="0" w:space="0" w:color="auto"/>
            <w:right w:val="none" w:sz="0" w:space="0" w:color="auto"/>
          </w:divBdr>
        </w:div>
        <w:div w:id="478881349">
          <w:marLeft w:val="640"/>
          <w:marRight w:val="0"/>
          <w:marTop w:val="0"/>
          <w:marBottom w:val="0"/>
          <w:divBdr>
            <w:top w:val="none" w:sz="0" w:space="0" w:color="auto"/>
            <w:left w:val="none" w:sz="0" w:space="0" w:color="auto"/>
            <w:bottom w:val="none" w:sz="0" w:space="0" w:color="auto"/>
            <w:right w:val="none" w:sz="0" w:space="0" w:color="auto"/>
          </w:divBdr>
        </w:div>
        <w:div w:id="994189769">
          <w:marLeft w:val="640"/>
          <w:marRight w:val="0"/>
          <w:marTop w:val="0"/>
          <w:marBottom w:val="0"/>
          <w:divBdr>
            <w:top w:val="none" w:sz="0" w:space="0" w:color="auto"/>
            <w:left w:val="none" w:sz="0" w:space="0" w:color="auto"/>
            <w:bottom w:val="none" w:sz="0" w:space="0" w:color="auto"/>
            <w:right w:val="none" w:sz="0" w:space="0" w:color="auto"/>
          </w:divBdr>
        </w:div>
        <w:div w:id="873998442">
          <w:marLeft w:val="640"/>
          <w:marRight w:val="0"/>
          <w:marTop w:val="0"/>
          <w:marBottom w:val="0"/>
          <w:divBdr>
            <w:top w:val="none" w:sz="0" w:space="0" w:color="auto"/>
            <w:left w:val="none" w:sz="0" w:space="0" w:color="auto"/>
            <w:bottom w:val="none" w:sz="0" w:space="0" w:color="auto"/>
            <w:right w:val="none" w:sz="0" w:space="0" w:color="auto"/>
          </w:divBdr>
        </w:div>
        <w:div w:id="1804690027">
          <w:marLeft w:val="640"/>
          <w:marRight w:val="0"/>
          <w:marTop w:val="0"/>
          <w:marBottom w:val="0"/>
          <w:divBdr>
            <w:top w:val="none" w:sz="0" w:space="0" w:color="auto"/>
            <w:left w:val="none" w:sz="0" w:space="0" w:color="auto"/>
            <w:bottom w:val="none" w:sz="0" w:space="0" w:color="auto"/>
            <w:right w:val="none" w:sz="0" w:space="0" w:color="auto"/>
          </w:divBdr>
        </w:div>
        <w:div w:id="1251231165">
          <w:marLeft w:val="640"/>
          <w:marRight w:val="0"/>
          <w:marTop w:val="0"/>
          <w:marBottom w:val="0"/>
          <w:divBdr>
            <w:top w:val="none" w:sz="0" w:space="0" w:color="auto"/>
            <w:left w:val="none" w:sz="0" w:space="0" w:color="auto"/>
            <w:bottom w:val="none" w:sz="0" w:space="0" w:color="auto"/>
            <w:right w:val="none" w:sz="0" w:space="0" w:color="auto"/>
          </w:divBdr>
        </w:div>
        <w:div w:id="1917787736">
          <w:marLeft w:val="640"/>
          <w:marRight w:val="0"/>
          <w:marTop w:val="0"/>
          <w:marBottom w:val="0"/>
          <w:divBdr>
            <w:top w:val="none" w:sz="0" w:space="0" w:color="auto"/>
            <w:left w:val="none" w:sz="0" w:space="0" w:color="auto"/>
            <w:bottom w:val="none" w:sz="0" w:space="0" w:color="auto"/>
            <w:right w:val="none" w:sz="0" w:space="0" w:color="auto"/>
          </w:divBdr>
        </w:div>
        <w:div w:id="759256005">
          <w:marLeft w:val="640"/>
          <w:marRight w:val="0"/>
          <w:marTop w:val="0"/>
          <w:marBottom w:val="0"/>
          <w:divBdr>
            <w:top w:val="none" w:sz="0" w:space="0" w:color="auto"/>
            <w:left w:val="none" w:sz="0" w:space="0" w:color="auto"/>
            <w:bottom w:val="none" w:sz="0" w:space="0" w:color="auto"/>
            <w:right w:val="none" w:sz="0" w:space="0" w:color="auto"/>
          </w:divBdr>
        </w:div>
        <w:div w:id="1161577454">
          <w:marLeft w:val="640"/>
          <w:marRight w:val="0"/>
          <w:marTop w:val="0"/>
          <w:marBottom w:val="0"/>
          <w:divBdr>
            <w:top w:val="none" w:sz="0" w:space="0" w:color="auto"/>
            <w:left w:val="none" w:sz="0" w:space="0" w:color="auto"/>
            <w:bottom w:val="none" w:sz="0" w:space="0" w:color="auto"/>
            <w:right w:val="none" w:sz="0" w:space="0" w:color="auto"/>
          </w:divBdr>
        </w:div>
        <w:div w:id="508327274">
          <w:marLeft w:val="640"/>
          <w:marRight w:val="0"/>
          <w:marTop w:val="0"/>
          <w:marBottom w:val="0"/>
          <w:divBdr>
            <w:top w:val="none" w:sz="0" w:space="0" w:color="auto"/>
            <w:left w:val="none" w:sz="0" w:space="0" w:color="auto"/>
            <w:bottom w:val="none" w:sz="0" w:space="0" w:color="auto"/>
            <w:right w:val="none" w:sz="0" w:space="0" w:color="auto"/>
          </w:divBdr>
        </w:div>
        <w:div w:id="348532534">
          <w:marLeft w:val="640"/>
          <w:marRight w:val="0"/>
          <w:marTop w:val="0"/>
          <w:marBottom w:val="0"/>
          <w:divBdr>
            <w:top w:val="none" w:sz="0" w:space="0" w:color="auto"/>
            <w:left w:val="none" w:sz="0" w:space="0" w:color="auto"/>
            <w:bottom w:val="none" w:sz="0" w:space="0" w:color="auto"/>
            <w:right w:val="none" w:sz="0" w:space="0" w:color="auto"/>
          </w:divBdr>
        </w:div>
        <w:div w:id="845630558">
          <w:marLeft w:val="640"/>
          <w:marRight w:val="0"/>
          <w:marTop w:val="0"/>
          <w:marBottom w:val="0"/>
          <w:divBdr>
            <w:top w:val="none" w:sz="0" w:space="0" w:color="auto"/>
            <w:left w:val="none" w:sz="0" w:space="0" w:color="auto"/>
            <w:bottom w:val="none" w:sz="0" w:space="0" w:color="auto"/>
            <w:right w:val="none" w:sz="0" w:space="0" w:color="auto"/>
          </w:divBdr>
        </w:div>
        <w:div w:id="1630746865">
          <w:marLeft w:val="640"/>
          <w:marRight w:val="0"/>
          <w:marTop w:val="0"/>
          <w:marBottom w:val="0"/>
          <w:divBdr>
            <w:top w:val="none" w:sz="0" w:space="0" w:color="auto"/>
            <w:left w:val="none" w:sz="0" w:space="0" w:color="auto"/>
            <w:bottom w:val="none" w:sz="0" w:space="0" w:color="auto"/>
            <w:right w:val="none" w:sz="0" w:space="0" w:color="auto"/>
          </w:divBdr>
        </w:div>
        <w:div w:id="230963800">
          <w:marLeft w:val="640"/>
          <w:marRight w:val="0"/>
          <w:marTop w:val="0"/>
          <w:marBottom w:val="0"/>
          <w:divBdr>
            <w:top w:val="none" w:sz="0" w:space="0" w:color="auto"/>
            <w:left w:val="none" w:sz="0" w:space="0" w:color="auto"/>
            <w:bottom w:val="none" w:sz="0" w:space="0" w:color="auto"/>
            <w:right w:val="none" w:sz="0" w:space="0" w:color="auto"/>
          </w:divBdr>
        </w:div>
        <w:div w:id="1715930867">
          <w:marLeft w:val="640"/>
          <w:marRight w:val="0"/>
          <w:marTop w:val="0"/>
          <w:marBottom w:val="0"/>
          <w:divBdr>
            <w:top w:val="none" w:sz="0" w:space="0" w:color="auto"/>
            <w:left w:val="none" w:sz="0" w:space="0" w:color="auto"/>
            <w:bottom w:val="none" w:sz="0" w:space="0" w:color="auto"/>
            <w:right w:val="none" w:sz="0" w:space="0" w:color="auto"/>
          </w:divBdr>
        </w:div>
      </w:divsChild>
    </w:div>
    <w:div w:id="925386036">
      <w:bodyDiv w:val="1"/>
      <w:marLeft w:val="0"/>
      <w:marRight w:val="0"/>
      <w:marTop w:val="0"/>
      <w:marBottom w:val="0"/>
      <w:divBdr>
        <w:top w:val="none" w:sz="0" w:space="0" w:color="auto"/>
        <w:left w:val="none" w:sz="0" w:space="0" w:color="auto"/>
        <w:bottom w:val="none" w:sz="0" w:space="0" w:color="auto"/>
        <w:right w:val="none" w:sz="0" w:space="0" w:color="auto"/>
      </w:divBdr>
      <w:divsChild>
        <w:div w:id="1398628841">
          <w:marLeft w:val="640"/>
          <w:marRight w:val="0"/>
          <w:marTop w:val="0"/>
          <w:marBottom w:val="0"/>
          <w:divBdr>
            <w:top w:val="none" w:sz="0" w:space="0" w:color="auto"/>
            <w:left w:val="none" w:sz="0" w:space="0" w:color="auto"/>
            <w:bottom w:val="none" w:sz="0" w:space="0" w:color="auto"/>
            <w:right w:val="none" w:sz="0" w:space="0" w:color="auto"/>
          </w:divBdr>
        </w:div>
        <w:div w:id="1610236854">
          <w:marLeft w:val="640"/>
          <w:marRight w:val="0"/>
          <w:marTop w:val="0"/>
          <w:marBottom w:val="0"/>
          <w:divBdr>
            <w:top w:val="none" w:sz="0" w:space="0" w:color="auto"/>
            <w:left w:val="none" w:sz="0" w:space="0" w:color="auto"/>
            <w:bottom w:val="none" w:sz="0" w:space="0" w:color="auto"/>
            <w:right w:val="none" w:sz="0" w:space="0" w:color="auto"/>
          </w:divBdr>
        </w:div>
        <w:div w:id="826245081">
          <w:marLeft w:val="640"/>
          <w:marRight w:val="0"/>
          <w:marTop w:val="0"/>
          <w:marBottom w:val="0"/>
          <w:divBdr>
            <w:top w:val="none" w:sz="0" w:space="0" w:color="auto"/>
            <w:left w:val="none" w:sz="0" w:space="0" w:color="auto"/>
            <w:bottom w:val="none" w:sz="0" w:space="0" w:color="auto"/>
            <w:right w:val="none" w:sz="0" w:space="0" w:color="auto"/>
          </w:divBdr>
        </w:div>
        <w:div w:id="1412240600">
          <w:marLeft w:val="640"/>
          <w:marRight w:val="0"/>
          <w:marTop w:val="0"/>
          <w:marBottom w:val="0"/>
          <w:divBdr>
            <w:top w:val="none" w:sz="0" w:space="0" w:color="auto"/>
            <w:left w:val="none" w:sz="0" w:space="0" w:color="auto"/>
            <w:bottom w:val="none" w:sz="0" w:space="0" w:color="auto"/>
            <w:right w:val="none" w:sz="0" w:space="0" w:color="auto"/>
          </w:divBdr>
        </w:div>
        <w:div w:id="1039859836">
          <w:marLeft w:val="640"/>
          <w:marRight w:val="0"/>
          <w:marTop w:val="0"/>
          <w:marBottom w:val="0"/>
          <w:divBdr>
            <w:top w:val="none" w:sz="0" w:space="0" w:color="auto"/>
            <w:left w:val="none" w:sz="0" w:space="0" w:color="auto"/>
            <w:bottom w:val="none" w:sz="0" w:space="0" w:color="auto"/>
            <w:right w:val="none" w:sz="0" w:space="0" w:color="auto"/>
          </w:divBdr>
        </w:div>
        <w:div w:id="269244344">
          <w:marLeft w:val="640"/>
          <w:marRight w:val="0"/>
          <w:marTop w:val="0"/>
          <w:marBottom w:val="0"/>
          <w:divBdr>
            <w:top w:val="none" w:sz="0" w:space="0" w:color="auto"/>
            <w:left w:val="none" w:sz="0" w:space="0" w:color="auto"/>
            <w:bottom w:val="none" w:sz="0" w:space="0" w:color="auto"/>
            <w:right w:val="none" w:sz="0" w:space="0" w:color="auto"/>
          </w:divBdr>
        </w:div>
        <w:div w:id="1432623732">
          <w:marLeft w:val="640"/>
          <w:marRight w:val="0"/>
          <w:marTop w:val="0"/>
          <w:marBottom w:val="0"/>
          <w:divBdr>
            <w:top w:val="none" w:sz="0" w:space="0" w:color="auto"/>
            <w:left w:val="none" w:sz="0" w:space="0" w:color="auto"/>
            <w:bottom w:val="none" w:sz="0" w:space="0" w:color="auto"/>
            <w:right w:val="none" w:sz="0" w:space="0" w:color="auto"/>
          </w:divBdr>
        </w:div>
        <w:div w:id="1902865313">
          <w:marLeft w:val="640"/>
          <w:marRight w:val="0"/>
          <w:marTop w:val="0"/>
          <w:marBottom w:val="0"/>
          <w:divBdr>
            <w:top w:val="none" w:sz="0" w:space="0" w:color="auto"/>
            <w:left w:val="none" w:sz="0" w:space="0" w:color="auto"/>
            <w:bottom w:val="none" w:sz="0" w:space="0" w:color="auto"/>
            <w:right w:val="none" w:sz="0" w:space="0" w:color="auto"/>
          </w:divBdr>
        </w:div>
        <w:div w:id="544490270">
          <w:marLeft w:val="640"/>
          <w:marRight w:val="0"/>
          <w:marTop w:val="0"/>
          <w:marBottom w:val="0"/>
          <w:divBdr>
            <w:top w:val="none" w:sz="0" w:space="0" w:color="auto"/>
            <w:left w:val="none" w:sz="0" w:space="0" w:color="auto"/>
            <w:bottom w:val="none" w:sz="0" w:space="0" w:color="auto"/>
            <w:right w:val="none" w:sz="0" w:space="0" w:color="auto"/>
          </w:divBdr>
        </w:div>
        <w:div w:id="2055735228">
          <w:marLeft w:val="640"/>
          <w:marRight w:val="0"/>
          <w:marTop w:val="0"/>
          <w:marBottom w:val="0"/>
          <w:divBdr>
            <w:top w:val="none" w:sz="0" w:space="0" w:color="auto"/>
            <w:left w:val="none" w:sz="0" w:space="0" w:color="auto"/>
            <w:bottom w:val="none" w:sz="0" w:space="0" w:color="auto"/>
            <w:right w:val="none" w:sz="0" w:space="0" w:color="auto"/>
          </w:divBdr>
        </w:div>
        <w:div w:id="1249197345">
          <w:marLeft w:val="640"/>
          <w:marRight w:val="0"/>
          <w:marTop w:val="0"/>
          <w:marBottom w:val="0"/>
          <w:divBdr>
            <w:top w:val="none" w:sz="0" w:space="0" w:color="auto"/>
            <w:left w:val="none" w:sz="0" w:space="0" w:color="auto"/>
            <w:bottom w:val="none" w:sz="0" w:space="0" w:color="auto"/>
            <w:right w:val="none" w:sz="0" w:space="0" w:color="auto"/>
          </w:divBdr>
        </w:div>
        <w:div w:id="824934129">
          <w:marLeft w:val="640"/>
          <w:marRight w:val="0"/>
          <w:marTop w:val="0"/>
          <w:marBottom w:val="0"/>
          <w:divBdr>
            <w:top w:val="none" w:sz="0" w:space="0" w:color="auto"/>
            <w:left w:val="none" w:sz="0" w:space="0" w:color="auto"/>
            <w:bottom w:val="none" w:sz="0" w:space="0" w:color="auto"/>
            <w:right w:val="none" w:sz="0" w:space="0" w:color="auto"/>
          </w:divBdr>
        </w:div>
        <w:div w:id="138881526">
          <w:marLeft w:val="640"/>
          <w:marRight w:val="0"/>
          <w:marTop w:val="0"/>
          <w:marBottom w:val="0"/>
          <w:divBdr>
            <w:top w:val="none" w:sz="0" w:space="0" w:color="auto"/>
            <w:left w:val="none" w:sz="0" w:space="0" w:color="auto"/>
            <w:bottom w:val="none" w:sz="0" w:space="0" w:color="auto"/>
            <w:right w:val="none" w:sz="0" w:space="0" w:color="auto"/>
          </w:divBdr>
        </w:div>
        <w:div w:id="1523788398">
          <w:marLeft w:val="640"/>
          <w:marRight w:val="0"/>
          <w:marTop w:val="0"/>
          <w:marBottom w:val="0"/>
          <w:divBdr>
            <w:top w:val="none" w:sz="0" w:space="0" w:color="auto"/>
            <w:left w:val="none" w:sz="0" w:space="0" w:color="auto"/>
            <w:bottom w:val="none" w:sz="0" w:space="0" w:color="auto"/>
            <w:right w:val="none" w:sz="0" w:space="0" w:color="auto"/>
          </w:divBdr>
        </w:div>
        <w:div w:id="1317416469">
          <w:marLeft w:val="640"/>
          <w:marRight w:val="0"/>
          <w:marTop w:val="0"/>
          <w:marBottom w:val="0"/>
          <w:divBdr>
            <w:top w:val="none" w:sz="0" w:space="0" w:color="auto"/>
            <w:left w:val="none" w:sz="0" w:space="0" w:color="auto"/>
            <w:bottom w:val="none" w:sz="0" w:space="0" w:color="auto"/>
            <w:right w:val="none" w:sz="0" w:space="0" w:color="auto"/>
          </w:divBdr>
        </w:div>
        <w:div w:id="1810781938">
          <w:marLeft w:val="640"/>
          <w:marRight w:val="0"/>
          <w:marTop w:val="0"/>
          <w:marBottom w:val="0"/>
          <w:divBdr>
            <w:top w:val="none" w:sz="0" w:space="0" w:color="auto"/>
            <w:left w:val="none" w:sz="0" w:space="0" w:color="auto"/>
            <w:bottom w:val="none" w:sz="0" w:space="0" w:color="auto"/>
            <w:right w:val="none" w:sz="0" w:space="0" w:color="auto"/>
          </w:divBdr>
        </w:div>
        <w:div w:id="909342361">
          <w:marLeft w:val="640"/>
          <w:marRight w:val="0"/>
          <w:marTop w:val="0"/>
          <w:marBottom w:val="0"/>
          <w:divBdr>
            <w:top w:val="none" w:sz="0" w:space="0" w:color="auto"/>
            <w:left w:val="none" w:sz="0" w:space="0" w:color="auto"/>
            <w:bottom w:val="none" w:sz="0" w:space="0" w:color="auto"/>
            <w:right w:val="none" w:sz="0" w:space="0" w:color="auto"/>
          </w:divBdr>
        </w:div>
        <w:div w:id="2080590614">
          <w:marLeft w:val="640"/>
          <w:marRight w:val="0"/>
          <w:marTop w:val="0"/>
          <w:marBottom w:val="0"/>
          <w:divBdr>
            <w:top w:val="none" w:sz="0" w:space="0" w:color="auto"/>
            <w:left w:val="none" w:sz="0" w:space="0" w:color="auto"/>
            <w:bottom w:val="none" w:sz="0" w:space="0" w:color="auto"/>
            <w:right w:val="none" w:sz="0" w:space="0" w:color="auto"/>
          </w:divBdr>
        </w:div>
        <w:div w:id="502279851">
          <w:marLeft w:val="640"/>
          <w:marRight w:val="0"/>
          <w:marTop w:val="0"/>
          <w:marBottom w:val="0"/>
          <w:divBdr>
            <w:top w:val="none" w:sz="0" w:space="0" w:color="auto"/>
            <w:left w:val="none" w:sz="0" w:space="0" w:color="auto"/>
            <w:bottom w:val="none" w:sz="0" w:space="0" w:color="auto"/>
            <w:right w:val="none" w:sz="0" w:space="0" w:color="auto"/>
          </w:divBdr>
        </w:div>
        <w:div w:id="1852984627">
          <w:marLeft w:val="640"/>
          <w:marRight w:val="0"/>
          <w:marTop w:val="0"/>
          <w:marBottom w:val="0"/>
          <w:divBdr>
            <w:top w:val="none" w:sz="0" w:space="0" w:color="auto"/>
            <w:left w:val="none" w:sz="0" w:space="0" w:color="auto"/>
            <w:bottom w:val="none" w:sz="0" w:space="0" w:color="auto"/>
            <w:right w:val="none" w:sz="0" w:space="0" w:color="auto"/>
          </w:divBdr>
        </w:div>
        <w:div w:id="1023164541">
          <w:marLeft w:val="640"/>
          <w:marRight w:val="0"/>
          <w:marTop w:val="0"/>
          <w:marBottom w:val="0"/>
          <w:divBdr>
            <w:top w:val="none" w:sz="0" w:space="0" w:color="auto"/>
            <w:left w:val="none" w:sz="0" w:space="0" w:color="auto"/>
            <w:bottom w:val="none" w:sz="0" w:space="0" w:color="auto"/>
            <w:right w:val="none" w:sz="0" w:space="0" w:color="auto"/>
          </w:divBdr>
        </w:div>
        <w:div w:id="187179748">
          <w:marLeft w:val="640"/>
          <w:marRight w:val="0"/>
          <w:marTop w:val="0"/>
          <w:marBottom w:val="0"/>
          <w:divBdr>
            <w:top w:val="none" w:sz="0" w:space="0" w:color="auto"/>
            <w:left w:val="none" w:sz="0" w:space="0" w:color="auto"/>
            <w:bottom w:val="none" w:sz="0" w:space="0" w:color="auto"/>
            <w:right w:val="none" w:sz="0" w:space="0" w:color="auto"/>
          </w:divBdr>
        </w:div>
        <w:div w:id="489450079">
          <w:marLeft w:val="640"/>
          <w:marRight w:val="0"/>
          <w:marTop w:val="0"/>
          <w:marBottom w:val="0"/>
          <w:divBdr>
            <w:top w:val="none" w:sz="0" w:space="0" w:color="auto"/>
            <w:left w:val="none" w:sz="0" w:space="0" w:color="auto"/>
            <w:bottom w:val="none" w:sz="0" w:space="0" w:color="auto"/>
            <w:right w:val="none" w:sz="0" w:space="0" w:color="auto"/>
          </w:divBdr>
        </w:div>
        <w:div w:id="1594515516">
          <w:marLeft w:val="640"/>
          <w:marRight w:val="0"/>
          <w:marTop w:val="0"/>
          <w:marBottom w:val="0"/>
          <w:divBdr>
            <w:top w:val="none" w:sz="0" w:space="0" w:color="auto"/>
            <w:left w:val="none" w:sz="0" w:space="0" w:color="auto"/>
            <w:bottom w:val="none" w:sz="0" w:space="0" w:color="auto"/>
            <w:right w:val="none" w:sz="0" w:space="0" w:color="auto"/>
          </w:divBdr>
        </w:div>
        <w:div w:id="2042395709">
          <w:marLeft w:val="640"/>
          <w:marRight w:val="0"/>
          <w:marTop w:val="0"/>
          <w:marBottom w:val="0"/>
          <w:divBdr>
            <w:top w:val="none" w:sz="0" w:space="0" w:color="auto"/>
            <w:left w:val="none" w:sz="0" w:space="0" w:color="auto"/>
            <w:bottom w:val="none" w:sz="0" w:space="0" w:color="auto"/>
            <w:right w:val="none" w:sz="0" w:space="0" w:color="auto"/>
          </w:divBdr>
        </w:div>
        <w:div w:id="1865050350">
          <w:marLeft w:val="640"/>
          <w:marRight w:val="0"/>
          <w:marTop w:val="0"/>
          <w:marBottom w:val="0"/>
          <w:divBdr>
            <w:top w:val="none" w:sz="0" w:space="0" w:color="auto"/>
            <w:left w:val="none" w:sz="0" w:space="0" w:color="auto"/>
            <w:bottom w:val="none" w:sz="0" w:space="0" w:color="auto"/>
            <w:right w:val="none" w:sz="0" w:space="0" w:color="auto"/>
          </w:divBdr>
        </w:div>
        <w:div w:id="168637929">
          <w:marLeft w:val="640"/>
          <w:marRight w:val="0"/>
          <w:marTop w:val="0"/>
          <w:marBottom w:val="0"/>
          <w:divBdr>
            <w:top w:val="none" w:sz="0" w:space="0" w:color="auto"/>
            <w:left w:val="none" w:sz="0" w:space="0" w:color="auto"/>
            <w:bottom w:val="none" w:sz="0" w:space="0" w:color="auto"/>
            <w:right w:val="none" w:sz="0" w:space="0" w:color="auto"/>
          </w:divBdr>
        </w:div>
        <w:div w:id="1230191018">
          <w:marLeft w:val="640"/>
          <w:marRight w:val="0"/>
          <w:marTop w:val="0"/>
          <w:marBottom w:val="0"/>
          <w:divBdr>
            <w:top w:val="none" w:sz="0" w:space="0" w:color="auto"/>
            <w:left w:val="none" w:sz="0" w:space="0" w:color="auto"/>
            <w:bottom w:val="none" w:sz="0" w:space="0" w:color="auto"/>
            <w:right w:val="none" w:sz="0" w:space="0" w:color="auto"/>
          </w:divBdr>
        </w:div>
        <w:div w:id="1497378991">
          <w:marLeft w:val="640"/>
          <w:marRight w:val="0"/>
          <w:marTop w:val="0"/>
          <w:marBottom w:val="0"/>
          <w:divBdr>
            <w:top w:val="none" w:sz="0" w:space="0" w:color="auto"/>
            <w:left w:val="none" w:sz="0" w:space="0" w:color="auto"/>
            <w:bottom w:val="none" w:sz="0" w:space="0" w:color="auto"/>
            <w:right w:val="none" w:sz="0" w:space="0" w:color="auto"/>
          </w:divBdr>
        </w:div>
        <w:div w:id="1081489697">
          <w:marLeft w:val="640"/>
          <w:marRight w:val="0"/>
          <w:marTop w:val="0"/>
          <w:marBottom w:val="0"/>
          <w:divBdr>
            <w:top w:val="none" w:sz="0" w:space="0" w:color="auto"/>
            <w:left w:val="none" w:sz="0" w:space="0" w:color="auto"/>
            <w:bottom w:val="none" w:sz="0" w:space="0" w:color="auto"/>
            <w:right w:val="none" w:sz="0" w:space="0" w:color="auto"/>
          </w:divBdr>
        </w:div>
        <w:div w:id="1204294271">
          <w:marLeft w:val="640"/>
          <w:marRight w:val="0"/>
          <w:marTop w:val="0"/>
          <w:marBottom w:val="0"/>
          <w:divBdr>
            <w:top w:val="none" w:sz="0" w:space="0" w:color="auto"/>
            <w:left w:val="none" w:sz="0" w:space="0" w:color="auto"/>
            <w:bottom w:val="none" w:sz="0" w:space="0" w:color="auto"/>
            <w:right w:val="none" w:sz="0" w:space="0" w:color="auto"/>
          </w:divBdr>
        </w:div>
        <w:div w:id="481233311">
          <w:marLeft w:val="640"/>
          <w:marRight w:val="0"/>
          <w:marTop w:val="0"/>
          <w:marBottom w:val="0"/>
          <w:divBdr>
            <w:top w:val="none" w:sz="0" w:space="0" w:color="auto"/>
            <w:left w:val="none" w:sz="0" w:space="0" w:color="auto"/>
            <w:bottom w:val="none" w:sz="0" w:space="0" w:color="auto"/>
            <w:right w:val="none" w:sz="0" w:space="0" w:color="auto"/>
          </w:divBdr>
        </w:div>
        <w:div w:id="733045334">
          <w:marLeft w:val="640"/>
          <w:marRight w:val="0"/>
          <w:marTop w:val="0"/>
          <w:marBottom w:val="0"/>
          <w:divBdr>
            <w:top w:val="none" w:sz="0" w:space="0" w:color="auto"/>
            <w:left w:val="none" w:sz="0" w:space="0" w:color="auto"/>
            <w:bottom w:val="none" w:sz="0" w:space="0" w:color="auto"/>
            <w:right w:val="none" w:sz="0" w:space="0" w:color="auto"/>
          </w:divBdr>
        </w:div>
        <w:div w:id="683089041">
          <w:marLeft w:val="640"/>
          <w:marRight w:val="0"/>
          <w:marTop w:val="0"/>
          <w:marBottom w:val="0"/>
          <w:divBdr>
            <w:top w:val="none" w:sz="0" w:space="0" w:color="auto"/>
            <w:left w:val="none" w:sz="0" w:space="0" w:color="auto"/>
            <w:bottom w:val="none" w:sz="0" w:space="0" w:color="auto"/>
            <w:right w:val="none" w:sz="0" w:space="0" w:color="auto"/>
          </w:divBdr>
        </w:div>
        <w:div w:id="1978224267">
          <w:marLeft w:val="640"/>
          <w:marRight w:val="0"/>
          <w:marTop w:val="0"/>
          <w:marBottom w:val="0"/>
          <w:divBdr>
            <w:top w:val="none" w:sz="0" w:space="0" w:color="auto"/>
            <w:left w:val="none" w:sz="0" w:space="0" w:color="auto"/>
            <w:bottom w:val="none" w:sz="0" w:space="0" w:color="auto"/>
            <w:right w:val="none" w:sz="0" w:space="0" w:color="auto"/>
          </w:divBdr>
        </w:div>
        <w:div w:id="1177160969">
          <w:marLeft w:val="640"/>
          <w:marRight w:val="0"/>
          <w:marTop w:val="0"/>
          <w:marBottom w:val="0"/>
          <w:divBdr>
            <w:top w:val="none" w:sz="0" w:space="0" w:color="auto"/>
            <w:left w:val="none" w:sz="0" w:space="0" w:color="auto"/>
            <w:bottom w:val="none" w:sz="0" w:space="0" w:color="auto"/>
            <w:right w:val="none" w:sz="0" w:space="0" w:color="auto"/>
          </w:divBdr>
        </w:div>
        <w:div w:id="344284830">
          <w:marLeft w:val="640"/>
          <w:marRight w:val="0"/>
          <w:marTop w:val="0"/>
          <w:marBottom w:val="0"/>
          <w:divBdr>
            <w:top w:val="none" w:sz="0" w:space="0" w:color="auto"/>
            <w:left w:val="none" w:sz="0" w:space="0" w:color="auto"/>
            <w:bottom w:val="none" w:sz="0" w:space="0" w:color="auto"/>
            <w:right w:val="none" w:sz="0" w:space="0" w:color="auto"/>
          </w:divBdr>
        </w:div>
        <w:div w:id="1808620842">
          <w:marLeft w:val="640"/>
          <w:marRight w:val="0"/>
          <w:marTop w:val="0"/>
          <w:marBottom w:val="0"/>
          <w:divBdr>
            <w:top w:val="none" w:sz="0" w:space="0" w:color="auto"/>
            <w:left w:val="none" w:sz="0" w:space="0" w:color="auto"/>
            <w:bottom w:val="none" w:sz="0" w:space="0" w:color="auto"/>
            <w:right w:val="none" w:sz="0" w:space="0" w:color="auto"/>
          </w:divBdr>
        </w:div>
        <w:div w:id="1063484492">
          <w:marLeft w:val="640"/>
          <w:marRight w:val="0"/>
          <w:marTop w:val="0"/>
          <w:marBottom w:val="0"/>
          <w:divBdr>
            <w:top w:val="none" w:sz="0" w:space="0" w:color="auto"/>
            <w:left w:val="none" w:sz="0" w:space="0" w:color="auto"/>
            <w:bottom w:val="none" w:sz="0" w:space="0" w:color="auto"/>
            <w:right w:val="none" w:sz="0" w:space="0" w:color="auto"/>
          </w:divBdr>
        </w:div>
        <w:div w:id="567422061">
          <w:marLeft w:val="640"/>
          <w:marRight w:val="0"/>
          <w:marTop w:val="0"/>
          <w:marBottom w:val="0"/>
          <w:divBdr>
            <w:top w:val="none" w:sz="0" w:space="0" w:color="auto"/>
            <w:left w:val="none" w:sz="0" w:space="0" w:color="auto"/>
            <w:bottom w:val="none" w:sz="0" w:space="0" w:color="auto"/>
            <w:right w:val="none" w:sz="0" w:space="0" w:color="auto"/>
          </w:divBdr>
        </w:div>
        <w:div w:id="1612516841">
          <w:marLeft w:val="640"/>
          <w:marRight w:val="0"/>
          <w:marTop w:val="0"/>
          <w:marBottom w:val="0"/>
          <w:divBdr>
            <w:top w:val="none" w:sz="0" w:space="0" w:color="auto"/>
            <w:left w:val="none" w:sz="0" w:space="0" w:color="auto"/>
            <w:bottom w:val="none" w:sz="0" w:space="0" w:color="auto"/>
            <w:right w:val="none" w:sz="0" w:space="0" w:color="auto"/>
          </w:divBdr>
        </w:div>
        <w:div w:id="783379048">
          <w:marLeft w:val="640"/>
          <w:marRight w:val="0"/>
          <w:marTop w:val="0"/>
          <w:marBottom w:val="0"/>
          <w:divBdr>
            <w:top w:val="none" w:sz="0" w:space="0" w:color="auto"/>
            <w:left w:val="none" w:sz="0" w:space="0" w:color="auto"/>
            <w:bottom w:val="none" w:sz="0" w:space="0" w:color="auto"/>
            <w:right w:val="none" w:sz="0" w:space="0" w:color="auto"/>
          </w:divBdr>
        </w:div>
        <w:div w:id="1356888583">
          <w:marLeft w:val="640"/>
          <w:marRight w:val="0"/>
          <w:marTop w:val="0"/>
          <w:marBottom w:val="0"/>
          <w:divBdr>
            <w:top w:val="none" w:sz="0" w:space="0" w:color="auto"/>
            <w:left w:val="none" w:sz="0" w:space="0" w:color="auto"/>
            <w:bottom w:val="none" w:sz="0" w:space="0" w:color="auto"/>
            <w:right w:val="none" w:sz="0" w:space="0" w:color="auto"/>
          </w:divBdr>
        </w:div>
        <w:div w:id="269892859">
          <w:marLeft w:val="640"/>
          <w:marRight w:val="0"/>
          <w:marTop w:val="0"/>
          <w:marBottom w:val="0"/>
          <w:divBdr>
            <w:top w:val="none" w:sz="0" w:space="0" w:color="auto"/>
            <w:left w:val="none" w:sz="0" w:space="0" w:color="auto"/>
            <w:bottom w:val="none" w:sz="0" w:space="0" w:color="auto"/>
            <w:right w:val="none" w:sz="0" w:space="0" w:color="auto"/>
          </w:divBdr>
        </w:div>
        <w:div w:id="193468687">
          <w:marLeft w:val="640"/>
          <w:marRight w:val="0"/>
          <w:marTop w:val="0"/>
          <w:marBottom w:val="0"/>
          <w:divBdr>
            <w:top w:val="none" w:sz="0" w:space="0" w:color="auto"/>
            <w:left w:val="none" w:sz="0" w:space="0" w:color="auto"/>
            <w:bottom w:val="none" w:sz="0" w:space="0" w:color="auto"/>
            <w:right w:val="none" w:sz="0" w:space="0" w:color="auto"/>
          </w:divBdr>
        </w:div>
        <w:div w:id="1707678051">
          <w:marLeft w:val="640"/>
          <w:marRight w:val="0"/>
          <w:marTop w:val="0"/>
          <w:marBottom w:val="0"/>
          <w:divBdr>
            <w:top w:val="none" w:sz="0" w:space="0" w:color="auto"/>
            <w:left w:val="none" w:sz="0" w:space="0" w:color="auto"/>
            <w:bottom w:val="none" w:sz="0" w:space="0" w:color="auto"/>
            <w:right w:val="none" w:sz="0" w:space="0" w:color="auto"/>
          </w:divBdr>
        </w:div>
        <w:div w:id="1897273252">
          <w:marLeft w:val="640"/>
          <w:marRight w:val="0"/>
          <w:marTop w:val="0"/>
          <w:marBottom w:val="0"/>
          <w:divBdr>
            <w:top w:val="none" w:sz="0" w:space="0" w:color="auto"/>
            <w:left w:val="none" w:sz="0" w:space="0" w:color="auto"/>
            <w:bottom w:val="none" w:sz="0" w:space="0" w:color="auto"/>
            <w:right w:val="none" w:sz="0" w:space="0" w:color="auto"/>
          </w:divBdr>
        </w:div>
        <w:div w:id="173886683">
          <w:marLeft w:val="640"/>
          <w:marRight w:val="0"/>
          <w:marTop w:val="0"/>
          <w:marBottom w:val="0"/>
          <w:divBdr>
            <w:top w:val="none" w:sz="0" w:space="0" w:color="auto"/>
            <w:left w:val="none" w:sz="0" w:space="0" w:color="auto"/>
            <w:bottom w:val="none" w:sz="0" w:space="0" w:color="auto"/>
            <w:right w:val="none" w:sz="0" w:space="0" w:color="auto"/>
          </w:divBdr>
        </w:div>
        <w:div w:id="424494013">
          <w:marLeft w:val="640"/>
          <w:marRight w:val="0"/>
          <w:marTop w:val="0"/>
          <w:marBottom w:val="0"/>
          <w:divBdr>
            <w:top w:val="none" w:sz="0" w:space="0" w:color="auto"/>
            <w:left w:val="none" w:sz="0" w:space="0" w:color="auto"/>
            <w:bottom w:val="none" w:sz="0" w:space="0" w:color="auto"/>
            <w:right w:val="none" w:sz="0" w:space="0" w:color="auto"/>
          </w:divBdr>
        </w:div>
        <w:div w:id="1473061245">
          <w:marLeft w:val="640"/>
          <w:marRight w:val="0"/>
          <w:marTop w:val="0"/>
          <w:marBottom w:val="0"/>
          <w:divBdr>
            <w:top w:val="none" w:sz="0" w:space="0" w:color="auto"/>
            <w:left w:val="none" w:sz="0" w:space="0" w:color="auto"/>
            <w:bottom w:val="none" w:sz="0" w:space="0" w:color="auto"/>
            <w:right w:val="none" w:sz="0" w:space="0" w:color="auto"/>
          </w:divBdr>
        </w:div>
        <w:div w:id="1162623099">
          <w:marLeft w:val="640"/>
          <w:marRight w:val="0"/>
          <w:marTop w:val="0"/>
          <w:marBottom w:val="0"/>
          <w:divBdr>
            <w:top w:val="none" w:sz="0" w:space="0" w:color="auto"/>
            <w:left w:val="none" w:sz="0" w:space="0" w:color="auto"/>
            <w:bottom w:val="none" w:sz="0" w:space="0" w:color="auto"/>
            <w:right w:val="none" w:sz="0" w:space="0" w:color="auto"/>
          </w:divBdr>
        </w:div>
        <w:div w:id="1791122642">
          <w:marLeft w:val="640"/>
          <w:marRight w:val="0"/>
          <w:marTop w:val="0"/>
          <w:marBottom w:val="0"/>
          <w:divBdr>
            <w:top w:val="none" w:sz="0" w:space="0" w:color="auto"/>
            <w:left w:val="none" w:sz="0" w:space="0" w:color="auto"/>
            <w:bottom w:val="none" w:sz="0" w:space="0" w:color="auto"/>
            <w:right w:val="none" w:sz="0" w:space="0" w:color="auto"/>
          </w:divBdr>
        </w:div>
        <w:div w:id="166483110">
          <w:marLeft w:val="640"/>
          <w:marRight w:val="0"/>
          <w:marTop w:val="0"/>
          <w:marBottom w:val="0"/>
          <w:divBdr>
            <w:top w:val="none" w:sz="0" w:space="0" w:color="auto"/>
            <w:left w:val="none" w:sz="0" w:space="0" w:color="auto"/>
            <w:bottom w:val="none" w:sz="0" w:space="0" w:color="auto"/>
            <w:right w:val="none" w:sz="0" w:space="0" w:color="auto"/>
          </w:divBdr>
        </w:div>
        <w:div w:id="222720642">
          <w:marLeft w:val="640"/>
          <w:marRight w:val="0"/>
          <w:marTop w:val="0"/>
          <w:marBottom w:val="0"/>
          <w:divBdr>
            <w:top w:val="none" w:sz="0" w:space="0" w:color="auto"/>
            <w:left w:val="none" w:sz="0" w:space="0" w:color="auto"/>
            <w:bottom w:val="none" w:sz="0" w:space="0" w:color="auto"/>
            <w:right w:val="none" w:sz="0" w:space="0" w:color="auto"/>
          </w:divBdr>
        </w:div>
        <w:div w:id="426510383">
          <w:marLeft w:val="640"/>
          <w:marRight w:val="0"/>
          <w:marTop w:val="0"/>
          <w:marBottom w:val="0"/>
          <w:divBdr>
            <w:top w:val="none" w:sz="0" w:space="0" w:color="auto"/>
            <w:left w:val="none" w:sz="0" w:space="0" w:color="auto"/>
            <w:bottom w:val="none" w:sz="0" w:space="0" w:color="auto"/>
            <w:right w:val="none" w:sz="0" w:space="0" w:color="auto"/>
          </w:divBdr>
        </w:div>
        <w:div w:id="2089188924">
          <w:marLeft w:val="640"/>
          <w:marRight w:val="0"/>
          <w:marTop w:val="0"/>
          <w:marBottom w:val="0"/>
          <w:divBdr>
            <w:top w:val="none" w:sz="0" w:space="0" w:color="auto"/>
            <w:left w:val="none" w:sz="0" w:space="0" w:color="auto"/>
            <w:bottom w:val="none" w:sz="0" w:space="0" w:color="auto"/>
            <w:right w:val="none" w:sz="0" w:space="0" w:color="auto"/>
          </w:divBdr>
        </w:div>
        <w:div w:id="1643122350">
          <w:marLeft w:val="640"/>
          <w:marRight w:val="0"/>
          <w:marTop w:val="0"/>
          <w:marBottom w:val="0"/>
          <w:divBdr>
            <w:top w:val="none" w:sz="0" w:space="0" w:color="auto"/>
            <w:left w:val="none" w:sz="0" w:space="0" w:color="auto"/>
            <w:bottom w:val="none" w:sz="0" w:space="0" w:color="auto"/>
            <w:right w:val="none" w:sz="0" w:space="0" w:color="auto"/>
          </w:divBdr>
        </w:div>
        <w:div w:id="660357200">
          <w:marLeft w:val="640"/>
          <w:marRight w:val="0"/>
          <w:marTop w:val="0"/>
          <w:marBottom w:val="0"/>
          <w:divBdr>
            <w:top w:val="none" w:sz="0" w:space="0" w:color="auto"/>
            <w:left w:val="none" w:sz="0" w:space="0" w:color="auto"/>
            <w:bottom w:val="none" w:sz="0" w:space="0" w:color="auto"/>
            <w:right w:val="none" w:sz="0" w:space="0" w:color="auto"/>
          </w:divBdr>
        </w:div>
        <w:div w:id="1433092827">
          <w:marLeft w:val="640"/>
          <w:marRight w:val="0"/>
          <w:marTop w:val="0"/>
          <w:marBottom w:val="0"/>
          <w:divBdr>
            <w:top w:val="none" w:sz="0" w:space="0" w:color="auto"/>
            <w:left w:val="none" w:sz="0" w:space="0" w:color="auto"/>
            <w:bottom w:val="none" w:sz="0" w:space="0" w:color="auto"/>
            <w:right w:val="none" w:sz="0" w:space="0" w:color="auto"/>
          </w:divBdr>
        </w:div>
        <w:div w:id="1971276794">
          <w:marLeft w:val="640"/>
          <w:marRight w:val="0"/>
          <w:marTop w:val="0"/>
          <w:marBottom w:val="0"/>
          <w:divBdr>
            <w:top w:val="none" w:sz="0" w:space="0" w:color="auto"/>
            <w:left w:val="none" w:sz="0" w:space="0" w:color="auto"/>
            <w:bottom w:val="none" w:sz="0" w:space="0" w:color="auto"/>
            <w:right w:val="none" w:sz="0" w:space="0" w:color="auto"/>
          </w:divBdr>
        </w:div>
        <w:div w:id="1633172761">
          <w:marLeft w:val="640"/>
          <w:marRight w:val="0"/>
          <w:marTop w:val="0"/>
          <w:marBottom w:val="0"/>
          <w:divBdr>
            <w:top w:val="none" w:sz="0" w:space="0" w:color="auto"/>
            <w:left w:val="none" w:sz="0" w:space="0" w:color="auto"/>
            <w:bottom w:val="none" w:sz="0" w:space="0" w:color="auto"/>
            <w:right w:val="none" w:sz="0" w:space="0" w:color="auto"/>
          </w:divBdr>
        </w:div>
        <w:div w:id="2008560335">
          <w:marLeft w:val="640"/>
          <w:marRight w:val="0"/>
          <w:marTop w:val="0"/>
          <w:marBottom w:val="0"/>
          <w:divBdr>
            <w:top w:val="none" w:sz="0" w:space="0" w:color="auto"/>
            <w:left w:val="none" w:sz="0" w:space="0" w:color="auto"/>
            <w:bottom w:val="none" w:sz="0" w:space="0" w:color="auto"/>
            <w:right w:val="none" w:sz="0" w:space="0" w:color="auto"/>
          </w:divBdr>
        </w:div>
        <w:div w:id="1500343511">
          <w:marLeft w:val="640"/>
          <w:marRight w:val="0"/>
          <w:marTop w:val="0"/>
          <w:marBottom w:val="0"/>
          <w:divBdr>
            <w:top w:val="none" w:sz="0" w:space="0" w:color="auto"/>
            <w:left w:val="none" w:sz="0" w:space="0" w:color="auto"/>
            <w:bottom w:val="none" w:sz="0" w:space="0" w:color="auto"/>
            <w:right w:val="none" w:sz="0" w:space="0" w:color="auto"/>
          </w:divBdr>
        </w:div>
        <w:div w:id="162749494">
          <w:marLeft w:val="640"/>
          <w:marRight w:val="0"/>
          <w:marTop w:val="0"/>
          <w:marBottom w:val="0"/>
          <w:divBdr>
            <w:top w:val="none" w:sz="0" w:space="0" w:color="auto"/>
            <w:left w:val="none" w:sz="0" w:space="0" w:color="auto"/>
            <w:bottom w:val="none" w:sz="0" w:space="0" w:color="auto"/>
            <w:right w:val="none" w:sz="0" w:space="0" w:color="auto"/>
          </w:divBdr>
        </w:div>
        <w:div w:id="661205431">
          <w:marLeft w:val="640"/>
          <w:marRight w:val="0"/>
          <w:marTop w:val="0"/>
          <w:marBottom w:val="0"/>
          <w:divBdr>
            <w:top w:val="none" w:sz="0" w:space="0" w:color="auto"/>
            <w:left w:val="none" w:sz="0" w:space="0" w:color="auto"/>
            <w:bottom w:val="none" w:sz="0" w:space="0" w:color="auto"/>
            <w:right w:val="none" w:sz="0" w:space="0" w:color="auto"/>
          </w:divBdr>
        </w:div>
        <w:div w:id="1464735367">
          <w:marLeft w:val="640"/>
          <w:marRight w:val="0"/>
          <w:marTop w:val="0"/>
          <w:marBottom w:val="0"/>
          <w:divBdr>
            <w:top w:val="none" w:sz="0" w:space="0" w:color="auto"/>
            <w:left w:val="none" w:sz="0" w:space="0" w:color="auto"/>
            <w:bottom w:val="none" w:sz="0" w:space="0" w:color="auto"/>
            <w:right w:val="none" w:sz="0" w:space="0" w:color="auto"/>
          </w:divBdr>
        </w:div>
        <w:div w:id="1485008407">
          <w:marLeft w:val="640"/>
          <w:marRight w:val="0"/>
          <w:marTop w:val="0"/>
          <w:marBottom w:val="0"/>
          <w:divBdr>
            <w:top w:val="none" w:sz="0" w:space="0" w:color="auto"/>
            <w:left w:val="none" w:sz="0" w:space="0" w:color="auto"/>
            <w:bottom w:val="none" w:sz="0" w:space="0" w:color="auto"/>
            <w:right w:val="none" w:sz="0" w:space="0" w:color="auto"/>
          </w:divBdr>
        </w:div>
        <w:div w:id="573515536">
          <w:marLeft w:val="640"/>
          <w:marRight w:val="0"/>
          <w:marTop w:val="0"/>
          <w:marBottom w:val="0"/>
          <w:divBdr>
            <w:top w:val="none" w:sz="0" w:space="0" w:color="auto"/>
            <w:left w:val="none" w:sz="0" w:space="0" w:color="auto"/>
            <w:bottom w:val="none" w:sz="0" w:space="0" w:color="auto"/>
            <w:right w:val="none" w:sz="0" w:space="0" w:color="auto"/>
          </w:divBdr>
        </w:div>
        <w:div w:id="330180521">
          <w:marLeft w:val="640"/>
          <w:marRight w:val="0"/>
          <w:marTop w:val="0"/>
          <w:marBottom w:val="0"/>
          <w:divBdr>
            <w:top w:val="none" w:sz="0" w:space="0" w:color="auto"/>
            <w:left w:val="none" w:sz="0" w:space="0" w:color="auto"/>
            <w:bottom w:val="none" w:sz="0" w:space="0" w:color="auto"/>
            <w:right w:val="none" w:sz="0" w:space="0" w:color="auto"/>
          </w:divBdr>
        </w:div>
        <w:div w:id="135488479">
          <w:marLeft w:val="640"/>
          <w:marRight w:val="0"/>
          <w:marTop w:val="0"/>
          <w:marBottom w:val="0"/>
          <w:divBdr>
            <w:top w:val="none" w:sz="0" w:space="0" w:color="auto"/>
            <w:left w:val="none" w:sz="0" w:space="0" w:color="auto"/>
            <w:bottom w:val="none" w:sz="0" w:space="0" w:color="auto"/>
            <w:right w:val="none" w:sz="0" w:space="0" w:color="auto"/>
          </w:divBdr>
        </w:div>
        <w:div w:id="357899403">
          <w:marLeft w:val="640"/>
          <w:marRight w:val="0"/>
          <w:marTop w:val="0"/>
          <w:marBottom w:val="0"/>
          <w:divBdr>
            <w:top w:val="none" w:sz="0" w:space="0" w:color="auto"/>
            <w:left w:val="none" w:sz="0" w:space="0" w:color="auto"/>
            <w:bottom w:val="none" w:sz="0" w:space="0" w:color="auto"/>
            <w:right w:val="none" w:sz="0" w:space="0" w:color="auto"/>
          </w:divBdr>
        </w:div>
        <w:div w:id="479344667">
          <w:marLeft w:val="640"/>
          <w:marRight w:val="0"/>
          <w:marTop w:val="0"/>
          <w:marBottom w:val="0"/>
          <w:divBdr>
            <w:top w:val="none" w:sz="0" w:space="0" w:color="auto"/>
            <w:left w:val="none" w:sz="0" w:space="0" w:color="auto"/>
            <w:bottom w:val="none" w:sz="0" w:space="0" w:color="auto"/>
            <w:right w:val="none" w:sz="0" w:space="0" w:color="auto"/>
          </w:divBdr>
        </w:div>
        <w:div w:id="17241411">
          <w:marLeft w:val="640"/>
          <w:marRight w:val="0"/>
          <w:marTop w:val="0"/>
          <w:marBottom w:val="0"/>
          <w:divBdr>
            <w:top w:val="none" w:sz="0" w:space="0" w:color="auto"/>
            <w:left w:val="none" w:sz="0" w:space="0" w:color="auto"/>
            <w:bottom w:val="none" w:sz="0" w:space="0" w:color="auto"/>
            <w:right w:val="none" w:sz="0" w:space="0" w:color="auto"/>
          </w:divBdr>
        </w:div>
        <w:div w:id="1219898647">
          <w:marLeft w:val="640"/>
          <w:marRight w:val="0"/>
          <w:marTop w:val="0"/>
          <w:marBottom w:val="0"/>
          <w:divBdr>
            <w:top w:val="none" w:sz="0" w:space="0" w:color="auto"/>
            <w:left w:val="none" w:sz="0" w:space="0" w:color="auto"/>
            <w:bottom w:val="none" w:sz="0" w:space="0" w:color="auto"/>
            <w:right w:val="none" w:sz="0" w:space="0" w:color="auto"/>
          </w:divBdr>
        </w:div>
        <w:div w:id="1509175291">
          <w:marLeft w:val="640"/>
          <w:marRight w:val="0"/>
          <w:marTop w:val="0"/>
          <w:marBottom w:val="0"/>
          <w:divBdr>
            <w:top w:val="none" w:sz="0" w:space="0" w:color="auto"/>
            <w:left w:val="none" w:sz="0" w:space="0" w:color="auto"/>
            <w:bottom w:val="none" w:sz="0" w:space="0" w:color="auto"/>
            <w:right w:val="none" w:sz="0" w:space="0" w:color="auto"/>
          </w:divBdr>
        </w:div>
        <w:div w:id="1315834998">
          <w:marLeft w:val="640"/>
          <w:marRight w:val="0"/>
          <w:marTop w:val="0"/>
          <w:marBottom w:val="0"/>
          <w:divBdr>
            <w:top w:val="none" w:sz="0" w:space="0" w:color="auto"/>
            <w:left w:val="none" w:sz="0" w:space="0" w:color="auto"/>
            <w:bottom w:val="none" w:sz="0" w:space="0" w:color="auto"/>
            <w:right w:val="none" w:sz="0" w:space="0" w:color="auto"/>
          </w:divBdr>
        </w:div>
        <w:div w:id="126944949">
          <w:marLeft w:val="640"/>
          <w:marRight w:val="0"/>
          <w:marTop w:val="0"/>
          <w:marBottom w:val="0"/>
          <w:divBdr>
            <w:top w:val="none" w:sz="0" w:space="0" w:color="auto"/>
            <w:left w:val="none" w:sz="0" w:space="0" w:color="auto"/>
            <w:bottom w:val="none" w:sz="0" w:space="0" w:color="auto"/>
            <w:right w:val="none" w:sz="0" w:space="0" w:color="auto"/>
          </w:divBdr>
        </w:div>
        <w:div w:id="1444691728">
          <w:marLeft w:val="640"/>
          <w:marRight w:val="0"/>
          <w:marTop w:val="0"/>
          <w:marBottom w:val="0"/>
          <w:divBdr>
            <w:top w:val="none" w:sz="0" w:space="0" w:color="auto"/>
            <w:left w:val="none" w:sz="0" w:space="0" w:color="auto"/>
            <w:bottom w:val="none" w:sz="0" w:space="0" w:color="auto"/>
            <w:right w:val="none" w:sz="0" w:space="0" w:color="auto"/>
          </w:divBdr>
        </w:div>
        <w:div w:id="1848590625">
          <w:marLeft w:val="640"/>
          <w:marRight w:val="0"/>
          <w:marTop w:val="0"/>
          <w:marBottom w:val="0"/>
          <w:divBdr>
            <w:top w:val="none" w:sz="0" w:space="0" w:color="auto"/>
            <w:left w:val="none" w:sz="0" w:space="0" w:color="auto"/>
            <w:bottom w:val="none" w:sz="0" w:space="0" w:color="auto"/>
            <w:right w:val="none" w:sz="0" w:space="0" w:color="auto"/>
          </w:divBdr>
        </w:div>
        <w:div w:id="701051662">
          <w:marLeft w:val="640"/>
          <w:marRight w:val="0"/>
          <w:marTop w:val="0"/>
          <w:marBottom w:val="0"/>
          <w:divBdr>
            <w:top w:val="none" w:sz="0" w:space="0" w:color="auto"/>
            <w:left w:val="none" w:sz="0" w:space="0" w:color="auto"/>
            <w:bottom w:val="none" w:sz="0" w:space="0" w:color="auto"/>
            <w:right w:val="none" w:sz="0" w:space="0" w:color="auto"/>
          </w:divBdr>
        </w:div>
        <w:div w:id="769155489">
          <w:marLeft w:val="640"/>
          <w:marRight w:val="0"/>
          <w:marTop w:val="0"/>
          <w:marBottom w:val="0"/>
          <w:divBdr>
            <w:top w:val="none" w:sz="0" w:space="0" w:color="auto"/>
            <w:left w:val="none" w:sz="0" w:space="0" w:color="auto"/>
            <w:bottom w:val="none" w:sz="0" w:space="0" w:color="auto"/>
            <w:right w:val="none" w:sz="0" w:space="0" w:color="auto"/>
          </w:divBdr>
        </w:div>
        <w:div w:id="2019116704">
          <w:marLeft w:val="640"/>
          <w:marRight w:val="0"/>
          <w:marTop w:val="0"/>
          <w:marBottom w:val="0"/>
          <w:divBdr>
            <w:top w:val="none" w:sz="0" w:space="0" w:color="auto"/>
            <w:left w:val="none" w:sz="0" w:space="0" w:color="auto"/>
            <w:bottom w:val="none" w:sz="0" w:space="0" w:color="auto"/>
            <w:right w:val="none" w:sz="0" w:space="0" w:color="auto"/>
          </w:divBdr>
        </w:div>
        <w:div w:id="1995572535">
          <w:marLeft w:val="640"/>
          <w:marRight w:val="0"/>
          <w:marTop w:val="0"/>
          <w:marBottom w:val="0"/>
          <w:divBdr>
            <w:top w:val="none" w:sz="0" w:space="0" w:color="auto"/>
            <w:left w:val="none" w:sz="0" w:space="0" w:color="auto"/>
            <w:bottom w:val="none" w:sz="0" w:space="0" w:color="auto"/>
            <w:right w:val="none" w:sz="0" w:space="0" w:color="auto"/>
          </w:divBdr>
        </w:div>
        <w:div w:id="353573773">
          <w:marLeft w:val="640"/>
          <w:marRight w:val="0"/>
          <w:marTop w:val="0"/>
          <w:marBottom w:val="0"/>
          <w:divBdr>
            <w:top w:val="none" w:sz="0" w:space="0" w:color="auto"/>
            <w:left w:val="none" w:sz="0" w:space="0" w:color="auto"/>
            <w:bottom w:val="none" w:sz="0" w:space="0" w:color="auto"/>
            <w:right w:val="none" w:sz="0" w:space="0" w:color="auto"/>
          </w:divBdr>
        </w:div>
        <w:div w:id="48118939">
          <w:marLeft w:val="640"/>
          <w:marRight w:val="0"/>
          <w:marTop w:val="0"/>
          <w:marBottom w:val="0"/>
          <w:divBdr>
            <w:top w:val="none" w:sz="0" w:space="0" w:color="auto"/>
            <w:left w:val="none" w:sz="0" w:space="0" w:color="auto"/>
            <w:bottom w:val="none" w:sz="0" w:space="0" w:color="auto"/>
            <w:right w:val="none" w:sz="0" w:space="0" w:color="auto"/>
          </w:divBdr>
        </w:div>
        <w:div w:id="324359909">
          <w:marLeft w:val="640"/>
          <w:marRight w:val="0"/>
          <w:marTop w:val="0"/>
          <w:marBottom w:val="0"/>
          <w:divBdr>
            <w:top w:val="none" w:sz="0" w:space="0" w:color="auto"/>
            <w:left w:val="none" w:sz="0" w:space="0" w:color="auto"/>
            <w:bottom w:val="none" w:sz="0" w:space="0" w:color="auto"/>
            <w:right w:val="none" w:sz="0" w:space="0" w:color="auto"/>
          </w:divBdr>
        </w:div>
        <w:div w:id="1142231107">
          <w:marLeft w:val="640"/>
          <w:marRight w:val="0"/>
          <w:marTop w:val="0"/>
          <w:marBottom w:val="0"/>
          <w:divBdr>
            <w:top w:val="none" w:sz="0" w:space="0" w:color="auto"/>
            <w:left w:val="none" w:sz="0" w:space="0" w:color="auto"/>
            <w:bottom w:val="none" w:sz="0" w:space="0" w:color="auto"/>
            <w:right w:val="none" w:sz="0" w:space="0" w:color="auto"/>
          </w:divBdr>
        </w:div>
        <w:div w:id="1832914308">
          <w:marLeft w:val="640"/>
          <w:marRight w:val="0"/>
          <w:marTop w:val="0"/>
          <w:marBottom w:val="0"/>
          <w:divBdr>
            <w:top w:val="none" w:sz="0" w:space="0" w:color="auto"/>
            <w:left w:val="none" w:sz="0" w:space="0" w:color="auto"/>
            <w:bottom w:val="none" w:sz="0" w:space="0" w:color="auto"/>
            <w:right w:val="none" w:sz="0" w:space="0" w:color="auto"/>
          </w:divBdr>
        </w:div>
        <w:div w:id="2123720854">
          <w:marLeft w:val="640"/>
          <w:marRight w:val="0"/>
          <w:marTop w:val="0"/>
          <w:marBottom w:val="0"/>
          <w:divBdr>
            <w:top w:val="none" w:sz="0" w:space="0" w:color="auto"/>
            <w:left w:val="none" w:sz="0" w:space="0" w:color="auto"/>
            <w:bottom w:val="none" w:sz="0" w:space="0" w:color="auto"/>
            <w:right w:val="none" w:sz="0" w:space="0" w:color="auto"/>
          </w:divBdr>
        </w:div>
        <w:div w:id="2049909339">
          <w:marLeft w:val="640"/>
          <w:marRight w:val="0"/>
          <w:marTop w:val="0"/>
          <w:marBottom w:val="0"/>
          <w:divBdr>
            <w:top w:val="none" w:sz="0" w:space="0" w:color="auto"/>
            <w:left w:val="none" w:sz="0" w:space="0" w:color="auto"/>
            <w:bottom w:val="none" w:sz="0" w:space="0" w:color="auto"/>
            <w:right w:val="none" w:sz="0" w:space="0" w:color="auto"/>
          </w:divBdr>
        </w:div>
        <w:div w:id="221185351">
          <w:marLeft w:val="640"/>
          <w:marRight w:val="0"/>
          <w:marTop w:val="0"/>
          <w:marBottom w:val="0"/>
          <w:divBdr>
            <w:top w:val="none" w:sz="0" w:space="0" w:color="auto"/>
            <w:left w:val="none" w:sz="0" w:space="0" w:color="auto"/>
            <w:bottom w:val="none" w:sz="0" w:space="0" w:color="auto"/>
            <w:right w:val="none" w:sz="0" w:space="0" w:color="auto"/>
          </w:divBdr>
        </w:div>
        <w:div w:id="269169874">
          <w:marLeft w:val="640"/>
          <w:marRight w:val="0"/>
          <w:marTop w:val="0"/>
          <w:marBottom w:val="0"/>
          <w:divBdr>
            <w:top w:val="none" w:sz="0" w:space="0" w:color="auto"/>
            <w:left w:val="none" w:sz="0" w:space="0" w:color="auto"/>
            <w:bottom w:val="none" w:sz="0" w:space="0" w:color="auto"/>
            <w:right w:val="none" w:sz="0" w:space="0" w:color="auto"/>
          </w:divBdr>
        </w:div>
        <w:div w:id="1203733">
          <w:marLeft w:val="640"/>
          <w:marRight w:val="0"/>
          <w:marTop w:val="0"/>
          <w:marBottom w:val="0"/>
          <w:divBdr>
            <w:top w:val="none" w:sz="0" w:space="0" w:color="auto"/>
            <w:left w:val="none" w:sz="0" w:space="0" w:color="auto"/>
            <w:bottom w:val="none" w:sz="0" w:space="0" w:color="auto"/>
            <w:right w:val="none" w:sz="0" w:space="0" w:color="auto"/>
          </w:divBdr>
        </w:div>
        <w:div w:id="1897204667">
          <w:marLeft w:val="640"/>
          <w:marRight w:val="0"/>
          <w:marTop w:val="0"/>
          <w:marBottom w:val="0"/>
          <w:divBdr>
            <w:top w:val="none" w:sz="0" w:space="0" w:color="auto"/>
            <w:left w:val="none" w:sz="0" w:space="0" w:color="auto"/>
            <w:bottom w:val="none" w:sz="0" w:space="0" w:color="auto"/>
            <w:right w:val="none" w:sz="0" w:space="0" w:color="auto"/>
          </w:divBdr>
        </w:div>
        <w:div w:id="85394754">
          <w:marLeft w:val="640"/>
          <w:marRight w:val="0"/>
          <w:marTop w:val="0"/>
          <w:marBottom w:val="0"/>
          <w:divBdr>
            <w:top w:val="none" w:sz="0" w:space="0" w:color="auto"/>
            <w:left w:val="none" w:sz="0" w:space="0" w:color="auto"/>
            <w:bottom w:val="none" w:sz="0" w:space="0" w:color="auto"/>
            <w:right w:val="none" w:sz="0" w:space="0" w:color="auto"/>
          </w:divBdr>
        </w:div>
        <w:div w:id="1241332300">
          <w:marLeft w:val="640"/>
          <w:marRight w:val="0"/>
          <w:marTop w:val="0"/>
          <w:marBottom w:val="0"/>
          <w:divBdr>
            <w:top w:val="none" w:sz="0" w:space="0" w:color="auto"/>
            <w:left w:val="none" w:sz="0" w:space="0" w:color="auto"/>
            <w:bottom w:val="none" w:sz="0" w:space="0" w:color="auto"/>
            <w:right w:val="none" w:sz="0" w:space="0" w:color="auto"/>
          </w:divBdr>
        </w:div>
        <w:div w:id="328991956">
          <w:marLeft w:val="640"/>
          <w:marRight w:val="0"/>
          <w:marTop w:val="0"/>
          <w:marBottom w:val="0"/>
          <w:divBdr>
            <w:top w:val="none" w:sz="0" w:space="0" w:color="auto"/>
            <w:left w:val="none" w:sz="0" w:space="0" w:color="auto"/>
            <w:bottom w:val="none" w:sz="0" w:space="0" w:color="auto"/>
            <w:right w:val="none" w:sz="0" w:space="0" w:color="auto"/>
          </w:divBdr>
        </w:div>
        <w:div w:id="1379469545">
          <w:marLeft w:val="640"/>
          <w:marRight w:val="0"/>
          <w:marTop w:val="0"/>
          <w:marBottom w:val="0"/>
          <w:divBdr>
            <w:top w:val="none" w:sz="0" w:space="0" w:color="auto"/>
            <w:left w:val="none" w:sz="0" w:space="0" w:color="auto"/>
            <w:bottom w:val="none" w:sz="0" w:space="0" w:color="auto"/>
            <w:right w:val="none" w:sz="0" w:space="0" w:color="auto"/>
          </w:divBdr>
        </w:div>
        <w:div w:id="1776634322">
          <w:marLeft w:val="640"/>
          <w:marRight w:val="0"/>
          <w:marTop w:val="0"/>
          <w:marBottom w:val="0"/>
          <w:divBdr>
            <w:top w:val="none" w:sz="0" w:space="0" w:color="auto"/>
            <w:left w:val="none" w:sz="0" w:space="0" w:color="auto"/>
            <w:bottom w:val="none" w:sz="0" w:space="0" w:color="auto"/>
            <w:right w:val="none" w:sz="0" w:space="0" w:color="auto"/>
          </w:divBdr>
        </w:div>
        <w:div w:id="383139217">
          <w:marLeft w:val="640"/>
          <w:marRight w:val="0"/>
          <w:marTop w:val="0"/>
          <w:marBottom w:val="0"/>
          <w:divBdr>
            <w:top w:val="none" w:sz="0" w:space="0" w:color="auto"/>
            <w:left w:val="none" w:sz="0" w:space="0" w:color="auto"/>
            <w:bottom w:val="none" w:sz="0" w:space="0" w:color="auto"/>
            <w:right w:val="none" w:sz="0" w:space="0" w:color="auto"/>
          </w:divBdr>
        </w:div>
        <w:div w:id="1821340146">
          <w:marLeft w:val="640"/>
          <w:marRight w:val="0"/>
          <w:marTop w:val="0"/>
          <w:marBottom w:val="0"/>
          <w:divBdr>
            <w:top w:val="none" w:sz="0" w:space="0" w:color="auto"/>
            <w:left w:val="none" w:sz="0" w:space="0" w:color="auto"/>
            <w:bottom w:val="none" w:sz="0" w:space="0" w:color="auto"/>
            <w:right w:val="none" w:sz="0" w:space="0" w:color="auto"/>
          </w:divBdr>
        </w:div>
        <w:div w:id="1936746525">
          <w:marLeft w:val="640"/>
          <w:marRight w:val="0"/>
          <w:marTop w:val="0"/>
          <w:marBottom w:val="0"/>
          <w:divBdr>
            <w:top w:val="none" w:sz="0" w:space="0" w:color="auto"/>
            <w:left w:val="none" w:sz="0" w:space="0" w:color="auto"/>
            <w:bottom w:val="none" w:sz="0" w:space="0" w:color="auto"/>
            <w:right w:val="none" w:sz="0" w:space="0" w:color="auto"/>
          </w:divBdr>
        </w:div>
        <w:div w:id="1336106173">
          <w:marLeft w:val="640"/>
          <w:marRight w:val="0"/>
          <w:marTop w:val="0"/>
          <w:marBottom w:val="0"/>
          <w:divBdr>
            <w:top w:val="none" w:sz="0" w:space="0" w:color="auto"/>
            <w:left w:val="none" w:sz="0" w:space="0" w:color="auto"/>
            <w:bottom w:val="none" w:sz="0" w:space="0" w:color="auto"/>
            <w:right w:val="none" w:sz="0" w:space="0" w:color="auto"/>
          </w:divBdr>
        </w:div>
        <w:div w:id="1551964080">
          <w:marLeft w:val="640"/>
          <w:marRight w:val="0"/>
          <w:marTop w:val="0"/>
          <w:marBottom w:val="0"/>
          <w:divBdr>
            <w:top w:val="none" w:sz="0" w:space="0" w:color="auto"/>
            <w:left w:val="none" w:sz="0" w:space="0" w:color="auto"/>
            <w:bottom w:val="none" w:sz="0" w:space="0" w:color="auto"/>
            <w:right w:val="none" w:sz="0" w:space="0" w:color="auto"/>
          </w:divBdr>
        </w:div>
        <w:div w:id="1498572350">
          <w:marLeft w:val="640"/>
          <w:marRight w:val="0"/>
          <w:marTop w:val="0"/>
          <w:marBottom w:val="0"/>
          <w:divBdr>
            <w:top w:val="none" w:sz="0" w:space="0" w:color="auto"/>
            <w:left w:val="none" w:sz="0" w:space="0" w:color="auto"/>
            <w:bottom w:val="none" w:sz="0" w:space="0" w:color="auto"/>
            <w:right w:val="none" w:sz="0" w:space="0" w:color="auto"/>
          </w:divBdr>
        </w:div>
        <w:div w:id="11106414">
          <w:marLeft w:val="640"/>
          <w:marRight w:val="0"/>
          <w:marTop w:val="0"/>
          <w:marBottom w:val="0"/>
          <w:divBdr>
            <w:top w:val="none" w:sz="0" w:space="0" w:color="auto"/>
            <w:left w:val="none" w:sz="0" w:space="0" w:color="auto"/>
            <w:bottom w:val="none" w:sz="0" w:space="0" w:color="auto"/>
            <w:right w:val="none" w:sz="0" w:space="0" w:color="auto"/>
          </w:divBdr>
        </w:div>
        <w:div w:id="1322388570">
          <w:marLeft w:val="640"/>
          <w:marRight w:val="0"/>
          <w:marTop w:val="0"/>
          <w:marBottom w:val="0"/>
          <w:divBdr>
            <w:top w:val="none" w:sz="0" w:space="0" w:color="auto"/>
            <w:left w:val="none" w:sz="0" w:space="0" w:color="auto"/>
            <w:bottom w:val="none" w:sz="0" w:space="0" w:color="auto"/>
            <w:right w:val="none" w:sz="0" w:space="0" w:color="auto"/>
          </w:divBdr>
        </w:div>
        <w:div w:id="1815178363">
          <w:marLeft w:val="640"/>
          <w:marRight w:val="0"/>
          <w:marTop w:val="0"/>
          <w:marBottom w:val="0"/>
          <w:divBdr>
            <w:top w:val="none" w:sz="0" w:space="0" w:color="auto"/>
            <w:left w:val="none" w:sz="0" w:space="0" w:color="auto"/>
            <w:bottom w:val="none" w:sz="0" w:space="0" w:color="auto"/>
            <w:right w:val="none" w:sz="0" w:space="0" w:color="auto"/>
          </w:divBdr>
        </w:div>
        <w:div w:id="1356544357">
          <w:marLeft w:val="640"/>
          <w:marRight w:val="0"/>
          <w:marTop w:val="0"/>
          <w:marBottom w:val="0"/>
          <w:divBdr>
            <w:top w:val="none" w:sz="0" w:space="0" w:color="auto"/>
            <w:left w:val="none" w:sz="0" w:space="0" w:color="auto"/>
            <w:bottom w:val="none" w:sz="0" w:space="0" w:color="auto"/>
            <w:right w:val="none" w:sz="0" w:space="0" w:color="auto"/>
          </w:divBdr>
        </w:div>
        <w:div w:id="1905556054">
          <w:marLeft w:val="640"/>
          <w:marRight w:val="0"/>
          <w:marTop w:val="0"/>
          <w:marBottom w:val="0"/>
          <w:divBdr>
            <w:top w:val="none" w:sz="0" w:space="0" w:color="auto"/>
            <w:left w:val="none" w:sz="0" w:space="0" w:color="auto"/>
            <w:bottom w:val="none" w:sz="0" w:space="0" w:color="auto"/>
            <w:right w:val="none" w:sz="0" w:space="0" w:color="auto"/>
          </w:divBdr>
        </w:div>
        <w:div w:id="1631125592">
          <w:marLeft w:val="640"/>
          <w:marRight w:val="0"/>
          <w:marTop w:val="0"/>
          <w:marBottom w:val="0"/>
          <w:divBdr>
            <w:top w:val="none" w:sz="0" w:space="0" w:color="auto"/>
            <w:left w:val="none" w:sz="0" w:space="0" w:color="auto"/>
            <w:bottom w:val="none" w:sz="0" w:space="0" w:color="auto"/>
            <w:right w:val="none" w:sz="0" w:space="0" w:color="auto"/>
          </w:divBdr>
        </w:div>
        <w:div w:id="980844334">
          <w:marLeft w:val="640"/>
          <w:marRight w:val="0"/>
          <w:marTop w:val="0"/>
          <w:marBottom w:val="0"/>
          <w:divBdr>
            <w:top w:val="none" w:sz="0" w:space="0" w:color="auto"/>
            <w:left w:val="none" w:sz="0" w:space="0" w:color="auto"/>
            <w:bottom w:val="none" w:sz="0" w:space="0" w:color="auto"/>
            <w:right w:val="none" w:sz="0" w:space="0" w:color="auto"/>
          </w:divBdr>
        </w:div>
        <w:div w:id="837765439">
          <w:marLeft w:val="640"/>
          <w:marRight w:val="0"/>
          <w:marTop w:val="0"/>
          <w:marBottom w:val="0"/>
          <w:divBdr>
            <w:top w:val="none" w:sz="0" w:space="0" w:color="auto"/>
            <w:left w:val="none" w:sz="0" w:space="0" w:color="auto"/>
            <w:bottom w:val="none" w:sz="0" w:space="0" w:color="auto"/>
            <w:right w:val="none" w:sz="0" w:space="0" w:color="auto"/>
          </w:divBdr>
        </w:div>
        <w:div w:id="114300923">
          <w:marLeft w:val="640"/>
          <w:marRight w:val="0"/>
          <w:marTop w:val="0"/>
          <w:marBottom w:val="0"/>
          <w:divBdr>
            <w:top w:val="none" w:sz="0" w:space="0" w:color="auto"/>
            <w:left w:val="none" w:sz="0" w:space="0" w:color="auto"/>
            <w:bottom w:val="none" w:sz="0" w:space="0" w:color="auto"/>
            <w:right w:val="none" w:sz="0" w:space="0" w:color="auto"/>
          </w:divBdr>
        </w:div>
        <w:div w:id="275410259">
          <w:marLeft w:val="640"/>
          <w:marRight w:val="0"/>
          <w:marTop w:val="0"/>
          <w:marBottom w:val="0"/>
          <w:divBdr>
            <w:top w:val="none" w:sz="0" w:space="0" w:color="auto"/>
            <w:left w:val="none" w:sz="0" w:space="0" w:color="auto"/>
            <w:bottom w:val="none" w:sz="0" w:space="0" w:color="auto"/>
            <w:right w:val="none" w:sz="0" w:space="0" w:color="auto"/>
          </w:divBdr>
        </w:div>
        <w:div w:id="753665320">
          <w:marLeft w:val="640"/>
          <w:marRight w:val="0"/>
          <w:marTop w:val="0"/>
          <w:marBottom w:val="0"/>
          <w:divBdr>
            <w:top w:val="none" w:sz="0" w:space="0" w:color="auto"/>
            <w:left w:val="none" w:sz="0" w:space="0" w:color="auto"/>
            <w:bottom w:val="none" w:sz="0" w:space="0" w:color="auto"/>
            <w:right w:val="none" w:sz="0" w:space="0" w:color="auto"/>
          </w:divBdr>
        </w:div>
        <w:div w:id="1196310221">
          <w:marLeft w:val="640"/>
          <w:marRight w:val="0"/>
          <w:marTop w:val="0"/>
          <w:marBottom w:val="0"/>
          <w:divBdr>
            <w:top w:val="none" w:sz="0" w:space="0" w:color="auto"/>
            <w:left w:val="none" w:sz="0" w:space="0" w:color="auto"/>
            <w:bottom w:val="none" w:sz="0" w:space="0" w:color="auto"/>
            <w:right w:val="none" w:sz="0" w:space="0" w:color="auto"/>
          </w:divBdr>
        </w:div>
        <w:div w:id="1748571696">
          <w:marLeft w:val="640"/>
          <w:marRight w:val="0"/>
          <w:marTop w:val="0"/>
          <w:marBottom w:val="0"/>
          <w:divBdr>
            <w:top w:val="none" w:sz="0" w:space="0" w:color="auto"/>
            <w:left w:val="none" w:sz="0" w:space="0" w:color="auto"/>
            <w:bottom w:val="none" w:sz="0" w:space="0" w:color="auto"/>
            <w:right w:val="none" w:sz="0" w:space="0" w:color="auto"/>
          </w:divBdr>
        </w:div>
        <w:div w:id="1087846743">
          <w:marLeft w:val="640"/>
          <w:marRight w:val="0"/>
          <w:marTop w:val="0"/>
          <w:marBottom w:val="0"/>
          <w:divBdr>
            <w:top w:val="none" w:sz="0" w:space="0" w:color="auto"/>
            <w:left w:val="none" w:sz="0" w:space="0" w:color="auto"/>
            <w:bottom w:val="none" w:sz="0" w:space="0" w:color="auto"/>
            <w:right w:val="none" w:sz="0" w:space="0" w:color="auto"/>
          </w:divBdr>
        </w:div>
        <w:div w:id="1329363694">
          <w:marLeft w:val="640"/>
          <w:marRight w:val="0"/>
          <w:marTop w:val="0"/>
          <w:marBottom w:val="0"/>
          <w:divBdr>
            <w:top w:val="none" w:sz="0" w:space="0" w:color="auto"/>
            <w:left w:val="none" w:sz="0" w:space="0" w:color="auto"/>
            <w:bottom w:val="none" w:sz="0" w:space="0" w:color="auto"/>
            <w:right w:val="none" w:sz="0" w:space="0" w:color="auto"/>
          </w:divBdr>
        </w:div>
      </w:divsChild>
    </w:div>
    <w:div w:id="943341313">
      <w:bodyDiv w:val="1"/>
      <w:marLeft w:val="0"/>
      <w:marRight w:val="0"/>
      <w:marTop w:val="0"/>
      <w:marBottom w:val="0"/>
      <w:divBdr>
        <w:top w:val="none" w:sz="0" w:space="0" w:color="auto"/>
        <w:left w:val="none" w:sz="0" w:space="0" w:color="auto"/>
        <w:bottom w:val="none" w:sz="0" w:space="0" w:color="auto"/>
        <w:right w:val="none" w:sz="0" w:space="0" w:color="auto"/>
      </w:divBdr>
      <w:divsChild>
        <w:div w:id="988171004">
          <w:marLeft w:val="640"/>
          <w:marRight w:val="0"/>
          <w:marTop w:val="0"/>
          <w:marBottom w:val="0"/>
          <w:divBdr>
            <w:top w:val="none" w:sz="0" w:space="0" w:color="auto"/>
            <w:left w:val="none" w:sz="0" w:space="0" w:color="auto"/>
            <w:bottom w:val="none" w:sz="0" w:space="0" w:color="auto"/>
            <w:right w:val="none" w:sz="0" w:space="0" w:color="auto"/>
          </w:divBdr>
        </w:div>
        <w:div w:id="979578296">
          <w:marLeft w:val="640"/>
          <w:marRight w:val="0"/>
          <w:marTop w:val="0"/>
          <w:marBottom w:val="0"/>
          <w:divBdr>
            <w:top w:val="none" w:sz="0" w:space="0" w:color="auto"/>
            <w:left w:val="none" w:sz="0" w:space="0" w:color="auto"/>
            <w:bottom w:val="none" w:sz="0" w:space="0" w:color="auto"/>
            <w:right w:val="none" w:sz="0" w:space="0" w:color="auto"/>
          </w:divBdr>
        </w:div>
        <w:div w:id="292099288">
          <w:marLeft w:val="640"/>
          <w:marRight w:val="0"/>
          <w:marTop w:val="0"/>
          <w:marBottom w:val="0"/>
          <w:divBdr>
            <w:top w:val="none" w:sz="0" w:space="0" w:color="auto"/>
            <w:left w:val="none" w:sz="0" w:space="0" w:color="auto"/>
            <w:bottom w:val="none" w:sz="0" w:space="0" w:color="auto"/>
            <w:right w:val="none" w:sz="0" w:space="0" w:color="auto"/>
          </w:divBdr>
        </w:div>
        <w:div w:id="700325111">
          <w:marLeft w:val="640"/>
          <w:marRight w:val="0"/>
          <w:marTop w:val="0"/>
          <w:marBottom w:val="0"/>
          <w:divBdr>
            <w:top w:val="none" w:sz="0" w:space="0" w:color="auto"/>
            <w:left w:val="none" w:sz="0" w:space="0" w:color="auto"/>
            <w:bottom w:val="none" w:sz="0" w:space="0" w:color="auto"/>
            <w:right w:val="none" w:sz="0" w:space="0" w:color="auto"/>
          </w:divBdr>
        </w:div>
        <w:div w:id="908685311">
          <w:marLeft w:val="640"/>
          <w:marRight w:val="0"/>
          <w:marTop w:val="0"/>
          <w:marBottom w:val="0"/>
          <w:divBdr>
            <w:top w:val="none" w:sz="0" w:space="0" w:color="auto"/>
            <w:left w:val="none" w:sz="0" w:space="0" w:color="auto"/>
            <w:bottom w:val="none" w:sz="0" w:space="0" w:color="auto"/>
            <w:right w:val="none" w:sz="0" w:space="0" w:color="auto"/>
          </w:divBdr>
        </w:div>
        <w:div w:id="1149597232">
          <w:marLeft w:val="640"/>
          <w:marRight w:val="0"/>
          <w:marTop w:val="0"/>
          <w:marBottom w:val="0"/>
          <w:divBdr>
            <w:top w:val="none" w:sz="0" w:space="0" w:color="auto"/>
            <w:left w:val="none" w:sz="0" w:space="0" w:color="auto"/>
            <w:bottom w:val="none" w:sz="0" w:space="0" w:color="auto"/>
            <w:right w:val="none" w:sz="0" w:space="0" w:color="auto"/>
          </w:divBdr>
        </w:div>
        <w:div w:id="822815344">
          <w:marLeft w:val="640"/>
          <w:marRight w:val="0"/>
          <w:marTop w:val="0"/>
          <w:marBottom w:val="0"/>
          <w:divBdr>
            <w:top w:val="none" w:sz="0" w:space="0" w:color="auto"/>
            <w:left w:val="none" w:sz="0" w:space="0" w:color="auto"/>
            <w:bottom w:val="none" w:sz="0" w:space="0" w:color="auto"/>
            <w:right w:val="none" w:sz="0" w:space="0" w:color="auto"/>
          </w:divBdr>
        </w:div>
        <w:div w:id="305204847">
          <w:marLeft w:val="640"/>
          <w:marRight w:val="0"/>
          <w:marTop w:val="0"/>
          <w:marBottom w:val="0"/>
          <w:divBdr>
            <w:top w:val="none" w:sz="0" w:space="0" w:color="auto"/>
            <w:left w:val="none" w:sz="0" w:space="0" w:color="auto"/>
            <w:bottom w:val="none" w:sz="0" w:space="0" w:color="auto"/>
            <w:right w:val="none" w:sz="0" w:space="0" w:color="auto"/>
          </w:divBdr>
        </w:div>
        <w:div w:id="1287664806">
          <w:marLeft w:val="640"/>
          <w:marRight w:val="0"/>
          <w:marTop w:val="0"/>
          <w:marBottom w:val="0"/>
          <w:divBdr>
            <w:top w:val="none" w:sz="0" w:space="0" w:color="auto"/>
            <w:left w:val="none" w:sz="0" w:space="0" w:color="auto"/>
            <w:bottom w:val="none" w:sz="0" w:space="0" w:color="auto"/>
            <w:right w:val="none" w:sz="0" w:space="0" w:color="auto"/>
          </w:divBdr>
        </w:div>
        <w:div w:id="1769159000">
          <w:marLeft w:val="640"/>
          <w:marRight w:val="0"/>
          <w:marTop w:val="0"/>
          <w:marBottom w:val="0"/>
          <w:divBdr>
            <w:top w:val="none" w:sz="0" w:space="0" w:color="auto"/>
            <w:left w:val="none" w:sz="0" w:space="0" w:color="auto"/>
            <w:bottom w:val="none" w:sz="0" w:space="0" w:color="auto"/>
            <w:right w:val="none" w:sz="0" w:space="0" w:color="auto"/>
          </w:divBdr>
        </w:div>
        <w:div w:id="1824928538">
          <w:marLeft w:val="640"/>
          <w:marRight w:val="0"/>
          <w:marTop w:val="0"/>
          <w:marBottom w:val="0"/>
          <w:divBdr>
            <w:top w:val="none" w:sz="0" w:space="0" w:color="auto"/>
            <w:left w:val="none" w:sz="0" w:space="0" w:color="auto"/>
            <w:bottom w:val="none" w:sz="0" w:space="0" w:color="auto"/>
            <w:right w:val="none" w:sz="0" w:space="0" w:color="auto"/>
          </w:divBdr>
        </w:div>
        <w:div w:id="2145586210">
          <w:marLeft w:val="640"/>
          <w:marRight w:val="0"/>
          <w:marTop w:val="0"/>
          <w:marBottom w:val="0"/>
          <w:divBdr>
            <w:top w:val="none" w:sz="0" w:space="0" w:color="auto"/>
            <w:left w:val="none" w:sz="0" w:space="0" w:color="auto"/>
            <w:bottom w:val="none" w:sz="0" w:space="0" w:color="auto"/>
            <w:right w:val="none" w:sz="0" w:space="0" w:color="auto"/>
          </w:divBdr>
        </w:div>
        <w:div w:id="2109546641">
          <w:marLeft w:val="640"/>
          <w:marRight w:val="0"/>
          <w:marTop w:val="0"/>
          <w:marBottom w:val="0"/>
          <w:divBdr>
            <w:top w:val="none" w:sz="0" w:space="0" w:color="auto"/>
            <w:left w:val="none" w:sz="0" w:space="0" w:color="auto"/>
            <w:bottom w:val="none" w:sz="0" w:space="0" w:color="auto"/>
            <w:right w:val="none" w:sz="0" w:space="0" w:color="auto"/>
          </w:divBdr>
        </w:div>
        <w:div w:id="1808283510">
          <w:marLeft w:val="640"/>
          <w:marRight w:val="0"/>
          <w:marTop w:val="0"/>
          <w:marBottom w:val="0"/>
          <w:divBdr>
            <w:top w:val="none" w:sz="0" w:space="0" w:color="auto"/>
            <w:left w:val="none" w:sz="0" w:space="0" w:color="auto"/>
            <w:bottom w:val="none" w:sz="0" w:space="0" w:color="auto"/>
            <w:right w:val="none" w:sz="0" w:space="0" w:color="auto"/>
          </w:divBdr>
        </w:div>
        <w:div w:id="1094207729">
          <w:marLeft w:val="640"/>
          <w:marRight w:val="0"/>
          <w:marTop w:val="0"/>
          <w:marBottom w:val="0"/>
          <w:divBdr>
            <w:top w:val="none" w:sz="0" w:space="0" w:color="auto"/>
            <w:left w:val="none" w:sz="0" w:space="0" w:color="auto"/>
            <w:bottom w:val="none" w:sz="0" w:space="0" w:color="auto"/>
            <w:right w:val="none" w:sz="0" w:space="0" w:color="auto"/>
          </w:divBdr>
        </w:div>
        <w:div w:id="1380129492">
          <w:marLeft w:val="640"/>
          <w:marRight w:val="0"/>
          <w:marTop w:val="0"/>
          <w:marBottom w:val="0"/>
          <w:divBdr>
            <w:top w:val="none" w:sz="0" w:space="0" w:color="auto"/>
            <w:left w:val="none" w:sz="0" w:space="0" w:color="auto"/>
            <w:bottom w:val="none" w:sz="0" w:space="0" w:color="auto"/>
            <w:right w:val="none" w:sz="0" w:space="0" w:color="auto"/>
          </w:divBdr>
        </w:div>
        <w:div w:id="1400864303">
          <w:marLeft w:val="640"/>
          <w:marRight w:val="0"/>
          <w:marTop w:val="0"/>
          <w:marBottom w:val="0"/>
          <w:divBdr>
            <w:top w:val="none" w:sz="0" w:space="0" w:color="auto"/>
            <w:left w:val="none" w:sz="0" w:space="0" w:color="auto"/>
            <w:bottom w:val="none" w:sz="0" w:space="0" w:color="auto"/>
            <w:right w:val="none" w:sz="0" w:space="0" w:color="auto"/>
          </w:divBdr>
        </w:div>
        <w:div w:id="26416261">
          <w:marLeft w:val="640"/>
          <w:marRight w:val="0"/>
          <w:marTop w:val="0"/>
          <w:marBottom w:val="0"/>
          <w:divBdr>
            <w:top w:val="none" w:sz="0" w:space="0" w:color="auto"/>
            <w:left w:val="none" w:sz="0" w:space="0" w:color="auto"/>
            <w:bottom w:val="none" w:sz="0" w:space="0" w:color="auto"/>
            <w:right w:val="none" w:sz="0" w:space="0" w:color="auto"/>
          </w:divBdr>
        </w:div>
        <w:div w:id="1281952440">
          <w:marLeft w:val="640"/>
          <w:marRight w:val="0"/>
          <w:marTop w:val="0"/>
          <w:marBottom w:val="0"/>
          <w:divBdr>
            <w:top w:val="none" w:sz="0" w:space="0" w:color="auto"/>
            <w:left w:val="none" w:sz="0" w:space="0" w:color="auto"/>
            <w:bottom w:val="none" w:sz="0" w:space="0" w:color="auto"/>
            <w:right w:val="none" w:sz="0" w:space="0" w:color="auto"/>
          </w:divBdr>
        </w:div>
        <w:div w:id="917790007">
          <w:marLeft w:val="640"/>
          <w:marRight w:val="0"/>
          <w:marTop w:val="0"/>
          <w:marBottom w:val="0"/>
          <w:divBdr>
            <w:top w:val="none" w:sz="0" w:space="0" w:color="auto"/>
            <w:left w:val="none" w:sz="0" w:space="0" w:color="auto"/>
            <w:bottom w:val="none" w:sz="0" w:space="0" w:color="auto"/>
            <w:right w:val="none" w:sz="0" w:space="0" w:color="auto"/>
          </w:divBdr>
        </w:div>
        <w:div w:id="414744110">
          <w:marLeft w:val="640"/>
          <w:marRight w:val="0"/>
          <w:marTop w:val="0"/>
          <w:marBottom w:val="0"/>
          <w:divBdr>
            <w:top w:val="none" w:sz="0" w:space="0" w:color="auto"/>
            <w:left w:val="none" w:sz="0" w:space="0" w:color="auto"/>
            <w:bottom w:val="none" w:sz="0" w:space="0" w:color="auto"/>
            <w:right w:val="none" w:sz="0" w:space="0" w:color="auto"/>
          </w:divBdr>
        </w:div>
        <w:div w:id="1278560096">
          <w:marLeft w:val="640"/>
          <w:marRight w:val="0"/>
          <w:marTop w:val="0"/>
          <w:marBottom w:val="0"/>
          <w:divBdr>
            <w:top w:val="none" w:sz="0" w:space="0" w:color="auto"/>
            <w:left w:val="none" w:sz="0" w:space="0" w:color="auto"/>
            <w:bottom w:val="none" w:sz="0" w:space="0" w:color="auto"/>
            <w:right w:val="none" w:sz="0" w:space="0" w:color="auto"/>
          </w:divBdr>
        </w:div>
        <w:div w:id="1190215417">
          <w:marLeft w:val="640"/>
          <w:marRight w:val="0"/>
          <w:marTop w:val="0"/>
          <w:marBottom w:val="0"/>
          <w:divBdr>
            <w:top w:val="none" w:sz="0" w:space="0" w:color="auto"/>
            <w:left w:val="none" w:sz="0" w:space="0" w:color="auto"/>
            <w:bottom w:val="none" w:sz="0" w:space="0" w:color="auto"/>
            <w:right w:val="none" w:sz="0" w:space="0" w:color="auto"/>
          </w:divBdr>
        </w:div>
        <w:div w:id="44528382">
          <w:marLeft w:val="640"/>
          <w:marRight w:val="0"/>
          <w:marTop w:val="0"/>
          <w:marBottom w:val="0"/>
          <w:divBdr>
            <w:top w:val="none" w:sz="0" w:space="0" w:color="auto"/>
            <w:left w:val="none" w:sz="0" w:space="0" w:color="auto"/>
            <w:bottom w:val="none" w:sz="0" w:space="0" w:color="auto"/>
            <w:right w:val="none" w:sz="0" w:space="0" w:color="auto"/>
          </w:divBdr>
        </w:div>
        <w:div w:id="388193558">
          <w:marLeft w:val="640"/>
          <w:marRight w:val="0"/>
          <w:marTop w:val="0"/>
          <w:marBottom w:val="0"/>
          <w:divBdr>
            <w:top w:val="none" w:sz="0" w:space="0" w:color="auto"/>
            <w:left w:val="none" w:sz="0" w:space="0" w:color="auto"/>
            <w:bottom w:val="none" w:sz="0" w:space="0" w:color="auto"/>
            <w:right w:val="none" w:sz="0" w:space="0" w:color="auto"/>
          </w:divBdr>
        </w:div>
        <w:div w:id="1225678855">
          <w:marLeft w:val="640"/>
          <w:marRight w:val="0"/>
          <w:marTop w:val="0"/>
          <w:marBottom w:val="0"/>
          <w:divBdr>
            <w:top w:val="none" w:sz="0" w:space="0" w:color="auto"/>
            <w:left w:val="none" w:sz="0" w:space="0" w:color="auto"/>
            <w:bottom w:val="none" w:sz="0" w:space="0" w:color="auto"/>
            <w:right w:val="none" w:sz="0" w:space="0" w:color="auto"/>
          </w:divBdr>
        </w:div>
        <w:div w:id="249774100">
          <w:marLeft w:val="640"/>
          <w:marRight w:val="0"/>
          <w:marTop w:val="0"/>
          <w:marBottom w:val="0"/>
          <w:divBdr>
            <w:top w:val="none" w:sz="0" w:space="0" w:color="auto"/>
            <w:left w:val="none" w:sz="0" w:space="0" w:color="auto"/>
            <w:bottom w:val="none" w:sz="0" w:space="0" w:color="auto"/>
            <w:right w:val="none" w:sz="0" w:space="0" w:color="auto"/>
          </w:divBdr>
        </w:div>
        <w:div w:id="1727147597">
          <w:marLeft w:val="640"/>
          <w:marRight w:val="0"/>
          <w:marTop w:val="0"/>
          <w:marBottom w:val="0"/>
          <w:divBdr>
            <w:top w:val="none" w:sz="0" w:space="0" w:color="auto"/>
            <w:left w:val="none" w:sz="0" w:space="0" w:color="auto"/>
            <w:bottom w:val="none" w:sz="0" w:space="0" w:color="auto"/>
            <w:right w:val="none" w:sz="0" w:space="0" w:color="auto"/>
          </w:divBdr>
        </w:div>
        <w:div w:id="1466239432">
          <w:marLeft w:val="640"/>
          <w:marRight w:val="0"/>
          <w:marTop w:val="0"/>
          <w:marBottom w:val="0"/>
          <w:divBdr>
            <w:top w:val="none" w:sz="0" w:space="0" w:color="auto"/>
            <w:left w:val="none" w:sz="0" w:space="0" w:color="auto"/>
            <w:bottom w:val="none" w:sz="0" w:space="0" w:color="auto"/>
            <w:right w:val="none" w:sz="0" w:space="0" w:color="auto"/>
          </w:divBdr>
        </w:div>
        <w:div w:id="1476138592">
          <w:marLeft w:val="640"/>
          <w:marRight w:val="0"/>
          <w:marTop w:val="0"/>
          <w:marBottom w:val="0"/>
          <w:divBdr>
            <w:top w:val="none" w:sz="0" w:space="0" w:color="auto"/>
            <w:left w:val="none" w:sz="0" w:space="0" w:color="auto"/>
            <w:bottom w:val="none" w:sz="0" w:space="0" w:color="auto"/>
            <w:right w:val="none" w:sz="0" w:space="0" w:color="auto"/>
          </w:divBdr>
        </w:div>
        <w:div w:id="1758820162">
          <w:marLeft w:val="640"/>
          <w:marRight w:val="0"/>
          <w:marTop w:val="0"/>
          <w:marBottom w:val="0"/>
          <w:divBdr>
            <w:top w:val="none" w:sz="0" w:space="0" w:color="auto"/>
            <w:left w:val="none" w:sz="0" w:space="0" w:color="auto"/>
            <w:bottom w:val="none" w:sz="0" w:space="0" w:color="auto"/>
            <w:right w:val="none" w:sz="0" w:space="0" w:color="auto"/>
          </w:divBdr>
        </w:div>
        <w:div w:id="1016004853">
          <w:marLeft w:val="640"/>
          <w:marRight w:val="0"/>
          <w:marTop w:val="0"/>
          <w:marBottom w:val="0"/>
          <w:divBdr>
            <w:top w:val="none" w:sz="0" w:space="0" w:color="auto"/>
            <w:left w:val="none" w:sz="0" w:space="0" w:color="auto"/>
            <w:bottom w:val="none" w:sz="0" w:space="0" w:color="auto"/>
            <w:right w:val="none" w:sz="0" w:space="0" w:color="auto"/>
          </w:divBdr>
        </w:div>
        <w:div w:id="1096829546">
          <w:marLeft w:val="640"/>
          <w:marRight w:val="0"/>
          <w:marTop w:val="0"/>
          <w:marBottom w:val="0"/>
          <w:divBdr>
            <w:top w:val="none" w:sz="0" w:space="0" w:color="auto"/>
            <w:left w:val="none" w:sz="0" w:space="0" w:color="auto"/>
            <w:bottom w:val="none" w:sz="0" w:space="0" w:color="auto"/>
            <w:right w:val="none" w:sz="0" w:space="0" w:color="auto"/>
          </w:divBdr>
        </w:div>
        <w:div w:id="1346663802">
          <w:marLeft w:val="640"/>
          <w:marRight w:val="0"/>
          <w:marTop w:val="0"/>
          <w:marBottom w:val="0"/>
          <w:divBdr>
            <w:top w:val="none" w:sz="0" w:space="0" w:color="auto"/>
            <w:left w:val="none" w:sz="0" w:space="0" w:color="auto"/>
            <w:bottom w:val="none" w:sz="0" w:space="0" w:color="auto"/>
            <w:right w:val="none" w:sz="0" w:space="0" w:color="auto"/>
          </w:divBdr>
        </w:div>
        <w:div w:id="1991014530">
          <w:marLeft w:val="640"/>
          <w:marRight w:val="0"/>
          <w:marTop w:val="0"/>
          <w:marBottom w:val="0"/>
          <w:divBdr>
            <w:top w:val="none" w:sz="0" w:space="0" w:color="auto"/>
            <w:left w:val="none" w:sz="0" w:space="0" w:color="auto"/>
            <w:bottom w:val="none" w:sz="0" w:space="0" w:color="auto"/>
            <w:right w:val="none" w:sz="0" w:space="0" w:color="auto"/>
          </w:divBdr>
        </w:div>
        <w:div w:id="944918726">
          <w:marLeft w:val="640"/>
          <w:marRight w:val="0"/>
          <w:marTop w:val="0"/>
          <w:marBottom w:val="0"/>
          <w:divBdr>
            <w:top w:val="none" w:sz="0" w:space="0" w:color="auto"/>
            <w:left w:val="none" w:sz="0" w:space="0" w:color="auto"/>
            <w:bottom w:val="none" w:sz="0" w:space="0" w:color="auto"/>
            <w:right w:val="none" w:sz="0" w:space="0" w:color="auto"/>
          </w:divBdr>
        </w:div>
        <w:div w:id="1254825669">
          <w:marLeft w:val="640"/>
          <w:marRight w:val="0"/>
          <w:marTop w:val="0"/>
          <w:marBottom w:val="0"/>
          <w:divBdr>
            <w:top w:val="none" w:sz="0" w:space="0" w:color="auto"/>
            <w:left w:val="none" w:sz="0" w:space="0" w:color="auto"/>
            <w:bottom w:val="none" w:sz="0" w:space="0" w:color="auto"/>
            <w:right w:val="none" w:sz="0" w:space="0" w:color="auto"/>
          </w:divBdr>
        </w:div>
        <w:div w:id="56321457">
          <w:marLeft w:val="640"/>
          <w:marRight w:val="0"/>
          <w:marTop w:val="0"/>
          <w:marBottom w:val="0"/>
          <w:divBdr>
            <w:top w:val="none" w:sz="0" w:space="0" w:color="auto"/>
            <w:left w:val="none" w:sz="0" w:space="0" w:color="auto"/>
            <w:bottom w:val="none" w:sz="0" w:space="0" w:color="auto"/>
            <w:right w:val="none" w:sz="0" w:space="0" w:color="auto"/>
          </w:divBdr>
        </w:div>
        <w:div w:id="1669793343">
          <w:marLeft w:val="640"/>
          <w:marRight w:val="0"/>
          <w:marTop w:val="0"/>
          <w:marBottom w:val="0"/>
          <w:divBdr>
            <w:top w:val="none" w:sz="0" w:space="0" w:color="auto"/>
            <w:left w:val="none" w:sz="0" w:space="0" w:color="auto"/>
            <w:bottom w:val="none" w:sz="0" w:space="0" w:color="auto"/>
            <w:right w:val="none" w:sz="0" w:space="0" w:color="auto"/>
          </w:divBdr>
        </w:div>
        <w:div w:id="949551771">
          <w:marLeft w:val="640"/>
          <w:marRight w:val="0"/>
          <w:marTop w:val="0"/>
          <w:marBottom w:val="0"/>
          <w:divBdr>
            <w:top w:val="none" w:sz="0" w:space="0" w:color="auto"/>
            <w:left w:val="none" w:sz="0" w:space="0" w:color="auto"/>
            <w:bottom w:val="none" w:sz="0" w:space="0" w:color="auto"/>
            <w:right w:val="none" w:sz="0" w:space="0" w:color="auto"/>
          </w:divBdr>
        </w:div>
        <w:div w:id="242108120">
          <w:marLeft w:val="640"/>
          <w:marRight w:val="0"/>
          <w:marTop w:val="0"/>
          <w:marBottom w:val="0"/>
          <w:divBdr>
            <w:top w:val="none" w:sz="0" w:space="0" w:color="auto"/>
            <w:left w:val="none" w:sz="0" w:space="0" w:color="auto"/>
            <w:bottom w:val="none" w:sz="0" w:space="0" w:color="auto"/>
            <w:right w:val="none" w:sz="0" w:space="0" w:color="auto"/>
          </w:divBdr>
        </w:div>
        <w:div w:id="1648246819">
          <w:marLeft w:val="640"/>
          <w:marRight w:val="0"/>
          <w:marTop w:val="0"/>
          <w:marBottom w:val="0"/>
          <w:divBdr>
            <w:top w:val="none" w:sz="0" w:space="0" w:color="auto"/>
            <w:left w:val="none" w:sz="0" w:space="0" w:color="auto"/>
            <w:bottom w:val="none" w:sz="0" w:space="0" w:color="auto"/>
            <w:right w:val="none" w:sz="0" w:space="0" w:color="auto"/>
          </w:divBdr>
        </w:div>
        <w:div w:id="128404349">
          <w:marLeft w:val="640"/>
          <w:marRight w:val="0"/>
          <w:marTop w:val="0"/>
          <w:marBottom w:val="0"/>
          <w:divBdr>
            <w:top w:val="none" w:sz="0" w:space="0" w:color="auto"/>
            <w:left w:val="none" w:sz="0" w:space="0" w:color="auto"/>
            <w:bottom w:val="none" w:sz="0" w:space="0" w:color="auto"/>
            <w:right w:val="none" w:sz="0" w:space="0" w:color="auto"/>
          </w:divBdr>
        </w:div>
        <w:div w:id="629553088">
          <w:marLeft w:val="640"/>
          <w:marRight w:val="0"/>
          <w:marTop w:val="0"/>
          <w:marBottom w:val="0"/>
          <w:divBdr>
            <w:top w:val="none" w:sz="0" w:space="0" w:color="auto"/>
            <w:left w:val="none" w:sz="0" w:space="0" w:color="auto"/>
            <w:bottom w:val="none" w:sz="0" w:space="0" w:color="auto"/>
            <w:right w:val="none" w:sz="0" w:space="0" w:color="auto"/>
          </w:divBdr>
        </w:div>
        <w:div w:id="1401438948">
          <w:marLeft w:val="640"/>
          <w:marRight w:val="0"/>
          <w:marTop w:val="0"/>
          <w:marBottom w:val="0"/>
          <w:divBdr>
            <w:top w:val="none" w:sz="0" w:space="0" w:color="auto"/>
            <w:left w:val="none" w:sz="0" w:space="0" w:color="auto"/>
            <w:bottom w:val="none" w:sz="0" w:space="0" w:color="auto"/>
            <w:right w:val="none" w:sz="0" w:space="0" w:color="auto"/>
          </w:divBdr>
        </w:div>
        <w:div w:id="1316715615">
          <w:marLeft w:val="640"/>
          <w:marRight w:val="0"/>
          <w:marTop w:val="0"/>
          <w:marBottom w:val="0"/>
          <w:divBdr>
            <w:top w:val="none" w:sz="0" w:space="0" w:color="auto"/>
            <w:left w:val="none" w:sz="0" w:space="0" w:color="auto"/>
            <w:bottom w:val="none" w:sz="0" w:space="0" w:color="auto"/>
            <w:right w:val="none" w:sz="0" w:space="0" w:color="auto"/>
          </w:divBdr>
        </w:div>
        <w:div w:id="2026856193">
          <w:marLeft w:val="640"/>
          <w:marRight w:val="0"/>
          <w:marTop w:val="0"/>
          <w:marBottom w:val="0"/>
          <w:divBdr>
            <w:top w:val="none" w:sz="0" w:space="0" w:color="auto"/>
            <w:left w:val="none" w:sz="0" w:space="0" w:color="auto"/>
            <w:bottom w:val="none" w:sz="0" w:space="0" w:color="auto"/>
            <w:right w:val="none" w:sz="0" w:space="0" w:color="auto"/>
          </w:divBdr>
        </w:div>
        <w:div w:id="1103383627">
          <w:marLeft w:val="640"/>
          <w:marRight w:val="0"/>
          <w:marTop w:val="0"/>
          <w:marBottom w:val="0"/>
          <w:divBdr>
            <w:top w:val="none" w:sz="0" w:space="0" w:color="auto"/>
            <w:left w:val="none" w:sz="0" w:space="0" w:color="auto"/>
            <w:bottom w:val="none" w:sz="0" w:space="0" w:color="auto"/>
            <w:right w:val="none" w:sz="0" w:space="0" w:color="auto"/>
          </w:divBdr>
        </w:div>
        <w:div w:id="2080706596">
          <w:marLeft w:val="640"/>
          <w:marRight w:val="0"/>
          <w:marTop w:val="0"/>
          <w:marBottom w:val="0"/>
          <w:divBdr>
            <w:top w:val="none" w:sz="0" w:space="0" w:color="auto"/>
            <w:left w:val="none" w:sz="0" w:space="0" w:color="auto"/>
            <w:bottom w:val="none" w:sz="0" w:space="0" w:color="auto"/>
            <w:right w:val="none" w:sz="0" w:space="0" w:color="auto"/>
          </w:divBdr>
        </w:div>
        <w:div w:id="1320616299">
          <w:marLeft w:val="640"/>
          <w:marRight w:val="0"/>
          <w:marTop w:val="0"/>
          <w:marBottom w:val="0"/>
          <w:divBdr>
            <w:top w:val="none" w:sz="0" w:space="0" w:color="auto"/>
            <w:left w:val="none" w:sz="0" w:space="0" w:color="auto"/>
            <w:bottom w:val="none" w:sz="0" w:space="0" w:color="auto"/>
            <w:right w:val="none" w:sz="0" w:space="0" w:color="auto"/>
          </w:divBdr>
        </w:div>
        <w:div w:id="2039701093">
          <w:marLeft w:val="640"/>
          <w:marRight w:val="0"/>
          <w:marTop w:val="0"/>
          <w:marBottom w:val="0"/>
          <w:divBdr>
            <w:top w:val="none" w:sz="0" w:space="0" w:color="auto"/>
            <w:left w:val="none" w:sz="0" w:space="0" w:color="auto"/>
            <w:bottom w:val="none" w:sz="0" w:space="0" w:color="auto"/>
            <w:right w:val="none" w:sz="0" w:space="0" w:color="auto"/>
          </w:divBdr>
        </w:div>
        <w:div w:id="1524250328">
          <w:marLeft w:val="640"/>
          <w:marRight w:val="0"/>
          <w:marTop w:val="0"/>
          <w:marBottom w:val="0"/>
          <w:divBdr>
            <w:top w:val="none" w:sz="0" w:space="0" w:color="auto"/>
            <w:left w:val="none" w:sz="0" w:space="0" w:color="auto"/>
            <w:bottom w:val="none" w:sz="0" w:space="0" w:color="auto"/>
            <w:right w:val="none" w:sz="0" w:space="0" w:color="auto"/>
          </w:divBdr>
        </w:div>
        <w:div w:id="659620970">
          <w:marLeft w:val="640"/>
          <w:marRight w:val="0"/>
          <w:marTop w:val="0"/>
          <w:marBottom w:val="0"/>
          <w:divBdr>
            <w:top w:val="none" w:sz="0" w:space="0" w:color="auto"/>
            <w:left w:val="none" w:sz="0" w:space="0" w:color="auto"/>
            <w:bottom w:val="none" w:sz="0" w:space="0" w:color="auto"/>
            <w:right w:val="none" w:sz="0" w:space="0" w:color="auto"/>
          </w:divBdr>
        </w:div>
        <w:div w:id="1567842362">
          <w:marLeft w:val="640"/>
          <w:marRight w:val="0"/>
          <w:marTop w:val="0"/>
          <w:marBottom w:val="0"/>
          <w:divBdr>
            <w:top w:val="none" w:sz="0" w:space="0" w:color="auto"/>
            <w:left w:val="none" w:sz="0" w:space="0" w:color="auto"/>
            <w:bottom w:val="none" w:sz="0" w:space="0" w:color="auto"/>
            <w:right w:val="none" w:sz="0" w:space="0" w:color="auto"/>
          </w:divBdr>
        </w:div>
        <w:div w:id="669060582">
          <w:marLeft w:val="640"/>
          <w:marRight w:val="0"/>
          <w:marTop w:val="0"/>
          <w:marBottom w:val="0"/>
          <w:divBdr>
            <w:top w:val="none" w:sz="0" w:space="0" w:color="auto"/>
            <w:left w:val="none" w:sz="0" w:space="0" w:color="auto"/>
            <w:bottom w:val="none" w:sz="0" w:space="0" w:color="auto"/>
            <w:right w:val="none" w:sz="0" w:space="0" w:color="auto"/>
          </w:divBdr>
        </w:div>
        <w:div w:id="1151945358">
          <w:marLeft w:val="640"/>
          <w:marRight w:val="0"/>
          <w:marTop w:val="0"/>
          <w:marBottom w:val="0"/>
          <w:divBdr>
            <w:top w:val="none" w:sz="0" w:space="0" w:color="auto"/>
            <w:left w:val="none" w:sz="0" w:space="0" w:color="auto"/>
            <w:bottom w:val="none" w:sz="0" w:space="0" w:color="auto"/>
            <w:right w:val="none" w:sz="0" w:space="0" w:color="auto"/>
          </w:divBdr>
        </w:div>
        <w:div w:id="1072970727">
          <w:marLeft w:val="640"/>
          <w:marRight w:val="0"/>
          <w:marTop w:val="0"/>
          <w:marBottom w:val="0"/>
          <w:divBdr>
            <w:top w:val="none" w:sz="0" w:space="0" w:color="auto"/>
            <w:left w:val="none" w:sz="0" w:space="0" w:color="auto"/>
            <w:bottom w:val="none" w:sz="0" w:space="0" w:color="auto"/>
            <w:right w:val="none" w:sz="0" w:space="0" w:color="auto"/>
          </w:divBdr>
        </w:div>
        <w:div w:id="700933379">
          <w:marLeft w:val="640"/>
          <w:marRight w:val="0"/>
          <w:marTop w:val="0"/>
          <w:marBottom w:val="0"/>
          <w:divBdr>
            <w:top w:val="none" w:sz="0" w:space="0" w:color="auto"/>
            <w:left w:val="none" w:sz="0" w:space="0" w:color="auto"/>
            <w:bottom w:val="none" w:sz="0" w:space="0" w:color="auto"/>
            <w:right w:val="none" w:sz="0" w:space="0" w:color="auto"/>
          </w:divBdr>
        </w:div>
        <w:div w:id="1308433459">
          <w:marLeft w:val="640"/>
          <w:marRight w:val="0"/>
          <w:marTop w:val="0"/>
          <w:marBottom w:val="0"/>
          <w:divBdr>
            <w:top w:val="none" w:sz="0" w:space="0" w:color="auto"/>
            <w:left w:val="none" w:sz="0" w:space="0" w:color="auto"/>
            <w:bottom w:val="none" w:sz="0" w:space="0" w:color="auto"/>
            <w:right w:val="none" w:sz="0" w:space="0" w:color="auto"/>
          </w:divBdr>
        </w:div>
        <w:div w:id="1318458936">
          <w:marLeft w:val="640"/>
          <w:marRight w:val="0"/>
          <w:marTop w:val="0"/>
          <w:marBottom w:val="0"/>
          <w:divBdr>
            <w:top w:val="none" w:sz="0" w:space="0" w:color="auto"/>
            <w:left w:val="none" w:sz="0" w:space="0" w:color="auto"/>
            <w:bottom w:val="none" w:sz="0" w:space="0" w:color="auto"/>
            <w:right w:val="none" w:sz="0" w:space="0" w:color="auto"/>
          </w:divBdr>
        </w:div>
        <w:div w:id="1640454549">
          <w:marLeft w:val="640"/>
          <w:marRight w:val="0"/>
          <w:marTop w:val="0"/>
          <w:marBottom w:val="0"/>
          <w:divBdr>
            <w:top w:val="none" w:sz="0" w:space="0" w:color="auto"/>
            <w:left w:val="none" w:sz="0" w:space="0" w:color="auto"/>
            <w:bottom w:val="none" w:sz="0" w:space="0" w:color="auto"/>
            <w:right w:val="none" w:sz="0" w:space="0" w:color="auto"/>
          </w:divBdr>
        </w:div>
        <w:div w:id="1320426605">
          <w:marLeft w:val="640"/>
          <w:marRight w:val="0"/>
          <w:marTop w:val="0"/>
          <w:marBottom w:val="0"/>
          <w:divBdr>
            <w:top w:val="none" w:sz="0" w:space="0" w:color="auto"/>
            <w:left w:val="none" w:sz="0" w:space="0" w:color="auto"/>
            <w:bottom w:val="none" w:sz="0" w:space="0" w:color="auto"/>
            <w:right w:val="none" w:sz="0" w:space="0" w:color="auto"/>
          </w:divBdr>
        </w:div>
        <w:div w:id="19013467">
          <w:marLeft w:val="640"/>
          <w:marRight w:val="0"/>
          <w:marTop w:val="0"/>
          <w:marBottom w:val="0"/>
          <w:divBdr>
            <w:top w:val="none" w:sz="0" w:space="0" w:color="auto"/>
            <w:left w:val="none" w:sz="0" w:space="0" w:color="auto"/>
            <w:bottom w:val="none" w:sz="0" w:space="0" w:color="auto"/>
            <w:right w:val="none" w:sz="0" w:space="0" w:color="auto"/>
          </w:divBdr>
        </w:div>
        <w:div w:id="1748460562">
          <w:marLeft w:val="640"/>
          <w:marRight w:val="0"/>
          <w:marTop w:val="0"/>
          <w:marBottom w:val="0"/>
          <w:divBdr>
            <w:top w:val="none" w:sz="0" w:space="0" w:color="auto"/>
            <w:left w:val="none" w:sz="0" w:space="0" w:color="auto"/>
            <w:bottom w:val="none" w:sz="0" w:space="0" w:color="auto"/>
            <w:right w:val="none" w:sz="0" w:space="0" w:color="auto"/>
          </w:divBdr>
        </w:div>
        <w:div w:id="988096919">
          <w:marLeft w:val="640"/>
          <w:marRight w:val="0"/>
          <w:marTop w:val="0"/>
          <w:marBottom w:val="0"/>
          <w:divBdr>
            <w:top w:val="none" w:sz="0" w:space="0" w:color="auto"/>
            <w:left w:val="none" w:sz="0" w:space="0" w:color="auto"/>
            <w:bottom w:val="none" w:sz="0" w:space="0" w:color="auto"/>
            <w:right w:val="none" w:sz="0" w:space="0" w:color="auto"/>
          </w:divBdr>
        </w:div>
        <w:div w:id="738670204">
          <w:marLeft w:val="640"/>
          <w:marRight w:val="0"/>
          <w:marTop w:val="0"/>
          <w:marBottom w:val="0"/>
          <w:divBdr>
            <w:top w:val="none" w:sz="0" w:space="0" w:color="auto"/>
            <w:left w:val="none" w:sz="0" w:space="0" w:color="auto"/>
            <w:bottom w:val="none" w:sz="0" w:space="0" w:color="auto"/>
            <w:right w:val="none" w:sz="0" w:space="0" w:color="auto"/>
          </w:divBdr>
        </w:div>
        <w:div w:id="1457791671">
          <w:marLeft w:val="640"/>
          <w:marRight w:val="0"/>
          <w:marTop w:val="0"/>
          <w:marBottom w:val="0"/>
          <w:divBdr>
            <w:top w:val="none" w:sz="0" w:space="0" w:color="auto"/>
            <w:left w:val="none" w:sz="0" w:space="0" w:color="auto"/>
            <w:bottom w:val="none" w:sz="0" w:space="0" w:color="auto"/>
            <w:right w:val="none" w:sz="0" w:space="0" w:color="auto"/>
          </w:divBdr>
        </w:div>
        <w:div w:id="1723139855">
          <w:marLeft w:val="640"/>
          <w:marRight w:val="0"/>
          <w:marTop w:val="0"/>
          <w:marBottom w:val="0"/>
          <w:divBdr>
            <w:top w:val="none" w:sz="0" w:space="0" w:color="auto"/>
            <w:left w:val="none" w:sz="0" w:space="0" w:color="auto"/>
            <w:bottom w:val="none" w:sz="0" w:space="0" w:color="auto"/>
            <w:right w:val="none" w:sz="0" w:space="0" w:color="auto"/>
          </w:divBdr>
        </w:div>
        <w:div w:id="1537616814">
          <w:marLeft w:val="640"/>
          <w:marRight w:val="0"/>
          <w:marTop w:val="0"/>
          <w:marBottom w:val="0"/>
          <w:divBdr>
            <w:top w:val="none" w:sz="0" w:space="0" w:color="auto"/>
            <w:left w:val="none" w:sz="0" w:space="0" w:color="auto"/>
            <w:bottom w:val="none" w:sz="0" w:space="0" w:color="auto"/>
            <w:right w:val="none" w:sz="0" w:space="0" w:color="auto"/>
          </w:divBdr>
        </w:div>
        <w:div w:id="1102342089">
          <w:marLeft w:val="640"/>
          <w:marRight w:val="0"/>
          <w:marTop w:val="0"/>
          <w:marBottom w:val="0"/>
          <w:divBdr>
            <w:top w:val="none" w:sz="0" w:space="0" w:color="auto"/>
            <w:left w:val="none" w:sz="0" w:space="0" w:color="auto"/>
            <w:bottom w:val="none" w:sz="0" w:space="0" w:color="auto"/>
            <w:right w:val="none" w:sz="0" w:space="0" w:color="auto"/>
          </w:divBdr>
        </w:div>
        <w:div w:id="1112937738">
          <w:marLeft w:val="640"/>
          <w:marRight w:val="0"/>
          <w:marTop w:val="0"/>
          <w:marBottom w:val="0"/>
          <w:divBdr>
            <w:top w:val="none" w:sz="0" w:space="0" w:color="auto"/>
            <w:left w:val="none" w:sz="0" w:space="0" w:color="auto"/>
            <w:bottom w:val="none" w:sz="0" w:space="0" w:color="auto"/>
            <w:right w:val="none" w:sz="0" w:space="0" w:color="auto"/>
          </w:divBdr>
        </w:div>
        <w:div w:id="542906207">
          <w:marLeft w:val="640"/>
          <w:marRight w:val="0"/>
          <w:marTop w:val="0"/>
          <w:marBottom w:val="0"/>
          <w:divBdr>
            <w:top w:val="none" w:sz="0" w:space="0" w:color="auto"/>
            <w:left w:val="none" w:sz="0" w:space="0" w:color="auto"/>
            <w:bottom w:val="none" w:sz="0" w:space="0" w:color="auto"/>
            <w:right w:val="none" w:sz="0" w:space="0" w:color="auto"/>
          </w:divBdr>
        </w:div>
        <w:div w:id="832069835">
          <w:marLeft w:val="640"/>
          <w:marRight w:val="0"/>
          <w:marTop w:val="0"/>
          <w:marBottom w:val="0"/>
          <w:divBdr>
            <w:top w:val="none" w:sz="0" w:space="0" w:color="auto"/>
            <w:left w:val="none" w:sz="0" w:space="0" w:color="auto"/>
            <w:bottom w:val="none" w:sz="0" w:space="0" w:color="auto"/>
            <w:right w:val="none" w:sz="0" w:space="0" w:color="auto"/>
          </w:divBdr>
        </w:div>
        <w:div w:id="1761022170">
          <w:marLeft w:val="640"/>
          <w:marRight w:val="0"/>
          <w:marTop w:val="0"/>
          <w:marBottom w:val="0"/>
          <w:divBdr>
            <w:top w:val="none" w:sz="0" w:space="0" w:color="auto"/>
            <w:left w:val="none" w:sz="0" w:space="0" w:color="auto"/>
            <w:bottom w:val="none" w:sz="0" w:space="0" w:color="auto"/>
            <w:right w:val="none" w:sz="0" w:space="0" w:color="auto"/>
          </w:divBdr>
        </w:div>
        <w:div w:id="1985042707">
          <w:marLeft w:val="640"/>
          <w:marRight w:val="0"/>
          <w:marTop w:val="0"/>
          <w:marBottom w:val="0"/>
          <w:divBdr>
            <w:top w:val="none" w:sz="0" w:space="0" w:color="auto"/>
            <w:left w:val="none" w:sz="0" w:space="0" w:color="auto"/>
            <w:bottom w:val="none" w:sz="0" w:space="0" w:color="auto"/>
            <w:right w:val="none" w:sz="0" w:space="0" w:color="auto"/>
          </w:divBdr>
        </w:div>
        <w:div w:id="1415201159">
          <w:marLeft w:val="640"/>
          <w:marRight w:val="0"/>
          <w:marTop w:val="0"/>
          <w:marBottom w:val="0"/>
          <w:divBdr>
            <w:top w:val="none" w:sz="0" w:space="0" w:color="auto"/>
            <w:left w:val="none" w:sz="0" w:space="0" w:color="auto"/>
            <w:bottom w:val="none" w:sz="0" w:space="0" w:color="auto"/>
            <w:right w:val="none" w:sz="0" w:space="0" w:color="auto"/>
          </w:divBdr>
        </w:div>
        <w:div w:id="2065180636">
          <w:marLeft w:val="640"/>
          <w:marRight w:val="0"/>
          <w:marTop w:val="0"/>
          <w:marBottom w:val="0"/>
          <w:divBdr>
            <w:top w:val="none" w:sz="0" w:space="0" w:color="auto"/>
            <w:left w:val="none" w:sz="0" w:space="0" w:color="auto"/>
            <w:bottom w:val="none" w:sz="0" w:space="0" w:color="auto"/>
            <w:right w:val="none" w:sz="0" w:space="0" w:color="auto"/>
          </w:divBdr>
        </w:div>
        <w:div w:id="1146582604">
          <w:marLeft w:val="640"/>
          <w:marRight w:val="0"/>
          <w:marTop w:val="0"/>
          <w:marBottom w:val="0"/>
          <w:divBdr>
            <w:top w:val="none" w:sz="0" w:space="0" w:color="auto"/>
            <w:left w:val="none" w:sz="0" w:space="0" w:color="auto"/>
            <w:bottom w:val="none" w:sz="0" w:space="0" w:color="auto"/>
            <w:right w:val="none" w:sz="0" w:space="0" w:color="auto"/>
          </w:divBdr>
        </w:div>
        <w:div w:id="2138141423">
          <w:marLeft w:val="640"/>
          <w:marRight w:val="0"/>
          <w:marTop w:val="0"/>
          <w:marBottom w:val="0"/>
          <w:divBdr>
            <w:top w:val="none" w:sz="0" w:space="0" w:color="auto"/>
            <w:left w:val="none" w:sz="0" w:space="0" w:color="auto"/>
            <w:bottom w:val="none" w:sz="0" w:space="0" w:color="auto"/>
            <w:right w:val="none" w:sz="0" w:space="0" w:color="auto"/>
          </w:divBdr>
        </w:div>
        <w:div w:id="1414355837">
          <w:marLeft w:val="640"/>
          <w:marRight w:val="0"/>
          <w:marTop w:val="0"/>
          <w:marBottom w:val="0"/>
          <w:divBdr>
            <w:top w:val="none" w:sz="0" w:space="0" w:color="auto"/>
            <w:left w:val="none" w:sz="0" w:space="0" w:color="auto"/>
            <w:bottom w:val="none" w:sz="0" w:space="0" w:color="auto"/>
            <w:right w:val="none" w:sz="0" w:space="0" w:color="auto"/>
          </w:divBdr>
        </w:div>
        <w:div w:id="2132552871">
          <w:marLeft w:val="640"/>
          <w:marRight w:val="0"/>
          <w:marTop w:val="0"/>
          <w:marBottom w:val="0"/>
          <w:divBdr>
            <w:top w:val="none" w:sz="0" w:space="0" w:color="auto"/>
            <w:left w:val="none" w:sz="0" w:space="0" w:color="auto"/>
            <w:bottom w:val="none" w:sz="0" w:space="0" w:color="auto"/>
            <w:right w:val="none" w:sz="0" w:space="0" w:color="auto"/>
          </w:divBdr>
        </w:div>
        <w:div w:id="423842801">
          <w:marLeft w:val="640"/>
          <w:marRight w:val="0"/>
          <w:marTop w:val="0"/>
          <w:marBottom w:val="0"/>
          <w:divBdr>
            <w:top w:val="none" w:sz="0" w:space="0" w:color="auto"/>
            <w:left w:val="none" w:sz="0" w:space="0" w:color="auto"/>
            <w:bottom w:val="none" w:sz="0" w:space="0" w:color="auto"/>
            <w:right w:val="none" w:sz="0" w:space="0" w:color="auto"/>
          </w:divBdr>
        </w:div>
        <w:div w:id="1812362394">
          <w:marLeft w:val="640"/>
          <w:marRight w:val="0"/>
          <w:marTop w:val="0"/>
          <w:marBottom w:val="0"/>
          <w:divBdr>
            <w:top w:val="none" w:sz="0" w:space="0" w:color="auto"/>
            <w:left w:val="none" w:sz="0" w:space="0" w:color="auto"/>
            <w:bottom w:val="none" w:sz="0" w:space="0" w:color="auto"/>
            <w:right w:val="none" w:sz="0" w:space="0" w:color="auto"/>
          </w:divBdr>
        </w:div>
        <w:div w:id="1847089936">
          <w:marLeft w:val="640"/>
          <w:marRight w:val="0"/>
          <w:marTop w:val="0"/>
          <w:marBottom w:val="0"/>
          <w:divBdr>
            <w:top w:val="none" w:sz="0" w:space="0" w:color="auto"/>
            <w:left w:val="none" w:sz="0" w:space="0" w:color="auto"/>
            <w:bottom w:val="none" w:sz="0" w:space="0" w:color="auto"/>
            <w:right w:val="none" w:sz="0" w:space="0" w:color="auto"/>
          </w:divBdr>
        </w:div>
        <w:div w:id="372923646">
          <w:marLeft w:val="640"/>
          <w:marRight w:val="0"/>
          <w:marTop w:val="0"/>
          <w:marBottom w:val="0"/>
          <w:divBdr>
            <w:top w:val="none" w:sz="0" w:space="0" w:color="auto"/>
            <w:left w:val="none" w:sz="0" w:space="0" w:color="auto"/>
            <w:bottom w:val="none" w:sz="0" w:space="0" w:color="auto"/>
            <w:right w:val="none" w:sz="0" w:space="0" w:color="auto"/>
          </w:divBdr>
        </w:div>
        <w:div w:id="466897896">
          <w:marLeft w:val="640"/>
          <w:marRight w:val="0"/>
          <w:marTop w:val="0"/>
          <w:marBottom w:val="0"/>
          <w:divBdr>
            <w:top w:val="none" w:sz="0" w:space="0" w:color="auto"/>
            <w:left w:val="none" w:sz="0" w:space="0" w:color="auto"/>
            <w:bottom w:val="none" w:sz="0" w:space="0" w:color="auto"/>
            <w:right w:val="none" w:sz="0" w:space="0" w:color="auto"/>
          </w:divBdr>
        </w:div>
        <w:div w:id="504174913">
          <w:marLeft w:val="640"/>
          <w:marRight w:val="0"/>
          <w:marTop w:val="0"/>
          <w:marBottom w:val="0"/>
          <w:divBdr>
            <w:top w:val="none" w:sz="0" w:space="0" w:color="auto"/>
            <w:left w:val="none" w:sz="0" w:space="0" w:color="auto"/>
            <w:bottom w:val="none" w:sz="0" w:space="0" w:color="auto"/>
            <w:right w:val="none" w:sz="0" w:space="0" w:color="auto"/>
          </w:divBdr>
        </w:div>
        <w:div w:id="1645622324">
          <w:marLeft w:val="640"/>
          <w:marRight w:val="0"/>
          <w:marTop w:val="0"/>
          <w:marBottom w:val="0"/>
          <w:divBdr>
            <w:top w:val="none" w:sz="0" w:space="0" w:color="auto"/>
            <w:left w:val="none" w:sz="0" w:space="0" w:color="auto"/>
            <w:bottom w:val="none" w:sz="0" w:space="0" w:color="auto"/>
            <w:right w:val="none" w:sz="0" w:space="0" w:color="auto"/>
          </w:divBdr>
        </w:div>
        <w:div w:id="861630711">
          <w:marLeft w:val="640"/>
          <w:marRight w:val="0"/>
          <w:marTop w:val="0"/>
          <w:marBottom w:val="0"/>
          <w:divBdr>
            <w:top w:val="none" w:sz="0" w:space="0" w:color="auto"/>
            <w:left w:val="none" w:sz="0" w:space="0" w:color="auto"/>
            <w:bottom w:val="none" w:sz="0" w:space="0" w:color="auto"/>
            <w:right w:val="none" w:sz="0" w:space="0" w:color="auto"/>
          </w:divBdr>
        </w:div>
        <w:div w:id="1543514453">
          <w:marLeft w:val="640"/>
          <w:marRight w:val="0"/>
          <w:marTop w:val="0"/>
          <w:marBottom w:val="0"/>
          <w:divBdr>
            <w:top w:val="none" w:sz="0" w:space="0" w:color="auto"/>
            <w:left w:val="none" w:sz="0" w:space="0" w:color="auto"/>
            <w:bottom w:val="none" w:sz="0" w:space="0" w:color="auto"/>
            <w:right w:val="none" w:sz="0" w:space="0" w:color="auto"/>
          </w:divBdr>
        </w:div>
        <w:div w:id="1056054297">
          <w:marLeft w:val="640"/>
          <w:marRight w:val="0"/>
          <w:marTop w:val="0"/>
          <w:marBottom w:val="0"/>
          <w:divBdr>
            <w:top w:val="none" w:sz="0" w:space="0" w:color="auto"/>
            <w:left w:val="none" w:sz="0" w:space="0" w:color="auto"/>
            <w:bottom w:val="none" w:sz="0" w:space="0" w:color="auto"/>
            <w:right w:val="none" w:sz="0" w:space="0" w:color="auto"/>
          </w:divBdr>
        </w:div>
        <w:div w:id="1860267432">
          <w:marLeft w:val="640"/>
          <w:marRight w:val="0"/>
          <w:marTop w:val="0"/>
          <w:marBottom w:val="0"/>
          <w:divBdr>
            <w:top w:val="none" w:sz="0" w:space="0" w:color="auto"/>
            <w:left w:val="none" w:sz="0" w:space="0" w:color="auto"/>
            <w:bottom w:val="none" w:sz="0" w:space="0" w:color="auto"/>
            <w:right w:val="none" w:sz="0" w:space="0" w:color="auto"/>
          </w:divBdr>
        </w:div>
        <w:div w:id="1904950513">
          <w:marLeft w:val="640"/>
          <w:marRight w:val="0"/>
          <w:marTop w:val="0"/>
          <w:marBottom w:val="0"/>
          <w:divBdr>
            <w:top w:val="none" w:sz="0" w:space="0" w:color="auto"/>
            <w:left w:val="none" w:sz="0" w:space="0" w:color="auto"/>
            <w:bottom w:val="none" w:sz="0" w:space="0" w:color="auto"/>
            <w:right w:val="none" w:sz="0" w:space="0" w:color="auto"/>
          </w:divBdr>
        </w:div>
        <w:div w:id="1981223200">
          <w:marLeft w:val="640"/>
          <w:marRight w:val="0"/>
          <w:marTop w:val="0"/>
          <w:marBottom w:val="0"/>
          <w:divBdr>
            <w:top w:val="none" w:sz="0" w:space="0" w:color="auto"/>
            <w:left w:val="none" w:sz="0" w:space="0" w:color="auto"/>
            <w:bottom w:val="none" w:sz="0" w:space="0" w:color="auto"/>
            <w:right w:val="none" w:sz="0" w:space="0" w:color="auto"/>
          </w:divBdr>
        </w:div>
        <w:div w:id="1987470582">
          <w:marLeft w:val="640"/>
          <w:marRight w:val="0"/>
          <w:marTop w:val="0"/>
          <w:marBottom w:val="0"/>
          <w:divBdr>
            <w:top w:val="none" w:sz="0" w:space="0" w:color="auto"/>
            <w:left w:val="none" w:sz="0" w:space="0" w:color="auto"/>
            <w:bottom w:val="none" w:sz="0" w:space="0" w:color="auto"/>
            <w:right w:val="none" w:sz="0" w:space="0" w:color="auto"/>
          </w:divBdr>
        </w:div>
        <w:div w:id="1658800700">
          <w:marLeft w:val="640"/>
          <w:marRight w:val="0"/>
          <w:marTop w:val="0"/>
          <w:marBottom w:val="0"/>
          <w:divBdr>
            <w:top w:val="none" w:sz="0" w:space="0" w:color="auto"/>
            <w:left w:val="none" w:sz="0" w:space="0" w:color="auto"/>
            <w:bottom w:val="none" w:sz="0" w:space="0" w:color="auto"/>
            <w:right w:val="none" w:sz="0" w:space="0" w:color="auto"/>
          </w:divBdr>
        </w:div>
        <w:div w:id="38673088">
          <w:marLeft w:val="640"/>
          <w:marRight w:val="0"/>
          <w:marTop w:val="0"/>
          <w:marBottom w:val="0"/>
          <w:divBdr>
            <w:top w:val="none" w:sz="0" w:space="0" w:color="auto"/>
            <w:left w:val="none" w:sz="0" w:space="0" w:color="auto"/>
            <w:bottom w:val="none" w:sz="0" w:space="0" w:color="auto"/>
            <w:right w:val="none" w:sz="0" w:space="0" w:color="auto"/>
          </w:divBdr>
        </w:div>
        <w:div w:id="1374113440">
          <w:marLeft w:val="640"/>
          <w:marRight w:val="0"/>
          <w:marTop w:val="0"/>
          <w:marBottom w:val="0"/>
          <w:divBdr>
            <w:top w:val="none" w:sz="0" w:space="0" w:color="auto"/>
            <w:left w:val="none" w:sz="0" w:space="0" w:color="auto"/>
            <w:bottom w:val="none" w:sz="0" w:space="0" w:color="auto"/>
            <w:right w:val="none" w:sz="0" w:space="0" w:color="auto"/>
          </w:divBdr>
        </w:div>
        <w:div w:id="1703164099">
          <w:marLeft w:val="640"/>
          <w:marRight w:val="0"/>
          <w:marTop w:val="0"/>
          <w:marBottom w:val="0"/>
          <w:divBdr>
            <w:top w:val="none" w:sz="0" w:space="0" w:color="auto"/>
            <w:left w:val="none" w:sz="0" w:space="0" w:color="auto"/>
            <w:bottom w:val="none" w:sz="0" w:space="0" w:color="auto"/>
            <w:right w:val="none" w:sz="0" w:space="0" w:color="auto"/>
          </w:divBdr>
        </w:div>
        <w:div w:id="608506663">
          <w:marLeft w:val="640"/>
          <w:marRight w:val="0"/>
          <w:marTop w:val="0"/>
          <w:marBottom w:val="0"/>
          <w:divBdr>
            <w:top w:val="none" w:sz="0" w:space="0" w:color="auto"/>
            <w:left w:val="none" w:sz="0" w:space="0" w:color="auto"/>
            <w:bottom w:val="none" w:sz="0" w:space="0" w:color="auto"/>
            <w:right w:val="none" w:sz="0" w:space="0" w:color="auto"/>
          </w:divBdr>
        </w:div>
        <w:div w:id="1557475267">
          <w:marLeft w:val="640"/>
          <w:marRight w:val="0"/>
          <w:marTop w:val="0"/>
          <w:marBottom w:val="0"/>
          <w:divBdr>
            <w:top w:val="none" w:sz="0" w:space="0" w:color="auto"/>
            <w:left w:val="none" w:sz="0" w:space="0" w:color="auto"/>
            <w:bottom w:val="none" w:sz="0" w:space="0" w:color="auto"/>
            <w:right w:val="none" w:sz="0" w:space="0" w:color="auto"/>
          </w:divBdr>
        </w:div>
        <w:div w:id="1428651217">
          <w:marLeft w:val="640"/>
          <w:marRight w:val="0"/>
          <w:marTop w:val="0"/>
          <w:marBottom w:val="0"/>
          <w:divBdr>
            <w:top w:val="none" w:sz="0" w:space="0" w:color="auto"/>
            <w:left w:val="none" w:sz="0" w:space="0" w:color="auto"/>
            <w:bottom w:val="none" w:sz="0" w:space="0" w:color="auto"/>
            <w:right w:val="none" w:sz="0" w:space="0" w:color="auto"/>
          </w:divBdr>
        </w:div>
        <w:div w:id="304356308">
          <w:marLeft w:val="640"/>
          <w:marRight w:val="0"/>
          <w:marTop w:val="0"/>
          <w:marBottom w:val="0"/>
          <w:divBdr>
            <w:top w:val="none" w:sz="0" w:space="0" w:color="auto"/>
            <w:left w:val="none" w:sz="0" w:space="0" w:color="auto"/>
            <w:bottom w:val="none" w:sz="0" w:space="0" w:color="auto"/>
            <w:right w:val="none" w:sz="0" w:space="0" w:color="auto"/>
          </w:divBdr>
        </w:div>
        <w:div w:id="680082177">
          <w:marLeft w:val="640"/>
          <w:marRight w:val="0"/>
          <w:marTop w:val="0"/>
          <w:marBottom w:val="0"/>
          <w:divBdr>
            <w:top w:val="none" w:sz="0" w:space="0" w:color="auto"/>
            <w:left w:val="none" w:sz="0" w:space="0" w:color="auto"/>
            <w:bottom w:val="none" w:sz="0" w:space="0" w:color="auto"/>
            <w:right w:val="none" w:sz="0" w:space="0" w:color="auto"/>
          </w:divBdr>
        </w:div>
        <w:div w:id="1052848235">
          <w:marLeft w:val="640"/>
          <w:marRight w:val="0"/>
          <w:marTop w:val="0"/>
          <w:marBottom w:val="0"/>
          <w:divBdr>
            <w:top w:val="none" w:sz="0" w:space="0" w:color="auto"/>
            <w:left w:val="none" w:sz="0" w:space="0" w:color="auto"/>
            <w:bottom w:val="none" w:sz="0" w:space="0" w:color="auto"/>
            <w:right w:val="none" w:sz="0" w:space="0" w:color="auto"/>
          </w:divBdr>
        </w:div>
        <w:div w:id="509874655">
          <w:marLeft w:val="640"/>
          <w:marRight w:val="0"/>
          <w:marTop w:val="0"/>
          <w:marBottom w:val="0"/>
          <w:divBdr>
            <w:top w:val="none" w:sz="0" w:space="0" w:color="auto"/>
            <w:left w:val="none" w:sz="0" w:space="0" w:color="auto"/>
            <w:bottom w:val="none" w:sz="0" w:space="0" w:color="auto"/>
            <w:right w:val="none" w:sz="0" w:space="0" w:color="auto"/>
          </w:divBdr>
        </w:div>
        <w:div w:id="308677452">
          <w:marLeft w:val="640"/>
          <w:marRight w:val="0"/>
          <w:marTop w:val="0"/>
          <w:marBottom w:val="0"/>
          <w:divBdr>
            <w:top w:val="none" w:sz="0" w:space="0" w:color="auto"/>
            <w:left w:val="none" w:sz="0" w:space="0" w:color="auto"/>
            <w:bottom w:val="none" w:sz="0" w:space="0" w:color="auto"/>
            <w:right w:val="none" w:sz="0" w:space="0" w:color="auto"/>
          </w:divBdr>
        </w:div>
        <w:div w:id="2074307251">
          <w:marLeft w:val="640"/>
          <w:marRight w:val="0"/>
          <w:marTop w:val="0"/>
          <w:marBottom w:val="0"/>
          <w:divBdr>
            <w:top w:val="none" w:sz="0" w:space="0" w:color="auto"/>
            <w:left w:val="none" w:sz="0" w:space="0" w:color="auto"/>
            <w:bottom w:val="none" w:sz="0" w:space="0" w:color="auto"/>
            <w:right w:val="none" w:sz="0" w:space="0" w:color="auto"/>
          </w:divBdr>
        </w:div>
        <w:div w:id="1873493056">
          <w:marLeft w:val="640"/>
          <w:marRight w:val="0"/>
          <w:marTop w:val="0"/>
          <w:marBottom w:val="0"/>
          <w:divBdr>
            <w:top w:val="none" w:sz="0" w:space="0" w:color="auto"/>
            <w:left w:val="none" w:sz="0" w:space="0" w:color="auto"/>
            <w:bottom w:val="none" w:sz="0" w:space="0" w:color="auto"/>
            <w:right w:val="none" w:sz="0" w:space="0" w:color="auto"/>
          </w:divBdr>
        </w:div>
        <w:div w:id="2131318075">
          <w:marLeft w:val="640"/>
          <w:marRight w:val="0"/>
          <w:marTop w:val="0"/>
          <w:marBottom w:val="0"/>
          <w:divBdr>
            <w:top w:val="none" w:sz="0" w:space="0" w:color="auto"/>
            <w:left w:val="none" w:sz="0" w:space="0" w:color="auto"/>
            <w:bottom w:val="none" w:sz="0" w:space="0" w:color="auto"/>
            <w:right w:val="none" w:sz="0" w:space="0" w:color="auto"/>
          </w:divBdr>
        </w:div>
        <w:div w:id="1619605161">
          <w:marLeft w:val="640"/>
          <w:marRight w:val="0"/>
          <w:marTop w:val="0"/>
          <w:marBottom w:val="0"/>
          <w:divBdr>
            <w:top w:val="none" w:sz="0" w:space="0" w:color="auto"/>
            <w:left w:val="none" w:sz="0" w:space="0" w:color="auto"/>
            <w:bottom w:val="none" w:sz="0" w:space="0" w:color="auto"/>
            <w:right w:val="none" w:sz="0" w:space="0" w:color="auto"/>
          </w:divBdr>
        </w:div>
        <w:div w:id="356930221">
          <w:marLeft w:val="640"/>
          <w:marRight w:val="0"/>
          <w:marTop w:val="0"/>
          <w:marBottom w:val="0"/>
          <w:divBdr>
            <w:top w:val="none" w:sz="0" w:space="0" w:color="auto"/>
            <w:left w:val="none" w:sz="0" w:space="0" w:color="auto"/>
            <w:bottom w:val="none" w:sz="0" w:space="0" w:color="auto"/>
            <w:right w:val="none" w:sz="0" w:space="0" w:color="auto"/>
          </w:divBdr>
        </w:div>
        <w:div w:id="1361081443">
          <w:marLeft w:val="640"/>
          <w:marRight w:val="0"/>
          <w:marTop w:val="0"/>
          <w:marBottom w:val="0"/>
          <w:divBdr>
            <w:top w:val="none" w:sz="0" w:space="0" w:color="auto"/>
            <w:left w:val="none" w:sz="0" w:space="0" w:color="auto"/>
            <w:bottom w:val="none" w:sz="0" w:space="0" w:color="auto"/>
            <w:right w:val="none" w:sz="0" w:space="0" w:color="auto"/>
          </w:divBdr>
        </w:div>
        <w:div w:id="924150398">
          <w:marLeft w:val="640"/>
          <w:marRight w:val="0"/>
          <w:marTop w:val="0"/>
          <w:marBottom w:val="0"/>
          <w:divBdr>
            <w:top w:val="none" w:sz="0" w:space="0" w:color="auto"/>
            <w:left w:val="none" w:sz="0" w:space="0" w:color="auto"/>
            <w:bottom w:val="none" w:sz="0" w:space="0" w:color="auto"/>
            <w:right w:val="none" w:sz="0" w:space="0" w:color="auto"/>
          </w:divBdr>
        </w:div>
        <w:div w:id="2032341878">
          <w:marLeft w:val="640"/>
          <w:marRight w:val="0"/>
          <w:marTop w:val="0"/>
          <w:marBottom w:val="0"/>
          <w:divBdr>
            <w:top w:val="none" w:sz="0" w:space="0" w:color="auto"/>
            <w:left w:val="none" w:sz="0" w:space="0" w:color="auto"/>
            <w:bottom w:val="none" w:sz="0" w:space="0" w:color="auto"/>
            <w:right w:val="none" w:sz="0" w:space="0" w:color="auto"/>
          </w:divBdr>
        </w:div>
        <w:div w:id="464399326">
          <w:marLeft w:val="640"/>
          <w:marRight w:val="0"/>
          <w:marTop w:val="0"/>
          <w:marBottom w:val="0"/>
          <w:divBdr>
            <w:top w:val="none" w:sz="0" w:space="0" w:color="auto"/>
            <w:left w:val="none" w:sz="0" w:space="0" w:color="auto"/>
            <w:bottom w:val="none" w:sz="0" w:space="0" w:color="auto"/>
            <w:right w:val="none" w:sz="0" w:space="0" w:color="auto"/>
          </w:divBdr>
        </w:div>
        <w:div w:id="140733017">
          <w:marLeft w:val="640"/>
          <w:marRight w:val="0"/>
          <w:marTop w:val="0"/>
          <w:marBottom w:val="0"/>
          <w:divBdr>
            <w:top w:val="none" w:sz="0" w:space="0" w:color="auto"/>
            <w:left w:val="none" w:sz="0" w:space="0" w:color="auto"/>
            <w:bottom w:val="none" w:sz="0" w:space="0" w:color="auto"/>
            <w:right w:val="none" w:sz="0" w:space="0" w:color="auto"/>
          </w:divBdr>
        </w:div>
        <w:div w:id="183902604">
          <w:marLeft w:val="640"/>
          <w:marRight w:val="0"/>
          <w:marTop w:val="0"/>
          <w:marBottom w:val="0"/>
          <w:divBdr>
            <w:top w:val="none" w:sz="0" w:space="0" w:color="auto"/>
            <w:left w:val="none" w:sz="0" w:space="0" w:color="auto"/>
            <w:bottom w:val="none" w:sz="0" w:space="0" w:color="auto"/>
            <w:right w:val="none" w:sz="0" w:space="0" w:color="auto"/>
          </w:divBdr>
        </w:div>
        <w:div w:id="435909314">
          <w:marLeft w:val="640"/>
          <w:marRight w:val="0"/>
          <w:marTop w:val="0"/>
          <w:marBottom w:val="0"/>
          <w:divBdr>
            <w:top w:val="none" w:sz="0" w:space="0" w:color="auto"/>
            <w:left w:val="none" w:sz="0" w:space="0" w:color="auto"/>
            <w:bottom w:val="none" w:sz="0" w:space="0" w:color="auto"/>
            <w:right w:val="none" w:sz="0" w:space="0" w:color="auto"/>
          </w:divBdr>
        </w:div>
        <w:div w:id="795683346">
          <w:marLeft w:val="640"/>
          <w:marRight w:val="0"/>
          <w:marTop w:val="0"/>
          <w:marBottom w:val="0"/>
          <w:divBdr>
            <w:top w:val="none" w:sz="0" w:space="0" w:color="auto"/>
            <w:left w:val="none" w:sz="0" w:space="0" w:color="auto"/>
            <w:bottom w:val="none" w:sz="0" w:space="0" w:color="auto"/>
            <w:right w:val="none" w:sz="0" w:space="0" w:color="auto"/>
          </w:divBdr>
        </w:div>
        <w:div w:id="97600567">
          <w:marLeft w:val="640"/>
          <w:marRight w:val="0"/>
          <w:marTop w:val="0"/>
          <w:marBottom w:val="0"/>
          <w:divBdr>
            <w:top w:val="none" w:sz="0" w:space="0" w:color="auto"/>
            <w:left w:val="none" w:sz="0" w:space="0" w:color="auto"/>
            <w:bottom w:val="none" w:sz="0" w:space="0" w:color="auto"/>
            <w:right w:val="none" w:sz="0" w:space="0" w:color="auto"/>
          </w:divBdr>
        </w:div>
        <w:div w:id="474445033">
          <w:marLeft w:val="640"/>
          <w:marRight w:val="0"/>
          <w:marTop w:val="0"/>
          <w:marBottom w:val="0"/>
          <w:divBdr>
            <w:top w:val="none" w:sz="0" w:space="0" w:color="auto"/>
            <w:left w:val="none" w:sz="0" w:space="0" w:color="auto"/>
            <w:bottom w:val="none" w:sz="0" w:space="0" w:color="auto"/>
            <w:right w:val="none" w:sz="0" w:space="0" w:color="auto"/>
          </w:divBdr>
        </w:div>
        <w:div w:id="683560097">
          <w:marLeft w:val="640"/>
          <w:marRight w:val="0"/>
          <w:marTop w:val="0"/>
          <w:marBottom w:val="0"/>
          <w:divBdr>
            <w:top w:val="none" w:sz="0" w:space="0" w:color="auto"/>
            <w:left w:val="none" w:sz="0" w:space="0" w:color="auto"/>
            <w:bottom w:val="none" w:sz="0" w:space="0" w:color="auto"/>
            <w:right w:val="none" w:sz="0" w:space="0" w:color="auto"/>
          </w:divBdr>
        </w:div>
        <w:div w:id="1273513278">
          <w:marLeft w:val="640"/>
          <w:marRight w:val="0"/>
          <w:marTop w:val="0"/>
          <w:marBottom w:val="0"/>
          <w:divBdr>
            <w:top w:val="none" w:sz="0" w:space="0" w:color="auto"/>
            <w:left w:val="none" w:sz="0" w:space="0" w:color="auto"/>
            <w:bottom w:val="none" w:sz="0" w:space="0" w:color="auto"/>
            <w:right w:val="none" w:sz="0" w:space="0" w:color="auto"/>
          </w:divBdr>
        </w:div>
        <w:div w:id="164444532">
          <w:marLeft w:val="640"/>
          <w:marRight w:val="0"/>
          <w:marTop w:val="0"/>
          <w:marBottom w:val="0"/>
          <w:divBdr>
            <w:top w:val="none" w:sz="0" w:space="0" w:color="auto"/>
            <w:left w:val="none" w:sz="0" w:space="0" w:color="auto"/>
            <w:bottom w:val="none" w:sz="0" w:space="0" w:color="auto"/>
            <w:right w:val="none" w:sz="0" w:space="0" w:color="auto"/>
          </w:divBdr>
        </w:div>
      </w:divsChild>
    </w:div>
    <w:div w:id="950086007">
      <w:bodyDiv w:val="1"/>
      <w:marLeft w:val="0"/>
      <w:marRight w:val="0"/>
      <w:marTop w:val="0"/>
      <w:marBottom w:val="0"/>
      <w:divBdr>
        <w:top w:val="none" w:sz="0" w:space="0" w:color="auto"/>
        <w:left w:val="none" w:sz="0" w:space="0" w:color="auto"/>
        <w:bottom w:val="none" w:sz="0" w:space="0" w:color="auto"/>
        <w:right w:val="none" w:sz="0" w:space="0" w:color="auto"/>
      </w:divBdr>
      <w:divsChild>
        <w:div w:id="1437991275">
          <w:marLeft w:val="640"/>
          <w:marRight w:val="0"/>
          <w:marTop w:val="0"/>
          <w:marBottom w:val="0"/>
          <w:divBdr>
            <w:top w:val="none" w:sz="0" w:space="0" w:color="auto"/>
            <w:left w:val="none" w:sz="0" w:space="0" w:color="auto"/>
            <w:bottom w:val="none" w:sz="0" w:space="0" w:color="auto"/>
            <w:right w:val="none" w:sz="0" w:space="0" w:color="auto"/>
          </w:divBdr>
        </w:div>
        <w:div w:id="1774398526">
          <w:marLeft w:val="640"/>
          <w:marRight w:val="0"/>
          <w:marTop w:val="0"/>
          <w:marBottom w:val="0"/>
          <w:divBdr>
            <w:top w:val="none" w:sz="0" w:space="0" w:color="auto"/>
            <w:left w:val="none" w:sz="0" w:space="0" w:color="auto"/>
            <w:bottom w:val="none" w:sz="0" w:space="0" w:color="auto"/>
            <w:right w:val="none" w:sz="0" w:space="0" w:color="auto"/>
          </w:divBdr>
        </w:div>
        <w:div w:id="1221163173">
          <w:marLeft w:val="640"/>
          <w:marRight w:val="0"/>
          <w:marTop w:val="0"/>
          <w:marBottom w:val="0"/>
          <w:divBdr>
            <w:top w:val="none" w:sz="0" w:space="0" w:color="auto"/>
            <w:left w:val="none" w:sz="0" w:space="0" w:color="auto"/>
            <w:bottom w:val="none" w:sz="0" w:space="0" w:color="auto"/>
            <w:right w:val="none" w:sz="0" w:space="0" w:color="auto"/>
          </w:divBdr>
        </w:div>
        <w:div w:id="1837257535">
          <w:marLeft w:val="640"/>
          <w:marRight w:val="0"/>
          <w:marTop w:val="0"/>
          <w:marBottom w:val="0"/>
          <w:divBdr>
            <w:top w:val="none" w:sz="0" w:space="0" w:color="auto"/>
            <w:left w:val="none" w:sz="0" w:space="0" w:color="auto"/>
            <w:bottom w:val="none" w:sz="0" w:space="0" w:color="auto"/>
            <w:right w:val="none" w:sz="0" w:space="0" w:color="auto"/>
          </w:divBdr>
        </w:div>
        <w:div w:id="959799944">
          <w:marLeft w:val="640"/>
          <w:marRight w:val="0"/>
          <w:marTop w:val="0"/>
          <w:marBottom w:val="0"/>
          <w:divBdr>
            <w:top w:val="none" w:sz="0" w:space="0" w:color="auto"/>
            <w:left w:val="none" w:sz="0" w:space="0" w:color="auto"/>
            <w:bottom w:val="none" w:sz="0" w:space="0" w:color="auto"/>
            <w:right w:val="none" w:sz="0" w:space="0" w:color="auto"/>
          </w:divBdr>
        </w:div>
        <w:div w:id="309486782">
          <w:marLeft w:val="640"/>
          <w:marRight w:val="0"/>
          <w:marTop w:val="0"/>
          <w:marBottom w:val="0"/>
          <w:divBdr>
            <w:top w:val="none" w:sz="0" w:space="0" w:color="auto"/>
            <w:left w:val="none" w:sz="0" w:space="0" w:color="auto"/>
            <w:bottom w:val="none" w:sz="0" w:space="0" w:color="auto"/>
            <w:right w:val="none" w:sz="0" w:space="0" w:color="auto"/>
          </w:divBdr>
        </w:div>
        <w:div w:id="1783304592">
          <w:marLeft w:val="640"/>
          <w:marRight w:val="0"/>
          <w:marTop w:val="0"/>
          <w:marBottom w:val="0"/>
          <w:divBdr>
            <w:top w:val="none" w:sz="0" w:space="0" w:color="auto"/>
            <w:left w:val="none" w:sz="0" w:space="0" w:color="auto"/>
            <w:bottom w:val="none" w:sz="0" w:space="0" w:color="auto"/>
            <w:right w:val="none" w:sz="0" w:space="0" w:color="auto"/>
          </w:divBdr>
        </w:div>
        <w:div w:id="1074082582">
          <w:marLeft w:val="640"/>
          <w:marRight w:val="0"/>
          <w:marTop w:val="0"/>
          <w:marBottom w:val="0"/>
          <w:divBdr>
            <w:top w:val="none" w:sz="0" w:space="0" w:color="auto"/>
            <w:left w:val="none" w:sz="0" w:space="0" w:color="auto"/>
            <w:bottom w:val="none" w:sz="0" w:space="0" w:color="auto"/>
            <w:right w:val="none" w:sz="0" w:space="0" w:color="auto"/>
          </w:divBdr>
        </w:div>
        <w:div w:id="1585721333">
          <w:marLeft w:val="640"/>
          <w:marRight w:val="0"/>
          <w:marTop w:val="0"/>
          <w:marBottom w:val="0"/>
          <w:divBdr>
            <w:top w:val="none" w:sz="0" w:space="0" w:color="auto"/>
            <w:left w:val="none" w:sz="0" w:space="0" w:color="auto"/>
            <w:bottom w:val="none" w:sz="0" w:space="0" w:color="auto"/>
            <w:right w:val="none" w:sz="0" w:space="0" w:color="auto"/>
          </w:divBdr>
        </w:div>
        <w:div w:id="1496993032">
          <w:marLeft w:val="640"/>
          <w:marRight w:val="0"/>
          <w:marTop w:val="0"/>
          <w:marBottom w:val="0"/>
          <w:divBdr>
            <w:top w:val="none" w:sz="0" w:space="0" w:color="auto"/>
            <w:left w:val="none" w:sz="0" w:space="0" w:color="auto"/>
            <w:bottom w:val="none" w:sz="0" w:space="0" w:color="auto"/>
            <w:right w:val="none" w:sz="0" w:space="0" w:color="auto"/>
          </w:divBdr>
        </w:div>
        <w:div w:id="998113912">
          <w:marLeft w:val="640"/>
          <w:marRight w:val="0"/>
          <w:marTop w:val="0"/>
          <w:marBottom w:val="0"/>
          <w:divBdr>
            <w:top w:val="none" w:sz="0" w:space="0" w:color="auto"/>
            <w:left w:val="none" w:sz="0" w:space="0" w:color="auto"/>
            <w:bottom w:val="none" w:sz="0" w:space="0" w:color="auto"/>
            <w:right w:val="none" w:sz="0" w:space="0" w:color="auto"/>
          </w:divBdr>
        </w:div>
        <w:div w:id="1282346109">
          <w:marLeft w:val="640"/>
          <w:marRight w:val="0"/>
          <w:marTop w:val="0"/>
          <w:marBottom w:val="0"/>
          <w:divBdr>
            <w:top w:val="none" w:sz="0" w:space="0" w:color="auto"/>
            <w:left w:val="none" w:sz="0" w:space="0" w:color="auto"/>
            <w:bottom w:val="none" w:sz="0" w:space="0" w:color="auto"/>
            <w:right w:val="none" w:sz="0" w:space="0" w:color="auto"/>
          </w:divBdr>
        </w:div>
        <w:div w:id="322928570">
          <w:marLeft w:val="640"/>
          <w:marRight w:val="0"/>
          <w:marTop w:val="0"/>
          <w:marBottom w:val="0"/>
          <w:divBdr>
            <w:top w:val="none" w:sz="0" w:space="0" w:color="auto"/>
            <w:left w:val="none" w:sz="0" w:space="0" w:color="auto"/>
            <w:bottom w:val="none" w:sz="0" w:space="0" w:color="auto"/>
            <w:right w:val="none" w:sz="0" w:space="0" w:color="auto"/>
          </w:divBdr>
        </w:div>
        <w:div w:id="555580411">
          <w:marLeft w:val="640"/>
          <w:marRight w:val="0"/>
          <w:marTop w:val="0"/>
          <w:marBottom w:val="0"/>
          <w:divBdr>
            <w:top w:val="none" w:sz="0" w:space="0" w:color="auto"/>
            <w:left w:val="none" w:sz="0" w:space="0" w:color="auto"/>
            <w:bottom w:val="none" w:sz="0" w:space="0" w:color="auto"/>
            <w:right w:val="none" w:sz="0" w:space="0" w:color="auto"/>
          </w:divBdr>
        </w:div>
        <w:div w:id="2012102442">
          <w:marLeft w:val="640"/>
          <w:marRight w:val="0"/>
          <w:marTop w:val="0"/>
          <w:marBottom w:val="0"/>
          <w:divBdr>
            <w:top w:val="none" w:sz="0" w:space="0" w:color="auto"/>
            <w:left w:val="none" w:sz="0" w:space="0" w:color="auto"/>
            <w:bottom w:val="none" w:sz="0" w:space="0" w:color="auto"/>
            <w:right w:val="none" w:sz="0" w:space="0" w:color="auto"/>
          </w:divBdr>
        </w:div>
        <w:div w:id="1239947268">
          <w:marLeft w:val="640"/>
          <w:marRight w:val="0"/>
          <w:marTop w:val="0"/>
          <w:marBottom w:val="0"/>
          <w:divBdr>
            <w:top w:val="none" w:sz="0" w:space="0" w:color="auto"/>
            <w:left w:val="none" w:sz="0" w:space="0" w:color="auto"/>
            <w:bottom w:val="none" w:sz="0" w:space="0" w:color="auto"/>
            <w:right w:val="none" w:sz="0" w:space="0" w:color="auto"/>
          </w:divBdr>
        </w:div>
        <w:div w:id="1633905448">
          <w:marLeft w:val="640"/>
          <w:marRight w:val="0"/>
          <w:marTop w:val="0"/>
          <w:marBottom w:val="0"/>
          <w:divBdr>
            <w:top w:val="none" w:sz="0" w:space="0" w:color="auto"/>
            <w:left w:val="none" w:sz="0" w:space="0" w:color="auto"/>
            <w:bottom w:val="none" w:sz="0" w:space="0" w:color="auto"/>
            <w:right w:val="none" w:sz="0" w:space="0" w:color="auto"/>
          </w:divBdr>
        </w:div>
        <w:div w:id="65229155">
          <w:marLeft w:val="640"/>
          <w:marRight w:val="0"/>
          <w:marTop w:val="0"/>
          <w:marBottom w:val="0"/>
          <w:divBdr>
            <w:top w:val="none" w:sz="0" w:space="0" w:color="auto"/>
            <w:left w:val="none" w:sz="0" w:space="0" w:color="auto"/>
            <w:bottom w:val="none" w:sz="0" w:space="0" w:color="auto"/>
            <w:right w:val="none" w:sz="0" w:space="0" w:color="auto"/>
          </w:divBdr>
        </w:div>
        <w:div w:id="1817796869">
          <w:marLeft w:val="640"/>
          <w:marRight w:val="0"/>
          <w:marTop w:val="0"/>
          <w:marBottom w:val="0"/>
          <w:divBdr>
            <w:top w:val="none" w:sz="0" w:space="0" w:color="auto"/>
            <w:left w:val="none" w:sz="0" w:space="0" w:color="auto"/>
            <w:bottom w:val="none" w:sz="0" w:space="0" w:color="auto"/>
            <w:right w:val="none" w:sz="0" w:space="0" w:color="auto"/>
          </w:divBdr>
        </w:div>
        <w:div w:id="875235816">
          <w:marLeft w:val="640"/>
          <w:marRight w:val="0"/>
          <w:marTop w:val="0"/>
          <w:marBottom w:val="0"/>
          <w:divBdr>
            <w:top w:val="none" w:sz="0" w:space="0" w:color="auto"/>
            <w:left w:val="none" w:sz="0" w:space="0" w:color="auto"/>
            <w:bottom w:val="none" w:sz="0" w:space="0" w:color="auto"/>
            <w:right w:val="none" w:sz="0" w:space="0" w:color="auto"/>
          </w:divBdr>
        </w:div>
        <w:div w:id="217975674">
          <w:marLeft w:val="640"/>
          <w:marRight w:val="0"/>
          <w:marTop w:val="0"/>
          <w:marBottom w:val="0"/>
          <w:divBdr>
            <w:top w:val="none" w:sz="0" w:space="0" w:color="auto"/>
            <w:left w:val="none" w:sz="0" w:space="0" w:color="auto"/>
            <w:bottom w:val="none" w:sz="0" w:space="0" w:color="auto"/>
            <w:right w:val="none" w:sz="0" w:space="0" w:color="auto"/>
          </w:divBdr>
        </w:div>
        <w:div w:id="1488208811">
          <w:marLeft w:val="640"/>
          <w:marRight w:val="0"/>
          <w:marTop w:val="0"/>
          <w:marBottom w:val="0"/>
          <w:divBdr>
            <w:top w:val="none" w:sz="0" w:space="0" w:color="auto"/>
            <w:left w:val="none" w:sz="0" w:space="0" w:color="auto"/>
            <w:bottom w:val="none" w:sz="0" w:space="0" w:color="auto"/>
            <w:right w:val="none" w:sz="0" w:space="0" w:color="auto"/>
          </w:divBdr>
        </w:div>
        <w:div w:id="444234608">
          <w:marLeft w:val="640"/>
          <w:marRight w:val="0"/>
          <w:marTop w:val="0"/>
          <w:marBottom w:val="0"/>
          <w:divBdr>
            <w:top w:val="none" w:sz="0" w:space="0" w:color="auto"/>
            <w:left w:val="none" w:sz="0" w:space="0" w:color="auto"/>
            <w:bottom w:val="none" w:sz="0" w:space="0" w:color="auto"/>
            <w:right w:val="none" w:sz="0" w:space="0" w:color="auto"/>
          </w:divBdr>
        </w:div>
        <w:div w:id="593782748">
          <w:marLeft w:val="640"/>
          <w:marRight w:val="0"/>
          <w:marTop w:val="0"/>
          <w:marBottom w:val="0"/>
          <w:divBdr>
            <w:top w:val="none" w:sz="0" w:space="0" w:color="auto"/>
            <w:left w:val="none" w:sz="0" w:space="0" w:color="auto"/>
            <w:bottom w:val="none" w:sz="0" w:space="0" w:color="auto"/>
            <w:right w:val="none" w:sz="0" w:space="0" w:color="auto"/>
          </w:divBdr>
        </w:div>
        <w:div w:id="158234136">
          <w:marLeft w:val="640"/>
          <w:marRight w:val="0"/>
          <w:marTop w:val="0"/>
          <w:marBottom w:val="0"/>
          <w:divBdr>
            <w:top w:val="none" w:sz="0" w:space="0" w:color="auto"/>
            <w:left w:val="none" w:sz="0" w:space="0" w:color="auto"/>
            <w:bottom w:val="none" w:sz="0" w:space="0" w:color="auto"/>
            <w:right w:val="none" w:sz="0" w:space="0" w:color="auto"/>
          </w:divBdr>
        </w:div>
        <w:div w:id="278949018">
          <w:marLeft w:val="640"/>
          <w:marRight w:val="0"/>
          <w:marTop w:val="0"/>
          <w:marBottom w:val="0"/>
          <w:divBdr>
            <w:top w:val="none" w:sz="0" w:space="0" w:color="auto"/>
            <w:left w:val="none" w:sz="0" w:space="0" w:color="auto"/>
            <w:bottom w:val="none" w:sz="0" w:space="0" w:color="auto"/>
            <w:right w:val="none" w:sz="0" w:space="0" w:color="auto"/>
          </w:divBdr>
        </w:div>
        <w:div w:id="47195153">
          <w:marLeft w:val="640"/>
          <w:marRight w:val="0"/>
          <w:marTop w:val="0"/>
          <w:marBottom w:val="0"/>
          <w:divBdr>
            <w:top w:val="none" w:sz="0" w:space="0" w:color="auto"/>
            <w:left w:val="none" w:sz="0" w:space="0" w:color="auto"/>
            <w:bottom w:val="none" w:sz="0" w:space="0" w:color="auto"/>
            <w:right w:val="none" w:sz="0" w:space="0" w:color="auto"/>
          </w:divBdr>
        </w:div>
        <w:div w:id="832721369">
          <w:marLeft w:val="640"/>
          <w:marRight w:val="0"/>
          <w:marTop w:val="0"/>
          <w:marBottom w:val="0"/>
          <w:divBdr>
            <w:top w:val="none" w:sz="0" w:space="0" w:color="auto"/>
            <w:left w:val="none" w:sz="0" w:space="0" w:color="auto"/>
            <w:bottom w:val="none" w:sz="0" w:space="0" w:color="auto"/>
            <w:right w:val="none" w:sz="0" w:space="0" w:color="auto"/>
          </w:divBdr>
        </w:div>
        <w:div w:id="87431648">
          <w:marLeft w:val="640"/>
          <w:marRight w:val="0"/>
          <w:marTop w:val="0"/>
          <w:marBottom w:val="0"/>
          <w:divBdr>
            <w:top w:val="none" w:sz="0" w:space="0" w:color="auto"/>
            <w:left w:val="none" w:sz="0" w:space="0" w:color="auto"/>
            <w:bottom w:val="none" w:sz="0" w:space="0" w:color="auto"/>
            <w:right w:val="none" w:sz="0" w:space="0" w:color="auto"/>
          </w:divBdr>
        </w:div>
        <w:div w:id="1077433065">
          <w:marLeft w:val="640"/>
          <w:marRight w:val="0"/>
          <w:marTop w:val="0"/>
          <w:marBottom w:val="0"/>
          <w:divBdr>
            <w:top w:val="none" w:sz="0" w:space="0" w:color="auto"/>
            <w:left w:val="none" w:sz="0" w:space="0" w:color="auto"/>
            <w:bottom w:val="none" w:sz="0" w:space="0" w:color="auto"/>
            <w:right w:val="none" w:sz="0" w:space="0" w:color="auto"/>
          </w:divBdr>
        </w:div>
        <w:div w:id="1541279739">
          <w:marLeft w:val="640"/>
          <w:marRight w:val="0"/>
          <w:marTop w:val="0"/>
          <w:marBottom w:val="0"/>
          <w:divBdr>
            <w:top w:val="none" w:sz="0" w:space="0" w:color="auto"/>
            <w:left w:val="none" w:sz="0" w:space="0" w:color="auto"/>
            <w:bottom w:val="none" w:sz="0" w:space="0" w:color="auto"/>
            <w:right w:val="none" w:sz="0" w:space="0" w:color="auto"/>
          </w:divBdr>
        </w:div>
        <w:div w:id="670064638">
          <w:marLeft w:val="640"/>
          <w:marRight w:val="0"/>
          <w:marTop w:val="0"/>
          <w:marBottom w:val="0"/>
          <w:divBdr>
            <w:top w:val="none" w:sz="0" w:space="0" w:color="auto"/>
            <w:left w:val="none" w:sz="0" w:space="0" w:color="auto"/>
            <w:bottom w:val="none" w:sz="0" w:space="0" w:color="auto"/>
            <w:right w:val="none" w:sz="0" w:space="0" w:color="auto"/>
          </w:divBdr>
        </w:div>
        <w:div w:id="1124229226">
          <w:marLeft w:val="640"/>
          <w:marRight w:val="0"/>
          <w:marTop w:val="0"/>
          <w:marBottom w:val="0"/>
          <w:divBdr>
            <w:top w:val="none" w:sz="0" w:space="0" w:color="auto"/>
            <w:left w:val="none" w:sz="0" w:space="0" w:color="auto"/>
            <w:bottom w:val="none" w:sz="0" w:space="0" w:color="auto"/>
            <w:right w:val="none" w:sz="0" w:space="0" w:color="auto"/>
          </w:divBdr>
        </w:div>
        <w:div w:id="1861968961">
          <w:marLeft w:val="640"/>
          <w:marRight w:val="0"/>
          <w:marTop w:val="0"/>
          <w:marBottom w:val="0"/>
          <w:divBdr>
            <w:top w:val="none" w:sz="0" w:space="0" w:color="auto"/>
            <w:left w:val="none" w:sz="0" w:space="0" w:color="auto"/>
            <w:bottom w:val="none" w:sz="0" w:space="0" w:color="auto"/>
            <w:right w:val="none" w:sz="0" w:space="0" w:color="auto"/>
          </w:divBdr>
        </w:div>
        <w:div w:id="1066801420">
          <w:marLeft w:val="640"/>
          <w:marRight w:val="0"/>
          <w:marTop w:val="0"/>
          <w:marBottom w:val="0"/>
          <w:divBdr>
            <w:top w:val="none" w:sz="0" w:space="0" w:color="auto"/>
            <w:left w:val="none" w:sz="0" w:space="0" w:color="auto"/>
            <w:bottom w:val="none" w:sz="0" w:space="0" w:color="auto"/>
            <w:right w:val="none" w:sz="0" w:space="0" w:color="auto"/>
          </w:divBdr>
        </w:div>
        <w:div w:id="1719892297">
          <w:marLeft w:val="640"/>
          <w:marRight w:val="0"/>
          <w:marTop w:val="0"/>
          <w:marBottom w:val="0"/>
          <w:divBdr>
            <w:top w:val="none" w:sz="0" w:space="0" w:color="auto"/>
            <w:left w:val="none" w:sz="0" w:space="0" w:color="auto"/>
            <w:bottom w:val="none" w:sz="0" w:space="0" w:color="auto"/>
            <w:right w:val="none" w:sz="0" w:space="0" w:color="auto"/>
          </w:divBdr>
        </w:div>
        <w:div w:id="134417145">
          <w:marLeft w:val="640"/>
          <w:marRight w:val="0"/>
          <w:marTop w:val="0"/>
          <w:marBottom w:val="0"/>
          <w:divBdr>
            <w:top w:val="none" w:sz="0" w:space="0" w:color="auto"/>
            <w:left w:val="none" w:sz="0" w:space="0" w:color="auto"/>
            <w:bottom w:val="none" w:sz="0" w:space="0" w:color="auto"/>
            <w:right w:val="none" w:sz="0" w:space="0" w:color="auto"/>
          </w:divBdr>
        </w:div>
        <w:div w:id="1830171491">
          <w:marLeft w:val="640"/>
          <w:marRight w:val="0"/>
          <w:marTop w:val="0"/>
          <w:marBottom w:val="0"/>
          <w:divBdr>
            <w:top w:val="none" w:sz="0" w:space="0" w:color="auto"/>
            <w:left w:val="none" w:sz="0" w:space="0" w:color="auto"/>
            <w:bottom w:val="none" w:sz="0" w:space="0" w:color="auto"/>
            <w:right w:val="none" w:sz="0" w:space="0" w:color="auto"/>
          </w:divBdr>
        </w:div>
        <w:div w:id="1813328654">
          <w:marLeft w:val="640"/>
          <w:marRight w:val="0"/>
          <w:marTop w:val="0"/>
          <w:marBottom w:val="0"/>
          <w:divBdr>
            <w:top w:val="none" w:sz="0" w:space="0" w:color="auto"/>
            <w:left w:val="none" w:sz="0" w:space="0" w:color="auto"/>
            <w:bottom w:val="none" w:sz="0" w:space="0" w:color="auto"/>
            <w:right w:val="none" w:sz="0" w:space="0" w:color="auto"/>
          </w:divBdr>
        </w:div>
        <w:div w:id="1205870614">
          <w:marLeft w:val="640"/>
          <w:marRight w:val="0"/>
          <w:marTop w:val="0"/>
          <w:marBottom w:val="0"/>
          <w:divBdr>
            <w:top w:val="none" w:sz="0" w:space="0" w:color="auto"/>
            <w:left w:val="none" w:sz="0" w:space="0" w:color="auto"/>
            <w:bottom w:val="none" w:sz="0" w:space="0" w:color="auto"/>
            <w:right w:val="none" w:sz="0" w:space="0" w:color="auto"/>
          </w:divBdr>
        </w:div>
        <w:div w:id="1823352137">
          <w:marLeft w:val="640"/>
          <w:marRight w:val="0"/>
          <w:marTop w:val="0"/>
          <w:marBottom w:val="0"/>
          <w:divBdr>
            <w:top w:val="none" w:sz="0" w:space="0" w:color="auto"/>
            <w:left w:val="none" w:sz="0" w:space="0" w:color="auto"/>
            <w:bottom w:val="none" w:sz="0" w:space="0" w:color="auto"/>
            <w:right w:val="none" w:sz="0" w:space="0" w:color="auto"/>
          </w:divBdr>
        </w:div>
        <w:div w:id="1735811319">
          <w:marLeft w:val="640"/>
          <w:marRight w:val="0"/>
          <w:marTop w:val="0"/>
          <w:marBottom w:val="0"/>
          <w:divBdr>
            <w:top w:val="none" w:sz="0" w:space="0" w:color="auto"/>
            <w:left w:val="none" w:sz="0" w:space="0" w:color="auto"/>
            <w:bottom w:val="none" w:sz="0" w:space="0" w:color="auto"/>
            <w:right w:val="none" w:sz="0" w:space="0" w:color="auto"/>
          </w:divBdr>
        </w:div>
        <w:div w:id="243301040">
          <w:marLeft w:val="640"/>
          <w:marRight w:val="0"/>
          <w:marTop w:val="0"/>
          <w:marBottom w:val="0"/>
          <w:divBdr>
            <w:top w:val="none" w:sz="0" w:space="0" w:color="auto"/>
            <w:left w:val="none" w:sz="0" w:space="0" w:color="auto"/>
            <w:bottom w:val="none" w:sz="0" w:space="0" w:color="auto"/>
            <w:right w:val="none" w:sz="0" w:space="0" w:color="auto"/>
          </w:divBdr>
        </w:div>
        <w:div w:id="1443963447">
          <w:marLeft w:val="640"/>
          <w:marRight w:val="0"/>
          <w:marTop w:val="0"/>
          <w:marBottom w:val="0"/>
          <w:divBdr>
            <w:top w:val="none" w:sz="0" w:space="0" w:color="auto"/>
            <w:left w:val="none" w:sz="0" w:space="0" w:color="auto"/>
            <w:bottom w:val="none" w:sz="0" w:space="0" w:color="auto"/>
            <w:right w:val="none" w:sz="0" w:space="0" w:color="auto"/>
          </w:divBdr>
        </w:div>
        <w:div w:id="634871961">
          <w:marLeft w:val="640"/>
          <w:marRight w:val="0"/>
          <w:marTop w:val="0"/>
          <w:marBottom w:val="0"/>
          <w:divBdr>
            <w:top w:val="none" w:sz="0" w:space="0" w:color="auto"/>
            <w:left w:val="none" w:sz="0" w:space="0" w:color="auto"/>
            <w:bottom w:val="none" w:sz="0" w:space="0" w:color="auto"/>
            <w:right w:val="none" w:sz="0" w:space="0" w:color="auto"/>
          </w:divBdr>
        </w:div>
        <w:div w:id="1848328615">
          <w:marLeft w:val="640"/>
          <w:marRight w:val="0"/>
          <w:marTop w:val="0"/>
          <w:marBottom w:val="0"/>
          <w:divBdr>
            <w:top w:val="none" w:sz="0" w:space="0" w:color="auto"/>
            <w:left w:val="none" w:sz="0" w:space="0" w:color="auto"/>
            <w:bottom w:val="none" w:sz="0" w:space="0" w:color="auto"/>
            <w:right w:val="none" w:sz="0" w:space="0" w:color="auto"/>
          </w:divBdr>
        </w:div>
        <w:div w:id="1000111891">
          <w:marLeft w:val="640"/>
          <w:marRight w:val="0"/>
          <w:marTop w:val="0"/>
          <w:marBottom w:val="0"/>
          <w:divBdr>
            <w:top w:val="none" w:sz="0" w:space="0" w:color="auto"/>
            <w:left w:val="none" w:sz="0" w:space="0" w:color="auto"/>
            <w:bottom w:val="none" w:sz="0" w:space="0" w:color="auto"/>
            <w:right w:val="none" w:sz="0" w:space="0" w:color="auto"/>
          </w:divBdr>
        </w:div>
        <w:div w:id="442656943">
          <w:marLeft w:val="640"/>
          <w:marRight w:val="0"/>
          <w:marTop w:val="0"/>
          <w:marBottom w:val="0"/>
          <w:divBdr>
            <w:top w:val="none" w:sz="0" w:space="0" w:color="auto"/>
            <w:left w:val="none" w:sz="0" w:space="0" w:color="auto"/>
            <w:bottom w:val="none" w:sz="0" w:space="0" w:color="auto"/>
            <w:right w:val="none" w:sz="0" w:space="0" w:color="auto"/>
          </w:divBdr>
        </w:div>
        <w:div w:id="775102926">
          <w:marLeft w:val="640"/>
          <w:marRight w:val="0"/>
          <w:marTop w:val="0"/>
          <w:marBottom w:val="0"/>
          <w:divBdr>
            <w:top w:val="none" w:sz="0" w:space="0" w:color="auto"/>
            <w:left w:val="none" w:sz="0" w:space="0" w:color="auto"/>
            <w:bottom w:val="none" w:sz="0" w:space="0" w:color="auto"/>
            <w:right w:val="none" w:sz="0" w:space="0" w:color="auto"/>
          </w:divBdr>
        </w:div>
        <w:div w:id="1830487605">
          <w:marLeft w:val="640"/>
          <w:marRight w:val="0"/>
          <w:marTop w:val="0"/>
          <w:marBottom w:val="0"/>
          <w:divBdr>
            <w:top w:val="none" w:sz="0" w:space="0" w:color="auto"/>
            <w:left w:val="none" w:sz="0" w:space="0" w:color="auto"/>
            <w:bottom w:val="none" w:sz="0" w:space="0" w:color="auto"/>
            <w:right w:val="none" w:sz="0" w:space="0" w:color="auto"/>
          </w:divBdr>
        </w:div>
        <w:div w:id="634019415">
          <w:marLeft w:val="640"/>
          <w:marRight w:val="0"/>
          <w:marTop w:val="0"/>
          <w:marBottom w:val="0"/>
          <w:divBdr>
            <w:top w:val="none" w:sz="0" w:space="0" w:color="auto"/>
            <w:left w:val="none" w:sz="0" w:space="0" w:color="auto"/>
            <w:bottom w:val="none" w:sz="0" w:space="0" w:color="auto"/>
            <w:right w:val="none" w:sz="0" w:space="0" w:color="auto"/>
          </w:divBdr>
        </w:div>
        <w:div w:id="1709137995">
          <w:marLeft w:val="640"/>
          <w:marRight w:val="0"/>
          <w:marTop w:val="0"/>
          <w:marBottom w:val="0"/>
          <w:divBdr>
            <w:top w:val="none" w:sz="0" w:space="0" w:color="auto"/>
            <w:left w:val="none" w:sz="0" w:space="0" w:color="auto"/>
            <w:bottom w:val="none" w:sz="0" w:space="0" w:color="auto"/>
            <w:right w:val="none" w:sz="0" w:space="0" w:color="auto"/>
          </w:divBdr>
        </w:div>
        <w:div w:id="1104350593">
          <w:marLeft w:val="640"/>
          <w:marRight w:val="0"/>
          <w:marTop w:val="0"/>
          <w:marBottom w:val="0"/>
          <w:divBdr>
            <w:top w:val="none" w:sz="0" w:space="0" w:color="auto"/>
            <w:left w:val="none" w:sz="0" w:space="0" w:color="auto"/>
            <w:bottom w:val="none" w:sz="0" w:space="0" w:color="auto"/>
            <w:right w:val="none" w:sz="0" w:space="0" w:color="auto"/>
          </w:divBdr>
        </w:div>
        <w:div w:id="489952849">
          <w:marLeft w:val="640"/>
          <w:marRight w:val="0"/>
          <w:marTop w:val="0"/>
          <w:marBottom w:val="0"/>
          <w:divBdr>
            <w:top w:val="none" w:sz="0" w:space="0" w:color="auto"/>
            <w:left w:val="none" w:sz="0" w:space="0" w:color="auto"/>
            <w:bottom w:val="none" w:sz="0" w:space="0" w:color="auto"/>
            <w:right w:val="none" w:sz="0" w:space="0" w:color="auto"/>
          </w:divBdr>
        </w:div>
        <w:div w:id="612565470">
          <w:marLeft w:val="640"/>
          <w:marRight w:val="0"/>
          <w:marTop w:val="0"/>
          <w:marBottom w:val="0"/>
          <w:divBdr>
            <w:top w:val="none" w:sz="0" w:space="0" w:color="auto"/>
            <w:left w:val="none" w:sz="0" w:space="0" w:color="auto"/>
            <w:bottom w:val="none" w:sz="0" w:space="0" w:color="auto"/>
            <w:right w:val="none" w:sz="0" w:space="0" w:color="auto"/>
          </w:divBdr>
        </w:div>
        <w:div w:id="458108279">
          <w:marLeft w:val="640"/>
          <w:marRight w:val="0"/>
          <w:marTop w:val="0"/>
          <w:marBottom w:val="0"/>
          <w:divBdr>
            <w:top w:val="none" w:sz="0" w:space="0" w:color="auto"/>
            <w:left w:val="none" w:sz="0" w:space="0" w:color="auto"/>
            <w:bottom w:val="none" w:sz="0" w:space="0" w:color="auto"/>
            <w:right w:val="none" w:sz="0" w:space="0" w:color="auto"/>
          </w:divBdr>
        </w:div>
        <w:div w:id="1093286459">
          <w:marLeft w:val="640"/>
          <w:marRight w:val="0"/>
          <w:marTop w:val="0"/>
          <w:marBottom w:val="0"/>
          <w:divBdr>
            <w:top w:val="none" w:sz="0" w:space="0" w:color="auto"/>
            <w:left w:val="none" w:sz="0" w:space="0" w:color="auto"/>
            <w:bottom w:val="none" w:sz="0" w:space="0" w:color="auto"/>
            <w:right w:val="none" w:sz="0" w:space="0" w:color="auto"/>
          </w:divBdr>
        </w:div>
        <w:div w:id="1987858731">
          <w:marLeft w:val="640"/>
          <w:marRight w:val="0"/>
          <w:marTop w:val="0"/>
          <w:marBottom w:val="0"/>
          <w:divBdr>
            <w:top w:val="none" w:sz="0" w:space="0" w:color="auto"/>
            <w:left w:val="none" w:sz="0" w:space="0" w:color="auto"/>
            <w:bottom w:val="none" w:sz="0" w:space="0" w:color="auto"/>
            <w:right w:val="none" w:sz="0" w:space="0" w:color="auto"/>
          </w:divBdr>
        </w:div>
        <w:div w:id="14505008">
          <w:marLeft w:val="640"/>
          <w:marRight w:val="0"/>
          <w:marTop w:val="0"/>
          <w:marBottom w:val="0"/>
          <w:divBdr>
            <w:top w:val="none" w:sz="0" w:space="0" w:color="auto"/>
            <w:left w:val="none" w:sz="0" w:space="0" w:color="auto"/>
            <w:bottom w:val="none" w:sz="0" w:space="0" w:color="auto"/>
            <w:right w:val="none" w:sz="0" w:space="0" w:color="auto"/>
          </w:divBdr>
        </w:div>
        <w:div w:id="1413040517">
          <w:marLeft w:val="640"/>
          <w:marRight w:val="0"/>
          <w:marTop w:val="0"/>
          <w:marBottom w:val="0"/>
          <w:divBdr>
            <w:top w:val="none" w:sz="0" w:space="0" w:color="auto"/>
            <w:left w:val="none" w:sz="0" w:space="0" w:color="auto"/>
            <w:bottom w:val="none" w:sz="0" w:space="0" w:color="auto"/>
            <w:right w:val="none" w:sz="0" w:space="0" w:color="auto"/>
          </w:divBdr>
        </w:div>
        <w:div w:id="355040589">
          <w:marLeft w:val="640"/>
          <w:marRight w:val="0"/>
          <w:marTop w:val="0"/>
          <w:marBottom w:val="0"/>
          <w:divBdr>
            <w:top w:val="none" w:sz="0" w:space="0" w:color="auto"/>
            <w:left w:val="none" w:sz="0" w:space="0" w:color="auto"/>
            <w:bottom w:val="none" w:sz="0" w:space="0" w:color="auto"/>
            <w:right w:val="none" w:sz="0" w:space="0" w:color="auto"/>
          </w:divBdr>
        </w:div>
        <w:div w:id="850609817">
          <w:marLeft w:val="640"/>
          <w:marRight w:val="0"/>
          <w:marTop w:val="0"/>
          <w:marBottom w:val="0"/>
          <w:divBdr>
            <w:top w:val="none" w:sz="0" w:space="0" w:color="auto"/>
            <w:left w:val="none" w:sz="0" w:space="0" w:color="auto"/>
            <w:bottom w:val="none" w:sz="0" w:space="0" w:color="auto"/>
            <w:right w:val="none" w:sz="0" w:space="0" w:color="auto"/>
          </w:divBdr>
        </w:div>
        <w:div w:id="2006280980">
          <w:marLeft w:val="640"/>
          <w:marRight w:val="0"/>
          <w:marTop w:val="0"/>
          <w:marBottom w:val="0"/>
          <w:divBdr>
            <w:top w:val="none" w:sz="0" w:space="0" w:color="auto"/>
            <w:left w:val="none" w:sz="0" w:space="0" w:color="auto"/>
            <w:bottom w:val="none" w:sz="0" w:space="0" w:color="auto"/>
            <w:right w:val="none" w:sz="0" w:space="0" w:color="auto"/>
          </w:divBdr>
        </w:div>
        <w:div w:id="1971671358">
          <w:marLeft w:val="640"/>
          <w:marRight w:val="0"/>
          <w:marTop w:val="0"/>
          <w:marBottom w:val="0"/>
          <w:divBdr>
            <w:top w:val="none" w:sz="0" w:space="0" w:color="auto"/>
            <w:left w:val="none" w:sz="0" w:space="0" w:color="auto"/>
            <w:bottom w:val="none" w:sz="0" w:space="0" w:color="auto"/>
            <w:right w:val="none" w:sz="0" w:space="0" w:color="auto"/>
          </w:divBdr>
        </w:div>
        <w:div w:id="1605306891">
          <w:marLeft w:val="640"/>
          <w:marRight w:val="0"/>
          <w:marTop w:val="0"/>
          <w:marBottom w:val="0"/>
          <w:divBdr>
            <w:top w:val="none" w:sz="0" w:space="0" w:color="auto"/>
            <w:left w:val="none" w:sz="0" w:space="0" w:color="auto"/>
            <w:bottom w:val="none" w:sz="0" w:space="0" w:color="auto"/>
            <w:right w:val="none" w:sz="0" w:space="0" w:color="auto"/>
          </w:divBdr>
        </w:div>
        <w:div w:id="1117479816">
          <w:marLeft w:val="640"/>
          <w:marRight w:val="0"/>
          <w:marTop w:val="0"/>
          <w:marBottom w:val="0"/>
          <w:divBdr>
            <w:top w:val="none" w:sz="0" w:space="0" w:color="auto"/>
            <w:left w:val="none" w:sz="0" w:space="0" w:color="auto"/>
            <w:bottom w:val="none" w:sz="0" w:space="0" w:color="auto"/>
            <w:right w:val="none" w:sz="0" w:space="0" w:color="auto"/>
          </w:divBdr>
        </w:div>
        <w:div w:id="1999066572">
          <w:marLeft w:val="640"/>
          <w:marRight w:val="0"/>
          <w:marTop w:val="0"/>
          <w:marBottom w:val="0"/>
          <w:divBdr>
            <w:top w:val="none" w:sz="0" w:space="0" w:color="auto"/>
            <w:left w:val="none" w:sz="0" w:space="0" w:color="auto"/>
            <w:bottom w:val="none" w:sz="0" w:space="0" w:color="auto"/>
            <w:right w:val="none" w:sz="0" w:space="0" w:color="auto"/>
          </w:divBdr>
        </w:div>
        <w:div w:id="102846643">
          <w:marLeft w:val="640"/>
          <w:marRight w:val="0"/>
          <w:marTop w:val="0"/>
          <w:marBottom w:val="0"/>
          <w:divBdr>
            <w:top w:val="none" w:sz="0" w:space="0" w:color="auto"/>
            <w:left w:val="none" w:sz="0" w:space="0" w:color="auto"/>
            <w:bottom w:val="none" w:sz="0" w:space="0" w:color="auto"/>
            <w:right w:val="none" w:sz="0" w:space="0" w:color="auto"/>
          </w:divBdr>
        </w:div>
        <w:div w:id="1976641073">
          <w:marLeft w:val="640"/>
          <w:marRight w:val="0"/>
          <w:marTop w:val="0"/>
          <w:marBottom w:val="0"/>
          <w:divBdr>
            <w:top w:val="none" w:sz="0" w:space="0" w:color="auto"/>
            <w:left w:val="none" w:sz="0" w:space="0" w:color="auto"/>
            <w:bottom w:val="none" w:sz="0" w:space="0" w:color="auto"/>
            <w:right w:val="none" w:sz="0" w:space="0" w:color="auto"/>
          </w:divBdr>
        </w:div>
        <w:div w:id="968169107">
          <w:marLeft w:val="640"/>
          <w:marRight w:val="0"/>
          <w:marTop w:val="0"/>
          <w:marBottom w:val="0"/>
          <w:divBdr>
            <w:top w:val="none" w:sz="0" w:space="0" w:color="auto"/>
            <w:left w:val="none" w:sz="0" w:space="0" w:color="auto"/>
            <w:bottom w:val="none" w:sz="0" w:space="0" w:color="auto"/>
            <w:right w:val="none" w:sz="0" w:space="0" w:color="auto"/>
          </w:divBdr>
        </w:div>
        <w:div w:id="360470998">
          <w:marLeft w:val="640"/>
          <w:marRight w:val="0"/>
          <w:marTop w:val="0"/>
          <w:marBottom w:val="0"/>
          <w:divBdr>
            <w:top w:val="none" w:sz="0" w:space="0" w:color="auto"/>
            <w:left w:val="none" w:sz="0" w:space="0" w:color="auto"/>
            <w:bottom w:val="none" w:sz="0" w:space="0" w:color="auto"/>
            <w:right w:val="none" w:sz="0" w:space="0" w:color="auto"/>
          </w:divBdr>
        </w:div>
        <w:div w:id="393359455">
          <w:marLeft w:val="640"/>
          <w:marRight w:val="0"/>
          <w:marTop w:val="0"/>
          <w:marBottom w:val="0"/>
          <w:divBdr>
            <w:top w:val="none" w:sz="0" w:space="0" w:color="auto"/>
            <w:left w:val="none" w:sz="0" w:space="0" w:color="auto"/>
            <w:bottom w:val="none" w:sz="0" w:space="0" w:color="auto"/>
            <w:right w:val="none" w:sz="0" w:space="0" w:color="auto"/>
          </w:divBdr>
        </w:div>
        <w:div w:id="1368140934">
          <w:marLeft w:val="640"/>
          <w:marRight w:val="0"/>
          <w:marTop w:val="0"/>
          <w:marBottom w:val="0"/>
          <w:divBdr>
            <w:top w:val="none" w:sz="0" w:space="0" w:color="auto"/>
            <w:left w:val="none" w:sz="0" w:space="0" w:color="auto"/>
            <w:bottom w:val="none" w:sz="0" w:space="0" w:color="auto"/>
            <w:right w:val="none" w:sz="0" w:space="0" w:color="auto"/>
          </w:divBdr>
        </w:div>
        <w:div w:id="956716872">
          <w:marLeft w:val="640"/>
          <w:marRight w:val="0"/>
          <w:marTop w:val="0"/>
          <w:marBottom w:val="0"/>
          <w:divBdr>
            <w:top w:val="none" w:sz="0" w:space="0" w:color="auto"/>
            <w:left w:val="none" w:sz="0" w:space="0" w:color="auto"/>
            <w:bottom w:val="none" w:sz="0" w:space="0" w:color="auto"/>
            <w:right w:val="none" w:sz="0" w:space="0" w:color="auto"/>
          </w:divBdr>
        </w:div>
        <w:div w:id="366296872">
          <w:marLeft w:val="640"/>
          <w:marRight w:val="0"/>
          <w:marTop w:val="0"/>
          <w:marBottom w:val="0"/>
          <w:divBdr>
            <w:top w:val="none" w:sz="0" w:space="0" w:color="auto"/>
            <w:left w:val="none" w:sz="0" w:space="0" w:color="auto"/>
            <w:bottom w:val="none" w:sz="0" w:space="0" w:color="auto"/>
            <w:right w:val="none" w:sz="0" w:space="0" w:color="auto"/>
          </w:divBdr>
        </w:div>
        <w:div w:id="61880140">
          <w:marLeft w:val="640"/>
          <w:marRight w:val="0"/>
          <w:marTop w:val="0"/>
          <w:marBottom w:val="0"/>
          <w:divBdr>
            <w:top w:val="none" w:sz="0" w:space="0" w:color="auto"/>
            <w:left w:val="none" w:sz="0" w:space="0" w:color="auto"/>
            <w:bottom w:val="none" w:sz="0" w:space="0" w:color="auto"/>
            <w:right w:val="none" w:sz="0" w:space="0" w:color="auto"/>
          </w:divBdr>
        </w:div>
        <w:div w:id="1943798018">
          <w:marLeft w:val="640"/>
          <w:marRight w:val="0"/>
          <w:marTop w:val="0"/>
          <w:marBottom w:val="0"/>
          <w:divBdr>
            <w:top w:val="none" w:sz="0" w:space="0" w:color="auto"/>
            <w:left w:val="none" w:sz="0" w:space="0" w:color="auto"/>
            <w:bottom w:val="none" w:sz="0" w:space="0" w:color="auto"/>
            <w:right w:val="none" w:sz="0" w:space="0" w:color="auto"/>
          </w:divBdr>
        </w:div>
        <w:div w:id="645283208">
          <w:marLeft w:val="640"/>
          <w:marRight w:val="0"/>
          <w:marTop w:val="0"/>
          <w:marBottom w:val="0"/>
          <w:divBdr>
            <w:top w:val="none" w:sz="0" w:space="0" w:color="auto"/>
            <w:left w:val="none" w:sz="0" w:space="0" w:color="auto"/>
            <w:bottom w:val="none" w:sz="0" w:space="0" w:color="auto"/>
            <w:right w:val="none" w:sz="0" w:space="0" w:color="auto"/>
          </w:divBdr>
        </w:div>
        <w:div w:id="866678472">
          <w:marLeft w:val="640"/>
          <w:marRight w:val="0"/>
          <w:marTop w:val="0"/>
          <w:marBottom w:val="0"/>
          <w:divBdr>
            <w:top w:val="none" w:sz="0" w:space="0" w:color="auto"/>
            <w:left w:val="none" w:sz="0" w:space="0" w:color="auto"/>
            <w:bottom w:val="none" w:sz="0" w:space="0" w:color="auto"/>
            <w:right w:val="none" w:sz="0" w:space="0" w:color="auto"/>
          </w:divBdr>
        </w:div>
        <w:div w:id="337078876">
          <w:marLeft w:val="640"/>
          <w:marRight w:val="0"/>
          <w:marTop w:val="0"/>
          <w:marBottom w:val="0"/>
          <w:divBdr>
            <w:top w:val="none" w:sz="0" w:space="0" w:color="auto"/>
            <w:left w:val="none" w:sz="0" w:space="0" w:color="auto"/>
            <w:bottom w:val="none" w:sz="0" w:space="0" w:color="auto"/>
            <w:right w:val="none" w:sz="0" w:space="0" w:color="auto"/>
          </w:divBdr>
        </w:div>
        <w:div w:id="1899196894">
          <w:marLeft w:val="640"/>
          <w:marRight w:val="0"/>
          <w:marTop w:val="0"/>
          <w:marBottom w:val="0"/>
          <w:divBdr>
            <w:top w:val="none" w:sz="0" w:space="0" w:color="auto"/>
            <w:left w:val="none" w:sz="0" w:space="0" w:color="auto"/>
            <w:bottom w:val="none" w:sz="0" w:space="0" w:color="auto"/>
            <w:right w:val="none" w:sz="0" w:space="0" w:color="auto"/>
          </w:divBdr>
        </w:div>
        <w:div w:id="2130588187">
          <w:marLeft w:val="640"/>
          <w:marRight w:val="0"/>
          <w:marTop w:val="0"/>
          <w:marBottom w:val="0"/>
          <w:divBdr>
            <w:top w:val="none" w:sz="0" w:space="0" w:color="auto"/>
            <w:left w:val="none" w:sz="0" w:space="0" w:color="auto"/>
            <w:bottom w:val="none" w:sz="0" w:space="0" w:color="auto"/>
            <w:right w:val="none" w:sz="0" w:space="0" w:color="auto"/>
          </w:divBdr>
        </w:div>
        <w:div w:id="1107232431">
          <w:marLeft w:val="640"/>
          <w:marRight w:val="0"/>
          <w:marTop w:val="0"/>
          <w:marBottom w:val="0"/>
          <w:divBdr>
            <w:top w:val="none" w:sz="0" w:space="0" w:color="auto"/>
            <w:left w:val="none" w:sz="0" w:space="0" w:color="auto"/>
            <w:bottom w:val="none" w:sz="0" w:space="0" w:color="auto"/>
            <w:right w:val="none" w:sz="0" w:space="0" w:color="auto"/>
          </w:divBdr>
        </w:div>
        <w:div w:id="1995453026">
          <w:marLeft w:val="640"/>
          <w:marRight w:val="0"/>
          <w:marTop w:val="0"/>
          <w:marBottom w:val="0"/>
          <w:divBdr>
            <w:top w:val="none" w:sz="0" w:space="0" w:color="auto"/>
            <w:left w:val="none" w:sz="0" w:space="0" w:color="auto"/>
            <w:bottom w:val="none" w:sz="0" w:space="0" w:color="auto"/>
            <w:right w:val="none" w:sz="0" w:space="0" w:color="auto"/>
          </w:divBdr>
        </w:div>
        <w:div w:id="12272674">
          <w:marLeft w:val="640"/>
          <w:marRight w:val="0"/>
          <w:marTop w:val="0"/>
          <w:marBottom w:val="0"/>
          <w:divBdr>
            <w:top w:val="none" w:sz="0" w:space="0" w:color="auto"/>
            <w:left w:val="none" w:sz="0" w:space="0" w:color="auto"/>
            <w:bottom w:val="none" w:sz="0" w:space="0" w:color="auto"/>
            <w:right w:val="none" w:sz="0" w:space="0" w:color="auto"/>
          </w:divBdr>
        </w:div>
        <w:div w:id="1898200770">
          <w:marLeft w:val="640"/>
          <w:marRight w:val="0"/>
          <w:marTop w:val="0"/>
          <w:marBottom w:val="0"/>
          <w:divBdr>
            <w:top w:val="none" w:sz="0" w:space="0" w:color="auto"/>
            <w:left w:val="none" w:sz="0" w:space="0" w:color="auto"/>
            <w:bottom w:val="none" w:sz="0" w:space="0" w:color="auto"/>
            <w:right w:val="none" w:sz="0" w:space="0" w:color="auto"/>
          </w:divBdr>
        </w:div>
        <w:div w:id="1037269720">
          <w:marLeft w:val="640"/>
          <w:marRight w:val="0"/>
          <w:marTop w:val="0"/>
          <w:marBottom w:val="0"/>
          <w:divBdr>
            <w:top w:val="none" w:sz="0" w:space="0" w:color="auto"/>
            <w:left w:val="none" w:sz="0" w:space="0" w:color="auto"/>
            <w:bottom w:val="none" w:sz="0" w:space="0" w:color="auto"/>
            <w:right w:val="none" w:sz="0" w:space="0" w:color="auto"/>
          </w:divBdr>
        </w:div>
        <w:div w:id="1622881796">
          <w:marLeft w:val="640"/>
          <w:marRight w:val="0"/>
          <w:marTop w:val="0"/>
          <w:marBottom w:val="0"/>
          <w:divBdr>
            <w:top w:val="none" w:sz="0" w:space="0" w:color="auto"/>
            <w:left w:val="none" w:sz="0" w:space="0" w:color="auto"/>
            <w:bottom w:val="none" w:sz="0" w:space="0" w:color="auto"/>
            <w:right w:val="none" w:sz="0" w:space="0" w:color="auto"/>
          </w:divBdr>
        </w:div>
        <w:div w:id="1109161654">
          <w:marLeft w:val="640"/>
          <w:marRight w:val="0"/>
          <w:marTop w:val="0"/>
          <w:marBottom w:val="0"/>
          <w:divBdr>
            <w:top w:val="none" w:sz="0" w:space="0" w:color="auto"/>
            <w:left w:val="none" w:sz="0" w:space="0" w:color="auto"/>
            <w:bottom w:val="none" w:sz="0" w:space="0" w:color="auto"/>
            <w:right w:val="none" w:sz="0" w:space="0" w:color="auto"/>
          </w:divBdr>
        </w:div>
        <w:div w:id="1126434669">
          <w:marLeft w:val="640"/>
          <w:marRight w:val="0"/>
          <w:marTop w:val="0"/>
          <w:marBottom w:val="0"/>
          <w:divBdr>
            <w:top w:val="none" w:sz="0" w:space="0" w:color="auto"/>
            <w:left w:val="none" w:sz="0" w:space="0" w:color="auto"/>
            <w:bottom w:val="none" w:sz="0" w:space="0" w:color="auto"/>
            <w:right w:val="none" w:sz="0" w:space="0" w:color="auto"/>
          </w:divBdr>
        </w:div>
        <w:div w:id="1738288150">
          <w:marLeft w:val="640"/>
          <w:marRight w:val="0"/>
          <w:marTop w:val="0"/>
          <w:marBottom w:val="0"/>
          <w:divBdr>
            <w:top w:val="none" w:sz="0" w:space="0" w:color="auto"/>
            <w:left w:val="none" w:sz="0" w:space="0" w:color="auto"/>
            <w:bottom w:val="none" w:sz="0" w:space="0" w:color="auto"/>
            <w:right w:val="none" w:sz="0" w:space="0" w:color="auto"/>
          </w:divBdr>
        </w:div>
        <w:div w:id="1644312547">
          <w:marLeft w:val="640"/>
          <w:marRight w:val="0"/>
          <w:marTop w:val="0"/>
          <w:marBottom w:val="0"/>
          <w:divBdr>
            <w:top w:val="none" w:sz="0" w:space="0" w:color="auto"/>
            <w:left w:val="none" w:sz="0" w:space="0" w:color="auto"/>
            <w:bottom w:val="none" w:sz="0" w:space="0" w:color="auto"/>
            <w:right w:val="none" w:sz="0" w:space="0" w:color="auto"/>
          </w:divBdr>
        </w:div>
        <w:div w:id="85922996">
          <w:marLeft w:val="640"/>
          <w:marRight w:val="0"/>
          <w:marTop w:val="0"/>
          <w:marBottom w:val="0"/>
          <w:divBdr>
            <w:top w:val="none" w:sz="0" w:space="0" w:color="auto"/>
            <w:left w:val="none" w:sz="0" w:space="0" w:color="auto"/>
            <w:bottom w:val="none" w:sz="0" w:space="0" w:color="auto"/>
            <w:right w:val="none" w:sz="0" w:space="0" w:color="auto"/>
          </w:divBdr>
        </w:div>
        <w:div w:id="1072971925">
          <w:marLeft w:val="640"/>
          <w:marRight w:val="0"/>
          <w:marTop w:val="0"/>
          <w:marBottom w:val="0"/>
          <w:divBdr>
            <w:top w:val="none" w:sz="0" w:space="0" w:color="auto"/>
            <w:left w:val="none" w:sz="0" w:space="0" w:color="auto"/>
            <w:bottom w:val="none" w:sz="0" w:space="0" w:color="auto"/>
            <w:right w:val="none" w:sz="0" w:space="0" w:color="auto"/>
          </w:divBdr>
        </w:div>
        <w:div w:id="796604184">
          <w:marLeft w:val="640"/>
          <w:marRight w:val="0"/>
          <w:marTop w:val="0"/>
          <w:marBottom w:val="0"/>
          <w:divBdr>
            <w:top w:val="none" w:sz="0" w:space="0" w:color="auto"/>
            <w:left w:val="none" w:sz="0" w:space="0" w:color="auto"/>
            <w:bottom w:val="none" w:sz="0" w:space="0" w:color="auto"/>
            <w:right w:val="none" w:sz="0" w:space="0" w:color="auto"/>
          </w:divBdr>
        </w:div>
        <w:div w:id="559631455">
          <w:marLeft w:val="640"/>
          <w:marRight w:val="0"/>
          <w:marTop w:val="0"/>
          <w:marBottom w:val="0"/>
          <w:divBdr>
            <w:top w:val="none" w:sz="0" w:space="0" w:color="auto"/>
            <w:left w:val="none" w:sz="0" w:space="0" w:color="auto"/>
            <w:bottom w:val="none" w:sz="0" w:space="0" w:color="auto"/>
            <w:right w:val="none" w:sz="0" w:space="0" w:color="auto"/>
          </w:divBdr>
        </w:div>
        <w:div w:id="1796606948">
          <w:marLeft w:val="640"/>
          <w:marRight w:val="0"/>
          <w:marTop w:val="0"/>
          <w:marBottom w:val="0"/>
          <w:divBdr>
            <w:top w:val="none" w:sz="0" w:space="0" w:color="auto"/>
            <w:left w:val="none" w:sz="0" w:space="0" w:color="auto"/>
            <w:bottom w:val="none" w:sz="0" w:space="0" w:color="auto"/>
            <w:right w:val="none" w:sz="0" w:space="0" w:color="auto"/>
          </w:divBdr>
        </w:div>
        <w:div w:id="837188162">
          <w:marLeft w:val="640"/>
          <w:marRight w:val="0"/>
          <w:marTop w:val="0"/>
          <w:marBottom w:val="0"/>
          <w:divBdr>
            <w:top w:val="none" w:sz="0" w:space="0" w:color="auto"/>
            <w:left w:val="none" w:sz="0" w:space="0" w:color="auto"/>
            <w:bottom w:val="none" w:sz="0" w:space="0" w:color="auto"/>
            <w:right w:val="none" w:sz="0" w:space="0" w:color="auto"/>
          </w:divBdr>
        </w:div>
        <w:div w:id="1536312946">
          <w:marLeft w:val="640"/>
          <w:marRight w:val="0"/>
          <w:marTop w:val="0"/>
          <w:marBottom w:val="0"/>
          <w:divBdr>
            <w:top w:val="none" w:sz="0" w:space="0" w:color="auto"/>
            <w:left w:val="none" w:sz="0" w:space="0" w:color="auto"/>
            <w:bottom w:val="none" w:sz="0" w:space="0" w:color="auto"/>
            <w:right w:val="none" w:sz="0" w:space="0" w:color="auto"/>
          </w:divBdr>
        </w:div>
        <w:div w:id="820849971">
          <w:marLeft w:val="640"/>
          <w:marRight w:val="0"/>
          <w:marTop w:val="0"/>
          <w:marBottom w:val="0"/>
          <w:divBdr>
            <w:top w:val="none" w:sz="0" w:space="0" w:color="auto"/>
            <w:left w:val="none" w:sz="0" w:space="0" w:color="auto"/>
            <w:bottom w:val="none" w:sz="0" w:space="0" w:color="auto"/>
            <w:right w:val="none" w:sz="0" w:space="0" w:color="auto"/>
          </w:divBdr>
        </w:div>
        <w:div w:id="625938712">
          <w:marLeft w:val="640"/>
          <w:marRight w:val="0"/>
          <w:marTop w:val="0"/>
          <w:marBottom w:val="0"/>
          <w:divBdr>
            <w:top w:val="none" w:sz="0" w:space="0" w:color="auto"/>
            <w:left w:val="none" w:sz="0" w:space="0" w:color="auto"/>
            <w:bottom w:val="none" w:sz="0" w:space="0" w:color="auto"/>
            <w:right w:val="none" w:sz="0" w:space="0" w:color="auto"/>
          </w:divBdr>
        </w:div>
        <w:div w:id="1227111787">
          <w:marLeft w:val="640"/>
          <w:marRight w:val="0"/>
          <w:marTop w:val="0"/>
          <w:marBottom w:val="0"/>
          <w:divBdr>
            <w:top w:val="none" w:sz="0" w:space="0" w:color="auto"/>
            <w:left w:val="none" w:sz="0" w:space="0" w:color="auto"/>
            <w:bottom w:val="none" w:sz="0" w:space="0" w:color="auto"/>
            <w:right w:val="none" w:sz="0" w:space="0" w:color="auto"/>
          </w:divBdr>
        </w:div>
        <w:div w:id="1452017461">
          <w:marLeft w:val="640"/>
          <w:marRight w:val="0"/>
          <w:marTop w:val="0"/>
          <w:marBottom w:val="0"/>
          <w:divBdr>
            <w:top w:val="none" w:sz="0" w:space="0" w:color="auto"/>
            <w:left w:val="none" w:sz="0" w:space="0" w:color="auto"/>
            <w:bottom w:val="none" w:sz="0" w:space="0" w:color="auto"/>
            <w:right w:val="none" w:sz="0" w:space="0" w:color="auto"/>
          </w:divBdr>
        </w:div>
        <w:div w:id="279995274">
          <w:marLeft w:val="640"/>
          <w:marRight w:val="0"/>
          <w:marTop w:val="0"/>
          <w:marBottom w:val="0"/>
          <w:divBdr>
            <w:top w:val="none" w:sz="0" w:space="0" w:color="auto"/>
            <w:left w:val="none" w:sz="0" w:space="0" w:color="auto"/>
            <w:bottom w:val="none" w:sz="0" w:space="0" w:color="auto"/>
            <w:right w:val="none" w:sz="0" w:space="0" w:color="auto"/>
          </w:divBdr>
        </w:div>
        <w:div w:id="1378819353">
          <w:marLeft w:val="640"/>
          <w:marRight w:val="0"/>
          <w:marTop w:val="0"/>
          <w:marBottom w:val="0"/>
          <w:divBdr>
            <w:top w:val="none" w:sz="0" w:space="0" w:color="auto"/>
            <w:left w:val="none" w:sz="0" w:space="0" w:color="auto"/>
            <w:bottom w:val="none" w:sz="0" w:space="0" w:color="auto"/>
            <w:right w:val="none" w:sz="0" w:space="0" w:color="auto"/>
          </w:divBdr>
        </w:div>
        <w:div w:id="1713381029">
          <w:marLeft w:val="640"/>
          <w:marRight w:val="0"/>
          <w:marTop w:val="0"/>
          <w:marBottom w:val="0"/>
          <w:divBdr>
            <w:top w:val="none" w:sz="0" w:space="0" w:color="auto"/>
            <w:left w:val="none" w:sz="0" w:space="0" w:color="auto"/>
            <w:bottom w:val="none" w:sz="0" w:space="0" w:color="auto"/>
            <w:right w:val="none" w:sz="0" w:space="0" w:color="auto"/>
          </w:divBdr>
        </w:div>
        <w:div w:id="1142383203">
          <w:marLeft w:val="640"/>
          <w:marRight w:val="0"/>
          <w:marTop w:val="0"/>
          <w:marBottom w:val="0"/>
          <w:divBdr>
            <w:top w:val="none" w:sz="0" w:space="0" w:color="auto"/>
            <w:left w:val="none" w:sz="0" w:space="0" w:color="auto"/>
            <w:bottom w:val="none" w:sz="0" w:space="0" w:color="auto"/>
            <w:right w:val="none" w:sz="0" w:space="0" w:color="auto"/>
          </w:divBdr>
        </w:div>
        <w:div w:id="610161742">
          <w:marLeft w:val="640"/>
          <w:marRight w:val="0"/>
          <w:marTop w:val="0"/>
          <w:marBottom w:val="0"/>
          <w:divBdr>
            <w:top w:val="none" w:sz="0" w:space="0" w:color="auto"/>
            <w:left w:val="none" w:sz="0" w:space="0" w:color="auto"/>
            <w:bottom w:val="none" w:sz="0" w:space="0" w:color="auto"/>
            <w:right w:val="none" w:sz="0" w:space="0" w:color="auto"/>
          </w:divBdr>
        </w:div>
        <w:div w:id="1556232614">
          <w:marLeft w:val="640"/>
          <w:marRight w:val="0"/>
          <w:marTop w:val="0"/>
          <w:marBottom w:val="0"/>
          <w:divBdr>
            <w:top w:val="none" w:sz="0" w:space="0" w:color="auto"/>
            <w:left w:val="none" w:sz="0" w:space="0" w:color="auto"/>
            <w:bottom w:val="none" w:sz="0" w:space="0" w:color="auto"/>
            <w:right w:val="none" w:sz="0" w:space="0" w:color="auto"/>
          </w:divBdr>
        </w:div>
        <w:div w:id="786003298">
          <w:marLeft w:val="640"/>
          <w:marRight w:val="0"/>
          <w:marTop w:val="0"/>
          <w:marBottom w:val="0"/>
          <w:divBdr>
            <w:top w:val="none" w:sz="0" w:space="0" w:color="auto"/>
            <w:left w:val="none" w:sz="0" w:space="0" w:color="auto"/>
            <w:bottom w:val="none" w:sz="0" w:space="0" w:color="auto"/>
            <w:right w:val="none" w:sz="0" w:space="0" w:color="auto"/>
          </w:divBdr>
        </w:div>
        <w:div w:id="1304502391">
          <w:marLeft w:val="640"/>
          <w:marRight w:val="0"/>
          <w:marTop w:val="0"/>
          <w:marBottom w:val="0"/>
          <w:divBdr>
            <w:top w:val="none" w:sz="0" w:space="0" w:color="auto"/>
            <w:left w:val="none" w:sz="0" w:space="0" w:color="auto"/>
            <w:bottom w:val="none" w:sz="0" w:space="0" w:color="auto"/>
            <w:right w:val="none" w:sz="0" w:space="0" w:color="auto"/>
          </w:divBdr>
        </w:div>
        <w:div w:id="240413653">
          <w:marLeft w:val="640"/>
          <w:marRight w:val="0"/>
          <w:marTop w:val="0"/>
          <w:marBottom w:val="0"/>
          <w:divBdr>
            <w:top w:val="none" w:sz="0" w:space="0" w:color="auto"/>
            <w:left w:val="none" w:sz="0" w:space="0" w:color="auto"/>
            <w:bottom w:val="none" w:sz="0" w:space="0" w:color="auto"/>
            <w:right w:val="none" w:sz="0" w:space="0" w:color="auto"/>
          </w:divBdr>
        </w:div>
        <w:div w:id="1768503140">
          <w:marLeft w:val="640"/>
          <w:marRight w:val="0"/>
          <w:marTop w:val="0"/>
          <w:marBottom w:val="0"/>
          <w:divBdr>
            <w:top w:val="none" w:sz="0" w:space="0" w:color="auto"/>
            <w:left w:val="none" w:sz="0" w:space="0" w:color="auto"/>
            <w:bottom w:val="none" w:sz="0" w:space="0" w:color="auto"/>
            <w:right w:val="none" w:sz="0" w:space="0" w:color="auto"/>
          </w:divBdr>
        </w:div>
        <w:div w:id="331107778">
          <w:marLeft w:val="640"/>
          <w:marRight w:val="0"/>
          <w:marTop w:val="0"/>
          <w:marBottom w:val="0"/>
          <w:divBdr>
            <w:top w:val="none" w:sz="0" w:space="0" w:color="auto"/>
            <w:left w:val="none" w:sz="0" w:space="0" w:color="auto"/>
            <w:bottom w:val="none" w:sz="0" w:space="0" w:color="auto"/>
            <w:right w:val="none" w:sz="0" w:space="0" w:color="auto"/>
          </w:divBdr>
        </w:div>
        <w:div w:id="584803657">
          <w:marLeft w:val="640"/>
          <w:marRight w:val="0"/>
          <w:marTop w:val="0"/>
          <w:marBottom w:val="0"/>
          <w:divBdr>
            <w:top w:val="none" w:sz="0" w:space="0" w:color="auto"/>
            <w:left w:val="none" w:sz="0" w:space="0" w:color="auto"/>
            <w:bottom w:val="none" w:sz="0" w:space="0" w:color="auto"/>
            <w:right w:val="none" w:sz="0" w:space="0" w:color="auto"/>
          </w:divBdr>
        </w:div>
        <w:div w:id="1044059918">
          <w:marLeft w:val="640"/>
          <w:marRight w:val="0"/>
          <w:marTop w:val="0"/>
          <w:marBottom w:val="0"/>
          <w:divBdr>
            <w:top w:val="none" w:sz="0" w:space="0" w:color="auto"/>
            <w:left w:val="none" w:sz="0" w:space="0" w:color="auto"/>
            <w:bottom w:val="none" w:sz="0" w:space="0" w:color="auto"/>
            <w:right w:val="none" w:sz="0" w:space="0" w:color="auto"/>
          </w:divBdr>
        </w:div>
        <w:div w:id="134567865">
          <w:marLeft w:val="640"/>
          <w:marRight w:val="0"/>
          <w:marTop w:val="0"/>
          <w:marBottom w:val="0"/>
          <w:divBdr>
            <w:top w:val="none" w:sz="0" w:space="0" w:color="auto"/>
            <w:left w:val="none" w:sz="0" w:space="0" w:color="auto"/>
            <w:bottom w:val="none" w:sz="0" w:space="0" w:color="auto"/>
            <w:right w:val="none" w:sz="0" w:space="0" w:color="auto"/>
          </w:divBdr>
        </w:div>
        <w:div w:id="2068019744">
          <w:marLeft w:val="640"/>
          <w:marRight w:val="0"/>
          <w:marTop w:val="0"/>
          <w:marBottom w:val="0"/>
          <w:divBdr>
            <w:top w:val="none" w:sz="0" w:space="0" w:color="auto"/>
            <w:left w:val="none" w:sz="0" w:space="0" w:color="auto"/>
            <w:bottom w:val="none" w:sz="0" w:space="0" w:color="auto"/>
            <w:right w:val="none" w:sz="0" w:space="0" w:color="auto"/>
          </w:divBdr>
        </w:div>
        <w:div w:id="1308975687">
          <w:marLeft w:val="640"/>
          <w:marRight w:val="0"/>
          <w:marTop w:val="0"/>
          <w:marBottom w:val="0"/>
          <w:divBdr>
            <w:top w:val="none" w:sz="0" w:space="0" w:color="auto"/>
            <w:left w:val="none" w:sz="0" w:space="0" w:color="auto"/>
            <w:bottom w:val="none" w:sz="0" w:space="0" w:color="auto"/>
            <w:right w:val="none" w:sz="0" w:space="0" w:color="auto"/>
          </w:divBdr>
        </w:div>
        <w:div w:id="1362903770">
          <w:marLeft w:val="640"/>
          <w:marRight w:val="0"/>
          <w:marTop w:val="0"/>
          <w:marBottom w:val="0"/>
          <w:divBdr>
            <w:top w:val="none" w:sz="0" w:space="0" w:color="auto"/>
            <w:left w:val="none" w:sz="0" w:space="0" w:color="auto"/>
            <w:bottom w:val="none" w:sz="0" w:space="0" w:color="auto"/>
            <w:right w:val="none" w:sz="0" w:space="0" w:color="auto"/>
          </w:divBdr>
        </w:div>
        <w:div w:id="1388070788">
          <w:marLeft w:val="640"/>
          <w:marRight w:val="0"/>
          <w:marTop w:val="0"/>
          <w:marBottom w:val="0"/>
          <w:divBdr>
            <w:top w:val="none" w:sz="0" w:space="0" w:color="auto"/>
            <w:left w:val="none" w:sz="0" w:space="0" w:color="auto"/>
            <w:bottom w:val="none" w:sz="0" w:space="0" w:color="auto"/>
            <w:right w:val="none" w:sz="0" w:space="0" w:color="auto"/>
          </w:divBdr>
        </w:div>
        <w:div w:id="877937573">
          <w:marLeft w:val="640"/>
          <w:marRight w:val="0"/>
          <w:marTop w:val="0"/>
          <w:marBottom w:val="0"/>
          <w:divBdr>
            <w:top w:val="none" w:sz="0" w:space="0" w:color="auto"/>
            <w:left w:val="none" w:sz="0" w:space="0" w:color="auto"/>
            <w:bottom w:val="none" w:sz="0" w:space="0" w:color="auto"/>
            <w:right w:val="none" w:sz="0" w:space="0" w:color="auto"/>
          </w:divBdr>
        </w:div>
        <w:div w:id="756289296">
          <w:marLeft w:val="640"/>
          <w:marRight w:val="0"/>
          <w:marTop w:val="0"/>
          <w:marBottom w:val="0"/>
          <w:divBdr>
            <w:top w:val="none" w:sz="0" w:space="0" w:color="auto"/>
            <w:left w:val="none" w:sz="0" w:space="0" w:color="auto"/>
            <w:bottom w:val="none" w:sz="0" w:space="0" w:color="auto"/>
            <w:right w:val="none" w:sz="0" w:space="0" w:color="auto"/>
          </w:divBdr>
        </w:div>
        <w:div w:id="1405104275">
          <w:marLeft w:val="640"/>
          <w:marRight w:val="0"/>
          <w:marTop w:val="0"/>
          <w:marBottom w:val="0"/>
          <w:divBdr>
            <w:top w:val="none" w:sz="0" w:space="0" w:color="auto"/>
            <w:left w:val="none" w:sz="0" w:space="0" w:color="auto"/>
            <w:bottom w:val="none" w:sz="0" w:space="0" w:color="auto"/>
            <w:right w:val="none" w:sz="0" w:space="0" w:color="auto"/>
          </w:divBdr>
        </w:div>
        <w:div w:id="27032692">
          <w:marLeft w:val="640"/>
          <w:marRight w:val="0"/>
          <w:marTop w:val="0"/>
          <w:marBottom w:val="0"/>
          <w:divBdr>
            <w:top w:val="none" w:sz="0" w:space="0" w:color="auto"/>
            <w:left w:val="none" w:sz="0" w:space="0" w:color="auto"/>
            <w:bottom w:val="none" w:sz="0" w:space="0" w:color="auto"/>
            <w:right w:val="none" w:sz="0" w:space="0" w:color="auto"/>
          </w:divBdr>
        </w:div>
        <w:div w:id="554513756">
          <w:marLeft w:val="640"/>
          <w:marRight w:val="0"/>
          <w:marTop w:val="0"/>
          <w:marBottom w:val="0"/>
          <w:divBdr>
            <w:top w:val="none" w:sz="0" w:space="0" w:color="auto"/>
            <w:left w:val="none" w:sz="0" w:space="0" w:color="auto"/>
            <w:bottom w:val="none" w:sz="0" w:space="0" w:color="auto"/>
            <w:right w:val="none" w:sz="0" w:space="0" w:color="auto"/>
          </w:divBdr>
        </w:div>
        <w:div w:id="781537631">
          <w:marLeft w:val="640"/>
          <w:marRight w:val="0"/>
          <w:marTop w:val="0"/>
          <w:marBottom w:val="0"/>
          <w:divBdr>
            <w:top w:val="none" w:sz="0" w:space="0" w:color="auto"/>
            <w:left w:val="none" w:sz="0" w:space="0" w:color="auto"/>
            <w:bottom w:val="none" w:sz="0" w:space="0" w:color="auto"/>
            <w:right w:val="none" w:sz="0" w:space="0" w:color="auto"/>
          </w:divBdr>
        </w:div>
        <w:div w:id="1136486841">
          <w:marLeft w:val="640"/>
          <w:marRight w:val="0"/>
          <w:marTop w:val="0"/>
          <w:marBottom w:val="0"/>
          <w:divBdr>
            <w:top w:val="none" w:sz="0" w:space="0" w:color="auto"/>
            <w:left w:val="none" w:sz="0" w:space="0" w:color="auto"/>
            <w:bottom w:val="none" w:sz="0" w:space="0" w:color="auto"/>
            <w:right w:val="none" w:sz="0" w:space="0" w:color="auto"/>
          </w:divBdr>
        </w:div>
        <w:div w:id="52702881">
          <w:marLeft w:val="640"/>
          <w:marRight w:val="0"/>
          <w:marTop w:val="0"/>
          <w:marBottom w:val="0"/>
          <w:divBdr>
            <w:top w:val="none" w:sz="0" w:space="0" w:color="auto"/>
            <w:left w:val="none" w:sz="0" w:space="0" w:color="auto"/>
            <w:bottom w:val="none" w:sz="0" w:space="0" w:color="auto"/>
            <w:right w:val="none" w:sz="0" w:space="0" w:color="auto"/>
          </w:divBdr>
        </w:div>
        <w:div w:id="1687562039">
          <w:marLeft w:val="640"/>
          <w:marRight w:val="0"/>
          <w:marTop w:val="0"/>
          <w:marBottom w:val="0"/>
          <w:divBdr>
            <w:top w:val="none" w:sz="0" w:space="0" w:color="auto"/>
            <w:left w:val="none" w:sz="0" w:space="0" w:color="auto"/>
            <w:bottom w:val="none" w:sz="0" w:space="0" w:color="auto"/>
            <w:right w:val="none" w:sz="0" w:space="0" w:color="auto"/>
          </w:divBdr>
        </w:div>
        <w:div w:id="37776991">
          <w:marLeft w:val="640"/>
          <w:marRight w:val="0"/>
          <w:marTop w:val="0"/>
          <w:marBottom w:val="0"/>
          <w:divBdr>
            <w:top w:val="none" w:sz="0" w:space="0" w:color="auto"/>
            <w:left w:val="none" w:sz="0" w:space="0" w:color="auto"/>
            <w:bottom w:val="none" w:sz="0" w:space="0" w:color="auto"/>
            <w:right w:val="none" w:sz="0" w:space="0" w:color="auto"/>
          </w:divBdr>
        </w:div>
        <w:div w:id="1348631199">
          <w:marLeft w:val="640"/>
          <w:marRight w:val="0"/>
          <w:marTop w:val="0"/>
          <w:marBottom w:val="0"/>
          <w:divBdr>
            <w:top w:val="none" w:sz="0" w:space="0" w:color="auto"/>
            <w:left w:val="none" w:sz="0" w:space="0" w:color="auto"/>
            <w:bottom w:val="none" w:sz="0" w:space="0" w:color="auto"/>
            <w:right w:val="none" w:sz="0" w:space="0" w:color="auto"/>
          </w:divBdr>
        </w:div>
        <w:div w:id="1309896494">
          <w:marLeft w:val="640"/>
          <w:marRight w:val="0"/>
          <w:marTop w:val="0"/>
          <w:marBottom w:val="0"/>
          <w:divBdr>
            <w:top w:val="none" w:sz="0" w:space="0" w:color="auto"/>
            <w:left w:val="none" w:sz="0" w:space="0" w:color="auto"/>
            <w:bottom w:val="none" w:sz="0" w:space="0" w:color="auto"/>
            <w:right w:val="none" w:sz="0" w:space="0" w:color="auto"/>
          </w:divBdr>
        </w:div>
        <w:div w:id="1587614996">
          <w:marLeft w:val="640"/>
          <w:marRight w:val="0"/>
          <w:marTop w:val="0"/>
          <w:marBottom w:val="0"/>
          <w:divBdr>
            <w:top w:val="none" w:sz="0" w:space="0" w:color="auto"/>
            <w:left w:val="none" w:sz="0" w:space="0" w:color="auto"/>
            <w:bottom w:val="none" w:sz="0" w:space="0" w:color="auto"/>
            <w:right w:val="none" w:sz="0" w:space="0" w:color="auto"/>
          </w:divBdr>
        </w:div>
        <w:div w:id="574240703">
          <w:marLeft w:val="640"/>
          <w:marRight w:val="0"/>
          <w:marTop w:val="0"/>
          <w:marBottom w:val="0"/>
          <w:divBdr>
            <w:top w:val="none" w:sz="0" w:space="0" w:color="auto"/>
            <w:left w:val="none" w:sz="0" w:space="0" w:color="auto"/>
            <w:bottom w:val="none" w:sz="0" w:space="0" w:color="auto"/>
            <w:right w:val="none" w:sz="0" w:space="0" w:color="auto"/>
          </w:divBdr>
        </w:div>
        <w:div w:id="904727619">
          <w:marLeft w:val="640"/>
          <w:marRight w:val="0"/>
          <w:marTop w:val="0"/>
          <w:marBottom w:val="0"/>
          <w:divBdr>
            <w:top w:val="none" w:sz="0" w:space="0" w:color="auto"/>
            <w:left w:val="none" w:sz="0" w:space="0" w:color="auto"/>
            <w:bottom w:val="none" w:sz="0" w:space="0" w:color="auto"/>
            <w:right w:val="none" w:sz="0" w:space="0" w:color="auto"/>
          </w:divBdr>
        </w:div>
        <w:div w:id="2012293187">
          <w:marLeft w:val="640"/>
          <w:marRight w:val="0"/>
          <w:marTop w:val="0"/>
          <w:marBottom w:val="0"/>
          <w:divBdr>
            <w:top w:val="none" w:sz="0" w:space="0" w:color="auto"/>
            <w:left w:val="none" w:sz="0" w:space="0" w:color="auto"/>
            <w:bottom w:val="none" w:sz="0" w:space="0" w:color="auto"/>
            <w:right w:val="none" w:sz="0" w:space="0" w:color="auto"/>
          </w:divBdr>
        </w:div>
        <w:div w:id="794524806">
          <w:marLeft w:val="640"/>
          <w:marRight w:val="0"/>
          <w:marTop w:val="0"/>
          <w:marBottom w:val="0"/>
          <w:divBdr>
            <w:top w:val="none" w:sz="0" w:space="0" w:color="auto"/>
            <w:left w:val="none" w:sz="0" w:space="0" w:color="auto"/>
            <w:bottom w:val="none" w:sz="0" w:space="0" w:color="auto"/>
            <w:right w:val="none" w:sz="0" w:space="0" w:color="auto"/>
          </w:divBdr>
        </w:div>
        <w:div w:id="1474373553">
          <w:marLeft w:val="640"/>
          <w:marRight w:val="0"/>
          <w:marTop w:val="0"/>
          <w:marBottom w:val="0"/>
          <w:divBdr>
            <w:top w:val="none" w:sz="0" w:space="0" w:color="auto"/>
            <w:left w:val="none" w:sz="0" w:space="0" w:color="auto"/>
            <w:bottom w:val="none" w:sz="0" w:space="0" w:color="auto"/>
            <w:right w:val="none" w:sz="0" w:space="0" w:color="auto"/>
          </w:divBdr>
        </w:div>
      </w:divsChild>
    </w:div>
    <w:div w:id="966007802">
      <w:bodyDiv w:val="1"/>
      <w:marLeft w:val="0"/>
      <w:marRight w:val="0"/>
      <w:marTop w:val="0"/>
      <w:marBottom w:val="0"/>
      <w:divBdr>
        <w:top w:val="none" w:sz="0" w:space="0" w:color="auto"/>
        <w:left w:val="none" w:sz="0" w:space="0" w:color="auto"/>
        <w:bottom w:val="none" w:sz="0" w:space="0" w:color="auto"/>
        <w:right w:val="none" w:sz="0" w:space="0" w:color="auto"/>
      </w:divBdr>
      <w:divsChild>
        <w:div w:id="1505246729">
          <w:marLeft w:val="640"/>
          <w:marRight w:val="0"/>
          <w:marTop w:val="0"/>
          <w:marBottom w:val="0"/>
          <w:divBdr>
            <w:top w:val="none" w:sz="0" w:space="0" w:color="auto"/>
            <w:left w:val="none" w:sz="0" w:space="0" w:color="auto"/>
            <w:bottom w:val="none" w:sz="0" w:space="0" w:color="auto"/>
            <w:right w:val="none" w:sz="0" w:space="0" w:color="auto"/>
          </w:divBdr>
        </w:div>
        <w:div w:id="21592044">
          <w:marLeft w:val="640"/>
          <w:marRight w:val="0"/>
          <w:marTop w:val="0"/>
          <w:marBottom w:val="0"/>
          <w:divBdr>
            <w:top w:val="none" w:sz="0" w:space="0" w:color="auto"/>
            <w:left w:val="none" w:sz="0" w:space="0" w:color="auto"/>
            <w:bottom w:val="none" w:sz="0" w:space="0" w:color="auto"/>
            <w:right w:val="none" w:sz="0" w:space="0" w:color="auto"/>
          </w:divBdr>
        </w:div>
        <w:div w:id="931549787">
          <w:marLeft w:val="640"/>
          <w:marRight w:val="0"/>
          <w:marTop w:val="0"/>
          <w:marBottom w:val="0"/>
          <w:divBdr>
            <w:top w:val="none" w:sz="0" w:space="0" w:color="auto"/>
            <w:left w:val="none" w:sz="0" w:space="0" w:color="auto"/>
            <w:bottom w:val="none" w:sz="0" w:space="0" w:color="auto"/>
            <w:right w:val="none" w:sz="0" w:space="0" w:color="auto"/>
          </w:divBdr>
        </w:div>
        <w:div w:id="440223318">
          <w:marLeft w:val="640"/>
          <w:marRight w:val="0"/>
          <w:marTop w:val="0"/>
          <w:marBottom w:val="0"/>
          <w:divBdr>
            <w:top w:val="none" w:sz="0" w:space="0" w:color="auto"/>
            <w:left w:val="none" w:sz="0" w:space="0" w:color="auto"/>
            <w:bottom w:val="none" w:sz="0" w:space="0" w:color="auto"/>
            <w:right w:val="none" w:sz="0" w:space="0" w:color="auto"/>
          </w:divBdr>
        </w:div>
        <w:div w:id="1941135144">
          <w:marLeft w:val="640"/>
          <w:marRight w:val="0"/>
          <w:marTop w:val="0"/>
          <w:marBottom w:val="0"/>
          <w:divBdr>
            <w:top w:val="none" w:sz="0" w:space="0" w:color="auto"/>
            <w:left w:val="none" w:sz="0" w:space="0" w:color="auto"/>
            <w:bottom w:val="none" w:sz="0" w:space="0" w:color="auto"/>
            <w:right w:val="none" w:sz="0" w:space="0" w:color="auto"/>
          </w:divBdr>
        </w:div>
        <w:div w:id="387916416">
          <w:marLeft w:val="640"/>
          <w:marRight w:val="0"/>
          <w:marTop w:val="0"/>
          <w:marBottom w:val="0"/>
          <w:divBdr>
            <w:top w:val="none" w:sz="0" w:space="0" w:color="auto"/>
            <w:left w:val="none" w:sz="0" w:space="0" w:color="auto"/>
            <w:bottom w:val="none" w:sz="0" w:space="0" w:color="auto"/>
            <w:right w:val="none" w:sz="0" w:space="0" w:color="auto"/>
          </w:divBdr>
        </w:div>
        <w:div w:id="262420176">
          <w:marLeft w:val="640"/>
          <w:marRight w:val="0"/>
          <w:marTop w:val="0"/>
          <w:marBottom w:val="0"/>
          <w:divBdr>
            <w:top w:val="none" w:sz="0" w:space="0" w:color="auto"/>
            <w:left w:val="none" w:sz="0" w:space="0" w:color="auto"/>
            <w:bottom w:val="none" w:sz="0" w:space="0" w:color="auto"/>
            <w:right w:val="none" w:sz="0" w:space="0" w:color="auto"/>
          </w:divBdr>
        </w:div>
        <w:div w:id="1725250892">
          <w:marLeft w:val="640"/>
          <w:marRight w:val="0"/>
          <w:marTop w:val="0"/>
          <w:marBottom w:val="0"/>
          <w:divBdr>
            <w:top w:val="none" w:sz="0" w:space="0" w:color="auto"/>
            <w:left w:val="none" w:sz="0" w:space="0" w:color="auto"/>
            <w:bottom w:val="none" w:sz="0" w:space="0" w:color="auto"/>
            <w:right w:val="none" w:sz="0" w:space="0" w:color="auto"/>
          </w:divBdr>
        </w:div>
        <w:div w:id="767585694">
          <w:marLeft w:val="640"/>
          <w:marRight w:val="0"/>
          <w:marTop w:val="0"/>
          <w:marBottom w:val="0"/>
          <w:divBdr>
            <w:top w:val="none" w:sz="0" w:space="0" w:color="auto"/>
            <w:left w:val="none" w:sz="0" w:space="0" w:color="auto"/>
            <w:bottom w:val="none" w:sz="0" w:space="0" w:color="auto"/>
            <w:right w:val="none" w:sz="0" w:space="0" w:color="auto"/>
          </w:divBdr>
        </w:div>
        <w:div w:id="1605845916">
          <w:marLeft w:val="640"/>
          <w:marRight w:val="0"/>
          <w:marTop w:val="0"/>
          <w:marBottom w:val="0"/>
          <w:divBdr>
            <w:top w:val="none" w:sz="0" w:space="0" w:color="auto"/>
            <w:left w:val="none" w:sz="0" w:space="0" w:color="auto"/>
            <w:bottom w:val="none" w:sz="0" w:space="0" w:color="auto"/>
            <w:right w:val="none" w:sz="0" w:space="0" w:color="auto"/>
          </w:divBdr>
        </w:div>
        <w:div w:id="1154294816">
          <w:marLeft w:val="640"/>
          <w:marRight w:val="0"/>
          <w:marTop w:val="0"/>
          <w:marBottom w:val="0"/>
          <w:divBdr>
            <w:top w:val="none" w:sz="0" w:space="0" w:color="auto"/>
            <w:left w:val="none" w:sz="0" w:space="0" w:color="auto"/>
            <w:bottom w:val="none" w:sz="0" w:space="0" w:color="auto"/>
            <w:right w:val="none" w:sz="0" w:space="0" w:color="auto"/>
          </w:divBdr>
        </w:div>
        <w:div w:id="6174149">
          <w:marLeft w:val="640"/>
          <w:marRight w:val="0"/>
          <w:marTop w:val="0"/>
          <w:marBottom w:val="0"/>
          <w:divBdr>
            <w:top w:val="none" w:sz="0" w:space="0" w:color="auto"/>
            <w:left w:val="none" w:sz="0" w:space="0" w:color="auto"/>
            <w:bottom w:val="none" w:sz="0" w:space="0" w:color="auto"/>
            <w:right w:val="none" w:sz="0" w:space="0" w:color="auto"/>
          </w:divBdr>
        </w:div>
        <w:div w:id="1481381874">
          <w:marLeft w:val="640"/>
          <w:marRight w:val="0"/>
          <w:marTop w:val="0"/>
          <w:marBottom w:val="0"/>
          <w:divBdr>
            <w:top w:val="none" w:sz="0" w:space="0" w:color="auto"/>
            <w:left w:val="none" w:sz="0" w:space="0" w:color="auto"/>
            <w:bottom w:val="none" w:sz="0" w:space="0" w:color="auto"/>
            <w:right w:val="none" w:sz="0" w:space="0" w:color="auto"/>
          </w:divBdr>
        </w:div>
        <w:div w:id="503591932">
          <w:marLeft w:val="640"/>
          <w:marRight w:val="0"/>
          <w:marTop w:val="0"/>
          <w:marBottom w:val="0"/>
          <w:divBdr>
            <w:top w:val="none" w:sz="0" w:space="0" w:color="auto"/>
            <w:left w:val="none" w:sz="0" w:space="0" w:color="auto"/>
            <w:bottom w:val="none" w:sz="0" w:space="0" w:color="auto"/>
            <w:right w:val="none" w:sz="0" w:space="0" w:color="auto"/>
          </w:divBdr>
        </w:div>
        <w:div w:id="1439332195">
          <w:marLeft w:val="640"/>
          <w:marRight w:val="0"/>
          <w:marTop w:val="0"/>
          <w:marBottom w:val="0"/>
          <w:divBdr>
            <w:top w:val="none" w:sz="0" w:space="0" w:color="auto"/>
            <w:left w:val="none" w:sz="0" w:space="0" w:color="auto"/>
            <w:bottom w:val="none" w:sz="0" w:space="0" w:color="auto"/>
            <w:right w:val="none" w:sz="0" w:space="0" w:color="auto"/>
          </w:divBdr>
        </w:div>
        <w:div w:id="1165366592">
          <w:marLeft w:val="640"/>
          <w:marRight w:val="0"/>
          <w:marTop w:val="0"/>
          <w:marBottom w:val="0"/>
          <w:divBdr>
            <w:top w:val="none" w:sz="0" w:space="0" w:color="auto"/>
            <w:left w:val="none" w:sz="0" w:space="0" w:color="auto"/>
            <w:bottom w:val="none" w:sz="0" w:space="0" w:color="auto"/>
            <w:right w:val="none" w:sz="0" w:space="0" w:color="auto"/>
          </w:divBdr>
        </w:div>
        <w:div w:id="1384987234">
          <w:marLeft w:val="640"/>
          <w:marRight w:val="0"/>
          <w:marTop w:val="0"/>
          <w:marBottom w:val="0"/>
          <w:divBdr>
            <w:top w:val="none" w:sz="0" w:space="0" w:color="auto"/>
            <w:left w:val="none" w:sz="0" w:space="0" w:color="auto"/>
            <w:bottom w:val="none" w:sz="0" w:space="0" w:color="auto"/>
            <w:right w:val="none" w:sz="0" w:space="0" w:color="auto"/>
          </w:divBdr>
        </w:div>
        <w:div w:id="1737507928">
          <w:marLeft w:val="640"/>
          <w:marRight w:val="0"/>
          <w:marTop w:val="0"/>
          <w:marBottom w:val="0"/>
          <w:divBdr>
            <w:top w:val="none" w:sz="0" w:space="0" w:color="auto"/>
            <w:left w:val="none" w:sz="0" w:space="0" w:color="auto"/>
            <w:bottom w:val="none" w:sz="0" w:space="0" w:color="auto"/>
            <w:right w:val="none" w:sz="0" w:space="0" w:color="auto"/>
          </w:divBdr>
        </w:div>
        <w:div w:id="237247565">
          <w:marLeft w:val="640"/>
          <w:marRight w:val="0"/>
          <w:marTop w:val="0"/>
          <w:marBottom w:val="0"/>
          <w:divBdr>
            <w:top w:val="none" w:sz="0" w:space="0" w:color="auto"/>
            <w:left w:val="none" w:sz="0" w:space="0" w:color="auto"/>
            <w:bottom w:val="none" w:sz="0" w:space="0" w:color="auto"/>
            <w:right w:val="none" w:sz="0" w:space="0" w:color="auto"/>
          </w:divBdr>
        </w:div>
        <w:div w:id="1444425137">
          <w:marLeft w:val="640"/>
          <w:marRight w:val="0"/>
          <w:marTop w:val="0"/>
          <w:marBottom w:val="0"/>
          <w:divBdr>
            <w:top w:val="none" w:sz="0" w:space="0" w:color="auto"/>
            <w:left w:val="none" w:sz="0" w:space="0" w:color="auto"/>
            <w:bottom w:val="none" w:sz="0" w:space="0" w:color="auto"/>
            <w:right w:val="none" w:sz="0" w:space="0" w:color="auto"/>
          </w:divBdr>
        </w:div>
        <w:div w:id="1698768926">
          <w:marLeft w:val="640"/>
          <w:marRight w:val="0"/>
          <w:marTop w:val="0"/>
          <w:marBottom w:val="0"/>
          <w:divBdr>
            <w:top w:val="none" w:sz="0" w:space="0" w:color="auto"/>
            <w:left w:val="none" w:sz="0" w:space="0" w:color="auto"/>
            <w:bottom w:val="none" w:sz="0" w:space="0" w:color="auto"/>
            <w:right w:val="none" w:sz="0" w:space="0" w:color="auto"/>
          </w:divBdr>
        </w:div>
        <w:div w:id="549266204">
          <w:marLeft w:val="640"/>
          <w:marRight w:val="0"/>
          <w:marTop w:val="0"/>
          <w:marBottom w:val="0"/>
          <w:divBdr>
            <w:top w:val="none" w:sz="0" w:space="0" w:color="auto"/>
            <w:left w:val="none" w:sz="0" w:space="0" w:color="auto"/>
            <w:bottom w:val="none" w:sz="0" w:space="0" w:color="auto"/>
            <w:right w:val="none" w:sz="0" w:space="0" w:color="auto"/>
          </w:divBdr>
        </w:div>
        <w:div w:id="124667667">
          <w:marLeft w:val="640"/>
          <w:marRight w:val="0"/>
          <w:marTop w:val="0"/>
          <w:marBottom w:val="0"/>
          <w:divBdr>
            <w:top w:val="none" w:sz="0" w:space="0" w:color="auto"/>
            <w:left w:val="none" w:sz="0" w:space="0" w:color="auto"/>
            <w:bottom w:val="none" w:sz="0" w:space="0" w:color="auto"/>
            <w:right w:val="none" w:sz="0" w:space="0" w:color="auto"/>
          </w:divBdr>
        </w:div>
        <w:div w:id="1074350645">
          <w:marLeft w:val="640"/>
          <w:marRight w:val="0"/>
          <w:marTop w:val="0"/>
          <w:marBottom w:val="0"/>
          <w:divBdr>
            <w:top w:val="none" w:sz="0" w:space="0" w:color="auto"/>
            <w:left w:val="none" w:sz="0" w:space="0" w:color="auto"/>
            <w:bottom w:val="none" w:sz="0" w:space="0" w:color="auto"/>
            <w:right w:val="none" w:sz="0" w:space="0" w:color="auto"/>
          </w:divBdr>
        </w:div>
        <w:div w:id="2109539191">
          <w:marLeft w:val="640"/>
          <w:marRight w:val="0"/>
          <w:marTop w:val="0"/>
          <w:marBottom w:val="0"/>
          <w:divBdr>
            <w:top w:val="none" w:sz="0" w:space="0" w:color="auto"/>
            <w:left w:val="none" w:sz="0" w:space="0" w:color="auto"/>
            <w:bottom w:val="none" w:sz="0" w:space="0" w:color="auto"/>
            <w:right w:val="none" w:sz="0" w:space="0" w:color="auto"/>
          </w:divBdr>
        </w:div>
        <w:div w:id="4291876">
          <w:marLeft w:val="640"/>
          <w:marRight w:val="0"/>
          <w:marTop w:val="0"/>
          <w:marBottom w:val="0"/>
          <w:divBdr>
            <w:top w:val="none" w:sz="0" w:space="0" w:color="auto"/>
            <w:left w:val="none" w:sz="0" w:space="0" w:color="auto"/>
            <w:bottom w:val="none" w:sz="0" w:space="0" w:color="auto"/>
            <w:right w:val="none" w:sz="0" w:space="0" w:color="auto"/>
          </w:divBdr>
        </w:div>
        <w:div w:id="1948584373">
          <w:marLeft w:val="640"/>
          <w:marRight w:val="0"/>
          <w:marTop w:val="0"/>
          <w:marBottom w:val="0"/>
          <w:divBdr>
            <w:top w:val="none" w:sz="0" w:space="0" w:color="auto"/>
            <w:left w:val="none" w:sz="0" w:space="0" w:color="auto"/>
            <w:bottom w:val="none" w:sz="0" w:space="0" w:color="auto"/>
            <w:right w:val="none" w:sz="0" w:space="0" w:color="auto"/>
          </w:divBdr>
        </w:div>
        <w:div w:id="1834294657">
          <w:marLeft w:val="640"/>
          <w:marRight w:val="0"/>
          <w:marTop w:val="0"/>
          <w:marBottom w:val="0"/>
          <w:divBdr>
            <w:top w:val="none" w:sz="0" w:space="0" w:color="auto"/>
            <w:left w:val="none" w:sz="0" w:space="0" w:color="auto"/>
            <w:bottom w:val="none" w:sz="0" w:space="0" w:color="auto"/>
            <w:right w:val="none" w:sz="0" w:space="0" w:color="auto"/>
          </w:divBdr>
        </w:div>
        <w:div w:id="1925140948">
          <w:marLeft w:val="640"/>
          <w:marRight w:val="0"/>
          <w:marTop w:val="0"/>
          <w:marBottom w:val="0"/>
          <w:divBdr>
            <w:top w:val="none" w:sz="0" w:space="0" w:color="auto"/>
            <w:left w:val="none" w:sz="0" w:space="0" w:color="auto"/>
            <w:bottom w:val="none" w:sz="0" w:space="0" w:color="auto"/>
            <w:right w:val="none" w:sz="0" w:space="0" w:color="auto"/>
          </w:divBdr>
        </w:div>
        <w:div w:id="1561475876">
          <w:marLeft w:val="640"/>
          <w:marRight w:val="0"/>
          <w:marTop w:val="0"/>
          <w:marBottom w:val="0"/>
          <w:divBdr>
            <w:top w:val="none" w:sz="0" w:space="0" w:color="auto"/>
            <w:left w:val="none" w:sz="0" w:space="0" w:color="auto"/>
            <w:bottom w:val="none" w:sz="0" w:space="0" w:color="auto"/>
            <w:right w:val="none" w:sz="0" w:space="0" w:color="auto"/>
          </w:divBdr>
        </w:div>
        <w:div w:id="1584871133">
          <w:marLeft w:val="640"/>
          <w:marRight w:val="0"/>
          <w:marTop w:val="0"/>
          <w:marBottom w:val="0"/>
          <w:divBdr>
            <w:top w:val="none" w:sz="0" w:space="0" w:color="auto"/>
            <w:left w:val="none" w:sz="0" w:space="0" w:color="auto"/>
            <w:bottom w:val="none" w:sz="0" w:space="0" w:color="auto"/>
            <w:right w:val="none" w:sz="0" w:space="0" w:color="auto"/>
          </w:divBdr>
        </w:div>
        <w:div w:id="1460687967">
          <w:marLeft w:val="640"/>
          <w:marRight w:val="0"/>
          <w:marTop w:val="0"/>
          <w:marBottom w:val="0"/>
          <w:divBdr>
            <w:top w:val="none" w:sz="0" w:space="0" w:color="auto"/>
            <w:left w:val="none" w:sz="0" w:space="0" w:color="auto"/>
            <w:bottom w:val="none" w:sz="0" w:space="0" w:color="auto"/>
            <w:right w:val="none" w:sz="0" w:space="0" w:color="auto"/>
          </w:divBdr>
        </w:div>
        <w:div w:id="1787197288">
          <w:marLeft w:val="640"/>
          <w:marRight w:val="0"/>
          <w:marTop w:val="0"/>
          <w:marBottom w:val="0"/>
          <w:divBdr>
            <w:top w:val="none" w:sz="0" w:space="0" w:color="auto"/>
            <w:left w:val="none" w:sz="0" w:space="0" w:color="auto"/>
            <w:bottom w:val="none" w:sz="0" w:space="0" w:color="auto"/>
            <w:right w:val="none" w:sz="0" w:space="0" w:color="auto"/>
          </w:divBdr>
        </w:div>
        <w:div w:id="1915896185">
          <w:marLeft w:val="640"/>
          <w:marRight w:val="0"/>
          <w:marTop w:val="0"/>
          <w:marBottom w:val="0"/>
          <w:divBdr>
            <w:top w:val="none" w:sz="0" w:space="0" w:color="auto"/>
            <w:left w:val="none" w:sz="0" w:space="0" w:color="auto"/>
            <w:bottom w:val="none" w:sz="0" w:space="0" w:color="auto"/>
            <w:right w:val="none" w:sz="0" w:space="0" w:color="auto"/>
          </w:divBdr>
        </w:div>
        <w:div w:id="1616711140">
          <w:marLeft w:val="640"/>
          <w:marRight w:val="0"/>
          <w:marTop w:val="0"/>
          <w:marBottom w:val="0"/>
          <w:divBdr>
            <w:top w:val="none" w:sz="0" w:space="0" w:color="auto"/>
            <w:left w:val="none" w:sz="0" w:space="0" w:color="auto"/>
            <w:bottom w:val="none" w:sz="0" w:space="0" w:color="auto"/>
            <w:right w:val="none" w:sz="0" w:space="0" w:color="auto"/>
          </w:divBdr>
        </w:div>
        <w:div w:id="2026516296">
          <w:marLeft w:val="640"/>
          <w:marRight w:val="0"/>
          <w:marTop w:val="0"/>
          <w:marBottom w:val="0"/>
          <w:divBdr>
            <w:top w:val="none" w:sz="0" w:space="0" w:color="auto"/>
            <w:left w:val="none" w:sz="0" w:space="0" w:color="auto"/>
            <w:bottom w:val="none" w:sz="0" w:space="0" w:color="auto"/>
            <w:right w:val="none" w:sz="0" w:space="0" w:color="auto"/>
          </w:divBdr>
        </w:div>
        <w:div w:id="1837727648">
          <w:marLeft w:val="640"/>
          <w:marRight w:val="0"/>
          <w:marTop w:val="0"/>
          <w:marBottom w:val="0"/>
          <w:divBdr>
            <w:top w:val="none" w:sz="0" w:space="0" w:color="auto"/>
            <w:left w:val="none" w:sz="0" w:space="0" w:color="auto"/>
            <w:bottom w:val="none" w:sz="0" w:space="0" w:color="auto"/>
            <w:right w:val="none" w:sz="0" w:space="0" w:color="auto"/>
          </w:divBdr>
        </w:div>
        <w:div w:id="1252276760">
          <w:marLeft w:val="640"/>
          <w:marRight w:val="0"/>
          <w:marTop w:val="0"/>
          <w:marBottom w:val="0"/>
          <w:divBdr>
            <w:top w:val="none" w:sz="0" w:space="0" w:color="auto"/>
            <w:left w:val="none" w:sz="0" w:space="0" w:color="auto"/>
            <w:bottom w:val="none" w:sz="0" w:space="0" w:color="auto"/>
            <w:right w:val="none" w:sz="0" w:space="0" w:color="auto"/>
          </w:divBdr>
        </w:div>
        <w:div w:id="1149783141">
          <w:marLeft w:val="640"/>
          <w:marRight w:val="0"/>
          <w:marTop w:val="0"/>
          <w:marBottom w:val="0"/>
          <w:divBdr>
            <w:top w:val="none" w:sz="0" w:space="0" w:color="auto"/>
            <w:left w:val="none" w:sz="0" w:space="0" w:color="auto"/>
            <w:bottom w:val="none" w:sz="0" w:space="0" w:color="auto"/>
            <w:right w:val="none" w:sz="0" w:space="0" w:color="auto"/>
          </w:divBdr>
        </w:div>
        <w:div w:id="1261988950">
          <w:marLeft w:val="640"/>
          <w:marRight w:val="0"/>
          <w:marTop w:val="0"/>
          <w:marBottom w:val="0"/>
          <w:divBdr>
            <w:top w:val="none" w:sz="0" w:space="0" w:color="auto"/>
            <w:left w:val="none" w:sz="0" w:space="0" w:color="auto"/>
            <w:bottom w:val="none" w:sz="0" w:space="0" w:color="auto"/>
            <w:right w:val="none" w:sz="0" w:space="0" w:color="auto"/>
          </w:divBdr>
        </w:div>
        <w:div w:id="1410077353">
          <w:marLeft w:val="640"/>
          <w:marRight w:val="0"/>
          <w:marTop w:val="0"/>
          <w:marBottom w:val="0"/>
          <w:divBdr>
            <w:top w:val="none" w:sz="0" w:space="0" w:color="auto"/>
            <w:left w:val="none" w:sz="0" w:space="0" w:color="auto"/>
            <w:bottom w:val="none" w:sz="0" w:space="0" w:color="auto"/>
            <w:right w:val="none" w:sz="0" w:space="0" w:color="auto"/>
          </w:divBdr>
        </w:div>
        <w:div w:id="2011326322">
          <w:marLeft w:val="640"/>
          <w:marRight w:val="0"/>
          <w:marTop w:val="0"/>
          <w:marBottom w:val="0"/>
          <w:divBdr>
            <w:top w:val="none" w:sz="0" w:space="0" w:color="auto"/>
            <w:left w:val="none" w:sz="0" w:space="0" w:color="auto"/>
            <w:bottom w:val="none" w:sz="0" w:space="0" w:color="auto"/>
            <w:right w:val="none" w:sz="0" w:space="0" w:color="auto"/>
          </w:divBdr>
        </w:div>
        <w:div w:id="443696032">
          <w:marLeft w:val="640"/>
          <w:marRight w:val="0"/>
          <w:marTop w:val="0"/>
          <w:marBottom w:val="0"/>
          <w:divBdr>
            <w:top w:val="none" w:sz="0" w:space="0" w:color="auto"/>
            <w:left w:val="none" w:sz="0" w:space="0" w:color="auto"/>
            <w:bottom w:val="none" w:sz="0" w:space="0" w:color="auto"/>
            <w:right w:val="none" w:sz="0" w:space="0" w:color="auto"/>
          </w:divBdr>
        </w:div>
        <w:div w:id="2043746221">
          <w:marLeft w:val="640"/>
          <w:marRight w:val="0"/>
          <w:marTop w:val="0"/>
          <w:marBottom w:val="0"/>
          <w:divBdr>
            <w:top w:val="none" w:sz="0" w:space="0" w:color="auto"/>
            <w:left w:val="none" w:sz="0" w:space="0" w:color="auto"/>
            <w:bottom w:val="none" w:sz="0" w:space="0" w:color="auto"/>
            <w:right w:val="none" w:sz="0" w:space="0" w:color="auto"/>
          </w:divBdr>
        </w:div>
        <w:div w:id="1351106201">
          <w:marLeft w:val="640"/>
          <w:marRight w:val="0"/>
          <w:marTop w:val="0"/>
          <w:marBottom w:val="0"/>
          <w:divBdr>
            <w:top w:val="none" w:sz="0" w:space="0" w:color="auto"/>
            <w:left w:val="none" w:sz="0" w:space="0" w:color="auto"/>
            <w:bottom w:val="none" w:sz="0" w:space="0" w:color="auto"/>
            <w:right w:val="none" w:sz="0" w:space="0" w:color="auto"/>
          </w:divBdr>
        </w:div>
        <w:div w:id="237131814">
          <w:marLeft w:val="640"/>
          <w:marRight w:val="0"/>
          <w:marTop w:val="0"/>
          <w:marBottom w:val="0"/>
          <w:divBdr>
            <w:top w:val="none" w:sz="0" w:space="0" w:color="auto"/>
            <w:left w:val="none" w:sz="0" w:space="0" w:color="auto"/>
            <w:bottom w:val="none" w:sz="0" w:space="0" w:color="auto"/>
            <w:right w:val="none" w:sz="0" w:space="0" w:color="auto"/>
          </w:divBdr>
        </w:div>
        <w:div w:id="1558513949">
          <w:marLeft w:val="640"/>
          <w:marRight w:val="0"/>
          <w:marTop w:val="0"/>
          <w:marBottom w:val="0"/>
          <w:divBdr>
            <w:top w:val="none" w:sz="0" w:space="0" w:color="auto"/>
            <w:left w:val="none" w:sz="0" w:space="0" w:color="auto"/>
            <w:bottom w:val="none" w:sz="0" w:space="0" w:color="auto"/>
            <w:right w:val="none" w:sz="0" w:space="0" w:color="auto"/>
          </w:divBdr>
        </w:div>
        <w:div w:id="395276126">
          <w:marLeft w:val="640"/>
          <w:marRight w:val="0"/>
          <w:marTop w:val="0"/>
          <w:marBottom w:val="0"/>
          <w:divBdr>
            <w:top w:val="none" w:sz="0" w:space="0" w:color="auto"/>
            <w:left w:val="none" w:sz="0" w:space="0" w:color="auto"/>
            <w:bottom w:val="none" w:sz="0" w:space="0" w:color="auto"/>
            <w:right w:val="none" w:sz="0" w:space="0" w:color="auto"/>
          </w:divBdr>
        </w:div>
        <w:div w:id="483472673">
          <w:marLeft w:val="640"/>
          <w:marRight w:val="0"/>
          <w:marTop w:val="0"/>
          <w:marBottom w:val="0"/>
          <w:divBdr>
            <w:top w:val="none" w:sz="0" w:space="0" w:color="auto"/>
            <w:left w:val="none" w:sz="0" w:space="0" w:color="auto"/>
            <w:bottom w:val="none" w:sz="0" w:space="0" w:color="auto"/>
            <w:right w:val="none" w:sz="0" w:space="0" w:color="auto"/>
          </w:divBdr>
        </w:div>
        <w:div w:id="1389105182">
          <w:marLeft w:val="640"/>
          <w:marRight w:val="0"/>
          <w:marTop w:val="0"/>
          <w:marBottom w:val="0"/>
          <w:divBdr>
            <w:top w:val="none" w:sz="0" w:space="0" w:color="auto"/>
            <w:left w:val="none" w:sz="0" w:space="0" w:color="auto"/>
            <w:bottom w:val="none" w:sz="0" w:space="0" w:color="auto"/>
            <w:right w:val="none" w:sz="0" w:space="0" w:color="auto"/>
          </w:divBdr>
        </w:div>
        <w:div w:id="1360938027">
          <w:marLeft w:val="640"/>
          <w:marRight w:val="0"/>
          <w:marTop w:val="0"/>
          <w:marBottom w:val="0"/>
          <w:divBdr>
            <w:top w:val="none" w:sz="0" w:space="0" w:color="auto"/>
            <w:left w:val="none" w:sz="0" w:space="0" w:color="auto"/>
            <w:bottom w:val="none" w:sz="0" w:space="0" w:color="auto"/>
            <w:right w:val="none" w:sz="0" w:space="0" w:color="auto"/>
          </w:divBdr>
        </w:div>
        <w:div w:id="1011492027">
          <w:marLeft w:val="640"/>
          <w:marRight w:val="0"/>
          <w:marTop w:val="0"/>
          <w:marBottom w:val="0"/>
          <w:divBdr>
            <w:top w:val="none" w:sz="0" w:space="0" w:color="auto"/>
            <w:left w:val="none" w:sz="0" w:space="0" w:color="auto"/>
            <w:bottom w:val="none" w:sz="0" w:space="0" w:color="auto"/>
            <w:right w:val="none" w:sz="0" w:space="0" w:color="auto"/>
          </w:divBdr>
        </w:div>
        <w:div w:id="926959414">
          <w:marLeft w:val="640"/>
          <w:marRight w:val="0"/>
          <w:marTop w:val="0"/>
          <w:marBottom w:val="0"/>
          <w:divBdr>
            <w:top w:val="none" w:sz="0" w:space="0" w:color="auto"/>
            <w:left w:val="none" w:sz="0" w:space="0" w:color="auto"/>
            <w:bottom w:val="none" w:sz="0" w:space="0" w:color="auto"/>
            <w:right w:val="none" w:sz="0" w:space="0" w:color="auto"/>
          </w:divBdr>
        </w:div>
        <w:div w:id="1944142120">
          <w:marLeft w:val="640"/>
          <w:marRight w:val="0"/>
          <w:marTop w:val="0"/>
          <w:marBottom w:val="0"/>
          <w:divBdr>
            <w:top w:val="none" w:sz="0" w:space="0" w:color="auto"/>
            <w:left w:val="none" w:sz="0" w:space="0" w:color="auto"/>
            <w:bottom w:val="none" w:sz="0" w:space="0" w:color="auto"/>
            <w:right w:val="none" w:sz="0" w:space="0" w:color="auto"/>
          </w:divBdr>
        </w:div>
        <w:div w:id="1115827427">
          <w:marLeft w:val="640"/>
          <w:marRight w:val="0"/>
          <w:marTop w:val="0"/>
          <w:marBottom w:val="0"/>
          <w:divBdr>
            <w:top w:val="none" w:sz="0" w:space="0" w:color="auto"/>
            <w:left w:val="none" w:sz="0" w:space="0" w:color="auto"/>
            <w:bottom w:val="none" w:sz="0" w:space="0" w:color="auto"/>
            <w:right w:val="none" w:sz="0" w:space="0" w:color="auto"/>
          </w:divBdr>
        </w:div>
        <w:div w:id="211963864">
          <w:marLeft w:val="640"/>
          <w:marRight w:val="0"/>
          <w:marTop w:val="0"/>
          <w:marBottom w:val="0"/>
          <w:divBdr>
            <w:top w:val="none" w:sz="0" w:space="0" w:color="auto"/>
            <w:left w:val="none" w:sz="0" w:space="0" w:color="auto"/>
            <w:bottom w:val="none" w:sz="0" w:space="0" w:color="auto"/>
            <w:right w:val="none" w:sz="0" w:space="0" w:color="auto"/>
          </w:divBdr>
        </w:div>
        <w:div w:id="970743953">
          <w:marLeft w:val="640"/>
          <w:marRight w:val="0"/>
          <w:marTop w:val="0"/>
          <w:marBottom w:val="0"/>
          <w:divBdr>
            <w:top w:val="none" w:sz="0" w:space="0" w:color="auto"/>
            <w:left w:val="none" w:sz="0" w:space="0" w:color="auto"/>
            <w:bottom w:val="none" w:sz="0" w:space="0" w:color="auto"/>
            <w:right w:val="none" w:sz="0" w:space="0" w:color="auto"/>
          </w:divBdr>
        </w:div>
        <w:div w:id="1211765347">
          <w:marLeft w:val="640"/>
          <w:marRight w:val="0"/>
          <w:marTop w:val="0"/>
          <w:marBottom w:val="0"/>
          <w:divBdr>
            <w:top w:val="none" w:sz="0" w:space="0" w:color="auto"/>
            <w:left w:val="none" w:sz="0" w:space="0" w:color="auto"/>
            <w:bottom w:val="none" w:sz="0" w:space="0" w:color="auto"/>
            <w:right w:val="none" w:sz="0" w:space="0" w:color="auto"/>
          </w:divBdr>
        </w:div>
        <w:div w:id="2023507688">
          <w:marLeft w:val="640"/>
          <w:marRight w:val="0"/>
          <w:marTop w:val="0"/>
          <w:marBottom w:val="0"/>
          <w:divBdr>
            <w:top w:val="none" w:sz="0" w:space="0" w:color="auto"/>
            <w:left w:val="none" w:sz="0" w:space="0" w:color="auto"/>
            <w:bottom w:val="none" w:sz="0" w:space="0" w:color="auto"/>
            <w:right w:val="none" w:sz="0" w:space="0" w:color="auto"/>
          </w:divBdr>
        </w:div>
        <w:div w:id="1473206766">
          <w:marLeft w:val="640"/>
          <w:marRight w:val="0"/>
          <w:marTop w:val="0"/>
          <w:marBottom w:val="0"/>
          <w:divBdr>
            <w:top w:val="none" w:sz="0" w:space="0" w:color="auto"/>
            <w:left w:val="none" w:sz="0" w:space="0" w:color="auto"/>
            <w:bottom w:val="none" w:sz="0" w:space="0" w:color="auto"/>
            <w:right w:val="none" w:sz="0" w:space="0" w:color="auto"/>
          </w:divBdr>
        </w:div>
        <w:div w:id="839347438">
          <w:marLeft w:val="640"/>
          <w:marRight w:val="0"/>
          <w:marTop w:val="0"/>
          <w:marBottom w:val="0"/>
          <w:divBdr>
            <w:top w:val="none" w:sz="0" w:space="0" w:color="auto"/>
            <w:left w:val="none" w:sz="0" w:space="0" w:color="auto"/>
            <w:bottom w:val="none" w:sz="0" w:space="0" w:color="auto"/>
            <w:right w:val="none" w:sz="0" w:space="0" w:color="auto"/>
          </w:divBdr>
        </w:div>
        <w:div w:id="116222237">
          <w:marLeft w:val="640"/>
          <w:marRight w:val="0"/>
          <w:marTop w:val="0"/>
          <w:marBottom w:val="0"/>
          <w:divBdr>
            <w:top w:val="none" w:sz="0" w:space="0" w:color="auto"/>
            <w:left w:val="none" w:sz="0" w:space="0" w:color="auto"/>
            <w:bottom w:val="none" w:sz="0" w:space="0" w:color="auto"/>
            <w:right w:val="none" w:sz="0" w:space="0" w:color="auto"/>
          </w:divBdr>
        </w:div>
        <w:div w:id="493223969">
          <w:marLeft w:val="640"/>
          <w:marRight w:val="0"/>
          <w:marTop w:val="0"/>
          <w:marBottom w:val="0"/>
          <w:divBdr>
            <w:top w:val="none" w:sz="0" w:space="0" w:color="auto"/>
            <w:left w:val="none" w:sz="0" w:space="0" w:color="auto"/>
            <w:bottom w:val="none" w:sz="0" w:space="0" w:color="auto"/>
            <w:right w:val="none" w:sz="0" w:space="0" w:color="auto"/>
          </w:divBdr>
        </w:div>
        <w:div w:id="2015954475">
          <w:marLeft w:val="640"/>
          <w:marRight w:val="0"/>
          <w:marTop w:val="0"/>
          <w:marBottom w:val="0"/>
          <w:divBdr>
            <w:top w:val="none" w:sz="0" w:space="0" w:color="auto"/>
            <w:left w:val="none" w:sz="0" w:space="0" w:color="auto"/>
            <w:bottom w:val="none" w:sz="0" w:space="0" w:color="auto"/>
            <w:right w:val="none" w:sz="0" w:space="0" w:color="auto"/>
          </w:divBdr>
        </w:div>
        <w:div w:id="889850493">
          <w:marLeft w:val="640"/>
          <w:marRight w:val="0"/>
          <w:marTop w:val="0"/>
          <w:marBottom w:val="0"/>
          <w:divBdr>
            <w:top w:val="none" w:sz="0" w:space="0" w:color="auto"/>
            <w:left w:val="none" w:sz="0" w:space="0" w:color="auto"/>
            <w:bottom w:val="none" w:sz="0" w:space="0" w:color="auto"/>
            <w:right w:val="none" w:sz="0" w:space="0" w:color="auto"/>
          </w:divBdr>
        </w:div>
        <w:div w:id="1951694275">
          <w:marLeft w:val="640"/>
          <w:marRight w:val="0"/>
          <w:marTop w:val="0"/>
          <w:marBottom w:val="0"/>
          <w:divBdr>
            <w:top w:val="none" w:sz="0" w:space="0" w:color="auto"/>
            <w:left w:val="none" w:sz="0" w:space="0" w:color="auto"/>
            <w:bottom w:val="none" w:sz="0" w:space="0" w:color="auto"/>
            <w:right w:val="none" w:sz="0" w:space="0" w:color="auto"/>
          </w:divBdr>
        </w:div>
        <w:div w:id="1122917196">
          <w:marLeft w:val="640"/>
          <w:marRight w:val="0"/>
          <w:marTop w:val="0"/>
          <w:marBottom w:val="0"/>
          <w:divBdr>
            <w:top w:val="none" w:sz="0" w:space="0" w:color="auto"/>
            <w:left w:val="none" w:sz="0" w:space="0" w:color="auto"/>
            <w:bottom w:val="none" w:sz="0" w:space="0" w:color="auto"/>
            <w:right w:val="none" w:sz="0" w:space="0" w:color="auto"/>
          </w:divBdr>
        </w:div>
        <w:div w:id="212691391">
          <w:marLeft w:val="640"/>
          <w:marRight w:val="0"/>
          <w:marTop w:val="0"/>
          <w:marBottom w:val="0"/>
          <w:divBdr>
            <w:top w:val="none" w:sz="0" w:space="0" w:color="auto"/>
            <w:left w:val="none" w:sz="0" w:space="0" w:color="auto"/>
            <w:bottom w:val="none" w:sz="0" w:space="0" w:color="auto"/>
            <w:right w:val="none" w:sz="0" w:space="0" w:color="auto"/>
          </w:divBdr>
        </w:div>
        <w:div w:id="1874997994">
          <w:marLeft w:val="640"/>
          <w:marRight w:val="0"/>
          <w:marTop w:val="0"/>
          <w:marBottom w:val="0"/>
          <w:divBdr>
            <w:top w:val="none" w:sz="0" w:space="0" w:color="auto"/>
            <w:left w:val="none" w:sz="0" w:space="0" w:color="auto"/>
            <w:bottom w:val="none" w:sz="0" w:space="0" w:color="auto"/>
            <w:right w:val="none" w:sz="0" w:space="0" w:color="auto"/>
          </w:divBdr>
        </w:div>
        <w:div w:id="1451820631">
          <w:marLeft w:val="640"/>
          <w:marRight w:val="0"/>
          <w:marTop w:val="0"/>
          <w:marBottom w:val="0"/>
          <w:divBdr>
            <w:top w:val="none" w:sz="0" w:space="0" w:color="auto"/>
            <w:left w:val="none" w:sz="0" w:space="0" w:color="auto"/>
            <w:bottom w:val="none" w:sz="0" w:space="0" w:color="auto"/>
            <w:right w:val="none" w:sz="0" w:space="0" w:color="auto"/>
          </w:divBdr>
        </w:div>
        <w:div w:id="1292395999">
          <w:marLeft w:val="640"/>
          <w:marRight w:val="0"/>
          <w:marTop w:val="0"/>
          <w:marBottom w:val="0"/>
          <w:divBdr>
            <w:top w:val="none" w:sz="0" w:space="0" w:color="auto"/>
            <w:left w:val="none" w:sz="0" w:space="0" w:color="auto"/>
            <w:bottom w:val="none" w:sz="0" w:space="0" w:color="auto"/>
            <w:right w:val="none" w:sz="0" w:space="0" w:color="auto"/>
          </w:divBdr>
        </w:div>
        <w:div w:id="862790345">
          <w:marLeft w:val="640"/>
          <w:marRight w:val="0"/>
          <w:marTop w:val="0"/>
          <w:marBottom w:val="0"/>
          <w:divBdr>
            <w:top w:val="none" w:sz="0" w:space="0" w:color="auto"/>
            <w:left w:val="none" w:sz="0" w:space="0" w:color="auto"/>
            <w:bottom w:val="none" w:sz="0" w:space="0" w:color="auto"/>
            <w:right w:val="none" w:sz="0" w:space="0" w:color="auto"/>
          </w:divBdr>
        </w:div>
        <w:div w:id="62415836">
          <w:marLeft w:val="640"/>
          <w:marRight w:val="0"/>
          <w:marTop w:val="0"/>
          <w:marBottom w:val="0"/>
          <w:divBdr>
            <w:top w:val="none" w:sz="0" w:space="0" w:color="auto"/>
            <w:left w:val="none" w:sz="0" w:space="0" w:color="auto"/>
            <w:bottom w:val="none" w:sz="0" w:space="0" w:color="auto"/>
            <w:right w:val="none" w:sz="0" w:space="0" w:color="auto"/>
          </w:divBdr>
        </w:div>
        <w:div w:id="158355687">
          <w:marLeft w:val="640"/>
          <w:marRight w:val="0"/>
          <w:marTop w:val="0"/>
          <w:marBottom w:val="0"/>
          <w:divBdr>
            <w:top w:val="none" w:sz="0" w:space="0" w:color="auto"/>
            <w:left w:val="none" w:sz="0" w:space="0" w:color="auto"/>
            <w:bottom w:val="none" w:sz="0" w:space="0" w:color="auto"/>
            <w:right w:val="none" w:sz="0" w:space="0" w:color="auto"/>
          </w:divBdr>
        </w:div>
        <w:div w:id="1074359338">
          <w:marLeft w:val="640"/>
          <w:marRight w:val="0"/>
          <w:marTop w:val="0"/>
          <w:marBottom w:val="0"/>
          <w:divBdr>
            <w:top w:val="none" w:sz="0" w:space="0" w:color="auto"/>
            <w:left w:val="none" w:sz="0" w:space="0" w:color="auto"/>
            <w:bottom w:val="none" w:sz="0" w:space="0" w:color="auto"/>
            <w:right w:val="none" w:sz="0" w:space="0" w:color="auto"/>
          </w:divBdr>
        </w:div>
        <w:div w:id="1027104752">
          <w:marLeft w:val="640"/>
          <w:marRight w:val="0"/>
          <w:marTop w:val="0"/>
          <w:marBottom w:val="0"/>
          <w:divBdr>
            <w:top w:val="none" w:sz="0" w:space="0" w:color="auto"/>
            <w:left w:val="none" w:sz="0" w:space="0" w:color="auto"/>
            <w:bottom w:val="none" w:sz="0" w:space="0" w:color="auto"/>
            <w:right w:val="none" w:sz="0" w:space="0" w:color="auto"/>
          </w:divBdr>
        </w:div>
        <w:div w:id="827672647">
          <w:marLeft w:val="640"/>
          <w:marRight w:val="0"/>
          <w:marTop w:val="0"/>
          <w:marBottom w:val="0"/>
          <w:divBdr>
            <w:top w:val="none" w:sz="0" w:space="0" w:color="auto"/>
            <w:left w:val="none" w:sz="0" w:space="0" w:color="auto"/>
            <w:bottom w:val="none" w:sz="0" w:space="0" w:color="auto"/>
            <w:right w:val="none" w:sz="0" w:space="0" w:color="auto"/>
          </w:divBdr>
        </w:div>
        <w:div w:id="1589734960">
          <w:marLeft w:val="640"/>
          <w:marRight w:val="0"/>
          <w:marTop w:val="0"/>
          <w:marBottom w:val="0"/>
          <w:divBdr>
            <w:top w:val="none" w:sz="0" w:space="0" w:color="auto"/>
            <w:left w:val="none" w:sz="0" w:space="0" w:color="auto"/>
            <w:bottom w:val="none" w:sz="0" w:space="0" w:color="auto"/>
            <w:right w:val="none" w:sz="0" w:space="0" w:color="auto"/>
          </w:divBdr>
        </w:div>
        <w:div w:id="1178933914">
          <w:marLeft w:val="640"/>
          <w:marRight w:val="0"/>
          <w:marTop w:val="0"/>
          <w:marBottom w:val="0"/>
          <w:divBdr>
            <w:top w:val="none" w:sz="0" w:space="0" w:color="auto"/>
            <w:left w:val="none" w:sz="0" w:space="0" w:color="auto"/>
            <w:bottom w:val="none" w:sz="0" w:space="0" w:color="auto"/>
            <w:right w:val="none" w:sz="0" w:space="0" w:color="auto"/>
          </w:divBdr>
        </w:div>
        <w:div w:id="452986880">
          <w:marLeft w:val="640"/>
          <w:marRight w:val="0"/>
          <w:marTop w:val="0"/>
          <w:marBottom w:val="0"/>
          <w:divBdr>
            <w:top w:val="none" w:sz="0" w:space="0" w:color="auto"/>
            <w:left w:val="none" w:sz="0" w:space="0" w:color="auto"/>
            <w:bottom w:val="none" w:sz="0" w:space="0" w:color="auto"/>
            <w:right w:val="none" w:sz="0" w:space="0" w:color="auto"/>
          </w:divBdr>
        </w:div>
        <w:div w:id="2065592277">
          <w:marLeft w:val="640"/>
          <w:marRight w:val="0"/>
          <w:marTop w:val="0"/>
          <w:marBottom w:val="0"/>
          <w:divBdr>
            <w:top w:val="none" w:sz="0" w:space="0" w:color="auto"/>
            <w:left w:val="none" w:sz="0" w:space="0" w:color="auto"/>
            <w:bottom w:val="none" w:sz="0" w:space="0" w:color="auto"/>
            <w:right w:val="none" w:sz="0" w:space="0" w:color="auto"/>
          </w:divBdr>
        </w:div>
        <w:div w:id="1651522828">
          <w:marLeft w:val="640"/>
          <w:marRight w:val="0"/>
          <w:marTop w:val="0"/>
          <w:marBottom w:val="0"/>
          <w:divBdr>
            <w:top w:val="none" w:sz="0" w:space="0" w:color="auto"/>
            <w:left w:val="none" w:sz="0" w:space="0" w:color="auto"/>
            <w:bottom w:val="none" w:sz="0" w:space="0" w:color="auto"/>
            <w:right w:val="none" w:sz="0" w:space="0" w:color="auto"/>
          </w:divBdr>
        </w:div>
        <w:div w:id="352338876">
          <w:marLeft w:val="640"/>
          <w:marRight w:val="0"/>
          <w:marTop w:val="0"/>
          <w:marBottom w:val="0"/>
          <w:divBdr>
            <w:top w:val="none" w:sz="0" w:space="0" w:color="auto"/>
            <w:left w:val="none" w:sz="0" w:space="0" w:color="auto"/>
            <w:bottom w:val="none" w:sz="0" w:space="0" w:color="auto"/>
            <w:right w:val="none" w:sz="0" w:space="0" w:color="auto"/>
          </w:divBdr>
        </w:div>
        <w:div w:id="411123369">
          <w:marLeft w:val="640"/>
          <w:marRight w:val="0"/>
          <w:marTop w:val="0"/>
          <w:marBottom w:val="0"/>
          <w:divBdr>
            <w:top w:val="none" w:sz="0" w:space="0" w:color="auto"/>
            <w:left w:val="none" w:sz="0" w:space="0" w:color="auto"/>
            <w:bottom w:val="none" w:sz="0" w:space="0" w:color="auto"/>
            <w:right w:val="none" w:sz="0" w:space="0" w:color="auto"/>
          </w:divBdr>
        </w:div>
        <w:div w:id="1987974728">
          <w:marLeft w:val="640"/>
          <w:marRight w:val="0"/>
          <w:marTop w:val="0"/>
          <w:marBottom w:val="0"/>
          <w:divBdr>
            <w:top w:val="none" w:sz="0" w:space="0" w:color="auto"/>
            <w:left w:val="none" w:sz="0" w:space="0" w:color="auto"/>
            <w:bottom w:val="none" w:sz="0" w:space="0" w:color="auto"/>
            <w:right w:val="none" w:sz="0" w:space="0" w:color="auto"/>
          </w:divBdr>
        </w:div>
        <w:div w:id="1433549811">
          <w:marLeft w:val="640"/>
          <w:marRight w:val="0"/>
          <w:marTop w:val="0"/>
          <w:marBottom w:val="0"/>
          <w:divBdr>
            <w:top w:val="none" w:sz="0" w:space="0" w:color="auto"/>
            <w:left w:val="none" w:sz="0" w:space="0" w:color="auto"/>
            <w:bottom w:val="none" w:sz="0" w:space="0" w:color="auto"/>
            <w:right w:val="none" w:sz="0" w:space="0" w:color="auto"/>
          </w:divBdr>
        </w:div>
        <w:div w:id="2037122463">
          <w:marLeft w:val="640"/>
          <w:marRight w:val="0"/>
          <w:marTop w:val="0"/>
          <w:marBottom w:val="0"/>
          <w:divBdr>
            <w:top w:val="none" w:sz="0" w:space="0" w:color="auto"/>
            <w:left w:val="none" w:sz="0" w:space="0" w:color="auto"/>
            <w:bottom w:val="none" w:sz="0" w:space="0" w:color="auto"/>
            <w:right w:val="none" w:sz="0" w:space="0" w:color="auto"/>
          </w:divBdr>
        </w:div>
        <w:div w:id="588272902">
          <w:marLeft w:val="640"/>
          <w:marRight w:val="0"/>
          <w:marTop w:val="0"/>
          <w:marBottom w:val="0"/>
          <w:divBdr>
            <w:top w:val="none" w:sz="0" w:space="0" w:color="auto"/>
            <w:left w:val="none" w:sz="0" w:space="0" w:color="auto"/>
            <w:bottom w:val="none" w:sz="0" w:space="0" w:color="auto"/>
            <w:right w:val="none" w:sz="0" w:space="0" w:color="auto"/>
          </w:divBdr>
        </w:div>
        <w:div w:id="2051106844">
          <w:marLeft w:val="640"/>
          <w:marRight w:val="0"/>
          <w:marTop w:val="0"/>
          <w:marBottom w:val="0"/>
          <w:divBdr>
            <w:top w:val="none" w:sz="0" w:space="0" w:color="auto"/>
            <w:left w:val="none" w:sz="0" w:space="0" w:color="auto"/>
            <w:bottom w:val="none" w:sz="0" w:space="0" w:color="auto"/>
            <w:right w:val="none" w:sz="0" w:space="0" w:color="auto"/>
          </w:divBdr>
        </w:div>
        <w:div w:id="824008780">
          <w:marLeft w:val="640"/>
          <w:marRight w:val="0"/>
          <w:marTop w:val="0"/>
          <w:marBottom w:val="0"/>
          <w:divBdr>
            <w:top w:val="none" w:sz="0" w:space="0" w:color="auto"/>
            <w:left w:val="none" w:sz="0" w:space="0" w:color="auto"/>
            <w:bottom w:val="none" w:sz="0" w:space="0" w:color="auto"/>
            <w:right w:val="none" w:sz="0" w:space="0" w:color="auto"/>
          </w:divBdr>
        </w:div>
        <w:div w:id="1639334758">
          <w:marLeft w:val="640"/>
          <w:marRight w:val="0"/>
          <w:marTop w:val="0"/>
          <w:marBottom w:val="0"/>
          <w:divBdr>
            <w:top w:val="none" w:sz="0" w:space="0" w:color="auto"/>
            <w:left w:val="none" w:sz="0" w:space="0" w:color="auto"/>
            <w:bottom w:val="none" w:sz="0" w:space="0" w:color="auto"/>
            <w:right w:val="none" w:sz="0" w:space="0" w:color="auto"/>
          </w:divBdr>
        </w:div>
        <w:div w:id="1110971519">
          <w:marLeft w:val="640"/>
          <w:marRight w:val="0"/>
          <w:marTop w:val="0"/>
          <w:marBottom w:val="0"/>
          <w:divBdr>
            <w:top w:val="none" w:sz="0" w:space="0" w:color="auto"/>
            <w:left w:val="none" w:sz="0" w:space="0" w:color="auto"/>
            <w:bottom w:val="none" w:sz="0" w:space="0" w:color="auto"/>
            <w:right w:val="none" w:sz="0" w:space="0" w:color="auto"/>
          </w:divBdr>
        </w:div>
        <w:div w:id="1316764559">
          <w:marLeft w:val="640"/>
          <w:marRight w:val="0"/>
          <w:marTop w:val="0"/>
          <w:marBottom w:val="0"/>
          <w:divBdr>
            <w:top w:val="none" w:sz="0" w:space="0" w:color="auto"/>
            <w:left w:val="none" w:sz="0" w:space="0" w:color="auto"/>
            <w:bottom w:val="none" w:sz="0" w:space="0" w:color="auto"/>
            <w:right w:val="none" w:sz="0" w:space="0" w:color="auto"/>
          </w:divBdr>
        </w:div>
        <w:div w:id="2111006202">
          <w:marLeft w:val="640"/>
          <w:marRight w:val="0"/>
          <w:marTop w:val="0"/>
          <w:marBottom w:val="0"/>
          <w:divBdr>
            <w:top w:val="none" w:sz="0" w:space="0" w:color="auto"/>
            <w:left w:val="none" w:sz="0" w:space="0" w:color="auto"/>
            <w:bottom w:val="none" w:sz="0" w:space="0" w:color="auto"/>
            <w:right w:val="none" w:sz="0" w:space="0" w:color="auto"/>
          </w:divBdr>
        </w:div>
        <w:div w:id="1525442257">
          <w:marLeft w:val="640"/>
          <w:marRight w:val="0"/>
          <w:marTop w:val="0"/>
          <w:marBottom w:val="0"/>
          <w:divBdr>
            <w:top w:val="none" w:sz="0" w:space="0" w:color="auto"/>
            <w:left w:val="none" w:sz="0" w:space="0" w:color="auto"/>
            <w:bottom w:val="none" w:sz="0" w:space="0" w:color="auto"/>
            <w:right w:val="none" w:sz="0" w:space="0" w:color="auto"/>
          </w:divBdr>
        </w:div>
        <w:div w:id="2036687173">
          <w:marLeft w:val="640"/>
          <w:marRight w:val="0"/>
          <w:marTop w:val="0"/>
          <w:marBottom w:val="0"/>
          <w:divBdr>
            <w:top w:val="none" w:sz="0" w:space="0" w:color="auto"/>
            <w:left w:val="none" w:sz="0" w:space="0" w:color="auto"/>
            <w:bottom w:val="none" w:sz="0" w:space="0" w:color="auto"/>
            <w:right w:val="none" w:sz="0" w:space="0" w:color="auto"/>
          </w:divBdr>
        </w:div>
        <w:div w:id="982006360">
          <w:marLeft w:val="640"/>
          <w:marRight w:val="0"/>
          <w:marTop w:val="0"/>
          <w:marBottom w:val="0"/>
          <w:divBdr>
            <w:top w:val="none" w:sz="0" w:space="0" w:color="auto"/>
            <w:left w:val="none" w:sz="0" w:space="0" w:color="auto"/>
            <w:bottom w:val="none" w:sz="0" w:space="0" w:color="auto"/>
            <w:right w:val="none" w:sz="0" w:space="0" w:color="auto"/>
          </w:divBdr>
        </w:div>
        <w:div w:id="1418987690">
          <w:marLeft w:val="640"/>
          <w:marRight w:val="0"/>
          <w:marTop w:val="0"/>
          <w:marBottom w:val="0"/>
          <w:divBdr>
            <w:top w:val="none" w:sz="0" w:space="0" w:color="auto"/>
            <w:left w:val="none" w:sz="0" w:space="0" w:color="auto"/>
            <w:bottom w:val="none" w:sz="0" w:space="0" w:color="auto"/>
            <w:right w:val="none" w:sz="0" w:space="0" w:color="auto"/>
          </w:divBdr>
        </w:div>
        <w:div w:id="2123571063">
          <w:marLeft w:val="640"/>
          <w:marRight w:val="0"/>
          <w:marTop w:val="0"/>
          <w:marBottom w:val="0"/>
          <w:divBdr>
            <w:top w:val="none" w:sz="0" w:space="0" w:color="auto"/>
            <w:left w:val="none" w:sz="0" w:space="0" w:color="auto"/>
            <w:bottom w:val="none" w:sz="0" w:space="0" w:color="auto"/>
            <w:right w:val="none" w:sz="0" w:space="0" w:color="auto"/>
          </w:divBdr>
        </w:div>
        <w:div w:id="852574187">
          <w:marLeft w:val="640"/>
          <w:marRight w:val="0"/>
          <w:marTop w:val="0"/>
          <w:marBottom w:val="0"/>
          <w:divBdr>
            <w:top w:val="none" w:sz="0" w:space="0" w:color="auto"/>
            <w:left w:val="none" w:sz="0" w:space="0" w:color="auto"/>
            <w:bottom w:val="none" w:sz="0" w:space="0" w:color="auto"/>
            <w:right w:val="none" w:sz="0" w:space="0" w:color="auto"/>
          </w:divBdr>
        </w:div>
        <w:div w:id="680207375">
          <w:marLeft w:val="640"/>
          <w:marRight w:val="0"/>
          <w:marTop w:val="0"/>
          <w:marBottom w:val="0"/>
          <w:divBdr>
            <w:top w:val="none" w:sz="0" w:space="0" w:color="auto"/>
            <w:left w:val="none" w:sz="0" w:space="0" w:color="auto"/>
            <w:bottom w:val="none" w:sz="0" w:space="0" w:color="auto"/>
            <w:right w:val="none" w:sz="0" w:space="0" w:color="auto"/>
          </w:divBdr>
        </w:div>
        <w:div w:id="1510683631">
          <w:marLeft w:val="640"/>
          <w:marRight w:val="0"/>
          <w:marTop w:val="0"/>
          <w:marBottom w:val="0"/>
          <w:divBdr>
            <w:top w:val="none" w:sz="0" w:space="0" w:color="auto"/>
            <w:left w:val="none" w:sz="0" w:space="0" w:color="auto"/>
            <w:bottom w:val="none" w:sz="0" w:space="0" w:color="auto"/>
            <w:right w:val="none" w:sz="0" w:space="0" w:color="auto"/>
          </w:divBdr>
        </w:div>
        <w:div w:id="1754159215">
          <w:marLeft w:val="640"/>
          <w:marRight w:val="0"/>
          <w:marTop w:val="0"/>
          <w:marBottom w:val="0"/>
          <w:divBdr>
            <w:top w:val="none" w:sz="0" w:space="0" w:color="auto"/>
            <w:left w:val="none" w:sz="0" w:space="0" w:color="auto"/>
            <w:bottom w:val="none" w:sz="0" w:space="0" w:color="auto"/>
            <w:right w:val="none" w:sz="0" w:space="0" w:color="auto"/>
          </w:divBdr>
        </w:div>
        <w:div w:id="1141340346">
          <w:marLeft w:val="640"/>
          <w:marRight w:val="0"/>
          <w:marTop w:val="0"/>
          <w:marBottom w:val="0"/>
          <w:divBdr>
            <w:top w:val="none" w:sz="0" w:space="0" w:color="auto"/>
            <w:left w:val="none" w:sz="0" w:space="0" w:color="auto"/>
            <w:bottom w:val="none" w:sz="0" w:space="0" w:color="auto"/>
            <w:right w:val="none" w:sz="0" w:space="0" w:color="auto"/>
          </w:divBdr>
        </w:div>
        <w:div w:id="694430709">
          <w:marLeft w:val="640"/>
          <w:marRight w:val="0"/>
          <w:marTop w:val="0"/>
          <w:marBottom w:val="0"/>
          <w:divBdr>
            <w:top w:val="none" w:sz="0" w:space="0" w:color="auto"/>
            <w:left w:val="none" w:sz="0" w:space="0" w:color="auto"/>
            <w:bottom w:val="none" w:sz="0" w:space="0" w:color="auto"/>
            <w:right w:val="none" w:sz="0" w:space="0" w:color="auto"/>
          </w:divBdr>
        </w:div>
        <w:div w:id="1829705415">
          <w:marLeft w:val="640"/>
          <w:marRight w:val="0"/>
          <w:marTop w:val="0"/>
          <w:marBottom w:val="0"/>
          <w:divBdr>
            <w:top w:val="none" w:sz="0" w:space="0" w:color="auto"/>
            <w:left w:val="none" w:sz="0" w:space="0" w:color="auto"/>
            <w:bottom w:val="none" w:sz="0" w:space="0" w:color="auto"/>
            <w:right w:val="none" w:sz="0" w:space="0" w:color="auto"/>
          </w:divBdr>
        </w:div>
        <w:div w:id="1861314473">
          <w:marLeft w:val="640"/>
          <w:marRight w:val="0"/>
          <w:marTop w:val="0"/>
          <w:marBottom w:val="0"/>
          <w:divBdr>
            <w:top w:val="none" w:sz="0" w:space="0" w:color="auto"/>
            <w:left w:val="none" w:sz="0" w:space="0" w:color="auto"/>
            <w:bottom w:val="none" w:sz="0" w:space="0" w:color="auto"/>
            <w:right w:val="none" w:sz="0" w:space="0" w:color="auto"/>
          </w:divBdr>
        </w:div>
        <w:div w:id="1760633904">
          <w:marLeft w:val="640"/>
          <w:marRight w:val="0"/>
          <w:marTop w:val="0"/>
          <w:marBottom w:val="0"/>
          <w:divBdr>
            <w:top w:val="none" w:sz="0" w:space="0" w:color="auto"/>
            <w:left w:val="none" w:sz="0" w:space="0" w:color="auto"/>
            <w:bottom w:val="none" w:sz="0" w:space="0" w:color="auto"/>
            <w:right w:val="none" w:sz="0" w:space="0" w:color="auto"/>
          </w:divBdr>
        </w:div>
        <w:div w:id="1289581607">
          <w:marLeft w:val="640"/>
          <w:marRight w:val="0"/>
          <w:marTop w:val="0"/>
          <w:marBottom w:val="0"/>
          <w:divBdr>
            <w:top w:val="none" w:sz="0" w:space="0" w:color="auto"/>
            <w:left w:val="none" w:sz="0" w:space="0" w:color="auto"/>
            <w:bottom w:val="none" w:sz="0" w:space="0" w:color="auto"/>
            <w:right w:val="none" w:sz="0" w:space="0" w:color="auto"/>
          </w:divBdr>
        </w:div>
        <w:div w:id="953824556">
          <w:marLeft w:val="640"/>
          <w:marRight w:val="0"/>
          <w:marTop w:val="0"/>
          <w:marBottom w:val="0"/>
          <w:divBdr>
            <w:top w:val="none" w:sz="0" w:space="0" w:color="auto"/>
            <w:left w:val="none" w:sz="0" w:space="0" w:color="auto"/>
            <w:bottom w:val="none" w:sz="0" w:space="0" w:color="auto"/>
            <w:right w:val="none" w:sz="0" w:space="0" w:color="auto"/>
          </w:divBdr>
        </w:div>
        <w:div w:id="1793555081">
          <w:marLeft w:val="640"/>
          <w:marRight w:val="0"/>
          <w:marTop w:val="0"/>
          <w:marBottom w:val="0"/>
          <w:divBdr>
            <w:top w:val="none" w:sz="0" w:space="0" w:color="auto"/>
            <w:left w:val="none" w:sz="0" w:space="0" w:color="auto"/>
            <w:bottom w:val="none" w:sz="0" w:space="0" w:color="auto"/>
            <w:right w:val="none" w:sz="0" w:space="0" w:color="auto"/>
          </w:divBdr>
        </w:div>
        <w:div w:id="2123956366">
          <w:marLeft w:val="640"/>
          <w:marRight w:val="0"/>
          <w:marTop w:val="0"/>
          <w:marBottom w:val="0"/>
          <w:divBdr>
            <w:top w:val="none" w:sz="0" w:space="0" w:color="auto"/>
            <w:left w:val="none" w:sz="0" w:space="0" w:color="auto"/>
            <w:bottom w:val="none" w:sz="0" w:space="0" w:color="auto"/>
            <w:right w:val="none" w:sz="0" w:space="0" w:color="auto"/>
          </w:divBdr>
        </w:div>
        <w:div w:id="1623153849">
          <w:marLeft w:val="640"/>
          <w:marRight w:val="0"/>
          <w:marTop w:val="0"/>
          <w:marBottom w:val="0"/>
          <w:divBdr>
            <w:top w:val="none" w:sz="0" w:space="0" w:color="auto"/>
            <w:left w:val="none" w:sz="0" w:space="0" w:color="auto"/>
            <w:bottom w:val="none" w:sz="0" w:space="0" w:color="auto"/>
            <w:right w:val="none" w:sz="0" w:space="0" w:color="auto"/>
          </w:divBdr>
        </w:div>
        <w:div w:id="925115027">
          <w:marLeft w:val="640"/>
          <w:marRight w:val="0"/>
          <w:marTop w:val="0"/>
          <w:marBottom w:val="0"/>
          <w:divBdr>
            <w:top w:val="none" w:sz="0" w:space="0" w:color="auto"/>
            <w:left w:val="none" w:sz="0" w:space="0" w:color="auto"/>
            <w:bottom w:val="none" w:sz="0" w:space="0" w:color="auto"/>
            <w:right w:val="none" w:sz="0" w:space="0" w:color="auto"/>
          </w:divBdr>
        </w:div>
        <w:div w:id="1886021928">
          <w:marLeft w:val="640"/>
          <w:marRight w:val="0"/>
          <w:marTop w:val="0"/>
          <w:marBottom w:val="0"/>
          <w:divBdr>
            <w:top w:val="none" w:sz="0" w:space="0" w:color="auto"/>
            <w:left w:val="none" w:sz="0" w:space="0" w:color="auto"/>
            <w:bottom w:val="none" w:sz="0" w:space="0" w:color="auto"/>
            <w:right w:val="none" w:sz="0" w:space="0" w:color="auto"/>
          </w:divBdr>
        </w:div>
        <w:div w:id="1419329761">
          <w:marLeft w:val="640"/>
          <w:marRight w:val="0"/>
          <w:marTop w:val="0"/>
          <w:marBottom w:val="0"/>
          <w:divBdr>
            <w:top w:val="none" w:sz="0" w:space="0" w:color="auto"/>
            <w:left w:val="none" w:sz="0" w:space="0" w:color="auto"/>
            <w:bottom w:val="none" w:sz="0" w:space="0" w:color="auto"/>
            <w:right w:val="none" w:sz="0" w:space="0" w:color="auto"/>
          </w:divBdr>
        </w:div>
        <w:div w:id="510022855">
          <w:marLeft w:val="640"/>
          <w:marRight w:val="0"/>
          <w:marTop w:val="0"/>
          <w:marBottom w:val="0"/>
          <w:divBdr>
            <w:top w:val="none" w:sz="0" w:space="0" w:color="auto"/>
            <w:left w:val="none" w:sz="0" w:space="0" w:color="auto"/>
            <w:bottom w:val="none" w:sz="0" w:space="0" w:color="auto"/>
            <w:right w:val="none" w:sz="0" w:space="0" w:color="auto"/>
          </w:divBdr>
        </w:div>
        <w:div w:id="1885214071">
          <w:marLeft w:val="640"/>
          <w:marRight w:val="0"/>
          <w:marTop w:val="0"/>
          <w:marBottom w:val="0"/>
          <w:divBdr>
            <w:top w:val="none" w:sz="0" w:space="0" w:color="auto"/>
            <w:left w:val="none" w:sz="0" w:space="0" w:color="auto"/>
            <w:bottom w:val="none" w:sz="0" w:space="0" w:color="auto"/>
            <w:right w:val="none" w:sz="0" w:space="0" w:color="auto"/>
          </w:divBdr>
        </w:div>
        <w:div w:id="296494997">
          <w:marLeft w:val="640"/>
          <w:marRight w:val="0"/>
          <w:marTop w:val="0"/>
          <w:marBottom w:val="0"/>
          <w:divBdr>
            <w:top w:val="none" w:sz="0" w:space="0" w:color="auto"/>
            <w:left w:val="none" w:sz="0" w:space="0" w:color="auto"/>
            <w:bottom w:val="none" w:sz="0" w:space="0" w:color="auto"/>
            <w:right w:val="none" w:sz="0" w:space="0" w:color="auto"/>
          </w:divBdr>
        </w:div>
        <w:div w:id="366176307">
          <w:marLeft w:val="640"/>
          <w:marRight w:val="0"/>
          <w:marTop w:val="0"/>
          <w:marBottom w:val="0"/>
          <w:divBdr>
            <w:top w:val="none" w:sz="0" w:space="0" w:color="auto"/>
            <w:left w:val="none" w:sz="0" w:space="0" w:color="auto"/>
            <w:bottom w:val="none" w:sz="0" w:space="0" w:color="auto"/>
            <w:right w:val="none" w:sz="0" w:space="0" w:color="auto"/>
          </w:divBdr>
        </w:div>
        <w:div w:id="281881975">
          <w:marLeft w:val="640"/>
          <w:marRight w:val="0"/>
          <w:marTop w:val="0"/>
          <w:marBottom w:val="0"/>
          <w:divBdr>
            <w:top w:val="none" w:sz="0" w:space="0" w:color="auto"/>
            <w:left w:val="none" w:sz="0" w:space="0" w:color="auto"/>
            <w:bottom w:val="none" w:sz="0" w:space="0" w:color="auto"/>
            <w:right w:val="none" w:sz="0" w:space="0" w:color="auto"/>
          </w:divBdr>
        </w:div>
      </w:divsChild>
    </w:div>
    <w:div w:id="991180165">
      <w:bodyDiv w:val="1"/>
      <w:marLeft w:val="0"/>
      <w:marRight w:val="0"/>
      <w:marTop w:val="0"/>
      <w:marBottom w:val="0"/>
      <w:divBdr>
        <w:top w:val="none" w:sz="0" w:space="0" w:color="auto"/>
        <w:left w:val="none" w:sz="0" w:space="0" w:color="auto"/>
        <w:bottom w:val="none" w:sz="0" w:space="0" w:color="auto"/>
        <w:right w:val="none" w:sz="0" w:space="0" w:color="auto"/>
      </w:divBdr>
      <w:divsChild>
        <w:div w:id="1309021324">
          <w:marLeft w:val="640"/>
          <w:marRight w:val="0"/>
          <w:marTop w:val="0"/>
          <w:marBottom w:val="0"/>
          <w:divBdr>
            <w:top w:val="none" w:sz="0" w:space="0" w:color="auto"/>
            <w:left w:val="none" w:sz="0" w:space="0" w:color="auto"/>
            <w:bottom w:val="none" w:sz="0" w:space="0" w:color="auto"/>
            <w:right w:val="none" w:sz="0" w:space="0" w:color="auto"/>
          </w:divBdr>
        </w:div>
        <w:div w:id="1117681087">
          <w:marLeft w:val="640"/>
          <w:marRight w:val="0"/>
          <w:marTop w:val="0"/>
          <w:marBottom w:val="0"/>
          <w:divBdr>
            <w:top w:val="none" w:sz="0" w:space="0" w:color="auto"/>
            <w:left w:val="none" w:sz="0" w:space="0" w:color="auto"/>
            <w:bottom w:val="none" w:sz="0" w:space="0" w:color="auto"/>
            <w:right w:val="none" w:sz="0" w:space="0" w:color="auto"/>
          </w:divBdr>
        </w:div>
        <w:div w:id="1103379207">
          <w:marLeft w:val="640"/>
          <w:marRight w:val="0"/>
          <w:marTop w:val="0"/>
          <w:marBottom w:val="0"/>
          <w:divBdr>
            <w:top w:val="none" w:sz="0" w:space="0" w:color="auto"/>
            <w:left w:val="none" w:sz="0" w:space="0" w:color="auto"/>
            <w:bottom w:val="none" w:sz="0" w:space="0" w:color="auto"/>
            <w:right w:val="none" w:sz="0" w:space="0" w:color="auto"/>
          </w:divBdr>
        </w:div>
        <w:div w:id="630794868">
          <w:marLeft w:val="640"/>
          <w:marRight w:val="0"/>
          <w:marTop w:val="0"/>
          <w:marBottom w:val="0"/>
          <w:divBdr>
            <w:top w:val="none" w:sz="0" w:space="0" w:color="auto"/>
            <w:left w:val="none" w:sz="0" w:space="0" w:color="auto"/>
            <w:bottom w:val="none" w:sz="0" w:space="0" w:color="auto"/>
            <w:right w:val="none" w:sz="0" w:space="0" w:color="auto"/>
          </w:divBdr>
        </w:div>
        <w:div w:id="734161205">
          <w:marLeft w:val="640"/>
          <w:marRight w:val="0"/>
          <w:marTop w:val="0"/>
          <w:marBottom w:val="0"/>
          <w:divBdr>
            <w:top w:val="none" w:sz="0" w:space="0" w:color="auto"/>
            <w:left w:val="none" w:sz="0" w:space="0" w:color="auto"/>
            <w:bottom w:val="none" w:sz="0" w:space="0" w:color="auto"/>
            <w:right w:val="none" w:sz="0" w:space="0" w:color="auto"/>
          </w:divBdr>
        </w:div>
        <w:div w:id="1164512426">
          <w:marLeft w:val="640"/>
          <w:marRight w:val="0"/>
          <w:marTop w:val="0"/>
          <w:marBottom w:val="0"/>
          <w:divBdr>
            <w:top w:val="none" w:sz="0" w:space="0" w:color="auto"/>
            <w:left w:val="none" w:sz="0" w:space="0" w:color="auto"/>
            <w:bottom w:val="none" w:sz="0" w:space="0" w:color="auto"/>
            <w:right w:val="none" w:sz="0" w:space="0" w:color="auto"/>
          </w:divBdr>
        </w:div>
        <w:div w:id="1505972105">
          <w:marLeft w:val="640"/>
          <w:marRight w:val="0"/>
          <w:marTop w:val="0"/>
          <w:marBottom w:val="0"/>
          <w:divBdr>
            <w:top w:val="none" w:sz="0" w:space="0" w:color="auto"/>
            <w:left w:val="none" w:sz="0" w:space="0" w:color="auto"/>
            <w:bottom w:val="none" w:sz="0" w:space="0" w:color="auto"/>
            <w:right w:val="none" w:sz="0" w:space="0" w:color="auto"/>
          </w:divBdr>
        </w:div>
        <w:div w:id="1518036771">
          <w:marLeft w:val="640"/>
          <w:marRight w:val="0"/>
          <w:marTop w:val="0"/>
          <w:marBottom w:val="0"/>
          <w:divBdr>
            <w:top w:val="none" w:sz="0" w:space="0" w:color="auto"/>
            <w:left w:val="none" w:sz="0" w:space="0" w:color="auto"/>
            <w:bottom w:val="none" w:sz="0" w:space="0" w:color="auto"/>
            <w:right w:val="none" w:sz="0" w:space="0" w:color="auto"/>
          </w:divBdr>
        </w:div>
        <w:div w:id="1264806589">
          <w:marLeft w:val="640"/>
          <w:marRight w:val="0"/>
          <w:marTop w:val="0"/>
          <w:marBottom w:val="0"/>
          <w:divBdr>
            <w:top w:val="none" w:sz="0" w:space="0" w:color="auto"/>
            <w:left w:val="none" w:sz="0" w:space="0" w:color="auto"/>
            <w:bottom w:val="none" w:sz="0" w:space="0" w:color="auto"/>
            <w:right w:val="none" w:sz="0" w:space="0" w:color="auto"/>
          </w:divBdr>
        </w:div>
        <w:div w:id="231088501">
          <w:marLeft w:val="640"/>
          <w:marRight w:val="0"/>
          <w:marTop w:val="0"/>
          <w:marBottom w:val="0"/>
          <w:divBdr>
            <w:top w:val="none" w:sz="0" w:space="0" w:color="auto"/>
            <w:left w:val="none" w:sz="0" w:space="0" w:color="auto"/>
            <w:bottom w:val="none" w:sz="0" w:space="0" w:color="auto"/>
            <w:right w:val="none" w:sz="0" w:space="0" w:color="auto"/>
          </w:divBdr>
        </w:div>
        <w:div w:id="527959312">
          <w:marLeft w:val="640"/>
          <w:marRight w:val="0"/>
          <w:marTop w:val="0"/>
          <w:marBottom w:val="0"/>
          <w:divBdr>
            <w:top w:val="none" w:sz="0" w:space="0" w:color="auto"/>
            <w:left w:val="none" w:sz="0" w:space="0" w:color="auto"/>
            <w:bottom w:val="none" w:sz="0" w:space="0" w:color="auto"/>
            <w:right w:val="none" w:sz="0" w:space="0" w:color="auto"/>
          </w:divBdr>
        </w:div>
        <w:div w:id="962274333">
          <w:marLeft w:val="640"/>
          <w:marRight w:val="0"/>
          <w:marTop w:val="0"/>
          <w:marBottom w:val="0"/>
          <w:divBdr>
            <w:top w:val="none" w:sz="0" w:space="0" w:color="auto"/>
            <w:left w:val="none" w:sz="0" w:space="0" w:color="auto"/>
            <w:bottom w:val="none" w:sz="0" w:space="0" w:color="auto"/>
            <w:right w:val="none" w:sz="0" w:space="0" w:color="auto"/>
          </w:divBdr>
        </w:div>
        <w:div w:id="80763963">
          <w:marLeft w:val="640"/>
          <w:marRight w:val="0"/>
          <w:marTop w:val="0"/>
          <w:marBottom w:val="0"/>
          <w:divBdr>
            <w:top w:val="none" w:sz="0" w:space="0" w:color="auto"/>
            <w:left w:val="none" w:sz="0" w:space="0" w:color="auto"/>
            <w:bottom w:val="none" w:sz="0" w:space="0" w:color="auto"/>
            <w:right w:val="none" w:sz="0" w:space="0" w:color="auto"/>
          </w:divBdr>
        </w:div>
        <w:div w:id="1541434841">
          <w:marLeft w:val="640"/>
          <w:marRight w:val="0"/>
          <w:marTop w:val="0"/>
          <w:marBottom w:val="0"/>
          <w:divBdr>
            <w:top w:val="none" w:sz="0" w:space="0" w:color="auto"/>
            <w:left w:val="none" w:sz="0" w:space="0" w:color="auto"/>
            <w:bottom w:val="none" w:sz="0" w:space="0" w:color="auto"/>
            <w:right w:val="none" w:sz="0" w:space="0" w:color="auto"/>
          </w:divBdr>
        </w:div>
        <w:div w:id="1233734881">
          <w:marLeft w:val="640"/>
          <w:marRight w:val="0"/>
          <w:marTop w:val="0"/>
          <w:marBottom w:val="0"/>
          <w:divBdr>
            <w:top w:val="none" w:sz="0" w:space="0" w:color="auto"/>
            <w:left w:val="none" w:sz="0" w:space="0" w:color="auto"/>
            <w:bottom w:val="none" w:sz="0" w:space="0" w:color="auto"/>
            <w:right w:val="none" w:sz="0" w:space="0" w:color="auto"/>
          </w:divBdr>
        </w:div>
        <w:div w:id="1795978977">
          <w:marLeft w:val="640"/>
          <w:marRight w:val="0"/>
          <w:marTop w:val="0"/>
          <w:marBottom w:val="0"/>
          <w:divBdr>
            <w:top w:val="none" w:sz="0" w:space="0" w:color="auto"/>
            <w:left w:val="none" w:sz="0" w:space="0" w:color="auto"/>
            <w:bottom w:val="none" w:sz="0" w:space="0" w:color="auto"/>
            <w:right w:val="none" w:sz="0" w:space="0" w:color="auto"/>
          </w:divBdr>
        </w:div>
        <w:div w:id="1179350549">
          <w:marLeft w:val="640"/>
          <w:marRight w:val="0"/>
          <w:marTop w:val="0"/>
          <w:marBottom w:val="0"/>
          <w:divBdr>
            <w:top w:val="none" w:sz="0" w:space="0" w:color="auto"/>
            <w:left w:val="none" w:sz="0" w:space="0" w:color="auto"/>
            <w:bottom w:val="none" w:sz="0" w:space="0" w:color="auto"/>
            <w:right w:val="none" w:sz="0" w:space="0" w:color="auto"/>
          </w:divBdr>
        </w:div>
        <w:div w:id="584848941">
          <w:marLeft w:val="640"/>
          <w:marRight w:val="0"/>
          <w:marTop w:val="0"/>
          <w:marBottom w:val="0"/>
          <w:divBdr>
            <w:top w:val="none" w:sz="0" w:space="0" w:color="auto"/>
            <w:left w:val="none" w:sz="0" w:space="0" w:color="auto"/>
            <w:bottom w:val="none" w:sz="0" w:space="0" w:color="auto"/>
            <w:right w:val="none" w:sz="0" w:space="0" w:color="auto"/>
          </w:divBdr>
        </w:div>
        <w:div w:id="1028137210">
          <w:marLeft w:val="640"/>
          <w:marRight w:val="0"/>
          <w:marTop w:val="0"/>
          <w:marBottom w:val="0"/>
          <w:divBdr>
            <w:top w:val="none" w:sz="0" w:space="0" w:color="auto"/>
            <w:left w:val="none" w:sz="0" w:space="0" w:color="auto"/>
            <w:bottom w:val="none" w:sz="0" w:space="0" w:color="auto"/>
            <w:right w:val="none" w:sz="0" w:space="0" w:color="auto"/>
          </w:divBdr>
        </w:div>
        <w:div w:id="771123618">
          <w:marLeft w:val="640"/>
          <w:marRight w:val="0"/>
          <w:marTop w:val="0"/>
          <w:marBottom w:val="0"/>
          <w:divBdr>
            <w:top w:val="none" w:sz="0" w:space="0" w:color="auto"/>
            <w:left w:val="none" w:sz="0" w:space="0" w:color="auto"/>
            <w:bottom w:val="none" w:sz="0" w:space="0" w:color="auto"/>
            <w:right w:val="none" w:sz="0" w:space="0" w:color="auto"/>
          </w:divBdr>
        </w:div>
        <w:div w:id="192815284">
          <w:marLeft w:val="640"/>
          <w:marRight w:val="0"/>
          <w:marTop w:val="0"/>
          <w:marBottom w:val="0"/>
          <w:divBdr>
            <w:top w:val="none" w:sz="0" w:space="0" w:color="auto"/>
            <w:left w:val="none" w:sz="0" w:space="0" w:color="auto"/>
            <w:bottom w:val="none" w:sz="0" w:space="0" w:color="auto"/>
            <w:right w:val="none" w:sz="0" w:space="0" w:color="auto"/>
          </w:divBdr>
        </w:div>
        <w:div w:id="580025901">
          <w:marLeft w:val="640"/>
          <w:marRight w:val="0"/>
          <w:marTop w:val="0"/>
          <w:marBottom w:val="0"/>
          <w:divBdr>
            <w:top w:val="none" w:sz="0" w:space="0" w:color="auto"/>
            <w:left w:val="none" w:sz="0" w:space="0" w:color="auto"/>
            <w:bottom w:val="none" w:sz="0" w:space="0" w:color="auto"/>
            <w:right w:val="none" w:sz="0" w:space="0" w:color="auto"/>
          </w:divBdr>
        </w:div>
        <w:div w:id="921182085">
          <w:marLeft w:val="640"/>
          <w:marRight w:val="0"/>
          <w:marTop w:val="0"/>
          <w:marBottom w:val="0"/>
          <w:divBdr>
            <w:top w:val="none" w:sz="0" w:space="0" w:color="auto"/>
            <w:left w:val="none" w:sz="0" w:space="0" w:color="auto"/>
            <w:bottom w:val="none" w:sz="0" w:space="0" w:color="auto"/>
            <w:right w:val="none" w:sz="0" w:space="0" w:color="auto"/>
          </w:divBdr>
        </w:div>
        <w:div w:id="1384450568">
          <w:marLeft w:val="640"/>
          <w:marRight w:val="0"/>
          <w:marTop w:val="0"/>
          <w:marBottom w:val="0"/>
          <w:divBdr>
            <w:top w:val="none" w:sz="0" w:space="0" w:color="auto"/>
            <w:left w:val="none" w:sz="0" w:space="0" w:color="auto"/>
            <w:bottom w:val="none" w:sz="0" w:space="0" w:color="auto"/>
            <w:right w:val="none" w:sz="0" w:space="0" w:color="auto"/>
          </w:divBdr>
        </w:div>
        <w:div w:id="1450929006">
          <w:marLeft w:val="640"/>
          <w:marRight w:val="0"/>
          <w:marTop w:val="0"/>
          <w:marBottom w:val="0"/>
          <w:divBdr>
            <w:top w:val="none" w:sz="0" w:space="0" w:color="auto"/>
            <w:left w:val="none" w:sz="0" w:space="0" w:color="auto"/>
            <w:bottom w:val="none" w:sz="0" w:space="0" w:color="auto"/>
            <w:right w:val="none" w:sz="0" w:space="0" w:color="auto"/>
          </w:divBdr>
        </w:div>
        <w:div w:id="40519494">
          <w:marLeft w:val="640"/>
          <w:marRight w:val="0"/>
          <w:marTop w:val="0"/>
          <w:marBottom w:val="0"/>
          <w:divBdr>
            <w:top w:val="none" w:sz="0" w:space="0" w:color="auto"/>
            <w:left w:val="none" w:sz="0" w:space="0" w:color="auto"/>
            <w:bottom w:val="none" w:sz="0" w:space="0" w:color="auto"/>
            <w:right w:val="none" w:sz="0" w:space="0" w:color="auto"/>
          </w:divBdr>
        </w:div>
        <w:div w:id="1666586972">
          <w:marLeft w:val="640"/>
          <w:marRight w:val="0"/>
          <w:marTop w:val="0"/>
          <w:marBottom w:val="0"/>
          <w:divBdr>
            <w:top w:val="none" w:sz="0" w:space="0" w:color="auto"/>
            <w:left w:val="none" w:sz="0" w:space="0" w:color="auto"/>
            <w:bottom w:val="none" w:sz="0" w:space="0" w:color="auto"/>
            <w:right w:val="none" w:sz="0" w:space="0" w:color="auto"/>
          </w:divBdr>
        </w:div>
        <w:div w:id="1759212230">
          <w:marLeft w:val="640"/>
          <w:marRight w:val="0"/>
          <w:marTop w:val="0"/>
          <w:marBottom w:val="0"/>
          <w:divBdr>
            <w:top w:val="none" w:sz="0" w:space="0" w:color="auto"/>
            <w:left w:val="none" w:sz="0" w:space="0" w:color="auto"/>
            <w:bottom w:val="none" w:sz="0" w:space="0" w:color="auto"/>
            <w:right w:val="none" w:sz="0" w:space="0" w:color="auto"/>
          </w:divBdr>
        </w:div>
        <w:div w:id="1272278357">
          <w:marLeft w:val="640"/>
          <w:marRight w:val="0"/>
          <w:marTop w:val="0"/>
          <w:marBottom w:val="0"/>
          <w:divBdr>
            <w:top w:val="none" w:sz="0" w:space="0" w:color="auto"/>
            <w:left w:val="none" w:sz="0" w:space="0" w:color="auto"/>
            <w:bottom w:val="none" w:sz="0" w:space="0" w:color="auto"/>
            <w:right w:val="none" w:sz="0" w:space="0" w:color="auto"/>
          </w:divBdr>
        </w:div>
        <w:div w:id="117915422">
          <w:marLeft w:val="640"/>
          <w:marRight w:val="0"/>
          <w:marTop w:val="0"/>
          <w:marBottom w:val="0"/>
          <w:divBdr>
            <w:top w:val="none" w:sz="0" w:space="0" w:color="auto"/>
            <w:left w:val="none" w:sz="0" w:space="0" w:color="auto"/>
            <w:bottom w:val="none" w:sz="0" w:space="0" w:color="auto"/>
            <w:right w:val="none" w:sz="0" w:space="0" w:color="auto"/>
          </w:divBdr>
        </w:div>
        <w:div w:id="250552098">
          <w:marLeft w:val="640"/>
          <w:marRight w:val="0"/>
          <w:marTop w:val="0"/>
          <w:marBottom w:val="0"/>
          <w:divBdr>
            <w:top w:val="none" w:sz="0" w:space="0" w:color="auto"/>
            <w:left w:val="none" w:sz="0" w:space="0" w:color="auto"/>
            <w:bottom w:val="none" w:sz="0" w:space="0" w:color="auto"/>
            <w:right w:val="none" w:sz="0" w:space="0" w:color="auto"/>
          </w:divBdr>
        </w:div>
        <w:div w:id="1947227473">
          <w:marLeft w:val="640"/>
          <w:marRight w:val="0"/>
          <w:marTop w:val="0"/>
          <w:marBottom w:val="0"/>
          <w:divBdr>
            <w:top w:val="none" w:sz="0" w:space="0" w:color="auto"/>
            <w:left w:val="none" w:sz="0" w:space="0" w:color="auto"/>
            <w:bottom w:val="none" w:sz="0" w:space="0" w:color="auto"/>
            <w:right w:val="none" w:sz="0" w:space="0" w:color="auto"/>
          </w:divBdr>
        </w:div>
        <w:div w:id="643318173">
          <w:marLeft w:val="640"/>
          <w:marRight w:val="0"/>
          <w:marTop w:val="0"/>
          <w:marBottom w:val="0"/>
          <w:divBdr>
            <w:top w:val="none" w:sz="0" w:space="0" w:color="auto"/>
            <w:left w:val="none" w:sz="0" w:space="0" w:color="auto"/>
            <w:bottom w:val="none" w:sz="0" w:space="0" w:color="auto"/>
            <w:right w:val="none" w:sz="0" w:space="0" w:color="auto"/>
          </w:divBdr>
        </w:div>
        <w:div w:id="1049843496">
          <w:marLeft w:val="640"/>
          <w:marRight w:val="0"/>
          <w:marTop w:val="0"/>
          <w:marBottom w:val="0"/>
          <w:divBdr>
            <w:top w:val="none" w:sz="0" w:space="0" w:color="auto"/>
            <w:left w:val="none" w:sz="0" w:space="0" w:color="auto"/>
            <w:bottom w:val="none" w:sz="0" w:space="0" w:color="auto"/>
            <w:right w:val="none" w:sz="0" w:space="0" w:color="auto"/>
          </w:divBdr>
        </w:div>
        <w:div w:id="796604481">
          <w:marLeft w:val="640"/>
          <w:marRight w:val="0"/>
          <w:marTop w:val="0"/>
          <w:marBottom w:val="0"/>
          <w:divBdr>
            <w:top w:val="none" w:sz="0" w:space="0" w:color="auto"/>
            <w:left w:val="none" w:sz="0" w:space="0" w:color="auto"/>
            <w:bottom w:val="none" w:sz="0" w:space="0" w:color="auto"/>
            <w:right w:val="none" w:sz="0" w:space="0" w:color="auto"/>
          </w:divBdr>
        </w:div>
        <w:div w:id="510528812">
          <w:marLeft w:val="640"/>
          <w:marRight w:val="0"/>
          <w:marTop w:val="0"/>
          <w:marBottom w:val="0"/>
          <w:divBdr>
            <w:top w:val="none" w:sz="0" w:space="0" w:color="auto"/>
            <w:left w:val="none" w:sz="0" w:space="0" w:color="auto"/>
            <w:bottom w:val="none" w:sz="0" w:space="0" w:color="auto"/>
            <w:right w:val="none" w:sz="0" w:space="0" w:color="auto"/>
          </w:divBdr>
        </w:div>
        <w:div w:id="1543442760">
          <w:marLeft w:val="640"/>
          <w:marRight w:val="0"/>
          <w:marTop w:val="0"/>
          <w:marBottom w:val="0"/>
          <w:divBdr>
            <w:top w:val="none" w:sz="0" w:space="0" w:color="auto"/>
            <w:left w:val="none" w:sz="0" w:space="0" w:color="auto"/>
            <w:bottom w:val="none" w:sz="0" w:space="0" w:color="auto"/>
            <w:right w:val="none" w:sz="0" w:space="0" w:color="auto"/>
          </w:divBdr>
        </w:div>
        <w:div w:id="217518461">
          <w:marLeft w:val="640"/>
          <w:marRight w:val="0"/>
          <w:marTop w:val="0"/>
          <w:marBottom w:val="0"/>
          <w:divBdr>
            <w:top w:val="none" w:sz="0" w:space="0" w:color="auto"/>
            <w:left w:val="none" w:sz="0" w:space="0" w:color="auto"/>
            <w:bottom w:val="none" w:sz="0" w:space="0" w:color="auto"/>
            <w:right w:val="none" w:sz="0" w:space="0" w:color="auto"/>
          </w:divBdr>
        </w:div>
        <w:div w:id="139739687">
          <w:marLeft w:val="640"/>
          <w:marRight w:val="0"/>
          <w:marTop w:val="0"/>
          <w:marBottom w:val="0"/>
          <w:divBdr>
            <w:top w:val="none" w:sz="0" w:space="0" w:color="auto"/>
            <w:left w:val="none" w:sz="0" w:space="0" w:color="auto"/>
            <w:bottom w:val="none" w:sz="0" w:space="0" w:color="auto"/>
            <w:right w:val="none" w:sz="0" w:space="0" w:color="auto"/>
          </w:divBdr>
        </w:div>
        <w:div w:id="1958876890">
          <w:marLeft w:val="640"/>
          <w:marRight w:val="0"/>
          <w:marTop w:val="0"/>
          <w:marBottom w:val="0"/>
          <w:divBdr>
            <w:top w:val="none" w:sz="0" w:space="0" w:color="auto"/>
            <w:left w:val="none" w:sz="0" w:space="0" w:color="auto"/>
            <w:bottom w:val="none" w:sz="0" w:space="0" w:color="auto"/>
            <w:right w:val="none" w:sz="0" w:space="0" w:color="auto"/>
          </w:divBdr>
        </w:div>
        <w:div w:id="1191912435">
          <w:marLeft w:val="640"/>
          <w:marRight w:val="0"/>
          <w:marTop w:val="0"/>
          <w:marBottom w:val="0"/>
          <w:divBdr>
            <w:top w:val="none" w:sz="0" w:space="0" w:color="auto"/>
            <w:left w:val="none" w:sz="0" w:space="0" w:color="auto"/>
            <w:bottom w:val="none" w:sz="0" w:space="0" w:color="auto"/>
            <w:right w:val="none" w:sz="0" w:space="0" w:color="auto"/>
          </w:divBdr>
        </w:div>
        <w:div w:id="1156800281">
          <w:marLeft w:val="640"/>
          <w:marRight w:val="0"/>
          <w:marTop w:val="0"/>
          <w:marBottom w:val="0"/>
          <w:divBdr>
            <w:top w:val="none" w:sz="0" w:space="0" w:color="auto"/>
            <w:left w:val="none" w:sz="0" w:space="0" w:color="auto"/>
            <w:bottom w:val="none" w:sz="0" w:space="0" w:color="auto"/>
            <w:right w:val="none" w:sz="0" w:space="0" w:color="auto"/>
          </w:divBdr>
        </w:div>
        <w:div w:id="1492942321">
          <w:marLeft w:val="640"/>
          <w:marRight w:val="0"/>
          <w:marTop w:val="0"/>
          <w:marBottom w:val="0"/>
          <w:divBdr>
            <w:top w:val="none" w:sz="0" w:space="0" w:color="auto"/>
            <w:left w:val="none" w:sz="0" w:space="0" w:color="auto"/>
            <w:bottom w:val="none" w:sz="0" w:space="0" w:color="auto"/>
            <w:right w:val="none" w:sz="0" w:space="0" w:color="auto"/>
          </w:divBdr>
        </w:div>
        <w:div w:id="1110583343">
          <w:marLeft w:val="640"/>
          <w:marRight w:val="0"/>
          <w:marTop w:val="0"/>
          <w:marBottom w:val="0"/>
          <w:divBdr>
            <w:top w:val="none" w:sz="0" w:space="0" w:color="auto"/>
            <w:left w:val="none" w:sz="0" w:space="0" w:color="auto"/>
            <w:bottom w:val="none" w:sz="0" w:space="0" w:color="auto"/>
            <w:right w:val="none" w:sz="0" w:space="0" w:color="auto"/>
          </w:divBdr>
        </w:div>
        <w:div w:id="590285728">
          <w:marLeft w:val="640"/>
          <w:marRight w:val="0"/>
          <w:marTop w:val="0"/>
          <w:marBottom w:val="0"/>
          <w:divBdr>
            <w:top w:val="none" w:sz="0" w:space="0" w:color="auto"/>
            <w:left w:val="none" w:sz="0" w:space="0" w:color="auto"/>
            <w:bottom w:val="none" w:sz="0" w:space="0" w:color="auto"/>
            <w:right w:val="none" w:sz="0" w:space="0" w:color="auto"/>
          </w:divBdr>
        </w:div>
        <w:div w:id="279725458">
          <w:marLeft w:val="640"/>
          <w:marRight w:val="0"/>
          <w:marTop w:val="0"/>
          <w:marBottom w:val="0"/>
          <w:divBdr>
            <w:top w:val="none" w:sz="0" w:space="0" w:color="auto"/>
            <w:left w:val="none" w:sz="0" w:space="0" w:color="auto"/>
            <w:bottom w:val="none" w:sz="0" w:space="0" w:color="auto"/>
            <w:right w:val="none" w:sz="0" w:space="0" w:color="auto"/>
          </w:divBdr>
        </w:div>
        <w:div w:id="2080206229">
          <w:marLeft w:val="640"/>
          <w:marRight w:val="0"/>
          <w:marTop w:val="0"/>
          <w:marBottom w:val="0"/>
          <w:divBdr>
            <w:top w:val="none" w:sz="0" w:space="0" w:color="auto"/>
            <w:left w:val="none" w:sz="0" w:space="0" w:color="auto"/>
            <w:bottom w:val="none" w:sz="0" w:space="0" w:color="auto"/>
            <w:right w:val="none" w:sz="0" w:space="0" w:color="auto"/>
          </w:divBdr>
        </w:div>
        <w:div w:id="653948354">
          <w:marLeft w:val="640"/>
          <w:marRight w:val="0"/>
          <w:marTop w:val="0"/>
          <w:marBottom w:val="0"/>
          <w:divBdr>
            <w:top w:val="none" w:sz="0" w:space="0" w:color="auto"/>
            <w:left w:val="none" w:sz="0" w:space="0" w:color="auto"/>
            <w:bottom w:val="none" w:sz="0" w:space="0" w:color="auto"/>
            <w:right w:val="none" w:sz="0" w:space="0" w:color="auto"/>
          </w:divBdr>
        </w:div>
        <w:div w:id="1347749929">
          <w:marLeft w:val="640"/>
          <w:marRight w:val="0"/>
          <w:marTop w:val="0"/>
          <w:marBottom w:val="0"/>
          <w:divBdr>
            <w:top w:val="none" w:sz="0" w:space="0" w:color="auto"/>
            <w:left w:val="none" w:sz="0" w:space="0" w:color="auto"/>
            <w:bottom w:val="none" w:sz="0" w:space="0" w:color="auto"/>
            <w:right w:val="none" w:sz="0" w:space="0" w:color="auto"/>
          </w:divBdr>
        </w:div>
        <w:div w:id="364478123">
          <w:marLeft w:val="640"/>
          <w:marRight w:val="0"/>
          <w:marTop w:val="0"/>
          <w:marBottom w:val="0"/>
          <w:divBdr>
            <w:top w:val="none" w:sz="0" w:space="0" w:color="auto"/>
            <w:left w:val="none" w:sz="0" w:space="0" w:color="auto"/>
            <w:bottom w:val="none" w:sz="0" w:space="0" w:color="auto"/>
            <w:right w:val="none" w:sz="0" w:space="0" w:color="auto"/>
          </w:divBdr>
        </w:div>
        <w:div w:id="394622218">
          <w:marLeft w:val="640"/>
          <w:marRight w:val="0"/>
          <w:marTop w:val="0"/>
          <w:marBottom w:val="0"/>
          <w:divBdr>
            <w:top w:val="none" w:sz="0" w:space="0" w:color="auto"/>
            <w:left w:val="none" w:sz="0" w:space="0" w:color="auto"/>
            <w:bottom w:val="none" w:sz="0" w:space="0" w:color="auto"/>
            <w:right w:val="none" w:sz="0" w:space="0" w:color="auto"/>
          </w:divBdr>
        </w:div>
      </w:divsChild>
    </w:div>
    <w:div w:id="993220687">
      <w:bodyDiv w:val="1"/>
      <w:marLeft w:val="0"/>
      <w:marRight w:val="0"/>
      <w:marTop w:val="0"/>
      <w:marBottom w:val="0"/>
      <w:divBdr>
        <w:top w:val="none" w:sz="0" w:space="0" w:color="auto"/>
        <w:left w:val="none" w:sz="0" w:space="0" w:color="auto"/>
        <w:bottom w:val="none" w:sz="0" w:space="0" w:color="auto"/>
        <w:right w:val="none" w:sz="0" w:space="0" w:color="auto"/>
      </w:divBdr>
      <w:divsChild>
        <w:div w:id="2125733286">
          <w:marLeft w:val="640"/>
          <w:marRight w:val="0"/>
          <w:marTop w:val="0"/>
          <w:marBottom w:val="0"/>
          <w:divBdr>
            <w:top w:val="none" w:sz="0" w:space="0" w:color="auto"/>
            <w:left w:val="none" w:sz="0" w:space="0" w:color="auto"/>
            <w:bottom w:val="none" w:sz="0" w:space="0" w:color="auto"/>
            <w:right w:val="none" w:sz="0" w:space="0" w:color="auto"/>
          </w:divBdr>
        </w:div>
        <w:div w:id="2026205836">
          <w:marLeft w:val="640"/>
          <w:marRight w:val="0"/>
          <w:marTop w:val="0"/>
          <w:marBottom w:val="0"/>
          <w:divBdr>
            <w:top w:val="none" w:sz="0" w:space="0" w:color="auto"/>
            <w:left w:val="none" w:sz="0" w:space="0" w:color="auto"/>
            <w:bottom w:val="none" w:sz="0" w:space="0" w:color="auto"/>
            <w:right w:val="none" w:sz="0" w:space="0" w:color="auto"/>
          </w:divBdr>
        </w:div>
        <w:div w:id="197158730">
          <w:marLeft w:val="640"/>
          <w:marRight w:val="0"/>
          <w:marTop w:val="0"/>
          <w:marBottom w:val="0"/>
          <w:divBdr>
            <w:top w:val="none" w:sz="0" w:space="0" w:color="auto"/>
            <w:left w:val="none" w:sz="0" w:space="0" w:color="auto"/>
            <w:bottom w:val="none" w:sz="0" w:space="0" w:color="auto"/>
            <w:right w:val="none" w:sz="0" w:space="0" w:color="auto"/>
          </w:divBdr>
        </w:div>
        <w:div w:id="668480369">
          <w:marLeft w:val="640"/>
          <w:marRight w:val="0"/>
          <w:marTop w:val="0"/>
          <w:marBottom w:val="0"/>
          <w:divBdr>
            <w:top w:val="none" w:sz="0" w:space="0" w:color="auto"/>
            <w:left w:val="none" w:sz="0" w:space="0" w:color="auto"/>
            <w:bottom w:val="none" w:sz="0" w:space="0" w:color="auto"/>
            <w:right w:val="none" w:sz="0" w:space="0" w:color="auto"/>
          </w:divBdr>
        </w:div>
        <w:div w:id="197857610">
          <w:marLeft w:val="640"/>
          <w:marRight w:val="0"/>
          <w:marTop w:val="0"/>
          <w:marBottom w:val="0"/>
          <w:divBdr>
            <w:top w:val="none" w:sz="0" w:space="0" w:color="auto"/>
            <w:left w:val="none" w:sz="0" w:space="0" w:color="auto"/>
            <w:bottom w:val="none" w:sz="0" w:space="0" w:color="auto"/>
            <w:right w:val="none" w:sz="0" w:space="0" w:color="auto"/>
          </w:divBdr>
        </w:div>
        <w:div w:id="1656061350">
          <w:marLeft w:val="640"/>
          <w:marRight w:val="0"/>
          <w:marTop w:val="0"/>
          <w:marBottom w:val="0"/>
          <w:divBdr>
            <w:top w:val="none" w:sz="0" w:space="0" w:color="auto"/>
            <w:left w:val="none" w:sz="0" w:space="0" w:color="auto"/>
            <w:bottom w:val="none" w:sz="0" w:space="0" w:color="auto"/>
            <w:right w:val="none" w:sz="0" w:space="0" w:color="auto"/>
          </w:divBdr>
        </w:div>
        <w:div w:id="2062484597">
          <w:marLeft w:val="640"/>
          <w:marRight w:val="0"/>
          <w:marTop w:val="0"/>
          <w:marBottom w:val="0"/>
          <w:divBdr>
            <w:top w:val="none" w:sz="0" w:space="0" w:color="auto"/>
            <w:left w:val="none" w:sz="0" w:space="0" w:color="auto"/>
            <w:bottom w:val="none" w:sz="0" w:space="0" w:color="auto"/>
            <w:right w:val="none" w:sz="0" w:space="0" w:color="auto"/>
          </w:divBdr>
        </w:div>
        <w:div w:id="1937322772">
          <w:marLeft w:val="640"/>
          <w:marRight w:val="0"/>
          <w:marTop w:val="0"/>
          <w:marBottom w:val="0"/>
          <w:divBdr>
            <w:top w:val="none" w:sz="0" w:space="0" w:color="auto"/>
            <w:left w:val="none" w:sz="0" w:space="0" w:color="auto"/>
            <w:bottom w:val="none" w:sz="0" w:space="0" w:color="auto"/>
            <w:right w:val="none" w:sz="0" w:space="0" w:color="auto"/>
          </w:divBdr>
        </w:div>
        <w:div w:id="567881459">
          <w:marLeft w:val="640"/>
          <w:marRight w:val="0"/>
          <w:marTop w:val="0"/>
          <w:marBottom w:val="0"/>
          <w:divBdr>
            <w:top w:val="none" w:sz="0" w:space="0" w:color="auto"/>
            <w:left w:val="none" w:sz="0" w:space="0" w:color="auto"/>
            <w:bottom w:val="none" w:sz="0" w:space="0" w:color="auto"/>
            <w:right w:val="none" w:sz="0" w:space="0" w:color="auto"/>
          </w:divBdr>
        </w:div>
        <w:div w:id="1036933251">
          <w:marLeft w:val="640"/>
          <w:marRight w:val="0"/>
          <w:marTop w:val="0"/>
          <w:marBottom w:val="0"/>
          <w:divBdr>
            <w:top w:val="none" w:sz="0" w:space="0" w:color="auto"/>
            <w:left w:val="none" w:sz="0" w:space="0" w:color="auto"/>
            <w:bottom w:val="none" w:sz="0" w:space="0" w:color="auto"/>
            <w:right w:val="none" w:sz="0" w:space="0" w:color="auto"/>
          </w:divBdr>
        </w:div>
        <w:div w:id="1313756651">
          <w:marLeft w:val="640"/>
          <w:marRight w:val="0"/>
          <w:marTop w:val="0"/>
          <w:marBottom w:val="0"/>
          <w:divBdr>
            <w:top w:val="none" w:sz="0" w:space="0" w:color="auto"/>
            <w:left w:val="none" w:sz="0" w:space="0" w:color="auto"/>
            <w:bottom w:val="none" w:sz="0" w:space="0" w:color="auto"/>
            <w:right w:val="none" w:sz="0" w:space="0" w:color="auto"/>
          </w:divBdr>
        </w:div>
        <w:div w:id="837112086">
          <w:marLeft w:val="640"/>
          <w:marRight w:val="0"/>
          <w:marTop w:val="0"/>
          <w:marBottom w:val="0"/>
          <w:divBdr>
            <w:top w:val="none" w:sz="0" w:space="0" w:color="auto"/>
            <w:left w:val="none" w:sz="0" w:space="0" w:color="auto"/>
            <w:bottom w:val="none" w:sz="0" w:space="0" w:color="auto"/>
            <w:right w:val="none" w:sz="0" w:space="0" w:color="auto"/>
          </w:divBdr>
        </w:div>
        <w:div w:id="1187518739">
          <w:marLeft w:val="640"/>
          <w:marRight w:val="0"/>
          <w:marTop w:val="0"/>
          <w:marBottom w:val="0"/>
          <w:divBdr>
            <w:top w:val="none" w:sz="0" w:space="0" w:color="auto"/>
            <w:left w:val="none" w:sz="0" w:space="0" w:color="auto"/>
            <w:bottom w:val="none" w:sz="0" w:space="0" w:color="auto"/>
            <w:right w:val="none" w:sz="0" w:space="0" w:color="auto"/>
          </w:divBdr>
        </w:div>
        <w:div w:id="1857232433">
          <w:marLeft w:val="640"/>
          <w:marRight w:val="0"/>
          <w:marTop w:val="0"/>
          <w:marBottom w:val="0"/>
          <w:divBdr>
            <w:top w:val="none" w:sz="0" w:space="0" w:color="auto"/>
            <w:left w:val="none" w:sz="0" w:space="0" w:color="auto"/>
            <w:bottom w:val="none" w:sz="0" w:space="0" w:color="auto"/>
            <w:right w:val="none" w:sz="0" w:space="0" w:color="auto"/>
          </w:divBdr>
        </w:div>
        <w:div w:id="1595432958">
          <w:marLeft w:val="640"/>
          <w:marRight w:val="0"/>
          <w:marTop w:val="0"/>
          <w:marBottom w:val="0"/>
          <w:divBdr>
            <w:top w:val="none" w:sz="0" w:space="0" w:color="auto"/>
            <w:left w:val="none" w:sz="0" w:space="0" w:color="auto"/>
            <w:bottom w:val="none" w:sz="0" w:space="0" w:color="auto"/>
            <w:right w:val="none" w:sz="0" w:space="0" w:color="auto"/>
          </w:divBdr>
        </w:div>
        <w:div w:id="852885819">
          <w:marLeft w:val="640"/>
          <w:marRight w:val="0"/>
          <w:marTop w:val="0"/>
          <w:marBottom w:val="0"/>
          <w:divBdr>
            <w:top w:val="none" w:sz="0" w:space="0" w:color="auto"/>
            <w:left w:val="none" w:sz="0" w:space="0" w:color="auto"/>
            <w:bottom w:val="none" w:sz="0" w:space="0" w:color="auto"/>
            <w:right w:val="none" w:sz="0" w:space="0" w:color="auto"/>
          </w:divBdr>
        </w:div>
        <w:div w:id="966012457">
          <w:marLeft w:val="640"/>
          <w:marRight w:val="0"/>
          <w:marTop w:val="0"/>
          <w:marBottom w:val="0"/>
          <w:divBdr>
            <w:top w:val="none" w:sz="0" w:space="0" w:color="auto"/>
            <w:left w:val="none" w:sz="0" w:space="0" w:color="auto"/>
            <w:bottom w:val="none" w:sz="0" w:space="0" w:color="auto"/>
            <w:right w:val="none" w:sz="0" w:space="0" w:color="auto"/>
          </w:divBdr>
        </w:div>
        <w:div w:id="1862626857">
          <w:marLeft w:val="640"/>
          <w:marRight w:val="0"/>
          <w:marTop w:val="0"/>
          <w:marBottom w:val="0"/>
          <w:divBdr>
            <w:top w:val="none" w:sz="0" w:space="0" w:color="auto"/>
            <w:left w:val="none" w:sz="0" w:space="0" w:color="auto"/>
            <w:bottom w:val="none" w:sz="0" w:space="0" w:color="auto"/>
            <w:right w:val="none" w:sz="0" w:space="0" w:color="auto"/>
          </w:divBdr>
        </w:div>
        <w:div w:id="1249271075">
          <w:marLeft w:val="640"/>
          <w:marRight w:val="0"/>
          <w:marTop w:val="0"/>
          <w:marBottom w:val="0"/>
          <w:divBdr>
            <w:top w:val="none" w:sz="0" w:space="0" w:color="auto"/>
            <w:left w:val="none" w:sz="0" w:space="0" w:color="auto"/>
            <w:bottom w:val="none" w:sz="0" w:space="0" w:color="auto"/>
            <w:right w:val="none" w:sz="0" w:space="0" w:color="auto"/>
          </w:divBdr>
        </w:div>
        <w:div w:id="1047484803">
          <w:marLeft w:val="640"/>
          <w:marRight w:val="0"/>
          <w:marTop w:val="0"/>
          <w:marBottom w:val="0"/>
          <w:divBdr>
            <w:top w:val="none" w:sz="0" w:space="0" w:color="auto"/>
            <w:left w:val="none" w:sz="0" w:space="0" w:color="auto"/>
            <w:bottom w:val="none" w:sz="0" w:space="0" w:color="auto"/>
            <w:right w:val="none" w:sz="0" w:space="0" w:color="auto"/>
          </w:divBdr>
        </w:div>
        <w:div w:id="146091594">
          <w:marLeft w:val="640"/>
          <w:marRight w:val="0"/>
          <w:marTop w:val="0"/>
          <w:marBottom w:val="0"/>
          <w:divBdr>
            <w:top w:val="none" w:sz="0" w:space="0" w:color="auto"/>
            <w:left w:val="none" w:sz="0" w:space="0" w:color="auto"/>
            <w:bottom w:val="none" w:sz="0" w:space="0" w:color="auto"/>
            <w:right w:val="none" w:sz="0" w:space="0" w:color="auto"/>
          </w:divBdr>
        </w:div>
        <w:div w:id="1468548227">
          <w:marLeft w:val="640"/>
          <w:marRight w:val="0"/>
          <w:marTop w:val="0"/>
          <w:marBottom w:val="0"/>
          <w:divBdr>
            <w:top w:val="none" w:sz="0" w:space="0" w:color="auto"/>
            <w:left w:val="none" w:sz="0" w:space="0" w:color="auto"/>
            <w:bottom w:val="none" w:sz="0" w:space="0" w:color="auto"/>
            <w:right w:val="none" w:sz="0" w:space="0" w:color="auto"/>
          </w:divBdr>
        </w:div>
        <w:div w:id="1835142906">
          <w:marLeft w:val="640"/>
          <w:marRight w:val="0"/>
          <w:marTop w:val="0"/>
          <w:marBottom w:val="0"/>
          <w:divBdr>
            <w:top w:val="none" w:sz="0" w:space="0" w:color="auto"/>
            <w:left w:val="none" w:sz="0" w:space="0" w:color="auto"/>
            <w:bottom w:val="none" w:sz="0" w:space="0" w:color="auto"/>
            <w:right w:val="none" w:sz="0" w:space="0" w:color="auto"/>
          </w:divBdr>
        </w:div>
        <w:div w:id="520125120">
          <w:marLeft w:val="640"/>
          <w:marRight w:val="0"/>
          <w:marTop w:val="0"/>
          <w:marBottom w:val="0"/>
          <w:divBdr>
            <w:top w:val="none" w:sz="0" w:space="0" w:color="auto"/>
            <w:left w:val="none" w:sz="0" w:space="0" w:color="auto"/>
            <w:bottom w:val="none" w:sz="0" w:space="0" w:color="auto"/>
            <w:right w:val="none" w:sz="0" w:space="0" w:color="auto"/>
          </w:divBdr>
        </w:div>
        <w:div w:id="1049842052">
          <w:marLeft w:val="640"/>
          <w:marRight w:val="0"/>
          <w:marTop w:val="0"/>
          <w:marBottom w:val="0"/>
          <w:divBdr>
            <w:top w:val="none" w:sz="0" w:space="0" w:color="auto"/>
            <w:left w:val="none" w:sz="0" w:space="0" w:color="auto"/>
            <w:bottom w:val="none" w:sz="0" w:space="0" w:color="auto"/>
            <w:right w:val="none" w:sz="0" w:space="0" w:color="auto"/>
          </w:divBdr>
        </w:div>
        <w:div w:id="1738477321">
          <w:marLeft w:val="640"/>
          <w:marRight w:val="0"/>
          <w:marTop w:val="0"/>
          <w:marBottom w:val="0"/>
          <w:divBdr>
            <w:top w:val="none" w:sz="0" w:space="0" w:color="auto"/>
            <w:left w:val="none" w:sz="0" w:space="0" w:color="auto"/>
            <w:bottom w:val="none" w:sz="0" w:space="0" w:color="auto"/>
            <w:right w:val="none" w:sz="0" w:space="0" w:color="auto"/>
          </w:divBdr>
        </w:div>
        <w:div w:id="1717700456">
          <w:marLeft w:val="640"/>
          <w:marRight w:val="0"/>
          <w:marTop w:val="0"/>
          <w:marBottom w:val="0"/>
          <w:divBdr>
            <w:top w:val="none" w:sz="0" w:space="0" w:color="auto"/>
            <w:left w:val="none" w:sz="0" w:space="0" w:color="auto"/>
            <w:bottom w:val="none" w:sz="0" w:space="0" w:color="auto"/>
            <w:right w:val="none" w:sz="0" w:space="0" w:color="auto"/>
          </w:divBdr>
        </w:div>
        <w:div w:id="761339121">
          <w:marLeft w:val="640"/>
          <w:marRight w:val="0"/>
          <w:marTop w:val="0"/>
          <w:marBottom w:val="0"/>
          <w:divBdr>
            <w:top w:val="none" w:sz="0" w:space="0" w:color="auto"/>
            <w:left w:val="none" w:sz="0" w:space="0" w:color="auto"/>
            <w:bottom w:val="none" w:sz="0" w:space="0" w:color="auto"/>
            <w:right w:val="none" w:sz="0" w:space="0" w:color="auto"/>
          </w:divBdr>
        </w:div>
        <w:div w:id="1685478504">
          <w:marLeft w:val="640"/>
          <w:marRight w:val="0"/>
          <w:marTop w:val="0"/>
          <w:marBottom w:val="0"/>
          <w:divBdr>
            <w:top w:val="none" w:sz="0" w:space="0" w:color="auto"/>
            <w:left w:val="none" w:sz="0" w:space="0" w:color="auto"/>
            <w:bottom w:val="none" w:sz="0" w:space="0" w:color="auto"/>
            <w:right w:val="none" w:sz="0" w:space="0" w:color="auto"/>
          </w:divBdr>
        </w:div>
        <w:div w:id="684673016">
          <w:marLeft w:val="640"/>
          <w:marRight w:val="0"/>
          <w:marTop w:val="0"/>
          <w:marBottom w:val="0"/>
          <w:divBdr>
            <w:top w:val="none" w:sz="0" w:space="0" w:color="auto"/>
            <w:left w:val="none" w:sz="0" w:space="0" w:color="auto"/>
            <w:bottom w:val="none" w:sz="0" w:space="0" w:color="auto"/>
            <w:right w:val="none" w:sz="0" w:space="0" w:color="auto"/>
          </w:divBdr>
        </w:div>
        <w:div w:id="534124807">
          <w:marLeft w:val="640"/>
          <w:marRight w:val="0"/>
          <w:marTop w:val="0"/>
          <w:marBottom w:val="0"/>
          <w:divBdr>
            <w:top w:val="none" w:sz="0" w:space="0" w:color="auto"/>
            <w:left w:val="none" w:sz="0" w:space="0" w:color="auto"/>
            <w:bottom w:val="none" w:sz="0" w:space="0" w:color="auto"/>
            <w:right w:val="none" w:sz="0" w:space="0" w:color="auto"/>
          </w:divBdr>
        </w:div>
        <w:div w:id="572206800">
          <w:marLeft w:val="640"/>
          <w:marRight w:val="0"/>
          <w:marTop w:val="0"/>
          <w:marBottom w:val="0"/>
          <w:divBdr>
            <w:top w:val="none" w:sz="0" w:space="0" w:color="auto"/>
            <w:left w:val="none" w:sz="0" w:space="0" w:color="auto"/>
            <w:bottom w:val="none" w:sz="0" w:space="0" w:color="auto"/>
            <w:right w:val="none" w:sz="0" w:space="0" w:color="auto"/>
          </w:divBdr>
        </w:div>
        <w:div w:id="36244812">
          <w:marLeft w:val="640"/>
          <w:marRight w:val="0"/>
          <w:marTop w:val="0"/>
          <w:marBottom w:val="0"/>
          <w:divBdr>
            <w:top w:val="none" w:sz="0" w:space="0" w:color="auto"/>
            <w:left w:val="none" w:sz="0" w:space="0" w:color="auto"/>
            <w:bottom w:val="none" w:sz="0" w:space="0" w:color="auto"/>
            <w:right w:val="none" w:sz="0" w:space="0" w:color="auto"/>
          </w:divBdr>
        </w:div>
        <w:div w:id="421492753">
          <w:marLeft w:val="640"/>
          <w:marRight w:val="0"/>
          <w:marTop w:val="0"/>
          <w:marBottom w:val="0"/>
          <w:divBdr>
            <w:top w:val="none" w:sz="0" w:space="0" w:color="auto"/>
            <w:left w:val="none" w:sz="0" w:space="0" w:color="auto"/>
            <w:bottom w:val="none" w:sz="0" w:space="0" w:color="auto"/>
            <w:right w:val="none" w:sz="0" w:space="0" w:color="auto"/>
          </w:divBdr>
        </w:div>
        <w:div w:id="1122187154">
          <w:marLeft w:val="640"/>
          <w:marRight w:val="0"/>
          <w:marTop w:val="0"/>
          <w:marBottom w:val="0"/>
          <w:divBdr>
            <w:top w:val="none" w:sz="0" w:space="0" w:color="auto"/>
            <w:left w:val="none" w:sz="0" w:space="0" w:color="auto"/>
            <w:bottom w:val="none" w:sz="0" w:space="0" w:color="auto"/>
            <w:right w:val="none" w:sz="0" w:space="0" w:color="auto"/>
          </w:divBdr>
        </w:div>
        <w:div w:id="1959794434">
          <w:marLeft w:val="640"/>
          <w:marRight w:val="0"/>
          <w:marTop w:val="0"/>
          <w:marBottom w:val="0"/>
          <w:divBdr>
            <w:top w:val="none" w:sz="0" w:space="0" w:color="auto"/>
            <w:left w:val="none" w:sz="0" w:space="0" w:color="auto"/>
            <w:bottom w:val="none" w:sz="0" w:space="0" w:color="auto"/>
            <w:right w:val="none" w:sz="0" w:space="0" w:color="auto"/>
          </w:divBdr>
        </w:div>
        <w:div w:id="956719362">
          <w:marLeft w:val="640"/>
          <w:marRight w:val="0"/>
          <w:marTop w:val="0"/>
          <w:marBottom w:val="0"/>
          <w:divBdr>
            <w:top w:val="none" w:sz="0" w:space="0" w:color="auto"/>
            <w:left w:val="none" w:sz="0" w:space="0" w:color="auto"/>
            <w:bottom w:val="none" w:sz="0" w:space="0" w:color="auto"/>
            <w:right w:val="none" w:sz="0" w:space="0" w:color="auto"/>
          </w:divBdr>
        </w:div>
        <w:div w:id="616134216">
          <w:marLeft w:val="640"/>
          <w:marRight w:val="0"/>
          <w:marTop w:val="0"/>
          <w:marBottom w:val="0"/>
          <w:divBdr>
            <w:top w:val="none" w:sz="0" w:space="0" w:color="auto"/>
            <w:left w:val="none" w:sz="0" w:space="0" w:color="auto"/>
            <w:bottom w:val="none" w:sz="0" w:space="0" w:color="auto"/>
            <w:right w:val="none" w:sz="0" w:space="0" w:color="auto"/>
          </w:divBdr>
        </w:div>
        <w:div w:id="1382249433">
          <w:marLeft w:val="640"/>
          <w:marRight w:val="0"/>
          <w:marTop w:val="0"/>
          <w:marBottom w:val="0"/>
          <w:divBdr>
            <w:top w:val="none" w:sz="0" w:space="0" w:color="auto"/>
            <w:left w:val="none" w:sz="0" w:space="0" w:color="auto"/>
            <w:bottom w:val="none" w:sz="0" w:space="0" w:color="auto"/>
            <w:right w:val="none" w:sz="0" w:space="0" w:color="auto"/>
          </w:divBdr>
        </w:div>
        <w:div w:id="118182448">
          <w:marLeft w:val="640"/>
          <w:marRight w:val="0"/>
          <w:marTop w:val="0"/>
          <w:marBottom w:val="0"/>
          <w:divBdr>
            <w:top w:val="none" w:sz="0" w:space="0" w:color="auto"/>
            <w:left w:val="none" w:sz="0" w:space="0" w:color="auto"/>
            <w:bottom w:val="none" w:sz="0" w:space="0" w:color="auto"/>
            <w:right w:val="none" w:sz="0" w:space="0" w:color="auto"/>
          </w:divBdr>
        </w:div>
        <w:div w:id="597833199">
          <w:marLeft w:val="640"/>
          <w:marRight w:val="0"/>
          <w:marTop w:val="0"/>
          <w:marBottom w:val="0"/>
          <w:divBdr>
            <w:top w:val="none" w:sz="0" w:space="0" w:color="auto"/>
            <w:left w:val="none" w:sz="0" w:space="0" w:color="auto"/>
            <w:bottom w:val="none" w:sz="0" w:space="0" w:color="auto"/>
            <w:right w:val="none" w:sz="0" w:space="0" w:color="auto"/>
          </w:divBdr>
        </w:div>
        <w:div w:id="725492931">
          <w:marLeft w:val="640"/>
          <w:marRight w:val="0"/>
          <w:marTop w:val="0"/>
          <w:marBottom w:val="0"/>
          <w:divBdr>
            <w:top w:val="none" w:sz="0" w:space="0" w:color="auto"/>
            <w:left w:val="none" w:sz="0" w:space="0" w:color="auto"/>
            <w:bottom w:val="none" w:sz="0" w:space="0" w:color="auto"/>
            <w:right w:val="none" w:sz="0" w:space="0" w:color="auto"/>
          </w:divBdr>
        </w:div>
        <w:div w:id="1746679759">
          <w:marLeft w:val="640"/>
          <w:marRight w:val="0"/>
          <w:marTop w:val="0"/>
          <w:marBottom w:val="0"/>
          <w:divBdr>
            <w:top w:val="none" w:sz="0" w:space="0" w:color="auto"/>
            <w:left w:val="none" w:sz="0" w:space="0" w:color="auto"/>
            <w:bottom w:val="none" w:sz="0" w:space="0" w:color="auto"/>
            <w:right w:val="none" w:sz="0" w:space="0" w:color="auto"/>
          </w:divBdr>
        </w:div>
        <w:div w:id="152186404">
          <w:marLeft w:val="640"/>
          <w:marRight w:val="0"/>
          <w:marTop w:val="0"/>
          <w:marBottom w:val="0"/>
          <w:divBdr>
            <w:top w:val="none" w:sz="0" w:space="0" w:color="auto"/>
            <w:left w:val="none" w:sz="0" w:space="0" w:color="auto"/>
            <w:bottom w:val="none" w:sz="0" w:space="0" w:color="auto"/>
            <w:right w:val="none" w:sz="0" w:space="0" w:color="auto"/>
          </w:divBdr>
        </w:div>
        <w:div w:id="927736945">
          <w:marLeft w:val="640"/>
          <w:marRight w:val="0"/>
          <w:marTop w:val="0"/>
          <w:marBottom w:val="0"/>
          <w:divBdr>
            <w:top w:val="none" w:sz="0" w:space="0" w:color="auto"/>
            <w:left w:val="none" w:sz="0" w:space="0" w:color="auto"/>
            <w:bottom w:val="none" w:sz="0" w:space="0" w:color="auto"/>
            <w:right w:val="none" w:sz="0" w:space="0" w:color="auto"/>
          </w:divBdr>
        </w:div>
        <w:div w:id="659773107">
          <w:marLeft w:val="640"/>
          <w:marRight w:val="0"/>
          <w:marTop w:val="0"/>
          <w:marBottom w:val="0"/>
          <w:divBdr>
            <w:top w:val="none" w:sz="0" w:space="0" w:color="auto"/>
            <w:left w:val="none" w:sz="0" w:space="0" w:color="auto"/>
            <w:bottom w:val="none" w:sz="0" w:space="0" w:color="auto"/>
            <w:right w:val="none" w:sz="0" w:space="0" w:color="auto"/>
          </w:divBdr>
        </w:div>
        <w:div w:id="1029643898">
          <w:marLeft w:val="640"/>
          <w:marRight w:val="0"/>
          <w:marTop w:val="0"/>
          <w:marBottom w:val="0"/>
          <w:divBdr>
            <w:top w:val="none" w:sz="0" w:space="0" w:color="auto"/>
            <w:left w:val="none" w:sz="0" w:space="0" w:color="auto"/>
            <w:bottom w:val="none" w:sz="0" w:space="0" w:color="auto"/>
            <w:right w:val="none" w:sz="0" w:space="0" w:color="auto"/>
          </w:divBdr>
        </w:div>
        <w:div w:id="851726997">
          <w:marLeft w:val="640"/>
          <w:marRight w:val="0"/>
          <w:marTop w:val="0"/>
          <w:marBottom w:val="0"/>
          <w:divBdr>
            <w:top w:val="none" w:sz="0" w:space="0" w:color="auto"/>
            <w:left w:val="none" w:sz="0" w:space="0" w:color="auto"/>
            <w:bottom w:val="none" w:sz="0" w:space="0" w:color="auto"/>
            <w:right w:val="none" w:sz="0" w:space="0" w:color="auto"/>
          </w:divBdr>
        </w:div>
        <w:div w:id="790976164">
          <w:marLeft w:val="640"/>
          <w:marRight w:val="0"/>
          <w:marTop w:val="0"/>
          <w:marBottom w:val="0"/>
          <w:divBdr>
            <w:top w:val="none" w:sz="0" w:space="0" w:color="auto"/>
            <w:left w:val="none" w:sz="0" w:space="0" w:color="auto"/>
            <w:bottom w:val="none" w:sz="0" w:space="0" w:color="auto"/>
            <w:right w:val="none" w:sz="0" w:space="0" w:color="auto"/>
          </w:divBdr>
        </w:div>
        <w:div w:id="1827890838">
          <w:marLeft w:val="640"/>
          <w:marRight w:val="0"/>
          <w:marTop w:val="0"/>
          <w:marBottom w:val="0"/>
          <w:divBdr>
            <w:top w:val="none" w:sz="0" w:space="0" w:color="auto"/>
            <w:left w:val="none" w:sz="0" w:space="0" w:color="auto"/>
            <w:bottom w:val="none" w:sz="0" w:space="0" w:color="auto"/>
            <w:right w:val="none" w:sz="0" w:space="0" w:color="auto"/>
          </w:divBdr>
        </w:div>
        <w:div w:id="1098215296">
          <w:marLeft w:val="640"/>
          <w:marRight w:val="0"/>
          <w:marTop w:val="0"/>
          <w:marBottom w:val="0"/>
          <w:divBdr>
            <w:top w:val="none" w:sz="0" w:space="0" w:color="auto"/>
            <w:left w:val="none" w:sz="0" w:space="0" w:color="auto"/>
            <w:bottom w:val="none" w:sz="0" w:space="0" w:color="auto"/>
            <w:right w:val="none" w:sz="0" w:space="0" w:color="auto"/>
          </w:divBdr>
        </w:div>
        <w:div w:id="1012220537">
          <w:marLeft w:val="640"/>
          <w:marRight w:val="0"/>
          <w:marTop w:val="0"/>
          <w:marBottom w:val="0"/>
          <w:divBdr>
            <w:top w:val="none" w:sz="0" w:space="0" w:color="auto"/>
            <w:left w:val="none" w:sz="0" w:space="0" w:color="auto"/>
            <w:bottom w:val="none" w:sz="0" w:space="0" w:color="auto"/>
            <w:right w:val="none" w:sz="0" w:space="0" w:color="auto"/>
          </w:divBdr>
        </w:div>
        <w:div w:id="1110199256">
          <w:marLeft w:val="640"/>
          <w:marRight w:val="0"/>
          <w:marTop w:val="0"/>
          <w:marBottom w:val="0"/>
          <w:divBdr>
            <w:top w:val="none" w:sz="0" w:space="0" w:color="auto"/>
            <w:left w:val="none" w:sz="0" w:space="0" w:color="auto"/>
            <w:bottom w:val="none" w:sz="0" w:space="0" w:color="auto"/>
            <w:right w:val="none" w:sz="0" w:space="0" w:color="auto"/>
          </w:divBdr>
        </w:div>
        <w:div w:id="1081490676">
          <w:marLeft w:val="640"/>
          <w:marRight w:val="0"/>
          <w:marTop w:val="0"/>
          <w:marBottom w:val="0"/>
          <w:divBdr>
            <w:top w:val="none" w:sz="0" w:space="0" w:color="auto"/>
            <w:left w:val="none" w:sz="0" w:space="0" w:color="auto"/>
            <w:bottom w:val="none" w:sz="0" w:space="0" w:color="auto"/>
            <w:right w:val="none" w:sz="0" w:space="0" w:color="auto"/>
          </w:divBdr>
        </w:div>
        <w:div w:id="2003698125">
          <w:marLeft w:val="640"/>
          <w:marRight w:val="0"/>
          <w:marTop w:val="0"/>
          <w:marBottom w:val="0"/>
          <w:divBdr>
            <w:top w:val="none" w:sz="0" w:space="0" w:color="auto"/>
            <w:left w:val="none" w:sz="0" w:space="0" w:color="auto"/>
            <w:bottom w:val="none" w:sz="0" w:space="0" w:color="auto"/>
            <w:right w:val="none" w:sz="0" w:space="0" w:color="auto"/>
          </w:divBdr>
        </w:div>
        <w:div w:id="479083542">
          <w:marLeft w:val="640"/>
          <w:marRight w:val="0"/>
          <w:marTop w:val="0"/>
          <w:marBottom w:val="0"/>
          <w:divBdr>
            <w:top w:val="none" w:sz="0" w:space="0" w:color="auto"/>
            <w:left w:val="none" w:sz="0" w:space="0" w:color="auto"/>
            <w:bottom w:val="none" w:sz="0" w:space="0" w:color="auto"/>
            <w:right w:val="none" w:sz="0" w:space="0" w:color="auto"/>
          </w:divBdr>
        </w:div>
        <w:div w:id="763764873">
          <w:marLeft w:val="640"/>
          <w:marRight w:val="0"/>
          <w:marTop w:val="0"/>
          <w:marBottom w:val="0"/>
          <w:divBdr>
            <w:top w:val="none" w:sz="0" w:space="0" w:color="auto"/>
            <w:left w:val="none" w:sz="0" w:space="0" w:color="auto"/>
            <w:bottom w:val="none" w:sz="0" w:space="0" w:color="auto"/>
            <w:right w:val="none" w:sz="0" w:space="0" w:color="auto"/>
          </w:divBdr>
        </w:div>
        <w:div w:id="958998538">
          <w:marLeft w:val="640"/>
          <w:marRight w:val="0"/>
          <w:marTop w:val="0"/>
          <w:marBottom w:val="0"/>
          <w:divBdr>
            <w:top w:val="none" w:sz="0" w:space="0" w:color="auto"/>
            <w:left w:val="none" w:sz="0" w:space="0" w:color="auto"/>
            <w:bottom w:val="none" w:sz="0" w:space="0" w:color="auto"/>
            <w:right w:val="none" w:sz="0" w:space="0" w:color="auto"/>
          </w:divBdr>
        </w:div>
        <w:div w:id="469598180">
          <w:marLeft w:val="640"/>
          <w:marRight w:val="0"/>
          <w:marTop w:val="0"/>
          <w:marBottom w:val="0"/>
          <w:divBdr>
            <w:top w:val="none" w:sz="0" w:space="0" w:color="auto"/>
            <w:left w:val="none" w:sz="0" w:space="0" w:color="auto"/>
            <w:bottom w:val="none" w:sz="0" w:space="0" w:color="auto"/>
            <w:right w:val="none" w:sz="0" w:space="0" w:color="auto"/>
          </w:divBdr>
        </w:div>
        <w:div w:id="170263763">
          <w:marLeft w:val="640"/>
          <w:marRight w:val="0"/>
          <w:marTop w:val="0"/>
          <w:marBottom w:val="0"/>
          <w:divBdr>
            <w:top w:val="none" w:sz="0" w:space="0" w:color="auto"/>
            <w:left w:val="none" w:sz="0" w:space="0" w:color="auto"/>
            <w:bottom w:val="none" w:sz="0" w:space="0" w:color="auto"/>
            <w:right w:val="none" w:sz="0" w:space="0" w:color="auto"/>
          </w:divBdr>
        </w:div>
        <w:div w:id="733241771">
          <w:marLeft w:val="640"/>
          <w:marRight w:val="0"/>
          <w:marTop w:val="0"/>
          <w:marBottom w:val="0"/>
          <w:divBdr>
            <w:top w:val="none" w:sz="0" w:space="0" w:color="auto"/>
            <w:left w:val="none" w:sz="0" w:space="0" w:color="auto"/>
            <w:bottom w:val="none" w:sz="0" w:space="0" w:color="auto"/>
            <w:right w:val="none" w:sz="0" w:space="0" w:color="auto"/>
          </w:divBdr>
        </w:div>
        <w:div w:id="105276713">
          <w:marLeft w:val="640"/>
          <w:marRight w:val="0"/>
          <w:marTop w:val="0"/>
          <w:marBottom w:val="0"/>
          <w:divBdr>
            <w:top w:val="none" w:sz="0" w:space="0" w:color="auto"/>
            <w:left w:val="none" w:sz="0" w:space="0" w:color="auto"/>
            <w:bottom w:val="none" w:sz="0" w:space="0" w:color="auto"/>
            <w:right w:val="none" w:sz="0" w:space="0" w:color="auto"/>
          </w:divBdr>
        </w:div>
        <w:div w:id="2065056682">
          <w:marLeft w:val="640"/>
          <w:marRight w:val="0"/>
          <w:marTop w:val="0"/>
          <w:marBottom w:val="0"/>
          <w:divBdr>
            <w:top w:val="none" w:sz="0" w:space="0" w:color="auto"/>
            <w:left w:val="none" w:sz="0" w:space="0" w:color="auto"/>
            <w:bottom w:val="none" w:sz="0" w:space="0" w:color="auto"/>
            <w:right w:val="none" w:sz="0" w:space="0" w:color="auto"/>
          </w:divBdr>
        </w:div>
        <w:div w:id="2131393281">
          <w:marLeft w:val="640"/>
          <w:marRight w:val="0"/>
          <w:marTop w:val="0"/>
          <w:marBottom w:val="0"/>
          <w:divBdr>
            <w:top w:val="none" w:sz="0" w:space="0" w:color="auto"/>
            <w:left w:val="none" w:sz="0" w:space="0" w:color="auto"/>
            <w:bottom w:val="none" w:sz="0" w:space="0" w:color="auto"/>
            <w:right w:val="none" w:sz="0" w:space="0" w:color="auto"/>
          </w:divBdr>
        </w:div>
        <w:div w:id="1904607328">
          <w:marLeft w:val="640"/>
          <w:marRight w:val="0"/>
          <w:marTop w:val="0"/>
          <w:marBottom w:val="0"/>
          <w:divBdr>
            <w:top w:val="none" w:sz="0" w:space="0" w:color="auto"/>
            <w:left w:val="none" w:sz="0" w:space="0" w:color="auto"/>
            <w:bottom w:val="none" w:sz="0" w:space="0" w:color="auto"/>
            <w:right w:val="none" w:sz="0" w:space="0" w:color="auto"/>
          </w:divBdr>
        </w:div>
        <w:div w:id="1718236708">
          <w:marLeft w:val="640"/>
          <w:marRight w:val="0"/>
          <w:marTop w:val="0"/>
          <w:marBottom w:val="0"/>
          <w:divBdr>
            <w:top w:val="none" w:sz="0" w:space="0" w:color="auto"/>
            <w:left w:val="none" w:sz="0" w:space="0" w:color="auto"/>
            <w:bottom w:val="none" w:sz="0" w:space="0" w:color="auto"/>
            <w:right w:val="none" w:sz="0" w:space="0" w:color="auto"/>
          </w:divBdr>
        </w:div>
        <w:div w:id="159850674">
          <w:marLeft w:val="640"/>
          <w:marRight w:val="0"/>
          <w:marTop w:val="0"/>
          <w:marBottom w:val="0"/>
          <w:divBdr>
            <w:top w:val="none" w:sz="0" w:space="0" w:color="auto"/>
            <w:left w:val="none" w:sz="0" w:space="0" w:color="auto"/>
            <w:bottom w:val="none" w:sz="0" w:space="0" w:color="auto"/>
            <w:right w:val="none" w:sz="0" w:space="0" w:color="auto"/>
          </w:divBdr>
        </w:div>
        <w:div w:id="1746561729">
          <w:marLeft w:val="640"/>
          <w:marRight w:val="0"/>
          <w:marTop w:val="0"/>
          <w:marBottom w:val="0"/>
          <w:divBdr>
            <w:top w:val="none" w:sz="0" w:space="0" w:color="auto"/>
            <w:left w:val="none" w:sz="0" w:space="0" w:color="auto"/>
            <w:bottom w:val="none" w:sz="0" w:space="0" w:color="auto"/>
            <w:right w:val="none" w:sz="0" w:space="0" w:color="auto"/>
          </w:divBdr>
        </w:div>
        <w:div w:id="602955393">
          <w:marLeft w:val="640"/>
          <w:marRight w:val="0"/>
          <w:marTop w:val="0"/>
          <w:marBottom w:val="0"/>
          <w:divBdr>
            <w:top w:val="none" w:sz="0" w:space="0" w:color="auto"/>
            <w:left w:val="none" w:sz="0" w:space="0" w:color="auto"/>
            <w:bottom w:val="none" w:sz="0" w:space="0" w:color="auto"/>
            <w:right w:val="none" w:sz="0" w:space="0" w:color="auto"/>
          </w:divBdr>
        </w:div>
        <w:div w:id="325323068">
          <w:marLeft w:val="640"/>
          <w:marRight w:val="0"/>
          <w:marTop w:val="0"/>
          <w:marBottom w:val="0"/>
          <w:divBdr>
            <w:top w:val="none" w:sz="0" w:space="0" w:color="auto"/>
            <w:left w:val="none" w:sz="0" w:space="0" w:color="auto"/>
            <w:bottom w:val="none" w:sz="0" w:space="0" w:color="auto"/>
            <w:right w:val="none" w:sz="0" w:space="0" w:color="auto"/>
          </w:divBdr>
        </w:div>
        <w:div w:id="1006520607">
          <w:marLeft w:val="640"/>
          <w:marRight w:val="0"/>
          <w:marTop w:val="0"/>
          <w:marBottom w:val="0"/>
          <w:divBdr>
            <w:top w:val="none" w:sz="0" w:space="0" w:color="auto"/>
            <w:left w:val="none" w:sz="0" w:space="0" w:color="auto"/>
            <w:bottom w:val="none" w:sz="0" w:space="0" w:color="auto"/>
            <w:right w:val="none" w:sz="0" w:space="0" w:color="auto"/>
          </w:divBdr>
        </w:div>
        <w:div w:id="1458135377">
          <w:marLeft w:val="640"/>
          <w:marRight w:val="0"/>
          <w:marTop w:val="0"/>
          <w:marBottom w:val="0"/>
          <w:divBdr>
            <w:top w:val="none" w:sz="0" w:space="0" w:color="auto"/>
            <w:left w:val="none" w:sz="0" w:space="0" w:color="auto"/>
            <w:bottom w:val="none" w:sz="0" w:space="0" w:color="auto"/>
            <w:right w:val="none" w:sz="0" w:space="0" w:color="auto"/>
          </w:divBdr>
        </w:div>
        <w:div w:id="34351576">
          <w:marLeft w:val="640"/>
          <w:marRight w:val="0"/>
          <w:marTop w:val="0"/>
          <w:marBottom w:val="0"/>
          <w:divBdr>
            <w:top w:val="none" w:sz="0" w:space="0" w:color="auto"/>
            <w:left w:val="none" w:sz="0" w:space="0" w:color="auto"/>
            <w:bottom w:val="none" w:sz="0" w:space="0" w:color="auto"/>
            <w:right w:val="none" w:sz="0" w:space="0" w:color="auto"/>
          </w:divBdr>
        </w:div>
        <w:div w:id="1173452408">
          <w:marLeft w:val="640"/>
          <w:marRight w:val="0"/>
          <w:marTop w:val="0"/>
          <w:marBottom w:val="0"/>
          <w:divBdr>
            <w:top w:val="none" w:sz="0" w:space="0" w:color="auto"/>
            <w:left w:val="none" w:sz="0" w:space="0" w:color="auto"/>
            <w:bottom w:val="none" w:sz="0" w:space="0" w:color="auto"/>
            <w:right w:val="none" w:sz="0" w:space="0" w:color="auto"/>
          </w:divBdr>
        </w:div>
        <w:div w:id="225578618">
          <w:marLeft w:val="640"/>
          <w:marRight w:val="0"/>
          <w:marTop w:val="0"/>
          <w:marBottom w:val="0"/>
          <w:divBdr>
            <w:top w:val="none" w:sz="0" w:space="0" w:color="auto"/>
            <w:left w:val="none" w:sz="0" w:space="0" w:color="auto"/>
            <w:bottom w:val="none" w:sz="0" w:space="0" w:color="auto"/>
            <w:right w:val="none" w:sz="0" w:space="0" w:color="auto"/>
          </w:divBdr>
        </w:div>
        <w:div w:id="1700550392">
          <w:marLeft w:val="640"/>
          <w:marRight w:val="0"/>
          <w:marTop w:val="0"/>
          <w:marBottom w:val="0"/>
          <w:divBdr>
            <w:top w:val="none" w:sz="0" w:space="0" w:color="auto"/>
            <w:left w:val="none" w:sz="0" w:space="0" w:color="auto"/>
            <w:bottom w:val="none" w:sz="0" w:space="0" w:color="auto"/>
            <w:right w:val="none" w:sz="0" w:space="0" w:color="auto"/>
          </w:divBdr>
        </w:div>
        <w:div w:id="416441160">
          <w:marLeft w:val="640"/>
          <w:marRight w:val="0"/>
          <w:marTop w:val="0"/>
          <w:marBottom w:val="0"/>
          <w:divBdr>
            <w:top w:val="none" w:sz="0" w:space="0" w:color="auto"/>
            <w:left w:val="none" w:sz="0" w:space="0" w:color="auto"/>
            <w:bottom w:val="none" w:sz="0" w:space="0" w:color="auto"/>
            <w:right w:val="none" w:sz="0" w:space="0" w:color="auto"/>
          </w:divBdr>
        </w:div>
        <w:div w:id="1780366593">
          <w:marLeft w:val="640"/>
          <w:marRight w:val="0"/>
          <w:marTop w:val="0"/>
          <w:marBottom w:val="0"/>
          <w:divBdr>
            <w:top w:val="none" w:sz="0" w:space="0" w:color="auto"/>
            <w:left w:val="none" w:sz="0" w:space="0" w:color="auto"/>
            <w:bottom w:val="none" w:sz="0" w:space="0" w:color="auto"/>
            <w:right w:val="none" w:sz="0" w:space="0" w:color="auto"/>
          </w:divBdr>
        </w:div>
        <w:div w:id="1773283105">
          <w:marLeft w:val="640"/>
          <w:marRight w:val="0"/>
          <w:marTop w:val="0"/>
          <w:marBottom w:val="0"/>
          <w:divBdr>
            <w:top w:val="none" w:sz="0" w:space="0" w:color="auto"/>
            <w:left w:val="none" w:sz="0" w:space="0" w:color="auto"/>
            <w:bottom w:val="none" w:sz="0" w:space="0" w:color="auto"/>
            <w:right w:val="none" w:sz="0" w:space="0" w:color="auto"/>
          </w:divBdr>
        </w:div>
        <w:div w:id="581647636">
          <w:marLeft w:val="640"/>
          <w:marRight w:val="0"/>
          <w:marTop w:val="0"/>
          <w:marBottom w:val="0"/>
          <w:divBdr>
            <w:top w:val="none" w:sz="0" w:space="0" w:color="auto"/>
            <w:left w:val="none" w:sz="0" w:space="0" w:color="auto"/>
            <w:bottom w:val="none" w:sz="0" w:space="0" w:color="auto"/>
            <w:right w:val="none" w:sz="0" w:space="0" w:color="auto"/>
          </w:divBdr>
        </w:div>
        <w:div w:id="1362822309">
          <w:marLeft w:val="640"/>
          <w:marRight w:val="0"/>
          <w:marTop w:val="0"/>
          <w:marBottom w:val="0"/>
          <w:divBdr>
            <w:top w:val="none" w:sz="0" w:space="0" w:color="auto"/>
            <w:left w:val="none" w:sz="0" w:space="0" w:color="auto"/>
            <w:bottom w:val="none" w:sz="0" w:space="0" w:color="auto"/>
            <w:right w:val="none" w:sz="0" w:space="0" w:color="auto"/>
          </w:divBdr>
        </w:div>
        <w:div w:id="787432469">
          <w:marLeft w:val="640"/>
          <w:marRight w:val="0"/>
          <w:marTop w:val="0"/>
          <w:marBottom w:val="0"/>
          <w:divBdr>
            <w:top w:val="none" w:sz="0" w:space="0" w:color="auto"/>
            <w:left w:val="none" w:sz="0" w:space="0" w:color="auto"/>
            <w:bottom w:val="none" w:sz="0" w:space="0" w:color="auto"/>
            <w:right w:val="none" w:sz="0" w:space="0" w:color="auto"/>
          </w:divBdr>
        </w:div>
        <w:div w:id="11884737">
          <w:marLeft w:val="640"/>
          <w:marRight w:val="0"/>
          <w:marTop w:val="0"/>
          <w:marBottom w:val="0"/>
          <w:divBdr>
            <w:top w:val="none" w:sz="0" w:space="0" w:color="auto"/>
            <w:left w:val="none" w:sz="0" w:space="0" w:color="auto"/>
            <w:bottom w:val="none" w:sz="0" w:space="0" w:color="auto"/>
            <w:right w:val="none" w:sz="0" w:space="0" w:color="auto"/>
          </w:divBdr>
        </w:div>
        <w:div w:id="2005206917">
          <w:marLeft w:val="640"/>
          <w:marRight w:val="0"/>
          <w:marTop w:val="0"/>
          <w:marBottom w:val="0"/>
          <w:divBdr>
            <w:top w:val="none" w:sz="0" w:space="0" w:color="auto"/>
            <w:left w:val="none" w:sz="0" w:space="0" w:color="auto"/>
            <w:bottom w:val="none" w:sz="0" w:space="0" w:color="auto"/>
            <w:right w:val="none" w:sz="0" w:space="0" w:color="auto"/>
          </w:divBdr>
        </w:div>
        <w:div w:id="363750923">
          <w:marLeft w:val="640"/>
          <w:marRight w:val="0"/>
          <w:marTop w:val="0"/>
          <w:marBottom w:val="0"/>
          <w:divBdr>
            <w:top w:val="none" w:sz="0" w:space="0" w:color="auto"/>
            <w:left w:val="none" w:sz="0" w:space="0" w:color="auto"/>
            <w:bottom w:val="none" w:sz="0" w:space="0" w:color="auto"/>
            <w:right w:val="none" w:sz="0" w:space="0" w:color="auto"/>
          </w:divBdr>
        </w:div>
        <w:div w:id="1424884183">
          <w:marLeft w:val="640"/>
          <w:marRight w:val="0"/>
          <w:marTop w:val="0"/>
          <w:marBottom w:val="0"/>
          <w:divBdr>
            <w:top w:val="none" w:sz="0" w:space="0" w:color="auto"/>
            <w:left w:val="none" w:sz="0" w:space="0" w:color="auto"/>
            <w:bottom w:val="none" w:sz="0" w:space="0" w:color="auto"/>
            <w:right w:val="none" w:sz="0" w:space="0" w:color="auto"/>
          </w:divBdr>
        </w:div>
        <w:div w:id="794831526">
          <w:marLeft w:val="640"/>
          <w:marRight w:val="0"/>
          <w:marTop w:val="0"/>
          <w:marBottom w:val="0"/>
          <w:divBdr>
            <w:top w:val="none" w:sz="0" w:space="0" w:color="auto"/>
            <w:left w:val="none" w:sz="0" w:space="0" w:color="auto"/>
            <w:bottom w:val="none" w:sz="0" w:space="0" w:color="auto"/>
            <w:right w:val="none" w:sz="0" w:space="0" w:color="auto"/>
          </w:divBdr>
        </w:div>
        <w:div w:id="807093914">
          <w:marLeft w:val="640"/>
          <w:marRight w:val="0"/>
          <w:marTop w:val="0"/>
          <w:marBottom w:val="0"/>
          <w:divBdr>
            <w:top w:val="none" w:sz="0" w:space="0" w:color="auto"/>
            <w:left w:val="none" w:sz="0" w:space="0" w:color="auto"/>
            <w:bottom w:val="none" w:sz="0" w:space="0" w:color="auto"/>
            <w:right w:val="none" w:sz="0" w:space="0" w:color="auto"/>
          </w:divBdr>
        </w:div>
        <w:div w:id="754135665">
          <w:marLeft w:val="640"/>
          <w:marRight w:val="0"/>
          <w:marTop w:val="0"/>
          <w:marBottom w:val="0"/>
          <w:divBdr>
            <w:top w:val="none" w:sz="0" w:space="0" w:color="auto"/>
            <w:left w:val="none" w:sz="0" w:space="0" w:color="auto"/>
            <w:bottom w:val="none" w:sz="0" w:space="0" w:color="auto"/>
            <w:right w:val="none" w:sz="0" w:space="0" w:color="auto"/>
          </w:divBdr>
        </w:div>
        <w:div w:id="593127610">
          <w:marLeft w:val="640"/>
          <w:marRight w:val="0"/>
          <w:marTop w:val="0"/>
          <w:marBottom w:val="0"/>
          <w:divBdr>
            <w:top w:val="none" w:sz="0" w:space="0" w:color="auto"/>
            <w:left w:val="none" w:sz="0" w:space="0" w:color="auto"/>
            <w:bottom w:val="none" w:sz="0" w:space="0" w:color="auto"/>
            <w:right w:val="none" w:sz="0" w:space="0" w:color="auto"/>
          </w:divBdr>
        </w:div>
        <w:div w:id="1366639708">
          <w:marLeft w:val="640"/>
          <w:marRight w:val="0"/>
          <w:marTop w:val="0"/>
          <w:marBottom w:val="0"/>
          <w:divBdr>
            <w:top w:val="none" w:sz="0" w:space="0" w:color="auto"/>
            <w:left w:val="none" w:sz="0" w:space="0" w:color="auto"/>
            <w:bottom w:val="none" w:sz="0" w:space="0" w:color="auto"/>
            <w:right w:val="none" w:sz="0" w:space="0" w:color="auto"/>
          </w:divBdr>
        </w:div>
        <w:div w:id="138310080">
          <w:marLeft w:val="640"/>
          <w:marRight w:val="0"/>
          <w:marTop w:val="0"/>
          <w:marBottom w:val="0"/>
          <w:divBdr>
            <w:top w:val="none" w:sz="0" w:space="0" w:color="auto"/>
            <w:left w:val="none" w:sz="0" w:space="0" w:color="auto"/>
            <w:bottom w:val="none" w:sz="0" w:space="0" w:color="auto"/>
            <w:right w:val="none" w:sz="0" w:space="0" w:color="auto"/>
          </w:divBdr>
        </w:div>
        <w:div w:id="255090525">
          <w:marLeft w:val="640"/>
          <w:marRight w:val="0"/>
          <w:marTop w:val="0"/>
          <w:marBottom w:val="0"/>
          <w:divBdr>
            <w:top w:val="none" w:sz="0" w:space="0" w:color="auto"/>
            <w:left w:val="none" w:sz="0" w:space="0" w:color="auto"/>
            <w:bottom w:val="none" w:sz="0" w:space="0" w:color="auto"/>
            <w:right w:val="none" w:sz="0" w:space="0" w:color="auto"/>
          </w:divBdr>
        </w:div>
        <w:div w:id="530454031">
          <w:marLeft w:val="640"/>
          <w:marRight w:val="0"/>
          <w:marTop w:val="0"/>
          <w:marBottom w:val="0"/>
          <w:divBdr>
            <w:top w:val="none" w:sz="0" w:space="0" w:color="auto"/>
            <w:left w:val="none" w:sz="0" w:space="0" w:color="auto"/>
            <w:bottom w:val="none" w:sz="0" w:space="0" w:color="auto"/>
            <w:right w:val="none" w:sz="0" w:space="0" w:color="auto"/>
          </w:divBdr>
        </w:div>
        <w:div w:id="1503935867">
          <w:marLeft w:val="640"/>
          <w:marRight w:val="0"/>
          <w:marTop w:val="0"/>
          <w:marBottom w:val="0"/>
          <w:divBdr>
            <w:top w:val="none" w:sz="0" w:space="0" w:color="auto"/>
            <w:left w:val="none" w:sz="0" w:space="0" w:color="auto"/>
            <w:bottom w:val="none" w:sz="0" w:space="0" w:color="auto"/>
            <w:right w:val="none" w:sz="0" w:space="0" w:color="auto"/>
          </w:divBdr>
        </w:div>
        <w:div w:id="1104963398">
          <w:marLeft w:val="640"/>
          <w:marRight w:val="0"/>
          <w:marTop w:val="0"/>
          <w:marBottom w:val="0"/>
          <w:divBdr>
            <w:top w:val="none" w:sz="0" w:space="0" w:color="auto"/>
            <w:left w:val="none" w:sz="0" w:space="0" w:color="auto"/>
            <w:bottom w:val="none" w:sz="0" w:space="0" w:color="auto"/>
            <w:right w:val="none" w:sz="0" w:space="0" w:color="auto"/>
          </w:divBdr>
        </w:div>
        <w:div w:id="184486669">
          <w:marLeft w:val="640"/>
          <w:marRight w:val="0"/>
          <w:marTop w:val="0"/>
          <w:marBottom w:val="0"/>
          <w:divBdr>
            <w:top w:val="none" w:sz="0" w:space="0" w:color="auto"/>
            <w:left w:val="none" w:sz="0" w:space="0" w:color="auto"/>
            <w:bottom w:val="none" w:sz="0" w:space="0" w:color="auto"/>
            <w:right w:val="none" w:sz="0" w:space="0" w:color="auto"/>
          </w:divBdr>
        </w:div>
        <w:div w:id="2118325534">
          <w:marLeft w:val="640"/>
          <w:marRight w:val="0"/>
          <w:marTop w:val="0"/>
          <w:marBottom w:val="0"/>
          <w:divBdr>
            <w:top w:val="none" w:sz="0" w:space="0" w:color="auto"/>
            <w:left w:val="none" w:sz="0" w:space="0" w:color="auto"/>
            <w:bottom w:val="none" w:sz="0" w:space="0" w:color="auto"/>
            <w:right w:val="none" w:sz="0" w:space="0" w:color="auto"/>
          </w:divBdr>
        </w:div>
        <w:div w:id="624166722">
          <w:marLeft w:val="640"/>
          <w:marRight w:val="0"/>
          <w:marTop w:val="0"/>
          <w:marBottom w:val="0"/>
          <w:divBdr>
            <w:top w:val="none" w:sz="0" w:space="0" w:color="auto"/>
            <w:left w:val="none" w:sz="0" w:space="0" w:color="auto"/>
            <w:bottom w:val="none" w:sz="0" w:space="0" w:color="auto"/>
            <w:right w:val="none" w:sz="0" w:space="0" w:color="auto"/>
          </w:divBdr>
        </w:div>
        <w:div w:id="1868375258">
          <w:marLeft w:val="640"/>
          <w:marRight w:val="0"/>
          <w:marTop w:val="0"/>
          <w:marBottom w:val="0"/>
          <w:divBdr>
            <w:top w:val="none" w:sz="0" w:space="0" w:color="auto"/>
            <w:left w:val="none" w:sz="0" w:space="0" w:color="auto"/>
            <w:bottom w:val="none" w:sz="0" w:space="0" w:color="auto"/>
            <w:right w:val="none" w:sz="0" w:space="0" w:color="auto"/>
          </w:divBdr>
        </w:div>
        <w:div w:id="1553811723">
          <w:marLeft w:val="640"/>
          <w:marRight w:val="0"/>
          <w:marTop w:val="0"/>
          <w:marBottom w:val="0"/>
          <w:divBdr>
            <w:top w:val="none" w:sz="0" w:space="0" w:color="auto"/>
            <w:left w:val="none" w:sz="0" w:space="0" w:color="auto"/>
            <w:bottom w:val="none" w:sz="0" w:space="0" w:color="auto"/>
            <w:right w:val="none" w:sz="0" w:space="0" w:color="auto"/>
          </w:divBdr>
        </w:div>
        <w:div w:id="1501507196">
          <w:marLeft w:val="640"/>
          <w:marRight w:val="0"/>
          <w:marTop w:val="0"/>
          <w:marBottom w:val="0"/>
          <w:divBdr>
            <w:top w:val="none" w:sz="0" w:space="0" w:color="auto"/>
            <w:left w:val="none" w:sz="0" w:space="0" w:color="auto"/>
            <w:bottom w:val="none" w:sz="0" w:space="0" w:color="auto"/>
            <w:right w:val="none" w:sz="0" w:space="0" w:color="auto"/>
          </w:divBdr>
        </w:div>
        <w:div w:id="1512918066">
          <w:marLeft w:val="640"/>
          <w:marRight w:val="0"/>
          <w:marTop w:val="0"/>
          <w:marBottom w:val="0"/>
          <w:divBdr>
            <w:top w:val="none" w:sz="0" w:space="0" w:color="auto"/>
            <w:left w:val="none" w:sz="0" w:space="0" w:color="auto"/>
            <w:bottom w:val="none" w:sz="0" w:space="0" w:color="auto"/>
            <w:right w:val="none" w:sz="0" w:space="0" w:color="auto"/>
          </w:divBdr>
        </w:div>
        <w:div w:id="1172910244">
          <w:marLeft w:val="640"/>
          <w:marRight w:val="0"/>
          <w:marTop w:val="0"/>
          <w:marBottom w:val="0"/>
          <w:divBdr>
            <w:top w:val="none" w:sz="0" w:space="0" w:color="auto"/>
            <w:left w:val="none" w:sz="0" w:space="0" w:color="auto"/>
            <w:bottom w:val="none" w:sz="0" w:space="0" w:color="auto"/>
            <w:right w:val="none" w:sz="0" w:space="0" w:color="auto"/>
          </w:divBdr>
        </w:div>
        <w:div w:id="701512671">
          <w:marLeft w:val="640"/>
          <w:marRight w:val="0"/>
          <w:marTop w:val="0"/>
          <w:marBottom w:val="0"/>
          <w:divBdr>
            <w:top w:val="none" w:sz="0" w:space="0" w:color="auto"/>
            <w:left w:val="none" w:sz="0" w:space="0" w:color="auto"/>
            <w:bottom w:val="none" w:sz="0" w:space="0" w:color="auto"/>
            <w:right w:val="none" w:sz="0" w:space="0" w:color="auto"/>
          </w:divBdr>
        </w:div>
        <w:div w:id="1871797797">
          <w:marLeft w:val="640"/>
          <w:marRight w:val="0"/>
          <w:marTop w:val="0"/>
          <w:marBottom w:val="0"/>
          <w:divBdr>
            <w:top w:val="none" w:sz="0" w:space="0" w:color="auto"/>
            <w:left w:val="none" w:sz="0" w:space="0" w:color="auto"/>
            <w:bottom w:val="none" w:sz="0" w:space="0" w:color="auto"/>
            <w:right w:val="none" w:sz="0" w:space="0" w:color="auto"/>
          </w:divBdr>
        </w:div>
        <w:div w:id="1241476671">
          <w:marLeft w:val="640"/>
          <w:marRight w:val="0"/>
          <w:marTop w:val="0"/>
          <w:marBottom w:val="0"/>
          <w:divBdr>
            <w:top w:val="none" w:sz="0" w:space="0" w:color="auto"/>
            <w:left w:val="none" w:sz="0" w:space="0" w:color="auto"/>
            <w:bottom w:val="none" w:sz="0" w:space="0" w:color="auto"/>
            <w:right w:val="none" w:sz="0" w:space="0" w:color="auto"/>
          </w:divBdr>
        </w:div>
        <w:div w:id="331033803">
          <w:marLeft w:val="640"/>
          <w:marRight w:val="0"/>
          <w:marTop w:val="0"/>
          <w:marBottom w:val="0"/>
          <w:divBdr>
            <w:top w:val="none" w:sz="0" w:space="0" w:color="auto"/>
            <w:left w:val="none" w:sz="0" w:space="0" w:color="auto"/>
            <w:bottom w:val="none" w:sz="0" w:space="0" w:color="auto"/>
            <w:right w:val="none" w:sz="0" w:space="0" w:color="auto"/>
          </w:divBdr>
        </w:div>
        <w:div w:id="2064669758">
          <w:marLeft w:val="640"/>
          <w:marRight w:val="0"/>
          <w:marTop w:val="0"/>
          <w:marBottom w:val="0"/>
          <w:divBdr>
            <w:top w:val="none" w:sz="0" w:space="0" w:color="auto"/>
            <w:left w:val="none" w:sz="0" w:space="0" w:color="auto"/>
            <w:bottom w:val="none" w:sz="0" w:space="0" w:color="auto"/>
            <w:right w:val="none" w:sz="0" w:space="0" w:color="auto"/>
          </w:divBdr>
        </w:div>
        <w:div w:id="1344085087">
          <w:marLeft w:val="640"/>
          <w:marRight w:val="0"/>
          <w:marTop w:val="0"/>
          <w:marBottom w:val="0"/>
          <w:divBdr>
            <w:top w:val="none" w:sz="0" w:space="0" w:color="auto"/>
            <w:left w:val="none" w:sz="0" w:space="0" w:color="auto"/>
            <w:bottom w:val="none" w:sz="0" w:space="0" w:color="auto"/>
            <w:right w:val="none" w:sz="0" w:space="0" w:color="auto"/>
          </w:divBdr>
        </w:div>
        <w:div w:id="1898317069">
          <w:marLeft w:val="640"/>
          <w:marRight w:val="0"/>
          <w:marTop w:val="0"/>
          <w:marBottom w:val="0"/>
          <w:divBdr>
            <w:top w:val="none" w:sz="0" w:space="0" w:color="auto"/>
            <w:left w:val="none" w:sz="0" w:space="0" w:color="auto"/>
            <w:bottom w:val="none" w:sz="0" w:space="0" w:color="auto"/>
            <w:right w:val="none" w:sz="0" w:space="0" w:color="auto"/>
          </w:divBdr>
        </w:div>
        <w:div w:id="1114709810">
          <w:marLeft w:val="640"/>
          <w:marRight w:val="0"/>
          <w:marTop w:val="0"/>
          <w:marBottom w:val="0"/>
          <w:divBdr>
            <w:top w:val="none" w:sz="0" w:space="0" w:color="auto"/>
            <w:left w:val="none" w:sz="0" w:space="0" w:color="auto"/>
            <w:bottom w:val="none" w:sz="0" w:space="0" w:color="auto"/>
            <w:right w:val="none" w:sz="0" w:space="0" w:color="auto"/>
          </w:divBdr>
        </w:div>
        <w:div w:id="1571429845">
          <w:marLeft w:val="640"/>
          <w:marRight w:val="0"/>
          <w:marTop w:val="0"/>
          <w:marBottom w:val="0"/>
          <w:divBdr>
            <w:top w:val="none" w:sz="0" w:space="0" w:color="auto"/>
            <w:left w:val="none" w:sz="0" w:space="0" w:color="auto"/>
            <w:bottom w:val="none" w:sz="0" w:space="0" w:color="auto"/>
            <w:right w:val="none" w:sz="0" w:space="0" w:color="auto"/>
          </w:divBdr>
        </w:div>
        <w:div w:id="347756786">
          <w:marLeft w:val="640"/>
          <w:marRight w:val="0"/>
          <w:marTop w:val="0"/>
          <w:marBottom w:val="0"/>
          <w:divBdr>
            <w:top w:val="none" w:sz="0" w:space="0" w:color="auto"/>
            <w:left w:val="none" w:sz="0" w:space="0" w:color="auto"/>
            <w:bottom w:val="none" w:sz="0" w:space="0" w:color="auto"/>
            <w:right w:val="none" w:sz="0" w:space="0" w:color="auto"/>
          </w:divBdr>
        </w:div>
        <w:div w:id="1767116132">
          <w:marLeft w:val="640"/>
          <w:marRight w:val="0"/>
          <w:marTop w:val="0"/>
          <w:marBottom w:val="0"/>
          <w:divBdr>
            <w:top w:val="none" w:sz="0" w:space="0" w:color="auto"/>
            <w:left w:val="none" w:sz="0" w:space="0" w:color="auto"/>
            <w:bottom w:val="none" w:sz="0" w:space="0" w:color="auto"/>
            <w:right w:val="none" w:sz="0" w:space="0" w:color="auto"/>
          </w:divBdr>
        </w:div>
        <w:div w:id="1021783063">
          <w:marLeft w:val="640"/>
          <w:marRight w:val="0"/>
          <w:marTop w:val="0"/>
          <w:marBottom w:val="0"/>
          <w:divBdr>
            <w:top w:val="none" w:sz="0" w:space="0" w:color="auto"/>
            <w:left w:val="none" w:sz="0" w:space="0" w:color="auto"/>
            <w:bottom w:val="none" w:sz="0" w:space="0" w:color="auto"/>
            <w:right w:val="none" w:sz="0" w:space="0" w:color="auto"/>
          </w:divBdr>
        </w:div>
        <w:div w:id="2089889122">
          <w:marLeft w:val="640"/>
          <w:marRight w:val="0"/>
          <w:marTop w:val="0"/>
          <w:marBottom w:val="0"/>
          <w:divBdr>
            <w:top w:val="none" w:sz="0" w:space="0" w:color="auto"/>
            <w:left w:val="none" w:sz="0" w:space="0" w:color="auto"/>
            <w:bottom w:val="none" w:sz="0" w:space="0" w:color="auto"/>
            <w:right w:val="none" w:sz="0" w:space="0" w:color="auto"/>
          </w:divBdr>
        </w:div>
        <w:div w:id="794828704">
          <w:marLeft w:val="640"/>
          <w:marRight w:val="0"/>
          <w:marTop w:val="0"/>
          <w:marBottom w:val="0"/>
          <w:divBdr>
            <w:top w:val="none" w:sz="0" w:space="0" w:color="auto"/>
            <w:left w:val="none" w:sz="0" w:space="0" w:color="auto"/>
            <w:bottom w:val="none" w:sz="0" w:space="0" w:color="auto"/>
            <w:right w:val="none" w:sz="0" w:space="0" w:color="auto"/>
          </w:divBdr>
        </w:div>
        <w:div w:id="1311714490">
          <w:marLeft w:val="640"/>
          <w:marRight w:val="0"/>
          <w:marTop w:val="0"/>
          <w:marBottom w:val="0"/>
          <w:divBdr>
            <w:top w:val="none" w:sz="0" w:space="0" w:color="auto"/>
            <w:left w:val="none" w:sz="0" w:space="0" w:color="auto"/>
            <w:bottom w:val="none" w:sz="0" w:space="0" w:color="auto"/>
            <w:right w:val="none" w:sz="0" w:space="0" w:color="auto"/>
          </w:divBdr>
        </w:div>
        <w:div w:id="1843542611">
          <w:marLeft w:val="640"/>
          <w:marRight w:val="0"/>
          <w:marTop w:val="0"/>
          <w:marBottom w:val="0"/>
          <w:divBdr>
            <w:top w:val="none" w:sz="0" w:space="0" w:color="auto"/>
            <w:left w:val="none" w:sz="0" w:space="0" w:color="auto"/>
            <w:bottom w:val="none" w:sz="0" w:space="0" w:color="auto"/>
            <w:right w:val="none" w:sz="0" w:space="0" w:color="auto"/>
          </w:divBdr>
        </w:div>
        <w:div w:id="397940300">
          <w:marLeft w:val="640"/>
          <w:marRight w:val="0"/>
          <w:marTop w:val="0"/>
          <w:marBottom w:val="0"/>
          <w:divBdr>
            <w:top w:val="none" w:sz="0" w:space="0" w:color="auto"/>
            <w:left w:val="none" w:sz="0" w:space="0" w:color="auto"/>
            <w:bottom w:val="none" w:sz="0" w:space="0" w:color="auto"/>
            <w:right w:val="none" w:sz="0" w:space="0" w:color="auto"/>
          </w:divBdr>
        </w:div>
        <w:div w:id="1967421962">
          <w:marLeft w:val="640"/>
          <w:marRight w:val="0"/>
          <w:marTop w:val="0"/>
          <w:marBottom w:val="0"/>
          <w:divBdr>
            <w:top w:val="none" w:sz="0" w:space="0" w:color="auto"/>
            <w:left w:val="none" w:sz="0" w:space="0" w:color="auto"/>
            <w:bottom w:val="none" w:sz="0" w:space="0" w:color="auto"/>
            <w:right w:val="none" w:sz="0" w:space="0" w:color="auto"/>
          </w:divBdr>
        </w:div>
        <w:div w:id="1909925094">
          <w:marLeft w:val="640"/>
          <w:marRight w:val="0"/>
          <w:marTop w:val="0"/>
          <w:marBottom w:val="0"/>
          <w:divBdr>
            <w:top w:val="none" w:sz="0" w:space="0" w:color="auto"/>
            <w:left w:val="none" w:sz="0" w:space="0" w:color="auto"/>
            <w:bottom w:val="none" w:sz="0" w:space="0" w:color="auto"/>
            <w:right w:val="none" w:sz="0" w:space="0" w:color="auto"/>
          </w:divBdr>
        </w:div>
        <w:div w:id="780609179">
          <w:marLeft w:val="640"/>
          <w:marRight w:val="0"/>
          <w:marTop w:val="0"/>
          <w:marBottom w:val="0"/>
          <w:divBdr>
            <w:top w:val="none" w:sz="0" w:space="0" w:color="auto"/>
            <w:left w:val="none" w:sz="0" w:space="0" w:color="auto"/>
            <w:bottom w:val="none" w:sz="0" w:space="0" w:color="auto"/>
            <w:right w:val="none" w:sz="0" w:space="0" w:color="auto"/>
          </w:divBdr>
        </w:div>
        <w:div w:id="658579395">
          <w:marLeft w:val="640"/>
          <w:marRight w:val="0"/>
          <w:marTop w:val="0"/>
          <w:marBottom w:val="0"/>
          <w:divBdr>
            <w:top w:val="none" w:sz="0" w:space="0" w:color="auto"/>
            <w:left w:val="none" w:sz="0" w:space="0" w:color="auto"/>
            <w:bottom w:val="none" w:sz="0" w:space="0" w:color="auto"/>
            <w:right w:val="none" w:sz="0" w:space="0" w:color="auto"/>
          </w:divBdr>
        </w:div>
        <w:div w:id="2069063187">
          <w:marLeft w:val="640"/>
          <w:marRight w:val="0"/>
          <w:marTop w:val="0"/>
          <w:marBottom w:val="0"/>
          <w:divBdr>
            <w:top w:val="none" w:sz="0" w:space="0" w:color="auto"/>
            <w:left w:val="none" w:sz="0" w:space="0" w:color="auto"/>
            <w:bottom w:val="none" w:sz="0" w:space="0" w:color="auto"/>
            <w:right w:val="none" w:sz="0" w:space="0" w:color="auto"/>
          </w:divBdr>
        </w:div>
        <w:div w:id="346828506">
          <w:marLeft w:val="640"/>
          <w:marRight w:val="0"/>
          <w:marTop w:val="0"/>
          <w:marBottom w:val="0"/>
          <w:divBdr>
            <w:top w:val="none" w:sz="0" w:space="0" w:color="auto"/>
            <w:left w:val="none" w:sz="0" w:space="0" w:color="auto"/>
            <w:bottom w:val="none" w:sz="0" w:space="0" w:color="auto"/>
            <w:right w:val="none" w:sz="0" w:space="0" w:color="auto"/>
          </w:divBdr>
        </w:div>
        <w:div w:id="81296135">
          <w:marLeft w:val="640"/>
          <w:marRight w:val="0"/>
          <w:marTop w:val="0"/>
          <w:marBottom w:val="0"/>
          <w:divBdr>
            <w:top w:val="none" w:sz="0" w:space="0" w:color="auto"/>
            <w:left w:val="none" w:sz="0" w:space="0" w:color="auto"/>
            <w:bottom w:val="none" w:sz="0" w:space="0" w:color="auto"/>
            <w:right w:val="none" w:sz="0" w:space="0" w:color="auto"/>
          </w:divBdr>
        </w:div>
        <w:div w:id="1992976029">
          <w:marLeft w:val="640"/>
          <w:marRight w:val="0"/>
          <w:marTop w:val="0"/>
          <w:marBottom w:val="0"/>
          <w:divBdr>
            <w:top w:val="none" w:sz="0" w:space="0" w:color="auto"/>
            <w:left w:val="none" w:sz="0" w:space="0" w:color="auto"/>
            <w:bottom w:val="none" w:sz="0" w:space="0" w:color="auto"/>
            <w:right w:val="none" w:sz="0" w:space="0" w:color="auto"/>
          </w:divBdr>
        </w:div>
        <w:div w:id="1226333005">
          <w:marLeft w:val="640"/>
          <w:marRight w:val="0"/>
          <w:marTop w:val="0"/>
          <w:marBottom w:val="0"/>
          <w:divBdr>
            <w:top w:val="none" w:sz="0" w:space="0" w:color="auto"/>
            <w:left w:val="none" w:sz="0" w:space="0" w:color="auto"/>
            <w:bottom w:val="none" w:sz="0" w:space="0" w:color="auto"/>
            <w:right w:val="none" w:sz="0" w:space="0" w:color="auto"/>
          </w:divBdr>
        </w:div>
        <w:div w:id="703746823">
          <w:marLeft w:val="640"/>
          <w:marRight w:val="0"/>
          <w:marTop w:val="0"/>
          <w:marBottom w:val="0"/>
          <w:divBdr>
            <w:top w:val="none" w:sz="0" w:space="0" w:color="auto"/>
            <w:left w:val="none" w:sz="0" w:space="0" w:color="auto"/>
            <w:bottom w:val="none" w:sz="0" w:space="0" w:color="auto"/>
            <w:right w:val="none" w:sz="0" w:space="0" w:color="auto"/>
          </w:divBdr>
        </w:div>
        <w:div w:id="1481389196">
          <w:marLeft w:val="640"/>
          <w:marRight w:val="0"/>
          <w:marTop w:val="0"/>
          <w:marBottom w:val="0"/>
          <w:divBdr>
            <w:top w:val="none" w:sz="0" w:space="0" w:color="auto"/>
            <w:left w:val="none" w:sz="0" w:space="0" w:color="auto"/>
            <w:bottom w:val="none" w:sz="0" w:space="0" w:color="auto"/>
            <w:right w:val="none" w:sz="0" w:space="0" w:color="auto"/>
          </w:divBdr>
        </w:div>
        <w:div w:id="1695303602">
          <w:marLeft w:val="640"/>
          <w:marRight w:val="0"/>
          <w:marTop w:val="0"/>
          <w:marBottom w:val="0"/>
          <w:divBdr>
            <w:top w:val="none" w:sz="0" w:space="0" w:color="auto"/>
            <w:left w:val="none" w:sz="0" w:space="0" w:color="auto"/>
            <w:bottom w:val="none" w:sz="0" w:space="0" w:color="auto"/>
            <w:right w:val="none" w:sz="0" w:space="0" w:color="auto"/>
          </w:divBdr>
        </w:div>
        <w:div w:id="170142161">
          <w:marLeft w:val="640"/>
          <w:marRight w:val="0"/>
          <w:marTop w:val="0"/>
          <w:marBottom w:val="0"/>
          <w:divBdr>
            <w:top w:val="none" w:sz="0" w:space="0" w:color="auto"/>
            <w:left w:val="none" w:sz="0" w:space="0" w:color="auto"/>
            <w:bottom w:val="none" w:sz="0" w:space="0" w:color="auto"/>
            <w:right w:val="none" w:sz="0" w:space="0" w:color="auto"/>
          </w:divBdr>
        </w:div>
        <w:div w:id="942035104">
          <w:marLeft w:val="640"/>
          <w:marRight w:val="0"/>
          <w:marTop w:val="0"/>
          <w:marBottom w:val="0"/>
          <w:divBdr>
            <w:top w:val="none" w:sz="0" w:space="0" w:color="auto"/>
            <w:left w:val="none" w:sz="0" w:space="0" w:color="auto"/>
            <w:bottom w:val="none" w:sz="0" w:space="0" w:color="auto"/>
            <w:right w:val="none" w:sz="0" w:space="0" w:color="auto"/>
          </w:divBdr>
        </w:div>
        <w:div w:id="736123677">
          <w:marLeft w:val="640"/>
          <w:marRight w:val="0"/>
          <w:marTop w:val="0"/>
          <w:marBottom w:val="0"/>
          <w:divBdr>
            <w:top w:val="none" w:sz="0" w:space="0" w:color="auto"/>
            <w:left w:val="none" w:sz="0" w:space="0" w:color="auto"/>
            <w:bottom w:val="none" w:sz="0" w:space="0" w:color="auto"/>
            <w:right w:val="none" w:sz="0" w:space="0" w:color="auto"/>
          </w:divBdr>
        </w:div>
        <w:div w:id="2078244756">
          <w:marLeft w:val="640"/>
          <w:marRight w:val="0"/>
          <w:marTop w:val="0"/>
          <w:marBottom w:val="0"/>
          <w:divBdr>
            <w:top w:val="none" w:sz="0" w:space="0" w:color="auto"/>
            <w:left w:val="none" w:sz="0" w:space="0" w:color="auto"/>
            <w:bottom w:val="none" w:sz="0" w:space="0" w:color="auto"/>
            <w:right w:val="none" w:sz="0" w:space="0" w:color="auto"/>
          </w:divBdr>
        </w:div>
        <w:div w:id="302538479">
          <w:marLeft w:val="640"/>
          <w:marRight w:val="0"/>
          <w:marTop w:val="0"/>
          <w:marBottom w:val="0"/>
          <w:divBdr>
            <w:top w:val="none" w:sz="0" w:space="0" w:color="auto"/>
            <w:left w:val="none" w:sz="0" w:space="0" w:color="auto"/>
            <w:bottom w:val="none" w:sz="0" w:space="0" w:color="auto"/>
            <w:right w:val="none" w:sz="0" w:space="0" w:color="auto"/>
          </w:divBdr>
        </w:div>
        <w:div w:id="548995182">
          <w:marLeft w:val="640"/>
          <w:marRight w:val="0"/>
          <w:marTop w:val="0"/>
          <w:marBottom w:val="0"/>
          <w:divBdr>
            <w:top w:val="none" w:sz="0" w:space="0" w:color="auto"/>
            <w:left w:val="none" w:sz="0" w:space="0" w:color="auto"/>
            <w:bottom w:val="none" w:sz="0" w:space="0" w:color="auto"/>
            <w:right w:val="none" w:sz="0" w:space="0" w:color="auto"/>
          </w:divBdr>
        </w:div>
        <w:div w:id="2007128383">
          <w:marLeft w:val="640"/>
          <w:marRight w:val="0"/>
          <w:marTop w:val="0"/>
          <w:marBottom w:val="0"/>
          <w:divBdr>
            <w:top w:val="none" w:sz="0" w:space="0" w:color="auto"/>
            <w:left w:val="none" w:sz="0" w:space="0" w:color="auto"/>
            <w:bottom w:val="none" w:sz="0" w:space="0" w:color="auto"/>
            <w:right w:val="none" w:sz="0" w:space="0" w:color="auto"/>
          </w:divBdr>
        </w:div>
        <w:div w:id="1750694052">
          <w:marLeft w:val="640"/>
          <w:marRight w:val="0"/>
          <w:marTop w:val="0"/>
          <w:marBottom w:val="0"/>
          <w:divBdr>
            <w:top w:val="none" w:sz="0" w:space="0" w:color="auto"/>
            <w:left w:val="none" w:sz="0" w:space="0" w:color="auto"/>
            <w:bottom w:val="none" w:sz="0" w:space="0" w:color="auto"/>
            <w:right w:val="none" w:sz="0" w:space="0" w:color="auto"/>
          </w:divBdr>
        </w:div>
        <w:div w:id="1380393863">
          <w:marLeft w:val="640"/>
          <w:marRight w:val="0"/>
          <w:marTop w:val="0"/>
          <w:marBottom w:val="0"/>
          <w:divBdr>
            <w:top w:val="none" w:sz="0" w:space="0" w:color="auto"/>
            <w:left w:val="none" w:sz="0" w:space="0" w:color="auto"/>
            <w:bottom w:val="none" w:sz="0" w:space="0" w:color="auto"/>
            <w:right w:val="none" w:sz="0" w:space="0" w:color="auto"/>
          </w:divBdr>
        </w:div>
        <w:div w:id="216205536">
          <w:marLeft w:val="640"/>
          <w:marRight w:val="0"/>
          <w:marTop w:val="0"/>
          <w:marBottom w:val="0"/>
          <w:divBdr>
            <w:top w:val="none" w:sz="0" w:space="0" w:color="auto"/>
            <w:left w:val="none" w:sz="0" w:space="0" w:color="auto"/>
            <w:bottom w:val="none" w:sz="0" w:space="0" w:color="auto"/>
            <w:right w:val="none" w:sz="0" w:space="0" w:color="auto"/>
          </w:divBdr>
        </w:div>
        <w:div w:id="1920358855">
          <w:marLeft w:val="640"/>
          <w:marRight w:val="0"/>
          <w:marTop w:val="0"/>
          <w:marBottom w:val="0"/>
          <w:divBdr>
            <w:top w:val="none" w:sz="0" w:space="0" w:color="auto"/>
            <w:left w:val="none" w:sz="0" w:space="0" w:color="auto"/>
            <w:bottom w:val="none" w:sz="0" w:space="0" w:color="auto"/>
            <w:right w:val="none" w:sz="0" w:space="0" w:color="auto"/>
          </w:divBdr>
        </w:div>
      </w:divsChild>
    </w:div>
    <w:div w:id="996421981">
      <w:bodyDiv w:val="1"/>
      <w:marLeft w:val="0"/>
      <w:marRight w:val="0"/>
      <w:marTop w:val="0"/>
      <w:marBottom w:val="0"/>
      <w:divBdr>
        <w:top w:val="none" w:sz="0" w:space="0" w:color="auto"/>
        <w:left w:val="none" w:sz="0" w:space="0" w:color="auto"/>
        <w:bottom w:val="none" w:sz="0" w:space="0" w:color="auto"/>
        <w:right w:val="none" w:sz="0" w:space="0" w:color="auto"/>
      </w:divBdr>
      <w:divsChild>
        <w:div w:id="1678924974">
          <w:marLeft w:val="640"/>
          <w:marRight w:val="0"/>
          <w:marTop w:val="0"/>
          <w:marBottom w:val="0"/>
          <w:divBdr>
            <w:top w:val="none" w:sz="0" w:space="0" w:color="auto"/>
            <w:left w:val="none" w:sz="0" w:space="0" w:color="auto"/>
            <w:bottom w:val="none" w:sz="0" w:space="0" w:color="auto"/>
            <w:right w:val="none" w:sz="0" w:space="0" w:color="auto"/>
          </w:divBdr>
        </w:div>
        <w:div w:id="370344466">
          <w:marLeft w:val="640"/>
          <w:marRight w:val="0"/>
          <w:marTop w:val="0"/>
          <w:marBottom w:val="0"/>
          <w:divBdr>
            <w:top w:val="none" w:sz="0" w:space="0" w:color="auto"/>
            <w:left w:val="none" w:sz="0" w:space="0" w:color="auto"/>
            <w:bottom w:val="none" w:sz="0" w:space="0" w:color="auto"/>
            <w:right w:val="none" w:sz="0" w:space="0" w:color="auto"/>
          </w:divBdr>
        </w:div>
        <w:div w:id="1972129591">
          <w:marLeft w:val="640"/>
          <w:marRight w:val="0"/>
          <w:marTop w:val="0"/>
          <w:marBottom w:val="0"/>
          <w:divBdr>
            <w:top w:val="none" w:sz="0" w:space="0" w:color="auto"/>
            <w:left w:val="none" w:sz="0" w:space="0" w:color="auto"/>
            <w:bottom w:val="none" w:sz="0" w:space="0" w:color="auto"/>
            <w:right w:val="none" w:sz="0" w:space="0" w:color="auto"/>
          </w:divBdr>
        </w:div>
        <w:div w:id="573198841">
          <w:marLeft w:val="640"/>
          <w:marRight w:val="0"/>
          <w:marTop w:val="0"/>
          <w:marBottom w:val="0"/>
          <w:divBdr>
            <w:top w:val="none" w:sz="0" w:space="0" w:color="auto"/>
            <w:left w:val="none" w:sz="0" w:space="0" w:color="auto"/>
            <w:bottom w:val="none" w:sz="0" w:space="0" w:color="auto"/>
            <w:right w:val="none" w:sz="0" w:space="0" w:color="auto"/>
          </w:divBdr>
        </w:div>
        <w:div w:id="1374618217">
          <w:marLeft w:val="640"/>
          <w:marRight w:val="0"/>
          <w:marTop w:val="0"/>
          <w:marBottom w:val="0"/>
          <w:divBdr>
            <w:top w:val="none" w:sz="0" w:space="0" w:color="auto"/>
            <w:left w:val="none" w:sz="0" w:space="0" w:color="auto"/>
            <w:bottom w:val="none" w:sz="0" w:space="0" w:color="auto"/>
            <w:right w:val="none" w:sz="0" w:space="0" w:color="auto"/>
          </w:divBdr>
        </w:div>
        <w:div w:id="188296777">
          <w:marLeft w:val="640"/>
          <w:marRight w:val="0"/>
          <w:marTop w:val="0"/>
          <w:marBottom w:val="0"/>
          <w:divBdr>
            <w:top w:val="none" w:sz="0" w:space="0" w:color="auto"/>
            <w:left w:val="none" w:sz="0" w:space="0" w:color="auto"/>
            <w:bottom w:val="none" w:sz="0" w:space="0" w:color="auto"/>
            <w:right w:val="none" w:sz="0" w:space="0" w:color="auto"/>
          </w:divBdr>
        </w:div>
        <w:div w:id="1248733199">
          <w:marLeft w:val="640"/>
          <w:marRight w:val="0"/>
          <w:marTop w:val="0"/>
          <w:marBottom w:val="0"/>
          <w:divBdr>
            <w:top w:val="none" w:sz="0" w:space="0" w:color="auto"/>
            <w:left w:val="none" w:sz="0" w:space="0" w:color="auto"/>
            <w:bottom w:val="none" w:sz="0" w:space="0" w:color="auto"/>
            <w:right w:val="none" w:sz="0" w:space="0" w:color="auto"/>
          </w:divBdr>
        </w:div>
        <w:div w:id="1623224426">
          <w:marLeft w:val="640"/>
          <w:marRight w:val="0"/>
          <w:marTop w:val="0"/>
          <w:marBottom w:val="0"/>
          <w:divBdr>
            <w:top w:val="none" w:sz="0" w:space="0" w:color="auto"/>
            <w:left w:val="none" w:sz="0" w:space="0" w:color="auto"/>
            <w:bottom w:val="none" w:sz="0" w:space="0" w:color="auto"/>
            <w:right w:val="none" w:sz="0" w:space="0" w:color="auto"/>
          </w:divBdr>
        </w:div>
        <w:div w:id="1145009917">
          <w:marLeft w:val="640"/>
          <w:marRight w:val="0"/>
          <w:marTop w:val="0"/>
          <w:marBottom w:val="0"/>
          <w:divBdr>
            <w:top w:val="none" w:sz="0" w:space="0" w:color="auto"/>
            <w:left w:val="none" w:sz="0" w:space="0" w:color="auto"/>
            <w:bottom w:val="none" w:sz="0" w:space="0" w:color="auto"/>
            <w:right w:val="none" w:sz="0" w:space="0" w:color="auto"/>
          </w:divBdr>
        </w:div>
        <w:div w:id="1776633084">
          <w:marLeft w:val="640"/>
          <w:marRight w:val="0"/>
          <w:marTop w:val="0"/>
          <w:marBottom w:val="0"/>
          <w:divBdr>
            <w:top w:val="none" w:sz="0" w:space="0" w:color="auto"/>
            <w:left w:val="none" w:sz="0" w:space="0" w:color="auto"/>
            <w:bottom w:val="none" w:sz="0" w:space="0" w:color="auto"/>
            <w:right w:val="none" w:sz="0" w:space="0" w:color="auto"/>
          </w:divBdr>
        </w:div>
        <w:div w:id="163280976">
          <w:marLeft w:val="640"/>
          <w:marRight w:val="0"/>
          <w:marTop w:val="0"/>
          <w:marBottom w:val="0"/>
          <w:divBdr>
            <w:top w:val="none" w:sz="0" w:space="0" w:color="auto"/>
            <w:left w:val="none" w:sz="0" w:space="0" w:color="auto"/>
            <w:bottom w:val="none" w:sz="0" w:space="0" w:color="auto"/>
            <w:right w:val="none" w:sz="0" w:space="0" w:color="auto"/>
          </w:divBdr>
        </w:div>
        <w:div w:id="1079137615">
          <w:marLeft w:val="640"/>
          <w:marRight w:val="0"/>
          <w:marTop w:val="0"/>
          <w:marBottom w:val="0"/>
          <w:divBdr>
            <w:top w:val="none" w:sz="0" w:space="0" w:color="auto"/>
            <w:left w:val="none" w:sz="0" w:space="0" w:color="auto"/>
            <w:bottom w:val="none" w:sz="0" w:space="0" w:color="auto"/>
            <w:right w:val="none" w:sz="0" w:space="0" w:color="auto"/>
          </w:divBdr>
        </w:div>
        <w:div w:id="1808208590">
          <w:marLeft w:val="640"/>
          <w:marRight w:val="0"/>
          <w:marTop w:val="0"/>
          <w:marBottom w:val="0"/>
          <w:divBdr>
            <w:top w:val="none" w:sz="0" w:space="0" w:color="auto"/>
            <w:left w:val="none" w:sz="0" w:space="0" w:color="auto"/>
            <w:bottom w:val="none" w:sz="0" w:space="0" w:color="auto"/>
            <w:right w:val="none" w:sz="0" w:space="0" w:color="auto"/>
          </w:divBdr>
        </w:div>
        <w:div w:id="139730867">
          <w:marLeft w:val="640"/>
          <w:marRight w:val="0"/>
          <w:marTop w:val="0"/>
          <w:marBottom w:val="0"/>
          <w:divBdr>
            <w:top w:val="none" w:sz="0" w:space="0" w:color="auto"/>
            <w:left w:val="none" w:sz="0" w:space="0" w:color="auto"/>
            <w:bottom w:val="none" w:sz="0" w:space="0" w:color="auto"/>
            <w:right w:val="none" w:sz="0" w:space="0" w:color="auto"/>
          </w:divBdr>
        </w:div>
        <w:div w:id="585459057">
          <w:marLeft w:val="640"/>
          <w:marRight w:val="0"/>
          <w:marTop w:val="0"/>
          <w:marBottom w:val="0"/>
          <w:divBdr>
            <w:top w:val="none" w:sz="0" w:space="0" w:color="auto"/>
            <w:left w:val="none" w:sz="0" w:space="0" w:color="auto"/>
            <w:bottom w:val="none" w:sz="0" w:space="0" w:color="auto"/>
            <w:right w:val="none" w:sz="0" w:space="0" w:color="auto"/>
          </w:divBdr>
        </w:div>
        <w:div w:id="861667588">
          <w:marLeft w:val="640"/>
          <w:marRight w:val="0"/>
          <w:marTop w:val="0"/>
          <w:marBottom w:val="0"/>
          <w:divBdr>
            <w:top w:val="none" w:sz="0" w:space="0" w:color="auto"/>
            <w:left w:val="none" w:sz="0" w:space="0" w:color="auto"/>
            <w:bottom w:val="none" w:sz="0" w:space="0" w:color="auto"/>
            <w:right w:val="none" w:sz="0" w:space="0" w:color="auto"/>
          </w:divBdr>
        </w:div>
        <w:div w:id="175466915">
          <w:marLeft w:val="640"/>
          <w:marRight w:val="0"/>
          <w:marTop w:val="0"/>
          <w:marBottom w:val="0"/>
          <w:divBdr>
            <w:top w:val="none" w:sz="0" w:space="0" w:color="auto"/>
            <w:left w:val="none" w:sz="0" w:space="0" w:color="auto"/>
            <w:bottom w:val="none" w:sz="0" w:space="0" w:color="auto"/>
            <w:right w:val="none" w:sz="0" w:space="0" w:color="auto"/>
          </w:divBdr>
        </w:div>
        <w:div w:id="1200242096">
          <w:marLeft w:val="640"/>
          <w:marRight w:val="0"/>
          <w:marTop w:val="0"/>
          <w:marBottom w:val="0"/>
          <w:divBdr>
            <w:top w:val="none" w:sz="0" w:space="0" w:color="auto"/>
            <w:left w:val="none" w:sz="0" w:space="0" w:color="auto"/>
            <w:bottom w:val="none" w:sz="0" w:space="0" w:color="auto"/>
            <w:right w:val="none" w:sz="0" w:space="0" w:color="auto"/>
          </w:divBdr>
        </w:div>
        <w:div w:id="451680421">
          <w:marLeft w:val="640"/>
          <w:marRight w:val="0"/>
          <w:marTop w:val="0"/>
          <w:marBottom w:val="0"/>
          <w:divBdr>
            <w:top w:val="none" w:sz="0" w:space="0" w:color="auto"/>
            <w:left w:val="none" w:sz="0" w:space="0" w:color="auto"/>
            <w:bottom w:val="none" w:sz="0" w:space="0" w:color="auto"/>
            <w:right w:val="none" w:sz="0" w:space="0" w:color="auto"/>
          </w:divBdr>
        </w:div>
        <w:div w:id="2098136930">
          <w:marLeft w:val="640"/>
          <w:marRight w:val="0"/>
          <w:marTop w:val="0"/>
          <w:marBottom w:val="0"/>
          <w:divBdr>
            <w:top w:val="none" w:sz="0" w:space="0" w:color="auto"/>
            <w:left w:val="none" w:sz="0" w:space="0" w:color="auto"/>
            <w:bottom w:val="none" w:sz="0" w:space="0" w:color="auto"/>
            <w:right w:val="none" w:sz="0" w:space="0" w:color="auto"/>
          </w:divBdr>
        </w:div>
        <w:div w:id="1207645037">
          <w:marLeft w:val="640"/>
          <w:marRight w:val="0"/>
          <w:marTop w:val="0"/>
          <w:marBottom w:val="0"/>
          <w:divBdr>
            <w:top w:val="none" w:sz="0" w:space="0" w:color="auto"/>
            <w:left w:val="none" w:sz="0" w:space="0" w:color="auto"/>
            <w:bottom w:val="none" w:sz="0" w:space="0" w:color="auto"/>
            <w:right w:val="none" w:sz="0" w:space="0" w:color="auto"/>
          </w:divBdr>
        </w:div>
        <w:div w:id="1961181307">
          <w:marLeft w:val="640"/>
          <w:marRight w:val="0"/>
          <w:marTop w:val="0"/>
          <w:marBottom w:val="0"/>
          <w:divBdr>
            <w:top w:val="none" w:sz="0" w:space="0" w:color="auto"/>
            <w:left w:val="none" w:sz="0" w:space="0" w:color="auto"/>
            <w:bottom w:val="none" w:sz="0" w:space="0" w:color="auto"/>
            <w:right w:val="none" w:sz="0" w:space="0" w:color="auto"/>
          </w:divBdr>
        </w:div>
        <w:div w:id="927693237">
          <w:marLeft w:val="640"/>
          <w:marRight w:val="0"/>
          <w:marTop w:val="0"/>
          <w:marBottom w:val="0"/>
          <w:divBdr>
            <w:top w:val="none" w:sz="0" w:space="0" w:color="auto"/>
            <w:left w:val="none" w:sz="0" w:space="0" w:color="auto"/>
            <w:bottom w:val="none" w:sz="0" w:space="0" w:color="auto"/>
            <w:right w:val="none" w:sz="0" w:space="0" w:color="auto"/>
          </w:divBdr>
        </w:div>
        <w:div w:id="1000620988">
          <w:marLeft w:val="640"/>
          <w:marRight w:val="0"/>
          <w:marTop w:val="0"/>
          <w:marBottom w:val="0"/>
          <w:divBdr>
            <w:top w:val="none" w:sz="0" w:space="0" w:color="auto"/>
            <w:left w:val="none" w:sz="0" w:space="0" w:color="auto"/>
            <w:bottom w:val="none" w:sz="0" w:space="0" w:color="auto"/>
            <w:right w:val="none" w:sz="0" w:space="0" w:color="auto"/>
          </w:divBdr>
        </w:div>
        <w:div w:id="433792826">
          <w:marLeft w:val="640"/>
          <w:marRight w:val="0"/>
          <w:marTop w:val="0"/>
          <w:marBottom w:val="0"/>
          <w:divBdr>
            <w:top w:val="none" w:sz="0" w:space="0" w:color="auto"/>
            <w:left w:val="none" w:sz="0" w:space="0" w:color="auto"/>
            <w:bottom w:val="none" w:sz="0" w:space="0" w:color="auto"/>
            <w:right w:val="none" w:sz="0" w:space="0" w:color="auto"/>
          </w:divBdr>
        </w:div>
        <w:div w:id="1798992042">
          <w:marLeft w:val="640"/>
          <w:marRight w:val="0"/>
          <w:marTop w:val="0"/>
          <w:marBottom w:val="0"/>
          <w:divBdr>
            <w:top w:val="none" w:sz="0" w:space="0" w:color="auto"/>
            <w:left w:val="none" w:sz="0" w:space="0" w:color="auto"/>
            <w:bottom w:val="none" w:sz="0" w:space="0" w:color="auto"/>
            <w:right w:val="none" w:sz="0" w:space="0" w:color="auto"/>
          </w:divBdr>
        </w:div>
        <w:div w:id="1646544434">
          <w:marLeft w:val="640"/>
          <w:marRight w:val="0"/>
          <w:marTop w:val="0"/>
          <w:marBottom w:val="0"/>
          <w:divBdr>
            <w:top w:val="none" w:sz="0" w:space="0" w:color="auto"/>
            <w:left w:val="none" w:sz="0" w:space="0" w:color="auto"/>
            <w:bottom w:val="none" w:sz="0" w:space="0" w:color="auto"/>
            <w:right w:val="none" w:sz="0" w:space="0" w:color="auto"/>
          </w:divBdr>
        </w:div>
        <w:div w:id="366684779">
          <w:marLeft w:val="640"/>
          <w:marRight w:val="0"/>
          <w:marTop w:val="0"/>
          <w:marBottom w:val="0"/>
          <w:divBdr>
            <w:top w:val="none" w:sz="0" w:space="0" w:color="auto"/>
            <w:left w:val="none" w:sz="0" w:space="0" w:color="auto"/>
            <w:bottom w:val="none" w:sz="0" w:space="0" w:color="auto"/>
            <w:right w:val="none" w:sz="0" w:space="0" w:color="auto"/>
          </w:divBdr>
        </w:div>
        <w:div w:id="1491947519">
          <w:marLeft w:val="640"/>
          <w:marRight w:val="0"/>
          <w:marTop w:val="0"/>
          <w:marBottom w:val="0"/>
          <w:divBdr>
            <w:top w:val="none" w:sz="0" w:space="0" w:color="auto"/>
            <w:left w:val="none" w:sz="0" w:space="0" w:color="auto"/>
            <w:bottom w:val="none" w:sz="0" w:space="0" w:color="auto"/>
            <w:right w:val="none" w:sz="0" w:space="0" w:color="auto"/>
          </w:divBdr>
        </w:div>
        <w:div w:id="443305603">
          <w:marLeft w:val="640"/>
          <w:marRight w:val="0"/>
          <w:marTop w:val="0"/>
          <w:marBottom w:val="0"/>
          <w:divBdr>
            <w:top w:val="none" w:sz="0" w:space="0" w:color="auto"/>
            <w:left w:val="none" w:sz="0" w:space="0" w:color="auto"/>
            <w:bottom w:val="none" w:sz="0" w:space="0" w:color="auto"/>
            <w:right w:val="none" w:sz="0" w:space="0" w:color="auto"/>
          </w:divBdr>
        </w:div>
        <w:div w:id="460656193">
          <w:marLeft w:val="640"/>
          <w:marRight w:val="0"/>
          <w:marTop w:val="0"/>
          <w:marBottom w:val="0"/>
          <w:divBdr>
            <w:top w:val="none" w:sz="0" w:space="0" w:color="auto"/>
            <w:left w:val="none" w:sz="0" w:space="0" w:color="auto"/>
            <w:bottom w:val="none" w:sz="0" w:space="0" w:color="auto"/>
            <w:right w:val="none" w:sz="0" w:space="0" w:color="auto"/>
          </w:divBdr>
        </w:div>
        <w:div w:id="1483502932">
          <w:marLeft w:val="640"/>
          <w:marRight w:val="0"/>
          <w:marTop w:val="0"/>
          <w:marBottom w:val="0"/>
          <w:divBdr>
            <w:top w:val="none" w:sz="0" w:space="0" w:color="auto"/>
            <w:left w:val="none" w:sz="0" w:space="0" w:color="auto"/>
            <w:bottom w:val="none" w:sz="0" w:space="0" w:color="auto"/>
            <w:right w:val="none" w:sz="0" w:space="0" w:color="auto"/>
          </w:divBdr>
        </w:div>
        <w:div w:id="1175724394">
          <w:marLeft w:val="640"/>
          <w:marRight w:val="0"/>
          <w:marTop w:val="0"/>
          <w:marBottom w:val="0"/>
          <w:divBdr>
            <w:top w:val="none" w:sz="0" w:space="0" w:color="auto"/>
            <w:left w:val="none" w:sz="0" w:space="0" w:color="auto"/>
            <w:bottom w:val="none" w:sz="0" w:space="0" w:color="auto"/>
            <w:right w:val="none" w:sz="0" w:space="0" w:color="auto"/>
          </w:divBdr>
        </w:div>
        <w:div w:id="1581675227">
          <w:marLeft w:val="640"/>
          <w:marRight w:val="0"/>
          <w:marTop w:val="0"/>
          <w:marBottom w:val="0"/>
          <w:divBdr>
            <w:top w:val="none" w:sz="0" w:space="0" w:color="auto"/>
            <w:left w:val="none" w:sz="0" w:space="0" w:color="auto"/>
            <w:bottom w:val="none" w:sz="0" w:space="0" w:color="auto"/>
            <w:right w:val="none" w:sz="0" w:space="0" w:color="auto"/>
          </w:divBdr>
        </w:div>
        <w:div w:id="1976526548">
          <w:marLeft w:val="640"/>
          <w:marRight w:val="0"/>
          <w:marTop w:val="0"/>
          <w:marBottom w:val="0"/>
          <w:divBdr>
            <w:top w:val="none" w:sz="0" w:space="0" w:color="auto"/>
            <w:left w:val="none" w:sz="0" w:space="0" w:color="auto"/>
            <w:bottom w:val="none" w:sz="0" w:space="0" w:color="auto"/>
            <w:right w:val="none" w:sz="0" w:space="0" w:color="auto"/>
          </w:divBdr>
        </w:div>
        <w:div w:id="2060780293">
          <w:marLeft w:val="640"/>
          <w:marRight w:val="0"/>
          <w:marTop w:val="0"/>
          <w:marBottom w:val="0"/>
          <w:divBdr>
            <w:top w:val="none" w:sz="0" w:space="0" w:color="auto"/>
            <w:left w:val="none" w:sz="0" w:space="0" w:color="auto"/>
            <w:bottom w:val="none" w:sz="0" w:space="0" w:color="auto"/>
            <w:right w:val="none" w:sz="0" w:space="0" w:color="auto"/>
          </w:divBdr>
        </w:div>
        <w:div w:id="1359505550">
          <w:marLeft w:val="640"/>
          <w:marRight w:val="0"/>
          <w:marTop w:val="0"/>
          <w:marBottom w:val="0"/>
          <w:divBdr>
            <w:top w:val="none" w:sz="0" w:space="0" w:color="auto"/>
            <w:left w:val="none" w:sz="0" w:space="0" w:color="auto"/>
            <w:bottom w:val="none" w:sz="0" w:space="0" w:color="auto"/>
            <w:right w:val="none" w:sz="0" w:space="0" w:color="auto"/>
          </w:divBdr>
        </w:div>
        <w:div w:id="1215967104">
          <w:marLeft w:val="640"/>
          <w:marRight w:val="0"/>
          <w:marTop w:val="0"/>
          <w:marBottom w:val="0"/>
          <w:divBdr>
            <w:top w:val="none" w:sz="0" w:space="0" w:color="auto"/>
            <w:left w:val="none" w:sz="0" w:space="0" w:color="auto"/>
            <w:bottom w:val="none" w:sz="0" w:space="0" w:color="auto"/>
            <w:right w:val="none" w:sz="0" w:space="0" w:color="auto"/>
          </w:divBdr>
        </w:div>
        <w:div w:id="1542548094">
          <w:marLeft w:val="640"/>
          <w:marRight w:val="0"/>
          <w:marTop w:val="0"/>
          <w:marBottom w:val="0"/>
          <w:divBdr>
            <w:top w:val="none" w:sz="0" w:space="0" w:color="auto"/>
            <w:left w:val="none" w:sz="0" w:space="0" w:color="auto"/>
            <w:bottom w:val="none" w:sz="0" w:space="0" w:color="auto"/>
            <w:right w:val="none" w:sz="0" w:space="0" w:color="auto"/>
          </w:divBdr>
        </w:div>
        <w:div w:id="2078362334">
          <w:marLeft w:val="640"/>
          <w:marRight w:val="0"/>
          <w:marTop w:val="0"/>
          <w:marBottom w:val="0"/>
          <w:divBdr>
            <w:top w:val="none" w:sz="0" w:space="0" w:color="auto"/>
            <w:left w:val="none" w:sz="0" w:space="0" w:color="auto"/>
            <w:bottom w:val="none" w:sz="0" w:space="0" w:color="auto"/>
            <w:right w:val="none" w:sz="0" w:space="0" w:color="auto"/>
          </w:divBdr>
        </w:div>
        <w:div w:id="1166898273">
          <w:marLeft w:val="640"/>
          <w:marRight w:val="0"/>
          <w:marTop w:val="0"/>
          <w:marBottom w:val="0"/>
          <w:divBdr>
            <w:top w:val="none" w:sz="0" w:space="0" w:color="auto"/>
            <w:left w:val="none" w:sz="0" w:space="0" w:color="auto"/>
            <w:bottom w:val="none" w:sz="0" w:space="0" w:color="auto"/>
            <w:right w:val="none" w:sz="0" w:space="0" w:color="auto"/>
          </w:divBdr>
        </w:div>
        <w:div w:id="1226991811">
          <w:marLeft w:val="640"/>
          <w:marRight w:val="0"/>
          <w:marTop w:val="0"/>
          <w:marBottom w:val="0"/>
          <w:divBdr>
            <w:top w:val="none" w:sz="0" w:space="0" w:color="auto"/>
            <w:left w:val="none" w:sz="0" w:space="0" w:color="auto"/>
            <w:bottom w:val="none" w:sz="0" w:space="0" w:color="auto"/>
            <w:right w:val="none" w:sz="0" w:space="0" w:color="auto"/>
          </w:divBdr>
        </w:div>
        <w:div w:id="707603116">
          <w:marLeft w:val="640"/>
          <w:marRight w:val="0"/>
          <w:marTop w:val="0"/>
          <w:marBottom w:val="0"/>
          <w:divBdr>
            <w:top w:val="none" w:sz="0" w:space="0" w:color="auto"/>
            <w:left w:val="none" w:sz="0" w:space="0" w:color="auto"/>
            <w:bottom w:val="none" w:sz="0" w:space="0" w:color="auto"/>
            <w:right w:val="none" w:sz="0" w:space="0" w:color="auto"/>
          </w:divBdr>
        </w:div>
        <w:div w:id="490557945">
          <w:marLeft w:val="640"/>
          <w:marRight w:val="0"/>
          <w:marTop w:val="0"/>
          <w:marBottom w:val="0"/>
          <w:divBdr>
            <w:top w:val="none" w:sz="0" w:space="0" w:color="auto"/>
            <w:left w:val="none" w:sz="0" w:space="0" w:color="auto"/>
            <w:bottom w:val="none" w:sz="0" w:space="0" w:color="auto"/>
            <w:right w:val="none" w:sz="0" w:space="0" w:color="auto"/>
          </w:divBdr>
        </w:div>
        <w:div w:id="1551259983">
          <w:marLeft w:val="640"/>
          <w:marRight w:val="0"/>
          <w:marTop w:val="0"/>
          <w:marBottom w:val="0"/>
          <w:divBdr>
            <w:top w:val="none" w:sz="0" w:space="0" w:color="auto"/>
            <w:left w:val="none" w:sz="0" w:space="0" w:color="auto"/>
            <w:bottom w:val="none" w:sz="0" w:space="0" w:color="auto"/>
            <w:right w:val="none" w:sz="0" w:space="0" w:color="auto"/>
          </w:divBdr>
        </w:div>
        <w:div w:id="1629896665">
          <w:marLeft w:val="640"/>
          <w:marRight w:val="0"/>
          <w:marTop w:val="0"/>
          <w:marBottom w:val="0"/>
          <w:divBdr>
            <w:top w:val="none" w:sz="0" w:space="0" w:color="auto"/>
            <w:left w:val="none" w:sz="0" w:space="0" w:color="auto"/>
            <w:bottom w:val="none" w:sz="0" w:space="0" w:color="auto"/>
            <w:right w:val="none" w:sz="0" w:space="0" w:color="auto"/>
          </w:divBdr>
        </w:div>
        <w:div w:id="69230208">
          <w:marLeft w:val="640"/>
          <w:marRight w:val="0"/>
          <w:marTop w:val="0"/>
          <w:marBottom w:val="0"/>
          <w:divBdr>
            <w:top w:val="none" w:sz="0" w:space="0" w:color="auto"/>
            <w:left w:val="none" w:sz="0" w:space="0" w:color="auto"/>
            <w:bottom w:val="none" w:sz="0" w:space="0" w:color="auto"/>
            <w:right w:val="none" w:sz="0" w:space="0" w:color="auto"/>
          </w:divBdr>
        </w:div>
        <w:div w:id="13188467">
          <w:marLeft w:val="640"/>
          <w:marRight w:val="0"/>
          <w:marTop w:val="0"/>
          <w:marBottom w:val="0"/>
          <w:divBdr>
            <w:top w:val="none" w:sz="0" w:space="0" w:color="auto"/>
            <w:left w:val="none" w:sz="0" w:space="0" w:color="auto"/>
            <w:bottom w:val="none" w:sz="0" w:space="0" w:color="auto"/>
            <w:right w:val="none" w:sz="0" w:space="0" w:color="auto"/>
          </w:divBdr>
        </w:div>
        <w:div w:id="2141026885">
          <w:marLeft w:val="640"/>
          <w:marRight w:val="0"/>
          <w:marTop w:val="0"/>
          <w:marBottom w:val="0"/>
          <w:divBdr>
            <w:top w:val="none" w:sz="0" w:space="0" w:color="auto"/>
            <w:left w:val="none" w:sz="0" w:space="0" w:color="auto"/>
            <w:bottom w:val="none" w:sz="0" w:space="0" w:color="auto"/>
            <w:right w:val="none" w:sz="0" w:space="0" w:color="auto"/>
          </w:divBdr>
        </w:div>
        <w:div w:id="1509296635">
          <w:marLeft w:val="640"/>
          <w:marRight w:val="0"/>
          <w:marTop w:val="0"/>
          <w:marBottom w:val="0"/>
          <w:divBdr>
            <w:top w:val="none" w:sz="0" w:space="0" w:color="auto"/>
            <w:left w:val="none" w:sz="0" w:space="0" w:color="auto"/>
            <w:bottom w:val="none" w:sz="0" w:space="0" w:color="auto"/>
            <w:right w:val="none" w:sz="0" w:space="0" w:color="auto"/>
          </w:divBdr>
        </w:div>
        <w:div w:id="1858155553">
          <w:marLeft w:val="640"/>
          <w:marRight w:val="0"/>
          <w:marTop w:val="0"/>
          <w:marBottom w:val="0"/>
          <w:divBdr>
            <w:top w:val="none" w:sz="0" w:space="0" w:color="auto"/>
            <w:left w:val="none" w:sz="0" w:space="0" w:color="auto"/>
            <w:bottom w:val="none" w:sz="0" w:space="0" w:color="auto"/>
            <w:right w:val="none" w:sz="0" w:space="0" w:color="auto"/>
          </w:divBdr>
        </w:div>
        <w:div w:id="1915436276">
          <w:marLeft w:val="640"/>
          <w:marRight w:val="0"/>
          <w:marTop w:val="0"/>
          <w:marBottom w:val="0"/>
          <w:divBdr>
            <w:top w:val="none" w:sz="0" w:space="0" w:color="auto"/>
            <w:left w:val="none" w:sz="0" w:space="0" w:color="auto"/>
            <w:bottom w:val="none" w:sz="0" w:space="0" w:color="auto"/>
            <w:right w:val="none" w:sz="0" w:space="0" w:color="auto"/>
          </w:divBdr>
        </w:div>
        <w:div w:id="1936090995">
          <w:marLeft w:val="640"/>
          <w:marRight w:val="0"/>
          <w:marTop w:val="0"/>
          <w:marBottom w:val="0"/>
          <w:divBdr>
            <w:top w:val="none" w:sz="0" w:space="0" w:color="auto"/>
            <w:left w:val="none" w:sz="0" w:space="0" w:color="auto"/>
            <w:bottom w:val="none" w:sz="0" w:space="0" w:color="auto"/>
            <w:right w:val="none" w:sz="0" w:space="0" w:color="auto"/>
          </w:divBdr>
        </w:div>
        <w:div w:id="1597791893">
          <w:marLeft w:val="640"/>
          <w:marRight w:val="0"/>
          <w:marTop w:val="0"/>
          <w:marBottom w:val="0"/>
          <w:divBdr>
            <w:top w:val="none" w:sz="0" w:space="0" w:color="auto"/>
            <w:left w:val="none" w:sz="0" w:space="0" w:color="auto"/>
            <w:bottom w:val="none" w:sz="0" w:space="0" w:color="auto"/>
            <w:right w:val="none" w:sz="0" w:space="0" w:color="auto"/>
          </w:divBdr>
        </w:div>
        <w:div w:id="238053423">
          <w:marLeft w:val="640"/>
          <w:marRight w:val="0"/>
          <w:marTop w:val="0"/>
          <w:marBottom w:val="0"/>
          <w:divBdr>
            <w:top w:val="none" w:sz="0" w:space="0" w:color="auto"/>
            <w:left w:val="none" w:sz="0" w:space="0" w:color="auto"/>
            <w:bottom w:val="none" w:sz="0" w:space="0" w:color="auto"/>
            <w:right w:val="none" w:sz="0" w:space="0" w:color="auto"/>
          </w:divBdr>
        </w:div>
        <w:div w:id="1936479321">
          <w:marLeft w:val="640"/>
          <w:marRight w:val="0"/>
          <w:marTop w:val="0"/>
          <w:marBottom w:val="0"/>
          <w:divBdr>
            <w:top w:val="none" w:sz="0" w:space="0" w:color="auto"/>
            <w:left w:val="none" w:sz="0" w:space="0" w:color="auto"/>
            <w:bottom w:val="none" w:sz="0" w:space="0" w:color="auto"/>
            <w:right w:val="none" w:sz="0" w:space="0" w:color="auto"/>
          </w:divBdr>
        </w:div>
        <w:div w:id="2063283300">
          <w:marLeft w:val="640"/>
          <w:marRight w:val="0"/>
          <w:marTop w:val="0"/>
          <w:marBottom w:val="0"/>
          <w:divBdr>
            <w:top w:val="none" w:sz="0" w:space="0" w:color="auto"/>
            <w:left w:val="none" w:sz="0" w:space="0" w:color="auto"/>
            <w:bottom w:val="none" w:sz="0" w:space="0" w:color="auto"/>
            <w:right w:val="none" w:sz="0" w:space="0" w:color="auto"/>
          </w:divBdr>
        </w:div>
        <w:div w:id="1982996155">
          <w:marLeft w:val="640"/>
          <w:marRight w:val="0"/>
          <w:marTop w:val="0"/>
          <w:marBottom w:val="0"/>
          <w:divBdr>
            <w:top w:val="none" w:sz="0" w:space="0" w:color="auto"/>
            <w:left w:val="none" w:sz="0" w:space="0" w:color="auto"/>
            <w:bottom w:val="none" w:sz="0" w:space="0" w:color="auto"/>
            <w:right w:val="none" w:sz="0" w:space="0" w:color="auto"/>
          </w:divBdr>
        </w:div>
        <w:div w:id="265697678">
          <w:marLeft w:val="640"/>
          <w:marRight w:val="0"/>
          <w:marTop w:val="0"/>
          <w:marBottom w:val="0"/>
          <w:divBdr>
            <w:top w:val="none" w:sz="0" w:space="0" w:color="auto"/>
            <w:left w:val="none" w:sz="0" w:space="0" w:color="auto"/>
            <w:bottom w:val="none" w:sz="0" w:space="0" w:color="auto"/>
            <w:right w:val="none" w:sz="0" w:space="0" w:color="auto"/>
          </w:divBdr>
        </w:div>
        <w:div w:id="299002116">
          <w:marLeft w:val="640"/>
          <w:marRight w:val="0"/>
          <w:marTop w:val="0"/>
          <w:marBottom w:val="0"/>
          <w:divBdr>
            <w:top w:val="none" w:sz="0" w:space="0" w:color="auto"/>
            <w:left w:val="none" w:sz="0" w:space="0" w:color="auto"/>
            <w:bottom w:val="none" w:sz="0" w:space="0" w:color="auto"/>
            <w:right w:val="none" w:sz="0" w:space="0" w:color="auto"/>
          </w:divBdr>
        </w:div>
        <w:div w:id="1527215390">
          <w:marLeft w:val="640"/>
          <w:marRight w:val="0"/>
          <w:marTop w:val="0"/>
          <w:marBottom w:val="0"/>
          <w:divBdr>
            <w:top w:val="none" w:sz="0" w:space="0" w:color="auto"/>
            <w:left w:val="none" w:sz="0" w:space="0" w:color="auto"/>
            <w:bottom w:val="none" w:sz="0" w:space="0" w:color="auto"/>
            <w:right w:val="none" w:sz="0" w:space="0" w:color="auto"/>
          </w:divBdr>
        </w:div>
        <w:div w:id="877933780">
          <w:marLeft w:val="640"/>
          <w:marRight w:val="0"/>
          <w:marTop w:val="0"/>
          <w:marBottom w:val="0"/>
          <w:divBdr>
            <w:top w:val="none" w:sz="0" w:space="0" w:color="auto"/>
            <w:left w:val="none" w:sz="0" w:space="0" w:color="auto"/>
            <w:bottom w:val="none" w:sz="0" w:space="0" w:color="auto"/>
            <w:right w:val="none" w:sz="0" w:space="0" w:color="auto"/>
          </w:divBdr>
        </w:div>
        <w:div w:id="1248155363">
          <w:marLeft w:val="640"/>
          <w:marRight w:val="0"/>
          <w:marTop w:val="0"/>
          <w:marBottom w:val="0"/>
          <w:divBdr>
            <w:top w:val="none" w:sz="0" w:space="0" w:color="auto"/>
            <w:left w:val="none" w:sz="0" w:space="0" w:color="auto"/>
            <w:bottom w:val="none" w:sz="0" w:space="0" w:color="auto"/>
            <w:right w:val="none" w:sz="0" w:space="0" w:color="auto"/>
          </w:divBdr>
        </w:div>
        <w:div w:id="1500997770">
          <w:marLeft w:val="640"/>
          <w:marRight w:val="0"/>
          <w:marTop w:val="0"/>
          <w:marBottom w:val="0"/>
          <w:divBdr>
            <w:top w:val="none" w:sz="0" w:space="0" w:color="auto"/>
            <w:left w:val="none" w:sz="0" w:space="0" w:color="auto"/>
            <w:bottom w:val="none" w:sz="0" w:space="0" w:color="auto"/>
            <w:right w:val="none" w:sz="0" w:space="0" w:color="auto"/>
          </w:divBdr>
        </w:div>
        <w:div w:id="615675058">
          <w:marLeft w:val="640"/>
          <w:marRight w:val="0"/>
          <w:marTop w:val="0"/>
          <w:marBottom w:val="0"/>
          <w:divBdr>
            <w:top w:val="none" w:sz="0" w:space="0" w:color="auto"/>
            <w:left w:val="none" w:sz="0" w:space="0" w:color="auto"/>
            <w:bottom w:val="none" w:sz="0" w:space="0" w:color="auto"/>
            <w:right w:val="none" w:sz="0" w:space="0" w:color="auto"/>
          </w:divBdr>
        </w:div>
        <w:div w:id="2140028522">
          <w:marLeft w:val="640"/>
          <w:marRight w:val="0"/>
          <w:marTop w:val="0"/>
          <w:marBottom w:val="0"/>
          <w:divBdr>
            <w:top w:val="none" w:sz="0" w:space="0" w:color="auto"/>
            <w:left w:val="none" w:sz="0" w:space="0" w:color="auto"/>
            <w:bottom w:val="none" w:sz="0" w:space="0" w:color="auto"/>
            <w:right w:val="none" w:sz="0" w:space="0" w:color="auto"/>
          </w:divBdr>
        </w:div>
        <w:div w:id="2113012330">
          <w:marLeft w:val="640"/>
          <w:marRight w:val="0"/>
          <w:marTop w:val="0"/>
          <w:marBottom w:val="0"/>
          <w:divBdr>
            <w:top w:val="none" w:sz="0" w:space="0" w:color="auto"/>
            <w:left w:val="none" w:sz="0" w:space="0" w:color="auto"/>
            <w:bottom w:val="none" w:sz="0" w:space="0" w:color="auto"/>
            <w:right w:val="none" w:sz="0" w:space="0" w:color="auto"/>
          </w:divBdr>
        </w:div>
        <w:div w:id="763769797">
          <w:marLeft w:val="640"/>
          <w:marRight w:val="0"/>
          <w:marTop w:val="0"/>
          <w:marBottom w:val="0"/>
          <w:divBdr>
            <w:top w:val="none" w:sz="0" w:space="0" w:color="auto"/>
            <w:left w:val="none" w:sz="0" w:space="0" w:color="auto"/>
            <w:bottom w:val="none" w:sz="0" w:space="0" w:color="auto"/>
            <w:right w:val="none" w:sz="0" w:space="0" w:color="auto"/>
          </w:divBdr>
        </w:div>
        <w:div w:id="509221294">
          <w:marLeft w:val="640"/>
          <w:marRight w:val="0"/>
          <w:marTop w:val="0"/>
          <w:marBottom w:val="0"/>
          <w:divBdr>
            <w:top w:val="none" w:sz="0" w:space="0" w:color="auto"/>
            <w:left w:val="none" w:sz="0" w:space="0" w:color="auto"/>
            <w:bottom w:val="none" w:sz="0" w:space="0" w:color="auto"/>
            <w:right w:val="none" w:sz="0" w:space="0" w:color="auto"/>
          </w:divBdr>
        </w:div>
        <w:div w:id="994604528">
          <w:marLeft w:val="640"/>
          <w:marRight w:val="0"/>
          <w:marTop w:val="0"/>
          <w:marBottom w:val="0"/>
          <w:divBdr>
            <w:top w:val="none" w:sz="0" w:space="0" w:color="auto"/>
            <w:left w:val="none" w:sz="0" w:space="0" w:color="auto"/>
            <w:bottom w:val="none" w:sz="0" w:space="0" w:color="auto"/>
            <w:right w:val="none" w:sz="0" w:space="0" w:color="auto"/>
          </w:divBdr>
        </w:div>
        <w:div w:id="598610307">
          <w:marLeft w:val="640"/>
          <w:marRight w:val="0"/>
          <w:marTop w:val="0"/>
          <w:marBottom w:val="0"/>
          <w:divBdr>
            <w:top w:val="none" w:sz="0" w:space="0" w:color="auto"/>
            <w:left w:val="none" w:sz="0" w:space="0" w:color="auto"/>
            <w:bottom w:val="none" w:sz="0" w:space="0" w:color="auto"/>
            <w:right w:val="none" w:sz="0" w:space="0" w:color="auto"/>
          </w:divBdr>
        </w:div>
        <w:div w:id="1632512872">
          <w:marLeft w:val="640"/>
          <w:marRight w:val="0"/>
          <w:marTop w:val="0"/>
          <w:marBottom w:val="0"/>
          <w:divBdr>
            <w:top w:val="none" w:sz="0" w:space="0" w:color="auto"/>
            <w:left w:val="none" w:sz="0" w:space="0" w:color="auto"/>
            <w:bottom w:val="none" w:sz="0" w:space="0" w:color="auto"/>
            <w:right w:val="none" w:sz="0" w:space="0" w:color="auto"/>
          </w:divBdr>
        </w:div>
        <w:div w:id="1298337150">
          <w:marLeft w:val="640"/>
          <w:marRight w:val="0"/>
          <w:marTop w:val="0"/>
          <w:marBottom w:val="0"/>
          <w:divBdr>
            <w:top w:val="none" w:sz="0" w:space="0" w:color="auto"/>
            <w:left w:val="none" w:sz="0" w:space="0" w:color="auto"/>
            <w:bottom w:val="none" w:sz="0" w:space="0" w:color="auto"/>
            <w:right w:val="none" w:sz="0" w:space="0" w:color="auto"/>
          </w:divBdr>
        </w:div>
        <w:div w:id="815995170">
          <w:marLeft w:val="640"/>
          <w:marRight w:val="0"/>
          <w:marTop w:val="0"/>
          <w:marBottom w:val="0"/>
          <w:divBdr>
            <w:top w:val="none" w:sz="0" w:space="0" w:color="auto"/>
            <w:left w:val="none" w:sz="0" w:space="0" w:color="auto"/>
            <w:bottom w:val="none" w:sz="0" w:space="0" w:color="auto"/>
            <w:right w:val="none" w:sz="0" w:space="0" w:color="auto"/>
          </w:divBdr>
        </w:div>
        <w:div w:id="816334766">
          <w:marLeft w:val="640"/>
          <w:marRight w:val="0"/>
          <w:marTop w:val="0"/>
          <w:marBottom w:val="0"/>
          <w:divBdr>
            <w:top w:val="none" w:sz="0" w:space="0" w:color="auto"/>
            <w:left w:val="none" w:sz="0" w:space="0" w:color="auto"/>
            <w:bottom w:val="none" w:sz="0" w:space="0" w:color="auto"/>
            <w:right w:val="none" w:sz="0" w:space="0" w:color="auto"/>
          </w:divBdr>
        </w:div>
        <w:div w:id="2106223751">
          <w:marLeft w:val="640"/>
          <w:marRight w:val="0"/>
          <w:marTop w:val="0"/>
          <w:marBottom w:val="0"/>
          <w:divBdr>
            <w:top w:val="none" w:sz="0" w:space="0" w:color="auto"/>
            <w:left w:val="none" w:sz="0" w:space="0" w:color="auto"/>
            <w:bottom w:val="none" w:sz="0" w:space="0" w:color="auto"/>
            <w:right w:val="none" w:sz="0" w:space="0" w:color="auto"/>
          </w:divBdr>
        </w:div>
        <w:div w:id="720594228">
          <w:marLeft w:val="640"/>
          <w:marRight w:val="0"/>
          <w:marTop w:val="0"/>
          <w:marBottom w:val="0"/>
          <w:divBdr>
            <w:top w:val="none" w:sz="0" w:space="0" w:color="auto"/>
            <w:left w:val="none" w:sz="0" w:space="0" w:color="auto"/>
            <w:bottom w:val="none" w:sz="0" w:space="0" w:color="auto"/>
            <w:right w:val="none" w:sz="0" w:space="0" w:color="auto"/>
          </w:divBdr>
        </w:div>
        <w:div w:id="391855324">
          <w:marLeft w:val="640"/>
          <w:marRight w:val="0"/>
          <w:marTop w:val="0"/>
          <w:marBottom w:val="0"/>
          <w:divBdr>
            <w:top w:val="none" w:sz="0" w:space="0" w:color="auto"/>
            <w:left w:val="none" w:sz="0" w:space="0" w:color="auto"/>
            <w:bottom w:val="none" w:sz="0" w:space="0" w:color="auto"/>
            <w:right w:val="none" w:sz="0" w:space="0" w:color="auto"/>
          </w:divBdr>
        </w:div>
        <w:div w:id="1866165917">
          <w:marLeft w:val="640"/>
          <w:marRight w:val="0"/>
          <w:marTop w:val="0"/>
          <w:marBottom w:val="0"/>
          <w:divBdr>
            <w:top w:val="none" w:sz="0" w:space="0" w:color="auto"/>
            <w:left w:val="none" w:sz="0" w:space="0" w:color="auto"/>
            <w:bottom w:val="none" w:sz="0" w:space="0" w:color="auto"/>
            <w:right w:val="none" w:sz="0" w:space="0" w:color="auto"/>
          </w:divBdr>
        </w:div>
        <w:div w:id="593897603">
          <w:marLeft w:val="640"/>
          <w:marRight w:val="0"/>
          <w:marTop w:val="0"/>
          <w:marBottom w:val="0"/>
          <w:divBdr>
            <w:top w:val="none" w:sz="0" w:space="0" w:color="auto"/>
            <w:left w:val="none" w:sz="0" w:space="0" w:color="auto"/>
            <w:bottom w:val="none" w:sz="0" w:space="0" w:color="auto"/>
            <w:right w:val="none" w:sz="0" w:space="0" w:color="auto"/>
          </w:divBdr>
        </w:div>
        <w:div w:id="1330207752">
          <w:marLeft w:val="640"/>
          <w:marRight w:val="0"/>
          <w:marTop w:val="0"/>
          <w:marBottom w:val="0"/>
          <w:divBdr>
            <w:top w:val="none" w:sz="0" w:space="0" w:color="auto"/>
            <w:left w:val="none" w:sz="0" w:space="0" w:color="auto"/>
            <w:bottom w:val="none" w:sz="0" w:space="0" w:color="auto"/>
            <w:right w:val="none" w:sz="0" w:space="0" w:color="auto"/>
          </w:divBdr>
        </w:div>
        <w:div w:id="859851486">
          <w:marLeft w:val="640"/>
          <w:marRight w:val="0"/>
          <w:marTop w:val="0"/>
          <w:marBottom w:val="0"/>
          <w:divBdr>
            <w:top w:val="none" w:sz="0" w:space="0" w:color="auto"/>
            <w:left w:val="none" w:sz="0" w:space="0" w:color="auto"/>
            <w:bottom w:val="none" w:sz="0" w:space="0" w:color="auto"/>
            <w:right w:val="none" w:sz="0" w:space="0" w:color="auto"/>
          </w:divBdr>
        </w:div>
        <w:div w:id="1090345918">
          <w:marLeft w:val="640"/>
          <w:marRight w:val="0"/>
          <w:marTop w:val="0"/>
          <w:marBottom w:val="0"/>
          <w:divBdr>
            <w:top w:val="none" w:sz="0" w:space="0" w:color="auto"/>
            <w:left w:val="none" w:sz="0" w:space="0" w:color="auto"/>
            <w:bottom w:val="none" w:sz="0" w:space="0" w:color="auto"/>
            <w:right w:val="none" w:sz="0" w:space="0" w:color="auto"/>
          </w:divBdr>
        </w:div>
        <w:div w:id="648945804">
          <w:marLeft w:val="640"/>
          <w:marRight w:val="0"/>
          <w:marTop w:val="0"/>
          <w:marBottom w:val="0"/>
          <w:divBdr>
            <w:top w:val="none" w:sz="0" w:space="0" w:color="auto"/>
            <w:left w:val="none" w:sz="0" w:space="0" w:color="auto"/>
            <w:bottom w:val="none" w:sz="0" w:space="0" w:color="auto"/>
            <w:right w:val="none" w:sz="0" w:space="0" w:color="auto"/>
          </w:divBdr>
        </w:div>
        <w:div w:id="911934782">
          <w:marLeft w:val="640"/>
          <w:marRight w:val="0"/>
          <w:marTop w:val="0"/>
          <w:marBottom w:val="0"/>
          <w:divBdr>
            <w:top w:val="none" w:sz="0" w:space="0" w:color="auto"/>
            <w:left w:val="none" w:sz="0" w:space="0" w:color="auto"/>
            <w:bottom w:val="none" w:sz="0" w:space="0" w:color="auto"/>
            <w:right w:val="none" w:sz="0" w:space="0" w:color="auto"/>
          </w:divBdr>
        </w:div>
        <w:div w:id="834345007">
          <w:marLeft w:val="640"/>
          <w:marRight w:val="0"/>
          <w:marTop w:val="0"/>
          <w:marBottom w:val="0"/>
          <w:divBdr>
            <w:top w:val="none" w:sz="0" w:space="0" w:color="auto"/>
            <w:left w:val="none" w:sz="0" w:space="0" w:color="auto"/>
            <w:bottom w:val="none" w:sz="0" w:space="0" w:color="auto"/>
            <w:right w:val="none" w:sz="0" w:space="0" w:color="auto"/>
          </w:divBdr>
        </w:div>
        <w:div w:id="1304656341">
          <w:marLeft w:val="640"/>
          <w:marRight w:val="0"/>
          <w:marTop w:val="0"/>
          <w:marBottom w:val="0"/>
          <w:divBdr>
            <w:top w:val="none" w:sz="0" w:space="0" w:color="auto"/>
            <w:left w:val="none" w:sz="0" w:space="0" w:color="auto"/>
            <w:bottom w:val="none" w:sz="0" w:space="0" w:color="auto"/>
            <w:right w:val="none" w:sz="0" w:space="0" w:color="auto"/>
          </w:divBdr>
        </w:div>
        <w:div w:id="26488780">
          <w:marLeft w:val="640"/>
          <w:marRight w:val="0"/>
          <w:marTop w:val="0"/>
          <w:marBottom w:val="0"/>
          <w:divBdr>
            <w:top w:val="none" w:sz="0" w:space="0" w:color="auto"/>
            <w:left w:val="none" w:sz="0" w:space="0" w:color="auto"/>
            <w:bottom w:val="none" w:sz="0" w:space="0" w:color="auto"/>
            <w:right w:val="none" w:sz="0" w:space="0" w:color="auto"/>
          </w:divBdr>
        </w:div>
        <w:div w:id="801532558">
          <w:marLeft w:val="640"/>
          <w:marRight w:val="0"/>
          <w:marTop w:val="0"/>
          <w:marBottom w:val="0"/>
          <w:divBdr>
            <w:top w:val="none" w:sz="0" w:space="0" w:color="auto"/>
            <w:left w:val="none" w:sz="0" w:space="0" w:color="auto"/>
            <w:bottom w:val="none" w:sz="0" w:space="0" w:color="auto"/>
            <w:right w:val="none" w:sz="0" w:space="0" w:color="auto"/>
          </w:divBdr>
        </w:div>
        <w:div w:id="1744640811">
          <w:marLeft w:val="640"/>
          <w:marRight w:val="0"/>
          <w:marTop w:val="0"/>
          <w:marBottom w:val="0"/>
          <w:divBdr>
            <w:top w:val="none" w:sz="0" w:space="0" w:color="auto"/>
            <w:left w:val="none" w:sz="0" w:space="0" w:color="auto"/>
            <w:bottom w:val="none" w:sz="0" w:space="0" w:color="auto"/>
            <w:right w:val="none" w:sz="0" w:space="0" w:color="auto"/>
          </w:divBdr>
        </w:div>
        <w:div w:id="1668165814">
          <w:marLeft w:val="640"/>
          <w:marRight w:val="0"/>
          <w:marTop w:val="0"/>
          <w:marBottom w:val="0"/>
          <w:divBdr>
            <w:top w:val="none" w:sz="0" w:space="0" w:color="auto"/>
            <w:left w:val="none" w:sz="0" w:space="0" w:color="auto"/>
            <w:bottom w:val="none" w:sz="0" w:space="0" w:color="auto"/>
            <w:right w:val="none" w:sz="0" w:space="0" w:color="auto"/>
          </w:divBdr>
        </w:div>
        <w:div w:id="1506550303">
          <w:marLeft w:val="640"/>
          <w:marRight w:val="0"/>
          <w:marTop w:val="0"/>
          <w:marBottom w:val="0"/>
          <w:divBdr>
            <w:top w:val="none" w:sz="0" w:space="0" w:color="auto"/>
            <w:left w:val="none" w:sz="0" w:space="0" w:color="auto"/>
            <w:bottom w:val="none" w:sz="0" w:space="0" w:color="auto"/>
            <w:right w:val="none" w:sz="0" w:space="0" w:color="auto"/>
          </w:divBdr>
        </w:div>
        <w:div w:id="570965232">
          <w:marLeft w:val="640"/>
          <w:marRight w:val="0"/>
          <w:marTop w:val="0"/>
          <w:marBottom w:val="0"/>
          <w:divBdr>
            <w:top w:val="none" w:sz="0" w:space="0" w:color="auto"/>
            <w:left w:val="none" w:sz="0" w:space="0" w:color="auto"/>
            <w:bottom w:val="none" w:sz="0" w:space="0" w:color="auto"/>
            <w:right w:val="none" w:sz="0" w:space="0" w:color="auto"/>
          </w:divBdr>
        </w:div>
        <w:div w:id="1325011509">
          <w:marLeft w:val="640"/>
          <w:marRight w:val="0"/>
          <w:marTop w:val="0"/>
          <w:marBottom w:val="0"/>
          <w:divBdr>
            <w:top w:val="none" w:sz="0" w:space="0" w:color="auto"/>
            <w:left w:val="none" w:sz="0" w:space="0" w:color="auto"/>
            <w:bottom w:val="none" w:sz="0" w:space="0" w:color="auto"/>
            <w:right w:val="none" w:sz="0" w:space="0" w:color="auto"/>
          </w:divBdr>
        </w:div>
        <w:div w:id="2167483">
          <w:marLeft w:val="640"/>
          <w:marRight w:val="0"/>
          <w:marTop w:val="0"/>
          <w:marBottom w:val="0"/>
          <w:divBdr>
            <w:top w:val="none" w:sz="0" w:space="0" w:color="auto"/>
            <w:left w:val="none" w:sz="0" w:space="0" w:color="auto"/>
            <w:bottom w:val="none" w:sz="0" w:space="0" w:color="auto"/>
            <w:right w:val="none" w:sz="0" w:space="0" w:color="auto"/>
          </w:divBdr>
        </w:div>
        <w:div w:id="613172933">
          <w:marLeft w:val="640"/>
          <w:marRight w:val="0"/>
          <w:marTop w:val="0"/>
          <w:marBottom w:val="0"/>
          <w:divBdr>
            <w:top w:val="none" w:sz="0" w:space="0" w:color="auto"/>
            <w:left w:val="none" w:sz="0" w:space="0" w:color="auto"/>
            <w:bottom w:val="none" w:sz="0" w:space="0" w:color="auto"/>
            <w:right w:val="none" w:sz="0" w:space="0" w:color="auto"/>
          </w:divBdr>
        </w:div>
        <w:div w:id="2110078544">
          <w:marLeft w:val="640"/>
          <w:marRight w:val="0"/>
          <w:marTop w:val="0"/>
          <w:marBottom w:val="0"/>
          <w:divBdr>
            <w:top w:val="none" w:sz="0" w:space="0" w:color="auto"/>
            <w:left w:val="none" w:sz="0" w:space="0" w:color="auto"/>
            <w:bottom w:val="none" w:sz="0" w:space="0" w:color="auto"/>
            <w:right w:val="none" w:sz="0" w:space="0" w:color="auto"/>
          </w:divBdr>
        </w:div>
        <w:div w:id="398943236">
          <w:marLeft w:val="640"/>
          <w:marRight w:val="0"/>
          <w:marTop w:val="0"/>
          <w:marBottom w:val="0"/>
          <w:divBdr>
            <w:top w:val="none" w:sz="0" w:space="0" w:color="auto"/>
            <w:left w:val="none" w:sz="0" w:space="0" w:color="auto"/>
            <w:bottom w:val="none" w:sz="0" w:space="0" w:color="auto"/>
            <w:right w:val="none" w:sz="0" w:space="0" w:color="auto"/>
          </w:divBdr>
        </w:div>
        <w:div w:id="99106771">
          <w:marLeft w:val="640"/>
          <w:marRight w:val="0"/>
          <w:marTop w:val="0"/>
          <w:marBottom w:val="0"/>
          <w:divBdr>
            <w:top w:val="none" w:sz="0" w:space="0" w:color="auto"/>
            <w:left w:val="none" w:sz="0" w:space="0" w:color="auto"/>
            <w:bottom w:val="none" w:sz="0" w:space="0" w:color="auto"/>
            <w:right w:val="none" w:sz="0" w:space="0" w:color="auto"/>
          </w:divBdr>
        </w:div>
        <w:div w:id="772866075">
          <w:marLeft w:val="640"/>
          <w:marRight w:val="0"/>
          <w:marTop w:val="0"/>
          <w:marBottom w:val="0"/>
          <w:divBdr>
            <w:top w:val="none" w:sz="0" w:space="0" w:color="auto"/>
            <w:left w:val="none" w:sz="0" w:space="0" w:color="auto"/>
            <w:bottom w:val="none" w:sz="0" w:space="0" w:color="auto"/>
            <w:right w:val="none" w:sz="0" w:space="0" w:color="auto"/>
          </w:divBdr>
        </w:div>
        <w:div w:id="326632767">
          <w:marLeft w:val="640"/>
          <w:marRight w:val="0"/>
          <w:marTop w:val="0"/>
          <w:marBottom w:val="0"/>
          <w:divBdr>
            <w:top w:val="none" w:sz="0" w:space="0" w:color="auto"/>
            <w:left w:val="none" w:sz="0" w:space="0" w:color="auto"/>
            <w:bottom w:val="none" w:sz="0" w:space="0" w:color="auto"/>
            <w:right w:val="none" w:sz="0" w:space="0" w:color="auto"/>
          </w:divBdr>
        </w:div>
        <w:div w:id="1148398534">
          <w:marLeft w:val="640"/>
          <w:marRight w:val="0"/>
          <w:marTop w:val="0"/>
          <w:marBottom w:val="0"/>
          <w:divBdr>
            <w:top w:val="none" w:sz="0" w:space="0" w:color="auto"/>
            <w:left w:val="none" w:sz="0" w:space="0" w:color="auto"/>
            <w:bottom w:val="none" w:sz="0" w:space="0" w:color="auto"/>
            <w:right w:val="none" w:sz="0" w:space="0" w:color="auto"/>
          </w:divBdr>
        </w:div>
        <w:div w:id="1502770155">
          <w:marLeft w:val="640"/>
          <w:marRight w:val="0"/>
          <w:marTop w:val="0"/>
          <w:marBottom w:val="0"/>
          <w:divBdr>
            <w:top w:val="none" w:sz="0" w:space="0" w:color="auto"/>
            <w:left w:val="none" w:sz="0" w:space="0" w:color="auto"/>
            <w:bottom w:val="none" w:sz="0" w:space="0" w:color="auto"/>
            <w:right w:val="none" w:sz="0" w:space="0" w:color="auto"/>
          </w:divBdr>
        </w:div>
        <w:div w:id="769476067">
          <w:marLeft w:val="640"/>
          <w:marRight w:val="0"/>
          <w:marTop w:val="0"/>
          <w:marBottom w:val="0"/>
          <w:divBdr>
            <w:top w:val="none" w:sz="0" w:space="0" w:color="auto"/>
            <w:left w:val="none" w:sz="0" w:space="0" w:color="auto"/>
            <w:bottom w:val="none" w:sz="0" w:space="0" w:color="auto"/>
            <w:right w:val="none" w:sz="0" w:space="0" w:color="auto"/>
          </w:divBdr>
        </w:div>
        <w:div w:id="756249988">
          <w:marLeft w:val="640"/>
          <w:marRight w:val="0"/>
          <w:marTop w:val="0"/>
          <w:marBottom w:val="0"/>
          <w:divBdr>
            <w:top w:val="none" w:sz="0" w:space="0" w:color="auto"/>
            <w:left w:val="none" w:sz="0" w:space="0" w:color="auto"/>
            <w:bottom w:val="none" w:sz="0" w:space="0" w:color="auto"/>
            <w:right w:val="none" w:sz="0" w:space="0" w:color="auto"/>
          </w:divBdr>
        </w:div>
        <w:div w:id="1848133140">
          <w:marLeft w:val="640"/>
          <w:marRight w:val="0"/>
          <w:marTop w:val="0"/>
          <w:marBottom w:val="0"/>
          <w:divBdr>
            <w:top w:val="none" w:sz="0" w:space="0" w:color="auto"/>
            <w:left w:val="none" w:sz="0" w:space="0" w:color="auto"/>
            <w:bottom w:val="none" w:sz="0" w:space="0" w:color="auto"/>
            <w:right w:val="none" w:sz="0" w:space="0" w:color="auto"/>
          </w:divBdr>
        </w:div>
        <w:div w:id="91097564">
          <w:marLeft w:val="640"/>
          <w:marRight w:val="0"/>
          <w:marTop w:val="0"/>
          <w:marBottom w:val="0"/>
          <w:divBdr>
            <w:top w:val="none" w:sz="0" w:space="0" w:color="auto"/>
            <w:left w:val="none" w:sz="0" w:space="0" w:color="auto"/>
            <w:bottom w:val="none" w:sz="0" w:space="0" w:color="auto"/>
            <w:right w:val="none" w:sz="0" w:space="0" w:color="auto"/>
          </w:divBdr>
        </w:div>
        <w:div w:id="1218859145">
          <w:marLeft w:val="640"/>
          <w:marRight w:val="0"/>
          <w:marTop w:val="0"/>
          <w:marBottom w:val="0"/>
          <w:divBdr>
            <w:top w:val="none" w:sz="0" w:space="0" w:color="auto"/>
            <w:left w:val="none" w:sz="0" w:space="0" w:color="auto"/>
            <w:bottom w:val="none" w:sz="0" w:space="0" w:color="auto"/>
            <w:right w:val="none" w:sz="0" w:space="0" w:color="auto"/>
          </w:divBdr>
        </w:div>
        <w:div w:id="1116296000">
          <w:marLeft w:val="640"/>
          <w:marRight w:val="0"/>
          <w:marTop w:val="0"/>
          <w:marBottom w:val="0"/>
          <w:divBdr>
            <w:top w:val="none" w:sz="0" w:space="0" w:color="auto"/>
            <w:left w:val="none" w:sz="0" w:space="0" w:color="auto"/>
            <w:bottom w:val="none" w:sz="0" w:space="0" w:color="auto"/>
            <w:right w:val="none" w:sz="0" w:space="0" w:color="auto"/>
          </w:divBdr>
        </w:div>
        <w:div w:id="1488470652">
          <w:marLeft w:val="640"/>
          <w:marRight w:val="0"/>
          <w:marTop w:val="0"/>
          <w:marBottom w:val="0"/>
          <w:divBdr>
            <w:top w:val="none" w:sz="0" w:space="0" w:color="auto"/>
            <w:left w:val="none" w:sz="0" w:space="0" w:color="auto"/>
            <w:bottom w:val="none" w:sz="0" w:space="0" w:color="auto"/>
            <w:right w:val="none" w:sz="0" w:space="0" w:color="auto"/>
          </w:divBdr>
        </w:div>
        <w:div w:id="545332663">
          <w:marLeft w:val="640"/>
          <w:marRight w:val="0"/>
          <w:marTop w:val="0"/>
          <w:marBottom w:val="0"/>
          <w:divBdr>
            <w:top w:val="none" w:sz="0" w:space="0" w:color="auto"/>
            <w:left w:val="none" w:sz="0" w:space="0" w:color="auto"/>
            <w:bottom w:val="none" w:sz="0" w:space="0" w:color="auto"/>
            <w:right w:val="none" w:sz="0" w:space="0" w:color="auto"/>
          </w:divBdr>
        </w:div>
        <w:div w:id="300841848">
          <w:marLeft w:val="640"/>
          <w:marRight w:val="0"/>
          <w:marTop w:val="0"/>
          <w:marBottom w:val="0"/>
          <w:divBdr>
            <w:top w:val="none" w:sz="0" w:space="0" w:color="auto"/>
            <w:left w:val="none" w:sz="0" w:space="0" w:color="auto"/>
            <w:bottom w:val="none" w:sz="0" w:space="0" w:color="auto"/>
            <w:right w:val="none" w:sz="0" w:space="0" w:color="auto"/>
          </w:divBdr>
        </w:div>
        <w:div w:id="1202864204">
          <w:marLeft w:val="640"/>
          <w:marRight w:val="0"/>
          <w:marTop w:val="0"/>
          <w:marBottom w:val="0"/>
          <w:divBdr>
            <w:top w:val="none" w:sz="0" w:space="0" w:color="auto"/>
            <w:left w:val="none" w:sz="0" w:space="0" w:color="auto"/>
            <w:bottom w:val="none" w:sz="0" w:space="0" w:color="auto"/>
            <w:right w:val="none" w:sz="0" w:space="0" w:color="auto"/>
          </w:divBdr>
        </w:div>
      </w:divsChild>
    </w:div>
    <w:div w:id="996492297">
      <w:bodyDiv w:val="1"/>
      <w:marLeft w:val="0"/>
      <w:marRight w:val="0"/>
      <w:marTop w:val="0"/>
      <w:marBottom w:val="0"/>
      <w:divBdr>
        <w:top w:val="none" w:sz="0" w:space="0" w:color="auto"/>
        <w:left w:val="none" w:sz="0" w:space="0" w:color="auto"/>
        <w:bottom w:val="none" w:sz="0" w:space="0" w:color="auto"/>
        <w:right w:val="none" w:sz="0" w:space="0" w:color="auto"/>
      </w:divBdr>
      <w:divsChild>
        <w:div w:id="1836802887">
          <w:marLeft w:val="640"/>
          <w:marRight w:val="0"/>
          <w:marTop w:val="0"/>
          <w:marBottom w:val="0"/>
          <w:divBdr>
            <w:top w:val="none" w:sz="0" w:space="0" w:color="auto"/>
            <w:left w:val="none" w:sz="0" w:space="0" w:color="auto"/>
            <w:bottom w:val="none" w:sz="0" w:space="0" w:color="auto"/>
            <w:right w:val="none" w:sz="0" w:space="0" w:color="auto"/>
          </w:divBdr>
        </w:div>
        <w:div w:id="967008665">
          <w:marLeft w:val="640"/>
          <w:marRight w:val="0"/>
          <w:marTop w:val="0"/>
          <w:marBottom w:val="0"/>
          <w:divBdr>
            <w:top w:val="none" w:sz="0" w:space="0" w:color="auto"/>
            <w:left w:val="none" w:sz="0" w:space="0" w:color="auto"/>
            <w:bottom w:val="none" w:sz="0" w:space="0" w:color="auto"/>
            <w:right w:val="none" w:sz="0" w:space="0" w:color="auto"/>
          </w:divBdr>
        </w:div>
        <w:div w:id="1191913111">
          <w:marLeft w:val="640"/>
          <w:marRight w:val="0"/>
          <w:marTop w:val="0"/>
          <w:marBottom w:val="0"/>
          <w:divBdr>
            <w:top w:val="none" w:sz="0" w:space="0" w:color="auto"/>
            <w:left w:val="none" w:sz="0" w:space="0" w:color="auto"/>
            <w:bottom w:val="none" w:sz="0" w:space="0" w:color="auto"/>
            <w:right w:val="none" w:sz="0" w:space="0" w:color="auto"/>
          </w:divBdr>
        </w:div>
        <w:div w:id="220484644">
          <w:marLeft w:val="640"/>
          <w:marRight w:val="0"/>
          <w:marTop w:val="0"/>
          <w:marBottom w:val="0"/>
          <w:divBdr>
            <w:top w:val="none" w:sz="0" w:space="0" w:color="auto"/>
            <w:left w:val="none" w:sz="0" w:space="0" w:color="auto"/>
            <w:bottom w:val="none" w:sz="0" w:space="0" w:color="auto"/>
            <w:right w:val="none" w:sz="0" w:space="0" w:color="auto"/>
          </w:divBdr>
        </w:div>
        <w:div w:id="2070885417">
          <w:marLeft w:val="640"/>
          <w:marRight w:val="0"/>
          <w:marTop w:val="0"/>
          <w:marBottom w:val="0"/>
          <w:divBdr>
            <w:top w:val="none" w:sz="0" w:space="0" w:color="auto"/>
            <w:left w:val="none" w:sz="0" w:space="0" w:color="auto"/>
            <w:bottom w:val="none" w:sz="0" w:space="0" w:color="auto"/>
            <w:right w:val="none" w:sz="0" w:space="0" w:color="auto"/>
          </w:divBdr>
        </w:div>
        <w:div w:id="409230952">
          <w:marLeft w:val="640"/>
          <w:marRight w:val="0"/>
          <w:marTop w:val="0"/>
          <w:marBottom w:val="0"/>
          <w:divBdr>
            <w:top w:val="none" w:sz="0" w:space="0" w:color="auto"/>
            <w:left w:val="none" w:sz="0" w:space="0" w:color="auto"/>
            <w:bottom w:val="none" w:sz="0" w:space="0" w:color="auto"/>
            <w:right w:val="none" w:sz="0" w:space="0" w:color="auto"/>
          </w:divBdr>
        </w:div>
        <w:div w:id="1734043165">
          <w:marLeft w:val="640"/>
          <w:marRight w:val="0"/>
          <w:marTop w:val="0"/>
          <w:marBottom w:val="0"/>
          <w:divBdr>
            <w:top w:val="none" w:sz="0" w:space="0" w:color="auto"/>
            <w:left w:val="none" w:sz="0" w:space="0" w:color="auto"/>
            <w:bottom w:val="none" w:sz="0" w:space="0" w:color="auto"/>
            <w:right w:val="none" w:sz="0" w:space="0" w:color="auto"/>
          </w:divBdr>
        </w:div>
        <w:div w:id="450056558">
          <w:marLeft w:val="640"/>
          <w:marRight w:val="0"/>
          <w:marTop w:val="0"/>
          <w:marBottom w:val="0"/>
          <w:divBdr>
            <w:top w:val="none" w:sz="0" w:space="0" w:color="auto"/>
            <w:left w:val="none" w:sz="0" w:space="0" w:color="auto"/>
            <w:bottom w:val="none" w:sz="0" w:space="0" w:color="auto"/>
            <w:right w:val="none" w:sz="0" w:space="0" w:color="auto"/>
          </w:divBdr>
        </w:div>
        <w:div w:id="2060128754">
          <w:marLeft w:val="640"/>
          <w:marRight w:val="0"/>
          <w:marTop w:val="0"/>
          <w:marBottom w:val="0"/>
          <w:divBdr>
            <w:top w:val="none" w:sz="0" w:space="0" w:color="auto"/>
            <w:left w:val="none" w:sz="0" w:space="0" w:color="auto"/>
            <w:bottom w:val="none" w:sz="0" w:space="0" w:color="auto"/>
            <w:right w:val="none" w:sz="0" w:space="0" w:color="auto"/>
          </w:divBdr>
        </w:div>
        <w:div w:id="2116904017">
          <w:marLeft w:val="640"/>
          <w:marRight w:val="0"/>
          <w:marTop w:val="0"/>
          <w:marBottom w:val="0"/>
          <w:divBdr>
            <w:top w:val="none" w:sz="0" w:space="0" w:color="auto"/>
            <w:left w:val="none" w:sz="0" w:space="0" w:color="auto"/>
            <w:bottom w:val="none" w:sz="0" w:space="0" w:color="auto"/>
            <w:right w:val="none" w:sz="0" w:space="0" w:color="auto"/>
          </w:divBdr>
        </w:div>
        <w:div w:id="487331795">
          <w:marLeft w:val="640"/>
          <w:marRight w:val="0"/>
          <w:marTop w:val="0"/>
          <w:marBottom w:val="0"/>
          <w:divBdr>
            <w:top w:val="none" w:sz="0" w:space="0" w:color="auto"/>
            <w:left w:val="none" w:sz="0" w:space="0" w:color="auto"/>
            <w:bottom w:val="none" w:sz="0" w:space="0" w:color="auto"/>
            <w:right w:val="none" w:sz="0" w:space="0" w:color="auto"/>
          </w:divBdr>
        </w:div>
        <w:div w:id="216209941">
          <w:marLeft w:val="640"/>
          <w:marRight w:val="0"/>
          <w:marTop w:val="0"/>
          <w:marBottom w:val="0"/>
          <w:divBdr>
            <w:top w:val="none" w:sz="0" w:space="0" w:color="auto"/>
            <w:left w:val="none" w:sz="0" w:space="0" w:color="auto"/>
            <w:bottom w:val="none" w:sz="0" w:space="0" w:color="auto"/>
            <w:right w:val="none" w:sz="0" w:space="0" w:color="auto"/>
          </w:divBdr>
        </w:div>
        <w:div w:id="338166256">
          <w:marLeft w:val="640"/>
          <w:marRight w:val="0"/>
          <w:marTop w:val="0"/>
          <w:marBottom w:val="0"/>
          <w:divBdr>
            <w:top w:val="none" w:sz="0" w:space="0" w:color="auto"/>
            <w:left w:val="none" w:sz="0" w:space="0" w:color="auto"/>
            <w:bottom w:val="none" w:sz="0" w:space="0" w:color="auto"/>
            <w:right w:val="none" w:sz="0" w:space="0" w:color="auto"/>
          </w:divBdr>
        </w:div>
        <w:div w:id="1804811637">
          <w:marLeft w:val="640"/>
          <w:marRight w:val="0"/>
          <w:marTop w:val="0"/>
          <w:marBottom w:val="0"/>
          <w:divBdr>
            <w:top w:val="none" w:sz="0" w:space="0" w:color="auto"/>
            <w:left w:val="none" w:sz="0" w:space="0" w:color="auto"/>
            <w:bottom w:val="none" w:sz="0" w:space="0" w:color="auto"/>
            <w:right w:val="none" w:sz="0" w:space="0" w:color="auto"/>
          </w:divBdr>
        </w:div>
        <w:div w:id="1057121436">
          <w:marLeft w:val="640"/>
          <w:marRight w:val="0"/>
          <w:marTop w:val="0"/>
          <w:marBottom w:val="0"/>
          <w:divBdr>
            <w:top w:val="none" w:sz="0" w:space="0" w:color="auto"/>
            <w:left w:val="none" w:sz="0" w:space="0" w:color="auto"/>
            <w:bottom w:val="none" w:sz="0" w:space="0" w:color="auto"/>
            <w:right w:val="none" w:sz="0" w:space="0" w:color="auto"/>
          </w:divBdr>
        </w:div>
        <w:div w:id="1467772138">
          <w:marLeft w:val="640"/>
          <w:marRight w:val="0"/>
          <w:marTop w:val="0"/>
          <w:marBottom w:val="0"/>
          <w:divBdr>
            <w:top w:val="none" w:sz="0" w:space="0" w:color="auto"/>
            <w:left w:val="none" w:sz="0" w:space="0" w:color="auto"/>
            <w:bottom w:val="none" w:sz="0" w:space="0" w:color="auto"/>
            <w:right w:val="none" w:sz="0" w:space="0" w:color="auto"/>
          </w:divBdr>
        </w:div>
        <w:div w:id="1931546478">
          <w:marLeft w:val="640"/>
          <w:marRight w:val="0"/>
          <w:marTop w:val="0"/>
          <w:marBottom w:val="0"/>
          <w:divBdr>
            <w:top w:val="none" w:sz="0" w:space="0" w:color="auto"/>
            <w:left w:val="none" w:sz="0" w:space="0" w:color="auto"/>
            <w:bottom w:val="none" w:sz="0" w:space="0" w:color="auto"/>
            <w:right w:val="none" w:sz="0" w:space="0" w:color="auto"/>
          </w:divBdr>
        </w:div>
        <w:div w:id="148909222">
          <w:marLeft w:val="640"/>
          <w:marRight w:val="0"/>
          <w:marTop w:val="0"/>
          <w:marBottom w:val="0"/>
          <w:divBdr>
            <w:top w:val="none" w:sz="0" w:space="0" w:color="auto"/>
            <w:left w:val="none" w:sz="0" w:space="0" w:color="auto"/>
            <w:bottom w:val="none" w:sz="0" w:space="0" w:color="auto"/>
            <w:right w:val="none" w:sz="0" w:space="0" w:color="auto"/>
          </w:divBdr>
        </w:div>
        <w:div w:id="40132247">
          <w:marLeft w:val="640"/>
          <w:marRight w:val="0"/>
          <w:marTop w:val="0"/>
          <w:marBottom w:val="0"/>
          <w:divBdr>
            <w:top w:val="none" w:sz="0" w:space="0" w:color="auto"/>
            <w:left w:val="none" w:sz="0" w:space="0" w:color="auto"/>
            <w:bottom w:val="none" w:sz="0" w:space="0" w:color="auto"/>
            <w:right w:val="none" w:sz="0" w:space="0" w:color="auto"/>
          </w:divBdr>
        </w:div>
        <w:div w:id="1855998087">
          <w:marLeft w:val="640"/>
          <w:marRight w:val="0"/>
          <w:marTop w:val="0"/>
          <w:marBottom w:val="0"/>
          <w:divBdr>
            <w:top w:val="none" w:sz="0" w:space="0" w:color="auto"/>
            <w:left w:val="none" w:sz="0" w:space="0" w:color="auto"/>
            <w:bottom w:val="none" w:sz="0" w:space="0" w:color="auto"/>
            <w:right w:val="none" w:sz="0" w:space="0" w:color="auto"/>
          </w:divBdr>
        </w:div>
        <w:div w:id="33502863">
          <w:marLeft w:val="640"/>
          <w:marRight w:val="0"/>
          <w:marTop w:val="0"/>
          <w:marBottom w:val="0"/>
          <w:divBdr>
            <w:top w:val="none" w:sz="0" w:space="0" w:color="auto"/>
            <w:left w:val="none" w:sz="0" w:space="0" w:color="auto"/>
            <w:bottom w:val="none" w:sz="0" w:space="0" w:color="auto"/>
            <w:right w:val="none" w:sz="0" w:space="0" w:color="auto"/>
          </w:divBdr>
        </w:div>
        <w:div w:id="486629320">
          <w:marLeft w:val="640"/>
          <w:marRight w:val="0"/>
          <w:marTop w:val="0"/>
          <w:marBottom w:val="0"/>
          <w:divBdr>
            <w:top w:val="none" w:sz="0" w:space="0" w:color="auto"/>
            <w:left w:val="none" w:sz="0" w:space="0" w:color="auto"/>
            <w:bottom w:val="none" w:sz="0" w:space="0" w:color="auto"/>
            <w:right w:val="none" w:sz="0" w:space="0" w:color="auto"/>
          </w:divBdr>
        </w:div>
        <w:div w:id="421730149">
          <w:marLeft w:val="640"/>
          <w:marRight w:val="0"/>
          <w:marTop w:val="0"/>
          <w:marBottom w:val="0"/>
          <w:divBdr>
            <w:top w:val="none" w:sz="0" w:space="0" w:color="auto"/>
            <w:left w:val="none" w:sz="0" w:space="0" w:color="auto"/>
            <w:bottom w:val="none" w:sz="0" w:space="0" w:color="auto"/>
            <w:right w:val="none" w:sz="0" w:space="0" w:color="auto"/>
          </w:divBdr>
        </w:div>
        <w:div w:id="151800028">
          <w:marLeft w:val="640"/>
          <w:marRight w:val="0"/>
          <w:marTop w:val="0"/>
          <w:marBottom w:val="0"/>
          <w:divBdr>
            <w:top w:val="none" w:sz="0" w:space="0" w:color="auto"/>
            <w:left w:val="none" w:sz="0" w:space="0" w:color="auto"/>
            <w:bottom w:val="none" w:sz="0" w:space="0" w:color="auto"/>
            <w:right w:val="none" w:sz="0" w:space="0" w:color="auto"/>
          </w:divBdr>
        </w:div>
        <w:div w:id="1315649003">
          <w:marLeft w:val="640"/>
          <w:marRight w:val="0"/>
          <w:marTop w:val="0"/>
          <w:marBottom w:val="0"/>
          <w:divBdr>
            <w:top w:val="none" w:sz="0" w:space="0" w:color="auto"/>
            <w:left w:val="none" w:sz="0" w:space="0" w:color="auto"/>
            <w:bottom w:val="none" w:sz="0" w:space="0" w:color="auto"/>
            <w:right w:val="none" w:sz="0" w:space="0" w:color="auto"/>
          </w:divBdr>
        </w:div>
        <w:div w:id="186794664">
          <w:marLeft w:val="640"/>
          <w:marRight w:val="0"/>
          <w:marTop w:val="0"/>
          <w:marBottom w:val="0"/>
          <w:divBdr>
            <w:top w:val="none" w:sz="0" w:space="0" w:color="auto"/>
            <w:left w:val="none" w:sz="0" w:space="0" w:color="auto"/>
            <w:bottom w:val="none" w:sz="0" w:space="0" w:color="auto"/>
            <w:right w:val="none" w:sz="0" w:space="0" w:color="auto"/>
          </w:divBdr>
        </w:div>
        <w:div w:id="1152797191">
          <w:marLeft w:val="640"/>
          <w:marRight w:val="0"/>
          <w:marTop w:val="0"/>
          <w:marBottom w:val="0"/>
          <w:divBdr>
            <w:top w:val="none" w:sz="0" w:space="0" w:color="auto"/>
            <w:left w:val="none" w:sz="0" w:space="0" w:color="auto"/>
            <w:bottom w:val="none" w:sz="0" w:space="0" w:color="auto"/>
            <w:right w:val="none" w:sz="0" w:space="0" w:color="auto"/>
          </w:divBdr>
        </w:div>
        <w:div w:id="170460464">
          <w:marLeft w:val="640"/>
          <w:marRight w:val="0"/>
          <w:marTop w:val="0"/>
          <w:marBottom w:val="0"/>
          <w:divBdr>
            <w:top w:val="none" w:sz="0" w:space="0" w:color="auto"/>
            <w:left w:val="none" w:sz="0" w:space="0" w:color="auto"/>
            <w:bottom w:val="none" w:sz="0" w:space="0" w:color="auto"/>
            <w:right w:val="none" w:sz="0" w:space="0" w:color="auto"/>
          </w:divBdr>
        </w:div>
        <w:div w:id="419378492">
          <w:marLeft w:val="640"/>
          <w:marRight w:val="0"/>
          <w:marTop w:val="0"/>
          <w:marBottom w:val="0"/>
          <w:divBdr>
            <w:top w:val="none" w:sz="0" w:space="0" w:color="auto"/>
            <w:left w:val="none" w:sz="0" w:space="0" w:color="auto"/>
            <w:bottom w:val="none" w:sz="0" w:space="0" w:color="auto"/>
            <w:right w:val="none" w:sz="0" w:space="0" w:color="auto"/>
          </w:divBdr>
        </w:div>
        <w:div w:id="1136220612">
          <w:marLeft w:val="640"/>
          <w:marRight w:val="0"/>
          <w:marTop w:val="0"/>
          <w:marBottom w:val="0"/>
          <w:divBdr>
            <w:top w:val="none" w:sz="0" w:space="0" w:color="auto"/>
            <w:left w:val="none" w:sz="0" w:space="0" w:color="auto"/>
            <w:bottom w:val="none" w:sz="0" w:space="0" w:color="auto"/>
            <w:right w:val="none" w:sz="0" w:space="0" w:color="auto"/>
          </w:divBdr>
        </w:div>
        <w:div w:id="1447312750">
          <w:marLeft w:val="640"/>
          <w:marRight w:val="0"/>
          <w:marTop w:val="0"/>
          <w:marBottom w:val="0"/>
          <w:divBdr>
            <w:top w:val="none" w:sz="0" w:space="0" w:color="auto"/>
            <w:left w:val="none" w:sz="0" w:space="0" w:color="auto"/>
            <w:bottom w:val="none" w:sz="0" w:space="0" w:color="auto"/>
            <w:right w:val="none" w:sz="0" w:space="0" w:color="auto"/>
          </w:divBdr>
        </w:div>
        <w:div w:id="753013537">
          <w:marLeft w:val="640"/>
          <w:marRight w:val="0"/>
          <w:marTop w:val="0"/>
          <w:marBottom w:val="0"/>
          <w:divBdr>
            <w:top w:val="none" w:sz="0" w:space="0" w:color="auto"/>
            <w:left w:val="none" w:sz="0" w:space="0" w:color="auto"/>
            <w:bottom w:val="none" w:sz="0" w:space="0" w:color="auto"/>
            <w:right w:val="none" w:sz="0" w:space="0" w:color="auto"/>
          </w:divBdr>
        </w:div>
        <w:div w:id="1681812194">
          <w:marLeft w:val="640"/>
          <w:marRight w:val="0"/>
          <w:marTop w:val="0"/>
          <w:marBottom w:val="0"/>
          <w:divBdr>
            <w:top w:val="none" w:sz="0" w:space="0" w:color="auto"/>
            <w:left w:val="none" w:sz="0" w:space="0" w:color="auto"/>
            <w:bottom w:val="none" w:sz="0" w:space="0" w:color="auto"/>
            <w:right w:val="none" w:sz="0" w:space="0" w:color="auto"/>
          </w:divBdr>
        </w:div>
        <w:div w:id="43867534">
          <w:marLeft w:val="640"/>
          <w:marRight w:val="0"/>
          <w:marTop w:val="0"/>
          <w:marBottom w:val="0"/>
          <w:divBdr>
            <w:top w:val="none" w:sz="0" w:space="0" w:color="auto"/>
            <w:left w:val="none" w:sz="0" w:space="0" w:color="auto"/>
            <w:bottom w:val="none" w:sz="0" w:space="0" w:color="auto"/>
            <w:right w:val="none" w:sz="0" w:space="0" w:color="auto"/>
          </w:divBdr>
        </w:div>
        <w:div w:id="1067535890">
          <w:marLeft w:val="640"/>
          <w:marRight w:val="0"/>
          <w:marTop w:val="0"/>
          <w:marBottom w:val="0"/>
          <w:divBdr>
            <w:top w:val="none" w:sz="0" w:space="0" w:color="auto"/>
            <w:left w:val="none" w:sz="0" w:space="0" w:color="auto"/>
            <w:bottom w:val="none" w:sz="0" w:space="0" w:color="auto"/>
            <w:right w:val="none" w:sz="0" w:space="0" w:color="auto"/>
          </w:divBdr>
        </w:div>
        <w:div w:id="626200407">
          <w:marLeft w:val="640"/>
          <w:marRight w:val="0"/>
          <w:marTop w:val="0"/>
          <w:marBottom w:val="0"/>
          <w:divBdr>
            <w:top w:val="none" w:sz="0" w:space="0" w:color="auto"/>
            <w:left w:val="none" w:sz="0" w:space="0" w:color="auto"/>
            <w:bottom w:val="none" w:sz="0" w:space="0" w:color="auto"/>
            <w:right w:val="none" w:sz="0" w:space="0" w:color="auto"/>
          </w:divBdr>
        </w:div>
        <w:div w:id="17200496">
          <w:marLeft w:val="640"/>
          <w:marRight w:val="0"/>
          <w:marTop w:val="0"/>
          <w:marBottom w:val="0"/>
          <w:divBdr>
            <w:top w:val="none" w:sz="0" w:space="0" w:color="auto"/>
            <w:left w:val="none" w:sz="0" w:space="0" w:color="auto"/>
            <w:bottom w:val="none" w:sz="0" w:space="0" w:color="auto"/>
            <w:right w:val="none" w:sz="0" w:space="0" w:color="auto"/>
          </w:divBdr>
        </w:div>
        <w:div w:id="16007667">
          <w:marLeft w:val="640"/>
          <w:marRight w:val="0"/>
          <w:marTop w:val="0"/>
          <w:marBottom w:val="0"/>
          <w:divBdr>
            <w:top w:val="none" w:sz="0" w:space="0" w:color="auto"/>
            <w:left w:val="none" w:sz="0" w:space="0" w:color="auto"/>
            <w:bottom w:val="none" w:sz="0" w:space="0" w:color="auto"/>
            <w:right w:val="none" w:sz="0" w:space="0" w:color="auto"/>
          </w:divBdr>
        </w:div>
        <w:div w:id="764231903">
          <w:marLeft w:val="640"/>
          <w:marRight w:val="0"/>
          <w:marTop w:val="0"/>
          <w:marBottom w:val="0"/>
          <w:divBdr>
            <w:top w:val="none" w:sz="0" w:space="0" w:color="auto"/>
            <w:left w:val="none" w:sz="0" w:space="0" w:color="auto"/>
            <w:bottom w:val="none" w:sz="0" w:space="0" w:color="auto"/>
            <w:right w:val="none" w:sz="0" w:space="0" w:color="auto"/>
          </w:divBdr>
        </w:div>
        <w:div w:id="1359886960">
          <w:marLeft w:val="640"/>
          <w:marRight w:val="0"/>
          <w:marTop w:val="0"/>
          <w:marBottom w:val="0"/>
          <w:divBdr>
            <w:top w:val="none" w:sz="0" w:space="0" w:color="auto"/>
            <w:left w:val="none" w:sz="0" w:space="0" w:color="auto"/>
            <w:bottom w:val="none" w:sz="0" w:space="0" w:color="auto"/>
            <w:right w:val="none" w:sz="0" w:space="0" w:color="auto"/>
          </w:divBdr>
        </w:div>
        <w:div w:id="1990551979">
          <w:marLeft w:val="640"/>
          <w:marRight w:val="0"/>
          <w:marTop w:val="0"/>
          <w:marBottom w:val="0"/>
          <w:divBdr>
            <w:top w:val="none" w:sz="0" w:space="0" w:color="auto"/>
            <w:left w:val="none" w:sz="0" w:space="0" w:color="auto"/>
            <w:bottom w:val="none" w:sz="0" w:space="0" w:color="auto"/>
            <w:right w:val="none" w:sz="0" w:space="0" w:color="auto"/>
          </w:divBdr>
        </w:div>
        <w:div w:id="1595505418">
          <w:marLeft w:val="640"/>
          <w:marRight w:val="0"/>
          <w:marTop w:val="0"/>
          <w:marBottom w:val="0"/>
          <w:divBdr>
            <w:top w:val="none" w:sz="0" w:space="0" w:color="auto"/>
            <w:left w:val="none" w:sz="0" w:space="0" w:color="auto"/>
            <w:bottom w:val="none" w:sz="0" w:space="0" w:color="auto"/>
            <w:right w:val="none" w:sz="0" w:space="0" w:color="auto"/>
          </w:divBdr>
        </w:div>
        <w:div w:id="1825660953">
          <w:marLeft w:val="640"/>
          <w:marRight w:val="0"/>
          <w:marTop w:val="0"/>
          <w:marBottom w:val="0"/>
          <w:divBdr>
            <w:top w:val="none" w:sz="0" w:space="0" w:color="auto"/>
            <w:left w:val="none" w:sz="0" w:space="0" w:color="auto"/>
            <w:bottom w:val="none" w:sz="0" w:space="0" w:color="auto"/>
            <w:right w:val="none" w:sz="0" w:space="0" w:color="auto"/>
          </w:divBdr>
        </w:div>
        <w:div w:id="1156337073">
          <w:marLeft w:val="640"/>
          <w:marRight w:val="0"/>
          <w:marTop w:val="0"/>
          <w:marBottom w:val="0"/>
          <w:divBdr>
            <w:top w:val="none" w:sz="0" w:space="0" w:color="auto"/>
            <w:left w:val="none" w:sz="0" w:space="0" w:color="auto"/>
            <w:bottom w:val="none" w:sz="0" w:space="0" w:color="auto"/>
            <w:right w:val="none" w:sz="0" w:space="0" w:color="auto"/>
          </w:divBdr>
        </w:div>
        <w:div w:id="238295221">
          <w:marLeft w:val="640"/>
          <w:marRight w:val="0"/>
          <w:marTop w:val="0"/>
          <w:marBottom w:val="0"/>
          <w:divBdr>
            <w:top w:val="none" w:sz="0" w:space="0" w:color="auto"/>
            <w:left w:val="none" w:sz="0" w:space="0" w:color="auto"/>
            <w:bottom w:val="none" w:sz="0" w:space="0" w:color="auto"/>
            <w:right w:val="none" w:sz="0" w:space="0" w:color="auto"/>
          </w:divBdr>
        </w:div>
        <w:div w:id="1709911337">
          <w:marLeft w:val="640"/>
          <w:marRight w:val="0"/>
          <w:marTop w:val="0"/>
          <w:marBottom w:val="0"/>
          <w:divBdr>
            <w:top w:val="none" w:sz="0" w:space="0" w:color="auto"/>
            <w:left w:val="none" w:sz="0" w:space="0" w:color="auto"/>
            <w:bottom w:val="none" w:sz="0" w:space="0" w:color="auto"/>
            <w:right w:val="none" w:sz="0" w:space="0" w:color="auto"/>
          </w:divBdr>
        </w:div>
        <w:div w:id="446513231">
          <w:marLeft w:val="640"/>
          <w:marRight w:val="0"/>
          <w:marTop w:val="0"/>
          <w:marBottom w:val="0"/>
          <w:divBdr>
            <w:top w:val="none" w:sz="0" w:space="0" w:color="auto"/>
            <w:left w:val="none" w:sz="0" w:space="0" w:color="auto"/>
            <w:bottom w:val="none" w:sz="0" w:space="0" w:color="auto"/>
            <w:right w:val="none" w:sz="0" w:space="0" w:color="auto"/>
          </w:divBdr>
        </w:div>
        <w:div w:id="592205823">
          <w:marLeft w:val="640"/>
          <w:marRight w:val="0"/>
          <w:marTop w:val="0"/>
          <w:marBottom w:val="0"/>
          <w:divBdr>
            <w:top w:val="none" w:sz="0" w:space="0" w:color="auto"/>
            <w:left w:val="none" w:sz="0" w:space="0" w:color="auto"/>
            <w:bottom w:val="none" w:sz="0" w:space="0" w:color="auto"/>
            <w:right w:val="none" w:sz="0" w:space="0" w:color="auto"/>
          </w:divBdr>
        </w:div>
        <w:div w:id="1823888958">
          <w:marLeft w:val="640"/>
          <w:marRight w:val="0"/>
          <w:marTop w:val="0"/>
          <w:marBottom w:val="0"/>
          <w:divBdr>
            <w:top w:val="none" w:sz="0" w:space="0" w:color="auto"/>
            <w:left w:val="none" w:sz="0" w:space="0" w:color="auto"/>
            <w:bottom w:val="none" w:sz="0" w:space="0" w:color="auto"/>
            <w:right w:val="none" w:sz="0" w:space="0" w:color="auto"/>
          </w:divBdr>
        </w:div>
        <w:div w:id="718478854">
          <w:marLeft w:val="640"/>
          <w:marRight w:val="0"/>
          <w:marTop w:val="0"/>
          <w:marBottom w:val="0"/>
          <w:divBdr>
            <w:top w:val="none" w:sz="0" w:space="0" w:color="auto"/>
            <w:left w:val="none" w:sz="0" w:space="0" w:color="auto"/>
            <w:bottom w:val="none" w:sz="0" w:space="0" w:color="auto"/>
            <w:right w:val="none" w:sz="0" w:space="0" w:color="auto"/>
          </w:divBdr>
        </w:div>
        <w:div w:id="1488282760">
          <w:marLeft w:val="640"/>
          <w:marRight w:val="0"/>
          <w:marTop w:val="0"/>
          <w:marBottom w:val="0"/>
          <w:divBdr>
            <w:top w:val="none" w:sz="0" w:space="0" w:color="auto"/>
            <w:left w:val="none" w:sz="0" w:space="0" w:color="auto"/>
            <w:bottom w:val="none" w:sz="0" w:space="0" w:color="auto"/>
            <w:right w:val="none" w:sz="0" w:space="0" w:color="auto"/>
          </w:divBdr>
        </w:div>
        <w:div w:id="1591891343">
          <w:marLeft w:val="640"/>
          <w:marRight w:val="0"/>
          <w:marTop w:val="0"/>
          <w:marBottom w:val="0"/>
          <w:divBdr>
            <w:top w:val="none" w:sz="0" w:space="0" w:color="auto"/>
            <w:left w:val="none" w:sz="0" w:space="0" w:color="auto"/>
            <w:bottom w:val="none" w:sz="0" w:space="0" w:color="auto"/>
            <w:right w:val="none" w:sz="0" w:space="0" w:color="auto"/>
          </w:divBdr>
        </w:div>
        <w:div w:id="2141528636">
          <w:marLeft w:val="640"/>
          <w:marRight w:val="0"/>
          <w:marTop w:val="0"/>
          <w:marBottom w:val="0"/>
          <w:divBdr>
            <w:top w:val="none" w:sz="0" w:space="0" w:color="auto"/>
            <w:left w:val="none" w:sz="0" w:space="0" w:color="auto"/>
            <w:bottom w:val="none" w:sz="0" w:space="0" w:color="auto"/>
            <w:right w:val="none" w:sz="0" w:space="0" w:color="auto"/>
          </w:divBdr>
        </w:div>
        <w:div w:id="2069836864">
          <w:marLeft w:val="640"/>
          <w:marRight w:val="0"/>
          <w:marTop w:val="0"/>
          <w:marBottom w:val="0"/>
          <w:divBdr>
            <w:top w:val="none" w:sz="0" w:space="0" w:color="auto"/>
            <w:left w:val="none" w:sz="0" w:space="0" w:color="auto"/>
            <w:bottom w:val="none" w:sz="0" w:space="0" w:color="auto"/>
            <w:right w:val="none" w:sz="0" w:space="0" w:color="auto"/>
          </w:divBdr>
        </w:div>
        <w:div w:id="10887326">
          <w:marLeft w:val="640"/>
          <w:marRight w:val="0"/>
          <w:marTop w:val="0"/>
          <w:marBottom w:val="0"/>
          <w:divBdr>
            <w:top w:val="none" w:sz="0" w:space="0" w:color="auto"/>
            <w:left w:val="none" w:sz="0" w:space="0" w:color="auto"/>
            <w:bottom w:val="none" w:sz="0" w:space="0" w:color="auto"/>
            <w:right w:val="none" w:sz="0" w:space="0" w:color="auto"/>
          </w:divBdr>
        </w:div>
        <w:div w:id="1513256393">
          <w:marLeft w:val="640"/>
          <w:marRight w:val="0"/>
          <w:marTop w:val="0"/>
          <w:marBottom w:val="0"/>
          <w:divBdr>
            <w:top w:val="none" w:sz="0" w:space="0" w:color="auto"/>
            <w:left w:val="none" w:sz="0" w:space="0" w:color="auto"/>
            <w:bottom w:val="none" w:sz="0" w:space="0" w:color="auto"/>
            <w:right w:val="none" w:sz="0" w:space="0" w:color="auto"/>
          </w:divBdr>
        </w:div>
        <w:div w:id="1087188040">
          <w:marLeft w:val="640"/>
          <w:marRight w:val="0"/>
          <w:marTop w:val="0"/>
          <w:marBottom w:val="0"/>
          <w:divBdr>
            <w:top w:val="none" w:sz="0" w:space="0" w:color="auto"/>
            <w:left w:val="none" w:sz="0" w:space="0" w:color="auto"/>
            <w:bottom w:val="none" w:sz="0" w:space="0" w:color="auto"/>
            <w:right w:val="none" w:sz="0" w:space="0" w:color="auto"/>
          </w:divBdr>
        </w:div>
        <w:div w:id="1688367946">
          <w:marLeft w:val="640"/>
          <w:marRight w:val="0"/>
          <w:marTop w:val="0"/>
          <w:marBottom w:val="0"/>
          <w:divBdr>
            <w:top w:val="none" w:sz="0" w:space="0" w:color="auto"/>
            <w:left w:val="none" w:sz="0" w:space="0" w:color="auto"/>
            <w:bottom w:val="none" w:sz="0" w:space="0" w:color="auto"/>
            <w:right w:val="none" w:sz="0" w:space="0" w:color="auto"/>
          </w:divBdr>
        </w:div>
        <w:div w:id="60445710">
          <w:marLeft w:val="640"/>
          <w:marRight w:val="0"/>
          <w:marTop w:val="0"/>
          <w:marBottom w:val="0"/>
          <w:divBdr>
            <w:top w:val="none" w:sz="0" w:space="0" w:color="auto"/>
            <w:left w:val="none" w:sz="0" w:space="0" w:color="auto"/>
            <w:bottom w:val="none" w:sz="0" w:space="0" w:color="auto"/>
            <w:right w:val="none" w:sz="0" w:space="0" w:color="auto"/>
          </w:divBdr>
        </w:div>
        <w:div w:id="1046107741">
          <w:marLeft w:val="640"/>
          <w:marRight w:val="0"/>
          <w:marTop w:val="0"/>
          <w:marBottom w:val="0"/>
          <w:divBdr>
            <w:top w:val="none" w:sz="0" w:space="0" w:color="auto"/>
            <w:left w:val="none" w:sz="0" w:space="0" w:color="auto"/>
            <w:bottom w:val="none" w:sz="0" w:space="0" w:color="auto"/>
            <w:right w:val="none" w:sz="0" w:space="0" w:color="auto"/>
          </w:divBdr>
        </w:div>
        <w:div w:id="1628664324">
          <w:marLeft w:val="640"/>
          <w:marRight w:val="0"/>
          <w:marTop w:val="0"/>
          <w:marBottom w:val="0"/>
          <w:divBdr>
            <w:top w:val="none" w:sz="0" w:space="0" w:color="auto"/>
            <w:left w:val="none" w:sz="0" w:space="0" w:color="auto"/>
            <w:bottom w:val="none" w:sz="0" w:space="0" w:color="auto"/>
            <w:right w:val="none" w:sz="0" w:space="0" w:color="auto"/>
          </w:divBdr>
        </w:div>
        <w:div w:id="678890228">
          <w:marLeft w:val="640"/>
          <w:marRight w:val="0"/>
          <w:marTop w:val="0"/>
          <w:marBottom w:val="0"/>
          <w:divBdr>
            <w:top w:val="none" w:sz="0" w:space="0" w:color="auto"/>
            <w:left w:val="none" w:sz="0" w:space="0" w:color="auto"/>
            <w:bottom w:val="none" w:sz="0" w:space="0" w:color="auto"/>
            <w:right w:val="none" w:sz="0" w:space="0" w:color="auto"/>
          </w:divBdr>
        </w:div>
        <w:div w:id="1052656000">
          <w:marLeft w:val="640"/>
          <w:marRight w:val="0"/>
          <w:marTop w:val="0"/>
          <w:marBottom w:val="0"/>
          <w:divBdr>
            <w:top w:val="none" w:sz="0" w:space="0" w:color="auto"/>
            <w:left w:val="none" w:sz="0" w:space="0" w:color="auto"/>
            <w:bottom w:val="none" w:sz="0" w:space="0" w:color="auto"/>
            <w:right w:val="none" w:sz="0" w:space="0" w:color="auto"/>
          </w:divBdr>
        </w:div>
        <w:div w:id="1622761609">
          <w:marLeft w:val="640"/>
          <w:marRight w:val="0"/>
          <w:marTop w:val="0"/>
          <w:marBottom w:val="0"/>
          <w:divBdr>
            <w:top w:val="none" w:sz="0" w:space="0" w:color="auto"/>
            <w:left w:val="none" w:sz="0" w:space="0" w:color="auto"/>
            <w:bottom w:val="none" w:sz="0" w:space="0" w:color="auto"/>
            <w:right w:val="none" w:sz="0" w:space="0" w:color="auto"/>
          </w:divBdr>
        </w:div>
        <w:div w:id="163669214">
          <w:marLeft w:val="640"/>
          <w:marRight w:val="0"/>
          <w:marTop w:val="0"/>
          <w:marBottom w:val="0"/>
          <w:divBdr>
            <w:top w:val="none" w:sz="0" w:space="0" w:color="auto"/>
            <w:left w:val="none" w:sz="0" w:space="0" w:color="auto"/>
            <w:bottom w:val="none" w:sz="0" w:space="0" w:color="auto"/>
            <w:right w:val="none" w:sz="0" w:space="0" w:color="auto"/>
          </w:divBdr>
        </w:div>
        <w:div w:id="857543998">
          <w:marLeft w:val="640"/>
          <w:marRight w:val="0"/>
          <w:marTop w:val="0"/>
          <w:marBottom w:val="0"/>
          <w:divBdr>
            <w:top w:val="none" w:sz="0" w:space="0" w:color="auto"/>
            <w:left w:val="none" w:sz="0" w:space="0" w:color="auto"/>
            <w:bottom w:val="none" w:sz="0" w:space="0" w:color="auto"/>
            <w:right w:val="none" w:sz="0" w:space="0" w:color="auto"/>
          </w:divBdr>
        </w:div>
        <w:div w:id="1735152852">
          <w:marLeft w:val="640"/>
          <w:marRight w:val="0"/>
          <w:marTop w:val="0"/>
          <w:marBottom w:val="0"/>
          <w:divBdr>
            <w:top w:val="none" w:sz="0" w:space="0" w:color="auto"/>
            <w:left w:val="none" w:sz="0" w:space="0" w:color="auto"/>
            <w:bottom w:val="none" w:sz="0" w:space="0" w:color="auto"/>
            <w:right w:val="none" w:sz="0" w:space="0" w:color="auto"/>
          </w:divBdr>
        </w:div>
        <w:div w:id="2085032510">
          <w:marLeft w:val="640"/>
          <w:marRight w:val="0"/>
          <w:marTop w:val="0"/>
          <w:marBottom w:val="0"/>
          <w:divBdr>
            <w:top w:val="none" w:sz="0" w:space="0" w:color="auto"/>
            <w:left w:val="none" w:sz="0" w:space="0" w:color="auto"/>
            <w:bottom w:val="none" w:sz="0" w:space="0" w:color="auto"/>
            <w:right w:val="none" w:sz="0" w:space="0" w:color="auto"/>
          </w:divBdr>
        </w:div>
        <w:div w:id="1908298217">
          <w:marLeft w:val="640"/>
          <w:marRight w:val="0"/>
          <w:marTop w:val="0"/>
          <w:marBottom w:val="0"/>
          <w:divBdr>
            <w:top w:val="none" w:sz="0" w:space="0" w:color="auto"/>
            <w:left w:val="none" w:sz="0" w:space="0" w:color="auto"/>
            <w:bottom w:val="none" w:sz="0" w:space="0" w:color="auto"/>
            <w:right w:val="none" w:sz="0" w:space="0" w:color="auto"/>
          </w:divBdr>
        </w:div>
        <w:div w:id="90980797">
          <w:marLeft w:val="640"/>
          <w:marRight w:val="0"/>
          <w:marTop w:val="0"/>
          <w:marBottom w:val="0"/>
          <w:divBdr>
            <w:top w:val="none" w:sz="0" w:space="0" w:color="auto"/>
            <w:left w:val="none" w:sz="0" w:space="0" w:color="auto"/>
            <w:bottom w:val="none" w:sz="0" w:space="0" w:color="auto"/>
            <w:right w:val="none" w:sz="0" w:space="0" w:color="auto"/>
          </w:divBdr>
        </w:div>
        <w:div w:id="154801464">
          <w:marLeft w:val="640"/>
          <w:marRight w:val="0"/>
          <w:marTop w:val="0"/>
          <w:marBottom w:val="0"/>
          <w:divBdr>
            <w:top w:val="none" w:sz="0" w:space="0" w:color="auto"/>
            <w:left w:val="none" w:sz="0" w:space="0" w:color="auto"/>
            <w:bottom w:val="none" w:sz="0" w:space="0" w:color="auto"/>
            <w:right w:val="none" w:sz="0" w:space="0" w:color="auto"/>
          </w:divBdr>
        </w:div>
        <w:div w:id="258221212">
          <w:marLeft w:val="640"/>
          <w:marRight w:val="0"/>
          <w:marTop w:val="0"/>
          <w:marBottom w:val="0"/>
          <w:divBdr>
            <w:top w:val="none" w:sz="0" w:space="0" w:color="auto"/>
            <w:left w:val="none" w:sz="0" w:space="0" w:color="auto"/>
            <w:bottom w:val="none" w:sz="0" w:space="0" w:color="auto"/>
            <w:right w:val="none" w:sz="0" w:space="0" w:color="auto"/>
          </w:divBdr>
        </w:div>
        <w:div w:id="64498662">
          <w:marLeft w:val="640"/>
          <w:marRight w:val="0"/>
          <w:marTop w:val="0"/>
          <w:marBottom w:val="0"/>
          <w:divBdr>
            <w:top w:val="none" w:sz="0" w:space="0" w:color="auto"/>
            <w:left w:val="none" w:sz="0" w:space="0" w:color="auto"/>
            <w:bottom w:val="none" w:sz="0" w:space="0" w:color="auto"/>
            <w:right w:val="none" w:sz="0" w:space="0" w:color="auto"/>
          </w:divBdr>
        </w:div>
        <w:div w:id="756826279">
          <w:marLeft w:val="640"/>
          <w:marRight w:val="0"/>
          <w:marTop w:val="0"/>
          <w:marBottom w:val="0"/>
          <w:divBdr>
            <w:top w:val="none" w:sz="0" w:space="0" w:color="auto"/>
            <w:left w:val="none" w:sz="0" w:space="0" w:color="auto"/>
            <w:bottom w:val="none" w:sz="0" w:space="0" w:color="auto"/>
            <w:right w:val="none" w:sz="0" w:space="0" w:color="auto"/>
          </w:divBdr>
        </w:div>
        <w:div w:id="1346176627">
          <w:marLeft w:val="640"/>
          <w:marRight w:val="0"/>
          <w:marTop w:val="0"/>
          <w:marBottom w:val="0"/>
          <w:divBdr>
            <w:top w:val="none" w:sz="0" w:space="0" w:color="auto"/>
            <w:left w:val="none" w:sz="0" w:space="0" w:color="auto"/>
            <w:bottom w:val="none" w:sz="0" w:space="0" w:color="auto"/>
            <w:right w:val="none" w:sz="0" w:space="0" w:color="auto"/>
          </w:divBdr>
        </w:div>
        <w:div w:id="1717897083">
          <w:marLeft w:val="640"/>
          <w:marRight w:val="0"/>
          <w:marTop w:val="0"/>
          <w:marBottom w:val="0"/>
          <w:divBdr>
            <w:top w:val="none" w:sz="0" w:space="0" w:color="auto"/>
            <w:left w:val="none" w:sz="0" w:space="0" w:color="auto"/>
            <w:bottom w:val="none" w:sz="0" w:space="0" w:color="auto"/>
            <w:right w:val="none" w:sz="0" w:space="0" w:color="auto"/>
          </w:divBdr>
        </w:div>
        <w:div w:id="1951350282">
          <w:marLeft w:val="640"/>
          <w:marRight w:val="0"/>
          <w:marTop w:val="0"/>
          <w:marBottom w:val="0"/>
          <w:divBdr>
            <w:top w:val="none" w:sz="0" w:space="0" w:color="auto"/>
            <w:left w:val="none" w:sz="0" w:space="0" w:color="auto"/>
            <w:bottom w:val="none" w:sz="0" w:space="0" w:color="auto"/>
            <w:right w:val="none" w:sz="0" w:space="0" w:color="auto"/>
          </w:divBdr>
        </w:div>
        <w:div w:id="572355646">
          <w:marLeft w:val="640"/>
          <w:marRight w:val="0"/>
          <w:marTop w:val="0"/>
          <w:marBottom w:val="0"/>
          <w:divBdr>
            <w:top w:val="none" w:sz="0" w:space="0" w:color="auto"/>
            <w:left w:val="none" w:sz="0" w:space="0" w:color="auto"/>
            <w:bottom w:val="none" w:sz="0" w:space="0" w:color="auto"/>
            <w:right w:val="none" w:sz="0" w:space="0" w:color="auto"/>
          </w:divBdr>
        </w:div>
        <w:div w:id="584925047">
          <w:marLeft w:val="640"/>
          <w:marRight w:val="0"/>
          <w:marTop w:val="0"/>
          <w:marBottom w:val="0"/>
          <w:divBdr>
            <w:top w:val="none" w:sz="0" w:space="0" w:color="auto"/>
            <w:left w:val="none" w:sz="0" w:space="0" w:color="auto"/>
            <w:bottom w:val="none" w:sz="0" w:space="0" w:color="auto"/>
            <w:right w:val="none" w:sz="0" w:space="0" w:color="auto"/>
          </w:divBdr>
        </w:div>
        <w:div w:id="1258250351">
          <w:marLeft w:val="640"/>
          <w:marRight w:val="0"/>
          <w:marTop w:val="0"/>
          <w:marBottom w:val="0"/>
          <w:divBdr>
            <w:top w:val="none" w:sz="0" w:space="0" w:color="auto"/>
            <w:left w:val="none" w:sz="0" w:space="0" w:color="auto"/>
            <w:bottom w:val="none" w:sz="0" w:space="0" w:color="auto"/>
            <w:right w:val="none" w:sz="0" w:space="0" w:color="auto"/>
          </w:divBdr>
        </w:div>
        <w:div w:id="371007029">
          <w:marLeft w:val="640"/>
          <w:marRight w:val="0"/>
          <w:marTop w:val="0"/>
          <w:marBottom w:val="0"/>
          <w:divBdr>
            <w:top w:val="none" w:sz="0" w:space="0" w:color="auto"/>
            <w:left w:val="none" w:sz="0" w:space="0" w:color="auto"/>
            <w:bottom w:val="none" w:sz="0" w:space="0" w:color="auto"/>
            <w:right w:val="none" w:sz="0" w:space="0" w:color="auto"/>
          </w:divBdr>
        </w:div>
        <w:div w:id="1503006268">
          <w:marLeft w:val="640"/>
          <w:marRight w:val="0"/>
          <w:marTop w:val="0"/>
          <w:marBottom w:val="0"/>
          <w:divBdr>
            <w:top w:val="none" w:sz="0" w:space="0" w:color="auto"/>
            <w:left w:val="none" w:sz="0" w:space="0" w:color="auto"/>
            <w:bottom w:val="none" w:sz="0" w:space="0" w:color="auto"/>
            <w:right w:val="none" w:sz="0" w:space="0" w:color="auto"/>
          </w:divBdr>
        </w:div>
        <w:div w:id="773331164">
          <w:marLeft w:val="640"/>
          <w:marRight w:val="0"/>
          <w:marTop w:val="0"/>
          <w:marBottom w:val="0"/>
          <w:divBdr>
            <w:top w:val="none" w:sz="0" w:space="0" w:color="auto"/>
            <w:left w:val="none" w:sz="0" w:space="0" w:color="auto"/>
            <w:bottom w:val="none" w:sz="0" w:space="0" w:color="auto"/>
            <w:right w:val="none" w:sz="0" w:space="0" w:color="auto"/>
          </w:divBdr>
        </w:div>
        <w:div w:id="766387770">
          <w:marLeft w:val="640"/>
          <w:marRight w:val="0"/>
          <w:marTop w:val="0"/>
          <w:marBottom w:val="0"/>
          <w:divBdr>
            <w:top w:val="none" w:sz="0" w:space="0" w:color="auto"/>
            <w:left w:val="none" w:sz="0" w:space="0" w:color="auto"/>
            <w:bottom w:val="none" w:sz="0" w:space="0" w:color="auto"/>
            <w:right w:val="none" w:sz="0" w:space="0" w:color="auto"/>
          </w:divBdr>
        </w:div>
        <w:div w:id="331179367">
          <w:marLeft w:val="640"/>
          <w:marRight w:val="0"/>
          <w:marTop w:val="0"/>
          <w:marBottom w:val="0"/>
          <w:divBdr>
            <w:top w:val="none" w:sz="0" w:space="0" w:color="auto"/>
            <w:left w:val="none" w:sz="0" w:space="0" w:color="auto"/>
            <w:bottom w:val="none" w:sz="0" w:space="0" w:color="auto"/>
            <w:right w:val="none" w:sz="0" w:space="0" w:color="auto"/>
          </w:divBdr>
        </w:div>
        <w:div w:id="1167093650">
          <w:marLeft w:val="640"/>
          <w:marRight w:val="0"/>
          <w:marTop w:val="0"/>
          <w:marBottom w:val="0"/>
          <w:divBdr>
            <w:top w:val="none" w:sz="0" w:space="0" w:color="auto"/>
            <w:left w:val="none" w:sz="0" w:space="0" w:color="auto"/>
            <w:bottom w:val="none" w:sz="0" w:space="0" w:color="auto"/>
            <w:right w:val="none" w:sz="0" w:space="0" w:color="auto"/>
          </w:divBdr>
        </w:div>
        <w:div w:id="1579171300">
          <w:marLeft w:val="640"/>
          <w:marRight w:val="0"/>
          <w:marTop w:val="0"/>
          <w:marBottom w:val="0"/>
          <w:divBdr>
            <w:top w:val="none" w:sz="0" w:space="0" w:color="auto"/>
            <w:left w:val="none" w:sz="0" w:space="0" w:color="auto"/>
            <w:bottom w:val="none" w:sz="0" w:space="0" w:color="auto"/>
            <w:right w:val="none" w:sz="0" w:space="0" w:color="auto"/>
          </w:divBdr>
        </w:div>
        <w:div w:id="1646735004">
          <w:marLeft w:val="640"/>
          <w:marRight w:val="0"/>
          <w:marTop w:val="0"/>
          <w:marBottom w:val="0"/>
          <w:divBdr>
            <w:top w:val="none" w:sz="0" w:space="0" w:color="auto"/>
            <w:left w:val="none" w:sz="0" w:space="0" w:color="auto"/>
            <w:bottom w:val="none" w:sz="0" w:space="0" w:color="auto"/>
            <w:right w:val="none" w:sz="0" w:space="0" w:color="auto"/>
          </w:divBdr>
        </w:div>
        <w:div w:id="530653151">
          <w:marLeft w:val="640"/>
          <w:marRight w:val="0"/>
          <w:marTop w:val="0"/>
          <w:marBottom w:val="0"/>
          <w:divBdr>
            <w:top w:val="none" w:sz="0" w:space="0" w:color="auto"/>
            <w:left w:val="none" w:sz="0" w:space="0" w:color="auto"/>
            <w:bottom w:val="none" w:sz="0" w:space="0" w:color="auto"/>
            <w:right w:val="none" w:sz="0" w:space="0" w:color="auto"/>
          </w:divBdr>
        </w:div>
        <w:div w:id="1096097004">
          <w:marLeft w:val="640"/>
          <w:marRight w:val="0"/>
          <w:marTop w:val="0"/>
          <w:marBottom w:val="0"/>
          <w:divBdr>
            <w:top w:val="none" w:sz="0" w:space="0" w:color="auto"/>
            <w:left w:val="none" w:sz="0" w:space="0" w:color="auto"/>
            <w:bottom w:val="none" w:sz="0" w:space="0" w:color="auto"/>
            <w:right w:val="none" w:sz="0" w:space="0" w:color="auto"/>
          </w:divBdr>
        </w:div>
        <w:div w:id="735057852">
          <w:marLeft w:val="640"/>
          <w:marRight w:val="0"/>
          <w:marTop w:val="0"/>
          <w:marBottom w:val="0"/>
          <w:divBdr>
            <w:top w:val="none" w:sz="0" w:space="0" w:color="auto"/>
            <w:left w:val="none" w:sz="0" w:space="0" w:color="auto"/>
            <w:bottom w:val="none" w:sz="0" w:space="0" w:color="auto"/>
            <w:right w:val="none" w:sz="0" w:space="0" w:color="auto"/>
          </w:divBdr>
        </w:div>
        <w:div w:id="362170231">
          <w:marLeft w:val="640"/>
          <w:marRight w:val="0"/>
          <w:marTop w:val="0"/>
          <w:marBottom w:val="0"/>
          <w:divBdr>
            <w:top w:val="none" w:sz="0" w:space="0" w:color="auto"/>
            <w:left w:val="none" w:sz="0" w:space="0" w:color="auto"/>
            <w:bottom w:val="none" w:sz="0" w:space="0" w:color="auto"/>
            <w:right w:val="none" w:sz="0" w:space="0" w:color="auto"/>
          </w:divBdr>
        </w:div>
        <w:div w:id="867915178">
          <w:marLeft w:val="640"/>
          <w:marRight w:val="0"/>
          <w:marTop w:val="0"/>
          <w:marBottom w:val="0"/>
          <w:divBdr>
            <w:top w:val="none" w:sz="0" w:space="0" w:color="auto"/>
            <w:left w:val="none" w:sz="0" w:space="0" w:color="auto"/>
            <w:bottom w:val="none" w:sz="0" w:space="0" w:color="auto"/>
            <w:right w:val="none" w:sz="0" w:space="0" w:color="auto"/>
          </w:divBdr>
        </w:div>
        <w:div w:id="1835949584">
          <w:marLeft w:val="640"/>
          <w:marRight w:val="0"/>
          <w:marTop w:val="0"/>
          <w:marBottom w:val="0"/>
          <w:divBdr>
            <w:top w:val="none" w:sz="0" w:space="0" w:color="auto"/>
            <w:left w:val="none" w:sz="0" w:space="0" w:color="auto"/>
            <w:bottom w:val="none" w:sz="0" w:space="0" w:color="auto"/>
            <w:right w:val="none" w:sz="0" w:space="0" w:color="auto"/>
          </w:divBdr>
        </w:div>
        <w:div w:id="926112749">
          <w:marLeft w:val="640"/>
          <w:marRight w:val="0"/>
          <w:marTop w:val="0"/>
          <w:marBottom w:val="0"/>
          <w:divBdr>
            <w:top w:val="none" w:sz="0" w:space="0" w:color="auto"/>
            <w:left w:val="none" w:sz="0" w:space="0" w:color="auto"/>
            <w:bottom w:val="none" w:sz="0" w:space="0" w:color="auto"/>
            <w:right w:val="none" w:sz="0" w:space="0" w:color="auto"/>
          </w:divBdr>
        </w:div>
        <w:div w:id="935139343">
          <w:marLeft w:val="640"/>
          <w:marRight w:val="0"/>
          <w:marTop w:val="0"/>
          <w:marBottom w:val="0"/>
          <w:divBdr>
            <w:top w:val="none" w:sz="0" w:space="0" w:color="auto"/>
            <w:left w:val="none" w:sz="0" w:space="0" w:color="auto"/>
            <w:bottom w:val="none" w:sz="0" w:space="0" w:color="auto"/>
            <w:right w:val="none" w:sz="0" w:space="0" w:color="auto"/>
          </w:divBdr>
        </w:div>
        <w:div w:id="415984512">
          <w:marLeft w:val="640"/>
          <w:marRight w:val="0"/>
          <w:marTop w:val="0"/>
          <w:marBottom w:val="0"/>
          <w:divBdr>
            <w:top w:val="none" w:sz="0" w:space="0" w:color="auto"/>
            <w:left w:val="none" w:sz="0" w:space="0" w:color="auto"/>
            <w:bottom w:val="none" w:sz="0" w:space="0" w:color="auto"/>
            <w:right w:val="none" w:sz="0" w:space="0" w:color="auto"/>
          </w:divBdr>
        </w:div>
        <w:div w:id="1177815101">
          <w:marLeft w:val="640"/>
          <w:marRight w:val="0"/>
          <w:marTop w:val="0"/>
          <w:marBottom w:val="0"/>
          <w:divBdr>
            <w:top w:val="none" w:sz="0" w:space="0" w:color="auto"/>
            <w:left w:val="none" w:sz="0" w:space="0" w:color="auto"/>
            <w:bottom w:val="none" w:sz="0" w:space="0" w:color="auto"/>
            <w:right w:val="none" w:sz="0" w:space="0" w:color="auto"/>
          </w:divBdr>
        </w:div>
        <w:div w:id="484007242">
          <w:marLeft w:val="640"/>
          <w:marRight w:val="0"/>
          <w:marTop w:val="0"/>
          <w:marBottom w:val="0"/>
          <w:divBdr>
            <w:top w:val="none" w:sz="0" w:space="0" w:color="auto"/>
            <w:left w:val="none" w:sz="0" w:space="0" w:color="auto"/>
            <w:bottom w:val="none" w:sz="0" w:space="0" w:color="auto"/>
            <w:right w:val="none" w:sz="0" w:space="0" w:color="auto"/>
          </w:divBdr>
        </w:div>
        <w:div w:id="249850974">
          <w:marLeft w:val="640"/>
          <w:marRight w:val="0"/>
          <w:marTop w:val="0"/>
          <w:marBottom w:val="0"/>
          <w:divBdr>
            <w:top w:val="none" w:sz="0" w:space="0" w:color="auto"/>
            <w:left w:val="none" w:sz="0" w:space="0" w:color="auto"/>
            <w:bottom w:val="none" w:sz="0" w:space="0" w:color="auto"/>
            <w:right w:val="none" w:sz="0" w:space="0" w:color="auto"/>
          </w:divBdr>
        </w:div>
        <w:div w:id="1919514853">
          <w:marLeft w:val="640"/>
          <w:marRight w:val="0"/>
          <w:marTop w:val="0"/>
          <w:marBottom w:val="0"/>
          <w:divBdr>
            <w:top w:val="none" w:sz="0" w:space="0" w:color="auto"/>
            <w:left w:val="none" w:sz="0" w:space="0" w:color="auto"/>
            <w:bottom w:val="none" w:sz="0" w:space="0" w:color="auto"/>
            <w:right w:val="none" w:sz="0" w:space="0" w:color="auto"/>
          </w:divBdr>
        </w:div>
        <w:div w:id="556891399">
          <w:marLeft w:val="640"/>
          <w:marRight w:val="0"/>
          <w:marTop w:val="0"/>
          <w:marBottom w:val="0"/>
          <w:divBdr>
            <w:top w:val="none" w:sz="0" w:space="0" w:color="auto"/>
            <w:left w:val="none" w:sz="0" w:space="0" w:color="auto"/>
            <w:bottom w:val="none" w:sz="0" w:space="0" w:color="auto"/>
            <w:right w:val="none" w:sz="0" w:space="0" w:color="auto"/>
          </w:divBdr>
        </w:div>
        <w:div w:id="387189246">
          <w:marLeft w:val="640"/>
          <w:marRight w:val="0"/>
          <w:marTop w:val="0"/>
          <w:marBottom w:val="0"/>
          <w:divBdr>
            <w:top w:val="none" w:sz="0" w:space="0" w:color="auto"/>
            <w:left w:val="none" w:sz="0" w:space="0" w:color="auto"/>
            <w:bottom w:val="none" w:sz="0" w:space="0" w:color="auto"/>
            <w:right w:val="none" w:sz="0" w:space="0" w:color="auto"/>
          </w:divBdr>
        </w:div>
        <w:div w:id="1341348336">
          <w:marLeft w:val="640"/>
          <w:marRight w:val="0"/>
          <w:marTop w:val="0"/>
          <w:marBottom w:val="0"/>
          <w:divBdr>
            <w:top w:val="none" w:sz="0" w:space="0" w:color="auto"/>
            <w:left w:val="none" w:sz="0" w:space="0" w:color="auto"/>
            <w:bottom w:val="none" w:sz="0" w:space="0" w:color="auto"/>
            <w:right w:val="none" w:sz="0" w:space="0" w:color="auto"/>
          </w:divBdr>
        </w:div>
        <w:div w:id="1908950062">
          <w:marLeft w:val="640"/>
          <w:marRight w:val="0"/>
          <w:marTop w:val="0"/>
          <w:marBottom w:val="0"/>
          <w:divBdr>
            <w:top w:val="none" w:sz="0" w:space="0" w:color="auto"/>
            <w:left w:val="none" w:sz="0" w:space="0" w:color="auto"/>
            <w:bottom w:val="none" w:sz="0" w:space="0" w:color="auto"/>
            <w:right w:val="none" w:sz="0" w:space="0" w:color="auto"/>
          </w:divBdr>
        </w:div>
        <w:div w:id="1145468655">
          <w:marLeft w:val="640"/>
          <w:marRight w:val="0"/>
          <w:marTop w:val="0"/>
          <w:marBottom w:val="0"/>
          <w:divBdr>
            <w:top w:val="none" w:sz="0" w:space="0" w:color="auto"/>
            <w:left w:val="none" w:sz="0" w:space="0" w:color="auto"/>
            <w:bottom w:val="none" w:sz="0" w:space="0" w:color="auto"/>
            <w:right w:val="none" w:sz="0" w:space="0" w:color="auto"/>
          </w:divBdr>
        </w:div>
        <w:div w:id="1510095899">
          <w:marLeft w:val="640"/>
          <w:marRight w:val="0"/>
          <w:marTop w:val="0"/>
          <w:marBottom w:val="0"/>
          <w:divBdr>
            <w:top w:val="none" w:sz="0" w:space="0" w:color="auto"/>
            <w:left w:val="none" w:sz="0" w:space="0" w:color="auto"/>
            <w:bottom w:val="none" w:sz="0" w:space="0" w:color="auto"/>
            <w:right w:val="none" w:sz="0" w:space="0" w:color="auto"/>
          </w:divBdr>
        </w:div>
        <w:div w:id="1899974195">
          <w:marLeft w:val="640"/>
          <w:marRight w:val="0"/>
          <w:marTop w:val="0"/>
          <w:marBottom w:val="0"/>
          <w:divBdr>
            <w:top w:val="none" w:sz="0" w:space="0" w:color="auto"/>
            <w:left w:val="none" w:sz="0" w:space="0" w:color="auto"/>
            <w:bottom w:val="none" w:sz="0" w:space="0" w:color="auto"/>
            <w:right w:val="none" w:sz="0" w:space="0" w:color="auto"/>
          </w:divBdr>
        </w:div>
        <w:div w:id="637221297">
          <w:marLeft w:val="640"/>
          <w:marRight w:val="0"/>
          <w:marTop w:val="0"/>
          <w:marBottom w:val="0"/>
          <w:divBdr>
            <w:top w:val="none" w:sz="0" w:space="0" w:color="auto"/>
            <w:left w:val="none" w:sz="0" w:space="0" w:color="auto"/>
            <w:bottom w:val="none" w:sz="0" w:space="0" w:color="auto"/>
            <w:right w:val="none" w:sz="0" w:space="0" w:color="auto"/>
          </w:divBdr>
        </w:div>
        <w:div w:id="1717772664">
          <w:marLeft w:val="640"/>
          <w:marRight w:val="0"/>
          <w:marTop w:val="0"/>
          <w:marBottom w:val="0"/>
          <w:divBdr>
            <w:top w:val="none" w:sz="0" w:space="0" w:color="auto"/>
            <w:left w:val="none" w:sz="0" w:space="0" w:color="auto"/>
            <w:bottom w:val="none" w:sz="0" w:space="0" w:color="auto"/>
            <w:right w:val="none" w:sz="0" w:space="0" w:color="auto"/>
          </w:divBdr>
        </w:div>
        <w:div w:id="73475963">
          <w:marLeft w:val="640"/>
          <w:marRight w:val="0"/>
          <w:marTop w:val="0"/>
          <w:marBottom w:val="0"/>
          <w:divBdr>
            <w:top w:val="none" w:sz="0" w:space="0" w:color="auto"/>
            <w:left w:val="none" w:sz="0" w:space="0" w:color="auto"/>
            <w:bottom w:val="none" w:sz="0" w:space="0" w:color="auto"/>
            <w:right w:val="none" w:sz="0" w:space="0" w:color="auto"/>
          </w:divBdr>
        </w:div>
        <w:div w:id="639579303">
          <w:marLeft w:val="640"/>
          <w:marRight w:val="0"/>
          <w:marTop w:val="0"/>
          <w:marBottom w:val="0"/>
          <w:divBdr>
            <w:top w:val="none" w:sz="0" w:space="0" w:color="auto"/>
            <w:left w:val="none" w:sz="0" w:space="0" w:color="auto"/>
            <w:bottom w:val="none" w:sz="0" w:space="0" w:color="auto"/>
            <w:right w:val="none" w:sz="0" w:space="0" w:color="auto"/>
          </w:divBdr>
        </w:div>
        <w:div w:id="151530908">
          <w:marLeft w:val="640"/>
          <w:marRight w:val="0"/>
          <w:marTop w:val="0"/>
          <w:marBottom w:val="0"/>
          <w:divBdr>
            <w:top w:val="none" w:sz="0" w:space="0" w:color="auto"/>
            <w:left w:val="none" w:sz="0" w:space="0" w:color="auto"/>
            <w:bottom w:val="none" w:sz="0" w:space="0" w:color="auto"/>
            <w:right w:val="none" w:sz="0" w:space="0" w:color="auto"/>
          </w:divBdr>
        </w:div>
        <w:div w:id="1273170783">
          <w:marLeft w:val="640"/>
          <w:marRight w:val="0"/>
          <w:marTop w:val="0"/>
          <w:marBottom w:val="0"/>
          <w:divBdr>
            <w:top w:val="none" w:sz="0" w:space="0" w:color="auto"/>
            <w:left w:val="none" w:sz="0" w:space="0" w:color="auto"/>
            <w:bottom w:val="none" w:sz="0" w:space="0" w:color="auto"/>
            <w:right w:val="none" w:sz="0" w:space="0" w:color="auto"/>
          </w:divBdr>
        </w:div>
        <w:div w:id="1160196347">
          <w:marLeft w:val="640"/>
          <w:marRight w:val="0"/>
          <w:marTop w:val="0"/>
          <w:marBottom w:val="0"/>
          <w:divBdr>
            <w:top w:val="none" w:sz="0" w:space="0" w:color="auto"/>
            <w:left w:val="none" w:sz="0" w:space="0" w:color="auto"/>
            <w:bottom w:val="none" w:sz="0" w:space="0" w:color="auto"/>
            <w:right w:val="none" w:sz="0" w:space="0" w:color="auto"/>
          </w:divBdr>
        </w:div>
        <w:div w:id="584996953">
          <w:marLeft w:val="640"/>
          <w:marRight w:val="0"/>
          <w:marTop w:val="0"/>
          <w:marBottom w:val="0"/>
          <w:divBdr>
            <w:top w:val="none" w:sz="0" w:space="0" w:color="auto"/>
            <w:left w:val="none" w:sz="0" w:space="0" w:color="auto"/>
            <w:bottom w:val="none" w:sz="0" w:space="0" w:color="auto"/>
            <w:right w:val="none" w:sz="0" w:space="0" w:color="auto"/>
          </w:divBdr>
        </w:div>
        <w:div w:id="1768962971">
          <w:marLeft w:val="640"/>
          <w:marRight w:val="0"/>
          <w:marTop w:val="0"/>
          <w:marBottom w:val="0"/>
          <w:divBdr>
            <w:top w:val="none" w:sz="0" w:space="0" w:color="auto"/>
            <w:left w:val="none" w:sz="0" w:space="0" w:color="auto"/>
            <w:bottom w:val="none" w:sz="0" w:space="0" w:color="auto"/>
            <w:right w:val="none" w:sz="0" w:space="0" w:color="auto"/>
          </w:divBdr>
        </w:div>
        <w:div w:id="1250042000">
          <w:marLeft w:val="640"/>
          <w:marRight w:val="0"/>
          <w:marTop w:val="0"/>
          <w:marBottom w:val="0"/>
          <w:divBdr>
            <w:top w:val="none" w:sz="0" w:space="0" w:color="auto"/>
            <w:left w:val="none" w:sz="0" w:space="0" w:color="auto"/>
            <w:bottom w:val="none" w:sz="0" w:space="0" w:color="auto"/>
            <w:right w:val="none" w:sz="0" w:space="0" w:color="auto"/>
          </w:divBdr>
        </w:div>
        <w:div w:id="1224486969">
          <w:marLeft w:val="640"/>
          <w:marRight w:val="0"/>
          <w:marTop w:val="0"/>
          <w:marBottom w:val="0"/>
          <w:divBdr>
            <w:top w:val="none" w:sz="0" w:space="0" w:color="auto"/>
            <w:left w:val="none" w:sz="0" w:space="0" w:color="auto"/>
            <w:bottom w:val="none" w:sz="0" w:space="0" w:color="auto"/>
            <w:right w:val="none" w:sz="0" w:space="0" w:color="auto"/>
          </w:divBdr>
        </w:div>
        <w:div w:id="230164779">
          <w:marLeft w:val="640"/>
          <w:marRight w:val="0"/>
          <w:marTop w:val="0"/>
          <w:marBottom w:val="0"/>
          <w:divBdr>
            <w:top w:val="none" w:sz="0" w:space="0" w:color="auto"/>
            <w:left w:val="none" w:sz="0" w:space="0" w:color="auto"/>
            <w:bottom w:val="none" w:sz="0" w:space="0" w:color="auto"/>
            <w:right w:val="none" w:sz="0" w:space="0" w:color="auto"/>
          </w:divBdr>
        </w:div>
      </w:divsChild>
    </w:div>
    <w:div w:id="996497190">
      <w:bodyDiv w:val="1"/>
      <w:marLeft w:val="0"/>
      <w:marRight w:val="0"/>
      <w:marTop w:val="0"/>
      <w:marBottom w:val="0"/>
      <w:divBdr>
        <w:top w:val="none" w:sz="0" w:space="0" w:color="auto"/>
        <w:left w:val="none" w:sz="0" w:space="0" w:color="auto"/>
        <w:bottom w:val="none" w:sz="0" w:space="0" w:color="auto"/>
        <w:right w:val="none" w:sz="0" w:space="0" w:color="auto"/>
      </w:divBdr>
      <w:divsChild>
        <w:div w:id="1249658833">
          <w:marLeft w:val="640"/>
          <w:marRight w:val="0"/>
          <w:marTop w:val="0"/>
          <w:marBottom w:val="0"/>
          <w:divBdr>
            <w:top w:val="none" w:sz="0" w:space="0" w:color="auto"/>
            <w:left w:val="none" w:sz="0" w:space="0" w:color="auto"/>
            <w:bottom w:val="none" w:sz="0" w:space="0" w:color="auto"/>
            <w:right w:val="none" w:sz="0" w:space="0" w:color="auto"/>
          </w:divBdr>
        </w:div>
        <w:div w:id="675305801">
          <w:marLeft w:val="640"/>
          <w:marRight w:val="0"/>
          <w:marTop w:val="0"/>
          <w:marBottom w:val="0"/>
          <w:divBdr>
            <w:top w:val="none" w:sz="0" w:space="0" w:color="auto"/>
            <w:left w:val="none" w:sz="0" w:space="0" w:color="auto"/>
            <w:bottom w:val="none" w:sz="0" w:space="0" w:color="auto"/>
            <w:right w:val="none" w:sz="0" w:space="0" w:color="auto"/>
          </w:divBdr>
        </w:div>
        <w:div w:id="1990817926">
          <w:marLeft w:val="640"/>
          <w:marRight w:val="0"/>
          <w:marTop w:val="0"/>
          <w:marBottom w:val="0"/>
          <w:divBdr>
            <w:top w:val="none" w:sz="0" w:space="0" w:color="auto"/>
            <w:left w:val="none" w:sz="0" w:space="0" w:color="auto"/>
            <w:bottom w:val="none" w:sz="0" w:space="0" w:color="auto"/>
            <w:right w:val="none" w:sz="0" w:space="0" w:color="auto"/>
          </w:divBdr>
        </w:div>
        <w:div w:id="1445533974">
          <w:marLeft w:val="640"/>
          <w:marRight w:val="0"/>
          <w:marTop w:val="0"/>
          <w:marBottom w:val="0"/>
          <w:divBdr>
            <w:top w:val="none" w:sz="0" w:space="0" w:color="auto"/>
            <w:left w:val="none" w:sz="0" w:space="0" w:color="auto"/>
            <w:bottom w:val="none" w:sz="0" w:space="0" w:color="auto"/>
            <w:right w:val="none" w:sz="0" w:space="0" w:color="auto"/>
          </w:divBdr>
        </w:div>
        <w:div w:id="1801342822">
          <w:marLeft w:val="640"/>
          <w:marRight w:val="0"/>
          <w:marTop w:val="0"/>
          <w:marBottom w:val="0"/>
          <w:divBdr>
            <w:top w:val="none" w:sz="0" w:space="0" w:color="auto"/>
            <w:left w:val="none" w:sz="0" w:space="0" w:color="auto"/>
            <w:bottom w:val="none" w:sz="0" w:space="0" w:color="auto"/>
            <w:right w:val="none" w:sz="0" w:space="0" w:color="auto"/>
          </w:divBdr>
        </w:div>
        <w:div w:id="496073051">
          <w:marLeft w:val="640"/>
          <w:marRight w:val="0"/>
          <w:marTop w:val="0"/>
          <w:marBottom w:val="0"/>
          <w:divBdr>
            <w:top w:val="none" w:sz="0" w:space="0" w:color="auto"/>
            <w:left w:val="none" w:sz="0" w:space="0" w:color="auto"/>
            <w:bottom w:val="none" w:sz="0" w:space="0" w:color="auto"/>
            <w:right w:val="none" w:sz="0" w:space="0" w:color="auto"/>
          </w:divBdr>
        </w:div>
        <w:div w:id="1094595126">
          <w:marLeft w:val="640"/>
          <w:marRight w:val="0"/>
          <w:marTop w:val="0"/>
          <w:marBottom w:val="0"/>
          <w:divBdr>
            <w:top w:val="none" w:sz="0" w:space="0" w:color="auto"/>
            <w:left w:val="none" w:sz="0" w:space="0" w:color="auto"/>
            <w:bottom w:val="none" w:sz="0" w:space="0" w:color="auto"/>
            <w:right w:val="none" w:sz="0" w:space="0" w:color="auto"/>
          </w:divBdr>
        </w:div>
        <w:div w:id="1759866801">
          <w:marLeft w:val="640"/>
          <w:marRight w:val="0"/>
          <w:marTop w:val="0"/>
          <w:marBottom w:val="0"/>
          <w:divBdr>
            <w:top w:val="none" w:sz="0" w:space="0" w:color="auto"/>
            <w:left w:val="none" w:sz="0" w:space="0" w:color="auto"/>
            <w:bottom w:val="none" w:sz="0" w:space="0" w:color="auto"/>
            <w:right w:val="none" w:sz="0" w:space="0" w:color="auto"/>
          </w:divBdr>
        </w:div>
        <w:div w:id="2079353699">
          <w:marLeft w:val="640"/>
          <w:marRight w:val="0"/>
          <w:marTop w:val="0"/>
          <w:marBottom w:val="0"/>
          <w:divBdr>
            <w:top w:val="none" w:sz="0" w:space="0" w:color="auto"/>
            <w:left w:val="none" w:sz="0" w:space="0" w:color="auto"/>
            <w:bottom w:val="none" w:sz="0" w:space="0" w:color="auto"/>
            <w:right w:val="none" w:sz="0" w:space="0" w:color="auto"/>
          </w:divBdr>
        </w:div>
        <w:div w:id="1476680954">
          <w:marLeft w:val="640"/>
          <w:marRight w:val="0"/>
          <w:marTop w:val="0"/>
          <w:marBottom w:val="0"/>
          <w:divBdr>
            <w:top w:val="none" w:sz="0" w:space="0" w:color="auto"/>
            <w:left w:val="none" w:sz="0" w:space="0" w:color="auto"/>
            <w:bottom w:val="none" w:sz="0" w:space="0" w:color="auto"/>
            <w:right w:val="none" w:sz="0" w:space="0" w:color="auto"/>
          </w:divBdr>
        </w:div>
        <w:div w:id="346516954">
          <w:marLeft w:val="640"/>
          <w:marRight w:val="0"/>
          <w:marTop w:val="0"/>
          <w:marBottom w:val="0"/>
          <w:divBdr>
            <w:top w:val="none" w:sz="0" w:space="0" w:color="auto"/>
            <w:left w:val="none" w:sz="0" w:space="0" w:color="auto"/>
            <w:bottom w:val="none" w:sz="0" w:space="0" w:color="auto"/>
            <w:right w:val="none" w:sz="0" w:space="0" w:color="auto"/>
          </w:divBdr>
        </w:div>
        <w:div w:id="1834224652">
          <w:marLeft w:val="640"/>
          <w:marRight w:val="0"/>
          <w:marTop w:val="0"/>
          <w:marBottom w:val="0"/>
          <w:divBdr>
            <w:top w:val="none" w:sz="0" w:space="0" w:color="auto"/>
            <w:left w:val="none" w:sz="0" w:space="0" w:color="auto"/>
            <w:bottom w:val="none" w:sz="0" w:space="0" w:color="auto"/>
            <w:right w:val="none" w:sz="0" w:space="0" w:color="auto"/>
          </w:divBdr>
        </w:div>
        <w:div w:id="698971759">
          <w:marLeft w:val="640"/>
          <w:marRight w:val="0"/>
          <w:marTop w:val="0"/>
          <w:marBottom w:val="0"/>
          <w:divBdr>
            <w:top w:val="none" w:sz="0" w:space="0" w:color="auto"/>
            <w:left w:val="none" w:sz="0" w:space="0" w:color="auto"/>
            <w:bottom w:val="none" w:sz="0" w:space="0" w:color="auto"/>
            <w:right w:val="none" w:sz="0" w:space="0" w:color="auto"/>
          </w:divBdr>
        </w:div>
        <w:div w:id="652217563">
          <w:marLeft w:val="640"/>
          <w:marRight w:val="0"/>
          <w:marTop w:val="0"/>
          <w:marBottom w:val="0"/>
          <w:divBdr>
            <w:top w:val="none" w:sz="0" w:space="0" w:color="auto"/>
            <w:left w:val="none" w:sz="0" w:space="0" w:color="auto"/>
            <w:bottom w:val="none" w:sz="0" w:space="0" w:color="auto"/>
            <w:right w:val="none" w:sz="0" w:space="0" w:color="auto"/>
          </w:divBdr>
        </w:div>
        <w:div w:id="1027558665">
          <w:marLeft w:val="640"/>
          <w:marRight w:val="0"/>
          <w:marTop w:val="0"/>
          <w:marBottom w:val="0"/>
          <w:divBdr>
            <w:top w:val="none" w:sz="0" w:space="0" w:color="auto"/>
            <w:left w:val="none" w:sz="0" w:space="0" w:color="auto"/>
            <w:bottom w:val="none" w:sz="0" w:space="0" w:color="auto"/>
            <w:right w:val="none" w:sz="0" w:space="0" w:color="auto"/>
          </w:divBdr>
        </w:div>
        <w:div w:id="1720788714">
          <w:marLeft w:val="640"/>
          <w:marRight w:val="0"/>
          <w:marTop w:val="0"/>
          <w:marBottom w:val="0"/>
          <w:divBdr>
            <w:top w:val="none" w:sz="0" w:space="0" w:color="auto"/>
            <w:left w:val="none" w:sz="0" w:space="0" w:color="auto"/>
            <w:bottom w:val="none" w:sz="0" w:space="0" w:color="auto"/>
            <w:right w:val="none" w:sz="0" w:space="0" w:color="auto"/>
          </w:divBdr>
        </w:div>
        <w:div w:id="2022588443">
          <w:marLeft w:val="640"/>
          <w:marRight w:val="0"/>
          <w:marTop w:val="0"/>
          <w:marBottom w:val="0"/>
          <w:divBdr>
            <w:top w:val="none" w:sz="0" w:space="0" w:color="auto"/>
            <w:left w:val="none" w:sz="0" w:space="0" w:color="auto"/>
            <w:bottom w:val="none" w:sz="0" w:space="0" w:color="auto"/>
            <w:right w:val="none" w:sz="0" w:space="0" w:color="auto"/>
          </w:divBdr>
        </w:div>
        <w:div w:id="1642349944">
          <w:marLeft w:val="640"/>
          <w:marRight w:val="0"/>
          <w:marTop w:val="0"/>
          <w:marBottom w:val="0"/>
          <w:divBdr>
            <w:top w:val="none" w:sz="0" w:space="0" w:color="auto"/>
            <w:left w:val="none" w:sz="0" w:space="0" w:color="auto"/>
            <w:bottom w:val="none" w:sz="0" w:space="0" w:color="auto"/>
            <w:right w:val="none" w:sz="0" w:space="0" w:color="auto"/>
          </w:divBdr>
        </w:div>
        <w:div w:id="396781130">
          <w:marLeft w:val="640"/>
          <w:marRight w:val="0"/>
          <w:marTop w:val="0"/>
          <w:marBottom w:val="0"/>
          <w:divBdr>
            <w:top w:val="none" w:sz="0" w:space="0" w:color="auto"/>
            <w:left w:val="none" w:sz="0" w:space="0" w:color="auto"/>
            <w:bottom w:val="none" w:sz="0" w:space="0" w:color="auto"/>
            <w:right w:val="none" w:sz="0" w:space="0" w:color="auto"/>
          </w:divBdr>
        </w:div>
        <w:div w:id="1134907856">
          <w:marLeft w:val="640"/>
          <w:marRight w:val="0"/>
          <w:marTop w:val="0"/>
          <w:marBottom w:val="0"/>
          <w:divBdr>
            <w:top w:val="none" w:sz="0" w:space="0" w:color="auto"/>
            <w:left w:val="none" w:sz="0" w:space="0" w:color="auto"/>
            <w:bottom w:val="none" w:sz="0" w:space="0" w:color="auto"/>
            <w:right w:val="none" w:sz="0" w:space="0" w:color="auto"/>
          </w:divBdr>
        </w:div>
        <w:div w:id="1004743782">
          <w:marLeft w:val="640"/>
          <w:marRight w:val="0"/>
          <w:marTop w:val="0"/>
          <w:marBottom w:val="0"/>
          <w:divBdr>
            <w:top w:val="none" w:sz="0" w:space="0" w:color="auto"/>
            <w:left w:val="none" w:sz="0" w:space="0" w:color="auto"/>
            <w:bottom w:val="none" w:sz="0" w:space="0" w:color="auto"/>
            <w:right w:val="none" w:sz="0" w:space="0" w:color="auto"/>
          </w:divBdr>
        </w:div>
        <w:div w:id="1200705490">
          <w:marLeft w:val="640"/>
          <w:marRight w:val="0"/>
          <w:marTop w:val="0"/>
          <w:marBottom w:val="0"/>
          <w:divBdr>
            <w:top w:val="none" w:sz="0" w:space="0" w:color="auto"/>
            <w:left w:val="none" w:sz="0" w:space="0" w:color="auto"/>
            <w:bottom w:val="none" w:sz="0" w:space="0" w:color="auto"/>
            <w:right w:val="none" w:sz="0" w:space="0" w:color="auto"/>
          </w:divBdr>
        </w:div>
        <w:div w:id="984891348">
          <w:marLeft w:val="640"/>
          <w:marRight w:val="0"/>
          <w:marTop w:val="0"/>
          <w:marBottom w:val="0"/>
          <w:divBdr>
            <w:top w:val="none" w:sz="0" w:space="0" w:color="auto"/>
            <w:left w:val="none" w:sz="0" w:space="0" w:color="auto"/>
            <w:bottom w:val="none" w:sz="0" w:space="0" w:color="auto"/>
            <w:right w:val="none" w:sz="0" w:space="0" w:color="auto"/>
          </w:divBdr>
        </w:div>
        <w:div w:id="1421607666">
          <w:marLeft w:val="640"/>
          <w:marRight w:val="0"/>
          <w:marTop w:val="0"/>
          <w:marBottom w:val="0"/>
          <w:divBdr>
            <w:top w:val="none" w:sz="0" w:space="0" w:color="auto"/>
            <w:left w:val="none" w:sz="0" w:space="0" w:color="auto"/>
            <w:bottom w:val="none" w:sz="0" w:space="0" w:color="auto"/>
            <w:right w:val="none" w:sz="0" w:space="0" w:color="auto"/>
          </w:divBdr>
        </w:div>
        <w:div w:id="55050469">
          <w:marLeft w:val="640"/>
          <w:marRight w:val="0"/>
          <w:marTop w:val="0"/>
          <w:marBottom w:val="0"/>
          <w:divBdr>
            <w:top w:val="none" w:sz="0" w:space="0" w:color="auto"/>
            <w:left w:val="none" w:sz="0" w:space="0" w:color="auto"/>
            <w:bottom w:val="none" w:sz="0" w:space="0" w:color="auto"/>
            <w:right w:val="none" w:sz="0" w:space="0" w:color="auto"/>
          </w:divBdr>
        </w:div>
        <w:div w:id="1270240213">
          <w:marLeft w:val="640"/>
          <w:marRight w:val="0"/>
          <w:marTop w:val="0"/>
          <w:marBottom w:val="0"/>
          <w:divBdr>
            <w:top w:val="none" w:sz="0" w:space="0" w:color="auto"/>
            <w:left w:val="none" w:sz="0" w:space="0" w:color="auto"/>
            <w:bottom w:val="none" w:sz="0" w:space="0" w:color="auto"/>
            <w:right w:val="none" w:sz="0" w:space="0" w:color="auto"/>
          </w:divBdr>
        </w:div>
        <w:div w:id="969895234">
          <w:marLeft w:val="640"/>
          <w:marRight w:val="0"/>
          <w:marTop w:val="0"/>
          <w:marBottom w:val="0"/>
          <w:divBdr>
            <w:top w:val="none" w:sz="0" w:space="0" w:color="auto"/>
            <w:left w:val="none" w:sz="0" w:space="0" w:color="auto"/>
            <w:bottom w:val="none" w:sz="0" w:space="0" w:color="auto"/>
            <w:right w:val="none" w:sz="0" w:space="0" w:color="auto"/>
          </w:divBdr>
        </w:div>
        <w:div w:id="469783595">
          <w:marLeft w:val="640"/>
          <w:marRight w:val="0"/>
          <w:marTop w:val="0"/>
          <w:marBottom w:val="0"/>
          <w:divBdr>
            <w:top w:val="none" w:sz="0" w:space="0" w:color="auto"/>
            <w:left w:val="none" w:sz="0" w:space="0" w:color="auto"/>
            <w:bottom w:val="none" w:sz="0" w:space="0" w:color="auto"/>
            <w:right w:val="none" w:sz="0" w:space="0" w:color="auto"/>
          </w:divBdr>
        </w:div>
        <w:div w:id="77486519">
          <w:marLeft w:val="640"/>
          <w:marRight w:val="0"/>
          <w:marTop w:val="0"/>
          <w:marBottom w:val="0"/>
          <w:divBdr>
            <w:top w:val="none" w:sz="0" w:space="0" w:color="auto"/>
            <w:left w:val="none" w:sz="0" w:space="0" w:color="auto"/>
            <w:bottom w:val="none" w:sz="0" w:space="0" w:color="auto"/>
            <w:right w:val="none" w:sz="0" w:space="0" w:color="auto"/>
          </w:divBdr>
        </w:div>
        <w:div w:id="1451165359">
          <w:marLeft w:val="640"/>
          <w:marRight w:val="0"/>
          <w:marTop w:val="0"/>
          <w:marBottom w:val="0"/>
          <w:divBdr>
            <w:top w:val="none" w:sz="0" w:space="0" w:color="auto"/>
            <w:left w:val="none" w:sz="0" w:space="0" w:color="auto"/>
            <w:bottom w:val="none" w:sz="0" w:space="0" w:color="auto"/>
            <w:right w:val="none" w:sz="0" w:space="0" w:color="auto"/>
          </w:divBdr>
        </w:div>
        <w:div w:id="1846288125">
          <w:marLeft w:val="640"/>
          <w:marRight w:val="0"/>
          <w:marTop w:val="0"/>
          <w:marBottom w:val="0"/>
          <w:divBdr>
            <w:top w:val="none" w:sz="0" w:space="0" w:color="auto"/>
            <w:left w:val="none" w:sz="0" w:space="0" w:color="auto"/>
            <w:bottom w:val="none" w:sz="0" w:space="0" w:color="auto"/>
            <w:right w:val="none" w:sz="0" w:space="0" w:color="auto"/>
          </w:divBdr>
        </w:div>
        <w:div w:id="1685521260">
          <w:marLeft w:val="640"/>
          <w:marRight w:val="0"/>
          <w:marTop w:val="0"/>
          <w:marBottom w:val="0"/>
          <w:divBdr>
            <w:top w:val="none" w:sz="0" w:space="0" w:color="auto"/>
            <w:left w:val="none" w:sz="0" w:space="0" w:color="auto"/>
            <w:bottom w:val="none" w:sz="0" w:space="0" w:color="auto"/>
            <w:right w:val="none" w:sz="0" w:space="0" w:color="auto"/>
          </w:divBdr>
        </w:div>
        <w:div w:id="1215384008">
          <w:marLeft w:val="640"/>
          <w:marRight w:val="0"/>
          <w:marTop w:val="0"/>
          <w:marBottom w:val="0"/>
          <w:divBdr>
            <w:top w:val="none" w:sz="0" w:space="0" w:color="auto"/>
            <w:left w:val="none" w:sz="0" w:space="0" w:color="auto"/>
            <w:bottom w:val="none" w:sz="0" w:space="0" w:color="auto"/>
            <w:right w:val="none" w:sz="0" w:space="0" w:color="auto"/>
          </w:divBdr>
        </w:div>
        <w:div w:id="335809115">
          <w:marLeft w:val="640"/>
          <w:marRight w:val="0"/>
          <w:marTop w:val="0"/>
          <w:marBottom w:val="0"/>
          <w:divBdr>
            <w:top w:val="none" w:sz="0" w:space="0" w:color="auto"/>
            <w:left w:val="none" w:sz="0" w:space="0" w:color="auto"/>
            <w:bottom w:val="none" w:sz="0" w:space="0" w:color="auto"/>
            <w:right w:val="none" w:sz="0" w:space="0" w:color="auto"/>
          </w:divBdr>
        </w:div>
        <w:div w:id="1277832189">
          <w:marLeft w:val="640"/>
          <w:marRight w:val="0"/>
          <w:marTop w:val="0"/>
          <w:marBottom w:val="0"/>
          <w:divBdr>
            <w:top w:val="none" w:sz="0" w:space="0" w:color="auto"/>
            <w:left w:val="none" w:sz="0" w:space="0" w:color="auto"/>
            <w:bottom w:val="none" w:sz="0" w:space="0" w:color="auto"/>
            <w:right w:val="none" w:sz="0" w:space="0" w:color="auto"/>
          </w:divBdr>
        </w:div>
        <w:div w:id="712507874">
          <w:marLeft w:val="640"/>
          <w:marRight w:val="0"/>
          <w:marTop w:val="0"/>
          <w:marBottom w:val="0"/>
          <w:divBdr>
            <w:top w:val="none" w:sz="0" w:space="0" w:color="auto"/>
            <w:left w:val="none" w:sz="0" w:space="0" w:color="auto"/>
            <w:bottom w:val="none" w:sz="0" w:space="0" w:color="auto"/>
            <w:right w:val="none" w:sz="0" w:space="0" w:color="auto"/>
          </w:divBdr>
        </w:div>
        <w:div w:id="1123155986">
          <w:marLeft w:val="640"/>
          <w:marRight w:val="0"/>
          <w:marTop w:val="0"/>
          <w:marBottom w:val="0"/>
          <w:divBdr>
            <w:top w:val="none" w:sz="0" w:space="0" w:color="auto"/>
            <w:left w:val="none" w:sz="0" w:space="0" w:color="auto"/>
            <w:bottom w:val="none" w:sz="0" w:space="0" w:color="auto"/>
            <w:right w:val="none" w:sz="0" w:space="0" w:color="auto"/>
          </w:divBdr>
        </w:div>
        <w:div w:id="1026564276">
          <w:marLeft w:val="640"/>
          <w:marRight w:val="0"/>
          <w:marTop w:val="0"/>
          <w:marBottom w:val="0"/>
          <w:divBdr>
            <w:top w:val="none" w:sz="0" w:space="0" w:color="auto"/>
            <w:left w:val="none" w:sz="0" w:space="0" w:color="auto"/>
            <w:bottom w:val="none" w:sz="0" w:space="0" w:color="auto"/>
            <w:right w:val="none" w:sz="0" w:space="0" w:color="auto"/>
          </w:divBdr>
        </w:div>
        <w:div w:id="556740714">
          <w:marLeft w:val="640"/>
          <w:marRight w:val="0"/>
          <w:marTop w:val="0"/>
          <w:marBottom w:val="0"/>
          <w:divBdr>
            <w:top w:val="none" w:sz="0" w:space="0" w:color="auto"/>
            <w:left w:val="none" w:sz="0" w:space="0" w:color="auto"/>
            <w:bottom w:val="none" w:sz="0" w:space="0" w:color="auto"/>
            <w:right w:val="none" w:sz="0" w:space="0" w:color="auto"/>
          </w:divBdr>
        </w:div>
        <w:div w:id="1546481155">
          <w:marLeft w:val="640"/>
          <w:marRight w:val="0"/>
          <w:marTop w:val="0"/>
          <w:marBottom w:val="0"/>
          <w:divBdr>
            <w:top w:val="none" w:sz="0" w:space="0" w:color="auto"/>
            <w:left w:val="none" w:sz="0" w:space="0" w:color="auto"/>
            <w:bottom w:val="none" w:sz="0" w:space="0" w:color="auto"/>
            <w:right w:val="none" w:sz="0" w:space="0" w:color="auto"/>
          </w:divBdr>
        </w:div>
        <w:div w:id="449011625">
          <w:marLeft w:val="640"/>
          <w:marRight w:val="0"/>
          <w:marTop w:val="0"/>
          <w:marBottom w:val="0"/>
          <w:divBdr>
            <w:top w:val="none" w:sz="0" w:space="0" w:color="auto"/>
            <w:left w:val="none" w:sz="0" w:space="0" w:color="auto"/>
            <w:bottom w:val="none" w:sz="0" w:space="0" w:color="auto"/>
            <w:right w:val="none" w:sz="0" w:space="0" w:color="auto"/>
          </w:divBdr>
        </w:div>
        <w:div w:id="1960910778">
          <w:marLeft w:val="640"/>
          <w:marRight w:val="0"/>
          <w:marTop w:val="0"/>
          <w:marBottom w:val="0"/>
          <w:divBdr>
            <w:top w:val="none" w:sz="0" w:space="0" w:color="auto"/>
            <w:left w:val="none" w:sz="0" w:space="0" w:color="auto"/>
            <w:bottom w:val="none" w:sz="0" w:space="0" w:color="auto"/>
            <w:right w:val="none" w:sz="0" w:space="0" w:color="auto"/>
          </w:divBdr>
        </w:div>
        <w:div w:id="1192189780">
          <w:marLeft w:val="640"/>
          <w:marRight w:val="0"/>
          <w:marTop w:val="0"/>
          <w:marBottom w:val="0"/>
          <w:divBdr>
            <w:top w:val="none" w:sz="0" w:space="0" w:color="auto"/>
            <w:left w:val="none" w:sz="0" w:space="0" w:color="auto"/>
            <w:bottom w:val="none" w:sz="0" w:space="0" w:color="auto"/>
            <w:right w:val="none" w:sz="0" w:space="0" w:color="auto"/>
          </w:divBdr>
        </w:div>
        <w:div w:id="1046880313">
          <w:marLeft w:val="640"/>
          <w:marRight w:val="0"/>
          <w:marTop w:val="0"/>
          <w:marBottom w:val="0"/>
          <w:divBdr>
            <w:top w:val="none" w:sz="0" w:space="0" w:color="auto"/>
            <w:left w:val="none" w:sz="0" w:space="0" w:color="auto"/>
            <w:bottom w:val="none" w:sz="0" w:space="0" w:color="auto"/>
            <w:right w:val="none" w:sz="0" w:space="0" w:color="auto"/>
          </w:divBdr>
        </w:div>
        <w:div w:id="1072460113">
          <w:marLeft w:val="640"/>
          <w:marRight w:val="0"/>
          <w:marTop w:val="0"/>
          <w:marBottom w:val="0"/>
          <w:divBdr>
            <w:top w:val="none" w:sz="0" w:space="0" w:color="auto"/>
            <w:left w:val="none" w:sz="0" w:space="0" w:color="auto"/>
            <w:bottom w:val="none" w:sz="0" w:space="0" w:color="auto"/>
            <w:right w:val="none" w:sz="0" w:space="0" w:color="auto"/>
          </w:divBdr>
        </w:div>
        <w:div w:id="1286276876">
          <w:marLeft w:val="640"/>
          <w:marRight w:val="0"/>
          <w:marTop w:val="0"/>
          <w:marBottom w:val="0"/>
          <w:divBdr>
            <w:top w:val="none" w:sz="0" w:space="0" w:color="auto"/>
            <w:left w:val="none" w:sz="0" w:space="0" w:color="auto"/>
            <w:bottom w:val="none" w:sz="0" w:space="0" w:color="auto"/>
            <w:right w:val="none" w:sz="0" w:space="0" w:color="auto"/>
          </w:divBdr>
        </w:div>
        <w:div w:id="1617373383">
          <w:marLeft w:val="640"/>
          <w:marRight w:val="0"/>
          <w:marTop w:val="0"/>
          <w:marBottom w:val="0"/>
          <w:divBdr>
            <w:top w:val="none" w:sz="0" w:space="0" w:color="auto"/>
            <w:left w:val="none" w:sz="0" w:space="0" w:color="auto"/>
            <w:bottom w:val="none" w:sz="0" w:space="0" w:color="auto"/>
            <w:right w:val="none" w:sz="0" w:space="0" w:color="auto"/>
          </w:divBdr>
        </w:div>
        <w:div w:id="2144304729">
          <w:marLeft w:val="640"/>
          <w:marRight w:val="0"/>
          <w:marTop w:val="0"/>
          <w:marBottom w:val="0"/>
          <w:divBdr>
            <w:top w:val="none" w:sz="0" w:space="0" w:color="auto"/>
            <w:left w:val="none" w:sz="0" w:space="0" w:color="auto"/>
            <w:bottom w:val="none" w:sz="0" w:space="0" w:color="auto"/>
            <w:right w:val="none" w:sz="0" w:space="0" w:color="auto"/>
          </w:divBdr>
        </w:div>
        <w:div w:id="1178540794">
          <w:marLeft w:val="640"/>
          <w:marRight w:val="0"/>
          <w:marTop w:val="0"/>
          <w:marBottom w:val="0"/>
          <w:divBdr>
            <w:top w:val="none" w:sz="0" w:space="0" w:color="auto"/>
            <w:left w:val="none" w:sz="0" w:space="0" w:color="auto"/>
            <w:bottom w:val="none" w:sz="0" w:space="0" w:color="auto"/>
            <w:right w:val="none" w:sz="0" w:space="0" w:color="auto"/>
          </w:divBdr>
        </w:div>
        <w:div w:id="2028672524">
          <w:marLeft w:val="640"/>
          <w:marRight w:val="0"/>
          <w:marTop w:val="0"/>
          <w:marBottom w:val="0"/>
          <w:divBdr>
            <w:top w:val="none" w:sz="0" w:space="0" w:color="auto"/>
            <w:left w:val="none" w:sz="0" w:space="0" w:color="auto"/>
            <w:bottom w:val="none" w:sz="0" w:space="0" w:color="auto"/>
            <w:right w:val="none" w:sz="0" w:space="0" w:color="auto"/>
          </w:divBdr>
        </w:div>
        <w:div w:id="1357729916">
          <w:marLeft w:val="640"/>
          <w:marRight w:val="0"/>
          <w:marTop w:val="0"/>
          <w:marBottom w:val="0"/>
          <w:divBdr>
            <w:top w:val="none" w:sz="0" w:space="0" w:color="auto"/>
            <w:left w:val="none" w:sz="0" w:space="0" w:color="auto"/>
            <w:bottom w:val="none" w:sz="0" w:space="0" w:color="auto"/>
            <w:right w:val="none" w:sz="0" w:space="0" w:color="auto"/>
          </w:divBdr>
        </w:div>
        <w:div w:id="1064067583">
          <w:marLeft w:val="640"/>
          <w:marRight w:val="0"/>
          <w:marTop w:val="0"/>
          <w:marBottom w:val="0"/>
          <w:divBdr>
            <w:top w:val="none" w:sz="0" w:space="0" w:color="auto"/>
            <w:left w:val="none" w:sz="0" w:space="0" w:color="auto"/>
            <w:bottom w:val="none" w:sz="0" w:space="0" w:color="auto"/>
            <w:right w:val="none" w:sz="0" w:space="0" w:color="auto"/>
          </w:divBdr>
        </w:div>
        <w:div w:id="464275075">
          <w:marLeft w:val="640"/>
          <w:marRight w:val="0"/>
          <w:marTop w:val="0"/>
          <w:marBottom w:val="0"/>
          <w:divBdr>
            <w:top w:val="none" w:sz="0" w:space="0" w:color="auto"/>
            <w:left w:val="none" w:sz="0" w:space="0" w:color="auto"/>
            <w:bottom w:val="none" w:sz="0" w:space="0" w:color="auto"/>
            <w:right w:val="none" w:sz="0" w:space="0" w:color="auto"/>
          </w:divBdr>
        </w:div>
        <w:div w:id="500239763">
          <w:marLeft w:val="640"/>
          <w:marRight w:val="0"/>
          <w:marTop w:val="0"/>
          <w:marBottom w:val="0"/>
          <w:divBdr>
            <w:top w:val="none" w:sz="0" w:space="0" w:color="auto"/>
            <w:left w:val="none" w:sz="0" w:space="0" w:color="auto"/>
            <w:bottom w:val="none" w:sz="0" w:space="0" w:color="auto"/>
            <w:right w:val="none" w:sz="0" w:space="0" w:color="auto"/>
          </w:divBdr>
        </w:div>
        <w:div w:id="1530297248">
          <w:marLeft w:val="640"/>
          <w:marRight w:val="0"/>
          <w:marTop w:val="0"/>
          <w:marBottom w:val="0"/>
          <w:divBdr>
            <w:top w:val="none" w:sz="0" w:space="0" w:color="auto"/>
            <w:left w:val="none" w:sz="0" w:space="0" w:color="auto"/>
            <w:bottom w:val="none" w:sz="0" w:space="0" w:color="auto"/>
            <w:right w:val="none" w:sz="0" w:space="0" w:color="auto"/>
          </w:divBdr>
        </w:div>
        <w:div w:id="1637369954">
          <w:marLeft w:val="640"/>
          <w:marRight w:val="0"/>
          <w:marTop w:val="0"/>
          <w:marBottom w:val="0"/>
          <w:divBdr>
            <w:top w:val="none" w:sz="0" w:space="0" w:color="auto"/>
            <w:left w:val="none" w:sz="0" w:space="0" w:color="auto"/>
            <w:bottom w:val="none" w:sz="0" w:space="0" w:color="auto"/>
            <w:right w:val="none" w:sz="0" w:space="0" w:color="auto"/>
          </w:divBdr>
        </w:div>
        <w:div w:id="1790120307">
          <w:marLeft w:val="640"/>
          <w:marRight w:val="0"/>
          <w:marTop w:val="0"/>
          <w:marBottom w:val="0"/>
          <w:divBdr>
            <w:top w:val="none" w:sz="0" w:space="0" w:color="auto"/>
            <w:left w:val="none" w:sz="0" w:space="0" w:color="auto"/>
            <w:bottom w:val="none" w:sz="0" w:space="0" w:color="auto"/>
            <w:right w:val="none" w:sz="0" w:space="0" w:color="auto"/>
          </w:divBdr>
        </w:div>
        <w:div w:id="2123452993">
          <w:marLeft w:val="640"/>
          <w:marRight w:val="0"/>
          <w:marTop w:val="0"/>
          <w:marBottom w:val="0"/>
          <w:divBdr>
            <w:top w:val="none" w:sz="0" w:space="0" w:color="auto"/>
            <w:left w:val="none" w:sz="0" w:space="0" w:color="auto"/>
            <w:bottom w:val="none" w:sz="0" w:space="0" w:color="auto"/>
            <w:right w:val="none" w:sz="0" w:space="0" w:color="auto"/>
          </w:divBdr>
        </w:div>
        <w:div w:id="871309225">
          <w:marLeft w:val="640"/>
          <w:marRight w:val="0"/>
          <w:marTop w:val="0"/>
          <w:marBottom w:val="0"/>
          <w:divBdr>
            <w:top w:val="none" w:sz="0" w:space="0" w:color="auto"/>
            <w:left w:val="none" w:sz="0" w:space="0" w:color="auto"/>
            <w:bottom w:val="none" w:sz="0" w:space="0" w:color="auto"/>
            <w:right w:val="none" w:sz="0" w:space="0" w:color="auto"/>
          </w:divBdr>
        </w:div>
        <w:div w:id="811944567">
          <w:marLeft w:val="640"/>
          <w:marRight w:val="0"/>
          <w:marTop w:val="0"/>
          <w:marBottom w:val="0"/>
          <w:divBdr>
            <w:top w:val="none" w:sz="0" w:space="0" w:color="auto"/>
            <w:left w:val="none" w:sz="0" w:space="0" w:color="auto"/>
            <w:bottom w:val="none" w:sz="0" w:space="0" w:color="auto"/>
            <w:right w:val="none" w:sz="0" w:space="0" w:color="auto"/>
          </w:divBdr>
        </w:div>
        <w:div w:id="1614242788">
          <w:marLeft w:val="640"/>
          <w:marRight w:val="0"/>
          <w:marTop w:val="0"/>
          <w:marBottom w:val="0"/>
          <w:divBdr>
            <w:top w:val="none" w:sz="0" w:space="0" w:color="auto"/>
            <w:left w:val="none" w:sz="0" w:space="0" w:color="auto"/>
            <w:bottom w:val="none" w:sz="0" w:space="0" w:color="auto"/>
            <w:right w:val="none" w:sz="0" w:space="0" w:color="auto"/>
          </w:divBdr>
        </w:div>
        <w:div w:id="1381246916">
          <w:marLeft w:val="640"/>
          <w:marRight w:val="0"/>
          <w:marTop w:val="0"/>
          <w:marBottom w:val="0"/>
          <w:divBdr>
            <w:top w:val="none" w:sz="0" w:space="0" w:color="auto"/>
            <w:left w:val="none" w:sz="0" w:space="0" w:color="auto"/>
            <w:bottom w:val="none" w:sz="0" w:space="0" w:color="auto"/>
            <w:right w:val="none" w:sz="0" w:space="0" w:color="auto"/>
          </w:divBdr>
        </w:div>
        <w:div w:id="260768332">
          <w:marLeft w:val="640"/>
          <w:marRight w:val="0"/>
          <w:marTop w:val="0"/>
          <w:marBottom w:val="0"/>
          <w:divBdr>
            <w:top w:val="none" w:sz="0" w:space="0" w:color="auto"/>
            <w:left w:val="none" w:sz="0" w:space="0" w:color="auto"/>
            <w:bottom w:val="none" w:sz="0" w:space="0" w:color="auto"/>
            <w:right w:val="none" w:sz="0" w:space="0" w:color="auto"/>
          </w:divBdr>
        </w:div>
        <w:div w:id="478498027">
          <w:marLeft w:val="640"/>
          <w:marRight w:val="0"/>
          <w:marTop w:val="0"/>
          <w:marBottom w:val="0"/>
          <w:divBdr>
            <w:top w:val="none" w:sz="0" w:space="0" w:color="auto"/>
            <w:left w:val="none" w:sz="0" w:space="0" w:color="auto"/>
            <w:bottom w:val="none" w:sz="0" w:space="0" w:color="auto"/>
            <w:right w:val="none" w:sz="0" w:space="0" w:color="auto"/>
          </w:divBdr>
        </w:div>
        <w:div w:id="2092924013">
          <w:marLeft w:val="640"/>
          <w:marRight w:val="0"/>
          <w:marTop w:val="0"/>
          <w:marBottom w:val="0"/>
          <w:divBdr>
            <w:top w:val="none" w:sz="0" w:space="0" w:color="auto"/>
            <w:left w:val="none" w:sz="0" w:space="0" w:color="auto"/>
            <w:bottom w:val="none" w:sz="0" w:space="0" w:color="auto"/>
            <w:right w:val="none" w:sz="0" w:space="0" w:color="auto"/>
          </w:divBdr>
        </w:div>
        <w:div w:id="2145273172">
          <w:marLeft w:val="640"/>
          <w:marRight w:val="0"/>
          <w:marTop w:val="0"/>
          <w:marBottom w:val="0"/>
          <w:divBdr>
            <w:top w:val="none" w:sz="0" w:space="0" w:color="auto"/>
            <w:left w:val="none" w:sz="0" w:space="0" w:color="auto"/>
            <w:bottom w:val="none" w:sz="0" w:space="0" w:color="auto"/>
            <w:right w:val="none" w:sz="0" w:space="0" w:color="auto"/>
          </w:divBdr>
        </w:div>
        <w:div w:id="1210266632">
          <w:marLeft w:val="640"/>
          <w:marRight w:val="0"/>
          <w:marTop w:val="0"/>
          <w:marBottom w:val="0"/>
          <w:divBdr>
            <w:top w:val="none" w:sz="0" w:space="0" w:color="auto"/>
            <w:left w:val="none" w:sz="0" w:space="0" w:color="auto"/>
            <w:bottom w:val="none" w:sz="0" w:space="0" w:color="auto"/>
            <w:right w:val="none" w:sz="0" w:space="0" w:color="auto"/>
          </w:divBdr>
        </w:div>
        <w:div w:id="730007686">
          <w:marLeft w:val="640"/>
          <w:marRight w:val="0"/>
          <w:marTop w:val="0"/>
          <w:marBottom w:val="0"/>
          <w:divBdr>
            <w:top w:val="none" w:sz="0" w:space="0" w:color="auto"/>
            <w:left w:val="none" w:sz="0" w:space="0" w:color="auto"/>
            <w:bottom w:val="none" w:sz="0" w:space="0" w:color="auto"/>
            <w:right w:val="none" w:sz="0" w:space="0" w:color="auto"/>
          </w:divBdr>
        </w:div>
        <w:div w:id="388967017">
          <w:marLeft w:val="640"/>
          <w:marRight w:val="0"/>
          <w:marTop w:val="0"/>
          <w:marBottom w:val="0"/>
          <w:divBdr>
            <w:top w:val="none" w:sz="0" w:space="0" w:color="auto"/>
            <w:left w:val="none" w:sz="0" w:space="0" w:color="auto"/>
            <w:bottom w:val="none" w:sz="0" w:space="0" w:color="auto"/>
            <w:right w:val="none" w:sz="0" w:space="0" w:color="auto"/>
          </w:divBdr>
        </w:div>
        <w:div w:id="194084160">
          <w:marLeft w:val="640"/>
          <w:marRight w:val="0"/>
          <w:marTop w:val="0"/>
          <w:marBottom w:val="0"/>
          <w:divBdr>
            <w:top w:val="none" w:sz="0" w:space="0" w:color="auto"/>
            <w:left w:val="none" w:sz="0" w:space="0" w:color="auto"/>
            <w:bottom w:val="none" w:sz="0" w:space="0" w:color="auto"/>
            <w:right w:val="none" w:sz="0" w:space="0" w:color="auto"/>
          </w:divBdr>
        </w:div>
        <w:div w:id="964627978">
          <w:marLeft w:val="640"/>
          <w:marRight w:val="0"/>
          <w:marTop w:val="0"/>
          <w:marBottom w:val="0"/>
          <w:divBdr>
            <w:top w:val="none" w:sz="0" w:space="0" w:color="auto"/>
            <w:left w:val="none" w:sz="0" w:space="0" w:color="auto"/>
            <w:bottom w:val="none" w:sz="0" w:space="0" w:color="auto"/>
            <w:right w:val="none" w:sz="0" w:space="0" w:color="auto"/>
          </w:divBdr>
        </w:div>
        <w:div w:id="814495663">
          <w:marLeft w:val="640"/>
          <w:marRight w:val="0"/>
          <w:marTop w:val="0"/>
          <w:marBottom w:val="0"/>
          <w:divBdr>
            <w:top w:val="none" w:sz="0" w:space="0" w:color="auto"/>
            <w:left w:val="none" w:sz="0" w:space="0" w:color="auto"/>
            <w:bottom w:val="none" w:sz="0" w:space="0" w:color="auto"/>
            <w:right w:val="none" w:sz="0" w:space="0" w:color="auto"/>
          </w:divBdr>
        </w:div>
        <w:div w:id="1116019005">
          <w:marLeft w:val="640"/>
          <w:marRight w:val="0"/>
          <w:marTop w:val="0"/>
          <w:marBottom w:val="0"/>
          <w:divBdr>
            <w:top w:val="none" w:sz="0" w:space="0" w:color="auto"/>
            <w:left w:val="none" w:sz="0" w:space="0" w:color="auto"/>
            <w:bottom w:val="none" w:sz="0" w:space="0" w:color="auto"/>
            <w:right w:val="none" w:sz="0" w:space="0" w:color="auto"/>
          </w:divBdr>
        </w:div>
        <w:div w:id="1392272596">
          <w:marLeft w:val="640"/>
          <w:marRight w:val="0"/>
          <w:marTop w:val="0"/>
          <w:marBottom w:val="0"/>
          <w:divBdr>
            <w:top w:val="none" w:sz="0" w:space="0" w:color="auto"/>
            <w:left w:val="none" w:sz="0" w:space="0" w:color="auto"/>
            <w:bottom w:val="none" w:sz="0" w:space="0" w:color="auto"/>
            <w:right w:val="none" w:sz="0" w:space="0" w:color="auto"/>
          </w:divBdr>
        </w:div>
        <w:div w:id="1028331364">
          <w:marLeft w:val="640"/>
          <w:marRight w:val="0"/>
          <w:marTop w:val="0"/>
          <w:marBottom w:val="0"/>
          <w:divBdr>
            <w:top w:val="none" w:sz="0" w:space="0" w:color="auto"/>
            <w:left w:val="none" w:sz="0" w:space="0" w:color="auto"/>
            <w:bottom w:val="none" w:sz="0" w:space="0" w:color="auto"/>
            <w:right w:val="none" w:sz="0" w:space="0" w:color="auto"/>
          </w:divBdr>
        </w:div>
        <w:div w:id="1882134673">
          <w:marLeft w:val="640"/>
          <w:marRight w:val="0"/>
          <w:marTop w:val="0"/>
          <w:marBottom w:val="0"/>
          <w:divBdr>
            <w:top w:val="none" w:sz="0" w:space="0" w:color="auto"/>
            <w:left w:val="none" w:sz="0" w:space="0" w:color="auto"/>
            <w:bottom w:val="none" w:sz="0" w:space="0" w:color="auto"/>
            <w:right w:val="none" w:sz="0" w:space="0" w:color="auto"/>
          </w:divBdr>
        </w:div>
        <w:div w:id="2061123305">
          <w:marLeft w:val="640"/>
          <w:marRight w:val="0"/>
          <w:marTop w:val="0"/>
          <w:marBottom w:val="0"/>
          <w:divBdr>
            <w:top w:val="none" w:sz="0" w:space="0" w:color="auto"/>
            <w:left w:val="none" w:sz="0" w:space="0" w:color="auto"/>
            <w:bottom w:val="none" w:sz="0" w:space="0" w:color="auto"/>
            <w:right w:val="none" w:sz="0" w:space="0" w:color="auto"/>
          </w:divBdr>
        </w:div>
        <w:div w:id="442463921">
          <w:marLeft w:val="640"/>
          <w:marRight w:val="0"/>
          <w:marTop w:val="0"/>
          <w:marBottom w:val="0"/>
          <w:divBdr>
            <w:top w:val="none" w:sz="0" w:space="0" w:color="auto"/>
            <w:left w:val="none" w:sz="0" w:space="0" w:color="auto"/>
            <w:bottom w:val="none" w:sz="0" w:space="0" w:color="auto"/>
            <w:right w:val="none" w:sz="0" w:space="0" w:color="auto"/>
          </w:divBdr>
        </w:div>
        <w:div w:id="745235">
          <w:marLeft w:val="640"/>
          <w:marRight w:val="0"/>
          <w:marTop w:val="0"/>
          <w:marBottom w:val="0"/>
          <w:divBdr>
            <w:top w:val="none" w:sz="0" w:space="0" w:color="auto"/>
            <w:left w:val="none" w:sz="0" w:space="0" w:color="auto"/>
            <w:bottom w:val="none" w:sz="0" w:space="0" w:color="auto"/>
            <w:right w:val="none" w:sz="0" w:space="0" w:color="auto"/>
          </w:divBdr>
        </w:div>
        <w:div w:id="177081963">
          <w:marLeft w:val="640"/>
          <w:marRight w:val="0"/>
          <w:marTop w:val="0"/>
          <w:marBottom w:val="0"/>
          <w:divBdr>
            <w:top w:val="none" w:sz="0" w:space="0" w:color="auto"/>
            <w:left w:val="none" w:sz="0" w:space="0" w:color="auto"/>
            <w:bottom w:val="none" w:sz="0" w:space="0" w:color="auto"/>
            <w:right w:val="none" w:sz="0" w:space="0" w:color="auto"/>
          </w:divBdr>
        </w:div>
        <w:div w:id="1008171749">
          <w:marLeft w:val="640"/>
          <w:marRight w:val="0"/>
          <w:marTop w:val="0"/>
          <w:marBottom w:val="0"/>
          <w:divBdr>
            <w:top w:val="none" w:sz="0" w:space="0" w:color="auto"/>
            <w:left w:val="none" w:sz="0" w:space="0" w:color="auto"/>
            <w:bottom w:val="none" w:sz="0" w:space="0" w:color="auto"/>
            <w:right w:val="none" w:sz="0" w:space="0" w:color="auto"/>
          </w:divBdr>
        </w:div>
        <w:div w:id="1078862068">
          <w:marLeft w:val="640"/>
          <w:marRight w:val="0"/>
          <w:marTop w:val="0"/>
          <w:marBottom w:val="0"/>
          <w:divBdr>
            <w:top w:val="none" w:sz="0" w:space="0" w:color="auto"/>
            <w:left w:val="none" w:sz="0" w:space="0" w:color="auto"/>
            <w:bottom w:val="none" w:sz="0" w:space="0" w:color="auto"/>
            <w:right w:val="none" w:sz="0" w:space="0" w:color="auto"/>
          </w:divBdr>
        </w:div>
        <w:div w:id="1232929154">
          <w:marLeft w:val="640"/>
          <w:marRight w:val="0"/>
          <w:marTop w:val="0"/>
          <w:marBottom w:val="0"/>
          <w:divBdr>
            <w:top w:val="none" w:sz="0" w:space="0" w:color="auto"/>
            <w:left w:val="none" w:sz="0" w:space="0" w:color="auto"/>
            <w:bottom w:val="none" w:sz="0" w:space="0" w:color="auto"/>
            <w:right w:val="none" w:sz="0" w:space="0" w:color="auto"/>
          </w:divBdr>
        </w:div>
        <w:div w:id="1604149417">
          <w:marLeft w:val="640"/>
          <w:marRight w:val="0"/>
          <w:marTop w:val="0"/>
          <w:marBottom w:val="0"/>
          <w:divBdr>
            <w:top w:val="none" w:sz="0" w:space="0" w:color="auto"/>
            <w:left w:val="none" w:sz="0" w:space="0" w:color="auto"/>
            <w:bottom w:val="none" w:sz="0" w:space="0" w:color="auto"/>
            <w:right w:val="none" w:sz="0" w:space="0" w:color="auto"/>
          </w:divBdr>
        </w:div>
        <w:div w:id="1617180780">
          <w:marLeft w:val="640"/>
          <w:marRight w:val="0"/>
          <w:marTop w:val="0"/>
          <w:marBottom w:val="0"/>
          <w:divBdr>
            <w:top w:val="none" w:sz="0" w:space="0" w:color="auto"/>
            <w:left w:val="none" w:sz="0" w:space="0" w:color="auto"/>
            <w:bottom w:val="none" w:sz="0" w:space="0" w:color="auto"/>
            <w:right w:val="none" w:sz="0" w:space="0" w:color="auto"/>
          </w:divBdr>
        </w:div>
        <w:div w:id="552012031">
          <w:marLeft w:val="640"/>
          <w:marRight w:val="0"/>
          <w:marTop w:val="0"/>
          <w:marBottom w:val="0"/>
          <w:divBdr>
            <w:top w:val="none" w:sz="0" w:space="0" w:color="auto"/>
            <w:left w:val="none" w:sz="0" w:space="0" w:color="auto"/>
            <w:bottom w:val="none" w:sz="0" w:space="0" w:color="auto"/>
            <w:right w:val="none" w:sz="0" w:space="0" w:color="auto"/>
          </w:divBdr>
        </w:div>
        <w:div w:id="777603419">
          <w:marLeft w:val="640"/>
          <w:marRight w:val="0"/>
          <w:marTop w:val="0"/>
          <w:marBottom w:val="0"/>
          <w:divBdr>
            <w:top w:val="none" w:sz="0" w:space="0" w:color="auto"/>
            <w:left w:val="none" w:sz="0" w:space="0" w:color="auto"/>
            <w:bottom w:val="none" w:sz="0" w:space="0" w:color="auto"/>
            <w:right w:val="none" w:sz="0" w:space="0" w:color="auto"/>
          </w:divBdr>
        </w:div>
        <w:div w:id="899902044">
          <w:marLeft w:val="640"/>
          <w:marRight w:val="0"/>
          <w:marTop w:val="0"/>
          <w:marBottom w:val="0"/>
          <w:divBdr>
            <w:top w:val="none" w:sz="0" w:space="0" w:color="auto"/>
            <w:left w:val="none" w:sz="0" w:space="0" w:color="auto"/>
            <w:bottom w:val="none" w:sz="0" w:space="0" w:color="auto"/>
            <w:right w:val="none" w:sz="0" w:space="0" w:color="auto"/>
          </w:divBdr>
        </w:div>
        <w:div w:id="1610896292">
          <w:marLeft w:val="640"/>
          <w:marRight w:val="0"/>
          <w:marTop w:val="0"/>
          <w:marBottom w:val="0"/>
          <w:divBdr>
            <w:top w:val="none" w:sz="0" w:space="0" w:color="auto"/>
            <w:left w:val="none" w:sz="0" w:space="0" w:color="auto"/>
            <w:bottom w:val="none" w:sz="0" w:space="0" w:color="auto"/>
            <w:right w:val="none" w:sz="0" w:space="0" w:color="auto"/>
          </w:divBdr>
        </w:div>
        <w:div w:id="1657026095">
          <w:marLeft w:val="640"/>
          <w:marRight w:val="0"/>
          <w:marTop w:val="0"/>
          <w:marBottom w:val="0"/>
          <w:divBdr>
            <w:top w:val="none" w:sz="0" w:space="0" w:color="auto"/>
            <w:left w:val="none" w:sz="0" w:space="0" w:color="auto"/>
            <w:bottom w:val="none" w:sz="0" w:space="0" w:color="auto"/>
            <w:right w:val="none" w:sz="0" w:space="0" w:color="auto"/>
          </w:divBdr>
        </w:div>
        <w:div w:id="1023284871">
          <w:marLeft w:val="640"/>
          <w:marRight w:val="0"/>
          <w:marTop w:val="0"/>
          <w:marBottom w:val="0"/>
          <w:divBdr>
            <w:top w:val="none" w:sz="0" w:space="0" w:color="auto"/>
            <w:left w:val="none" w:sz="0" w:space="0" w:color="auto"/>
            <w:bottom w:val="none" w:sz="0" w:space="0" w:color="auto"/>
            <w:right w:val="none" w:sz="0" w:space="0" w:color="auto"/>
          </w:divBdr>
        </w:div>
        <w:div w:id="1331329228">
          <w:marLeft w:val="640"/>
          <w:marRight w:val="0"/>
          <w:marTop w:val="0"/>
          <w:marBottom w:val="0"/>
          <w:divBdr>
            <w:top w:val="none" w:sz="0" w:space="0" w:color="auto"/>
            <w:left w:val="none" w:sz="0" w:space="0" w:color="auto"/>
            <w:bottom w:val="none" w:sz="0" w:space="0" w:color="auto"/>
            <w:right w:val="none" w:sz="0" w:space="0" w:color="auto"/>
          </w:divBdr>
        </w:div>
        <w:div w:id="1578127716">
          <w:marLeft w:val="640"/>
          <w:marRight w:val="0"/>
          <w:marTop w:val="0"/>
          <w:marBottom w:val="0"/>
          <w:divBdr>
            <w:top w:val="none" w:sz="0" w:space="0" w:color="auto"/>
            <w:left w:val="none" w:sz="0" w:space="0" w:color="auto"/>
            <w:bottom w:val="none" w:sz="0" w:space="0" w:color="auto"/>
            <w:right w:val="none" w:sz="0" w:space="0" w:color="auto"/>
          </w:divBdr>
        </w:div>
        <w:div w:id="60373991">
          <w:marLeft w:val="640"/>
          <w:marRight w:val="0"/>
          <w:marTop w:val="0"/>
          <w:marBottom w:val="0"/>
          <w:divBdr>
            <w:top w:val="none" w:sz="0" w:space="0" w:color="auto"/>
            <w:left w:val="none" w:sz="0" w:space="0" w:color="auto"/>
            <w:bottom w:val="none" w:sz="0" w:space="0" w:color="auto"/>
            <w:right w:val="none" w:sz="0" w:space="0" w:color="auto"/>
          </w:divBdr>
        </w:div>
        <w:div w:id="776756464">
          <w:marLeft w:val="640"/>
          <w:marRight w:val="0"/>
          <w:marTop w:val="0"/>
          <w:marBottom w:val="0"/>
          <w:divBdr>
            <w:top w:val="none" w:sz="0" w:space="0" w:color="auto"/>
            <w:left w:val="none" w:sz="0" w:space="0" w:color="auto"/>
            <w:bottom w:val="none" w:sz="0" w:space="0" w:color="auto"/>
            <w:right w:val="none" w:sz="0" w:space="0" w:color="auto"/>
          </w:divBdr>
        </w:div>
        <w:div w:id="11224415">
          <w:marLeft w:val="640"/>
          <w:marRight w:val="0"/>
          <w:marTop w:val="0"/>
          <w:marBottom w:val="0"/>
          <w:divBdr>
            <w:top w:val="none" w:sz="0" w:space="0" w:color="auto"/>
            <w:left w:val="none" w:sz="0" w:space="0" w:color="auto"/>
            <w:bottom w:val="none" w:sz="0" w:space="0" w:color="auto"/>
            <w:right w:val="none" w:sz="0" w:space="0" w:color="auto"/>
          </w:divBdr>
        </w:div>
        <w:div w:id="1567564972">
          <w:marLeft w:val="640"/>
          <w:marRight w:val="0"/>
          <w:marTop w:val="0"/>
          <w:marBottom w:val="0"/>
          <w:divBdr>
            <w:top w:val="none" w:sz="0" w:space="0" w:color="auto"/>
            <w:left w:val="none" w:sz="0" w:space="0" w:color="auto"/>
            <w:bottom w:val="none" w:sz="0" w:space="0" w:color="auto"/>
            <w:right w:val="none" w:sz="0" w:space="0" w:color="auto"/>
          </w:divBdr>
        </w:div>
        <w:div w:id="1669557343">
          <w:marLeft w:val="640"/>
          <w:marRight w:val="0"/>
          <w:marTop w:val="0"/>
          <w:marBottom w:val="0"/>
          <w:divBdr>
            <w:top w:val="none" w:sz="0" w:space="0" w:color="auto"/>
            <w:left w:val="none" w:sz="0" w:space="0" w:color="auto"/>
            <w:bottom w:val="none" w:sz="0" w:space="0" w:color="auto"/>
            <w:right w:val="none" w:sz="0" w:space="0" w:color="auto"/>
          </w:divBdr>
        </w:div>
        <w:div w:id="844830465">
          <w:marLeft w:val="640"/>
          <w:marRight w:val="0"/>
          <w:marTop w:val="0"/>
          <w:marBottom w:val="0"/>
          <w:divBdr>
            <w:top w:val="none" w:sz="0" w:space="0" w:color="auto"/>
            <w:left w:val="none" w:sz="0" w:space="0" w:color="auto"/>
            <w:bottom w:val="none" w:sz="0" w:space="0" w:color="auto"/>
            <w:right w:val="none" w:sz="0" w:space="0" w:color="auto"/>
          </w:divBdr>
        </w:div>
        <w:div w:id="2130082901">
          <w:marLeft w:val="640"/>
          <w:marRight w:val="0"/>
          <w:marTop w:val="0"/>
          <w:marBottom w:val="0"/>
          <w:divBdr>
            <w:top w:val="none" w:sz="0" w:space="0" w:color="auto"/>
            <w:left w:val="none" w:sz="0" w:space="0" w:color="auto"/>
            <w:bottom w:val="none" w:sz="0" w:space="0" w:color="auto"/>
            <w:right w:val="none" w:sz="0" w:space="0" w:color="auto"/>
          </w:divBdr>
        </w:div>
        <w:div w:id="2131433601">
          <w:marLeft w:val="640"/>
          <w:marRight w:val="0"/>
          <w:marTop w:val="0"/>
          <w:marBottom w:val="0"/>
          <w:divBdr>
            <w:top w:val="none" w:sz="0" w:space="0" w:color="auto"/>
            <w:left w:val="none" w:sz="0" w:space="0" w:color="auto"/>
            <w:bottom w:val="none" w:sz="0" w:space="0" w:color="auto"/>
            <w:right w:val="none" w:sz="0" w:space="0" w:color="auto"/>
          </w:divBdr>
        </w:div>
        <w:div w:id="424811403">
          <w:marLeft w:val="640"/>
          <w:marRight w:val="0"/>
          <w:marTop w:val="0"/>
          <w:marBottom w:val="0"/>
          <w:divBdr>
            <w:top w:val="none" w:sz="0" w:space="0" w:color="auto"/>
            <w:left w:val="none" w:sz="0" w:space="0" w:color="auto"/>
            <w:bottom w:val="none" w:sz="0" w:space="0" w:color="auto"/>
            <w:right w:val="none" w:sz="0" w:space="0" w:color="auto"/>
          </w:divBdr>
        </w:div>
        <w:div w:id="994648273">
          <w:marLeft w:val="640"/>
          <w:marRight w:val="0"/>
          <w:marTop w:val="0"/>
          <w:marBottom w:val="0"/>
          <w:divBdr>
            <w:top w:val="none" w:sz="0" w:space="0" w:color="auto"/>
            <w:left w:val="none" w:sz="0" w:space="0" w:color="auto"/>
            <w:bottom w:val="none" w:sz="0" w:space="0" w:color="auto"/>
            <w:right w:val="none" w:sz="0" w:space="0" w:color="auto"/>
          </w:divBdr>
        </w:div>
        <w:div w:id="1945724909">
          <w:marLeft w:val="640"/>
          <w:marRight w:val="0"/>
          <w:marTop w:val="0"/>
          <w:marBottom w:val="0"/>
          <w:divBdr>
            <w:top w:val="none" w:sz="0" w:space="0" w:color="auto"/>
            <w:left w:val="none" w:sz="0" w:space="0" w:color="auto"/>
            <w:bottom w:val="none" w:sz="0" w:space="0" w:color="auto"/>
            <w:right w:val="none" w:sz="0" w:space="0" w:color="auto"/>
          </w:divBdr>
        </w:div>
        <w:div w:id="366877829">
          <w:marLeft w:val="640"/>
          <w:marRight w:val="0"/>
          <w:marTop w:val="0"/>
          <w:marBottom w:val="0"/>
          <w:divBdr>
            <w:top w:val="none" w:sz="0" w:space="0" w:color="auto"/>
            <w:left w:val="none" w:sz="0" w:space="0" w:color="auto"/>
            <w:bottom w:val="none" w:sz="0" w:space="0" w:color="auto"/>
            <w:right w:val="none" w:sz="0" w:space="0" w:color="auto"/>
          </w:divBdr>
        </w:div>
        <w:div w:id="815099668">
          <w:marLeft w:val="640"/>
          <w:marRight w:val="0"/>
          <w:marTop w:val="0"/>
          <w:marBottom w:val="0"/>
          <w:divBdr>
            <w:top w:val="none" w:sz="0" w:space="0" w:color="auto"/>
            <w:left w:val="none" w:sz="0" w:space="0" w:color="auto"/>
            <w:bottom w:val="none" w:sz="0" w:space="0" w:color="auto"/>
            <w:right w:val="none" w:sz="0" w:space="0" w:color="auto"/>
          </w:divBdr>
        </w:div>
        <w:div w:id="3022827">
          <w:marLeft w:val="640"/>
          <w:marRight w:val="0"/>
          <w:marTop w:val="0"/>
          <w:marBottom w:val="0"/>
          <w:divBdr>
            <w:top w:val="none" w:sz="0" w:space="0" w:color="auto"/>
            <w:left w:val="none" w:sz="0" w:space="0" w:color="auto"/>
            <w:bottom w:val="none" w:sz="0" w:space="0" w:color="auto"/>
            <w:right w:val="none" w:sz="0" w:space="0" w:color="auto"/>
          </w:divBdr>
        </w:div>
        <w:div w:id="2078899281">
          <w:marLeft w:val="640"/>
          <w:marRight w:val="0"/>
          <w:marTop w:val="0"/>
          <w:marBottom w:val="0"/>
          <w:divBdr>
            <w:top w:val="none" w:sz="0" w:space="0" w:color="auto"/>
            <w:left w:val="none" w:sz="0" w:space="0" w:color="auto"/>
            <w:bottom w:val="none" w:sz="0" w:space="0" w:color="auto"/>
            <w:right w:val="none" w:sz="0" w:space="0" w:color="auto"/>
          </w:divBdr>
        </w:div>
        <w:div w:id="1279869132">
          <w:marLeft w:val="640"/>
          <w:marRight w:val="0"/>
          <w:marTop w:val="0"/>
          <w:marBottom w:val="0"/>
          <w:divBdr>
            <w:top w:val="none" w:sz="0" w:space="0" w:color="auto"/>
            <w:left w:val="none" w:sz="0" w:space="0" w:color="auto"/>
            <w:bottom w:val="none" w:sz="0" w:space="0" w:color="auto"/>
            <w:right w:val="none" w:sz="0" w:space="0" w:color="auto"/>
          </w:divBdr>
        </w:div>
        <w:div w:id="1890798874">
          <w:marLeft w:val="640"/>
          <w:marRight w:val="0"/>
          <w:marTop w:val="0"/>
          <w:marBottom w:val="0"/>
          <w:divBdr>
            <w:top w:val="none" w:sz="0" w:space="0" w:color="auto"/>
            <w:left w:val="none" w:sz="0" w:space="0" w:color="auto"/>
            <w:bottom w:val="none" w:sz="0" w:space="0" w:color="auto"/>
            <w:right w:val="none" w:sz="0" w:space="0" w:color="auto"/>
          </w:divBdr>
        </w:div>
        <w:div w:id="1794060414">
          <w:marLeft w:val="640"/>
          <w:marRight w:val="0"/>
          <w:marTop w:val="0"/>
          <w:marBottom w:val="0"/>
          <w:divBdr>
            <w:top w:val="none" w:sz="0" w:space="0" w:color="auto"/>
            <w:left w:val="none" w:sz="0" w:space="0" w:color="auto"/>
            <w:bottom w:val="none" w:sz="0" w:space="0" w:color="auto"/>
            <w:right w:val="none" w:sz="0" w:space="0" w:color="auto"/>
          </w:divBdr>
        </w:div>
        <w:div w:id="1585186409">
          <w:marLeft w:val="640"/>
          <w:marRight w:val="0"/>
          <w:marTop w:val="0"/>
          <w:marBottom w:val="0"/>
          <w:divBdr>
            <w:top w:val="none" w:sz="0" w:space="0" w:color="auto"/>
            <w:left w:val="none" w:sz="0" w:space="0" w:color="auto"/>
            <w:bottom w:val="none" w:sz="0" w:space="0" w:color="auto"/>
            <w:right w:val="none" w:sz="0" w:space="0" w:color="auto"/>
          </w:divBdr>
        </w:div>
        <w:div w:id="1956600492">
          <w:marLeft w:val="640"/>
          <w:marRight w:val="0"/>
          <w:marTop w:val="0"/>
          <w:marBottom w:val="0"/>
          <w:divBdr>
            <w:top w:val="none" w:sz="0" w:space="0" w:color="auto"/>
            <w:left w:val="none" w:sz="0" w:space="0" w:color="auto"/>
            <w:bottom w:val="none" w:sz="0" w:space="0" w:color="auto"/>
            <w:right w:val="none" w:sz="0" w:space="0" w:color="auto"/>
          </w:divBdr>
        </w:div>
        <w:div w:id="667516583">
          <w:marLeft w:val="640"/>
          <w:marRight w:val="0"/>
          <w:marTop w:val="0"/>
          <w:marBottom w:val="0"/>
          <w:divBdr>
            <w:top w:val="none" w:sz="0" w:space="0" w:color="auto"/>
            <w:left w:val="none" w:sz="0" w:space="0" w:color="auto"/>
            <w:bottom w:val="none" w:sz="0" w:space="0" w:color="auto"/>
            <w:right w:val="none" w:sz="0" w:space="0" w:color="auto"/>
          </w:divBdr>
        </w:div>
        <w:div w:id="1998877873">
          <w:marLeft w:val="640"/>
          <w:marRight w:val="0"/>
          <w:marTop w:val="0"/>
          <w:marBottom w:val="0"/>
          <w:divBdr>
            <w:top w:val="none" w:sz="0" w:space="0" w:color="auto"/>
            <w:left w:val="none" w:sz="0" w:space="0" w:color="auto"/>
            <w:bottom w:val="none" w:sz="0" w:space="0" w:color="auto"/>
            <w:right w:val="none" w:sz="0" w:space="0" w:color="auto"/>
          </w:divBdr>
        </w:div>
        <w:div w:id="1191723035">
          <w:marLeft w:val="640"/>
          <w:marRight w:val="0"/>
          <w:marTop w:val="0"/>
          <w:marBottom w:val="0"/>
          <w:divBdr>
            <w:top w:val="none" w:sz="0" w:space="0" w:color="auto"/>
            <w:left w:val="none" w:sz="0" w:space="0" w:color="auto"/>
            <w:bottom w:val="none" w:sz="0" w:space="0" w:color="auto"/>
            <w:right w:val="none" w:sz="0" w:space="0" w:color="auto"/>
          </w:divBdr>
        </w:div>
        <w:div w:id="1676615443">
          <w:marLeft w:val="640"/>
          <w:marRight w:val="0"/>
          <w:marTop w:val="0"/>
          <w:marBottom w:val="0"/>
          <w:divBdr>
            <w:top w:val="none" w:sz="0" w:space="0" w:color="auto"/>
            <w:left w:val="none" w:sz="0" w:space="0" w:color="auto"/>
            <w:bottom w:val="none" w:sz="0" w:space="0" w:color="auto"/>
            <w:right w:val="none" w:sz="0" w:space="0" w:color="auto"/>
          </w:divBdr>
        </w:div>
        <w:div w:id="954094348">
          <w:marLeft w:val="640"/>
          <w:marRight w:val="0"/>
          <w:marTop w:val="0"/>
          <w:marBottom w:val="0"/>
          <w:divBdr>
            <w:top w:val="none" w:sz="0" w:space="0" w:color="auto"/>
            <w:left w:val="none" w:sz="0" w:space="0" w:color="auto"/>
            <w:bottom w:val="none" w:sz="0" w:space="0" w:color="auto"/>
            <w:right w:val="none" w:sz="0" w:space="0" w:color="auto"/>
          </w:divBdr>
        </w:div>
        <w:div w:id="93597585">
          <w:marLeft w:val="640"/>
          <w:marRight w:val="0"/>
          <w:marTop w:val="0"/>
          <w:marBottom w:val="0"/>
          <w:divBdr>
            <w:top w:val="none" w:sz="0" w:space="0" w:color="auto"/>
            <w:left w:val="none" w:sz="0" w:space="0" w:color="auto"/>
            <w:bottom w:val="none" w:sz="0" w:space="0" w:color="auto"/>
            <w:right w:val="none" w:sz="0" w:space="0" w:color="auto"/>
          </w:divBdr>
        </w:div>
        <w:div w:id="1747145608">
          <w:marLeft w:val="640"/>
          <w:marRight w:val="0"/>
          <w:marTop w:val="0"/>
          <w:marBottom w:val="0"/>
          <w:divBdr>
            <w:top w:val="none" w:sz="0" w:space="0" w:color="auto"/>
            <w:left w:val="none" w:sz="0" w:space="0" w:color="auto"/>
            <w:bottom w:val="none" w:sz="0" w:space="0" w:color="auto"/>
            <w:right w:val="none" w:sz="0" w:space="0" w:color="auto"/>
          </w:divBdr>
        </w:div>
      </w:divsChild>
    </w:div>
    <w:div w:id="1001349409">
      <w:bodyDiv w:val="1"/>
      <w:marLeft w:val="0"/>
      <w:marRight w:val="0"/>
      <w:marTop w:val="0"/>
      <w:marBottom w:val="0"/>
      <w:divBdr>
        <w:top w:val="none" w:sz="0" w:space="0" w:color="auto"/>
        <w:left w:val="none" w:sz="0" w:space="0" w:color="auto"/>
        <w:bottom w:val="none" w:sz="0" w:space="0" w:color="auto"/>
        <w:right w:val="none" w:sz="0" w:space="0" w:color="auto"/>
      </w:divBdr>
      <w:divsChild>
        <w:div w:id="1074356331">
          <w:marLeft w:val="640"/>
          <w:marRight w:val="0"/>
          <w:marTop w:val="0"/>
          <w:marBottom w:val="0"/>
          <w:divBdr>
            <w:top w:val="none" w:sz="0" w:space="0" w:color="auto"/>
            <w:left w:val="none" w:sz="0" w:space="0" w:color="auto"/>
            <w:bottom w:val="none" w:sz="0" w:space="0" w:color="auto"/>
            <w:right w:val="none" w:sz="0" w:space="0" w:color="auto"/>
          </w:divBdr>
        </w:div>
        <w:div w:id="486672313">
          <w:marLeft w:val="640"/>
          <w:marRight w:val="0"/>
          <w:marTop w:val="0"/>
          <w:marBottom w:val="0"/>
          <w:divBdr>
            <w:top w:val="none" w:sz="0" w:space="0" w:color="auto"/>
            <w:left w:val="none" w:sz="0" w:space="0" w:color="auto"/>
            <w:bottom w:val="none" w:sz="0" w:space="0" w:color="auto"/>
            <w:right w:val="none" w:sz="0" w:space="0" w:color="auto"/>
          </w:divBdr>
        </w:div>
        <w:div w:id="1108160578">
          <w:marLeft w:val="640"/>
          <w:marRight w:val="0"/>
          <w:marTop w:val="0"/>
          <w:marBottom w:val="0"/>
          <w:divBdr>
            <w:top w:val="none" w:sz="0" w:space="0" w:color="auto"/>
            <w:left w:val="none" w:sz="0" w:space="0" w:color="auto"/>
            <w:bottom w:val="none" w:sz="0" w:space="0" w:color="auto"/>
            <w:right w:val="none" w:sz="0" w:space="0" w:color="auto"/>
          </w:divBdr>
        </w:div>
        <w:div w:id="1739398455">
          <w:marLeft w:val="640"/>
          <w:marRight w:val="0"/>
          <w:marTop w:val="0"/>
          <w:marBottom w:val="0"/>
          <w:divBdr>
            <w:top w:val="none" w:sz="0" w:space="0" w:color="auto"/>
            <w:left w:val="none" w:sz="0" w:space="0" w:color="auto"/>
            <w:bottom w:val="none" w:sz="0" w:space="0" w:color="auto"/>
            <w:right w:val="none" w:sz="0" w:space="0" w:color="auto"/>
          </w:divBdr>
        </w:div>
        <w:div w:id="1343625008">
          <w:marLeft w:val="640"/>
          <w:marRight w:val="0"/>
          <w:marTop w:val="0"/>
          <w:marBottom w:val="0"/>
          <w:divBdr>
            <w:top w:val="none" w:sz="0" w:space="0" w:color="auto"/>
            <w:left w:val="none" w:sz="0" w:space="0" w:color="auto"/>
            <w:bottom w:val="none" w:sz="0" w:space="0" w:color="auto"/>
            <w:right w:val="none" w:sz="0" w:space="0" w:color="auto"/>
          </w:divBdr>
        </w:div>
        <w:div w:id="430246997">
          <w:marLeft w:val="640"/>
          <w:marRight w:val="0"/>
          <w:marTop w:val="0"/>
          <w:marBottom w:val="0"/>
          <w:divBdr>
            <w:top w:val="none" w:sz="0" w:space="0" w:color="auto"/>
            <w:left w:val="none" w:sz="0" w:space="0" w:color="auto"/>
            <w:bottom w:val="none" w:sz="0" w:space="0" w:color="auto"/>
            <w:right w:val="none" w:sz="0" w:space="0" w:color="auto"/>
          </w:divBdr>
        </w:div>
        <w:div w:id="868182172">
          <w:marLeft w:val="640"/>
          <w:marRight w:val="0"/>
          <w:marTop w:val="0"/>
          <w:marBottom w:val="0"/>
          <w:divBdr>
            <w:top w:val="none" w:sz="0" w:space="0" w:color="auto"/>
            <w:left w:val="none" w:sz="0" w:space="0" w:color="auto"/>
            <w:bottom w:val="none" w:sz="0" w:space="0" w:color="auto"/>
            <w:right w:val="none" w:sz="0" w:space="0" w:color="auto"/>
          </w:divBdr>
        </w:div>
        <w:div w:id="1600914768">
          <w:marLeft w:val="640"/>
          <w:marRight w:val="0"/>
          <w:marTop w:val="0"/>
          <w:marBottom w:val="0"/>
          <w:divBdr>
            <w:top w:val="none" w:sz="0" w:space="0" w:color="auto"/>
            <w:left w:val="none" w:sz="0" w:space="0" w:color="auto"/>
            <w:bottom w:val="none" w:sz="0" w:space="0" w:color="auto"/>
            <w:right w:val="none" w:sz="0" w:space="0" w:color="auto"/>
          </w:divBdr>
        </w:div>
        <w:div w:id="1479884715">
          <w:marLeft w:val="640"/>
          <w:marRight w:val="0"/>
          <w:marTop w:val="0"/>
          <w:marBottom w:val="0"/>
          <w:divBdr>
            <w:top w:val="none" w:sz="0" w:space="0" w:color="auto"/>
            <w:left w:val="none" w:sz="0" w:space="0" w:color="auto"/>
            <w:bottom w:val="none" w:sz="0" w:space="0" w:color="auto"/>
            <w:right w:val="none" w:sz="0" w:space="0" w:color="auto"/>
          </w:divBdr>
        </w:div>
        <w:div w:id="699090762">
          <w:marLeft w:val="640"/>
          <w:marRight w:val="0"/>
          <w:marTop w:val="0"/>
          <w:marBottom w:val="0"/>
          <w:divBdr>
            <w:top w:val="none" w:sz="0" w:space="0" w:color="auto"/>
            <w:left w:val="none" w:sz="0" w:space="0" w:color="auto"/>
            <w:bottom w:val="none" w:sz="0" w:space="0" w:color="auto"/>
            <w:right w:val="none" w:sz="0" w:space="0" w:color="auto"/>
          </w:divBdr>
        </w:div>
        <w:div w:id="108594570">
          <w:marLeft w:val="640"/>
          <w:marRight w:val="0"/>
          <w:marTop w:val="0"/>
          <w:marBottom w:val="0"/>
          <w:divBdr>
            <w:top w:val="none" w:sz="0" w:space="0" w:color="auto"/>
            <w:left w:val="none" w:sz="0" w:space="0" w:color="auto"/>
            <w:bottom w:val="none" w:sz="0" w:space="0" w:color="auto"/>
            <w:right w:val="none" w:sz="0" w:space="0" w:color="auto"/>
          </w:divBdr>
        </w:div>
        <w:div w:id="2128962149">
          <w:marLeft w:val="640"/>
          <w:marRight w:val="0"/>
          <w:marTop w:val="0"/>
          <w:marBottom w:val="0"/>
          <w:divBdr>
            <w:top w:val="none" w:sz="0" w:space="0" w:color="auto"/>
            <w:left w:val="none" w:sz="0" w:space="0" w:color="auto"/>
            <w:bottom w:val="none" w:sz="0" w:space="0" w:color="auto"/>
            <w:right w:val="none" w:sz="0" w:space="0" w:color="auto"/>
          </w:divBdr>
        </w:div>
        <w:div w:id="1954509158">
          <w:marLeft w:val="640"/>
          <w:marRight w:val="0"/>
          <w:marTop w:val="0"/>
          <w:marBottom w:val="0"/>
          <w:divBdr>
            <w:top w:val="none" w:sz="0" w:space="0" w:color="auto"/>
            <w:left w:val="none" w:sz="0" w:space="0" w:color="auto"/>
            <w:bottom w:val="none" w:sz="0" w:space="0" w:color="auto"/>
            <w:right w:val="none" w:sz="0" w:space="0" w:color="auto"/>
          </w:divBdr>
        </w:div>
        <w:div w:id="176240615">
          <w:marLeft w:val="640"/>
          <w:marRight w:val="0"/>
          <w:marTop w:val="0"/>
          <w:marBottom w:val="0"/>
          <w:divBdr>
            <w:top w:val="none" w:sz="0" w:space="0" w:color="auto"/>
            <w:left w:val="none" w:sz="0" w:space="0" w:color="auto"/>
            <w:bottom w:val="none" w:sz="0" w:space="0" w:color="auto"/>
            <w:right w:val="none" w:sz="0" w:space="0" w:color="auto"/>
          </w:divBdr>
        </w:div>
        <w:div w:id="860557991">
          <w:marLeft w:val="640"/>
          <w:marRight w:val="0"/>
          <w:marTop w:val="0"/>
          <w:marBottom w:val="0"/>
          <w:divBdr>
            <w:top w:val="none" w:sz="0" w:space="0" w:color="auto"/>
            <w:left w:val="none" w:sz="0" w:space="0" w:color="auto"/>
            <w:bottom w:val="none" w:sz="0" w:space="0" w:color="auto"/>
            <w:right w:val="none" w:sz="0" w:space="0" w:color="auto"/>
          </w:divBdr>
        </w:div>
        <w:div w:id="427504332">
          <w:marLeft w:val="640"/>
          <w:marRight w:val="0"/>
          <w:marTop w:val="0"/>
          <w:marBottom w:val="0"/>
          <w:divBdr>
            <w:top w:val="none" w:sz="0" w:space="0" w:color="auto"/>
            <w:left w:val="none" w:sz="0" w:space="0" w:color="auto"/>
            <w:bottom w:val="none" w:sz="0" w:space="0" w:color="auto"/>
            <w:right w:val="none" w:sz="0" w:space="0" w:color="auto"/>
          </w:divBdr>
        </w:div>
        <w:div w:id="1306156720">
          <w:marLeft w:val="640"/>
          <w:marRight w:val="0"/>
          <w:marTop w:val="0"/>
          <w:marBottom w:val="0"/>
          <w:divBdr>
            <w:top w:val="none" w:sz="0" w:space="0" w:color="auto"/>
            <w:left w:val="none" w:sz="0" w:space="0" w:color="auto"/>
            <w:bottom w:val="none" w:sz="0" w:space="0" w:color="auto"/>
            <w:right w:val="none" w:sz="0" w:space="0" w:color="auto"/>
          </w:divBdr>
        </w:div>
        <w:div w:id="791630723">
          <w:marLeft w:val="640"/>
          <w:marRight w:val="0"/>
          <w:marTop w:val="0"/>
          <w:marBottom w:val="0"/>
          <w:divBdr>
            <w:top w:val="none" w:sz="0" w:space="0" w:color="auto"/>
            <w:left w:val="none" w:sz="0" w:space="0" w:color="auto"/>
            <w:bottom w:val="none" w:sz="0" w:space="0" w:color="auto"/>
            <w:right w:val="none" w:sz="0" w:space="0" w:color="auto"/>
          </w:divBdr>
        </w:div>
        <w:div w:id="1693340001">
          <w:marLeft w:val="640"/>
          <w:marRight w:val="0"/>
          <w:marTop w:val="0"/>
          <w:marBottom w:val="0"/>
          <w:divBdr>
            <w:top w:val="none" w:sz="0" w:space="0" w:color="auto"/>
            <w:left w:val="none" w:sz="0" w:space="0" w:color="auto"/>
            <w:bottom w:val="none" w:sz="0" w:space="0" w:color="auto"/>
            <w:right w:val="none" w:sz="0" w:space="0" w:color="auto"/>
          </w:divBdr>
        </w:div>
        <w:div w:id="383916718">
          <w:marLeft w:val="640"/>
          <w:marRight w:val="0"/>
          <w:marTop w:val="0"/>
          <w:marBottom w:val="0"/>
          <w:divBdr>
            <w:top w:val="none" w:sz="0" w:space="0" w:color="auto"/>
            <w:left w:val="none" w:sz="0" w:space="0" w:color="auto"/>
            <w:bottom w:val="none" w:sz="0" w:space="0" w:color="auto"/>
            <w:right w:val="none" w:sz="0" w:space="0" w:color="auto"/>
          </w:divBdr>
        </w:div>
        <w:div w:id="389499586">
          <w:marLeft w:val="640"/>
          <w:marRight w:val="0"/>
          <w:marTop w:val="0"/>
          <w:marBottom w:val="0"/>
          <w:divBdr>
            <w:top w:val="none" w:sz="0" w:space="0" w:color="auto"/>
            <w:left w:val="none" w:sz="0" w:space="0" w:color="auto"/>
            <w:bottom w:val="none" w:sz="0" w:space="0" w:color="auto"/>
            <w:right w:val="none" w:sz="0" w:space="0" w:color="auto"/>
          </w:divBdr>
        </w:div>
        <w:div w:id="338046998">
          <w:marLeft w:val="640"/>
          <w:marRight w:val="0"/>
          <w:marTop w:val="0"/>
          <w:marBottom w:val="0"/>
          <w:divBdr>
            <w:top w:val="none" w:sz="0" w:space="0" w:color="auto"/>
            <w:left w:val="none" w:sz="0" w:space="0" w:color="auto"/>
            <w:bottom w:val="none" w:sz="0" w:space="0" w:color="auto"/>
            <w:right w:val="none" w:sz="0" w:space="0" w:color="auto"/>
          </w:divBdr>
        </w:div>
        <w:div w:id="1608536395">
          <w:marLeft w:val="640"/>
          <w:marRight w:val="0"/>
          <w:marTop w:val="0"/>
          <w:marBottom w:val="0"/>
          <w:divBdr>
            <w:top w:val="none" w:sz="0" w:space="0" w:color="auto"/>
            <w:left w:val="none" w:sz="0" w:space="0" w:color="auto"/>
            <w:bottom w:val="none" w:sz="0" w:space="0" w:color="auto"/>
            <w:right w:val="none" w:sz="0" w:space="0" w:color="auto"/>
          </w:divBdr>
        </w:div>
        <w:div w:id="1316186397">
          <w:marLeft w:val="640"/>
          <w:marRight w:val="0"/>
          <w:marTop w:val="0"/>
          <w:marBottom w:val="0"/>
          <w:divBdr>
            <w:top w:val="none" w:sz="0" w:space="0" w:color="auto"/>
            <w:left w:val="none" w:sz="0" w:space="0" w:color="auto"/>
            <w:bottom w:val="none" w:sz="0" w:space="0" w:color="auto"/>
            <w:right w:val="none" w:sz="0" w:space="0" w:color="auto"/>
          </w:divBdr>
        </w:div>
        <w:div w:id="585303928">
          <w:marLeft w:val="640"/>
          <w:marRight w:val="0"/>
          <w:marTop w:val="0"/>
          <w:marBottom w:val="0"/>
          <w:divBdr>
            <w:top w:val="none" w:sz="0" w:space="0" w:color="auto"/>
            <w:left w:val="none" w:sz="0" w:space="0" w:color="auto"/>
            <w:bottom w:val="none" w:sz="0" w:space="0" w:color="auto"/>
            <w:right w:val="none" w:sz="0" w:space="0" w:color="auto"/>
          </w:divBdr>
        </w:div>
        <w:div w:id="345979453">
          <w:marLeft w:val="640"/>
          <w:marRight w:val="0"/>
          <w:marTop w:val="0"/>
          <w:marBottom w:val="0"/>
          <w:divBdr>
            <w:top w:val="none" w:sz="0" w:space="0" w:color="auto"/>
            <w:left w:val="none" w:sz="0" w:space="0" w:color="auto"/>
            <w:bottom w:val="none" w:sz="0" w:space="0" w:color="auto"/>
            <w:right w:val="none" w:sz="0" w:space="0" w:color="auto"/>
          </w:divBdr>
        </w:div>
        <w:div w:id="1119301009">
          <w:marLeft w:val="640"/>
          <w:marRight w:val="0"/>
          <w:marTop w:val="0"/>
          <w:marBottom w:val="0"/>
          <w:divBdr>
            <w:top w:val="none" w:sz="0" w:space="0" w:color="auto"/>
            <w:left w:val="none" w:sz="0" w:space="0" w:color="auto"/>
            <w:bottom w:val="none" w:sz="0" w:space="0" w:color="auto"/>
            <w:right w:val="none" w:sz="0" w:space="0" w:color="auto"/>
          </w:divBdr>
        </w:div>
        <w:div w:id="414127273">
          <w:marLeft w:val="640"/>
          <w:marRight w:val="0"/>
          <w:marTop w:val="0"/>
          <w:marBottom w:val="0"/>
          <w:divBdr>
            <w:top w:val="none" w:sz="0" w:space="0" w:color="auto"/>
            <w:left w:val="none" w:sz="0" w:space="0" w:color="auto"/>
            <w:bottom w:val="none" w:sz="0" w:space="0" w:color="auto"/>
            <w:right w:val="none" w:sz="0" w:space="0" w:color="auto"/>
          </w:divBdr>
        </w:div>
        <w:div w:id="471753351">
          <w:marLeft w:val="640"/>
          <w:marRight w:val="0"/>
          <w:marTop w:val="0"/>
          <w:marBottom w:val="0"/>
          <w:divBdr>
            <w:top w:val="none" w:sz="0" w:space="0" w:color="auto"/>
            <w:left w:val="none" w:sz="0" w:space="0" w:color="auto"/>
            <w:bottom w:val="none" w:sz="0" w:space="0" w:color="auto"/>
            <w:right w:val="none" w:sz="0" w:space="0" w:color="auto"/>
          </w:divBdr>
        </w:div>
        <w:div w:id="2035879738">
          <w:marLeft w:val="640"/>
          <w:marRight w:val="0"/>
          <w:marTop w:val="0"/>
          <w:marBottom w:val="0"/>
          <w:divBdr>
            <w:top w:val="none" w:sz="0" w:space="0" w:color="auto"/>
            <w:left w:val="none" w:sz="0" w:space="0" w:color="auto"/>
            <w:bottom w:val="none" w:sz="0" w:space="0" w:color="auto"/>
            <w:right w:val="none" w:sz="0" w:space="0" w:color="auto"/>
          </w:divBdr>
        </w:div>
        <w:div w:id="909270494">
          <w:marLeft w:val="640"/>
          <w:marRight w:val="0"/>
          <w:marTop w:val="0"/>
          <w:marBottom w:val="0"/>
          <w:divBdr>
            <w:top w:val="none" w:sz="0" w:space="0" w:color="auto"/>
            <w:left w:val="none" w:sz="0" w:space="0" w:color="auto"/>
            <w:bottom w:val="none" w:sz="0" w:space="0" w:color="auto"/>
            <w:right w:val="none" w:sz="0" w:space="0" w:color="auto"/>
          </w:divBdr>
        </w:div>
        <w:div w:id="858617144">
          <w:marLeft w:val="640"/>
          <w:marRight w:val="0"/>
          <w:marTop w:val="0"/>
          <w:marBottom w:val="0"/>
          <w:divBdr>
            <w:top w:val="none" w:sz="0" w:space="0" w:color="auto"/>
            <w:left w:val="none" w:sz="0" w:space="0" w:color="auto"/>
            <w:bottom w:val="none" w:sz="0" w:space="0" w:color="auto"/>
            <w:right w:val="none" w:sz="0" w:space="0" w:color="auto"/>
          </w:divBdr>
        </w:div>
        <w:div w:id="525751817">
          <w:marLeft w:val="640"/>
          <w:marRight w:val="0"/>
          <w:marTop w:val="0"/>
          <w:marBottom w:val="0"/>
          <w:divBdr>
            <w:top w:val="none" w:sz="0" w:space="0" w:color="auto"/>
            <w:left w:val="none" w:sz="0" w:space="0" w:color="auto"/>
            <w:bottom w:val="none" w:sz="0" w:space="0" w:color="auto"/>
            <w:right w:val="none" w:sz="0" w:space="0" w:color="auto"/>
          </w:divBdr>
        </w:div>
        <w:div w:id="889923248">
          <w:marLeft w:val="640"/>
          <w:marRight w:val="0"/>
          <w:marTop w:val="0"/>
          <w:marBottom w:val="0"/>
          <w:divBdr>
            <w:top w:val="none" w:sz="0" w:space="0" w:color="auto"/>
            <w:left w:val="none" w:sz="0" w:space="0" w:color="auto"/>
            <w:bottom w:val="none" w:sz="0" w:space="0" w:color="auto"/>
            <w:right w:val="none" w:sz="0" w:space="0" w:color="auto"/>
          </w:divBdr>
        </w:div>
        <w:div w:id="1269967214">
          <w:marLeft w:val="640"/>
          <w:marRight w:val="0"/>
          <w:marTop w:val="0"/>
          <w:marBottom w:val="0"/>
          <w:divBdr>
            <w:top w:val="none" w:sz="0" w:space="0" w:color="auto"/>
            <w:left w:val="none" w:sz="0" w:space="0" w:color="auto"/>
            <w:bottom w:val="none" w:sz="0" w:space="0" w:color="auto"/>
            <w:right w:val="none" w:sz="0" w:space="0" w:color="auto"/>
          </w:divBdr>
        </w:div>
        <w:div w:id="1959095213">
          <w:marLeft w:val="640"/>
          <w:marRight w:val="0"/>
          <w:marTop w:val="0"/>
          <w:marBottom w:val="0"/>
          <w:divBdr>
            <w:top w:val="none" w:sz="0" w:space="0" w:color="auto"/>
            <w:left w:val="none" w:sz="0" w:space="0" w:color="auto"/>
            <w:bottom w:val="none" w:sz="0" w:space="0" w:color="auto"/>
            <w:right w:val="none" w:sz="0" w:space="0" w:color="auto"/>
          </w:divBdr>
        </w:div>
        <w:div w:id="2032563274">
          <w:marLeft w:val="640"/>
          <w:marRight w:val="0"/>
          <w:marTop w:val="0"/>
          <w:marBottom w:val="0"/>
          <w:divBdr>
            <w:top w:val="none" w:sz="0" w:space="0" w:color="auto"/>
            <w:left w:val="none" w:sz="0" w:space="0" w:color="auto"/>
            <w:bottom w:val="none" w:sz="0" w:space="0" w:color="auto"/>
            <w:right w:val="none" w:sz="0" w:space="0" w:color="auto"/>
          </w:divBdr>
        </w:div>
        <w:div w:id="1920408975">
          <w:marLeft w:val="640"/>
          <w:marRight w:val="0"/>
          <w:marTop w:val="0"/>
          <w:marBottom w:val="0"/>
          <w:divBdr>
            <w:top w:val="none" w:sz="0" w:space="0" w:color="auto"/>
            <w:left w:val="none" w:sz="0" w:space="0" w:color="auto"/>
            <w:bottom w:val="none" w:sz="0" w:space="0" w:color="auto"/>
            <w:right w:val="none" w:sz="0" w:space="0" w:color="auto"/>
          </w:divBdr>
        </w:div>
        <w:div w:id="409154287">
          <w:marLeft w:val="640"/>
          <w:marRight w:val="0"/>
          <w:marTop w:val="0"/>
          <w:marBottom w:val="0"/>
          <w:divBdr>
            <w:top w:val="none" w:sz="0" w:space="0" w:color="auto"/>
            <w:left w:val="none" w:sz="0" w:space="0" w:color="auto"/>
            <w:bottom w:val="none" w:sz="0" w:space="0" w:color="auto"/>
            <w:right w:val="none" w:sz="0" w:space="0" w:color="auto"/>
          </w:divBdr>
        </w:div>
        <w:div w:id="2137522620">
          <w:marLeft w:val="640"/>
          <w:marRight w:val="0"/>
          <w:marTop w:val="0"/>
          <w:marBottom w:val="0"/>
          <w:divBdr>
            <w:top w:val="none" w:sz="0" w:space="0" w:color="auto"/>
            <w:left w:val="none" w:sz="0" w:space="0" w:color="auto"/>
            <w:bottom w:val="none" w:sz="0" w:space="0" w:color="auto"/>
            <w:right w:val="none" w:sz="0" w:space="0" w:color="auto"/>
          </w:divBdr>
        </w:div>
        <w:div w:id="270480847">
          <w:marLeft w:val="640"/>
          <w:marRight w:val="0"/>
          <w:marTop w:val="0"/>
          <w:marBottom w:val="0"/>
          <w:divBdr>
            <w:top w:val="none" w:sz="0" w:space="0" w:color="auto"/>
            <w:left w:val="none" w:sz="0" w:space="0" w:color="auto"/>
            <w:bottom w:val="none" w:sz="0" w:space="0" w:color="auto"/>
            <w:right w:val="none" w:sz="0" w:space="0" w:color="auto"/>
          </w:divBdr>
        </w:div>
        <w:div w:id="1393164420">
          <w:marLeft w:val="640"/>
          <w:marRight w:val="0"/>
          <w:marTop w:val="0"/>
          <w:marBottom w:val="0"/>
          <w:divBdr>
            <w:top w:val="none" w:sz="0" w:space="0" w:color="auto"/>
            <w:left w:val="none" w:sz="0" w:space="0" w:color="auto"/>
            <w:bottom w:val="none" w:sz="0" w:space="0" w:color="auto"/>
            <w:right w:val="none" w:sz="0" w:space="0" w:color="auto"/>
          </w:divBdr>
        </w:div>
        <w:div w:id="1552842569">
          <w:marLeft w:val="640"/>
          <w:marRight w:val="0"/>
          <w:marTop w:val="0"/>
          <w:marBottom w:val="0"/>
          <w:divBdr>
            <w:top w:val="none" w:sz="0" w:space="0" w:color="auto"/>
            <w:left w:val="none" w:sz="0" w:space="0" w:color="auto"/>
            <w:bottom w:val="none" w:sz="0" w:space="0" w:color="auto"/>
            <w:right w:val="none" w:sz="0" w:space="0" w:color="auto"/>
          </w:divBdr>
        </w:div>
        <w:div w:id="1210798059">
          <w:marLeft w:val="640"/>
          <w:marRight w:val="0"/>
          <w:marTop w:val="0"/>
          <w:marBottom w:val="0"/>
          <w:divBdr>
            <w:top w:val="none" w:sz="0" w:space="0" w:color="auto"/>
            <w:left w:val="none" w:sz="0" w:space="0" w:color="auto"/>
            <w:bottom w:val="none" w:sz="0" w:space="0" w:color="auto"/>
            <w:right w:val="none" w:sz="0" w:space="0" w:color="auto"/>
          </w:divBdr>
        </w:div>
        <w:div w:id="213271940">
          <w:marLeft w:val="640"/>
          <w:marRight w:val="0"/>
          <w:marTop w:val="0"/>
          <w:marBottom w:val="0"/>
          <w:divBdr>
            <w:top w:val="none" w:sz="0" w:space="0" w:color="auto"/>
            <w:left w:val="none" w:sz="0" w:space="0" w:color="auto"/>
            <w:bottom w:val="none" w:sz="0" w:space="0" w:color="auto"/>
            <w:right w:val="none" w:sz="0" w:space="0" w:color="auto"/>
          </w:divBdr>
        </w:div>
        <w:div w:id="1885025309">
          <w:marLeft w:val="640"/>
          <w:marRight w:val="0"/>
          <w:marTop w:val="0"/>
          <w:marBottom w:val="0"/>
          <w:divBdr>
            <w:top w:val="none" w:sz="0" w:space="0" w:color="auto"/>
            <w:left w:val="none" w:sz="0" w:space="0" w:color="auto"/>
            <w:bottom w:val="none" w:sz="0" w:space="0" w:color="auto"/>
            <w:right w:val="none" w:sz="0" w:space="0" w:color="auto"/>
          </w:divBdr>
        </w:div>
        <w:div w:id="1255744363">
          <w:marLeft w:val="640"/>
          <w:marRight w:val="0"/>
          <w:marTop w:val="0"/>
          <w:marBottom w:val="0"/>
          <w:divBdr>
            <w:top w:val="none" w:sz="0" w:space="0" w:color="auto"/>
            <w:left w:val="none" w:sz="0" w:space="0" w:color="auto"/>
            <w:bottom w:val="none" w:sz="0" w:space="0" w:color="auto"/>
            <w:right w:val="none" w:sz="0" w:space="0" w:color="auto"/>
          </w:divBdr>
        </w:div>
        <w:div w:id="1090859205">
          <w:marLeft w:val="640"/>
          <w:marRight w:val="0"/>
          <w:marTop w:val="0"/>
          <w:marBottom w:val="0"/>
          <w:divBdr>
            <w:top w:val="none" w:sz="0" w:space="0" w:color="auto"/>
            <w:left w:val="none" w:sz="0" w:space="0" w:color="auto"/>
            <w:bottom w:val="none" w:sz="0" w:space="0" w:color="auto"/>
            <w:right w:val="none" w:sz="0" w:space="0" w:color="auto"/>
          </w:divBdr>
        </w:div>
        <w:div w:id="39212860">
          <w:marLeft w:val="640"/>
          <w:marRight w:val="0"/>
          <w:marTop w:val="0"/>
          <w:marBottom w:val="0"/>
          <w:divBdr>
            <w:top w:val="none" w:sz="0" w:space="0" w:color="auto"/>
            <w:left w:val="none" w:sz="0" w:space="0" w:color="auto"/>
            <w:bottom w:val="none" w:sz="0" w:space="0" w:color="auto"/>
            <w:right w:val="none" w:sz="0" w:space="0" w:color="auto"/>
          </w:divBdr>
        </w:div>
        <w:div w:id="683046846">
          <w:marLeft w:val="640"/>
          <w:marRight w:val="0"/>
          <w:marTop w:val="0"/>
          <w:marBottom w:val="0"/>
          <w:divBdr>
            <w:top w:val="none" w:sz="0" w:space="0" w:color="auto"/>
            <w:left w:val="none" w:sz="0" w:space="0" w:color="auto"/>
            <w:bottom w:val="none" w:sz="0" w:space="0" w:color="auto"/>
            <w:right w:val="none" w:sz="0" w:space="0" w:color="auto"/>
          </w:divBdr>
        </w:div>
        <w:div w:id="1879781865">
          <w:marLeft w:val="640"/>
          <w:marRight w:val="0"/>
          <w:marTop w:val="0"/>
          <w:marBottom w:val="0"/>
          <w:divBdr>
            <w:top w:val="none" w:sz="0" w:space="0" w:color="auto"/>
            <w:left w:val="none" w:sz="0" w:space="0" w:color="auto"/>
            <w:bottom w:val="none" w:sz="0" w:space="0" w:color="auto"/>
            <w:right w:val="none" w:sz="0" w:space="0" w:color="auto"/>
          </w:divBdr>
        </w:div>
        <w:div w:id="1496187292">
          <w:marLeft w:val="640"/>
          <w:marRight w:val="0"/>
          <w:marTop w:val="0"/>
          <w:marBottom w:val="0"/>
          <w:divBdr>
            <w:top w:val="none" w:sz="0" w:space="0" w:color="auto"/>
            <w:left w:val="none" w:sz="0" w:space="0" w:color="auto"/>
            <w:bottom w:val="none" w:sz="0" w:space="0" w:color="auto"/>
            <w:right w:val="none" w:sz="0" w:space="0" w:color="auto"/>
          </w:divBdr>
        </w:div>
        <w:div w:id="1451775156">
          <w:marLeft w:val="640"/>
          <w:marRight w:val="0"/>
          <w:marTop w:val="0"/>
          <w:marBottom w:val="0"/>
          <w:divBdr>
            <w:top w:val="none" w:sz="0" w:space="0" w:color="auto"/>
            <w:left w:val="none" w:sz="0" w:space="0" w:color="auto"/>
            <w:bottom w:val="none" w:sz="0" w:space="0" w:color="auto"/>
            <w:right w:val="none" w:sz="0" w:space="0" w:color="auto"/>
          </w:divBdr>
        </w:div>
        <w:div w:id="387802815">
          <w:marLeft w:val="640"/>
          <w:marRight w:val="0"/>
          <w:marTop w:val="0"/>
          <w:marBottom w:val="0"/>
          <w:divBdr>
            <w:top w:val="none" w:sz="0" w:space="0" w:color="auto"/>
            <w:left w:val="none" w:sz="0" w:space="0" w:color="auto"/>
            <w:bottom w:val="none" w:sz="0" w:space="0" w:color="auto"/>
            <w:right w:val="none" w:sz="0" w:space="0" w:color="auto"/>
          </w:divBdr>
        </w:div>
        <w:div w:id="1369256534">
          <w:marLeft w:val="640"/>
          <w:marRight w:val="0"/>
          <w:marTop w:val="0"/>
          <w:marBottom w:val="0"/>
          <w:divBdr>
            <w:top w:val="none" w:sz="0" w:space="0" w:color="auto"/>
            <w:left w:val="none" w:sz="0" w:space="0" w:color="auto"/>
            <w:bottom w:val="none" w:sz="0" w:space="0" w:color="auto"/>
            <w:right w:val="none" w:sz="0" w:space="0" w:color="auto"/>
          </w:divBdr>
        </w:div>
        <w:div w:id="861935472">
          <w:marLeft w:val="640"/>
          <w:marRight w:val="0"/>
          <w:marTop w:val="0"/>
          <w:marBottom w:val="0"/>
          <w:divBdr>
            <w:top w:val="none" w:sz="0" w:space="0" w:color="auto"/>
            <w:left w:val="none" w:sz="0" w:space="0" w:color="auto"/>
            <w:bottom w:val="none" w:sz="0" w:space="0" w:color="auto"/>
            <w:right w:val="none" w:sz="0" w:space="0" w:color="auto"/>
          </w:divBdr>
        </w:div>
        <w:div w:id="734856364">
          <w:marLeft w:val="640"/>
          <w:marRight w:val="0"/>
          <w:marTop w:val="0"/>
          <w:marBottom w:val="0"/>
          <w:divBdr>
            <w:top w:val="none" w:sz="0" w:space="0" w:color="auto"/>
            <w:left w:val="none" w:sz="0" w:space="0" w:color="auto"/>
            <w:bottom w:val="none" w:sz="0" w:space="0" w:color="auto"/>
            <w:right w:val="none" w:sz="0" w:space="0" w:color="auto"/>
          </w:divBdr>
        </w:div>
        <w:div w:id="1143305275">
          <w:marLeft w:val="640"/>
          <w:marRight w:val="0"/>
          <w:marTop w:val="0"/>
          <w:marBottom w:val="0"/>
          <w:divBdr>
            <w:top w:val="none" w:sz="0" w:space="0" w:color="auto"/>
            <w:left w:val="none" w:sz="0" w:space="0" w:color="auto"/>
            <w:bottom w:val="none" w:sz="0" w:space="0" w:color="auto"/>
            <w:right w:val="none" w:sz="0" w:space="0" w:color="auto"/>
          </w:divBdr>
        </w:div>
        <w:div w:id="673848744">
          <w:marLeft w:val="640"/>
          <w:marRight w:val="0"/>
          <w:marTop w:val="0"/>
          <w:marBottom w:val="0"/>
          <w:divBdr>
            <w:top w:val="none" w:sz="0" w:space="0" w:color="auto"/>
            <w:left w:val="none" w:sz="0" w:space="0" w:color="auto"/>
            <w:bottom w:val="none" w:sz="0" w:space="0" w:color="auto"/>
            <w:right w:val="none" w:sz="0" w:space="0" w:color="auto"/>
          </w:divBdr>
        </w:div>
        <w:div w:id="879897585">
          <w:marLeft w:val="640"/>
          <w:marRight w:val="0"/>
          <w:marTop w:val="0"/>
          <w:marBottom w:val="0"/>
          <w:divBdr>
            <w:top w:val="none" w:sz="0" w:space="0" w:color="auto"/>
            <w:left w:val="none" w:sz="0" w:space="0" w:color="auto"/>
            <w:bottom w:val="none" w:sz="0" w:space="0" w:color="auto"/>
            <w:right w:val="none" w:sz="0" w:space="0" w:color="auto"/>
          </w:divBdr>
        </w:div>
        <w:div w:id="1439636621">
          <w:marLeft w:val="640"/>
          <w:marRight w:val="0"/>
          <w:marTop w:val="0"/>
          <w:marBottom w:val="0"/>
          <w:divBdr>
            <w:top w:val="none" w:sz="0" w:space="0" w:color="auto"/>
            <w:left w:val="none" w:sz="0" w:space="0" w:color="auto"/>
            <w:bottom w:val="none" w:sz="0" w:space="0" w:color="auto"/>
            <w:right w:val="none" w:sz="0" w:space="0" w:color="auto"/>
          </w:divBdr>
        </w:div>
        <w:div w:id="1422070218">
          <w:marLeft w:val="640"/>
          <w:marRight w:val="0"/>
          <w:marTop w:val="0"/>
          <w:marBottom w:val="0"/>
          <w:divBdr>
            <w:top w:val="none" w:sz="0" w:space="0" w:color="auto"/>
            <w:left w:val="none" w:sz="0" w:space="0" w:color="auto"/>
            <w:bottom w:val="none" w:sz="0" w:space="0" w:color="auto"/>
            <w:right w:val="none" w:sz="0" w:space="0" w:color="auto"/>
          </w:divBdr>
        </w:div>
        <w:div w:id="212234761">
          <w:marLeft w:val="640"/>
          <w:marRight w:val="0"/>
          <w:marTop w:val="0"/>
          <w:marBottom w:val="0"/>
          <w:divBdr>
            <w:top w:val="none" w:sz="0" w:space="0" w:color="auto"/>
            <w:left w:val="none" w:sz="0" w:space="0" w:color="auto"/>
            <w:bottom w:val="none" w:sz="0" w:space="0" w:color="auto"/>
            <w:right w:val="none" w:sz="0" w:space="0" w:color="auto"/>
          </w:divBdr>
        </w:div>
        <w:div w:id="2040931220">
          <w:marLeft w:val="640"/>
          <w:marRight w:val="0"/>
          <w:marTop w:val="0"/>
          <w:marBottom w:val="0"/>
          <w:divBdr>
            <w:top w:val="none" w:sz="0" w:space="0" w:color="auto"/>
            <w:left w:val="none" w:sz="0" w:space="0" w:color="auto"/>
            <w:bottom w:val="none" w:sz="0" w:space="0" w:color="auto"/>
            <w:right w:val="none" w:sz="0" w:space="0" w:color="auto"/>
          </w:divBdr>
        </w:div>
        <w:div w:id="1739329183">
          <w:marLeft w:val="640"/>
          <w:marRight w:val="0"/>
          <w:marTop w:val="0"/>
          <w:marBottom w:val="0"/>
          <w:divBdr>
            <w:top w:val="none" w:sz="0" w:space="0" w:color="auto"/>
            <w:left w:val="none" w:sz="0" w:space="0" w:color="auto"/>
            <w:bottom w:val="none" w:sz="0" w:space="0" w:color="auto"/>
            <w:right w:val="none" w:sz="0" w:space="0" w:color="auto"/>
          </w:divBdr>
        </w:div>
        <w:div w:id="1917127043">
          <w:marLeft w:val="640"/>
          <w:marRight w:val="0"/>
          <w:marTop w:val="0"/>
          <w:marBottom w:val="0"/>
          <w:divBdr>
            <w:top w:val="none" w:sz="0" w:space="0" w:color="auto"/>
            <w:left w:val="none" w:sz="0" w:space="0" w:color="auto"/>
            <w:bottom w:val="none" w:sz="0" w:space="0" w:color="auto"/>
            <w:right w:val="none" w:sz="0" w:space="0" w:color="auto"/>
          </w:divBdr>
        </w:div>
        <w:div w:id="1608850901">
          <w:marLeft w:val="640"/>
          <w:marRight w:val="0"/>
          <w:marTop w:val="0"/>
          <w:marBottom w:val="0"/>
          <w:divBdr>
            <w:top w:val="none" w:sz="0" w:space="0" w:color="auto"/>
            <w:left w:val="none" w:sz="0" w:space="0" w:color="auto"/>
            <w:bottom w:val="none" w:sz="0" w:space="0" w:color="auto"/>
            <w:right w:val="none" w:sz="0" w:space="0" w:color="auto"/>
          </w:divBdr>
        </w:div>
        <w:div w:id="2013947453">
          <w:marLeft w:val="640"/>
          <w:marRight w:val="0"/>
          <w:marTop w:val="0"/>
          <w:marBottom w:val="0"/>
          <w:divBdr>
            <w:top w:val="none" w:sz="0" w:space="0" w:color="auto"/>
            <w:left w:val="none" w:sz="0" w:space="0" w:color="auto"/>
            <w:bottom w:val="none" w:sz="0" w:space="0" w:color="auto"/>
            <w:right w:val="none" w:sz="0" w:space="0" w:color="auto"/>
          </w:divBdr>
        </w:div>
        <w:div w:id="1490554720">
          <w:marLeft w:val="640"/>
          <w:marRight w:val="0"/>
          <w:marTop w:val="0"/>
          <w:marBottom w:val="0"/>
          <w:divBdr>
            <w:top w:val="none" w:sz="0" w:space="0" w:color="auto"/>
            <w:left w:val="none" w:sz="0" w:space="0" w:color="auto"/>
            <w:bottom w:val="none" w:sz="0" w:space="0" w:color="auto"/>
            <w:right w:val="none" w:sz="0" w:space="0" w:color="auto"/>
          </w:divBdr>
        </w:div>
        <w:div w:id="1737242049">
          <w:marLeft w:val="640"/>
          <w:marRight w:val="0"/>
          <w:marTop w:val="0"/>
          <w:marBottom w:val="0"/>
          <w:divBdr>
            <w:top w:val="none" w:sz="0" w:space="0" w:color="auto"/>
            <w:left w:val="none" w:sz="0" w:space="0" w:color="auto"/>
            <w:bottom w:val="none" w:sz="0" w:space="0" w:color="auto"/>
            <w:right w:val="none" w:sz="0" w:space="0" w:color="auto"/>
          </w:divBdr>
        </w:div>
        <w:div w:id="953365693">
          <w:marLeft w:val="640"/>
          <w:marRight w:val="0"/>
          <w:marTop w:val="0"/>
          <w:marBottom w:val="0"/>
          <w:divBdr>
            <w:top w:val="none" w:sz="0" w:space="0" w:color="auto"/>
            <w:left w:val="none" w:sz="0" w:space="0" w:color="auto"/>
            <w:bottom w:val="none" w:sz="0" w:space="0" w:color="auto"/>
            <w:right w:val="none" w:sz="0" w:space="0" w:color="auto"/>
          </w:divBdr>
        </w:div>
        <w:div w:id="1383864041">
          <w:marLeft w:val="640"/>
          <w:marRight w:val="0"/>
          <w:marTop w:val="0"/>
          <w:marBottom w:val="0"/>
          <w:divBdr>
            <w:top w:val="none" w:sz="0" w:space="0" w:color="auto"/>
            <w:left w:val="none" w:sz="0" w:space="0" w:color="auto"/>
            <w:bottom w:val="none" w:sz="0" w:space="0" w:color="auto"/>
            <w:right w:val="none" w:sz="0" w:space="0" w:color="auto"/>
          </w:divBdr>
        </w:div>
        <w:div w:id="1771507645">
          <w:marLeft w:val="640"/>
          <w:marRight w:val="0"/>
          <w:marTop w:val="0"/>
          <w:marBottom w:val="0"/>
          <w:divBdr>
            <w:top w:val="none" w:sz="0" w:space="0" w:color="auto"/>
            <w:left w:val="none" w:sz="0" w:space="0" w:color="auto"/>
            <w:bottom w:val="none" w:sz="0" w:space="0" w:color="auto"/>
            <w:right w:val="none" w:sz="0" w:space="0" w:color="auto"/>
          </w:divBdr>
        </w:div>
        <w:div w:id="1514759828">
          <w:marLeft w:val="640"/>
          <w:marRight w:val="0"/>
          <w:marTop w:val="0"/>
          <w:marBottom w:val="0"/>
          <w:divBdr>
            <w:top w:val="none" w:sz="0" w:space="0" w:color="auto"/>
            <w:left w:val="none" w:sz="0" w:space="0" w:color="auto"/>
            <w:bottom w:val="none" w:sz="0" w:space="0" w:color="auto"/>
            <w:right w:val="none" w:sz="0" w:space="0" w:color="auto"/>
          </w:divBdr>
        </w:div>
        <w:div w:id="1636794305">
          <w:marLeft w:val="640"/>
          <w:marRight w:val="0"/>
          <w:marTop w:val="0"/>
          <w:marBottom w:val="0"/>
          <w:divBdr>
            <w:top w:val="none" w:sz="0" w:space="0" w:color="auto"/>
            <w:left w:val="none" w:sz="0" w:space="0" w:color="auto"/>
            <w:bottom w:val="none" w:sz="0" w:space="0" w:color="auto"/>
            <w:right w:val="none" w:sz="0" w:space="0" w:color="auto"/>
          </w:divBdr>
        </w:div>
        <w:div w:id="1046687760">
          <w:marLeft w:val="640"/>
          <w:marRight w:val="0"/>
          <w:marTop w:val="0"/>
          <w:marBottom w:val="0"/>
          <w:divBdr>
            <w:top w:val="none" w:sz="0" w:space="0" w:color="auto"/>
            <w:left w:val="none" w:sz="0" w:space="0" w:color="auto"/>
            <w:bottom w:val="none" w:sz="0" w:space="0" w:color="auto"/>
            <w:right w:val="none" w:sz="0" w:space="0" w:color="auto"/>
          </w:divBdr>
        </w:div>
        <w:div w:id="2098599950">
          <w:marLeft w:val="640"/>
          <w:marRight w:val="0"/>
          <w:marTop w:val="0"/>
          <w:marBottom w:val="0"/>
          <w:divBdr>
            <w:top w:val="none" w:sz="0" w:space="0" w:color="auto"/>
            <w:left w:val="none" w:sz="0" w:space="0" w:color="auto"/>
            <w:bottom w:val="none" w:sz="0" w:space="0" w:color="auto"/>
            <w:right w:val="none" w:sz="0" w:space="0" w:color="auto"/>
          </w:divBdr>
        </w:div>
        <w:div w:id="1562330456">
          <w:marLeft w:val="640"/>
          <w:marRight w:val="0"/>
          <w:marTop w:val="0"/>
          <w:marBottom w:val="0"/>
          <w:divBdr>
            <w:top w:val="none" w:sz="0" w:space="0" w:color="auto"/>
            <w:left w:val="none" w:sz="0" w:space="0" w:color="auto"/>
            <w:bottom w:val="none" w:sz="0" w:space="0" w:color="auto"/>
            <w:right w:val="none" w:sz="0" w:space="0" w:color="auto"/>
          </w:divBdr>
        </w:div>
        <w:div w:id="1632593049">
          <w:marLeft w:val="640"/>
          <w:marRight w:val="0"/>
          <w:marTop w:val="0"/>
          <w:marBottom w:val="0"/>
          <w:divBdr>
            <w:top w:val="none" w:sz="0" w:space="0" w:color="auto"/>
            <w:left w:val="none" w:sz="0" w:space="0" w:color="auto"/>
            <w:bottom w:val="none" w:sz="0" w:space="0" w:color="auto"/>
            <w:right w:val="none" w:sz="0" w:space="0" w:color="auto"/>
          </w:divBdr>
        </w:div>
        <w:div w:id="1838878738">
          <w:marLeft w:val="640"/>
          <w:marRight w:val="0"/>
          <w:marTop w:val="0"/>
          <w:marBottom w:val="0"/>
          <w:divBdr>
            <w:top w:val="none" w:sz="0" w:space="0" w:color="auto"/>
            <w:left w:val="none" w:sz="0" w:space="0" w:color="auto"/>
            <w:bottom w:val="none" w:sz="0" w:space="0" w:color="auto"/>
            <w:right w:val="none" w:sz="0" w:space="0" w:color="auto"/>
          </w:divBdr>
        </w:div>
        <w:div w:id="268972410">
          <w:marLeft w:val="640"/>
          <w:marRight w:val="0"/>
          <w:marTop w:val="0"/>
          <w:marBottom w:val="0"/>
          <w:divBdr>
            <w:top w:val="none" w:sz="0" w:space="0" w:color="auto"/>
            <w:left w:val="none" w:sz="0" w:space="0" w:color="auto"/>
            <w:bottom w:val="none" w:sz="0" w:space="0" w:color="auto"/>
            <w:right w:val="none" w:sz="0" w:space="0" w:color="auto"/>
          </w:divBdr>
        </w:div>
        <w:div w:id="917323532">
          <w:marLeft w:val="640"/>
          <w:marRight w:val="0"/>
          <w:marTop w:val="0"/>
          <w:marBottom w:val="0"/>
          <w:divBdr>
            <w:top w:val="none" w:sz="0" w:space="0" w:color="auto"/>
            <w:left w:val="none" w:sz="0" w:space="0" w:color="auto"/>
            <w:bottom w:val="none" w:sz="0" w:space="0" w:color="auto"/>
            <w:right w:val="none" w:sz="0" w:space="0" w:color="auto"/>
          </w:divBdr>
        </w:div>
        <w:div w:id="1232237009">
          <w:marLeft w:val="640"/>
          <w:marRight w:val="0"/>
          <w:marTop w:val="0"/>
          <w:marBottom w:val="0"/>
          <w:divBdr>
            <w:top w:val="none" w:sz="0" w:space="0" w:color="auto"/>
            <w:left w:val="none" w:sz="0" w:space="0" w:color="auto"/>
            <w:bottom w:val="none" w:sz="0" w:space="0" w:color="auto"/>
            <w:right w:val="none" w:sz="0" w:space="0" w:color="auto"/>
          </w:divBdr>
        </w:div>
        <w:div w:id="39518479">
          <w:marLeft w:val="640"/>
          <w:marRight w:val="0"/>
          <w:marTop w:val="0"/>
          <w:marBottom w:val="0"/>
          <w:divBdr>
            <w:top w:val="none" w:sz="0" w:space="0" w:color="auto"/>
            <w:left w:val="none" w:sz="0" w:space="0" w:color="auto"/>
            <w:bottom w:val="none" w:sz="0" w:space="0" w:color="auto"/>
            <w:right w:val="none" w:sz="0" w:space="0" w:color="auto"/>
          </w:divBdr>
        </w:div>
        <w:div w:id="738407750">
          <w:marLeft w:val="640"/>
          <w:marRight w:val="0"/>
          <w:marTop w:val="0"/>
          <w:marBottom w:val="0"/>
          <w:divBdr>
            <w:top w:val="none" w:sz="0" w:space="0" w:color="auto"/>
            <w:left w:val="none" w:sz="0" w:space="0" w:color="auto"/>
            <w:bottom w:val="none" w:sz="0" w:space="0" w:color="auto"/>
            <w:right w:val="none" w:sz="0" w:space="0" w:color="auto"/>
          </w:divBdr>
        </w:div>
        <w:div w:id="1365669127">
          <w:marLeft w:val="640"/>
          <w:marRight w:val="0"/>
          <w:marTop w:val="0"/>
          <w:marBottom w:val="0"/>
          <w:divBdr>
            <w:top w:val="none" w:sz="0" w:space="0" w:color="auto"/>
            <w:left w:val="none" w:sz="0" w:space="0" w:color="auto"/>
            <w:bottom w:val="none" w:sz="0" w:space="0" w:color="auto"/>
            <w:right w:val="none" w:sz="0" w:space="0" w:color="auto"/>
          </w:divBdr>
        </w:div>
        <w:div w:id="853808301">
          <w:marLeft w:val="640"/>
          <w:marRight w:val="0"/>
          <w:marTop w:val="0"/>
          <w:marBottom w:val="0"/>
          <w:divBdr>
            <w:top w:val="none" w:sz="0" w:space="0" w:color="auto"/>
            <w:left w:val="none" w:sz="0" w:space="0" w:color="auto"/>
            <w:bottom w:val="none" w:sz="0" w:space="0" w:color="auto"/>
            <w:right w:val="none" w:sz="0" w:space="0" w:color="auto"/>
          </w:divBdr>
        </w:div>
        <w:div w:id="1343245390">
          <w:marLeft w:val="640"/>
          <w:marRight w:val="0"/>
          <w:marTop w:val="0"/>
          <w:marBottom w:val="0"/>
          <w:divBdr>
            <w:top w:val="none" w:sz="0" w:space="0" w:color="auto"/>
            <w:left w:val="none" w:sz="0" w:space="0" w:color="auto"/>
            <w:bottom w:val="none" w:sz="0" w:space="0" w:color="auto"/>
            <w:right w:val="none" w:sz="0" w:space="0" w:color="auto"/>
          </w:divBdr>
        </w:div>
        <w:div w:id="1510874973">
          <w:marLeft w:val="640"/>
          <w:marRight w:val="0"/>
          <w:marTop w:val="0"/>
          <w:marBottom w:val="0"/>
          <w:divBdr>
            <w:top w:val="none" w:sz="0" w:space="0" w:color="auto"/>
            <w:left w:val="none" w:sz="0" w:space="0" w:color="auto"/>
            <w:bottom w:val="none" w:sz="0" w:space="0" w:color="auto"/>
            <w:right w:val="none" w:sz="0" w:space="0" w:color="auto"/>
          </w:divBdr>
        </w:div>
        <w:div w:id="1457212467">
          <w:marLeft w:val="640"/>
          <w:marRight w:val="0"/>
          <w:marTop w:val="0"/>
          <w:marBottom w:val="0"/>
          <w:divBdr>
            <w:top w:val="none" w:sz="0" w:space="0" w:color="auto"/>
            <w:left w:val="none" w:sz="0" w:space="0" w:color="auto"/>
            <w:bottom w:val="none" w:sz="0" w:space="0" w:color="auto"/>
            <w:right w:val="none" w:sz="0" w:space="0" w:color="auto"/>
          </w:divBdr>
        </w:div>
        <w:div w:id="1474252527">
          <w:marLeft w:val="640"/>
          <w:marRight w:val="0"/>
          <w:marTop w:val="0"/>
          <w:marBottom w:val="0"/>
          <w:divBdr>
            <w:top w:val="none" w:sz="0" w:space="0" w:color="auto"/>
            <w:left w:val="none" w:sz="0" w:space="0" w:color="auto"/>
            <w:bottom w:val="none" w:sz="0" w:space="0" w:color="auto"/>
            <w:right w:val="none" w:sz="0" w:space="0" w:color="auto"/>
          </w:divBdr>
        </w:div>
        <w:div w:id="1358434662">
          <w:marLeft w:val="640"/>
          <w:marRight w:val="0"/>
          <w:marTop w:val="0"/>
          <w:marBottom w:val="0"/>
          <w:divBdr>
            <w:top w:val="none" w:sz="0" w:space="0" w:color="auto"/>
            <w:left w:val="none" w:sz="0" w:space="0" w:color="auto"/>
            <w:bottom w:val="none" w:sz="0" w:space="0" w:color="auto"/>
            <w:right w:val="none" w:sz="0" w:space="0" w:color="auto"/>
          </w:divBdr>
        </w:div>
        <w:div w:id="1971782216">
          <w:marLeft w:val="640"/>
          <w:marRight w:val="0"/>
          <w:marTop w:val="0"/>
          <w:marBottom w:val="0"/>
          <w:divBdr>
            <w:top w:val="none" w:sz="0" w:space="0" w:color="auto"/>
            <w:left w:val="none" w:sz="0" w:space="0" w:color="auto"/>
            <w:bottom w:val="none" w:sz="0" w:space="0" w:color="auto"/>
            <w:right w:val="none" w:sz="0" w:space="0" w:color="auto"/>
          </w:divBdr>
        </w:div>
        <w:div w:id="248001336">
          <w:marLeft w:val="640"/>
          <w:marRight w:val="0"/>
          <w:marTop w:val="0"/>
          <w:marBottom w:val="0"/>
          <w:divBdr>
            <w:top w:val="none" w:sz="0" w:space="0" w:color="auto"/>
            <w:left w:val="none" w:sz="0" w:space="0" w:color="auto"/>
            <w:bottom w:val="none" w:sz="0" w:space="0" w:color="auto"/>
            <w:right w:val="none" w:sz="0" w:space="0" w:color="auto"/>
          </w:divBdr>
        </w:div>
        <w:div w:id="104232264">
          <w:marLeft w:val="640"/>
          <w:marRight w:val="0"/>
          <w:marTop w:val="0"/>
          <w:marBottom w:val="0"/>
          <w:divBdr>
            <w:top w:val="none" w:sz="0" w:space="0" w:color="auto"/>
            <w:left w:val="none" w:sz="0" w:space="0" w:color="auto"/>
            <w:bottom w:val="none" w:sz="0" w:space="0" w:color="auto"/>
            <w:right w:val="none" w:sz="0" w:space="0" w:color="auto"/>
          </w:divBdr>
        </w:div>
        <w:div w:id="1831947745">
          <w:marLeft w:val="640"/>
          <w:marRight w:val="0"/>
          <w:marTop w:val="0"/>
          <w:marBottom w:val="0"/>
          <w:divBdr>
            <w:top w:val="none" w:sz="0" w:space="0" w:color="auto"/>
            <w:left w:val="none" w:sz="0" w:space="0" w:color="auto"/>
            <w:bottom w:val="none" w:sz="0" w:space="0" w:color="auto"/>
            <w:right w:val="none" w:sz="0" w:space="0" w:color="auto"/>
          </w:divBdr>
        </w:div>
        <w:div w:id="1070881816">
          <w:marLeft w:val="640"/>
          <w:marRight w:val="0"/>
          <w:marTop w:val="0"/>
          <w:marBottom w:val="0"/>
          <w:divBdr>
            <w:top w:val="none" w:sz="0" w:space="0" w:color="auto"/>
            <w:left w:val="none" w:sz="0" w:space="0" w:color="auto"/>
            <w:bottom w:val="none" w:sz="0" w:space="0" w:color="auto"/>
            <w:right w:val="none" w:sz="0" w:space="0" w:color="auto"/>
          </w:divBdr>
        </w:div>
        <w:div w:id="523053156">
          <w:marLeft w:val="640"/>
          <w:marRight w:val="0"/>
          <w:marTop w:val="0"/>
          <w:marBottom w:val="0"/>
          <w:divBdr>
            <w:top w:val="none" w:sz="0" w:space="0" w:color="auto"/>
            <w:left w:val="none" w:sz="0" w:space="0" w:color="auto"/>
            <w:bottom w:val="none" w:sz="0" w:space="0" w:color="auto"/>
            <w:right w:val="none" w:sz="0" w:space="0" w:color="auto"/>
          </w:divBdr>
        </w:div>
        <w:div w:id="317072885">
          <w:marLeft w:val="640"/>
          <w:marRight w:val="0"/>
          <w:marTop w:val="0"/>
          <w:marBottom w:val="0"/>
          <w:divBdr>
            <w:top w:val="none" w:sz="0" w:space="0" w:color="auto"/>
            <w:left w:val="none" w:sz="0" w:space="0" w:color="auto"/>
            <w:bottom w:val="none" w:sz="0" w:space="0" w:color="auto"/>
            <w:right w:val="none" w:sz="0" w:space="0" w:color="auto"/>
          </w:divBdr>
        </w:div>
        <w:div w:id="962268087">
          <w:marLeft w:val="640"/>
          <w:marRight w:val="0"/>
          <w:marTop w:val="0"/>
          <w:marBottom w:val="0"/>
          <w:divBdr>
            <w:top w:val="none" w:sz="0" w:space="0" w:color="auto"/>
            <w:left w:val="none" w:sz="0" w:space="0" w:color="auto"/>
            <w:bottom w:val="none" w:sz="0" w:space="0" w:color="auto"/>
            <w:right w:val="none" w:sz="0" w:space="0" w:color="auto"/>
          </w:divBdr>
        </w:div>
        <w:div w:id="46682626">
          <w:marLeft w:val="640"/>
          <w:marRight w:val="0"/>
          <w:marTop w:val="0"/>
          <w:marBottom w:val="0"/>
          <w:divBdr>
            <w:top w:val="none" w:sz="0" w:space="0" w:color="auto"/>
            <w:left w:val="none" w:sz="0" w:space="0" w:color="auto"/>
            <w:bottom w:val="none" w:sz="0" w:space="0" w:color="auto"/>
            <w:right w:val="none" w:sz="0" w:space="0" w:color="auto"/>
          </w:divBdr>
        </w:div>
        <w:div w:id="754591271">
          <w:marLeft w:val="640"/>
          <w:marRight w:val="0"/>
          <w:marTop w:val="0"/>
          <w:marBottom w:val="0"/>
          <w:divBdr>
            <w:top w:val="none" w:sz="0" w:space="0" w:color="auto"/>
            <w:left w:val="none" w:sz="0" w:space="0" w:color="auto"/>
            <w:bottom w:val="none" w:sz="0" w:space="0" w:color="auto"/>
            <w:right w:val="none" w:sz="0" w:space="0" w:color="auto"/>
          </w:divBdr>
        </w:div>
        <w:div w:id="1164009720">
          <w:marLeft w:val="640"/>
          <w:marRight w:val="0"/>
          <w:marTop w:val="0"/>
          <w:marBottom w:val="0"/>
          <w:divBdr>
            <w:top w:val="none" w:sz="0" w:space="0" w:color="auto"/>
            <w:left w:val="none" w:sz="0" w:space="0" w:color="auto"/>
            <w:bottom w:val="none" w:sz="0" w:space="0" w:color="auto"/>
            <w:right w:val="none" w:sz="0" w:space="0" w:color="auto"/>
          </w:divBdr>
        </w:div>
      </w:divsChild>
    </w:div>
    <w:div w:id="1002582944">
      <w:bodyDiv w:val="1"/>
      <w:marLeft w:val="0"/>
      <w:marRight w:val="0"/>
      <w:marTop w:val="0"/>
      <w:marBottom w:val="0"/>
      <w:divBdr>
        <w:top w:val="none" w:sz="0" w:space="0" w:color="auto"/>
        <w:left w:val="none" w:sz="0" w:space="0" w:color="auto"/>
        <w:bottom w:val="none" w:sz="0" w:space="0" w:color="auto"/>
        <w:right w:val="none" w:sz="0" w:space="0" w:color="auto"/>
      </w:divBdr>
      <w:divsChild>
        <w:div w:id="512301853">
          <w:marLeft w:val="640"/>
          <w:marRight w:val="0"/>
          <w:marTop w:val="0"/>
          <w:marBottom w:val="0"/>
          <w:divBdr>
            <w:top w:val="none" w:sz="0" w:space="0" w:color="auto"/>
            <w:left w:val="none" w:sz="0" w:space="0" w:color="auto"/>
            <w:bottom w:val="none" w:sz="0" w:space="0" w:color="auto"/>
            <w:right w:val="none" w:sz="0" w:space="0" w:color="auto"/>
          </w:divBdr>
        </w:div>
        <w:div w:id="1157645742">
          <w:marLeft w:val="640"/>
          <w:marRight w:val="0"/>
          <w:marTop w:val="0"/>
          <w:marBottom w:val="0"/>
          <w:divBdr>
            <w:top w:val="none" w:sz="0" w:space="0" w:color="auto"/>
            <w:left w:val="none" w:sz="0" w:space="0" w:color="auto"/>
            <w:bottom w:val="none" w:sz="0" w:space="0" w:color="auto"/>
            <w:right w:val="none" w:sz="0" w:space="0" w:color="auto"/>
          </w:divBdr>
        </w:div>
        <w:div w:id="1331373614">
          <w:marLeft w:val="640"/>
          <w:marRight w:val="0"/>
          <w:marTop w:val="0"/>
          <w:marBottom w:val="0"/>
          <w:divBdr>
            <w:top w:val="none" w:sz="0" w:space="0" w:color="auto"/>
            <w:left w:val="none" w:sz="0" w:space="0" w:color="auto"/>
            <w:bottom w:val="none" w:sz="0" w:space="0" w:color="auto"/>
            <w:right w:val="none" w:sz="0" w:space="0" w:color="auto"/>
          </w:divBdr>
        </w:div>
        <w:div w:id="982538379">
          <w:marLeft w:val="640"/>
          <w:marRight w:val="0"/>
          <w:marTop w:val="0"/>
          <w:marBottom w:val="0"/>
          <w:divBdr>
            <w:top w:val="none" w:sz="0" w:space="0" w:color="auto"/>
            <w:left w:val="none" w:sz="0" w:space="0" w:color="auto"/>
            <w:bottom w:val="none" w:sz="0" w:space="0" w:color="auto"/>
            <w:right w:val="none" w:sz="0" w:space="0" w:color="auto"/>
          </w:divBdr>
        </w:div>
        <w:div w:id="1712723586">
          <w:marLeft w:val="640"/>
          <w:marRight w:val="0"/>
          <w:marTop w:val="0"/>
          <w:marBottom w:val="0"/>
          <w:divBdr>
            <w:top w:val="none" w:sz="0" w:space="0" w:color="auto"/>
            <w:left w:val="none" w:sz="0" w:space="0" w:color="auto"/>
            <w:bottom w:val="none" w:sz="0" w:space="0" w:color="auto"/>
            <w:right w:val="none" w:sz="0" w:space="0" w:color="auto"/>
          </w:divBdr>
        </w:div>
        <w:div w:id="21327959">
          <w:marLeft w:val="640"/>
          <w:marRight w:val="0"/>
          <w:marTop w:val="0"/>
          <w:marBottom w:val="0"/>
          <w:divBdr>
            <w:top w:val="none" w:sz="0" w:space="0" w:color="auto"/>
            <w:left w:val="none" w:sz="0" w:space="0" w:color="auto"/>
            <w:bottom w:val="none" w:sz="0" w:space="0" w:color="auto"/>
            <w:right w:val="none" w:sz="0" w:space="0" w:color="auto"/>
          </w:divBdr>
        </w:div>
        <w:div w:id="1701080959">
          <w:marLeft w:val="640"/>
          <w:marRight w:val="0"/>
          <w:marTop w:val="0"/>
          <w:marBottom w:val="0"/>
          <w:divBdr>
            <w:top w:val="none" w:sz="0" w:space="0" w:color="auto"/>
            <w:left w:val="none" w:sz="0" w:space="0" w:color="auto"/>
            <w:bottom w:val="none" w:sz="0" w:space="0" w:color="auto"/>
            <w:right w:val="none" w:sz="0" w:space="0" w:color="auto"/>
          </w:divBdr>
        </w:div>
        <w:div w:id="2052996851">
          <w:marLeft w:val="640"/>
          <w:marRight w:val="0"/>
          <w:marTop w:val="0"/>
          <w:marBottom w:val="0"/>
          <w:divBdr>
            <w:top w:val="none" w:sz="0" w:space="0" w:color="auto"/>
            <w:left w:val="none" w:sz="0" w:space="0" w:color="auto"/>
            <w:bottom w:val="none" w:sz="0" w:space="0" w:color="auto"/>
            <w:right w:val="none" w:sz="0" w:space="0" w:color="auto"/>
          </w:divBdr>
        </w:div>
        <w:div w:id="180170492">
          <w:marLeft w:val="640"/>
          <w:marRight w:val="0"/>
          <w:marTop w:val="0"/>
          <w:marBottom w:val="0"/>
          <w:divBdr>
            <w:top w:val="none" w:sz="0" w:space="0" w:color="auto"/>
            <w:left w:val="none" w:sz="0" w:space="0" w:color="auto"/>
            <w:bottom w:val="none" w:sz="0" w:space="0" w:color="auto"/>
            <w:right w:val="none" w:sz="0" w:space="0" w:color="auto"/>
          </w:divBdr>
        </w:div>
        <w:div w:id="558636080">
          <w:marLeft w:val="640"/>
          <w:marRight w:val="0"/>
          <w:marTop w:val="0"/>
          <w:marBottom w:val="0"/>
          <w:divBdr>
            <w:top w:val="none" w:sz="0" w:space="0" w:color="auto"/>
            <w:left w:val="none" w:sz="0" w:space="0" w:color="auto"/>
            <w:bottom w:val="none" w:sz="0" w:space="0" w:color="auto"/>
            <w:right w:val="none" w:sz="0" w:space="0" w:color="auto"/>
          </w:divBdr>
        </w:div>
        <w:div w:id="2142770668">
          <w:marLeft w:val="640"/>
          <w:marRight w:val="0"/>
          <w:marTop w:val="0"/>
          <w:marBottom w:val="0"/>
          <w:divBdr>
            <w:top w:val="none" w:sz="0" w:space="0" w:color="auto"/>
            <w:left w:val="none" w:sz="0" w:space="0" w:color="auto"/>
            <w:bottom w:val="none" w:sz="0" w:space="0" w:color="auto"/>
            <w:right w:val="none" w:sz="0" w:space="0" w:color="auto"/>
          </w:divBdr>
        </w:div>
        <w:div w:id="233052705">
          <w:marLeft w:val="640"/>
          <w:marRight w:val="0"/>
          <w:marTop w:val="0"/>
          <w:marBottom w:val="0"/>
          <w:divBdr>
            <w:top w:val="none" w:sz="0" w:space="0" w:color="auto"/>
            <w:left w:val="none" w:sz="0" w:space="0" w:color="auto"/>
            <w:bottom w:val="none" w:sz="0" w:space="0" w:color="auto"/>
            <w:right w:val="none" w:sz="0" w:space="0" w:color="auto"/>
          </w:divBdr>
        </w:div>
        <w:div w:id="1836989329">
          <w:marLeft w:val="640"/>
          <w:marRight w:val="0"/>
          <w:marTop w:val="0"/>
          <w:marBottom w:val="0"/>
          <w:divBdr>
            <w:top w:val="none" w:sz="0" w:space="0" w:color="auto"/>
            <w:left w:val="none" w:sz="0" w:space="0" w:color="auto"/>
            <w:bottom w:val="none" w:sz="0" w:space="0" w:color="auto"/>
            <w:right w:val="none" w:sz="0" w:space="0" w:color="auto"/>
          </w:divBdr>
        </w:div>
        <w:div w:id="1369067383">
          <w:marLeft w:val="640"/>
          <w:marRight w:val="0"/>
          <w:marTop w:val="0"/>
          <w:marBottom w:val="0"/>
          <w:divBdr>
            <w:top w:val="none" w:sz="0" w:space="0" w:color="auto"/>
            <w:left w:val="none" w:sz="0" w:space="0" w:color="auto"/>
            <w:bottom w:val="none" w:sz="0" w:space="0" w:color="auto"/>
            <w:right w:val="none" w:sz="0" w:space="0" w:color="auto"/>
          </w:divBdr>
        </w:div>
        <w:div w:id="860048193">
          <w:marLeft w:val="640"/>
          <w:marRight w:val="0"/>
          <w:marTop w:val="0"/>
          <w:marBottom w:val="0"/>
          <w:divBdr>
            <w:top w:val="none" w:sz="0" w:space="0" w:color="auto"/>
            <w:left w:val="none" w:sz="0" w:space="0" w:color="auto"/>
            <w:bottom w:val="none" w:sz="0" w:space="0" w:color="auto"/>
            <w:right w:val="none" w:sz="0" w:space="0" w:color="auto"/>
          </w:divBdr>
        </w:div>
        <w:div w:id="350305811">
          <w:marLeft w:val="640"/>
          <w:marRight w:val="0"/>
          <w:marTop w:val="0"/>
          <w:marBottom w:val="0"/>
          <w:divBdr>
            <w:top w:val="none" w:sz="0" w:space="0" w:color="auto"/>
            <w:left w:val="none" w:sz="0" w:space="0" w:color="auto"/>
            <w:bottom w:val="none" w:sz="0" w:space="0" w:color="auto"/>
            <w:right w:val="none" w:sz="0" w:space="0" w:color="auto"/>
          </w:divBdr>
        </w:div>
        <w:div w:id="2033144388">
          <w:marLeft w:val="640"/>
          <w:marRight w:val="0"/>
          <w:marTop w:val="0"/>
          <w:marBottom w:val="0"/>
          <w:divBdr>
            <w:top w:val="none" w:sz="0" w:space="0" w:color="auto"/>
            <w:left w:val="none" w:sz="0" w:space="0" w:color="auto"/>
            <w:bottom w:val="none" w:sz="0" w:space="0" w:color="auto"/>
            <w:right w:val="none" w:sz="0" w:space="0" w:color="auto"/>
          </w:divBdr>
        </w:div>
        <w:div w:id="624386732">
          <w:marLeft w:val="640"/>
          <w:marRight w:val="0"/>
          <w:marTop w:val="0"/>
          <w:marBottom w:val="0"/>
          <w:divBdr>
            <w:top w:val="none" w:sz="0" w:space="0" w:color="auto"/>
            <w:left w:val="none" w:sz="0" w:space="0" w:color="auto"/>
            <w:bottom w:val="none" w:sz="0" w:space="0" w:color="auto"/>
            <w:right w:val="none" w:sz="0" w:space="0" w:color="auto"/>
          </w:divBdr>
        </w:div>
        <w:div w:id="2082022608">
          <w:marLeft w:val="640"/>
          <w:marRight w:val="0"/>
          <w:marTop w:val="0"/>
          <w:marBottom w:val="0"/>
          <w:divBdr>
            <w:top w:val="none" w:sz="0" w:space="0" w:color="auto"/>
            <w:left w:val="none" w:sz="0" w:space="0" w:color="auto"/>
            <w:bottom w:val="none" w:sz="0" w:space="0" w:color="auto"/>
            <w:right w:val="none" w:sz="0" w:space="0" w:color="auto"/>
          </w:divBdr>
        </w:div>
        <w:div w:id="1519857124">
          <w:marLeft w:val="640"/>
          <w:marRight w:val="0"/>
          <w:marTop w:val="0"/>
          <w:marBottom w:val="0"/>
          <w:divBdr>
            <w:top w:val="none" w:sz="0" w:space="0" w:color="auto"/>
            <w:left w:val="none" w:sz="0" w:space="0" w:color="auto"/>
            <w:bottom w:val="none" w:sz="0" w:space="0" w:color="auto"/>
            <w:right w:val="none" w:sz="0" w:space="0" w:color="auto"/>
          </w:divBdr>
        </w:div>
        <w:div w:id="254289205">
          <w:marLeft w:val="640"/>
          <w:marRight w:val="0"/>
          <w:marTop w:val="0"/>
          <w:marBottom w:val="0"/>
          <w:divBdr>
            <w:top w:val="none" w:sz="0" w:space="0" w:color="auto"/>
            <w:left w:val="none" w:sz="0" w:space="0" w:color="auto"/>
            <w:bottom w:val="none" w:sz="0" w:space="0" w:color="auto"/>
            <w:right w:val="none" w:sz="0" w:space="0" w:color="auto"/>
          </w:divBdr>
        </w:div>
        <w:div w:id="2028939934">
          <w:marLeft w:val="640"/>
          <w:marRight w:val="0"/>
          <w:marTop w:val="0"/>
          <w:marBottom w:val="0"/>
          <w:divBdr>
            <w:top w:val="none" w:sz="0" w:space="0" w:color="auto"/>
            <w:left w:val="none" w:sz="0" w:space="0" w:color="auto"/>
            <w:bottom w:val="none" w:sz="0" w:space="0" w:color="auto"/>
            <w:right w:val="none" w:sz="0" w:space="0" w:color="auto"/>
          </w:divBdr>
        </w:div>
        <w:div w:id="341705580">
          <w:marLeft w:val="640"/>
          <w:marRight w:val="0"/>
          <w:marTop w:val="0"/>
          <w:marBottom w:val="0"/>
          <w:divBdr>
            <w:top w:val="none" w:sz="0" w:space="0" w:color="auto"/>
            <w:left w:val="none" w:sz="0" w:space="0" w:color="auto"/>
            <w:bottom w:val="none" w:sz="0" w:space="0" w:color="auto"/>
            <w:right w:val="none" w:sz="0" w:space="0" w:color="auto"/>
          </w:divBdr>
        </w:div>
        <w:div w:id="1098597934">
          <w:marLeft w:val="640"/>
          <w:marRight w:val="0"/>
          <w:marTop w:val="0"/>
          <w:marBottom w:val="0"/>
          <w:divBdr>
            <w:top w:val="none" w:sz="0" w:space="0" w:color="auto"/>
            <w:left w:val="none" w:sz="0" w:space="0" w:color="auto"/>
            <w:bottom w:val="none" w:sz="0" w:space="0" w:color="auto"/>
            <w:right w:val="none" w:sz="0" w:space="0" w:color="auto"/>
          </w:divBdr>
        </w:div>
        <w:div w:id="17047370">
          <w:marLeft w:val="640"/>
          <w:marRight w:val="0"/>
          <w:marTop w:val="0"/>
          <w:marBottom w:val="0"/>
          <w:divBdr>
            <w:top w:val="none" w:sz="0" w:space="0" w:color="auto"/>
            <w:left w:val="none" w:sz="0" w:space="0" w:color="auto"/>
            <w:bottom w:val="none" w:sz="0" w:space="0" w:color="auto"/>
            <w:right w:val="none" w:sz="0" w:space="0" w:color="auto"/>
          </w:divBdr>
        </w:div>
        <w:div w:id="1679767811">
          <w:marLeft w:val="640"/>
          <w:marRight w:val="0"/>
          <w:marTop w:val="0"/>
          <w:marBottom w:val="0"/>
          <w:divBdr>
            <w:top w:val="none" w:sz="0" w:space="0" w:color="auto"/>
            <w:left w:val="none" w:sz="0" w:space="0" w:color="auto"/>
            <w:bottom w:val="none" w:sz="0" w:space="0" w:color="auto"/>
            <w:right w:val="none" w:sz="0" w:space="0" w:color="auto"/>
          </w:divBdr>
        </w:div>
        <w:div w:id="1409881997">
          <w:marLeft w:val="640"/>
          <w:marRight w:val="0"/>
          <w:marTop w:val="0"/>
          <w:marBottom w:val="0"/>
          <w:divBdr>
            <w:top w:val="none" w:sz="0" w:space="0" w:color="auto"/>
            <w:left w:val="none" w:sz="0" w:space="0" w:color="auto"/>
            <w:bottom w:val="none" w:sz="0" w:space="0" w:color="auto"/>
            <w:right w:val="none" w:sz="0" w:space="0" w:color="auto"/>
          </w:divBdr>
        </w:div>
        <w:div w:id="6296430">
          <w:marLeft w:val="640"/>
          <w:marRight w:val="0"/>
          <w:marTop w:val="0"/>
          <w:marBottom w:val="0"/>
          <w:divBdr>
            <w:top w:val="none" w:sz="0" w:space="0" w:color="auto"/>
            <w:left w:val="none" w:sz="0" w:space="0" w:color="auto"/>
            <w:bottom w:val="none" w:sz="0" w:space="0" w:color="auto"/>
            <w:right w:val="none" w:sz="0" w:space="0" w:color="auto"/>
          </w:divBdr>
        </w:div>
        <w:div w:id="1666782907">
          <w:marLeft w:val="640"/>
          <w:marRight w:val="0"/>
          <w:marTop w:val="0"/>
          <w:marBottom w:val="0"/>
          <w:divBdr>
            <w:top w:val="none" w:sz="0" w:space="0" w:color="auto"/>
            <w:left w:val="none" w:sz="0" w:space="0" w:color="auto"/>
            <w:bottom w:val="none" w:sz="0" w:space="0" w:color="auto"/>
            <w:right w:val="none" w:sz="0" w:space="0" w:color="auto"/>
          </w:divBdr>
        </w:div>
        <w:div w:id="425080900">
          <w:marLeft w:val="640"/>
          <w:marRight w:val="0"/>
          <w:marTop w:val="0"/>
          <w:marBottom w:val="0"/>
          <w:divBdr>
            <w:top w:val="none" w:sz="0" w:space="0" w:color="auto"/>
            <w:left w:val="none" w:sz="0" w:space="0" w:color="auto"/>
            <w:bottom w:val="none" w:sz="0" w:space="0" w:color="auto"/>
            <w:right w:val="none" w:sz="0" w:space="0" w:color="auto"/>
          </w:divBdr>
        </w:div>
        <w:div w:id="592517728">
          <w:marLeft w:val="640"/>
          <w:marRight w:val="0"/>
          <w:marTop w:val="0"/>
          <w:marBottom w:val="0"/>
          <w:divBdr>
            <w:top w:val="none" w:sz="0" w:space="0" w:color="auto"/>
            <w:left w:val="none" w:sz="0" w:space="0" w:color="auto"/>
            <w:bottom w:val="none" w:sz="0" w:space="0" w:color="auto"/>
            <w:right w:val="none" w:sz="0" w:space="0" w:color="auto"/>
          </w:divBdr>
        </w:div>
        <w:div w:id="1404328047">
          <w:marLeft w:val="640"/>
          <w:marRight w:val="0"/>
          <w:marTop w:val="0"/>
          <w:marBottom w:val="0"/>
          <w:divBdr>
            <w:top w:val="none" w:sz="0" w:space="0" w:color="auto"/>
            <w:left w:val="none" w:sz="0" w:space="0" w:color="auto"/>
            <w:bottom w:val="none" w:sz="0" w:space="0" w:color="auto"/>
            <w:right w:val="none" w:sz="0" w:space="0" w:color="auto"/>
          </w:divBdr>
        </w:div>
        <w:div w:id="1136529817">
          <w:marLeft w:val="640"/>
          <w:marRight w:val="0"/>
          <w:marTop w:val="0"/>
          <w:marBottom w:val="0"/>
          <w:divBdr>
            <w:top w:val="none" w:sz="0" w:space="0" w:color="auto"/>
            <w:left w:val="none" w:sz="0" w:space="0" w:color="auto"/>
            <w:bottom w:val="none" w:sz="0" w:space="0" w:color="auto"/>
            <w:right w:val="none" w:sz="0" w:space="0" w:color="auto"/>
          </w:divBdr>
        </w:div>
        <w:div w:id="364984256">
          <w:marLeft w:val="640"/>
          <w:marRight w:val="0"/>
          <w:marTop w:val="0"/>
          <w:marBottom w:val="0"/>
          <w:divBdr>
            <w:top w:val="none" w:sz="0" w:space="0" w:color="auto"/>
            <w:left w:val="none" w:sz="0" w:space="0" w:color="auto"/>
            <w:bottom w:val="none" w:sz="0" w:space="0" w:color="auto"/>
            <w:right w:val="none" w:sz="0" w:space="0" w:color="auto"/>
          </w:divBdr>
        </w:div>
        <w:div w:id="1546209466">
          <w:marLeft w:val="640"/>
          <w:marRight w:val="0"/>
          <w:marTop w:val="0"/>
          <w:marBottom w:val="0"/>
          <w:divBdr>
            <w:top w:val="none" w:sz="0" w:space="0" w:color="auto"/>
            <w:left w:val="none" w:sz="0" w:space="0" w:color="auto"/>
            <w:bottom w:val="none" w:sz="0" w:space="0" w:color="auto"/>
            <w:right w:val="none" w:sz="0" w:space="0" w:color="auto"/>
          </w:divBdr>
        </w:div>
        <w:div w:id="919563297">
          <w:marLeft w:val="640"/>
          <w:marRight w:val="0"/>
          <w:marTop w:val="0"/>
          <w:marBottom w:val="0"/>
          <w:divBdr>
            <w:top w:val="none" w:sz="0" w:space="0" w:color="auto"/>
            <w:left w:val="none" w:sz="0" w:space="0" w:color="auto"/>
            <w:bottom w:val="none" w:sz="0" w:space="0" w:color="auto"/>
            <w:right w:val="none" w:sz="0" w:space="0" w:color="auto"/>
          </w:divBdr>
        </w:div>
        <w:div w:id="1453749559">
          <w:marLeft w:val="640"/>
          <w:marRight w:val="0"/>
          <w:marTop w:val="0"/>
          <w:marBottom w:val="0"/>
          <w:divBdr>
            <w:top w:val="none" w:sz="0" w:space="0" w:color="auto"/>
            <w:left w:val="none" w:sz="0" w:space="0" w:color="auto"/>
            <w:bottom w:val="none" w:sz="0" w:space="0" w:color="auto"/>
            <w:right w:val="none" w:sz="0" w:space="0" w:color="auto"/>
          </w:divBdr>
        </w:div>
        <w:div w:id="1544099044">
          <w:marLeft w:val="640"/>
          <w:marRight w:val="0"/>
          <w:marTop w:val="0"/>
          <w:marBottom w:val="0"/>
          <w:divBdr>
            <w:top w:val="none" w:sz="0" w:space="0" w:color="auto"/>
            <w:left w:val="none" w:sz="0" w:space="0" w:color="auto"/>
            <w:bottom w:val="none" w:sz="0" w:space="0" w:color="auto"/>
            <w:right w:val="none" w:sz="0" w:space="0" w:color="auto"/>
          </w:divBdr>
        </w:div>
        <w:div w:id="1951280701">
          <w:marLeft w:val="640"/>
          <w:marRight w:val="0"/>
          <w:marTop w:val="0"/>
          <w:marBottom w:val="0"/>
          <w:divBdr>
            <w:top w:val="none" w:sz="0" w:space="0" w:color="auto"/>
            <w:left w:val="none" w:sz="0" w:space="0" w:color="auto"/>
            <w:bottom w:val="none" w:sz="0" w:space="0" w:color="auto"/>
            <w:right w:val="none" w:sz="0" w:space="0" w:color="auto"/>
          </w:divBdr>
        </w:div>
        <w:div w:id="1697581502">
          <w:marLeft w:val="640"/>
          <w:marRight w:val="0"/>
          <w:marTop w:val="0"/>
          <w:marBottom w:val="0"/>
          <w:divBdr>
            <w:top w:val="none" w:sz="0" w:space="0" w:color="auto"/>
            <w:left w:val="none" w:sz="0" w:space="0" w:color="auto"/>
            <w:bottom w:val="none" w:sz="0" w:space="0" w:color="auto"/>
            <w:right w:val="none" w:sz="0" w:space="0" w:color="auto"/>
          </w:divBdr>
        </w:div>
        <w:div w:id="1394230922">
          <w:marLeft w:val="640"/>
          <w:marRight w:val="0"/>
          <w:marTop w:val="0"/>
          <w:marBottom w:val="0"/>
          <w:divBdr>
            <w:top w:val="none" w:sz="0" w:space="0" w:color="auto"/>
            <w:left w:val="none" w:sz="0" w:space="0" w:color="auto"/>
            <w:bottom w:val="none" w:sz="0" w:space="0" w:color="auto"/>
            <w:right w:val="none" w:sz="0" w:space="0" w:color="auto"/>
          </w:divBdr>
        </w:div>
        <w:div w:id="773325611">
          <w:marLeft w:val="640"/>
          <w:marRight w:val="0"/>
          <w:marTop w:val="0"/>
          <w:marBottom w:val="0"/>
          <w:divBdr>
            <w:top w:val="none" w:sz="0" w:space="0" w:color="auto"/>
            <w:left w:val="none" w:sz="0" w:space="0" w:color="auto"/>
            <w:bottom w:val="none" w:sz="0" w:space="0" w:color="auto"/>
            <w:right w:val="none" w:sz="0" w:space="0" w:color="auto"/>
          </w:divBdr>
        </w:div>
        <w:div w:id="26567474">
          <w:marLeft w:val="640"/>
          <w:marRight w:val="0"/>
          <w:marTop w:val="0"/>
          <w:marBottom w:val="0"/>
          <w:divBdr>
            <w:top w:val="none" w:sz="0" w:space="0" w:color="auto"/>
            <w:left w:val="none" w:sz="0" w:space="0" w:color="auto"/>
            <w:bottom w:val="none" w:sz="0" w:space="0" w:color="auto"/>
            <w:right w:val="none" w:sz="0" w:space="0" w:color="auto"/>
          </w:divBdr>
        </w:div>
        <w:div w:id="489836403">
          <w:marLeft w:val="640"/>
          <w:marRight w:val="0"/>
          <w:marTop w:val="0"/>
          <w:marBottom w:val="0"/>
          <w:divBdr>
            <w:top w:val="none" w:sz="0" w:space="0" w:color="auto"/>
            <w:left w:val="none" w:sz="0" w:space="0" w:color="auto"/>
            <w:bottom w:val="none" w:sz="0" w:space="0" w:color="auto"/>
            <w:right w:val="none" w:sz="0" w:space="0" w:color="auto"/>
          </w:divBdr>
        </w:div>
        <w:div w:id="323048525">
          <w:marLeft w:val="640"/>
          <w:marRight w:val="0"/>
          <w:marTop w:val="0"/>
          <w:marBottom w:val="0"/>
          <w:divBdr>
            <w:top w:val="none" w:sz="0" w:space="0" w:color="auto"/>
            <w:left w:val="none" w:sz="0" w:space="0" w:color="auto"/>
            <w:bottom w:val="none" w:sz="0" w:space="0" w:color="auto"/>
            <w:right w:val="none" w:sz="0" w:space="0" w:color="auto"/>
          </w:divBdr>
        </w:div>
        <w:div w:id="918441073">
          <w:marLeft w:val="640"/>
          <w:marRight w:val="0"/>
          <w:marTop w:val="0"/>
          <w:marBottom w:val="0"/>
          <w:divBdr>
            <w:top w:val="none" w:sz="0" w:space="0" w:color="auto"/>
            <w:left w:val="none" w:sz="0" w:space="0" w:color="auto"/>
            <w:bottom w:val="none" w:sz="0" w:space="0" w:color="auto"/>
            <w:right w:val="none" w:sz="0" w:space="0" w:color="auto"/>
          </w:divBdr>
        </w:div>
        <w:div w:id="627011821">
          <w:marLeft w:val="640"/>
          <w:marRight w:val="0"/>
          <w:marTop w:val="0"/>
          <w:marBottom w:val="0"/>
          <w:divBdr>
            <w:top w:val="none" w:sz="0" w:space="0" w:color="auto"/>
            <w:left w:val="none" w:sz="0" w:space="0" w:color="auto"/>
            <w:bottom w:val="none" w:sz="0" w:space="0" w:color="auto"/>
            <w:right w:val="none" w:sz="0" w:space="0" w:color="auto"/>
          </w:divBdr>
        </w:div>
        <w:div w:id="1686906358">
          <w:marLeft w:val="640"/>
          <w:marRight w:val="0"/>
          <w:marTop w:val="0"/>
          <w:marBottom w:val="0"/>
          <w:divBdr>
            <w:top w:val="none" w:sz="0" w:space="0" w:color="auto"/>
            <w:left w:val="none" w:sz="0" w:space="0" w:color="auto"/>
            <w:bottom w:val="none" w:sz="0" w:space="0" w:color="auto"/>
            <w:right w:val="none" w:sz="0" w:space="0" w:color="auto"/>
          </w:divBdr>
        </w:div>
        <w:div w:id="1549216890">
          <w:marLeft w:val="640"/>
          <w:marRight w:val="0"/>
          <w:marTop w:val="0"/>
          <w:marBottom w:val="0"/>
          <w:divBdr>
            <w:top w:val="none" w:sz="0" w:space="0" w:color="auto"/>
            <w:left w:val="none" w:sz="0" w:space="0" w:color="auto"/>
            <w:bottom w:val="none" w:sz="0" w:space="0" w:color="auto"/>
            <w:right w:val="none" w:sz="0" w:space="0" w:color="auto"/>
          </w:divBdr>
        </w:div>
        <w:div w:id="1515417374">
          <w:marLeft w:val="640"/>
          <w:marRight w:val="0"/>
          <w:marTop w:val="0"/>
          <w:marBottom w:val="0"/>
          <w:divBdr>
            <w:top w:val="none" w:sz="0" w:space="0" w:color="auto"/>
            <w:left w:val="none" w:sz="0" w:space="0" w:color="auto"/>
            <w:bottom w:val="none" w:sz="0" w:space="0" w:color="auto"/>
            <w:right w:val="none" w:sz="0" w:space="0" w:color="auto"/>
          </w:divBdr>
        </w:div>
        <w:div w:id="1813717372">
          <w:marLeft w:val="640"/>
          <w:marRight w:val="0"/>
          <w:marTop w:val="0"/>
          <w:marBottom w:val="0"/>
          <w:divBdr>
            <w:top w:val="none" w:sz="0" w:space="0" w:color="auto"/>
            <w:left w:val="none" w:sz="0" w:space="0" w:color="auto"/>
            <w:bottom w:val="none" w:sz="0" w:space="0" w:color="auto"/>
            <w:right w:val="none" w:sz="0" w:space="0" w:color="auto"/>
          </w:divBdr>
        </w:div>
        <w:div w:id="747118109">
          <w:marLeft w:val="640"/>
          <w:marRight w:val="0"/>
          <w:marTop w:val="0"/>
          <w:marBottom w:val="0"/>
          <w:divBdr>
            <w:top w:val="none" w:sz="0" w:space="0" w:color="auto"/>
            <w:left w:val="none" w:sz="0" w:space="0" w:color="auto"/>
            <w:bottom w:val="none" w:sz="0" w:space="0" w:color="auto"/>
            <w:right w:val="none" w:sz="0" w:space="0" w:color="auto"/>
          </w:divBdr>
        </w:div>
        <w:div w:id="1623923042">
          <w:marLeft w:val="640"/>
          <w:marRight w:val="0"/>
          <w:marTop w:val="0"/>
          <w:marBottom w:val="0"/>
          <w:divBdr>
            <w:top w:val="none" w:sz="0" w:space="0" w:color="auto"/>
            <w:left w:val="none" w:sz="0" w:space="0" w:color="auto"/>
            <w:bottom w:val="none" w:sz="0" w:space="0" w:color="auto"/>
            <w:right w:val="none" w:sz="0" w:space="0" w:color="auto"/>
          </w:divBdr>
        </w:div>
        <w:div w:id="1363821847">
          <w:marLeft w:val="640"/>
          <w:marRight w:val="0"/>
          <w:marTop w:val="0"/>
          <w:marBottom w:val="0"/>
          <w:divBdr>
            <w:top w:val="none" w:sz="0" w:space="0" w:color="auto"/>
            <w:left w:val="none" w:sz="0" w:space="0" w:color="auto"/>
            <w:bottom w:val="none" w:sz="0" w:space="0" w:color="auto"/>
            <w:right w:val="none" w:sz="0" w:space="0" w:color="auto"/>
          </w:divBdr>
        </w:div>
        <w:div w:id="433551438">
          <w:marLeft w:val="640"/>
          <w:marRight w:val="0"/>
          <w:marTop w:val="0"/>
          <w:marBottom w:val="0"/>
          <w:divBdr>
            <w:top w:val="none" w:sz="0" w:space="0" w:color="auto"/>
            <w:left w:val="none" w:sz="0" w:space="0" w:color="auto"/>
            <w:bottom w:val="none" w:sz="0" w:space="0" w:color="auto"/>
            <w:right w:val="none" w:sz="0" w:space="0" w:color="auto"/>
          </w:divBdr>
        </w:div>
        <w:div w:id="50738921">
          <w:marLeft w:val="640"/>
          <w:marRight w:val="0"/>
          <w:marTop w:val="0"/>
          <w:marBottom w:val="0"/>
          <w:divBdr>
            <w:top w:val="none" w:sz="0" w:space="0" w:color="auto"/>
            <w:left w:val="none" w:sz="0" w:space="0" w:color="auto"/>
            <w:bottom w:val="none" w:sz="0" w:space="0" w:color="auto"/>
            <w:right w:val="none" w:sz="0" w:space="0" w:color="auto"/>
          </w:divBdr>
        </w:div>
        <w:div w:id="854222781">
          <w:marLeft w:val="640"/>
          <w:marRight w:val="0"/>
          <w:marTop w:val="0"/>
          <w:marBottom w:val="0"/>
          <w:divBdr>
            <w:top w:val="none" w:sz="0" w:space="0" w:color="auto"/>
            <w:left w:val="none" w:sz="0" w:space="0" w:color="auto"/>
            <w:bottom w:val="none" w:sz="0" w:space="0" w:color="auto"/>
            <w:right w:val="none" w:sz="0" w:space="0" w:color="auto"/>
          </w:divBdr>
        </w:div>
        <w:div w:id="1845127979">
          <w:marLeft w:val="640"/>
          <w:marRight w:val="0"/>
          <w:marTop w:val="0"/>
          <w:marBottom w:val="0"/>
          <w:divBdr>
            <w:top w:val="none" w:sz="0" w:space="0" w:color="auto"/>
            <w:left w:val="none" w:sz="0" w:space="0" w:color="auto"/>
            <w:bottom w:val="none" w:sz="0" w:space="0" w:color="auto"/>
            <w:right w:val="none" w:sz="0" w:space="0" w:color="auto"/>
          </w:divBdr>
        </w:div>
        <w:div w:id="2064792670">
          <w:marLeft w:val="640"/>
          <w:marRight w:val="0"/>
          <w:marTop w:val="0"/>
          <w:marBottom w:val="0"/>
          <w:divBdr>
            <w:top w:val="none" w:sz="0" w:space="0" w:color="auto"/>
            <w:left w:val="none" w:sz="0" w:space="0" w:color="auto"/>
            <w:bottom w:val="none" w:sz="0" w:space="0" w:color="auto"/>
            <w:right w:val="none" w:sz="0" w:space="0" w:color="auto"/>
          </w:divBdr>
        </w:div>
        <w:div w:id="191265790">
          <w:marLeft w:val="640"/>
          <w:marRight w:val="0"/>
          <w:marTop w:val="0"/>
          <w:marBottom w:val="0"/>
          <w:divBdr>
            <w:top w:val="none" w:sz="0" w:space="0" w:color="auto"/>
            <w:left w:val="none" w:sz="0" w:space="0" w:color="auto"/>
            <w:bottom w:val="none" w:sz="0" w:space="0" w:color="auto"/>
            <w:right w:val="none" w:sz="0" w:space="0" w:color="auto"/>
          </w:divBdr>
        </w:div>
        <w:div w:id="1515461144">
          <w:marLeft w:val="640"/>
          <w:marRight w:val="0"/>
          <w:marTop w:val="0"/>
          <w:marBottom w:val="0"/>
          <w:divBdr>
            <w:top w:val="none" w:sz="0" w:space="0" w:color="auto"/>
            <w:left w:val="none" w:sz="0" w:space="0" w:color="auto"/>
            <w:bottom w:val="none" w:sz="0" w:space="0" w:color="auto"/>
            <w:right w:val="none" w:sz="0" w:space="0" w:color="auto"/>
          </w:divBdr>
        </w:div>
        <w:div w:id="430245471">
          <w:marLeft w:val="640"/>
          <w:marRight w:val="0"/>
          <w:marTop w:val="0"/>
          <w:marBottom w:val="0"/>
          <w:divBdr>
            <w:top w:val="none" w:sz="0" w:space="0" w:color="auto"/>
            <w:left w:val="none" w:sz="0" w:space="0" w:color="auto"/>
            <w:bottom w:val="none" w:sz="0" w:space="0" w:color="auto"/>
            <w:right w:val="none" w:sz="0" w:space="0" w:color="auto"/>
          </w:divBdr>
        </w:div>
        <w:div w:id="1726293464">
          <w:marLeft w:val="640"/>
          <w:marRight w:val="0"/>
          <w:marTop w:val="0"/>
          <w:marBottom w:val="0"/>
          <w:divBdr>
            <w:top w:val="none" w:sz="0" w:space="0" w:color="auto"/>
            <w:left w:val="none" w:sz="0" w:space="0" w:color="auto"/>
            <w:bottom w:val="none" w:sz="0" w:space="0" w:color="auto"/>
            <w:right w:val="none" w:sz="0" w:space="0" w:color="auto"/>
          </w:divBdr>
        </w:div>
        <w:div w:id="1507401032">
          <w:marLeft w:val="640"/>
          <w:marRight w:val="0"/>
          <w:marTop w:val="0"/>
          <w:marBottom w:val="0"/>
          <w:divBdr>
            <w:top w:val="none" w:sz="0" w:space="0" w:color="auto"/>
            <w:left w:val="none" w:sz="0" w:space="0" w:color="auto"/>
            <w:bottom w:val="none" w:sz="0" w:space="0" w:color="auto"/>
            <w:right w:val="none" w:sz="0" w:space="0" w:color="auto"/>
          </w:divBdr>
        </w:div>
        <w:div w:id="1989430501">
          <w:marLeft w:val="640"/>
          <w:marRight w:val="0"/>
          <w:marTop w:val="0"/>
          <w:marBottom w:val="0"/>
          <w:divBdr>
            <w:top w:val="none" w:sz="0" w:space="0" w:color="auto"/>
            <w:left w:val="none" w:sz="0" w:space="0" w:color="auto"/>
            <w:bottom w:val="none" w:sz="0" w:space="0" w:color="auto"/>
            <w:right w:val="none" w:sz="0" w:space="0" w:color="auto"/>
          </w:divBdr>
        </w:div>
        <w:div w:id="2103379846">
          <w:marLeft w:val="640"/>
          <w:marRight w:val="0"/>
          <w:marTop w:val="0"/>
          <w:marBottom w:val="0"/>
          <w:divBdr>
            <w:top w:val="none" w:sz="0" w:space="0" w:color="auto"/>
            <w:left w:val="none" w:sz="0" w:space="0" w:color="auto"/>
            <w:bottom w:val="none" w:sz="0" w:space="0" w:color="auto"/>
            <w:right w:val="none" w:sz="0" w:space="0" w:color="auto"/>
          </w:divBdr>
        </w:div>
        <w:div w:id="415978801">
          <w:marLeft w:val="640"/>
          <w:marRight w:val="0"/>
          <w:marTop w:val="0"/>
          <w:marBottom w:val="0"/>
          <w:divBdr>
            <w:top w:val="none" w:sz="0" w:space="0" w:color="auto"/>
            <w:left w:val="none" w:sz="0" w:space="0" w:color="auto"/>
            <w:bottom w:val="none" w:sz="0" w:space="0" w:color="auto"/>
            <w:right w:val="none" w:sz="0" w:space="0" w:color="auto"/>
          </w:divBdr>
        </w:div>
        <w:div w:id="1440638892">
          <w:marLeft w:val="640"/>
          <w:marRight w:val="0"/>
          <w:marTop w:val="0"/>
          <w:marBottom w:val="0"/>
          <w:divBdr>
            <w:top w:val="none" w:sz="0" w:space="0" w:color="auto"/>
            <w:left w:val="none" w:sz="0" w:space="0" w:color="auto"/>
            <w:bottom w:val="none" w:sz="0" w:space="0" w:color="auto"/>
            <w:right w:val="none" w:sz="0" w:space="0" w:color="auto"/>
          </w:divBdr>
        </w:div>
        <w:div w:id="1281373774">
          <w:marLeft w:val="640"/>
          <w:marRight w:val="0"/>
          <w:marTop w:val="0"/>
          <w:marBottom w:val="0"/>
          <w:divBdr>
            <w:top w:val="none" w:sz="0" w:space="0" w:color="auto"/>
            <w:left w:val="none" w:sz="0" w:space="0" w:color="auto"/>
            <w:bottom w:val="none" w:sz="0" w:space="0" w:color="auto"/>
            <w:right w:val="none" w:sz="0" w:space="0" w:color="auto"/>
          </w:divBdr>
        </w:div>
        <w:div w:id="1511870104">
          <w:marLeft w:val="640"/>
          <w:marRight w:val="0"/>
          <w:marTop w:val="0"/>
          <w:marBottom w:val="0"/>
          <w:divBdr>
            <w:top w:val="none" w:sz="0" w:space="0" w:color="auto"/>
            <w:left w:val="none" w:sz="0" w:space="0" w:color="auto"/>
            <w:bottom w:val="none" w:sz="0" w:space="0" w:color="auto"/>
            <w:right w:val="none" w:sz="0" w:space="0" w:color="auto"/>
          </w:divBdr>
        </w:div>
        <w:div w:id="724985800">
          <w:marLeft w:val="640"/>
          <w:marRight w:val="0"/>
          <w:marTop w:val="0"/>
          <w:marBottom w:val="0"/>
          <w:divBdr>
            <w:top w:val="none" w:sz="0" w:space="0" w:color="auto"/>
            <w:left w:val="none" w:sz="0" w:space="0" w:color="auto"/>
            <w:bottom w:val="none" w:sz="0" w:space="0" w:color="auto"/>
            <w:right w:val="none" w:sz="0" w:space="0" w:color="auto"/>
          </w:divBdr>
        </w:div>
        <w:div w:id="377508701">
          <w:marLeft w:val="640"/>
          <w:marRight w:val="0"/>
          <w:marTop w:val="0"/>
          <w:marBottom w:val="0"/>
          <w:divBdr>
            <w:top w:val="none" w:sz="0" w:space="0" w:color="auto"/>
            <w:left w:val="none" w:sz="0" w:space="0" w:color="auto"/>
            <w:bottom w:val="none" w:sz="0" w:space="0" w:color="auto"/>
            <w:right w:val="none" w:sz="0" w:space="0" w:color="auto"/>
          </w:divBdr>
        </w:div>
        <w:div w:id="703483476">
          <w:marLeft w:val="640"/>
          <w:marRight w:val="0"/>
          <w:marTop w:val="0"/>
          <w:marBottom w:val="0"/>
          <w:divBdr>
            <w:top w:val="none" w:sz="0" w:space="0" w:color="auto"/>
            <w:left w:val="none" w:sz="0" w:space="0" w:color="auto"/>
            <w:bottom w:val="none" w:sz="0" w:space="0" w:color="auto"/>
            <w:right w:val="none" w:sz="0" w:space="0" w:color="auto"/>
          </w:divBdr>
        </w:div>
        <w:div w:id="72894441">
          <w:marLeft w:val="640"/>
          <w:marRight w:val="0"/>
          <w:marTop w:val="0"/>
          <w:marBottom w:val="0"/>
          <w:divBdr>
            <w:top w:val="none" w:sz="0" w:space="0" w:color="auto"/>
            <w:left w:val="none" w:sz="0" w:space="0" w:color="auto"/>
            <w:bottom w:val="none" w:sz="0" w:space="0" w:color="auto"/>
            <w:right w:val="none" w:sz="0" w:space="0" w:color="auto"/>
          </w:divBdr>
        </w:div>
        <w:div w:id="1616984739">
          <w:marLeft w:val="640"/>
          <w:marRight w:val="0"/>
          <w:marTop w:val="0"/>
          <w:marBottom w:val="0"/>
          <w:divBdr>
            <w:top w:val="none" w:sz="0" w:space="0" w:color="auto"/>
            <w:left w:val="none" w:sz="0" w:space="0" w:color="auto"/>
            <w:bottom w:val="none" w:sz="0" w:space="0" w:color="auto"/>
            <w:right w:val="none" w:sz="0" w:space="0" w:color="auto"/>
          </w:divBdr>
        </w:div>
        <w:div w:id="631446999">
          <w:marLeft w:val="640"/>
          <w:marRight w:val="0"/>
          <w:marTop w:val="0"/>
          <w:marBottom w:val="0"/>
          <w:divBdr>
            <w:top w:val="none" w:sz="0" w:space="0" w:color="auto"/>
            <w:left w:val="none" w:sz="0" w:space="0" w:color="auto"/>
            <w:bottom w:val="none" w:sz="0" w:space="0" w:color="auto"/>
            <w:right w:val="none" w:sz="0" w:space="0" w:color="auto"/>
          </w:divBdr>
        </w:div>
        <w:div w:id="1124613350">
          <w:marLeft w:val="640"/>
          <w:marRight w:val="0"/>
          <w:marTop w:val="0"/>
          <w:marBottom w:val="0"/>
          <w:divBdr>
            <w:top w:val="none" w:sz="0" w:space="0" w:color="auto"/>
            <w:left w:val="none" w:sz="0" w:space="0" w:color="auto"/>
            <w:bottom w:val="none" w:sz="0" w:space="0" w:color="auto"/>
            <w:right w:val="none" w:sz="0" w:space="0" w:color="auto"/>
          </w:divBdr>
        </w:div>
        <w:div w:id="1353990336">
          <w:marLeft w:val="640"/>
          <w:marRight w:val="0"/>
          <w:marTop w:val="0"/>
          <w:marBottom w:val="0"/>
          <w:divBdr>
            <w:top w:val="none" w:sz="0" w:space="0" w:color="auto"/>
            <w:left w:val="none" w:sz="0" w:space="0" w:color="auto"/>
            <w:bottom w:val="none" w:sz="0" w:space="0" w:color="auto"/>
            <w:right w:val="none" w:sz="0" w:space="0" w:color="auto"/>
          </w:divBdr>
        </w:div>
        <w:div w:id="811942107">
          <w:marLeft w:val="640"/>
          <w:marRight w:val="0"/>
          <w:marTop w:val="0"/>
          <w:marBottom w:val="0"/>
          <w:divBdr>
            <w:top w:val="none" w:sz="0" w:space="0" w:color="auto"/>
            <w:left w:val="none" w:sz="0" w:space="0" w:color="auto"/>
            <w:bottom w:val="none" w:sz="0" w:space="0" w:color="auto"/>
            <w:right w:val="none" w:sz="0" w:space="0" w:color="auto"/>
          </w:divBdr>
        </w:div>
        <w:div w:id="477918651">
          <w:marLeft w:val="640"/>
          <w:marRight w:val="0"/>
          <w:marTop w:val="0"/>
          <w:marBottom w:val="0"/>
          <w:divBdr>
            <w:top w:val="none" w:sz="0" w:space="0" w:color="auto"/>
            <w:left w:val="none" w:sz="0" w:space="0" w:color="auto"/>
            <w:bottom w:val="none" w:sz="0" w:space="0" w:color="auto"/>
            <w:right w:val="none" w:sz="0" w:space="0" w:color="auto"/>
          </w:divBdr>
        </w:div>
        <w:div w:id="646280742">
          <w:marLeft w:val="640"/>
          <w:marRight w:val="0"/>
          <w:marTop w:val="0"/>
          <w:marBottom w:val="0"/>
          <w:divBdr>
            <w:top w:val="none" w:sz="0" w:space="0" w:color="auto"/>
            <w:left w:val="none" w:sz="0" w:space="0" w:color="auto"/>
            <w:bottom w:val="none" w:sz="0" w:space="0" w:color="auto"/>
            <w:right w:val="none" w:sz="0" w:space="0" w:color="auto"/>
          </w:divBdr>
        </w:div>
        <w:div w:id="1264460374">
          <w:marLeft w:val="640"/>
          <w:marRight w:val="0"/>
          <w:marTop w:val="0"/>
          <w:marBottom w:val="0"/>
          <w:divBdr>
            <w:top w:val="none" w:sz="0" w:space="0" w:color="auto"/>
            <w:left w:val="none" w:sz="0" w:space="0" w:color="auto"/>
            <w:bottom w:val="none" w:sz="0" w:space="0" w:color="auto"/>
            <w:right w:val="none" w:sz="0" w:space="0" w:color="auto"/>
          </w:divBdr>
        </w:div>
        <w:div w:id="1174801751">
          <w:marLeft w:val="640"/>
          <w:marRight w:val="0"/>
          <w:marTop w:val="0"/>
          <w:marBottom w:val="0"/>
          <w:divBdr>
            <w:top w:val="none" w:sz="0" w:space="0" w:color="auto"/>
            <w:left w:val="none" w:sz="0" w:space="0" w:color="auto"/>
            <w:bottom w:val="none" w:sz="0" w:space="0" w:color="auto"/>
            <w:right w:val="none" w:sz="0" w:space="0" w:color="auto"/>
          </w:divBdr>
        </w:div>
        <w:div w:id="1483307628">
          <w:marLeft w:val="640"/>
          <w:marRight w:val="0"/>
          <w:marTop w:val="0"/>
          <w:marBottom w:val="0"/>
          <w:divBdr>
            <w:top w:val="none" w:sz="0" w:space="0" w:color="auto"/>
            <w:left w:val="none" w:sz="0" w:space="0" w:color="auto"/>
            <w:bottom w:val="none" w:sz="0" w:space="0" w:color="auto"/>
            <w:right w:val="none" w:sz="0" w:space="0" w:color="auto"/>
          </w:divBdr>
        </w:div>
        <w:div w:id="831527609">
          <w:marLeft w:val="640"/>
          <w:marRight w:val="0"/>
          <w:marTop w:val="0"/>
          <w:marBottom w:val="0"/>
          <w:divBdr>
            <w:top w:val="none" w:sz="0" w:space="0" w:color="auto"/>
            <w:left w:val="none" w:sz="0" w:space="0" w:color="auto"/>
            <w:bottom w:val="none" w:sz="0" w:space="0" w:color="auto"/>
            <w:right w:val="none" w:sz="0" w:space="0" w:color="auto"/>
          </w:divBdr>
        </w:div>
        <w:div w:id="777215520">
          <w:marLeft w:val="640"/>
          <w:marRight w:val="0"/>
          <w:marTop w:val="0"/>
          <w:marBottom w:val="0"/>
          <w:divBdr>
            <w:top w:val="none" w:sz="0" w:space="0" w:color="auto"/>
            <w:left w:val="none" w:sz="0" w:space="0" w:color="auto"/>
            <w:bottom w:val="none" w:sz="0" w:space="0" w:color="auto"/>
            <w:right w:val="none" w:sz="0" w:space="0" w:color="auto"/>
          </w:divBdr>
        </w:div>
        <w:div w:id="605189719">
          <w:marLeft w:val="640"/>
          <w:marRight w:val="0"/>
          <w:marTop w:val="0"/>
          <w:marBottom w:val="0"/>
          <w:divBdr>
            <w:top w:val="none" w:sz="0" w:space="0" w:color="auto"/>
            <w:left w:val="none" w:sz="0" w:space="0" w:color="auto"/>
            <w:bottom w:val="none" w:sz="0" w:space="0" w:color="auto"/>
            <w:right w:val="none" w:sz="0" w:space="0" w:color="auto"/>
          </w:divBdr>
        </w:div>
        <w:div w:id="410280221">
          <w:marLeft w:val="640"/>
          <w:marRight w:val="0"/>
          <w:marTop w:val="0"/>
          <w:marBottom w:val="0"/>
          <w:divBdr>
            <w:top w:val="none" w:sz="0" w:space="0" w:color="auto"/>
            <w:left w:val="none" w:sz="0" w:space="0" w:color="auto"/>
            <w:bottom w:val="none" w:sz="0" w:space="0" w:color="auto"/>
            <w:right w:val="none" w:sz="0" w:space="0" w:color="auto"/>
          </w:divBdr>
        </w:div>
        <w:div w:id="949313680">
          <w:marLeft w:val="640"/>
          <w:marRight w:val="0"/>
          <w:marTop w:val="0"/>
          <w:marBottom w:val="0"/>
          <w:divBdr>
            <w:top w:val="none" w:sz="0" w:space="0" w:color="auto"/>
            <w:left w:val="none" w:sz="0" w:space="0" w:color="auto"/>
            <w:bottom w:val="none" w:sz="0" w:space="0" w:color="auto"/>
            <w:right w:val="none" w:sz="0" w:space="0" w:color="auto"/>
          </w:divBdr>
        </w:div>
        <w:div w:id="568881135">
          <w:marLeft w:val="640"/>
          <w:marRight w:val="0"/>
          <w:marTop w:val="0"/>
          <w:marBottom w:val="0"/>
          <w:divBdr>
            <w:top w:val="none" w:sz="0" w:space="0" w:color="auto"/>
            <w:left w:val="none" w:sz="0" w:space="0" w:color="auto"/>
            <w:bottom w:val="none" w:sz="0" w:space="0" w:color="auto"/>
            <w:right w:val="none" w:sz="0" w:space="0" w:color="auto"/>
          </w:divBdr>
        </w:div>
        <w:div w:id="1251889752">
          <w:marLeft w:val="640"/>
          <w:marRight w:val="0"/>
          <w:marTop w:val="0"/>
          <w:marBottom w:val="0"/>
          <w:divBdr>
            <w:top w:val="none" w:sz="0" w:space="0" w:color="auto"/>
            <w:left w:val="none" w:sz="0" w:space="0" w:color="auto"/>
            <w:bottom w:val="none" w:sz="0" w:space="0" w:color="auto"/>
            <w:right w:val="none" w:sz="0" w:space="0" w:color="auto"/>
          </w:divBdr>
        </w:div>
        <w:div w:id="418060223">
          <w:marLeft w:val="640"/>
          <w:marRight w:val="0"/>
          <w:marTop w:val="0"/>
          <w:marBottom w:val="0"/>
          <w:divBdr>
            <w:top w:val="none" w:sz="0" w:space="0" w:color="auto"/>
            <w:left w:val="none" w:sz="0" w:space="0" w:color="auto"/>
            <w:bottom w:val="none" w:sz="0" w:space="0" w:color="auto"/>
            <w:right w:val="none" w:sz="0" w:space="0" w:color="auto"/>
          </w:divBdr>
        </w:div>
        <w:div w:id="99104687">
          <w:marLeft w:val="640"/>
          <w:marRight w:val="0"/>
          <w:marTop w:val="0"/>
          <w:marBottom w:val="0"/>
          <w:divBdr>
            <w:top w:val="none" w:sz="0" w:space="0" w:color="auto"/>
            <w:left w:val="none" w:sz="0" w:space="0" w:color="auto"/>
            <w:bottom w:val="none" w:sz="0" w:space="0" w:color="auto"/>
            <w:right w:val="none" w:sz="0" w:space="0" w:color="auto"/>
          </w:divBdr>
        </w:div>
        <w:div w:id="1152136077">
          <w:marLeft w:val="640"/>
          <w:marRight w:val="0"/>
          <w:marTop w:val="0"/>
          <w:marBottom w:val="0"/>
          <w:divBdr>
            <w:top w:val="none" w:sz="0" w:space="0" w:color="auto"/>
            <w:left w:val="none" w:sz="0" w:space="0" w:color="auto"/>
            <w:bottom w:val="none" w:sz="0" w:space="0" w:color="auto"/>
            <w:right w:val="none" w:sz="0" w:space="0" w:color="auto"/>
          </w:divBdr>
        </w:div>
        <w:div w:id="857306610">
          <w:marLeft w:val="640"/>
          <w:marRight w:val="0"/>
          <w:marTop w:val="0"/>
          <w:marBottom w:val="0"/>
          <w:divBdr>
            <w:top w:val="none" w:sz="0" w:space="0" w:color="auto"/>
            <w:left w:val="none" w:sz="0" w:space="0" w:color="auto"/>
            <w:bottom w:val="none" w:sz="0" w:space="0" w:color="auto"/>
            <w:right w:val="none" w:sz="0" w:space="0" w:color="auto"/>
          </w:divBdr>
        </w:div>
        <w:div w:id="1866168379">
          <w:marLeft w:val="640"/>
          <w:marRight w:val="0"/>
          <w:marTop w:val="0"/>
          <w:marBottom w:val="0"/>
          <w:divBdr>
            <w:top w:val="none" w:sz="0" w:space="0" w:color="auto"/>
            <w:left w:val="none" w:sz="0" w:space="0" w:color="auto"/>
            <w:bottom w:val="none" w:sz="0" w:space="0" w:color="auto"/>
            <w:right w:val="none" w:sz="0" w:space="0" w:color="auto"/>
          </w:divBdr>
        </w:div>
        <w:div w:id="346833482">
          <w:marLeft w:val="640"/>
          <w:marRight w:val="0"/>
          <w:marTop w:val="0"/>
          <w:marBottom w:val="0"/>
          <w:divBdr>
            <w:top w:val="none" w:sz="0" w:space="0" w:color="auto"/>
            <w:left w:val="none" w:sz="0" w:space="0" w:color="auto"/>
            <w:bottom w:val="none" w:sz="0" w:space="0" w:color="auto"/>
            <w:right w:val="none" w:sz="0" w:space="0" w:color="auto"/>
          </w:divBdr>
        </w:div>
        <w:div w:id="1009717753">
          <w:marLeft w:val="640"/>
          <w:marRight w:val="0"/>
          <w:marTop w:val="0"/>
          <w:marBottom w:val="0"/>
          <w:divBdr>
            <w:top w:val="none" w:sz="0" w:space="0" w:color="auto"/>
            <w:left w:val="none" w:sz="0" w:space="0" w:color="auto"/>
            <w:bottom w:val="none" w:sz="0" w:space="0" w:color="auto"/>
            <w:right w:val="none" w:sz="0" w:space="0" w:color="auto"/>
          </w:divBdr>
        </w:div>
        <w:div w:id="195242463">
          <w:marLeft w:val="640"/>
          <w:marRight w:val="0"/>
          <w:marTop w:val="0"/>
          <w:marBottom w:val="0"/>
          <w:divBdr>
            <w:top w:val="none" w:sz="0" w:space="0" w:color="auto"/>
            <w:left w:val="none" w:sz="0" w:space="0" w:color="auto"/>
            <w:bottom w:val="none" w:sz="0" w:space="0" w:color="auto"/>
            <w:right w:val="none" w:sz="0" w:space="0" w:color="auto"/>
          </w:divBdr>
        </w:div>
        <w:div w:id="1529445977">
          <w:marLeft w:val="640"/>
          <w:marRight w:val="0"/>
          <w:marTop w:val="0"/>
          <w:marBottom w:val="0"/>
          <w:divBdr>
            <w:top w:val="none" w:sz="0" w:space="0" w:color="auto"/>
            <w:left w:val="none" w:sz="0" w:space="0" w:color="auto"/>
            <w:bottom w:val="none" w:sz="0" w:space="0" w:color="auto"/>
            <w:right w:val="none" w:sz="0" w:space="0" w:color="auto"/>
          </w:divBdr>
        </w:div>
        <w:div w:id="1014185211">
          <w:marLeft w:val="640"/>
          <w:marRight w:val="0"/>
          <w:marTop w:val="0"/>
          <w:marBottom w:val="0"/>
          <w:divBdr>
            <w:top w:val="none" w:sz="0" w:space="0" w:color="auto"/>
            <w:left w:val="none" w:sz="0" w:space="0" w:color="auto"/>
            <w:bottom w:val="none" w:sz="0" w:space="0" w:color="auto"/>
            <w:right w:val="none" w:sz="0" w:space="0" w:color="auto"/>
          </w:divBdr>
        </w:div>
        <w:div w:id="2022393069">
          <w:marLeft w:val="640"/>
          <w:marRight w:val="0"/>
          <w:marTop w:val="0"/>
          <w:marBottom w:val="0"/>
          <w:divBdr>
            <w:top w:val="none" w:sz="0" w:space="0" w:color="auto"/>
            <w:left w:val="none" w:sz="0" w:space="0" w:color="auto"/>
            <w:bottom w:val="none" w:sz="0" w:space="0" w:color="auto"/>
            <w:right w:val="none" w:sz="0" w:space="0" w:color="auto"/>
          </w:divBdr>
        </w:div>
        <w:div w:id="1639723052">
          <w:marLeft w:val="640"/>
          <w:marRight w:val="0"/>
          <w:marTop w:val="0"/>
          <w:marBottom w:val="0"/>
          <w:divBdr>
            <w:top w:val="none" w:sz="0" w:space="0" w:color="auto"/>
            <w:left w:val="none" w:sz="0" w:space="0" w:color="auto"/>
            <w:bottom w:val="none" w:sz="0" w:space="0" w:color="auto"/>
            <w:right w:val="none" w:sz="0" w:space="0" w:color="auto"/>
          </w:divBdr>
        </w:div>
        <w:div w:id="603652753">
          <w:marLeft w:val="640"/>
          <w:marRight w:val="0"/>
          <w:marTop w:val="0"/>
          <w:marBottom w:val="0"/>
          <w:divBdr>
            <w:top w:val="none" w:sz="0" w:space="0" w:color="auto"/>
            <w:left w:val="none" w:sz="0" w:space="0" w:color="auto"/>
            <w:bottom w:val="none" w:sz="0" w:space="0" w:color="auto"/>
            <w:right w:val="none" w:sz="0" w:space="0" w:color="auto"/>
          </w:divBdr>
        </w:div>
        <w:div w:id="1801411060">
          <w:marLeft w:val="640"/>
          <w:marRight w:val="0"/>
          <w:marTop w:val="0"/>
          <w:marBottom w:val="0"/>
          <w:divBdr>
            <w:top w:val="none" w:sz="0" w:space="0" w:color="auto"/>
            <w:left w:val="none" w:sz="0" w:space="0" w:color="auto"/>
            <w:bottom w:val="none" w:sz="0" w:space="0" w:color="auto"/>
            <w:right w:val="none" w:sz="0" w:space="0" w:color="auto"/>
          </w:divBdr>
        </w:div>
        <w:div w:id="403528017">
          <w:marLeft w:val="640"/>
          <w:marRight w:val="0"/>
          <w:marTop w:val="0"/>
          <w:marBottom w:val="0"/>
          <w:divBdr>
            <w:top w:val="none" w:sz="0" w:space="0" w:color="auto"/>
            <w:left w:val="none" w:sz="0" w:space="0" w:color="auto"/>
            <w:bottom w:val="none" w:sz="0" w:space="0" w:color="auto"/>
            <w:right w:val="none" w:sz="0" w:space="0" w:color="auto"/>
          </w:divBdr>
        </w:div>
        <w:div w:id="507984834">
          <w:marLeft w:val="640"/>
          <w:marRight w:val="0"/>
          <w:marTop w:val="0"/>
          <w:marBottom w:val="0"/>
          <w:divBdr>
            <w:top w:val="none" w:sz="0" w:space="0" w:color="auto"/>
            <w:left w:val="none" w:sz="0" w:space="0" w:color="auto"/>
            <w:bottom w:val="none" w:sz="0" w:space="0" w:color="auto"/>
            <w:right w:val="none" w:sz="0" w:space="0" w:color="auto"/>
          </w:divBdr>
        </w:div>
        <w:div w:id="449588641">
          <w:marLeft w:val="640"/>
          <w:marRight w:val="0"/>
          <w:marTop w:val="0"/>
          <w:marBottom w:val="0"/>
          <w:divBdr>
            <w:top w:val="none" w:sz="0" w:space="0" w:color="auto"/>
            <w:left w:val="none" w:sz="0" w:space="0" w:color="auto"/>
            <w:bottom w:val="none" w:sz="0" w:space="0" w:color="auto"/>
            <w:right w:val="none" w:sz="0" w:space="0" w:color="auto"/>
          </w:divBdr>
        </w:div>
        <w:div w:id="394665616">
          <w:marLeft w:val="640"/>
          <w:marRight w:val="0"/>
          <w:marTop w:val="0"/>
          <w:marBottom w:val="0"/>
          <w:divBdr>
            <w:top w:val="none" w:sz="0" w:space="0" w:color="auto"/>
            <w:left w:val="none" w:sz="0" w:space="0" w:color="auto"/>
            <w:bottom w:val="none" w:sz="0" w:space="0" w:color="auto"/>
            <w:right w:val="none" w:sz="0" w:space="0" w:color="auto"/>
          </w:divBdr>
        </w:div>
        <w:div w:id="2061904297">
          <w:marLeft w:val="640"/>
          <w:marRight w:val="0"/>
          <w:marTop w:val="0"/>
          <w:marBottom w:val="0"/>
          <w:divBdr>
            <w:top w:val="none" w:sz="0" w:space="0" w:color="auto"/>
            <w:left w:val="none" w:sz="0" w:space="0" w:color="auto"/>
            <w:bottom w:val="none" w:sz="0" w:space="0" w:color="auto"/>
            <w:right w:val="none" w:sz="0" w:space="0" w:color="auto"/>
          </w:divBdr>
        </w:div>
        <w:div w:id="1479953505">
          <w:marLeft w:val="640"/>
          <w:marRight w:val="0"/>
          <w:marTop w:val="0"/>
          <w:marBottom w:val="0"/>
          <w:divBdr>
            <w:top w:val="none" w:sz="0" w:space="0" w:color="auto"/>
            <w:left w:val="none" w:sz="0" w:space="0" w:color="auto"/>
            <w:bottom w:val="none" w:sz="0" w:space="0" w:color="auto"/>
            <w:right w:val="none" w:sz="0" w:space="0" w:color="auto"/>
          </w:divBdr>
        </w:div>
      </w:divsChild>
    </w:div>
    <w:div w:id="1015500770">
      <w:bodyDiv w:val="1"/>
      <w:marLeft w:val="0"/>
      <w:marRight w:val="0"/>
      <w:marTop w:val="0"/>
      <w:marBottom w:val="0"/>
      <w:divBdr>
        <w:top w:val="none" w:sz="0" w:space="0" w:color="auto"/>
        <w:left w:val="none" w:sz="0" w:space="0" w:color="auto"/>
        <w:bottom w:val="none" w:sz="0" w:space="0" w:color="auto"/>
        <w:right w:val="none" w:sz="0" w:space="0" w:color="auto"/>
      </w:divBdr>
      <w:divsChild>
        <w:div w:id="1588689291">
          <w:marLeft w:val="640"/>
          <w:marRight w:val="0"/>
          <w:marTop w:val="0"/>
          <w:marBottom w:val="0"/>
          <w:divBdr>
            <w:top w:val="none" w:sz="0" w:space="0" w:color="auto"/>
            <w:left w:val="none" w:sz="0" w:space="0" w:color="auto"/>
            <w:bottom w:val="none" w:sz="0" w:space="0" w:color="auto"/>
            <w:right w:val="none" w:sz="0" w:space="0" w:color="auto"/>
          </w:divBdr>
        </w:div>
        <w:div w:id="1754813725">
          <w:marLeft w:val="640"/>
          <w:marRight w:val="0"/>
          <w:marTop w:val="0"/>
          <w:marBottom w:val="0"/>
          <w:divBdr>
            <w:top w:val="none" w:sz="0" w:space="0" w:color="auto"/>
            <w:left w:val="none" w:sz="0" w:space="0" w:color="auto"/>
            <w:bottom w:val="none" w:sz="0" w:space="0" w:color="auto"/>
            <w:right w:val="none" w:sz="0" w:space="0" w:color="auto"/>
          </w:divBdr>
        </w:div>
        <w:div w:id="1534729225">
          <w:marLeft w:val="640"/>
          <w:marRight w:val="0"/>
          <w:marTop w:val="0"/>
          <w:marBottom w:val="0"/>
          <w:divBdr>
            <w:top w:val="none" w:sz="0" w:space="0" w:color="auto"/>
            <w:left w:val="none" w:sz="0" w:space="0" w:color="auto"/>
            <w:bottom w:val="none" w:sz="0" w:space="0" w:color="auto"/>
            <w:right w:val="none" w:sz="0" w:space="0" w:color="auto"/>
          </w:divBdr>
        </w:div>
        <w:div w:id="675812620">
          <w:marLeft w:val="640"/>
          <w:marRight w:val="0"/>
          <w:marTop w:val="0"/>
          <w:marBottom w:val="0"/>
          <w:divBdr>
            <w:top w:val="none" w:sz="0" w:space="0" w:color="auto"/>
            <w:left w:val="none" w:sz="0" w:space="0" w:color="auto"/>
            <w:bottom w:val="none" w:sz="0" w:space="0" w:color="auto"/>
            <w:right w:val="none" w:sz="0" w:space="0" w:color="auto"/>
          </w:divBdr>
        </w:div>
        <w:div w:id="216362501">
          <w:marLeft w:val="640"/>
          <w:marRight w:val="0"/>
          <w:marTop w:val="0"/>
          <w:marBottom w:val="0"/>
          <w:divBdr>
            <w:top w:val="none" w:sz="0" w:space="0" w:color="auto"/>
            <w:left w:val="none" w:sz="0" w:space="0" w:color="auto"/>
            <w:bottom w:val="none" w:sz="0" w:space="0" w:color="auto"/>
            <w:right w:val="none" w:sz="0" w:space="0" w:color="auto"/>
          </w:divBdr>
        </w:div>
        <w:div w:id="1418209932">
          <w:marLeft w:val="640"/>
          <w:marRight w:val="0"/>
          <w:marTop w:val="0"/>
          <w:marBottom w:val="0"/>
          <w:divBdr>
            <w:top w:val="none" w:sz="0" w:space="0" w:color="auto"/>
            <w:left w:val="none" w:sz="0" w:space="0" w:color="auto"/>
            <w:bottom w:val="none" w:sz="0" w:space="0" w:color="auto"/>
            <w:right w:val="none" w:sz="0" w:space="0" w:color="auto"/>
          </w:divBdr>
        </w:div>
        <w:div w:id="1546021782">
          <w:marLeft w:val="640"/>
          <w:marRight w:val="0"/>
          <w:marTop w:val="0"/>
          <w:marBottom w:val="0"/>
          <w:divBdr>
            <w:top w:val="none" w:sz="0" w:space="0" w:color="auto"/>
            <w:left w:val="none" w:sz="0" w:space="0" w:color="auto"/>
            <w:bottom w:val="none" w:sz="0" w:space="0" w:color="auto"/>
            <w:right w:val="none" w:sz="0" w:space="0" w:color="auto"/>
          </w:divBdr>
        </w:div>
        <w:div w:id="290719611">
          <w:marLeft w:val="640"/>
          <w:marRight w:val="0"/>
          <w:marTop w:val="0"/>
          <w:marBottom w:val="0"/>
          <w:divBdr>
            <w:top w:val="none" w:sz="0" w:space="0" w:color="auto"/>
            <w:left w:val="none" w:sz="0" w:space="0" w:color="auto"/>
            <w:bottom w:val="none" w:sz="0" w:space="0" w:color="auto"/>
            <w:right w:val="none" w:sz="0" w:space="0" w:color="auto"/>
          </w:divBdr>
        </w:div>
        <w:div w:id="211162173">
          <w:marLeft w:val="640"/>
          <w:marRight w:val="0"/>
          <w:marTop w:val="0"/>
          <w:marBottom w:val="0"/>
          <w:divBdr>
            <w:top w:val="none" w:sz="0" w:space="0" w:color="auto"/>
            <w:left w:val="none" w:sz="0" w:space="0" w:color="auto"/>
            <w:bottom w:val="none" w:sz="0" w:space="0" w:color="auto"/>
            <w:right w:val="none" w:sz="0" w:space="0" w:color="auto"/>
          </w:divBdr>
        </w:div>
        <w:div w:id="120198048">
          <w:marLeft w:val="640"/>
          <w:marRight w:val="0"/>
          <w:marTop w:val="0"/>
          <w:marBottom w:val="0"/>
          <w:divBdr>
            <w:top w:val="none" w:sz="0" w:space="0" w:color="auto"/>
            <w:left w:val="none" w:sz="0" w:space="0" w:color="auto"/>
            <w:bottom w:val="none" w:sz="0" w:space="0" w:color="auto"/>
            <w:right w:val="none" w:sz="0" w:space="0" w:color="auto"/>
          </w:divBdr>
        </w:div>
        <w:div w:id="1913813183">
          <w:marLeft w:val="640"/>
          <w:marRight w:val="0"/>
          <w:marTop w:val="0"/>
          <w:marBottom w:val="0"/>
          <w:divBdr>
            <w:top w:val="none" w:sz="0" w:space="0" w:color="auto"/>
            <w:left w:val="none" w:sz="0" w:space="0" w:color="auto"/>
            <w:bottom w:val="none" w:sz="0" w:space="0" w:color="auto"/>
            <w:right w:val="none" w:sz="0" w:space="0" w:color="auto"/>
          </w:divBdr>
        </w:div>
        <w:div w:id="1354920142">
          <w:marLeft w:val="640"/>
          <w:marRight w:val="0"/>
          <w:marTop w:val="0"/>
          <w:marBottom w:val="0"/>
          <w:divBdr>
            <w:top w:val="none" w:sz="0" w:space="0" w:color="auto"/>
            <w:left w:val="none" w:sz="0" w:space="0" w:color="auto"/>
            <w:bottom w:val="none" w:sz="0" w:space="0" w:color="auto"/>
            <w:right w:val="none" w:sz="0" w:space="0" w:color="auto"/>
          </w:divBdr>
        </w:div>
        <w:div w:id="853349865">
          <w:marLeft w:val="640"/>
          <w:marRight w:val="0"/>
          <w:marTop w:val="0"/>
          <w:marBottom w:val="0"/>
          <w:divBdr>
            <w:top w:val="none" w:sz="0" w:space="0" w:color="auto"/>
            <w:left w:val="none" w:sz="0" w:space="0" w:color="auto"/>
            <w:bottom w:val="none" w:sz="0" w:space="0" w:color="auto"/>
            <w:right w:val="none" w:sz="0" w:space="0" w:color="auto"/>
          </w:divBdr>
        </w:div>
        <w:div w:id="568922308">
          <w:marLeft w:val="640"/>
          <w:marRight w:val="0"/>
          <w:marTop w:val="0"/>
          <w:marBottom w:val="0"/>
          <w:divBdr>
            <w:top w:val="none" w:sz="0" w:space="0" w:color="auto"/>
            <w:left w:val="none" w:sz="0" w:space="0" w:color="auto"/>
            <w:bottom w:val="none" w:sz="0" w:space="0" w:color="auto"/>
            <w:right w:val="none" w:sz="0" w:space="0" w:color="auto"/>
          </w:divBdr>
        </w:div>
        <w:div w:id="1212964087">
          <w:marLeft w:val="640"/>
          <w:marRight w:val="0"/>
          <w:marTop w:val="0"/>
          <w:marBottom w:val="0"/>
          <w:divBdr>
            <w:top w:val="none" w:sz="0" w:space="0" w:color="auto"/>
            <w:left w:val="none" w:sz="0" w:space="0" w:color="auto"/>
            <w:bottom w:val="none" w:sz="0" w:space="0" w:color="auto"/>
            <w:right w:val="none" w:sz="0" w:space="0" w:color="auto"/>
          </w:divBdr>
        </w:div>
        <w:div w:id="353505202">
          <w:marLeft w:val="640"/>
          <w:marRight w:val="0"/>
          <w:marTop w:val="0"/>
          <w:marBottom w:val="0"/>
          <w:divBdr>
            <w:top w:val="none" w:sz="0" w:space="0" w:color="auto"/>
            <w:left w:val="none" w:sz="0" w:space="0" w:color="auto"/>
            <w:bottom w:val="none" w:sz="0" w:space="0" w:color="auto"/>
            <w:right w:val="none" w:sz="0" w:space="0" w:color="auto"/>
          </w:divBdr>
        </w:div>
        <w:div w:id="970093121">
          <w:marLeft w:val="640"/>
          <w:marRight w:val="0"/>
          <w:marTop w:val="0"/>
          <w:marBottom w:val="0"/>
          <w:divBdr>
            <w:top w:val="none" w:sz="0" w:space="0" w:color="auto"/>
            <w:left w:val="none" w:sz="0" w:space="0" w:color="auto"/>
            <w:bottom w:val="none" w:sz="0" w:space="0" w:color="auto"/>
            <w:right w:val="none" w:sz="0" w:space="0" w:color="auto"/>
          </w:divBdr>
        </w:div>
        <w:div w:id="1668630753">
          <w:marLeft w:val="640"/>
          <w:marRight w:val="0"/>
          <w:marTop w:val="0"/>
          <w:marBottom w:val="0"/>
          <w:divBdr>
            <w:top w:val="none" w:sz="0" w:space="0" w:color="auto"/>
            <w:left w:val="none" w:sz="0" w:space="0" w:color="auto"/>
            <w:bottom w:val="none" w:sz="0" w:space="0" w:color="auto"/>
            <w:right w:val="none" w:sz="0" w:space="0" w:color="auto"/>
          </w:divBdr>
        </w:div>
        <w:div w:id="185143844">
          <w:marLeft w:val="640"/>
          <w:marRight w:val="0"/>
          <w:marTop w:val="0"/>
          <w:marBottom w:val="0"/>
          <w:divBdr>
            <w:top w:val="none" w:sz="0" w:space="0" w:color="auto"/>
            <w:left w:val="none" w:sz="0" w:space="0" w:color="auto"/>
            <w:bottom w:val="none" w:sz="0" w:space="0" w:color="auto"/>
            <w:right w:val="none" w:sz="0" w:space="0" w:color="auto"/>
          </w:divBdr>
        </w:div>
        <w:div w:id="129178219">
          <w:marLeft w:val="640"/>
          <w:marRight w:val="0"/>
          <w:marTop w:val="0"/>
          <w:marBottom w:val="0"/>
          <w:divBdr>
            <w:top w:val="none" w:sz="0" w:space="0" w:color="auto"/>
            <w:left w:val="none" w:sz="0" w:space="0" w:color="auto"/>
            <w:bottom w:val="none" w:sz="0" w:space="0" w:color="auto"/>
            <w:right w:val="none" w:sz="0" w:space="0" w:color="auto"/>
          </w:divBdr>
        </w:div>
        <w:div w:id="82655691">
          <w:marLeft w:val="640"/>
          <w:marRight w:val="0"/>
          <w:marTop w:val="0"/>
          <w:marBottom w:val="0"/>
          <w:divBdr>
            <w:top w:val="none" w:sz="0" w:space="0" w:color="auto"/>
            <w:left w:val="none" w:sz="0" w:space="0" w:color="auto"/>
            <w:bottom w:val="none" w:sz="0" w:space="0" w:color="auto"/>
            <w:right w:val="none" w:sz="0" w:space="0" w:color="auto"/>
          </w:divBdr>
        </w:div>
        <w:div w:id="1199388452">
          <w:marLeft w:val="640"/>
          <w:marRight w:val="0"/>
          <w:marTop w:val="0"/>
          <w:marBottom w:val="0"/>
          <w:divBdr>
            <w:top w:val="none" w:sz="0" w:space="0" w:color="auto"/>
            <w:left w:val="none" w:sz="0" w:space="0" w:color="auto"/>
            <w:bottom w:val="none" w:sz="0" w:space="0" w:color="auto"/>
            <w:right w:val="none" w:sz="0" w:space="0" w:color="auto"/>
          </w:divBdr>
        </w:div>
        <w:div w:id="2135518702">
          <w:marLeft w:val="640"/>
          <w:marRight w:val="0"/>
          <w:marTop w:val="0"/>
          <w:marBottom w:val="0"/>
          <w:divBdr>
            <w:top w:val="none" w:sz="0" w:space="0" w:color="auto"/>
            <w:left w:val="none" w:sz="0" w:space="0" w:color="auto"/>
            <w:bottom w:val="none" w:sz="0" w:space="0" w:color="auto"/>
            <w:right w:val="none" w:sz="0" w:space="0" w:color="auto"/>
          </w:divBdr>
        </w:div>
        <w:div w:id="1861163688">
          <w:marLeft w:val="640"/>
          <w:marRight w:val="0"/>
          <w:marTop w:val="0"/>
          <w:marBottom w:val="0"/>
          <w:divBdr>
            <w:top w:val="none" w:sz="0" w:space="0" w:color="auto"/>
            <w:left w:val="none" w:sz="0" w:space="0" w:color="auto"/>
            <w:bottom w:val="none" w:sz="0" w:space="0" w:color="auto"/>
            <w:right w:val="none" w:sz="0" w:space="0" w:color="auto"/>
          </w:divBdr>
        </w:div>
        <w:div w:id="796921169">
          <w:marLeft w:val="640"/>
          <w:marRight w:val="0"/>
          <w:marTop w:val="0"/>
          <w:marBottom w:val="0"/>
          <w:divBdr>
            <w:top w:val="none" w:sz="0" w:space="0" w:color="auto"/>
            <w:left w:val="none" w:sz="0" w:space="0" w:color="auto"/>
            <w:bottom w:val="none" w:sz="0" w:space="0" w:color="auto"/>
            <w:right w:val="none" w:sz="0" w:space="0" w:color="auto"/>
          </w:divBdr>
        </w:div>
        <w:div w:id="1933708562">
          <w:marLeft w:val="640"/>
          <w:marRight w:val="0"/>
          <w:marTop w:val="0"/>
          <w:marBottom w:val="0"/>
          <w:divBdr>
            <w:top w:val="none" w:sz="0" w:space="0" w:color="auto"/>
            <w:left w:val="none" w:sz="0" w:space="0" w:color="auto"/>
            <w:bottom w:val="none" w:sz="0" w:space="0" w:color="auto"/>
            <w:right w:val="none" w:sz="0" w:space="0" w:color="auto"/>
          </w:divBdr>
        </w:div>
        <w:div w:id="105151661">
          <w:marLeft w:val="640"/>
          <w:marRight w:val="0"/>
          <w:marTop w:val="0"/>
          <w:marBottom w:val="0"/>
          <w:divBdr>
            <w:top w:val="none" w:sz="0" w:space="0" w:color="auto"/>
            <w:left w:val="none" w:sz="0" w:space="0" w:color="auto"/>
            <w:bottom w:val="none" w:sz="0" w:space="0" w:color="auto"/>
            <w:right w:val="none" w:sz="0" w:space="0" w:color="auto"/>
          </w:divBdr>
        </w:div>
        <w:div w:id="809400523">
          <w:marLeft w:val="640"/>
          <w:marRight w:val="0"/>
          <w:marTop w:val="0"/>
          <w:marBottom w:val="0"/>
          <w:divBdr>
            <w:top w:val="none" w:sz="0" w:space="0" w:color="auto"/>
            <w:left w:val="none" w:sz="0" w:space="0" w:color="auto"/>
            <w:bottom w:val="none" w:sz="0" w:space="0" w:color="auto"/>
            <w:right w:val="none" w:sz="0" w:space="0" w:color="auto"/>
          </w:divBdr>
        </w:div>
        <w:div w:id="488786525">
          <w:marLeft w:val="640"/>
          <w:marRight w:val="0"/>
          <w:marTop w:val="0"/>
          <w:marBottom w:val="0"/>
          <w:divBdr>
            <w:top w:val="none" w:sz="0" w:space="0" w:color="auto"/>
            <w:left w:val="none" w:sz="0" w:space="0" w:color="auto"/>
            <w:bottom w:val="none" w:sz="0" w:space="0" w:color="auto"/>
            <w:right w:val="none" w:sz="0" w:space="0" w:color="auto"/>
          </w:divBdr>
        </w:div>
        <w:div w:id="1911965099">
          <w:marLeft w:val="640"/>
          <w:marRight w:val="0"/>
          <w:marTop w:val="0"/>
          <w:marBottom w:val="0"/>
          <w:divBdr>
            <w:top w:val="none" w:sz="0" w:space="0" w:color="auto"/>
            <w:left w:val="none" w:sz="0" w:space="0" w:color="auto"/>
            <w:bottom w:val="none" w:sz="0" w:space="0" w:color="auto"/>
            <w:right w:val="none" w:sz="0" w:space="0" w:color="auto"/>
          </w:divBdr>
        </w:div>
        <w:div w:id="1175807723">
          <w:marLeft w:val="640"/>
          <w:marRight w:val="0"/>
          <w:marTop w:val="0"/>
          <w:marBottom w:val="0"/>
          <w:divBdr>
            <w:top w:val="none" w:sz="0" w:space="0" w:color="auto"/>
            <w:left w:val="none" w:sz="0" w:space="0" w:color="auto"/>
            <w:bottom w:val="none" w:sz="0" w:space="0" w:color="auto"/>
            <w:right w:val="none" w:sz="0" w:space="0" w:color="auto"/>
          </w:divBdr>
        </w:div>
        <w:div w:id="1720201998">
          <w:marLeft w:val="640"/>
          <w:marRight w:val="0"/>
          <w:marTop w:val="0"/>
          <w:marBottom w:val="0"/>
          <w:divBdr>
            <w:top w:val="none" w:sz="0" w:space="0" w:color="auto"/>
            <w:left w:val="none" w:sz="0" w:space="0" w:color="auto"/>
            <w:bottom w:val="none" w:sz="0" w:space="0" w:color="auto"/>
            <w:right w:val="none" w:sz="0" w:space="0" w:color="auto"/>
          </w:divBdr>
        </w:div>
        <w:div w:id="1204252169">
          <w:marLeft w:val="640"/>
          <w:marRight w:val="0"/>
          <w:marTop w:val="0"/>
          <w:marBottom w:val="0"/>
          <w:divBdr>
            <w:top w:val="none" w:sz="0" w:space="0" w:color="auto"/>
            <w:left w:val="none" w:sz="0" w:space="0" w:color="auto"/>
            <w:bottom w:val="none" w:sz="0" w:space="0" w:color="auto"/>
            <w:right w:val="none" w:sz="0" w:space="0" w:color="auto"/>
          </w:divBdr>
        </w:div>
        <w:div w:id="39399236">
          <w:marLeft w:val="640"/>
          <w:marRight w:val="0"/>
          <w:marTop w:val="0"/>
          <w:marBottom w:val="0"/>
          <w:divBdr>
            <w:top w:val="none" w:sz="0" w:space="0" w:color="auto"/>
            <w:left w:val="none" w:sz="0" w:space="0" w:color="auto"/>
            <w:bottom w:val="none" w:sz="0" w:space="0" w:color="auto"/>
            <w:right w:val="none" w:sz="0" w:space="0" w:color="auto"/>
          </w:divBdr>
        </w:div>
        <w:div w:id="1809278790">
          <w:marLeft w:val="640"/>
          <w:marRight w:val="0"/>
          <w:marTop w:val="0"/>
          <w:marBottom w:val="0"/>
          <w:divBdr>
            <w:top w:val="none" w:sz="0" w:space="0" w:color="auto"/>
            <w:left w:val="none" w:sz="0" w:space="0" w:color="auto"/>
            <w:bottom w:val="none" w:sz="0" w:space="0" w:color="auto"/>
            <w:right w:val="none" w:sz="0" w:space="0" w:color="auto"/>
          </w:divBdr>
        </w:div>
        <w:div w:id="2111655600">
          <w:marLeft w:val="640"/>
          <w:marRight w:val="0"/>
          <w:marTop w:val="0"/>
          <w:marBottom w:val="0"/>
          <w:divBdr>
            <w:top w:val="none" w:sz="0" w:space="0" w:color="auto"/>
            <w:left w:val="none" w:sz="0" w:space="0" w:color="auto"/>
            <w:bottom w:val="none" w:sz="0" w:space="0" w:color="auto"/>
            <w:right w:val="none" w:sz="0" w:space="0" w:color="auto"/>
          </w:divBdr>
        </w:div>
        <w:div w:id="1422221993">
          <w:marLeft w:val="640"/>
          <w:marRight w:val="0"/>
          <w:marTop w:val="0"/>
          <w:marBottom w:val="0"/>
          <w:divBdr>
            <w:top w:val="none" w:sz="0" w:space="0" w:color="auto"/>
            <w:left w:val="none" w:sz="0" w:space="0" w:color="auto"/>
            <w:bottom w:val="none" w:sz="0" w:space="0" w:color="auto"/>
            <w:right w:val="none" w:sz="0" w:space="0" w:color="auto"/>
          </w:divBdr>
        </w:div>
        <w:div w:id="179046771">
          <w:marLeft w:val="640"/>
          <w:marRight w:val="0"/>
          <w:marTop w:val="0"/>
          <w:marBottom w:val="0"/>
          <w:divBdr>
            <w:top w:val="none" w:sz="0" w:space="0" w:color="auto"/>
            <w:left w:val="none" w:sz="0" w:space="0" w:color="auto"/>
            <w:bottom w:val="none" w:sz="0" w:space="0" w:color="auto"/>
            <w:right w:val="none" w:sz="0" w:space="0" w:color="auto"/>
          </w:divBdr>
        </w:div>
        <w:div w:id="3241396">
          <w:marLeft w:val="640"/>
          <w:marRight w:val="0"/>
          <w:marTop w:val="0"/>
          <w:marBottom w:val="0"/>
          <w:divBdr>
            <w:top w:val="none" w:sz="0" w:space="0" w:color="auto"/>
            <w:left w:val="none" w:sz="0" w:space="0" w:color="auto"/>
            <w:bottom w:val="none" w:sz="0" w:space="0" w:color="auto"/>
            <w:right w:val="none" w:sz="0" w:space="0" w:color="auto"/>
          </w:divBdr>
        </w:div>
        <w:div w:id="618031561">
          <w:marLeft w:val="640"/>
          <w:marRight w:val="0"/>
          <w:marTop w:val="0"/>
          <w:marBottom w:val="0"/>
          <w:divBdr>
            <w:top w:val="none" w:sz="0" w:space="0" w:color="auto"/>
            <w:left w:val="none" w:sz="0" w:space="0" w:color="auto"/>
            <w:bottom w:val="none" w:sz="0" w:space="0" w:color="auto"/>
            <w:right w:val="none" w:sz="0" w:space="0" w:color="auto"/>
          </w:divBdr>
        </w:div>
        <w:div w:id="1548369969">
          <w:marLeft w:val="640"/>
          <w:marRight w:val="0"/>
          <w:marTop w:val="0"/>
          <w:marBottom w:val="0"/>
          <w:divBdr>
            <w:top w:val="none" w:sz="0" w:space="0" w:color="auto"/>
            <w:left w:val="none" w:sz="0" w:space="0" w:color="auto"/>
            <w:bottom w:val="none" w:sz="0" w:space="0" w:color="auto"/>
            <w:right w:val="none" w:sz="0" w:space="0" w:color="auto"/>
          </w:divBdr>
        </w:div>
        <w:div w:id="1081751387">
          <w:marLeft w:val="640"/>
          <w:marRight w:val="0"/>
          <w:marTop w:val="0"/>
          <w:marBottom w:val="0"/>
          <w:divBdr>
            <w:top w:val="none" w:sz="0" w:space="0" w:color="auto"/>
            <w:left w:val="none" w:sz="0" w:space="0" w:color="auto"/>
            <w:bottom w:val="none" w:sz="0" w:space="0" w:color="auto"/>
            <w:right w:val="none" w:sz="0" w:space="0" w:color="auto"/>
          </w:divBdr>
        </w:div>
        <w:div w:id="679544818">
          <w:marLeft w:val="640"/>
          <w:marRight w:val="0"/>
          <w:marTop w:val="0"/>
          <w:marBottom w:val="0"/>
          <w:divBdr>
            <w:top w:val="none" w:sz="0" w:space="0" w:color="auto"/>
            <w:left w:val="none" w:sz="0" w:space="0" w:color="auto"/>
            <w:bottom w:val="none" w:sz="0" w:space="0" w:color="auto"/>
            <w:right w:val="none" w:sz="0" w:space="0" w:color="auto"/>
          </w:divBdr>
        </w:div>
        <w:div w:id="1760174373">
          <w:marLeft w:val="640"/>
          <w:marRight w:val="0"/>
          <w:marTop w:val="0"/>
          <w:marBottom w:val="0"/>
          <w:divBdr>
            <w:top w:val="none" w:sz="0" w:space="0" w:color="auto"/>
            <w:left w:val="none" w:sz="0" w:space="0" w:color="auto"/>
            <w:bottom w:val="none" w:sz="0" w:space="0" w:color="auto"/>
            <w:right w:val="none" w:sz="0" w:space="0" w:color="auto"/>
          </w:divBdr>
        </w:div>
        <w:div w:id="275065810">
          <w:marLeft w:val="640"/>
          <w:marRight w:val="0"/>
          <w:marTop w:val="0"/>
          <w:marBottom w:val="0"/>
          <w:divBdr>
            <w:top w:val="none" w:sz="0" w:space="0" w:color="auto"/>
            <w:left w:val="none" w:sz="0" w:space="0" w:color="auto"/>
            <w:bottom w:val="none" w:sz="0" w:space="0" w:color="auto"/>
            <w:right w:val="none" w:sz="0" w:space="0" w:color="auto"/>
          </w:divBdr>
        </w:div>
        <w:div w:id="861091047">
          <w:marLeft w:val="640"/>
          <w:marRight w:val="0"/>
          <w:marTop w:val="0"/>
          <w:marBottom w:val="0"/>
          <w:divBdr>
            <w:top w:val="none" w:sz="0" w:space="0" w:color="auto"/>
            <w:left w:val="none" w:sz="0" w:space="0" w:color="auto"/>
            <w:bottom w:val="none" w:sz="0" w:space="0" w:color="auto"/>
            <w:right w:val="none" w:sz="0" w:space="0" w:color="auto"/>
          </w:divBdr>
        </w:div>
        <w:div w:id="631399531">
          <w:marLeft w:val="640"/>
          <w:marRight w:val="0"/>
          <w:marTop w:val="0"/>
          <w:marBottom w:val="0"/>
          <w:divBdr>
            <w:top w:val="none" w:sz="0" w:space="0" w:color="auto"/>
            <w:left w:val="none" w:sz="0" w:space="0" w:color="auto"/>
            <w:bottom w:val="none" w:sz="0" w:space="0" w:color="auto"/>
            <w:right w:val="none" w:sz="0" w:space="0" w:color="auto"/>
          </w:divBdr>
        </w:div>
        <w:div w:id="149058515">
          <w:marLeft w:val="640"/>
          <w:marRight w:val="0"/>
          <w:marTop w:val="0"/>
          <w:marBottom w:val="0"/>
          <w:divBdr>
            <w:top w:val="none" w:sz="0" w:space="0" w:color="auto"/>
            <w:left w:val="none" w:sz="0" w:space="0" w:color="auto"/>
            <w:bottom w:val="none" w:sz="0" w:space="0" w:color="auto"/>
            <w:right w:val="none" w:sz="0" w:space="0" w:color="auto"/>
          </w:divBdr>
        </w:div>
        <w:div w:id="92945468">
          <w:marLeft w:val="640"/>
          <w:marRight w:val="0"/>
          <w:marTop w:val="0"/>
          <w:marBottom w:val="0"/>
          <w:divBdr>
            <w:top w:val="none" w:sz="0" w:space="0" w:color="auto"/>
            <w:left w:val="none" w:sz="0" w:space="0" w:color="auto"/>
            <w:bottom w:val="none" w:sz="0" w:space="0" w:color="auto"/>
            <w:right w:val="none" w:sz="0" w:space="0" w:color="auto"/>
          </w:divBdr>
        </w:div>
        <w:div w:id="1481922210">
          <w:marLeft w:val="640"/>
          <w:marRight w:val="0"/>
          <w:marTop w:val="0"/>
          <w:marBottom w:val="0"/>
          <w:divBdr>
            <w:top w:val="none" w:sz="0" w:space="0" w:color="auto"/>
            <w:left w:val="none" w:sz="0" w:space="0" w:color="auto"/>
            <w:bottom w:val="none" w:sz="0" w:space="0" w:color="auto"/>
            <w:right w:val="none" w:sz="0" w:space="0" w:color="auto"/>
          </w:divBdr>
        </w:div>
        <w:div w:id="873232247">
          <w:marLeft w:val="640"/>
          <w:marRight w:val="0"/>
          <w:marTop w:val="0"/>
          <w:marBottom w:val="0"/>
          <w:divBdr>
            <w:top w:val="none" w:sz="0" w:space="0" w:color="auto"/>
            <w:left w:val="none" w:sz="0" w:space="0" w:color="auto"/>
            <w:bottom w:val="none" w:sz="0" w:space="0" w:color="auto"/>
            <w:right w:val="none" w:sz="0" w:space="0" w:color="auto"/>
          </w:divBdr>
        </w:div>
        <w:div w:id="1078747362">
          <w:marLeft w:val="640"/>
          <w:marRight w:val="0"/>
          <w:marTop w:val="0"/>
          <w:marBottom w:val="0"/>
          <w:divBdr>
            <w:top w:val="none" w:sz="0" w:space="0" w:color="auto"/>
            <w:left w:val="none" w:sz="0" w:space="0" w:color="auto"/>
            <w:bottom w:val="none" w:sz="0" w:space="0" w:color="auto"/>
            <w:right w:val="none" w:sz="0" w:space="0" w:color="auto"/>
          </w:divBdr>
        </w:div>
        <w:div w:id="1395274051">
          <w:marLeft w:val="640"/>
          <w:marRight w:val="0"/>
          <w:marTop w:val="0"/>
          <w:marBottom w:val="0"/>
          <w:divBdr>
            <w:top w:val="none" w:sz="0" w:space="0" w:color="auto"/>
            <w:left w:val="none" w:sz="0" w:space="0" w:color="auto"/>
            <w:bottom w:val="none" w:sz="0" w:space="0" w:color="auto"/>
            <w:right w:val="none" w:sz="0" w:space="0" w:color="auto"/>
          </w:divBdr>
        </w:div>
        <w:div w:id="1964848386">
          <w:marLeft w:val="640"/>
          <w:marRight w:val="0"/>
          <w:marTop w:val="0"/>
          <w:marBottom w:val="0"/>
          <w:divBdr>
            <w:top w:val="none" w:sz="0" w:space="0" w:color="auto"/>
            <w:left w:val="none" w:sz="0" w:space="0" w:color="auto"/>
            <w:bottom w:val="none" w:sz="0" w:space="0" w:color="auto"/>
            <w:right w:val="none" w:sz="0" w:space="0" w:color="auto"/>
          </w:divBdr>
        </w:div>
        <w:div w:id="407918922">
          <w:marLeft w:val="640"/>
          <w:marRight w:val="0"/>
          <w:marTop w:val="0"/>
          <w:marBottom w:val="0"/>
          <w:divBdr>
            <w:top w:val="none" w:sz="0" w:space="0" w:color="auto"/>
            <w:left w:val="none" w:sz="0" w:space="0" w:color="auto"/>
            <w:bottom w:val="none" w:sz="0" w:space="0" w:color="auto"/>
            <w:right w:val="none" w:sz="0" w:space="0" w:color="auto"/>
          </w:divBdr>
        </w:div>
        <w:div w:id="2115904487">
          <w:marLeft w:val="640"/>
          <w:marRight w:val="0"/>
          <w:marTop w:val="0"/>
          <w:marBottom w:val="0"/>
          <w:divBdr>
            <w:top w:val="none" w:sz="0" w:space="0" w:color="auto"/>
            <w:left w:val="none" w:sz="0" w:space="0" w:color="auto"/>
            <w:bottom w:val="none" w:sz="0" w:space="0" w:color="auto"/>
            <w:right w:val="none" w:sz="0" w:space="0" w:color="auto"/>
          </w:divBdr>
        </w:div>
        <w:div w:id="1477603749">
          <w:marLeft w:val="640"/>
          <w:marRight w:val="0"/>
          <w:marTop w:val="0"/>
          <w:marBottom w:val="0"/>
          <w:divBdr>
            <w:top w:val="none" w:sz="0" w:space="0" w:color="auto"/>
            <w:left w:val="none" w:sz="0" w:space="0" w:color="auto"/>
            <w:bottom w:val="none" w:sz="0" w:space="0" w:color="auto"/>
            <w:right w:val="none" w:sz="0" w:space="0" w:color="auto"/>
          </w:divBdr>
        </w:div>
        <w:div w:id="1817868793">
          <w:marLeft w:val="640"/>
          <w:marRight w:val="0"/>
          <w:marTop w:val="0"/>
          <w:marBottom w:val="0"/>
          <w:divBdr>
            <w:top w:val="none" w:sz="0" w:space="0" w:color="auto"/>
            <w:left w:val="none" w:sz="0" w:space="0" w:color="auto"/>
            <w:bottom w:val="none" w:sz="0" w:space="0" w:color="auto"/>
            <w:right w:val="none" w:sz="0" w:space="0" w:color="auto"/>
          </w:divBdr>
        </w:div>
        <w:div w:id="1814524495">
          <w:marLeft w:val="640"/>
          <w:marRight w:val="0"/>
          <w:marTop w:val="0"/>
          <w:marBottom w:val="0"/>
          <w:divBdr>
            <w:top w:val="none" w:sz="0" w:space="0" w:color="auto"/>
            <w:left w:val="none" w:sz="0" w:space="0" w:color="auto"/>
            <w:bottom w:val="none" w:sz="0" w:space="0" w:color="auto"/>
            <w:right w:val="none" w:sz="0" w:space="0" w:color="auto"/>
          </w:divBdr>
        </w:div>
        <w:div w:id="1637493384">
          <w:marLeft w:val="640"/>
          <w:marRight w:val="0"/>
          <w:marTop w:val="0"/>
          <w:marBottom w:val="0"/>
          <w:divBdr>
            <w:top w:val="none" w:sz="0" w:space="0" w:color="auto"/>
            <w:left w:val="none" w:sz="0" w:space="0" w:color="auto"/>
            <w:bottom w:val="none" w:sz="0" w:space="0" w:color="auto"/>
            <w:right w:val="none" w:sz="0" w:space="0" w:color="auto"/>
          </w:divBdr>
        </w:div>
        <w:div w:id="1053390170">
          <w:marLeft w:val="640"/>
          <w:marRight w:val="0"/>
          <w:marTop w:val="0"/>
          <w:marBottom w:val="0"/>
          <w:divBdr>
            <w:top w:val="none" w:sz="0" w:space="0" w:color="auto"/>
            <w:left w:val="none" w:sz="0" w:space="0" w:color="auto"/>
            <w:bottom w:val="none" w:sz="0" w:space="0" w:color="auto"/>
            <w:right w:val="none" w:sz="0" w:space="0" w:color="auto"/>
          </w:divBdr>
        </w:div>
        <w:div w:id="484053742">
          <w:marLeft w:val="640"/>
          <w:marRight w:val="0"/>
          <w:marTop w:val="0"/>
          <w:marBottom w:val="0"/>
          <w:divBdr>
            <w:top w:val="none" w:sz="0" w:space="0" w:color="auto"/>
            <w:left w:val="none" w:sz="0" w:space="0" w:color="auto"/>
            <w:bottom w:val="none" w:sz="0" w:space="0" w:color="auto"/>
            <w:right w:val="none" w:sz="0" w:space="0" w:color="auto"/>
          </w:divBdr>
        </w:div>
        <w:div w:id="1171067013">
          <w:marLeft w:val="640"/>
          <w:marRight w:val="0"/>
          <w:marTop w:val="0"/>
          <w:marBottom w:val="0"/>
          <w:divBdr>
            <w:top w:val="none" w:sz="0" w:space="0" w:color="auto"/>
            <w:left w:val="none" w:sz="0" w:space="0" w:color="auto"/>
            <w:bottom w:val="none" w:sz="0" w:space="0" w:color="auto"/>
            <w:right w:val="none" w:sz="0" w:space="0" w:color="auto"/>
          </w:divBdr>
        </w:div>
        <w:div w:id="1230842521">
          <w:marLeft w:val="640"/>
          <w:marRight w:val="0"/>
          <w:marTop w:val="0"/>
          <w:marBottom w:val="0"/>
          <w:divBdr>
            <w:top w:val="none" w:sz="0" w:space="0" w:color="auto"/>
            <w:left w:val="none" w:sz="0" w:space="0" w:color="auto"/>
            <w:bottom w:val="none" w:sz="0" w:space="0" w:color="auto"/>
            <w:right w:val="none" w:sz="0" w:space="0" w:color="auto"/>
          </w:divBdr>
        </w:div>
        <w:div w:id="1050424803">
          <w:marLeft w:val="640"/>
          <w:marRight w:val="0"/>
          <w:marTop w:val="0"/>
          <w:marBottom w:val="0"/>
          <w:divBdr>
            <w:top w:val="none" w:sz="0" w:space="0" w:color="auto"/>
            <w:left w:val="none" w:sz="0" w:space="0" w:color="auto"/>
            <w:bottom w:val="none" w:sz="0" w:space="0" w:color="auto"/>
            <w:right w:val="none" w:sz="0" w:space="0" w:color="auto"/>
          </w:divBdr>
        </w:div>
        <w:div w:id="1300381758">
          <w:marLeft w:val="640"/>
          <w:marRight w:val="0"/>
          <w:marTop w:val="0"/>
          <w:marBottom w:val="0"/>
          <w:divBdr>
            <w:top w:val="none" w:sz="0" w:space="0" w:color="auto"/>
            <w:left w:val="none" w:sz="0" w:space="0" w:color="auto"/>
            <w:bottom w:val="none" w:sz="0" w:space="0" w:color="auto"/>
            <w:right w:val="none" w:sz="0" w:space="0" w:color="auto"/>
          </w:divBdr>
        </w:div>
        <w:div w:id="938026144">
          <w:marLeft w:val="640"/>
          <w:marRight w:val="0"/>
          <w:marTop w:val="0"/>
          <w:marBottom w:val="0"/>
          <w:divBdr>
            <w:top w:val="none" w:sz="0" w:space="0" w:color="auto"/>
            <w:left w:val="none" w:sz="0" w:space="0" w:color="auto"/>
            <w:bottom w:val="none" w:sz="0" w:space="0" w:color="auto"/>
            <w:right w:val="none" w:sz="0" w:space="0" w:color="auto"/>
          </w:divBdr>
        </w:div>
        <w:div w:id="239946011">
          <w:marLeft w:val="640"/>
          <w:marRight w:val="0"/>
          <w:marTop w:val="0"/>
          <w:marBottom w:val="0"/>
          <w:divBdr>
            <w:top w:val="none" w:sz="0" w:space="0" w:color="auto"/>
            <w:left w:val="none" w:sz="0" w:space="0" w:color="auto"/>
            <w:bottom w:val="none" w:sz="0" w:space="0" w:color="auto"/>
            <w:right w:val="none" w:sz="0" w:space="0" w:color="auto"/>
          </w:divBdr>
        </w:div>
        <w:div w:id="544102930">
          <w:marLeft w:val="640"/>
          <w:marRight w:val="0"/>
          <w:marTop w:val="0"/>
          <w:marBottom w:val="0"/>
          <w:divBdr>
            <w:top w:val="none" w:sz="0" w:space="0" w:color="auto"/>
            <w:left w:val="none" w:sz="0" w:space="0" w:color="auto"/>
            <w:bottom w:val="none" w:sz="0" w:space="0" w:color="auto"/>
            <w:right w:val="none" w:sz="0" w:space="0" w:color="auto"/>
          </w:divBdr>
        </w:div>
        <w:div w:id="2090885615">
          <w:marLeft w:val="640"/>
          <w:marRight w:val="0"/>
          <w:marTop w:val="0"/>
          <w:marBottom w:val="0"/>
          <w:divBdr>
            <w:top w:val="none" w:sz="0" w:space="0" w:color="auto"/>
            <w:left w:val="none" w:sz="0" w:space="0" w:color="auto"/>
            <w:bottom w:val="none" w:sz="0" w:space="0" w:color="auto"/>
            <w:right w:val="none" w:sz="0" w:space="0" w:color="auto"/>
          </w:divBdr>
        </w:div>
        <w:div w:id="753235684">
          <w:marLeft w:val="640"/>
          <w:marRight w:val="0"/>
          <w:marTop w:val="0"/>
          <w:marBottom w:val="0"/>
          <w:divBdr>
            <w:top w:val="none" w:sz="0" w:space="0" w:color="auto"/>
            <w:left w:val="none" w:sz="0" w:space="0" w:color="auto"/>
            <w:bottom w:val="none" w:sz="0" w:space="0" w:color="auto"/>
            <w:right w:val="none" w:sz="0" w:space="0" w:color="auto"/>
          </w:divBdr>
        </w:div>
        <w:div w:id="1184054853">
          <w:marLeft w:val="640"/>
          <w:marRight w:val="0"/>
          <w:marTop w:val="0"/>
          <w:marBottom w:val="0"/>
          <w:divBdr>
            <w:top w:val="none" w:sz="0" w:space="0" w:color="auto"/>
            <w:left w:val="none" w:sz="0" w:space="0" w:color="auto"/>
            <w:bottom w:val="none" w:sz="0" w:space="0" w:color="auto"/>
            <w:right w:val="none" w:sz="0" w:space="0" w:color="auto"/>
          </w:divBdr>
        </w:div>
        <w:div w:id="2022511448">
          <w:marLeft w:val="640"/>
          <w:marRight w:val="0"/>
          <w:marTop w:val="0"/>
          <w:marBottom w:val="0"/>
          <w:divBdr>
            <w:top w:val="none" w:sz="0" w:space="0" w:color="auto"/>
            <w:left w:val="none" w:sz="0" w:space="0" w:color="auto"/>
            <w:bottom w:val="none" w:sz="0" w:space="0" w:color="auto"/>
            <w:right w:val="none" w:sz="0" w:space="0" w:color="auto"/>
          </w:divBdr>
        </w:div>
        <w:div w:id="880896563">
          <w:marLeft w:val="640"/>
          <w:marRight w:val="0"/>
          <w:marTop w:val="0"/>
          <w:marBottom w:val="0"/>
          <w:divBdr>
            <w:top w:val="none" w:sz="0" w:space="0" w:color="auto"/>
            <w:left w:val="none" w:sz="0" w:space="0" w:color="auto"/>
            <w:bottom w:val="none" w:sz="0" w:space="0" w:color="auto"/>
            <w:right w:val="none" w:sz="0" w:space="0" w:color="auto"/>
          </w:divBdr>
        </w:div>
        <w:div w:id="1342898763">
          <w:marLeft w:val="640"/>
          <w:marRight w:val="0"/>
          <w:marTop w:val="0"/>
          <w:marBottom w:val="0"/>
          <w:divBdr>
            <w:top w:val="none" w:sz="0" w:space="0" w:color="auto"/>
            <w:left w:val="none" w:sz="0" w:space="0" w:color="auto"/>
            <w:bottom w:val="none" w:sz="0" w:space="0" w:color="auto"/>
            <w:right w:val="none" w:sz="0" w:space="0" w:color="auto"/>
          </w:divBdr>
        </w:div>
        <w:div w:id="1995328911">
          <w:marLeft w:val="640"/>
          <w:marRight w:val="0"/>
          <w:marTop w:val="0"/>
          <w:marBottom w:val="0"/>
          <w:divBdr>
            <w:top w:val="none" w:sz="0" w:space="0" w:color="auto"/>
            <w:left w:val="none" w:sz="0" w:space="0" w:color="auto"/>
            <w:bottom w:val="none" w:sz="0" w:space="0" w:color="auto"/>
            <w:right w:val="none" w:sz="0" w:space="0" w:color="auto"/>
          </w:divBdr>
        </w:div>
        <w:div w:id="62070157">
          <w:marLeft w:val="640"/>
          <w:marRight w:val="0"/>
          <w:marTop w:val="0"/>
          <w:marBottom w:val="0"/>
          <w:divBdr>
            <w:top w:val="none" w:sz="0" w:space="0" w:color="auto"/>
            <w:left w:val="none" w:sz="0" w:space="0" w:color="auto"/>
            <w:bottom w:val="none" w:sz="0" w:space="0" w:color="auto"/>
            <w:right w:val="none" w:sz="0" w:space="0" w:color="auto"/>
          </w:divBdr>
        </w:div>
        <w:div w:id="1132482265">
          <w:marLeft w:val="640"/>
          <w:marRight w:val="0"/>
          <w:marTop w:val="0"/>
          <w:marBottom w:val="0"/>
          <w:divBdr>
            <w:top w:val="none" w:sz="0" w:space="0" w:color="auto"/>
            <w:left w:val="none" w:sz="0" w:space="0" w:color="auto"/>
            <w:bottom w:val="none" w:sz="0" w:space="0" w:color="auto"/>
            <w:right w:val="none" w:sz="0" w:space="0" w:color="auto"/>
          </w:divBdr>
        </w:div>
        <w:div w:id="2062514164">
          <w:marLeft w:val="640"/>
          <w:marRight w:val="0"/>
          <w:marTop w:val="0"/>
          <w:marBottom w:val="0"/>
          <w:divBdr>
            <w:top w:val="none" w:sz="0" w:space="0" w:color="auto"/>
            <w:left w:val="none" w:sz="0" w:space="0" w:color="auto"/>
            <w:bottom w:val="none" w:sz="0" w:space="0" w:color="auto"/>
            <w:right w:val="none" w:sz="0" w:space="0" w:color="auto"/>
          </w:divBdr>
        </w:div>
        <w:div w:id="1747258907">
          <w:marLeft w:val="640"/>
          <w:marRight w:val="0"/>
          <w:marTop w:val="0"/>
          <w:marBottom w:val="0"/>
          <w:divBdr>
            <w:top w:val="none" w:sz="0" w:space="0" w:color="auto"/>
            <w:left w:val="none" w:sz="0" w:space="0" w:color="auto"/>
            <w:bottom w:val="none" w:sz="0" w:space="0" w:color="auto"/>
            <w:right w:val="none" w:sz="0" w:space="0" w:color="auto"/>
          </w:divBdr>
        </w:div>
        <w:div w:id="776871833">
          <w:marLeft w:val="640"/>
          <w:marRight w:val="0"/>
          <w:marTop w:val="0"/>
          <w:marBottom w:val="0"/>
          <w:divBdr>
            <w:top w:val="none" w:sz="0" w:space="0" w:color="auto"/>
            <w:left w:val="none" w:sz="0" w:space="0" w:color="auto"/>
            <w:bottom w:val="none" w:sz="0" w:space="0" w:color="auto"/>
            <w:right w:val="none" w:sz="0" w:space="0" w:color="auto"/>
          </w:divBdr>
        </w:div>
        <w:div w:id="1228489389">
          <w:marLeft w:val="640"/>
          <w:marRight w:val="0"/>
          <w:marTop w:val="0"/>
          <w:marBottom w:val="0"/>
          <w:divBdr>
            <w:top w:val="none" w:sz="0" w:space="0" w:color="auto"/>
            <w:left w:val="none" w:sz="0" w:space="0" w:color="auto"/>
            <w:bottom w:val="none" w:sz="0" w:space="0" w:color="auto"/>
            <w:right w:val="none" w:sz="0" w:space="0" w:color="auto"/>
          </w:divBdr>
        </w:div>
        <w:div w:id="2083327906">
          <w:marLeft w:val="640"/>
          <w:marRight w:val="0"/>
          <w:marTop w:val="0"/>
          <w:marBottom w:val="0"/>
          <w:divBdr>
            <w:top w:val="none" w:sz="0" w:space="0" w:color="auto"/>
            <w:left w:val="none" w:sz="0" w:space="0" w:color="auto"/>
            <w:bottom w:val="none" w:sz="0" w:space="0" w:color="auto"/>
            <w:right w:val="none" w:sz="0" w:space="0" w:color="auto"/>
          </w:divBdr>
        </w:div>
        <w:div w:id="1051660386">
          <w:marLeft w:val="640"/>
          <w:marRight w:val="0"/>
          <w:marTop w:val="0"/>
          <w:marBottom w:val="0"/>
          <w:divBdr>
            <w:top w:val="none" w:sz="0" w:space="0" w:color="auto"/>
            <w:left w:val="none" w:sz="0" w:space="0" w:color="auto"/>
            <w:bottom w:val="none" w:sz="0" w:space="0" w:color="auto"/>
            <w:right w:val="none" w:sz="0" w:space="0" w:color="auto"/>
          </w:divBdr>
        </w:div>
        <w:div w:id="64650872">
          <w:marLeft w:val="640"/>
          <w:marRight w:val="0"/>
          <w:marTop w:val="0"/>
          <w:marBottom w:val="0"/>
          <w:divBdr>
            <w:top w:val="none" w:sz="0" w:space="0" w:color="auto"/>
            <w:left w:val="none" w:sz="0" w:space="0" w:color="auto"/>
            <w:bottom w:val="none" w:sz="0" w:space="0" w:color="auto"/>
            <w:right w:val="none" w:sz="0" w:space="0" w:color="auto"/>
          </w:divBdr>
        </w:div>
        <w:div w:id="1716932083">
          <w:marLeft w:val="640"/>
          <w:marRight w:val="0"/>
          <w:marTop w:val="0"/>
          <w:marBottom w:val="0"/>
          <w:divBdr>
            <w:top w:val="none" w:sz="0" w:space="0" w:color="auto"/>
            <w:left w:val="none" w:sz="0" w:space="0" w:color="auto"/>
            <w:bottom w:val="none" w:sz="0" w:space="0" w:color="auto"/>
            <w:right w:val="none" w:sz="0" w:space="0" w:color="auto"/>
          </w:divBdr>
        </w:div>
        <w:div w:id="1935895263">
          <w:marLeft w:val="640"/>
          <w:marRight w:val="0"/>
          <w:marTop w:val="0"/>
          <w:marBottom w:val="0"/>
          <w:divBdr>
            <w:top w:val="none" w:sz="0" w:space="0" w:color="auto"/>
            <w:left w:val="none" w:sz="0" w:space="0" w:color="auto"/>
            <w:bottom w:val="none" w:sz="0" w:space="0" w:color="auto"/>
            <w:right w:val="none" w:sz="0" w:space="0" w:color="auto"/>
          </w:divBdr>
        </w:div>
        <w:div w:id="272135746">
          <w:marLeft w:val="640"/>
          <w:marRight w:val="0"/>
          <w:marTop w:val="0"/>
          <w:marBottom w:val="0"/>
          <w:divBdr>
            <w:top w:val="none" w:sz="0" w:space="0" w:color="auto"/>
            <w:left w:val="none" w:sz="0" w:space="0" w:color="auto"/>
            <w:bottom w:val="none" w:sz="0" w:space="0" w:color="auto"/>
            <w:right w:val="none" w:sz="0" w:space="0" w:color="auto"/>
          </w:divBdr>
        </w:div>
        <w:div w:id="1551960650">
          <w:marLeft w:val="640"/>
          <w:marRight w:val="0"/>
          <w:marTop w:val="0"/>
          <w:marBottom w:val="0"/>
          <w:divBdr>
            <w:top w:val="none" w:sz="0" w:space="0" w:color="auto"/>
            <w:left w:val="none" w:sz="0" w:space="0" w:color="auto"/>
            <w:bottom w:val="none" w:sz="0" w:space="0" w:color="auto"/>
            <w:right w:val="none" w:sz="0" w:space="0" w:color="auto"/>
          </w:divBdr>
        </w:div>
        <w:div w:id="1366558042">
          <w:marLeft w:val="640"/>
          <w:marRight w:val="0"/>
          <w:marTop w:val="0"/>
          <w:marBottom w:val="0"/>
          <w:divBdr>
            <w:top w:val="none" w:sz="0" w:space="0" w:color="auto"/>
            <w:left w:val="none" w:sz="0" w:space="0" w:color="auto"/>
            <w:bottom w:val="none" w:sz="0" w:space="0" w:color="auto"/>
            <w:right w:val="none" w:sz="0" w:space="0" w:color="auto"/>
          </w:divBdr>
        </w:div>
        <w:div w:id="1772047490">
          <w:marLeft w:val="640"/>
          <w:marRight w:val="0"/>
          <w:marTop w:val="0"/>
          <w:marBottom w:val="0"/>
          <w:divBdr>
            <w:top w:val="none" w:sz="0" w:space="0" w:color="auto"/>
            <w:left w:val="none" w:sz="0" w:space="0" w:color="auto"/>
            <w:bottom w:val="none" w:sz="0" w:space="0" w:color="auto"/>
            <w:right w:val="none" w:sz="0" w:space="0" w:color="auto"/>
          </w:divBdr>
        </w:div>
        <w:div w:id="723941582">
          <w:marLeft w:val="640"/>
          <w:marRight w:val="0"/>
          <w:marTop w:val="0"/>
          <w:marBottom w:val="0"/>
          <w:divBdr>
            <w:top w:val="none" w:sz="0" w:space="0" w:color="auto"/>
            <w:left w:val="none" w:sz="0" w:space="0" w:color="auto"/>
            <w:bottom w:val="none" w:sz="0" w:space="0" w:color="auto"/>
            <w:right w:val="none" w:sz="0" w:space="0" w:color="auto"/>
          </w:divBdr>
        </w:div>
        <w:div w:id="362293877">
          <w:marLeft w:val="640"/>
          <w:marRight w:val="0"/>
          <w:marTop w:val="0"/>
          <w:marBottom w:val="0"/>
          <w:divBdr>
            <w:top w:val="none" w:sz="0" w:space="0" w:color="auto"/>
            <w:left w:val="none" w:sz="0" w:space="0" w:color="auto"/>
            <w:bottom w:val="none" w:sz="0" w:space="0" w:color="auto"/>
            <w:right w:val="none" w:sz="0" w:space="0" w:color="auto"/>
          </w:divBdr>
        </w:div>
        <w:div w:id="1546285805">
          <w:marLeft w:val="640"/>
          <w:marRight w:val="0"/>
          <w:marTop w:val="0"/>
          <w:marBottom w:val="0"/>
          <w:divBdr>
            <w:top w:val="none" w:sz="0" w:space="0" w:color="auto"/>
            <w:left w:val="none" w:sz="0" w:space="0" w:color="auto"/>
            <w:bottom w:val="none" w:sz="0" w:space="0" w:color="auto"/>
            <w:right w:val="none" w:sz="0" w:space="0" w:color="auto"/>
          </w:divBdr>
        </w:div>
        <w:div w:id="194118271">
          <w:marLeft w:val="640"/>
          <w:marRight w:val="0"/>
          <w:marTop w:val="0"/>
          <w:marBottom w:val="0"/>
          <w:divBdr>
            <w:top w:val="none" w:sz="0" w:space="0" w:color="auto"/>
            <w:left w:val="none" w:sz="0" w:space="0" w:color="auto"/>
            <w:bottom w:val="none" w:sz="0" w:space="0" w:color="auto"/>
            <w:right w:val="none" w:sz="0" w:space="0" w:color="auto"/>
          </w:divBdr>
        </w:div>
        <w:div w:id="1265772054">
          <w:marLeft w:val="640"/>
          <w:marRight w:val="0"/>
          <w:marTop w:val="0"/>
          <w:marBottom w:val="0"/>
          <w:divBdr>
            <w:top w:val="none" w:sz="0" w:space="0" w:color="auto"/>
            <w:left w:val="none" w:sz="0" w:space="0" w:color="auto"/>
            <w:bottom w:val="none" w:sz="0" w:space="0" w:color="auto"/>
            <w:right w:val="none" w:sz="0" w:space="0" w:color="auto"/>
          </w:divBdr>
        </w:div>
        <w:div w:id="729768059">
          <w:marLeft w:val="640"/>
          <w:marRight w:val="0"/>
          <w:marTop w:val="0"/>
          <w:marBottom w:val="0"/>
          <w:divBdr>
            <w:top w:val="none" w:sz="0" w:space="0" w:color="auto"/>
            <w:left w:val="none" w:sz="0" w:space="0" w:color="auto"/>
            <w:bottom w:val="none" w:sz="0" w:space="0" w:color="auto"/>
            <w:right w:val="none" w:sz="0" w:space="0" w:color="auto"/>
          </w:divBdr>
        </w:div>
        <w:div w:id="1826972123">
          <w:marLeft w:val="640"/>
          <w:marRight w:val="0"/>
          <w:marTop w:val="0"/>
          <w:marBottom w:val="0"/>
          <w:divBdr>
            <w:top w:val="none" w:sz="0" w:space="0" w:color="auto"/>
            <w:left w:val="none" w:sz="0" w:space="0" w:color="auto"/>
            <w:bottom w:val="none" w:sz="0" w:space="0" w:color="auto"/>
            <w:right w:val="none" w:sz="0" w:space="0" w:color="auto"/>
          </w:divBdr>
        </w:div>
        <w:div w:id="659848841">
          <w:marLeft w:val="640"/>
          <w:marRight w:val="0"/>
          <w:marTop w:val="0"/>
          <w:marBottom w:val="0"/>
          <w:divBdr>
            <w:top w:val="none" w:sz="0" w:space="0" w:color="auto"/>
            <w:left w:val="none" w:sz="0" w:space="0" w:color="auto"/>
            <w:bottom w:val="none" w:sz="0" w:space="0" w:color="auto"/>
            <w:right w:val="none" w:sz="0" w:space="0" w:color="auto"/>
          </w:divBdr>
        </w:div>
        <w:div w:id="1800948571">
          <w:marLeft w:val="640"/>
          <w:marRight w:val="0"/>
          <w:marTop w:val="0"/>
          <w:marBottom w:val="0"/>
          <w:divBdr>
            <w:top w:val="none" w:sz="0" w:space="0" w:color="auto"/>
            <w:left w:val="none" w:sz="0" w:space="0" w:color="auto"/>
            <w:bottom w:val="none" w:sz="0" w:space="0" w:color="auto"/>
            <w:right w:val="none" w:sz="0" w:space="0" w:color="auto"/>
          </w:divBdr>
        </w:div>
        <w:div w:id="2015494849">
          <w:marLeft w:val="640"/>
          <w:marRight w:val="0"/>
          <w:marTop w:val="0"/>
          <w:marBottom w:val="0"/>
          <w:divBdr>
            <w:top w:val="none" w:sz="0" w:space="0" w:color="auto"/>
            <w:left w:val="none" w:sz="0" w:space="0" w:color="auto"/>
            <w:bottom w:val="none" w:sz="0" w:space="0" w:color="auto"/>
            <w:right w:val="none" w:sz="0" w:space="0" w:color="auto"/>
          </w:divBdr>
        </w:div>
        <w:div w:id="958490683">
          <w:marLeft w:val="640"/>
          <w:marRight w:val="0"/>
          <w:marTop w:val="0"/>
          <w:marBottom w:val="0"/>
          <w:divBdr>
            <w:top w:val="none" w:sz="0" w:space="0" w:color="auto"/>
            <w:left w:val="none" w:sz="0" w:space="0" w:color="auto"/>
            <w:bottom w:val="none" w:sz="0" w:space="0" w:color="auto"/>
            <w:right w:val="none" w:sz="0" w:space="0" w:color="auto"/>
          </w:divBdr>
        </w:div>
        <w:div w:id="1474716967">
          <w:marLeft w:val="640"/>
          <w:marRight w:val="0"/>
          <w:marTop w:val="0"/>
          <w:marBottom w:val="0"/>
          <w:divBdr>
            <w:top w:val="none" w:sz="0" w:space="0" w:color="auto"/>
            <w:left w:val="none" w:sz="0" w:space="0" w:color="auto"/>
            <w:bottom w:val="none" w:sz="0" w:space="0" w:color="auto"/>
            <w:right w:val="none" w:sz="0" w:space="0" w:color="auto"/>
          </w:divBdr>
        </w:div>
        <w:div w:id="764687992">
          <w:marLeft w:val="640"/>
          <w:marRight w:val="0"/>
          <w:marTop w:val="0"/>
          <w:marBottom w:val="0"/>
          <w:divBdr>
            <w:top w:val="none" w:sz="0" w:space="0" w:color="auto"/>
            <w:left w:val="none" w:sz="0" w:space="0" w:color="auto"/>
            <w:bottom w:val="none" w:sz="0" w:space="0" w:color="auto"/>
            <w:right w:val="none" w:sz="0" w:space="0" w:color="auto"/>
          </w:divBdr>
        </w:div>
        <w:div w:id="769862533">
          <w:marLeft w:val="640"/>
          <w:marRight w:val="0"/>
          <w:marTop w:val="0"/>
          <w:marBottom w:val="0"/>
          <w:divBdr>
            <w:top w:val="none" w:sz="0" w:space="0" w:color="auto"/>
            <w:left w:val="none" w:sz="0" w:space="0" w:color="auto"/>
            <w:bottom w:val="none" w:sz="0" w:space="0" w:color="auto"/>
            <w:right w:val="none" w:sz="0" w:space="0" w:color="auto"/>
          </w:divBdr>
        </w:div>
        <w:div w:id="461727376">
          <w:marLeft w:val="640"/>
          <w:marRight w:val="0"/>
          <w:marTop w:val="0"/>
          <w:marBottom w:val="0"/>
          <w:divBdr>
            <w:top w:val="none" w:sz="0" w:space="0" w:color="auto"/>
            <w:left w:val="none" w:sz="0" w:space="0" w:color="auto"/>
            <w:bottom w:val="none" w:sz="0" w:space="0" w:color="auto"/>
            <w:right w:val="none" w:sz="0" w:space="0" w:color="auto"/>
          </w:divBdr>
        </w:div>
        <w:div w:id="963730618">
          <w:marLeft w:val="640"/>
          <w:marRight w:val="0"/>
          <w:marTop w:val="0"/>
          <w:marBottom w:val="0"/>
          <w:divBdr>
            <w:top w:val="none" w:sz="0" w:space="0" w:color="auto"/>
            <w:left w:val="none" w:sz="0" w:space="0" w:color="auto"/>
            <w:bottom w:val="none" w:sz="0" w:space="0" w:color="auto"/>
            <w:right w:val="none" w:sz="0" w:space="0" w:color="auto"/>
          </w:divBdr>
        </w:div>
        <w:div w:id="1756590677">
          <w:marLeft w:val="640"/>
          <w:marRight w:val="0"/>
          <w:marTop w:val="0"/>
          <w:marBottom w:val="0"/>
          <w:divBdr>
            <w:top w:val="none" w:sz="0" w:space="0" w:color="auto"/>
            <w:left w:val="none" w:sz="0" w:space="0" w:color="auto"/>
            <w:bottom w:val="none" w:sz="0" w:space="0" w:color="auto"/>
            <w:right w:val="none" w:sz="0" w:space="0" w:color="auto"/>
          </w:divBdr>
        </w:div>
        <w:div w:id="1297492971">
          <w:marLeft w:val="640"/>
          <w:marRight w:val="0"/>
          <w:marTop w:val="0"/>
          <w:marBottom w:val="0"/>
          <w:divBdr>
            <w:top w:val="none" w:sz="0" w:space="0" w:color="auto"/>
            <w:left w:val="none" w:sz="0" w:space="0" w:color="auto"/>
            <w:bottom w:val="none" w:sz="0" w:space="0" w:color="auto"/>
            <w:right w:val="none" w:sz="0" w:space="0" w:color="auto"/>
          </w:divBdr>
        </w:div>
        <w:div w:id="1718772925">
          <w:marLeft w:val="640"/>
          <w:marRight w:val="0"/>
          <w:marTop w:val="0"/>
          <w:marBottom w:val="0"/>
          <w:divBdr>
            <w:top w:val="none" w:sz="0" w:space="0" w:color="auto"/>
            <w:left w:val="none" w:sz="0" w:space="0" w:color="auto"/>
            <w:bottom w:val="none" w:sz="0" w:space="0" w:color="auto"/>
            <w:right w:val="none" w:sz="0" w:space="0" w:color="auto"/>
          </w:divBdr>
        </w:div>
        <w:div w:id="1142775630">
          <w:marLeft w:val="640"/>
          <w:marRight w:val="0"/>
          <w:marTop w:val="0"/>
          <w:marBottom w:val="0"/>
          <w:divBdr>
            <w:top w:val="none" w:sz="0" w:space="0" w:color="auto"/>
            <w:left w:val="none" w:sz="0" w:space="0" w:color="auto"/>
            <w:bottom w:val="none" w:sz="0" w:space="0" w:color="auto"/>
            <w:right w:val="none" w:sz="0" w:space="0" w:color="auto"/>
          </w:divBdr>
        </w:div>
        <w:div w:id="1632901938">
          <w:marLeft w:val="640"/>
          <w:marRight w:val="0"/>
          <w:marTop w:val="0"/>
          <w:marBottom w:val="0"/>
          <w:divBdr>
            <w:top w:val="none" w:sz="0" w:space="0" w:color="auto"/>
            <w:left w:val="none" w:sz="0" w:space="0" w:color="auto"/>
            <w:bottom w:val="none" w:sz="0" w:space="0" w:color="auto"/>
            <w:right w:val="none" w:sz="0" w:space="0" w:color="auto"/>
          </w:divBdr>
        </w:div>
        <w:div w:id="1670326597">
          <w:marLeft w:val="640"/>
          <w:marRight w:val="0"/>
          <w:marTop w:val="0"/>
          <w:marBottom w:val="0"/>
          <w:divBdr>
            <w:top w:val="none" w:sz="0" w:space="0" w:color="auto"/>
            <w:left w:val="none" w:sz="0" w:space="0" w:color="auto"/>
            <w:bottom w:val="none" w:sz="0" w:space="0" w:color="auto"/>
            <w:right w:val="none" w:sz="0" w:space="0" w:color="auto"/>
          </w:divBdr>
        </w:div>
        <w:div w:id="1151094426">
          <w:marLeft w:val="640"/>
          <w:marRight w:val="0"/>
          <w:marTop w:val="0"/>
          <w:marBottom w:val="0"/>
          <w:divBdr>
            <w:top w:val="none" w:sz="0" w:space="0" w:color="auto"/>
            <w:left w:val="none" w:sz="0" w:space="0" w:color="auto"/>
            <w:bottom w:val="none" w:sz="0" w:space="0" w:color="auto"/>
            <w:right w:val="none" w:sz="0" w:space="0" w:color="auto"/>
          </w:divBdr>
        </w:div>
        <w:div w:id="157428083">
          <w:marLeft w:val="640"/>
          <w:marRight w:val="0"/>
          <w:marTop w:val="0"/>
          <w:marBottom w:val="0"/>
          <w:divBdr>
            <w:top w:val="none" w:sz="0" w:space="0" w:color="auto"/>
            <w:left w:val="none" w:sz="0" w:space="0" w:color="auto"/>
            <w:bottom w:val="none" w:sz="0" w:space="0" w:color="auto"/>
            <w:right w:val="none" w:sz="0" w:space="0" w:color="auto"/>
          </w:divBdr>
        </w:div>
        <w:div w:id="1025908556">
          <w:marLeft w:val="640"/>
          <w:marRight w:val="0"/>
          <w:marTop w:val="0"/>
          <w:marBottom w:val="0"/>
          <w:divBdr>
            <w:top w:val="none" w:sz="0" w:space="0" w:color="auto"/>
            <w:left w:val="none" w:sz="0" w:space="0" w:color="auto"/>
            <w:bottom w:val="none" w:sz="0" w:space="0" w:color="auto"/>
            <w:right w:val="none" w:sz="0" w:space="0" w:color="auto"/>
          </w:divBdr>
        </w:div>
        <w:div w:id="1093167230">
          <w:marLeft w:val="640"/>
          <w:marRight w:val="0"/>
          <w:marTop w:val="0"/>
          <w:marBottom w:val="0"/>
          <w:divBdr>
            <w:top w:val="none" w:sz="0" w:space="0" w:color="auto"/>
            <w:left w:val="none" w:sz="0" w:space="0" w:color="auto"/>
            <w:bottom w:val="none" w:sz="0" w:space="0" w:color="auto"/>
            <w:right w:val="none" w:sz="0" w:space="0" w:color="auto"/>
          </w:divBdr>
        </w:div>
        <w:div w:id="1409307722">
          <w:marLeft w:val="640"/>
          <w:marRight w:val="0"/>
          <w:marTop w:val="0"/>
          <w:marBottom w:val="0"/>
          <w:divBdr>
            <w:top w:val="none" w:sz="0" w:space="0" w:color="auto"/>
            <w:left w:val="none" w:sz="0" w:space="0" w:color="auto"/>
            <w:bottom w:val="none" w:sz="0" w:space="0" w:color="auto"/>
            <w:right w:val="none" w:sz="0" w:space="0" w:color="auto"/>
          </w:divBdr>
        </w:div>
        <w:div w:id="808859393">
          <w:marLeft w:val="640"/>
          <w:marRight w:val="0"/>
          <w:marTop w:val="0"/>
          <w:marBottom w:val="0"/>
          <w:divBdr>
            <w:top w:val="none" w:sz="0" w:space="0" w:color="auto"/>
            <w:left w:val="none" w:sz="0" w:space="0" w:color="auto"/>
            <w:bottom w:val="none" w:sz="0" w:space="0" w:color="auto"/>
            <w:right w:val="none" w:sz="0" w:space="0" w:color="auto"/>
          </w:divBdr>
        </w:div>
        <w:div w:id="1114012992">
          <w:marLeft w:val="640"/>
          <w:marRight w:val="0"/>
          <w:marTop w:val="0"/>
          <w:marBottom w:val="0"/>
          <w:divBdr>
            <w:top w:val="none" w:sz="0" w:space="0" w:color="auto"/>
            <w:left w:val="none" w:sz="0" w:space="0" w:color="auto"/>
            <w:bottom w:val="none" w:sz="0" w:space="0" w:color="auto"/>
            <w:right w:val="none" w:sz="0" w:space="0" w:color="auto"/>
          </w:divBdr>
        </w:div>
        <w:div w:id="851724431">
          <w:marLeft w:val="640"/>
          <w:marRight w:val="0"/>
          <w:marTop w:val="0"/>
          <w:marBottom w:val="0"/>
          <w:divBdr>
            <w:top w:val="none" w:sz="0" w:space="0" w:color="auto"/>
            <w:left w:val="none" w:sz="0" w:space="0" w:color="auto"/>
            <w:bottom w:val="none" w:sz="0" w:space="0" w:color="auto"/>
            <w:right w:val="none" w:sz="0" w:space="0" w:color="auto"/>
          </w:divBdr>
        </w:div>
      </w:divsChild>
    </w:div>
    <w:div w:id="1028338639">
      <w:bodyDiv w:val="1"/>
      <w:marLeft w:val="0"/>
      <w:marRight w:val="0"/>
      <w:marTop w:val="0"/>
      <w:marBottom w:val="0"/>
      <w:divBdr>
        <w:top w:val="none" w:sz="0" w:space="0" w:color="auto"/>
        <w:left w:val="none" w:sz="0" w:space="0" w:color="auto"/>
        <w:bottom w:val="none" w:sz="0" w:space="0" w:color="auto"/>
        <w:right w:val="none" w:sz="0" w:space="0" w:color="auto"/>
      </w:divBdr>
      <w:divsChild>
        <w:div w:id="985822699">
          <w:marLeft w:val="640"/>
          <w:marRight w:val="0"/>
          <w:marTop w:val="0"/>
          <w:marBottom w:val="0"/>
          <w:divBdr>
            <w:top w:val="none" w:sz="0" w:space="0" w:color="auto"/>
            <w:left w:val="none" w:sz="0" w:space="0" w:color="auto"/>
            <w:bottom w:val="none" w:sz="0" w:space="0" w:color="auto"/>
            <w:right w:val="none" w:sz="0" w:space="0" w:color="auto"/>
          </w:divBdr>
        </w:div>
        <w:div w:id="1775594863">
          <w:marLeft w:val="640"/>
          <w:marRight w:val="0"/>
          <w:marTop w:val="0"/>
          <w:marBottom w:val="0"/>
          <w:divBdr>
            <w:top w:val="none" w:sz="0" w:space="0" w:color="auto"/>
            <w:left w:val="none" w:sz="0" w:space="0" w:color="auto"/>
            <w:bottom w:val="none" w:sz="0" w:space="0" w:color="auto"/>
            <w:right w:val="none" w:sz="0" w:space="0" w:color="auto"/>
          </w:divBdr>
        </w:div>
        <w:div w:id="1840651638">
          <w:marLeft w:val="640"/>
          <w:marRight w:val="0"/>
          <w:marTop w:val="0"/>
          <w:marBottom w:val="0"/>
          <w:divBdr>
            <w:top w:val="none" w:sz="0" w:space="0" w:color="auto"/>
            <w:left w:val="none" w:sz="0" w:space="0" w:color="auto"/>
            <w:bottom w:val="none" w:sz="0" w:space="0" w:color="auto"/>
            <w:right w:val="none" w:sz="0" w:space="0" w:color="auto"/>
          </w:divBdr>
        </w:div>
        <w:div w:id="1426224369">
          <w:marLeft w:val="640"/>
          <w:marRight w:val="0"/>
          <w:marTop w:val="0"/>
          <w:marBottom w:val="0"/>
          <w:divBdr>
            <w:top w:val="none" w:sz="0" w:space="0" w:color="auto"/>
            <w:left w:val="none" w:sz="0" w:space="0" w:color="auto"/>
            <w:bottom w:val="none" w:sz="0" w:space="0" w:color="auto"/>
            <w:right w:val="none" w:sz="0" w:space="0" w:color="auto"/>
          </w:divBdr>
        </w:div>
        <w:div w:id="2015838397">
          <w:marLeft w:val="640"/>
          <w:marRight w:val="0"/>
          <w:marTop w:val="0"/>
          <w:marBottom w:val="0"/>
          <w:divBdr>
            <w:top w:val="none" w:sz="0" w:space="0" w:color="auto"/>
            <w:left w:val="none" w:sz="0" w:space="0" w:color="auto"/>
            <w:bottom w:val="none" w:sz="0" w:space="0" w:color="auto"/>
            <w:right w:val="none" w:sz="0" w:space="0" w:color="auto"/>
          </w:divBdr>
        </w:div>
        <w:div w:id="773549928">
          <w:marLeft w:val="640"/>
          <w:marRight w:val="0"/>
          <w:marTop w:val="0"/>
          <w:marBottom w:val="0"/>
          <w:divBdr>
            <w:top w:val="none" w:sz="0" w:space="0" w:color="auto"/>
            <w:left w:val="none" w:sz="0" w:space="0" w:color="auto"/>
            <w:bottom w:val="none" w:sz="0" w:space="0" w:color="auto"/>
            <w:right w:val="none" w:sz="0" w:space="0" w:color="auto"/>
          </w:divBdr>
        </w:div>
        <w:div w:id="516650586">
          <w:marLeft w:val="640"/>
          <w:marRight w:val="0"/>
          <w:marTop w:val="0"/>
          <w:marBottom w:val="0"/>
          <w:divBdr>
            <w:top w:val="none" w:sz="0" w:space="0" w:color="auto"/>
            <w:left w:val="none" w:sz="0" w:space="0" w:color="auto"/>
            <w:bottom w:val="none" w:sz="0" w:space="0" w:color="auto"/>
            <w:right w:val="none" w:sz="0" w:space="0" w:color="auto"/>
          </w:divBdr>
        </w:div>
        <w:div w:id="61952829">
          <w:marLeft w:val="640"/>
          <w:marRight w:val="0"/>
          <w:marTop w:val="0"/>
          <w:marBottom w:val="0"/>
          <w:divBdr>
            <w:top w:val="none" w:sz="0" w:space="0" w:color="auto"/>
            <w:left w:val="none" w:sz="0" w:space="0" w:color="auto"/>
            <w:bottom w:val="none" w:sz="0" w:space="0" w:color="auto"/>
            <w:right w:val="none" w:sz="0" w:space="0" w:color="auto"/>
          </w:divBdr>
        </w:div>
        <w:div w:id="1538156020">
          <w:marLeft w:val="640"/>
          <w:marRight w:val="0"/>
          <w:marTop w:val="0"/>
          <w:marBottom w:val="0"/>
          <w:divBdr>
            <w:top w:val="none" w:sz="0" w:space="0" w:color="auto"/>
            <w:left w:val="none" w:sz="0" w:space="0" w:color="auto"/>
            <w:bottom w:val="none" w:sz="0" w:space="0" w:color="auto"/>
            <w:right w:val="none" w:sz="0" w:space="0" w:color="auto"/>
          </w:divBdr>
        </w:div>
        <w:div w:id="1999382205">
          <w:marLeft w:val="640"/>
          <w:marRight w:val="0"/>
          <w:marTop w:val="0"/>
          <w:marBottom w:val="0"/>
          <w:divBdr>
            <w:top w:val="none" w:sz="0" w:space="0" w:color="auto"/>
            <w:left w:val="none" w:sz="0" w:space="0" w:color="auto"/>
            <w:bottom w:val="none" w:sz="0" w:space="0" w:color="auto"/>
            <w:right w:val="none" w:sz="0" w:space="0" w:color="auto"/>
          </w:divBdr>
        </w:div>
        <w:div w:id="946735707">
          <w:marLeft w:val="640"/>
          <w:marRight w:val="0"/>
          <w:marTop w:val="0"/>
          <w:marBottom w:val="0"/>
          <w:divBdr>
            <w:top w:val="none" w:sz="0" w:space="0" w:color="auto"/>
            <w:left w:val="none" w:sz="0" w:space="0" w:color="auto"/>
            <w:bottom w:val="none" w:sz="0" w:space="0" w:color="auto"/>
            <w:right w:val="none" w:sz="0" w:space="0" w:color="auto"/>
          </w:divBdr>
        </w:div>
        <w:div w:id="1109660127">
          <w:marLeft w:val="640"/>
          <w:marRight w:val="0"/>
          <w:marTop w:val="0"/>
          <w:marBottom w:val="0"/>
          <w:divBdr>
            <w:top w:val="none" w:sz="0" w:space="0" w:color="auto"/>
            <w:left w:val="none" w:sz="0" w:space="0" w:color="auto"/>
            <w:bottom w:val="none" w:sz="0" w:space="0" w:color="auto"/>
            <w:right w:val="none" w:sz="0" w:space="0" w:color="auto"/>
          </w:divBdr>
        </w:div>
        <w:div w:id="940800142">
          <w:marLeft w:val="640"/>
          <w:marRight w:val="0"/>
          <w:marTop w:val="0"/>
          <w:marBottom w:val="0"/>
          <w:divBdr>
            <w:top w:val="none" w:sz="0" w:space="0" w:color="auto"/>
            <w:left w:val="none" w:sz="0" w:space="0" w:color="auto"/>
            <w:bottom w:val="none" w:sz="0" w:space="0" w:color="auto"/>
            <w:right w:val="none" w:sz="0" w:space="0" w:color="auto"/>
          </w:divBdr>
        </w:div>
        <w:div w:id="331026289">
          <w:marLeft w:val="640"/>
          <w:marRight w:val="0"/>
          <w:marTop w:val="0"/>
          <w:marBottom w:val="0"/>
          <w:divBdr>
            <w:top w:val="none" w:sz="0" w:space="0" w:color="auto"/>
            <w:left w:val="none" w:sz="0" w:space="0" w:color="auto"/>
            <w:bottom w:val="none" w:sz="0" w:space="0" w:color="auto"/>
            <w:right w:val="none" w:sz="0" w:space="0" w:color="auto"/>
          </w:divBdr>
        </w:div>
        <w:div w:id="1927425008">
          <w:marLeft w:val="640"/>
          <w:marRight w:val="0"/>
          <w:marTop w:val="0"/>
          <w:marBottom w:val="0"/>
          <w:divBdr>
            <w:top w:val="none" w:sz="0" w:space="0" w:color="auto"/>
            <w:left w:val="none" w:sz="0" w:space="0" w:color="auto"/>
            <w:bottom w:val="none" w:sz="0" w:space="0" w:color="auto"/>
            <w:right w:val="none" w:sz="0" w:space="0" w:color="auto"/>
          </w:divBdr>
        </w:div>
        <w:div w:id="772628970">
          <w:marLeft w:val="640"/>
          <w:marRight w:val="0"/>
          <w:marTop w:val="0"/>
          <w:marBottom w:val="0"/>
          <w:divBdr>
            <w:top w:val="none" w:sz="0" w:space="0" w:color="auto"/>
            <w:left w:val="none" w:sz="0" w:space="0" w:color="auto"/>
            <w:bottom w:val="none" w:sz="0" w:space="0" w:color="auto"/>
            <w:right w:val="none" w:sz="0" w:space="0" w:color="auto"/>
          </w:divBdr>
        </w:div>
        <w:div w:id="45642633">
          <w:marLeft w:val="640"/>
          <w:marRight w:val="0"/>
          <w:marTop w:val="0"/>
          <w:marBottom w:val="0"/>
          <w:divBdr>
            <w:top w:val="none" w:sz="0" w:space="0" w:color="auto"/>
            <w:left w:val="none" w:sz="0" w:space="0" w:color="auto"/>
            <w:bottom w:val="none" w:sz="0" w:space="0" w:color="auto"/>
            <w:right w:val="none" w:sz="0" w:space="0" w:color="auto"/>
          </w:divBdr>
        </w:div>
        <w:div w:id="127205682">
          <w:marLeft w:val="640"/>
          <w:marRight w:val="0"/>
          <w:marTop w:val="0"/>
          <w:marBottom w:val="0"/>
          <w:divBdr>
            <w:top w:val="none" w:sz="0" w:space="0" w:color="auto"/>
            <w:left w:val="none" w:sz="0" w:space="0" w:color="auto"/>
            <w:bottom w:val="none" w:sz="0" w:space="0" w:color="auto"/>
            <w:right w:val="none" w:sz="0" w:space="0" w:color="auto"/>
          </w:divBdr>
        </w:div>
        <w:div w:id="1680039729">
          <w:marLeft w:val="640"/>
          <w:marRight w:val="0"/>
          <w:marTop w:val="0"/>
          <w:marBottom w:val="0"/>
          <w:divBdr>
            <w:top w:val="none" w:sz="0" w:space="0" w:color="auto"/>
            <w:left w:val="none" w:sz="0" w:space="0" w:color="auto"/>
            <w:bottom w:val="none" w:sz="0" w:space="0" w:color="auto"/>
            <w:right w:val="none" w:sz="0" w:space="0" w:color="auto"/>
          </w:divBdr>
        </w:div>
        <w:div w:id="261189220">
          <w:marLeft w:val="640"/>
          <w:marRight w:val="0"/>
          <w:marTop w:val="0"/>
          <w:marBottom w:val="0"/>
          <w:divBdr>
            <w:top w:val="none" w:sz="0" w:space="0" w:color="auto"/>
            <w:left w:val="none" w:sz="0" w:space="0" w:color="auto"/>
            <w:bottom w:val="none" w:sz="0" w:space="0" w:color="auto"/>
            <w:right w:val="none" w:sz="0" w:space="0" w:color="auto"/>
          </w:divBdr>
        </w:div>
        <w:div w:id="669216976">
          <w:marLeft w:val="640"/>
          <w:marRight w:val="0"/>
          <w:marTop w:val="0"/>
          <w:marBottom w:val="0"/>
          <w:divBdr>
            <w:top w:val="none" w:sz="0" w:space="0" w:color="auto"/>
            <w:left w:val="none" w:sz="0" w:space="0" w:color="auto"/>
            <w:bottom w:val="none" w:sz="0" w:space="0" w:color="auto"/>
            <w:right w:val="none" w:sz="0" w:space="0" w:color="auto"/>
          </w:divBdr>
        </w:div>
        <w:div w:id="2013096909">
          <w:marLeft w:val="640"/>
          <w:marRight w:val="0"/>
          <w:marTop w:val="0"/>
          <w:marBottom w:val="0"/>
          <w:divBdr>
            <w:top w:val="none" w:sz="0" w:space="0" w:color="auto"/>
            <w:left w:val="none" w:sz="0" w:space="0" w:color="auto"/>
            <w:bottom w:val="none" w:sz="0" w:space="0" w:color="auto"/>
            <w:right w:val="none" w:sz="0" w:space="0" w:color="auto"/>
          </w:divBdr>
        </w:div>
        <w:div w:id="825168611">
          <w:marLeft w:val="640"/>
          <w:marRight w:val="0"/>
          <w:marTop w:val="0"/>
          <w:marBottom w:val="0"/>
          <w:divBdr>
            <w:top w:val="none" w:sz="0" w:space="0" w:color="auto"/>
            <w:left w:val="none" w:sz="0" w:space="0" w:color="auto"/>
            <w:bottom w:val="none" w:sz="0" w:space="0" w:color="auto"/>
            <w:right w:val="none" w:sz="0" w:space="0" w:color="auto"/>
          </w:divBdr>
        </w:div>
        <w:div w:id="503789139">
          <w:marLeft w:val="640"/>
          <w:marRight w:val="0"/>
          <w:marTop w:val="0"/>
          <w:marBottom w:val="0"/>
          <w:divBdr>
            <w:top w:val="none" w:sz="0" w:space="0" w:color="auto"/>
            <w:left w:val="none" w:sz="0" w:space="0" w:color="auto"/>
            <w:bottom w:val="none" w:sz="0" w:space="0" w:color="auto"/>
            <w:right w:val="none" w:sz="0" w:space="0" w:color="auto"/>
          </w:divBdr>
        </w:div>
        <w:div w:id="406542205">
          <w:marLeft w:val="640"/>
          <w:marRight w:val="0"/>
          <w:marTop w:val="0"/>
          <w:marBottom w:val="0"/>
          <w:divBdr>
            <w:top w:val="none" w:sz="0" w:space="0" w:color="auto"/>
            <w:left w:val="none" w:sz="0" w:space="0" w:color="auto"/>
            <w:bottom w:val="none" w:sz="0" w:space="0" w:color="auto"/>
            <w:right w:val="none" w:sz="0" w:space="0" w:color="auto"/>
          </w:divBdr>
        </w:div>
        <w:div w:id="21708108">
          <w:marLeft w:val="640"/>
          <w:marRight w:val="0"/>
          <w:marTop w:val="0"/>
          <w:marBottom w:val="0"/>
          <w:divBdr>
            <w:top w:val="none" w:sz="0" w:space="0" w:color="auto"/>
            <w:left w:val="none" w:sz="0" w:space="0" w:color="auto"/>
            <w:bottom w:val="none" w:sz="0" w:space="0" w:color="auto"/>
            <w:right w:val="none" w:sz="0" w:space="0" w:color="auto"/>
          </w:divBdr>
        </w:div>
        <w:div w:id="613176980">
          <w:marLeft w:val="640"/>
          <w:marRight w:val="0"/>
          <w:marTop w:val="0"/>
          <w:marBottom w:val="0"/>
          <w:divBdr>
            <w:top w:val="none" w:sz="0" w:space="0" w:color="auto"/>
            <w:left w:val="none" w:sz="0" w:space="0" w:color="auto"/>
            <w:bottom w:val="none" w:sz="0" w:space="0" w:color="auto"/>
            <w:right w:val="none" w:sz="0" w:space="0" w:color="auto"/>
          </w:divBdr>
        </w:div>
        <w:div w:id="205260686">
          <w:marLeft w:val="640"/>
          <w:marRight w:val="0"/>
          <w:marTop w:val="0"/>
          <w:marBottom w:val="0"/>
          <w:divBdr>
            <w:top w:val="none" w:sz="0" w:space="0" w:color="auto"/>
            <w:left w:val="none" w:sz="0" w:space="0" w:color="auto"/>
            <w:bottom w:val="none" w:sz="0" w:space="0" w:color="auto"/>
            <w:right w:val="none" w:sz="0" w:space="0" w:color="auto"/>
          </w:divBdr>
        </w:div>
        <w:div w:id="1720713485">
          <w:marLeft w:val="640"/>
          <w:marRight w:val="0"/>
          <w:marTop w:val="0"/>
          <w:marBottom w:val="0"/>
          <w:divBdr>
            <w:top w:val="none" w:sz="0" w:space="0" w:color="auto"/>
            <w:left w:val="none" w:sz="0" w:space="0" w:color="auto"/>
            <w:bottom w:val="none" w:sz="0" w:space="0" w:color="auto"/>
            <w:right w:val="none" w:sz="0" w:space="0" w:color="auto"/>
          </w:divBdr>
        </w:div>
        <w:div w:id="1208957989">
          <w:marLeft w:val="640"/>
          <w:marRight w:val="0"/>
          <w:marTop w:val="0"/>
          <w:marBottom w:val="0"/>
          <w:divBdr>
            <w:top w:val="none" w:sz="0" w:space="0" w:color="auto"/>
            <w:left w:val="none" w:sz="0" w:space="0" w:color="auto"/>
            <w:bottom w:val="none" w:sz="0" w:space="0" w:color="auto"/>
            <w:right w:val="none" w:sz="0" w:space="0" w:color="auto"/>
          </w:divBdr>
        </w:div>
        <w:div w:id="56364818">
          <w:marLeft w:val="640"/>
          <w:marRight w:val="0"/>
          <w:marTop w:val="0"/>
          <w:marBottom w:val="0"/>
          <w:divBdr>
            <w:top w:val="none" w:sz="0" w:space="0" w:color="auto"/>
            <w:left w:val="none" w:sz="0" w:space="0" w:color="auto"/>
            <w:bottom w:val="none" w:sz="0" w:space="0" w:color="auto"/>
            <w:right w:val="none" w:sz="0" w:space="0" w:color="auto"/>
          </w:divBdr>
        </w:div>
        <w:div w:id="1089034758">
          <w:marLeft w:val="640"/>
          <w:marRight w:val="0"/>
          <w:marTop w:val="0"/>
          <w:marBottom w:val="0"/>
          <w:divBdr>
            <w:top w:val="none" w:sz="0" w:space="0" w:color="auto"/>
            <w:left w:val="none" w:sz="0" w:space="0" w:color="auto"/>
            <w:bottom w:val="none" w:sz="0" w:space="0" w:color="auto"/>
            <w:right w:val="none" w:sz="0" w:space="0" w:color="auto"/>
          </w:divBdr>
        </w:div>
        <w:div w:id="886330819">
          <w:marLeft w:val="640"/>
          <w:marRight w:val="0"/>
          <w:marTop w:val="0"/>
          <w:marBottom w:val="0"/>
          <w:divBdr>
            <w:top w:val="none" w:sz="0" w:space="0" w:color="auto"/>
            <w:left w:val="none" w:sz="0" w:space="0" w:color="auto"/>
            <w:bottom w:val="none" w:sz="0" w:space="0" w:color="auto"/>
            <w:right w:val="none" w:sz="0" w:space="0" w:color="auto"/>
          </w:divBdr>
        </w:div>
        <w:div w:id="1215309705">
          <w:marLeft w:val="640"/>
          <w:marRight w:val="0"/>
          <w:marTop w:val="0"/>
          <w:marBottom w:val="0"/>
          <w:divBdr>
            <w:top w:val="none" w:sz="0" w:space="0" w:color="auto"/>
            <w:left w:val="none" w:sz="0" w:space="0" w:color="auto"/>
            <w:bottom w:val="none" w:sz="0" w:space="0" w:color="auto"/>
            <w:right w:val="none" w:sz="0" w:space="0" w:color="auto"/>
          </w:divBdr>
        </w:div>
        <w:div w:id="1213348355">
          <w:marLeft w:val="640"/>
          <w:marRight w:val="0"/>
          <w:marTop w:val="0"/>
          <w:marBottom w:val="0"/>
          <w:divBdr>
            <w:top w:val="none" w:sz="0" w:space="0" w:color="auto"/>
            <w:left w:val="none" w:sz="0" w:space="0" w:color="auto"/>
            <w:bottom w:val="none" w:sz="0" w:space="0" w:color="auto"/>
            <w:right w:val="none" w:sz="0" w:space="0" w:color="auto"/>
          </w:divBdr>
        </w:div>
        <w:div w:id="479346593">
          <w:marLeft w:val="640"/>
          <w:marRight w:val="0"/>
          <w:marTop w:val="0"/>
          <w:marBottom w:val="0"/>
          <w:divBdr>
            <w:top w:val="none" w:sz="0" w:space="0" w:color="auto"/>
            <w:left w:val="none" w:sz="0" w:space="0" w:color="auto"/>
            <w:bottom w:val="none" w:sz="0" w:space="0" w:color="auto"/>
            <w:right w:val="none" w:sz="0" w:space="0" w:color="auto"/>
          </w:divBdr>
        </w:div>
        <w:div w:id="504979006">
          <w:marLeft w:val="640"/>
          <w:marRight w:val="0"/>
          <w:marTop w:val="0"/>
          <w:marBottom w:val="0"/>
          <w:divBdr>
            <w:top w:val="none" w:sz="0" w:space="0" w:color="auto"/>
            <w:left w:val="none" w:sz="0" w:space="0" w:color="auto"/>
            <w:bottom w:val="none" w:sz="0" w:space="0" w:color="auto"/>
            <w:right w:val="none" w:sz="0" w:space="0" w:color="auto"/>
          </w:divBdr>
        </w:div>
        <w:div w:id="143161524">
          <w:marLeft w:val="640"/>
          <w:marRight w:val="0"/>
          <w:marTop w:val="0"/>
          <w:marBottom w:val="0"/>
          <w:divBdr>
            <w:top w:val="none" w:sz="0" w:space="0" w:color="auto"/>
            <w:left w:val="none" w:sz="0" w:space="0" w:color="auto"/>
            <w:bottom w:val="none" w:sz="0" w:space="0" w:color="auto"/>
            <w:right w:val="none" w:sz="0" w:space="0" w:color="auto"/>
          </w:divBdr>
        </w:div>
        <w:div w:id="1149250420">
          <w:marLeft w:val="640"/>
          <w:marRight w:val="0"/>
          <w:marTop w:val="0"/>
          <w:marBottom w:val="0"/>
          <w:divBdr>
            <w:top w:val="none" w:sz="0" w:space="0" w:color="auto"/>
            <w:left w:val="none" w:sz="0" w:space="0" w:color="auto"/>
            <w:bottom w:val="none" w:sz="0" w:space="0" w:color="auto"/>
            <w:right w:val="none" w:sz="0" w:space="0" w:color="auto"/>
          </w:divBdr>
        </w:div>
        <w:div w:id="645476499">
          <w:marLeft w:val="640"/>
          <w:marRight w:val="0"/>
          <w:marTop w:val="0"/>
          <w:marBottom w:val="0"/>
          <w:divBdr>
            <w:top w:val="none" w:sz="0" w:space="0" w:color="auto"/>
            <w:left w:val="none" w:sz="0" w:space="0" w:color="auto"/>
            <w:bottom w:val="none" w:sz="0" w:space="0" w:color="auto"/>
            <w:right w:val="none" w:sz="0" w:space="0" w:color="auto"/>
          </w:divBdr>
        </w:div>
        <w:div w:id="134571710">
          <w:marLeft w:val="640"/>
          <w:marRight w:val="0"/>
          <w:marTop w:val="0"/>
          <w:marBottom w:val="0"/>
          <w:divBdr>
            <w:top w:val="none" w:sz="0" w:space="0" w:color="auto"/>
            <w:left w:val="none" w:sz="0" w:space="0" w:color="auto"/>
            <w:bottom w:val="none" w:sz="0" w:space="0" w:color="auto"/>
            <w:right w:val="none" w:sz="0" w:space="0" w:color="auto"/>
          </w:divBdr>
        </w:div>
        <w:div w:id="898127916">
          <w:marLeft w:val="640"/>
          <w:marRight w:val="0"/>
          <w:marTop w:val="0"/>
          <w:marBottom w:val="0"/>
          <w:divBdr>
            <w:top w:val="none" w:sz="0" w:space="0" w:color="auto"/>
            <w:left w:val="none" w:sz="0" w:space="0" w:color="auto"/>
            <w:bottom w:val="none" w:sz="0" w:space="0" w:color="auto"/>
            <w:right w:val="none" w:sz="0" w:space="0" w:color="auto"/>
          </w:divBdr>
        </w:div>
        <w:div w:id="949318684">
          <w:marLeft w:val="640"/>
          <w:marRight w:val="0"/>
          <w:marTop w:val="0"/>
          <w:marBottom w:val="0"/>
          <w:divBdr>
            <w:top w:val="none" w:sz="0" w:space="0" w:color="auto"/>
            <w:left w:val="none" w:sz="0" w:space="0" w:color="auto"/>
            <w:bottom w:val="none" w:sz="0" w:space="0" w:color="auto"/>
            <w:right w:val="none" w:sz="0" w:space="0" w:color="auto"/>
          </w:divBdr>
        </w:div>
        <w:div w:id="211968909">
          <w:marLeft w:val="640"/>
          <w:marRight w:val="0"/>
          <w:marTop w:val="0"/>
          <w:marBottom w:val="0"/>
          <w:divBdr>
            <w:top w:val="none" w:sz="0" w:space="0" w:color="auto"/>
            <w:left w:val="none" w:sz="0" w:space="0" w:color="auto"/>
            <w:bottom w:val="none" w:sz="0" w:space="0" w:color="auto"/>
            <w:right w:val="none" w:sz="0" w:space="0" w:color="auto"/>
          </w:divBdr>
        </w:div>
        <w:div w:id="1011756290">
          <w:marLeft w:val="640"/>
          <w:marRight w:val="0"/>
          <w:marTop w:val="0"/>
          <w:marBottom w:val="0"/>
          <w:divBdr>
            <w:top w:val="none" w:sz="0" w:space="0" w:color="auto"/>
            <w:left w:val="none" w:sz="0" w:space="0" w:color="auto"/>
            <w:bottom w:val="none" w:sz="0" w:space="0" w:color="auto"/>
            <w:right w:val="none" w:sz="0" w:space="0" w:color="auto"/>
          </w:divBdr>
        </w:div>
        <w:div w:id="1256594397">
          <w:marLeft w:val="640"/>
          <w:marRight w:val="0"/>
          <w:marTop w:val="0"/>
          <w:marBottom w:val="0"/>
          <w:divBdr>
            <w:top w:val="none" w:sz="0" w:space="0" w:color="auto"/>
            <w:left w:val="none" w:sz="0" w:space="0" w:color="auto"/>
            <w:bottom w:val="none" w:sz="0" w:space="0" w:color="auto"/>
            <w:right w:val="none" w:sz="0" w:space="0" w:color="auto"/>
          </w:divBdr>
        </w:div>
        <w:div w:id="2073431734">
          <w:marLeft w:val="640"/>
          <w:marRight w:val="0"/>
          <w:marTop w:val="0"/>
          <w:marBottom w:val="0"/>
          <w:divBdr>
            <w:top w:val="none" w:sz="0" w:space="0" w:color="auto"/>
            <w:left w:val="none" w:sz="0" w:space="0" w:color="auto"/>
            <w:bottom w:val="none" w:sz="0" w:space="0" w:color="auto"/>
            <w:right w:val="none" w:sz="0" w:space="0" w:color="auto"/>
          </w:divBdr>
        </w:div>
        <w:div w:id="1709455062">
          <w:marLeft w:val="640"/>
          <w:marRight w:val="0"/>
          <w:marTop w:val="0"/>
          <w:marBottom w:val="0"/>
          <w:divBdr>
            <w:top w:val="none" w:sz="0" w:space="0" w:color="auto"/>
            <w:left w:val="none" w:sz="0" w:space="0" w:color="auto"/>
            <w:bottom w:val="none" w:sz="0" w:space="0" w:color="auto"/>
            <w:right w:val="none" w:sz="0" w:space="0" w:color="auto"/>
          </w:divBdr>
        </w:div>
        <w:div w:id="1295133561">
          <w:marLeft w:val="640"/>
          <w:marRight w:val="0"/>
          <w:marTop w:val="0"/>
          <w:marBottom w:val="0"/>
          <w:divBdr>
            <w:top w:val="none" w:sz="0" w:space="0" w:color="auto"/>
            <w:left w:val="none" w:sz="0" w:space="0" w:color="auto"/>
            <w:bottom w:val="none" w:sz="0" w:space="0" w:color="auto"/>
            <w:right w:val="none" w:sz="0" w:space="0" w:color="auto"/>
          </w:divBdr>
        </w:div>
        <w:div w:id="1536769245">
          <w:marLeft w:val="640"/>
          <w:marRight w:val="0"/>
          <w:marTop w:val="0"/>
          <w:marBottom w:val="0"/>
          <w:divBdr>
            <w:top w:val="none" w:sz="0" w:space="0" w:color="auto"/>
            <w:left w:val="none" w:sz="0" w:space="0" w:color="auto"/>
            <w:bottom w:val="none" w:sz="0" w:space="0" w:color="auto"/>
            <w:right w:val="none" w:sz="0" w:space="0" w:color="auto"/>
          </w:divBdr>
        </w:div>
        <w:div w:id="36321787">
          <w:marLeft w:val="640"/>
          <w:marRight w:val="0"/>
          <w:marTop w:val="0"/>
          <w:marBottom w:val="0"/>
          <w:divBdr>
            <w:top w:val="none" w:sz="0" w:space="0" w:color="auto"/>
            <w:left w:val="none" w:sz="0" w:space="0" w:color="auto"/>
            <w:bottom w:val="none" w:sz="0" w:space="0" w:color="auto"/>
            <w:right w:val="none" w:sz="0" w:space="0" w:color="auto"/>
          </w:divBdr>
        </w:div>
        <w:div w:id="1488981812">
          <w:marLeft w:val="640"/>
          <w:marRight w:val="0"/>
          <w:marTop w:val="0"/>
          <w:marBottom w:val="0"/>
          <w:divBdr>
            <w:top w:val="none" w:sz="0" w:space="0" w:color="auto"/>
            <w:left w:val="none" w:sz="0" w:space="0" w:color="auto"/>
            <w:bottom w:val="none" w:sz="0" w:space="0" w:color="auto"/>
            <w:right w:val="none" w:sz="0" w:space="0" w:color="auto"/>
          </w:divBdr>
        </w:div>
        <w:div w:id="1250577099">
          <w:marLeft w:val="640"/>
          <w:marRight w:val="0"/>
          <w:marTop w:val="0"/>
          <w:marBottom w:val="0"/>
          <w:divBdr>
            <w:top w:val="none" w:sz="0" w:space="0" w:color="auto"/>
            <w:left w:val="none" w:sz="0" w:space="0" w:color="auto"/>
            <w:bottom w:val="none" w:sz="0" w:space="0" w:color="auto"/>
            <w:right w:val="none" w:sz="0" w:space="0" w:color="auto"/>
          </w:divBdr>
        </w:div>
        <w:div w:id="1797093662">
          <w:marLeft w:val="640"/>
          <w:marRight w:val="0"/>
          <w:marTop w:val="0"/>
          <w:marBottom w:val="0"/>
          <w:divBdr>
            <w:top w:val="none" w:sz="0" w:space="0" w:color="auto"/>
            <w:left w:val="none" w:sz="0" w:space="0" w:color="auto"/>
            <w:bottom w:val="none" w:sz="0" w:space="0" w:color="auto"/>
            <w:right w:val="none" w:sz="0" w:space="0" w:color="auto"/>
          </w:divBdr>
        </w:div>
        <w:div w:id="404649894">
          <w:marLeft w:val="640"/>
          <w:marRight w:val="0"/>
          <w:marTop w:val="0"/>
          <w:marBottom w:val="0"/>
          <w:divBdr>
            <w:top w:val="none" w:sz="0" w:space="0" w:color="auto"/>
            <w:left w:val="none" w:sz="0" w:space="0" w:color="auto"/>
            <w:bottom w:val="none" w:sz="0" w:space="0" w:color="auto"/>
            <w:right w:val="none" w:sz="0" w:space="0" w:color="auto"/>
          </w:divBdr>
        </w:div>
        <w:div w:id="1237517657">
          <w:marLeft w:val="640"/>
          <w:marRight w:val="0"/>
          <w:marTop w:val="0"/>
          <w:marBottom w:val="0"/>
          <w:divBdr>
            <w:top w:val="none" w:sz="0" w:space="0" w:color="auto"/>
            <w:left w:val="none" w:sz="0" w:space="0" w:color="auto"/>
            <w:bottom w:val="none" w:sz="0" w:space="0" w:color="auto"/>
            <w:right w:val="none" w:sz="0" w:space="0" w:color="auto"/>
          </w:divBdr>
        </w:div>
        <w:div w:id="787814582">
          <w:marLeft w:val="640"/>
          <w:marRight w:val="0"/>
          <w:marTop w:val="0"/>
          <w:marBottom w:val="0"/>
          <w:divBdr>
            <w:top w:val="none" w:sz="0" w:space="0" w:color="auto"/>
            <w:left w:val="none" w:sz="0" w:space="0" w:color="auto"/>
            <w:bottom w:val="none" w:sz="0" w:space="0" w:color="auto"/>
            <w:right w:val="none" w:sz="0" w:space="0" w:color="auto"/>
          </w:divBdr>
        </w:div>
        <w:div w:id="12460100">
          <w:marLeft w:val="640"/>
          <w:marRight w:val="0"/>
          <w:marTop w:val="0"/>
          <w:marBottom w:val="0"/>
          <w:divBdr>
            <w:top w:val="none" w:sz="0" w:space="0" w:color="auto"/>
            <w:left w:val="none" w:sz="0" w:space="0" w:color="auto"/>
            <w:bottom w:val="none" w:sz="0" w:space="0" w:color="auto"/>
            <w:right w:val="none" w:sz="0" w:space="0" w:color="auto"/>
          </w:divBdr>
        </w:div>
        <w:div w:id="1542671764">
          <w:marLeft w:val="640"/>
          <w:marRight w:val="0"/>
          <w:marTop w:val="0"/>
          <w:marBottom w:val="0"/>
          <w:divBdr>
            <w:top w:val="none" w:sz="0" w:space="0" w:color="auto"/>
            <w:left w:val="none" w:sz="0" w:space="0" w:color="auto"/>
            <w:bottom w:val="none" w:sz="0" w:space="0" w:color="auto"/>
            <w:right w:val="none" w:sz="0" w:space="0" w:color="auto"/>
          </w:divBdr>
        </w:div>
        <w:div w:id="1158307636">
          <w:marLeft w:val="640"/>
          <w:marRight w:val="0"/>
          <w:marTop w:val="0"/>
          <w:marBottom w:val="0"/>
          <w:divBdr>
            <w:top w:val="none" w:sz="0" w:space="0" w:color="auto"/>
            <w:left w:val="none" w:sz="0" w:space="0" w:color="auto"/>
            <w:bottom w:val="none" w:sz="0" w:space="0" w:color="auto"/>
            <w:right w:val="none" w:sz="0" w:space="0" w:color="auto"/>
          </w:divBdr>
        </w:div>
        <w:div w:id="1904633330">
          <w:marLeft w:val="640"/>
          <w:marRight w:val="0"/>
          <w:marTop w:val="0"/>
          <w:marBottom w:val="0"/>
          <w:divBdr>
            <w:top w:val="none" w:sz="0" w:space="0" w:color="auto"/>
            <w:left w:val="none" w:sz="0" w:space="0" w:color="auto"/>
            <w:bottom w:val="none" w:sz="0" w:space="0" w:color="auto"/>
            <w:right w:val="none" w:sz="0" w:space="0" w:color="auto"/>
          </w:divBdr>
        </w:div>
        <w:div w:id="507137714">
          <w:marLeft w:val="640"/>
          <w:marRight w:val="0"/>
          <w:marTop w:val="0"/>
          <w:marBottom w:val="0"/>
          <w:divBdr>
            <w:top w:val="none" w:sz="0" w:space="0" w:color="auto"/>
            <w:left w:val="none" w:sz="0" w:space="0" w:color="auto"/>
            <w:bottom w:val="none" w:sz="0" w:space="0" w:color="auto"/>
            <w:right w:val="none" w:sz="0" w:space="0" w:color="auto"/>
          </w:divBdr>
        </w:div>
        <w:div w:id="478156689">
          <w:marLeft w:val="640"/>
          <w:marRight w:val="0"/>
          <w:marTop w:val="0"/>
          <w:marBottom w:val="0"/>
          <w:divBdr>
            <w:top w:val="none" w:sz="0" w:space="0" w:color="auto"/>
            <w:left w:val="none" w:sz="0" w:space="0" w:color="auto"/>
            <w:bottom w:val="none" w:sz="0" w:space="0" w:color="auto"/>
            <w:right w:val="none" w:sz="0" w:space="0" w:color="auto"/>
          </w:divBdr>
        </w:div>
        <w:div w:id="731924317">
          <w:marLeft w:val="640"/>
          <w:marRight w:val="0"/>
          <w:marTop w:val="0"/>
          <w:marBottom w:val="0"/>
          <w:divBdr>
            <w:top w:val="none" w:sz="0" w:space="0" w:color="auto"/>
            <w:left w:val="none" w:sz="0" w:space="0" w:color="auto"/>
            <w:bottom w:val="none" w:sz="0" w:space="0" w:color="auto"/>
            <w:right w:val="none" w:sz="0" w:space="0" w:color="auto"/>
          </w:divBdr>
        </w:div>
        <w:div w:id="1214468788">
          <w:marLeft w:val="640"/>
          <w:marRight w:val="0"/>
          <w:marTop w:val="0"/>
          <w:marBottom w:val="0"/>
          <w:divBdr>
            <w:top w:val="none" w:sz="0" w:space="0" w:color="auto"/>
            <w:left w:val="none" w:sz="0" w:space="0" w:color="auto"/>
            <w:bottom w:val="none" w:sz="0" w:space="0" w:color="auto"/>
            <w:right w:val="none" w:sz="0" w:space="0" w:color="auto"/>
          </w:divBdr>
        </w:div>
        <w:div w:id="1661227811">
          <w:marLeft w:val="640"/>
          <w:marRight w:val="0"/>
          <w:marTop w:val="0"/>
          <w:marBottom w:val="0"/>
          <w:divBdr>
            <w:top w:val="none" w:sz="0" w:space="0" w:color="auto"/>
            <w:left w:val="none" w:sz="0" w:space="0" w:color="auto"/>
            <w:bottom w:val="none" w:sz="0" w:space="0" w:color="auto"/>
            <w:right w:val="none" w:sz="0" w:space="0" w:color="auto"/>
          </w:divBdr>
        </w:div>
        <w:div w:id="2121145367">
          <w:marLeft w:val="640"/>
          <w:marRight w:val="0"/>
          <w:marTop w:val="0"/>
          <w:marBottom w:val="0"/>
          <w:divBdr>
            <w:top w:val="none" w:sz="0" w:space="0" w:color="auto"/>
            <w:left w:val="none" w:sz="0" w:space="0" w:color="auto"/>
            <w:bottom w:val="none" w:sz="0" w:space="0" w:color="auto"/>
            <w:right w:val="none" w:sz="0" w:space="0" w:color="auto"/>
          </w:divBdr>
        </w:div>
        <w:div w:id="911698219">
          <w:marLeft w:val="640"/>
          <w:marRight w:val="0"/>
          <w:marTop w:val="0"/>
          <w:marBottom w:val="0"/>
          <w:divBdr>
            <w:top w:val="none" w:sz="0" w:space="0" w:color="auto"/>
            <w:left w:val="none" w:sz="0" w:space="0" w:color="auto"/>
            <w:bottom w:val="none" w:sz="0" w:space="0" w:color="auto"/>
            <w:right w:val="none" w:sz="0" w:space="0" w:color="auto"/>
          </w:divBdr>
        </w:div>
        <w:div w:id="1017729944">
          <w:marLeft w:val="640"/>
          <w:marRight w:val="0"/>
          <w:marTop w:val="0"/>
          <w:marBottom w:val="0"/>
          <w:divBdr>
            <w:top w:val="none" w:sz="0" w:space="0" w:color="auto"/>
            <w:left w:val="none" w:sz="0" w:space="0" w:color="auto"/>
            <w:bottom w:val="none" w:sz="0" w:space="0" w:color="auto"/>
            <w:right w:val="none" w:sz="0" w:space="0" w:color="auto"/>
          </w:divBdr>
        </w:div>
        <w:div w:id="481506108">
          <w:marLeft w:val="640"/>
          <w:marRight w:val="0"/>
          <w:marTop w:val="0"/>
          <w:marBottom w:val="0"/>
          <w:divBdr>
            <w:top w:val="none" w:sz="0" w:space="0" w:color="auto"/>
            <w:left w:val="none" w:sz="0" w:space="0" w:color="auto"/>
            <w:bottom w:val="none" w:sz="0" w:space="0" w:color="auto"/>
            <w:right w:val="none" w:sz="0" w:space="0" w:color="auto"/>
          </w:divBdr>
        </w:div>
        <w:div w:id="779034707">
          <w:marLeft w:val="640"/>
          <w:marRight w:val="0"/>
          <w:marTop w:val="0"/>
          <w:marBottom w:val="0"/>
          <w:divBdr>
            <w:top w:val="none" w:sz="0" w:space="0" w:color="auto"/>
            <w:left w:val="none" w:sz="0" w:space="0" w:color="auto"/>
            <w:bottom w:val="none" w:sz="0" w:space="0" w:color="auto"/>
            <w:right w:val="none" w:sz="0" w:space="0" w:color="auto"/>
          </w:divBdr>
        </w:div>
        <w:div w:id="386343903">
          <w:marLeft w:val="640"/>
          <w:marRight w:val="0"/>
          <w:marTop w:val="0"/>
          <w:marBottom w:val="0"/>
          <w:divBdr>
            <w:top w:val="none" w:sz="0" w:space="0" w:color="auto"/>
            <w:left w:val="none" w:sz="0" w:space="0" w:color="auto"/>
            <w:bottom w:val="none" w:sz="0" w:space="0" w:color="auto"/>
            <w:right w:val="none" w:sz="0" w:space="0" w:color="auto"/>
          </w:divBdr>
        </w:div>
        <w:div w:id="626399134">
          <w:marLeft w:val="640"/>
          <w:marRight w:val="0"/>
          <w:marTop w:val="0"/>
          <w:marBottom w:val="0"/>
          <w:divBdr>
            <w:top w:val="none" w:sz="0" w:space="0" w:color="auto"/>
            <w:left w:val="none" w:sz="0" w:space="0" w:color="auto"/>
            <w:bottom w:val="none" w:sz="0" w:space="0" w:color="auto"/>
            <w:right w:val="none" w:sz="0" w:space="0" w:color="auto"/>
          </w:divBdr>
        </w:div>
        <w:div w:id="430124971">
          <w:marLeft w:val="640"/>
          <w:marRight w:val="0"/>
          <w:marTop w:val="0"/>
          <w:marBottom w:val="0"/>
          <w:divBdr>
            <w:top w:val="none" w:sz="0" w:space="0" w:color="auto"/>
            <w:left w:val="none" w:sz="0" w:space="0" w:color="auto"/>
            <w:bottom w:val="none" w:sz="0" w:space="0" w:color="auto"/>
            <w:right w:val="none" w:sz="0" w:space="0" w:color="auto"/>
          </w:divBdr>
        </w:div>
        <w:div w:id="980156725">
          <w:marLeft w:val="640"/>
          <w:marRight w:val="0"/>
          <w:marTop w:val="0"/>
          <w:marBottom w:val="0"/>
          <w:divBdr>
            <w:top w:val="none" w:sz="0" w:space="0" w:color="auto"/>
            <w:left w:val="none" w:sz="0" w:space="0" w:color="auto"/>
            <w:bottom w:val="none" w:sz="0" w:space="0" w:color="auto"/>
            <w:right w:val="none" w:sz="0" w:space="0" w:color="auto"/>
          </w:divBdr>
        </w:div>
        <w:div w:id="1338116101">
          <w:marLeft w:val="640"/>
          <w:marRight w:val="0"/>
          <w:marTop w:val="0"/>
          <w:marBottom w:val="0"/>
          <w:divBdr>
            <w:top w:val="none" w:sz="0" w:space="0" w:color="auto"/>
            <w:left w:val="none" w:sz="0" w:space="0" w:color="auto"/>
            <w:bottom w:val="none" w:sz="0" w:space="0" w:color="auto"/>
            <w:right w:val="none" w:sz="0" w:space="0" w:color="auto"/>
          </w:divBdr>
        </w:div>
        <w:div w:id="700595382">
          <w:marLeft w:val="640"/>
          <w:marRight w:val="0"/>
          <w:marTop w:val="0"/>
          <w:marBottom w:val="0"/>
          <w:divBdr>
            <w:top w:val="none" w:sz="0" w:space="0" w:color="auto"/>
            <w:left w:val="none" w:sz="0" w:space="0" w:color="auto"/>
            <w:bottom w:val="none" w:sz="0" w:space="0" w:color="auto"/>
            <w:right w:val="none" w:sz="0" w:space="0" w:color="auto"/>
          </w:divBdr>
        </w:div>
        <w:div w:id="460419465">
          <w:marLeft w:val="640"/>
          <w:marRight w:val="0"/>
          <w:marTop w:val="0"/>
          <w:marBottom w:val="0"/>
          <w:divBdr>
            <w:top w:val="none" w:sz="0" w:space="0" w:color="auto"/>
            <w:left w:val="none" w:sz="0" w:space="0" w:color="auto"/>
            <w:bottom w:val="none" w:sz="0" w:space="0" w:color="auto"/>
            <w:right w:val="none" w:sz="0" w:space="0" w:color="auto"/>
          </w:divBdr>
        </w:div>
        <w:div w:id="773550967">
          <w:marLeft w:val="640"/>
          <w:marRight w:val="0"/>
          <w:marTop w:val="0"/>
          <w:marBottom w:val="0"/>
          <w:divBdr>
            <w:top w:val="none" w:sz="0" w:space="0" w:color="auto"/>
            <w:left w:val="none" w:sz="0" w:space="0" w:color="auto"/>
            <w:bottom w:val="none" w:sz="0" w:space="0" w:color="auto"/>
            <w:right w:val="none" w:sz="0" w:space="0" w:color="auto"/>
          </w:divBdr>
        </w:div>
        <w:div w:id="884562564">
          <w:marLeft w:val="640"/>
          <w:marRight w:val="0"/>
          <w:marTop w:val="0"/>
          <w:marBottom w:val="0"/>
          <w:divBdr>
            <w:top w:val="none" w:sz="0" w:space="0" w:color="auto"/>
            <w:left w:val="none" w:sz="0" w:space="0" w:color="auto"/>
            <w:bottom w:val="none" w:sz="0" w:space="0" w:color="auto"/>
            <w:right w:val="none" w:sz="0" w:space="0" w:color="auto"/>
          </w:divBdr>
        </w:div>
        <w:div w:id="174878849">
          <w:marLeft w:val="640"/>
          <w:marRight w:val="0"/>
          <w:marTop w:val="0"/>
          <w:marBottom w:val="0"/>
          <w:divBdr>
            <w:top w:val="none" w:sz="0" w:space="0" w:color="auto"/>
            <w:left w:val="none" w:sz="0" w:space="0" w:color="auto"/>
            <w:bottom w:val="none" w:sz="0" w:space="0" w:color="auto"/>
            <w:right w:val="none" w:sz="0" w:space="0" w:color="auto"/>
          </w:divBdr>
        </w:div>
        <w:div w:id="1030494239">
          <w:marLeft w:val="640"/>
          <w:marRight w:val="0"/>
          <w:marTop w:val="0"/>
          <w:marBottom w:val="0"/>
          <w:divBdr>
            <w:top w:val="none" w:sz="0" w:space="0" w:color="auto"/>
            <w:left w:val="none" w:sz="0" w:space="0" w:color="auto"/>
            <w:bottom w:val="none" w:sz="0" w:space="0" w:color="auto"/>
            <w:right w:val="none" w:sz="0" w:space="0" w:color="auto"/>
          </w:divBdr>
        </w:div>
        <w:div w:id="2122649726">
          <w:marLeft w:val="640"/>
          <w:marRight w:val="0"/>
          <w:marTop w:val="0"/>
          <w:marBottom w:val="0"/>
          <w:divBdr>
            <w:top w:val="none" w:sz="0" w:space="0" w:color="auto"/>
            <w:left w:val="none" w:sz="0" w:space="0" w:color="auto"/>
            <w:bottom w:val="none" w:sz="0" w:space="0" w:color="auto"/>
            <w:right w:val="none" w:sz="0" w:space="0" w:color="auto"/>
          </w:divBdr>
        </w:div>
        <w:div w:id="774902697">
          <w:marLeft w:val="640"/>
          <w:marRight w:val="0"/>
          <w:marTop w:val="0"/>
          <w:marBottom w:val="0"/>
          <w:divBdr>
            <w:top w:val="none" w:sz="0" w:space="0" w:color="auto"/>
            <w:left w:val="none" w:sz="0" w:space="0" w:color="auto"/>
            <w:bottom w:val="none" w:sz="0" w:space="0" w:color="auto"/>
            <w:right w:val="none" w:sz="0" w:space="0" w:color="auto"/>
          </w:divBdr>
        </w:div>
        <w:div w:id="1157769421">
          <w:marLeft w:val="640"/>
          <w:marRight w:val="0"/>
          <w:marTop w:val="0"/>
          <w:marBottom w:val="0"/>
          <w:divBdr>
            <w:top w:val="none" w:sz="0" w:space="0" w:color="auto"/>
            <w:left w:val="none" w:sz="0" w:space="0" w:color="auto"/>
            <w:bottom w:val="none" w:sz="0" w:space="0" w:color="auto"/>
            <w:right w:val="none" w:sz="0" w:space="0" w:color="auto"/>
          </w:divBdr>
        </w:div>
        <w:div w:id="1497189374">
          <w:marLeft w:val="640"/>
          <w:marRight w:val="0"/>
          <w:marTop w:val="0"/>
          <w:marBottom w:val="0"/>
          <w:divBdr>
            <w:top w:val="none" w:sz="0" w:space="0" w:color="auto"/>
            <w:left w:val="none" w:sz="0" w:space="0" w:color="auto"/>
            <w:bottom w:val="none" w:sz="0" w:space="0" w:color="auto"/>
            <w:right w:val="none" w:sz="0" w:space="0" w:color="auto"/>
          </w:divBdr>
        </w:div>
        <w:div w:id="1822693255">
          <w:marLeft w:val="640"/>
          <w:marRight w:val="0"/>
          <w:marTop w:val="0"/>
          <w:marBottom w:val="0"/>
          <w:divBdr>
            <w:top w:val="none" w:sz="0" w:space="0" w:color="auto"/>
            <w:left w:val="none" w:sz="0" w:space="0" w:color="auto"/>
            <w:bottom w:val="none" w:sz="0" w:space="0" w:color="auto"/>
            <w:right w:val="none" w:sz="0" w:space="0" w:color="auto"/>
          </w:divBdr>
        </w:div>
        <w:div w:id="873612626">
          <w:marLeft w:val="640"/>
          <w:marRight w:val="0"/>
          <w:marTop w:val="0"/>
          <w:marBottom w:val="0"/>
          <w:divBdr>
            <w:top w:val="none" w:sz="0" w:space="0" w:color="auto"/>
            <w:left w:val="none" w:sz="0" w:space="0" w:color="auto"/>
            <w:bottom w:val="none" w:sz="0" w:space="0" w:color="auto"/>
            <w:right w:val="none" w:sz="0" w:space="0" w:color="auto"/>
          </w:divBdr>
        </w:div>
        <w:div w:id="1987707608">
          <w:marLeft w:val="640"/>
          <w:marRight w:val="0"/>
          <w:marTop w:val="0"/>
          <w:marBottom w:val="0"/>
          <w:divBdr>
            <w:top w:val="none" w:sz="0" w:space="0" w:color="auto"/>
            <w:left w:val="none" w:sz="0" w:space="0" w:color="auto"/>
            <w:bottom w:val="none" w:sz="0" w:space="0" w:color="auto"/>
            <w:right w:val="none" w:sz="0" w:space="0" w:color="auto"/>
          </w:divBdr>
        </w:div>
        <w:div w:id="594020025">
          <w:marLeft w:val="640"/>
          <w:marRight w:val="0"/>
          <w:marTop w:val="0"/>
          <w:marBottom w:val="0"/>
          <w:divBdr>
            <w:top w:val="none" w:sz="0" w:space="0" w:color="auto"/>
            <w:left w:val="none" w:sz="0" w:space="0" w:color="auto"/>
            <w:bottom w:val="none" w:sz="0" w:space="0" w:color="auto"/>
            <w:right w:val="none" w:sz="0" w:space="0" w:color="auto"/>
          </w:divBdr>
        </w:div>
        <w:div w:id="8141100">
          <w:marLeft w:val="640"/>
          <w:marRight w:val="0"/>
          <w:marTop w:val="0"/>
          <w:marBottom w:val="0"/>
          <w:divBdr>
            <w:top w:val="none" w:sz="0" w:space="0" w:color="auto"/>
            <w:left w:val="none" w:sz="0" w:space="0" w:color="auto"/>
            <w:bottom w:val="none" w:sz="0" w:space="0" w:color="auto"/>
            <w:right w:val="none" w:sz="0" w:space="0" w:color="auto"/>
          </w:divBdr>
        </w:div>
        <w:div w:id="1862161325">
          <w:marLeft w:val="640"/>
          <w:marRight w:val="0"/>
          <w:marTop w:val="0"/>
          <w:marBottom w:val="0"/>
          <w:divBdr>
            <w:top w:val="none" w:sz="0" w:space="0" w:color="auto"/>
            <w:left w:val="none" w:sz="0" w:space="0" w:color="auto"/>
            <w:bottom w:val="none" w:sz="0" w:space="0" w:color="auto"/>
            <w:right w:val="none" w:sz="0" w:space="0" w:color="auto"/>
          </w:divBdr>
        </w:div>
        <w:div w:id="1121220429">
          <w:marLeft w:val="640"/>
          <w:marRight w:val="0"/>
          <w:marTop w:val="0"/>
          <w:marBottom w:val="0"/>
          <w:divBdr>
            <w:top w:val="none" w:sz="0" w:space="0" w:color="auto"/>
            <w:left w:val="none" w:sz="0" w:space="0" w:color="auto"/>
            <w:bottom w:val="none" w:sz="0" w:space="0" w:color="auto"/>
            <w:right w:val="none" w:sz="0" w:space="0" w:color="auto"/>
          </w:divBdr>
        </w:div>
        <w:div w:id="1784379067">
          <w:marLeft w:val="640"/>
          <w:marRight w:val="0"/>
          <w:marTop w:val="0"/>
          <w:marBottom w:val="0"/>
          <w:divBdr>
            <w:top w:val="none" w:sz="0" w:space="0" w:color="auto"/>
            <w:left w:val="none" w:sz="0" w:space="0" w:color="auto"/>
            <w:bottom w:val="none" w:sz="0" w:space="0" w:color="auto"/>
            <w:right w:val="none" w:sz="0" w:space="0" w:color="auto"/>
          </w:divBdr>
        </w:div>
        <w:div w:id="399989337">
          <w:marLeft w:val="640"/>
          <w:marRight w:val="0"/>
          <w:marTop w:val="0"/>
          <w:marBottom w:val="0"/>
          <w:divBdr>
            <w:top w:val="none" w:sz="0" w:space="0" w:color="auto"/>
            <w:left w:val="none" w:sz="0" w:space="0" w:color="auto"/>
            <w:bottom w:val="none" w:sz="0" w:space="0" w:color="auto"/>
            <w:right w:val="none" w:sz="0" w:space="0" w:color="auto"/>
          </w:divBdr>
        </w:div>
        <w:div w:id="588151837">
          <w:marLeft w:val="640"/>
          <w:marRight w:val="0"/>
          <w:marTop w:val="0"/>
          <w:marBottom w:val="0"/>
          <w:divBdr>
            <w:top w:val="none" w:sz="0" w:space="0" w:color="auto"/>
            <w:left w:val="none" w:sz="0" w:space="0" w:color="auto"/>
            <w:bottom w:val="none" w:sz="0" w:space="0" w:color="auto"/>
            <w:right w:val="none" w:sz="0" w:space="0" w:color="auto"/>
          </w:divBdr>
        </w:div>
        <w:div w:id="287587424">
          <w:marLeft w:val="640"/>
          <w:marRight w:val="0"/>
          <w:marTop w:val="0"/>
          <w:marBottom w:val="0"/>
          <w:divBdr>
            <w:top w:val="none" w:sz="0" w:space="0" w:color="auto"/>
            <w:left w:val="none" w:sz="0" w:space="0" w:color="auto"/>
            <w:bottom w:val="none" w:sz="0" w:space="0" w:color="auto"/>
            <w:right w:val="none" w:sz="0" w:space="0" w:color="auto"/>
          </w:divBdr>
        </w:div>
        <w:div w:id="1033654066">
          <w:marLeft w:val="640"/>
          <w:marRight w:val="0"/>
          <w:marTop w:val="0"/>
          <w:marBottom w:val="0"/>
          <w:divBdr>
            <w:top w:val="none" w:sz="0" w:space="0" w:color="auto"/>
            <w:left w:val="none" w:sz="0" w:space="0" w:color="auto"/>
            <w:bottom w:val="none" w:sz="0" w:space="0" w:color="auto"/>
            <w:right w:val="none" w:sz="0" w:space="0" w:color="auto"/>
          </w:divBdr>
        </w:div>
        <w:div w:id="1207989535">
          <w:marLeft w:val="640"/>
          <w:marRight w:val="0"/>
          <w:marTop w:val="0"/>
          <w:marBottom w:val="0"/>
          <w:divBdr>
            <w:top w:val="none" w:sz="0" w:space="0" w:color="auto"/>
            <w:left w:val="none" w:sz="0" w:space="0" w:color="auto"/>
            <w:bottom w:val="none" w:sz="0" w:space="0" w:color="auto"/>
            <w:right w:val="none" w:sz="0" w:space="0" w:color="auto"/>
          </w:divBdr>
        </w:div>
        <w:div w:id="1471627546">
          <w:marLeft w:val="640"/>
          <w:marRight w:val="0"/>
          <w:marTop w:val="0"/>
          <w:marBottom w:val="0"/>
          <w:divBdr>
            <w:top w:val="none" w:sz="0" w:space="0" w:color="auto"/>
            <w:left w:val="none" w:sz="0" w:space="0" w:color="auto"/>
            <w:bottom w:val="none" w:sz="0" w:space="0" w:color="auto"/>
            <w:right w:val="none" w:sz="0" w:space="0" w:color="auto"/>
          </w:divBdr>
        </w:div>
        <w:div w:id="674963579">
          <w:marLeft w:val="640"/>
          <w:marRight w:val="0"/>
          <w:marTop w:val="0"/>
          <w:marBottom w:val="0"/>
          <w:divBdr>
            <w:top w:val="none" w:sz="0" w:space="0" w:color="auto"/>
            <w:left w:val="none" w:sz="0" w:space="0" w:color="auto"/>
            <w:bottom w:val="none" w:sz="0" w:space="0" w:color="auto"/>
            <w:right w:val="none" w:sz="0" w:space="0" w:color="auto"/>
          </w:divBdr>
        </w:div>
        <w:div w:id="695815398">
          <w:marLeft w:val="640"/>
          <w:marRight w:val="0"/>
          <w:marTop w:val="0"/>
          <w:marBottom w:val="0"/>
          <w:divBdr>
            <w:top w:val="none" w:sz="0" w:space="0" w:color="auto"/>
            <w:left w:val="none" w:sz="0" w:space="0" w:color="auto"/>
            <w:bottom w:val="none" w:sz="0" w:space="0" w:color="auto"/>
            <w:right w:val="none" w:sz="0" w:space="0" w:color="auto"/>
          </w:divBdr>
        </w:div>
        <w:div w:id="910504018">
          <w:marLeft w:val="640"/>
          <w:marRight w:val="0"/>
          <w:marTop w:val="0"/>
          <w:marBottom w:val="0"/>
          <w:divBdr>
            <w:top w:val="none" w:sz="0" w:space="0" w:color="auto"/>
            <w:left w:val="none" w:sz="0" w:space="0" w:color="auto"/>
            <w:bottom w:val="none" w:sz="0" w:space="0" w:color="auto"/>
            <w:right w:val="none" w:sz="0" w:space="0" w:color="auto"/>
          </w:divBdr>
        </w:div>
      </w:divsChild>
    </w:div>
    <w:div w:id="1039092148">
      <w:bodyDiv w:val="1"/>
      <w:marLeft w:val="0"/>
      <w:marRight w:val="0"/>
      <w:marTop w:val="0"/>
      <w:marBottom w:val="0"/>
      <w:divBdr>
        <w:top w:val="none" w:sz="0" w:space="0" w:color="auto"/>
        <w:left w:val="none" w:sz="0" w:space="0" w:color="auto"/>
        <w:bottom w:val="none" w:sz="0" w:space="0" w:color="auto"/>
        <w:right w:val="none" w:sz="0" w:space="0" w:color="auto"/>
      </w:divBdr>
      <w:divsChild>
        <w:div w:id="261454054">
          <w:marLeft w:val="640"/>
          <w:marRight w:val="0"/>
          <w:marTop w:val="0"/>
          <w:marBottom w:val="0"/>
          <w:divBdr>
            <w:top w:val="none" w:sz="0" w:space="0" w:color="auto"/>
            <w:left w:val="none" w:sz="0" w:space="0" w:color="auto"/>
            <w:bottom w:val="none" w:sz="0" w:space="0" w:color="auto"/>
            <w:right w:val="none" w:sz="0" w:space="0" w:color="auto"/>
          </w:divBdr>
        </w:div>
        <w:div w:id="813327619">
          <w:marLeft w:val="640"/>
          <w:marRight w:val="0"/>
          <w:marTop w:val="0"/>
          <w:marBottom w:val="0"/>
          <w:divBdr>
            <w:top w:val="none" w:sz="0" w:space="0" w:color="auto"/>
            <w:left w:val="none" w:sz="0" w:space="0" w:color="auto"/>
            <w:bottom w:val="none" w:sz="0" w:space="0" w:color="auto"/>
            <w:right w:val="none" w:sz="0" w:space="0" w:color="auto"/>
          </w:divBdr>
        </w:div>
        <w:div w:id="1557207431">
          <w:marLeft w:val="640"/>
          <w:marRight w:val="0"/>
          <w:marTop w:val="0"/>
          <w:marBottom w:val="0"/>
          <w:divBdr>
            <w:top w:val="none" w:sz="0" w:space="0" w:color="auto"/>
            <w:left w:val="none" w:sz="0" w:space="0" w:color="auto"/>
            <w:bottom w:val="none" w:sz="0" w:space="0" w:color="auto"/>
            <w:right w:val="none" w:sz="0" w:space="0" w:color="auto"/>
          </w:divBdr>
        </w:div>
        <w:div w:id="1762722104">
          <w:marLeft w:val="640"/>
          <w:marRight w:val="0"/>
          <w:marTop w:val="0"/>
          <w:marBottom w:val="0"/>
          <w:divBdr>
            <w:top w:val="none" w:sz="0" w:space="0" w:color="auto"/>
            <w:left w:val="none" w:sz="0" w:space="0" w:color="auto"/>
            <w:bottom w:val="none" w:sz="0" w:space="0" w:color="auto"/>
            <w:right w:val="none" w:sz="0" w:space="0" w:color="auto"/>
          </w:divBdr>
        </w:div>
        <w:div w:id="1160928317">
          <w:marLeft w:val="640"/>
          <w:marRight w:val="0"/>
          <w:marTop w:val="0"/>
          <w:marBottom w:val="0"/>
          <w:divBdr>
            <w:top w:val="none" w:sz="0" w:space="0" w:color="auto"/>
            <w:left w:val="none" w:sz="0" w:space="0" w:color="auto"/>
            <w:bottom w:val="none" w:sz="0" w:space="0" w:color="auto"/>
            <w:right w:val="none" w:sz="0" w:space="0" w:color="auto"/>
          </w:divBdr>
        </w:div>
        <w:div w:id="836573693">
          <w:marLeft w:val="640"/>
          <w:marRight w:val="0"/>
          <w:marTop w:val="0"/>
          <w:marBottom w:val="0"/>
          <w:divBdr>
            <w:top w:val="none" w:sz="0" w:space="0" w:color="auto"/>
            <w:left w:val="none" w:sz="0" w:space="0" w:color="auto"/>
            <w:bottom w:val="none" w:sz="0" w:space="0" w:color="auto"/>
            <w:right w:val="none" w:sz="0" w:space="0" w:color="auto"/>
          </w:divBdr>
        </w:div>
        <w:div w:id="505511739">
          <w:marLeft w:val="640"/>
          <w:marRight w:val="0"/>
          <w:marTop w:val="0"/>
          <w:marBottom w:val="0"/>
          <w:divBdr>
            <w:top w:val="none" w:sz="0" w:space="0" w:color="auto"/>
            <w:left w:val="none" w:sz="0" w:space="0" w:color="auto"/>
            <w:bottom w:val="none" w:sz="0" w:space="0" w:color="auto"/>
            <w:right w:val="none" w:sz="0" w:space="0" w:color="auto"/>
          </w:divBdr>
        </w:div>
        <w:div w:id="957183201">
          <w:marLeft w:val="640"/>
          <w:marRight w:val="0"/>
          <w:marTop w:val="0"/>
          <w:marBottom w:val="0"/>
          <w:divBdr>
            <w:top w:val="none" w:sz="0" w:space="0" w:color="auto"/>
            <w:left w:val="none" w:sz="0" w:space="0" w:color="auto"/>
            <w:bottom w:val="none" w:sz="0" w:space="0" w:color="auto"/>
            <w:right w:val="none" w:sz="0" w:space="0" w:color="auto"/>
          </w:divBdr>
        </w:div>
        <w:div w:id="116722513">
          <w:marLeft w:val="640"/>
          <w:marRight w:val="0"/>
          <w:marTop w:val="0"/>
          <w:marBottom w:val="0"/>
          <w:divBdr>
            <w:top w:val="none" w:sz="0" w:space="0" w:color="auto"/>
            <w:left w:val="none" w:sz="0" w:space="0" w:color="auto"/>
            <w:bottom w:val="none" w:sz="0" w:space="0" w:color="auto"/>
            <w:right w:val="none" w:sz="0" w:space="0" w:color="auto"/>
          </w:divBdr>
        </w:div>
        <w:div w:id="765345649">
          <w:marLeft w:val="640"/>
          <w:marRight w:val="0"/>
          <w:marTop w:val="0"/>
          <w:marBottom w:val="0"/>
          <w:divBdr>
            <w:top w:val="none" w:sz="0" w:space="0" w:color="auto"/>
            <w:left w:val="none" w:sz="0" w:space="0" w:color="auto"/>
            <w:bottom w:val="none" w:sz="0" w:space="0" w:color="auto"/>
            <w:right w:val="none" w:sz="0" w:space="0" w:color="auto"/>
          </w:divBdr>
        </w:div>
        <w:div w:id="1784962597">
          <w:marLeft w:val="640"/>
          <w:marRight w:val="0"/>
          <w:marTop w:val="0"/>
          <w:marBottom w:val="0"/>
          <w:divBdr>
            <w:top w:val="none" w:sz="0" w:space="0" w:color="auto"/>
            <w:left w:val="none" w:sz="0" w:space="0" w:color="auto"/>
            <w:bottom w:val="none" w:sz="0" w:space="0" w:color="auto"/>
            <w:right w:val="none" w:sz="0" w:space="0" w:color="auto"/>
          </w:divBdr>
        </w:div>
        <w:div w:id="1434395225">
          <w:marLeft w:val="640"/>
          <w:marRight w:val="0"/>
          <w:marTop w:val="0"/>
          <w:marBottom w:val="0"/>
          <w:divBdr>
            <w:top w:val="none" w:sz="0" w:space="0" w:color="auto"/>
            <w:left w:val="none" w:sz="0" w:space="0" w:color="auto"/>
            <w:bottom w:val="none" w:sz="0" w:space="0" w:color="auto"/>
            <w:right w:val="none" w:sz="0" w:space="0" w:color="auto"/>
          </w:divBdr>
        </w:div>
        <w:div w:id="918292271">
          <w:marLeft w:val="640"/>
          <w:marRight w:val="0"/>
          <w:marTop w:val="0"/>
          <w:marBottom w:val="0"/>
          <w:divBdr>
            <w:top w:val="none" w:sz="0" w:space="0" w:color="auto"/>
            <w:left w:val="none" w:sz="0" w:space="0" w:color="auto"/>
            <w:bottom w:val="none" w:sz="0" w:space="0" w:color="auto"/>
            <w:right w:val="none" w:sz="0" w:space="0" w:color="auto"/>
          </w:divBdr>
        </w:div>
        <w:div w:id="230114738">
          <w:marLeft w:val="640"/>
          <w:marRight w:val="0"/>
          <w:marTop w:val="0"/>
          <w:marBottom w:val="0"/>
          <w:divBdr>
            <w:top w:val="none" w:sz="0" w:space="0" w:color="auto"/>
            <w:left w:val="none" w:sz="0" w:space="0" w:color="auto"/>
            <w:bottom w:val="none" w:sz="0" w:space="0" w:color="auto"/>
            <w:right w:val="none" w:sz="0" w:space="0" w:color="auto"/>
          </w:divBdr>
        </w:div>
        <w:div w:id="1265109638">
          <w:marLeft w:val="640"/>
          <w:marRight w:val="0"/>
          <w:marTop w:val="0"/>
          <w:marBottom w:val="0"/>
          <w:divBdr>
            <w:top w:val="none" w:sz="0" w:space="0" w:color="auto"/>
            <w:left w:val="none" w:sz="0" w:space="0" w:color="auto"/>
            <w:bottom w:val="none" w:sz="0" w:space="0" w:color="auto"/>
            <w:right w:val="none" w:sz="0" w:space="0" w:color="auto"/>
          </w:divBdr>
        </w:div>
        <w:div w:id="1212232457">
          <w:marLeft w:val="640"/>
          <w:marRight w:val="0"/>
          <w:marTop w:val="0"/>
          <w:marBottom w:val="0"/>
          <w:divBdr>
            <w:top w:val="none" w:sz="0" w:space="0" w:color="auto"/>
            <w:left w:val="none" w:sz="0" w:space="0" w:color="auto"/>
            <w:bottom w:val="none" w:sz="0" w:space="0" w:color="auto"/>
            <w:right w:val="none" w:sz="0" w:space="0" w:color="auto"/>
          </w:divBdr>
        </w:div>
        <w:div w:id="73549842">
          <w:marLeft w:val="640"/>
          <w:marRight w:val="0"/>
          <w:marTop w:val="0"/>
          <w:marBottom w:val="0"/>
          <w:divBdr>
            <w:top w:val="none" w:sz="0" w:space="0" w:color="auto"/>
            <w:left w:val="none" w:sz="0" w:space="0" w:color="auto"/>
            <w:bottom w:val="none" w:sz="0" w:space="0" w:color="auto"/>
            <w:right w:val="none" w:sz="0" w:space="0" w:color="auto"/>
          </w:divBdr>
        </w:div>
        <w:div w:id="2136868352">
          <w:marLeft w:val="640"/>
          <w:marRight w:val="0"/>
          <w:marTop w:val="0"/>
          <w:marBottom w:val="0"/>
          <w:divBdr>
            <w:top w:val="none" w:sz="0" w:space="0" w:color="auto"/>
            <w:left w:val="none" w:sz="0" w:space="0" w:color="auto"/>
            <w:bottom w:val="none" w:sz="0" w:space="0" w:color="auto"/>
            <w:right w:val="none" w:sz="0" w:space="0" w:color="auto"/>
          </w:divBdr>
        </w:div>
        <w:div w:id="795031044">
          <w:marLeft w:val="640"/>
          <w:marRight w:val="0"/>
          <w:marTop w:val="0"/>
          <w:marBottom w:val="0"/>
          <w:divBdr>
            <w:top w:val="none" w:sz="0" w:space="0" w:color="auto"/>
            <w:left w:val="none" w:sz="0" w:space="0" w:color="auto"/>
            <w:bottom w:val="none" w:sz="0" w:space="0" w:color="auto"/>
            <w:right w:val="none" w:sz="0" w:space="0" w:color="auto"/>
          </w:divBdr>
        </w:div>
        <w:div w:id="1321426998">
          <w:marLeft w:val="640"/>
          <w:marRight w:val="0"/>
          <w:marTop w:val="0"/>
          <w:marBottom w:val="0"/>
          <w:divBdr>
            <w:top w:val="none" w:sz="0" w:space="0" w:color="auto"/>
            <w:left w:val="none" w:sz="0" w:space="0" w:color="auto"/>
            <w:bottom w:val="none" w:sz="0" w:space="0" w:color="auto"/>
            <w:right w:val="none" w:sz="0" w:space="0" w:color="auto"/>
          </w:divBdr>
        </w:div>
        <w:div w:id="424154869">
          <w:marLeft w:val="640"/>
          <w:marRight w:val="0"/>
          <w:marTop w:val="0"/>
          <w:marBottom w:val="0"/>
          <w:divBdr>
            <w:top w:val="none" w:sz="0" w:space="0" w:color="auto"/>
            <w:left w:val="none" w:sz="0" w:space="0" w:color="auto"/>
            <w:bottom w:val="none" w:sz="0" w:space="0" w:color="auto"/>
            <w:right w:val="none" w:sz="0" w:space="0" w:color="auto"/>
          </w:divBdr>
        </w:div>
        <w:div w:id="995111203">
          <w:marLeft w:val="640"/>
          <w:marRight w:val="0"/>
          <w:marTop w:val="0"/>
          <w:marBottom w:val="0"/>
          <w:divBdr>
            <w:top w:val="none" w:sz="0" w:space="0" w:color="auto"/>
            <w:left w:val="none" w:sz="0" w:space="0" w:color="auto"/>
            <w:bottom w:val="none" w:sz="0" w:space="0" w:color="auto"/>
            <w:right w:val="none" w:sz="0" w:space="0" w:color="auto"/>
          </w:divBdr>
        </w:div>
        <w:div w:id="494222301">
          <w:marLeft w:val="640"/>
          <w:marRight w:val="0"/>
          <w:marTop w:val="0"/>
          <w:marBottom w:val="0"/>
          <w:divBdr>
            <w:top w:val="none" w:sz="0" w:space="0" w:color="auto"/>
            <w:left w:val="none" w:sz="0" w:space="0" w:color="auto"/>
            <w:bottom w:val="none" w:sz="0" w:space="0" w:color="auto"/>
            <w:right w:val="none" w:sz="0" w:space="0" w:color="auto"/>
          </w:divBdr>
        </w:div>
        <w:div w:id="497186347">
          <w:marLeft w:val="640"/>
          <w:marRight w:val="0"/>
          <w:marTop w:val="0"/>
          <w:marBottom w:val="0"/>
          <w:divBdr>
            <w:top w:val="none" w:sz="0" w:space="0" w:color="auto"/>
            <w:left w:val="none" w:sz="0" w:space="0" w:color="auto"/>
            <w:bottom w:val="none" w:sz="0" w:space="0" w:color="auto"/>
            <w:right w:val="none" w:sz="0" w:space="0" w:color="auto"/>
          </w:divBdr>
        </w:div>
        <w:div w:id="178352602">
          <w:marLeft w:val="640"/>
          <w:marRight w:val="0"/>
          <w:marTop w:val="0"/>
          <w:marBottom w:val="0"/>
          <w:divBdr>
            <w:top w:val="none" w:sz="0" w:space="0" w:color="auto"/>
            <w:left w:val="none" w:sz="0" w:space="0" w:color="auto"/>
            <w:bottom w:val="none" w:sz="0" w:space="0" w:color="auto"/>
            <w:right w:val="none" w:sz="0" w:space="0" w:color="auto"/>
          </w:divBdr>
        </w:div>
        <w:div w:id="1770852014">
          <w:marLeft w:val="640"/>
          <w:marRight w:val="0"/>
          <w:marTop w:val="0"/>
          <w:marBottom w:val="0"/>
          <w:divBdr>
            <w:top w:val="none" w:sz="0" w:space="0" w:color="auto"/>
            <w:left w:val="none" w:sz="0" w:space="0" w:color="auto"/>
            <w:bottom w:val="none" w:sz="0" w:space="0" w:color="auto"/>
            <w:right w:val="none" w:sz="0" w:space="0" w:color="auto"/>
          </w:divBdr>
        </w:div>
        <w:div w:id="831024967">
          <w:marLeft w:val="640"/>
          <w:marRight w:val="0"/>
          <w:marTop w:val="0"/>
          <w:marBottom w:val="0"/>
          <w:divBdr>
            <w:top w:val="none" w:sz="0" w:space="0" w:color="auto"/>
            <w:left w:val="none" w:sz="0" w:space="0" w:color="auto"/>
            <w:bottom w:val="none" w:sz="0" w:space="0" w:color="auto"/>
            <w:right w:val="none" w:sz="0" w:space="0" w:color="auto"/>
          </w:divBdr>
        </w:div>
        <w:div w:id="417674713">
          <w:marLeft w:val="640"/>
          <w:marRight w:val="0"/>
          <w:marTop w:val="0"/>
          <w:marBottom w:val="0"/>
          <w:divBdr>
            <w:top w:val="none" w:sz="0" w:space="0" w:color="auto"/>
            <w:left w:val="none" w:sz="0" w:space="0" w:color="auto"/>
            <w:bottom w:val="none" w:sz="0" w:space="0" w:color="auto"/>
            <w:right w:val="none" w:sz="0" w:space="0" w:color="auto"/>
          </w:divBdr>
        </w:div>
        <w:div w:id="1801874557">
          <w:marLeft w:val="640"/>
          <w:marRight w:val="0"/>
          <w:marTop w:val="0"/>
          <w:marBottom w:val="0"/>
          <w:divBdr>
            <w:top w:val="none" w:sz="0" w:space="0" w:color="auto"/>
            <w:left w:val="none" w:sz="0" w:space="0" w:color="auto"/>
            <w:bottom w:val="none" w:sz="0" w:space="0" w:color="auto"/>
            <w:right w:val="none" w:sz="0" w:space="0" w:color="auto"/>
          </w:divBdr>
        </w:div>
        <w:div w:id="307587232">
          <w:marLeft w:val="640"/>
          <w:marRight w:val="0"/>
          <w:marTop w:val="0"/>
          <w:marBottom w:val="0"/>
          <w:divBdr>
            <w:top w:val="none" w:sz="0" w:space="0" w:color="auto"/>
            <w:left w:val="none" w:sz="0" w:space="0" w:color="auto"/>
            <w:bottom w:val="none" w:sz="0" w:space="0" w:color="auto"/>
            <w:right w:val="none" w:sz="0" w:space="0" w:color="auto"/>
          </w:divBdr>
        </w:div>
        <w:div w:id="1897661646">
          <w:marLeft w:val="640"/>
          <w:marRight w:val="0"/>
          <w:marTop w:val="0"/>
          <w:marBottom w:val="0"/>
          <w:divBdr>
            <w:top w:val="none" w:sz="0" w:space="0" w:color="auto"/>
            <w:left w:val="none" w:sz="0" w:space="0" w:color="auto"/>
            <w:bottom w:val="none" w:sz="0" w:space="0" w:color="auto"/>
            <w:right w:val="none" w:sz="0" w:space="0" w:color="auto"/>
          </w:divBdr>
        </w:div>
        <w:div w:id="1404643808">
          <w:marLeft w:val="640"/>
          <w:marRight w:val="0"/>
          <w:marTop w:val="0"/>
          <w:marBottom w:val="0"/>
          <w:divBdr>
            <w:top w:val="none" w:sz="0" w:space="0" w:color="auto"/>
            <w:left w:val="none" w:sz="0" w:space="0" w:color="auto"/>
            <w:bottom w:val="none" w:sz="0" w:space="0" w:color="auto"/>
            <w:right w:val="none" w:sz="0" w:space="0" w:color="auto"/>
          </w:divBdr>
        </w:div>
        <w:div w:id="441729691">
          <w:marLeft w:val="640"/>
          <w:marRight w:val="0"/>
          <w:marTop w:val="0"/>
          <w:marBottom w:val="0"/>
          <w:divBdr>
            <w:top w:val="none" w:sz="0" w:space="0" w:color="auto"/>
            <w:left w:val="none" w:sz="0" w:space="0" w:color="auto"/>
            <w:bottom w:val="none" w:sz="0" w:space="0" w:color="auto"/>
            <w:right w:val="none" w:sz="0" w:space="0" w:color="auto"/>
          </w:divBdr>
        </w:div>
        <w:div w:id="1603611568">
          <w:marLeft w:val="640"/>
          <w:marRight w:val="0"/>
          <w:marTop w:val="0"/>
          <w:marBottom w:val="0"/>
          <w:divBdr>
            <w:top w:val="none" w:sz="0" w:space="0" w:color="auto"/>
            <w:left w:val="none" w:sz="0" w:space="0" w:color="auto"/>
            <w:bottom w:val="none" w:sz="0" w:space="0" w:color="auto"/>
            <w:right w:val="none" w:sz="0" w:space="0" w:color="auto"/>
          </w:divBdr>
        </w:div>
        <w:div w:id="93017555">
          <w:marLeft w:val="640"/>
          <w:marRight w:val="0"/>
          <w:marTop w:val="0"/>
          <w:marBottom w:val="0"/>
          <w:divBdr>
            <w:top w:val="none" w:sz="0" w:space="0" w:color="auto"/>
            <w:left w:val="none" w:sz="0" w:space="0" w:color="auto"/>
            <w:bottom w:val="none" w:sz="0" w:space="0" w:color="auto"/>
            <w:right w:val="none" w:sz="0" w:space="0" w:color="auto"/>
          </w:divBdr>
        </w:div>
        <w:div w:id="296836499">
          <w:marLeft w:val="640"/>
          <w:marRight w:val="0"/>
          <w:marTop w:val="0"/>
          <w:marBottom w:val="0"/>
          <w:divBdr>
            <w:top w:val="none" w:sz="0" w:space="0" w:color="auto"/>
            <w:left w:val="none" w:sz="0" w:space="0" w:color="auto"/>
            <w:bottom w:val="none" w:sz="0" w:space="0" w:color="auto"/>
            <w:right w:val="none" w:sz="0" w:space="0" w:color="auto"/>
          </w:divBdr>
        </w:div>
        <w:div w:id="1673487975">
          <w:marLeft w:val="640"/>
          <w:marRight w:val="0"/>
          <w:marTop w:val="0"/>
          <w:marBottom w:val="0"/>
          <w:divBdr>
            <w:top w:val="none" w:sz="0" w:space="0" w:color="auto"/>
            <w:left w:val="none" w:sz="0" w:space="0" w:color="auto"/>
            <w:bottom w:val="none" w:sz="0" w:space="0" w:color="auto"/>
            <w:right w:val="none" w:sz="0" w:space="0" w:color="auto"/>
          </w:divBdr>
        </w:div>
        <w:div w:id="647782404">
          <w:marLeft w:val="640"/>
          <w:marRight w:val="0"/>
          <w:marTop w:val="0"/>
          <w:marBottom w:val="0"/>
          <w:divBdr>
            <w:top w:val="none" w:sz="0" w:space="0" w:color="auto"/>
            <w:left w:val="none" w:sz="0" w:space="0" w:color="auto"/>
            <w:bottom w:val="none" w:sz="0" w:space="0" w:color="auto"/>
            <w:right w:val="none" w:sz="0" w:space="0" w:color="auto"/>
          </w:divBdr>
        </w:div>
        <w:div w:id="348409936">
          <w:marLeft w:val="640"/>
          <w:marRight w:val="0"/>
          <w:marTop w:val="0"/>
          <w:marBottom w:val="0"/>
          <w:divBdr>
            <w:top w:val="none" w:sz="0" w:space="0" w:color="auto"/>
            <w:left w:val="none" w:sz="0" w:space="0" w:color="auto"/>
            <w:bottom w:val="none" w:sz="0" w:space="0" w:color="auto"/>
            <w:right w:val="none" w:sz="0" w:space="0" w:color="auto"/>
          </w:divBdr>
        </w:div>
        <w:div w:id="936013530">
          <w:marLeft w:val="640"/>
          <w:marRight w:val="0"/>
          <w:marTop w:val="0"/>
          <w:marBottom w:val="0"/>
          <w:divBdr>
            <w:top w:val="none" w:sz="0" w:space="0" w:color="auto"/>
            <w:left w:val="none" w:sz="0" w:space="0" w:color="auto"/>
            <w:bottom w:val="none" w:sz="0" w:space="0" w:color="auto"/>
            <w:right w:val="none" w:sz="0" w:space="0" w:color="auto"/>
          </w:divBdr>
        </w:div>
        <w:div w:id="1216695970">
          <w:marLeft w:val="640"/>
          <w:marRight w:val="0"/>
          <w:marTop w:val="0"/>
          <w:marBottom w:val="0"/>
          <w:divBdr>
            <w:top w:val="none" w:sz="0" w:space="0" w:color="auto"/>
            <w:left w:val="none" w:sz="0" w:space="0" w:color="auto"/>
            <w:bottom w:val="none" w:sz="0" w:space="0" w:color="auto"/>
            <w:right w:val="none" w:sz="0" w:space="0" w:color="auto"/>
          </w:divBdr>
        </w:div>
        <w:div w:id="918055172">
          <w:marLeft w:val="640"/>
          <w:marRight w:val="0"/>
          <w:marTop w:val="0"/>
          <w:marBottom w:val="0"/>
          <w:divBdr>
            <w:top w:val="none" w:sz="0" w:space="0" w:color="auto"/>
            <w:left w:val="none" w:sz="0" w:space="0" w:color="auto"/>
            <w:bottom w:val="none" w:sz="0" w:space="0" w:color="auto"/>
            <w:right w:val="none" w:sz="0" w:space="0" w:color="auto"/>
          </w:divBdr>
        </w:div>
        <w:div w:id="1600868163">
          <w:marLeft w:val="640"/>
          <w:marRight w:val="0"/>
          <w:marTop w:val="0"/>
          <w:marBottom w:val="0"/>
          <w:divBdr>
            <w:top w:val="none" w:sz="0" w:space="0" w:color="auto"/>
            <w:left w:val="none" w:sz="0" w:space="0" w:color="auto"/>
            <w:bottom w:val="none" w:sz="0" w:space="0" w:color="auto"/>
            <w:right w:val="none" w:sz="0" w:space="0" w:color="auto"/>
          </w:divBdr>
        </w:div>
        <w:div w:id="1654067552">
          <w:marLeft w:val="640"/>
          <w:marRight w:val="0"/>
          <w:marTop w:val="0"/>
          <w:marBottom w:val="0"/>
          <w:divBdr>
            <w:top w:val="none" w:sz="0" w:space="0" w:color="auto"/>
            <w:left w:val="none" w:sz="0" w:space="0" w:color="auto"/>
            <w:bottom w:val="none" w:sz="0" w:space="0" w:color="auto"/>
            <w:right w:val="none" w:sz="0" w:space="0" w:color="auto"/>
          </w:divBdr>
        </w:div>
        <w:div w:id="551891722">
          <w:marLeft w:val="640"/>
          <w:marRight w:val="0"/>
          <w:marTop w:val="0"/>
          <w:marBottom w:val="0"/>
          <w:divBdr>
            <w:top w:val="none" w:sz="0" w:space="0" w:color="auto"/>
            <w:left w:val="none" w:sz="0" w:space="0" w:color="auto"/>
            <w:bottom w:val="none" w:sz="0" w:space="0" w:color="auto"/>
            <w:right w:val="none" w:sz="0" w:space="0" w:color="auto"/>
          </w:divBdr>
        </w:div>
        <w:div w:id="789278205">
          <w:marLeft w:val="640"/>
          <w:marRight w:val="0"/>
          <w:marTop w:val="0"/>
          <w:marBottom w:val="0"/>
          <w:divBdr>
            <w:top w:val="none" w:sz="0" w:space="0" w:color="auto"/>
            <w:left w:val="none" w:sz="0" w:space="0" w:color="auto"/>
            <w:bottom w:val="none" w:sz="0" w:space="0" w:color="auto"/>
            <w:right w:val="none" w:sz="0" w:space="0" w:color="auto"/>
          </w:divBdr>
        </w:div>
        <w:div w:id="770854246">
          <w:marLeft w:val="640"/>
          <w:marRight w:val="0"/>
          <w:marTop w:val="0"/>
          <w:marBottom w:val="0"/>
          <w:divBdr>
            <w:top w:val="none" w:sz="0" w:space="0" w:color="auto"/>
            <w:left w:val="none" w:sz="0" w:space="0" w:color="auto"/>
            <w:bottom w:val="none" w:sz="0" w:space="0" w:color="auto"/>
            <w:right w:val="none" w:sz="0" w:space="0" w:color="auto"/>
          </w:divBdr>
        </w:div>
        <w:div w:id="1884562233">
          <w:marLeft w:val="640"/>
          <w:marRight w:val="0"/>
          <w:marTop w:val="0"/>
          <w:marBottom w:val="0"/>
          <w:divBdr>
            <w:top w:val="none" w:sz="0" w:space="0" w:color="auto"/>
            <w:left w:val="none" w:sz="0" w:space="0" w:color="auto"/>
            <w:bottom w:val="none" w:sz="0" w:space="0" w:color="auto"/>
            <w:right w:val="none" w:sz="0" w:space="0" w:color="auto"/>
          </w:divBdr>
        </w:div>
        <w:div w:id="1659766791">
          <w:marLeft w:val="640"/>
          <w:marRight w:val="0"/>
          <w:marTop w:val="0"/>
          <w:marBottom w:val="0"/>
          <w:divBdr>
            <w:top w:val="none" w:sz="0" w:space="0" w:color="auto"/>
            <w:left w:val="none" w:sz="0" w:space="0" w:color="auto"/>
            <w:bottom w:val="none" w:sz="0" w:space="0" w:color="auto"/>
            <w:right w:val="none" w:sz="0" w:space="0" w:color="auto"/>
          </w:divBdr>
        </w:div>
        <w:div w:id="2066298676">
          <w:marLeft w:val="640"/>
          <w:marRight w:val="0"/>
          <w:marTop w:val="0"/>
          <w:marBottom w:val="0"/>
          <w:divBdr>
            <w:top w:val="none" w:sz="0" w:space="0" w:color="auto"/>
            <w:left w:val="none" w:sz="0" w:space="0" w:color="auto"/>
            <w:bottom w:val="none" w:sz="0" w:space="0" w:color="auto"/>
            <w:right w:val="none" w:sz="0" w:space="0" w:color="auto"/>
          </w:divBdr>
        </w:div>
        <w:div w:id="1332563073">
          <w:marLeft w:val="640"/>
          <w:marRight w:val="0"/>
          <w:marTop w:val="0"/>
          <w:marBottom w:val="0"/>
          <w:divBdr>
            <w:top w:val="none" w:sz="0" w:space="0" w:color="auto"/>
            <w:left w:val="none" w:sz="0" w:space="0" w:color="auto"/>
            <w:bottom w:val="none" w:sz="0" w:space="0" w:color="auto"/>
            <w:right w:val="none" w:sz="0" w:space="0" w:color="auto"/>
          </w:divBdr>
        </w:div>
        <w:div w:id="288515452">
          <w:marLeft w:val="640"/>
          <w:marRight w:val="0"/>
          <w:marTop w:val="0"/>
          <w:marBottom w:val="0"/>
          <w:divBdr>
            <w:top w:val="none" w:sz="0" w:space="0" w:color="auto"/>
            <w:left w:val="none" w:sz="0" w:space="0" w:color="auto"/>
            <w:bottom w:val="none" w:sz="0" w:space="0" w:color="auto"/>
            <w:right w:val="none" w:sz="0" w:space="0" w:color="auto"/>
          </w:divBdr>
        </w:div>
        <w:div w:id="1893037863">
          <w:marLeft w:val="640"/>
          <w:marRight w:val="0"/>
          <w:marTop w:val="0"/>
          <w:marBottom w:val="0"/>
          <w:divBdr>
            <w:top w:val="none" w:sz="0" w:space="0" w:color="auto"/>
            <w:left w:val="none" w:sz="0" w:space="0" w:color="auto"/>
            <w:bottom w:val="none" w:sz="0" w:space="0" w:color="auto"/>
            <w:right w:val="none" w:sz="0" w:space="0" w:color="auto"/>
          </w:divBdr>
        </w:div>
        <w:div w:id="1349257132">
          <w:marLeft w:val="640"/>
          <w:marRight w:val="0"/>
          <w:marTop w:val="0"/>
          <w:marBottom w:val="0"/>
          <w:divBdr>
            <w:top w:val="none" w:sz="0" w:space="0" w:color="auto"/>
            <w:left w:val="none" w:sz="0" w:space="0" w:color="auto"/>
            <w:bottom w:val="none" w:sz="0" w:space="0" w:color="auto"/>
            <w:right w:val="none" w:sz="0" w:space="0" w:color="auto"/>
          </w:divBdr>
        </w:div>
        <w:div w:id="1663968402">
          <w:marLeft w:val="640"/>
          <w:marRight w:val="0"/>
          <w:marTop w:val="0"/>
          <w:marBottom w:val="0"/>
          <w:divBdr>
            <w:top w:val="none" w:sz="0" w:space="0" w:color="auto"/>
            <w:left w:val="none" w:sz="0" w:space="0" w:color="auto"/>
            <w:bottom w:val="none" w:sz="0" w:space="0" w:color="auto"/>
            <w:right w:val="none" w:sz="0" w:space="0" w:color="auto"/>
          </w:divBdr>
        </w:div>
        <w:div w:id="2054227432">
          <w:marLeft w:val="640"/>
          <w:marRight w:val="0"/>
          <w:marTop w:val="0"/>
          <w:marBottom w:val="0"/>
          <w:divBdr>
            <w:top w:val="none" w:sz="0" w:space="0" w:color="auto"/>
            <w:left w:val="none" w:sz="0" w:space="0" w:color="auto"/>
            <w:bottom w:val="none" w:sz="0" w:space="0" w:color="auto"/>
            <w:right w:val="none" w:sz="0" w:space="0" w:color="auto"/>
          </w:divBdr>
        </w:div>
        <w:div w:id="214393031">
          <w:marLeft w:val="640"/>
          <w:marRight w:val="0"/>
          <w:marTop w:val="0"/>
          <w:marBottom w:val="0"/>
          <w:divBdr>
            <w:top w:val="none" w:sz="0" w:space="0" w:color="auto"/>
            <w:left w:val="none" w:sz="0" w:space="0" w:color="auto"/>
            <w:bottom w:val="none" w:sz="0" w:space="0" w:color="auto"/>
            <w:right w:val="none" w:sz="0" w:space="0" w:color="auto"/>
          </w:divBdr>
        </w:div>
        <w:div w:id="1341277876">
          <w:marLeft w:val="640"/>
          <w:marRight w:val="0"/>
          <w:marTop w:val="0"/>
          <w:marBottom w:val="0"/>
          <w:divBdr>
            <w:top w:val="none" w:sz="0" w:space="0" w:color="auto"/>
            <w:left w:val="none" w:sz="0" w:space="0" w:color="auto"/>
            <w:bottom w:val="none" w:sz="0" w:space="0" w:color="auto"/>
            <w:right w:val="none" w:sz="0" w:space="0" w:color="auto"/>
          </w:divBdr>
        </w:div>
        <w:div w:id="26301411">
          <w:marLeft w:val="640"/>
          <w:marRight w:val="0"/>
          <w:marTop w:val="0"/>
          <w:marBottom w:val="0"/>
          <w:divBdr>
            <w:top w:val="none" w:sz="0" w:space="0" w:color="auto"/>
            <w:left w:val="none" w:sz="0" w:space="0" w:color="auto"/>
            <w:bottom w:val="none" w:sz="0" w:space="0" w:color="auto"/>
            <w:right w:val="none" w:sz="0" w:space="0" w:color="auto"/>
          </w:divBdr>
        </w:div>
        <w:div w:id="1018234988">
          <w:marLeft w:val="640"/>
          <w:marRight w:val="0"/>
          <w:marTop w:val="0"/>
          <w:marBottom w:val="0"/>
          <w:divBdr>
            <w:top w:val="none" w:sz="0" w:space="0" w:color="auto"/>
            <w:left w:val="none" w:sz="0" w:space="0" w:color="auto"/>
            <w:bottom w:val="none" w:sz="0" w:space="0" w:color="auto"/>
            <w:right w:val="none" w:sz="0" w:space="0" w:color="auto"/>
          </w:divBdr>
        </w:div>
        <w:div w:id="243877181">
          <w:marLeft w:val="640"/>
          <w:marRight w:val="0"/>
          <w:marTop w:val="0"/>
          <w:marBottom w:val="0"/>
          <w:divBdr>
            <w:top w:val="none" w:sz="0" w:space="0" w:color="auto"/>
            <w:left w:val="none" w:sz="0" w:space="0" w:color="auto"/>
            <w:bottom w:val="none" w:sz="0" w:space="0" w:color="auto"/>
            <w:right w:val="none" w:sz="0" w:space="0" w:color="auto"/>
          </w:divBdr>
        </w:div>
        <w:div w:id="1499035345">
          <w:marLeft w:val="640"/>
          <w:marRight w:val="0"/>
          <w:marTop w:val="0"/>
          <w:marBottom w:val="0"/>
          <w:divBdr>
            <w:top w:val="none" w:sz="0" w:space="0" w:color="auto"/>
            <w:left w:val="none" w:sz="0" w:space="0" w:color="auto"/>
            <w:bottom w:val="none" w:sz="0" w:space="0" w:color="auto"/>
            <w:right w:val="none" w:sz="0" w:space="0" w:color="auto"/>
          </w:divBdr>
        </w:div>
        <w:div w:id="1229415277">
          <w:marLeft w:val="640"/>
          <w:marRight w:val="0"/>
          <w:marTop w:val="0"/>
          <w:marBottom w:val="0"/>
          <w:divBdr>
            <w:top w:val="none" w:sz="0" w:space="0" w:color="auto"/>
            <w:left w:val="none" w:sz="0" w:space="0" w:color="auto"/>
            <w:bottom w:val="none" w:sz="0" w:space="0" w:color="auto"/>
            <w:right w:val="none" w:sz="0" w:space="0" w:color="auto"/>
          </w:divBdr>
        </w:div>
        <w:div w:id="1980113931">
          <w:marLeft w:val="640"/>
          <w:marRight w:val="0"/>
          <w:marTop w:val="0"/>
          <w:marBottom w:val="0"/>
          <w:divBdr>
            <w:top w:val="none" w:sz="0" w:space="0" w:color="auto"/>
            <w:left w:val="none" w:sz="0" w:space="0" w:color="auto"/>
            <w:bottom w:val="none" w:sz="0" w:space="0" w:color="auto"/>
            <w:right w:val="none" w:sz="0" w:space="0" w:color="auto"/>
          </w:divBdr>
        </w:div>
        <w:div w:id="1413426511">
          <w:marLeft w:val="640"/>
          <w:marRight w:val="0"/>
          <w:marTop w:val="0"/>
          <w:marBottom w:val="0"/>
          <w:divBdr>
            <w:top w:val="none" w:sz="0" w:space="0" w:color="auto"/>
            <w:left w:val="none" w:sz="0" w:space="0" w:color="auto"/>
            <w:bottom w:val="none" w:sz="0" w:space="0" w:color="auto"/>
            <w:right w:val="none" w:sz="0" w:space="0" w:color="auto"/>
          </w:divBdr>
        </w:div>
        <w:div w:id="1170683410">
          <w:marLeft w:val="640"/>
          <w:marRight w:val="0"/>
          <w:marTop w:val="0"/>
          <w:marBottom w:val="0"/>
          <w:divBdr>
            <w:top w:val="none" w:sz="0" w:space="0" w:color="auto"/>
            <w:left w:val="none" w:sz="0" w:space="0" w:color="auto"/>
            <w:bottom w:val="none" w:sz="0" w:space="0" w:color="auto"/>
            <w:right w:val="none" w:sz="0" w:space="0" w:color="auto"/>
          </w:divBdr>
        </w:div>
        <w:div w:id="1674870496">
          <w:marLeft w:val="640"/>
          <w:marRight w:val="0"/>
          <w:marTop w:val="0"/>
          <w:marBottom w:val="0"/>
          <w:divBdr>
            <w:top w:val="none" w:sz="0" w:space="0" w:color="auto"/>
            <w:left w:val="none" w:sz="0" w:space="0" w:color="auto"/>
            <w:bottom w:val="none" w:sz="0" w:space="0" w:color="auto"/>
            <w:right w:val="none" w:sz="0" w:space="0" w:color="auto"/>
          </w:divBdr>
        </w:div>
        <w:div w:id="174154922">
          <w:marLeft w:val="640"/>
          <w:marRight w:val="0"/>
          <w:marTop w:val="0"/>
          <w:marBottom w:val="0"/>
          <w:divBdr>
            <w:top w:val="none" w:sz="0" w:space="0" w:color="auto"/>
            <w:left w:val="none" w:sz="0" w:space="0" w:color="auto"/>
            <w:bottom w:val="none" w:sz="0" w:space="0" w:color="auto"/>
            <w:right w:val="none" w:sz="0" w:space="0" w:color="auto"/>
          </w:divBdr>
        </w:div>
        <w:div w:id="2043624430">
          <w:marLeft w:val="640"/>
          <w:marRight w:val="0"/>
          <w:marTop w:val="0"/>
          <w:marBottom w:val="0"/>
          <w:divBdr>
            <w:top w:val="none" w:sz="0" w:space="0" w:color="auto"/>
            <w:left w:val="none" w:sz="0" w:space="0" w:color="auto"/>
            <w:bottom w:val="none" w:sz="0" w:space="0" w:color="auto"/>
            <w:right w:val="none" w:sz="0" w:space="0" w:color="auto"/>
          </w:divBdr>
        </w:div>
        <w:div w:id="1180854459">
          <w:marLeft w:val="640"/>
          <w:marRight w:val="0"/>
          <w:marTop w:val="0"/>
          <w:marBottom w:val="0"/>
          <w:divBdr>
            <w:top w:val="none" w:sz="0" w:space="0" w:color="auto"/>
            <w:left w:val="none" w:sz="0" w:space="0" w:color="auto"/>
            <w:bottom w:val="none" w:sz="0" w:space="0" w:color="auto"/>
            <w:right w:val="none" w:sz="0" w:space="0" w:color="auto"/>
          </w:divBdr>
        </w:div>
        <w:div w:id="110168017">
          <w:marLeft w:val="640"/>
          <w:marRight w:val="0"/>
          <w:marTop w:val="0"/>
          <w:marBottom w:val="0"/>
          <w:divBdr>
            <w:top w:val="none" w:sz="0" w:space="0" w:color="auto"/>
            <w:left w:val="none" w:sz="0" w:space="0" w:color="auto"/>
            <w:bottom w:val="none" w:sz="0" w:space="0" w:color="auto"/>
            <w:right w:val="none" w:sz="0" w:space="0" w:color="auto"/>
          </w:divBdr>
        </w:div>
        <w:div w:id="1991134379">
          <w:marLeft w:val="640"/>
          <w:marRight w:val="0"/>
          <w:marTop w:val="0"/>
          <w:marBottom w:val="0"/>
          <w:divBdr>
            <w:top w:val="none" w:sz="0" w:space="0" w:color="auto"/>
            <w:left w:val="none" w:sz="0" w:space="0" w:color="auto"/>
            <w:bottom w:val="none" w:sz="0" w:space="0" w:color="auto"/>
            <w:right w:val="none" w:sz="0" w:space="0" w:color="auto"/>
          </w:divBdr>
        </w:div>
        <w:div w:id="1459644245">
          <w:marLeft w:val="640"/>
          <w:marRight w:val="0"/>
          <w:marTop w:val="0"/>
          <w:marBottom w:val="0"/>
          <w:divBdr>
            <w:top w:val="none" w:sz="0" w:space="0" w:color="auto"/>
            <w:left w:val="none" w:sz="0" w:space="0" w:color="auto"/>
            <w:bottom w:val="none" w:sz="0" w:space="0" w:color="auto"/>
            <w:right w:val="none" w:sz="0" w:space="0" w:color="auto"/>
          </w:divBdr>
        </w:div>
        <w:div w:id="1341279059">
          <w:marLeft w:val="640"/>
          <w:marRight w:val="0"/>
          <w:marTop w:val="0"/>
          <w:marBottom w:val="0"/>
          <w:divBdr>
            <w:top w:val="none" w:sz="0" w:space="0" w:color="auto"/>
            <w:left w:val="none" w:sz="0" w:space="0" w:color="auto"/>
            <w:bottom w:val="none" w:sz="0" w:space="0" w:color="auto"/>
            <w:right w:val="none" w:sz="0" w:space="0" w:color="auto"/>
          </w:divBdr>
        </w:div>
        <w:div w:id="1094204935">
          <w:marLeft w:val="640"/>
          <w:marRight w:val="0"/>
          <w:marTop w:val="0"/>
          <w:marBottom w:val="0"/>
          <w:divBdr>
            <w:top w:val="none" w:sz="0" w:space="0" w:color="auto"/>
            <w:left w:val="none" w:sz="0" w:space="0" w:color="auto"/>
            <w:bottom w:val="none" w:sz="0" w:space="0" w:color="auto"/>
            <w:right w:val="none" w:sz="0" w:space="0" w:color="auto"/>
          </w:divBdr>
        </w:div>
        <w:div w:id="1015157278">
          <w:marLeft w:val="640"/>
          <w:marRight w:val="0"/>
          <w:marTop w:val="0"/>
          <w:marBottom w:val="0"/>
          <w:divBdr>
            <w:top w:val="none" w:sz="0" w:space="0" w:color="auto"/>
            <w:left w:val="none" w:sz="0" w:space="0" w:color="auto"/>
            <w:bottom w:val="none" w:sz="0" w:space="0" w:color="auto"/>
            <w:right w:val="none" w:sz="0" w:space="0" w:color="auto"/>
          </w:divBdr>
        </w:div>
        <w:div w:id="513301011">
          <w:marLeft w:val="640"/>
          <w:marRight w:val="0"/>
          <w:marTop w:val="0"/>
          <w:marBottom w:val="0"/>
          <w:divBdr>
            <w:top w:val="none" w:sz="0" w:space="0" w:color="auto"/>
            <w:left w:val="none" w:sz="0" w:space="0" w:color="auto"/>
            <w:bottom w:val="none" w:sz="0" w:space="0" w:color="auto"/>
            <w:right w:val="none" w:sz="0" w:space="0" w:color="auto"/>
          </w:divBdr>
        </w:div>
        <w:div w:id="734162603">
          <w:marLeft w:val="640"/>
          <w:marRight w:val="0"/>
          <w:marTop w:val="0"/>
          <w:marBottom w:val="0"/>
          <w:divBdr>
            <w:top w:val="none" w:sz="0" w:space="0" w:color="auto"/>
            <w:left w:val="none" w:sz="0" w:space="0" w:color="auto"/>
            <w:bottom w:val="none" w:sz="0" w:space="0" w:color="auto"/>
            <w:right w:val="none" w:sz="0" w:space="0" w:color="auto"/>
          </w:divBdr>
        </w:div>
        <w:div w:id="823546483">
          <w:marLeft w:val="640"/>
          <w:marRight w:val="0"/>
          <w:marTop w:val="0"/>
          <w:marBottom w:val="0"/>
          <w:divBdr>
            <w:top w:val="none" w:sz="0" w:space="0" w:color="auto"/>
            <w:left w:val="none" w:sz="0" w:space="0" w:color="auto"/>
            <w:bottom w:val="none" w:sz="0" w:space="0" w:color="auto"/>
            <w:right w:val="none" w:sz="0" w:space="0" w:color="auto"/>
          </w:divBdr>
        </w:div>
        <w:div w:id="368652567">
          <w:marLeft w:val="640"/>
          <w:marRight w:val="0"/>
          <w:marTop w:val="0"/>
          <w:marBottom w:val="0"/>
          <w:divBdr>
            <w:top w:val="none" w:sz="0" w:space="0" w:color="auto"/>
            <w:left w:val="none" w:sz="0" w:space="0" w:color="auto"/>
            <w:bottom w:val="none" w:sz="0" w:space="0" w:color="auto"/>
            <w:right w:val="none" w:sz="0" w:space="0" w:color="auto"/>
          </w:divBdr>
        </w:div>
        <w:div w:id="1602297974">
          <w:marLeft w:val="640"/>
          <w:marRight w:val="0"/>
          <w:marTop w:val="0"/>
          <w:marBottom w:val="0"/>
          <w:divBdr>
            <w:top w:val="none" w:sz="0" w:space="0" w:color="auto"/>
            <w:left w:val="none" w:sz="0" w:space="0" w:color="auto"/>
            <w:bottom w:val="none" w:sz="0" w:space="0" w:color="auto"/>
            <w:right w:val="none" w:sz="0" w:space="0" w:color="auto"/>
          </w:divBdr>
        </w:div>
        <w:div w:id="1464731340">
          <w:marLeft w:val="640"/>
          <w:marRight w:val="0"/>
          <w:marTop w:val="0"/>
          <w:marBottom w:val="0"/>
          <w:divBdr>
            <w:top w:val="none" w:sz="0" w:space="0" w:color="auto"/>
            <w:left w:val="none" w:sz="0" w:space="0" w:color="auto"/>
            <w:bottom w:val="none" w:sz="0" w:space="0" w:color="auto"/>
            <w:right w:val="none" w:sz="0" w:space="0" w:color="auto"/>
          </w:divBdr>
        </w:div>
        <w:div w:id="1302494458">
          <w:marLeft w:val="640"/>
          <w:marRight w:val="0"/>
          <w:marTop w:val="0"/>
          <w:marBottom w:val="0"/>
          <w:divBdr>
            <w:top w:val="none" w:sz="0" w:space="0" w:color="auto"/>
            <w:left w:val="none" w:sz="0" w:space="0" w:color="auto"/>
            <w:bottom w:val="none" w:sz="0" w:space="0" w:color="auto"/>
            <w:right w:val="none" w:sz="0" w:space="0" w:color="auto"/>
          </w:divBdr>
        </w:div>
        <w:div w:id="550459435">
          <w:marLeft w:val="640"/>
          <w:marRight w:val="0"/>
          <w:marTop w:val="0"/>
          <w:marBottom w:val="0"/>
          <w:divBdr>
            <w:top w:val="none" w:sz="0" w:space="0" w:color="auto"/>
            <w:left w:val="none" w:sz="0" w:space="0" w:color="auto"/>
            <w:bottom w:val="none" w:sz="0" w:space="0" w:color="auto"/>
            <w:right w:val="none" w:sz="0" w:space="0" w:color="auto"/>
          </w:divBdr>
        </w:div>
        <w:div w:id="216013473">
          <w:marLeft w:val="640"/>
          <w:marRight w:val="0"/>
          <w:marTop w:val="0"/>
          <w:marBottom w:val="0"/>
          <w:divBdr>
            <w:top w:val="none" w:sz="0" w:space="0" w:color="auto"/>
            <w:left w:val="none" w:sz="0" w:space="0" w:color="auto"/>
            <w:bottom w:val="none" w:sz="0" w:space="0" w:color="auto"/>
            <w:right w:val="none" w:sz="0" w:space="0" w:color="auto"/>
          </w:divBdr>
        </w:div>
        <w:div w:id="332032335">
          <w:marLeft w:val="640"/>
          <w:marRight w:val="0"/>
          <w:marTop w:val="0"/>
          <w:marBottom w:val="0"/>
          <w:divBdr>
            <w:top w:val="none" w:sz="0" w:space="0" w:color="auto"/>
            <w:left w:val="none" w:sz="0" w:space="0" w:color="auto"/>
            <w:bottom w:val="none" w:sz="0" w:space="0" w:color="auto"/>
            <w:right w:val="none" w:sz="0" w:space="0" w:color="auto"/>
          </w:divBdr>
        </w:div>
        <w:div w:id="848175357">
          <w:marLeft w:val="640"/>
          <w:marRight w:val="0"/>
          <w:marTop w:val="0"/>
          <w:marBottom w:val="0"/>
          <w:divBdr>
            <w:top w:val="none" w:sz="0" w:space="0" w:color="auto"/>
            <w:left w:val="none" w:sz="0" w:space="0" w:color="auto"/>
            <w:bottom w:val="none" w:sz="0" w:space="0" w:color="auto"/>
            <w:right w:val="none" w:sz="0" w:space="0" w:color="auto"/>
          </w:divBdr>
        </w:div>
        <w:div w:id="419060675">
          <w:marLeft w:val="640"/>
          <w:marRight w:val="0"/>
          <w:marTop w:val="0"/>
          <w:marBottom w:val="0"/>
          <w:divBdr>
            <w:top w:val="none" w:sz="0" w:space="0" w:color="auto"/>
            <w:left w:val="none" w:sz="0" w:space="0" w:color="auto"/>
            <w:bottom w:val="none" w:sz="0" w:space="0" w:color="auto"/>
            <w:right w:val="none" w:sz="0" w:space="0" w:color="auto"/>
          </w:divBdr>
        </w:div>
        <w:div w:id="2004385006">
          <w:marLeft w:val="640"/>
          <w:marRight w:val="0"/>
          <w:marTop w:val="0"/>
          <w:marBottom w:val="0"/>
          <w:divBdr>
            <w:top w:val="none" w:sz="0" w:space="0" w:color="auto"/>
            <w:left w:val="none" w:sz="0" w:space="0" w:color="auto"/>
            <w:bottom w:val="none" w:sz="0" w:space="0" w:color="auto"/>
            <w:right w:val="none" w:sz="0" w:space="0" w:color="auto"/>
          </w:divBdr>
        </w:div>
        <w:div w:id="1526485286">
          <w:marLeft w:val="640"/>
          <w:marRight w:val="0"/>
          <w:marTop w:val="0"/>
          <w:marBottom w:val="0"/>
          <w:divBdr>
            <w:top w:val="none" w:sz="0" w:space="0" w:color="auto"/>
            <w:left w:val="none" w:sz="0" w:space="0" w:color="auto"/>
            <w:bottom w:val="none" w:sz="0" w:space="0" w:color="auto"/>
            <w:right w:val="none" w:sz="0" w:space="0" w:color="auto"/>
          </w:divBdr>
        </w:div>
        <w:div w:id="919367360">
          <w:marLeft w:val="640"/>
          <w:marRight w:val="0"/>
          <w:marTop w:val="0"/>
          <w:marBottom w:val="0"/>
          <w:divBdr>
            <w:top w:val="none" w:sz="0" w:space="0" w:color="auto"/>
            <w:left w:val="none" w:sz="0" w:space="0" w:color="auto"/>
            <w:bottom w:val="none" w:sz="0" w:space="0" w:color="auto"/>
            <w:right w:val="none" w:sz="0" w:space="0" w:color="auto"/>
          </w:divBdr>
        </w:div>
        <w:div w:id="1675648063">
          <w:marLeft w:val="640"/>
          <w:marRight w:val="0"/>
          <w:marTop w:val="0"/>
          <w:marBottom w:val="0"/>
          <w:divBdr>
            <w:top w:val="none" w:sz="0" w:space="0" w:color="auto"/>
            <w:left w:val="none" w:sz="0" w:space="0" w:color="auto"/>
            <w:bottom w:val="none" w:sz="0" w:space="0" w:color="auto"/>
            <w:right w:val="none" w:sz="0" w:space="0" w:color="auto"/>
          </w:divBdr>
        </w:div>
        <w:div w:id="1867864036">
          <w:marLeft w:val="640"/>
          <w:marRight w:val="0"/>
          <w:marTop w:val="0"/>
          <w:marBottom w:val="0"/>
          <w:divBdr>
            <w:top w:val="none" w:sz="0" w:space="0" w:color="auto"/>
            <w:left w:val="none" w:sz="0" w:space="0" w:color="auto"/>
            <w:bottom w:val="none" w:sz="0" w:space="0" w:color="auto"/>
            <w:right w:val="none" w:sz="0" w:space="0" w:color="auto"/>
          </w:divBdr>
        </w:div>
        <w:div w:id="1678538113">
          <w:marLeft w:val="640"/>
          <w:marRight w:val="0"/>
          <w:marTop w:val="0"/>
          <w:marBottom w:val="0"/>
          <w:divBdr>
            <w:top w:val="none" w:sz="0" w:space="0" w:color="auto"/>
            <w:left w:val="none" w:sz="0" w:space="0" w:color="auto"/>
            <w:bottom w:val="none" w:sz="0" w:space="0" w:color="auto"/>
            <w:right w:val="none" w:sz="0" w:space="0" w:color="auto"/>
          </w:divBdr>
        </w:div>
        <w:div w:id="1873104892">
          <w:marLeft w:val="640"/>
          <w:marRight w:val="0"/>
          <w:marTop w:val="0"/>
          <w:marBottom w:val="0"/>
          <w:divBdr>
            <w:top w:val="none" w:sz="0" w:space="0" w:color="auto"/>
            <w:left w:val="none" w:sz="0" w:space="0" w:color="auto"/>
            <w:bottom w:val="none" w:sz="0" w:space="0" w:color="auto"/>
            <w:right w:val="none" w:sz="0" w:space="0" w:color="auto"/>
          </w:divBdr>
        </w:div>
        <w:div w:id="464080274">
          <w:marLeft w:val="640"/>
          <w:marRight w:val="0"/>
          <w:marTop w:val="0"/>
          <w:marBottom w:val="0"/>
          <w:divBdr>
            <w:top w:val="none" w:sz="0" w:space="0" w:color="auto"/>
            <w:left w:val="none" w:sz="0" w:space="0" w:color="auto"/>
            <w:bottom w:val="none" w:sz="0" w:space="0" w:color="auto"/>
            <w:right w:val="none" w:sz="0" w:space="0" w:color="auto"/>
          </w:divBdr>
        </w:div>
        <w:div w:id="2108188790">
          <w:marLeft w:val="640"/>
          <w:marRight w:val="0"/>
          <w:marTop w:val="0"/>
          <w:marBottom w:val="0"/>
          <w:divBdr>
            <w:top w:val="none" w:sz="0" w:space="0" w:color="auto"/>
            <w:left w:val="none" w:sz="0" w:space="0" w:color="auto"/>
            <w:bottom w:val="none" w:sz="0" w:space="0" w:color="auto"/>
            <w:right w:val="none" w:sz="0" w:space="0" w:color="auto"/>
          </w:divBdr>
        </w:div>
        <w:div w:id="470248066">
          <w:marLeft w:val="640"/>
          <w:marRight w:val="0"/>
          <w:marTop w:val="0"/>
          <w:marBottom w:val="0"/>
          <w:divBdr>
            <w:top w:val="none" w:sz="0" w:space="0" w:color="auto"/>
            <w:left w:val="none" w:sz="0" w:space="0" w:color="auto"/>
            <w:bottom w:val="none" w:sz="0" w:space="0" w:color="auto"/>
            <w:right w:val="none" w:sz="0" w:space="0" w:color="auto"/>
          </w:divBdr>
        </w:div>
        <w:div w:id="861632554">
          <w:marLeft w:val="640"/>
          <w:marRight w:val="0"/>
          <w:marTop w:val="0"/>
          <w:marBottom w:val="0"/>
          <w:divBdr>
            <w:top w:val="none" w:sz="0" w:space="0" w:color="auto"/>
            <w:left w:val="none" w:sz="0" w:space="0" w:color="auto"/>
            <w:bottom w:val="none" w:sz="0" w:space="0" w:color="auto"/>
            <w:right w:val="none" w:sz="0" w:space="0" w:color="auto"/>
          </w:divBdr>
        </w:div>
        <w:div w:id="271743358">
          <w:marLeft w:val="640"/>
          <w:marRight w:val="0"/>
          <w:marTop w:val="0"/>
          <w:marBottom w:val="0"/>
          <w:divBdr>
            <w:top w:val="none" w:sz="0" w:space="0" w:color="auto"/>
            <w:left w:val="none" w:sz="0" w:space="0" w:color="auto"/>
            <w:bottom w:val="none" w:sz="0" w:space="0" w:color="auto"/>
            <w:right w:val="none" w:sz="0" w:space="0" w:color="auto"/>
          </w:divBdr>
        </w:div>
        <w:div w:id="1940675245">
          <w:marLeft w:val="640"/>
          <w:marRight w:val="0"/>
          <w:marTop w:val="0"/>
          <w:marBottom w:val="0"/>
          <w:divBdr>
            <w:top w:val="none" w:sz="0" w:space="0" w:color="auto"/>
            <w:left w:val="none" w:sz="0" w:space="0" w:color="auto"/>
            <w:bottom w:val="none" w:sz="0" w:space="0" w:color="auto"/>
            <w:right w:val="none" w:sz="0" w:space="0" w:color="auto"/>
          </w:divBdr>
        </w:div>
        <w:div w:id="1348946291">
          <w:marLeft w:val="640"/>
          <w:marRight w:val="0"/>
          <w:marTop w:val="0"/>
          <w:marBottom w:val="0"/>
          <w:divBdr>
            <w:top w:val="none" w:sz="0" w:space="0" w:color="auto"/>
            <w:left w:val="none" w:sz="0" w:space="0" w:color="auto"/>
            <w:bottom w:val="none" w:sz="0" w:space="0" w:color="auto"/>
            <w:right w:val="none" w:sz="0" w:space="0" w:color="auto"/>
          </w:divBdr>
        </w:div>
        <w:div w:id="1566380569">
          <w:marLeft w:val="640"/>
          <w:marRight w:val="0"/>
          <w:marTop w:val="0"/>
          <w:marBottom w:val="0"/>
          <w:divBdr>
            <w:top w:val="none" w:sz="0" w:space="0" w:color="auto"/>
            <w:left w:val="none" w:sz="0" w:space="0" w:color="auto"/>
            <w:bottom w:val="none" w:sz="0" w:space="0" w:color="auto"/>
            <w:right w:val="none" w:sz="0" w:space="0" w:color="auto"/>
          </w:divBdr>
        </w:div>
        <w:div w:id="1194415823">
          <w:marLeft w:val="640"/>
          <w:marRight w:val="0"/>
          <w:marTop w:val="0"/>
          <w:marBottom w:val="0"/>
          <w:divBdr>
            <w:top w:val="none" w:sz="0" w:space="0" w:color="auto"/>
            <w:left w:val="none" w:sz="0" w:space="0" w:color="auto"/>
            <w:bottom w:val="none" w:sz="0" w:space="0" w:color="auto"/>
            <w:right w:val="none" w:sz="0" w:space="0" w:color="auto"/>
          </w:divBdr>
        </w:div>
        <w:div w:id="1509951569">
          <w:marLeft w:val="640"/>
          <w:marRight w:val="0"/>
          <w:marTop w:val="0"/>
          <w:marBottom w:val="0"/>
          <w:divBdr>
            <w:top w:val="none" w:sz="0" w:space="0" w:color="auto"/>
            <w:left w:val="none" w:sz="0" w:space="0" w:color="auto"/>
            <w:bottom w:val="none" w:sz="0" w:space="0" w:color="auto"/>
            <w:right w:val="none" w:sz="0" w:space="0" w:color="auto"/>
          </w:divBdr>
        </w:div>
        <w:div w:id="53086179">
          <w:marLeft w:val="640"/>
          <w:marRight w:val="0"/>
          <w:marTop w:val="0"/>
          <w:marBottom w:val="0"/>
          <w:divBdr>
            <w:top w:val="none" w:sz="0" w:space="0" w:color="auto"/>
            <w:left w:val="none" w:sz="0" w:space="0" w:color="auto"/>
            <w:bottom w:val="none" w:sz="0" w:space="0" w:color="auto"/>
            <w:right w:val="none" w:sz="0" w:space="0" w:color="auto"/>
          </w:divBdr>
        </w:div>
        <w:div w:id="156386835">
          <w:marLeft w:val="640"/>
          <w:marRight w:val="0"/>
          <w:marTop w:val="0"/>
          <w:marBottom w:val="0"/>
          <w:divBdr>
            <w:top w:val="none" w:sz="0" w:space="0" w:color="auto"/>
            <w:left w:val="none" w:sz="0" w:space="0" w:color="auto"/>
            <w:bottom w:val="none" w:sz="0" w:space="0" w:color="auto"/>
            <w:right w:val="none" w:sz="0" w:space="0" w:color="auto"/>
          </w:divBdr>
        </w:div>
        <w:div w:id="1444229195">
          <w:marLeft w:val="640"/>
          <w:marRight w:val="0"/>
          <w:marTop w:val="0"/>
          <w:marBottom w:val="0"/>
          <w:divBdr>
            <w:top w:val="none" w:sz="0" w:space="0" w:color="auto"/>
            <w:left w:val="none" w:sz="0" w:space="0" w:color="auto"/>
            <w:bottom w:val="none" w:sz="0" w:space="0" w:color="auto"/>
            <w:right w:val="none" w:sz="0" w:space="0" w:color="auto"/>
          </w:divBdr>
        </w:div>
        <w:div w:id="1138064632">
          <w:marLeft w:val="640"/>
          <w:marRight w:val="0"/>
          <w:marTop w:val="0"/>
          <w:marBottom w:val="0"/>
          <w:divBdr>
            <w:top w:val="none" w:sz="0" w:space="0" w:color="auto"/>
            <w:left w:val="none" w:sz="0" w:space="0" w:color="auto"/>
            <w:bottom w:val="none" w:sz="0" w:space="0" w:color="auto"/>
            <w:right w:val="none" w:sz="0" w:space="0" w:color="auto"/>
          </w:divBdr>
        </w:div>
        <w:div w:id="1365524345">
          <w:marLeft w:val="640"/>
          <w:marRight w:val="0"/>
          <w:marTop w:val="0"/>
          <w:marBottom w:val="0"/>
          <w:divBdr>
            <w:top w:val="none" w:sz="0" w:space="0" w:color="auto"/>
            <w:left w:val="none" w:sz="0" w:space="0" w:color="auto"/>
            <w:bottom w:val="none" w:sz="0" w:space="0" w:color="auto"/>
            <w:right w:val="none" w:sz="0" w:space="0" w:color="auto"/>
          </w:divBdr>
        </w:div>
        <w:div w:id="515583940">
          <w:marLeft w:val="640"/>
          <w:marRight w:val="0"/>
          <w:marTop w:val="0"/>
          <w:marBottom w:val="0"/>
          <w:divBdr>
            <w:top w:val="none" w:sz="0" w:space="0" w:color="auto"/>
            <w:left w:val="none" w:sz="0" w:space="0" w:color="auto"/>
            <w:bottom w:val="none" w:sz="0" w:space="0" w:color="auto"/>
            <w:right w:val="none" w:sz="0" w:space="0" w:color="auto"/>
          </w:divBdr>
        </w:div>
        <w:div w:id="256862646">
          <w:marLeft w:val="640"/>
          <w:marRight w:val="0"/>
          <w:marTop w:val="0"/>
          <w:marBottom w:val="0"/>
          <w:divBdr>
            <w:top w:val="none" w:sz="0" w:space="0" w:color="auto"/>
            <w:left w:val="none" w:sz="0" w:space="0" w:color="auto"/>
            <w:bottom w:val="none" w:sz="0" w:space="0" w:color="auto"/>
            <w:right w:val="none" w:sz="0" w:space="0" w:color="auto"/>
          </w:divBdr>
        </w:div>
        <w:div w:id="194343479">
          <w:marLeft w:val="640"/>
          <w:marRight w:val="0"/>
          <w:marTop w:val="0"/>
          <w:marBottom w:val="0"/>
          <w:divBdr>
            <w:top w:val="none" w:sz="0" w:space="0" w:color="auto"/>
            <w:left w:val="none" w:sz="0" w:space="0" w:color="auto"/>
            <w:bottom w:val="none" w:sz="0" w:space="0" w:color="auto"/>
            <w:right w:val="none" w:sz="0" w:space="0" w:color="auto"/>
          </w:divBdr>
        </w:div>
        <w:div w:id="1495758050">
          <w:marLeft w:val="640"/>
          <w:marRight w:val="0"/>
          <w:marTop w:val="0"/>
          <w:marBottom w:val="0"/>
          <w:divBdr>
            <w:top w:val="none" w:sz="0" w:space="0" w:color="auto"/>
            <w:left w:val="none" w:sz="0" w:space="0" w:color="auto"/>
            <w:bottom w:val="none" w:sz="0" w:space="0" w:color="auto"/>
            <w:right w:val="none" w:sz="0" w:space="0" w:color="auto"/>
          </w:divBdr>
        </w:div>
        <w:div w:id="757751904">
          <w:marLeft w:val="640"/>
          <w:marRight w:val="0"/>
          <w:marTop w:val="0"/>
          <w:marBottom w:val="0"/>
          <w:divBdr>
            <w:top w:val="none" w:sz="0" w:space="0" w:color="auto"/>
            <w:left w:val="none" w:sz="0" w:space="0" w:color="auto"/>
            <w:bottom w:val="none" w:sz="0" w:space="0" w:color="auto"/>
            <w:right w:val="none" w:sz="0" w:space="0" w:color="auto"/>
          </w:divBdr>
        </w:div>
        <w:div w:id="1508859223">
          <w:marLeft w:val="640"/>
          <w:marRight w:val="0"/>
          <w:marTop w:val="0"/>
          <w:marBottom w:val="0"/>
          <w:divBdr>
            <w:top w:val="none" w:sz="0" w:space="0" w:color="auto"/>
            <w:left w:val="none" w:sz="0" w:space="0" w:color="auto"/>
            <w:bottom w:val="none" w:sz="0" w:space="0" w:color="auto"/>
            <w:right w:val="none" w:sz="0" w:space="0" w:color="auto"/>
          </w:divBdr>
        </w:div>
        <w:div w:id="2112779177">
          <w:marLeft w:val="640"/>
          <w:marRight w:val="0"/>
          <w:marTop w:val="0"/>
          <w:marBottom w:val="0"/>
          <w:divBdr>
            <w:top w:val="none" w:sz="0" w:space="0" w:color="auto"/>
            <w:left w:val="none" w:sz="0" w:space="0" w:color="auto"/>
            <w:bottom w:val="none" w:sz="0" w:space="0" w:color="auto"/>
            <w:right w:val="none" w:sz="0" w:space="0" w:color="auto"/>
          </w:divBdr>
        </w:div>
        <w:div w:id="1463116237">
          <w:marLeft w:val="640"/>
          <w:marRight w:val="0"/>
          <w:marTop w:val="0"/>
          <w:marBottom w:val="0"/>
          <w:divBdr>
            <w:top w:val="none" w:sz="0" w:space="0" w:color="auto"/>
            <w:left w:val="none" w:sz="0" w:space="0" w:color="auto"/>
            <w:bottom w:val="none" w:sz="0" w:space="0" w:color="auto"/>
            <w:right w:val="none" w:sz="0" w:space="0" w:color="auto"/>
          </w:divBdr>
        </w:div>
        <w:div w:id="730152983">
          <w:marLeft w:val="640"/>
          <w:marRight w:val="0"/>
          <w:marTop w:val="0"/>
          <w:marBottom w:val="0"/>
          <w:divBdr>
            <w:top w:val="none" w:sz="0" w:space="0" w:color="auto"/>
            <w:left w:val="none" w:sz="0" w:space="0" w:color="auto"/>
            <w:bottom w:val="none" w:sz="0" w:space="0" w:color="auto"/>
            <w:right w:val="none" w:sz="0" w:space="0" w:color="auto"/>
          </w:divBdr>
        </w:div>
        <w:div w:id="1180849116">
          <w:marLeft w:val="640"/>
          <w:marRight w:val="0"/>
          <w:marTop w:val="0"/>
          <w:marBottom w:val="0"/>
          <w:divBdr>
            <w:top w:val="none" w:sz="0" w:space="0" w:color="auto"/>
            <w:left w:val="none" w:sz="0" w:space="0" w:color="auto"/>
            <w:bottom w:val="none" w:sz="0" w:space="0" w:color="auto"/>
            <w:right w:val="none" w:sz="0" w:space="0" w:color="auto"/>
          </w:divBdr>
        </w:div>
      </w:divsChild>
    </w:div>
    <w:div w:id="1050231444">
      <w:bodyDiv w:val="1"/>
      <w:marLeft w:val="0"/>
      <w:marRight w:val="0"/>
      <w:marTop w:val="0"/>
      <w:marBottom w:val="0"/>
      <w:divBdr>
        <w:top w:val="none" w:sz="0" w:space="0" w:color="auto"/>
        <w:left w:val="none" w:sz="0" w:space="0" w:color="auto"/>
        <w:bottom w:val="none" w:sz="0" w:space="0" w:color="auto"/>
        <w:right w:val="none" w:sz="0" w:space="0" w:color="auto"/>
      </w:divBdr>
      <w:divsChild>
        <w:div w:id="1786191213">
          <w:marLeft w:val="640"/>
          <w:marRight w:val="0"/>
          <w:marTop w:val="0"/>
          <w:marBottom w:val="0"/>
          <w:divBdr>
            <w:top w:val="none" w:sz="0" w:space="0" w:color="auto"/>
            <w:left w:val="none" w:sz="0" w:space="0" w:color="auto"/>
            <w:bottom w:val="none" w:sz="0" w:space="0" w:color="auto"/>
            <w:right w:val="none" w:sz="0" w:space="0" w:color="auto"/>
          </w:divBdr>
        </w:div>
        <w:div w:id="1699308620">
          <w:marLeft w:val="640"/>
          <w:marRight w:val="0"/>
          <w:marTop w:val="0"/>
          <w:marBottom w:val="0"/>
          <w:divBdr>
            <w:top w:val="none" w:sz="0" w:space="0" w:color="auto"/>
            <w:left w:val="none" w:sz="0" w:space="0" w:color="auto"/>
            <w:bottom w:val="none" w:sz="0" w:space="0" w:color="auto"/>
            <w:right w:val="none" w:sz="0" w:space="0" w:color="auto"/>
          </w:divBdr>
        </w:div>
        <w:div w:id="1830242801">
          <w:marLeft w:val="640"/>
          <w:marRight w:val="0"/>
          <w:marTop w:val="0"/>
          <w:marBottom w:val="0"/>
          <w:divBdr>
            <w:top w:val="none" w:sz="0" w:space="0" w:color="auto"/>
            <w:left w:val="none" w:sz="0" w:space="0" w:color="auto"/>
            <w:bottom w:val="none" w:sz="0" w:space="0" w:color="auto"/>
            <w:right w:val="none" w:sz="0" w:space="0" w:color="auto"/>
          </w:divBdr>
        </w:div>
        <w:div w:id="988288752">
          <w:marLeft w:val="640"/>
          <w:marRight w:val="0"/>
          <w:marTop w:val="0"/>
          <w:marBottom w:val="0"/>
          <w:divBdr>
            <w:top w:val="none" w:sz="0" w:space="0" w:color="auto"/>
            <w:left w:val="none" w:sz="0" w:space="0" w:color="auto"/>
            <w:bottom w:val="none" w:sz="0" w:space="0" w:color="auto"/>
            <w:right w:val="none" w:sz="0" w:space="0" w:color="auto"/>
          </w:divBdr>
        </w:div>
        <w:div w:id="2006516849">
          <w:marLeft w:val="640"/>
          <w:marRight w:val="0"/>
          <w:marTop w:val="0"/>
          <w:marBottom w:val="0"/>
          <w:divBdr>
            <w:top w:val="none" w:sz="0" w:space="0" w:color="auto"/>
            <w:left w:val="none" w:sz="0" w:space="0" w:color="auto"/>
            <w:bottom w:val="none" w:sz="0" w:space="0" w:color="auto"/>
            <w:right w:val="none" w:sz="0" w:space="0" w:color="auto"/>
          </w:divBdr>
        </w:div>
        <w:div w:id="1810244655">
          <w:marLeft w:val="640"/>
          <w:marRight w:val="0"/>
          <w:marTop w:val="0"/>
          <w:marBottom w:val="0"/>
          <w:divBdr>
            <w:top w:val="none" w:sz="0" w:space="0" w:color="auto"/>
            <w:left w:val="none" w:sz="0" w:space="0" w:color="auto"/>
            <w:bottom w:val="none" w:sz="0" w:space="0" w:color="auto"/>
            <w:right w:val="none" w:sz="0" w:space="0" w:color="auto"/>
          </w:divBdr>
        </w:div>
        <w:div w:id="637613081">
          <w:marLeft w:val="640"/>
          <w:marRight w:val="0"/>
          <w:marTop w:val="0"/>
          <w:marBottom w:val="0"/>
          <w:divBdr>
            <w:top w:val="none" w:sz="0" w:space="0" w:color="auto"/>
            <w:left w:val="none" w:sz="0" w:space="0" w:color="auto"/>
            <w:bottom w:val="none" w:sz="0" w:space="0" w:color="auto"/>
            <w:right w:val="none" w:sz="0" w:space="0" w:color="auto"/>
          </w:divBdr>
        </w:div>
        <w:div w:id="1083795330">
          <w:marLeft w:val="640"/>
          <w:marRight w:val="0"/>
          <w:marTop w:val="0"/>
          <w:marBottom w:val="0"/>
          <w:divBdr>
            <w:top w:val="none" w:sz="0" w:space="0" w:color="auto"/>
            <w:left w:val="none" w:sz="0" w:space="0" w:color="auto"/>
            <w:bottom w:val="none" w:sz="0" w:space="0" w:color="auto"/>
            <w:right w:val="none" w:sz="0" w:space="0" w:color="auto"/>
          </w:divBdr>
        </w:div>
        <w:div w:id="259992699">
          <w:marLeft w:val="640"/>
          <w:marRight w:val="0"/>
          <w:marTop w:val="0"/>
          <w:marBottom w:val="0"/>
          <w:divBdr>
            <w:top w:val="none" w:sz="0" w:space="0" w:color="auto"/>
            <w:left w:val="none" w:sz="0" w:space="0" w:color="auto"/>
            <w:bottom w:val="none" w:sz="0" w:space="0" w:color="auto"/>
            <w:right w:val="none" w:sz="0" w:space="0" w:color="auto"/>
          </w:divBdr>
        </w:div>
        <w:div w:id="87779851">
          <w:marLeft w:val="640"/>
          <w:marRight w:val="0"/>
          <w:marTop w:val="0"/>
          <w:marBottom w:val="0"/>
          <w:divBdr>
            <w:top w:val="none" w:sz="0" w:space="0" w:color="auto"/>
            <w:left w:val="none" w:sz="0" w:space="0" w:color="auto"/>
            <w:bottom w:val="none" w:sz="0" w:space="0" w:color="auto"/>
            <w:right w:val="none" w:sz="0" w:space="0" w:color="auto"/>
          </w:divBdr>
        </w:div>
        <w:div w:id="1305967176">
          <w:marLeft w:val="640"/>
          <w:marRight w:val="0"/>
          <w:marTop w:val="0"/>
          <w:marBottom w:val="0"/>
          <w:divBdr>
            <w:top w:val="none" w:sz="0" w:space="0" w:color="auto"/>
            <w:left w:val="none" w:sz="0" w:space="0" w:color="auto"/>
            <w:bottom w:val="none" w:sz="0" w:space="0" w:color="auto"/>
            <w:right w:val="none" w:sz="0" w:space="0" w:color="auto"/>
          </w:divBdr>
        </w:div>
        <w:div w:id="998655166">
          <w:marLeft w:val="640"/>
          <w:marRight w:val="0"/>
          <w:marTop w:val="0"/>
          <w:marBottom w:val="0"/>
          <w:divBdr>
            <w:top w:val="none" w:sz="0" w:space="0" w:color="auto"/>
            <w:left w:val="none" w:sz="0" w:space="0" w:color="auto"/>
            <w:bottom w:val="none" w:sz="0" w:space="0" w:color="auto"/>
            <w:right w:val="none" w:sz="0" w:space="0" w:color="auto"/>
          </w:divBdr>
        </w:div>
        <w:div w:id="1162964782">
          <w:marLeft w:val="640"/>
          <w:marRight w:val="0"/>
          <w:marTop w:val="0"/>
          <w:marBottom w:val="0"/>
          <w:divBdr>
            <w:top w:val="none" w:sz="0" w:space="0" w:color="auto"/>
            <w:left w:val="none" w:sz="0" w:space="0" w:color="auto"/>
            <w:bottom w:val="none" w:sz="0" w:space="0" w:color="auto"/>
            <w:right w:val="none" w:sz="0" w:space="0" w:color="auto"/>
          </w:divBdr>
        </w:div>
        <w:div w:id="1461991279">
          <w:marLeft w:val="640"/>
          <w:marRight w:val="0"/>
          <w:marTop w:val="0"/>
          <w:marBottom w:val="0"/>
          <w:divBdr>
            <w:top w:val="none" w:sz="0" w:space="0" w:color="auto"/>
            <w:left w:val="none" w:sz="0" w:space="0" w:color="auto"/>
            <w:bottom w:val="none" w:sz="0" w:space="0" w:color="auto"/>
            <w:right w:val="none" w:sz="0" w:space="0" w:color="auto"/>
          </w:divBdr>
        </w:div>
        <w:div w:id="704018494">
          <w:marLeft w:val="640"/>
          <w:marRight w:val="0"/>
          <w:marTop w:val="0"/>
          <w:marBottom w:val="0"/>
          <w:divBdr>
            <w:top w:val="none" w:sz="0" w:space="0" w:color="auto"/>
            <w:left w:val="none" w:sz="0" w:space="0" w:color="auto"/>
            <w:bottom w:val="none" w:sz="0" w:space="0" w:color="auto"/>
            <w:right w:val="none" w:sz="0" w:space="0" w:color="auto"/>
          </w:divBdr>
        </w:div>
        <w:div w:id="2076967881">
          <w:marLeft w:val="640"/>
          <w:marRight w:val="0"/>
          <w:marTop w:val="0"/>
          <w:marBottom w:val="0"/>
          <w:divBdr>
            <w:top w:val="none" w:sz="0" w:space="0" w:color="auto"/>
            <w:left w:val="none" w:sz="0" w:space="0" w:color="auto"/>
            <w:bottom w:val="none" w:sz="0" w:space="0" w:color="auto"/>
            <w:right w:val="none" w:sz="0" w:space="0" w:color="auto"/>
          </w:divBdr>
        </w:div>
        <w:div w:id="1059523788">
          <w:marLeft w:val="640"/>
          <w:marRight w:val="0"/>
          <w:marTop w:val="0"/>
          <w:marBottom w:val="0"/>
          <w:divBdr>
            <w:top w:val="none" w:sz="0" w:space="0" w:color="auto"/>
            <w:left w:val="none" w:sz="0" w:space="0" w:color="auto"/>
            <w:bottom w:val="none" w:sz="0" w:space="0" w:color="auto"/>
            <w:right w:val="none" w:sz="0" w:space="0" w:color="auto"/>
          </w:divBdr>
        </w:div>
        <w:div w:id="1849254517">
          <w:marLeft w:val="640"/>
          <w:marRight w:val="0"/>
          <w:marTop w:val="0"/>
          <w:marBottom w:val="0"/>
          <w:divBdr>
            <w:top w:val="none" w:sz="0" w:space="0" w:color="auto"/>
            <w:left w:val="none" w:sz="0" w:space="0" w:color="auto"/>
            <w:bottom w:val="none" w:sz="0" w:space="0" w:color="auto"/>
            <w:right w:val="none" w:sz="0" w:space="0" w:color="auto"/>
          </w:divBdr>
        </w:div>
        <w:div w:id="1448234095">
          <w:marLeft w:val="640"/>
          <w:marRight w:val="0"/>
          <w:marTop w:val="0"/>
          <w:marBottom w:val="0"/>
          <w:divBdr>
            <w:top w:val="none" w:sz="0" w:space="0" w:color="auto"/>
            <w:left w:val="none" w:sz="0" w:space="0" w:color="auto"/>
            <w:bottom w:val="none" w:sz="0" w:space="0" w:color="auto"/>
            <w:right w:val="none" w:sz="0" w:space="0" w:color="auto"/>
          </w:divBdr>
        </w:div>
        <w:div w:id="1776904168">
          <w:marLeft w:val="640"/>
          <w:marRight w:val="0"/>
          <w:marTop w:val="0"/>
          <w:marBottom w:val="0"/>
          <w:divBdr>
            <w:top w:val="none" w:sz="0" w:space="0" w:color="auto"/>
            <w:left w:val="none" w:sz="0" w:space="0" w:color="auto"/>
            <w:bottom w:val="none" w:sz="0" w:space="0" w:color="auto"/>
            <w:right w:val="none" w:sz="0" w:space="0" w:color="auto"/>
          </w:divBdr>
        </w:div>
        <w:div w:id="1228226310">
          <w:marLeft w:val="640"/>
          <w:marRight w:val="0"/>
          <w:marTop w:val="0"/>
          <w:marBottom w:val="0"/>
          <w:divBdr>
            <w:top w:val="none" w:sz="0" w:space="0" w:color="auto"/>
            <w:left w:val="none" w:sz="0" w:space="0" w:color="auto"/>
            <w:bottom w:val="none" w:sz="0" w:space="0" w:color="auto"/>
            <w:right w:val="none" w:sz="0" w:space="0" w:color="auto"/>
          </w:divBdr>
        </w:div>
        <w:div w:id="1451583044">
          <w:marLeft w:val="640"/>
          <w:marRight w:val="0"/>
          <w:marTop w:val="0"/>
          <w:marBottom w:val="0"/>
          <w:divBdr>
            <w:top w:val="none" w:sz="0" w:space="0" w:color="auto"/>
            <w:left w:val="none" w:sz="0" w:space="0" w:color="auto"/>
            <w:bottom w:val="none" w:sz="0" w:space="0" w:color="auto"/>
            <w:right w:val="none" w:sz="0" w:space="0" w:color="auto"/>
          </w:divBdr>
        </w:div>
        <w:div w:id="1644963700">
          <w:marLeft w:val="640"/>
          <w:marRight w:val="0"/>
          <w:marTop w:val="0"/>
          <w:marBottom w:val="0"/>
          <w:divBdr>
            <w:top w:val="none" w:sz="0" w:space="0" w:color="auto"/>
            <w:left w:val="none" w:sz="0" w:space="0" w:color="auto"/>
            <w:bottom w:val="none" w:sz="0" w:space="0" w:color="auto"/>
            <w:right w:val="none" w:sz="0" w:space="0" w:color="auto"/>
          </w:divBdr>
        </w:div>
        <w:div w:id="747119018">
          <w:marLeft w:val="640"/>
          <w:marRight w:val="0"/>
          <w:marTop w:val="0"/>
          <w:marBottom w:val="0"/>
          <w:divBdr>
            <w:top w:val="none" w:sz="0" w:space="0" w:color="auto"/>
            <w:left w:val="none" w:sz="0" w:space="0" w:color="auto"/>
            <w:bottom w:val="none" w:sz="0" w:space="0" w:color="auto"/>
            <w:right w:val="none" w:sz="0" w:space="0" w:color="auto"/>
          </w:divBdr>
        </w:div>
        <w:div w:id="2078169475">
          <w:marLeft w:val="640"/>
          <w:marRight w:val="0"/>
          <w:marTop w:val="0"/>
          <w:marBottom w:val="0"/>
          <w:divBdr>
            <w:top w:val="none" w:sz="0" w:space="0" w:color="auto"/>
            <w:left w:val="none" w:sz="0" w:space="0" w:color="auto"/>
            <w:bottom w:val="none" w:sz="0" w:space="0" w:color="auto"/>
            <w:right w:val="none" w:sz="0" w:space="0" w:color="auto"/>
          </w:divBdr>
        </w:div>
        <w:div w:id="400640119">
          <w:marLeft w:val="640"/>
          <w:marRight w:val="0"/>
          <w:marTop w:val="0"/>
          <w:marBottom w:val="0"/>
          <w:divBdr>
            <w:top w:val="none" w:sz="0" w:space="0" w:color="auto"/>
            <w:left w:val="none" w:sz="0" w:space="0" w:color="auto"/>
            <w:bottom w:val="none" w:sz="0" w:space="0" w:color="auto"/>
            <w:right w:val="none" w:sz="0" w:space="0" w:color="auto"/>
          </w:divBdr>
        </w:div>
        <w:div w:id="727922824">
          <w:marLeft w:val="640"/>
          <w:marRight w:val="0"/>
          <w:marTop w:val="0"/>
          <w:marBottom w:val="0"/>
          <w:divBdr>
            <w:top w:val="none" w:sz="0" w:space="0" w:color="auto"/>
            <w:left w:val="none" w:sz="0" w:space="0" w:color="auto"/>
            <w:bottom w:val="none" w:sz="0" w:space="0" w:color="auto"/>
            <w:right w:val="none" w:sz="0" w:space="0" w:color="auto"/>
          </w:divBdr>
        </w:div>
        <w:div w:id="1543667435">
          <w:marLeft w:val="640"/>
          <w:marRight w:val="0"/>
          <w:marTop w:val="0"/>
          <w:marBottom w:val="0"/>
          <w:divBdr>
            <w:top w:val="none" w:sz="0" w:space="0" w:color="auto"/>
            <w:left w:val="none" w:sz="0" w:space="0" w:color="auto"/>
            <w:bottom w:val="none" w:sz="0" w:space="0" w:color="auto"/>
            <w:right w:val="none" w:sz="0" w:space="0" w:color="auto"/>
          </w:divBdr>
        </w:div>
        <w:div w:id="617566845">
          <w:marLeft w:val="640"/>
          <w:marRight w:val="0"/>
          <w:marTop w:val="0"/>
          <w:marBottom w:val="0"/>
          <w:divBdr>
            <w:top w:val="none" w:sz="0" w:space="0" w:color="auto"/>
            <w:left w:val="none" w:sz="0" w:space="0" w:color="auto"/>
            <w:bottom w:val="none" w:sz="0" w:space="0" w:color="auto"/>
            <w:right w:val="none" w:sz="0" w:space="0" w:color="auto"/>
          </w:divBdr>
        </w:div>
        <w:div w:id="461928385">
          <w:marLeft w:val="640"/>
          <w:marRight w:val="0"/>
          <w:marTop w:val="0"/>
          <w:marBottom w:val="0"/>
          <w:divBdr>
            <w:top w:val="none" w:sz="0" w:space="0" w:color="auto"/>
            <w:left w:val="none" w:sz="0" w:space="0" w:color="auto"/>
            <w:bottom w:val="none" w:sz="0" w:space="0" w:color="auto"/>
            <w:right w:val="none" w:sz="0" w:space="0" w:color="auto"/>
          </w:divBdr>
        </w:div>
        <w:div w:id="1561095786">
          <w:marLeft w:val="640"/>
          <w:marRight w:val="0"/>
          <w:marTop w:val="0"/>
          <w:marBottom w:val="0"/>
          <w:divBdr>
            <w:top w:val="none" w:sz="0" w:space="0" w:color="auto"/>
            <w:left w:val="none" w:sz="0" w:space="0" w:color="auto"/>
            <w:bottom w:val="none" w:sz="0" w:space="0" w:color="auto"/>
            <w:right w:val="none" w:sz="0" w:space="0" w:color="auto"/>
          </w:divBdr>
        </w:div>
        <w:div w:id="2034645224">
          <w:marLeft w:val="640"/>
          <w:marRight w:val="0"/>
          <w:marTop w:val="0"/>
          <w:marBottom w:val="0"/>
          <w:divBdr>
            <w:top w:val="none" w:sz="0" w:space="0" w:color="auto"/>
            <w:left w:val="none" w:sz="0" w:space="0" w:color="auto"/>
            <w:bottom w:val="none" w:sz="0" w:space="0" w:color="auto"/>
            <w:right w:val="none" w:sz="0" w:space="0" w:color="auto"/>
          </w:divBdr>
        </w:div>
        <w:div w:id="705302366">
          <w:marLeft w:val="640"/>
          <w:marRight w:val="0"/>
          <w:marTop w:val="0"/>
          <w:marBottom w:val="0"/>
          <w:divBdr>
            <w:top w:val="none" w:sz="0" w:space="0" w:color="auto"/>
            <w:left w:val="none" w:sz="0" w:space="0" w:color="auto"/>
            <w:bottom w:val="none" w:sz="0" w:space="0" w:color="auto"/>
            <w:right w:val="none" w:sz="0" w:space="0" w:color="auto"/>
          </w:divBdr>
        </w:div>
        <w:div w:id="217715707">
          <w:marLeft w:val="640"/>
          <w:marRight w:val="0"/>
          <w:marTop w:val="0"/>
          <w:marBottom w:val="0"/>
          <w:divBdr>
            <w:top w:val="none" w:sz="0" w:space="0" w:color="auto"/>
            <w:left w:val="none" w:sz="0" w:space="0" w:color="auto"/>
            <w:bottom w:val="none" w:sz="0" w:space="0" w:color="auto"/>
            <w:right w:val="none" w:sz="0" w:space="0" w:color="auto"/>
          </w:divBdr>
        </w:div>
        <w:div w:id="3090685">
          <w:marLeft w:val="640"/>
          <w:marRight w:val="0"/>
          <w:marTop w:val="0"/>
          <w:marBottom w:val="0"/>
          <w:divBdr>
            <w:top w:val="none" w:sz="0" w:space="0" w:color="auto"/>
            <w:left w:val="none" w:sz="0" w:space="0" w:color="auto"/>
            <w:bottom w:val="none" w:sz="0" w:space="0" w:color="auto"/>
            <w:right w:val="none" w:sz="0" w:space="0" w:color="auto"/>
          </w:divBdr>
        </w:div>
        <w:div w:id="1992170397">
          <w:marLeft w:val="640"/>
          <w:marRight w:val="0"/>
          <w:marTop w:val="0"/>
          <w:marBottom w:val="0"/>
          <w:divBdr>
            <w:top w:val="none" w:sz="0" w:space="0" w:color="auto"/>
            <w:left w:val="none" w:sz="0" w:space="0" w:color="auto"/>
            <w:bottom w:val="none" w:sz="0" w:space="0" w:color="auto"/>
            <w:right w:val="none" w:sz="0" w:space="0" w:color="auto"/>
          </w:divBdr>
        </w:div>
        <w:div w:id="1904639805">
          <w:marLeft w:val="640"/>
          <w:marRight w:val="0"/>
          <w:marTop w:val="0"/>
          <w:marBottom w:val="0"/>
          <w:divBdr>
            <w:top w:val="none" w:sz="0" w:space="0" w:color="auto"/>
            <w:left w:val="none" w:sz="0" w:space="0" w:color="auto"/>
            <w:bottom w:val="none" w:sz="0" w:space="0" w:color="auto"/>
            <w:right w:val="none" w:sz="0" w:space="0" w:color="auto"/>
          </w:divBdr>
        </w:div>
        <w:div w:id="20938208">
          <w:marLeft w:val="640"/>
          <w:marRight w:val="0"/>
          <w:marTop w:val="0"/>
          <w:marBottom w:val="0"/>
          <w:divBdr>
            <w:top w:val="none" w:sz="0" w:space="0" w:color="auto"/>
            <w:left w:val="none" w:sz="0" w:space="0" w:color="auto"/>
            <w:bottom w:val="none" w:sz="0" w:space="0" w:color="auto"/>
            <w:right w:val="none" w:sz="0" w:space="0" w:color="auto"/>
          </w:divBdr>
        </w:div>
        <w:div w:id="770275492">
          <w:marLeft w:val="640"/>
          <w:marRight w:val="0"/>
          <w:marTop w:val="0"/>
          <w:marBottom w:val="0"/>
          <w:divBdr>
            <w:top w:val="none" w:sz="0" w:space="0" w:color="auto"/>
            <w:left w:val="none" w:sz="0" w:space="0" w:color="auto"/>
            <w:bottom w:val="none" w:sz="0" w:space="0" w:color="auto"/>
            <w:right w:val="none" w:sz="0" w:space="0" w:color="auto"/>
          </w:divBdr>
        </w:div>
        <w:div w:id="1234437186">
          <w:marLeft w:val="640"/>
          <w:marRight w:val="0"/>
          <w:marTop w:val="0"/>
          <w:marBottom w:val="0"/>
          <w:divBdr>
            <w:top w:val="none" w:sz="0" w:space="0" w:color="auto"/>
            <w:left w:val="none" w:sz="0" w:space="0" w:color="auto"/>
            <w:bottom w:val="none" w:sz="0" w:space="0" w:color="auto"/>
            <w:right w:val="none" w:sz="0" w:space="0" w:color="auto"/>
          </w:divBdr>
        </w:div>
        <w:div w:id="1712654378">
          <w:marLeft w:val="640"/>
          <w:marRight w:val="0"/>
          <w:marTop w:val="0"/>
          <w:marBottom w:val="0"/>
          <w:divBdr>
            <w:top w:val="none" w:sz="0" w:space="0" w:color="auto"/>
            <w:left w:val="none" w:sz="0" w:space="0" w:color="auto"/>
            <w:bottom w:val="none" w:sz="0" w:space="0" w:color="auto"/>
            <w:right w:val="none" w:sz="0" w:space="0" w:color="auto"/>
          </w:divBdr>
        </w:div>
        <w:div w:id="734664983">
          <w:marLeft w:val="640"/>
          <w:marRight w:val="0"/>
          <w:marTop w:val="0"/>
          <w:marBottom w:val="0"/>
          <w:divBdr>
            <w:top w:val="none" w:sz="0" w:space="0" w:color="auto"/>
            <w:left w:val="none" w:sz="0" w:space="0" w:color="auto"/>
            <w:bottom w:val="none" w:sz="0" w:space="0" w:color="auto"/>
            <w:right w:val="none" w:sz="0" w:space="0" w:color="auto"/>
          </w:divBdr>
        </w:div>
        <w:div w:id="547760375">
          <w:marLeft w:val="640"/>
          <w:marRight w:val="0"/>
          <w:marTop w:val="0"/>
          <w:marBottom w:val="0"/>
          <w:divBdr>
            <w:top w:val="none" w:sz="0" w:space="0" w:color="auto"/>
            <w:left w:val="none" w:sz="0" w:space="0" w:color="auto"/>
            <w:bottom w:val="none" w:sz="0" w:space="0" w:color="auto"/>
            <w:right w:val="none" w:sz="0" w:space="0" w:color="auto"/>
          </w:divBdr>
        </w:div>
        <w:div w:id="215312555">
          <w:marLeft w:val="640"/>
          <w:marRight w:val="0"/>
          <w:marTop w:val="0"/>
          <w:marBottom w:val="0"/>
          <w:divBdr>
            <w:top w:val="none" w:sz="0" w:space="0" w:color="auto"/>
            <w:left w:val="none" w:sz="0" w:space="0" w:color="auto"/>
            <w:bottom w:val="none" w:sz="0" w:space="0" w:color="auto"/>
            <w:right w:val="none" w:sz="0" w:space="0" w:color="auto"/>
          </w:divBdr>
        </w:div>
        <w:div w:id="371154625">
          <w:marLeft w:val="640"/>
          <w:marRight w:val="0"/>
          <w:marTop w:val="0"/>
          <w:marBottom w:val="0"/>
          <w:divBdr>
            <w:top w:val="none" w:sz="0" w:space="0" w:color="auto"/>
            <w:left w:val="none" w:sz="0" w:space="0" w:color="auto"/>
            <w:bottom w:val="none" w:sz="0" w:space="0" w:color="auto"/>
            <w:right w:val="none" w:sz="0" w:space="0" w:color="auto"/>
          </w:divBdr>
        </w:div>
        <w:div w:id="1063405226">
          <w:marLeft w:val="640"/>
          <w:marRight w:val="0"/>
          <w:marTop w:val="0"/>
          <w:marBottom w:val="0"/>
          <w:divBdr>
            <w:top w:val="none" w:sz="0" w:space="0" w:color="auto"/>
            <w:left w:val="none" w:sz="0" w:space="0" w:color="auto"/>
            <w:bottom w:val="none" w:sz="0" w:space="0" w:color="auto"/>
            <w:right w:val="none" w:sz="0" w:space="0" w:color="auto"/>
          </w:divBdr>
        </w:div>
        <w:div w:id="253321413">
          <w:marLeft w:val="640"/>
          <w:marRight w:val="0"/>
          <w:marTop w:val="0"/>
          <w:marBottom w:val="0"/>
          <w:divBdr>
            <w:top w:val="none" w:sz="0" w:space="0" w:color="auto"/>
            <w:left w:val="none" w:sz="0" w:space="0" w:color="auto"/>
            <w:bottom w:val="none" w:sz="0" w:space="0" w:color="auto"/>
            <w:right w:val="none" w:sz="0" w:space="0" w:color="auto"/>
          </w:divBdr>
        </w:div>
        <w:div w:id="250503398">
          <w:marLeft w:val="640"/>
          <w:marRight w:val="0"/>
          <w:marTop w:val="0"/>
          <w:marBottom w:val="0"/>
          <w:divBdr>
            <w:top w:val="none" w:sz="0" w:space="0" w:color="auto"/>
            <w:left w:val="none" w:sz="0" w:space="0" w:color="auto"/>
            <w:bottom w:val="none" w:sz="0" w:space="0" w:color="auto"/>
            <w:right w:val="none" w:sz="0" w:space="0" w:color="auto"/>
          </w:divBdr>
        </w:div>
        <w:div w:id="224878748">
          <w:marLeft w:val="640"/>
          <w:marRight w:val="0"/>
          <w:marTop w:val="0"/>
          <w:marBottom w:val="0"/>
          <w:divBdr>
            <w:top w:val="none" w:sz="0" w:space="0" w:color="auto"/>
            <w:left w:val="none" w:sz="0" w:space="0" w:color="auto"/>
            <w:bottom w:val="none" w:sz="0" w:space="0" w:color="auto"/>
            <w:right w:val="none" w:sz="0" w:space="0" w:color="auto"/>
          </w:divBdr>
        </w:div>
        <w:div w:id="1602487151">
          <w:marLeft w:val="640"/>
          <w:marRight w:val="0"/>
          <w:marTop w:val="0"/>
          <w:marBottom w:val="0"/>
          <w:divBdr>
            <w:top w:val="none" w:sz="0" w:space="0" w:color="auto"/>
            <w:left w:val="none" w:sz="0" w:space="0" w:color="auto"/>
            <w:bottom w:val="none" w:sz="0" w:space="0" w:color="auto"/>
            <w:right w:val="none" w:sz="0" w:space="0" w:color="auto"/>
          </w:divBdr>
        </w:div>
        <w:div w:id="915095463">
          <w:marLeft w:val="640"/>
          <w:marRight w:val="0"/>
          <w:marTop w:val="0"/>
          <w:marBottom w:val="0"/>
          <w:divBdr>
            <w:top w:val="none" w:sz="0" w:space="0" w:color="auto"/>
            <w:left w:val="none" w:sz="0" w:space="0" w:color="auto"/>
            <w:bottom w:val="none" w:sz="0" w:space="0" w:color="auto"/>
            <w:right w:val="none" w:sz="0" w:space="0" w:color="auto"/>
          </w:divBdr>
        </w:div>
        <w:div w:id="342897606">
          <w:marLeft w:val="640"/>
          <w:marRight w:val="0"/>
          <w:marTop w:val="0"/>
          <w:marBottom w:val="0"/>
          <w:divBdr>
            <w:top w:val="none" w:sz="0" w:space="0" w:color="auto"/>
            <w:left w:val="none" w:sz="0" w:space="0" w:color="auto"/>
            <w:bottom w:val="none" w:sz="0" w:space="0" w:color="auto"/>
            <w:right w:val="none" w:sz="0" w:space="0" w:color="auto"/>
          </w:divBdr>
        </w:div>
        <w:div w:id="1334799349">
          <w:marLeft w:val="640"/>
          <w:marRight w:val="0"/>
          <w:marTop w:val="0"/>
          <w:marBottom w:val="0"/>
          <w:divBdr>
            <w:top w:val="none" w:sz="0" w:space="0" w:color="auto"/>
            <w:left w:val="none" w:sz="0" w:space="0" w:color="auto"/>
            <w:bottom w:val="none" w:sz="0" w:space="0" w:color="auto"/>
            <w:right w:val="none" w:sz="0" w:space="0" w:color="auto"/>
          </w:divBdr>
        </w:div>
        <w:div w:id="1001934909">
          <w:marLeft w:val="640"/>
          <w:marRight w:val="0"/>
          <w:marTop w:val="0"/>
          <w:marBottom w:val="0"/>
          <w:divBdr>
            <w:top w:val="none" w:sz="0" w:space="0" w:color="auto"/>
            <w:left w:val="none" w:sz="0" w:space="0" w:color="auto"/>
            <w:bottom w:val="none" w:sz="0" w:space="0" w:color="auto"/>
            <w:right w:val="none" w:sz="0" w:space="0" w:color="auto"/>
          </w:divBdr>
        </w:div>
        <w:div w:id="1464494682">
          <w:marLeft w:val="640"/>
          <w:marRight w:val="0"/>
          <w:marTop w:val="0"/>
          <w:marBottom w:val="0"/>
          <w:divBdr>
            <w:top w:val="none" w:sz="0" w:space="0" w:color="auto"/>
            <w:left w:val="none" w:sz="0" w:space="0" w:color="auto"/>
            <w:bottom w:val="none" w:sz="0" w:space="0" w:color="auto"/>
            <w:right w:val="none" w:sz="0" w:space="0" w:color="auto"/>
          </w:divBdr>
        </w:div>
        <w:div w:id="789709919">
          <w:marLeft w:val="640"/>
          <w:marRight w:val="0"/>
          <w:marTop w:val="0"/>
          <w:marBottom w:val="0"/>
          <w:divBdr>
            <w:top w:val="none" w:sz="0" w:space="0" w:color="auto"/>
            <w:left w:val="none" w:sz="0" w:space="0" w:color="auto"/>
            <w:bottom w:val="none" w:sz="0" w:space="0" w:color="auto"/>
            <w:right w:val="none" w:sz="0" w:space="0" w:color="auto"/>
          </w:divBdr>
        </w:div>
        <w:div w:id="733352094">
          <w:marLeft w:val="640"/>
          <w:marRight w:val="0"/>
          <w:marTop w:val="0"/>
          <w:marBottom w:val="0"/>
          <w:divBdr>
            <w:top w:val="none" w:sz="0" w:space="0" w:color="auto"/>
            <w:left w:val="none" w:sz="0" w:space="0" w:color="auto"/>
            <w:bottom w:val="none" w:sz="0" w:space="0" w:color="auto"/>
            <w:right w:val="none" w:sz="0" w:space="0" w:color="auto"/>
          </w:divBdr>
        </w:div>
        <w:div w:id="258032041">
          <w:marLeft w:val="640"/>
          <w:marRight w:val="0"/>
          <w:marTop w:val="0"/>
          <w:marBottom w:val="0"/>
          <w:divBdr>
            <w:top w:val="none" w:sz="0" w:space="0" w:color="auto"/>
            <w:left w:val="none" w:sz="0" w:space="0" w:color="auto"/>
            <w:bottom w:val="none" w:sz="0" w:space="0" w:color="auto"/>
            <w:right w:val="none" w:sz="0" w:space="0" w:color="auto"/>
          </w:divBdr>
        </w:div>
        <w:div w:id="412514732">
          <w:marLeft w:val="640"/>
          <w:marRight w:val="0"/>
          <w:marTop w:val="0"/>
          <w:marBottom w:val="0"/>
          <w:divBdr>
            <w:top w:val="none" w:sz="0" w:space="0" w:color="auto"/>
            <w:left w:val="none" w:sz="0" w:space="0" w:color="auto"/>
            <w:bottom w:val="none" w:sz="0" w:space="0" w:color="auto"/>
            <w:right w:val="none" w:sz="0" w:space="0" w:color="auto"/>
          </w:divBdr>
        </w:div>
        <w:div w:id="1454515171">
          <w:marLeft w:val="640"/>
          <w:marRight w:val="0"/>
          <w:marTop w:val="0"/>
          <w:marBottom w:val="0"/>
          <w:divBdr>
            <w:top w:val="none" w:sz="0" w:space="0" w:color="auto"/>
            <w:left w:val="none" w:sz="0" w:space="0" w:color="auto"/>
            <w:bottom w:val="none" w:sz="0" w:space="0" w:color="auto"/>
            <w:right w:val="none" w:sz="0" w:space="0" w:color="auto"/>
          </w:divBdr>
        </w:div>
        <w:div w:id="1364356850">
          <w:marLeft w:val="640"/>
          <w:marRight w:val="0"/>
          <w:marTop w:val="0"/>
          <w:marBottom w:val="0"/>
          <w:divBdr>
            <w:top w:val="none" w:sz="0" w:space="0" w:color="auto"/>
            <w:left w:val="none" w:sz="0" w:space="0" w:color="auto"/>
            <w:bottom w:val="none" w:sz="0" w:space="0" w:color="auto"/>
            <w:right w:val="none" w:sz="0" w:space="0" w:color="auto"/>
          </w:divBdr>
        </w:div>
        <w:div w:id="1426807389">
          <w:marLeft w:val="640"/>
          <w:marRight w:val="0"/>
          <w:marTop w:val="0"/>
          <w:marBottom w:val="0"/>
          <w:divBdr>
            <w:top w:val="none" w:sz="0" w:space="0" w:color="auto"/>
            <w:left w:val="none" w:sz="0" w:space="0" w:color="auto"/>
            <w:bottom w:val="none" w:sz="0" w:space="0" w:color="auto"/>
            <w:right w:val="none" w:sz="0" w:space="0" w:color="auto"/>
          </w:divBdr>
        </w:div>
        <w:div w:id="1300069651">
          <w:marLeft w:val="640"/>
          <w:marRight w:val="0"/>
          <w:marTop w:val="0"/>
          <w:marBottom w:val="0"/>
          <w:divBdr>
            <w:top w:val="none" w:sz="0" w:space="0" w:color="auto"/>
            <w:left w:val="none" w:sz="0" w:space="0" w:color="auto"/>
            <w:bottom w:val="none" w:sz="0" w:space="0" w:color="auto"/>
            <w:right w:val="none" w:sz="0" w:space="0" w:color="auto"/>
          </w:divBdr>
        </w:div>
        <w:div w:id="1731689420">
          <w:marLeft w:val="640"/>
          <w:marRight w:val="0"/>
          <w:marTop w:val="0"/>
          <w:marBottom w:val="0"/>
          <w:divBdr>
            <w:top w:val="none" w:sz="0" w:space="0" w:color="auto"/>
            <w:left w:val="none" w:sz="0" w:space="0" w:color="auto"/>
            <w:bottom w:val="none" w:sz="0" w:space="0" w:color="auto"/>
            <w:right w:val="none" w:sz="0" w:space="0" w:color="auto"/>
          </w:divBdr>
        </w:div>
        <w:div w:id="1732267865">
          <w:marLeft w:val="640"/>
          <w:marRight w:val="0"/>
          <w:marTop w:val="0"/>
          <w:marBottom w:val="0"/>
          <w:divBdr>
            <w:top w:val="none" w:sz="0" w:space="0" w:color="auto"/>
            <w:left w:val="none" w:sz="0" w:space="0" w:color="auto"/>
            <w:bottom w:val="none" w:sz="0" w:space="0" w:color="auto"/>
            <w:right w:val="none" w:sz="0" w:space="0" w:color="auto"/>
          </w:divBdr>
        </w:div>
        <w:div w:id="858852564">
          <w:marLeft w:val="640"/>
          <w:marRight w:val="0"/>
          <w:marTop w:val="0"/>
          <w:marBottom w:val="0"/>
          <w:divBdr>
            <w:top w:val="none" w:sz="0" w:space="0" w:color="auto"/>
            <w:left w:val="none" w:sz="0" w:space="0" w:color="auto"/>
            <w:bottom w:val="none" w:sz="0" w:space="0" w:color="auto"/>
            <w:right w:val="none" w:sz="0" w:space="0" w:color="auto"/>
          </w:divBdr>
        </w:div>
        <w:div w:id="451635607">
          <w:marLeft w:val="640"/>
          <w:marRight w:val="0"/>
          <w:marTop w:val="0"/>
          <w:marBottom w:val="0"/>
          <w:divBdr>
            <w:top w:val="none" w:sz="0" w:space="0" w:color="auto"/>
            <w:left w:val="none" w:sz="0" w:space="0" w:color="auto"/>
            <w:bottom w:val="none" w:sz="0" w:space="0" w:color="auto"/>
            <w:right w:val="none" w:sz="0" w:space="0" w:color="auto"/>
          </w:divBdr>
        </w:div>
        <w:div w:id="1697805165">
          <w:marLeft w:val="640"/>
          <w:marRight w:val="0"/>
          <w:marTop w:val="0"/>
          <w:marBottom w:val="0"/>
          <w:divBdr>
            <w:top w:val="none" w:sz="0" w:space="0" w:color="auto"/>
            <w:left w:val="none" w:sz="0" w:space="0" w:color="auto"/>
            <w:bottom w:val="none" w:sz="0" w:space="0" w:color="auto"/>
            <w:right w:val="none" w:sz="0" w:space="0" w:color="auto"/>
          </w:divBdr>
        </w:div>
        <w:div w:id="1410349063">
          <w:marLeft w:val="640"/>
          <w:marRight w:val="0"/>
          <w:marTop w:val="0"/>
          <w:marBottom w:val="0"/>
          <w:divBdr>
            <w:top w:val="none" w:sz="0" w:space="0" w:color="auto"/>
            <w:left w:val="none" w:sz="0" w:space="0" w:color="auto"/>
            <w:bottom w:val="none" w:sz="0" w:space="0" w:color="auto"/>
            <w:right w:val="none" w:sz="0" w:space="0" w:color="auto"/>
          </w:divBdr>
        </w:div>
        <w:div w:id="183642091">
          <w:marLeft w:val="640"/>
          <w:marRight w:val="0"/>
          <w:marTop w:val="0"/>
          <w:marBottom w:val="0"/>
          <w:divBdr>
            <w:top w:val="none" w:sz="0" w:space="0" w:color="auto"/>
            <w:left w:val="none" w:sz="0" w:space="0" w:color="auto"/>
            <w:bottom w:val="none" w:sz="0" w:space="0" w:color="auto"/>
            <w:right w:val="none" w:sz="0" w:space="0" w:color="auto"/>
          </w:divBdr>
        </w:div>
        <w:div w:id="1938783568">
          <w:marLeft w:val="640"/>
          <w:marRight w:val="0"/>
          <w:marTop w:val="0"/>
          <w:marBottom w:val="0"/>
          <w:divBdr>
            <w:top w:val="none" w:sz="0" w:space="0" w:color="auto"/>
            <w:left w:val="none" w:sz="0" w:space="0" w:color="auto"/>
            <w:bottom w:val="none" w:sz="0" w:space="0" w:color="auto"/>
            <w:right w:val="none" w:sz="0" w:space="0" w:color="auto"/>
          </w:divBdr>
        </w:div>
        <w:div w:id="74937412">
          <w:marLeft w:val="640"/>
          <w:marRight w:val="0"/>
          <w:marTop w:val="0"/>
          <w:marBottom w:val="0"/>
          <w:divBdr>
            <w:top w:val="none" w:sz="0" w:space="0" w:color="auto"/>
            <w:left w:val="none" w:sz="0" w:space="0" w:color="auto"/>
            <w:bottom w:val="none" w:sz="0" w:space="0" w:color="auto"/>
            <w:right w:val="none" w:sz="0" w:space="0" w:color="auto"/>
          </w:divBdr>
        </w:div>
        <w:div w:id="1868445764">
          <w:marLeft w:val="640"/>
          <w:marRight w:val="0"/>
          <w:marTop w:val="0"/>
          <w:marBottom w:val="0"/>
          <w:divBdr>
            <w:top w:val="none" w:sz="0" w:space="0" w:color="auto"/>
            <w:left w:val="none" w:sz="0" w:space="0" w:color="auto"/>
            <w:bottom w:val="none" w:sz="0" w:space="0" w:color="auto"/>
            <w:right w:val="none" w:sz="0" w:space="0" w:color="auto"/>
          </w:divBdr>
        </w:div>
        <w:div w:id="773214485">
          <w:marLeft w:val="640"/>
          <w:marRight w:val="0"/>
          <w:marTop w:val="0"/>
          <w:marBottom w:val="0"/>
          <w:divBdr>
            <w:top w:val="none" w:sz="0" w:space="0" w:color="auto"/>
            <w:left w:val="none" w:sz="0" w:space="0" w:color="auto"/>
            <w:bottom w:val="none" w:sz="0" w:space="0" w:color="auto"/>
            <w:right w:val="none" w:sz="0" w:space="0" w:color="auto"/>
          </w:divBdr>
        </w:div>
        <w:div w:id="1097097257">
          <w:marLeft w:val="640"/>
          <w:marRight w:val="0"/>
          <w:marTop w:val="0"/>
          <w:marBottom w:val="0"/>
          <w:divBdr>
            <w:top w:val="none" w:sz="0" w:space="0" w:color="auto"/>
            <w:left w:val="none" w:sz="0" w:space="0" w:color="auto"/>
            <w:bottom w:val="none" w:sz="0" w:space="0" w:color="auto"/>
            <w:right w:val="none" w:sz="0" w:space="0" w:color="auto"/>
          </w:divBdr>
        </w:div>
        <w:div w:id="871068091">
          <w:marLeft w:val="640"/>
          <w:marRight w:val="0"/>
          <w:marTop w:val="0"/>
          <w:marBottom w:val="0"/>
          <w:divBdr>
            <w:top w:val="none" w:sz="0" w:space="0" w:color="auto"/>
            <w:left w:val="none" w:sz="0" w:space="0" w:color="auto"/>
            <w:bottom w:val="none" w:sz="0" w:space="0" w:color="auto"/>
            <w:right w:val="none" w:sz="0" w:space="0" w:color="auto"/>
          </w:divBdr>
        </w:div>
        <w:div w:id="1096488077">
          <w:marLeft w:val="640"/>
          <w:marRight w:val="0"/>
          <w:marTop w:val="0"/>
          <w:marBottom w:val="0"/>
          <w:divBdr>
            <w:top w:val="none" w:sz="0" w:space="0" w:color="auto"/>
            <w:left w:val="none" w:sz="0" w:space="0" w:color="auto"/>
            <w:bottom w:val="none" w:sz="0" w:space="0" w:color="auto"/>
            <w:right w:val="none" w:sz="0" w:space="0" w:color="auto"/>
          </w:divBdr>
        </w:div>
        <w:div w:id="1874003953">
          <w:marLeft w:val="640"/>
          <w:marRight w:val="0"/>
          <w:marTop w:val="0"/>
          <w:marBottom w:val="0"/>
          <w:divBdr>
            <w:top w:val="none" w:sz="0" w:space="0" w:color="auto"/>
            <w:left w:val="none" w:sz="0" w:space="0" w:color="auto"/>
            <w:bottom w:val="none" w:sz="0" w:space="0" w:color="auto"/>
            <w:right w:val="none" w:sz="0" w:space="0" w:color="auto"/>
          </w:divBdr>
        </w:div>
        <w:div w:id="939679878">
          <w:marLeft w:val="640"/>
          <w:marRight w:val="0"/>
          <w:marTop w:val="0"/>
          <w:marBottom w:val="0"/>
          <w:divBdr>
            <w:top w:val="none" w:sz="0" w:space="0" w:color="auto"/>
            <w:left w:val="none" w:sz="0" w:space="0" w:color="auto"/>
            <w:bottom w:val="none" w:sz="0" w:space="0" w:color="auto"/>
            <w:right w:val="none" w:sz="0" w:space="0" w:color="auto"/>
          </w:divBdr>
        </w:div>
        <w:div w:id="517238260">
          <w:marLeft w:val="640"/>
          <w:marRight w:val="0"/>
          <w:marTop w:val="0"/>
          <w:marBottom w:val="0"/>
          <w:divBdr>
            <w:top w:val="none" w:sz="0" w:space="0" w:color="auto"/>
            <w:left w:val="none" w:sz="0" w:space="0" w:color="auto"/>
            <w:bottom w:val="none" w:sz="0" w:space="0" w:color="auto"/>
            <w:right w:val="none" w:sz="0" w:space="0" w:color="auto"/>
          </w:divBdr>
        </w:div>
        <w:div w:id="1214465641">
          <w:marLeft w:val="640"/>
          <w:marRight w:val="0"/>
          <w:marTop w:val="0"/>
          <w:marBottom w:val="0"/>
          <w:divBdr>
            <w:top w:val="none" w:sz="0" w:space="0" w:color="auto"/>
            <w:left w:val="none" w:sz="0" w:space="0" w:color="auto"/>
            <w:bottom w:val="none" w:sz="0" w:space="0" w:color="auto"/>
            <w:right w:val="none" w:sz="0" w:space="0" w:color="auto"/>
          </w:divBdr>
        </w:div>
        <w:div w:id="1018847631">
          <w:marLeft w:val="640"/>
          <w:marRight w:val="0"/>
          <w:marTop w:val="0"/>
          <w:marBottom w:val="0"/>
          <w:divBdr>
            <w:top w:val="none" w:sz="0" w:space="0" w:color="auto"/>
            <w:left w:val="none" w:sz="0" w:space="0" w:color="auto"/>
            <w:bottom w:val="none" w:sz="0" w:space="0" w:color="auto"/>
            <w:right w:val="none" w:sz="0" w:space="0" w:color="auto"/>
          </w:divBdr>
        </w:div>
        <w:div w:id="1485664329">
          <w:marLeft w:val="640"/>
          <w:marRight w:val="0"/>
          <w:marTop w:val="0"/>
          <w:marBottom w:val="0"/>
          <w:divBdr>
            <w:top w:val="none" w:sz="0" w:space="0" w:color="auto"/>
            <w:left w:val="none" w:sz="0" w:space="0" w:color="auto"/>
            <w:bottom w:val="none" w:sz="0" w:space="0" w:color="auto"/>
            <w:right w:val="none" w:sz="0" w:space="0" w:color="auto"/>
          </w:divBdr>
        </w:div>
        <w:div w:id="1022632268">
          <w:marLeft w:val="640"/>
          <w:marRight w:val="0"/>
          <w:marTop w:val="0"/>
          <w:marBottom w:val="0"/>
          <w:divBdr>
            <w:top w:val="none" w:sz="0" w:space="0" w:color="auto"/>
            <w:left w:val="none" w:sz="0" w:space="0" w:color="auto"/>
            <w:bottom w:val="none" w:sz="0" w:space="0" w:color="auto"/>
            <w:right w:val="none" w:sz="0" w:space="0" w:color="auto"/>
          </w:divBdr>
        </w:div>
        <w:div w:id="1665476556">
          <w:marLeft w:val="640"/>
          <w:marRight w:val="0"/>
          <w:marTop w:val="0"/>
          <w:marBottom w:val="0"/>
          <w:divBdr>
            <w:top w:val="none" w:sz="0" w:space="0" w:color="auto"/>
            <w:left w:val="none" w:sz="0" w:space="0" w:color="auto"/>
            <w:bottom w:val="none" w:sz="0" w:space="0" w:color="auto"/>
            <w:right w:val="none" w:sz="0" w:space="0" w:color="auto"/>
          </w:divBdr>
        </w:div>
        <w:div w:id="1500004052">
          <w:marLeft w:val="640"/>
          <w:marRight w:val="0"/>
          <w:marTop w:val="0"/>
          <w:marBottom w:val="0"/>
          <w:divBdr>
            <w:top w:val="none" w:sz="0" w:space="0" w:color="auto"/>
            <w:left w:val="none" w:sz="0" w:space="0" w:color="auto"/>
            <w:bottom w:val="none" w:sz="0" w:space="0" w:color="auto"/>
            <w:right w:val="none" w:sz="0" w:space="0" w:color="auto"/>
          </w:divBdr>
        </w:div>
        <w:div w:id="1925408240">
          <w:marLeft w:val="640"/>
          <w:marRight w:val="0"/>
          <w:marTop w:val="0"/>
          <w:marBottom w:val="0"/>
          <w:divBdr>
            <w:top w:val="none" w:sz="0" w:space="0" w:color="auto"/>
            <w:left w:val="none" w:sz="0" w:space="0" w:color="auto"/>
            <w:bottom w:val="none" w:sz="0" w:space="0" w:color="auto"/>
            <w:right w:val="none" w:sz="0" w:space="0" w:color="auto"/>
          </w:divBdr>
        </w:div>
        <w:div w:id="1096747366">
          <w:marLeft w:val="640"/>
          <w:marRight w:val="0"/>
          <w:marTop w:val="0"/>
          <w:marBottom w:val="0"/>
          <w:divBdr>
            <w:top w:val="none" w:sz="0" w:space="0" w:color="auto"/>
            <w:left w:val="none" w:sz="0" w:space="0" w:color="auto"/>
            <w:bottom w:val="none" w:sz="0" w:space="0" w:color="auto"/>
            <w:right w:val="none" w:sz="0" w:space="0" w:color="auto"/>
          </w:divBdr>
        </w:div>
        <w:div w:id="658196527">
          <w:marLeft w:val="640"/>
          <w:marRight w:val="0"/>
          <w:marTop w:val="0"/>
          <w:marBottom w:val="0"/>
          <w:divBdr>
            <w:top w:val="none" w:sz="0" w:space="0" w:color="auto"/>
            <w:left w:val="none" w:sz="0" w:space="0" w:color="auto"/>
            <w:bottom w:val="none" w:sz="0" w:space="0" w:color="auto"/>
            <w:right w:val="none" w:sz="0" w:space="0" w:color="auto"/>
          </w:divBdr>
        </w:div>
        <w:div w:id="1419789058">
          <w:marLeft w:val="640"/>
          <w:marRight w:val="0"/>
          <w:marTop w:val="0"/>
          <w:marBottom w:val="0"/>
          <w:divBdr>
            <w:top w:val="none" w:sz="0" w:space="0" w:color="auto"/>
            <w:left w:val="none" w:sz="0" w:space="0" w:color="auto"/>
            <w:bottom w:val="none" w:sz="0" w:space="0" w:color="auto"/>
            <w:right w:val="none" w:sz="0" w:space="0" w:color="auto"/>
          </w:divBdr>
        </w:div>
        <w:div w:id="1326401991">
          <w:marLeft w:val="640"/>
          <w:marRight w:val="0"/>
          <w:marTop w:val="0"/>
          <w:marBottom w:val="0"/>
          <w:divBdr>
            <w:top w:val="none" w:sz="0" w:space="0" w:color="auto"/>
            <w:left w:val="none" w:sz="0" w:space="0" w:color="auto"/>
            <w:bottom w:val="none" w:sz="0" w:space="0" w:color="auto"/>
            <w:right w:val="none" w:sz="0" w:space="0" w:color="auto"/>
          </w:divBdr>
        </w:div>
        <w:div w:id="62065103">
          <w:marLeft w:val="640"/>
          <w:marRight w:val="0"/>
          <w:marTop w:val="0"/>
          <w:marBottom w:val="0"/>
          <w:divBdr>
            <w:top w:val="none" w:sz="0" w:space="0" w:color="auto"/>
            <w:left w:val="none" w:sz="0" w:space="0" w:color="auto"/>
            <w:bottom w:val="none" w:sz="0" w:space="0" w:color="auto"/>
            <w:right w:val="none" w:sz="0" w:space="0" w:color="auto"/>
          </w:divBdr>
        </w:div>
        <w:div w:id="1732653605">
          <w:marLeft w:val="640"/>
          <w:marRight w:val="0"/>
          <w:marTop w:val="0"/>
          <w:marBottom w:val="0"/>
          <w:divBdr>
            <w:top w:val="none" w:sz="0" w:space="0" w:color="auto"/>
            <w:left w:val="none" w:sz="0" w:space="0" w:color="auto"/>
            <w:bottom w:val="none" w:sz="0" w:space="0" w:color="auto"/>
            <w:right w:val="none" w:sz="0" w:space="0" w:color="auto"/>
          </w:divBdr>
        </w:div>
        <w:div w:id="995039335">
          <w:marLeft w:val="640"/>
          <w:marRight w:val="0"/>
          <w:marTop w:val="0"/>
          <w:marBottom w:val="0"/>
          <w:divBdr>
            <w:top w:val="none" w:sz="0" w:space="0" w:color="auto"/>
            <w:left w:val="none" w:sz="0" w:space="0" w:color="auto"/>
            <w:bottom w:val="none" w:sz="0" w:space="0" w:color="auto"/>
            <w:right w:val="none" w:sz="0" w:space="0" w:color="auto"/>
          </w:divBdr>
        </w:div>
        <w:div w:id="1071152422">
          <w:marLeft w:val="640"/>
          <w:marRight w:val="0"/>
          <w:marTop w:val="0"/>
          <w:marBottom w:val="0"/>
          <w:divBdr>
            <w:top w:val="none" w:sz="0" w:space="0" w:color="auto"/>
            <w:left w:val="none" w:sz="0" w:space="0" w:color="auto"/>
            <w:bottom w:val="none" w:sz="0" w:space="0" w:color="auto"/>
            <w:right w:val="none" w:sz="0" w:space="0" w:color="auto"/>
          </w:divBdr>
        </w:div>
        <w:div w:id="1234118015">
          <w:marLeft w:val="640"/>
          <w:marRight w:val="0"/>
          <w:marTop w:val="0"/>
          <w:marBottom w:val="0"/>
          <w:divBdr>
            <w:top w:val="none" w:sz="0" w:space="0" w:color="auto"/>
            <w:left w:val="none" w:sz="0" w:space="0" w:color="auto"/>
            <w:bottom w:val="none" w:sz="0" w:space="0" w:color="auto"/>
            <w:right w:val="none" w:sz="0" w:space="0" w:color="auto"/>
          </w:divBdr>
        </w:div>
        <w:div w:id="265118032">
          <w:marLeft w:val="640"/>
          <w:marRight w:val="0"/>
          <w:marTop w:val="0"/>
          <w:marBottom w:val="0"/>
          <w:divBdr>
            <w:top w:val="none" w:sz="0" w:space="0" w:color="auto"/>
            <w:left w:val="none" w:sz="0" w:space="0" w:color="auto"/>
            <w:bottom w:val="none" w:sz="0" w:space="0" w:color="auto"/>
            <w:right w:val="none" w:sz="0" w:space="0" w:color="auto"/>
          </w:divBdr>
        </w:div>
        <w:div w:id="1476410756">
          <w:marLeft w:val="640"/>
          <w:marRight w:val="0"/>
          <w:marTop w:val="0"/>
          <w:marBottom w:val="0"/>
          <w:divBdr>
            <w:top w:val="none" w:sz="0" w:space="0" w:color="auto"/>
            <w:left w:val="none" w:sz="0" w:space="0" w:color="auto"/>
            <w:bottom w:val="none" w:sz="0" w:space="0" w:color="auto"/>
            <w:right w:val="none" w:sz="0" w:space="0" w:color="auto"/>
          </w:divBdr>
        </w:div>
        <w:div w:id="405230180">
          <w:marLeft w:val="640"/>
          <w:marRight w:val="0"/>
          <w:marTop w:val="0"/>
          <w:marBottom w:val="0"/>
          <w:divBdr>
            <w:top w:val="none" w:sz="0" w:space="0" w:color="auto"/>
            <w:left w:val="none" w:sz="0" w:space="0" w:color="auto"/>
            <w:bottom w:val="none" w:sz="0" w:space="0" w:color="auto"/>
            <w:right w:val="none" w:sz="0" w:space="0" w:color="auto"/>
          </w:divBdr>
        </w:div>
        <w:div w:id="1556508163">
          <w:marLeft w:val="640"/>
          <w:marRight w:val="0"/>
          <w:marTop w:val="0"/>
          <w:marBottom w:val="0"/>
          <w:divBdr>
            <w:top w:val="none" w:sz="0" w:space="0" w:color="auto"/>
            <w:left w:val="none" w:sz="0" w:space="0" w:color="auto"/>
            <w:bottom w:val="none" w:sz="0" w:space="0" w:color="auto"/>
            <w:right w:val="none" w:sz="0" w:space="0" w:color="auto"/>
          </w:divBdr>
        </w:div>
        <w:div w:id="410850911">
          <w:marLeft w:val="640"/>
          <w:marRight w:val="0"/>
          <w:marTop w:val="0"/>
          <w:marBottom w:val="0"/>
          <w:divBdr>
            <w:top w:val="none" w:sz="0" w:space="0" w:color="auto"/>
            <w:left w:val="none" w:sz="0" w:space="0" w:color="auto"/>
            <w:bottom w:val="none" w:sz="0" w:space="0" w:color="auto"/>
            <w:right w:val="none" w:sz="0" w:space="0" w:color="auto"/>
          </w:divBdr>
        </w:div>
        <w:div w:id="1385522078">
          <w:marLeft w:val="640"/>
          <w:marRight w:val="0"/>
          <w:marTop w:val="0"/>
          <w:marBottom w:val="0"/>
          <w:divBdr>
            <w:top w:val="none" w:sz="0" w:space="0" w:color="auto"/>
            <w:left w:val="none" w:sz="0" w:space="0" w:color="auto"/>
            <w:bottom w:val="none" w:sz="0" w:space="0" w:color="auto"/>
            <w:right w:val="none" w:sz="0" w:space="0" w:color="auto"/>
          </w:divBdr>
        </w:div>
        <w:div w:id="1555431503">
          <w:marLeft w:val="640"/>
          <w:marRight w:val="0"/>
          <w:marTop w:val="0"/>
          <w:marBottom w:val="0"/>
          <w:divBdr>
            <w:top w:val="none" w:sz="0" w:space="0" w:color="auto"/>
            <w:left w:val="none" w:sz="0" w:space="0" w:color="auto"/>
            <w:bottom w:val="none" w:sz="0" w:space="0" w:color="auto"/>
            <w:right w:val="none" w:sz="0" w:space="0" w:color="auto"/>
          </w:divBdr>
        </w:div>
        <w:div w:id="1751388511">
          <w:marLeft w:val="640"/>
          <w:marRight w:val="0"/>
          <w:marTop w:val="0"/>
          <w:marBottom w:val="0"/>
          <w:divBdr>
            <w:top w:val="none" w:sz="0" w:space="0" w:color="auto"/>
            <w:left w:val="none" w:sz="0" w:space="0" w:color="auto"/>
            <w:bottom w:val="none" w:sz="0" w:space="0" w:color="auto"/>
            <w:right w:val="none" w:sz="0" w:space="0" w:color="auto"/>
          </w:divBdr>
        </w:div>
        <w:div w:id="1885168312">
          <w:marLeft w:val="640"/>
          <w:marRight w:val="0"/>
          <w:marTop w:val="0"/>
          <w:marBottom w:val="0"/>
          <w:divBdr>
            <w:top w:val="none" w:sz="0" w:space="0" w:color="auto"/>
            <w:left w:val="none" w:sz="0" w:space="0" w:color="auto"/>
            <w:bottom w:val="none" w:sz="0" w:space="0" w:color="auto"/>
            <w:right w:val="none" w:sz="0" w:space="0" w:color="auto"/>
          </w:divBdr>
        </w:div>
        <w:div w:id="1409036795">
          <w:marLeft w:val="640"/>
          <w:marRight w:val="0"/>
          <w:marTop w:val="0"/>
          <w:marBottom w:val="0"/>
          <w:divBdr>
            <w:top w:val="none" w:sz="0" w:space="0" w:color="auto"/>
            <w:left w:val="none" w:sz="0" w:space="0" w:color="auto"/>
            <w:bottom w:val="none" w:sz="0" w:space="0" w:color="auto"/>
            <w:right w:val="none" w:sz="0" w:space="0" w:color="auto"/>
          </w:divBdr>
        </w:div>
        <w:div w:id="2016834437">
          <w:marLeft w:val="640"/>
          <w:marRight w:val="0"/>
          <w:marTop w:val="0"/>
          <w:marBottom w:val="0"/>
          <w:divBdr>
            <w:top w:val="none" w:sz="0" w:space="0" w:color="auto"/>
            <w:left w:val="none" w:sz="0" w:space="0" w:color="auto"/>
            <w:bottom w:val="none" w:sz="0" w:space="0" w:color="auto"/>
            <w:right w:val="none" w:sz="0" w:space="0" w:color="auto"/>
          </w:divBdr>
        </w:div>
        <w:div w:id="1343975924">
          <w:marLeft w:val="640"/>
          <w:marRight w:val="0"/>
          <w:marTop w:val="0"/>
          <w:marBottom w:val="0"/>
          <w:divBdr>
            <w:top w:val="none" w:sz="0" w:space="0" w:color="auto"/>
            <w:left w:val="none" w:sz="0" w:space="0" w:color="auto"/>
            <w:bottom w:val="none" w:sz="0" w:space="0" w:color="auto"/>
            <w:right w:val="none" w:sz="0" w:space="0" w:color="auto"/>
          </w:divBdr>
        </w:div>
        <w:div w:id="1012991722">
          <w:marLeft w:val="640"/>
          <w:marRight w:val="0"/>
          <w:marTop w:val="0"/>
          <w:marBottom w:val="0"/>
          <w:divBdr>
            <w:top w:val="none" w:sz="0" w:space="0" w:color="auto"/>
            <w:left w:val="none" w:sz="0" w:space="0" w:color="auto"/>
            <w:bottom w:val="none" w:sz="0" w:space="0" w:color="auto"/>
            <w:right w:val="none" w:sz="0" w:space="0" w:color="auto"/>
          </w:divBdr>
        </w:div>
        <w:div w:id="1434282849">
          <w:marLeft w:val="640"/>
          <w:marRight w:val="0"/>
          <w:marTop w:val="0"/>
          <w:marBottom w:val="0"/>
          <w:divBdr>
            <w:top w:val="none" w:sz="0" w:space="0" w:color="auto"/>
            <w:left w:val="none" w:sz="0" w:space="0" w:color="auto"/>
            <w:bottom w:val="none" w:sz="0" w:space="0" w:color="auto"/>
            <w:right w:val="none" w:sz="0" w:space="0" w:color="auto"/>
          </w:divBdr>
        </w:div>
        <w:div w:id="580607824">
          <w:marLeft w:val="640"/>
          <w:marRight w:val="0"/>
          <w:marTop w:val="0"/>
          <w:marBottom w:val="0"/>
          <w:divBdr>
            <w:top w:val="none" w:sz="0" w:space="0" w:color="auto"/>
            <w:left w:val="none" w:sz="0" w:space="0" w:color="auto"/>
            <w:bottom w:val="none" w:sz="0" w:space="0" w:color="auto"/>
            <w:right w:val="none" w:sz="0" w:space="0" w:color="auto"/>
          </w:divBdr>
        </w:div>
        <w:div w:id="471597772">
          <w:marLeft w:val="640"/>
          <w:marRight w:val="0"/>
          <w:marTop w:val="0"/>
          <w:marBottom w:val="0"/>
          <w:divBdr>
            <w:top w:val="none" w:sz="0" w:space="0" w:color="auto"/>
            <w:left w:val="none" w:sz="0" w:space="0" w:color="auto"/>
            <w:bottom w:val="none" w:sz="0" w:space="0" w:color="auto"/>
            <w:right w:val="none" w:sz="0" w:space="0" w:color="auto"/>
          </w:divBdr>
        </w:div>
        <w:div w:id="1523669159">
          <w:marLeft w:val="640"/>
          <w:marRight w:val="0"/>
          <w:marTop w:val="0"/>
          <w:marBottom w:val="0"/>
          <w:divBdr>
            <w:top w:val="none" w:sz="0" w:space="0" w:color="auto"/>
            <w:left w:val="none" w:sz="0" w:space="0" w:color="auto"/>
            <w:bottom w:val="none" w:sz="0" w:space="0" w:color="auto"/>
            <w:right w:val="none" w:sz="0" w:space="0" w:color="auto"/>
          </w:divBdr>
        </w:div>
        <w:div w:id="777797386">
          <w:marLeft w:val="640"/>
          <w:marRight w:val="0"/>
          <w:marTop w:val="0"/>
          <w:marBottom w:val="0"/>
          <w:divBdr>
            <w:top w:val="none" w:sz="0" w:space="0" w:color="auto"/>
            <w:left w:val="none" w:sz="0" w:space="0" w:color="auto"/>
            <w:bottom w:val="none" w:sz="0" w:space="0" w:color="auto"/>
            <w:right w:val="none" w:sz="0" w:space="0" w:color="auto"/>
          </w:divBdr>
        </w:div>
        <w:div w:id="1824395670">
          <w:marLeft w:val="640"/>
          <w:marRight w:val="0"/>
          <w:marTop w:val="0"/>
          <w:marBottom w:val="0"/>
          <w:divBdr>
            <w:top w:val="none" w:sz="0" w:space="0" w:color="auto"/>
            <w:left w:val="none" w:sz="0" w:space="0" w:color="auto"/>
            <w:bottom w:val="none" w:sz="0" w:space="0" w:color="auto"/>
            <w:right w:val="none" w:sz="0" w:space="0" w:color="auto"/>
          </w:divBdr>
        </w:div>
        <w:div w:id="992224508">
          <w:marLeft w:val="640"/>
          <w:marRight w:val="0"/>
          <w:marTop w:val="0"/>
          <w:marBottom w:val="0"/>
          <w:divBdr>
            <w:top w:val="none" w:sz="0" w:space="0" w:color="auto"/>
            <w:left w:val="none" w:sz="0" w:space="0" w:color="auto"/>
            <w:bottom w:val="none" w:sz="0" w:space="0" w:color="auto"/>
            <w:right w:val="none" w:sz="0" w:space="0" w:color="auto"/>
          </w:divBdr>
        </w:div>
        <w:div w:id="1891065562">
          <w:marLeft w:val="640"/>
          <w:marRight w:val="0"/>
          <w:marTop w:val="0"/>
          <w:marBottom w:val="0"/>
          <w:divBdr>
            <w:top w:val="none" w:sz="0" w:space="0" w:color="auto"/>
            <w:left w:val="none" w:sz="0" w:space="0" w:color="auto"/>
            <w:bottom w:val="none" w:sz="0" w:space="0" w:color="auto"/>
            <w:right w:val="none" w:sz="0" w:space="0" w:color="auto"/>
          </w:divBdr>
        </w:div>
        <w:div w:id="5519829">
          <w:marLeft w:val="640"/>
          <w:marRight w:val="0"/>
          <w:marTop w:val="0"/>
          <w:marBottom w:val="0"/>
          <w:divBdr>
            <w:top w:val="none" w:sz="0" w:space="0" w:color="auto"/>
            <w:left w:val="none" w:sz="0" w:space="0" w:color="auto"/>
            <w:bottom w:val="none" w:sz="0" w:space="0" w:color="auto"/>
            <w:right w:val="none" w:sz="0" w:space="0" w:color="auto"/>
          </w:divBdr>
        </w:div>
        <w:div w:id="1253853617">
          <w:marLeft w:val="640"/>
          <w:marRight w:val="0"/>
          <w:marTop w:val="0"/>
          <w:marBottom w:val="0"/>
          <w:divBdr>
            <w:top w:val="none" w:sz="0" w:space="0" w:color="auto"/>
            <w:left w:val="none" w:sz="0" w:space="0" w:color="auto"/>
            <w:bottom w:val="none" w:sz="0" w:space="0" w:color="auto"/>
            <w:right w:val="none" w:sz="0" w:space="0" w:color="auto"/>
          </w:divBdr>
        </w:div>
        <w:div w:id="652568863">
          <w:marLeft w:val="640"/>
          <w:marRight w:val="0"/>
          <w:marTop w:val="0"/>
          <w:marBottom w:val="0"/>
          <w:divBdr>
            <w:top w:val="none" w:sz="0" w:space="0" w:color="auto"/>
            <w:left w:val="none" w:sz="0" w:space="0" w:color="auto"/>
            <w:bottom w:val="none" w:sz="0" w:space="0" w:color="auto"/>
            <w:right w:val="none" w:sz="0" w:space="0" w:color="auto"/>
          </w:divBdr>
        </w:div>
        <w:div w:id="2079594016">
          <w:marLeft w:val="640"/>
          <w:marRight w:val="0"/>
          <w:marTop w:val="0"/>
          <w:marBottom w:val="0"/>
          <w:divBdr>
            <w:top w:val="none" w:sz="0" w:space="0" w:color="auto"/>
            <w:left w:val="none" w:sz="0" w:space="0" w:color="auto"/>
            <w:bottom w:val="none" w:sz="0" w:space="0" w:color="auto"/>
            <w:right w:val="none" w:sz="0" w:space="0" w:color="auto"/>
          </w:divBdr>
        </w:div>
        <w:div w:id="1573198518">
          <w:marLeft w:val="640"/>
          <w:marRight w:val="0"/>
          <w:marTop w:val="0"/>
          <w:marBottom w:val="0"/>
          <w:divBdr>
            <w:top w:val="none" w:sz="0" w:space="0" w:color="auto"/>
            <w:left w:val="none" w:sz="0" w:space="0" w:color="auto"/>
            <w:bottom w:val="none" w:sz="0" w:space="0" w:color="auto"/>
            <w:right w:val="none" w:sz="0" w:space="0" w:color="auto"/>
          </w:divBdr>
        </w:div>
      </w:divsChild>
    </w:div>
    <w:div w:id="1055932662">
      <w:bodyDiv w:val="1"/>
      <w:marLeft w:val="0"/>
      <w:marRight w:val="0"/>
      <w:marTop w:val="0"/>
      <w:marBottom w:val="0"/>
      <w:divBdr>
        <w:top w:val="none" w:sz="0" w:space="0" w:color="auto"/>
        <w:left w:val="none" w:sz="0" w:space="0" w:color="auto"/>
        <w:bottom w:val="none" w:sz="0" w:space="0" w:color="auto"/>
        <w:right w:val="none" w:sz="0" w:space="0" w:color="auto"/>
      </w:divBdr>
      <w:divsChild>
        <w:div w:id="216406174">
          <w:marLeft w:val="640"/>
          <w:marRight w:val="0"/>
          <w:marTop w:val="0"/>
          <w:marBottom w:val="0"/>
          <w:divBdr>
            <w:top w:val="none" w:sz="0" w:space="0" w:color="auto"/>
            <w:left w:val="none" w:sz="0" w:space="0" w:color="auto"/>
            <w:bottom w:val="none" w:sz="0" w:space="0" w:color="auto"/>
            <w:right w:val="none" w:sz="0" w:space="0" w:color="auto"/>
          </w:divBdr>
        </w:div>
        <w:div w:id="2098819212">
          <w:marLeft w:val="640"/>
          <w:marRight w:val="0"/>
          <w:marTop w:val="0"/>
          <w:marBottom w:val="0"/>
          <w:divBdr>
            <w:top w:val="none" w:sz="0" w:space="0" w:color="auto"/>
            <w:left w:val="none" w:sz="0" w:space="0" w:color="auto"/>
            <w:bottom w:val="none" w:sz="0" w:space="0" w:color="auto"/>
            <w:right w:val="none" w:sz="0" w:space="0" w:color="auto"/>
          </w:divBdr>
        </w:div>
        <w:div w:id="1558053309">
          <w:marLeft w:val="640"/>
          <w:marRight w:val="0"/>
          <w:marTop w:val="0"/>
          <w:marBottom w:val="0"/>
          <w:divBdr>
            <w:top w:val="none" w:sz="0" w:space="0" w:color="auto"/>
            <w:left w:val="none" w:sz="0" w:space="0" w:color="auto"/>
            <w:bottom w:val="none" w:sz="0" w:space="0" w:color="auto"/>
            <w:right w:val="none" w:sz="0" w:space="0" w:color="auto"/>
          </w:divBdr>
        </w:div>
        <w:div w:id="775560688">
          <w:marLeft w:val="640"/>
          <w:marRight w:val="0"/>
          <w:marTop w:val="0"/>
          <w:marBottom w:val="0"/>
          <w:divBdr>
            <w:top w:val="none" w:sz="0" w:space="0" w:color="auto"/>
            <w:left w:val="none" w:sz="0" w:space="0" w:color="auto"/>
            <w:bottom w:val="none" w:sz="0" w:space="0" w:color="auto"/>
            <w:right w:val="none" w:sz="0" w:space="0" w:color="auto"/>
          </w:divBdr>
        </w:div>
        <w:div w:id="581986886">
          <w:marLeft w:val="640"/>
          <w:marRight w:val="0"/>
          <w:marTop w:val="0"/>
          <w:marBottom w:val="0"/>
          <w:divBdr>
            <w:top w:val="none" w:sz="0" w:space="0" w:color="auto"/>
            <w:left w:val="none" w:sz="0" w:space="0" w:color="auto"/>
            <w:bottom w:val="none" w:sz="0" w:space="0" w:color="auto"/>
            <w:right w:val="none" w:sz="0" w:space="0" w:color="auto"/>
          </w:divBdr>
        </w:div>
        <w:div w:id="722366868">
          <w:marLeft w:val="640"/>
          <w:marRight w:val="0"/>
          <w:marTop w:val="0"/>
          <w:marBottom w:val="0"/>
          <w:divBdr>
            <w:top w:val="none" w:sz="0" w:space="0" w:color="auto"/>
            <w:left w:val="none" w:sz="0" w:space="0" w:color="auto"/>
            <w:bottom w:val="none" w:sz="0" w:space="0" w:color="auto"/>
            <w:right w:val="none" w:sz="0" w:space="0" w:color="auto"/>
          </w:divBdr>
        </w:div>
        <w:div w:id="1983609498">
          <w:marLeft w:val="640"/>
          <w:marRight w:val="0"/>
          <w:marTop w:val="0"/>
          <w:marBottom w:val="0"/>
          <w:divBdr>
            <w:top w:val="none" w:sz="0" w:space="0" w:color="auto"/>
            <w:left w:val="none" w:sz="0" w:space="0" w:color="auto"/>
            <w:bottom w:val="none" w:sz="0" w:space="0" w:color="auto"/>
            <w:right w:val="none" w:sz="0" w:space="0" w:color="auto"/>
          </w:divBdr>
        </w:div>
        <w:div w:id="119080942">
          <w:marLeft w:val="640"/>
          <w:marRight w:val="0"/>
          <w:marTop w:val="0"/>
          <w:marBottom w:val="0"/>
          <w:divBdr>
            <w:top w:val="none" w:sz="0" w:space="0" w:color="auto"/>
            <w:left w:val="none" w:sz="0" w:space="0" w:color="auto"/>
            <w:bottom w:val="none" w:sz="0" w:space="0" w:color="auto"/>
            <w:right w:val="none" w:sz="0" w:space="0" w:color="auto"/>
          </w:divBdr>
        </w:div>
        <w:div w:id="1217472041">
          <w:marLeft w:val="640"/>
          <w:marRight w:val="0"/>
          <w:marTop w:val="0"/>
          <w:marBottom w:val="0"/>
          <w:divBdr>
            <w:top w:val="none" w:sz="0" w:space="0" w:color="auto"/>
            <w:left w:val="none" w:sz="0" w:space="0" w:color="auto"/>
            <w:bottom w:val="none" w:sz="0" w:space="0" w:color="auto"/>
            <w:right w:val="none" w:sz="0" w:space="0" w:color="auto"/>
          </w:divBdr>
        </w:div>
        <w:div w:id="1958750711">
          <w:marLeft w:val="640"/>
          <w:marRight w:val="0"/>
          <w:marTop w:val="0"/>
          <w:marBottom w:val="0"/>
          <w:divBdr>
            <w:top w:val="none" w:sz="0" w:space="0" w:color="auto"/>
            <w:left w:val="none" w:sz="0" w:space="0" w:color="auto"/>
            <w:bottom w:val="none" w:sz="0" w:space="0" w:color="auto"/>
            <w:right w:val="none" w:sz="0" w:space="0" w:color="auto"/>
          </w:divBdr>
        </w:div>
        <w:div w:id="215050519">
          <w:marLeft w:val="640"/>
          <w:marRight w:val="0"/>
          <w:marTop w:val="0"/>
          <w:marBottom w:val="0"/>
          <w:divBdr>
            <w:top w:val="none" w:sz="0" w:space="0" w:color="auto"/>
            <w:left w:val="none" w:sz="0" w:space="0" w:color="auto"/>
            <w:bottom w:val="none" w:sz="0" w:space="0" w:color="auto"/>
            <w:right w:val="none" w:sz="0" w:space="0" w:color="auto"/>
          </w:divBdr>
        </w:div>
        <w:div w:id="968510574">
          <w:marLeft w:val="640"/>
          <w:marRight w:val="0"/>
          <w:marTop w:val="0"/>
          <w:marBottom w:val="0"/>
          <w:divBdr>
            <w:top w:val="none" w:sz="0" w:space="0" w:color="auto"/>
            <w:left w:val="none" w:sz="0" w:space="0" w:color="auto"/>
            <w:bottom w:val="none" w:sz="0" w:space="0" w:color="auto"/>
            <w:right w:val="none" w:sz="0" w:space="0" w:color="auto"/>
          </w:divBdr>
        </w:div>
        <w:div w:id="728109339">
          <w:marLeft w:val="640"/>
          <w:marRight w:val="0"/>
          <w:marTop w:val="0"/>
          <w:marBottom w:val="0"/>
          <w:divBdr>
            <w:top w:val="none" w:sz="0" w:space="0" w:color="auto"/>
            <w:left w:val="none" w:sz="0" w:space="0" w:color="auto"/>
            <w:bottom w:val="none" w:sz="0" w:space="0" w:color="auto"/>
            <w:right w:val="none" w:sz="0" w:space="0" w:color="auto"/>
          </w:divBdr>
        </w:div>
        <w:div w:id="1212428009">
          <w:marLeft w:val="640"/>
          <w:marRight w:val="0"/>
          <w:marTop w:val="0"/>
          <w:marBottom w:val="0"/>
          <w:divBdr>
            <w:top w:val="none" w:sz="0" w:space="0" w:color="auto"/>
            <w:left w:val="none" w:sz="0" w:space="0" w:color="auto"/>
            <w:bottom w:val="none" w:sz="0" w:space="0" w:color="auto"/>
            <w:right w:val="none" w:sz="0" w:space="0" w:color="auto"/>
          </w:divBdr>
        </w:div>
        <w:div w:id="1133714527">
          <w:marLeft w:val="640"/>
          <w:marRight w:val="0"/>
          <w:marTop w:val="0"/>
          <w:marBottom w:val="0"/>
          <w:divBdr>
            <w:top w:val="none" w:sz="0" w:space="0" w:color="auto"/>
            <w:left w:val="none" w:sz="0" w:space="0" w:color="auto"/>
            <w:bottom w:val="none" w:sz="0" w:space="0" w:color="auto"/>
            <w:right w:val="none" w:sz="0" w:space="0" w:color="auto"/>
          </w:divBdr>
        </w:div>
        <w:div w:id="33584905">
          <w:marLeft w:val="640"/>
          <w:marRight w:val="0"/>
          <w:marTop w:val="0"/>
          <w:marBottom w:val="0"/>
          <w:divBdr>
            <w:top w:val="none" w:sz="0" w:space="0" w:color="auto"/>
            <w:left w:val="none" w:sz="0" w:space="0" w:color="auto"/>
            <w:bottom w:val="none" w:sz="0" w:space="0" w:color="auto"/>
            <w:right w:val="none" w:sz="0" w:space="0" w:color="auto"/>
          </w:divBdr>
        </w:div>
        <w:div w:id="1104037560">
          <w:marLeft w:val="640"/>
          <w:marRight w:val="0"/>
          <w:marTop w:val="0"/>
          <w:marBottom w:val="0"/>
          <w:divBdr>
            <w:top w:val="none" w:sz="0" w:space="0" w:color="auto"/>
            <w:left w:val="none" w:sz="0" w:space="0" w:color="auto"/>
            <w:bottom w:val="none" w:sz="0" w:space="0" w:color="auto"/>
            <w:right w:val="none" w:sz="0" w:space="0" w:color="auto"/>
          </w:divBdr>
        </w:div>
        <w:div w:id="397753274">
          <w:marLeft w:val="640"/>
          <w:marRight w:val="0"/>
          <w:marTop w:val="0"/>
          <w:marBottom w:val="0"/>
          <w:divBdr>
            <w:top w:val="none" w:sz="0" w:space="0" w:color="auto"/>
            <w:left w:val="none" w:sz="0" w:space="0" w:color="auto"/>
            <w:bottom w:val="none" w:sz="0" w:space="0" w:color="auto"/>
            <w:right w:val="none" w:sz="0" w:space="0" w:color="auto"/>
          </w:divBdr>
        </w:div>
        <w:div w:id="1642425418">
          <w:marLeft w:val="640"/>
          <w:marRight w:val="0"/>
          <w:marTop w:val="0"/>
          <w:marBottom w:val="0"/>
          <w:divBdr>
            <w:top w:val="none" w:sz="0" w:space="0" w:color="auto"/>
            <w:left w:val="none" w:sz="0" w:space="0" w:color="auto"/>
            <w:bottom w:val="none" w:sz="0" w:space="0" w:color="auto"/>
            <w:right w:val="none" w:sz="0" w:space="0" w:color="auto"/>
          </w:divBdr>
        </w:div>
        <w:div w:id="1837957440">
          <w:marLeft w:val="640"/>
          <w:marRight w:val="0"/>
          <w:marTop w:val="0"/>
          <w:marBottom w:val="0"/>
          <w:divBdr>
            <w:top w:val="none" w:sz="0" w:space="0" w:color="auto"/>
            <w:left w:val="none" w:sz="0" w:space="0" w:color="auto"/>
            <w:bottom w:val="none" w:sz="0" w:space="0" w:color="auto"/>
            <w:right w:val="none" w:sz="0" w:space="0" w:color="auto"/>
          </w:divBdr>
        </w:div>
        <w:div w:id="197161896">
          <w:marLeft w:val="640"/>
          <w:marRight w:val="0"/>
          <w:marTop w:val="0"/>
          <w:marBottom w:val="0"/>
          <w:divBdr>
            <w:top w:val="none" w:sz="0" w:space="0" w:color="auto"/>
            <w:left w:val="none" w:sz="0" w:space="0" w:color="auto"/>
            <w:bottom w:val="none" w:sz="0" w:space="0" w:color="auto"/>
            <w:right w:val="none" w:sz="0" w:space="0" w:color="auto"/>
          </w:divBdr>
        </w:div>
        <w:div w:id="349138793">
          <w:marLeft w:val="640"/>
          <w:marRight w:val="0"/>
          <w:marTop w:val="0"/>
          <w:marBottom w:val="0"/>
          <w:divBdr>
            <w:top w:val="none" w:sz="0" w:space="0" w:color="auto"/>
            <w:left w:val="none" w:sz="0" w:space="0" w:color="auto"/>
            <w:bottom w:val="none" w:sz="0" w:space="0" w:color="auto"/>
            <w:right w:val="none" w:sz="0" w:space="0" w:color="auto"/>
          </w:divBdr>
        </w:div>
        <w:div w:id="942496322">
          <w:marLeft w:val="640"/>
          <w:marRight w:val="0"/>
          <w:marTop w:val="0"/>
          <w:marBottom w:val="0"/>
          <w:divBdr>
            <w:top w:val="none" w:sz="0" w:space="0" w:color="auto"/>
            <w:left w:val="none" w:sz="0" w:space="0" w:color="auto"/>
            <w:bottom w:val="none" w:sz="0" w:space="0" w:color="auto"/>
            <w:right w:val="none" w:sz="0" w:space="0" w:color="auto"/>
          </w:divBdr>
        </w:div>
        <w:div w:id="1023481607">
          <w:marLeft w:val="640"/>
          <w:marRight w:val="0"/>
          <w:marTop w:val="0"/>
          <w:marBottom w:val="0"/>
          <w:divBdr>
            <w:top w:val="none" w:sz="0" w:space="0" w:color="auto"/>
            <w:left w:val="none" w:sz="0" w:space="0" w:color="auto"/>
            <w:bottom w:val="none" w:sz="0" w:space="0" w:color="auto"/>
            <w:right w:val="none" w:sz="0" w:space="0" w:color="auto"/>
          </w:divBdr>
        </w:div>
        <w:div w:id="1759205432">
          <w:marLeft w:val="640"/>
          <w:marRight w:val="0"/>
          <w:marTop w:val="0"/>
          <w:marBottom w:val="0"/>
          <w:divBdr>
            <w:top w:val="none" w:sz="0" w:space="0" w:color="auto"/>
            <w:left w:val="none" w:sz="0" w:space="0" w:color="auto"/>
            <w:bottom w:val="none" w:sz="0" w:space="0" w:color="auto"/>
            <w:right w:val="none" w:sz="0" w:space="0" w:color="auto"/>
          </w:divBdr>
        </w:div>
        <w:div w:id="1983071150">
          <w:marLeft w:val="640"/>
          <w:marRight w:val="0"/>
          <w:marTop w:val="0"/>
          <w:marBottom w:val="0"/>
          <w:divBdr>
            <w:top w:val="none" w:sz="0" w:space="0" w:color="auto"/>
            <w:left w:val="none" w:sz="0" w:space="0" w:color="auto"/>
            <w:bottom w:val="none" w:sz="0" w:space="0" w:color="auto"/>
            <w:right w:val="none" w:sz="0" w:space="0" w:color="auto"/>
          </w:divBdr>
        </w:div>
        <w:div w:id="202980788">
          <w:marLeft w:val="640"/>
          <w:marRight w:val="0"/>
          <w:marTop w:val="0"/>
          <w:marBottom w:val="0"/>
          <w:divBdr>
            <w:top w:val="none" w:sz="0" w:space="0" w:color="auto"/>
            <w:left w:val="none" w:sz="0" w:space="0" w:color="auto"/>
            <w:bottom w:val="none" w:sz="0" w:space="0" w:color="auto"/>
            <w:right w:val="none" w:sz="0" w:space="0" w:color="auto"/>
          </w:divBdr>
        </w:div>
        <w:div w:id="728651120">
          <w:marLeft w:val="640"/>
          <w:marRight w:val="0"/>
          <w:marTop w:val="0"/>
          <w:marBottom w:val="0"/>
          <w:divBdr>
            <w:top w:val="none" w:sz="0" w:space="0" w:color="auto"/>
            <w:left w:val="none" w:sz="0" w:space="0" w:color="auto"/>
            <w:bottom w:val="none" w:sz="0" w:space="0" w:color="auto"/>
            <w:right w:val="none" w:sz="0" w:space="0" w:color="auto"/>
          </w:divBdr>
        </w:div>
        <w:div w:id="1322730017">
          <w:marLeft w:val="640"/>
          <w:marRight w:val="0"/>
          <w:marTop w:val="0"/>
          <w:marBottom w:val="0"/>
          <w:divBdr>
            <w:top w:val="none" w:sz="0" w:space="0" w:color="auto"/>
            <w:left w:val="none" w:sz="0" w:space="0" w:color="auto"/>
            <w:bottom w:val="none" w:sz="0" w:space="0" w:color="auto"/>
            <w:right w:val="none" w:sz="0" w:space="0" w:color="auto"/>
          </w:divBdr>
        </w:div>
        <w:div w:id="321083881">
          <w:marLeft w:val="640"/>
          <w:marRight w:val="0"/>
          <w:marTop w:val="0"/>
          <w:marBottom w:val="0"/>
          <w:divBdr>
            <w:top w:val="none" w:sz="0" w:space="0" w:color="auto"/>
            <w:left w:val="none" w:sz="0" w:space="0" w:color="auto"/>
            <w:bottom w:val="none" w:sz="0" w:space="0" w:color="auto"/>
            <w:right w:val="none" w:sz="0" w:space="0" w:color="auto"/>
          </w:divBdr>
        </w:div>
        <w:div w:id="1569262978">
          <w:marLeft w:val="640"/>
          <w:marRight w:val="0"/>
          <w:marTop w:val="0"/>
          <w:marBottom w:val="0"/>
          <w:divBdr>
            <w:top w:val="none" w:sz="0" w:space="0" w:color="auto"/>
            <w:left w:val="none" w:sz="0" w:space="0" w:color="auto"/>
            <w:bottom w:val="none" w:sz="0" w:space="0" w:color="auto"/>
            <w:right w:val="none" w:sz="0" w:space="0" w:color="auto"/>
          </w:divBdr>
        </w:div>
        <w:div w:id="1361318000">
          <w:marLeft w:val="640"/>
          <w:marRight w:val="0"/>
          <w:marTop w:val="0"/>
          <w:marBottom w:val="0"/>
          <w:divBdr>
            <w:top w:val="none" w:sz="0" w:space="0" w:color="auto"/>
            <w:left w:val="none" w:sz="0" w:space="0" w:color="auto"/>
            <w:bottom w:val="none" w:sz="0" w:space="0" w:color="auto"/>
            <w:right w:val="none" w:sz="0" w:space="0" w:color="auto"/>
          </w:divBdr>
        </w:div>
        <w:div w:id="368995119">
          <w:marLeft w:val="640"/>
          <w:marRight w:val="0"/>
          <w:marTop w:val="0"/>
          <w:marBottom w:val="0"/>
          <w:divBdr>
            <w:top w:val="none" w:sz="0" w:space="0" w:color="auto"/>
            <w:left w:val="none" w:sz="0" w:space="0" w:color="auto"/>
            <w:bottom w:val="none" w:sz="0" w:space="0" w:color="auto"/>
            <w:right w:val="none" w:sz="0" w:space="0" w:color="auto"/>
          </w:divBdr>
        </w:div>
        <w:div w:id="40173887">
          <w:marLeft w:val="640"/>
          <w:marRight w:val="0"/>
          <w:marTop w:val="0"/>
          <w:marBottom w:val="0"/>
          <w:divBdr>
            <w:top w:val="none" w:sz="0" w:space="0" w:color="auto"/>
            <w:left w:val="none" w:sz="0" w:space="0" w:color="auto"/>
            <w:bottom w:val="none" w:sz="0" w:space="0" w:color="auto"/>
            <w:right w:val="none" w:sz="0" w:space="0" w:color="auto"/>
          </w:divBdr>
        </w:div>
        <w:div w:id="1539318772">
          <w:marLeft w:val="640"/>
          <w:marRight w:val="0"/>
          <w:marTop w:val="0"/>
          <w:marBottom w:val="0"/>
          <w:divBdr>
            <w:top w:val="none" w:sz="0" w:space="0" w:color="auto"/>
            <w:left w:val="none" w:sz="0" w:space="0" w:color="auto"/>
            <w:bottom w:val="none" w:sz="0" w:space="0" w:color="auto"/>
            <w:right w:val="none" w:sz="0" w:space="0" w:color="auto"/>
          </w:divBdr>
        </w:div>
        <w:div w:id="1296334055">
          <w:marLeft w:val="640"/>
          <w:marRight w:val="0"/>
          <w:marTop w:val="0"/>
          <w:marBottom w:val="0"/>
          <w:divBdr>
            <w:top w:val="none" w:sz="0" w:space="0" w:color="auto"/>
            <w:left w:val="none" w:sz="0" w:space="0" w:color="auto"/>
            <w:bottom w:val="none" w:sz="0" w:space="0" w:color="auto"/>
            <w:right w:val="none" w:sz="0" w:space="0" w:color="auto"/>
          </w:divBdr>
        </w:div>
        <w:div w:id="1186674763">
          <w:marLeft w:val="640"/>
          <w:marRight w:val="0"/>
          <w:marTop w:val="0"/>
          <w:marBottom w:val="0"/>
          <w:divBdr>
            <w:top w:val="none" w:sz="0" w:space="0" w:color="auto"/>
            <w:left w:val="none" w:sz="0" w:space="0" w:color="auto"/>
            <w:bottom w:val="none" w:sz="0" w:space="0" w:color="auto"/>
            <w:right w:val="none" w:sz="0" w:space="0" w:color="auto"/>
          </w:divBdr>
        </w:div>
        <w:div w:id="781996022">
          <w:marLeft w:val="640"/>
          <w:marRight w:val="0"/>
          <w:marTop w:val="0"/>
          <w:marBottom w:val="0"/>
          <w:divBdr>
            <w:top w:val="none" w:sz="0" w:space="0" w:color="auto"/>
            <w:left w:val="none" w:sz="0" w:space="0" w:color="auto"/>
            <w:bottom w:val="none" w:sz="0" w:space="0" w:color="auto"/>
            <w:right w:val="none" w:sz="0" w:space="0" w:color="auto"/>
          </w:divBdr>
        </w:div>
        <w:div w:id="733163619">
          <w:marLeft w:val="640"/>
          <w:marRight w:val="0"/>
          <w:marTop w:val="0"/>
          <w:marBottom w:val="0"/>
          <w:divBdr>
            <w:top w:val="none" w:sz="0" w:space="0" w:color="auto"/>
            <w:left w:val="none" w:sz="0" w:space="0" w:color="auto"/>
            <w:bottom w:val="none" w:sz="0" w:space="0" w:color="auto"/>
            <w:right w:val="none" w:sz="0" w:space="0" w:color="auto"/>
          </w:divBdr>
        </w:div>
        <w:div w:id="1387991226">
          <w:marLeft w:val="640"/>
          <w:marRight w:val="0"/>
          <w:marTop w:val="0"/>
          <w:marBottom w:val="0"/>
          <w:divBdr>
            <w:top w:val="none" w:sz="0" w:space="0" w:color="auto"/>
            <w:left w:val="none" w:sz="0" w:space="0" w:color="auto"/>
            <w:bottom w:val="none" w:sz="0" w:space="0" w:color="auto"/>
            <w:right w:val="none" w:sz="0" w:space="0" w:color="auto"/>
          </w:divBdr>
        </w:div>
        <w:div w:id="933167817">
          <w:marLeft w:val="640"/>
          <w:marRight w:val="0"/>
          <w:marTop w:val="0"/>
          <w:marBottom w:val="0"/>
          <w:divBdr>
            <w:top w:val="none" w:sz="0" w:space="0" w:color="auto"/>
            <w:left w:val="none" w:sz="0" w:space="0" w:color="auto"/>
            <w:bottom w:val="none" w:sz="0" w:space="0" w:color="auto"/>
            <w:right w:val="none" w:sz="0" w:space="0" w:color="auto"/>
          </w:divBdr>
        </w:div>
        <w:div w:id="1371688709">
          <w:marLeft w:val="640"/>
          <w:marRight w:val="0"/>
          <w:marTop w:val="0"/>
          <w:marBottom w:val="0"/>
          <w:divBdr>
            <w:top w:val="none" w:sz="0" w:space="0" w:color="auto"/>
            <w:left w:val="none" w:sz="0" w:space="0" w:color="auto"/>
            <w:bottom w:val="none" w:sz="0" w:space="0" w:color="auto"/>
            <w:right w:val="none" w:sz="0" w:space="0" w:color="auto"/>
          </w:divBdr>
        </w:div>
        <w:div w:id="566652775">
          <w:marLeft w:val="640"/>
          <w:marRight w:val="0"/>
          <w:marTop w:val="0"/>
          <w:marBottom w:val="0"/>
          <w:divBdr>
            <w:top w:val="none" w:sz="0" w:space="0" w:color="auto"/>
            <w:left w:val="none" w:sz="0" w:space="0" w:color="auto"/>
            <w:bottom w:val="none" w:sz="0" w:space="0" w:color="auto"/>
            <w:right w:val="none" w:sz="0" w:space="0" w:color="auto"/>
          </w:divBdr>
        </w:div>
        <w:div w:id="1881554777">
          <w:marLeft w:val="640"/>
          <w:marRight w:val="0"/>
          <w:marTop w:val="0"/>
          <w:marBottom w:val="0"/>
          <w:divBdr>
            <w:top w:val="none" w:sz="0" w:space="0" w:color="auto"/>
            <w:left w:val="none" w:sz="0" w:space="0" w:color="auto"/>
            <w:bottom w:val="none" w:sz="0" w:space="0" w:color="auto"/>
            <w:right w:val="none" w:sz="0" w:space="0" w:color="auto"/>
          </w:divBdr>
        </w:div>
        <w:div w:id="1519927800">
          <w:marLeft w:val="640"/>
          <w:marRight w:val="0"/>
          <w:marTop w:val="0"/>
          <w:marBottom w:val="0"/>
          <w:divBdr>
            <w:top w:val="none" w:sz="0" w:space="0" w:color="auto"/>
            <w:left w:val="none" w:sz="0" w:space="0" w:color="auto"/>
            <w:bottom w:val="none" w:sz="0" w:space="0" w:color="auto"/>
            <w:right w:val="none" w:sz="0" w:space="0" w:color="auto"/>
          </w:divBdr>
        </w:div>
        <w:div w:id="1951738852">
          <w:marLeft w:val="640"/>
          <w:marRight w:val="0"/>
          <w:marTop w:val="0"/>
          <w:marBottom w:val="0"/>
          <w:divBdr>
            <w:top w:val="none" w:sz="0" w:space="0" w:color="auto"/>
            <w:left w:val="none" w:sz="0" w:space="0" w:color="auto"/>
            <w:bottom w:val="none" w:sz="0" w:space="0" w:color="auto"/>
            <w:right w:val="none" w:sz="0" w:space="0" w:color="auto"/>
          </w:divBdr>
        </w:div>
        <w:div w:id="1834562579">
          <w:marLeft w:val="640"/>
          <w:marRight w:val="0"/>
          <w:marTop w:val="0"/>
          <w:marBottom w:val="0"/>
          <w:divBdr>
            <w:top w:val="none" w:sz="0" w:space="0" w:color="auto"/>
            <w:left w:val="none" w:sz="0" w:space="0" w:color="auto"/>
            <w:bottom w:val="none" w:sz="0" w:space="0" w:color="auto"/>
            <w:right w:val="none" w:sz="0" w:space="0" w:color="auto"/>
          </w:divBdr>
        </w:div>
        <w:div w:id="1655261693">
          <w:marLeft w:val="640"/>
          <w:marRight w:val="0"/>
          <w:marTop w:val="0"/>
          <w:marBottom w:val="0"/>
          <w:divBdr>
            <w:top w:val="none" w:sz="0" w:space="0" w:color="auto"/>
            <w:left w:val="none" w:sz="0" w:space="0" w:color="auto"/>
            <w:bottom w:val="none" w:sz="0" w:space="0" w:color="auto"/>
            <w:right w:val="none" w:sz="0" w:space="0" w:color="auto"/>
          </w:divBdr>
        </w:div>
        <w:div w:id="2128500247">
          <w:marLeft w:val="640"/>
          <w:marRight w:val="0"/>
          <w:marTop w:val="0"/>
          <w:marBottom w:val="0"/>
          <w:divBdr>
            <w:top w:val="none" w:sz="0" w:space="0" w:color="auto"/>
            <w:left w:val="none" w:sz="0" w:space="0" w:color="auto"/>
            <w:bottom w:val="none" w:sz="0" w:space="0" w:color="auto"/>
            <w:right w:val="none" w:sz="0" w:space="0" w:color="auto"/>
          </w:divBdr>
        </w:div>
        <w:div w:id="1273054479">
          <w:marLeft w:val="640"/>
          <w:marRight w:val="0"/>
          <w:marTop w:val="0"/>
          <w:marBottom w:val="0"/>
          <w:divBdr>
            <w:top w:val="none" w:sz="0" w:space="0" w:color="auto"/>
            <w:left w:val="none" w:sz="0" w:space="0" w:color="auto"/>
            <w:bottom w:val="none" w:sz="0" w:space="0" w:color="auto"/>
            <w:right w:val="none" w:sz="0" w:space="0" w:color="auto"/>
          </w:divBdr>
        </w:div>
        <w:div w:id="1778285357">
          <w:marLeft w:val="640"/>
          <w:marRight w:val="0"/>
          <w:marTop w:val="0"/>
          <w:marBottom w:val="0"/>
          <w:divBdr>
            <w:top w:val="none" w:sz="0" w:space="0" w:color="auto"/>
            <w:left w:val="none" w:sz="0" w:space="0" w:color="auto"/>
            <w:bottom w:val="none" w:sz="0" w:space="0" w:color="auto"/>
            <w:right w:val="none" w:sz="0" w:space="0" w:color="auto"/>
          </w:divBdr>
        </w:div>
        <w:div w:id="249706129">
          <w:marLeft w:val="640"/>
          <w:marRight w:val="0"/>
          <w:marTop w:val="0"/>
          <w:marBottom w:val="0"/>
          <w:divBdr>
            <w:top w:val="none" w:sz="0" w:space="0" w:color="auto"/>
            <w:left w:val="none" w:sz="0" w:space="0" w:color="auto"/>
            <w:bottom w:val="none" w:sz="0" w:space="0" w:color="auto"/>
            <w:right w:val="none" w:sz="0" w:space="0" w:color="auto"/>
          </w:divBdr>
        </w:div>
        <w:div w:id="1740518199">
          <w:marLeft w:val="640"/>
          <w:marRight w:val="0"/>
          <w:marTop w:val="0"/>
          <w:marBottom w:val="0"/>
          <w:divBdr>
            <w:top w:val="none" w:sz="0" w:space="0" w:color="auto"/>
            <w:left w:val="none" w:sz="0" w:space="0" w:color="auto"/>
            <w:bottom w:val="none" w:sz="0" w:space="0" w:color="auto"/>
            <w:right w:val="none" w:sz="0" w:space="0" w:color="auto"/>
          </w:divBdr>
        </w:div>
        <w:div w:id="1447457269">
          <w:marLeft w:val="640"/>
          <w:marRight w:val="0"/>
          <w:marTop w:val="0"/>
          <w:marBottom w:val="0"/>
          <w:divBdr>
            <w:top w:val="none" w:sz="0" w:space="0" w:color="auto"/>
            <w:left w:val="none" w:sz="0" w:space="0" w:color="auto"/>
            <w:bottom w:val="none" w:sz="0" w:space="0" w:color="auto"/>
            <w:right w:val="none" w:sz="0" w:space="0" w:color="auto"/>
          </w:divBdr>
        </w:div>
        <w:div w:id="2101755632">
          <w:marLeft w:val="640"/>
          <w:marRight w:val="0"/>
          <w:marTop w:val="0"/>
          <w:marBottom w:val="0"/>
          <w:divBdr>
            <w:top w:val="none" w:sz="0" w:space="0" w:color="auto"/>
            <w:left w:val="none" w:sz="0" w:space="0" w:color="auto"/>
            <w:bottom w:val="none" w:sz="0" w:space="0" w:color="auto"/>
            <w:right w:val="none" w:sz="0" w:space="0" w:color="auto"/>
          </w:divBdr>
        </w:div>
        <w:div w:id="518395028">
          <w:marLeft w:val="640"/>
          <w:marRight w:val="0"/>
          <w:marTop w:val="0"/>
          <w:marBottom w:val="0"/>
          <w:divBdr>
            <w:top w:val="none" w:sz="0" w:space="0" w:color="auto"/>
            <w:left w:val="none" w:sz="0" w:space="0" w:color="auto"/>
            <w:bottom w:val="none" w:sz="0" w:space="0" w:color="auto"/>
            <w:right w:val="none" w:sz="0" w:space="0" w:color="auto"/>
          </w:divBdr>
        </w:div>
        <w:div w:id="2061511724">
          <w:marLeft w:val="640"/>
          <w:marRight w:val="0"/>
          <w:marTop w:val="0"/>
          <w:marBottom w:val="0"/>
          <w:divBdr>
            <w:top w:val="none" w:sz="0" w:space="0" w:color="auto"/>
            <w:left w:val="none" w:sz="0" w:space="0" w:color="auto"/>
            <w:bottom w:val="none" w:sz="0" w:space="0" w:color="auto"/>
            <w:right w:val="none" w:sz="0" w:space="0" w:color="auto"/>
          </w:divBdr>
        </w:div>
        <w:div w:id="661129692">
          <w:marLeft w:val="640"/>
          <w:marRight w:val="0"/>
          <w:marTop w:val="0"/>
          <w:marBottom w:val="0"/>
          <w:divBdr>
            <w:top w:val="none" w:sz="0" w:space="0" w:color="auto"/>
            <w:left w:val="none" w:sz="0" w:space="0" w:color="auto"/>
            <w:bottom w:val="none" w:sz="0" w:space="0" w:color="auto"/>
            <w:right w:val="none" w:sz="0" w:space="0" w:color="auto"/>
          </w:divBdr>
        </w:div>
        <w:div w:id="1418557795">
          <w:marLeft w:val="640"/>
          <w:marRight w:val="0"/>
          <w:marTop w:val="0"/>
          <w:marBottom w:val="0"/>
          <w:divBdr>
            <w:top w:val="none" w:sz="0" w:space="0" w:color="auto"/>
            <w:left w:val="none" w:sz="0" w:space="0" w:color="auto"/>
            <w:bottom w:val="none" w:sz="0" w:space="0" w:color="auto"/>
            <w:right w:val="none" w:sz="0" w:space="0" w:color="auto"/>
          </w:divBdr>
        </w:div>
        <w:div w:id="1882129967">
          <w:marLeft w:val="640"/>
          <w:marRight w:val="0"/>
          <w:marTop w:val="0"/>
          <w:marBottom w:val="0"/>
          <w:divBdr>
            <w:top w:val="none" w:sz="0" w:space="0" w:color="auto"/>
            <w:left w:val="none" w:sz="0" w:space="0" w:color="auto"/>
            <w:bottom w:val="none" w:sz="0" w:space="0" w:color="auto"/>
            <w:right w:val="none" w:sz="0" w:space="0" w:color="auto"/>
          </w:divBdr>
        </w:div>
        <w:div w:id="1208757158">
          <w:marLeft w:val="640"/>
          <w:marRight w:val="0"/>
          <w:marTop w:val="0"/>
          <w:marBottom w:val="0"/>
          <w:divBdr>
            <w:top w:val="none" w:sz="0" w:space="0" w:color="auto"/>
            <w:left w:val="none" w:sz="0" w:space="0" w:color="auto"/>
            <w:bottom w:val="none" w:sz="0" w:space="0" w:color="auto"/>
            <w:right w:val="none" w:sz="0" w:space="0" w:color="auto"/>
          </w:divBdr>
        </w:div>
        <w:div w:id="519319756">
          <w:marLeft w:val="640"/>
          <w:marRight w:val="0"/>
          <w:marTop w:val="0"/>
          <w:marBottom w:val="0"/>
          <w:divBdr>
            <w:top w:val="none" w:sz="0" w:space="0" w:color="auto"/>
            <w:left w:val="none" w:sz="0" w:space="0" w:color="auto"/>
            <w:bottom w:val="none" w:sz="0" w:space="0" w:color="auto"/>
            <w:right w:val="none" w:sz="0" w:space="0" w:color="auto"/>
          </w:divBdr>
        </w:div>
        <w:div w:id="146171937">
          <w:marLeft w:val="640"/>
          <w:marRight w:val="0"/>
          <w:marTop w:val="0"/>
          <w:marBottom w:val="0"/>
          <w:divBdr>
            <w:top w:val="none" w:sz="0" w:space="0" w:color="auto"/>
            <w:left w:val="none" w:sz="0" w:space="0" w:color="auto"/>
            <w:bottom w:val="none" w:sz="0" w:space="0" w:color="auto"/>
            <w:right w:val="none" w:sz="0" w:space="0" w:color="auto"/>
          </w:divBdr>
        </w:div>
        <w:div w:id="1623221782">
          <w:marLeft w:val="640"/>
          <w:marRight w:val="0"/>
          <w:marTop w:val="0"/>
          <w:marBottom w:val="0"/>
          <w:divBdr>
            <w:top w:val="none" w:sz="0" w:space="0" w:color="auto"/>
            <w:left w:val="none" w:sz="0" w:space="0" w:color="auto"/>
            <w:bottom w:val="none" w:sz="0" w:space="0" w:color="auto"/>
            <w:right w:val="none" w:sz="0" w:space="0" w:color="auto"/>
          </w:divBdr>
        </w:div>
        <w:div w:id="235362796">
          <w:marLeft w:val="640"/>
          <w:marRight w:val="0"/>
          <w:marTop w:val="0"/>
          <w:marBottom w:val="0"/>
          <w:divBdr>
            <w:top w:val="none" w:sz="0" w:space="0" w:color="auto"/>
            <w:left w:val="none" w:sz="0" w:space="0" w:color="auto"/>
            <w:bottom w:val="none" w:sz="0" w:space="0" w:color="auto"/>
            <w:right w:val="none" w:sz="0" w:space="0" w:color="auto"/>
          </w:divBdr>
        </w:div>
        <w:div w:id="1222794301">
          <w:marLeft w:val="640"/>
          <w:marRight w:val="0"/>
          <w:marTop w:val="0"/>
          <w:marBottom w:val="0"/>
          <w:divBdr>
            <w:top w:val="none" w:sz="0" w:space="0" w:color="auto"/>
            <w:left w:val="none" w:sz="0" w:space="0" w:color="auto"/>
            <w:bottom w:val="none" w:sz="0" w:space="0" w:color="auto"/>
            <w:right w:val="none" w:sz="0" w:space="0" w:color="auto"/>
          </w:divBdr>
        </w:div>
        <w:div w:id="614678006">
          <w:marLeft w:val="640"/>
          <w:marRight w:val="0"/>
          <w:marTop w:val="0"/>
          <w:marBottom w:val="0"/>
          <w:divBdr>
            <w:top w:val="none" w:sz="0" w:space="0" w:color="auto"/>
            <w:left w:val="none" w:sz="0" w:space="0" w:color="auto"/>
            <w:bottom w:val="none" w:sz="0" w:space="0" w:color="auto"/>
            <w:right w:val="none" w:sz="0" w:space="0" w:color="auto"/>
          </w:divBdr>
        </w:div>
        <w:div w:id="848326074">
          <w:marLeft w:val="640"/>
          <w:marRight w:val="0"/>
          <w:marTop w:val="0"/>
          <w:marBottom w:val="0"/>
          <w:divBdr>
            <w:top w:val="none" w:sz="0" w:space="0" w:color="auto"/>
            <w:left w:val="none" w:sz="0" w:space="0" w:color="auto"/>
            <w:bottom w:val="none" w:sz="0" w:space="0" w:color="auto"/>
            <w:right w:val="none" w:sz="0" w:space="0" w:color="auto"/>
          </w:divBdr>
        </w:div>
        <w:div w:id="685211246">
          <w:marLeft w:val="640"/>
          <w:marRight w:val="0"/>
          <w:marTop w:val="0"/>
          <w:marBottom w:val="0"/>
          <w:divBdr>
            <w:top w:val="none" w:sz="0" w:space="0" w:color="auto"/>
            <w:left w:val="none" w:sz="0" w:space="0" w:color="auto"/>
            <w:bottom w:val="none" w:sz="0" w:space="0" w:color="auto"/>
            <w:right w:val="none" w:sz="0" w:space="0" w:color="auto"/>
          </w:divBdr>
        </w:div>
        <w:div w:id="1830443221">
          <w:marLeft w:val="640"/>
          <w:marRight w:val="0"/>
          <w:marTop w:val="0"/>
          <w:marBottom w:val="0"/>
          <w:divBdr>
            <w:top w:val="none" w:sz="0" w:space="0" w:color="auto"/>
            <w:left w:val="none" w:sz="0" w:space="0" w:color="auto"/>
            <w:bottom w:val="none" w:sz="0" w:space="0" w:color="auto"/>
            <w:right w:val="none" w:sz="0" w:space="0" w:color="auto"/>
          </w:divBdr>
        </w:div>
        <w:div w:id="304549379">
          <w:marLeft w:val="640"/>
          <w:marRight w:val="0"/>
          <w:marTop w:val="0"/>
          <w:marBottom w:val="0"/>
          <w:divBdr>
            <w:top w:val="none" w:sz="0" w:space="0" w:color="auto"/>
            <w:left w:val="none" w:sz="0" w:space="0" w:color="auto"/>
            <w:bottom w:val="none" w:sz="0" w:space="0" w:color="auto"/>
            <w:right w:val="none" w:sz="0" w:space="0" w:color="auto"/>
          </w:divBdr>
        </w:div>
        <w:div w:id="482089566">
          <w:marLeft w:val="640"/>
          <w:marRight w:val="0"/>
          <w:marTop w:val="0"/>
          <w:marBottom w:val="0"/>
          <w:divBdr>
            <w:top w:val="none" w:sz="0" w:space="0" w:color="auto"/>
            <w:left w:val="none" w:sz="0" w:space="0" w:color="auto"/>
            <w:bottom w:val="none" w:sz="0" w:space="0" w:color="auto"/>
            <w:right w:val="none" w:sz="0" w:space="0" w:color="auto"/>
          </w:divBdr>
        </w:div>
        <w:div w:id="329598067">
          <w:marLeft w:val="640"/>
          <w:marRight w:val="0"/>
          <w:marTop w:val="0"/>
          <w:marBottom w:val="0"/>
          <w:divBdr>
            <w:top w:val="none" w:sz="0" w:space="0" w:color="auto"/>
            <w:left w:val="none" w:sz="0" w:space="0" w:color="auto"/>
            <w:bottom w:val="none" w:sz="0" w:space="0" w:color="auto"/>
            <w:right w:val="none" w:sz="0" w:space="0" w:color="auto"/>
          </w:divBdr>
        </w:div>
        <w:div w:id="275479512">
          <w:marLeft w:val="640"/>
          <w:marRight w:val="0"/>
          <w:marTop w:val="0"/>
          <w:marBottom w:val="0"/>
          <w:divBdr>
            <w:top w:val="none" w:sz="0" w:space="0" w:color="auto"/>
            <w:left w:val="none" w:sz="0" w:space="0" w:color="auto"/>
            <w:bottom w:val="none" w:sz="0" w:space="0" w:color="auto"/>
            <w:right w:val="none" w:sz="0" w:space="0" w:color="auto"/>
          </w:divBdr>
        </w:div>
        <w:div w:id="748767775">
          <w:marLeft w:val="640"/>
          <w:marRight w:val="0"/>
          <w:marTop w:val="0"/>
          <w:marBottom w:val="0"/>
          <w:divBdr>
            <w:top w:val="none" w:sz="0" w:space="0" w:color="auto"/>
            <w:left w:val="none" w:sz="0" w:space="0" w:color="auto"/>
            <w:bottom w:val="none" w:sz="0" w:space="0" w:color="auto"/>
            <w:right w:val="none" w:sz="0" w:space="0" w:color="auto"/>
          </w:divBdr>
        </w:div>
        <w:div w:id="916748365">
          <w:marLeft w:val="640"/>
          <w:marRight w:val="0"/>
          <w:marTop w:val="0"/>
          <w:marBottom w:val="0"/>
          <w:divBdr>
            <w:top w:val="none" w:sz="0" w:space="0" w:color="auto"/>
            <w:left w:val="none" w:sz="0" w:space="0" w:color="auto"/>
            <w:bottom w:val="none" w:sz="0" w:space="0" w:color="auto"/>
            <w:right w:val="none" w:sz="0" w:space="0" w:color="auto"/>
          </w:divBdr>
        </w:div>
        <w:div w:id="1148210561">
          <w:marLeft w:val="640"/>
          <w:marRight w:val="0"/>
          <w:marTop w:val="0"/>
          <w:marBottom w:val="0"/>
          <w:divBdr>
            <w:top w:val="none" w:sz="0" w:space="0" w:color="auto"/>
            <w:left w:val="none" w:sz="0" w:space="0" w:color="auto"/>
            <w:bottom w:val="none" w:sz="0" w:space="0" w:color="auto"/>
            <w:right w:val="none" w:sz="0" w:space="0" w:color="auto"/>
          </w:divBdr>
        </w:div>
        <w:div w:id="1521893214">
          <w:marLeft w:val="640"/>
          <w:marRight w:val="0"/>
          <w:marTop w:val="0"/>
          <w:marBottom w:val="0"/>
          <w:divBdr>
            <w:top w:val="none" w:sz="0" w:space="0" w:color="auto"/>
            <w:left w:val="none" w:sz="0" w:space="0" w:color="auto"/>
            <w:bottom w:val="none" w:sz="0" w:space="0" w:color="auto"/>
            <w:right w:val="none" w:sz="0" w:space="0" w:color="auto"/>
          </w:divBdr>
        </w:div>
        <w:div w:id="640228857">
          <w:marLeft w:val="640"/>
          <w:marRight w:val="0"/>
          <w:marTop w:val="0"/>
          <w:marBottom w:val="0"/>
          <w:divBdr>
            <w:top w:val="none" w:sz="0" w:space="0" w:color="auto"/>
            <w:left w:val="none" w:sz="0" w:space="0" w:color="auto"/>
            <w:bottom w:val="none" w:sz="0" w:space="0" w:color="auto"/>
            <w:right w:val="none" w:sz="0" w:space="0" w:color="auto"/>
          </w:divBdr>
        </w:div>
        <w:div w:id="1723138402">
          <w:marLeft w:val="640"/>
          <w:marRight w:val="0"/>
          <w:marTop w:val="0"/>
          <w:marBottom w:val="0"/>
          <w:divBdr>
            <w:top w:val="none" w:sz="0" w:space="0" w:color="auto"/>
            <w:left w:val="none" w:sz="0" w:space="0" w:color="auto"/>
            <w:bottom w:val="none" w:sz="0" w:space="0" w:color="auto"/>
            <w:right w:val="none" w:sz="0" w:space="0" w:color="auto"/>
          </w:divBdr>
        </w:div>
        <w:div w:id="429589605">
          <w:marLeft w:val="640"/>
          <w:marRight w:val="0"/>
          <w:marTop w:val="0"/>
          <w:marBottom w:val="0"/>
          <w:divBdr>
            <w:top w:val="none" w:sz="0" w:space="0" w:color="auto"/>
            <w:left w:val="none" w:sz="0" w:space="0" w:color="auto"/>
            <w:bottom w:val="none" w:sz="0" w:space="0" w:color="auto"/>
            <w:right w:val="none" w:sz="0" w:space="0" w:color="auto"/>
          </w:divBdr>
        </w:div>
        <w:div w:id="510022768">
          <w:marLeft w:val="640"/>
          <w:marRight w:val="0"/>
          <w:marTop w:val="0"/>
          <w:marBottom w:val="0"/>
          <w:divBdr>
            <w:top w:val="none" w:sz="0" w:space="0" w:color="auto"/>
            <w:left w:val="none" w:sz="0" w:space="0" w:color="auto"/>
            <w:bottom w:val="none" w:sz="0" w:space="0" w:color="auto"/>
            <w:right w:val="none" w:sz="0" w:space="0" w:color="auto"/>
          </w:divBdr>
        </w:div>
        <w:div w:id="1556547040">
          <w:marLeft w:val="640"/>
          <w:marRight w:val="0"/>
          <w:marTop w:val="0"/>
          <w:marBottom w:val="0"/>
          <w:divBdr>
            <w:top w:val="none" w:sz="0" w:space="0" w:color="auto"/>
            <w:left w:val="none" w:sz="0" w:space="0" w:color="auto"/>
            <w:bottom w:val="none" w:sz="0" w:space="0" w:color="auto"/>
            <w:right w:val="none" w:sz="0" w:space="0" w:color="auto"/>
          </w:divBdr>
        </w:div>
        <w:div w:id="1743601218">
          <w:marLeft w:val="640"/>
          <w:marRight w:val="0"/>
          <w:marTop w:val="0"/>
          <w:marBottom w:val="0"/>
          <w:divBdr>
            <w:top w:val="none" w:sz="0" w:space="0" w:color="auto"/>
            <w:left w:val="none" w:sz="0" w:space="0" w:color="auto"/>
            <w:bottom w:val="none" w:sz="0" w:space="0" w:color="auto"/>
            <w:right w:val="none" w:sz="0" w:space="0" w:color="auto"/>
          </w:divBdr>
        </w:div>
        <w:div w:id="339552913">
          <w:marLeft w:val="640"/>
          <w:marRight w:val="0"/>
          <w:marTop w:val="0"/>
          <w:marBottom w:val="0"/>
          <w:divBdr>
            <w:top w:val="none" w:sz="0" w:space="0" w:color="auto"/>
            <w:left w:val="none" w:sz="0" w:space="0" w:color="auto"/>
            <w:bottom w:val="none" w:sz="0" w:space="0" w:color="auto"/>
            <w:right w:val="none" w:sz="0" w:space="0" w:color="auto"/>
          </w:divBdr>
        </w:div>
        <w:div w:id="279990479">
          <w:marLeft w:val="640"/>
          <w:marRight w:val="0"/>
          <w:marTop w:val="0"/>
          <w:marBottom w:val="0"/>
          <w:divBdr>
            <w:top w:val="none" w:sz="0" w:space="0" w:color="auto"/>
            <w:left w:val="none" w:sz="0" w:space="0" w:color="auto"/>
            <w:bottom w:val="none" w:sz="0" w:space="0" w:color="auto"/>
            <w:right w:val="none" w:sz="0" w:space="0" w:color="auto"/>
          </w:divBdr>
        </w:div>
        <w:div w:id="1031221916">
          <w:marLeft w:val="640"/>
          <w:marRight w:val="0"/>
          <w:marTop w:val="0"/>
          <w:marBottom w:val="0"/>
          <w:divBdr>
            <w:top w:val="none" w:sz="0" w:space="0" w:color="auto"/>
            <w:left w:val="none" w:sz="0" w:space="0" w:color="auto"/>
            <w:bottom w:val="none" w:sz="0" w:space="0" w:color="auto"/>
            <w:right w:val="none" w:sz="0" w:space="0" w:color="auto"/>
          </w:divBdr>
        </w:div>
        <w:div w:id="588581626">
          <w:marLeft w:val="640"/>
          <w:marRight w:val="0"/>
          <w:marTop w:val="0"/>
          <w:marBottom w:val="0"/>
          <w:divBdr>
            <w:top w:val="none" w:sz="0" w:space="0" w:color="auto"/>
            <w:left w:val="none" w:sz="0" w:space="0" w:color="auto"/>
            <w:bottom w:val="none" w:sz="0" w:space="0" w:color="auto"/>
            <w:right w:val="none" w:sz="0" w:space="0" w:color="auto"/>
          </w:divBdr>
        </w:div>
        <w:div w:id="720666574">
          <w:marLeft w:val="640"/>
          <w:marRight w:val="0"/>
          <w:marTop w:val="0"/>
          <w:marBottom w:val="0"/>
          <w:divBdr>
            <w:top w:val="none" w:sz="0" w:space="0" w:color="auto"/>
            <w:left w:val="none" w:sz="0" w:space="0" w:color="auto"/>
            <w:bottom w:val="none" w:sz="0" w:space="0" w:color="auto"/>
            <w:right w:val="none" w:sz="0" w:space="0" w:color="auto"/>
          </w:divBdr>
        </w:div>
        <w:div w:id="642462889">
          <w:marLeft w:val="640"/>
          <w:marRight w:val="0"/>
          <w:marTop w:val="0"/>
          <w:marBottom w:val="0"/>
          <w:divBdr>
            <w:top w:val="none" w:sz="0" w:space="0" w:color="auto"/>
            <w:left w:val="none" w:sz="0" w:space="0" w:color="auto"/>
            <w:bottom w:val="none" w:sz="0" w:space="0" w:color="auto"/>
            <w:right w:val="none" w:sz="0" w:space="0" w:color="auto"/>
          </w:divBdr>
        </w:div>
        <w:div w:id="1074399476">
          <w:marLeft w:val="640"/>
          <w:marRight w:val="0"/>
          <w:marTop w:val="0"/>
          <w:marBottom w:val="0"/>
          <w:divBdr>
            <w:top w:val="none" w:sz="0" w:space="0" w:color="auto"/>
            <w:left w:val="none" w:sz="0" w:space="0" w:color="auto"/>
            <w:bottom w:val="none" w:sz="0" w:space="0" w:color="auto"/>
            <w:right w:val="none" w:sz="0" w:space="0" w:color="auto"/>
          </w:divBdr>
        </w:div>
        <w:div w:id="2024818995">
          <w:marLeft w:val="640"/>
          <w:marRight w:val="0"/>
          <w:marTop w:val="0"/>
          <w:marBottom w:val="0"/>
          <w:divBdr>
            <w:top w:val="none" w:sz="0" w:space="0" w:color="auto"/>
            <w:left w:val="none" w:sz="0" w:space="0" w:color="auto"/>
            <w:bottom w:val="none" w:sz="0" w:space="0" w:color="auto"/>
            <w:right w:val="none" w:sz="0" w:space="0" w:color="auto"/>
          </w:divBdr>
        </w:div>
        <w:div w:id="896011270">
          <w:marLeft w:val="640"/>
          <w:marRight w:val="0"/>
          <w:marTop w:val="0"/>
          <w:marBottom w:val="0"/>
          <w:divBdr>
            <w:top w:val="none" w:sz="0" w:space="0" w:color="auto"/>
            <w:left w:val="none" w:sz="0" w:space="0" w:color="auto"/>
            <w:bottom w:val="none" w:sz="0" w:space="0" w:color="auto"/>
            <w:right w:val="none" w:sz="0" w:space="0" w:color="auto"/>
          </w:divBdr>
        </w:div>
        <w:div w:id="1210410742">
          <w:marLeft w:val="640"/>
          <w:marRight w:val="0"/>
          <w:marTop w:val="0"/>
          <w:marBottom w:val="0"/>
          <w:divBdr>
            <w:top w:val="none" w:sz="0" w:space="0" w:color="auto"/>
            <w:left w:val="none" w:sz="0" w:space="0" w:color="auto"/>
            <w:bottom w:val="none" w:sz="0" w:space="0" w:color="auto"/>
            <w:right w:val="none" w:sz="0" w:space="0" w:color="auto"/>
          </w:divBdr>
        </w:div>
        <w:div w:id="387385634">
          <w:marLeft w:val="640"/>
          <w:marRight w:val="0"/>
          <w:marTop w:val="0"/>
          <w:marBottom w:val="0"/>
          <w:divBdr>
            <w:top w:val="none" w:sz="0" w:space="0" w:color="auto"/>
            <w:left w:val="none" w:sz="0" w:space="0" w:color="auto"/>
            <w:bottom w:val="none" w:sz="0" w:space="0" w:color="auto"/>
            <w:right w:val="none" w:sz="0" w:space="0" w:color="auto"/>
          </w:divBdr>
        </w:div>
        <w:div w:id="1596792554">
          <w:marLeft w:val="640"/>
          <w:marRight w:val="0"/>
          <w:marTop w:val="0"/>
          <w:marBottom w:val="0"/>
          <w:divBdr>
            <w:top w:val="none" w:sz="0" w:space="0" w:color="auto"/>
            <w:left w:val="none" w:sz="0" w:space="0" w:color="auto"/>
            <w:bottom w:val="none" w:sz="0" w:space="0" w:color="auto"/>
            <w:right w:val="none" w:sz="0" w:space="0" w:color="auto"/>
          </w:divBdr>
        </w:div>
        <w:div w:id="44330921">
          <w:marLeft w:val="640"/>
          <w:marRight w:val="0"/>
          <w:marTop w:val="0"/>
          <w:marBottom w:val="0"/>
          <w:divBdr>
            <w:top w:val="none" w:sz="0" w:space="0" w:color="auto"/>
            <w:left w:val="none" w:sz="0" w:space="0" w:color="auto"/>
            <w:bottom w:val="none" w:sz="0" w:space="0" w:color="auto"/>
            <w:right w:val="none" w:sz="0" w:space="0" w:color="auto"/>
          </w:divBdr>
        </w:div>
        <w:div w:id="1130199356">
          <w:marLeft w:val="640"/>
          <w:marRight w:val="0"/>
          <w:marTop w:val="0"/>
          <w:marBottom w:val="0"/>
          <w:divBdr>
            <w:top w:val="none" w:sz="0" w:space="0" w:color="auto"/>
            <w:left w:val="none" w:sz="0" w:space="0" w:color="auto"/>
            <w:bottom w:val="none" w:sz="0" w:space="0" w:color="auto"/>
            <w:right w:val="none" w:sz="0" w:space="0" w:color="auto"/>
          </w:divBdr>
        </w:div>
        <w:div w:id="352194341">
          <w:marLeft w:val="640"/>
          <w:marRight w:val="0"/>
          <w:marTop w:val="0"/>
          <w:marBottom w:val="0"/>
          <w:divBdr>
            <w:top w:val="none" w:sz="0" w:space="0" w:color="auto"/>
            <w:left w:val="none" w:sz="0" w:space="0" w:color="auto"/>
            <w:bottom w:val="none" w:sz="0" w:space="0" w:color="auto"/>
            <w:right w:val="none" w:sz="0" w:space="0" w:color="auto"/>
          </w:divBdr>
        </w:div>
        <w:div w:id="2067289448">
          <w:marLeft w:val="640"/>
          <w:marRight w:val="0"/>
          <w:marTop w:val="0"/>
          <w:marBottom w:val="0"/>
          <w:divBdr>
            <w:top w:val="none" w:sz="0" w:space="0" w:color="auto"/>
            <w:left w:val="none" w:sz="0" w:space="0" w:color="auto"/>
            <w:bottom w:val="none" w:sz="0" w:space="0" w:color="auto"/>
            <w:right w:val="none" w:sz="0" w:space="0" w:color="auto"/>
          </w:divBdr>
        </w:div>
        <w:div w:id="264658447">
          <w:marLeft w:val="640"/>
          <w:marRight w:val="0"/>
          <w:marTop w:val="0"/>
          <w:marBottom w:val="0"/>
          <w:divBdr>
            <w:top w:val="none" w:sz="0" w:space="0" w:color="auto"/>
            <w:left w:val="none" w:sz="0" w:space="0" w:color="auto"/>
            <w:bottom w:val="none" w:sz="0" w:space="0" w:color="auto"/>
            <w:right w:val="none" w:sz="0" w:space="0" w:color="auto"/>
          </w:divBdr>
        </w:div>
        <w:div w:id="2052340751">
          <w:marLeft w:val="640"/>
          <w:marRight w:val="0"/>
          <w:marTop w:val="0"/>
          <w:marBottom w:val="0"/>
          <w:divBdr>
            <w:top w:val="none" w:sz="0" w:space="0" w:color="auto"/>
            <w:left w:val="none" w:sz="0" w:space="0" w:color="auto"/>
            <w:bottom w:val="none" w:sz="0" w:space="0" w:color="auto"/>
            <w:right w:val="none" w:sz="0" w:space="0" w:color="auto"/>
          </w:divBdr>
        </w:div>
        <w:div w:id="738478409">
          <w:marLeft w:val="640"/>
          <w:marRight w:val="0"/>
          <w:marTop w:val="0"/>
          <w:marBottom w:val="0"/>
          <w:divBdr>
            <w:top w:val="none" w:sz="0" w:space="0" w:color="auto"/>
            <w:left w:val="none" w:sz="0" w:space="0" w:color="auto"/>
            <w:bottom w:val="none" w:sz="0" w:space="0" w:color="auto"/>
            <w:right w:val="none" w:sz="0" w:space="0" w:color="auto"/>
          </w:divBdr>
        </w:div>
        <w:div w:id="208878296">
          <w:marLeft w:val="640"/>
          <w:marRight w:val="0"/>
          <w:marTop w:val="0"/>
          <w:marBottom w:val="0"/>
          <w:divBdr>
            <w:top w:val="none" w:sz="0" w:space="0" w:color="auto"/>
            <w:left w:val="none" w:sz="0" w:space="0" w:color="auto"/>
            <w:bottom w:val="none" w:sz="0" w:space="0" w:color="auto"/>
            <w:right w:val="none" w:sz="0" w:space="0" w:color="auto"/>
          </w:divBdr>
        </w:div>
        <w:div w:id="468210945">
          <w:marLeft w:val="640"/>
          <w:marRight w:val="0"/>
          <w:marTop w:val="0"/>
          <w:marBottom w:val="0"/>
          <w:divBdr>
            <w:top w:val="none" w:sz="0" w:space="0" w:color="auto"/>
            <w:left w:val="none" w:sz="0" w:space="0" w:color="auto"/>
            <w:bottom w:val="none" w:sz="0" w:space="0" w:color="auto"/>
            <w:right w:val="none" w:sz="0" w:space="0" w:color="auto"/>
          </w:divBdr>
        </w:div>
        <w:div w:id="784933631">
          <w:marLeft w:val="640"/>
          <w:marRight w:val="0"/>
          <w:marTop w:val="0"/>
          <w:marBottom w:val="0"/>
          <w:divBdr>
            <w:top w:val="none" w:sz="0" w:space="0" w:color="auto"/>
            <w:left w:val="none" w:sz="0" w:space="0" w:color="auto"/>
            <w:bottom w:val="none" w:sz="0" w:space="0" w:color="auto"/>
            <w:right w:val="none" w:sz="0" w:space="0" w:color="auto"/>
          </w:divBdr>
        </w:div>
        <w:div w:id="632903353">
          <w:marLeft w:val="640"/>
          <w:marRight w:val="0"/>
          <w:marTop w:val="0"/>
          <w:marBottom w:val="0"/>
          <w:divBdr>
            <w:top w:val="none" w:sz="0" w:space="0" w:color="auto"/>
            <w:left w:val="none" w:sz="0" w:space="0" w:color="auto"/>
            <w:bottom w:val="none" w:sz="0" w:space="0" w:color="auto"/>
            <w:right w:val="none" w:sz="0" w:space="0" w:color="auto"/>
          </w:divBdr>
        </w:div>
        <w:div w:id="256064701">
          <w:marLeft w:val="640"/>
          <w:marRight w:val="0"/>
          <w:marTop w:val="0"/>
          <w:marBottom w:val="0"/>
          <w:divBdr>
            <w:top w:val="none" w:sz="0" w:space="0" w:color="auto"/>
            <w:left w:val="none" w:sz="0" w:space="0" w:color="auto"/>
            <w:bottom w:val="none" w:sz="0" w:space="0" w:color="auto"/>
            <w:right w:val="none" w:sz="0" w:space="0" w:color="auto"/>
          </w:divBdr>
        </w:div>
        <w:div w:id="1010643225">
          <w:marLeft w:val="640"/>
          <w:marRight w:val="0"/>
          <w:marTop w:val="0"/>
          <w:marBottom w:val="0"/>
          <w:divBdr>
            <w:top w:val="none" w:sz="0" w:space="0" w:color="auto"/>
            <w:left w:val="none" w:sz="0" w:space="0" w:color="auto"/>
            <w:bottom w:val="none" w:sz="0" w:space="0" w:color="auto"/>
            <w:right w:val="none" w:sz="0" w:space="0" w:color="auto"/>
          </w:divBdr>
        </w:div>
        <w:div w:id="778372673">
          <w:marLeft w:val="640"/>
          <w:marRight w:val="0"/>
          <w:marTop w:val="0"/>
          <w:marBottom w:val="0"/>
          <w:divBdr>
            <w:top w:val="none" w:sz="0" w:space="0" w:color="auto"/>
            <w:left w:val="none" w:sz="0" w:space="0" w:color="auto"/>
            <w:bottom w:val="none" w:sz="0" w:space="0" w:color="auto"/>
            <w:right w:val="none" w:sz="0" w:space="0" w:color="auto"/>
          </w:divBdr>
        </w:div>
        <w:div w:id="50468894">
          <w:marLeft w:val="640"/>
          <w:marRight w:val="0"/>
          <w:marTop w:val="0"/>
          <w:marBottom w:val="0"/>
          <w:divBdr>
            <w:top w:val="none" w:sz="0" w:space="0" w:color="auto"/>
            <w:left w:val="none" w:sz="0" w:space="0" w:color="auto"/>
            <w:bottom w:val="none" w:sz="0" w:space="0" w:color="auto"/>
            <w:right w:val="none" w:sz="0" w:space="0" w:color="auto"/>
          </w:divBdr>
        </w:div>
      </w:divsChild>
    </w:div>
    <w:div w:id="1071317784">
      <w:bodyDiv w:val="1"/>
      <w:marLeft w:val="0"/>
      <w:marRight w:val="0"/>
      <w:marTop w:val="0"/>
      <w:marBottom w:val="0"/>
      <w:divBdr>
        <w:top w:val="none" w:sz="0" w:space="0" w:color="auto"/>
        <w:left w:val="none" w:sz="0" w:space="0" w:color="auto"/>
        <w:bottom w:val="none" w:sz="0" w:space="0" w:color="auto"/>
        <w:right w:val="none" w:sz="0" w:space="0" w:color="auto"/>
      </w:divBdr>
      <w:divsChild>
        <w:div w:id="996305653">
          <w:marLeft w:val="640"/>
          <w:marRight w:val="0"/>
          <w:marTop w:val="0"/>
          <w:marBottom w:val="0"/>
          <w:divBdr>
            <w:top w:val="none" w:sz="0" w:space="0" w:color="auto"/>
            <w:left w:val="none" w:sz="0" w:space="0" w:color="auto"/>
            <w:bottom w:val="none" w:sz="0" w:space="0" w:color="auto"/>
            <w:right w:val="none" w:sz="0" w:space="0" w:color="auto"/>
          </w:divBdr>
        </w:div>
        <w:div w:id="1764108184">
          <w:marLeft w:val="640"/>
          <w:marRight w:val="0"/>
          <w:marTop w:val="0"/>
          <w:marBottom w:val="0"/>
          <w:divBdr>
            <w:top w:val="none" w:sz="0" w:space="0" w:color="auto"/>
            <w:left w:val="none" w:sz="0" w:space="0" w:color="auto"/>
            <w:bottom w:val="none" w:sz="0" w:space="0" w:color="auto"/>
            <w:right w:val="none" w:sz="0" w:space="0" w:color="auto"/>
          </w:divBdr>
        </w:div>
        <w:div w:id="26610269">
          <w:marLeft w:val="640"/>
          <w:marRight w:val="0"/>
          <w:marTop w:val="0"/>
          <w:marBottom w:val="0"/>
          <w:divBdr>
            <w:top w:val="none" w:sz="0" w:space="0" w:color="auto"/>
            <w:left w:val="none" w:sz="0" w:space="0" w:color="auto"/>
            <w:bottom w:val="none" w:sz="0" w:space="0" w:color="auto"/>
            <w:right w:val="none" w:sz="0" w:space="0" w:color="auto"/>
          </w:divBdr>
        </w:div>
        <w:div w:id="506483995">
          <w:marLeft w:val="640"/>
          <w:marRight w:val="0"/>
          <w:marTop w:val="0"/>
          <w:marBottom w:val="0"/>
          <w:divBdr>
            <w:top w:val="none" w:sz="0" w:space="0" w:color="auto"/>
            <w:left w:val="none" w:sz="0" w:space="0" w:color="auto"/>
            <w:bottom w:val="none" w:sz="0" w:space="0" w:color="auto"/>
            <w:right w:val="none" w:sz="0" w:space="0" w:color="auto"/>
          </w:divBdr>
        </w:div>
        <w:div w:id="104663329">
          <w:marLeft w:val="640"/>
          <w:marRight w:val="0"/>
          <w:marTop w:val="0"/>
          <w:marBottom w:val="0"/>
          <w:divBdr>
            <w:top w:val="none" w:sz="0" w:space="0" w:color="auto"/>
            <w:left w:val="none" w:sz="0" w:space="0" w:color="auto"/>
            <w:bottom w:val="none" w:sz="0" w:space="0" w:color="auto"/>
            <w:right w:val="none" w:sz="0" w:space="0" w:color="auto"/>
          </w:divBdr>
        </w:div>
        <w:div w:id="1268387374">
          <w:marLeft w:val="640"/>
          <w:marRight w:val="0"/>
          <w:marTop w:val="0"/>
          <w:marBottom w:val="0"/>
          <w:divBdr>
            <w:top w:val="none" w:sz="0" w:space="0" w:color="auto"/>
            <w:left w:val="none" w:sz="0" w:space="0" w:color="auto"/>
            <w:bottom w:val="none" w:sz="0" w:space="0" w:color="auto"/>
            <w:right w:val="none" w:sz="0" w:space="0" w:color="auto"/>
          </w:divBdr>
        </w:div>
        <w:div w:id="2097555604">
          <w:marLeft w:val="640"/>
          <w:marRight w:val="0"/>
          <w:marTop w:val="0"/>
          <w:marBottom w:val="0"/>
          <w:divBdr>
            <w:top w:val="none" w:sz="0" w:space="0" w:color="auto"/>
            <w:left w:val="none" w:sz="0" w:space="0" w:color="auto"/>
            <w:bottom w:val="none" w:sz="0" w:space="0" w:color="auto"/>
            <w:right w:val="none" w:sz="0" w:space="0" w:color="auto"/>
          </w:divBdr>
        </w:div>
        <w:div w:id="1379086958">
          <w:marLeft w:val="640"/>
          <w:marRight w:val="0"/>
          <w:marTop w:val="0"/>
          <w:marBottom w:val="0"/>
          <w:divBdr>
            <w:top w:val="none" w:sz="0" w:space="0" w:color="auto"/>
            <w:left w:val="none" w:sz="0" w:space="0" w:color="auto"/>
            <w:bottom w:val="none" w:sz="0" w:space="0" w:color="auto"/>
            <w:right w:val="none" w:sz="0" w:space="0" w:color="auto"/>
          </w:divBdr>
        </w:div>
        <w:div w:id="944312450">
          <w:marLeft w:val="640"/>
          <w:marRight w:val="0"/>
          <w:marTop w:val="0"/>
          <w:marBottom w:val="0"/>
          <w:divBdr>
            <w:top w:val="none" w:sz="0" w:space="0" w:color="auto"/>
            <w:left w:val="none" w:sz="0" w:space="0" w:color="auto"/>
            <w:bottom w:val="none" w:sz="0" w:space="0" w:color="auto"/>
            <w:right w:val="none" w:sz="0" w:space="0" w:color="auto"/>
          </w:divBdr>
        </w:div>
        <w:div w:id="1210461730">
          <w:marLeft w:val="640"/>
          <w:marRight w:val="0"/>
          <w:marTop w:val="0"/>
          <w:marBottom w:val="0"/>
          <w:divBdr>
            <w:top w:val="none" w:sz="0" w:space="0" w:color="auto"/>
            <w:left w:val="none" w:sz="0" w:space="0" w:color="auto"/>
            <w:bottom w:val="none" w:sz="0" w:space="0" w:color="auto"/>
            <w:right w:val="none" w:sz="0" w:space="0" w:color="auto"/>
          </w:divBdr>
        </w:div>
        <w:div w:id="1856993751">
          <w:marLeft w:val="640"/>
          <w:marRight w:val="0"/>
          <w:marTop w:val="0"/>
          <w:marBottom w:val="0"/>
          <w:divBdr>
            <w:top w:val="none" w:sz="0" w:space="0" w:color="auto"/>
            <w:left w:val="none" w:sz="0" w:space="0" w:color="auto"/>
            <w:bottom w:val="none" w:sz="0" w:space="0" w:color="auto"/>
            <w:right w:val="none" w:sz="0" w:space="0" w:color="auto"/>
          </w:divBdr>
        </w:div>
        <w:div w:id="1334722022">
          <w:marLeft w:val="640"/>
          <w:marRight w:val="0"/>
          <w:marTop w:val="0"/>
          <w:marBottom w:val="0"/>
          <w:divBdr>
            <w:top w:val="none" w:sz="0" w:space="0" w:color="auto"/>
            <w:left w:val="none" w:sz="0" w:space="0" w:color="auto"/>
            <w:bottom w:val="none" w:sz="0" w:space="0" w:color="auto"/>
            <w:right w:val="none" w:sz="0" w:space="0" w:color="auto"/>
          </w:divBdr>
        </w:div>
        <w:div w:id="849831392">
          <w:marLeft w:val="640"/>
          <w:marRight w:val="0"/>
          <w:marTop w:val="0"/>
          <w:marBottom w:val="0"/>
          <w:divBdr>
            <w:top w:val="none" w:sz="0" w:space="0" w:color="auto"/>
            <w:left w:val="none" w:sz="0" w:space="0" w:color="auto"/>
            <w:bottom w:val="none" w:sz="0" w:space="0" w:color="auto"/>
            <w:right w:val="none" w:sz="0" w:space="0" w:color="auto"/>
          </w:divBdr>
        </w:div>
        <w:div w:id="1916358535">
          <w:marLeft w:val="640"/>
          <w:marRight w:val="0"/>
          <w:marTop w:val="0"/>
          <w:marBottom w:val="0"/>
          <w:divBdr>
            <w:top w:val="none" w:sz="0" w:space="0" w:color="auto"/>
            <w:left w:val="none" w:sz="0" w:space="0" w:color="auto"/>
            <w:bottom w:val="none" w:sz="0" w:space="0" w:color="auto"/>
            <w:right w:val="none" w:sz="0" w:space="0" w:color="auto"/>
          </w:divBdr>
        </w:div>
        <w:div w:id="422653645">
          <w:marLeft w:val="640"/>
          <w:marRight w:val="0"/>
          <w:marTop w:val="0"/>
          <w:marBottom w:val="0"/>
          <w:divBdr>
            <w:top w:val="none" w:sz="0" w:space="0" w:color="auto"/>
            <w:left w:val="none" w:sz="0" w:space="0" w:color="auto"/>
            <w:bottom w:val="none" w:sz="0" w:space="0" w:color="auto"/>
            <w:right w:val="none" w:sz="0" w:space="0" w:color="auto"/>
          </w:divBdr>
        </w:div>
        <w:div w:id="2007171661">
          <w:marLeft w:val="640"/>
          <w:marRight w:val="0"/>
          <w:marTop w:val="0"/>
          <w:marBottom w:val="0"/>
          <w:divBdr>
            <w:top w:val="none" w:sz="0" w:space="0" w:color="auto"/>
            <w:left w:val="none" w:sz="0" w:space="0" w:color="auto"/>
            <w:bottom w:val="none" w:sz="0" w:space="0" w:color="auto"/>
            <w:right w:val="none" w:sz="0" w:space="0" w:color="auto"/>
          </w:divBdr>
        </w:div>
        <w:div w:id="1181971232">
          <w:marLeft w:val="640"/>
          <w:marRight w:val="0"/>
          <w:marTop w:val="0"/>
          <w:marBottom w:val="0"/>
          <w:divBdr>
            <w:top w:val="none" w:sz="0" w:space="0" w:color="auto"/>
            <w:left w:val="none" w:sz="0" w:space="0" w:color="auto"/>
            <w:bottom w:val="none" w:sz="0" w:space="0" w:color="auto"/>
            <w:right w:val="none" w:sz="0" w:space="0" w:color="auto"/>
          </w:divBdr>
        </w:div>
        <w:div w:id="1259488886">
          <w:marLeft w:val="640"/>
          <w:marRight w:val="0"/>
          <w:marTop w:val="0"/>
          <w:marBottom w:val="0"/>
          <w:divBdr>
            <w:top w:val="none" w:sz="0" w:space="0" w:color="auto"/>
            <w:left w:val="none" w:sz="0" w:space="0" w:color="auto"/>
            <w:bottom w:val="none" w:sz="0" w:space="0" w:color="auto"/>
            <w:right w:val="none" w:sz="0" w:space="0" w:color="auto"/>
          </w:divBdr>
        </w:div>
        <w:div w:id="1111511990">
          <w:marLeft w:val="640"/>
          <w:marRight w:val="0"/>
          <w:marTop w:val="0"/>
          <w:marBottom w:val="0"/>
          <w:divBdr>
            <w:top w:val="none" w:sz="0" w:space="0" w:color="auto"/>
            <w:left w:val="none" w:sz="0" w:space="0" w:color="auto"/>
            <w:bottom w:val="none" w:sz="0" w:space="0" w:color="auto"/>
            <w:right w:val="none" w:sz="0" w:space="0" w:color="auto"/>
          </w:divBdr>
        </w:div>
        <w:div w:id="2095978143">
          <w:marLeft w:val="640"/>
          <w:marRight w:val="0"/>
          <w:marTop w:val="0"/>
          <w:marBottom w:val="0"/>
          <w:divBdr>
            <w:top w:val="none" w:sz="0" w:space="0" w:color="auto"/>
            <w:left w:val="none" w:sz="0" w:space="0" w:color="auto"/>
            <w:bottom w:val="none" w:sz="0" w:space="0" w:color="auto"/>
            <w:right w:val="none" w:sz="0" w:space="0" w:color="auto"/>
          </w:divBdr>
        </w:div>
        <w:div w:id="1868712764">
          <w:marLeft w:val="640"/>
          <w:marRight w:val="0"/>
          <w:marTop w:val="0"/>
          <w:marBottom w:val="0"/>
          <w:divBdr>
            <w:top w:val="none" w:sz="0" w:space="0" w:color="auto"/>
            <w:left w:val="none" w:sz="0" w:space="0" w:color="auto"/>
            <w:bottom w:val="none" w:sz="0" w:space="0" w:color="auto"/>
            <w:right w:val="none" w:sz="0" w:space="0" w:color="auto"/>
          </w:divBdr>
        </w:div>
        <w:div w:id="1703631214">
          <w:marLeft w:val="640"/>
          <w:marRight w:val="0"/>
          <w:marTop w:val="0"/>
          <w:marBottom w:val="0"/>
          <w:divBdr>
            <w:top w:val="none" w:sz="0" w:space="0" w:color="auto"/>
            <w:left w:val="none" w:sz="0" w:space="0" w:color="auto"/>
            <w:bottom w:val="none" w:sz="0" w:space="0" w:color="auto"/>
            <w:right w:val="none" w:sz="0" w:space="0" w:color="auto"/>
          </w:divBdr>
        </w:div>
        <w:div w:id="1628118082">
          <w:marLeft w:val="640"/>
          <w:marRight w:val="0"/>
          <w:marTop w:val="0"/>
          <w:marBottom w:val="0"/>
          <w:divBdr>
            <w:top w:val="none" w:sz="0" w:space="0" w:color="auto"/>
            <w:left w:val="none" w:sz="0" w:space="0" w:color="auto"/>
            <w:bottom w:val="none" w:sz="0" w:space="0" w:color="auto"/>
            <w:right w:val="none" w:sz="0" w:space="0" w:color="auto"/>
          </w:divBdr>
        </w:div>
        <w:div w:id="463471650">
          <w:marLeft w:val="640"/>
          <w:marRight w:val="0"/>
          <w:marTop w:val="0"/>
          <w:marBottom w:val="0"/>
          <w:divBdr>
            <w:top w:val="none" w:sz="0" w:space="0" w:color="auto"/>
            <w:left w:val="none" w:sz="0" w:space="0" w:color="auto"/>
            <w:bottom w:val="none" w:sz="0" w:space="0" w:color="auto"/>
            <w:right w:val="none" w:sz="0" w:space="0" w:color="auto"/>
          </w:divBdr>
        </w:div>
        <w:div w:id="194273197">
          <w:marLeft w:val="640"/>
          <w:marRight w:val="0"/>
          <w:marTop w:val="0"/>
          <w:marBottom w:val="0"/>
          <w:divBdr>
            <w:top w:val="none" w:sz="0" w:space="0" w:color="auto"/>
            <w:left w:val="none" w:sz="0" w:space="0" w:color="auto"/>
            <w:bottom w:val="none" w:sz="0" w:space="0" w:color="auto"/>
            <w:right w:val="none" w:sz="0" w:space="0" w:color="auto"/>
          </w:divBdr>
        </w:div>
        <w:div w:id="217597975">
          <w:marLeft w:val="640"/>
          <w:marRight w:val="0"/>
          <w:marTop w:val="0"/>
          <w:marBottom w:val="0"/>
          <w:divBdr>
            <w:top w:val="none" w:sz="0" w:space="0" w:color="auto"/>
            <w:left w:val="none" w:sz="0" w:space="0" w:color="auto"/>
            <w:bottom w:val="none" w:sz="0" w:space="0" w:color="auto"/>
            <w:right w:val="none" w:sz="0" w:space="0" w:color="auto"/>
          </w:divBdr>
        </w:div>
        <w:div w:id="949509530">
          <w:marLeft w:val="640"/>
          <w:marRight w:val="0"/>
          <w:marTop w:val="0"/>
          <w:marBottom w:val="0"/>
          <w:divBdr>
            <w:top w:val="none" w:sz="0" w:space="0" w:color="auto"/>
            <w:left w:val="none" w:sz="0" w:space="0" w:color="auto"/>
            <w:bottom w:val="none" w:sz="0" w:space="0" w:color="auto"/>
            <w:right w:val="none" w:sz="0" w:space="0" w:color="auto"/>
          </w:divBdr>
        </w:div>
        <w:div w:id="98068172">
          <w:marLeft w:val="640"/>
          <w:marRight w:val="0"/>
          <w:marTop w:val="0"/>
          <w:marBottom w:val="0"/>
          <w:divBdr>
            <w:top w:val="none" w:sz="0" w:space="0" w:color="auto"/>
            <w:left w:val="none" w:sz="0" w:space="0" w:color="auto"/>
            <w:bottom w:val="none" w:sz="0" w:space="0" w:color="auto"/>
            <w:right w:val="none" w:sz="0" w:space="0" w:color="auto"/>
          </w:divBdr>
        </w:div>
        <w:div w:id="1113014915">
          <w:marLeft w:val="640"/>
          <w:marRight w:val="0"/>
          <w:marTop w:val="0"/>
          <w:marBottom w:val="0"/>
          <w:divBdr>
            <w:top w:val="none" w:sz="0" w:space="0" w:color="auto"/>
            <w:left w:val="none" w:sz="0" w:space="0" w:color="auto"/>
            <w:bottom w:val="none" w:sz="0" w:space="0" w:color="auto"/>
            <w:right w:val="none" w:sz="0" w:space="0" w:color="auto"/>
          </w:divBdr>
        </w:div>
        <w:div w:id="833224839">
          <w:marLeft w:val="640"/>
          <w:marRight w:val="0"/>
          <w:marTop w:val="0"/>
          <w:marBottom w:val="0"/>
          <w:divBdr>
            <w:top w:val="none" w:sz="0" w:space="0" w:color="auto"/>
            <w:left w:val="none" w:sz="0" w:space="0" w:color="auto"/>
            <w:bottom w:val="none" w:sz="0" w:space="0" w:color="auto"/>
            <w:right w:val="none" w:sz="0" w:space="0" w:color="auto"/>
          </w:divBdr>
        </w:div>
        <w:div w:id="896664541">
          <w:marLeft w:val="640"/>
          <w:marRight w:val="0"/>
          <w:marTop w:val="0"/>
          <w:marBottom w:val="0"/>
          <w:divBdr>
            <w:top w:val="none" w:sz="0" w:space="0" w:color="auto"/>
            <w:left w:val="none" w:sz="0" w:space="0" w:color="auto"/>
            <w:bottom w:val="none" w:sz="0" w:space="0" w:color="auto"/>
            <w:right w:val="none" w:sz="0" w:space="0" w:color="auto"/>
          </w:divBdr>
        </w:div>
        <w:div w:id="964233708">
          <w:marLeft w:val="640"/>
          <w:marRight w:val="0"/>
          <w:marTop w:val="0"/>
          <w:marBottom w:val="0"/>
          <w:divBdr>
            <w:top w:val="none" w:sz="0" w:space="0" w:color="auto"/>
            <w:left w:val="none" w:sz="0" w:space="0" w:color="auto"/>
            <w:bottom w:val="none" w:sz="0" w:space="0" w:color="auto"/>
            <w:right w:val="none" w:sz="0" w:space="0" w:color="auto"/>
          </w:divBdr>
        </w:div>
        <w:div w:id="497622624">
          <w:marLeft w:val="640"/>
          <w:marRight w:val="0"/>
          <w:marTop w:val="0"/>
          <w:marBottom w:val="0"/>
          <w:divBdr>
            <w:top w:val="none" w:sz="0" w:space="0" w:color="auto"/>
            <w:left w:val="none" w:sz="0" w:space="0" w:color="auto"/>
            <w:bottom w:val="none" w:sz="0" w:space="0" w:color="auto"/>
            <w:right w:val="none" w:sz="0" w:space="0" w:color="auto"/>
          </w:divBdr>
        </w:div>
        <w:div w:id="1400906666">
          <w:marLeft w:val="640"/>
          <w:marRight w:val="0"/>
          <w:marTop w:val="0"/>
          <w:marBottom w:val="0"/>
          <w:divBdr>
            <w:top w:val="none" w:sz="0" w:space="0" w:color="auto"/>
            <w:left w:val="none" w:sz="0" w:space="0" w:color="auto"/>
            <w:bottom w:val="none" w:sz="0" w:space="0" w:color="auto"/>
            <w:right w:val="none" w:sz="0" w:space="0" w:color="auto"/>
          </w:divBdr>
        </w:div>
        <w:div w:id="1270891746">
          <w:marLeft w:val="640"/>
          <w:marRight w:val="0"/>
          <w:marTop w:val="0"/>
          <w:marBottom w:val="0"/>
          <w:divBdr>
            <w:top w:val="none" w:sz="0" w:space="0" w:color="auto"/>
            <w:left w:val="none" w:sz="0" w:space="0" w:color="auto"/>
            <w:bottom w:val="none" w:sz="0" w:space="0" w:color="auto"/>
            <w:right w:val="none" w:sz="0" w:space="0" w:color="auto"/>
          </w:divBdr>
        </w:div>
        <w:div w:id="1053190067">
          <w:marLeft w:val="640"/>
          <w:marRight w:val="0"/>
          <w:marTop w:val="0"/>
          <w:marBottom w:val="0"/>
          <w:divBdr>
            <w:top w:val="none" w:sz="0" w:space="0" w:color="auto"/>
            <w:left w:val="none" w:sz="0" w:space="0" w:color="auto"/>
            <w:bottom w:val="none" w:sz="0" w:space="0" w:color="auto"/>
            <w:right w:val="none" w:sz="0" w:space="0" w:color="auto"/>
          </w:divBdr>
        </w:div>
        <w:div w:id="1379167707">
          <w:marLeft w:val="640"/>
          <w:marRight w:val="0"/>
          <w:marTop w:val="0"/>
          <w:marBottom w:val="0"/>
          <w:divBdr>
            <w:top w:val="none" w:sz="0" w:space="0" w:color="auto"/>
            <w:left w:val="none" w:sz="0" w:space="0" w:color="auto"/>
            <w:bottom w:val="none" w:sz="0" w:space="0" w:color="auto"/>
            <w:right w:val="none" w:sz="0" w:space="0" w:color="auto"/>
          </w:divBdr>
        </w:div>
        <w:div w:id="547183091">
          <w:marLeft w:val="640"/>
          <w:marRight w:val="0"/>
          <w:marTop w:val="0"/>
          <w:marBottom w:val="0"/>
          <w:divBdr>
            <w:top w:val="none" w:sz="0" w:space="0" w:color="auto"/>
            <w:left w:val="none" w:sz="0" w:space="0" w:color="auto"/>
            <w:bottom w:val="none" w:sz="0" w:space="0" w:color="auto"/>
            <w:right w:val="none" w:sz="0" w:space="0" w:color="auto"/>
          </w:divBdr>
        </w:div>
        <w:div w:id="1907032083">
          <w:marLeft w:val="640"/>
          <w:marRight w:val="0"/>
          <w:marTop w:val="0"/>
          <w:marBottom w:val="0"/>
          <w:divBdr>
            <w:top w:val="none" w:sz="0" w:space="0" w:color="auto"/>
            <w:left w:val="none" w:sz="0" w:space="0" w:color="auto"/>
            <w:bottom w:val="none" w:sz="0" w:space="0" w:color="auto"/>
            <w:right w:val="none" w:sz="0" w:space="0" w:color="auto"/>
          </w:divBdr>
        </w:div>
        <w:div w:id="1881437638">
          <w:marLeft w:val="640"/>
          <w:marRight w:val="0"/>
          <w:marTop w:val="0"/>
          <w:marBottom w:val="0"/>
          <w:divBdr>
            <w:top w:val="none" w:sz="0" w:space="0" w:color="auto"/>
            <w:left w:val="none" w:sz="0" w:space="0" w:color="auto"/>
            <w:bottom w:val="none" w:sz="0" w:space="0" w:color="auto"/>
            <w:right w:val="none" w:sz="0" w:space="0" w:color="auto"/>
          </w:divBdr>
        </w:div>
        <w:div w:id="1401249893">
          <w:marLeft w:val="640"/>
          <w:marRight w:val="0"/>
          <w:marTop w:val="0"/>
          <w:marBottom w:val="0"/>
          <w:divBdr>
            <w:top w:val="none" w:sz="0" w:space="0" w:color="auto"/>
            <w:left w:val="none" w:sz="0" w:space="0" w:color="auto"/>
            <w:bottom w:val="none" w:sz="0" w:space="0" w:color="auto"/>
            <w:right w:val="none" w:sz="0" w:space="0" w:color="auto"/>
          </w:divBdr>
        </w:div>
        <w:div w:id="410346673">
          <w:marLeft w:val="640"/>
          <w:marRight w:val="0"/>
          <w:marTop w:val="0"/>
          <w:marBottom w:val="0"/>
          <w:divBdr>
            <w:top w:val="none" w:sz="0" w:space="0" w:color="auto"/>
            <w:left w:val="none" w:sz="0" w:space="0" w:color="auto"/>
            <w:bottom w:val="none" w:sz="0" w:space="0" w:color="auto"/>
            <w:right w:val="none" w:sz="0" w:space="0" w:color="auto"/>
          </w:divBdr>
        </w:div>
        <w:div w:id="206455623">
          <w:marLeft w:val="640"/>
          <w:marRight w:val="0"/>
          <w:marTop w:val="0"/>
          <w:marBottom w:val="0"/>
          <w:divBdr>
            <w:top w:val="none" w:sz="0" w:space="0" w:color="auto"/>
            <w:left w:val="none" w:sz="0" w:space="0" w:color="auto"/>
            <w:bottom w:val="none" w:sz="0" w:space="0" w:color="auto"/>
            <w:right w:val="none" w:sz="0" w:space="0" w:color="auto"/>
          </w:divBdr>
        </w:div>
        <w:div w:id="549609803">
          <w:marLeft w:val="640"/>
          <w:marRight w:val="0"/>
          <w:marTop w:val="0"/>
          <w:marBottom w:val="0"/>
          <w:divBdr>
            <w:top w:val="none" w:sz="0" w:space="0" w:color="auto"/>
            <w:left w:val="none" w:sz="0" w:space="0" w:color="auto"/>
            <w:bottom w:val="none" w:sz="0" w:space="0" w:color="auto"/>
            <w:right w:val="none" w:sz="0" w:space="0" w:color="auto"/>
          </w:divBdr>
        </w:div>
        <w:div w:id="304285933">
          <w:marLeft w:val="640"/>
          <w:marRight w:val="0"/>
          <w:marTop w:val="0"/>
          <w:marBottom w:val="0"/>
          <w:divBdr>
            <w:top w:val="none" w:sz="0" w:space="0" w:color="auto"/>
            <w:left w:val="none" w:sz="0" w:space="0" w:color="auto"/>
            <w:bottom w:val="none" w:sz="0" w:space="0" w:color="auto"/>
            <w:right w:val="none" w:sz="0" w:space="0" w:color="auto"/>
          </w:divBdr>
        </w:div>
        <w:div w:id="2039695993">
          <w:marLeft w:val="640"/>
          <w:marRight w:val="0"/>
          <w:marTop w:val="0"/>
          <w:marBottom w:val="0"/>
          <w:divBdr>
            <w:top w:val="none" w:sz="0" w:space="0" w:color="auto"/>
            <w:left w:val="none" w:sz="0" w:space="0" w:color="auto"/>
            <w:bottom w:val="none" w:sz="0" w:space="0" w:color="auto"/>
            <w:right w:val="none" w:sz="0" w:space="0" w:color="auto"/>
          </w:divBdr>
        </w:div>
        <w:div w:id="697899571">
          <w:marLeft w:val="640"/>
          <w:marRight w:val="0"/>
          <w:marTop w:val="0"/>
          <w:marBottom w:val="0"/>
          <w:divBdr>
            <w:top w:val="none" w:sz="0" w:space="0" w:color="auto"/>
            <w:left w:val="none" w:sz="0" w:space="0" w:color="auto"/>
            <w:bottom w:val="none" w:sz="0" w:space="0" w:color="auto"/>
            <w:right w:val="none" w:sz="0" w:space="0" w:color="auto"/>
          </w:divBdr>
        </w:div>
        <w:div w:id="950474748">
          <w:marLeft w:val="640"/>
          <w:marRight w:val="0"/>
          <w:marTop w:val="0"/>
          <w:marBottom w:val="0"/>
          <w:divBdr>
            <w:top w:val="none" w:sz="0" w:space="0" w:color="auto"/>
            <w:left w:val="none" w:sz="0" w:space="0" w:color="auto"/>
            <w:bottom w:val="none" w:sz="0" w:space="0" w:color="auto"/>
            <w:right w:val="none" w:sz="0" w:space="0" w:color="auto"/>
          </w:divBdr>
        </w:div>
        <w:div w:id="949357349">
          <w:marLeft w:val="640"/>
          <w:marRight w:val="0"/>
          <w:marTop w:val="0"/>
          <w:marBottom w:val="0"/>
          <w:divBdr>
            <w:top w:val="none" w:sz="0" w:space="0" w:color="auto"/>
            <w:left w:val="none" w:sz="0" w:space="0" w:color="auto"/>
            <w:bottom w:val="none" w:sz="0" w:space="0" w:color="auto"/>
            <w:right w:val="none" w:sz="0" w:space="0" w:color="auto"/>
          </w:divBdr>
        </w:div>
        <w:div w:id="348336320">
          <w:marLeft w:val="640"/>
          <w:marRight w:val="0"/>
          <w:marTop w:val="0"/>
          <w:marBottom w:val="0"/>
          <w:divBdr>
            <w:top w:val="none" w:sz="0" w:space="0" w:color="auto"/>
            <w:left w:val="none" w:sz="0" w:space="0" w:color="auto"/>
            <w:bottom w:val="none" w:sz="0" w:space="0" w:color="auto"/>
            <w:right w:val="none" w:sz="0" w:space="0" w:color="auto"/>
          </w:divBdr>
        </w:div>
        <w:div w:id="1312057068">
          <w:marLeft w:val="640"/>
          <w:marRight w:val="0"/>
          <w:marTop w:val="0"/>
          <w:marBottom w:val="0"/>
          <w:divBdr>
            <w:top w:val="none" w:sz="0" w:space="0" w:color="auto"/>
            <w:left w:val="none" w:sz="0" w:space="0" w:color="auto"/>
            <w:bottom w:val="none" w:sz="0" w:space="0" w:color="auto"/>
            <w:right w:val="none" w:sz="0" w:space="0" w:color="auto"/>
          </w:divBdr>
        </w:div>
        <w:div w:id="252859221">
          <w:marLeft w:val="640"/>
          <w:marRight w:val="0"/>
          <w:marTop w:val="0"/>
          <w:marBottom w:val="0"/>
          <w:divBdr>
            <w:top w:val="none" w:sz="0" w:space="0" w:color="auto"/>
            <w:left w:val="none" w:sz="0" w:space="0" w:color="auto"/>
            <w:bottom w:val="none" w:sz="0" w:space="0" w:color="auto"/>
            <w:right w:val="none" w:sz="0" w:space="0" w:color="auto"/>
          </w:divBdr>
        </w:div>
        <w:div w:id="261035386">
          <w:marLeft w:val="640"/>
          <w:marRight w:val="0"/>
          <w:marTop w:val="0"/>
          <w:marBottom w:val="0"/>
          <w:divBdr>
            <w:top w:val="none" w:sz="0" w:space="0" w:color="auto"/>
            <w:left w:val="none" w:sz="0" w:space="0" w:color="auto"/>
            <w:bottom w:val="none" w:sz="0" w:space="0" w:color="auto"/>
            <w:right w:val="none" w:sz="0" w:space="0" w:color="auto"/>
          </w:divBdr>
        </w:div>
        <w:div w:id="172839360">
          <w:marLeft w:val="640"/>
          <w:marRight w:val="0"/>
          <w:marTop w:val="0"/>
          <w:marBottom w:val="0"/>
          <w:divBdr>
            <w:top w:val="none" w:sz="0" w:space="0" w:color="auto"/>
            <w:left w:val="none" w:sz="0" w:space="0" w:color="auto"/>
            <w:bottom w:val="none" w:sz="0" w:space="0" w:color="auto"/>
            <w:right w:val="none" w:sz="0" w:space="0" w:color="auto"/>
          </w:divBdr>
        </w:div>
        <w:div w:id="1349873265">
          <w:marLeft w:val="640"/>
          <w:marRight w:val="0"/>
          <w:marTop w:val="0"/>
          <w:marBottom w:val="0"/>
          <w:divBdr>
            <w:top w:val="none" w:sz="0" w:space="0" w:color="auto"/>
            <w:left w:val="none" w:sz="0" w:space="0" w:color="auto"/>
            <w:bottom w:val="none" w:sz="0" w:space="0" w:color="auto"/>
            <w:right w:val="none" w:sz="0" w:space="0" w:color="auto"/>
          </w:divBdr>
        </w:div>
        <w:div w:id="25298993">
          <w:marLeft w:val="640"/>
          <w:marRight w:val="0"/>
          <w:marTop w:val="0"/>
          <w:marBottom w:val="0"/>
          <w:divBdr>
            <w:top w:val="none" w:sz="0" w:space="0" w:color="auto"/>
            <w:left w:val="none" w:sz="0" w:space="0" w:color="auto"/>
            <w:bottom w:val="none" w:sz="0" w:space="0" w:color="auto"/>
            <w:right w:val="none" w:sz="0" w:space="0" w:color="auto"/>
          </w:divBdr>
        </w:div>
        <w:div w:id="1404447951">
          <w:marLeft w:val="640"/>
          <w:marRight w:val="0"/>
          <w:marTop w:val="0"/>
          <w:marBottom w:val="0"/>
          <w:divBdr>
            <w:top w:val="none" w:sz="0" w:space="0" w:color="auto"/>
            <w:left w:val="none" w:sz="0" w:space="0" w:color="auto"/>
            <w:bottom w:val="none" w:sz="0" w:space="0" w:color="auto"/>
            <w:right w:val="none" w:sz="0" w:space="0" w:color="auto"/>
          </w:divBdr>
        </w:div>
        <w:div w:id="315493896">
          <w:marLeft w:val="640"/>
          <w:marRight w:val="0"/>
          <w:marTop w:val="0"/>
          <w:marBottom w:val="0"/>
          <w:divBdr>
            <w:top w:val="none" w:sz="0" w:space="0" w:color="auto"/>
            <w:left w:val="none" w:sz="0" w:space="0" w:color="auto"/>
            <w:bottom w:val="none" w:sz="0" w:space="0" w:color="auto"/>
            <w:right w:val="none" w:sz="0" w:space="0" w:color="auto"/>
          </w:divBdr>
        </w:div>
        <w:div w:id="1347559044">
          <w:marLeft w:val="640"/>
          <w:marRight w:val="0"/>
          <w:marTop w:val="0"/>
          <w:marBottom w:val="0"/>
          <w:divBdr>
            <w:top w:val="none" w:sz="0" w:space="0" w:color="auto"/>
            <w:left w:val="none" w:sz="0" w:space="0" w:color="auto"/>
            <w:bottom w:val="none" w:sz="0" w:space="0" w:color="auto"/>
            <w:right w:val="none" w:sz="0" w:space="0" w:color="auto"/>
          </w:divBdr>
        </w:div>
        <w:div w:id="1187016259">
          <w:marLeft w:val="640"/>
          <w:marRight w:val="0"/>
          <w:marTop w:val="0"/>
          <w:marBottom w:val="0"/>
          <w:divBdr>
            <w:top w:val="none" w:sz="0" w:space="0" w:color="auto"/>
            <w:left w:val="none" w:sz="0" w:space="0" w:color="auto"/>
            <w:bottom w:val="none" w:sz="0" w:space="0" w:color="auto"/>
            <w:right w:val="none" w:sz="0" w:space="0" w:color="auto"/>
          </w:divBdr>
        </w:div>
        <w:div w:id="763039279">
          <w:marLeft w:val="640"/>
          <w:marRight w:val="0"/>
          <w:marTop w:val="0"/>
          <w:marBottom w:val="0"/>
          <w:divBdr>
            <w:top w:val="none" w:sz="0" w:space="0" w:color="auto"/>
            <w:left w:val="none" w:sz="0" w:space="0" w:color="auto"/>
            <w:bottom w:val="none" w:sz="0" w:space="0" w:color="auto"/>
            <w:right w:val="none" w:sz="0" w:space="0" w:color="auto"/>
          </w:divBdr>
        </w:div>
        <w:div w:id="815222243">
          <w:marLeft w:val="640"/>
          <w:marRight w:val="0"/>
          <w:marTop w:val="0"/>
          <w:marBottom w:val="0"/>
          <w:divBdr>
            <w:top w:val="none" w:sz="0" w:space="0" w:color="auto"/>
            <w:left w:val="none" w:sz="0" w:space="0" w:color="auto"/>
            <w:bottom w:val="none" w:sz="0" w:space="0" w:color="auto"/>
            <w:right w:val="none" w:sz="0" w:space="0" w:color="auto"/>
          </w:divBdr>
        </w:div>
        <w:div w:id="780149665">
          <w:marLeft w:val="640"/>
          <w:marRight w:val="0"/>
          <w:marTop w:val="0"/>
          <w:marBottom w:val="0"/>
          <w:divBdr>
            <w:top w:val="none" w:sz="0" w:space="0" w:color="auto"/>
            <w:left w:val="none" w:sz="0" w:space="0" w:color="auto"/>
            <w:bottom w:val="none" w:sz="0" w:space="0" w:color="auto"/>
            <w:right w:val="none" w:sz="0" w:space="0" w:color="auto"/>
          </w:divBdr>
        </w:div>
        <w:div w:id="1576083008">
          <w:marLeft w:val="640"/>
          <w:marRight w:val="0"/>
          <w:marTop w:val="0"/>
          <w:marBottom w:val="0"/>
          <w:divBdr>
            <w:top w:val="none" w:sz="0" w:space="0" w:color="auto"/>
            <w:left w:val="none" w:sz="0" w:space="0" w:color="auto"/>
            <w:bottom w:val="none" w:sz="0" w:space="0" w:color="auto"/>
            <w:right w:val="none" w:sz="0" w:space="0" w:color="auto"/>
          </w:divBdr>
        </w:div>
        <w:div w:id="164564508">
          <w:marLeft w:val="640"/>
          <w:marRight w:val="0"/>
          <w:marTop w:val="0"/>
          <w:marBottom w:val="0"/>
          <w:divBdr>
            <w:top w:val="none" w:sz="0" w:space="0" w:color="auto"/>
            <w:left w:val="none" w:sz="0" w:space="0" w:color="auto"/>
            <w:bottom w:val="none" w:sz="0" w:space="0" w:color="auto"/>
            <w:right w:val="none" w:sz="0" w:space="0" w:color="auto"/>
          </w:divBdr>
        </w:div>
        <w:div w:id="1723945049">
          <w:marLeft w:val="640"/>
          <w:marRight w:val="0"/>
          <w:marTop w:val="0"/>
          <w:marBottom w:val="0"/>
          <w:divBdr>
            <w:top w:val="none" w:sz="0" w:space="0" w:color="auto"/>
            <w:left w:val="none" w:sz="0" w:space="0" w:color="auto"/>
            <w:bottom w:val="none" w:sz="0" w:space="0" w:color="auto"/>
            <w:right w:val="none" w:sz="0" w:space="0" w:color="auto"/>
          </w:divBdr>
        </w:div>
        <w:div w:id="200436409">
          <w:marLeft w:val="640"/>
          <w:marRight w:val="0"/>
          <w:marTop w:val="0"/>
          <w:marBottom w:val="0"/>
          <w:divBdr>
            <w:top w:val="none" w:sz="0" w:space="0" w:color="auto"/>
            <w:left w:val="none" w:sz="0" w:space="0" w:color="auto"/>
            <w:bottom w:val="none" w:sz="0" w:space="0" w:color="auto"/>
            <w:right w:val="none" w:sz="0" w:space="0" w:color="auto"/>
          </w:divBdr>
        </w:div>
        <w:div w:id="1654679299">
          <w:marLeft w:val="640"/>
          <w:marRight w:val="0"/>
          <w:marTop w:val="0"/>
          <w:marBottom w:val="0"/>
          <w:divBdr>
            <w:top w:val="none" w:sz="0" w:space="0" w:color="auto"/>
            <w:left w:val="none" w:sz="0" w:space="0" w:color="auto"/>
            <w:bottom w:val="none" w:sz="0" w:space="0" w:color="auto"/>
            <w:right w:val="none" w:sz="0" w:space="0" w:color="auto"/>
          </w:divBdr>
        </w:div>
        <w:div w:id="351221992">
          <w:marLeft w:val="640"/>
          <w:marRight w:val="0"/>
          <w:marTop w:val="0"/>
          <w:marBottom w:val="0"/>
          <w:divBdr>
            <w:top w:val="none" w:sz="0" w:space="0" w:color="auto"/>
            <w:left w:val="none" w:sz="0" w:space="0" w:color="auto"/>
            <w:bottom w:val="none" w:sz="0" w:space="0" w:color="auto"/>
            <w:right w:val="none" w:sz="0" w:space="0" w:color="auto"/>
          </w:divBdr>
        </w:div>
        <w:div w:id="686906808">
          <w:marLeft w:val="640"/>
          <w:marRight w:val="0"/>
          <w:marTop w:val="0"/>
          <w:marBottom w:val="0"/>
          <w:divBdr>
            <w:top w:val="none" w:sz="0" w:space="0" w:color="auto"/>
            <w:left w:val="none" w:sz="0" w:space="0" w:color="auto"/>
            <w:bottom w:val="none" w:sz="0" w:space="0" w:color="auto"/>
            <w:right w:val="none" w:sz="0" w:space="0" w:color="auto"/>
          </w:divBdr>
        </w:div>
        <w:div w:id="165487208">
          <w:marLeft w:val="640"/>
          <w:marRight w:val="0"/>
          <w:marTop w:val="0"/>
          <w:marBottom w:val="0"/>
          <w:divBdr>
            <w:top w:val="none" w:sz="0" w:space="0" w:color="auto"/>
            <w:left w:val="none" w:sz="0" w:space="0" w:color="auto"/>
            <w:bottom w:val="none" w:sz="0" w:space="0" w:color="auto"/>
            <w:right w:val="none" w:sz="0" w:space="0" w:color="auto"/>
          </w:divBdr>
        </w:div>
        <w:div w:id="137842684">
          <w:marLeft w:val="640"/>
          <w:marRight w:val="0"/>
          <w:marTop w:val="0"/>
          <w:marBottom w:val="0"/>
          <w:divBdr>
            <w:top w:val="none" w:sz="0" w:space="0" w:color="auto"/>
            <w:left w:val="none" w:sz="0" w:space="0" w:color="auto"/>
            <w:bottom w:val="none" w:sz="0" w:space="0" w:color="auto"/>
            <w:right w:val="none" w:sz="0" w:space="0" w:color="auto"/>
          </w:divBdr>
        </w:div>
        <w:div w:id="605386755">
          <w:marLeft w:val="640"/>
          <w:marRight w:val="0"/>
          <w:marTop w:val="0"/>
          <w:marBottom w:val="0"/>
          <w:divBdr>
            <w:top w:val="none" w:sz="0" w:space="0" w:color="auto"/>
            <w:left w:val="none" w:sz="0" w:space="0" w:color="auto"/>
            <w:bottom w:val="none" w:sz="0" w:space="0" w:color="auto"/>
            <w:right w:val="none" w:sz="0" w:space="0" w:color="auto"/>
          </w:divBdr>
        </w:div>
        <w:div w:id="954141156">
          <w:marLeft w:val="640"/>
          <w:marRight w:val="0"/>
          <w:marTop w:val="0"/>
          <w:marBottom w:val="0"/>
          <w:divBdr>
            <w:top w:val="none" w:sz="0" w:space="0" w:color="auto"/>
            <w:left w:val="none" w:sz="0" w:space="0" w:color="auto"/>
            <w:bottom w:val="none" w:sz="0" w:space="0" w:color="auto"/>
            <w:right w:val="none" w:sz="0" w:space="0" w:color="auto"/>
          </w:divBdr>
        </w:div>
        <w:div w:id="1763062039">
          <w:marLeft w:val="640"/>
          <w:marRight w:val="0"/>
          <w:marTop w:val="0"/>
          <w:marBottom w:val="0"/>
          <w:divBdr>
            <w:top w:val="none" w:sz="0" w:space="0" w:color="auto"/>
            <w:left w:val="none" w:sz="0" w:space="0" w:color="auto"/>
            <w:bottom w:val="none" w:sz="0" w:space="0" w:color="auto"/>
            <w:right w:val="none" w:sz="0" w:space="0" w:color="auto"/>
          </w:divBdr>
        </w:div>
        <w:div w:id="1295717964">
          <w:marLeft w:val="640"/>
          <w:marRight w:val="0"/>
          <w:marTop w:val="0"/>
          <w:marBottom w:val="0"/>
          <w:divBdr>
            <w:top w:val="none" w:sz="0" w:space="0" w:color="auto"/>
            <w:left w:val="none" w:sz="0" w:space="0" w:color="auto"/>
            <w:bottom w:val="none" w:sz="0" w:space="0" w:color="auto"/>
            <w:right w:val="none" w:sz="0" w:space="0" w:color="auto"/>
          </w:divBdr>
        </w:div>
        <w:div w:id="1669207018">
          <w:marLeft w:val="640"/>
          <w:marRight w:val="0"/>
          <w:marTop w:val="0"/>
          <w:marBottom w:val="0"/>
          <w:divBdr>
            <w:top w:val="none" w:sz="0" w:space="0" w:color="auto"/>
            <w:left w:val="none" w:sz="0" w:space="0" w:color="auto"/>
            <w:bottom w:val="none" w:sz="0" w:space="0" w:color="auto"/>
            <w:right w:val="none" w:sz="0" w:space="0" w:color="auto"/>
          </w:divBdr>
        </w:div>
        <w:div w:id="2069452094">
          <w:marLeft w:val="640"/>
          <w:marRight w:val="0"/>
          <w:marTop w:val="0"/>
          <w:marBottom w:val="0"/>
          <w:divBdr>
            <w:top w:val="none" w:sz="0" w:space="0" w:color="auto"/>
            <w:left w:val="none" w:sz="0" w:space="0" w:color="auto"/>
            <w:bottom w:val="none" w:sz="0" w:space="0" w:color="auto"/>
            <w:right w:val="none" w:sz="0" w:space="0" w:color="auto"/>
          </w:divBdr>
        </w:div>
        <w:div w:id="1442187636">
          <w:marLeft w:val="640"/>
          <w:marRight w:val="0"/>
          <w:marTop w:val="0"/>
          <w:marBottom w:val="0"/>
          <w:divBdr>
            <w:top w:val="none" w:sz="0" w:space="0" w:color="auto"/>
            <w:left w:val="none" w:sz="0" w:space="0" w:color="auto"/>
            <w:bottom w:val="none" w:sz="0" w:space="0" w:color="auto"/>
            <w:right w:val="none" w:sz="0" w:space="0" w:color="auto"/>
          </w:divBdr>
        </w:div>
        <w:div w:id="953560773">
          <w:marLeft w:val="640"/>
          <w:marRight w:val="0"/>
          <w:marTop w:val="0"/>
          <w:marBottom w:val="0"/>
          <w:divBdr>
            <w:top w:val="none" w:sz="0" w:space="0" w:color="auto"/>
            <w:left w:val="none" w:sz="0" w:space="0" w:color="auto"/>
            <w:bottom w:val="none" w:sz="0" w:space="0" w:color="auto"/>
            <w:right w:val="none" w:sz="0" w:space="0" w:color="auto"/>
          </w:divBdr>
        </w:div>
        <w:div w:id="1603145097">
          <w:marLeft w:val="640"/>
          <w:marRight w:val="0"/>
          <w:marTop w:val="0"/>
          <w:marBottom w:val="0"/>
          <w:divBdr>
            <w:top w:val="none" w:sz="0" w:space="0" w:color="auto"/>
            <w:left w:val="none" w:sz="0" w:space="0" w:color="auto"/>
            <w:bottom w:val="none" w:sz="0" w:space="0" w:color="auto"/>
            <w:right w:val="none" w:sz="0" w:space="0" w:color="auto"/>
          </w:divBdr>
        </w:div>
        <w:div w:id="1051729173">
          <w:marLeft w:val="640"/>
          <w:marRight w:val="0"/>
          <w:marTop w:val="0"/>
          <w:marBottom w:val="0"/>
          <w:divBdr>
            <w:top w:val="none" w:sz="0" w:space="0" w:color="auto"/>
            <w:left w:val="none" w:sz="0" w:space="0" w:color="auto"/>
            <w:bottom w:val="none" w:sz="0" w:space="0" w:color="auto"/>
            <w:right w:val="none" w:sz="0" w:space="0" w:color="auto"/>
          </w:divBdr>
        </w:div>
        <w:div w:id="1282418255">
          <w:marLeft w:val="640"/>
          <w:marRight w:val="0"/>
          <w:marTop w:val="0"/>
          <w:marBottom w:val="0"/>
          <w:divBdr>
            <w:top w:val="none" w:sz="0" w:space="0" w:color="auto"/>
            <w:left w:val="none" w:sz="0" w:space="0" w:color="auto"/>
            <w:bottom w:val="none" w:sz="0" w:space="0" w:color="auto"/>
            <w:right w:val="none" w:sz="0" w:space="0" w:color="auto"/>
          </w:divBdr>
        </w:div>
        <w:div w:id="635067069">
          <w:marLeft w:val="640"/>
          <w:marRight w:val="0"/>
          <w:marTop w:val="0"/>
          <w:marBottom w:val="0"/>
          <w:divBdr>
            <w:top w:val="none" w:sz="0" w:space="0" w:color="auto"/>
            <w:left w:val="none" w:sz="0" w:space="0" w:color="auto"/>
            <w:bottom w:val="none" w:sz="0" w:space="0" w:color="auto"/>
            <w:right w:val="none" w:sz="0" w:space="0" w:color="auto"/>
          </w:divBdr>
        </w:div>
        <w:div w:id="606036865">
          <w:marLeft w:val="640"/>
          <w:marRight w:val="0"/>
          <w:marTop w:val="0"/>
          <w:marBottom w:val="0"/>
          <w:divBdr>
            <w:top w:val="none" w:sz="0" w:space="0" w:color="auto"/>
            <w:left w:val="none" w:sz="0" w:space="0" w:color="auto"/>
            <w:bottom w:val="none" w:sz="0" w:space="0" w:color="auto"/>
            <w:right w:val="none" w:sz="0" w:space="0" w:color="auto"/>
          </w:divBdr>
        </w:div>
        <w:div w:id="1585384242">
          <w:marLeft w:val="640"/>
          <w:marRight w:val="0"/>
          <w:marTop w:val="0"/>
          <w:marBottom w:val="0"/>
          <w:divBdr>
            <w:top w:val="none" w:sz="0" w:space="0" w:color="auto"/>
            <w:left w:val="none" w:sz="0" w:space="0" w:color="auto"/>
            <w:bottom w:val="none" w:sz="0" w:space="0" w:color="auto"/>
            <w:right w:val="none" w:sz="0" w:space="0" w:color="auto"/>
          </w:divBdr>
        </w:div>
        <w:div w:id="28533586">
          <w:marLeft w:val="640"/>
          <w:marRight w:val="0"/>
          <w:marTop w:val="0"/>
          <w:marBottom w:val="0"/>
          <w:divBdr>
            <w:top w:val="none" w:sz="0" w:space="0" w:color="auto"/>
            <w:left w:val="none" w:sz="0" w:space="0" w:color="auto"/>
            <w:bottom w:val="none" w:sz="0" w:space="0" w:color="auto"/>
            <w:right w:val="none" w:sz="0" w:space="0" w:color="auto"/>
          </w:divBdr>
        </w:div>
        <w:div w:id="1643195571">
          <w:marLeft w:val="640"/>
          <w:marRight w:val="0"/>
          <w:marTop w:val="0"/>
          <w:marBottom w:val="0"/>
          <w:divBdr>
            <w:top w:val="none" w:sz="0" w:space="0" w:color="auto"/>
            <w:left w:val="none" w:sz="0" w:space="0" w:color="auto"/>
            <w:bottom w:val="none" w:sz="0" w:space="0" w:color="auto"/>
            <w:right w:val="none" w:sz="0" w:space="0" w:color="auto"/>
          </w:divBdr>
        </w:div>
        <w:div w:id="1759790977">
          <w:marLeft w:val="640"/>
          <w:marRight w:val="0"/>
          <w:marTop w:val="0"/>
          <w:marBottom w:val="0"/>
          <w:divBdr>
            <w:top w:val="none" w:sz="0" w:space="0" w:color="auto"/>
            <w:left w:val="none" w:sz="0" w:space="0" w:color="auto"/>
            <w:bottom w:val="none" w:sz="0" w:space="0" w:color="auto"/>
            <w:right w:val="none" w:sz="0" w:space="0" w:color="auto"/>
          </w:divBdr>
        </w:div>
        <w:div w:id="1212228201">
          <w:marLeft w:val="640"/>
          <w:marRight w:val="0"/>
          <w:marTop w:val="0"/>
          <w:marBottom w:val="0"/>
          <w:divBdr>
            <w:top w:val="none" w:sz="0" w:space="0" w:color="auto"/>
            <w:left w:val="none" w:sz="0" w:space="0" w:color="auto"/>
            <w:bottom w:val="none" w:sz="0" w:space="0" w:color="auto"/>
            <w:right w:val="none" w:sz="0" w:space="0" w:color="auto"/>
          </w:divBdr>
        </w:div>
        <w:div w:id="951206479">
          <w:marLeft w:val="640"/>
          <w:marRight w:val="0"/>
          <w:marTop w:val="0"/>
          <w:marBottom w:val="0"/>
          <w:divBdr>
            <w:top w:val="none" w:sz="0" w:space="0" w:color="auto"/>
            <w:left w:val="none" w:sz="0" w:space="0" w:color="auto"/>
            <w:bottom w:val="none" w:sz="0" w:space="0" w:color="auto"/>
            <w:right w:val="none" w:sz="0" w:space="0" w:color="auto"/>
          </w:divBdr>
        </w:div>
        <w:div w:id="1981760504">
          <w:marLeft w:val="640"/>
          <w:marRight w:val="0"/>
          <w:marTop w:val="0"/>
          <w:marBottom w:val="0"/>
          <w:divBdr>
            <w:top w:val="none" w:sz="0" w:space="0" w:color="auto"/>
            <w:left w:val="none" w:sz="0" w:space="0" w:color="auto"/>
            <w:bottom w:val="none" w:sz="0" w:space="0" w:color="auto"/>
            <w:right w:val="none" w:sz="0" w:space="0" w:color="auto"/>
          </w:divBdr>
        </w:div>
        <w:div w:id="649865762">
          <w:marLeft w:val="640"/>
          <w:marRight w:val="0"/>
          <w:marTop w:val="0"/>
          <w:marBottom w:val="0"/>
          <w:divBdr>
            <w:top w:val="none" w:sz="0" w:space="0" w:color="auto"/>
            <w:left w:val="none" w:sz="0" w:space="0" w:color="auto"/>
            <w:bottom w:val="none" w:sz="0" w:space="0" w:color="auto"/>
            <w:right w:val="none" w:sz="0" w:space="0" w:color="auto"/>
          </w:divBdr>
        </w:div>
        <w:div w:id="1972443212">
          <w:marLeft w:val="640"/>
          <w:marRight w:val="0"/>
          <w:marTop w:val="0"/>
          <w:marBottom w:val="0"/>
          <w:divBdr>
            <w:top w:val="none" w:sz="0" w:space="0" w:color="auto"/>
            <w:left w:val="none" w:sz="0" w:space="0" w:color="auto"/>
            <w:bottom w:val="none" w:sz="0" w:space="0" w:color="auto"/>
            <w:right w:val="none" w:sz="0" w:space="0" w:color="auto"/>
          </w:divBdr>
        </w:div>
        <w:div w:id="544414334">
          <w:marLeft w:val="640"/>
          <w:marRight w:val="0"/>
          <w:marTop w:val="0"/>
          <w:marBottom w:val="0"/>
          <w:divBdr>
            <w:top w:val="none" w:sz="0" w:space="0" w:color="auto"/>
            <w:left w:val="none" w:sz="0" w:space="0" w:color="auto"/>
            <w:bottom w:val="none" w:sz="0" w:space="0" w:color="auto"/>
            <w:right w:val="none" w:sz="0" w:space="0" w:color="auto"/>
          </w:divBdr>
        </w:div>
        <w:div w:id="1870609902">
          <w:marLeft w:val="640"/>
          <w:marRight w:val="0"/>
          <w:marTop w:val="0"/>
          <w:marBottom w:val="0"/>
          <w:divBdr>
            <w:top w:val="none" w:sz="0" w:space="0" w:color="auto"/>
            <w:left w:val="none" w:sz="0" w:space="0" w:color="auto"/>
            <w:bottom w:val="none" w:sz="0" w:space="0" w:color="auto"/>
            <w:right w:val="none" w:sz="0" w:space="0" w:color="auto"/>
          </w:divBdr>
        </w:div>
        <w:div w:id="2023824518">
          <w:marLeft w:val="640"/>
          <w:marRight w:val="0"/>
          <w:marTop w:val="0"/>
          <w:marBottom w:val="0"/>
          <w:divBdr>
            <w:top w:val="none" w:sz="0" w:space="0" w:color="auto"/>
            <w:left w:val="none" w:sz="0" w:space="0" w:color="auto"/>
            <w:bottom w:val="none" w:sz="0" w:space="0" w:color="auto"/>
            <w:right w:val="none" w:sz="0" w:space="0" w:color="auto"/>
          </w:divBdr>
        </w:div>
        <w:div w:id="1218052426">
          <w:marLeft w:val="640"/>
          <w:marRight w:val="0"/>
          <w:marTop w:val="0"/>
          <w:marBottom w:val="0"/>
          <w:divBdr>
            <w:top w:val="none" w:sz="0" w:space="0" w:color="auto"/>
            <w:left w:val="none" w:sz="0" w:space="0" w:color="auto"/>
            <w:bottom w:val="none" w:sz="0" w:space="0" w:color="auto"/>
            <w:right w:val="none" w:sz="0" w:space="0" w:color="auto"/>
          </w:divBdr>
        </w:div>
        <w:div w:id="192042878">
          <w:marLeft w:val="640"/>
          <w:marRight w:val="0"/>
          <w:marTop w:val="0"/>
          <w:marBottom w:val="0"/>
          <w:divBdr>
            <w:top w:val="none" w:sz="0" w:space="0" w:color="auto"/>
            <w:left w:val="none" w:sz="0" w:space="0" w:color="auto"/>
            <w:bottom w:val="none" w:sz="0" w:space="0" w:color="auto"/>
            <w:right w:val="none" w:sz="0" w:space="0" w:color="auto"/>
          </w:divBdr>
        </w:div>
        <w:div w:id="319776468">
          <w:marLeft w:val="640"/>
          <w:marRight w:val="0"/>
          <w:marTop w:val="0"/>
          <w:marBottom w:val="0"/>
          <w:divBdr>
            <w:top w:val="none" w:sz="0" w:space="0" w:color="auto"/>
            <w:left w:val="none" w:sz="0" w:space="0" w:color="auto"/>
            <w:bottom w:val="none" w:sz="0" w:space="0" w:color="auto"/>
            <w:right w:val="none" w:sz="0" w:space="0" w:color="auto"/>
          </w:divBdr>
        </w:div>
        <w:div w:id="2142770991">
          <w:marLeft w:val="640"/>
          <w:marRight w:val="0"/>
          <w:marTop w:val="0"/>
          <w:marBottom w:val="0"/>
          <w:divBdr>
            <w:top w:val="none" w:sz="0" w:space="0" w:color="auto"/>
            <w:left w:val="none" w:sz="0" w:space="0" w:color="auto"/>
            <w:bottom w:val="none" w:sz="0" w:space="0" w:color="auto"/>
            <w:right w:val="none" w:sz="0" w:space="0" w:color="auto"/>
          </w:divBdr>
        </w:div>
        <w:div w:id="1797988861">
          <w:marLeft w:val="640"/>
          <w:marRight w:val="0"/>
          <w:marTop w:val="0"/>
          <w:marBottom w:val="0"/>
          <w:divBdr>
            <w:top w:val="none" w:sz="0" w:space="0" w:color="auto"/>
            <w:left w:val="none" w:sz="0" w:space="0" w:color="auto"/>
            <w:bottom w:val="none" w:sz="0" w:space="0" w:color="auto"/>
            <w:right w:val="none" w:sz="0" w:space="0" w:color="auto"/>
          </w:divBdr>
        </w:div>
        <w:div w:id="1851336423">
          <w:marLeft w:val="640"/>
          <w:marRight w:val="0"/>
          <w:marTop w:val="0"/>
          <w:marBottom w:val="0"/>
          <w:divBdr>
            <w:top w:val="none" w:sz="0" w:space="0" w:color="auto"/>
            <w:left w:val="none" w:sz="0" w:space="0" w:color="auto"/>
            <w:bottom w:val="none" w:sz="0" w:space="0" w:color="auto"/>
            <w:right w:val="none" w:sz="0" w:space="0" w:color="auto"/>
          </w:divBdr>
        </w:div>
        <w:div w:id="102463010">
          <w:marLeft w:val="640"/>
          <w:marRight w:val="0"/>
          <w:marTop w:val="0"/>
          <w:marBottom w:val="0"/>
          <w:divBdr>
            <w:top w:val="none" w:sz="0" w:space="0" w:color="auto"/>
            <w:left w:val="none" w:sz="0" w:space="0" w:color="auto"/>
            <w:bottom w:val="none" w:sz="0" w:space="0" w:color="auto"/>
            <w:right w:val="none" w:sz="0" w:space="0" w:color="auto"/>
          </w:divBdr>
        </w:div>
        <w:div w:id="331105676">
          <w:marLeft w:val="640"/>
          <w:marRight w:val="0"/>
          <w:marTop w:val="0"/>
          <w:marBottom w:val="0"/>
          <w:divBdr>
            <w:top w:val="none" w:sz="0" w:space="0" w:color="auto"/>
            <w:left w:val="none" w:sz="0" w:space="0" w:color="auto"/>
            <w:bottom w:val="none" w:sz="0" w:space="0" w:color="auto"/>
            <w:right w:val="none" w:sz="0" w:space="0" w:color="auto"/>
          </w:divBdr>
        </w:div>
        <w:div w:id="910312155">
          <w:marLeft w:val="640"/>
          <w:marRight w:val="0"/>
          <w:marTop w:val="0"/>
          <w:marBottom w:val="0"/>
          <w:divBdr>
            <w:top w:val="none" w:sz="0" w:space="0" w:color="auto"/>
            <w:left w:val="none" w:sz="0" w:space="0" w:color="auto"/>
            <w:bottom w:val="none" w:sz="0" w:space="0" w:color="auto"/>
            <w:right w:val="none" w:sz="0" w:space="0" w:color="auto"/>
          </w:divBdr>
        </w:div>
        <w:div w:id="1625186210">
          <w:marLeft w:val="640"/>
          <w:marRight w:val="0"/>
          <w:marTop w:val="0"/>
          <w:marBottom w:val="0"/>
          <w:divBdr>
            <w:top w:val="none" w:sz="0" w:space="0" w:color="auto"/>
            <w:left w:val="none" w:sz="0" w:space="0" w:color="auto"/>
            <w:bottom w:val="none" w:sz="0" w:space="0" w:color="auto"/>
            <w:right w:val="none" w:sz="0" w:space="0" w:color="auto"/>
          </w:divBdr>
        </w:div>
        <w:div w:id="2023772709">
          <w:marLeft w:val="640"/>
          <w:marRight w:val="0"/>
          <w:marTop w:val="0"/>
          <w:marBottom w:val="0"/>
          <w:divBdr>
            <w:top w:val="none" w:sz="0" w:space="0" w:color="auto"/>
            <w:left w:val="none" w:sz="0" w:space="0" w:color="auto"/>
            <w:bottom w:val="none" w:sz="0" w:space="0" w:color="auto"/>
            <w:right w:val="none" w:sz="0" w:space="0" w:color="auto"/>
          </w:divBdr>
        </w:div>
        <w:div w:id="2063747436">
          <w:marLeft w:val="640"/>
          <w:marRight w:val="0"/>
          <w:marTop w:val="0"/>
          <w:marBottom w:val="0"/>
          <w:divBdr>
            <w:top w:val="none" w:sz="0" w:space="0" w:color="auto"/>
            <w:left w:val="none" w:sz="0" w:space="0" w:color="auto"/>
            <w:bottom w:val="none" w:sz="0" w:space="0" w:color="auto"/>
            <w:right w:val="none" w:sz="0" w:space="0" w:color="auto"/>
          </w:divBdr>
        </w:div>
        <w:div w:id="1622882206">
          <w:marLeft w:val="640"/>
          <w:marRight w:val="0"/>
          <w:marTop w:val="0"/>
          <w:marBottom w:val="0"/>
          <w:divBdr>
            <w:top w:val="none" w:sz="0" w:space="0" w:color="auto"/>
            <w:left w:val="none" w:sz="0" w:space="0" w:color="auto"/>
            <w:bottom w:val="none" w:sz="0" w:space="0" w:color="auto"/>
            <w:right w:val="none" w:sz="0" w:space="0" w:color="auto"/>
          </w:divBdr>
        </w:div>
        <w:div w:id="1041395404">
          <w:marLeft w:val="640"/>
          <w:marRight w:val="0"/>
          <w:marTop w:val="0"/>
          <w:marBottom w:val="0"/>
          <w:divBdr>
            <w:top w:val="none" w:sz="0" w:space="0" w:color="auto"/>
            <w:left w:val="none" w:sz="0" w:space="0" w:color="auto"/>
            <w:bottom w:val="none" w:sz="0" w:space="0" w:color="auto"/>
            <w:right w:val="none" w:sz="0" w:space="0" w:color="auto"/>
          </w:divBdr>
        </w:div>
        <w:div w:id="1126776051">
          <w:marLeft w:val="640"/>
          <w:marRight w:val="0"/>
          <w:marTop w:val="0"/>
          <w:marBottom w:val="0"/>
          <w:divBdr>
            <w:top w:val="none" w:sz="0" w:space="0" w:color="auto"/>
            <w:left w:val="none" w:sz="0" w:space="0" w:color="auto"/>
            <w:bottom w:val="none" w:sz="0" w:space="0" w:color="auto"/>
            <w:right w:val="none" w:sz="0" w:space="0" w:color="auto"/>
          </w:divBdr>
        </w:div>
        <w:div w:id="1396395026">
          <w:marLeft w:val="640"/>
          <w:marRight w:val="0"/>
          <w:marTop w:val="0"/>
          <w:marBottom w:val="0"/>
          <w:divBdr>
            <w:top w:val="none" w:sz="0" w:space="0" w:color="auto"/>
            <w:left w:val="none" w:sz="0" w:space="0" w:color="auto"/>
            <w:bottom w:val="none" w:sz="0" w:space="0" w:color="auto"/>
            <w:right w:val="none" w:sz="0" w:space="0" w:color="auto"/>
          </w:divBdr>
        </w:div>
        <w:div w:id="2030326014">
          <w:marLeft w:val="640"/>
          <w:marRight w:val="0"/>
          <w:marTop w:val="0"/>
          <w:marBottom w:val="0"/>
          <w:divBdr>
            <w:top w:val="none" w:sz="0" w:space="0" w:color="auto"/>
            <w:left w:val="none" w:sz="0" w:space="0" w:color="auto"/>
            <w:bottom w:val="none" w:sz="0" w:space="0" w:color="auto"/>
            <w:right w:val="none" w:sz="0" w:space="0" w:color="auto"/>
          </w:divBdr>
        </w:div>
        <w:div w:id="1159879385">
          <w:marLeft w:val="640"/>
          <w:marRight w:val="0"/>
          <w:marTop w:val="0"/>
          <w:marBottom w:val="0"/>
          <w:divBdr>
            <w:top w:val="none" w:sz="0" w:space="0" w:color="auto"/>
            <w:left w:val="none" w:sz="0" w:space="0" w:color="auto"/>
            <w:bottom w:val="none" w:sz="0" w:space="0" w:color="auto"/>
            <w:right w:val="none" w:sz="0" w:space="0" w:color="auto"/>
          </w:divBdr>
        </w:div>
        <w:div w:id="1778332529">
          <w:marLeft w:val="640"/>
          <w:marRight w:val="0"/>
          <w:marTop w:val="0"/>
          <w:marBottom w:val="0"/>
          <w:divBdr>
            <w:top w:val="none" w:sz="0" w:space="0" w:color="auto"/>
            <w:left w:val="none" w:sz="0" w:space="0" w:color="auto"/>
            <w:bottom w:val="none" w:sz="0" w:space="0" w:color="auto"/>
            <w:right w:val="none" w:sz="0" w:space="0" w:color="auto"/>
          </w:divBdr>
        </w:div>
        <w:div w:id="325786951">
          <w:marLeft w:val="640"/>
          <w:marRight w:val="0"/>
          <w:marTop w:val="0"/>
          <w:marBottom w:val="0"/>
          <w:divBdr>
            <w:top w:val="none" w:sz="0" w:space="0" w:color="auto"/>
            <w:left w:val="none" w:sz="0" w:space="0" w:color="auto"/>
            <w:bottom w:val="none" w:sz="0" w:space="0" w:color="auto"/>
            <w:right w:val="none" w:sz="0" w:space="0" w:color="auto"/>
          </w:divBdr>
        </w:div>
        <w:div w:id="1058474619">
          <w:marLeft w:val="640"/>
          <w:marRight w:val="0"/>
          <w:marTop w:val="0"/>
          <w:marBottom w:val="0"/>
          <w:divBdr>
            <w:top w:val="none" w:sz="0" w:space="0" w:color="auto"/>
            <w:left w:val="none" w:sz="0" w:space="0" w:color="auto"/>
            <w:bottom w:val="none" w:sz="0" w:space="0" w:color="auto"/>
            <w:right w:val="none" w:sz="0" w:space="0" w:color="auto"/>
          </w:divBdr>
        </w:div>
        <w:div w:id="505443880">
          <w:marLeft w:val="640"/>
          <w:marRight w:val="0"/>
          <w:marTop w:val="0"/>
          <w:marBottom w:val="0"/>
          <w:divBdr>
            <w:top w:val="none" w:sz="0" w:space="0" w:color="auto"/>
            <w:left w:val="none" w:sz="0" w:space="0" w:color="auto"/>
            <w:bottom w:val="none" w:sz="0" w:space="0" w:color="auto"/>
            <w:right w:val="none" w:sz="0" w:space="0" w:color="auto"/>
          </w:divBdr>
        </w:div>
        <w:div w:id="2079746174">
          <w:marLeft w:val="640"/>
          <w:marRight w:val="0"/>
          <w:marTop w:val="0"/>
          <w:marBottom w:val="0"/>
          <w:divBdr>
            <w:top w:val="none" w:sz="0" w:space="0" w:color="auto"/>
            <w:left w:val="none" w:sz="0" w:space="0" w:color="auto"/>
            <w:bottom w:val="none" w:sz="0" w:space="0" w:color="auto"/>
            <w:right w:val="none" w:sz="0" w:space="0" w:color="auto"/>
          </w:divBdr>
        </w:div>
        <w:div w:id="1537278811">
          <w:marLeft w:val="640"/>
          <w:marRight w:val="0"/>
          <w:marTop w:val="0"/>
          <w:marBottom w:val="0"/>
          <w:divBdr>
            <w:top w:val="none" w:sz="0" w:space="0" w:color="auto"/>
            <w:left w:val="none" w:sz="0" w:space="0" w:color="auto"/>
            <w:bottom w:val="none" w:sz="0" w:space="0" w:color="auto"/>
            <w:right w:val="none" w:sz="0" w:space="0" w:color="auto"/>
          </w:divBdr>
        </w:div>
      </w:divsChild>
    </w:div>
    <w:div w:id="1071386712">
      <w:bodyDiv w:val="1"/>
      <w:marLeft w:val="0"/>
      <w:marRight w:val="0"/>
      <w:marTop w:val="0"/>
      <w:marBottom w:val="0"/>
      <w:divBdr>
        <w:top w:val="none" w:sz="0" w:space="0" w:color="auto"/>
        <w:left w:val="none" w:sz="0" w:space="0" w:color="auto"/>
        <w:bottom w:val="none" w:sz="0" w:space="0" w:color="auto"/>
        <w:right w:val="none" w:sz="0" w:space="0" w:color="auto"/>
      </w:divBdr>
      <w:divsChild>
        <w:div w:id="77556391">
          <w:marLeft w:val="640"/>
          <w:marRight w:val="0"/>
          <w:marTop w:val="0"/>
          <w:marBottom w:val="0"/>
          <w:divBdr>
            <w:top w:val="none" w:sz="0" w:space="0" w:color="auto"/>
            <w:left w:val="none" w:sz="0" w:space="0" w:color="auto"/>
            <w:bottom w:val="none" w:sz="0" w:space="0" w:color="auto"/>
            <w:right w:val="none" w:sz="0" w:space="0" w:color="auto"/>
          </w:divBdr>
        </w:div>
        <w:div w:id="1024937803">
          <w:marLeft w:val="640"/>
          <w:marRight w:val="0"/>
          <w:marTop w:val="0"/>
          <w:marBottom w:val="0"/>
          <w:divBdr>
            <w:top w:val="none" w:sz="0" w:space="0" w:color="auto"/>
            <w:left w:val="none" w:sz="0" w:space="0" w:color="auto"/>
            <w:bottom w:val="none" w:sz="0" w:space="0" w:color="auto"/>
            <w:right w:val="none" w:sz="0" w:space="0" w:color="auto"/>
          </w:divBdr>
        </w:div>
        <w:div w:id="207954747">
          <w:marLeft w:val="640"/>
          <w:marRight w:val="0"/>
          <w:marTop w:val="0"/>
          <w:marBottom w:val="0"/>
          <w:divBdr>
            <w:top w:val="none" w:sz="0" w:space="0" w:color="auto"/>
            <w:left w:val="none" w:sz="0" w:space="0" w:color="auto"/>
            <w:bottom w:val="none" w:sz="0" w:space="0" w:color="auto"/>
            <w:right w:val="none" w:sz="0" w:space="0" w:color="auto"/>
          </w:divBdr>
        </w:div>
        <w:div w:id="571283431">
          <w:marLeft w:val="640"/>
          <w:marRight w:val="0"/>
          <w:marTop w:val="0"/>
          <w:marBottom w:val="0"/>
          <w:divBdr>
            <w:top w:val="none" w:sz="0" w:space="0" w:color="auto"/>
            <w:left w:val="none" w:sz="0" w:space="0" w:color="auto"/>
            <w:bottom w:val="none" w:sz="0" w:space="0" w:color="auto"/>
            <w:right w:val="none" w:sz="0" w:space="0" w:color="auto"/>
          </w:divBdr>
        </w:div>
        <w:div w:id="2090955928">
          <w:marLeft w:val="640"/>
          <w:marRight w:val="0"/>
          <w:marTop w:val="0"/>
          <w:marBottom w:val="0"/>
          <w:divBdr>
            <w:top w:val="none" w:sz="0" w:space="0" w:color="auto"/>
            <w:left w:val="none" w:sz="0" w:space="0" w:color="auto"/>
            <w:bottom w:val="none" w:sz="0" w:space="0" w:color="auto"/>
            <w:right w:val="none" w:sz="0" w:space="0" w:color="auto"/>
          </w:divBdr>
        </w:div>
        <w:div w:id="448084182">
          <w:marLeft w:val="640"/>
          <w:marRight w:val="0"/>
          <w:marTop w:val="0"/>
          <w:marBottom w:val="0"/>
          <w:divBdr>
            <w:top w:val="none" w:sz="0" w:space="0" w:color="auto"/>
            <w:left w:val="none" w:sz="0" w:space="0" w:color="auto"/>
            <w:bottom w:val="none" w:sz="0" w:space="0" w:color="auto"/>
            <w:right w:val="none" w:sz="0" w:space="0" w:color="auto"/>
          </w:divBdr>
        </w:div>
        <w:div w:id="347030052">
          <w:marLeft w:val="640"/>
          <w:marRight w:val="0"/>
          <w:marTop w:val="0"/>
          <w:marBottom w:val="0"/>
          <w:divBdr>
            <w:top w:val="none" w:sz="0" w:space="0" w:color="auto"/>
            <w:left w:val="none" w:sz="0" w:space="0" w:color="auto"/>
            <w:bottom w:val="none" w:sz="0" w:space="0" w:color="auto"/>
            <w:right w:val="none" w:sz="0" w:space="0" w:color="auto"/>
          </w:divBdr>
        </w:div>
        <w:div w:id="75977812">
          <w:marLeft w:val="640"/>
          <w:marRight w:val="0"/>
          <w:marTop w:val="0"/>
          <w:marBottom w:val="0"/>
          <w:divBdr>
            <w:top w:val="none" w:sz="0" w:space="0" w:color="auto"/>
            <w:left w:val="none" w:sz="0" w:space="0" w:color="auto"/>
            <w:bottom w:val="none" w:sz="0" w:space="0" w:color="auto"/>
            <w:right w:val="none" w:sz="0" w:space="0" w:color="auto"/>
          </w:divBdr>
        </w:div>
        <w:div w:id="1013145956">
          <w:marLeft w:val="640"/>
          <w:marRight w:val="0"/>
          <w:marTop w:val="0"/>
          <w:marBottom w:val="0"/>
          <w:divBdr>
            <w:top w:val="none" w:sz="0" w:space="0" w:color="auto"/>
            <w:left w:val="none" w:sz="0" w:space="0" w:color="auto"/>
            <w:bottom w:val="none" w:sz="0" w:space="0" w:color="auto"/>
            <w:right w:val="none" w:sz="0" w:space="0" w:color="auto"/>
          </w:divBdr>
        </w:div>
        <w:div w:id="1263416005">
          <w:marLeft w:val="640"/>
          <w:marRight w:val="0"/>
          <w:marTop w:val="0"/>
          <w:marBottom w:val="0"/>
          <w:divBdr>
            <w:top w:val="none" w:sz="0" w:space="0" w:color="auto"/>
            <w:left w:val="none" w:sz="0" w:space="0" w:color="auto"/>
            <w:bottom w:val="none" w:sz="0" w:space="0" w:color="auto"/>
            <w:right w:val="none" w:sz="0" w:space="0" w:color="auto"/>
          </w:divBdr>
        </w:div>
        <w:div w:id="870991860">
          <w:marLeft w:val="640"/>
          <w:marRight w:val="0"/>
          <w:marTop w:val="0"/>
          <w:marBottom w:val="0"/>
          <w:divBdr>
            <w:top w:val="none" w:sz="0" w:space="0" w:color="auto"/>
            <w:left w:val="none" w:sz="0" w:space="0" w:color="auto"/>
            <w:bottom w:val="none" w:sz="0" w:space="0" w:color="auto"/>
            <w:right w:val="none" w:sz="0" w:space="0" w:color="auto"/>
          </w:divBdr>
        </w:div>
        <w:div w:id="2012248977">
          <w:marLeft w:val="640"/>
          <w:marRight w:val="0"/>
          <w:marTop w:val="0"/>
          <w:marBottom w:val="0"/>
          <w:divBdr>
            <w:top w:val="none" w:sz="0" w:space="0" w:color="auto"/>
            <w:left w:val="none" w:sz="0" w:space="0" w:color="auto"/>
            <w:bottom w:val="none" w:sz="0" w:space="0" w:color="auto"/>
            <w:right w:val="none" w:sz="0" w:space="0" w:color="auto"/>
          </w:divBdr>
        </w:div>
        <w:div w:id="440271210">
          <w:marLeft w:val="640"/>
          <w:marRight w:val="0"/>
          <w:marTop w:val="0"/>
          <w:marBottom w:val="0"/>
          <w:divBdr>
            <w:top w:val="none" w:sz="0" w:space="0" w:color="auto"/>
            <w:left w:val="none" w:sz="0" w:space="0" w:color="auto"/>
            <w:bottom w:val="none" w:sz="0" w:space="0" w:color="auto"/>
            <w:right w:val="none" w:sz="0" w:space="0" w:color="auto"/>
          </w:divBdr>
        </w:div>
        <w:div w:id="1003582305">
          <w:marLeft w:val="640"/>
          <w:marRight w:val="0"/>
          <w:marTop w:val="0"/>
          <w:marBottom w:val="0"/>
          <w:divBdr>
            <w:top w:val="none" w:sz="0" w:space="0" w:color="auto"/>
            <w:left w:val="none" w:sz="0" w:space="0" w:color="auto"/>
            <w:bottom w:val="none" w:sz="0" w:space="0" w:color="auto"/>
            <w:right w:val="none" w:sz="0" w:space="0" w:color="auto"/>
          </w:divBdr>
        </w:div>
        <w:div w:id="2133328543">
          <w:marLeft w:val="640"/>
          <w:marRight w:val="0"/>
          <w:marTop w:val="0"/>
          <w:marBottom w:val="0"/>
          <w:divBdr>
            <w:top w:val="none" w:sz="0" w:space="0" w:color="auto"/>
            <w:left w:val="none" w:sz="0" w:space="0" w:color="auto"/>
            <w:bottom w:val="none" w:sz="0" w:space="0" w:color="auto"/>
            <w:right w:val="none" w:sz="0" w:space="0" w:color="auto"/>
          </w:divBdr>
        </w:div>
        <w:div w:id="73285221">
          <w:marLeft w:val="640"/>
          <w:marRight w:val="0"/>
          <w:marTop w:val="0"/>
          <w:marBottom w:val="0"/>
          <w:divBdr>
            <w:top w:val="none" w:sz="0" w:space="0" w:color="auto"/>
            <w:left w:val="none" w:sz="0" w:space="0" w:color="auto"/>
            <w:bottom w:val="none" w:sz="0" w:space="0" w:color="auto"/>
            <w:right w:val="none" w:sz="0" w:space="0" w:color="auto"/>
          </w:divBdr>
        </w:div>
        <w:div w:id="1146581212">
          <w:marLeft w:val="640"/>
          <w:marRight w:val="0"/>
          <w:marTop w:val="0"/>
          <w:marBottom w:val="0"/>
          <w:divBdr>
            <w:top w:val="none" w:sz="0" w:space="0" w:color="auto"/>
            <w:left w:val="none" w:sz="0" w:space="0" w:color="auto"/>
            <w:bottom w:val="none" w:sz="0" w:space="0" w:color="auto"/>
            <w:right w:val="none" w:sz="0" w:space="0" w:color="auto"/>
          </w:divBdr>
        </w:div>
        <w:div w:id="1420953373">
          <w:marLeft w:val="640"/>
          <w:marRight w:val="0"/>
          <w:marTop w:val="0"/>
          <w:marBottom w:val="0"/>
          <w:divBdr>
            <w:top w:val="none" w:sz="0" w:space="0" w:color="auto"/>
            <w:left w:val="none" w:sz="0" w:space="0" w:color="auto"/>
            <w:bottom w:val="none" w:sz="0" w:space="0" w:color="auto"/>
            <w:right w:val="none" w:sz="0" w:space="0" w:color="auto"/>
          </w:divBdr>
        </w:div>
        <w:div w:id="1946957233">
          <w:marLeft w:val="640"/>
          <w:marRight w:val="0"/>
          <w:marTop w:val="0"/>
          <w:marBottom w:val="0"/>
          <w:divBdr>
            <w:top w:val="none" w:sz="0" w:space="0" w:color="auto"/>
            <w:left w:val="none" w:sz="0" w:space="0" w:color="auto"/>
            <w:bottom w:val="none" w:sz="0" w:space="0" w:color="auto"/>
            <w:right w:val="none" w:sz="0" w:space="0" w:color="auto"/>
          </w:divBdr>
        </w:div>
        <w:div w:id="1373923775">
          <w:marLeft w:val="640"/>
          <w:marRight w:val="0"/>
          <w:marTop w:val="0"/>
          <w:marBottom w:val="0"/>
          <w:divBdr>
            <w:top w:val="none" w:sz="0" w:space="0" w:color="auto"/>
            <w:left w:val="none" w:sz="0" w:space="0" w:color="auto"/>
            <w:bottom w:val="none" w:sz="0" w:space="0" w:color="auto"/>
            <w:right w:val="none" w:sz="0" w:space="0" w:color="auto"/>
          </w:divBdr>
        </w:div>
        <w:div w:id="1754664279">
          <w:marLeft w:val="640"/>
          <w:marRight w:val="0"/>
          <w:marTop w:val="0"/>
          <w:marBottom w:val="0"/>
          <w:divBdr>
            <w:top w:val="none" w:sz="0" w:space="0" w:color="auto"/>
            <w:left w:val="none" w:sz="0" w:space="0" w:color="auto"/>
            <w:bottom w:val="none" w:sz="0" w:space="0" w:color="auto"/>
            <w:right w:val="none" w:sz="0" w:space="0" w:color="auto"/>
          </w:divBdr>
        </w:div>
        <w:div w:id="1366249749">
          <w:marLeft w:val="640"/>
          <w:marRight w:val="0"/>
          <w:marTop w:val="0"/>
          <w:marBottom w:val="0"/>
          <w:divBdr>
            <w:top w:val="none" w:sz="0" w:space="0" w:color="auto"/>
            <w:left w:val="none" w:sz="0" w:space="0" w:color="auto"/>
            <w:bottom w:val="none" w:sz="0" w:space="0" w:color="auto"/>
            <w:right w:val="none" w:sz="0" w:space="0" w:color="auto"/>
          </w:divBdr>
        </w:div>
        <w:div w:id="612369515">
          <w:marLeft w:val="640"/>
          <w:marRight w:val="0"/>
          <w:marTop w:val="0"/>
          <w:marBottom w:val="0"/>
          <w:divBdr>
            <w:top w:val="none" w:sz="0" w:space="0" w:color="auto"/>
            <w:left w:val="none" w:sz="0" w:space="0" w:color="auto"/>
            <w:bottom w:val="none" w:sz="0" w:space="0" w:color="auto"/>
            <w:right w:val="none" w:sz="0" w:space="0" w:color="auto"/>
          </w:divBdr>
        </w:div>
        <w:div w:id="371228210">
          <w:marLeft w:val="640"/>
          <w:marRight w:val="0"/>
          <w:marTop w:val="0"/>
          <w:marBottom w:val="0"/>
          <w:divBdr>
            <w:top w:val="none" w:sz="0" w:space="0" w:color="auto"/>
            <w:left w:val="none" w:sz="0" w:space="0" w:color="auto"/>
            <w:bottom w:val="none" w:sz="0" w:space="0" w:color="auto"/>
            <w:right w:val="none" w:sz="0" w:space="0" w:color="auto"/>
          </w:divBdr>
        </w:div>
        <w:div w:id="1708414128">
          <w:marLeft w:val="640"/>
          <w:marRight w:val="0"/>
          <w:marTop w:val="0"/>
          <w:marBottom w:val="0"/>
          <w:divBdr>
            <w:top w:val="none" w:sz="0" w:space="0" w:color="auto"/>
            <w:left w:val="none" w:sz="0" w:space="0" w:color="auto"/>
            <w:bottom w:val="none" w:sz="0" w:space="0" w:color="auto"/>
            <w:right w:val="none" w:sz="0" w:space="0" w:color="auto"/>
          </w:divBdr>
        </w:div>
        <w:div w:id="2105153578">
          <w:marLeft w:val="640"/>
          <w:marRight w:val="0"/>
          <w:marTop w:val="0"/>
          <w:marBottom w:val="0"/>
          <w:divBdr>
            <w:top w:val="none" w:sz="0" w:space="0" w:color="auto"/>
            <w:left w:val="none" w:sz="0" w:space="0" w:color="auto"/>
            <w:bottom w:val="none" w:sz="0" w:space="0" w:color="auto"/>
            <w:right w:val="none" w:sz="0" w:space="0" w:color="auto"/>
          </w:divBdr>
        </w:div>
        <w:div w:id="372115210">
          <w:marLeft w:val="640"/>
          <w:marRight w:val="0"/>
          <w:marTop w:val="0"/>
          <w:marBottom w:val="0"/>
          <w:divBdr>
            <w:top w:val="none" w:sz="0" w:space="0" w:color="auto"/>
            <w:left w:val="none" w:sz="0" w:space="0" w:color="auto"/>
            <w:bottom w:val="none" w:sz="0" w:space="0" w:color="auto"/>
            <w:right w:val="none" w:sz="0" w:space="0" w:color="auto"/>
          </w:divBdr>
        </w:div>
        <w:div w:id="144246278">
          <w:marLeft w:val="640"/>
          <w:marRight w:val="0"/>
          <w:marTop w:val="0"/>
          <w:marBottom w:val="0"/>
          <w:divBdr>
            <w:top w:val="none" w:sz="0" w:space="0" w:color="auto"/>
            <w:left w:val="none" w:sz="0" w:space="0" w:color="auto"/>
            <w:bottom w:val="none" w:sz="0" w:space="0" w:color="auto"/>
            <w:right w:val="none" w:sz="0" w:space="0" w:color="auto"/>
          </w:divBdr>
        </w:div>
        <w:div w:id="413745513">
          <w:marLeft w:val="640"/>
          <w:marRight w:val="0"/>
          <w:marTop w:val="0"/>
          <w:marBottom w:val="0"/>
          <w:divBdr>
            <w:top w:val="none" w:sz="0" w:space="0" w:color="auto"/>
            <w:left w:val="none" w:sz="0" w:space="0" w:color="auto"/>
            <w:bottom w:val="none" w:sz="0" w:space="0" w:color="auto"/>
            <w:right w:val="none" w:sz="0" w:space="0" w:color="auto"/>
          </w:divBdr>
        </w:div>
        <w:div w:id="1917592386">
          <w:marLeft w:val="640"/>
          <w:marRight w:val="0"/>
          <w:marTop w:val="0"/>
          <w:marBottom w:val="0"/>
          <w:divBdr>
            <w:top w:val="none" w:sz="0" w:space="0" w:color="auto"/>
            <w:left w:val="none" w:sz="0" w:space="0" w:color="auto"/>
            <w:bottom w:val="none" w:sz="0" w:space="0" w:color="auto"/>
            <w:right w:val="none" w:sz="0" w:space="0" w:color="auto"/>
          </w:divBdr>
        </w:div>
        <w:div w:id="462574992">
          <w:marLeft w:val="640"/>
          <w:marRight w:val="0"/>
          <w:marTop w:val="0"/>
          <w:marBottom w:val="0"/>
          <w:divBdr>
            <w:top w:val="none" w:sz="0" w:space="0" w:color="auto"/>
            <w:left w:val="none" w:sz="0" w:space="0" w:color="auto"/>
            <w:bottom w:val="none" w:sz="0" w:space="0" w:color="auto"/>
            <w:right w:val="none" w:sz="0" w:space="0" w:color="auto"/>
          </w:divBdr>
        </w:div>
        <w:div w:id="472715624">
          <w:marLeft w:val="640"/>
          <w:marRight w:val="0"/>
          <w:marTop w:val="0"/>
          <w:marBottom w:val="0"/>
          <w:divBdr>
            <w:top w:val="none" w:sz="0" w:space="0" w:color="auto"/>
            <w:left w:val="none" w:sz="0" w:space="0" w:color="auto"/>
            <w:bottom w:val="none" w:sz="0" w:space="0" w:color="auto"/>
            <w:right w:val="none" w:sz="0" w:space="0" w:color="auto"/>
          </w:divBdr>
        </w:div>
        <w:div w:id="1196312560">
          <w:marLeft w:val="640"/>
          <w:marRight w:val="0"/>
          <w:marTop w:val="0"/>
          <w:marBottom w:val="0"/>
          <w:divBdr>
            <w:top w:val="none" w:sz="0" w:space="0" w:color="auto"/>
            <w:left w:val="none" w:sz="0" w:space="0" w:color="auto"/>
            <w:bottom w:val="none" w:sz="0" w:space="0" w:color="auto"/>
            <w:right w:val="none" w:sz="0" w:space="0" w:color="auto"/>
          </w:divBdr>
        </w:div>
        <w:div w:id="1370256687">
          <w:marLeft w:val="640"/>
          <w:marRight w:val="0"/>
          <w:marTop w:val="0"/>
          <w:marBottom w:val="0"/>
          <w:divBdr>
            <w:top w:val="none" w:sz="0" w:space="0" w:color="auto"/>
            <w:left w:val="none" w:sz="0" w:space="0" w:color="auto"/>
            <w:bottom w:val="none" w:sz="0" w:space="0" w:color="auto"/>
            <w:right w:val="none" w:sz="0" w:space="0" w:color="auto"/>
          </w:divBdr>
        </w:div>
        <w:div w:id="1168714309">
          <w:marLeft w:val="640"/>
          <w:marRight w:val="0"/>
          <w:marTop w:val="0"/>
          <w:marBottom w:val="0"/>
          <w:divBdr>
            <w:top w:val="none" w:sz="0" w:space="0" w:color="auto"/>
            <w:left w:val="none" w:sz="0" w:space="0" w:color="auto"/>
            <w:bottom w:val="none" w:sz="0" w:space="0" w:color="auto"/>
            <w:right w:val="none" w:sz="0" w:space="0" w:color="auto"/>
          </w:divBdr>
        </w:div>
        <w:div w:id="604772391">
          <w:marLeft w:val="640"/>
          <w:marRight w:val="0"/>
          <w:marTop w:val="0"/>
          <w:marBottom w:val="0"/>
          <w:divBdr>
            <w:top w:val="none" w:sz="0" w:space="0" w:color="auto"/>
            <w:left w:val="none" w:sz="0" w:space="0" w:color="auto"/>
            <w:bottom w:val="none" w:sz="0" w:space="0" w:color="auto"/>
            <w:right w:val="none" w:sz="0" w:space="0" w:color="auto"/>
          </w:divBdr>
        </w:div>
        <w:div w:id="203519981">
          <w:marLeft w:val="640"/>
          <w:marRight w:val="0"/>
          <w:marTop w:val="0"/>
          <w:marBottom w:val="0"/>
          <w:divBdr>
            <w:top w:val="none" w:sz="0" w:space="0" w:color="auto"/>
            <w:left w:val="none" w:sz="0" w:space="0" w:color="auto"/>
            <w:bottom w:val="none" w:sz="0" w:space="0" w:color="auto"/>
            <w:right w:val="none" w:sz="0" w:space="0" w:color="auto"/>
          </w:divBdr>
        </w:div>
        <w:div w:id="1521965300">
          <w:marLeft w:val="640"/>
          <w:marRight w:val="0"/>
          <w:marTop w:val="0"/>
          <w:marBottom w:val="0"/>
          <w:divBdr>
            <w:top w:val="none" w:sz="0" w:space="0" w:color="auto"/>
            <w:left w:val="none" w:sz="0" w:space="0" w:color="auto"/>
            <w:bottom w:val="none" w:sz="0" w:space="0" w:color="auto"/>
            <w:right w:val="none" w:sz="0" w:space="0" w:color="auto"/>
          </w:divBdr>
        </w:div>
        <w:div w:id="956183348">
          <w:marLeft w:val="640"/>
          <w:marRight w:val="0"/>
          <w:marTop w:val="0"/>
          <w:marBottom w:val="0"/>
          <w:divBdr>
            <w:top w:val="none" w:sz="0" w:space="0" w:color="auto"/>
            <w:left w:val="none" w:sz="0" w:space="0" w:color="auto"/>
            <w:bottom w:val="none" w:sz="0" w:space="0" w:color="auto"/>
            <w:right w:val="none" w:sz="0" w:space="0" w:color="auto"/>
          </w:divBdr>
        </w:div>
        <w:div w:id="1654790827">
          <w:marLeft w:val="640"/>
          <w:marRight w:val="0"/>
          <w:marTop w:val="0"/>
          <w:marBottom w:val="0"/>
          <w:divBdr>
            <w:top w:val="none" w:sz="0" w:space="0" w:color="auto"/>
            <w:left w:val="none" w:sz="0" w:space="0" w:color="auto"/>
            <w:bottom w:val="none" w:sz="0" w:space="0" w:color="auto"/>
            <w:right w:val="none" w:sz="0" w:space="0" w:color="auto"/>
          </w:divBdr>
        </w:div>
        <w:div w:id="761294955">
          <w:marLeft w:val="640"/>
          <w:marRight w:val="0"/>
          <w:marTop w:val="0"/>
          <w:marBottom w:val="0"/>
          <w:divBdr>
            <w:top w:val="none" w:sz="0" w:space="0" w:color="auto"/>
            <w:left w:val="none" w:sz="0" w:space="0" w:color="auto"/>
            <w:bottom w:val="none" w:sz="0" w:space="0" w:color="auto"/>
            <w:right w:val="none" w:sz="0" w:space="0" w:color="auto"/>
          </w:divBdr>
        </w:div>
        <w:div w:id="1626229061">
          <w:marLeft w:val="640"/>
          <w:marRight w:val="0"/>
          <w:marTop w:val="0"/>
          <w:marBottom w:val="0"/>
          <w:divBdr>
            <w:top w:val="none" w:sz="0" w:space="0" w:color="auto"/>
            <w:left w:val="none" w:sz="0" w:space="0" w:color="auto"/>
            <w:bottom w:val="none" w:sz="0" w:space="0" w:color="auto"/>
            <w:right w:val="none" w:sz="0" w:space="0" w:color="auto"/>
          </w:divBdr>
        </w:div>
        <w:div w:id="1879126410">
          <w:marLeft w:val="640"/>
          <w:marRight w:val="0"/>
          <w:marTop w:val="0"/>
          <w:marBottom w:val="0"/>
          <w:divBdr>
            <w:top w:val="none" w:sz="0" w:space="0" w:color="auto"/>
            <w:left w:val="none" w:sz="0" w:space="0" w:color="auto"/>
            <w:bottom w:val="none" w:sz="0" w:space="0" w:color="auto"/>
            <w:right w:val="none" w:sz="0" w:space="0" w:color="auto"/>
          </w:divBdr>
        </w:div>
        <w:div w:id="301548344">
          <w:marLeft w:val="640"/>
          <w:marRight w:val="0"/>
          <w:marTop w:val="0"/>
          <w:marBottom w:val="0"/>
          <w:divBdr>
            <w:top w:val="none" w:sz="0" w:space="0" w:color="auto"/>
            <w:left w:val="none" w:sz="0" w:space="0" w:color="auto"/>
            <w:bottom w:val="none" w:sz="0" w:space="0" w:color="auto"/>
            <w:right w:val="none" w:sz="0" w:space="0" w:color="auto"/>
          </w:divBdr>
        </w:div>
        <w:div w:id="1490748672">
          <w:marLeft w:val="640"/>
          <w:marRight w:val="0"/>
          <w:marTop w:val="0"/>
          <w:marBottom w:val="0"/>
          <w:divBdr>
            <w:top w:val="none" w:sz="0" w:space="0" w:color="auto"/>
            <w:left w:val="none" w:sz="0" w:space="0" w:color="auto"/>
            <w:bottom w:val="none" w:sz="0" w:space="0" w:color="auto"/>
            <w:right w:val="none" w:sz="0" w:space="0" w:color="auto"/>
          </w:divBdr>
        </w:div>
        <w:div w:id="1348482414">
          <w:marLeft w:val="640"/>
          <w:marRight w:val="0"/>
          <w:marTop w:val="0"/>
          <w:marBottom w:val="0"/>
          <w:divBdr>
            <w:top w:val="none" w:sz="0" w:space="0" w:color="auto"/>
            <w:left w:val="none" w:sz="0" w:space="0" w:color="auto"/>
            <w:bottom w:val="none" w:sz="0" w:space="0" w:color="auto"/>
            <w:right w:val="none" w:sz="0" w:space="0" w:color="auto"/>
          </w:divBdr>
        </w:div>
        <w:div w:id="1323656460">
          <w:marLeft w:val="640"/>
          <w:marRight w:val="0"/>
          <w:marTop w:val="0"/>
          <w:marBottom w:val="0"/>
          <w:divBdr>
            <w:top w:val="none" w:sz="0" w:space="0" w:color="auto"/>
            <w:left w:val="none" w:sz="0" w:space="0" w:color="auto"/>
            <w:bottom w:val="none" w:sz="0" w:space="0" w:color="auto"/>
            <w:right w:val="none" w:sz="0" w:space="0" w:color="auto"/>
          </w:divBdr>
        </w:div>
        <w:div w:id="744183248">
          <w:marLeft w:val="640"/>
          <w:marRight w:val="0"/>
          <w:marTop w:val="0"/>
          <w:marBottom w:val="0"/>
          <w:divBdr>
            <w:top w:val="none" w:sz="0" w:space="0" w:color="auto"/>
            <w:left w:val="none" w:sz="0" w:space="0" w:color="auto"/>
            <w:bottom w:val="none" w:sz="0" w:space="0" w:color="auto"/>
            <w:right w:val="none" w:sz="0" w:space="0" w:color="auto"/>
          </w:divBdr>
        </w:div>
        <w:div w:id="783232402">
          <w:marLeft w:val="640"/>
          <w:marRight w:val="0"/>
          <w:marTop w:val="0"/>
          <w:marBottom w:val="0"/>
          <w:divBdr>
            <w:top w:val="none" w:sz="0" w:space="0" w:color="auto"/>
            <w:left w:val="none" w:sz="0" w:space="0" w:color="auto"/>
            <w:bottom w:val="none" w:sz="0" w:space="0" w:color="auto"/>
            <w:right w:val="none" w:sz="0" w:space="0" w:color="auto"/>
          </w:divBdr>
        </w:div>
        <w:div w:id="1098791686">
          <w:marLeft w:val="640"/>
          <w:marRight w:val="0"/>
          <w:marTop w:val="0"/>
          <w:marBottom w:val="0"/>
          <w:divBdr>
            <w:top w:val="none" w:sz="0" w:space="0" w:color="auto"/>
            <w:left w:val="none" w:sz="0" w:space="0" w:color="auto"/>
            <w:bottom w:val="none" w:sz="0" w:space="0" w:color="auto"/>
            <w:right w:val="none" w:sz="0" w:space="0" w:color="auto"/>
          </w:divBdr>
        </w:div>
        <w:div w:id="1681925301">
          <w:marLeft w:val="640"/>
          <w:marRight w:val="0"/>
          <w:marTop w:val="0"/>
          <w:marBottom w:val="0"/>
          <w:divBdr>
            <w:top w:val="none" w:sz="0" w:space="0" w:color="auto"/>
            <w:left w:val="none" w:sz="0" w:space="0" w:color="auto"/>
            <w:bottom w:val="none" w:sz="0" w:space="0" w:color="auto"/>
            <w:right w:val="none" w:sz="0" w:space="0" w:color="auto"/>
          </w:divBdr>
        </w:div>
        <w:div w:id="1240022263">
          <w:marLeft w:val="640"/>
          <w:marRight w:val="0"/>
          <w:marTop w:val="0"/>
          <w:marBottom w:val="0"/>
          <w:divBdr>
            <w:top w:val="none" w:sz="0" w:space="0" w:color="auto"/>
            <w:left w:val="none" w:sz="0" w:space="0" w:color="auto"/>
            <w:bottom w:val="none" w:sz="0" w:space="0" w:color="auto"/>
            <w:right w:val="none" w:sz="0" w:space="0" w:color="auto"/>
          </w:divBdr>
        </w:div>
        <w:div w:id="1645549047">
          <w:marLeft w:val="640"/>
          <w:marRight w:val="0"/>
          <w:marTop w:val="0"/>
          <w:marBottom w:val="0"/>
          <w:divBdr>
            <w:top w:val="none" w:sz="0" w:space="0" w:color="auto"/>
            <w:left w:val="none" w:sz="0" w:space="0" w:color="auto"/>
            <w:bottom w:val="none" w:sz="0" w:space="0" w:color="auto"/>
            <w:right w:val="none" w:sz="0" w:space="0" w:color="auto"/>
          </w:divBdr>
        </w:div>
        <w:div w:id="579173192">
          <w:marLeft w:val="640"/>
          <w:marRight w:val="0"/>
          <w:marTop w:val="0"/>
          <w:marBottom w:val="0"/>
          <w:divBdr>
            <w:top w:val="none" w:sz="0" w:space="0" w:color="auto"/>
            <w:left w:val="none" w:sz="0" w:space="0" w:color="auto"/>
            <w:bottom w:val="none" w:sz="0" w:space="0" w:color="auto"/>
            <w:right w:val="none" w:sz="0" w:space="0" w:color="auto"/>
          </w:divBdr>
        </w:div>
        <w:div w:id="479228204">
          <w:marLeft w:val="640"/>
          <w:marRight w:val="0"/>
          <w:marTop w:val="0"/>
          <w:marBottom w:val="0"/>
          <w:divBdr>
            <w:top w:val="none" w:sz="0" w:space="0" w:color="auto"/>
            <w:left w:val="none" w:sz="0" w:space="0" w:color="auto"/>
            <w:bottom w:val="none" w:sz="0" w:space="0" w:color="auto"/>
            <w:right w:val="none" w:sz="0" w:space="0" w:color="auto"/>
          </w:divBdr>
        </w:div>
        <w:div w:id="1542748421">
          <w:marLeft w:val="640"/>
          <w:marRight w:val="0"/>
          <w:marTop w:val="0"/>
          <w:marBottom w:val="0"/>
          <w:divBdr>
            <w:top w:val="none" w:sz="0" w:space="0" w:color="auto"/>
            <w:left w:val="none" w:sz="0" w:space="0" w:color="auto"/>
            <w:bottom w:val="none" w:sz="0" w:space="0" w:color="auto"/>
            <w:right w:val="none" w:sz="0" w:space="0" w:color="auto"/>
          </w:divBdr>
        </w:div>
        <w:div w:id="1498035522">
          <w:marLeft w:val="640"/>
          <w:marRight w:val="0"/>
          <w:marTop w:val="0"/>
          <w:marBottom w:val="0"/>
          <w:divBdr>
            <w:top w:val="none" w:sz="0" w:space="0" w:color="auto"/>
            <w:left w:val="none" w:sz="0" w:space="0" w:color="auto"/>
            <w:bottom w:val="none" w:sz="0" w:space="0" w:color="auto"/>
            <w:right w:val="none" w:sz="0" w:space="0" w:color="auto"/>
          </w:divBdr>
        </w:div>
        <w:div w:id="1108626338">
          <w:marLeft w:val="640"/>
          <w:marRight w:val="0"/>
          <w:marTop w:val="0"/>
          <w:marBottom w:val="0"/>
          <w:divBdr>
            <w:top w:val="none" w:sz="0" w:space="0" w:color="auto"/>
            <w:left w:val="none" w:sz="0" w:space="0" w:color="auto"/>
            <w:bottom w:val="none" w:sz="0" w:space="0" w:color="auto"/>
            <w:right w:val="none" w:sz="0" w:space="0" w:color="auto"/>
          </w:divBdr>
        </w:div>
        <w:div w:id="617374324">
          <w:marLeft w:val="640"/>
          <w:marRight w:val="0"/>
          <w:marTop w:val="0"/>
          <w:marBottom w:val="0"/>
          <w:divBdr>
            <w:top w:val="none" w:sz="0" w:space="0" w:color="auto"/>
            <w:left w:val="none" w:sz="0" w:space="0" w:color="auto"/>
            <w:bottom w:val="none" w:sz="0" w:space="0" w:color="auto"/>
            <w:right w:val="none" w:sz="0" w:space="0" w:color="auto"/>
          </w:divBdr>
        </w:div>
        <w:div w:id="500197583">
          <w:marLeft w:val="640"/>
          <w:marRight w:val="0"/>
          <w:marTop w:val="0"/>
          <w:marBottom w:val="0"/>
          <w:divBdr>
            <w:top w:val="none" w:sz="0" w:space="0" w:color="auto"/>
            <w:left w:val="none" w:sz="0" w:space="0" w:color="auto"/>
            <w:bottom w:val="none" w:sz="0" w:space="0" w:color="auto"/>
            <w:right w:val="none" w:sz="0" w:space="0" w:color="auto"/>
          </w:divBdr>
        </w:div>
        <w:div w:id="2097900918">
          <w:marLeft w:val="640"/>
          <w:marRight w:val="0"/>
          <w:marTop w:val="0"/>
          <w:marBottom w:val="0"/>
          <w:divBdr>
            <w:top w:val="none" w:sz="0" w:space="0" w:color="auto"/>
            <w:left w:val="none" w:sz="0" w:space="0" w:color="auto"/>
            <w:bottom w:val="none" w:sz="0" w:space="0" w:color="auto"/>
            <w:right w:val="none" w:sz="0" w:space="0" w:color="auto"/>
          </w:divBdr>
        </w:div>
        <w:div w:id="1969579827">
          <w:marLeft w:val="640"/>
          <w:marRight w:val="0"/>
          <w:marTop w:val="0"/>
          <w:marBottom w:val="0"/>
          <w:divBdr>
            <w:top w:val="none" w:sz="0" w:space="0" w:color="auto"/>
            <w:left w:val="none" w:sz="0" w:space="0" w:color="auto"/>
            <w:bottom w:val="none" w:sz="0" w:space="0" w:color="auto"/>
            <w:right w:val="none" w:sz="0" w:space="0" w:color="auto"/>
          </w:divBdr>
        </w:div>
        <w:div w:id="608204492">
          <w:marLeft w:val="640"/>
          <w:marRight w:val="0"/>
          <w:marTop w:val="0"/>
          <w:marBottom w:val="0"/>
          <w:divBdr>
            <w:top w:val="none" w:sz="0" w:space="0" w:color="auto"/>
            <w:left w:val="none" w:sz="0" w:space="0" w:color="auto"/>
            <w:bottom w:val="none" w:sz="0" w:space="0" w:color="auto"/>
            <w:right w:val="none" w:sz="0" w:space="0" w:color="auto"/>
          </w:divBdr>
        </w:div>
        <w:div w:id="536896520">
          <w:marLeft w:val="640"/>
          <w:marRight w:val="0"/>
          <w:marTop w:val="0"/>
          <w:marBottom w:val="0"/>
          <w:divBdr>
            <w:top w:val="none" w:sz="0" w:space="0" w:color="auto"/>
            <w:left w:val="none" w:sz="0" w:space="0" w:color="auto"/>
            <w:bottom w:val="none" w:sz="0" w:space="0" w:color="auto"/>
            <w:right w:val="none" w:sz="0" w:space="0" w:color="auto"/>
          </w:divBdr>
        </w:div>
        <w:div w:id="784886538">
          <w:marLeft w:val="640"/>
          <w:marRight w:val="0"/>
          <w:marTop w:val="0"/>
          <w:marBottom w:val="0"/>
          <w:divBdr>
            <w:top w:val="none" w:sz="0" w:space="0" w:color="auto"/>
            <w:left w:val="none" w:sz="0" w:space="0" w:color="auto"/>
            <w:bottom w:val="none" w:sz="0" w:space="0" w:color="auto"/>
            <w:right w:val="none" w:sz="0" w:space="0" w:color="auto"/>
          </w:divBdr>
        </w:div>
        <w:div w:id="245116575">
          <w:marLeft w:val="640"/>
          <w:marRight w:val="0"/>
          <w:marTop w:val="0"/>
          <w:marBottom w:val="0"/>
          <w:divBdr>
            <w:top w:val="none" w:sz="0" w:space="0" w:color="auto"/>
            <w:left w:val="none" w:sz="0" w:space="0" w:color="auto"/>
            <w:bottom w:val="none" w:sz="0" w:space="0" w:color="auto"/>
            <w:right w:val="none" w:sz="0" w:space="0" w:color="auto"/>
          </w:divBdr>
        </w:div>
        <w:div w:id="476918471">
          <w:marLeft w:val="640"/>
          <w:marRight w:val="0"/>
          <w:marTop w:val="0"/>
          <w:marBottom w:val="0"/>
          <w:divBdr>
            <w:top w:val="none" w:sz="0" w:space="0" w:color="auto"/>
            <w:left w:val="none" w:sz="0" w:space="0" w:color="auto"/>
            <w:bottom w:val="none" w:sz="0" w:space="0" w:color="auto"/>
            <w:right w:val="none" w:sz="0" w:space="0" w:color="auto"/>
          </w:divBdr>
        </w:div>
        <w:div w:id="40440519">
          <w:marLeft w:val="640"/>
          <w:marRight w:val="0"/>
          <w:marTop w:val="0"/>
          <w:marBottom w:val="0"/>
          <w:divBdr>
            <w:top w:val="none" w:sz="0" w:space="0" w:color="auto"/>
            <w:left w:val="none" w:sz="0" w:space="0" w:color="auto"/>
            <w:bottom w:val="none" w:sz="0" w:space="0" w:color="auto"/>
            <w:right w:val="none" w:sz="0" w:space="0" w:color="auto"/>
          </w:divBdr>
        </w:div>
        <w:div w:id="2018654193">
          <w:marLeft w:val="640"/>
          <w:marRight w:val="0"/>
          <w:marTop w:val="0"/>
          <w:marBottom w:val="0"/>
          <w:divBdr>
            <w:top w:val="none" w:sz="0" w:space="0" w:color="auto"/>
            <w:left w:val="none" w:sz="0" w:space="0" w:color="auto"/>
            <w:bottom w:val="none" w:sz="0" w:space="0" w:color="auto"/>
            <w:right w:val="none" w:sz="0" w:space="0" w:color="auto"/>
          </w:divBdr>
        </w:div>
        <w:div w:id="974994110">
          <w:marLeft w:val="640"/>
          <w:marRight w:val="0"/>
          <w:marTop w:val="0"/>
          <w:marBottom w:val="0"/>
          <w:divBdr>
            <w:top w:val="none" w:sz="0" w:space="0" w:color="auto"/>
            <w:left w:val="none" w:sz="0" w:space="0" w:color="auto"/>
            <w:bottom w:val="none" w:sz="0" w:space="0" w:color="auto"/>
            <w:right w:val="none" w:sz="0" w:space="0" w:color="auto"/>
          </w:divBdr>
        </w:div>
        <w:div w:id="308748073">
          <w:marLeft w:val="640"/>
          <w:marRight w:val="0"/>
          <w:marTop w:val="0"/>
          <w:marBottom w:val="0"/>
          <w:divBdr>
            <w:top w:val="none" w:sz="0" w:space="0" w:color="auto"/>
            <w:left w:val="none" w:sz="0" w:space="0" w:color="auto"/>
            <w:bottom w:val="none" w:sz="0" w:space="0" w:color="auto"/>
            <w:right w:val="none" w:sz="0" w:space="0" w:color="auto"/>
          </w:divBdr>
        </w:div>
        <w:div w:id="1871410395">
          <w:marLeft w:val="640"/>
          <w:marRight w:val="0"/>
          <w:marTop w:val="0"/>
          <w:marBottom w:val="0"/>
          <w:divBdr>
            <w:top w:val="none" w:sz="0" w:space="0" w:color="auto"/>
            <w:left w:val="none" w:sz="0" w:space="0" w:color="auto"/>
            <w:bottom w:val="none" w:sz="0" w:space="0" w:color="auto"/>
            <w:right w:val="none" w:sz="0" w:space="0" w:color="auto"/>
          </w:divBdr>
        </w:div>
        <w:div w:id="515578503">
          <w:marLeft w:val="640"/>
          <w:marRight w:val="0"/>
          <w:marTop w:val="0"/>
          <w:marBottom w:val="0"/>
          <w:divBdr>
            <w:top w:val="none" w:sz="0" w:space="0" w:color="auto"/>
            <w:left w:val="none" w:sz="0" w:space="0" w:color="auto"/>
            <w:bottom w:val="none" w:sz="0" w:space="0" w:color="auto"/>
            <w:right w:val="none" w:sz="0" w:space="0" w:color="auto"/>
          </w:divBdr>
        </w:div>
        <w:div w:id="1055619542">
          <w:marLeft w:val="640"/>
          <w:marRight w:val="0"/>
          <w:marTop w:val="0"/>
          <w:marBottom w:val="0"/>
          <w:divBdr>
            <w:top w:val="none" w:sz="0" w:space="0" w:color="auto"/>
            <w:left w:val="none" w:sz="0" w:space="0" w:color="auto"/>
            <w:bottom w:val="none" w:sz="0" w:space="0" w:color="auto"/>
            <w:right w:val="none" w:sz="0" w:space="0" w:color="auto"/>
          </w:divBdr>
        </w:div>
        <w:div w:id="629675263">
          <w:marLeft w:val="640"/>
          <w:marRight w:val="0"/>
          <w:marTop w:val="0"/>
          <w:marBottom w:val="0"/>
          <w:divBdr>
            <w:top w:val="none" w:sz="0" w:space="0" w:color="auto"/>
            <w:left w:val="none" w:sz="0" w:space="0" w:color="auto"/>
            <w:bottom w:val="none" w:sz="0" w:space="0" w:color="auto"/>
            <w:right w:val="none" w:sz="0" w:space="0" w:color="auto"/>
          </w:divBdr>
        </w:div>
        <w:div w:id="2145389474">
          <w:marLeft w:val="640"/>
          <w:marRight w:val="0"/>
          <w:marTop w:val="0"/>
          <w:marBottom w:val="0"/>
          <w:divBdr>
            <w:top w:val="none" w:sz="0" w:space="0" w:color="auto"/>
            <w:left w:val="none" w:sz="0" w:space="0" w:color="auto"/>
            <w:bottom w:val="none" w:sz="0" w:space="0" w:color="auto"/>
            <w:right w:val="none" w:sz="0" w:space="0" w:color="auto"/>
          </w:divBdr>
        </w:div>
        <w:div w:id="1617325841">
          <w:marLeft w:val="640"/>
          <w:marRight w:val="0"/>
          <w:marTop w:val="0"/>
          <w:marBottom w:val="0"/>
          <w:divBdr>
            <w:top w:val="none" w:sz="0" w:space="0" w:color="auto"/>
            <w:left w:val="none" w:sz="0" w:space="0" w:color="auto"/>
            <w:bottom w:val="none" w:sz="0" w:space="0" w:color="auto"/>
            <w:right w:val="none" w:sz="0" w:space="0" w:color="auto"/>
          </w:divBdr>
        </w:div>
        <w:div w:id="2104256250">
          <w:marLeft w:val="640"/>
          <w:marRight w:val="0"/>
          <w:marTop w:val="0"/>
          <w:marBottom w:val="0"/>
          <w:divBdr>
            <w:top w:val="none" w:sz="0" w:space="0" w:color="auto"/>
            <w:left w:val="none" w:sz="0" w:space="0" w:color="auto"/>
            <w:bottom w:val="none" w:sz="0" w:space="0" w:color="auto"/>
            <w:right w:val="none" w:sz="0" w:space="0" w:color="auto"/>
          </w:divBdr>
        </w:div>
        <w:div w:id="485362285">
          <w:marLeft w:val="640"/>
          <w:marRight w:val="0"/>
          <w:marTop w:val="0"/>
          <w:marBottom w:val="0"/>
          <w:divBdr>
            <w:top w:val="none" w:sz="0" w:space="0" w:color="auto"/>
            <w:left w:val="none" w:sz="0" w:space="0" w:color="auto"/>
            <w:bottom w:val="none" w:sz="0" w:space="0" w:color="auto"/>
            <w:right w:val="none" w:sz="0" w:space="0" w:color="auto"/>
          </w:divBdr>
        </w:div>
        <w:div w:id="98187869">
          <w:marLeft w:val="640"/>
          <w:marRight w:val="0"/>
          <w:marTop w:val="0"/>
          <w:marBottom w:val="0"/>
          <w:divBdr>
            <w:top w:val="none" w:sz="0" w:space="0" w:color="auto"/>
            <w:left w:val="none" w:sz="0" w:space="0" w:color="auto"/>
            <w:bottom w:val="none" w:sz="0" w:space="0" w:color="auto"/>
            <w:right w:val="none" w:sz="0" w:space="0" w:color="auto"/>
          </w:divBdr>
        </w:div>
        <w:div w:id="254437593">
          <w:marLeft w:val="640"/>
          <w:marRight w:val="0"/>
          <w:marTop w:val="0"/>
          <w:marBottom w:val="0"/>
          <w:divBdr>
            <w:top w:val="none" w:sz="0" w:space="0" w:color="auto"/>
            <w:left w:val="none" w:sz="0" w:space="0" w:color="auto"/>
            <w:bottom w:val="none" w:sz="0" w:space="0" w:color="auto"/>
            <w:right w:val="none" w:sz="0" w:space="0" w:color="auto"/>
          </w:divBdr>
        </w:div>
        <w:div w:id="1676764550">
          <w:marLeft w:val="640"/>
          <w:marRight w:val="0"/>
          <w:marTop w:val="0"/>
          <w:marBottom w:val="0"/>
          <w:divBdr>
            <w:top w:val="none" w:sz="0" w:space="0" w:color="auto"/>
            <w:left w:val="none" w:sz="0" w:space="0" w:color="auto"/>
            <w:bottom w:val="none" w:sz="0" w:space="0" w:color="auto"/>
            <w:right w:val="none" w:sz="0" w:space="0" w:color="auto"/>
          </w:divBdr>
        </w:div>
        <w:div w:id="1922792088">
          <w:marLeft w:val="640"/>
          <w:marRight w:val="0"/>
          <w:marTop w:val="0"/>
          <w:marBottom w:val="0"/>
          <w:divBdr>
            <w:top w:val="none" w:sz="0" w:space="0" w:color="auto"/>
            <w:left w:val="none" w:sz="0" w:space="0" w:color="auto"/>
            <w:bottom w:val="none" w:sz="0" w:space="0" w:color="auto"/>
            <w:right w:val="none" w:sz="0" w:space="0" w:color="auto"/>
          </w:divBdr>
        </w:div>
        <w:div w:id="1065645452">
          <w:marLeft w:val="640"/>
          <w:marRight w:val="0"/>
          <w:marTop w:val="0"/>
          <w:marBottom w:val="0"/>
          <w:divBdr>
            <w:top w:val="none" w:sz="0" w:space="0" w:color="auto"/>
            <w:left w:val="none" w:sz="0" w:space="0" w:color="auto"/>
            <w:bottom w:val="none" w:sz="0" w:space="0" w:color="auto"/>
            <w:right w:val="none" w:sz="0" w:space="0" w:color="auto"/>
          </w:divBdr>
        </w:div>
        <w:div w:id="599065343">
          <w:marLeft w:val="640"/>
          <w:marRight w:val="0"/>
          <w:marTop w:val="0"/>
          <w:marBottom w:val="0"/>
          <w:divBdr>
            <w:top w:val="none" w:sz="0" w:space="0" w:color="auto"/>
            <w:left w:val="none" w:sz="0" w:space="0" w:color="auto"/>
            <w:bottom w:val="none" w:sz="0" w:space="0" w:color="auto"/>
            <w:right w:val="none" w:sz="0" w:space="0" w:color="auto"/>
          </w:divBdr>
        </w:div>
        <w:div w:id="2088914928">
          <w:marLeft w:val="640"/>
          <w:marRight w:val="0"/>
          <w:marTop w:val="0"/>
          <w:marBottom w:val="0"/>
          <w:divBdr>
            <w:top w:val="none" w:sz="0" w:space="0" w:color="auto"/>
            <w:left w:val="none" w:sz="0" w:space="0" w:color="auto"/>
            <w:bottom w:val="none" w:sz="0" w:space="0" w:color="auto"/>
            <w:right w:val="none" w:sz="0" w:space="0" w:color="auto"/>
          </w:divBdr>
        </w:div>
        <w:div w:id="1419869427">
          <w:marLeft w:val="640"/>
          <w:marRight w:val="0"/>
          <w:marTop w:val="0"/>
          <w:marBottom w:val="0"/>
          <w:divBdr>
            <w:top w:val="none" w:sz="0" w:space="0" w:color="auto"/>
            <w:left w:val="none" w:sz="0" w:space="0" w:color="auto"/>
            <w:bottom w:val="none" w:sz="0" w:space="0" w:color="auto"/>
            <w:right w:val="none" w:sz="0" w:space="0" w:color="auto"/>
          </w:divBdr>
        </w:div>
        <w:div w:id="566384059">
          <w:marLeft w:val="640"/>
          <w:marRight w:val="0"/>
          <w:marTop w:val="0"/>
          <w:marBottom w:val="0"/>
          <w:divBdr>
            <w:top w:val="none" w:sz="0" w:space="0" w:color="auto"/>
            <w:left w:val="none" w:sz="0" w:space="0" w:color="auto"/>
            <w:bottom w:val="none" w:sz="0" w:space="0" w:color="auto"/>
            <w:right w:val="none" w:sz="0" w:space="0" w:color="auto"/>
          </w:divBdr>
        </w:div>
        <w:div w:id="2105493477">
          <w:marLeft w:val="640"/>
          <w:marRight w:val="0"/>
          <w:marTop w:val="0"/>
          <w:marBottom w:val="0"/>
          <w:divBdr>
            <w:top w:val="none" w:sz="0" w:space="0" w:color="auto"/>
            <w:left w:val="none" w:sz="0" w:space="0" w:color="auto"/>
            <w:bottom w:val="none" w:sz="0" w:space="0" w:color="auto"/>
            <w:right w:val="none" w:sz="0" w:space="0" w:color="auto"/>
          </w:divBdr>
        </w:div>
        <w:div w:id="907614164">
          <w:marLeft w:val="640"/>
          <w:marRight w:val="0"/>
          <w:marTop w:val="0"/>
          <w:marBottom w:val="0"/>
          <w:divBdr>
            <w:top w:val="none" w:sz="0" w:space="0" w:color="auto"/>
            <w:left w:val="none" w:sz="0" w:space="0" w:color="auto"/>
            <w:bottom w:val="none" w:sz="0" w:space="0" w:color="auto"/>
            <w:right w:val="none" w:sz="0" w:space="0" w:color="auto"/>
          </w:divBdr>
        </w:div>
        <w:div w:id="607085074">
          <w:marLeft w:val="640"/>
          <w:marRight w:val="0"/>
          <w:marTop w:val="0"/>
          <w:marBottom w:val="0"/>
          <w:divBdr>
            <w:top w:val="none" w:sz="0" w:space="0" w:color="auto"/>
            <w:left w:val="none" w:sz="0" w:space="0" w:color="auto"/>
            <w:bottom w:val="none" w:sz="0" w:space="0" w:color="auto"/>
            <w:right w:val="none" w:sz="0" w:space="0" w:color="auto"/>
          </w:divBdr>
        </w:div>
        <w:div w:id="1703287882">
          <w:marLeft w:val="640"/>
          <w:marRight w:val="0"/>
          <w:marTop w:val="0"/>
          <w:marBottom w:val="0"/>
          <w:divBdr>
            <w:top w:val="none" w:sz="0" w:space="0" w:color="auto"/>
            <w:left w:val="none" w:sz="0" w:space="0" w:color="auto"/>
            <w:bottom w:val="none" w:sz="0" w:space="0" w:color="auto"/>
            <w:right w:val="none" w:sz="0" w:space="0" w:color="auto"/>
          </w:divBdr>
        </w:div>
        <w:div w:id="1566138691">
          <w:marLeft w:val="640"/>
          <w:marRight w:val="0"/>
          <w:marTop w:val="0"/>
          <w:marBottom w:val="0"/>
          <w:divBdr>
            <w:top w:val="none" w:sz="0" w:space="0" w:color="auto"/>
            <w:left w:val="none" w:sz="0" w:space="0" w:color="auto"/>
            <w:bottom w:val="none" w:sz="0" w:space="0" w:color="auto"/>
            <w:right w:val="none" w:sz="0" w:space="0" w:color="auto"/>
          </w:divBdr>
        </w:div>
        <w:div w:id="1980764066">
          <w:marLeft w:val="640"/>
          <w:marRight w:val="0"/>
          <w:marTop w:val="0"/>
          <w:marBottom w:val="0"/>
          <w:divBdr>
            <w:top w:val="none" w:sz="0" w:space="0" w:color="auto"/>
            <w:left w:val="none" w:sz="0" w:space="0" w:color="auto"/>
            <w:bottom w:val="none" w:sz="0" w:space="0" w:color="auto"/>
            <w:right w:val="none" w:sz="0" w:space="0" w:color="auto"/>
          </w:divBdr>
        </w:div>
        <w:div w:id="1299723986">
          <w:marLeft w:val="640"/>
          <w:marRight w:val="0"/>
          <w:marTop w:val="0"/>
          <w:marBottom w:val="0"/>
          <w:divBdr>
            <w:top w:val="none" w:sz="0" w:space="0" w:color="auto"/>
            <w:left w:val="none" w:sz="0" w:space="0" w:color="auto"/>
            <w:bottom w:val="none" w:sz="0" w:space="0" w:color="auto"/>
            <w:right w:val="none" w:sz="0" w:space="0" w:color="auto"/>
          </w:divBdr>
        </w:div>
        <w:div w:id="1097605402">
          <w:marLeft w:val="640"/>
          <w:marRight w:val="0"/>
          <w:marTop w:val="0"/>
          <w:marBottom w:val="0"/>
          <w:divBdr>
            <w:top w:val="none" w:sz="0" w:space="0" w:color="auto"/>
            <w:left w:val="none" w:sz="0" w:space="0" w:color="auto"/>
            <w:bottom w:val="none" w:sz="0" w:space="0" w:color="auto"/>
            <w:right w:val="none" w:sz="0" w:space="0" w:color="auto"/>
          </w:divBdr>
        </w:div>
        <w:div w:id="2001737861">
          <w:marLeft w:val="640"/>
          <w:marRight w:val="0"/>
          <w:marTop w:val="0"/>
          <w:marBottom w:val="0"/>
          <w:divBdr>
            <w:top w:val="none" w:sz="0" w:space="0" w:color="auto"/>
            <w:left w:val="none" w:sz="0" w:space="0" w:color="auto"/>
            <w:bottom w:val="none" w:sz="0" w:space="0" w:color="auto"/>
            <w:right w:val="none" w:sz="0" w:space="0" w:color="auto"/>
          </w:divBdr>
        </w:div>
        <w:div w:id="608122257">
          <w:marLeft w:val="640"/>
          <w:marRight w:val="0"/>
          <w:marTop w:val="0"/>
          <w:marBottom w:val="0"/>
          <w:divBdr>
            <w:top w:val="none" w:sz="0" w:space="0" w:color="auto"/>
            <w:left w:val="none" w:sz="0" w:space="0" w:color="auto"/>
            <w:bottom w:val="none" w:sz="0" w:space="0" w:color="auto"/>
            <w:right w:val="none" w:sz="0" w:space="0" w:color="auto"/>
          </w:divBdr>
        </w:div>
        <w:div w:id="339354585">
          <w:marLeft w:val="640"/>
          <w:marRight w:val="0"/>
          <w:marTop w:val="0"/>
          <w:marBottom w:val="0"/>
          <w:divBdr>
            <w:top w:val="none" w:sz="0" w:space="0" w:color="auto"/>
            <w:left w:val="none" w:sz="0" w:space="0" w:color="auto"/>
            <w:bottom w:val="none" w:sz="0" w:space="0" w:color="auto"/>
            <w:right w:val="none" w:sz="0" w:space="0" w:color="auto"/>
          </w:divBdr>
        </w:div>
        <w:div w:id="1529877942">
          <w:marLeft w:val="640"/>
          <w:marRight w:val="0"/>
          <w:marTop w:val="0"/>
          <w:marBottom w:val="0"/>
          <w:divBdr>
            <w:top w:val="none" w:sz="0" w:space="0" w:color="auto"/>
            <w:left w:val="none" w:sz="0" w:space="0" w:color="auto"/>
            <w:bottom w:val="none" w:sz="0" w:space="0" w:color="auto"/>
            <w:right w:val="none" w:sz="0" w:space="0" w:color="auto"/>
          </w:divBdr>
        </w:div>
        <w:div w:id="1827629657">
          <w:marLeft w:val="640"/>
          <w:marRight w:val="0"/>
          <w:marTop w:val="0"/>
          <w:marBottom w:val="0"/>
          <w:divBdr>
            <w:top w:val="none" w:sz="0" w:space="0" w:color="auto"/>
            <w:left w:val="none" w:sz="0" w:space="0" w:color="auto"/>
            <w:bottom w:val="none" w:sz="0" w:space="0" w:color="auto"/>
            <w:right w:val="none" w:sz="0" w:space="0" w:color="auto"/>
          </w:divBdr>
        </w:div>
        <w:div w:id="34623626">
          <w:marLeft w:val="640"/>
          <w:marRight w:val="0"/>
          <w:marTop w:val="0"/>
          <w:marBottom w:val="0"/>
          <w:divBdr>
            <w:top w:val="none" w:sz="0" w:space="0" w:color="auto"/>
            <w:left w:val="none" w:sz="0" w:space="0" w:color="auto"/>
            <w:bottom w:val="none" w:sz="0" w:space="0" w:color="auto"/>
            <w:right w:val="none" w:sz="0" w:space="0" w:color="auto"/>
          </w:divBdr>
        </w:div>
        <w:div w:id="1719664996">
          <w:marLeft w:val="640"/>
          <w:marRight w:val="0"/>
          <w:marTop w:val="0"/>
          <w:marBottom w:val="0"/>
          <w:divBdr>
            <w:top w:val="none" w:sz="0" w:space="0" w:color="auto"/>
            <w:left w:val="none" w:sz="0" w:space="0" w:color="auto"/>
            <w:bottom w:val="none" w:sz="0" w:space="0" w:color="auto"/>
            <w:right w:val="none" w:sz="0" w:space="0" w:color="auto"/>
          </w:divBdr>
        </w:div>
        <w:div w:id="1728720641">
          <w:marLeft w:val="640"/>
          <w:marRight w:val="0"/>
          <w:marTop w:val="0"/>
          <w:marBottom w:val="0"/>
          <w:divBdr>
            <w:top w:val="none" w:sz="0" w:space="0" w:color="auto"/>
            <w:left w:val="none" w:sz="0" w:space="0" w:color="auto"/>
            <w:bottom w:val="none" w:sz="0" w:space="0" w:color="auto"/>
            <w:right w:val="none" w:sz="0" w:space="0" w:color="auto"/>
          </w:divBdr>
        </w:div>
        <w:div w:id="1192768912">
          <w:marLeft w:val="640"/>
          <w:marRight w:val="0"/>
          <w:marTop w:val="0"/>
          <w:marBottom w:val="0"/>
          <w:divBdr>
            <w:top w:val="none" w:sz="0" w:space="0" w:color="auto"/>
            <w:left w:val="none" w:sz="0" w:space="0" w:color="auto"/>
            <w:bottom w:val="none" w:sz="0" w:space="0" w:color="auto"/>
            <w:right w:val="none" w:sz="0" w:space="0" w:color="auto"/>
          </w:divBdr>
        </w:div>
        <w:div w:id="1911891753">
          <w:marLeft w:val="640"/>
          <w:marRight w:val="0"/>
          <w:marTop w:val="0"/>
          <w:marBottom w:val="0"/>
          <w:divBdr>
            <w:top w:val="none" w:sz="0" w:space="0" w:color="auto"/>
            <w:left w:val="none" w:sz="0" w:space="0" w:color="auto"/>
            <w:bottom w:val="none" w:sz="0" w:space="0" w:color="auto"/>
            <w:right w:val="none" w:sz="0" w:space="0" w:color="auto"/>
          </w:divBdr>
        </w:div>
        <w:div w:id="1898861108">
          <w:marLeft w:val="640"/>
          <w:marRight w:val="0"/>
          <w:marTop w:val="0"/>
          <w:marBottom w:val="0"/>
          <w:divBdr>
            <w:top w:val="none" w:sz="0" w:space="0" w:color="auto"/>
            <w:left w:val="none" w:sz="0" w:space="0" w:color="auto"/>
            <w:bottom w:val="none" w:sz="0" w:space="0" w:color="auto"/>
            <w:right w:val="none" w:sz="0" w:space="0" w:color="auto"/>
          </w:divBdr>
        </w:div>
        <w:div w:id="997422062">
          <w:marLeft w:val="640"/>
          <w:marRight w:val="0"/>
          <w:marTop w:val="0"/>
          <w:marBottom w:val="0"/>
          <w:divBdr>
            <w:top w:val="none" w:sz="0" w:space="0" w:color="auto"/>
            <w:left w:val="none" w:sz="0" w:space="0" w:color="auto"/>
            <w:bottom w:val="none" w:sz="0" w:space="0" w:color="auto"/>
            <w:right w:val="none" w:sz="0" w:space="0" w:color="auto"/>
          </w:divBdr>
        </w:div>
        <w:div w:id="696735568">
          <w:marLeft w:val="640"/>
          <w:marRight w:val="0"/>
          <w:marTop w:val="0"/>
          <w:marBottom w:val="0"/>
          <w:divBdr>
            <w:top w:val="none" w:sz="0" w:space="0" w:color="auto"/>
            <w:left w:val="none" w:sz="0" w:space="0" w:color="auto"/>
            <w:bottom w:val="none" w:sz="0" w:space="0" w:color="auto"/>
            <w:right w:val="none" w:sz="0" w:space="0" w:color="auto"/>
          </w:divBdr>
        </w:div>
        <w:div w:id="1115170551">
          <w:marLeft w:val="640"/>
          <w:marRight w:val="0"/>
          <w:marTop w:val="0"/>
          <w:marBottom w:val="0"/>
          <w:divBdr>
            <w:top w:val="none" w:sz="0" w:space="0" w:color="auto"/>
            <w:left w:val="none" w:sz="0" w:space="0" w:color="auto"/>
            <w:bottom w:val="none" w:sz="0" w:space="0" w:color="auto"/>
            <w:right w:val="none" w:sz="0" w:space="0" w:color="auto"/>
          </w:divBdr>
        </w:div>
        <w:div w:id="1565096418">
          <w:marLeft w:val="640"/>
          <w:marRight w:val="0"/>
          <w:marTop w:val="0"/>
          <w:marBottom w:val="0"/>
          <w:divBdr>
            <w:top w:val="none" w:sz="0" w:space="0" w:color="auto"/>
            <w:left w:val="none" w:sz="0" w:space="0" w:color="auto"/>
            <w:bottom w:val="none" w:sz="0" w:space="0" w:color="auto"/>
            <w:right w:val="none" w:sz="0" w:space="0" w:color="auto"/>
          </w:divBdr>
        </w:div>
        <w:div w:id="75444258">
          <w:marLeft w:val="640"/>
          <w:marRight w:val="0"/>
          <w:marTop w:val="0"/>
          <w:marBottom w:val="0"/>
          <w:divBdr>
            <w:top w:val="none" w:sz="0" w:space="0" w:color="auto"/>
            <w:left w:val="none" w:sz="0" w:space="0" w:color="auto"/>
            <w:bottom w:val="none" w:sz="0" w:space="0" w:color="auto"/>
            <w:right w:val="none" w:sz="0" w:space="0" w:color="auto"/>
          </w:divBdr>
        </w:div>
        <w:div w:id="704866180">
          <w:marLeft w:val="640"/>
          <w:marRight w:val="0"/>
          <w:marTop w:val="0"/>
          <w:marBottom w:val="0"/>
          <w:divBdr>
            <w:top w:val="none" w:sz="0" w:space="0" w:color="auto"/>
            <w:left w:val="none" w:sz="0" w:space="0" w:color="auto"/>
            <w:bottom w:val="none" w:sz="0" w:space="0" w:color="auto"/>
            <w:right w:val="none" w:sz="0" w:space="0" w:color="auto"/>
          </w:divBdr>
        </w:div>
        <w:div w:id="1503082167">
          <w:marLeft w:val="640"/>
          <w:marRight w:val="0"/>
          <w:marTop w:val="0"/>
          <w:marBottom w:val="0"/>
          <w:divBdr>
            <w:top w:val="none" w:sz="0" w:space="0" w:color="auto"/>
            <w:left w:val="none" w:sz="0" w:space="0" w:color="auto"/>
            <w:bottom w:val="none" w:sz="0" w:space="0" w:color="auto"/>
            <w:right w:val="none" w:sz="0" w:space="0" w:color="auto"/>
          </w:divBdr>
        </w:div>
        <w:div w:id="298073605">
          <w:marLeft w:val="640"/>
          <w:marRight w:val="0"/>
          <w:marTop w:val="0"/>
          <w:marBottom w:val="0"/>
          <w:divBdr>
            <w:top w:val="none" w:sz="0" w:space="0" w:color="auto"/>
            <w:left w:val="none" w:sz="0" w:space="0" w:color="auto"/>
            <w:bottom w:val="none" w:sz="0" w:space="0" w:color="auto"/>
            <w:right w:val="none" w:sz="0" w:space="0" w:color="auto"/>
          </w:divBdr>
        </w:div>
        <w:div w:id="1464225304">
          <w:marLeft w:val="640"/>
          <w:marRight w:val="0"/>
          <w:marTop w:val="0"/>
          <w:marBottom w:val="0"/>
          <w:divBdr>
            <w:top w:val="none" w:sz="0" w:space="0" w:color="auto"/>
            <w:left w:val="none" w:sz="0" w:space="0" w:color="auto"/>
            <w:bottom w:val="none" w:sz="0" w:space="0" w:color="auto"/>
            <w:right w:val="none" w:sz="0" w:space="0" w:color="auto"/>
          </w:divBdr>
        </w:div>
        <w:div w:id="57747571">
          <w:marLeft w:val="640"/>
          <w:marRight w:val="0"/>
          <w:marTop w:val="0"/>
          <w:marBottom w:val="0"/>
          <w:divBdr>
            <w:top w:val="none" w:sz="0" w:space="0" w:color="auto"/>
            <w:left w:val="none" w:sz="0" w:space="0" w:color="auto"/>
            <w:bottom w:val="none" w:sz="0" w:space="0" w:color="auto"/>
            <w:right w:val="none" w:sz="0" w:space="0" w:color="auto"/>
          </w:divBdr>
        </w:div>
        <w:div w:id="1281839221">
          <w:marLeft w:val="640"/>
          <w:marRight w:val="0"/>
          <w:marTop w:val="0"/>
          <w:marBottom w:val="0"/>
          <w:divBdr>
            <w:top w:val="none" w:sz="0" w:space="0" w:color="auto"/>
            <w:left w:val="none" w:sz="0" w:space="0" w:color="auto"/>
            <w:bottom w:val="none" w:sz="0" w:space="0" w:color="auto"/>
            <w:right w:val="none" w:sz="0" w:space="0" w:color="auto"/>
          </w:divBdr>
        </w:div>
        <w:div w:id="941299998">
          <w:marLeft w:val="640"/>
          <w:marRight w:val="0"/>
          <w:marTop w:val="0"/>
          <w:marBottom w:val="0"/>
          <w:divBdr>
            <w:top w:val="none" w:sz="0" w:space="0" w:color="auto"/>
            <w:left w:val="none" w:sz="0" w:space="0" w:color="auto"/>
            <w:bottom w:val="none" w:sz="0" w:space="0" w:color="auto"/>
            <w:right w:val="none" w:sz="0" w:space="0" w:color="auto"/>
          </w:divBdr>
        </w:div>
        <w:div w:id="319191704">
          <w:marLeft w:val="640"/>
          <w:marRight w:val="0"/>
          <w:marTop w:val="0"/>
          <w:marBottom w:val="0"/>
          <w:divBdr>
            <w:top w:val="none" w:sz="0" w:space="0" w:color="auto"/>
            <w:left w:val="none" w:sz="0" w:space="0" w:color="auto"/>
            <w:bottom w:val="none" w:sz="0" w:space="0" w:color="auto"/>
            <w:right w:val="none" w:sz="0" w:space="0" w:color="auto"/>
          </w:divBdr>
        </w:div>
      </w:divsChild>
    </w:div>
    <w:div w:id="1090079815">
      <w:bodyDiv w:val="1"/>
      <w:marLeft w:val="0"/>
      <w:marRight w:val="0"/>
      <w:marTop w:val="0"/>
      <w:marBottom w:val="0"/>
      <w:divBdr>
        <w:top w:val="none" w:sz="0" w:space="0" w:color="auto"/>
        <w:left w:val="none" w:sz="0" w:space="0" w:color="auto"/>
        <w:bottom w:val="none" w:sz="0" w:space="0" w:color="auto"/>
        <w:right w:val="none" w:sz="0" w:space="0" w:color="auto"/>
      </w:divBdr>
      <w:divsChild>
        <w:div w:id="1144083001">
          <w:marLeft w:val="640"/>
          <w:marRight w:val="0"/>
          <w:marTop w:val="0"/>
          <w:marBottom w:val="0"/>
          <w:divBdr>
            <w:top w:val="none" w:sz="0" w:space="0" w:color="auto"/>
            <w:left w:val="none" w:sz="0" w:space="0" w:color="auto"/>
            <w:bottom w:val="none" w:sz="0" w:space="0" w:color="auto"/>
            <w:right w:val="none" w:sz="0" w:space="0" w:color="auto"/>
          </w:divBdr>
        </w:div>
        <w:div w:id="2108883610">
          <w:marLeft w:val="640"/>
          <w:marRight w:val="0"/>
          <w:marTop w:val="0"/>
          <w:marBottom w:val="0"/>
          <w:divBdr>
            <w:top w:val="none" w:sz="0" w:space="0" w:color="auto"/>
            <w:left w:val="none" w:sz="0" w:space="0" w:color="auto"/>
            <w:bottom w:val="none" w:sz="0" w:space="0" w:color="auto"/>
            <w:right w:val="none" w:sz="0" w:space="0" w:color="auto"/>
          </w:divBdr>
        </w:div>
        <w:div w:id="1489589674">
          <w:marLeft w:val="640"/>
          <w:marRight w:val="0"/>
          <w:marTop w:val="0"/>
          <w:marBottom w:val="0"/>
          <w:divBdr>
            <w:top w:val="none" w:sz="0" w:space="0" w:color="auto"/>
            <w:left w:val="none" w:sz="0" w:space="0" w:color="auto"/>
            <w:bottom w:val="none" w:sz="0" w:space="0" w:color="auto"/>
            <w:right w:val="none" w:sz="0" w:space="0" w:color="auto"/>
          </w:divBdr>
        </w:div>
        <w:div w:id="81268570">
          <w:marLeft w:val="640"/>
          <w:marRight w:val="0"/>
          <w:marTop w:val="0"/>
          <w:marBottom w:val="0"/>
          <w:divBdr>
            <w:top w:val="none" w:sz="0" w:space="0" w:color="auto"/>
            <w:left w:val="none" w:sz="0" w:space="0" w:color="auto"/>
            <w:bottom w:val="none" w:sz="0" w:space="0" w:color="auto"/>
            <w:right w:val="none" w:sz="0" w:space="0" w:color="auto"/>
          </w:divBdr>
        </w:div>
        <w:div w:id="2076585282">
          <w:marLeft w:val="640"/>
          <w:marRight w:val="0"/>
          <w:marTop w:val="0"/>
          <w:marBottom w:val="0"/>
          <w:divBdr>
            <w:top w:val="none" w:sz="0" w:space="0" w:color="auto"/>
            <w:left w:val="none" w:sz="0" w:space="0" w:color="auto"/>
            <w:bottom w:val="none" w:sz="0" w:space="0" w:color="auto"/>
            <w:right w:val="none" w:sz="0" w:space="0" w:color="auto"/>
          </w:divBdr>
        </w:div>
        <w:div w:id="1149245366">
          <w:marLeft w:val="640"/>
          <w:marRight w:val="0"/>
          <w:marTop w:val="0"/>
          <w:marBottom w:val="0"/>
          <w:divBdr>
            <w:top w:val="none" w:sz="0" w:space="0" w:color="auto"/>
            <w:left w:val="none" w:sz="0" w:space="0" w:color="auto"/>
            <w:bottom w:val="none" w:sz="0" w:space="0" w:color="auto"/>
            <w:right w:val="none" w:sz="0" w:space="0" w:color="auto"/>
          </w:divBdr>
        </w:div>
        <w:div w:id="968584515">
          <w:marLeft w:val="640"/>
          <w:marRight w:val="0"/>
          <w:marTop w:val="0"/>
          <w:marBottom w:val="0"/>
          <w:divBdr>
            <w:top w:val="none" w:sz="0" w:space="0" w:color="auto"/>
            <w:left w:val="none" w:sz="0" w:space="0" w:color="auto"/>
            <w:bottom w:val="none" w:sz="0" w:space="0" w:color="auto"/>
            <w:right w:val="none" w:sz="0" w:space="0" w:color="auto"/>
          </w:divBdr>
        </w:div>
        <w:div w:id="1424257275">
          <w:marLeft w:val="640"/>
          <w:marRight w:val="0"/>
          <w:marTop w:val="0"/>
          <w:marBottom w:val="0"/>
          <w:divBdr>
            <w:top w:val="none" w:sz="0" w:space="0" w:color="auto"/>
            <w:left w:val="none" w:sz="0" w:space="0" w:color="auto"/>
            <w:bottom w:val="none" w:sz="0" w:space="0" w:color="auto"/>
            <w:right w:val="none" w:sz="0" w:space="0" w:color="auto"/>
          </w:divBdr>
        </w:div>
        <w:div w:id="161773890">
          <w:marLeft w:val="640"/>
          <w:marRight w:val="0"/>
          <w:marTop w:val="0"/>
          <w:marBottom w:val="0"/>
          <w:divBdr>
            <w:top w:val="none" w:sz="0" w:space="0" w:color="auto"/>
            <w:left w:val="none" w:sz="0" w:space="0" w:color="auto"/>
            <w:bottom w:val="none" w:sz="0" w:space="0" w:color="auto"/>
            <w:right w:val="none" w:sz="0" w:space="0" w:color="auto"/>
          </w:divBdr>
        </w:div>
        <w:div w:id="135491869">
          <w:marLeft w:val="640"/>
          <w:marRight w:val="0"/>
          <w:marTop w:val="0"/>
          <w:marBottom w:val="0"/>
          <w:divBdr>
            <w:top w:val="none" w:sz="0" w:space="0" w:color="auto"/>
            <w:left w:val="none" w:sz="0" w:space="0" w:color="auto"/>
            <w:bottom w:val="none" w:sz="0" w:space="0" w:color="auto"/>
            <w:right w:val="none" w:sz="0" w:space="0" w:color="auto"/>
          </w:divBdr>
        </w:div>
        <w:div w:id="317731360">
          <w:marLeft w:val="640"/>
          <w:marRight w:val="0"/>
          <w:marTop w:val="0"/>
          <w:marBottom w:val="0"/>
          <w:divBdr>
            <w:top w:val="none" w:sz="0" w:space="0" w:color="auto"/>
            <w:left w:val="none" w:sz="0" w:space="0" w:color="auto"/>
            <w:bottom w:val="none" w:sz="0" w:space="0" w:color="auto"/>
            <w:right w:val="none" w:sz="0" w:space="0" w:color="auto"/>
          </w:divBdr>
        </w:div>
        <w:div w:id="297613800">
          <w:marLeft w:val="640"/>
          <w:marRight w:val="0"/>
          <w:marTop w:val="0"/>
          <w:marBottom w:val="0"/>
          <w:divBdr>
            <w:top w:val="none" w:sz="0" w:space="0" w:color="auto"/>
            <w:left w:val="none" w:sz="0" w:space="0" w:color="auto"/>
            <w:bottom w:val="none" w:sz="0" w:space="0" w:color="auto"/>
            <w:right w:val="none" w:sz="0" w:space="0" w:color="auto"/>
          </w:divBdr>
        </w:div>
        <w:div w:id="575093960">
          <w:marLeft w:val="640"/>
          <w:marRight w:val="0"/>
          <w:marTop w:val="0"/>
          <w:marBottom w:val="0"/>
          <w:divBdr>
            <w:top w:val="none" w:sz="0" w:space="0" w:color="auto"/>
            <w:left w:val="none" w:sz="0" w:space="0" w:color="auto"/>
            <w:bottom w:val="none" w:sz="0" w:space="0" w:color="auto"/>
            <w:right w:val="none" w:sz="0" w:space="0" w:color="auto"/>
          </w:divBdr>
        </w:div>
        <w:div w:id="1327510682">
          <w:marLeft w:val="640"/>
          <w:marRight w:val="0"/>
          <w:marTop w:val="0"/>
          <w:marBottom w:val="0"/>
          <w:divBdr>
            <w:top w:val="none" w:sz="0" w:space="0" w:color="auto"/>
            <w:left w:val="none" w:sz="0" w:space="0" w:color="auto"/>
            <w:bottom w:val="none" w:sz="0" w:space="0" w:color="auto"/>
            <w:right w:val="none" w:sz="0" w:space="0" w:color="auto"/>
          </w:divBdr>
        </w:div>
        <w:div w:id="560989264">
          <w:marLeft w:val="640"/>
          <w:marRight w:val="0"/>
          <w:marTop w:val="0"/>
          <w:marBottom w:val="0"/>
          <w:divBdr>
            <w:top w:val="none" w:sz="0" w:space="0" w:color="auto"/>
            <w:left w:val="none" w:sz="0" w:space="0" w:color="auto"/>
            <w:bottom w:val="none" w:sz="0" w:space="0" w:color="auto"/>
            <w:right w:val="none" w:sz="0" w:space="0" w:color="auto"/>
          </w:divBdr>
        </w:div>
        <w:div w:id="127742934">
          <w:marLeft w:val="640"/>
          <w:marRight w:val="0"/>
          <w:marTop w:val="0"/>
          <w:marBottom w:val="0"/>
          <w:divBdr>
            <w:top w:val="none" w:sz="0" w:space="0" w:color="auto"/>
            <w:left w:val="none" w:sz="0" w:space="0" w:color="auto"/>
            <w:bottom w:val="none" w:sz="0" w:space="0" w:color="auto"/>
            <w:right w:val="none" w:sz="0" w:space="0" w:color="auto"/>
          </w:divBdr>
        </w:div>
        <w:div w:id="1049576221">
          <w:marLeft w:val="640"/>
          <w:marRight w:val="0"/>
          <w:marTop w:val="0"/>
          <w:marBottom w:val="0"/>
          <w:divBdr>
            <w:top w:val="none" w:sz="0" w:space="0" w:color="auto"/>
            <w:left w:val="none" w:sz="0" w:space="0" w:color="auto"/>
            <w:bottom w:val="none" w:sz="0" w:space="0" w:color="auto"/>
            <w:right w:val="none" w:sz="0" w:space="0" w:color="auto"/>
          </w:divBdr>
        </w:div>
        <w:div w:id="1122726151">
          <w:marLeft w:val="640"/>
          <w:marRight w:val="0"/>
          <w:marTop w:val="0"/>
          <w:marBottom w:val="0"/>
          <w:divBdr>
            <w:top w:val="none" w:sz="0" w:space="0" w:color="auto"/>
            <w:left w:val="none" w:sz="0" w:space="0" w:color="auto"/>
            <w:bottom w:val="none" w:sz="0" w:space="0" w:color="auto"/>
            <w:right w:val="none" w:sz="0" w:space="0" w:color="auto"/>
          </w:divBdr>
        </w:div>
        <w:div w:id="1023750450">
          <w:marLeft w:val="640"/>
          <w:marRight w:val="0"/>
          <w:marTop w:val="0"/>
          <w:marBottom w:val="0"/>
          <w:divBdr>
            <w:top w:val="none" w:sz="0" w:space="0" w:color="auto"/>
            <w:left w:val="none" w:sz="0" w:space="0" w:color="auto"/>
            <w:bottom w:val="none" w:sz="0" w:space="0" w:color="auto"/>
            <w:right w:val="none" w:sz="0" w:space="0" w:color="auto"/>
          </w:divBdr>
        </w:div>
        <w:div w:id="1378045101">
          <w:marLeft w:val="640"/>
          <w:marRight w:val="0"/>
          <w:marTop w:val="0"/>
          <w:marBottom w:val="0"/>
          <w:divBdr>
            <w:top w:val="none" w:sz="0" w:space="0" w:color="auto"/>
            <w:left w:val="none" w:sz="0" w:space="0" w:color="auto"/>
            <w:bottom w:val="none" w:sz="0" w:space="0" w:color="auto"/>
            <w:right w:val="none" w:sz="0" w:space="0" w:color="auto"/>
          </w:divBdr>
        </w:div>
        <w:div w:id="610747518">
          <w:marLeft w:val="640"/>
          <w:marRight w:val="0"/>
          <w:marTop w:val="0"/>
          <w:marBottom w:val="0"/>
          <w:divBdr>
            <w:top w:val="none" w:sz="0" w:space="0" w:color="auto"/>
            <w:left w:val="none" w:sz="0" w:space="0" w:color="auto"/>
            <w:bottom w:val="none" w:sz="0" w:space="0" w:color="auto"/>
            <w:right w:val="none" w:sz="0" w:space="0" w:color="auto"/>
          </w:divBdr>
        </w:div>
        <w:div w:id="576984273">
          <w:marLeft w:val="640"/>
          <w:marRight w:val="0"/>
          <w:marTop w:val="0"/>
          <w:marBottom w:val="0"/>
          <w:divBdr>
            <w:top w:val="none" w:sz="0" w:space="0" w:color="auto"/>
            <w:left w:val="none" w:sz="0" w:space="0" w:color="auto"/>
            <w:bottom w:val="none" w:sz="0" w:space="0" w:color="auto"/>
            <w:right w:val="none" w:sz="0" w:space="0" w:color="auto"/>
          </w:divBdr>
        </w:div>
        <w:div w:id="626131520">
          <w:marLeft w:val="640"/>
          <w:marRight w:val="0"/>
          <w:marTop w:val="0"/>
          <w:marBottom w:val="0"/>
          <w:divBdr>
            <w:top w:val="none" w:sz="0" w:space="0" w:color="auto"/>
            <w:left w:val="none" w:sz="0" w:space="0" w:color="auto"/>
            <w:bottom w:val="none" w:sz="0" w:space="0" w:color="auto"/>
            <w:right w:val="none" w:sz="0" w:space="0" w:color="auto"/>
          </w:divBdr>
        </w:div>
        <w:div w:id="1726754223">
          <w:marLeft w:val="640"/>
          <w:marRight w:val="0"/>
          <w:marTop w:val="0"/>
          <w:marBottom w:val="0"/>
          <w:divBdr>
            <w:top w:val="none" w:sz="0" w:space="0" w:color="auto"/>
            <w:left w:val="none" w:sz="0" w:space="0" w:color="auto"/>
            <w:bottom w:val="none" w:sz="0" w:space="0" w:color="auto"/>
            <w:right w:val="none" w:sz="0" w:space="0" w:color="auto"/>
          </w:divBdr>
        </w:div>
        <w:div w:id="883443194">
          <w:marLeft w:val="640"/>
          <w:marRight w:val="0"/>
          <w:marTop w:val="0"/>
          <w:marBottom w:val="0"/>
          <w:divBdr>
            <w:top w:val="none" w:sz="0" w:space="0" w:color="auto"/>
            <w:left w:val="none" w:sz="0" w:space="0" w:color="auto"/>
            <w:bottom w:val="none" w:sz="0" w:space="0" w:color="auto"/>
            <w:right w:val="none" w:sz="0" w:space="0" w:color="auto"/>
          </w:divBdr>
        </w:div>
        <w:div w:id="363865080">
          <w:marLeft w:val="640"/>
          <w:marRight w:val="0"/>
          <w:marTop w:val="0"/>
          <w:marBottom w:val="0"/>
          <w:divBdr>
            <w:top w:val="none" w:sz="0" w:space="0" w:color="auto"/>
            <w:left w:val="none" w:sz="0" w:space="0" w:color="auto"/>
            <w:bottom w:val="none" w:sz="0" w:space="0" w:color="auto"/>
            <w:right w:val="none" w:sz="0" w:space="0" w:color="auto"/>
          </w:divBdr>
        </w:div>
        <w:div w:id="88504223">
          <w:marLeft w:val="640"/>
          <w:marRight w:val="0"/>
          <w:marTop w:val="0"/>
          <w:marBottom w:val="0"/>
          <w:divBdr>
            <w:top w:val="none" w:sz="0" w:space="0" w:color="auto"/>
            <w:left w:val="none" w:sz="0" w:space="0" w:color="auto"/>
            <w:bottom w:val="none" w:sz="0" w:space="0" w:color="auto"/>
            <w:right w:val="none" w:sz="0" w:space="0" w:color="auto"/>
          </w:divBdr>
        </w:div>
        <w:div w:id="1232737995">
          <w:marLeft w:val="640"/>
          <w:marRight w:val="0"/>
          <w:marTop w:val="0"/>
          <w:marBottom w:val="0"/>
          <w:divBdr>
            <w:top w:val="none" w:sz="0" w:space="0" w:color="auto"/>
            <w:left w:val="none" w:sz="0" w:space="0" w:color="auto"/>
            <w:bottom w:val="none" w:sz="0" w:space="0" w:color="auto"/>
            <w:right w:val="none" w:sz="0" w:space="0" w:color="auto"/>
          </w:divBdr>
        </w:div>
        <w:div w:id="2135563555">
          <w:marLeft w:val="640"/>
          <w:marRight w:val="0"/>
          <w:marTop w:val="0"/>
          <w:marBottom w:val="0"/>
          <w:divBdr>
            <w:top w:val="none" w:sz="0" w:space="0" w:color="auto"/>
            <w:left w:val="none" w:sz="0" w:space="0" w:color="auto"/>
            <w:bottom w:val="none" w:sz="0" w:space="0" w:color="auto"/>
            <w:right w:val="none" w:sz="0" w:space="0" w:color="auto"/>
          </w:divBdr>
        </w:div>
        <w:div w:id="1266228516">
          <w:marLeft w:val="640"/>
          <w:marRight w:val="0"/>
          <w:marTop w:val="0"/>
          <w:marBottom w:val="0"/>
          <w:divBdr>
            <w:top w:val="none" w:sz="0" w:space="0" w:color="auto"/>
            <w:left w:val="none" w:sz="0" w:space="0" w:color="auto"/>
            <w:bottom w:val="none" w:sz="0" w:space="0" w:color="auto"/>
            <w:right w:val="none" w:sz="0" w:space="0" w:color="auto"/>
          </w:divBdr>
        </w:div>
        <w:div w:id="1806509820">
          <w:marLeft w:val="640"/>
          <w:marRight w:val="0"/>
          <w:marTop w:val="0"/>
          <w:marBottom w:val="0"/>
          <w:divBdr>
            <w:top w:val="none" w:sz="0" w:space="0" w:color="auto"/>
            <w:left w:val="none" w:sz="0" w:space="0" w:color="auto"/>
            <w:bottom w:val="none" w:sz="0" w:space="0" w:color="auto"/>
            <w:right w:val="none" w:sz="0" w:space="0" w:color="auto"/>
          </w:divBdr>
        </w:div>
        <w:div w:id="416361625">
          <w:marLeft w:val="640"/>
          <w:marRight w:val="0"/>
          <w:marTop w:val="0"/>
          <w:marBottom w:val="0"/>
          <w:divBdr>
            <w:top w:val="none" w:sz="0" w:space="0" w:color="auto"/>
            <w:left w:val="none" w:sz="0" w:space="0" w:color="auto"/>
            <w:bottom w:val="none" w:sz="0" w:space="0" w:color="auto"/>
            <w:right w:val="none" w:sz="0" w:space="0" w:color="auto"/>
          </w:divBdr>
        </w:div>
        <w:div w:id="213010553">
          <w:marLeft w:val="640"/>
          <w:marRight w:val="0"/>
          <w:marTop w:val="0"/>
          <w:marBottom w:val="0"/>
          <w:divBdr>
            <w:top w:val="none" w:sz="0" w:space="0" w:color="auto"/>
            <w:left w:val="none" w:sz="0" w:space="0" w:color="auto"/>
            <w:bottom w:val="none" w:sz="0" w:space="0" w:color="auto"/>
            <w:right w:val="none" w:sz="0" w:space="0" w:color="auto"/>
          </w:divBdr>
        </w:div>
        <w:div w:id="1536772433">
          <w:marLeft w:val="640"/>
          <w:marRight w:val="0"/>
          <w:marTop w:val="0"/>
          <w:marBottom w:val="0"/>
          <w:divBdr>
            <w:top w:val="none" w:sz="0" w:space="0" w:color="auto"/>
            <w:left w:val="none" w:sz="0" w:space="0" w:color="auto"/>
            <w:bottom w:val="none" w:sz="0" w:space="0" w:color="auto"/>
            <w:right w:val="none" w:sz="0" w:space="0" w:color="auto"/>
          </w:divBdr>
        </w:div>
        <w:div w:id="1325277043">
          <w:marLeft w:val="640"/>
          <w:marRight w:val="0"/>
          <w:marTop w:val="0"/>
          <w:marBottom w:val="0"/>
          <w:divBdr>
            <w:top w:val="none" w:sz="0" w:space="0" w:color="auto"/>
            <w:left w:val="none" w:sz="0" w:space="0" w:color="auto"/>
            <w:bottom w:val="none" w:sz="0" w:space="0" w:color="auto"/>
            <w:right w:val="none" w:sz="0" w:space="0" w:color="auto"/>
          </w:divBdr>
        </w:div>
        <w:div w:id="287470516">
          <w:marLeft w:val="640"/>
          <w:marRight w:val="0"/>
          <w:marTop w:val="0"/>
          <w:marBottom w:val="0"/>
          <w:divBdr>
            <w:top w:val="none" w:sz="0" w:space="0" w:color="auto"/>
            <w:left w:val="none" w:sz="0" w:space="0" w:color="auto"/>
            <w:bottom w:val="none" w:sz="0" w:space="0" w:color="auto"/>
            <w:right w:val="none" w:sz="0" w:space="0" w:color="auto"/>
          </w:divBdr>
        </w:div>
        <w:div w:id="1733651351">
          <w:marLeft w:val="640"/>
          <w:marRight w:val="0"/>
          <w:marTop w:val="0"/>
          <w:marBottom w:val="0"/>
          <w:divBdr>
            <w:top w:val="none" w:sz="0" w:space="0" w:color="auto"/>
            <w:left w:val="none" w:sz="0" w:space="0" w:color="auto"/>
            <w:bottom w:val="none" w:sz="0" w:space="0" w:color="auto"/>
            <w:right w:val="none" w:sz="0" w:space="0" w:color="auto"/>
          </w:divBdr>
        </w:div>
        <w:div w:id="518390794">
          <w:marLeft w:val="640"/>
          <w:marRight w:val="0"/>
          <w:marTop w:val="0"/>
          <w:marBottom w:val="0"/>
          <w:divBdr>
            <w:top w:val="none" w:sz="0" w:space="0" w:color="auto"/>
            <w:left w:val="none" w:sz="0" w:space="0" w:color="auto"/>
            <w:bottom w:val="none" w:sz="0" w:space="0" w:color="auto"/>
            <w:right w:val="none" w:sz="0" w:space="0" w:color="auto"/>
          </w:divBdr>
        </w:div>
        <w:div w:id="2076076170">
          <w:marLeft w:val="640"/>
          <w:marRight w:val="0"/>
          <w:marTop w:val="0"/>
          <w:marBottom w:val="0"/>
          <w:divBdr>
            <w:top w:val="none" w:sz="0" w:space="0" w:color="auto"/>
            <w:left w:val="none" w:sz="0" w:space="0" w:color="auto"/>
            <w:bottom w:val="none" w:sz="0" w:space="0" w:color="auto"/>
            <w:right w:val="none" w:sz="0" w:space="0" w:color="auto"/>
          </w:divBdr>
        </w:div>
        <w:div w:id="547961445">
          <w:marLeft w:val="640"/>
          <w:marRight w:val="0"/>
          <w:marTop w:val="0"/>
          <w:marBottom w:val="0"/>
          <w:divBdr>
            <w:top w:val="none" w:sz="0" w:space="0" w:color="auto"/>
            <w:left w:val="none" w:sz="0" w:space="0" w:color="auto"/>
            <w:bottom w:val="none" w:sz="0" w:space="0" w:color="auto"/>
            <w:right w:val="none" w:sz="0" w:space="0" w:color="auto"/>
          </w:divBdr>
        </w:div>
        <w:div w:id="1332754050">
          <w:marLeft w:val="640"/>
          <w:marRight w:val="0"/>
          <w:marTop w:val="0"/>
          <w:marBottom w:val="0"/>
          <w:divBdr>
            <w:top w:val="none" w:sz="0" w:space="0" w:color="auto"/>
            <w:left w:val="none" w:sz="0" w:space="0" w:color="auto"/>
            <w:bottom w:val="none" w:sz="0" w:space="0" w:color="auto"/>
            <w:right w:val="none" w:sz="0" w:space="0" w:color="auto"/>
          </w:divBdr>
        </w:div>
        <w:div w:id="1077284043">
          <w:marLeft w:val="640"/>
          <w:marRight w:val="0"/>
          <w:marTop w:val="0"/>
          <w:marBottom w:val="0"/>
          <w:divBdr>
            <w:top w:val="none" w:sz="0" w:space="0" w:color="auto"/>
            <w:left w:val="none" w:sz="0" w:space="0" w:color="auto"/>
            <w:bottom w:val="none" w:sz="0" w:space="0" w:color="auto"/>
            <w:right w:val="none" w:sz="0" w:space="0" w:color="auto"/>
          </w:divBdr>
        </w:div>
        <w:div w:id="1510605658">
          <w:marLeft w:val="640"/>
          <w:marRight w:val="0"/>
          <w:marTop w:val="0"/>
          <w:marBottom w:val="0"/>
          <w:divBdr>
            <w:top w:val="none" w:sz="0" w:space="0" w:color="auto"/>
            <w:left w:val="none" w:sz="0" w:space="0" w:color="auto"/>
            <w:bottom w:val="none" w:sz="0" w:space="0" w:color="auto"/>
            <w:right w:val="none" w:sz="0" w:space="0" w:color="auto"/>
          </w:divBdr>
        </w:div>
        <w:div w:id="677930899">
          <w:marLeft w:val="640"/>
          <w:marRight w:val="0"/>
          <w:marTop w:val="0"/>
          <w:marBottom w:val="0"/>
          <w:divBdr>
            <w:top w:val="none" w:sz="0" w:space="0" w:color="auto"/>
            <w:left w:val="none" w:sz="0" w:space="0" w:color="auto"/>
            <w:bottom w:val="none" w:sz="0" w:space="0" w:color="auto"/>
            <w:right w:val="none" w:sz="0" w:space="0" w:color="auto"/>
          </w:divBdr>
        </w:div>
        <w:div w:id="579797212">
          <w:marLeft w:val="640"/>
          <w:marRight w:val="0"/>
          <w:marTop w:val="0"/>
          <w:marBottom w:val="0"/>
          <w:divBdr>
            <w:top w:val="none" w:sz="0" w:space="0" w:color="auto"/>
            <w:left w:val="none" w:sz="0" w:space="0" w:color="auto"/>
            <w:bottom w:val="none" w:sz="0" w:space="0" w:color="auto"/>
            <w:right w:val="none" w:sz="0" w:space="0" w:color="auto"/>
          </w:divBdr>
        </w:div>
        <w:div w:id="1961721807">
          <w:marLeft w:val="640"/>
          <w:marRight w:val="0"/>
          <w:marTop w:val="0"/>
          <w:marBottom w:val="0"/>
          <w:divBdr>
            <w:top w:val="none" w:sz="0" w:space="0" w:color="auto"/>
            <w:left w:val="none" w:sz="0" w:space="0" w:color="auto"/>
            <w:bottom w:val="none" w:sz="0" w:space="0" w:color="auto"/>
            <w:right w:val="none" w:sz="0" w:space="0" w:color="auto"/>
          </w:divBdr>
        </w:div>
        <w:div w:id="1443374865">
          <w:marLeft w:val="640"/>
          <w:marRight w:val="0"/>
          <w:marTop w:val="0"/>
          <w:marBottom w:val="0"/>
          <w:divBdr>
            <w:top w:val="none" w:sz="0" w:space="0" w:color="auto"/>
            <w:left w:val="none" w:sz="0" w:space="0" w:color="auto"/>
            <w:bottom w:val="none" w:sz="0" w:space="0" w:color="auto"/>
            <w:right w:val="none" w:sz="0" w:space="0" w:color="auto"/>
          </w:divBdr>
        </w:div>
        <w:div w:id="1095056857">
          <w:marLeft w:val="640"/>
          <w:marRight w:val="0"/>
          <w:marTop w:val="0"/>
          <w:marBottom w:val="0"/>
          <w:divBdr>
            <w:top w:val="none" w:sz="0" w:space="0" w:color="auto"/>
            <w:left w:val="none" w:sz="0" w:space="0" w:color="auto"/>
            <w:bottom w:val="none" w:sz="0" w:space="0" w:color="auto"/>
            <w:right w:val="none" w:sz="0" w:space="0" w:color="auto"/>
          </w:divBdr>
        </w:div>
        <w:div w:id="1178420772">
          <w:marLeft w:val="640"/>
          <w:marRight w:val="0"/>
          <w:marTop w:val="0"/>
          <w:marBottom w:val="0"/>
          <w:divBdr>
            <w:top w:val="none" w:sz="0" w:space="0" w:color="auto"/>
            <w:left w:val="none" w:sz="0" w:space="0" w:color="auto"/>
            <w:bottom w:val="none" w:sz="0" w:space="0" w:color="auto"/>
            <w:right w:val="none" w:sz="0" w:space="0" w:color="auto"/>
          </w:divBdr>
        </w:div>
        <w:div w:id="1599875494">
          <w:marLeft w:val="640"/>
          <w:marRight w:val="0"/>
          <w:marTop w:val="0"/>
          <w:marBottom w:val="0"/>
          <w:divBdr>
            <w:top w:val="none" w:sz="0" w:space="0" w:color="auto"/>
            <w:left w:val="none" w:sz="0" w:space="0" w:color="auto"/>
            <w:bottom w:val="none" w:sz="0" w:space="0" w:color="auto"/>
            <w:right w:val="none" w:sz="0" w:space="0" w:color="auto"/>
          </w:divBdr>
        </w:div>
        <w:div w:id="1615821105">
          <w:marLeft w:val="640"/>
          <w:marRight w:val="0"/>
          <w:marTop w:val="0"/>
          <w:marBottom w:val="0"/>
          <w:divBdr>
            <w:top w:val="none" w:sz="0" w:space="0" w:color="auto"/>
            <w:left w:val="none" w:sz="0" w:space="0" w:color="auto"/>
            <w:bottom w:val="none" w:sz="0" w:space="0" w:color="auto"/>
            <w:right w:val="none" w:sz="0" w:space="0" w:color="auto"/>
          </w:divBdr>
        </w:div>
        <w:div w:id="29454475">
          <w:marLeft w:val="640"/>
          <w:marRight w:val="0"/>
          <w:marTop w:val="0"/>
          <w:marBottom w:val="0"/>
          <w:divBdr>
            <w:top w:val="none" w:sz="0" w:space="0" w:color="auto"/>
            <w:left w:val="none" w:sz="0" w:space="0" w:color="auto"/>
            <w:bottom w:val="none" w:sz="0" w:space="0" w:color="auto"/>
            <w:right w:val="none" w:sz="0" w:space="0" w:color="auto"/>
          </w:divBdr>
        </w:div>
        <w:div w:id="1080063437">
          <w:marLeft w:val="640"/>
          <w:marRight w:val="0"/>
          <w:marTop w:val="0"/>
          <w:marBottom w:val="0"/>
          <w:divBdr>
            <w:top w:val="none" w:sz="0" w:space="0" w:color="auto"/>
            <w:left w:val="none" w:sz="0" w:space="0" w:color="auto"/>
            <w:bottom w:val="none" w:sz="0" w:space="0" w:color="auto"/>
            <w:right w:val="none" w:sz="0" w:space="0" w:color="auto"/>
          </w:divBdr>
        </w:div>
        <w:div w:id="1771658916">
          <w:marLeft w:val="640"/>
          <w:marRight w:val="0"/>
          <w:marTop w:val="0"/>
          <w:marBottom w:val="0"/>
          <w:divBdr>
            <w:top w:val="none" w:sz="0" w:space="0" w:color="auto"/>
            <w:left w:val="none" w:sz="0" w:space="0" w:color="auto"/>
            <w:bottom w:val="none" w:sz="0" w:space="0" w:color="auto"/>
            <w:right w:val="none" w:sz="0" w:space="0" w:color="auto"/>
          </w:divBdr>
        </w:div>
        <w:div w:id="1766148809">
          <w:marLeft w:val="640"/>
          <w:marRight w:val="0"/>
          <w:marTop w:val="0"/>
          <w:marBottom w:val="0"/>
          <w:divBdr>
            <w:top w:val="none" w:sz="0" w:space="0" w:color="auto"/>
            <w:left w:val="none" w:sz="0" w:space="0" w:color="auto"/>
            <w:bottom w:val="none" w:sz="0" w:space="0" w:color="auto"/>
            <w:right w:val="none" w:sz="0" w:space="0" w:color="auto"/>
          </w:divBdr>
        </w:div>
        <w:div w:id="312611861">
          <w:marLeft w:val="640"/>
          <w:marRight w:val="0"/>
          <w:marTop w:val="0"/>
          <w:marBottom w:val="0"/>
          <w:divBdr>
            <w:top w:val="none" w:sz="0" w:space="0" w:color="auto"/>
            <w:left w:val="none" w:sz="0" w:space="0" w:color="auto"/>
            <w:bottom w:val="none" w:sz="0" w:space="0" w:color="auto"/>
            <w:right w:val="none" w:sz="0" w:space="0" w:color="auto"/>
          </w:divBdr>
        </w:div>
        <w:div w:id="1701391345">
          <w:marLeft w:val="640"/>
          <w:marRight w:val="0"/>
          <w:marTop w:val="0"/>
          <w:marBottom w:val="0"/>
          <w:divBdr>
            <w:top w:val="none" w:sz="0" w:space="0" w:color="auto"/>
            <w:left w:val="none" w:sz="0" w:space="0" w:color="auto"/>
            <w:bottom w:val="none" w:sz="0" w:space="0" w:color="auto"/>
            <w:right w:val="none" w:sz="0" w:space="0" w:color="auto"/>
          </w:divBdr>
        </w:div>
        <w:div w:id="1290891706">
          <w:marLeft w:val="640"/>
          <w:marRight w:val="0"/>
          <w:marTop w:val="0"/>
          <w:marBottom w:val="0"/>
          <w:divBdr>
            <w:top w:val="none" w:sz="0" w:space="0" w:color="auto"/>
            <w:left w:val="none" w:sz="0" w:space="0" w:color="auto"/>
            <w:bottom w:val="none" w:sz="0" w:space="0" w:color="auto"/>
            <w:right w:val="none" w:sz="0" w:space="0" w:color="auto"/>
          </w:divBdr>
        </w:div>
        <w:div w:id="397290139">
          <w:marLeft w:val="640"/>
          <w:marRight w:val="0"/>
          <w:marTop w:val="0"/>
          <w:marBottom w:val="0"/>
          <w:divBdr>
            <w:top w:val="none" w:sz="0" w:space="0" w:color="auto"/>
            <w:left w:val="none" w:sz="0" w:space="0" w:color="auto"/>
            <w:bottom w:val="none" w:sz="0" w:space="0" w:color="auto"/>
            <w:right w:val="none" w:sz="0" w:space="0" w:color="auto"/>
          </w:divBdr>
        </w:div>
        <w:div w:id="502281956">
          <w:marLeft w:val="640"/>
          <w:marRight w:val="0"/>
          <w:marTop w:val="0"/>
          <w:marBottom w:val="0"/>
          <w:divBdr>
            <w:top w:val="none" w:sz="0" w:space="0" w:color="auto"/>
            <w:left w:val="none" w:sz="0" w:space="0" w:color="auto"/>
            <w:bottom w:val="none" w:sz="0" w:space="0" w:color="auto"/>
            <w:right w:val="none" w:sz="0" w:space="0" w:color="auto"/>
          </w:divBdr>
        </w:div>
        <w:div w:id="1622616100">
          <w:marLeft w:val="640"/>
          <w:marRight w:val="0"/>
          <w:marTop w:val="0"/>
          <w:marBottom w:val="0"/>
          <w:divBdr>
            <w:top w:val="none" w:sz="0" w:space="0" w:color="auto"/>
            <w:left w:val="none" w:sz="0" w:space="0" w:color="auto"/>
            <w:bottom w:val="none" w:sz="0" w:space="0" w:color="auto"/>
            <w:right w:val="none" w:sz="0" w:space="0" w:color="auto"/>
          </w:divBdr>
        </w:div>
        <w:div w:id="2050373026">
          <w:marLeft w:val="640"/>
          <w:marRight w:val="0"/>
          <w:marTop w:val="0"/>
          <w:marBottom w:val="0"/>
          <w:divBdr>
            <w:top w:val="none" w:sz="0" w:space="0" w:color="auto"/>
            <w:left w:val="none" w:sz="0" w:space="0" w:color="auto"/>
            <w:bottom w:val="none" w:sz="0" w:space="0" w:color="auto"/>
            <w:right w:val="none" w:sz="0" w:space="0" w:color="auto"/>
          </w:divBdr>
        </w:div>
        <w:div w:id="428696030">
          <w:marLeft w:val="640"/>
          <w:marRight w:val="0"/>
          <w:marTop w:val="0"/>
          <w:marBottom w:val="0"/>
          <w:divBdr>
            <w:top w:val="none" w:sz="0" w:space="0" w:color="auto"/>
            <w:left w:val="none" w:sz="0" w:space="0" w:color="auto"/>
            <w:bottom w:val="none" w:sz="0" w:space="0" w:color="auto"/>
            <w:right w:val="none" w:sz="0" w:space="0" w:color="auto"/>
          </w:divBdr>
        </w:div>
        <w:div w:id="577373617">
          <w:marLeft w:val="640"/>
          <w:marRight w:val="0"/>
          <w:marTop w:val="0"/>
          <w:marBottom w:val="0"/>
          <w:divBdr>
            <w:top w:val="none" w:sz="0" w:space="0" w:color="auto"/>
            <w:left w:val="none" w:sz="0" w:space="0" w:color="auto"/>
            <w:bottom w:val="none" w:sz="0" w:space="0" w:color="auto"/>
            <w:right w:val="none" w:sz="0" w:space="0" w:color="auto"/>
          </w:divBdr>
        </w:div>
        <w:div w:id="1536310105">
          <w:marLeft w:val="640"/>
          <w:marRight w:val="0"/>
          <w:marTop w:val="0"/>
          <w:marBottom w:val="0"/>
          <w:divBdr>
            <w:top w:val="none" w:sz="0" w:space="0" w:color="auto"/>
            <w:left w:val="none" w:sz="0" w:space="0" w:color="auto"/>
            <w:bottom w:val="none" w:sz="0" w:space="0" w:color="auto"/>
            <w:right w:val="none" w:sz="0" w:space="0" w:color="auto"/>
          </w:divBdr>
        </w:div>
        <w:div w:id="1743335941">
          <w:marLeft w:val="640"/>
          <w:marRight w:val="0"/>
          <w:marTop w:val="0"/>
          <w:marBottom w:val="0"/>
          <w:divBdr>
            <w:top w:val="none" w:sz="0" w:space="0" w:color="auto"/>
            <w:left w:val="none" w:sz="0" w:space="0" w:color="auto"/>
            <w:bottom w:val="none" w:sz="0" w:space="0" w:color="auto"/>
            <w:right w:val="none" w:sz="0" w:space="0" w:color="auto"/>
          </w:divBdr>
        </w:div>
        <w:div w:id="198053923">
          <w:marLeft w:val="640"/>
          <w:marRight w:val="0"/>
          <w:marTop w:val="0"/>
          <w:marBottom w:val="0"/>
          <w:divBdr>
            <w:top w:val="none" w:sz="0" w:space="0" w:color="auto"/>
            <w:left w:val="none" w:sz="0" w:space="0" w:color="auto"/>
            <w:bottom w:val="none" w:sz="0" w:space="0" w:color="auto"/>
            <w:right w:val="none" w:sz="0" w:space="0" w:color="auto"/>
          </w:divBdr>
        </w:div>
        <w:div w:id="346249299">
          <w:marLeft w:val="640"/>
          <w:marRight w:val="0"/>
          <w:marTop w:val="0"/>
          <w:marBottom w:val="0"/>
          <w:divBdr>
            <w:top w:val="none" w:sz="0" w:space="0" w:color="auto"/>
            <w:left w:val="none" w:sz="0" w:space="0" w:color="auto"/>
            <w:bottom w:val="none" w:sz="0" w:space="0" w:color="auto"/>
            <w:right w:val="none" w:sz="0" w:space="0" w:color="auto"/>
          </w:divBdr>
        </w:div>
        <w:div w:id="40248054">
          <w:marLeft w:val="640"/>
          <w:marRight w:val="0"/>
          <w:marTop w:val="0"/>
          <w:marBottom w:val="0"/>
          <w:divBdr>
            <w:top w:val="none" w:sz="0" w:space="0" w:color="auto"/>
            <w:left w:val="none" w:sz="0" w:space="0" w:color="auto"/>
            <w:bottom w:val="none" w:sz="0" w:space="0" w:color="auto"/>
            <w:right w:val="none" w:sz="0" w:space="0" w:color="auto"/>
          </w:divBdr>
        </w:div>
        <w:div w:id="1189296000">
          <w:marLeft w:val="640"/>
          <w:marRight w:val="0"/>
          <w:marTop w:val="0"/>
          <w:marBottom w:val="0"/>
          <w:divBdr>
            <w:top w:val="none" w:sz="0" w:space="0" w:color="auto"/>
            <w:left w:val="none" w:sz="0" w:space="0" w:color="auto"/>
            <w:bottom w:val="none" w:sz="0" w:space="0" w:color="auto"/>
            <w:right w:val="none" w:sz="0" w:space="0" w:color="auto"/>
          </w:divBdr>
        </w:div>
        <w:div w:id="797383522">
          <w:marLeft w:val="640"/>
          <w:marRight w:val="0"/>
          <w:marTop w:val="0"/>
          <w:marBottom w:val="0"/>
          <w:divBdr>
            <w:top w:val="none" w:sz="0" w:space="0" w:color="auto"/>
            <w:left w:val="none" w:sz="0" w:space="0" w:color="auto"/>
            <w:bottom w:val="none" w:sz="0" w:space="0" w:color="auto"/>
            <w:right w:val="none" w:sz="0" w:space="0" w:color="auto"/>
          </w:divBdr>
        </w:div>
        <w:div w:id="451019247">
          <w:marLeft w:val="640"/>
          <w:marRight w:val="0"/>
          <w:marTop w:val="0"/>
          <w:marBottom w:val="0"/>
          <w:divBdr>
            <w:top w:val="none" w:sz="0" w:space="0" w:color="auto"/>
            <w:left w:val="none" w:sz="0" w:space="0" w:color="auto"/>
            <w:bottom w:val="none" w:sz="0" w:space="0" w:color="auto"/>
            <w:right w:val="none" w:sz="0" w:space="0" w:color="auto"/>
          </w:divBdr>
        </w:div>
        <w:div w:id="594823418">
          <w:marLeft w:val="640"/>
          <w:marRight w:val="0"/>
          <w:marTop w:val="0"/>
          <w:marBottom w:val="0"/>
          <w:divBdr>
            <w:top w:val="none" w:sz="0" w:space="0" w:color="auto"/>
            <w:left w:val="none" w:sz="0" w:space="0" w:color="auto"/>
            <w:bottom w:val="none" w:sz="0" w:space="0" w:color="auto"/>
            <w:right w:val="none" w:sz="0" w:space="0" w:color="auto"/>
          </w:divBdr>
        </w:div>
        <w:div w:id="705712623">
          <w:marLeft w:val="640"/>
          <w:marRight w:val="0"/>
          <w:marTop w:val="0"/>
          <w:marBottom w:val="0"/>
          <w:divBdr>
            <w:top w:val="none" w:sz="0" w:space="0" w:color="auto"/>
            <w:left w:val="none" w:sz="0" w:space="0" w:color="auto"/>
            <w:bottom w:val="none" w:sz="0" w:space="0" w:color="auto"/>
            <w:right w:val="none" w:sz="0" w:space="0" w:color="auto"/>
          </w:divBdr>
        </w:div>
        <w:div w:id="1676299597">
          <w:marLeft w:val="640"/>
          <w:marRight w:val="0"/>
          <w:marTop w:val="0"/>
          <w:marBottom w:val="0"/>
          <w:divBdr>
            <w:top w:val="none" w:sz="0" w:space="0" w:color="auto"/>
            <w:left w:val="none" w:sz="0" w:space="0" w:color="auto"/>
            <w:bottom w:val="none" w:sz="0" w:space="0" w:color="auto"/>
            <w:right w:val="none" w:sz="0" w:space="0" w:color="auto"/>
          </w:divBdr>
        </w:div>
        <w:div w:id="535587664">
          <w:marLeft w:val="640"/>
          <w:marRight w:val="0"/>
          <w:marTop w:val="0"/>
          <w:marBottom w:val="0"/>
          <w:divBdr>
            <w:top w:val="none" w:sz="0" w:space="0" w:color="auto"/>
            <w:left w:val="none" w:sz="0" w:space="0" w:color="auto"/>
            <w:bottom w:val="none" w:sz="0" w:space="0" w:color="auto"/>
            <w:right w:val="none" w:sz="0" w:space="0" w:color="auto"/>
          </w:divBdr>
        </w:div>
        <w:div w:id="102455752">
          <w:marLeft w:val="640"/>
          <w:marRight w:val="0"/>
          <w:marTop w:val="0"/>
          <w:marBottom w:val="0"/>
          <w:divBdr>
            <w:top w:val="none" w:sz="0" w:space="0" w:color="auto"/>
            <w:left w:val="none" w:sz="0" w:space="0" w:color="auto"/>
            <w:bottom w:val="none" w:sz="0" w:space="0" w:color="auto"/>
            <w:right w:val="none" w:sz="0" w:space="0" w:color="auto"/>
          </w:divBdr>
        </w:div>
        <w:div w:id="2092316749">
          <w:marLeft w:val="640"/>
          <w:marRight w:val="0"/>
          <w:marTop w:val="0"/>
          <w:marBottom w:val="0"/>
          <w:divBdr>
            <w:top w:val="none" w:sz="0" w:space="0" w:color="auto"/>
            <w:left w:val="none" w:sz="0" w:space="0" w:color="auto"/>
            <w:bottom w:val="none" w:sz="0" w:space="0" w:color="auto"/>
            <w:right w:val="none" w:sz="0" w:space="0" w:color="auto"/>
          </w:divBdr>
        </w:div>
        <w:div w:id="2120370816">
          <w:marLeft w:val="640"/>
          <w:marRight w:val="0"/>
          <w:marTop w:val="0"/>
          <w:marBottom w:val="0"/>
          <w:divBdr>
            <w:top w:val="none" w:sz="0" w:space="0" w:color="auto"/>
            <w:left w:val="none" w:sz="0" w:space="0" w:color="auto"/>
            <w:bottom w:val="none" w:sz="0" w:space="0" w:color="auto"/>
            <w:right w:val="none" w:sz="0" w:space="0" w:color="auto"/>
          </w:divBdr>
        </w:div>
        <w:div w:id="482163670">
          <w:marLeft w:val="640"/>
          <w:marRight w:val="0"/>
          <w:marTop w:val="0"/>
          <w:marBottom w:val="0"/>
          <w:divBdr>
            <w:top w:val="none" w:sz="0" w:space="0" w:color="auto"/>
            <w:left w:val="none" w:sz="0" w:space="0" w:color="auto"/>
            <w:bottom w:val="none" w:sz="0" w:space="0" w:color="auto"/>
            <w:right w:val="none" w:sz="0" w:space="0" w:color="auto"/>
          </w:divBdr>
        </w:div>
        <w:div w:id="499586837">
          <w:marLeft w:val="640"/>
          <w:marRight w:val="0"/>
          <w:marTop w:val="0"/>
          <w:marBottom w:val="0"/>
          <w:divBdr>
            <w:top w:val="none" w:sz="0" w:space="0" w:color="auto"/>
            <w:left w:val="none" w:sz="0" w:space="0" w:color="auto"/>
            <w:bottom w:val="none" w:sz="0" w:space="0" w:color="auto"/>
            <w:right w:val="none" w:sz="0" w:space="0" w:color="auto"/>
          </w:divBdr>
        </w:div>
        <w:div w:id="518659234">
          <w:marLeft w:val="640"/>
          <w:marRight w:val="0"/>
          <w:marTop w:val="0"/>
          <w:marBottom w:val="0"/>
          <w:divBdr>
            <w:top w:val="none" w:sz="0" w:space="0" w:color="auto"/>
            <w:left w:val="none" w:sz="0" w:space="0" w:color="auto"/>
            <w:bottom w:val="none" w:sz="0" w:space="0" w:color="auto"/>
            <w:right w:val="none" w:sz="0" w:space="0" w:color="auto"/>
          </w:divBdr>
        </w:div>
        <w:div w:id="2067292316">
          <w:marLeft w:val="640"/>
          <w:marRight w:val="0"/>
          <w:marTop w:val="0"/>
          <w:marBottom w:val="0"/>
          <w:divBdr>
            <w:top w:val="none" w:sz="0" w:space="0" w:color="auto"/>
            <w:left w:val="none" w:sz="0" w:space="0" w:color="auto"/>
            <w:bottom w:val="none" w:sz="0" w:space="0" w:color="auto"/>
            <w:right w:val="none" w:sz="0" w:space="0" w:color="auto"/>
          </w:divBdr>
        </w:div>
        <w:div w:id="1564094952">
          <w:marLeft w:val="640"/>
          <w:marRight w:val="0"/>
          <w:marTop w:val="0"/>
          <w:marBottom w:val="0"/>
          <w:divBdr>
            <w:top w:val="none" w:sz="0" w:space="0" w:color="auto"/>
            <w:left w:val="none" w:sz="0" w:space="0" w:color="auto"/>
            <w:bottom w:val="none" w:sz="0" w:space="0" w:color="auto"/>
            <w:right w:val="none" w:sz="0" w:space="0" w:color="auto"/>
          </w:divBdr>
        </w:div>
        <w:div w:id="621228983">
          <w:marLeft w:val="640"/>
          <w:marRight w:val="0"/>
          <w:marTop w:val="0"/>
          <w:marBottom w:val="0"/>
          <w:divBdr>
            <w:top w:val="none" w:sz="0" w:space="0" w:color="auto"/>
            <w:left w:val="none" w:sz="0" w:space="0" w:color="auto"/>
            <w:bottom w:val="none" w:sz="0" w:space="0" w:color="auto"/>
            <w:right w:val="none" w:sz="0" w:space="0" w:color="auto"/>
          </w:divBdr>
        </w:div>
        <w:div w:id="85425698">
          <w:marLeft w:val="640"/>
          <w:marRight w:val="0"/>
          <w:marTop w:val="0"/>
          <w:marBottom w:val="0"/>
          <w:divBdr>
            <w:top w:val="none" w:sz="0" w:space="0" w:color="auto"/>
            <w:left w:val="none" w:sz="0" w:space="0" w:color="auto"/>
            <w:bottom w:val="none" w:sz="0" w:space="0" w:color="auto"/>
            <w:right w:val="none" w:sz="0" w:space="0" w:color="auto"/>
          </w:divBdr>
        </w:div>
        <w:div w:id="157115000">
          <w:marLeft w:val="640"/>
          <w:marRight w:val="0"/>
          <w:marTop w:val="0"/>
          <w:marBottom w:val="0"/>
          <w:divBdr>
            <w:top w:val="none" w:sz="0" w:space="0" w:color="auto"/>
            <w:left w:val="none" w:sz="0" w:space="0" w:color="auto"/>
            <w:bottom w:val="none" w:sz="0" w:space="0" w:color="auto"/>
            <w:right w:val="none" w:sz="0" w:space="0" w:color="auto"/>
          </w:divBdr>
        </w:div>
        <w:div w:id="1207334375">
          <w:marLeft w:val="640"/>
          <w:marRight w:val="0"/>
          <w:marTop w:val="0"/>
          <w:marBottom w:val="0"/>
          <w:divBdr>
            <w:top w:val="none" w:sz="0" w:space="0" w:color="auto"/>
            <w:left w:val="none" w:sz="0" w:space="0" w:color="auto"/>
            <w:bottom w:val="none" w:sz="0" w:space="0" w:color="auto"/>
            <w:right w:val="none" w:sz="0" w:space="0" w:color="auto"/>
          </w:divBdr>
        </w:div>
        <w:div w:id="1133714595">
          <w:marLeft w:val="640"/>
          <w:marRight w:val="0"/>
          <w:marTop w:val="0"/>
          <w:marBottom w:val="0"/>
          <w:divBdr>
            <w:top w:val="none" w:sz="0" w:space="0" w:color="auto"/>
            <w:left w:val="none" w:sz="0" w:space="0" w:color="auto"/>
            <w:bottom w:val="none" w:sz="0" w:space="0" w:color="auto"/>
            <w:right w:val="none" w:sz="0" w:space="0" w:color="auto"/>
          </w:divBdr>
        </w:div>
        <w:div w:id="833761058">
          <w:marLeft w:val="640"/>
          <w:marRight w:val="0"/>
          <w:marTop w:val="0"/>
          <w:marBottom w:val="0"/>
          <w:divBdr>
            <w:top w:val="none" w:sz="0" w:space="0" w:color="auto"/>
            <w:left w:val="none" w:sz="0" w:space="0" w:color="auto"/>
            <w:bottom w:val="none" w:sz="0" w:space="0" w:color="auto"/>
            <w:right w:val="none" w:sz="0" w:space="0" w:color="auto"/>
          </w:divBdr>
        </w:div>
        <w:div w:id="1022974283">
          <w:marLeft w:val="640"/>
          <w:marRight w:val="0"/>
          <w:marTop w:val="0"/>
          <w:marBottom w:val="0"/>
          <w:divBdr>
            <w:top w:val="none" w:sz="0" w:space="0" w:color="auto"/>
            <w:left w:val="none" w:sz="0" w:space="0" w:color="auto"/>
            <w:bottom w:val="none" w:sz="0" w:space="0" w:color="auto"/>
            <w:right w:val="none" w:sz="0" w:space="0" w:color="auto"/>
          </w:divBdr>
        </w:div>
        <w:div w:id="773135076">
          <w:marLeft w:val="640"/>
          <w:marRight w:val="0"/>
          <w:marTop w:val="0"/>
          <w:marBottom w:val="0"/>
          <w:divBdr>
            <w:top w:val="none" w:sz="0" w:space="0" w:color="auto"/>
            <w:left w:val="none" w:sz="0" w:space="0" w:color="auto"/>
            <w:bottom w:val="none" w:sz="0" w:space="0" w:color="auto"/>
            <w:right w:val="none" w:sz="0" w:space="0" w:color="auto"/>
          </w:divBdr>
        </w:div>
        <w:div w:id="1055659169">
          <w:marLeft w:val="640"/>
          <w:marRight w:val="0"/>
          <w:marTop w:val="0"/>
          <w:marBottom w:val="0"/>
          <w:divBdr>
            <w:top w:val="none" w:sz="0" w:space="0" w:color="auto"/>
            <w:left w:val="none" w:sz="0" w:space="0" w:color="auto"/>
            <w:bottom w:val="none" w:sz="0" w:space="0" w:color="auto"/>
            <w:right w:val="none" w:sz="0" w:space="0" w:color="auto"/>
          </w:divBdr>
        </w:div>
        <w:div w:id="1840776740">
          <w:marLeft w:val="640"/>
          <w:marRight w:val="0"/>
          <w:marTop w:val="0"/>
          <w:marBottom w:val="0"/>
          <w:divBdr>
            <w:top w:val="none" w:sz="0" w:space="0" w:color="auto"/>
            <w:left w:val="none" w:sz="0" w:space="0" w:color="auto"/>
            <w:bottom w:val="none" w:sz="0" w:space="0" w:color="auto"/>
            <w:right w:val="none" w:sz="0" w:space="0" w:color="auto"/>
          </w:divBdr>
        </w:div>
        <w:div w:id="376858638">
          <w:marLeft w:val="640"/>
          <w:marRight w:val="0"/>
          <w:marTop w:val="0"/>
          <w:marBottom w:val="0"/>
          <w:divBdr>
            <w:top w:val="none" w:sz="0" w:space="0" w:color="auto"/>
            <w:left w:val="none" w:sz="0" w:space="0" w:color="auto"/>
            <w:bottom w:val="none" w:sz="0" w:space="0" w:color="auto"/>
            <w:right w:val="none" w:sz="0" w:space="0" w:color="auto"/>
          </w:divBdr>
        </w:div>
        <w:div w:id="78448883">
          <w:marLeft w:val="640"/>
          <w:marRight w:val="0"/>
          <w:marTop w:val="0"/>
          <w:marBottom w:val="0"/>
          <w:divBdr>
            <w:top w:val="none" w:sz="0" w:space="0" w:color="auto"/>
            <w:left w:val="none" w:sz="0" w:space="0" w:color="auto"/>
            <w:bottom w:val="none" w:sz="0" w:space="0" w:color="auto"/>
            <w:right w:val="none" w:sz="0" w:space="0" w:color="auto"/>
          </w:divBdr>
        </w:div>
        <w:div w:id="1834106517">
          <w:marLeft w:val="640"/>
          <w:marRight w:val="0"/>
          <w:marTop w:val="0"/>
          <w:marBottom w:val="0"/>
          <w:divBdr>
            <w:top w:val="none" w:sz="0" w:space="0" w:color="auto"/>
            <w:left w:val="none" w:sz="0" w:space="0" w:color="auto"/>
            <w:bottom w:val="none" w:sz="0" w:space="0" w:color="auto"/>
            <w:right w:val="none" w:sz="0" w:space="0" w:color="auto"/>
          </w:divBdr>
        </w:div>
        <w:div w:id="1902865118">
          <w:marLeft w:val="640"/>
          <w:marRight w:val="0"/>
          <w:marTop w:val="0"/>
          <w:marBottom w:val="0"/>
          <w:divBdr>
            <w:top w:val="none" w:sz="0" w:space="0" w:color="auto"/>
            <w:left w:val="none" w:sz="0" w:space="0" w:color="auto"/>
            <w:bottom w:val="none" w:sz="0" w:space="0" w:color="auto"/>
            <w:right w:val="none" w:sz="0" w:space="0" w:color="auto"/>
          </w:divBdr>
        </w:div>
        <w:div w:id="2050490425">
          <w:marLeft w:val="640"/>
          <w:marRight w:val="0"/>
          <w:marTop w:val="0"/>
          <w:marBottom w:val="0"/>
          <w:divBdr>
            <w:top w:val="none" w:sz="0" w:space="0" w:color="auto"/>
            <w:left w:val="none" w:sz="0" w:space="0" w:color="auto"/>
            <w:bottom w:val="none" w:sz="0" w:space="0" w:color="auto"/>
            <w:right w:val="none" w:sz="0" w:space="0" w:color="auto"/>
          </w:divBdr>
        </w:div>
        <w:div w:id="269051201">
          <w:marLeft w:val="640"/>
          <w:marRight w:val="0"/>
          <w:marTop w:val="0"/>
          <w:marBottom w:val="0"/>
          <w:divBdr>
            <w:top w:val="none" w:sz="0" w:space="0" w:color="auto"/>
            <w:left w:val="none" w:sz="0" w:space="0" w:color="auto"/>
            <w:bottom w:val="none" w:sz="0" w:space="0" w:color="auto"/>
            <w:right w:val="none" w:sz="0" w:space="0" w:color="auto"/>
          </w:divBdr>
        </w:div>
        <w:div w:id="413821357">
          <w:marLeft w:val="640"/>
          <w:marRight w:val="0"/>
          <w:marTop w:val="0"/>
          <w:marBottom w:val="0"/>
          <w:divBdr>
            <w:top w:val="none" w:sz="0" w:space="0" w:color="auto"/>
            <w:left w:val="none" w:sz="0" w:space="0" w:color="auto"/>
            <w:bottom w:val="none" w:sz="0" w:space="0" w:color="auto"/>
            <w:right w:val="none" w:sz="0" w:space="0" w:color="auto"/>
          </w:divBdr>
        </w:div>
      </w:divsChild>
    </w:div>
    <w:div w:id="1092242023">
      <w:bodyDiv w:val="1"/>
      <w:marLeft w:val="0"/>
      <w:marRight w:val="0"/>
      <w:marTop w:val="0"/>
      <w:marBottom w:val="0"/>
      <w:divBdr>
        <w:top w:val="none" w:sz="0" w:space="0" w:color="auto"/>
        <w:left w:val="none" w:sz="0" w:space="0" w:color="auto"/>
        <w:bottom w:val="none" w:sz="0" w:space="0" w:color="auto"/>
        <w:right w:val="none" w:sz="0" w:space="0" w:color="auto"/>
      </w:divBdr>
      <w:divsChild>
        <w:div w:id="801655120">
          <w:marLeft w:val="640"/>
          <w:marRight w:val="0"/>
          <w:marTop w:val="0"/>
          <w:marBottom w:val="0"/>
          <w:divBdr>
            <w:top w:val="none" w:sz="0" w:space="0" w:color="auto"/>
            <w:left w:val="none" w:sz="0" w:space="0" w:color="auto"/>
            <w:bottom w:val="none" w:sz="0" w:space="0" w:color="auto"/>
            <w:right w:val="none" w:sz="0" w:space="0" w:color="auto"/>
          </w:divBdr>
        </w:div>
        <w:div w:id="664556472">
          <w:marLeft w:val="640"/>
          <w:marRight w:val="0"/>
          <w:marTop w:val="0"/>
          <w:marBottom w:val="0"/>
          <w:divBdr>
            <w:top w:val="none" w:sz="0" w:space="0" w:color="auto"/>
            <w:left w:val="none" w:sz="0" w:space="0" w:color="auto"/>
            <w:bottom w:val="none" w:sz="0" w:space="0" w:color="auto"/>
            <w:right w:val="none" w:sz="0" w:space="0" w:color="auto"/>
          </w:divBdr>
        </w:div>
        <w:div w:id="1803304534">
          <w:marLeft w:val="640"/>
          <w:marRight w:val="0"/>
          <w:marTop w:val="0"/>
          <w:marBottom w:val="0"/>
          <w:divBdr>
            <w:top w:val="none" w:sz="0" w:space="0" w:color="auto"/>
            <w:left w:val="none" w:sz="0" w:space="0" w:color="auto"/>
            <w:bottom w:val="none" w:sz="0" w:space="0" w:color="auto"/>
            <w:right w:val="none" w:sz="0" w:space="0" w:color="auto"/>
          </w:divBdr>
        </w:div>
        <w:div w:id="1934195340">
          <w:marLeft w:val="640"/>
          <w:marRight w:val="0"/>
          <w:marTop w:val="0"/>
          <w:marBottom w:val="0"/>
          <w:divBdr>
            <w:top w:val="none" w:sz="0" w:space="0" w:color="auto"/>
            <w:left w:val="none" w:sz="0" w:space="0" w:color="auto"/>
            <w:bottom w:val="none" w:sz="0" w:space="0" w:color="auto"/>
            <w:right w:val="none" w:sz="0" w:space="0" w:color="auto"/>
          </w:divBdr>
        </w:div>
        <w:div w:id="109253115">
          <w:marLeft w:val="640"/>
          <w:marRight w:val="0"/>
          <w:marTop w:val="0"/>
          <w:marBottom w:val="0"/>
          <w:divBdr>
            <w:top w:val="none" w:sz="0" w:space="0" w:color="auto"/>
            <w:left w:val="none" w:sz="0" w:space="0" w:color="auto"/>
            <w:bottom w:val="none" w:sz="0" w:space="0" w:color="auto"/>
            <w:right w:val="none" w:sz="0" w:space="0" w:color="auto"/>
          </w:divBdr>
        </w:div>
        <w:div w:id="1631399383">
          <w:marLeft w:val="640"/>
          <w:marRight w:val="0"/>
          <w:marTop w:val="0"/>
          <w:marBottom w:val="0"/>
          <w:divBdr>
            <w:top w:val="none" w:sz="0" w:space="0" w:color="auto"/>
            <w:left w:val="none" w:sz="0" w:space="0" w:color="auto"/>
            <w:bottom w:val="none" w:sz="0" w:space="0" w:color="auto"/>
            <w:right w:val="none" w:sz="0" w:space="0" w:color="auto"/>
          </w:divBdr>
        </w:div>
        <w:div w:id="546575237">
          <w:marLeft w:val="640"/>
          <w:marRight w:val="0"/>
          <w:marTop w:val="0"/>
          <w:marBottom w:val="0"/>
          <w:divBdr>
            <w:top w:val="none" w:sz="0" w:space="0" w:color="auto"/>
            <w:left w:val="none" w:sz="0" w:space="0" w:color="auto"/>
            <w:bottom w:val="none" w:sz="0" w:space="0" w:color="auto"/>
            <w:right w:val="none" w:sz="0" w:space="0" w:color="auto"/>
          </w:divBdr>
        </w:div>
        <w:div w:id="1831560693">
          <w:marLeft w:val="640"/>
          <w:marRight w:val="0"/>
          <w:marTop w:val="0"/>
          <w:marBottom w:val="0"/>
          <w:divBdr>
            <w:top w:val="none" w:sz="0" w:space="0" w:color="auto"/>
            <w:left w:val="none" w:sz="0" w:space="0" w:color="auto"/>
            <w:bottom w:val="none" w:sz="0" w:space="0" w:color="auto"/>
            <w:right w:val="none" w:sz="0" w:space="0" w:color="auto"/>
          </w:divBdr>
        </w:div>
        <w:div w:id="331683635">
          <w:marLeft w:val="640"/>
          <w:marRight w:val="0"/>
          <w:marTop w:val="0"/>
          <w:marBottom w:val="0"/>
          <w:divBdr>
            <w:top w:val="none" w:sz="0" w:space="0" w:color="auto"/>
            <w:left w:val="none" w:sz="0" w:space="0" w:color="auto"/>
            <w:bottom w:val="none" w:sz="0" w:space="0" w:color="auto"/>
            <w:right w:val="none" w:sz="0" w:space="0" w:color="auto"/>
          </w:divBdr>
        </w:div>
        <w:div w:id="528181848">
          <w:marLeft w:val="640"/>
          <w:marRight w:val="0"/>
          <w:marTop w:val="0"/>
          <w:marBottom w:val="0"/>
          <w:divBdr>
            <w:top w:val="none" w:sz="0" w:space="0" w:color="auto"/>
            <w:left w:val="none" w:sz="0" w:space="0" w:color="auto"/>
            <w:bottom w:val="none" w:sz="0" w:space="0" w:color="auto"/>
            <w:right w:val="none" w:sz="0" w:space="0" w:color="auto"/>
          </w:divBdr>
        </w:div>
        <w:div w:id="1714620784">
          <w:marLeft w:val="640"/>
          <w:marRight w:val="0"/>
          <w:marTop w:val="0"/>
          <w:marBottom w:val="0"/>
          <w:divBdr>
            <w:top w:val="none" w:sz="0" w:space="0" w:color="auto"/>
            <w:left w:val="none" w:sz="0" w:space="0" w:color="auto"/>
            <w:bottom w:val="none" w:sz="0" w:space="0" w:color="auto"/>
            <w:right w:val="none" w:sz="0" w:space="0" w:color="auto"/>
          </w:divBdr>
        </w:div>
        <w:div w:id="299919206">
          <w:marLeft w:val="640"/>
          <w:marRight w:val="0"/>
          <w:marTop w:val="0"/>
          <w:marBottom w:val="0"/>
          <w:divBdr>
            <w:top w:val="none" w:sz="0" w:space="0" w:color="auto"/>
            <w:left w:val="none" w:sz="0" w:space="0" w:color="auto"/>
            <w:bottom w:val="none" w:sz="0" w:space="0" w:color="auto"/>
            <w:right w:val="none" w:sz="0" w:space="0" w:color="auto"/>
          </w:divBdr>
        </w:div>
        <w:div w:id="1478257041">
          <w:marLeft w:val="640"/>
          <w:marRight w:val="0"/>
          <w:marTop w:val="0"/>
          <w:marBottom w:val="0"/>
          <w:divBdr>
            <w:top w:val="none" w:sz="0" w:space="0" w:color="auto"/>
            <w:left w:val="none" w:sz="0" w:space="0" w:color="auto"/>
            <w:bottom w:val="none" w:sz="0" w:space="0" w:color="auto"/>
            <w:right w:val="none" w:sz="0" w:space="0" w:color="auto"/>
          </w:divBdr>
        </w:div>
        <w:div w:id="110056832">
          <w:marLeft w:val="640"/>
          <w:marRight w:val="0"/>
          <w:marTop w:val="0"/>
          <w:marBottom w:val="0"/>
          <w:divBdr>
            <w:top w:val="none" w:sz="0" w:space="0" w:color="auto"/>
            <w:left w:val="none" w:sz="0" w:space="0" w:color="auto"/>
            <w:bottom w:val="none" w:sz="0" w:space="0" w:color="auto"/>
            <w:right w:val="none" w:sz="0" w:space="0" w:color="auto"/>
          </w:divBdr>
        </w:div>
        <w:div w:id="521359653">
          <w:marLeft w:val="640"/>
          <w:marRight w:val="0"/>
          <w:marTop w:val="0"/>
          <w:marBottom w:val="0"/>
          <w:divBdr>
            <w:top w:val="none" w:sz="0" w:space="0" w:color="auto"/>
            <w:left w:val="none" w:sz="0" w:space="0" w:color="auto"/>
            <w:bottom w:val="none" w:sz="0" w:space="0" w:color="auto"/>
            <w:right w:val="none" w:sz="0" w:space="0" w:color="auto"/>
          </w:divBdr>
        </w:div>
        <w:div w:id="107430692">
          <w:marLeft w:val="640"/>
          <w:marRight w:val="0"/>
          <w:marTop w:val="0"/>
          <w:marBottom w:val="0"/>
          <w:divBdr>
            <w:top w:val="none" w:sz="0" w:space="0" w:color="auto"/>
            <w:left w:val="none" w:sz="0" w:space="0" w:color="auto"/>
            <w:bottom w:val="none" w:sz="0" w:space="0" w:color="auto"/>
            <w:right w:val="none" w:sz="0" w:space="0" w:color="auto"/>
          </w:divBdr>
        </w:div>
        <w:div w:id="1425104839">
          <w:marLeft w:val="640"/>
          <w:marRight w:val="0"/>
          <w:marTop w:val="0"/>
          <w:marBottom w:val="0"/>
          <w:divBdr>
            <w:top w:val="none" w:sz="0" w:space="0" w:color="auto"/>
            <w:left w:val="none" w:sz="0" w:space="0" w:color="auto"/>
            <w:bottom w:val="none" w:sz="0" w:space="0" w:color="auto"/>
            <w:right w:val="none" w:sz="0" w:space="0" w:color="auto"/>
          </w:divBdr>
        </w:div>
        <w:div w:id="2102026407">
          <w:marLeft w:val="640"/>
          <w:marRight w:val="0"/>
          <w:marTop w:val="0"/>
          <w:marBottom w:val="0"/>
          <w:divBdr>
            <w:top w:val="none" w:sz="0" w:space="0" w:color="auto"/>
            <w:left w:val="none" w:sz="0" w:space="0" w:color="auto"/>
            <w:bottom w:val="none" w:sz="0" w:space="0" w:color="auto"/>
            <w:right w:val="none" w:sz="0" w:space="0" w:color="auto"/>
          </w:divBdr>
        </w:div>
        <w:div w:id="46682765">
          <w:marLeft w:val="640"/>
          <w:marRight w:val="0"/>
          <w:marTop w:val="0"/>
          <w:marBottom w:val="0"/>
          <w:divBdr>
            <w:top w:val="none" w:sz="0" w:space="0" w:color="auto"/>
            <w:left w:val="none" w:sz="0" w:space="0" w:color="auto"/>
            <w:bottom w:val="none" w:sz="0" w:space="0" w:color="auto"/>
            <w:right w:val="none" w:sz="0" w:space="0" w:color="auto"/>
          </w:divBdr>
        </w:div>
        <w:div w:id="56511835">
          <w:marLeft w:val="640"/>
          <w:marRight w:val="0"/>
          <w:marTop w:val="0"/>
          <w:marBottom w:val="0"/>
          <w:divBdr>
            <w:top w:val="none" w:sz="0" w:space="0" w:color="auto"/>
            <w:left w:val="none" w:sz="0" w:space="0" w:color="auto"/>
            <w:bottom w:val="none" w:sz="0" w:space="0" w:color="auto"/>
            <w:right w:val="none" w:sz="0" w:space="0" w:color="auto"/>
          </w:divBdr>
        </w:div>
        <w:div w:id="1157065907">
          <w:marLeft w:val="640"/>
          <w:marRight w:val="0"/>
          <w:marTop w:val="0"/>
          <w:marBottom w:val="0"/>
          <w:divBdr>
            <w:top w:val="none" w:sz="0" w:space="0" w:color="auto"/>
            <w:left w:val="none" w:sz="0" w:space="0" w:color="auto"/>
            <w:bottom w:val="none" w:sz="0" w:space="0" w:color="auto"/>
            <w:right w:val="none" w:sz="0" w:space="0" w:color="auto"/>
          </w:divBdr>
        </w:div>
        <w:div w:id="684357986">
          <w:marLeft w:val="640"/>
          <w:marRight w:val="0"/>
          <w:marTop w:val="0"/>
          <w:marBottom w:val="0"/>
          <w:divBdr>
            <w:top w:val="none" w:sz="0" w:space="0" w:color="auto"/>
            <w:left w:val="none" w:sz="0" w:space="0" w:color="auto"/>
            <w:bottom w:val="none" w:sz="0" w:space="0" w:color="auto"/>
            <w:right w:val="none" w:sz="0" w:space="0" w:color="auto"/>
          </w:divBdr>
        </w:div>
        <w:div w:id="1585072124">
          <w:marLeft w:val="640"/>
          <w:marRight w:val="0"/>
          <w:marTop w:val="0"/>
          <w:marBottom w:val="0"/>
          <w:divBdr>
            <w:top w:val="none" w:sz="0" w:space="0" w:color="auto"/>
            <w:left w:val="none" w:sz="0" w:space="0" w:color="auto"/>
            <w:bottom w:val="none" w:sz="0" w:space="0" w:color="auto"/>
            <w:right w:val="none" w:sz="0" w:space="0" w:color="auto"/>
          </w:divBdr>
        </w:div>
        <w:div w:id="757361493">
          <w:marLeft w:val="640"/>
          <w:marRight w:val="0"/>
          <w:marTop w:val="0"/>
          <w:marBottom w:val="0"/>
          <w:divBdr>
            <w:top w:val="none" w:sz="0" w:space="0" w:color="auto"/>
            <w:left w:val="none" w:sz="0" w:space="0" w:color="auto"/>
            <w:bottom w:val="none" w:sz="0" w:space="0" w:color="auto"/>
            <w:right w:val="none" w:sz="0" w:space="0" w:color="auto"/>
          </w:divBdr>
        </w:div>
        <w:div w:id="883642893">
          <w:marLeft w:val="640"/>
          <w:marRight w:val="0"/>
          <w:marTop w:val="0"/>
          <w:marBottom w:val="0"/>
          <w:divBdr>
            <w:top w:val="none" w:sz="0" w:space="0" w:color="auto"/>
            <w:left w:val="none" w:sz="0" w:space="0" w:color="auto"/>
            <w:bottom w:val="none" w:sz="0" w:space="0" w:color="auto"/>
            <w:right w:val="none" w:sz="0" w:space="0" w:color="auto"/>
          </w:divBdr>
        </w:div>
        <w:div w:id="1504778833">
          <w:marLeft w:val="640"/>
          <w:marRight w:val="0"/>
          <w:marTop w:val="0"/>
          <w:marBottom w:val="0"/>
          <w:divBdr>
            <w:top w:val="none" w:sz="0" w:space="0" w:color="auto"/>
            <w:left w:val="none" w:sz="0" w:space="0" w:color="auto"/>
            <w:bottom w:val="none" w:sz="0" w:space="0" w:color="auto"/>
            <w:right w:val="none" w:sz="0" w:space="0" w:color="auto"/>
          </w:divBdr>
        </w:div>
        <w:div w:id="591940330">
          <w:marLeft w:val="640"/>
          <w:marRight w:val="0"/>
          <w:marTop w:val="0"/>
          <w:marBottom w:val="0"/>
          <w:divBdr>
            <w:top w:val="none" w:sz="0" w:space="0" w:color="auto"/>
            <w:left w:val="none" w:sz="0" w:space="0" w:color="auto"/>
            <w:bottom w:val="none" w:sz="0" w:space="0" w:color="auto"/>
            <w:right w:val="none" w:sz="0" w:space="0" w:color="auto"/>
          </w:divBdr>
        </w:div>
        <w:div w:id="106313032">
          <w:marLeft w:val="640"/>
          <w:marRight w:val="0"/>
          <w:marTop w:val="0"/>
          <w:marBottom w:val="0"/>
          <w:divBdr>
            <w:top w:val="none" w:sz="0" w:space="0" w:color="auto"/>
            <w:left w:val="none" w:sz="0" w:space="0" w:color="auto"/>
            <w:bottom w:val="none" w:sz="0" w:space="0" w:color="auto"/>
            <w:right w:val="none" w:sz="0" w:space="0" w:color="auto"/>
          </w:divBdr>
        </w:div>
        <w:div w:id="722214547">
          <w:marLeft w:val="640"/>
          <w:marRight w:val="0"/>
          <w:marTop w:val="0"/>
          <w:marBottom w:val="0"/>
          <w:divBdr>
            <w:top w:val="none" w:sz="0" w:space="0" w:color="auto"/>
            <w:left w:val="none" w:sz="0" w:space="0" w:color="auto"/>
            <w:bottom w:val="none" w:sz="0" w:space="0" w:color="auto"/>
            <w:right w:val="none" w:sz="0" w:space="0" w:color="auto"/>
          </w:divBdr>
        </w:div>
        <w:div w:id="1898317346">
          <w:marLeft w:val="640"/>
          <w:marRight w:val="0"/>
          <w:marTop w:val="0"/>
          <w:marBottom w:val="0"/>
          <w:divBdr>
            <w:top w:val="none" w:sz="0" w:space="0" w:color="auto"/>
            <w:left w:val="none" w:sz="0" w:space="0" w:color="auto"/>
            <w:bottom w:val="none" w:sz="0" w:space="0" w:color="auto"/>
            <w:right w:val="none" w:sz="0" w:space="0" w:color="auto"/>
          </w:divBdr>
        </w:div>
        <w:div w:id="1655841006">
          <w:marLeft w:val="640"/>
          <w:marRight w:val="0"/>
          <w:marTop w:val="0"/>
          <w:marBottom w:val="0"/>
          <w:divBdr>
            <w:top w:val="none" w:sz="0" w:space="0" w:color="auto"/>
            <w:left w:val="none" w:sz="0" w:space="0" w:color="auto"/>
            <w:bottom w:val="none" w:sz="0" w:space="0" w:color="auto"/>
            <w:right w:val="none" w:sz="0" w:space="0" w:color="auto"/>
          </w:divBdr>
        </w:div>
        <w:div w:id="1840929292">
          <w:marLeft w:val="640"/>
          <w:marRight w:val="0"/>
          <w:marTop w:val="0"/>
          <w:marBottom w:val="0"/>
          <w:divBdr>
            <w:top w:val="none" w:sz="0" w:space="0" w:color="auto"/>
            <w:left w:val="none" w:sz="0" w:space="0" w:color="auto"/>
            <w:bottom w:val="none" w:sz="0" w:space="0" w:color="auto"/>
            <w:right w:val="none" w:sz="0" w:space="0" w:color="auto"/>
          </w:divBdr>
        </w:div>
        <w:div w:id="539704961">
          <w:marLeft w:val="640"/>
          <w:marRight w:val="0"/>
          <w:marTop w:val="0"/>
          <w:marBottom w:val="0"/>
          <w:divBdr>
            <w:top w:val="none" w:sz="0" w:space="0" w:color="auto"/>
            <w:left w:val="none" w:sz="0" w:space="0" w:color="auto"/>
            <w:bottom w:val="none" w:sz="0" w:space="0" w:color="auto"/>
            <w:right w:val="none" w:sz="0" w:space="0" w:color="auto"/>
          </w:divBdr>
        </w:div>
        <w:div w:id="1874418421">
          <w:marLeft w:val="640"/>
          <w:marRight w:val="0"/>
          <w:marTop w:val="0"/>
          <w:marBottom w:val="0"/>
          <w:divBdr>
            <w:top w:val="none" w:sz="0" w:space="0" w:color="auto"/>
            <w:left w:val="none" w:sz="0" w:space="0" w:color="auto"/>
            <w:bottom w:val="none" w:sz="0" w:space="0" w:color="auto"/>
            <w:right w:val="none" w:sz="0" w:space="0" w:color="auto"/>
          </w:divBdr>
        </w:div>
        <w:div w:id="2047757983">
          <w:marLeft w:val="640"/>
          <w:marRight w:val="0"/>
          <w:marTop w:val="0"/>
          <w:marBottom w:val="0"/>
          <w:divBdr>
            <w:top w:val="none" w:sz="0" w:space="0" w:color="auto"/>
            <w:left w:val="none" w:sz="0" w:space="0" w:color="auto"/>
            <w:bottom w:val="none" w:sz="0" w:space="0" w:color="auto"/>
            <w:right w:val="none" w:sz="0" w:space="0" w:color="auto"/>
          </w:divBdr>
        </w:div>
        <w:div w:id="1411661027">
          <w:marLeft w:val="640"/>
          <w:marRight w:val="0"/>
          <w:marTop w:val="0"/>
          <w:marBottom w:val="0"/>
          <w:divBdr>
            <w:top w:val="none" w:sz="0" w:space="0" w:color="auto"/>
            <w:left w:val="none" w:sz="0" w:space="0" w:color="auto"/>
            <w:bottom w:val="none" w:sz="0" w:space="0" w:color="auto"/>
            <w:right w:val="none" w:sz="0" w:space="0" w:color="auto"/>
          </w:divBdr>
        </w:div>
        <w:div w:id="1967001682">
          <w:marLeft w:val="640"/>
          <w:marRight w:val="0"/>
          <w:marTop w:val="0"/>
          <w:marBottom w:val="0"/>
          <w:divBdr>
            <w:top w:val="none" w:sz="0" w:space="0" w:color="auto"/>
            <w:left w:val="none" w:sz="0" w:space="0" w:color="auto"/>
            <w:bottom w:val="none" w:sz="0" w:space="0" w:color="auto"/>
            <w:right w:val="none" w:sz="0" w:space="0" w:color="auto"/>
          </w:divBdr>
        </w:div>
        <w:div w:id="729691786">
          <w:marLeft w:val="640"/>
          <w:marRight w:val="0"/>
          <w:marTop w:val="0"/>
          <w:marBottom w:val="0"/>
          <w:divBdr>
            <w:top w:val="none" w:sz="0" w:space="0" w:color="auto"/>
            <w:left w:val="none" w:sz="0" w:space="0" w:color="auto"/>
            <w:bottom w:val="none" w:sz="0" w:space="0" w:color="auto"/>
            <w:right w:val="none" w:sz="0" w:space="0" w:color="auto"/>
          </w:divBdr>
        </w:div>
        <w:div w:id="1871184018">
          <w:marLeft w:val="640"/>
          <w:marRight w:val="0"/>
          <w:marTop w:val="0"/>
          <w:marBottom w:val="0"/>
          <w:divBdr>
            <w:top w:val="none" w:sz="0" w:space="0" w:color="auto"/>
            <w:left w:val="none" w:sz="0" w:space="0" w:color="auto"/>
            <w:bottom w:val="none" w:sz="0" w:space="0" w:color="auto"/>
            <w:right w:val="none" w:sz="0" w:space="0" w:color="auto"/>
          </w:divBdr>
        </w:div>
        <w:div w:id="1567834982">
          <w:marLeft w:val="640"/>
          <w:marRight w:val="0"/>
          <w:marTop w:val="0"/>
          <w:marBottom w:val="0"/>
          <w:divBdr>
            <w:top w:val="none" w:sz="0" w:space="0" w:color="auto"/>
            <w:left w:val="none" w:sz="0" w:space="0" w:color="auto"/>
            <w:bottom w:val="none" w:sz="0" w:space="0" w:color="auto"/>
            <w:right w:val="none" w:sz="0" w:space="0" w:color="auto"/>
          </w:divBdr>
        </w:div>
        <w:div w:id="811290324">
          <w:marLeft w:val="640"/>
          <w:marRight w:val="0"/>
          <w:marTop w:val="0"/>
          <w:marBottom w:val="0"/>
          <w:divBdr>
            <w:top w:val="none" w:sz="0" w:space="0" w:color="auto"/>
            <w:left w:val="none" w:sz="0" w:space="0" w:color="auto"/>
            <w:bottom w:val="none" w:sz="0" w:space="0" w:color="auto"/>
            <w:right w:val="none" w:sz="0" w:space="0" w:color="auto"/>
          </w:divBdr>
        </w:div>
        <w:div w:id="717168722">
          <w:marLeft w:val="640"/>
          <w:marRight w:val="0"/>
          <w:marTop w:val="0"/>
          <w:marBottom w:val="0"/>
          <w:divBdr>
            <w:top w:val="none" w:sz="0" w:space="0" w:color="auto"/>
            <w:left w:val="none" w:sz="0" w:space="0" w:color="auto"/>
            <w:bottom w:val="none" w:sz="0" w:space="0" w:color="auto"/>
            <w:right w:val="none" w:sz="0" w:space="0" w:color="auto"/>
          </w:divBdr>
        </w:div>
        <w:div w:id="1783260762">
          <w:marLeft w:val="640"/>
          <w:marRight w:val="0"/>
          <w:marTop w:val="0"/>
          <w:marBottom w:val="0"/>
          <w:divBdr>
            <w:top w:val="none" w:sz="0" w:space="0" w:color="auto"/>
            <w:left w:val="none" w:sz="0" w:space="0" w:color="auto"/>
            <w:bottom w:val="none" w:sz="0" w:space="0" w:color="auto"/>
            <w:right w:val="none" w:sz="0" w:space="0" w:color="auto"/>
          </w:divBdr>
        </w:div>
        <w:div w:id="671680845">
          <w:marLeft w:val="640"/>
          <w:marRight w:val="0"/>
          <w:marTop w:val="0"/>
          <w:marBottom w:val="0"/>
          <w:divBdr>
            <w:top w:val="none" w:sz="0" w:space="0" w:color="auto"/>
            <w:left w:val="none" w:sz="0" w:space="0" w:color="auto"/>
            <w:bottom w:val="none" w:sz="0" w:space="0" w:color="auto"/>
            <w:right w:val="none" w:sz="0" w:space="0" w:color="auto"/>
          </w:divBdr>
        </w:div>
        <w:div w:id="1438060693">
          <w:marLeft w:val="640"/>
          <w:marRight w:val="0"/>
          <w:marTop w:val="0"/>
          <w:marBottom w:val="0"/>
          <w:divBdr>
            <w:top w:val="none" w:sz="0" w:space="0" w:color="auto"/>
            <w:left w:val="none" w:sz="0" w:space="0" w:color="auto"/>
            <w:bottom w:val="none" w:sz="0" w:space="0" w:color="auto"/>
            <w:right w:val="none" w:sz="0" w:space="0" w:color="auto"/>
          </w:divBdr>
        </w:div>
        <w:div w:id="986322464">
          <w:marLeft w:val="640"/>
          <w:marRight w:val="0"/>
          <w:marTop w:val="0"/>
          <w:marBottom w:val="0"/>
          <w:divBdr>
            <w:top w:val="none" w:sz="0" w:space="0" w:color="auto"/>
            <w:left w:val="none" w:sz="0" w:space="0" w:color="auto"/>
            <w:bottom w:val="none" w:sz="0" w:space="0" w:color="auto"/>
            <w:right w:val="none" w:sz="0" w:space="0" w:color="auto"/>
          </w:divBdr>
        </w:div>
        <w:div w:id="1303459396">
          <w:marLeft w:val="640"/>
          <w:marRight w:val="0"/>
          <w:marTop w:val="0"/>
          <w:marBottom w:val="0"/>
          <w:divBdr>
            <w:top w:val="none" w:sz="0" w:space="0" w:color="auto"/>
            <w:left w:val="none" w:sz="0" w:space="0" w:color="auto"/>
            <w:bottom w:val="none" w:sz="0" w:space="0" w:color="auto"/>
            <w:right w:val="none" w:sz="0" w:space="0" w:color="auto"/>
          </w:divBdr>
        </w:div>
        <w:div w:id="1927614300">
          <w:marLeft w:val="640"/>
          <w:marRight w:val="0"/>
          <w:marTop w:val="0"/>
          <w:marBottom w:val="0"/>
          <w:divBdr>
            <w:top w:val="none" w:sz="0" w:space="0" w:color="auto"/>
            <w:left w:val="none" w:sz="0" w:space="0" w:color="auto"/>
            <w:bottom w:val="none" w:sz="0" w:space="0" w:color="auto"/>
            <w:right w:val="none" w:sz="0" w:space="0" w:color="auto"/>
          </w:divBdr>
        </w:div>
        <w:div w:id="1524856368">
          <w:marLeft w:val="640"/>
          <w:marRight w:val="0"/>
          <w:marTop w:val="0"/>
          <w:marBottom w:val="0"/>
          <w:divBdr>
            <w:top w:val="none" w:sz="0" w:space="0" w:color="auto"/>
            <w:left w:val="none" w:sz="0" w:space="0" w:color="auto"/>
            <w:bottom w:val="none" w:sz="0" w:space="0" w:color="auto"/>
            <w:right w:val="none" w:sz="0" w:space="0" w:color="auto"/>
          </w:divBdr>
        </w:div>
        <w:div w:id="676158145">
          <w:marLeft w:val="640"/>
          <w:marRight w:val="0"/>
          <w:marTop w:val="0"/>
          <w:marBottom w:val="0"/>
          <w:divBdr>
            <w:top w:val="none" w:sz="0" w:space="0" w:color="auto"/>
            <w:left w:val="none" w:sz="0" w:space="0" w:color="auto"/>
            <w:bottom w:val="none" w:sz="0" w:space="0" w:color="auto"/>
            <w:right w:val="none" w:sz="0" w:space="0" w:color="auto"/>
          </w:divBdr>
        </w:div>
        <w:div w:id="1192651760">
          <w:marLeft w:val="640"/>
          <w:marRight w:val="0"/>
          <w:marTop w:val="0"/>
          <w:marBottom w:val="0"/>
          <w:divBdr>
            <w:top w:val="none" w:sz="0" w:space="0" w:color="auto"/>
            <w:left w:val="none" w:sz="0" w:space="0" w:color="auto"/>
            <w:bottom w:val="none" w:sz="0" w:space="0" w:color="auto"/>
            <w:right w:val="none" w:sz="0" w:space="0" w:color="auto"/>
          </w:divBdr>
        </w:div>
        <w:div w:id="1858497745">
          <w:marLeft w:val="640"/>
          <w:marRight w:val="0"/>
          <w:marTop w:val="0"/>
          <w:marBottom w:val="0"/>
          <w:divBdr>
            <w:top w:val="none" w:sz="0" w:space="0" w:color="auto"/>
            <w:left w:val="none" w:sz="0" w:space="0" w:color="auto"/>
            <w:bottom w:val="none" w:sz="0" w:space="0" w:color="auto"/>
            <w:right w:val="none" w:sz="0" w:space="0" w:color="auto"/>
          </w:divBdr>
        </w:div>
        <w:div w:id="1131050626">
          <w:marLeft w:val="640"/>
          <w:marRight w:val="0"/>
          <w:marTop w:val="0"/>
          <w:marBottom w:val="0"/>
          <w:divBdr>
            <w:top w:val="none" w:sz="0" w:space="0" w:color="auto"/>
            <w:left w:val="none" w:sz="0" w:space="0" w:color="auto"/>
            <w:bottom w:val="none" w:sz="0" w:space="0" w:color="auto"/>
            <w:right w:val="none" w:sz="0" w:space="0" w:color="auto"/>
          </w:divBdr>
        </w:div>
        <w:div w:id="1982542758">
          <w:marLeft w:val="640"/>
          <w:marRight w:val="0"/>
          <w:marTop w:val="0"/>
          <w:marBottom w:val="0"/>
          <w:divBdr>
            <w:top w:val="none" w:sz="0" w:space="0" w:color="auto"/>
            <w:left w:val="none" w:sz="0" w:space="0" w:color="auto"/>
            <w:bottom w:val="none" w:sz="0" w:space="0" w:color="auto"/>
            <w:right w:val="none" w:sz="0" w:space="0" w:color="auto"/>
          </w:divBdr>
        </w:div>
        <w:div w:id="1912428338">
          <w:marLeft w:val="640"/>
          <w:marRight w:val="0"/>
          <w:marTop w:val="0"/>
          <w:marBottom w:val="0"/>
          <w:divBdr>
            <w:top w:val="none" w:sz="0" w:space="0" w:color="auto"/>
            <w:left w:val="none" w:sz="0" w:space="0" w:color="auto"/>
            <w:bottom w:val="none" w:sz="0" w:space="0" w:color="auto"/>
            <w:right w:val="none" w:sz="0" w:space="0" w:color="auto"/>
          </w:divBdr>
        </w:div>
        <w:div w:id="1145198708">
          <w:marLeft w:val="640"/>
          <w:marRight w:val="0"/>
          <w:marTop w:val="0"/>
          <w:marBottom w:val="0"/>
          <w:divBdr>
            <w:top w:val="none" w:sz="0" w:space="0" w:color="auto"/>
            <w:left w:val="none" w:sz="0" w:space="0" w:color="auto"/>
            <w:bottom w:val="none" w:sz="0" w:space="0" w:color="auto"/>
            <w:right w:val="none" w:sz="0" w:space="0" w:color="auto"/>
          </w:divBdr>
        </w:div>
        <w:div w:id="1815680692">
          <w:marLeft w:val="640"/>
          <w:marRight w:val="0"/>
          <w:marTop w:val="0"/>
          <w:marBottom w:val="0"/>
          <w:divBdr>
            <w:top w:val="none" w:sz="0" w:space="0" w:color="auto"/>
            <w:left w:val="none" w:sz="0" w:space="0" w:color="auto"/>
            <w:bottom w:val="none" w:sz="0" w:space="0" w:color="auto"/>
            <w:right w:val="none" w:sz="0" w:space="0" w:color="auto"/>
          </w:divBdr>
        </w:div>
        <w:div w:id="2048870811">
          <w:marLeft w:val="640"/>
          <w:marRight w:val="0"/>
          <w:marTop w:val="0"/>
          <w:marBottom w:val="0"/>
          <w:divBdr>
            <w:top w:val="none" w:sz="0" w:space="0" w:color="auto"/>
            <w:left w:val="none" w:sz="0" w:space="0" w:color="auto"/>
            <w:bottom w:val="none" w:sz="0" w:space="0" w:color="auto"/>
            <w:right w:val="none" w:sz="0" w:space="0" w:color="auto"/>
          </w:divBdr>
        </w:div>
        <w:div w:id="1626621027">
          <w:marLeft w:val="640"/>
          <w:marRight w:val="0"/>
          <w:marTop w:val="0"/>
          <w:marBottom w:val="0"/>
          <w:divBdr>
            <w:top w:val="none" w:sz="0" w:space="0" w:color="auto"/>
            <w:left w:val="none" w:sz="0" w:space="0" w:color="auto"/>
            <w:bottom w:val="none" w:sz="0" w:space="0" w:color="auto"/>
            <w:right w:val="none" w:sz="0" w:space="0" w:color="auto"/>
          </w:divBdr>
        </w:div>
        <w:div w:id="673798947">
          <w:marLeft w:val="640"/>
          <w:marRight w:val="0"/>
          <w:marTop w:val="0"/>
          <w:marBottom w:val="0"/>
          <w:divBdr>
            <w:top w:val="none" w:sz="0" w:space="0" w:color="auto"/>
            <w:left w:val="none" w:sz="0" w:space="0" w:color="auto"/>
            <w:bottom w:val="none" w:sz="0" w:space="0" w:color="auto"/>
            <w:right w:val="none" w:sz="0" w:space="0" w:color="auto"/>
          </w:divBdr>
        </w:div>
        <w:div w:id="2126463240">
          <w:marLeft w:val="640"/>
          <w:marRight w:val="0"/>
          <w:marTop w:val="0"/>
          <w:marBottom w:val="0"/>
          <w:divBdr>
            <w:top w:val="none" w:sz="0" w:space="0" w:color="auto"/>
            <w:left w:val="none" w:sz="0" w:space="0" w:color="auto"/>
            <w:bottom w:val="none" w:sz="0" w:space="0" w:color="auto"/>
            <w:right w:val="none" w:sz="0" w:space="0" w:color="auto"/>
          </w:divBdr>
        </w:div>
        <w:div w:id="1492673302">
          <w:marLeft w:val="640"/>
          <w:marRight w:val="0"/>
          <w:marTop w:val="0"/>
          <w:marBottom w:val="0"/>
          <w:divBdr>
            <w:top w:val="none" w:sz="0" w:space="0" w:color="auto"/>
            <w:left w:val="none" w:sz="0" w:space="0" w:color="auto"/>
            <w:bottom w:val="none" w:sz="0" w:space="0" w:color="auto"/>
            <w:right w:val="none" w:sz="0" w:space="0" w:color="auto"/>
          </w:divBdr>
        </w:div>
        <w:div w:id="1973049761">
          <w:marLeft w:val="640"/>
          <w:marRight w:val="0"/>
          <w:marTop w:val="0"/>
          <w:marBottom w:val="0"/>
          <w:divBdr>
            <w:top w:val="none" w:sz="0" w:space="0" w:color="auto"/>
            <w:left w:val="none" w:sz="0" w:space="0" w:color="auto"/>
            <w:bottom w:val="none" w:sz="0" w:space="0" w:color="auto"/>
            <w:right w:val="none" w:sz="0" w:space="0" w:color="auto"/>
          </w:divBdr>
        </w:div>
        <w:div w:id="606933427">
          <w:marLeft w:val="640"/>
          <w:marRight w:val="0"/>
          <w:marTop w:val="0"/>
          <w:marBottom w:val="0"/>
          <w:divBdr>
            <w:top w:val="none" w:sz="0" w:space="0" w:color="auto"/>
            <w:left w:val="none" w:sz="0" w:space="0" w:color="auto"/>
            <w:bottom w:val="none" w:sz="0" w:space="0" w:color="auto"/>
            <w:right w:val="none" w:sz="0" w:space="0" w:color="auto"/>
          </w:divBdr>
        </w:div>
        <w:div w:id="68966429">
          <w:marLeft w:val="640"/>
          <w:marRight w:val="0"/>
          <w:marTop w:val="0"/>
          <w:marBottom w:val="0"/>
          <w:divBdr>
            <w:top w:val="none" w:sz="0" w:space="0" w:color="auto"/>
            <w:left w:val="none" w:sz="0" w:space="0" w:color="auto"/>
            <w:bottom w:val="none" w:sz="0" w:space="0" w:color="auto"/>
            <w:right w:val="none" w:sz="0" w:space="0" w:color="auto"/>
          </w:divBdr>
        </w:div>
        <w:div w:id="1924293872">
          <w:marLeft w:val="640"/>
          <w:marRight w:val="0"/>
          <w:marTop w:val="0"/>
          <w:marBottom w:val="0"/>
          <w:divBdr>
            <w:top w:val="none" w:sz="0" w:space="0" w:color="auto"/>
            <w:left w:val="none" w:sz="0" w:space="0" w:color="auto"/>
            <w:bottom w:val="none" w:sz="0" w:space="0" w:color="auto"/>
            <w:right w:val="none" w:sz="0" w:space="0" w:color="auto"/>
          </w:divBdr>
        </w:div>
        <w:div w:id="2034921470">
          <w:marLeft w:val="640"/>
          <w:marRight w:val="0"/>
          <w:marTop w:val="0"/>
          <w:marBottom w:val="0"/>
          <w:divBdr>
            <w:top w:val="none" w:sz="0" w:space="0" w:color="auto"/>
            <w:left w:val="none" w:sz="0" w:space="0" w:color="auto"/>
            <w:bottom w:val="none" w:sz="0" w:space="0" w:color="auto"/>
            <w:right w:val="none" w:sz="0" w:space="0" w:color="auto"/>
          </w:divBdr>
        </w:div>
        <w:div w:id="388040693">
          <w:marLeft w:val="640"/>
          <w:marRight w:val="0"/>
          <w:marTop w:val="0"/>
          <w:marBottom w:val="0"/>
          <w:divBdr>
            <w:top w:val="none" w:sz="0" w:space="0" w:color="auto"/>
            <w:left w:val="none" w:sz="0" w:space="0" w:color="auto"/>
            <w:bottom w:val="none" w:sz="0" w:space="0" w:color="auto"/>
            <w:right w:val="none" w:sz="0" w:space="0" w:color="auto"/>
          </w:divBdr>
        </w:div>
        <w:div w:id="1308168682">
          <w:marLeft w:val="640"/>
          <w:marRight w:val="0"/>
          <w:marTop w:val="0"/>
          <w:marBottom w:val="0"/>
          <w:divBdr>
            <w:top w:val="none" w:sz="0" w:space="0" w:color="auto"/>
            <w:left w:val="none" w:sz="0" w:space="0" w:color="auto"/>
            <w:bottom w:val="none" w:sz="0" w:space="0" w:color="auto"/>
            <w:right w:val="none" w:sz="0" w:space="0" w:color="auto"/>
          </w:divBdr>
        </w:div>
        <w:div w:id="1019813784">
          <w:marLeft w:val="640"/>
          <w:marRight w:val="0"/>
          <w:marTop w:val="0"/>
          <w:marBottom w:val="0"/>
          <w:divBdr>
            <w:top w:val="none" w:sz="0" w:space="0" w:color="auto"/>
            <w:left w:val="none" w:sz="0" w:space="0" w:color="auto"/>
            <w:bottom w:val="none" w:sz="0" w:space="0" w:color="auto"/>
            <w:right w:val="none" w:sz="0" w:space="0" w:color="auto"/>
          </w:divBdr>
        </w:div>
        <w:div w:id="363756490">
          <w:marLeft w:val="640"/>
          <w:marRight w:val="0"/>
          <w:marTop w:val="0"/>
          <w:marBottom w:val="0"/>
          <w:divBdr>
            <w:top w:val="none" w:sz="0" w:space="0" w:color="auto"/>
            <w:left w:val="none" w:sz="0" w:space="0" w:color="auto"/>
            <w:bottom w:val="none" w:sz="0" w:space="0" w:color="auto"/>
            <w:right w:val="none" w:sz="0" w:space="0" w:color="auto"/>
          </w:divBdr>
        </w:div>
        <w:div w:id="375935603">
          <w:marLeft w:val="640"/>
          <w:marRight w:val="0"/>
          <w:marTop w:val="0"/>
          <w:marBottom w:val="0"/>
          <w:divBdr>
            <w:top w:val="none" w:sz="0" w:space="0" w:color="auto"/>
            <w:left w:val="none" w:sz="0" w:space="0" w:color="auto"/>
            <w:bottom w:val="none" w:sz="0" w:space="0" w:color="auto"/>
            <w:right w:val="none" w:sz="0" w:space="0" w:color="auto"/>
          </w:divBdr>
        </w:div>
        <w:div w:id="540290279">
          <w:marLeft w:val="640"/>
          <w:marRight w:val="0"/>
          <w:marTop w:val="0"/>
          <w:marBottom w:val="0"/>
          <w:divBdr>
            <w:top w:val="none" w:sz="0" w:space="0" w:color="auto"/>
            <w:left w:val="none" w:sz="0" w:space="0" w:color="auto"/>
            <w:bottom w:val="none" w:sz="0" w:space="0" w:color="auto"/>
            <w:right w:val="none" w:sz="0" w:space="0" w:color="auto"/>
          </w:divBdr>
        </w:div>
        <w:div w:id="659698265">
          <w:marLeft w:val="640"/>
          <w:marRight w:val="0"/>
          <w:marTop w:val="0"/>
          <w:marBottom w:val="0"/>
          <w:divBdr>
            <w:top w:val="none" w:sz="0" w:space="0" w:color="auto"/>
            <w:left w:val="none" w:sz="0" w:space="0" w:color="auto"/>
            <w:bottom w:val="none" w:sz="0" w:space="0" w:color="auto"/>
            <w:right w:val="none" w:sz="0" w:space="0" w:color="auto"/>
          </w:divBdr>
        </w:div>
        <w:div w:id="499927988">
          <w:marLeft w:val="640"/>
          <w:marRight w:val="0"/>
          <w:marTop w:val="0"/>
          <w:marBottom w:val="0"/>
          <w:divBdr>
            <w:top w:val="none" w:sz="0" w:space="0" w:color="auto"/>
            <w:left w:val="none" w:sz="0" w:space="0" w:color="auto"/>
            <w:bottom w:val="none" w:sz="0" w:space="0" w:color="auto"/>
            <w:right w:val="none" w:sz="0" w:space="0" w:color="auto"/>
          </w:divBdr>
        </w:div>
        <w:div w:id="1466503592">
          <w:marLeft w:val="640"/>
          <w:marRight w:val="0"/>
          <w:marTop w:val="0"/>
          <w:marBottom w:val="0"/>
          <w:divBdr>
            <w:top w:val="none" w:sz="0" w:space="0" w:color="auto"/>
            <w:left w:val="none" w:sz="0" w:space="0" w:color="auto"/>
            <w:bottom w:val="none" w:sz="0" w:space="0" w:color="auto"/>
            <w:right w:val="none" w:sz="0" w:space="0" w:color="auto"/>
          </w:divBdr>
        </w:div>
        <w:div w:id="1617521663">
          <w:marLeft w:val="640"/>
          <w:marRight w:val="0"/>
          <w:marTop w:val="0"/>
          <w:marBottom w:val="0"/>
          <w:divBdr>
            <w:top w:val="none" w:sz="0" w:space="0" w:color="auto"/>
            <w:left w:val="none" w:sz="0" w:space="0" w:color="auto"/>
            <w:bottom w:val="none" w:sz="0" w:space="0" w:color="auto"/>
            <w:right w:val="none" w:sz="0" w:space="0" w:color="auto"/>
          </w:divBdr>
        </w:div>
        <w:div w:id="1350637812">
          <w:marLeft w:val="640"/>
          <w:marRight w:val="0"/>
          <w:marTop w:val="0"/>
          <w:marBottom w:val="0"/>
          <w:divBdr>
            <w:top w:val="none" w:sz="0" w:space="0" w:color="auto"/>
            <w:left w:val="none" w:sz="0" w:space="0" w:color="auto"/>
            <w:bottom w:val="none" w:sz="0" w:space="0" w:color="auto"/>
            <w:right w:val="none" w:sz="0" w:space="0" w:color="auto"/>
          </w:divBdr>
        </w:div>
        <w:div w:id="1434087276">
          <w:marLeft w:val="640"/>
          <w:marRight w:val="0"/>
          <w:marTop w:val="0"/>
          <w:marBottom w:val="0"/>
          <w:divBdr>
            <w:top w:val="none" w:sz="0" w:space="0" w:color="auto"/>
            <w:left w:val="none" w:sz="0" w:space="0" w:color="auto"/>
            <w:bottom w:val="none" w:sz="0" w:space="0" w:color="auto"/>
            <w:right w:val="none" w:sz="0" w:space="0" w:color="auto"/>
          </w:divBdr>
        </w:div>
        <w:div w:id="940449265">
          <w:marLeft w:val="640"/>
          <w:marRight w:val="0"/>
          <w:marTop w:val="0"/>
          <w:marBottom w:val="0"/>
          <w:divBdr>
            <w:top w:val="none" w:sz="0" w:space="0" w:color="auto"/>
            <w:left w:val="none" w:sz="0" w:space="0" w:color="auto"/>
            <w:bottom w:val="none" w:sz="0" w:space="0" w:color="auto"/>
            <w:right w:val="none" w:sz="0" w:space="0" w:color="auto"/>
          </w:divBdr>
        </w:div>
        <w:div w:id="740829291">
          <w:marLeft w:val="640"/>
          <w:marRight w:val="0"/>
          <w:marTop w:val="0"/>
          <w:marBottom w:val="0"/>
          <w:divBdr>
            <w:top w:val="none" w:sz="0" w:space="0" w:color="auto"/>
            <w:left w:val="none" w:sz="0" w:space="0" w:color="auto"/>
            <w:bottom w:val="none" w:sz="0" w:space="0" w:color="auto"/>
            <w:right w:val="none" w:sz="0" w:space="0" w:color="auto"/>
          </w:divBdr>
        </w:div>
        <w:div w:id="804271575">
          <w:marLeft w:val="640"/>
          <w:marRight w:val="0"/>
          <w:marTop w:val="0"/>
          <w:marBottom w:val="0"/>
          <w:divBdr>
            <w:top w:val="none" w:sz="0" w:space="0" w:color="auto"/>
            <w:left w:val="none" w:sz="0" w:space="0" w:color="auto"/>
            <w:bottom w:val="none" w:sz="0" w:space="0" w:color="auto"/>
            <w:right w:val="none" w:sz="0" w:space="0" w:color="auto"/>
          </w:divBdr>
        </w:div>
        <w:div w:id="285238725">
          <w:marLeft w:val="640"/>
          <w:marRight w:val="0"/>
          <w:marTop w:val="0"/>
          <w:marBottom w:val="0"/>
          <w:divBdr>
            <w:top w:val="none" w:sz="0" w:space="0" w:color="auto"/>
            <w:left w:val="none" w:sz="0" w:space="0" w:color="auto"/>
            <w:bottom w:val="none" w:sz="0" w:space="0" w:color="auto"/>
            <w:right w:val="none" w:sz="0" w:space="0" w:color="auto"/>
          </w:divBdr>
        </w:div>
        <w:div w:id="1372463036">
          <w:marLeft w:val="640"/>
          <w:marRight w:val="0"/>
          <w:marTop w:val="0"/>
          <w:marBottom w:val="0"/>
          <w:divBdr>
            <w:top w:val="none" w:sz="0" w:space="0" w:color="auto"/>
            <w:left w:val="none" w:sz="0" w:space="0" w:color="auto"/>
            <w:bottom w:val="none" w:sz="0" w:space="0" w:color="auto"/>
            <w:right w:val="none" w:sz="0" w:space="0" w:color="auto"/>
          </w:divBdr>
        </w:div>
        <w:div w:id="226654200">
          <w:marLeft w:val="640"/>
          <w:marRight w:val="0"/>
          <w:marTop w:val="0"/>
          <w:marBottom w:val="0"/>
          <w:divBdr>
            <w:top w:val="none" w:sz="0" w:space="0" w:color="auto"/>
            <w:left w:val="none" w:sz="0" w:space="0" w:color="auto"/>
            <w:bottom w:val="none" w:sz="0" w:space="0" w:color="auto"/>
            <w:right w:val="none" w:sz="0" w:space="0" w:color="auto"/>
          </w:divBdr>
        </w:div>
        <w:div w:id="51928926">
          <w:marLeft w:val="640"/>
          <w:marRight w:val="0"/>
          <w:marTop w:val="0"/>
          <w:marBottom w:val="0"/>
          <w:divBdr>
            <w:top w:val="none" w:sz="0" w:space="0" w:color="auto"/>
            <w:left w:val="none" w:sz="0" w:space="0" w:color="auto"/>
            <w:bottom w:val="none" w:sz="0" w:space="0" w:color="auto"/>
            <w:right w:val="none" w:sz="0" w:space="0" w:color="auto"/>
          </w:divBdr>
        </w:div>
        <w:div w:id="833689272">
          <w:marLeft w:val="640"/>
          <w:marRight w:val="0"/>
          <w:marTop w:val="0"/>
          <w:marBottom w:val="0"/>
          <w:divBdr>
            <w:top w:val="none" w:sz="0" w:space="0" w:color="auto"/>
            <w:left w:val="none" w:sz="0" w:space="0" w:color="auto"/>
            <w:bottom w:val="none" w:sz="0" w:space="0" w:color="auto"/>
            <w:right w:val="none" w:sz="0" w:space="0" w:color="auto"/>
          </w:divBdr>
        </w:div>
        <w:div w:id="801117571">
          <w:marLeft w:val="640"/>
          <w:marRight w:val="0"/>
          <w:marTop w:val="0"/>
          <w:marBottom w:val="0"/>
          <w:divBdr>
            <w:top w:val="none" w:sz="0" w:space="0" w:color="auto"/>
            <w:left w:val="none" w:sz="0" w:space="0" w:color="auto"/>
            <w:bottom w:val="none" w:sz="0" w:space="0" w:color="auto"/>
            <w:right w:val="none" w:sz="0" w:space="0" w:color="auto"/>
          </w:divBdr>
        </w:div>
        <w:div w:id="1274240757">
          <w:marLeft w:val="640"/>
          <w:marRight w:val="0"/>
          <w:marTop w:val="0"/>
          <w:marBottom w:val="0"/>
          <w:divBdr>
            <w:top w:val="none" w:sz="0" w:space="0" w:color="auto"/>
            <w:left w:val="none" w:sz="0" w:space="0" w:color="auto"/>
            <w:bottom w:val="none" w:sz="0" w:space="0" w:color="auto"/>
            <w:right w:val="none" w:sz="0" w:space="0" w:color="auto"/>
          </w:divBdr>
        </w:div>
        <w:div w:id="2141264255">
          <w:marLeft w:val="640"/>
          <w:marRight w:val="0"/>
          <w:marTop w:val="0"/>
          <w:marBottom w:val="0"/>
          <w:divBdr>
            <w:top w:val="none" w:sz="0" w:space="0" w:color="auto"/>
            <w:left w:val="none" w:sz="0" w:space="0" w:color="auto"/>
            <w:bottom w:val="none" w:sz="0" w:space="0" w:color="auto"/>
            <w:right w:val="none" w:sz="0" w:space="0" w:color="auto"/>
          </w:divBdr>
        </w:div>
        <w:div w:id="785271615">
          <w:marLeft w:val="640"/>
          <w:marRight w:val="0"/>
          <w:marTop w:val="0"/>
          <w:marBottom w:val="0"/>
          <w:divBdr>
            <w:top w:val="none" w:sz="0" w:space="0" w:color="auto"/>
            <w:left w:val="none" w:sz="0" w:space="0" w:color="auto"/>
            <w:bottom w:val="none" w:sz="0" w:space="0" w:color="auto"/>
            <w:right w:val="none" w:sz="0" w:space="0" w:color="auto"/>
          </w:divBdr>
        </w:div>
        <w:div w:id="1400516623">
          <w:marLeft w:val="640"/>
          <w:marRight w:val="0"/>
          <w:marTop w:val="0"/>
          <w:marBottom w:val="0"/>
          <w:divBdr>
            <w:top w:val="none" w:sz="0" w:space="0" w:color="auto"/>
            <w:left w:val="none" w:sz="0" w:space="0" w:color="auto"/>
            <w:bottom w:val="none" w:sz="0" w:space="0" w:color="auto"/>
            <w:right w:val="none" w:sz="0" w:space="0" w:color="auto"/>
          </w:divBdr>
        </w:div>
        <w:div w:id="1019163805">
          <w:marLeft w:val="640"/>
          <w:marRight w:val="0"/>
          <w:marTop w:val="0"/>
          <w:marBottom w:val="0"/>
          <w:divBdr>
            <w:top w:val="none" w:sz="0" w:space="0" w:color="auto"/>
            <w:left w:val="none" w:sz="0" w:space="0" w:color="auto"/>
            <w:bottom w:val="none" w:sz="0" w:space="0" w:color="auto"/>
            <w:right w:val="none" w:sz="0" w:space="0" w:color="auto"/>
          </w:divBdr>
        </w:div>
        <w:div w:id="272590609">
          <w:marLeft w:val="640"/>
          <w:marRight w:val="0"/>
          <w:marTop w:val="0"/>
          <w:marBottom w:val="0"/>
          <w:divBdr>
            <w:top w:val="none" w:sz="0" w:space="0" w:color="auto"/>
            <w:left w:val="none" w:sz="0" w:space="0" w:color="auto"/>
            <w:bottom w:val="none" w:sz="0" w:space="0" w:color="auto"/>
            <w:right w:val="none" w:sz="0" w:space="0" w:color="auto"/>
          </w:divBdr>
        </w:div>
        <w:div w:id="336856668">
          <w:marLeft w:val="640"/>
          <w:marRight w:val="0"/>
          <w:marTop w:val="0"/>
          <w:marBottom w:val="0"/>
          <w:divBdr>
            <w:top w:val="none" w:sz="0" w:space="0" w:color="auto"/>
            <w:left w:val="none" w:sz="0" w:space="0" w:color="auto"/>
            <w:bottom w:val="none" w:sz="0" w:space="0" w:color="auto"/>
            <w:right w:val="none" w:sz="0" w:space="0" w:color="auto"/>
          </w:divBdr>
        </w:div>
        <w:div w:id="110130230">
          <w:marLeft w:val="640"/>
          <w:marRight w:val="0"/>
          <w:marTop w:val="0"/>
          <w:marBottom w:val="0"/>
          <w:divBdr>
            <w:top w:val="none" w:sz="0" w:space="0" w:color="auto"/>
            <w:left w:val="none" w:sz="0" w:space="0" w:color="auto"/>
            <w:bottom w:val="none" w:sz="0" w:space="0" w:color="auto"/>
            <w:right w:val="none" w:sz="0" w:space="0" w:color="auto"/>
          </w:divBdr>
        </w:div>
        <w:div w:id="2029746773">
          <w:marLeft w:val="640"/>
          <w:marRight w:val="0"/>
          <w:marTop w:val="0"/>
          <w:marBottom w:val="0"/>
          <w:divBdr>
            <w:top w:val="none" w:sz="0" w:space="0" w:color="auto"/>
            <w:left w:val="none" w:sz="0" w:space="0" w:color="auto"/>
            <w:bottom w:val="none" w:sz="0" w:space="0" w:color="auto"/>
            <w:right w:val="none" w:sz="0" w:space="0" w:color="auto"/>
          </w:divBdr>
        </w:div>
        <w:div w:id="752580890">
          <w:marLeft w:val="640"/>
          <w:marRight w:val="0"/>
          <w:marTop w:val="0"/>
          <w:marBottom w:val="0"/>
          <w:divBdr>
            <w:top w:val="none" w:sz="0" w:space="0" w:color="auto"/>
            <w:left w:val="none" w:sz="0" w:space="0" w:color="auto"/>
            <w:bottom w:val="none" w:sz="0" w:space="0" w:color="auto"/>
            <w:right w:val="none" w:sz="0" w:space="0" w:color="auto"/>
          </w:divBdr>
        </w:div>
        <w:div w:id="210308887">
          <w:marLeft w:val="640"/>
          <w:marRight w:val="0"/>
          <w:marTop w:val="0"/>
          <w:marBottom w:val="0"/>
          <w:divBdr>
            <w:top w:val="none" w:sz="0" w:space="0" w:color="auto"/>
            <w:left w:val="none" w:sz="0" w:space="0" w:color="auto"/>
            <w:bottom w:val="none" w:sz="0" w:space="0" w:color="auto"/>
            <w:right w:val="none" w:sz="0" w:space="0" w:color="auto"/>
          </w:divBdr>
        </w:div>
        <w:div w:id="1887907489">
          <w:marLeft w:val="640"/>
          <w:marRight w:val="0"/>
          <w:marTop w:val="0"/>
          <w:marBottom w:val="0"/>
          <w:divBdr>
            <w:top w:val="none" w:sz="0" w:space="0" w:color="auto"/>
            <w:left w:val="none" w:sz="0" w:space="0" w:color="auto"/>
            <w:bottom w:val="none" w:sz="0" w:space="0" w:color="auto"/>
            <w:right w:val="none" w:sz="0" w:space="0" w:color="auto"/>
          </w:divBdr>
        </w:div>
        <w:div w:id="1959600205">
          <w:marLeft w:val="640"/>
          <w:marRight w:val="0"/>
          <w:marTop w:val="0"/>
          <w:marBottom w:val="0"/>
          <w:divBdr>
            <w:top w:val="none" w:sz="0" w:space="0" w:color="auto"/>
            <w:left w:val="none" w:sz="0" w:space="0" w:color="auto"/>
            <w:bottom w:val="none" w:sz="0" w:space="0" w:color="auto"/>
            <w:right w:val="none" w:sz="0" w:space="0" w:color="auto"/>
          </w:divBdr>
        </w:div>
        <w:div w:id="721826592">
          <w:marLeft w:val="640"/>
          <w:marRight w:val="0"/>
          <w:marTop w:val="0"/>
          <w:marBottom w:val="0"/>
          <w:divBdr>
            <w:top w:val="none" w:sz="0" w:space="0" w:color="auto"/>
            <w:left w:val="none" w:sz="0" w:space="0" w:color="auto"/>
            <w:bottom w:val="none" w:sz="0" w:space="0" w:color="auto"/>
            <w:right w:val="none" w:sz="0" w:space="0" w:color="auto"/>
          </w:divBdr>
        </w:div>
        <w:div w:id="1510290065">
          <w:marLeft w:val="640"/>
          <w:marRight w:val="0"/>
          <w:marTop w:val="0"/>
          <w:marBottom w:val="0"/>
          <w:divBdr>
            <w:top w:val="none" w:sz="0" w:space="0" w:color="auto"/>
            <w:left w:val="none" w:sz="0" w:space="0" w:color="auto"/>
            <w:bottom w:val="none" w:sz="0" w:space="0" w:color="auto"/>
            <w:right w:val="none" w:sz="0" w:space="0" w:color="auto"/>
          </w:divBdr>
        </w:div>
        <w:div w:id="236861929">
          <w:marLeft w:val="640"/>
          <w:marRight w:val="0"/>
          <w:marTop w:val="0"/>
          <w:marBottom w:val="0"/>
          <w:divBdr>
            <w:top w:val="none" w:sz="0" w:space="0" w:color="auto"/>
            <w:left w:val="none" w:sz="0" w:space="0" w:color="auto"/>
            <w:bottom w:val="none" w:sz="0" w:space="0" w:color="auto"/>
            <w:right w:val="none" w:sz="0" w:space="0" w:color="auto"/>
          </w:divBdr>
        </w:div>
        <w:div w:id="726028331">
          <w:marLeft w:val="640"/>
          <w:marRight w:val="0"/>
          <w:marTop w:val="0"/>
          <w:marBottom w:val="0"/>
          <w:divBdr>
            <w:top w:val="none" w:sz="0" w:space="0" w:color="auto"/>
            <w:left w:val="none" w:sz="0" w:space="0" w:color="auto"/>
            <w:bottom w:val="none" w:sz="0" w:space="0" w:color="auto"/>
            <w:right w:val="none" w:sz="0" w:space="0" w:color="auto"/>
          </w:divBdr>
        </w:div>
        <w:div w:id="790977209">
          <w:marLeft w:val="640"/>
          <w:marRight w:val="0"/>
          <w:marTop w:val="0"/>
          <w:marBottom w:val="0"/>
          <w:divBdr>
            <w:top w:val="none" w:sz="0" w:space="0" w:color="auto"/>
            <w:left w:val="none" w:sz="0" w:space="0" w:color="auto"/>
            <w:bottom w:val="none" w:sz="0" w:space="0" w:color="auto"/>
            <w:right w:val="none" w:sz="0" w:space="0" w:color="auto"/>
          </w:divBdr>
        </w:div>
        <w:div w:id="353313537">
          <w:marLeft w:val="640"/>
          <w:marRight w:val="0"/>
          <w:marTop w:val="0"/>
          <w:marBottom w:val="0"/>
          <w:divBdr>
            <w:top w:val="none" w:sz="0" w:space="0" w:color="auto"/>
            <w:left w:val="none" w:sz="0" w:space="0" w:color="auto"/>
            <w:bottom w:val="none" w:sz="0" w:space="0" w:color="auto"/>
            <w:right w:val="none" w:sz="0" w:space="0" w:color="auto"/>
          </w:divBdr>
        </w:div>
        <w:div w:id="1562793979">
          <w:marLeft w:val="640"/>
          <w:marRight w:val="0"/>
          <w:marTop w:val="0"/>
          <w:marBottom w:val="0"/>
          <w:divBdr>
            <w:top w:val="none" w:sz="0" w:space="0" w:color="auto"/>
            <w:left w:val="none" w:sz="0" w:space="0" w:color="auto"/>
            <w:bottom w:val="none" w:sz="0" w:space="0" w:color="auto"/>
            <w:right w:val="none" w:sz="0" w:space="0" w:color="auto"/>
          </w:divBdr>
        </w:div>
        <w:div w:id="1451169924">
          <w:marLeft w:val="640"/>
          <w:marRight w:val="0"/>
          <w:marTop w:val="0"/>
          <w:marBottom w:val="0"/>
          <w:divBdr>
            <w:top w:val="none" w:sz="0" w:space="0" w:color="auto"/>
            <w:left w:val="none" w:sz="0" w:space="0" w:color="auto"/>
            <w:bottom w:val="none" w:sz="0" w:space="0" w:color="auto"/>
            <w:right w:val="none" w:sz="0" w:space="0" w:color="auto"/>
          </w:divBdr>
        </w:div>
        <w:div w:id="239099375">
          <w:marLeft w:val="640"/>
          <w:marRight w:val="0"/>
          <w:marTop w:val="0"/>
          <w:marBottom w:val="0"/>
          <w:divBdr>
            <w:top w:val="none" w:sz="0" w:space="0" w:color="auto"/>
            <w:left w:val="none" w:sz="0" w:space="0" w:color="auto"/>
            <w:bottom w:val="none" w:sz="0" w:space="0" w:color="auto"/>
            <w:right w:val="none" w:sz="0" w:space="0" w:color="auto"/>
          </w:divBdr>
        </w:div>
        <w:div w:id="1218011662">
          <w:marLeft w:val="640"/>
          <w:marRight w:val="0"/>
          <w:marTop w:val="0"/>
          <w:marBottom w:val="0"/>
          <w:divBdr>
            <w:top w:val="none" w:sz="0" w:space="0" w:color="auto"/>
            <w:left w:val="none" w:sz="0" w:space="0" w:color="auto"/>
            <w:bottom w:val="none" w:sz="0" w:space="0" w:color="auto"/>
            <w:right w:val="none" w:sz="0" w:space="0" w:color="auto"/>
          </w:divBdr>
        </w:div>
        <w:div w:id="1368140510">
          <w:marLeft w:val="640"/>
          <w:marRight w:val="0"/>
          <w:marTop w:val="0"/>
          <w:marBottom w:val="0"/>
          <w:divBdr>
            <w:top w:val="none" w:sz="0" w:space="0" w:color="auto"/>
            <w:left w:val="none" w:sz="0" w:space="0" w:color="auto"/>
            <w:bottom w:val="none" w:sz="0" w:space="0" w:color="auto"/>
            <w:right w:val="none" w:sz="0" w:space="0" w:color="auto"/>
          </w:divBdr>
        </w:div>
        <w:div w:id="579026129">
          <w:marLeft w:val="640"/>
          <w:marRight w:val="0"/>
          <w:marTop w:val="0"/>
          <w:marBottom w:val="0"/>
          <w:divBdr>
            <w:top w:val="none" w:sz="0" w:space="0" w:color="auto"/>
            <w:left w:val="none" w:sz="0" w:space="0" w:color="auto"/>
            <w:bottom w:val="none" w:sz="0" w:space="0" w:color="auto"/>
            <w:right w:val="none" w:sz="0" w:space="0" w:color="auto"/>
          </w:divBdr>
        </w:div>
        <w:div w:id="723136803">
          <w:marLeft w:val="640"/>
          <w:marRight w:val="0"/>
          <w:marTop w:val="0"/>
          <w:marBottom w:val="0"/>
          <w:divBdr>
            <w:top w:val="none" w:sz="0" w:space="0" w:color="auto"/>
            <w:left w:val="none" w:sz="0" w:space="0" w:color="auto"/>
            <w:bottom w:val="none" w:sz="0" w:space="0" w:color="auto"/>
            <w:right w:val="none" w:sz="0" w:space="0" w:color="auto"/>
          </w:divBdr>
        </w:div>
        <w:div w:id="685448409">
          <w:marLeft w:val="640"/>
          <w:marRight w:val="0"/>
          <w:marTop w:val="0"/>
          <w:marBottom w:val="0"/>
          <w:divBdr>
            <w:top w:val="none" w:sz="0" w:space="0" w:color="auto"/>
            <w:left w:val="none" w:sz="0" w:space="0" w:color="auto"/>
            <w:bottom w:val="none" w:sz="0" w:space="0" w:color="auto"/>
            <w:right w:val="none" w:sz="0" w:space="0" w:color="auto"/>
          </w:divBdr>
        </w:div>
        <w:div w:id="1044670884">
          <w:marLeft w:val="640"/>
          <w:marRight w:val="0"/>
          <w:marTop w:val="0"/>
          <w:marBottom w:val="0"/>
          <w:divBdr>
            <w:top w:val="none" w:sz="0" w:space="0" w:color="auto"/>
            <w:left w:val="none" w:sz="0" w:space="0" w:color="auto"/>
            <w:bottom w:val="none" w:sz="0" w:space="0" w:color="auto"/>
            <w:right w:val="none" w:sz="0" w:space="0" w:color="auto"/>
          </w:divBdr>
        </w:div>
        <w:div w:id="1633288501">
          <w:marLeft w:val="640"/>
          <w:marRight w:val="0"/>
          <w:marTop w:val="0"/>
          <w:marBottom w:val="0"/>
          <w:divBdr>
            <w:top w:val="none" w:sz="0" w:space="0" w:color="auto"/>
            <w:left w:val="none" w:sz="0" w:space="0" w:color="auto"/>
            <w:bottom w:val="none" w:sz="0" w:space="0" w:color="auto"/>
            <w:right w:val="none" w:sz="0" w:space="0" w:color="auto"/>
          </w:divBdr>
        </w:div>
        <w:div w:id="1728718028">
          <w:marLeft w:val="640"/>
          <w:marRight w:val="0"/>
          <w:marTop w:val="0"/>
          <w:marBottom w:val="0"/>
          <w:divBdr>
            <w:top w:val="none" w:sz="0" w:space="0" w:color="auto"/>
            <w:left w:val="none" w:sz="0" w:space="0" w:color="auto"/>
            <w:bottom w:val="none" w:sz="0" w:space="0" w:color="auto"/>
            <w:right w:val="none" w:sz="0" w:space="0" w:color="auto"/>
          </w:divBdr>
        </w:div>
        <w:div w:id="958293414">
          <w:marLeft w:val="640"/>
          <w:marRight w:val="0"/>
          <w:marTop w:val="0"/>
          <w:marBottom w:val="0"/>
          <w:divBdr>
            <w:top w:val="none" w:sz="0" w:space="0" w:color="auto"/>
            <w:left w:val="none" w:sz="0" w:space="0" w:color="auto"/>
            <w:bottom w:val="none" w:sz="0" w:space="0" w:color="auto"/>
            <w:right w:val="none" w:sz="0" w:space="0" w:color="auto"/>
          </w:divBdr>
        </w:div>
      </w:divsChild>
    </w:div>
    <w:div w:id="1092966818">
      <w:bodyDiv w:val="1"/>
      <w:marLeft w:val="0"/>
      <w:marRight w:val="0"/>
      <w:marTop w:val="0"/>
      <w:marBottom w:val="0"/>
      <w:divBdr>
        <w:top w:val="none" w:sz="0" w:space="0" w:color="auto"/>
        <w:left w:val="none" w:sz="0" w:space="0" w:color="auto"/>
        <w:bottom w:val="none" w:sz="0" w:space="0" w:color="auto"/>
        <w:right w:val="none" w:sz="0" w:space="0" w:color="auto"/>
      </w:divBdr>
    </w:div>
    <w:div w:id="1098646664">
      <w:bodyDiv w:val="1"/>
      <w:marLeft w:val="0"/>
      <w:marRight w:val="0"/>
      <w:marTop w:val="0"/>
      <w:marBottom w:val="0"/>
      <w:divBdr>
        <w:top w:val="none" w:sz="0" w:space="0" w:color="auto"/>
        <w:left w:val="none" w:sz="0" w:space="0" w:color="auto"/>
        <w:bottom w:val="none" w:sz="0" w:space="0" w:color="auto"/>
        <w:right w:val="none" w:sz="0" w:space="0" w:color="auto"/>
      </w:divBdr>
      <w:divsChild>
        <w:div w:id="2046562907">
          <w:marLeft w:val="640"/>
          <w:marRight w:val="0"/>
          <w:marTop w:val="0"/>
          <w:marBottom w:val="0"/>
          <w:divBdr>
            <w:top w:val="none" w:sz="0" w:space="0" w:color="auto"/>
            <w:left w:val="none" w:sz="0" w:space="0" w:color="auto"/>
            <w:bottom w:val="none" w:sz="0" w:space="0" w:color="auto"/>
            <w:right w:val="none" w:sz="0" w:space="0" w:color="auto"/>
          </w:divBdr>
        </w:div>
      </w:divsChild>
    </w:div>
    <w:div w:id="1101799824">
      <w:bodyDiv w:val="1"/>
      <w:marLeft w:val="0"/>
      <w:marRight w:val="0"/>
      <w:marTop w:val="0"/>
      <w:marBottom w:val="0"/>
      <w:divBdr>
        <w:top w:val="none" w:sz="0" w:space="0" w:color="auto"/>
        <w:left w:val="none" w:sz="0" w:space="0" w:color="auto"/>
        <w:bottom w:val="none" w:sz="0" w:space="0" w:color="auto"/>
        <w:right w:val="none" w:sz="0" w:space="0" w:color="auto"/>
      </w:divBdr>
      <w:divsChild>
        <w:div w:id="1245072897">
          <w:marLeft w:val="640"/>
          <w:marRight w:val="0"/>
          <w:marTop w:val="0"/>
          <w:marBottom w:val="0"/>
          <w:divBdr>
            <w:top w:val="none" w:sz="0" w:space="0" w:color="auto"/>
            <w:left w:val="none" w:sz="0" w:space="0" w:color="auto"/>
            <w:bottom w:val="none" w:sz="0" w:space="0" w:color="auto"/>
            <w:right w:val="none" w:sz="0" w:space="0" w:color="auto"/>
          </w:divBdr>
        </w:div>
        <w:div w:id="635792800">
          <w:marLeft w:val="640"/>
          <w:marRight w:val="0"/>
          <w:marTop w:val="0"/>
          <w:marBottom w:val="0"/>
          <w:divBdr>
            <w:top w:val="none" w:sz="0" w:space="0" w:color="auto"/>
            <w:left w:val="none" w:sz="0" w:space="0" w:color="auto"/>
            <w:bottom w:val="none" w:sz="0" w:space="0" w:color="auto"/>
            <w:right w:val="none" w:sz="0" w:space="0" w:color="auto"/>
          </w:divBdr>
        </w:div>
        <w:div w:id="1007093842">
          <w:marLeft w:val="640"/>
          <w:marRight w:val="0"/>
          <w:marTop w:val="0"/>
          <w:marBottom w:val="0"/>
          <w:divBdr>
            <w:top w:val="none" w:sz="0" w:space="0" w:color="auto"/>
            <w:left w:val="none" w:sz="0" w:space="0" w:color="auto"/>
            <w:bottom w:val="none" w:sz="0" w:space="0" w:color="auto"/>
            <w:right w:val="none" w:sz="0" w:space="0" w:color="auto"/>
          </w:divBdr>
        </w:div>
        <w:div w:id="1161234859">
          <w:marLeft w:val="640"/>
          <w:marRight w:val="0"/>
          <w:marTop w:val="0"/>
          <w:marBottom w:val="0"/>
          <w:divBdr>
            <w:top w:val="none" w:sz="0" w:space="0" w:color="auto"/>
            <w:left w:val="none" w:sz="0" w:space="0" w:color="auto"/>
            <w:bottom w:val="none" w:sz="0" w:space="0" w:color="auto"/>
            <w:right w:val="none" w:sz="0" w:space="0" w:color="auto"/>
          </w:divBdr>
        </w:div>
        <w:div w:id="2122874842">
          <w:marLeft w:val="640"/>
          <w:marRight w:val="0"/>
          <w:marTop w:val="0"/>
          <w:marBottom w:val="0"/>
          <w:divBdr>
            <w:top w:val="none" w:sz="0" w:space="0" w:color="auto"/>
            <w:left w:val="none" w:sz="0" w:space="0" w:color="auto"/>
            <w:bottom w:val="none" w:sz="0" w:space="0" w:color="auto"/>
            <w:right w:val="none" w:sz="0" w:space="0" w:color="auto"/>
          </w:divBdr>
        </w:div>
        <w:div w:id="1858155200">
          <w:marLeft w:val="640"/>
          <w:marRight w:val="0"/>
          <w:marTop w:val="0"/>
          <w:marBottom w:val="0"/>
          <w:divBdr>
            <w:top w:val="none" w:sz="0" w:space="0" w:color="auto"/>
            <w:left w:val="none" w:sz="0" w:space="0" w:color="auto"/>
            <w:bottom w:val="none" w:sz="0" w:space="0" w:color="auto"/>
            <w:right w:val="none" w:sz="0" w:space="0" w:color="auto"/>
          </w:divBdr>
        </w:div>
        <w:div w:id="2038313620">
          <w:marLeft w:val="640"/>
          <w:marRight w:val="0"/>
          <w:marTop w:val="0"/>
          <w:marBottom w:val="0"/>
          <w:divBdr>
            <w:top w:val="none" w:sz="0" w:space="0" w:color="auto"/>
            <w:left w:val="none" w:sz="0" w:space="0" w:color="auto"/>
            <w:bottom w:val="none" w:sz="0" w:space="0" w:color="auto"/>
            <w:right w:val="none" w:sz="0" w:space="0" w:color="auto"/>
          </w:divBdr>
        </w:div>
        <w:div w:id="1659069667">
          <w:marLeft w:val="640"/>
          <w:marRight w:val="0"/>
          <w:marTop w:val="0"/>
          <w:marBottom w:val="0"/>
          <w:divBdr>
            <w:top w:val="none" w:sz="0" w:space="0" w:color="auto"/>
            <w:left w:val="none" w:sz="0" w:space="0" w:color="auto"/>
            <w:bottom w:val="none" w:sz="0" w:space="0" w:color="auto"/>
            <w:right w:val="none" w:sz="0" w:space="0" w:color="auto"/>
          </w:divBdr>
        </w:div>
        <w:div w:id="286355046">
          <w:marLeft w:val="640"/>
          <w:marRight w:val="0"/>
          <w:marTop w:val="0"/>
          <w:marBottom w:val="0"/>
          <w:divBdr>
            <w:top w:val="none" w:sz="0" w:space="0" w:color="auto"/>
            <w:left w:val="none" w:sz="0" w:space="0" w:color="auto"/>
            <w:bottom w:val="none" w:sz="0" w:space="0" w:color="auto"/>
            <w:right w:val="none" w:sz="0" w:space="0" w:color="auto"/>
          </w:divBdr>
        </w:div>
        <w:div w:id="1853257152">
          <w:marLeft w:val="640"/>
          <w:marRight w:val="0"/>
          <w:marTop w:val="0"/>
          <w:marBottom w:val="0"/>
          <w:divBdr>
            <w:top w:val="none" w:sz="0" w:space="0" w:color="auto"/>
            <w:left w:val="none" w:sz="0" w:space="0" w:color="auto"/>
            <w:bottom w:val="none" w:sz="0" w:space="0" w:color="auto"/>
            <w:right w:val="none" w:sz="0" w:space="0" w:color="auto"/>
          </w:divBdr>
        </w:div>
        <w:div w:id="1659842781">
          <w:marLeft w:val="640"/>
          <w:marRight w:val="0"/>
          <w:marTop w:val="0"/>
          <w:marBottom w:val="0"/>
          <w:divBdr>
            <w:top w:val="none" w:sz="0" w:space="0" w:color="auto"/>
            <w:left w:val="none" w:sz="0" w:space="0" w:color="auto"/>
            <w:bottom w:val="none" w:sz="0" w:space="0" w:color="auto"/>
            <w:right w:val="none" w:sz="0" w:space="0" w:color="auto"/>
          </w:divBdr>
        </w:div>
        <w:div w:id="783816054">
          <w:marLeft w:val="640"/>
          <w:marRight w:val="0"/>
          <w:marTop w:val="0"/>
          <w:marBottom w:val="0"/>
          <w:divBdr>
            <w:top w:val="none" w:sz="0" w:space="0" w:color="auto"/>
            <w:left w:val="none" w:sz="0" w:space="0" w:color="auto"/>
            <w:bottom w:val="none" w:sz="0" w:space="0" w:color="auto"/>
            <w:right w:val="none" w:sz="0" w:space="0" w:color="auto"/>
          </w:divBdr>
        </w:div>
        <w:div w:id="1849251732">
          <w:marLeft w:val="640"/>
          <w:marRight w:val="0"/>
          <w:marTop w:val="0"/>
          <w:marBottom w:val="0"/>
          <w:divBdr>
            <w:top w:val="none" w:sz="0" w:space="0" w:color="auto"/>
            <w:left w:val="none" w:sz="0" w:space="0" w:color="auto"/>
            <w:bottom w:val="none" w:sz="0" w:space="0" w:color="auto"/>
            <w:right w:val="none" w:sz="0" w:space="0" w:color="auto"/>
          </w:divBdr>
        </w:div>
        <w:div w:id="2063557645">
          <w:marLeft w:val="640"/>
          <w:marRight w:val="0"/>
          <w:marTop w:val="0"/>
          <w:marBottom w:val="0"/>
          <w:divBdr>
            <w:top w:val="none" w:sz="0" w:space="0" w:color="auto"/>
            <w:left w:val="none" w:sz="0" w:space="0" w:color="auto"/>
            <w:bottom w:val="none" w:sz="0" w:space="0" w:color="auto"/>
            <w:right w:val="none" w:sz="0" w:space="0" w:color="auto"/>
          </w:divBdr>
        </w:div>
        <w:div w:id="1743868676">
          <w:marLeft w:val="640"/>
          <w:marRight w:val="0"/>
          <w:marTop w:val="0"/>
          <w:marBottom w:val="0"/>
          <w:divBdr>
            <w:top w:val="none" w:sz="0" w:space="0" w:color="auto"/>
            <w:left w:val="none" w:sz="0" w:space="0" w:color="auto"/>
            <w:bottom w:val="none" w:sz="0" w:space="0" w:color="auto"/>
            <w:right w:val="none" w:sz="0" w:space="0" w:color="auto"/>
          </w:divBdr>
        </w:div>
        <w:div w:id="1620793090">
          <w:marLeft w:val="640"/>
          <w:marRight w:val="0"/>
          <w:marTop w:val="0"/>
          <w:marBottom w:val="0"/>
          <w:divBdr>
            <w:top w:val="none" w:sz="0" w:space="0" w:color="auto"/>
            <w:left w:val="none" w:sz="0" w:space="0" w:color="auto"/>
            <w:bottom w:val="none" w:sz="0" w:space="0" w:color="auto"/>
            <w:right w:val="none" w:sz="0" w:space="0" w:color="auto"/>
          </w:divBdr>
        </w:div>
        <w:div w:id="2000384487">
          <w:marLeft w:val="640"/>
          <w:marRight w:val="0"/>
          <w:marTop w:val="0"/>
          <w:marBottom w:val="0"/>
          <w:divBdr>
            <w:top w:val="none" w:sz="0" w:space="0" w:color="auto"/>
            <w:left w:val="none" w:sz="0" w:space="0" w:color="auto"/>
            <w:bottom w:val="none" w:sz="0" w:space="0" w:color="auto"/>
            <w:right w:val="none" w:sz="0" w:space="0" w:color="auto"/>
          </w:divBdr>
        </w:div>
        <w:div w:id="1223324330">
          <w:marLeft w:val="640"/>
          <w:marRight w:val="0"/>
          <w:marTop w:val="0"/>
          <w:marBottom w:val="0"/>
          <w:divBdr>
            <w:top w:val="none" w:sz="0" w:space="0" w:color="auto"/>
            <w:left w:val="none" w:sz="0" w:space="0" w:color="auto"/>
            <w:bottom w:val="none" w:sz="0" w:space="0" w:color="auto"/>
            <w:right w:val="none" w:sz="0" w:space="0" w:color="auto"/>
          </w:divBdr>
        </w:div>
        <w:div w:id="517812842">
          <w:marLeft w:val="640"/>
          <w:marRight w:val="0"/>
          <w:marTop w:val="0"/>
          <w:marBottom w:val="0"/>
          <w:divBdr>
            <w:top w:val="none" w:sz="0" w:space="0" w:color="auto"/>
            <w:left w:val="none" w:sz="0" w:space="0" w:color="auto"/>
            <w:bottom w:val="none" w:sz="0" w:space="0" w:color="auto"/>
            <w:right w:val="none" w:sz="0" w:space="0" w:color="auto"/>
          </w:divBdr>
        </w:div>
        <w:div w:id="896940532">
          <w:marLeft w:val="640"/>
          <w:marRight w:val="0"/>
          <w:marTop w:val="0"/>
          <w:marBottom w:val="0"/>
          <w:divBdr>
            <w:top w:val="none" w:sz="0" w:space="0" w:color="auto"/>
            <w:left w:val="none" w:sz="0" w:space="0" w:color="auto"/>
            <w:bottom w:val="none" w:sz="0" w:space="0" w:color="auto"/>
            <w:right w:val="none" w:sz="0" w:space="0" w:color="auto"/>
          </w:divBdr>
        </w:div>
        <w:div w:id="1818063387">
          <w:marLeft w:val="640"/>
          <w:marRight w:val="0"/>
          <w:marTop w:val="0"/>
          <w:marBottom w:val="0"/>
          <w:divBdr>
            <w:top w:val="none" w:sz="0" w:space="0" w:color="auto"/>
            <w:left w:val="none" w:sz="0" w:space="0" w:color="auto"/>
            <w:bottom w:val="none" w:sz="0" w:space="0" w:color="auto"/>
            <w:right w:val="none" w:sz="0" w:space="0" w:color="auto"/>
          </w:divBdr>
        </w:div>
        <w:div w:id="776486717">
          <w:marLeft w:val="640"/>
          <w:marRight w:val="0"/>
          <w:marTop w:val="0"/>
          <w:marBottom w:val="0"/>
          <w:divBdr>
            <w:top w:val="none" w:sz="0" w:space="0" w:color="auto"/>
            <w:left w:val="none" w:sz="0" w:space="0" w:color="auto"/>
            <w:bottom w:val="none" w:sz="0" w:space="0" w:color="auto"/>
            <w:right w:val="none" w:sz="0" w:space="0" w:color="auto"/>
          </w:divBdr>
        </w:div>
        <w:div w:id="442267758">
          <w:marLeft w:val="640"/>
          <w:marRight w:val="0"/>
          <w:marTop w:val="0"/>
          <w:marBottom w:val="0"/>
          <w:divBdr>
            <w:top w:val="none" w:sz="0" w:space="0" w:color="auto"/>
            <w:left w:val="none" w:sz="0" w:space="0" w:color="auto"/>
            <w:bottom w:val="none" w:sz="0" w:space="0" w:color="auto"/>
            <w:right w:val="none" w:sz="0" w:space="0" w:color="auto"/>
          </w:divBdr>
        </w:div>
        <w:div w:id="1085150275">
          <w:marLeft w:val="640"/>
          <w:marRight w:val="0"/>
          <w:marTop w:val="0"/>
          <w:marBottom w:val="0"/>
          <w:divBdr>
            <w:top w:val="none" w:sz="0" w:space="0" w:color="auto"/>
            <w:left w:val="none" w:sz="0" w:space="0" w:color="auto"/>
            <w:bottom w:val="none" w:sz="0" w:space="0" w:color="auto"/>
            <w:right w:val="none" w:sz="0" w:space="0" w:color="auto"/>
          </w:divBdr>
        </w:div>
        <w:div w:id="1833401471">
          <w:marLeft w:val="640"/>
          <w:marRight w:val="0"/>
          <w:marTop w:val="0"/>
          <w:marBottom w:val="0"/>
          <w:divBdr>
            <w:top w:val="none" w:sz="0" w:space="0" w:color="auto"/>
            <w:left w:val="none" w:sz="0" w:space="0" w:color="auto"/>
            <w:bottom w:val="none" w:sz="0" w:space="0" w:color="auto"/>
            <w:right w:val="none" w:sz="0" w:space="0" w:color="auto"/>
          </w:divBdr>
        </w:div>
        <w:div w:id="935480700">
          <w:marLeft w:val="640"/>
          <w:marRight w:val="0"/>
          <w:marTop w:val="0"/>
          <w:marBottom w:val="0"/>
          <w:divBdr>
            <w:top w:val="none" w:sz="0" w:space="0" w:color="auto"/>
            <w:left w:val="none" w:sz="0" w:space="0" w:color="auto"/>
            <w:bottom w:val="none" w:sz="0" w:space="0" w:color="auto"/>
            <w:right w:val="none" w:sz="0" w:space="0" w:color="auto"/>
          </w:divBdr>
        </w:div>
        <w:div w:id="925459634">
          <w:marLeft w:val="640"/>
          <w:marRight w:val="0"/>
          <w:marTop w:val="0"/>
          <w:marBottom w:val="0"/>
          <w:divBdr>
            <w:top w:val="none" w:sz="0" w:space="0" w:color="auto"/>
            <w:left w:val="none" w:sz="0" w:space="0" w:color="auto"/>
            <w:bottom w:val="none" w:sz="0" w:space="0" w:color="auto"/>
            <w:right w:val="none" w:sz="0" w:space="0" w:color="auto"/>
          </w:divBdr>
        </w:div>
        <w:div w:id="803694944">
          <w:marLeft w:val="640"/>
          <w:marRight w:val="0"/>
          <w:marTop w:val="0"/>
          <w:marBottom w:val="0"/>
          <w:divBdr>
            <w:top w:val="none" w:sz="0" w:space="0" w:color="auto"/>
            <w:left w:val="none" w:sz="0" w:space="0" w:color="auto"/>
            <w:bottom w:val="none" w:sz="0" w:space="0" w:color="auto"/>
            <w:right w:val="none" w:sz="0" w:space="0" w:color="auto"/>
          </w:divBdr>
        </w:div>
        <w:div w:id="889072736">
          <w:marLeft w:val="640"/>
          <w:marRight w:val="0"/>
          <w:marTop w:val="0"/>
          <w:marBottom w:val="0"/>
          <w:divBdr>
            <w:top w:val="none" w:sz="0" w:space="0" w:color="auto"/>
            <w:left w:val="none" w:sz="0" w:space="0" w:color="auto"/>
            <w:bottom w:val="none" w:sz="0" w:space="0" w:color="auto"/>
            <w:right w:val="none" w:sz="0" w:space="0" w:color="auto"/>
          </w:divBdr>
        </w:div>
        <w:div w:id="1693220819">
          <w:marLeft w:val="640"/>
          <w:marRight w:val="0"/>
          <w:marTop w:val="0"/>
          <w:marBottom w:val="0"/>
          <w:divBdr>
            <w:top w:val="none" w:sz="0" w:space="0" w:color="auto"/>
            <w:left w:val="none" w:sz="0" w:space="0" w:color="auto"/>
            <w:bottom w:val="none" w:sz="0" w:space="0" w:color="auto"/>
            <w:right w:val="none" w:sz="0" w:space="0" w:color="auto"/>
          </w:divBdr>
        </w:div>
        <w:div w:id="1953201970">
          <w:marLeft w:val="640"/>
          <w:marRight w:val="0"/>
          <w:marTop w:val="0"/>
          <w:marBottom w:val="0"/>
          <w:divBdr>
            <w:top w:val="none" w:sz="0" w:space="0" w:color="auto"/>
            <w:left w:val="none" w:sz="0" w:space="0" w:color="auto"/>
            <w:bottom w:val="none" w:sz="0" w:space="0" w:color="auto"/>
            <w:right w:val="none" w:sz="0" w:space="0" w:color="auto"/>
          </w:divBdr>
        </w:div>
        <w:div w:id="1643079058">
          <w:marLeft w:val="640"/>
          <w:marRight w:val="0"/>
          <w:marTop w:val="0"/>
          <w:marBottom w:val="0"/>
          <w:divBdr>
            <w:top w:val="none" w:sz="0" w:space="0" w:color="auto"/>
            <w:left w:val="none" w:sz="0" w:space="0" w:color="auto"/>
            <w:bottom w:val="none" w:sz="0" w:space="0" w:color="auto"/>
            <w:right w:val="none" w:sz="0" w:space="0" w:color="auto"/>
          </w:divBdr>
        </w:div>
        <w:div w:id="1188644114">
          <w:marLeft w:val="640"/>
          <w:marRight w:val="0"/>
          <w:marTop w:val="0"/>
          <w:marBottom w:val="0"/>
          <w:divBdr>
            <w:top w:val="none" w:sz="0" w:space="0" w:color="auto"/>
            <w:left w:val="none" w:sz="0" w:space="0" w:color="auto"/>
            <w:bottom w:val="none" w:sz="0" w:space="0" w:color="auto"/>
            <w:right w:val="none" w:sz="0" w:space="0" w:color="auto"/>
          </w:divBdr>
        </w:div>
        <w:div w:id="1613854332">
          <w:marLeft w:val="640"/>
          <w:marRight w:val="0"/>
          <w:marTop w:val="0"/>
          <w:marBottom w:val="0"/>
          <w:divBdr>
            <w:top w:val="none" w:sz="0" w:space="0" w:color="auto"/>
            <w:left w:val="none" w:sz="0" w:space="0" w:color="auto"/>
            <w:bottom w:val="none" w:sz="0" w:space="0" w:color="auto"/>
            <w:right w:val="none" w:sz="0" w:space="0" w:color="auto"/>
          </w:divBdr>
        </w:div>
        <w:div w:id="382367999">
          <w:marLeft w:val="640"/>
          <w:marRight w:val="0"/>
          <w:marTop w:val="0"/>
          <w:marBottom w:val="0"/>
          <w:divBdr>
            <w:top w:val="none" w:sz="0" w:space="0" w:color="auto"/>
            <w:left w:val="none" w:sz="0" w:space="0" w:color="auto"/>
            <w:bottom w:val="none" w:sz="0" w:space="0" w:color="auto"/>
            <w:right w:val="none" w:sz="0" w:space="0" w:color="auto"/>
          </w:divBdr>
        </w:div>
        <w:div w:id="78597534">
          <w:marLeft w:val="640"/>
          <w:marRight w:val="0"/>
          <w:marTop w:val="0"/>
          <w:marBottom w:val="0"/>
          <w:divBdr>
            <w:top w:val="none" w:sz="0" w:space="0" w:color="auto"/>
            <w:left w:val="none" w:sz="0" w:space="0" w:color="auto"/>
            <w:bottom w:val="none" w:sz="0" w:space="0" w:color="auto"/>
            <w:right w:val="none" w:sz="0" w:space="0" w:color="auto"/>
          </w:divBdr>
        </w:div>
        <w:div w:id="1201094912">
          <w:marLeft w:val="640"/>
          <w:marRight w:val="0"/>
          <w:marTop w:val="0"/>
          <w:marBottom w:val="0"/>
          <w:divBdr>
            <w:top w:val="none" w:sz="0" w:space="0" w:color="auto"/>
            <w:left w:val="none" w:sz="0" w:space="0" w:color="auto"/>
            <w:bottom w:val="none" w:sz="0" w:space="0" w:color="auto"/>
            <w:right w:val="none" w:sz="0" w:space="0" w:color="auto"/>
          </w:divBdr>
        </w:div>
        <w:div w:id="1171718284">
          <w:marLeft w:val="640"/>
          <w:marRight w:val="0"/>
          <w:marTop w:val="0"/>
          <w:marBottom w:val="0"/>
          <w:divBdr>
            <w:top w:val="none" w:sz="0" w:space="0" w:color="auto"/>
            <w:left w:val="none" w:sz="0" w:space="0" w:color="auto"/>
            <w:bottom w:val="none" w:sz="0" w:space="0" w:color="auto"/>
            <w:right w:val="none" w:sz="0" w:space="0" w:color="auto"/>
          </w:divBdr>
        </w:div>
        <w:div w:id="333534080">
          <w:marLeft w:val="640"/>
          <w:marRight w:val="0"/>
          <w:marTop w:val="0"/>
          <w:marBottom w:val="0"/>
          <w:divBdr>
            <w:top w:val="none" w:sz="0" w:space="0" w:color="auto"/>
            <w:left w:val="none" w:sz="0" w:space="0" w:color="auto"/>
            <w:bottom w:val="none" w:sz="0" w:space="0" w:color="auto"/>
            <w:right w:val="none" w:sz="0" w:space="0" w:color="auto"/>
          </w:divBdr>
        </w:div>
        <w:div w:id="1951738716">
          <w:marLeft w:val="640"/>
          <w:marRight w:val="0"/>
          <w:marTop w:val="0"/>
          <w:marBottom w:val="0"/>
          <w:divBdr>
            <w:top w:val="none" w:sz="0" w:space="0" w:color="auto"/>
            <w:left w:val="none" w:sz="0" w:space="0" w:color="auto"/>
            <w:bottom w:val="none" w:sz="0" w:space="0" w:color="auto"/>
            <w:right w:val="none" w:sz="0" w:space="0" w:color="auto"/>
          </w:divBdr>
        </w:div>
        <w:div w:id="2143185835">
          <w:marLeft w:val="640"/>
          <w:marRight w:val="0"/>
          <w:marTop w:val="0"/>
          <w:marBottom w:val="0"/>
          <w:divBdr>
            <w:top w:val="none" w:sz="0" w:space="0" w:color="auto"/>
            <w:left w:val="none" w:sz="0" w:space="0" w:color="auto"/>
            <w:bottom w:val="none" w:sz="0" w:space="0" w:color="auto"/>
            <w:right w:val="none" w:sz="0" w:space="0" w:color="auto"/>
          </w:divBdr>
        </w:div>
        <w:div w:id="485514605">
          <w:marLeft w:val="640"/>
          <w:marRight w:val="0"/>
          <w:marTop w:val="0"/>
          <w:marBottom w:val="0"/>
          <w:divBdr>
            <w:top w:val="none" w:sz="0" w:space="0" w:color="auto"/>
            <w:left w:val="none" w:sz="0" w:space="0" w:color="auto"/>
            <w:bottom w:val="none" w:sz="0" w:space="0" w:color="auto"/>
            <w:right w:val="none" w:sz="0" w:space="0" w:color="auto"/>
          </w:divBdr>
        </w:div>
        <w:div w:id="1099259016">
          <w:marLeft w:val="640"/>
          <w:marRight w:val="0"/>
          <w:marTop w:val="0"/>
          <w:marBottom w:val="0"/>
          <w:divBdr>
            <w:top w:val="none" w:sz="0" w:space="0" w:color="auto"/>
            <w:left w:val="none" w:sz="0" w:space="0" w:color="auto"/>
            <w:bottom w:val="none" w:sz="0" w:space="0" w:color="auto"/>
            <w:right w:val="none" w:sz="0" w:space="0" w:color="auto"/>
          </w:divBdr>
        </w:div>
        <w:div w:id="2022971862">
          <w:marLeft w:val="640"/>
          <w:marRight w:val="0"/>
          <w:marTop w:val="0"/>
          <w:marBottom w:val="0"/>
          <w:divBdr>
            <w:top w:val="none" w:sz="0" w:space="0" w:color="auto"/>
            <w:left w:val="none" w:sz="0" w:space="0" w:color="auto"/>
            <w:bottom w:val="none" w:sz="0" w:space="0" w:color="auto"/>
            <w:right w:val="none" w:sz="0" w:space="0" w:color="auto"/>
          </w:divBdr>
        </w:div>
        <w:div w:id="936402123">
          <w:marLeft w:val="640"/>
          <w:marRight w:val="0"/>
          <w:marTop w:val="0"/>
          <w:marBottom w:val="0"/>
          <w:divBdr>
            <w:top w:val="none" w:sz="0" w:space="0" w:color="auto"/>
            <w:left w:val="none" w:sz="0" w:space="0" w:color="auto"/>
            <w:bottom w:val="none" w:sz="0" w:space="0" w:color="auto"/>
            <w:right w:val="none" w:sz="0" w:space="0" w:color="auto"/>
          </w:divBdr>
        </w:div>
        <w:div w:id="1802384166">
          <w:marLeft w:val="640"/>
          <w:marRight w:val="0"/>
          <w:marTop w:val="0"/>
          <w:marBottom w:val="0"/>
          <w:divBdr>
            <w:top w:val="none" w:sz="0" w:space="0" w:color="auto"/>
            <w:left w:val="none" w:sz="0" w:space="0" w:color="auto"/>
            <w:bottom w:val="none" w:sz="0" w:space="0" w:color="auto"/>
            <w:right w:val="none" w:sz="0" w:space="0" w:color="auto"/>
          </w:divBdr>
        </w:div>
        <w:div w:id="1625233877">
          <w:marLeft w:val="640"/>
          <w:marRight w:val="0"/>
          <w:marTop w:val="0"/>
          <w:marBottom w:val="0"/>
          <w:divBdr>
            <w:top w:val="none" w:sz="0" w:space="0" w:color="auto"/>
            <w:left w:val="none" w:sz="0" w:space="0" w:color="auto"/>
            <w:bottom w:val="none" w:sz="0" w:space="0" w:color="auto"/>
            <w:right w:val="none" w:sz="0" w:space="0" w:color="auto"/>
          </w:divBdr>
        </w:div>
        <w:div w:id="2136100916">
          <w:marLeft w:val="640"/>
          <w:marRight w:val="0"/>
          <w:marTop w:val="0"/>
          <w:marBottom w:val="0"/>
          <w:divBdr>
            <w:top w:val="none" w:sz="0" w:space="0" w:color="auto"/>
            <w:left w:val="none" w:sz="0" w:space="0" w:color="auto"/>
            <w:bottom w:val="none" w:sz="0" w:space="0" w:color="auto"/>
            <w:right w:val="none" w:sz="0" w:space="0" w:color="auto"/>
          </w:divBdr>
        </w:div>
        <w:div w:id="69038744">
          <w:marLeft w:val="640"/>
          <w:marRight w:val="0"/>
          <w:marTop w:val="0"/>
          <w:marBottom w:val="0"/>
          <w:divBdr>
            <w:top w:val="none" w:sz="0" w:space="0" w:color="auto"/>
            <w:left w:val="none" w:sz="0" w:space="0" w:color="auto"/>
            <w:bottom w:val="none" w:sz="0" w:space="0" w:color="auto"/>
            <w:right w:val="none" w:sz="0" w:space="0" w:color="auto"/>
          </w:divBdr>
        </w:div>
        <w:div w:id="1734237190">
          <w:marLeft w:val="640"/>
          <w:marRight w:val="0"/>
          <w:marTop w:val="0"/>
          <w:marBottom w:val="0"/>
          <w:divBdr>
            <w:top w:val="none" w:sz="0" w:space="0" w:color="auto"/>
            <w:left w:val="none" w:sz="0" w:space="0" w:color="auto"/>
            <w:bottom w:val="none" w:sz="0" w:space="0" w:color="auto"/>
            <w:right w:val="none" w:sz="0" w:space="0" w:color="auto"/>
          </w:divBdr>
        </w:div>
        <w:div w:id="1679431447">
          <w:marLeft w:val="640"/>
          <w:marRight w:val="0"/>
          <w:marTop w:val="0"/>
          <w:marBottom w:val="0"/>
          <w:divBdr>
            <w:top w:val="none" w:sz="0" w:space="0" w:color="auto"/>
            <w:left w:val="none" w:sz="0" w:space="0" w:color="auto"/>
            <w:bottom w:val="none" w:sz="0" w:space="0" w:color="auto"/>
            <w:right w:val="none" w:sz="0" w:space="0" w:color="auto"/>
          </w:divBdr>
        </w:div>
        <w:div w:id="1521773392">
          <w:marLeft w:val="640"/>
          <w:marRight w:val="0"/>
          <w:marTop w:val="0"/>
          <w:marBottom w:val="0"/>
          <w:divBdr>
            <w:top w:val="none" w:sz="0" w:space="0" w:color="auto"/>
            <w:left w:val="none" w:sz="0" w:space="0" w:color="auto"/>
            <w:bottom w:val="none" w:sz="0" w:space="0" w:color="auto"/>
            <w:right w:val="none" w:sz="0" w:space="0" w:color="auto"/>
          </w:divBdr>
        </w:div>
        <w:div w:id="1915045588">
          <w:marLeft w:val="640"/>
          <w:marRight w:val="0"/>
          <w:marTop w:val="0"/>
          <w:marBottom w:val="0"/>
          <w:divBdr>
            <w:top w:val="none" w:sz="0" w:space="0" w:color="auto"/>
            <w:left w:val="none" w:sz="0" w:space="0" w:color="auto"/>
            <w:bottom w:val="none" w:sz="0" w:space="0" w:color="auto"/>
            <w:right w:val="none" w:sz="0" w:space="0" w:color="auto"/>
          </w:divBdr>
        </w:div>
        <w:div w:id="1637445976">
          <w:marLeft w:val="640"/>
          <w:marRight w:val="0"/>
          <w:marTop w:val="0"/>
          <w:marBottom w:val="0"/>
          <w:divBdr>
            <w:top w:val="none" w:sz="0" w:space="0" w:color="auto"/>
            <w:left w:val="none" w:sz="0" w:space="0" w:color="auto"/>
            <w:bottom w:val="none" w:sz="0" w:space="0" w:color="auto"/>
            <w:right w:val="none" w:sz="0" w:space="0" w:color="auto"/>
          </w:divBdr>
        </w:div>
        <w:div w:id="1585844603">
          <w:marLeft w:val="640"/>
          <w:marRight w:val="0"/>
          <w:marTop w:val="0"/>
          <w:marBottom w:val="0"/>
          <w:divBdr>
            <w:top w:val="none" w:sz="0" w:space="0" w:color="auto"/>
            <w:left w:val="none" w:sz="0" w:space="0" w:color="auto"/>
            <w:bottom w:val="none" w:sz="0" w:space="0" w:color="auto"/>
            <w:right w:val="none" w:sz="0" w:space="0" w:color="auto"/>
          </w:divBdr>
        </w:div>
        <w:div w:id="527524761">
          <w:marLeft w:val="640"/>
          <w:marRight w:val="0"/>
          <w:marTop w:val="0"/>
          <w:marBottom w:val="0"/>
          <w:divBdr>
            <w:top w:val="none" w:sz="0" w:space="0" w:color="auto"/>
            <w:left w:val="none" w:sz="0" w:space="0" w:color="auto"/>
            <w:bottom w:val="none" w:sz="0" w:space="0" w:color="auto"/>
            <w:right w:val="none" w:sz="0" w:space="0" w:color="auto"/>
          </w:divBdr>
        </w:div>
        <w:div w:id="49043335">
          <w:marLeft w:val="640"/>
          <w:marRight w:val="0"/>
          <w:marTop w:val="0"/>
          <w:marBottom w:val="0"/>
          <w:divBdr>
            <w:top w:val="none" w:sz="0" w:space="0" w:color="auto"/>
            <w:left w:val="none" w:sz="0" w:space="0" w:color="auto"/>
            <w:bottom w:val="none" w:sz="0" w:space="0" w:color="auto"/>
            <w:right w:val="none" w:sz="0" w:space="0" w:color="auto"/>
          </w:divBdr>
        </w:div>
        <w:div w:id="1766536936">
          <w:marLeft w:val="640"/>
          <w:marRight w:val="0"/>
          <w:marTop w:val="0"/>
          <w:marBottom w:val="0"/>
          <w:divBdr>
            <w:top w:val="none" w:sz="0" w:space="0" w:color="auto"/>
            <w:left w:val="none" w:sz="0" w:space="0" w:color="auto"/>
            <w:bottom w:val="none" w:sz="0" w:space="0" w:color="auto"/>
            <w:right w:val="none" w:sz="0" w:space="0" w:color="auto"/>
          </w:divBdr>
        </w:div>
        <w:div w:id="1972979525">
          <w:marLeft w:val="640"/>
          <w:marRight w:val="0"/>
          <w:marTop w:val="0"/>
          <w:marBottom w:val="0"/>
          <w:divBdr>
            <w:top w:val="none" w:sz="0" w:space="0" w:color="auto"/>
            <w:left w:val="none" w:sz="0" w:space="0" w:color="auto"/>
            <w:bottom w:val="none" w:sz="0" w:space="0" w:color="auto"/>
            <w:right w:val="none" w:sz="0" w:space="0" w:color="auto"/>
          </w:divBdr>
        </w:div>
        <w:div w:id="1064261174">
          <w:marLeft w:val="640"/>
          <w:marRight w:val="0"/>
          <w:marTop w:val="0"/>
          <w:marBottom w:val="0"/>
          <w:divBdr>
            <w:top w:val="none" w:sz="0" w:space="0" w:color="auto"/>
            <w:left w:val="none" w:sz="0" w:space="0" w:color="auto"/>
            <w:bottom w:val="none" w:sz="0" w:space="0" w:color="auto"/>
            <w:right w:val="none" w:sz="0" w:space="0" w:color="auto"/>
          </w:divBdr>
        </w:div>
        <w:div w:id="2003123341">
          <w:marLeft w:val="640"/>
          <w:marRight w:val="0"/>
          <w:marTop w:val="0"/>
          <w:marBottom w:val="0"/>
          <w:divBdr>
            <w:top w:val="none" w:sz="0" w:space="0" w:color="auto"/>
            <w:left w:val="none" w:sz="0" w:space="0" w:color="auto"/>
            <w:bottom w:val="none" w:sz="0" w:space="0" w:color="auto"/>
            <w:right w:val="none" w:sz="0" w:space="0" w:color="auto"/>
          </w:divBdr>
        </w:div>
        <w:div w:id="2059818022">
          <w:marLeft w:val="640"/>
          <w:marRight w:val="0"/>
          <w:marTop w:val="0"/>
          <w:marBottom w:val="0"/>
          <w:divBdr>
            <w:top w:val="none" w:sz="0" w:space="0" w:color="auto"/>
            <w:left w:val="none" w:sz="0" w:space="0" w:color="auto"/>
            <w:bottom w:val="none" w:sz="0" w:space="0" w:color="auto"/>
            <w:right w:val="none" w:sz="0" w:space="0" w:color="auto"/>
          </w:divBdr>
        </w:div>
        <w:div w:id="1350453847">
          <w:marLeft w:val="640"/>
          <w:marRight w:val="0"/>
          <w:marTop w:val="0"/>
          <w:marBottom w:val="0"/>
          <w:divBdr>
            <w:top w:val="none" w:sz="0" w:space="0" w:color="auto"/>
            <w:left w:val="none" w:sz="0" w:space="0" w:color="auto"/>
            <w:bottom w:val="none" w:sz="0" w:space="0" w:color="auto"/>
            <w:right w:val="none" w:sz="0" w:space="0" w:color="auto"/>
          </w:divBdr>
        </w:div>
        <w:div w:id="23337666">
          <w:marLeft w:val="640"/>
          <w:marRight w:val="0"/>
          <w:marTop w:val="0"/>
          <w:marBottom w:val="0"/>
          <w:divBdr>
            <w:top w:val="none" w:sz="0" w:space="0" w:color="auto"/>
            <w:left w:val="none" w:sz="0" w:space="0" w:color="auto"/>
            <w:bottom w:val="none" w:sz="0" w:space="0" w:color="auto"/>
            <w:right w:val="none" w:sz="0" w:space="0" w:color="auto"/>
          </w:divBdr>
        </w:div>
        <w:div w:id="385958277">
          <w:marLeft w:val="640"/>
          <w:marRight w:val="0"/>
          <w:marTop w:val="0"/>
          <w:marBottom w:val="0"/>
          <w:divBdr>
            <w:top w:val="none" w:sz="0" w:space="0" w:color="auto"/>
            <w:left w:val="none" w:sz="0" w:space="0" w:color="auto"/>
            <w:bottom w:val="none" w:sz="0" w:space="0" w:color="auto"/>
            <w:right w:val="none" w:sz="0" w:space="0" w:color="auto"/>
          </w:divBdr>
        </w:div>
        <w:div w:id="714549577">
          <w:marLeft w:val="640"/>
          <w:marRight w:val="0"/>
          <w:marTop w:val="0"/>
          <w:marBottom w:val="0"/>
          <w:divBdr>
            <w:top w:val="none" w:sz="0" w:space="0" w:color="auto"/>
            <w:left w:val="none" w:sz="0" w:space="0" w:color="auto"/>
            <w:bottom w:val="none" w:sz="0" w:space="0" w:color="auto"/>
            <w:right w:val="none" w:sz="0" w:space="0" w:color="auto"/>
          </w:divBdr>
        </w:div>
        <w:div w:id="1678077230">
          <w:marLeft w:val="640"/>
          <w:marRight w:val="0"/>
          <w:marTop w:val="0"/>
          <w:marBottom w:val="0"/>
          <w:divBdr>
            <w:top w:val="none" w:sz="0" w:space="0" w:color="auto"/>
            <w:left w:val="none" w:sz="0" w:space="0" w:color="auto"/>
            <w:bottom w:val="none" w:sz="0" w:space="0" w:color="auto"/>
            <w:right w:val="none" w:sz="0" w:space="0" w:color="auto"/>
          </w:divBdr>
        </w:div>
        <w:div w:id="532766982">
          <w:marLeft w:val="640"/>
          <w:marRight w:val="0"/>
          <w:marTop w:val="0"/>
          <w:marBottom w:val="0"/>
          <w:divBdr>
            <w:top w:val="none" w:sz="0" w:space="0" w:color="auto"/>
            <w:left w:val="none" w:sz="0" w:space="0" w:color="auto"/>
            <w:bottom w:val="none" w:sz="0" w:space="0" w:color="auto"/>
            <w:right w:val="none" w:sz="0" w:space="0" w:color="auto"/>
          </w:divBdr>
        </w:div>
        <w:div w:id="1399938201">
          <w:marLeft w:val="640"/>
          <w:marRight w:val="0"/>
          <w:marTop w:val="0"/>
          <w:marBottom w:val="0"/>
          <w:divBdr>
            <w:top w:val="none" w:sz="0" w:space="0" w:color="auto"/>
            <w:left w:val="none" w:sz="0" w:space="0" w:color="auto"/>
            <w:bottom w:val="none" w:sz="0" w:space="0" w:color="auto"/>
            <w:right w:val="none" w:sz="0" w:space="0" w:color="auto"/>
          </w:divBdr>
        </w:div>
        <w:div w:id="2038040040">
          <w:marLeft w:val="640"/>
          <w:marRight w:val="0"/>
          <w:marTop w:val="0"/>
          <w:marBottom w:val="0"/>
          <w:divBdr>
            <w:top w:val="none" w:sz="0" w:space="0" w:color="auto"/>
            <w:left w:val="none" w:sz="0" w:space="0" w:color="auto"/>
            <w:bottom w:val="none" w:sz="0" w:space="0" w:color="auto"/>
            <w:right w:val="none" w:sz="0" w:space="0" w:color="auto"/>
          </w:divBdr>
        </w:div>
        <w:div w:id="621035561">
          <w:marLeft w:val="640"/>
          <w:marRight w:val="0"/>
          <w:marTop w:val="0"/>
          <w:marBottom w:val="0"/>
          <w:divBdr>
            <w:top w:val="none" w:sz="0" w:space="0" w:color="auto"/>
            <w:left w:val="none" w:sz="0" w:space="0" w:color="auto"/>
            <w:bottom w:val="none" w:sz="0" w:space="0" w:color="auto"/>
            <w:right w:val="none" w:sz="0" w:space="0" w:color="auto"/>
          </w:divBdr>
        </w:div>
        <w:div w:id="1903253567">
          <w:marLeft w:val="640"/>
          <w:marRight w:val="0"/>
          <w:marTop w:val="0"/>
          <w:marBottom w:val="0"/>
          <w:divBdr>
            <w:top w:val="none" w:sz="0" w:space="0" w:color="auto"/>
            <w:left w:val="none" w:sz="0" w:space="0" w:color="auto"/>
            <w:bottom w:val="none" w:sz="0" w:space="0" w:color="auto"/>
            <w:right w:val="none" w:sz="0" w:space="0" w:color="auto"/>
          </w:divBdr>
        </w:div>
        <w:div w:id="99880665">
          <w:marLeft w:val="640"/>
          <w:marRight w:val="0"/>
          <w:marTop w:val="0"/>
          <w:marBottom w:val="0"/>
          <w:divBdr>
            <w:top w:val="none" w:sz="0" w:space="0" w:color="auto"/>
            <w:left w:val="none" w:sz="0" w:space="0" w:color="auto"/>
            <w:bottom w:val="none" w:sz="0" w:space="0" w:color="auto"/>
            <w:right w:val="none" w:sz="0" w:space="0" w:color="auto"/>
          </w:divBdr>
        </w:div>
        <w:div w:id="699626510">
          <w:marLeft w:val="640"/>
          <w:marRight w:val="0"/>
          <w:marTop w:val="0"/>
          <w:marBottom w:val="0"/>
          <w:divBdr>
            <w:top w:val="none" w:sz="0" w:space="0" w:color="auto"/>
            <w:left w:val="none" w:sz="0" w:space="0" w:color="auto"/>
            <w:bottom w:val="none" w:sz="0" w:space="0" w:color="auto"/>
            <w:right w:val="none" w:sz="0" w:space="0" w:color="auto"/>
          </w:divBdr>
        </w:div>
        <w:div w:id="1966810717">
          <w:marLeft w:val="640"/>
          <w:marRight w:val="0"/>
          <w:marTop w:val="0"/>
          <w:marBottom w:val="0"/>
          <w:divBdr>
            <w:top w:val="none" w:sz="0" w:space="0" w:color="auto"/>
            <w:left w:val="none" w:sz="0" w:space="0" w:color="auto"/>
            <w:bottom w:val="none" w:sz="0" w:space="0" w:color="auto"/>
            <w:right w:val="none" w:sz="0" w:space="0" w:color="auto"/>
          </w:divBdr>
        </w:div>
        <w:div w:id="1561818713">
          <w:marLeft w:val="640"/>
          <w:marRight w:val="0"/>
          <w:marTop w:val="0"/>
          <w:marBottom w:val="0"/>
          <w:divBdr>
            <w:top w:val="none" w:sz="0" w:space="0" w:color="auto"/>
            <w:left w:val="none" w:sz="0" w:space="0" w:color="auto"/>
            <w:bottom w:val="none" w:sz="0" w:space="0" w:color="auto"/>
            <w:right w:val="none" w:sz="0" w:space="0" w:color="auto"/>
          </w:divBdr>
        </w:div>
        <w:div w:id="1696609845">
          <w:marLeft w:val="640"/>
          <w:marRight w:val="0"/>
          <w:marTop w:val="0"/>
          <w:marBottom w:val="0"/>
          <w:divBdr>
            <w:top w:val="none" w:sz="0" w:space="0" w:color="auto"/>
            <w:left w:val="none" w:sz="0" w:space="0" w:color="auto"/>
            <w:bottom w:val="none" w:sz="0" w:space="0" w:color="auto"/>
            <w:right w:val="none" w:sz="0" w:space="0" w:color="auto"/>
          </w:divBdr>
        </w:div>
        <w:div w:id="773793953">
          <w:marLeft w:val="640"/>
          <w:marRight w:val="0"/>
          <w:marTop w:val="0"/>
          <w:marBottom w:val="0"/>
          <w:divBdr>
            <w:top w:val="none" w:sz="0" w:space="0" w:color="auto"/>
            <w:left w:val="none" w:sz="0" w:space="0" w:color="auto"/>
            <w:bottom w:val="none" w:sz="0" w:space="0" w:color="auto"/>
            <w:right w:val="none" w:sz="0" w:space="0" w:color="auto"/>
          </w:divBdr>
        </w:div>
        <w:div w:id="1085882894">
          <w:marLeft w:val="640"/>
          <w:marRight w:val="0"/>
          <w:marTop w:val="0"/>
          <w:marBottom w:val="0"/>
          <w:divBdr>
            <w:top w:val="none" w:sz="0" w:space="0" w:color="auto"/>
            <w:left w:val="none" w:sz="0" w:space="0" w:color="auto"/>
            <w:bottom w:val="none" w:sz="0" w:space="0" w:color="auto"/>
            <w:right w:val="none" w:sz="0" w:space="0" w:color="auto"/>
          </w:divBdr>
        </w:div>
        <w:div w:id="529531803">
          <w:marLeft w:val="640"/>
          <w:marRight w:val="0"/>
          <w:marTop w:val="0"/>
          <w:marBottom w:val="0"/>
          <w:divBdr>
            <w:top w:val="none" w:sz="0" w:space="0" w:color="auto"/>
            <w:left w:val="none" w:sz="0" w:space="0" w:color="auto"/>
            <w:bottom w:val="none" w:sz="0" w:space="0" w:color="auto"/>
            <w:right w:val="none" w:sz="0" w:space="0" w:color="auto"/>
          </w:divBdr>
        </w:div>
        <w:div w:id="1753971286">
          <w:marLeft w:val="640"/>
          <w:marRight w:val="0"/>
          <w:marTop w:val="0"/>
          <w:marBottom w:val="0"/>
          <w:divBdr>
            <w:top w:val="none" w:sz="0" w:space="0" w:color="auto"/>
            <w:left w:val="none" w:sz="0" w:space="0" w:color="auto"/>
            <w:bottom w:val="none" w:sz="0" w:space="0" w:color="auto"/>
            <w:right w:val="none" w:sz="0" w:space="0" w:color="auto"/>
          </w:divBdr>
        </w:div>
        <w:div w:id="1366633738">
          <w:marLeft w:val="640"/>
          <w:marRight w:val="0"/>
          <w:marTop w:val="0"/>
          <w:marBottom w:val="0"/>
          <w:divBdr>
            <w:top w:val="none" w:sz="0" w:space="0" w:color="auto"/>
            <w:left w:val="none" w:sz="0" w:space="0" w:color="auto"/>
            <w:bottom w:val="none" w:sz="0" w:space="0" w:color="auto"/>
            <w:right w:val="none" w:sz="0" w:space="0" w:color="auto"/>
          </w:divBdr>
        </w:div>
        <w:div w:id="1850555760">
          <w:marLeft w:val="640"/>
          <w:marRight w:val="0"/>
          <w:marTop w:val="0"/>
          <w:marBottom w:val="0"/>
          <w:divBdr>
            <w:top w:val="none" w:sz="0" w:space="0" w:color="auto"/>
            <w:left w:val="none" w:sz="0" w:space="0" w:color="auto"/>
            <w:bottom w:val="none" w:sz="0" w:space="0" w:color="auto"/>
            <w:right w:val="none" w:sz="0" w:space="0" w:color="auto"/>
          </w:divBdr>
        </w:div>
        <w:div w:id="285232616">
          <w:marLeft w:val="640"/>
          <w:marRight w:val="0"/>
          <w:marTop w:val="0"/>
          <w:marBottom w:val="0"/>
          <w:divBdr>
            <w:top w:val="none" w:sz="0" w:space="0" w:color="auto"/>
            <w:left w:val="none" w:sz="0" w:space="0" w:color="auto"/>
            <w:bottom w:val="none" w:sz="0" w:space="0" w:color="auto"/>
            <w:right w:val="none" w:sz="0" w:space="0" w:color="auto"/>
          </w:divBdr>
        </w:div>
        <w:div w:id="1828473893">
          <w:marLeft w:val="640"/>
          <w:marRight w:val="0"/>
          <w:marTop w:val="0"/>
          <w:marBottom w:val="0"/>
          <w:divBdr>
            <w:top w:val="none" w:sz="0" w:space="0" w:color="auto"/>
            <w:left w:val="none" w:sz="0" w:space="0" w:color="auto"/>
            <w:bottom w:val="none" w:sz="0" w:space="0" w:color="auto"/>
            <w:right w:val="none" w:sz="0" w:space="0" w:color="auto"/>
          </w:divBdr>
        </w:div>
        <w:div w:id="1145464010">
          <w:marLeft w:val="640"/>
          <w:marRight w:val="0"/>
          <w:marTop w:val="0"/>
          <w:marBottom w:val="0"/>
          <w:divBdr>
            <w:top w:val="none" w:sz="0" w:space="0" w:color="auto"/>
            <w:left w:val="none" w:sz="0" w:space="0" w:color="auto"/>
            <w:bottom w:val="none" w:sz="0" w:space="0" w:color="auto"/>
            <w:right w:val="none" w:sz="0" w:space="0" w:color="auto"/>
          </w:divBdr>
        </w:div>
        <w:div w:id="857352993">
          <w:marLeft w:val="640"/>
          <w:marRight w:val="0"/>
          <w:marTop w:val="0"/>
          <w:marBottom w:val="0"/>
          <w:divBdr>
            <w:top w:val="none" w:sz="0" w:space="0" w:color="auto"/>
            <w:left w:val="none" w:sz="0" w:space="0" w:color="auto"/>
            <w:bottom w:val="none" w:sz="0" w:space="0" w:color="auto"/>
            <w:right w:val="none" w:sz="0" w:space="0" w:color="auto"/>
          </w:divBdr>
        </w:div>
        <w:div w:id="625627994">
          <w:marLeft w:val="640"/>
          <w:marRight w:val="0"/>
          <w:marTop w:val="0"/>
          <w:marBottom w:val="0"/>
          <w:divBdr>
            <w:top w:val="none" w:sz="0" w:space="0" w:color="auto"/>
            <w:left w:val="none" w:sz="0" w:space="0" w:color="auto"/>
            <w:bottom w:val="none" w:sz="0" w:space="0" w:color="auto"/>
            <w:right w:val="none" w:sz="0" w:space="0" w:color="auto"/>
          </w:divBdr>
        </w:div>
        <w:div w:id="1023358178">
          <w:marLeft w:val="640"/>
          <w:marRight w:val="0"/>
          <w:marTop w:val="0"/>
          <w:marBottom w:val="0"/>
          <w:divBdr>
            <w:top w:val="none" w:sz="0" w:space="0" w:color="auto"/>
            <w:left w:val="none" w:sz="0" w:space="0" w:color="auto"/>
            <w:bottom w:val="none" w:sz="0" w:space="0" w:color="auto"/>
            <w:right w:val="none" w:sz="0" w:space="0" w:color="auto"/>
          </w:divBdr>
        </w:div>
        <w:div w:id="1283028698">
          <w:marLeft w:val="640"/>
          <w:marRight w:val="0"/>
          <w:marTop w:val="0"/>
          <w:marBottom w:val="0"/>
          <w:divBdr>
            <w:top w:val="none" w:sz="0" w:space="0" w:color="auto"/>
            <w:left w:val="none" w:sz="0" w:space="0" w:color="auto"/>
            <w:bottom w:val="none" w:sz="0" w:space="0" w:color="auto"/>
            <w:right w:val="none" w:sz="0" w:space="0" w:color="auto"/>
          </w:divBdr>
        </w:div>
        <w:div w:id="1103721967">
          <w:marLeft w:val="640"/>
          <w:marRight w:val="0"/>
          <w:marTop w:val="0"/>
          <w:marBottom w:val="0"/>
          <w:divBdr>
            <w:top w:val="none" w:sz="0" w:space="0" w:color="auto"/>
            <w:left w:val="none" w:sz="0" w:space="0" w:color="auto"/>
            <w:bottom w:val="none" w:sz="0" w:space="0" w:color="auto"/>
            <w:right w:val="none" w:sz="0" w:space="0" w:color="auto"/>
          </w:divBdr>
        </w:div>
        <w:div w:id="2147042501">
          <w:marLeft w:val="640"/>
          <w:marRight w:val="0"/>
          <w:marTop w:val="0"/>
          <w:marBottom w:val="0"/>
          <w:divBdr>
            <w:top w:val="none" w:sz="0" w:space="0" w:color="auto"/>
            <w:left w:val="none" w:sz="0" w:space="0" w:color="auto"/>
            <w:bottom w:val="none" w:sz="0" w:space="0" w:color="auto"/>
            <w:right w:val="none" w:sz="0" w:space="0" w:color="auto"/>
          </w:divBdr>
        </w:div>
        <w:div w:id="1519657693">
          <w:marLeft w:val="640"/>
          <w:marRight w:val="0"/>
          <w:marTop w:val="0"/>
          <w:marBottom w:val="0"/>
          <w:divBdr>
            <w:top w:val="none" w:sz="0" w:space="0" w:color="auto"/>
            <w:left w:val="none" w:sz="0" w:space="0" w:color="auto"/>
            <w:bottom w:val="none" w:sz="0" w:space="0" w:color="auto"/>
            <w:right w:val="none" w:sz="0" w:space="0" w:color="auto"/>
          </w:divBdr>
        </w:div>
        <w:div w:id="287276529">
          <w:marLeft w:val="640"/>
          <w:marRight w:val="0"/>
          <w:marTop w:val="0"/>
          <w:marBottom w:val="0"/>
          <w:divBdr>
            <w:top w:val="none" w:sz="0" w:space="0" w:color="auto"/>
            <w:left w:val="none" w:sz="0" w:space="0" w:color="auto"/>
            <w:bottom w:val="none" w:sz="0" w:space="0" w:color="auto"/>
            <w:right w:val="none" w:sz="0" w:space="0" w:color="auto"/>
          </w:divBdr>
        </w:div>
        <w:div w:id="727191526">
          <w:marLeft w:val="640"/>
          <w:marRight w:val="0"/>
          <w:marTop w:val="0"/>
          <w:marBottom w:val="0"/>
          <w:divBdr>
            <w:top w:val="none" w:sz="0" w:space="0" w:color="auto"/>
            <w:left w:val="none" w:sz="0" w:space="0" w:color="auto"/>
            <w:bottom w:val="none" w:sz="0" w:space="0" w:color="auto"/>
            <w:right w:val="none" w:sz="0" w:space="0" w:color="auto"/>
          </w:divBdr>
        </w:div>
        <w:div w:id="2097742981">
          <w:marLeft w:val="640"/>
          <w:marRight w:val="0"/>
          <w:marTop w:val="0"/>
          <w:marBottom w:val="0"/>
          <w:divBdr>
            <w:top w:val="none" w:sz="0" w:space="0" w:color="auto"/>
            <w:left w:val="none" w:sz="0" w:space="0" w:color="auto"/>
            <w:bottom w:val="none" w:sz="0" w:space="0" w:color="auto"/>
            <w:right w:val="none" w:sz="0" w:space="0" w:color="auto"/>
          </w:divBdr>
        </w:div>
        <w:div w:id="1657953064">
          <w:marLeft w:val="640"/>
          <w:marRight w:val="0"/>
          <w:marTop w:val="0"/>
          <w:marBottom w:val="0"/>
          <w:divBdr>
            <w:top w:val="none" w:sz="0" w:space="0" w:color="auto"/>
            <w:left w:val="none" w:sz="0" w:space="0" w:color="auto"/>
            <w:bottom w:val="none" w:sz="0" w:space="0" w:color="auto"/>
            <w:right w:val="none" w:sz="0" w:space="0" w:color="auto"/>
          </w:divBdr>
        </w:div>
        <w:div w:id="1109203282">
          <w:marLeft w:val="640"/>
          <w:marRight w:val="0"/>
          <w:marTop w:val="0"/>
          <w:marBottom w:val="0"/>
          <w:divBdr>
            <w:top w:val="none" w:sz="0" w:space="0" w:color="auto"/>
            <w:left w:val="none" w:sz="0" w:space="0" w:color="auto"/>
            <w:bottom w:val="none" w:sz="0" w:space="0" w:color="auto"/>
            <w:right w:val="none" w:sz="0" w:space="0" w:color="auto"/>
          </w:divBdr>
        </w:div>
        <w:div w:id="1747923644">
          <w:marLeft w:val="640"/>
          <w:marRight w:val="0"/>
          <w:marTop w:val="0"/>
          <w:marBottom w:val="0"/>
          <w:divBdr>
            <w:top w:val="none" w:sz="0" w:space="0" w:color="auto"/>
            <w:left w:val="none" w:sz="0" w:space="0" w:color="auto"/>
            <w:bottom w:val="none" w:sz="0" w:space="0" w:color="auto"/>
            <w:right w:val="none" w:sz="0" w:space="0" w:color="auto"/>
          </w:divBdr>
        </w:div>
        <w:div w:id="1756778322">
          <w:marLeft w:val="640"/>
          <w:marRight w:val="0"/>
          <w:marTop w:val="0"/>
          <w:marBottom w:val="0"/>
          <w:divBdr>
            <w:top w:val="none" w:sz="0" w:space="0" w:color="auto"/>
            <w:left w:val="none" w:sz="0" w:space="0" w:color="auto"/>
            <w:bottom w:val="none" w:sz="0" w:space="0" w:color="auto"/>
            <w:right w:val="none" w:sz="0" w:space="0" w:color="auto"/>
          </w:divBdr>
        </w:div>
        <w:div w:id="768043766">
          <w:marLeft w:val="640"/>
          <w:marRight w:val="0"/>
          <w:marTop w:val="0"/>
          <w:marBottom w:val="0"/>
          <w:divBdr>
            <w:top w:val="none" w:sz="0" w:space="0" w:color="auto"/>
            <w:left w:val="none" w:sz="0" w:space="0" w:color="auto"/>
            <w:bottom w:val="none" w:sz="0" w:space="0" w:color="auto"/>
            <w:right w:val="none" w:sz="0" w:space="0" w:color="auto"/>
          </w:divBdr>
        </w:div>
        <w:div w:id="2070306413">
          <w:marLeft w:val="640"/>
          <w:marRight w:val="0"/>
          <w:marTop w:val="0"/>
          <w:marBottom w:val="0"/>
          <w:divBdr>
            <w:top w:val="none" w:sz="0" w:space="0" w:color="auto"/>
            <w:left w:val="none" w:sz="0" w:space="0" w:color="auto"/>
            <w:bottom w:val="none" w:sz="0" w:space="0" w:color="auto"/>
            <w:right w:val="none" w:sz="0" w:space="0" w:color="auto"/>
          </w:divBdr>
        </w:div>
        <w:div w:id="379744771">
          <w:marLeft w:val="640"/>
          <w:marRight w:val="0"/>
          <w:marTop w:val="0"/>
          <w:marBottom w:val="0"/>
          <w:divBdr>
            <w:top w:val="none" w:sz="0" w:space="0" w:color="auto"/>
            <w:left w:val="none" w:sz="0" w:space="0" w:color="auto"/>
            <w:bottom w:val="none" w:sz="0" w:space="0" w:color="auto"/>
            <w:right w:val="none" w:sz="0" w:space="0" w:color="auto"/>
          </w:divBdr>
        </w:div>
        <w:div w:id="319963279">
          <w:marLeft w:val="640"/>
          <w:marRight w:val="0"/>
          <w:marTop w:val="0"/>
          <w:marBottom w:val="0"/>
          <w:divBdr>
            <w:top w:val="none" w:sz="0" w:space="0" w:color="auto"/>
            <w:left w:val="none" w:sz="0" w:space="0" w:color="auto"/>
            <w:bottom w:val="none" w:sz="0" w:space="0" w:color="auto"/>
            <w:right w:val="none" w:sz="0" w:space="0" w:color="auto"/>
          </w:divBdr>
        </w:div>
        <w:div w:id="1104376559">
          <w:marLeft w:val="640"/>
          <w:marRight w:val="0"/>
          <w:marTop w:val="0"/>
          <w:marBottom w:val="0"/>
          <w:divBdr>
            <w:top w:val="none" w:sz="0" w:space="0" w:color="auto"/>
            <w:left w:val="none" w:sz="0" w:space="0" w:color="auto"/>
            <w:bottom w:val="none" w:sz="0" w:space="0" w:color="auto"/>
            <w:right w:val="none" w:sz="0" w:space="0" w:color="auto"/>
          </w:divBdr>
        </w:div>
        <w:div w:id="2001304071">
          <w:marLeft w:val="640"/>
          <w:marRight w:val="0"/>
          <w:marTop w:val="0"/>
          <w:marBottom w:val="0"/>
          <w:divBdr>
            <w:top w:val="none" w:sz="0" w:space="0" w:color="auto"/>
            <w:left w:val="none" w:sz="0" w:space="0" w:color="auto"/>
            <w:bottom w:val="none" w:sz="0" w:space="0" w:color="auto"/>
            <w:right w:val="none" w:sz="0" w:space="0" w:color="auto"/>
          </w:divBdr>
        </w:div>
        <w:div w:id="204876550">
          <w:marLeft w:val="640"/>
          <w:marRight w:val="0"/>
          <w:marTop w:val="0"/>
          <w:marBottom w:val="0"/>
          <w:divBdr>
            <w:top w:val="none" w:sz="0" w:space="0" w:color="auto"/>
            <w:left w:val="none" w:sz="0" w:space="0" w:color="auto"/>
            <w:bottom w:val="none" w:sz="0" w:space="0" w:color="auto"/>
            <w:right w:val="none" w:sz="0" w:space="0" w:color="auto"/>
          </w:divBdr>
        </w:div>
        <w:div w:id="697583711">
          <w:marLeft w:val="640"/>
          <w:marRight w:val="0"/>
          <w:marTop w:val="0"/>
          <w:marBottom w:val="0"/>
          <w:divBdr>
            <w:top w:val="none" w:sz="0" w:space="0" w:color="auto"/>
            <w:left w:val="none" w:sz="0" w:space="0" w:color="auto"/>
            <w:bottom w:val="none" w:sz="0" w:space="0" w:color="auto"/>
            <w:right w:val="none" w:sz="0" w:space="0" w:color="auto"/>
          </w:divBdr>
        </w:div>
        <w:div w:id="144779485">
          <w:marLeft w:val="640"/>
          <w:marRight w:val="0"/>
          <w:marTop w:val="0"/>
          <w:marBottom w:val="0"/>
          <w:divBdr>
            <w:top w:val="none" w:sz="0" w:space="0" w:color="auto"/>
            <w:left w:val="none" w:sz="0" w:space="0" w:color="auto"/>
            <w:bottom w:val="none" w:sz="0" w:space="0" w:color="auto"/>
            <w:right w:val="none" w:sz="0" w:space="0" w:color="auto"/>
          </w:divBdr>
        </w:div>
        <w:div w:id="1233345793">
          <w:marLeft w:val="640"/>
          <w:marRight w:val="0"/>
          <w:marTop w:val="0"/>
          <w:marBottom w:val="0"/>
          <w:divBdr>
            <w:top w:val="none" w:sz="0" w:space="0" w:color="auto"/>
            <w:left w:val="none" w:sz="0" w:space="0" w:color="auto"/>
            <w:bottom w:val="none" w:sz="0" w:space="0" w:color="auto"/>
            <w:right w:val="none" w:sz="0" w:space="0" w:color="auto"/>
          </w:divBdr>
        </w:div>
        <w:div w:id="495537805">
          <w:marLeft w:val="640"/>
          <w:marRight w:val="0"/>
          <w:marTop w:val="0"/>
          <w:marBottom w:val="0"/>
          <w:divBdr>
            <w:top w:val="none" w:sz="0" w:space="0" w:color="auto"/>
            <w:left w:val="none" w:sz="0" w:space="0" w:color="auto"/>
            <w:bottom w:val="none" w:sz="0" w:space="0" w:color="auto"/>
            <w:right w:val="none" w:sz="0" w:space="0" w:color="auto"/>
          </w:divBdr>
        </w:div>
        <w:div w:id="99497697">
          <w:marLeft w:val="640"/>
          <w:marRight w:val="0"/>
          <w:marTop w:val="0"/>
          <w:marBottom w:val="0"/>
          <w:divBdr>
            <w:top w:val="none" w:sz="0" w:space="0" w:color="auto"/>
            <w:left w:val="none" w:sz="0" w:space="0" w:color="auto"/>
            <w:bottom w:val="none" w:sz="0" w:space="0" w:color="auto"/>
            <w:right w:val="none" w:sz="0" w:space="0" w:color="auto"/>
          </w:divBdr>
        </w:div>
        <w:div w:id="19476798">
          <w:marLeft w:val="640"/>
          <w:marRight w:val="0"/>
          <w:marTop w:val="0"/>
          <w:marBottom w:val="0"/>
          <w:divBdr>
            <w:top w:val="none" w:sz="0" w:space="0" w:color="auto"/>
            <w:left w:val="none" w:sz="0" w:space="0" w:color="auto"/>
            <w:bottom w:val="none" w:sz="0" w:space="0" w:color="auto"/>
            <w:right w:val="none" w:sz="0" w:space="0" w:color="auto"/>
          </w:divBdr>
        </w:div>
        <w:div w:id="802381449">
          <w:marLeft w:val="640"/>
          <w:marRight w:val="0"/>
          <w:marTop w:val="0"/>
          <w:marBottom w:val="0"/>
          <w:divBdr>
            <w:top w:val="none" w:sz="0" w:space="0" w:color="auto"/>
            <w:left w:val="none" w:sz="0" w:space="0" w:color="auto"/>
            <w:bottom w:val="none" w:sz="0" w:space="0" w:color="auto"/>
            <w:right w:val="none" w:sz="0" w:space="0" w:color="auto"/>
          </w:divBdr>
        </w:div>
        <w:div w:id="1595673065">
          <w:marLeft w:val="640"/>
          <w:marRight w:val="0"/>
          <w:marTop w:val="0"/>
          <w:marBottom w:val="0"/>
          <w:divBdr>
            <w:top w:val="none" w:sz="0" w:space="0" w:color="auto"/>
            <w:left w:val="none" w:sz="0" w:space="0" w:color="auto"/>
            <w:bottom w:val="none" w:sz="0" w:space="0" w:color="auto"/>
            <w:right w:val="none" w:sz="0" w:space="0" w:color="auto"/>
          </w:divBdr>
        </w:div>
        <w:div w:id="1205215914">
          <w:marLeft w:val="640"/>
          <w:marRight w:val="0"/>
          <w:marTop w:val="0"/>
          <w:marBottom w:val="0"/>
          <w:divBdr>
            <w:top w:val="none" w:sz="0" w:space="0" w:color="auto"/>
            <w:left w:val="none" w:sz="0" w:space="0" w:color="auto"/>
            <w:bottom w:val="none" w:sz="0" w:space="0" w:color="auto"/>
            <w:right w:val="none" w:sz="0" w:space="0" w:color="auto"/>
          </w:divBdr>
        </w:div>
        <w:div w:id="1931500911">
          <w:marLeft w:val="640"/>
          <w:marRight w:val="0"/>
          <w:marTop w:val="0"/>
          <w:marBottom w:val="0"/>
          <w:divBdr>
            <w:top w:val="none" w:sz="0" w:space="0" w:color="auto"/>
            <w:left w:val="none" w:sz="0" w:space="0" w:color="auto"/>
            <w:bottom w:val="none" w:sz="0" w:space="0" w:color="auto"/>
            <w:right w:val="none" w:sz="0" w:space="0" w:color="auto"/>
          </w:divBdr>
        </w:div>
        <w:div w:id="100079018">
          <w:marLeft w:val="640"/>
          <w:marRight w:val="0"/>
          <w:marTop w:val="0"/>
          <w:marBottom w:val="0"/>
          <w:divBdr>
            <w:top w:val="none" w:sz="0" w:space="0" w:color="auto"/>
            <w:left w:val="none" w:sz="0" w:space="0" w:color="auto"/>
            <w:bottom w:val="none" w:sz="0" w:space="0" w:color="auto"/>
            <w:right w:val="none" w:sz="0" w:space="0" w:color="auto"/>
          </w:divBdr>
        </w:div>
        <w:div w:id="669793563">
          <w:marLeft w:val="640"/>
          <w:marRight w:val="0"/>
          <w:marTop w:val="0"/>
          <w:marBottom w:val="0"/>
          <w:divBdr>
            <w:top w:val="none" w:sz="0" w:space="0" w:color="auto"/>
            <w:left w:val="none" w:sz="0" w:space="0" w:color="auto"/>
            <w:bottom w:val="none" w:sz="0" w:space="0" w:color="auto"/>
            <w:right w:val="none" w:sz="0" w:space="0" w:color="auto"/>
          </w:divBdr>
        </w:div>
        <w:div w:id="1106196325">
          <w:marLeft w:val="640"/>
          <w:marRight w:val="0"/>
          <w:marTop w:val="0"/>
          <w:marBottom w:val="0"/>
          <w:divBdr>
            <w:top w:val="none" w:sz="0" w:space="0" w:color="auto"/>
            <w:left w:val="none" w:sz="0" w:space="0" w:color="auto"/>
            <w:bottom w:val="none" w:sz="0" w:space="0" w:color="auto"/>
            <w:right w:val="none" w:sz="0" w:space="0" w:color="auto"/>
          </w:divBdr>
        </w:div>
        <w:div w:id="754518430">
          <w:marLeft w:val="640"/>
          <w:marRight w:val="0"/>
          <w:marTop w:val="0"/>
          <w:marBottom w:val="0"/>
          <w:divBdr>
            <w:top w:val="none" w:sz="0" w:space="0" w:color="auto"/>
            <w:left w:val="none" w:sz="0" w:space="0" w:color="auto"/>
            <w:bottom w:val="none" w:sz="0" w:space="0" w:color="auto"/>
            <w:right w:val="none" w:sz="0" w:space="0" w:color="auto"/>
          </w:divBdr>
        </w:div>
        <w:div w:id="1891837422">
          <w:marLeft w:val="640"/>
          <w:marRight w:val="0"/>
          <w:marTop w:val="0"/>
          <w:marBottom w:val="0"/>
          <w:divBdr>
            <w:top w:val="none" w:sz="0" w:space="0" w:color="auto"/>
            <w:left w:val="none" w:sz="0" w:space="0" w:color="auto"/>
            <w:bottom w:val="none" w:sz="0" w:space="0" w:color="auto"/>
            <w:right w:val="none" w:sz="0" w:space="0" w:color="auto"/>
          </w:divBdr>
        </w:div>
      </w:divsChild>
    </w:div>
    <w:div w:id="1107430829">
      <w:bodyDiv w:val="1"/>
      <w:marLeft w:val="0"/>
      <w:marRight w:val="0"/>
      <w:marTop w:val="0"/>
      <w:marBottom w:val="0"/>
      <w:divBdr>
        <w:top w:val="none" w:sz="0" w:space="0" w:color="auto"/>
        <w:left w:val="none" w:sz="0" w:space="0" w:color="auto"/>
        <w:bottom w:val="none" w:sz="0" w:space="0" w:color="auto"/>
        <w:right w:val="none" w:sz="0" w:space="0" w:color="auto"/>
      </w:divBdr>
      <w:divsChild>
        <w:div w:id="441920757">
          <w:marLeft w:val="640"/>
          <w:marRight w:val="0"/>
          <w:marTop w:val="0"/>
          <w:marBottom w:val="0"/>
          <w:divBdr>
            <w:top w:val="none" w:sz="0" w:space="0" w:color="auto"/>
            <w:left w:val="none" w:sz="0" w:space="0" w:color="auto"/>
            <w:bottom w:val="none" w:sz="0" w:space="0" w:color="auto"/>
            <w:right w:val="none" w:sz="0" w:space="0" w:color="auto"/>
          </w:divBdr>
        </w:div>
        <w:div w:id="1164859465">
          <w:marLeft w:val="640"/>
          <w:marRight w:val="0"/>
          <w:marTop w:val="0"/>
          <w:marBottom w:val="0"/>
          <w:divBdr>
            <w:top w:val="none" w:sz="0" w:space="0" w:color="auto"/>
            <w:left w:val="none" w:sz="0" w:space="0" w:color="auto"/>
            <w:bottom w:val="none" w:sz="0" w:space="0" w:color="auto"/>
            <w:right w:val="none" w:sz="0" w:space="0" w:color="auto"/>
          </w:divBdr>
        </w:div>
        <w:div w:id="100879256">
          <w:marLeft w:val="640"/>
          <w:marRight w:val="0"/>
          <w:marTop w:val="0"/>
          <w:marBottom w:val="0"/>
          <w:divBdr>
            <w:top w:val="none" w:sz="0" w:space="0" w:color="auto"/>
            <w:left w:val="none" w:sz="0" w:space="0" w:color="auto"/>
            <w:bottom w:val="none" w:sz="0" w:space="0" w:color="auto"/>
            <w:right w:val="none" w:sz="0" w:space="0" w:color="auto"/>
          </w:divBdr>
        </w:div>
        <w:div w:id="909196378">
          <w:marLeft w:val="640"/>
          <w:marRight w:val="0"/>
          <w:marTop w:val="0"/>
          <w:marBottom w:val="0"/>
          <w:divBdr>
            <w:top w:val="none" w:sz="0" w:space="0" w:color="auto"/>
            <w:left w:val="none" w:sz="0" w:space="0" w:color="auto"/>
            <w:bottom w:val="none" w:sz="0" w:space="0" w:color="auto"/>
            <w:right w:val="none" w:sz="0" w:space="0" w:color="auto"/>
          </w:divBdr>
        </w:div>
        <w:div w:id="1898514785">
          <w:marLeft w:val="640"/>
          <w:marRight w:val="0"/>
          <w:marTop w:val="0"/>
          <w:marBottom w:val="0"/>
          <w:divBdr>
            <w:top w:val="none" w:sz="0" w:space="0" w:color="auto"/>
            <w:left w:val="none" w:sz="0" w:space="0" w:color="auto"/>
            <w:bottom w:val="none" w:sz="0" w:space="0" w:color="auto"/>
            <w:right w:val="none" w:sz="0" w:space="0" w:color="auto"/>
          </w:divBdr>
        </w:div>
        <w:div w:id="1574004261">
          <w:marLeft w:val="640"/>
          <w:marRight w:val="0"/>
          <w:marTop w:val="0"/>
          <w:marBottom w:val="0"/>
          <w:divBdr>
            <w:top w:val="none" w:sz="0" w:space="0" w:color="auto"/>
            <w:left w:val="none" w:sz="0" w:space="0" w:color="auto"/>
            <w:bottom w:val="none" w:sz="0" w:space="0" w:color="auto"/>
            <w:right w:val="none" w:sz="0" w:space="0" w:color="auto"/>
          </w:divBdr>
        </w:div>
        <w:div w:id="1005478096">
          <w:marLeft w:val="640"/>
          <w:marRight w:val="0"/>
          <w:marTop w:val="0"/>
          <w:marBottom w:val="0"/>
          <w:divBdr>
            <w:top w:val="none" w:sz="0" w:space="0" w:color="auto"/>
            <w:left w:val="none" w:sz="0" w:space="0" w:color="auto"/>
            <w:bottom w:val="none" w:sz="0" w:space="0" w:color="auto"/>
            <w:right w:val="none" w:sz="0" w:space="0" w:color="auto"/>
          </w:divBdr>
        </w:div>
        <w:div w:id="1017582449">
          <w:marLeft w:val="640"/>
          <w:marRight w:val="0"/>
          <w:marTop w:val="0"/>
          <w:marBottom w:val="0"/>
          <w:divBdr>
            <w:top w:val="none" w:sz="0" w:space="0" w:color="auto"/>
            <w:left w:val="none" w:sz="0" w:space="0" w:color="auto"/>
            <w:bottom w:val="none" w:sz="0" w:space="0" w:color="auto"/>
            <w:right w:val="none" w:sz="0" w:space="0" w:color="auto"/>
          </w:divBdr>
        </w:div>
        <w:div w:id="1800997944">
          <w:marLeft w:val="640"/>
          <w:marRight w:val="0"/>
          <w:marTop w:val="0"/>
          <w:marBottom w:val="0"/>
          <w:divBdr>
            <w:top w:val="none" w:sz="0" w:space="0" w:color="auto"/>
            <w:left w:val="none" w:sz="0" w:space="0" w:color="auto"/>
            <w:bottom w:val="none" w:sz="0" w:space="0" w:color="auto"/>
            <w:right w:val="none" w:sz="0" w:space="0" w:color="auto"/>
          </w:divBdr>
        </w:div>
        <w:div w:id="1573154014">
          <w:marLeft w:val="640"/>
          <w:marRight w:val="0"/>
          <w:marTop w:val="0"/>
          <w:marBottom w:val="0"/>
          <w:divBdr>
            <w:top w:val="none" w:sz="0" w:space="0" w:color="auto"/>
            <w:left w:val="none" w:sz="0" w:space="0" w:color="auto"/>
            <w:bottom w:val="none" w:sz="0" w:space="0" w:color="auto"/>
            <w:right w:val="none" w:sz="0" w:space="0" w:color="auto"/>
          </w:divBdr>
        </w:div>
        <w:div w:id="826016325">
          <w:marLeft w:val="640"/>
          <w:marRight w:val="0"/>
          <w:marTop w:val="0"/>
          <w:marBottom w:val="0"/>
          <w:divBdr>
            <w:top w:val="none" w:sz="0" w:space="0" w:color="auto"/>
            <w:left w:val="none" w:sz="0" w:space="0" w:color="auto"/>
            <w:bottom w:val="none" w:sz="0" w:space="0" w:color="auto"/>
            <w:right w:val="none" w:sz="0" w:space="0" w:color="auto"/>
          </w:divBdr>
        </w:div>
        <w:div w:id="207494768">
          <w:marLeft w:val="640"/>
          <w:marRight w:val="0"/>
          <w:marTop w:val="0"/>
          <w:marBottom w:val="0"/>
          <w:divBdr>
            <w:top w:val="none" w:sz="0" w:space="0" w:color="auto"/>
            <w:left w:val="none" w:sz="0" w:space="0" w:color="auto"/>
            <w:bottom w:val="none" w:sz="0" w:space="0" w:color="auto"/>
            <w:right w:val="none" w:sz="0" w:space="0" w:color="auto"/>
          </w:divBdr>
        </w:div>
        <w:div w:id="1302884213">
          <w:marLeft w:val="640"/>
          <w:marRight w:val="0"/>
          <w:marTop w:val="0"/>
          <w:marBottom w:val="0"/>
          <w:divBdr>
            <w:top w:val="none" w:sz="0" w:space="0" w:color="auto"/>
            <w:left w:val="none" w:sz="0" w:space="0" w:color="auto"/>
            <w:bottom w:val="none" w:sz="0" w:space="0" w:color="auto"/>
            <w:right w:val="none" w:sz="0" w:space="0" w:color="auto"/>
          </w:divBdr>
        </w:div>
        <w:div w:id="320159662">
          <w:marLeft w:val="640"/>
          <w:marRight w:val="0"/>
          <w:marTop w:val="0"/>
          <w:marBottom w:val="0"/>
          <w:divBdr>
            <w:top w:val="none" w:sz="0" w:space="0" w:color="auto"/>
            <w:left w:val="none" w:sz="0" w:space="0" w:color="auto"/>
            <w:bottom w:val="none" w:sz="0" w:space="0" w:color="auto"/>
            <w:right w:val="none" w:sz="0" w:space="0" w:color="auto"/>
          </w:divBdr>
        </w:div>
        <w:div w:id="106123219">
          <w:marLeft w:val="640"/>
          <w:marRight w:val="0"/>
          <w:marTop w:val="0"/>
          <w:marBottom w:val="0"/>
          <w:divBdr>
            <w:top w:val="none" w:sz="0" w:space="0" w:color="auto"/>
            <w:left w:val="none" w:sz="0" w:space="0" w:color="auto"/>
            <w:bottom w:val="none" w:sz="0" w:space="0" w:color="auto"/>
            <w:right w:val="none" w:sz="0" w:space="0" w:color="auto"/>
          </w:divBdr>
        </w:div>
        <w:div w:id="1828203469">
          <w:marLeft w:val="640"/>
          <w:marRight w:val="0"/>
          <w:marTop w:val="0"/>
          <w:marBottom w:val="0"/>
          <w:divBdr>
            <w:top w:val="none" w:sz="0" w:space="0" w:color="auto"/>
            <w:left w:val="none" w:sz="0" w:space="0" w:color="auto"/>
            <w:bottom w:val="none" w:sz="0" w:space="0" w:color="auto"/>
            <w:right w:val="none" w:sz="0" w:space="0" w:color="auto"/>
          </w:divBdr>
        </w:div>
        <w:div w:id="1728920653">
          <w:marLeft w:val="640"/>
          <w:marRight w:val="0"/>
          <w:marTop w:val="0"/>
          <w:marBottom w:val="0"/>
          <w:divBdr>
            <w:top w:val="none" w:sz="0" w:space="0" w:color="auto"/>
            <w:left w:val="none" w:sz="0" w:space="0" w:color="auto"/>
            <w:bottom w:val="none" w:sz="0" w:space="0" w:color="auto"/>
            <w:right w:val="none" w:sz="0" w:space="0" w:color="auto"/>
          </w:divBdr>
        </w:div>
        <w:div w:id="1782260969">
          <w:marLeft w:val="640"/>
          <w:marRight w:val="0"/>
          <w:marTop w:val="0"/>
          <w:marBottom w:val="0"/>
          <w:divBdr>
            <w:top w:val="none" w:sz="0" w:space="0" w:color="auto"/>
            <w:left w:val="none" w:sz="0" w:space="0" w:color="auto"/>
            <w:bottom w:val="none" w:sz="0" w:space="0" w:color="auto"/>
            <w:right w:val="none" w:sz="0" w:space="0" w:color="auto"/>
          </w:divBdr>
        </w:div>
        <w:div w:id="231620775">
          <w:marLeft w:val="640"/>
          <w:marRight w:val="0"/>
          <w:marTop w:val="0"/>
          <w:marBottom w:val="0"/>
          <w:divBdr>
            <w:top w:val="none" w:sz="0" w:space="0" w:color="auto"/>
            <w:left w:val="none" w:sz="0" w:space="0" w:color="auto"/>
            <w:bottom w:val="none" w:sz="0" w:space="0" w:color="auto"/>
            <w:right w:val="none" w:sz="0" w:space="0" w:color="auto"/>
          </w:divBdr>
        </w:div>
        <w:div w:id="1911771060">
          <w:marLeft w:val="640"/>
          <w:marRight w:val="0"/>
          <w:marTop w:val="0"/>
          <w:marBottom w:val="0"/>
          <w:divBdr>
            <w:top w:val="none" w:sz="0" w:space="0" w:color="auto"/>
            <w:left w:val="none" w:sz="0" w:space="0" w:color="auto"/>
            <w:bottom w:val="none" w:sz="0" w:space="0" w:color="auto"/>
            <w:right w:val="none" w:sz="0" w:space="0" w:color="auto"/>
          </w:divBdr>
        </w:div>
        <w:div w:id="1578830688">
          <w:marLeft w:val="640"/>
          <w:marRight w:val="0"/>
          <w:marTop w:val="0"/>
          <w:marBottom w:val="0"/>
          <w:divBdr>
            <w:top w:val="none" w:sz="0" w:space="0" w:color="auto"/>
            <w:left w:val="none" w:sz="0" w:space="0" w:color="auto"/>
            <w:bottom w:val="none" w:sz="0" w:space="0" w:color="auto"/>
            <w:right w:val="none" w:sz="0" w:space="0" w:color="auto"/>
          </w:divBdr>
        </w:div>
        <w:div w:id="1822650382">
          <w:marLeft w:val="640"/>
          <w:marRight w:val="0"/>
          <w:marTop w:val="0"/>
          <w:marBottom w:val="0"/>
          <w:divBdr>
            <w:top w:val="none" w:sz="0" w:space="0" w:color="auto"/>
            <w:left w:val="none" w:sz="0" w:space="0" w:color="auto"/>
            <w:bottom w:val="none" w:sz="0" w:space="0" w:color="auto"/>
            <w:right w:val="none" w:sz="0" w:space="0" w:color="auto"/>
          </w:divBdr>
        </w:div>
        <w:div w:id="43020666">
          <w:marLeft w:val="640"/>
          <w:marRight w:val="0"/>
          <w:marTop w:val="0"/>
          <w:marBottom w:val="0"/>
          <w:divBdr>
            <w:top w:val="none" w:sz="0" w:space="0" w:color="auto"/>
            <w:left w:val="none" w:sz="0" w:space="0" w:color="auto"/>
            <w:bottom w:val="none" w:sz="0" w:space="0" w:color="auto"/>
            <w:right w:val="none" w:sz="0" w:space="0" w:color="auto"/>
          </w:divBdr>
        </w:div>
        <w:div w:id="1866290730">
          <w:marLeft w:val="640"/>
          <w:marRight w:val="0"/>
          <w:marTop w:val="0"/>
          <w:marBottom w:val="0"/>
          <w:divBdr>
            <w:top w:val="none" w:sz="0" w:space="0" w:color="auto"/>
            <w:left w:val="none" w:sz="0" w:space="0" w:color="auto"/>
            <w:bottom w:val="none" w:sz="0" w:space="0" w:color="auto"/>
            <w:right w:val="none" w:sz="0" w:space="0" w:color="auto"/>
          </w:divBdr>
        </w:div>
        <w:div w:id="486480772">
          <w:marLeft w:val="640"/>
          <w:marRight w:val="0"/>
          <w:marTop w:val="0"/>
          <w:marBottom w:val="0"/>
          <w:divBdr>
            <w:top w:val="none" w:sz="0" w:space="0" w:color="auto"/>
            <w:left w:val="none" w:sz="0" w:space="0" w:color="auto"/>
            <w:bottom w:val="none" w:sz="0" w:space="0" w:color="auto"/>
            <w:right w:val="none" w:sz="0" w:space="0" w:color="auto"/>
          </w:divBdr>
        </w:div>
        <w:div w:id="893008115">
          <w:marLeft w:val="640"/>
          <w:marRight w:val="0"/>
          <w:marTop w:val="0"/>
          <w:marBottom w:val="0"/>
          <w:divBdr>
            <w:top w:val="none" w:sz="0" w:space="0" w:color="auto"/>
            <w:left w:val="none" w:sz="0" w:space="0" w:color="auto"/>
            <w:bottom w:val="none" w:sz="0" w:space="0" w:color="auto"/>
            <w:right w:val="none" w:sz="0" w:space="0" w:color="auto"/>
          </w:divBdr>
        </w:div>
        <w:div w:id="1691108272">
          <w:marLeft w:val="640"/>
          <w:marRight w:val="0"/>
          <w:marTop w:val="0"/>
          <w:marBottom w:val="0"/>
          <w:divBdr>
            <w:top w:val="none" w:sz="0" w:space="0" w:color="auto"/>
            <w:left w:val="none" w:sz="0" w:space="0" w:color="auto"/>
            <w:bottom w:val="none" w:sz="0" w:space="0" w:color="auto"/>
            <w:right w:val="none" w:sz="0" w:space="0" w:color="auto"/>
          </w:divBdr>
        </w:div>
        <w:div w:id="1225339262">
          <w:marLeft w:val="640"/>
          <w:marRight w:val="0"/>
          <w:marTop w:val="0"/>
          <w:marBottom w:val="0"/>
          <w:divBdr>
            <w:top w:val="none" w:sz="0" w:space="0" w:color="auto"/>
            <w:left w:val="none" w:sz="0" w:space="0" w:color="auto"/>
            <w:bottom w:val="none" w:sz="0" w:space="0" w:color="auto"/>
            <w:right w:val="none" w:sz="0" w:space="0" w:color="auto"/>
          </w:divBdr>
        </w:div>
        <w:div w:id="1281572675">
          <w:marLeft w:val="640"/>
          <w:marRight w:val="0"/>
          <w:marTop w:val="0"/>
          <w:marBottom w:val="0"/>
          <w:divBdr>
            <w:top w:val="none" w:sz="0" w:space="0" w:color="auto"/>
            <w:left w:val="none" w:sz="0" w:space="0" w:color="auto"/>
            <w:bottom w:val="none" w:sz="0" w:space="0" w:color="auto"/>
            <w:right w:val="none" w:sz="0" w:space="0" w:color="auto"/>
          </w:divBdr>
        </w:div>
        <w:div w:id="43799364">
          <w:marLeft w:val="640"/>
          <w:marRight w:val="0"/>
          <w:marTop w:val="0"/>
          <w:marBottom w:val="0"/>
          <w:divBdr>
            <w:top w:val="none" w:sz="0" w:space="0" w:color="auto"/>
            <w:left w:val="none" w:sz="0" w:space="0" w:color="auto"/>
            <w:bottom w:val="none" w:sz="0" w:space="0" w:color="auto"/>
            <w:right w:val="none" w:sz="0" w:space="0" w:color="auto"/>
          </w:divBdr>
        </w:div>
        <w:div w:id="2090422711">
          <w:marLeft w:val="640"/>
          <w:marRight w:val="0"/>
          <w:marTop w:val="0"/>
          <w:marBottom w:val="0"/>
          <w:divBdr>
            <w:top w:val="none" w:sz="0" w:space="0" w:color="auto"/>
            <w:left w:val="none" w:sz="0" w:space="0" w:color="auto"/>
            <w:bottom w:val="none" w:sz="0" w:space="0" w:color="auto"/>
            <w:right w:val="none" w:sz="0" w:space="0" w:color="auto"/>
          </w:divBdr>
        </w:div>
        <w:div w:id="1759670538">
          <w:marLeft w:val="640"/>
          <w:marRight w:val="0"/>
          <w:marTop w:val="0"/>
          <w:marBottom w:val="0"/>
          <w:divBdr>
            <w:top w:val="none" w:sz="0" w:space="0" w:color="auto"/>
            <w:left w:val="none" w:sz="0" w:space="0" w:color="auto"/>
            <w:bottom w:val="none" w:sz="0" w:space="0" w:color="auto"/>
            <w:right w:val="none" w:sz="0" w:space="0" w:color="auto"/>
          </w:divBdr>
        </w:div>
        <w:div w:id="908031431">
          <w:marLeft w:val="640"/>
          <w:marRight w:val="0"/>
          <w:marTop w:val="0"/>
          <w:marBottom w:val="0"/>
          <w:divBdr>
            <w:top w:val="none" w:sz="0" w:space="0" w:color="auto"/>
            <w:left w:val="none" w:sz="0" w:space="0" w:color="auto"/>
            <w:bottom w:val="none" w:sz="0" w:space="0" w:color="auto"/>
            <w:right w:val="none" w:sz="0" w:space="0" w:color="auto"/>
          </w:divBdr>
        </w:div>
        <w:div w:id="1869684889">
          <w:marLeft w:val="640"/>
          <w:marRight w:val="0"/>
          <w:marTop w:val="0"/>
          <w:marBottom w:val="0"/>
          <w:divBdr>
            <w:top w:val="none" w:sz="0" w:space="0" w:color="auto"/>
            <w:left w:val="none" w:sz="0" w:space="0" w:color="auto"/>
            <w:bottom w:val="none" w:sz="0" w:space="0" w:color="auto"/>
            <w:right w:val="none" w:sz="0" w:space="0" w:color="auto"/>
          </w:divBdr>
        </w:div>
        <w:div w:id="325481759">
          <w:marLeft w:val="640"/>
          <w:marRight w:val="0"/>
          <w:marTop w:val="0"/>
          <w:marBottom w:val="0"/>
          <w:divBdr>
            <w:top w:val="none" w:sz="0" w:space="0" w:color="auto"/>
            <w:left w:val="none" w:sz="0" w:space="0" w:color="auto"/>
            <w:bottom w:val="none" w:sz="0" w:space="0" w:color="auto"/>
            <w:right w:val="none" w:sz="0" w:space="0" w:color="auto"/>
          </w:divBdr>
        </w:div>
        <w:div w:id="1567455643">
          <w:marLeft w:val="640"/>
          <w:marRight w:val="0"/>
          <w:marTop w:val="0"/>
          <w:marBottom w:val="0"/>
          <w:divBdr>
            <w:top w:val="none" w:sz="0" w:space="0" w:color="auto"/>
            <w:left w:val="none" w:sz="0" w:space="0" w:color="auto"/>
            <w:bottom w:val="none" w:sz="0" w:space="0" w:color="auto"/>
            <w:right w:val="none" w:sz="0" w:space="0" w:color="auto"/>
          </w:divBdr>
        </w:div>
        <w:div w:id="1245870543">
          <w:marLeft w:val="640"/>
          <w:marRight w:val="0"/>
          <w:marTop w:val="0"/>
          <w:marBottom w:val="0"/>
          <w:divBdr>
            <w:top w:val="none" w:sz="0" w:space="0" w:color="auto"/>
            <w:left w:val="none" w:sz="0" w:space="0" w:color="auto"/>
            <w:bottom w:val="none" w:sz="0" w:space="0" w:color="auto"/>
            <w:right w:val="none" w:sz="0" w:space="0" w:color="auto"/>
          </w:divBdr>
        </w:div>
        <w:div w:id="838352022">
          <w:marLeft w:val="640"/>
          <w:marRight w:val="0"/>
          <w:marTop w:val="0"/>
          <w:marBottom w:val="0"/>
          <w:divBdr>
            <w:top w:val="none" w:sz="0" w:space="0" w:color="auto"/>
            <w:left w:val="none" w:sz="0" w:space="0" w:color="auto"/>
            <w:bottom w:val="none" w:sz="0" w:space="0" w:color="auto"/>
            <w:right w:val="none" w:sz="0" w:space="0" w:color="auto"/>
          </w:divBdr>
        </w:div>
        <w:div w:id="1836872880">
          <w:marLeft w:val="640"/>
          <w:marRight w:val="0"/>
          <w:marTop w:val="0"/>
          <w:marBottom w:val="0"/>
          <w:divBdr>
            <w:top w:val="none" w:sz="0" w:space="0" w:color="auto"/>
            <w:left w:val="none" w:sz="0" w:space="0" w:color="auto"/>
            <w:bottom w:val="none" w:sz="0" w:space="0" w:color="auto"/>
            <w:right w:val="none" w:sz="0" w:space="0" w:color="auto"/>
          </w:divBdr>
        </w:div>
        <w:div w:id="1104812401">
          <w:marLeft w:val="640"/>
          <w:marRight w:val="0"/>
          <w:marTop w:val="0"/>
          <w:marBottom w:val="0"/>
          <w:divBdr>
            <w:top w:val="none" w:sz="0" w:space="0" w:color="auto"/>
            <w:left w:val="none" w:sz="0" w:space="0" w:color="auto"/>
            <w:bottom w:val="none" w:sz="0" w:space="0" w:color="auto"/>
            <w:right w:val="none" w:sz="0" w:space="0" w:color="auto"/>
          </w:divBdr>
        </w:div>
        <w:div w:id="468135977">
          <w:marLeft w:val="640"/>
          <w:marRight w:val="0"/>
          <w:marTop w:val="0"/>
          <w:marBottom w:val="0"/>
          <w:divBdr>
            <w:top w:val="none" w:sz="0" w:space="0" w:color="auto"/>
            <w:left w:val="none" w:sz="0" w:space="0" w:color="auto"/>
            <w:bottom w:val="none" w:sz="0" w:space="0" w:color="auto"/>
            <w:right w:val="none" w:sz="0" w:space="0" w:color="auto"/>
          </w:divBdr>
        </w:div>
        <w:div w:id="656227108">
          <w:marLeft w:val="640"/>
          <w:marRight w:val="0"/>
          <w:marTop w:val="0"/>
          <w:marBottom w:val="0"/>
          <w:divBdr>
            <w:top w:val="none" w:sz="0" w:space="0" w:color="auto"/>
            <w:left w:val="none" w:sz="0" w:space="0" w:color="auto"/>
            <w:bottom w:val="none" w:sz="0" w:space="0" w:color="auto"/>
            <w:right w:val="none" w:sz="0" w:space="0" w:color="auto"/>
          </w:divBdr>
        </w:div>
        <w:div w:id="1818448347">
          <w:marLeft w:val="640"/>
          <w:marRight w:val="0"/>
          <w:marTop w:val="0"/>
          <w:marBottom w:val="0"/>
          <w:divBdr>
            <w:top w:val="none" w:sz="0" w:space="0" w:color="auto"/>
            <w:left w:val="none" w:sz="0" w:space="0" w:color="auto"/>
            <w:bottom w:val="none" w:sz="0" w:space="0" w:color="auto"/>
            <w:right w:val="none" w:sz="0" w:space="0" w:color="auto"/>
          </w:divBdr>
        </w:div>
        <w:div w:id="1811702032">
          <w:marLeft w:val="640"/>
          <w:marRight w:val="0"/>
          <w:marTop w:val="0"/>
          <w:marBottom w:val="0"/>
          <w:divBdr>
            <w:top w:val="none" w:sz="0" w:space="0" w:color="auto"/>
            <w:left w:val="none" w:sz="0" w:space="0" w:color="auto"/>
            <w:bottom w:val="none" w:sz="0" w:space="0" w:color="auto"/>
            <w:right w:val="none" w:sz="0" w:space="0" w:color="auto"/>
          </w:divBdr>
        </w:div>
        <w:div w:id="1318025452">
          <w:marLeft w:val="640"/>
          <w:marRight w:val="0"/>
          <w:marTop w:val="0"/>
          <w:marBottom w:val="0"/>
          <w:divBdr>
            <w:top w:val="none" w:sz="0" w:space="0" w:color="auto"/>
            <w:left w:val="none" w:sz="0" w:space="0" w:color="auto"/>
            <w:bottom w:val="none" w:sz="0" w:space="0" w:color="auto"/>
            <w:right w:val="none" w:sz="0" w:space="0" w:color="auto"/>
          </w:divBdr>
        </w:div>
        <w:div w:id="630788229">
          <w:marLeft w:val="640"/>
          <w:marRight w:val="0"/>
          <w:marTop w:val="0"/>
          <w:marBottom w:val="0"/>
          <w:divBdr>
            <w:top w:val="none" w:sz="0" w:space="0" w:color="auto"/>
            <w:left w:val="none" w:sz="0" w:space="0" w:color="auto"/>
            <w:bottom w:val="none" w:sz="0" w:space="0" w:color="auto"/>
            <w:right w:val="none" w:sz="0" w:space="0" w:color="auto"/>
          </w:divBdr>
        </w:div>
        <w:div w:id="1004086605">
          <w:marLeft w:val="640"/>
          <w:marRight w:val="0"/>
          <w:marTop w:val="0"/>
          <w:marBottom w:val="0"/>
          <w:divBdr>
            <w:top w:val="none" w:sz="0" w:space="0" w:color="auto"/>
            <w:left w:val="none" w:sz="0" w:space="0" w:color="auto"/>
            <w:bottom w:val="none" w:sz="0" w:space="0" w:color="auto"/>
            <w:right w:val="none" w:sz="0" w:space="0" w:color="auto"/>
          </w:divBdr>
        </w:div>
        <w:div w:id="257445471">
          <w:marLeft w:val="640"/>
          <w:marRight w:val="0"/>
          <w:marTop w:val="0"/>
          <w:marBottom w:val="0"/>
          <w:divBdr>
            <w:top w:val="none" w:sz="0" w:space="0" w:color="auto"/>
            <w:left w:val="none" w:sz="0" w:space="0" w:color="auto"/>
            <w:bottom w:val="none" w:sz="0" w:space="0" w:color="auto"/>
            <w:right w:val="none" w:sz="0" w:space="0" w:color="auto"/>
          </w:divBdr>
        </w:div>
        <w:div w:id="734931254">
          <w:marLeft w:val="640"/>
          <w:marRight w:val="0"/>
          <w:marTop w:val="0"/>
          <w:marBottom w:val="0"/>
          <w:divBdr>
            <w:top w:val="none" w:sz="0" w:space="0" w:color="auto"/>
            <w:left w:val="none" w:sz="0" w:space="0" w:color="auto"/>
            <w:bottom w:val="none" w:sz="0" w:space="0" w:color="auto"/>
            <w:right w:val="none" w:sz="0" w:space="0" w:color="auto"/>
          </w:divBdr>
        </w:div>
        <w:div w:id="365788823">
          <w:marLeft w:val="640"/>
          <w:marRight w:val="0"/>
          <w:marTop w:val="0"/>
          <w:marBottom w:val="0"/>
          <w:divBdr>
            <w:top w:val="none" w:sz="0" w:space="0" w:color="auto"/>
            <w:left w:val="none" w:sz="0" w:space="0" w:color="auto"/>
            <w:bottom w:val="none" w:sz="0" w:space="0" w:color="auto"/>
            <w:right w:val="none" w:sz="0" w:space="0" w:color="auto"/>
          </w:divBdr>
        </w:div>
        <w:div w:id="231932789">
          <w:marLeft w:val="640"/>
          <w:marRight w:val="0"/>
          <w:marTop w:val="0"/>
          <w:marBottom w:val="0"/>
          <w:divBdr>
            <w:top w:val="none" w:sz="0" w:space="0" w:color="auto"/>
            <w:left w:val="none" w:sz="0" w:space="0" w:color="auto"/>
            <w:bottom w:val="none" w:sz="0" w:space="0" w:color="auto"/>
            <w:right w:val="none" w:sz="0" w:space="0" w:color="auto"/>
          </w:divBdr>
        </w:div>
        <w:div w:id="803700163">
          <w:marLeft w:val="640"/>
          <w:marRight w:val="0"/>
          <w:marTop w:val="0"/>
          <w:marBottom w:val="0"/>
          <w:divBdr>
            <w:top w:val="none" w:sz="0" w:space="0" w:color="auto"/>
            <w:left w:val="none" w:sz="0" w:space="0" w:color="auto"/>
            <w:bottom w:val="none" w:sz="0" w:space="0" w:color="auto"/>
            <w:right w:val="none" w:sz="0" w:space="0" w:color="auto"/>
          </w:divBdr>
        </w:div>
        <w:div w:id="1527937300">
          <w:marLeft w:val="640"/>
          <w:marRight w:val="0"/>
          <w:marTop w:val="0"/>
          <w:marBottom w:val="0"/>
          <w:divBdr>
            <w:top w:val="none" w:sz="0" w:space="0" w:color="auto"/>
            <w:left w:val="none" w:sz="0" w:space="0" w:color="auto"/>
            <w:bottom w:val="none" w:sz="0" w:space="0" w:color="auto"/>
            <w:right w:val="none" w:sz="0" w:space="0" w:color="auto"/>
          </w:divBdr>
        </w:div>
        <w:div w:id="685719330">
          <w:marLeft w:val="640"/>
          <w:marRight w:val="0"/>
          <w:marTop w:val="0"/>
          <w:marBottom w:val="0"/>
          <w:divBdr>
            <w:top w:val="none" w:sz="0" w:space="0" w:color="auto"/>
            <w:left w:val="none" w:sz="0" w:space="0" w:color="auto"/>
            <w:bottom w:val="none" w:sz="0" w:space="0" w:color="auto"/>
            <w:right w:val="none" w:sz="0" w:space="0" w:color="auto"/>
          </w:divBdr>
        </w:div>
        <w:div w:id="420489876">
          <w:marLeft w:val="640"/>
          <w:marRight w:val="0"/>
          <w:marTop w:val="0"/>
          <w:marBottom w:val="0"/>
          <w:divBdr>
            <w:top w:val="none" w:sz="0" w:space="0" w:color="auto"/>
            <w:left w:val="none" w:sz="0" w:space="0" w:color="auto"/>
            <w:bottom w:val="none" w:sz="0" w:space="0" w:color="auto"/>
            <w:right w:val="none" w:sz="0" w:space="0" w:color="auto"/>
          </w:divBdr>
        </w:div>
        <w:div w:id="119110468">
          <w:marLeft w:val="640"/>
          <w:marRight w:val="0"/>
          <w:marTop w:val="0"/>
          <w:marBottom w:val="0"/>
          <w:divBdr>
            <w:top w:val="none" w:sz="0" w:space="0" w:color="auto"/>
            <w:left w:val="none" w:sz="0" w:space="0" w:color="auto"/>
            <w:bottom w:val="none" w:sz="0" w:space="0" w:color="auto"/>
            <w:right w:val="none" w:sz="0" w:space="0" w:color="auto"/>
          </w:divBdr>
        </w:div>
        <w:div w:id="1858533">
          <w:marLeft w:val="640"/>
          <w:marRight w:val="0"/>
          <w:marTop w:val="0"/>
          <w:marBottom w:val="0"/>
          <w:divBdr>
            <w:top w:val="none" w:sz="0" w:space="0" w:color="auto"/>
            <w:left w:val="none" w:sz="0" w:space="0" w:color="auto"/>
            <w:bottom w:val="none" w:sz="0" w:space="0" w:color="auto"/>
            <w:right w:val="none" w:sz="0" w:space="0" w:color="auto"/>
          </w:divBdr>
        </w:div>
        <w:div w:id="1899510630">
          <w:marLeft w:val="640"/>
          <w:marRight w:val="0"/>
          <w:marTop w:val="0"/>
          <w:marBottom w:val="0"/>
          <w:divBdr>
            <w:top w:val="none" w:sz="0" w:space="0" w:color="auto"/>
            <w:left w:val="none" w:sz="0" w:space="0" w:color="auto"/>
            <w:bottom w:val="none" w:sz="0" w:space="0" w:color="auto"/>
            <w:right w:val="none" w:sz="0" w:space="0" w:color="auto"/>
          </w:divBdr>
        </w:div>
        <w:div w:id="1447849782">
          <w:marLeft w:val="640"/>
          <w:marRight w:val="0"/>
          <w:marTop w:val="0"/>
          <w:marBottom w:val="0"/>
          <w:divBdr>
            <w:top w:val="none" w:sz="0" w:space="0" w:color="auto"/>
            <w:left w:val="none" w:sz="0" w:space="0" w:color="auto"/>
            <w:bottom w:val="none" w:sz="0" w:space="0" w:color="auto"/>
            <w:right w:val="none" w:sz="0" w:space="0" w:color="auto"/>
          </w:divBdr>
        </w:div>
        <w:div w:id="384912850">
          <w:marLeft w:val="640"/>
          <w:marRight w:val="0"/>
          <w:marTop w:val="0"/>
          <w:marBottom w:val="0"/>
          <w:divBdr>
            <w:top w:val="none" w:sz="0" w:space="0" w:color="auto"/>
            <w:left w:val="none" w:sz="0" w:space="0" w:color="auto"/>
            <w:bottom w:val="none" w:sz="0" w:space="0" w:color="auto"/>
            <w:right w:val="none" w:sz="0" w:space="0" w:color="auto"/>
          </w:divBdr>
        </w:div>
        <w:div w:id="346830264">
          <w:marLeft w:val="640"/>
          <w:marRight w:val="0"/>
          <w:marTop w:val="0"/>
          <w:marBottom w:val="0"/>
          <w:divBdr>
            <w:top w:val="none" w:sz="0" w:space="0" w:color="auto"/>
            <w:left w:val="none" w:sz="0" w:space="0" w:color="auto"/>
            <w:bottom w:val="none" w:sz="0" w:space="0" w:color="auto"/>
            <w:right w:val="none" w:sz="0" w:space="0" w:color="auto"/>
          </w:divBdr>
        </w:div>
        <w:div w:id="1514103817">
          <w:marLeft w:val="640"/>
          <w:marRight w:val="0"/>
          <w:marTop w:val="0"/>
          <w:marBottom w:val="0"/>
          <w:divBdr>
            <w:top w:val="none" w:sz="0" w:space="0" w:color="auto"/>
            <w:left w:val="none" w:sz="0" w:space="0" w:color="auto"/>
            <w:bottom w:val="none" w:sz="0" w:space="0" w:color="auto"/>
            <w:right w:val="none" w:sz="0" w:space="0" w:color="auto"/>
          </w:divBdr>
        </w:div>
        <w:div w:id="1461073032">
          <w:marLeft w:val="640"/>
          <w:marRight w:val="0"/>
          <w:marTop w:val="0"/>
          <w:marBottom w:val="0"/>
          <w:divBdr>
            <w:top w:val="none" w:sz="0" w:space="0" w:color="auto"/>
            <w:left w:val="none" w:sz="0" w:space="0" w:color="auto"/>
            <w:bottom w:val="none" w:sz="0" w:space="0" w:color="auto"/>
            <w:right w:val="none" w:sz="0" w:space="0" w:color="auto"/>
          </w:divBdr>
        </w:div>
        <w:div w:id="1427773080">
          <w:marLeft w:val="640"/>
          <w:marRight w:val="0"/>
          <w:marTop w:val="0"/>
          <w:marBottom w:val="0"/>
          <w:divBdr>
            <w:top w:val="none" w:sz="0" w:space="0" w:color="auto"/>
            <w:left w:val="none" w:sz="0" w:space="0" w:color="auto"/>
            <w:bottom w:val="none" w:sz="0" w:space="0" w:color="auto"/>
            <w:right w:val="none" w:sz="0" w:space="0" w:color="auto"/>
          </w:divBdr>
        </w:div>
        <w:div w:id="1658418445">
          <w:marLeft w:val="640"/>
          <w:marRight w:val="0"/>
          <w:marTop w:val="0"/>
          <w:marBottom w:val="0"/>
          <w:divBdr>
            <w:top w:val="none" w:sz="0" w:space="0" w:color="auto"/>
            <w:left w:val="none" w:sz="0" w:space="0" w:color="auto"/>
            <w:bottom w:val="none" w:sz="0" w:space="0" w:color="auto"/>
            <w:right w:val="none" w:sz="0" w:space="0" w:color="auto"/>
          </w:divBdr>
        </w:div>
        <w:div w:id="195699021">
          <w:marLeft w:val="640"/>
          <w:marRight w:val="0"/>
          <w:marTop w:val="0"/>
          <w:marBottom w:val="0"/>
          <w:divBdr>
            <w:top w:val="none" w:sz="0" w:space="0" w:color="auto"/>
            <w:left w:val="none" w:sz="0" w:space="0" w:color="auto"/>
            <w:bottom w:val="none" w:sz="0" w:space="0" w:color="auto"/>
            <w:right w:val="none" w:sz="0" w:space="0" w:color="auto"/>
          </w:divBdr>
        </w:div>
        <w:div w:id="424806866">
          <w:marLeft w:val="640"/>
          <w:marRight w:val="0"/>
          <w:marTop w:val="0"/>
          <w:marBottom w:val="0"/>
          <w:divBdr>
            <w:top w:val="none" w:sz="0" w:space="0" w:color="auto"/>
            <w:left w:val="none" w:sz="0" w:space="0" w:color="auto"/>
            <w:bottom w:val="none" w:sz="0" w:space="0" w:color="auto"/>
            <w:right w:val="none" w:sz="0" w:space="0" w:color="auto"/>
          </w:divBdr>
        </w:div>
        <w:div w:id="1505512556">
          <w:marLeft w:val="640"/>
          <w:marRight w:val="0"/>
          <w:marTop w:val="0"/>
          <w:marBottom w:val="0"/>
          <w:divBdr>
            <w:top w:val="none" w:sz="0" w:space="0" w:color="auto"/>
            <w:left w:val="none" w:sz="0" w:space="0" w:color="auto"/>
            <w:bottom w:val="none" w:sz="0" w:space="0" w:color="auto"/>
            <w:right w:val="none" w:sz="0" w:space="0" w:color="auto"/>
          </w:divBdr>
        </w:div>
        <w:div w:id="1487354960">
          <w:marLeft w:val="640"/>
          <w:marRight w:val="0"/>
          <w:marTop w:val="0"/>
          <w:marBottom w:val="0"/>
          <w:divBdr>
            <w:top w:val="none" w:sz="0" w:space="0" w:color="auto"/>
            <w:left w:val="none" w:sz="0" w:space="0" w:color="auto"/>
            <w:bottom w:val="none" w:sz="0" w:space="0" w:color="auto"/>
            <w:right w:val="none" w:sz="0" w:space="0" w:color="auto"/>
          </w:divBdr>
        </w:div>
        <w:div w:id="1618490493">
          <w:marLeft w:val="640"/>
          <w:marRight w:val="0"/>
          <w:marTop w:val="0"/>
          <w:marBottom w:val="0"/>
          <w:divBdr>
            <w:top w:val="none" w:sz="0" w:space="0" w:color="auto"/>
            <w:left w:val="none" w:sz="0" w:space="0" w:color="auto"/>
            <w:bottom w:val="none" w:sz="0" w:space="0" w:color="auto"/>
            <w:right w:val="none" w:sz="0" w:space="0" w:color="auto"/>
          </w:divBdr>
        </w:div>
        <w:div w:id="1018846166">
          <w:marLeft w:val="640"/>
          <w:marRight w:val="0"/>
          <w:marTop w:val="0"/>
          <w:marBottom w:val="0"/>
          <w:divBdr>
            <w:top w:val="none" w:sz="0" w:space="0" w:color="auto"/>
            <w:left w:val="none" w:sz="0" w:space="0" w:color="auto"/>
            <w:bottom w:val="none" w:sz="0" w:space="0" w:color="auto"/>
            <w:right w:val="none" w:sz="0" w:space="0" w:color="auto"/>
          </w:divBdr>
        </w:div>
        <w:div w:id="1135757807">
          <w:marLeft w:val="640"/>
          <w:marRight w:val="0"/>
          <w:marTop w:val="0"/>
          <w:marBottom w:val="0"/>
          <w:divBdr>
            <w:top w:val="none" w:sz="0" w:space="0" w:color="auto"/>
            <w:left w:val="none" w:sz="0" w:space="0" w:color="auto"/>
            <w:bottom w:val="none" w:sz="0" w:space="0" w:color="auto"/>
            <w:right w:val="none" w:sz="0" w:space="0" w:color="auto"/>
          </w:divBdr>
        </w:div>
        <w:div w:id="2122063833">
          <w:marLeft w:val="640"/>
          <w:marRight w:val="0"/>
          <w:marTop w:val="0"/>
          <w:marBottom w:val="0"/>
          <w:divBdr>
            <w:top w:val="none" w:sz="0" w:space="0" w:color="auto"/>
            <w:left w:val="none" w:sz="0" w:space="0" w:color="auto"/>
            <w:bottom w:val="none" w:sz="0" w:space="0" w:color="auto"/>
            <w:right w:val="none" w:sz="0" w:space="0" w:color="auto"/>
          </w:divBdr>
        </w:div>
        <w:div w:id="1331910136">
          <w:marLeft w:val="640"/>
          <w:marRight w:val="0"/>
          <w:marTop w:val="0"/>
          <w:marBottom w:val="0"/>
          <w:divBdr>
            <w:top w:val="none" w:sz="0" w:space="0" w:color="auto"/>
            <w:left w:val="none" w:sz="0" w:space="0" w:color="auto"/>
            <w:bottom w:val="none" w:sz="0" w:space="0" w:color="auto"/>
            <w:right w:val="none" w:sz="0" w:space="0" w:color="auto"/>
          </w:divBdr>
        </w:div>
        <w:div w:id="999041830">
          <w:marLeft w:val="640"/>
          <w:marRight w:val="0"/>
          <w:marTop w:val="0"/>
          <w:marBottom w:val="0"/>
          <w:divBdr>
            <w:top w:val="none" w:sz="0" w:space="0" w:color="auto"/>
            <w:left w:val="none" w:sz="0" w:space="0" w:color="auto"/>
            <w:bottom w:val="none" w:sz="0" w:space="0" w:color="auto"/>
            <w:right w:val="none" w:sz="0" w:space="0" w:color="auto"/>
          </w:divBdr>
        </w:div>
        <w:div w:id="1593321108">
          <w:marLeft w:val="640"/>
          <w:marRight w:val="0"/>
          <w:marTop w:val="0"/>
          <w:marBottom w:val="0"/>
          <w:divBdr>
            <w:top w:val="none" w:sz="0" w:space="0" w:color="auto"/>
            <w:left w:val="none" w:sz="0" w:space="0" w:color="auto"/>
            <w:bottom w:val="none" w:sz="0" w:space="0" w:color="auto"/>
            <w:right w:val="none" w:sz="0" w:space="0" w:color="auto"/>
          </w:divBdr>
        </w:div>
        <w:div w:id="541987678">
          <w:marLeft w:val="640"/>
          <w:marRight w:val="0"/>
          <w:marTop w:val="0"/>
          <w:marBottom w:val="0"/>
          <w:divBdr>
            <w:top w:val="none" w:sz="0" w:space="0" w:color="auto"/>
            <w:left w:val="none" w:sz="0" w:space="0" w:color="auto"/>
            <w:bottom w:val="none" w:sz="0" w:space="0" w:color="auto"/>
            <w:right w:val="none" w:sz="0" w:space="0" w:color="auto"/>
          </w:divBdr>
        </w:div>
        <w:div w:id="1518228">
          <w:marLeft w:val="640"/>
          <w:marRight w:val="0"/>
          <w:marTop w:val="0"/>
          <w:marBottom w:val="0"/>
          <w:divBdr>
            <w:top w:val="none" w:sz="0" w:space="0" w:color="auto"/>
            <w:left w:val="none" w:sz="0" w:space="0" w:color="auto"/>
            <w:bottom w:val="none" w:sz="0" w:space="0" w:color="auto"/>
            <w:right w:val="none" w:sz="0" w:space="0" w:color="auto"/>
          </w:divBdr>
        </w:div>
        <w:div w:id="112943056">
          <w:marLeft w:val="640"/>
          <w:marRight w:val="0"/>
          <w:marTop w:val="0"/>
          <w:marBottom w:val="0"/>
          <w:divBdr>
            <w:top w:val="none" w:sz="0" w:space="0" w:color="auto"/>
            <w:left w:val="none" w:sz="0" w:space="0" w:color="auto"/>
            <w:bottom w:val="none" w:sz="0" w:space="0" w:color="auto"/>
            <w:right w:val="none" w:sz="0" w:space="0" w:color="auto"/>
          </w:divBdr>
        </w:div>
        <w:div w:id="1106385035">
          <w:marLeft w:val="640"/>
          <w:marRight w:val="0"/>
          <w:marTop w:val="0"/>
          <w:marBottom w:val="0"/>
          <w:divBdr>
            <w:top w:val="none" w:sz="0" w:space="0" w:color="auto"/>
            <w:left w:val="none" w:sz="0" w:space="0" w:color="auto"/>
            <w:bottom w:val="none" w:sz="0" w:space="0" w:color="auto"/>
            <w:right w:val="none" w:sz="0" w:space="0" w:color="auto"/>
          </w:divBdr>
        </w:div>
        <w:div w:id="635137584">
          <w:marLeft w:val="640"/>
          <w:marRight w:val="0"/>
          <w:marTop w:val="0"/>
          <w:marBottom w:val="0"/>
          <w:divBdr>
            <w:top w:val="none" w:sz="0" w:space="0" w:color="auto"/>
            <w:left w:val="none" w:sz="0" w:space="0" w:color="auto"/>
            <w:bottom w:val="none" w:sz="0" w:space="0" w:color="auto"/>
            <w:right w:val="none" w:sz="0" w:space="0" w:color="auto"/>
          </w:divBdr>
        </w:div>
        <w:div w:id="1419793547">
          <w:marLeft w:val="640"/>
          <w:marRight w:val="0"/>
          <w:marTop w:val="0"/>
          <w:marBottom w:val="0"/>
          <w:divBdr>
            <w:top w:val="none" w:sz="0" w:space="0" w:color="auto"/>
            <w:left w:val="none" w:sz="0" w:space="0" w:color="auto"/>
            <w:bottom w:val="none" w:sz="0" w:space="0" w:color="auto"/>
            <w:right w:val="none" w:sz="0" w:space="0" w:color="auto"/>
          </w:divBdr>
        </w:div>
        <w:div w:id="2032411279">
          <w:marLeft w:val="640"/>
          <w:marRight w:val="0"/>
          <w:marTop w:val="0"/>
          <w:marBottom w:val="0"/>
          <w:divBdr>
            <w:top w:val="none" w:sz="0" w:space="0" w:color="auto"/>
            <w:left w:val="none" w:sz="0" w:space="0" w:color="auto"/>
            <w:bottom w:val="none" w:sz="0" w:space="0" w:color="auto"/>
            <w:right w:val="none" w:sz="0" w:space="0" w:color="auto"/>
          </w:divBdr>
        </w:div>
        <w:div w:id="1705059068">
          <w:marLeft w:val="640"/>
          <w:marRight w:val="0"/>
          <w:marTop w:val="0"/>
          <w:marBottom w:val="0"/>
          <w:divBdr>
            <w:top w:val="none" w:sz="0" w:space="0" w:color="auto"/>
            <w:left w:val="none" w:sz="0" w:space="0" w:color="auto"/>
            <w:bottom w:val="none" w:sz="0" w:space="0" w:color="auto"/>
            <w:right w:val="none" w:sz="0" w:space="0" w:color="auto"/>
          </w:divBdr>
        </w:div>
        <w:div w:id="510989007">
          <w:marLeft w:val="640"/>
          <w:marRight w:val="0"/>
          <w:marTop w:val="0"/>
          <w:marBottom w:val="0"/>
          <w:divBdr>
            <w:top w:val="none" w:sz="0" w:space="0" w:color="auto"/>
            <w:left w:val="none" w:sz="0" w:space="0" w:color="auto"/>
            <w:bottom w:val="none" w:sz="0" w:space="0" w:color="auto"/>
            <w:right w:val="none" w:sz="0" w:space="0" w:color="auto"/>
          </w:divBdr>
        </w:div>
        <w:div w:id="745612061">
          <w:marLeft w:val="640"/>
          <w:marRight w:val="0"/>
          <w:marTop w:val="0"/>
          <w:marBottom w:val="0"/>
          <w:divBdr>
            <w:top w:val="none" w:sz="0" w:space="0" w:color="auto"/>
            <w:left w:val="none" w:sz="0" w:space="0" w:color="auto"/>
            <w:bottom w:val="none" w:sz="0" w:space="0" w:color="auto"/>
            <w:right w:val="none" w:sz="0" w:space="0" w:color="auto"/>
          </w:divBdr>
        </w:div>
        <w:div w:id="890923437">
          <w:marLeft w:val="640"/>
          <w:marRight w:val="0"/>
          <w:marTop w:val="0"/>
          <w:marBottom w:val="0"/>
          <w:divBdr>
            <w:top w:val="none" w:sz="0" w:space="0" w:color="auto"/>
            <w:left w:val="none" w:sz="0" w:space="0" w:color="auto"/>
            <w:bottom w:val="none" w:sz="0" w:space="0" w:color="auto"/>
            <w:right w:val="none" w:sz="0" w:space="0" w:color="auto"/>
          </w:divBdr>
        </w:div>
        <w:div w:id="1027217468">
          <w:marLeft w:val="640"/>
          <w:marRight w:val="0"/>
          <w:marTop w:val="0"/>
          <w:marBottom w:val="0"/>
          <w:divBdr>
            <w:top w:val="none" w:sz="0" w:space="0" w:color="auto"/>
            <w:left w:val="none" w:sz="0" w:space="0" w:color="auto"/>
            <w:bottom w:val="none" w:sz="0" w:space="0" w:color="auto"/>
            <w:right w:val="none" w:sz="0" w:space="0" w:color="auto"/>
          </w:divBdr>
        </w:div>
        <w:div w:id="1435319329">
          <w:marLeft w:val="640"/>
          <w:marRight w:val="0"/>
          <w:marTop w:val="0"/>
          <w:marBottom w:val="0"/>
          <w:divBdr>
            <w:top w:val="none" w:sz="0" w:space="0" w:color="auto"/>
            <w:left w:val="none" w:sz="0" w:space="0" w:color="auto"/>
            <w:bottom w:val="none" w:sz="0" w:space="0" w:color="auto"/>
            <w:right w:val="none" w:sz="0" w:space="0" w:color="auto"/>
          </w:divBdr>
        </w:div>
        <w:div w:id="1253315341">
          <w:marLeft w:val="640"/>
          <w:marRight w:val="0"/>
          <w:marTop w:val="0"/>
          <w:marBottom w:val="0"/>
          <w:divBdr>
            <w:top w:val="none" w:sz="0" w:space="0" w:color="auto"/>
            <w:left w:val="none" w:sz="0" w:space="0" w:color="auto"/>
            <w:bottom w:val="none" w:sz="0" w:space="0" w:color="auto"/>
            <w:right w:val="none" w:sz="0" w:space="0" w:color="auto"/>
          </w:divBdr>
        </w:div>
        <w:div w:id="1945262384">
          <w:marLeft w:val="640"/>
          <w:marRight w:val="0"/>
          <w:marTop w:val="0"/>
          <w:marBottom w:val="0"/>
          <w:divBdr>
            <w:top w:val="none" w:sz="0" w:space="0" w:color="auto"/>
            <w:left w:val="none" w:sz="0" w:space="0" w:color="auto"/>
            <w:bottom w:val="none" w:sz="0" w:space="0" w:color="auto"/>
            <w:right w:val="none" w:sz="0" w:space="0" w:color="auto"/>
          </w:divBdr>
        </w:div>
        <w:div w:id="702945663">
          <w:marLeft w:val="640"/>
          <w:marRight w:val="0"/>
          <w:marTop w:val="0"/>
          <w:marBottom w:val="0"/>
          <w:divBdr>
            <w:top w:val="none" w:sz="0" w:space="0" w:color="auto"/>
            <w:left w:val="none" w:sz="0" w:space="0" w:color="auto"/>
            <w:bottom w:val="none" w:sz="0" w:space="0" w:color="auto"/>
            <w:right w:val="none" w:sz="0" w:space="0" w:color="auto"/>
          </w:divBdr>
        </w:div>
        <w:div w:id="633873554">
          <w:marLeft w:val="640"/>
          <w:marRight w:val="0"/>
          <w:marTop w:val="0"/>
          <w:marBottom w:val="0"/>
          <w:divBdr>
            <w:top w:val="none" w:sz="0" w:space="0" w:color="auto"/>
            <w:left w:val="none" w:sz="0" w:space="0" w:color="auto"/>
            <w:bottom w:val="none" w:sz="0" w:space="0" w:color="auto"/>
            <w:right w:val="none" w:sz="0" w:space="0" w:color="auto"/>
          </w:divBdr>
        </w:div>
        <w:div w:id="1979264627">
          <w:marLeft w:val="640"/>
          <w:marRight w:val="0"/>
          <w:marTop w:val="0"/>
          <w:marBottom w:val="0"/>
          <w:divBdr>
            <w:top w:val="none" w:sz="0" w:space="0" w:color="auto"/>
            <w:left w:val="none" w:sz="0" w:space="0" w:color="auto"/>
            <w:bottom w:val="none" w:sz="0" w:space="0" w:color="auto"/>
            <w:right w:val="none" w:sz="0" w:space="0" w:color="auto"/>
          </w:divBdr>
        </w:div>
        <w:div w:id="2137943149">
          <w:marLeft w:val="640"/>
          <w:marRight w:val="0"/>
          <w:marTop w:val="0"/>
          <w:marBottom w:val="0"/>
          <w:divBdr>
            <w:top w:val="none" w:sz="0" w:space="0" w:color="auto"/>
            <w:left w:val="none" w:sz="0" w:space="0" w:color="auto"/>
            <w:bottom w:val="none" w:sz="0" w:space="0" w:color="auto"/>
            <w:right w:val="none" w:sz="0" w:space="0" w:color="auto"/>
          </w:divBdr>
        </w:div>
        <w:div w:id="754595151">
          <w:marLeft w:val="640"/>
          <w:marRight w:val="0"/>
          <w:marTop w:val="0"/>
          <w:marBottom w:val="0"/>
          <w:divBdr>
            <w:top w:val="none" w:sz="0" w:space="0" w:color="auto"/>
            <w:left w:val="none" w:sz="0" w:space="0" w:color="auto"/>
            <w:bottom w:val="none" w:sz="0" w:space="0" w:color="auto"/>
            <w:right w:val="none" w:sz="0" w:space="0" w:color="auto"/>
          </w:divBdr>
        </w:div>
        <w:div w:id="758255003">
          <w:marLeft w:val="640"/>
          <w:marRight w:val="0"/>
          <w:marTop w:val="0"/>
          <w:marBottom w:val="0"/>
          <w:divBdr>
            <w:top w:val="none" w:sz="0" w:space="0" w:color="auto"/>
            <w:left w:val="none" w:sz="0" w:space="0" w:color="auto"/>
            <w:bottom w:val="none" w:sz="0" w:space="0" w:color="auto"/>
            <w:right w:val="none" w:sz="0" w:space="0" w:color="auto"/>
          </w:divBdr>
        </w:div>
        <w:div w:id="157812078">
          <w:marLeft w:val="640"/>
          <w:marRight w:val="0"/>
          <w:marTop w:val="0"/>
          <w:marBottom w:val="0"/>
          <w:divBdr>
            <w:top w:val="none" w:sz="0" w:space="0" w:color="auto"/>
            <w:left w:val="none" w:sz="0" w:space="0" w:color="auto"/>
            <w:bottom w:val="none" w:sz="0" w:space="0" w:color="auto"/>
            <w:right w:val="none" w:sz="0" w:space="0" w:color="auto"/>
          </w:divBdr>
        </w:div>
        <w:div w:id="1325546225">
          <w:marLeft w:val="640"/>
          <w:marRight w:val="0"/>
          <w:marTop w:val="0"/>
          <w:marBottom w:val="0"/>
          <w:divBdr>
            <w:top w:val="none" w:sz="0" w:space="0" w:color="auto"/>
            <w:left w:val="none" w:sz="0" w:space="0" w:color="auto"/>
            <w:bottom w:val="none" w:sz="0" w:space="0" w:color="auto"/>
            <w:right w:val="none" w:sz="0" w:space="0" w:color="auto"/>
          </w:divBdr>
        </w:div>
        <w:div w:id="1178732639">
          <w:marLeft w:val="640"/>
          <w:marRight w:val="0"/>
          <w:marTop w:val="0"/>
          <w:marBottom w:val="0"/>
          <w:divBdr>
            <w:top w:val="none" w:sz="0" w:space="0" w:color="auto"/>
            <w:left w:val="none" w:sz="0" w:space="0" w:color="auto"/>
            <w:bottom w:val="none" w:sz="0" w:space="0" w:color="auto"/>
            <w:right w:val="none" w:sz="0" w:space="0" w:color="auto"/>
          </w:divBdr>
        </w:div>
        <w:div w:id="1107849124">
          <w:marLeft w:val="640"/>
          <w:marRight w:val="0"/>
          <w:marTop w:val="0"/>
          <w:marBottom w:val="0"/>
          <w:divBdr>
            <w:top w:val="none" w:sz="0" w:space="0" w:color="auto"/>
            <w:left w:val="none" w:sz="0" w:space="0" w:color="auto"/>
            <w:bottom w:val="none" w:sz="0" w:space="0" w:color="auto"/>
            <w:right w:val="none" w:sz="0" w:space="0" w:color="auto"/>
          </w:divBdr>
        </w:div>
        <w:div w:id="106775281">
          <w:marLeft w:val="640"/>
          <w:marRight w:val="0"/>
          <w:marTop w:val="0"/>
          <w:marBottom w:val="0"/>
          <w:divBdr>
            <w:top w:val="none" w:sz="0" w:space="0" w:color="auto"/>
            <w:left w:val="none" w:sz="0" w:space="0" w:color="auto"/>
            <w:bottom w:val="none" w:sz="0" w:space="0" w:color="auto"/>
            <w:right w:val="none" w:sz="0" w:space="0" w:color="auto"/>
          </w:divBdr>
        </w:div>
        <w:div w:id="930552578">
          <w:marLeft w:val="640"/>
          <w:marRight w:val="0"/>
          <w:marTop w:val="0"/>
          <w:marBottom w:val="0"/>
          <w:divBdr>
            <w:top w:val="none" w:sz="0" w:space="0" w:color="auto"/>
            <w:left w:val="none" w:sz="0" w:space="0" w:color="auto"/>
            <w:bottom w:val="none" w:sz="0" w:space="0" w:color="auto"/>
            <w:right w:val="none" w:sz="0" w:space="0" w:color="auto"/>
          </w:divBdr>
        </w:div>
        <w:div w:id="421219979">
          <w:marLeft w:val="640"/>
          <w:marRight w:val="0"/>
          <w:marTop w:val="0"/>
          <w:marBottom w:val="0"/>
          <w:divBdr>
            <w:top w:val="none" w:sz="0" w:space="0" w:color="auto"/>
            <w:left w:val="none" w:sz="0" w:space="0" w:color="auto"/>
            <w:bottom w:val="none" w:sz="0" w:space="0" w:color="auto"/>
            <w:right w:val="none" w:sz="0" w:space="0" w:color="auto"/>
          </w:divBdr>
        </w:div>
        <w:div w:id="1043020130">
          <w:marLeft w:val="640"/>
          <w:marRight w:val="0"/>
          <w:marTop w:val="0"/>
          <w:marBottom w:val="0"/>
          <w:divBdr>
            <w:top w:val="none" w:sz="0" w:space="0" w:color="auto"/>
            <w:left w:val="none" w:sz="0" w:space="0" w:color="auto"/>
            <w:bottom w:val="none" w:sz="0" w:space="0" w:color="auto"/>
            <w:right w:val="none" w:sz="0" w:space="0" w:color="auto"/>
          </w:divBdr>
        </w:div>
        <w:div w:id="252473283">
          <w:marLeft w:val="640"/>
          <w:marRight w:val="0"/>
          <w:marTop w:val="0"/>
          <w:marBottom w:val="0"/>
          <w:divBdr>
            <w:top w:val="none" w:sz="0" w:space="0" w:color="auto"/>
            <w:left w:val="none" w:sz="0" w:space="0" w:color="auto"/>
            <w:bottom w:val="none" w:sz="0" w:space="0" w:color="auto"/>
            <w:right w:val="none" w:sz="0" w:space="0" w:color="auto"/>
          </w:divBdr>
        </w:div>
        <w:div w:id="896817097">
          <w:marLeft w:val="640"/>
          <w:marRight w:val="0"/>
          <w:marTop w:val="0"/>
          <w:marBottom w:val="0"/>
          <w:divBdr>
            <w:top w:val="none" w:sz="0" w:space="0" w:color="auto"/>
            <w:left w:val="none" w:sz="0" w:space="0" w:color="auto"/>
            <w:bottom w:val="none" w:sz="0" w:space="0" w:color="auto"/>
            <w:right w:val="none" w:sz="0" w:space="0" w:color="auto"/>
          </w:divBdr>
        </w:div>
        <w:div w:id="1798139388">
          <w:marLeft w:val="640"/>
          <w:marRight w:val="0"/>
          <w:marTop w:val="0"/>
          <w:marBottom w:val="0"/>
          <w:divBdr>
            <w:top w:val="none" w:sz="0" w:space="0" w:color="auto"/>
            <w:left w:val="none" w:sz="0" w:space="0" w:color="auto"/>
            <w:bottom w:val="none" w:sz="0" w:space="0" w:color="auto"/>
            <w:right w:val="none" w:sz="0" w:space="0" w:color="auto"/>
          </w:divBdr>
        </w:div>
        <w:div w:id="1954633959">
          <w:marLeft w:val="640"/>
          <w:marRight w:val="0"/>
          <w:marTop w:val="0"/>
          <w:marBottom w:val="0"/>
          <w:divBdr>
            <w:top w:val="none" w:sz="0" w:space="0" w:color="auto"/>
            <w:left w:val="none" w:sz="0" w:space="0" w:color="auto"/>
            <w:bottom w:val="none" w:sz="0" w:space="0" w:color="auto"/>
            <w:right w:val="none" w:sz="0" w:space="0" w:color="auto"/>
          </w:divBdr>
        </w:div>
        <w:div w:id="980884109">
          <w:marLeft w:val="640"/>
          <w:marRight w:val="0"/>
          <w:marTop w:val="0"/>
          <w:marBottom w:val="0"/>
          <w:divBdr>
            <w:top w:val="none" w:sz="0" w:space="0" w:color="auto"/>
            <w:left w:val="none" w:sz="0" w:space="0" w:color="auto"/>
            <w:bottom w:val="none" w:sz="0" w:space="0" w:color="auto"/>
            <w:right w:val="none" w:sz="0" w:space="0" w:color="auto"/>
          </w:divBdr>
        </w:div>
        <w:div w:id="375007030">
          <w:marLeft w:val="640"/>
          <w:marRight w:val="0"/>
          <w:marTop w:val="0"/>
          <w:marBottom w:val="0"/>
          <w:divBdr>
            <w:top w:val="none" w:sz="0" w:space="0" w:color="auto"/>
            <w:left w:val="none" w:sz="0" w:space="0" w:color="auto"/>
            <w:bottom w:val="none" w:sz="0" w:space="0" w:color="auto"/>
            <w:right w:val="none" w:sz="0" w:space="0" w:color="auto"/>
          </w:divBdr>
        </w:div>
        <w:div w:id="1135412371">
          <w:marLeft w:val="640"/>
          <w:marRight w:val="0"/>
          <w:marTop w:val="0"/>
          <w:marBottom w:val="0"/>
          <w:divBdr>
            <w:top w:val="none" w:sz="0" w:space="0" w:color="auto"/>
            <w:left w:val="none" w:sz="0" w:space="0" w:color="auto"/>
            <w:bottom w:val="none" w:sz="0" w:space="0" w:color="auto"/>
            <w:right w:val="none" w:sz="0" w:space="0" w:color="auto"/>
          </w:divBdr>
        </w:div>
        <w:div w:id="338504555">
          <w:marLeft w:val="640"/>
          <w:marRight w:val="0"/>
          <w:marTop w:val="0"/>
          <w:marBottom w:val="0"/>
          <w:divBdr>
            <w:top w:val="none" w:sz="0" w:space="0" w:color="auto"/>
            <w:left w:val="none" w:sz="0" w:space="0" w:color="auto"/>
            <w:bottom w:val="none" w:sz="0" w:space="0" w:color="auto"/>
            <w:right w:val="none" w:sz="0" w:space="0" w:color="auto"/>
          </w:divBdr>
        </w:div>
        <w:div w:id="1275481205">
          <w:marLeft w:val="640"/>
          <w:marRight w:val="0"/>
          <w:marTop w:val="0"/>
          <w:marBottom w:val="0"/>
          <w:divBdr>
            <w:top w:val="none" w:sz="0" w:space="0" w:color="auto"/>
            <w:left w:val="none" w:sz="0" w:space="0" w:color="auto"/>
            <w:bottom w:val="none" w:sz="0" w:space="0" w:color="auto"/>
            <w:right w:val="none" w:sz="0" w:space="0" w:color="auto"/>
          </w:divBdr>
        </w:div>
        <w:div w:id="853231500">
          <w:marLeft w:val="640"/>
          <w:marRight w:val="0"/>
          <w:marTop w:val="0"/>
          <w:marBottom w:val="0"/>
          <w:divBdr>
            <w:top w:val="none" w:sz="0" w:space="0" w:color="auto"/>
            <w:left w:val="none" w:sz="0" w:space="0" w:color="auto"/>
            <w:bottom w:val="none" w:sz="0" w:space="0" w:color="auto"/>
            <w:right w:val="none" w:sz="0" w:space="0" w:color="auto"/>
          </w:divBdr>
        </w:div>
        <w:div w:id="1704284274">
          <w:marLeft w:val="640"/>
          <w:marRight w:val="0"/>
          <w:marTop w:val="0"/>
          <w:marBottom w:val="0"/>
          <w:divBdr>
            <w:top w:val="none" w:sz="0" w:space="0" w:color="auto"/>
            <w:left w:val="none" w:sz="0" w:space="0" w:color="auto"/>
            <w:bottom w:val="none" w:sz="0" w:space="0" w:color="auto"/>
            <w:right w:val="none" w:sz="0" w:space="0" w:color="auto"/>
          </w:divBdr>
        </w:div>
        <w:div w:id="1339505608">
          <w:marLeft w:val="640"/>
          <w:marRight w:val="0"/>
          <w:marTop w:val="0"/>
          <w:marBottom w:val="0"/>
          <w:divBdr>
            <w:top w:val="none" w:sz="0" w:space="0" w:color="auto"/>
            <w:left w:val="none" w:sz="0" w:space="0" w:color="auto"/>
            <w:bottom w:val="none" w:sz="0" w:space="0" w:color="auto"/>
            <w:right w:val="none" w:sz="0" w:space="0" w:color="auto"/>
          </w:divBdr>
        </w:div>
        <w:div w:id="1988627754">
          <w:marLeft w:val="640"/>
          <w:marRight w:val="0"/>
          <w:marTop w:val="0"/>
          <w:marBottom w:val="0"/>
          <w:divBdr>
            <w:top w:val="none" w:sz="0" w:space="0" w:color="auto"/>
            <w:left w:val="none" w:sz="0" w:space="0" w:color="auto"/>
            <w:bottom w:val="none" w:sz="0" w:space="0" w:color="auto"/>
            <w:right w:val="none" w:sz="0" w:space="0" w:color="auto"/>
          </w:divBdr>
        </w:div>
        <w:div w:id="530996759">
          <w:marLeft w:val="640"/>
          <w:marRight w:val="0"/>
          <w:marTop w:val="0"/>
          <w:marBottom w:val="0"/>
          <w:divBdr>
            <w:top w:val="none" w:sz="0" w:space="0" w:color="auto"/>
            <w:left w:val="none" w:sz="0" w:space="0" w:color="auto"/>
            <w:bottom w:val="none" w:sz="0" w:space="0" w:color="auto"/>
            <w:right w:val="none" w:sz="0" w:space="0" w:color="auto"/>
          </w:divBdr>
        </w:div>
        <w:div w:id="1199315878">
          <w:marLeft w:val="640"/>
          <w:marRight w:val="0"/>
          <w:marTop w:val="0"/>
          <w:marBottom w:val="0"/>
          <w:divBdr>
            <w:top w:val="none" w:sz="0" w:space="0" w:color="auto"/>
            <w:left w:val="none" w:sz="0" w:space="0" w:color="auto"/>
            <w:bottom w:val="none" w:sz="0" w:space="0" w:color="auto"/>
            <w:right w:val="none" w:sz="0" w:space="0" w:color="auto"/>
          </w:divBdr>
        </w:div>
      </w:divsChild>
    </w:div>
    <w:div w:id="1112435289">
      <w:bodyDiv w:val="1"/>
      <w:marLeft w:val="0"/>
      <w:marRight w:val="0"/>
      <w:marTop w:val="0"/>
      <w:marBottom w:val="0"/>
      <w:divBdr>
        <w:top w:val="none" w:sz="0" w:space="0" w:color="auto"/>
        <w:left w:val="none" w:sz="0" w:space="0" w:color="auto"/>
        <w:bottom w:val="none" w:sz="0" w:space="0" w:color="auto"/>
        <w:right w:val="none" w:sz="0" w:space="0" w:color="auto"/>
      </w:divBdr>
      <w:divsChild>
        <w:div w:id="1337077133">
          <w:marLeft w:val="640"/>
          <w:marRight w:val="0"/>
          <w:marTop w:val="0"/>
          <w:marBottom w:val="0"/>
          <w:divBdr>
            <w:top w:val="none" w:sz="0" w:space="0" w:color="auto"/>
            <w:left w:val="none" w:sz="0" w:space="0" w:color="auto"/>
            <w:bottom w:val="none" w:sz="0" w:space="0" w:color="auto"/>
            <w:right w:val="none" w:sz="0" w:space="0" w:color="auto"/>
          </w:divBdr>
        </w:div>
        <w:div w:id="10449220">
          <w:marLeft w:val="640"/>
          <w:marRight w:val="0"/>
          <w:marTop w:val="0"/>
          <w:marBottom w:val="0"/>
          <w:divBdr>
            <w:top w:val="none" w:sz="0" w:space="0" w:color="auto"/>
            <w:left w:val="none" w:sz="0" w:space="0" w:color="auto"/>
            <w:bottom w:val="none" w:sz="0" w:space="0" w:color="auto"/>
            <w:right w:val="none" w:sz="0" w:space="0" w:color="auto"/>
          </w:divBdr>
        </w:div>
        <w:div w:id="1868518056">
          <w:marLeft w:val="640"/>
          <w:marRight w:val="0"/>
          <w:marTop w:val="0"/>
          <w:marBottom w:val="0"/>
          <w:divBdr>
            <w:top w:val="none" w:sz="0" w:space="0" w:color="auto"/>
            <w:left w:val="none" w:sz="0" w:space="0" w:color="auto"/>
            <w:bottom w:val="none" w:sz="0" w:space="0" w:color="auto"/>
            <w:right w:val="none" w:sz="0" w:space="0" w:color="auto"/>
          </w:divBdr>
        </w:div>
        <w:div w:id="201334326">
          <w:marLeft w:val="640"/>
          <w:marRight w:val="0"/>
          <w:marTop w:val="0"/>
          <w:marBottom w:val="0"/>
          <w:divBdr>
            <w:top w:val="none" w:sz="0" w:space="0" w:color="auto"/>
            <w:left w:val="none" w:sz="0" w:space="0" w:color="auto"/>
            <w:bottom w:val="none" w:sz="0" w:space="0" w:color="auto"/>
            <w:right w:val="none" w:sz="0" w:space="0" w:color="auto"/>
          </w:divBdr>
        </w:div>
        <w:div w:id="76482588">
          <w:marLeft w:val="640"/>
          <w:marRight w:val="0"/>
          <w:marTop w:val="0"/>
          <w:marBottom w:val="0"/>
          <w:divBdr>
            <w:top w:val="none" w:sz="0" w:space="0" w:color="auto"/>
            <w:left w:val="none" w:sz="0" w:space="0" w:color="auto"/>
            <w:bottom w:val="none" w:sz="0" w:space="0" w:color="auto"/>
            <w:right w:val="none" w:sz="0" w:space="0" w:color="auto"/>
          </w:divBdr>
        </w:div>
        <w:div w:id="594939051">
          <w:marLeft w:val="640"/>
          <w:marRight w:val="0"/>
          <w:marTop w:val="0"/>
          <w:marBottom w:val="0"/>
          <w:divBdr>
            <w:top w:val="none" w:sz="0" w:space="0" w:color="auto"/>
            <w:left w:val="none" w:sz="0" w:space="0" w:color="auto"/>
            <w:bottom w:val="none" w:sz="0" w:space="0" w:color="auto"/>
            <w:right w:val="none" w:sz="0" w:space="0" w:color="auto"/>
          </w:divBdr>
        </w:div>
        <w:div w:id="346904485">
          <w:marLeft w:val="640"/>
          <w:marRight w:val="0"/>
          <w:marTop w:val="0"/>
          <w:marBottom w:val="0"/>
          <w:divBdr>
            <w:top w:val="none" w:sz="0" w:space="0" w:color="auto"/>
            <w:left w:val="none" w:sz="0" w:space="0" w:color="auto"/>
            <w:bottom w:val="none" w:sz="0" w:space="0" w:color="auto"/>
            <w:right w:val="none" w:sz="0" w:space="0" w:color="auto"/>
          </w:divBdr>
        </w:div>
        <w:div w:id="50201752">
          <w:marLeft w:val="640"/>
          <w:marRight w:val="0"/>
          <w:marTop w:val="0"/>
          <w:marBottom w:val="0"/>
          <w:divBdr>
            <w:top w:val="none" w:sz="0" w:space="0" w:color="auto"/>
            <w:left w:val="none" w:sz="0" w:space="0" w:color="auto"/>
            <w:bottom w:val="none" w:sz="0" w:space="0" w:color="auto"/>
            <w:right w:val="none" w:sz="0" w:space="0" w:color="auto"/>
          </w:divBdr>
        </w:div>
        <w:div w:id="942036179">
          <w:marLeft w:val="640"/>
          <w:marRight w:val="0"/>
          <w:marTop w:val="0"/>
          <w:marBottom w:val="0"/>
          <w:divBdr>
            <w:top w:val="none" w:sz="0" w:space="0" w:color="auto"/>
            <w:left w:val="none" w:sz="0" w:space="0" w:color="auto"/>
            <w:bottom w:val="none" w:sz="0" w:space="0" w:color="auto"/>
            <w:right w:val="none" w:sz="0" w:space="0" w:color="auto"/>
          </w:divBdr>
        </w:div>
        <w:div w:id="838542398">
          <w:marLeft w:val="640"/>
          <w:marRight w:val="0"/>
          <w:marTop w:val="0"/>
          <w:marBottom w:val="0"/>
          <w:divBdr>
            <w:top w:val="none" w:sz="0" w:space="0" w:color="auto"/>
            <w:left w:val="none" w:sz="0" w:space="0" w:color="auto"/>
            <w:bottom w:val="none" w:sz="0" w:space="0" w:color="auto"/>
            <w:right w:val="none" w:sz="0" w:space="0" w:color="auto"/>
          </w:divBdr>
        </w:div>
        <w:div w:id="1592202039">
          <w:marLeft w:val="640"/>
          <w:marRight w:val="0"/>
          <w:marTop w:val="0"/>
          <w:marBottom w:val="0"/>
          <w:divBdr>
            <w:top w:val="none" w:sz="0" w:space="0" w:color="auto"/>
            <w:left w:val="none" w:sz="0" w:space="0" w:color="auto"/>
            <w:bottom w:val="none" w:sz="0" w:space="0" w:color="auto"/>
            <w:right w:val="none" w:sz="0" w:space="0" w:color="auto"/>
          </w:divBdr>
        </w:div>
        <w:div w:id="741753965">
          <w:marLeft w:val="640"/>
          <w:marRight w:val="0"/>
          <w:marTop w:val="0"/>
          <w:marBottom w:val="0"/>
          <w:divBdr>
            <w:top w:val="none" w:sz="0" w:space="0" w:color="auto"/>
            <w:left w:val="none" w:sz="0" w:space="0" w:color="auto"/>
            <w:bottom w:val="none" w:sz="0" w:space="0" w:color="auto"/>
            <w:right w:val="none" w:sz="0" w:space="0" w:color="auto"/>
          </w:divBdr>
        </w:div>
        <w:div w:id="749498138">
          <w:marLeft w:val="640"/>
          <w:marRight w:val="0"/>
          <w:marTop w:val="0"/>
          <w:marBottom w:val="0"/>
          <w:divBdr>
            <w:top w:val="none" w:sz="0" w:space="0" w:color="auto"/>
            <w:left w:val="none" w:sz="0" w:space="0" w:color="auto"/>
            <w:bottom w:val="none" w:sz="0" w:space="0" w:color="auto"/>
            <w:right w:val="none" w:sz="0" w:space="0" w:color="auto"/>
          </w:divBdr>
        </w:div>
        <w:div w:id="1563712026">
          <w:marLeft w:val="640"/>
          <w:marRight w:val="0"/>
          <w:marTop w:val="0"/>
          <w:marBottom w:val="0"/>
          <w:divBdr>
            <w:top w:val="none" w:sz="0" w:space="0" w:color="auto"/>
            <w:left w:val="none" w:sz="0" w:space="0" w:color="auto"/>
            <w:bottom w:val="none" w:sz="0" w:space="0" w:color="auto"/>
            <w:right w:val="none" w:sz="0" w:space="0" w:color="auto"/>
          </w:divBdr>
        </w:div>
        <w:div w:id="813523092">
          <w:marLeft w:val="640"/>
          <w:marRight w:val="0"/>
          <w:marTop w:val="0"/>
          <w:marBottom w:val="0"/>
          <w:divBdr>
            <w:top w:val="none" w:sz="0" w:space="0" w:color="auto"/>
            <w:left w:val="none" w:sz="0" w:space="0" w:color="auto"/>
            <w:bottom w:val="none" w:sz="0" w:space="0" w:color="auto"/>
            <w:right w:val="none" w:sz="0" w:space="0" w:color="auto"/>
          </w:divBdr>
        </w:div>
        <w:div w:id="1150974546">
          <w:marLeft w:val="640"/>
          <w:marRight w:val="0"/>
          <w:marTop w:val="0"/>
          <w:marBottom w:val="0"/>
          <w:divBdr>
            <w:top w:val="none" w:sz="0" w:space="0" w:color="auto"/>
            <w:left w:val="none" w:sz="0" w:space="0" w:color="auto"/>
            <w:bottom w:val="none" w:sz="0" w:space="0" w:color="auto"/>
            <w:right w:val="none" w:sz="0" w:space="0" w:color="auto"/>
          </w:divBdr>
        </w:div>
        <w:div w:id="1199198891">
          <w:marLeft w:val="640"/>
          <w:marRight w:val="0"/>
          <w:marTop w:val="0"/>
          <w:marBottom w:val="0"/>
          <w:divBdr>
            <w:top w:val="none" w:sz="0" w:space="0" w:color="auto"/>
            <w:left w:val="none" w:sz="0" w:space="0" w:color="auto"/>
            <w:bottom w:val="none" w:sz="0" w:space="0" w:color="auto"/>
            <w:right w:val="none" w:sz="0" w:space="0" w:color="auto"/>
          </w:divBdr>
        </w:div>
        <w:div w:id="467288353">
          <w:marLeft w:val="640"/>
          <w:marRight w:val="0"/>
          <w:marTop w:val="0"/>
          <w:marBottom w:val="0"/>
          <w:divBdr>
            <w:top w:val="none" w:sz="0" w:space="0" w:color="auto"/>
            <w:left w:val="none" w:sz="0" w:space="0" w:color="auto"/>
            <w:bottom w:val="none" w:sz="0" w:space="0" w:color="auto"/>
            <w:right w:val="none" w:sz="0" w:space="0" w:color="auto"/>
          </w:divBdr>
        </w:div>
        <w:div w:id="470248699">
          <w:marLeft w:val="640"/>
          <w:marRight w:val="0"/>
          <w:marTop w:val="0"/>
          <w:marBottom w:val="0"/>
          <w:divBdr>
            <w:top w:val="none" w:sz="0" w:space="0" w:color="auto"/>
            <w:left w:val="none" w:sz="0" w:space="0" w:color="auto"/>
            <w:bottom w:val="none" w:sz="0" w:space="0" w:color="auto"/>
            <w:right w:val="none" w:sz="0" w:space="0" w:color="auto"/>
          </w:divBdr>
        </w:div>
        <w:div w:id="118497253">
          <w:marLeft w:val="640"/>
          <w:marRight w:val="0"/>
          <w:marTop w:val="0"/>
          <w:marBottom w:val="0"/>
          <w:divBdr>
            <w:top w:val="none" w:sz="0" w:space="0" w:color="auto"/>
            <w:left w:val="none" w:sz="0" w:space="0" w:color="auto"/>
            <w:bottom w:val="none" w:sz="0" w:space="0" w:color="auto"/>
            <w:right w:val="none" w:sz="0" w:space="0" w:color="auto"/>
          </w:divBdr>
        </w:div>
        <w:div w:id="818157055">
          <w:marLeft w:val="640"/>
          <w:marRight w:val="0"/>
          <w:marTop w:val="0"/>
          <w:marBottom w:val="0"/>
          <w:divBdr>
            <w:top w:val="none" w:sz="0" w:space="0" w:color="auto"/>
            <w:left w:val="none" w:sz="0" w:space="0" w:color="auto"/>
            <w:bottom w:val="none" w:sz="0" w:space="0" w:color="auto"/>
            <w:right w:val="none" w:sz="0" w:space="0" w:color="auto"/>
          </w:divBdr>
        </w:div>
        <w:div w:id="1687124941">
          <w:marLeft w:val="640"/>
          <w:marRight w:val="0"/>
          <w:marTop w:val="0"/>
          <w:marBottom w:val="0"/>
          <w:divBdr>
            <w:top w:val="none" w:sz="0" w:space="0" w:color="auto"/>
            <w:left w:val="none" w:sz="0" w:space="0" w:color="auto"/>
            <w:bottom w:val="none" w:sz="0" w:space="0" w:color="auto"/>
            <w:right w:val="none" w:sz="0" w:space="0" w:color="auto"/>
          </w:divBdr>
        </w:div>
        <w:div w:id="59863114">
          <w:marLeft w:val="640"/>
          <w:marRight w:val="0"/>
          <w:marTop w:val="0"/>
          <w:marBottom w:val="0"/>
          <w:divBdr>
            <w:top w:val="none" w:sz="0" w:space="0" w:color="auto"/>
            <w:left w:val="none" w:sz="0" w:space="0" w:color="auto"/>
            <w:bottom w:val="none" w:sz="0" w:space="0" w:color="auto"/>
            <w:right w:val="none" w:sz="0" w:space="0" w:color="auto"/>
          </w:divBdr>
        </w:div>
        <w:div w:id="1795756167">
          <w:marLeft w:val="640"/>
          <w:marRight w:val="0"/>
          <w:marTop w:val="0"/>
          <w:marBottom w:val="0"/>
          <w:divBdr>
            <w:top w:val="none" w:sz="0" w:space="0" w:color="auto"/>
            <w:left w:val="none" w:sz="0" w:space="0" w:color="auto"/>
            <w:bottom w:val="none" w:sz="0" w:space="0" w:color="auto"/>
            <w:right w:val="none" w:sz="0" w:space="0" w:color="auto"/>
          </w:divBdr>
        </w:div>
        <w:div w:id="263004493">
          <w:marLeft w:val="640"/>
          <w:marRight w:val="0"/>
          <w:marTop w:val="0"/>
          <w:marBottom w:val="0"/>
          <w:divBdr>
            <w:top w:val="none" w:sz="0" w:space="0" w:color="auto"/>
            <w:left w:val="none" w:sz="0" w:space="0" w:color="auto"/>
            <w:bottom w:val="none" w:sz="0" w:space="0" w:color="auto"/>
            <w:right w:val="none" w:sz="0" w:space="0" w:color="auto"/>
          </w:divBdr>
        </w:div>
        <w:div w:id="488596506">
          <w:marLeft w:val="640"/>
          <w:marRight w:val="0"/>
          <w:marTop w:val="0"/>
          <w:marBottom w:val="0"/>
          <w:divBdr>
            <w:top w:val="none" w:sz="0" w:space="0" w:color="auto"/>
            <w:left w:val="none" w:sz="0" w:space="0" w:color="auto"/>
            <w:bottom w:val="none" w:sz="0" w:space="0" w:color="auto"/>
            <w:right w:val="none" w:sz="0" w:space="0" w:color="auto"/>
          </w:divBdr>
        </w:div>
        <w:div w:id="1920630226">
          <w:marLeft w:val="640"/>
          <w:marRight w:val="0"/>
          <w:marTop w:val="0"/>
          <w:marBottom w:val="0"/>
          <w:divBdr>
            <w:top w:val="none" w:sz="0" w:space="0" w:color="auto"/>
            <w:left w:val="none" w:sz="0" w:space="0" w:color="auto"/>
            <w:bottom w:val="none" w:sz="0" w:space="0" w:color="auto"/>
            <w:right w:val="none" w:sz="0" w:space="0" w:color="auto"/>
          </w:divBdr>
        </w:div>
        <w:div w:id="208230753">
          <w:marLeft w:val="640"/>
          <w:marRight w:val="0"/>
          <w:marTop w:val="0"/>
          <w:marBottom w:val="0"/>
          <w:divBdr>
            <w:top w:val="none" w:sz="0" w:space="0" w:color="auto"/>
            <w:left w:val="none" w:sz="0" w:space="0" w:color="auto"/>
            <w:bottom w:val="none" w:sz="0" w:space="0" w:color="auto"/>
            <w:right w:val="none" w:sz="0" w:space="0" w:color="auto"/>
          </w:divBdr>
        </w:div>
        <w:div w:id="306015027">
          <w:marLeft w:val="640"/>
          <w:marRight w:val="0"/>
          <w:marTop w:val="0"/>
          <w:marBottom w:val="0"/>
          <w:divBdr>
            <w:top w:val="none" w:sz="0" w:space="0" w:color="auto"/>
            <w:left w:val="none" w:sz="0" w:space="0" w:color="auto"/>
            <w:bottom w:val="none" w:sz="0" w:space="0" w:color="auto"/>
            <w:right w:val="none" w:sz="0" w:space="0" w:color="auto"/>
          </w:divBdr>
        </w:div>
        <w:div w:id="1012728441">
          <w:marLeft w:val="640"/>
          <w:marRight w:val="0"/>
          <w:marTop w:val="0"/>
          <w:marBottom w:val="0"/>
          <w:divBdr>
            <w:top w:val="none" w:sz="0" w:space="0" w:color="auto"/>
            <w:left w:val="none" w:sz="0" w:space="0" w:color="auto"/>
            <w:bottom w:val="none" w:sz="0" w:space="0" w:color="auto"/>
            <w:right w:val="none" w:sz="0" w:space="0" w:color="auto"/>
          </w:divBdr>
        </w:div>
        <w:div w:id="1552766635">
          <w:marLeft w:val="640"/>
          <w:marRight w:val="0"/>
          <w:marTop w:val="0"/>
          <w:marBottom w:val="0"/>
          <w:divBdr>
            <w:top w:val="none" w:sz="0" w:space="0" w:color="auto"/>
            <w:left w:val="none" w:sz="0" w:space="0" w:color="auto"/>
            <w:bottom w:val="none" w:sz="0" w:space="0" w:color="auto"/>
            <w:right w:val="none" w:sz="0" w:space="0" w:color="auto"/>
          </w:divBdr>
        </w:div>
        <w:div w:id="1914972255">
          <w:marLeft w:val="640"/>
          <w:marRight w:val="0"/>
          <w:marTop w:val="0"/>
          <w:marBottom w:val="0"/>
          <w:divBdr>
            <w:top w:val="none" w:sz="0" w:space="0" w:color="auto"/>
            <w:left w:val="none" w:sz="0" w:space="0" w:color="auto"/>
            <w:bottom w:val="none" w:sz="0" w:space="0" w:color="auto"/>
            <w:right w:val="none" w:sz="0" w:space="0" w:color="auto"/>
          </w:divBdr>
        </w:div>
        <w:div w:id="1670213302">
          <w:marLeft w:val="640"/>
          <w:marRight w:val="0"/>
          <w:marTop w:val="0"/>
          <w:marBottom w:val="0"/>
          <w:divBdr>
            <w:top w:val="none" w:sz="0" w:space="0" w:color="auto"/>
            <w:left w:val="none" w:sz="0" w:space="0" w:color="auto"/>
            <w:bottom w:val="none" w:sz="0" w:space="0" w:color="auto"/>
            <w:right w:val="none" w:sz="0" w:space="0" w:color="auto"/>
          </w:divBdr>
        </w:div>
        <w:div w:id="1911230692">
          <w:marLeft w:val="640"/>
          <w:marRight w:val="0"/>
          <w:marTop w:val="0"/>
          <w:marBottom w:val="0"/>
          <w:divBdr>
            <w:top w:val="none" w:sz="0" w:space="0" w:color="auto"/>
            <w:left w:val="none" w:sz="0" w:space="0" w:color="auto"/>
            <w:bottom w:val="none" w:sz="0" w:space="0" w:color="auto"/>
            <w:right w:val="none" w:sz="0" w:space="0" w:color="auto"/>
          </w:divBdr>
        </w:div>
        <w:div w:id="59180886">
          <w:marLeft w:val="640"/>
          <w:marRight w:val="0"/>
          <w:marTop w:val="0"/>
          <w:marBottom w:val="0"/>
          <w:divBdr>
            <w:top w:val="none" w:sz="0" w:space="0" w:color="auto"/>
            <w:left w:val="none" w:sz="0" w:space="0" w:color="auto"/>
            <w:bottom w:val="none" w:sz="0" w:space="0" w:color="auto"/>
            <w:right w:val="none" w:sz="0" w:space="0" w:color="auto"/>
          </w:divBdr>
        </w:div>
        <w:div w:id="96801925">
          <w:marLeft w:val="640"/>
          <w:marRight w:val="0"/>
          <w:marTop w:val="0"/>
          <w:marBottom w:val="0"/>
          <w:divBdr>
            <w:top w:val="none" w:sz="0" w:space="0" w:color="auto"/>
            <w:left w:val="none" w:sz="0" w:space="0" w:color="auto"/>
            <w:bottom w:val="none" w:sz="0" w:space="0" w:color="auto"/>
            <w:right w:val="none" w:sz="0" w:space="0" w:color="auto"/>
          </w:divBdr>
        </w:div>
        <w:div w:id="905650287">
          <w:marLeft w:val="640"/>
          <w:marRight w:val="0"/>
          <w:marTop w:val="0"/>
          <w:marBottom w:val="0"/>
          <w:divBdr>
            <w:top w:val="none" w:sz="0" w:space="0" w:color="auto"/>
            <w:left w:val="none" w:sz="0" w:space="0" w:color="auto"/>
            <w:bottom w:val="none" w:sz="0" w:space="0" w:color="auto"/>
            <w:right w:val="none" w:sz="0" w:space="0" w:color="auto"/>
          </w:divBdr>
        </w:div>
        <w:div w:id="1330518902">
          <w:marLeft w:val="640"/>
          <w:marRight w:val="0"/>
          <w:marTop w:val="0"/>
          <w:marBottom w:val="0"/>
          <w:divBdr>
            <w:top w:val="none" w:sz="0" w:space="0" w:color="auto"/>
            <w:left w:val="none" w:sz="0" w:space="0" w:color="auto"/>
            <w:bottom w:val="none" w:sz="0" w:space="0" w:color="auto"/>
            <w:right w:val="none" w:sz="0" w:space="0" w:color="auto"/>
          </w:divBdr>
        </w:div>
        <w:div w:id="2140686870">
          <w:marLeft w:val="640"/>
          <w:marRight w:val="0"/>
          <w:marTop w:val="0"/>
          <w:marBottom w:val="0"/>
          <w:divBdr>
            <w:top w:val="none" w:sz="0" w:space="0" w:color="auto"/>
            <w:left w:val="none" w:sz="0" w:space="0" w:color="auto"/>
            <w:bottom w:val="none" w:sz="0" w:space="0" w:color="auto"/>
            <w:right w:val="none" w:sz="0" w:space="0" w:color="auto"/>
          </w:divBdr>
        </w:div>
        <w:div w:id="1157458749">
          <w:marLeft w:val="640"/>
          <w:marRight w:val="0"/>
          <w:marTop w:val="0"/>
          <w:marBottom w:val="0"/>
          <w:divBdr>
            <w:top w:val="none" w:sz="0" w:space="0" w:color="auto"/>
            <w:left w:val="none" w:sz="0" w:space="0" w:color="auto"/>
            <w:bottom w:val="none" w:sz="0" w:space="0" w:color="auto"/>
            <w:right w:val="none" w:sz="0" w:space="0" w:color="auto"/>
          </w:divBdr>
        </w:div>
        <w:div w:id="786120086">
          <w:marLeft w:val="640"/>
          <w:marRight w:val="0"/>
          <w:marTop w:val="0"/>
          <w:marBottom w:val="0"/>
          <w:divBdr>
            <w:top w:val="none" w:sz="0" w:space="0" w:color="auto"/>
            <w:left w:val="none" w:sz="0" w:space="0" w:color="auto"/>
            <w:bottom w:val="none" w:sz="0" w:space="0" w:color="auto"/>
            <w:right w:val="none" w:sz="0" w:space="0" w:color="auto"/>
          </w:divBdr>
        </w:div>
        <w:div w:id="1167287858">
          <w:marLeft w:val="640"/>
          <w:marRight w:val="0"/>
          <w:marTop w:val="0"/>
          <w:marBottom w:val="0"/>
          <w:divBdr>
            <w:top w:val="none" w:sz="0" w:space="0" w:color="auto"/>
            <w:left w:val="none" w:sz="0" w:space="0" w:color="auto"/>
            <w:bottom w:val="none" w:sz="0" w:space="0" w:color="auto"/>
            <w:right w:val="none" w:sz="0" w:space="0" w:color="auto"/>
          </w:divBdr>
        </w:div>
        <w:div w:id="602149697">
          <w:marLeft w:val="640"/>
          <w:marRight w:val="0"/>
          <w:marTop w:val="0"/>
          <w:marBottom w:val="0"/>
          <w:divBdr>
            <w:top w:val="none" w:sz="0" w:space="0" w:color="auto"/>
            <w:left w:val="none" w:sz="0" w:space="0" w:color="auto"/>
            <w:bottom w:val="none" w:sz="0" w:space="0" w:color="auto"/>
            <w:right w:val="none" w:sz="0" w:space="0" w:color="auto"/>
          </w:divBdr>
        </w:div>
        <w:div w:id="780538160">
          <w:marLeft w:val="640"/>
          <w:marRight w:val="0"/>
          <w:marTop w:val="0"/>
          <w:marBottom w:val="0"/>
          <w:divBdr>
            <w:top w:val="none" w:sz="0" w:space="0" w:color="auto"/>
            <w:left w:val="none" w:sz="0" w:space="0" w:color="auto"/>
            <w:bottom w:val="none" w:sz="0" w:space="0" w:color="auto"/>
            <w:right w:val="none" w:sz="0" w:space="0" w:color="auto"/>
          </w:divBdr>
        </w:div>
        <w:div w:id="1523473811">
          <w:marLeft w:val="640"/>
          <w:marRight w:val="0"/>
          <w:marTop w:val="0"/>
          <w:marBottom w:val="0"/>
          <w:divBdr>
            <w:top w:val="none" w:sz="0" w:space="0" w:color="auto"/>
            <w:left w:val="none" w:sz="0" w:space="0" w:color="auto"/>
            <w:bottom w:val="none" w:sz="0" w:space="0" w:color="auto"/>
            <w:right w:val="none" w:sz="0" w:space="0" w:color="auto"/>
          </w:divBdr>
        </w:div>
        <w:div w:id="102921385">
          <w:marLeft w:val="640"/>
          <w:marRight w:val="0"/>
          <w:marTop w:val="0"/>
          <w:marBottom w:val="0"/>
          <w:divBdr>
            <w:top w:val="none" w:sz="0" w:space="0" w:color="auto"/>
            <w:left w:val="none" w:sz="0" w:space="0" w:color="auto"/>
            <w:bottom w:val="none" w:sz="0" w:space="0" w:color="auto"/>
            <w:right w:val="none" w:sz="0" w:space="0" w:color="auto"/>
          </w:divBdr>
        </w:div>
        <w:div w:id="678432976">
          <w:marLeft w:val="640"/>
          <w:marRight w:val="0"/>
          <w:marTop w:val="0"/>
          <w:marBottom w:val="0"/>
          <w:divBdr>
            <w:top w:val="none" w:sz="0" w:space="0" w:color="auto"/>
            <w:left w:val="none" w:sz="0" w:space="0" w:color="auto"/>
            <w:bottom w:val="none" w:sz="0" w:space="0" w:color="auto"/>
            <w:right w:val="none" w:sz="0" w:space="0" w:color="auto"/>
          </w:divBdr>
        </w:div>
        <w:div w:id="197163491">
          <w:marLeft w:val="640"/>
          <w:marRight w:val="0"/>
          <w:marTop w:val="0"/>
          <w:marBottom w:val="0"/>
          <w:divBdr>
            <w:top w:val="none" w:sz="0" w:space="0" w:color="auto"/>
            <w:left w:val="none" w:sz="0" w:space="0" w:color="auto"/>
            <w:bottom w:val="none" w:sz="0" w:space="0" w:color="auto"/>
            <w:right w:val="none" w:sz="0" w:space="0" w:color="auto"/>
          </w:divBdr>
        </w:div>
        <w:div w:id="380985793">
          <w:marLeft w:val="640"/>
          <w:marRight w:val="0"/>
          <w:marTop w:val="0"/>
          <w:marBottom w:val="0"/>
          <w:divBdr>
            <w:top w:val="none" w:sz="0" w:space="0" w:color="auto"/>
            <w:left w:val="none" w:sz="0" w:space="0" w:color="auto"/>
            <w:bottom w:val="none" w:sz="0" w:space="0" w:color="auto"/>
            <w:right w:val="none" w:sz="0" w:space="0" w:color="auto"/>
          </w:divBdr>
        </w:div>
        <w:div w:id="1054887650">
          <w:marLeft w:val="640"/>
          <w:marRight w:val="0"/>
          <w:marTop w:val="0"/>
          <w:marBottom w:val="0"/>
          <w:divBdr>
            <w:top w:val="none" w:sz="0" w:space="0" w:color="auto"/>
            <w:left w:val="none" w:sz="0" w:space="0" w:color="auto"/>
            <w:bottom w:val="none" w:sz="0" w:space="0" w:color="auto"/>
            <w:right w:val="none" w:sz="0" w:space="0" w:color="auto"/>
          </w:divBdr>
        </w:div>
        <w:div w:id="1620838864">
          <w:marLeft w:val="640"/>
          <w:marRight w:val="0"/>
          <w:marTop w:val="0"/>
          <w:marBottom w:val="0"/>
          <w:divBdr>
            <w:top w:val="none" w:sz="0" w:space="0" w:color="auto"/>
            <w:left w:val="none" w:sz="0" w:space="0" w:color="auto"/>
            <w:bottom w:val="none" w:sz="0" w:space="0" w:color="auto"/>
            <w:right w:val="none" w:sz="0" w:space="0" w:color="auto"/>
          </w:divBdr>
        </w:div>
        <w:div w:id="156966348">
          <w:marLeft w:val="640"/>
          <w:marRight w:val="0"/>
          <w:marTop w:val="0"/>
          <w:marBottom w:val="0"/>
          <w:divBdr>
            <w:top w:val="none" w:sz="0" w:space="0" w:color="auto"/>
            <w:left w:val="none" w:sz="0" w:space="0" w:color="auto"/>
            <w:bottom w:val="none" w:sz="0" w:space="0" w:color="auto"/>
            <w:right w:val="none" w:sz="0" w:space="0" w:color="auto"/>
          </w:divBdr>
        </w:div>
        <w:div w:id="691420143">
          <w:marLeft w:val="640"/>
          <w:marRight w:val="0"/>
          <w:marTop w:val="0"/>
          <w:marBottom w:val="0"/>
          <w:divBdr>
            <w:top w:val="none" w:sz="0" w:space="0" w:color="auto"/>
            <w:left w:val="none" w:sz="0" w:space="0" w:color="auto"/>
            <w:bottom w:val="none" w:sz="0" w:space="0" w:color="auto"/>
            <w:right w:val="none" w:sz="0" w:space="0" w:color="auto"/>
          </w:divBdr>
        </w:div>
        <w:div w:id="1544363275">
          <w:marLeft w:val="640"/>
          <w:marRight w:val="0"/>
          <w:marTop w:val="0"/>
          <w:marBottom w:val="0"/>
          <w:divBdr>
            <w:top w:val="none" w:sz="0" w:space="0" w:color="auto"/>
            <w:left w:val="none" w:sz="0" w:space="0" w:color="auto"/>
            <w:bottom w:val="none" w:sz="0" w:space="0" w:color="auto"/>
            <w:right w:val="none" w:sz="0" w:space="0" w:color="auto"/>
          </w:divBdr>
        </w:div>
        <w:div w:id="1001926634">
          <w:marLeft w:val="640"/>
          <w:marRight w:val="0"/>
          <w:marTop w:val="0"/>
          <w:marBottom w:val="0"/>
          <w:divBdr>
            <w:top w:val="none" w:sz="0" w:space="0" w:color="auto"/>
            <w:left w:val="none" w:sz="0" w:space="0" w:color="auto"/>
            <w:bottom w:val="none" w:sz="0" w:space="0" w:color="auto"/>
            <w:right w:val="none" w:sz="0" w:space="0" w:color="auto"/>
          </w:divBdr>
        </w:div>
        <w:div w:id="789587344">
          <w:marLeft w:val="640"/>
          <w:marRight w:val="0"/>
          <w:marTop w:val="0"/>
          <w:marBottom w:val="0"/>
          <w:divBdr>
            <w:top w:val="none" w:sz="0" w:space="0" w:color="auto"/>
            <w:left w:val="none" w:sz="0" w:space="0" w:color="auto"/>
            <w:bottom w:val="none" w:sz="0" w:space="0" w:color="auto"/>
            <w:right w:val="none" w:sz="0" w:space="0" w:color="auto"/>
          </w:divBdr>
        </w:div>
        <w:div w:id="151919792">
          <w:marLeft w:val="640"/>
          <w:marRight w:val="0"/>
          <w:marTop w:val="0"/>
          <w:marBottom w:val="0"/>
          <w:divBdr>
            <w:top w:val="none" w:sz="0" w:space="0" w:color="auto"/>
            <w:left w:val="none" w:sz="0" w:space="0" w:color="auto"/>
            <w:bottom w:val="none" w:sz="0" w:space="0" w:color="auto"/>
            <w:right w:val="none" w:sz="0" w:space="0" w:color="auto"/>
          </w:divBdr>
        </w:div>
        <w:div w:id="269555775">
          <w:marLeft w:val="640"/>
          <w:marRight w:val="0"/>
          <w:marTop w:val="0"/>
          <w:marBottom w:val="0"/>
          <w:divBdr>
            <w:top w:val="none" w:sz="0" w:space="0" w:color="auto"/>
            <w:left w:val="none" w:sz="0" w:space="0" w:color="auto"/>
            <w:bottom w:val="none" w:sz="0" w:space="0" w:color="auto"/>
            <w:right w:val="none" w:sz="0" w:space="0" w:color="auto"/>
          </w:divBdr>
        </w:div>
        <w:div w:id="749042208">
          <w:marLeft w:val="640"/>
          <w:marRight w:val="0"/>
          <w:marTop w:val="0"/>
          <w:marBottom w:val="0"/>
          <w:divBdr>
            <w:top w:val="none" w:sz="0" w:space="0" w:color="auto"/>
            <w:left w:val="none" w:sz="0" w:space="0" w:color="auto"/>
            <w:bottom w:val="none" w:sz="0" w:space="0" w:color="auto"/>
            <w:right w:val="none" w:sz="0" w:space="0" w:color="auto"/>
          </w:divBdr>
        </w:div>
        <w:div w:id="1431706723">
          <w:marLeft w:val="640"/>
          <w:marRight w:val="0"/>
          <w:marTop w:val="0"/>
          <w:marBottom w:val="0"/>
          <w:divBdr>
            <w:top w:val="none" w:sz="0" w:space="0" w:color="auto"/>
            <w:left w:val="none" w:sz="0" w:space="0" w:color="auto"/>
            <w:bottom w:val="none" w:sz="0" w:space="0" w:color="auto"/>
            <w:right w:val="none" w:sz="0" w:space="0" w:color="auto"/>
          </w:divBdr>
        </w:div>
        <w:div w:id="398095282">
          <w:marLeft w:val="640"/>
          <w:marRight w:val="0"/>
          <w:marTop w:val="0"/>
          <w:marBottom w:val="0"/>
          <w:divBdr>
            <w:top w:val="none" w:sz="0" w:space="0" w:color="auto"/>
            <w:left w:val="none" w:sz="0" w:space="0" w:color="auto"/>
            <w:bottom w:val="none" w:sz="0" w:space="0" w:color="auto"/>
            <w:right w:val="none" w:sz="0" w:space="0" w:color="auto"/>
          </w:divBdr>
        </w:div>
        <w:div w:id="492990719">
          <w:marLeft w:val="640"/>
          <w:marRight w:val="0"/>
          <w:marTop w:val="0"/>
          <w:marBottom w:val="0"/>
          <w:divBdr>
            <w:top w:val="none" w:sz="0" w:space="0" w:color="auto"/>
            <w:left w:val="none" w:sz="0" w:space="0" w:color="auto"/>
            <w:bottom w:val="none" w:sz="0" w:space="0" w:color="auto"/>
            <w:right w:val="none" w:sz="0" w:space="0" w:color="auto"/>
          </w:divBdr>
        </w:div>
        <w:div w:id="63844643">
          <w:marLeft w:val="640"/>
          <w:marRight w:val="0"/>
          <w:marTop w:val="0"/>
          <w:marBottom w:val="0"/>
          <w:divBdr>
            <w:top w:val="none" w:sz="0" w:space="0" w:color="auto"/>
            <w:left w:val="none" w:sz="0" w:space="0" w:color="auto"/>
            <w:bottom w:val="none" w:sz="0" w:space="0" w:color="auto"/>
            <w:right w:val="none" w:sz="0" w:space="0" w:color="auto"/>
          </w:divBdr>
        </w:div>
        <w:div w:id="842162479">
          <w:marLeft w:val="640"/>
          <w:marRight w:val="0"/>
          <w:marTop w:val="0"/>
          <w:marBottom w:val="0"/>
          <w:divBdr>
            <w:top w:val="none" w:sz="0" w:space="0" w:color="auto"/>
            <w:left w:val="none" w:sz="0" w:space="0" w:color="auto"/>
            <w:bottom w:val="none" w:sz="0" w:space="0" w:color="auto"/>
            <w:right w:val="none" w:sz="0" w:space="0" w:color="auto"/>
          </w:divBdr>
        </w:div>
        <w:div w:id="1744840802">
          <w:marLeft w:val="640"/>
          <w:marRight w:val="0"/>
          <w:marTop w:val="0"/>
          <w:marBottom w:val="0"/>
          <w:divBdr>
            <w:top w:val="none" w:sz="0" w:space="0" w:color="auto"/>
            <w:left w:val="none" w:sz="0" w:space="0" w:color="auto"/>
            <w:bottom w:val="none" w:sz="0" w:space="0" w:color="auto"/>
            <w:right w:val="none" w:sz="0" w:space="0" w:color="auto"/>
          </w:divBdr>
        </w:div>
        <w:div w:id="953174071">
          <w:marLeft w:val="640"/>
          <w:marRight w:val="0"/>
          <w:marTop w:val="0"/>
          <w:marBottom w:val="0"/>
          <w:divBdr>
            <w:top w:val="none" w:sz="0" w:space="0" w:color="auto"/>
            <w:left w:val="none" w:sz="0" w:space="0" w:color="auto"/>
            <w:bottom w:val="none" w:sz="0" w:space="0" w:color="auto"/>
            <w:right w:val="none" w:sz="0" w:space="0" w:color="auto"/>
          </w:divBdr>
        </w:div>
        <w:div w:id="2052226162">
          <w:marLeft w:val="640"/>
          <w:marRight w:val="0"/>
          <w:marTop w:val="0"/>
          <w:marBottom w:val="0"/>
          <w:divBdr>
            <w:top w:val="none" w:sz="0" w:space="0" w:color="auto"/>
            <w:left w:val="none" w:sz="0" w:space="0" w:color="auto"/>
            <w:bottom w:val="none" w:sz="0" w:space="0" w:color="auto"/>
            <w:right w:val="none" w:sz="0" w:space="0" w:color="auto"/>
          </w:divBdr>
        </w:div>
        <w:div w:id="1089161269">
          <w:marLeft w:val="640"/>
          <w:marRight w:val="0"/>
          <w:marTop w:val="0"/>
          <w:marBottom w:val="0"/>
          <w:divBdr>
            <w:top w:val="none" w:sz="0" w:space="0" w:color="auto"/>
            <w:left w:val="none" w:sz="0" w:space="0" w:color="auto"/>
            <w:bottom w:val="none" w:sz="0" w:space="0" w:color="auto"/>
            <w:right w:val="none" w:sz="0" w:space="0" w:color="auto"/>
          </w:divBdr>
        </w:div>
        <w:div w:id="1237010752">
          <w:marLeft w:val="640"/>
          <w:marRight w:val="0"/>
          <w:marTop w:val="0"/>
          <w:marBottom w:val="0"/>
          <w:divBdr>
            <w:top w:val="none" w:sz="0" w:space="0" w:color="auto"/>
            <w:left w:val="none" w:sz="0" w:space="0" w:color="auto"/>
            <w:bottom w:val="none" w:sz="0" w:space="0" w:color="auto"/>
            <w:right w:val="none" w:sz="0" w:space="0" w:color="auto"/>
          </w:divBdr>
        </w:div>
        <w:div w:id="970860137">
          <w:marLeft w:val="640"/>
          <w:marRight w:val="0"/>
          <w:marTop w:val="0"/>
          <w:marBottom w:val="0"/>
          <w:divBdr>
            <w:top w:val="none" w:sz="0" w:space="0" w:color="auto"/>
            <w:left w:val="none" w:sz="0" w:space="0" w:color="auto"/>
            <w:bottom w:val="none" w:sz="0" w:space="0" w:color="auto"/>
            <w:right w:val="none" w:sz="0" w:space="0" w:color="auto"/>
          </w:divBdr>
        </w:div>
        <w:div w:id="438793820">
          <w:marLeft w:val="640"/>
          <w:marRight w:val="0"/>
          <w:marTop w:val="0"/>
          <w:marBottom w:val="0"/>
          <w:divBdr>
            <w:top w:val="none" w:sz="0" w:space="0" w:color="auto"/>
            <w:left w:val="none" w:sz="0" w:space="0" w:color="auto"/>
            <w:bottom w:val="none" w:sz="0" w:space="0" w:color="auto"/>
            <w:right w:val="none" w:sz="0" w:space="0" w:color="auto"/>
          </w:divBdr>
        </w:div>
        <w:div w:id="1665665787">
          <w:marLeft w:val="640"/>
          <w:marRight w:val="0"/>
          <w:marTop w:val="0"/>
          <w:marBottom w:val="0"/>
          <w:divBdr>
            <w:top w:val="none" w:sz="0" w:space="0" w:color="auto"/>
            <w:left w:val="none" w:sz="0" w:space="0" w:color="auto"/>
            <w:bottom w:val="none" w:sz="0" w:space="0" w:color="auto"/>
            <w:right w:val="none" w:sz="0" w:space="0" w:color="auto"/>
          </w:divBdr>
        </w:div>
        <w:div w:id="1030422625">
          <w:marLeft w:val="640"/>
          <w:marRight w:val="0"/>
          <w:marTop w:val="0"/>
          <w:marBottom w:val="0"/>
          <w:divBdr>
            <w:top w:val="none" w:sz="0" w:space="0" w:color="auto"/>
            <w:left w:val="none" w:sz="0" w:space="0" w:color="auto"/>
            <w:bottom w:val="none" w:sz="0" w:space="0" w:color="auto"/>
            <w:right w:val="none" w:sz="0" w:space="0" w:color="auto"/>
          </w:divBdr>
        </w:div>
        <w:div w:id="23336646">
          <w:marLeft w:val="640"/>
          <w:marRight w:val="0"/>
          <w:marTop w:val="0"/>
          <w:marBottom w:val="0"/>
          <w:divBdr>
            <w:top w:val="none" w:sz="0" w:space="0" w:color="auto"/>
            <w:left w:val="none" w:sz="0" w:space="0" w:color="auto"/>
            <w:bottom w:val="none" w:sz="0" w:space="0" w:color="auto"/>
            <w:right w:val="none" w:sz="0" w:space="0" w:color="auto"/>
          </w:divBdr>
        </w:div>
        <w:div w:id="1146050564">
          <w:marLeft w:val="640"/>
          <w:marRight w:val="0"/>
          <w:marTop w:val="0"/>
          <w:marBottom w:val="0"/>
          <w:divBdr>
            <w:top w:val="none" w:sz="0" w:space="0" w:color="auto"/>
            <w:left w:val="none" w:sz="0" w:space="0" w:color="auto"/>
            <w:bottom w:val="none" w:sz="0" w:space="0" w:color="auto"/>
            <w:right w:val="none" w:sz="0" w:space="0" w:color="auto"/>
          </w:divBdr>
        </w:div>
        <w:div w:id="974062913">
          <w:marLeft w:val="640"/>
          <w:marRight w:val="0"/>
          <w:marTop w:val="0"/>
          <w:marBottom w:val="0"/>
          <w:divBdr>
            <w:top w:val="none" w:sz="0" w:space="0" w:color="auto"/>
            <w:left w:val="none" w:sz="0" w:space="0" w:color="auto"/>
            <w:bottom w:val="none" w:sz="0" w:space="0" w:color="auto"/>
            <w:right w:val="none" w:sz="0" w:space="0" w:color="auto"/>
          </w:divBdr>
        </w:div>
        <w:div w:id="486870047">
          <w:marLeft w:val="640"/>
          <w:marRight w:val="0"/>
          <w:marTop w:val="0"/>
          <w:marBottom w:val="0"/>
          <w:divBdr>
            <w:top w:val="none" w:sz="0" w:space="0" w:color="auto"/>
            <w:left w:val="none" w:sz="0" w:space="0" w:color="auto"/>
            <w:bottom w:val="none" w:sz="0" w:space="0" w:color="auto"/>
            <w:right w:val="none" w:sz="0" w:space="0" w:color="auto"/>
          </w:divBdr>
        </w:div>
        <w:div w:id="458033210">
          <w:marLeft w:val="640"/>
          <w:marRight w:val="0"/>
          <w:marTop w:val="0"/>
          <w:marBottom w:val="0"/>
          <w:divBdr>
            <w:top w:val="none" w:sz="0" w:space="0" w:color="auto"/>
            <w:left w:val="none" w:sz="0" w:space="0" w:color="auto"/>
            <w:bottom w:val="none" w:sz="0" w:space="0" w:color="auto"/>
            <w:right w:val="none" w:sz="0" w:space="0" w:color="auto"/>
          </w:divBdr>
        </w:div>
        <w:div w:id="624578001">
          <w:marLeft w:val="640"/>
          <w:marRight w:val="0"/>
          <w:marTop w:val="0"/>
          <w:marBottom w:val="0"/>
          <w:divBdr>
            <w:top w:val="none" w:sz="0" w:space="0" w:color="auto"/>
            <w:left w:val="none" w:sz="0" w:space="0" w:color="auto"/>
            <w:bottom w:val="none" w:sz="0" w:space="0" w:color="auto"/>
            <w:right w:val="none" w:sz="0" w:space="0" w:color="auto"/>
          </w:divBdr>
        </w:div>
        <w:div w:id="1522235390">
          <w:marLeft w:val="640"/>
          <w:marRight w:val="0"/>
          <w:marTop w:val="0"/>
          <w:marBottom w:val="0"/>
          <w:divBdr>
            <w:top w:val="none" w:sz="0" w:space="0" w:color="auto"/>
            <w:left w:val="none" w:sz="0" w:space="0" w:color="auto"/>
            <w:bottom w:val="none" w:sz="0" w:space="0" w:color="auto"/>
            <w:right w:val="none" w:sz="0" w:space="0" w:color="auto"/>
          </w:divBdr>
        </w:div>
        <w:div w:id="2014870296">
          <w:marLeft w:val="640"/>
          <w:marRight w:val="0"/>
          <w:marTop w:val="0"/>
          <w:marBottom w:val="0"/>
          <w:divBdr>
            <w:top w:val="none" w:sz="0" w:space="0" w:color="auto"/>
            <w:left w:val="none" w:sz="0" w:space="0" w:color="auto"/>
            <w:bottom w:val="none" w:sz="0" w:space="0" w:color="auto"/>
            <w:right w:val="none" w:sz="0" w:space="0" w:color="auto"/>
          </w:divBdr>
        </w:div>
        <w:div w:id="1693454274">
          <w:marLeft w:val="640"/>
          <w:marRight w:val="0"/>
          <w:marTop w:val="0"/>
          <w:marBottom w:val="0"/>
          <w:divBdr>
            <w:top w:val="none" w:sz="0" w:space="0" w:color="auto"/>
            <w:left w:val="none" w:sz="0" w:space="0" w:color="auto"/>
            <w:bottom w:val="none" w:sz="0" w:space="0" w:color="auto"/>
            <w:right w:val="none" w:sz="0" w:space="0" w:color="auto"/>
          </w:divBdr>
        </w:div>
        <w:div w:id="106699164">
          <w:marLeft w:val="640"/>
          <w:marRight w:val="0"/>
          <w:marTop w:val="0"/>
          <w:marBottom w:val="0"/>
          <w:divBdr>
            <w:top w:val="none" w:sz="0" w:space="0" w:color="auto"/>
            <w:left w:val="none" w:sz="0" w:space="0" w:color="auto"/>
            <w:bottom w:val="none" w:sz="0" w:space="0" w:color="auto"/>
            <w:right w:val="none" w:sz="0" w:space="0" w:color="auto"/>
          </w:divBdr>
        </w:div>
        <w:div w:id="2015759896">
          <w:marLeft w:val="640"/>
          <w:marRight w:val="0"/>
          <w:marTop w:val="0"/>
          <w:marBottom w:val="0"/>
          <w:divBdr>
            <w:top w:val="none" w:sz="0" w:space="0" w:color="auto"/>
            <w:left w:val="none" w:sz="0" w:space="0" w:color="auto"/>
            <w:bottom w:val="none" w:sz="0" w:space="0" w:color="auto"/>
            <w:right w:val="none" w:sz="0" w:space="0" w:color="auto"/>
          </w:divBdr>
        </w:div>
        <w:div w:id="831603732">
          <w:marLeft w:val="640"/>
          <w:marRight w:val="0"/>
          <w:marTop w:val="0"/>
          <w:marBottom w:val="0"/>
          <w:divBdr>
            <w:top w:val="none" w:sz="0" w:space="0" w:color="auto"/>
            <w:left w:val="none" w:sz="0" w:space="0" w:color="auto"/>
            <w:bottom w:val="none" w:sz="0" w:space="0" w:color="auto"/>
            <w:right w:val="none" w:sz="0" w:space="0" w:color="auto"/>
          </w:divBdr>
        </w:div>
        <w:div w:id="1558007053">
          <w:marLeft w:val="640"/>
          <w:marRight w:val="0"/>
          <w:marTop w:val="0"/>
          <w:marBottom w:val="0"/>
          <w:divBdr>
            <w:top w:val="none" w:sz="0" w:space="0" w:color="auto"/>
            <w:left w:val="none" w:sz="0" w:space="0" w:color="auto"/>
            <w:bottom w:val="none" w:sz="0" w:space="0" w:color="auto"/>
            <w:right w:val="none" w:sz="0" w:space="0" w:color="auto"/>
          </w:divBdr>
        </w:div>
        <w:div w:id="93986933">
          <w:marLeft w:val="640"/>
          <w:marRight w:val="0"/>
          <w:marTop w:val="0"/>
          <w:marBottom w:val="0"/>
          <w:divBdr>
            <w:top w:val="none" w:sz="0" w:space="0" w:color="auto"/>
            <w:left w:val="none" w:sz="0" w:space="0" w:color="auto"/>
            <w:bottom w:val="none" w:sz="0" w:space="0" w:color="auto"/>
            <w:right w:val="none" w:sz="0" w:space="0" w:color="auto"/>
          </w:divBdr>
        </w:div>
        <w:div w:id="780104362">
          <w:marLeft w:val="640"/>
          <w:marRight w:val="0"/>
          <w:marTop w:val="0"/>
          <w:marBottom w:val="0"/>
          <w:divBdr>
            <w:top w:val="none" w:sz="0" w:space="0" w:color="auto"/>
            <w:left w:val="none" w:sz="0" w:space="0" w:color="auto"/>
            <w:bottom w:val="none" w:sz="0" w:space="0" w:color="auto"/>
            <w:right w:val="none" w:sz="0" w:space="0" w:color="auto"/>
          </w:divBdr>
        </w:div>
        <w:div w:id="338700009">
          <w:marLeft w:val="640"/>
          <w:marRight w:val="0"/>
          <w:marTop w:val="0"/>
          <w:marBottom w:val="0"/>
          <w:divBdr>
            <w:top w:val="none" w:sz="0" w:space="0" w:color="auto"/>
            <w:left w:val="none" w:sz="0" w:space="0" w:color="auto"/>
            <w:bottom w:val="none" w:sz="0" w:space="0" w:color="auto"/>
            <w:right w:val="none" w:sz="0" w:space="0" w:color="auto"/>
          </w:divBdr>
        </w:div>
        <w:div w:id="1553424749">
          <w:marLeft w:val="640"/>
          <w:marRight w:val="0"/>
          <w:marTop w:val="0"/>
          <w:marBottom w:val="0"/>
          <w:divBdr>
            <w:top w:val="none" w:sz="0" w:space="0" w:color="auto"/>
            <w:left w:val="none" w:sz="0" w:space="0" w:color="auto"/>
            <w:bottom w:val="none" w:sz="0" w:space="0" w:color="auto"/>
            <w:right w:val="none" w:sz="0" w:space="0" w:color="auto"/>
          </w:divBdr>
        </w:div>
        <w:div w:id="803616779">
          <w:marLeft w:val="640"/>
          <w:marRight w:val="0"/>
          <w:marTop w:val="0"/>
          <w:marBottom w:val="0"/>
          <w:divBdr>
            <w:top w:val="none" w:sz="0" w:space="0" w:color="auto"/>
            <w:left w:val="none" w:sz="0" w:space="0" w:color="auto"/>
            <w:bottom w:val="none" w:sz="0" w:space="0" w:color="auto"/>
            <w:right w:val="none" w:sz="0" w:space="0" w:color="auto"/>
          </w:divBdr>
        </w:div>
        <w:div w:id="88819744">
          <w:marLeft w:val="640"/>
          <w:marRight w:val="0"/>
          <w:marTop w:val="0"/>
          <w:marBottom w:val="0"/>
          <w:divBdr>
            <w:top w:val="none" w:sz="0" w:space="0" w:color="auto"/>
            <w:left w:val="none" w:sz="0" w:space="0" w:color="auto"/>
            <w:bottom w:val="none" w:sz="0" w:space="0" w:color="auto"/>
            <w:right w:val="none" w:sz="0" w:space="0" w:color="auto"/>
          </w:divBdr>
        </w:div>
        <w:div w:id="380861752">
          <w:marLeft w:val="640"/>
          <w:marRight w:val="0"/>
          <w:marTop w:val="0"/>
          <w:marBottom w:val="0"/>
          <w:divBdr>
            <w:top w:val="none" w:sz="0" w:space="0" w:color="auto"/>
            <w:left w:val="none" w:sz="0" w:space="0" w:color="auto"/>
            <w:bottom w:val="none" w:sz="0" w:space="0" w:color="auto"/>
            <w:right w:val="none" w:sz="0" w:space="0" w:color="auto"/>
          </w:divBdr>
        </w:div>
        <w:div w:id="1765762793">
          <w:marLeft w:val="640"/>
          <w:marRight w:val="0"/>
          <w:marTop w:val="0"/>
          <w:marBottom w:val="0"/>
          <w:divBdr>
            <w:top w:val="none" w:sz="0" w:space="0" w:color="auto"/>
            <w:left w:val="none" w:sz="0" w:space="0" w:color="auto"/>
            <w:bottom w:val="none" w:sz="0" w:space="0" w:color="auto"/>
            <w:right w:val="none" w:sz="0" w:space="0" w:color="auto"/>
          </w:divBdr>
        </w:div>
        <w:div w:id="358238831">
          <w:marLeft w:val="640"/>
          <w:marRight w:val="0"/>
          <w:marTop w:val="0"/>
          <w:marBottom w:val="0"/>
          <w:divBdr>
            <w:top w:val="none" w:sz="0" w:space="0" w:color="auto"/>
            <w:left w:val="none" w:sz="0" w:space="0" w:color="auto"/>
            <w:bottom w:val="none" w:sz="0" w:space="0" w:color="auto"/>
            <w:right w:val="none" w:sz="0" w:space="0" w:color="auto"/>
          </w:divBdr>
        </w:div>
        <w:div w:id="281886419">
          <w:marLeft w:val="640"/>
          <w:marRight w:val="0"/>
          <w:marTop w:val="0"/>
          <w:marBottom w:val="0"/>
          <w:divBdr>
            <w:top w:val="none" w:sz="0" w:space="0" w:color="auto"/>
            <w:left w:val="none" w:sz="0" w:space="0" w:color="auto"/>
            <w:bottom w:val="none" w:sz="0" w:space="0" w:color="auto"/>
            <w:right w:val="none" w:sz="0" w:space="0" w:color="auto"/>
          </w:divBdr>
        </w:div>
        <w:div w:id="1357079455">
          <w:marLeft w:val="640"/>
          <w:marRight w:val="0"/>
          <w:marTop w:val="0"/>
          <w:marBottom w:val="0"/>
          <w:divBdr>
            <w:top w:val="none" w:sz="0" w:space="0" w:color="auto"/>
            <w:left w:val="none" w:sz="0" w:space="0" w:color="auto"/>
            <w:bottom w:val="none" w:sz="0" w:space="0" w:color="auto"/>
            <w:right w:val="none" w:sz="0" w:space="0" w:color="auto"/>
          </w:divBdr>
        </w:div>
        <w:div w:id="36975725">
          <w:marLeft w:val="640"/>
          <w:marRight w:val="0"/>
          <w:marTop w:val="0"/>
          <w:marBottom w:val="0"/>
          <w:divBdr>
            <w:top w:val="none" w:sz="0" w:space="0" w:color="auto"/>
            <w:left w:val="none" w:sz="0" w:space="0" w:color="auto"/>
            <w:bottom w:val="none" w:sz="0" w:space="0" w:color="auto"/>
            <w:right w:val="none" w:sz="0" w:space="0" w:color="auto"/>
          </w:divBdr>
        </w:div>
        <w:div w:id="1440878927">
          <w:marLeft w:val="640"/>
          <w:marRight w:val="0"/>
          <w:marTop w:val="0"/>
          <w:marBottom w:val="0"/>
          <w:divBdr>
            <w:top w:val="none" w:sz="0" w:space="0" w:color="auto"/>
            <w:left w:val="none" w:sz="0" w:space="0" w:color="auto"/>
            <w:bottom w:val="none" w:sz="0" w:space="0" w:color="auto"/>
            <w:right w:val="none" w:sz="0" w:space="0" w:color="auto"/>
          </w:divBdr>
        </w:div>
        <w:div w:id="150147180">
          <w:marLeft w:val="640"/>
          <w:marRight w:val="0"/>
          <w:marTop w:val="0"/>
          <w:marBottom w:val="0"/>
          <w:divBdr>
            <w:top w:val="none" w:sz="0" w:space="0" w:color="auto"/>
            <w:left w:val="none" w:sz="0" w:space="0" w:color="auto"/>
            <w:bottom w:val="none" w:sz="0" w:space="0" w:color="auto"/>
            <w:right w:val="none" w:sz="0" w:space="0" w:color="auto"/>
          </w:divBdr>
        </w:div>
        <w:div w:id="2146850824">
          <w:marLeft w:val="640"/>
          <w:marRight w:val="0"/>
          <w:marTop w:val="0"/>
          <w:marBottom w:val="0"/>
          <w:divBdr>
            <w:top w:val="none" w:sz="0" w:space="0" w:color="auto"/>
            <w:left w:val="none" w:sz="0" w:space="0" w:color="auto"/>
            <w:bottom w:val="none" w:sz="0" w:space="0" w:color="auto"/>
            <w:right w:val="none" w:sz="0" w:space="0" w:color="auto"/>
          </w:divBdr>
        </w:div>
        <w:div w:id="1571500122">
          <w:marLeft w:val="640"/>
          <w:marRight w:val="0"/>
          <w:marTop w:val="0"/>
          <w:marBottom w:val="0"/>
          <w:divBdr>
            <w:top w:val="none" w:sz="0" w:space="0" w:color="auto"/>
            <w:left w:val="none" w:sz="0" w:space="0" w:color="auto"/>
            <w:bottom w:val="none" w:sz="0" w:space="0" w:color="auto"/>
            <w:right w:val="none" w:sz="0" w:space="0" w:color="auto"/>
          </w:divBdr>
        </w:div>
        <w:div w:id="22903732">
          <w:marLeft w:val="640"/>
          <w:marRight w:val="0"/>
          <w:marTop w:val="0"/>
          <w:marBottom w:val="0"/>
          <w:divBdr>
            <w:top w:val="none" w:sz="0" w:space="0" w:color="auto"/>
            <w:left w:val="none" w:sz="0" w:space="0" w:color="auto"/>
            <w:bottom w:val="none" w:sz="0" w:space="0" w:color="auto"/>
            <w:right w:val="none" w:sz="0" w:space="0" w:color="auto"/>
          </w:divBdr>
        </w:div>
        <w:div w:id="1611086095">
          <w:marLeft w:val="640"/>
          <w:marRight w:val="0"/>
          <w:marTop w:val="0"/>
          <w:marBottom w:val="0"/>
          <w:divBdr>
            <w:top w:val="none" w:sz="0" w:space="0" w:color="auto"/>
            <w:left w:val="none" w:sz="0" w:space="0" w:color="auto"/>
            <w:bottom w:val="none" w:sz="0" w:space="0" w:color="auto"/>
            <w:right w:val="none" w:sz="0" w:space="0" w:color="auto"/>
          </w:divBdr>
        </w:div>
        <w:div w:id="323750066">
          <w:marLeft w:val="640"/>
          <w:marRight w:val="0"/>
          <w:marTop w:val="0"/>
          <w:marBottom w:val="0"/>
          <w:divBdr>
            <w:top w:val="none" w:sz="0" w:space="0" w:color="auto"/>
            <w:left w:val="none" w:sz="0" w:space="0" w:color="auto"/>
            <w:bottom w:val="none" w:sz="0" w:space="0" w:color="auto"/>
            <w:right w:val="none" w:sz="0" w:space="0" w:color="auto"/>
          </w:divBdr>
        </w:div>
        <w:div w:id="635842021">
          <w:marLeft w:val="640"/>
          <w:marRight w:val="0"/>
          <w:marTop w:val="0"/>
          <w:marBottom w:val="0"/>
          <w:divBdr>
            <w:top w:val="none" w:sz="0" w:space="0" w:color="auto"/>
            <w:left w:val="none" w:sz="0" w:space="0" w:color="auto"/>
            <w:bottom w:val="none" w:sz="0" w:space="0" w:color="auto"/>
            <w:right w:val="none" w:sz="0" w:space="0" w:color="auto"/>
          </w:divBdr>
        </w:div>
        <w:div w:id="1329939272">
          <w:marLeft w:val="640"/>
          <w:marRight w:val="0"/>
          <w:marTop w:val="0"/>
          <w:marBottom w:val="0"/>
          <w:divBdr>
            <w:top w:val="none" w:sz="0" w:space="0" w:color="auto"/>
            <w:left w:val="none" w:sz="0" w:space="0" w:color="auto"/>
            <w:bottom w:val="none" w:sz="0" w:space="0" w:color="auto"/>
            <w:right w:val="none" w:sz="0" w:space="0" w:color="auto"/>
          </w:divBdr>
        </w:div>
        <w:div w:id="1332299793">
          <w:marLeft w:val="640"/>
          <w:marRight w:val="0"/>
          <w:marTop w:val="0"/>
          <w:marBottom w:val="0"/>
          <w:divBdr>
            <w:top w:val="none" w:sz="0" w:space="0" w:color="auto"/>
            <w:left w:val="none" w:sz="0" w:space="0" w:color="auto"/>
            <w:bottom w:val="none" w:sz="0" w:space="0" w:color="auto"/>
            <w:right w:val="none" w:sz="0" w:space="0" w:color="auto"/>
          </w:divBdr>
        </w:div>
        <w:div w:id="1625966244">
          <w:marLeft w:val="640"/>
          <w:marRight w:val="0"/>
          <w:marTop w:val="0"/>
          <w:marBottom w:val="0"/>
          <w:divBdr>
            <w:top w:val="none" w:sz="0" w:space="0" w:color="auto"/>
            <w:left w:val="none" w:sz="0" w:space="0" w:color="auto"/>
            <w:bottom w:val="none" w:sz="0" w:space="0" w:color="auto"/>
            <w:right w:val="none" w:sz="0" w:space="0" w:color="auto"/>
          </w:divBdr>
        </w:div>
        <w:div w:id="509560936">
          <w:marLeft w:val="640"/>
          <w:marRight w:val="0"/>
          <w:marTop w:val="0"/>
          <w:marBottom w:val="0"/>
          <w:divBdr>
            <w:top w:val="none" w:sz="0" w:space="0" w:color="auto"/>
            <w:left w:val="none" w:sz="0" w:space="0" w:color="auto"/>
            <w:bottom w:val="none" w:sz="0" w:space="0" w:color="auto"/>
            <w:right w:val="none" w:sz="0" w:space="0" w:color="auto"/>
          </w:divBdr>
        </w:div>
        <w:div w:id="1783769228">
          <w:marLeft w:val="640"/>
          <w:marRight w:val="0"/>
          <w:marTop w:val="0"/>
          <w:marBottom w:val="0"/>
          <w:divBdr>
            <w:top w:val="none" w:sz="0" w:space="0" w:color="auto"/>
            <w:left w:val="none" w:sz="0" w:space="0" w:color="auto"/>
            <w:bottom w:val="none" w:sz="0" w:space="0" w:color="auto"/>
            <w:right w:val="none" w:sz="0" w:space="0" w:color="auto"/>
          </w:divBdr>
        </w:div>
        <w:div w:id="663053032">
          <w:marLeft w:val="640"/>
          <w:marRight w:val="0"/>
          <w:marTop w:val="0"/>
          <w:marBottom w:val="0"/>
          <w:divBdr>
            <w:top w:val="none" w:sz="0" w:space="0" w:color="auto"/>
            <w:left w:val="none" w:sz="0" w:space="0" w:color="auto"/>
            <w:bottom w:val="none" w:sz="0" w:space="0" w:color="auto"/>
            <w:right w:val="none" w:sz="0" w:space="0" w:color="auto"/>
          </w:divBdr>
        </w:div>
        <w:div w:id="13965893">
          <w:marLeft w:val="640"/>
          <w:marRight w:val="0"/>
          <w:marTop w:val="0"/>
          <w:marBottom w:val="0"/>
          <w:divBdr>
            <w:top w:val="none" w:sz="0" w:space="0" w:color="auto"/>
            <w:left w:val="none" w:sz="0" w:space="0" w:color="auto"/>
            <w:bottom w:val="none" w:sz="0" w:space="0" w:color="auto"/>
            <w:right w:val="none" w:sz="0" w:space="0" w:color="auto"/>
          </w:divBdr>
        </w:div>
        <w:div w:id="1798182644">
          <w:marLeft w:val="640"/>
          <w:marRight w:val="0"/>
          <w:marTop w:val="0"/>
          <w:marBottom w:val="0"/>
          <w:divBdr>
            <w:top w:val="none" w:sz="0" w:space="0" w:color="auto"/>
            <w:left w:val="none" w:sz="0" w:space="0" w:color="auto"/>
            <w:bottom w:val="none" w:sz="0" w:space="0" w:color="auto"/>
            <w:right w:val="none" w:sz="0" w:space="0" w:color="auto"/>
          </w:divBdr>
        </w:div>
        <w:div w:id="477571296">
          <w:marLeft w:val="640"/>
          <w:marRight w:val="0"/>
          <w:marTop w:val="0"/>
          <w:marBottom w:val="0"/>
          <w:divBdr>
            <w:top w:val="none" w:sz="0" w:space="0" w:color="auto"/>
            <w:left w:val="none" w:sz="0" w:space="0" w:color="auto"/>
            <w:bottom w:val="none" w:sz="0" w:space="0" w:color="auto"/>
            <w:right w:val="none" w:sz="0" w:space="0" w:color="auto"/>
          </w:divBdr>
        </w:div>
        <w:div w:id="568345804">
          <w:marLeft w:val="640"/>
          <w:marRight w:val="0"/>
          <w:marTop w:val="0"/>
          <w:marBottom w:val="0"/>
          <w:divBdr>
            <w:top w:val="none" w:sz="0" w:space="0" w:color="auto"/>
            <w:left w:val="none" w:sz="0" w:space="0" w:color="auto"/>
            <w:bottom w:val="none" w:sz="0" w:space="0" w:color="auto"/>
            <w:right w:val="none" w:sz="0" w:space="0" w:color="auto"/>
          </w:divBdr>
        </w:div>
        <w:div w:id="1715764873">
          <w:marLeft w:val="640"/>
          <w:marRight w:val="0"/>
          <w:marTop w:val="0"/>
          <w:marBottom w:val="0"/>
          <w:divBdr>
            <w:top w:val="none" w:sz="0" w:space="0" w:color="auto"/>
            <w:left w:val="none" w:sz="0" w:space="0" w:color="auto"/>
            <w:bottom w:val="none" w:sz="0" w:space="0" w:color="auto"/>
            <w:right w:val="none" w:sz="0" w:space="0" w:color="auto"/>
          </w:divBdr>
        </w:div>
        <w:div w:id="146631669">
          <w:marLeft w:val="640"/>
          <w:marRight w:val="0"/>
          <w:marTop w:val="0"/>
          <w:marBottom w:val="0"/>
          <w:divBdr>
            <w:top w:val="none" w:sz="0" w:space="0" w:color="auto"/>
            <w:left w:val="none" w:sz="0" w:space="0" w:color="auto"/>
            <w:bottom w:val="none" w:sz="0" w:space="0" w:color="auto"/>
            <w:right w:val="none" w:sz="0" w:space="0" w:color="auto"/>
          </w:divBdr>
        </w:div>
        <w:div w:id="825901529">
          <w:marLeft w:val="640"/>
          <w:marRight w:val="0"/>
          <w:marTop w:val="0"/>
          <w:marBottom w:val="0"/>
          <w:divBdr>
            <w:top w:val="none" w:sz="0" w:space="0" w:color="auto"/>
            <w:left w:val="none" w:sz="0" w:space="0" w:color="auto"/>
            <w:bottom w:val="none" w:sz="0" w:space="0" w:color="auto"/>
            <w:right w:val="none" w:sz="0" w:space="0" w:color="auto"/>
          </w:divBdr>
        </w:div>
        <w:div w:id="1318920658">
          <w:marLeft w:val="640"/>
          <w:marRight w:val="0"/>
          <w:marTop w:val="0"/>
          <w:marBottom w:val="0"/>
          <w:divBdr>
            <w:top w:val="none" w:sz="0" w:space="0" w:color="auto"/>
            <w:left w:val="none" w:sz="0" w:space="0" w:color="auto"/>
            <w:bottom w:val="none" w:sz="0" w:space="0" w:color="auto"/>
            <w:right w:val="none" w:sz="0" w:space="0" w:color="auto"/>
          </w:divBdr>
        </w:div>
        <w:div w:id="2143225521">
          <w:marLeft w:val="640"/>
          <w:marRight w:val="0"/>
          <w:marTop w:val="0"/>
          <w:marBottom w:val="0"/>
          <w:divBdr>
            <w:top w:val="none" w:sz="0" w:space="0" w:color="auto"/>
            <w:left w:val="none" w:sz="0" w:space="0" w:color="auto"/>
            <w:bottom w:val="none" w:sz="0" w:space="0" w:color="auto"/>
            <w:right w:val="none" w:sz="0" w:space="0" w:color="auto"/>
          </w:divBdr>
        </w:div>
      </w:divsChild>
    </w:div>
    <w:div w:id="1122580300">
      <w:bodyDiv w:val="1"/>
      <w:marLeft w:val="0"/>
      <w:marRight w:val="0"/>
      <w:marTop w:val="0"/>
      <w:marBottom w:val="0"/>
      <w:divBdr>
        <w:top w:val="none" w:sz="0" w:space="0" w:color="auto"/>
        <w:left w:val="none" w:sz="0" w:space="0" w:color="auto"/>
        <w:bottom w:val="none" w:sz="0" w:space="0" w:color="auto"/>
        <w:right w:val="none" w:sz="0" w:space="0" w:color="auto"/>
      </w:divBdr>
      <w:divsChild>
        <w:div w:id="1705911134">
          <w:marLeft w:val="640"/>
          <w:marRight w:val="0"/>
          <w:marTop w:val="0"/>
          <w:marBottom w:val="0"/>
          <w:divBdr>
            <w:top w:val="none" w:sz="0" w:space="0" w:color="auto"/>
            <w:left w:val="none" w:sz="0" w:space="0" w:color="auto"/>
            <w:bottom w:val="none" w:sz="0" w:space="0" w:color="auto"/>
            <w:right w:val="none" w:sz="0" w:space="0" w:color="auto"/>
          </w:divBdr>
        </w:div>
        <w:div w:id="1314407185">
          <w:marLeft w:val="640"/>
          <w:marRight w:val="0"/>
          <w:marTop w:val="0"/>
          <w:marBottom w:val="0"/>
          <w:divBdr>
            <w:top w:val="none" w:sz="0" w:space="0" w:color="auto"/>
            <w:left w:val="none" w:sz="0" w:space="0" w:color="auto"/>
            <w:bottom w:val="none" w:sz="0" w:space="0" w:color="auto"/>
            <w:right w:val="none" w:sz="0" w:space="0" w:color="auto"/>
          </w:divBdr>
        </w:div>
        <w:div w:id="255986878">
          <w:marLeft w:val="640"/>
          <w:marRight w:val="0"/>
          <w:marTop w:val="0"/>
          <w:marBottom w:val="0"/>
          <w:divBdr>
            <w:top w:val="none" w:sz="0" w:space="0" w:color="auto"/>
            <w:left w:val="none" w:sz="0" w:space="0" w:color="auto"/>
            <w:bottom w:val="none" w:sz="0" w:space="0" w:color="auto"/>
            <w:right w:val="none" w:sz="0" w:space="0" w:color="auto"/>
          </w:divBdr>
        </w:div>
        <w:div w:id="1765298937">
          <w:marLeft w:val="640"/>
          <w:marRight w:val="0"/>
          <w:marTop w:val="0"/>
          <w:marBottom w:val="0"/>
          <w:divBdr>
            <w:top w:val="none" w:sz="0" w:space="0" w:color="auto"/>
            <w:left w:val="none" w:sz="0" w:space="0" w:color="auto"/>
            <w:bottom w:val="none" w:sz="0" w:space="0" w:color="auto"/>
            <w:right w:val="none" w:sz="0" w:space="0" w:color="auto"/>
          </w:divBdr>
        </w:div>
        <w:div w:id="987169063">
          <w:marLeft w:val="640"/>
          <w:marRight w:val="0"/>
          <w:marTop w:val="0"/>
          <w:marBottom w:val="0"/>
          <w:divBdr>
            <w:top w:val="none" w:sz="0" w:space="0" w:color="auto"/>
            <w:left w:val="none" w:sz="0" w:space="0" w:color="auto"/>
            <w:bottom w:val="none" w:sz="0" w:space="0" w:color="auto"/>
            <w:right w:val="none" w:sz="0" w:space="0" w:color="auto"/>
          </w:divBdr>
        </w:div>
        <w:div w:id="1101102191">
          <w:marLeft w:val="640"/>
          <w:marRight w:val="0"/>
          <w:marTop w:val="0"/>
          <w:marBottom w:val="0"/>
          <w:divBdr>
            <w:top w:val="none" w:sz="0" w:space="0" w:color="auto"/>
            <w:left w:val="none" w:sz="0" w:space="0" w:color="auto"/>
            <w:bottom w:val="none" w:sz="0" w:space="0" w:color="auto"/>
            <w:right w:val="none" w:sz="0" w:space="0" w:color="auto"/>
          </w:divBdr>
        </w:div>
        <w:div w:id="1610966217">
          <w:marLeft w:val="640"/>
          <w:marRight w:val="0"/>
          <w:marTop w:val="0"/>
          <w:marBottom w:val="0"/>
          <w:divBdr>
            <w:top w:val="none" w:sz="0" w:space="0" w:color="auto"/>
            <w:left w:val="none" w:sz="0" w:space="0" w:color="auto"/>
            <w:bottom w:val="none" w:sz="0" w:space="0" w:color="auto"/>
            <w:right w:val="none" w:sz="0" w:space="0" w:color="auto"/>
          </w:divBdr>
        </w:div>
        <w:div w:id="723605540">
          <w:marLeft w:val="640"/>
          <w:marRight w:val="0"/>
          <w:marTop w:val="0"/>
          <w:marBottom w:val="0"/>
          <w:divBdr>
            <w:top w:val="none" w:sz="0" w:space="0" w:color="auto"/>
            <w:left w:val="none" w:sz="0" w:space="0" w:color="auto"/>
            <w:bottom w:val="none" w:sz="0" w:space="0" w:color="auto"/>
            <w:right w:val="none" w:sz="0" w:space="0" w:color="auto"/>
          </w:divBdr>
        </w:div>
        <w:div w:id="2063360112">
          <w:marLeft w:val="640"/>
          <w:marRight w:val="0"/>
          <w:marTop w:val="0"/>
          <w:marBottom w:val="0"/>
          <w:divBdr>
            <w:top w:val="none" w:sz="0" w:space="0" w:color="auto"/>
            <w:left w:val="none" w:sz="0" w:space="0" w:color="auto"/>
            <w:bottom w:val="none" w:sz="0" w:space="0" w:color="auto"/>
            <w:right w:val="none" w:sz="0" w:space="0" w:color="auto"/>
          </w:divBdr>
        </w:div>
        <w:div w:id="1543711318">
          <w:marLeft w:val="640"/>
          <w:marRight w:val="0"/>
          <w:marTop w:val="0"/>
          <w:marBottom w:val="0"/>
          <w:divBdr>
            <w:top w:val="none" w:sz="0" w:space="0" w:color="auto"/>
            <w:left w:val="none" w:sz="0" w:space="0" w:color="auto"/>
            <w:bottom w:val="none" w:sz="0" w:space="0" w:color="auto"/>
            <w:right w:val="none" w:sz="0" w:space="0" w:color="auto"/>
          </w:divBdr>
        </w:div>
        <w:div w:id="827405558">
          <w:marLeft w:val="640"/>
          <w:marRight w:val="0"/>
          <w:marTop w:val="0"/>
          <w:marBottom w:val="0"/>
          <w:divBdr>
            <w:top w:val="none" w:sz="0" w:space="0" w:color="auto"/>
            <w:left w:val="none" w:sz="0" w:space="0" w:color="auto"/>
            <w:bottom w:val="none" w:sz="0" w:space="0" w:color="auto"/>
            <w:right w:val="none" w:sz="0" w:space="0" w:color="auto"/>
          </w:divBdr>
        </w:div>
        <w:div w:id="1204562884">
          <w:marLeft w:val="640"/>
          <w:marRight w:val="0"/>
          <w:marTop w:val="0"/>
          <w:marBottom w:val="0"/>
          <w:divBdr>
            <w:top w:val="none" w:sz="0" w:space="0" w:color="auto"/>
            <w:left w:val="none" w:sz="0" w:space="0" w:color="auto"/>
            <w:bottom w:val="none" w:sz="0" w:space="0" w:color="auto"/>
            <w:right w:val="none" w:sz="0" w:space="0" w:color="auto"/>
          </w:divBdr>
        </w:div>
        <w:div w:id="308094231">
          <w:marLeft w:val="640"/>
          <w:marRight w:val="0"/>
          <w:marTop w:val="0"/>
          <w:marBottom w:val="0"/>
          <w:divBdr>
            <w:top w:val="none" w:sz="0" w:space="0" w:color="auto"/>
            <w:left w:val="none" w:sz="0" w:space="0" w:color="auto"/>
            <w:bottom w:val="none" w:sz="0" w:space="0" w:color="auto"/>
            <w:right w:val="none" w:sz="0" w:space="0" w:color="auto"/>
          </w:divBdr>
        </w:div>
        <w:div w:id="158158245">
          <w:marLeft w:val="640"/>
          <w:marRight w:val="0"/>
          <w:marTop w:val="0"/>
          <w:marBottom w:val="0"/>
          <w:divBdr>
            <w:top w:val="none" w:sz="0" w:space="0" w:color="auto"/>
            <w:left w:val="none" w:sz="0" w:space="0" w:color="auto"/>
            <w:bottom w:val="none" w:sz="0" w:space="0" w:color="auto"/>
            <w:right w:val="none" w:sz="0" w:space="0" w:color="auto"/>
          </w:divBdr>
        </w:div>
        <w:div w:id="1308779043">
          <w:marLeft w:val="640"/>
          <w:marRight w:val="0"/>
          <w:marTop w:val="0"/>
          <w:marBottom w:val="0"/>
          <w:divBdr>
            <w:top w:val="none" w:sz="0" w:space="0" w:color="auto"/>
            <w:left w:val="none" w:sz="0" w:space="0" w:color="auto"/>
            <w:bottom w:val="none" w:sz="0" w:space="0" w:color="auto"/>
            <w:right w:val="none" w:sz="0" w:space="0" w:color="auto"/>
          </w:divBdr>
        </w:div>
        <w:div w:id="2631583">
          <w:marLeft w:val="640"/>
          <w:marRight w:val="0"/>
          <w:marTop w:val="0"/>
          <w:marBottom w:val="0"/>
          <w:divBdr>
            <w:top w:val="none" w:sz="0" w:space="0" w:color="auto"/>
            <w:left w:val="none" w:sz="0" w:space="0" w:color="auto"/>
            <w:bottom w:val="none" w:sz="0" w:space="0" w:color="auto"/>
            <w:right w:val="none" w:sz="0" w:space="0" w:color="auto"/>
          </w:divBdr>
        </w:div>
        <w:div w:id="512884902">
          <w:marLeft w:val="640"/>
          <w:marRight w:val="0"/>
          <w:marTop w:val="0"/>
          <w:marBottom w:val="0"/>
          <w:divBdr>
            <w:top w:val="none" w:sz="0" w:space="0" w:color="auto"/>
            <w:left w:val="none" w:sz="0" w:space="0" w:color="auto"/>
            <w:bottom w:val="none" w:sz="0" w:space="0" w:color="auto"/>
            <w:right w:val="none" w:sz="0" w:space="0" w:color="auto"/>
          </w:divBdr>
        </w:div>
        <w:div w:id="1929187737">
          <w:marLeft w:val="640"/>
          <w:marRight w:val="0"/>
          <w:marTop w:val="0"/>
          <w:marBottom w:val="0"/>
          <w:divBdr>
            <w:top w:val="none" w:sz="0" w:space="0" w:color="auto"/>
            <w:left w:val="none" w:sz="0" w:space="0" w:color="auto"/>
            <w:bottom w:val="none" w:sz="0" w:space="0" w:color="auto"/>
            <w:right w:val="none" w:sz="0" w:space="0" w:color="auto"/>
          </w:divBdr>
        </w:div>
        <w:div w:id="665865402">
          <w:marLeft w:val="640"/>
          <w:marRight w:val="0"/>
          <w:marTop w:val="0"/>
          <w:marBottom w:val="0"/>
          <w:divBdr>
            <w:top w:val="none" w:sz="0" w:space="0" w:color="auto"/>
            <w:left w:val="none" w:sz="0" w:space="0" w:color="auto"/>
            <w:bottom w:val="none" w:sz="0" w:space="0" w:color="auto"/>
            <w:right w:val="none" w:sz="0" w:space="0" w:color="auto"/>
          </w:divBdr>
        </w:div>
        <w:div w:id="169292666">
          <w:marLeft w:val="640"/>
          <w:marRight w:val="0"/>
          <w:marTop w:val="0"/>
          <w:marBottom w:val="0"/>
          <w:divBdr>
            <w:top w:val="none" w:sz="0" w:space="0" w:color="auto"/>
            <w:left w:val="none" w:sz="0" w:space="0" w:color="auto"/>
            <w:bottom w:val="none" w:sz="0" w:space="0" w:color="auto"/>
            <w:right w:val="none" w:sz="0" w:space="0" w:color="auto"/>
          </w:divBdr>
        </w:div>
        <w:div w:id="1895696759">
          <w:marLeft w:val="640"/>
          <w:marRight w:val="0"/>
          <w:marTop w:val="0"/>
          <w:marBottom w:val="0"/>
          <w:divBdr>
            <w:top w:val="none" w:sz="0" w:space="0" w:color="auto"/>
            <w:left w:val="none" w:sz="0" w:space="0" w:color="auto"/>
            <w:bottom w:val="none" w:sz="0" w:space="0" w:color="auto"/>
            <w:right w:val="none" w:sz="0" w:space="0" w:color="auto"/>
          </w:divBdr>
        </w:div>
        <w:div w:id="555942999">
          <w:marLeft w:val="640"/>
          <w:marRight w:val="0"/>
          <w:marTop w:val="0"/>
          <w:marBottom w:val="0"/>
          <w:divBdr>
            <w:top w:val="none" w:sz="0" w:space="0" w:color="auto"/>
            <w:left w:val="none" w:sz="0" w:space="0" w:color="auto"/>
            <w:bottom w:val="none" w:sz="0" w:space="0" w:color="auto"/>
            <w:right w:val="none" w:sz="0" w:space="0" w:color="auto"/>
          </w:divBdr>
        </w:div>
        <w:div w:id="104933468">
          <w:marLeft w:val="640"/>
          <w:marRight w:val="0"/>
          <w:marTop w:val="0"/>
          <w:marBottom w:val="0"/>
          <w:divBdr>
            <w:top w:val="none" w:sz="0" w:space="0" w:color="auto"/>
            <w:left w:val="none" w:sz="0" w:space="0" w:color="auto"/>
            <w:bottom w:val="none" w:sz="0" w:space="0" w:color="auto"/>
            <w:right w:val="none" w:sz="0" w:space="0" w:color="auto"/>
          </w:divBdr>
        </w:div>
        <w:div w:id="1826779132">
          <w:marLeft w:val="640"/>
          <w:marRight w:val="0"/>
          <w:marTop w:val="0"/>
          <w:marBottom w:val="0"/>
          <w:divBdr>
            <w:top w:val="none" w:sz="0" w:space="0" w:color="auto"/>
            <w:left w:val="none" w:sz="0" w:space="0" w:color="auto"/>
            <w:bottom w:val="none" w:sz="0" w:space="0" w:color="auto"/>
            <w:right w:val="none" w:sz="0" w:space="0" w:color="auto"/>
          </w:divBdr>
        </w:div>
        <w:div w:id="984240533">
          <w:marLeft w:val="640"/>
          <w:marRight w:val="0"/>
          <w:marTop w:val="0"/>
          <w:marBottom w:val="0"/>
          <w:divBdr>
            <w:top w:val="none" w:sz="0" w:space="0" w:color="auto"/>
            <w:left w:val="none" w:sz="0" w:space="0" w:color="auto"/>
            <w:bottom w:val="none" w:sz="0" w:space="0" w:color="auto"/>
            <w:right w:val="none" w:sz="0" w:space="0" w:color="auto"/>
          </w:divBdr>
        </w:div>
        <w:div w:id="1323582622">
          <w:marLeft w:val="640"/>
          <w:marRight w:val="0"/>
          <w:marTop w:val="0"/>
          <w:marBottom w:val="0"/>
          <w:divBdr>
            <w:top w:val="none" w:sz="0" w:space="0" w:color="auto"/>
            <w:left w:val="none" w:sz="0" w:space="0" w:color="auto"/>
            <w:bottom w:val="none" w:sz="0" w:space="0" w:color="auto"/>
            <w:right w:val="none" w:sz="0" w:space="0" w:color="auto"/>
          </w:divBdr>
        </w:div>
        <w:div w:id="1921281972">
          <w:marLeft w:val="640"/>
          <w:marRight w:val="0"/>
          <w:marTop w:val="0"/>
          <w:marBottom w:val="0"/>
          <w:divBdr>
            <w:top w:val="none" w:sz="0" w:space="0" w:color="auto"/>
            <w:left w:val="none" w:sz="0" w:space="0" w:color="auto"/>
            <w:bottom w:val="none" w:sz="0" w:space="0" w:color="auto"/>
            <w:right w:val="none" w:sz="0" w:space="0" w:color="auto"/>
          </w:divBdr>
        </w:div>
        <w:div w:id="1820880107">
          <w:marLeft w:val="640"/>
          <w:marRight w:val="0"/>
          <w:marTop w:val="0"/>
          <w:marBottom w:val="0"/>
          <w:divBdr>
            <w:top w:val="none" w:sz="0" w:space="0" w:color="auto"/>
            <w:left w:val="none" w:sz="0" w:space="0" w:color="auto"/>
            <w:bottom w:val="none" w:sz="0" w:space="0" w:color="auto"/>
            <w:right w:val="none" w:sz="0" w:space="0" w:color="auto"/>
          </w:divBdr>
        </w:div>
        <w:div w:id="744498682">
          <w:marLeft w:val="640"/>
          <w:marRight w:val="0"/>
          <w:marTop w:val="0"/>
          <w:marBottom w:val="0"/>
          <w:divBdr>
            <w:top w:val="none" w:sz="0" w:space="0" w:color="auto"/>
            <w:left w:val="none" w:sz="0" w:space="0" w:color="auto"/>
            <w:bottom w:val="none" w:sz="0" w:space="0" w:color="auto"/>
            <w:right w:val="none" w:sz="0" w:space="0" w:color="auto"/>
          </w:divBdr>
        </w:div>
        <w:div w:id="176383764">
          <w:marLeft w:val="640"/>
          <w:marRight w:val="0"/>
          <w:marTop w:val="0"/>
          <w:marBottom w:val="0"/>
          <w:divBdr>
            <w:top w:val="none" w:sz="0" w:space="0" w:color="auto"/>
            <w:left w:val="none" w:sz="0" w:space="0" w:color="auto"/>
            <w:bottom w:val="none" w:sz="0" w:space="0" w:color="auto"/>
            <w:right w:val="none" w:sz="0" w:space="0" w:color="auto"/>
          </w:divBdr>
        </w:div>
        <w:div w:id="2115246934">
          <w:marLeft w:val="640"/>
          <w:marRight w:val="0"/>
          <w:marTop w:val="0"/>
          <w:marBottom w:val="0"/>
          <w:divBdr>
            <w:top w:val="none" w:sz="0" w:space="0" w:color="auto"/>
            <w:left w:val="none" w:sz="0" w:space="0" w:color="auto"/>
            <w:bottom w:val="none" w:sz="0" w:space="0" w:color="auto"/>
            <w:right w:val="none" w:sz="0" w:space="0" w:color="auto"/>
          </w:divBdr>
        </w:div>
        <w:div w:id="1040547108">
          <w:marLeft w:val="640"/>
          <w:marRight w:val="0"/>
          <w:marTop w:val="0"/>
          <w:marBottom w:val="0"/>
          <w:divBdr>
            <w:top w:val="none" w:sz="0" w:space="0" w:color="auto"/>
            <w:left w:val="none" w:sz="0" w:space="0" w:color="auto"/>
            <w:bottom w:val="none" w:sz="0" w:space="0" w:color="auto"/>
            <w:right w:val="none" w:sz="0" w:space="0" w:color="auto"/>
          </w:divBdr>
        </w:div>
        <w:div w:id="1752465221">
          <w:marLeft w:val="640"/>
          <w:marRight w:val="0"/>
          <w:marTop w:val="0"/>
          <w:marBottom w:val="0"/>
          <w:divBdr>
            <w:top w:val="none" w:sz="0" w:space="0" w:color="auto"/>
            <w:left w:val="none" w:sz="0" w:space="0" w:color="auto"/>
            <w:bottom w:val="none" w:sz="0" w:space="0" w:color="auto"/>
            <w:right w:val="none" w:sz="0" w:space="0" w:color="auto"/>
          </w:divBdr>
        </w:div>
        <w:div w:id="577792623">
          <w:marLeft w:val="640"/>
          <w:marRight w:val="0"/>
          <w:marTop w:val="0"/>
          <w:marBottom w:val="0"/>
          <w:divBdr>
            <w:top w:val="none" w:sz="0" w:space="0" w:color="auto"/>
            <w:left w:val="none" w:sz="0" w:space="0" w:color="auto"/>
            <w:bottom w:val="none" w:sz="0" w:space="0" w:color="auto"/>
            <w:right w:val="none" w:sz="0" w:space="0" w:color="auto"/>
          </w:divBdr>
        </w:div>
        <w:div w:id="955719565">
          <w:marLeft w:val="640"/>
          <w:marRight w:val="0"/>
          <w:marTop w:val="0"/>
          <w:marBottom w:val="0"/>
          <w:divBdr>
            <w:top w:val="none" w:sz="0" w:space="0" w:color="auto"/>
            <w:left w:val="none" w:sz="0" w:space="0" w:color="auto"/>
            <w:bottom w:val="none" w:sz="0" w:space="0" w:color="auto"/>
            <w:right w:val="none" w:sz="0" w:space="0" w:color="auto"/>
          </w:divBdr>
        </w:div>
        <w:div w:id="1982034850">
          <w:marLeft w:val="640"/>
          <w:marRight w:val="0"/>
          <w:marTop w:val="0"/>
          <w:marBottom w:val="0"/>
          <w:divBdr>
            <w:top w:val="none" w:sz="0" w:space="0" w:color="auto"/>
            <w:left w:val="none" w:sz="0" w:space="0" w:color="auto"/>
            <w:bottom w:val="none" w:sz="0" w:space="0" w:color="auto"/>
            <w:right w:val="none" w:sz="0" w:space="0" w:color="auto"/>
          </w:divBdr>
        </w:div>
        <w:div w:id="941956626">
          <w:marLeft w:val="640"/>
          <w:marRight w:val="0"/>
          <w:marTop w:val="0"/>
          <w:marBottom w:val="0"/>
          <w:divBdr>
            <w:top w:val="none" w:sz="0" w:space="0" w:color="auto"/>
            <w:left w:val="none" w:sz="0" w:space="0" w:color="auto"/>
            <w:bottom w:val="none" w:sz="0" w:space="0" w:color="auto"/>
            <w:right w:val="none" w:sz="0" w:space="0" w:color="auto"/>
          </w:divBdr>
        </w:div>
        <w:div w:id="452863952">
          <w:marLeft w:val="640"/>
          <w:marRight w:val="0"/>
          <w:marTop w:val="0"/>
          <w:marBottom w:val="0"/>
          <w:divBdr>
            <w:top w:val="none" w:sz="0" w:space="0" w:color="auto"/>
            <w:left w:val="none" w:sz="0" w:space="0" w:color="auto"/>
            <w:bottom w:val="none" w:sz="0" w:space="0" w:color="auto"/>
            <w:right w:val="none" w:sz="0" w:space="0" w:color="auto"/>
          </w:divBdr>
        </w:div>
        <w:div w:id="1814954288">
          <w:marLeft w:val="640"/>
          <w:marRight w:val="0"/>
          <w:marTop w:val="0"/>
          <w:marBottom w:val="0"/>
          <w:divBdr>
            <w:top w:val="none" w:sz="0" w:space="0" w:color="auto"/>
            <w:left w:val="none" w:sz="0" w:space="0" w:color="auto"/>
            <w:bottom w:val="none" w:sz="0" w:space="0" w:color="auto"/>
            <w:right w:val="none" w:sz="0" w:space="0" w:color="auto"/>
          </w:divBdr>
        </w:div>
        <w:div w:id="196552364">
          <w:marLeft w:val="640"/>
          <w:marRight w:val="0"/>
          <w:marTop w:val="0"/>
          <w:marBottom w:val="0"/>
          <w:divBdr>
            <w:top w:val="none" w:sz="0" w:space="0" w:color="auto"/>
            <w:left w:val="none" w:sz="0" w:space="0" w:color="auto"/>
            <w:bottom w:val="none" w:sz="0" w:space="0" w:color="auto"/>
            <w:right w:val="none" w:sz="0" w:space="0" w:color="auto"/>
          </w:divBdr>
        </w:div>
        <w:div w:id="928197215">
          <w:marLeft w:val="640"/>
          <w:marRight w:val="0"/>
          <w:marTop w:val="0"/>
          <w:marBottom w:val="0"/>
          <w:divBdr>
            <w:top w:val="none" w:sz="0" w:space="0" w:color="auto"/>
            <w:left w:val="none" w:sz="0" w:space="0" w:color="auto"/>
            <w:bottom w:val="none" w:sz="0" w:space="0" w:color="auto"/>
            <w:right w:val="none" w:sz="0" w:space="0" w:color="auto"/>
          </w:divBdr>
        </w:div>
        <w:div w:id="373194436">
          <w:marLeft w:val="640"/>
          <w:marRight w:val="0"/>
          <w:marTop w:val="0"/>
          <w:marBottom w:val="0"/>
          <w:divBdr>
            <w:top w:val="none" w:sz="0" w:space="0" w:color="auto"/>
            <w:left w:val="none" w:sz="0" w:space="0" w:color="auto"/>
            <w:bottom w:val="none" w:sz="0" w:space="0" w:color="auto"/>
            <w:right w:val="none" w:sz="0" w:space="0" w:color="auto"/>
          </w:divBdr>
        </w:div>
        <w:div w:id="1631740265">
          <w:marLeft w:val="640"/>
          <w:marRight w:val="0"/>
          <w:marTop w:val="0"/>
          <w:marBottom w:val="0"/>
          <w:divBdr>
            <w:top w:val="none" w:sz="0" w:space="0" w:color="auto"/>
            <w:left w:val="none" w:sz="0" w:space="0" w:color="auto"/>
            <w:bottom w:val="none" w:sz="0" w:space="0" w:color="auto"/>
            <w:right w:val="none" w:sz="0" w:space="0" w:color="auto"/>
          </w:divBdr>
        </w:div>
        <w:div w:id="417407703">
          <w:marLeft w:val="640"/>
          <w:marRight w:val="0"/>
          <w:marTop w:val="0"/>
          <w:marBottom w:val="0"/>
          <w:divBdr>
            <w:top w:val="none" w:sz="0" w:space="0" w:color="auto"/>
            <w:left w:val="none" w:sz="0" w:space="0" w:color="auto"/>
            <w:bottom w:val="none" w:sz="0" w:space="0" w:color="auto"/>
            <w:right w:val="none" w:sz="0" w:space="0" w:color="auto"/>
          </w:divBdr>
        </w:div>
        <w:div w:id="556402617">
          <w:marLeft w:val="640"/>
          <w:marRight w:val="0"/>
          <w:marTop w:val="0"/>
          <w:marBottom w:val="0"/>
          <w:divBdr>
            <w:top w:val="none" w:sz="0" w:space="0" w:color="auto"/>
            <w:left w:val="none" w:sz="0" w:space="0" w:color="auto"/>
            <w:bottom w:val="none" w:sz="0" w:space="0" w:color="auto"/>
            <w:right w:val="none" w:sz="0" w:space="0" w:color="auto"/>
          </w:divBdr>
        </w:div>
        <w:div w:id="1054502032">
          <w:marLeft w:val="640"/>
          <w:marRight w:val="0"/>
          <w:marTop w:val="0"/>
          <w:marBottom w:val="0"/>
          <w:divBdr>
            <w:top w:val="none" w:sz="0" w:space="0" w:color="auto"/>
            <w:left w:val="none" w:sz="0" w:space="0" w:color="auto"/>
            <w:bottom w:val="none" w:sz="0" w:space="0" w:color="auto"/>
            <w:right w:val="none" w:sz="0" w:space="0" w:color="auto"/>
          </w:divBdr>
        </w:div>
        <w:div w:id="1891960995">
          <w:marLeft w:val="640"/>
          <w:marRight w:val="0"/>
          <w:marTop w:val="0"/>
          <w:marBottom w:val="0"/>
          <w:divBdr>
            <w:top w:val="none" w:sz="0" w:space="0" w:color="auto"/>
            <w:left w:val="none" w:sz="0" w:space="0" w:color="auto"/>
            <w:bottom w:val="none" w:sz="0" w:space="0" w:color="auto"/>
            <w:right w:val="none" w:sz="0" w:space="0" w:color="auto"/>
          </w:divBdr>
        </w:div>
        <w:div w:id="1362172381">
          <w:marLeft w:val="640"/>
          <w:marRight w:val="0"/>
          <w:marTop w:val="0"/>
          <w:marBottom w:val="0"/>
          <w:divBdr>
            <w:top w:val="none" w:sz="0" w:space="0" w:color="auto"/>
            <w:left w:val="none" w:sz="0" w:space="0" w:color="auto"/>
            <w:bottom w:val="none" w:sz="0" w:space="0" w:color="auto"/>
            <w:right w:val="none" w:sz="0" w:space="0" w:color="auto"/>
          </w:divBdr>
        </w:div>
        <w:div w:id="1182670338">
          <w:marLeft w:val="640"/>
          <w:marRight w:val="0"/>
          <w:marTop w:val="0"/>
          <w:marBottom w:val="0"/>
          <w:divBdr>
            <w:top w:val="none" w:sz="0" w:space="0" w:color="auto"/>
            <w:left w:val="none" w:sz="0" w:space="0" w:color="auto"/>
            <w:bottom w:val="none" w:sz="0" w:space="0" w:color="auto"/>
            <w:right w:val="none" w:sz="0" w:space="0" w:color="auto"/>
          </w:divBdr>
        </w:div>
        <w:div w:id="892156948">
          <w:marLeft w:val="640"/>
          <w:marRight w:val="0"/>
          <w:marTop w:val="0"/>
          <w:marBottom w:val="0"/>
          <w:divBdr>
            <w:top w:val="none" w:sz="0" w:space="0" w:color="auto"/>
            <w:left w:val="none" w:sz="0" w:space="0" w:color="auto"/>
            <w:bottom w:val="none" w:sz="0" w:space="0" w:color="auto"/>
            <w:right w:val="none" w:sz="0" w:space="0" w:color="auto"/>
          </w:divBdr>
        </w:div>
        <w:div w:id="1984306276">
          <w:marLeft w:val="640"/>
          <w:marRight w:val="0"/>
          <w:marTop w:val="0"/>
          <w:marBottom w:val="0"/>
          <w:divBdr>
            <w:top w:val="none" w:sz="0" w:space="0" w:color="auto"/>
            <w:left w:val="none" w:sz="0" w:space="0" w:color="auto"/>
            <w:bottom w:val="none" w:sz="0" w:space="0" w:color="auto"/>
            <w:right w:val="none" w:sz="0" w:space="0" w:color="auto"/>
          </w:divBdr>
        </w:div>
        <w:div w:id="1108742511">
          <w:marLeft w:val="640"/>
          <w:marRight w:val="0"/>
          <w:marTop w:val="0"/>
          <w:marBottom w:val="0"/>
          <w:divBdr>
            <w:top w:val="none" w:sz="0" w:space="0" w:color="auto"/>
            <w:left w:val="none" w:sz="0" w:space="0" w:color="auto"/>
            <w:bottom w:val="none" w:sz="0" w:space="0" w:color="auto"/>
            <w:right w:val="none" w:sz="0" w:space="0" w:color="auto"/>
          </w:divBdr>
        </w:div>
        <w:div w:id="1295678351">
          <w:marLeft w:val="640"/>
          <w:marRight w:val="0"/>
          <w:marTop w:val="0"/>
          <w:marBottom w:val="0"/>
          <w:divBdr>
            <w:top w:val="none" w:sz="0" w:space="0" w:color="auto"/>
            <w:left w:val="none" w:sz="0" w:space="0" w:color="auto"/>
            <w:bottom w:val="none" w:sz="0" w:space="0" w:color="auto"/>
            <w:right w:val="none" w:sz="0" w:space="0" w:color="auto"/>
          </w:divBdr>
        </w:div>
        <w:div w:id="1448282266">
          <w:marLeft w:val="640"/>
          <w:marRight w:val="0"/>
          <w:marTop w:val="0"/>
          <w:marBottom w:val="0"/>
          <w:divBdr>
            <w:top w:val="none" w:sz="0" w:space="0" w:color="auto"/>
            <w:left w:val="none" w:sz="0" w:space="0" w:color="auto"/>
            <w:bottom w:val="none" w:sz="0" w:space="0" w:color="auto"/>
            <w:right w:val="none" w:sz="0" w:space="0" w:color="auto"/>
          </w:divBdr>
        </w:div>
        <w:div w:id="295182491">
          <w:marLeft w:val="640"/>
          <w:marRight w:val="0"/>
          <w:marTop w:val="0"/>
          <w:marBottom w:val="0"/>
          <w:divBdr>
            <w:top w:val="none" w:sz="0" w:space="0" w:color="auto"/>
            <w:left w:val="none" w:sz="0" w:space="0" w:color="auto"/>
            <w:bottom w:val="none" w:sz="0" w:space="0" w:color="auto"/>
            <w:right w:val="none" w:sz="0" w:space="0" w:color="auto"/>
          </w:divBdr>
        </w:div>
        <w:div w:id="1974948001">
          <w:marLeft w:val="640"/>
          <w:marRight w:val="0"/>
          <w:marTop w:val="0"/>
          <w:marBottom w:val="0"/>
          <w:divBdr>
            <w:top w:val="none" w:sz="0" w:space="0" w:color="auto"/>
            <w:left w:val="none" w:sz="0" w:space="0" w:color="auto"/>
            <w:bottom w:val="none" w:sz="0" w:space="0" w:color="auto"/>
            <w:right w:val="none" w:sz="0" w:space="0" w:color="auto"/>
          </w:divBdr>
        </w:div>
        <w:div w:id="1382175333">
          <w:marLeft w:val="640"/>
          <w:marRight w:val="0"/>
          <w:marTop w:val="0"/>
          <w:marBottom w:val="0"/>
          <w:divBdr>
            <w:top w:val="none" w:sz="0" w:space="0" w:color="auto"/>
            <w:left w:val="none" w:sz="0" w:space="0" w:color="auto"/>
            <w:bottom w:val="none" w:sz="0" w:space="0" w:color="auto"/>
            <w:right w:val="none" w:sz="0" w:space="0" w:color="auto"/>
          </w:divBdr>
        </w:div>
        <w:div w:id="381640207">
          <w:marLeft w:val="640"/>
          <w:marRight w:val="0"/>
          <w:marTop w:val="0"/>
          <w:marBottom w:val="0"/>
          <w:divBdr>
            <w:top w:val="none" w:sz="0" w:space="0" w:color="auto"/>
            <w:left w:val="none" w:sz="0" w:space="0" w:color="auto"/>
            <w:bottom w:val="none" w:sz="0" w:space="0" w:color="auto"/>
            <w:right w:val="none" w:sz="0" w:space="0" w:color="auto"/>
          </w:divBdr>
        </w:div>
        <w:div w:id="408843967">
          <w:marLeft w:val="640"/>
          <w:marRight w:val="0"/>
          <w:marTop w:val="0"/>
          <w:marBottom w:val="0"/>
          <w:divBdr>
            <w:top w:val="none" w:sz="0" w:space="0" w:color="auto"/>
            <w:left w:val="none" w:sz="0" w:space="0" w:color="auto"/>
            <w:bottom w:val="none" w:sz="0" w:space="0" w:color="auto"/>
            <w:right w:val="none" w:sz="0" w:space="0" w:color="auto"/>
          </w:divBdr>
        </w:div>
        <w:div w:id="520634005">
          <w:marLeft w:val="640"/>
          <w:marRight w:val="0"/>
          <w:marTop w:val="0"/>
          <w:marBottom w:val="0"/>
          <w:divBdr>
            <w:top w:val="none" w:sz="0" w:space="0" w:color="auto"/>
            <w:left w:val="none" w:sz="0" w:space="0" w:color="auto"/>
            <w:bottom w:val="none" w:sz="0" w:space="0" w:color="auto"/>
            <w:right w:val="none" w:sz="0" w:space="0" w:color="auto"/>
          </w:divBdr>
        </w:div>
        <w:div w:id="1856728033">
          <w:marLeft w:val="640"/>
          <w:marRight w:val="0"/>
          <w:marTop w:val="0"/>
          <w:marBottom w:val="0"/>
          <w:divBdr>
            <w:top w:val="none" w:sz="0" w:space="0" w:color="auto"/>
            <w:left w:val="none" w:sz="0" w:space="0" w:color="auto"/>
            <w:bottom w:val="none" w:sz="0" w:space="0" w:color="auto"/>
            <w:right w:val="none" w:sz="0" w:space="0" w:color="auto"/>
          </w:divBdr>
        </w:div>
        <w:div w:id="887297618">
          <w:marLeft w:val="640"/>
          <w:marRight w:val="0"/>
          <w:marTop w:val="0"/>
          <w:marBottom w:val="0"/>
          <w:divBdr>
            <w:top w:val="none" w:sz="0" w:space="0" w:color="auto"/>
            <w:left w:val="none" w:sz="0" w:space="0" w:color="auto"/>
            <w:bottom w:val="none" w:sz="0" w:space="0" w:color="auto"/>
            <w:right w:val="none" w:sz="0" w:space="0" w:color="auto"/>
          </w:divBdr>
        </w:div>
        <w:div w:id="1370454268">
          <w:marLeft w:val="640"/>
          <w:marRight w:val="0"/>
          <w:marTop w:val="0"/>
          <w:marBottom w:val="0"/>
          <w:divBdr>
            <w:top w:val="none" w:sz="0" w:space="0" w:color="auto"/>
            <w:left w:val="none" w:sz="0" w:space="0" w:color="auto"/>
            <w:bottom w:val="none" w:sz="0" w:space="0" w:color="auto"/>
            <w:right w:val="none" w:sz="0" w:space="0" w:color="auto"/>
          </w:divBdr>
        </w:div>
        <w:div w:id="47271327">
          <w:marLeft w:val="640"/>
          <w:marRight w:val="0"/>
          <w:marTop w:val="0"/>
          <w:marBottom w:val="0"/>
          <w:divBdr>
            <w:top w:val="none" w:sz="0" w:space="0" w:color="auto"/>
            <w:left w:val="none" w:sz="0" w:space="0" w:color="auto"/>
            <w:bottom w:val="none" w:sz="0" w:space="0" w:color="auto"/>
            <w:right w:val="none" w:sz="0" w:space="0" w:color="auto"/>
          </w:divBdr>
        </w:div>
        <w:div w:id="1957787072">
          <w:marLeft w:val="640"/>
          <w:marRight w:val="0"/>
          <w:marTop w:val="0"/>
          <w:marBottom w:val="0"/>
          <w:divBdr>
            <w:top w:val="none" w:sz="0" w:space="0" w:color="auto"/>
            <w:left w:val="none" w:sz="0" w:space="0" w:color="auto"/>
            <w:bottom w:val="none" w:sz="0" w:space="0" w:color="auto"/>
            <w:right w:val="none" w:sz="0" w:space="0" w:color="auto"/>
          </w:divBdr>
        </w:div>
        <w:div w:id="1668900620">
          <w:marLeft w:val="640"/>
          <w:marRight w:val="0"/>
          <w:marTop w:val="0"/>
          <w:marBottom w:val="0"/>
          <w:divBdr>
            <w:top w:val="none" w:sz="0" w:space="0" w:color="auto"/>
            <w:left w:val="none" w:sz="0" w:space="0" w:color="auto"/>
            <w:bottom w:val="none" w:sz="0" w:space="0" w:color="auto"/>
            <w:right w:val="none" w:sz="0" w:space="0" w:color="auto"/>
          </w:divBdr>
        </w:div>
        <w:div w:id="1762796057">
          <w:marLeft w:val="640"/>
          <w:marRight w:val="0"/>
          <w:marTop w:val="0"/>
          <w:marBottom w:val="0"/>
          <w:divBdr>
            <w:top w:val="none" w:sz="0" w:space="0" w:color="auto"/>
            <w:left w:val="none" w:sz="0" w:space="0" w:color="auto"/>
            <w:bottom w:val="none" w:sz="0" w:space="0" w:color="auto"/>
            <w:right w:val="none" w:sz="0" w:space="0" w:color="auto"/>
          </w:divBdr>
        </w:div>
        <w:div w:id="939993866">
          <w:marLeft w:val="640"/>
          <w:marRight w:val="0"/>
          <w:marTop w:val="0"/>
          <w:marBottom w:val="0"/>
          <w:divBdr>
            <w:top w:val="none" w:sz="0" w:space="0" w:color="auto"/>
            <w:left w:val="none" w:sz="0" w:space="0" w:color="auto"/>
            <w:bottom w:val="none" w:sz="0" w:space="0" w:color="auto"/>
            <w:right w:val="none" w:sz="0" w:space="0" w:color="auto"/>
          </w:divBdr>
        </w:div>
        <w:div w:id="784926322">
          <w:marLeft w:val="640"/>
          <w:marRight w:val="0"/>
          <w:marTop w:val="0"/>
          <w:marBottom w:val="0"/>
          <w:divBdr>
            <w:top w:val="none" w:sz="0" w:space="0" w:color="auto"/>
            <w:left w:val="none" w:sz="0" w:space="0" w:color="auto"/>
            <w:bottom w:val="none" w:sz="0" w:space="0" w:color="auto"/>
            <w:right w:val="none" w:sz="0" w:space="0" w:color="auto"/>
          </w:divBdr>
        </w:div>
        <w:div w:id="1429157938">
          <w:marLeft w:val="640"/>
          <w:marRight w:val="0"/>
          <w:marTop w:val="0"/>
          <w:marBottom w:val="0"/>
          <w:divBdr>
            <w:top w:val="none" w:sz="0" w:space="0" w:color="auto"/>
            <w:left w:val="none" w:sz="0" w:space="0" w:color="auto"/>
            <w:bottom w:val="none" w:sz="0" w:space="0" w:color="auto"/>
            <w:right w:val="none" w:sz="0" w:space="0" w:color="auto"/>
          </w:divBdr>
        </w:div>
        <w:div w:id="1735278434">
          <w:marLeft w:val="640"/>
          <w:marRight w:val="0"/>
          <w:marTop w:val="0"/>
          <w:marBottom w:val="0"/>
          <w:divBdr>
            <w:top w:val="none" w:sz="0" w:space="0" w:color="auto"/>
            <w:left w:val="none" w:sz="0" w:space="0" w:color="auto"/>
            <w:bottom w:val="none" w:sz="0" w:space="0" w:color="auto"/>
            <w:right w:val="none" w:sz="0" w:space="0" w:color="auto"/>
          </w:divBdr>
        </w:div>
        <w:div w:id="505286960">
          <w:marLeft w:val="640"/>
          <w:marRight w:val="0"/>
          <w:marTop w:val="0"/>
          <w:marBottom w:val="0"/>
          <w:divBdr>
            <w:top w:val="none" w:sz="0" w:space="0" w:color="auto"/>
            <w:left w:val="none" w:sz="0" w:space="0" w:color="auto"/>
            <w:bottom w:val="none" w:sz="0" w:space="0" w:color="auto"/>
            <w:right w:val="none" w:sz="0" w:space="0" w:color="auto"/>
          </w:divBdr>
        </w:div>
        <w:div w:id="2035382437">
          <w:marLeft w:val="640"/>
          <w:marRight w:val="0"/>
          <w:marTop w:val="0"/>
          <w:marBottom w:val="0"/>
          <w:divBdr>
            <w:top w:val="none" w:sz="0" w:space="0" w:color="auto"/>
            <w:left w:val="none" w:sz="0" w:space="0" w:color="auto"/>
            <w:bottom w:val="none" w:sz="0" w:space="0" w:color="auto"/>
            <w:right w:val="none" w:sz="0" w:space="0" w:color="auto"/>
          </w:divBdr>
        </w:div>
        <w:div w:id="1873416154">
          <w:marLeft w:val="640"/>
          <w:marRight w:val="0"/>
          <w:marTop w:val="0"/>
          <w:marBottom w:val="0"/>
          <w:divBdr>
            <w:top w:val="none" w:sz="0" w:space="0" w:color="auto"/>
            <w:left w:val="none" w:sz="0" w:space="0" w:color="auto"/>
            <w:bottom w:val="none" w:sz="0" w:space="0" w:color="auto"/>
            <w:right w:val="none" w:sz="0" w:space="0" w:color="auto"/>
          </w:divBdr>
        </w:div>
        <w:div w:id="626281483">
          <w:marLeft w:val="640"/>
          <w:marRight w:val="0"/>
          <w:marTop w:val="0"/>
          <w:marBottom w:val="0"/>
          <w:divBdr>
            <w:top w:val="none" w:sz="0" w:space="0" w:color="auto"/>
            <w:left w:val="none" w:sz="0" w:space="0" w:color="auto"/>
            <w:bottom w:val="none" w:sz="0" w:space="0" w:color="auto"/>
            <w:right w:val="none" w:sz="0" w:space="0" w:color="auto"/>
          </w:divBdr>
        </w:div>
        <w:div w:id="1462532487">
          <w:marLeft w:val="640"/>
          <w:marRight w:val="0"/>
          <w:marTop w:val="0"/>
          <w:marBottom w:val="0"/>
          <w:divBdr>
            <w:top w:val="none" w:sz="0" w:space="0" w:color="auto"/>
            <w:left w:val="none" w:sz="0" w:space="0" w:color="auto"/>
            <w:bottom w:val="none" w:sz="0" w:space="0" w:color="auto"/>
            <w:right w:val="none" w:sz="0" w:space="0" w:color="auto"/>
          </w:divBdr>
        </w:div>
        <w:div w:id="1615745978">
          <w:marLeft w:val="640"/>
          <w:marRight w:val="0"/>
          <w:marTop w:val="0"/>
          <w:marBottom w:val="0"/>
          <w:divBdr>
            <w:top w:val="none" w:sz="0" w:space="0" w:color="auto"/>
            <w:left w:val="none" w:sz="0" w:space="0" w:color="auto"/>
            <w:bottom w:val="none" w:sz="0" w:space="0" w:color="auto"/>
            <w:right w:val="none" w:sz="0" w:space="0" w:color="auto"/>
          </w:divBdr>
        </w:div>
        <w:div w:id="817380795">
          <w:marLeft w:val="640"/>
          <w:marRight w:val="0"/>
          <w:marTop w:val="0"/>
          <w:marBottom w:val="0"/>
          <w:divBdr>
            <w:top w:val="none" w:sz="0" w:space="0" w:color="auto"/>
            <w:left w:val="none" w:sz="0" w:space="0" w:color="auto"/>
            <w:bottom w:val="none" w:sz="0" w:space="0" w:color="auto"/>
            <w:right w:val="none" w:sz="0" w:space="0" w:color="auto"/>
          </w:divBdr>
        </w:div>
        <w:div w:id="1295057697">
          <w:marLeft w:val="640"/>
          <w:marRight w:val="0"/>
          <w:marTop w:val="0"/>
          <w:marBottom w:val="0"/>
          <w:divBdr>
            <w:top w:val="none" w:sz="0" w:space="0" w:color="auto"/>
            <w:left w:val="none" w:sz="0" w:space="0" w:color="auto"/>
            <w:bottom w:val="none" w:sz="0" w:space="0" w:color="auto"/>
            <w:right w:val="none" w:sz="0" w:space="0" w:color="auto"/>
          </w:divBdr>
        </w:div>
        <w:div w:id="56634612">
          <w:marLeft w:val="640"/>
          <w:marRight w:val="0"/>
          <w:marTop w:val="0"/>
          <w:marBottom w:val="0"/>
          <w:divBdr>
            <w:top w:val="none" w:sz="0" w:space="0" w:color="auto"/>
            <w:left w:val="none" w:sz="0" w:space="0" w:color="auto"/>
            <w:bottom w:val="none" w:sz="0" w:space="0" w:color="auto"/>
            <w:right w:val="none" w:sz="0" w:space="0" w:color="auto"/>
          </w:divBdr>
        </w:div>
        <w:div w:id="459736551">
          <w:marLeft w:val="640"/>
          <w:marRight w:val="0"/>
          <w:marTop w:val="0"/>
          <w:marBottom w:val="0"/>
          <w:divBdr>
            <w:top w:val="none" w:sz="0" w:space="0" w:color="auto"/>
            <w:left w:val="none" w:sz="0" w:space="0" w:color="auto"/>
            <w:bottom w:val="none" w:sz="0" w:space="0" w:color="auto"/>
            <w:right w:val="none" w:sz="0" w:space="0" w:color="auto"/>
          </w:divBdr>
        </w:div>
        <w:div w:id="158008787">
          <w:marLeft w:val="640"/>
          <w:marRight w:val="0"/>
          <w:marTop w:val="0"/>
          <w:marBottom w:val="0"/>
          <w:divBdr>
            <w:top w:val="none" w:sz="0" w:space="0" w:color="auto"/>
            <w:left w:val="none" w:sz="0" w:space="0" w:color="auto"/>
            <w:bottom w:val="none" w:sz="0" w:space="0" w:color="auto"/>
            <w:right w:val="none" w:sz="0" w:space="0" w:color="auto"/>
          </w:divBdr>
        </w:div>
        <w:div w:id="1918592688">
          <w:marLeft w:val="640"/>
          <w:marRight w:val="0"/>
          <w:marTop w:val="0"/>
          <w:marBottom w:val="0"/>
          <w:divBdr>
            <w:top w:val="none" w:sz="0" w:space="0" w:color="auto"/>
            <w:left w:val="none" w:sz="0" w:space="0" w:color="auto"/>
            <w:bottom w:val="none" w:sz="0" w:space="0" w:color="auto"/>
            <w:right w:val="none" w:sz="0" w:space="0" w:color="auto"/>
          </w:divBdr>
        </w:div>
        <w:div w:id="63140653">
          <w:marLeft w:val="640"/>
          <w:marRight w:val="0"/>
          <w:marTop w:val="0"/>
          <w:marBottom w:val="0"/>
          <w:divBdr>
            <w:top w:val="none" w:sz="0" w:space="0" w:color="auto"/>
            <w:left w:val="none" w:sz="0" w:space="0" w:color="auto"/>
            <w:bottom w:val="none" w:sz="0" w:space="0" w:color="auto"/>
            <w:right w:val="none" w:sz="0" w:space="0" w:color="auto"/>
          </w:divBdr>
        </w:div>
        <w:div w:id="621959454">
          <w:marLeft w:val="640"/>
          <w:marRight w:val="0"/>
          <w:marTop w:val="0"/>
          <w:marBottom w:val="0"/>
          <w:divBdr>
            <w:top w:val="none" w:sz="0" w:space="0" w:color="auto"/>
            <w:left w:val="none" w:sz="0" w:space="0" w:color="auto"/>
            <w:bottom w:val="none" w:sz="0" w:space="0" w:color="auto"/>
            <w:right w:val="none" w:sz="0" w:space="0" w:color="auto"/>
          </w:divBdr>
        </w:div>
        <w:div w:id="2105417313">
          <w:marLeft w:val="640"/>
          <w:marRight w:val="0"/>
          <w:marTop w:val="0"/>
          <w:marBottom w:val="0"/>
          <w:divBdr>
            <w:top w:val="none" w:sz="0" w:space="0" w:color="auto"/>
            <w:left w:val="none" w:sz="0" w:space="0" w:color="auto"/>
            <w:bottom w:val="none" w:sz="0" w:space="0" w:color="auto"/>
            <w:right w:val="none" w:sz="0" w:space="0" w:color="auto"/>
          </w:divBdr>
        </w:div>
        <w:div w:id="2038702381">
          <w:marLeft w:val="640"/>
          <w:marRight w:val="0"/>
          <w:marTop w:val="0"/>
          <w:marBottom w:val="0"/>
          <w:divBdr>
            <w:top w:val="none" w:sz="0" w:space="0" w:color="auto"/>
            <w:left w:val="none" w:sz="0" w:space="0" w:color="auto"/>
            <w:bottom w:val="none" w:sz="0" w:space="0" w:color="auto"/>
            <w:right w:val="none" w:sz="0" w:space="0" w:color="auto"/>
          </w:divBdr>
        </w:div>
        <w:div w:id="1285193267">
          <w:marLeft w:val="640"/>
          <w:marRight w:val="0"/>
          <w:marTop w:val="0"/>
          <w:marBottom w:val="0"/>
          <w:divBdr>
            <w:top w:val="none" w:sz="0" w:space="0" w:color="auto"/>
            <w:left w:val="none" w:sz="0" w:space="0" w:color="auto"/>
            <w:bottom w:val="none" w:sz="0" w:space="0" w:color="auto"/>
            <w:right w:val="none" w:sz="0" w:space="0" w:color="auto"/>
          </w:divBdr>
        </w:div>
        <w:div w:id="483200209">
          <w:marLeft w:val="640"/>
          <w:marRight w:val="0"/>
          <w:marTop w:val="0"/>
          <w:marBottom w:val="0"/>
          <w:divBdr>
            <w:top w:val="none" w:sz="0" w:space="0" w:color="auto"/>
            <w:left w:val="none" w:sz="0" w:space="0" w:color="auto"/>
            <w:bottom w:val="none" w:sz="0" w:space="0" w:color="auto"/>
            <w:right w:val="none" w:sz="0" w:space="0" w:color="auto"/>
          </w:divBdr>
        </w:div>
        <w:div w:id="724260729">
          <w:marLeft w:val="640"/>
          <w:marRight w:val="0"/>
          <w:marTop w:val="0"/>
          <w:marBottom w:val="0"/>
          <w:divBdr>
            <w:top w:val="none" w:sz="0" w:space="0" w:color="auto"/>
            <w:left w:val="none" w:sz="0" w:space="0" w:color="auto"/>
            <w:bottom w:val="none" w:sz="0" w:space="0" w:color="auto"/>
            <w:right w:val="none" w:sz="0" w:space="0" w:color="auto"/>
          </w:divBdr>
        </w:div>
        <w:div w:id="1532766279">
          <w:marLeft w:val="640"/>
          <w:marRight w:val="0"/>
          <w:marTop w:val="0"/>
          <w:marBottom w:val="0"/>
          <w:divBdr>
            <w:top w:val="none" w:sz="0" w:space="0" w:color="auto"/>
            <w:left w:val="none" w:sz="0" w:space="0" w:color="auto"/>
            <w:bottom w:val="none" w:sz="0" w:space="0" w:color="auto"/>
            <w:right w:val="none" w:sz="0" w:space="0" w:color="auto"/>
          </w:divBdr>
        </w:div>
        <w:div w:id="839852782">
          <w:marLeft w:val="640"/>
          <w:marRight w:val="0"/>
          <w:marTop w:val="0"/>
          <w:marBottom w:val="0"/>
          <w:divBdr>
            <w:top w:val="none" w:sz="0" w:space="0" w:color="auto"/>
            <w:left w:val="none" w:sz="0" w:space="0" w:color="auto"/>
            <w:bottom w:val="none" w:sz="0" w:space="0" w:color="auto"/>
            <w:right w:val="none" w:sz="0" w:space="0" w:color="auto"/>
          </w:divBdr>
        </w:div>
        <w:div w:id="618684857">
          <w:marLeft w:val="640"/>
          <w:marRight w:val="0"/>
          <w:marTop w:val="0"/>
          <w:marBottom w:val="0"/>
          <w:divBdr>
            <w:top w:val="none" w:sz="0" w:space="0" w:color="auto"/>
            <w:left w:val="none" w:sz="0" w:space="0" w:color="auto"/>
            <w:bottom w:val="none" w:sz="0" w:space="0" w:color="auto"/>
            <w:right w:val="none" w:sz="0" w:space="0" w:color="auto"/>
          </w:divBdr>
        </w:div>
        <w:div w:id="256183832">
          <w:marLeft w:val="640"/>
          <w:marRight w:val="0"/>
          <w:marTop w:val="0"/>
          <w:marBottom w:val="0"/>
          <w:divBdr>
            <w:top w:val="none" w:sz="0" w:space="0" w:color="auto"/>
            <w:left w:val="none" w:sz="0" w:space="0" w:color="auto"/>
            <w:bottom w:val="none" w:sz="0" w:space="0" w:color="auto"/>
            <w:right w:val="none" w:sz="0" w:space="0" w:color="auto"/>
          </w:divBdr>
        </w:div>
        <w:div w:id="1029065968">
          <w:marLeft w:val="640"/>
          <w:marRight w:val="0"/>
          <w:marTop w:val="0"/>
          <w:marBottom w:val="0"/>
          <w:divBdr>
            <w:top w:val="none" w:sz="0" w:space="0" w:color="auto"/>
            <w:left w:val="none" w:sz="0" w:space="0" w:color="auto"/>
            <w:bottom w:val="none" w:sz="0" w:space="0" w:color="auto"/>
            <w:right w:val="none" w:sz="0" w:space="0" w:color="auto"/>
          </w:divBdr>
        </w:div>
        <w:div w:id="703211937">
          <w:marLeft w:val="640"/>
          <w:marRight w:val="0"/>
          <w:marTop w:val="0"/>
          <w:marBottom w:val="0"/>
          <w:divBdr>
            <w:top w:val="none" w:sz="0" w:space="0" w:color="auto"/>
            <w:left w:val="none" w:sz="0" w:space="0" w:color="auto"/>
            <w:bottom w:val="none" w:sz="0" w:space="0" w:color="auto"/>
            <w:right w:val="none" w:sz="0" w:space="0" w:color="auto"/>
          </w:divBdr>
        </w:div>
        <w:div w:id="583999646">
          <w:marLeft w:val="640"/>
          <w:marRight w:val="0"/>
          <w:marTop w:val="0"/>
          <w:marBottom w:val="0"/>
          <w:divBdr>
            <w:top w:val="none" w:sz="0" w:space="0" w:color="auto"/>
            <w:left w:val="none" w:sz="0" w:space="0" w:color="auto"/>
            <w:bottom w:val="none" w:sz="0" w:space="0" w:color="auto"/>
            <w:right w:val="none" w:sz="0" w:space="0" w:color="auto"/>
          </w:divBdr>
        </w:div>
        <w:div w:id="1564678689">
          <w:marLeft w:val="640"/>
          <w:marRight w:val="0"/>
          <w:marTop w:val="0"/>
          <w:marBottom w:val="0"/>
          <w:divBdr>
            <w:top w:val="none" w:sz="0" w:space="0" w:color="auto"/>
            <w:left w:val="none" w:sz="0" w:space="0" w:color="auto"/>
            <w:bottom w:val="none" w:sz="0" w:space="0" w:color="auto"/>
            <w:right w:val="none" w:sz="0" w:space="0" w:color="auto"/>
          </w:divBdr>
        </w:div>
        <w:div w:id="1661929289">
          <w:marLeft w:val="640"/>
          <w:marRight w:val="0"/>
          <w:marTop w:val="0"/>
          <w:marBottom w:val="0"/>
          <w:divBdr>
            <w:top w:val="none" w:sz="0" w:space="0" w:color="auto"/>
            <w:left w:val="none" w:sz="0" w:space="0" w:color="auto"/>
            <w:bottom w:val="none" w:sz="0" w:space="0" w:color="auto"/>
            <w:right w:val="none" w:sz="0" w:space="0" w:color="auto"/>
          </w:divBdr>
        </w:div>
        <w:div w:id="135725142">
          <w:marLeft w:val="640"/>
          <w:marRight w:val="0"/>
          <w:marTop w:val="0"/>
          <w:marBottom w:val="0"/>
          <w:divBdr>
            <w:top w:val="none" w:sz="0" w:space="0" w:color="auto"/>
            <w:left w:val="none" w:sz="0" w:space="0" w:color="auto"/>
            <w:bottom w:val="none" w:sz="0" w:space="0" w:color="auto"/>
            <w:right w:val="none" w:sz="0" w:space="0" w:color="auto"/>
          </w:divBdr>
        </w:div>
        <w:div w:id="1643078778">
          <w:marLeft w:val="640"/>
          <w:marRight w:val="0"/>
          <w:marTop w:val="0"/>
          <w:marBottom w:val="0"/>
          <w:divBdr>
            <w:top w:val="none" w:sz="0" w:space="0" w:color="auto"/>
            <w:left w:val="none" w:sz="0" w:space="0" w:color="auto"/>
            <w:bottom w:val="none" w:sz="0" w:space="0" w:color="auto"/>
            <w:right w:val="none" w:sz="0" w:space="0" w:color="auto"/>
          </w:divBdr>
        </w:div>
        <w:div w:id="1110660160">
          <w:marLeft w:val="640"/>
          <w:marRight w:val="0"/>
          <w:marTop w:val="0"/>
          <w:marBottom w:val="0"/>
          <w:divBdr>
            <w:top w:val="none" w:sz="0" w:space="0" w:color="auto"/>
            <w:left w:val="none" w:sz="0" w:space="0" w:color="auto"/>
            <w:bottom w:val="none" w:sz="0" w:space="0" w:color="auto"/>
            <w:right w:val="none" w:sz="0" w:space="0" w:color="auto"/>
          </w:divBdr>
        </w:div>
      </w:divsChild>
    </w:div>
    <w:div w:id="1128399817">
      <w:bodyDiv w:val="1"/>
      <w:marLeft w:val="0"/>
      <w:marRight w:val="0"/>
      <w:marTop w:val="0"/>
      <w:marBottom w:val="0"/>
      <w:divBdr>
        <w:top w:val="none" w:sz="0" w:space="0" w:color="auto"/>
        <w:left w:val="none" w:sz="0" w:space="0" w:color="auto"/>
        <w:bottom w:val="none" w:sz="0" w:space="0" w:color="auto"/>
        <w:right w:val="none" w:sz="0" w:space="0" w:color="auto"/>
      </w:divBdr>
      <w:divsChild>
        <w:div w:id="2024895102">
          <w:marLeft w:val="640"/>
          <w:marRight w:val="0"/>
          <w:marTop w:val="0"/>
          <w:marBottom w:val="0"/>
          <w:divBdr>
            <w:top w:val="none" w:sz="0" w:space="0" w:color="auto"/>
            <w:left w:val="none" w:sz="0" w:space="0" w:color="auto"/>
            <w:bottom w:val="none" w:sz="0" w:space="0" w:color="auto"/>
            <w:right w:val="none" w:sz="0" w:space="0" w:color="auto"/>
          </w:divBdr>
        </w:div>
        <w:div w:id="2036734230">
          <w:marLeft w:val="640"/>
          <w:marRight w:val="0"/>
          <w:marTop w:val="0"/>
          <w:marBottom w:val="0"/>
          <w:divBdr>
            <w:top w:val="none" w:sz="0" w:space="0" w:color="auto"/>
            <w:left w:val="none" w:sz="0" w:space="0" w:color="auto"/>
            <w:bottom w:val="none" w:sz="0" w:space="0" w:color="auto"/>
            <w:right w:val="none" w:sz="0" w:space="0" w:color="auto"/>
          </w:divBdr>
        </w:div>
        <w:div w:id="2001810165">
          <w:marLeft w:val="640"/>
          <w:marRight w:val="0"/>
          <w:marTop w:val="0"/>
          <w:marBottom w:val="0"/>
          <w:divBdr>
            <w:top w:val="none" w:sz="0" w:space="0" w:color="auto"/>
            <w:left w:val="none" w:sz="0" w:space="0" w:color="auto"/>
            <w:bottom w:val="none" w:sz="0" w:space="0" w:color="auto"/>
            <w:right w:val="none" w:sz="0" w:space="0" w:color="auto"/>
          </w:divBdr>
        </w:div>
        <w:div w:id="1908219500">
          <w:marLeft w:val="640"/>
          <w:marRight w:val="0"/>
          <w:marTop w:val="0"/>
          <w:marBottom w:val="0"/>
          <w:divBdr>
            <w:top w:val="none" w:sz="0" w:space="0" w:color="auto"/>
            <w:left w:val="none" w:sz="0" w:space="0" w:color="auto"/>
            <w:bottom w:val="none" w:sz="0" w:space="0" w:color="auto"/>
            <w:right w:val="none" w:sz="0" w:space="0" w:color="auto"/>
          </w:divBdr>
        </w:div>
        <w:div w:id="398133060">
          <w:marLeft w:val="640"/>
          <w:marRight w:val="0"/>
          <w:marTop w:val="0"/>
          <w:marBottom w:val="0"/>
          <w:divBdr>
            <w:top w:val="none" w:sz="0" w:space="0" w:color="auto"/>
            <w:left w:val="none" w:sz="0" w:space="0" w:color="auto"/>
            <w:bottom w:val="none" w:sz="0" w:space="0" w:color="auto"/>
            <w:right w:val="none" w:sz="0" w:space="0" w:color="auto"/>
          </w:divBdr>
        </w:div>
        <w:div w:id="948246522">
          <w:marLeft w:val="640"/>
          <w:marRight w:val="0"/>
          <w:marTop w:val="0"/>
          <w:marBottom w:val="0"/>
          <w:divBdr>
            <w:top w:val="none" w:sz="0" w:space="0" w:color="auto"/>
            <w:left w:val="none" w:sz="0" w:space="0" w:color="auto"/>
            <w:bottom w:val="none" w:sz="0" w:space="0" w:color="auto"/>
            <w:right w:val="none" w:sz="0" w:space="0" w:color="auto"/>
          </w:divBdr>
        </w:div>
        <w:div w:id="1575385154">
          <w:marLeft w:val="640"/>
          <w:marRight w:val="0"/>
          <w:marTop w:val="0"/>
          <w:marBottom w:val="0"/>
          <w:divBdr>
            <w:top w:val="none" w:sz="0" w:space="0" w:color="auto"/>
            <w:left w:val="none" w:sz="0" w:space="0" w:color="auto"/>
            <w:bottom w:val="none" w:sz="0" w:space="0" w:color="auto"/>
            <w:right w:val="none" w:sz="0" w:space="0" w:color="auto"/>
          </w:divBdr>
        </w:div>
        <w:div w:id="427390600">
          <w:marLeft w:val="640"/>
          <w:marRight w:val="0"/>
          <w:marTop w:val="0"/>
          <w:marBottom w:val="0"/>
          <w:divBdr>
            <w:top w:val="none" w:sz="0" w:space="0" w:color="auto"/>
            <w:left w:val="none" w:sz="0" w:space="0" w:color="auto"/>
            <w:bottom w:val="none" w:sz="0" w:space="0" w:color="auto"/>
            <w:right w:val="none" w:sz="0" w:space="0" w:color="auto"/>
          </w:divBdr>
        </w:div>
        <w:div w:id="1676420288">
          <w:marLeft w:val="640"/>
          <w:marRight w:val="0"/>
          <w:marTop w:val="0"/>
          <w:marBottom w:val="0"/>
          <w:divBdr>
            <w:top w:val="none" w:sz="0" w:space="0" w:color="auto"/>
            <w:left w:val="none" w:sz="0" w:space="0" w:color="auto"/>
            <w:bottom w:val="none" w:sz="0" w:space="0" w:color="auto"/>
            <w:right w:val="none" w:sz="0" w:space="0" w:color="auto"/>
          </w:divBdr>
        </w:div>
        <w:div w:id="1971284392">
          <w:marLeft w:val="640"/>
          <w:marRight w:val="0"/>
          <w:marTop w:val="0"/>
          <w:marBottom w:val="0"/>
          <w:divBdr>
            <w:top w:val="none" w:sz="0" w:space="0" w:color="auto"/>
            <w:left w:val="none" w:sz="0" w:space="0" w:color="auto"/>
            <w:bottom w:val="none" w:sz="0" w:space="0" w:color="auto"/>
            <w:right w:val="none" w:sz="0" w:space="0" w:color="auto"/>
          </w:divBdr>
        </w:div>
        <w:div w:id="1756170222">
          <w:marLeft w:val="640"/>
          <w:marRight w:val="0"/>
          <w:marTop w:val="0"/>
          <w:marBottom w:val="0"/>
          <w:divBdr>
            <w:top w:val="none" w:sz="0" w:space="0" w:color="auto"/>
            <w:left w:val="none" w:sz="0" w:space="0" w:color="auto"/>
            <w:bottom w:val="none" w:sz="0" w:space="0" w:color="auto"/>
            <w:right w:val="none" w:sz="0" w:space="0" w:color="auto"/>
          </w:divBdr>
        </w:div>
        <w:div w:id="877549777">
          <w:marLeft w:val="640"/>
          <w:marRight w:val="0"/>
          <w:marTop w:val="0"/>
          <w:marBottom w:val="0"/>
          <w:divBdr>
            <w:top w:val="none" w:sz="0" w:space="0" w:color="auto"/>
            <w:left w:val="none" w:sz="0" w:space="0" w:color="auto"/>
            <w:bottom w:val="none" w:sz="0" w:space="0" w:color="auto"/>
            <w:right w:val="none" w:sz="0" w:space="0" w:color="auto"/>
          </w:divBdr>
        </w:div>
        <w:div w:id="1797749410">
          <w:marLeft w:val="640"/>
          <w:marRight w:val="0"/>
          <w:marTop w:val="0"/>
          <w:marBottom w:val="0"/>
          <w:divBdr>
            <w:top w:val="none" w:sz="0" w:space="0" w:color="auto"/>
            <w:left w:val="none" w:sz="0" w:space="0" w:color="auto"/>
            <w:bottom w:val="none" w:sz="0" w:space="0" w:color="auto"/>
            <w:right w:val="none" w:sz="0" w:space="0" w:color="auto"/>
          </w:divBdr>
        </w:div>
        <w:div w:id="1350764600">
          <w:marLeft w:val="640"/>
          <w:marRight w:val="0"/>
          <w:marTop w:val="0"/>
          <w:marBottom w:val="0"/>
          <w:divBdr>
            <w:top w:val="none" w:sz="0" w:space="0" w:color="auto"/>
            <w:left w:val="none" w:sz="0" w:space="0" w:color="auto"/>
            <w:bottom w:val="none" w:sz="0" w:space="0" w:color="auto"/>
            <w:right w:val="none" w:sz="0" w:space="0" w:color="auto"/>
          </w:divBdr>
        </w:div>
        <w:div w:id="1247496180">
          <w:marLeft w:val="640"/>
          <w:marRight w:val="0"/>
          <w:marTop w:val="0"/>
          <w:marBottom w:val="0"/>
          <w:divBdr>
            <w:top w:val="none" w:sz="0" w:space="0" w:color="auto"/>
            <w:left w:val="none" w:sz="0" w:space="0" w:color="auto"/>
            <w:bottom w:val="none" w:sz="0" w:space="0" w:color="auto"/>
            <w:right w:val="none" w:sz="0" w:space="0" w:color="auto"/>
          </w:divBdr>
        </w:div>
        <w:div w:id="162011851">
          <w:marLeft w:val="640"/>
          <w:marRight w:val="0"/>
          <w:marTop w:val="0"/>
          <w:marBottom w:val="0"/>
          <w:divBdr>
            <w:top w:val="none" w:sz="0" w:space="0" w:color="auto"/>
            <w:left w:val="none" w:sz="0" w:space="0" w:color="auto"/>
            <w:bottom w:val="none" w:sz="0" w:space="0" w:color="auto"/>
            <w:right w:val="none" w:sz="0" w:space="0" w:color="auto"/>
          </w:divBdr>
        </w:div>
        <w:div w:id="1810170587">
          <w:marLeft w:val="640"/>
          <w:marRight w:val="0"/>
          <w:marTop w:val="0"/>
          <w:marBottom w:val="0"/>
          <w:divBdr>
            <w:top w:val="none" w:sz="0" w:space="0" w:color="auto"/>
            <w:left w:val="none" w:sz="0" w:space="0" w:color="auto"/>
            <w:bottom w:val="none" w:sz="0" w:space="0" w:color="auto"/>
            <w:right w:val="none" w:sz="0" w:space="0" w:color="auto"/>
          </w:divBdr>
        </w:div>
        <w:div w:id="131868573">
          <w:marLeft w:val="640"/>
          <w:marRight w:val="0"/>
          <w:marTop w:val="0"/>
          <w:marBottom w:val="0"/>
          <w:divBdr>
            <w:top w:val="none" w:sz="0" w:space="0" w:color="auto"/>
            <w:left w:val="none" w:sz="0" w:space="0" w:color="auto"/>
            <w:bottom w:val="none" w:sz="0" w:space="0" w:color="auto"/>
            <w:right w:val="none" w:sz="0" w:space="0" w:color="auto"/>
          </w:divBdr>
        </w:div>
        <w:div w:id="1270240568">
          <w:marLeft w:val="640"/>
          <w:marRight w:val="0"/>
          <w:marTop w:val="0"/>
          <w:marBottom w:val="0"/>
          <w:divBdr>
            <w:top w:val="none" w:sz="0" w:space="0" w:color="auto"/>
            <w:left w:val="none" w:sz="0" w:space="0" w:color="auto"/>
            <w:bottom w:val="none" w:sz="0" w:space="0" w:color="auto"/>
            <w:right w:val="none" w:sz="0" w:space="0" w:color="auto"/>
          </w:divBdr>
        </w:div>
        <w:div w:id="1966035502">
          <w:marLeft w:val="640"/>
          <w:marRight w:val="0"/>
          <w:marTop w:val="0"/>
          <w:marBottom w:val="0"/>
          <w:divBdr>
            <w:top w:val="none" w:sz="0" w:space="0" w:color="auto"/>
            <w:left w:val="none" w:sz="0" w:space="0" w:color="auto"/>
            <w:bottom w:val="none" w:sz="0" w:space="0" w:color="auto"/>
            <w:right w:val="none" w:sz="0" w:space="0" w:color="auto"/>
          </w:divBdr>
        </w:div>
        <w:div w:id="1593782462">
          <w:marLeft w:val="640"/>
          <w:marRight w:val="0"/>
          <w:marTop w:val="0"/>
          <w:marBottom w:val="0"/>
          <w:divBdr>
            <w:top w:val="none" w:sz="0" w:space="0" w:color="auto"/>
            <w:left w:val="none" w:sz="0" w:space="0" w:color="auto"/>
            <w:bottom w:val="none" w:sz="0" w:space="0" w:color="auto"/>
            <w:right w:val="none" w:sz="0" w:space="0" w:color="auto"/>
          </w:divBdr>
        </w:div>
        <w:div w:id="2077697893">
          <w:marLeft w:val="640"/>
          <w:marRight w:val="0"/>
          <w:marTop w:val="0"/>
          <w:marBottom w:val="0"/>
          <w:divBdr>
            <w:top w:val="none" w:sz="0" w:space="0" w:color="auto"/>
            <w:left w:val="none" w:sz="0" w:space="0" w:color="auto"/>
            <w:bottom w:val="none" w:sz="0" w:space="0" w:color="auto"/>
            <w:right w:val="none" w:sz="0" w:space="0" w:color="auto"/>
          </w:divBdr>
        </w:div>
        <w:div w:id="1329677343">
          <w:marLeft w:val="640"/>
          <w:marRight w:val="0"/>
          <w:marTop w:val="0"/>
          <w:marBottom w:val="0"/>
          <w:divBdr>
            <w:top w:val="none" w:sz="0" w:space="0" w:color="auto"/>
            <w:left w:val="none" w:sz="0" w:space="0" w:color="auto"/>
            <w:bottom w:val="none" w:sz="0" w:space="0" w:color="auto"/>
            <w:right w:val="none" w:sz="0" w:space="0" w:color="auto"/>
          </w:divBdr>
        </w:div>
        <w:div w:id="1753313247">
          <w:marLeft w:val="640"/>
          <w:marRight w:val="0"/>
          <w:marTop w:val="0"/>
          <w:marBottom w:val="0"/>
          <w:divBdr>
            <w:top w:val="none" w:sz="0" w:space="0" w:color="auto"/>
            <w:left w:val="none" w:sz="0" w:space="0" w:color="auto"/>
            <w:bottom w:val="none" w:sz="0" w:space="0" w:color="auto"/>
            <w:right w:val="none" w:sz="0" w:space="0" w:color="auto"/>
          </w:divBdr>
        </w:div>
        <w:div w:id="1512916746">
          <w:marLeft w:val="640"/>
          <w:marRight w:val="0"/>
          <w:marTop w:val="0"/>
          <w:marBottom w:val="0"/>
          <w:divBdr>
            <w:top w:val="none" w:sz="0" w:space="0" w:color="auto"/>
            <w:left w:val="none" w:sz="0" w:space="0" w:color="auto"/>
            <w:bottom w:val="none" w:sz="0" w:space="0" w:color="auto"/>
            <w:right w:val="none" w:sz="0" w:space="0" w:color="auto"/>
          </w:divBdr>
        </w:div>
        <w:div w:id="1719551854">
          <w:marLeft w:val="640"/>
          <w:marRight w:val="0"/>
          <w:marTop w:val="0"/>
          <w:marBottom w:val="0"/>
          <w:divBdr>
            <w:top w:val="none" w:sz="0" w:space="0" w:color="auto"/>
            <w:left w:val="none" w:sz="0" w:space="0" w:color="auto"/>
            <w:bottom w:val="none" w:sz="0" w:space="0" w:color="auto"/>
            <w:right w:val="none" w:sz="0" w:space="0" w:color="auto"/>
          </w:divBdr>
        </w:div>
        <w:div w:id="1470635279">
          <w:marLeft w:val="640"/>
          <w:marRight w:val="0"/>
          <w:marTop w:val="0"/>
          <w:marBottom w:val="0"/>
          <w:divBdr>
            <w:top w:val="none" w:sz="0" w:space="0" w:color="auto"/>
            <w:left w:val="none" w:sz="0" w:space="0" w:color="auto"/>
            <w:bottom w:val="none" w:sz="0" w:space="0" w:color="auto"/>
            <w:right w:val="none" w:sz="0" w:space="0" w:color="auto"/>
          </w:divBdr>
        </w:div>
        <w:div w:id="1343049296">
          <w:marLeft w:val="640"/>
          <w:marRight w:val="0"/>
          <w:marTop w:val="0"/>
          <w:marBottom w:val="0"/>
          <w:divBdr>
            <w:top w:val="none" w:sz="0" w:space="0" w:color="auto"/>
            <w:left w:val="none" w:sz="0" w:space="0" w:color="auto"/>
            <w:bottom w:val="none" w:sz="0" w:space="0" w:color="auto"/>
            <w:right w:val="none" w:sz="0" w:space="0" w:color="auto"/>
          </w:divBdr>
        </w:div>
        <w:div w:id="1708798317">
          <w:marLeft w:val="640"/>
          <w:marRight w:val="0"/>
          <w:marTop w:val="0"/>
          <w:marBottom w:val="0"/>
          <w:divBdr>
            <w:top w:val="none" w:sz="0" w:space="0" w:color="auto"/>
            <w:left w:val="none" w:sz="0" w:space="0" w:color="auto"/>
            <w:bottom w:val="none" w:sz="0" w:space="0" w:color="auto"/>
            <w:right w:val="none" w:sz="0" w:space="0" w:color="auto"/>
          </w:divBdr>
        </w:div>
        <w:div w:id="937955307">
          <w:marLeft w:val="640"/>
          <w:marRight w:val="0"/>
          <w:marTop w:val="0"/>
          <w:marBottom w:val="0"/>
          <w:divBdr>
            <w:top w:val="none" w:sz="0" w:space="0" w:color="auto"/>
            <w:left w:val="none" w:sz="0" w:space="0" w:color="auto"/>
            <w:bottom w:val="none" w:sz="0" w:space="0" w:color="auto"/>
            <w:right w:val="none" w:sz="0" w:space="0" w:color="auto"/>
          </w:divBdr>
        </w:div>
        <w:div w:id="868756499">
          <w:marLeft w:val="640"/>
          <w:marRight w:val="0"/>
          <w:marTop w:val="0"/>
          <w:marBottom w:val="0"/>
          <w:divBdr>
            <w:top w:val="none" w:sz="0" w:space="0" w:color="auto"/>
            <w:left w:val="none" w:sz="0" w:space="0" w:color="auto"/>
            <w:bottom w:val="none" w:sz="0" w:space="0" w:color="auto"/>
            <w:right w:val="none" w:sz="0" w:space="0" w:color="auto"/>
          </w:divBdr>
        </w:div>
        <w:div w:id="2072147923">
          <w:marLeft w:val="640"/>
          <w:marRight w:val="0"/>
          <w:marTop w:val="0"/>
          <w:marBottom w:val="0"/>
          <w:divBdr>
            <w:top w:val="none" w:sz="0" w:space="0" w:color="auto"/>
            <w:left w:val="none" w:sz="0" w:space="0" w:color="auto"/>
            <w:bottom w:val="none" w:sz="0" w:space="0" w:color="auto"/>
            <w:right w:val="none" w:sz="0" w:space="0" w:color="auto"/>
          </w:divBdr>
        </w:div>
        <w:div w:id="112671791">
          <w:marLeft w:val="640"/>
          <w:marRight w:val="0"/>
          <w:marTop w:val="0"/>
          <w:marBottom w:val="0"/>
          <w:divBdr>
            <w:top w:val="none" w:sz="0" w:space="0" w:color="auto"/>
            <w:left w:val="none" w:sz="0" w:space="0" w:color="auto"/>
            <w:bottom w:val="none" w:sz="0" w:space="0" w:color="auto"/>
            <w:right w:val="none" w:sz="0" w:space="0" w:color="auto"/>
          </w:divBdr>
        </w:div>
        <w:div w:id="1914310815">
          <w:marLeft w:val="640"/>
          <w:marRight w:val="0"/>
          <w:marTop w:val="0"/>
          <w:marBottom w:val="0"/>
          <w:divBdr>
            <w:top w:val="none" w:sz="0" w:space="0" w:color="auto"/>
            <w:left w:val="none" w:sz="0" w:space="0" w:color="auto"/>
            <w:bottom w:val="none" w:sz="0" w:space="0" w:color="auto"/>
            <w:right w:val="none" w:sz="0" w:space="0" w:color="auto"/>
          </w:divBdr>
        </w:div>
        <w:div w:id="814761793">
          <w:marLeft w:val="640"/>
          <w:marRight w:val="0"/>
          <w:marTop w:val="0"/>
          <w:marBottom w:val="0"/>
          <w:divBdr>
            <w:top w:val="none" w:sz="0" w:space="0" w:color="auto"/>
            <w:left w:val="none" w:sz="0" w:space="0" w:color="auto"/>
            <w:bottom w:val="none" w:sz="0" w:space="0" w:color="auto"/>
            <w:right w:val="none" w:sz="0" w:space="0" w:color="auto"/>
          </w:divBdr>
        </w:div>
        <w:div w:id="758601278">
          <w:marLeft w:val="640"/>
          <w:marRight w:val="0"/>
          <w:marTop w:val="0"/>
          <w:marBottom w:val="0"/>
          <w:divBdr>
            <w:top w:val="none" w:sz="0" w:space="0" w:color="auto"/>
            <w:left w:val="none" w:sz="0" w:space="0" w:color="auto"/>
            <w:bottom w:val="none" w:sz="0" w:space="0" w:color="auto"/>
            <w:right w:val="none" w:sz="0" w:space="0" w:color="auto"/>
          </w:divBdr>
        </w:div>
        <w:div w:id="387802246">
          <w:marLeft w:val="640"/>
          <w:marRight w:val="0"/>
          <w:marTop w:val="0"/>
          <w:marBottom w:val="0"/>
          <w:divBdr>
            <w:top w:val="none" w:sz="0" w:space="0" w:color="auto"/>
            <w:left w:val="none" w:sz="0" w:space="0" w:color="auto"/>
            <w:bottom w:val="none" w:sz="0" w:space="0" w:color="auto"/>
            <w:right w:val="none" w:sz="0" w:space="0" w:color="auto"/>
          </w:divBdr>
        </w:div>
        <w:div w:id="95369032">
          <w:marLeft w:val="640"/>
          <w:marRight w:val="0"/>
          <w:marTop w:val="0"/>
          <w:marBottom w:val="0"/>
          <w:divBdr>
            <w:top w:val="none" w:sz="0" w:space="0" w:color="auto"/>
            <w:left w:val="none" w:sz="0" w:space="0" w:color="auto"/>
            <w:bottom w:val="none" w:sz="0" w:space="0" w:color="auto"/>
            <w:right w:val="none" w:sz="0" w:space="0" w:color="auto"/>
          </w:divBdr>
        </w:div>
        <w:div w:id="1659646986">
          <w:marLeft w:val="640"/>
          <w:marRight w:val="0"/>
          <w:marTop w:val="0"/>
          <w:marBottom w:val="0"/>
          <w:divBdr>
            <w:top w:val="none" w:sz="0" w:space="0" w:color="auto"/>
            <w:left w:val="none" w:sz="0" w:space="0" w:color="auto"/>
            <w:bottom w:val="none" w:sz="0" w:space="0" w:color="auto"/>
            <w:right w:val="none" w:sz="0" w:space="0" w:color="auto"/>
          </w:divBdr>
        </w:div>
        <w:div w:id="1835760365">
          <w:marLeft w:val="640"/>
          <w:marRight w:val="0"/>
          <w:marTop w:val="0"/>
          <w:marBottom w:val="0"/>
          <w:divBdr>
            <w:top w:val="none" w:sz="0" w:space="0" w:color="auto"/>
            <w:left w:val="none" w:sz="0" w:space="0" w:color="auto"/>
            <w:bottom w:val="none" w:sz="0" w:space="0" w:color="auto"/>
            <w:right w:val="none" w:sz="0" w:space="0" w:color="auto"/>
          </w:divBdr>
        </w:div>
        <w:div w:id="54935730">
          <w:marLeft w:val="640"/>
          <w:marRight w:val="0"/>
          <w:marTop w:val="0"/>
          <w:marBottom w:val="0"/>
          <w:divBdr>
            <w:top w:val="none" w:sz="0" w:space="0" w:color="auto"/>
            <w:left w:val="none" w:sz="0" w:space="0" w:color="auto"/>
            <w:bottom w:val="none" w:sz="0" w:space="0" w:color="auto"/>
            <w:right w:val="none" w:sz="0" w:space="0" w:color="auto"/>
          </w:divBdr>
        </w:div>
        <w:div w:id="2096900425">
          <w:marLeft w:val="640"/>
          <w:marRight w:val="0"/>
          <w:marTop w:val="0"/>
          <w:marBottom w:val="0"/>
          <w:divBdr>
            <w:top w:val="none" w:sz="0" w:space="0" w:color="auto"/>
            <w:left w:val="none" w:sz="0" w:space="0" w:color="auto"/>
            <w:bottom w:val="none" w:sz="0" w:space="0" w:color="auto"/>
            <w:right w:val="none" w:sz="0" w:space="0" w:color="auto"/>
          </w:divBdr>
        </w:div>
        <w:div w:id="1770468827">
          <w:marLeft w:val="640"/>
          <w:marRight w:val="0"/>
          <w:marTop w:val="0"/>
          <w:marBottom w:val="0"/>
          <w:divBdr>
            <w:top w:val="none" w:sz="0" w:space="0" w:color="auto"/>
            <w:left w:val="none" w:sz="0" w:space="0" w:color="auto"/>
            <w:bottom w:val="none" w:sz="0" w:space="0" w:color="auto"/>
            <w:right w:val="none" w:sz="0" w:space="0" w:color="auto"/>
          </w:divBdr>
        </w:div>
        <w:div w:id="403990466">
          <w:marLeft w:val="640"/>
          <w:marRight w:val="0"/>
          <w:marTop w:val="0"/>
          <w:marBottom w:val="0"/>
          <w:divBdr>
            <w:top w:val="none" w:sz="0" w:space="0" w:color="auto"/>
            <w:left w:val="none" w:sz="0" w:space="0" w:color="auto"/>
            <w:bottom w:val="none" w:sz="0" w:space="0" w:color="auto"/>
            <w:right w:val="none" w:sz="0" w:space="0" w:color="auto"/>
          </w:divBdr>
        </w:div>
        <w:div w:id="787546481">
          <w:marLeft w:val="640"/>
          <w:marRight w:val="0"/>
          <w:marTop w:val="0"/>
          <w:marBottom w:val="0"/>
          <w:divBdr>
            <w:top w:val="none" w:sz="0" w:space="0" w:color="auto"/>
            <w:left w:val="none" w:sz="0" w:space="0" w:color="auto"/>
            <w:bottom w:val="none" w:sz="0" w:space="0" w:color="auto"/>
            <w:right w:val="none" w:sz="0" w:space="0" w:color="auto"/>
          </w:divBdr>
        </w:div>
        <w:div w:id="1732314881">
          <w:marLeft w:val="640"/>
          <w:marRight w:val="0"/>
          <w:marTop w:val="0"/>
          <w:marBottom w:val="0"/>
          <w:divBdr>
            <w:top w:val="none" w:sz="0" w:space="0" w:color="auto"/>
            <w:left w:val="none" w:sz="0" w:space="0" w:color="auto"/>
            <w:bottom w:val="none" w:sz="0" w:space="0" w:color="auto"/>
            <w:right w:val="none" w:sz="0" w:space="0" w:color="auto"/>
          </w:divBdr>
        </w:div>
        <w:div w:id="1294411851">
          <w:marLeft w:val="640"/>
          <w:marRight w:val="0"/>
          <w:marTop w:val="0"/>
          <w:marBottom w:val="0"/>
          <w:divBdr>
            <w:top w:val="none" w:sz="0" w:space="0" w:color="auto"/>
            <w:left w:val="none" w:sz="0" w:space="0" w:color="auto"/>
            <w:bottom w:val="none" w:sz="0" w:space="0" w:color="auto"/>
            <w:right w:val="none" w:sz="0" w:space="0" w:color="auto"/>
          </w:divBdr>
        </w:div>
        <w:div w:id="1661881836">
          <w:marLeft w:val="640"/>
          <w:marRight w:val="0"/>
          <w:marTop w:val="0"/>
          <w:marBottom w:val="0"/>
          <w:divBdr>
            <w:top w:val="none" w:sz="0" w:space="0" w:color="auto"/>
            <w:left w:val="none" w:sz="0" w:space="0" w:color="auto"/>
            <w:bottom w:val="none" w:sz="0" w:space="0" w:color="auto"/>
            <w:right w:val="none" w:sz="0" w:space="0" w:color="auto"/>
          </w:divBdr>
        </w:div>
        <w:div w:id="1664509021">
          <w:marLeft w:val="640"/>
          <w:marRight w:val="0"/>
          <w:marTop w:val="0"/>
          <w:marBottom w:val="0"/>
          <w:divBdr>
            <w:top w:val="none" w:sz="0" w:space="0" w:color="auto"/>
            <w:left w:val="none" w:sz="0" w:space="0" w:color="auto"/>
            <w:bottom w:val="none" w:sz="0" w:space="0" w:color="auto"/>
            <w:right w:val="none" w:sz="0" w:space="0" w:color="auto"/>
          </w:divBdr>
        </w:div>
        <w:div w:id="1935674665">
          <w:marLeft w:val="640"/>
          <w:marRight w:val="0"/>
          <w:marTop w:val="0"/>
          <w:marBottom w:val="0"/>
          <w:divBdr>
            <w:top w:val="none" w:sz="0" w:space="0" w:color="auto"/>
            <w:left w:val="none" w:sz="0" w:space="0" w:color="auto"/>
            <w:bottom w:val="none" w:sz="0" w:space="0" w:color="auto"/>
            <w:right w:val="none" w:sz="0" w:space="0" w:color="auto"/>
          </w:divBdr>
        </w:div>
        <w:div w:id="1838962823">
          <w:marLeft w:val="640"/>
          <w:marRight w:val="0"/>
          <w:marTop w:val="0"/>
          <w:marBottom w:val="0"/>
          <w:divBdr>
            <w:top w:val="none" w:sz="0" w:space="0" w:color="auto"/>
            <w:left w:val="none" w:sz="0" w:space="0" w:color="auto"/>
            <w:bottom w:val="none" w:sz="0" w:space="0" w:color="auto"/>
            <w:right w:val="none" w:sz="0" w:space="0" w:color="auto"/>
          </w:divBdr>
        </w:div>
        <w:div w:id="1728843117">
          <w:marLeft w:val="640"/>
          <w:marRight w:val="0"/>
          <w:marTop w:val="0"/>
          <w:marBottom w:val="0"/>
          <w:divBdr>
            <w:top w:val="none" w:sz="0" w:space="0" w:color="auto"/>
            <w:left w:val="none" w:sz="0" w:space="0" w:color="auto"/>
            <w:bottom w:val="none" w:sz="0" w:space="0" w:color="auto"/>
            <w:right w:val="none" w:sz="0" w:space="0" w:color="auto"/>
          </w:divBdr>
        </w:div>
        <w:div w:id="248009795">
          <w:marLeft w:val="640"/>
          <w:marRight w:val="0"/>
          <w:marTop w:val="0"/>
          <w:marBottom w:val="0"/>
          <w:divBdr>
            <w:top w:val="none" w:sz="0" w:space="0" w:color="auto"/>
            <w:left w:val="none" w:sz="0" w:space="0" w:color="auto"/>
            <w:bottom w:val="none" w:sz="0" w:space="0" w:color="auto"/>
            <w:right w:val="none" w:sz="0" w:space="0" w:color="auto"/>
          </w:divBdr>
        </w:div>
        <w:div w:id="594024530">
          <w:marLeft w:val="640"/>
          <w:marRight w:val="0"/>
          <w:marTop w:val="0"/>
          <w:marBottom w:val="0"/>
          <w:divBdr>
            <w:top w:val="none" w:sz="0" w:space="0" w:color="auto"/>
            <w:left w:val="none" w:sz="0" w:space="0" w:color="auto"/>
            <w:bottom w:val="none" w:sz="0" w:space="0" w:color="auto"/>
            <w:right w:val="none" w:sz="0" w:space="0" w:color="auto"/>
          </w:divBdr>
        </w:div>
        <w:div w:id="584340603">
          <w:marLeft w:val="640"/>
          <w:marRight w:val="0"/>
          <w:marTop w:val="0"/>
          <w:marBottom w:val="0"/>
          <w:divBdr>
            <w:top w:val="none" w:sz="0" w:space="0" w:color="auto"/>
            <w:left w:val="none" w:sz="0" w:space="0" w:color="auto"/>
            <w:bottom w:val="none" w:sz="0" w:space="0" w:color="auto"/>
            <w:right w:val="none" w:sz="0" w:space="0" w:color="auto"/>
          </w:divBdr>
        </w:div>
        <w:div w:id="52586622">
          <w:marLeft w:val="640"/>
          <w:marRight w:val="0"/>
          <w:marTop w:val="0"/>
          <w:marBottom w:val="0"/>
          <w:divBdr>
            <w:top w:val="none" w:sz="0" w:space="0" w:color="auto"/>
            <w:left w:val="none" w:sz="0" w:space="0" w:color="auto"/>
            <w:bottom w:val="none" w:sz="0" w:space="0" w:color="auto"/>
            <w:right w:val="none" w:sz="0" w:space="0" w:color="auto"/>
          </w:divBdr>
        </w:div>
        <w:div w:id="1547445548">
          <w:marLeft w:val="640"/>
          <w:marRight w:val="0"/>
          <w:marTop w:val="0"/>
          <w:marBottom w:val="0"/>
          <w:divBdr>
            <w:top w:val="none" w:sz="0" w:space="0" w:color="auto"/>
            <w:left w:val="none" w:sz="0" w:space="0" w:color="auto"/>
            <w:bottom w:val="none" w:sz="0" w:space="0" w:color="auto"/>
            <w:right w:val="none" w:sz="0" w:space="0" w:color="auto"/>
          </w:divBdr>
        </w:div>
        <w:div w:id="674381941">
          <w:marLeft w:val="640"/>
          <w:marRight w:val="0"/>
          <w:marTop w:val="0"/>
          <w:marBottom w:val="0"/>
          <w:divBdr>
            <w:top w:val="none" w:sz="0" w:space="0" w:color="auto"/>
            <w:left w:val="none" w:sz="0" w:space="0" w:color="auto"/>
            <w:bottom w:val="none" w:sz="0" w:space="0" w:color="auto"/>
            <w:right w:val="none" w:sz="0" w:space="0" w:color="auto"/>
          </w:divBdr>
        </w:div>
        <w:div w:id="1443188971">
          <w:marLeft w:val="640"/>
          <w:marRight w:val="0"/>
          <w:marTop w:val="0"/>
          <w:marBottom w:val="0"/>
          <w:divBdr>
            <w:top w:val="none" w:sz="0" w:space="0" w:color="auto"/>
            <w:left w:val="none" w:sz="0" w:space="0" w:color="auto"/>
            <w:bottom w:val="none" w:sz="0" w:space="0" w:color="auto"/>
            <w:right w:val="none" w:sz="0" w:space="0" w:color="auto"/>
          </w:divBdr>
        </w:div>
        <w:div w:id="1676810397">
          <w:marLeft w:val="640"/>
          <w:marRight w:val="0"/>
          <w:marTop w:val="0"/>
          <w:marBottom w:val="0"/>
          <w:divBdr>
            <w:top w:val="none" w:sz="0" w:space="0" w:color="auto"/>
            <w:left w:val="none" w:sz="0" w:space="0" w:color="auto"/>
            <w:bottom w:val="none" w:sz="0" w:space="0" w:color="auto"/>
            <w:right w:val="none" w:sz="0" w:space="0" w:color="auto"/>
          </w:divBdr>
        </w:div>
        <w:div w:id="1254699986">
          <w:marLeft w:val="640"/>
          <w:marRight w:val="0"/>
          <w:marTop w:val="0"/>
          <w:marBottom w:val="0"/>
          <w:divBdr>
            <w:top w:val="none" w:sz="0" w:space="0" w:color="auto"/>
            <w:left w:val="none" w:sz="0" w:space="0" w:color="auto"/>
            <w:bottom w:val="none" w:sz="0" w:space="0" w:color="auto"/>
            <w:right w:val="none" w:sz="0" w:space="0" w:color="auto"/>
          </w:divBdr>
        </w:div>
        <w:div w:id="533924038">
          <w:marLeft w:val="640"/>
          <w:marRight w:val="0"/>
          <w:marTop w:val="0"/>
          <w:marBottom w:val="0"/>
          <w:divBdr>
            <w:top w:val="none" w:sz="0" w:space="0" w:color="auto"/>
            <w:left w:val="none" w:sz="0" w:space="0" w:color="auto"/>
            <w:bottom w:val="none" w:sz="0" w:space="0" w:color="auto"/>
            <w:right w:val="none" w:sz="0" w:space="0" w:color="auto"/>
          </w:divBdr>
        </w:div>
        <w:div w:id="400375210">
          <w:marLeft w:val="640"/>
          <w:marRight w:val="0"/>
          <w:marTop w:val="0"/>
          <w:marBottom w:val="0"/>
          <w:divBdr>
            <w:top w:val="none" w:sz="0" w:space="0" w:color="auto"/>
            <w:left w:val="none" w:sz="0" w:space="0" w:color="auto"/>
            <w:bottom w:val="none" w:sz="0" w:space="0" w:color="auto"/>
            <w:right w:val="none" w:sz="0" w:space="0" w:color="auto"/>
          </w:divBdr>
        </w:div>
        <w:div w:id="759448695">
          <w:marLeft w:val="640"/>
          <w:marRight w:val="0"/>
          <w:marTop w:val="0"/>
          <w:marBottom w:val="0"/>
          <w:divBdr>
            <w:top w:val="none" w:sz="0" w:space="0" w:color="auto"/>
            <w:left w:val="none" w:sz="0" w:space="0" w:color="auto"/>
            <w:bottom w:val="none" w:sz="0" w:space="0" w:color="auto"/>
            <w:right w:val="none" w:sz="0" w:space="0" w:color="auto"/>
          </w:divBdr>
        </w:div>
        <w:div w:id="545215143">
          <w:marLeft w:val="640"/>
          <w:marRight w:val="0"/>
          <w:marTop w:val="0"/>
          <w:marBottom w:val="0"/>
          <w:divBdr>
            <w:top w:val="none" w:sz="0" w:space="0" w:color="auto"/>
            <w:left w:val="none" w:sz="0" w:space="0" w:color="auto"/>
            <w:bottom w:val="none" w:sz="0" w:space="0" w:color="auto"/>
            <w:right w:val="none" w:sz="0" w:space="0" w:color="auto"/>
          </w:divBdr>
        </w:div>
        <w:div w:id="1988322297">
          <w:marLeft w:val="640"/>
          <w:marRight w:val="0"/>
          <w:marTop w:val="0"/>
          <w:marBottom w:val="0"/>
          <w:divBdr>
            <w:top w:val="none" w:sz="0" w:space="0" w:color="auto"/>
            <w:left w:val="none" w:sz="0" w:space="0" w:color="auto"/>
            <w:bottom w:val="none" w:sz="0" w:space="0" w:color="auto"/>
            <w:right w:val="none" w:sz="0" w:space="0" w:color="auto"/>
          </w:divBdr>
        </w:div>
        <w:div w:id="1661347688">
          <w:marLeft w:val="640"/>
          <w:marRight w:val="0"/>
          <w:marTop w:val="0"/>
          <w:marBottom w:val="0"/>
          <w:divBdr>
            <w:top w:val="none" w:sz="0" w:space="0" w:color="auto"/>
            <w:left w:val="none" w:sz="0" w:space="0" w:color="auto"/>
            <w:bottom w:val="none" w:sz="0" w:space="0" w:color="auto"/>
            <w:right w:val="none" w:sz="0" w:space="0" w:color="auto"/>
          </w:divBdr>
        </w:div>
        <w:div w:id="1482111827">
          <w:marLeft w:val="640"/>
          <w:marRight w:val="0"/>
          <w:marTop w:val="0"/>
          <w:marBottom w:val="0"/>
          <w:divBdr>
            <w:top w:val="none" w:sz="0" w:space="0" w:color="auto"/>
            <w:left w:val="none" w:sz="0" w:space="0" w:color="auto"/>
            <w:bottom w:val="none" w:sz="0" w:space="0" w:color="auto"/>
            <w:right w:val="none" w:sz="0" w:space="0" w:color="auto"/>
          </w:divBdr>
        </w:div>
        <w:div w:id="78337198">
          <w:marLeft w:val="640"/>
          <w:marRight w:val="0"/>
          <w:marTop w:val="0"/>
          <w:marBottom w:val="0"/>
          <w:divBdr>
            <w:top w:val="none" w:sz="0" w:space="0" w:color="auto"/>
            <w:left w:val="none" w:sz="0" w:space="0" w:color="auto"/>
            <w:bottom w:val="none" w:sz="0" w:space="0" w:color="auto"/>
            <w:right w:val="none" w:sz="0" w:space="0" w:color="auto"/>
          </w:divBdr>
        </w:div>
        <w:div w:id="672025860">
          <w:marLeft w:val="640"/>
          <w:marRight w:val="0"/>
          <w:marTop w:val="0"/>
          <w:marBottom w:val="0"/>
          <w:divBdr>
            <w:top w:val="none" w:sz="0" w:space="0" w:color="auto"/>
            <w:left w:val="none" w:sz="0" w:space="0" w:color="auto"/>
            <w:bottom w:val="none" w:sz="0" w:space="0" w:color="auto"/>
            <w:right w:val="none" w:sz="0" w:space="0" w:color="auto"/>
          </w:divBdr>
        </w:div>
        <w:div w:id="1007442940">
          <w:marLeft w:val="640"/>
          <w:marRight w:val="0"/>
          <w:marTop w:val="0"/>
          <w:marBottom w:val="0"/>
          <w:divBdr>
            <w:top w:val="none" w:sz="0" w:space="0" w:color="auto"/>
            <w:left w:val="none" w:sz="0" w:space="0" w:color="auto"/>
            <w:bottom w:val="none" w:sz="0" w:space="0" w:color="auto"/>
            <w:right w:val="none" w:sz="0" w:space="0" w:color="auto"/>
          </w:divBdr>
        </w:div>
        <w:div w:id="1939633342">
          <w:marLeft w:val="640"/>
          <w:marRight w:val="0"/>
          <w:marTop w:val="0"/>
          <w:marBottom w:val="0"/>
          <w:divBdr>
            <w:top w:val="none" w:sz="0" w:space="0" w:color="auto"/>
            <w:left w:val="none" w:sz="0" w:space="0" w:color="auto"/>
            <w:bottom w:val="none" w:sz="0" w:space="0" w:color="auto"/>
            <w:right w:val="none" w:sz="0" w:space="0" w:color="auto"/>
          </w:divBdr>
        </w:div>
        <w:div w:id="976567279">
          <w:marLeft w:val="640"/>
          <w:marRight w:val="0"/>
          <w:marTop w:val="0"/>
          <w:marBottom w:val="0"/>
          <w:divBdr>
            <w:top w:val="none" w:sz="0" w:space="0" w:color="auto"/>
            <w:left w:val="none" w:sz="0" w:space="0" w:color="auto"/>
            <w:bottom w:val="none" w:sz="0" w:space="0" w:color="auto"/>
            <w:right w:val="none" w:sz="0" w:space="0" w:color="auto"/>
          </w:divBdr>
        </w:div>
        <w:div w:id="1773431348">
          <w:marLeft w:val="640"/>
          <w:marRight w:val="0"/>
          <w:marTop w:val="0"/>
          <w:marBottom w:val="0"/>
          <w:divBdr>
            <w:top w:val="none" w:sz="0" w:space="0" w:color="auto"/>
            <w:left w:val="none" w:sz="0" w:space="0" w:color="auto"/>
            <w:bottom w:val="none" w:sz="0" w:space="0" w:color="auto"/>
            <w:right w:val="none" w:sz="0" w:space="0" w:color="auto"/>
          </w:divBdr>
        </w:div>
        <w:div w:id="1850486100">
          <w:marLeft w:val="640"/>
          <w:marRight w:val="0"/>
          <w:marTop w:val="0"/>
          <w:marBottom w:val="0"/>
          <w:divBdr>
            <w:top w:val="none" w:sz="0" w:space="0" w:color="auto"/>
            <w:left w:val="none" w:sz="0" w:space="0" w:color="auto"/>
            <w:bottom w:val="none" w:sz="0" w:space="0" w:color="auto"/>
            <w:right w:val="none" w:sz="0" w:space="0" w:color="auto"/>
          </w:divBdr>
        </w:div>
        <w:div w:id="334264780">
          <w:marLeft w:val="640"/>
          <w:marRight w:val="0"/>
          <w:marTop w:val="0"/>
          <w:marBottom w:val="0"/>
          <w:divBdr>
            <w:top w:val="none" w:sz="0" w:space="0" w:color="auto"/>
            <w:left w:val="none" w:sz="0" w:space="0" w:color="auto"/>
            <w:bottom w:val="none" w:sz="0" w:space="0" w:color="auto"/>
            <w:right w:val="none" w:sz="0" w:space="0" w:color="auto"/>
          </w:divBdr>
        </w:div>
        <w:div w:id="1013143077">
          <w:marLeft w:val="640"/>
          <w:marRight w:val="0"/>
          <w:marTop w:val="0"/>
          <w:marBottom w:val="0"/>
          <w:divBdr>
            <w:top w:val="none" w:sz="0" w:space="0" w:color="auto"/>
            <w:left w:val="none" w:sz="0" w:space="0" w:color="auto"/>
            <w:bottom w:val="none" w:sz="0" w:space="0" w:color="auto"/>
            <w:right w:val="none" w:sz="0" w:space="0" w:color="auto"/>
          </w:divBdr>
        </w:div>
        <w:div w:id="1621574457">
          <w:marLeft w:val="640"/>
          <w:marRight w:val="0"/>
          <w:marTop w:val="0"/>
          <w:marBottom w:val="0"/>
          <w:divBdr>
            <w:top w:val="none" w:sz="0" w:space="0" w:color="auto"/>
            <w:left w:val="none" w:sz="0" w:space="0" w:color="auto"/>
            <w:bottom w:val="none" w:sz="0" w:space="0" w:color="auto"/>
            <w:right w:val="none" w:sz="0" w:space="0" w:color="auto"/>
          </w:divBdr>
        </w:div>
        <w:div w:id="70582962">
          <w:marLeft w:val="640"/>
          <w:marRight w:val="0"/>
          <w:marTop w:val="0"/>
          <w:marBottom w:val="0"/>
          <w:divBdr>
            <w:top w:val="none" w:sz="0" w:space="0" w:color="auto"/>
            <w:left w:val="none" w:sz="0" w:space="0" w:color="auto"/>
            <w:bottom w:val="none" w:sz="0" w:space="0" w:color="auto"/>
            <w:right w:val="none" w:sz="0" w:space="0" w:color="auto"/>
          </w:divBdr>
        </w:div>
        <w:div w:id="1955598971">
          <w:marLeft w:val="640"/>
          <w:marRight w:val="0"/>
          <w:marTop w:val="0"/>
          <w:marBottom w:val="0"/>
          <w:divBdr>
            <w:top w:val="none" w:sz="0" w:space="0" w:color="auto"/>
            <w:left w:val="none" w:sz="0" w:space="0" w:color="auto"/>
            <w:bottom w:val="none" w:sz="0" w:space="0" w:color="auto"/>
            <w:right w:val="none" w:sz="0" w:space="0" w:color="auto"/>
          </w:divBdr>
        </w:div>
        <w:div w:id="57244131">
          <w:marLeft w:val="640"/>
          <w:marRight w:val="0"/>
          <w:marTop w:val="0"/>
          <w:marBottom w:val="0"/>
          <w:divBdr>
            <w:top w:val="none" w:sz="0" w:space="0" w:color="auto"/>
            <w:left w:val="none" w:sz="0" w:space="0" w:color="auto"/>
            <w:bottom w:val="none" w:sz="0" w:space="0" w:color="auto"/>
            <w:right w:val="none" w:sz="0" w:space="0" w:color="auto"/>
          </w:divBdr>
        </w:div>
        <w:div w:id="840507652">
          <w:marLeft w:val="640"/>
          <w:marRight w:val="0"/>
          <w:marTop w:val="0"/>
          <w:marBottom w:val="0"/>
          <w:divBdr>
            <w:top w:val="none" w:sz="0" w:space="0" w:color="auto"/>
            <w:left w:val="none" w:sz="0" w:space="0" w:color="auto"/>
            <w:bottom w:val="none" w:sz="0" w:space="0" w:color="auto"/>
            <w:right w:val="none" w:sz="0" w:space="0" w:color="auto"/>
          </w:divBdr>
        </w:div>
        <w:div w:id="734742221">
          <w:marLeft w:val="640"/>
          <w:marRight w:val="0"/>
          <w:marTop w:val="0"/>
          <w:marBottom w:val="0"/>
          <w:divBdr>
            <w:top w:val="none" w:sz="0" w:space="0" w:color="auto"/>
            <w:left w:val="none" w:sz="0" w:space="0" w:color="auto"/>
            <w:bottom w:val="none" w:sz="0" w:space="0" w:color="auto"/>
            <w:right w:val="none" w:sz="0" w:space="0" w:color="auto"/>
          </w:divBdr>
        </w:div>
        <w:div w:id="1201016032">
          <w:marLeft w:val="640"/>
          <w:marRight w:val="0"/>
          <w:marTop w:val="0"/>
          <w:marBottom w:val="0"/>
          <w:divBdr>
            <w:top w:val="none" w:sz="0" w:space="0" w:color="auto"/>
            <w:left w:val="none" w:sz="0" w:space="0" w:color="auto"/>
            <w:bottom w:val="none" w:sz="0" w:space="0" w:color="auto"/>
            <w:right w:val="none" w:sz="0" w:space="0" w:color="auto"/>
          </w:divBdr>
        </w:div>
        <w:div w:id="1805268931">
          <w:marLeft w:val="640"/>
          <w:marRight w:val="0"/>
          <w:marTop w:val="0"/>
          <w:marBottom w:val="0"/>
          <w:divBdr>
            <w:top w:val="none" w:sz="0" w:space="0" w:color="auto"/>
            <w:left w:val="none" w:sz="0" w:space="0" w:color="auto"/>
            <w:bottom w:val="none" w:sz="0" w:space="0" w:color="auto"/>
            <w:right w:val="none" w:sz="0" w:space="0" w:color="auto"/>
          </w:divBdr>
        </w:div>
        <w:div w:id="1309482899">
          <w:marLeft w:val="640"/>
          <w:marRight w:val="0"/>
          <w:marTop w:val="0"/>
          <w:marBottom w:val="0"/>
          <w:divBdr>
            <w:top w:val="none" w:sz="0" w:space="0" w:color="auto"/>
            <w:left w:val="none" w:sz="0" w:space="0" w:color="auto"/>
            <w:bottom w:val="none" w:sz="0" w:space="0" w:color="auto"/>
            <w:right w:val="none" w:sz="0" w:space="0" w:color="auto"/>
          </w:divBdr>
        </w:div>
        <w:div w:id="1548490315">
          <w:marLeft w:val="640"/>
          <w:marRight w:val="0"/>
          <w:marTop w:val="0"/>
          <w:marBottom w:val="0"/>
          <w:divBdr>
            <w:top w:val="none" w:sz="0" w:space="0" w:color="auto"/>
            <w:left w:val="none" w:sz="0" w:space="0" w:color="auto"/>
            <w:bottom w:val="none" w:sz="0" w:space="0" w:color="auto"/>
            <w:right w:val="none" w:sz="0" w:space="0" w:color="auto"/>
          </w:divBdr>
        </w:div>
        <w:div w:id="1372345979">
          <w:marLeft w:val="640"/>
          <w:marRight w:val="0"/>
          <w:marTop w:val="0"/>
          <w:marBottom w:val="0"/>
          <w:divBdr>
            <w:top w:val="none" w:sz="0" w:space="0" w:color="auto"/>
            <w:left w:val="none" w:sz="0" w:space="0" w:color="auto"/>
            <w:bottom w:val="none" w:sz="0" w:space="0" w:color="auto"/>
            <w:right w:val="none" w:sz="0" w:space="0" w:color="auto"/>
          </w:divBdr>
        </w:div>
        <w:div w:id="1522427202">
          <w:marLeft w:val="640"/>
          <w:marRight w:val="0"/>
          <w:marTop w:val="0"/>
          <w:marBottom w:val="0"/>
          <w:divBdr>
            <w:top w:val="none" w:sz="0" w:space="0" w:color="auto"/>
            <w:left w:val="none" w:sz="0" w:space="0" w:color="auto"/>
            <w:bottom w:val="none" w:sz="0" w:space="0" w:color="auto"/>
            <w:right w:val="none" w:sz="0" w:space="0" w:color="auto"/>
          </w:divBdr>
        </w:div>
        <w:div w:id="1138256987">
          <w:marLeft w:val="640"/>
          <w:marRight w:val="0"/>
          <w:marTop w:val="0"/>
          <w:marBottom w:val="0"/>
          <w:divBdr>
            <w:top w:val="none" w:sz="0" w:space="0" w:color="auto"/>
            <w:left w:val="none" w:sz="0" w:space="0" w:color="auto"/>
            <w:bottom w:val="none" w:sz="0" w:space="0" w:color="auto"/>
            <w:right w:val="none" w:sz="0" w:space="0" w:color="auto"/>
          </w:divBdr>
        </w:div>
        <w:div w:id="2136288560">
          <w:marLeft w:val="640"/>
          <w:marRight w:val="0"/>
          <w:marTop w:val="0"/>
          <w:marBottom w:val="0"/>
          <w:divBdr>
            <w:top w:val="none" w:sz="0" w:space="0" w:color="auto"/>
            <w:left w:val="none" w:sz="0" w:space="0" w:color="auto"/>
            <w:bottom w:val="none" w:sz="0" w:space="0" w:color="auto"/>
            <w:right w:val="none" w:sz="0" w:space="0" w:color="auto"/>
          </w:divBdr>
        </w:div>
        <w:div w:id="755246397">
          <w:marLeft w:val="640"/>
          <w:marRight w:val="0"/>
          <w:marTop w:val="0"/>
          <w:marBottom w:val="0"/>
          <w:divBdr>
            <w:top w:val="none" w:sz="0" w:space="0" w:color="auto"/>
            <w:left w:val="none" w:sz="0" w:space="0" w:color="auto"/>
            <w:bottom w:val="none" w:sz="0" w:space="0" w:color="auto"/>
            <w:right w:val="none" w:sz="0" w:space="0" w:color="auto"/>
          </w:divBdr>
        </w:div>
        <w:div w:id="842353025">
          <w:marLeft w:val="640"/>
          <w:marRight w:val="0"/>
          <w:marTop w:val="0"/>
          <w:marBottom w:val="0"/>
          <w:divBdr>
            <w:top w:val="none" w:sz="0" w:space="0" w:color="auto"/>
            <w:left w:val="none" w:sz="0" w:space="0" w:color="auto"/>
            <w:bottom w:val="none" w:sz="0" w:space="0" w:color="auto"/>
            <w:right w:val="none" w:sz="0" w:space="0" w:color="auto"/>
          </w:divBdr>
        </w:div>
        <w:div w:id="1971396282">
          <w:marLeft w:val="640"/>
          <w:marRight w:val="0"/>
          <w:marTop w:val="0"/>
          <w:marBottom w:val="0"/>
          <w:divBdr>
            <w:top w:val="none" w:sz="0" w:space="0" w:color="auto"/>
            <w:left w:val="none" w:sz="0" w:space="0" w:color="auto"/>
            <w:bottom w:val="none" w:sz="0" w:space="0" w:color="auto"/>
            <w:right w:val="none" w:sz="0" w:space="0" w:color="auto"/>
          </w:divBdr>
        </w:div>
        <w:div w:id="1573656677">
          <w:marLeft w:val="640"/>
          <w:marRight w:val="0"/>
          <w:marTop w:val="0"/>
          <w:marBottom w:val="0"/>
          <w:divBdr>
            <w:top w:val="none" w:sz="0" w:space="0" w:color="auto"/>
            <w:left w:val="none" w:sz="0" w:space="0" w:color="auto"/>
            <w:bottom w:val="none" w:sz="0" w:space="0" w:color="auto"/>
            <w:right w:val="none" w:sz="0" w:space="0" w:color="auto"/>
          </w:divBdr>
        </w:div>
        <w:div w:id="1632514065">
          <w:marLeft w:val="640"/>
          <w:marRight w:val="0"/>
          <w:marTop w:val="0"/>
          <w:marBottom w:val="0"/>
          <w:divBdr>
            <w:top w:val="none" w:sz="0" w:space="0" w:color="auto"/>
            <w:left w:val="none" w:sz="0" w:space="0" w:color="auto"/>
            <w:bottom w:val="none" w:sz="0" w:space="0" w:color="auto"/>
            <w:right w:val="none" w:sz="0" w:space="0" w:color="auto"/>
          </w:divBdr>
        </w:div>
        <w:div w:id="58332630">
          <w:marLeft w:val="640"/>
          <w:marRight w:val="0"/>
          <w:marTop w:val="0"/>
          <w:marBottom w:val="0"/>
          <w:divBdr>
            <w:top w:val="none" w:sz="0" w:space="0" w:color="auto"/>
            <w:left w:val="none" w:sz="0" w:space="0" w:color="auto"/>
            <w:bottom w:val="none" w:sz="0" w:space="0" w:color="auto"/>
            <w:right w:val="none" w:sz="0" w:space="0" w:color="auto"/>
          </w:divBdr>
        </w:div>
        <w:div w:id="1311247435">
          <w:marLeft w:val="640"/>
          <w:marRight w:val="0"/>
          <w:marTop w:val="0"/>
          <w:marBottom w:val="0"/>
          <w:divBdr>
            <w:top w:val="none" w:sz="0" w:space="0" w:color="auto"/>
            <w:left w:val="none" w:sz="0" w:space="0" w:color="auto"/>
            <w:bottom w:val="none" w:sz="0" w:space="0" w:color="auto"/>
            <w:right w:val="none" w:sz="0" w:space="0" w:color="auto"/>
          </w:divBdr>
        </w:div>
        <w:div w:id="590087324">
          <w:marLeft w:val="640"/>
          <w:marRight w:val="0"/>
          <w:marTop w:val="0"/>
          <w:marBottom w:val="0"/>
          <w:divBdr>
            <w:top w:val="none" w:sz="0" w:space="0" w:color="auto"/>
            <w:left w:val="none" w:sz="0" w:space="0" w:color="auto"/>
            <w:bottom w:val="none" w:sz="0" w:space="0" w:color="auto"/>
            <w:right w:val="none" w:sz="0" w:space="0" w:color="auto"/>
          </w:divBdr>
        </w:div>
        <w:div w:id="1668900740">
          <w:marLeft w:val="640"/>
          <w:marRight w:val="0"/>
          <w:marTop w:val="0"/>
          <w:marBottom w:val="0"/>
          <w:divBdr>
            <w:top w:val="none" w:sz="0" w:space="0" w:color="auto"/>
            <w:left w:val="none" w:sz="0" w:space="0" w:color="auto"/>
            <w:bottom w:val="none" w:sz="0" w:space="0" w:color="auto"/>
            <w:right w:val="none" w:sz="0" w:space="0" w:color="auto"/>
          </w:divBdr>
        </w:div>
        <w:div w:id="1480341824">
          <w:marLeft w:val="640"/>
          <w:marRight w:val="0"/>
          <w:marTop w:val="0"/>
          <w:marBottom w:val="0"/>
          <w:divBdr>
            <w:top w:val="none" w:sz="0" w:space="0" w:color="auto"/>
            <w:left w:val="none" w:sz="0" w:space="0" w:color="auto"/>
            <w:bottom w:val="none" w:sz="0" w:space="0" w:color="auto"/>
            <w:right w:val="none" w:sz="0" w:space="0" w:color="auto"/>
          </w:divBdr>
        </w:div>
        <w:div w:id="1999071710">
          <w:marLeft w:val="640"/>
          <w:marRight w:val="0"/>
          <w:marTop w:val="0"/>
          <w:marBottom w:val="0"/>
          <w:divBdr>
            <w:top w:val="none" w:sz="0" w:space="0" w:color="auto"/>
            <w:left w:val="none" w:sz="0" w:space="0" w:color="auto"/>
            <w:bottom w:val="none" w:sz="0" w:space="0" w:color="auto"/>
            <w:right w:val="none" w:sz="0" w:space="0" w:color="auto"/>
          </w:divBdr>
        </w:div>
        <w:div w:id="458650740">
          <w:marLeft w:val="640"/>
          <w:marRight w:val="0"/>
          <w:marTop w:val="0"/>
          <w:marBottom w:val="0"/>
          <w:divBdr>
            <w:top w:val="none" w:sz="0" w:space="0" w:color="auto"/>
            <w:left w:val="none" w:sz="0" w:space="0" w:color="auto"/>
            <w:bottom w:val="none" w:sz="0" w:space="0" w:color="auto"/>
            <w:right w:val="none" w:sz="0" w:space="0" w:color="auto"/>
          </w:divBdr>
        </w:div>
        <w:div w:id="690768120">
          <w:marLeft w:val="640"/>
          <w:marRight w:val="0"/>
          <w:marTop w:val="0"/>
          <w:marBottom w:val="0"/>
          <w:divBdr>
            <w:top w:val="none" w:sz="0" w:space="0" w:color="auto"/>
            <w:left w:val="none" w:sz="0" w:space="0" w:color="auto"/>
            <w:bottom w:val="none" w:sz="0" w:space="0" w:color="auto"/>
            <w:right w:val="none" w:sz="0" w:space="0" w:color="auto"/>
          </w:divBdr>
        </w:div>
        <w:div w:id="2122718601">
          <w:marLeft w:val="640"/>
          <w:marRight w:val="0"/>
          <w:marTop w:val="0"/>
          <w:marBottom w:val="0"/>
          <w:divBdr>
            <w:top w:val="none" w:sz="0" w:space="0" w:color="auto"/>
            <w:left w:val="none" w:sz="0" w:space="0" w:color="auto"/>
            <w:bottom w:val="none" w:sz="0" w:space="0" w:color="auto"/>
            <w:right w:val="none" w:sz="0" w:space="0" w:color="auto"/>
          </w:divBdr>
        </w:div>
        <w:div w:id="248583974">
          <w:marLeft w:val="640"/>
          <w:marRight w:val="0"/>
          <w:marTop w:val="0"/>
          <w:marBottom w:val="0"/>
          <w:divBdr>
            <w:top w:val="none" w:sz="0" w:space="0" w:color="auto"/>
            <w:left w:val="none" w:sz="0" w:space="0" w:color="auto"/>
            <w:bottom w:val="none" w:sz="0" w:space="0" w:color="auto"/>
            <w:right w:val="none" w:sz="0" w:space="0" w:color="auto"/>
          </w:divBdr>
        </w:div>
        <w:div w:id="167062500">
          <w:marLeft w:val="640"/>
          <w:marRight w:val="0"/>
          <w:marTop w:val="0"/>
          <w:marBottom w:val="0"/>
          <w:divBdr>
            <w:top w:val="none" w:sz="0" w:space="0" w:color="auto"/>
            <w:left w:val="none" w:sz="0" w:space="0" w:color="auto"/>
            <w:bottom w:val="none" w:sz="0" w:space="0" w:color="auto"/>
            <w:right w:val="none" w:sz="0" w:space="0" w:color="auto"/>
          </w:divBdr>
        </w:div>
        <w:div w:id="1816989404">
          <w:marLeft w:val="640"/>
          <w:marRight w:val="0"/>
          <w:marTop w:val="0"/>
          <w:marBottom w:val="0"/>
          <w:divBdr>
            <w:top w:val="none" w:sz="0" w:space="0" w:color="auto"/>
            <w:left w:val="none" w:sz="0" w:space="0" w:color="auto"/>
            <w:bottom w:val="none" w:sz="0" w:space="0" w:color="auto"/>
            <w:right w:val="none" w:sz="0" w:space="0" w:color="auto"/>
          </w:divBdr>
        </w:div>
        <w:div w:id="468323871">
          <w:marLeft w:val="640"/>
          <w:marRight w:val="0"/>
          <w:marTop w:val="0"/>
          <w:marBottom w:val="0"/>
          <w:divBdr>
            <w:top w:val="none" w:sz="0" w:space="0" w:color="auto"/>
            <w:left w:val="none" w:sz="0" w:space="0" w:color="auto"/>
            <w:bottom w:val="none" w:sz="0" w:space="0" w:color="auto"/>
            <w:right w:val="none" w:sz="0" w:space="0" w:color="auto"/>
          </w:divBdr>
        </w:div>
        <w:div w:id="1292051916">
          <w:marLeft w:val="640"/>
          <w:marRight w:val="0"/>
          <w:marTop w:val="0"/>
          <w:marBottom w:val="0"/>
          <w:divBdr>
            <w:top w:val="none" w:sz="0" w:space="0" w:color="auto"/>
            <w:left w:val="none" w:sz="0" w:space="0" w:color="auto"/>
            <w:bottom w:val="none" w:sz="0" w:space="0" w:color="auto"/>
            <w:right w:val="none" w:sz="0" w:space="0" w:color="auto"/>
          </w:divBdr>
        </w:div>
        <w:div w:id="234711121">
          <w:marLeft w:val="640"/>
          <w:marRight w:val="0"/>
          <w:marTop w:val="0"/>
          <w:marBottom w:val="0"/>
          <w:divBdr>
            <w:top w:val="none" w:sz="0" w:space="0" w:color="auto"/>
            <w:left w:val="none" w:sz="0" w:space="0" w:color="auto"/>
            <w:bottom w:val="none" w:sz="0" w:space="0" w:color="auto"/>
            <w:right w:val="none" w:sz="0" w:space="0" w:color="auto"/>
          </w:divBdr>
        </w:div>
        <w:div w:id="2145341958">
          <w:marLeft w:val="640"/>
          <w:marRight w:val="0"/>
          <w:marTop w:val="0"/>
          <w:marBottom w:val="0"/>
          <w:divBdr>
            <w:top w:val="none" w:sz="0" w:space="0" w:color="auto"/>
            <w:left w:val="none" w:sz="0" w:space="0" w:color="auto"/>
            <w:bottom w:val="none" w:sz="0" w:space="0" w:color="auto"/>
            <w:right w:val="none" w:sz="0" w:space="0" w:color="auto"/>
          </w:divBdr>
        </w:div>
        <w:div w:id="1054935294">
          <w:marLeft w:val="640"/>
          <w:marRight w:val="0"/>
          <w:marTop w:val="0"/>
          <w:marBottom w:val="0"/>
          <w:divBdr>
            <w:top w:val="none" w:sz="0" w:space="0" w:color="auto"/>
            <w:left w:val="none" w:sz="0" w:space="0" w:color="auto"/>
            <w:bottom w:val="none" w:sz="0" w:space="0" w:color="auto"/>
            <w:right w:val="none" w:sz="0" w:space="0" w:color="auto"/>
          </w:divBdr>
        </w:div>
        <w:div w:id="350836848">
          <w:marLeft w:val="640"/>
          <w:marRight w:val="0"/>
          <w:marTop w:val="0"/>
          <w:marBottom w:val="0"/>
          <w:divBdr>
            <w:top w:val="none" w:sz="0" w:space="0" w:color="auto"/>
            <w:left w:val="none" w:sz="0" w:space="0" w:color="auto"/>
            <w:bottom w:val="none" w:sz="0" w:space="0" w:color="auto"/>
            <w:right w:val="none" w:sz="0" w:space="0" w:color="auto"/>
          </w:divBdr>
        </w:div>
        <w:div w:id="1504007959">
          <w:marLeft w:val="640"/>
          <w:marRight w:val="0"/>
          <w:marTop w:val="0"/>
          <w:marBottom w:val="0"/>
          <w:divBdr>
            <w:top w:val="none" w:sz="0" w:space="0" w:color="auto"/>
            <w:left w:val="none" w:sz="0" w:space="0" w:color="auto"/>
            <w:bottom w:val="none" w:sz="0" w:space="0" w:color="auto"/>
            <w:right w:val="none" w:sz="0" w:space="0" w:color="auto"/>
          </w:divBdr>
        </w:div>
        <w:div w:id="817766586">
          <w:marLeft w:val="640"/>
          <w:marRight w:val="0"/>
          <w:marTop w:val="0"/>
          <w:marBottom w:val="0"/>
          <w:divBdr>
            <w:top w:val="none" w:sz="0" w:space="0" w:color="auto"/>
            <w:left w:val="none" w:sz="0" w:space="0" w:color="auto"/>
            <w:bottom w:val="none" w:sz="0" w:space="0" w:color="auto"/>
            <w:right w:val="none" w:sz="0" w:space="0" w:color="auto"/>
          </w:divBdr>
        </w:div>
        <w:div w:id="2143423197">
          <w:marLeft w:val="640"/>
          <w:marRight w:val="0"/>
          <w:marTop w:val="0"/>
          <w:marBottom w:val="0"/>
          <w:divBdr>
            <w:top w:val="none" w:sz="0" w:space="0" w:color="auto"/>
            <w:left w:val="none" w:sz="0" w:space="0" w:color="auto"/>
            <w:bottom w:val="none" w:sz="0" w:space="0" w:color="auto"/>
            <w:right w:val="none" w:sz="0" w:space="0" w:color="auto"/>
          </w:divBdr>
        </w:div>
        <w:div w:id="1312322723">
          <w:marLeft w:val="640"/>
          <w:marRight w:val="0"/>
          <w:marTop w:val="0"/>
          <w:marBottom w:val="0"/>
          <w:divBdr>
            <w:top w:val="none" w:sz="0" w:space="0" w:color="auto"/>
            <w:left w:val="none" w:sz="0" w:space="0" w:color="auto"/>
            <w:bottom w:val="none" w:sz="0" w:space="0" w:color="auto"/>
            <w:right w:val="none" w:sz="0" w:space="0" w:color="auto"/>
          </w:divBdr>
        </w:div>
      </w:divsChild>
    </w:div>
    <w:div w:id="1153792294">
      <w:bodyDiv w:val="1"/>
      <w:marLeft w:val="0"/>
      <w:marRight w:val="0"/>
      <w:marTop w:val="0"/>
      <w:marBottom w:val="0"/>
      <w:divBdr>
        <w:top w:val="none" w:sz="0" w:space="0" w:color="auto"/>
        <w:left w:val="none" w:sz="0" w:space="0" w:color="auto"/>
        <w:bottom w:val="none" w:sz="0" w:space="0" w:color="auto"/>
        <w:right w:val="none" w:sz="0" w:space="0" w:color="auto"/>
      </w:divBdr>
      <w:divsChild>
        <w:div w:id="1452818997">
          <w:marLeft w:val="640"/>
          <w:marRight w:val="0"/>
          <w:marTop w:val="0"/>
          <w:marBottom w:val="0"/>
          <w:divBdr>
            <w:top w:val="none" w:sz="0" w:space="0" w:color="auto"/>
            <w:left w:val="none" w:sz="0" w:space="0" w:color="auto"/>
            <w:bottom w:val="none" w:sz="0" w:space="0" w:color="auto"/>
            <w:right w:val="none" w:sz="0" w:space="0" w:color="auto"/>
          </w:divBdr>
        </w:div>
        <w:div w:id="1961179503">
          <w:marLeft w:val="640"/>
          <w:marRight w:val="0"/>
          <w:marTop w:val="0"/>
          <w:marBottom w:val="0"/>
          <w:divBdr>
            <w:top w:val="none" w:sz="0" w:space="0" w:color="auto"/>
            <w:left w:val="none" w:sz="0" w:space="0" w:color="auto"/>
            <w:bottom w:val="none" w:sz="0" w:space="0" w:color="auto"/>
            <w:right w:val="none" w:sz="0" w:space="0" w:color="auto"/>
          </w:divBdr>
        </w:div>
        <w:div w:id="1771314756">
          <w:marLeft w:val="640"/>
          <w:marRight w:val="0"/>
          <w:marTop w:val="0"/>
          <w:marBottom w:val="0"/>
          <w:divBdr>
            <w:top w:val="none" w:sz="0" w:space="0" w:color="auto"/>
            <w:left w:val="none" w:sz="0" w:space="0" w:color="auto"/>
            <w:bottom w:val="none" w:sz="0" w:space="0" w:color="auto"/>
            <w:right w:val="none" w:sz="0" w:space="0" w:color="auto"/>
          </w:divBdr>
        </w:div>
        <w:div w:id="432211834">
          <w:marLeft w:val="640"/>
          <w:marRight w:val="0"/>
          <w:marTop w:val="0"/>
          <w:marBottom w:val="0"/>
          <w:divBdr>
            <w:top w:val="none" w:sz="0" w:space="0" w:color="auto"/>
            <w:left w:val="none" w:sz="0" w:space="0" w:color="auto"/>
            <w:bottom w:val="none" w:sz="0" w:space="0" w:color="auto"/>
            <w:right w:val="none" w:sz="0" w:space="0" w:color="auto"/>
          </w:divBdr>
        </w:div>
        <w:div w:id="1883860909">
          <w:marLeft w:val="640"/>
          <w:marRight w:val="0"/>
          <w:marTop w:val="0"/>
          <w:marBottom w:val="0"/>
          <w:divBdr>
            <w:top w:val="none" w:sz="0" w:space="0" w:color="auto"/>
            <w:left w:val="none" w:sz="0" w:space="0" w:color="auto"/>
            <w:bottom w:val="none" w:sz="0" w:space="0" w:color="auto"/>
            <w:right w:val="none" w:sz="0" w:space="0" w:color="auto"/>
          </w:divBdr>
        </w:div>
        <w:div w:id="1544832253">
          <w:marLeft w:val="640"/>
          <w:marRight w:val="0"/>
          <w:marTop w:val="0"/>
          <w:marBottom w:val="0"/>
          <w:divBdr>
            <w:top w:val="none" w:sz="0" w:space="0" w:color="auto"/>
            <w:left w:val="none" w:sz="0" w:space="0" w:color="auto"/>
            <w:bottom w:val="none" w:sz="0" w:space="0" w:color="auto"/>
            <w:right w:val="none" w:sz="0" w:space="0" w:color="auto"/>
          </w:divBdr>
        </w:div>
        <w:div w:id="661472069">
          <w:marLeft w:val="640"/>
          <w:marRight w:val="0"/>
          <w:marTop w:val="0"/>
          <w:marBottom w:val="0"/>
          <w:divBdr>
            <w:top w:val="none" w:sz="0" w:space="0" w:color="auto"/>
            <w:left w:val="none" w:sz="0" w:space="0" w:color="auto"/>
            <w:bottom w:val="none" w:sz="0" w:space="0" w:color="auto"/>
            <w:right w:val="none" w:sz="0" w:space="0" w:color="auto"/>
          </w:divBdr>
        </w:div>
        <w:div w:id="1193346399">
          <w:marLeft w:val="640"/>
          <w:marRight w:val="0"/>
          <w:marTop w:val="0"/>
          <w:marBottom w:val="0"/>
          <w:divBdr>
            <w:top w:val="none" w:sz="0" w:space="0" w:color="auto"/>
            <w:left w:val="none" w:sz="0" w:space="0" w:color="auto"/>
            <w:bottom w:val="none" w:sz="0" w:space="0" w:color="auto"/>
            <w:right w:val="none" w:sz="0" w:space="0" w:color="auto"/>
          </w:divBdr>
        </w:div>
        <w:div w:id="667632613">
          <w:marLeft w:val="640"/>
          <w:marRight w:val="0"/>
          <w:marTop w:val="0"/>
          <w:marBottom w:val="0"/>
          <w:divBdr>
            <w:top w:val="none" w:sz="0" w:space="0" w:color="auto"/>
            <w:left w:val="none" w:sz="0" w:space="0" w:color="auto"/>
            <w:bottom w:val="none" w:sz="0" w:space="0" w:color="auto"/>
            <w:right w:val="none" w:sz="0" w:space="0" w:color="auto"/>
          </w:divBdr>
        </w:div>
        <w:div w:id="1414277963">
          <w:marLeft w:val="640"/>
          <w:marRight w:val="0"/>
          <w:marTop w:val="0"/>
          <w:marBottom w:val="0"/>
          <w:divBdr>
            <w:top w:val="none" w:sz="0" w:space="0" w:color="auto"/>
            <w:left w:val="none" w:sz="0" w:space="0" w:color="auto"/>
            <w:bottom w:val="none" w:sz="0" w:space="0" w:color="auto"/>
            <w:right w:val="none" w:sz="0" w:space="0" w:color="auto"/>
          </w:divBdr>
        </w:div>
        <w:div w:id="1656642924">
          <w:marLeft w:val="640"/>
          <w:marRight w:val="0"/>
          <w:marTop w:val="0"/>
          <w:marBottom w:val="0"/>
          <w:divBdr>
            <w:top w:val="none" w:sz="0" w:space="0" w:color="auto"/>
            <w:left w:val="none" w:sz="0" w:space="0" w:color="auto"/>
            <w:bottom w:val="none" w:sz="0" w:space="0" w:color="auto"/>
            <w:right w:val="none" w:sz="0" w:space="0" w:color="auto"/>
          </w:divBdr>
        </w:div>
        <w:div w:id="191650222">
          <w:marLeft w:val="640"/>
          <w:marRight w:val="0"/>
          <w:marTop w:val="0"/>
          <w:marBottom w:val="0"/>
          <w:divBdr>
            <w:top w:val="none" w:sz="0" w:space="0" w:color="auto"/>
            <w:left w:val="none" w:sz="0" w:space="0" w:color="auto"/>
            <w:bottom w:val="none" w:sz="0" w:space="0" w:color="auto"/>
            <w:right w:val="none" w:sz="0" w:space="0" w:color="auto"/>
          </w:divBdr>
        </w:div>
        <w:div w:id="169831909">
          <w:marLeft w:val="640"/>
          <w:marRight w:val="0"/>
          <w:marTop w:val="0"/>
          <w:marBottom w:val="0"/>
          <w:divBdr>
            <w:top w:val="none" w:sz="0" w:space="0" w:color="auto"/>
            <w:left w:val="none" w:sz="0" w:space="0" w:color="auto"/>
            <w:bottom w:val="none" w:sz="0" w:space="0" w:color="auto"/>
            <w:right w:val="none" w:sz="0" w:space="0" w:color="auto"/>
          </w:divBdr>
        </w:div>
        <w:div w:id="3702754">
          <w:marLeft w:val="640"/>
          <w:marRight w:val="0"/>
          <w:marTop w:val="0"/>
          <w:marBottom w:val="0"/>
          <w:divBdr>
            <w:top w:val="none" w:sz="0" w:space="0" w:color="auto"/>
            <w:left w:val="none" w:sz="0" w:space="0" w:color="auto"/>
            <w:bottom w:val="none" w:sz="0" w:space="0" w:color="auto"/>
            <w:right w:val="none" w:sz="0" w:space="0" w:color="auto"/>
          </w:divBdr>
        </w:div>
        <w:div w:id="855735202">
          <w:marLeft w:val="640"/>
          <w:marRight w:val="0"/>
          <w:marTop w:val="0"/>
          <w:marBottom w:val="0"/>
          <w:divBdr>
            <w:top w:val="none" w:sz="0" w:space="0" w:color="auto"/>
            <w:left w:val="none" w:sz="0" w:space="0" w:color="auto"/>
            <w:bottom w:val="none" w:sz="0" w:space="0" w:color="auto"/>
            <w:right w:val="none" w:sz="0" w:space="0" w:color="auto"/>
          </w:divBdr>
        </w:div>
        <w:div w:id="551965912">
          <w:marLeft w:val="640"/>
          <w:marRight w:val="0"/>
          <w:marTop w:val="0"/>
          <w:marBottom w:val="0"/>
          <w:divBdr>
            <w:top w:val="none" w:sz="0" w:space="0" w:color="auto"/>
            <w:left w:val="none" w:sz="0" w:space="0" w:color="auto"/>
            <w:bottom w:val="none" w:sz="0" w:space="0" w:color="auto"/>
            <w:right w:val="none" w:sz="0" w:space="0" w:color="auto"/>
          </w:divBdr>
        </w:div>
        <w:div w:id="2103642810">
          <w:marLeft w:val="640"/>
          <w:marRight w:val="0"/>
          <w:marTop w:val="0"/>
          <w:marBottom w:val="0"/>
          <w:divBdr>
            <w:top w:val="none" w:sz="0" w:space="0" w:color="auto"/>
            <w:left w:val="none" w:sz="0" w:space="0" w:color="auto"/>
            <w:bottom w:val="none" w:sz="0" w:space="0" w:color="auto"/>
            <w:right w:val="none" w:sz="0" w:space="0" w:color="auto"/>
          </w:divBdr>
        </w:div>
        <w:div w:id="306517431">
          <w:marLeft w:val="640"/>
          <w:marRight w:val="0"/>
          <w:marTop w:val="0"/>
          <w:marBottom w:val="0"/>
          <w:divBdr>
            <w:top w:val="none" w:sz="0" w:space="0" w:color="auto"/>
            <w:left w:val="none" w:sz="0" w:space="0" w:color="auto"/>
            <w:bottom w:val="none" w:sz="0" w:space="0" w:color="auto"/>
            <w:right w:val="none" w:sz="0" w:space="0" w:color="auto"/>
          </w:divBdr>
        </w:div>
        <w:div w:id="421802303">
          <w:marLeft w:val="640"/>
          <w:marRight w:val="0"/>
          <w:marTop w:val="0"/>
          <w:marBottom w:val="0"/>
          <w:divBdr>
            <w:top w:val="none" w:sz="0" w:space="0" w:color="auto"/>
            <w:left w:val="none" w:sz="0" w:space="0" w:color="auto"/>
            <w:bottom w:val="none" w:sz="0" w:space="0" w:color="auto"/>
            <w:right w:val="none" w:sz="0" w:space="0" w:color="auto"/>
          </w:divBdr>
        </w:div>
        <w:div w:id="1343701186">
          <w:marLeft w:val="640"/>
          <w:marRight w:val="0"/>
          <w:marTop w:val="0"/>
          <w:marBottom w:val="0"/>
          <w:divBdr>
            <w:top w:val="none" w:sz="0" w:space="0" w:color="auto"/>
            <w:left w:val="none" w:sz="0" w:space="0" w:color="auto"/>
            <w:bottom w:val="none" w:sz="0" w:space="0" w:color="auto"/>
            <w:right w:val="none" w:sz="0" w:space="0" w:color="auto"/>
          </w:divBdr>
        </w:div>
        <w:div w:id="1935166041">
          <w:marLeft w:val="640"/>
          <w:marRight w:val="0"/>
          <w:marTop w:val="0"/>
          <w:marBottom w:val="0"/>
          <w:divBdr>
            <w:top w:val="none" w:sz="0" w:space="0" w:color="auto"/>
            <w:left w:val="none" w:sz="0" w:space="0" w:color="auto"/>
            <w:bottom w:val="none" w:sz="0" w:space="0" w:color="auto"/>
            <w:right w:val="none" w:sz="0" w:space="0" w:color="auto"/>
          </w:divBdr>
        </w:div>
        <w:div w:id="1766724326">
          <w:marLeft w:val="640"/>
          <w:marRight w:val="0"/>
          <w:marTop w:val="0"/>
          <w:marBottom w:val="0"/>
          <w:divBdr>
            <w:top w:val="none" w:sz="0" w:space="0" w:color="auto"/>
            <w:left w:val="none" w:sz="0" w:space="0" w:color="auto"/>
            <w:bottom w:val="none" w:sz="0" w:space="0" w:color="auto"/>
            <w:right w:val="none" w:sz="0" w:space="0" w:color="auto"/>
          </w:divBdr>
        </w:div>
        <w:div w:id="334767176">
          <w:marLeft w:val="640"/>
          <w:marRight w:val="0"/>
          <w:marTop w:val="0"/>
          <w:marBottom w:val="0"/>
          <w:divBdr>
            <w:top w:val="none" w:sz="0" w:space="0" w:color="auto"/>
            <w:left w:val="none" w:sz="0" w:space="0" w:color="auto"/>
            <w:bottom w:val="none" w:sz="0" w:space="0" w:color="auto"/>
            <w:right w:val="none" w:sz="0" w:space="0" w:color="auto"/>
          </w:divBdr>
        </w:div>
        <w:div w:id="1808935249">
          <w:marLeft w:val="640"/>
          <w:marRight w:val="0"/>
          <w:marTop w:val="0"/>
          <w:marBottom w:val="0"/>
          <w:divBdr>
            <w:top w:val="none" w:sz="0" w:space="0" w:color="auto"/>
            <w:left w:val="none" w:sz="0" w:space="0" w:color="auto"/>
            <w:bottom w:val="none" w:sz="0" w:space="0" w:color="auto"/>
            <w:right w:val="none" w:sz="0" w:space="0" w:color="auto"/>
          </w:divBdr>
        </w:div>
        <w:div w:id="354116542">
          <w:marLeft w:val="640"/>
          <w:marRight w:val="0"/>
          <w:marTop w:val="0"/>
          <w:marBottom w:val="0"/>
          <w:divBdr>
            <w:top w:val="none" w:sz="0" w:space="0" w:color="auto"/>
            <w:left w:val="none" w:sz="0" w:space="0" w:color="auto"/>
            <w:bottom w:val="none" w:sz="0" w:space="0" w:color="auto"/>
            <w:right w:val="none" w:sz="0" w:space="0" w:color="auto"/>
          </w:divBdr>
        </w:div>
        <w:div w:id="375738818">
          <w:marLeft w:val="640"/>
          <w:marRight w:val="0"/>
          <w:marTop w:val="0"/>
          <w:marBottom w:val="0"/>
          <w:divBdr>
            <w:top w:val="none" w:sz="0" w:space="0" w:color="auto"/>
            <w:left w:val="none" w:sz="0" w:space="0" w:color="auto"/>
            <w:bottom w:val="none" w:sz="0" w:space="0" w:color="auto"/>
            <w:right w:val="none" w:sz="0" w:space="0" w:color="auto"/>
          </w:divBdr>
        </w:div>
        <w:div w:id="726875711">
          <w:marLeft w:val="640"/>
          <w:marRight w:val="0"/>
          <w:marTop w:val="0"/>
          <w:marBottom w:val="0"/>
          <w:divBdr>
            <w:top w:val="none" w:sz="0" w:space="0" w:color="auto"/>
            <w:left w:val="none" w:sz="0" w:space="0" w:color="auto"/>
            <w:bottom w:val="none" w:sz="0" w:space="0" w:color="auto"/>
            <w:right w:val="none" w:sz="0" w:space="0" w:color="auto"/>
          </w:divBdr>
        </w:div>
        <w:div w:id="578445400">
          <w:marLeft w:val="640"/>
          <w:marRight w:val="0"/>
          <w:marTop w:val="0"/>
          <w:marBottom w:val="0"/>
          <w:divBdr>
            <w:top w:val="none" w:sz="0" w:space="0" w:color="auto"/>
            <w:left w:val="none" w:sz="0" w:space="0" w:color="auto"/>
            <w:bottom w:val="none" w:sz="0" w:space="0" w:color="auto"/>
            <w:right w:val="none" w:sz="0" w:space="0" w:color="auto"/>
          </w:divBdr>
        </w:div>
        <w:div w:id="995378120">
          <w:marLeft w:val="640"/>
          <w:marRight w:val="0"/>
          <w:marTop w:val="0"/>
          <w:marBottom w:val="0"/>
          <w:divBdr>
            <w:top w:val="none" w:sz="0" w:space="0" w:color="auto"/>
            <w:left w:val="none" w:sz="0" w:space="0" w:color="auto"/>
            <w:bottom w:val="none" w:sz="0" w:space="0" w:color="auto"/>
            <w:right w:val="none" w:sz="0" w:space="0" w:color="auto"/>
          </w:divBdr>
        </w:div>
        <w:div w:id="1788965630">
          <w:marLeft w:val="640"/>
          <w:marRight w:val="0"/>
          <w:marTop w:val="0"/>
          <w:marBottom w:val="0"/>
          <w:divBdr>
            <w:top w:val="none" w:sz="0" w:space="0" w:color="auto"/>
            <w:left w:val="none" w:sz="0" w:space="0" w:color="auto"/>
            <w:bottom w:val="none" w:sz="0" w:space="0" w:color="auto"/>
            <w:right w:val="none" w:sz="0" w:space="0" w:color="auto"/>
          </w:divBdr>
        </w:div>
        <w:div w:id="665281893">
          <w:marLeft w:val="640"/>
          <w:marRight w:val="0"/>
          <w:marTop w:val="0"/>
          <w:marBottom w:val="0"/>
          <w:divBdr>
            <w:top w:val="none" w:sz="0" w:space="0" w:color="auto"/>
            <w:left w:val="none" w:sz="0" w:space="0" w:color="auto"/>
            <w:bottom w:val="none" w:sz="0" w:space="0" w:color="auto"/>
            <w:right w:val="none" w:sz="0" w:space="0" w:color="auto"/>
          </w:divBdr>
        </w:div>
        <w:div w:id="117798278">
          <w:marLeft w:val="640"/>
          <w:marRight w:val="0"/>
          <w:marTop w:val="0"/>
          <w:marBottom w:val="0"/>
          <w:divBdr>
            <w:top w:val="none" w:sz="0" w:space="0" w:color="auto"/>
            <w:left w:val="none" w:sz="0" w:space="0" w:color="auto"/>
            <w:bottom w:val="none" w:sz="0" w:space="0" w:color="auto"/>
            <w:right w:val="none" w:sz="0" w:space="0" w:color="auto"/>
          </w:divBdr>
        </w:div>
        <w:div w:id="1121649586">
          <w:marLeft w:val="640"/>
          <w:marRight w:val="0"/>
          <w:marTop w:val="0"/>
          <w:marBottom w:val="0"/>
          <w:divBdr>
            <w:top w:val="none" w:sz="0" w:space="0" w:color="auto"/>
            <w:left w:val="none" w:sz="0" w:space="0" w:color="auto"/>
            <w:bottom w:val="none" w:sz="0" w:space="0" w:color="auto"/>
            <w:right w:val="none" w:sz="0" w:space="0" w:color="auto"/>
          </w:divBdr>
        </w:div>
        <w:div w:id="984776450">
          <w:marLeft w:val="640"/>
          <w:marRight w:val="0"/>
          <w:marTop w:val="0"/>
          <w:marBottom w:val="0"/>
          <w:divBdr>
            <w:top w:val="none" w:sz="0" w:space="0" w:color="auto"/>
            <w:left w:val="none" w:sz="0" w:space="0" w:color="auto"/>
            <w:bottom w:val="none" w:sz="0" w:space="0" w:color="auto"/>
            <w:right w:val="none" w:sz="0" w:space="0" w:color="auto"/>
          </w:divBdr>
        </w:div>
        <w:div w:id="478619636">
          <w:marLeft w:val="640"/>
          <w:marRight w:val="0"/>
          <w:marTop w:val="0"/>
          <w:marBottom w:val="0"/>
          <w:divBdr>
            <w:top w:val="none" w:sz="0" w:space="0" w:color="auto"/>
            <w:left w:val="none" w:sz="0" w:space="0" w:color="auto"/>
            <w:bottom w:val="none" w:sz="0" w:space="0" w:color="auto"/>
            <w:right w:val="none" w:sz="0" w:space="0" w:color="auto"/>
          </w:divBdr>
        </w:div>
        <w:div w:id="1365448638">
          <w:marLeft w:val="640"/>
          <w:marRight w:val="0"/>
          <w:marTop w:val="0"/>
          <w:marBottom w:val="0"/>
          <w:divBdr>
            <w:top w:val="none" w:sz="0" w:space="0" w:color="auto"/>
            <w:left w:val="none" w:sz="0" w:space="0" w:color="auto"/>
            <w:bottom w:val="none" w:sz="0" w:space="0" w:color="auto"/>
            <w:right w:val="none" w:sz="0" w:space="0" w:color="auto"/>
          </w:divBdr>
        </w:div>
        <w:div w:id="1568956794">
          <w:marLeft w:val="640"/>
          <w:marRight w:val="0"/>
          <w:marTop w:val="0"/>
          <w:marBottom w:val="0"/>
          <w:divBdr>
            <w:top w:val="none" w:sz="0" w:space="0" w:color="auto"/>
            <w:left w:val="none" w:sz="0" w:space="0" w:color="auto"/>
            <w:bottom w:val="none" w:sz="0" w:space="0" w:color="auto"/>
            <w:right w:val="none" w:sz="0" w:space="0" w:color="auto"/>
          </w:divBdr>
        </w:div>
        <w:div w:id="498665157">
          <w:marLeft w:val="640"/>
          <w:marRight w:val="0"/>
          <w:marTop w:val="0"/>
          <w:marBottom w:val="0"/>
          <w:divBdr>
            <w:top w:val="none" w:sz="0" w:space="0" w:color="auto"/>
            <w:left w:val="none" w:sz="0" w:space="0" w:color="auto"/>
            <w:bottom w:val="none" w:sz="0" w:space="0" w:color="auto"/>
            <w:right w:val="none" w:sz="0" w:space="0" w:color="auto"/>
          </w:divBdr>
        </w:div>
        <w:div w:id="736561352">
          <w:marLeft w:val="640"/>
          <w:marRight w:val="0"/>
          <w:marTop w:val="0"/>
          <w:marBottom w:val="0"/>
          <w:divBdr>
            <w:top w:val="none" w:sz="0" w:space="0" w:color="auto"/>
            <w:left w:val="none" w:sz="0" w:space="0" w:color="auto"/>
            <w:bottom w:val="none" w:sz="0" w:space="0" w:color="auto"/>
            <w:right w:val="none" w:sz="0" w:space="0" w:color="auto"/>
          </w:divBdr>
        </w:div>
        <w:div w:id="1568414968">
          <w:marLeft w:val="640"/>
          <w:marRight w:val="0"/>
          <w:marTop w:val="0"/>
          <w:marBottom w:val="0"/>
          <w:divBdr>
            <w:top w:val="none" w:sz="0" w:space="0" w:color="auto"/>
            <w:left w:val="none" w:sz="0" w:space="0" w:color="auto"/>
            <w:bottom w:val="none" w:sz="0" w:space="0" w:color="auto"/>
            <w:right w:val="none" w:sz="0" w:space="0" w:color="auto"/>
          </w:divBdr>
        </w:div>
        <w:div w:id="1672830466">
          <w:marLeft w:val="640"/>
          <w:marRight w:val="0"/>
          <w:marTop w:val="0"/>
          <w:marBottom w:val="0"/>
          <w:divBdr>
            <w:top w:val="none" w:sz="0" w:space="0" w:color="auto"/>
            <w:left w:val="none" w:sz="0" w:space="0" w:color="auto"/>
            <w:bottom w:val="none" w:sz="0" w:space="0" w:color="auto"/>
            <w:right w:val="none" w:sz="0" w:space="0" w:color="auto"/>
          </w:divBdr>
        </w:div>
        <w:div w:id="503326765">
          <w:marLeft w:val="640"/>
          <w:marRight w:val="0"/>
          <w:marTop w:val="0"/>
          <w:marBottom w:val="0"/>
          <w:divBdr>
            <w:top w:val="none" w:sz="0" w:space="0" w:color="auto"/>
            <w:left w:val="none" w:sz="0" w:space="0" w:color="auto"/>
            <w:bottom w:val="none" w:sz="0" w:space="0" w:color="auto"/>
            <w:right w:val="none" w:sz="0" w:space="0" w:color="auto"/>
          </w:divBdr>
        </w:div>
        <w:div w:id="1581911789">
          <w:marLeft w:val="640"/>
          <w:marRight w:val="0"/>
          <w:marTop w:val="0"/>
          <w:marBottom w:val="0"/>
          <w:divBdr>
            <w:top w:val="none" w:sz="0" w:space="0" w:color="auto"/>
            <w:left w:val="none" w:sz="0" w:space="0" w:color="auto"/>
            <w:bottom w:val="none" w:sz="0" w:space="0" w:color="auto"/>
            <w:right w:val="none" w:sz="0" w:space="0" w:color="auto"/>
          </w:divBdr>
        </w:div>
        <w:div w:id="831145144">
          <w:marLeft w:val="640"/>
          <w:marRight w:val="0"/>
          <w:marTop w:val="0"/>
          <w:marBottom w:val="0"/>
          <w:divBdr>
            <w:top w:val="none" w:sz="0" w:space="0" w:color="auto"/>
            <w:left w:val="none" w:sz="0" w:space="0" w:color="auto"/>
            <w:bottom w:val="none" w:sz="0" w:space="0" w:color="auto"/>
            <w:right w:val="none" w:sz="0" w:space="0" w:color="auto"/>
          </w:divBdr>
        </w:div>
        <w:div w:id="1619070706">
          <w:marLeft w:val="640"/>
          <w:marRight w:val="0"/>
          <w:marTop w:val="0"/>
          <w:marBottom w:val="0"/>
          <w:divBdr>
            <w:top w:val="none" w:sz="0" w:space="0" w:color="auto"/>
            <w:left w:val="none" w:sz="0" w:space="0" w:color="auto"/>
            <w:bottom w:val="none" w:sz="0" w:space="0" w:color="auto"/>
            <w:right w:val="none" w:sz="0" w:space="0" w:color="auto"/>
          </w:divBdr>
        </w:div>
        <w:div w:id="1708987841">
          <w:marLeft w:val="640"/>
          <w:marRight w:val="0"/>
          <w:marTop w:val="0"/>
          <w:marBottom w:val="0"/>
          <w:divBdr>
            <w:top w:val="none" w:sz="0" w:space="0" w:color="auto"/>
            <w:left w:val="none" w:sz="0" w:space="0" w:color="auto"/>
            <w:bottom w:val="none" w:sz="0" w:space="0" w:color="auto"/>
            <w:right w:val="none" w:sz="0" w:space="0" w:color="auto"/>
          </w:divBdr>
        </w:div>
        <w:div w:id="340738549">
          <w:marLeft w:val="640"/>
          <w:marRight w:val="0"/>
          <w:marTop w:val="0"/>
          <w:marBottom w:val="0"/>
          <w:divBdr>
            <w:top w:val="none" w:sz="0" w:space="0" w:color="auto"/>
            <w:left w:val="none" w:sz="0" w:space="0" w:color="auto"/>
            <w:bottom w:val="none" w:sz="0" w:space="0" w:color="auto"/>
            <w:right w:val="none" w:sz="0" w:space="0" w:color="auto"/>
          </w:divBdr>
        </w:div>
        <w:div w:id="1974365144">
          <w:marLeft w:val="640"/>
          <w:marRight w:val="0"/>
          <w:marTop w:val="0"/>
          <w:marBottom w:val="0"/>
          <w:divBdr>
            <w:top w:val="none" w:sz="0" w:space="0" w:color="auto"/>
            <w:left w:val="none" w:sz="0" w:space="0" w:color="auto"/>
            <w:bottom w:val="none" w:sz="0" w:space="0" w:color="auto"/>
            <w:right w:val="none" w:sz="0" w:space="0" w:color="auto"/>
          </w:divBdr>
        </w:div>
        <w:div w:id="1629317812">
          <w:marLeft w:val="640"/>
          <w:marRight w:val="0"/>
          <w:marTop w:val="0"/>
          <w:marBottom w:val="0"/>
          <w:divBdr>
            <w:top w:val="none" w:sz="0" w:space="0" w:color="auto"/>
            <w:left w:val="none" w:sz="0" w:space="0" w:color="auto"/>
            <w:bottom w:val="none" w:sz="0" w:space="0" w:color="auto"/>
            <w:right w:val="none" w:sz="0" w:space="0" w:color="auto"/>
          </w:divBdr>
        </w:div>
        <w:div w:id="414284800">
          <w:marLeft w:val="640"/>
          <w:marRight w:val="0"/>
          <w:marTop w:val="0"/>
          <w:marBottom w:val="0"/>
          <w:divBdr>
            <w:top w:val="none" w:sz="0" w:space="0" w:color="auto"/>
            <w:left w:val="none" w:sz="0" w:space="0" w:color="auto"/>
            <w:bottom w:val="none" w:sz="0" w:space="0" w:color="auto"/>
            <w:right w:val="none" w:sz="0" w:space="0" w:color="auto"/>
          </w:divBdr>
        </w:div>
        <w:div w:id="819660428">
          <w:marLeft w:val="640"/>
          <w:marRight w:val="0"/>
          <w:marTop w:val="0"/>
          <w:marBottom w:val="0"/>
          <w:divBdr>
            <w:top w:val="none" w:sz="0" w:space="0" w:color="auto"/>
            <w:left w:val="none" w:sz="0" w:space="0" w:color="auto"/>
            <w:bottom w:val="none" w:sz="0" w:space="0" w:color="auto"/>
            <w:right w:val="none" w:sz="0" w:space="0" w:color="auto"/>
          </w:divBdr>
        </w:div>
        <w:div w:id="884101765">
          <w:marLeft w:val="640"/>
          <w:marRight w:val="0"/>
          <w:marTop w:val="0"/>
          <w:marBottom w:val="0"/>
          <w:divBdr>
            <w:top w:val="none" w:sz="0" w:space="0" w:color="auto"/>
            <w:left w:val="none" w:sz="0" w:space="0" w:color="auto"/>
            <w:bottom w:val="none" w:sz="0" w:space="0" w:color="auto"/>
            <w:right w:val="none" w:sz="0" w:space="0" w:color="auto"/>
          </w:divBdr>
        </w:div>
        <w:div w:id="1555502653">
          <w:marLeft w:val="640"/>
          <w:marRight w:val="0"/>
          <w:marTop w:val="0"/>
          <w:marBottom w:val="0"/>
          <w:divBdr>
            <w:top w:val="none" w:sz="0" w:space="0" w:color="auto"/>
            <w:left w:val="none" w:sz="0" w:space="0" w:color="auto"/>
            <w:bottom w:val="none" w:sz="0" w:space="0" w:color="auto"/>
            <w:right w:val="none" w:sz="0" w:space="0" w:color="auto"/>
          </w:divBdr>
        </w:div>
        <w:div w:id="1103846135">
          <w:marLeft w:val="640"/>
          <w:marRight w:val="0"/>
          <w:marTop w:val="0"/>
          <w:marBottom w:val="0"/>
          <w:divBdr>
            <w:top w:val="none" w:sz="0" w:space="0" w:color="auto"/>
            <w:left w:val="none" w:sz="0" w:space="0" w:color="auto"/>
            <w:bottom w:val="none" w:sz="0" w:space="0" w:color="auto"/>
            <w:right w:val="none" w:sz="0" w:space="0" w:color="auto"/>
          </w:divBdr>
        </w:div>
        <w:div w:id="1782069866">
          <w:marLeft w:val="640"/>
          <w:marRight w:val="0"/>
          <w:marTop w:val="0"/>
          <w:marBottom w:val="0"/>
          <w:divBdr>
            <w:top w:val="none" w:sz="0" w:space="0" w:color="auto"/>
            <w:left w:val="none" w:sz="0" w:space="0" w:color="auto"/>
            <w:bottom w:val="none" w:sz="0" w:space="0" w:color="auto"/>
            <w:right w:val="none" w:sz="0" w:space="0" w:color="auto"/>
          </w:divBdr>
        </w:div>
        <w:div w:id="416099296">
          <w:marLeft w:val="640"/>
          <w:marRight w:val="0"/>
          <w:marTop w:val="0"/>
          <w:marBottom w:val="0"/>
          <w:divBdr>
            <w:top w:val="none" w:sz="0" w:space="0" w:color="auto"/>
            <w:left w:val="none" w:sz="0" w:space="0" w:color="auto"/>
            <w:bottom w:val="none" w:sz="0" w:space="0" w:color="auto"/>
            <w:right w:val="none" w:sz="0" w:space="0" w:color="auto"/>
          </w:divBdr>
        </w:div>
        <w:div w:id="1315186766">
          <w:marLeft w:val="640"/>
          <w:marRight w:val="0"/>
          <w:marTop w:val="0"/>
          <w:marBottom w:val="0"/>
          <w:divBdr>
            <w:top w:val="none" w:sz="0" w:space="0" w:color="auto"/>
            <w:left w:val="none" w:sz="0" w:space="0" w:color="auto"/>
            <w:bottom w:val="none" w:sz="0" w:space="0" w:color="auto"/>
            <w:right w:val="none" w:sz="0" w:space="0" w:color="auto"/>
          </w:divBdr>
        </w:div>
        <w:div w:id="1596086951">
          <w:marLeft w:val="640"/>
          <w:marRight w:val="0"/>
          <w:marTop w:val="0"/>
          <w:marBottom w:val="0"/>
          <w:divBdr>
            <w:top w:val="none" w:sz="0" w:space="0" w:color="auto"/>
            <w:left w:val="none" w:sz="0" w:space="0" w:color="auto"/>
            <w:bottom w:val="none" w:sz="0" w:space="0" w:color="auto"/>
            <w:right w:val="none" w:sz="0" w:space="0" w:color="auto"/>
          </w:divBdr>
        </w:div>
        <w:div w:id="1429622649">
          <w:marLeft w:val="640"/>
          <w:marRight w:val="0"/>
          <w:marTop w:val="0"/>
          <w:marBottom w:val="0"/>
          <w:divBdr>
            <w:top w:val="none" w:sz="0" w:space="0" w:color="auto"/>
            <w:left w:val="none" w:sz="0" w:space="0" w:color="auto"/>
            <w:bottom w:val="none" w:sz="0" w:space="0" w:color="auto"/>
            <w:right w:val="none" w:sz="0" w:space="0" w:color="auto"/>
          </w:divBdr>
        </w:div>
        <w:div w:id="32198356">
          <w:marLeft w:val="640"/>
          <w:marRight w:val="0"/>
          <w:marTop w:val="0"/>
          <w:marBottom w:val="0"/>
          <w:divBdr>
            <w:top w:val="none" w:sz="0" w:space="0" w:color="auto"/>
            <w:left w:val="none" w:sz="0" w:space="0" w:color="auto"/>
            <w:bottom w:val="none" w:sz="0" w:space="0" w:color="auto"/>
            <w:right w:val="none" w:sz="0" w:space="0" w:color="auto"/>
          </w:divBdr>
        </w:div>
        <w:div w:id="994800246">
          <w:marLeft w:val="640"/>
          <w:marRight w:val="0"/>
          <w:marTop w:val="0"/>
          <w:marBottom w:val="0"/>
          <w:divBdr>
            <w:top w:val="none" w:sz="0" w:space="0" w:color="auto"/>
            <w:left w:val="none" w:sz="0" w:space="0" w:color="auto"/>
            <w:bottom w:val="none" w:sz="0" w:space="0" w:color="auto"/>
            <w:right w:val="none" w:sz="0" w:space="0" w:color="auto"/>
          </w:divBdr>
        </w:div>
        <w:div w:id="1356229218">
          <w:marLeft w:val="640"/>
          <w:marRight w:val="0"/>
          <w:marTop w:val="0"/>
          <w:marBottom w:val="0"/>
          <w:divBdr>
            <w:top w:val="none" w:sz="0" w:space="0" w:color="auto"/>
            <w:left w:val="none" w:sz="0" w:space="0" w:color="auto"/>
            <w:bottom w:val="none" w:sz="0" w:space="0" w:color="auto"/>
            <w:right w:val="none" w:sz="0" w:space="0" w:color="auto"/>
          </w:divBdr>
        </w:div>
        <w:div w:id="1458908940">
          <w:marLeft w:val="640"/>
          <w:marRight w:val="0"/>
          <w:marTop w:val="0"/>
          <w:marBottom w:val="0"/>
          <w:divBdr>
            <w:top w:val="none" w:sz="0" w:space="0" w:color="auto"/>
            <w:left w:val="none" w:sz="0" w:space="0" w:color="auto"/>
            <w:bottom w:val="none" w:sz="0" w:space="0" w:color="auto"/>
            <w:right w:val="none" w:sz="0" w:space="0" w:color="auto"/>
          </w:divBdr>
        </w:div>
        <w:div w:id="1679038308">
          <w:marLeft w:val="640"/>
          <w:marRight w:val="0"/>
          <w:marTop w:val="0"/>
          <w:marBottom w:val="0"/>
          <w:divBdr>
            <w:top w:val="none" w:sz="0" w:space="0" w:color="auto"/>
            <w:left w:val="none" w:sz="0" w:space="0" w:color="auto"/>
            <w:bottom w:val="none" w:sz="0" w:space="0" w:color="auto"/>
            <w:right w:val="none" w:sz="0" w:space="0" w:color="auto"/>
          </w:divBdr>
        </w:div>
        <w:div w:id="1536114747">
          <w:marLeft w:val="640"/>
          <w:marRight w:val="0"/>
          <w:marTop w:val="0"/>
          <w:marBottom w:val="0"/>
          <w:divBdr>
            <w:top w:val="none" w:sz="0" w:space="0" w:color="auto"/>
            <w:left w:val="none" w:sz="0" w:space="0" w:color="auto"/>
            <w:bottom w:val="none" w:sz="0" w:space="0" w:color="auto"/>
            <w:right w:val="none" w:sz="0" w:space="0" w:color="auto"/>
          </w:divBdr>
        </w:div>
        <w:div w:id="809978156">
          <w:marLeft w:val="640"/>
          <w:marRight w:val="0"/>
          <w:marTop w:val="0"/>
          <w:marBottom w:val="0"/>
          <w:divBdr>
            <w:top w:val="none" w:sz="0" w:space="0" w:color="auto"/>
            <w:left w:val="none" w:sz="0" w:space="0" w:color="auto"/>
            <w:bottom w:val="none" w:sz="0" w:space="0" w:color="auto"/>
            <w:right w:val="none" w:sz="0" w:space="0" w:color="auto"/>
          </w:divBdr>
        </w:div>
        <w:div w:id="1094976796">
          <w:marLeft w:val="640"/>
          <w:marRight w:val="0"/>
          <w:marTop w:val="0"/>
          <w:marBottom w:val="0"/>
          <w:divBdr>
            <w:top w:val="none" w:sz="0" w:space="0" w:color="auto"/>
            <w:left w:val="none" w:sz="0" w:space="0" w:color="auto"/>
            <w:bottom w:val="none" w:sz="0" w:space="0" w:color="auto"/>
            <w:right w:val="none" w:sz="0" w:space="0" w:color="auto"/>
          </w:divBdr>
        </w:div>
        <w:div w:id="2130124558">
          <w:marLeft w:val="640"/>
          <w:marRight w:val="0"/>
          <w:marTop w:val="0"/>
          <w:marBottom w:val="0"/>
          <w:divBdr>
            <w:top w:val="none" w:sz="0" w:space="0" w:color="auto"/>
            <w:left w:val="none" w:sz="0" w:space="0" w:color="auto"/>
            <w:bottom w:val="none" w:sz="0" w:space="0" w:color="auto"/>
            <w:right w:val="none" w:sz="0" w:space="0" w:color="auto"/>
          </w:divBdr>
        </w:div>
        <w:div w:id="1696689908">
          <w:marLeft w:val="640"/>
          <w:marRight w:val="0"/>
          <w:marTop w:val="0"/>
          <w:marBottom w:val="0"/>
          <w:divBdr>
            <w:top w:val="none" w:sz="0" w:space="0" w:color="auto"/>
            <w:left w:val="none" w:sz="0" w:space="0" w:color="auto"/>
            <w:bottom w:val="none" w:sz="0" w:space="0" w:color="auto"/>
            <w:right w:val="none" w:sz="0" w:space="0" w:color="auto"/>
          </w:divBdr>
        </w:div>
        <w:div w:id="565577562">
          <w:marLeft w:val="640"/>
          <w:marRight w:val="0"/>
          <w:marTop w:val="0"/>
          <w:marBottom w:val="0"/>
          <w:divBdr>
            <w:top w:val="none" w:sz="0" w:space="0" w:color="auto"/>
            <w:left w:val="none" w:sz="0" w:space="0" w:color="auto"/>
            <w:bottom w:val="none" w:sz="0" w:space="0" w:color="auto"/>
            <w:right w:val="none" w:sz="0" w:space="0" w:color="auto"/>
          </w:divBdr>
        </w:div>
        <w:div w:id="344988898">
          <w:marLeft w:val="640"/>
          <w:marRight w:val="0"/>
          <w:marTop w:val="0"/>
          <w:marBottom w:val="0"/>
          <w:divBdr>
            <w:top w:val="none" w:sz="0" w:space="0" w:color="auto"/>
            <w:left w:val="none" w:sz="0" w:space="0" w:color="auto"/>
            <w:bottom w:val="none" w:sz="0" w:space="0" w:color="auto"/>
            <w:right w:val="none" w:sz="0" w:space="0" w:color="auto"/>
          </w:divBdr>
        </w:div>
        <w:div w:id="275064911">
          <w:marLeft w:val="640"/>
          <w:marRight w:val="0"/>
          <w:marTop w:val="0"/>
          <w:marBottom w:val="0"/>
          <w:divBdr>
            <w:top w:val="none" w:sz="0" w:space="0" w:color="auto"/>
            <w:left w:val="none" w:sz="0" w:space="0" w:color="auto"/>
            <w:bottom w:val="none" w:sz="0" w:space="0" w:color="auto"/>
            <w:right w:val="none" w:sz="0" w:space="0" w:color="auto"/>
          </w:divBdr>
        </w:div>
        <w:div w:id="1869946893">
          <w:marLeft w:val="640"/>
          <w:marRight w:val="0"/>
          <w:marTop w:val="0"/>
          <w:marBottom w:val="0"/>
          <w:divBdr>
            <w:top w:val="none" w:sz="0" w:space="0" w:color="auto"/>
            <w:left w:val="none" w:sz="0" w:space="0" w:color="auto"/>
            <w:bottom w:val="none" w:sz="0" w:space="0" w:color="auto"/>
            <w:right w:val="none" w:sz="0" w:space="0" w:color="auto"/>
          </w:divBdr>
        </w:div>
        <w:div w:id="683362630">
          <w:marLeft w:val="640"/>
          <w:marRight w:val="0"/>
          <w:marTop w:val="0"/>
          <w:marBottom w:val="0"/>
          <w:divBdr>
            <w:top w:val="none" w:sz="0" w:space="0" w:color="auto"/>
            <w:left w:val="none" w:sz="0" w:space="0" w:color="auto"/>
            <w:bottom w:val="none" w:sz="0" w:space="0" w:color="auto"/>
            <w:right w:val="none" w:sz="0" w:space="0" w:color="auto"/>
          </w:divBdr>
        </w:div>
        <w:div w:id="604073237">
          <w:marLeft w:val="640"/>
          <w:marRight w:val="0"/>
          <w:marTop w:val="0"/>
          <w:marBottom w:val="0"/>
          <w:divBdr>
            <w:top w:val="none" w:sz="0" w:space="0" w:color="auto"/>
            <w:left w:val="none" w:sz="0" w:space="0" w:color="auto"/>
            <w:bottom w:val="none" w:sz="0" w:space="0" w:color="auto"/>
            <w:right w:val="none" w:sz="0" w:space="0" w:color="auto"/>
          </w:divBdr>
        </w:div>
        <w:div w:id="1913663810">
          <w:marLeft w:val="640"/>
          <w:marRight w:val="0"/>
          <w:marTop w:val="0"/>
          <w:marBottom w:val="0"/>
          <w:divBdr>
            <w:top w:val="none" w:sz="0" w:space="0" w:color="auto"/>
            <w:left w:val="none" w:sz="0" w:space="0" w:color="auto"/>
            <w:bottom w:val="none" w:sz="0" w:space="0" w:color="auto"/>
            <w:right w:val="none" w:sz="0" w:space="0" w:color="auto"/>
          </w:divBdr>
        </w:div>
        <w:div w:id="1296910826">
          <w:marLeft w:val="640"/>
          <w:marRight w:val="0"/>
          <w:marTop w:val="0"/>
          <w:marBottom w:val="0"/>
          <w:divBdr>
            <w:top w:val="none" w:sz="0" w:space="0" w:color="auto"/>
            <w:left w:val="none" w:sz="0" w:space="0" w:color="auto"/>
            <w:bottom w:val="none" w:sz="0" w:space="0" w:color="auto"/>
            <w:right w:val="none" w:sz="0" w:space="0" w:color="auto"/>
          </w:divBdr>
        </w:div>
        <w:div w:id="960572857">
          <w:marLeft w:val="640"/>
          <w:marRight w:val="0"/>
          <w:marTop w:val="0"/>
          <w:marBottom w:val="0"/>
          <w:divBdr>
            <w:top w:val="none" w:sz="0" w:space="0" w:color="auto"/>
            <w:left w:val="none" w:sz="0" w:space="0" w:color="auto"/>
            <w:bottom w:val="none" w:sz="0" w:space="0" w:color="auto"/>
            <w:right w:val="none" w:sz="0" w:space="0" w:color="auto"/>
          </w:divBdr>
        </w:div>
        <w:div w:id="780107056">
          <w:marLeft w:val="640"/>
          <w:marRight w:val="0"/>
          <w:marTop w:val="0"/>
          <w:marBottom w:val="0"/>
          <w:divBdr>
            <w:top w:val="none" w:sz="0" w:space="0" w:color="auto"/>
            <w:left w:val="none" w:sz="0" w:space="0" w:color="auto"/>
            <w:bottom w:val="none" w:sz="0" w:space="0" w:color="auto"/>
            <w:right w:val="none" w:sz="0" w:space="0" w:color="auto"/>
          </w:divBdr>
        </w:div>
        <w:div w:id="1285191698">
          <w:marLeft w:val="640"/>
          <w:marRight w:val="0"/>
          <w:marTop w:val="0"/>
          <w:marBottom w:val="0"/>
          <w:divBdr>
            <w:top w:val="none" w:sz="0" w:space="0" w:color="auto"/>
            <w:left w:val="none" w:sz="0" w:space="0" w:color="auto"/>
            <w:bottom w:val="none" w:sz="0" w:space="0" w:color="auto"/>
            <w:right w:val="none" w:sz="0" w:space="0" w:color="auto"/>
          </w:divBdr>
        </w:div>
        <w:div w:id="1943031634">
          <w:marLeft w:val="640"/>
          <w:marRight w:val="0"/>
          <w:marTop w:val="0"/>
          <w:marBottom w:val="0"/>
          <w:divBdr>
            <w:top w:val="none" w:sz="0" w:space="0" w:color="auto"/>
            <w:left w:val="none" w:sz="0" w:space="0" w:color="auto"/>
            <w:bottom w:val="none" w:sz="0" w:space="0" w:color="auto"/>
            <w:right w:val="none" w:sz="0" w:space="0" w:color="auto"/>
          </w:divBdr>
        </w:div>
        <w:div w:id="357044281">
          <w:marLeft w:val="640"/>
          <w:marRight w:val="0"/>
          <w:marTop w:val="0"/>
          <w:marBottom w:val="0"/>
          <w:divBdr>
            <w:top w:val="none" w:sz="0" w:space="0" w:color="auto"/>
            <w:left w:val="none" w:sz="0" w:space="0" w:color="auto"/>
            <w:bottom w:val="none" w:sz="0" w:space="0" w:color="auto"/>
            <w:right w:val="none" w:sz="0" w:space="0" w:color="auto"/>
          </w:divBdr>
        </w:div>
        <w:div w:id="1775590951">
          <w:marLeft w:val="640"/>
          <w:marRight w:val="0"/>
          <w:marTop w:val="0"/>
          <w:marBottom w:val="0"/>
          <w:divBdr>
            <w:top w:val="none" w:sz="0" w:space="0" w:color="auto"/>
            <w:left w:val="none" w:sz="0" w:space="0" w:color="auto"/>
            <w:bottom w:val="none" w:sz="0" w:space="0" w:color="auto"/>
            <w:right w:val="none" w:sz="0" w:space="0" w:color="auto"/>
          </w:divBdr>
        </w:div>
        <w:div w:id="773479634">
          <w:marLeft w:val="640"/>
          <w:marRight w:val="0"/>
          <w:marTop w:val="0"/>
          <w:marBottom w:val="0"/>
          <w:divBdr>
            <w:top w:val="none" w:sz="0" w:space="0" w:color="auto"/>
            <w:left w:val="none" w:sz="0" w:space="0" w:color="auto"/>
            <w:bottom w:val="none" w:sz="0" w:space="0" w:color="auto"/>
            <w:right w:val="none" w:sz="0" w:space="0" w:color="auto"/>
          </w:divBdr>
        </w:div>
        <w:div w:id="128982492">
          <w:marLeft w:val="640"/>
          <w:marRight w:val="0"/>
          <w:marTop w:val="0"/>
          <w:marBottom w:val="0"/>
          <w:divBdr>
            <w:top w:val="none" w:sz="0" w:space="0" w:color="auto"/>
            <w:left w:val="none" w:sz="0" w:space="0" w:color="auto"/>
            <w:bottom w:val="none" w:sz="0" w:space="0" w:color="auto"/>
            <w:right w:val="none" w:sz="0" w:space="0" w:color="auto"/>
          </w:divBdr>
        </w:div>
        <w:div w:id="42599950">
          <w:marLeft w:val="640"/>
          <w:marRight w:val="0"/>
          <w:marTop w:val="0"/>
          <w:marBottom w:val="0"/>
          <w:divBdr>
            <w:top w:val="none" w:sz="0" w:space="0" w:color="auto"/>
            <w:left w:val="none" w:sz="0" w:space="0" w:color="auto"/>
            <w:bottom w:val="none" w:sz="0" w:space="0" w:color="auto"/>
            <w:right w:val="none" w:sz="0" w:space="0" w:color="auto"/>
          </w:divBdr>
        </w:div>
        <w:div w:id="1285572648">
          <w:marLeft w:val="640"/>
          <w:marRight w:val="0"/>
          <w:marTop w:val="0"/>
          <w:marBottom w:val="0"/>
          <w:divBdr>
            <w:top w:val="none" w:sz="0" w:space="0" w:color="auto"/>
            <w:left w:val="none" w:sz="0" w:space="0" w:color="auto"/>
            <w:bottom w:val="none" w:sz="0" w:space="0" w:color="auto"/>
            <w:right w:val="none" w:sz="0" w:space="0" w:color="auto"/>
          </w:divBdr>
        </w:div>
        <w:div w:id="1405880830">
          <w:marLeft w:val="640"/>
          <w:marRight w:val="0"/>
          <w:marTop w:val="0"/>
          <w:marBottom w:val="0"/>
          <w:divBdr>
            <w:top w:val="none" w:sz="0" w:space="0" w:color="auto"/>
            <w:left w:val="none" w:sz="0" w:space="0" w:color="auto"/>
            <w:bottom w:val="none" w:sz="0" w:space="0" w:color="auto"/>
            <w:right w:val="none" w:sz="0" w:space="0" w:color="auto"/>
          </w:divBdr>
        </w:div>
        <w:div w:id="1884318586">
          <w:marLeft w:val="640"/>
          <w:marRight w:val="0"/>
          <w:marTop w:val="0"/>
          <w:marBottom w:val="0"/>
          <w:divBdr>
            <w:top w:val="none" w:sz="0" w:space="0" w:color="auto"/>
            <w:left w:val="none" w:sz="0" w:space="0" w:color="auto"/>
            <w:bottom w:val="none" w:sz="0" w:space="0" w:color="auto"/>
            <w:right w:val="none" w:sz="0" w:space="0" w:color="auto"/>
          </w:divBdr>
        </w:div>
        <w:div w:id="1161656430">
          <w:marLeft w:val="640"/>
          <w:marRight w:val="0"/>
          <w:marTop w:val="0"/>
          <w:marBottom w:val="0"/>
          <w:divBdr>
            <w:top w:val="none" w:sz="0" w:space="0" w:color="auto"/>
            <w:left w:val="none" w:sz="0" w:space="0" w:color="auto"/>
            <w:bottom w:val="none" w:sz="0" w:space="0" w:color="auto"/>
            <w:right w:val="none" w:sz="0" w:space="0" w:color="auto"/>
          </w:divBdr>
        </w:div>
        <w:div w:id="1060981226">
          <w:marLeft w:val="640"/>
          <w:marRight w:val="0"/>
          <w:marTop w:val="0"/>
          <w:marBottom w:val="0"/>
          <w:divBdr>
            <w:top w:val="none" w:sz="0" w:space="0" w:color="auto"/>
            <w:left w:val="none" w:sz="0" w:space="0" w:color="auto"/>
            <w:bottom w:val="none" w:sz="0" w:space="0" w:color="auto"/>
            <w:right w:val="none" w:sz="0" w:space="0" w:color="auto"/>
          </w:divBdr>
        </w:div>
        <w:div w:id="609165172">
          <w:marLeft w:val="640"/>
          <w:marRight w:val="0"/>
          <w:marTop w:val="0"/>
          <w:marBottom w:val="0"/>
          <w:divBdr>
            <w:top w:val="none" w:sz="0" w:space="0" w:color="auto"/>
            <w:left w:val="none" w:sz="0" w:space="0" w:color="auto"/>
            <w:bottom w:val="none" w:sz="0" w:space="0" w:color="auto"/>
            <w:right w:val="none" w:sz="0" w:space="0" w:color="auto"/>
          </w:divBdr>
        </w:div>
        <w:div w:id="1225027544">
          <w:marLeft w:val="640"/>
          <w:marRight w:val="0"/>
          <w:marTop w:val="0"/>
          <w:marBottom w:val="0"/>
          <w:divBdr>
            <w:top w:val="none" w:sz="0" w:space="0" w:color="auto"/>
            <w:left w:val="none" w:sz="0" w:space="0" w:color="auto"/>
            <w:bottom w:val="none" w:sz="0" w:space="0" w:color="auto"/>
            <w:right w:val="none" w:sz="0" w:space="0" w:color="auto"/>
          </w:divBdr>
        </w:div>
        <w:div w:id="1296374626">
          <w:marLeft w:val="640"/>
          <w:marRight w:val="0"/>
          <w:marTop w:val="0"/>
          <w:marBottom w:val="0"/>
          <w:divBdr>
            <w:top w:val="none" w:sz="0" w:space="0" w:color="auto"/>
            <w:left w:val="none" w:sz="0" w:space="0" w:color="auto"/>
            <w:bottom w:val="none" w:sz="0" w:space="0" w:color="auto"/>
            <w:right w:val="none" w:sz="0" w:space="0" w:color="auto"/>
          </w:divBdr>
        </w:div>
        <w:div w:id="221790953">
          <w:marLeft w:val="640"/>
          <w:marRight w:val="0"/>
          <w:marTop w:val="0"/>
          <w:marBottom w:val="0"/>
          <w:divBdr>
            <w:top w:val="none" w:sz="0" w:space="0" w:color="auto"/>
            <w:left w:val="none" w:sz="0" w:space="0" w:color="auto"/>
            <w:bottom w:val="none" w:sz="0" w:space="0" w:color="auto"/>
            <w:right w:val="none" w:sz="0" w:space="0" w:color="auto"/>
          </w:divBdr>
        </w:div>
        <w:div w:id="64301270">
          <w:marLeft w:val="640"/>
          <w:marRight w:val="0"/>
          <w:marTop w:val="0"/>
          <w:marBottom w:val="0"/>
          <w:divBdr>
            <w:top w:val="none" w:sz="0" w:space="0" w:color="auto"/>
            <w:left w:val="none" w:sz="0" w:space="0" w:color="auto"/>
            <w:bottom w:val="none" w:sz="0" w:space="0" w:color="auto"/>
            <w:right w:val="none" w:sz="0" w:space="0" w:color="auto"/>
          </w:divBdr>
        </w:div>
        <w:div w:id="979388352">
          <w:marLeft w:val="640"/>
          <w:marRight w:val="0"/>
          <w:marTop w:val="0"/>
          <w:marBottom w:val="0"/>
          <w:divBdr>
            <w:top w:val="none" w:sz="0" w:space="0" w:color="auto"/>
            <w:left w:val="none" w:sz="0" w:space="0" w:color="auto"/>
            <w:bottom w:val="none" w:sz="0" w:space="0" w:color="auto"/>
            <w:right w:val="none" w:sz="0" w:space="0" w:color="auto"/>
          </w:divBdr>
        </w:div>
        <w:div w:id="914358715">
          <w:marLeft w:val="640"/>
          <w:marRight w:val="0"/>
          <w:marTop w:val="0"/>
          <w:marBottom w:val="0"/>
          <w:divBdr>
            <w:top w:val="none" w:sz="0" w:space="0" w:color="auto"/>
            <w:left w:val="none" w:sz="0" w:space="0" w:color="auto"/>
            <w:bottom w:val="none" w:sz="0" w:space="0" w:color="auto"/>
            <w:right w:val="none" w:sz="0" w:space="0" w:color="auto"/>
          </w:divBdr>
        </w:div>
        <w:div w:id="1668828745">
          <w:marLeft w:val="640"/>
          <w:marRight w:val="0"/>
          <w:marTop w:val="0"/>
          <w:marBottom w:val="0"/>
          <w:divBdr>
            <w:top w:val="none" w:sz="0" w:space="0" w:color="auto"/>
            <w:left w:val="none" w:sz="0" w:space="0" w:color="auto"/>
            <w:bottom w:val="none" w:sz="0" w:space="0" w:color="auto"/>
            <w:right w:val="none" w:sz="0" w:space="0" w:color="auto"/>
          </w:divBdr>
        </w:div>
        <w:div w:id="1563445862">
          <w:marLeft w:val="640"/>
          <w:marRight w:val="0"/>
          <w:marTop w:val="0"/>
          <w:marBottom w:val="0"/>
          <w:divBdr>
            <w:top w:val="none" w:sz="0" w:space="0" w:color="auto"/>
            <w:left w:val="none" w:sz="0" w:space="0" w:color="auto"/>
            <w:bottom w:val="none" w:sz="0" w:space="0" w:color="auto"/>
            <w:right w:val="none" w:sz="0" w:space="0" w:color="auto"/>
          </w:divBdr>
        </w:div>
        <w:div w:id="1368608105">
          <w:marLeft w:val="640"/>
          <w:marRight w:val="0"/>
          <w:marTop w:val="0"/>
          <w:marBottom w:val="0"/>
          <w:divBdr>
            <w:top w:val="none" w:sz="0" w:space="0" w:color="auto"/>
            <w:left w:val="none" w:sz="0" w:space="0" w:color="auto"/>
            <w:bottom w:val="none" w:sz="0" w:space="0" w:color="auto"/>
            <w:right w:val="none" w:sz="0" w:space="0" w:color="auto"/>
          </w:divBdr>
        </w:div>
        <w:div w:id="1701321781">
          <w:marLeft w:val="640"/>
          <w:marRight w:val="0"/>
          <w:marTop w:val="0"/>
          <w:marBottom w:val="0"/>
          <w:divBdr>
            <w:top w:val="none" w:sz="0" w:space="0" w:color="auto"/>
            <w:left w:val="none" w:sz="0" w:space="0" w:color="auto"/>
            <w:bottom w:val="none" w:sz="0" w:space="0" w:color="auto"/>
            <w:right w:val="none" w:sz="0" w:space="0" w:color="auto"/>
          </w:divBdr>
        </w:div>
        <w:div w:id="836463029">
          <w:marLeft w:val="640"/>
          <w:marRight w:val="0"/>
          <w:marTop w:val="0"/>
          <w:marBottom w:val="0"/>
          <w:divBdr>
            <w:top w:val="none" w:sz="0" w:space="0" w:color="auto"/>
            <w:left w:val="none" w:sz="0" w:space="0" w:color="auto"/>
            <w:bottom w:val="none" w:sz="0" w:space="0" w:color="auto"/>
            <w:right w:val="none" w:sz="0" w:space="0" w:color="auto"/>
          </w:divBdr>
        </w:div>
        <w:div w:id="2133163801">
          <w:marLeft w:val="640"/>
          <w:marRight w:val="0"/>
          <w:marTop w:val="0"/>
          <w:marBottom w:val="0"/>
          <w:divBdr>
            <w:top w:val="none" w:sz="0" w:space="0" w:color="auto"/>
            <w:left w:val="none" w:sz="0" w:space="0" w:color="auto"/>
            <w:bottom w:val="none" w:sz="0" w:space="0" w:color="auto"/>
            <w:right w:val="none" w:sz="0" w:space="0" w:color="auto"/>
          </w:divBdr>
        </w:div>
        <w:div w:id="2125465438">
          <w:marLeft w:val="640"/>
          <w:marRight w:val="0"/>
          <w:marTop w:val="0"/>
          <w:marBottom w:val="0"/>
          <w:divBdr>
            <w:top w:val="none" w:sz="0" w:space="0" w:color="auto"/>
            <w:left w:val="none" w:sz="0" w:space="0" w:color="auto"/>
            <w:bottom w:val="none" w:sz="0" w:space="0" w:color="auto"/>
            <w:right w:val="none" w:sz="0" w:space="0" w:color="auto"/>
          </w:divBdr>
        </w:div>
        <w:div w:id="688603537">
          <w:marLeft w:val="640"/>
          <w:marRight w:val="0"/>
          <w:marTop w:val="0"/>
          <w:marBottom w:val="0"/>
          <w:divBdr>
            <w:top w:val="none" w:sz="0" w:space="0" w:color="auto"/>
            <w:left w:val="none" w:sz="0" w:space="0" w:color="auto"/>
            <w:bottom w:val="none" w:sz="0" w:space="0" w:color="auto"/>
            <w:right w:val="none" w:sz="0" w:space="0" w:color="auto"/>
          </w:divBdr>
        </w:div>
        <w:div w:id="1703241781">
          <w:marLeft w:val="640"/>
          <w:marRight w:val="0"/>
          <w:marTop w:val="0"/>
          <w:marBottom w:val="0"/>
          <w:divBdr>
            <w:top w:val="none" w:sz="0" w:space="0" w:color="auto"/>
            <w:left w:val="none" w:sz="0" w:space="0" w:color="auto"/>
            <w:bottom w:val="none" w:sz="0" w:space="0" w:color="auto"/>
            <w:right w:val="none" w:sz="0" w:space="0" w:color="auto"/>
          </w:divBdr>
        </w:div>
        <w:div w:id="1343976720">
          <w:marLeft w:val="640"/>
          <w:marRight w:val="0"/>
          <w:marTop w:val="0"/>
          <w:marBottom w:val="0"/>
          <w:divBdr>
            <w:top w:val="none" w:sz="0" w:space="0" w:color="auto"/>
            <w:left w:val="none" w:sz="0" w:space="0" w:color="auto"/>
            <w:bottom w:val="none" w:sz="0" w:space="0" w:color="auto"/>
            <w:right w:val="none" w:sz="0" w:space="0" w:color="auto"/>
          </w:divBdr>
        </w:div>
        <w:div w:id="519855773">
          <w:marLeft w:val="640"/>
          <w:marRight w:val="0"/>
          <w:marTop w:val="0"/>
          <w:marBottom w:val="0"/>
          <w:divBdr>
            <w:top w:val="none" w:sz="0" w:space="0" w:color="auto"/>
            <w:left w:val="none" w:sz="0" w:space="0" w:color="auto"/>
            <w:bottom w:val="none" w:sz="0" w:space="0" w:color="auto"/>
            <w:right w:val="none" w:sz="0" w:space="0" w:color="auto"/>
          </w:divBdr>
        </w:div>
        <w:div w:id="1465200208">
          <w:marLeft w:val="640"/>
          <w:marRight w:val="0"/>
          <w:marTop w:val="0"/>
          <w:marBottom w:val="0"/>
          <w:divBdr>
            <w:top w:val="none" w:sz="0" w:space="0" w:color="auto"/>
            <w:left w:val="none" w:sz="0" w:space="0" w:color="auto"/>
            <w:bottom w:val="none" w:sz="0" w:space="0" w:color="auto"/>
            <w:right w:val="none" w:sz="0" w:space="0" w:color="auto"/>
          </w:divBdr>
        </w:div>
      </w:divsChild>
    </w:div>
    <w:div w:id="1157576129">
      <w:bodyDiv w:val="1"/>
      <w:marLeft w:val="0"/>
      <w:marRight w:val="0"/>
      <w:marTop w:val="0"/>
      <w:marBottom w:val="0"/>
      <w:divBdr>
        <w:top w:val="none" w:sz="0" w:space="0" w:color="auto"/>
        <w:left w:val="none" w:sz="0" w:space="0" w:color="auto"/>
        <w:bottom w:val="none" w:sz="0" w:space="0" w:color="auto"/>
        <w:right w:val="none" w:sz="0" w:space="0" w:color="auto"/>
      </w:divBdr>
      <w:divsChild>
        <w:div w:id="587158004">
          <w:marLeft w:val="640"/>
          <w:marRight w:val="0"/>
          <w:marTop w:val="0"/>
          <w:marBottom w:val="0"/>
          <w:divBdr>
            <w:top w:val="none" w:sz="0" w:space="0" w:color="auto"/>
            <w:left w:val="none" w:sz="0" w:space="0" w:color="auto"/>
            <w:bottom w:val="none" w:sz="0" w:space="0" w:color="auto"/>
            <w:right w:val="none" w:sz="0" w:space="0" w:color="auto"/>
          </w:divBdr>
        </w:div>
        <w:div w:id="305857365">
          <w:marLeft w:val="640"/>
          <w:marRight w:val="0"/>
          <w:marTop w:val="0"/>
          <w:marBottom w:val="0"/>
          <w:divBdr>
            <w:top w:val="none" w:sz="0" w:space="0" w:color="auto"/>
            <w:left w:val="none" w:sz="0" w:space="0" w:color="auto"/>
            <w:bottom w:val="none" w:sz="0" w:space="0" w:color="auto"/>
            <w:right w:val="none" w:sz="0" w:space="0" w:color="auto"/>
          </w:divBdr>
        </w:div>
        <w:div w:id="1443452494">
          <w:marLeft w:val="640"/>
          <w:marRight w:val="0"/>
          <w:marTop w:val="0"/>
          <w:marBottom w:val="0"/>
          <w:divBdr>
            <w:top w:val="none" w:sz="0" w:space="0" w:color="auto"/>
            <w:left w:val="none" w:sz="0" w:space="0" w:color="auto"/>
            <w:bottom w:val="none" w:sz="0" w:space="0" w:color="auto"/>
            <w:right w:val="none" w:sz="0" w:space="0" w:color="auto"/>
          </w:divBdr>
        </w:div>
        <w:div w:id="4333666">
          <w:marLeft w:val="640"/>
          <w:marRight w:val="0"/>
          <w:marTop w:val="0"/>
          <w:marBottom w:val="0"/>
          <w:divBdr>
            <w:top w:val="none" w:sz="0" w:space="0" w:color="auto"/>
            <w:left w:val="none" w:sz="0" w:space="0" w:color="auto"/>
            <w:bottom w:val="none" w:sz="0" w:space="0" w:color="auto"/>
            <w:right w:val="none" w:sz="0" w:space="0" w:color="auto"/>
          </w:divBdr>
        </w:div>
        <w:div w:id="1878201785">
          <w:marLeft w:val="640"/>
          <w:marRight w:val="0"/>
          <w:marTop w:val="0"/>
          <w:marBottom w:val="0"/>
          <w:divBdr>
            <w:top w:val="none" w:sz="0" w:space="0" w:color="auto"/>
            <w:left w:val="none" w:sz="0" w:space="0" w:color="auto"/>
            <w:bottom w:val="none" w:sz="0" w:space="0" w:color="auto"/>
            <w:right w:val="none" w:sz="0" w:space="0" w:color="auto"/>
          </w:divBdr>
        </w:div>
        <w:div w:id="1698385481">
          <w:marLeft w:val="640"/>
          <w:marRight w:val="0"/>
          <w:marTop w:val="0"/>
          <w:marBottom w:val="0"/>
          <w:divBdr>
            <w:top w:val="none" w:sz="0" w:space="0" w:color="auto"/>
            <w:left w:val="none" w:sz="0" w:space="0" w:color="auto"/>
            <w:bottom w:val="none" w:sz="0" w:space="0" w:color="auto"/>
            <w:right w:val="none" w:sz="0" w:space="0" w:color="auto"/>
          </w:divBdr>
        </w:div>
        <w:div w:id="1763061580">
          <w:marLeft w:val="640"/>
          <w:marRight w:val="0"/>
          <w:marTop w:val="0"/>
          <w:marBottom w:val="0"/>
          <w:divBdr>
            <w:top w:val="none" w:sz="0" w:space="0" w:color="auto"/>
            <w:left w:val="none" w:sz="0" w:space="0" w:color="auto"/>
            <w:bottom w:val="none" w:sz="0" w:space="0" w:color="auto"/>
            <w:right w:val="none" w:sz="0" w:space="0" w:color="auto"/>
          </w:divBdr>
        </w:div>
        <w:div w:id="110823489">
          <w:marLeft w:val="640"/>
          <w:marRight w:val="0"/>
          <w:marTop w:val="0"/>
          <w:marBottom w:val="0"/>
          <w:divBdr>
            <w:top w:val="none" w:sz="0" w:space="0" w:color="auto"/>
            <w:left w:val="none" w:sz="0" w:space="0" w:color="auto"/>
            <w:bottom w:val="none" w:sz="0" w:space="0" w:color="auto"/>
            <w:right w:val="none" w:sz="0" w:space="0" w:color="auto"/>
          </w:divBdr>
        </w:div>
        <w:div w:id="576062865">
          <w:marLeft w:val="640"/>
          <w:marRight w:val="0"/>
          <w:marTop w:val="0"/>
          <w:marBottom w:val="0"/>
          <w:divBdr>
            <w:top w:val="none" w:sz="0" w:space="0" w:color="auto"/>
            <w:left w:val="none" w:sz="0" w:space="0" w:color="auto"/>
            <w:bottom w:val="none" w:sz="0" w:space="0" w:color="auto"/>
            <w:right w:val="none" w:sz="0" w:space="0" w:color="auto"/>
          </w:divBdr>
        </w:div>
        <w:div w:id="137262153">
          <w:marLeft w:val="640"/>
          <w:marRight w:val="0"/>
          <w:marTop w:val="0"/>
          <w:marBottom w:val="0"/>
          <w:divBdr>
            <w:top w:val="none" w:sz="0" w:space="0" w:color="auto"/>
            <w:left w:val="none" w:sz="0" w:space="0" w:color="auto"/>
            <w:bottom w:val="none" w:sz="0" w:space="0" w:color="auto"/>
            <w:right w:val="none" w:sz="0" w:space="0" w:color="auto"/>
          </w:divBdr>
        </w:div>
        <w:div w:id="851341337">
          <w:marLeft w:val="640"/>
          <w:marRight w:val="0"/>
          <w:marTop w:val="0"/>
          <w:marBottom w:val="0"/>
          <w:divBdr>
            <w:top w:val="none" w:sz="0" w:space="0" w:color="auto"/>
            <w:left w:val="none" w:sz="0" w:space="0" w:color="auto"/>
            <w:bottom w:val="none" w:sz="0" w:space="0" w:color="auto"/>
            <w:right w:val="none" w:sz="0" w:space="0" w:color="auto"/>
          </w:divBdr>
        </w:div>
        <w:div w:id="398021117">
          <w:marLeft w:val="640"/>
          <w:marRight w:val="0"/>
          <w:marTop w:val="0"/>
          <w:marBottom w:val="0"/>
          <w:divBdr>
            <w:top w:val="none" w:sz="0" w:space="0" w:color="auto"/>
            <w:left w:val="none" w:sz="0" w:space="0" w:color="auto"/>
            <w:bottom w:val="none" w:sz="0" w:space="0" w:color="auto"/>
            <w:right w:val="none" w:sz="0" w:space="0" w:color="auto"/>
          </w:divBdr>
        </w:div>
        <w:div w:id="1872109073">
          <w:marLeft w:val="640"/>
          <w:marRight w:val="0"/>
          <w:marTop w:val="0"/>
          <w:marBottom w:val="0"/>
          <w:divBdr>
            <w:top w:val="none" w:sz="0" w:space="0" w:color="auto"/>
            <w:left w:val="none" w:sz="0" w:space="0" w:color="auto"/>
            <w:bottom w:val="none" w:sz="0" w:space="0" w:color="auto"/>
            <w:right w:val="none" w:sz="0" w:space="0" w:color="auto"/>
          </w:divBdr>
        </w:div>
        <w:div w:id="51318172">
          <w:marLeft w:val="640"/>
          <w:marRight w:val="0"/>
          <w:marTop w:val="0"/>
          <w:marBottom w:val="0"/>
          <w:divBdr>
            <w:top w:val="none" w:sz="0" w:space="0" w:color="auto"/>
            <w:left w:val="none" w:sz="0" w:space="0" w:color="auto"/>
            <w:bottom w:val="none" w:sz="0" w:space="0" w:color="auto"/>
            <w:right w:val="none" w:sz="0" w:space="0" w:color="auto"/>
          </w:divBdr>
        </w:div>
        <w:div w:id="796993473">
          <w:marLeft w:val="640"/>
          <w:marRight w:val="0"/>
          <w:marTop w:val="0"/>
          <w:marBottom w:val="0"/>
          <w:divBdr>
            <w:top w:val="none" w:sz="0" w:space="0" w:color="auto"/>
            <w:left w:val="none" w:sz="0" w:space="0" w:color="auto"/>
            <w:bottom w:val="none" w:sz="0" w:space="0" w:color="auto"/>
            <w:right w:val="none" w:sz="0" w:space="0" w:color="auto"/>
          </w:divBdr>
        </w:div>
        <w:div w:id="503782709">
          <w:marLeft w:val="640"/>
          <w:marRight w:val="0"/>
          <w:marTop w:val="0"/>
          <w:marBottom w:val="0"/>
          <w:divBdr>
            <w:top w:val="none" w:sz="0" w:space="0" w:color="auto"/>
            <w:left w:val="none" w:sz="0" w:space="0" w:color="auto"/>
            <w:bottom w:val="none" w:sz="0" w:space="0" w:color="auto"/>
            <w:right w:val="none" w:sz="0" w:space="0" w:color="auto"/>
          </w:divBdr>
        </w:div>
        <w:div w:id="223105371">
          <w:marLeft w:val="640"/>
          <w:marRight w:val="0"/>
          <w:marTop w:val="0"/>
          <w:marBottom w:val="0"/>
          <w:divBdr>
            <w:top w:val="none" w:sz="0" w:space="0" w:color="auto"/>
            <w:left w:val="none" w:sz="0" w:space="0" w:color="auto"/>
            <w:bottom w:val="none" w:sz="0" w:space="0" w:color="auto"/>
            <w:right w:val="none" w:sz="0" w:space="0" w:color="auto"/>
          </w:divBdr>
        </w:div>
        <w:div w:id="641035508">
          <w:marLeft w:val="640"/>
          <w:marRight w:val="0"/>
          <w:marTop w:val="0"/>
          <w:marBottom w:val="0"/>
          <w:divBdr>
            <w:top w:val="none" w:sz="0" w:space="0" w:color="auto"/>
            <w:left w:val="none" w:sz="0" w:space="0" w:color="auto"/>
            <w:bottom w:val="none" w:sz="0" w:space="0" w:color="auto"/>
            <w:right w:val="none" w:sz="0" w:space="0" w:color="auto"/>
          </w:divBdr>
        </w:div>
        <w:div w:id="89588770">
          <w:marLeft w:val="640"/>
          <w:marRight w:val="0"/>
          <w:marTop w:val="0"/>
          <w:marBottom w:val="0"/>
          <w:divBdr>
            <w:top w:val="none" w:sz="0" w:space="0" w:color="auto"/>
            <w:left w:val="none" w:sz="0" w:space="0" w:color="auto"/>
            <w:bottom w:val="none" w:sz="0" w:space="0" w:color="auto"/>
            <w:right w:val="none" w:sz="0" w:space="0" w:color="auto"/>
          </w:divBdr>
        </w:div>
        <w:div w:id="199441835">
          <w:marLeft w:val="640"/>
          <w:marRight w:val="0"/>
          <w:marTop w:val="0"/>
          <w:marBottom w:val="0"/>
          <w:divBdr>
            <w:top w:val="none" w:sz="0" w:space="0" w:color="auto"/>
            <w:left w:val="none" w:sz="0" w:space="0" w:color="auto"/>
            <w:bottom w:val="none" w:sz="0" w:space="0" w:color="auto"/>
            <w:right w:val="none" w:sz="0" w:space="0" w:color="auto"/>
          </w:divBdr>
        </w:div>
        <w:div w:id="1839692031">
          <w:marLeft w:val="640"/>
          <w:marRight w:val="0"/>
          <w:marTop w:val="0"/>
          <w:marBottom w:val="0"/>
          <w:divBdr>
            <w:top w:val="none" w:sz="0" w:space="0" w:color="auto"/>
            <w:left w:val="none" w:sz="0" w:space="0" w:color="auto"/>
            <w:bottom w:val="none" w:sz="0" w:space="0" w:color="auto"/>
            <w:right w:val="none" w:sz="0" w:space="0" w:color="auto"/>
          </w:divBdr>
        </w:div>
        <w:div w:id="73094011">
          <w:marLeft w:val="640"/>
          <w:marRight w:val="0"/>
          <w:marTop w:val="0"/>
          <w:marBottom w:val="0"/>
          <w:divBdr>
            <w:top w:val="none" w:sz="0" w:space="0" w:color="auto"/>
            <w:left w:val="none" w:sz="0" w:space="0" w:color="auto"/>
            <w:bottom w:val="none" w:sz="0" w:space="0" w:color="auto"/>
            <w:right w:val="none" w:sz="0" w:space="0" w:color="auto"/>
          </w:divBdr>
        </w:div>
        <w:div w:id="973175412">
          <w:marLeft w:val="640"/>
          <w:marRight w:val="0"/>
          <w:marTop w:val="0"/>
          <w:marBottom w:val="0"/>
          <w:divBdr>
            <w:top w:val="none" w:sz="0" w:space="0" w:color="auto"/>
            <w:left w:val="none" w:sz="0" w:space="0" w:color="auto"/>
            <w:bottom w:val="none" w:sz="0" w:space="0" w:color="auto"/>
            <w:right w:val="none" w:sz="0" w:space="0" w:color="auto"/>
          </w:divBdr>
        </w:div>
        <w:div w:id="1775517999">
          <w:marLeft w:val="640"/>
          <w:marRight w:val="0"/>
          <w:marTop w:val="0"/>
          <w:marBottom w:val="0"/>
          <w:divBdr>
            <w:top w:val="none" w:sz="0" w:space="0" w:color="auto"/>
            <w:left w:val="none" w:sz="0" w:space="0" w:color="auto"/>
            <w:bottom w:val="none" w:sz="0" w:space="0" w:color="auto"/>
            <w:right w:val="none" w:sz="0" w:space="0" w:color="auto"/>
          </w:divBdr>
        </w:div>
        <w:div w:id="946691286">
          <w:marLeft w:val="640"/>
          <w:marRight w:val="0"/>
          <w:marTop w:val="0"/>
          <w:marBottom w:val="0"/>
          <w:divBdr>
            <w:top w:val="none" w:sz="0" w:space="0" w:color="auto"/>
            <w:left w:val="none" w:sz="0" w:space="0" w:color="auto"/>
            <w:bottom w:val="none" w:sz="0" w:space="0" w:color="auto"/>
            <w:right w:val="none" w:sz="0" w:space="0" w:color="auto"/>
          </w:divBdr>
        </w:div>
        <w:div w:id="628819992">
          <w:marLeft w:val="640"/>
          <w:marRight w:val="0"/>
          <w:marTop w:val="0"/>
          <w:marBottom w:val="0"/>
          <w:divBdr>
            <w:top w:val="none" w:sz="0" w:space="0" w:color="auto"/>
            <w:left w:val="none" w:sz="0" w:space="0" w:color="auto"/>
            <w:bottom w:val="none" w:sz="0" w:space="0" w:color="auto"/>
            <w:right w:val="none" w:sz="0" w:space="0" w:color="auto"/>
          </w:divBdr>
        </w:div>
        <w:div w:id="371928968">
          <w:marLeft w:val="640"/>
          <w:marRight w:val="0"/>
          <w:marTop w:val="0"/>
          <w:marBottom w:val="0"/>
          <w:divBdr>
            <w:top w:val="none" w:sz="0" w:space="0" w:color="auto"/>
            <w:left w:val="none" w:sz="0" w:space="0" w:color="auto"/>
            <w:bottom w:val="none" w:sz="0" w:space="0" w:color="auto"/>
            <w:right w:val="none" w:sz="0" w:space="0" w:color="auto"/>
          </w:divBdr>
        </w:div>
        <w:div w:id="38478866">
          <w:marLeft w:val="640"/>
          <w:marRight w:val="0"/>
          <w:marTop w:val="0"/>
          <w:marBottom w:val="0"/>
          <w:divBdr>
            <w:top w:val="none" w:sz="0" w:space="0" w:color="auto"/>
            <w:left w:val="none" w:sz="0" w:space="0" w:color="auto"/>
            <w:bottom w:val="none" w:sz="0" w:space="0" w:color="auto"/>
            <w:right w:val="none" w:sz="0" w:space="0" w:color="auto"/>
          </w:divBdr>
        </w:div>
        <w:div w:id="1503664107">
          <w:marLeft w:val="640"/>
          <w:marRight w:val="0"/>
          <w:marTop w:val="0"/>
          <w:marBottom w:val="0"/>
          <w:divBdr>
            <w:top w:val="none" w:sz="0" w:space="0" w:color="auto"/>
            <w:left w:val="none" w:sz="0" w:space="0" w:color="auto"/>
            <w:bottom w:val="none" w:sz="0" w:space="0" w:color="auto"/>
            <w:right w:val="none" w:sz="0" w:space="0" w:color="auto"/>
          </w:divBdr>
        </w:div>
        <w:div w:id="809787488">
          <w:marLeft w:val="640"/>
          <w:marRight w:val="0"/>
          <w:marTop w:val="0"/>
          <w:marBottom w:val="0"/>
          <w:divBdr>
            <w:top w:val="none" w:sz="0" w:space="0" w:color="auto"/>
            <w:left w:val="none" w:sz="0" w:space="0" w:color="auto"/>
            <w:bottom w:val="none" w:sz="0" w:space="0" w:color="auto"/>
            <w:right w:val="none" w:sz="0" w:space="0" w:color="auto"/>
          </w:divBdr>
        </w:div>
        <w:div w:id="1859346553">
          <w:marLeft w:val="640"/>
          <w:marRight w:val="0"/>
          <w:marTop w:val="0"/>
          <w:marBottom w:val="0"/>
          <w:divBdr>
            <w:top w:val="none" w:sz="0" w:space="0" w:color="auto"/>
            <w:left w:val="none" w:sz="0" w:space="0" w:color="auto"/>
            <w:bottom w:val="none" w:sz="0" w:space="0" w:color="auto"/>
            <w:right w:val="none" w:sz="0" w:space="0" w:color="auto"/>
          </w:divBdr>
        </w:div>
        <w:div w:id="816727702">
          <w:marLeft w:val="640"/>
          <w:marRight w:val="0"/>
          <w:marTop w:val="0"/>
          <w:marBottom w:val="0"/>
          <w:divBdr>
            <w:top w:val="none" w:sz="0" w:space="0" w:color="auto"/>
            <w:left w:val="none" w:sz="0" w:space="0" w:color="auto"/>
            <w:bottom w:val="none" w:sz="0" w:space="0" w:color="auto"/>
            <w:right w:val="none" w:sz="0" w:space="0" w:color="auto"/>
          </w:divBdr>
        </w:div>
        <w:div w:id="179248055">
          <w:marLeft w:val="640"/>
          <w:marRight w:val="0"/>
          <w:marTop w:val="0"/>
          <w:marBottom w:val="0"/>
          <w:divBdr>
            <w:top w:val="none" w:sz="0" w:space="0" w:color="auto"/>
            <w:left w:val="none" w:sz="0" w:space="0" w:color="auto"/>
            <w:bottom w:val="none" w:sz="0" w:space="0" w:color="auto"/>
            <w:right w:val="none" w:sz="0" w:space="0" w:color="auto"/>
          </w:divBdr>
        </w:div>
        <w:div w:id="1499806307">
          <w:marLeft w:val="640"/>
          <w:marRight w:val="0"/>
          <w:marTop w:val="0"/>
          <w:marBottom w:val="0"/>
          <w:divBdr>
            <w:top w:val="none" w:sz="0" w:space="0" w:color="auto"/>
            <w:left w:val="none" w:sz="0" w:space="0" w:color="auto"/>
            <w:bottom w:val="none" w:sz="0" w:space="0" w:color="auto"/>
            <w:right w:val="none" w:sz="0" w:space="0" w:color="auto"/>
          </w:divBdr>
        </w:div>
        <w:div w:id="1988631202">
          <w:marLeft w:val="640"/>
          <w:marRight w:val="0"/>
          <w:marTop w:val="0"/>
          <w:marBottom w:val="0"/>
          <w:divBdr>
            <w:top w:val="none" w:sz="0" w:space="0" w:color="auto"/>
            <w:left w:val="none" w:sz="0" w:space="0" w:color="auto"/>
            <w:bottom w:val="none" w:sz="0" w:space="0" w:color="auto"/>
            <w:right w:val="none" w:sz="0" w:space="0" w:color="auto"/>
          </w:divBdr>
        </w:div>
        <w:div w:id="1250965737">
          <w:marLeft w:val="640"/>
          <w:marRight w:val="0"/>
          <w:marTop w:val="0"/>
          <w:marBottom w:val="0"/>
          <w:divBdr>
            <w:top w:val="none" w:sz="0" w:space="0" w:color="auto"/>
            <w:left w:val="none" w:sz="0" w:space="0" w:color="auto"/>
            <w:bottom w:val="none" w:sz="0" w:space="0" w:color="auto"/>
            <w:right w:val="none" w:sz="0" w:space="0" w:color="auto"/>
          </w:divBdr>
        </w:div>
        <w:div w:id="1693146500">
          <w:marLeft w:val="640"/>
          <w:marRight w:val="0"/>
          <w:marTop w:val="0"/>
          <w:marBottom w:val="0"/>
          <w:divBdr>
            <w:top w:val="none" w:sz="0" w:space="0" w:color="auto"/>
            <w:left w:val="none" w:sz="0" w:space="0" w:color="auto"/>
            <w:bottom w:val="none" w:sz="0" w:space="0" w:color="auto"/>
            <w:right w:val="none" w:sz="0" w:space="0" w:color="auto"/>
          </w:divBdr>
        </w:div>
        <w:div w:id="750352202">
          <w:marLeft w:val="640"/>
          <w:marRight w:val="0"/>
          <w:marTop w:val="0"/>
          <w:marBottom w:val="0"/>
          <w:divBdr>
            <w:top w:val="none" w:sz="0" w:space="0" w:color="auto"/>
            <w:left w:val="none" w:sz="0" w:space="0" w:color="auto"/>
            <w:bottom w:val="none" w:sz="0" w:space="0" w:color="auto"/>
            <w:right w:val="none" w:sz="0" w:space="0" w:color="auto"/>
          </w:divBdr>
        </w:div>
        <w:div w:id="2003659215">
          <w:marLeft w:val="640"/>
          <w:marRight w:val="0"/>
          <w:marTop w:val="0"/>
          <w:marBottom w:val="0"/>
          <w:divBdr>
            <w:top w:val="none" w:sz="0" w:space="0" w:color="auto"/>
            <w:left w:val="none" w:sz="0" w:space="0" w:color="auto"/>
            <w:bottom w:val="none" w:sz="0" w:space="0" w:color="auto"/>
            <w:right w:val="none" w:sz="0" w:space="0" w:color="auto"/>
          </w:divBdr>
        </w:div>
        <w:div w:id="1511291113">
          <w:marLeft w:val="640"/>
          <w:marRight w:val="0"/>
          <w:marTop w:val="0"/>
          <w:marBottom w:val="0"/>
          <w:divBdr>
            <w:top w:val="none" w:sz="0" w:space="0" w:color="auto"/>
            <w:left w:val="none" w:sz="0" w:space="0" w:color="auto"/>
            <w:bottom w:val="none" w:sz="0" w:space="0" w:color="auto"/>
            <w:right w:val="none" w:sz="0" w:space="0" w:color="auto"/>
          </w:divBdr>
        </w:div>
        <w:div w:id="723136433">
          <w:marLeft w:val="640"/>
          <w:marRight w:val="0"/>
          <w:marTop w:val="0"/>
          <w:marBottom w:val="0"/>
          <w:divBdr>
            <w:top w:val="none" w:sz="0" w:space="0" w:color="auto"/>
            <w:left w:val="none" w:sz="0" w:space="0" w:color="auto"/>
            <w:bottom w:val="none" w:sz="0" w:space="0" w:color="auto"/>
            <w:right w:val="none" w:sz="0" w:space="0" w:color="auto"/>
          </w:divBdr>
        </w:div>
        <w:div w:id="729351101">
          <w:marLeft w:val="640"/>
          <w:marRight w:val="0"/>
          <w:marTop w:val="0"/>
          <w:marBottom w:val="0"/>
          <w:divBdr>
            <w:top w:val="none" w:sz="0" w:space="0" w:color="auto"/>
            <w:left w:val="none" w:sz="0" w:space="0" w:color="auto"/>
            <w:bottom w:val="none" w:sz="0" w:space="0" w:color="auto"/>
            <w:right w:val="none" w:sz="0" w:space="0" w:color="auto"/>
          </w:divBdr>
        </w:div>
        <w:div w:id="1993295550">
          <w:marLeft w:val="640"/>
          <w:marRight w:val="0"/>
          <w:marTop w:val="0"/>
          <w:marBottom w:val="0"/>
          <w:divBdr>
            <w:top w:val="none" w:sz="0" w:space="0" w:color="auto"/>
            <w:left w:val="none" w:sz="0" w:space="0" w:color="auto"/>
            <w:bottom w:val="none" w:sz="0" w:space="0" w:color="auto"/>
            <w:right w:val="none" w:sz="0" w:space="0" w:color="auto"/>
          </w:divBdr>
        </w:div>
        <w:div w:id="384649577">
          <w:marLeft w:val="640"/>
          <w:marRight w:val="0"/>
          <w:marTop w:val="0"/>
          <w:marBottom w:val="0"/>
          <w:divBdr>
            <w:top w:val="none" w:sz="0" w:space="0" w:color="auto"/>
            <w:left w:val="none" w:sz="0" w:space="0" w:color="auto"/>
            <w:bottom w:val="none" w:sz="0" w:space="0" w:color="auto"/>
            <w:right w:val="none" w:sz="0" w:space="0" w:color="auto"/>
          </w:divBdr>
        </w:div>
        <w:div w:id="1713074148">
          <w:marLeft w:val="640"/>
          <w:marRight w:val="0"/>
          <w:marTop w:val="0"/>
          <w:marBottom w:val="0"/>
          <w:divBdr>
            <w:top w:val="none" w:sz="0" w:space="0" w:color="auto"/>
            <w:left w:val="none" w:sz="0" w:space="0" w:color="auto"/>
            <w:bottom w:val="none" w:sz="0" w:space="0" w:color="auto"/>
            <w:right w:val="none" w:sz="0" w:space="0" w:color="auto"/>
          </w:divBdr>
        </w:div>
        <w:div w:id="968784311">
          <w:marLeft w:val="640"/>
          <w:marRight w:val="0"/>
          <w:marTop w:val="0"/>
          <w:marBottom w:val="0"/>
          <w:divBdr>
            <w:top w:val="none" w:sz="0" w:space="0" w:color="auto"/>
            <w:left w:val="none" w:sz="0" w:space="0" w:color="auto"/>
            <w:bottom w:val="none" w:sz="0" w:space="0" w:color="auto"/>
            <w:right w:val="none" w:sz="0" w:space="0" w:color="auto"/>
          </w:divBdr>
        </w:div>
        <w:div w:id="23019552">
          <w:marLeft w:val="640"/>
          <w:marRight w:val="0"/>
          <w:marTop w:val="0"/>
          <w:marBottom w:val="0"/>
          <w:divBdr>
            <w:top w:val="none" w:sz="0" w:space="0" w:color="auto"/>
            <w:left w:val="none" w:sz="0" w:space="0" w:color="auto"/>
            <w:bottom w:val="none" w:sz="0" w:space="0" w:color="auto"/>
            <w:right w:val="none" w:sz="0" w:space="0" w:color="auto"/>
          </w:divBdr>
        </w:div>
        <w:div w:id="784037334">
          <w:marLeft w:val="640"/>
          <w:marRight w:val="0"/>
          <w:marTop w:val="0"/>
          <w:marBottom w:val="0"/>
          <w:divBdr>
            <w:top w:val="none" w:sz="0" w:space="0" w:color="auto"/>
            <w:left w:val="none" w:sz="0" w:space="0" w:color="auto"/>
            <w:bottom w:val="none" w:sz="0" w:space="0" w:color="auto"/>
            <w:right w:val="none" w:sz="0" w:space="0" w:color="auto"/>
          </w:divBdr>
        </w:div>
        <w:div w:id="1020667112">
          <w:marLeft w:val="640"/>
          <w:marRight w:val="0"/>
          <w:marTop w:val="0"/>
          <w:marBottom w:val="0"/>
          <w:divBdr>
            <w:top w:val="none" w:sz="0" w:space="0" w:color="auto"/>
            <w:left w:val="none" w:sz="0" w:space="0" w:color="auto"/>
            <w:bottom w:val="none" w:sz="0" w:space="0" w:color="auto"/>
            <w:right w:val="none" w:sz="0" w:space="0" w:color="auto"/>
          </w:divBdr>
        </w:div>
        <w:div w:id="1980262507">
          <w:marLeft w:val="640"/>
          <w:marRight w:val="0"/>
          <w:marTop w:val="0"/>
          <w:marBottom w:val="0"/>
          <w:divBdr>
            <w:top w:val="none" w:sz="0" w:space="0" w:color="auto"/>
            <w:left w:val="none" w:sz="0" w:space="0" w:color="auto"/>
            <w:bottom w:val="none" w:sz="0" w:space="0" w:color="auto"/>
            <w:right w:val="none" w:sz="0" w:space="0" w:color="auto"/>
          </w:divBdr>
        </w:div>
        <w:div w:id="52429322">
          <w:marLeft w:val="640"/>
          <w:marRight w:val="0"/>
          <w:marTop w:val="0"/>
          <w:marBottom w:val="0"/>
          <w:divBdr>
            <w:top w:val="none" w:sz="0" w:space="0" w:color="auto"/>
            <w:left w:val="none" w:sz="0" w:space="0" w:color="auto"/>
            <w:bottom w:val="none" w:sz="0" w:space="0" w:color="auto"/>
            <w:right w:val="none" w:sz="0" w:space="0" w:color="auto"/>
          </w:divBdr>
        </w:div>
        <w:div w:id="1423529346">
          <w:marLeft w:val="640"/>
          <w:marRight w:val="0"/>
          <w:marTop w:val="0"/>
          <w:marBottom w:val="0"/>
          <w:divBdr>
            <w:top w:val="none" w:sz="0" w:space="0" w:color="auto"/>
            <w:left w:val="none" w:sz="0" w:space="0" w:color="auto"/>
            <w:bottom w:val="none" w:sz="0" w:space="0" w:color="auto"/>
            <w:right w:val="none" w:sz="0" w:space="0" w:color="auto"/>
          </w:divBdr>
        </w:div>
        <w:div w:id="1826235173">
          <w:marLeft w:val="640"/>
          <w:marRight w:val="0"/>
          <w:marTop w:val="0"/>
          <w:marBottom w:val="0"/>
          <w:divBdr>
            <w:top w:val="none" w:sz="0" w:space="0" w:color="auto"/>
            <w:left w:val="none" w:sz="0" w:space="0" w:color="auto"/>
            <w:bottom w:val="none" w:sz="0" w:space="0" w:color="auto"/>
            <w:right w:val="none" w:sz="0" w:space="0" w:color="auto"/>
          </w:divBdr>
        </w:div>
        <w:div w:id="1690256952">
          <w:marLeft w:val="640"/>
          <w:marRight w:val="0"/>
          <w:marTop w:val="0"/>
          <w:marBottom w:val="0"/>
          <w:divBdr>
            <w:top w:val="none" w:sz="0" w:space="0" w:color="auto"/>
            <w:left w:val="none" w:sz="0" w:space="0" w:color="auto"/>
            <w:bottom w:val="none" w:sz="0" w:space="0" w:color="auto"/>
            <w:right w:val="none" w:sz="0" w:space="0" w:color="auto"/>
          </w:divBdr>
        </w:div>
        <w:div w:id="1790198373">
          <w:marLeft w:val="640"/>
          <w:marRight w:val="0"/>
          <w:marTop w:val="0"/>
          <w:marBottom w:val="0"/>
          <w:divBdr>
            <w:top w:val="none" w:sz="0" w:space="0" w:color="auto"/>
            <w:left w:val="none" w:sz="0" w:space="0" w:color="auto"/>
            <w:bottom w:val="none" w:sz="0" w:space="0" w:color="auto"/>
            <w:right w:val="none" w:sz="0" w:space="0" w:color="auto"/>
          </w:divBdr>
        </w:div>
        <w:div w:id="675305583">
          <w:marLeft w:val="640"/>
          <w:marRight w:val="0"/>
          <w:marTop w:val="0"/>
          <w:marBottom w:val="0"/>
          <w:divBdr>
            <w:top w:val="none" w:sz="0" w:space="0" w:color="auto"/>
            <w:left w:val="none" w:sz="0" w:space="0" w:color="auto"/>
            <w:bottom w:val="none" w:sz="0" w:space="0" w:color="auto"/>
            <w:right w:val="none" w:sz="0" w:space="0" w:color="auto"/>
          </w:divBdr>
        </w:div>
        <w:div w:id="930553282">
          <w:marLeft w:val="640"/>
          <w:marRight w:val="0"/>
          <w:marTop w:val="0"/>
          <w:marBottom w:val="0"/>
          <w:divBdr>
            <w:top w:val="none" w:sz="0" w:space="0" w:color="auto"/>
            <w:left w:val="none" w:sz="0" w:space="0" w:color="auto"/>
            <w:bottom w:val="none" w:sz="0" w:space="0" w:color="auto"/>
            <w:right w:val="none" w:sz="0" w:space="0" w:color="auto"/>
          </w:divBdr>
        </w:div>
        <w:div w:id="1033458318">
          <w:marLeft w:val="640"/>
          <w:marRight w:val="0"/>
          <w:marTop w:val="0"/>
          <w:marBottom w:val="0"/>
          <w:divBdr>
            <w:top w:val="none" w:sz="0" w:space="0" w:color="auto"/>
            <w:left w:val="none" w:sz="0" w:space="0" w:color="auto"/>
            <w:bottom w:val="none" w:sz="0" w:space="0" w:color="auto"/>
            <w:right w:val="none" w:sz="0" w:space="0" w:color="auto"/>
          </w:divBdr>
        </w:div>
        <w:div w:id="800457712">
          <w:marLeft w:val="640"/>
          <w:marRight w:val="0"/>
          <w:marTop w:val="0"/>
          <w:marBottom w:val="0"/>
          <w:divBdr>
            <w:top w:val="none" w:sz="0" w:space="0" w:color="auto"/>
            <w:left w:val="none" w:sz="0" w:space="0" w:color="auto"/>
            <w:bottom w:val="none" w:sz="0" w:space="0" w:color="auto"/>
            <w:right w:val="none" w:sz="0" w:space="0" w:color="auto"/>
          </w:divBdr>
        </w:div>
        <w:div w:id="238248816">
          <w:marLeft w:val="640"/>
          <w:marRight w:val="0"/>
          <w:marTop w:val="0"/>
          <w:marBottom w:val="0"/>
          <w:divBdr>
            <w:top w:val="none" w:sz="0" w:space="0" w:color="auto"/>
            <w:left w:val="none" w:sz="0" w:space="0" w:color="auto"/>
            <w:bottom w:val="none" w:sz="0" w:space="0" w:color="auto"/>
            <w:right w:val="none" w:sz="0" w:space="0" w:color="auto"/>
          </w:divBdr>
        </w:div>
        <w:div w:id="1412195619">
          <w:marLeft w:val="640"/>
          <w:marRight w:val="0"/>
          <w:marTop w:val="0"/>
          <w:marBottom w:val="0"/>
          <w:divBdr>
            <w:top w:val="none" w:sz="0" w:space="0" w:color="auto"/>
            <w:left w:val="none" w:sz="0" w:space="0" w:color="auto"/>
            <w:bottom w:val="none" w:sz="0" w:space="0" w:color="auto"/>
            <w:right w:val="none" w:sz="0" w:space="0" w:color="auto"/>
          </w:divBdr>
        </w:div>
        <w:div w:id="300816301">
          <w:marLeft w:val="640"/>
          <w:marRight w:val="0"/>
          <w:marTop w:val="0"/>
          <w:marBottom w:val="0"/>
          <w:divBdr>
            <w:top w:val="none" w:sz="0" w:space="0" w:color="auto"/>
            <w:left w:val="none" w:sz="0" w:space="0" w:color="auto"/>
            <w:bottom w:val="none" w:sz="0" w:space="0" w:color="auto"/>
            <w:right w:val="none" w:sz="0" w:space="0" w:color="auto"/>
          </w:divBdr>
        </w:div>
        <w:div w:id="1315181904">
          <w:marLeft w:val="640"/>
          <w:marRight w:val="0"/>
          <w:marTop w:val="0"/>
          <w:marBottom w:val="0"/>
          <w:divBdr>
            <w:top w:val="none" w:sz="0" w:space="0" w:color="auto"/>
            <w:left w:val="none" w:sz="0" w:space="0" w:color="auto"/>
            <w:bottom w:val="none" w:sz="0" w:space="0" w:color="auto"/>
            <w:right w:val="none" w:sz="0" w:space="0" w:color="auto"/>
          </w:divBdr>
        </w:div>
        <w:div w:id="984970674">
          <w:marLeft w:val="640"/>
          <w:marRight w:val="0"/>
          <w:marTop w:val="0"/>
          <w:marBottom w:val="0"/>
          <w:divBdr>
            <w:top w:val="none" w:sz="0" w:space="0" w:color="auto"/>
            <w:left w:val="none" w:sz="0" w:space="0" w:color="auto"/>
            <w:bottom w:val="none" w:sz="0" w:space="0" w:color="auto"/>
            <w:right w:val="none" w:sz="0" w:space="0" w:color="auto"/>
          </w:divBdr>
        </w:div>
        <w:div w:id="1263103287">
          <w:marLeft w:val="640"/>
          <w:marRight w:val="0"/>
          <w:marTop w:val="0"/>
          <w:marBottom w:val="0"/>
          <w:divBdr>
            <w:top w:val="none" w:sz="0" w:space="0" w:color="auto"/>
            <w:left w:val="none" w:sz="0" w:space="0" w:color="auto"/>
            <w:bottom w:val="none" w:sz="0" w:space="0" w:color="auto"/>
            <w:right w:val="none" w:sz="0" w:space="0" w:color="auto"/>
          </w:divBdr>
        </w:div>
        <w:div w:id="151486168">
          <w:marLeft w:val="640"/>
          <w:marRight w:val="0"/>
          <w:marTop w:val="0"/>
          <w:marBottom w:val="0"/>
          <w:divBdr>
            <w:top w:val="none" w:sz="0" w:space="0" w:color="auto"/>
            <w:left w:val="none" w:sz="0" w:space="0" w:color="auto"/>
            <w:bottom w:val="none" w:sz="0" w:space="0" w:color="auto"/>
            <w:right w:val="none" w:sz="0" w:space="0" w:color="auto"/>
          </w:divBdr>
        </w:div>
        <w:div w:id="1215193106">
          <w:marLeft w:val="640"/>
          <w:marRight w:val="0"/>
          <w:marTop w:val="0"/>
          <w:marBottom w:val="0"/>
          <w:divBdr>
            <w:top w:val="none" w:sz="0" w:space="0" w:color="auto"/>
            <w:left w:val="none" w:sz="0" w:space="0" w:color="auto"/>
            <w:bottom w:val="none" w:sz="0" w:space="0" w:color="auto"/>
            <w:right w:val="none" w:sz="0" w:space="0" w:color="auto"/>
          </w:divBdr>
        </w:div>
        <w:div w:id="929433670">
          <w:marLeft w:val="640"/>
          <w:marRight w:val="0"/>
          <w:marTop w:val="0"/>
          <w:marBottom w:val="0"/>
          <w:divBdr>
            <w:top w:val="none" w:sz="0" w:space="0" w:color="auto"/>
            <w:left w:val="none" w:sz="0" w:space="0" w:color="auto"/>
            <w:bottom w:val="none" w:sz="0" w:space="0" w:color="auto"/>
            <w:right w:val="none" w:sz="0" w:space="0" w:color="auto"/>
          </w:divBdr>
        </w:div>
        <w:div w:id="1776748724">
          <w:marLeft w:val="640"/>
          <w:marRight w:val="0"/>
          <w:marTop w:val="0"/>
          <w:marBottom w:val="0"/>
          <w:divBdr>
            <w:top w:val="none" w:sz="0" w:space="0" w:color="auto"/>
            <w:left w:val="none" w:sz="0" w:space="0" w:color="auto"/>
            <w:bottom w:val="none" w:sz="0" w:space="0" w:color="auto"/>
            <w:right w:val="none" w:sz="0" w:space="0" w:color="auto"/>
          </w:divBdr>
        </w:div>
        <w:div w:id="1648969760">
          <w:marLeft w:val="640"/>
          <w:marRight w:val="0"/>
          <w:marTop w:val="0"/>
          <w:marBottom w:val="0"/>
          <w:divBdr>
            <w:top w:val="none" w:sz="0" w:space="0" w:color="auto"/>
            <w:left w:val="none" w:sz="0" w:space="0" w:color="auto"/>
            <w:bottom w:val="none" w:sz="0" w:space="0" w:color="auto"/>
            <w:right w:val="none" w:sz="0" w:space="0" w:color="auto"/>
          </w:divBdr>
        </w:div>
        <w:div w:id="534392098">
          <w:marLeft w:val="640"/>
          <w:marRight w:val="0"/>
          <w:marTop w:val="0"/>
          <w:marBottom w:val="0"/>
          <w:divBdr>
            <w:top w:val="none" w:sz="0" w:space="0" w:color="auto"/>
            <w:left w:val="none" w:sz="0" w:space="0" w:color="auto"/>
            <w:bottom w:val="none" w:sz="0" w:space="0" w:color="auto"/>
            <w:right w:val="none" w:sz="0" w:space="0" w:color="auto"/>
          </w:divBdr>
        </w:div>
        <w:div w:id="2144346529">
          <w:marLeft w:val="640"/>
          <w:marRight w:val="0"/>
          <w:marTop w:val="0"/>
          <w:marBottom w:val="0"/>
          <w:divBdr>
            <w:top w:val="none" w:sz="0" w:space="0" w:color="auto"/>
            <w:left w:val="none" w:sz="0" w:space="0" w:color="auto"/>
            <w:bottom w:val="none" w:sz="0" w:space="0" w:color="auto"/>
            <w:right w:val="none" w:sz="0" w:space="0" w:color="auto"/>
          </w:divBdr>
        </w:div>
        <w:div w:id="691498782">
          <w:marLeft w:val="640"/>
          <w:marRight w:val="0"/>
          <w:marTop w:val="0"/>
          <w:marBottom w:val="0"/>
          <w:divBdr>
            <w:top w:val="none" w:sz="0" w:space="0" w:color="auto"/>
            <w:left w:val="none" w:sz="0" w:space="0" w:color="auto"/>
            <w:bottom w:val="none" w:sz="0" w:space="0" w:color="auto"/>
            <w:right w:val="none" w:sz="0" w:space="0" w:color="auto"/>
          </w:divBdr>
        </w:div>
        <w:div w:id="152795602">
          <w:marLeft w:val="640"/>
          <w:marRight w:val="0"/>
          <w:marTop w:val="0"/>
          <w:marBottom w:val="0"/>
          <w:divBdr>
            <w:top w:val="none" w:sz="0" w:space="0" w:color="auto"/>
            <w:left w:val="none" w:sz="0" w:space="0" w:color="auto"/>
            <w:bottom w:val="none" w:sz="0" w:space="0" w:color="auto"/>
            <w:right w:val="none" w:sz="0" w:space="0" w:color="auto"/>
          </w:divBdr>
        </w:div>
        <w:div w:id="146898434">
          <w:marLeft w:val="640"/>
          <w:marRight w:val="0"/>
          <w:marTop w:val="0"/>
          <w:marBottom w:val="0"/>
          <w:divBdr>
            <w:top w:val="none" w:sz="0" w:space="0" w:color="auto"/>
            <w:left w:val="none" w:sz="0" w:space="0" w:color="auto"/>
            <w:bottom w:val="none" w:sz="0" w:space="0" w:color="auto"/>
            <w:right w:val="none" w:sz="0" w:space="0" w:color="auto"/>
          </w:divBdr>
        </w:div>
        <w:div w:id="842085657">
          <w:marLeft w:val="640"/>
          <w:marRight w:val="0"/>
          <w:marTop w:val="0"/>
          <w:marBottom w:val="0"/>
          <w:divBdr>
            <w:top w:val="none" w:sz="0" w:space="0" w:color="auto"/>
            <w:left w:val="none" w:sz="0" w:space="0" w:color="auto"/>
            <w:bottom w:val="none" w:sz="0" w:space="0" w:color="auto"/>
            <w:right w:val="none" w:sz="0" w:space="0" w:color="auto"/>
          </w:divBdr>
        </w:div>
        <w:div w:id="309091826">
          <w:marLeft w:val="640"/>
          <w:marRight w:val="0"/>
          <w:marTop w:val="0"/>
          <w:marBottom w:val="0"/>
          <w:divBdr>
            <w:top w:val="none" w:sz="0" w:space="0" w:color="auto"/>
            <w:left w:val="none" w:sz="0" w:space="0" w:color="auto"/>
            <w:bottom w:val="none" w:sz="0" w:space="0" w:color="auto"/>
            <w:right w:val="none" w:sz="0" w:space="0" w:color="auto"/>
          </w:divBdr>
        </w:div>
        <w:div w:id="846020923">
          <w:marLeft w:val="640"/>
          <w:marRight w:val="0"/>
          <w:marTop w:val="0"/>
          <w:marBottom w:val="0"/>
          <w:divBdr>
            <w:top w:val="none" w:sz="0" w:space="0" w:color="auto"/>
            <w:left w:val="none" w:sz="0" w:space="0" w:color="auto"/>
            <w:bottom w:val="none" w:sz="0" w:space="0" w:color="auto"/>
            <w:right w:val="none" w:sz="0" w:space="0" w:color="auto"/>
          </w:divBdr>
        </w:div>
        <w:div w:id="2108965079">
          <w:marLeft w:val="640"/>
          <w:marRight w:val="0"/>
          <w:marTop w:val="0"/>
          <w:marBottom w:val="0"/>
          <w:divBdr>
            <w:top w:val="none" w:sz="0" w:space="0" w:color="auto"/>
            <w:left w:val="none" w:sz="0" w:space="0" w:color="auto"/>
            <w:bottom w:val="none" w:sz="0" w:space="0" w:color="auto"/>
            <w:right w:val="none" w:sz="0" w:space="0" w:color="auto"/>
          </w:divBdr>
        </w:div>
        <w:div w:id="280377068">
          <w:marLeft w:val="640"/>
          <w:marRight w:val="0"/>
          <w:marTop w:val="0"/>
          <w:marBottom w:val="0"/>
          <w:divBdr>
            <w:top w:val="none" w:sz="0" w:space="0" w:color="auto"/>
            <w:left w:val="none" w:sz="0" w:space="0" w:color="auto"/>
            <w:bottom w:val="none" w:sz="0" w:space="0" w:color="auto"/>
            <w:right w:val="none" w:sz="0" w:space="0" w:color="auto"/>
          </w:divBdr>
        </w:div>
        <w:div w:id="431826863">
          <w:marLeft w:val="640"/>
          <w:marRight w:val="0"/>
          <w:marTop w:val="0"/>
          <w:marBottom w:val="0"/>
          <w:divBdr>
            <w:top w:val="none" w:sz="0" w:space="0" w:color="auto"/>
            <w:left w:val="none" w:sz="0" w:space="0" w:color="auto"/>
            <w:bottom w:val="none" w:sz="0" w:space="0" w:color="auto"/>
            <w:right w:val="none" w:sz="0" w:space="0" w:color="auto"/>
          </w:divBdr>
        </w:div>
        <w:div w:id="56129063">
          <w:marLeft w:val="640"/>
          <w:marRight w:val="0"/>
          <w:marTop w:val="0"/>
          <w:marBottom w:val="0"/>
          <w:divBdr>
            <w:top w:val="none" w:sz="0" w:space="0" w:color="auto"/>
            <w:left w:val="none" w:sz="0" w:space="0" w:color="auto"/>
            <w:bottom w:val="none" w:sz="0" w:space="0" w:color="auto"/>
            <w:right w:val="none" w:sz="0" w:space="0" w:color="auto"/>
          </w:divBdr>
        </w:div>
        <w:div w:id="1561751617">
          <w:marLeft w:val="640"/>
          <w:marRight w:val="0"/>
          <w:marTop w:val="0"/>
          <w:marBottom w:val="0"/>
          <w:divBdr>
            <w:top w:val="none" w:sz="0" w:space="0" w:color="auto"/>
            <w:left w:val="none" w:sz="0" w:space="0" w:color="auto"/>
            <w:bottom w:val="none" w:sz="0" w:space="0" w:color="auto"/>
            <w:right w:val="none" w:sz="0" w:space="0" w:color="auto"/>
          </w:divBdr>
        </w:div>
        <w:div w:id="563950927">
          <w:marLeft w:val="640"/>
          <w:marRight w:val="0"/>
          <w:marTop w:val="0"/>
          <w:marBottom w:val="0"/>
          <w:divBdr>
            <w:top w:val="none" w:sz="0" w:space="0" w:color="auto"/>
            <w:left w:val="none" w:sz="0" w:space="0" w:color="auto"/>
            <w:bottom w:val="none" w:sz="0" w:space="0" w:color="auto"/>
            <w:right w:val="none" w:sz="0" w:space="0" w:color="auto"/>
          </w:divBdr>
        </w:div>
        <w:div w:id="1048652669">
          <w:marLeft w:val="640"/>
          <w:marRight w:val="0"/>
          <w:marTop w:val="0"/>
          <w:marBottom w:val="0"/>
          <w:divBdr>
            <w:top w:val="none" w:sz="0" w:space="0" w:color="auto"/>
            <w:left w:val="none" w:sz="0" w:space="0" w:color="auto"/>
            <w:bottom w:val="none" w:sz="0" w:space="0" w:color="auto"/>
            <w:right w:val="none" w:sz="0" w:space="0" w:color="auto"/>
          </w:divBdr>
        </w:div>
        <w:div w:id="1846820139">
          <w:marLeft w:val="640"/>
          <w:marRight w:val="0"/>
          <w:marTop w:val="0"/>
          <w:marBottom w:val="0"/>
          <w:divBdr>
            <w:top w:val="none" w:sz="0" w:space="0" w:color="auto"/>
            <w:left w:val="none" w:sz="0" w:space="0" w:color="auto"/>
            <w:bottom w:val="none" w:sz="0" w:space="0" w:color="auto"/>
            <w:right w:val="none" w:sz="0" w:space="0" w:color="auto"/>
          </w:divBdr>
        </w:div>
        <w:div w:id="643773901">
          <w:marLeft w:val="640"/>
          <w:marRight w:val="0"/>
          <w:marTop w:val="0"/>
          <w:marBottom w:val="0"/>
          <w:divBdr>
            <w:top w:val="none" w:sz="0" w:space="0" w:color="auto"/>
            <w:left w:val="none" w:sz="0" w:space="0" w:color="auto"/>
            <w:bottom w:val="none" w:sz="0" w:space="0" w:color="auto"/>
            <w:right w:val="none" w:sz="0" w:space="0" w:color="auto"/>
          </w:divBdr>
        </w:div>
        <w:div w:id="412509254">
          <w:marLeft w:val="640"/>
          <w:marRight w:val="0"/>
          <w:marTop w:val="0"/>
          <w:marBottom w:val="0"/>
          <w:divBdr>
            <w:top w:val="none" w:sz="0" w:space="0" w:color="auto"/>
            <w:left w:val="none" w:sz="0" w:space="0" w:color="auto"/>
            <w:bottom w:val="none" w:sz="0" w:space="0" w:color="auto"/>
            <w:right w:val="none" w:sz="0" w:space="0" w:color="auto"/>
          </w:divBdr>
        </w:div>
        <w:div w:id="1694530634">
          <w:marLeft w:val="640"/>
          <w:marRight w:val="0"/>
          <w:marTop w:val="0"/>
          <w:marBottom w:val="0"/>
          <w:divBdr>
            <w:top w:val="none" w:sz="0" w:space="0" w:color="auto"/>
            <w:left w:val="none" w:sz="0" w:space="0" w:color="auto"/>
            <w:bottom w:val="none" w:sz="0" w:space="0" w:color="auto"/>
            <w:right w:val="none" w:sz="0" w:space="0" w:color="auto"/>
          </w:divBdr>
        </w:div>
        <w:div w:id="1504668110">
          <w:marLeft w:val="640"/>
          <w:marRight w:val="0"/>
          <w:marTop w:val="0"/>
          <w:marBottom w:val="0"/>
          <w:divBdr>
            <w:top w:val="none" w:sz="0" w:space="0" w:color="auto"/>
            <w:left w:val="none" w:sz="0" w:space="0" w:color="auto"/>
            <w:bottom w:val="none" w:sz="0" w:space="0" w:color="auto"/>
            <w:right w:val="none" w:sz="0" w:space="0" w:color="auto"/>
          </w:divBdr>
        </w:div>
        <w:div w:id="521360326">
          <w:marLeft w:val="640"/>
          <w:marRight w:val="0"/>
          <w:marTop w:val="0"/>
          <w:marBottom w:val="0"/>
          <w:divBdr>
            <w:top w:val="none" w:sz="0" w:space="0" w:color="auto"/>
            <w:left w:val="none" w:sz="0" w:space="0" w:color="auto"/>
            <w:bottom w:val="none" w:sz="0" w:space="0" w:color="auto"/>
            <w:right w:val="none" w:sz="0" w:space="0" w:color="auto"/>
          </w:divBdr>
        </w:div>
        <w:div w:id="2066102851">
          <w:marLeft w:val="640"/>
          <w:marRight w:val="0"/>
          <w:marTop w:val="0"/>
          <w:marBottom w:val="0"/>
          <w:divBdr>
            <w:top w:val="none" w:sz="0" w:space="0" w:color="auto"/>
            <w:left w:val="none" w:sz="0" w:space="0" w:color="auto"/>
            <w:bottom w:val="none" w:sz="0" w:space="0" w:color="auto"/>
            <w:right w:val="none" w:sz="0" w:space="0" w:color="auto"/>
          </w:divBdr>
        </w:div>
        <w:div w:id="993603382">
          <w:marLeft w:val="640"/>
          <w:marRight w:val="0"/>
          <w:marTop w:val="0"/>
          <w:marBottom w:val="0"/>
          <w:divBdr>
            <w:top w:val="none" w:sz="0" w:space="0" w:color="auto"/>
            <w:left w:val="none" w:sz="0" w:space="0" w:color="auto"/>
            <w:bottom w:val="none" w:sz="0" w:space="0" w:color="auto"/>
            <w:right w:val="none" w:sz="0" w:space="0" w:color="auto"/>
          </w:divBdr>
        </w:div>
        <w:div w:id="828596951">
          <w:marLeft w:val="640"/>
          <w:marRight w:val="0"/>
          <w:marTop w:val="0"/>
          <w:marBottom w:val="0"/>
          <w:divBdr>
            <w:top w:val="none" w:sz="0" w:space="0" w:color="auto"/>
            <w:left w:val="none" w:sz="0" w:space="0" w:color="auto"/>
            <w:bottom w:val="none" w:sz="0" w:space="0" w:color="auto"/>
            <w:right w:val="none" w:sz="0" w:space="0" w:color="auto"/>
          </w:divBdr>
        </w:div>
        <w:div w:id="2039624479">
          <w:marLeft w:val="640"/>
          <w:marRight w:val="0"/>
          <w:marTop w:val="0"/>
          <w:marBottom w:val="0"/>
          <w:divBdr>
            <w:top w:val="none" w:sz="0" w:space="0" w:color="auto"/>
            <w:left w:val="none" w:sz="0" w:space="0" w:color="auto"/>
            <w:bottom w:val="none" w:sz="0" w:space="0" w:color="auto"/>
            <w:right w:val="none" w:sz="0" w:space="0" w:color="auto"/>
          </w:divBdr>
        </w:div>
        <w:div w:id="1311523027">
          <w:marLeft w:val="640"/>
          <w:marRight w:val="0"/>
          <w:marTop w:val="0"/>
          <w:marBottom w:val="0"/>
          <w:divBdr>
            <w:top w:val="none" w:sz="0" w:space="0" w:color="auto"/>
            <w:left w:val="none" w:sz="0" w:space="0" w:color="auto"/>
            <w:bottom w:val="none" w:sz="0" w:space="0" w:color="auto"/>
            <w:right w:val="none" w:sz="0" w:space="0" w:color="auto"/>
          </w:divBdr>
        </w:div>
        <w:div w:id="1884173505">
          <w:marLeft w:val="640"/>
          <w:marRight w:val="0"/>
          <w:marTop w:val="0"/>
          <w:marBottom w:val="0"/>
          <w:divBdr>
            <w:top w:val="none" w:sz="0" w:space="0" w:color="auto"/>
            <w:left w:val="none" w:sz="0" w:space="0" w:color="auto"/>
            <w:bottom w:val="none" w:sz="0" w:space="0" w:color="auto"/>
            <w:right w:val="none" w:sz="0" w:space="0" w:color="auto"/>
          </w:divBdr>
        </w:div>
        <w:div w:id="1814983766">
          <w:marLeft w:val="640"/>
          <w:marRight w:val="0"/>
          <w:marTop w:val="0"/>
          <w:marBottom w:val="0"/>
          <w:divBdr>
            <w:top w:val="none" w:sz="0" w:space="0" w:color="auto"/>
            <w:left w:val="none" w:sz="0" w:space="0" w:color="auto"/>
            <w:bottom w:val="none" w:sz="0" w:space="0" w:color="auto"/>
            <w:right w:val="none" w:sz="0" w:space="0" w:color="auto"/>
          </w:divBdr>
        </w:div>
        <w:div w:id="773985330">
          <w:marLeft w:val="640"/>
          <w:marRight w:val="0"/>
          <w:marTop w:val="0"/>
          <w:marBottom w:val="0"/>
          <w:divBdr>
            <w:top w:val="none" w:sz="0" w:space="0" w:color="auto"/>
            <w:left w:val="none" w:sz="0" w:space="0" w:color="auto"/>
            <w:bottom w:val="none" w:sz="0" w:space="0" w:color="auto"/>
            <w:right w:val="none" w:sz="0" w:space="0" w:color="auto"/>
          </w:divBdr>
        </w:div>
        <w:div w:id="1368289427">
          <w:marLeft w:val="640"/>
          <w:marRight w:val="0"/>
          <w:marTop w:val="0"/>
          <w:marBottom w:val="0"/>
          <w:divBdr>
            <w:top w:val="none" w:sz="0" w:space="0" w:color="auto"/>
            <w:left w:val="none" w:sz="0" w:space="0" w:color="auto"/>
            <w:bottom w:val="none" w:sz="0" w:space="0" w:color="auto"/>
            <w:right w:val="none" w:sz="0" w:space="0" w:color="auto"/>
          </w:divBdr>
        </w:div>
        <w:div w:id="1931544042">
          <w:marLeft w:val="640"/>
          <w:marRight w:val="0"/>
          <w:marTop w:val="0"/>
          <w:marBottom w:val="0"/>
          <w:divBdr>
            <w:top w:val="none" w:sz="0" w:space="0" w:color="auto"/>
            <w:left w:val="none" w:sz="0" w:space="0" w:color="auto"/>
            <w:bottom w:val="none" w:sz="0" w:space="0" w:color="auto"/>
            <w:right w:val="none" w:sz="0" w:space="0" w:color="auto"/>
          </w:divBdr>
        </w:div>
        <w:div w:id="1964992055">
          <w:marLeft w:val="640"/>
          <w:marRight w:val="0"/>
          <w:marTop w:val="0"/>
          <w:marBottom w:val="0"/>
          <w:divBdr>
            <w:top w:val="none" w:sz="0" w:space="0" w:color="auto"/>
            <w:left w:val="none" w:sz="0" w:space="0" w:color="auto"/>
            <w:bottom w:val="none" w:sz="0" w:space="0" w:color="auto"/>
            <w:right w:val="none" w:sz="0" w:space="0" w:color="auto"/>
          </w:divBdr>
        </w:div>
        <w:div w:id="1841194247">
          <w:marLeft w:val="640"/>
          <w:marRight w:val="0"/>
          <w:marTop w:val="0"/>
          <w:marBottom w:val="0"/>
          <w:divBdr>
            <w:top w:val="none" w:sz="0" w:space="0" w:color="auto"/>
            <w:left w:val="none" w:sz="0" w:space="0" w:color="auto"/>
            <w:bottom w:val="none" w:sz="0" w:space="0" w:color="auto"/>
            <w:right w:val="none" w:sz="0" w:space="0" w:color="auto"/>
          </w:divBdr>
        </w:div>
        <w:div w:id="1702240609">
          <w:marLeft w:val="640"/>
          <w:marRight w:val="0"/>
          <w:marTop w:val="0"/>
          <w:marBottom w:val="0"/>
          <w:divBdr>
            <w:top w:val="none" w:sz="0" w:space="0" w:color="auto"/>
            <w:left w:val="none" w:sz="0" w:space="0" w:color="auto"/>
            <w:bottom w:val="none" w:sz="0" w:space="0" w:color="auto"/>
            <w:right w:val="none" w:sz="0" w:space="0" w:color="auto"/>
          </w:divBdr>
        </w:div>
        <w:div w:id="207038511">
          <w:marLeft w:val="640"/>
          <w:marRight w:val="0"/>
          <w:marTop w:val="0"/>
          <w:marBottom w:val="0"/>
          <w:divBdr>
            <w:top w:val="none" w:sz="0" w:space="0" w:color="auto"/>
            <w:left w:val="none" w:sz="0" w:space="0" w:color="auto"/>
            <w:bottom w:val="none" w:sz="0" w:space="0" w:color="auto"/>
            <w:right w:val="none" w:sz="0" w:space="0" w:color="auto"/>
          </w:divBdr>
        </w:div>
        <w:div w:id="836530720">
          <w:marLeft w:val="640"/>
          <w:marRight w:val="0"/>
          <w:marTop w:val="0"/>
          <w:marBottom w:val="0"/>
          <w:divBdr>
            <w:top w:val="none" w:sz="0" w:space="0" w:color="auto"/>
            <w:left w:val="none" w:sz="0" w:space="0" w:color="auto"/>
            <w:bottom w:val="none" w:sz="0" w:space="0" w:color="auto"/>
            <w:right w:val="none" w:sz="0" w:space="0" w:color="auto"/>
          </w:divBdr>
        </w:div>
        <w:div w:id="1510876188">
          <w:marLeft w:val="640"/>
          <w:marRight w:val="0"/>
          <w:marTop w:val="0"/>
          <w:marBottom w:val="0"/>
          <w:divBdr>
            <w:top w:val="none" w:sz="0" w:space="0" w:color="auto"/>
            <w:left w:val="none" w:sz="0" w:space="0" w:color="auto"/>
            <w:bottom w:val="none" w:sz="0" w:space="0" w:color="auto"/>
            <w:right w:val="none" w:sz="0" w:space="0" w:color="auto"/>
          </w:divBdr>
        </w:div>
        <w:div w:id="1605459585">
          <w:marLeft w:val="640"/>
          <w:marRight w:val="0"/>
          <w:marTop w:val="0"/>
          <w:marBottom w:val="0"/>
          <w:divBdr>
            <w:top w:val="none" w:sz="0" w:space="0" w:color="auto"/>
            <w:left w:val="none" w:sz="0" w:space="0" w:color="auto"/>
            <w:bottom w:val="none" w:sz="0" w:space="0" w:color="auto"/>
            <w:right w:val="none" w:sz="0" w:space="0" w:color="auto"/>
          </w:divBdr>
        </w:div>
        <w:div w:id="343048054">
          <w:marLeft w:val="640"/>
          <w:marRight w:val="0"/>
          <w:marTop w:val="0"/>
          <w:marBottom w:val="0"/>
          <w:divBdr>
            <w:top w:val="none" w:sz="0" w:space="0" w:color="auto"/>
            <w:left w:val="none" w:sz="0" w:space="0" w:color="auto"/>
            <w:bottom w:val="none" w:sz="0" w:space="0" w:color="auto"/>
            <w:right w:val="none" w:sz="0" w:space="0" w:color="auto"/>
          </w:divBdr>
        </w:div>
        <w:div w:id="1967159493">
          <w:marLeft w:val="640"/>
          <w:marRight w:val="0"/>
          <w:marTop w:val="0"/>
          <w:marBottom w:val="0"/>
          <w:divBdr>
            <w:top w:val="none" w:sz="0" w:space="0" w:color="auto"/>
            <w:left w:val="none" w:sz="0" w:space="0" w:color="auto"/>
            <w:bottom w:val="none" w:sz="0" w:space="0" w:color="auto"/>
            <w:right w:val="none" w:sz="0" w:space="0" w:color="auto"/>
          </w:divBdr>
        </w:div>
        <w:div w:id="1473907640">
          <w:marLeft w:val="640"/>
          <w:marRight w:val="0"/>
          <w:marTop w:val="0"/>
          <w:marBottom w:val="0"/>
          <w:divBdr>
            <w:top w:val="none" w:sz="0" w:space="0" w:color="auto"/>
            <w:left w:val="none" w:sz="0" w:space="0" w:color="auto"/>
            <w:bottom w:val="none" w:sz="0" w:space="0" w:color="auto"/>
            <w:right w:val="none" w:sz="0" w:space="0" w:color="auto"/>
          </w:divBdr>
        </w:div>
        <w:div w:id="202209010">
          <w:marLeft w:val="640"/>
          <w:marRight w:val="0"/>
          <w:marTop w:val="0"/>
          <w:marBottom w:val="0"/>
          <w:divBdr>
            <w:top w:val="none" w:sz="0" w:space="0" w:color="auto"/>
            <w:left w:val="none" w:sz="0" w:space="0" w:color="auto"/>
            <w:bottom w:val="none" w:sz="0" w:space="0" w:color="auto"/>
            <w:right w:val="none" w:sz="0" w:space="0" w:color="auto"/>
          </w:divBdr>
        </w:div>
        <w:div w:id="1546522207">
          <w:marLeft w:val="640"/>
          <w:marRight w:val="0"/>
          <w:marTop w:val="0"/>
          <w:marBottom w:val="0"/>
          <w:divBdr>
            <w:top w:val="none" w:sz="0" w:space="0" w:color="auto"/>
            <w:left w:val="none" w:sz="0" w:space="0" w:color="auto"/>
            <w:bottom w:val="none" w:sz="0" w:space="0" w:color="auto"/>
            <w:right w:val="none" w:sz="0" w:space="0" w:color="auto"/>
          </w:divBdr>
        </w:div>
        <w:div w:id="1839467603">
          <w:marLeft w:val="640"/>
          <w:marRight w:val="0"/>
          <w:marTop w:val="0"/>
          <w:marBottom w:val="0"/>
          <w:divBdr>
            <w:top w:val="none" w:sz="0" w:space="0" w:color="auto"/>
            <w:left w:val="none" w:sz="0" w:space="0" w:color="auto"/>
            <w:bottom w:val="none" w:sz="0" w:space="0" w:color="auto"/>
            <w:right w:val="none" w:sz="0" w:space="0" w:color="auto"/>
          </w:divBdr>
        </w:div>
        <w:div w:id="1169830548">
          <w:marLeft w:val="640"/>
          <w:marRight w:val="0"/>
          <w:marTop w:val="0"/>
          <w:marBottom w:val="0"/>
          <w:divBdr>
            <w:top w:val="none" w:sz="0" w:space="0" w:color="auto"/>
            <w:left w:val="none" w:sz="0" w:space="0" w:color="auto"/>
            <w:bottom w:val="none" w:sz="0" w:space="0" w:color="auto"/>
            <w:right w:val="none" w:sz="0" w:space="0" w:color="auto"/>
          </w:divBdr>
        </w:div>
        <w:div w:id="29772018">
          <w:marLeft w:val="640"/>
          <w:marRight w:val="0"/>
          <w:marTop w:val="0"/>
          <w:marBottom w:val="0"/>
          <w:divBdr>
            <w:top w:val="none" w:sz="0" w:space="0" w:color="auto"/>
            <w:left w:val="none" w:sz="0" w:space="0" w:color="auto"/>
            <w:bottom w:val="none" w:sz="0" w:space="0" w:color="auto"/>
            <w:right w:val="none" w:sz="0" w:space="0" w:color="auto"/>
          </w:divBdr>
        </w:div>
        <w:div w:id="2015719623">
          <w:marLeft w:val="640"/>
          <w:marRight w:val="0"/>
          <w:marTop w:val="0"/>
          <w:marBottom w:val="0"/>
          <w:divBdr>
            <w:top w:val="none" w:sz="0" w:space="0" w:color="auto"/>
            <w:left w:val="none" w:sz="0" w:space="0" w:color="auto"/>
            <w:bottom w:val="none" w:sz="0" w:space="0" w:color="auto"/>
            <w:right w:val="none" w:sz="0" w:space="0" w:color="auto"/>
          </w:divBdr>
        </w:div>
        <w:div w:id="567308457">
          <w:marLeft w:val="640"/>
          <w:marRight w:val="0"/>
          <w:marTop w:val="0"/>
          <w:marBottom w:val="0"/>
          <w:divBdr>
            <w:top w:val="none" w:sz="0" w:space="0" w:color="auto"/>
            <w:left w:val="none" w:sz="0" w:space="0" w:color="auto"/>
            <w:bottom w:val="none" w:sz="0" w:space="0" w:color="auto"/>
            <w:right w:val="none" w:sz="0" w:space="0" w:color="auto"/>
          </w:divBdr>
        </w:div>
        <w:div w:id="541556618">
          <w:marLeft w:val="640"/>
          <w:marRight w:val="0"/>
          <w:marTop w:val="0"/>
          <w:marBottom w:val="0"/>
          <w:divBdr>
            <w:top w:val="none" w:sz="0" w:space="0" w:color="auto"/>
            <w:left w:val="none" w:sz="0" w:space="0" w:color="auto"/>
            <w:bottom w:val="none" w:sz="0" w:space="0" w:color="auto"/>
            <w:right w:val="none" w:sz="0" w:space="0" w:color="auto"/>
          </w:divBdr>
        </w:div>
        <w:div w:id="166677371">
          <w:marLeft w:val="640"/>
          <w:marRight w:val="0"/>
          <w:marTop w:val="0"/>
          <w:marBottom w:val="0"/>
          <w:divBdr>
            <w:top w:val="none" w:sz="0" w:space="0" w:color="auto"/>
            <w:left w:val="none" w:sz="0" w:space="0" w:color="auto"/>
            <w:bottom w:val="none" w:sz="0" w:space="0" w:color="auto"/>
            <w:right w:val="none" w:sz="0" w:space="0" w:color="auto"/>
          </w:divBdr>
        </w:div>
        <w:div w:id="1130897098">
          <w:marLeft w:val="640"/>
          <w:marRight w:val="0"/>
          <w:marTop w:val="0"/>
          <w:marBottom w:val="0"/>
          <w:divBdr>
            <w:top w:val="none" w:sz="0" w:space="0" w:color="auto"/>
            <w:left w:val="none" w:sz="0" w:space="0" w:color="auto"/>
            <w:bottom w:val="none" w:sz="0" w:space="0" w:color="auto"/>
            <w:right w:val="none" w:sz="0" w:space="0" w:color="auto"/>
          </w:divBdr>
        </w:div>
      </w:divsChild>
    </w:div>
    <w:div w:id="1186676996">
      <w:bodyDiv w:val="1"/>
      <w:marLeft w:val="0"/>
      <w:marRight w:val="0"/>
      <w:marTop w:val="0"/>
      <w:marBottom w:val="0"/>
      <w:divBdr>
        <w:top w:val="none" w:sz="0" w:space="0" w:color="auto"/>
        <w:left w:val="none" w:sz="0" w:space="0" w:color="auto"/>
        <w:bottom w:val="none" w:sz="0" w:space="0" w:color="auto"/>
        <w:right w:val="none" w:sz="0" w:space="0" w:color="auto"/>
      </w:divBdr>
      <w:divsChild>
        <w:div w:id="777867276">
          <w:marLeft w:val="640"/>
          <w:marRight w:val="0"/>
          <w:marTop w:val="0"/>
          <w:marBottom w:val="0"/>
          <w:divBdr>
            <w:top w:val="none" w:sz="0" w:space="0" w:color="auto"/>
            <w:left w:val="none" w:sz="0" w:space="0" w:color="auto"/>
            <w:bottom w:val="none" w:sz="0" w:space="0" w:color="auto"/>
            <w:right w:val="none" w:sz="0" w:space="0" w:color="auto"/>
          </w:divBdr>
        </w:div>
        <w:div w:id="235022038">
          <w:marLeft w:val="640"/>
          <w:marRight w:val="0"/>
          <w:marTop w:val="0"/>
          <w:marBottom w:val="0"/>
          <w:divBdr>
            <w:top w:val="none" w:sz="0" w:space="0" w:color="auto"/>
            <w:left w:val="none" w:sz="0" w:space="0" w:color="auto"/>
            <w:bottom w:val="none" w:sz="0" w:space="0" w:color="auto"/>
            <w:right w:val="none" w:sz="0" w:space="0" w:color="auto"/>
          </w:divBdr>
        </w:div>
        <w:div w:id="2064988432">
          <w:marLeft w:val="640"/>
          <w:marRight w:val="0"/>
          <w:marTop w:val="0"/>
          <w:marBottom w:val="0"/>
          <w:divBdr>
            <w:top w:val="none" w:sz="0" w:space="0" w:color="auto"/>
            <w:left w:val="none" w:sz="0" w:space="0" w:color="auto"/>
            <w:bottom w:val="none" w:sz="0" w:space="0" w:color="auto"/>
            <w:right w:val="none" w:sz="0" w:space="0" w:color="auto"/>
          </w:divBdr>
        </w:div>
        <w:div w:id="557864287">
          <w:marLeft w:val="640"/>
          <w:marRight w:val="0"/>
          <w:marTop w:val="0"/>
          <w:marBottom w:val="0"/>
          <w:divBdr>
            <w:top w:val="none" w:sz="0" w:space="0" w:color="auto"/>
            <w:left w:val="none" w:sz="0" w:space="0" w:color="auto"/>
            <w:bottom w:val="none" w:sz="0" w:space="0" w:color="auto"/>
            <w:right w:val="none" w:sz="0" w:space="0" w:color="auto"/>
          </w:divBdr>
        </w:div>
        <w:div w:id="1256093188">
          <w:marLeft w:val="640"/>
          <w:marRight w:val="0"/>
          <w:marTop w:val="0"/>
          <w:marBottom w:val="0"/>
          <w:divBdr>
            <w:top w:val="none" w:sz="0" w:space="0" w:color="auto"/>
            <w:left w:val="none" w:sz="0" w:space="0" w:color="auto"/>
            <w:bottom w:val="none" w:sz="0" w:space="0" w:color="auto"/>
            <w:right w:val="none" w:sz="0" w:space="0" w:color="auto"/>
          </w:divBdr>
        </w:div>
        <w:div w:id="629046357">
          <w:marLeft w:val="640"/>
          <w:marRight w:val="0"/>
          <w:marTop w:val="0"/>
          <w:marBottom w:val="0"/>
          <w:divBdr>
            <w:top w:val="none" w:sz="0" w:space="0" w:color="auto"/>
            <w:left w:val="none" w:sz="0" w:space="0" w:color="auto"/>
            <w:bottom w:val="none" w:sz="0" w:space="0" w:color="auto"/>
            <w:right w:val="none" w:sz="0" w:space="0" w:color="auto"/>
          </w:divBdr>
        </w:div>
        <w:div w:id="106430818">
          <w:marLeft w:val="640"/>
          <w:marRight w:val="0"/>
          <w:marTop w:val="0"/>
          <w:marBottom w:val="0"/>
          <w:divBdr>
            <w:top w:val="none" w:sz="0" w:space="0" w:color="auto"/>
            <w:left w:val="none" w:sz="0" w:space="0" w:color="auto"/>
            <w:bottom w:val="none" w:sz="0" w:space="0" w:color="auto"/>
            <w:right w:val="none" w:sz="0" w:space="0" w:color="auto"/>
          </w:divBdr>
        </w:div>
        <w:div w:id="242760602">
          <w:marLeft w:val="640"/>
          <w:marRight w:val="0"/>
          <w:marTop w:val="0"/>
          <w:marBottom w:val="0"/>
          <w:divBdr>
            <w:top w:val="none" w:sz="0" w:space="0" w:color="auto"/>
            <w:left w:val="none" w:sz="0" w:space="0" w:color="auto"/>
            <w:bottom w:val="none" w:sz="0" w:space="0" w:color="auto"/>
            <w:right w:val="none" w:sz="0" w:space="0" w:color="auto"/>
          </w:divBdr>
        </w:div>
        <w:div w:id="539780406">
          <w:marLeft w:val="640"/>
          <w:marRight w:val="0"/>
          <w:marTop w:val="0"/>
          <w:marBottom w:val="0"/>
          <w:divBdr>
            <w:top w:val="none" w:sz="0" w:space="0" w:color="auto"/>
            <w:left w:val="none" w:sz="0" w:space="0" w:color="auto"/>
            <w:bottom w:val="none" w:sz="0" w:space="0" w:color="auto"/>
            <w:right w:val="none" w:sz="0" w:space="0" w:color="auto"/>
          </w:divBdr>
        </w:div>
        <w:div w:id="1738435875">
          <w:marLeft w:val="640"/>
          <w:marRight w:val="0"/>
          <w:marTop w:val="0"/>
          <w:marBottom w:val="0"/>
          <w:divBdr>
            <w:top w:val="none" w:sz="0" w:space="0" w:color="auto"/>
            <w:left w:val="none" w:sz="0" w:space="0" w:color="auto"/>
            <w:bottom w:val="none" w:sz="0" w:space="0" w:color="auto"/>
            <w:right w:val="none" w:sz="0" w:space="0" w:color="auto"/>
          </w:divBdr>
        </w:div>
        <w:div w:id="2109542418">
          <w:marLeft w:val="640"/>
          <w:marRight w:val="0"/>
          <w:marTop w:val="0"/>
          <w:marBottom w:val="0"/>
          <w:divBdr>
            <w:top w:val="none" w:sz="0" w:space="0" w:color="auto"/>
            <w:left w:val="none" w:sz="0" w:space="0" w:color="auto"/>
            <w:bottom w:val="none" w:sz="0" w:space="0" w:color="auto"/>
            <w:right w:val="none" w:sz="0" w:space="0" w:color="auto"/>
          </w:divBdr>
        </w:div>
        <w:div w:id="310839839">
          <w:marLeft w:val="640"/>
          <w:marRight w:val="0"/>
          <w:marTop w:val="0"/>
          <w:marBottom w:val="0"/>
          <w:divBdr>
            <w:top w:val="none" w:sz="0" w:space="0" w:color="auto"/>
            <w:left w:val="none" w:sz="0" w:space="0" w:color="auto"/>
            <w:bottom w:val="none" w:sz="0" w:space="0" w:color="auto"/>
            <w:right w:val="none" w:sz="0" w:space="0" w:color="auto"/>
          </w:divBdr>
        </w:div>
        <w:div w:id="1482572830">
          <w:marLeft w:val="640"/>
          <w:marRight w:val="0"/>
          <w:marTop w:val="0"/>
          <w:marBottom w:val="0"/>
          <w:divBdr>
            <w:top w:val="none" w:sz="0" w:space="0" w:color="auto"/>
            <w:left w:val="none" w:sz="0" w:space="0" w:color="auto"/>
            <w:bottom w:val="none" w:sz="0" w:space="0" w:color="auto"/>
            <w:right w:val="none" w:sz="0" w:space="0" w:color="auto"/>
          </w:divBdr>
        </w:div>
        <w:div w:id="1009063714">
          <w:marLeft w:val="640"/>
          <w:marRight w:val="0"/>
          <w:marTop w:val="0"/>
          <w:marBottom w:val="0"/>
          <w:divBdr>
            <w:top w:val="none" w:sz="0" w:space="0" w:color="auto"/>
            <w:left w:val="none" w:sz="0" w:space="0" w:color="auto"/>
            <w:bottom w:val="none" w:sz="0" w:space="0" w:color="auto"/>
            <w:right w:val="none" w:sz="0" w:space="0" w:color="auto"/>
          </w:divBdr>
        </w:div>
        <w:div w:id="2100101816">
          <w:marLeft w:val="640"/>
          <w:marRight w:val="0"/>
          <w:marTop w:val="0"/>
          <w:marBottom w:val="0"/>
          <w:divBdr>
            <w:top w:val="none" w:sz="0" w:space="0" w:color="auto"/>
            <w:left w:val="none" w:sz="0" w:space="0" w:color="auto"/>
            <w:bottom w:val="none" w:sz="0" w:space="0" w:color="auto"/>
            <w:right w:val="none" w:sz="0" w:space="0" w:color="auto"/>
          </w:divBdr>
        </w:div>
        <w:div w:id="1491018122">
          <w:marLeft w:val="640"/>
          <w:marRight w:val="0"/>
          <w:marTop w:val="0"/>
          <w:marBottom w:val="0"/>
          <w:divBdr>
            <w:top w:val="none" w:sz="0" w:space="0" w:color="auto"/>
            <w:left w:val="none" w:sz="0" w:space="0" w:color="auto"/>
            <w:bottom w:val="none" w:sz="0" w:space="0" w:color="auto"/>
            <w:right w:val="none" w:sz="0" w:space="0" w:color="auto"/>
          </w:divBdr>
        </w:div>
        <w:div w:id="1302736380">
          <w:marLeft w:val="640"/>
          <w:marRight w:val="0"/>
          <w:marTop w:val="0"/>
          <w:marBottom w:val="0"/>
          <w:divBdr>
            <w:top w:val="none" w:sz="0" w:space="0" w:color="auto"/>
            <w:left w:val="none" w:sz="0" w:space="0" w:color="auto"/>
            <w:bottom w:val="none" w:sz="0" w:space="0" w:color="auto"/>
            <w:right w:val="none" w:sz="0" w:space="0" w:color="auto"/>
          </w:divBdr>
        </w:div>
        <w:div w:id="944380947">
          <w:marLeft w:val="640"/>
          <w:marRight w:val="0"/>
          <w:marTop w:val="0"/>
          <w:marBottom w:val="0"/>
          <w:divBdr>
            <w:top w:val="none" w:sz="0" w:space="0" w:color="auto"/>
            <w:left w:val="none" w:sz="0" w:space="0" w:color="auto"/>
            <w:bottom w:val="none" w:sz="0" w:space="0" w:color="auto"/>
            <w:right w:val="none" w:sz="0" w:space="0" w:color="auto"/>
          </w:divBdr>
        </w:div>
        <w:div w:id="163204272">
          <w:marLeft w:val="640"/>
          <w:marRight w:val="0"/>
          <w:marTop w:val="0"/>
          <w:marBottom w:val="0"/>
          <w:divBdr>
            <w:top w:val="none" w:sz="0" w:space="0" w:color="auto"/>
            <w:left w:val="none" w:sz="0" w:space="0" w:color="auto"/>
            <w:bottom w:val="none" w:sz="0" w:space="0" w:color="auto"/>
            <w:right w:val="none" w:sz="0" w:space="0" w:color="auto"/>
          </w:divBdr>
        </w:div>
        <w:div w:id="265577857">
          <w:marLeft w:val="640"/>
          <w:marRight w:val="0"/>
          <w:marTop w:val="0"/>
          <w:marBottom w:val="0"/>
          <w:divBdr>
            <w:top w:val="none" w:sz="0" w:space="0" w:color="auto"/>
            <w:left w:val="none" w:sz="0" w:space="0" w:color="auto"/>
            <w:bottom w:val="none" w:sz="0" w:space="0" w:color="auto"/>
            <w:right w:val="none" w:sz="0" w:space="0" w:color="auto"/>
          </w:divBdr>
        </w:div>
        <w:div w:id="653753304">
          <w:marLeft w:val="640"/>
          <w:marRight w:val="0"/>
          <w:marTop w:val="0"/>
          <w:marBottom w:val="0"/>
          <w:divBdr>
            <w:top w:val="none" w:sz="0" w:space="0" w:color="auto"/>
            <w:left w:val="none" w:sz="0" w:space="0" w:color="auto"/>
            <w:bottom w:val="none" w:sz="0" w:space="0" w:color="auto"/>
            <w:right w:val="none" w:sz="0" w:space="0" w:color="auto"/>
          </w:divBdr>
        </w:div>
        <w:div w:id="1158157404">
          <w:marLeft w:val="640"/>
          <w:marRight w:val="0"/>
          <w:marTop w:val="0"/>
          <w:marBottom w:val="0"/>
          <w:divBdr>
            <w:top w:val="none" w:sz="0" w:space="0" w:color="auto"/>
            <w:left w:val="none" w:sz="0" w:space="0" w:color="auto"/>
            <w:bottom w:val="none" w:sz="0" w:space="0" w:color="auto"/>
            <w:right w:val="none" w:sz="0" w:space="0" w:color="auto"/>
          </w:divBdr>
        </w:div>
        <w:div w:id="225995840">
          <w:marLeft w:val="640"/>
          <w:marRight w:val="0"/>
          <w:marTop w:val="0"/>
          <w:marBottom w:val="0"/>
          <w:divBdr>
            <w:top w:val="none" w:sz="0" w:space="0" w:color="auto"/>
            <w:left w:val="none" w:sz="0" w:space="0" w:color="auto"/>
            <w:bottom w:val="none" w:sz="0" w:space="0" w:color="auto"/>
            <w:right w:val="none" w:sz="0" w:space="0" w:color="auto"/>
          </w:divBdr>
        </w:div>
        <w:div w:id="189879360">
          <w:marLeft w:val="640"/>
          <w:marRight w:val="0"/>
          <w:marTop w:val="0"/>
          <w:marBottom w:val="0"/>
          <w:divBdr>
            <w:top w:val="none" w:sz="0" w:space="0" w:color="auto"/>
            <w:left w:val="none" w:sz="0" w:space="0" w:color="auto"/>
            <w:bottom w:val="none" w:sz="0" w:space="0" w:color="auto"/>
            <w:right w:val="none" w:sz="0" w:space="0" w:color="auto"/>
          </w:divBdr>
        </w:div>
        <w:div w:id="1084764686">
          <w:marLeft w:val="640"/>
          <w:marRight w:val="0"/>
          <w:marTop w:val="0"/>
          <w:marBottom w:val="0"/>
          <w:divBdr>
            <w:top w:val="none" w:sz="0" w:space="0" w:color="auto"/>
            <w:left w:val="none" w:sz="0" w:space="0" w:color="auto"/>
            <w:bottom w:val="none" w:sz="0" w:space="0" w:color="auto"/>
            <w:right w:val="none" w:sz="0" w:space="0" w:color="auto"/>
          </w:divBdr>
        </w:div>
        <w:div w:id="1731078535">
          <w:marLeft w:val="640"/>
          <w:marRight w:val="0"/>
          <w:marTop w:val="0"/>
          <w:marBottom w:val="0"/>
          <w:divBdr>
            <w:top w:val="none" w:sz="0" w:space="0" w:color="auto"/>
            <w:left w:val="none" w:sz="0" w:space="0" w:color="auto"/>
            <w:bottom w:val="none" w:sz="0" w:space="0" w:color="auto"/>
            <w:right w:val="none" w:sz="0" w:space="0" w:color="auto"/>
          </w:divBdr>
        </w:div>
        <w:div w:id="981621741">
          <w:marLeft w:val="640"/>
          <w:marRight w:val="0"/>
          <w:marTop w:val="0"/>
          <w:marBottom w:val="0"/>
          <w:divBdr>
            <w:top w:val="none" w:sz="0" w:space="0" w:color="auto"/>
            <w:left w:val="none" w:sz="0" w:space="0" w:color="auto"/>
            <w:bottom w:val="none" w:sz="0" w:space="0" w:color="auto"/>
            <w:right w:val="none" w:sz="0" w:space="0" w:color="auto"/>
          </w:divBdr>
        </w:div>
        <w:div w:id="654184287">
          <w:marLeft w:val="640"/>
          <w:marRight w:val="0"/>
          <w:marTop w:val="0"/>
          <w:marBottom w:val="0"/>
          <w:divBdr>
            <w:top w:val="none" w:sz="0" w:space="0" w:color="auto"/>
            <w:left w:val="none" w:sz="0" w:space="0" w:color="auto"/>
            <w:bottom w:val="none" w:sz="0" w:space="0" w:color="auto"/>
            <w:right w:val="none" w:sz="0" w:space="0" w:color="auto"/>
          </w:divBdr>
        </w:div>
        <w:div w:id="1263345649">
          <w:marLeft w:val="640"/>
          <w:marRight w:val="0"/>
          <w:marTop w:val="0"/>
          <w:marBottom w:val="0"/>
          <w:divBdr>
            <w:top w:val="none" w:sz="0" w:space="0" w:color="auto"/>
            <w:left w:val="none" w:sz="0" w:space="0" w:color="auto"/>
            <w:bottom w:val="none" w:sz="0" w:space="0" w:color="auto"/>
            <w:right w:val="none" w:sz="0" w:space="0" w:color="auto"/>
          </w:divBdr>
        </w:div>
        <w:div w:id="1963607677">
          <w:marLeft w:val="640"/>
          <w:marRight w:val="0"/>
          <w:marTop w:val="0"/>
          <w:marBottom w:val="0"/>
          <w:divBdr>
            <w:top w:val="none" w:sz="0" w:space="0" w:color="auto"/>
            <w:left w:val="none" w:sz="0" w:space="0" w:color="auto"/>
            <w:bottom w:val="none" w:sz="0" w:space="0" w:color="auto"/>
            <w:right w:val="none" w:sz="0" w:space="0" w:color="auto"/>
          </w:divBdr>
        </w:div>
        <w:div w:id="1299259383">
          <w:marLeft w:val="640"/>
          <w:marRight w:val="0"/>
          <w:marTop w:val="0"/>
          <w:marBottom w:val="0"/>
          <w:divBdr>
            <w:top w:val="none" w:sz="0" w:space="0" w:color="auto"/>
            <w:left w:val="none" w:sz="0" w:space="0" w:color="auto"/>
            <w:bottom w:val="none" w:sz="0" w:space="0" w:color="auto"/>
            <w:right w:val="none" w:sz="0" w:space="0" w:color="auto"/>
          </w:divBdr>
        </w:div>
        <w:div w:id="1480263864">
          <w:marLeft w:val="640"/>
          <w:marRight w:val="0"/>
          <w:marTop w:val="0"/>
          <w:marBottom w:val="0"/>
          <w:divBdr>
            <w:top w:val="none" w:sz="0" w:space="0" w:color="auto"/>
            <w:left w:val="none" w:sz="0" w:space="0" w:color="auto"/>
            <w:bottom w:val="none" w:sz="0" w:space="0" w:color="auto"/>
            <w:right w:val="none" w:sz="0" w:space="0" w:color="auto"/>
          </w:divBdr>
        </w:div>
        <w:div w:id="84956020">
          <w:marLeft w:val="640"/>
          <w:marRight w:val="0"/>
          <w:marTop w:val="0"/>
          <w:marBottom w:val="0"/>
          <w:divBdr>
            <w:top w:val="none" w:sz="0" w:space="0" w:color="auto"/>
            <w:left w:val="none" w:sz="0" w:space="0" w:color="auto"/>
            <w:bottom w:val="none" w:sz="0" w:space="0" w:color="auto"/>
            <w:right w:val="none" w:sz="0" w:space="0" w:color="auto"/>
          </w:divBdr>
        </w:div>
        <w:div w:id="513961615">
          <w:marLeft w:val="640"/>
          <w:marRight w:val="0"/>
          <w:marTop w:val="0"/>
          <w:marBottom w:val="0"/>
          <w:divBdr>
            <w:top w:val="none" w:sz="0" w:space="0" w:color="auto"/>
            <w:left w:val="none" w:sz="0" w:space="0" w:color="auto"/>
            <w:bottom w:val="none" w:sz="0" w:space="0" w:color="auto"/>
            <w:right w:val="none" w:sz="0" w:space="0" w:color="auto"/>
          </w:divBdr>
        </w:div>
        <w:div w:id="443379282">
          <w:marLeft w:val="640"/>
          <w:marRight w:val="0"/>
          <w:marTop w:val="0"/>
          <w:marBottom w:val="0"/>
          <w:divBdr>
            <w:top w:val="none" w:sz="0" w:space="0" w:color="auto"/>
            <w:left w:val="none" w:sz="0" w:space="0" w:color="auto"/>
            <w:bottom w:val="none" w:sz="0" w:space="0" w:color="auto"/>
            <w:right w:val="none" w:sz="0" w:space="0" w:color="auto"/>
          </w:divBdr>
        </w:div>
        <w:div w:id="1765228272">
          <w:marLeft w:val="640"/>
          <w:marRight w:val="0"/>
          <w:marTop w:val="0"/>
          <w:marBottom w:val="0"/>
          <w:divBdr>
            <w:top w:val="none" w:sz="0" w:space="0" w:color="auto"/>
            <w:left w:val="none" w:sz="0" w:space="0" w:color="auto"/>
            <w:bottom w:val="none" w:sz="0" w:space="0" w:color="auto"/>
            <w:right w:val="none" w:sz="0" w:space="0" w:color="auto"/>
          </w:divBdr>
        </w:div>
        <w:div w:id="184948241">
          <w:marLeft w:val="640"/>
          <w:marRight w:val="0"/>
          <w:marTop w:val="0"/>
          <w:marBottom w:val="0"/>
          <w:divBdr>
            <w:top w:val="none" w:sz="0" w:space="0" w:color="auto"/>
            <w:left w:val="none" w:sz="0" w:space="0" w:color="auto"/>
            <w:bottom w:val="none" w:sz="0" w:space="0" w:color="auto"/>
            <w:right w:val="none" w:sz="0" w:space="0" w:color="auto"/>
          </w:divBdr>
        </w:div>
        <w:div w:id="494302561">
          <w:marLeft w:val="640"/>
          <w:marRight w:val="0"/>
          <w:marTop w:val="0"/>
          <w:marBottom w:val="0"/>
          <w:divBdr>
            <w:top w:val="none" w:sz="0" w:space="0" w:color="auto"/>
            <w:left w:val="none" w:sz="0" w:space="0" w:color="auto"/>
            <w:bottom w:val="none" w:sz="0" w:space="0" w:color="auto"/>
            <w:right w:val="none" w:sz="0" w:space="0" w:color="auto"/>
          </w:divBdr>
        </w:div>
        <w:div w:id="764687706">
          <w:marLeft w:val="640"/>
          <w:marRight w:val="0"/>
          <w:marTop w:val="0"/>
          <w:marBottom w:val="0"/>
          <w:divBdr>
            <w:top w:val="none" w:sz="0" w:space="0" w:color="auto"/>
            <w:left w:val="none" w:sz="0" w:space="0" w:color="auto"/>
            <w:bottom w:val="none" w:sz="0" w:space="0" w:color="auto"/>
            <w:right w:val="none" w:sz="0" w:space="0" w:color="auto"/>
          </w:divBdr>
        </w:div>
        <w:div w:id="1358577412">
          <w:marLeft w:val="640"/>
          <w:marRight w:val="0"/>
          <w:marTop w:val="0"/>
          <w:marBottom w:val="0"/>
          <w:divBdr>
            <w:top w:val="none" w:sz="0" w:space="0" w:color="auto"/>
            <w:left w:val="none" w:sz="0" w:space="0" w:color="auto"/>
            <w:bottom w:val="none" w:sz="0" w:space="0" w:color="auto"/>
            <w:right w:val="none" w:sz="0" w:space="0" w:color="auto"/>
          </w:divBdr>
        </w:div>
        <w:div w:id="671875417">
          <w:marLeft w:val="640"/>
          <w:marRight w:val="0"/>
          <w:marTop w:val="0"/>
          <w:marBottom w:val="0"/>
          <w:divBdr>
            <w:top w:val="none" w:sz="0" w:space="0" w:color="auto"/>
            <w:left w:val="none" w:sz="0" w:space="0" w:color="auto"/>
            <w:bottom w:val="none" w:sz="0" w:space="0" w:color="auto"/>
            <w:right w:val="none" w:sz="0" w:space="0" w:color="auto"/>
          </w:divBdr>
        </w:div>
        <w:div w:id="729882292">
          <w:marLeft w:val="640"/>
          <w:marRight w:val="0"/>
          <w:marTop w:val="0"/>
          <w:marBottom w:val="0"/>
          <w:divBdr>
            <w:top w:val="none" w:sz="0" w:space="0" w:color="auto"/>
            <w:left w:val="none" w:sz="0" w:space="0" w:color="auto"/>
            <w:bottom w:val="none" w:sz="0" w:space="0" w:color="auto"/>
            <w:right w:val="none" w:sz="0" w:space="0" w:color="auto"/>
          </w:divBdr>
        </w:div>
        <w:div w:id="2015372935">
          <w:marLeft w:val="640"/>
          <w:marRight w:val="0"/>
          <w:marTop w:val="0"/>
          <w:marBottom w:val="0"/>
          <w:divBdr>
            <w:top w:val="none" w:sz="0" w:space="0" w:color="auto"/>
            <w:left w:val="none" w:sz="0" w:space="0" w:color="auto"/>
            <w:bottom w:val="none" w:sz="0" w:space="0" w:color="auto"/>
            <w:right w:val="none" w:sz="0" w:space="0" w:color="auto"/>
          </w:divBdr>
        </w:div>
        <w:div w:id="620110041">
          <w:marLeft w:val="640"/>
          <w:marRight w:val="0"/>
          <w:marTop w:val="0"/>
          <w:marBottom w:val="0"/>
          <w:divBdr>
            <w:top w:val="none" w:sz="0" w:space="0" w:color="auto"/>
            <w:left w:val="none" w:sz="0" w:space="0" w:color="auto"/>
            <w:bottom w:val="none" w:sz="0" w:space="0" w:color="auto"/>
            <w:right w:val="none" w:sz="0" w:space="0" w:color="auto"/>
          </w:divBdr>
        </w:div>
        <w:div w:id="925500615">
          <w:marLeft w:val="640"/>
          <w:marRight w:val="0"/>
          <w:marTop w:val="0"/>
          <w:marBottom w:val="0"/>
          <w:divBdr>
            <w:top w:val="none" w:sz="0" w:space="0" w:color="auto"/>
            <w:left w:val="none" w:sz="0" w:space="0" w:color="auto"/>
            <w:bottom w:val="none" w:sz="0" w:space="0" w:color="auto"/>
            <w:right w:val="none" w:sz="0" w:space="0" w:color="auto"/>
          </w:divBdr>
        </w:div>
        <w:div w:id="1271860250">
          <w:marLeft w:val="640"/>
          <w:marRight w:val="0"/>
          <w:marTop w:val="0"/>
          <w:marBottom w:val="0"/>
          <w:divBdr>
            <w:top w:val="none" w:sz="0" w:space="0" w:color="auto"/>
            <w:left w:val="none" w:sz="0" w:space="0" w:color="auto"/>
            <w:bottom w:val="none" w:sz="0" w:space="0" w:color="auto"/>
            <w:right w:val="none" w:sz="0" w:space="0" w:color="auto"/>
          </w:divBdr>
        </w:div>
        <w:div w:id="1395473164">
          <w:marLeft w:val="640"/>
          <w:marRight w:val="0"/>
          <w:marTop w:val="0"/>
          <w:marBottom w:val="0"/>
          <w:divBdr>
            <w:top w:val="none" w:sz="0" w:space="0" w:color="auto"/>
            <w:left w:val="none" w:sz="0" w:space="0" w:color="auto"/>
            <w:bottom w:val="none" w:sz="0" w:space="0" w:color="auto"/>
            <w:right w:val="none" w:sz="0" w:space="0" w:color="auto"/>
          </w:divBdr>
        </w:div>
        <w:div w:id="1256015865">
          <w:marLeft w:val="640"/>
          <w:marRight w:val="0"/>
          <w:marTop w:val="0"/>
          <w:marBottom w:val="0"/>
          <w:divBdr>
            <w:top w:val="none" w:sz="0" w:space="0" w:color="auto"/>
            <w:left w:val="none" w:sz="0" w:space="0" w:color="auto"/>
            <w:bottom w:val="none" w:sz="0" w:space="0" w:color="auto"/>
            <w:right w:val="none" w:sz="0" w:space="0" w:color="auto"/>
          </w:divBdr>
        </w:div>
        <w:div w:id="848059247">
          <w:marLeft w:val="640"/>
          <w:marRight w:val="0"/>
          <w:marTop w:val="0"/>
          <w:marBottom w:val="0"/>
          <w:divBdr>
            <w:top w:val="none" w:sz="0" w:space="0" w:color="auto"/>
            <w:left w:val="none" w:sz="0" w:space="0" w:color="auto"/>
            <w:bottom w:val="none" w:sz="0" w:space="0" w:color="auto"/>
            <w:right w:val="none" w:sz="0" w:space="0" w:color="auto"/>
          </w:divBdr>
        </w:div>
        <w:div w:id="1624843384">
          <w:marLeft w:val="640"/>
          <w:marRight w:val="0"/>
          <w:marTop w:val="0"/>
          <w:marBottom w:val="0"/>
          <w:divBdr>
            <w:top w:val="none" w:sz="0" w:space="0" w:color="auto"/>
            <w:left w:val="none" w:sz="0" w:space="0" w:color="auto"/>
            <w:bottom w:val="none" w:sz="0" w:space="0" w:color="auto"/>
            <w:right w:val="none" w:sz="0" w:space="0" w:color="auto"/>
          </w:divBdr>
        </w:div>
        <w:div w:id="570891412">
          <w:marLeft w:val="640"/>
          <w:marRight w:val="0"/>
          <w:marTop w:val="0"/>
          <w:marBottom w:val="0"/>
          <w:divBdr>
            <w:top w:val="none" w:sz="0" w:space="0" w:color="auto"/>
            <w:left w:val="none" w:sz="0" w:space="0" w:color="auto"/>
            <w:bottom w:val="none" w:sz="0" w:space="0" w:color="auto"/>
            <w:right w:val="none" w:sz="0" w:space="0" w:color="auto"/>
          </w:divBdr>
        </w:div>
        <w:div w:id="1602301250">
          <w:marLeft w:val="640"/>
          <w:marRight w:val="0"/>
          <w:marTop w:val="0"/>
          <w:marBottom w:val="0"/>
          <w:divBdr>
            <w:top w:val="none" w:sz="0" w:space="0" w:color="auto"/>
            <w:left w:val="none" w:sz="0" w:space="0" w:color="auto"/>
            <w:bottom w:val="none" w:sz="0" w:space="0" w:color="auto"/>
            <w:right w:val="none" w:sz="0" w:space="0" w:color="auto"/>
          </w:divBdr>
        </w:div>
        <w:div w:id="1649480774">
          <w:marLeft w:val="640"/>
          <w:marRight w:val="0"/>
          <w:marTop w:val="0"/>
          <w:marBottom w:val="0"/>
          <w:divBdr>
            <w:top w:val="none" w:sz="0" w:space="0" w:color="auto"/>
            <w:left w:val="none" w:sz="0" w:space="0" w:color="auto"/>
            <w:bottom w:val="none" w:sz="0" w:space="0" w:color="auto"/>
            <w:right w:val="none" w:sz="0" w:space="0" w:color="auto"/>
          </w:divBdr>
        </w:div>
        <w:div w:id="1326861329">
          <w:marLeft w:val="640"/>
          <w:marRight w:val="0"/>
          <w:marTop w:val="0"/>
          <w:marBottom w:val="0"/>
          <w:divBdr>
            <w:top w:val="none" w:sz="0" w:space="0" w:color="auto"/>
            <w:left w:val="none" w:sz="0" w:space="0" w:color="auto"/>
            <w:bottom w:val="none" w:sz="0" w:space="0" w:color="auto"/>
            <w:right w:val="none" w:sz="0" w:space="0" w:color="auto"/>
          </w:divBdr>
        </w:div>
        <w:div w:id="1481919928">
          <w:marLeft w:val="640"/>
          <w:marRight w:val="0"/>
          <w:marTop w:val="0"/>
          <w:marBottom w:val="0"/>
          <w:divBdr>
            <w:top w:val="none" w:sz="0" w:space="0" w:color="auto"/>
            <w:left w:val="none" w:sz="0" w:space="0" w:color="auto"/>
            <w:bottom w:val="none" w:sz="0" w:space="0" w:color="auto"/>
            <w:right w:val="none" w:sz="0" w:space="0" w:color="auto"/>
          </w:divBdr>
        </w:div>
        <w:div w:id="433549646">
          <w:marLeft w:val="640"/>
          <w:marRight w:val="0"/>
          <w:marTop w:val="0"/>
          <w:marBottom w:val="0"/>
          <w:divBdr>
            <w:top w:val="none" w:sz="0" w:space="0" w:color="auto"/>
            <w:left w:val="none" w:sz="0" w:space="0" w:color="auto"/>
            <w:bottom w:val="none" w:sz="0" w:space="0" w:color="auto"/>
            <w:right w:val="none" w:sz="0" w:space="0" w:color="auto"/>
          </w:divBdr>
        </w:div>
        <w:div w:id="1951080650">
          <w:marLeft w:val="640"/>
          <w:marRight w:val="0"/>
          <w:marTop w:val="0"/>
          <w:marBottom w:val="0"/>
          <w:divBdr>
            <w:top w:val="none" w:sz="0" w:space="0" w:color="auto"/>
            <w:left w:val="none" w:sz="0" w:space="0" w:color="auto"/>
            <w:bottom w:val="none" w:sz="0" w:space="0" w:color="auto"/>
            <w:right w:val="none" w:sz="0" w:space="0" w:color="auto"/>
          </w:divBdr>
        </w:div>
        <w:div w:id="1807703632">
          <w:marLeft w:val="640"/>
          <w:marRight w:val="0"/>
          <w:marTop w:val="0"/>
          <w:marBottom w:val="0"/>
          <w:divBdr>
            <w:top w:val="none" w:sz="0" w:space="0" w:color="auto"/>
            <w:left w:val="none" w:sz="0" w:space="0" w:color="auto"/>
            <w:bottom w:val="none" w:sz="0" w:space="0" w:color="auto"/>
            <w:right w:val="none" w:sz="0" w:space="0" w:color="auto"/>
          </w:divBdr>
        </w:div>
        <w:div w:id="1290011007">
          <w:marLeft w:val="640"/>
          <w:marRight w:val="0"/>
          <w:marTop w:val="0"/>
          <w:marBottom w:val="0"/>
          <w:divBdr>
            <w:top w:val="none" w:sz="0" w:space="0" w:color="auto"/>
            <w:left w:val="none" w:sz="0" w:space="0" w:color="auto"/>
            <w:bottom w:val="none" w:sz="0" w:space="0" w:color="auto"/>
            <w:right w:val="none" w:sz="0" w:space="0" w:color="auto"/>
          </w:divBdr>
        </w:div>
        <w:div w:id="1668047095">
          <w:marLeft w:val="640"/>
          <w:marRight w:val="0"/>
          <w:marTop w:val="0"/>
          <w:marBottom w:val="0"/>
          <w:divBdr>
            <w:top w:val="none" w:sz="0" w:space="0" w:color="auto"/>
            <w:left w:val="none" w:sz="0" w:space="0" w:color="auto"/>
            <w:bottom w:val="none" w:sz="0" w:space="0" w:color="auto"/>
            <w:right w:val="none" w:sz="0" w:space="0" w:color="auto"/>
          </w:divBdr>
        </w:div>
        <w:div w:id="408845993">
          <w:marLeft w:val="640"/>
          <w:marRight w:val="0"/>
          <w:marTop w:val="0"/>
          <w:marBottom w:val="0"/>
          <w:divBdr>
            <w:top w:val="none" w:sz="0" w:space="0" w:color="auto"/>
            <w:left w:val="none" w:sz="0" w:space="0" w:color="auto"/>
            <w:bottom w:val="none" w:sz="0" w:space="0" w:color="auto"/>
            <w:right w:val="none" w:sz="0" w:space="0" w:color="auto"/>
          </w:divBdr>
        </w:div>
        <w:div w:id="1042704451">
          <w:marLeft w:val="640"/>
          <w:marRight w:val="0"/>
          <w:marTop w:val="0"/>
          <w:marBottom w:val="0"/>
          <w:divBdr>
            <w:top w:val="none" w:sz="0" w:space="0" w:color="auto"/>
            <w:left w:val="none" w:sz="0" w:space="0" w:color="auto"/>
            <w:bottom w:val="none" w:sz="0" w:space="0" w:color="auto"/>
            <w:right w:val="none" w:sz="0" w:space="0" w:color="auto"/>
          </w:divBdr>
        </w:div>
        <w:div w:id="1772847067">
          <w:marLeft w:val="640"/>
          <w:marRight w:val="0"/>
          <w:marTop w:val="0"/>
          <w:marBottom w:val="0"/>
          <w:divBdr>
            <w:top w:val="none" w:sz="0" w:space="0" w:color="auto"/>
            <w:left w:val="none" w:sz="0" w:space="0" w:color="auto"/>
            <w:bottom w:val="none" w:sz="0" w:space="0" w:color="auto"/>
            <w:right w:val="none" w:sz="0" w:space="0" w:color="auto"/>
          </w:divBdr>
        </w:div>
        <w:div w:id="381489624">
          <w:marLeft w:val="640"/>
          <w:marRight w:val="0"/>
          <w:marTop w:val="0"/>
          <w:marBottom w:val="0"/>
          <w:divBdr>
            <w:top w:val="none" w:sz="0" w:space="0" w:color="auto"/>
            <w:left w:val="none" w:sz="0" w:space="0" w:color="auto"/>
            <w:bottom w:val="none" w:sz="0" w:space="0" w:color="auto"/>
            <w:right w:val="none" w:sz="0" w:space="0" w:color="auto"/>
          </w:divBdr>
        </w:div>
        <w:div w:id="537355245">
          <w:marLeft w:val="640"/>
          <w:marRight w:val="0"/>
          <w:marTop w:val="0"/>
          <w:marBottom w:val="0"/>
          <w:divBdr>
            <w:top w:val="none" w:sz="0" w:space="0" w:color="auto"/>
            <w:left w:val="none" w:sz="0" w:space="0" w:color="auto"/>
            <w:bottom w:val="none" w:sz="0" w:space="0" w:color="auto"/>
            <w:right w:val="none" w:sz="0" w:space="0" w:color="auto"/>
          </w:divBdr>
        </w:div>
        <w:div w:id="736706834">
          <w:marLeft w:val="640"/>
          <w:marRight w:val="0"/>
          <w:marTop w:val="0"/>
          <w:marBottom w:val="0"/>
          <w:divBdr>
            <w:top w:val="none" w:sz="0" w:space="0" w:color="auto"/>
            <w:left w:val="none" w:sz="0" w:space="0" w:color="auto"/>
            <w:bottom w:val="none" w:sz="0" w:space="0" w:color="auto"/>
            <w:right w:val="none" w:sz="0" w:space="0" w:color="auto"/>
          </w:divBdr>
        </w:div>
        <w:div w:id="1911380062">
          <w:marLeft w:val="640"/>
          <w:marRight w:val="0"/>
          <w:marTop w:val="0"/>
          <w:marBottom w:val="0"/>
          <w:divBdr>
            <w:top w:val="none" w:sz="0" w:space="0" w:color="auto"/>
            <w:left w:val="none" w:sz="0" w:space="0" w:color="auto"/>
            <w:bottom w:val="none" w:sz="0" w:space="0" w:color="auto"/>
            <w:right w:val="none" w:sz="0" w:space="0" w:color="auto"/>
          </w:divBdr>
        </w:div>
        <w:div w:id="903029284">
          <w:marLeft w:val="640"/>
          <w:marRight w:val="0"/>
          <w:marTop w:val="0"/>
          <w:marBottom w:val="0"/>
          <w:divBdr>
            <w:top w:val="none" w:sz="0" w:space="0" w:color="auto"/>
            <w:left w:val="none" w:sz="0" w:space="0" w:color="auto"/>
            <w:bottom w:val="none" w:sz="0" w:space="0" w:color="auto"/>
            <w:right w:val="none" w:sz="0" w:space="0" w:color="auto"/>
          </w:divBdr>
        </w:div>
        <w:div w:id="1622567213">
          <w:marLeft w:val="640"/>
          <w:marRight w:val="0"/>
          <w:marTop w:val="0"/>
          <w:marBottom w:val="0"/>
          <w:divBdr>
            <w:top w:val="none" w:sz="0" w:space="0" w:color="auto"/>
            <w:left w:val="none" w:sz="0" w:space="0" w:color="auto"/>
            <w:bottom w:val="none" w:sz="0" w:space="0" w:color="auto"/>
            <w:right w:val="none" w:sz="0" w:space="0" w:color="auto"/>
          </w:divBdr>
        </w:div>
        <w:div w:id="2127499136">
          <w:marLeft w:val="640"/>
          <w:marRight w:val="0"/>
          <w:marTop w:val="0"/>
          <w:marBottom w:val="0"/>
          <w:divBdr>
            <w:top w:val="none" w:sz="0" w:space="0" w:color="auto"/>
            <w:left w:val="none" w:sz="0" w:space="0" w:color="auto"/>
            <w:bottom w:val="none" w:sz="0" w:space="0" w:color="auto"/>
            <w:right w:val="none" w:sz="0" w:space="0" w:color="auto"/>
          </w:divBdr>
        </w:div>
        <w:div w:id="872621661">
          <w:marLeft w:val="640"/>
          <w:marRight w:val="0"/>
          <w:marTop w:val="0"/>
          <w:marBottom w:val="0"/>
          <w:divBdr>
            <w:top w:val="none" w:sz="0" w:space="0" w:color="auto"/>
            <w:left w:val="none" w:sz="0" w:space="0" w:color="auto"/>
            <w:bottom w:val="none" w:sz="0" w:space="0" w:color="auto"/>
            <w:right w:val="none" w:sz="0" w:space="0" w:color="auto"/>
          </w:divBdr>
        </w:div>
        <w:div w:id="1676415643">
          <w:marLeft w:val="640"/>
          <w:marRight w:val="0"/>
          <w:marTop w:val="0"/>
          <w:marBottom w:val="0"/>
          <w:divBdr>
            <w:top w:val="none" w:sz="0" w:space="0" w:color="auto"/>
            <w:left w:val="none" w:sz="0" w:space="0" w:color="auto"/>
            <w:bottom w:val="none" w:sz="0" w:space="0" w:color="auto"/>
            <w:right w:val="none" w:sz="0" w:space="0" w:color="auto"/>
          </w:divBdr>
        </w:div>
        <w:div w:id="1227573716">
          <w:marLeft w:val="640"/>
          <w:marRight w:val="0"/>
          <w:marTop w:val="0"/>
          <w:marBottom w:val="0"/>
          <w:divBdr>
            <w:top w:val="none" w:sz="0" w:space="0" w:color="auto"/>
            <w:left w:val="none" w:sz="0" w:space="0" w:color="auto"/>
            <w:bottom w:val="none" w:sz="0" w:space="0" w:color="auto"/>
            <w:right w:val="none" w:sz="0" w:space="0" w:color="auto"/>
          </w:divBdr>
        </w:div>
        <w:div w:id="1673558497">
          <w:marLeft w:val="640"/>
          <w:marRight w:val="0"/>
          <w:marTop w:val="0"/>
          <w:marBottom w:val="0"/>
          <w:divBdr>
            <w:top w:val="none" w:sz="0" w:space="0" w:color="auto"/>
            <w:left w:val="none" w:sz="0" w:space="0" w:color="auto"/>
            <w:bottom w:val="none" w:sz="0" w:space="0" w:color="auto"/>
            <w:right w:val="none" w:sz="0" w:space="0" w:color="auto"/>
          </w:divBdr>
        </w:div>
        <w:div w:id="1198006066">
          <w:marLeft w:val="640"/>
          <w:marRight w:val="0"/>
          <w:marTop w:val="0"/>
          <w:marBottom w:val="0"/>
          <w:divBdr>
            <w:top w:val="none" w:sz="0" w:space="0" w:color="auto"/>
            <w:left w:val="none" w:sz="0" w:space="0" w:color="auto"/>
            <w:bottom w:val="none" w:sz="0" w:space="0" w:color="auto"/>
            <w:right w:val="none" w:sz="0" w:space="0" w:color="auto"/>
          </w:divBdr>
        </w:div>
        <w:div w:id="1656257793">
          <w:marLeft w:val="640"/>
          <w:marRight w:val="0"/>
          <w:marTop w:val="0"/>
          <w:marBottom w:val="0"/>
          <w:divBdr>
            <w:top w:val="none" w:sz="0" w:space="0" w:color="auto"/>
            <w:left w:val="none" w:sz="0" w:space="0" w:color="auto"/>
            <w:bottom w:val="none" w:sz="0" w:space="0" w:color="auto"/>
            <w:right w:val="none" w:sz="0" w:space="0" w:color="auto"/>
          </w:divBdr>
        </w:div>
        <w:div w:id="1075936543">
          <w:marLeft w:val="640"/>
          <w:marRight w:val="0"/>
          <w:marTop w:val="0"/>
          <w:marBottom w:val="0"/>
          <w:divBdr>
            <w:top w:val="none" w:sz="0" w:space="0" w:color="auto"/>
            <w:left w:val="none" w:sz="0" w:space="0" w:color="auto"/>
            <w:bottom w:val="none" w:sz="0" w:space="0" w:color="auto"/>
            <w:right w:val="none" w:sz="0" w:space="0" w:color="auto"/>
          </w:divBdr>
        </w:div>
        <w:div w:id="1025525531">
          <w:marLeft w:val="640"/>
          <w:marRight w:val="0"/>
          <w:marTop w:val="0"/>
          <w:marBottom w:val="0"/>
          <w:divBdr>
            <w:top w:val="none" w:sz="0" w:space="0" w:color="auto"/>
            <w:left w:val="none" w:sz="0" w:space="0" w:color="auto"/>
            <w:bottom w:val="none" w:sz="0" w:space="0" w:color="auto"/>
            <w:right w:val="none" w:sz="0" w:space="0" w:color="auto"/>
          </w:divBdr>
        </w:div>
        <w:div w:id="82187594">
          <w:marLeft w:val="640"/>
          <w:marRight w:val="0"/>
          <w:marTop w:val="0"/>
          <w:marBottom w:val="0"/>
          <w:divBdr>
            <w:top w:val="none" w:sz="0" w:space="0" w:color="auto"/>
            <w:left w:val="none" w:sz="0" w:space="0" w:color="auto"/>
            <w:bottom w:val="none" w:sz="0" w:space="0" w:color="auto"/>
            <w:right w:val="none" w:sz="0" w:space="0" w:color="auto"/>
          </w:divBdr>
        </w:div>
        <w:div w:id="1118597557">
          <w:marLeft w:val="640"/>
          <w:marRight w:val="0"/>
          <w:marTop w:val="0"/>
          <w:marBottom w:val="0"/>
          <w:divBdr>
            <w:top w:val="none" w:sz="0" w:space="0" w:color="auto"/>
            <w:left w:val="none" w:sz="0" w:space="0" w:color="auto"/>
            <w:bottom w:val="none" w:sz="0" w:space="0" w:color="auto"/>
            <w:right w:val="none" w:sz="0" w:space="0" w:color="auto"/>
          </w:divBdr>
        </w:div>
        <w:div w:id="1725104130">
          <w:marLeft w:val="640"/>
          <w:marRight w:val="0"/>
          <w:marTop w:val="0"/>
          <w:marBottom w:val="0"/>
          <w:divBdr>
            <w:top w:val="none" w:sz="0" w:space="0" w:color="auto"/>
            <w:left w:val="none" w:sz="0" w:space="0" w:color="auto"/>
            <w:bottom w:val="none" w:sz="0" w:space="0" w:color="auto"/>
            <w:right w:val="none" w:sz="0" w:space="0" w:color="auto"/>
          </w:divBdr>
        </w:div>
        <w:div w:id="1468474568">
          <w:marLeft w:val="640"/>
          <w:marRight w:val="0"/>
          <w:marTop w:val="0"/>
          <w:marBottom w:val="0"/>
          <w:divBdr>
            <w:top w:val="none" w:sz="0" w:space="0" w:color="auto"/>
            <w:left w:val="none" w:sz="0" w:space="0" w:color="auto"/>
            <w:bottom w:val="none" w:sz="0" w:space="0" w:color="auto"/>
            <w:right w:val="none" w:sz="0" w:space="0" w:color="auto"/>
          </w:divBdr>
        </w:div>
        <w:div w:id="378475320">
          <w:marLeft w:val="640"/>
          <w:marRight w:val="0"/>
          <w:marTop w:val="0"/>
          <w:marBottom w:val="0"/>
          <w:divBdr>
            <w:top w:val="none" w:sz="0" w:space="0" w:color="auto"/>
            <w:left w:val="none" w:sz="0" w:space="0" w:color="auto"/>
            <w:bottom w:val="none" w:sz="0" w:space="0" w:color="auto"/>
            <w:right w:val="none" w:sz="0" w:space="0" w:color="auto"/>
          </w:divBdr>
        </w:div>
        <w:div w:id="1674452627">
          <w:marLeft w:val="640"/>
          <w:marRight w:val="0"/>
          <w:marTop w:val="0"/>
          <w:marBottom w:val="0"/>
          <w:divBdr>
            <w:top w:val="none" w:sz="0" w:space="0" w:color="auto"/>
            <w:left w:val="none" w:sz="0" w:space="0" w:color="auto"/>
            <w:bottom w:val="none" w:sz="0" w:space="0" w:color="auto"/>
            <w:right w:val="none" w:sz="0" w:space="0" w:color="auto"/>
          </w:divBdr>
        </w:div>
        <w:div w:id="1898127886">
          <w:marLeft w:val="640"/>
          <w:marRight w:val="0"/>
          <w:marTop w:val="0"/>
          <w:marBottom w:val="0"/>
          <w:divBdr>
            <w:top w:val="none" w:sz="0" w:space="0" w:color="auto"/>
            <w:left w:val="none" w:sz="0" w:space="0" w:color="auto"/>
            <w:bottom w:val="none" w:sz="0" w:space="0" w:color="auto"/>
            <w:right w:val="none" w:sz="0" w:space="0" w:color="auto"/>
          </w:divBdr>
        </w:div>
        <w:div w:id="19287287">
          <w:marLeft w:val="640"/>
          <w:marRight w:val="0"/>
          <w:marTop w:val="0"/>
          <w:marBottom w:val="0"/>
          <w:divBdr>
            <w:top w:val="none" w:sz="0" w:space="0" w:color="auto"/>
            <w:left w:val="none" w:sz="0" w:space="0" w:color="auto"/>
            <w:bottom w:val="none" w:sz="0" w:space="0" w:color="auto"/>
            <w:right w:val="none" w:sz="0" w:space="0" w:color="auto"/>
          </w:divBdr>
        </w:div>
        <w:div w:id="965355105">
          <w:marLeft w:val="640"/>
          <w:marRight w:val="0"/>
          <w:marTop w:val="0"/>
          <w:marBottom w:val="0"/>
          <w:divBdr>
            <w:top w:val="none" w:sz="0" w:space="0" w:color="auto"/>
            <w:left w:val="none" w:sz="0" w:space="0" w:color="auto"/>
            <w:bottom w:val="none" w:sz="0" w:space="0" w:color="auto"/>
            <w:right w:val="none" w:sz="0" w:space="0" w:color="auto"/>
          </w:divBdr>
        </w:div>
        <w:div w:id="1573585255">
          <w:marLeft w:val="640"/>
          <w:marRight w:val="0"/>
          <w:marTop w:val="0"/>
          <w:marBottom w:val="0"/>
          <w:divBdr>
            <w:top w:val="none" w:sz="0" w:space="0" w:color="auto"/>
            <w:left w:val="none" w:sz="0" w:space="0" w:color="auto"/>
            <w:bottom w:val="none" w:sz="0" w:space="0" w:color="auto"/>
            <w:right w:val="none" w:sz="0" w:space="0" w:color="auto"/>
          </w:divBdr>
        </w:div>
        <w:div w:id="1448544211">
          <w:marLeft w:val="640"/>
          <w:marRight w:val="0"/>
          <w:marTop w:val="0"/>
          <w:marBottom w:val="0"/>
          <w:divBdr>
            <w:top w:val="none" w:sz="0" w:space="0" w:color="auto"/>
            <w:left w:val="none" w:sz="0" w:space="0" w:color="auto"/>
            <w:bottom w:val="none" w:sz="0" w:space="0" w:color="auto"/>
            <w:right w:val="none" w:sz="0" w:space="0" w:color="auto"/>
          </w:divBdr>
        </w:div>
        <w:div w:id="1188064485">
          <w:marLeft w:val="640"/>
          <w:marRight w:val="0"/>
          <w:marTop w:val="0"/>
          <w:marBottom w:val="0"/>
          <w:divBdr>
            <w:top w:val="none" w:sz="0" w:space="0" w:color="auto"/>
            <w:left w:val="none" w:sz="0" w:space="0" w:color="auto"/>
            <w:bottom w:val="none" w:sz="0" w:space="0" w:color="auto"/>
            <w:right w:val="none" w:sz="0" w:space="0" w:color="auto"/>
          </w:divBdr>
        </w:div>
        <w:div w:id="863862204">
          <w:marLeft w:val="640"/>
          <w:marRight w:val="0"/>
          <w:marTop w:val="0"/>
          <w:marBottom w:val="0"/>
          <w:divBdr>
            <w:top w:val="none" w:sz="0" w:space="0" w:color="auto"/>
            <w:left w:val="none" w:sz="0" w:space="0" w:color="auto"/>
            <w:bottom w:val="none" w:sz="0" w:space="0" w:color="auto"/>
            <w:right w:val="none" w:sz="0" w:space="0" w:color="auto"/>
          </w:divBdr>
        </w:div>
        <w:div w:id="824396145">
          <w:marLeft w:val="640"/>
          <w:marRight w:val="0"/>
          <w:marTop w:val="0"/>
          <w:marBottom w:val="0"/>
          <w:divBdr>
            <w:top w:val="none" w:sz="0" w:space="0" w:color="auto"/>
            <w:left w:val="none" w:sz="0" w:space="0" w:color="auto"/>
            <w:bottom w:val="none" w:sz="0" w:space="0" w:color="auto"/>
            <w:right w:val="none" w:sz="0" w:space="0" w:color="auto"/>
          </w:divBdr>
        </w:div>
        <w:div w:id="592669234">
          <w:marLeft w:val="640"/>
          <w:marRight w:val="0"/>
          <w:marTop w:val="0"/>
          <w:marBottom w:val="0"/>
          <w:divBdr>
            <w:top w:val="none" w:sz="0" w:space="0" w:color="auto"/>
            <w:left w:val="none" w:sz="0" w:space="0" w:color="auto"/>
            <w:bottom w:val="none" w:sz="0" w:space="0" w:color="auto"/>
            <w:right w:val="none" w:sz="0" w:space="0" w:color="auto"/>
          </w:divBdr>
        </w:div>
        <w:div w:id="431362216">
          <w:marLeft w:val="640"/>
          <w:marRight w:val="0"/>
          <w:marTop w:val="0"/>
          <w:marBottom w:val="0"/>
          <w:divBdr>
            <w:top w:val="none" w:sz="0" w:space="0" w:color="auto"/>
            <w:left w:val="none" w:sz="0" w:space="0" w:color="auto"/>
            <w:bottom w:val="none" w:sz="0" w:space="0" w:color="auto"/>
            <w:right w:val="none" w:sz="0" w:space="0" w:color="auto"/>
          </w:divBdr>
        </w:div>
        <w:div w:id="2103794205">
          <w:marLeft w:val="640"/>
          <w:marRight w:val="0"/>
          <w:marTop w:val="0"/>
          <w:marBottom w:val="0"/>
          <w:divBdr>
            <w:top w:val="none" w:sz="0" w:space="0" w:color="auto"/>
            <w:left w:val="none" w:sz="0" w:space="0" w:color="auto"/>
            <w:bottom w:val="none" w:sz="0" w:space="0" w:color="auto"/>
            <w:right w:val="none" w:sz="0" w:space="0" w:color="auto"/>
          </w:divBdr>
        </w:div>
        <w:div w:id="905141224">
          <w:marLeft w:val="640"/>
          <w:marRight w:val="0"/>
          <w:marTop w:val="0"/>
          <w:marBottom w:val="0"/>
          <w:divBdr>
            <w:top w:val="none" w:sz="0" w:space="0" w:color="auto"/>
            <w:left w:val="none" w:sz="0" w:space="0" w:color="auto"/>
            <w:bottom w:val="none" w:sz="0" w:space="0" w:color="auto"/>
            <w:right w:val="none" w:sz="0" w:space="0" w:color="auto"/>
          </w:divBdr>
        </w:div>
        <w:div w:id="1978218137">
          <w:marLeft w:val="640"/>
          <w:marRight w:val="0"/>
          <w:marTop w:val="0"/>
          <w:marBottom w:val="0"/>
          <w:divBdr>
            <w:top w:val="none" w:sz="0" w:space="0" w:color="auto"/>
            <w:left w:val="none" w:sz="0" w:space="0" w:color="auto"/>
            <w:bottom w:val="none" w:sz="0" w:space="0" w:color="auto"/>
            <w:right w:val="none" w:sz="0" w:space="0" w:color="auto"/>
          </w:divBdr>
        </w:div>
        <w:div w:id="343631772">
          <w:marLeft w:val="640"/>
          <w:marRight w:val="0"/>
          <w:marTop w:val="0"/>
          <w:marBottom w:val="0"/>
          <w:divBdr>
            <w:top w:val="none" w:sz="0" w:space="0" w:color="auto"/>
            <w:left w:val="none" w:sz="0" w:space="0" w:color="auto"/>
            <w:bottom w:val="none" w:sz="0" w:space="0" w:color="auto"/>
            <w:right w:val="none" w:sz="0" w:space="0" w:color="auto"/>
          </w:divBdr>
        </w:div>
        <w:div w:id="1819221830">
          <w:marLeft w:val="640"/>
          <w:marRight w:val="0"/>
          <w:marTop w:val="0"/>
          <w:marBottom w:val="0"/>
          <w:divBdr>
            <w:top w:val="none" w:sz="0" w:space="0" w:color="auto"/>
            <w:left w:val="none" w:sz="0" w:space="0" w:color="auto"/>
            <w:bottom w:val="none" w:sz="0" w:space="0" w:color="auto"/>
            <w:right w:val="none" w:sz="0" w:space="0" w:color="auto"/>
          </w:divBdr>
        </w:div>
        <w:div w:id="1053845083">
          <w:marLeft w:val="640"/>
          <w:marRight w:val="0"/>
          <w:marTop w:val="0"/>
          <w:marBottom w:val="0"/>
          <w:divBdr>
            <w:top w:val="none" w:sz="0" w:space="0" w:color="auto"/>
            <w:left w:val="none" w:sz="0" w:space="0" w:color="auto"/>
            <w:bottom w:val="none" w:sz="0" w:space="0" w:color="auto"/>
            <w:right w:val="none" w:sz="0" w:space="0" w:color="auto"/>
          </w:divBdr>
        </w:div>
        <w:div w:id="1298954194">
          <w:marLeft w:val="640"/>
          <w:marRight w:val="0"/>
          <w:marTop w:val="0"/>
          <w:marBottom w:val="0"/>
          <w:divBdr>
            <w:top w:val="none" w:sz="0" w:space="0" w:color="auto"/>
            <w:left w:val="none" w:sz="0" w:space="0" w:color="auto"/>
            <w:bottom w:val="none" w:sz="0" w:space="0" w:color="auto"/>
            <w:right w:val="none" w:sz="0" w:space="0" w:color="auto"/>
          </w:divBdr>
        </w:div>
        <w:div w:id="1677732995">
          <w:marLeft w:val="640"/>
          <w:marRight w:val="0"/>
          <w:marTop w:val="0"/>
          <w:marBottom w:val="0"/>
          <w:divBdr>
            <w:top w:val="none" w:sz="0" w:space="0" w:color="auto"/>
            <w:left w:val="none" w:sz="0" w:space="0" w:color="auto"/>
            <w:bottom w:val="none" w:sz="0" w:space="0" w:color="auto"/>
            <w:right w:val="none" w:sz="0" w:space="0" w:color="auto"/>
          </w:divBdr>
        </w:div>
        <w:div w:id="1081486947">
          <w:marLeft w:val="640"/>
          <w:marRight w:val="0"/>
          <w:marTop w:val="0"/>
          <w:marBottom w:val="0"/>
          <w:divBdr>
            <w:top w:val="none" w:sz="0" w:space="0" w:color="auto"/>
            <w:left w:val="none" w:sz="0" w:space="0" w:color="auto"/>
            <w:bottom w:val="none" w:sz="0" w:space="0" w:color="auto"/>
            <w:right w:val="none" w:sz="0" w:space="0" w:color="auto"/>
          </w:divBdr>
        </w:div>
        <w:div w:id="432242338">
          <w:marLeft w:val="640"/>
          <w:marRight w:val="0"/>
          <w:marTop w:val="0"/>
          <w:marBottom w:val="0"/>
          <w:divBdr>
            <w:top w:val="none" w:sz="0" w:space="0" w:color="auto"/>
            <w:left w:val="none" w:sz="0" w:space="0" w:color="auto"/>
            <w:bottom w:val="none" w:sz="0" w:space="0" w:color="auto"/>
            <w:right w:val="none" w:sz="0" w:space="0" w:color="auto"/>
          </w:divBdr>
        </w:div>
        <w:div w:id="1191801353">
          <w:marLeft w:val="640"/>
          <w:marRight w:val="0"/>
          <w:marTop w:val="0"/>
          <w:marBottom w:val="0"/>
          <w:divBdr>
            <w:top w:val="none" w:sz="0" w:space="0" w:color="auto"/>
            <w:left w:val="none" w:sz="0" w:space="0" w:color="auto"/>
            <w:bottom w:val="none" w:sz="0" w:space="0" w:color="auto"/>
            <w:right w:val="none" w:sz="0" w:space="0" w:color="auto"/>
          </w:divBdr>
        </w:div>
        <w:div w:id="2080514314">
          <w:marLeft w:val="640"/>
          <w:marRight w:val="0"/>
          <w:marTop w:val="0"/>
          <w:marBottom w:val="0"/>
          <w:divBdr>
            <w:top w:val="none" w:sz="0" w:space="0" w:color="auto"/>
            <w:left w:val="none" w:sz="0" w:space="0" w:color="auto"/>
            <w:bottom w:val="none" w:sz="0" w:space="0" w:color="auto"/>
            <w:right w:val="none" w:sz="0" w:space="0" w:color="auto"/>
          </w:divBdr>
        </w:div>
        <w:div w:id="485971214">
          <w:marLeft w:val="640"/>
          <w:marRight w:val="0"/>
          <w:marTop w:val="0"/>
          <w:marBottom w:val="0"/>
          <w:divBdr>
            <w:top w:val="none" w:sz="0" w:space="0" w:color="auto"/>
            <w:left w:val="none" w:sz="0" w:space="0" w:color="auto"/>
            <w:bottom w:val="none" w:sz="0" w:space="0" w:color="auto"/>
            <w:right w:val="none" w:sz="0" w:space="0" w:color="auto"/>
          </w:divBdr>
        </w:div>
        <w:div w:id="422118032">
          <w:marLeft w:val="640"/>
          <w:marRight w:val="0"/>
          <w:marTop w:val="0"/>
          <w:marBottom w:val="0"/>
          <w:divBdr>
            <w:top w:val="none" w:sz="0" w:space="0" w:color="auto"/>
            <w:left w:val="none" w:sz="0" w:space="0" w:color="auto"/>
            <w:bottom w:val="none" w:sz="0" w:space="0" w:color="auto"/>
            <w:right w:val="none" w:sz="0" w:space="0" w:color="auto"/>
          </w:divBdr>
        </w:div>
        <w:div w:id="1146895882">
          <w:marLeft w:val="640"/>
          <w:marRight w:val="0"/>
          <w:marTop w:val="0"/>
          <w:marBottom w:val="0"/>
          <w:divBdr>
            <w:top w:val="none" w:sz="0" w:space="0" w:color="auto"/>
            <w:left w:val="none" w:sz="0" w:space="0" w:color="auto"/>
            <w:bottom w:val="none" w:sz="0" w:space="0" w:color="auto"/>
            <w:right w:val="none" w:sz="0" w:space="0" w:color="auto"/>
          </w:divBdr>
        </w:div>
        <w:div w:id="726149325">
          <w:marLeft w:val="640"/>
          <w:marRight w:val="0"/>
          <w:marTop w:val="0"/>
          <w:marBottom w:val="0"/>
          <w:divBdr>
            <w:top w:val="none" w:sz="0" w:space="0" w:color="auto"/>
            <w:left w:val="none" w:sz="0" w:space="0" w:color="auto"/>
            <w:bottom w:val="none" w:sz="0" w:space="0" w:color="auto"/>
            <w:right w:val="none" w:sz="0" w:space="0" w:color="auto"/>
          </w:divBdr>
        </w:div>
        <w:div w:id="1352805023">
          <w:marLeft w:val="640"/>
          <w:marRight w:val="0"/>
          <w:marTop w:val="0"/>
          <w:marBottom w:val="0"/>
          <w:divBdr>
            <w:top w:val="none" w:sz="0" w:space="0" w:color="auto"/>
            <w:left w:val="none" w:sz="0" w:space="0" w:color="auto"/>
            <w:bottom w:val="none" w:sz="0" w:space="0" w:color="auto"/>
            <w:right w:val="none" w:sz="0" w:space="0" w:color="auto"/>
          </w:divBdr>
        </w:div>
        <w:div w:id="986860080">
          <w:marLeft w:val="640"/>
          <w:marRight w:val="0"/>
          <w:marTop w:val="0"/>
          <w:marBottom w:val="0"/>
          <w:divBdr>
            <w:top w:val="none" w:sz="0" w:space="0" w:color="auto"/>
            <w:left w:val="none" w:sz="0" w:space="0" w:color="auto"/>
            <w:bottom w:val="none" w:sz="0" w:space="0" w:color="auto"/>
            <w:right w:val="none" w:sz="0" w:space="0" w:color="auto"/>
          </w:divBdr>
        </w:div>
        <w:div w:id="670566110">
          <w:marLeft w:val="640"/>
          <w:marRight w:val="0"/>
          <w:marTop w:val="0"/>
          <w:marBottom w:val="0"/>
          <w:divBdr>
            <w:top w:val="none" w:sz="0" w:space="0" w:color="auto"/>
            <w:left w:val="none" w:sz="0" w:space="0" w:color="auto"/>
            <w:bottom w:val="none" w:sz="0" w:space="0" w:color="auto"/>
            <w:right w:val="none" w:sz="0" w:space="0" w:color="auto"/>
          </w:divBdr>
        </w:div>
        <w:div w:id="166599305">
          <w:marLeft w:val="640"/>
          <w:marRight w:val="0"/>
          <w:marTop w:val="0"/>
          <w:marBottom w:val="0"/>
          <w:divBdr>
            <w:top w:val="none" w:sz="0" w:space="0" w:color="auto"/>
            <w:left w:val="none" w:sz="0" w:space="0" w:color="auto"/>
            <w:bottom w:val="none" w:sz="0" w:space="0" w:color="auto"/>
            <w:right w:val="none" w:sz="0" w:space="0" w:color="auto"/>
          </w:divBdr>
        </w:div>
        <w:div w:id="254361545">
          <w:marLeft w:val="640"/>
          <w:marRight w:val="0"/>
          <w:marTop w:val="0"/>
          <w:marBottom w:val="0"/>
          <w:divBdr>
            <w:top w:val="none" w:sz="0" w:space="0" w:color="auto"/>
            <w:left w:val="none" w:sz="0" w:space="0" w:color="auto"/>
            <w:bottom w:val="none" w:sz="0" w:space="0" w:color="auto"/>
            <w:right w:val="none" w:sz="0" w:space="0" w:color="auto"/>
          </w:divBdr>
        </w:div>
        <w:div w:id="569727597">
          <w:marLeft w:val="640"/>
          <w:marRight w:val="0"/>
          <w:marTop w:val="0"/>
          <w:marBottom w:val="0"/>
          <w:divBdr>
            <w:top w:val="none" w:sz="0" w:space="0" w:color="auto"/>
            <w:left w:val="none" w:sz="0" w:space="0" w:color="auto"/>
            <w:bottom w:val="none" w:sz="0" w:space="0" w:color="auto"/>
            <w:right w:val="none" w:sz="0" w:space="0" w:color="auto"/>
          </w:divBdr>
        </w:div>
        <w:div w:id="424347307">
          <w:marLeft w:val="640"/>
          <w:marRight w:val="0"/>
          <w:marTop w:val="0"/>
          <w:marBottom w:val="0"/>
          <w:divBdr>
            <w:top w:val="none" w:sz="0" w:space="0" w:color="auto"/>
            <w:left w:val="none" w:sz="0" w:space="0" w:color="auto"/>
            <w:bottom w:val="none" w:sz="0" w:space="0" w:color="auto"/>
            <w:right w:val="none" w:sz="0" w:space="0" w:color="auto"/>
          </w:divBdr>
        </w:div>
        <w:div w:id="1671252462">
          <w:marLeft w:val="640"/>
          <w:marRight w:val="0"/>
          <w:marTop w:val="0"/>
          <w:marBottom w:val="0"/>
          <w:divBdr>
            <w:top w:val="none" w:sz="0" w:space="0" w:color="auto"/>
            <w:left w:val="none" w:sz="0" w:space="0" w:color="auto"/>
            <w:bottom w:val="none" w:sz="0" w:space="0" w:color="auto"/>
            <w:right w:val="none" w:sz="0" w:space="0" w:color="auto"/>
          </w:divBdr>
        </w:div>
        <w:div w:id="1173884570">
          <w:marLeft w:val="640"/>
          <w:marRight w:val="0"/>
          <w:marTop w:val="0"/>
          <w:marBottom w:val="0"/>
          <w:divBdr>
            <w:top w:val="none" w:sz="0" w:space="0" w:color="auto"/>
            <w:left w:val="none" w:sz="0" w:space="0" w:color="auto"/>
            <w:bottom w:val="none" w:sz="0" w:space="0" w:color="auto"/>
            <w:right w:val="none" w:sz="0" w:space="0" w:color="auto"/>
          </w:divBdr>
        </w:div>
        <w:div w:id="855311192">
          <w:marLeft w:val="640"/>
          <w:marRight w:val="0"/>
          <w:marTop w:val="0"/>
          <w:marBottom w:val="0"/>
          <w:divBdr>
            <w:top w:val="none" w:sz="0" w:space="0" w:color="auto"/>
            <w:left w:val="none" w:sz="0" w:space="0" w:color="auto"/>
            <w:bottom w:val="none" w:sz="0" w:space="0" w:color="auto"/>
            <w:right w:val="none" w:sz="0" w:space="0" w:color="auto"/>
          </w:divBdr>
        </w:div>
      </w:divsChild>
    </w:div>
    <w:div w:id="1186947110">
      <w:bodyDiv w:val="1"/>
      <w:marLeft w:val="0"/>
      <w:marRight w:val="0"/>
      <w:marTop w:val="0"/>
      <w:marBottom w:val="0"/>
      <w:divBdr>
        <w:top w:val="none" w:sz="0" w:space="0" w:color="auto"/>
        <w:left w:val="none" w:sz="0" w:space="0" w:color="auto"/>
        <w:bottom w:val="none" w:sz="0" w:space="0" w:color="auto"/>
        <w:right w:val="none" w:sz="0" w:space="0" w:color="auto"/>
      </w:divBdr>
      <w:divsChild>
        <w:div w:id="1439256123">
          <w:marLeft w:val="640"/>
          <w:marRight w:val="0"/>
          <w:marTop w:val="0"/>
          <w:marBottom w:val="0"/>
          <w:divBdr>
            <w:top w:val="none" w:sz="0" w:space="0" w:color="auto"/>
            <w:left w:val="none" w:sz="0" w:space="0" w:color="auto"/>
            <w:bottom w:val="none" w:sz="0" w:space="0" w:color="auto"/>
            <w:right w:val="none" w:sz="0" w:space="0" w:color="auto"/>
          </w:divBdr>
        </w:div>
        <w:div w:id="1144078726">
          <w:marLeft w:val="640"/>
          <w:marRight w:val="0"/>
          <w:marTop w:val="0"/>
          <w:marBottom w:val="0"/>
          <w:divBdr>
            <w:top w:val="none" w:sz="0" w:space="0" w:color="auto"/>
            <w:left w:val="none" w:sz="0" w:space="0" w:color="auto"/>
            <w:bottom w:val="none" w:sz="0" w:space="0" w:color="auto"/>
            <w:right w:val="none" w:sz="0" w:space="0" w:color="auto"/>
          </w:divBdr>
        </w:div>
        <w:div w:id="1388144518">
          <w:marLeft w:val="640"/>
          <w:marRight w:val="0"/>
          <w:marTop w:val="0"/>
          <w:marBottom w:val="0"/>
          <w:divBdr>
            <w:top w:val="none" w:sz="0" w:space="0" w:color="auto"/>
            <w:left w:val="none" w:sz="0" w:space="0" w:color="auto"/>
            <w:bottom w:val="none" w:sz="0" w:space="0" w:color="auto"/>
            <w:right w:val="none" w:sz="0" w:space="0" w:color="auto"/>
          </w:divBdr>
        </w:div>
        <w:div w:id="773987212">
          <w:marLeft w:val="640"/>
          <w:marRight w:val="0"/>
          <w:marTop w:val="0"/>
          <w:marBottom w:val="0"/>
          <w:divBdr>
            <w:top w:val="none" w:sz="0" w:space="0" w:color="auto"/>
            <w:left w:val="none" w:sz="0" w:space="0" w:color="auto"/>
            <w:bottom w:val="none" w:sz="0" w:space="0" w:color="auto"/>
            <w:right w:val="none" w:sz="0" w:space="0" w:color="auto"/>
          </w:divBdr>
        </w:div>
        <w:div w:id="1508324497">
          <w:marLeft w:val="640"/>
          <w:marRight w:val="0"/>
          <w:marTop w:val="0"/>
          <w:marBottom w:val="0"/>
          <w:divBdr>
            <w:top w:val="none" w:sz="0" w:space="0" w:color="auto"/>
            <w:left w:val="none" w:sz="0" w:space="0" w:color="auto"/>
            <w:bottom w:val="none" w:sz="0" w:space="0" w:color="auto"/>
            <w:right w:val="none" w:sz="0" w:space="0" w:color="auto"/>
          </w:divBdr>
        </w:div>
        <w:div w:id="875890038">
          <w:marLeft w:val="640"/>
          <w:marRight w:val="0"/>
          <w:marTop w:val="0"/>
          <w:marBottom w:val="0"/>
          <w:divBdr>
            <w:top w:val="none" w:sz="0" w:space="0" w:color="auto"/>
            <w:left w:val="none" w:sz="0" w:space="0" w:color="auto"/>
            <w:bottom w:val="none" w:sz="0" w:space="0" w:color="auto"/>
            <w:right w:val="none" w:sz="0" w:space="0" w:color="auto"/>
          </w:divBdr>
        </w:div>
        <w:div w:id="44529434">
          <w:marLeft w:val="640"/>
          <w:marRight w:val="0"/>
          <w:marTop w:val="0"/>
          <w:marBottom w:val="0"/>
          <w:divBdr>
            <w:top w:val="none" w:sz="0" w:space="0" w:color="auto"/>
            <w:left w:val="none" w:sz="0" w:space="0" w:color="auto"/>
            <w:bottom w:val="none" w:sz="0" w:space="0" w:color="auto"/>
            <w:right w:val="none" w:sz="0" w:space="0" w:color="auto"/>
          </w:divBdr>
        </w:div>
        <w:div w:id="1570076066">
          <w:marLeft w:val="640"/>
          <w:marRight w:val="0"/>
          <w:marTop w:val="0"/>
          <w:marBottom w:val="0"/>
          <w:divBdr>
            <w:top w:val="none" w:sz="0" w:space="0" w:color="auto"/>
            <w:left w:val="none" w:sz="0" w:space="0" w:color="auto"/>
            <w:bottom w:val="none" w:sz="0" w:space="0" w:color="auto"/>
            <w:right w:val="none" w:sz="0" w:space="0" w:color="auto"/>
          </w:divBdr>
        </w:div>
        <w:div w:id="1838156914">
          <w:marLeft w:val="640"/>
          <w:marRight w:val="0"/>
          <w:marTop w:val="0"/>
          <w:marBottom w:val="0"/>
          <w:divBdr>
            <w:top w:val="none" w:sz="0" w:space="0" w:color="auto"/>
            <w:left w:val="none" w:sz="0" w:space="0" w:color="auto"/>
            <w:bottom w:val="none" w:sz="0" w:space="0" w:color="auto"/>
            <w:right w:val="none" w:sz="0" w:space="0" w:color="auto"/>
          </w:divBdr>
        </w:div>
        <w:div w:id="166754307">
          <w:marLeft w:val="640"/>
          <w:marRight w:val="0"/>
          <w:marTop w:val="0"/>
          <w:marBottom w:val="0"/>
          <w:divBdr>
            <w:top w:val="none" w:sz="0" w:space="0" w:color="auto"/>
            <w:left w:val="none" w:sz="0" w:space="0" w:color="auto"/>
            <w:bottom w:val="none" w:sz="0" w:space="0" w:color="auto"/>
            <w:right w:val="none" w:sz="0" w:space="0" w:color="auto"/>
          </w:divBdr>
        </w:div>
        <w:div w:id="1191601526">
          <w:marLeft w:val="640"/>
          <w:marRight w:val="0"/>
          <w:marTop w:val="0"/>
          <w:marBottom w:val="0"/>
          <w:divBdr>
            <w:top w:val="none" w:sz="0" w:space="0" w:color="auto"/>
            <w:left w:val="none" w:sz="0" w:space="0" w:color="auto"/>
            <w:bottom w:val="none" w:sz="0" w:space="0" w:color="auto"/>
            <w:right w:val="none" w:sz="0" w:space="0" w:color="auto"/>
          </w:divBdr>
        </w:div>
        <w:div w:id="1933120338">
          <w:marLeft w:val="640"/>
          <w:marRight w:val="0"/>
          <w:marTop w:val="0"/>
          <w:marBottom w:val="0"/>
          <w:divBdr>
            <w:top w:val="none" w:sz="0" w:space="0" w:color="auto"/>
            <w:left w:val="none" w:sz="0" w:space="0" w:color="auto"/>
            <w:bottom w:val="none" w:sz="0" w:space="0" w:color="auto"/>
            <w:right w:val="none" w:sz="0" w:space="0" w:color="auto"/>
          </w:divBdr>
        </w:div>
        <w:div w:id="1248996199">
          <w:marLeft w:val="640"/>
          <w:marRight w:val="0"/>
          <w:marTop w:val="0"/>
          <w:marBottom w:val="0"/>
          <w:divBdr>
            <w:top w:val="none" w:sz="0" w:space="0" w:color="auto"/>
            <w:left w:val="none" w:sz="0" w:space="0" w:color="auto"/>
            <w:bottom w:val="none" w:sz="0" w:space="0" w:color="auto"/>
            <w:right w:val="none" w:sz="0" w:space="0" w:color="auto"/>
          </w:divBdr>
        </w:div>
        <w:div w:id="805928633">
          <w:marLeft w:val="640"/>
          <w:marRight w:val="0"/>
          <w:marTop w:val="0"/>
          <w:marBottom w:val="0"/>
          <w:divBdr>
            <w:top w:val="none" w:sz="0" w:space="0" w:color="auto"/>
            <w:left w:val="none" w:sz="0" w:space="0" w:color="auto"/>
            <w:bottom w:val="none" w:sz="0" w:space="0" w:color="auto"/>
            <w:right w:val="none" w:sz="0" w:space="0" w:color="auto"/>
          </w:divBdr>
        </w:div>
        <w:div w:id="618686229">
          <w:marLeft w:val="640"/>
          <w:marRight w:val="0"/>
          <w:marTop w:val="0"/>
          <w:marBottom w:val="0"/>
          <w:divBdr>
            <w:top w:val="none" w:sz="0" w:space="0" w:color="auto"/>
            <w:left w:val="none" w:sz="0" w:space="0" w:color="auto"/>
            <w:bottom w:val="none" w:sz="0" w:space="0" w:color="auto"/>
            <w:right w:val="none" w:sz="0" w:space="0" w:color="auto"/>
          </w:divBdr>
        </w:div>
        <w:div w:id="1130972426">
          <w:marLeft w:val="640"/>
          <w:marRight w:val="0"/>
          <w:marTop w:val="0"/>
          <w:marBottom w:val="0"/>
          <w:divBdr>
            <w:top w:val="none" w:sz="0" w:space="0" w:color="auto"/>
            <w:left w:val="none" w:sz="0" w:space="0" w:color="auto"/>
            <w:bottom w:val="none" w:sz="0" w:space="0" w:color="auto"/>
            <w:right w:val="none" w:sz="0" w:space="0" w:color="auto"/>
          </w:divBdr>
        </w:div>
        <w:div w:id="918559579">
          <w:marLeft w:val="640"/>
          <w:marRight w:val="0"/>
          <w:marTop w:val="0"/>
          <w:marBottom w:val="0"/>
          <w:divBdr>
            <w:top w:val="none" w:sz="0" w:space="0" w:color="auto"/>
            <w:left w:val="none" w:sz="0" w:space="0" w:color="auto"/>
            <w:bottom w:val="none" w:sz="0" w:space="0" w:color="auto"/>
            <w:right w:val="none" w:sz="0" w:space="0" w:color="auto"/>
          </w:divBdr>
        </w:div>
        <w:div w:id="2018847310">
          <w:marLeft w:val="640"/>
          <w:marRight w:val="0"/>
          <w:marTop w:val="0"/>
          <w:marBottom w:val="0"/>
          <w:divBdr>
            <w:top w:val="none" w:sz="0" w:space="0" w:color="auto"/>
            <w:left w:val="none" w:sz="0" w:space="0" w:color="auto"/>
            <w:bottom w:val="none" w:sz="0" w:space="0" w:color="auto"/>
            <w:right w:val="none" w:sz="0" w:space="0" w:color="auto"/>
          </w:divBdr>
        </w:div>
        <w:div w:id="340818416">
          <w:marLeft w:val="640"/>
          <w:marRight w:val="0"/>
          <w:marTop w:val="0"/>
          <w:marBottom w:val="0"/>
          <w:divBdr>
            <w:top w:val="none" w:sz="0" w:space="0" w:color="auto"/>
            <w:left w:val="none" w:sz="0" w:space="0" w:color="auto"/>
            <w:bottom w:val="none" w:sz="0" w:space="0" w:color="auto"/>
            <w:right w:val="none" w:sz="0" w:space="0" w:color="auto"/>
          </w:divBdr>
        </w:div>
        <w:div w:id="334653976">
          <w:marLeft w:val="640"/>
          <w:marRight w:val="0"/>
          <w:marTop w:val="0"/>
          <w:marBottom w:val="0"/>
          <w:divBdr>
            <w:top w:val="none" w:sz="0" w:space="0" w:color="auto"/>
            <w:left w:val="none" w:sz="0" w:space="0" w:color="auto"/>
            <w:bottom w:val="none" w:sz="0" w:space="0" w:color="auto"/>
            <w:right w:val="none" w:sz="0" w:space="0" w:color="auto"/>
          </w:divBdr>
        </w:div>
        <w:div w:id="1111165952">
          <w:marLeft w:val="640"/>
          <w:marRight w:val="0"/>
          <w:marTop w:val="0"/>
          <w:marBottom w:val="0"/>
          <w:divBdr>
            <w:top w:val="none" w:sz="0" w:space="0" w:color="auto"/>
            <w:left w:val="none" w:sz="0" w:space="0" w:color="auto"/>
            <w:bottom w:val="none" w:sz="0" w:space="0" w:color="auto"/>
            <w:right w:val="none" w:sz="0" w:space="0" w:color="auto"/>
          </w:divBdr>
        </w:div>
        <w:div w:id="1607887945">
          <w:marLeft w:val="640"/>
          <w:marRight w:val="0"/>
          <w:marTop w:val="0"/>
          <w:marBottom w:val="0"/>
          <w:divBdr>
            <w:top w:val="none" w:sz="0" w:space="0" w:color="auto"/>
            <w:left w:val="none" w:sz="0" w:space="0" w:color="auto"/>
            <w:bottom w:val="none" w:sz="0" w:space="0" w:color="auto"/>
            <w:right w:val="none" w:sz="0" w:space="0" w:color="auto"/>
          </w:divBdr>
        </w:div>
        <w:div w:id="1430081424">
          <w:marLeft w:val="640"/>
          <w:marRight w:val="0"/>
          <w:marTop w:val="0"/>
          <w:marBottom w:val="0"/>
          <w:divBdr>
            <w:top w:val="none" w:sz="0" w:space="0" w:color="auto"/>
            <w:left w:val="none" w:sz="0" w:space="0" w:color="auto"/>
            <w:bottom w:val="none" w:sz="0" w:space="0" w:color="auto"/>
            <w:right w:val="none" w:sz="0" w:space="0" w:color="auto"/>
          </w:divBdr>
        </w:div>
        <w:div w:id="1553998337">
          <w:marLeft w:val="640"/>
          <w:marRight w:val="0"/>
          <w:marTop w:val="0"/>
          <w:marBottom w:val="0"/>
          <w:divBdr>
            <w:top w:val="none" w:sz="0" w:space="0" w:color="auto"/>
            <w:left w:val="none" w:sz="0" w:space="0" w:color="auto"/>
            <w:bottom w:val="none" w:sz="0" w:space="0" w:color="auto"/>
            <w:right w:val="none" w:sz="0" w:space="0" w:color="auto"/>
          </w:divBdr>
        </w:div>
        <w:div w:id="297733906">
          <w:marLeft w:val="640"/>
          <w:marRight w:val="0"/>
          <w:marTop w:val="0"/>
          <w:marBottom w:val="0"/>
          <w:divBdr>
            <w:top w:val="none" w:sz="0" w:space="0" w:color="auto"/>
            <w:left w:val="none" w:sz="0" w:space="0" w:color="auto"/>
            <w:bottom w:val="none" w:sz="0" w:space="0" w:color="auto"/>
            <w:right w:val="none" w:sz="0" w:space="0" w:color="auto"/>
          </w:divBdr>
        </w:div>
        <w:div w:id="789662616">
          <w:marLeft w:val="640"/>
          <w:marRight w:val="0"/>
          <w:marTop w:val="0"/>
          <w:marBottom w:val="0"/>
          <w:divBdr>
            <w:top w:val="none" w:sz="0" w:space="0" w:color="auto"/>
            <w:left w:val="none" w:sz="0" w:space="0" w:color="auto"/>
            <w:bottom w:val="none" w:sz="0" w:space="0" w:color="auto"/>
            <w:right w:val="none" w:sz="0" w:space="0" w:color="auto"/>
          </w:divBdr>
        </w:div>
        <w:div w:id="732854322">
          <w:marLeft w:val="640"/>
          <w:marRight w:val="0"/>
          <w:marTop w:val="0"/>
          <w:marBottom w:val="0"/>
          <w:divBdr>
            <w:top w:val="none" w:sz="0" w:space="0" w:color="auto"/>
            <w:left w:val="none" w:sz="0" w:space="0" w:color="auto"/>
            <w:bottom w:val="none" w:sz="0" w:space="0" w:color="auto"/>
            <w:right w:val="none" w:sz="0" w:space="0" w:color="auto"/>
          </w:divBdr>
        </w:div>
        <w:div w:id="1005016747">
          <w:marLeft w:val="640"/>
          <w:marRight w:val="0"/>
          <w:marTop w:val="0"/>
          <w:marBottom w:val="0"/>
          <w:divBdr>
            <w:top w:val="none" w:sz="0" w:space="0" w:color="auto"/>
            <w:left w:val="none" w:sz="0" w:space="0" w:color="auto"/>
            <w:bottom w:val="none" w:sz="0" w:space="0" w:color="auto"/>
            <w:right w:val="none" w:sz="0" w:space="0" w:color="auto"/>
          </w:divBdr>
        </w:div>
        <w:div w:id="87627090">
          <w:marLeft w:val="640"/>
          <w:marRight w:val="0"/>
          <w:marTop w:val="0"/>
          <w:marBottom w:val="0"/>
          <w:divBdr>
            <w:top w:val="none" w:sz="0" w:space="0" w:color="auto"/>
            <w:left w:val="none" w:sz="0" w:space="0" w:color="auto"/>
            <w:bottom w:val="none" w:sz="0" w:space="0" w:color="auto"/>
            <w:right w:val="none" w:sz="0" w:space="0" w:color="auto"/>
          </w:divBdr>
        </w:div>
        <w:div w:id="1709529882">
          <w:marLeft w:val="640"/>
          <w:marRight w:val="0"/>
          <w:marTop w:val="0"/>
          <w:marBottom w:val="0"/>
          <w:divBdr>
            <w:top w:val="none" w:sz="0" w:space="0" w:color="auto"/>
            <w:left w:val="none" w:sz="0" w:space="0" w:color="auto"/>
            <w:bottom w:val="none" w:sz="0" w:space="0" w:color="auto"/>
            <w:right w:val="none" w:sz="0" w:space="0" w:color="auto"/>
          </w:divBdr>
        </w:div>
        <w:div w:id="513806606">
          <w:marLeft w:val="640"/>
          <w:marRight w:val="0"/>
          <w:marTop w:val="0"/>
          <w:marBottom w:val="0"/>
          <w:divBdr>
            <w:top w:val="none" w:sz="0" w:space="0" w:color="auto"/>
            <w:left w:val="none" w:sz="0" w:space="0" w:color="auto"/>
            <w:bottom w:val="none" w:sz="0" w:space="0" w:color="auto"/>
            <w:right w:val="none" w:sz="0" w:space="0" w:color="auto"/>
          </w:divBdr>
        </w:div>
        <w:div w:id="1612668421">
          <w:marLeft w:val="640"/>
          <w:marRight w:val="0"/>
          <w:marTop w:val="0"/>
          <w:marBottom w:val="0"/>
          <w:divBdr>
            <w:top w:val="none" w:sz="0" w:space="0" w:color="auto"/>
            <w:left w:val="none" w:sz="0" w:space="0" w:color="auto"/>
            <w:bottom w:val="none" w:sz="0" w:space="0" w:color="auto"/>
            <w:right w:val="none" w:sz="0" w:space="0" w:color="auto"/>
          </w:divBdr>
        </w:div>
        <w:div w:id="317266280">
          <w:marLeft w:val="640"/>
          <w:marRight w:val="0"/>
          <w:marTop w:val="0"/>
          <w:marBottom w:val="0"/>
          <w:divBdr>
            <w:top w:val="none" w:sz="0" w:space="0" w:color="auto"/>
            <w:left w:val="none" w:sz="0" w:space="0" w:color="auto"/>
            <w:bottom w:val="none" w:sz="0" w:space="0" w:color="auto"/>
            <w:right w:val="none" w:sz="0" w:space="0" w:color="auto"/>
          </w:divBdr>
        </w:div>
        <w:div w:id="803885870">
          <w:marLeft w:val="640"/>
          <w:marRight w:val="0"/>
          <w:marTop w:val="0"/>
          <w:marBottom w:val="0"/>
          <w:divBdr>
            <w:top w:val="none" w:sz="0" w:space="0" w:color="auto"/>
            <w:left w:val="none" w:sz="0" w:space="0" w:color="auto"/>
            <w:bottom w:val="none" w:sz="0" w:space="0" w:color="auto"/>
            <w:right w:val="none" w:sz="0" w:space="0" w:color="auto"/>
          </w:divBdr>
        </w:div>
        <w:div w:id="1063605900">
          <w:marLeft w:val="640"/>
          <w:marRight w:val="0"/>
          <w:marTop w:val="0"/>
          <w:marBottom w:val="0"/>
          <w:divBdr>
            <w:top w:val="none" w:sz="0" w:space="0" w:color="auto"/>
            <w:left w:val="none" w:sz="0" w:space="0" w:color="auto"/>
            <w:bottom w:val="none" w:sz="0" w:space="0" w:color="auto"/>
            <w:right w:val="none" w:sz="0" w:space="0" w:color="auto"/>
          </w:divBdr>
        </w:div>
        <w:div w:id="1530416800">
          <w:marLeft w:val="640"/>
          <w:marRight w:val="0"/>
          <w:marTop w:val="0"/>
          <w:marBottom w:val="0"/>
          <w:divBdr>
            <w:top w:val="none" w:sz="0" w:space="0" w:color="auto"/>
            <w:left w:val="none" w:sz="0" w:space="0" w:color="auto"/>
            <w:bottom w:val="none" w:sz="0" w:space="0" w:color="auto"/>
            <w:right w:val="none" w:sz="0" w:space="0" w:color="auto"/>
          </w:divBdr>
        </w:div>
        <w:div w:id="1965889693">
          <w:marLeft w:val="640"/>
          <w:marRight w:val="0"/>
          <w:marTop w:val="0"/>
          <w:marBottom w:val="0"/>
          <w:divBdr>
            <w:top w:val="none" w:sz="0" w:space="0" w:color="auto"/>
            <w:left w:val="none" w:sz="0" w:space="0" w:color="auto"/>
            <w:bottom w:val="none" w:sz="0" w:space="0" w:color="auto"/>
            <w:right w:val="none" w:sz="0" w:space="0" w:color="auto"/>
          </w:divBdr>
        </w:div>
        <w:div w:id="1441031472">
          <w:marLeft w:val="640"/>
          <w:marRight w:val="0"/>
          <w:marTop w:val="0"/>
          <w:marBottom w:val="0"/>
          <w:divBdr>
            <w:top w:val="none" w:sz="0" w:space="0" w:color="auto"/>
            <w:left w:val="none" w:sz="0" w:space="0" w:color="auto"/>
            <w:bottom w:val="none" w:sz="0" w:space="0" w:color="auto"/>
            <w:right w:val="none" w:sz="0" w:space="0" w:color="auto"/>
          </w:divBdr>
        </w:div>
        <w:div w:id="458841806">
          <w:marLeft w:val="640"/>
          <w:marRight w:val="0"/>
          <w:marTop w:val="0"/>
          <w:marBottom w:val="0"/>
          <w:divBdr>
            <w:top w:val="none" w:sz="0" w:space="0" w:color="auto"/>
            <w:left w:val="none" w:sz="0" w:space="0" w:color="auto"/>
            <w:bottom w:val="none" w:sz="0" w:space="0" w:color="auto"/>
            <w:right w:val="none" w:sz="0" w:space="0" w:color="auto"/>
          </w:divBdr>
        </w:div>
        <w:div w:id="1008558780">
          <w:marLeft w:val="640"/>
          <w:marRight w:val="0"/>
          <w:marTop w:val="0"/>
          <w:marBottom w:val="0"/>
          <w:divBdr>
            <w:top w:val="none" w:sz="0" w:space="0" w:color="auto"/>
            <w:left w:val="none" w:sz="0" w:space="0" w:color="auto"/>
            <w:bottom w:val="none" w:sz="0" w:space="0" w:color="auto"/>
            <w:right w:val="none" w:sz="0" w:space="0" w:color="auto"/>
          </w:divBdr>
        </w:div>
        <w:div w:id="2108959670">
          <w:marLeft w:val="640"/>
          <w:marRight w:val="0"/>
          <w:marTop w:val="0"/>
          <w:marBottom w:val="0"/>
          <w:divBdr>
            <w:top w:val="none" w:sz="0" w:space="0" w:color="auto"/>
            <w:left w:val="none" w:sz="0" w:space="0" w:color="auto"/>
            <w:bottom w:val="none" w:sz="0" w:space="0" w:color="auto"/>
            <w:right w:val="none" w:sz="0" w:space="0" w:color="auto"/>
          </w:divBdr>
        </w:div>
        <w:div w:id="22901299">
          <w:marLeft w:val="640"/>
          <w:marRight w:val="0"/>
          <w:marTop w:val="0"/>
          <w:marBottom w:val="0"/>
          <w:divBdr>
            <w:top w:val="none" w:sz="0" w:space="0" w:color="auto"/>
            <w:left w:val="none" w:sz="0" w:space="0" w:color="auto"/>
            <w:bottom w:val="none" w:sz="0" w:space="0" w:color="auto"/>
            <w:right w:val="none" w:sz="0" w:space="0" w:color="auto"/>
          </w:divBdr>
        </w:div>
        <w:div w:id="692389022">
          <w:marLeft w:val="640"/>
          <w:marRight w:val="0"/>
          <w:marTop w:val="0"/>
          <w:marBottom w:val="0"/>
          <w:divBdr>
            <w:top w:val="none" w:sz="0" w:space="0" w:color="auto"/>
            <w:left w:val="none" w:sz="0" w:space="0" w:color="auto"/>
            <w:bottom w:val="none" w:sz="0" w:space="0" w:color="auto"/>
            <w:right w:val="none" w:sz="0" w:space="0" w:color="auto"/>
          </w:divBdr>
        </w:div>
        <w:div w:id="830635667">
          <w:marLeft w:val="640"/>
          <w:marRight w:val="0"/>
          <w:marTop w:val="0"/>
          <w:marBottom w:val="0"/>
          <w:divBdr>
            <w:top w:val="none" w:sz="0" w:space="0" w:color="auto"/>
            <w:left w:val="none" w:sz="0" w:space="0" w:color="auto"/>
            <w:bottom w:val="none" w:sz="0" w:space="0" w:color="auto"/>
            <w:right w:val="none" w:sz="0" w:space="0" w:color="auto"/>
          </w:divBdr>
        </w:div>
        <w:div w:id="2088721777">
          <w:marLeft w:val="640"/>
          <w:marRight w:val="0"/>
          <w:marTop w:val="0"/>
          <w:marBottom w:val="0"/>
          <w:divBdr>
            <w:top w:val="none" w:sz="0" w:space="0" w:color="auto"/>
            <w:left w:val="none" w:sz="0" w:space="0" w:color="auto"/>
            <w:bottom w:val="none" w:sz="0" w:space="0" w:color="auto"/>
            <w:right w:val="none" w:sz="0" w:space="0" w:color="auto"/>
          </w:divBdr>
        </w:div>
        <w:div w:id="1281493341">
          <w:marLeft w:val="640"/>
          <w:marRight w:val="0"/>
          <w:marTop w:val="0"/>
          <w:marBottom w:val="0"/>
          <w:divBdr>
            <w:top w:val="none" w:sz="0" w:space="0" w:color="auto"/>
            <w:left w:val="none" w:sz="0" w:space="0" w:color="auto"/>
            <w:bottom w:val="none" w:sz="0" w:space="0" w:color="auto"/>
            <w:right w:val="none" w:sz="0" w:space="0" w:color="auto"/>
          </w:divBdr>
        </w:div>
      </w:divsChild>
    </w:div>
    <w:div w:id="1212615667">
      <w:bodyDiv w:val="1"/>
      <w:marLeft w:val="0"/>
      <w:marRight w:val="0"/>
      <w:marTop w:val="0"/>
      <w:marBottom w:val="0"/>
      <w:divBdr>
        <w:top w:val="none" w:sz="0" w:space="0" w:color="auto"/>
        <w:left w:val="none" w:sz="0" w:space="0" w:color="auto"/>
        <w:bottom w:val="none" w:sz="0" w:space="0" w:color="auto"/>
        <w:right w:val="none" w:sz="0" w:space="0" w:color="auto"/>
      </w:divBdr>
      <w:divsChild>
        <w:div w:id="151916866">
          <w:marLeft w:val="640"/>
          <w:marRight w:val="0"/>
          <w:marTop w:val="0"/>
          <w:marBottom w:val="0"/>
          <w:divBdr>
            <w:top w:val="none" w:sz="0" w:space="0" w:color="auto"/>
            <w:left w:val="none" w:sz="0" w:space="0" w:color="auto"/>
            <w:bottom w:val="none" w:sz="0" w:space="0" w:color="auto"/>
            <w:right w:val="none" w:sz="0" w:space="0" w:color="auto"/>
          </w:divBdr>
        </w:div>
        <w:div w:id="380055592">
          <w:marLeft w:val="640"/>
          <w:marRight w:val="0"/>
          <w:marTop w:val="0"/>
          <w:marBottom w:val="0"/>
          <w:divBdr>
            <w:top w:val="none" w:sz="0" w:space="0" w:color="auto"/>
            <w:left w:val="none" w:sz="0" w:space="0" w:color="auto"/>
            <w:bottom w:val="none" w:sz="0" w:space="0" w:color="auto"/>
            <w:right w:val="none" w:sz="0" w:space="0" w:color="auto"/>
          </w:divBdr>
        </w:div>
        <w:div w:id="1999142388">
          <w:marLeft w:val="640"/>
          <w:marRight w:val="0"/>
          <w:marTop w:val="0"/>
          <w:marBottom w:val="0"/>
          <w:divBdr>
            <w:top w:val="none" w:sz="0" w:space="0" w:color="auto"/>
            <w:left w:val="none" w:sz="0" w:space="0" w:color="auto"/>
            <w:bottom w:val="none" w:sz="0" w:space="0" w:color="auto"/>
            <w:right w:val="none" w:sz="0" w:space="0" w:color="auto"/>
          </w:divBdr>
        </w:div>
        <w:div w:id="360907134">
          <w:marLeft w:val="640"/>
          <w:marRight w:val="0"/>
          <w:marTop w:val="0"/>
          <w:marBottom w:val="0"/>
          <w:divBdr>
            <w:top w:val="none" w:sz="0" w:space="0" w:color="auto"/>
            <w:left w:val="none" w:sz="0" w:space="0" w:color="auto"/>
            <w:bottom w:val="none" w:sz="0" w:space="0" w:color="auto"/>
            <w:right w:val="none" w:sz="0" w:space="0" w:color="auto"/>
          </w:divBdr>
        </w:div>
        <w:div w:id="889924500">
          <w:marLeft w:val="640"/>
          <w:marRight w:val="0"/>
          <w:marTop w:val="0"/>
          <w:marBottom w:val="0"/>
          <w:divBdr>
            <w:top w:val="none" w:sz="0" w:space="0" w:color="auto"/>
            <w:left w:val="none" w:sz="0" w:space="0" w:color="auto"/>
            <w:bottom w:val="none" w:sz="0" w:space="0" w:color="auto"/>
            <w:right w:val="none" w:sz="0" w:space="0" w:color="auto"/>
          </w:divBdr>
        </w:div>
        <w:div w:id="1317800233">
          <w:marLeft w:val="640"/>
          <w:marRight w:val="0"/>
          <w:marTop w:val="0"/>
          <w:marBottom w:val="0"/>
          <w:divBdr>
            <w:top w:val="none" w:sz="0" w:space="0" w:color="auto"/>
            <w:left w:val="none" w:sz="0" w:space="0" w:color="auto"/>
            <w:bottom w:val="none" w:sz="0" w:space="0" w:color="auto"/>
            <w:right w:val="none" w:sz="0" w:space="0" w:color="auto"/>
          </w:divBdr>
        </w:div>
        <w:div w:id="1875262348">
          <w:marLeft w:val="640"/>
          <w:marRight w:val="0"/>
          <w:marTop w:val="0"/>
          <w:marBottom w:val="0"/>
          <w:divBdr>
            <w:top w:val="none" w:sz="0" w:space="0" w:color="auto"/>
            <w:left w:val="none" w:sz="0" w:space="0" w:color="auto"/>
            <w:bottom w:val="none" w:sz="0" w:space="0" w:color="auto"/>
            <w:right w:val="none" w:sz="0" w:space="0" w:color="auto"/>
          </w:divBdr>
        </w:div>
        <w:div w:id="321935764">
          <w:marLeft w:val="640"/>
          <w:marRight w:val="0"/>
          <w:marTop w:val="0"/>
          <w:marBottom w:val="0"/>
          <w:divBdr>
            <w:top w:val="none" w:sz="0" w:space="0" w:color="auto"/>
            <w:left w:val="none" w:sz="0" w:space="0" w:color="auto"/>
            <w:bottom w:val="none" w:sz="0" w:space="0" w:color="auto"/>
            <w:right w:val="none" w:sz="0" w:space="0" w:color="auto"/>
          </w:divBdr>
        </w:div>
        <w:div w:id="748842214">
          <w:marLeft w:val="640"/>
          <w:marRight w:val="0"/>
          <w:marTop w:val="0"/>
          <w:marBottom w:val="0"/>
          <w:divBdr>
            <w:top w:val="none" w:sz="0" w:space="0" w:color="auto"/>
            <w:left w:val="none" w:sz="0" w:space="0" w:color="auto"/>
            <w:bottom w:val="none" w:sz="0" w:space="0" w:color="auto"/>
            <w:right w:val="none" w:sz="0" w:space="0" w:color="auto"/>
          </w:divBdr>
        </w:div>
        <w:div w:id="1311013155">
          <w:marLeft w:val="640"/>
          <w:marRight w:val="0"/>
          <w:marTop w:val="0"/>
          <w:marBottom w:val="0"/>
          <w:divBdr>
            <w:top w:val="none" w:sz="0" w:space="0" w:color="auto"/>
            <w:left w:val="none" w:sz="0" w:space="0" w:color="auto"/>
            <w:bottom w:val="none" w:sz="0" w:space="0" w:color="auto"/>
            <w:right w:val="none" w:sz="0" w:space="0" w:color="auto"/>
          </w:divBdr>
        </w:div>
        <w:div w:id="1920869775">
          <w:marLeft w:val="640"/>
          <w:marRight w:val="0"/>
          <w:marTop w:val="0"/>
          <w:marBottom w:val="0"/>
          <w:divBdr>
            <w:top w:val="none" w:sz="0" w:space="0" w:color="auto"/>
            <w:left w:val="none" w:sz="0" w:space="0" w:color="auto"/>
            <w:bottom w:val="none" w:sz="0" w:space="0" w:color="auto"/>
            <w:right w:val="none" w:sz="0" w:space="0" w:color="auto"/>
          </w:divBdr>
        </w:div>
        <w:div w:id="1701053453">
          <w:marLeft w:val="640"/>
          <w:marRight w:val="0"/>
          <w:marTop w:val="0"/>
          <w:marBottom w:val="0"/>
          <w:divBdr>
            <w:top w:val="none" w:sz="0" w:space="0" w:color="auto"/>
            <w:left w:val="none" w:sz="0" w:space="0" w:color="auto"/>
            <w:bottom w:val="none" w:sz="0" w:space="0" w:color="auto"/>
            <w:right w:val="none" w:sz="0" w:space="0" w:color="auto"/>
          </w:divBdr>
        </w:div>
        <w:div w:id="1713532556">
          <w:marLeft w:val="640"/>
          <w:marRight w:val="0"/>
          <w:marTop w:val="0"/>
          <w:marBottom w:val="0"/>
          <w:divBdr>
            <w:top w:val="none" w:sz="0" w:space="0" w:color="auto"/>
            <w:left w:val="none" w:sz="0" w:space="0" w:color="auto"/>
            <w:bottom w:val="none" w:sz="0" w:space="0" w:color="auto"/>
            <w:right w:val="none" w:sz="0" w:space="0" w:color="auto"/>
          </w:divBdr>
        </w:div>
        <w:div w:id="505248216">
          <w:marLeft w:val="640"/>
          <w:marRight w:val="0"/>
          <w:marTop w:val="0"/>
          <w:marBottom w:val="0"/>
          <w:divBdr>
            <w:top w:val="none" w:sz="0" w:space="0" w:color="auto"/>
            <w:left w:val="none" w:sz="0" w:space="0" w:color="auto"/>
            <w:bottom w:val="none" w:sz="0" w:space="0" w:color="auto"/>
            <w:right w:val="none" w:sz="0" w:space="0" w:color="auto"/>
          </w:divBdr>
        </w:div>
        <w:div w:id="43720764">
          <w:marLeft w:val="640"/>
          <w:marRight w:val="0"/>
          <w:marTop w:val="0"/>
          <w:marBottom w:val="0"/>
          <w:divBdr>
            <w:top w:val="none" w:sz="0" w:space="0" w:color="auto"/>
            <w:left w:val="none" w:sz="0" w:space="0" w:color="auto"/>
            <w:bottom w:val="none" w:sz="0" w:space="0" w:color="auto"/>
            <w:right w:val="none" w:sz="0" w:space="0" w:color="auto"/>
          </w:divBdr>
        </w:div>
        <w:div w:id="574899598">
          <w:marLeft w:val="640"/>
          <w:marRight w:val="0"/>
          <w:marTop w:val="0"/>
          <w:marBottom w:val="0"/>
          <w:divBdr>
            <w:top w:val="none" w:sz="0" w:space="0" w:color="auto"/>
            <w:left w:val="none" w:sz="0" w:space="0" w:color="auto"/>
            <w:bottom w:val="none" w:sz="0" w:space="0" w:color="auto"/>
            <w:right w:val="none" w:sz="0" w:space="0" w:color="auto"/>
          </w:divBdr>
        </w:div>
        <w:div w:id="34472385">
          <w:marLeft w:val="640"/>
          <w:marRight w:val="0"/>
          <w:marTop w:val="0"/>
          <w:marBottom w:val="0"/>
          <w:divBdr>
            <w:top w:val="none" w:sz="0" w:space="0" w:color="auto"/>
            <w:left w:val="none" w:sz="0" w:space="0" w:color="auto"/>
            <w:bottom w:val="none" w:sz="0" w:space="0" w:color="auto"/>
            <w:right w:val="none" w:sz="0" w:space="0" w:color="auto"/>
          </w:divBdr>
        </w:div>
        <w:div w:id="1089424747">
          <w:marLeft w:val="640"/>
          <w:marRight w:val="0"/>
          <w:marTop w:val="0"/>
          <w:marBottom w:val="0"/>
          <w:divBdr>
            <w:top w:val="none" w:sz="0" w:space="0" w:color="auto"/>
            <w:left w:val="none" w:sz="0" w:space="0" w:color="auto"/>
            <w:bottom w:val="none" w:sz="0" w:space="0" w:color="auto"/>
            <w:right w:val="none" w:sz="0" w:space="0" w:color="auto"/>
          </w:divBdr>
        </w:div>
        <w:div w:id="289170933">
          <w:marLeft w:val="640"/>
          <w:marRight w:val="0"/>
          <w:marTop w:val="0"/>
          <w:marBottom w:val="0"/>
          <w:divBdr>
            <w:top w:val="none" w:sz="0" w:space="0" w:color="auto"/>
            <w:left w:val="none" w:sz="0" w:space="0" w:color="auto"/>
            <w:bottom w:val="none" w:sz="0" w:space="0" w:color="auto"/>
            <w:right w:val="none" w:sz="0" w:space="0" w:color="auto"/>
          </w:divBdr>
        </w:div>
        <w:div w:id="515316495">
          <w:marLeft w:val="640"/>
          <w:marRight w:val="0"/>
          <w:marTop w:val="0"/>
          <w:marBottom w:val="0"/>
          <w:divBdr>
            <w:top w:val="none" w:sz="0" w:space="0" w:color="auto"/>
            <w:left w:val="none" w:sz="0" w:space="0" w:color="auto"/>
            <w:bottom w:val="none" w:sz="0" w:space="0" w:color="auto"/>
            <w:right w:val="none" w:sz="0" w:space="0" w:color="auto"/>
          </w:divBdr>
        </w:div>
        <w:div w:id="642657732">
          <w:marLeft w:val="640"/>
          <w:marRight w:val="0"/>
          <w:marTop w:val="0"/>
          <w:marBottom w:val="0"/>
          <w:divBdr>
            <w:top w:val="none" w:sz="0" w:space="0" w:color="auto"/>
            <w:left w:val="none" w:sz="0" w:space="0" w:color="auto"/>
            <w:bottom w:val="none" w:sz="0" w:space="0" w:color="auto"/>
            <w:right w:val="none" w:sz="0" w:space="0" w:color="auto"/>
          </w:divBdr>
        </w:div>
        <w:div w:id="1033267095">
          <w:marLeft w:val="640"/>
          <w:marRight w:val="0"/>
          <w:marTop w:val="0"/>
          <w:marBottom w:val="0"/>
          <w:divBdr>
            <w:top w:val="none" w:sz="0" w:space="0" w:color="auto"/>
            <w:left w:val="none" w:sz="0" w:space="0" w:color="auto"/>
            <w:bottom w:val="none" w:sz="0" w:space="0" w:color="auto"/>
            <w:right w:val="none" w:sz="0" w:space="0" w:color="auto"/>
          </w:divBdr>
        </w:div>
        <w:div w:id="966200882">
          <w:marLeft w:val="640"/>
          <w:marRight w:val="0"/>
          <w:marTop w:val="0"/>
          <w:marBottom w:val="0"/>
          <w:divBdr>
            <w:top w:val="none" w:sz="0" w:space="0" w:color="auto"/>
            <w:left w:val="none" w:sz="0" w:space="0" w:color="auto"/>
            <w:bottom w:val="none" w:sz="0" w:space="0" w:color="auto"/>
            <w:right w:val="none" w:sz="0" w:space="0" w:color="auto"/>
          </w:divBdr>
        </w:div>
        <w:div w:id="299505300">
          <w:marLeft w:val="640"/>
          <w:marRight w:val="0"/>
          <w:marTop w:val="0"/>
          <w:marBottom w:val="0"/>
          <w:divBdr>
            <w:top w:val="none" w:sz="0" w:space="0" w:color="auto"/>
            <w:left w:val="none" w:sz="0" w:space="0" w:color="auto"/>
            <w:bottom w:val="none" w:sz="0" w:space="0" w:color="auto"/>
            <w:right w:val="none" w:sz="0" w:space="0" w:color="auto"/>
          </w:divBdr>
        </w:div>
        <w:div w:id="837386187">
          <w:marLeft w:val="640"/>
          <w:marRight w:val="0"/>
          <w:marTop w:val="0"/>
          <w:marBottom w:val="0"/>
          <w:divBdr>
            <w:top w:val="none" w:sz="0" w:space="0" w:color="auto"/>
            <w:left w:val="none" w:sz="0" w:space="0" w:color="auto"/>
            <w:bottom w:val="none" w:sz="0" w:space="0" w:color="auto"/>
            <w:right w:val="none" w:sz="0" w:space="0" w:color="auto"/>
          </w:divBdr>
        </w:div>
        <w:div w:id="1335573009">
          <w:marLeft w:val="640"/>
          <w:marRight w:val="0"/>
          <w:marTop w:val="0"/>
          <w:marBottom w:val="0"/>
          <w:divBdr>
            <w:top w:val="none" w:sz="0" w:space="0" w:color="auto"/>
            <w:left w:val="none" w:sz="0" w:space="0" w:color="auto"/>
            <w:bottom w:val="none" w:sz="0" w:space="0" w:color="auto"/>
            <w:right w:val="none" w:sz="0" w:space="0" w:color="auto"/>
          </w:divBdr>
        </w:div>
        <w:div w:id="1020200350">
          <w:marLeft w:val="640"/>
          <w:marRight w:val="0"/>
          <w:marTop w:val="0"/>
          <w:marBottom w:val="0"/>
          <w:divBdr>
            <w:top w:val="none" w:sz="0" w:space="0" w:color="auto"/>
            <w:left w:val="none" w:sz="0" w:space="0" w:color="auto"/>
            <w:bottom w:val="none" w:sz="0" w:space="0" w:color="auto"/>
            <w:right w:val="none" w:sz="0" w:space="0" w:color="auto"/>
          </w:divBdr>
        </w:div>
        <w:div w:id="336153402">
          <w:marLeft w:val="640"/>
          <w:marRight w:val="0"/>
          <w:marTop w:val="0"/>
          <w:marBottom w:val="0"/>
          <w:divBdr>
            <w:top w:val="none" w:sz="0" w:space="0" w:color="auto"/>
            <w:left w:val="none" w:sz="0" w:space="0" w:color="auto"/>
            <w:bottom w:val="none" w:sz="0" w:space="0" w:color="auto"/>
            <w:right w:val="none" w:sz="0" w:space="0" w:color="auto"/>
          </w:divBdr>
        </w:div>
        <w:div w:id="100810014">
          <w:marLeft w:val="640"/>
          <w:marRight w:val="0"/>
          <w:marTop w:val="0"/>
          <w:marBottom w:val="0"/>
          <w:divBdr>
            <w:top w:val="none" w:sz="0" w:space="0" w:color="auto"/>
            <w:left w:val="none" w:sz="0" w:space="0" w:color="auto"/>
            <w:bottom w:val="none" w:sz="0" w:space="0" w:color="auto"/>
            <w:right w:val="none" w:sz="0" w:space="0" w:color="auto"/>
          </w:divBdr>
        </w:div>
        <w:div w:id="991760705">
          <w:marLeft w:val="640"/>
          <w:marRight w:val="0"/>
          <w:marTop w:val="0"/>
          <w:marBottom w:val="0"/>
          <w:divBdr>
            <w:top w:val="none" w:sz="0" w:space="0" w:color="auto"/>
            <w:left w:val="none" w:sz="0" w:space="0" w:color="auto"/>
            <w:bottom w:val="none" w:sz="0" w:space="0" w:color="auto"/>
            <w:right w:val="none" w:sz="0" w:space="0" w:color="auto"/>
          </w:divBdr>
        </w:div>
        <w:div w:id="1750074681">
          <w:marLeft w:val="640"/>
          <w:marRight w:val="0"/>
          <w:marTop w:val="0"/>
          <w:marBottom w:val="0"/>
          <w:divBdr>
            <w:top w:val="none" w:sz="0" w:space="0" w:color="auto"/>
            <w:left w:val="none" w:sz="0" w:space="0" w:color="auto"/>
            <w:bottom w:val="none" w:sz="0" w:space="0" w:color="auto"/>
            <w:right w:val="none" w:sz="0" w:space="0" w:color="auto"/>
          </w:divBdr>
        </w:div>
        <w:div w:id="1475681960">
          <w:marLeft w:val="640"/>
          <w:marRight w:val="0"/>
          <w:marTop w:val="0"/>
          <w:marBottom w:val="0"/>
          <w:divBdr>
            <w:top w:val="none" w:sz="0" w:space="0" w:color="auto"/>
            <w:left w:val="none" w:sz="0" w:space="0" w:color="auto"/>
            <w:bottom w:val="none" w:sz="0" w:space="0" w:color="auto"/>
            <w:right w:val="none" w:sz="0" w:space="0" w:color="auto"/>
          </w:divBdr>
        </w:div>
        <w:div w:id="598946840">
          <w:marLeft w:val="640"/>
          <w:marRight w:val="0"/>
          <w:marTop w:val="0"/>
          <w:marBottom w:val="0"/>
          <w:divBdr>
            <w:top w:val="none" w:sz="0" w:space="0" w:color="auto"/>
            <w:left w:val="none" w:sz="0" w:space="0" w:color="auto"/>
            <w:bottom w:val="none" w:sz="0" w:space="0" w:color="auto"/>
            <w:right w:val="none" w:sz="0" w:space="0" w:color="auto"/>
          </w:divBdr>
        </w:div>
        <w:div w:id="564687566">
          <w:marLeft w:val="640"/>
          <w:marRight w:val="0"/>
          <w:marTop w:val="0"/>
          <w:marBottom w:val="0"/>
          <w:divBdr>
            <w:top w:val="none" w:sz="0" w:space="0" w:color="auto"/>
            <w:left w:val="none" w:sz="0" w:space="0" w:color="auto"/>
            <w:bottom w:val="none" w:sz="0" w:space="0" w:color="auto"/>
            <w:right w:val="none" w:sz="0" w:space="0" w:color="auto"/>
          </w:divBdr>
        </w:div>
        <w:div w:id="1956715601">
          <w:marLeft w:val="640"/>
          <w:marRight w:val="0"/>
          <w:marTop w:val="0"/>
          <w:marBottom w:val="0"/>
          <w:divBdr>
            <w:top w:val="none" w:sz="0" w:space="0" w:color="auto"/>
            <w:left w:val="none" w:sz="0" w:space="0" w:color="auto"/>
            <w:bottom w:val="none" w:sz="0" w:space="0" w:color="auto"/>
            <w:right w:val="none" w:sz="0" w:space="0" w:color="auto"/>
          </w:divBdr>
        </w:div>
        <w:div w:id="1392577343">
          <w:marLeft w:val="640"/>
          <w:marRight w:val="0"/>
          <w:marTop w:val="0"/>
          <w:marBottom w:val="0"/>
          <w:divBdr>
            <w:top w:val="none" w:sz="0" w:space="0" w:color="auto"/>
            <w:left w:val="none" w:sz="0" w:space="0" w:color="auto"/>
            <w:bottom w:val="none" w:sz="0" w:space="0" w:color="auto"/>
            <w:right w:val="none" w:sz="0" w:space="0" w:color="auto"/>
          </w:divBdr>
        </w:div>
        <w:div w:id="216673395">
          <w:marLeft w:val="640"/>
          <w:marRight w:val="0"/>
          <w:marTop w:val="0"/>
          <w:marBottom w:val="0"/>
          <w:divBdr>
            <w:top w:val="none" w:sz="0" w:space="0" w:color="auto"/>
            <w:left w:val="none" w:sz="0" w:space="0" w:color="auto"/>
            <w:bottom w:val="none" w:sz="0" w:space="0" w:color="auto"/>
            <w:right w:val="none" w:sz="0" w:space="0" w:color="auto"/>
          </w:divBdr>
        </w:div>
        <w:div w:id="1307203667">
          <w:marLeft w:val="640"/>
          <w:marRight w:val="0"/>
          <w:marTop w:val="0"/>
          <w:marBottom w:val="0"/>
          <w:divBdr>
            <w:top w:val="none" w:sz="0" w:space="0" w:color="auto"/>
            <w:left w:val="none" w:sz="0" w:space="0" w:color="auto"/>
            <w:bottom w:val="none" w:sz="0" w:space="0" w:color="auto"/>
            <w:right w:val="none" w:sz="0" w:space="0" w:color="auto"/>
          </w:divBdr>
        </w:div>
        <w:div w:id="445344304">
          <w:marLeft w:val="640"/>
          <w:marRight w:val="0"/>
          <w:marTop w:val="0"/>
          <w:marBottom w:val="0"/>
          <w:divBdr>
            <w:top w:val="none" w:sz="0" w:space="0" w:color="auto"/>
            <w:left w:val="none" w:sz="0" w:space="0" w:color="auto"/>
            <w:bottom w:val="none" w:sz="0" w:space="0" w:color="auto"/>
            <w:right w:val="none" w:sz="0" w:space="0" w:color="auto"/>
          </w:divBdr>
        </w:div>
        <w:div w:id="1414662257">
          <w:marLeft w:val="640"/>
          <w:marRight w:val="0"/>
          <w:marTop w:val="0"/>
          <w:marBottom w:val="0"/>
          <w:divBdr>
            <w:top w:val="none" w:sz="0" w:space="0" w:color="auto"/>
            <w:left w:val="none" w:sz="0" w:space="0" w:color="auto"/>
            <w:bottom w:val="none" w:sz="0" w:space="0" w:color="auto"/>
            <w:right w:val="none" w:sz="0" w:space="0" w:color="auto"/>
          </w:divBdr>
        </w:div>
        <w:div w:id="1772706069">
          <w:marLeft w:val="640"/>
          <w:marRight w:val="0"/>
          <w:marTop w:val="0"/>
          <w:marBottom w:val="0"/>
          <w:divBdr>
            <w:top w:val="none" w:sz="0" w:space="0" w:color="auto"/>
            <w:left w:val="none" w:sz="0" w:space="0" w:color="auto"/>
            <w:bottom w:val="none" w:sz="0" w:space="0" w:color="auto"/>
            <w:right w:val="none" w:sz="0" w:space="0" w:color="auto"/>
          </w:divBdr>
        </w:div>
        <w:div w:id="753478865">
          <w:marLeft w:val="640"/>
          <w:marRight w:val="0"/>
          <w:marTop w:val="0"/>
          <w:marBottom w:val="0"/>
          <w:divBdr>
            <w:top w:val="none" w:sz="0" w:space="0" w:color="auto"/>
            <w:left w:val="none" w:sz="0" w:space="0" w:color="auto"/>
            <w:bottom w:val="none" w:sz="0" w:space="0" w:color="auto"/>
            <w:right w:val="none" w:sz="0" w:space="0" w:color="auto"/>
          </w:divBdr>
        </w:div>
        <w:div w:id="1876118698">
          <w:marLeft w:val="640"/>
          <w:marRight w:val="0"/>
          <w:marTop w:val="0"/>
          <w:marBottom w:val="0"/>
          <w:divBdr>
            <w:top w:val="none" w:sz="0" w:space="0" w:color="auto"/>
            <w:left w:val="none" w:sz="0" w:space="0" w:color="auto"/>
            <w:bottom w:val="none" w:sz="0" w:space="0" w:color="auto"/>
            <w:right w:val="none" w:sz="0" w:space="0" w:color="auto"/>
          </w:divBdr>
        </w:div>
        <w:div w:id="700055700">
          <w:marLeft w:val="640"/>
          <w:marRight w:val="0"/>
          <w:marTop w:val="0"/>
          <w:marBottom w:val="0"/>
          <w:divBdr>
            <w:top w:val="none" w:sz="0" w:space="0" w:color="auto"/>
            <w:left w:val="none" w:sz="0" w:space="0" w:color="auto"/>
            <w:bottom w:val="none" w:sz="0" w:space="0" w:color="auto"/>
            <w:right w:val="none" w:sz="0" w:space="0" w:color="auto"/>
          </w:divBdr>
        </w:div>
        <w:div w:id="1131285268">
          <w:marLeft w:val="640"/>
          <w:marRight w:val="0"/>
          <w:marTop w:val="0"/>
          <w:marBottom w:val="0"/>
          <w:divBdr>
            <w:top w:val="none" w:sz="0" w:space="0" w:color="auto"/>
            <w:left w:val="none" w:sz="0" w:space="0" w:color="auto"/>
            <w:bottom w:val="none" w:sz="0" w:space="0" w:color="auto"/>
            <w:right w:val="none" w:sz="0" w:space="0" w:color="auto"/>
          </w:divBdr>
        </w:div>
        <w:div w:id="233398728">
          <w:marLeft w:val="640"/>
          <w:marRight w:val="0"/>
          <w:marTop w:val="0"/>
          <w:marBottom w:val="0"/>
          <w:divBdr>
            <w:top w:val="none" w:sz="0" w:space="0" w:color="auto"/>
            <w:left w:val="none" w:sz="0" w:space="0" w:color="auto"/>
            <w:bottom w:val="none" w:sz="0" w:space="0" w:color="auto"/>
            <w:right w:val="none" w:sz="0" w:space="0" w:color="auto"/>
          </w:divBdr>
        </w:div>
        <w:div w:id="1235357400">
          <w:marLeft w:val="640"/>
          <w:marRight w:val="0"/>
          <w:marTop w:val="0"/>
          <w:marBottom w:val="0"/>
          <w:divBdr>
            <w:top w:val="none" w:sz="0" w:space="0" w:color="auto"/>
            <w:left w:val="none" w:sz="0" w:space="0" w:color="auto"/>
            <w:bottom w:val="none" w:sz="0" w:space="0" w:color="auto"/>
            <w:right w:val="none" w:sz="0" w:space="0" w:color="auto"/>
          </w:divBdr>
        </w:div>
        <w:div w:id="1904829925">
          <w:marLeft w:val="640"/>
          <w:marRight w:val="0"/>
          <w:marTop w:val="0"/>
          <w:marBottom w:val="0"/>
          <w:divBdr>
            <w:top w:val="none" w:sz="0" w:space="0" w:color="auto"/>
            <w:left w:val="none" w:sz="0" w:space="0" w:color="auto"/>
            <w:bottom w:val="none" w:sz="0" w:space="0" w:color="auto"/>
            <w:right w:val="none" w:sz="0" w:space="0" w:color="auto"/>
          </w:divBdr>
        </w:div>
        <w:div w:id="680471031">
          <w:marLeft w:val="640"/>
          <w:marRight w:val="0"/>
          <w:marTop w:val="0"/>
          <w:marBottom w:val="0"/>
          <w:divBdr>
            <w:top w:val="none" w:sz="0" w:space="0" w:color="auto"/>
            <w:left w:val="none" w:sz="0" w:space="0" w:color="auto"/>
            <w:bottom w:val="none" w:sz="0" w:space="0" w:color="auto"/>
            <w:right w:val="none" w:sz="0" w:space="0" w:color="auto"/>
          </w:divBdr>
        </w:div>
        <w:div w:id="244387555">
          <w:marLeft w:val="640"/>
          <w:marRight w:val="0"/>
          <w:marTop w:val="0"/>
          <w:marBottom w:val="0"/>
          <w:divBdr>
            <w:top w:val="none" w:sz="0" w:space="0" w:color="auto"/>
            <w:left w:val="none" w:sz="0" w:space="0" w:color="auto"/>
            <w:bottom w:val="none" w:sz="0" w:space="0" w:color="auto"/>
            <w:right w:val="none" w:sz="0" w:space="0" w:color="auto"/>
          </w:divBdr>
        </w:div>
        <w:div w:id="452479555">
          <w:marLeft w:val="640"/>
          <w:marRight w:val="0"/>
          <w:marTop w:val="0"/>
          <w:marBottom w:val="0"/>
          <w:divBdr>
            <w:top w:val="none" w:sz="0" w:space="0" w:color="auto"/>
            <w:left w:val="none" w:sz="0" w:space="0" w:color="auto"/>
            <w:bottom w:val="none" w:sz="0" w:space="0" w:color="auto"/>
            <w:right w:val="none" w:sz="0" w:space="0" w:color="auto"/>
          </w:divBdr>
        </w:div>
        <w:div w:id="199245615">
          <w:marLeft w:val="640"/>
          <w:marRight w:val="0"/>
          <w:marTop w:val="0"/>
          <w:marBottom w:val="0"/>
          <w:divBdr>
            <w:top w:val="none" w:sz="0" w:space="0" w:color="auto"/>
            <w:left w:val="none" w:sz="0" w:space="0" w:color="auto"/>
            <w:bottom w:val="none" w:sz="0" w:space="0" w:color="auto"/>
            <w:right w:val="none" w:sz="0" w:space="0" w:color="auto"/>
          </w:divBdr>
        </w:div>
        <w:div w:id="1998917633">
          <w:marLeft w:val="640"/>
          <w:marRight w:val="0"/>
          <w:marTop w:val="0"/>
          <w:marBottom w:val="0"/>
          <w:divBdr>
            <w:top w:val="none" w:sz="0" w:space="0" w:color="auto"/>
            <w:left w:val="none" w:sz="0" w:space="0" w:color="auto"/>
            <w:bottom w:val="none" w:sz="0" w:space="0" w:color="auto"/>
            <w:right w:val="none" w:sz="0" w:space="0" w:color="auto"/>
          </w:divBdr>
        </w:div>
        <w:div w:id="1974166746">
          <w:marLeft w:val="640"/>
          <w:marRight w:val="0"/>
          <w:marTop w:val="0"/>
          <w:marBottom w:val="0"/>
          <w:divBdr>
            <w:top w:val="none" w:sz="0" w:space="0" w:color="auto"/>
            <w:left w:val="none" w:sz="0" w:space="0" w:color="auto"/>
            <w:bottom w:val="none" w:sz="0" w:space="0" w:color="auto"/>
            <w:right w:val="none" w:sz="0" w:space="0" w:color="auto"/>
          </w:divBdr>
        </w:div>
        <w:div w:id="457921641">
          <w:marLeft w:val="640"/>
          <w:marRight w:val="0"/>
          <w:marTop w:val="0"/>
          <w:marBottom w:val="0"/>
          <w:divBdr>
            <w:top w:val="none" w:sz="0" w:space="0" w:color="auto"/>
            <w:left w:val="none" w:sz="0" w:space="0" w:color="auto"/>
            <w:bottom w:val="none" w:sz="0" w:space="0" w:color="auto"/>
            <w:right w:val="none" w:sz="0" w:space="0" w:color="auto"/>
          </w:divBdr>
        </w:div>
        <w:div w:id="1540514600">
          <w:marLeft w:val="640"/>
          <w:marRight w:val="0"/>
          <w:marTop w:val="0"/>
          <w:marBottom w:val="0"/>
          <w:divBdr>
            <w:top w:val="none" w:sz="0" w:space="0" w:color="auto"/>
            <w:left w:val="none" w:sz="0" w:space="0" w:color="auto"/>
            <w:bottom w:val="none" w:sz="0" w:space="0" w:color="auto"/>
            <w:right w:val="none" w:sz="0" w:space="0" w:color="auto"/>
          </w:divBdr>
        </w:div>
        <w:div w:id="463162546">
          <w:marLeft w:val="640"/>
          <w:marRight w:val="0"/>
          <w:marTop w:val="0"/>
          <w:marBottom w:val="0"/>
          <w:divBdr>
            <w:top w:val="none" w:sz="0" w:space="0" w:color="auto"/>
            <w:left w:val="none" w:sz="0" w:space="0" w:color="auto"/>
            <w:bottom w:val="none" w:sz="0" w:space="0" w:color="auto"/>
            <w:right w:val="none" w:sz="0" w:space="0" w:color="auto"/>
          </w:divBdr>
        </w:div>
        <w:div w:id="2019961179">
          <w:marLeft w:val="640"/>
          <w:marRight w:val="0"/>
          <w:marTop w:val="0"/>
          <w:marBottom w:val="0"/>
          <w:divBdr>
            <w:top w:val="none" w:sz="0" w:space="0" w:color="auto"/>
            <w:left w:val="none" w:sz="0" w:space="0" w:color="auto"/>
            <w:bottom w:val="none" w:sz="0" w:space="0" w:color="auto"/>
            <w:right w:val="none" w:sz="0" w:space="0" w:color="auto"/>
          </w:divBdr>
        </w:div>
        <w:div w:id="384262513">
          <w:marLeft w:val="640"/>
          <w:marRight w:val="0"/>
          <w:marTop w:val="0"/>
          <w:marBottom w:val="0"/>
          <w:divBdr>
            <w:top w:val="none" w:sz="0" w:space="0" w:color="auto"/>
            <w:left w:val="none" w:sz="0" w:space="0" w:color="auto"/>
            <w:bottom w:val="none" w:sz="0" w:space="0" w:color="auto"/>
            <w:right w:val="none" w:sz="0" w:space="0" w:color="auto"/>
          </w:divBdr>
        </w:div>
        <w:div w:id="1474323369">
          <w:marLeft w:val="640"/>
          <w:marRight w:val="0"/>
          <w:marTop w:val="0"/>
          <w:marBottom w:val="0"/>
          <w:divBdr>
            <w:top w:val="none" w:sz="0" w:space="0" w:color="auto"/>
            <w:left w:val="none" w:sz="0" w:space="0" w:color="auto"/>
            <w:bottom w:val="none" w:sz="0" w:space="0" w:color="auto"/>
            <w:right w:val="none" w:sz="0" w:space="0" w:color="auto"/>
          </w:divBdr>
        </w:div>
        <w:div w:id="2132239309">
          <w:marLeft w:val="640"/>
          <w:marRight w:val="0"/>
          <w:marTop w:val="0"/>
          <w:marBottom w:val="0"/>
          <w:divBdr>
            <w:top w:val="none" w:sz="0" w:space="0" w:color="auto"/>
            <w:left w:val="none" w:sz="0" w:space="0" w:color="auto"/>
            <w:bottom w:val="none" w:sz="0" w:space="0" w:color="auto"/>
            <w:right w:val="none" w:sz="0" w:space="0" w:color="auto"/>
          </w:divBdr>
        </w:div>
        <w:div w:id="1662931610">
          <w:marLeft w:val="640"/>
          <w:marRight w:val="0"/>
          <w:marTop w:val="0"/>
          <w:marBottom w:val="0"/>
          <w:divBdr>
            <w:top w:val="none" w:sz="0" w:space="0" w:color="auto"/>
            <w:left w:val="none" w:sz="0" w:space="0" w:color="auto"/>
            <w:bottom w:val="none" w:sz="0" w:space="0" w:color="auto"/>
            <w:right w:val="none" w:sz="0" w:space="0" w:color="auto"/>
          </w:divBdr>
        </w:div>
        <w:div w:id="1896433174">
          <w:marLeft w:val="640"/>
          <w:marRight w:val="0"/>
          <w:marTop w:val="0"/>
          <w:marBottom w:val="0"/>
          <w:divBdr>
            <w:top w:val="none" w:sz="0" w:space="0" w:color="auto"/>
            <w:left w:val="none" w:sz="0" w:space="0" w:color="auto"/>
            <w:bottom w:val="none" w:sz="0" w:space="0" w:color="auto"/>
            <w:right w:val="none" w:sz="0" w:space="0" w:color="auto"/>
          </w:divBdr>
        </w:div>
        <w:div w:id="1328629164">
          <w:marLeft w:val="640"/>
          <w:marRight w:val="0"/>
          <w:marTop w:val="0"/>
          <w:marBottom w:val="0"/>
          <w:divBdr>
            <w:top w:val="none" w:sz="0" w:space="0" w:color="auto"/>
            <w:left w:val="none" w:sz="0" w:space="0" w:color="auto"/>
            <w:bottom w:val="none" w:sz="0" w:space="0" w:color="auto"/>
            <w:right w:val="none" w:sz="0" w:space="0" w:color="auto"/>
          </w:divBdr>
        </w:div>
        <w:div w:id="2064521398">
          <w:marLeft w:val="640"/>
          <w:marRight w:val="0"/>
          <w:marTop w:val="0"/>
          <w:marBottom w:val="0"/>
          <w:divBdr>
            <w:top w:val="none" w:sz="0" w:space="0" w:color="auto"/>
            <w:left w:val="none" w:sz="0" w:space="0" w:color="auto"/>
            <w:bottom w:val="none" w:sz="0" w:space="0" w:color="auto"/>
            <w:right w:val="none" w:sz="0" w:space="0" w:color="auto"/>
          </w:divBdr>
        </w:div>
        <w:div w:id="458762238">
          <w:marLeft w:val="640"/>
          <w:marRight w:val="0"/>
          <w:marTop w:val="0"/>
          <w:marBottom w:val="0"/>
          <w:divBdr>
            <w:top w:val="none" w:sz="0" w:space="0" w:color="auto"/>
            <w:left w:val="none" w:sz="0" w:space="0" w:color="auto"/>
            <w:bottom w:val="none" w:sz="0" w:space="0" w:color="auto"/>
            <w:right w:val="none" w:sz="0" w:space="0" w:color="auto"/>
          </w:divBdr>
        </w:div>
        <w:div w:id="1193957631">
          <w:marLeft w:val="640"/>
          <w:marRight w:val="0"/>
          <w:marTop w:val="0"/>
          <w:marBottom w:val="0"/>
          <w:divBdr>
            <w:top w:val="none" w:sz="0" w:space="0" w:color="auto"/>
            <w:left w:val="none" w:sz="0" w:space="0" w:color="auto"/>
            <w:bottom w:val="none" w:sz="0" w:space="0" w:color="auto"/>
            <w:right w:val="none" w:sz="0" w:space="0" w:color="auto"/>
          </w:divBdr>
        </w:div>
        <w:div w:id="1342439814">
          <w:marLeft w:val="640"/>
          <w:marRight w:val="0"/>
          <w:marTop w:val="0"/>
          <w:marBottom w:val="0"/>
          <w:divBdr>
            <w:top w:val="none" w:sz="0" w:space="0" w:color="auto"/>
            <w:left w:val="none" w:sz="0" w:space="0" w:color="auto"/>
            <w:bottom w:val="none" w:sz="0" w:space="0" w:color="auto"/>
            <w:right w:val="none" w:sz="0" w:space="0" w:color="auto"/>
          </w:divBdr>
        </w:div>
        <w:div w:id="1881700749">
          <w:marLeft w:val="640"/>
          <w:marRight w:val="0"/>
          <w:marTop w:val="0"/>
          <w:marBottom w:val="0"/>
          <w:divBdr>
            <w:top w:val="none" w:sz="0" w:space="0" w:color="auto"/>
            <w:left w:val="none" w:sz="0" w:space="0" w:color="auto"/>
            <w:bottom w:val="none" w:sz="0" w:space="0" w:color="auto"/>
            <w:right w:val="none" w:sz="0" w:space="0" w:color="auto"/>
          </w:divBdr>
        </w:div>
        <w:div w:id="1058625419">
          <w:marLeft w:val="640"/>
          <w:marRight w:val="0"/>
          <w:marTop w:val="0"/>
          <w:marBottom w:val="0"/>
          <w:divBdr>
            <w:top w:val="none" w:sz="0" w:space="0" w:color="auto"/>
            <w:left w:val="none" w:sz="0" w:space="0" w:color="auto"/>
            <w:bottom w:val="none" w:sz="0" w:space="0" w:color="auto"/>
            <w:right w:val="none" w:sz="0" w:space="0" w:color="auto"/>
          </w:divBdr>
        </w:div>
        <w:div w:id="98109610">
          <w:marLeft w:val="640"/>
          <w:marRight w:val="0"/>
          <w:marTop w:val="0"/>
          <w:marBottom w:val="0"/>
          <w:divBdr>
            <w:top w:val="none" w:sz="0" w:space="0" w:color="auto"/>
            <w:left w:val="none" w:sz="0" w:space="0" w:color="auto"/>
            <w:bottom w:val="none" w:sz="0" w:space="0" w:color="auto"/>
            <w:right w:val="none" w:sz="0" w:space="0" w:color="auto"/>
          </w:divBdr>
        </w:div>
        <w:div w:id="1958945453">
          <w:marLeft w:val="640"/>
          <w:marRight w:val="0"/>
          <w:marTop w:val="0"/>
          <w:marBottom w:val="0"/>
          <w:divBdr>
            <w:top w:val="none" w:sz="0" w:space="0" w:color="auto"/>
            <w:left w:val="none" w:sz="0" w:space="0" w:color="auto"/>
            <w:bottom w:val="none" w:sz="0" w:space="0" w:color="auto"/>
            <w:right w:val="none" w:sz="0" w:space="0" w:color="auto"/>
          </w:divBdr>
        </w:div>
        <w:div w:id="1554459482">
          <w:marLeft w:val="640"/>
          <w:marRight w:val="0"/>
          <w:marTop w:val="0"/>
          <w:marBottom w:val="0"/>
          <w:divBdr>
            <w:top w:val="none" w:sz="0" w:space="0" w:color="auto"/>
            <w:left w:val="none" w:sz="0" w:space="0" w:color="auto"/>
            <w:bottom w:val="none" w:sz="0" w:space="0" w:color="auto"/>
            <w:right w:val="none" w:sz="0" w:space="0" w:color="auto"/>
          </w:divBdr>
        </w:div>
        <w:div w:id="623314415">
          <w:marLeft w:val="640"/>
          <w:marRight w:val="0"/>
          <w:marTop w:val="0"/>
          <w:marBottom w:val="0"/>
          <w:divBdr>
            <w:top w:val="none" w:sz="0" w:space="0" w:color="auto"/>
            <w:left w:val="none" w:sz="0" w:space="0" w:color="auto"/>
            <w:bottom w:val="none" w:sz="0" w:space="0" w:color="auto"/>
            <w:right w:val="none" w:sz="0" w:space="0" w:color="auto"/>
          </w:divBdr>
        </w:div>
        <w:div w:id="1007713083">
          <w:marLeft w:val="640"/>
          <w:marRight w:val="0"/>
          <w:marTop w:val="0"/>
          <w:marBottom w:val="0"/>
          <w:divBdr>
            <w:top w:val="none" w:sz="0" w:space="0" w:color="auto"/>
            <w:left w:val="none" w:sz="0" w:space="0" w:color="auto"/>
            <w:bottom w:val="none" w:sz="0" w:space="0" w:color="auto"/>
            <w:right w:val="none" w:sz="0" w:space="0" w:color="auto"/>
          </w:divBdr>
        </w:div>
        <w:div w:id="744378629">
          <w:marLeft w:val="640"/>
          <w:marRight w:val="0"/>
          <w:marTop w:val="0"/>
          <w:marBottom w:val="0"/>
          <w:divBdr>
            <w:top w:val="none" w:sz="0" w:space="0" w:color="auto"/>
            <w:left w:val="none" w:sz="0" w:space="0" w:color="auto"/>
            <w:bottom w:val="none" w:sz="0" w:space="0" w:color="auto"/>
            <w:right w:val="none" w:sz="0" w:space="0" w:color="auto"/>
          </w:divBdr>
        </w:div>
        <w:div w:id="1127553728">
          <w:marLeft w:val="640"/>
          <w:marRight w:val="0"/>
          <w:marTop w:val="0"/>
          <w:marBottom w:val="0"/>
          <w:divBdr>
            <w:top w:val="none" w:sz="0" w:space="0" w:color="auto"/>
            <w:left w:val="none" w:sz="0" w:space="0" w:color="auto"/>
            <w:bottom w:val="none" w:sz="0" w:space="0" w:color="auto"/>
            <w:right w:val="none" w:sz="0" w:space="0" w:color="auto"/>
          </w:divBdr>
        </w:div>
        <w:div w:id="1296327874">
          <w:marLeft w:val="640"/>
          <w:marRight w:val="0"/>
          <w:marTop w:val="0"/>
          <w:marBottom w:val="0"/>
          <w:divBdr>
            <w:top w:val="none" w:sz="0" w:space="0" w:color="auto"/>
            <w:left w:val="none" w:sz="0" w:space="0" w:color="auto"/>
            <w:bottom w:val="none" w:sz="0" w:space="0" w:color="auto"/>
            <w:right w:val="none" w:sz="0" w:space="0" w:color="auto"/>
          </w:divBdr>
        </w:div>
        <w:div w:id="207957663">
          <w:marLeft w:val="640"/>
          <w:marRight w:val="0"/>
          <w:marTop w:val="0"/>
          <w:marBottom w:val="0"/>
          <w:divBdr>
            <w:top w:val="none" w:sz="0" w:space="0" w:color="auto"/>
            <w:left w:val="none" w:sz="0" w:space="0" w:color="auto"/>
            <w:bottom w:val="none" w:sz="0" w:space="0" w:color="auto"/>
            <w:right w:val="none" w:sz="0" w:space="0" w:color="auto"/>
          </w:divBdr>
        </w:div>
        <w:div w:id="668757786">
          <w:marLeft w:val="640"/>
          <w:marRight w:val="0"/>
          <w:marTop w:val="0"/>
          <w:marBottom w:val="0"/>
          <w:divBdr>
            <w:top w:val="none" w:sz="0" w:space="0" w:color="auto"/>
            <w:left w:val="none" w:sz="0" w:space="0" w:color="auto"/>
            <w:bottom w:val="none" w:sz="0" w:space="0" w:color="auto"/>
            <w:right w:val="none" w:sz="0" w:space="0" w:color="auto"/>
          </w:divBdr>
        </w:div>
        <w:div w:id="1401556387">
          <w:marLeft w:val="640"/>
          <w:marRight w:val="0"/>
          <w:marTop w:val="0"/>
          <w:marBottom w:val="0"/>
          <w:divBdr>
            <w:top w:val="none" w:sz="0" w:space="0" w:color="auto"/>
            <w:left w:val="none" w:sz="0" w:space="0" w:color="auto"/>
            <w:bottom w:val="none" w:sz="0" w:space="0" w:color="auto"/>
            <w:right w:val="none" w:sz="0" w:space="0" w:color="auto"/>
          </w:divBdr>
        </w:div>
        <w:div w:id="1048189105">
          <w:marLeft w:val="640"/>
          <w:marRight w:val="0"/>
          <w:marTop w:val="0"/>
          <w:marBottom w:val="0"/>
          <w:divBdr>
            <w:top w:val="none" w:sz="0" w:space="0" w:color="auto"/>
            <w:left w:val="none" w:sz="0" w:space="0" w:color="auto"/>
            <w:bottom w:val="none" w:sz="0" w:space="0" w:color="auto"/>
            <w:right w:val="none" w:sz="0" w:space="0" w:color="auto"/>
          </w:divBdr>
        </w:div>
        <w:div w:id="1479419420">
          <w:marLeft w:val="640"/>
          <w:marRight w:val="0"/>
          <w:marTop w:val="0"/>
          <w:marBottom w:val="0"/>
          <w:divBdr>
            <w:top w:val="none" w:sz="0" w:space="0" w:color="auto"/>
            <w:left w:val="none" w:sz="0" w:space="0" w:color="auto"/>
            <w:bottom w:val="none" w:sz="0" w:space="0" w:color="auto"/>
            <w:right w:val="none" w:sz="0" w:space="0" w:color="auto"/>
          </w:divBdr>
        </w:div>
        <w:div w:id="586227534">
          <w:marLeft w:val="640"/>
          <w:marRight w:val="0"/>
          <w:marTop w:val="0"/>
          <w:marBottom w:val="0"/>
          <w:divBdr>
            <w:top w:val="none" w:sz="0" w:space="0" w:color="auto"/>
            <w:left w:val="none" w:sz="0" w:space="0" w:color="auto"/>
            <w:bottom w:val="none" w:sz="0" w:space="0" w:color="auto"/>
            <w:right w:val="none" w:sz="0" w:space="0" w:color="auto"/>
          </w:divBdr>
        </w:div>
        <w:div w:id="305471503">
          <w:marLeft w:val="640"/>
          <w:marRight w:val="0"/>
          <w:marTop w:val="0"/>
          <w:marBottom w:val="0"/>
          <w:divBdr>
            <w:top w:val="none" w:sz="0" w:space="0" w:color="auto"/>
            <w:left w:val="none" w:sz="0" w:space="0" w:color="auto"/>
            <w:bottom w:val="none" w:sz="0" w:space="0" w:color="auto"/>
            <w:right w:val="none" w:sz="0" w:space="0" w:color="auto"/>
          </w:divBdr>
        </w:div>
        <w:div w:id="1749882890">
          <w:marLeft w:val="640"/>
          <w:marRight w:val="0"/>
          <w:marTop w:val="0"/>
          <w:marBottom w:val="0"/>
          <w:divBdr>
            <w:top w:val="none" w:sz="0" w:space="0" w:color="auto"/>
            <w:left w:val="none" w:sz="0" w:space="0" w:color="auto"/>
            <w:bottom w:val="none" w:sz="0" w:space="0" w:color="auto"/>
            <w:right w:val="none" w:sz="0" w:space="0" w:color="auto"/>
          </w:divBdr>
        </w:div>
        <w:div w:id="881862849">
          <w:marLeft w:val="640"/>
          <w:marRight w:val="0"/>
          <w:marTop w:val="0"/>
          <w:marBottom w:val="0"/>
          <w:divBdr>
            <w:top w:val="none" w:sz="0" w:space="0" w:color="auto"/>
            <w:left w:val="none" w:sz="0" w:space="0" w:color="auto"/>
            <w:bottom w:val="none" w:sz="0" w:space="0" w:color="auto"/>
            <w:right w:val="none" w:sz="0" w:space="0" w:color="auto"/>
          </w:divBdr>
        </w:div>
        <w:div w:id="45495055">
          <w:marLeft w:val="640"/>
          <w:marRight w:val="0"/>
          <w:marTop w:val="0"/>
          <w:marBottom w:val="0"/>
          <w:divBdr>
            <w:top w:val="none" w:sz="0" w:space="0" w:color="auto"/>
            <w:left w:val="none" w:sz="0" w:space="0" w:color="auto"/>
            <w:bottom w:val="none" w:sz="0" w:space="0" w:color="auto"/>
            <w:right w:val="none" w:sz="0" w:space="0" w:color="auto"/>
          </w:divBdr>
        </w:div>
        <w:div w:id="1401556739">
          <w:marLeft w:val="640"/>
          <w:marRight w:val="0"/>
          <w:marTop w:val="0"/>
          <w:marBottom w:val="0"/>
          <w:divBdr>
            <w:top w:val="none" w:sz="0" w:space="0" w:color="auto"/>
            <w:left w:val="none" w:sz="0" w:space="0" w:color="auto"/>
            <w:bottom w:val="none" w:sz="0" w:space="0" w:color="auto"/>
            <w:right w:val="none" w:sz="0" w:space="0" w:color="auto"/>
          </w:divBdr>
        </w:div>
        <w:div w:id="1779177543">
          <w:marLeft w:val="640"/>
          <w:marRight w:val="0"/>
          <w:marTop w:val="0"/>
          <w:marBottom w:val="0"/>
          <w:divBdr>
            <w:top w:val="none" w:sz="0" w:space="0" w:color="auto"/>
            <w:left w:val="none" w:sz="0" w:space="0" w:color="auto"/>
            <w:bottom w:val="none" w:sz="0" w:space="0" w:color="auto"/>
            <w:right w:val="none" w:sz="0" w:space="0" w:color="auto"/>
          </w:divBdr>
        </w:div>
        <w:div w:id="1889950785">
          <w:marLeft w:val="640"/>
          <w:marRight w:val="0"/>
          <w:marTop w:val="0"/>
          <w:marBottom w:val="0"/>
          <w:divBdr>
            <w:top w:val="none" w:sz="0" w:space="0" w:color="auto"/>
            <w:left w:val="none" w:sz="0" w:space="0" w:color="auto"/>
            <w:bottom w:val="none" w:sz="0" w:space="0" w:color="auto"/>
            <w:right w:val="none" w:sz="0" w:space="0" w:color="auto"/>
          </w:divBdr>
        </w:div>
        <w:div w:id="1049954423">
          <w:marLeft w:val="640"/>
          <w:marRight w:val="0"/>
          <w:marTop w:val="0"/>
          <w:marBottom w:val="0"/>
          <w:divBdr>
            <w:top w:val="none" w:sz="0" w:space="0" w:color="auto"/>
            <w:left w:val="none" w:sz="0" w:space="0" w:color="auto"/>
            <w:bottom w:val="none" w:sz="0" w:space="0" w:color="auto"/>
            <w:right w:val="none" w:sz="0" w:space="0" w:color="auto"/>
          </w:divBdr>
        </w:div>
        <w:div w:id="1236475746">
          <w:marLeft w:val="640"/>
          <w:marRight w:val="0"/>
          <w:marTop w:val="0"/>
          <w:marBottom w:val="0"/>
          <w:divBdr>
            <w:top w:val="none" w:sz="0" w:space="0" w:color="auto"/>
            <w:left w:val="none" w:sz="0" w:space="0" w:color="auto"/>
            <w:bottom w:val="none" w:sz="0" w:space="0" w:color="auto"/>
            <w:right w:val="none" w:sz="0" w:space="0" w:color="auto"/>
          </w:divBdr>
        </w:div>
        <w:div w:id="235551121">
          <w:marLeft w:val="640"/>
          <w:marRight w:val="0"/>
          <w:marTop w:val="0"/>
          <w:marBottom w:val="0"/>
          <w:divBdr>
            <w:top w:val="none" w:sz="0" w:space="0" w:color="auto"/>
            <w:left w:val="none" w:sz="0" w:space="0" w:color="auto"/>
            <w:bottom w:val="none" w:sz="0" w:space="0" w:color="auto"/>
            <w:right w:val="none" w:sz="0" w:space="0" w:color="auto"/>
          </w:divBdr>
        </w:div>
        <w:div w:id="398556796">
          <w:marLeft w:val="640"/>
          <w:marRight w:val="0"/>
          <w:marTop w:val="0"/>
          <w:marBottom w:val="0"/>
          <w:divBdr>
            <w:top w:val="none" w:sz="0" w:space="0" w:color="auto"/>
            <w:left w:val="none" w:sz="0" w:space="0" w:color="auto"/>
            <w:bottom w:val="none" w:sz="0" w:space="0" w:color="auto"/>
            <w:right w:val="none" w:sz="0" w:space="0" w:color="auto"/>
          </w:divBdr>
        </w:div>
        <w:div w:id="409354660">
          <w:marLeft w:val="640"/>
          <w:marRight w:val="0"/>
          <w:marTop w:val="0"/>
          <w:marBottom w:val="0"/>
          <w:divBdr>
            <w:top w:val="none" w:sz="0" w:space="0" w:color="auto"/>
            <w:left w:val="none" w:sz="0" w:space="0" w:color="auto"/>
            <w:bottom w:val="none" w:sz="0" w:space="0" w:color="auto"/>
            <w:right w:val="none" w:sz="0" w:space="0" w:color="auto"/>
          </w:divBdr>
        </w:div>
        <w:div w:id="1564556723">
          <w:marLeft w:val="640"/>
          <w:marRight w:val="0"/>
          <w:marTop w:val="0"/>
          <w:marBottom w:val="0"/>
          <w:divBdr>
            <w:top w:val="none" w:sz="0" w:space="0" w:color="auto"/>
            <w:left w:val="none" w:sz="0" w:space="0" w:color="auto"/>
            <w:bottom w:val="none" w:sz="0" w:space="0" w:color="auto"/>
            <w:right w:val="none" w:sz="0" w:space="0" w:color="auto"/>
          </w:divBdr>
        </w:div>
        <w:div w:id="571039161">
          <w:marLeft w:val="640"/>
          <w:marRight w:val="0"/>
          <w:marTop w:val="0"/>
          <w:marBottom w:val="0"/>
          <w:divBdr>
            <w:top w:val="none" w:sz="0" w:space="0" w:color="auto"/>
            <w:left w:val="none" w:sz="0" w:space="0" w:color="auto"/>
            <w:bottom w:val="none" w:sz="0" w:space="0" w:color="auto"/>
            <w:right w:val="none" w:sz="0" w:space="0" w:color="auto"/>
          </w:divBdr>
        </w:div>
        <w:div w:id="412359830">
          <w:marLeft w:val="640"/>
          <w:marRight w:val="0"/>
          <w:marTop w:val="0"/>
          <w:marBottom w:val="0"/>
          <w:divBdr>
            <w:top w:val="none" w:sz="0" w:space="0" w:color="auto"/>
            <w:left w:val="none" w:sz="0" w:space="0" w:color="auto"/>
            <w:bottom w:val="none" w:sz="0" w:space="0" w:color="auto"/>
            <w:right w:val="none" w:sz="0" w:space="0" w:color="auto"/>
          </w:divBdr>
        </w:div>
        <w:div w:id="604657786">
          <w:marLeft w:val="640"/>
          <w:marRight w:val="0"/>
          <w:marTop w:val="0"/>
          <w:marBottom w:val="0"/>
          <w:divBdr>
            <w:top w:val="none" w:sz="0" w:space="0" w:color="auto"/>
            <w:left w:val="none" w:sz="0" w:space="0" w:color="auto"/>
            <w:bottom w:val="none" w:sz="0" w:space="0" w:color="auto"/>
            <w:right w:val="none" w:sz="0" w:space="0" w:color="auto"/>
          </w:divBdr>
        </w:div>
        <w:div w:id="1565215638">
          <w:marLeft w:val="640"/>
          <w:marRight w:val="0"/>
          <w:marTop w:val="0"/>
          <w:marBottom w:val="0"/>
          <w:divBdr>
            <w:top w:val="none" w:sz="0" w:space="0" w:color="auto"/>
            <w:left w:val="none" w:sz="0" w:space="0" w:color="auto"/>
            <w:bottom w:val="none" w:sz="0" w:space="0" w:color="auto"/>
            <w:right w:val="none" w:sz="0" w:space="0" w:color="auto"/>
          </w:divBdr>
        </w:div>
        <w:div w:id="1511992150">
          <w:marLeft w:val="640"/>
          <w:marRight w:val="0"/>
          <w:marTop w:val="0"/>
          <w:marBottom w:val="0"/>
          <w:divBdr>
            <w:top w:val="none" w:sz="0" w:space="0" w:color="auto"/>
            <w:left w:val="none" w:sz="0" w:space="0" w:color="auto"/>
            <w:bottom w:val="none" w:sz="0" w:space="0" w:color="auto"/>
            <w:right w:val="none" w:sz="0" w:space="0" w:color="auto"/>
          </w:divBdr>
        </w:div>
        <w:div w:id="299072453">
          <w:marLeft w:val="640"/>
          <w:marRight w:val="0"/>
          <w:marTop w:val="0"/>
          <w:marBottom w:val="0"/>
          <w:divBdr>
            <w:top w:val="none" w:sz="0" w:space="0" w:color="auto"/>
            <w:left w:val="none" w:sz="0" w:space="0" w:color="auto"/>
            <w:bottom w:val="none" w:sz="0" w:space="0" w:color="auto"/>
            <w:right w:val="none" w:sz="0" w:space="0" w:color="auto"/>
          </w:divBdr>
        </w:div>
        <w:div w:id="1536694484">
          <w:marLeft w:val="640"/>
          <w:marRight w:val="0"/>
          <w:marTop w:val="0"/>
          <w:marBottom w:val="0"/>
          <w:divBdr>
            <w:top w:val="none" w:sz="0" w:space="0" w:color="auto"/>
            <w:left w:val="none" w:sz="0" w:space="0" w:color="auto"/>
            <w:bottom w:val="none" w:sz="0" w:space="0" w:color="auto"/>
            <w:right w:val="none" w:sz="0" w:space="0" w:color="auto"/>
          </w:divBdr>
        </w:div>
        <w:div w:id="279190790">
          <w:marLeft w:val="640"/>
          <w:marRight w:val="0"/>
          <w:marTop w:val="0"/>
          <w:marBottom w:val="0"/>
          <w:divBdr>
            <w:top w:val="none" w:sz="0" w:space="0" w:color="auto"/>
            <w:left w:val="none" w:sz="0" w:space="0" w:color="auto"/>
            <w:bottom w:val="none" w:sz="0" w:space="0" w:color="auto"/>
            <w:right w:val="none" w:sz="0" w:space="0" w:color="auto"/>
          </w:divBdr>
        </w:div>
        <w:div w:id="163591608">
          <w:marLeft w:val="640"/>
          <w:marRight w:val="0"/>
          <w:marTop w:val="0"/>
          <w:marBottom w:val="0"/>
          <w:divBdr>
            <w:top w:val="none" w:sz="0" w:space="0" w:color="auto"/>
            <w:left w:val="none" w:sz="0" w:space="0" w:color="auto"/>
            <w:bottom w:val="none" w:sz="0" w:space="0" w:color="auto"/>
            <w:right w:val="none" w:sz="0" w:space="0" w:color="auto"/>
          </w:divBdr>
        </w:div>
        <w:div w:id="1583179653">
          <w:marLeft w:val="640"/>
          <w:marRight w:val="0"/>
          <w:marTop w:val="0"/>
          <w:marBottom w:val="0"/>
          <w:divBdr>
            <w:top w:val="none" w:sz="0" w:space="0" w:color="auto"/>
            <w:left w:val="none" w:sz="0" w:space="0" w:color="auto"/>
            <w:bottom w:val="none" w:sz="0" w:space="0" w:color="auto"/>
            <w:right w:val="none" w:sz="0" w:space="0" w:color="auto"/>
          </w:divBdr>
        </w:div>
        <w:div w:id="248734081">
          <w:marLeft w:val="640"/>
          <w:marRight w:val="0"/>
          <w:marTop w:val="0"/>
          <w:marBottom w:val="0"/>
          <w:divBdr>
            <w:top w:val="none" w:sz="0" w:space="0" w:color="auto"/>
            <w:left w:val="none" w:sz="0" w:space="0" w:color="auto"/>
            <w:bottom w:val="none" w:sz="0" w:space="0" w:color="auto"/>
            <w:right w:val="none" w:sz="0" w:space="0" w:color="auto"/>
          </w:divBdr>
        </w:div>
        <w:div w:id="1088580884">
          <w:marLeft w:val="640"/>
          <w:marRight w:val="0"/>
          <w:marTop w:val="0"/>
          <w:marBottom w:val="0"/>
          <w:divBdr>
            <w:top w:val="none" w:sz="0" w:space="0" w:color="auto"/>
            <w:left w:val="none" w:sz="0" w:space="0" w:color="auto"/>
            <w:bottom w:val="none" w:sz="0" w:space="0" w:color="auto"/>
            <w:right w:val="none" w:sz="0" w:space="0" w:color="auto"/>
          </w:divBdr>
        </w:div>
        <w:div w:id="1255817501">
          <w:marLeft w:val="640"/>
          <w:marRight w:val="0"/>
          <w:marTop w:val="0"/>
          <w:marBottom w:val="0"/>
          <w:divBdr>
            <w:top w:val="none" w:sz="0" w:space="0" w:color="auto"/>
            <w:left w:val="none" w:sz="0" w:space="0" w:color="auto"/>
            <w:bottom w:val="none" w:sz="0" w:space="0" w:color="auto"/>
            <w:right w:val="none" w:sz="0" w:space="0" w:color="auto"/>
          </w:divBdr>
        </w:div>
        <w:div w:id="115610875">
          <w:marLeft w:val="640"/>
          <w:marRight w:val="0"/>
          <w:marTop w:val="0"/>
          <w:marBottom w:val="0"/>
          <w:divBdr>
            <w:top w:val="none" w:sz="0" w:space="0" w:color="auto"/>
            <w:left w:val="none" w:sz="0" w:space="0" w:color="auto"/>
            <w:bottom w:val="none" w:sz="0" w:space="0" w:color="auto"/>
            <w:right w:val="none" w:sz="0" w:space="0" w:color="auto"/>
          </w:divBdr>
        </w:div>
        <w:div w:id="1549490337">
          <w:marLeft w:val="640"/>
          <w:marRight w:val="0"/>
          <w:marTop w:val="0"/>
          <w:marBottom w:val="0"/>
          <w:divBdr>
            <w:top w:val="none" w:sz="0" w:space="0" w:color="auto"/>
            <w:left w:val="none" w:sz="0" w:space="0" w:color="auto"/>
            <w:bottom w:val="none" w:sz="0" w:space="0" w:color="auto"/>
            <w:right w:val="none" w:sz="0" w:space="0" w:color="auto"/>
          </w:divBdr>
        </w:div>
        <w:div w:id="1020819455">
          <w:marLeft w:val="640"/>
          <w:marRight w:val="0"/>
          <w:marTop w:val="0"/>
          <w:marBottom w:val="0"/>
          <w:divBdr>
            <w:top w:val="none" w:sz="0" w:space="0" w:color="auto"/>
            <w:left w:val="none" w:sz="0" w:space="0" w:color="auto"/>
            <w:bottom w:val="none" w:sz="0" w:space="0" w:color="auto"/>
            <w:right w:val="none" w:sz="0" w:space="0" w:color="auto"/>
          </w:divBdr>
        </w:div>
        <w:div w:id="628557110">
          <w:marLeft w:val="640"/>
          <w:marRight w:val="0"/>
          <w:marTop w:val="0"/>
          <w:marBottom w:val="0"/>
          <w:divBdr>
            <w:top w:val="none" w:sz="0" w:space="0" w:color="auto"/>
            <w:left w:val="none" w:sz="0" w:space="0" w:color="auto"/>
            <w:bottom w:val="none" w:sz="0" w:space="0" w:color="auto"/>
            <w:right w:val="none" w:sz="0" w:space="0" w:color="auto"/>
          </w:divBdr>
        </w:div>
        <w:div w:id="1811943307">
          <w:marLeft w:val="640"/>
          <w:marRight w:val="0"/>
          <w:marTop w:val="0"/>
          <w:marBottom w:val="0"/>
          <w:divBdr>
            <w:top w:val="none" w:sz="0" w:space="0" w:color="auto"/>
            <w:left w:val="none" w:sz="0" w:space="0" w:color="auto"/>
            <w:bottom w:val="none" w:sz="0" w:space="0" w:color="auto"/>
            <w:right w:val="none" w:sz="0" w:space="0" w:color="auto"/>
          </w:divBdr>
        </w:div>
        <w:div w:id="1654486587">
          <w:marLeft w:val="640"/>
          <w:marRight w:val="0"/>
          <w:marTop w:val="0"/>
          <w:marBottom w:val="0"/>
          <w:divBdr>
            <w:top w:val="none" w:sz="0" w:space="0" w:color="auto"/>
            <w:left w:val="none" w:sz="0" w:space="0" w:color="auto"/>
            <w:bottom w:val="none" w:sz="0" w:space="0" w:color="auto"/>
            <w:right w:val="none" w:sz="0" w:space="0" w:color="auto"/>
          </w:divBdr>
        </w:div>
        <w:div w:id="1610888464">
          <w:marLeft w:val="640"/>
          <w:marRight w:val="0"/>
          <w:marTop w:val="0"/>
          <w:marBottom w:val="0"/>
          <w:divBdr>
            <w:top w:val="none" w:sz="0" w:space="0" w:color="auto"/>
            <w:left w:val="none" w:sz="0" w:space="0" w:color="auto"/>
            <w:bottom w:val="none" w:sz="0" w:space="0" w:color="auto"/>
            <w:right w:val="none" w:sz="0" w:space="0" w:color="auto"/>
          </w:divBdr>
        </w:div>
        <w:div w:id="1163473838">
          <w:marLeft w:val="640"/>
          <w:marRight w:val="0"/>
          <w:marTop w:val="0"/>
          <w:marBottom w:val="0"/>
          <w:divBdr>
            <w:top w:val="none" w:sz="0" w:space="0" w:color="auto"/>
            <w:left w:val="none" w:sz="0" w:space="0" w:color="auto"/>
            <w:bottom w:val="none" w:sz="0" w:space="0" w:color="auto"/>
            <w:right w:val="none" w:sz="0" w:space="0" w:color="auto"/>
          </w:divBdr>
        </w:div>
        <w:div w:id="528177036">
          <w:marLeft w:val="640"/>
          <w:marRight w:val="0"/>
          <w:marTop w:val="0"/>
          <w:marBottom w:val="0"/>
          <w:divBdr>
            <w:top w:val="none" w:sz="0" w:space="0" w:color="auto"/>
            <w:left w:val="none" w:sz="0" w:space="0" w:color="auto"/>
            <w:bottom w:val="none" w:sz="0" w:space="0" w:color="auto"/>
            <w:right w:val="none" w:sz="0" w:space="0" w:color="auto"/>
          </w:divBdr>
        </w:div>
        <w:div w:id="1239636870">
          <w:marLeft w:val="640"/>
          <w:marRight w:val="0"/>
          <w:marTop w:val="0"/>
          <w:marBottom w:val="0"/>
          <w:divBdr>
            <w:top w:val="none" w:sz="0" w:space="0" w:color="auto"/>
            <w:left w:val="none" w:sz="0" w:space="0" w:color="auto"/>
            <w:bottom w:val="none" w:sz="0" w:space="0" w:color="auto"/>
            <w:right w:val="none" w:sz="0" w:space="0" w:color="auto"/>
          </w:divBdr>
        </w:div>
      </w:divsChild>
    </w:div>
    <w:div w:id="1217163326">
      <w:bodyDiv w:val="1"/>
      <w:marLeft w:val="0"/>
      <w:marRight w:val="0"/>
      <w:marTop w:val="0"/>
      <w:marBottom w:val="0"/>
      <w:divBdr>
        <w:top w:val="none" w:sz="0" w:space="0" w:color="auto"/>
        <w:left w:val="none" w:sz="0" w:space="0" w:color="auto"/>
        <w:bottom w:val="none" w:sz="0" w:space="0" w:color="auto"/>
        <w:right w:val="none" w:sz="0" w:space="0" w:color="auto"/>
      </w:divBdr>
      <w:divsChild>
        <w:div w:id="1052773635">
          <w:marLeft w:val="640"/>
          <w:marRight w:val="0"/>
          <w:marTop w:val="0"/>
          <w:marBottom w:val="0"/>
          <w:divBdr>
            <w:top w:val="none" w:sz="0" w:space="0" w:color="auto"/>
            <w:left w:val="none" w:sz="0" w:space="0" w:color="auto"/>
            <w:bottom w:val="none" w:sz="0" w:space="0" w:color="auto"/>
            <w:right w:val="none" w:sz="0" w:space="0" w:color="auto"/>
          </w:divBdr>
        </w:div>
        <w:div w:id="656038702">
          <w:marLeft w:val="640"/>
          <w:marRight w:val="0"/>
          <w:marTop w:val="0"/>
          <w:marBottom w:val="0"/>
          <w:divBdr>
            <w:top w:val="none" w:sz="0" w:space="0" w:color="auto"/>
            <w:left w:val="none" w:sz="0" w:space="0" w:color="auto"/>
            <w:bottom w:val="none" w:sz="0" w:space="0" w:color="auto"/>
            <w:right w:val="none" w:sz="0" w:space="0" w:color="auto"/>
          </w:divBdr>
        </w:div>
        <w:div w:id="299848846">
          <w:marLeft w:val="640"/>
          <w:marRight w:val="0"/>
          <w:marTop w:val="0"/>
          <w:marBottom w:val="0"/>
          <w:divBdr>
            <w:top w:val="none" w:sz="0" w:space="0" w:color="auto"/>
            <w:left w:val="none" w:sz="0" w:space="0" w:color="auto"/>
            <w:bottom w:val="none" w:sz="0" w:space="0" w:color="auto"/>
            <w:right w:val="none" w:sz="0" w:space="0" w:color="auto"/>
          </w:divBdr>
        </w:div>
        <w:div w:id="1698581248">
          <w:marLeft w:val="640"/>
          <w:marRight w:val="0"/>
          <w:marTop w:val="0"/>
          <w:marBottom w:val="0"/>
          <w:divBdr>
            <w:top w:val="none" w:sz="0" w:space="0" w:color="auto"/>
            <w:left w:val="none" w:sz="0" w:space="0" w:color="auto"/>
            <w:bottom w:val="none" w:sz="0" w:space="0" w:color="auto"/>
            <w:right w:val="none" w:sz="0" w:space="0" w:color="auto"/>
          </w:divBdr>
        </w:div>
        <w:div w:id="1468624500">
          <w:marLeft w:val="640"/>
          <w:marRight w:val="0"/>
          <w:marTop w:val="0"/>
          <w:marBottom w:val="0"/>
          <w:divBdr>
            <w:top w:val="none" w:sz="0" w:space="0" w:color="auto"/>
            <w:left w:val="none" w:sz="0" w:space="0" w:color="auto"/>
            <w:bottom w:val="none" w:sz="0" w:space="0" w:color="auto"/>
            <w:right w:val="none" w:sz="0" w:space="0" w:color="auto"/>
          </w:divBdr>
        </w:div>
        <w:div w:id="2071418833">
          <w:marLeft w:val="640"/>
          <w:marRight w:val="0"/>
          <w:marTop w:val="0"/>
          <w:marBottom w:val="0"/>
          <w:divBdr>
            <w:top w:val="none" w:sz="0" w:space="0" w:color="auto"/>
            <w:left w:val="none" w:sz="0" w:space="0" w:color="auto"/>
            <w:bottom w:val="none" w:sz="0" w:space="0" w:color="auto"/>
            <w:right w:val="none" w:sz="0" w:space="0" w:color="auto"/>
          </w:divBdr>
        </w:div>
        <w:div w:id="398602671">
          <w:marLeft w:val="640"/>
          <w:marRight w:val="0"/>
          <w:marTop w:val="0"/>
          <w:marBottom w:val="0"/>
          <w:divBdr>
            <w:top w:val="none" w:sz="0" w:space="0" w:color="auto"/>
            <w:left w:val="none" w:sz="0" w:space="0" w:color="auto"/>
            <w:bottom w:val="none" w:sz="0" w:space="0" w:color="auto"/>
            <w:right w:val="none" w:sz="0" w:space="0" w:color="auto"/>
          </w:divBdr>
        </w:div>
        <w:div w:id="396900886">
          <w:marLeft w:val="640"/>
          <w:marRight w:val="0"/>
          <w:marTop w:val="0"/>
          <w:marBottom w:val="0"/>
          <w:divBdr>
            <w:top w:val="none" w:sz="0" w:space="0" w:color="auto"/>
            <w:left w:val="none" w:sz="0" w:space="0" w:color="auto"/>
            <w:bottom w:val="none" w:sz="0" w:space="0" w:color="auto"/>
            <w:right w:val="none" w:sz="0" w:space="0" w:color="auto"/>
          </w:divBdr>
        </w:div>
        <w:div w:id="2074426606">
          <w:marLeft w:val="640"/>
          <w:marRight w:val="0"/>
          <w:marTop w:val="0"/>
          <w:marBottom w:val="0"/>
          <w:divBdr>
            <w:top w:val="none" w:sz="0" w:space="0" w:color="auto"/>
            <w:left w:val="none" w:sz="0" w:space="0" w:color="auto"/>
            <w:bottom w:val="none" w:sz="0" w:space="0" w:color="auto"/>
            <w:right w:val="none" w:sz="0" w:space="0" w:color="auto"/>
          </w:divBdr>
        </w:div>
        <w:div w:id="318461924">
          <w:marLeft w:val="640"/>
          <w:marRight w:val="0"/>
          <w:marTop w:val="0"/>
          <w:marBottom w:val="0"/>
          <w:divBdr>
            <w:top w:val="none" w:sz="0" w:space="0" w:color="auto"/>
            <w:left w:val="none" w:sz="0" w:space="0" w:color="auto"/>
            <w:bottom w:val="none" w:sz="0" w:space="0" w:color="auto"/>
            <w:right w:val="none" w:sz="0" w:space="0" w:color="auto"/>
          </w:divBdr>
        </w:div>
        <w:div w:id="2052799776">
          <w:marLeft w:val="640"/>
          <w:marRight w:val="0"/>
          <w:marTop w:val="0"/>
          <w:marBottom w:val="0"/>
          <w:divBdr>
            <w:top w:val="none" w:sz="0" w:space="0" w:color="auto"/>
            <w:left w:val="none" w:sz="0" w:space="0" w:color="auto"/>
            <w:bottom w:val="none" w:sz="0" w:space="0" w:color="auto"/>
            <w:right w:val="none" w:sz="0" w:space="0" w:color="auto"/>
          </w:divBdr>
        </w:div>
        <w:div w:id="517892490">
          <w:marLeft w:val="640"/>
          <w:marRight w:val="0"/>
          <w:marTop w:val="0"/>
          <w:marBottom w:val="0"/>
          <w:divBdr>
            <w:top w:val="none" w:sz="0" w:space="0" w:color="auto"/>
            <w:left w:val="none" w:sz="0" w:space="0" w:color="auto"/>
            <w:bottom w:val="none" w:sz="0" w:space="0" w:color="auto"/>
            <w:right w:val="none" w:sz="0" w:space="0" w:color="auto"/>
          </w:divBdr>
        </w:div>
        <w:div w:id="1915820116">
          <w:marLeft w:val="640"/>
          <w:marRight w:val="0"/>
          <w:marTop w:val="0"/>
          <w:marBottom w:val="0"/>
          <w:divBdr>
            <w:top w:val="none" w:sz="0" w:space="0" w:color="auto"/>
            <w:left w:val="none" w:sz="0" w:space="0" w:color="auto"/>
            <w:bottom w:val="none" w:sz="0" w:space="0" w:color="auto"/>
            <w:right w:val="none" w:sz="0" w:space="0" w:color="auto"/>
          </w:divBdr>
        </w:div>
        <w:div w:id="1330786640">
          <w:marLeft w:val="640"/>
          <w:marRight w:val="0"/>
          <w:marTop w:val="0"/>
          <w:marBottom w:val="0"/>
          <w:divBdr>
            <w:top w:val="none" w:sz="0" w:space="0" w:color="auto"/>
            <w:left w:val="none" w:sz="0" w:space="0" w:color="auto"/>
            <w:bottom w:val="none" w:sz="0" w:space="0" w:color="auto"/>
            <w:right w:val="none" w:sz="0" w:space="0" w:color="auto"/>
          </w:divBdr>
        </w:div>
        <w:div w:id="1329168229">
          <w:marLeft w:val="640"/>
          <w:marRight w:val="0"/>
          <w:marTop w:val="0"/>
          <w:marBottom w:val="0"/>
          <w:divBdr>
            <w:top w:val="none" w:sz="0" w:space="0" w:color="auto"/>
            <w:left w:val="none" w:sz="0" w:space="0" w:color="auto"/>
            <w:bottom w:val="none" w:sz="0" w:space="0" w:color="auto"/>
            <w:right w:val="none" w:sz="0" w:space="0" w:color="auto"/>
          </w:divBdr>
        </w:div>
        <w:div w:id="1688866522">
          <w:marLeft w:val="640"/>
          <w:marRight w:val="0"/>
          <w:marTop w:val="0"/>
          <w:marBottom w:val="0"/>
          <w:divBdr>
            <w:top w:val="none" w:sz="0" w:space="0" w:color="auto"/>
            <w:left w:val="none" w:sz="0" w:space="0" w:color="auto"/>
            <w:bottom w:val="none" w:sz="0" w:space="0" w:color="auto"/>
            <w:right w:val="none" w:sz="0" w:space="0" w:color="auto"/>
          </w:divBdr>
        </w:div>
        <w:div w:id="1227300534">
          <w:marLeft w:val="640"/>
          <w:marRight w:val="0"/>
          <w:marTop w:val="0"/>
          <w:marBottom w:val="0"/>
          <w:divBdr>
            <w:top w:val="none" w:sz="0" w:space="0" w:color="auto"/>
            <w:left w:val="none" w:sz="0" w:space="0" w:color="auto"/>
            <w:bottom w:val="none" w:sz="0" w:space="0" w:color="auto"/>
            <w:right w:val="none" w:sz="0" w:space="0" w:color="auto"/>
          </w:divBdr>
        </w:div>
        <w:div w:id="1304118413">
          <w:marLeft w:val="640"/>
          <w:marRight w:val="0"/>
          <w:marTop w:val="0"/>
          <w:marBottom w:val="0"/>
          <w:divBdr>
            <w:top w:val="none" w:sz="0" w:space="0" w:color="auto"/>
            <w:left w:val="none" w:sz="0" w:space="0" w:color="auto"/>
            <w:bottom w:val="none" w:sz="0" w:space="0" w:color="auto"/>
            <w:right w:val="none" w:sz="0" w:space="0" w:color="auto"/>
          </w:divBdr>
        </w:div>
        <w:div w:id="2141412157">
          <w:marLeft w:val="640"/>
          <w:marRight w:val="0"/>
          <w:marTop w:val="0"/>
          <w:marBottom w:val="0"/>
          <w:divBdr>
            <w:top w:val="none" w:sz="0" w:space="0" w:color="auto"/>
            <w:left w:val="none" w:sz="0" w:space="0" w:color="auto"/>
            <w:bottom w:val="none" w:sz="0" w:space="0" w:color="auto"/>
            <w:right w:val="none" w:sz="0" w:space="0" w:color="auto"/>
          </w:divBdr>
        </w:div>
        <w:div w:id="1466510275">
          <w:marLeft w:val="640"/>
          <w:marRight w:val="0"/>
          <w:marTop w:val="0"/>
          <w:marBottom w:val="0"/>
          <w:divBdr>
            <w:top w:val="none" w:sz="0" w:space="0" w:color="auto"/>
            <w:left w:val="none" w:sz="0" w:space="0" w:color="auto"/>
            <w:bottom w:val="none" w:sz="0" w:space="0" w:color="auto"/>
            <w:right w:val="none" w:sz="0" w:space="0" w:color="auto"/>
          </w:divBdr>
        </w:div>
        <w:div w:id="1962154151">
          <w:marLeft w:val="640"/>
          <w:marRight w:val="0"/>
          <w:marTop w:val="0"/>
          <w:marBottom w:val="0"/>
          <w:divBdr>
            <w:top w:val="none" w:sz="0" w:space="0" w:color="auto"/>
            <w:left w:val="none" w:sz="0" w:space="0" w:color="auto"/>
            <w:bottom w:val="none" w:sz="0" w:space="0" w:color="auto"/>
            <w:right w:val="none" w:sz="0" w:space="0" w:color="auto"/>
          </w:divBdr>
        </w:div>
        <w:div w:id="1186485150">
          <w:marLeft w:val="640"/>
          <w:marRight w:val="0"/>
          <w:marTop w:val="0"/>
          <w:marBottom w:val="0"/>
          <w:divBdr>
            <w:top w:val="none" w:sz="0" w:space="0" w:color="auto"/>
            <w:left w:val="none" w:sz="0" w:space="0" w:color="auto"/>
            <w:bottom w:val="none" w:sz="0" w:space="0" w:color="auto"/>
            <w:right w:val="none" w:sz="0" w:space="0" w:color="auto"/>
          </w:divBdr>
        </w:div>
        <w:div w:id="2093116416">
          <w:marLeft w:val="640"/>
          <w:marRight w:val="0"/>
          <w:marTop w:val="0"/>
          <w:marBottom w:val="0"/>
          <w:divBdr>
            <w:top w:val="none" w:sz="0" w:space="0" w:color="auto"/>
            <w:left w:val="none" w:sz="0" w:space="0" w:color="auto"/>
            <w:bottom w:val="none" w:sz="0" w:space="0" w:color="auto"/>
            <w:right w:val="none" w:sz="0" w:space="0" w:color="auto"/>
          </w:divBdr>
        </w:div>
        <w:div w:id="1863278648">
          <w:marLeft w:val="640"/>
          <w:marRight w:val="0"/>
          <w:marTop w:val="0"/>
          <w:marBottom w:val="0"/>
          <w:divBdr>
            <w:top w:val="none" w:sz="0" w:space="0" w:color="auto"/>
            <w:left w:val="none" w:sz="0" w:space="0" w:color="auto"/>
            <w:bottom w:val="none" w:sz="0" w:space="0" w:color="auto"/>
            <w:right w:val="none" w:sz="0" w:space="0" w:color="auto"/>
          </w:divBdr>
        </w:div>
        <w:div w:id="1512916450">
          <w:marLeft w:val="640"/>
          <w:marRight w:val="0"/>
          <w:marTop w:val="0"/>
          <w:marBottom w:val="0"/>
          <w:divBdr>
            <w:top w:val="none" w:sz="0" w:space="0" w:color="auto"/>
            <w:left w:val="none" w:sz="0" w:space="0" w:color="auto"/>
            <w:bottom w:val="none" w:sz="0" w:space="0" w:color="auto"/>
            <w:right w:val="none" w:sz="0" w:space="0" w:color="auto"/>
          </w:divBdr>
        </w:div>
        <w:div w:id="435055323">
          <w:marLeft w:val="640"/>
          <w:marRight w:val="0"/>
          <w:marTop w:val="0"/>
          <w:marBottom w:val="0"/>
          <w:divBdr>
            <w:top w:val="none" w:sz="0" w:space="0" w:color="auto"/>
            <w:left w:val="none" w:sz="0" w:space="0" w:color="auto"/>
            <w:bottom w:val="none" w:sz="0" w:space="0" w:color="auto"/>
            <w:right w:val="none" w:sz="0" w:space="0" w:color="auto"/>
          </w:divBdr>
        </w:div>
        <w:div w:id="243954140">
          <w:marLeft w:val="640"/>
          <w:marRight w:val="0"/>
          <w:marTop w:val="0"/>
          <w:marBottom w:val="0"/>
          <w:divBdr>
            <w:top w:val="none" w:sz="0" w:space="0" w:color="auto"/>
            <w:left w:val="none" w:sz="0" w:space="0" w:color="auto"/>
            <w:bottom w:val="none" w:sz="0" w:space="0" w:color="auto"/>
            <w:right w:val="none" w:sz="0" w:space="0" w:color="auto"/>
          </w:divBdr>
        </w:div>
        <w:div w:id="849879939">
          <w:marLeft w:val="640"/>
          <w:marRight w:val="0"/>
          <w:marTop w:val="0"/>
          <w:marBottom w:val="0"/>
          <w:divBdr>
            <w:top w:val="none" w:sz="0" w:space="0" w:color="auto"/>
            <w:left w:val="none" w:sz="0" w:space="0" w:color="auto"/>
            <w:bottom w:val="none" w:sz="0" w:space="0" w:color="auto"/>
            <w:right w:val="none" w:sz="0" w:space="0" w:color="auto"/>
          </w:divBdr>
        </w:div>
        <w:div w:id="1990866239">
          <w:marLeft w:val="640"/>
          <w:marRight w:val="0"/>
          <w:marTop w:val="0"/>
          <w:marBottom w:val="0"/>
          <w:divBdr>
            <w:top w:val="none" w:sz="0" w:space="0" w:color="auto"/>
            <w:left w:val="none" w:sz="0" w:space="0" w:color="auto"/>
            <w:bottom w:val="none" w:sz="0" w:space="0" w:color="auto"/>
            <w:right w:val="none" w:sz="0" w:space="0" w:color="auto"/>
          </w:divBdr>
        </w:div>
        <w:div w:id="1502116462">
          <w:marLeft w:val="640"/>
          <w:marRight w:val="0"/>
          <w:marTop w:val="0"/>
          <w:marBottom w:val="0"/>
          <w:divBdr>
            <w:top w:val="none" w:sz="0" w:space="0" w:color="auto"/>
            <w:left w:val="none" w:sz="0" w:space="0" w:color="auto"/>
            <w:bottom w:val="none" w:sz="0" w:space="0" w:color="auto"/>
            <w:right w:val="none" w:sz="0" w:space="0" w:color="auto"/>
          </w:divBdr>
        </w:div>
        <w:div w:id="2025940165">
          <w:marLeft w:val="640"/>
          <w:marRight w:val="0"/>
          <w:marTop w:val="0"/>
          <w:marBottom w:val="0"/>
          <w:divBdr>
            <w:top w:val="none" w:sz="0" w:space="0" w:color="auto"/>
            <w:left w:val="none" w:sz="0" w:space="0" w:color="auto"/>
            <w:bottom w:val="none" w:sz="0" w:space="0" w:color="auto"/>
            <w:right w:val="none" w:sz="0" w:space="0" w:color="auto"/>
          </w:divBdr>
        </w:div>
        <w:div w:id="272633879">
          <w:marLeft w:val="640"/>
          <w:marRight w:val="0"/>
          <w:marTop w:val="0"/>
          <w:marBottom w:val="0"/>
          <w:divBdr>
            <w:top w:val="none" w:sz="0" w:space="0" w:color="auto"/>
            <w:left w:val="none" w:sz="0" w:space="0" w:color="auto"/>
            <w:bottom w:val="none" w:sz="0" w:space="0" w:color="auto"/>
            <w:right w:val="none" w:sz="0" w:space="0" w:color="auto"/>
          </w:divBdr>
        </w:div>
        <w:div w:id="1117674629">
          <w:marLeft w:val="640"/>
          <w:marRight w:val="0"/>
          <w:marTop w:val="0"/>
          <w:marBottom w:val="0"/>
          <w:divBdr>
            <w:top w:val="none" w:sz="0" w:space="0" w:color="auto"/>
            <w:left w:val="none" w:sz="0" w:space="0" w:color="auto"/>
            <w:bottom w:val="none" w:sz="0" w:space="0" w:color="auto"/>
            <w:right w:val="none" w:sz="0" w:space="0" w:color="auto"/>
          </w:divBdr>
        </w:div>
        <w:div w:id="2011371312">
          <w:marLeft w:val="640"/>
          <w:marRight w:val="0"/>
          <w:marTop w:val="0"/>
          <w:marBottom w:val="0"/>
          <w:divBdr>
            <w:top w:val="none" w:sz="0" w:space="0" w:color="auto"/>
            <w:left w:val="none" w:sz="0" w:space="0" w:color="auto"/>
            <w:bottom w:val="none" w:sz="0" w:space="0" w:color="auto"/>
            <w:right w:val="none" w:sz="0" w:space="0" w:color="auto"/>
          </w:divBdr>
        </w:div>
        <w:div w:id="737283198">
          <w:marLeft w:val="640"/>
          <w:marRight w:val="0"/>
          <w:marTop w:val="0"/>
          <w:marBottom w:val="0"/>
          <w:divBdr>
            <w:top w:val="none" w:sz="0" w:space="0" w:color="auto"/>
            <w:left w:val="none" w:sz="0" w:space="0" w:color="auto"/>
            <w:bottom w:val="none" w:sz="0" w:space="0" w:color="auto"/>
            <w:right w:val="none" w:sz="0" w:space="0" w:color="auto"/>
          </w:divBdr>
        </w:div>
        <w:div w:id="1231886911">
          <w:marLeft w:val="640"/>
          <w:marRight w:val="0"/>
          <w:marTop w:val="0"/>
          <w:marBottom w:val="0"/>
          <w:divBdr>
            <w:top w:val="none" w:sz="0" w:space="0" w:color="auto"/>
            <w:left w:val="none" w:sz="0" w:space="0" w:color="auto"/>
            <w:bottom w:val="none" w:sz="0" w:space="0" w:color="auto"/>
            <w:right w:val="none" w:sz="0" w:space="0" w:color="auto"/>
          </w:divBdr>
        </w:div>
        <w:div w:id="1848867936">
          <w:marLeft w:val="640"/>
          <w:marRight w:val="0"/>
          <w:marTop w:val="0"/>
          <w:marBottom w:val="0"/>
          <w:divBdr>
            <w:top w:val="none" w:sz="0" w:space="0" w:color="auto"/>
            <w:left w:val="none" w:sz="0" w:space="0" w:color="auto"/>
            <w:bottom w:val="none" w:sz="0" w:space="0" w:color="auto"/>
            <w:right w:val="none" w:sz="0" w:space="0" w:color="auto"/>
          </w:divBdr>
        </w:div>
        <w:div w:id="786048998">
          <w:marLeft w:val="640"/>
          <w:marRight w:val="0"/>
          <w:marTop w:val="0"/>
          <w:marBottom w:val="0"/>
          <w:divBdr>
            <w:top w:val="none" w:sz="0" w:space="0" w:color="auto"/>
            <w:left w:val="none" w:sz="0" w:space="0" w:color="auto"/>
            <w:bottom w:val="none" w:sz="0" w:space="0" w:color="auto"/>
            <w:right w:val="none" w:sz="0" w:space="0" w:color="auto"/>
          </w:divBdr>
        </w:div>
        <w:div w:id="914818235">
          <w:marLeft w:val="640"/>
          <w:marRight w:val="0"/>
          <w:marTop w:val="0"/>
          <w:marBottom w:val="0"/>
          <w:divBdr>
            <w:top w:val="none" w:sz="0" w:space="0" w:color="auto"/>
            <w:left w:val="none" w:sz="0" w:space="0" w:color="auto"/>
            <w:bottom w:val="none" w:sz="0" w:space="0" w:color="auto"/>
            <w:right w:val="none" w:sz="0" w:space="0" w:color="auto"/>
          </w:divBdr>
        </w:div>
        <w:div w:id="25720122">
          <w:marLeft w:val="640"/>
          <w:marRight w:val="0"/>
          <w:marTop w:val="0"/>
          <w:marBottom w:val="0"/>
          <w:divBdr>
            <w:top w:val="none" w:sz="0" w:space="0" w:color="auto"/>
            <w:left w:val="none" w:sz="0" w:space="0" w:color="auto"/>
            <w:bottom w:val="none" w:sz="0" w:space="0" w:color="auto"/>
            <w:right w:val="none" w:sz="0" w:space="0" w:color="auto"/>
          </w:divBdr>
        </w:div>
        <w:div w:id="1741173007">
          <w:marLeft w:val="640"/>
          <w:marRight w:val="0"/>
          <w:marTop w:val="0"/>
          <w:marBottom w:val="0"/>
          <w:divBdr>
            <w:top w:val="none" w:sz="0" w:space="0" w:color="auto"/>
            <w:left w:val="none" w:sz="0" w:space="0" w:color="auto"/>
            <w:bottom w:val="none" w:sz="0" w:space="0" w:color="auto"/>
            <w:right w:val="none" w:sz="0" w:space="0" w:color="auto"/>
          </w:divBdr>
        </w:div>
        <w:div w:id="726761093">
          <w:marLeft w:val="640"/>
          <w:marRight w:val="0"/>
          <w:marTop w:val="0"/>
          <w:marBottom w:val="0"/>
          <w:divBdr>
            <w:top w:val="none" w:sz="0" w:space="0" w:color="auto"/>
            <w:left w:val="none" w:sz="0" w:space="0" w:color="auto"/>
            <w:bottom w:val="none" w:sz="0" w:space="0" w:color="auto"/>
            <w:right w:val="none" w:sz="0" w:space="0" w:color="auto"/>
          </w:divBdr>
        </w:div>
        <w:div w:id="1945334669">
          <w:marLeft w:val="640"/>
          <w:marRight w:val="0"/>
          <w:marTop w:val="0"/>
          <w:marBottom w:val="0"/>
          <w:divBdr>
            <w:top w:val="none" w:sz="0" w:space="0" w:color="auto"/>
            <w:left w:val="none" w:sz="0" w:space="0" w:color="auto"/>
            <w:bottom w:val="none" w:sz="0" w:space="0" w:color="auto"/>
            <w:right w:val="none" w:sz="0" w:space="0" w:color="auto"/>
          </w:divBdr>
        </w:div>
        <w:div w:id="554970250">
          <w:marLeft w:val="640"/>
          <w:marRight w:val="0"/>
          <w:marTop w:val="0"/>
          <w:marBottom w:val="0"/>
          <w:divBdr>
            <w:top w:val="none" w:sz="0" w:space="0" w:color="auto"/>
            <w:left w:val="none" w:sz="0" w:space="0" w:color="auto"/>
            <w:bottom w:val="none" w:sz="0" w:space="0" w:color="auto"/>
            <w:right w:val="none" w:sz="0" w:space="0" w:color="auto"/>
          </w:divBdr>
        </w:div>
        <w:div w:id="1041050326">
          <w:marLeft w:val="640"/>
          <w:marRight w:val="0"/>
          <w:marTop w:val="0"/>
          <w:marBottom w:val="0"/>
          <w:divBdr>
            <w:top w:val="none" w:sz="0" w:space="0" w:color="auto"/>
            <w:left w:val="none" w:sz="0" w:space="0" w:color="auto"/>
            <w:bottom w:val="none" w:sz="0" w:space="0" w:color="auto"/>
            <w:right w:val="none" w:sz="0" w:space="0" w:color="auto"/>
          </w:divBdr>
        </w:div>
        <w:div w:id="1773625080">
          <w:marLeft w:val="640"/>
          <w:marRight w:val="0"/>
          <w:marTop w:val="0"/>
          <w:marBottom w:val="0"/>
          <w:divBdr>
            <w:top w:val="none" w:sz="0" w:space="0" w:color="auto"/>
            <w:left w:val="none" w:sz="0" w:space="0" w:color="auto"/>
            <w:bottom w:val="none" w:sz="0" w:space="0" w:color="auto"/>
            <w:right w:val="none" w:sz="0" w:space="0" w:color="auto"/>
          </w:divBdr>
        </w:div>
        <w:div w:id="2127382187">
          <w:marLeft w:val="640"/>
          <w:marRight w:val="0"/>
          <w:marTop w:val="0"/>
          <w:marBottom w:val="0"/>
          <w:divBdr>
            <w:top w:val="none" w:sz="0" w:space="0" w:color="auto"/>
            <w:left w:val="none" w:sz="0" w:space="0" w:color="auto"/>
            <w:bottom w:val="none" w:sz="0" w:space="0" w:color="auto"/>
            <w:right w:val="none" w:sz="0" w:space="0" w:color="auto"/>
          </w:divBdr>
        </w:div>
        <w:div w:id="1011446138">
          <w:marLeft w:val="640"/>
          <w:marRight w:val="0"/>
          <w:marTop w:val="0"/>
          <w:marBottom w:val="0"/>
          <w:divBdr>
            <w:top w:val="none" w:sz="0" w:space="0" w:color="auto"/>
            <w:left w:val="none" w:sz="0" w:space="0" w:color="auto"/>
            <w:bottom w:val="none" w:sz="0" w:space="0" w:color="auto"/>
            <w:right w:val="none" w:sz="0" w:space="0" w:color="auto"/>
          </w:divBdr>
        </w:div>
        <w:div w:id="1822308469">
          <w:marLeft w:val="640"/>
          <w:marRight w:val="0"/>
          <w:marTop w:val="0"/>
          <w:marBottom w:val="0"/>
          <w:divBdr>
            <w:top w:val="none" w:sz="0" w:space="0" w:color="auto"/>
            <w:left w:val="none" w:sz="0" w:space="0" w:color="auto"/>
            <w:bottom w:val="none" w:sz="0" w:space="0" w:color="auto"/>
            <w:right w:val="none" w:sz="0" w:space="0" w:color="auto"/>
          </w:divBdr>
        </w:div>
        <w:div w:id="1721980328">
          <w:marLeft w:val="640"/>
          <w:marRight w:val="0"/>
          <w:marTop w:val="0"/>
          <w:marBottom w:val="0"/>
          <w:divBdr>
            <w:top w:val="none" w:sz="0" w:space="0" w:color="auto"/>
            <w:left w:val="none" w:sz="0" w:space="0" w:color="auto"/>
            <w:bottom w:val="none" w:sz="0" w:space="0" w:color="auto"/>
            <w:right w:val="none" w:sz="0" w:space="0" w:color="auto"/>
          </w:divBdr>
        </w:div>
        <w:div w:id="667244761">
          <w:marLeft w:val="640"/>
          <w:marRight w:val="0"/>
          <w:marTop w:val="0"/>
          <w:marBottom w:val="0"/>
          <w:divBdr>
            <w:top w:val="none" w:sz="0" w:space="0" w:color="auto"/>
            <w:left w:val="none" w:sz="0" w:space="0" w:color="auto"/>
            <w:bottom w:val="none" w:sz="0" w:space="0" w:color="auto"/>
            <w:right w:val="none" w:sz="0" w:space="0" w:color="auto"/>
          </w:divBdr>
        </w:div>
        <w:div w:id="530656335">
          <w:marLeft w:val="640"/>
          <w:marRight w:val="0"/>
          <w:marTop w:val="0"/>
          <w:marBottom w:val="0"/>
          <w:divBdr>
            <w:top w:val="none" w:sz="0" w:space="0" w:color="auto"/>
            <w:left w:val="none" w:sz="0" w:space="0" w:color="auto"/>
            <w:bottom w:val="none" w:sz="0" w:space="0" w:color="auto"/>
            <w:right w:val="none" w:sz="0" w:space="0" w:color="auto"/>
          </w:divBdr>
        </w:div>
        <w:div w:id="1780098455">
          <w:marLeft w:val="640"/>
          <w:marRight w:val="0"/>
          <w:marTop w:val="0"/>
          <w:marBottom w:val="0"/>
          <w:divBdr>
            <w:top w:val="none" w:sz="0" w:space="0" w:color="auto"/>
            <w:left w:val="none" w:sz="0" w:space="0" w:color="auto"/>
            <w:bottom w:val="none" w:sz="0" w:space="0" w:color="auto"/>
            <w:right w:val="none" w:sz="0" w:space="0" w:color="auto"/>
          </w:divBdr>
        </w:div>
        <w:div w:id="665595481">
          <w:marLeft w:val="640"/>
          <w:marRight w:val="0"/>
          <w:marTop w:val="0"/>
          <w:marBottom w:val="0"/>
          <w:divBdr>
            <w:top w:val="none" w:sz="0" w:space="0" w:color="auto"/>
            <w:left w:val="none" w:sz="0" w:space="0" w:color="auto"/>
            <w:bottom w:val="none" w:sz="0" w:space="0" w:color="auto"/>
            <w:right w:val="none" w:sz="0" w:space="0" w:color="auto"/>
          </w:divBdr>
        </w:div>
        <w:div w:id="290940256">
          <w:marLeft w:val="640"/>
          <w:marRight w:val="0"/>
          <w:marTop w:val="0"/>
          <w:marBottom w:val="0"/>
          <w:divBdr>
            <w:top w:val="none" w:sz="0" w:space="0" w:color="auto"/>
            <w:left w:val="none" w:sz="0" w:space="0" w:color="auto"/>
            <w:bottom w:val="none" w:sz="0" w:space="0" w:color="auto"/>
            <w:right w:val="none" w:sz="0" w:space="0" w:color="auto"/>
          </w:divBdr>
        </w:div>
        <w:div w:id="1280993057">
          <w:marLeft w:val="640"/>
          <w:marRight w:val="0"/>
          <w:marTop w:val="0"/>
          <w:marBottom w:val="0"/>
          <w:divBdr>
            <w:top w:val="none" w:sz="0" w:space="0" w:color="auto"/>
            <w:left w:val="none" w:sz="0" w:space="0" w:color="auto"/>
            <w:bottom w:val="none" w:sz="0" w:space="0" w:color="auto"/>
            <w:right w:val="none" w:sz="0" w:space="0" w:color="auto"/>
          </w:divBdr>
        </w:div>
        <w:div w:id="109906584">
          <w:marLeft w:val="640"/>
          <w:marRight w:val="0"/>
          <w:marTop w:val="0"/>
          <w:marBottom w:val="0"/>
          <w:divBdr>
            <w:top w:val="none" w:sz="0" w:space="0" w:color="auto"/>
            <w:left w:val="none" w:sz="0" w:space="0" w:color="auto"/>
            <w:bottom w:val="none" w:sz="0" w:space="0" w:color="auto"/>
            <w:right w:val="none" w:sz="0" w:space="0" w:color="auto"/>
          </w:divBdr>
        </w:div>
        <w:div w:id="2113623649">
          <w:marLeft w:val="640"/>
          <w:marRight w:val="0"/>
          <w:marTop w:val="0"/>
          <w:marBottom w:val="0"/>
          <w:divBdr>
            <w:top w:val="none" w:sz="0" w:space="0" w:color="auto"/>
            <w:left w:val="none" w:sz="0" w:space="0" w:color="auto"/>
            <w:bottom w:val="none" w:sz="0" w:space="0" w:color="auto"/>
            <w:right w:val="none" w:sz="0" w:space="0" w:color="auto"/>
          </w:divBdr>
        </w:div>
        <w:div w:id="2018536644">
          <w:marLeft w:val="640"/>
          <w:marRight w:val="0"/>
          <w:marTop w:val="0"/>
          <w:marBottom w:val="0"/>
          <w:divBdr>
            <w:top w:val="none" w:sz="0" w:space="0" w:color="auto"/>
            <w:left w:val="none" w:sz="0" w:space="0" w:color="auto"/>
            <w:bottom w:val="none" w:sz="0" w:space="0" w:color="auto"/>
            <w:right w:val="none" w:sz="0" w:space="0" w:color="auto"/>
          </w:divBdr>
        </w:div>
        <w:div w:id="1375083909">
          <w:marLeft w:val="640"/>
          <w:marRight w:val="0"/>
          <w:marTop w:val="0"/>
          <w:marBottom w:val="0"/>
          <w:divBdr>
            <w:top w:val="none" w:sz="0" w:space="0" w:color="auto"/>
            <w:left w:val="none" w:sz="0" w:space="0" w:color="auto"/>
            <w:bottom w:val="none" w:sz="0" w:space="0" w:color="auto"/>
            <w:right w:val="none" w:sz="0" w:space="0" w:color="auto"/>
          </w:divBdr>
        </w:div>
        <w:div w:id="375277977">
          <w:marLeft w:val="640"/>
          <w:marRight w:val="0"/>
          <w:marTop w:val="0"/>
          <w:marBottom w:val="0"/>
          <w:divBdr>
            <w:top w:val="none" w:sz="0" w:space="0" w:color="auto"/>
            <w:left w:val="none" w:sz="0" w:space="0" w:color="auto"/>
            <w:bottom w:val="none" w:sz="0" w:space="0" w:color="auto"/>
            <w:right w:val="none" w:sz="0" w:space="0" w:color="auto"/>
          </w:divBdr>
        </w:div>
        <w:div w:id="2138645023">
          <w:marLeft w:val="640"/>
          <w:marRight w:val="0"/>
          <w:marTop w:val="0"/>
          <w:marBottom w:val="0"/>
          <w:divBdr>
            <w:top w:val="none" w:sz="0" w:space="0" w:color="auto"/>
            <w:left w:val="none" w:sz="0" w:space="0" w:color="auto"/>
            <w:bottom w:val="none" w:sz="0" w:space="0" w:color="auto"/>
            <w:right w:val="none" w:sz="0" w:space="0" w:color="auto"/>
          </w:divBdr>
        </w:div>
        <w:div w:id="278227101">
          <w:marLeft w:val="640"/>
          <w:marRight w:val="0"/>
          <w:marTop w:val="0"/>
          <w:marBottom w:val="0"/>
          <w:divBdr>
            <w:top w:val="none" w:sz="0" w:space="0" w:color="auto"/>
            <w:left w:val="none" w:sz="0" w:space="0" w:color="auto"/>
            <w:bottom w:val="none" w:sz="0" w:space="0" w:color="auto"/>
            <w:right w:val="none" w:sz="0" w:space="0" w:color="auto"/>
          </w:divBdr>
        </w:div>
        <w:div w:id="1910457142">
          <w:marLeft w:val="640"/>
          <w:marRight w:val="0"/>
          <w:marTop w:val="0"/>
          <w:marBottom w:val="0"/>
          <w:divBdr>
            <w:top w:val="none" w:sz="0" w:space="0" w:color="auto"/>
            <w:left w:val="none" w:sz="0" w:space="0" w:color="auto"/>
            <w:bottom w:val="none" w:sz="0" w:space="0" w:color="auto"/>
            <w:right w:val="none" w:sz="0" w:space="0" w:color="auto"/>
          </w:divBdr>
        </w:div>
        <w:div w:id="347489957">
          <w:marLeft w:val="640"/>
          <w:marRight w:val="0"/>
          <w:marTop w:val="0"/>
          <w:marBottom w:val="0"/>
          <w:divBdr>
            <w:top w:val="none" w:sz="0" w:space="0" w:color="auto"/>
            <w:left w:val="none" w:sz="0" w:space="0" w:color="auto"/>
            <w:bottom w:val="none" w:sz="0" w:space="0" w:color="auto"/>
            <w:right w:val="none" w:sz="0" w:space="0" w:color="auto"/>
          </w:divBdr>
        </w:div>
        <w:div w:id="1264151825">
          <w:marLeft w:val="640"/>
          <w:marRight w:val="0"/>
          <w:marTop w:val="0"/>
          <w:marBottom w:val="0"/>
          <w:divBdr>
            <w:top w:val="none" w:sz="0" w:space="0" w:color="auto"/>
            <w:left w:val="none" w:sz="0" w:space="0" w:color="auto"/>
            <w:bottom w:val="none" w:sz="0" w:space="0" w:color="auto"/>
            <w:right w:val="none" w:sz="0" w:space="0" w:color="auto"/>
          </w:divBdr>
        </w:div>
        <w:div w:id="1224677041">
          <w:marLeft w:val="640"/>
          <w:marRight w:val="0"/>
          <w:marTop w:val="0"/>
          <w:marBottom w:val="0"/>
          <w:divBdr>
            <w:top w:val="none" w:sz="0" w:space="0" w:color="auto"/>
            <w:left w:val="none" w:sz="0" w:space="0" w:color="auto"/>
            <w:bottom w:val="none" w:sz="0" w:space="0" w:color="auto"/>
            <w:right w:val="none" w:sz="0" w:space="0" w:color="auto"/>
          </w:divBdr>
        </w:div>
        <w:div w:id="171262813">
          <w:marLeft w:val="640"/>
          <w:marRight w:val="0"/>
          <w:marTop w:val="0"/>
          <w:marBottom w:val="0"/>
          <w:divBdr>
            <w:top w:val="none" w:sz="0" w:space="0" w:color="auto"/>
            <w:left w:val="none" w:sz="0" w:space="0" w:color="auto"/>
            <w:bottom w:val="none" w:sz="0" w:space="0" w:color="auto"/>
            <w:right w:val="none" w:sz="0" w:space="0" w:color="auto"/>
          </w:divBdr>
        </w:div>
        <w:div w:id="1385980121">
          <w:marLeft w:val="640"/>
          <w:marRight w:val="0"/>
          <w:marTop w:val="0"/>
          <w:marBottom w:val="0"/>
          <w:divBdr>
            <w:top w:val="none" w:sz="0" w:space="0" w:color="auto"/>
            <w:left w:val="none" w:sz="0" w:space="0" w:color="auto"/>
            <w:bottom w:val="none" w:sz="0" w:space="0" w:color="auto"/>
            <w:right w:val="none" w:sz="0" w:space="0" w:color="auto"/>
          </w:divBdr>
        </w:div>
        <w:div w:id="124936277">
          <w:marLeft w:val="640"/>
          <w:marRight w:val="0"/>
          <w:marTop w:val="0"/>
          <w:marBottom w:val="0"/>
          <w:divBdr>
            <w:top w:val="none" w:sz="0" w:space="0" w:color="auto"/>
            <w:left w:val="none" w:sz="0" w:space="0" w:color="auto"/>
            <w:bottom w:val="none" w:sz="0" w:space="0" w:color="auto"/>
            <w:right w:val="none" w:sz="0" w:space="0" w:color="auto"/>
          </w:divBdr>
        </w:div>
        <w:div w:id="971910526">
          <w:marLeft w:val="640"/>
          <w:marRight w:val="0"/>
          <w:marTop w:val="0"/>
          <w:marBottom w:val="0"/>
          <w:divBdr>
            <w:top w:val="none" w:sz="0" w:space="0" w:color="auto"/>
            <w:left w:val="none" w:sz="0" w:space="0" w:color="auto"/>
            <w:bottom w:val="none" w:sz="0" w:space="0" w:color="auto"/>
            <w:right w:val="none" w:sz="0" w:space="0" w:color="auto"/>
          </w:divBdr>
        </w:div>
        <w:div w:id="1429930124">
          <w:marLeft w:val="640"/>
          <w:marRight w:val="0"/>
          <w:marTop w:val="0"/>
          <w:marBottom w:val="0"/>
          <w:divBdr>
            <w:top w:val="none" w:sz="0" w:space="0" w:color="auto"/>
            <w:left w:val="none" w:sz="0" w:space="0" w:color="auto"/>
            <w:bottom w:val="none" w:sz="0" w:space="0" w:color="auto"/>
            <w:right w:val="none" w:sz="0" w:space="0" w:color="auto"/>
          </w:divBdr>
        </w:div>
        <w:div w:id="1911231778">
          <w:marLeft w:val="640"/>
          <w:marRight w:val="0"/>
          <w:marTop w:val="0"/>
          <w:marBottom w:val="0"/>
          <w:divBdr>
            <w:top w:val="none" w:sz="0" w:space="0" w:color="auto"/>
            <w:left w:val="none" w:sz="0" w:space="0" w:color="auto"/>
            <w:bottom w:val="none" w:sz="0" w:space="0" w:color="auto"/>
            <w:right w:val="none" w:sz="0" w:space="0" w:color="auto"/>
          </w:divBdr>
        </w:div>
        <w:div w:id="1024868562">
          <w:marLeft w:val="640"/>
          <w:marRight w:val="0"/>
          <w:marTop w:val="0"/>
          <w:marBottom w:val="0"/>
          <w:divBdr>
            <w:top w:val="none" w:sz="0" w:space="0" w:color="auto"/>
            <w:left w:val="none" w:sz="0" w:space="0" w:color="auto"/>
            <w:bottom w:val="none" w:sz="0" w:space="0" w:color="auto"/>
            <w:right w:val="none" w:sz="0" w:space="0" w:color="auto"/>
          </w:divBdr>
        </w:div>
        <w:div w:id="1484657073">
          <w:marLeft w:val="640"/>
          <w:marRight w:val="0"/>
          <w:marTop w:val="0"/>
          <w:marBottom w:val="0"/>
          <w:divBdr>
            <w:top w:val="none" w:sz="0" w:space="0" w:color="auto"/>
            <w:left w:val="none" w:sz="0" w:space="0" w:color="auto"/>
            <w:bottom w:val="none" w:sz="0" w:space="0" w:color="auto"/>
            <w:right w:val="none" w:sz="0" w:space="0" w:color="auto"/>
          </w:divBdr>
        </w:div>
        <w:div w:id="1138373747">
          <w:marLeft w:val="640"/>
          <w:marRight w:val="0"/>
          <w:marTop w:val="0"/>
          <w:marBottom w:val="0"/>
          <w:divBdr>
            <w:top w:val="none" w:sz="0" w:space="0" w:color="auto"/>
            <w:left w:val="none" w:sz="0" w:space="0" w:color="auto"/>
            <w:bottom w:val="none" w:sz="0" w:space="0" w:color="auto"/>
            <w:right w:val="none" w:sz="0" w:space="0" w:color="auto"/>
          </w:divBdr>
        </w:div>
        <w:div w:id="854614000">
          <w:marLeft w:val="640"/>
          <w:marRight w:val="0"/>
          <w:marTop w:val="0"/>
          <w:marBottom w:val="0"/>
          <w:divBdr>
            <w:top w:val="none" w:sz="0" w:space="0" w:color="auto"/>
            <w:left w:val="none" w:sz="0" w:space="0" w:color="auto"/>
            <w:bottom w:val="none" w:sz="0" w:space="0" w:color="auto"/>
            <w:right w:val="none" w:sz="0" w:space="0" w:color="auto"/>
          </w:divBdr>
        </w:div>
        <w:div w:id="367416246">
          <w:marLeft w:val="640"/>
          <w:marRight w:val="0"/>
          <w:marTop w:val="0"/>
          <w:marBottom w:val="0"/>
          <w:divBdr>
            <w:top w:val="none" w:sz="0" w:space="0" w:color="auto"/>
            <w:left w:val="none" w:sz="0" w:space="0" w:color="auto"/>
            <w:bottom w:val="none" w:sz="0" w:space="0" w:color="auto"/>
            <w:right w:val="none" w:sz="0" w:space="0" w:color="auto"/>
          </w:divBdr>
        </w:div>
        <w:div w:id="2107647179">
          <w:marLeft w:val="640"/>
          <w:marRight w:val="0"/>
          <w:marTop w:val="0"/>
          <w:marBottom w:val="0"/>
          <w:divBdr>
            <w:top w:val="none" w:sz="0" w:space="0" w:color="auto"/>
            <w:left w:val="none" w:sz="0" w:space="0" w:color="auto"/>
            <w:bottom w:val="none" w:sz="0" w:space="0" w:color="auto"/>
            <w:right w:val="none" w:sz="0" w:space="0" w:color="auto"/>
          </w:divBdr>
        </w:div>
        <w:div w:id="22825186">
          <w:marLeft w:val="640"/>
          <w:marRight w:val="0"/>
          <w:marTop w:val="0"/>
          <w:marBottom w:val="0"/>
          <w:divBdr>
            <w:top w:val="none" w:sz="0" w:space="0" w:color="auto"/>
            <w:left w:val="none" w:sz="0" w:space="0" w:color="auto"/>
            <w:bottom w:val="none" w:sz="0" w:space="0" w:color="auto"/>
            <w:right w:val="none" w:sz="0" w:space="0" w:color="auto"/>
          </w:divBdr>
        </w:div>
        <w:div w:id="852839528">
          <w:marLeft w:val="640"/>
          <w:marRight w:val="0"/>
          <w:marTop w:val="0"/>
          <w:marBottom w:val="0"/>
          <w:divBdr>
            <w:top w:val="none" w:sz="0" w:space="0" w:color="auto"/>
            <w:left w:val="none" w:sz="0" w:space="0" w:color="auto"/>
            <w:bottom w:val="none" w:sz="0" w:space="0" w:color="auto"/>
            <w:right w:val="none" w:sz="0" w:space="0" w:color="auto"/>
          </w:divBdr>
        </w:div>
        <w:div w:id="1156533144">
          <w:marLeft w:val="640"/>
          <w:marRight w:val="0"/>
          <w:marTop w:val="0"/>
          <w:marBottom w:val="0"/>
          <w:divBdr>
            <w:top w:val="none" w:sz="0" w:space="0" w:color="auto"/>
            <w:left w:val="none" w:sz="0" w:space="0" w:color="auto"/>
            <w:bottom w:val="none" w:sz="0" w:space="0" w:color="auto"/>
            <w:right w:val="none" w:sz="0" w:space="0" w:color="auto"/>
          </w:divBdr>
        </w:div>
        <w:div w:id="547496106">
          <w:marLeft w:val="640"/>
          <w:marRight w:val="0"/>
          <w:marTop w:val="0"/>
          <w:marBottom w:val="0"/>
          <w:divBdr>
            <w:top w:val="none" w:sz="0" w:space="0" w:color="auto"/>
            <w:left w:val="none" w:sz="0" w:space="0" w:color="auto"/>
            <w:bottom w:val="none" w:sz="0" w:space="0" w:color="auto"/>
            <w:right w:val="none" w:sz="0" w:space="0" w:color="auto"/>
          </w:divBdr>
        </w:div>
        <w:div w:id="687146863">
          <w:marLeft w:val="640"/>
          <w:marRight w:val="0"/>
          <w:marTop w:val="0"/>
          <w:marBottom w:val="0"/>
          <w:divBdr>
            <w:top w:val="none" w:sz="0" w:space="0" w:color="auto"/>
            <w:left w:val="none" w:sz="0" w:space="0" w:color="auto"/>
            <w:bottom w:val="none" w:sz="0" w:space="0" w:color="auto"/>
            <w:right w:val="none" w:sz="0" w:space="0" w:color="auto"/>
          </w:divBdr>
        </w:div>
        <w:div w:id="645361219">
          <w:marLeft w:val="640"/>
          <w:marRight w:val="0"/>
          <w:marTop w:val="0"/>
          <w:marBottom w:val="0"/>
          <w:divBdr>
            <w:top w:val="none" w:sz="0" w:space="0" w:color="auto"/>
            <w:left w:val="none" w:sz="0" w:space="0" w:color="auto"/>
            <w:bottom w:val="none" w:sz="0" w:space="0" w:color="auto"/>
            <w:right w:val="none" w:sz="0" w:space="0" w:color="auto"/>
          </w:divBdr>
        </w:div>
        <w:div w:id="745541016">
          <w:marLeft w:val="640"/>
          <w:marRight w:val="0"/>
          <w:marTop w:val="0"/>
          <w:marBottom w:val="0"/>
          <w:divBdr>
            <w:top w:val="none" w:sz="0" w:space="0" w:color="auto"/>
            <w:left w:val="none" w:sz="0" w:space="0" w:color="auto"/>
            <w:bottom w:val="none" w:sz="0" w:space="0" w:color="auto"/>
            <w:right w:val="none" w:sz="0" w:space="0" w:color="auto"/>
          </w:divBdr>
        </w:div>
        <w:div w:id="252394463">
          <w:marLeft w:val="640"/>
          <w:marRight w:val="0"/>
          <w:marTop w:val="0"/>
          <w:marBottom w:val="0"/>
          <w:divBdr>
            <w:top w:val="none" w:sz="0" w:space="0" w:color="auto"/>
            <w:left w:val="none" w:sz="0" w:space="0" w:color="auto"/>
            <w:bottom w:val="none" w:sz="0" w:space="0" w:color="auto"/>
            <w:right w:val="none" w:sz="0" w:space="0" w:color="auto"/>
          </w:divBdr>
        </w:div>
        <w:div w:id="1803840796">
          <w:marLeft w:val="640"/>
          <w:marRight w:val="0"/>
          <w:marTop w:val="0"/>
          <w:marBottom w:val="0"/>
          <w:divBdr>
            <w:top w:val="none" w:sz="0" w:space="0" w:color="auto"/>
            <w:left w:val="none" w:sz="0" w:space="0" w:color="auto"/>
            <w:bottom w:val="none" w:sz="0" w:space="0" w:color="auto"/>
            <w:right w:val="none" w:sz="0" w:space="0" w:color="auto"/>
          </w:divBdr>
        </w:div>
        <w:div w:id="1638415640">
          <w:marLeft w:val="640"/>
          <w:marRight w:val="0"/>
          <w:marTop w:val="0"/>
          <w:marBottom w:val="0"/>
          <w:divBdr>
            <w:top w:val="none" w:sz="0" w:space="0" w:color="auto"/>
            <w:left w:val="none" w:sz="0" w:space="0" w:color="auto"/>
            <w:bottom w:val="none" w:sz="0" w:space="0" w:color="auto"/>
            <w:right w:val="none" w:sz="0" w:space="0" w:color="auto"/>
          </w:divBdr>
        </w:div>
        <w:div w:id="1737625733">
          <w:marLeft w:val="640"/>
          <w:marRight w:val="0"/>
          <w:marTop w:val="0"/>
          <w:marBottom w:val="0"/>
          <w:divBdr>
            <w:top w:val="none" w:sz="0" w:space="0" w:color="auto"/>
            <w:left w:val="none" w:sz="0" w:space="0" w:color="auto"/>
            <w:bottom w:val="none" w:sz="0" w:space="0" w:color="auto"/>
            <w:right w:val="none" w:sz="0" w:space="0" w:color="auto"/>
          </w:divBdr>
        </w:div>
        <w:div w:id="1497264808">
          <w:marLeft w:val="640"/>
          <w:marRight w:val="0"/>
          <w:marTop w:val="0"/>
          <w:marBottom w:val="0"/>
          <w:divBdr>
            <w:top w:val="none" w:sz="0" w:space="0" w:color="auto"/>
            <w:left w:val="none" w:sz="0" w:space="0" w:color="auto"/>
            <w:bottom w:val="none" w:sz="0" w:space="0" w:color="auto"/>
            <w:right w:val="none" w:sz="0" w:space="0" w:color="auto"/>
          </w:divBdr>
        </w:div>
        <w:div w:id="1288464307">
          <w:marLeft w:val="640"/>
          <w:marRight w:val="0"/>
          <w:marTop w:val="0"/>
          <w:marBottom w:val="0"/>
          <w:divBdr>
            <w:top w:val="none" w:sz="0" w:space="0" w:color="auto"/>
            <w:left w:val="none" w:sz="0" w:space="0" w:color="auto"/>
            <w:bottom w:val="none" w:sz="0" w:space="0" w:color="auto"/>
            <w:right w:val="none" w:sz="0" w:space="0" w:color="auto"/>
          </w:divBdr>
        </w:div>
        <w:div w:id="1676226134">
          <w:marLeft w:val="640"/>
          <w:marRight w:val="0"/>
          <w:marTop w:val="0"/>
          <w:marBottom w:val="0"/>
          <w:divBdr>
            <w:top w:val="none" w:sz="0" w:space="0" w:color="auto"/>
            <w:left w:val="none" w:sz="0" w:space="0" w:color="auto"/>
            <w:bottom w:val="none" w:sz="0" w:space="0" w:color="auto"/>
            <w:right w:val="none" w:sz="0" w:space="0" w:color="auto"/>
          </w:divBdr>
        </w:div>
        <w:div w:id="761144844">
          <w:marLeft w:val="640"/>
          <w:marRight w:val="0"/>
          <w:marTop w:val="0"/>
          <w:marBottom w:val="0"/>
          <w:divBdr>
            <w:top w:val="none" w:sz="0" w:space="0" w:color="auto"/>
            <w:left w:val="none" w:sz="0" w:space="0" w:color="auto"/>
            <w:bottom w:val="none" w:sz="0" w:space="0" w:color="auto"/>
            <w:right w:val="none" w:sz="0" w:space="0" w:color="auto"/>
          </w:divBdr>
        </w:div>
        <w:div w:id="847596349">
          <w:marLeft w:val="640"/>
          <w:marRight w:val="0"/>
          <w:marTop w:val="0"/>
          <w:marBottom w:val="0"/>
          <w:divBdr>
            <w:top w:val="none" w:sz="0" w:space="0" w:color="auto"/>
            <w:left w:val="none" w:sz="0" w:space="0" w:color="auto"/>
            <w:bottom w:val="none" w:sz="0" w:space="0" w:color="auto"/>
            <w:right w:val="none" w:sz="0" w:space="0" w:color="auto"/>
          </w:divBdr>
        </w:div>
        <w:div w:id="2053340080">
          <w:marLeft w:val="640"/>
          <w:marRight w:val="0"/>
          <w:marTop w:val="0"/>
          <w:marBottom w:val="0"/>
          <w:divBdr>
            <w:top w:val="none" w:sz="0" w:space="0" w:color="auto"/>
            <w:left w:val="none" w:sz="0" w:space="0" w:color="auto"/>
            <w:bottom w:val="none" w:sz="0" w:space="0" w:color="auto"/>
            <w:right w:val="none" w:sz="0" w:space="0" w:color="auto"/>
          </w:divBdr>
        </w:div>
        <w:div w:id="1146893008">
          <w:marLeft w:val="640"/>
          <w:marRight w:val="0"/>
          <w:marTop w:val="0"/>
          <w:marBottom w:val="0"/>
          <w:divBdr>
            <w:top w:val="none" w:sz="0" w:space="0" w:color="auto"/>
            <w:left w:val="none" w:sz="0" w:space="0" w:color="auto"/>
            <w:bottom w:val="none" w:sz="0" w:space="0" w:color="auto"/>
            <w:right w:val="none" w:sz="0" w:space="0" w:color="auto"/>
          </w:divBdr>
        </w:div>
        <w:div w:id="1717898348">
          <w:marLeft w:val="640"/>
          <w:marRight w:val="0"/>
          <w:marTop w:val="0"/>
          <w:marBottom w:val="0"/>
          <w:divBdr>
            <w:top w:val="none" w:sz="0" w:space="0" w:color="auto"/>
            <w:left w:val="none" w:sz="0" w:space="0" w:color="auto"/>
            <w:bottom w:val="none" w:sz="0" w:space="0" w:color="auto"/>
            <w:right w:val="none" w:sz="0" w:space="0" w:color="auto"/>
          </w:divBdr>
        </w:div>
        <w:div w:id="340864573">
          <w:marLeft w:val="640"/>
          <w:marRight w:val="0"/>
          <w:marTop w:val="0"/>
          <w:marBottom w:val="0"/>
          <w:divBdr>
            <w:top w:val="none" w:sz="0" w:space="0" w:color="auto"/>
            <w:left w:val="none" w:sz="0" w:space="0" w:color="auto"/>
            <w:bottom w:val="none" w:sz="0" w:space="0" w:color="auto"/>
            <w:right w:val="none" w:sz="0" w:space="0" w:color="auto"/>
          </w:divBdr>
        </w:div>
        <w:div w:id="1707369499">
          <w:marLeft w:val="640"/>
          <w:marRight w:val="0"/>
          <w:marTop w:val="0"/>
          <w:marBottom w:val="0"/>
          <w:divBdr>
            <w:top w:val="none" w:sz="0" w:space="0" w:color="auto"/>
            <w:left w:val="none" w:sz="0" w:space="0" w:color="auto"/>
            <w:bottom w:val="none" w:sz="0" w:space="0" w:color="auto"/>
            <w:right w:val="none" w:sz="0" w:space="0" w:color="auto"/>
          </w:divBdr>
        </w:div>
        <w:div w:id="406416724">
          <w:marLeft w:val="640"/>
          <w:marRight w:val="0"/>
          <w:marTop w:val="0"/>
          <w:marBottom w:val="0"/>
          <w:divBdr>
            <w:top w:val="none" w:sz="0" w:space="0" w:color="auto"/>
            <w:left w:val="none" w:sz="0" w:space="0" w:color="auto"/>
            <w:bottom w:val="none" w:sz="0" w:space="0" w:color="auto"/>
            <w:right w:val="none" w:sz="0" w:space="0" w:color="auto"/>
          </w:divBdr>
        </w:div>
        <w:div w:id="1560240833">
          <w:marLeft w:val="640"/>
          <w:marRight w:val="0"/>
          <w:marTop w:val="0"/>
          <w:marBottom w:val="0"/>
          <w:divBdr>
            <w:top w:val="none" w:sz="0" w:space="0" w:color="auto"/>
            <w:left w:val="none" w:sz="0" w:space="0" w:color="auto"/>
            <w:bottom w:val="none" w:sz="0" w:space="0" w:color="auto"/>
            <w:right w:val="none" w:sz="0" w:space="0" w:color="auto"/>
          </w:divBdr>
        </w:div>
        <w:div w:id="765461639">
          <w:marLeft w:val="640"/>
          <w:marRight w:val="0"/>
          <w:marTop w:val="0"/>
          <w:marBottom w:val="0"/>
          <w:divBdr>
            <w:top w:val="none" w:sz="0" w:space="0" w:color="auto"/>
            <w:left w:val="none" w:sz="0" w:space="0" w:color="auto"/>
            <w:bottom w:val="none" w:sz="0" w:space="0" w:color="auto"/>
            <w:right w:val="none" w:sz="0" w:space="0" w:color="auto"/>
          </w:divBdr>
        </w:div>
        <w:div w:id="1118988802">
          <w:marLeft w:val="640"/>
          <w:marRight w:val="0"/>
          <w:marTop w:val="0"/>
          <w:marBottom w:val="0"/>
          <w:divBdr>
            <w:top w:val="none" w:sz="0" w:space="0" w:color="auto"/>
            <w:left w:val="none" w:sz="0" w:space="0" w:color="auto"/>
            <w:bottom w:val="none" w:sz="0" w:space="0" w:color="auto"/>
            <w:right w:val="none" w:sz="0" w:space="0" w:color="auto"/>
          </w:divBdr>
        </w:div>
        <w:div w:id="84156956">
          <w:marLeft w:val="640"/>
          <w:marRight w:val="0"/>
          <w:marTop w:val="0"/>
          <w:marBottom w:val="0"/>
          <w:divBdr>
            <w:top w:val="none" w:sz="0" w:space="0" w:color="auto"/>
            <w:left w:val="none" w:sz="0" w:space="0" w:color="auto"/>
            <w:bottom w:val="none" w:sz="0" w:space="0" w:color="auto"/>
            <w:right w:val="none" w:sz="0" w:space="0" w:color="auto"/>
          </w:divBdr>
        </w:div>
        <w:div w:id="391347653">
          <w:marLeft w:val="640"/>
          <w:marRight w:val="0"/>
          <w:marTop w:val="0"/>
          <w:marBottom w:val="0"/>
          <w:divBdr>
            <w:top w:val="none" w:sz="0" w:space="0" w:color="auto"/>
            <w:left w:val="none" w:sz="0" w:space="0" w:color="auto"/>
            <w:bottom w:val="none" w:sz="0" w:space="0" w:color="auto"/>
            <w:right w:val="none" w:sz="0" w:space="0" w:color="auto"/>
          </w:divBdr>
        </w:div>
        <w:div w:id="630136197">
          <w:marLeft w:val="640"/>
          <w:marRight w:val="0"/>
          <w:marTop w:val="0"/>
          <w:marBottom w:val="0"/>
          <w:divBdr>
            <w:top w:val="none" w:sz="0" w:space="0" w:color="auto"/>
            <w:left w:val="none" w:sz="0" w:space="0" w:color="auto"/>
            <w:bottom w:val="none" w:sz="0" w:space="0" w:color="auto"/>
            <w:right w:val="none" w:sz="0" w:space="0" w:color="auto"/>
          </w:divBdr>
        </w:div>
        <w:div w:id="369845333">
          <w:marLeft w:val="640"/>
          <w:marRight w:val="0"/>
          <w:marTop w:val="0"/>
          <w:marBottom w:val="0"/>
          <w:divBdr>
            <w:top w:val="none" w:sz="0" w:space="0" w:color="auto"/>
            <w:left w:val="none" w:sz="0" w:space="0" w:color="auto"/>
            <w:bottom w:val="none" w:sz="0" w:space="0" w:color="auto"/>
            <w:right w:val="none" w:sz="0" w:space="0" w:color="auto"/>
          </w:divBdr>
        </w:div>
        <w:div w:id="993606916">
          <w:marLeft w:val="640"/>
          <w:marRight w:val="0"/>
          <w:marTop w:val="0"/>
          <w:marBottom w:val="0"/>
          <w:divBdr>
            <w:top w:val="none" w:sz="0" w:space="0" w:color="auto"/>
            <w:left w:val="none" w:sz="0" w:space="0" w:color="auto"/>
            <w:bottom w:val="none" w:sz="0" w:space="0" w:color="auto"/>
            <w:right w:val="none" w:sz="0" w:space="0" w:color="auto"/>
          </w:divBdr>
        </w:div>
        <w:div w:id="1507552885">
          <w:marLeft w:val="640"/>
          <w:marRight w:val="0"/>
          <w:marTop w:val="0"/>
          <w:marBottom w:val="0"/>
          <w:divBdr>
            <w:top w:val="none" w:sz="0" w:space="0" w:color="auto"/>
            <w:left w:val="none" w:sz="0" w:space="0" w:color="auto"/>
            <w:bottom w:val="none" w:sz="0" w:space="0" w:color="auto"/>
            <w:right w:val="none" w:sz="0" w:space="0" w:color="auto"/>
          </w:divBdr>
        </w:div>
        <w:div w:id="943347497">
          <w:marLeft w:val="640"/>
          <w:marRight w:val="0"/>
          <w:marTop w:val="0"/>
          <w:marBottom w:val="0"/>
          <w:divBdr>
            <w:top w:val="none" w:sz="0" w:space="0" w:color="auto"/>
            <w:left w:val="none" w:sz="0" w:space="0" w:color="auto"/>
            <w:bottom w:val="none" w:sz="0" w:space="0" w:color="auto"/>
            <w:right w:val="none" w:sz="0" w:space="0" w:color="auto"/>
          </w:divBdr>
        </w:div>
        <w:div w:id="1960991279">
          <w:marLeft w:val="640"/>
          <w:marRight w:val="0"/>
          <w:marTop w:val="0"/>
          <w:marBottom w:val="0"/>
          <w:divBdr>
            <w:top w:val="none" w:sz="0" w:space="0" w:color="auto"/>
            <w:left w:val="none" w:sz="0" w:space="0" w:color="auto"/>
            <w:bottom w:val="none" w:sz="0" w:space="0" w:color="auto"/>
            <w:right w:val="none" w:sz="0" w:space="0" w:color="auto"/>
          </w:divBdr>
        </w:div>
        <w:div w:id="1403219247">
          <w:marLeft w:val="640"/>
          <w:marRight w:val="0"/>
          <w:marTop w:val="0"/>
          <w:marBottom w:val="0"/>
          <w:divBdr>
            <w:top w:val="none" w:sz="0" w:space="0" w:color="auto"/>
            <w:left w:val="none" w:sz="0" w:space="0" w:color="auto"/>
            <w:bottom w:val="none" w:sz="0" w:space="0" w:color="auto"/>
            <w:right w:val="none" w:sz="0" w:space="0" w:color="auto"/>
          </w:divBdr>
        </w:div>
      </w:divsChild>
    </w:div>
    <w:div w:id="1233353646">
      <w:bodyDiv w:val="1"/>
      <w:marLeft w:val="0"/>
      <w:marRight w:val="0"/>
      <w:marTop w:val="0"/>
      <w:marBottom w:val="0"/>
      <w:divBdr>
        <w:top w:val="none" w:sz="0" w:space="0" w:color="auto"/>
        <w:left w:val="none" w:sz="0" w:space="0" w:color="auto"/>
        <w:bottom w:val="none" w:sz="0" w:space="0" w:color="auto"/>
        <w:right w:val="none" w:sz="0" w:space="0" w:color="auto"/>
      </w:divBdr>
      <w:divsChild>
        <w:div w:id="94593102">
          <w:marLeft w:val="640"/>
          <w:marRight w:val="0"/>
          <w:marTop w:val="0"/>
          <w:marBottom w:val="0"/>
          <w:divBdr>
            <w:top w:val="none" w:sz="0" w:space="0" w:color="auto"/>
            <w:left w:val="none" w:sz="0" w:space="0" w:color="auto"/>
            <w:bottom w:val="none" w:sz="0" w:space="0" w:color="auto"/>
            <w:right w:val="none" w:sz="0" w:space="0" w:color="auto"/>
          </w:divBdr>
        </w:div>
        <w:div w:id="1025255662">
          <w:marLeft w:val="640"/>
          <w:marRight w:val="0"/>
          <w:marTop w:val="0"/>
          <w:marBottom w:val="0"/>
          <w:divBdr>
            <w:top w:val="none" w:sz="0" w:space="0" w:color="auto"/>
            <w:left w:val="none" w:sz="0" w:space="0" w:color="auto"/>
            <w:bottom w:val="none" w:sz="0" w:space="0" w:color="auto"/>
            <w:right w:val="none" w:sz="0" w:space="0" w:color="auto"/>
          </w:divBdr>
        </w:div>
        <w:div w:id="1214003835">
          <w:marLeft w:val="640"/>
          <w:marRight w:val="0"/>
          <w:marTop w:val="0"/>
          <w:marBottom w:val="0"/>
          <w:divBdr>
            <w:top w:val="none" w:sz="0" w:space="0" w:color="auto"/>
            <w:left w:val="none" w:sz="0" w:space="0" w:color="auto"/>
            <w:bottom w:val="none" w:sz="0" w:space="0" w:color="auto"/>
            <w:right w:val="none" w:sz="0" w:space="0" w:color="auto"/>
          </w:divBdr>
        </w:div>
        <w:div w:id="629897582">
          <w:marLeft w:val="640"/>
          <w:marRight w:val="0"/>
          <w:marTop w:val="0"/>
          <w:marBottom w:val="0"/>
          <w:divBdr>
            <w:top w:val="none" w:sz="0" w:space="0" w:color="auto"/>
            <w:left w:val="none" w:sz="0" w:space="0" w:color="auto"/>
            <w:bottom w:val="none" w:sz="0" w:space="0" w:color="auto"/>
            <w:right w:val="none" w:sz="0" w:space="0" w:color="auto"/>
          </w:divBdr>
        </w:div>
        <w:div w:id="455174446">
          <w:marLeft w:val="640"/>
          <w:marRight w:val="0"/>
          <w:marTop w:val="0"/>
          <w:marBottom w:val="0"/>
          <w:divBdr>
            <w:top w:val="none" w:sz="0" w:space="0" w:color="auto"/>
            <w:left w:val="none" w:sz="0" w:space="0" w:color="auto"/>
            <w:bottom w:val="none" w:sz="0" w:space="0" w:color="auto"/>
            <w:right w:val="none" w:sz="0" w:space="0" w:color="auto"/>
          </w:divBdr>
        </w:div>
        <w:div w:id="645936567">
          <w:marLeft w:val="640"/>
          <w:marRight w:val="0"/>
          <w:marTop w:val="0"/>
          <w:marBottom w:val="0"/>
          <w:divBdr>
            <w:top w:val="none" w:sz="0" w:space="0" w:color="auto"/>
            <w:left w:val="none" w:sz="0" w:space="0" w:color="auto"/>
            <w:bottom w:val="none" w:sz="0" w:space="0" w:color="auto"/>
            <w:right w:val="none" w:sz="0" w:space="0" w:color="auto"/>
          </w:divBdr>
        </w:div>
        <w:div w:id="1418135459">
          <w:marLeft w:val="640"/>
          <w:marRight w:val="0"/>
          <w:marTop w:val="0"/>
          <w:marBottom w:val="0"/>
          <w:divBdr>
            <w:top w:val="none" w:sz="0" w:space="0" w:color="auto"/>
            <w:left w:val="none" w:sz="0" w:space="0" w:color="auto"/>
            <w:bottom w:val="none" w:sz="0" w:space="0" w:color="auto"/>
            <w:right w:val="none" w:sz="0" w:space="0" w:color="auto"/>
          </w:divBdr>
        </w:div>
        <w:div w:id="263535847">
          <w:marLeft w:val="640"/>
          <w:marRight w:val="0"/>
          <w:marTop w:val="0"/>
          <w:marBottom w:val="0"/>
          <w:divBdr>
            <w:top w:val="none" w:sz="0" w:space="0" w:color="auto"/>
            <w:left w:val="none" w:sz="0" w:space="0" w:color="auto"/>
            <w:bottom w:val="none" w:sz="0" w:space="0" w:color="auto"/>
            <w:right w:val="none" w:sz="0" w:space="0" w:color="auto"/>
          </w:divBdr>
        </w:div>
        <w:div w:id="44989237">
          <w:marLeft w:val="640"/>
          <w:marRight w:val="0"/>
          <w:marTop w:val="0"/>
          <w:marBottom w:val="0"/>
          <w:divBdr>
            <w:top w:val="none" w:sz="0" w:space="0" w:color="auto"/>
            <w:left w:val="none" w:sz="0" w:space="0" w:color="auto"/>
            <w:bottom w:val="none" w:sz="0" w:space="0" w:color="auto"/>
            <w:right w:val="none" w:sz="0" w:space="0" w:color="auto"/>
          </w:divBdr>
        </w:div>
        <w:div w:id="1360932707">
          <w:marLeft w:val="640"/>
          <w:marRight w:val="0"/>
          <w:marTop w:val="0"/>
          <w:marBottom w:val="0"/>
          <w:divBdr>
            <w:top w:val="none" w:sz="0" w:space="0" w:color="auto"/>
            <w:left w:val="none" w:sz="0" w:space="0" w:color="auto"/>
            <w:bottom w:val="none" w:sz="0" w:space="0" w:color="auto"/>
            <w:right w:val="none" w:sz="0" w:space="0" w:color="auto"/>
          </w:divBdr>
        </w:div>
        <w:div w:id="100076898">
          <w:marLeft w:val="640"/>
          <w:marRight w:val="0"/>
          <w:marTop w:val="0"/>
          <w:marBottom w:val="0"/>
          <w:divBdr>
            <w:top w:val="none" w:sz="0" w:space="0" w:color="auto"/>
            <w:left w:val="none" w:sz="0" w:space="0" w:color="auto"/>
            <w:bottom w:val="none" w:sz="0" w:space="0" w:color="auto"/>
            <w:right w:val="none" w:sz="0" w:space="0" w:color="auto"/>
          </w:divBdr>
        </w:div>
        <w:div w:id="1812557065">
          <w:marLeft w:val="640"/>
          <w:marRight w:val="0"/>
          <w:marTop w:val="0"/>
          <w:marBottom w:val="0"/>
          <w:divBdr>
            <w:top w:val="none" w:sz="0" w:space="0" w:color="auto"/>
            <w:left w:val="none" w:sz="0" w:space="0" w:color="auto"/>
            <w:bottom w:val="none" w:sz="0" w:space="0" w:color="auto"/>
            <w:right w:val="none" w:sz="0" w:space="0" w:color="auto"/>
          </w:divBdr>
        </w:div>
        <w:div w:id="464086680">
          <w:marLeft w:val="640"/>
          <w:marRight w:val="0"/>
          <w:marTop w:val="0"/>
          <w:marBottom w:val="0"/>
          <w:divBdr>
            <w:top w:val="none" w:sz="0" w:space="0" w:color="auto"/>
            <w:left w:val="none" w:sz="0" w:space="0" w:color="auto"/>
            <w:bottom w:val="none" w:sz="0" w:space="0" w:color="auto"/>
            <w:right w:val="none" w:sz="0" w:space="0" w:color="auto"/>
          </w:divBdr>
        </w:div>
        <w:div w:id="2130007085">
          <w:marLeft w:val="640"/>
          <w:marRight w:val="0"/>
          <w:marTop w:val="0"/>
          <w:marBottom w:val="0"/>
          <w:divBdr>
            <w:top w:val="none" w:sz="0" w:space="0" w:color="auto"/>
            <w:left w:val="none" w:sz="0" w:space="0" w:color="auto"/>
            <w:bottom w:val="none" w:sz="0" w:space="0" w:color="auto"/>
            <w:right w:val="none" w:sz="0" w:space="0" w:color="auto"/>
          </w:divBdr>
        </w:div>
        <w:div w:id="1593077359">
          <w:marLeft w:val="640"/>
          <w:marRight w:val="0"/>
          <w:marTop w:val="0"/>
          <w:marBottom w:val="0"/>
          <w:divBdr>
            <w:top w:val="none" w:sz="0" w:space="0" w:color="auto"/>
            <w:left w:val="none" w:sz="0" w:space="0" w:color="auto"/>
            <w:bottom w:val="none" w:sz="0" w:space="0" w:color="auto"/>
            <w:right w:val="none" w:sz="0" w:space="0" w:color="auto"/>
          </w:divBdr>
        </w:div>
        <w:div w:id="780537666">
          <w:marLeft w:val="640"/>
          <w:marRight w:val="0"/>
          <w:marTop w:val="0"/>
          <w:marBottom w:val="0"/>
          <w:divBdr>
            <w:top w:val="none" w:sz="0" w:space="0" w:color="auto"/>
            <w:left w:val="none" w:sz="0" w:space="0" w:color="auto"/>
            <w:bottom w:val="none" w:sz="0" w:space="0" w:color="auto"/>
            <w:right w:val="none" w:sz="0" w:space="0" w:color="auto"/>
          </w:divBdr>
        </w:div>
        <w:div w:id="1707749969">
          <w:marLeft w:val="640"/>
          <w:marRight w:val="0"/>
          <w:marTop w:val="0"/>
          <w:marBottom w:val="0"/>
          <w:divBdr>
            <w:top w:val="none" w:sz="0" w:space="0" w:color="auto"/>
            <w:left w:val="none" w:sz="0" w:space="0" w:color="auto"/>
            <w:bottom w:val="none" w:sz="0" w:space="0" w:color="auto"/>
            <w:right w:val="none" w:sz="0" w:space="0" w:color="auto"/>
          </w:divBdr>
        </w:div>
        <w:div w:id="1786077886">
          <w:marLeft w:val="640"/>
          <w:marRight w:val="0"/>
          <w:marTop w:val="0"/>
          <w:marBottom w:val="0"/>
          <w:divBdr>
            <w:top w:val="none" w:sz="0" w:space="0" w:color="auto"/>
            <w:left w:val="none" w:sz="0" w:space="0" w:color="auto"/>
            <w:bottom w:val="none" w:sz="0" w:space="0" w:color="auto"/>
            <w:right w:val="none" w:sz="0" w:space="0" w:color="auto"/>
          </w:divBdr>
        </w:div>
        <w:div w:id="712078291">
          <w:marLeft w:val="640"/>
          <w:marRight w:val="0"/>
          <w:marTop w:val="0"/>
          <w:marBottom w:val="0"/>
          <w:divBdr>
            <w:top w:val="none" w:sz="0" w:space="0" w:color="auto"/>
            <w:left w:val="none" w:sz="0" w:space="0" w:color="auto"/>
            <w:bottom w:val="none" w:sz="0" w:space="0" w:color="auto"/>
            <w:right w:val="none" w:sz="0" w:space="0" w:color="auto"/>
          </w:divBdr>
        </w:div>
        <w:div w:id="575744486">
          <w:marLeft w:val="640"/>
          <w:marRight w:val="0"/>
          <w:marTop w:val="0"/>
          <w:marBottom w:val="0"/>
          <w:divBdr>
            <w:top w:val="none" w:sz="0" w:space="0" w:color="auto"/>
            <w:left w:val="none" w:sz="0" w:space="0" w:color="auto"/>
            <w:bottom w:val="none" w:sz="0" w:space="0" w:color="auto"/>
            <w:right w:val="none" w:sz="0" w:space="0" w:color="auto"/>
          </w:divBdr>
        </w:div>
        <w:div w:id="29651646">
          <w:marLeft w:val="640"/>
          <w:marRight w:val="0"/>
          <w:marTop w:val="0"/>
          <w:marBottom w:val="0"/>
          <w:divBdr>
            <w:top w:val="none" w:sz="0" w:space="0" w:color="auto"/>
            <w:left w:val="none" w:sz="0" w:space="0" w:color="auto"/>
            <w:bottom w:val="none" w:sz="0" w:space="0" w:color="auto"/>
            <w:right w:val="none" w:sz="0" w:space="0" w:color="auto"/>
          </w:divBdr>
        </w:div>
        <w:div w:id="88238921">
          <w:marLeft w:val="640"/>
          <w:marRight w:val="0"/>
          <w:marTop w:val="0"/>
          <w:marBottom w:val="0"/>
          <w:divBdr>
            <w:top w:val="none" w:sz="0" w:space="0" w:color="auto"/>
            <w:left w:val="none" w:sz="0" w:space="0" w:color="auto"/>
            <w:bottom w:val="none" w:sz="0" w:space="0" w:color="auto"/>
            <w:right w:val="none" w:sz="0" w:space="0" w:color="auto"/>
          </w:divBdr>
        </w:div>
        <w:div w:id="1946383122">
          <w:marLeft w:val="640"/>
          <w:marRight w:val="0"/>
          <w:marTop w:val="0"/>
          <w:marBottom w:val="0"/>
          <w:divBdr>
            <w:top w:val="none" w:sz="0" w:space="0" w:color="auto"/>
            <w:left w:val="none" w:sz="0" w:space="0" w:color="auto"/>
            <w:bottom w:val="none" w:sz="0" w:space="0" w:color="auto"/>
            <w:right w:val="none" w:sz="0" w:space="0" w:color="auto"/>
          </w:divBdr>
        </w:div>
        <w:div w:id="401104776">
          <w:marLeft w:val="640"/>
          <w:marRight w:val="0"/>
          <w:marTop w:val="0"/>
          <w:marBottom w:val="0"/>
          <w:divBdr>
            <w:top w:val="none" w:sz="0" w:space="0" w:color="auto"/>
            <w:left w:val="none" w:sz="0" w:space="0" w:color="auto"/>
            <w:bottom w:val="none" w:sz="0" w:space="0" w:color="auto"/>
            <w:right w:val="none" w:sz="0" w:space="0" w:color="auto"/>
          </w:divBdr>
        </w:div>
        <w:div w:id="35592837">
          <w:marLeft w:val="640"/>
          <w:marRight w:val="0"/>
          <w:marTop w:val="0"/>
          <w:marBottom w:val="0"/>
          <w:divBdr>
            <w:top w:val="none" w:sz="0" w:space="0" w:color="auto"/>
            <w:left w:val="none" w:sz="0" w:space="0" w:color="auto"/>
            <w:bottom w:val="none" w:sz="0" w:space="0" w:color="auto"/>
            <w:right w:val="none" w:sz="0" w:space="0" w:color="auto"/>
          </w:divBdr>
        </w:div>
        <w:div w:id="1850944537">
          <w:marLeft w:val="640"/>
          <w:marRight w:val="0"/>
          <w:marTop w:val="0"/>
          <w:marBottom w:val="0"/>
          <w:divBdr>
            <w:top w:val="none" w:sz="0" w:space="0" w:color="auto"/>
            <w:left w:val="none" w:sz="0" w:space="0" w:color="auto"/>
            <w:bottom w:val="none" w:sz="0" w:space="0" w:color="auto"/>
            <w:right w:val="none" w:sz="0" w:space="0" w:color="auto"/>
          </w:divBdr>
        </w:div>
        <w:div w:id="1603490282">
          <w:marLeft w:val="640"/>
          <w:marRight w:val="0"/>
          <w:marTop w:val="0"/>
          <w:marBottom w:val="0"/>
          <w:divBdr>
            <w:top w:val="none" w:sz="0" w:space="0" w:color="auto"/>
            <w:left w:val="none" w:sz="0" w:space="0" w:color="auto"/>
            <w:bottom w:val="none" w:sz="0" w:space="0" w:color="auto"/>
            <w:right w:val="none" w:sz="0" w:space="0" w:color="auto"/>
          </w:divBdr>
        </w:div>
        <w:div w:id="344399961">
          <w:marLeft w:val="640"/>
          <w:marRight w:val="0"/>
          <w:marTop w:val="0"/>
          <w:marBottom w:val="0"/>
          <w:divBdr>
            <w:top w:val="none" w:sz="0" w:space="0" w:color="auto"/>
            <w:left w:val="none" w:sz="0" w:space="0" w:color="auto"/>
            <w:bottom w:val="none" w:sz="0" w:space="0" w:color="auto"/>
            <w:right w:val="none" w:sz="0" w:space="0" w:color="auto"/>
          </w:divBdr>
        </w:div>
        <w:div w:id="443572170">
          <w:marLeft w:val="640"/>
          <w:marRight w:val="0"/>
          <w:marTop w:val="0"/>
          <w:marBottom w:val="0"/>
          <w:divBdr>
            <w:top w:val="none" w:sz="0" w:space="0" w:color="auto"/>
            <w:left w:val="none" w:sz="0" w:space="0" w:color="auto"/>
            <w:bottom w:val="none" w:sz="0" w:space="0" w:color="auto"/>
            <w:right w:val="none" w:sz="0" w:space="0" w:color="auto"/>
          </w:divBdr>
        </w:div>
        <w:div w:id="1541743896">
          <w:marLeft w:val="640"/>
          <w:marRight w:val="0"/>
          <w:marTop w:val="0"/>
          <w:marBottom w:val="0"/>
          <w:divBdr>
            <w:top w:val="none" w:sz="0" w:space="0" w:color="auto"/>
            <w:left w:val="none" w:sz="0" w:space="0" w:color="auto"/>
            <w:bottom w:val="none" w:sz="0" w:space="0" w:color="auto"/>
            <w:right w:val="none" w:sz="0" w:space="0" w:color="auto"/>
          </w:divBdr>
        </w:div>
        <w:div w:id="713967536">
          <w:marLeft w:val="640"/>
          <w:marRight w:val="0"/>
          <w:marTop w:val="0"/>
          <w:marBottom w:val="0"/>
          <w:divBdr>
            <w:top w:val="none" w:sz="0" w:space="0" w:color="auto"/>
            <w:left w:val="none" w:sz="0" w:space="0" w:color="auto"/>
            <w:bottom w:val="none" w:sz="0" w:space="0" w:color="auto"/>
            <w:right w:val="none" w:sz="0" w:space="0" w:color="auto"/>
          </w:divBdr>
        </w:div>
        <w:div w:id="1069156930">
          <w:marLeft w:val="640"/>
          <w:marRight w:val="0"/>
          <w:marTop w:val="0"/>
          <w:marBottom w:val="0"/>
          <w:divBdr>
            <w:top w:val="none" w:sz="0" w:space="0" w:color="auto"/>
            <w:left w:val="none" w:sz="0" w:space="0" w:color="auto"/>
            <w:bottom w:val="none" w:sz="0" w:space="0" w:color="auto"/>
            <w:right w:val="none" w:sz="0" w:space="0" w:color="auto"/>
          </w:divBdr>
        </w:div>
        <w:div w:id="2138525366">
          <w:marLeft w:val="640"/>
          <w:marRight w:val="0"/>
          <w:marTop w:val="0"/>
          <w:marBottom w:val="0"/>
          <w:divBdr>
            <w:top w:val="none" w:sz="0" w:space="0" w:color="auto"/>
            <w:left w:val="none" w:sz="0" w:space="0" w:color="auto"/>
            <w:bottom w:val="none" w:sz="0" w:space="0" w:color="auto"/>
            <w:right w:val="none" w:sz="0" w:space="0" w:color="auto"/>
          </w:divBdr>
        </w:div>
        <w:div w:id="1048338669">
          <w:marLeft w:val="640"/>
          <w:marRight w:val="0"/>
          <w:marTop w:val="0"/>
          <w:marBottom w:val="0"/>
          <w:divBdr>
            <w:top w:val="none" w:sz="0" w:space="0" w:color="auto"/>
            <w:left w:val="none" w:sz="0" w:space="0" w:color="auto"/>
            <w:bottom w:val="none" w:sz="0" w:space="0" w:color="auto"/>
            <w:right w:val="none" w:sz="0" w:space="0" w:color="auto"/>
          </w:divBdr>
        </w:div>
        <w:div w:id="2066682531">
          <w:marLeft w:val="640"/>
          <w:marRight w:val="0"/>
          <w:marTop w:val="0"/>
          <w:marBottom w:val="0"/>
          <w:divBdr>
            <w:top w:val="none" w:sz="0" w:space="0" w:color="auto"/>
            <w:left w:val="none" w:sz="0" w:space="0" w:color="auto"/>
            <w:bottom w:val="none" w:sz="0" w:space="0" w:color="auto"/>
            <w:right w:val="none" w:sz="0" w:space="0" w:color="auto"/>
          </w:divBdr>
        </w:div>
        <w:div w:id="2119641450">
          <w:marLeft w:val="640"/>
          <w:marRight w:val="0"/>
          <w:marTop w:val="0"/>
          <w:marBottom w:val="0"/>
          <w:divBdr>
            <w:top w:val="none" w:sz="0" w:space="0" w:color="auto"/>
            <w:left w:val="none" w:sz="0" w:space="0" w:color="auto"/>
            <w:bottom w:val="none" w:sz="0" w:space="0" w:color="auto"/>
            <w:right w:val="none" w:sz="0" w:space="0" w:color="auto"/>
          </w:divBdr>
        </w:div>
        <w:div w:id="1390543012">
          <w:marLeft w:val="640"/>
          <w:marRight w:val="0"/>
          <w:marTop w:val="0"/>
          <w:marBottom w:val="0"/>
          <w:divBdr>
            <w:top w:val="none" w:sz="0" w:space="0" w:color="auto"/>
            <w:left w:val="none" w:sz="0" w:space="0" w:color="auto"/>
            <w:bottom w:val="none" w:sz="0" w:space="0" w:color="auto"/>
            <w:right w:val="none" w:sz="0" w:space="0" w:color="auto"/>
          </w:divBdr>
        </w:div>
        <w:div w:id="309750637">
          <w:marLeft w:val="640"/>
          <w:marRight w:val="0"/>
          <w:marTop w:val="0"/>
          <w:marBottom w:val="0"/>
          <w:divBdr>
            <w:top w:val="none" w:sz="0" w:space="0" w:color="auto"/>
            <w:left w:val="none" w:sz="0" w:space="0" w:color="auto"/>
            <w:bottom w:val="none" w:sz="0" w:space="0" w:color="auto"/>
            <w:right w:val="none" w:sz="0" w:space="0" w:color="auto"/>
          </w:divBdr>
        </w:div>
        <w:div w:id="1630625286">
          <w:marLeft w:val="640"/>
          <w:marRight w:val="0"/>
          <w:marTop w:val="0"/>
          <w:marBottom w:val="0"/>
          <w:divBdr>
            <w:top w:val="none" w:sz="0" w:space="0" w:color="auto"/>
            <w:left w:val="none" w:sz="0" w:space="0" w:color="auto"/>
            <w:bottom w:val="none" w:sz="0" w:space="0" w:color="auto"/>
            <w:right w:val="none" w:sz="0" w:space="0" w:color="auto"/>
          </w:divBdr>
        </w:div>
        <w:div w:id="596063237">
          <w:marLeft w:val="640"/>
          <w:marRight w:val="0"/>
          <w:marTop w:val="0"/>
          <w:marBottom w:val="0"/>
          <w:divBdr>
            <w:top w:val="none" w:sz="0" w:space="0" w:color="auto"/>
            <w:left w:val="none" w:sz="0" w:space="0" w:color="auto"/>
            <w:bottom w:val="none" w:sz="0" w:space="0" w:color="auto"/>
            <w:right w:val="none" w:sz="0" w:space="0" w:color="auto"/>
          </w:divBdr>
        </w:div>
        <w:div w:id="1202786237">
          <w:marLeft w:val="640"/>
          <w:marRight w:val="0"/>
          <w:marTop w:val="0"/>
          <w:marBottom w:val="0"/>
          <w:divBdr>
            <w:top w:val="none" w:sz="0" w:space="0" w:color="auto"/>
            <w:left w:val="none" w:sz="0" w:space="0" w:color="auto"/>
            <w:bottom w:val="none" w:sz="0" w:space="0" w:color="auto"/>
            <w:right w:val="none" w:sz="0" w:space="0" w:color="auto"/>
          </w:divBdr>
        </w:div>
        <w:div w:id="1540390289">
          <w:marLeft w:val="640"/>
          <w:marRight w:val="0"/>
          <w:marTop w:val="0"/>
          <w:marBottom w:val="0"/>
          <w:divBdr>
            <w:top w:val="none" w:sz="0" w:space="0" w:color="auto"/>
            <w:left w:val="none" w:sz="0" w:space="0" w:color="auto"/>
            <w:bottom w:val="none" w:sz="0" w:space="0" w:color="auto"/>
            <w:right w:val="none" w:sz="0" w:space="0" w:color="auto"/>
          </w:divBdr>
        </w:div>
        <w:div w:id="1591891516">
          <w:marLeft w:val="640"/>
          <w:marRight w:val="0"/>
          <w:marTop w:val="0"/>
          <w:marBottom w:val="0"/>
          <w:divBdr>
            <w:top w:val="none" w:sz="0" w:space="0" w:color="auto"/>
            <w:left w:val="none" w:sz="0" w:space="0" w:color="auto"/>
            <w:bottom w:val="none" w:sz="0" w:space="0" w:color="auto"/>
            <w:right w:val="none" w:sz="0" w:space="0" w:color="auto"/>
          </w:divBdr>
        </w:div>
        <w:div w:id="1531802473">
          <w:marLeft w:val="640"/>
          <w:marRight w:val="0"/>
          <w:marTop w:val="0"/>
          <w:marBottom w:val="0"/>
          <w:divBdr>
            <w:top w:val="none" w:sz="0" w:space="0" w:color="auto"/>
            <w:left w:val="none" w:sz="0" w:space="0" w:color="auto"/>
            <w:bottom w:val="none" w:sz="0" w:space="0" w:color="auto"/>
            <w:right w:val="none" w:sz="0" w:space="0" w:color="auto"/>
          </w:divBdr>
        </w:div>
        <w:div w:id="668365507">
          <w:marLeft w:val="640"/>
          <w:marRight w:val="0"/>
          <w:marTop w:val="0"/>
          <w:marBottom w:val="0"/>
          <w:divBdr>
            <w:top w:val="none" w:sz="0" w:space="0" w:color="auto"/>
            <w:left w:val="none" w:sz="0" w:space="0" w:color="auto"/>
            <w:bottom w:val="none" w:sz="0" w:space="0" w:color="auto"/>
            <w:right w:val="none" w:sz="0" w:space="0" w:color="auto"/>
          </w:divBdr>
        </w:div>
        <w:div w:id="1371689483">
          <w:marLeft w:val="640"/>
          <w:marRight w:val="0"/>
          <w:marTop w:val="0"/>
          <w:marBottom w:val="0"/>
          <w:divBdr>
            <w:top w:val="none" w:sz="0" w:space="0" w:color="auto"/>
            <w:left w:val="none" w:sz="0" w:space="0" w:color="auto"/>
            <w:bottom w:val="none" w:sz="0" w:space="0" w:color="auto"/>
            <w:right w:val="none" w:sz="0" w:space="0" w:color="auto"/>
          </w:divBdr>
        </w:div>
        <w:div w:id="396783929">
          <w:marLeft w:val="640"/>
          <w:marRight w:val="0"/>
          <w:marTop w:val="0"/>
          <w:marBottom w:val="0"/>
          <w:divBdr>
            <w:top w:val="none" w:sz="0" w:space="0" w:color="auto"/>
            <w:left w:val="none" w:sz="0" w:space="0" w:color="auto"/>
            <w:bottom w:val="none" w:sz="0" w:space="0" w:color="auto"/>
            <w:right w:val="none" w:sz="0" w:space="0" w:color="auto"/>
          </w:divBdr>
        </w:div>
        <w:div w:id="1152865489">
          <w:marLeft w:val="640"/>
          <w:marRight w:val="0"/>
          <w:marTop w:val="0"/>
          <w:marBottom w:val="0"/>
          <w:divBdr>
            <w:top w:val="none" w:sz="0" w:space="0" w:color="auto"/>
            <w:left w:val="none" w:sz="0" w:space="0" w:color="auto"/>
            <w:bottom w:val="none" w:sz="0" w:space="0" w:color="auto"/>
            <w:right w:val="none" w:sz="0" w:space="0" w:color="auto"/>
          </w:divBdr>
        </w:div>
        <w:div w:id="1863085440">
          <w:marLeft w:val="640"/>
          <w:marRight w:val="0"/>
          <w:marTop w:val="0"/>
          <w:marBottom w:val="0"/>
          <w:divBdr>
            <w:top w:val="none" w:sz="0" w:space="0" w:color="auto"/>
            <w:left w:val="none" w:sz="0" w:space="0" w:color="auto"/>
            <w:bottom w:val="none" w:sz="0" w:space="0" w:color="auto"/>
            <w:right w:val="none" w:sz="0" w:space="0" w:color="auto"/>
          </w:divBdr>
        </w:div>
        <w:div w:id="2027243365">
          <w:marLeft w:val="640"/>
          <w:marRight w:val="0"/>
          <w:marTop w:val="0"/>
          <w:marBottom w:val="0"/>
          <w:divBdr>
            <w:top w:val="none" w:sz="0" w:space="0" w:color="auto"/>
            <w:left w:val="none" w:sz="0" w:space="0" w:color="auto"/>
            <w:bottom w:val="none" w:sz="0" w:space="0" w:color="auto"/>
            <w:right w:val="none" w:sz="0" w:space="0" w:color="auto"/>
          </w:divBdr>
        </w:div>
        <w:div w:id="109865040">
          <w:marLeft w:val="640"/>
          <w:marRight w:val="0"/>
          <w:marTop w:val="0"/>
          <w:marBottom w:val="0"/>
          <w:divBdr>
            <w:top w:val="none" w:sz="0" w:space="0" w:color="auto"/>
            <w:left w:val="none" w:sz="0" w:space="0" w:color="auto"/>
            <w:bottom w:val="none" w:sz="0" w:space="0" w:color="auto"/>
            <w:right w:val="none" w:sz="0" w:space="0" w:color="auto"/>
          </w:divBdr>
        </w:div>
        <w:div w:id="1763336269">
          <w:marLeft w:val="640"/>
          <w:marRight w:val="0"/>
          <w:marTop w:val="0"/>
          <w:marBottom w:val="0"/>
          <w:divBdr>
            <w:top w:val="none" w:sz="0" w:space="0" w:color="auto"/>
            <w:left w:val="none" w:sz="0" w:space="0" w:color="auto"/>
            <w:bottom w:val="none" w:sz="0" w:space="0" w:color="auto"/>
            <w:right w:val="none" w:sz="0" w:space="0" w:color="auto"/>
          </w:divBdr>
        </w:div>
        <w:div w:id="375156458">
          <w:marLeft w:val="640"/>
          <w:marRight w:val="0"/>
          <w:marTop w:val="0"/>
          <w:marBottom w:val="0"/>
          <w:divBdr>
            <w:top w:val="none" w:sz="0" w:space="0" w:color="auto"/>
            <w:left w:val="none" w:sz="0" w:space="0" w:color="auto"/>
            <w:bottom w:val="none" w:sz="0" w:space="0" w:color="auto"/>
            <w:right w:val="none" w:sz="0" w:space="0" w:color="auto"/>
          </w:divBdr>
        </w:div>
        <w:div w:id="1109279722">
          <w:marLeft w:val="640"/>
          <w:marRight w:val="0"/>
          <w:marTop w:val="0"/>
          <w:marBottom w:val="0"/>
          <w:divBdr>
            <w:top w:val="none" w:sz="0" w:space="0" w:color="auto"/>
            <w:left w:val="none" w:sz="0" w:space="0" w:color="auto"/>
            <w:bottom w:val="none" w:sz="0" w:space="0" w:color="auto"/>
            <w:right w:val="none" w:sz="0" w:space="0" w:color="auto"/>
          </w:divBdr>
        </w:div>
        <w:div w:id="2013144126">
          <w:marLeft w:val="640"/>
          <w:marRight w:val="0"/>
          <w:marTop w:val="0"/>
          <w:marBottom w:val="0"/>
          <w:divBdr>
            <w:top w:val="none" w:sz="0" w:space="0" w:color="auto"/>
            <w:left w:val="none" w:sz="0" w:space="0" w:color="auto"/>
            <w:bottom w:val="none" w:sz="0" w:space="0" w:color="auto"/>
            <w:right w:val="none" w:sz="0" w:space="0" w:color="auto"/>
          </w:divBdr>
        </w:div>
        <w:div w:id="18894361">
          <w:marLeft w:val="640"/>
          <w:marRight w:val="0"/>
          <w:marTop w:val="0"/>
          <w:marBottom w:val="0"/>
          <w:divBdr>
            <w:top w:val="none" w:sz="0" w:space="0" w:color="auto"/>
            <w:left w:val="none" w:sz="0" w:space="0" w:color="auto"/>
            <w:bottom w:val="none" w:sz="0" w:space="0" w:color="auto"/>
            <w:right w:val="none" w:sz="0" w:space="0" w:color="auto"/>
          </w:divBdr>
        </w:div>
        <w:div w:id="836530538">
          <w:marLeft w:val="640"/>
          <w:marRight w:val="0"/>
          <w:marTop w:val="0"/>
          <w:marBottom w:val="0"/>
          <w:divBdr>
            <w:top w:val="none" w:sz="0" w:space="0" w:color="auto"/>
            <w:left w:val="none" w:sz="0" w:space="0" w:color="auto"/>
            <w:bottom w:val="none" w:sz="0" w:space="0" w:color="auto"/>
            <w:right w:val="none" w:sz="0" w:space="0" w:color="auto"/>
          </w:divBdr>
        </w:div>
        <w:div w:id="166214225">
          <w:marLeft w:val="640"/>
          <w:marRight w:val="0"/>
          <w:marTop w:val="0"/>
          <w:marBottom w:val="0"/>
          <w:divBdr>
            <w:top w:val="none" w:sz="0" w:space="0" w:color="auto"/>
            <w:left w:val="none" w:sz="0" w:space="0" w:color="auto"/>
            <w:bottom w:val="none" w:sz="0" w:space="0" w:color="auto"/>
            <w:right w:val="none" w:sz="0" w:space="0" w:color="auto"/>
          </w:divBdr>
        </w:div>
        <w:div w:id="1344085887">
          <w:marLeft w:val="640"/>
          <w:marRight w:val="0"/>
          <w:marTop w:val="0"/>
          <w:marBottom w:val="0"/>
          <w:divBdr>
            <w:top w:val="none" w:sz="0" w:space="0" w:color="auto"/>
            <w:left w:val="none" w:sz="0" w:space="0" w:color="auto"/>
            <w:bottom w:val="none" w:sz="0" w:space="0" w:color="auto"/>
            <w:right w:val="none" w:sz="0" w:space="0" w:color="auto"/>
          </w:divBdr>
        </w:div>
        <w:div w:id="1392460199">
          <w:marLeft w:val="640"/>
          <w:marRight w:val="0"/>
          <w:marTop w:val="0"/>
          <w:marBottom w:val="0"/>
          <w:divBdr>
            <w:top w:val="none" w:sz="0" w:space="0" w:color="auto"/>
            <w:left w:val="none" w:sz="0" w:space="0" w:color="auto"/>
            <w:bottom w:val="none" w:sz="0" w:space="0" w:color="auto"/>
            <w:right w:val="none" w:sz="0" w:space="0" w:color="auto"/>
          </w:divBdr>
        </w:div>
        <w:div w:id="1113208868">
          <w:marLeft w:val="640"/>
          <w:marRight w:val="0"/>
          <w:marTop w:val="0"/>
          <w:marBottom w:val="0"/>
          <w:divBdr>
            <w:top w:val="none" w:sz="0" w:space="0" w:color="auto"/>
            <w:left w:val="none" w:sz="0" w:space="0" w:color="auto"/>
            <w:bottom w:val="none" w:sz="0" w:space="0" w:color="auto"/>
            <w:right w:val="none" w:sz="0" w:space="0" w:color="auto"/>
          </w:divBdr>
        </w:div>
        <w:div w:id="1372192983">
          <w:marLeft w:val="640"/>
          <w:marRight w:val="0"/>
          <w:marTop w:val="0"/>
          <w:marBottom w:val="0"/>
          <w:divBdr>
            <w:top w:val="none" w:sz="0" w:space="0" w:color="auto"/>
            <w:left w:val="none" w:sz="0" w:space="0" w:color="auto"/>
            <w:bottom w:val="none" w:sz="0" w:space="0" w:color="auto"/>
            <w:right w:val="none" w:sz="0" w:space="0" w:color="auto"/>
          </w:divBdr>
        </w:div>
        <w:div w:id="1051080827">
          <w:marLeft w:val="640"/>
          <w:marRight w:val="0"/>
          <w:marTop w:val="0"/>
          <w:marBottom w:val="0"/>
          <w:divBdr>
            <w:top w:val="none" w:sz="0" w:space="0" w:color="auto"/>
            <w:left w:val="none" w:sz="0" w:space="0" w:color="auto"/>
            <w:bottom w:val="none" w:sz="0" w:space="0" w:color="auto"/>
            <w:right w:val="none" w:sz="0" w:space="0" w:color="auto"/>
          </w:divBdr>
        </w:div>
        <w:div w:id="1789667080">
          <w:marLeft w:val="640"/>
          <w:marRight w:val="0"/>
          <w:marTop w:val="0"/>
          <w:marBottom w:val="0"/>
          <w:divBdr>
            <w:top w:val="none" w:sz="0" w:space="0" w:color="auto"/>
            <w:left w:val="none" w:sz="0" w:space="0" w:color="auto"/>
            <w:bottom w:val="none" w:sz="0" w:space="0" w:color="auto"/>
            <w:right w:val="none" w:sz="0" w:space="0" w:color="auto"/>
          </w:divBdr>
        </w:div>
        <w:div w:id="1867673445">
          <w:marLeft w:val="640"/>
          <w:marRight w:val="0"/>
          <w:marTop w:val="0"/>
          <w:marBottom w:val="0"/>
          <w:divBdr>
            <w:top w:val="none" w:sz="0" w:space="0" w:color="auto"/>
            <w:left w:val="none" w:sz="0" w:space="0" w:color="auto"/>
            <w:bottom w:val="none" w:sz="0" w:space="0" w:color="auto"/>
            <w:right w:val="none" w:sz="0" w:space="0" w:color="auto"/>
          </w:divBdr>
        </w:div>
        <w:div w:id="373432057">
          <w:marLeft w:val="640"/>
          <w:marRight w:val="0"/>
          <w:marTop w:val="0"/>
          <w:marBottom w:val="0"/>
          <w:divBdr>
            <w:top w:val="none" w:sz="0" w:space="0" w:color="auto"/>
            <w:left w:val="none" w:sz="0" w:space="0" w:color="auto"/>
            <w:bottom w:val="none" w:sz="0" w:space="0" w:color="auto"/>
            <w:right w:val="none" w:sz="0" w:space="0" w:color="auto"/>
          </w:divBdr>
        </w:div>
        <w:div w:id="1033187221">
          <w:marLeft w:val="640"/>
          <w:marRight w:val="0"/>
          <w:marTop w:val="0"/>
          <w:marBottom w:val="0"/>
          <w:divBdr>
            <w:top w:val="none" w:sz="0" w:space="0" w:color="auto"/>
            <w:left w:val="none" w:sz="0" w:space="0" w:color="auto"/>
            <w:bottom w:val="none" w:sz="0" w:space="0" w:color="auto"/>
            <w:right w:val="none" w:sz="0" w:space="0" w:color="auto"/>
          </w:divBdr>
        </w:div>
        <w:div w:id="1853883646">
          <w:marLeft w:val="640"/>
          <w:marRight w:val="0"/>
          <w:marTop w:val="0"/>
          <w:marBottom w:val="0"/>
          <w:divBdr>
            <w:top w:val="none" w:sz="0" w:space="0" w:color="auto"/>
            <w:left w:val="none" w:sz="0" w:space="0" w:color="auto"/>
            <w:bottom w:val="none" w:sz="0" w:space="0" w:color="auto"/>
            <w:right w:val="none" w:sz="0" w:space="0" w:color="auto"/>
          </w:divBdr>
        </w:div>
        <w:div w:id="157497636">
          <w:marLeft w:val="640"/>
          <w:marRight w:val="0"/>
          <w:marTop w:val="0"/>
          <w:marBottom w:val="0"/>
          <w:divBdr>
            <w:top w:val="none" w:sz="0" w:space="0" w:color="auto"/>
            <w:left w:val="none" w:sz="0" w:space="0" w:color="auto"/>
            <w:bottom w:val="none" w:sz="0" w:space="0" w:color="auto"/>
            <w:right w:val="none" w:sz="0" w:space="0" w:color="auto"/>
          </w:divBdr>
        </w:div>
        <w:div w:id="673804100">
          <w:marLeft w:val="640"/>
          <w:marRight w:val="0"/>
          <w:marTop w:val="0"/>
          <w:marBottom w:val="0"/>
          <w:divBdr>
            <w:top w:val="none" w:sz="0" w:space="0" w:color="auto"/>
            <w:left w:val="none" w:sz="0" w:space="0" w:color="auto"/>
            <w:bottom w:val="none" w:sz="0" w:space="0" w:color="auto"/>
            <w:right w:val="none" w:sz="0" w:space="0" w:color="auto"/>
          </w:divBdr>
        </w:div>
        <w:div w:id="450511756">
          <w:marLeft w:val="640"/>
          <w:marRight w:val="0"/>
          <w:marTop w:val="0"/>
          <w:marBottom w:val="0"/>
          <w:divBdr>
            <w:top w:val="none" w:sz="0" w:space="0" w:color="auto"/>
            <w:left w:val="none" w:sz="0" w:space="0" w:color="auto"/>
            <w:bottom w:val="none" w:sz="0" w:space="0" w:color="auto"/>
            <w:right w:val="none" w:sz="0" w:space="0" w:color="auto"/>
          </w:divBdr>
        </w:div>
        <w:div w:id="1746105980">
          <w:marLeft w:val="640"/>
          <w:marRight w:val="0"/>
          <w:marTop w:val="0"/>
          <w:marBottom w:val="0"/>
          <w:divBdr>
            <w:top w:val="none" w:sz="0" w:space="0" w:color="auto"/>
            <w:left w:val="none" w:sz="0" w:space="0" w:color="auto"/>
            <w:bottom w:val="none" w:sz="0" w:space="0" w:color="auto"/>
            <w:right w:val="none" w:sz="0" w:space="0" w:color="auto"/>
          </w:divBdr>
        </w:div>
        <w:div w:id="485359656">
          <w:marLeft w:val="640"/>
          <w:marRight w:val="0"/>
          <w:marTop w:val="0"/>
          <w:marBottom w:val="0"/>
          <w:divBdr>
            <w:top w:val="none" w:sz="0" w:space="0" w:color="auto"/>
            <w:left w:val="none" w:sz="0" w:space="0" w:color="auto"/>
            <w:bottom w:val="none" w:sz="0" w:space="0" w:color="auto"/>
            <w:right w:val="none" w:sz="0" w:space="0" w:color="auto"/>
          </w:divBdr>
        </w:div>
        <w:div w:id="252056608">
          <w:marLeft w:val="640"/>
          <w:marRight w:val="0"/>
          <w:marTop w:val="0"/>
          <w:marBottom w:val="0"/>
          <w:divBdr>
            <w:top w:val="none" w:sz="0" w:space="0" w:color="auto"/>
            <w:left w:val="none" w:sz="0" w:space="0" w:color="auto"/>
            <w:bottom w:val="none" w:sz="0" w:space="0" w:color="auto"/>
            <w:right w:val="none" w:sz="0" w:space="0" w:color="auto"/>
          </w:divBdr>
        </w:div>
        <w:div w:id="502475445">
          <w:marLeft w:val="640"/>
          <w:marRight w:val="0"/>
          <w:marTop w:val="0"/>
          <w:marBottom w:val="0"/>
          <w:divBdr>
            <w:top w:val="none" w:sz="0" w:space="0" w:color="auto"/>
            <w:left w:val="none" w:sz="0" w:space="0" w:color="auto"/>
            <w:bottom w:val="none" w:sz="0" w:space="0" w:color="auto"/>
            <w:right w:val="none" w:sz="0" w:space="0" w:color="auto"/>
          </w:divBdr>
        </w:div>
        <w:div w:id="1955482389">
          <w:marLeft w:val="640"/>
          <w:marRight w:val="0"/>
          <w:marTop w:val="0"/>
          <w:marBottom w:val="0"/>
          <w:divBdr>
            <w:top w:val="none" w:sz="0" w:space="0" w:color="auto"/>
            <w:left w:val="none" w:sz="0" w:space="0" w:color="auto"/>
            <w:bottom w:val="none" w:sz="0" w:space="0" w:color="auto"/>
            <w:right w:val="none" w:sz="0" w:space="0" w:color="auto"/>
          </w:divBdr>
        </w:div>
        <w:div w:id="1955820892">
          <w:marLeft w:val="640"/>
          <w:marRight w:val="0"/>
          <w:marTop w:val="0"/>
          <w:marBottom w:val="0"/>
          <w:divBdr>
            <w:top w:val="none" w:sz="0" w:space="0" w:color="auto"/>
            <w:left w:val="none" w:sz="0" w:space="0" w:color="auto"/>
            <w:bottom w:val="none" w:sz="0" w:space="0" w:color="auto"/>
            <w:right w:val="none" w:sz="0" w:space="0" w:color="auto"/>
          </w:divBdr>
        </w:div>
        <w:div w:id="1707020496">
          <w:marLeft w:val="640"/>
          <w:marRight w:val="0"/>
          <w:marTop w:val="0"/>
          <w:marBottom w:val="0"/>
          <w:divBdr>
            <w:top w:val="none" w:sz="0" w:space="0" w:color="auto"/>
            <w:left w:val="none" w:sz="0" w:space="0" w:color="auto"/>
            <w:bottom w:val="none" w:sz="0" w:space="0" w:color="auto"/>
            <w:right w:val="none" w:sz="0" w:space="0" w:color="auto"/>
          </w:divBdr>
        </w:div>
        <w:div w:id="451438647">
          <w:marLeft w:val="640"/>
          <w:marRight w:val="0"/>
          <w:marTop w:val="0"/>
          <w:marBottom w:val="0"/>
          <w:divBdr>
            <w:top w:val="none" w:sz="0" w:space="0" w:color="auto"/>
            <w:left w:val="none" w:sz="0" w:space="0" w:color="auto"/>
            <w:bottom w:val="none" w:sz="0" w:space="0" w:color="auto"/>
            <w:right w:val="none" w:sz="0" w:space="0" w:color="auto"/>
          </w:divBdr>
        </w:div>
        <w:div w:id="450898015">
          <w:marLeft w:val="640"/>
          <w:marRight w:val="0"/>
          <w:marTop w:val="0"/>
          <w:marBottom w:val="0"/>
          <w:divBdr>
            <w:top w:val="none" w:sz="0" w:space="0" w:color="auto"/>
            <w:left w:val="none" w:sz="0" w:space="0" w:color="auto"/>
            <w:bottom w:val="none" w:sz="0" w:space="0" w:color="auto"/>
            <w:right w:val="none" w:sz="0" w:space="0" w:color="auto"/>
          </w:divBdr>
        </w:div>
        <w:div w:id="1737774366">
          <w:marLeft w:val="640"/>
          <w:marRight w:val="0"/>
          <w:marTop w:val="0"/>
          <w:marBottom w:val="0"/>
          <w:divBdr>
            <w:top w:val="none" w:sz="0" w:space="0" w:color="auto"/>
            <w:left w:val="none" w:sz="0" w:space="0" w:color="auto"/>
            <w:bottom w:val="none" w:sz="0" w:space="0" w:color="auto"/>
            <w:right w:val="none" w:sz="0" w:space="0" w:color="auto"/>
          </w:divBdr>
        </w:div>
        <w:div w:id="2060932454">
          <w:marLeft w:val="640"/>
          <w:marRight w:val="0"/>
          <w:marTop w:val="0"/>
          <w:marBottom w:val="0"/>
          <w:divBdr>
            <w:top w:val="none" w:sz="0" w:space="0" w:color="auto"/>
            <w:left w:val="none" w:sz="0" w:space="0" w:color="auto"/>
            <w:bottom w:val="none" w:sz="0" w:space="0" w:color="auto"/>
            <w:right w:val="none" w:sz="0" w:space="0" w:color="auto"/>
          </w:divBdr>
        </w:div>
        <w:div w:id="1252854110">
          <w:marLeft w:val="640"/>
          <w:marRight w:val="0"/>
          <w:marTop w:val="0"/>
          <w:marBottom w:val="0"/>
          <w:divBdr>
            <w:top w:val="none" w:sz="0" w:space="0" w:color="auto"/>
            <w:left w:val="none" w:sz="0" w:space="0" w:color="auto"/>
            <w:bottom w:val="none" w:sz="0" w:space="0" w:color="auto"/>
            <w:right w:val="none" w:sz="0" w:space="0" w:color="auto"/>
          </w:divBdr>
        </w:div>
        <w:div w:id="1936479283">
          <w:marLeft w:val="640"/>
          <w:marRight w:val="0"/>
          <w:marTop w:val="0"/>
          <w:marBottom w:val="0"/>
          <w:divBdr>
            <w:top w:val="none" w:sz="0" w:space="0" w:color="auto"/>
            <w:left w:val="none" w:sz="0" w:space="0" w:color="auto"/>
            <w:bottom w:val="none" w:sz="0" w:space="0" w:color="auto"/>
            <w:right w:val="none" w:sz="0" w:space="0" w:color="auto"/>
          </w:divBdr>
        </w:div>
        <w:div w:id="1478061945">
          <w:marLeft w:val="640"/>
          <w:marRight w:val="0"/>
          <w:marTop w:val="0"/>
          <w:marBottom w:val="0"/>
          <w:divBdr>
            <w:top w:val="none" w:sz="0" w:space="0" w:color="auto"/>
            <w:left w:val="none" w:sz="0" w:space="0" w:color="auto"/>
            <w:bottom w:val="none" w:sz="0" w:space="0" w:color="auto"/>
            <w:right w:val="none" w:sz="0" w:space="0" w:color="auto"/>
          </w:divBdr>
        </w:div>
        <w:div w:id="358315026">
          <w:marLeft w:val="640"/>
          <w:marRight w:val="0"/>
          <w:marTop w:val="0"/>
          <w:marBottom w:val="0"/>
          <w:divBdr>
            <w:top w:val="none" w:sz="0" w:space="0" w:color="auto"/>
            <w:left w:val="none" w:sz="0" w:space="0" w:color="auto"/>
            <w:bottom w:val="none" w:sz="0" w:space="0" w:color="auto"/>
            <w:right w:val="none" w:sz="0" w:space="0" w:color="auto"/>
          </w:divBdr>
        </w:div>
        <w:div w:id="1926573675">
          <w:marLeft w:val="640"/>
          <w:marRight w:val="0"/>
          <w:marTop w:val="0"/>
          <w:marBottom w:val="0"/>
          <w:divBdr>
            <w:top w:val="none" w:sz="0" w:space="0" w:color="auto"/>
            <w:left w:val="none" w:sz="0" w:space="0" w:color="auto"/>
            <w:bottom w:val="none" w:sz="0" w:space="0" w:color="auto"/>
            <w:right w:val="none" w:sz="0" w:space="0" w:color="auto"/>
          </w:divBdr>
        </w:div>
        <w:div w:id="1722485542">
          <w:marLeft w:val="640"/>
          <w:marRight w:val="0"/>
          <w:marTop w:val="0"/>
          <w:marBottom w:val="0"/>
          <w:divBdr>
            <w:top w:val="none" w:sz="0" w:space="0" w:color="auto"/>
            <w:left w:val="none" w:sz="0" w:space="0" w:color="auto"/>
            <w:bottom w:val="none" w:sz="0" w:space="0" w:color="auto"/>
            <w:right w:val="none" w:sz="0" w:space="0" w:color="auto"/>
          </w:divBdr>
        </w:div>
        <w:div w:id="1093622868">
          <w:marLeft w:val="640"/>
          <w:marRight w:val="0"/>
          <w:marTop w:val="0"/>
          <w:marBottom w:val="0"/>
          <w:divBdr>
            <w:top w:val="none" w:sz="0" w:space="0" w:color="auto"/>
            <w:left w:val="none" w:sz="0" w:space="0" w:color="auto"/>
            <w:bottom w:val="none" w:sz="0" w:space="0" w:color="auto"/>
            <w:right w:val="none" w:sz="0" w:space="0" w:color="auto"/>
          </w:divBdr>
        </w:div>
        <w:div w:id="913124180">
          <w:marLeft w:val="640"/>
          <w:marRight w:val="0"/>
          <w:marTop w:val="0"/>
          <w:marBottom w:val="0"/>
          <w:divBdr>
            <w:top w:val="none" w:sz="0" w:space="0" w:color="auto"/>
            <w:left w:val="none" w:sz="0" w:space="0" w:color="auto"/>
            <w:bottom w:val="none" w:sz="0" w:space="0" w:color="auto"/>
            <w:right w:val="none" w:sz="0" w:space="0" w:color="auto"/>
          </w:divBdr>
        </w:div>
        <w:div w:id="1086731432">
          <w:marLeft w:val="640"/>
          <w:marRight w:val="0"/>
          <w:marTop w:val="0"/>
          <w:marBottom w:val="0"/>
          <w:divBdr>
            <w:top w:val="none" w:sz="0" w:space="0" w:color="auto"/>
            <w:left w:val="none" w:sz="0" w:space="0" w:color="auto"/>
            <w:bottom w:val="none" w:sz="0" w:space="0" w:color="auto"/>
            <w:right w:val="none" w:sz="0" w:space="0" w:color="auto"/>
          </w:divBdr>
        </w:div>
        <w:div w:id="744062262">
          <w:marLeft w:val="640"/>
          <w:marRight w:val="0"/>
          <w:marTop w:val="0"/>
          <w:marBottom w:val="0"/>
          <w:divBdr>
            <w:top w:val="none" w:sz="0" w:space="0" w:color="auto"/>
            <w:left w:val="none" w:sz="0" w:space="0" w:color="auto"/>
            <w:bottom w:val="none" w:sz="0" w:space="0" w:color="auto"/>
            <w:right w:val="none" w:sz="0" w:space="0" w:color="auto"/>
          </w:divBdr>
        </w:div>
        <w:div w:id="807238150">
          <w:marLeft w:val="640"/>
          <w:marRight w:val="0"/>
          <w:marTop w:val="0"/>
          <w:marBottom w:val="0"/>
          <w:divBdr>
            <w:top w:val="none" w:sz="0" w:space="0" w:color="auto"/>
            <w:left w:val="none" w:sz="0" w:space="0" w:color="auto"/>
            <w:bottom w:val="none" w:sz="0" w:space="0" w:color="auto"/>
            <w:right w:val="none" w:sz="0" w:space="0" w:color="auto"/>
          </w:divBdr>
        </w:div>
        <w:div w:id="1714378337">
          <w:marLeft w:val="640"/>
          <w:marRight w:val="0"/>
          <w:marTop w:val="0"/>
          <w:marBottom w:val="0"/>
          <w:divBdr>
            <w:top w:val="none" w:sz="0" w:space="0" w:color="auto"/>
            <w:left w:val="none" w:sz="0" w:space="0" w:color="auto"/>
            <w:bottom w:val="none" w:sz="0" w:space="0" w:color="auto"/>
            <w:right w:val="none" w:sz="0" w:space="0" w:color="auto"/>
          </w:divBdr>
        </w:div>
        <w:div w:id="1917593486">
          <w:marLeft w:val="640"/>
          <w:marRight w:val="0"/>
          <w:marTop w:val="0"/>
          <w:marBottom w:val="0"/>
          <w:divBdr>
            <w:top w:val="none" w:sz="0" w:space="0" w:color="auto"/>
            <w:left w:val="none" w:sz="0" w:space="0" w:color="auto"/>
            <w:bottom w:val="none" w:sz="0" w:space="0" w:color="auto"/>
            <w:right w:val="none" w:sz="0" w:space="0" w:color="auto"/>
          </w:divBdr>
        </w:div>
        <w:div w:id="408578030">
          <w:marLeft w:val="640"/>
          <w:marRight w:val="0"/>
          <w:marTop w:val="0"/>
          <w:marBottom w:val="0"/>
          <w:divBdr>
            <w:top w:val="none" w:sz="0" w:space="0" w:color="auto"/>
            <w:left w:val="none" w:sz="0" w:space="0" w:color="auto"/>
            <w:bottom w:val="none" w:sz="0" w:space="0" w:color="auto"/>
            <w:right w:val="none" w:sz="0" w:space="0" w:color="auto"/>
          </w:divBdr>
        </w:div>
        <w:div w:id="1051733893">
          <w:marLeft w:val="640"/>
          <w:marRight w:val="0"/>
          <w:marTop w:val="0"/>
          <w:marBottom w:val="0"/>
          <w:divBdr>
            <w:top w:val="none" w:sz="0" w:space="0" w:color="auto"/>
            <w:left w:val="none" w:sz="0" w:space="0" w:color="auto"/>
            <w:bottom w:val="none" w:sz="0" w:space="0" w:color="auto"/>
            <w:right w:val="none" w:sz="0" w:space="0" w:color="auto"/>
          </w:divBdr>
        </w:div>
        <w:div w:id="400250461">
          <w:marLeft w:val="640"/>
          <w:marRight w:val="0"/>
          <w:marTop w:val="0"/>
          <w:marBottom w:val="0"/>
          <w:divBdr>
            <w:top w:val="none" w:sz="0" w:space="0" w:color="auto"/>
            <w:left w:val="none" w:sz="0" w:space="0" w:color="auto"/>
            <w:bottom w:val="none" w:sz="0" w:space="0" w:color="auto"/>
            <w:right w:val="none" w:sz="0" w:space="0" w:color="auto"/>
          </w:divBdr>
        </w:div>
        <w:div w:id="1365868137">
          <w:marLeft w:val="640"/>
          <w:marRight w:val="0"/>
          <w:marTop w:val="0"/>
          <w:marBottom w:val="0"/>
          <w:divBdr>
            <w:top w:val="none" w:sz="0" w:space="0" w:color="auto"/>
            <w:left w:val="none" w:sz="0" w:space="0" w:color="auto"/>
            <w:bottom w:val="none" w:sz="0" w:space="0" w:color="auto"/>
            <w:right w:val="none" w:sz="0" w:space="0" w:color="auto"/>
          </w:divBdr>
        </w:div>
        <w:div w:id="1090850706">
          <w:marLeft w:val="640"/>
          <w:marRight w:val="0"/>
          <w:marTop w:val="0"/>
          <w:marBottom w:val="0"/>
          <w:divBdr>
            <w:top w:val="none" w:sz="0" w:space="0" w:color="auto"/>
            <w:left w:val="none" w:sz="0" w:space="0" w:color="auto"/>
            <w:bottom w:val="none" w:sz="0" w:space="0" w:color="auto"/>
            <w:right w:val="none" w:sz="0" w:space="0" w:color="auto"/>
          </w:divBdr>
        </w:div>
        <w:div w:id="1666592980">
          <w:marLeft w:val="640"/>
          <w:marRight w:val="0"/>
          <w:marTop w:val="0"/>
          <w:marBottom w:val="0"/>
          <w:divBdr>
            <w:top w:val="none" w:sz="0" w:space="0" w:color="auto"/>
            <w:left w:val="none" w:sz="0" w:space="0" w:color="auto"/>
            <w:bottom w:val="none" w:sz="0" w:space="0" w:color="auto"/>
            <w:right w:val="none" w:sz="0" w:space="0" w:color="auto"/>
          </w:divBdr>
        </w:div>
      </w:divsChild>
    </w:div>
    <w:div w:id="1247496785">
      <w:bodyDiv w:val="1"/>
      <w:marLeft w:val="0"/>
      <w:marRight w:val="0"/>
      <w:marTop w:val="0"/>
      <w:marBottom w:val="0"/>
      <w:divBdr>
        <w:top w:val="none" w:sz="0" w:space="0" w:color="auto"/>
        <w:left w:val="none" w:sz="0" w:space="0" w:color="auto"/>
        <w:bottom w:val="none" w:sz="0" w:space="0" w:color="auto"/>
        <w:right w:val="none" w:sz="0" w:space="0" w:color="auto"/>
      </w:divBdr>
    </w:div>
    <w:div w:id="1262378611">
      <w:bodyDiv w:val="1"/>
      <w:marLeft w:val="0"/>
      <w:marRight w:val="0"/>
      <w:marTop w:val="0"/>
      <w:marBottom w:val="0"/>
      <w:divBdr>
        <w:top w:val="none" w:sz="0" w:space="0" w:color="auto"/>
        <w:left w:val="none" w:sz="0" w:space="0" w:color="auto"/>
        <w:bottom w:val="none" w:sz="0" w:space="0" w:color="auto"/>
        <w:right w:val="none" w:sz="0" w:space="0" w:color="auto"/>
      </w:divBdr>
      <w:divsChild>
        <w:div w:id="123080527">
          <w:marLeft w:val="640"/>
          <w:marRight w:val="0"/>
          <w:marTop w:val="0"/>
          <w:marBottom w:val="0"/>
          <w:divBdr>
            <w:top w:val="none" w:sz="0" w:space="0" w:color="auto"/>
            <w:left w:val="none" w:sz="0" w:space="0" w:color="auto"/>
            <w:bottom w:val="none" w:sz="0" w:space="0" w:color="auto"/>
            <w:right w:val="none" w:sz="0" w:space="0" w:color="auto"/>
          </w:divBdr>
        </w:div>
        <w:div w:id="1616054552">
          <w:marLeft w:val="640"/>
          <w:marRight w:val="0"/>
          <w:marTop w:val="0"/>
          <w:marBottom w:val="0"/>
          <w:divBdr>
            <w:top w:val="none" w:sz="0" w:space="0" w:color="auto"/>
            <w:left w:val="none" w:sz="0" w:space="0" w:color="auto"/>
            <w:bottom w:val="none" w:sz="0" w:space="0" w:color="auto"/>
            <w:right w:val="none" w:sz="0" w:space="0" w:color="auto"/>
          </w:divBdr>
        </w:div>
        <w:div w:id="1669477315">
          <w:marLeft w:val="640"/>
          <w:marRight w:val="0"/>
          <w:marTop w:val="0"/>
          <w:marBottom w:val="0"/>
          <w:divBdr>
            <w:top w:val="none" w:sz="0" w:space="0" w:color="auto"/>
            <w:left w:val="none" w:sz="0" w:space="0" w:color="auto"/>
            <w:bottom w:val="none" w:sz="0" w:space="0" w:color="auto"/>
            <w:right w:val="none" w:sz="0" w:space="0" w:color="auto"/>
          </w:divBdr>
        </w:div>
        <w:div w:id="1427650063">
          <w:marLeft w:val="640"/>
          <w:marRight w:val="0"/>
          <w:marTop w:val="0"/>
          <w:marBottom w:val="0"/>
          <w:divBdr>
            <w:top w:val="none" w:sz="0" w:space="0" w:color="auto"/>
            <w:left w:val="none" w:sz="0" w:space="0" w:color="auto"/>
            <w:bottom w:val="none" w:sz="0" w:space="0" w:color="auto"/>
            <w:right w:val="none" w:sz="0" w:space="0" w:color="auto"/>
          </w:divBdr>
        </w:div>
        <w:div w:id="1775249578">
          <w:marLeft w:val="640"/>
          <w:marRight w:val="0"/>
          <w:marTop w:val="0"/>
          <w:marBottom w:val="0"/>
          <w:divBdr>
            <w:top w:val="none" w:sz="0" w:space="0" w:color="auto"/>
            <w:left w:val="none" w:sz="0" w:space="0" w:color="auto"/>
            <w:bottom w:val="none" w:sz="0" w:space="0" w:color="auto"/>
            <w:right w:val="none" w:sz="0" w:space="0" w:color="auto"/>
          </w:divBdr>
        </w:div>
        <w:div w:id="150953244">
          <w:marLeft w:val="640"/>
          <w:marRight w:val="0"/>
          <w:marTop w:val="0"/>
          <w:marBottom w:val="0"/>
          <w:divBdr>
            <w:top w:val="none" w:sz="0" w:space="0" w:color="auto"/>
            <w:left w:val="none" w:sz="0" w:space="0" w:color="auto"/>
            <w:bottom w:val="none" w:sz="0" w:space="0" w:color="auto"/>
            <w:right w:val="none" w:sz="0" w:space="0" w:color="auto"/>
          </w:divBdr>
        </w:div>
        <w:div w:id="303656111">
          <w:marLeft w:val="640"/>
          <w:marRight w:val="0"/>
          <w:marTop w:val="0"/>
          <w:marBottom w:val="0"/>
          <w:divBdr>
            <w:top w:val="none" w:sz="0" w:space="0" w:color="auto"/>
            <w:left w:val="none" w:sz="0" w:space="0" w:color="auto"/>
            <w:bottom w:val="none" w:sz="0" w:space="0" w:color="auto"/>
            <w:right w:val="none" w:sz="0" w:space="0" w:color="auto"/>
          </w:divBdr>
        </w:div>
        <w:div w:id="442499577">
          <w:marLeft w:val="640"/>
          <w:marRight w:val="0"/>
          <w:marTop w:val="0"/>
          <w:marBottom w:val="0"/>
          <w:divBdr>
            <w:top w:val="none" w:sz="0" w:space="0" w:color="auto"/>
            <w:left w:val="none" w:sz="0" w:space="0" w:color="auto"/>
            <w:bottom w:val="none" w:sz="0" w:space="0" w:color="auto"/>
            <w:right w:val="none" w:sz="0" w:space="0" w:color="auto"/>
          </w:divBdr>
        </w:div>
        <w:div w:id="1114903905">
          <w:marLeft w:val="640"/>
          <w:marRight w:val="0"/>
          <w:marTop w:val="0"/>
          <w:marBottom w:val="0"/>
          <w:divBdr>
            <w:top w:val="none" w:sz="0" w:space="0" w:color="auto"/>
            <w:left w:val="none" w:sz="0" w:space="0" w:color="auto"/>
            <w:bottom w:val="none" w:sz="0" w:space="0" w:color="auto"/>
            <w:right w:val="none" w:sz="0" w:space="0" w:color="auto"/>
          </w:divBdr>
        </w:div>
        <w:div w:id="629937622">
          <w:marLeft w:val="640"/>
          <w:marRight w:val="0"/>
          <w:marTop w:val="0"/>
          <w:marBottom w:val="0"/>
          <w:divBdr>
            <w:top w:val="none" w:sz="0" w:space="0" w:color="auto"/>
            <w:left w:val="none" w:sz="0" w:space="0" w:color="auto"/>
            <w:bottom w:val="none" w:sz="0" w:space="0" w:color="auto"/>
            <w:right w:val="none" w:sz="0" w:space="0" w:color="auto"/>
          </w:divBdr>
        </w:div>
        <w:div w:id="905652832">
          <w:marLeft w:val="640"/>
          <w:marRight w:val="0"/>
          <w:marTop w:val="0"/>
          <w:marBottom w:val="0"/>
          <w:divBdr>
            <w:top w:val="none" w:sz="0" w:space="0" w:color="auto"/>
            <w:left w:val="none" w:sz="0" w:space="0" w:color="auto"/>
            <w:bottom w:val="none" w:sz="0" w:space="0" w:color="auto"/>
            <w:right w:val="none" w:sz="0" w:space="0" w:color="auto"/>
          </w:divBdr>
        </w:div>
        <w:div w:id="956259003">
          <w:marLeft w:val="640"/>
          <w:marRight w:val="0"/>
          <w:marTop w:val="0"/>
          <w:marBottom w:val="0"/>
          <w:divBdr>
            <w:top w:val="none" w:sz="0" w:space="0" w:color="auto"/>
            <w:left w:val="none" w:sz="0" w:space="0" w:color="auto"/>
            <w:bottom w:val="none" w:sz="0" w:space="0" w:color="auto"/>
            <w:right w:val="none" w:sz="0" w:space="0" w:color="auto"/>
          </w:divBdr>
        </w:div>
        <w:div w:id="1277715100">
          <w:marLeft w:val="640"/>
          <w:marRight w:val="0"/>
          <w:marTop w:val="0"/>
          <w:marBottom w:val="0"/>
          <w:divBdr>
            <w:top w:val="none" w:sz="0" w:space="0" w:color="auto"/>
            <w:left w:val="none" w:sz="0" w:space="0" w:color="auto"/>
            <w:bottom w:val="none" w:sz="0" w:space="0" w:color="auto"/>
            <w:right w:val="none" w:sz="0" w:space="0" w:color="auto"/>
          </w:divBdr>
        </w:div>
        <w:div w:id="285232613">
          <w:marLeft w:val="640"/>
          <w:marRight w:val="0"/>
          <w:marTop w:val="0"/>
          <w:marBottom w:val="0"/>
          <w:divBdr>
            <w:top w:val="none" w:sz="0" w:space="0" w:color="auto"/>
            <w:left w:val="none" w:sz="0" w:space="0" w:color="auto"/>
            <w:bottom w:val="none" w:sz="0" w:space="0" w:color="auto"/>
            <w:right w:val="none" w:sz="0" w:space="0" w:color="auto"/>
          </w:divBdr>
        </w:div>
        <w:div w:id="1748915319">
          <w:marLeft w:val="640"/>
          <w:marRight w:val="0"/>
          <w:marTop w:val="0"/>
          <w:marBottom w:val="0"/>
          <w:divBdr>
            <w:top w:val="none" w:sz="0" w:space="0" w:color="auto"/>
            <w:left w:val="none" w:sz="0" w:space="0" w:color="auto"/>
            <w:bottom w:val="none" w:sz="0" w:space="0" w:color="auto"/>
            <w:right w:val="none" w:sz="0" w:space="0" w:color="auto"/>
          </w:divBdr>
        </w:div>
        <w:div w:id="1982156074">
          <w:marLeft w:val="640"/>
          <w:marRight w:val="0"/>
          <w:marTop w:val="0"/>
          <w:marBottom w:val="0"/>
          <w:divBdr>
            <w:top w:val="none" w:sz="0" w:space="0" w:color="auto"/>
            <w:left w:val="none" w:sz="0" w:space="0" w:color="auto"/>
            <w:bottom w:val="none" w:sz="0" w:space="0" w:color="auto"/>
            <w:right w:val="none" w:sz="0" w:space="0" w:color="auto"/>
          </w:divBdr>
        </w:div>
        <w:div w:id="1948732492">
          <w:marLeft w:val="640"/>
          <w:marRight w:val="0"/>
          <w:marTop w:val="0"/>
          <w:marBottom w:val="0"/>
          <w:divBdr>
            <w:top w:val="none" w:sz="0" w:space="0" w:color="auto"/>
            <w:left w:val="none" w:sz="0" w:space="0" w:color="auto"/>
            <w:bottom w:val="none" w:sz="0" w:space="0" w:color="auto"/>
            <w:right w:val="none" w:sz="0" w:space="0" w:color="auto"/>
          </w:divBdr>
        </w:div>
        <w:div w:id="649213744">
          <w:marLeft w:val="640"/>
          <w:marRight w:val="0"/>
          <w:marTop w:val="0"/>
          <w:marBottom w:val="0"/>
          <w:divBdr>
            <w:top w:val="none" w:sz="0" w:space="0" w:color="auto"/>
            <w:left w:val="none" w:sz="0" w:space="0" w:color="auto"/>
            <w:bottom w:val="none" w:sz="0" w:space="0" w:color="auto"/>
            <w:right w:val="none" w:sz="0" w:space="0" w:color="auto"/>
          </w:divBdr>
        </w:div>
        <w:div w:id="1080520943">
          <w:marLeft w:val="640"/>
          <w:marRight w:val="0"/>
          <w:marTop w:val="0"/>
          <w:marBottom w:val="0"/>
          <w:divBdr>
            <w:top w:val="none" w:sz="0" w:space="0" w:color="auto"/>
            <w:left w:val="none" w:sz="0" w:space="0" w:color="auto"/>
            <w:bottom w:val="none" w:sz="0" w:space="0" w:color="auto"/>
            <w:right w:val="none" w:sz="0" w:space="0" w:color="auto"/>
          </w:divBdr>
        </w:div>
        <w:div w:id="524171837">
          <w:marLeft w:val="640"/>
          <w:marRight w:val="0"/>
          <w:marTop w:val="0"/>
          <w:marBottom w:val="0"/>
          <w:divBdr>
            <w:top w:val="none" w:sz="0" w:space="0" w:color="auto"/>
            <w:left w:val="none" w:sz="0" w:space="0" w:color="auto"/>
            <w:bottom w:val="none" w:sz="0" w:space="0" w:color="auto"/>
            <w:right w:val="none" w:sz="0" w:space="0" w:color="auto"/>
          </w:divBdr>
        </w:div>
        <w:div w:id="1369183388">
          <w:marLeft w:val="640"/>
          <w:marRight w:val="0"/>
          <w:marTop w:val="0"/>
          <w:marBottom w:val="0"/>
          <w:divBdr>
            <w:top w:val="none" w:sz="0" w:space="0" w:color="auto"/>
            <w:left w:val="none" w:sz="0" w:space="0" w:color="auto"/>
            <w:bottom w:val="none" w:sz="0" w:space="0" w:color="auto"/>
            <w:right w:val="none" w:sz="0" w:space="0" w:color="auto"/>
          </w:divBdr>
        </w:div>
        <w:div w:id="883637752">
          <w:marLeft w:val="640"/>
          <w:marRight w:val="0"/>
          <w:marTop w:val="0"/>
          <w:marBottom w:val="0"/>
          <w:divBdr>
            <w:top w:val="none" w:sz="0" w:space="0" w:color="auto"/>
            <w:left w:val="none" w:sz="0" w:space="0" w:color="auto"/>
            <w:bottom w:val="none" w:sz="0" w:space="0" w:color="auto"/>
            <w:right w:val="none" w:sz="0" w:space="0" w:color="auto"/>
          </w:divBdr>
        </w:div>
        <w:div w:id="1634870423">
          <w:marLeft w:val="640"/>
          <w:marRight w:val="0"/>
          <w:marTop w:val="0"/>
          <w:marBottom w:val="0"/>
          <w:divBdr>
            <w:top w:val="none" w:sz="0" w:space="0" w:color="auto"/>
            <w:left w:val="none" w:sz="0" w:space="0" w:color="auto"/>
            <w:bottom w:val="none" w:sz="0" w:space="0" w:color="auto"/>
            <w:right w:val="none" w:sz="0" w:space="0" w:color="auto"/>
          </w:divBdr>
        </w:div>
        <w:div w:id="1320307366">
          <w:marLeft w:val="640"/>
          <w:marRight w:val="0"/>
          <w:marTop w:val="0"/>
          <w:marBottom w:val="0"/>
          <w:divBdr>
            <w:top w:val="none" w:sz="0" w:space="0" w:color="auto"/>
            <w:left w:val="none" w:sz="0" w:space="0" w:color="auto"/>
            <w:bottom w:val="none" w:sz="0" w:space="0" w:color="auto"/>
            <w:right w:val="none" w:sz="0" w:space="0" w:color="auto"/>
          </w:divBdr>
        </w:div>
        <w:div w:id="1582175661">
          <w:marLeft w:val="640"/>
          <w:marRight w:val="0"/>
          <w:marTop w:val="0"/>
          <w:marBottom w:val="0"/>
          <w:divBdr>
            <w:top w:val="none" w:sz="0" w:space="0" w:color="auto"/>
            <w:left w:val="none" w:sz="0" w:space="0" w:color="auto"/>
            <w:bottom w:val="none" w:sz="0" w:space="0" w:color="auto"/>
            <w:right w:val="none" w:sz="0" w:space="0" w:color="auto"/>
          </w:divBdr>
        </w:div>
        <w:div w:id="485558091">
          <w:marLeft w:val="640"/>
          <w:marRight w:val="0"/>
          <w:marTop w:val="0"/>
          <w:marBottom w:val="0"/>
          <w:divBdr>
            <w:top w:val="none" w:sz="0" w:space="0" w:color="auto"/>
            <w:left w:val="none" w:sz="0" w:space="0" w:color="auto"/>
            <w:bottom w:val="none" w:sz="0" w:space="0" w:color="auto"/>
            <w:right w:val="none" w:sz="0" w:space="0" w:color="auto"/>
          </w:divBdr>
        </w:div>
        <w:div w:id="1150252007">
          <w:marLeft w:val="640"/>
          <w:marRight w:val="0"/>
          <w:marTop w:val="0"/>
          <w:marBottom w:val="0"/>
          <w:divBdr>
            <w:top w:val="none" w:sz="0" w:space="0" w:color="auto"/>
            <w:left w:val="none" w:sz="0" w:space="0" w:color="auto"/>
            <w:bottom w:val="none" w:sz="0" w:space="0" w:color="auto"/>
            <w:right w:val="none" w:sz="0" w:space="0" w:color="auto"/>
          </w:divBdr>
        </w:div>
        <w:div w:id="401636700">
          <w:marLeft w:val="640"/>
          <w:marRight w:val="0"/>
          <w:marTop w:val="0"/>
          <w:marBottom w:val="0"/>
          <w:divBdr>
            <w:top w:val="none" w:sz="0" w:space="0" w:color="auto"/>
            <w:left w:val="none" w:sz="0" w:space="0" w:color="auto"/>
            <w:bottom w:val="none" w:sz="0" w:space="0" w:color="auto"/>
            <w:right w:val="none" w:sz="0" w:space="0" w:color="auto"/>
          </w:divBdr>
        </w:div>
        <w:div w:id="1657102311">
          <w:marLeft w:val="640"/>
          <w:marRight w:val="0"/>
          <w:marTop w:val="0"/>
          <w:marBottom w:val="0"/>
          <w:divBdr>
            <w:top w:val="none" w:sz="0" w:space="0" w:color="auto"/>
            <w:left w:val="none" w:sz="0" w:space="0" w:color="auto"/>
            <w:bottom w:val="none" w:sz="0" w:space="0" w:color="auto"/>
            <w:right w:val="none" w:sz="0" w:space="0" w:color="auto"/>
          </w:divBdr>
        </w:div>
        <w:div w:id="963927146">
          <w:marLeft w:val="640"/>
          <w:marRight w:val="0"/>
          <w:marTop w:val="0"/>
          <w:marBottom w:val="0"/>
          <w:divBdr>
            <w:top w:val="none" w:sz="0" w:space="0" w:color="auto"/>
            <w:left w:val="none" w:sz="0" w:space="0" w:color="auto"/>
            <w:bottom w:val="none" w:sz="0" w:space="0" w:color="auto"/>
            <w:right w:val="none" w:sz="0" w:space="0" w:color="auto"/>
          </w:divBdr>
        </w:div>
        <w:div w:id="1693220401">
          <w:marLeft w:val="640"/>
          <w:marRight w:val="0"/>
          <w:marTop w:val="0"/>
          <w:marBottom w:val="0"/>
          <w:divBdr>
            <w:top w:val="none" w:sz="0" w:space="0" w:color="auto"/>
            <w:left w:val="none" w:sz="0" w:space="0" w:color="auto"/>
            <w:bottom w:val="none" w:sz="0" w:space="0" w:color="auto"/>
            <w:right w:val="none" w:sz="0" w:space="0" w:color="auto"/>
          </w:divBdr>
        </w:div>
        <w:div w:id="1289355742">
          <w:marLeft w:val="640"/>
          <w:marRight w:val="0"/>
          <w:marTop w:val="0"/>
          <w:marBottom w:val="0"/>
          <w:divBdr>
            <w:top w:val="none" w:sz="0" w:space="0" w:color="auto"/>
            <w:left w:val="none" w:sz="0" w:space="0" w:color="auto"/>
            <w:bottom w:val="none" w:sz="0" w:space="0" w:color="auto"/>
            <w:right w:val="none" w:sz="0" w:space="0" w:color="auto"/>
          </w:divBdr>
        </w:div>
        <w:div w:id="516238854">
          <w:marLeft w:val="640"/>
          <w:marRight w:val="0"/>
          <w:marTop w:val="0"/>
          <w:marBottom w:val="0"/>
          <w:divBdr>
            <w:top w:val="none" w:sz="0" w:space="0" w:color="auto"/>
            <w:left w:val="none" w:sz="0" w:space="0" w:color="auto"/>
            <w:bottom w:val="none" w:sz="0" w:space="0" w:color="auto"/>
            <w:right w:val="none" w:sz="0" w:space="0" w:color="auto"/>
          </w:divBdr>
        </w:div>
        <w:div w:id="953050789">
          <w:marLeft w:val="640"/>
          <w:marRight w:val="0"/>
          <w:marTop w:val="0"/>
          <w:marBottom w:val="0"/>
          <w:divBdr>
            <w:top w:val="none" w:sz="0" w:space="0" w:color="auto"/>
            <w:left w:val="none" w:sz="0" w:space="0" w:color="auto"/>
            <w:bottom w:val="none" w:sz="0" w:space="0" w:color="auto"/>
            <w:right w:val="none" w:sz="0" w:space="0" w:color="auto"/>
          </w:divBdr>
        </w:div>
        <w:div w:id="1726948580">
          <w:marLeft w:val="640"/>
          <w:marRight w:val="0"/>
          <w:marTop w:val="0"/>
          <w:marBottom w:val="0"/>
          <w:divBdr>
            <w:top w:val="none" w:sz="0" w:space="0" w:color="auto"/>
            <w:left w:val="none" w:sz="0" w:space="0" w:color="auto"/>
            <w:bottom w:val="none" w:sz="0" w:space="0" w:color="auto"/>
            <w:right w:val="none" w:sz="0" w:space="0" w:color="auto"/>
          </w:divBdr>
        </w:div>
        <w:div w:id="1442383403">
          <w:marLeft w:val="640"/>
          <w:marRight w:val="0"/>
          <w:marTop w:val="0"/>
          <w:marBottom w:val="0"/>
          <w:divBdr>
            <w:top w:val="none" w:sz="0" w:space="0" w:color="auto"/>
            <w:left w:val="none" w:sz="0" w:space="0" w:color="auto"/>
            <w:bottom w:val="none" w:sz="0" w:space="0" w:color="auto"/>
            <w:right w:val="none" w:sz="0" w:space="0" w:color="auto"/>
          </w:divBdr>
        </w:div>
        <w:div w:id="671570965">
          <w:marLeft w:val="640"/>
          <w:marRight w:val="0"/>
          <w:marTop w:val="0"/>
          <w:marBottom w:val="0"/>
          <w:divBdr>
            <w:top w:val="none" w:sz="0" w:space="0" w:color="auto"/>
            <w:left w:val="none" w:sz="0" w:space="0" w:color="auto"/>
            <w:bottom w:val="none" w:sz="0" w:space="0" w:color="auto"/>
            <w:right w:val="none" w:sz="0" w:space="0" w:color="auto"/>
          </w:divBdr>
        </w:div>
        <w:div w:id="773329553">
          <w:marLeft w:val="640"/>
          <w:marRight w:val="0"/>
          <w:marTop w:val="0"/>
          <w:marBottom w:val="0"/>
          <w:divBdr>
            <w:top w:val="none" w:sz="0" w:space="0" w:color="auto"/>
            <w:left w:val="none" w:sz="0" w:space="0" w:color="auto"/>
            <w:bottom w:val="none" w:sz="0" w:space="0" w:color="auto"/>
            <w:right w:val="none" w:sz="0" w:space="0" w:color="auto"/>
          </w:divBdr>
        </w:div>
        <w:div w:id="1584797252">
          <w:marLeft w:val="640"/>
          <w:marRight w:val="0"/>
          <w:marTop w:val="0"/>
          <w:marBottom w:val="0"/>
          <w:divBdr>
            <w:top w:val="none" w:sz="0" w:space="0" w:color="auto"/>
            <w:left w:val="none" w:sz="0" w:space="0" w:color="auto"/>
            <w:bottom w:val="none" w:sz="0" w:space="0" w:color="auto"/>
            <w:right w:val="none" w:sz="0" w:space="0" w:color="auto"/>
          </w:divBdr>
        </w:div>
        <w:div w:id="1147284002">
          <w:marLeft w:val="640"/>
          <w:marRight w:val="0"/>
          <w:marTop w:val="0"/>
          <w:marBottom w:val="0"/>
          <w:divBdr>
            <w:top w:val="none" w:sz="0" w:space="0" w:color="auto"/>
            <w:left w:val="none" w:sz="0" w:space="0" w:color="auto"/>
            <w:bottom w:val="none" w:sz="0" w:space="0" w:color="auto"/>
            <w:right w:val="none" w:sz="0" w:space="0" w:color="auto"/>
          </w:divBdr>
        </w:div>
        <w:div w:id="1583644499">
          <w:marLeft w:val="640"/>
          <w:marRight w:val="0"/>
          <w:marTop w:val="0"/>
          <w:marBottom w:val="0"/>
          <w:divBdr>
            <w:top w:val="none" w:sz="0" w:space="0" w:color="auto"/>
            <w:left w:val="none" w:sz="0" w:space="0" w:color="auto"/>
            <w:bottom w:val="none" w:sz="0" w:space="0" w:color="auto"/>
            <w:right w:val="none" w:sz="0" w:space="0" w:color="auto"/>
          </w:divBdr>
        </w:div>
        <w:div w:id="1247688787">
          <w:marLeft w:val="640"/>
          <w:marRight w:val="0"/>
          <w:marTop w:val="0"/>
          <w:marBottom w:val="0"/>
          <w:divBdr>
            <w:top w:val="none" w:sz="0" w:space="0" w:color="auto"/>
            <w:left w:val="none" w:sz="0" w:space="0" w:color="auto"/>
            <w:bottom w:val="none" w:sz="0" w:space="0" w:color="auto"/>
            <w:right w:val="none" w:sz="0" w:space="0" w:color="auto"/>
          </w:divBdr>
        </w:div>
        <w:div w:id="1353263146">
          <w:marLeft w:val="640"/>
          <w:marRight w:val="0"/>
          <w:marTop w:val="0"/>
          <w:marBottom w:val="0"/>
          <w:divBdr>
            <w:top w:val="none" w:sz="0" w:space="0" w:color="auto"/>
            <w:left w:val="none" w:sz="0" w:space="0" w:color="auto"/>
            <w:bottom w:val="none" w:sz="0" w:space="0" w:color="auto"/>
            <w:right w:val="none" w:sz="0" w:space="0" w:color="auto"/>
          </w:divBdr>
        </w:div>
        <w:div w:id="1954045774">
          <w:marLeft w:val="640"/>
          <w:marRight w:val="0"/>
          <w:marTop w:val="0"/>
          <w:marBottom w:val="0"/>
          <w:divBdr>
            <w:top w:val="none" w:sz="0" w:space="0" w:color="auto"/>
            <w:left w:val="none" w:sz="0" w:space="0" w:color="auto"/>
            <w:bottom w:val="none" w:sz="0" w:space="0" w:color="auto"/>
            <w:right w:val="none" w:sz="0" w:space="0" w:color="auto"/>
          </w:divBdr>
        </w:div>
        <w:div w:id="1278950965">
          <w:marLeft w:val="640"/>
          <w:marRight w:val="0"/>
          <w:marTop w:val="0"/>
          <w:marBottom w:val="0"/>
          <w:divBdr>
            <w:top w:val="none" w:sz="0" w:space="0" w:color="auto"/>
            <w:left w:val="none" w:sz="0" w:space="0" w:color="auto"/>
            <w:bottom w:val="none" w:sz="0" w:space="0" w:color="auto"/>
            <w:right w:val="none" w:sz="0" w:space="0" w:color="auto"/>
          </w:divBdr>
        </w:div>
        <w:div w:id="123816922">
          <w:marLeft w:val="640"/>
          <w:marRight w:val="0"/>
          <w:marTop w:val="0"/>
          <w:marBottom w:val="0"/>
          <w:divBdr>
            <w:top w:val="none" w:sz="0" w:space="0" w:color="auto"/>
            <w:left w:val="none" w:sz="0" w:space="0" w:color="auto"/>
            <w:bottom w:val="none" w:sz="0" w:space="0" w:color="auto"/>
            <w:right w:val="none" w:sz="0" w:space="0" w:color="auto"/>
          </w:divBdr>
        </w:div>
        <w:div w:id="208152377">
          <w:marLeft w:val="640"/>
          <w:marRight w:val="0"/>
          <w:marTop w:val="0"/>
          <w:marBottom w:val="0"/>
          <w:divBdr>
            <w:top w:val="none" w:sz="0" w:space="0" w:color="auto"/>
            <w:left w:val="none" w:sz="0" w:space="0" w:color="auto"/>
            <w:bottom w:val="none" w:sz="0" w:space="0" w:color="auto"/>
            <w:right w:val="none" w:sz="0" w:space="0" w:color="auto"/>
          </w:divBdr>
        </w:div>
        <w:div w:id="1146433852">
          <w:marLeft w:val="640"/>
          <w:marRight w:val="0"/>
          <w:marTop w:val="0"/>
          <w:marBottom w:val="0"/>
          <w:divBdr>
            <w:top w:val="none" w:sz="0" w:space="0" w:color="auto"/>
            <w:left w:val="none" w:sz="0" w:space="0" w:color="auto"/>
            <w:bottom w:val="none" w:sz="0" w:space="0" w:color="auto"/>
            <w:right w:val="none" w:sz="0" w:space="0" w:color="auto"/>
          </w:divBdr>
        </w:div>
        <w:div w:id="1757288842">
          <w:marLeft w:val="640"/>
          <w:marRight w:val="0"/>
          <w:marTop w:val="0"/>
          <w:marBottom w:val="0"/>
          <w:divBdr>
            <w:top w:val="none" w:sz="0" w:space="0" w:color="auto"/>
            <w:left w:val="none" w:sz="0" w:space="0" w:color="auto"/>
            <w:bottom w:val="none" w:sz="0" w:space="0" w:color="auto"/>
            <w:right w:val="none" w:sz="0" w:space="0" w:color="auto"/>
          </w:divBdr>
        </w:div>
        <w:div w:id="1184324186">
          <w:marLeft w:val="640"/>
          <w:marRight w:val="0"/>
          <w:marTop w:val="0"/>
          <w:marBottom w:val="0"/>
          <w:divBdr>
            <w:top w:val="none" w:sz="0" w:space="0" w:color="auto"/>
            <w:left w:val="none" w:sz="0" w:space="0" w:color="auto"/>
            <w:bottom w:val="none" w:sz="0" w:space="0" w:color="auto"/>
            <w:right w:val="none" w:sz="0" w:space="0" w:color="auto"/>
          </w:divBdr>
        </w:div>
        <w:div w:id="1684435313">
          <w:marLeft w:val="640"/>
          <w:marRight w:val="0"/>
          <w:marTop w:val="0"/>
          <w:marBottom w:val="0"/>
          <w:divBdr>
            <w:top w:val="none" w:sz="0" w:space="0" w:color="auto"/>
            <w:left w:val="none" w:sz="0" w:space="0" w:color="auto"/>
            <w:bottom w:val="none" w:sz="0" w:space="0" w:color="auto"/>
            <w:right w:val="none" w:sz="0" w:space="0" w:color="auto"/>
          </w:divBdr>
        </w:div>
        <w:div w:id="752554701">
          <w:marLeft w:val="640"/>
          <w:marRight w:val="0"/>
          <w:marTop w:val="0"/>
          <w:marBottom w:val="0"/>
          <w:divBdr>
            <w:top w:val="none" w:sz="0" w:space="0" w:color="auto"/>
            <w:left w:val="none" w:sz="0" w:space="0" w:color="auto"/>
            <w:bottom w:val="none" w:sz="0" w:space="0" w:color="auto"/>
            <w:right w:val="none" w:sz="0" w:space="0" w:color="auto"/>
          </w:divBdr>
        </w:div>
        <w:div w:id="1180974121">
          <w:marLeft w:val="640"/>
          <w:marRight w:val="0"/>
          <w:marTop w:val="0"/>
          <w:marBottom w:val="0"/>
          <w:divBdr>
            <w:top w:val="none" w:sz="0" w:space="0" w:color="auto"/>
            <w:left w:val="none" w:sz="0" w:space="0" w:color="auto"/>
            <w:bottom w:val="none" w:sz="0" w:space="0" w:color="auto"/>
            <w:right w:val="none" w:sz="0" w:space="0" w:color="auto"/>
          </w:divBdr>
        </w:div>
        <w:div w:id="436872316">
          <w:marLeft w:val="640"/>
          <w:marRight w:val="0"/>
          <w:marTop w:val="0"/>
          <w:marBottom w:val="0"/>
          <w:divBdr>
            <w:top w:val="none" w:sz="0" w:space="0" w:color="auto"/>
            <w:left w:val="none" w:sz="0" w:space="0" w:color="auto"/>
            <w:bottom w:val="none" w:sz="0" w:space="0" w:color="auto"/>
            <w:right w:val="none" w:sz="0" w:space="0" w:color="auto"/>
          </w:divBdr>
        </w:div>
        <w:div w:id="998271203">
          <w:marLeft w:val="640"/>
          <w:marRight w:val="0"/>
          <w:marTop w:val="0"/>
          <w:marBottom w:val="0"/>
          <w:divBdr>
            <w:top w:val="none" w:sz="0" w:space="0" w:color="auto"/>
            <w:left w:val="none" w:sz="0" w:space="0" w:color="auto"/>
            <w:bottom w:val="none" w:sz="0" w:space="0" w:color="auto"/>
            <w:right w:val="none" w:sz="0" w:space="0" w:color="auto"/>
          </w:divBdr>
        </w:div>
        <w:div w:id="58286830">
          <w:marLeft w:val="640"/>
          <w:marRight w:val="0"/>
          <w:marTop w:val="0"/>
          <w:marBottom w:val="0"/>
          <w:divBdr>
            <w:top w:val="none" w:sz="0" w:space="0" w:color="auto"/>
            <w:left w:val="none" w:sz="0" w:space="0" w:color="auto"/>
            <w:bottom w:val="none" w:sz="0" w:space="0" w:color="auto"/>
            <w:right w:val="none" w:sz="0" w:space="0" w:color="auto"/>
          </w:divBdr>
        </w:div>
        <w:div w:id="1678343265">
          <w:marLeft w:val="640"/>
          <w:marRight w:val="0"/>
          <w:marTop w:val="0"/>
          <w:marBottom w:val="0"/>
          <w:divBdr>
            <w:top w:val="none" w:sz="0" w:space="0" w:color="auto"/>
            <w:left w:val="none" w:sz="0" w:space="0" w:color="auto"/>
            <w:bottom w:val="none" w:sz="0" w:space="0" w:color="auto"/>
            <w:right w:val="none" w:sz="0" w:space="0" w:color="auto"/>
          </w:divBdr>
        </w:div>
        <w:div w:id="1095253013">
          <w:marLeft w:val="640"/>
          <w:marRight w:val="0"/>
          <w:marTop w:val="0"/>
          <w:marBottom w:val="0"/>
          <w:divBdr>
            <w:top w:val="none" w:sz="0" w:space="0" w:color="auto"/>
            <w:left w:val="none" w:sz="0" w:space="0" w:color="auto"/>
            <w:bottom w:val="none" w:sz="0" w:space="0" w:color="auto"/>
            <w:right w:val="none" w:sz="0" w:space="0" w:color="auto"/>
          </w:divBdr>
        </w:div>
        <w:div w:id="2073771831">
          <w:marLeft w:val="640"/>
          <w:marRight w:val="0"/>
          <w:marTop w:val="0"/>
          <w:marBottom w:val="0"/>
          <w:divBdr>
            <w:top w:val="none" w:sz="0" w:space="0" w:color="auto"/>
            <w:left w:val="none" w:sz="0" w:space="0" w:color="auto"/>
            <w:bottom w:val="none" w:sz="0" w:space="0" w:color="auto"/>
            <w:right w:val="none" w:sz="0" w:space="0" w:color="auto"/>
          </w:divBdr>
        </w:div>
        <w:div w:id="1274442709">
          <w:marLeft w:val="640"/>
          <w:marRight w:val="0"/>
          <w:marTop w:val="0"/>
          <w:marBottom w:val="0"/>
          <w:divBdr>
            <w:top w:val="none" w:sz="0" w:space="0" w:color="auto"/>
            <w:left w:val="none" w:sz="0" w:space="0" w:color="auto"/>
            <w:bottom w:val="none" w:sz="0" w:space="0" w:color="auto"/>
            <w:right w:val="none" w:sz="0" w:space="0" w:color="auto"/>
          </w:divBdr>
        </w:div>
        <w:div w:id="1322150416">
          <w:marLeft w:val="640"/>
          <w:marRight w:val="0"/>
          <w:marTop w:val="0"/>
          <w:marBottom w:val="0"/>
          <w:divBdr>
            <w:top w:val="none" w:sz="0" w:space="0" w:color="auto"/>
            <w:left w:val="none" w:sz="0" w:space="0" w:color="auto"/>
            <w:bottom w:val="none" w:sz="0" w:space="0" w:color="auto"/>
            <w:right w:val="none" w:sz="0" w:space="0" w:color="auto"/>
          </w:divBdr>
        </w:div>
        <w:div w:id="295843666">
          <w:marLeft w:val="640"/>
          <w:marRight w:val="0"/>
          <w:marTop w:val="0"/>
          <w:marBottom w:val="0"/>
          <w:divBdr>
            <w:top w:val="none" w:sz="0" w:space="0" w:color="auto"/>
            <w:left w:val="none" w:sz="0" w:space="0" w:color="auto"/>
            <w:bottom w:val="none" w:sz="0" w:space="0" w:color="auto"/>
            <w:right w:val="none" w:sz="0" w:space="0" w:color="auto"/>
          </w:divBdr>
        </w:div>
        <w:div w:id="1885293188">
          <w:marLeft w:val="640"/>
          <w:marRight w:val="0"/>
          <w:marTop w:val="0"/>
          <w:marBottom w:val="0"/>
          <w:divBdr>
            <w:top w:val="none" w:sz="0" w:space="0" w:color="auto"/>
            <w:left w:val="none" w:sz="0" w:space="0" w:color="auto"/>
            <w:bottom w:val="none" w:sz="0" w:space="0" w:color="auto"/>
            <w:right w:val="none" w:sz="0" w:space="0" w:color="auto"/>
          </w:divBdr>
        </w:div>
        <w:div w:id="1520200289">
          <w:marLeft w:val="640"/>
          <w:marRight w:val="0"/>
          <w:marTop w:val="0"/>
          <w:marBottom w:val="0"/>
          <w:divBdr>
            <w:top w:val="none" w:sz="0" w:space="0" w:color="auto"/>
            <w:left w:val="none" w:sz="0" w:space="0" w:color="auto"/>
            <w:bottom w:val="none" w:sz="0" w:space="0" w:color="auto"/>
            <w:right w:val="none" w:sz="0" w:space="0" w:color="auto"/>
          </w:divBdr>
        </w:div>
        <w:div w:id="902183246">
          <w:marLeft w:val="640"/>
          <w:marRight w:val="0"/>
          <w:marTop w:val="0"/>
          <w:marBottom w:val="0"/>
          <w:divBdr>
            <w:top w:val="none" w:sz="0" w:space="0" w:color="auto"/>
            <w:left w:val="none" w:sz="0" w:space="0" w:color="auto"/>
            <w:bottom w:val="none" w:sz="0" w:space="0" w:color="auto"/>
            <w:right w:val="none" w:sz="0" w:space="0" w:color="auto"/>
          </w:divBdr>
        </w:div>
        <w:div w:id="198470588">
          <w:marLeft w:val="640"/>
          <w:marRight w:val="0"/>
          <w:marTop w:val="0"/>
          <w:marBottom w:val="0"/>
          <w:divBdr>
            <w:top w:val="none" w:sz="0" w:space="0" w:color="auto"/>
            <w:left w:val="none" w:sz="0" w:space="0" w:color="auto"/>
            <w:bottom w:val="none" w:sz="0" w:space="0" w:color="auto"/>
            <w:right w:val="none" w:sz="0" w:space="0" w:color="auto"/>
          </w:divBdr>
        </w:div>
        <w:div w:id="709383073">
          <w:marLeft w:val="640"/>
          <w:marRight w:val="0"/>
          <w:marTop w:val="0"/>
          <w:marBottom w:val="0"/>
          <w:divBdr>
            <w:top w:val="none" w:sz="0" w:space="0" w:color="auto"/>
            <w:left w:val="none" w:sz="0" w:space="0" w:color="auto"/>
            <w:bottom w:val="none" w:sz="0" w:space="0" w:color="auto"/>
            <w:right w:val="none" w:sz="0" w:space="0" w:color="auto"/>
          </w:divBdr>
        </w:div>
        <w:div w:id="1516335506">
          <w:marLeft w:val="640"/>
          <w:marRight w:val="0"/>
          <w:marTop w:val="0"/>
          <w:marBottom w:val="0"/>
          <w:divBdr>
            <w:top w:val="none" w:sz="0" w:space="0" w:color="auto"/>
            <w:left w:val="none" w:sz="0" w:space="0" w:color="auto"/>
            <w:bottom w:val="none" w:sz="0" w:space="0" w:color="auto"/>
            <w:right w:val="none" w:sz="0" w:space="0" w:color="auto"/>
          </w:divBdr>
        </w:div>
        <w:div w:id="387152483">
          <w:marLeft w:val="640"/>
          <w:marRight w:val="0"/>
          <w:marTop w:val="0"/>
          <w:marBottom w:val="0"/>
          <w:divBdr>
            <w:top w:val="none" w:sz="0" w:space="0" w:color="auto"/>
            <w:left w:val="none" w:sz="0" w:space="0" w:color="auto"/>
            <w:bottom w:val="none" w:sz="0" w:space="0" w:color="auto"/>
            <w:right w:val="none" w:sz="0" w:space="0" w:color="auto"/>
          </w:divBdr>
        </w:div>
        <w:div w:id="1588342507">
          <w:marLeft w:val="640"/>
          <w:marRight w:val="0"/>
          <w:marTop w:val="0"/>
          <w:marBottom w:val="0"/>
          <w:divBdr>
            <w:top w:val="none" w:sz="0" w:space="0" w:color="auto"/>
            <w:left w:val="none" w:sz="0" w:space="0" w:color="auto"/>
            <w:bottom w:val="none" w:sz="0" w:space="0" w:color="auto"/>
            <w:right w:val="none" w:sz="0" w:space="0" w:color="auto"/>
          </w:divBdr>
        </w:div>
        <w:div w:id="1915316340">
          <w:marLeft w:val="640"/>
          <w:marRight w:val="0"/>
          <w:marTop w:val="0"/>
          <w:marBottom w:val="0"/>
          <w:divBdr>
            <w:top w:val="none" w:sz="0" w:space="0" w:color="auto"/>
            <w:left w:val="none" w:sz="0" w:space="0" w:color="auto"/>
            <w:bottom w:val="none" w:sz="0" w:space="0" w:color="auto"/>
            <w:right w:val="none" w:sz="0" w:space="0" w:color="auto"/>
          </w:divBdr>
        </w:div>
        <w:div w:id="1400783910">
          <w:marLeft w:val="640"/>
          <w:marRight w:val="0"/>
          <w:marTop w:val="0"/>
          <w:marBottom w:val="0"/>
          <w:divBdr>
            <w:top w:val="none" w:sz="0" w:space="0" w:color="auto"/>
            <w:left w:val="none" w:sz="0" w:space="0" w:color="auto"/>
            <w:bottom w:val="none" w:sz="0" w:space="0" w:color="auto"/>
            <w:right w:val="none" w:sz="0" w:space="0" w:color="auto"/>
          </w:divBdr>
        </w:div>
        <w:div w:id="39938587">
          <w:marLeft w:val="640"/>
          <w:marRight w:val="0"/>
          <w:marTop w:val="0"/>
          <w:marBottom w:val="0"/>
          <w:divBdr>
            <w:top w:val="none" w:sz="0" w:space="0" w:color="auto"/>
            <w:left w:val="none" w:sz="0" w:space="0" w:color="auto"/>
            <w:bottom w:val="none" w:sz="0" w:space="0" w:color="auto"/>
            <w:right w:val="none" w:sz="0" w:space="0" w:color="auto"/>
          </w:divBdr>
        </w:div>
        <w:div w:id="970595168">
          <w:marLeft w:val="640"/>
          <w:marRight w:val="0"/>
          <w:marTop w:val="0"/>
          <w:marBottom w:val="0"/>
          <w:divBdr>
            <w:top w:val="none" w:sz="0" w:space="0" w:color="auto"/>
            <w:left w:val="none" w:sz="0" w:space="0" w:color="auto"/>
            <w:bottom w:val="none" w:sz="0" w:space="0" w:color="auto"/>
            <w:right w:val="none" w:sz="0" w:space="0" w:color="auto"/>
          </w:divBdr>
        </w:div>
        <w:div w:id="922222956">
          <w:marLeft w:val="640"/>
          <w:marRight w:val="0"/>
          <w:marTop w:val="0"/>
          <w:marBottom w:val="0"/>
          <w:divBdr>
            <w:top w:val="none" w:sz="0" w:space="0" w:color="auto"/>
            <w:left w:val="none" w:sz="0" w:space="0" w:color="auto"/>
            <w:bottom w:val="none" w:sz="0" w:space="0" w:color="auto"/>
            <w:right w:val="none" w:sz="0" w:space="0" w:color="auto"/>
          </w:divBdr>
        </w:div>
        <w:div w:id="141243560">
          <w:marLeft w:val="640"/>
          <w:marRight w:val="0"/>
          <w:marTop w:val="0"/>
          <w:marBottom w:val="0"/>
          <w:divBdr>
            <w:top w:val="none" w:sz="0" w:space="0" w:color="auto"/>
            <w:left w:val="none" w:sz="0" w:space="0" w:color="auto"/>
            <w:bottom w:val="none" w:sz="0" w:space="0" w:color="auto"/>
            <w:right w:val="none" w:sz="0" w:space="0" w:color="auto"/>
          </w:divBdr>
        </w:div>
        <w:div w:id="398600905">
          <w:marLeft w:val="640"/>
          <w:marRight w:val="0"/>
          <w:marTop w:val="0"/>
          <w:marBottom w:val="0"/>
          <w:divBdr>
            <w:top w:val="none" w:sz="0" w:space="0" w:color="auto"/>
            <w:left w:val="none" w:sz="0" w:space="0" w:color="auto"/>
            <w:bottom w:val="none" w:sz="0" w:space="0" w:color="auto"/>
            <w:right w:val="none" w:sz="0" w:space="0" w:color="auto"/>
          </w:divBdr>
        </w:div>
        <w:div w:id="1671373089">
          <w:marLeft w:val="640"/>
          <w:marRight w:val="0"/>
          <w:marTop w:val="0"/>
          <w:marBottom w:val="0"/>
          <w:divBdr>
            <w:top w:val="none" w:sz="0" w:space="0" w:color="auto"/>
            <w:left w:val="none" w:sz="0" w:space="0" w:color="auto"/>
            <w:bottom w:val="none" w:sz="0" w:space="0" w:color="auto"/>
            <w:right w:val="none" w:sz="0" w:space="0" w:color="auto"/>
          </w:divBdr>
        </w:div>
        <w:div w:id="256208087">
          <w:marLeft w:val="640"/>
          <w:marRight w:val="0"/>
          <w:marTop w:val="0"/>
          <w:marBottom w:val="0"/>
          <w:divBdr>
            <w:top w:val="none" w:sz="0" w:space="0" w:color="auto"/>
            <w:left w:val="none" w:sz="0" w:space="0" w:color="auto"/>
            <w:bottom w:val="none" w:sz="0" w:space="0" w:color="auto"/>
            <w:right w:val="none" w:sz="0" w:space="0" w:color="auto"/>
          </w:divBdr>
        </w:div>
        <w:div w:id="275329360">
          <w:marLeft w:val="640"/>
          <w:marRight w:val="0"/>
          <w:marTop w:val="0"/>
          <w:marBottom w:val="0"/>
          <w:divBdr>
            <w:top w:val="none" w:sz="0" w:space="0" w:color="auto"/>
            <w:left w:val="none" w:sz="0" w:space="0" w:color="auto"/>
            <w:bottom w:val="none" w:sz="0" w:space="0" w:color="auto"/>
            <w:right w:val="none" w:sz="0" w:space="0" w:color="auto"/>
          </w:divBdr>
        </w:div>
        <w:div w:id="1528253392">
          <w:marLeft w:val="640"/>
          <w:marRight w:val="0"/>
          <w:marTop w:val="0"/>
          <w:marBottom w:val="0"/>
          <w:divBdr>
            <w:top w:val="none" w:sz="0" w:space="0" w:color="auto"/>
            <w:left w:val="none" w:sz="0" w:space="0" w:color="auto"/>
            <w:bottom w:val="none" w:sz="0" w:space="0" w:color="auto"/>
            <w:right w:val="none" w:sz="0" w:space="0" w:color="auto"/>
          </w:divBdr>
        </w:div>
        <w:div w:id="421755514">
          <w:marLeft w:val="640"/>
          <w:marRight w:val="0"/>
          <w:marTop w:val="0"/>
          <w:marBottom w:val="0"/>
          <w:divBdr>
            <w:top w:val="none" w:sz="0" w:space="0" w:color="auto"/>
            <w:left w:val="none" w:sz="0" w:space="0" w:color="auto"/>
            <w:bottom w:val="none" w:sz="0" w:space="0" w:color="auto"/>
            <w:right w:val="none" w:sz="0" w:space="0" w:color="auto"/>
          </w:divBdr>
        </w:div>
        <w:div w:id="1176192953">
          <w:marLeft w:val="640"/>
          <w:marRight w:val="0"/>
          <w:marTop w:val="0"/>
          <w:marBottom w:val="0"/>
          <w:divBdr>
            <w:top w:val="none" w:sz="0" w:space="0" w:color="auto"/>
            <w:left w:val="none" w:sz="0" w:space="0" w:color="auto"/>
            <w:bottom w:val="none" w:sz="0" w:space="0" w:color="auto"/>
            <w:right w:val="none" w:sz="0" w:space="0" w:color="auto"/>
          </w:divBdr>
        </w:div>
        <w:div w:id="386800263">
          <w:marLeft w:val="640"/>
          <w:marRight w:val="0"/>
          <w:marTop w:val="0"/>
          <w:marBottom w:val="0"/>
          <w:divBdr>
            <w:top w:val="none" w:sz="0" w:space="0" w:color="auto"/>
            <w:left w:val="none" w:sz="0" w:space="0" w:color="auto"/>
            <w:bottom w:val="none" w:sz="0" w:space="0" w:color="auto"/>
            <w:right w:val="none" w:sz="0" w:space="0" w:color="auto"/>
          </w:divBdr>
        </w:div>
        <w:div w:id="1090813625">
          <w:marLeft w:val="640"/>
          <w:marRight w:val="0"/>
          <w:marTop w:val="0"/>
          <w:marBottom w:val="0"/>
          <w:divBdr>
            <w:top w:val="none" w:sz="0" w:space="0" w:color="auto"/>
            <w:left w:val="none" w:sz="0" w:space="0" w:color="auto"/>
            <w:bottom w:val="none" w:sz="0" w:space="0" w:color="auto"/>
            <w:right w:val="none" w:sz="0" w:space="0" w:color="auto"/>
          </w:divBdr>
        </w:div>
        <w:div w:id="1056317090">
          <w:marLeft w:val="640"/>
          <w:marRight w:val="0"/>
          <w:marTop w:val="0"/>
          <w:marBottom w:val="0"/>
          <w:divBdr>
            <w:top w:val="none" w:sz="0" w:space="0" w:color="auto"/>
            <w:left w:val="none" w:sz="0" w:space="0" w:color="auto"/>
            <w:bottom w:val="none" w:sz="0" w:space="0" w:color="auto"/>
            <w:right w:val="none" w:sz="0" w:space="0" w:color="auto"/>
          </w:divBdr>
        </w:div>
        <w:div w:id="779688027">
          <w:marLeft w:val="640"/>
          <w:marRight w:val="0"/>
          <w:marTop w:val="0"/>
          <w:marBottom w:val="0"/>
          <w:divBdr>
            <w:top w:val="none" w:sz="0" w:space="0" w:color="auto"/>
            <w:left w:val="none" w:sz="0" w:space="0" w:color="auto"/>
            <w:bottom w:val="none" w:sz="0" w:space="0" w:color="auto"/>
            <w:right w:val="none" w:sz="0" w:space="0" w:color="auto"/>
          </w:divBdr>
        </w:div>
        <w:div w:id="1522738835">
          <w:marLeft w:val="640"/>
          <w:marRight w:val="0"/>
          <w:marTop w:val="0"/>
          <w:marBottom w:val="0"/>
          <w:divBdr>
            <w:top w:val="none" w:sz="0" w:space="0" w:color="auto"/>
            <w:left w:val="none" w:sz="0" w:space="0" w:color="auto"/>
            <w:bottom w:val="none" w:sz="0" w:space="0" w:color="auto"/>
            <w:right w:val="none" w:sz="0" w:space="0" w:color="auto"/>
          </w:divBdr>
        </w:div>
        <w:div w:id="1700357110">
          <w:marLeft w:val="640"/>
          <w:marRight w:val="0"/>
          <w:marTop w:val="0"/>
          <w:marBottom w:val="0"/>
          <w:divBdr>
            <w:top w:val="none" w:sz="0" w:space="0" w:color="auto"/>
            <w:left w:val="none" w:sz="0" w:space="0" w:color="auto"/>
            <w:bottom w:val="none" w:sz="0" w:space="0" w:color="auto"/>
            <w:right w:val="none" w:sz="0" w:space="0" w:color="auto"/>
          </w:divBdr>
        </w:div>
        <w:div w:id="2057199973">
          <w:marLeft w:val="640"/>
          <w:marRight w:val="0"/>
          <w:marTop w:val="0"/>
          <w:marBottom w:val="0"/>
          <w:divBdr>
            <w:top w:val="none" w:sz="0" w:space="0" w:color="auto"/>
            <w:left w:val="none" w:sz="0" w:space="0" w:color="auto"/>
            <w:bottom w:val="none" w:sz="0" w:space="0" w:color="auto"/>
            <w:right w:val="none" w:sz="0" w:space="0" w:color="auto"/>
          </w:divBdr>
        </w:div>
        <w:div w:id="148181750">
          <w:marLeft w:val="640"/>
          <w:marRight w:val="0"/>
          <w:marTop w:val="0"/>
          <w:marBottom w:val="0"/>
          <w:divBdr>
            <w:top w:val="none" w:sz="0" w:space="0" w:color="auto"/>
            <w:left w:val="none" w:sz="0" w:space="0" w:color="auto"/>
            <w:bottom w:val="none" w:sz="0" w:space="0" w:color="auto"/>
            <w:right w:val="none" w:sz="0" w:space="0" w:color="auto"/>
          </w:divBdr>
        </w:div>
        <w:div w:id="1740245329">
          <w:marLeft w:val="640"/>
          <w:marRight w:val="0"/>
          <w:marTop w:val="0"/>
          <w:marBottom w:val="0"/>
          <w:divBdr>
            <w:top w:val="none" w:sz="0" w:space="0" w:color="auto"/>
            <w:left w:val="none" w:sz="0" w:space="0" w:color="auto"/>
            <w:bottom w:val="none" w:sz="0" w:space="0" w:color="auto"/>
            <w:right w:val="none" w:sz="0" w:space="0" w:color="auto"/>
          </w:divBdr>
        </w:div>
        <w:div w:id="1872960980">
          <w:marLeft w:val="640"/>
          <w:marRight w:val="0"/>
          <w:marTop w:val="0"/>
          <w:marBottom w:val="0"/>
          <w:divBdr>
            <w:top w:val="none" w:sz="0" w:space="0" w:color="auto"/>
            <w:left w:val="none" w:sz="0" w:space="0" w:color="auto"/>
            <w:bottom w:val="none" w:sz="0" w:space="0" w:color="auto"/>
            <w:right w:val="none" w:sz="0" w:space="0" w:color="auto"/>
          </w:divBdr>
        </w:div>
        <w:div w:id="1407722072">
          <w:marLeft w:val="640"/>
          <w:marRight w:val="0"/>
          <w:marTop w:val="0"/>
          <w:marBottom w:val="0"/>
          <w:divBdr>
            <w:top w:val="none" w:sz="0" w:space="0" w:color="auto"/>
            <w:left w:val="none" w:sz="0" w:space="0" w:color="auto"/>
            <w:bottom w:val="none" w:sz="0" w:space="0" w:color="auto"/>
            <w:right w:val="none" w:sz="0" w:space="0" w:color="auto"/>
          </w:divBdr>
        </w:div>
        <w:div w:id="665596705">
          <w:marLeft w:val="640"/>
          <w:marRight w:val="0"/>
          <w:marTop w:val="0"/>
          <w:marBottom w:val="0"/>
          <w:divBdr>
            <w:top w:val="none" w:sz="0" w:space="0" w:color="auto"/>
            <w:left w:val="none" w:sz="0" w:space="0" w:color="auto"/>
            <w:bottom w:val="none" w:sz="0" w:space="0" w:color="auto"/>
            <w:right w:val="none" w:sz="0" w:space="0" w:color="auto"/>
          </w:divBdr>
        </w:div>
        <w:div w:id="127479556">
          <w:marLeft w:val="640"/>
          <w:marRight w:val="0"/>
          <w:marTop w:val="0"/>
          <w:marBottom w:val="0"/>
          <w:divBdr>
            <w:top w:val="none" w:sz="0" w:space="0" w:color="auto"/>
            <w:left w:val="none" w:sz="0" w:space="0" w:color="auto"/>
            <w:bottom w:val="none" w:sz="0" w:space="0" w:color="auto"/>
            <w:right w:val="none" w:sz="0" w:space="0" w:color="auto"/>
          </w:divBdr>
        </w:div>
        <w:div w:id="1312831131">
          <w:marLeft w:val="640"/>
          <w:marRight w:val="0"/>
          <w:marTop w:val="0"/>
          <w:marBottom w:val="0"/>
          <w:divBdr>
            <w:top w:val="none" w:sz="0" w:space="0" w:color="auto"/>
            <w:left w:val="none" w:sz="0" w:space="0" w:color="auto"/>
            <w:bottom w:val="none" w:sz="0" w:space="0" w:color="auto"/>
            <w:right w:val="none" w:sz="0" w:space="0" w:color="auto"/>
          </w:divBdr>
        </w:div>
        <w:div w:id="1926111204">
          <w:marLeft w:val="640"/>
          <w:marRight w:val="0"/>
          <w:marTop w:val="0"/>
          <w:marBottom w:val="0"/>
          <w:divBdr>
            <w:top w:val="none" w:sz="0" w:space="0" w:color="auto"/>
            <w:left w:val="none" w:sz="0" w:space="0" w:color="auto"/>
            <w:bottom w:val="none" w:sz="0" w:space="0" w:color="auto"/>
            <w:right w:val="none" w:sz="0" w:space="0" w:color="auto"/>
          </w:divBdr>
        </w:div>
        <w:div w:id="151912818">
          <w:marLeft w:val="640"/>
          <w:marRight w:val="0"/>
          <w:marTop w:val="0"/>
          <w:marBottom w:val="0"/>
          <w:divBdr>
            <w:top w:val="none" w:sz="0" w:space="0" w:color="auto"/>
            <w:left w:val="none" w:sz="0" w:space="0" w:color="auto"/>
            <w:bottom w:val="none" w:sz="0" w:space="0" w:color="auto"/>
            <w:right w:val="none" w:sz="0" w:space="0" w:color="auto"/>
          </w:divBdr>
        </w:div>
        <w:div w:id="1774396694">
          <w:marLeft w:val="640"/>
          <w:marRight w:val="0"/>
          <w:marTop w:val="0"/>
          <w:marBottom w:val="0"/>
          <w:divBdr>
            <w:top w:val="none" w:sz="0" w:space="0" w:color="auto"/>
            <w:left w:val="none" w:sz="0" w:space="0" w:color="auto"/>
            <w:bottom w:val="none" w:sz="0" w:space="0" w:color="auto"/>
            <w:right w:val="none" w:sz="0" w:space="0" w:color="auto"/>
          </w:divBdr>
        </w:div>
        <w:div w:id="1137137870">
          <w:marLeft w:val="640"/>
          <w:marRight w:val="0"/>
          <w:marTop w:val="0"/>
          <w:marBottom w:val="0"/>
          <w:divBdr>
            <w:top w:val="none" w:sz="0" w:space="0" w:color="auto"/>
            <w:left w:val="none" w:sz="0" w:space="0" w:color="auto"/>
            <w:bottom w:val="none" w:sz="0" w:space="0" w:color="auto"/>
            <w:right w:val="none" w:sz="0" w:space="0" w:color="auto"/>
          </w:divBdr>
        </w:div>
        <w:div w:id="1930582396">
          <w:marLeft w:val="640"/>
          <w:marRight w:val="0"/>
          <w:marTop w:val="0"/>
          <w:marBottom w:val="0"/>
          <w:divBdr>
            <w:top w:val="none" w:sz="0" w:space="0" w:color="auto"/>
            <w:left w:val="none" w:sz="0" w:space="0" w:color="auto"/>
            <w:bottom w:val="none" w:sz="0" w:space="0" w:color="auto"/>
            <w:right w:val="none" w:sz="0" w:space="0" w:color="auto"/>
          </w:divBdr>
        </w:div>
        <w:div w:id="189536435">
          <w:marLeft w:val="640"/>
          <w:marRight w:val="0"/>
          <w:marTop w:val="0"/>
          <w:marBottom w:val="0"/>
          <w:divBdr>
            <w:top w:val="none" w:sz="0" w:space="0" w:color="auto"/>
            <w:left w:val="none" w:sz="0" w:space="0" w:color="auto"/>
            <w:bottom w:val="none" w:sz="0" w:space="0" w:color="auto"/>
            <w:right w:val="none" w:sz="0" w:space="0" w:color="auto"/>
          </w:divBdr>
        </w:div>
        <w:div w:id="311763076">
          <w:marLeft w:val="640"/>
          <w:marRight w:val="0"/>
          <w:marTop w:val="0"/>
          <w:marBottom w:val="0"/>
          <w:divBdr>
            <w:top w:val="none" w:sz="0" w:space="0" w:color="auto"/>
            <w:left w:val="none" w:sz="0" w:space="0" w:color="auto"/>
            <w:bottom w:val="none" w:sz="0" w:space="0" w:color="auto"/>
            <w:right w:val="none" w:sz="0" w:space="0" w:color="auto"/>
          </w:divBdr>
        </w:div>
        <w:div w:id="1738169119">
          <w:marLeft w:val="640"/>
          <w:marRight w:val="0"/>
          <w:marTop w:val="0"/>
          <w:marBottom w:val="0"/>
          <w:divBdr>
            <w:top w:val="none" w:sz="0" w:space="0" w:color="auto"/>
            <w:left w:val="none" w:sz="0" w:space="0" w:color="auto"/>
            <w:bottom w:val="none" w:sz="0" w:space="0" w:color="auto"/>
            <w:right w:val="none" w:sz="0" w:space="0" w:color="auto"/>
          </w:divBdr>
        </w:div>
        <w:div w:id="1517160955">
          <w:marLeft w:val="640"/>
          <w:marRight w:val="0"/>
          <w:marTop w:val="0"/>
          <w:marBottom w:val="0"/>
          <w:divBdr>
            <w:top w:val="none" w:sz="0" w:space="0" w:color="auto"/>
            <w:left w:val="none" w:sz="0" w:space="0" w:color="auto"/>
            <w:bottom w:val="none" w:sz="0" w:space="0" w:color="auto"/>
            <w:right w:val="none" w:sz="0" w:space="0" w:color="auto"/>
          </w:divBdr>
        </w:div>
        <w:div w:id="2105615499">
          <w:marLeft w:val="640"/>
          <w:marRight w:val="0"/>
          <w:marTop w:val="0"/>
          <w:marBottom w:val="0"/>
          <w:divBdr>
            <w:top w:val="none" w:sz="0" w:space="0" w:color="auto"/>
            <w:left w:val="none" w:sz="0" w:space="0" w:color="auto"/>
            <w:bottom w:val="none" w:sz="0" w:space="0" w:color="auto"/>
            <w:right w:val="none" w:sz="0" w:space="0" w:color="auto"/>
          </w:divBdr>
        </w:div>
        <w:div w:id="1799301060">
          <w:marLeft w:val="640"/>
          <w:marRight w:val="0"/>
          <w:marTop w:val="0"/>
          <w:marBottom w:val="0"/>
          <w:divBdr>
            <w:top w:val="none" w:sz="0" w:space="0" w:color="auto"/>
            <w:left w:val="none" w:sz="0" w:space="0" w:color="auto"/>
            <w:bottom w:val="none" w:sz="0" w:space="0" w:color="auto"/>
            <w:right w:val="none" w:sz="0" w:space="0" w:color="auto"/>
          </w:divBdr>
        </w:div>
        <w:div w:id="813564237">
          <w:marLeft w:val="640"/>
          <w:marRight w:val="0"/>
          <w:marTop w:val="0"/>
          <w:marBottom w:val="0"/>
          <w:divBdr>
            <w:top w:val="none" w:sz="0" w:space="0" w:color="auto"/>
            <w:left w:val="none" w:sz="0" w:space="0" w:color="auto"/>
            <w:bottom w:val="none" w:sz="0" w:space="0" w:color="auto"/>
            <w:right w:val="none" w:sz="0" w:space="0" w:color="auto"/>
          </w:divBdr>
        </w:div>
        <w:div w:id="1861620228">
          <w:marLeft w:val="640"/>
          <w:marRight w:val="0"/>
          <w:marTop w:val="0"/>
          <w:marBottom w:val="0"/>
          <w:divBdr>
            <w:top w:val="none" w:sz="0" w:space="0" w:color="auto"/>
            <w:left w:val="none" w:sz="0" w:space="0" w:color="auto"/>
            <w:bottom w:val="none" w:sz="0" w:space="0" w:color="auto"/>
            <w:right w:val="none" w:sz="0" w:space="0" w:color="auto"/>
          </w:divBdr>
        </w:div>
        <w:div w:id="1124813617">
          <w:marLeft w:val="640"/>
          <w:marRight w:val="0"/>
          <w:marTop w:val="0"/>
          <w:marBottom w:val="0"/>
          <w:divBdr>
            <w:top w:val="none" w:sz="0" w:space="0" w:color="auto"/>
            <w:left w:val="none" w:sz="0" w:space="0" w:color="auto"/>
            <w:bottom w:val="none" w:sz="0" w:space="0" w:color="auto"/>
            <w:right w:val="none" w:sz="0" w:space="0" w:color="auto"/>
          </w:divBdr>
        </w:div>
        <w:div w:id="1129319351">
          <w:marLeft w:val="640"/>
          <w:marRight w:val="0"/>
          <w:marTop w:val="0"/>
          <w:marBottom w:val="0"/>
          <w:divBdr>
            <w:top w:val="none" w:sz="0" w:space="0" w:color="auto"/>
            <w:left w:val="none" w:sz="0" w:space="0" w:color="auto"/>
            <w:bottom w:val="none" w:sz="0" w:space="0" w:color="auto"/>
            <w:right w:val="none" w:sz="0" w:space="0" w:color="auto"/>
          </w:divBdr>
        </w:div>
        <w:div w:id="2016958069">
          <w:marLeft w:val="640"/>
          <w:marRight w:val="0"/>
          <w:marTop w:val="0"/>
          <w:marBottom w:val="0"/>
          <w:divBdr>
            <w:top w:val="none" w:sz="0" w:space="0" w:color="auto"/>
            <w:left w:val="none" w:sz="0" w:space="0" w:color="auto"/>
            <w:bottom w:val="none" w:sz="0" w:space="0" w:color="auto"/>
            <w:right w:val="none" w:sz="0" w:space="0" w:color="auto"/>
          </w:divBdr>
        </w:div>
        <w:div w:id="1683312190">
          <w:marLeft w:val="640"/>
          <w:marRight w:val="0"/>
          <w:marTop w:val="0"/>
          <w:marBottom w:val="0"/>
          <w:divBdr>
            <w:top w:val="none" w:sz="0" w:space="0" w:color="auto"/>
            <w:left w:val="none" w:sz="0" w:space="0" w:color="auto"/>
            <w:bottom w:val="none" w:sz="0" w:space="0" w:color="auto"/>
            <w:right w:val="none" w:sz="0" w:space="0" w:color="auto"/>
          </w:divBdr>
        </w:div>
        <w:div w:id="926352783">
          <w:marLeft w:val="640"/>
          <w:marRight w:val="0"/>
          <w:marTop w:val="0"/>
          <w:marBottom w:val="0"/>
          <w:divBdr>
            <w:top w:val="none" w:sz="0" w:space="0" w:color="auto"/>
            <w:left w:val="none" w:sz="0" w:space="0" w:color="auto"/>
            <w:bottom w:val="none" w:sz="0" w:space="0" w:color="auto"/>
            <w:right w:val="none" w:sz="0" w:space="0" w:color="auto"/>
          </w:divBdr>
        </w:div>
        <w:div w:id="1088622191">
          <w:marLeft w:val="640"/>
          <w:marRight w:val="0"/>
          <w:marTop w:val="0"/>
          <w:marBottom w:val="0"/>
          <w:divBdr>
            <w:top w:val="none" w:sz="0" w:space="0" w:color="auto"/>
            <w:left w:val="none" w:sz="0" w:space="0" w:color="auto"/>
            <w:bottom w:val="none" w:sz="0" w:space="0" w:color="auto"/>
            <w:right w:val="none" w:sz="0" w:space="0" w:color="auto"/>
          </w:divBdr>
        </w:div>
        <w:div w:id="1029332836">
          <w:marLeft w:val="640"/>
          <w:marRight w:val="0"/>
          <w:marTop w:val="0"/>
          <w:marBottom w:val="0"/>
          <w:divBdr>
            <w:top w:val="none" w:sz="0" w:space="0" w:color="auto"/>
            <w:left w:val="none" w:sz="0" w:space="0" w:color="auto"/>
            <w:bottom w:val="none" w:sz="0" w:space="0" w:color="auto"/>
            <w:right w:val="none" w:sz="0" w:space="0" w:color="auto"/>
          </w:divBdr>
        </w:div>
        <w:div w:id="858083728">
          <w:marLeft w:val="640"/>
          <w:marRight w:val="0"/>
          <w:marTop w:val="0"/>
          <w:marBottom w:val="0"/>
          <w:divBdr>
            <w:top w:val="none" w:sz="0" w:space="0" w:color="auto"/>
            <w:left w:val="none" w:sz="0" w:space="0" w:color="auto"/>
            <w:bottom w:val="none" w:sz="0" w:space="0" w:color="auto"/>
            <w:right w:val="none" w:sz="0" w:space="0" w:color="auto"/>
          </w:divBdr>
        </w:div>
        <w:div w:id="591477085">
          <w:marLeft w:val="640"/>
          <w:marRight w:val="0"/>
          <w:marTop w:val="0"/>
          <w:marBottom w:val="0"/>
          <w:divBdr>
            <w:top w:val="none" w:sz="0" w:space="0" w:color="auto"/>
            <w:left w:val="none" w:sz="0" w:space="0" w:color="auto"/>
            <w:bottom w:val="none" w:sz="0" w:space="0" w:color="auto"/>
            <w:right w:val="none" w:sz="0" w:space="0" w:color="auto"/>
          </w:divBdr>
        </w:div>
        <w:div w:id="962231764">
          <w:marLeft w:val="640"/>
          <w:marRight w:val="0"/>
          <w:marTop w:val="0"/>
          <w:marBottom w:val="0"/>
          <w:divBdr>
            <w:top w:val="none" w:sz="0" w:space="0" w:color="auto"/>
            <w:left w:val="none" w:sz="0" w:space="0" w:color="auto"/>
            <w:bottom w:val="none" w:sz="0" w:space="0" w:color="auto"/>
            <w:right w:val="none" w:sz="0" w:space="0" w:color="auto"/>
          </w:divBdr>
        </w:div>
      </w:divsChild>
    </w:div>
    <w:div w:id="1264071135">
      <w:bodyDiv w:val="1"/>
      <w:marLeft w:val="0"/>
      <w:marRight w:val="0"/>
      <w:marTop w:val="0"/>
      <w:marBottom w:val="0"/>
      <w:divBdr>
        <w:top w:val="none" w:sz="0" w:space="0" w:color="auto"/>
        <w:left w:val="none" w:sz="0" w:space="0" w:color="auto"/>
        <w:bottom w:val="none" w:sz="0" w:space="0" w:color="auto"/>
        <w:right w:val="none" w:sz="0" w:space="0" w:color="auto"/>
      </w:divBdr>
      <w:divsChild>
        <w:div w:id="1601330061">
          <w:marLeft w:val="640"/>
          <w:marRight w:val="0"/>
          <w:marTop w:val="0"/>
          <w:marBottom w:val="0"/>
          <w:divBdr>
            <w:top w:val="none" w:sz="0" w:space="0" w:color="auto"/>
            <w:left w:val="none" w:sz="0" w:space="0" w:color="auto"/>
            <w:bottom w:val="none" w:sz="0" w:space="0" w:color="auto"/>
            <w:right w:val="none" w:sz="0" w:space="0" w:color="auto"/>
          </w:divBdr>
        </w:div>
        <w:div w:id="1642734776">
          <w:marLeft w:val="640"/>
          <w:marRight w:val="0"/>
          <w:marTop w:val="0"/>
          <w:marBottom w:val="0"/>
          <w:divBdr>
            <w:top w:val="none" w:sz="0" w:space="0" w:color="auto"/>
            <w:left w:val="none" w:sz="0" w:space="0" w:color="auto"/>
            <w:bottom w:val="none" w:sz="0" w:space="0" w:color="auto"/>
            <w:right w:val="none" w:sz="0" w:space="0" w:color="auto"/>
          </w:divBdr>
        </w:div>
        <w:div w:id="661391994">
          <w:marLeft w:val="640"/>
          <w:marRight w:val="0"/>
          <w:marTop w:val="0"/>
          <w:marBottom w:val="0"/>
          <w:divBdr>
            <w:top w:val="none" w:sz="0" w:space="0" w:color="auto"/>
            <w:left w:val="none" w:sz="0" w:space="0" w:color="auto"/>
            <w:bottom w:val="none" w:sz="0" w:space="0" w:color="auto"/>
            <w:right w:val="none" w:sz="0" w:space="0" w:color="auto"/>
          </w:divBdr>
        </w:div>
        <w:div w:id="2063628110">
          <w:marLeft w:val="640"/>
          <w:marRight w:val="0"/>
          <w:marTop w:val="0"/>
          <w:marBottom w:val="0"/>
          <w:divBdr>
            <w:top w:val="none" w:sz="0" w:space="0" w:color="auto"/>
            <w:left w:val="none" w:sz="0" w:space="0" w:color="auto"/>
            <w:bottom w:val="none" w:sz="0" w:space="0" w:color="auto"/>
            <w:right w:val="none" w:sz="0" w:space="0" w:color="auto"/>
          </w:divBdr>
        </w:div>
        <w:div w:id="650524299">
          <w:marLeft w:val="640"/>
          <w:marRight w:val="0"/>
          <w:marTop w:val="0"/>
          <w:marBottom w:val="0"/>
          <w:divBdr>
            <w:top w:val="none" w:sz="0" w:space="0" w:color="auto"/>
            <w:left w:val="none" w:sz="0" w:space="0" w:color="auto"/>
            <w:bottom w:val="none" w:sz="0" w:space="0" w:color="auto"/>
            <w:right w:val="none" w:sz="0" w:space="0" w:color="auto"/>
          </w:divBdr>
        </w:div>
        <w:div w:id="469179466">
          <w:marLeft w:val="640"/>
          <w:marRight w:val="0"/>
          <w:marTop w:val="0"/>
          <w:marBottom w:val="0"/>
          <w:divBdr>
            <w:top w:val="none" w:sz="0" w:space="0" w:color="auto"/>
            <w:left w:val="none" w:sz="0" w:space="0" w:color="auto"/>
            <w:bottom w:val="none" w:sz="0" w:space="0" w:color="auto"/>
            <w:right w:val="none" w:sz="0" w:space="0" w:color="auto"/>
          </w:divBdr>
        </w:div>
        <w:div w:id="1252012522">
          <w:marLeft w:val="640"/>
          <w:marRight w:val="0"/>
          <w:marTop w:val="0"/>
          <w:marBottom w:val="0"/>
          <w:divBdr>
            <w:top w:val="none" w:sz="0" w:space="0" w:color="auto"/>
            <w:left w:val="none" w:sz="0" w:space="0" w:color="auto"/>
            <w:bottom w:val="none" w:sz="0" w:space="0" w:color="auto"/>
            <w:right w:val="none" w:sz="0" w:space="0" w:color="auto"/>
          </w:divBdr>
        </w:div>
        <w:div w:id="1992367059">
          <w:marLeft w:val="640"/>
          <w:marRight w:val="0"/>
          <w:marTop w:val="0"/>
          <w:marBottom w:val="0"/>
          <w:divBdr>
            <w:top w:val="none" w:sz="0" w:space="0" w:color="auto"/>
            <w:left w:val="none" w:sz="0" w:space="0" w:color="auto"/>
            <w:bottom w:val="none" w:sz="0" w:space="0" w:color="auto"/>
            <w:right w:val="none" w:sz="0" w:space="0" w:color="auto"/>
          </w:divBdr>
        </w:div>
        <w:div w:id="2046252027">
          <w:marLeft w:val="640"/>
          <w:marRight w:val="0"/>
          <w:marTop w:val="0"/>
          <w:marBottom w:val="0"/>
          <w:divBdr>
            <w:top w:val="none" w:sz="0" w:space="0" w:color="auto"/>
            <w:left w:val="none" w:sz="0" w:space="0" w:color="auto"/>
            <w:bottom w:val="none" w:sz="0" w:space="0" w:color="auto"/>
            <w:right w:val="none" w:sz="0" w:space="0" w:color="auto"/>
          </w:divBdr>
        </w:div>
        <w:div w:id="2019112073">
          <w:marLeft w:val="640"/>
          <w:marRight w:val="0"/>
          <w:marTop w:val="0"/>
          <w:marBottom w:val="0"/>
          <w:divBdr>
            <w:top w:val="none" w:sz="0" w:space="0" w:color="auto"/>
            <w:left w:val="none" w:sz="0" w:space="0" w:color="auto"/>
            <w:bottom w:val="none" w:sz="0" w:space="0" w:color="auto"/>
            <w:right w:val="none" w:sz="0" w:space="0" w:color="auto"/>
          </w:divBdr>
        </w:div>
        <w:div w:id="2099398336">
          <w:marLeft w:val="640"/>
          <w:marRight w:val="0"/>
          <w:marTop w:val="0"/>
          <w:marBottom w:val="0"/>
          <w:divBdr>
            <w:top w:val="none" w:sz="0" w:space="0" w:color="auto"/>
            <w:left w:val="none" w:sz="0" w:space="0" w:color="auto"/>
            <w:bottom w:val="none" w:sz="0" w:space="0" w:color="auto"/>
            <w:right w:val="none" w:sz="0" w:space="0" w:color="auto"/>
          </w:divBdr>
        </w:div>
        <w:div w:id="1435250014">
          <w:marLeft w:val="640"/>
          <w:marRight w:val="0"/>
          <w:marTop w:val="0"/>
          <w:marBottom w:val="0"/>
          <w:divBdr>
            <w:top w:val="none" w:sz="0" w:space="0" w:color="auto"/>
            <w:left w:val="none" w:sz="0" w:space="0" w:color="auto"/>
            <w:bottom w:val="none" w:sz="0" w:space="0" w:color="auto"/>
            <w:right w:val="none" w:sz="0" w:space="0" w:color="auto"/>
          </w:divBdr>
        </w:div>
        <w:div w:id="86736587">
          <w:marLeft w:val="640"/>
          <w:marRight w:val="0"/>
          <w:marTop w:val="0"/>
          <w:marBottom w:val="0"/>
          <w:divBdr>
            <w:top w:val="none" w:sz="0" w:space="0" w:color="auto"/>
            <w:left w:val="none" w:sz="0" w:space="0" w:color="auto"/>
            <w:bottom w:val="none" w:sz="0" w:space="0" w:color="auto"/>
            <w:right w:val="none" w:sz="0" w:space="0" w:color="auto"/>
          </w:divBdr>
        </w:div>
        <w:div w:id="1581016265">
          <w:marLeft w:val="640"/>
          <w:marRight w:val="0"/>
          <w:marTop w:val="0"/>
          <w:marBottom w:val="0"/>
          <w:divBdr>
            <w:top w:val="none" w:sz="0" w:space="0" w:color="auto"/>
            <w:left w:val="none" w:sz="0" w:space="0" w:color="auto"/>
            <w:bottom w:val="none" w:sz="0" w:space="0" w:color="auto"/>
            <w:right w:val="none" w:sz="0" w:space="0" w:color="auto"/>
          </w:divBdr>
        </w:div>
        <w:div w:id="276789363">
          <w:marLeft w:val="640"/>
          <w:marRight w:val="0"/>
          <w:marTop w:val="0"/>
          <w:marBottom w:val="0"/>
          <w:divBdr>
            <w:top w:val="none" w:sz="0" w:space="0" w:color="auto"/>
            <w:left w:val="none" w:sz="0" w:space="0" w:color="auto"/>
            <w:bottom w:val="none" w:sz="0" w:space="0" w:color="auto"/>
            <w:right w:val="none" w:sz="0" w:space="0" w:color="auto"/>
          </w:divBdr>
        </w:div>
        <w:div w:id="135343709">
          <w:marLeft w:val="640"/>
          <w:marRight w:val="0"/>
          <w:marTop w:val="0"/>
          <w:marBottom w:val="0"/>
          <w:divBdr>
            <w:top w:val="none" w:sz="0" w:space="0" w:color="auto"/>
            <w:left w:val="none" w:sz="0" w:space="0" w:color="auto"/>
            <w:bottom w:val="none" w:sz="0" w:space="0" w:color="auto"/>
            <w:right w:val="none" w:sz="0" w:space="0" w:color="auto"/>
          </w:divBdr>
        </w:div>
        <w:div w:id="721753132">
          <w:marLeft w:val="640"/>
          <w:marRight w:val="0"/>
          <w:marTop w:val="0"/>
          <w:marBottom w:val="0"/>
          <w:divBdr>
            <w:top w:val="none" w:sz="0" w:space="0" w:color="auto"/>
            <w:left w:val="none" w:sz="0" w:space="0" w:color="auto"/>
            <w:bottom w:val="none" w:sz="0" w:space="0" w:color="auto"/>
            <w:right w:val="none" w:sz="0" w:space="0" w:color="auto"/>
          </w:divBdr>
        </w:div>
        <w:div w:id="1828588604">
          <w:marLeft w:val="640"/>
          <w:marRight w:val="0"/>
          <w:marTop w:val="0"/>
          <w:marBottom w:val="0"/>
          <w:divBdr>
            <w:top w:val="none" w:sz="0" w:space="0" w:color="auto"/>
            <w:left w:val="none" w:sz="0" w:space="0" w:color="auto"/>
            <w:bottom w:val="none" w:sz="0" w:space="0" w:color="auto"/>
            <w:right w:val="none" w:sz="0" w:space="0" w:color="auto"/>
          </w:divBdr>
        </w:div>
        <w:div w:id="1870992117">
          <w:marLeft w:val="640"/>
          <w:marRight w:val="0"/>
          <w:marTop w:val="0"/>
          <w:marBottom w:val="0"/>
          <w:divBdr>
            <w:top w:val="none" w:sz="0" w:space="0" w:color="auto"/>
            <w:left w:val="none" w:sz="0" w:space="0" w:color="auto"/>
            <w:bottom w:val="none" w:sz="0" w:space="0" w:color="auto"/>
            <w:right w:val="none" w:sz="0" w:space="0" w:color="auto"/>
          </w:divBdr>
        </w:div>
        <w:div w:id="1167525142">
          <w:marLeft w:val="640"/>
          <w:marRight w:val="0"/>
          <w:marTop w:val="0"/>
          <w:marBottom w:val="0"/>
          <w:divBdr>
            <w:top w:val="none" w:sz="0" w:space="0" w:color="auto"/>
            <w:left w:val="none" w:sz="0" w:space="0" w:color="auto"/>
            <w:bottom w:val="none" w:sz="0" w:space="0" w:color="auto"/>
            <w:right w:val="none" w:sz="0" w:space="0" w:color="auto"/>
          </w:divBdr>
        </w:div>
        <w:div w:id="801461260">
          <w:marLeft w:val="640"/>
          <w:marRight w:val="0"/>
          <w:marTop w:val="0"/>
          <w:marBottom w:val="0"/>
          <w:divBdr>
            <w:top w:val="none" w:sz="0" w:space="0" w:color="auto"/>
            <w:left w:val="none" w:sz="0" w:space="0" w:color="auto"/>
            <w:bottom w:val="none" w:sz="0" w:space="0" w:color="auto"/>
            <w:right w:val="none" w:sz="0" w:space="0" w:color="auto"/>
          </w:divBdr>
        </w:div>
        <w:div w:id="1841846659">
          <w:marLeft w:val="640"/>
          <w:marRight w:val="0"/>
          <w:marTop w:val="0"/>
          <w:marBottom w:val="0"/>
          <w:divBdr>
            <w:top w:val="none" w:sz="0" w:space="0" w:color="auto"/>
            <w:left w:val="none" w:sz="0" w:space="0" w:color="auto"/>
            <w:bottom w:val="none" w:sz="0" w:space="0" w:color="auto"/>
            <w:right w:val="none" w:sz="0" w:space="0" w:color="auto"/>
          </w:divBdr>
        </w:div>
        <w:div w:id="243145479">
          <w:marLeft w:val="640"/>
          <w:marRight w:val="0"/>
          <w:marTop w:val="0"/>
          <w:marBottom w:val="0"/>
          <w:divBdr>
            <w:top w:val="none" w:sz="0" w:space="0" w:color="auto"/>
            <w:left w:val="none" w:sz="0" w:space="0" w:color="auto"/>
            <w:bottom w:val="none" w:sz="0" w:space="0" w:color="auto"/>
            <w:right w:val="none" w:sz="0" w:space="0" w:color="auto"/>
          </w:divBdr>
        </w:div>
        <w:div w:id="1922714600">
          <w:marLeft w:val="640"/>
          <w:marRight w:val="0"/>
          <w:marTop w:val="0"/>
          <w:marBottom w:val="0"/>
          <w:divBdr>
            <w:top w:val="none" w:sz="0" w:space="0" w:color="auto"/>
            <w:left w:val="none" w:sz="0" w:space="0" w:color="auto"/>
            <w:bottom w:val="none" w:sz="0" w:space="0" w:color="auto"/>
            <w:right w:val="none" w:sz="0" w:space="0" w:color="auto"/>
          </w:divBdr>
        </w:div>
        <w:div w:id="856115175">
          <w:marLeft w:val="640"/>
          <w:marRight w:val="0"/>
          <w:marTop w:val="0"/>
          <w:marBottom w:val="0"/>
          <w:divBdr>
            <w:top w:val="none" w:sz="0" w:space="0" w:color="auto"/>
            <w:left w:val="none" w:sz="0" w:space="0" w:color="auto"/>
            <w:bottom w:val="none" w:sz="0" w:space="0" w:color="auto"/>
            <w:right w:val="none" w:sz="0" w:space="0" w:color="auto"/>
          </w:divBdr>
        </w:div>
        <w:div w:id="163783327">
          <w:marLeft w:val="640"/>
          <w:marRight w:val="0"/>
          <w:marTop w:val="0"/>
          <w:marBottom w:val="0"/>
          <w:divBdr>
            <w:top w:val="none" w:sz="0" w:space="0" w:color="auto"/>
            <w:left w:val="none" w:sz="0" w:space="0" w:color="auto"/>
            <w:bottom w:val="none" w:sz="0" w:space="0" w:color="auto"/>
            <w:right w:val="none" w:sz="0" w:space="0" w:color="auto"/>
          </w:divBdr>
        </w:div>
        <w:div w:id="754399474">
          <w:marLeft w:val="640"/>
          <w:marRight w:val="0"/>
          <w:marTop w:val="0"/>
          <w:marBottom w:val="0"/>
          <w:divBdr>
            <w:top w:val="none" w:sz="0" w:space="0" w:color="auto"/>
            <w:left w:val="none" w:sz="0" w:space="0" w:color="auto"/>
            <w:bottom w:val="none" w:sz="0" w:space="0" w:color="auto"/>
            <w:right w:val="none" w:sz="0" w:space="0" w:color="auto"/>
          </w:divBdr>
        </w:div>
        <w:div w:id="1164319142">
          <w:marLeft w:val="640"/>
          <w:marRight w:val="0"/>
          <w:marTop w:val="0"/>
          <w:marBottom w:val="0"/>
          <w:divBdr>
            <w:top w:val="none" w:sz="0" w:space="0" w:color="auto"/>
            <w:left w:val="none" w:sz="0" w:space="0" w:color="auto"/>
            <w:bottom w:val="none" w:sz="0" w:space="0" w:color="auto"/>
            <w:right w:val="none" w:sz="0" w:space="0" w:color="auto"/>
          </w:divBdr>
        </w:div>
        <w:div w:id="59521897">
          <w:marLeft w:val="640"/>
          <w:marRight w:val="0"/>
          <w:marTop w:val="0"/>
          <w:marBottom w:val="0"/>
          <w:divBdr>
            <w:top w:val="none" w:sz="0" w:space="0" w:color="auto"/>
            <w:left w:val="none" w:sz="0" w:space="0" w:color="auto"/>
            <w:bottom w:val="none" w:sz="0" w:space="0" w:color="auto"/>
            <w:right w:val="none" w:sz="0" w:space="0" w:color="auto"/>
          </w:divBdr>
        </w:div>
        <w:div w:id="855314576">
          <w:marLeft w:val="640"/>
          <w:marRight w:val="0"/>
          <w:marTop w:val="0"/>
          <w:marBottom w:val="0"/>
          <w:divBdr>
            <w:top w:val="none" w:sz="0" w:space="0" w:color="auto"/>
            <w:left w:val="none" w:sz="0" w:space="0" w:color="auto"/>
            <w:bottom w:val="none" w:sz="0" w:space="0" w:color="auto"/>
            <w:right w:val="none" w:sz="0" w:space="0" w:color="auto"/>
          </w:divBdr>
        </w:div>
        <w:div w:id="1782457917">
          <w:marLeft w:val="640"/>
          <w:marRight w:val="0"/>
          <w:marTop w:val="0"/>
          <w:marBottom w:val="0"/>
          <w:divBdr>
            <w:top w:val="none" w:sz="0" w:space="0" w:color="auto"/>
            <w:left w:val="none" w:sz="0" w:space="0" w:color="auto"/>
            <w:bottom w:val="none" w:sz="0" w:space="0" w:color="auto"/>
            <w:right w:val="none" w:sz="0" w:space="0" w:color="auto"/>
          </w:divBdr>
        </w:div>
        <w:div w:id="60911459">
          <w:marLeft w:val="640"/>
          <w:marRight w:val="0"/>
          <w:marTop w:val="0"/>
          <w:marBottom w:val="0"/>
          <w:divBdr>
            <w:top w:val="none" w:sz="0" w:space="0" w:color="auto"/>
            <w:left w:val="none" w:sz="0" w:space="0" w:color="auto"/>
            <w:bottom w:val="none" w:sz="0" w:space="0" w:color="auto"/>
            <w:right w:val="none" w:sz="0" w:space="0" w:color="auto"/>
          </w:divBdr>
        </w:div>
        <w:div w:id="1418748928">
          <w:marLeft w:val="640"/>
          <w:marRight w:val="0"/>
          <w:marTop w:val="0"/>
          <w:marBottom w:val="0"/>
          <w:divBdr>
            <w:top w:val="none" w:sz="0" w:space="0" w:color="auto"/>
            <w:left w:val="none" w:sz="0" w:space="0" w:color="auto"/>
            <w:bottom w:val="none" w:sz="0" w:space="0" w:color="auto"/>
            <w:right w:val="none" w:sz="0" w:space="0" w:color="auto"/>
          </w:divBdr>
        </w:div>
        <w:div w:id="1933050405">
          <w:marLeft w:val="640"/>
          <w:marRight w:val="0"/>
          <w:marTop w:val="0"/>
          <w:marBottom w:val="0"/>
          <w:divBdr>
            <w:top w:val="none" w:sz="0" w:space="0" w:color="auto"/>
            <w:left w:val="none" w:sz="0" w:space="0" w:color="auto"/>
            <w:bottom w:val="none" w:sz="0" w:space="0" w:color="auto"/>
            <w:right w:val="none" w:sz="0" w:space="0" w:color="auto"/>
          </w:divBdr>
        </w:div>
        <w:div w:id="1240868298">
          <w:marLeft w:val="640"/>
          <w:marRight w:val="0"/>
          <w:marTop w:val="0"/>
          <w:marBottom w:val="0"/>
          <w:divBdr>
            <w:top w:val="none" w:sz="0" w:space="0" w:color="auto"/>
            <w:left w:val="none" w:sz="0" w:space="0" w:color="auto"/>
            <w:bottom w:val="none" w:sz="0" w:space="0" w:color="auto"/>
            <w:right w:val="none" w:sz="0" w:space="0" w:color="auto"/>
          </w:divBdr>
        </w:div>
        <w:div w:id="1422524873">
          <w:marLeft w:val="640"/>
          <w:marRight w:val="0"/>
          <w:marTop w:val="0"/>
          <w:marBottom w:val="0"/>
          <w:divBdr>
            <w:top w:val="none" w:sz="0" w:space="0" w:color="auto"/>
            <w:left w:val="none" w:sz="0" w:space="0" w:color="auto"/>
            <w:bottom w:val="none" w:sz="0" w:space="0" w:color="auto"/>
            <w:right w:val="none" w:sz="0" w:space="0" w:color="auto"/>
          </w:divBdr>
        </w:div>
        <w:div w:id="250168815">
          <w:marLeft w:val="640"/>
          <w:marRight w:val="0"/>
          <w:marTop w:val="0"/>
          <w:marBottom w:val="0"/>
          <w:divBdr>
            <w:top w:val="none" w:sz="0" w:space="0" w:color="auto"/>
            <w:left w:val="none" w:sz="0" w:space="0" w:color="auto"/>
            <w:bottom w:val="none" w:sz="0" w:space="0" w:color="auto"/>
            <w:right w:val="none" w:sz="0" w:space="0" w:color="auto"/>
          </w:divBdr>
        </w:div>
        <w:div w:id="71003535">
          <w:marLeft w:val="640"/>
          <w:marRight w:val="0"/>
          <w:marTop w:val="0"/>
          <w:marBottom w:val="0"/>
          <w:divBdr>
            <w:top w:val="none" w:sz="0" w:space="0" w:color="auto"/>
            <w:left w:val="none" w:sz="0" w:space="0" w:color="auto"/>
            <w:bottom w:val="none" w:sz="0" w:space="0" w:color="auto"/>
            <w:right w:val="none" w:sz="0" w:space="0" w:color="auto"/>
          </w:divBdr>
        </w:div>
        <w:div w:id="889224413">
          <w:marLeft w:val="640"/>
          <w:marRight w:val="0"/>
          <w:marTop w:val="0"/>
          <w:marBottom w:val="0"/>
          <w:divBdr>
            <w:top w:val="none" w:sz="0" w:space="0" w:color="auto"/>
            <w:left w:val="none" w:sz="0" w:space="0" w:color="auto"/>
            <w:bottom w:val="none" w:sz="0" w:space="0" w:color="auto"/>
            <w:right w:val="none" w:sz="0" w:space="0" w:color="auto"/>
          </w:divBdr>
        </w:div>
        <w:div w:id="1739592775">
          <w:marLeft w:val="640"/>
          <w:marRight w:val="0"/>
          <w:marTop w:val="0"/>
          <w:marBottom w:val="0"/>
          <w:divBdr>
            <w:top w:val="none" w:sz="0" w:space="0" w:color="auto"/>
            <w:left w:val="none" w:sz="0" w:space="0" w:color="auto"/>
            <w:bottom w:val="none" w:sz="0" w:space="0" w:color="auto"/>
            <w:right w:val="none" w:sz="0" w:space="0" w:color="auto"/>
          </w:divBdr>
        </w:div>
        <w:div w:id="1714495934">
          <w:marLeft w:val="640"/>
          <w:marRight w:val="0"/>
          <w:marTop w:val="0"/>
          <w:marBottom w:val="0"/>
          <w:divBdr>
            <w:top w:val="none" w:sz="0" w:space="0" w:color="auto"/>
            <w:left w:val="none" w:sz="0" w:space="0" w:color="auto"/>
            <w:bottom w:val="none" w:sz="0" w:space="0" w:color="auto"/>
            <w:right w:val="none" w:sz="0" w:space="0" w:color="auto"/>
          </w:divBdr>
        </w:div>
        <w:div w:id="243804505">
          <w:marLeft w:val="640"/>
          <w:marRight w:val="0"/>
          <w:marTop w:val="0"/>
          <w:marBottom w:val="0"/>
          <w:divBdr>
            <w:top w:val="none" w:sz="0" w:space="0" w:color="auto"/>
            <w:left w:val="none" w:sz="0" w:space="0" w:color="auto"/>
            <w:bottom w:val="none" w:sz="0" w:space="0" w:color="auto"/>
            <w:right w:val="none" w:sz="0" w:space="0" w:color="auto"/>
          </w:divBdr>
        </w:div>
        <w:div w:id="1179546384">
          <w:marLeft w:val="640"/>
          <w:marRight w:val="0"/>
          <w:marTop w:val="0"/>
          <w:marBottom w:val="0"/>
          <w:divBdr>
            <w:top w:val="none" w:sz="0" w:space="0" w:color="auto"/>
            <w:left w:val="none" w:sz="0" w:space="0" w:color="auto"/>
            <w:bottom w:val="none" w:sz="0" w:space="0" w:color="auto"/>
            <w:right w:val="none" w:sz="0" w:space="0" w:color="auto"/>
          </w:divBdr>
        </w:div>
        <w:div w:id="1424256651">
          <w:marLeft w:val="640"/>
          <w:marRight w:val="0"/>
          <w:marTop w:val="0"/>
          <w:marBottom w:val="0"/>
          <w:divBdr>
            <w:top w:val="none" w:sz="0" w:space="0" w:color="auto"/>
            <w:left w:val="none" w:sz="0" w:space="0" w:color="auto"/>
            <w:bottom w:val="none" w:sz="0" w:space="0" w:color="auto"/>
            <w:right w:val="none" w:sz="0" w:space="0" w:color="auto"/>
          </w:divBdr>
        </w:div>
        <w:div w:id="2118016464">
          <w:marLeft w:val="640"/>
          <w:marRight w:val="0"/>
          <w:marTop w:val="0"/>
          <w:marBottom w:val="0"/>
          <w:divBdr>
            <w:top w:val="none" w:sz="0" w:space="0" w:color="auto"/>
            <w:left w:val="none" w:sz="0" w:space="0" w:color="auto"/>
            <w:bottom w:val="none" w:sz="0" w:space="0" w:color="auto"/>
            <w:right w:val="none" w:sz="0" w:space="0" w:color="auto"/>
          </w:divBdr>
        </w:div>
        <w:div w:id="413669936">
          <w:marLeft w:val="640"/>
          <w:marRight w:val="0"/>
          <w:marTop w:val="0"/>
          <w:marBottom w:val="0"/>
          <w:divBdr>
            <w:top w:val="none" w:sz="0" w:space="0" w:color="auto"/>
            <w:left w:val="none" w:sz="0" w:space="0" w:color="auto"/>
            <w:bottom w:val="none" w:sz="0" w:space="0" w:color="auto"/>
            <w:right w:val="none" w:sz="0" w:space="0" w:color="auto"/>
          </w:divBdr>
        </w:div>
        <w:div w:id="893391620">
          <w:marLeft w:val="640"/>
          <w:marRight w:val="0"/>
          <w:marTop w:val="0"/>
          <w:marBottom w:val="0"/>
          <w:divBdr>
            <w:top w:val="none" w:sz="0" w:space="0" w:color="auto"/>
            <w:left w:val="none" w:sz="0" w:space="0" w:color="auto"/>
            <w:bottom w:val="none" w:sz="0" w:space="0" w:color="auto"/>
            <w:right w:val="none" w:sz="0" w:space="0" w:color="auto"/>
          </w:divBdr>
        </w:div>
        <w:div w:id="406656278">
          <w:marLeft w:val="640"/>
          <w:marRight w:val="0"/>
          <w:marTop w:val="0"/>
          <w:marBottom w:val="0"/>
          <w:divBdr>
            <w:top w:val="none" w:sz="0" w:space="0" w:color="auto"/>
            <w:left w:val="none" w:sz="0" w:space="0" w:color="auto"/>
            <w:bottom w:val="none" w:sz="0" w:space="0" w:color="auto"/>
            <w:right w:val="none" w:sz="0" w:space="0" w:color="auto"/>
          </w:divBdr>
        </w:div>
        <w:div w:id="2089812487">
          <w:marLeft w:val="640"/>
          <w:marRight w:val="0"/>
          <w:marTop w:val="0"/>
          <w:marBottom w:val="0"/>
          <w:divBdr>
            <w:top w:val="none" w:sz="0" w:space="0" w:color="auto"/>
            <w:left w:val="none" w:sz="0" w:space="0" w:color="auto"/>
            <w:bottom w:val="none" w:sz="0" w:space="0" w:color="auto"/>
            <w:right w:val="none" w:sz="0" w:space="0" w:color="auto"/>
          </w:divBdr>
        </w:div>
        <w:div w:id="1240795333">
          <w:marLeft w:val="640"/>
          <w:marRight w:val="0"/>
          <w:marTop w:val="0"/>
          <w:marBottom w:val="0"/>
          <w:divBdr>
            <w:top w:val="none" w:sz="0" w:space="0" w:color="auto"/>
            <w:left w:val="none" w:sz="0" w:space="0" w:color="auto"/>
            <w:bottom w:val="none" w:sz="0" w:space="0" w:color="auto"/>
            <w:right w:val="none" w:sz="0" w:space="0" w:color="auto"/>
          </w:divBdr>
        </w:div>
        <w:div w:id="1889030702">
          <w:marLeft w:val="640"/>
          <w:marRight w:val="0"/>
          <w:marTop w:val="0"/>
          <w:marBottom w:val="0"/>
          <w:divBdr>
            <w:top w:val="none" w:sz="0" w:space="0" w:color="auto"/>
            <w:left w:val="none" w:sz="0" w:space="0" w:color="auto"/>
            <w:bottom w:val="none" w:sz="0" w:space="0" w:color="auto"/>
            <w:right w:val="none" w:sz="0" w:space="0" w:color="auto"/>
          </w:divBdr>
        </w:div>
        <w:div w:id="1226990547">
          <w:marLeft w:val="640"/>
          <w:marRight w:val="0"/>
          <w:marTop w:val="0"/>
          <w:marBottom w:val="0"/>
          <w:divBdr>
            <w:top w:val="none" w:sz="0" w:space="0" w:color="auto"/>
            <w:left w:val="none" w:sz="0" w:space="0" w:color="auto"/>
            <w:bottom w:val="none" w:sz="0" w:space="0" w:color="auto"/>
            <w:right w:val="none" w:sz="0" w:space="0" w:color="auto"/>
          </w:divBdr>
        </w:div>
        <w:div w:id="1167479310">
          <w:marLeft w:val="640"/>
          <w:marRight w:val="0"/>
          <w:marTop w:val="0"/>
          <w:marBottom w:val="0"/>
          <w:divBdr>
            <w:top w:val="none" w:sz="0" w:space="0" w:color="auto"/>
            <w:left w:val="none" w:sz="0" w:space="0" w:color="auto"/>
            <w:bottom w:val="none" w:sz="0" w:space="0" w:color="auto"/>
            <w:right w:val="none" w:sz="0" w:space="0" w:color="auto"/>
          </w:divBdr>
        </w:div>
        <w:div w:id="119498496">
          <w:marLeft w:val="640"/>
          <w:marRight w:val="0"/>
          <w:marTop w:val="0"/>
          <w:marBottom w:val="0"/>
          <w:divBdr>
            <w:top w:val="none" w:sz="0" w:space="0" w:color="auto"/>
            <w:left w:val="none" w:sz="0" w:space="0" w:color="auto"/>
            <w:bottom w:val="none" w:sz="0" w:space="0" w:color="auto"/>
            <w:right w:val="none" w:sz="0" w:space="0" w:color="auto"/>
          </w:divBdr>
        </w:div>
        <w:div w:id="151682150">
          <w:marLeft w:val="640"/>
          <w:marRight w:val="0"/>
          <w:marTop w:val="0"/>
          <w:marBottom w:val="0"/>
          <w:divBdr>
            <w:top w:val="none" w:sz="0" w:space="0" w:color="auto"/>
            <w:left w:val="none" w:sz="0" w:space="0" w:color="auto"/>
            <w:bottom w:val="none" w:sz="0" w:space="0" w:color="auto"/>
            <w:right w:val="none" w:sz="0" w:space="0" w:color="auto"/>
          </w:divBdr>
        </w:div>
        <w:div w:id="1999531934">
          <w:marLeft w:val="640"/>
          <w:marRight w:val="0"/>
          <w:marTop w:val="0"/>
          <w:marBottom w:val="0"/>
          <w:divBdr>
            <w:top w:val="none" w:sz="0" w:space="0" w:color="auto"/>
            <w:left w:val="none" w:sz="0" w:space="0" w:color="auto"/>
            <w:bottom w:val="none" w:sz="0" w:space="0" w:color="auto"/>
            <w:right w:val="none" w:sz="0" w:space="0" w:color="auto"/>
          </w:divBdr>
        </w:div>
        <w:div w:id="754980312">
          <w:marLeft w:val="640"/>
          <w:marRight w:val="0"/>
          <w:marTop w:val="0"/>
          <w:marBottom w:val="0"/>
          <w:divBdr>
            <w:top w:val="none" w:sz="0" w:space="0" w:color="auto"/>
            <w:left w:val="none" w:sz="0" w:space="0" w:color="auto"/>
            <w:bottom w:val="none" w:sz="0" w:space="0" w:color="auto"/>
            <w:right w:val="none" w:sz="0" w:space="0" w:color="auto"/>
          </w:divBdr>
        </w:div>
        <w:div w:id="2074817444">
          <w:marLeft w:val="640"/>
          <w:marRight w:val="0"/>
          <w:marTop w:val="0"/>
          <w:marBottom w:val="0"/>
          <w:divBdr>
            <w:top w:val="none" w:sz="0" w:space="0" w:color="auto"/>
            <w:left w:val="none" w:sz="0" w:space="0" w:color="auto"/>
            <w:bottom w:val="none" w:sz="0" w:space="0" w:color="auto"/>
            <w:right w:val="none" w:sz="0" w:space="0" w:color="auto"/>
          </w:divBdr>
        </w:div>
        <w:div w:id="1120758353">
          <w:marLeft w:val="640"/>
          <w:marRight w:val="0"/>
          <w:marTop w:val="0"/>
          <w:marBottom w:val="0"/>
          <w:divBdr>
            <w:top w:val="none" w:sz="0" w:space="0" w:color="auto"/>
            <w:left w:val="none" w:sz="0" w:space="0" w:color="auto"/>
            <w:bottom w:val="none" w:sz="0" w:space="0" w:color="auto"/>
            <w:right w:val="none" w:sz="0" w:space="0" w:color="auto"/>
          </w:divBdr>
        </w:div>
        <w:div w:id="1088960649">
          <w:marLeft w:val="640"/>
          <w:marRight w:val="0"/>
          <w:marTop w:val="0"/>
          <w:marBottom w:val="0"/>
          <w:divBdr>
            <w:top w:val="none" w:sz="0" w:space="0" w:color="auto"/>
            <w:left w:val="none" w:sz="0" w:space="0" w:color="auto"/>
            <w:bottom w:val="none" w:sz="0" w:space="0" w:color="auto"/>
            <w:right w:val="none" w:sz="0" w:space="0" w:color="auto"/>
          </w:divBdr>
        </w:div>
        <w:div w:id="2137406770">
          <w:marLeft w:val="640"/>
          <w:marRight w:val="0"/>
          <w:marTop w:val="0"/>
          <w:marBottom w:val="0"/>
          <w:divBdr>
            <w:top w:val="none" w:sz="0" w:space="0" w:color="auto"/>
            <w:left w:val="none" w:sz="0" w:space="0" w:color="auto"/>
            <w:bottom w:val="none" w:sz="0" w:space="0" w:color="auto"/>
            <w:right w:val="none" w:sz="0" w:space="0" w:color="auto"/>
          </w:divBdr>
        </w:div>
        <w:div w:id="829492286">
          <w:marLeft w:val="640"/>
          <w:marRight w:val="0"/>
          <w:marTop w:val="0"/>
          <w:marBottom w:val="0"/>
          <w:divBdr>
            <w:top w:val="none" w:sz="0" w:space="0" w:color="auto"/>
            <w:left w:val="none" w:sz="0" w:space="0" w:color="auto"/>
            <w:bottom w:val="none" w:sz="0" w:space="0" w:color="auto"/>
            <w:right w:val="none" w:sz="0" w:space="0" w:color="auto"/>
          </w:divBdr>
        </w:div>
        <w:div w:id="872301056">
          <w:marLeft w:val="640"/>
          <w:marRight w:val="0"/>
          <w:marTop w:val="0"/>
          <w:marBottom w:val="0"/>
          <w:divBdr>
            <w:top w:val="none" w:sz="0" w:space="0" w:color="auto"/>
            <w:left w:val="none" w:sz="0" w:space="0" w:color="auto"/>
            <w:bottom w:val="none" w:sz="0" w:space="0" w:color="auto"/>
            <w:right w:val="none" w:sz="0" w:space="0" w:color="auto"/>
          </w:divBdr>
        </w:div>
        <w:div w:id="316690430">
          <w:marLeft w:val="640"/>
          <w:marRight w:val="0"/>
          <w:marTop w:val="0"/>
          <w:marBottom w:val="0"/>
          <w:divBdr>
            <w:top w:val="none" w:sz="0" w:space="0" w:color="auto"/>
            <w:left w:val="none" w:sz="0" w:space="0" w:color="auto"/>
            <w:bottom w:val="none" w:sz="0" w:space="0" w:color="auto"/>
            <w:right w:val="none" w:sz="0" w:space="0" w:color="auto"/>
          </w:divBdr>
        </w:div>
        <w:div w:id="1802534042">
          <w:marLeft w:val="640"/>
          <w:marRight w:val="0"/>
          <w:marTop w:val="0"/>
          <w:marBottom w:val="0"/>
          <w:divBdr>
            <w:top w:val="none" w:sz="0" w:space="0" w:color="auto"/>
            <w:left w:val="none" w:sz="0" w:space="0" w:color="auto"/>
            <w:bottom w:val="none" w:sz="0" w:space="0" w:color="auto"/>
            <w:right w:val="none" w:sz="0" w:space="0" w:color="auto"/>
          </w:divBdr>
        </w:div>
        <w:div w:id="1049767558">
          <w:marLeft w:val="640"/>
          <w:marRight w:val="0"/>
          <w:marTop w:val="0"/>
          <w:marBottom w:val="0"/>
          <w:divBdr>
            <w:top w:val="none" w:sz="0" w:space="0" w:color="auto"/>
            <w:left w:val="none" w:sz="0" w:space="0" w:color="auto"/>
            <w:bottom w:val="none" w:sz="0" w:space="0" w:color="auto"/>
            <w:right w:val="none" w:sz="0" w:space="0" w:color="auto"/>
          </w:divBdr>
        </w:div>
        <w:div w:id="1917977245">
          <w:marLeft w:val="640"/>
          <w:marRight w:val="0"/>
          <w:marTop w:val="0"/>
          <w:marBottom w:val="0"/>
          <w:divBdr>
            <w:top w:val="none" w:sz="0" w:space="0" w:color="auto"/>
            <w:left w:val="none" w:sz="0" w:space="0" w:color="auto"/>
            <w:bottom w:val="none" w:sz="0" w:space="0" w:color="auto"/>
            <w:right w:val="none" w:sz="0" w:space="0" w:color="auto"/>
          </w:divBdr>
        </w:div>
        <w:div w:id="1239635946">
          <w:marLeft w:val="640"/>
          <w:marRight w:val="0"/>
          <w:marTop w:val="0"/>
          <w:marBottom w:val="0"/>
          <w:divBdr>
            <w:top w:val="none" w:sz="0" w:space="0" w:color="auto"/>
            <w:left w:val="none" w:sz="0" w:space="0" w:color="auto"/>
            <w:bottom w:val="none" w:sz="0" w:space="0" w:color="auto"/>
            <w:right w:val="none" w:sz="0" w:space="0" w:color="auto"/>
          </w:divBdr>
        </w:div>
        <w:div w:id="1489789903">
          <w:marLeft w:val="640"/>
          <w:marRight w:val="0"/>
          <w:marTop w:val="0"/>
          <w:marBottom w:val="0"/>
          <w:divBdr>
            <w:top w:val="none" w:sz="0" w:space="0" w:color="auto"/>
            <w:left w:val="none" w:sz="0" w:space="0" w:color="auto"/>
            <w:bottom w:val="none" w:sz="0" w:space="0" w:color="auto"/>
            <w:right w:val="none" w:sz="0" w:space="0" w:color="auto"/>
          </w:divBdr>
        </w:div>
        <w:div w:id="502360534">
          <w:marLeft w:val="640"/>
          <w:marRight w:val="0"/>
          <w:marTop w:val="0"/>
          <w:marBottom w:val="0"/>
          <w:divBdr>
            <w:top w:val="none" w:sz="0" w:space="0" w:color="auto"/>
            <w:left w:val="none" w:sz="0" w:space="0" w:color="auto"/>
            <w:bottom w:val="none" w:sz="0" w:space="0" w:color="auto"/>
            <w:right w:val="none" w:sz="0" w:space="0" w:color="auto"/>
          </w:divBdr>
        </w:div>
        <w:div w:id="1402942384">
          <w:marLeft w:val="640"/>
          <w:marRight w:val="0"/>
          <w:marTop w:val="0"/>
          <w:marBottom w:val="0"/>
          <w:divBdr>
            <w:top w:val="none" w:sz="0" w:space="0" w:color="auto"/>
            <w:left w:val="none" w:sz="0" w:space="0" w:color="auto"/>
            <w:bottom w:val="none" w:sz="0" w:space="0" w:color="auto"/>
            <w:right w:val="none" w:sz="0" w:space="0" w:color="auto"/>
          </w:divBdr>
        </w:div>
        <w:div w:id="115684926">
          <w:marLeft w:val="640"/>
          <w:marRight w:val="0"/>
          <w:marTop w:val="0"/>
          <w:marBottom w:val="0"/>
          <w:divBdr>
            <w:top w:val="none" w:sz="0" w:space="0" w:color="auto"/>
            <w:left w:val="none" w:sz="0" w:space="0" w:color="auto"/>
            <w:bottom w:val="none" w:sz="0" w:space="0" w:color="auto"/>
            <w:right w:val="none" w:sz="0" w:space="0" w:color="auto"/>
          </w:divBdr>
        </w:div>
        <w:div w:id="2128888106">
          <w:marLeft w:val="640"/>
          <w:marRight w:val="0"/>
          <w:marTop w:val="0"/>
          <w:marBottom w:val="0"/>
          <w:divBdr>
            <w:top w:val="none" w:sz="0" w:space="0" w:color="auto"/>
            <w:left w:val="none" w:sz="0" w:space="0" w:color="auto"/>
            <w:bottom w:val="none" w:sz="0" w:space="0" w:color="auto"/>
            <w:right w:val="none" w:sz="0" w:space="0" w:color="auto"/>
          </w:divBdr>
        </w:div>
        <w:div w:id="2079941387">
          <w:marLeft w:val="640"/>
          <w:marRight w:val="0"/>
          <w:marTop w:val="0"/>
          <w:marBottom w:val="0"/>
          <w:divBdr>
            <w:top w:val="none" w:sz="0" w:space="0" w:color="auto"/>
            <w:left w:val="none" w:sz="0" w:space="0" w:color="auto"/>
            <w:bottom w:val="none" w:sz="0" w:space="0" w:color="auto"/>
            <w:right w:val="none" w:sz="0" w:space="0" w:color="auto"/>
          </w:divBdr>
        </w:div>
        <w:div w:id="1274051300">
          <w:marLeft w:val="640"/>
          <w:marRight w:val="0"/>
          <w:marTop w:val="0"/>
          <w:marBottom w:val="0"/>
          <w:divBdr>
            <w:top w:val="none" w:sz="0" w:space="0" w:color="auto"/>
            <w:left w:val="none" w:sz="0" w:space="0" w:color="auto"/>
            <w:bottom w:val="none" w:sz="0" w:space="0" w:color="auto"/>
            <w:right w:val="none" w:sz="0" w:space="0" w:color="auto"/>
          </w:divBdr>
        </w:div>
        <w:div w:id="703555924">
          <w:marLeft w:val="640"/>
          <w:marRight w:val="0"/>
          <w:marTop w:val="0"/>
          <w:marBottom w:val="0"/>
          <w:divBdr>
            <w:top w:val="none" w:sz="0" w:space="0" w:color="auto"/>
            <w:left w:val="none" w:sz="0" w:space="0" w:color="auto"/>
            <w:bottom w:val="none" w:sz="0" w:space="0" w:color="auto"/>
            <w:right w:val="none" w:sz="0" w:space="0" w:color="auto"/>
          </w:divBdr>
        </w:div>
        <w:div w:id="1589118063">
          <w:marLeft w:val="640"/>
          <w:marRight w:val="0"/>
          <w:marTop w:val="0"/>
          <w:marBottom w:val="0"/>
          <w:divBdr>
            <w:top w:val="none" w:sz="0" w:space="0" w:color="auto"/>
            <w:left w:val="none" w:sz="0" w:space="0" w:color="auto"/>
            <w:bottom w:val="none" w:sz="0" w:space="0" w:color="auto"/>
            <w:right w:val="none" w:sz="0" w:space="0" w:color="auto"/>
          </w:divBdr>
        </w:div>
        <w:div w:id="604307941">
          <w:marLeft w:val="640"/>
          <w:marRight w:val="0"/>
          <w:marTop w:val="0"/>
          <w:marBottom w:val="0"/>
          <w:divBdr>
            <w:top w:val="none" w:sz="0" w:space="0" w:color="auto"/>
            <w:left w:val="none" w:sz="0" w:space="0" w:color="auto"/>
            <w:bottom w:val="none" w:sz="0" w:space="0" w:color="auto"/>
            <w:right w:val="none" w:sz="0" w:space="0" w:color="auto"/>
          </w:divBdr>
        </w:div>
        <w:div w:id="623736571">
          <w:marLeft w:val="640"/>
          <w:marRight w:val="0"/>
          <w:marTop w:val="0"/>
          <w:marBottom w:val="0"/>
          <w:divBdr>
            <w:top w:val="none" w:sz="0" w:space="0" w:color="auto"/>
            <w:left w:val="none" w:sz="0" w:space="0" w:color="auto"/>
            <w:bottom w:val="none" w:sz="0" w:space="0" w:color="auto"/>
            <w:right w:val="none" w:sz="0" w:space="0" w:color="auto"/>
          </w:divBdr>
        </w:div>
        <w:div w:id="757096896">
          <w:marLeft w:val="640"/>
          <w:marRight w:val="0"/>
          <w:marTop w:val="0"/>
          <w:marBottom w:val="0"/>
          <w:divBdr>
            <w:top w:val="none" w:sz="0" w:space="0" w:color="auto"/>
            <w:left w:val="none" w:sz="0" w:space="0" w:color="auto"/>
            <w:bottom w:val="none" w:sz="0" w:space="0" w:color="auto"/>
            <w:right w:val="none" w:sz="0" w:space="0" w:color="auto"/>
          </w:divBdr>
        </w:div>
        <w:div w:id="498423645">
          <w:marLeft w:val="640"/>
          <w:marRight w:val="0"/>
          <w:marTop w:val="0"/>
          <w:marBottom w:val="0"/>
          <w:divBdr>
            <w:top w:val="none" w:sz="0" w:space="0" w:color="auto"/>
            <w:left w:val="none" w:sz="0" w:space="0" w:color="auto"/>
            <w:bottom w:val="none" w:sz="0" w:space="0" w:color="auto"/>
            <w:right w:val="none" w:sz="0" w:space="0" w:color="auto"/>
          </w:divBdr>
        </w:div>
        <w:div w:id="976957462">
          <w:marLeft w:val="640"/>
          <w:marRight w:val="0"/>
          <w:marTop w:val="0"/>
          <w:marBottom w:val="0"/>
          <w:divBdr>
            <w:top w:val="none" w:sz="0" w:space="0" w:color="auto"/>
            <w:left w:val="none" w:sz="0" w:space="0" w:color="auto"/>
            <w:bottom w:val="none" w:sz="0" w:space="0" w:color="auto"/>
            <w:right w:val="none" w:sz="0" w:space="0" w:color="auto"/>
          </w:divBdr>
        </w:div>
        <w:div w:id="1688486785">
          <w:marLeft w:val="640"/>
          <w:marRight w:val="0"/>
          <w:marTop w:val="0"/>
          <w:marBottom w:val="0"/>
          <w:divBdr>
            <w:top w:val="none" w:sz="0" w:space="0" w:color="auto"/>
            <w:left w:val="none" w:sz="0" w:space="0" w:color="auto"/>
            <w:bottom w:val="none" w:sz="0" w:space="0" w:color="auto"/>
            <w:right w:val="none" w:sz="0" w:space="0" w:color="auto"/>
          </w:divBdr>
        </w:div>
        <w:div w:id="1433823582">
          <w:marLeft w:val="640"/>
          <w:marRight w:val="0"/>
          <w:marTop w:val="0"/>
          <w:marBottom w:val="0"/>
          <w:divBdr>
            <w:top w:val="none" w:sz="0" w:space="0" w:color="auto"/>
            <w:left w:val="none" w:sz="0" w:space="0" w:color="auto"/>
            <w:bottom w:val="none" w:sz="0" w:space="0" w:color="auto"/>
            <w:right w:val="none" w:sz="0" w:space="0" w:color="auto"/>
          </w:divBdr>
        </w:div>
        <w:div w:id="1974868504">
          <w:marLeft w:val="640"/>
          <w:marRight w:val="0"/>
          <w:marTop w:val="0"/>
          <w:marBottom w:val="0"/>
          <w:divBdr>
            <w:top w:val="none" w:sz="0" w:space="0" w:color="auto"/>
            <w:left w:val="none" w:sz="0" w:space="0" w:color="auto"/>
            <w:bottom w:val="none" w:sz="0" w:space="0" w:color="auto"/>
            <w:right w:val="none" w:sz="0" w:space="0" w:color="auto"/>
          </w:divBdr>
        </w:div>
        <w:div w:id="548414778">
          <w:marLeft w:val="640"/>
          <w:marRight w:val="0"/>
          <w:marTop w:val="0"/>
          <w:marBottom w:val="0"/>
          <w:divBdr>
            <w:top w:val="none" w:sz="0" w:space="0" w:color="auto"/>
            <w:left w:val="none" w:sz="0" w:space="0" w:color="auto"/>
            <w:bottom w:val="none" w:sz="0" w:space="0" w:color="auto"/>
            <w:right w:val="none" w:sz="0" w:space="0" w:color="auto"/>
          </w:divBdr>
        </w:div>
        <w:div w:id="814417090">
          <w:marLeft w:val="640"/>
          <w:marRight w:val="0"/>
          <w:marTop w:val="0"/>
          <w:marBottom w:val="0"/>
          <w:divBdr>
            <w:top w:val="none" w:sz="0" w:space="0" w:color="auto"/>
            <w:left w:val="none" w:sz="0" w:space="0" w:color="auto"/>
            <w:bottom w:val="none" w:sz="0" w:space="0" w:color="auto"/>
            <w:right w:val="none" w:sz="0" w:space="0" w:color="auto"/>
          </w:divBdr>
        </w:div>
        <w:div w:id="172301287">
          <w:marLeft w:val="640"/>
          <w:marRight w:val="0"/>
          <w:marTop w:val="0"/>
          <w:marBottom w:val="0"/>
          <w:divBdr>
            <w:top w:val="none" w:sz="0" w:space="0" w:color="auto"/>
            <w:left w:val="none" w:sz="0" w:space="0" w:color="auto"/>
            <w:bottom w:val="none" w:sz="0" w:space="0" w:color="auto"/>
            <w:right w:val="none" w:sz="0" w:space="0" w:color="auto"/>
          </w:divBdr>
        </w:div>
        <w:div w:id="1855605305">
          <w:marLeft w:val="640"/>
          <w:marRight w:val="0"/>
          <w:marTop w:val="0"/>
          <w:marBottom w:val="0"/>
          <w:divBdr>
            <w:top w:val="none" w:sz="0" w:space="0" w:color="auto"/>
            <w:left w:val="none" w:sz="0" w:space="0" w:color="auto"/>
            <w:bottom w:val="none" w:sz="0" w:space="0" w:color="auto"/>
            <w:right w:val="none" w:sz="0" w:space="0" w:color="auto"/>
          </w:divBdr>
        </w:div>
        <w:div w:id="2510975">
          <w:marLeft w:val="640"/>
          <w:marRight w:val="0"/>
          <w:marTop w:val="0"/>
          <w:marBottom w:val="0"/>
          <w:divBdr>
            <w:top w:val="none" w:sz="0" w:space="0" w:color="auto"/>
            <w:left w:val="none" w:sz="0" w:space="0" w:color="auto"/>
            <w:bottom w:val="none" w:sz="0" w:space="0" w:color="auto"/>
            <w:right w:val="none" w:sz="0" w:space="0" w:color="auto"/>
          </w:divBdr>
        </w:div>
        <w:div w:id="657928218">
          <w:marLeft w:val="640"/>
          <w:marRight w:val="0"/>
          <w:marTop w:val="0"/>
          <w:marBottom w:val="0"/>
          <w:divBdr>
            <w:top w:val="none" w:sz="0" w:space="0" w:color="auto"/>
            <w:left w:val="none" w:sz="0" w:space="0" w:color="auto"/>
            <w:bottom w:val="none" w:sz="0" w:space="0" w:color="auto"/>
            <w:right w:val="none" w:sz="0" w:space="0" w:color="auto"/>
          </w:divBdr>
        </w:div>
        <w:div w:id="1637637697">
          <w:marLeft w:val="640"/>
          <w:marRight w:val="0"/>
          <w:marTop w:val="0"/>
          <w:marBottom w:val="0"/>
          <w:divBdr>
            <w:top w:val="none" w:sz="0" w:space="0" w:color="auto"/>
            <w:left w:val="none" w:sz="0" w:space="0" w:color="auto"/>
            <w:bottom w:val="none" w:sz="0" w:space="0" w:color="auto"/>
            <w:right w:val="none" w:sz="0" w:space="0" w:color="auto"/>
          </w:divBdr>
        </w:div>
        <w:div w:id="101390093">
          <w:marLeft w:val="640"/>
          <w:marRight w:val="0"/>
          <w:marTop w:val="0"/>
          <w:marBottom w:val="0"/>
          <w:divBdr>
            <w:top w:val="none" w:sz="0" w:space="0" w:color="auto"/>
            <w:left w:val="none" w:sz="0" w:space="0" w:color="auto"/>
            <w:bottom w:val="none" w:sz="0" w:space="0" w:color="auto"/>
            <w:right w:val="none" w:sz="0" w:space="0" w:color="auto"/>
          </w:divBdr>
        </w:div>
        <w:div w:id="1537619677">
          <w:marLeft w:val="640"/>
          <w:marRight w:val="0"/>
          <w:marTop w:val="0"/>
          <w:marBottom w:val="0"/>
          <w:divBdr>
            <w:top w:val="none" w:sz="0" w:space="0" w:color="auto"/>
            <w:left w:val="none" w:sz="0" w:space="0" w:color="auto"/>
            <w:bottom w:val="none" w:sz="0" w:space="0" w:color="auto"/>
            <w:right w:val="none" w:sz="0" w:space="0" w:color="auto"/>
          </w:divBdr>
        </w:div>
        <w:div w:id="1436055069">
          <w:marLeft w:val="640"/>
          <w:marRight w:val="0"/>
          <w:marTop w:val="0"/>
          <w:marBottom w:val="0"/>
          <w:divBdr>
            <w:top w:val="none" w:sz="0" w:space="0" w:color="auto"/>
            <w:left w:val="none" w:sz="0" w:space="0" w:color="auto"/>
            <w:bottom w:val="none" w:sz="0" w:space="0" w:color="auto"/>
            <w:right w:val="none" w:sz="0" w:space="0" w:color="auto"/>
          </w:divBdr>
        </w:div>
        <w:div w:id="1928146158">
          <w:marLeft w:val="640"/>
          <w:marRight w:val="0"/>
          <w:marTop w:val="0"/>
          <w:marBottom w:val="0"/>
          <w:divBdr>
            <w:top w:val="none" w:sz="0" w:space="0" w:color="auto"/>
            <w:left w:val="none" w:sz="0" w:space="0" w:color="auto"/>
            <w:bottom w:val="none" w:sz="0" w:space="0" w:color="auto"/>
            <w:right w:val="none" w:sz="0" w:space="0" w:color="auto"/>
          </w:divBdr>
        </w:div>
        <w:div w:id="1184828770">
          <w:marLeft w:val="640"/>
          <w:marRight w:val="0"/>
          <w:marTop w:val="0"/>
          <w:marBottom w:val="0"/>
          <w:divBdr>
            <w:top w:val="none" w:sz="0" w:space="0" w:color="auto"/>
            <w:left w:val="none" w:sz="0" w:space="0" w:color="auto"/>
            <w:bottom w:val="none" w:sz="0" w:space="0" w:color="auto"/>
            <w:right w:val="none" w:sz="0" w:space="0" w:color="auto"/>
          </w:divBdr>
        </w:div>
        <w:div w:id="1774855942">
          <w:marLeft w:val="640"/>
          <w:marRight w:val="0"/>
          <w:marTop w:val="0"/>
          <w:marBottom w:val="0"/>
          <w:divBdr>
            <w:top w:val="none" w:sz="0" w:space="0" w:color="auto"/>
            <w:left w:val="none" w:sz="0" w:space="0" w:color="auto"/>
            <w:bottom w:val="none" w:sz="0" w:space="0" w:color="auto"/>
            <w:right w:val="none" w:sz="0" w:space="0" w:color="auto"/>
          </w:divBdr>
        </w:div>
        <w:div w:id="849225440">
          <w:marLeft w:val="640"/>
          <w:marRight w:val="0"/>
          <w:marTop w:val="0"/>
          <w:marBottom w:val="0"/>
          <w:divBdr>
            <w:top w:val="none" w:sz="0" w:space="0" w:color="auto"/>
            <w:left w:val="none" w:sz="0" w:space="0" w:color="auto"/>
            <w:bottom w:val="none" w:sz="0" w:space="0" w:color="auto"/>
            <w:right w:val="none" w:sz="0" w:space="0" w:color="auto"/>
          </w:divBdr>
        </w:div>
        <w:div w:id="68576124">
          <w:marLeft w:val="640"/>
          <w:marRight w:val="0"/>
          <w:marTop w:val="0"/>
          <w:marBottom w:val="0"/>
          <w:divBdr>
            <w:top w:val="none" w:sz="0" w:space="0" w:color="auto"/>
            <w:left w:val="none" w:sz="0" w:space="0" w:color="auto"/>
            <w:bottom w:val="none" w:sz="0" w:space="0" w:color="auto"/>
            <w:right w:val="none" w:sz="0" w:space="0" w:color="auto"/>
          </w:divBdr>
        </w:div>
        <w:div w:id="1039862466">
          <w:marLeft w:val="640"/>
          <w:marRight w:val="0"/>
          <w:marTop w:val="0"/>
          <w:marBottom w:val="0"/>
          <w:divBdr>
            <w:top w:val="none" w:sz="0" w:space="0" w:color="auto"/>
            <w:left w:val="none" w:sz="0" w:space="0" w:color="auto"/>
            <w:bottom w:val="none" w:sz="0" w:space="0" w:color="auto"/>
            <w:right w:val="none" w:sz="0" w:space="0" w:color="auto"/>
          </w:divBdr>
        </w:div>
        <w:div w:id="925067299">
          <w:marLeft w:val="640"/>
          <w:marRight w:val="0"/>
          <w:marTop w:val="0"/>
          <w:marBottom w:val="0"/>
          <w:divBdr>
            <w:top w:val="none" w:sz="0" w:space="0" w:color="auto"/>
            <w:left w:val="none" w:sz="0" w:space="0" w:color="auto"/>
            <w:bottom w:val="none" w:sz="0" w:space="0" w:color="auto"/>
            <w:right w:val="none" w:sz="0" w:space="0" w:color="auto"/>
          </w:divBdr>
        </w:div>
        <w:div w:id="634724710">
          <w:marLeft w:val="640"/>
          <w:marRight w:val="0"/>
          <w:marTop w:val="0"/>
          <w:marBottom w:val="0"/>
          <w:divBdr>
            <w:top w:val="none" w:sz="0" w:space="0" w:color="auto"/>
            <w:left w:val="none" w:sz="0" w:space="0" w:color="auto"/>
            <w:bottom w:val="none" w:sz="0" w:space="0" w:color="auto"/>
            <w:right w:val="none" w:sz="0" w:space="0" w:color="auto"/>
          </w:divBdr>
        </w:div>
        <w:div w:id="1605649856">
          <w:marLeft w:val="640"/>
          <w:marRight w:val="0"/>
          <w:marTop w:val="0"/>
          <w:marBottom w:val="0"/>
          <w:divBdr>
            <w:top w:val="none" w:sz="0" w:space="0" w:color="auto"/>
            <w:left w:val="none" w:sz="0" w:space="0" w:color="auto"/>
            <w:bottom w:val="none" w:sz="0" w:space="0" w:color="auto"/>
            <w:right w:val="none" w:sz="0" w:space="0" w:color="auto"/>
          </w:divBdr>
        </w:div>
        <w:div w:id="1852376429">
          <w:marLeft w:val="640"/>
          <w:marRight w:val="0"/>
          <w:marTop w:val="0"/>
          <w:marBottom w:val="0"/>
          <w:divBdr>
            <w:top w:val="none" w:sz="0" w:space="0" w:color="auto"/>
            <w:left w:val="none" w:sz="0" w:space="0" w:color="auto"/>
            <w:bottom w:val="none" w:sz="0" w:space="0" w:color="auto"/>
            <w:right w:val="none" w:sz="0" w:space="0" w:color="auto"/>
          </w:divBdr>
        </w:div>
        <w:div w:id="938558907">
          <w:marLeft w:val="640"/>
          <w:marRight w:val="0"/>
          <w:marTop w:val="0"/>
          <w:marBottom w:val="0"/>
          <w:divBdr>
            <w:top w:val="none" w:sz="0" w:space="0" w:color="auto"/>
            <w:left w:val="none" w:sz="0" w:space="0" w:color="auto"/>
            <w:bottom w:val="none" w:sz="0" w:space="0" w:color="auto"/>
            <w:right w:val="none" w:sz="0" w:space="0" w:color="auto"/>
          </w:divBdr>
        </w:div>
        <w:div w:id="771363857">
          <w:marLeft w:val="640"/>
          <w:marRight w:val="0"/>
          <w:marTop w:val="0"/>
          <w:marBottom w:val="0"/>
          <w:divBdr>
            <w:top w:val="none" w:sz="0" w:space="0" w:color="auto"/>
            <w:left w:val="none" w:sz="0" w:space="0" w:color="auto"/>
            <w:bottom w:val="none" w:sz="0" w:space="0" w:color="auto"/>
            <w:right w:val="none" w:sz="0" w:space="0" w:color="auto"/>
          </w:divBdr>
        </w:div>
        <w:div w:id="1400396002">
          <w:marLeft w:val="640"/>
          <w:marRight w:val="0"/>
          <w:marTop w:val="0"/>
          <w:marBottom w:val="0"/>
          <w:divBdr>
            <w:top w:val="none" w:sz="0" w:space="0" w:color="auto"/>
            <w:left w:val="none" w:sz="0" w:space="0" w:color="auto"/>
            <w:bottom w:val="none" w:sz="0" w:space="0" w:color="auto"/>
            <w:right w:val="none" w:sz="0" w:space="0" w:color="auto"/>
          </w:divBdr>
        </w:div>
        <w:div w:id="2441540">
          <w:marLeft w:val="640"/>
          <w:marRight w:val="0"/>
          <w:marTop w:val="0"/>
          <w:marBottom w:val="0"/>
          <w:divBdr>
            <w:top w:val="none" w:sz="0" w:space="0" w:color="auto"/>
            <w:left w:val="none" w:sz="0" w:space="0" w:color="auto"/>
            <w:bottom w:val="none" w:sz="0" w:space="0" w:color="auto"/>
            <w:right w:val="none" w:sz="0" w:space="0" w:color="auto"/>
          </w:divBdr>
        </w:div>
        <w:div w:id="1942949459">
          <w:marLeft w:val="640"/>
          <w:marRight w:val="0"/>
          <w:marTop w:val="0"/>
          <w:marBottom w:val="0"/>
          <w:divBdr>
            <w:top w:val="none" w:sz="0" w:space="0" w:color="auto"/>
            <w:left w:val="none" w:sz="0" w:space="0" w:color="auto"/>
            <w:bottom w:val="none" w:sz="0" w:space="0" w:color="auto"/>
            <w:right w:val="none" w:sz="0" w:space="0" w:color="auto"/>
          </w:divBdr>
        </w:div>
        <w:div w:id="135144780">
          <w:marLeft w:val="640"/>
          <w:marRight w:val="0"/>
          <w:marTop w:val="0"/>
          <w:marBottom w:val="0"/>
          <w:divBdr>
            <w:top w:val="none" w:sz="0" w:space="0" w:color="auto"/>
            <w:left w:val="none" w:sz="0" w:space="0" w:color="auto"/>
            <w:bottom w:val="none" w:sz="0" w:space="0" w:color="auto"/>
            <w:right w:val="none" w:sz="0" w:space="0" w:color="auto"/>
          </w:divBdr>
        </w:div>
        <w:div w:id="1653631657">
          <w:marLeft w:val="640"/>
          <w:marRight w:val="0"/>
          <w:marTop w:val="0"/>
          <w:marBottom w:val="0"/>
          <w:divBdr>
            <w:top w:val="none" w:sz="0" w:space="0" w:color="auto"/>
            <w:left w:val="none" w:sz="0" w:space="0" w:color="auto"/>
            <w:bottom w:val="none" w:sz="0" w:space="0" w:color="auto"/>
            <w:right w:val="none" w:sz="0" w:space="0" w:color="auto"/>
          </w:divBdr>
        </w:div>
        <w:div w:id="142553697">
          <w:marLeft w:val="640"/>
          <w:marRight w:val="0"/>
          <w:marTop w:val="0"/>
          <w:marBottom w:val="0"/>
          <w:divBdr>
            <w:top w:val="none" w:sz="0" w:space="0" w:color="auto"/>
            <w:left w:val="none" w:sz="0" w:space="0" w:color="auto"/>
            <w:bottom w:val="none" w:sz="0" w:space="0" w:color="auto"/>
            <w:right w:val="none" w:sz="0" w:space="0" w:color="auto"/>
          </w:divBdr>
        </w:div>
        <w:div w:id="1246770143">
          <w:marLeft w:val="640"/>
          <w:marRight w:val="0"/>
          <w:marTop w:val="0"/>
          <w:marBottom w:val="0"/>
          <w:divBdr>
            <w:top w:val="none" w:sz="0" w:space="0" w:color="auto"/>
            <w:left w:val="none" w:sz="0" w:space="0" w:color="auto"/>
            <w:bottom w:val="none" w:sz="0" w:space="0" w:color="auto"/>
            <w:right w:val="none" w:sz="0" w:space="0" w:color="auto"/>
          </w:divBdr>
        </w:div>
        <w:div w:id="108165641">
          <w:marLeft w:val="640"/>
          <w:marRight w:val="0"/>
          <w:marTop w:val="0"/>
          <w:marBottom w:val="0"/>
          <w:divBdr>
            <w:top w:val="none" w:sz="0" w:space="0" w:color="auto"/>
            <w:left w:val="none" w:sz="0" w:space="0" w:color="auto"/>
            <w:bottom w:val="none" w:sz="0" w:space="0" w:color="auto"/>
            <w:right w:val="none" w:sz="0" w:space="0" w:color="auto"/>
          </w:divBdr>
        </w:div>
        <w:div w:id="1635676435">
          <w:marLeft w:val="640"/>
          <w:marRight w:val="0"/>
          <w:marTop w:val="0"/>
          <w:marBottom w:val="0"/>
          <w:divBdr>
            <w:top w:val="none" w:sz="0" w:space="0" w:color="auto"/>
            <w:left w:val="none" w:sz="0" w:space="0" w:color="auto"/>
            <w:bottom w:val="none" w:sz="0" w:space="0" w:color="auto"/>
            <w:right w:val="none" w:sz="0" w:space="0" w:color="auto"/>
          </w:divBdr>
        </w:div>
        <w:div w:id="243801338">
          <w:marLeft w:val="640"/>
          <w:marRight w:val="0"/>
          <w:marTop w:val="0"/>
          <w:marBottom w:val="0"/>
          <w:divBdr>
            <w:top w:val="none" w:sz="0" w:space="0" w:color="auto"/>
            <w:left w:val="none" w:sz="0" w:space="0" w:color="auto"/>
            <w:bottom w:val="none" w:sz="0" w:space="0" w:color="auto"/>
            <w:right w:val="none" w:sz="0" w:space="0" w:color="auto"/>
          </w:divBdr>
        </w:div>
        <w:div w:id="1008947047">
          <w:marLeft w:val="640"/>
          <w:marRight w:val="0"/>
          <w:marTop w:val="0"/>
          <w:marBottom w:val="0"/>
          <w:divBdr>
            <w:top w:val="none" w:sz="0" w:space="0" w:color="auto"/>
            <w:left w:val="none" w:sz="0" w:space="0" w:color="auto"/>
            <w:bottom w:val="none" w:sz="0" w:space="0" w:color="auto"/>
            <w:right w:val="none" w:sz="0" w:space="0" w:color="auto"/>
          </w:divBdr>
        </w:div>
        <w:div w:id="1164127507">
          <w:marLeft w:val="640"/>
          <w:marRight w:val="0"/>
          <w:marTop w:val="0"/>
          <w:marBottom w:val="0"/>
          <w:divBdr>
            <w:top w:val="none" w:sz="0" w:space="0" w:color="auto"/>
            <w:left w:val="none" w:sz="0" w:space="0" w:color="auto"/>
            <w:bottom w:val="none" w:sz="0" w:space="0" w:color="auto"/>
            <w:right w:val="none" w:sz="0" w:space="0" w:color="auto"/>
          </w:divBdr>
        </w:div>
      </w:divsChild>
    </w:div>
    <w:div w:id="1274749576">
      <w:bodyDiv w:val="1"/>
      <w:marLeft w:val="0"/>
      <w:marRight w:val="0"/>
      <w:marTop w:val="0"/>
      <w:marBottom w:val="0"/>
      <w:divBdr>
        <w:top w:val="none" w:sz="0" w:space="0" w:color="auto"/>
        <w:left w:val="none" w:sz="0" w:space="0" w:color="auto"/>
        <w:bottom w:val="none" w:sz="0" w:space="0" w:color="auto"/>
        <w:right w:val="none" w:sz="0" w:space="0" w:color="auto"/>
      </w:divBdr>
      <w:divsChild>
        <w:div w:id="1772893667">
          <w:marLeft w:val="640"/>
          <w:marRight w:val="0"/>
          <w:marTop w:val="0"/>
          <w:marBottom w:val="0"/>
          <w:divBdr>
            <w:top w:val="none" w:sz="0" w:space="0" w:color="auto"/>
            <w:left w:val="none" w:sz="0" w:space="0" w:color="auto"/>
            <w:bottom w:val="none" w:sz="0" w:space="0" w:color="auto"/>
            <w:right w:val="none" w:sz="0" w:space="0" w:color="auto"/>
          </w:divBdr>
        </w:div>
        <w:div w:id="1363244781">
          <w:marLeft w:val="640"/>
          <w:marRight w:val="0"/>
          <w:marTop w:val="0"/>
          <w:marBottom w:val="0"/>
          <w:divBdr>
            <w:top w:val="none" w:sz="0" w:space="0" w:color="auto"/>
            <w:left w:val="none" w:sz="0" w:space="0" w:color="auto"/>
            <w:bottom w:val="none" w:sz="0" w:space="0" w:color="auto"/>
            <w:right w:val="none" w:sz="0" w:space="0" w:color="auto"/>
          </w:divBdr>
        </w:div>
        <w:div w:id="2090076428">
          <w:marLeft w:val="640"/>
          <w:marRight w:val="0"/>
          <w:marTop w:val="0"/>
          <w:marBottom w:val="0"/>
          <w:divBdr>
            <w:top w:val="none" w:sz="0" w:space="0" w:color="auto"/>
            <w:left w:val="none" w:sz="0" w:space="0" w:color="auto"/>
            <w:bottom w:val="none" w:sz="0" w:space="0" w:color="auto"/>
            <w:right w:val="none" w:sz="0" w:space="0" w:color="auto"/>
          </w:divBdr>
        </w:div>
        <w:div w:id="187303162">
          <w:marLeft w:val="640"/>
          <w:marRight w:val="0"/>
          <w:marTop w:val="0"/>
          <w:marBottom w:val="0"/>
          <w:divBdr>
            <w:top w:val="none" w:sz="0" w:space="0" w:color="auto"/>
            <w:left w:val="none" w:sz="0" w:space="0" w:color="auto"/>
            <w:bottom w:val="none" w:sz="0" w:space="0" w:color="auto"/>
            <w:right w:val="none" w:sz="0" w:space="0" w:color="auto"/>
          </w:divBdr>
        </w:div>
        <w:div w:id="2010524153">
          <w:marLeft w:val="640"/>
          <w:marRight w:val="0"/>
          <w:marTop w:val="0"/>
          <w:marBottom w:val="0"/>
          <w:divBdr>
            <w:top w:val="none" w:sz="0" w:space="0" w:color="auto"/>
            <w:left w:val="none" w:sz="0" w:space="0" w:color="auto"/>
            <w:bottom w:val="none" w:sz="0" w:space="0" w:color="auto"/>
            <w:right w:val="none" w:sz="0" w:space="0" w:color="auto"/>
          </w:divBdr>
        </w:div>
        <w:div w:id="955909638">
          <w:marLeft w:val="640"/>
          <w:marRight w:val="0"/>
          <w:marTop w:val="0"/>
          <w:marBottom w:val="0"/>
          <w:divBdr>
            <w:top w:val="none" w:sz="0" w:space="0" w:color="auto"/>
            <w:left w:val="none" w:sz="0" w:space="0" w:color="auto"/>
            <w:bottom w:val="none" w:sz="0" w:space="0" w:color="auto"/>
            <w:right w:val="none" w:sz="0" w:space="0" w:color="auto"/>
          </w:divBdr>
        </w:div>
        <w:div w:id="626425848">
          <w:marLeft w:val="640"/>
          <w:marRight w:val="0"/>
          <w:marTop w:val="0"/>
          <w:marBottom w:val="0"/>
          <w:divBdr>
            <w:top w:val="none" w:sz="0" w:space="0" w:color="auto"/>
            <w:left w:val="none" w:sz="0" w:space="0" w:color="auto"/>
            <w:bottom w:val="none" w:sz="0" w:space="0" w:color="auto"/>
            <w:right w:val="none" w:sz="0" w:space="0" w:color="auto"/>
          </w:divBdr>
        </w:div>
        <w:div w:id="2106730550">
          <w:marLeft w:val="640"/>
          <w:marRight w:val="0"/>
          <w:marTop w:val="0"/>
          <w:marBottom w:val="0"/>
          <w:divBdr>
            <w:top w:val="none" w:sz="0" w:space="0" w:color="auto"/>
            <w:left w:val="none" w:sz="0" w:space="0" w:color="auto"/>
            <w:bottom w:val="none" w:sz="0" w:space="0" w:color="auto"/>
            <w:right w:val="none" w:sz="0" w:space="0" w:color="auto"/>
          </w:divBdr>
        </w:div>
        <w:div w:id="990059674">
          <w:marLeft w:val="640"/>
          <w:marRight w:val="0"/>
          <w:marTop w:val="0"/>
          <w:marBottom w:val="0"/>
          <w:divBdr>
            <w:top w:val="none" w:sz="0" w:space="0" w:color="auto"/>
            <w:left w:val="none" w:sz="0" w:space="0" w:color="auto"/>
            <w:bottom w:val="none" w:sz="0" w:space="0" w:color="auto"/>
            <w:right w:val="none" w:sz="0" w:space="0" w:color="auto"/>
          </w:divBdr>
        </w:div>
        <w:div w:id="1404254105">
          <w:marLeft w:val="640"/>
          <w:marRight w:val="0"/>
          <w:marTop w:val="0"/>
          <w:marBottom w:val="0"/>
          <w:divBdr>
            <w:top w:val="none" w:sz="0" w:space="0" w:color="auto"/>
            <w:left w:val="none" w:sz="0" w:space="0" w:color="auto"/>
            <w:bottom w:val="none" w:sz="0" w:space="0" w:color="auto"/>
            <w:right w:val="none" w:sz="0" w:space="0" w:color="auto"/>
          </w:divBdr>
        </w:div>
        <w:div w:id="1866677456">
          <w:marLeft w:val="640"/>
          <w:marRight w:val="0"/>
          <w:marTop w:val="0"/>
          <w:marBottom w:val="0"/>
          <w:divBdr>
            <w:top w:val="none" w:sz="0" w:space="0" w:color="auto"/>
            <w:left w:val="none" w:sz="0" w:space="0" w:color="auto"/>
            <w:bottom w:val="none" w:sz="0" w:space="0" w:color="auto"/>
            <w:right w:val="none" w:sz="0" w:space="0" w:color="auto"/>
          </w:divBdr>
        </w:div>
        <w:div w:id="54935198">
          <w:marLeft w:val="640"/>
          <w:marRight w:val="0"/>
          <w:marTop w:val="0"/>
          <w:marBottom w:val="0"/>
          <w:divBdr>
            <w:top w:val="none" w:sz="0" w:space="0" w:color="auto"/>
            <w:left w:val="none" w:sz="0" w:space="0" w:color="auto"/>
            <w:bottom w:val="none" w:sz="0" w:space="0" w:color="auto"/>
            <w:right w:val="none" w:sz="0" w:space="0" w:color="auto"/>
          </w:divBdr>
        </w:div>
        <w:div w:id="1583484653">
          <w:marLeft w:val="640"/>
          <w:marRight w:val="0"/>
          <w:marTop w:val="0"/>
          <w:marBottom w:val="0"/>
          <w:divBdr>
            <w:top w:val="none" w:sz="0" w:space="0" w:color="auto"/>
            <w:left w:val="none" w:sz="0" w:space="0" w:color="auto"/>
            <w:bottom w:val="none" w:sz="0" w:space="0" w:color="auto"/>
            <w:right w:val="none" w:sz="0" w:space="0" w:color="auto"/>
          </w:divBdr>
        </w:div>
        <w:div w:id="412748494">
          <w:marLeft w:val="640"/>
          <w:marRight w:val="0"/>
          <w:marTop w:val="0"/>
          <w:marBottom w:val="0"/>
          <w:divBdr>
            <w:top w:val="none" w:sz="0" w:space="0" w:color="auto"/>
            <w:left w:val="none" w:sz="0" w:space="0" w:color="auto"/>
            <w:bottom w:val="none" w:sz="0" w:space="0" w:color="auto"/>
            <w:right w:val="none" w:sz="0" w:space="0" w:color="auto"/>
          </w:divBdr>
        </w:div>
        <w:div w:id="275210596">
          <w:marLeft w:val="640"/>
          <w:marRight w:val="0"/>
          <w:marTop w:val="0"/>
          <w:marBottom w:val="0"/>
          <w:divBdr>
            <w:top w:val="none" w:sz="0" w:space="0" w:color="auto"/>
            <w:left w:val="none" w:sz="0" w:space="0" w:color="auto"/>
            <w:bottom w:val="none" w:sz="0" w:space="0" w:color="auto"/>
            <w:right w:val="none" w:sz="0" w:space="0" w:color="auto"/>
          </w:divBdr>
        </w:div>
        <w:div w:id="1803421280">
          <w:marLeft w:val="640"/>
          <w:marRight w:val="0"/>
          <w:marTop w:val="0"/>
          <w:marBottom w:val="0"/>
          <w:divBdr>
            <w:top w:val="none" w:sz="0" w:space="0" w:color="auto"/>
            <w:left w:val="none" w:sz="0" w:space="0" w:color="auto"/>
            <w:bottom w:val="none" w:sz="0" w:space="0" w:color="auto"/>
            <w:right w:val="none" w:sz="0" w:space="0" w:color="auto"/>
          </w:divBdr>
        </w:div>
        <w:div w:id="485438832">
          <w:marLeft w:val="640"/>
          <w:marRight w:val="0"/>
          <w:marTop w:val="0"/>
          <w:marBottom w:val="0"/>
          <w:divBdr>
            <w:top w:val="none" w:sz="0" w:space="0" w:color="auto"/>
            <w:left w:val="none" w:sz="0" w:space="0" w:color="auto"/>
            <w:bottom w:val="none" w:sz="0" w:space="0" w:color="auto"/>
            <w:right w:val="none" w:sz="0" w:space="0" w:color="auto"/>
          </w:divBdr>
        </w:div>
        <w:div w:id="553850760">
          <w:marLeft w:val="640"/>
          <w:marRight w:val="0"/>
          <w:marTop w:val="0"/>
          <w:marBottom w:val="0"/>
          <w:divBdr>
            <w:top w:val="none" w:sz="0" w:space="0" w:color="auto"/>
            <w:left w:val="none" w:sz="0" w:space="0" w:color="auto"/>
            <w:bottom w:val="none" w:sz="0" w:space="0" w:color="auto"/>
            <w:right w:val="none" w:sz="0" w:space="0" w:color="auto"/>
          </w:divBdr>
        </w:div>
        <w:div w:id="1245185753">
          <w:marLeft w:val="640"/>
          <w:marRight w:val="0"/>
          <w:marTop w:val="0"/>
          <w:marBottom w:val="0"/>
          <w:divBdr>
            <w:top w:val="none" w:sz="0" w:space="0" w:color="auto"/>
            <w:left w:val="none" w:sz="0" w:space="0" w:color="auto"/>
            <w:bottom w:val="none" w:sz="0" w:space="0" w:color="auto"/>
            <w:right w:val="none" w:sz="0" w:space="0" w:color="auto"/>
          </w:divBdr>
        </w:div>
        <w:div w:id="712000027">
          <w:marLeft w:val="640"/>
          <w:marRight w:val="0"/>
          <w:marTop w:val="0"/>
          <w:marBottom w:val="0"/>
          <w:divBdr>
            <w:top w:val="none" w:sz="0" w:space="0" w:color="auto"/>
            <w:left w:val="none" w:sz="0" w:space="0" w:color="auto"/>
            <w:bottom w:val="none" w:sz="0" w:space="0" w:color="auto"/>
            <w:right w:val="none" w:sz="0" w:space="0" w:color="auto"/>
          </w:divBdr>
        </w:div>
        <w:div w:id="241181426">
          <w:marLeft w:val="640"/>
          <w:marRight w:val="0"/>
          <w:marTop w:val="0"/>
          <w:marBottom w:val="0"/>
          <w:divBdr>
            <w:top w:val="none" w:sz="0" w:space="0" w:color="auto"/>
            <w:left w:val="none" w:sz="0" w:space="0" w:color="auto"/>
            <w:bottom w:val="none" w:sz="0" w:space="0" w:color="auto"/>
            <w:right w:val="none" w:sz="0" w:space="0" w:color="auto"/>
          </w:divBdr>
        </w:div>
        <w:div w:id="696348920">
          <w:marLeft w:val="640"/>
          <w:marRight w:val="0"/>
          <w:marTop w:val="0"/>
          <w:marBottom w:val="0"/>
          <w:divBdr>
            <w:top w:val="none" w:sz="0" w:space="0" w:color="auto"/>
            <w:left w:val="none" w:sz="0" w:space="0" w:color="auto"/>
            <w:bottom w:val="none" w:sz="0" w:space="0" w:color="auto"/>
            <w:right w:val="none" w:sz="0" w:space="0" w:color="auto"/>
          </w:divBdr>
        </w:div>
        <w:div w:id="358509736">
          <w:marLeft w:val="640"/>
          <w:marRight w:val="0"/>
          <w:marTop w:val="0"/>
          <w:marBottom w:val="0"/>
          <w:divBdr>
            <w:top w:val="none" w:sz="0" w:space="0" w:color="auto"/>
            <w:left w:val="none" w:sz="0" w:space="0" w:color="auto"/>
            <w:bottom w:val="none" w:sz="0" w:space="0" w:color="auto"/>
            <w:right w:val="none" w:sz="0" w:space="0" w:color="auto"/>
          </w:divBdr>
        </w:div>
        <w:div w:id="349993752">
          <w:marLeft w:val="640"/>
          <w:marRight w:val="0"/>
          <w:marTop w:val="0"/>
          <w:marBottom w:val="0"/>
          <w:divBdr>
            <w:top w:val="none" w:sz="0" w:space="0" w:color="auto"/>
            <w:left w:val="none" w:sz="0" w:space="0" w:color="auto"/>
            <w:bottom w:val="none" w:sz="0" w:space="0" w:color="auto"/>
            <w:right w:val="none" w:sz="0" w:space="0" w:color="auto"/>
          </w:divBdr>
        </w:div>
        <w:div w:id="2115779987">
          <w:marLeft w:val="640"/>
          <w:marRight w:val="0"/>
          <w:marTop w:val="0"/>
          <w:marBottom w:val="0"/>
          <w:divBdr>
            <w:top w:val="none" w:sz="0" w:space="0" w:color="auto"/>
            <w:left w:val="none" w:sz="0" w:space="0" w:color="auto"/>
            <w:bottom w:val="none" w:sz="0" w:space="0" w:color="auto"/>
            <w:right w:val="none" w:sz="0" w:space="0" w:color="auto"/>
          </w:divBdr>
        </w:div>
        <w:div w:id="1324965089">
          <w:marLeft w:val="640"/>
          <w:marRight w:val="0"/>
          <w:marTop w:val="0"/>
          <w:marBottom w:val="0"/>
          <w:divBdr>
            <w:top w:val="none" w:sz="0" w:space="0" w:color="auto"/>
            <w:left w:val="none" w:sz="0" w:space="0" w:color="auto"/>
            <w:bottom w:val="none" w:sz="0" w:space="0" w:color="auto"/>
            <w:right w:val="none" w:sz="0" w:space="0" w:color="auto"/>
          </w:divBdr>
        </w:div>
        <w:div w:id="1220509401">
          <w:marLeft w:val="640"/>
          <w:marRight w:val="0"/>
          <w:marTop w:val="0"/>
          <w:marBottom w:val="0"/>
          <w:divBdr>
            <w:top w:val="none" w:sz="0" w:space="0" w:color="auto"/>
            <w:left w:val="none" w:sz="0" w:space="0" w:color="auto"/>
            <w:bottom w:val="none" w:sz="0" w:space="0" w:color="auto"/>
            <w:right w:val="none" w:sz="0" w:space="0" w:color="auto"/>
          </w:divBdr>
        </w:div>
        <w:div w:id="2045523846">
          <w:marLeft w:val="640"/>
          <w:marRight w:val="0"/>
          <w:marTop w:val="0"/>
          <w:marBottom w:val="0"/>
          <w:divBdr>
            <w:top w:val="none" w:sz="0" w:space="0" w:color="auto"/>
            <w:left w:val="none" w:sz="0" w:space="0" w:color="auto"/>
            <w:bottom w:val="none" w:sz="0" w:space="0" w:color="auto"/>
            <w:right w:val="none" w:sz="0" w:space="0" w:color="auto"/>
          </w:divBdr>
        </w:div>
        <w:div w:id="356277997">
          <w:marLeft w:val="640"/>
          <w:marRight w:val="0"/>
          <w:marTop w:val="0"/>
          <w:marBottom w:val="0"/>
          <w:divBdr>
            <w:top w:val="none" w:sz="0" w:space="0" w:color="auto"/>
            <w:left w:val="none" w:sz="0" w:space="0" w:color="auto"/>
            <w:bottom w:val="none" w:sz="0" w:space="0" w:color="auto"/>
            <w:right w:val="none" w:sz="0" w:space="0" w:color="auto"/>
          </w:divBdr>
        </w:div>
        <w:div w:id="1544176266">
          <w:marLeft w:val="640"/>
          <w:marRight w:val="0"/>
          <w:marTop w:val="0"/>
          <w:marBottom w:val="0"/>
          <w:divBdr>
            <w:top w:val="none" w:sz="0" w:space="0" w:color="auto"/>
            <w:left w:val="none" w:sz="0" w:space="0" w:color="auto"/>
            <w:bottom w:val="none" w:sz="0" w:space="0" w:color="auto"/>
            <w:right w:val="none" w:sz="0" w:space="0" w:color="auto"/>
          </w:divBdr>
        </w:div>
        <w:div w:id="1022441496">
          <w:marLeft w:val="640"/>
          <w:marRight w:val="0"/>
          <w:marTop w:val="0"/>
          <w:marBottom w:val="0"/>
          <w:divBdr>
            <w:top w:val="none" w:sz="0" w:space="0" w:color="auto"/>
            <w:left w:val="none" w:sz="0" w:space="0" w:color="auto"/>
            <w:bottom w:val="none" w:sz="0" w:space="0" w:color="auto"/>
            <w:right w:val="none" w:sz="0" w:space="0" w:color="auto"/>
          </w:divBdr>
        </w:div>
        <w:div w:id="478496064">
          <w:marLeft w:val="640"/>
          <w:marRight w:val="0"/>
          <w:marTop w:val="0"/>
          <w:marBottom w:val="0"/>
          <w:divBdr>
            <w:top w:val="none" w:sz="0" w:space="0" w:color="auto"/>
            <w:left w:val="none" w:sz="0" w:space="0" w:color="auto"/>
            <w:bottom w:val="none" w:sz="0" w:space="0" w:color="auto"/>
            <w:right w:val="none" w:sz="0" w:space="0" w:color="auto"/>
          </w:divBdr>
        </w:div>
        <w:div w:id="859049014">
          <w:marLeft w:val="640"/>
          <w:marRight w:val="0"/>
          <w:marTop w:val="0"/>
          <w:marBottom w:val="0"/>
          <w:divBdr>
            <w:top w:val="none" w:sz="0" w:space="0" w:color="auto"/>
            <w:left w:val="none" w:sz="0" w:space="0" w:color="auto"/>
            <w:bottom w:val="none" w:sz="0" w:space="0" w:color="auto"/>
            <w:right w:val="none" w:sz="0" w:space="0" w:color="auto"/>
          </w:divBdr>
        </w:div>
        <w:div w:id="2092778646">
          <w:marLeft w:val="640"/>
          <w:marRight w:val="0"/>
          <w:marTop w:val="0"/>
          <w:marBottom w:val="0"/>
          <w:divBdr>
            <w:top w:val="none" w:sz="0" w:space="0" w:color="auto"/>
            <w:left w:val="none" w:sz="0" w:space="0" w:color="auto"/>
            <w:bottom w:val="none" w:sz="0" w:space="0" w:color="auto"/>
            <w:right w:val="none" w:sz="0" w:space="0" w:color="auto"/>
          </w:divBdr>
        </w:div>
        <w:div w:id="1113283558">
          <w:marLeft w:val="640"/>
          <w:marRight w:val="0"/>
          <w:marTop w:val="0"/>
          <w:marBottom w:val="0"/>
          <w:divBdr>
            <w:top w:val="none" w:sz="0" w:space="0" w:color="auto"/>
            <w:left w:val="none" w:sz="0" w:space="0" w:color="auto"/>
            <w:bottom w:val="none" w:sz="0" w:space="0" w:color="auto"/>
            <w:right w:val="none" w:sz="0" w:space="0" w:color="auto"/>
          </w:divBdr>
        </w:div>
        <w:div w:id="456995546">
          <w:marLeft w:val="640"/>
          <w:marRight w:val="0"/>
          <w:marTop w:val="0"/>
          <w:marBottom w:val="0"/>
          <w:divBdr>
            <w:top w:val="none" w:sz="0" w:space="0" w:color="auto"/>
            <w:left w:val="none" w:sz="0" w:space="0" w:color="auto"/>
            <w:bottom w:val="none" w:sz="0" w:space="0" w:color="auto"/>
            <w:right w:val="none" w:sz="0" w:space="0" w:color="auto"/>
          </w:divBdr>
        </w:div>
        <w:div w:id="1938975112">
          <w:marLeft w:val="640"/>
          <w:marRight w:val="0"/>
          <w:marTop w:val="0"/>
          <w:marBottom w:val="0"/>
          <w:divBdr>
            <w:top w:val="none" w:sz="0" w:space="0" w:color="auto"/>
            <w:left w:val="none" w:sz="0" w:space="0" w:color="auto"/>
            <w:bottom w:val="none" w:sz="0" w:space="0" w:color="auto"/>
            <w:right w:val="none" w:sz="0" w:space="0" w:color="auto"/>
          </w:divBdr>
        </w:div>
        <w:div w:id="922496140">
          <w:marLeft w:val="640"/>
          <w:marRight w:val="0"/>
          <w:marTop w:val="0"/>
          <w:marBottom w:val="0"/>
          <w:divBdr>
            <w:top w:val="none" w:sz="0" w:space="0" w:color="auto"/>
            <w:left w:val="none" w:sz="0" w:space="0" w:color="auto"/>
            <w:bottom w:val="none" w:sz="0" w:space="0" w:color="auto"/>
            <w:right w:val="none" w:sz="0" w:space="0" w:color="auto"/>
          </w:divBdr>
        </w:div>
        <w:div w:id="2123185264">
          <w:marLeft w:val="640"/>
          <w:marRight w:val="0"/>
          <w:marTop w:val="0"/>
          <w:marBottom w:val="0"/>
          <w:divBdr>
            <w:top w:val="none" w:sz="0" w:space="0" w:color="auto"/>
            <w:left w:val="none" w:sz="0" w:space="0" w:color="auto"/>
            <w:bottom w:val="none" w:sz="0" w:space="0" w:color="auto"/>
            <w:right w:val="none" w:sz="0" w:space="0" w:color="auto"/>
          </w:divBdr>
        </w:div>
        <w:div w:id="658509606">
          <w:marLeft w:val="640"/>
          <w:marRight w:val="0"/>
          <w:marTop w:val="0"/>
          <w:marBottom w:val="0"/>
          <w:divBdr>
            <w:top w:val="none" w:sz="0" w:space="0" w:color="auto"/>
            <w:left w:val="none" w:sz="0" w:space="0" w:color="auto"/>
            <w:bottom w:val="none" w:sz="0" w:space="0" w:color="auto"/>
            <w:right w:val="none" w:sz="0" w:space="0" w:color="auto"/>
          </w:divBdr>
        </w:div>
        <w:div w:id="722489267">
          <w:marLeft w:val="640"/>
          <w:marRight w:val="0"/>
          <w:marTop w:val="0"/>
          <w:marBottom w:val="0"/>
          <w:divBdr>
            <w:top w:val="none" w:sz="0" w:space="0" w:color="auto"/>
            <w:left w:val="none" w:sz="0" w:space="0" w:color="auto"/>
            <w:bottom w:val="none" w:sz="0" w:space="0" w:color="auto"/>
            <w:right w:val="none" w:sz="0" w:space="0" w:color="auto"/>
          </w:divBdr>
        </w:div>
        <w:div w:id="673187565">
          <w:marLeft w:val="640"/>
          <w:marRight w:val="0"/>
          <w:marTop w:val="0"/>
          <w:marBottom w:val="0"/>
          <w:divBdr>
            <w:top w:val="none" w:sz="0" w:space="0" w:color="auto"/>
            <w:left w:val="none" w:sz="0" w:space="0" w:color="auto"/>
            <w:bottom w:val="none" w:sz="0" w:space="0" w:color="auto"/>
            <w:right w:val="none" w:sz="0" w:space="0" w:color="auto"/>
          </w:divBdr>
        </w:div>
        <w:div w:id="1182544776">
          <w:marLeft w:val="640"/>
          <w:marRight w:val="0"/>
          <w:marTop w:val="0"/>
          <w:marBottom w:val="0"/>
          <w:divBdr>
            <w:top w:val="none" w:sz="0" w:space="0" w:color="auto"/>
            <w:left w:val="none" w:sz="0" w:space="0" w:color="auto"/>
            <w:bottom w:val="none" w:sz="0" w:space="0" w:color="auto"/>
            <w:right w:val="none" w:sz="0" w:space="0" w:color="auto"/>
          </w:divBdr>
        </w:div>
        <w:div w:id="23601842">
          <w:marLeft w:val="640"/>
          <w:marRight w:val="0"/>
          <w:marTop w:val="0"/>
          <w:marBottom w:val="0"/>
          <w:divBdr>
            <w:top w:val="none" w:sz="0" w:space="0" w:color="auto"/>
            <w:left w:val="none" w:sz="0" w:space="0" w:color="auto"/>
            <w:bottom w:val="none" w:sz="0" w:space="0" w:color="auto"/>
            <w:right w:val="none" w:sz="0" w:space="0" w:color="auto"/>
          </w:divBdr>
        </w:div>
        <w:div w:id="129173292">
          <w:marLeft w:val="640"/>
          <w:marRight w:val="0"/>
          <w:marTop w:val="0"/>
          <w:marBottom w:val="0"/>
          <w:divBdr>
            <w:top w:val="none" w:sz="0" w:space="0" w:color="auto"/>
            <w:left w:val="none" w:sz="0" w:space="0" w:color="auto"/>
            <w:bottom w:val="none" w:sz="0" w:space="0" w:color="auto"/>
            <w:right w:val="none" w:sz="0" w:space="0" w:color="auto"/>
          </w:divBdr>
        </w:div>
        <w:div w:id="656299479">
          <w:marLeft w:val="640"/>
          <w:marRight w:val="0"/>
          <w:marTop w:val="0"/>
          <w:marBottom w:val="0"/>
          <w:divBdr>
            <w:top w:val="none" w:sz="0" w:space="0" w:color="auto"/>
            <w:left w:val="none" w:sz="0" w:space="0" w:color="auto"/>
            <w:bottom w:val="none" w:sz="0" w:space="0" w:color="auto"/>
            <w:right w:val="none" w:sz="0" w:space="0" w:color="auto"/>
          </w:divBdr>
        </w:div>
        <w:div w:id="1087312192">
          <w:marLeft w:val="640"/>
          <w:marRight w:val="0"/>
          <w:marTop w:val="0"/>
          <w:marBottom w:val="0"/>
          <w:divBdr>
            <w:top w:val="none" w:sz="0" w:space="0" w:color="auto"/>
            <w:left w:val="none" w:sz="0" w:space="0" w:color="auto"/>
            <w:bottom w:val="none" w:sz="0" w:space="0" w:color="auto"/>
            <w:right w:val="none" w:sz="0" w:space="0" w:color="auto"/>
          </w:divBdr>
        </w:div>
        <w:div w:id="1098257603">
          <w:marLeft w:val="640"/>
          <w:marRight w:val="0"/>
          <w:marTop w:val="0"/>
          <w:marBottom w:val="0"/>
          <w:divBdr>
            <w:top w:val="none" w:sz="0" w:space="0" w:color="auto"/>
            <w:left w:val="none" w:sz="0" w:space="0" w:color="auto"/>
            <w:bottom w:val="none" w:sz="0" w:space="0" w:color="auto"/>
            <w:right w:val="none" w:sz="0" w:space="0" w:color="auto"/>
          </w:divBdr>
        </w:div>
        <w:div w:id="193930551">
          <w:marLeft w:val="640"/>
          <w:marRight w:val="0"/>
          <w:marTop w:val="0"/>
          <w:marBottom w:val="0"/>
          <w:divBdr>
            <w:top w:val="none" w:sz="0" w:space="0" w:color="auto"/>
            <w:left w:val="none" w:sz="0" w:space="0" w:color="auto"/>
            <w:bottom w:val="none" w:sz="0" w:space="0" w:color="auto"/>
            <w:right w:val="none" w:sz="0" w:space="0" w:color="auto"/>
          </w:divBdr>
        </w:div>
        <w:div w:id="1412967443">
          <w:marLeft w:val="640"/>
          <w:marRight w:val="0"/>
          <w:marTop w:val="0"/>
          <w:marBottom w:val="0"/>
          <w:divBdr>
            <w:top w:val="none" w:sz="0" w:space="0" w:color="auto"/>
            <w:left w:val="none" w:sz="0" w:space="0" w:color="auto"/>
            <w:bottom w:val="none" w:sz="0" w:space="0" w:color="auto"/>
            <w:right w:val="none" w:sz="0" w:space="0" w:color="auto"/>
          </w:divBdr>
        </w:div>
        <w:div w:id="1966305283">
          <w:marLeft w:val="640"/>
          <w:marRight w:val="0"/>
          <w:marTop w:val="0"/>
          <w:marBottom w:val="0"/>
          <w:divBdr>
            <w:top w:val="none" w:sz="0" w:space="0" w:color="auto"/>
            <w:left w:val="none" w:sz="0" w:space="0" w:color="auto"/>
            <w:bottom w:val="none" w:sz="0" w:space="0" w:color="auto"/>
            <w:right w:val="none" w:sz="0" w:space="0" w:color="auto"/>
          </w:divBdr>
        </w:div>
        <w:div w:id="1021321241">
          <w:marLeft w:val="640"/>
          <w:marRight w:val="0"/>
          <w:marTop w:val="0"/>
          <w:marBottom w:val="0"/>
          <w:divBdr>
            <w:top w:val="none" w:sz="0" w:space="0" w:color="auto"/>
            <w:left w:val="none" w:sz="0" w:space="0" w:color="auto"/>
            <w:bottom w:val="none" w:sz="0" w:space="0" w:color="auto"/>
            <w:right w:val="none" w:sz="0" w:space="0" w:color="auto"/>
          </w:divBdr>
        </w:div>
        <w:div w:id="2081637799">
          <w:marLeft w:val="640"/>
          <w:marRight w:val="0"/>
          <w:marTop w:val="0"/>
          <w:marBottom w:val="0"/>
          <w:divBdr>
            <w:top w:val="none" w:sz="0" w:space="0" w:color="auto"/>
            <w:left w:val="none" w:sz="0" w:space="0" w:color="auto"/>
            <w:bottom w:val="none" w:sz="0" w:space="0" w:color="auto"/>
            <w:right w:val="none" w:sz="0" w:space="0" w:color="auto"/>
          </w:divBdr>
        </w:div>
        <w:div w:id="710812988">
          <w:marLeft w:val="640"/>
          <w:marRight w:val="0"/>
          <w:marTop w:val="0"/>
          <w:marBottom w:val="0"/>
          <w:divBdr>
            <w:top w:val="none" w:sz="0" w:space="0" w:color="auto"/>
            <w:left w:val="none" w:sz="0" w:space="0" w:color="auto"/>
            <w:bottom w:val="none" w:sz="0" w:space="0" w:color="auto"/>
            <w:right w:val="none" w:sz="0" w:space="0" w:color="auto"/>
          </w:divBdr>
        </w:div>
        <w:div w:id="351683743">
          <w:marLeft w:val="640"/>
          <w:marRight w:val="0"/>
          <w:marTop w:val="0"/>
          <w:marBottom w:val="0"/>
          <w:divBdr>
            <w:top w:val="none" w:sz="0" w:space="0" w:color="auto"/>
            <w:left w:val="none" w:sz="0" w:space="0" w:color="auto"/>
            <w:bottom w:val="none" w:sz="0" w:space="0" w:color="auto"/>
            <w:right w:val="none" w:sz="0" w:space="0" w:color="auto"/>
          </w:divBdr>
        </w:div>
        <w:div w:id="768814009">
          <w:marLeft w:val="640"/>
          <w:marRight w:val="0"/>
          <w:marTop w:val="0"/>
          <w:marBottom w:val="0"/>
          <w:divBdr>
            <w:top w:val="none" w:sz="0" w:space="0" w:color="auto"/>
            <w:left w:val="none" w:sz="0" w:space="0" w:color="auto"/>
            <w:bottom w:val="none" w:sz="0" w:space="0" w:color="auto"/>
            <w:right w:val="none" w:sz="0" w:space="0" w:color="auto"/>
          </w:divBdr>
        </w:div>
        <w:div w:id="2034334819">
          <w:marLeft w:val="640"/>
          <w:marRight w:val="0"/>
          <w:marTop w:val="0"/>
          <w:marBottom w:val="0"/>
          <w:divBdr>
            <w:top w:val="none" w:sz="0" w:space="0" w:color="auto"/>
            <w:left w:val="none" w:sz="0" w:space="0" w:color="auto"/>
            <w:bottom w:val="none" w:sz="0" w:space="0" w:color="auto"/>
            <w:right w:val="none" w:sz="0" w:space="0" w:color="auto"/>
          </w:divBdr>
        </w:div>
        <w:div w:id="19400391">
          <w:marLeft w:val="640"/>
          <w:marRight w:val="0"/>
          <w:marTop w:val="0"/>
          <w:marBottom w:val="0"/>
          <w:divBdr>
            <w:top w:val="none" w:sz="0" w:space="0" w:color="auto"/>
            <w:left w:val="none" w:sz="0" w:space="0" w:color="auto"/>
            <w:bottom w:val="none" w:sz="0" w:space="0" w:color="auto"/>
            <w:right w:val="none" w:sz="0" w:space="0" w:color="auto"/>
          </w:divBdr>
        </w:div>
        <w:div w:id="348994361">
          <w:marLeft w:val="640"/>
          <w:marRight w:val="0"/>
          <w:marTop w:val="0"/>
          <w:marBottom w:val="0"/>
          <w:divBdr>
            <w:top w:val="none" w:sz="0" w:space="0" w:color="auto"/>
            <w:left w:val="none" w:sz="0" w:space="0" w:color="auto"/>
            <w:bottom w:val="none" w:sz="0" w:space="0" w:color="auto"/>
            <w:right w:val="none" w:sz="0" w:space="0" w:color="auto"/>
          </w:divBdr>
        </w:div>
        <w:div w:id="167328668">
          <w:marLeft w:val="640"/>
          <w:marRight w:val="0"/>
          <w:marTop w:val="0"/>
          <w:marBottom w:val="0"/>
          <w:divBdr>
            <w:top w:val="none" w:sz="0" w:space="0" w:color="auto"/>
            <w:left w:val="none" w:sz="0" w:space="0" w:color="auto"/>
            <w:bottom w:val="none" w:sz="0" w:space="0" w:color="auto"/>
            <w:right w:val="none" w:sz="0" w:space="0" w:color="auto"/>
          </w:divBdr>
        </w:div>
        <w:div w:id="1805807030">
          <w:marLeft w:val="640"/>
          <w:marRight w:val="0"/>
          <w:marTop w:val="0"/>
          <w:marBottom w:val="0"/>
          <w:divBdr>
            <w:top w:val="none" w:sz="0" w:space="0" w:color="auto"/>
            <w:left w:val="none" w:sz="0" w:space="0" w:color="auto"/>
            <w:bottom w:val="none" w:sz="0" w:space="0" w:color="auto"/>
            <w:right w:val="none" w:sz="0" w:space="0" w:color="auto"/>
          </w:divBdr>
        </w:div>
        <w:div w:id="185292432">
          <w:marLeft w:val="640"/>
          <w:marRight w:val="0"/>
          <w:marTop w:val="0"/>
          <w:marBottom w:val="0"/>
          <w:divBdr>
            <w:top w:val="none" w:sz="0" w:space="0" w:color="auto"/>
            <w:left w:val="none" w:sz="0" w:space="0" w:color="auto"/>
            <w:bottom w:val="none" w:sz="0" w:space="0" w:color="auto"/>
            <w:right w:val="none" w:sz="0" w:space="0" w:color="auto"/>
          </w:divBdr>
        </w:div>
        <w:div w:id="1706326039">
          <w:marLeft w:val="640"/>
          <w:marRight w:val="0"/>
          <w:marTop w:val="0"/>
          <w:marBottom w:val="0"/>
          <w:divBdr>
            <w:top w:val="none" w:sz="0" w:space="0" w:color="auto"/>
            <w:left w:val="none" w:sz="0" w:space="0" w:color="auto"/>
            <w:bottom w:val="none" w:sz="0" w:space="0" w:color="auto"/>
            <w:right w:val="none" w:sz="0" w:space="0" w:color="auto"/>
          </w:divBdr>
        </w:div>
        <w:div w:id="1036811497">
          <w:marLeft w:val="640"/>
          <w:marRight w:val="0"/>
          <w:marTop w:val="0"/>
          <w:marBottom w:val="0"/>
          <w:divBdr>
            <w:top w:val="none" w:sz="0" w:space="0" w:color="auto"/>
            <w:left w:val="none" w:sz="0" w:space="0" w:color="auto"/>
            <w:bottom w:val="none" w:sz="0" w:space="0" w:color="auto"/>
            <w:right w:val="none" w:sz="0" w:space="0" w:color="auto"/>
          </w:divBdr>
        </w:div>
        <w:div w:id="380330017">
          <w:marLeft w:val="640"/>
          <w:marRight w:val="0"/>
          <w:marTop w:val="0"/>
          <w:marBottom w:val="0"/>
          <w:divBdr>
            <w:top w:val="none" w:sz="0" w:space="0" w:color="auto"/>
            <w:left w:val="none" w:sz="0" w:space="0" w:color="auto"/>
            <w:bottom w:val="none" w:sz="0" w:space="0" w:color="auto"/>
            <w:right w:val="none" w:sz="0" w:space="0" w:color="auto"/>
          </w:divBdr>
        </w:div>
        <w:div w:id="1696542558">
          <w:marLeft w:val="640"/>
          <w:marRight w:val="0"/>
          <w:marTop w:val="0"/>
          <w:marBottom w:val="0"/>
          <w:divBdr>
            <w:top w:val="none" w:sz="0" w:space="0" w:color="auto"/>
            <w:left w:val="none" w:sz="0" w:space="0" w:color="auto"/>
            <w:bottom w:val="none" w:sz="0" w:space="0" w:color="auto"/>
            <w:right w:val="none" w:sz="0" w:space="0" w:color="auto"/>
          </w:divBdr>
        </w:div>
        <w:div w:id="1168907795">
          <w:marLeft w:val="640"/>
          <w:marRight w:val="0"/>
          <w:marTop w:val="0"/>
          <w:marBottom w:val="0"/>
          <w:divBdr>
            <w:top w:val="none" w:sz="0" w:space="0" w:color="auto"/>
            <w:left w:val="none" w:sz="0" w:space="0" w:color="auto"/>
            <w:bottom w:val="none" w:sz="0" w:space="0" w:color="auto"/>
            <w:right w:val="none" w:sz="0" w:space="0" w:color="auto"/>
          </w:divBdr>
        </w:div>
        <w:div w:id="1077172445">
          <w:marLeft w:val="640"/>
          <w:marRight w:val="0"/>
          <w:marTop w:val="0"/>
          <w:marBottom w:val="0"/>
          <w:divBdr>
            <w:top w:val="none" w:sz="0" w:space="0" w:color="auto"/>
            <w:left w:val="none" w:sz="0" w:space="0" w:color="auto"/>
            <w:bottom w:val="none" w:sz="0" w:space="0" w:color="auto"/>
            <w:right w:val="none" w:sz="0" w:space="0" w:color="auto"/>
          </w:divBdr>
        </w:div>
        <w:div w:id="961502610">
          <w:marLeft w:val="640"/>
          <w:marRight w:val="0"/>
          <w:marTop w:val="0"/>
          <w:marBottom w:val="0"/>
          <w:divBdr>
            <w:top w:val="none" w:sz="0" w:space="0" w:color="auto"/>
            <w:left w:val="none" w:sz="0" w:space="0" w:color="auto"/>
            <w:bottom w:val="none" w:sz="0" w:space="0" w:color="auto"/>
            <w:right w:val="none" w:sz="0" w:space="0" w:color="auto"/>
          </w:divBdr>
        </w:div>
        <w:div w:id="1329602631">
          <w:marLeft w:val="640"/>
          <w:marRight w:val="0"/>
          <w:marTop w:val="0"/>
          <w:marBottom w:val="0"/>
          <w:divBdr>
            <w:top w:val="none" w:sz="0" w:space="0" w:color="auto"/>
            <w:left w:val="none" w:sz="0" w:space="0" w:color="auto"/>
            <w:bottom w:val="none" w:sz="0" w:space="0" w:color="auto"/>
            <w:right w:val="none" w:sz="0" w:space="0" w:color="auto"/>
          </w:divBdr>
        </w:div>
        <w:div w:id="1121873555">
          <w:marLeft w:val="640"/>
          <w:marRight w:val="0"/>
          <w:marTop w:val="0"/>
          <w:marBottom w:val="0"/>
          <w:divBdr>
            <w:top w:val="none" w:sz="0" w:space="0" w:color="auto"/>
            <w:left w:val="none" w:sz="0" w:space="0" w:color="auto"/>
            <w:bottom w:val="none" w:sz="0" w:space="0" w:color="auto"/>
            <w:right w:val="none" w:sz="0" w:space="0" w:color="auto"/>
          </w:divBdr>
        </w:div>
        <w:div w:id="813765180">
          <w:marLeft w:val="640"/>
          <w:marRight w:val="0"/>
          <w:marTop w:val="0"/>
          <w:marBottom w:val="0"/>
          <w:divBdr>
            <w:top w:val="none" w:sz="0" w:space="0" w:color="auto"/>
            <w:left w:val="none" w:sz="0" w:space="0" w:color="auto"/>
            <w:bottom w:val="none" w:sz="0" w:space="0" w:color="auto"/>
            <w:right w:val="none" w:sz="0" w:space="0" w:color="auto"/>
          </w:divBdr>
        </w:div>
        <w:div w:id="276638944">
          <w:marLeft w:val="640"/>
          <w:marRight w:val="0"/>
          <w:marTop w:val="0"/>
          <w:marBottom w:val="0"/>
          <w:divBdr>
            <w:top w:val="none" w:sz="0" w:space="0" w:color="auto"/>
            <w:left w:val="none" w:sz="0" w:space="0" w:color="auto"/>
            <w:bottom w:val="none" w:sz="0" w:space="0" w:color="auto"/>
            <w:right w:val="none" w:sz="0" w:space="0" w:color="auto"/>
          </w:divBdr>
        </w:div>
        <w:div w:id="760106242">
          <w:marLeft w:val="640"/>
          <w:marRight w:val="0"/>
          <w:marTop w:val="0"/>
          <w:marBottom w:val="0"/>
          <w:divBdr>
            <w:top w:val="none" w:sz="0" w:space="0" w:color="auto"/>
            <w:left w:val="none" w:sz="0" w:space="0" w:color="auto"/>
            <w:bottom w:val="none" w:sz="0" w:space="0" w:color="auto"/>
            <w:right w:val="none" w:sz="0" w:space="0" w:color="auto"/>
          </w:divBdr>
        </w:div>
        <w:div w:id="1875926805">
          <w:marLeft w:val="640"/>
          <w:marRight w:val="0"/>
          <w:marTop w:val="0"/>
          <w:marBottom w:val="0"/>
          <w:divBdr>
            <w:top w:val="none" w:sz="0" w:space="0" w:color="auto"/>
            <w:left w:val="none" w:sz="0" w:space="0" w:color="auto"/>
            <w:bottom w:val="none" w:sz="0" w:space="0" w:color="auto"/>
            <w:right w:val="none" w:sz="0" w:space="0" w:color="auto"/>
          </w:divBdr>
        </w:div>
        <w:div w:id="1300457542">
          <w:marLeft w:val="640"/>
          <w:marRight w:val="0"/>
          <w:marTop w:val="0"/>
          <w:marBottom w:val="0"/>
          <w:divBdr>
            <w:top w:val="none" w:sz="0" w:space="0" w:color="auto"/>
            <w:left w:val="none" w:sz="0" w:space="0" w:color="auto"/>
            <w:bottom w:val="none" w:sz="0" w:space="0" w:color="auto"/>
            <w:right w:val="none" w:sz="0" w:space="0" w:color="auto"/>
          </w:divBdr>
        </w:div>
        <w:div w:id="2104256121">
          <w:marLeft w:val="640"/>
          <w:marRight w:val="0"/>
          <w:marTop w:val="0"/>
          <w:marBottom w:val="0"/>
          <w:divBdr>
            <w:top w:val="none" w:sz="0" w:space="0" w:color="auto"/>
            <w:left w:val="none" w:sz="0" w:space="0" w:color="auto"/>
            <w:bottom w:val="none" w:sz="0" w:space="0" w:color="auto"/>
            <w:right w:val="none" w:sz="0" w:space="0" w:color="auto"/>
          </w:divBdr>
        </w:div>
        <w:div w:id="1200825621">
          <w:marLeft w:val="640"/>
          <w:marRight w:val="0"/>
          <w:marTop w:val="0"/>
          <w:marBottom w:val="0"/>
          <w:divBdr>
            <w:top w:val="none" w:sz="0" w:space="0" w:color="auto"/>
            <w:left w:val="none" w:sz="0" w:space="0" w:color="auto"/>
            <w:bottom w:val="none" w:sz="0" w:space="0" w:color="auto"/>
            <w:right w:val="none" w:sz="0" w:space="0" w:color="auto"/>
          </w:divBdr>
        </w:div>
        <w:div w:id="1000737919">
          <w:marLeft w:val="640"/>
          <w:marRight w:val="0"/>
          <w:marTop w:val="0"/>
          <w:marBottom w:val="0"/>
          <w:divBdr>
            <w:top w:val="none" w:sz="0" w:space="0" w:color="auto"/>
            <w:left w:val="none" w:sz="0" w:space="0" w:color="auto"/>
            <w:bottom w:val="none" w:sz="0" w:space="0" w:color="auto"/>
            <w:right w:val="none" w:sz="0" w:space="0" w:color="auto"/>
          </w:divBdr>
        </w:div>
        <w:div w:id="42218885">
          <w:marLeft w:val="640"/>
          <w:marRight w:val="0"/>
          <w:marTop w:val="0"/>
          <w:marBottom w:val="0"/>
          <w:divBdr>
            <w:top w:val="none" w:sz="0" w:space="0" w:color="auto"/>
            <w:left w:val="none" w:sz="0" w:space="0" w:color="auto"/>
            <w:bottom w:val="none" w:sz="0" w:space="0" w:color="auto"/>
            <w:right w:val="none" w:sz="0" w:space="0" w:color="auto"/>
          </w:divBdr>
        </w:div>
        <w:div w:id="901335012">
          <w:marLeft w:val="640"/>
          <w:marRight w:val="0"/>
          <w:marTop w:val="0"/>
          <w:marBottom w:val="0"/>
          <w:divBdr>
            <w:top w:val="none" w:sz="0" w:space="0" w:color="auto"/>
            <w:left w:val="none" w:sz="0" w:space="0" w:color="auto"/>
            <w:bottom w:val="none" w:sz="0" w:space="0" w:color="auto"/>
            <w:right w:val="none" w:sz="0" w:space="0" w:color="auto"/>
          </w:divBdr>
        </w:div>
        <w:div w:id="643508894">
          <w:marLeft w:val="640"/>
          <w:marRight w:val="0"/>
          <w:marTop w:val="0"/>
          <w:marBottom w:val="0"/>
          <w:divBdr>
            <w:top w:val="none" w:sz="0" w:space="0" w:color="auto"/>
            <w:left w:val="none" w:sz="0" w:space="0" w:color="auto"/>
            <w:bottom w:val="none" w:sz="0" w:space="0" w:color="auto"/>
            <w:right w:val="none" w:sz="0" w:space="0" w:color="auto"/>
          </w:divBdr>
        </w:div>
        <w:div w:id="74321726">
          <w:marLeft w:val="640"/>
          <w:marRight w:val="0"/>
          <w:marTop w:val="0"/>
          <w:marBottom w:val="0"/>
          <w:divBdr>
            <w:top w:val="none" w:sz="0" w:space="0" w:color="auto"/>
            <w:left w:val="none" w:sz="0" w:space="0" w:color="auto"/>
            <w:bottom w:val="none" w:sz="0" w:space="0" w:color="auto"/>
            <w:right w:val="none" w:sz="0" w:space="0" w:color="auto"/>
          </w:divBdr>
        </w:div>
        <w:div w:id="1522205550">
          <w:marLeft w:val="640"/>
          <w:marRight w:val="0"/>
          <w:marTop w:val="0"/>
          <w:marBottom w:val="0"/>
          <w:divBdr>
            <w:top w:val="none" w:sz="0" w:space="0" w:color="auto"/>
            <w:left w:val="none" w:sz="0" w:space="0" w:color="auto"/>
            <w:bottom w:val="none" w:sz="0" w:space="0" w:color="auto"/>
            <w:right w:val="none" w:sz="0" w:space="0" w:color="auto"/>
          </w:divBdr>
        </w:div>
        <w:div w:id="327175621">
          <w:marLeft w:val="640"/>
          <w:marRight w:val="0"/>
          <w:marTop w:val="0"/>
          <w:marBottom w:val="0"/>
          <w:divBdr>
            <w:top w:val="none" w:sz="0" w:space="0" w:color="auto"/>
            <w:left w:val="none" w:sz="0" w:space="0" w:color="auto"/>
            <w:bottom w:val="none" w:sz="0" w:space="0" w:color="auto"/>
            <w:right w:val="none" w:sz="0" w:space="0" w:color="auto"/>
          </w:divBdr>
        </w:div>
        <w:div w:id="432017201">
          <w:marLeft w:val="640"/>
          <w:marRight w:val="0"/>
          <w:marTop w:val="0"/>
          <w:marBottom w:val="0"/>
          <w:divBdr>
            <w:top w:val="none" w:sz="0" w:space="0" w:color="auto"/>
            <w:left w:val="none" w:sz="0" w:space="0" w:color="auto"/>
            <w:bottom w:val="none" w:sz="0" w:space="0" w:color="auto"/>
            <w:right w:val="none" w:sz="0" w:space="0" w:color="auto"/>
          </w:divBdr>
        </w:div>
        <w:div w:id="1651903497">
          <w:marLeft w:val="640"/>
          <w:marRight w:val="0"/>
          <w:marTop w:val="0"/>
          <w:marBottom w:val="0"/>
          <w:divBdr>
            <w:top w:val="none" w:sz="0" w:space="0" w:color="auto"/>
            <w:left w:val="none" w:sz="0" w:space="0" w:color="auto"/>
            <w:bottom w:val="none" w:sz="0" w:space="0" w:color="auto"/>
            <w:right w:val="none" w:sz="0" w:space="0" w:color="auto"/>
          </w:divBdr>
        </w:div>
        <w:div w:id="1248998705">
          <w:marLeft w:val="640"/>
          <w:marRight w:val="0"/>
          <w:marTop w:val="0"/>
          <w:marBottom w:val="0"/>
          <w:divBdr>
            <w:top w:val="none" w:sz="0" w:space="0" w:color="auto"/>
            <w:left w:val="none" w:sz="0" w:space="0" w:color="auto"/>
            <w:bottom w:val="none" w:sz="0" w:space="0" w:color="auto"/>
            <w:right w:val="none" w:sz="0" w:space="0" w:color="auto"/>
          </w:divBdr>
        </w:div>
        <w:div w:id="594752584">
          <w:marLeft w:val="640"/>
          <w:marRight w:val="0"/>
          <w:marTop w:val="0"/>
          <w:marBottom w:val="0"/>
          <w:divBdr>
            <w:top w:val="none" w:sz="0" w:space="0" w:color="auto"/>
            <w:left w:val="none" w:sz="0" w:space="0" w:color="auto"/>
            <w:bottom w:val="none" w:sz="0" w:space="0" w:color="auto"/>
            <w:right w:val="none" w:sz="0" w:space="0" w:color="auto"/>
          </w:divBdr>
        </w:div>
        <w:div w:id="1042943817">
          <w:marLeft w:val="640"/>
          <w:marRight w:val="0"/>
          <w:marTop w:val="0"/>
          <w:marBottom w:val="0"/>
          <w:divBdr>
            <w:top w:val="none" w:sz="0" w:space="0" w:color="auto"/>
            <w:left w:val="none" w:sz="0" w:space="0" w:color="auto"/>
            <w:bottom w:val="none" w:sz="0" w:space="0" w:color="auto"/>
            <w:right w:val="none" w:sz="0" w:space="0" w:color="auto"/>
          </w:divBdr>
        </w:div>
        <w:div w:id="1835797611">
          <w:marLeft w:val="640"/>
          <w:marRight w:val="0"/>
          <w:marTop w:val="0"/>
          <w:marBottom w:val="0"/>
          <w:divBdr>
            <w:top w:val="none" w:sz="0" w:space="0" w:color="auto"/>
            <w:left w:val="none" w:sz="0" w:space="0" w:color="auto"/>
            <w:bottom w:val="none" w:sz="0" w:space="0" w:color="auto"/>
            <w:right w:val="none" w:sz="0" w:space="0" w:color="auto"/>
          </w:divBdr>
        </w:div>
        <w:div w:id="1989551489">
          <w:marLeft w:val="640"/>
          <w:marRight w:val="0"/>
          <w:marTop w:val="0"/>
          <w:marBottom w:val="0"/>
          <w:divBdr>
            <w:top w:val="none" w:sz="0" w:space="0" w:color="auto"/>
            <w:left w:val="none" w:sz="0" w:space="0" w:color="auto"/>
            <w:bottom w:val="none" w:sz="0" w:space="0" w:color="auto"/>
            <w:right w:val="none" w:sz="0" w:space="0" w:color="auto"/>
          </w:divBdr>
        </w:div>
        <w:div w:id="1621956756">
          <w:marLeft w:val="640"/>
          <w:marRight w:val="0"/>
          <w:marTop w:val="0"/>
          <w:marBottom w:val="0"/>
          <w:divBdr>
            <w:top w:val="none" w:sz="0" w:space="0" w:color="auto"/>
            <w:left w:val="none" w:sz="0" w:space="0" w:color="auto"/>
            <w:bottom w:val="none" w:sz="0" w:space="0" w:color="auto"/>
            <w:right w:val="none" w:sz="0" w:space="0" w:color="auto"/>
          </w:divBdr>
        </w:div>
        <w:div w:id="1973514691">
          <w:marLeft w:val="640"/>
          <w:marRight w:val="0"/>
          <w:marTop w:val="0"/>
          <w:marBottom w:val="0"/>
          <w:divBdr>
            <w:top w:val="none" w:sz="0" w:space="0" w:color="auto"/>
            <w:left w:val="none" w:sz="0" w:space="0" w:color="auto"/>
            <w:bottom w:val="none" w:sz="0" w:space="0" w:color="auto"/>
            <w:right w:val="none" w:sz="0" w:space="0" w:color="auto"/>
          </w:divBdr>
        </w:div>
        <w:div w:id="1766413315">
          <w:marLeft w:val="640"/>
          <w:marRight w:val="0"/>
          <w:marTop w:val="0"/>
          <w:marBottom w:val="0"/>
          <w:divBdr>
            <w:top w:val="none" w:sz="0" w:space="0" w:color="auto"/>
            <w:left w:val="none" w:sz="0" w:space="0" w:color="auto"/>
            <w:bottom w:val="none" w:sz="0" w:space="0" w:color="auto"/>
            <w:right w:val="none" w:sz="0" w:space="0" w:color="auto"/>
          </w:divBdr>
        </w:div>
        <w:div w:id="532578092">
          <w:marLeft w:val="640"/>
          <w:marRight w:val="0"/>
          <w:marTop w:val="0"/>
          <w:marBottom w:val="0"/>
          <w:divBdr>
            <w:top w:val="none" w:sz="0" w:space="0" w:color="auto"/>
            <w:left w:val="none" w:sz="0" w:space="0" w:color="auto"/>
            <w:bottom w:val="none" w:sz="0" w:space="0" w:color="auto"/>
            <w:right w:val="none" w:sz="0" w:space="0" w:color="auto"/>
          </w:divBdr>
        </w:div>
        <w:div w:id="1776824207">
          <w:marLeft w:val="640"/>
          <w:marRight w:val="0"/>
          <w:marTop w:val="0"/>
          <w:marBottom w:val="0"/>
          <w:divBdr>
            <w:top w:val="none" w:sz="0" w:space="0" w:color="auto"/>
            <w:left w:val="none" w:sz="0" w:space="0" w:color="auto"/>
            <w:bottom w:val="none" w:sz="0" w:space="0" w:color="auto"/>
            <w:right w:val="none" w:sz="0" w:space="0" w:color="auto"/>
          </w:divBdr>
        </w:div>
        <w:div w:id="408575893">
          <w:marLeft w:val="640"/>
          <w:marRight w:val="0"/>
          <w:marTop w:val="0"/>
          <w:marBottom w:val="0"/>
          <w:divBdr>
            <w:top w:val="none" w:sz="0" w:space="0" w:color="auto"/>
            <w:left w:val="none" w:sz="0" w:space="0" w:color="auto"/>
            <w:bottom w:val="none" w:sz="0" w:space="0" w:color="auto"/>
            <w:right w:val="none" w:sz="0" w:space="0" w:color="auto"/>
          </w:divBdr>
        </w:div>
        <w:div w:id="1983151451">
          <w:marLeft w:val="640"/>
          <w:marRight w:val="0"/>
          <w:marTop w:val="0"/>
          <w:marBottom w:val="0"/>
          <w:divBdr>
            <w:top w:val="none" w:sz="0" w:space="0" w:color="auto"/>
            <w:left w:val="none" w:sz="0" w:space="0" w:color="auto"/>
            <w:bottom w:val="none" w:sz="0" w:space="0" w:color="auto"/>
            <w:right w:val="none" w:sz="0" w:space="0" w:color="auto"/>
          </w:divBdr>
        </w:div>
        <w:div w:id="739520914">
          <w:marLeft w:val="640"/>
          <w:marRight w:val="0"/>
          <w:marTop w:val="0"/>
          <w:marBottom w:val="0"/>
          <w:divBdr>
            <w:top w:val="none" w:sz="0" w:space="0" w:color="auto"/>
            <w:left w:val="none" w:sz="0" w:space="0" w:color="auto"/>
            <w:bottom w:val="none" w:sz="0" w:space="0" w:color="auto"/>
            <w:right w:val="none" w:sz="0" w:space="0" w:color="auto"/>
          </w:divBdr>
        </w:div>
        <w:div w:id="853543409">
          <w:marLeft w:val="640"/>
          <w:marRight w:val="0"/>
          <w:marTop w:val="0"/>
          <w:marBottom w:val="0"/>
          <w:divBdr>
            <w:top w:val="none" w:sz="0" w:space="0" w:color="auto"/>
            <w:left w:val="none" w:sz="0" w:space="0" w:color="auto"/>
            <w:bottom w:val="none" w:sz="0" w:space="0" w:color="auto"/>
            <w:right w:val="none" w:sz="0" w:space="0" w:color="auto"/>
          </w:divBdr>
        </w:div>
        <w:div w:id="1885484388">
          <w:marLeft w:val="640"/>
          <w:marRight w:val="0"/>
          <w:marTop w:val="0"/>
          <w:marBottom w:val="0"/>
          <w:divBdr>
            <w:top w:val="none" w:sz="0" w:space="0" w:color="auto"/>
            <w:left w:val="none" w:sz="0" w:space="0" w:color="auto"/>
            <w:bottom w:val="none" w:sz="0" w:space="0" w:color="auto"/>
            <w:right w:val="none" w:sz="0" w:space="0" w:color="auto"/>
          </w:divBdr>
        </w:div>
        <w:div w:id="1555655540">
          <w:marLeft w:val="640"/>
          <w:marRight w:val="0"/>
          <w:marTop w:val="0"/>
          <w:marBottom w:val="0"/>
          <w:divBdr>
            <w:top w:val="none" w:sz="0" w:space="0" w:color="auto"/>
            <w:left w:val="none" w:sz="0" w:space="0" w:color="auto"/>
            <w:bottom w:val="none" w:sz="0" w:space="0" w:color="auto"/>
            <w:right w:val="none" w:sz="0" w:space="0" w:color="auto"/>
          </w:divBdr>
        </w:div>
        <w:div w:id="1780029393">
          <w:marLeft w:val="640"/>
          <w:marRight w:val="0"/>
          <w:marTop w:val="0"/>
          <w:marBottom w:val="0"/>
          <w:divBdr>
            <w:top w:val="none" w:sz="0" w:space="0" w:color="auto"/>
            <w:left w:val="none" w:sz="0" w:space="0" w:color="auto"/>
            <w:bottom w:val="none" w:sz="0" w:space="0" w:color="auto"/>
            <w:right w:val="none" w:sz="0" w:space="0" w:color="auto"/>
          </w:divBdr>
        </w:div>
        <w:div w:id="1294171855">
          <w:marLeft w:val="640"/>
          <w:marRight w:val="0"/>
          <w:marTop w:val="0"/>
          <w:marBottom w:val="0"/>
          <w:divBdr>
            <w:top w:val="none" w:sz="0" w:space="0" w:color="auto"/>
            <w:left w:val="none" w:sz="0" w:space="0" w:color="auto"/>
            <w:bottom w:val="none" w:sz="0" w:space="0" w:color="auto"/>
            <w:right w:val="none" w:sz="0" w:space="0" w:color="auto"/>
          </w:divBdr>
        </w:div>
        <w:div w:id="2015643282">
          <w:marLeft w:val="640"/>
          <w:marRight w:val="0"/>
          <w:marTop w:val="0"/>
          <w:marBottom w:val="0"/>
          <w:divBdr>
            <w:top w:val="none" w:sz="0" w:space="0" w:color="auto"/>
            <w:left w:val="none" w:sz="0" w:space="0" w:color="auto"/>
            <w:bottom w:val="none" w:sz="0" w:space="0" w:color="auto"/>
            <w:right w:val="none" w:sz="0" w:space="0" w:color="auto"/>
          </w:divBdr>
        </w:div>
        <w:div w:id="1838037240">
          <w:marLeft w:val="640"/>
          <w:marRight w:val="0"/>
          <w:marTop w:val="0"/>
          <w:marBottom w:val="0"/>
          <w:divBdr>
            <w:top w:val="none" w:sz="0" w:space="0" w:color="auto"/>
            <w:left w:val="none" w:sz="0" w:space="0" w:color="auto"/>
            <w:bottom w:val="none" w:sz="0" w:space="0" w:color="auto"/>
            <w:right w:val="none" w:sz="0" w:space="0" w:color="auto"/>
          </w:divBdr>
        </w:div>
        <w:div w:id="421800664">
          <w:marLeft w:val="640"/>
          <w:marRight w:val="0"/>
          <w:marTop w:val="0"/>
          <w:marBottom w:val="0"/>
          <w:divBdr>
            <w:top w:val="none" w:sz="0" w:space="0" w:color="auto"/>
            <w:left w:val="none" w:sz="0" w:space="0" w:color="auto"/>
            <w:bottom w:val="none" w:sz="0" w:space="0" w:color="auto"/>
            <w:right w:val="none" w:sz="0" w:space="0" w:color="auto"/>
          </w:divBdr>
        </w:div>
        <w:div w:id="1179395095">
          <w:marLeft w:val="640"/>
          <w:marRight w:val="0"/>
          <w:marTop w:val="0"/>
          <w:marBottom w:val="0"/>
          <w:divBdr>
            <w:top w:val="none" w:sz="0" w:space="0" w:color="auto"/>
            <w:left w:val="none" w:sz="0" w:space="0" w:color="auto"/>
            <w:bottom w:val="none" w:sz="0" w:space="0" w:color="auto"/>
            <w:right w:val="none" w:sz="0" w:space="0" w:color="auto"/>
          </w:divBdr>
        </w:div>
        <w:div w:id="140853789">
          <w:marLeft w:val="640"/>
          <w:marRight w:val="0"/>
          <w:marTop w:val="0"/>
          <w:marBottom w:val="0"/>
          <w:divBdr>
            <w:top w:val="none" w:sz="0" w:space="0" w:color="auto"/>
            <w:left w:val="none" w:sz="0" w:space="0" w:color="auto"/>
            <w:bottom w:val="none" w:sz="0" w:space="0" w:color="auto"/>
            <w:right w:val="none" w:sz="0" w:space="0" w:color="auto"/>
          </w:divBdr>
        </w:div>
        <w:div w:id="1764109486">
          <w:marLeft w:val="640"/>
          <w:marRight w:val="0"/>
          <w:marTop w:val="0"/>
          <w:marBottom w:val="0"/>
          <w:divBdr>
            <w:top w:val="none" w:sz="0" w:space="0" w:color="auto"/>
            <w:left w:val="none" w:sz="0" w:space="0" w:color="auto"/>
            <w:bottom w:val="none" w:sz="0" w:space="0" w:color="auto"/>
            <w:right w:val="none" w:sz="0" w:space="0" w:color="auto"/>
          </w:divBdr>
        </w:div>
        <w:div w:id="353187233">
          <w:marLeft w:val="640"/>
          <w:marRight w:val="0"/>
          <w:marTop w:val="0"/>
          <w:marBottom w:val="0"/>
          <w:divBdr>
            <w:top w:val="none" w:sz="0" w:space="0" w:color="auto"/>
            <w:left w:val="none" w:sz="0" w:space="0" w:color="auto"/>
            <w:bottom w:val="none" w:sz="0" w:space="0" w:color="auto"/>
            <w:right w:val="none" w:sz="0" w:space="0" w:color="auto"/>
          </w:divBdr>
        </w:div>
        <w:div w:id="2062945058">
          <w:marLeft w:val="640"/>
          <w:marRight w:val="0"/>
          <w:marTop w:val="0"/>
          <w:marBottom w:val="0"/>
          <w:divBdr>
            <w:top w:val="none" w:sz="0" w:space="0" w:color="auto"/>
            <w:left w:val="none" w:sz="0" w:space="0" w:color="auto"/>
            <w:bottom w:val="none" w:sz="0" w:space="0" w:color="auto"/>
            <w:right w:val="none" w:sz="0" w:space="0" w:color="auto"/>
          </w:divBdr>
        </w:div>
        <w:div w:id="365175650">
          <w:marLeft w:val="640"/>
          <w:marRight w:val="0"/>
          <w:marTop w:val="0"/>
          <w:marBottom w:val="0"/>
          <w:divBdr>
            <w:top w:val="none" w:sz="0" w:space="0" w:color="auto"/>
            <w:left w:val="none" w:sz="0" w:space="0" w:color="auto"/>
            <w:bottom w:val="none" w:sz="0" w:space="0" w:color="auto"/>
            <w:right w:val="none" w:sz="0" w:space="0" w:color="auto"/>
          </w:divBdr>
        </w:div>
        <w:div w:id="1865512614">
          <w:marLeft w:val="640"/>
          <w:marRight w:val="0"/>
          <w:marTop w:val="0"/>
          <w:marBottom w:val="0"/>
          <w:divBdr>
            <w:top w:val="none" w:sz="0" w:space="0" w:color="auto"/>
            <w:left w:val="none" w:sz="0" w:space="0" w:color="auto"/>
            <w:bottom w:val="none" w:sz="0" w:space="0" w:color="auto"/>
            <w:right w:val="none" w:sz="0" w:space="0" w:color="auto"/>
          </w:divBdr>
        </w:div>
        <w:div w:id="1641498789">
          <w:marLeft w:val="640"/>
          <w:marRight w:val="0"/>
          <w:marTop w:val="0"/>
          <w:marBottom w:val="0"/>
          <w:divBdr>
            <w:top w:val="none" w:sz="0" w:space="0" w:color="auto"/>
            <w:left w:val="none" w:sz="0" w:space="0" w:color="auto"/>
            <w:bottom w:val="none" w:sz="0" w:space="0" w:color="auto"/>
            <w:right w:val="none" w:sz="0" w:space="0" w:color="auto"/>
          </w:divBdr>
        </w:div>
        <w:div w:id="1910266198">
          <w:marLeft w:val="640"/>
          <w:marRight w:val="0"/>
          <w:marTop w:val="0"/>
          <w:marBottom w:val="0"/>
          <w:divBdr>
            <w:top w:val="none" w:sz="0" w:space="0" w:color="auto"/>
            <w:left w:val="none" w:sz="0" w:space="0" w:color="auto"/>
            <w:bottom w:val="none" w:sz="0" w:space="0" w:color="auto"/>
            <w:right w:val="none" w:sz="0" w:space="0" w:color="auto"/>
          </w:divBdr>
        </w:div>
        <w:div w:id="1232430224">
          <w:marLeft w:val="640"/>
          <w:marRight w:val="0"/>
          <w:marTop w:val="0"/>
          <w:marBottom w:val="0"/>
          <w:divBdr>
            <w:top w:val="none" w:sz="0" w:space="0" w:color="auto"/>
            <w:left w:val="none" w:sz="0" w:space="0" w:color="auto"/>
            <w:bottom w:val="none" w:sz="0" w:space="0" w:color="auto"/>
            <w:right w:val="none" w:sz="0" w:space="0" w:color="auto"/>
          </w:divBdr>
        </w:div>
        <w:div w:id="197547047">
          <w:marLeft w:val="640"/>
          <w:marRight w:val="0"/>
          <w:marTop w:val="0"/>
          <w:marBottom w:val="0"/>
          <w:divBdr>
            <w:top w:val="none" w:sz="0" w:space="0" w:color="auto"/>
            <w:left w:val="none" w:sz="0" w:space="0" w:color="auto"/>
            <w:bottom w:val="none" w:sz="0" w:space="0" w:color="auto"/>
            <w:right w:val="none" w:sz="0" w:space="0" w:color="auto"/>
          </w:divBdr>
        </w:div>
        <w:div w:id="1940483707">
          <w:marLeft w:val="640"/>
          <w:marRight w:val="0"/>
          <w:marTop w:val="0"/>
          <w:marBottom w:val="0"/>
          <w:divBdr>
            <w:top w:val="none" w:sz="0" w:space="0" w:color="auto"/>
            <w:left w:val="none" w:sz="0" w:space="0" w:color="auto"/>
            <w:bottom w:val="none" w:sz="0" w:space="0" w:color="auto"/>
            <w:right w:val="none" w:sz="0" w:space="0" w:color="auto"/>
          </w:divBdr>
        </w:div>
        <w:div w:id="110439776">
          <w:marLeft w:val="640"/>
          <w:marRight w:val="0"/>
          <w:marTop w:val="0"/>
          <w:marBottom w:val="0"/>
          <w:divBdr>
            <w:top w:val="none" w:sz="0" w:space="0" w:color="auto"/>
            <w:left w:val="none" w:sz="0" w:space="0" w:color="auto"/>
            <w:bottom w:val="none" w:sz="0" w:space="0" w:color="auto"/>
            <w:right w:val="none" w:sz="0" w:space="0" w:color="auto"/>
          </w:divBdr>
        </w:div>
      </w:divsChild>
    </w:div>
    <w:div w:id="1293554926">
      <w:bodyDiv w:val="1"/>
      <w:marLeft w:val="0"/>
      <w:marRight w:val="0"/>
      <w:marTop w:val="0"/>
      <w:marBottom w:val="0"/>
      <w:divBdr>
        <w:top w:val="none" w:sz="0" w:space="0" w:color="auto"/>
        <w:left w:val="none" w:sz="0" w:space="0" w:color="auto"/>
        <w:bottom w:val="none" w:sz="0" w:space="0" w:color="auto"/>
        <w:right w:val="none" w:sz="0" w:space="0" w:color="auto"/>
      </w:divBdr>
      <w:divsChild>
        <w:div w:id="1185053453">
          <w:marLeft w:val="640"/>
          <w:marRight w:val="0"/>
          <w:marTop w:val="0"/>
          <w:marBottom w:val="0"/>
          <w:divBdr>
            <w:top w:val="none" w:sz="0" w:space="0" w:color="auto"/>
            <w:left w:val="none" w:sz="0" w:space="0" w:color="auto"/>
            <w:bottom w:val="none" w:sz="0" w:space="0" w:color="auto"/>
            <w:right w:val="none" w:sz="0" w:space="0" w:color="auto"/>
          </w:divBdr>
        </w:div>
        <w:div w:id="1432896290">
          <w:marLeft w:val="640"/>
          <w:marRight w:val="0"/>
          <w:marTop w:val="0"/>
          <w:marBottom w:val="0"/>
          <w:divBdr>
            <w:top w:val="none" w:sz="0" w:space="0" w:color="auto"/>
            <w:left w:val="none" w:sz="0" w:space="0" w:color="auto"/>
            <w:bottom w:val="none" w:sz="0" w:space="0" w:color="auto"/>
            <w:right w:val="none" w:sz="0" w:space="0" w:color="auto"/>
          </w:divBdr>
        </w:div>
        <w:div w:id="508254316">
          <w:marLeft w:val="640"/>
          <w:marRight w:val="0"/>
          <w:marTop w:val="0"/>
          <w:marBottom w:val="0"/>
          <w:divBdr>
            <w:top w:val="none" w:sz="0" w:space="0" w:color="auto"/>
            <w:left w:val="none" w:sz="0" w:space="0" w:color="auto"/>
            <w:bottom w:val="none" w:sz="0" w:space="0" w:color="auto"/>
            <w:right w:val="none" w:sz="0" w:space="0" w:color="auto"/>
          </w:divBdr>
        </w:div>
        <w:div w:id="1140607958">
          <w:marLeft w:val="640"/>
          <w:marRight w:val="0"/>
          <w:marTop w:val="0"/>
          <w:marBottom w:val="0"/>
          <w:divBdr>
            <w:top w:val="none" w:sz="0" w:space="0" w:color="auto"/>
            <w:left w:val="none" w:sz="0" w:space="0" w:color="auto"/>
            <w:bottom w:val="none" w:sz="0" w:space="0" w:color="auto"/>
            <w:right w:val="none" w:sz="0" w:space="0" w:color="auto"/>
          </w:divBdr>
        </w:div>
        <w:div w:id="1762985972">
          <w:marLeft w:val="640"/>
          <w:marRight w:val="0"/>
          <w:marTop w:val="0"/>
          <w:marBottom w:val="0"/>
          <w:divBdr>
            <w:top w:val="none" w:sz="0" w:space="0" w:color="auto"/>
            <w:left w:val="none" w:sz="0" w:space="0" w:color="auto"/>
            <w:bottom w:val="none" w:sz="0" w:space="0" w:color="auto"/>
            <w:right w:val="none" w:sz="0" w:space="0" w:color="auto"/>
          </w:divBdr>
        </w:div>
        <w:div w:id="780226571">
          <w:marLeft w:val="640"/>
          <w:marRight w:val="0"/>
          <w:marTop w:val="0"/>
          <w:marBottom w:val="0"/>
          <w:divBdr>
            <w:top w:val="none" w:sz="0" w:space="0" w:color="auto"/>
            <w:left w:val="none" w:sz="0" w:space="0" w:color="auto"/>
            <w:bottom w:val="none" w:sz="0" w:space="0" w:color="auto"/>
            <w:right w:val="none" w:sz="0" w:space="0" w:color="auto"/>
          </w:divBdr>
        </w:div>
        <w:div w:id="1378091497">
          <w:marLeft w:val="640"/>
          <w:marRight w:val="0"/>
          <w:marTop w:val="0"/>
          <w:marBottom w:val="0"/>
          <w:divBdr>
            <w:top w:val="none" w:sz="0" w:space="0" w:color="auto"/>
            <w:left w:val="none" w:sz="0" w:space="0" w:color="auto"/>
            <w:bottom w:val="none" w:sz="0" w:space="0" w:color="auto"/>
            <w:right w:val="none" w:sz="0" w:space="0" w:color="auto"/>
          </w:divBdr>
        </w:div>
        <w:div w:id="1140657436">
          <w:marLeft w:val="640"/>
          <w:marRight w:val="0"/>
          <w:marTop w:val="0"/>
          <w:marBottom w:val="0"/>
          <w:divBdr>
            <w:top w:val="none" w:sz="0" w:space="0" w:color="auto"/>
            <w:left w:val="none" w:sz="0" w:space="0" w:color="auto"/>
            <w:bottom w:val="none" w:sz="0" w:space="0" w:color="auto"/>
            <w:right w:val="none" w:sz="0" w:space="0" w:color="auto"/>
          </w:divBdr>
        </w:div>
        <w:div w:id="1978873040">
          <w:marLeft w:val="640"/>
          <w:marRight w:val="0"/>
          <w:marTop w:val="0"/>
          <w:marBottom w:val="0"/>
          <w:divBdr>
            <w:top w:val="none" w:sz="0" w:space="0" w:color="auto"/>
            <w:left w:val="none" w:sz="0" w:space="0" w:color="auto"/>
            <w:bottom w:val="none" w:sz="0" w:space="0" w:color="auto"/>
            <w:right w:val="none" w:sz="0" w:space="0" w:color="auto"/>
          </w:divBdr>
        </w:div>
        <w:div w:id="404760409">
          <w:marLeft w:val="640"/>
          <w:marRight w:val="0"/>
          <w:marTop w:val="0"/>
          <w:marBottom w:val="0"/>
          <w:divBdr>
            <w:top w:val="none" w:sz="0" w:space="0" w:color="auto"/>
            <w:left w:val="none" w:sz="0" w:space="0" w:color="auto"/>
            <w:bottom w:val="none" w:sz="0" w:space="0" w:color="auto"/>
            <w:right w:val="none" w:sz="0" w:space="0" w:color="auto"/>
          </w:divBdr>
        </w:div>
        <w:div w:id="63380663">
          <w:marLeft w:val="640"/>
          <w:marRight w:val="0"/>
          <w:marTop w:val="0"/>
          <w:marBottom w:val="0"/>
          <w:divBdr>
            <w:top w:val="none" w:sz="0" w:space="0" w:color="auto"/>
            <w:left w:val="none" w:sz="0" w:space="0" w:color="auto"/>
            <w:bottom w:val="none" w:sz="0" w:space="0" w:color="auto"/>
            <w:right w:val="none" w:sz="0" w:space="0" w:color="auto"/>
          </w:divBdr>
        </w:div>
        <w:div w:id="421071281">
          <w:marLeft w:val="640"/>
          <w:marRight w:val="0"/>
          <w:marTop w:val="0"/>
          <w:marBottom w:val="0"/>
          <w:divBdr>
            <w:top w:val="none" w:sz="0" w:space="0" w:color="auto"/>
            <w:left w:val="none" w:sz="0" w:space="0" w:color="auto"/>
            <w:bottom w:val="none" w:sz="0" w:space="0" w:color="auto"/>
            <w:right w:val="none" w:sz="0" w:space="0" w:color="auto"/>
          </w:divBdr>
        </w:div>
        <w:div w:id="1542281939">
          <w:marLeft w:val="640"/>
          <w:marRight w:val="0"/>
          <w:marTop w:val="0"/>
          <w:marBottom w:val="0"/>
          <w:divBdr>
            <w:top w:val="none" w:sz="0" w:space="0" w:color="auto"/>
            <w:left w:val="none" w:sz="0" w:space="0" w:color="auto"/>
            <w:bottom w:val="none" w:sz="0" w:space="0" w:color="auto"/>
            <w:right w:val="none" w:sz="0" w:space="0" w:color="auto"/>
          </w:divBdr>
        </w:div>
        <w:div w:id="3362121">
          <w:marLeft w:val="640"/>
          <w:marRight w:val="0"/>
          <w:marTop w:val="0"/>
          <w:marBottom w:val="0"/>
          <w:divBdr>
            <w:top w:val="none" w:sz="0" w:space="0" w:color="auto"/>
            <w:left w:val="none" w:sz="0" w:space="0" w:color="auto"/>
            <w:bottom w:val="none" w:sz="0" w:space="0" w:color="auto"/>
            <w:right w:val="none" w:sz="0" w:space="0" w:color="auto"/>
          </w:divBdr>
        </w:div>
        <w:div w:id="2030252728">
          <w:marLeft w:val="640"/>
          <w:marRight w:val="0"/>
          <w:marTop w:val="0"/>
          <w:marBottom w:val="0"/>
          <w:divBdr>
            <w:top w:val="none" w:sz="0" w:space="0" w:color="auto"/>
            <w:left w:val="none" w:sz="0" w:space="0" w:color="auto"/>
            <w:bottom w:val="none" w:sz="0" w:space="0" w:color="auto"/>
            <w:right w:val="none" w:sz="0" w:space="0" w:color="auto"/>
          </w:divBdr>
        </w:div>
        <w:div w:id="1151947171">
          <w:marLeft w:val="640"/>
          <w:marRight w:val="0"/>
          <w:marTop w:val="0"/>
          <w:marBottom w:val="0"/>
          <w:divBdr>
            <w:top w:val="none" w:sz="0" w:space="0" w:color="auto"/>
            <w:left w:val="none" w:sz="0" w:space="0" w:color="auto"/>
            <w:bottom w:val="none" w:sz="0" w:space="0" w:color="auto"/>
            <w:right w:val="none" w:sz="0" w:space="0" w:color="auto"/>
          </w:divBdr>
        </w:div>
        <w:div w:id="1832599364">
          <w:marLeft w:val="640"/>
          <w:marRight w:val="0"/>
          <w:marTop w:val="0"/>
          <w:marBottom w:val="0"/>
          <w:divBdr>
            <w:top w:val="none" w:sz="0" w:space="0" w:color="auto"/>
            <w:left w:val="none" w:sz="0" w:space="0" w:color="auto"/>
            <w:bottom w:val="none" w:sz="0" w:space="0" w:color="auto"/>
            <w:right w:val="none" w:sz="0" w:space="0" w:color="auto"/>
          </w:divBdr>
        </w:div>
        <w:div w:id="723602666">
          <w:marLeft w:val="640"/>
          <w:marRight w:val="0"/>
          <w:marTop w:val="0"/>
          <w:marBottom w:val="0"/>
          <w:divBdr>
            <w:top w:val="none" w:sz="0" w:space="0" w:color="auto"/>
            <w:left w:val="none" w:sz="0" w:space="0" w:color="auto"/>
            <w:bottom w:val="none" w:sz="0" w:space="0" w:color="auto"/>
            <w:right w:val="none" w:sz="0" w:space="0" w:color="auto"/>
          </w:divBdr>
        </w:div>
        <w:div w:id="1117145438">
          <w:marLeft w:val="640"/>
          <w:marRight w:val="0"/>
          <w:marTop w:val="0"/>
          <w:marBottom w:val="0"/>
          <w:divBdr>
            <w:top w:val="none" w:sz="0" w:space="0" w:color="auto"/>
            <w:left w:val="none" w:sz="0" w:space="0" w:color="auto"/>
            <w:bottom w:val="none" w:sz="0" w:space="0" w:color="auto"/>
            <w:right w:val="none" w:sz="0" w:space="0" w:color="auto"/>
          </w:divBdr>
        </w:div>
        <w:div w:id="832531739">
          <w:marLeft w:val="640"/>
          <w:marRight w:val="0"/>
          <w:marTop w:val="0"/>
          <w:marBottom w:val="0"/>
          <w:divBdr>
            <w:top w:val="none" w:sz="0" w:space="0" w:color="auto"/>
            <w:left w:val="none" w:sz="0" w:space="0" w:color="auto"/>
            <w:bottom w:val="none" w:sz="0" w:space="0" w:color="auto"/>
            <w:right w:val="none" w:sz="0" w:space="0" w:color="auto"/>
          </w:divBdr>
        </w:div>
        <w:div w:id="1561477210">
          <w:marLeft w:val="640"/>
          <w:marRight w:val="0"/>
          <w:marTop w:val="0"/>
          <w:marBottom w:val="0"/>
          <w:divBdr>
            <w:top w:val="none" w:sz="0" w:space="0" w:color="auto"/>
            <w:left w:val="none" w:sz="0" w:space="0" w:color="auto"/>
            <w:bottom w:val="none" w:sz="0" w:space="0" w:color="auto"/>
            <w:right w:val="none" w:sz="0" w:space="0" w:color="auto"/>
          </w:divBdr>
        </w:div>
        <w:div w:id="1466503021">
          <w:marLeft w:val="640"/>
          <w:marRight w:val="0"/>
          <w:marTop w:val="0"/>
          <w:marBottom w:val="0"/>
          <w:divBdr>
            <w:top w:val="none" w:sz="0" w:space="0" w:color="auto"/>
            <w:left w:val="none" w:sz="0" w:space="0" w:color="auto"/>
            <w:bottom w:val="none" w:sz="0" w:space="0" w:color="auto"/>
            <w:right w:val="none" w:sz="0" w:space="0" w:color="auto"/>
          </w:divBdr>
        </w:div>
        <w:div w:id="1741516929">
          <w:marLeft w:val="640"/>
          <w:marRight w:val="0"/>
          <w:marTop w:val="0"/>
          <w:marBottom w:val="0"/>
          <w:divBdr>
            <w:top w:val="none" w:sz="0" w:space="0" w:color="auto"/>
            <w:left w:val="none" w:sz="0" w:space="0" w:color="auto"/>
            <w:bottom w:val="none" w:sz="0" w:space="0" w:color="auto"/>
            <w:right w:val="none" w:sz="0" w:space="0" w:color="auto"/>
          </w:divBdr>
        </w:div>
        <w:div w:id="1021980570">
          <w:marLeft w:val="640"/>
          <w:marRight w:val="0"/>
          <w:marTop w:val="0"/>
          <w:marBottom w:val="0"/>
          <w:divBdr>
            <w:top w:val="none" w:sz="0" w:space="0" w:color="auto"/>
            <w:left w:val="none" w:sz="0" w:space="0" w:color="auto"/>
            <w:bottom w:val="none" w:sz="0" w:space="0" w:color="auto"/>
            <w:right w:val="none" w:sz="0" w:space="0" w:color="auto"/>
          </w:divBdr>
        </w:div>
        <w:div w:id="1235704360">
          <w:marLeft w:val="640"/>
          <w:marRight w:val="0"/>
          <w:marTop w:val="0"/>
          <w:marBottom w:val="0"/>
          <w:divBdr>
            <w:top w:val="none" w:sz="0" w:space="0" w:color="auto"/>
            <w:left w:val="none" w:sz="0" w:space="0" w:color="auto"/>
            <w:bottom w:val="none" w:sz="0" w:space="0" w:color="auto"/>
            <w:right w:val="none" w:sz="0" w:space="0" w:color="auto"/>
          </w:divBdr>
        </w:div>
        <w:div w:id="1250508415">
          <w:marLeft w:val="640"/>
          <w:marRight w:val="0"/>
          <w:marTop w:val="0"/>
          <w:marBottom w:val="0"/>
          <w:divBdr>
            <w:top w:val="none" w:sz="0" w:space="0" w:color="auto"/>
            <w:left w:val="none" w:sz="0" w:space="0" w:color="auto"/>
            <w:bottom w:val="none" w:sz="0" w:space="0" w:color="auto"/>
            <w:right w:val="none" w:sz="0" w:space="0" w:color="auto"/>
          </w:divBdr>
        </w:div>
        <w:div w:id="665090733">
          <w:marLeft w:val="640"/>
          <w:marRight w:val="0"/>
          <w:marTop w:val="0"/>
          <w:marBottom w:val="0"/>
          <w:divBdr>
            <w:top w:val="none" w:sz="0" w:space="0" w:color="auto"/>
            <w:left w:val="none" w:sz="0" w:space="0" w:color="auto"/>
            <w:bottom w:val="none" w:sz="0" w:space="0" w:color="auto"/>
            <w:right w:val="none" w:sz="0" w:space="0" w:color="auto"/>
          </w:divBdr>
        </w:div>
        <w:div w:id="1987707116">
          <w:marLeft w:val="640"/>
          <w:marRight w:val="0"/>
          <w:marTop w:val="0"/>
          <w:marBottom w:val="0"/>
          <w:divBdr>
            <w:top w:val="none" w:sz="0" w:space="0" w:color="auto"/>
            <w:left w:val="none" w:sz="0" w:space="0" w:color="auto"/>
            <w:bottom w:val="none" w:sz="0" w:space="0" w:color="auto"/>
            <w:right w:val="none" w:sz="0" w:space="0" w:color="auto"/>
          </w:divBdr>
        </w:div>
        <w:div w:id="1541749828">
          <w:marLeft w:val="640"/>
          <w:marRight w:val="0"/>
          <w:marTop w:val="0"/>
          <w:marBottom w:val="0"/>
          <w:divBdr>
            <w:top w:val="none" w:sz="0" w:space="0" w:color="auto"/>
            <w:left w:val="none" w:sz="0" w:space="0" w:color="auto"/>
            <w:bottom w:val="none" w:sz="0" w:space="0" w:color="auto"/>
            <w:right w:val="none" w:sz="0" w:space="0" w:color="auto"/>
          </w:divBdr>
        </w:div>
        <w:div w:id="172497220">
          <w:marLeft w:val="640"/>
          <w:marRight w:val="0"/>
          <w:marTop w:val="0"/>
          <w:marBottom w:val="0"/>
          <w:divBdr>
            <w:top w:val="none" w:sz="0" w:space="0" w:color="auto"/>
            <w:left w:val="none" w:sz="0" w:space="0" w:color="auto"/>
            <w:bottom w:val="none" w:sz="0" w:space="0" w:color="auto"/>
            <w:right w:val="none" w:sz="0" w:space="0" w:color="auto"/>
          </w:divBdr>
        </w:div>
        <w:div w:id="1548100278">
          <w:marLeft w:val="640"/>
          <w:marRight w:val="0"/>
          <w:marTop w:val="0"/>
          <w:marBottom w:val="0"/>
          <w:divBdr>
            <w:top w:val="none" w:sz="0" w:space="0" w:color="auto"/>
            <w:left w:val="none" w:sz="0" w:space="0" w:color="auto"/>
            <w:bottom w:val="none" w:sz="0" w:space="0" w:color="auto"/>
            <w:right w:val="none" w:sz="0" w:space="0" w:color="auto"/>
          </w:divBdr>
        </w:div>
        <w:div w:id="892473360">
          <w:marLeft w:val="640"/>
          <w:marRight w:val="0"/>
          <w:marTop w:val="0"/>
          <w:marBottom w:val="0"/>
          <w:divBdr>
            <w:top w:val="none" w:sz="0" w:space="0" w:color="auto"/>
            <w:left w:val="none" w:sz="0" w:space="0" w:color="auto"/>
            <w:bottom w:val="none" w:sz="0" w:space="0" w:color="auto"/>
            <w:right w:val="none" w:sz="0" w:space="0" w:color="auto"/>
          </w:divBdr>
        </w:div>
        <w:div w:id="1267882002">
          <w:marLeft w:val="640"/>
          <w:marRight w:val="0"/>
          <w:marTop w:val="0"/>
          <w:marBottom w:val="0"/>
          <w:divBdr>
            <w:top w:val="none" w:sz="0" w:space="0" w:color="auto"/>
            <w:left w:val="none" w:sz="0" w:space="0" w:color="auto"/>
            <w:bottom w:val="none" w:sz="0" w:space="0" w:color="auto"/>
            <w:right w:val="none" w:sz="0" w:space="0" w:color="auto"/>
          </w:divBdr>
        </w:div>
        <w:div w:id="1429812919">
          <w:marLeft w:val="640"/>
          <w:marRight w:val="0"/>
          <w:marTop w:val="0"/>
          <w:marBottom w:val="0"/>
          <w:divBdr>
            <w:top w:val="none" w:sz="0" w:space="0" w:color="auto"/>
            <w:left w:val="none" w:sz="0" w:space="0" w:color="auto"/>
            <w:bottom w:val="none" w:sz="0" w:space="0" w:color="auto"/>
            <w:right w:val="none" w:sz="0" w:space="0" w:color="auto"/>
          </w:divBdr>
        </w:div>
        <w:div w:id="724255062">
          <w:marLeft w:val="640"/>
          <w:marRight w:val="0"/>
          <w:marTop w:val="0"/>
          <w:marBottom w:val="0"/>
          <w:divBdr>
            <w:top w:val="none" w:sz="0" w:space="0" w:color="auto"/>
            <w:left w:val="none" w:sz="0" w:space="0" w:color="auto"/>
            <w:bottom w:val="none" w:sz="0" w:space="0" w:color="auto"/>
            <w:right w:val="none" w:sz="0" w:space="0" w:color="auto"/>
          </w:divBdr>
        </w:div>
        <w:div w:id="394815299">
          <w:marLeft w:val="640"/>
          <w:marRight w:val="0"/>
          <w:marTop w:val="0"/>
          <w:marBottom w:val="0"/>
          <w:divBdr>
            <w:top w:val="none" w:sz="0" w:space="0" w:color="auto"/>
            <w:left w:val="none" w:sz="0" w:space="0" w:color="auto"/>
            <w:bottom w:val="none" w:sz="0" w:space="0" w:color="auto"/>
            <w:right w:val="none" w:sz="0" w:space="0" w:color="auto"/>
          </w:divBdr>
        </w:div>
        <w:div w:id="699862272">
          <w:marLeft w:val="640"/>
          <w:marRight w:val="0"/>
          <w:marTop w:val="0"/>
          <w:marBottom w:val="0"/>
          <w:divBdr>
            <w:top w:val="none" w:sz="0" w:space="0" w:color="auto"/>
            <w:left w:val="none" w:sz="0" w:space="0" w:color="auto"/>
            <w:bottom w:val="none" w:sz="0" w:space="0" w:color="auto"/>
            <w:right w:val="none" w:sz="0" w:space="0" w:color="auto"/>
          </w:divBdr>
        </w:div>
        <w:div w:id="1345397262">
          <w:marLeft w:val="640"/>
          <w:marRight w:val="0"/>
          <w:marTop w:val="0"/>
          <w:marBottom w:val="0"/>
          <w:divBdr>
            <w:top w:val="none" w:sz="0" w:space="0" w:color="auto"/>
            <w:left w:val="none" w:sz="0" w:space="0" w:color="auto"/>
            <w:bottom w:val="none" w:sz="0" w:space="0" w:color="auto"/>
            <w:right w:val="none" w:sz="0" w:space="0" w:color="auto"/>
          </w:divBdr>
        </w:div>
        <w:div w:id="2138404703">
          <w:marLeft w:val="640"/>
          <w:marRight w:val="0"/>
          <w:marTop w:val="0"/>
          <w:marBottom w:val="0"/>
          <w:divBdr>
            <w:top w:val="none" w:sz="0" w:space="0" w:color="auto"/>
            <w:left w:val="none" w:sz="0" w:space="0" w:color="auto"/>
            <w:bottom w:val="none" w:sz="0" w:space="0" w:color="auto"/>
            <w:right w:val="none" w:sz="0" w:space="0" w:color="auto"/>
          </w:divBdr>
        </w:div>
        <w:div w:id="685908374">
          <w:marLeft w:val="640"/>
          <w:marRight w:val="0"/>
          <w:marTop w:val="0"/>
          <w:marBottom w:val="0"/>
          <w:divBdr>
            <w:top w:val="none" w:sz="0" w:space="0" w:color="auto"/>
            <w:left w:val="none" w:sz="0" w:space="0" w:color="auto"/>
            <w:bottom w:val="none" w:sz="0" w:space="0" w:color="auto"/>
            <w:right w:val="none" w:sz="0" w:space="0" w:color="auto"/>
          </w:divBdr>
        </w:div>
        <w:div w:id="2018775207">
          <w:marLeft w:val="640"/>
          <w:marRight w:val="0"/>
          <w:marTop w:val="0"/>
          <w:marBottom w:val="0"/>
          <w:divBdr>
            <w:top w:val="none" w:sz="0" w:space="0" w:color="auto"/>
            <w:left w:val="none" w:sz="0" w:space="0" w:color="auto"/>
            <w:bottom w:val="none" w:sz="0" w:space="0" w:color="auto"/>
            <w:right w:val="none" w:sz="0" w:space="0" w:color="auto"/>
          </w:divBdr>
        </w:div>
        <w:div w:id="1389302810">
          <w:marLeft w:val="640"/>
          <w:marRight w:val="0"/>
          <w:marTop w:val="0"/>
          <w:marBottom w:val="0"/>
          <w:divBdr>
            <w:top w:val="none" w:sz="0" w:space="0" w:color="auto"/>
            <w:left w:val="none" w:sz="0" w:space="0" w:color="auto"/>
            <w:bottom w:val="none" w:sz="0" w:space="0" w:color="auto"/>
            <w:right w:val="none" w:sz="0" w:space="0" w:color="auto"/>
          </w:divBdr>
        </w:div>
        <w:div w:id="1008168599">
          <w:marLeft w:val="640"/>
          <w:marRight w:val="0"/>
          <w:marTop w:val="0"/>
          <w:marBottom w:val="0"/>
          <w:divBdr>
            <w:top w:val="none" w:sz="0" w:space="0" w:color="auto"/>
            <w:left w:val="none" w:sz="0" w:space="0" w:color="auto"/>
            <w:bottom w:val="none" w:sz="0" w:space="0" w:color="auto"/>
            <w:right w:val="none" w:sz="0" w:space="0" w:color="auto"/>
          </w:divBdr>
        </w:div>
        <w:div w:id="838352572">
          <w:marLeft w:val="640"/>
          <w:marRight w:val="0"/>
          <w:marTop w:val="0"/>
          <w:marBottom w:val="0"/>
          <w:divBdr>
            <w:top w:val="none" w:sz="0" w:space="0" w:color="auto"/>
            <w:left w:val="none" w:sz="0" w:space="0" w:color="auto"/>
            <w:bottom w:val="none" w:sz="0" w:space="0" w:color="auto"/>
            <w:right w:val="none" w:sz="0" w:space="0" w:color="auto"/>
          </w:divBdr>
        </w:div>
        <w:div w:id="1131052473">
          <w:marLeft w:val="640"/>
          <w:marRight w:val="0"/>
          <w:marTop w:val="0"/>
          <w:marBottom w:val="0"/>
          <w:divBdr>
            <w:top w:val="none" w:sz="0" w:space="0" w:color="auto"/>
            <w:left w:val="none" w:sz="0" w:space="0" w:color="auto"/>
            <w:bottom w:val="none" w:sz="0" w:space="0" w:color="auto"/>
            <w:right w:val="none" w:sz="0" w:space="0" w:color="auto"/>
          </w:divBdr>
        </w:div>
        <w:div w:id="1569463580">
          <w:marLeft w:val="640"/>
          <w:marRight w:val="0"/>
          <w:marTop w:val="0"/>
          <w:marBottom w:val="0"/>
          <w:divBdr>
            <w:top w:val="none" w:sz="0" w:space="0" w:color="auto"/>
            <w:left w:val="none" w:sz="0" w:space="0" w:color="auto"/>
            <w:bottom w:val="none" w:sz="0" w:space="0" w:color="auto"/>
            <w:right w:val="none" w:sz="0" w:space="0" w:color="auto"/>
          </w:divBdr>
        </w:div>
        <w:div w:id="1036469238">
          <w:marLeft w:val="640"/>
          <w:marRight w:val="0"/>
          <w:marTop w:val="0"/>
          <w:marBottom w:val="0"/>
          <w:divBdr>
            <w:top w:val="none" w:sz="0" w:space="0" w:color="auto"/>
            <w:left w:val="none" w:sz="0" w:space="0" w:color="auto"/>
            <w:bottom w:val="none" w:sz="0" w:space="0" w:color="auto"/>
            <w:right w:val="none" w:sz="0" w:space="0" w:color="auto"/>
          </w:divBdr>
        </w:div>
        <w:div w:id="1309357023">
          <w:marLeft w:val="640"/>
          <w:marRight w:val="0"/>
          <w:marTop w:val="0"/>
          <w:marBottom w:val="0"/>
          <w:divBdr>
            <w:top w:val="none" w:sz="0" w:space="0" w:color="auto"/>
            <w:left w:val="none" w:sz="0" w:space="0" w:color="auto"/>
            <w:bottom w:val="none" w:sz="0" w:space="0" w:color="auto"/>
            <w:right w:val="none" w:sz="0" w:space="0" w:color="auto"/>
          </w:divBdr>
        </w:div>
        <w:div w:id="52706094">
          <w:marLeft w:val="640"/>
          <w:marRight w:val="0"/>
          <w:marTop w:val="0"/>
          <w:marBottom w:val="0"/>
          <w:divBdr>
            <w:top w:val="none" w:sz="0" w:space="0" w:color="auto"/>
            <w:left w:val="none" w:sz="0" w:space="0" w:color="auto"/>
            <w:bottom w:val="none" w:sz="0" w:space="0" w:color="auto"/>
            <w:right w:val="none" w:sz="0" w:space="0" w:color="auto"/>
          </w:divBdr>
        </w:div>
        <w:div w:id="1629159747">
          <w:marLeft w:val="640"/>
          <w:marRight w:val="0"/>
          <w:marTop w:val="0"/>
          <w:marBottom w:val="0"/>
          <w:divBdr>
            <w:top w:val="none" w:sz="0" w:space="0" w:color="auto"/>
            <w:left w:val="none" w:sz="0" w:space="0" w:color="auto"/>
            <w:bottom w:val="none" w:sz="0" w:space="0" w:color="auto"/>
            <w:right w:val="none" w:sz="0" w:space="0" w:color="auto"/>
          </w:divBdr>
        </w:div>
        <w:div w:id="2081054353">
          <w:marLeft w:val="640"/>
          <w:marRight w:val="0"/>
          <w:marTop w:val="0"/>
          <w:marBottom w:val="0"/>
          <w:divBdr>
            <w:top w:val="none" w:sz="0" w:space="0" w:color="auto"/>
            <w:left w:val="none" w:sz="0" w:space="0" w:color="auto"/>
            <w:bottom w:val="none" w:sz="0" w:space="0" w:color="auto"/>
            <w:right w:val="none" w:sz="0" w:space="0" w:color="auto"/>
          </w:divBdr>
        </w:div>
        <w:div w:id="1957985266">
          <w:marLeft w:val="640"/>
          <w:marRight w:val="0"/>
          <w:marTop w:val="0"/>
          <w:marBottom w:val="0"/>
          <w:divBdr>
            <w:top w:val="none" w:sz="0" w:space="0" w:color="auto"/>
            <w:left w:val="none" w:sz="0" w:space="0" w:color="auto"/>
            <w:bottom w:val="none" w:sz="0" w:space="0" w:color="auto"/>
            <w:right w:val="none" w:sz="0" w:space="0" w:color="auto"/>
          </w:divBdr>
        </w:div>
        <w:div w:id="662470190">
          <w:marLeft w:val="640"/>
          <w:marRight w:val="0"/>
          <w:marTop w:val="0"/>
          <w:marBottom w:val="0"/>
          <w:divBdr>
            <w:top w:val="none" w:sz="0" w:space="0" w:color="auto"/>
            <w:left w:val="none" w:sz="0" w:space="0" w:color="auto"/>
            <w:bottom w:val="none" w:sz="0" w:space="0" w:color="auto"/>
            <w:right w:val="none" w:sz="0" w:space="0" w:color="auto"/>
          </w:divBdr>
        </w:div>
        <w:div w:id="1561211616">
          <w:marLeft w:val="640"/>
          <w:marRight w:val="0"/>
          <w:marTop w:val="0"/>
          <w:marBottom w:val="0"/>
          <w:divBdr>
            <w:top w:val="none" w:sz="0" w:space="0" w:color="auto"/>
            <w:left w:val="none" w:sz="0" w:space="0" w:color="auto"/>
            <w:bottom w:val="none" w:sz="0" w:space="0" w:color="auto"/>
            <w:right w:val="none" w:sz="0" w:space="0" w:color="auto"/>
          </w:divBdr>
        </w:div>
        <w:div w:id="1263760434">
          <w:marLeft w:val="640"/>
          <w:marRight w:val="0"/>
          <w:marTop w:val="0"/>
          <w:marBottom w:val="0"/>
          <w:divBdr>
            <w:top w:val="none" w:sz="0" w:space="0" w:color="auto"/>
            <w:left w:val="none" w:sz="0" w:space="0" w:color="auto"/>
            <w:bottom w:val="none" w:sz="0" w:space="0" w:color="auto"/>
            <w:right w:val="none" w:sz="0" w:space="0" w:color="auto"/>
          </w:divBdr>
        </w:div>
        <w:div w:id="1108892558">
          <w:marLeft w:val="640"/>
          <w:marRight w:val="0"/>
          <w:marTop w:val="0"/>
          <w:marBottom w:val="0"/>
          <w:divBdr>
            <w:top w:val="none" w:sz="0" w:space="0" w:color="auto"/>
            <w:left w:val="none" w:sz="0" w:space="0" w:color="auto"/>
            <w:bottom w:val="none" w:sz="0" w:space="0" w:color="auto"/>
            <w:right w:val="none" w:sz="0" w:space="0" w:color="auto"/>
          </w:divBdr>
        </w:div>
        <w:div w:id="183567400">
          <w:marLeft w:val="640"/>
          <w:marRight w:val="0"/>
          <w:marTop w:val="0"/>
          <w:marBottom w:val="0"/>
          <w:divBdr>
            <w:top w:val="none" w:sz="0" w:space="0" w:color="auto"/>
            <w:left w:val="none" w:sz="0" w:space="0" w:color="auto"/>
            <w:bottom w:val="none" w:sz="0" w:space="0" w:color="auto"/>
            <w:right w:val="none" w:sz="0" w:space="0" w:color="auto"/>
          </w:divBdr>
        </w:div>
        <w:div w:id="1970280198">
          <w:marLeft w:val="640"/>
          <w:marRight w:val="0"/>
          <w:marTop w:val="0"/>
          <w:marBottom w:val="0"/>
          <w:divBdr>
            <w:top w:val="none" w:sz="0" w:space="0" w:color="auto"/>
            <w:left w:val="none" w:sz="0" w:space="0" w:color="auto"/>
            <w:bottom w:val="none" w:sz="0" w:space="0" w:color="auto"/>
            <w:right w:val="none" w:sz="0" w:space="0" w:color="auto"/>
          </w:divBdr>
        </w:div>
        <w:div w:id="1613319660">
          <w:marLeft w:val="640"/>
          <w:marRight w:val="0"/>
          <w:marTop w:val="0"/>
          <w:marBottom w:val="0"/>
          <w:divBdr>
            <w:top w:val="none" w:sz="0" w:space="0" w:color="auto"/>
            <w:left w:val="none" w:sz="0" w:space="0" w:color="auto"/>
            <w:bottom w:val="none" w:sz="0" w:space="0" w:color="auto"/>
            <w:right w:val="none" w:sz="0" w:space="0" w:color="auto"/>
          </w:divBdr>
        </w:div>
        <w:div w:id="2033149323">
          <w:marLeft w:val="640"/>
          <w:marRight w:val="0"/>
          <w:marTop w:val="0"/>
          <w:marBottom w:val="0"/>
          <w:divBdr>
            <w:top w:val="none" w:sz="0" w:space="0" w:color="auto"/>
            <w:left w:val="none" w:sz="0" w:space="0" w:color="auto"/>
            <w:bottom w:val="none" w:sz="0" w:space="0" w:color="auto"/>
            <w:right w:val="none" w:sz="0" w:space="0" w:color="auto"/>
          </w:divBdr>
        </w:div>
        <w:div w:id="532889744">
          <w:marLeft w:val="640"/>
          <w:marRight w:val="0"/>
          <w:marTop w:val="0"/>
          <w:marBottom w:val="0"/>
          <w:divBdr>
            <w:top w:val="none" w:sz="0" w:space="0" w:color="auto"/>
            <w:left w:val="none" w:sz="0" w:space="0" w:color="auto"/>
            <w:bottom w:val="none" w:sz="0" w:space="0" w:color="auto"/>
            <w:right w:val="none" w:sz="0" w:space="0" w:color="auto"/>
          </w:divBdr>
        </w:div>
        <w:div w:id="1973247514">
          <w:marLeft w:val="640"/>
          <w:marRight w:val="0"/>
          <w:marTop w:val="0"/>
          <w:marBottom w:val="0"/>
          <w:divBdr>
            <w:top w:val="none" w:sz="0" w:space="0" w:color="auto"/>
            <w:left w:val="none" w:sz="0" w:space="0" w:color="auto"/>
            <w:bottom w:val="none" w:sz="0" w:space="0" w:color="auto"/>
            <w:right w:val="none" w:sz="0" w:space="0" w:color="auto"/>
          </w:divBdr>
        </w:div>
        <w:div w:id="1041710383">
          <w:marLeft w:val="640"/>
          <w:marRight w:val="0"/>
          <w:marTop w:val="0"/>
          <w:marBottom w:val="0"/>
          <w:divBdr>
            <w:top w:val="none" w:sz="0" w:space="0" w:color="auto"/>
            <w:left w:val="none" w:sz="0" w:space="0" w:color="auto"/>
            <w:bottom w:val="none" w:sz="0" w:space="0" w:color="auto"/>
            <w:right w:val="none" w:sz="0" w:space="0" w:color="auto"/>
          </w:divBdr>
        </w:div>
        <w:div w:id="1148283924">
          <w:marLeft w:val="640"/>
          <w:marRight w:val="0"/>
          <w:marTop w:val="0"/>
          <w:marBottom w:val="0"/>
          <w:divBdr>
            <w:top w:val="none" w:sz="0" w:space="0" w:color="auto"/>
            <w:left w:val="none" w:sz="0" w:space="0" w:color="auto"/>
            <w:bottom w:val="none" w:sz="0" w:space="0" w:color="auto"/>
            <w:right w:val="none" w:sz="0" w:space="0" w:color="auto"/>
          </w:divBdr>
        </w:div>
        <w:div w:id="1378315173">
          <w:marLeft w:val="640"/>
          <w:marRight w:val="0"/>
          <w:marTop w:val="0"/>
          <w:marBottom w:val="0"/>
          <w:divBdr>
            <w:top w:val="none" w:sz="0" w:space="0" w:color="auto"/>
            <w:left w:val="none" w:sz="0" w:space="0" w:color="auto"/>
            <w:bottom w:val="none" w:sz="0" w:space="0" w:color="auto"/>
            <w:right w:val="none" w:sz="0" w:space="0" w:color="auto"/>
          </w:divBdr>
        </w:div>
        <w:div w:id="830683740">
          <w:marLeft w:val="640"/>
          <w:marRight w:val="0"/>
          <w:marTop w:val="0"/>
          <w:marBottom w:val="0"/>
          <w:divBdr>
            <w:top w:val="none" w:sz="0" w:space="0" w:color="auto"/>
            <w:left w:val="none" w:sz="0" w:space="0" w:color="auto"/>
            <w:bottom w:val="none" w:sz="0" w:space="0" w:color="auto"/>
            <w:right w:val="none" w:sz="0" w:space="0" w:color="auto"/>
          </w:divBdr>
        </w:div>
        <w:div w:id="2022079923">
          <w:marLeft w:val="640"/>
          <w:marRight w:val="0"/>
          <w:marTop w:val="0"/>
          <w:marBottom w:val="0"/>
          <w:divBdr>
            <w:top w:val="none" w:sz="0" w:space="0" w:color="auto"/>
            <w:left w:val="none" w:sz="0" w:space="0" w:color="auto"/>
            <w:bottom w:val="none" w:sz="0" w:space="0" w:color="auto"/>
            <w:right w:val="none" w:sz="0" w:space="0" w:color="auto"/>
          </w:divBdr>
        </w:div>
        <w:div w:id="1565292267">
          <w:marLeft w:val="640"/>
          <w:marRight w:val="0"/>
          <w:marTop w:val="0"/>
          <w:marBottom w:val="0"/>
          <w:divBdr>
            <w:top w:val="none" w:sz="0" w:space="0" w:color="auto"/>
            <w:left w:val="none" w:sz="0" w:space="0" w:color="auto"/>
            <w:bottom w:val="none" w:sz="0" w:space="0" w:color="auto"/>
            <w:right w:val="none" w:sz="0" w:space="0" w:color="auto"/>
          </w:divBdr>
        </w:div>
        <w:div w:id="1103497725">
          <w:marLeft w:val="640"/>
          <w:marRight w:val="0"/>
          <w:marTop w:val="0"/>
          <w:marBottom w:val="0"/>
          <w:divBdr>
            <w:top w:val="none" w:sz="0" w:space="0" w:color="auto"/>
            <w:left w:val="none" w:sz="0" w:space="0" w:color="auto"/>
            <w:bottom w:val="none" w:sz="0" w:space="0" w:color="auto"/>
            <w:right w:val="none" w:sz="0" w:space="0" w:color="auto"/>
          </w:divBdr>
        </w:div>
        <w:div w:id="1180775039">
          <w:marLeft w:val="640"/>
          <w:marRight w:val="0"/>
          <w:marTop w:val="0"/>
          <w:marBottom w:val="0"/>
          <w:divBdr>
            <w:top w:val="none" w:sz="0" w:space="0" w:color="auto"/>
            <w:left w:val="none" w:sz="0" w:space="0" w:color="auto"/>
            <w:bottom w:val="none" w:sz="0" w:space="0" w:color="auto"/>
            <w:right w:val="none" w:sz="0" w:space="0" w:color="auto"/>
          </w:divBdr>
        </w:div>
        <w:div w:id="990258167">
          <w:marLeft w:val="640"/>
          <w:marRight w:val="0"/>
          <w:marTop w:val="0"/>
          <w:marBottom w:val="0"/>
          <w:divBdr>
            <w:top w:val="none" w:sz="0" w:space="0" w:color="auto"/>
            <w:left w:val="none" w:sz="0" w:space="0" w:color="auto"/>
            <w:bottom w:val="none" w:sz="0" w:space="0" w:color="auto"/>
            <w:right w:val="none" w:sz="0" w:space="0" w:color="auto"/>
          </w:divBdr>
        </w:div>
        <w:div w:id="1142189581">
          <w:marLeft w:val="640"/>
          <w:marRight w:val="0"/>
          <w:marTop w:val="0"/>
          <w:marBottom w:val="0"/>
          <w:divBdr>
            <w:top w:val="none" w:sz="0" w:space="0" w:color="auto"/>
            <w:left w:val="none" w:sz="0" w:space="0" w:color="auto"/>
            <w:bottom w:val="none" w:sz="0" w:space="0" w:color="auto"/>
            <w:right w:val="none" w:sz="0" w:space="0" w:color="auto"/>
          </w:divBdr>
        </w:div>
        <w:div w:id="398483794">
          <w:marLeft w:val="640"/>
          <w:marRight w:val="0"/>
          <w:marTop w:val="0"/>
          <w:marBottom w:val="0"/>
          <w:divBdr>
            <w:top w:val="none" w:sz="0" w:space="0" w:color="auto"/>
            <w:left w:val="none" w:sz="0" w:space="0" w:color="auto"/>
            <w:bottom w:val="none" w:sz="0" w:space="0" w:color="auto"/>
            <w:right w:val="none" w:sz="0" w:space="0" w:color="auto"/>
          </w:divBdr>
        </w:div>
        <w:div w:id="606229467">
          <w:marLeft w:val="640"/>
          <w:marRight w:val="0"/>
          <w:marTop w:val="0"/>
          <w:marBottom w:val="0"/>
          <w:divBdr>
            <w:top w:val="none" w:sz="0" w:space="0" w:color="auto"/>
            <w:left w:val="none" w:sz="0" w:space="0" w:color="auto"/>
            <w:bottom w:val="none" w:sz="0" w:space="0" w:color="auto"/>
            <w:right w:val="none" w:sz="0" w:space="0" w:color="auto"/>
          </w:divBdr>
        </w:div>
        <w:div w:id="662513573">
          <w:marLeft w:val="640"/>
          <w:marRight w:val="0"/>
          <w:marTop w:val="0"/>
          <w:marBottom w:val="0"/>
          <w:divBdr>
            <w:top w:val="none" w:sz="0" w:space="0" w:color="auto"/>
            <w:left w:val="none" w:sz="0" w:space="0" w:color="auto"/>
            <w:bottom w:val="none" w:sz="0" w:space="0" w:color="auto"/>
            <w:right w:val="none" w:sz="0" w:space="0" w:color="auto"/>
          </w:divBdr>
        </w:div>
        <w:div w:id="1941252740">
          <w:marLeft w:val="640"/>
          <w:marRight w:val="0"/>
          <w:marTop w:val="0"/>
          <w:marBottom w:val="0"/>
          <w:divBdr>
            <w:top w:val="none" w:sz="0" w:space="0" w:color="auto"/>
            <w:left w:val="none" w:sz="0" w:space="0" w:color="auto"/>
            <w:bottom w:val="none" w:sz="0" w:space="0" w:color="auto"/>
            <w:right w:val="none" w:sz="0" w:space="0" w:color="auto"/>
          </w:divBdr>
        </w:div>
        <w:div w:id="724723865">
          <w:marLeft w:val="640"/>
          <w:marRight w:val="0"/>
          <w:marTop w:val="0"/>
          <w:marBottom w:val="0"/>
          <w:divBdr>
            <w:top w:val="none" w:sz="0" w:space="0" w:color="auto"/>
            <w:left w:val="none" w:sz="0" w:space="0" w:color="auto"/>
            <w:bottom w:val="none" w:sz="0" w:space="0" w:color="auto"/>
            <w:right w:val="none" w:sz="0" w:space="0" w:color="auto"/>
          </w:divBdr>
        </w:div>
        <w:div w:id="1663923666">
          <w:marLeft w:val="640"/>
          <w:marRight w:val="0"/>
          <w:marTop w:val="0"/>
          <w:marBottom w:val="0"/>
          <w:divBdr>
            <w:top w:val="none" w:sz="0" w:space="0" w:color="auto"/>
            <w:left w:val="none" w:sz="0" w:space="0" w:color="auto"/>
            <w:bottom w:val="none" w:sz="0" w:space="0" w:color="auto"/>
            <w:right w:val="none" w:sz="0" w:space="0" w:color="auto"/>
          </w:divBdr>
        </w:div>
        <w:div w:id="424571590">
          <w:marLeft w:val="640"/>
          <w:marRight w:val="0"/>
          <w:marTop w:val="0"/>
          <w:marBottom w:val="0"/>
          <w:divBdr>
            <w:top w:val="none" w:sz="0" w:space="0" w:color="auto"/>
            <w:left w:val="none" w:sz="0" w:space="0" w:color="auto"/>
            <w:bottom w:val="none" w:sz="0" w:space="0" w:color="auto"/>
            <w:right w:val="none" w:sz="0" w:space="0" w:color="auto"/>
          </w:divBdr>
        </w:div>
        <w:div w:id="1012143178">
          <w:marLeft w:val="640"/>
          <w:marRight w:val="0"/>
          <w:marTop w:val="0"/>
          <w:marBottom w:val="0"/>
          <w:divBdr>
            <w:top w:val="none" w:sz="0" w:space="0" w:color="auto"/>
            <w:left w:val="none" w:sz="0" w:space="0" w:color="auto"/>
            <w:bottom w:val="none" w:sz="0" w:space="0" w:color="auto"/>
            <w:right w:val="none" w:sz="0" w:space="0" w:color="auto"/>
          </w:divBdr>
        </w:div>
        <w:div w:id="1945839844">
          <w:marLeft w:val="640"/>
          <w:marRight w:val="0"/>
          <w:marTop w:val="0"/>
          <w:marBottom w:val="0"/>
          <w:divBdr>
            <w:top w:val="none" w:sz="0" w:space="0" w:color="auto"/>
            <w:left w:val="none" w:sz="0" w:space="0" w:color="auto"/>
            <w:bottom w:val="none" w:sz="0" w:space="0" w:color="auto"/>
            <w:right w:val="none" w:sz="0" w:space="0" w:color="auto"/>
          </w:divBdr>
        </w:div>
        <w:div w:id="1217354432">
          <w:marLeft w:val="640"/>
          <w:marRight w:val="0"/>
          <w:marTop w:val="0"/>
          <w:marBottom w:val="0"/>
          <w:divBdr>
            <w:top w:val="none" w:sz="0" w:space="0" w:color="auto"/>
            <w:left w:val="none" w:sz="0" w:space="0" w:color="auto"/>
            <w:bottom w:val="none" w:sz="0" w:space="0" w:color="auto"/>
            <w:right w:val="none" w:sz="0" w:space="0" w:color="auto"/>
          </w:divBdr>
        </w:div>
        <w:div w:id="502091879">
          <w:marLeft w:val="640"/>
          <w:marRight w:val="0"/>
          <w:marTop w:val="0"/>
          <w:marBottom w:val="0"/>
          <w:divBdr>
            <w:top w:val="none" w:sz="0" w:space="0" w:color="auto"/>
            <w:left w:val="none" w:sz="0" w:space="0" w:color="auto"/>
            <w:bottom w:val="none" w:sz="0" w:space="0" w:color="auto"/>
            <w:right w:val="none" w:sz="0" w:space="0" w:color="auto"/>
          </w:divBdr>
        </w:div>
        <w:div w:id="229853894">
          <w:marLeft w:val="640"/>
          <w:marRight w:val="0"/>
          <w:marTop w:val="0"/>
          <w:marBottom w:val="0"/>
          <w:divBdr>
            <w:top w:val="none" w:sz="0" w:space="0" w:color="auto"/>
            <w:left w:val="none" w:sz="0" w:space="0" w:color="auto"/>
            <w:bottom w:val="none" w:sz="0" w:space="0" w:color="auto"/>
            <w:right w:val="none" w:sz="0" w:space="0" w:color="auto"/>
          </w:divBdr>
        </w:div>
        <w:div w:id="1032153288">
          <w:marLeft w:val="640"/>
          <w:marRight w:val="0"/>
          <w:marTop w:val="0"/>
          <w:marBottom w:val="0"/>
          <w:divBdr>
            <w:top w:val="none" w:sz="0" w:space="0" w:color="auto"/>
            <w:left w:val="none" w:sz="0" w:space="0" w:color="auto"/>
            <w:bottom w:val="none" w:sz="0" w:space="0" w:color="auto"/>
            <w:right w:val="none" w:sz="0" w:space="0" w:color="auto"/>
          </w:divBdr>
        </w:div>
        <w:div w:id="1462190377">
          <w:marLeft w:val="640"/>
          <w:marRight w:val="0"/>
          <w:marTop w:val="0"/>
          <w:marBottom w:val="0"/>
          <w:divBdr>
            <w:top w:val="none" w:sz="0" w:space="0" w:color="auto"/>
            <w:left w:val="none" w:sz="0" w:space="0" w:color="auto"/>
            <w:bottom w:val="none" w:sz="0" w:space="0" w:color="auto"/>
            <w:right w:val="none" w:sz="0" w:space="0" w:color="auto"/>
          </w:divBdr>
        </w:div>
        <w:div w:id="1290012785">
          <w:marLeft w:val="640"/>
          <w:marRight w:val="0"/>
          <w:marTop w:val="0"/>
          <w:marBottom w:val="0"/>
          <w:divBdr>
            <w:top w:val="none" w:sz="0" w:space="0" w:color="auto"/>
            <w:left w:val="none" w:sz="0" w:space="0" w:color="auto"/>
            <w:bottom w:val="none" w:sz="0" w:space="0" w:color="auto"/>
            <w:right w:val="none" w:sz="0" w:space="0" w:color="auto"/>
          </w:divBdr>
        </w:div>
        <w:div w:id="1411463609">
          <w:marLeft w:val="640"/>
          <w:marRight w:val="0"/>
          <w:marTop w:val="0"/>
          <w:marBottom w:val="0"/>
          <w:divBdr>
            <w:top w:val="none" w:sz="0" w:space="0" w:color="auto"/>
            <w:left w:val="none" w:sz="0" w:space="0" w:color="auto"/>
            <w:bottom w:val="none" w:sz="0" w:space="0" w:color="auto"/>
            <w:right w:val="none" w:sz="0" w:space="0" w:color="auto"/>
          </w:divBdr>
        </w:div>
        <w:div w:id="2041785791">
          <w:marLeft w:val="640"/>
          <w:marRight w:val="0"/>
          <w:marTop w:val="0"/>
          <w:marBottom w:val="0"/>
          <w:divBdr>
            <w:top w:val="none" w:sz="0" w:space="0" w:color="auto"/>
            <w:left w:val="none" w:sz="0" w:space="0" w:color="auto"/>
            <w:bottom w:val="none" w:sz="0" w:space="0" w:color="auto"/>
            <w:right w:val="none" w:sz="0" w:space="0" w:color="auto"/>
          </w:divBdr>
        </w:div>
        <w:div w:id="257107314">
          <w:marLeft w:val="640"/>
          <w:marRight w:val="0"/>
          <w:marTop w:val="0"/>
          <w:marBottom w:val="0"/>
          <w:divBdr>
            <w:top w:val="none" w:sz="0" w:space="0" w:color="auto"/>
            <w:left w:val="none" w:sz="0" w:space="0" w:color="auto"/>
            <w:bottom w:val="none" w:sz="0" w:space="0" w:color="auto"/>
            <w:right w:val="none" w:sz="0" w:space="0" w:color="auto"/>
          </w:divBdr>
        </w:div>
        <w:div w:id="445853507">
          <w:marLeft w:val="640"/>
          <w:marRight w:val="0"/>
          <w:marTop w:val="0"/>
          <w:marBottom w:val="0"/>
          <w:divBdr>
            <w:top w:val="none" w:sz="0" w:space="0" w:color="auto"/>
            <w:left w:val="none" w:sz="0" w:space="0" w:color="auto"/>
            <w:bottom w:val="none" w:sz="0" w:space="0" w:color="auto"/>
            <w:right w:val="none" w:sz="0" w:space="0" w:color="auto"/>
          </w:divBdr>
        </w:div>
        <w:div w:id="1147093737">
          <w:marLeft w:val="640"/>
          <w:marRight w:val="0"/>
          <w:marTop w:val="0"/>
          <w:marBottom w:val="0"/>
          <w:divBdr>
            <w:top w:val="none" w:sz="0" w:space="0" w:color="auto"/>
            <w:left w:val="none" w:sz="0" w:space="0" w:color="auto"/>
            <w:bottom w:val="none" w:sz="0" w:space="0" w:color="auto"/>
            <w:right w:val="none" w:sz="0" w:space="0" w:color="auto"/>
          </w:divBdr>
        </w:div>
        <w:div w:id="313490335">
          <w:marLeft w:val="640"/>
          <w:marRight w:val="0"/>
          <w:marTop w:val="0"/>
          <w:marBottom w:val="0"/>
          <w:divBdr>
            <w:top w:val="none" w:sz="0" w:space="0" w:color="auto"/>
            <w:left w:val="none" w:sz="0" w:space="0" w:color="auto"/>
            <w:bottom w:val="none" w:sz="0" w:space="0" w:color="auto"/>
            <w:right w:val="none" w:sz="0" w:space="0" w:color="auto"/>
          </w:divBdr>
        </w:div>
        <w:div w:id="496966556">
          <w:marLeft w:val="640"/>
          <w:marRight w:val="0"/>
          <w:marTop w:val="0"/>
          <w:marBottom w:val="0"/>
          <w:divBdr>
            <w:top w:val="none" w:sz="0" w:space="0" w:color="auto"/>
            <w:left w:val="none" w:sz="0" w:space="0" w:color="auto"/>
            <w:bottom w:val="none" w:sz="0" w:space="0" w:color="auto"/>
            <w:right w:val="none" w:sz="0" w:space="0" w:color="auto"/>
          </w:divBdr>
        </w:div>
        <w:div w:id="1302735965">
          <w:marLeft w:val="640"/>
          <w:marRight w:val="0"/>
          <w:marTop w:val="0"/>
          <w:marBottom w:val="0"/>
          <w:divBdr>
            <w:top w:val="none" w:sz="0" w:space="0" w:color="auto"/>
            <w:left w:val="none" w:sz="0" w:space="0" w:color="auto"/>
            <w:bottom w:val="none" w:sz="0" w:space="0" w:color="auto"/>
            <w:right w:val="none" w:sz="0" w:space="0" w:color="auto"/>
          </w:divBdr>
        </w:div>
        <w:div w:id="80949962">
          <w:marLeft w:val="640"/>
          <w:marRight w:val="0"/>
          <w:marTop w:val="0"/>
          <w:marBottom w:val="0"/>
          <w:divBdr>
            <w:top w:val="none" w:sz="0" w:space="0" w:color="auto"/>
            <w:left w:val="none" w:sz="0" w:space="0" w:color="auto"/>
            <w:bottom w:val="none" w:sz="0" w:space="0" w:color="auto"/>
            <w:right w:val="none" w:sz="0" w:space="0" w:color="auto"/>
          </w:divBdr>
        </w:div>
        <w:div w:id="2095083796">
          <w:marLeft w:val="640"/>
          <w:marRight w:val="0"/>
          <w:marTop w:val="0"/>
          <w:marBottom w:val="0"/>
          <w:divBdr>
            <w:top w:val="none" w:sz="0" w:space="0" w:color="auto"/>
            <w:left w:val="none" w:sz="0" w:space="0" w:color="auto"/>
            <w:bottom w:val="none" w:sz="0" w:space="0" w:color="auto"/>
            <w:right w:val="none" w:sz="0" w:space="0" w:color="auto"/>
          </w:divBdr>
        </w:div>
        <w:div w:id="736049687">
          <w:marLeft w:val="640"/>
          <w:marRight w:val="0"/>
          <w:marTop w:val="0"/>
          <w:marBottom w:val="0"/>
          <w:divBdr>
            <w:top w:val="none" w:sz="0" w:space="0" w:color="auto"/>
            <w:left w:val="none" w:sz="0" w:space="0" w:color="auto"/>
            <w:bottom w:val="none" w:sz="0" w:space="0" w:color="auto"/>
            <w:right w:val="none" w:sz="0" w:space="0" w:color="auto"/>
          </w:divBdr>
        </w:div>
        <w:div w:id="466749535">
          <w:marLeft w:val="640"/>
          <w:marRight w:val="0"/>
          <w:marTop w:val="0"/>
          <w:marBottom w:val="0"/>
          <w:divBdr>
            <w:top w:val="none" w:sz="0" w:space="0" w:color="auto"/>
            <w:left w:val="none" w:sz="0" w:space="0" w:color="auto"/>
            <w:bottom w:val="none" w:sz="0" w:space="0" w:color="auto"/>
            <w:right w:val="none" w:sz="0" w:space="0" w:color="auto"/>
          </w:divBdr>
        </w:div>
        <w:div w:id="577636685">
          <w:marLeft w:val="640"/>
          <w:marRight w:val="0"/>
          <w:marTop w:val="0"/>
          <w:marBottom w:val="0"/>
          <w:divBdr>
            <w:top w:val="none" w:sz="0" w:space="0" w:color="auto"/>
            <w:left w:val="none" w:sz="0" w:space="0" w:color="auto"/>
            <w:bottom w:val="none" w:sz="0" w:space="0" w:color="auto"/>
            <w:right w:val="none" w:sz="0" w:space="0" w:color="auto"/>
          </w:divBdr>
        </w:div>
        <w:div w:id="1533029110">
          <w:marLeft w:val="640"/>
          <w:marRight w:val="0"/>
          <w:marTop w:val="0"/>
          <w:marBottom w:val="0"/>
          <w:divBdr>
            <w:top w:val="none" w:sz="0" w:space="0" w:color="auto"/>
            <w:left w:val="none" w:sz="0" w:space="0" w:color="auto"/>
            <w:bottom w:val="none" w:sz="0" w:space="0" w:color="auto"/>
            <w:right w:val="none" w:sz="0" w:space="0" w:color="auto"/>
          </w:divBdr>
        </w:div>
        <w:div w:id="1056660024">
          <w:marLeft w:val="640"/>
          <w:marRight w:val="0"/>
          <w:marTop w:val="0"/>
          <w:marBottom w:val="0"/>
          <w:divBdr>
            <w:top w:val="none" w:sz="0" w:space="0" w:color="auto"/>
            <w:left w:val="none" w:sz="0" w:space="0" w:color="auto"/>
            <w:bottom w:val="none" w:sz="0" w:space="0" w:color="auto"/>
            <w:right w:val="none" w:sz="0" w:space="0" w:color="auto"/>
          </w:divBdr>
        </w:div>
        <w:div w:id="1160924757">
          <w:marLeft w:val="640"/>
          <w:marRight w:val="0"/>
          <w:marTop w:val="0"/>
          <w:marBottom w:val="0"/>
          <w:divBdr>
            <w:top w:val="none" w:sz="0" w:space="0" w:color="auto"/>
            <w:left w:val="none" w:sz="0" w:space="0" w:color="auto"/>
            <w:bottom w:val="none" w:sz="0" w:space="0" w:color="auto"/>
            <w:right w:val="none" w:sz="0" w:space="0" w:color="auto"/>
          </w:divBdr>
        </w:div>
        <w:div w:id="637145832">
          <w:marLeft w:val="640"/>
          <w:marRight w:val="0"/>
          <w:marTop w:val="0"/>
          <w:marBottom w:val="0"/>
          <w:divBdr>
            <w:top w:val="none" w:sz="0" w:space="0" w:color="auto"/>
            <w:left w:val="none" w:sz="0" w:space="0" w:color="auto"/>
            <w:bottom w:val="none" w:sz="0" w:space="0" w:color="auto"/>
            <w:right w:val="none" w:sz="0" w:space="0" w:color="auto"/>
          </w:divBdr>
        </w:div>
        <w:div w:id="1537347169">
          <w:marLeft w:val="640"/>
          <w:marRight w:val="0"/>
          <w:marTop w:val="0"/>
          <w:marBottom w:val="0"/>
          <w:divBdr>
            <w:top w:val="none" w:sz="0" w:space="0" w:color="auto"/>
            <w:left w:val="none" w:sz="0" w:space="0" w:color="auto"/>
            <w:bottom w:val="none" w:sz="0" w:space="0" w:color="auto"/>
            <w:right w:val="none" w:sz="0" w:space="0" w:color="auto"/>
          </w:divBdr>
        </w:div>
        <w:div w:id="802388893">
          <w:marLeft w:val="640"/>
          <w:marRight w:val="0"/>
          <w:marTop w:val="0"/>
          <w:marBottom w:val="0"/>
          <w:divBdr>
            <w:top w:val="none" w:sz="0" w:space="0" w:color="auto"/>
            <w:left w:val="none" w:sz="0" w:space="0" w:color="auto"/>
            <w:bottom w:val="none" w:sz="0" w:space="0" w:color="auto"/>
            <w:right w:val="none" w:sz="0" w:space="0" w:color="auto"/>
          </w:divBdr>
        </w:div>
        <w:div w:id="1726371443">
          <w:marLeft w:val="640"/>
          <w:marRight w:val="0"/>
          <w:marTop w:val="0"/>
          <w:marBottom w:val="0"/>
          <w:divBdr>
            <w:top w:val="none" w:sz="0" w:space="0" w:color="auto"/>
            <w:left w:val="none" w:sz="0" w:space="0" w:color="auto"/>
            <w:bottom w:val="none" w:sz="0" w:space="0" w:color="auto"/>
            <w:right w:val="none" w:sz="0" w:space="0" w:color="auto"/>
          </w:divBdr>
        </w:div>
        <w:div w:id="418672512">
          <w:marLeft w:val="640"/>
          <w:marRight w:val="0"/>
          <w:marTop w:val="0"/>
          <w:marBottom w:val="0"/>
          <w:divBdr>
            <w:top w:val="none" w:sz="0" w:space="0" w:color="auto"/>
            <w:left w:val="none" w:sz="0" w:space="0" w:color="auto"/>
            <w:bottom w:val="none" w:sz="0" w:space="0" w:color="auto"/>
            <w:right w:val="none" w:sz="0" w:space="0" w:color="auto"/>
          </w:divBdr>
        </w:div>
        <w:div w:id="514730658">
          <w:marLeft w:val="640"/>
          <w:marRight w:val="0"/>
          <w:marTop w:val="0"/>
          <w:marBottom w:val="0"/>
          <w:divBdr>
            <w:top w:val="none" w:sz="0" w:space="0" w:color="auto"/>
            <w:left w:val="none" w:sz="0" w:space="0" w:color="auto"/>
            <w:bottom w:val="none" w:sz="0" w:space="0" w:color="auto"/>
            <w:right w:val="none" w:sz="0" w:space="0" w:color="auto"/>
          </w:divBdr>
        </w:div>
        <w:div w:id="804350499">
          <w:marLeft w:val="640"/>
          <w:marRight w:val="0"/>
          <w:marTop w:val="0"/>
          <w:marBottom w:val="0"/>
          <w:divBdr>
            <w:top w:val="none" w:sz="0" w:space="0" w:color="auto"/>
            <w:left w:val="none" w:sz="0" w:space="0" w:color="auto"/>
            <w:bottom w:val="none" w:sz="0" w:space="0" w:color="auto"/>
            <w:right w:val="none" w:sz="0" w:space="0" w:color="auto"/>
          </w:divBdr>
        </w:div>
        <w:div w:id="1440756902">
          <w:marLeft w:val="640"/>
          <w:marRight w:val="0"/>
          <w:marTop w:val="0"/>
          <w:marBottom w:val="0"/>
          <w:divBdr>
            <w:top w:val="none" w:sz="0" w:space="0" w:color="auto"/>
            <w:left w:val="none" w:sz="0" w:space="0" w:color="auto"/>
            <w:bottom w:val="none" w:sz="0" w:space="0" w:color="auto"/>
            <w:right w:val="none" w:sz="0" w:space="0" w:color="auto"/>
          </w:divBdr>
        </w:div>
      </w:divsChild>
    </w:div>
    <w:div w:id="1294826505">
      <w:bodyDiv w:val="1"/>
      <w:marLeft w:val="0"/>
      <w:marRight w:val="0"/>
      <w:marTop w:val="0"/>
      <w:marBottom w:val="0"/>
      <w:divBdr>
        <w:top w:val="none" w:sz="0" w:space="0" w:color="auto"/>
        <w:left w:val="none" w:sz="0" w:space="0" w:color="auto"/>
        <w:bottom w:val="none" w:sz="0" w:space="0" w:color="auto"/>
        <w:right w:val="none" w:sz="0" w:space="0" w:color="auto"/>
      </w:divBdr>
      <w:divsChild>
        <w:div w:id="1352415482">
          <w:marLeft w:val="640"/>
          <w:marRight w:val="0"/>
          <w:marTop w:val="0"/>
          <w:marBottom w:val="0"/>
          <w:divBdr>
            <w:top w:val="none" w:sz="0" w:space="0" w:color="auto"/>
            <w:left w:val="none" w:sz="0" w:space="0" w:color="auto"/>
            <w:bottom w:val="none" w:sz="0" w:space="0" w:color="auto"/>
            <w:right w:val="none" w:sz="0" w:space="0" w:color="auto"/>
          </w:divBdr>
        </w:div>
        <w:div w:id="1987274085">
          <w:marLeft w:val="640"/>
          <w:marRight w:val="0"/>
          <w:marTop w:val="0"/>
          <w:marBottom w:val="0"/>
          <w:divBdr>
            <w:top w:val="none" w:sz="0" w:space="0" w:color="auto"/>
            <w:left w:val="none" w:sz="0" w:space="0" w:color="auto"/>
            <w:bottom w:val="none" w:sz="0" w:space="0" w:color="auto"/>
            <w:right w:val="none" w:sz="0" w:space="0" w:color="auto"/>
          </w:divBdr>
        </w:div>
        <w:div w:id="175657769">
          <w:marLeft w:val="640"/>
          <w:marRight w:val="0"/>
          <w:marTop w:val="0"/>
          <w:marBottom w:val="0"/>
          <w:divBdr>
            <w:top w:val="none" w:sz="0" w:space="0" w:color="auto"/>
            <w:left w:val="none" w:sz="0" w:space="0" w:color="auto"/>
            <w:bottom w:val="none" w:sz="0" w:space="0" w:color="auto"/>
            <w:right w:val="none" w:sz="0" w:space="0" w:color="auto"/>
          </w:divBdr>
        </w:div>
        <w:div w:id="1601716402">
          <w:marLeft w:val="640"/>
          <w:marRight w:val="0"/>
          <w:marTop w:val="0"/>
          <w:marBottom w:val="0"/>
          <w:divBdr>
            <w:top w:val="none" w:sz="0" w:space="0" w:color="auto"/>
            <w:left w:val="none" w:sz="0" w:space="0" w:color="auto"/>
            <w:bottom w:val="none" w:sz="0" w:space="0" w:color="auto"/>
            <w:right w:val="none" w:sz="0" w:space="0" w:color="auto"/>
          </w:divBdr>
        </w:div>
        <w:div w:id="2058698391">
          <w:marLeft w:val="640"/>
          <w:marRight w:val="0"/>
          <w:marTop w:val="0"/>
          <w:marBottom w:val="0"/>
          <w:divBdr>
            <w:top w:val="none" w:sz="0" w:space="0" w:color="auto"/>
            <w:left w:val="none" w:sz="0" w:space="0" w:color="auto"/>
            <w:bottom w:val="none" w:sz="0" w:space="0" w:color="auto"/>
            <w:right w:val="none" w:sz="0" w:space="0" w:color="auto"/>
          </w:divBdr>
        </w:div>
        <w:div w:id="1065445243">
          <w:marLeft w:val="640"/>
          <w:marRight w:val="0"/>
          <w:marTop w:val="0"/>
          <w:marBottom w:val="0"/>
          <w:divBdr>
            <w:top w:val="none" w:sz="0" w:space="0" w:color="auto"/>
            <w:left w:val="none" w:sz="0" w:space="0" w:color="auto"/>
            <w:bottom w:val="none" w:sz="0" w:space="0" w:color="auto"/>
            <w:right w:val="none" w:sz="0" w:space="0" w:color="auto"/>
          </w:divBdr>
        </w:div>
        <w:div w:id="245186579">
          <w:marLeft w:val="640"/>
          <w:marRight w:val="0"/>
          <w:marTop w:val="0"/>
          <w:marBottom w:val="0"/>
          <w:divBdr>
            <w:top w:val="none" w:sz="0" w:space="0" w:color="auto"/>
            <w:left w:val="none" w:sz="0" w:space="0" w:color="auto"/>
            <w:bottom w:val="none" w:sz="0" w:space="0" w:color="auto"/>
            <w:right w:val="none" w:sz="0" w:space="0" w:color="auto"/>
          </w:divBdr>
        </w:div>
        <w:div w:id="732897699">
          <w:marLeft w:val="640"/>
          <w:marRight w:val="0"/>
          <w:marTop w:val="0"/>
          <w:marBottom w:val="0"/>
          <w:divBdr>
            <w:top w:val="none" w:sz="0" w:space="0" w:color="auto"/>
            <w:left w:val="none" w:sz="0" w:space="0" w:color="auto"/>
            <w:bottom w:val="none" w:sz="0" w:space="0" w:color="auto"/>
            <w:right w:val="none" w:sz="0" w:space="0" w:color="auto"/>
          </w:divBdr>
        </w:div>
        <w:div w:id="1897817617">
          <w:marLeft w:val="640"/>
          <w:marRight w:val="0"/>
          <w:marTop w:val="0"/>
          <w:marBottom w:val="0"/>
          <w:divBdr>
            <w:top w:val="none" w:sz="0" w:space="0" w:color="auto"/>
            <w:left w:val="none" w:sz="0" w:space="0" w:color="auto"/>
            <w:bottom w:val="none" w:sz="0" w:space="0" w:color="auto"/>
            <w:right w:val="none" w:sz="0" w:space="0" w:color="auto"/>
          </w:divBdr>
        </w:div>
        <w:div w:id="1026176411">
          <w:marLeft w:val="640"/>
          <w:marRight w:val="0"/>
          <w:marTop w:val="0"/>
          <w:marBottom w:val="0"/>
          <w:divBdr>
            <w:top w:val="none" w:sz="0" w:space="0" w:color="auto"/>
            <w:left w:val="none" w:sz="0" w:space="0" w:color="auto"/>
            <w:bottom w:val="none" w:sz="0" w:space="0" w:color="auto"/>
            <w:right w:val="none" w:sz="0" w:space="0" w:color="auto"/>
          </w:divBdr>
        </w:div>
        <w:div w:id="482817968">
          <w:marLeft w:val="640"/>
          <w:marRight w:val="0"/>
          <w:marTop w:val="0"/>
          <w:marBottom w:val="0"/>
          <w:divBdr>
            <w:top w:val="none" w:sz="0" w:space="0" w:color="auto"/>
            <w:left w:val="none" w:sz="0" w:space="0" w:color="auto"/>
            <w:bottom w:val="none" w:sz="0" w:space="0" w:color="auto"/>
            <w:right w:val="none" w:sz="0" w:space="0" w:color="auto"/>
          </w:divBdr>
        </w:div>
        <w:div w:id="1778256309">
          <w:marLeft w:val="640"/>
          <w:marRight w:val="0"/>
          <w:marTop w:val="0"/>
          <w:marBottom w:val="0"/>
          <w:divBdr>
            <w:top w:val="none" w:sz="0" w:space="0" w:color="auto"/>
            <w:left w:val="none" w:sz="0" w:space="0" w:color="auto"/>
            <w:bottom w:val="none" w:sz="0" w:space="0" w:color="auto"/>
            <w:right w:val="none" w:sz="0" w:space="0" w:color="auto"/>
          </w:divBdr>
        </w:div>
        <w:div w:id="1862814712">
          <w:marLeft w:val="640"/>
          <w:marRight w:val="0"/>
          <w:marTop w:val="0"/>
          <w:marBottom w:val="0"/>
          <w:divBdr>
            <w:top w:val="none" w:sz="0" w:space="0" w:color="auto"/>
            <w:left w:val="none" w:sz="0" w:space="0" w:color="auto"/>
            <w:bottom w:val="none" w:sz="0" w:space="0" w:color="auto"/>
            <w:right w:val="none" w:sz="0" w:space="0" w:color="auto"/>
          </w:divBdr>
        </w:div>
        <w:div w:id="2121486096">
          <w:marLeft w:val="640"/>
          <w:marRight w:val="0"/>
          <w:marTop w:val="0"/>
          <w:marBottom w:val="0"/>
          <w:divBdr>
            <w:top w:val="none" w:sz="0" w:space="0" w:color="auto"/>
            <w:left w:val="none" w:sz="0" w:space="0" w:color="auto"/>
            <w:bottom w:val="none" w:sz="0" w:space="0" w:color="auto"/>
            <w:right w:val="none" w:sz="0" w:space="0" w:color="auto"/>
          </w:divBdr>
        </w:div>
        <w:div w:id="1097867392">
          <w:marLeft w:val="640"/>
          <w:marRight w:val="0"/>
          <w:marTop w:val="0"/>
          <w:marBottom w:val="0"/>
          <w:divBdr>
            <w:top w:val="none" w:sz="0" w:space="0" w:color="auto"/>
            <w:left w:val="none" w:sz="0" w:space="0" w:color="auto"/>
            <w:bottom w:val="none" w:sz="0" w:space="0" w:color="auto"/>
            <w:right w:val="none" w:sz="0" w:space="0" w:color="auto"/>
          </w:divBdr>
        </w:div>
        <w:div w:id="1352609883">
          <w:marLeft w:val="640"/>
          <w:marRight w:val="0"/>
          <w:marTop w:val="0"/>
          <w:marBottom w:val="0"/>
          <w:divBdr>
            <w:top w:val="none" w:sz="0" w:space="0" w:color="auto"/>
            <w:left w:val="none" w:sz="0" w:space="0" w:color="auto"/>
            <w:bottom w:val="none" w:sz="0" w:space="0" w:color="auto"/>
            <w:right w:val="none" w:sz="0" w:space="0" w:color="auto"/>
          </w:divBdr>
        </w:div>
        <w:div w:id="410591644">
          <w:marLeft w:val="640"/>
          <w:marRight w:val="0"/>
          <w:marTop w:val="0"/>
          <w:marBottom w:val="0"/>
          <w:divBdr>
            <w:top w:val="none" w:sz="0" w:space="0" w:color="auto"/>
            <w:left w:val="none" w:sz="0" w:space="0" w:color="auto"/>
            <w:bottom w:val="none" w:sz="0" w:space="0" w:color="auto"/>
            <w:right w:val="none" w:sz="0" w:space="0" w:color="auto"/>
          </w:divBdr>
        </w:div>
        <w:div w:id="1635525019">
          <w:marLeft w:val="640"/>
          <w:marRight w:val="0"/>
          <w:marTop w:val="0"/>
          <w:marBottom w:val="0"/>
          <w:divBdr>
            <w:top w:val="none" w:sz="0" w:space="0" w:color="auto"/>
            <w:left w:val="none" w:sz="0" w:space="0" w:color="auto"/>
            <w:bottom w:val="none" w:sz="0" w:space="0" w:color="auto"/>
            <w:right w:val="none" w:sz="0" w:space="0" w:color="auto"/>
          </w:divBdr>
        </w:div>
        <w:div w:id="1025668082">
          <w:marLeft w:val="640"/>
          <w:marRight w:val="0"/>
          <w:marTop w:val="0"/>
          <w:marBottom w:val="0"/>
          <w:divBdr>
            <w:top w:val="none" w:sz="0" w:space="0" w:color="auto"/>
            <w:left w:val="none" w:sz="0" w:space="0" w:color="auto"/>
            <w:bottom w:val="none" w:sz="0" w:space="0" w:color="auto"/>
            <w:right w:val="none" w:sz="0" w:space="0" w:color="auto"/>
          </w:divBdr>
        </w:div>
        <w:div w:id="1030910150">
          <w:marLeft w:val="640"/>
          <w:marRight w:val="0"/>
          <w:marTop w:val="0"/>
          <w:marBottom w:val="0"/>
          <w:divBdr>
            <w:top w:val="none" w:sz="0" w:space="0" w:color="auto"/>
            <w:left w:val="none" w:sz="0" w:space="0" w:color="auto"/>
            <w:bottom w:val="none" w:sz="0" w:space="0" w:color="auto"/>
            <w:right w:val="none" w:sz="0" w:space="0" w:color="auto"/>
          </w:divBdr>
        </w:div>
        <w:div w:id="78211941">
          <w:marLeft w:val="640"/>
          <w:marRight w:val="0"/>
          <w:marTop w:val="0"/>
          <w:marBottom w:val="0"/>
          <w:divBdr>
            <w:top w:val="none" w:sz="0" w:space="0" w:color="auto"/>
            <w:left w:val="none" w:sz="0" w:space="0" w:color="auto"/>
            <w:bottom w:val="none" w:sz="0" w:space="0" w:color="auto"/>
            <w:right w:val="none" w:sz="0" w:space="0" w:color="auto"/>
          </w:divBdr>
        </w:div>
        <w:div w:id="900216965">
          <w:marLeft w:val="640"/>
          <w:marRight w:val="0"/>
          <w:marTop w:val="0"/>
          <w:marBottom w:val="0"/>
          <w:divBdr>
            <w:top w:val="none" w:sz="0" w:space="0" w:color="auto"/>
            <w:left w:val="none" w:sz="0" w:space="0" w:color="auto"/>
            <w:bottom w:val="none" w:sz="0" w:space="0" w:color="auto"/>
            <w:right w:val="none" w:sz="0" w:space="0" w:color="auto"/>
          </w:divBdr>
        </w:div>
        <w:div w:id="1444378334">
          <w:marLeft w:val="640"/>
          <w:marRight w:val="0"/>
          <w:marTop w:val="0"/>
          <w:marBottom w:val="0"/>
          <w:divBdr>
            <w:top w:val="none" w:sz="0" w:space="0" w:color="auto"/>
            <w:left w:val="none" w:sz="0" w:space="0" w:color="auto"/>
            <w:bottom w:val="none" w:sz="0" w:space="0" w:color="auto"/>
            <w:right w:val="none" w:sz="0" w:space="0" w:color="auto"/>
          </w:divBdr>
        </w:div>
        <w:div w:id="1505511813">
          <w:marLeft w:val="640"/>
          <w:marRight w:val="0"/>
          <w:marTop w:val="0"/>
          <w:marBottom w:val="0"/>
          <w:divBdr>
            <w:top w:val="none" w:sz="0" w:space="0" w:color="auto"/>
            <w:left w:val="none" w:sz="0" w:space="0" w:color="auto"/>
            <w:bottom w:val="none" w:sz="0" w:space="0" w:color="auto"/>
            <w:right w:val="none" w:sz="0" w:space="0" w:color="auto"/>
          </w:divBdr>
        </w:div>
        <w:div w:id="232812048">
          <w:marLeft w:val="640"/>
          <w:marRight w:val="0"/>
          <w:marTop w:val="0"/>
          <w:marBottom w:val="0"/>
          <w:divBdr>
            <w:top w:val="none" w:sz="0" w:space="0" w:color="auto"/>
            <w:left w:val="none" w:sz="0" w:space="0" w:color="auto"/>
            <w:bottom w:val="none" w:sz="0" w:space="0" w:color="auto"/>
            <w:right w:val="none" w:sz="0" w:space="0" w:color="auto"/>
          </w:divBdr>
        </w:div>
        <w:div w:id="55668102">
          <w:marLeft w:val="640"/>
          <w:marRight w:val="0"/>
          <w:marTop w:val="0"/>
          <w:marBottom w:val="0"/>
          <w:divBdr>
            <w:top w:val="none" w:sz="0" w:space="0" w:color="auto"/>
            <w:left w:val="none" w:sz="0" w:space="0" w:color="auto"/>
            <w:bottom w:val="none" w:sz="0" w:space="0" w:color="auto"/>
            <w:right w:val="none" w:sz="0" w:space="0" w:color="auto"/>
          </w:divBdr>
        </w:div>
        <w:div w:id="1498765468">
          <w:marLeft w:val="640"/>
          <w:marRight w:val="0"/>
          <w:marTop w:val="0"/>
          <w:marBottom w:val="0"/>
          <w:divBdr>
            <w:top w:val="none" w:sz="0" w:space="0" w:color="auto"/>
            <w:left w:val="none" w:sz="0" w:space="0" w:color="auto"/>
            <w:bottom w:val="none" w:sz="0" w:space="0" w:color="auto"/>
            <w:right w:val="none" w:sz="0" w:space="0" w:color="auto"/>
          </w:divBdr>
        </w:div>
        <w:div w:id="40328283">
          <w:marLeft w:val="640"/>
          <w:marRight w:val="0"/>
          <w:marTop w:val="0"/>
          <w:marBottom w:val="0"/>
          <w:divBdr>
            <w:top w:val="none" w:sz="0" w:space="0" w:color="auto"/>
            <w:left w:val="none" w:sz="0" w:space="0" w:color="auto"/>
            <w:bottom w:val="none" w:sz="0" w:space="0" w:color="auto"/>
            <w:right w:val="none" w:sz="0" w:space="0" w:color="auto"/>
          </w:divBdr>
        </w:div>
        <w:div w:id="1107231953">
          <w:marLeft w:val="640"/>
          <w:marRight w:val="0"/>
          <w:marTop w:val="0"/>
          <w:marBottom w:val="0"/>
          <w:divBdr>
            <w:top w:val="none" w:sz="0" w:space="0" w:color="auto"/>
            <w:left w:val="none" w:sz="0" w:space="0" w:color="auto"/>
            <w:bottom w:val="none" w:sz="0" w:space="0" w:color="auto"/>
            <w:right w:val="none" w:sz="0" w:space="0" w:color="auto"/>
          </w:divBdr>
        </w:div>
        <w:div w:id="1222056509">
          <w:marLeft w:val="640"/>
          <w:marRight w:val="0"/>
          <w:marTop w:val="0"/>
          <w:marBottom w:val="0"/>
          <w:divBdr>
            <w:top w:val="none" w:sz="0" w:space="0" w:color="auto"/>
            <w:left w:val="none" w:sz="0" w:space="0" w:color="auto"/>
            <w:bottom w:val="none" w:sz="0" w:space="0" w:color="auto"/>
            <w:right w:val="none" w:sz="0" w:space="0" w:color="auto"/>
          </w:divBdr>
        </w:div>
        <w:div w:id="915363595">
          <w:marLeft w:val="640"/>
          <w:marRight w:val="0"/>
          <w:marTop w:val="0"/>
          <w:marBottom w:val="0"/>
          <w:divBdr>
            <w:top w:val="none" w:sz="0" w:space="0" w:color="auto"/>
            <w:left w:val="none" w:sz="0" w:space="0" w:color="auto"/>
            <w:bottom w:val="none" w:sz="0" w:space="0" w:color="auto"/>
            <w:right w:val="none" w:sz="0" w:space="0" w:color="auto"/>
          </w:divBdr>
        </w:div>
        <w:div w:id="1746147629">
          <w:marLeft w:val="640"/>
          <w:marRight w:val="0"/>
          <w:marTop w:val="0"/>
          <w:marBottom w:val="0"/>
          <w:divBdr>
            <w:top w:val="none" w:sz="0" w:space="0" w:color="auto"/>
            <w:left w:val="none" w:sz="0" w:space="0" w:color="auto"/>
            <w:bottom w:val="none" w:sz="0" w:space="0" w:color="auto"/>
            <w:right w:val="none" w:sz="0" w:space="0" w:color="auto"/>
          </w:divBdr>
        </w:div>
        <w:div w:id="1581258021">
          <w:marLeft w:val="640"/>
          <w:marRight w:val="0"/>
          <w:marTop w:val="0"/>
          <w:marBottom w:val="0"/>
          <w:divBdr>
            <w:top w:val="none" w:sz="0" w:space="0" w:color="auto"/>
            <w:left w:val="none" w:sz="0" w:space="0" w:color="auto"/>
            <w:bottom w:val="none" w:sz="0" w:space="0" w:color="auto"/>
            <w:right w:val="none" w:sz="0" w:space="0" w:color="auto"/>
          </w:divBdr>
        </w:div>
        <w:div w:id="806968041">
          <w:marLeft w:val="640"/>
          <w:marRight w:val="0"/>
          <w:marTop w:val="0"/>
          <w:marBottom w:val="0"/>
          <w:divBdr>
            <w:top w:val="none" w:sz="0" w:space="0" w:color="auto"/>
            <w:left w:val="none" w:sz="0" w:space="0" w:color="auto"/>
            <w:bottom w:val="none" w:sz="0" w:space="0" w:color="auto"/>
            <w:right w:val="none" w:sz="0" w:space="0" w:color="auto"/>
          </w:divBdr>
        </w:div>
        <w:div w:id="833960927">
          <w:marLeft w:val="640"/>
          <w:marRight w:val="0"/>
          <w:marTop w:val="0"/>
          <w:marBottom w:val="0"/>
          <w:divBdr>
            <w:top w:val="none" w:sz="0" w:space="0" w:color="auto"/>
            <w:left w:val="none" w:sz="0" w:space="0" w:color="auto"/>
            <w:bottom w:val="none" w:sz="0" w:space="0" w:color="auto"/>
            <w:right w:val="none" w:sz="0" w:space="0" w:color="auto"/>
          </w:divBdr>
        </w:div>
        <w:div w:id="1945379454">
          <w:marLeft w:val="640"/>
          <w:marRight w:val="0"/>
          <w:marTop w:val="0"/>
          <w:marBottom w:val="0"/>
          <w:divBdr>
            <w:top w:val="none" w:sz="0" w:space="0" w:color="auto"/>
            <w:left w:val="none" w:sz="0" w:space="0" w:color="auto"/>
            <w:bottom w:val="none" w:sz="0" w:space="0" w:color="auto"/>
            <w:right w:val="none" w:sz="0" w:space="0" w:color="auto"/>
          </w:divBdr>
        </w:div>
        <w:div w:id="1549879605">
          <w:marLeft w:val="640"/>
          <w:marRight w:val="0"/>
          <w:marTop w:val="0"/>
          <w:marBottom w:val="0"/>
          <w:divBdr>
            <w:top w:val="none" w:sz="0" w:space="0" w:color="auto"/>
            <w:left w:val="none" w:sz="0" w:space="0" w:color="auto"/>
            <w:bottom w:val="none" w:sz="0" w:space="0" w:color="auto"/>
            <w:right w:val="none" w:sz="0" w:space="0" w:color="auto"/>
          </w:divBdr>
        </w:div>
        <w:div w:id="88739448">
          <w:marLeft w:val="640"/>
          <w:marRight w:val="0"/>
          <w:marTop w:val="0"/>
          <w:marBottom w:val="0"/>
          <w:divBdr>
            <w:top w:val="none" w:sz="0" w:space="0" w:color="auto"/>
            <w:left w:val="none" w:sz="0" w:space="0" w:color="auto"/>
            <w:bottom w:val="none" w:sz="0" w:space="0" w:color="auto"/>
            <w:right w:val="none" w:sz="0" w:space="0" w:color="auto"/>
          </w:divBdr>
        </w:div>
        <w:div w:id="752512253">
          <w:marLeft w:val="640"/>
          <w:marRight w:val="0"/>
          <w:marTop w:val="0"/>
          <w:marBottom w:val="0"/>
          <w:divBdr>
            <w:top w:val="none" w:sz="0" w:space="0" w:color="auto"/>
            <w:left w:val="none" w:sz="0" w:space="0" w:color="auto"/>
            <w:bottom w:val="none" w:sz="0" w:space="0" w:color="auto"/>
            <w:right w:val="none" w:sz="0" w:space="0" w:color="auto"/>
          </w:divBdr>
        </w:div>
        <w:div w:id="1548033566">
          <w:marLeft w:val="640"/>
          <w:marRight w:val="0"/>
          <w:marTop w:val="0"/>
          <w:marBottom w:val="0"/>
          <w:divBdr>
            <w:top w:val="none" w:sz="0" w:space="0" w:color="auto"/>
            <w:left w:val="none" w:sz="0" w:space="0" w:color="auto"/>
            <w:bottom w:val="none" w:sz="0" w:space="0" w:color="auto"/>
            <w:right w:val="none" w:sz="0" w:space="0" w:color="auto"/>
          </w:divBdr>
        </w:div>
        <w:div w:id="1857306970">
          <w:marLeft w:val="640"/>
          <w:marRight w:val="0"/>
          <w:marTop w:val="0"/>
          <w:marBottom w:val="0"/>
          <w:divBdr>
            <w:top w:val="none" w:sz="0" w:space="0" w:color="auto"/>
            <w:left w:val="none" w:sz="0" w:space="0" w:color="auto"/>
            <w:bottom w:val="none" w:sz="0" w:space="0" w:color="auto"/>
            <w:right w:val="none" w:sz="0" w:space="0" w:color="auto"/>
          </w:divBdr>
        </w:div>
        <w:div w:id="747657230">
          <w:marLeft w:val="640"/>
          <w:marRight w:val="0"/>
          <w:marTop w:val="0"/>
          <w:marBottom w:val="0"/>
          <w:divBdr>
            <w:top w:val="none" w:sz="0" w:space="0" w:color="auto"/>
            <w:left w:val="none" w:sz="0" w:space="0" w:color="auto"/>
            <w:bottom w:val="none" w:sz="0" w:space="0" w:color="auto"/>
            <w:right w:val="none" w:sz="0" w:space="0" w:color="auto"/>
          </w:divBdr>
        </w:div>
        <w:div w:id="1102339520">
          <w:marLeft w:val="640"/>
          <w:marRight w:val="0"/>
          <w:marTop w:val="0"/>
          <w:marBottom w:val="0"/>
          <w:divBdr>
            <w:top w:val="none" w:sz="0" w:space="0" w:color="auto"/>
            <w:left w:val="none" w:sz="0" w:space="0" w:color="auto"/>
            <w:bottom w:val="none" w:sz="0" w:space="0" w:color="auto"/>
            <w:right w:val="none" w:sz="0" w:space="0" w:color="auto"/>
          </w:divBdr>
        </w:div>
        <w:div w:id="797335576">
          <w:marLeft w:val="640"/>
          <w:marRight w:val="0"/>
          <w:marTop w:val="0"/>
          <w:marBottom w:val="0"/>
          <w:divBdr>
            <w:top w:val="none" w:sz="0" w:space="0" w:color="auto"/>
            <w:left w:val="none" w:sz="0" w:space="0" w:color="auto"/>
            <w:bottom w:val="none" w:sz="0" w:space="0" w:color="auto"/>
            <w:right w:val="none" w:sz="0" w:space="0" w:color="auto"/>
          </w:divBdr>
        </w:div>
        <w:div w:id="465901748">
          <w:marLeft w:val="640"/>
          <w:marRight w:val="0"/>
          <w:marTop w:val="0"/>
          <w:marBottom w:val="0"/>
          <w:divBdr>
            <w:top w:val="none" w:sz="0" w:space="0" w:color="auto"/>
            <w:left w:val="none" w:sz="0" w:space="0" w:color="auto"/>
            <w:bottom w:val="none" w:sz="0" w:space="0" w:color="auto"/>
            <w:right w:val="none" w:sz="0" w:space="0" w:color="auto"/>
          </w:divBdr>
        </w:div>
        <w:div w:id="1395662899">
          <w:marLeft w:val="640"/>
          <w:marRight w:val="0"/>
          <w:marTop w:val="0"/>
          <w:marBottom w:val="0"/>
          <w:divBdr>
            <w:top w:val="none" w:sz="0" w:space="0" w:color="auto"/>
            <w:left w:val="none" w:sz="0" w:space="0" w:color="auto"/>
            <w:bottom w:val="none" w:sz="0" w:space="0" w:color="auto"/>
            <w:right w:val="none" w:sz="0" w:space="0" w:color="auto"/>
          </w:divBdr>
        </w:div>
        <w:div w:id="1479566399">
          <w:marLeft w:val="640"/>
          <w:marRight w:val="0"/>
          <w:marTop w:val="0"/>
          <w:marBottom w:val="0"/>
          <w:divBdr>
            <w:top w:val="none" w:sz="0" w:space="0" w:color="auto"/>
            <w:left w:val="none" w:sz="0" w:space="0" w:color="auto"/>
            <w:bottom w:val="none" w:sz="0" w:space="0" w:color="auto"/>
            <w:right w:val="none" w:sz="0" w:space="0" w:color="auto"/>
          </w:divBdr>
        </w:div>
        <w:div w:id="1942301410">
          <w:marLeft w:val="640"/>
          <w:marRight w:val="0"/>
          <w:marTop w:val="0"/>
          <w:marBottom w:val="0"/>
          <w:divBdr>
            <w:top w:val="none" w:sz="0" w:space="0" w:color="auto"/>
            <w:left w:val="none" w:sz="0" w:space="0" w:color="auto"/>
            <w:bottom w:val="none" w:sz="0" w:space="0" w:color="auto"/>
            <w:right w:val="none" w:sz="0" w:space="0" w:color="auto"/>
          </w:divBdr>
        </w:div>
        <w:div w:id="1126462336">
          <w:marLeft w:val="640"/>
          <w:marRight w:val="0"/>
          <w:marTop w:val="0"/>
          <w:marBottom w:val="0"/>
          <w:divBdr>
            <w:top w:val="none" w:sz="0" w:space="0" w:color="auto"/>
            <w:left w:val="none" w:sz="0" w:space="0" w:color="auto"/>
            <w:bottom w:val="none" w:sz="0" w:space="0" w:color="auto"/>
            <w:right w:val="none" w:sz="0" w:space="0" w:color="auto"/>
          </w:divBdr>
        </w:div>
        <w:div w:id="712659495">
          <w:marLeft w:val="640"/>
          <w:marRight w:val="0"/>
          <w:marTop w:val="0"/>
          <w:marBottom w:val="0"/>
          <w:divBdr>
            <w:top w:val="none" w:sz="0" w:space="0" w:color="auto"/>
            <w:left w:val="none" w:sz="0" w:space="0" w:color="auto"/>
            <w:bottom w:val="none" w:sz="0" w:space="0" w:color="auto"/>
            <w:right w:val="none" w:sz="0" w:space="0" w:color="auto"/>
          </w:divBdr>
        </w:div>
        <w:div w:id="973950365">
          <w:marLeft w:val="640"/>
          <w:marRight w:val="0"/>
          <w:marTop w:val="0"/>
          <w:marBottom w:val="0"/>
          <w:divBdr>
            <w:top w:val="none" w:sz="0" w:space="0" w:color="auto"/>
            <w:left w:val="none" w:sz="0" w:space="0" w:color="auto"/>
            <w:bottom w:val="none" w:sz="0" w:space="0" w:color="auto"/>
            <w:right w:val="none" w:sz="0" w:space="0" w:color="auto"/>
          </w:divBdr>
        </w:div>
        <w:div w:id="588079002">
          <w:marLeft w:val="640"/>
          <w:marRight w:val="0"/>
          <w:marTop w:val="0"/>
          <w:marBottom w:val="0"/>
          <w:divBdr>
            <w:top w:val="none" w:sz="0" w:space="0" w:color="auto"/>
            <w:left w:val="none" w:sz="0" w:space="0" w:color="auto"/>
            <w:bottom w:val="none" w:sz="0" w:space="0" w:color="auto"/>
            <w:right w:val="none" w:sz="0" w:space="0" w:color="auto"/>
          </w:divBdr>
        </w:div>
        <w:div w:id="1306200821">
          <w:marLeft w:val="640"/>
          <w:marRight w:val="0"/>
          <w:marTop w:val="0"/>
          <w:marBottom w:val="0"/>
          <w:divBdr>
            <w:top w:val="none" w:sz="0" w:space="0" w:color="auto"/>
            <w:left w:val="none" w:sz="0" w:space="0" w:color="auto"/>
            <w:bottom w:val="none" w:sz="0" w:space="0" w:color="auto"/>
            <w:right w:val="none" w:sz="0" w:space="0" w:color="auto"/>
          </w:divBdr>
        </w:div>
        <w:div w:id="1631016954">
          <w:marLeft w:val="640"/>
          <w:marRight w:val="0"/>
          <w:marTop w:val="0"/>
          <w:marBottom w:val="0"/>
          <w:divBdr>
            <w:top w:val="none" w:sz="0" w:space="0" w:color="auto"/>
            <w:left w:val="none" w:sz="0" w:space="0" w:color="auto"/>
            <w:bottom w:val="none" w:sz="0" w:space="0" w:color="auto"/>
            <w:right w:val="none" w:sz="0" w:space="0" w:color="auto"/>
          </w:divBdr>
        </w:div>
        <w:div w:id="911280622">
          <w:marLeft w:val="640"/>
          <w:marRight w:val="0"/>
          <w:marTop w:val="0"/>
          <w:marBottom w:val="0"/>
          <w:divBdr>
            <w:top w:val="none" w:sz="0" w:space="0" w:color="auto"/>
            <w:left w:val="none" w:sz="0" w:space="0" w:color="auto"/>
            <w:bottom w:val="none" w:sz="0" w:space="0" w:color="auto"/>
            <w:right w:val="none" w:sz="0" w:space="0" w:color="auto"/>
          </w:divBdr>
        </w:div>
        <w:div w:id="167453153">
          <w:marLeft w:val="640"/>
          <w:marRight w:val="0"/>
          <w:marTop w:val="0"/>
          <w:marBottom w:val="0"/>
          <w:divBdr>
            <w:top w:val="none" w:sz="0" w:space="0" w:color="auto"/>
            <w:left w:val="none" w:sz="0" w:space="0" w:color="auto"/>
            <w:bottom w:val="none" w:sz="0" w:space="0" w:color="auto"/>
            <w:right w:val="none" w:sz="0" w:space="0" w:color="auto"/>
          </w:divBdr>
        </w:div>
        <w:div w:id="903952605">
          <w:marLeft w:val="640"/>
          <w:marRight w:val="0"/>
          <w:marTop w:val="0"/>
          <w:marBottom w:val="0"/>
          <w:divBdr>
            <w:top w:val="none" w:sz="0" w:space="0" w:color="auto"/>
            <w:left w:val="none" w:sz="0" w:space="0" w:color="auto"/>
            <w:bottom w:val="none" w:sz="0" w:space="0" w:color="auto"/>
            <w:right w:val="none" w:sz="0" w:space="0" w:color="auto"/>
          </w:divBdr>
        </w:div>
        <w:div w:id="192235320">
          <w:marLeft w:val="640"/>
          <w:marRight w:val="0"/>
          <w:marTop w:val="0"/>
          <w:marBottom w:val="0"/>
          <w:divBdr>
            <w:top w:val="none" w:sz="0" w:space="0" w:color="auto"/>
            <w:left w:val="none" w:sz="0" w:space="0" w:color="auto"/>
            <w:bottom w:val="none" w:sz="0" w:space="0" w:color="auto"/>
            <w:right w:val="none" w:sz="0" w:space="0" w:color="auto"/>
          </w:divBdr>
        </w:div>
        <w:div w:id="1062293075">
          <w:marLeft w:val="640"/>
          <w:marRight w:val="0"/>
          <w:marTop w:val="0"/>
          <w:marBottom w:val="0"/>
          <w:divBdr>
            <w:top w:val="none" w:sz="0" w:space="0" w:color="auto"/>
            <w:left w:val="none" w:sz="0" w:space="0" w:color="auto"/>
            <w:bottom w:val="none" w:sz="0" w:space="0" w:color="auto"/>
            <w:right w:val="none" w:sz="0" w:space="0" w:color="auto"/>
          </w:divBdr>
        </w:div>
        <w:div w:id="1883521061">
          <w:marLeft w:val="640"/>
          <w:marRight w:val="0"/>
          <w:marTop w:val="0"/>
          <w:marBottom w:val="0"/>
          <w:divBdr>
            <w:top w:val="none" w:sz="0" w:space="0" w:color="auto"/>
            <w:left w:val="none" w:sz="0" w:space="0" w:color="auto"/>
            <w:bottom w:val="none" w:sz="0" w:space="0" w:color="auto"/>
            <w:right w:val="none" w:sz="0" w:space="0" w:color="auto"/>
          </w:divBdr>
        </w:div>
        <w:div w:id="1541239582">
          <w:marLeft w:val="640"/>
          <w:marRight w:val="0"/>
          <w:marTop w:val="0"/>
          <w:marBottom w:val="0"/>
          <w:divBdr>
            <w:top w:val="none" w:sz="0" w:space="0" w:color="auto"/>
            <w:left w:val="none" w:sz="0" w:space="0" w:color="auto"/>
            <w:bottom w:val="none" w:sz="0" w:space="0" w:color="auto"/>
            <w:right w:val="none" w:sz="0" w:space="0" w:color="auto"/>
          </w:divBdr>
        </w:div>
        <w:div w:id="1865441915">
          <w:marLeft w:val="640"/>
          <w:marRight w:val="0"/>
          <w:marTop w:val="0"/>
          <w:marBottom w:val="0"/>
          <w:divBdr>
            <w:top w:val="none" w:sz="0" w:space="0" w:color="auto"/>
            <w:left w:val="none" w:sz="0" w:space="0" w:color="auto"/>
            <w:bottom w:val="none" w:sz="0" w:space="0" w:color="auto"/>
            <w:right w:val="none" w:sz="0" w:space="0" w:color="auto"/>
          </w:divBdr>
        </w:div>
        <w:div w:id="822310359">
          <w:marLeft w:val="640"/>
          <w:marRight w:val="0"/>
          <w:marTop w:val="0"/>
          <w:marBottom w:val="0"/>
          <w:divBdr>
            <w:top w:val="none" w:sz="0" w:space="0" w:color="auto"/>
            <w:left w:val="none" w:sz="0" w:space="0" w:color="auto"/>
            <w:bottom w:val="none" w:sz="0" w:space="0" w:color="auto"/>
            <w:right w:val="none" w:sz="0" w:space="0" w:color="auto"/>
          </w:divBdr>
        </w:div>
        <w:div w:id="1896744099">
          <w:marLeft w:val="640"/>
          <w:marRight w:val="0"/>
          <w:marTop w:val="0"/>
          <w:marBottom w:val="0"/>
          <w:divBdr>
            <w:top w:val="none" w:sz="0" w:space="0" w:color="auto"/>
            <w:left w:val="none" w:sz="0" w:space="0" w:color="auto"/>
            <w:bottom w:val="none" w:sz="0" w:space="0" w:color="auto"/>
            <w:right w:val="none" w:sz="0" w:space="0" w:color="auto"/>
          </w:divBdr>
        </w:div>
        <w:div w:id="1706952043">
          <w:marLeft w:val="640"/>
          <w:marRight w:val="0"/>
          <w:marTop w:val="0"/>
          <w:marBottom w:val="0"/>
          <w:divBdr>
            <w:top w:val="none" w:sz="0" w:space="0" w:color="auto"/>
            <w:left w:val="none" w:sz="0" w:space="0" w:color="auto"/>
            <w:bottom w:val="none" w:sz="0" w:space="0" w:color="auto"/>
            <w:right w:val="none" w:sz="0" w:space="0" w:color="auto"/>
          </w:divBdr>
        </w:div>
        <w:div w:id="1676493454">
          <w:marLeft w:val="640"/>
          <w:marRight w:val="0"/>
          <w:marTop w:val="0"/>
          <w:marBottom w:val="0"/>
          <w:divBdr>
            <w:top w:val="none" w:sz="0" w:space="0" w:color="auto"/>
            <w:left w:val="none" w:sz="0" w:space="0" w:color="auto"/>
            <w:bottom w:val="none" w:sz="0" w:space="0" w:color="auto"/>
            <w:right w:val="none" w:sz="0" w:space="0" w:color="auto"/>
          </w:divBdr>
        </w:div>
        <w:div w:id="1503079953">
          <w:marLeft w:val="640"/>
          <w:marRight w:val="0"/>
          <w:marTop w:val="0"/>
          <w:marBottom w:val="0"/>
          <w:divBdr>
            <w:top w:val="none" w:sz="0" w:space="0" w:color="auto"/>
            <w:left w:val="none" w:sz="0" w:space="0" w:color="auto"/>
            <w:bottom w:val="none" w:sz="0" w:space="0" w:color="auto"/>
            <w:right w:val="none" w:sz="0" w:space="0" w:color="auto"/>
          </w:divBdr>
        </w:div>
        <w:div w:id="1452897754">
          <w:marLeft w:val="640"/>
          <w:marRight w:val="0"/>
          <w:marTop w:val="0"/>
          <w:marBottom w:val="0"/>
          <w:divBdr>
            <w:top w:val="none" w:sz="0" w:space="0" w:color="auto"/>
            <w:left w:val="none" w:sz="0" w:space="0" w:color="auto"/>
            <w:bottom w:val="none" w:sz="0" w:space="0" w:color="auto"/>
            <w:right w:val="none" w:sz="0" w:space="0" w:color="auto"/>
          </w:divBdr>
        </w:div>
        <w:div w:id="1518620686">
          <w:marLeft w:val="640"/>
          <w:marRight w:val="0"/>
          <w:marTop w:val="0"/>
          <w:marBottom w:val="0"/>
          <w:divBdr>
            <w:top w:val="none" w:sz="0" w:space="0" w:color="auto"/>
            <w:left w:val="none" w:sz="0" w:space="0" w:color="auto"/>
            <w:bottom w:val="none" w:sz="0" w:space="0" w:color="auto"/>
            <w:right w:val="none" w:sz="0" w:space="0" w:color="auto"/>
          </w:divBdr>
        </w:div>
        <w:div w:id="1382172790">
          <w:marLeft w:val="640"/>
          <w:marRight w:val="0"/>
          <w:marTop w:val="0"/>
          <w:marBottom w:val="0"/>
          <w:divBdr>
            <w:top w:val="none" w:sz="0" w:space="0" w:color="auto"/>
            <w:left w:val="none" w:sz="0" w:space="0" w:color="auto"/>
            <w:bottom w:val="none" w:sz="0" w:space="0" w:color="auto"/>
            <w:right w:val="none" w:sz="0" w:space="0" w:color="auto"/>
          </w:divBdr>
        </w:div>
        <w:div w:id="54596704">
          <w:marLeft w:val="640"/>
          <w:marRight w:val="0"/>
          <w:marTop w:val="0"/>
          <w:marBottom w:val="0"/>
          <w:divBdr>
            <w:top w:val="none" w:sz="0" w:space="0" w:color="auto"/>
            <w:left w:val="none" w:sz="0" w:space="0" w:color="auto"/>
            <w:bottom w:val="none" w:sz="0" w:space="0" w:color="auto"/>
            <w:right w:val="none" w:sz="0" w:space="0" w:color="auto"/>
          </w:divBdr>
        </w:div>
        <w:div w:id="860824468">
          <w:marLeft w:val="640"/>
          <w:marRight w:val="0"/>
          <w:marTop w:val="0"/>
          <w:marBottom w:val="0"/>
          <w:divBdr>
            <w:top w:val="none" w:sz="0" w:space="0" w:color="auto"/>
            <w:left w:val="none" w:sz="0" w:space="0" w:color="auto"/>
            <w:bottom w:val="none" w:sz="0" w:space="0" w:color="auto"/>
            <w:right w:val="none" w:sz="0" w:space="0" w:color="auto"/>
          </w:divBdr>
        </w:div>
        <w:div w:id="2031949733">
          <w:marLeft w:val="640"/>
          <w:marRight w:val="0"/>
          <w:marTop w:val="0"/>
          <w:marBottom w:val="0"/>
          <w:divBdr>
            <w:top w:val="none" w:sz="0" w:space="0" w:color="auto"/>
            <w:left w:val="none" w:sz="0" w:space="0" w:color="auto"/>
            <w:bottom w:val="none" w:sz="0" w:space="0" w:color="auto"/>
            <w:right w:val="none" w:sz="0" w:space="0" w:color="auto"/>
          </w:divBdr>
        </w:div>
        <w:div w:id="517895027">
          <w:marLeft w:val="640"/>
          <w:marRight w:val="0"/>
          <w:marTop w:val="0"/>
          <w:marBottom w:val="0"/>
          <w:divBdr>
            <w:top w:val="none" w:sz="0" w:space="0" w:color="auto"/>
            <w:left w:val="none" w:sz="0" w:space="0" w:color="auto"/>
            <w:bottom w:val="none" w:sz="0" w:space="0" w:color="auto"/>
            <w:right w:val="none" w:sz="0" w:space="0" w:color="auto"/>
          </w:divBdr>
        </w:div>
        <w:div w:id="705061669">
          <w:marLeft w:val="640"/>
          <w:marRight w:val="0"/>
          <w:marTop w:val="0"/>
          <w:marBottom w:val="0"/>
          <w:divBdr>
            <w:top w:val="none" w:sz="0" w:space="0" w:color="auto"/>
            <w:left w:val="none" w:sz="0" w:space="0" w:color="auto"/>
            <w:bottom w:val="none" w:sz="0" w:space="0" w:color="auto"/>
            <w:right w:val="none" w:sz="0" w:space="0" w:color="auto"/>
          </w:divBdr>
        </w:div>
        <w:div w:id="732851607">
          <w:marLeft w:val="640"/>
          <w:marRight w:val="0"/>
          <w:marTop w:val="0"/>
          <w:marBottom w:val="0"/>
          <w:divBdr>
            <w:top w:val="none" w:sz="0" w:space="0" w:color="auto"/>
            <w:left w:val="none" w:sz="0" w:space="0" w:color="auto"/>
            <w:bottom w:val="none" w:sz="0" w:space="0" w:color="auto"/>
            <w:right w:val="none" w:sz="0" w:space="0" w:color="auto"/>
          </w:divBdr>
        </w:div>
        <w:div w:id="1565020335">
          <w:marLeft w:val="640"/>
          <w:marRight w:val="0"/>
          <w:marTop w:val="0"/>
          <w:marBottom w:val="0"/>
          <w:divBdr>
            <w:top w:val="none" w:sz="0" w:space="0" w:color="auto"/>
            <w:left w:val="none" w:sz="0" w:space="0" w:color="auto"/>
            <w:bottom w:val="none" w:sz="0" w:space="0" w:color="auto"/>
            <w:right w:val="none" w:sz="0" w:space="0" w:color="auto"/>
          </w:divBdr>
        </w:div>
        <w:div w:id="1786847352">
          <w:marLeft w:val="640"/>
          <w:marRight w:val="0"/>
          <w:marTop w:val="0"/>
          <w:marBottom w:val="0"/>
          <w:divBdr>
            <w:top w:val="none" w:sz="0" w:space="0" w:color="auto"/>
            <w:left w:val="none" w:sz="0" w:space="0" w:color="auto"/>
            <w:bottom w:val="none" w:sz="0" w:space="0" w:color="auto"/>
            <w:right w:val="none" w:sz="0" w:space="0" w:color="auto"/>
          </w:divBdr>
        </w:div>
        <w:div w:id="929856406">
          <w:marLeft w:val="640"/>
          <w:marRight w:val="0"/>
          <w:marTop w:val="0"/>
          <w:marBottom w:val="0"/>
          <w:divBdr>
            <w:top w:val="none" w:sz="0" w:space="0" w:color="auto"/>
            <w:left w:val="none" w:sz="0" w:space="0" w:color="auto"/>
            <w:bottom w:val="none" w:sz="0" w:space="0" w:color="auto"/>
            <w:right w:val="none" w:sz="0" w:space="0" w:color="auto"/>
          </w:divBdr>
        </w:div>
        <w:div w:id="1517814962">
          <w:marLeft w:val="640"/>
          <w:marRight w:val="0"/>
          <w:marTop w:val="0"/>
          <w:marBottom w:val="0"/>
          <w:divBdr>
            <w:top w:val="none" w:sz="0" w:space="0" w:color="auto"/>
            <w:left w:val="none" w:sz="0" w:space="0" w:color="auto"/>
            <w:bottom w:val="none" w:sz="0" w:space="0" w:color="auto"/>
            <w:right w:val="none" w:sz="0" w:space="0" w:color="auto"/>
          </w:divBdr>
        </w:div>
        <w:div w:id="696127517">
          <w:marLeft w:val="640"/>
          <w:marRight w:val="0"/>
          <w:marTop w:val="0"/>
          <w:marBottom w:val="0"/>
          <w:divBdr>
            <w:top w:val="none" w:sz="0" w:space="0" w:color="auto"/>
            <w:left w:val="none" w:sz="0" w:space="0" w:color="auto"/>
            <w:bottom w:val="none" w:sz="0" w:space="0" w:color="auto"/>
            <w:right w:val="none" w:sz="0" w:space="0" w:color="auto"/>
          </w:divBdr>
        </w:div>
        <w:div w:id="762842841">
          <w:marLeft w:val="640"/>
          <w:marRight w:val="0"/>
          <w:marTop w:val="0"/>
          <w:marBottom w:val="0"/>
          <w:divBdr>
            <w:top w:val="none" w:sz="0" w:space="0" w:color="auto"/>
            <w:left w:val="none" w:sz="0" w:space="0" w:color="auto"/>
            <w:bottom w:val="none" w:sz="0" w:space="0" w:color="auto"/>
            <w:right w:val="none" w:sz="0" w:space="0" w:color="auto"/>
          </w:divBdr>
        </w:div>
        <w:div w:id="691302072">
          <w:marLeft w:val="640"/>
          <w:marRight w:val="0"/>
          <w:marTop w:val="0"/>
          <w:marBottom w:val="0"/>
          <w:divBdr>
            <w:top w:val="none" w:sz="0" w:space="0" w:color="auto"/>
            <w:left w:val="none" w:sz="0" w:space="0" w:color="auto"/>
            <w:bottom w:val="none" w:sz="0" w:space="0" w:color="auto"/>
            <w:right w:val="none" w:sz="0" w:space="0" w:color="auto"/>
          </w:divBdr>
        </w:div>
        <w:div w:id="736705571">
          <w:marLeft w:val="640"/>
          <w:marRight w:val="0"/>
          <w:marTop w:val="0"/>
          <w:marBottom w:val="0"/>
          <w:divBdr>
            <w:top w:val="none" w:sz="0" w:space="0" w:color="auto"/>
            <w:left w:val="none" w:sz="0" w:space="0" w:color="auto"/>
            <w:bottom w:val="none" w:sz="0" w:space="0" w:color="auto"/>
            <w:right w:val="none" w:sz="0" w:space="0" w:color="auto"/>
          </w:divBdr>
        </w:div>
        <w:div w:id="756368212">
          <w:marLeft w:val="640"/>
          <w:marRight w:val="0"/>
          <w:marTop w:val="0"/>
          <w:marBottom w:val="0"/>
          <w:divBdr>
            <w:top w:val="none" w:sz="0" w:space="0" w:color="auto"/>
            <w:left w:val="none" w:sz="0" w:space="0" w:color="auto"/>
            <w:bottom w:val="none" w:sz="0" w:space="0" w:color="auto"/>
            <w:right w:val="none" w:sz="0" w:space="0" w:color="auto"/>
          </w:divBdr>
        </w:div>
        <w:div w:id="191916370">
          <w:marLeft w:val="640"/>
          <w:marRight w:val="0"/>
          <w:marTop w:val="0"/>
          <w:marBottom w:val="0"/>
          <w:divBdr>
            <w:top w:val="none" w:sz="0" w:space="0" w:color="auto"/>
            <w:left w:val="none" w:sz="0" w:space="0" w:color="auto"/>
            <w:bottom w:val="none" w:sz="0" w:space="0" w:color="auto"/>
            <w:right w:val="none" w:sz="0" w:space="0" w:color="auto"/>
          </w:divBdr>
        </w:div>
        <w:div w:id="541669149">
          <w:marLeft w:val="640"/>
          <w:marRight w:val="0"/>
          <w:marTop w:val="0"/>
          <w:marBottom w:val="0"/>
          <w:divBdr>
            <w:top w:val="none" w:sz="0" w:space="0" w:color="auto"/>
            <w:left w:val="none" w:sz="0" w:space="0" w:color="auto"/>
            <w:bottom w:val="none" w:sz="0" w:space="0" w:color="auto"/>
            <w:right w:val="none" w:sz="0" w:space="0" w:color="auto"/>
          </w:divBdr>
        </w:div>
        <w:div w:id="1951400125">
          <w:marLeft w:val="640"/>
          <w:marRight w:val="0"/>
          <w:marTop w:val="0"/>
          <w:marBottom w:val="0"/>
          <w:divBdr>
            <w:top w:val="none" w:sz="0" w:space="0" w:color="auto"/>
            <w:left w:val="none" w:sz="0" w:space="0" w:color="auto"/>
            <w:bottom w:val="none" w:sz="0" w:space="0" w:color="auto"/>
            <w:right w:val="none" w:sz="0" w:space="0" w:color="auto"/>
          </w:divBdr>
        </w:div>
        <w:div w:id="1577519206">
          <w:marLeft w:val="640"/>
          <w:marRight w:val="0"/>
          <w:marTop w:val="0"/>
          <w:marBottom w:val="0"/>
          <w:divBdr>
            <w:top w:val="none" w:sz="0" w:space="0" w:color="auto"/>
            <w:left w:val="none" w:sz="0" w:space="0" w:color="auto"/>
            <w:bottom w:val="none" w:sz="0" w:space="0" w:color="auto"/>
            <w:right w:val="none" w:sz="0" w:space="0" w:color="auto"/>
          </w:divBdr>
        </w:div>
        <w:div w:id="1172766913">
          <w:marLeft w:val="640"/>
          <w:marRight w:val="0"/>
          <w:marTop w:val="0"/>
          <w:marBottom w:val="0"/>
          <w:divBdr>
            <w:top w:val="none" w:sz="0" w:space="0" w:color="auto"/>
            <w:left w:val="none" w:sz="0" w:space="0" w:color="auto"/>
            <w:bottom w:val="none" w:sz="0" w:space="0" w:color="auto"/>
            <w:right w:val="none" w:sz="0" w:space="0" w:color="auto"/>
          </w:divBdr>
        </w:div>
        <w:div w:id="2044674827">
          <w:marLeft w:val="640"/>
          <w:marRight w:val="0"/>
          <w:marTop w:val="0"/>
          <w:marBottom w:val="0"/>
          <w:divBdr>
            <w:top w:val="none" w:sz="0" w:space="0" w:color="auto"/>
            <w:left w:val="none" w:sz="0" w:space="0" w:color="auto"/>
            <w:bottom w:val="none" w:sz="0" w:space="0" w:color="auto"/>
            <w:right w:val="none" w:sz="0" w:space="0" w:color="auto"/>
          </w:divBdr>
        </w:div>
        <w:div w:id="603880799">
          <w:marLeft w:val="640"/>
          <w:marRight w:val="0"/>
          <w:marTop w:val="0"/>
          <w:marBottom w:val="0"/>
          <w:divBdr>
            <w:top w:val="none" w:sz="0" w:space="0" w:color="auto"/>
            <w:left w:val="none" w:sz="0" w:space="0" w:color="auto"/>
            <w:bottom w:val="none" w:sz="0" w:space="0" w:color="auto"/>
            <w:right w:val="none" w:sz="0" w:space="0" w:color="auto"/>
          </w:divBdr>
        </w:div>
        <w:div w:id="1116830247">
          <w:marLeft w:val="640"/>
          <w:marRight w:val="0"/>
          <w:marTop w:val="0"/>
          <w:marBottom w:val="0"/>
          <w:divBdr>
            <w:top w:val="none" w:sz="0" w:space="0" w:color="auto"/>
            <w:left w:val="none" w:sz="0" w:space="0" w:color="auto"/>
            <w:bottom w:val="none" w:sz="0" w:space="0" w:color="auto"/>
            <w:right w:val="none" w:sz="0" w:space="0" w:color="auto"/>
          </w:divBdr>
        </w:div>
        <w:div w:id="1655987823">
          <w:marLeft w:val="640"/>
          <w:marRight w:val="0"/>
          <w:marTop w:val="0"/>
          <w:marBottom w:val="0"/>
          <w:divBdr>
            <w:top w:val="none" w:sz="0" w:space="0" w:color="auto"/>
            <w:left w:val="none" w:sz="0" w:space="0" w:color="auto"/>
            <w:bottom w:val="none" w:sz="0" w:space="0" w:color="auto"/>
            <w:right w:val="none" w:sz="0" w:space="0" w:color="auto"/>
          </w:divBdr>
        </w:div>
        <w:div w:id="1838762713">
          <w:marLeft w:val="640"/>
          <w:marRight w:val="0"/>
          <w:marTop w:val="0"/>
          <w:marBottom w:val="0"/>
          <w:divBdr>
            <w:top w:val="none" w:sz="0" w:space="0" w:color="auto"/>
            <w:left w:val="none" w:sz="0" w:space="0" w:color="auto"/>
            <w:bottom w:val="none" w:sz="0" w:space="0" w:color="auto"/>
            <w:right w:val="none" w:sz="0" w:space="0" w:color="auto"/>
          </w:divBdr>
        </w:div>
        <w:div w:id="1864266">
          <w:marLeft w:val="640"/>
          <w:marRight w:val="0"/>
          <w:marTop w:val="0"/>
          <w:marBottom w:val="0"/>
          <w:divBdr>
            <w:top w:val="none" w:sz="0" w:space="0" w:color="auto"/>
            <w:left w:val="none" w:sz="0" w:space="0" w:color="auto"/>
            <w:bottom w:val="none" w:sz="0" w:space="0" w:color="auto"/>
            <w:right w:val="none" w:sz="0" w:space="0" w:color="auto"/>
          </w:divBdr>
        </w:div>
        <w:div w:id="659845110">
          <w:marLeft w:val="640"/>
          <w:marRight w:val="0"/>
          <w:marTop w:val="0"/>
          <w:marBottom w:val="0"/>
          <w:divBdr>
            <w:top w:val="none" w:sz="0" w:space="0" w:color="auto"/>
            <w:left w:val="none" w:sz="0" w:space="0" w:color="auto"/>
            <w:bottom w:val="none" w:sz="0" w:space="0" w:color="auto"/>
            <w:right w:val="none" w:sz="0" w:space="0" w:color="auto"/>
          </w:divBdr>
        </w:div>
        <w:div w:id="1631085889">
          <w:marLeft w:val="640"/>
          <w:marRight w:val="0"/>
          <w:marTop w:val="0"/>
          <w:marBottom w:val="0"/>
          <w:divBdr>
            <w:top w:val="none" w:sz="0" w:space="0" w:color="auto"/>
            <w:left w:val="none" w:sz="0" w:space="0" w:color="auto"/>
            <w:bottom w:val="none" w:sz="0" w:space="0" w:color="auto"/>
            <w:right w:val="none" w:sz="0" w:space="0" w:color="auto"/>
          </w:divBdr>
        </w:div>
        <w:div w:id="561259929">
          <w:marLeft w:val="640"/>
          <w:marRight w:val="0"/>
          <w:marTop w:val="0"/>
          <w:marBottom w:val="0"/>
          <w:divBdr>
            <w:top w:val="none" w:sz="0" w:space="0" w:color="auto"/>
            <w:left w:val="none" w:sz="0" w:space="0" w:color="auto"/>
            <w:bottom w:val="none" w:sz="0" w:space="0" w:color="auto"/>
            <w:right w:val="none" w:sz="0" w:space="0" w:color="auto"/>
          </w:divBdr>
        </w:div>
        <w:div w:id="1701783644">
          <w:marLeft w:val="640"/>
          <w:marRight w:val="0"/>
          <w:marTop w:val="0"/>
          <w:marBottom w:val="0"/>
          <w:divBdr>
            <w:top w:val="none" w:sz="0" w:space="0" w:color="auto"/>
            <w:left w:val="none" w:sz="0" w:space="0" w:color="auto"/>
            <w:bottom w:val="none" w:sz="0" w:space="0" w:color="auto"/>
            <w:right w:val="none" w:sz="0" w:space="0" w:color="auto"/>
          </w:divBdr>
        </w:div>
        <w:div w:id="1820413915">
          <w:marLeft w:val="640"/>
          <w:marRight w:val="0"/>
          <w:marTop w:val="0"/>
          <w:marBottom w:val="0"/>
          <w:divBdr>
            <w:top w:val="none" w:sz="0" w:space="0" w:color="auto"/>
            <w:left w:val="none" w:sz="0" w:space="0" w:color="auto"/>
            <w:bottom w:val="none" w:sz="0" w:space="0" w:color="auto"/>
            <w:right w:val="none" w:sz="0" w:space="0" w:color="auto"/>
          </w:divBdr>
        </w:div>
        <w:div w:id="409890258">
          <w:marLeft w:val="640"/>
          <w:marRight w:val="0"/>
          <w:marTop w:val="0"/>
          <w:marBottom w:val="0"/>
          <w:divBdr>
            <w:top w:val="none" w:sz="0" w:space="0" w:color="auto"/>
            <w:left w:val="none" w:sz="0" w:space="0" w:color="auto"/>
            <w:bottom w:val="none" w:sz="0" w:space="0" w:color="auto"/>
            <w:right w:val="none" w:sz="0" w:space="0" w:color="auto"/>
          </w:divBdr>
        </w:div>
      </w:divsChild>
    </w:div>
    <w:div w:id="1303195759">
      <w:bodyDiv w:val="1"/>
      <w:marLeft w:val="0"/>
      <w:marRight w:val="0"/>
      <w:marTop w:val="0"/>
      <w:marBottom w:val="0"/>
      <w:divBdr>
        <w:top w:val="none" w:sz="0" w:space="0" w:color="auto"/>
        <w:left w:val="none" w:sz="0" w:space="0" w:color="auto"/>
        <w:bottom w:val="none" w:sz="0" w:space="0" w:color="auto"/>
        <w:right w:val="none" w:sz="0" w:space="0" w:color="auto"/>
      </w:divBdr>
      <w:divsChild>
        <w:div w:id="637607074">
          <w:marLeft w:val="640"/>
          <w:marRight w:val="0"/>
          <w:marTop w:val="0"/>
          <w:marBottom w:val="0"/>
          <w:divBdr>
            <w:top w:val="none" w:sz="0" w:space="0" w:color="auto"/>
            <w:left w:val="none" w:sz="0" w:space="0" w:color="auto"/>
            <w:bottom w:val="none" w:sz="0" w:space="0" w:color="auto"/>
            <w:right w:val="none" w:sz="0" w:space="0" w:color="auto"/>
          </w:divBdr>
        </w:div>
        <w:div w:id="340015194">
          <w:marLeft w:val="640"/>
          <w:marRight w:val="0"/>
          <w:marTop w:val="0"/>
          <w:marBottom w:val="0"/>
          <w:divBdr>
            <w:top w:val="none" w:sz="0" w:space="0" w:color="auto"/>
            <w:left w:val="none" w:sz="0" w:space="0" w:color="auto"/>
            <w:bottom w:val="none" w:sz="0" w:space="0" w:color="auto"/>
            <w:right w:val="none" w:sz="0" w:space="0" w:color="auto"/>
          </w:divBdr>
        </w:div>
        <w:div w:id="2045280236">
          <w:marLeft w:val="640"/>
          <w:marRight w:val="0"/>
          <w:marTop w:val="0"/>
          <w:marBottom w:val="0"/>
          <w:divBdr>
            <w:top w:val="none" w:sz="0" w:space="0" w:color="auto"/>
            <w:left w:val="none" w:sz="0" w:space="0" w:color="auto"/>
            <w:bottom w:val="none" w:sz="0" w:space="0" w:color="auto"/>
            <w:right w:val="none" w:sz="0" w:space="0" w:color="auto"/>
          </w:divBdr>
        </w:div>
        <w:div w:id="603151737">
          <w:marLeft w:val="640"/>
          <w:marRight w:val="0"/>
          <w:marTop w:val="0"/>
          <w:marBottom w:val="0"/>
          <w:divBdr>
            <w:top w:val="none" w:sz="0" w:space="0" w:color="auto"/>
            <w:left w:val="none" w:sz="0" w:space="0" w:color="auto"/>
            <w:bottom w:val="none" w:sz="0" w:space="0" w:color="auto"/>
            <w:right w:val="none" w:sz="0" w:space="0" w:color="auto"/>
          </w:divBdr>
        </w:div>
        <w:div w:id="288517652">
          <w:marLeft w:val="640"/>
          <w:marRight w:val="0"/>
          <w:marTop w:val="0"/>
          <w:marBottom w:val="0"/>
          <w:divBdr>
            <w:top w:val="none" w:sz="0" w:space="0" w:color="auto"/>
            <w:left w:val="none" w:sz="0" w:space="0" w:color="auto"/>
            <w:bottom w:val="none" w:sz="0" w:space="0" w:color="auto"/>
            <w:right w:val="none" w:sz="0" w:space="0" w:color="auto"/>
          </w:divBdr>
        </w:div>
        <w:div w:id="398476607">
          <w:marLeft w:val="640"/>
          <w:marRight w:val="0"/>
          <w:marTop w:val="0"/>
          <w:marBottom w:val="0"/>
          <w:divBdr>
            <w:top w:val="none" w:sz="0" w:space="0" w:color="auto"/>
            <w:left w:val="none" w:sz="0" w:space="0" w:color="auto"/>
            <w:bottom w:val="none" w:sz="0" w:space="0" w:color="auto"/>
            <w:right w:val="none" w:sz="0" w:space="0" w:color="auto"/>
          </w:divBdr>
        </w:div>
        <w:div w:id="481506217">
          <w:marLeft w:val="640"/>
          <w:marRight w:val="0"/>
          <w:marTop w:val="0"/>
          <w:marBottom w:val="0"/>
          <w:divBdr>
            <w:top w:val="none" w:sz="0" w:space="0" w:color="auto"/>
            <w:left w:val="none" w:sz="0" w:space="0" w:color="auto"/>
            <w:bottom w:val="none" w:sz="0" w:space="0" w:color="auto"/>
            <w:right w:val="none" w:sz="0" w:space="0" w:color="auto"/>
          </w:divBdr>
        </w:div>
        <w:div w:id="1888374193">
          <w:marLeft w:val="640"/>
          <w:marRight w:val="0"/>
          <w:marTop w:val="0"/>
          <w:marBottom w:val="0"/>
          <w:divBdr>
            <w:top w:val="none" w:sz="0" w:space="0" w:color="auto"/>
            <w:left w:val="none" w:sz="0" w:space="0" w:color="auto"/>
            <w:bottom w:val="none" w:sz="0" w:space="0" w:color="auto"/>
            <w:right w:val="none" w:sz="0" w:space="0" w:color="auto"/>
          </w:divBdr>
        </w:div>
        <w:div w:id="298651621">
          <w:marLeft w:val="640"/>
          <w:marRight w:val="0"/>
          <w:marTop w:val="0"/>
          <w:marBottom w:val="0"/>
          <w:divBdr>
            <w:top w:val="none" w:sz="0" w:space="0" w:color="auto"/>
            <w:left w:val="none" w:sz="0" w:space="0" w:color="auto"/>
            <w:bottom w:val="none" w:sz="0" w:space="0" w:color="auto"/>
            <w:right w:val="none" w:sz="0" w:space="0" w:color="auto"/>
          </w:divBdr>
        </w:div>
        <w:div w:id="1356544444">
          <w:marLeft w:val="640"/>
          <w:marRight w:val="0"/>
          <w:marTop w:val="0"/>
          <w:marBottom w:val="0"/>
          <w:divBdr>
            <w:top w:val="none" w:sz="0" w:space="0" w:color="auto"/>
            <w:left w:val="none" w:sz="0" w:space="0" w:color="auto"/>
            <w:bottom w:val="none" w:sz="0" w:space="0" w:color="auto"/>
            <w:right w:val="none" w:sz="0" w:space="0" w:color="auto"/>
          </w:divBdr>
        </w:div>
        <w:div w:id="2056269604">
          <w:marLeft w:val="640"/>
          <w:marRight w:val="0"/>
          <w:marTop w:val="0"/>
          <w:marBottom w:val="0"/>
          <w:divBdr>
            <w:top w:val="none" w:sz="0" w:space="0" w:color="auto"/>
            <w:left w:val="none" w:sz="0" w:space="0" w:color="auto"/>
            <w:bottom w:val="none" w:sz="0" w:space="0" w:color="auto"/>
            <w:right w:val="none" w:sz="0" w:space="0" w:color="auto"/>
          </w:divBdr>
        </w:div>
        <w:div w:id="535313951">
          <w:marLeft w:val="640"/>
          <w:marRight w:val="0"/>
          <w:marTop w:val="0"/>
          <w:marBottom w:val="0"/>
          <w:divBdr>
            <w:top w:val="none" w:sz="0" w:space="0" w:color="auto"/>
            <w:left w:val="none" w:sz="0" w:space="0" w:color="auto"/>
            <w:bottom w:val="none" w:sz="0" w:space="0" w:color="auto"/>
            <w:right w:val="none" w:sz="0" w:space="0" w:color="auto"/>
          </w:divBdr>
        </w:div>
        <w:div w:id="1264530551">
          <w:marLeft w:val="640"/>
          <w:marRight w:val="0"/>
          <w:marTop w:val="0"/>
          <w:marBottom w:val="0"/>
          <w:divBdr>
            <w:top w:val="none" w:sz="0" w:space="0" w:color="auto"/>
            <w:left w:val="none" w:sz="0" w:space="0" w:color="auto"/>
            <w:bottom w:val="none" w:sz="0" w:space="0" w:color="auto"/>
            <w:right w:val="none" w:sz="0" w:space="0" w:color="auto"/>
          </w:divBdr>
        </w:div>
        <w:div w:id="1641497915">
          <w:marLeft w:val="640"/>
          <w:marRight w:val="0"/>
          <w:marTop w:val="0"/>
          <w:marBottom w:val="0"/>
          <w:divBdr>
            <w:top w:val="none" w:sz="0" w:space="0" w:color="auto"/>
            <w:left w:val="none" w:sz="0" w:space="0" w:color="auto"/>
            <w:bottom w:val="none" w:sz="0" w:space="0" w:color="auto"/>
            <w:right w:val="none" w:sz="0" w:space="0" w:color="auto"/>
          </w:divBdr>
        </w:div>
        <w:div w:id="248467051">
          <w:marLeft w:val="640"/>
          <w:marRight w:val="0"/>
          <w:marTop w:val="0"/>
          <w:marBottom w:val="0"/>
          <w:divBdr>
            <w:top w:val="none" w:sz="0" w:space="0" w:color="auto"/>
            <w:left w:val="none" w:sz="0" w:space="0" w:color="auto"/>
            <w:bottom w:val="none" w:sz="0" w:space="0" w:color="auto"/>
            <w:right w:val="none" w:sz="0" w:space="0" w:color="auto"/>
          </w:divBdr>
        </w:div>
        <w:div w:id="1797790679">
          <w:marLeft w:val="640"/>
          <w:marRight w:val="0"/>
          <w:marTop w:val="0"/>
          <w:marBottom w:val="0"/>
          <w:divBdr>
            <w:top w:val="none" w:sz="0" w:space="0" w:color="auto"/>
            <w:left w:val="none" w:sz="0" w:space="0" w:color="auto"/>
            <w:bottom w:val="none" w:sz="0" w:space="0" w:color="auto"/>
            <w:right w:val="none" w:sz="0" w:space="0" w:color="auto"/>
          </w:divBdr>
        </w:div>
        <w:div w:id="437212882">
          <w:marLeft w:val="640"/>
          <w:marRight w:val="0"/>
          <w:marTop w:val="0"/>
          <w:marBottom w:val="0"/>
          <w:divBdr>
            <w:top w:val="none" w:sz="0" w:space="0" w:color="auto"/>
            <w:left w:val="none" w:sz="0" w:space="0" w:color="auto"/>
            <w:bottom w:val="none" w:sz="0" w:space="0" w:color="auto"/>
            <w:right w:val="none" w:sz="0" w:space="0" w:color="auto"/>
          </w:divBdr>
        </w:div>
        <w:div w:id="1452701418">
          <w:marLeft w:val="640"/>
          <w:marRight w:val="0"/>
          <w:marTop w:val="0"/>
          <w:marBottom w:val="0"/>
          <w:divBdr>
            <w:top w:val="none" w:sz="0" w:space="0" w:color="auto"/>
            <w:left w:val="none" w:sz="0" w:space="0" w:color="auto"/>
            <w:bottom w:val="none" w:sz="0" w:space="0" w:color="auto"/>
            <w:right w:val="none" w:sz="0" w:space="0" w:color="auto"/>
          </w:divBdr>
        </w:div>
        <w:div w:id="657656026">
          <w:marLeft w:val="640"/>
          <w:marRight w:val="0"/>
          <w:marTop w:val="0"/>
          <w:marBottom w:val="0"/>
          <w:divBdr>
            <w:top w:val="none" w:sz="0" w:space="0" w:color="auto"/>
            <w:left w:val="none" w:sz="0" w:space="0" w:color="auto"/>
            <w:bottom w:val="none" w:sz="0" w:space="0" w:color="auto"/>
            <w:right w:val="none" w:sz="0" w:space="0" w:color="auto"/>
          </w:divBdr>
        </w:div>
        <w:div w:id="663969456">
          <w:marLeft w:val="640"/>
          <w:marRight w:val="0"/>
          <w:marTop w:val="0"/>
          <w:marBottom w:val="0"/>
          <w:divBdr>
            <w:top w:val="none" w:sz="0" w:space="0" w:color="auto"/>
            <w:left w:val="none" w:sz="0" w:space="0" w:color="auto"/>
            <w:bottom w:val="none" w:sz="0" w:space="0" w:color="auto"/>
            <w:right w:val="none" w:sz="0" w:space="0" w:color="auto"/>
          </w:divBdr>
        </w:div>
        <w:div w:id="851064520">
          <w:marLeft w:val="640"/>
          <w:marRight w:val="0"/>
          <w:marTop w:val="0"/>
          <w:marBottom w:val="0"/>
          <w:divBdr>
            <w:top w:val="none" w:sz="0" w:space="0" w:color="auto"/>
            <w:left w:val="none" w:sz="0" w:space="0" w:color="auto"/>
            <w:bottom w:val="none" w:sz="0" w:space="0" w:color="auto"/>
            <w:right w:val="none" w:sz="0" w:space="0" w:color="auto"/>
          </w:divBdr>
        </w:div>
        <w:div w:id="1108086891">
          <w:marLeft w:val="640"/>
          <w:marRight w:val="0"/>
          <w:marTop w:val="0"/>
          <w:marBottom w:val="0"/>
          <w:divBdr>
            <w:top w:val="none" w:sz="0" w:space="0" w:color="auto"/>
            <w:left w:val="none" w:sz="0" w:space="0" w:color="auto"/>
            <w:bottom w:val="none" w:sz="0" w:space="0" w:color="auto"/>
            <w:right w:val="none" w:sz="0" w:space="0" w:color="auto"/>
          </w:divBdr>
        </w:div>
        <w:div w:id="1806122591">
          <w:marLeft w:val="640"/>
          <w:marRight w:val="0"/>
          <w:marTop w:val="0"/>
          <w:marBottom w:val="0"/>
          <w:divBdr>
            <w:top w:val="none" w:sz="0" w:space="0" w:color="auto"/>
            <w:left w:val="none" w:sz="0" w:space="0" w:color="auto"/>
            <w:bottom w:val="none" w:sz="0" w:space="0" w:color="auto"/>
            <w:right w:val="none" w:sz="0" w:space="0" w:color="auto"/>
          </w:divBdr>
        </w:div>
        <w:div w:id="1342003244">
          <w:marLeft w:val="640"/>
          <w:marRight w:val="0"/>
          <w:marTop w:val="0"/>
          <w:marBottom w:val="0"/>
          <w:divBdr>
            <w:top w:val="none" w:sz="0" w:space="0" w:color="auto"/>
            <w:left w:val="none" w:sz="0" w:space="0" w:color="auto"/>
            <w:bottom w:val="none" w:sz="0" w:space="0" w:color="auto"/>
            <w:right w:val="none" w:sz="0" w:space="0" w:color="auto"/>
          </w:divBdr>
        </w:div>
        <w:div w:id="1042023922">
          <w:marLeft w:val="640"/>
          <w:marRight w:val="0"/>
          <w:marTop w:val="0"/>
          <w:marBottom w:val="0"/>
          <w:divBdr>
            <w:top w:val="none" w:sz="0" w:space="0" w:color="auto"/>
            <w:left w:val="none" w:sz="0" w:space="0" w:color="auto"/>
            <w:bottom w:val="none" w:sz="0" w:space="0" w:color="auto"/>
            <w:right w:val="none" w:sz="0" w:space="0" w:color="auto"/>
          </w:divBdr>
        </w:div>
        <w:div w:id="512309178">
          <w:marLeft w:val="640"/>
          <w:marRight w:val="0"/>
          <w:marTop w:val="0"/>
          <w:marBottom w:val="0"/>
          <w:divBdr>
            <w:top w:val="none" w:sz="0" w:space="0" w:color="auto"/>
            <w:left w:val="none" w:sz="0" w:space="0" w:color="auto"/>
            <w:bottom w:val="none" w:sz="0" w:space="0" w:color="auto"/>
            <w:right w:val="none" w:sz="0" w:space="0" w:color="auto"/>
          </w:divBdr>
        </w:div>
        <w:div w:id="1904832479">
          <w:marLeft w:val="640"/>
          <w:marRight w:val="0"/>
          <w:marTop w:val="0"/>
          <w:marBottom w:val="0"/>
          <w:divBdr>
            <w:top w:val="none" w:sz="0" w:space="0" w:color="auto"/>
            <w:left w:val="none" w:sz="0" w:space="0" w:color="auto"/>
            <w:bottom w:val="none" w:sz="0" w:space="0" w:color="auto"/>
            <w:right w:val="none" w:sz="0" w:space="0" w:color="auto"/>
          </w:divBdr>
        </w:div>
        <w:div w:id="2055497807">
          <w:marLeft w:val="640"/>
          <w:marRight w:val="0"/>
          <w:marTop w:val="0"/>
          <w:marBottom w:val="0"/>
          <w:divBdr>
            <w:top w:val="none" w:sz="0" w:space="0" w:color="auto"/>
            <w:left w:val="none" w:sz="0" w:space="0" w:color="auto"/>
            <w:bottom w:val="none" w:sz="0" w:space="0" w:color="auto"/>
            <w:right w:val="none" w:sz="0" w:space="0" w:color="auto"/>
          </w:divBdr>
        </w:div>
        <w:div w:id="1214074614">
          <w:marLeft w:val="640"/>
          <w:marRight w:val="0"/>
          <w:marTop w:val="0"/>
          <w:marBottom w:val="0"/>
          <w:divBdr>
            <w:top w:val="none" w:sz="0" w:space="0" w:color="auto"/>
            <w:left w:val="none" w:sz="0" w:space="0" w:color="auto"/>
            <w:bottom w:val="none" w:sz="0" w:space="0" w:color="auto"/>
            <w:right w:val="none" w:sz="0" w:space="0" w:color="auto"/>
          </w:divBdr>
        </w:div>
        <w:div w:id="1250651688">
          <w:marLeft w:val="640"/>
          <w:marRight w:val="0"/>
          <w:marTop w:val="0"/>
          <w:marBottom w:val="0"/>
          <w:divBdr>
            <w:top w:val="none" w:sz="0" w:space="0" w:color="auto"/>
            <w:left w:val="none" w:sz="0" w:space="0" w:color="auto"/>
            <w:bottom w:val="none" w:sz="0" w:space="0" w:color="auto"/>
            <w:right w:val="none" w:sz="0" w:space="0" w:color="auto"/>
          </w:divBdr>
        </w:div>
        <w:div w:id="752435592">
          <w:marLeft w:val="640"/>
          <w:marRight w:val="0"/>
          <w:marTop w:val="0"/>
          <w:marBottom w:val="0"/>
          <w:divBdr>
            <w:top w:val="none" w:sz="0" w:space="0" w:color="auto"/>
            <w:left w:val="none" w:sz="0" w:space="0" w:color="auto"/>
            <w:bottom w:val="none" w:sz="0" w:space="0" w:color="auto"/>
            <w:right w:val="none" w:sz="0" w:space="0" w:color="auto"/>
          </w:divBdr>
        </w:div>
        <w:div w:id="274213273">
          <w:marLeft w:val="640"/>
          <w:marRight w:val="0"/>
          <w:marTop w:val="0"/>
          <w:marBottom w:val="0"/>
          <w:divBdr>
            <w:top w:val="none" w:sz="0" w:space="0" w:color="auto"/>
            <w:left w:val="none" w:sz="0" w:space="0" w:color="auto"/>
            <w:bottom w:val="none" w:sz="0" w:space="0" w:color="auto"/>
            <w:right w:val="none" w:sz="0" w:space="0" w:color="auto"/>
          </w:divBdr>
        </w:div>
        <w:div w:id="1729264504">
          <w:marLeft w:val="640"/>
          <w:marRight w:val="0"/>
          <w:marTop w:val="0"/>
          <w:marBottom w:val="0"/>
          <w:divBdr>
            <w:top w:val="none" w:sz="0" w:space="0" w:color="auto"/>
            <w:left w:val="none" w:sz="0" w:space="0" w:color="auto"/>
            <w:bottom w:val="none" w:sz="0" w:space="0" w:color="auto"/>
            <w:right w:val="none" w:sz="0" w:space="0" w:color="auto"/>
          </w:divBdr>
        </w:div>
        <w:div w:id="1265580348">
          <w:marLeft w:val="640"/>
          <w:marRight w:val="0"/>
          <w:marTop w:val="0"/>
          <w:marBottom w:val="0"/>
          <w:divBdr>
            <w:top w:val="none" w:sz="0" w:space="0" w:color="auto"/>
            <w:left w:val="none" w:sz="0" w:space="0" w:color="auto"/>
            <w:bottom w:val="none" w:sz="0" w:space="0" w:color="auto"/>
            <w:right w:val="none" w:sz="0" w:space="0" w:color="auto"/>
          </w:divBdr>
        </w:div>
        <w:div w:id="1032727505">
          <w:marLeft w:val="640"/>
          <w:marRight w:val="0"/>
          <w:marTop w:val="0"/>
          <w:marBottom w:val="0"/>
          <w:divBdr>
            <w:top w:val="none" w:sz="0" w:space="0" w:color="auto"/>
            <w:left w:val="none" w:sz="0" w:space="0" w:color="auto"/>
            <w:bottom w:val="none" w:sz="0" w:space="0" w:color="auto"/>
            <w:right w:val="none" w:sz="0" w:space="0" w:color="auto"/>
          </w:divBdr>
        </w:div>
        <w:div w:id="1972899392">
          <w:marLeft w:val="640"/>
          <w:marRight w:val="0"/>
          <w:marTop w:val="0"/>
          <w:marBottom w:val="0"/>
          <w:divBdr>
            <w:top w:val="none" w:sz="0" w:space="0" w:color="auto"/>
            <w:left w:val="none" w:sz="0" w:space="0" w:color="auto"/>
            <w:bottom w:val="none" w:sz="0" w:space="0" w:color="auto"/>
            <w:right w:val="none" w:sz="0" w:space="0" w:color="auto"/>
          </w:divBdr>
        </w:div>
        <w:div w:id="895899749">
          <w:marLeft w:val="640"/>
          <w:marRight w:val="0"/>
          <w:marTop w:val="0"/>
          <w:marBottom w:val="0"/>
          <w:divBdr>
            <w:top w:val="none" w:sz="0" w:space="0" w:color="auto"/>
            <w:left w:val="none" w:sz="0" w:space="0" w:color="auto"/>
            <w:bottom w:val="none" w:sz="0" w:space="0" w:color="auto"/>
            <w:right w:val="none" w:sz="0" w:space="0" w:color="auto"/>
          </w:divBdr>
        </w:div>
        <w:div w:id="835146054">
          <w:marLeft w:val="640"/>
          <w:marRight w:val="0"/>
          <w:marTop w:val="0"/>
          <w:marBottom w:val="0"/>
          <w:divBdr>
            <w:top w:val="none" w:sz="0" w:space="0" w:color="auto"/>
            <w:left w:val="none" w:sz="0" w:space="0" w:color="auto"/>
            <w:bottom w:val="none" w:sz="0" w:space="0" w:color="auto"/>
            <w:right w:val="none" w:sz="0" w:space="0" w:color="auto"/>
          </w:divBdr>
        </w:div>
        <w:div w:id="2056926749">
          <w:marLeft w:val="640"/>
          <w:marRight w:val="0"/>
          <w:marTop w:val="0"/>
          <w:marBottom w:val="0"/>
          <w:divBdr>
            <w:top w:val="none" w:sz="0" w:space="0" w:color="auto"/>
            <w:left w:val="none" w:sz="0" w:space="0" w:color="auto"/>
            <w:bottom w:val="none" w:sz="0" w:space="0" w:color="auto"/>
            <w:right w:val="none" w:sz="0" w:space="0" w:color="auto"/>
          </w:divBdr>
        </w:div>
        <w:div w:id="372272849">
          <w:marLeft w:val="640"/>
          <w:marRight w:val="0"/>
          <w:marTop w:val="0"/>
          <w:marBottom w:val="0"/>
          <w:divBdr>
            <w:top w:val="none" w:sz="0" w:space="0" w:color="auto"/>
            <w:left w:val="none" w:sz="0" w:space="0" w:color="auto"/>
            <w:bottom w:val="none" w:sz="0" w:space="0" w:color="auto"/>
            <w:right w:val="none" w:sz="0" w:space="0" w:color="auto"/>
          </w:divBdr>
        </w:div>
        <w:div w:id="1825200000">
          <w:marLeft w:val="640"/>
          <w:marRight w:val="0"/>
          <w:marTop w:val="0"/>
          <w:marBottom w:val="0"/>
          <w:divBdr>
            <w:top w:val="none" w:sz="0" w:space="0" w:color="auto"/>
            <w:left w:val="none" w:sz="0" w:space="0" w:color="auto"/>
            <w:bottom w:val="none" w:sz="0" w:space="0" w:color="auto"/>
            <w:right w:val="none" w:sz="0" w:space="0" w:color="auto"/>
          </w:divBdr>
        </w:div>
        <w:div w:id="2012178609">
          <w:marLeft w:val="640"/>
          <w:marRight w:val="0"/>
          <w:marTop w:val="0"/>
          <w:marBottom w:val="0"/>
          <w:divBdr>
            <w:top w:val="none" w:sz="0" w:space="0" w:color="auto"/>
            <w:left w:val="none" w:sz="0" w:space="0" w:color="auto"/>
            <w:bottom w:val="none" w:sz="0" w:space="0" w:color="auto"/>
            <w:right w:val="none" w:sz="0" w:space="0" w:color="auto"/>
          </w:divBdr>
        </w:div>
        <w:div w:id="2097552485">
          <w:marLeft w:val="640"/>
          <w:marRight w:val="0"/>
          <w:marTop w:val="0"/>
          <w:marBottom w:val="0"/>
          <w:divBdr>
            <w:top w:val="none" w:sz="0" w:space="0" w:color="auto"/>
            <w:left w:val="none" w:sz="0" w:space="0" w:color="auto"/>
            <w:bottom w:val="none" w:sz="0" w:space="0" w:color="auto"/>
            <w:right w:val="none" w:sz="0" w:space="0" w:color="auto"/>
          </w:divBdr>
        </w:div>
        <w:div w:id="1287201431">
          <w:marLeft w:val="640"/>
          <w:marRight w:val="0"/>
          <w:marTop w:val="0"/>
          <w:marBottom w:val="0"/>
          <w:divBdr>
            <w:top w:val="none" w:sz="0" w:space="0" w:color="auto"/>
            <w:left w:val="none" w:sz="0" w:space="0" w:color="auto"/>
            <w:bottom w:val="none" w:sz="0" w:space="0" w:color="auto"/>
            <w:right w:val="none" w:sz="0" w:space="0" w:color="auto"/>
          </w:divBdr>
        </w:div>
        <w:div w:id="539708512">
          <w:marLeft w:val="640"/>
          <w:marRight w:val="0"/>
          <w:marTop w:val="0"/>
          <w:marBottom w:val="0"/>
          <w:divBdr>
            <w:top w:val="none" w:sz="0" w:space="0" w:color="auto"/>
            <w:left w:val="none" w:sz="0" w:space="0" w:color="auto"/>
            <w:bottom w:val="none" w:sz="0" w:space="0" w:color="auto"/>
            <w:right w:val="none" w:sz="0" w:space="0" w:color="auto"/>
          </w:divBdr>
        </w:div>
        <w:div w:id="593784906">
          <w:marLeft w:val="640"/>
          <w:marRight w:val="0"/>
          <w:marTop w:val="0"/>
          <w:marBottom w:val="0"/>
          <w:divBdr>
            <w:top w:val="none" w:sz="0" w:space="0" w:color="auto"/>
            <w:left w:val="none" w:sz="0" w:space="0" w:color="auto"/>
            <w:bottom w:val="none" w:sz="0" w:space="0" w:color="auto"/>
            <w:right w:val="none" w:sz="0" w:space="0" w:color="auto"/>
          </w:divBdr>
        </w:div>
        <w:div w:id="1643383329">
          <w:marLeft w:val="640"/>
          <w:marRight w:val="0"/>
          <w:marTop w:val="0"/>
          <w:marBottom w:val="0"/>
          <w:divBdr>
            <w:top w:val="none" w:sz="0" w:space="0" w:color="auto"/>
            <w:left w:val="none" w:sz="0" w:space="0" w:color="auto"/>
            <w:bottom w:val="none" w:sz="0" w:space="0" w:color="auto"/>
            <w:right w:val="none" w:sz="0" w:space="0" w:color="auto"/>
          </w:divBdr>
        </w:div>
        <w:div w:id="292907623">
          <w:marLeft w:val="640"/>
          <w:marRight w:val="0"/>
          <w:marTop w:val="0"/>
          <w:marBottom w:val="0"/>
          <w:divBdr>
            <w:top w:val="none" w:sz="0" w:space="0" w:color="auto"/>
            <w:left w:val="none" w:sz="0" w:space="0" w:color="auto"/>
            <w:bottom w:val="none" w:sz="0" w:space="0" w:color="auto"/>
            <w:right w:val="none" w:sz="0" w:space="0" w:color="auto"/>
          </w:divBdr>
        </w:div>
        <w:div w:id="394200597">
          <w:marLeft w:val="640"/>
          <w:marRight w:val="0"/>
          <w:marTop w:val="0"/>
          <w:marBottom w:val="0"/>
          <w:divBdr>
            <w:top w:val="none" w:sz="0" w:space="0" w:color="auto"/>
            <w:left w:val="none" w:sz="0" w:space="0" w:color="auto"/>
            <w:bottom w:val="none" w:sz="0" w:space="0" w:color="auto"/>
            <w:right w:val="none" w:sz="0" w:space="0" w:color="auto"/>
          </w:divBdr>
        </w:div>
        <w:div w:id="1469396707">
          <w:marLeft w:val="640"/>
          <w:marRight w:val="0"/>
          <w:marTop w:val="0"/>
          <w:marBottom w:val="0"/>
          <w:divBdr>
            <w:top w:val="none" w:sz="0" w:space="0" w:color="auto"/>
            <w:left w:val="none" w:sz="0" w:space="0" w:color="auto"/>
            <w:bottom w:val="none" w:sz="0" w:space="0" w:color="auto"/>
            <w:right w:val="none" w:sz="0" w:space="0" w:color="auto"/>
          </w:divBdr>
        </w:div>
        <w:div w:id="894849308">
          <w:marLeft w:val="640"/>
          <w:marRight w:val="0"/>
          <w:marTop w:val="0"/>
          <w:marBottom w:val="0"/>
          <w:divBdr>
            <w:top w:val="none" w:sz="0" w:space="0" w:color="auto"/>
            <w:left w:val="none" w:sz="0" w:space="0" w:color="auto"/>
            <w:bottom w:val="none" w:sz="0" w:space="0" w:color="auto"/>
            <w:right w:val="none" w:sz="0" w:space="0" w:color="auto"/>
          </w:divBdr>
        </w:div>
        <w:div w:id="1086463886">
          <w:marLeft w:val="640"/>
          <w:marRight w:val="0"/>
          <w:marTop w:val="0"/>
          <w:marBottom w:val="0"/>
          <w:divBdr>
            <w:top w:val="none" w:sz="0" w:space="0" w:color="auto"/>
            <w:left w:val="none" w:sz="0" w:space="0" w:color="auto"/>
            <w:bottom w:val="none" w:sz="0" w:space="0" w:color="auto"/>
            <w:right w:val="none" w:sz="0" w:space="0" w:color="auto"/>
          </w:divBdr>
        </w:div>
        <w:div w:id="404257566">
          <w:marLeft w:val="640"/>
          <w:marRight w:val="0"/>
          <w:marTop w:val="0"/>
          <w:marBottom w:val="0"/>
          <w:divBdr>
            <w:top w:val="none" w:sz="0" w:space="0" w:color="auto"/>
            <w:left w:val="none" w:sz="0" w:space="0" w:color="auto"/>
            <w:bottom w:val="none" w:sz="0" w:space="0" w:color="auto"/>
            <w:right w:val="none" w:sz="0" w:space="0" w:color="auto"/>
          </w:divBdr>
        </w:div>
        <w:div w:id="1592659842">
          <w:marLeft w:val="640"/>
          <w:marRight w:val="0"/>
          <w:marTop w:val="0"/>
          <w:marBottom w:val="0"/>
          <w:divBdr>
            <w:top w:val="none" w:sz="0" w:space="0" w:color="auto"/>
            <w:left w:val="none" w:sz="0" w:space="0" w:color="auto"/>
            <w:bottom w:val="none" w:sz="0" w:space="0" w:color="auto"/>
            <w:right w:val="none" w:sz="0" w:space="0" w:color="auto"/>
          </w:divBdr>
        </w:div>
        <w:div w:id="1783573434">
          <w:marLeft w:val="640"/>
          <w:marRight w:val="0"/>
          <w:marTop w:val="0"/>
          <w:marBottom w:val="0"/>
          <w:divBdr>
            <w:top w:val="none" w:sz="0" w:space="0" w:color="auto"/>
            <w:left w:val="none" w:sz="0" w:space="0" w:color="auto"/>
            <w:bottom w:val="none" w:sz="0" w:space="0" w:color="auto"/>
            <w:right w:val="none" w:sz="0" w:space="0" w:color="auto"/>
          </w:divBdr>
        </w:div>
        <w:div w:id="372117793">
          <w:marLeft w:val="640"/>
          <w:marRight w:val="0"/>
          <w:marTop w:val="0"/>
          <w:marBottom w:val="0"/>
          <w:divBdr>
            <w:top w:val="none" w:sz="0" w:space="0" w:color="auto"/>
            <w:left w:val="none" w:sz="0" w:space="0" w:color="auto"/>
            <w:bottom w:val="none" w:sz="0" w:space="0" w:color="auto"/>
            <w:right w:val="none" w:sz="0" w:space="0" w:color="auto"/>
          </w:divBdr>
        </w:div>
        <w:div w:id="470751436">
          <w:marLeft w:val="640"/>
          <w:marRight w:val="0"/>
          <w:marTop w:val="0"/>
          <w:marBottom w:val="0"/>
          <w:divBdr>
            <w:top w:val="none" w:sz="0" w:space="0" w:color="auto"/>
            <w:left w:val="none" w:sz="0" w:space="0" w:color="auto"/>
            <w:bottom w:val="none" w:sz="0" w:space="0" w:color="auto"/>
            <w:right w:val="none" w:sz="0" w:space="0" w:color="auto"/>
          </w:divBdr>
        </w:div>
        <w:div w:id="1329552669">
          <w:marLeft w:val="640"/>
          <w:marRight w:val="0"/>
          <w:marTop w:val="0"/>
          <w:marBottom w:val="0"/>
          <w:divBdr>
            <w:top w:val="none" w:sz="0" w:space="0" w:color="auto"/>
            <w:left w:val="none" w:sz="0" w:space="0" w:color="auto"/>
            <w:bottom w:val="none" w:sz="0" w:space="0" w:color="auto"/>
            <w:right w:val="none" w:sz="0" w:space="0" w:color="auto"/>
          </w:divBdr>
        </w:div>
        <w:div w:id="1314988183">
          <w:marLeft w:val="640"/>
          <w:marRight w:val="0"/>
          <w:marTop w:val="0"/>
          <w:marBottom w:val="0"/>
          <w:divBdr>
            <w:top w:val="none" w:sz="0" w:space="0" w:color="auto"/>
            <w:left w:val="none" w:sz="0" w:space="0" w:color="auto"/>
            <w:bottom w:val="none" w:sz="0" w:space="0" w:color="auto"/>
            <w:right w:val="none" w:sz="0" w:space="0" w:color="auto"/>
          </w:divBdr>
        </w:div>
        <w:div w:id="1610119643">
          <w:marLeft w:val="640"/>
          <w:marRight w:val="0"/>
          <w:marTop w:val="0"/>
          <w:marBottom w:val="0"/>
          <w:divBdr>
            <w:top w:val="none" w:sz="0" w:space="0" w:color="auto"/>
            <w:left w:val="none" w:sz="0" w:space="0" w:color="auto"/>
            <w:bottom w:val="none" w:sz="0" w:space="0" w:color="auto"/>
            <w:right w:val="none" w:sz="0" w:space="0" w:color="auto"/>
          </w:divBdr>
        </w:div>
        <w:div w:id="1776707209">
          <w:marLeft w:val="640"/>
          <w:marRight w:val="0"/>
          <w:marTop w:val="0"/>
          <w:marBottom w:val="0"/>
          <w:divBdr>
            <w:top w:val="none" w:sz="0" w:space="0" w:color="auto"/>
            <w:left w:val="none" w:sz="0" w:space="0" w:color="auto"/>
            <w:bottom w:val="none" w:sz="0" w:space="0" w:color="auto"/>
            <w:right w:val="none" w:sz="0" w:space="0" w:color="auto"/>
          </w:divBdr>
        </w:div>
        <w:div w:id="1182624763">
          <w:marLeft w:val="640"/>
          <w:marRight w:val="0"/>
          <w:marTop w:val="0"/>
          <w:marBottom w:val="0"/>
          <w:divBdr>
            <w:top w:val="none" w:sz="0" w:space="0" w:color="auto"/>
            <w:left w:val="none" w:sz="0" w:space="0" w:color="auto"/>
            <w:bottom w:val="none" w:sz="0" w:space="0" w:color="auto"/>
            <w:right w:val="none" w:sz="0" w:space="0" w:color="auto"/>
          </w:divBdr>
        </w:div>
        <w:div w:id="302194672">
          <w:marLeft w:val="640"/>
          <w:marRight w:val="0"/>
          <w:marTop w:val="0"/>
          <w:marBottom w:val="0"/>
          <w:divBdr>
            <w:top w:val="none" w:sz="0" w:space="0" w:color="auto"/>
            <w:left w:val="none" w:sz="0" w:space="0" w:color="auto"/>
            <w:bottom w:val="none" w:sz="0" w:space="0" w:color="auto"/>
            <w:right w:val="none" w:sz="0" w:space="0" w:color="auto"/>
          </w:divBdr>
        </w:div>
        <w:div w:id="1296714966">
          <w:marLeft w:val="640"/>
          <w:marRight w:val="0"/>
          <w:marTop w:val="0"/>
          <w:marBottom w:val="0"/>
          <w:divBdr>
            <w:top w:val="none" w:sz="0" w:space="0" w:color="auto"/>
            <w:left w:val="none" w:sz="0" w:space="0" w:color="auto"/>
            <w:bottom w:val="none" w:sz="0" w:space="0" w:color="auto"/>
            <w:right w:val="none" w:sz="0" w:space="0" w:color="auto"/>
          </w:divBdr>
        </w:div>
        <w:div w:id="1293946829">
          <w:marLeft w:val="640"/>
          <w:marRight w:val="0"/>
          <w:marTop w:val="0"/>
          <w:marBottom w:val="0"/>
          <w:divBdr>
            <w:top w:val="none" w:sz="0" w:space="0" w:color="auto"/>
            <w:left w:val="none" w:sz="0" w:space="0" w:color="auto"/>
            <w:bottom w:val="none" w:sz="0" w:space="0" w:color="auto"/>
            <w:right w:val="none" w:sz="0" w:space="0" w:color="auto"/>
          </w:divBdr>
        </w:div>
        <w:div w:id="986133566">
          <w:marLeft w:val="640"/>
          <w:marRight w:val="0"/>
          <w:marTop w:val="0"/>
          <w:marBottom w:val="0"/>
          <w:divBdr>
            <w:top w:val="none" w:sz="0" w:space="0" w:color="auto"/>
            <w:left w:val="none" w:sz="0" w:space="0" w:color="auto"/>
            <w:bottom w:val="none" w:sz="0" w:space="0" w:color="auto"/>
            <w:right w:val="none" w:sz="0" w:space="0" w:color="auto"/>
          </w:divBdr>
        </w:div>
        <w:div w:id="864899989">
          <w:marLeft w:val="640"/>
          <w:marRight w:val="0"/>
          <w:marTop w:val="0"/>
          <w:marBottom w:val="0"/>
          <w:divBdr>
            <w:top w:val="none" w:sz="0" w:space="0" w:color="auto"/>
            <w:left w:val="none" w:sz="0" w:space="0" w:color="auto"/>
            <w:bottom w:val="none" w:sz="0" w:space="0" w:color="auto"/>
            <w:right w:val="none" w:sz="0" w:space="0" w:color="auto"/>
          </w:divBdr>
        </w:div>
        <w:div w:id="317850852">
          <w:marLeft w:val="640"/>
          <w:marRight w:val="0"/>
          <w:marTop w:val="0"/>
          <w:marBottom w:val="0"/>
          <w:divBdr>
            <w:top w:val="none" w:sz="0" w:space="0" w:color="auto"/>
            <w:left w:val="none" w:sz="0" w:space="0" w:color="auto"/>
            <w:bottom w:val="none" w:sz="0" w:space="0" w:color="auto"/>
            <w:right w:val="none" w:sz="0" w:space="0" w:color="auto"/>
          </w:divBdr>
        </w:div>
        <w:div w:id="395474040">
          <w:marLeft w:val="640"/>
          <w:marRight w:val="0"/>
          <w:marTop w:val="0"/>
          <w:marBottom w:val="0"/>
          <w:divBdr>
            <w:top w:val="none" w:sz="0" w:space="0" w:color="auto"/>
            <w:left w:val="none" w:sz="0" w:space="0" w:color="auto"/>
            <w:bottom w:val="none" w:sz="0" w:space="0" w:color="auto"/>
            <w:right w:val="none" w:sz="0" w:space="0" w:color="auto"/>
          </w:divBdr>
        </w:div>
        <w:div w:id="1037270993">
          <w:marLeft w:val="640"/>
          <w:marRight w:val="0"/>
          <w:marTop w:val="0"/>
          <w:marBottom w:val="0"/>
          <w:divBdr>
            <w:top w:val="none" w:sz="0" w:space="0" w:color="auto"/>
            <w:left w:val="none" w:sz="0" w:space="0" w:color="auto"/>
            <w:bottom w:val="none" w:sz="0" w:space="0" w:color="auto"/>
            <w:right w:val="none" w:sz="0" w:space="0" w:color="auto"/>
          </w:divBdr>
        </w:div>
        <w:div w:id="569465468">
          <w:marLeft w:val="640"/>
          <w:marRight w:val="0"/>
          <w:marTop w:val="0"/>
          <w:marBottom w:val="0"/>
          <w:divBdr>
            <w:top w:val="none" w:sz="0" w:space="0" w:color="auto"/>
            <w:left w:val="none" w:sz="0" w:space="0" w:color="auto"/>
            <w:bottom w:val="none" w:sz="0" w:space="0" w:color="auto"/>
            <w:right w:val="none" w:sz="0" w:space="0" w:color="auto"/>
          </w:divBdr>
        </w:div>
        <w:div w:id="1469854462">
          <w:marLeft w:val="640"/>
          <w:marRight w:val="0"/>
          <w:marTop w:val="0"/>
          <w:marBottom w:val="0"/>
          <w:divBdr>
            <w:top w:val="none" w:sz="0" w:space="0" w:color="auto"/>
            <w:left w:val="none" w:sz="0" w:space="0" w:color="auto"/>
            <w:bottom w:val="none" w:sz="0" w:space="0" w:color="auto"/>
            <w:right w:val="none" w:sz="0" w:space="0" w:color="auto"/>
          </w:divBdr>
        </w:div>
        <w:div w:id="1279219615">
          <w:marLeft w:val="640"/>
          <w:marRight w:val="0"/>
          <w:marTop w:val="0"/>
          <w:marBottom w:val="0"/>
          <w:divBdr>
            <w:top w:val="none" w:sz="0" w:space="0" w:color="auto"/>
            <w:left w:val="none" w:sz="0" w:space="0" w:color="auto"/>
            <w:bottom w:val="none" w:sz="0" w:space="0" w:color="auto"/>
            <w:right w:val="none" w:sz="0" w:space="0" w:color="auto"/>
          </w:divBdr>
        </w:div>
        <w:div w:id="522205732">
          <w:marLeft w:val="640"/>
          <w:marRight w:val="0"/>
          <w:marTop w:val="0"/>
          <w:marBottom w:val="0"/>
          <w:divBdr>
            <w:top w:val="none" w:sz="0" w:space="0" w:color="auto"/>
            <w:left w:val="none" w:sz="0" w:space="0" w:color="auto"/>
            <w:bottom w:val="none" w:sz="0" w:space="0" w:color="auto"/>
            <w:right w:val="none" w:sz="0" w:space="0" w:color="auto"/>
          </w:divBdr>
        </w:div>
        <w:div w:id="2108379829">
          <w:marLeft w:val="640"/>
          <w:marRight w:val="0"/>
          <w:marTop w:val="0"/>
          <w:marBottom w:val="0"/>
          <w:divBdr>
            <w:top w:val="none" w:sz="0" w:space="0" w:color="auto"/>
            <w:left w:val="none" w:sz="0" w:space="0" w:color="auto"/>
            <w:bottom w:val="none" w:sz="0" w:space="0" w:color="auto"/>
            <w:right w:val="none" w:sz="0" w:space="0" w:color="auto"/>
          </w:divBdr>
        </w:div>
        <w:div w:id="2007711717">
          <w:marLeft w:val="640"/>
          <w:marRight w:val="0"/>
          <w:marTop w:val="0"/>
          <w:marBottom w:val="0"/>
          <w:divBdr>
            <w:top w:val="none" w:sz="0" w:space="0" w:color="auto"/>
            <w:left w:val="none" w:sz="0" w:space="0" w:color="auto"/>
            <w:bottom w:val="none" w:sz="0" w:space="0" w:color="auto"/>
            <w:right w:val="none" w:sz="0" w:space="0" w:color="auto"/>
          </w:divBdr>
        </w:div>
        <w:div w:id="1212496496">
          <w:marLeft w:val="640"/>
          <w:marRight w:val="0"/>
          <w:marTop w:val="0"/>
          <w:marBottom w:val="0"/>
          <w:divBdr>
            <w:top w:val="none" w:sz="0" w:space="0" w:color="auto"/>
            <w:left w:val="none" w:sz="0" w:space="0" w:color="auto"/>
            <w:bottom w:val="none" w:sz="0" w:space="0" w:color="auto"/>
            <w:right w:val="none" w:sz="0" w:space="0" w:color="auto"/>
          </w:divBdr>
        </w:div>
        <w:div w:id="1692342240">
          <w:marLeft w:val="640"/>
          <w:marRight w:val="0"/>
          <w:marTop w:val="0"/>
          <w:marBottom w:val="0"/>
          <w:divBdr>
            <w:top w:val="none" w:sz="0" w:space="0" w:color="auto"/>
            <w:left w:val="none" w:sz="0" w:space="0" w:color="auto"/>
            <w:bottom w:val="none" w:sz="0" w:space="0" w:color="auto"/>
            <w:right w:val="none" w:sz="0" w:space="0" w:color="auto"/>
          </w:divBdr>
        </w:div>
        <w:div w:id="79298623">
          <w:marLeft w:val="640"/>
          <w:marRight w:val="0"/>
          <w:marTop w:val="0"/>
          <w:marBottom w:val="0"/>
          <w:divBdr>
            <w:top w:val="none" w:sz="0" w:space="0" w:color="auto"/>
            <w:left w:val="none" w:sz="0" w:space="0" w:color="auto"/>
            <w:bottom w:val="none" w:sz="0" w:space="0" w:color="auto"/>
            <w:right w:val="none" w:sz="0" w:space="0" w:color="auto"/>
          </w:divBdr>
        </w:div>
        <w:div w:id="2014796963">
          <w:marLeft w:val="640"/>
          <w:marRight w:val="0"/>
          <w:marTop w:val="0"/>
          <w:marBottom w:val="0"/>
          <w:divBdr>
            <w:top w:val="none" w:sz="0" w:space="0" w:color="auto"/>
            <w:left w:val="none" w:sz="0" w:space="0" w:color="auto"/>
            <w:bottom w:val="none" w:sz="0" w:space="0" w:color="auto"/>
            <w:right w:val="none" w:sz="0" w:space="0" w:color="auto"/>
          </w:divBdr>
        </w:div>
        <w:div w:id="227964695">
          <w:marLeft w:val="640"/>
          <w:marRight w:val="0"/>
          <w:marTop w:val="0"/>
          <w:marBottom w:val="0"/>
          <w:divBdr>
            <w:top w:val="none" w:sz="0" w:space="0" w:color="auto"/>
            <w:left w:val="none" w:sz="0" w:space="0" w:color="auto"/>
            <w:bottom w:val="none" w:sz="0" w:space="0" w:color="auto"/>
            <w:right w:val="none" w:sz="0" w:space="0" w:color="auto"/>
          </w:divBdr>
        </w:div>
        <w:div w:id="1463768692">
          <w:marLeft w:val="640"/>
          <w:marRight w:val="0"/>
          <w:marTop w:val="0"/>
          <w:marBottom w:val="0"/>
          <w:divBdr>
            <w:top w:val="none" w:sz="0" w:space="0" w:color="auto"/>
            <w:left w:val="none" w:sz="0" w:space="0" w:color="auto"/>
            <w:bottom w:val="none" w:sz="0" w:space="0" w:color="auto"/>
            <w:right w:val="none" w:sz="0" w:space="0" w:color="auto"/>
          </w:divBdr>
        </w:div>
        <w:div w:id="1423646383">
          <w:marLeft w:val="640"/>
          <w:marRight w:val="0"/>
          <w:marTop w:val="0"/>
          <w:marBottom w:val="0"/>
          <w:divBdr>
            <w:top w:val="none" w:sz="0" w:space="0" w:color="auto"/>
            <w:left w:val="none" w:sz="0" w:space="0" w:color="auto"/>
            <w:bottom w:val="none" w:sz="0" w:space="0" w:color="auto"/>
            <w:right w:val="none" w:sz="0" w:space="0" w:color="auto"/>
          </w:divBdr>
        </w:div>
        <w:div w:id="1064448367">
          <w:marLeft w:val="640"/>
          <w:marRight w:val="0"/>
          <w:marTop w:val="0"/>
          <w:marBottom w:val="0"/>
          <w:divBdr>
            <w:top w:val="none" w:sz="0" w:space="0" w:color="auto"/>
            <w:left w:val="none" w:sz="0" w:space="0" w:color="auto"/>
            <w:bottom w:val="none" w:sz="0" w:space="0" w:color="auto"/>
            <w:right w:val="none" w:sz="0" w:space="0" w:color="auto"/>
          </w:divBdr>
        </w:div>
        <w:div w:id="2006980587">
          <w:marLeft w:val="640"/>
          <w:marRight w:val="0"/>
          <w:marTop w:val="0"/>
          <w:marBottom w:val="0"/>
          <w:divBdr>
            <w:top w:val="none" w:sz="0" w:space="0" w:color="auto"/>
            <w:left w:val="none" w:sz="0" w:space="0" w:color="auto"/>
            <w:bottom w:val="none" w:sz="0" w:space="0" w:color="auto"/>
            <w:right w:val="none" w:sz="0" w:space="0" w:color="auto"/>
          </w:divBdr>
        </w:div>
        <w:div w:id="786240144">
          <w:marLeft w:val="640"/>
          <w:marRight w:val="0"/>
          <w:marTop w:val="0"/>
          <w:marBottom w:val="0"/>
          <w:divBdr>
            <w:top w:val="none" w:sz="0" w:space="0" w:color="auto"/>
            <w:left w:val="none" w:sz="0" w:space="0" w:color="auto"/>
            <w:bottom w:val="none" w:sz="0" w:space="0" w:color="auto"/>
            <w:right w:val="none" w:sz="0" w:space="0" w:color="auto"/>
          </w:divBdr>
        </w:div>
        <w:div w:id="727991155">
          <w:marLeft w:val="640"/>
          <w:marRight w:val="0"/>
          <w:marTop w:val="0"/>
          <w:marBottom w:val="0"/>
          <w:divBdr>
            <w:top w:val="none" w:sz="0" w:space="0" w:color="auto"/>
            <w:left w:val="none" w:sz="0" w:space="0" w:color="auto"/>
            <w:bottom w:val="none" w:sz="0" w:space="0" w:color="auto"/>
            <w:right w:val="none" w:sz="0" w:space="0" w:color="auto"/>
          </w:divBdr>
        </w:div>
        <w:div w:id="871845208">
          <w:marLeft w:val="640"/>
          <w:marRight w:val="0"/>
          <w:marTop w:val="0"/>
          <w:marBottom w:val="0"/>
          <w:divBdr>
            <w:top w:val="none" w:sz="0" w:space="0" w:color="auto"/>
            <w:left w:val="none" w:sz="0" w:space="0" w:color="auto"/>
            <w:bottom w:val="none" w:sz="0" w:space="0" w:color="auto"/>
            <w:right w:val="none" w:sz="0" w:space="0" w:color="auto"/>
          </w:divBdr>
        </w:div>
        <w:div w:id="1330519802">
          <w:marLeft w:val="640"/>
          <w:marRight w:val="0"/>
          <w:marTop w:val="0"/>
          <w:marBottom w:val="0"/>
          <w:divBdr>
            <w:top w:val="none" w:sz="0" w:space="0" w:color="auto"/>
            <w:left w:val="none" w:sz="0" w:space="0" w:color="auto"/>
            <w:bottom w:val="none" w:sz="0" w:space="0" w:color="auto"/>
            <w:right w:val="none" w:sz="0" w:space="0" w:color="auto"/>
          </w:divBdr>
        </w:div>
        <w:div w:id="1686857023">
          <w:marLeft w:val="640"/>
          <w:marRight w:val="0"/>
          <w:marTop w:val="0"/>
          <w:marBottom w:val="0"/>
          <w:divBdr>
            <w:top w:val="none" w:sz="0" w:space="0" w:color="auto"/>
            <w:left w:val="none" w:sz="0" w:space="0" w:color="auto"/>
            <w:bottom w:val="none" w:sz="0" w:space="0" w:color="auto"/>
            <w:right w:val="none" w:sz="0" w:space="0" w:color="auto"/>
          </w:divBdr>
        </w:div>
        <w:div w:id="907496788">
          <w:marLeft w:val="640"/>
          <w:marRight w:val="0"/>
          <w:marTop w:val="0"/>
          <w:marBottom w:val="0"/>
          <w:divBdr>
            <w:top w:val="none" w:sz="0" w:space="0" w:color="auto"/>
            <w:left w:val="none" w:sz="0" w:space="0" w:color="auto"/>
            <w:bottom w:val="none" w:sz="0" w:space="0" w:color="auto"/>
            <w:right w:val="none" w:sz="0" w:space="0" w:color="auto"/>
          </w:divBdr>
        </w:div>
        <w:div w:id="718285931">
          <w:marLeft w:val="640"/>
          <w:marRight w:val="0"/>
          <w:marTop w:val="0"/>
          <w:marBottom w:val="0"/>
          <w:divBdr>
            <w:top w:val="none" w:sz="0" w:space="0" w:color="auto"/>
            <w:left w:val="none" w:sz="0" w:space="0" w:color="auto"/>
            <w:bottom w:val="none" w:sz="0" w:space="0" w:color="auto"/>
            <w:right w:val="none" w:sz="0" w:space="0" w:color="auto"/>
          </w:divBdr>
        </w:div>
        <w:div w:id="705570904">
          <w:marLeft w:val="640"/>
          <w:marRight w:val="0"/>
          <w:marTop w:val="0"/>
          <w:marBottom w:val="0"/>
          <w:divBdr>
            <w:top w:val="none" w:sz="0" w:space="0" w:color="auto"/>
            <w:left w:val="none" w:sz="0" w:space="0" w:color="auto"/>
            <w:bottom w:val="none" w:sz="0" w:space="0" w:color="auto"/>
            <w:right w:val="none" w:sz="0" w:space="0" w:color="auto"/>
          </w:divBdr>
        </w:div>
        <w:div w:id="1310551959">
          <w:marLeft w:val="640"/>
          <w:marRight w:val="0"/>
          <w:marTop w:val="0"/>
          <w:marBottom w:val="0"/>
          <w:divBdr>
            <w:top w:val="none" w:sz="0" w:space="0" w:color="auto"/>
            <w:left w:val="none" w:sz="0" w:space="0" w:color="auto"/>
            <w:bottom w:val="none" w:sz="0" w:space="0" w:color="auto"/>
            <w:right w:val="none" w:sz="0" w:space="0" w:color="auto"/>
          </w:divBdr>
        </w:div>
        <w:div w:id="412943360">
          <w:marLeft w:val="640"/>
          <w:marRight w:val="0"/>
          <w:marTop w:val="0"/>
          <w:marBottom w:val="0"/>
          <w:divBdr>
            <w:top w:val="none" w:sz="0" w:space="0" w:color="auto"/>
            <w:left w:val="none" w:sz="0" w:space="0" w:color="auto"/>
            <w:bottom w:val="none" w:sz="0" w:space="0" w:color="auto"/>
            <w:right w:val="none" w:sz="0" w:space="0" w:color="auto"/>
          </w:divBdr>
        </w:div>
        <w:div w:id="174658002">
          <w:marLeft w:val="640"/>
          <w:marRight w:val="0"/>
          <w:marTop w:val="0"/>
          <w:marBottom w:val="0"/>
          <w:divBdr>
            <w:top w:val="none" w:sz="0" w:space="0" w:color="auto"/>
            <w:left w:val="none" w:sz="0" w:space="0" w:color="auto"/>
            <w:bottom w:val="none" w:sz="0" w:space="0" w:color="auto"/>
            <w:right w:val="none" w:sz="0" w:space="0" w:color="auto"/>
          </w:divBdr>
        </w:div>
        <w:div w:id="669137105">
          <w:marLeft w:val="640"/>
          <w:marRight w:val="0"/>
          <w:marTop w:val="0"/>
          <w:marBottom w:val="0"/>
          <w:divBdr>
            <w:top w:val="none" w:sz="0" w:space="0" w:color="auto"/>
            <w:left w:val="none" w:sz="0" w:space="0" w:color="auto"/>
            <w:bottom w:val="none" w:sz="0" w:space="0" w:color="auto"/>
            <w:right w:val="none" w:sz="0" w:space="0" w:color="auto"/>
          </w:divBdr>
        </w:div>
        <w:div w:id="1327630482">
          <w:marLeft w:val="640"/>
          <w:marRight w:val="0"/>
          <w:marTop w:val="0"/>
          <w:marBottom w:val="0"/>
          <w:divBdr>
            <w:top w:val="none" w:sz="0" w:space="0" w:color="auto"/>
            <w:left w:val="none" w:sz="0" w:space="0" w:color="auto"/>
            <w:bottom w:val="none" w:sz="0" w:space="0" w:color="auto"/>
            <w:right w:val="none" w:sz="0" w:space="0" w:color="auto"/>
          </w:divBdr>
        </w:div>
        <w:div w:id="1269123816">
          <w:marLeft w:val="640"/>
          <w:marRight w:val="0"/>
          <w:marTop w:val="0"/>
          <w:marBottom w:val="0"/>
          <w:divBdr>
            <w:top w:val="none" w:sz="0" w:space="0" w:color="auto"/>
            <w:left w:val="none" w:sz="0" w:space="0" w:color="auto"/>
            <w:bottom w:val="none" w:sz="0" w:space="0" w:color="auto"/>
            <w:right w:val="none" w:sz="0" w:space="0" w:color="auto"/>
          </w:divBdr>
        </w:div>
        <w:div w:id="1125585928">
          <w:marLeft w:val="640"/>
          <w:marRight w:val="0"/>
          <w:marTop w:val="0"/>
          <w:marBottom w:val="0"/>
          <w:divBdr>
            <w:top w:val="none" w:sz="0" w:space="0" w:color="auto"/>
            <w:left w:val="none" w:sz="0" w:space="0" w:color="auto"/>
            <w:bottom w:val="none" w:sz="0" w:space="0" w:color="auto"/>
            <w:right w:val="none" w:sz="0" w:space="0" w:color="auto"/>
          </w:divBdr>
        </w:div>
        <w:div w:id="396051572">
          <w:marLeft w:val="640"/>
          <w:marRight w:val="0"/>
          <w:marTop w:val="0"/>
          <w:marBottom w:val="0"/>
          <w:divBdr>
            <w:top w:val="none" w:sz="0" w:space="0" w:color="auto"/>
            <w:left w:val="none" w:sz="0" w:space="0" w:color="auto"/>
            <w:bottom w:val="none" w:sz="0" w:space="0" w:color="auto"/>
            <w:right w:val="none" w:sz="0" w:space="0" w:color="auto"/>
          </w:divBdr>
        </w:div>
        <w:div w:id="853962028">
          <w:marLeft w:val="640"/>
          <w:marRight w:val="0"/>
          <w:marTop w:val="0"/>
          <w:marBottom w:val="0"/>
          <w:divBdr>
            <w:top w:val="none" w:sz="0" w:space="0" w:color="auto"/>
            <w:left w:val="none" w:sz="0" w:space="0" w:color="auto"/>
            <w:bottom w:val="none" w:sz="0" w:space="0" w:color="auto"/>
            <w:right w:val="none" w:sz="0" w:space="0" w:color="auto"/>
          </w:divBdr>
        </w:div>
      </w:divsChild>
    </w:div>
    <w:div w:id="1303536076">
      <w:bodyDiv w:val="1"/>
      <w:marLeft w:val="0"/>
      <w:marRight w:val="0"/>
      <w:marTop w:val="0"/>
      <w:marBottom w:val="0"/>
      <w:divBdr>
        <w:top w:val="none" w:sz="0" w:space="0" w:color="auto"/>
        <w:left w:val="none" w:sz="0" w:space="0" w:color="auto"/>
        <w:bottom w:val="none" w:sz="0" w:space="0" w:color="auto"/>
        <w:right w:val="none" w:sz="0" w:space="0" w:color="auto"/>
      </w:divBdr>
      <w:divsChild>
        <w:div w:id="680813517">
          <w:marLeft w:val="640"/>
          <w:marRight w:val="0"/>
          <w:marTop w:val="0"/>
          <w:marBottom w:val="0"/>
          <w:divBdr>
            <w:top w:val="none" w:sz="0" w:space="0" w:color="auto"/>
            <w:left w:val="none" w:sz="0" w:space="0" w:color="auto"/>
            <w:bottom w:val="none" w:sz="0" w:space="0" w:color="auto"/>
            <w:right w:val="none" w:sz="0" w:space="0" w:color="auto"/>
          </w:divBdr>
        </w:div>
        <w:div w:id="1422987301">
          <w:marLeft w:val="640"/>
          <w:marRight w:val="0"/>
          <w:marTop w:val="0"/>
          <w:marBottom w:val="0"/>
          <w:divBdr>
            <w:top w:val="none" w:sz="0" w:space="0" w:color="auto"/>
            <w:left w:val="none" w:sz="0" w:space="0" w:color="auto"/>
            <w:bottom w:val="none" w:sz="0" w:space="0" w:color="auto"/>
            <w:right w:val="none" w:sz="0" w:space="0" w:color="auto"/>
          </w:divBdr>
        </w:div>
        <w:div w:id="1883663360">
          <w:marLeft w:val="640"/>
          <w:marRight w:val="0"/>
          <w:marTop w:val="0"/>
          <w:marBottom w:val="0"/>
          <w:divBdr>
            <w:top w:val="none" w:sz="0" w:space="0" w:color="auto"/>
            <w:left w:val="none" w:sz="0" w:space="0" w:color="auto"/>
            <w:bottom w:val="none" w:sz="0" w:space="0" w:color="auto"/>
            <w:right w:val="none" w:sz="0" w:space="0" w:color="auto"/>
          </w:divBdr>
        </w:div>
        <w:div w:id="1572619170">
          <w:marLeft w:val="640"/>
          <w:marRight w:val="0"/>
          <w:marTop w:val="0"/>
          <w:marBottom w:val="0"/>
          <w:divBdr>
            <w:top w:val="none" w:sz="0" w:space="0" w:color="auto"/>
            <w:left w:val="none" w:sz="0" w:space="0" w:color="auto"/>
            <w:bottom w:val="none" w:sz="0" w:space="0" w:color="auto"/>
            <w:right w:val="none" w:sz="0" w:space="0" w:color="auto"/>
          </w:divBdr>
        </w:div>
        <w:div w:id="1036856931">
          <w:marLeft w:val="640"/>
          <w:marRight w:val="0"/>
          <w:marTop w:val="0"/>
          <w:marBottom w:val="0"/>
          <w:divBdr>
            <w:top w:val="none" w:sz="0" w:space="0" w:color="auto"/>
            <w:left w:val="none" w:sz="0" w:space="0" w:color="auto"/>
            <w:bottom w:val="none" w:sz="0" w:space="0" w:color="auto"/>
            <w:right w:val="none" w:sz="0" w:space="0" w:color="auto"/>
          </w:divBdr>
        </w:div>
        <w:div w:id="716583225">
          <w:marLeft w:val="640"/>
          <w:marRight w:val="0"/>
          <w:marTop w:val="0"/>
          <w:marBottom w:val="0"/>
          <w:divBdr>
            <w:top w:val="none" w:sz="0" w:space="0" w:color="auto"/>
            <w:left w:val="none" w:sz="0" w:space="0" w:color="auto"/>
            <w:bottom w:val="none" w:sz="0" w:space="0" w:color="auto"/>
            <w:right w:val="none" w:sz="0" w:space="0" w:color="auto"/>
          </w:divBdr>
        </w:div>
        <w:div w:id="1966424554">
          <w:marLeft w:val="640"/>
          <w:marRight w:val="0"/>
          <w:marTop w:val="0"/>
          <w:marBottom w:val="0"/>
          <w:divBdr>
            <w:top w:val="none" w:sz="0" w:space="0" w:color="auto"/>
            <w:left w:val="none" w:sz="0" w:space="0" w:color="auto"/>
            <w:bottom w:val="none" w:sz="0" w:space="0" w:color="auto"/>
            <w:right w:val="none" w:sz="0" w:space="0" w:color="auto"/>
          </w:divBdr>
        </w:div>
        <w:div w:id="1014501791">
          <w:marLeft w:val="640"/>
          <w:marRight w:val="0"/>
          <w:marTop w:val="0"/>
          <w:marBottom w:val="0"/>
          <w:divBdr>
            <w:top w:val="none" w:sz="0" w:space="0" w:color="auto"/>
            <w:left w:val="none" w:sz="0" w:space="0" w:color="auto"/>
            <w:bottom w:val="none" w:sz="0" w:space="0" w:color="auto"/>
            <w:right w:val="none" w:sz="0" w:space="0" w:color="auto"/>
          </w:divBdr>
        </w:div>
        <w:div w:id="229998443">
          <w:marLeft w:val="640"/>
          <w:marRight w:val="0"/>
          <w:marTop w:val="0"/>
          <w:marBottom w:val="0"/>
          <w:divBdr>
            <w:top w:val="none" w:sz="0" w:space="0" w:color="auto"/>
            <w:left w:val="none" w:sz="0" w:space="0" w:color="auto"/>
            <w:bottom w:val="none" w:sz="0" w:space="0" w:color="auto"/>
            <w:right w:val="none" w:sz="0" w:space="0" w:color="auto"/>
          </w:divBdr>
        </w:div>
        <w:div w:id="1614173309">
          <w:marLeft w:val="640"/>
          <w:marRight w:val="0"/>
          <w:marTop w:val="0"/>
          <w:marBottom w:val="0"/>
          <w:divBdr>
            <w:top w:val="none" w:sz="0" w:space="0" w:color="auto"/>
            <w:left w:val="none" w:sz="0" w:space="0" w:color="auto"/>
            <w:bottom w:val="none" w:sz="0" w:space="0" w:color="auto"/>
            <w:right w:val="none" w:sz="0" w:space="0" w:color="auto"/>
          </w:divBdr>
        </w:div>
        <w:div w:id="1715961625">
          <w:marLeft w:val="640"/>
          <w:marRight w:val="0"/>
          <w:marTop w:val="0"/>
          <w:marBottom w:val="0"/>
          <w:divBdr>
            <w:top w:val="none" w:sz="0" w:space="0" w:color="auto"/>
            <w:left w:val="none" w:sz="0" w:space="0" w:color="auto"/>
            <w:bottom w:val="none" w:sz="0" w:space="0" w:color="auto"/>
            <w:right w:val="none" w:sz="0" w:space="0" w:color="auto"/>
          </w:divBdr>
        </w:div>
        <w:div w:id="10496346">
          <w:marLeft w:val="640"/>
          <w:marRight w:val="0"/>
          <w:marTop w:val="0"/>
          <w:marBottom w:val="0"/>
          <w:divBdr>
            <w:top w:val="none" w:sz="0" w:space="0" w:color="auto"/>
            <w:left w:val="none" w:sz="0" w:space="0" w:color="auto"/>
            <w:bottom w:val="none" w:sz="0" w:space="0" w:color="auto"/>
            <w:right w:val="none" w:sz="0" w:space="0" w:color="auto"/>
          </w:divBdr>
        </w:div>
        <w:div w:id="132605027">
          <w:marLeft w:val="640"/>
          <w:marRight w:val="0"/>
          <w:marTop w:val="0"/>
          <w:marBottom w:val="0"/>
          <w:divBdr>
            <w:top w:val="none" w:sz="0" w:space="0" w:color="auto"/>
            <w:left w:val="none" w:sz="0" w:space="0" w:color="auto"/>
            <w:bottom w:val="none" w:sz="0" w:space="0" w:color="auto"/>
            <w:right w:val="none" w:sz="0" w:space="0" w:color="auto"/>
          </w:divBdr>
        </w:div>
        <w:div w:id="1081684118">
          <w:marLeft w:val="640"/>
          <w:marRight w:val="0"/>
          <w:marTop w:val="0"/>
          <w:marBottom w:val="0"/>
          <w:divBdr>
            <w:top w:val="none" w:sz="0" w:space="0" w:color="auto"/>
            <w:left w:val="none" w:sz="0" w:space="0" w:color="auto"/>
            <w:bottom w:val="none" w:sz="0" w:space="0" w:color="auto"/>
            <w:right w:val="none" w:sz="0" w:space="0" w:color="auto"/>
          </w:divBdr>
        </w:div>
        <w:div w:id="1958682547">
          <w:marLeft w:val="640"/>
          <w:marRight w:val="0"/>
          <w:marTop w:val="0"/>
          <w:marBottom w:val="0"/>
          <w:divBdr>
            <w:top w:val="none" w:sz="0" w:space="0" w:color="auto"/>
            <w:left w:val="none" w:sz="0" w:space="0" w:color="auto"/>
            <w:bottom w:val="none" w:sz="0" w:space="0" w:color="auto"/>
            <w:right w:val="none" w:sz="0" w:space="0" w:color="auto"/>
          </w:divBdr>
        </w:div>
        <w:div w:id="795410838">
          <w:marLeft w:val="640"/>
          <w:marRight w:val="0"/>
          <w:marTop w:val="0"/>
          <w:marBottom w:val="0"/>
          <w:divBdr>
            <w:top w:val="none" w:sz="0" w:space="0" w:color="auto"/>
            <w:left w:val="none" w:sz="0" w:space="0" w:color="auto"/>
            <w:bottom w:val="none" w:sz="0" w:space="0" w:color="auto"/>
            <w:right w:val="none" w:sz="0" w:space="0" w:color="auto"/>
          </w:divBdr>
        </w:div>
        <w:div w:id="1638804960">
          <w:marLeft w:val="640"/>
          <w:marRight w:val="0"/>
          <w:marTop w:val="0"/>
          <w:marBottom w:val="0"/>
          <w:divBdr>
            <w:top w:val="none" w:sz="0" w:space="0" w:color="auto"/>
            <w:left w:val="none" w:sz="0" w:space="0" w:color="auto"/>
            <w:bottom w:val="none" w:sz="0" w:space="0" w:color="auto"/>
            <w:right w:val="none" w:sz="0" w:space="0" w:color="auto"/>
          </w:divBdr>
        </w:div>
        <w:div w:id="1908762592">
          <w:marLeft w:val="640"/>
          <w:marRight w:val="0"/>
          <w:marTop w:val="0"/>
          <w:marBottom w:val="0"/>
          <w:divBdr>
            <w:top w:val="none" w:sz="0" w:space="0" w:color="auto"/>
            <w:left w:val="none" w:sz="0" w:space="0" w:color="auto"/>
            <w:bottom w:val="none" w:sz="0" w:space="0" w:color="auto"/>
            <w:right w:val="none" w:sz="0" w:space="0" w:color="auto"/>
          </w:divBdr>
        </w:div>
        <w:div w:id="763185021">
          <w:marLeft w:val="640"/>
          <w:marRight w:val="0"/>
          <w:marTop w:val="0"/>
          <w:marBottom w:val="0"/>
          <w:divBdr>
            <w:top w:val="none" w:sz="0" w:space="0" w:color="auto"/>
            <w:left w:val="none" w:sz="0" w:space="0" w:color="auto"/>
            <w:bottom w:val="none" w:sz="0" w:space="0" w:color="auto"/>
            <w:right w:val="none" w:sz="0" w:space="0" w:color="auto"/>
          </w:divBdr>
        </w:div>
        <w:div w:id="632365985">
          <w:marLeft w:val="640"/>
          <w:marRight w:val="0"/>
          <w:marTop w:val="0"/>
          <w:marBottom w:val="0"/>
          <w:divBdr>
            <w:top w:val="none" w:sz="0" w:space="0" w:color="auto"/>
            <w:left w:val="none" w:sz="0" w:space="0" w:color="auto"/>
            <w:bottom w:val="none" w:sz="0" w:space="0" w:color="auto"/>
            <w:right w:val="none" w:sz="0" w:space="0" w:color="auto"/>
          </w:divBdr>
        </w:div>
        <w:div w:id="1492136702">
          <w:marLeft w:val="640"/>
          <w:marRight w:val="0"/>
          <w:marTop w:val="0"/>
          <w:marBottom w:val="0"/>
          <w:divBdr>
            <w:top w:val="none" w:sz="0" w:space="0" w:color="auto"/>
            <w:left w:val="none" w:sz="0" w:space="0" w:color="auto"/>
            <w:bottom w:val="none" w:sz="0" w:space="0" w:color="auto"/>
            <w:right w:val="none" w:sz="0" w:space="0" w:color="auto"/>
          </w:divBdr>
        </w:div>
        <w:div w:id="1079214051">
          <w:marLeft w:val="640"/>
          <w:marRight w:val="0"/>
          <w:marTop w:val="0"/>
          <w:marBottom w:val="0"/>
          <w:divBdr>
            <w:top w:val="none" w:sz="0" w:space="0" w:color="auto"/>
            <w:left w:val="none" w:sz="0" w:space="0" w:color="auto"/>
            <w:bottom w:val="none" w:sz="0" w:space="0" w:color="auto"/>
            <w:right w:val="none" w:sz="0" w:space="0" w:color="auto"/>
          </w:divBdr>
        </w:div>
        <w:div w:id="1401249617">
          <w:marLeft w:val="640"/>
          <w:marRight w:val="0"/>
          <w:marTop w:val="0"/>
          <w:marBottom w:val="0"/>
          <w:divBdr>
            <w:top w:val="none" w:sz="0" w:space="0" w:color="auto"/>
            <w:left w:val="none" w:sz="0" w:space="0" w:color="auto"/>
            <w:bottom w:val="none" w:sz="0" w:space="0" w:color="auto"/>
            <w:right w:val="none" w:sz="0" w:space="0" w:color="auto"/>
          </w:divBdr>
        </w:div>
        <w:div w:id="1255014538">
          <w:marLeft w:val="640"/>
          <w:marRight w:val="0"/>
          <w:marTop w:val="0"/>
          <w:marBottom w:val="0"/>
          <w:divBdr>
            <w:top w:val="none" w:sz="0" w:space="0" w:color="auto"/>
            <w:left w:val="none" w:sz="0" w:space="0" w:color="auto"/>
            <w:bottom w:val="none" w:sz="0" w:space="0" w:color="auto"/>
            <w:right w:val="none" w:sz="0" w:space="0" w:color="auto"/>
          </w:divBdr>
        </w:div>
        <w:div w:id="849413802">
          <w:marLeft w:val="640"/>
          <w:marRight w:val="0"/>
          <w:marTop w:val="0"/>
          <w:marBottom w:val="0"/>
          <w:divBdr>
            <w:top w:val="none" w:sz="0" w:space="0" w:color="auto"/>
            <w:left w:val="none" w:sz="0" w:space="0" w:color="auto"/>
            <w:bottom w:val="none" w:sz="0" w:space="0" w:color="auto"/>
            <w:right w:val="none" w:sz="0" w:space="0" w:color="auto"/>
          </w:divBdr>
        </w:div>
        <w:div w:id="1052928312">
          <w:marLeft w:val="640"/>
          <w:marRight w:val="0"/>
          <w:marTop w:val="0"/>
          <w:marBottom w:val="0"/>
          <w:divBdr>
            <w:top w:val="none" w:sz="0" w:space="0" w:color="auto"/>
            <w:left w:val="none" w:sz="0" w:space="0" w:color="auto"/>
            <w:bottom w:val="none" w:sz="0" w:space="0" w:color="auto"/>
            <w:right w:val="none" w:sz="0" w:space="0" w:color="auto"/>
          </w:divBdr>
        </w:div>
        <w:div w:id="605383935">
          <w:marLeft w:val="640"/>
          <w:marRight w:val="0"/>
          <w:marTop w:val="0"/>
          <w:marBottom w:val="0"/>
          <w:divBdr>
            <w:top w:val="none" w:sz="0" w:space="0" w:color="auto"/>
            <w:left w:val="none" w:sz="0" w:space="0" w:color="auto"/>
            <w:bottom w:val="none" w:sz="0" w:space="0" w:color="auto"/>
            <w:right w:val="none" w:sz="0" w:space="0" w:color="auto"/>
          </w:divBdr>
        </w:div>
        <w:div w:id="373429813">
          <w:marLeft w:val="640"/>
          <w:marRight w:val="0"/>
          <w:marTop w:val="0"/>
          <w:marBottom w:val="0"/>
          <w:divBdr>
            <w:top w:val="none" w:sz="0" w:space="0" w:color="auto"/>
            <w:left w:val="none" w:sz="0" w:space="0" w:color="auto"/>
            <w:bottom w:val="none" w:sz="0" w:space="0" w:color="auto"/>
            <w:right w:val="none" w:sz="0" w:space="0" w:color="auto"/>
          </w:divBdr>
        </w:div>
        <w:div w:id="186600247">
          <w:marLeft w:val="640"/>
          <w:marRight w:val="0"/>
          <w:marTop w:val="0"/>
          <w:marBottom w:val="0"/>
          <w:divBdr>
            <w:top w:val="none" w:sz="0" w:space="0" w:color="auto"/>
            <w:left w:val="none" w:sz="0" w:space="0" w:color="auto"/>
            <w:bottom w:val="none" w:sz="0" w:space="0" w:color="auto"/>
            <w:right w:val="none" w:sz="0" w:space="0" w:color="auto"/>
          </w:divBdr>
        </w:div>
        <w:div w:id="705180728">
          <w:marLeft w:val="640"/>
          <w:marRight w:val="0"/>
          <w:marTop w:val="0"/>
          <w:marBottom w:val="0"/>
          <w:divBdr>
            <w:top w:val="none" w:sz="0" w:space="0" w:color="auto"/>
            <w:left w:val="none" w:sz="0" w:space="0" w:color="auto"/>
            <w:bottom w:val="none" w:sz="0" w:space="0" w:color="auto"/>
            <w:right w:val="none" w:sz="0" w:space="0" w:color="auto"/>
          </w:divBdr>
        </w:div>
        <w:div w:id="1326472847">
          <w:marLeft w:val="640"/>
          <w:marRight w:val="0"/>
          <w:marTop w:val="0"/>
          <w:marBottom w:val="0"/>
          <w:divBdr>
            <w:top w:val="none" w:sz="0" w:space="0" w:color="auto"/>
            <w:left w:val="none" w:sz="0" w:space="0" w:color="auto"/>
            <w:bottom w:val="none" w:sz="0" w:space="0" w:color="auto"/>
            <w:right w:val="none" w:sz="0" w:space="0" w:color="auto"/>
          </w:divBdr>
        </w:div>
        <w:div w:id="867376206">
          <w:marLeft w:val="640"/>
          <w:marRight w:val="0"/>
          <w:marTop w:val="0"/>
          <w:marBottom w:val="0"/>
          <w:divBdr>
            <w:top w:val="none" w:sz="0" w:space="0" w:color="auto"/>
            <w:left w:val="none" w:sz="0" w:space="0" w:color="auto"/>
            <w:bottom w:val="none" w:sz="0" w:space="0" w:color="auto"/>
            <w:right w:val="none" w:sz="0" w:space="0" w:color="auto"/>
          </w:divBdr>
        </w:div>
        <w:div w:id="1906866327">
          <w:marLeft w:val="640"/>
          <w:marRight w:val="0"/>
          <w:marTop w:val="0"/>
          <w:marBottom w:val="0"/>
          <w:divBdr>
            <w:top w:val="none" w:sz="0" w:space="0" w:color="auto"/>
            <w:left w:val="none" w:sz="0" w:space="0" w:color="auto"/>
            <w:bottom w:val="none" w:sz="0" w:space="0" w:color="auto"/>
            <w:right w:val="none" w:sz="0" w:space="0" w:color="auto"/>
          </w:divBdr>
        </w:div>
        <w:div w:id="1520583770">
          <w:marLeft w:val="640"/>
          <w:marRight w:val="0"/>
          <w:marTop w:val="0"/>
          <w:marBottom w:val="0"/>
          <w:divBdr>
            <w:top w:val="none" w:sz="0" w:space="0" w:color="auto"/>
            <w:left w:val="none" w:sz="0" w:space="0" w:color="auto"/>
            <w:bottom w:val="none" w:sz="0" w:space="0" w:color="auto"/>
            <w:right w:val="none" w:sz="0" w:space="0" w:color="auto"/>
          </w:divBdr>
        </w:div>
        <w:div w:id="1283269810">
          <w:marLeft w:val="640"/>
          <w:marRight w:val="0"/>
          <w:marTop w:val="0"/>
          <w:marBottom w:val="0"/>
          <w:divBdr>
            <w:top w:val="none" w:sz="0" w:space="0" w:color="auto"/>
            <w:left w:val="none" w:sz="0" w:space="0" w:color="auto"/>
            <w:bottom w:val="none" w:sz="0" w:space="0" w:color="auto"/>
            <w:right w:val="none" w:sz="0" w:space="0" w:color="auto"/>
          </w:divBdr>
        </w:div>
        <w:div w:id="1080978368">
          <w:marLeft w:val="640"/>
          <w:marRight w:val="0"/>
          <w:marTop w:val="0"/>
          <w:marBottom w:val="0"/>
          <w:divBdr>
            <w:top w:val="none" w:sz="0" w:space="0" w:color="auto"/>
            <w:left w:val="none" w:sz="0" w:space="0" w:color="auto"/>
            <w:bottom w:val="none" w:sz="0" w:space="0" w:color="auto"/>
            <w:right w:val="none" w:sz="0" w:space="0" w:color="auto"/>
          </w:divBdr>
        </w:div>
        <w:div w:id="1316227247">
          <w:marLeft w:val="640"/>
          <w:marRight w:val="0"/>
          <w:marTop w:val="0"/>
          <w:marBottom w:val="0"/>
          <w:divBdr>
            <w:top w:val="none" w:sz="0" w:space="0" w:color="auto"/>
            <w:left w:val="none" w:sz="0" w:space="0" w:color="auto"/>
            <w:bottom w:val="none" w:sz="0" w:space="0" w:color="auto"/>
            <w:right w:val="none" w:sz="0" w:space="0" w:color="auto"/>
          </w:divBdr>
        </w:div>
        <w:div w:id="613513641">
          <w:marLeft w:val="640"/>
          <w:marRight w:val="0"/>
          <w:marTop w:val="0"/>
          <w:marBottom w:val="0"/>
          <w:divBdr>
            <w:top w:val="none" w:sz="0" w:space="0" w:color="auto"/>
            <w:left w:val="none" w:sz="0" w:space="0" w:color="auto"/>
            <w:bottom w:val="none" w:sz="0" w:space="0" w:color="auto"/>
            <w:right w:val="none" w:sz="0" w:space="0" w:color="auto"/>
          </w:divBdr>
        </w:div>
        <w:div w:id="1942570455">
          <w:marLeft w:val="640"/>
          <w:marRight w:val="0"/>
          <w:marTop w:val="0"/>
          <w:marBottom w:val="0"/>
          <w:divBdr>
            <w:top w:val="none" w:sz="0" w:space="0" w:color="auto"/>
            <w:left w:val="none" w:sz="0" w:space="0" w:color="auto"/>
            <w:bottom w:val="none" w:sz="0" w:space="0" w:color="auto"/>
            <w:right w:val="none" w:sz="0" w:space="0" w:color="auto"/>
          </w:divBdr>
        </w:div>
        <w:div w:id="1394235082">
          <w:marLeft w:val="640"/>
          <w:marRight w:val="0"/>
          <w:marTop w:val="0"/>
          <w:marBottom w:val="0"/>
          <w:divBdr>
            <w:top w:val="none" w:sz="0" w:space="0" w:color="auto"/>
            <w:left w:val="none" w:sz="0" w:space="0" w:color="auto"/>
            <w:bottom w:val="none" w:sz="0" w:space="0" w:color="auto"/>
            <w:right w:val="none" w:sz="0" w:space="0" w:color="auto"/>
          </w:divBdr>
        </w:div>
        <w:div w:id="305088917">
          <w:marLeft w:val="640"/>
          <w:marRight w:val="0"/>
          <w:marTop w:val="0"/>
          <w:marBottom w:val="0"/>
          <w:divBdr>
            <w:top w:val="none" w:sz="0" w:space="0" w:color="auto"/>
            <w:left w:val="none" w:sz="0" w:space="0" w:color="auto"/>
            <w:bottom w:val="none" w:sz="0" w:space="0" w:color="auto"/>
            <w:right w:val="none" w:sz="0" w:space="0" w:color="auto"/>
          </w:divBdr>
        </w:div>
        <w:div w:id="84111159">
          <w:marLeft w:val="640"/>
          <w:marRight w:val="0"/>
          <w:marTop w:val="0"/>
          <w:marBottom w:val="0"/>
          <w:divBdr>
            <w:top w:val="none" w:sz="0" w:space="0" w:color="auto"/>
            <w:left w:val="none" w:sz="0" w:space="0" w:color="auto"/>
            <w:bottom w:val="none" w:sz="0" w:space="0" w:color="auto"/>
            <w:right w:val="none" w:sz="0" w:space="0" w:color="auto"/>
          </w:divBdr>
        </w:div>
        <w:div w:id="1109275038">
          <w:marLeft w:val="640"/>
          <w:marRight w:val="0"/>
          <w:marTop w:val="0"/>
          <w:marBottom w:val="0"/>
          <w:divBdr>
            <w:top w:val="none" w:sz="0" w:space="0" w:color="auto"/>
            <w:left w:val="none" w:sz="0" w:space="0" w:color="auto"/>
            <w:bottom w:val="none" w:sz="0" w:space="0" w:color="auto"/>
            <w:right w:val="none" w:sz="0" w:space="0" w:color="auto"/>
          </w:divBdr>
        </w:div>
        <w:div w:id="521282458">
          <w:marLeft w:val="640"/>
          <w:marRight w:val="0"/>
          <w:marTop w:val="0"/>
          <w:marBottom w:val="0"/>
          <w:divBdr>
            <w:top w:val="none" w:sz="0" w:space="0" w:color="auto"/>
            <w:left w:val="none" w:sz="0" w:space="0" w:color="auto"/>
            <w:bottom w:val="none" w:sz="0" w:space="0" w:color="auto"/>
            <w:right w:val="none" w:sz="0" w:space="0" w:color="auto"/>
          </w:divBdr>
        </w:div>
        <w:div w:id="1393309322">
          <w:marLeft w:val="640"/>
          <w:marRight w:val="0"/>
          <w:marTop w:val="0"/>
          <w:marBottom w:val="0"/>
          <w:divBdr>
            <w:top w:val="none" w:sz="0" w:space="0" w:color="auto"/>
            <w:left w:val="none" w:sz="0" w:space="0" w:color="auto"/>
            <w:bottom w:val="none" w:sz="0" w:space="0" w:color="auto"/>
            <w:right w:val="none" w:sz="0" w:space="0" w:color="auto"/>
          </w:divBdr>
        </w:div>
        <w:div w:id="1882748079">
          <w:marLeft w:val="640"/>
          <w:marRight w:val="0"/>
          <w:marTop w:val="0"/>
          <w:marBottom w:val="0"/>
          <w:divBdr>
            <w:top w:val="none" w:sz="0" w:space="0" w:color="auto"/>
            <w:left w:val="none" w:sz="0" w:space="0" w:color="auto"/>
            <w:bottom w:val="none" w:sz="0" w:space="0" w:color="auto"/>
            <w:right w:val="none" w:sz="0" w:space="0" w:color="auto"/>
          </w:divBdr>
        </w:div>
        <w:div w:id="290282869">
          <w:marLeft w:val="640"/>
          <w:marRight w:val="0"/>
          <w:marTop w:val="0"/>
          <w:marBottom w:val="0"/>
          <w:divBdr>
            <w:top w:val="none" w:sz="0" w:space="0" w:color="auto"/>
            <w:left w:val="none" w:sz="0" w:space="0" w:color="auto"/>
            <w:bottom w:val="none" w:sz="0" w:space="0" w:color="auto"/>
            <w:right w:val="none" w:sz="0" w:space="0" w:color="auto"/>
          </w:divBdr>
        </w:div>
        <w:div w:id="1812402084">
          <w:marLeft w:val="640"/>
          <w:marRight w:val="0"/>
          <w:marTop w:val="0"/>
          <w:marBottom w:val="0"/>
          <w:divBdr>
            <w:top w:val="none" w:sz="0" w:space="0" w:color="auto"/>
            <w:left w:val="none" w:sz="0" w:space="0" w:color="auto"/>
            <w:bottom w:val="none" w:sz="0" w:space="0" w:color="auto"/>
            <w:right w:val="none" w:sz="0" w:space="0" w:color="auto"/>
          </w:divBdr>
        </w:div>
        <w:div w:id="413285924">
          <w:marLeft w:val="640"/>
          <w:marRight w:val="0"/>
          <w:marTop w:val="0"/>
          <w:marBottom w:val="0"/>
          <w:divBdr>
            <w:top w:val="none" w:sz="0" w:space="0" w:color="auto"/>
            <w:left w:val="none" w:sz="0" w:space="0" w:color="auto"/>
            <w:bottom w:val="none" w:sz="0" w:space="0" w:color="auto"/>
            <w:right w:val="none" w:sz="0" w:space="0" w:color="auto"/>
          </w:divBdr>
        </w:div>
        <w:div w:id="2057002724">
          <w:marLeft w:val="640"/>
          <w:marRight w:val="0"/>
          <w:marTop w:val="0"/>
          <w:marBottom w:val="0"/>
          <w:divBdr>
            <w:top w:val="none" w:sz="0" w:space="0" w:color="auto"/>
            <w:left w:val="none" w:sz="0" w:space="0" w:color="auto"/>
            <w:bottom w:val="none" w:sz="0" w:space="0" w:color="auto"/>
            <w:right w:val="none" w:sz="0" w:space="0" w:color="auto"/>
          </w:divBdr>
        </w:div>
        <w:div w:id="2003313724">
          <w:marLeft w:val="640"/>
          <w:marRight w:val="0"/>
          <w:marTop w:val="0"/>
          <w:marBottom w:val="0"/>
          <w:divBdr>
            <w:top w:val="none" w:sz="0" w:space="0" w:color="auto"/>
            <w:left w:val="none" w:sz="0" w:space="0" w:color="auto"/>
            <w:bottom w:val="none" w:sz="0" w:space="0" w:color="auto"/>
            <w:right w:val="none" w:sz="0" w:space="0" w:color="auto"/>
          </w:divBdr>
        </w:div>
        <w:div w:id="535587021">
          <w:marLeft w:val="640"/>
          <w:marRight w:val="0"/>
          <w:marTop w:val="0"/>
          <w:marBottom w:val="0"/>
          <w:divBdr>
            <w:top w:val="none" w:sz="0" w:space="0" w:color="auto"/>
            <w:left w:val="none" w:sz="0" w:space="0" w:color="auto"/>
            <w:bottom w:val="none" w:sz="0" w:space="0" w:color="auto"/>
            <w:right w:val="none" w:sz="0" w:space="0" w:color="auto"/>
          </w:divBdr>
        </w:div>
        <w:div w:id="723063482">
          <w:marLeft w:val="640"/>
          <w:marRight w:val="0"/>
          <w:marTop w:val="0"/>
          <w:marBottom w:val="0"/>
          <w:divBdr>
            <w:top w:val="none" w:sz="0" w:space="0" w:color="auto"/>
            <w:left w:val="none" w:sz="0" w:space="0" w:color="auto"/>
            <w:bottom w:val="none" w:sz="0" w:space="0" w:color="auto"/>
            <w:right w:val="none" w:sz="0" w:space="0" w:color="auto"/>
          </w:divBdr>
        </w:div>
        <w:div w:id="1689599213">
          <w:marLeft w:val="640"/>
          <w:marRight w:val="0"/>
          <w:marTop w:val="0"/>
          <w:marBottom w:val="0"/>
          <w:divBdr>
            <w:top w:val="none" w:sz="0" w:space="0" w:color="auto"/>
            <w:left w:val="none" w:sz="0" w:space="0" w:color="auto"/>
            <w:bottom w:val="none" w:sz="0" w:space="0" w:color="auto"/>
            <w:right w:val="none" w:sz="0" w:space="0" w:color="auto"/>
          </w:divBdr>
        </w:div>
        <w:div w:id="1745837558">
          <w:marLeft w:val="640"/>
          <w:marRight w:val="0"/>
          <w:marTop w:val="0"/>
          <w:marBottom w:val="0"/>
          <w:divBdr>
            <w:top w:val="none" w:sz="0" w:space="0" w:color="auto"/>
            <w:left w:val="none" w:sz="0" w:space="0" w:color="auto"/>
            <w:bottom w:val="none" w:sz="0" w:space="0" w:color="auto"/>
            <w:right w:val="none" w:sz="0" w:space="0" w:color="auto"/>
          </w:divBdr>
        </w:div>
        <w:div w:id="1065298825">
          <w:marLeft w:val="640"/>
          <w:marRight w:val="0"/>
          <w:marTop w:val="0"/>
          <w:marBottom w:val="0"/>
          <w:divBdr>
            <w:top w:val="none" w:sz="0" w:space="0" w:color="auto"/>
            <w:left w:val="none" w:sz="0" w:space="0" w:color="auto"/>
            <w:bottom w:val="none" w:sz="0" w:space="0" w:color="auto"/>
            <w:right w:val="none" w:sz="0" w:space="0" w:color="auto"/>
          </w:divBdr>
        </w:div>
        <w:div w:id="861168800">
          <w:marLeft w:val="640"/>
          <w:marRight w:val="0"/>
          <w:marTop w:val="0"/>
          <w:marBottom w:val="0"/>
          <w:divBdr>
            <w:top w:val="none" w:sz="0" w:space="0" w:color="auto"/>
            <w:left w:val="none" w:sz="0" w:space="0" w:color="auto"/>
            <w:bottom w:val="none" w:sz="0" w:space="0" w:color="auto"/>
            <w:right w:val="none" w:sz="0" w:space="0" w:color="auto"/>
          </w:divBdr>
        </w:div>
        <w:div w:id="1972515816">
          <w:marLeft w:val="640"/>
          <w:marRight w:val="0"/>
          <w:marTop w:val="0"/>
          <w:marBottom w:val="0"/>
          <w:divBdr>
            <w:top w:val="none" w:sz="0" w:space="0" w:color="auto"/>
            <w:left w:val="none" w:sz="0" w:space="0" w:color="auto"/>
            <w:bottom w:val="none" w:sz="0" w:space="0" w:color="auto"/>
            <w:right w:val="none" w:sz="0" w:space="0" w:color="auto"/>
          </w:divBdr>
        </w:div>
        <w:div w:id="1435902137">
          <w:marLeft w:val="640"/>
          <w:marRight w:val="0"/>
          <w:marTop w:val="0"/>
          <w:marBottom w:val="0"/>
          <w:divBdr>
            <w:top w:val="none" w:sz="0" w:space="0" w:color="auto"/>
            <w:left w:val="none" w:sz="0" w:space="0" w:color="auto"/>
            <w:bottom w:val="none" w:sz="0" w:space="0" w:color="auto"/>
            <w:right w:val="none" w:sz="0" w:space="0" w:color="auto"/>
          </w:divBdr>
        </w:div>
        <w:div w:id="1665429752">
          <w:marLeft w:val="640"/>
          <w:marRight w:val="0"/>
          <w:marTop w:val="0"/>
          <w:marBottom w:val="0"/>
          <w:divBdr>
            <w:top w:val="none" w:sz="0" w:space="0" w:color="auto"/>
            <w:left w:val="none" w:sz="0" w:space="0" w:color="auto"/>
            <w:bottom w:val="none" w:sz="0" w:space="0" w:color="auto"/>
            <w:right w:val="none" w:sz="0" w:space="0" w:color="auto"/>
          </w:divBdr>
        </w:div>
        <w:div w:id="373388119">
          <w:marLeft w:val="640"/>
          <w:marRight w:val="0"/>
          <w:marTop w:val="0"/>
          <w:marBottom w:val="0"/>
          <w:divBdr>
            <w:top w:val="none" w:sz="0" w:space="0" w:color="auto"/>
            <w:left w:val="none" w:sz="0" w:space="0" w:color="auto"/>
            <w:bottom w:val="none" w:sz="0" w:space="0" w:color="auto"/>
            <w:right w:val="none" w:sz="0" w:space="0" w:color="auto"/>
          </w:divBdr>
        </w:div>
        <w:div w:id="164975618">
          <w:marLeft w:val="640"/>
          <w:marRight w:val="0"/>
          <w:marTop w:val="0"/>
          <w:marBottom w:val="0"/>
          <w:divBdr>
            <w:top w:val="none" w:sz="0" w:space="0" w:color="auto"/>
            <w:left w:val="none" w:sz="0" w:space="0" w:color="auto"/>
            <w:bottom w:val="none" w:sz="0" w:space="0" w:color="auto"/>
            <w:right w:val="none" w:sz="0" w:space="0" w:color="auto"/>
          </w:divBdr>
        </w:div>
        <w:div w:id="1833060449">
          <w:marLeft w:val="640"/>
          <w:marRight w:val="0"/>
          <w:marTop w:val="0"/>
          <w:marBottom w:val="0"/>
          <w:divBdr>
            <w:top w:val="none" w:sz="0" w:space="0" w:color="auto"/>
            <w:left w:val="none" w:sz="0" w:space="0" w:color="auto"/>
            <w:bottom w:val="none" w:sz="0" w:space="0" w:color="auto"/>
            <w:right w:val="none" w:sz="0" w:space="0" w:color="auto"/>
          </w:divBdr>
        </w:div>
        <w:div w:id="1222135183">
          <w:marLeft w:val="640"/>
          <w:marRight w:val="0"/>
          <w:marTop w:val="0"/>
          <w:marBottom w:val="0"/>
          <w:divBdr>
            <w:top w:val="none" w:sz="0" w:space="0" w:color="auto"/>
            <w:left w:val="none" w:sz="0" w:space="0" w:color="auto"/>
            <w:bottom w:val="none" w:sz="0" w:space="0" w:color="auto"/>
            <w:right w:val="none" w:sz="0" w:space="0" w:color="auto"/>
          </w:divBdr>
        </w:div>
        <w:div w:id="168327616">
          <w:marLeft w:val="640"/>
          <w:marRight w:val="0"/>
          <w:marTop w:val="0"/>
          <w:marBottom w:val="0"/>
          <w:divBdr>
            <w:top w:val="none" w:sz="0" w:space="0" w:color="auto"/>
            <w:left w:val="none" w:sz="0" w:space="0" w:color="auto"/>
            <w:bottom w:val="none" w:sz="0" w:space="0" w:color="auto"/>
            <w:right w:val="none" w:sz="0" w:space="0" w:color="auto"/>
          </w:divBdr>
        </w:div>
        <w:div w:id="1777867388">
          <w:marLeft w:val="640"/>
          <w:marRight w:val="0"/>
          <w:marTop w:val="0"/>
          <w:marBottom w:val="0"/>
          <w:divBdr>
            <w:top w:val="none" w:sz="0" w:space="0" w:color="auto"/>
            <w:left w:val="none" w:sz="0" w:space="0" w:color="auto"/>
            <w:bottom w:val="none" w:sz="0" w:space="0" w:color="auto"/>
            <w:right w:val="none" w:sz="0" w:space="0" w:color="auto"/>
          </w:divBdr>
        </w:div>
        <w:div w:id="491262016">
          <w:marLeft w:val="640"/>
          <w:marRight w:val="0"/>
          <w:marTop w:val="0"/>
          <w:marBottom w:val="0"/>
          <w:divBdr>
            <w:top w:val="none" w:sz="0" w:space="0" w:color="auto"/>
            <w:left w:val="none" w:sz="0" w:space="0" w:color="auto"/>
            <w:bottom w:val="none" w:sz="0" w:space="0" w:color="auto"/>
            <w:right w:val="none" w:sz="0" w:space="0" w:color="auto"/>
          </w:divBdr>
        </w:div>
        <w:div w:id="108398173">
          <w:marLeft w:val="640"/>
          <w:marRight w:val="0"/>
          <w:marTop w:val="0"/>
          <w:marBottom w:val="0"/>
          <w:divBdr>
            <w:top w:val="none" w:sz="0" w:space="0" w:color="auto"/>
            <w:left w:val="none" w:sz="0" w:space="0" w:color="auto"/>
            <w:bottom w:val="none" w:sz="0" w:space="0" w:color="auto"/>
            <w:right w:val="none" w:sz="0" w:space="0" w:color="auto"/>
          </w:divBdr>
        </w:div>
        <w:div w:id="569311819">
          <w:marLeft w:val="640"/>
          <w:marRight w:val="0"/>
          <w:marTop w:val="0"/>
          <w:marBottom w:val="0"/>
          <w:divBdr>
            <w:top w:val="none" w:sz="0" w:space="0" w:color="auto"/>
            <w:left w:val="none" w:sz="0" w:space="0" w:color="auto"/>
            <w:bottom w:val="none" w:sz="0" w:space="0" w:color="auto"/>
            <w:right w:val="none" w:sz="0" w:space="0" w:color="auto"/>
          </w:divBdr>
        </w:div>
        <w:div w:id="2039232506">
          <w:marLeft w:val="640"/>
          <w:marRight w:val="0"/>
          <w:marTop w:val="0"/>
          <w:marBottom w:val="0"/>
          <w:divBdr>
            <w:top w:val="none" w:sz="0" w:space="0" w:color="auto"/>
            <w:left w:val="none" w:sz="0" w:space="0" w:color="auto"/>
            <w:bottom w:val="none" w:sz="0" w:space="0" w:color="auto"/>
            <w:right w:val="none" w:sz="0" w:space="0" w:color="auto"/>
          </w:divBdr>
        </w:div>
        <w:div w:id="2116635454">
          <w:marLeft w:val="640"/>
          <w:marRight w:val="0"/>
          <w:marTop w:val="0"/>
          <w:marBottom w:val="0"/>
          <w:divBdr>
            <w:top w:val="none" w:sz="0" w:space="0" w:color="auto"/>
            <w:left w:val="none" w:sz="0" w:space="0" w:color="auto"/>
            <w:bottom w:val="none" w:sz="0" w:space="0" w:color="auto"/>
            <w:right w:val="none" w:sz="0" w:space="0" w:color="auto"/>
          </w:divBdr>
        </w:div>
        <w:div w:id="673798160">
          <w:marLeft w:val="640"/>
          <w:marRight w:val="0"/>
          <w:marTop w:val="0"/>
          <w:marBottom w:val="0"/>
          <w:divBdr>
            <w:top w:val="none" w:sz="0" w:space="0" w:color="auto"/>
            <w:left w:val="none" w:sz="0" w:space="0" w:color="auto"/>
            <w:bottom w:val="none" w:sz="0" w:space="0" w:color="auto"/>
            <w:right w:val="none" w:sz="0" w:space="0" w:color="auto"/>
          </w:divBdr>
        </w:div>
        <w:div w:id="153113583">
          <w:marLeft w:val="640"/>
          <w:marRight w:val="0"/>
          <w:marTop w:val="0"/>
          <w:marBottom w:val="0"/>
          <w:divBdr>
            <w:top w:val="none" w:sz="0" w:space="0" w:color="auto"/>
            <w:left w:val="none" w:sz="0" w:space="0" w:color="auto"/>
            <w:bottom w:val="none" w:sz="0" w:space="0" w:color="auto"/>
            <w:right w:val="none" w:sz="0" w:space="0" w:color="auto"/>
          </w:divBdr>
        </w:div>
        <w:div w:id="466701902">
          <w:marLeft w:val="640"/>
          <w:marRight w:val="0"/>
          <w:marTop w:val="0"/>
          <w:marBottom w:val="0"/>
          <w:divBdr>
            <w:top w:val="none" w:sz="0" w:space="0" w:color="auto"/>
            <w:left w:val="none" w:sz="0" w:space="0" w:color="auto"/>
            <w:bottom w:val="none" w:sz="0" w:space="0" w:color="auto"/>
            <w:right w:val="none" w:sz="0" w:space="0" w:color="auto"/>
          </w:divBdr>
        </w:div>
        <w:div w:id="872226900">
          <w:marLeft w:val="640"/>
          <w:marRight w:val="0"/>
          <w:marTop w:val="0"/>
          <w:marBottom w:val="0"/>
          <w:divBdr>
            <w:top w:val="none" w:sz="0" w:space="0" w:color="auto"/>
            <w:left w:val="none" w:sz="0" w:space="0" w:color="auto"/>
            <w:bottom w:val="none" w:sz="0" w:space="0" w:color="auto"/>
            <w:right w:val="none" w:sz="0" w:space="0" w:color="auto"/>
          </w:divBdr>
        </w:div>
        <w:div w:id="1211989247">
          <w:marLeft w:val="640"/>
          <w:marRight w:val="0"/>
          <w:marTop w:val="0"/>
          <w:marBottom w:val="0"/>
          <w:divBdr>
            <w:top w:val="none" w:sz="0" w:space="0" w:color="auto"/>
            <w:left w:val="none" w:sz="0" w:space="0" w:color="auto"/>
            <w:bottom w:val="none" w:sz="0" w:space="0" w:color="auto"/>
            <w:right w:val="none" w:sz="0" w:space="0" w:color="auto"/>
          </w:divBdr>
        </w:div>
        <w:div w:id="1770999234">
          <w:marLeft w:val="640"/>
          <w:marRight w:val="0"/>
          <w:marTop w:val="0"/>
          <w:marBottom w:val="0"/>
          <w:divBdr>
            <w:top w:val="none" w:sz="0" w:space="0" w:color="auto"/>
            <w:left w:val="none" w:sz="0" w:space="0" w:color="auto"/>
            <w:bottom w:val="none" w:sz="0" w:space="0" w:color="auto"/>
            <w:right w:val="none" w:sz="0" w:space="0" w:color="auto"/>
          </w:divBdr>
        </w:div>
        <w:div w:id="411204212">
          <w:marLeft w:val="640"/>
          <w:marRight w:val="0"/>
          <w:marTop w:val="0"/>
          <w:marBottom w:val="0"/>
          <w:divBdr>
            <w:top w:val="none" w:sz="0" w:space="0" w:color="auto"/>
            <w:left w:val="none" w:sz="0" w:space="0" w:color="auto"/>
            <w:bottom w:val="none" w:sz="0" w:space="0" w:color="auto"/>
            <w:right w:val="none" w:sz="0" w:space="0" w:color="auto"/>
          </w:divBdr>
        </w:div>
        <w:div w:id="1391344677">
          <w:marLeft w:val="640"/>
          <w:marRight w:val="0"/>
          <w:marTop w:val="0"/>
          <w:marBottom w:val="0"/>
          <w:divBdr>
            <w:top w:val="none" w:sz="0" w:space="0" w:color="auto"/>
            <w:left w:val="none" w:sz="0" w:space="0" w:color="auto"/>
            <w:bottom w:val="none" w:sz="0" w:space="0" w:color="auto"/>
            <w:right w:val="none" w:sz="0" w:space="0" w:color="auto"/>
          </w:divBdr>
        </w:div>
        <w:div w:id="64836739">
          <w:marLeft w:val="640"/>
          <w:marRight w:val="0"/>
          <w:marTop w:val="0"/>
          <w:marBottom w:val="0"/>
          <w:divBdr>
            <w:top w:val="none" w:sz="0" w:space="0" w:color="auto"/>
            <w:left w:val="none" w:sz="0" w:space="0" w:color="auto"/>
            <w:bottom w:val="none" w:sz="0" w:space="0" w:color="auto"/>
            <w:right w:val="none" w:sz="0" w:space="0" w:color="auto"/>
          </w:divBdr>
        </w:div>
        <w:div w:id="1115902232">
          <w:marLeft w:val="640"/>
          <w:marRight w:val="0"/>
          <w:marTop w:val="0"/>
          <w:marBottom w:val="0"/>
          <w:divBdr>
            <w:top w:val="none" w:sz="0" w:space="0" w:color="auto"/>
            <w:left w:val="none" w:sz="0" w:space="0" w:color="auto"/>
            <w:bottom w:val="none" w:sz="0" w:space="0" w:color="auto"/>
            <w:right w:val="none" w:sz="0" w:space="0" w:color="auto"/>
          </w:divBdr>
        </w:div>
        <w:div w:id="901065474">
          <w:marLeft w:val="640"/>
          <w:marRight w:val="0"/>
          <w:marTop w:val="0"/>
          <w:marBottom w:val="0"/>
          <w:divBdr>
            <w:top w:val="none" w:sz="0" w:space="0" w:color="auto"/>
            <w:left w:val="none" w:sz="0" w:space="0" w:color="auto"/>
            <w:bottom w:val="none" w:sz="0" w:space="0" w:color="auto"/>
            <w:right w:val="none" w:sz="0" w:space="0" w:color="auto"/>
          </w:divBdr>
        </w:div>
        <w:div w:id="2119063313">
          <w:marLeft w:val="640"/>
          <w:marRight w:val="0"/>
          <w:marTop w:val="0"/>
          <w:marBottom w:val="0"/>
          <w:divBdr>
            <w:top w:val="none" w:sz="0" w:space="0" w:color="auto"/>
            <w:left w:val="none" w:sz="0" w:space="0" w:color="auto"/>
            <w:bottom w:val="none" w:sz="0" w:space="0" w:color="auto"/>
            <w:right w:val="none" w:sz="0" w:space="0" w:color="auto"/>
          </w:divBdr>
        </w:div>
        <w:div w:id="1456481911">
          <w:marLeft w:val="640"/>
          <w:marRight w:val="0"/>
          <w:marTop w:val="0"/>
          <w:marBottom w:val="0"/>
          <w:divBdr>
            <w:top w:val="none" w:sz="0" w:space="0" w:color="auto"/>
            <w:left w:val="none" w:sz="0" w:space="0" w:color="auto"/>
            <w:bottom w:val="none" w:sz="0" w:space="0" w:color="auto"/>
            <w:right w:val="none" w:sz="0" w:space="0" w:color="auto"/>
          </w:divBdr>
        </w:div>
        <w:div w:id="1105728339">
          <w:marLeft w:val="640"/>
          <w:marRight w:val="0"/>
          <w:marTop w:val="0"/>
          <w:marBottom w:val="0"/>
          <w:divBdr>
            <w:top w:val="none" w:sz="0" w:space="0" w:color="auto"/>
            <w:left w:val="none" w:sz="0" w:space="0" w:color="auto"/>
            <w:bottom w:val="none" w:sz="0" w:space="0" w:color="auto"/>
            <w:right w:val="none" w:sz="0" w:space="0" w:color="auto"/>
          </w:divBdr>
        </w:div>
        <w:div w:id="1661618624">
          <w:marLeft w:val="640"/>
          <w:marRight w:val="0"/>
          <w:marTop w:val="0"/>
          <w:marBottom w:val="0"/>
          <w:divBdr>
            <w:top w:val="none" w:sz="0" w:space="0" w:color="auto"/>
            <w:left w:val="none" w:sz="0" w:space="0" w:color="auto"/>
            <w:bottom w:val="none" w:sz="0" w:space="0" w:color="auto"/>
            <w:right w:val="none" w:sz="0" w:space="0" w:color="auto"/>
          </w:divBdr>
        </w:div>
        <w:div w:id="1646205757">
          <w:marLeft w:val="640"/>
          <w:marRight w:val="0"/>
          <w:marTop w:val="0"/>
          <w:marBottom w:val="0"/>
          <w:divBdr>
            <w:top w:val="none" w:sz="0" w:space="0" w:color="auto"/>
            <w:left w:val="none" w:sz="0" w:space="0" w:color="auto"/>
            <w:bottom w:val="none" w:sz="0" w:space="0" w:color="auto"/>
            <w:right w:val="none" w:sz="0" w:space="0" w:color="auto"/>
          </w:divBdr>
        </w:div>
        <w:div w:id="128599735">
          <w:marLeft w:val="640"/>
          <w:marRight w:val="0"/>
          <w:marTop w:val="0"/>
          <w:marBottom w:val="0"/>
          <w:divBdr>
            <w:top w:val="none" w:sz="0" w:space="0" w:color="auto"/>
            <w:left w:val="none" w:sz="0" w:space="0" w:color="auto"/>
            <w:bottom w:val="none" w:sz="0" w:space="0" w:color="auto"/>
            <w:right w:val="none" w:sz="0" w:space="0" w:color="auto"/>
          </w:divBdr>
        </w:div>
        <w:div w:id="1734112352">
          <w:marLeft w:val="640"/>
          <w:marRight w:val="0"/>
          <w:marTop w:val="0"/>
          <w:marBottom w:val="0"/>
          <w:divBdr>
            <w:top w:val="none" w:sz="0" w:space="0" w:color="auto"/>
            <w:left w:val="none" w:sz="0" w:space="0" w:color="auto"/>
            <w:bottom w:val="none" w:sz="0" w:space="0" w:color="auto"/>
            <w:right w:val="none" w:sz="0" w:space="0" w:color="auto"/>
          </w:divBdr>
        </w:div>
        <w:div w:id="964038715">
          <w:marLeft w:val="640"/>
          <w:marRight w:val="0"/>
          <w:marTop w:val="0"/>
          <w:marBottom w:val="0"/>
          <w:divBdr>
            <w:top w:val="none" w:sz="0" w:space="0" w:color="auto"/>
            <w:left w:val="none" w:sz="0" w:space="0" w:color="auto"/>
            <w:bottom w:val="none" w:sz="0" w:space="0" w:color="auto"/>
            <w:right w:val="none" w:sz="0" w:space="0" w:color="auto"/>
          </w:divBdr>
        </w:div>
        <w:div w:id="608657581">
          <w:marLeft w:val="640"/>
          <w:marRight w:val="0"/>
          <w:marTop w:val="0"/>
          <w:marBottom w:val="0"/>
          <w:divBdr>
            <w:top w:val="none" w:sz="0" w:space="0" w:color="auto"/>
            <w:left w:val="none" w:sz="0" w:space="0" w:color="auto"/>
            <w:bottom w:val="none" w:sz="0" w:space="0" w:color="auto"/>
            <w:right w:val="none" w:sz="0" w:space="0" w:color="auto"/>
          </w:divBdr>
        </w:div>
        <w:div w:id="70123737">
          <w:marLeft w:val="640"/>
          <w:marRight w:val="0"/>
          <w:marTop w:val="0"/>
          <w:marBottom w:val="0"/>
          <w:divBdr>
            <w:top w:val="none" w:sz="0" w:space="0" w:color="auto"/>
            <w:left w:val="none" w:sz="0" w:space="0" w:color="auto"/>
            <w:bottom w:val="none" w:sz="0" w:space="0" w:color="auto"/>
            <w:right w:val="none" w:sz="0" w:space="0" w:color="auto"/>
          </w:divBdr>
        </w:div>
        <w:div w:id="15619499">
          <w:marLeft w:val="640"/>
          <w:marRight w:val="0"/>
          <w:marTop w:val="0"/>
          <w:marBottom w:val="0"/>
          <w:divBdr>
            <w:top w:val="none" w:sz="0" w:space="0" w:color="auto"/>
            <w:left w:val="none" w:sz="0" w:space="0" w:color="auto"/>
            <w:bottom w:val="none" w:sz="0" w:space="0" w:color="auto"/>
            <w:right w:val="none" w:sz="0" w:space="0" w:color="auto"/>
          </w:divBdr>
        </w:div>
        <w:div w:id="342588578">
          <w:marLeft w:val="640"/>
          <w:marRight w:val="0"/>
          <w:marTop w:val="0"/>
          <w:marBottom w:val="0"/>
          <w:divBdr>
            <w:top w:val="none" w:sz="0" w:space="0" w:color="auto"/>
            <w:left w:val="none" w:sz="0" w:space="0" w:color="auto"/>
            <w:bottom w:val="none" w:sz="0" w:space="0" w:color="auto"/>
            <w:right w:val="none" w:sz="0" w:space="0" w:color="auto"/>
          </w:divBdr>
        </w:div>
        <w:div w:id="262346692">
          <w:marLeft w:val="640"/>
          <w:marRight w:val="0"/>
          <w:marTop w:val="0"/>
          <w:marBottom w:val="0"/>
          <w:divBdr>
            <w:top w:val="none" w:sz="0" w:space="0" w:color="auto"/>
            <w:left w:val="none" w:sz="0" w:space="0" w:color="auto"/>
            <w:bottom w:val="none" w:sz="0" w:space="0" w:color="auto"/>
            <w:right w:val="none" w:sz="0" w:space="0" w:color="auto"/>
          </w:divBdr>
        </w:div>
        <w:div w:id="1195653254">
          <w:marLeft w:val="640"/>
          <w:marRight w:val="0"/>
          <w:marTop w:val="0"/>
          <w:marBottom w:val="0"/>
          <w:divBdr>
            <w:top w:val="none" w:sz="0" w:space="0" w:color="auto"/>
            <w:left w:val="none" w:sz="0" w:space="0" w:color="auto"/>
            <w:bottom w:val="none" w:sz="0" w:space="0" w:color="auto"/>
            <w:right w:val="none" w:sz="0" w:space="0" w:color="auto"/>
          </w:divBdr>
        </w:div>
        <w:div w:id="134686560">
          <w:marLeft w:val="640"/>
          <w:marRight w:val="0"/>
          <w:marTop w:val="0"/>
          <w:marBottom w:val="0"/>
          <w:divBdr>
            <w:top w:val="none" w:sz="0" w:space="0" w:color="auto"/>
            <w:left w:val="none" w:sz="0" w:space="0" w:color="auto"/>
            <w:bottom w:val="none" w:sz="0" w:space="0" w:color="auto"/>
            <w:right w:val="none" w:sz="0" w:space="0" w:color="auto"/>
          </w:divBdr>
        </w:div>
        <w:div w:id="842479170">
          <w:marLeft w:val="640"/>
          <w:marRight w:val="0"/>
          <w:marTop w:val="0"/>
          <w:marBottom w:val="0"/>
          <w:divBdr>
            <w:top w:val="none" w:sz="0" w:space="0" w:color="auto"/>
            <w:left w:val="none" w:sz="0" w:space="0" w:color="auto"/>
            <w:bottom w:val="none" w:sz="0" w:space="0" w:color="auto"/>
            <w:right w:val="none" w:sz="0" w:space="0" w:color="auto"/>
          </w:divBdr>
        </w:div>
        <w:div w:id="175731199">
          <w:marLeft w:val="640"/>
          <w:marRight w:val="0"/>
          <w:marTop w:val="0"/>
          <w:marBottom w:val="0"/>
          <w:divBdr>
            <w:top w:val="none" w:sz="0" w:space="0" w:color="auto"/>
            <w:left w:val="none" w:sz="0" w:space="0" w:color="auto"/>
            <w:bottom w:val="none" w:sz="0" w:space="0" w:color="auto"/>
            <w:right w:val="none" w:sz="0" w:space="0" w:color="auto"/>
          </w:divBdr>
        </w:div>
        <w:div w:id="1981953936">
          <w:marLeft w:val="640"/>
          <w:marRight w:val="0"/>
          <w:marTop w:val="0"/>
          <w:marBottom w:val="0"/>
          <w:divBdr>
            <w:top w:val="none" w:sz="0" w:space="0" w:color="auto"/>
            <w:left w:val="none" w:sz="0" w:space="0" w:color="auto"/>
            <w:bottom w:val="none" w:sz="0" w:space="0" w:color="auto"/>
            <w:right w:val="none" w:sz="0" w:space="0" w:color="auto"/>
          </w:divBdr>
        </w:div>
        <w:div w:id="451829796">
          <w:marLeft w:val="640"/>
          <w:marRight w:val="0"/>
          <w:marTop w:val="0"/>
          <w:marBottom w:val="0"/>
          <w:divBdr>
            <w:top w:val="none" w:sz="0" w:space="0" w:color="auto"/>
            <w:left w:val="none" w:sz="0" w:space="0" w:color="auto"/>
            <w:bottom w:val="none" w:sz="0" w:space="0" w:color="auto"/>
            <w:right w:val="none" w:sz="0" w:space="0" w:color="auto"/>
          </w:divBdr>
        </w:div>
        <w:div w:id="2058313434">
          <w:marLeft w:val="640"/>
          <w:marRight w:val="0"/>
          <w:marTop w:val="0"/>
          <w:marBottom w:val="0"/>
          <w:divBdr>
            <w:top w:val="none" w:sz="0" w:space="0" w:color="auto"/>
            <w:left w:val="none" w:sz="0" w:space="0" w:color="auto"/>
            <w:bottom w:val="none" w:sz="0" w:space="0" w:color="auto"/>
            <w:right w:val="none" w:sz="0" w:space="0" w:color="auto"/>
          </w:divBdr>
        </w:div>
        <w:div w:id="1826971927">
          <w:marLeft w:val="640"/>
          <w:marRight w:val="0"/>
          <w:marTop w:val="0"/>
          <w:marBottom w:val="0"/>
          <w:divBdr>
            <w:top w:val="none" w:sz="0" w:space="0" w:color="auto"/>
            <w:left w:val="none" w:sz="0" w:space="0" w:color="auto"/>
            <w:bottom w:val="none" w:sz="0" w:space="0" w:color="auto"/>
            <w:right w:val="none" w:sz="0" w:space="0" w:color="auto"/>
          </w:divBdr>
        </w:div>
        <w:div w:id="1595817817">
          <w:marLeft w:val="640"/>
          <w:marRight w:val="0"/>
          <w:marTop w:val="0"/>
          <w:marBottom w:val="0"/>
          <w:divBdr>
            <w:top w:val="none" w:sz="0" w:space="0" w:color="auto"/>
            <w:left w:val="none" w:sz="0" w:space="0" w:color="auto"/>
            <w:bottom w:val="none" w:sz="0" w:space="0" w:color="auto"/>
            <w:right w:val="none" w:sz="0" w:space="0" w:color="auto"/>
          </w:divBdr>
        </w:div>
        <w:div w:id="1633244740">
          <w:marLeft w:val="640"/>
          <w:marRight w:val="0"/>
          <w:marTop w:val="0"/>
          <w:marBottom w:val="0"/>
          <w:divBdr>
            <w:top w:val="none" w:sz="0" w:space="0" w:color="auto"/>
            <w:left w:val="none" w:sz="0" w:space="0" w:color="auto"/>
            <w:bottom w:val="none" w:sz="0" w:space="0" w:color="auto"/>
            <w:right w:val="none" w:sz="0" w:space="0" w:color="auto"/>
          </w:divBdr>
        </w:div>
        <w:div w:id="479031576">
          <w:marLeft w:val="640"/>
          <w:marRight w:val="0"/>
          <w:marTop w:val="0"/>
          <w:marBottom w:val="0"/>
          <w:divBdr>
            <w:top w:val="none" w:sz="0" w:space="0" w:color="auto"/>
            <w:left w:val="none" w:sz="0" w:space="0" w:color="auto"/>
            <w:bottom w:val="none" w:sz="0" w:space="0" w:color="auto"/>
            <w:right w:val="none" w:sz="0" w:space="0" w:color="auto"/>
          </w:divBdr>
        </w:div>
        <w:div w:id="1554124443">
          <w:marLeft w:val="640"/>
          <w:marRight w:val="0"/>
          <w:marTop w:val="0"/>
          <w:marBottom w:val="0"/>
          <w:divBdr>
            <w:top w:val="none" w:sz="0" w:space="0" w:color="auto"/>
            <w:left w:val="none" w:sz="0" w:space="0" w:color="auto"/>
            <w:bottom w:val="none" w:sz="0" w:space="0" w:color="auto"/>
            <w:right w:val="none" w:sz="0" w:space="0" w:color="auto"/>
          </w:divBdr>
        </w:div>
        <w:div w:id="1754474469">
          <w:marLeft w:val="640"/>
          <w:marRight w:val="0"/>
          <w:marTop w:val="0"/>
          <w:marBottom w:val="0"/>
          <w:divBdr>
            <w:top w:val="none" w:sz="0" w:space="0" w:color="auto"/>
            <w:left w:val="none" w:sz="0" w:space="0" w:color="auto"/>
            <w:bottom w:val="none" w:sz="0" w:space="0" w:color="auto"/>
            <w:right w:val="none" w:sz="0" w:space="0" w:color="auto"/>
          </w:divBdr>
        </w:div>
        <w:div w:id="2124378084">
          <w:marLeft w:val="640"/>
          <w:marRight w:val="0"/>
          <w:marTop w:val="0"/>
          <w:marBottom w:val="0"/>
          <w:divBdr>
            <w:top w:val="none" w:sz="0" w:space="0" w:color="auto"/>
            <w:left w:val="none" w:sz="0" w:space="0" w:color="auto"/>
            <w:bottom w:val="none" w:sz="0" w:space="0" w:color="auto"/>
            <w:right w:val="none" w:sz="0" w:space="0" w:color="auto"/>
          </w:divBdr>
        </w:div>
        <w:div w:id="757404315">
          <w:marLeft w:val="640"/>
          <w:marRight w:val="0"/>
          <w:marTop w:val="0"/>
          <w:marBottom w:val="0"/>
          <w:divBdr>
            <w:top w:val="none" w:sz="0" w:space="0" w:color="auto"/>
            <w:left w:val="none" w:sz="0" w:space="0" w:color="auto"/>
            <w:bottom w:val="none" w:sz="0" w:space="0" w:color="auto"/>
            <w:right w:val="none" w:sz="0" w:space="0" w:color="auto"/>
          </w:divBdr>
        </w:div>
      </w:divsChild>
    </w:div>
    <w:div w:id="1311401102">
      <w:bodyDiv w:val="1"/>
      <w:marLeft w:val="0"/>
      <w:marRight w:val="0"/>
      <w:marTop w:val="0"/>
      <w:marBottom w:val="0"/>
      <w:divBdr>
        <w:top w:val="none" w:sz="0" w:space="0" w:color="auto"/>
        <w:left w:val="none" w:sz="0" w:space="0" w:color="auto"/>
        <w:bottom w:val="none" w:sz="0" w:space="0" w:color="auto"/>
        <w:right w:val="none" w:sz="0" w:space="0" w:color="auto"/>
      </w:divBdr>
      <w:divsChild>
        <w:div w:id="326978773">
          <w:marLeft w:val="640"/>
          <w:marRight w:val="0"/>
          <w:marTop w:val="0"/>
          <w:marBottom w:val="0"/>
          <w:divBdr>
            <w:top w:val="none" w:sz="0" w:space="0" w:color="auto"/>
            <w:left w:val="none" w:sz="0" w:space="0" w:color="auto"/>
            <w:bottom w:val="none" w:sz="0" w:space="0" w:color="auto"/>
            <w:right w:val="none" w:sz="0" w:space="0" w:color="auto"/>
          </w:divBdr>
        </w:div>
        <w:div w:id="887372980">
          <w:marLeft w:val="640"/>
          <w:marRight w:val="0"/>
          <w:marTop w:val="0"/>
          <w:marBottom w:val="0"/>
          <w:divBdr>
            <w:top w:val="none" w:sz="0" w:space="0" w:color="auto"/>
            <w:left w:val="none" w:sz="0" w:space="0" w:color="auto"/>
            <w:bottom w:val="none" w:sz="0" w:space="0" w:color="auto"/>
            <w:right w:val="none" w:sz="0" w:space="0" w:color="auto"/>
          </w:divBdr>
        </w:div>
        <w:div w:id="1513110225">
          <w:marLeft w:val="640"/>
          <w:marRight w:val="0"/>
          <w:marTop w:val="0"/>
          <w:marBottom w:val="0"/>
          <w:divBdr>
            <w:top w:val="none" w:sz="0" w:space="0" w:color="auto"/>
            <w:left w:val="none" w:sz="0" w:space="0" w:color="auto"/>
            <w:bottom w:val="none" w:sz="0" w:space="0" w:color="auto"/>
            <w:right w:val="none" w:sz="0" w:space="0" w:color="auto"/>
          </w:divBdr>
        </w:div>
        <w:div w:id="42171808">
          <w:marLeft w:val="640"/>
          <w:marRight w:val="0"/>
          <w:marTop w:val="0"/>
          <w:marBottom w:val="0"/>
          <w:divBdr>
            <w:top w:val="none" w:sz="0" w:space="0" w:color="auto"/>
            <w:left w:val="none" w:sz="0" w:space="0" w:color="auto"/>
            <w:bottom w:val="none" w:sz="0" w:space="0" w:color="auto"/>
            <w:right w:val="none" w:sz="0" w:space="0" w:color="auto"/>
          </w:divBdr>
        </w:div>
        <w:div w:id="547184188">
          <w:marLeft w:val="640"/>
          <w:marRight w:val="0"/>
          <w:marTop w:val="0"/>
          <w:marBottom w:val="0"/>
          <w:divBdr>
            <w:top w:val="none" w:sz="0" w:space="0" w:color="auto"/>
            <w:left w:val="none" w:sz="0" w:space="0" w:color="auto"/>
            <w:bottom w:val="none" w:sz="0" w:space="0" w:color="auto"/>
            <w:right w:val="none" w:sz="0" w:space="0" w:color="auto"/>
          </w:divBdr>
        </w:div>
        <w:div w:id="1335498054">
          <w:marLeft w:val="640"/>
          <w:marRight w:val="0"/>
          <w:marTop w:val="0"/>
          <w:marBottom w:val="0"/>
          <w:divBdr>
            <w:top w:val="none" w:sz="0" w:space="0" w:color="auto"/>
            <w:left w:val="none" w:sz="0" w:space="0" w:color="auto"/>
            <w:bottom w:val="none" w:sz="0" w:space="0" w:color="auto"/>
            <w:right w:val="none" w:sz="0" w:space="0" w:color="auto"/>
          </w:divBdr>
        </w:div>
        <w:div w:id="1052462287">
          <w:marLeft w:val="640"/>
          <w:marRight w:val="0"/>
          <w:marTop w:val="0"/>
          <w:marBottom w:val="0"/>
          <w:divBdr>
            <w:top w:val="none" w:sz="0" w:space="0" w:color="auto"/>
            <w:left w:val="none" w:sz="0" w:space="0" w:color="auto"/>
            <w:bottom w:val="none" w:sz="0" w:space="0" w:color="auto"/>
            <w:right w:val="none" w:sz="0" w:space="0" w:color="auto"/>
          </w:divBdr>
        </w:div>
        <w:div w:id="1363674661">
          <w:marLeft w:val="640"/>
          <w:marRight w:val="0"/>
          <w:marTop w:val="0"/>
          <w:marBottom w:val="0"/>
          <w:divBdr>
            <w:top w:val="none" w:sz="0" w:space="0" w:color="auto"/>
            <w:left w:val="none" w:sz="0" w:space="0" w:color="auto"/>
            <w:bottom w:val="none" w:sz="0" w:space="0" w:color="auto"/>
            <w:right w:val="none" w:sz="0" w:space="0" w:color="auto"/>
          </w:divBdr>
        </w:div>
        <w:div w:id="1187401158">
          <w:marLeft w:val="640"/>
          <w:marRight w:val="0"/>
          <w:marTop w:val="0"/>
          <w:marBottom w:val="0"/>
          <w:divBdr>
            <w:top w:val="none" w:sz="0" w:space="0" w:color="auto"/>
            <w:left w:val="none" w:sz="0" w:space="0" w:color="auto"/>
            <w:bottom w:val="none" w:sz="0" w:space="0" w:color="auto"/>
            <w:right w:val="none" w:sz="0" w:space="0" w:color="auto"/>
          </w:divBdr>
        </w:div>
        <w:div w:id="1117136560">
          <w:marLeft w:val="640"/>
          <w:marRight w:val="0"/>
          <w:marTop w:val="0"/>
          <w:marBottom w:val="0"/>
          <w:divBdr>
            <w:top w:val="none" w:sz="0" w:space="0" w:color="auto"/>
            <w:left w:val="none" w:sz="0" w:space="0" w:color="auto"/>
            <w:bottom w:val="none" w:sz="0" w:space="0" w:color="auto"/>
            <w:right w:val="none" w:sz="0" w:space="0" w:color="auto"/>
          </w:divBdr>
        </w:div>
        <w:div w:id="1197308130">
          <w:marLeft w:val="640"/>
          <w:marRight w:val="0"/>
          <w:marTop w:val="0"/>
          <w:marBottom w:val="0"/>
          <w:divBdr>
            <w:top w:val="none" w:sz="0" w:space="0" w:color="auto"/>
            <w:left w:val="none" w:sz="0" w:space="0" w:color="auto"/>
            <w:bottom w:val="none" w:sz="0" w:space="0" w:color="auto"/>
            <w:right w:val="none" w:sz="0" w:space="0" w:color="auto"/>
          </w:divBdr>
        </w:div>
        <w:div w:id="561331532">
          <w:marLeft w:val="640"/>
          <w:marRight w:val="0"/>
          <w:marTop w:val="0"/>
          <w:marBottom w:val="0"/>
          <w:divBdr>
            <w:top w:val="none" w:sz="0" w:space="0" w:color="auto"/>
            <w:left w:val="none" w:sz="0" w:space="0" w:color="auto"/>
            <w:bottom w:val="none" w:sz="0" w:space="0" w:color="auto"/>
            <w:right w:val="none" w:sz="0" w:space="0" w:color="auto"/>
          </w:divBdr>
        </w:div>
        <w:div w:id="756051174">
          <w:marLeft w:val="640"/>
          <w:marRight w:val="0"/>
          <w:marTop w:val="0"/>
          <w:marBottom w:val="0"/>
          <w:divBdr>
            <w:top w:val="none" w:sz="0" w:space="0" w:color="auto"/>
            <w:left w:val="none" w:sz="0" w:space="0" w:color="auto"/>
            <w:bottom w:val="none" w:sz="0" w:space="0" w:color="auto"/>
            <w:right w:val="none" w:sz="0" w:space="0" w:color="auto"/>
          </w:divBdr>
        </w:div>
        <w:div w:id="1531065624">
          <w:marLeft w:val="640"/>
          <w:marRight w:val="0"/>
          <w:marTop w:val="0"/>
          <w:marBottom w:val="0"/>
          <w:divBdr>
            <w:top w:val="none" w:sz="0" w:space="0" w:color="auto"/>
            <w:left w:val="none" w:sz="0" w:space="0" w:color="auto"/>
            <w:bottom w:val="none" w:sz="0" w:space="0" w:color="auto"/>
            <w:right w:val="none" w:sz="0" w:space="0" w:color="auto"/>
          </w:divBdr>
        </w:div>
        <w:div w:id="1786188980">
          <w:marLeft w:val="640"/>
          <w:marRight w:val="0"/>
          <w:marTop w:val="0"/>
          <w:marBottom w:val="0"/>
          <w:divBdr>
            <w:top w:val="none" w:sz="0" w:space="0" w:color="auto"/>
            <w:left w:val="none" w:sz="0" w:space="0" w:color="auto"/>
            <w:bottom w:val="none" w:sz="0" w:space="0" w:color="auto"/>
            <w:right w:val="none" w:sz="0" w:space="0" w:color="auto"/>
          </w:divBdr>
        </w:div>
        <w:div w:id="1075014923">
          <w:marLeft w:val="640"/>
          <w:marRight w:val="0"/>
          <w:marTop w:val="0"/>
          <w:marBottom w:val="0"/>
          <w:divBdr>
            <w:top w:val="none" w:sz="0" w:space="0" w:color="auto"/>
            <w:left w:val="none" w:sz="0" w:space="0" w:color="auto"/>
            <w:bottom w:val="none" w:sz="0" w:space="0" w:color="auto"/>
            <w:right w:val="none" w:sz="0" w:space="0" w:color="auto"/>
          </w:divBdr>
        </w:div>
        <w:div w:id="1947107150">
          <w:marLeft w:val="640"/>
          <w:marRight w:val="0"/>
          <w:marTop w:val="0"/>
          <w:marBottom w:val="0"/>
          <w:divBdr>
            <w:top w:val="none" w:sz="0" w:space="0" w:color="auto"/>
            <w:left w:val="none" w:sz="0" w:space="0" w:color="auto"/>
            <w:bottom w:val="none" w:sz="0" w:space="0" w:color="auto"/>
            <w:right w:val="none" w:sz="0" w:space="0" w:color="auto"/>
          </w:divBdr>
        </w:div>
        <w:div w:id="218975647">
          <w:marLeft w:val="640"/>
          <w:marRight w:val="0"/>
          <w:marTop w:val="0"/>
          <w:marBottom w:val="0"/>
          <w:divBdr>
            <w:top w:val="none" w:sz="0" w:space="0" w:color="auto"/>
            <w:left w:val="none" w:sz="0" w:space="0" w:color="auto"/>
            <w:bottom w:val="none" w:sz="0" w:space="0" w:color="auto"/>
            <w:right w:val="none" w:sz="0" w:space="0" w:color="auto"/>
          </w:divBdr>
        </w:div>
        <w:div w:id="1897274213">
          <w:marLeft w:val="640"/>
          <w:marRight w:val="0"/>
          <w:marTop w:val="0"/>
          <w:marBottom w:val="0"/>
          <w:divBdr>
            <w:top w:val="none" w:sz="0" w:space="0" w:color="auto"/>
            <w:left w:val="none" w:sz="0" w:space="0" w:color="auto"/>
            <w:bottom w:val="none" w:sz="0" w:space="0" w:color="auto"/>
            <w:right w:val="none" w:sz="0" w:space="0" w:color="auto"/>
          </w:divBdr>
        </w:div>
        <w:div w:id="2010207036">
          <w:marLeft w:val="640"/>
          <w:marRight w:val="0"/>
          <w:marTop w:val="0"/>
          <w:marBottom w:val="0"/>
          <w:divBdr>
            <w:top w:val="none" w:sz="0" w:space="0" w:color="auto"/>
            <w:left w:val="none" w:sz="0" w:space="0" w:color="auto"/>
            <w:bottom w:val="none" w:sz="0" w:space="0" w:color="auto"/>
            <w:right w:val="none" w:sz="0" w:space="0" w:color="auto"/>
          </w:divBdr>
        </w:div>
        <w:div w:id="1440222563">
          <w:marLeft w:val="640"/>
          <w:marRight w:val="0"/>
          <w:marTop w:val="0"/>
          <w:marBottom w:val="0"/>
          <w:divBdr>
            <w:top w:val="none" w:sz="0" w:space="0" w:color="auto"/>
            <w:left w:val="none" w:sz="0" w:space="0" w:color="auto"/>
            <w:bottom w:val="none" w:sz="0" w:space="0" w:color="auto"/>
            <w:right w:val="none" w:sz="0" w:space="0" w:color="auto"/>
          </w:divBdr>
        </w:div>
        <w:div w:id="540626948">
          <w:marLeft w:val="640"/>
          <w:marRight w:val="0"/>
          <w:marTop w:val="0"/>
          <w:marBottom w:val="0"/>
          <w:divBdr>
            <w:top w:val="none" w:sz="0" w:space="0" w:color="auto"/>
            <w:left w:val="none" w:sz="0" w:space="0" w:color="auto"/>
            <w:bottom w:val="none" w:sz="0" w:space="0" w:color="auto"/>
            <w:right w:val="none" w:sz="0" w:space="0" w:color="auto"/>
          </w:divBdr>
        </w:div>
        <w:div w:id="1452746838">
          <w:marLeft w:val="640"/>
          <w:marRight w:val="0"/>
          <w:marTop w:val="0"/>
          <w:marBottom w:val="0"/>
          <w:divBdr>
            <w:top w:val="none" w:sz="0" w:space="0" w:color="auto"/>
            <w:left w:val="none" w:sz="0" w:space="0" w:color="auto"/>
            <w:bottom w:val="none" w:sz="0" w:space="0" w:color="auto"/>
            <w:right w:val="none" w:sz="0" w:space="0" w:color="auto"/>
          </w:divBdr>
        </w:div>
        <w:div w:id="212160152">
          <w:marLeft w:val="640"/>
          <w:marRight w:val="0"/>
          <w:marTop w:val="0"/>
          <w:marBottom w:val="0"/>
          <w:divBdr>
            <w:top w:val="none" w:sz="0" w:space="0" w:color="auto"/>
            <w:left w:val="none" w:sz="0" w:space="0" w:color="auto"/>
            <w:bottom w:val="none" w:sz="0" w:space="0" w:color="auto"/>
            <w:right w:val="none" w:sz="0" w:space="0" w:color="auto"/>
          </w:divBdr>
        </w:div>
        <w:div w:id="1306087302">
          <w:marLeft w:val="640"/>
          <w:marRight w:val="0"/>
          <w:marTop w:val="0"/>
          <w:marBottom w:val="0"/>
          <w:divBdr>
            <w:top w:val="none" w:sz="0" w:space="0" w:color="auto"/>
            <w:left w:val="none" w:sz="0" w:space="0" w:color="auto"/>
            <w:bottom w:val="none" w:sz="0" w:space="0" w:color="auto"/>
            <w:right w:val="none" w:sz="0" w:space="0" w:color="auto"/>
          </w:divBdr>
        </w:div>
        <w:div w:id="1821381766">
          <w:marLeft w:val="640"/>
          <w:marRight w:val="0"/>
          <w:marTop w:val="0"/>
          <w:marBottom w:val="0"/>
          <w:divBdr>
            <w:top w:val="none" w:sz="0" w:space="0" w:color="auto"/>
            <w:left w:val="none" w:sz="0" w:space="0" w:color="auto"/>
            <w:bottom w:val="none" w:sz="0" w:space="0" w:color="auto"/>
            <w:right w:val="none" w:sz="0" w:space="0" w:color="auto"/>
          </w:divBdr>
        </w:div>
        <w:div w:id="1736198689">
          <w:marLeft w:val="640"/>
          <w:marRight w:val="0"/>
          <w:marTop w:val="0"/>
          <w:marBottom w:val="0"/>
          <w:divBdr>
            <w:top w:val="none" w:sz="0" w:space="0" w:color="auto"/>
            <w:left w:val="none" w:sz="0" w:space="0" w:color="auto"/>
            <w:bottom w:val="none" w:sz="0" w:space="0" w:color="auto"/>
            <w:right w:val="none" w:sz="0" w:space="0" w:color="auto"/>
          </w:divBdr>
        </w:div>
        <w:div w:id="32194292">
          <w:marLeft w:val="640"/>
          <w:marRight w:val="0"/>
          <w:marTop w:val="0"/>
          <w:marBottom w:val="0"/>
          <w:divBdr>
            <w:top w:val="none" w:sz="0" w:space="0" w:color="auto"/>
            <w:left w:val="none" w:sz="0" w:space="0" w:color="auto"/>
            <w:bottom w:val="none" w:sz="0" w:space="0" w:color="auto"/>
            <w:right w:val="none" w:sz="0" w:space="0" w:color="auto"/>
          </w:divBdr>
        </w:div>
        <w:div w:id="787815754">
          <w:marLeft w:val="640"/>
          <w:marRight w:val="0"/>
          <w:marTop w:val="0"/>
          <w:marBottom w:val="0"/>
          <w:divBdr>
            <w:top w:val="none" w:sz="0" w:space="0" w:color="auto"/>
            <w:left w:val="none" w:sz="0" w:space="0" w:color="auto"/>
            <w:bottom w:val="none" w:sz="0" w:space="0" w:color="auto"/>
            <w:right w:val="none" w:sz="0" w:space="0" w:color="auto"/>
          </w:divBdr>
        </w:div>
        <w:div w:id="630983644">
          <w:marLeft w:val="640"/>
          <w:marRight w:val="0"/>
          <w:marTop w:val="0"/>
          <w:marBottom w:val="0"/>
          <w:divBdr>
            <w:top w:val="none" w:sz="0" w:space="0" w:color="auto"/>
            <w:left w:val="none" w:sz="0" w:space="0" w:color="auto"/>
            <w:bottom w:val="none" w:sz="0" w:space="0" w:color="auto"/>
            <w:right w:val="none" w:sz="0" w:space="0" w:color="auto"/>
          </w:divBdr>
        </w:div>
        <w:div w:id="169877006">
          <w:marLeft w:val="640"/>
          <w:marRight w:val="0"/>
          <w:marTop w:val="0"/>
          <w:marBottom w:val="0"/>
          <w:divBdr>
            <w:top w:val="none" w:sz="0" w:space="0" w:color="auto"/>
            <w:left w:val="none" w:sz="0" w:space="0" w:color="auto"/>
            <w:bottom w:val="none" w:sz="0" w:space="0" w:color="auto"/>
            <w:right w:val="none" w:sz="0" w:space="0" w:color="auto"/>
          </w:divBdr>
        </w:div>
        <w:div w:id="2135830402">
          <w:marLeft w:val="640"/>
          <w:marRight w:val="0"/>
          <w:marTop w:val="0"/>
          <w:marBottom w:val="0"/>
          <w:divBdr>
            <w:top w:val="none" w:sz="0" w:space="0" w:color="auto"/>
            <w:left w:val="none" w:sz="0" w:space="0" w:color="auto"/>
            <w:bottom w:val="none" w:sz="0" w:space="0" w:color="auto"/>
            <w:right w:val="none" w:sz="0" w:space="0" w:color="auto"/>
          </w:divBdr>
        </w:div>
        <w:div w:id="319192369">
          <w:marLeft w:val="640"/>
          <w:marRight w:val="0"/>
          <w:marTop w:val="0"/>
          <w:marBottom w:val="0"/>
          <w:divBdr>
            <w:top w:val="none" w:sz="0" w:space="0" w:color="auto"/>
            <w:left w:val="none" w:sz="0" w:space="0" w:color="auto"/>
            <w:bottom w:val="none" w:sz="0" w:space="0" w:color="auto"/>
            <w:right w:val="none" w:sz="0" w:space="0" w:color="auto"/>
          </w:divBdr>
        </w:div>
        <w:div w:id="1647205723">
          <w:marLeft w:val="640"/>
          <w:marRight w:val="0"/>
          <w:marTop w:val="0"/>
          <w:marBottom w:val="0"/>
          <w:divBdr>
            <w:top w:val="none" w:sz="0" w:space="0" w:color="auto"/>
            <w:left w:val="none" w:sz="0" w:space="0" w:color="auto"/>
            <w:bottom w:val="none" w:sz="0" w:space="0" w:color="auto"/>
            <w:right w:val="none" w:sz="0" w:space="0" w:color="auto"/>
          </w:divBdr>
        </w:div>
        <w:div w:id="575938390">
          <w:marLeft w:val="640"/>
          <w:marRight w:val="0"/>
          <w:marTop w:val="0"/>
          <w:marBottom w:val="0"/>
          <w:divBdr>
            <w:top w:val="none" w:sz="0" w:space="0" w:color="auto"/>
            <w:left w:val="none" w:sz="0" w:space="0" w:color="auto"/>
            <w:bottom w:val="none" w:sz="0" w:space="0" w:color="auto"/>
            <w:right w:val="none" w:sz="0" w:space="0" w:color="auto"/>
          </w:divBdr>
        </w:div>
        <w:div w:id="685522792">
          <w:marLeft w:val="640"/>
          <w:marRight w:val="0"/>
          <w:marTop w:val="0"/>
          <w:marBottom w:val="0"/>
          <w:divBdr>
            <w:top w:val="none" w:sz="0" w:space="0" w:color="auto"/>
            <w:left w:val="none" w:sz="0" w:space="0" w:color="auto"/>
            <w:bottom w:val="none" w:sz="0" w:space="0" w:color="auto"/>
            <w:right w:val="none" w:sz="0" w:space="0" w:color="auto"/>
          </w:divBdr>
        </w:div>
        <w:div w:id="461004515">
          <w:marLeft w:val="640"/>
          <w:marRight w:val="0"/>
          <w:marTop w:val="0"/>
          <w:marBottom w:val="0"/>
          <w:divBdr>
            <w:top w:val="none" w:sz="0" w:space="0" w:color="auto"/>
            <w:left w:val="none" w:sz="0" w:space="0" w:color="auto"/>
            <w:bottom w:val="none" w:sz="0" w:space="0" w:color="auto"/>
            <w:right w:val="none" w:sz="0" w:space="0" w:color="auto"/>
          </w:divBdr>
        </w:div>
        <w:div w:id="1624574601">
          <w:marLeft w:val="640"/>
          <w:marRight w:val="0"/>
          <w:marTop w:val="0"/>
          <w:marBottom w:val="0"/>
          <w:divBdr>
            <w:top w:val="none" w:sz="0" w:space="0" w:color="auto"/>
            <w:left w:val="none" w:sz="0" w:space="0" w:color="auto"/>
            <w:bottom w:val="none" w:sz="0" w:space="0" w:color="auto"/>
            <w:right w:val="none" w:sz="0" w:space="0" w:color="auto"/>
          </w:divBdr>
        </w:div>
        <w:div w:id="979722568">
          <w:marLeft w:val="640"/>
          <w:marRight w:val="0"/>
          <w:marTop w:val="0"/>
          <w:marBottom w:val="0"/>
          <w:divBdr>
            <w:top w:val="none" w:sz="0" w:space="0" w:color="auto"/>
            <w:left w:val="none" w:sz="0" w:space="0" w:color="auto"/>
            <w:bottom w:val="none" w:sz="0" w:space="0" w:color="auto"/>
            <w:right w:val="none" w:sz="0" w:space="0" w:color="auto"/>
          </w:divBdr>
        </w:div>
        <w:div w:id="496845343">
          <w:marLeft w:val="640"/>
          <w:marRight w:val="0"/>
          <w:marTop w:val="0"/>
          <w:marBottom w:val="0"/>
          <w:divBdr>
            <w:top w:val="none" w:sz="0" w:space="0" w:color="auto"/>
            <w:left w:val="none" w:sz="0" w:space="0" w:color="auto"/>
            <w:bottom w:val="none" w:sz="0" w:space="0" w:color="auto"/>
            <w:right w:val="none" w:sz="0" w:space="0" w:color="auto"/>
          </w:divBdr>
        </w:div>
        <w:div w:id="1282030162">
          <w:marLeft w:val="640"/>
          <w:marRight w:val="0"/>
          <w:marTop w:val="0"/>
          <w:marBottom w:val="0"/>
          <w:divBdr>
            <w:top w:val="none" w:sz="0" w:space="0" w:color="auto"/>
            <w:left w:val="none" w:sz="0" w:space="0" w:color="auto"/>
            <w:bottom w:val="none" w:sz="0" w:space="0" w:color="auto"/>
            <w:right w:val="none" w:sz="0" w:space="0" w:color="auto"/>
          </w:divBdr>
        </w:div>
        <w:div w:id="1833907628">
          <w:marLeft w:val="640"/>
          <w:marRight w:val="0"/>
          <w:marTop w:val="0"/>
          <w:marBottom w:val="0"/>
          <w:divBdr>
            <w:top w:val="none" w:sz="0" w:space="0" w:color="auto"/>
            <w:left w:val="none" w:sz="0" w:space="0" w:color="auto"/>
            <w:bottom w:val="none" w:sz="0" w:space="0" w:color="auto"/>
            <w:right w:val="none" w:sz="0" w:space="0" w:color="auto"/>
          </w:divBdr>
        </w:div>
        <w:div w:id="409082120">
          <w:marLeft w:val="640"/>
          <w:marRight w:val="0"/>
          <w:marTop w:val="0"/>
          <w:marBottom w:val="0"/>
          <w:divBdr>
            <w:top w:val="none" w:sz="0" w:space="0" w:color="auto"/>
            <w:left w:val="none" w:sz="0" w:space="0" w:color="auto"/>
            <w:bottom w:val="none" w:sz="0" w:space="0" w:color="auto"/>
            <w:right w:val="none" w:sz="0" w:space="0" w:color="auto"/>
          </w:divBdr>
        </w:div>
        <w:div w:id="1478641685">
          <w:marLeft w:val="640"/>
          <w:marRight w:val="0"/>
          <w:marTop w:val="0"/>
          <w:marBottom w:val="0"/>
          <w:divBdr>
            <w:top w:val="none" w:sz="0" w:space="0" w:color="auto"/>
            <w:left w:val="none" w:sz="0" w:space="0" w:color="auto"/>
            <w:bottom w:val="none" w:sz="0" w:space="0" w:color="auto"/>
            <w:right w:val="none" w:sz="0" w:space="0" w:color="auto"/>
          </w:divBdr>
        </w:div>
        <w:div w:id="1791968301">
          <w:marLeft w:val="640"/>
          <w:marRight w:val="0"/>
          <w:marTop w:val="0"/>
          <w:marBottom w:val="0"/>
          <w:divBdr>
            <w:top w:val="none" w:sz="0" w:space="0" w:color="auto"/>
            <w:left w:val="none" w:sz="0" w:space="0" w:color="auto"/>
            <w:bottom w:val="none" w:sz="0" w:space="0" w:color="auto"/>
            <w:right w:val="none" w:sz="0" w:space="0" w:color="auto"/>
          </w:divBdr>
        </w:div>
        <w:div w:id="333607046">
          <w:marLeft w:val="640"/>
          <w:marRight w:val="0"/>
          <w:marTop w:val="0"/>
          <w:marBottom w:val="0"/>
          <w:divBdr>
            <w:top w:val="none" w:sz="0" w:space="0" w:color="auto"/>
            <w:left w:val="none" w:sz="0" w:space="0" w:color="auto"/>
            <w:bottom w:val="none" w:sz="0" w:space="0" w:color="auto"/>
            <w:right w:val="none" w:sz="0" w:space="0" w:color="auto"/>
          </w:divBdr>
        </w:div>
        <w:div w:id="1750232637">
          <w:marLeft w:val="640"/>
          <w:marRight w:val="0"/>
          <w:marTop w:val="0"/>
          <w:marBottom w:val="0"/>
          <w:divBdr>
            <w:top w:val="none" w:sz="0" w:space="0" w:color="auto"/>
            <w:left w:val="none" w:sz="0" w:space="0" w:color="auto"/>
            <w:bottom w:val="none" w:sz="0" w:space="0" w:color="auto"/>
            <w:right w:val="none" w:sz="0" w:space="0" w:color="auto"/>
          </w:divBdr>
        </w:div>
        <w:div w:id="1186866923">
          <w:marLeft w:val="640"/>
          <w:marRight w:val="0"/>
          <w:marTop w:val="0"/>
          <w:marBottom w:val="0"/>
          <w:divBdr>
            <w:top w:val="none" w:sz="0" w:space="0" w:color="auto"/>
            <w:left w:val="none" w:sz="0" w:space="0" w:color="auto"/>
            <w:bottom w:val="none" w:sz="0" w:space="0" w:color="auto"/>
            <w:right w:val="none" w:sz="0" w:space="0" w:color="auto"/>
          </w:divBdr>
        </w:div>
        <w:div w:id="584649175">
          <w:marLeft w:val="640"/>
          <w:marRight w:val="0"/>
          <w:marTop w:val="0"/>
          <w:marBottom w:val="0"/>
          <w:divBdr>
            <w:top w:val="none" w:sz="0" w:space="0" w:color="auto"/>
            <w:left w:val="none" w:sz="0" w:space="0" w:color="auto"/>
            <w:bottom w:val="none" w:sz="0" w:space="0" w:color="auto"/>
            <w:right w:val="none" w:sz="0" w:space="0" w:color="auto"/>
          </w:divBdr>
        </w:div>
        <w:div w:id="2022972905">
          <w:marLeft w:val="640"/>
          <w:marRight w:val="0"/>
          <w:marTop w:val="0"/>
          <w:marBottom w:val="0"/>
          <w:divBdr>
            <w:top w:val="none" w:sz="0" w:space="0" w:color="auto"/>
            <w:left w:val="none" w:sz="0" w:space="0" w:color="auto"/>
            <w:bottom w:val="none" w:sz="0" w:space="0" w:color="auto"/>
            <w:right w:val="none" w:sz="0" w:space="0" w:color="auto"/>
          </w:divBdr>
        </w:div>
        <w:div w:id="44066249">
          <w:marLeft w:val="640"/>
          <w:marRight w:val="0"/>
          <w:marTop w:val="0"/>
          <w:marBottom w:val="0"/>
          <w:divBdr>
            <w:top w:val="none" w:sz="0" w:space="0" w:color="auto"/>
            <w:left w:val="none" w:sz="0" w:space="0" w:color="auto"/>
            <w:bottom w:val="none" w:sz="0" w:space="0" w:color="auto"/>
            <w:right w:val="none" w:sz="0" w:space="0" w:color="auto"/>
          </w:divBdr>
        </w:div>
        <w:div w:id="2067298613">
          <w:marLeft w:val="640"/>
          <w:marRight w:val="0"/>
          <w:marTop w:val="0"/>
          <w:marBottom w:val="0"/>
          <w:divBdr>
            <w:top w:val="none" w:sz="0" w:space="0" w:color="auto"/>
            <w:left w:val="none" w:sz="0" w:space="0" w:color="auto"/>
            <w:bottom w:val="none" w:sz="0" w:space="0" w:color="auto"/>
            <w:right w:val="none" w:sz="0" w:space="0" w:color="auto"/>
          </w:divBdr>
        </w:div>
        <w:div w:id="229267742">
          <w:marLeft w:val="640"/>
          <w:marRight w:val="0"/>
          <w:marTop w:val="0"/>
          <w:marBottom w:val="0"/>
          <w:divBdr>
            <w:top w:val="none" w:sz="0" w:space="0" w:color="auto"/>
            <w:left w:val="none" w:sz="0" w:space="0" w:color="auto"/>
            <w:bottom w:val="none" w:sz="0" w:space="0" w:color="auto"/>
            <w:right w:val="none" w:sz="0" w:space="0" w:color="auto"/>
          </w:divBdr>
        </w:div>
        <w:div w:id="1896889919">
          <w:marLeft w:val="640"/>
          <w:marRight w:val="0"/>
          <w:marTop w:val="0"/>
          <w:marBottom w:val="0"/>
          <w:divBdr>
            <w:top w:val="none" w:sz="0" w:space="0" w:color="auto"/>
            <w:left w:val="none" w:sz="0" w:space="0" w:color="auto"/>
            <w:bottom w:val="none" w:sz="0" w:space="0" w:color="auto"/>
            <w:right w:val="none" w:sz="0" w:space="0" w:color="auto"/>
          </w:divBdr>
        </w:div>
        <w:div w:id="170687671">
          <w:marLeft w:val="640"/>
          <w:marRight w:val="0"/>
          <w:marTop w:val="0"/>
          <w:marBottom w:val="0"/>
          <w:divBdr>
            <w:top w:val="none" w:sz="0" w:space="0" w:color="auto"/>
            <w:left w:val="none" w:sz="0" w:space="0" w:color="auto"/>
            <w:bottom w:val="none" w:sz="0" w:space="0" w:color="auto"/>
            <w:right w:val="none" w:sz="0" w:space="0" w:color="auto"/>
          </w:divBdr>
        </w:div>
        <w:div w:id="878707334">
          <w:marLeft w:val="640"/>
          <w:marRight w:val="0"/>
          <w:marTop w:val="0"/>
          <w:marBottom w:val="0"/>
          <w:divBdr>
            <w:top w:val="none" w:sz="0" w:space="0" w:color="auto"/>
            <w:left w:val="none" w:sz="0" w:space="0" w:color="auto"/>
            <w:bottom w:val="none" w:sz="0" w:space="0" w:color="auto"/>
            <w:right w:val="none" w:sz="0" w:space="0" w:color="auto"/>
          </w:divBdr>
        </w:div>
        <w:div w:id="1437867772">
          <w:marLeft w:val="640"/>
          <w:marRight w:val="0"/>
          <w:marTop w:val="0"/>
          <w:marBottom w:val="0"/>
          <w:divBdr>
            <w:top w:val="none" w:sz="0" w:space="0" w:color="auto"/>
            <w:left w:val="none" w:sz="0" w:space="0" w:color="auto"/>
            <w:bottom w:val="none" w:sz="0" w:space="0" w:color="auto"/>
            <w:right w:val="none" w:sz="0" w:space="0" w:color="auto"/>
          </w:divBdr>
        </w:div>
        <w:div w:id="859204240">
          <w:marLeft w:val="640"/>
          <w:marRight w:val="0"/>
          <w:marTop w:val="0"/>
          <w:marBottom w:val="0"/>
          <w:divBdr>
            <w:top w:val="none" w:sz="0" w:space="0" w:color="auto"/>
            <w:left w:val="none" w:sz="0" w:space="0" w:color="auto"/>
            <w:bottom w:val="none" w:sz="0" w:space="0" w:color="auto"/>
            <w:right w:val="none" w:sz="0" w:space="0" w:color="auto"/>
          </w:divBdr>
        </w:div>
        <w:div w:id="1354653504">
          <w:marLeft w:val="640"/>
          <w:marRight w:val="0"/>
          <w:marTop w:val="0"/>
          <w:marBottom w:val="0"/>
          <w:divBdr>
            <w:top w:val="none" w:sz="0" w:space="0" w:color="auto"/>
            <w:left w:val="none" w:sz="0" w:space="0" w:color="auto"/>
            <w:bottom w:val="none" w:sz="0" w:space="0" w:color="auto"/>
            <w:right w:val="none" w:sz="0" w:space="0" w:color="auto"/>
          </w:divBdr>
        </w:div>
        <w:div w:id="752707030">
          <w:marLeft w:val="640"/>
          <w:marRight w:val="0"/>
          <w:marTop w:val="0"/>
          <w:marBottom w:val="0"/>
          <w:divBdr>
            <w:top w:val="none" w:sz="0" w:space="0" w:color="auto"/>
            <w:left w:val="none" w:sz="0" w:space="0" w:color="auto"/>
            <w:bottom w:val="none" w:sz="0" w:space="0" w:color="auto"/>
            <w:right w:val="none" w:sz="0" w:space="0" w:color="auto"/>
          </w:divBdr>
        </w:div>
        <w:div w:id="1625430041">
          <w:marLeft w:val="640"/>
          <w:marRight w:val="0"/>
          <w:marTop w:val="0"/>
          <w:marBottom w:val="0"/>
          <w:divBdr>
            <w:top w:val="none" w:sz="0" w:space="0" w:color="auto"/>
            <w:left w:val="none" w:sz="0" w:space="0" w:color="auto"/>
            <w:bottom w:val="none" w:sz="0" w:space="0" w:color="auto"/>
            <w:right w:val="none" w:sz="0" w:space="0" w:color="auto"/>
          </w:divBdr>
        </w:div>
        <w:div w:id="155339686">
          <w:marLeft w:val="640"/>
          <w:marRight w:val="0"/>
          <w:marTop w:val="0"/>
          <w:marBottom w:val="0"/>
          <w:divBdr>
            <w:top w:val="none" w:sz="0" w:space="0" w:color="auto"/>
            <w:left w:val="none" w:sz="0" w:space="0" w:color="auto"/>
            <w:bottom w:val="none" w:sz="0" w:space="0" w:color="auto"/>
            <w:right w:val="none" w:sz="0" w:space="0" w:color="auto"/>
          </w:divBdr>
        </w:div>
        <w:div w:id="806095025">
          <w:marLeft w:val="640"/>
          <w:marRight w:val="0"/>
          <w:marTop w:val="0"/>
          <w:marBottom w:val="0"/>
          <w:divBdr>
            <w:top w:val="none" w:sz="0" w:space="0" w:color="auto"/>
            <w:left w:val="none" w:sz="0" w:space="0" w:color="auto"/>
            <w:bottom w:val="none" w:sz="0" w:space="0" w:color="auto"/>
            <w:right w:val="none" w:sz="0" w:space="0" w:color="auto"/>
          </w:divBdr>
        </w:div>
        <w:div w:id="187302414">
          <w:marLeft w:val="640"/>
          <w:marRight w:val="0"/>
          <w:marTop w:val="0"/>
          <w:marBottom w:val="0"/>
          <w:divBdr>
            <w:top w:val="none" w:sz="0" w:space="0" w:color="auto"/>
            <w:left w:val="none" w:sz="0" w:space="0" w:color="auto"/>
            <w:bottom w:val="none" w:sz="0" w:space="0" w:color="auto"/>
            <w:right w:val="none" w:sz="0" w:space="0" w:color="auto"/>
          </w:divBdr>
        </w:div>
        <w:div w:id="1820534556">
          <w:marLeft w:val="640"/>
          <w:marRight w:val="0"/>
          <w:marTop w:val="0"/>
          <w:marBottom w:val="0"/>
          <w:divBdr>
            <w:top w:val="none" w:sz="0" w:space="0" w:color="auto"/>
            <w:left w:val="none" w:sz="0" w:space="0" w:color="auto"/>
            <w:bottom w:val="none" w:sz="0" w:space="0" w:color="auto"/>
            <w:right w:val="none" w:sz="0" w:space="0" w:color="auto"/>
          </w:divBdr>
        </w:div>
        <w:div w:id="1879393450">
          <w:marLeft w:val="640"/>
          <w:marRight w:val="0"/>
          <w:marTop w:val="0"/>
          <w:marBottom w:val="0"/>
          <w:divBdr>
            <w:top w:val="none" w:sz="0" w:space="0" w:color="auto"/>
            <w:left w:val="none" w:sz="0" w:space="0" w:color="auto"/>
            <w:bottom w:val="none" w:sz="0" w:space="0" w:color="auto"/>
            <w:right w:val="none" w:sz="0" w:space="0" w:color="auto"/>
          </w:divBdr>
        </w:div>
        <w:div w:id="1287615133">
          <w:marLeft w:val="640"/>
          <w:marRight w:val="0"/>
          <w:marTop w:val="0"/>
          <w:marBottom w:val="0"/>
          <w:divBdr>
            <w:top w:val="none" w:sz="0" w:space="0" w:color="auto"/>
            <w:left w:val="none" w:sz="0" w:space="0" w:color="auto"/>
            <w:bottom w:val="none" w:sz="0" w:space="0" w:color="auto"/>
            <w:right w:val="none" w:sz="0" w:space="0" w:color="auto"/>
          </w:divBdr>
        </w:div>
        <w:div w:id="551502043">
          <w:marLeft w:val="640"/>
          <w:marRight w:val="0"/>
          <w:marTop w:val="0"/>
          <w:marBottom w:val="0"/>
          <w:divBdr>
            <w:top w:val="none" w:sz="0" w:space="0" w:color="auto"/>
            <w:left w:val="none" w:sz="0" w:space="0" w:color="auto"/>
            <w:bottom w:val="none" w:sz="0" w:space="0" w:color="auto"/>
            <w:right w:val="none" w:sz="0" w:space="0" w:color="auto"/>
          </w:divBdr>
        </w:div>
        <w:div w:id="836310071">
          <w:marLeft w:val="640"/>
          <w:marRight w:val="0"/>
          <w:marTop w:val="0"/>
          <w:marBottom w:val="0"/>
          <w:divBdr>
            <w:top w:val="none" w:sz="0" w:space="0" w:color="auto"/>
            <w:left w:val="none" w:sz="0" w:space="0" w:color="auto"/>
            <w:bottom w:val="none" w:sz="0" w:space="0" w:color="auto"/>
            <w:right w:val="none" w:sz="0" w:space="0" w:color="auto"/>
          </w:divBdr>
        </w:div>
        <w:div w:id="2093038136">
          <w:marLeft w:val="640"/>
          <w:marRight w:val="0"/>
          <w:marTop w:val="0"/>
          <w:marBottom w:val="0"/>
          <w:divBdr>
            <w:top w:val="none" w:sz="0" w:space="0" w:color="auto"/>
            <w:left w:val="none" w:sz="0" w:space="0" w:color="auto"/>
            <w:bottom w:val="none" w:sz="0" w:space="0" w:color="auto"/>
            <w:right w:val="none" w:sz="0" w:space="0" w:color="auto"/>
          </w:divBdr>
        </w:div>
        <w:div w:id="536360554">
          <w:marLeft w:val="640"/>
          <w:marRight w:val="0"/>
          <w:marTop w:val="0"/>
          <w:marBottom w:val="0"/>
          <w:divBdr>
            <w:top w:val="none" w:sz="0" w:space="0" w:color="auto"/>
            <w:left w:val="none" w:sz="0" w:space="0" w:color="auto"/>
            <w:bottom w:val="none" w:sz="0" w:space="0" w:color="auto"/>
            <w:right w:val="none" w:sz="0" w:space="0" w:color="auto"/>
          </w:divBdr>
        </w:div>
        <w:div w:id="521941828">
          <w:marLeft w:val="640"/>
          <w:marRight w:val="0"/>
          <w:marTop w:val="0"/>
          <w:marBottom w:val="0"/>
          <w:divBdr>
            <w:top w:val="none" w:sz="0" w:space="0" w:color="auto"/>
            <w:left w:val="none" w:sz="0" w:space="0" w:color="auto"/>
            <w:bottom w:val="none" w:sz="0" w:space="0" w:color="auto"/>
            <w:right w:val="none" w:sz="0" w:space="0" w:color="auto"/>
          </w:divBdr>
        </w:div>
        <w:div w:id="1456871146">
          <w:marLeft w:val="640"/>
          <w:marRight w:val="0"/>
          <w:marTop w:val="0"/>
          <w:marBottom w:val="0"/>
          <w:divBdr>
            <w:top w:val="none" w:sz="0" w:space="0" w:color="auto"/>
            <w:left w:val="none" w:sz="0" w:space="0" w:color="auto"/>
            <w:bottom w:val="none" w:sz="0" w:space="0" w:color="auto"/>
            <w:right w:val="none" w:sz="0" w:space="0" w:color="auto"/>
          </w:divBdr>
        </w:div>
        <w:div w:id="520776638">
          <w:marLeft w:val="640"/>
          <w:marRight w:val="0"/>
          <w:marTop w:val="0"/>
          <w:marBottom w:val="0"/>
          <w:divBdr>
            <w:top w:val="none" w:sz="0" w:space="0" w:color="auto"/>
            <w:left w:val="none" w:sz="0" w:space="0" w:color="auto"/>
            <w:bottom w:val="none" w:sz="0" w:space="0" w:color="auto"/>
            <w:right w:val="none" w:sz="0" w:space="0" w:color="auto"/>
          </w:divBdr>
        </w:div>
        <w:div w:id="113335127">
          <w:marLeft w:val="640"/>
          <w:marRight w:val="0"/>
          <w:marTop w:val="0"/>
          <w:marBottom w:val="0"/>
          <w:divBdr>
            <w:top w:val="none" w:sz="0" w:space="0" w:color="auto"/>
            <w:left w:val="none" w:sz="0" w:space="0" w:color="auto"/>
            <w:bottom w:val="none" w:sz="0" w:space="0" w:color="auto"/>
            <w:right w:val="none" w:sz="0" w:space="0" w:color="auto"/>
          </w:divBdr>
        </w:div>
        <w:div w:id="1240601164">
          <w:marLeft w:val="640"/>
          <w:marRight w:val="0"/>
          <w:marTop w:val="0"/>
          <w:marBottom w:val="0"/>
          <w:divBdr>
            <w:top w:val="none" w:sz="0" w:space="0" w:color="auto"/>
            <w:left w:val="none" w:sz="0" w:space="0" w:color="auto"/>
            <w:bottom w:val="none" w:sz="0" w:space="0" w:color="auto"/>
            <w:right w:val="none" w:sz="0" w:space="0" w:color="auto"/>
          </w:divBdr>
        </w:div>
        <w:div w:id="1889949684">
          <w:marLeft w:val="640"/>
          <w:marRight w:val="0"/>
          <w:marTop w:val="0"/>
          <w:marBottom w:val="0"/>
          <w:divBdr>
            <w:top w:val="none" w:sz="0" w:space="0" w:color="auto"/>
            <w:left w:val="none" w:sz="0" w:space="0" w:color="auto"/>
            <w:bottom w:val="none" w:sz="0" w:space="0" w:color="auto"/>
            <w:right w:val="none" w:sz="0" w:space="0" w:color="auto"/>
          </w:divBdr>
        </w:div>
        <w:div w:id="1459183827">
          <w:marLeft w:val="640"/>
          <w:marRight w:val="0"/>
          <w:marTop w:val="0"/>
          <w:marBottom w:val="0"/>
          <w:divBdr>
            <w:top w:val="none" w:sz="0" w:space="0" w:color="auto"/>
            <w:left w:val="none" w:sz="0" w:space="0" w:color="auto"/>
            <w:bottom w:val="none" w:sz="0" w:space="0" w:color="auto"/>
            <w:right w:val="none" w:sz="0" w:space="0" w:color="auto"/>
          </w:divBdr>
        </w:div>
        <w:div w:id="383405982">
          <w:marLeft w:val="640"/>
          <w:marRight w:val="0"/>
          <w:marTop w:val="0"/>
          <w:marBottom w:val="0"/>
          <w:divBdr>
            <w:top w:val="none" w:sz="0" w:space="0" w:color="auto"/>
            <w:left w:val="none" w:sz="0" w:space="0" w:color="auto"/>
            <w:bottom w:val="none" w:sz="0" w:space="0" w:color="auto"/>
            <w:right w:val="none" w:sz="0" w:space="0" w:color="auto"/>
          </w:divBdr>
        </w:div>
        <w:div w:id="295525687">
          <w:marLeft w:val="640"/>
          <w:marRight w:val="0"/>
          <w:marTop w:val="0"/>
          <w:marBottom w:val="0"/>
          <w:divBdr>
            <w:top w:val="none" w:sz="0" w:space="0" w:color="auto"/>
            <w:left w:val="none" w:sz="0" w:space="0" w:color="auto"/>
            <w:bottom w:val="none" w:sz="0" w:space="0" w:color="auto"/>
            <w:right w:val="none" w:sz="0" w:space="0" w:color="auto"/>
          </w:divBdr>
        </w:div>
        <w:div w:id="525753224">
          <w:marLeft w:val="640"/>
          <w:marRight w:val="0"/>
          <w:marTop w:val="0"/>
          <w:marBottom w:val="0"/>
          <w:divBdr>
            <w:top w:val="none" w:sz="0" w:space="0" w:color="auto"/>
            <w:left w:val="none" w:sz="0" w:space="0" w:color="auto"/>
            <w:bottom w:val="none" w:sz="0" w:space="0" w:color="auto"/>
            <w:right w:val="none" w:sz="0" w:space="0" w:color="auto"/>
          </w:divBdr>
        </w:div>
        <w:div w:id="429744361">
          <w:marLeft w:val="640"/>
          <w:marRight w:val="0"/>
          <w:marTop w:val="0"/>
          <w:marBottom w:val="0"/>
          <w:divBdr>
            <w:top w:val="none" w:sz="0" w:space="0" w:color="auto"/>
            <w:left w:val="none" w:sz="0" w:space="0" w:color="auto"/>
            <w:bottom w:val="none" w:sz="0" w:space="0" w:color="auto"/>
            <w:right w:val="none" w:sz="0" w:space="0" w:color="auto"/>
          </w:divBdr>
        </w:div>
        <w:div w:id="2011247044">
          <w:marLeft w:val="640"/>
          <w:marRight w:val="0"/>
          <w:marTop w:val="0"/>
          <w:marBottom w:val="0"/>
          <w:divBdr>
            <w:top w:val="none" w:sz="0" w:space="0" w:color="auto"/>
            <w:left w:val="none" w:sz="0" w:space="0" w:color="auto"/>
            <w:bottom w:val="none" w:sz="0" w:space="0" w:color="auto"/>
            <w:right w:val="none" w:sz="0" w:space="0" w:color="auto"/>
          </w:divBdr>
        </w:div>
        <w:div w:id="1186408744">
          <w:marLeft w:val="640"/>
          <w:marRight w:val="0"/>
          <w:marTop w:val="0"/>
          <w:marBottom w:val="0"/>
          <w:divBdr>
            <w:top w:val="none" w:sz="0" w:space="0" w:color="auto"/>
            <w:left w:val="none" w:sz="0" w:space="0" w:color="auto"/>
            <w:bottom w:val="none" w:sz="0" w:space="0" w:color="auto"/>
            <w:right w:val="none" w:sz="0" w:space="0" w:color="auto"/>
          </w:divBdr>
        </w:div>
        <w:div w:id="1787428949">
          <w:marLeft w:val="640"/>
          <w:marRight w:val="0"/>
          <w:marTop w:val="0"/>
          <w:marBottom w:val="0"/>
          <w:divBdr>
            <w:top w:val="none" w:sz="0" w:space="0" w:color="auto"/>
            <w:left w:val="none" w:sz="0" w:space="0" w:color="auto"/>
            <w:bottom w:val="none" w:sz="0" w:space="0" w:color="auto"/>
            <w:right w:val="none" w:sz="0" w:space="0" w:color="auto"/>
          </w:divBdr>
        </w:div>
        <w:div w:id="866213502">
          <w:marLeft w:val="640"/>
          <w:marRight w:val="0"/>
          <w:marTop w:val="0"/>
          <w:marBottom w:val="0"/>
          <w:divBdr>
            <w:top w:val="none" w:sz="0" w:space="0" w:color="auto"/>
            <w:left w:val="none" w:sz="0" w:space="0" w:color="auto"/>
            <w:bottom w:val="none" w:sz="0" w:space="0" w:color="auto"/>
            <w:right w:val="none" w:sz="0" w:space="0" w:color="auto"/>
          </w:divBdr>
        </w:div>
        <w:div w:id="925111386">
          <w:marLeft w:val="640"/>
          <w:marRight w:val="0"/>
          <w:marTop w:val="0"/>
          <w:marBottom w:val="0"/>
          <w:divBdr>
            <w:top w:val="none" w:sz="0" w:space="0" w:color="auto"/>
            <w:left w:val="none" w:sz="0" w:space="0" w:color="auto"/>
            <w:bottom w:val="none" w:sz="0" w:space="0" w:color="auto"/>
            <w:right w:val="none" w:sz="0" w:space="0" w:color="auto"/>
          </w:divBdr>
        </w:div>
        <w:div w:id="1427533765">
          <w:marLeft w:val="640"/>
          <w:marRight w:val="0"/>
          <w:marTop w:val="0"/>
          <w:marBottom w:val="0"/>
          <w:divBdr>
            <w:top w:val="none" w:sz="0" w:space="0" w:color="auto"/>
            <w:left w:val="none" w:sz="0" w:space="0" w:color="auto"/>
            <w:bottom w:val="none" w:sz="0" w:space="0" w:color="auto"/>
            <w:right w:val="none" w:sz="0" w:space="0" w:color="auto"/>
          </w:divBdr>
        </w:div>
        <w:div w:id="208958947">
          <w:marLeft w:val="640"/>
          <w:marRight w:val="0"/>
          <w:marTop w:val="0"/>
          <w:marBottom w:val="0"/>
          <w:divBdr>
            <w:top w:val="none" w:sz="0" w:space="0" w:color="auto"/>
            <w:left w:val="none" w:sz="0" w:space="0" w:color="auto"/>
            <w:bottom w:val="none" w:sz="0" w:space="0" w:color="auto"/>
            <w:right w:val="none" w:sz="0" w:space="0" w:color="auto"/>
          </w:divBdr>
        </w:div>
        <w:div w:id="670328001">
          <w:marLeft w:val="640"/>
          <w:marRight w:val="0"/>
          <w:marTop w:val="0"/>
          <w:marBottom w:val="0"/>
          <w:divBdr>
            <w:top w:val="none" w:sz="0" w:space="0" w:color="auto"/>
            <w:left w:val="none" w:sz="0" w:space="0" w:color="auto"/>
            <w:bottom w:val="none" w:sz="0" w:space="0" w:color="auto"/>
            <w:right w:val="none" w:sz="0" w:space="0" w:color="auto"/>
          </w:divBdr>
        </w:div>
        <w:div w:id="1889873351">
          <w:marLeft w:val="640"/>
          <w:marRight w:val="0"/>
          <w:marTop w:val="0"/>
          <w:marBottom w:val="0"/>
          <w:divBdr>
            <w:top w:val="none" w:sz="0" w:space="0" w:color="auto"/>
            <w:left w:val="none" w:sz="0" w:space="0" w:color="auto"/>
            <w:bottom w:val="none" w:sz="0" w:space="0" w:color="auto"/>
            <w:right w:val="none" w:sz="0" w:space="0" w:color="auto"/>
          </w:divBdr>
        </w:div>
        <w:div w:id="1279678987">
          <w:marLeft w:val="640"/>
          <w:marRight w:val="0"/>
          <w:marTop w:val="0"/>
          <w:marBottom w:val="0"/>
          <w:divBdr>
            <w:top w:val="none" w:sz="0" w:space="0" w:color="auto"/>
            <w:left w:val="none" w:sz="0" w:space="0" w:color="auto"/>
            <w:bottom w:val="none" w:sz="0" w:space="0" w:color="auto"/>
            <w:right w:val="none" w:sz="0" w:space="0" w:color="auto"/>
          </w:divBdr>
        </w:div>
        <w:div w:id="2002193091">
          <w:marLeft w:val="640"/>
          <w:marRight w:val="0"/>
          <w:marTop w:val="0"/>
          <w:marBottom w:val="0"/>
          <w:divBdr>
            <w:top w:val="none" w:sz="0" w:space="0" w:color="auto"/>
            <w:left w:val="none" w:sz="0" w:space="0" w:color="auto"/>
            <w:bottom w:val="none" w:sz="0" w:space="0" w:color="auto"/>
            <w:right w:val="none" w:sz="0" w:space="0" w:color="auto"/>
          </w:divBdr>
        </w:div>
        <w:div w:id="1852138096">
          <w:marLeft w:val="640"/>
          <w:marRight w:val="0"/>
          <w:marTop w:val="0"/>
          <w:marBottom w:val="0"/>
          <w:divBdr>
            <w:top w:val="none" w:sz="0" w:space="0" w:color="auto"/>
            <w:left w:val="none" w:sz="0" w:space="0" w:color="auto"/>
            <w:bottom w:val="none" w:sz="0" w:space="0" w:color="auto"/>
            <w:right w:val="none" w:sz="0" w:space="0" w:color="auto"/>
          </w:divBdr>
        </w:div>
        <w:div w:id="88820204">
          <w:marLeft w:val="640"/>
          <w:marRight w:val="0"/>
          <w:marTop w:val="0"/>
          <w:marBottom w:val="0"/>
          <w:divBdr>
            <w:top w:val="none" w:sz="0" w:space="0" w:color="auto"/>
            <w:left w:val="none" w:sz="0" w:space="0" w:color="auto"/>
            <w:bottom w:val="none" w:sz="0" w:space="0" w:color="auto"/>
            <w:right w:val="none" w:sz="0" w:space="0" w:color="auto"/>
          </w:divBdr>
        </w:div>
        <w:div w:id="7951406">
          <w:marLeft w:val="640"/>
          <w:marRight w:val="0"/>
          <w:marTop w:val="0"/>
          <w:marBottom w:val="0"/>
          <w:divBdr>
            <w:top w:val="none" w:sz="0" w:space="0" w:color="auto"/>
            <w:left w:val="none" w:sz="0" w:space="0" w:color="auto"/>
            <w:bottom w:val="none" w:sz="0" w:space="0" w:color="auto"/>
            <w:right w:val="none" w:sz="0" w:space="0" w:color="auto"/>
          </w:divBdr>
        </w:div>
        <w:div w:id="2104721355">
          <w:marLeft w:val="640"/>
          <w:marRight w:val="0"/>
          <w:marTop w:val="0"/>
          <w:marBottom w:val="0"/>
          <w:divBdr>
            <w:top w:val="none" w:sz="0" w:space="0" w:color="auto"/>
            <w:left w:val="none" w:sz="0" w:space="0" w:color="auto"/>
            <w:bottom w:val="none" w:sz="0" w:space="0" w:color="auto"/>
            <w:right w:val="none" w:sz="0" w:space="0" w:color="auto"/>
          </w:divBdr>
        </w:div>
        <w:div w:id="1015419557">
          <w:marLeft w:val="640"/>
          <w:marRight w:val="0"/>
          <w:marTop w:val="0"/>
          <w:marBottom w:val="0"/>
          <w:divBdr>
            <w:top w:val="none" w:sz="0" w:space="0" w:color="auto"/>
            <w:left w:val="none" w:sz="0" w:space="0" w:color="auto"/>
            <w:bottom w:val="none" w:sz="0" w:space="0" w:color="auto"/>
            <w:right w:val="none" w:sz="0" w:space="0" w:color="auto"/>
          </w:divBdr>
        </w:div>
        <w:div w:id="1375277679">
          <w:marLeft w:val="640"/>
          <w:marRight w:val="0"/>
          <w:marTop w:val="0"/>
          <w:marBottom w:val="0"/>
          <w:divBdr>
            <w:top w:val="none" w:sz="0" w:space="0" w:color="auto"/>
            <w:left w:val="none" w:sz="0" w:space="0" w:color="auto"/>
            <w:bottom w:val="none" w:sz="0" w:space="0" w:color="auto"/>
            <w:right w:val="none" w:sz="0" w:space="0" w:color="auto"/>
          </w:divBdr>
        </w:div>
        <w:div w:id="794713461">
          <w:marLeft w:val="640"/>
          <w:marRight w:val="0"/>
          <w:marTop w:val="0"/>
          <w:marBottom w:val="0"/>
          <w:divBdr>
            <w:top w:val="none" w:sz="0" w:space="0" w:color="auto"/>
            <w:left w:val="none" w:sz="0" w:space="0" w:color="auto"/>
            <w:bottom w:val="none" w:sz="0" w:space="0" w:color="auto"/>
            <w:right w:val="none" w:sz="0" w:space="0" w:color="auto"/>
          </w:divBdr>
        </w:div>
        <w:div w:id="1704551773">
          <w:marLeft w:val="640"/>
          <w:marRight w:val="0"/>
          <w:marTop w:val="0"/>
          <w:marBottom w:val="0"/>
          <w:divBdr>
            <w:top w:val="none" w:sz="0" w:space="0" w:color="auto"/>
            <w:left w:val="none" w:sz="0" w:space="0" w:color="auto"/>
            <w:bottom w:val="none" w:sz="0" w:space="0" w:color="auto"/>
            <w:right w:val="none" w:sz="0" w:space="0" w:color="auto"/>
          </w:divBdr>
        </w:div>
        <w:div w:id="1498109036">
          <w:marLeft w:val="640"/>
          <w:marRight w:val="0"/>
          <w:marTop w:val="0"/>
          <w:marBottom w:val="0"/>
          <w:divBdr>
            <w:top w:val="none" w:sz="0" w:space="0" w:color="auto"/>
            <w:left w:val="none" w:sz="0" w:space="0" w:color="auto"/>
            <w:bottom w:val="none" w:sz="0" w:space="0" w:color="auto"/>
            <w:right w:val="none" w:sz="0" w:space="0" w:color="auto"/>
          </w:divBdr>
        </w:div>
      </w:divsChild>
    </w:div>
    <w:div w:id="1317345677">
      <w:bodyDiv w:val="1"/>
      <w:marLeft w:val="0"/>
      <w:marRight w:val="0"/>
      <w:marTop w:val="0"/>
      <w:marBottom w:val="0"/>
      <w:divBdr>
        <w:top w:val="none" w:sz="0" w:space="0" w:color="auto"/>
        <w:left w:val="none" w:sz="0" w:space="0" w:color="auto"/>
        <w:bottom w:val="none" w:sz="0" w:space="0" w:color="auto"/>
        <w:right w:val="none" w:sz="0" w:space="0" w:color="auto"/>
      </w:divBdr>
      <w:divsChild>
        <w:div w:id="1934196393">
          <w:marLeft w:val="640"/>
          <w:marRight w:val="0"/>
          <w:marTop w:val="0"/>
          <w:marBottom w:val="0"/>
          <w:divBdr>
            <w:top w:val="none" w:sz="0" w:space="0" w:color="auto"/>
            <w:left w:val="none" w:sz="0" w:space="0" w:color="auto"/>
            <w:bottom w:val="none" w:sz="0" w:space="0" w:color="auto"/>
            <w:right w:val="none" w:sz="0" w:space="0" w:color="auto"/>
          </w:divBdr>
        </w:div>
        <w:div w:id="1486319477">
          <w:marLeft w:val="640"/>
          <w:marRight w:val="0"/>
          <w:marTop w:val="0"/>
          <w:marBottom w:val="0"/>
          <w:divBdr>
            <w:top w:val="none" w:sz="0" w:space="0" w:color="auto"/>
            <w:left w:val="none" w:sz="0" w:space="0" w:color="auto"/>
            <w:bottom w:val="none" w:sz="0" w:space="0" w:color="auto"/>
            <w:right w:val="none" w:sz="0" w:space="0" w:color="auto"/>
          </w:divBdr>
        </w:div>
        <w:div w:id="34088593">
          <w:marLeft w:val="640"/>
          <w:marRight w:val="0"/>
          <w:marTop w:val="0"/>
          <w:marBottom w:val="0"/>
          <w:divBdr>
            <w:top w:val="none" w:sz="0" w:space="0" w:color="auto"/>
            <w:left w:val="none" w:sz="0" w:space="0" w:color="auto"/>
            <w:bottom w:val="none" w:sz="0" w:space="0" w:color="auto"/>
            <w:right w:val="none" w:sz="0" w:space="0" w:color="auto"/>
          </w:divBdr>
        </w:div>
        <w:div w:id="204952223">
          <w:marLeft w:val="640"/>
          <w:marRight w:val="0"/>
          <w:marTop w:val="0"/>
          <w:marBottom w:val="0"/>
          <w:divBdr>
            <w:top w:val="none" w:sz="0" w:space="0" w:color="auto"/>
            <w:left w:val="none" w:sz="0" w:space="0" w:color="auto"/>
            <w:bottom w:val="none" w:sz="0" w:space="0" w:color="auto"/>
            <w:right w:val="none" w:sz="0" w:space="0" w:color="auto"/>
          </w:divBdr>
        </w:div>
        <w:div w:id="800152085">
          <w:marLeft w:val="640"/>
          <w:marRight w:val="0"/>
          <w:marTop w:val="0"/>
          <w:marBottom w:val="0"/>
          <w:divBdr>
            <w:top w:val="none" w:sz="0" w:space="0" w:color="auto"/>
            <w:left w:val="none" w:sz="0" w:space="0" w:color="auto"/>
            <w:bottom w:val="none" w:sz="0" w:space="0" w:color="auto"/>
            <w:right w:val="none" w:sz="0" w:space="0" w:color="auto"/>
          </w:divBdr>
        </w:div>
        <w:div w:id="171915524">
          <w:marLeft w:val="640"/>
          <w:marRight w:val="0"/>
          <w:marTop w:val="0"/>
          <w:marBottom w:val="0"/>
          <w:divBdr>
            <w:top w:val="none" w:sz="0" w:space="0" w:color="auto"/>
            <w:left w:val="none" w:sz="0" w:space="0" w:color="auto"/>
            <w:bottom w:val="none" w:sz="0" w:space="0" w:color="auto"/>
            <w:right w:val="none" w:sz="0" w:space="0" w:color="auto"/>
          </w:divBdr>
        </w:div>
        <w:div w:id="2049723050">
          <w:marLeft w:val="640"/>
          <w:marRight w:val="0"/>
          <w:marTop w:val="0"/>
          <w:marBottom w:val="0"/>
          <w:divBdr>
            <w:top w:val="none" w:sz="0" w:space="0" w:color="auto"/>
            <w:left w:val="none" w:sz="0" w:space="0" w:color="auto"/>
            <w:bottom w:val="none" w:sz="0" w:space="0" w:color="auto"/>
            <w:right w:val="none" w:sz="0" w:space="0" w:color="auto"/>
          </w:divBdr>
        </w:div>
        <w:div w:id="1773277597">
          <w:marLeft w:val="640"/>
          <w:marRight w:val="0"/>
          <w:marTop w:val="0"/>
          <w:marBottom w:val="0"/>
          <w:divBdr>
            <w:top w:val="none" w:sz="0" w:space="0" w:color="auto"/>
            <w:left w:val="none" w:sz="0" w:space="0" w:color="auto"/>
            <w:bottom w:val="none" w:sz="0" w:space="0" w:color="auto"/>
            <w:right w:val="none" w:sz="0" w:space="0" w:color="auto"/>
          </w:divBdr>
        </w:div>
        <w:div w:id="1081677234">
          <w:marLeft w:val="640"/>
          <w:marRight w:val="0"/>
          <w:marTop w:val="0"/>
          <w:marBottom w:val="0"/>
          <w:divBdr>
            <w:top w:val="none" w:sz="0" w:space="0" w:color="auto"/>
            <w:left w:val="none" w:sz="0" w:space="0" w:color="auto"/>
            <w:bottom w:val="none" w:sz="0" w:space="0" w:color="auto"/>
            <w:right w:val="none" w:sz="0" w:space="0" w:color="auto"/>
          </w:divBdr>
        </w:div>
        <w:div w:id="1564104417">
          <w:marLeft w:val="640"/>
          <w:marRight w:val="0"/>
          <w:marTop w:val="0"/>
          <w:marBottom w:val="0"/>
          <w:divBdr>
            <w:top w:val="none" w:sz="0" w:space="0" w:color="auto"/>
            <w:left w:val="none" w:sz="0" w:space="0" w:color="auto"/>
            <w:bottom w:val="none" w:sz="0" w:space="0" w:color="auto"/>
            <w:right w:val="none" w:sz="0" w:space="0" w:color="auto"/>
          </w:divBdr>
        </w:div>
        <w:div w:id="157229811">
          <w:marLeft w:val="640"/>
          <w:marRight w:val="0"/>
          <w:marTop w:val="0"/>
          <w:marBottom w:val="0"/>
          <w:divBdr>
            <w:top w:val="none" w:sz="0" w:space="0" w:color="auto"/>
            <w:left w:val="none" w:sz="0" w:space="0" w:color="auto"/>
            <w:bottom w:val="none" w:sz="0" w:space="0" w:color="auto"/>
            <w:right w:val="none" w:sz="0" w:space="0" w:color="auto"/>
          </w:divBdr>
        </w:div>
        <w:div w:id="1432360424">
          <w:marLeft w:val="640"/>
          <w:marRight w:val="0"/>
          <w:marTop w:val="0"/>
          <w:marBottom w:val="0"/>
          <w:divBdr>
            <w:top w:val="none" w:sz="0" w:space="0" w:color="auto"/>
            <w:left w:val="none" w:sz="0" w:space="0" w:color="auto"/>
            <w:bottom w:val="none" w:sz="0" w:space="0" w:color="auto"/>
            <w:right w:val="none" w:sz="0" w:space="0" w:color="auto"/>
          </w:divBdr>
        </w:div>
        <w:div w:id="1815368256">
          <w:marLeft w:val="640"/>
          <w:marRight w:val="0"/>
          <w:marTop w:val="0"/>
          <w:marBottom w:val="0"/>
          <w:divBdr>
            <w:top w:val="none" w:sz="0" w:space="0" w:color="auto"/>
            <w:left w:val="none" w:sz="0" w:space="0" w:color="auto"/>
            <w:bottom w:val="none" w:sz="0" w:space="0" w:color="auto"/>
            <w:right w:val="none" w:sz="0" w:space="0" w:color="auto"/>
          </w:divBdr>
        </w:div>
        <w:div w:id="1920171050">
          <w:marLeft w:val="640"/>
          <w:marRight w:val="0"/>
          <w:marTop w:val="0"/>
          <w:marBottom w:val="0"/>
          <w:divBdr>
            <w:top w:val="none" w:sz="0" w:space="0" w:color="auto"/>
            <w:left w:val="none" w:sz="0" w:space="0" w:color="auto"/>
            <w:bottom w:val="none" w:sz="0" w:space="0" w:color="auto"/>
            <w:right w:val="none" w:sz="0" w:space="0" w:color="auto"/>
          </w:divBdr>
        </w:div>
        <w:div w:id="351689602">
          <w:marLeft w:val="640"/>
          <w:marRight w:val="0"/>
          <w:marTop w:val="0"/>
          <w:marBottom w:val="0"/>
          <w:divBdr>
            <w:top w:val="none" w:sz="0" w:space="0" w:color="auto"/>
            <w:left w:val="none" w:sz="0" w:space="0" w:color="auto"/>
            <w:bottom w:val="none" w:sz="0" w:space="0" w:color="auto"/>
            <w:right w:val="none" w:sz="0" w:space="0" w:color="auto"/>
          </w:divBdr>
        </w:div>
        <w:div w:id="889222972">
          <w:marLeft w:val="640"/>
          <w:marRight w:val="0"/>
          <w:marTop w:val="0"/>
          <w:marBottom w:val="0"/>
          <w:divBdr>
            <w:top w:val="none" w:sz="0" w:space="0" w:color="auto"/>
            <w:left w:val="none" w:sz="0" w:space="0" w:color="auto"/>
            <w:bottom w:val="none" w:sz="0" w:space="0" w:color="auto"/>
            <w:right w:val="none" w:sz="0" w:space="0" w:color="auto"/>
          </w:divBdr>
        </w:div>
        <w:div w:id="1975332222">
          <w:marLeft w:val="640"/>
          <w:marRight w:val="0"/>
          <w:marTop w:val="0"/>
          <w:marBottom w:val="0"/>
          <w:divBdr>
            <w:top w:val="none" w:sz="0" w:space="0" w:color="auto"/>
            <w:left w:val="none" w:sz="0" w:space="0" w:color="auto"/>
            <w:bottom w:val="none" w:sz="0" w:space="0" w:color="auto"/>
            <w:right w:val="none" w:sz="0" w:space="0" w:color="auto"/>
          </w:divBdr>
        </w:div>
        <w:div w:id="1071732853">
          <w:marLeft w:val="640"/>
          <w:marRight w:val="0"/>
          <w:marTop w:val="0"/>
          <w:marBottom w:val="0"/>
          <w:divBdr>
            <w:top w:val="none" w:sz="0" w:space="0" w:color="auto"/>
            <w:left w:val="none" w:sz="0" w:space="0" w:color="auto"/>
            <w:bottom w:val="none" w:sz="0" w:space="0" w:color="auto"/>
            <w:right w:val="none" w:sz="0" w:space="0" w:color="auto"/>
          </w:divBdr>
        </w:div>
        <w:div w:id="265889847">
          <w:marLeft w:val="640"/>
          <w:marRight w:val="0"/>
          <w:marTop w:val="0"/>
          <w:marBottom w:val="0"/>
          <w:divBdr>
            <w:top w:val="none" w:sz="0" w:space="0" w:color="auto"/>
            <w:left w:val="none" w:sz="0" w:space="0" w:color="auto"/>
            <w:bottom w:val="none" w:sz="0" w:space="0" w:color="auto"/>
            <w:right w:val="none" w:sz="0" w:space="0" w:color="auto"/>
          </w:divBdr>
        </w:div>
        <w:div w:id="1763717280">
          <w:marLeft w:val="640"/>
          <w:marRight w:val="0"/>
          <w:marTop w:val="0"/>
          <w:marBottom w:val="0"/>
          <w:divBdr>
            <w:top w:val="none" w:sz="0" w:space="0" w:color="auto"/>
            <w:left w:val="none" w:sz="0" w:space="0" w:color="auto"/>
            <w:bottom w:val="none" w:sz="0" w:space="0" w:color="auto"/>
            <w:right w:val="none" w:sz="0" w:space="0" w:color="auto"/>
          </w:divBdr>
        </w:div>
        <w:div w:id="207954512">
          <w:marLeft w:val="640"/>
          <w:marRight w:val="0"/>
          <w:marTop w:val="0"/>
          <w:marBottom w:val="0"/>
          <w:divBdr>
            <w:top w:val="none" w:sz="0" w:space="0" w:color="auto"/>
            <w:left w:val="none" w:sz="0" w:space="0" w:color="auto"/>
            <w:bottom w:val="none" w:sz="0" w:space="0" w:color="auto"/>
            <w:right w:val="none" w:sz="0" w:space="0" w:color="auto"/>
          </w:divBdr>
        </w:div>
        <w:div w:id="1810198288">
          <w:marLeft w:val="640"/>
          <w:marRight w:val="0"/>
          <w:marTop w:val="0"/>
          <w:marBottom w:val="0"/>
          <w:divBdr>
            <w:top w:val="none" w:sz="0" w:space="0" w:color="auto"/>
            <w:left w:val="none" w:sz="0" w:space="0" w:color="auto"/>
            <w:bottom w:val="none" w:sz="0" w:space="0" w:color="auto"/>
            <w:right w:val="none" w:sz="0" w:space="0" w:color="auto"/>
          </w:divBdr>
        </w:div>
        <w:div w:id="1912618700">
          <w:marLeft w:val="640"/>
          <w:marRight w:val="0"/>
          <w:marTop w:val="0"/>
          <w:marBottom w:val="0"/>
          <w:divBdr>
            <w:top w:val="none" w:sz="0" w:space="0" w:color="auto"/>
            <w:left w:val="none" w:sz="0" w:space="0" w:color="auto"/>
            <w:bottom w:val="none" w:sz="0" w:space="0" w:color="auto"/>
            <w:right w:val="none" w:sz="0" w:space="0" w:color="auto"/>
          </w:divBdr>
        </w:div>
        <w:div w:id="1155074735">
          <w:marLeft w:val="640"/>
          <w:marRight w:val="0"/>
          <w:marTop w:val="0"/>
          <w:marBottom w:val="0"/>
          <w:divBdr>
            <w:top w:val="none" w:sz="0" w:space="0" w:color="auto"/>
            <w:left w:val="none" w:sz="0" w:space="0" w:color="auto"/>
            <w:bottom w:val="none" w:sz="0" w:space="0" w:color="auto"/>
            <w:right w:val="none" w:sz="0" w:space="0" w:color="auto"/>
          </w:divBdr>
        </w:div>
        <w:div w:id="1565793438">
          <w:marLeft w:val="640"/>
          <w:marRight w:val="0"/>
          <w:marTop w:val="0"/>
          <w:marBottom w:val="0"/>
          <w:divBdr>
            <w:top w:val="none" w:sz="0" w:space="0" w:color="auto"/>
            <w:left w:val="none" w:sz="0" w:space="0" w:color="auto"/>
            <w:bottom w:val="none" w:sz="0" w:space="0" w:color="auto"/>
            <w:right w:val="none" w:sz="0" w:space="0" w:color="auto"/>
          </w:divBdr>
        </w:div>
        <w:div w:id="1874223665">
          <w:marLeft w:val="640"/>
          <w:marRight w:val="0"/>
          <w:marTop w:val="0"/>
          <w:marBottom w:val="0"/>
          <w:divBdr>
            <w:top w:val="none" w:sz="0" w:space="0" w:color="auto"/>
            <w:left w:val="none" w:sz="0" w:space="0" w:color="auto"/>
            <w:bottom w:val="none" w:sz="0" w:space="0" w:color="auto"/>
            <w:right w:val="none" w:sz="0" w:space="0" w:color="auto"/>
          </w:divBdr>
        </w:div>
        <w:div w:id="327943911">
          <w:marLeft w:val="640"/>
          <w:marRight w:val="0"/>
          <w:marTop w:val="0"/>
          <w:marBottom w:val="0"/>
          <w:divBdr>
            <w:top w:val="none" w:sz="0" w:space="0" w:color="auto"/>
            <w:left w:val="none" w:sz="0" w:space="0" w:color="auto"/>
            <w:bottom w:val="none" w:sz="0" w:space="0" w:color="auto"/>
            <w:right w:val="none" w:sz="0" w:space="0" w:color="auto"/>
          </w:divBdr>
        </w:div>
        <w:div w:id="1281761337">
          <w:marLeft w:val="640"/>
          <w:marRight w:val="0"/>
          <w:marTop w:val="0"/>
          <w:marBottom w:val="0"/>
          <w:divBdr>
            <w:top w:val="none" w:sz="0" w:space="0" w:color="auto"/>
            <w:left w:val="none" w:sz="0" w:space="0" w:color="auto"/>
            <w:bottom w:val="none" w:sz="0" w:space="0" w:color="auto"/>
            <w:right w:val="none" w:sz="0" w:space="0" w:color="auto"/>
          </w:divBdr>
        </w:div>
        <w:div w:id="937371295">
          <w:marLeft w:val="640"/>
          <w:marRight w:val="0"/>
          <w:marTop w:val="0"/>
          <w:marBottom w:val="0"/>
          <w:divBdr>
            <w:top w:val="none" w:sz="0" w:space="0" w:color="auto"/>
            <w:left w:val="none" w:sz="0" w:space="0" w:color="auto"/>
            <w:bottom w:val="none" w:sz="0" w:space="0" w:color="auto"/>
            <w:right w:val="none" w:sz="0" w:space="0" w:color="auto"/>
          </w:divBdr>
        </w:div>
        <w:div w:id="914975249">
          <w:marLeft w:val="640"/>
          <w:marRight w:val="0"/>
          <w:marTop w:val="0"/>
          <w:marBottom w:val="0"/>
          <w:divBdr>
            <w:top w:val="none" w:sz="0" w:space="0" w:color="auto"/>
            <w:left w:val="none" w:sz="0" w:space="0" w:color="auto"/>
            <w:bottom w:val="none" w:sz="0" w:space="0" w:color="auto"/>
            <w:right w:val="none" w:sz="0" w:space="0" w:color="auto"/>
          </w:divBdr>
        </w:div>
        <w:div w:id="808518910">
          <w:marLeft w:val="640"/>
          <w:marRight w:val="0"/>
          <w:marTop w:val="0"/>
          <w:marBottom w:val="0"/>
          <w:divBdr>
            <w:top w:val="none" w:sz="0" w:space="0" w:color="auto"/>
            <w:left w:val="none" w:sz="0" w:space="0" w:color="auto"/>
            <w:bottom w:val="none" w:sz="0" w:space="0" w:color="auto"/>
            <w:right w:val="none" w:sz="0" w:space="0" w:color="auto"/>
          </w:divBdr>
        </w:div>
        <w:div w:id="2111310492">
          <w:marLeft w:val="640"/>
          <w:marRight w:val="0"/>
          <w:marTop w:val="0"/>
          <w:marBottom w:val="0"/>
          <w:divBdr>
            <w:top w:val="none" w:sz="0" w:space="0" w:color="auto"/>
            <w:left w:val="none" w:sz="0" w:space="0" w:color="auto"/>
            <w:bottom w:val="none" w:sz="0" w:space="0" w:color="auto"/>
            <w:right w:val="none" w:sz="0" w:space="0" w:color="auto"/>
          </w:divBdr>
        </w:div>
        <w:div w:id="218784013">
          <w:marLeft w:val="640"/>
          <w:marRight w:val="0"/>
          <w:marTop w:val="0"/>
          <w:marBottom w:val="0"/>
          <w:divBdr>
            <w:top w:val="none" w:sz="0" w:space="0" w:color="auto"/>
            <w:left w:val="none" w:sz="0" w:space="0" w:color="auto"/>
            <w:bottom w:val="none" w:sz="0" w:space="0" w:color="auto"/>
            <w:right w:val="none" w:sz="0" w:space="0" w:color="auto"/>
          </w:divBdr>
        </w:div>
        <w:div w:id="1728994527">
          <w:marLeft w:val="640"/>
          <w:marRight w:val="0"/>
          <w:marTop w:val="0"/>
          <w:marBottom w:val="0"/>
          <w:divBdr>
            <w:top w:val="none" w:sz="0" w:space="0" w:color="auto"/>
            <w:left w:val="none" w:sz="0" w:space="0" w:color="auto"/>
            <w:bottom w:val="none" w:sz="0" w:space="0" w:color="auto"/>
            <w:right w:val="none" w:sz="0" w:space="0" w:color="auto"/>
          </w:divBdr>
        </w:div>
        <w:div w:id="10229429">
          <w:marLeft w:val="640"/>
          <w:marRight w:val="0"/>
          <w:marTop w:val="0"/>
          <w:marBottom w:val="0"/>
          <w:divBdr>
            <w:top w:val="none" w:sz="0" w:space="0" w:color="auto"/>
            <w:left w:val="none" w:sz="0" w:space="0" w:color="auto"/>
            <w:bottom w:val="none" w:sz="0" w:space="0" w:color="auto"/>
            <w:right w:val="none" w:sz="0" w:space="0" w:color="auto"/>
          </w:divBdr>
        </w:div>
        <w:div w:id="497577764">
          <w:marLeft w:val="640"/>
          <w:marRight w:val="0"/>
          <w:marTop w:val="0"/>
          <w:marBottom w:val="0"/>
          <w:divBdr>
            <w:top w:val="none" w:sz="0" w:space="0" w:color="auto"/>
            <w:left w:val="none" w:sz="0" w:space="0" w:color="auto"/>
            <w:bottom w:val="none" w:sz="0" w:space="0" w:color="auto"/>
            <w:right w:val="none" w:sz="0" w:space="0" w:color="auto"/>
          </w:divBdr>
        </w:div>
        <w:div w:id="1538078906">
          <w:marLeft w:val="640"/>
          <w:marRight w:val="0"/>
          <w:marTop w:val="0"/>
          <w:marBottom w:val="0"/>
          <w:divBdr>
            <w:top w:val="none" w:sz="0" w:space="0" w:color="auto"/>
            <w:left w:val="none" w:sz="0" w:space="0" w:color="auto"/>
            <w:bottom w:val="none" w:sz="0" w:space="0" w:color="auto"/>
            <w:right w:val="none" w:sz="0" w:space="0" w:color="auto"/>
          </w:divBdr>
        </w:div>
        <w:div w:id="1177691647">
          <w:marLeft w:val="640"/>
          <w:marRight w:val="0"/>
          <w:marTop w:val="0"/>
          <w:marBottom w:val="0"/>
          <w:divBdr>
            <w:top w:val="none" w:sz="0" w:space="0" w:color="auto"/>
            <w:left w:val="none" w:sz="0" w:space="0" w:color="auto"/>
            <w:bottom w:val="none" w:sz="0" w:space="0" w:color="auto"/>
            <w:right w:val="none" w:sz="0" w:space="0" w:color="auto"/>
          </w:divBdr>
        </w:div>
        <w:div w:id="1114984104">
          <w:marLeft w:val="640"/>
          <w:marRight w:val="0"/>
          <w:marTop w:val="0"/>
          <w:marBottom w:val="0"/>
          <w:divBdr>
            <w:top w:val="none" w:sz="0" w:space="0" w:color="auto"/>
            <w:left w:val="none" w:sz="0" w:space="0" w:color="auto"/>
            <w:bottom w:val="none" w:sz="0" w:space="0" w:color="auto"/>
            <w:right w:val="none" w:sz="0" w:space="0" w:color="auto"/>
          </w:divBdr>
        </w:div>
        <w:div w:id="737939422">
          <w:marLeft w:val="640"/>
          <w:marRight w:val="0"/>
          <w:marTop w:val="0"/>
          <w:marBottom w:val="0"/>
          <w:divBdr>
            <w:top w:val="none" w:sz="0" w:space="0" w:color="auto"/>
            <w:left w:val="none" w:sz="0" w:space="0" w:color="auto"/>
            <w:bottom w:val="none" w:sz="0" w:space="0" w:color="auto"/>
            <w:right w:val="none" w:sz="0" w:space="0" w:color="auto"/>
          </w:divBdr>
        </w:div>
        <w:div w:id="1289974015">
          <w:marLeft w:val="640"/>
          <w:marRight w:val="0"/>
          <w:marTop w:val="0"/>
          <w:marBottom w:val="0"/>
          <w:divBdr>
            <w:top w:val="none" w:sz="0" w:space="0" w:color="auto"/>
            <w:left w:val="none" w:sz="0" w:space="0" w:color="auto"/>
            <w:bottom w:val="none" w:sz="0" w:space="0" w:color="auto"/>
            <w:right w:val="none" w:sz="0" w:space="0" w:color="auto"/>
          </w:divBdr>
        </w:div>
        <w:div w:id="100880862">
          <w:marLeft w:val="640"/>
          <w:marRight w:val="0"/>
          <w:marTop w:val="0"/>
          <w:marBottom w:val="0"/>
          <w:divBdr>
            <w:top w:val="none" w:sz="0" w:space="0" w:color="auto"/>
            <w:left w:val="none" w:sz="0" w:space="0" w:color="auto"/>
            <w:bottom w:val="none" w:sz="0" w:space="0" w:color="auto"/>
            <w:right w:val="none" w:sz="0" w:space="0" w:color="auto"/>
          </w:divBdr>
        </w:div>
        <w:div w:id="1501390585">
          <w:marLeft w:val="640"/>
          <w:marRight w:val="0"/>
          <w:marTop w:val="0"/>
          <w:marBottom w:val="0"/>
          <w:divBdr>
            <w:top w:val="none" w:sz="0" w:space="0" w:color="auto"/>
            <w:left w:val="none" w:sz="0" w:space="0" w:color="auto"/>
            <w:bottom w:val="none" w:sz="0" w:space="0" w:color="auto"/>
            <w:right w:val="none" w:sz="0" w:space="0" w:color="auto"/>
          </w:divBdr>
        </w:div>
        <w:div w:id="2136168181">
          <w:marLeft w:val="640"/>
          <w:marRight w:val="0"/>
          <w:marTop w:val="0"/>
          <w:marBottom w:val="0"/>
          <w:divBdr>
            <w:top w:val="none" w:sz="0" w:space="0" w:color="auto"/>
            <w:left w:val="none" w:sz="0" w:space="0" w:color="auto"/>
            <w:bottom w:val="none" w:sz="0" w:space="0" w:color="auto"/>
            <w:right w:val="none" w:sz="0" w:space="0" w:color="auto"/>
          </w:divBdr>
        </w:div>
        <w:div w:id="685836372">
          <w:marLeft w:val="640"/>
          <w:marRight w:val="0"/>
          <w:marTop w:val="0"/>
          <w:marBottom w:val="0"/>
          <w:divBdr>
            <w:top w:val="none" w:sz="0" w:space="0" w:color="auto"/>
            <w:left w:val="none" w:sz="0" w:space="0" w:color="auto"/>
            <w:bottom w:val="none" w:sz="0" w:space="0" w:color="auto"/>
            <w:right w:val="none" w:sz="0" w:space="0" w:color="auto"/>
          </w:divBdr>
        </w:div>
        <w:div w:id="19548750">
          <w:marLeft w:val="640"/>
          <w:marRight w:val="0"/>
          <w:marTop w:val="0"/>
          <w:marBottom w:val="0"/>
          <w:divBdr>
            <w:top w:val="none" w:sz="0" w:space="0" w:color="auto"/>
            <w:left w:val="none" w:sz="0" w:space="0" w:color="auto"/>
            <w:bottom w:val="none" w:sz="0" w:space="0" w:color="auto"/>
            <w:right w:val="none" w:sz="0" w:space="0" w:color="auto"/>
          </w:divBdr>
        </w:div>
        <w:div w:id="659039124">
          <w:marLeft w:val="640"/>
          <w:marRight w:val="0"/>
          <w:marTop w:val="0"/>
          <w:marBottom w:val="0"/>
          <w:divBdr>
            <w:top w:val="none" w:sz="0" w:space="0" w:color="auto"/>
            <w:left w:val="none" w:sz="0" w:space="0" w:color="auto"/>
            <w:bottom w:val="none" w:sz="0" w:space="0" w:color="auto"/>
            <w:right w:val="none" w:sz="0" w:space="0" w:color="auto"/>
          </w:divBdr>
        </w:div>
        <w:div w:id="1833376369">
          <w:marLeft w:val="640"/>
          <w:marRight w:val="0"/>
          <w:marTop w:val="0"/>
          <w:marBottom w:val="0"/>
          <w:divBdr>
            <w:top w:val="none" w:sz="0" w:space="0" w:color="auto"/>
            <w:left w:val="none" w:sz="0" w:space="0" w:color="auto"/>
            <w:bottom w:val="none" w:sz="0" w:space="0" w:color="auto"/>
            <w:right w:val="none" w:sz="0" w:space="0" w:color="auto"/>
          </w:divBdr>
        </w:div>
        <w:div w:id="1641424198">
          <w:marLeft w:val="640"/>
          <w:marRight w:val="0"/>
          <w:marTop w:val="0"/>
          <w:marBottom w:val="0"/>
          <w:divBdr>
            <w:top w:val="none" w:sz="0" w:space="0" w:color="auto"/>
            <w:left w:val="none" w:sz="0" w:space="0" w:color="auto"/>
            <w:bottom w:val="none" w:sz="0" w:space="0" w:color="auto"/>
            <w:right w:val="none" w:sz="0" w:space="0" w:color="auto"/>
          </w:divBdr>
        </w:div>
        <w:div w:id="338777239">
          <w:marLeft w:val="640"/>
          <w:marRight w:val="0"/>
          <w:marTop w:val="0"/>
          <w:marBottom w:val="0"/>
          <w:divBdr>
            <w:top w:val="none" w:sz="0" w:space="0" w:color="auto"/>
            <w:left w:val="none" w:sz="0" w:space="0" w:color="auto"/>
            <w:bottom w:val="none" w:sz="0" w:space="0" w:color="auto"/>
            <w:right w:val="none" w:sz="0" w:space="0" w:color="auto"/>
          </w:divBdr>
        </w:div>
        <w:div w:id="1133786546">
          <w:marLeft w:val="640"/>
          <w:marRight w:val="0"/>
          <w:marTop w:val="0"/>
          <w:marBottom w:val="0"/>
          <w:divBdr>
            <w:top w:val="none" w:sz="0" w:space="0" w:color="auto"/>
            <w:left w:val="none" w:sz="0" w:space="0" w:color="auto"/>
            <w:bottom w:val="none" w:sz="0" w:space="0" w:color="auto"/>
            <w:right w:val="none" w:sz="0" w:space="0" w:color="auto"/>
          </w:divBdr>
        </w:div>
        <w:div w:id="1935162910">
          <w:marLeft w:val="640"/>
          <w:marRight w:val="0"/>
          <w:marTop w:val="0"/>
          <w:marBottom w:val="0"/>
          <w:divBdr>
            <w:top w:val="none" w:sz="0" w:space="0" w:color="auto"/>
            <w:left w:val="none" w:sz="0" w:space="0" w:color="auto"/>
            <w:bottom w:val="none" w:sz="0" w:space="0" w:color="auto"/>
            <w:right w:val="none" w:sz="0" w:space="0" w:color="auto"/>
          </w:divBdr>
        </w:div>
        <w:div w:id="245960252">
          <w:marLeft w:val="640"/>
          <w:marRight w:val="0"/>
          <w:marTop w:val="0"/>
          <w:marBottom w:val="0"/>
          <w:divBdr>
            <w:top w:val="none" w:sz="0" w:space="0" w:color="auto"/>
            <w:left w:val="none" w:sz="0" w:space="0" w:color="auto"/>
            <w:bottom w:val="none" w:sz="0" w:space="0" w:color="auto"/>
            <w:right w:val="none" w:sz="0" w:space="0" w:color="auto"/>
          </w:divBdr>
        </w:div>
        <w:div w:id="739443671">
          <w:marLeft w:val="640"/>
          <w:marRight w:val="0"/>
          <w:marTop w:val="0"/>
          <w:marBottom w:val="0"/>
          <w:divBdr>
            <w:top w:val="none" w:sz="0" w:space="0" w:color="auto"/>
            <w:left w:val="none" w:sz="0" w:space="0" w:color="auto"/>
            <w:bottom w:val="none" w:sz="0" w:space="0" w:color="auto"/>
            <w:right w:val="none" w:sz="0" w:space="0" w:color="auto"/>
          </w:divBdr>
        </w:div>
        <w:div w:id="1410812053">
          <w:marLeft w:val="640"/>
          <w:marRight w:val="0"/>
          <w:marTop w:val="0"/>
          <w:marBottom w:val="0"/>
          <w:divBdr>
            <w:top w:val="none" w:sz="0" w:space="0" w:color="auto"/>
            <w:left w:val="none" w:sz="0" w:space="0" w:color="auto"/>
            <w:bottom w:val="none" w:sz="0" w:space="0" w:color="auto"/>
            <w:right w:val="none" w:sz="0" w:space="0" w:color="auto"/>
          </w:divBdr>
        </w:div>
        <w:div w:id="567769438">
          <w:marLeft w:val="640"/>
          <w:marRight w:val="0"/>
          <w:marTop w:val="0"/>
          <w:marBottom w:val="0"/>
          <w:divBdr>
            <w:top w:val="none" w:sz="0" w:space="0" w:color="auto"/>
            <w:left w:val="none" w:sz="0" w:space="0" w:color="auto"/>
            <w:bottom w:val="none" w:sz="0" w:space="0" w:color="auto"/>
            <w:right w:val="none" w:sz="0" w:space="0" w:color="auto"/>
          </w:divBdr>
        </w:div>
        <w:div w:id="812991613">
          <w:marLeft w:val="640"/>
          <w:marRight w:val="0"/>
          <w:marTop w:val="0"/>
          <w:marBottom w:val="0"/>
          <w:divBdr>
            <w:top w:val="none" w:sz="0" w:space="0" w:color="auto"/>
            <w:left w:val="none" w:sz="0" w:space="0" w:color="auto"/>
            <w:bottom w:val="none" w:sz="0" w:space="0" w:color="auto"/>
            <w:right w:val="none" w:sz="0" w:space="0" w:color="auto"/>
          </w:divBdr>
        </w:div>
        <w:div w:id="463735042">
          <w:marLeft w:val="640"/>
          <w:marRight w:val="0"/>
          <w:marTop w:val="0"/>
          <w:marBottom w:val="0"/>
          <w:divBdr>
            <w:top w:val="none" w:sz="0" w:space="0" w:color="auto"/>
            <w:left w:val="none" w:sz="0" w:space="0" w:color="auto"/>
            <w:bottom w:val="none" w:sz="0" w:space="0" w:color="auto"/>
            <w:right w:val="none" w:sz="0" w:space="0" w:color="auto"/>
          </w:divBdr>
        </w:div>
        <w:div w:id="621574760">
          <w:marLeft w:val="640"/>
          <w:marRight w:val="0"/>
          <w:marTop w:val="0"/>
          <w:marBottom w:val="0"/>
          <w:divBdr>
            <w:top w:val="none" w:sz="0" w:space="0" w:color="auto"/>
            <w:left w:val="none" w:sz="0" w:space="0" w:color="auto"/>
            <w:bottom w:val="none" w:sz="0" w:space="0" w:color="auto"/>
            <w:right w:val="none" w:sz="0" w:space="0" w:color="auto"/>
          </w:divBdr>
        </w:div>
        <w:div w:id="178200864">
          <w:marLeft w:val="640"/>
          <w:marRight w:val="0"/>
          <w:marTop w:val="0"/>
          <w:marBottom w:val="0"/>
          <w:divBdr>
            <w:top w:val="none" w:sz="0" w:space="0" w:color="auto"/>
            <w:left w:val="none" w:sz="0" w:space="0" w:color="auto"/>
            <w:bottom w:val="none" w:sz="0" w:space="0" w:color="auto"/>
            <w:right w:val="none" w:sz="0" w:space="0" w:color="auto"/>
          </w:divBdr>
        </w:div>
        <w:div w:id="1266766623">
          <w:marLeft w:val="640"/>
          <w:marRight w:val="0"/>
          <w:marTop w:val="0"/>
          <w:marBottom w:val="0"/>
          <w:divBdr>
            <w:top w:val="none" w:sz="0" w:space="0" w:color="auto"/>
            <w:left w:val="none" w:sz="0" w:space="0" w:color="auto"/>
            <w:bottom w:val="none" w:sz="0" w:space="0" w:color="auto"/>
            <w:right w:val="none" w:sz="0" w:space="0" w:color="auto"/>
          </w:divBdr>
        </w:div>
        <w:div w:id="1776973627">
          <w:marLeft w:val="640"/>
          <w:marRight w:val="0"/>
          <w:marTop w:val="0"/>
          <w:marBottom w:val="0"/>
          <w:divBdr>
            <w:top w:val="none" w:sz="0" w:space="0" w:color="auto"/>
            <w:left w:val="none" w:sz="0" w:space="0" w:color="auto"/>
            <w:bottom w:val="none" w:sz="0" w:space="0" w:color="auto"/>
            <w:right w:val="none" w:sz="0" w:space="0" w:color="auto"/>
          </w:divBdr>
        </w:div>
        <w:div w:id="1250582552">
          <w:marLeft w:val="640"/>
          <w:marRight w:val="0"/>
          <w:marTop w:val="0"/>
          <w:marBottom w:val="0"/>
          <w:divBdr>
            <w:top w:val="none" w:sz="0" w:space="0" w:color="auto"/>
            <w:left w:val="none" w:sz="0" w:space="0" w:color="auto"/>
            <w:bottom w:val="none" w:sz="0" w:space="0" w:color="auto"/>
            <w:right w:val="none" w:sz="0" w:space="0" w:color="auto"/>
          </w:divBdr>
        </w:div>
        <w:div w:id="592200055">
          <w:marLeft w:val="640"/>
          <w:marRight w:val="0"/>
          <w:marTop w:val="0"/>
          <w:marBottom w:val="0"/>
          <w:divBdr>
            <w:top w:val="none" w:sz="0" w:space="0" w:color="auto"/>
            <w:left w:val="none" w:sz="0" w:space="0" w:color="auto"/>
            <w:bottom w:val="none" w:sz="0" w:space="0" w:color="auto"/>
            <w:right w:val="none" w:sz="0" w:space="0" w:color="auto"/>
          </w:divBdr>
        </w:div>
        <w:div w:id="142625110">
          <w:marLeft w:val="640"/>
          <w:marRight w:val="0"/>
          <w:marTop w:val="0"/>
          <w:marBottom w:val="0"/>
          <w:divBdr>
            <w:top w:val="none" w:sz="0" w:space="0" w:color="auto"/>
            <w:left w:val="none" w:sz="0" w:space="0" w:color="auto"/>
            <w:bottom w:val="none" w:sz="0" w:space="0" w:color="auto"/>
            <w:right w:val="none" w:sz="0" w:space="0" w:color="auto"/>
          </w:divBdr>
        </w:div>
        <w:div w:id="400177243">
          <w:marLeft w:val="640"/>
          <w:marRight w:val="0"/>
          <w:marTop w:val="0"/>
          <w:marBottom w:val="0"/>
          <w:divBdr>
            <w:top w:val="none" w:sz="0" w:space="0" w:color="auto"/>
            <w:left w:val="none" w:sz="0" w:space="0" w:color="auto"/>
            <w:bottom w:val="none" w:sz="0" w:space="0" w:color="auto"/>
            <w:right w:val="none" w:sz="0" w:space="0" w:color="auto"/>
          </w:divBdr>
        </w:div>
        <w:div w:id="232468235">
          <w:marLeft w:val="640"/>
          <w:marRight w:val="0"/>
          <w:marTop w:val="0"/>
          <w:marBottom w:val="0"/>
          <w:divBdr>
            <w:top w:val="none" w:sz="0" w:space="0" w:color="auto"/>
            <w:left w:val="none" w:sz="0" w:space="0" w:color="auto"/>
            <w:bottom w:val="none" w:sz="0" w:space="0" w:color="auto"/>
            <w:right w:val="none" w:sz="0" w:space="0" w:color="auto"/>
          </w:divBdr>
        </w:div>
        <w:div w:id="1468934850">
          <w:marLeft w:val="640"/>
          <w:marRight w:val="0"/>
          <w:marTop w:val="0"/>
          <w:marBottom w:val="0"/>
          <w:divBdr>
            <w:top w:val="none" w:sz="0" w:space="0" w:color="auto"/>
            <w:left w:val="none" w:sz="0" w:space="0" w:color="auto"/>
            <w:bottom w:val="none" w:sz="0" w:space="0" w:color="auto"/>
            <w:right w:val="none" w:sz="0" w:space="0" w:color="auto"/>
          </w:divBdr>
        </w:div>
        <w:div w:id="2040937114">
          <w:marLeft w:val="640"/>
          <w:marRight w:val="0"/>
          <w:marTop w:val="0"/>
          <w:marBottom w:val="0"/>
          <w:divBdr>
            <w:top w:val="none" w:sz="0" w:space="0" w:color="auto"/>
            <w:left w:val="none" w:sz="0" w:space="0" w:color="auto"/>
            <w:bottom w:val="none" w:sz="0" w:space="0" w:color="auto"/>
            <w:right w:val="none" w:sz="0" w:space="0" w:color="auto"/>
          </w:divBdr>
        </w:div>
        <w:div w:id="828906841">
          <w:marLeft w:val="640"/>
          <w:marRight w:val="0"/>
          <w:marTop w:val="0"/>
          <w:marBottom w:val="0"/>
          <w:divBdr>
            <w:top w:val="none" w:sz="0" w:space="0" w:color="auto"/>
            <w:left w:val="none" w:sz="0" w:space="0" w:color="auto"/>
            <w:bottom w:val="none" w:sz="0" w:space="0" w:color="auto"/>
            <w:right w:val="none" w:sz="0" w:space="0" w:color="auto"/>
          </w:divBdr>
        </w:div>
        <w:div w:id="1822965398">
          <w:marLeft w:val="640"/>
          <w:marRight w:val="0"/>
          <w:marTop w:val="0"/>
          <w:marBottom w:val="0"/>
          <w:divBdr>
            <w:top w:val="none" w:sz="0" w:space="0" w:color="auto"/>
            <w:left w:val="none" w:sz="0" w:space="0" w:color="auto"/>
            <w:bottom w:val="none" w:sz="0" w:space="0" w:color="auto"/>
            <w:right w:val="none" w:sz="0" w:space="0" w:color="auto"/>
          </w:divBdr>
        </w:div>
        <w:div w:id="383723808">
          <w:marLeft w:val="640"/>
          <w:marRight w:val="0"/>
          <w:marTop w:val="0"/>
          <w:marBottom w:val="0"/>
          <w:divBdr>
            <w:top w:val="none" w:sz="0" w:space="0" w:color="auto"/>
            <w:left w:val="none" w:sz="0" w:space="0" w:color="auto"/>
            <w:bottom w:val="none" w:sz="0" w:space="0" w:color="auto"/>
            <w:right w:val="none" w:sz="0" w:space="0" w:color="auto"/>
          </w:divBdr>
        </w:div>
        <w:div w:id="1099565732">
          <w:marLeft w:val="640"/>
          <w:marRight w:val="0"/>
          <w:marTop w:val="0"/>
          <w:marBottom w:val="0"/>
          <w:divBdr>
            <w:top w:val="none" w:sz="0" w:space="0" w:color="auto"/>
            <w:left w:val="none" w:sz="0" w:space="0" w:color="auto"/>
            <w:bottom w:val="none" w:sz="0" w:space="0" w:color="auto"/>
            <w:right w:val="none" w:sz="0" w:space="0" w:color="auto"/>
          </w:divBdr>
        </w:div>
        <w:div w:id="825322859">
          <w:marLeft w:val="640"/>
          <w:marRight w:val="0"/>
          <w:marTop w:val="0"/>
          <w:marBottom w:val="0"/>
          <w:divBdr>
            <w:top w:val="none" w:sz="0" w:space="0" w:color="auto"/>
            <w:left w:val="none" w:sz="0" w:space="0" w:color="auto"/>
            <w:bottom w:val="none" w:sz="0" w:space="0" w:color="auto"/>
            <w:right w:val="none" w:sz="0" w:space="0" w:color="auto"/>
          </w:divBdr>
        </w:div>
        <w:div w:id="1262178924">
          <w:marLeft w:val="640"/>
          <w:marRight w:val="0"/>
          <w:marTop w:val="0"/>
          <w:marBottom w:val="0"/>
          <w:divBdr>
            <w:top w:val="none" w:sz="0" w:space="0" w:color="auto"/>
            <w:left w:val="none" w:sz="0" w:space="0" w:color="auto"/>
            <w:bottom w:val="none" w:sz="0" w:space="0" w:color="auto"/>
            <w:right w:val="none" w:sz="0" w:space="0" w:color="auto"/>
          </w:divBdr>
        </w:div>
        <w:div w:id="700908631">
          <w:marLeft w:val="640"/>
          <w:marRight w:val="0"/>
          <w:marTop w:val="0"/>
          <w:marBottom w:val="0"/>
          <w:divBdr>
            <w:top w:val="none" w:sz="0" w:space="0" w:color="auto"/>
            <w:left w:val="none" w:sz="0" w:space="0" w:color="auto"/>
            <w:bottom w:val="none" w:sz="0" w:space="0" w:color="auto"/>
            <w:right w:val="none" w:sz="0" w:space="0" w:color="auto"/>
          </w:divBdr>
        </w:div>
        <w:div w:id="292834711">
          <w:marLeft w:val="640"/>
          <w:marRight w:val="0"/>
          <w:marTop w:val="0"/>
          <w:marBottom w:val="0"/>
          <w:divBdr>
            <w:top w:val="none" w:sz="0" w:space="0" w:color="auto"/>
            <w:left w:val="none" w:sz="0" w:space="0" w:color="auto"/>
            <w:bottom w:val="none" w:sz="0" w:space="0" w:color="auto"/>
            <w:right w:val="none" w:sz="0" w:space="0" w:color="auto"/>
          </w:divBdr>
        </w:div>
        <w:div w:id="1132553002">
          <w:marLeft w:val="640"/>
          <w:marRight w:val="0"/>
          <w:marTop w:val="0"/>
          <w:marBottom w:val="0"/>
          <w:divBdr>
            <w:top w:val="none" w:sz="0" w:space="0" w:color="auto"/>
            <w:left w:val="none" w:sz="0" w:space="0" w:color="auto"/>
            <w:bottom w:val="none" w:sz="0" w:space="0" w:color="auto"/>
            <w:right w:val="none" w:sz="0" w:space="0" w:color="auto"/>
          </w:divBdr>
        </w:div>
        <w:div w:id="1998072423">
          <w:marLeft w:val="640"/>
          <w:marRight w:val="0"/>
          <w:marTop w:val="0"/>
          <w:marBottom w:val="0"/>
          <w:divBdr>
            <w:top w:val="none" w:sz="0" w:space="0" w:color="auto"/>
            <w:left w:val="none" w:sz="0" w:space="0" w:color="auto"/>
            <w:bottom w:val="none" w:sz="0" w:space="0" w:color="auto"/>
            <w:right w:val="none" w:sz="0" w:space="0" w:color="auto"/>
          </w:divBdr>
        </w:div>
        <w:div w:id="1128357624">
          <w:marLeft w:val="640"/>
          <w:marRight w:val="0"/>
          <w:marTop w:val="0"/>
          <w:marBottom w:val="0"/>
          <w:divBdr>
            <w:top w:val="none" w:sz="0" w:space="0" w:color="auto"/>
            <w:left w:val="none" w:sz="0" w:space="0" w:color="auto"/>
            <w:bottom w:val="none" w:sz="0" w:space="0" w:color="auto"/>
            <w:right w:val="none" w:sz="0" w:space="0" w:color="auto"/>
          </w:divBdr>
        </w:div>
        <w:div w:id="1705865158">
          <w:marLeft w:val="640"/>
          <w:marRight w:val="0"/>
          <w:marTop w:val="0"/>
          <w:marBottom w:val="0"/>
          <w:divBdr>
            <w:top w:val="none" w:sz="0" w:space="0" w:color="auto"/>
            <w:left w:val="none" w:sz="0" w:space="0" w:color="auto"/>
            <w:bottom w:val="none" w:sz="0" w:space="0" w:color="auto"/>
            <w:right w:val="none" w:sz="0" w:space="0" w:color="auto"/>
          </w:divBdr>
        </w:div>
        <w:div w:id="459959998">
          <w:marLeft w:val="640"/>
          <w:marRight w:val="0"/>
          <w:marTop w:val="0"/>
          <w:marBottom w:val="0"/>
          <w:divBdr>
            <w:top w:val="none" w:sz="0" w:space="0" w:color="auto"/>
            <w:left w:val="none" w:sz="0" w:space="0" w:color="auto"/>
            <w:bottom w:val="none" w:sz="0" w:space="0" w:color="auto"/>
            <w:right w:val="none" w:sz="0" w:space="0" w:color="auto"/>
          </w:divBdr>
        </w:div>
        <w:div w:id="94981603">
          <w:marLeft w:val="640"/>
          <w:marRight w:val="0"/>
          <w:marTop w:val="0"/>
          <w:marBottom w:val="0"/>
          <w:divBdr>
            <w:top w:val="none" w:sz="0" w:space="0" w:color="auto"/>
            <w:left w:val="none" w:sz="0" w:space="0" w:color="auto"/>
            <w:bottom w:val="none" w:sz="0" w:space="0" w:color="auto"/>
            <w:right w:val="none" w:sz="0" w:space="0" w:color="auto"/>
          </w:divBdr>
        </w:div>
        <w:div w:id="226498998">
          <w:marLeft w:val="640"/>
          <w:marRight w:val="0"/>
          <w:marTop w:val="0"/>
          <w:marBottom w:val="0"/>
          <w:divBdr>
            <w:top w:val="none" w:sz="0" w:space="0" w:color="auto"/>
            <w:left w:val="none" w:sz="0" w:space="0" w:color="auto"/>
            <w:bottom w:val="none" w:sz="0" w:space="0" w:color="auto"/>
            <w:right w:val="none" w:sz="0" w:space="0" w:color="auto"/>
          </w:divBdr>
        </w:div>
        <w:div w:id="1984192689">
          <w:marLeft w:val="640"/>
          <w:marRight w:val="0"/>
          <w:marTop w:val="0"/>
          <w:marBottom w:val="0"/>
          <w:divBdr>
            <w:top w:val="none" w:sz="0" w:space="0" w:color="auto"/>
            <w:left w:val="none" w:sz="0" w:space="0" w:color="auto"/>
            <w:bottom w:val="none" w:sz="0" w:space="0" w:color="auto"/>
            <w:right w:val="none" w:sz="0" w:space="0" w:color="auto"/>
          </w:divBdr>
        </w:div>
        <w:div w:id="2084061916">
          <w:marLeft w:val="640"/>
          <w:marRight w:val="0"/>
          <w:marTop w:val="0"/>
          <w:marBottom w:val="0"/>
          <w:divBdr>
            <w:top w:val="none" w:sz="0" w:space="0" w:color="auto"/>
            <w:left w:val="none" w:sz="0" w:space="0" w:color="auto"/>
            <w:bottom w:val="none" w:sz="0" w:space="0" w:color="auto"/>
            <w:right w:val="none" w:sz="0" w:space="0" w:color="auto"/>
          </w:divBdr>
        </w:div>
        <w:div w:id="2091803411">
          <w:marLeft w:val="640"/>
          <w:marRight w:val="0"/>
          <w:marTop w:val="0"/>
          <w:marBottom w:val="0"/>
          <w:divBdr>
            <w:top w:val="none" w:sz="0" w:space="0" w:color="auto"/>
            <w:left w:val="none" w:sz="0" w:space="0" w:color="auto"/>
            <w:bottom w:val="none" w:sz="0" w:space="0" w:color="auto"/>
            <w:right w:val="none" w:sz="0" w:space="0" w:color="auto"/>
          </w:divBdr>
        </w:div>
        <w:div w:id="1731998242">
          <w:marLeft w:val="640"/>
          <w:marRight w:val="0"/>
          <w:marTop w:val="0"/>
          <w:marBottom w:val="0"/>
          <w:divBdr>
            <w:top w:val="none" w:sz="0" w:space="0" w:color="auto"/>
            <w:left w:val="none" w:sz="0" w:space="0" w:color="auto"/>
            <w:bottom w:val="none" w:sz="0" w:space="0" w:color="auto"/>
            <w:right w:val="none" w:sz="0" w:space="0" w:color="auto"/>
          </w:divBdr>
        </w:div>
        <w:div w:id="1681541834">
          <w:marLeft w:val="640"/>
          <w:marRight w:val="0"/>
          <w:marTop w:val="0"/>
          <w:marBottom w:val="0"/>
          <w:divBdr>
            <w:top w:val="none" w:sz="0" w:space="0" w:color="auto"/>
            <w:left w:val="none" w:sz="0" w:space="0" w:color="auto"/>
            <w:bottom w:val="none" w:sz="0" w:space="0" w:color="auto"/>
            <w:right w:val="none" w:sz="0" w:space="0" w:color="auto"/>
          </w:divBdr>
        </w:div>
        <w:div w:id="876045948">
          <w:marLeft w:val="640"/>
          <w:marRight w:val="0"/>
          <w:marTop w:val="0"/>
          <w:marBottom w:val="0"/>
          <w:divBdr>
            <w:top w:val="none" w:sz="0" w:space="0" w:color="auto"/>
            <w:left w:val="none" w:sz="0" w:space="0" w:color="auto"/>
            <w:bottom w:val="none" w:sz="0" w:space="0" w:color="auto"/>
            <w:right w:val="none" w:sz="0" w:space="0" w:color="auto"/>
          </w:divBdr>
        </w:div>
        <w:div w:id="1280380344">
          <w:marLeft w:val="640"/>
          <w:marRight w:val="0"/>
          <w:marTop w:val="0"/>
          <w:marBottom w:val="0"/>
          <w:divBdr>
            <w:top w:val="none" w:sz="0" w:space="0" w:color="auto"/>
            <w:left w:val="none" w:sz="0" w:space="0" w:color="auto"/>
            <w:bottom w:val="none" w:sz="0" w:space="0" w:color="auto"/>
            <w:right w:val="none" w:sz="0" w:space="0" w:color="auto"/>
          </w:divBdr>
        </w:div>
        <w:div w:id="1362321573">
          <w:marLeft w:val="640"/>
          <w:marRight w:val="0"/>
          <w:marTop w:val="0"/>
          <w:marBottom w:val="0"/>
          <w:divBdr>
            <w:top w:val="none" w:sz="0" w:space="0" w:color="auto"/>
            <w:left w:val="none" w:sz="0" w:space="0" w:color="auto"/>
            <w:bottom w:val="none" w:sz="0" w:space="0" w:color="auto"/>
            <w:right w:val="none" w:sz="0" w:space="0" w:color="auto"/>
          </w:divBdr>
        </w:div>
        <w:div w:id="855774848">
          <w:marLeft w:val="640"/>
          <w:marRight w:val="0"/>
          <w:marTop w:val="0"/>
          <w:marBottom w:val="0"/>
          <w:divBdr>
            <w:top w:val="none" w:sz="0" w:space="0" w:color="auto"/>
            <w:left w:val="none" w:sz="0" w:space="0" w:color="auto"/>
            <w:bottom w:val="none" w:sz="0" w:space="0" w:color="auto"/>
            <w:right w:val="none" w:sz="0" w:space="0" w:color="auto"/>
          </w:divBdr>
        </w:div>
        <w:div w:id="1124037587">
          <w:marLeft w:val="640"/>
          <w:marRight w:val="0"/>
          <w:marTop w:val="0"/>
          <w:marBottom w:val="0"/>
          <w:divBdr>
            <w:top w:val="none" w:sz="0" w:space="0" w:color="auto"/>
            <w:left w:val="none" w:sz="0" w:space="0" w:color="auto"/>
            <w:bottom w:val="none" w:sz="0" w:space="0" w:color="auto"/>
            <w:right w:val="none" w:sz="0" w:space="0" w:color="auto"/>
          </w:divBdr>
        </w:div>
        <w:div w:id="216170210">
          <w:marLeft w:val="640"/>
          <w:marRight w:val="0"/>
          <w:marTop w:val="0"/>
          <w:marBottom w:val="0"/>
          <w:divBdr>
            <w:top w:val="none" w:sz="0" w:space="0" w:color="auto"/>
            <w:left w:val="none" w:sz="0" w:space="0" w:color="auto"/>
            <w:bottom w:val="none" w:sz="0" w:space="0" w:color="auto"/>
            <w:right w:val="none" w:sz="0" w:space="0" w:color="auto"/>
          </w:divBdr>
        </w:div>
        <w:div w:id="1595018928">
          <w:marLeft w:val="640"/>
          <w:marRight w:val="0"/>
          <w:marTop w:val="0"/>
          <w:marBottom w:val="0"/>
          <w:divBdr>
            <w:top w:val="none" w:sz="0" w:space="0" w:color="auto"/>
            <w:left w:val="none" w:sz="0" w:space="0" w:color="auto"/>
            <w:bottom w:val="none" w:sz="0" w:space="0" w:color="auto"/>
            <w:right w:val="none" w:sz="0" w:space="0" w:color="auto"/>
          </w:divBdr>
        </w:div>
        <w:div w:id="18818096">
          <w:marLeft w:val="640"/>
          <w:marRight w:val="0"/>
          <w:marTop w:val="0"/>
          <w:marBottom w:val="0"/>
          <w:divBdr>
            <w:top w:val="none" w:sz="0" w:space="0" w:color="auto"/>
            <w:left w:val="none" w:sz="0" w:space="0" w:color="auto"/>
            <w:bottom w:val="none" w:sz="0" w:space="0" w:color="auto"/>
            <w:right w:val="none" w:sz="0" w:space="0" w:color="auto"/>
          </w:divBdr>
        </w:div>
        <w:div w:id="1568295170">
          <w:marLeft w:val="640"/>
          <w:marRight w:val="0"/>
          <w:marTop w:val="0"/>
          <w:marBottom w:val="0"/>
          <w:divBdr>
            <w:top w:val="none" w:sz="0" w:space="0" w:color="auto"/>
            <w:left w:val="none" w:sz="0" w:space="0" w:color="auto"/>
            <w:bottom w:val="none" w:sz="0" w:space="0" w:color="auto"/>
            <w:right w:val="none" w:sz="0" w:space="0" w:color="auto"/>
          </w:divBdr>
        </w:div>
        <w:div w:id="2138179038">
          <w:marLeft w:val="640"/>
          <w:marRight w:val="0"/>
          <w:marTop w:val="0"/>
          <w:marBottom w:val="0"/>
          <w:divBdr>
            <w:top w:val="none" w:sz="0" w:space="0" w:color="auto"/>
            <w:left w:val="none" w:sz="0" w:space="0" w:color="auto"/>
            <w:bottom w:val="none" w:sz="0" w:space="0" w:color="auto"/>
            <w:right w:val="none" w:sz="0" w:space="0" w:color="auto"/>
          </w:divBdr>
        </w:div>
        <w:div w:id="455758989">
          <w:marLeft w:val="640"/>
          <w:marRight w:val="0"/>
          <w:marTop w:val="0"/>
          <w:marBottom w:val="0"/>
          <w:divBdr>
            <w:top w:val="none" w:sz="0" w:space="0" w:color="auto"/>
            <w:left w:val="none" w:sz="0" w:space="0" w:color="auto"/>
            <w:bottom w:val="none" w:sz="0" w:space="0" w:color="auto"/>
            <w:right w:val="none" w:sz="0" w:space="0" w:color="auto"/>
          </w:divBdr>
        </w:div>
        <w:div w:id="994263687">
          <w:marLeft w:val="640"/>
          <w:marRight w:val="0"/>
          <w:marTop w:val="0"/>
          <w:marBottom w:val="0"/>
          <w:divBdr>
            <w:top w:val="none" w:sz="0" w:space="0" w:color="auto"/>
            <w:left w:val="none" w:sz="0" w:space="0" w:color="auto"/>
            <w:bottom w:val="none" w:sz="0" w:space="0" w:color="auto"/>
            <w:right w:val="none" w:sz="0" w:space="0" w:color="auto"/>
          </w:divBdr>
        </w:div>
        <w:div w:id="1336692499">
          <w:marLeft w:val="640"/>
          <w:marRight w:val="0"/>
          <w:marTop w:val="0"/>
          <w:marBottom w:val="0"/>
          <w:divBdr>
            <w:top w:val="none" w:sz="0" w:space="0" w:color="auto"/>
            <w:left w:val="none" w:sz="0" w:space="0" w:color="auto"/>
            <w:bottom w:val="none" w:sz="0" w:space="0" w:color="auto"/>
            <w:right w:val="none" w:sz="0" w:space="0" w:color="auto"/>
          </w:divBdr>
        </w:div>
        <w:div w:id="741414064">
          <w:marLeft w:val="640"/>
          <w:marRight w:val="0"/>
          <w:marTop w:val="0"/>
          <w:marBottom w:val="0"/>
          <w:divBdr>
            <w:top w:val="none" w:sz="0" w:space="0" w:color="auto"/>
            <w:left w:val="none" w:sz="0" w:space="0" w:color="auto"/>
            <w:bottom w:val="none" w:sz="0" w:space="0" w:color="auto"/>
            <w:right w:val="none" w:sz="0" w:space="0" w:color="auto"/>
          </w:divBdr>
        </w:div>
        <w:div w:id="960767819">
          <w:marLeft w:val="640"/>
          <w:marRight w:val="0"/>
          <w:marTop w:val="0"/>
          <w:marBottom w:val="0"/>
          <w:divBdr>
            <w:top w:val="none" w:sz="0" w:space="0" w:color="auto"/>
            <w:left w:val="none" w:sz="0" w:space="0" w:color="auto"/>
            <w:bottom w:val="none" w:sz="0" w:space="0" w:color="auto"/>
            <w:right w:val="none" w:sz="0" w:space="0" w:color="auto"/>
          </w:divBdr>
        </w:div>
        <w:div w:id="2017492158">
          <w:marLeft w:val="640"/>
          <w:marRight w:val="0"/>
          <w:marTop w:val="0"/>
          <w:marBottom w:val="0"/>
          <w:divBdr>
            <w:top w:val="none" w:sz="0" w:space="0" w:color="auto"/>
            <w:left w:val="none" w:sz="0" w:space="0" w:color="auto"/>
            <w:bottom w:val="none" w:sz="0" w:space="0" w:color="auto"/>
            <w:right w:val="none" w:sz="0" w:space="0" w:color="auto"/>
          </w:divBdr>
        </w:div>
        <w:div w:id="832987664">
          <w:marLeft w:val="640"/>
          <w:marRight w:val="0"/>
          <w:marTop w:val="0"/>
          <w:marBottom w:val="0"/>
          <w:divBdr>
            <w:top w:val="none" w:sz="0" w:space="0" w:color="auto"/>
            <w:left w:val="none" w:sz="0" w:space="0" w:color="auto"/>
            <w:bottom w:val="none" w:sz="0" w:space="0" w:color="auto"/>
            <w:right w:val="none" w:sz="0" w:space="0" w:color="auto"/>
          </w:divBdr>
        </w:div>
        <w:div w:id="903487274">
          <w:marLeft w:val="640"/>
          <w:marRight w:val="0"/>
          <w:marTop w:val="0"/>
          <w:marBottom w:val="0"/>
          <w:divBdr>
            <w:top w:val="none" w:sz="0" w:space="0" w:color="auto"/>
            <w:left w:val="none" w:sz="0" w:space="0" w:color="auto"/>
            <w:bottom w:val="none" w:sz="0" w:space="0" w:color="auto"/>
            <w:right w:val="none" w:sz="0" w:space="0" w:color="auto"/>
          </w:divBdr>
        </w:div>
        <w:div w:id="216936376">
          <w:marLeft w:val="640"/>
          <w:marRight w:val="0"/>
          <w:marTop w:val="0"/>
          <w:marBottom w:val="0"/>
          <w:divBdr>
            <w:top w:val="none" w:sz="0" w:space="0" w:color="auto"/>
            <w:left w:val="none" w:sz="0" w:space="0" w:color="auto"/>
            <w:bottom w:val="none" w:sz="0" w:space="0" w:color="auto"/>
            <w:right w:val="none" w:sz="0" w:space="0" w:color="auto"/>
          </w:divBdr>
        </w:div>
        <w:div w:id="898637194">
          <w:marLeft w:val="640"/>
          <w:marRight w:val="0"/>
          <w:marTop w:val="0"/>
          <w:marBottom w:val="0"/>
          <w:divBdr>
            <w:top w:val="none" w:sz="0" w:space="0" w:color="auto"/>
            <w:left w:val="none" w:sz="0" w:space="0" w:color="auto"/>
            <w:bottom w:val="none" w:sz="0" w:space="0" w:color="auto"/>
            <w:right w:val="none" w:sz="0" w:space="0" w:color="auto"/>
          </w:divBdr>
        </w:div>
        <w:div w:id="1261525454">
          <w:marLeft w:val="640"/>
          <w:marRight w:val="0"/>
          <w:marTop w:val="0"/>
          <w:marBottom w:val="0"/>
          <w:divBdr>
            <w:top w:val="none" w:sz="0" w:space="0" w:color="auto"/>
            <w:left w:val="none" w:sz="0" w:space="0" w:color="auto"/>
            <w:bottom w:val="none" w:sz="0" w:space="0" w:color="auto"/>
            <w:right w:val="none" w:sz="0" w:space="0" w:color="auto"/>
          </w:divBdr>
        </w:div>
        <w:div w:id="1466309598">
          <w:marLeft w:val="640"/>
          <w:marRight w:val="0"/>
          <w:marTop w:val="0"/>
          <w:marBottom w:val="0"/>
          <w:divBdr>
            <w:top w:val="none" w:sz="0" w:space="0" w:color="auto"/>
            <w:left w:val="none" w:sz="0" w:space="0" w:color="auto"/>
            <w:bottom w:val="none" w:sz="0" w:space="0" w:color="auto"/>
            <w:right w:val="none" w:sz="0" w:space="0" w:color="auto"/>
          </w:divBdr>
        </w:div>
        <w:div w:id="783500554">
          <w:marLeft w:val="640"/>
          <w:marRight w:val="0"/>
          <w:marTop w:val="0"/>
          <w:marBottom w:val="0"/>
          <w:divBdr>
            <w:top w:val="none" w:sz="0" w:space="0" w:color="auto"/>
            <w:left w:val="none" w:sz="0" w:space="0" w:color="auto"/>
            <w:bottom w:val="none" w:sz="0" w:space="0" w:color="auto"/>
            <w:right w:val="none" w:sz="0" w:space="0" w:color="auto"/>
          </w:divBdr>
        </w:div>
        <w:div w:id="1057782787">
          <w:marLeft w:val="640"/>
          <w:marRight w:val="0"/>
          <w:marTop w:val="0"/>
          <w:marBottom w:val="0"/>
          <w:divBdr>
            <w:top w:val="none" w:sz="0" w:space="0" w:color="auto"/>
            <w:left w:val="none" w:sz="0" w:space="0" w:color="auto"/>
            <w:bottom w:val="none" w:sz="0" w:space="0" w:color="auto"/>
            <w:right w:val="none" w:sz="0" w:space="0" w:color="auto"/>
          </w:divBdr>
        </w:div>
        <w:div w:id="919560238">
          <w:marLeft w:val="640"/>
          <w:marRight w:val="0"/>
          <w:marTop w:val="0"/>
          <w:marBottom w:val="0"/>
          <w:divBdr>
            <w:top w:val="none" w:sz="0" w:space="0" w:color="auto"/>
            <w:left w:val="none" w:sz="0" w:space="0" w:color="auto"/>
            <w:bottom w:val="none" w:sz="0" w:space="0" w:color="auto"/>
            <w:right w:val="none" w:sz="0" w:space="0" w:color="auto"/>
          </w:divBdr>
        </w:div>
        <w:div w:id="1530483783">
          <w:marLeft w:val="640"/>
          <w:marRight w:val="0"/>
          <w:marTop w:val="0"/>
          <w:marBottom w:val="0"/>
          <w:divBdr>
            <w:top w:val="none" w:sz="0" w:space="0" w:color="auto"/>
            <w:left w:val="none" w:sz="0" w:space="0" w:color="auto"/>
            <w:bottom w:val="none" w:sz="0" w:space="0" w:color="auto"/>
            <w:right w:val="none" w:sz="0" w:space="0" w:color="auto"/>
          </w:divBdr>
        </w:div>
        <w:div w:id="1395742238">
          <w:marLeft w:val="640"/>
          <w:marRight w:val="0"/>
          <w:marTop w:val="0"/>
          <w:marBottom w:val="0"/>
          <w:divBdr>
            <w:top w:val="none" w:sz="0" w:space="0" w:color="auto"/>
            <w:left w:val="none" w:sz="0" w:space="0" w:color="auto"/>
            <w:bottom w:val="none" w:sz="0" w:space="0" w:color="auto"/>
            <w:right w:val="none" w:sz="0" w:space="0" w:color="auto"/>
          </w:divBdr>
        </w:div>
        <w:div w:id="1466510085">
          <w:marLeft w:val="640"/>
          <w:marRight w:val="0"/>
          <w:marTop w:val="0"/>
          <w:marBottom w:val="0"/>
          <w:divBdr>
            <w:top w:val="none" w:sz="0" w:space="0" w:color="auto"/>
            <w:left w:val="none" w:sz="0" w:space="0" w:color="auto"/>
            <w:bottom w:val="none" w:sz="0" w:space="0" w:color="auto"/>
            <w:right w:val="none" w:sz="0" w:space="0" w:color="auto"/>
          </w:divBdr>
        </w:div>
        <w:div w:id="1638292179">
          <w:marLeft w:val="640"/>
          <w:marRight w:val="0"/>
          <w:marTop w:val="0"/>
          <w:marBottom w:val="0"/>
          <w:divBdr>
            <w:top w:val="none" w:sz="0" w:space="0" w:color="auto"/>
            <w:left w:val="none" w:sz="0" w:space="0" w:color="auto"/>
            <w:bottom w:val="none" w:sz="0" w:space="0" w:color="auto"/>
            <w:right w:val="none" w:sz="0" w:space="0" w:color="auto"/>
          </w:divBdr>
        </w:div>
        <w:div w:id="1876458555">
          <w:marLeft w:val="640"/>
          <w:marRight w:val="0"/>
          <w:marTop w:val="0"/>
          <w:marBottom w:val="0"/>
          <w:divBdr>
            <w:top w:val="none" w:sz="0" w:space="0" w:color="auto"/>
            <w:left w:val="none" w:sz="0" w:space="0" w:color="auto"/>
            <w:bottom w:val="none" w:sz="0" w:space="0" w:color="auto"/>
            <w:right w:val="none" w:sz="0" w:space="0" w:color="auto"/>
          </w:divBdr>
        </w:div>
        <w:div w:id="319627305">
          <w:marLeft w:val="640"/>
          <w:marRight w:val="0"/>
          <w:marTop w:val="0"/>
          <w:marBottom w:val="0"/>
          <w:divBdr>
            <w:top w:val="none" w:sz="0" w:space="0" w:color="auto"/>
            <w:left w:val="none" w:sz="0" w:space="0" w:color="auto"/>
            <w:bottom w:val="none" w:sz="0" w:space="0" w:color="auto"/>
            <w:right w:val="none" w:sz="0" w:space="0" w:color="auto"/>
          </w:divBdr>
        </w:div>
      </w:divsChild>
    </w:div>
    <w:div w:id="1323313314">
      <w:bodyDiv w:val="1"/>
      <w:marLeft w:val="0"/>
      <w:marRight w:val="0"/>
      <w:marTop w:val="0"/>
      <w:marBottom w:val="0"/>
      <w:divBdr>
        <w:top w:val="none" w:sz="0" w:space="0" w:color="auto"/>
        <w:left w:val="none" w:sz="0" w:space="0" w:color="auto"/>
        <w:bottom w:val="none" w:sz="0" w:space="0" w:color="auto"/>
        <w:right w:val="none" w:sz="0" w:space="0" w:color="auto"/>
      </w:divBdr>
      <w:divsChild>
        <w:div w:id="1566798695">
          <w:marLeft w:val="640"/>
          <w:marRight w:val="0"/>
          <w:marTop w:val="0"/>
          <w:marBottom w:val="0"/>
          <w:divBdr>
            <w:top w:val="none" w:sz="0" w:space="0" w:color="auto"/>
            <w:left w:val="none" w:sz="0" w:space="0" w:color="auto"/>
            <w:bottom w:val="none" w:sz="0" w:space="0" w:color="auto"/>
            <w:right w:val="none" w:sz="0" w:space="0" w:color="auto"/>
          </w:divBdr>
        </w:div>
        <w:div w:id="1784957458">
          <w:marLeft w:val="640"/>
          <w:marRight w:val="0"/>
          <w:marTop w:val="0"/>
          <w:marBottom w:val="0"/>
          <w:divBdr>
            <w:top w:val="none" w:sz="0" w:space="0" w:color="auto"/>
            <w:left w:val="none" w:sz="0" w:space="0" w:color="auto"/>
            <w:bottom w:val="none" w:sz="0" w:space="0" w:color="auto"/>
            <w:right w:val="none" w:sz="0" w:space="0" w:color="auto"/>
          </w:divBdr>
        </w:div>
        <w:div w:id="844978566">
          <w:marLeft w:val="640"/>
          <w:marRight w:val="0"/>
          <w:marTop w:val="0"/>
          <w:marBottom w:val="0"/>
          <w:divBdr>
            <w:top w:val="none" w:sz="0" w:space="0" w:color="auto"/>
            <w:left w:val="none" w:sz="0" w:space="0" w:color="auto"/>
            <w:bottom w:val="none" w:sz="0" w:space="0" w:color="auto"/>
            <w:right w:val="none" w:sz="0" w:space="0" w:color="auto"/>
          </w:divBdr>
        </w:div>
        <w:div w:id="163400019">
          <w:marLeft w:val="640"/>
          <w:marRight w:val="0"/>
          <w:marTop w:val="0"/>
          <w:marBottom w:val="0"/>
          <w:divBdr>
            <w:top w:val="none" w:sz="0" w:space="0" w:color="auto"/>
            <w:left w:val="none" w:sz="0" w:space="0" w:color="auto"/>
            <w:bottom w:val="none" w:sz="0" w:space="0" w:color="auto"/>
            <w:right w:val="none" w:sz="0" w:space="0" w:color="auto"/>
          </w:divBdr>
        </w:div>
        <w:div w:id="429129856">
          <w:marLeft w:val="640"/>
          <w:marRight w:val="0"/>
          <w:marTop w:val="0"/>
          <w:marBottom w:val="0"/>
          <w:divBdr>
            <w:top w:val="none" w:sz="0" w:space="0" w:color="auto"/>
            <w:left w:val="none" w:sz="0" w:space="0" w:color="auto"/>
            <w:bottom w:val="none" w:sz="0" w:space="0" w:color="auto"/>
            <w:right w:val="none" w:sz="0" w:space="0" w:color="auto"/>
          </w:divBdr>
        </w:div>
        <w:div w:id="1097945570">
          <w:marLeft w:val="640"/>
          <w:marRight w:val="0"/>
          <w:marTop w:val="0"/>
          <w:marBottom w:val="0"/>
          <w:divBdr>
            <w:top w:val="none" w:sz="0" w:space="0" w:color="auto"/>
            <w:left w:val="none" w:sz="0" w:space="0" w:color="auto"/>
            <w:bottom w:val="none" w:sz="0" w:space="0" w:color="auto"/>
            <w:right w:val="none" w:sz="0" w:space="0" w:color="auto"/>
          </w:divBdr>
        </w:div>
        <w:div w:id="1539659494">
          <w:marLeft w:val="640"/>
          <w:marRight w:val="0"/>
          <w:marTop w:val="0"/>
          <w:marBottom w:val="0"/>
          <w:divBdr>
            <w:top w:val="none" w:sz="0" w:space="0" w:color="auto"/>
            <w:left w:val="none" w:sz="0" w:space="0" w:color="auto"/>
            <w:bottom w:val="none" w:sz="0" w:space="0" w:color="auto"/>
            <w:right w:val="none" w:sz="0" w:space="0" w:color="auto"/>
          </w:divBdr>
        </w:div>
        <w:div w:id="1378775641">
          <w:marLeft w:val="640"/>
          <w:marRight w:val="0"/>
          <w:marTop w:val="0"/>
          <w:marBottom w:val="0"/>
          <w:divBdr>
            <w:top w:val="none" w:sz="0" w:space="0" w:color="auto"/>
            <w:left w:val="none" w:sz="0" w:space="0" w:color="auto"/>
            <w:bottom w:val="none" w:sz="0" w:space="0" w:color="auto"/>
            <w:right w:val="none" w:sz="0" w:space="0" w:color="auto"/>
          </w:divBdr>
        </w:div>
        <w:div w:id="1829594165">
          <w:marLeft w:val="640"/>
          <w:marRight w:val="0"/>
          <w:marTop w:val="0"/>
          <w:marBottom w:val="0"/>
          <w:divBdr>
            <w:top w:val="none" w:sz="0" w:space="0" w:color="auto"/>
            <w:left w:val="none" w:sz="0" w:space="0" w:color="auto"/>
            <w:bottom w:val="none" w:sz="0" w:space="0" w:color="auto"/>
            <w:right w:val="none" w:sz="0" w:space="0" w:color="auto"/>
          </w:divBdr>
        </w:div>
        <w:div w:id="1726636997">
          <w:marLeft w:val="640"/>
          <w:marRight w:val="0"/>
          <w:marTop w:val="0"/>
          <w:marBottom w:val="0"/>
          <w:divBdr>
            <w:top w:val="none" w:sz="0" w:space="0" w:color="auto"/>
            <w:left w:val="none" w:sz="0" w:space="0" w:color="auto"/>
            <w:bottom w:val="none" w:sz="0" w:space="0" w:color="auto"/>
            <w:right w:val="none" w:sz="0" w:space="0" w:color="auto"/>
          </w:divBdr>
        </w:div>
        <w:div w:id="622881029">
          <w:marLeft w:val="640"/>
          <w:marRight w:val="0"/>
          <w:marTop w:val="0"/>
          <w:marBottom w:val="0"/>
          <w:divBdr>
            <w:top w:val="none" w:sz="0" w:space="0" w:color="auto"/>
            <w:left w:val="none" w:sz="0" w:space="0" w:color="auto"/>
            <w:bottom w:val="none" w:sz="0" w:space="0" w:color="auto"/>
            <w:right w:val="none" w:sz="0" w:space="0" w:color="auto"/>
          </w:divBdr>
        </w:div>
        <w:div w:id="56170545">
          <w:marLeft w:val="640"/>
          <w:marRight w:val="0"/>
          <w:marTop w:val="0"/>
          <w:marBottom w:val="0"/>
          <w:divBdr>
            <w:top w:val="none" w:sz="0" w:space="0" w:color="auto"/>
            <w:left w:val="none" w:sz="0" w:space="0" w:color="auto"/>
            <w:bottom w:val="none" w:sz="0" w:space="0" w:color="auto"/>
            <w:right w:val="none" w:sz="0" w:space="0" w:color="auto"/>
          </w:divBdr>
        </w:div>
        <w:div w:id="422798601">
          <w:marLeft w:val="640"/>
          <w:marRight w:val="0"/>
          <w:marTop w:val="0"/>
          <w:marBottom w:val="0"/>
          <w:divBdr>
            <w:top w:val="none" w:sz="0" w:space="0" w:color="auto"/>
            <w:left w:val="none" w:sz="0" w:space="0" w:color="auto"/>
            <w:bottom w:val="none" w:sz="0" w:space="0" w:color="auto"/>
            <w:right w:val="none" w:sz="0" w:space="0" w:color="auto"/>
          </w:divBdr>
        </w:div>
        <w:div w:id="558713425">
          <w:marLeft w:val="640"/>
          <w:marRight w:val="0"/>
          <w:marTop w:val="0"/>
          <w:marBottom w:val="0"/>
          <w:divBdr>
            <w:top w:val="none" w:sz="0" w:space="0" w:color="auto"/>
            <w:left w:val="none" w:sz="0" w:space="0" w:color="auto"/>
            <w:bottom w:val="none" w:sz="0" w:space="0" w:color="auto"/>
            <w:right w:val="none" w:sz="0" w:space="0" w:color="auto"/>
          </w:divBdr>
        </w:div>
        <w:div w:id="447820852">
          <w:marLeft w:val="640"/>
          <w:marRight w:val="0"/>
          <w:marTop w:val="0"/>
          <w:marBottom w:val="0"/>
          <w:divBdr>
            <w:top w:val="none" w:sz="0" w:space="0" w:color="auto"/>
            <w:left w:val="none" w:sz="0" w:space="0" w:color="auto"/>
            <w:bottom w:val="none" w:sz="0" w:space="0" w:color="auto"/>
            <w:right w:val="none" w:sz="0" w:space="0" w:color="auto"/>
          </w:divBdr>
        </w:div>
        <w:div w:id="1294483834">
          <w:marLeft w:val="640"/>
          <w:marRight w:val="0"/>
          <w:marTop w:val="0"/>
          <w:marBottom w:val="0"/>
          <w:divBdr>
            <w:top w:val="none" w:sz="0" w:space="0" w:color="auto"/>
            <w:left w:val="none" w:sz="0" w:space="0" w:color="auto"/>
            <w:bottom w:val="none" w:sz="0" w:space="0" w:color="auto"/>
            <w:right w:val="none" w:sz="0" w:space="0" w:color="auto"/>
          </w:divBdr>
        </w:div>
        <w:div w:id="333723609">
          <w:marLeft w:val="640"/>
          <w:marRight w:val="0"/>
          <w:marTop w:val="0"/>
          <w:marBottom w:val="0"/>
          <w:divBdr>
            <w:top w:val="none" w:sz="0" w:space="0" w:color="auto"/>
            <w:left w:val="none" w:sz="0" w:space="0" w:color="auto"/>
            <w:bottom w:val="none" w:sz="0" w:space="0" w:color="auto"/>
            <w:right w:val="none" w:sz="0" w:space="0" w:color="auto"/>
          </w:divBdr>
        </w:div>
        <w:div w:id="174808635">
          <w:marLeft w:val="640"/>
          <w:marRight w:val="0"/>
          <w:marTop w:val="0"/>
          <w:marBottom w:val="0"/>
          <w:divBdr>
            <w:top w:val="none" w:sz="0" w:space="0" w:color="auto"/>
            <w:left w:val="none" w:sz="0" w:space="0" w:color="auto"/>
            <w:bottom w:val="none" w:sz="0" w:space="0" w:color="auto"/>
            <w:right w:val="none" w:sz="0" w:space="0" w:color="auto"/>
          </w:divBdr>
        </w:div>
        <w:div w:id="790058052">
          <w:marLeft w:val="640"/>
          <w:marRight w:val="0"/>
          <w:marTop w:val="0"/>
          <w:marBottom w:val="0"/>
          <w:divBdr>
            <w:top w:val="none" w:sz="0" w:space="0" w:color="auto"/>
            <w:left w:val="none" w:sz="0" w:space="0" w:color="auto"/>
            <w:bottom w:val="none" w:sz="0" w:space="0" w:color="auto"/>
            <w:right w:val="none" w:sz="0" w:space="0" w:color="auto"/>
          </w:divBdr>
        </w:div>
        <w:div w:id="1141580573">
          <w:marLeft w:val="640"/>
          <w:marRight w:val="0"/>
          <w:marTop w:val="0"/>
          <w:marBottom w:val="0"/>
          <w:divBdr>
            <w:top w:val="none" w:sz="0" w:space="0" w:color="auto"/>
            <w:left w:val="none" w:sz="0" w:space="0" w:color="auto"/>
            <w:bottom w:val="none" w:sz="0" w:space="0" w:color="auto"/>
            <w:right w:val="none" w:sz="0" w:space="0" w:color="auto"/>
          </w:divBdr>
        </w:div>
        <w:div w:id="440494523">
          <w:marLeft w:val="640"/>
          <w:marRight w:val="0"/>
          <w:marTop w:val="0"/>
          <w:marBottom w:val="0"/>
          <w:divBdr>
            <w:top w:val="none" w:sz="0" w:space="0" w:color="auto"/>
            <w:left w:val="none" w:sz="0" w:space="0" w:color="auto"/>
            <w:bottom w:val="none" w:sz="0" w:space="0" w:color="auto"/>
            <w:right w:val="none" w:sz="0" w:space="0" w:color="auto"/>
          </w:divBdr>
        </w:div>
        <w:div w:id="1078596758">
          <w:marLeft w:val="640"/>
          <w:marRight w:val="0"/>
          <w:marTop w:val="0"/>
          <w:marBottom w:val="0"/>
          <w:divBdr>
            <w:top w:val="none" w:sz="0" w:space="0" w:color="auto"/>
            <w:left w:val="none" w:sz="0" w:space="0" w:color="auto"/>
            <w:bottom w:val="none" w:sz="0" w:space="0" w:color="auto"/>
            <w:right w:val="none" w:sz="0" w:space="0" w:color="auto"/>
          </w:divBdr>
        </w:div>
        <w:div w:id="1215922153">
          <w:marLeft w:val="640"/>
          <w:marRight w:val="0"/>
          <w:marTop w:val="0"/>
          <w:marBottom w:val="0"/>
          <w:divBdr>
            <w:top w:val="none" w:sz="0" w:space="0" w:color="auto"/>
            <w:left w:val="none" w:sz="0" w:space="0" w:color="auto"/>
            <w:bottom w:val="none" w:sz="0" w:space="0" w:color="auto"/>
            <w:right w:val="none" w:sz="0" w:space="0" w:color="auto"/>
          </w:divBdr>
        </w:div>
        <w:div w:id="1166702426">
          <w:marLeft w:val="640"/>
          <w:marRight w:val="0"/>
          <w:marTop w:val="0"/>
          <w:marBottom w:val="0"/>
          <w:divBdr>
            <w:top w:val="none" w:sz="0" w:space="0" w:color="auto"/>
            <w:left w:val="none" w:sz="0" w:space="0" w:color="auto"/>
            <w:bottom w:val="none" w:sz="0" w:space="0" w:color="auto"/>
            <w:right w:val="none" w:sz="0" w:space="0" w:color="auto"/>
          </w:divBdr>
        </w:div>
        <w:div w:id="1421297083">
          <w:marLeft w:val="640"/>
          <w:marRight w:val="0"/>
          <w:marTop w:val="0"/>
          <w:marBottom w:val="0"/>
          <w:divBdr>
            <w:top w:val="none" w:sz="0" w:space="0" w:color="auto"/>
            <w:left w:val="none" w:sz="0" w:space="0" w:color="auto"/>
            <w:bottom w:val="none" w:sz="0" w:space="0" w:color="auto"/>
            <w:right w:val="none" w:sz="0" w:space="0" w:color="auto"/>
          </w:divBdr>
        </w:div>
        <w:div w:id="657346795">
          <w:marLeft w:val="640"/>
          <w:marRight w:val="0"/>
          <w:marTop w:val="0"/>
          <w:marBottom w:val="0"/>
          <w:divBdr>
            <w:top w:val="none" w:sz="0" w:space="0" w:color="auto"/>
            <w:left w:val="none" w:sz="0" w:space="0" w:color="auto"/>
            <w:bottom w:val="none" w:sz="0" w:space="0" w:color="auto"/>
            <w:right w:val="none" w:sz="0" w:space="0" w:color="auto"/>
          </w:divBdr>
        </w:div>
        <w:div w:id="1731148885">
          <w:marLeft w:val="640"/>
          <w:marRight w:val="0"/>
          <w:marTop w:val="0"/>
          <w:marBottom w:val="0"/>
          <w:divBdr>
            <w:top w:val="none" w:sz="0" w:space="0" w:color="auto"/>
            <w:left w:val="none" w:sz="0" w:space="0" w:color="auto"/>
            <w:bottom w:val="none" w:sz="0" w:space="0" w:color="auto"/>
            <w:right w:val="none" w:sz="0" w:space="0" w:color="auto"/>
          </w:divBdr>
        </w:div>
        <w:div w:id="316813081">
          <w:marLeft w:val="640"/>
          <w:marRight w:val="0"/>
          <w:marTop w:val="0"/>
          <w:marBottom w:val="0"/>
          <w:divBdr>
            <w:top w:val="none" w:sz="0" w:space="0" w:color="auto"/>
            <w:left w:val="none" w:sz="0" w:space="0" w:color="auto"/>
            <w:bottom w:val="none" w:sz="0" w:space="0" w:color="auto"/>
            <w:right w:val="none" w:sz="0" w:space="0" w:color="auto"/>
          </w:divBdr>
        </w:div>
        <w:div w:id="1511942534">
          <w:marLeft w:val="640"/>
          <w:marRight w:val="0"/>
          <w:marTop w:val="0"/>
          <w:marBottom w:val="0"/>
          <w:divBdr>
            <w:top w:val="none" w:sz="0" w:space="0" w:color="auto"/>
            <w:left w:val="none" w:sz="0" w:space="0" w:color="auto"/>
            <w:bottom w:val="none" w:sz="0" w:space="0" w:color="auto"/>
            <w:right w:val="none" w:sz="0" w:space="0" w:color="auto"/>
          </w:divBdr>
        </w:div>
        <w:div w:id="1937902588">
          <w:marLeft w:val="640"/>
          <w:marRight w:val="0"/>
          <w:marTop w:val="0"/>
          <w:marBottom w:val="0"/>
          <w:divBdr>
            <w:top w:val="none" w:sz="0" w:space="0" w:color="auto"/>
            <w:left w:val="none" w:sz="0" w:space="0" w:color="auto"/>
            <w:bottom w:val="none" w:sz="0" w:space="0" w:color="auto"/>
            <w:right w:val="none" w:sz="0" w:space="0" w:color="auto"/>
          </w:divBdr>
        </w:div>
        <w:div w:id="1260987399">
          <w:marLeft w:val="640"/>
          <w:marRight w:val="0"/>
          <w:marTop w:val="0"/>
          <w:marBottom w:val="0"/>
          <w:divBdr>
            <w:top w:val="none" w:sz="0" w:space="0" w:color="auto"/>
            <w:left w:val="none" w:sz="0" w:space="0" w:color="auto"/>
            <w:bottom w:val="none" w:sz="0" w:space="0" w:color="auto"/>
            <w:right w:val="none" w:sz="0" w:space="0" w:color="auto"/>
          </w:divBdr>
        </w:div>
        <w:div w:id="608783406">
          <w:marLeft w:val="640"/>
          <w:marRight w:val="0"/>
          <w:marTop w:val="0"/>
          <w:marBottom w:val="0"/>
          <w:divBdr>
            <w:top w:val="none" w:sz="0" w:space="0" w:color="auto"/>
            <w:left w:val="none" w:sz="0" w:space="0" w:color="auto"/>
            <w:bottom w:val="none" w:sz="0" w:space="0" w:color="auto"/>
            <w:right w:val="none" w:sz="0" w:space="0" w:color="auto"/>
          </w:divBdr>
        </w:div>
        <w:div w:id="542907894">
          <w:marLeft w:val="640"/>
          <w:marRight w:val="0"/>
          <w:marTop w:val="0"/>
          <w:marBottom w:val="0"/>
          <w:divBdr>
            <w:top w:val="none" w:sz="0" w:space="0" w:color="auto"/>
            <w:left w:val="none" w:sz="0" w:space="0" w:color="auto"/>
            <w:bottom w:val="none" w:sz="0" w:space="0" w:color="auto"/>
            <w:right w:val="none" w:sz="0" w:space="0" w:color="auto"/>
          </w:divBdr>
        </w:div>
        <w:div w:id="165101085">
          <w:marLeft w:val="640"/>
          <w:marRight w:val="0"/>
          <w:marTop w:val="0"/>
          <w:marBottom w:val="0"/>
          <w:divBdr>
            <w:top w:val="none" w:sz="0" w:space="0" w:color="auto"/>
            <w:left w:val="none" w:sz="0" w:space="0" w:color="auto"/>
            <w:bottom w:val="none" w:sz="0" w:space="0" w:color="auto"/>
            <w:right w:val="none" w:sz="0" w:space="0" w:color="auto"/>
          </w:divBdr>
        </w:div>
        <w:div w:id="1820535716">
          <w:marLeft w:val="640"/>
          <w:marRight w:val="0"/>
          <w:marTop w:val="0"/>
          <w:marBottom w:val="0"/>
          <w:divBdr>
            <w:top w:val="none" w:sz="0" w:space="0" w:color="auto"/>
            <w:left w:val="none" w:sz="0" w:space="0" w:color="auto"/>
            <w:bottom w:val="none" w:sz="0" w:space="0" w:color="auto"/>
            <w:right w:val="none" w:sz="0" w:space="0" w:color="auto"/>
          </w:divBdr>
        </w:div>
        <w:div w:id="1286042838">
          <w:marLeft w:val="640"/>
          <w:marRight w:val="0"/>
          <w:marTop w:val="0"/>
          <w:marBottom w:val="0"/>
          <w:divBdr>
            <w:top w:val="none" w:sz="0" w:space="0" w:color="auto"/>
            <w:left w:val="none" w:sz="0" w:space="0" w:color="auto"/>
            <w:bottom w:val="none" w:sz="0" w:space="0" w:color="auto"/>
            <w:right w:val="none" w:sz="0" w:space="0" w:color="auto"/>
          </w:divBdr>
        </w:div>
        <w:div w:id="1440367289">
          <w:marLeft w:val="640"/>
          <w:marRight w:val="0"/>
          <w:marTop w:val="0"/>
          <w:marBottom w:val="0"/>
          <w:divBdr>
            <w:top w:val="none" w:sz="0" w:space="0" w:color="auto"/>
            <w:left w:val="none" w:sz="0" w:space="0" w:color="auto"/>
            <w:bottom w:val="none" w:sz="0" w:space="0" w:color="auto"/>
            <w:right w:val="none" w:sz="0" w:space="0" w:color="auto"/>
          </w:divBdr>
        </w:div>
        <w:div w:id="1610889093">
          <w:marLeft w:val="640"/>
          <w:marRight w:val="0"/>
          <w:marTop w:val="0"/>
          <w:marBottom w:val="0"/>
          <w:divBdr>
            <w:top w:val="none" w:sz="0" w:space="0" w:color="auto"/>
            <w:left w:val="none" w:sz="0" w:space="0" w:color="auto"/>
            <w:bottom w:val="none" w:sz="0" w:space="0" w:color="auto"/>
            <w:right w:val="none" w:sz="0" w:space="0" w:color="auto"/>
          </w:divBdr>
        </w:div>
        <w:div w:id="97601186">
          <w:marLeft w:val="640"/>
          <w:marRight w:val="0"/>
          <w:marTop w:val="0"/>
          <w:marBottom w:val="0"/>
          <w:divBdr>
            <w:top w:val="none" w:sz="0" w:space="0" w:color="auto"/>
            <w:left w:val="none" w:sz="0" w:space="0" w:color="auto"/>
            <w:bottom w:val="none" w:sz="0" w:space="0" w:color="auto"/>
            <w:right w:val="none" w:sz="0" w:space="0" w:color="auto"/>
          </w:divBdr>
        </w:div>
        <w:div w:id="1343165129">
          <w:marLeft w:val="640"/>
          <w:marRight w:val="0"/>
          <w:marTop w:val="0"/>
          <w:marBottom w:val="0"/>
          <w:divBdr>
            <w:top w:val="none" w:sz="0" w:space="0" w:color="auto"/>
            <w:left w:val="none" w:sz="0" w:space="0" w:color="auto"/>
            <w:bottom w:val="none" w:sz="0" w:space="0" w:color="auto"/>
            <w:right w:val="none" w:sz="0" w:space="0" w:color="auto"/>
          </w:divBdr>
        </w:div>
        <w:div w:id="907498436">
          <w:marLeft w:val="640"/>
          <w:marRight w:val="0"/>
          <w:marTop w:val="0"/>
          <w:marBottom w:val="0"/>
          <w:divBdr>
            <w:top w:val="none" w:sz="0" w:space="0" w:color="auto"/>
            <w:left w:val="none" w:sz="0" w:space="0" w:color="auto"/>
            <w:bottom w:val="none" w:sz="0" w:space="0" w:color="auto"/>
            <w:right w:val="none" w:sz="0" w:space="0" w:color="auto"/>
          </w:divBdr>
        </w:div>
        <w:div w:id="402993498">
          <w:marLeft w:val="640"/>
          <w:marRight w:val="0"/>
          <w:marTop w:val="0"/>
          <w:marBottom w:val="0"/>
          <w:divBdr>
            <w:top w:val="none" w:sz="0" w:space="0" w:color="auto"/>
            <w:left w:val="none" w:sz="0" w:space="0" w:color="auto"/>
            <w:bottom w:val="none" w:sz="0" w:space="0" w:color="auto"/>
            <w:right w:val="none" w:sz="0" w:space="0" w:color="auto"/>
          </w:divBdr>
        </w:div>
        <w:div w:id="1606041018">
          <w:marLeft w:val="640"/>
          <w:marRight w:val="0"/>
          <w:marTop w:val="0"/>
          <w:marBottom w:val="0"/>
          <w:divBdr>
            <w:top w:val="none" w:sz="0" w:space="0" w:color="auto"/>
            <w:left w:val="none" w:sz="0" w:space="0" w:color="auto"/>
            <w:bottom w:val="none" w:sz="0" w:space="0" w:color="auto"/>
            <w:right w:val="none" w:sz="0" w:space="0" w:color="auto"/>
          </w:divBdr>
        </w:div>
        <w:div w:id="441655933">
          <w:marLeft w:val="640"/>
          <w:marRight w:val="0"/>
          <w:marTop w:val="0"/>
          <w:marBottom w:val="0"/>
          <w:divBdr>
            <w:top w:val="none" w:sz="0" w:space="0" w:color="auto"/>
            <w:left w:val="none" w:sz="0" w:space="0" w:color="auto"/>
            <w:bottom w:val="none" w:sz="0" w:space="0" w:color="auto"/>
            <w:right w:val="none" w:sz="0" w:space="0" w:color="auto"/>
          </w:divBdr>
        </w:div>
        <w:div w:id="606618199">
          <w:marLeft w:val="640"/>
          <w:marRight w:val="0"/>
          <w:marTop w:val="0"/>
          <w:marBottom w:val="0"/>
          <w:divBdr>
            <w:top w:val="none" w:sz="0" w:space="0" w:color="auto"/>
            <w:left w:val="none" w:sz="0" w:space="0" w:color="auto"/>
            <w:bottom w:val="none" w:sz="0" w:space="0" w:color="auto"/>
            <w:right w:val="none" w:sz="0" w:space="0" w:color="auto"/>
          </w:divBdr>
        </w:div>
        <w:div w:id="636035274">
          <w:marLeft w:val="640"/>
          <w:marRight w:val="0"/>
          <w:marTop w:val="0"/>
          <w:marBottom w:val="0"/>
          <w:divBdr>
            <w:top w:val="none" w:sz="0" w:space="0" w:color="auto"/>
            <w:left w:val="none" w:sz="0" w:space="0" w:color="auto"/>
            <w:bottom w:val="none" w:sz="0" w:space="0" w:color="auto"/>
            <w:right w:val="none" w:sz="0" w:space="0" w:color="auto"/>
          </w:divBdr>
        </w:div>
        <w:div w:id="2103649237">
          <w:marLeft w:val="640"/>
          <w:marRight w:val="0"/>
          <w:marTop w:val="0"/>
          <w:marBottom w:val="0"/>
          <w:divBdr>
            <w:top w:val="none" w:sz="0" w:space="0" w:color="auto"/>
            <w:left w:val="none" w:sz="0" w:space="0" w:color="auto"/>
            <w:bottom w:val="none" w:sz="0" w:space="0" w:color="auto"/>
            <w:right w:val="none" w:sz="0" w:space="0" w:color="auto"/>
          </w:divBdr>
        </w:div>
        <w:div w:id="833111395">
          <w:marLeft w:val="640"/>
          <w:marRight w:val="0"/>
          <w:marTop w:val="0"/>
          <w:marBottom w:val="0"/>
          <w:divBdr>
            <w:top w:val="none" w:sz="0" w:space="0" w:color="auto"/>
            <w:left w:val="none" w:sz="0" w:space="0" w:color="auto"/>
            <w:bottom w:val="none" w:sz="0" w:space="0" w:color="auto"/>
            <w:right w:val="none" w:sz="0" w:space="0" w:color="auto"/>
          </w:divBdr>
        </w:div>
        <w:div w:id="252249053">
          <w:marLeft w:val="640"/>
          <w:marRight w:val="0"/>
          <w:marTop w:val="0"/>
          <w:marBottom w:val="0"/>
          <w:divBdr>
            <w:top w:val="none" w:sz="0" w:space="0" w:color="auto"/>
            <w:left w:val="none" w:sz="0" w:space="0" w:color="auto"/>
            <w:bottom w:val="none" w:sz="0" w:space="0" w:color="auto"/>
            <w:right w:val="none" w:sz="0" w:space="0" w:color="auto"/>
          </w:divBdr>
        </w:div>
        <w:div w:id="759831768">
          <w:marLeft w:val="640"/>
          <w:marRight w:val="0"/>
          <w:marTop w:val="0"/>
          <w:marBottom w:val="0"/>
          <w:divBdr>
            <w:top w:val="none" w:sz="0" w:space="0" w:color="auto"/>
            <w:left w:val="none" w:sz="0" w:space="0" w:color="auto"/>
            <w:bottom w:val="none" w:sz="0" w:space="0" w:color="auto"/>
            <w:right w:val="none" w:sz="0" w:space="0" w:color="auto"/>
          </w:divBdr>
        </w:div>
        <w:div w:id="428082438">
          <w:marLeft w:val="640"/>
          <w:marRight w:val="0"/>
          <w:marTop w:val="0"/>
          <w:marBottom w:val="0"/>
          <w:divBdr>
            <w:top w:val="none" w:sz="0" w:space="0" w:color="auto"/>
            <w:left w:val="none" w:sz="0" w:space="0" w:color="auto"/>
            <w:bottom w:val="none" w:sz="0" w:space="0" w:color="auto"/>
            <w:right w:val="none" w:sz="0" w:space="0" w:color="auto"/>
          </w:divBdr>
        </w:div>
        <w:div w:id="1386416878">
          <w:marLeft w:val="640"/>
          <w:marRight w:val="0"/>
          <w:marTop w:val="0"/>
          <w:marBottom w:val="0"/>
          <w:divBdr>
            <w:top w:val="none" w:sz="0" w:space="0" w:color="auto"/>
            <w:left w:val="none" w:sz="0" w:space="0" w:color="auto"/>
            <w:bottom w:val="none" w:sz="0" w:space="0" w:color="auto"/>
            <w:right w:val="none" w:sz="0" w:space="0" w:color="auto"/>
          </w:divBdr>
        </w:div>
        <w:div w:id="1292590134">
          <w:marLeft w:val="640"/>
          <w:marRight w:val="0"/>
          <w:marTop w:val="0"/>
          <w:marBottom w:val="0"/>
          <w:divBdr>
            <w:top w:val="none" w:sz="0" w:space="0" w:color="auto"/>
            <w:left w:val="none" w:sz="0" w:space="0" w:color="auto"/>
            <w:bottom w:val="none" w:sz="0" w:space="0" w:color="auto"/>
            <w:right w:val="none" w:sz="0" w:space="0" w:color="auto"/>
          </w:divBdr>
        </w:div>
        <w:div w:id="463080014">
          <w:marLeft w:val="640"/>
          <w:marRight w:val="0"/>
          <w:marTop w:val="0"/>
          <w:marBottom w:val="0"/>
          <w:divBdr>
            <w:top w:val="none" w:sz="0" w:space="0" w:color="auto"/>
            <w:left w:val="none" w:sz="0" w:space="0" w:color="auto"/>
            <w:bottom w:val="none" w:sz="0" w:space="0" w:color="auto"/>
            <w:right w:val="none" w:sz="0" w:space="0" w:color="auto"/>
          </w:divBdr>
        </w:div>
        <w:div w:id="1330254885">
          <w:marLeft w:val="640"/>
          <w:marRight w:val="0"/>
          <w:marTop w:val="0"/>
          <w:marBottom w:val="0"/>
          <w:divBdr>
            <w:top w:val="none" w:sz="0" w:space="0" w:color="auto"/>
            <w:left w:val="none" w:sz="0" w:space="0" w:color="auto"/>
            <w:bottom w:val="none" w:sz="0" w:space="0" w:color="auto"/>
            <w:right w:val="none" w:sz="0" w:space="0" w:color="auto"/>
          </w:divBdr>
        </w:div>
        <w:div w:id="1325011438">
          <w:marLeft w:val="640"/>
          <w:marRight w:val="0"/>
          <w:marTop w:val="0"/>
          <w:marBottom w:val="0"/>
          <w:divBdr>
            <w:top w:val="none" w:sz="0" w:space="0" w:color="auto"/>
            <w:left w:val="none" w:sz="0" w:space="0" w:color="auto"/>
            <w:bottom w:val="none" w:sz="0" w:space="0" w:color="auto"/>
            <w:right w:val="none" w:sz="0" w:space="0" w:color="auto"/>
          </w:divBdr>
        </w:div>
        <w:div w:id="1523204839">
          <w:marLeft w:val="640"/>
          <w:marRight w:val="0"/>
          <w:marTop w:val="0"/>
          <w:marBottom w:val="0"/>
          <w:divBdr>
            <w:top w:val="none" w:sz="0" w:space="0" w:color="auto"/>
            <w:left w:val="none" w:sz="0" w:space="0" w:color="auto"/>
            <w:bottom w:val="none" w:sz="0" w:space="0" w:color="auto"/>
            <w:right w:val="none" w:sz="0" w:space="0" w:color="auto"/>
          </w:divBdr>
        </w:div>
        <w:div w:id="791900067">
          <w:marLeft w:val="640"/>
          <w:marRight w:val="0"/>
          <w:marTop w:val="0"/>
          <w:marBottom w:val="0"/>
          <w:divBdr>
            <w:top w:val="none" w:sz="0" w:space="0" w:color="auto"/>
            <w:left w:val="none" w:sz="0" w:space="0" w:color="auto"/>
            <w:bottom w:val="none" w:sz="0" w:space="0" w:color="auto"/>
            <w:right w:val="none" w:sz="0" w:space="0" w:color="auto"/>
          </w:divBdr>
        </w:div>
        <w:div w:id="1621841722">
          <w:marLeft w:val="640"/>
          <w:marRight w:val="0"/>
          <w:marTop w:val="0"/>
          <w:marBottom w:val="0"/>
          <w:divBdr>
            <w:top w:val="none" w:sz="0" w:space="0" w:color="auto"/>
            <w:left w:val="none" w:sz="0" w:space="0" w:color="auto"/>
            <w:bottom w:val="none" w:sz="0" w:space="0" w:color="auto"/>
            <w:right w:val="none" w:sz="0" w:space="0" w:color="auto"/>
          </w:divBdr>
        </w:div>
        <w:div w:id="1639796057">
          <w:marLeft w:val="640"/>
          <w:marRight w:val="0"/>
          <w:marTop w:val="0"/>
          <w:marBottom w:val="0"/>
          <w:divBdr>
            <w:top w:val="none" w:sz="0" w:space="0" w:color="auto"/>
            <w:left w:val="none" w:sz="0" w:space="0" w:color="auto"/>
            <w:bottom w:val="none" w:sz="0" w:space="0" w:color="auto"/>
            <w:right w:val="none" w:sz="0" w:space="0" w:color="auto"/>
          </w:divBdr>
        </w:div>
        <w:div w:id="24137996">
          <w:marLeft w:val="640"/>
          <w:marRight w:val="0"/>
          <w:marTop w:val="0"/>
          <w:marBottom w:val="0"/>
          <w:divBdr>
            <w:top w:val="none" w:sz="0" w:space="0" w:color="auto"/>
            <w:left w:val="none" w:sz="0" w:space="0" w:color="auto"/>
            <w:bottom w:val="none" w:sz="0" w:space="0" w:color="auto"/>
            <w:right w:val="none" w:sz="0" w:space="0" w:color="auto"/>
          </w:divBdr>
        </w:div>
        <w:div w:id="1370951558">
          <w:marLeft w:val="640"/>
          <w:marRight w:val="0"/>
          <w:marTop w:val="0"/>
          <w:marBottom w:val="0"/>
          <w:divBdr>
            <w:top w:val="none" w:sz="0" w:space="0" w:color="auto"/>
            <w:left w:val="none" w:sz="0" w:space="0" w:color="auto"/>
            <w:bottom w:val="none" w:sz="0" w:space="0" w:color="auto"/>
            <w:right w:val="none" w:sz="0" w:space="0" w:color="auto"/>
          </w:divBdr>
        </w:div>
        <w:div w:id="585918940">
          <w:marLeft w:val="640"/>
          <w:marRight w:val="0"/>
          <w:marTop w:val="0"/>
          <w:marBottom w:val="0"/>
          <w:divBdr>
            <w:top w:val="none" w:sz="0" w:space="0" w:color="auto"/>
            <w:left w:val="none" w:sz="0" w:space="0" w:color="auto"/>
            <w:bottom w:val="none" w:sz="0" w:space="0" w:color="auto"/>
            <w:right w:val="none" w:sz="0" w:space="0" w:color="auto"/>
          </w:divBdr>
        </w:div>
        <w:div w:id="1422293621">
          <w:marLeft w:val="640"/>
          <w:marRight w:val="0"/>
          <w:marTop w:val="0"/>
          <w:marBottom w:val="0"/>
          <w:divBdr>
            <w:top w:val="none" w:sz="0" w:space="0" w:color="auto"/>
            <w:left w:val="none" w:sz="0" w:space="0" w:color="auto"/>
            <w:bottom w:val="none" w:sz="0" w:space="0" w:color="auto"/>
            <w:right w:val="none" w:sz="0" w:space="0" w:color="auto"/>
          </w:divBdr>
        </w:div>
        <w:div w:id="2109501079">
          <w:marLeft w:val="640"/>
          <w:marRight w:val="0"/>
          <w:marTop w:val="0"/>
          <w:marBottom w:val="0"/>
          <w:divBdr>
            <w:top w:val="none" w:sz="0" w:space="0" w:color="auto"/>
            <w:left w:val="none" w:sz="0" w:space="0" w:color="auto"/>
            <w:bottom w:val="none" w:sz="0" w:space="0" w:color="auto"/>
            <w:right w:val="none" w:sz="0" w:space="0" w:color="auto"/>
          </w:divBdr>
        </w:div>
        <w:div w:id="1370491758">
          <w:marLeft w:val="640"/>
          <w:marRight w:val="0"/>
          <w:marTop w:val="0"/>
          <w:marBottom w:val="0"/>
          <w:divBdr>
            <w:top w:val="none" w:sz="0" w:space="0" w:color="auto"/>
            <w:left w:val="none" w:sz="0" w:space="0" w:color="auto"/>
            <w:bottom w:val="none" w:sz="0" w:space="0" w:color="auto"/>
            <w:right w:val="none" w:sz="0" w:space="0" w:color="auto"/>
          </w:divBdr>
        </w:div>
        <w:div w:id="93088919">
          <w:marLeft w:val="640"/>
          <w:marRight w:val="0"/>
          <w:marTop w:val="0"/>
          <w:marBottom w:val="0"/>
          <w:divBdr>
            <w:top w:val="none" w:sz="0" w:space="0" w:color="auto"/>
            <w:left w:val="none" w:sz="0" w:space="0" w:color="auto"/>
            <w:bottom w:val="none" w:sz="0" w:space="0" w:color="auto"/>
            <w:right w:val="none" w:sz="0" w:space="0" w:color="auto"/>
          </w:divBdr>
        </w:div>
        <w:div w:id="380642397">
          <w:marLeft w:val="640"/>
          <w:marRight w:val="0"/>
          <w:marTop w:val="0"/>
          <w:marBottom w:val="0"/>
          <w:divBdr>
            <w:top w:val="none" w:sz="0" w:space="0" w:color="auto"/>
            <w:left w:val="none" w:sz="0" w:space="0" w:color="auto"/>
            <w:bottom w:val="none" w:sz="0" w:space="0" w:color="auto"/>
            <w:right w:val="none" w:sz="0" w:space="0" w:color="auto"/>
          </w:divBdr>
        </w:div>
        <w:div w:id="481233539">
          <w:marLeft w:val="640"/>
          <w:marRight w:val="0"/>
          <w:marTop w:val="0"/>
          <w:marBottom w:val="0"/>
          <w:divBdr>
            <w:top w:val="none" w:sz="0" w:space="0" w:color="auto"/>
            <w:left w:val="none" w:sz="0" w:space="0" w:color="auto"/>
            <w:bottom w:val="none" w:sz="0" w:space="0" w:color="auto"/>
            <w:right w:val="none" w:sz="0" w:space="0" w:color="auto"/>
          </w:divBdr>
        </w:div>
        <w:div w:id="1469665564">
          <w:marLeft w:val="640"/>
          <w:marRight w:val="0"/>
          <w:marTop w:val="0"/>
          <w:marBottom w:val="0"/>
          <w:divBdr>
            <w:top w:val="none" w:sz="0" w:space="0" w:color="auto"/>
            <w:left w:val="none" w:sz="0" w:space="0" w:color="auto"/>
            <w:bottom w:val="none" w:sz="0" w:space="0" w:color="auto"/>
            <w:right w:val="none" w:sz="0" w:space="0" w:color="auto"/>
          </w:divBdr>
        </w:div>
        <w:div w:id="919756918">
          <w:marLeft w:val="640"/>
          <w:marRight w:val="0"/>
          <w:marTop w:val="0"/>
          <w:marBottom w:val="0"/>
          <w:divBdr>
            <w:top w:val="none" w:sz="0" w:space="0" w:color="auto"/>
            <w:left w:val="none" w:sz="0" w:space="0" w:color="auto"/>
            <w:bottom w:val="none" w:sz="0" w:space="0" w:color="auto"/>
            <w:right w:val="none" w:sz="0" w:space="0" w:color="auto"/>
          </w:divBdr>
        </w:div>
        <w:div w:id="677318540">
          <w:marLeft w:val="640"/>
          <w:marRight w:val="0"/>
          <w:marTop w:val="0"/>
          <w:marBottom w:val="0"/>
          <w:divBdr>
            <w:top w:val="none" w:sz="0" w:space="0" w:color="auto"/>
            <w:left w:val="none" w:sz="0" w:space="0" w:color="auto"/>
            <w:bottom w:val="none" w:sz="0" w:space="0" w:color="auto"/>
            <w:right w:val="none" w:sz="0" w:space="0" w:color="auto"/>
          </w:divBdr>
        </w:div>
        <w:div w:id="35667723">
          <w:marLeft w:val="640"/>
          <w:marRight w:val="0"/>
          <w:marTop w:val="0"/>
          <w:marBottom w:val="0"/>
          <w:divBdr>
            <w:top w:val="none" w:sz="0" w:space="0" w:color="auto"/>
            <w:left w:val="none" w:sz="0" w:space="0" w:color="auto"/>
            <w:bottom w:val="none" w:sz="0" w:space="0" w:color="auto"/>
            <w:right w:val="none" w:sz="0" w:space="0" w:color="auto"/>
          </w:divBdr>
        </w:div>
        <w:div w:id="556818599">
          <w:marLeft w:val="640"/>
          <w:marRight w:val="0"/>
          <w:marTop w:val="0"/>
          <w:marBottom w:val="0"/>
          <w:divBdr>
            <w:top w:val="none" w:sz="0" w:space="0" w:color="auto"/>
            <w:left w:val="none" w:sz="0" w:space="0" w:color="auto"/>
            <w:bottom w:val="none" w:sz="0" w:space="0" w:color="auto"/>
            <w:right w:val="none" w:sz="0" w:space="0" w:color="auto"/>
          </w:divBdr>
        </w:div>
        <w:div w:id="327487097">
          <w:marLeft w:val="640"/>
          <w:marRight w:val="0"/>
          <w:marTop w:val="0"/>
          <w:marBottom w:val="0"/>
          <w:divBdr>
            <w:top w:val="none" w:sz="0" w:space="0" w:color="auto"/>
            <w:left w:val="none" w:sz="0" w:space="0" w:color="auto"/>
            <w:bottom w:val="none" w:sz="0" w:space="0" w:color="auto"/>
            <w:right w:val="none" w:sz="0" w:space="0" w:color="auto"/>
          </w:divBdr>
        </w:div>
        <w:div w:id="844170194">
          <w:marLeft w:val="640"/>
          <w:marRight w:val="0"/>
          <w:marTop w:val="0"/>
          <w:marBottom w:val="0"/>
          <w:divBdr>
            <w:top w:val="none" w:sz="0" w:space="0" w:color="auto"/>
            <w:left w:val="none" w:sz="0" w:space="0" w:color="auto"/>
            <w:bottom w:val="none" w:sz="0" w:space="0" w:color="auto"/>
            <w:right w:val="none" w:sz="0" w:space="0" w:color="auto"/>
          </w:divBdr>
        </w:div>
        <w:div w:id="219634920">
          <w:marLeft w:val="640"/>
          <w:marRight w:val="0"/>
          <w:marTop w:val="0"/>
          <w:marBottom w:val="0"/>
          <w:divBdr>
            <w:top w:val="none" w:sz="0" w:space="0" w:color="auto"/>
            <w:left w:val="none" w:sz="0" w:space="0" w:color="auto"/>
            <w:bottom w:val="none" w:sz="0" w:space="0" w:color="auto"/>
            <w:right w:val="none" w:sz="0" w:space="0" w:color="auto"/>
          </w:divBdr>
        </w:div>
        <w:div w:id="1652173804">
          <w:marLeft w:val="640"/>
          <w:marRight w:val="0"/>
          <w:marTop w:val="0"/>
          <w:marBottom w:val="0"/>
          <w:divBdr>
            <w:top w:val="none" w:sz="0" w:space="0" w:color="auto"/>
            <w:left w:val="none" w:sz="0" w:space="0" w:color="auto"/>
            <w:bottom w:val="none" w:sz="0" w:space="0" w:color="auto"/>
            <w:right w:val="none" w:sz="0" w:space="0" w:color="auto"/>
          </w:divBdr>
        </w:div>
        <w:div w:id="74867008">
          <w:marLeft w:val="640"/>
          <w:marRight w:val="0"/>
          <w:marTop w:val="0"/>
          <w:marBottom w:val="0"/>
          <w:divBdr>
            <w:top w:val="none" w:sz="0" w:space="0" w:color="auto"/>
            <w:left w:val="none" w:sz="0" w:space="0" w:color="auto"/>
            <w:bottom w:val="none" w:sz="0" w:space="0" w:color="auto"/>
            <w:right w:val="none" w:sz="0" w:space="0" w:color="auto"/>
          </w:divBdr>
        </w:div>
        <w:div w:id="1720590522">
          <w:marLeft w:val="640"/>
          <w:marRight w:val="0"/>
          <w:marTop w:val="0"/>
          <w:marBottom w:val="0"/>
          <w:divBdr>
            <w:top w:val="none" w:sz="0" w:space="0" w:color="auto"/>
            <w:left w:val="none" w:sz="0" w:space="0" w:color="auto"/>
            <w:bottom w:val="none" w:sz="0" w:space="0" w:color="auto"/>
            <w:right w:val="none" w:sz="0" w:space="0" w:color="auto"/>
          </w:divBdr>
        </w:div>
        <w:div w:id="416247532">
          <w:marLeft w:val="640"/>
          <w:marRight w:val="0"/>
          <w:marTop w:val="0"/>
          <w:marBottom w:val="0"/>
          <w:divBdr>
            <w:top w:val="none" w:sz="0" w:space="0" w:color="auto"/>
            <w:left w:val="none" w:sz="0" w:space="0" w:color="auto"/>
            <w:bottom w:val="none" w:sz="0" w:space="0" w:color="auto"/>
            <w:right w:val="none" w:sz="0" w:space="0" w:color="auto"/>
          </w:divBdr>
        </w:div>
        <w:div w:id="1990354086">
          <w:marLeft w:val="640"/>
          <w:marRight w:val="0"/>
          <w:marTop w:val="0"/>
          <w:marBottom w:val="0"/>
          <w:divBdr>
            <w:top w:val="none" w:sz="0" w:space="0" w:color="auto"/>
            <w:left w:val="none" w:sz="0" w:space="0" w:color="auto"/>
            <w:bottom w:val="none" w:sz="0" w:space="0" w:color="auto"/>
            <w:right w:val="none" w:sz="0" w:space="0" w:color="auto"/>
          </w:divBdr>
        </w:div>
        <w:div w:id="1289704301">
          <w:marLeft w:val="640"/>
          <w:marRight w:val="0"/>
          <w:marTop w:val="0"/>
          <w:marBottom w:val="0"/>
          <w:divBdr>
            <w:top w:val="none" w:sz="0" w:space="0" w:color="auto"/>
            <w:left w:val="none" w:sz="0" w:space="0" w:color="auto"/>
            <w:bottom w:val="none" w:sz="0" w:space="0" w:color="auto"/>
            <w:right w:val="none" w:sz="0" w:space="0" w:color="auto"/>
          </w:divBdr>
        </w:div>
        <w:div w:id="798886823">
          <w:marLeft w:val="640"/>
          <w:marRight w:val="0"/>
          <w:marTop w:val="0"/>
          <w:marBottom w:val="0"/>
          <w:divBdr>
            <w:top w:val="none" w:sz="0" w:space="0" w:color="auto"/>
            <w:left w:val="none" w:sz="0" w:space="0" w:color="auto"/>
            <w:bottom w:val="none" w:sz="0" w:space="0" w:color="auto"/>
            <w:right w:val="none" w:sz="0" w:space="0" w:color="auto"/>
          </w:divBdr>
        </w:div>
        <w:div w:id="540480760">
          <w:marLeft w:val="640"/>
          <w:marRight w:val="0"/>
          <w:marTop w:val="0"/>
          <w:marBottom w:val="0"/>
          <w:divBdr>
            <w:top w:val="none" w:sz="0" w:space="0" w:color="auto"/>
            <w:left w:val="none" w:sz="0" w:space="0" w:color="auto"/>
            <w:bottom w:val="none" w:sz="0" w:space="0" w:color="auto"/>
            <w:right w:val="none" w:sz="0" w:space="0" w:color="auto"/>
          </w:divBdr>
        </w:div>
        <w:div w:id="159396148">
          <w:marLeft w:val="640"/>
          <w:marRight w:val="0"/>
          <w:marTop w:val="0"/>
          <w:marBottom w:val="0"/>
          <w:divBdr>
            <w:top w:val="none" w:sz="0" w:space="0" w:color="auto"/>
            <w:left w:val="none" w:sz="0" w:space="0" w:color="auto"/>
            <w:bottom w:val="none" w:sz="0" w:space="0" w:color="auto"/>
            <w:right w:val="none" w:sz="0" w:space="0" w:color="auto"/>
          </w:divBdr>
        </w:div>
        <w:div w:id="686179879">
          <w:marLeft w:val="640"/>
          <w:marRight w:val="0"/>
          <w:marTop w:val="0"/>
          <w:marBottom w:val="0"/>
          <w:divBdr>
            <w:top w:val="none" w:sz="0" w:space="0" w:color="auto"/>
            <w:left w:val="none" w:sz="0" w:space="0" w:color="auto"/>
            <w:bottom w:val="none" w:sz="0" w:space="0" w:color="auto"/>
            <w:right w:val="none" w:sz="0" w:space="0" w:color="auto"/>
          </w:divBdr>
        </w:div>
        <w:div w:id="1430002599">
          <w:marLeft w:val="640"/>
          <w:marRight w:val="0"/>
          <w:marTop w:val="0"/>
          <w:marBottom w:val="0"/>
          <w:divBdr>
            <w:top w:val="none" w:sz="0" w:space="0" w:color="auto"/>
            <w:left w:val="none" w:sz="0" w:space="0" w:color="auto"/>
            <w:bottom w:val="none" w:sz="0" w:space="0" w:color="auto"/>
            <w:right w:val="none" w:sz="0" w:space="0" w:color="auto"/>
          </w:divBdr>
        </w:div>
        <w:div w:id="1695185824">
          <w:marLeft w:val="640"/>
          <w:marRight w:val="0"/>
          <w:marTop w:val="0"/>
          <w:marBottom w:val="0"/>
          <w:divBdr>
            <w:top w:val="none" w:sz="0" w:space="0" w:color="auto"/>
            <w:left w:val="none" w:sz="0" w:space="0" w:color="auto"/>
            <w:bottom w:val="none" w:sz="0" w:space="0" w:color="auto"/>
            <w:right w:val="none" w:sz="0" w:space="0" w:color="auto"/>
          </w:divBdr>
        </w:div>
        <w:div w:id="1260867653">
          <w:marLeft w:val="640"/>
          <w:marRight w:val="0"/>
          <w:marTop w:val="0"/>
          <w:marBottom w:val="0"/>
          <w:divBdr>
            <w:top w:val="none" w:sz="0" w:space="0" w:color="auto"/>
            <w:left w:val="none" w:sz="0" w:space="0" w:color="auto"/>
            <w:bottom w:val="none" w:sz="0" w:space="0" w:color="auto"/>
            <w:right w:val="none" w:sz="0" w:space="0" w:color="auto"/>
          </w:divBdr>
        </w:div>
        <w:div w:id="282277026">
          <w:marLeft w:val="640"/>
          <w:marRight w:val="0"/>
          <w:marTop w:val="0"/>
          <w:marBottom w:val="0"/>
          <w:divBdr>
            <w:top w:val="none" w:sz="0" w:space="0" w:color="auto"/>
            <w:left w:val="none" w:sz="0" w:space="0" w:color="auto"/>
            <w:bottom w:val="none" w:sz="0" w:space="0" w:color="auto"/>
            <w:right w:val="none" w:sz="0" w:space="0" w:color="auto"/>
          </w:divBdr>
        </w:div>
        <w:div w:id="1291201457">
          <w:marLeft w:val="640"/>
          <w:marRight w:val="0"/>
          <w:marTop w:val="0"/>
          <w:marBottom w:val="0"/>
          <w:divBdr>
            <w:top w:val="none" w:sz="0" w:space="0" w:color="auto"/>
            <w:left w:val="none" w:sz="0" w:space="0" w:color="auto"/>
            <w:bottom w:val="none" w:sz="0" w:space="0" w:color="auto"/>
            <w:right w:val="none" w:sz="0" w:space="0" w:color="auto"/>
          </w:divBdr>
        </w:div>
        <w:div w:id="1283732027">
          <w:marLeft w:val="640"/>
          <w:marRight w:val="0"/>
          <w:marTop w:val="0"/>
          <w:marBottom w:val="0"/>
          <w:divBdr>
            <w:top w:val="none" w:sz="0" w:space="0" w:color="auto"/>
            <w:left w:val="none" w:sz="0" w:space="0" w:color="auto"/>
            <w:bottom w:val="none" w:sz="0" w:space="0" w:color="auto"/>
            <w:right w:val="none" w:sz="0" w:space="0" w:color="auto"/>
          </w:divBdr>
        </w:div>
        <w:div w:id="435249594">
          <w:marLeft w:val="640"/>
          <w:marRight w:val="0"/>
          <w:marTop w:val="0"/>
          <w:marBottom w:val="0"/>
          <w:divBdr>
            <w:top w:val="none" w:sz="0" w:space="0" w:color="auto"/>
            <w:left w:val="none" w:sz="0" w:space="0" w:color="auto"/>
            <w:bottom w:val="none" w:sz="0" w:space="0" w:color="auto"/>
            <w:right w:val="none" w:sz="0" w:space="0" w:color="auto"/>
          </w:divBdr>
        </w:div>
        <w:div w:id="1226180809">
          <w:marLeft w:val="640"/>
          <w:marRight w:val="0"/>
          <w:marTop w:val="0"/>
          <w:marBottom w:val="0"/>
          <w:divBdr>
            <w:top w:val="none" w:sz="0" w:space="0" w:color="auto"/>
            <w:left w:val="none" w:sz="0" w:space="0" w:color="auto"/>
            <w:bottom w:val="none" w:sz="0" w:space="0" w:color="auto"/>
            <w:right w:val="none" w:sz="0" w:space="0" w:color="auto"/>
          </w:divBdr>
        </w:div>
        <w:div w:id="101582973">
          <w:marLeft w:val="640"/>
          <w:marRight w:val="0"/>
          <w:marTop w:val="0"/>
          <w:marBottom w:val="0"/>
          <w:divBdr>
            <w:top w:val="none" w:sz="0" w:space="0" w:color="auto"/>
            <w:left w:val="none" w:sz="0" w:space="0" w:color="auto"/>
            <w:bottom w:val="none" w:sz="0" w:space="0" w:color="auto"/>
            <w:right w:val="none" w:sz="0" w:space="0" w:color="auto"/>
          </w:divBdr>
        </w:div>
        <w:div w:id="630133597">
          <w:marLeft w:val="640"/>
          <w:marRight w:val="0"/>
          <w:marTop w:val="0"/>
          <w:marBottom w:val="0"/>
          <w:divBdr>
            <w:top w:val="none" w:sz="0" w:space="0" w:color="auto"/>
            <w:left w:val="none" w:sz="0" w:space="0" w:color="auto"/>
            <w:bottom w:val="none" w:sz="0" w:space="0" w:color="auto"/>
            <w:right w:val="none" w:sz="0" w:space="0" w:color="auto"/>
          </w:divBdr>
        </w:div>
        <w:div w:id="1952854703">
          <w:marLeft w:val="640"/>
          <w:marRight w:val="0"/>
          <w:marTop w:val="0"/>
          <w:marBottom w:val="0"/>
          <w:divBdr>
            <w:top w:val="none" w:sz="0" w:space="0" w:color="auto"/>
            <w:left w:val="none" w:sz="0" w:space="0" w:color="auto"/>
            <w:bottom w:val="none" w:sz="0" w:space="0" w:color="auto"/>
            <w:right w:val="none" w:sz="0" w:space="0" w:color="auto"/>
          </w:divBdr>
        </w:div>
        <w:div w:id="1847207612">
          <w:marLeft w:val="640"/>
          <w:marRight w:val="0"/>
          <w:marTop w:val="0"/>
          <w:marBottom w:val="0"/>
          <w:divBdr>
            <w:top w:val="none" w:sz="0" w:space="0" w:color="auto"/>
            <w:left w:val="none" w:sz="0" w:space="0" w:color="auto"/>
            <w:bottom w:val="none" w:sz="0" w:space="0" w:color="auto"/>
            <w:right w:val="none" w:sz="0" w:space="0" w:color="auto"/>
          </w:divBdr>
        </w:div>
        <w:div w:id="456485621">
          <w:marLeft w:val="640"/>
          <w:marRight w:val="0"/>
          <w:marTop w:val="0"/>
          <w:marBottom w:val="0"/>
          <w:divBdr>
            <w:top w:val="none" w:sz="0" w:space="0" w:color="auto"/>
            <w:left w:val="none" w:sz="0" w:space="0" w:color="auto"/>
            <w:bottom w:val="none" w:sz="0" w:space="0" w:color="auto"/>
            <w:right w:val="none" w:sz="0" w:space="0" w:color="auto"/>
          </w:divBdr>
        </w:div>
        <w:div w:id="1677684073">
          <w:marLeft w:val="640"/>
          <w:marRight w:val="0"/>
          <w:marTop w:val="0"/>
          <w:marBottom w:val="0"/>
          <w:divBdr>
            <w:top w:val="none" w:sz="0" w:space="0" w:color="auto"/>
            <w:left w:val="none" w:sz="0" w:space="0" w:color="auto"/>
            <w:bottom w:val="none" w:sz="0" w:space="0" w:color="auto"/>
            <w:right w:val="none" w:sz="0" w:space="0" w:color="auto"/>
          </w:divBdr>
        </w:div>
        <w:div w:id="7757563">
          <w:marLeft w:val="640"/>
          <w:marRight w:val="0"/>
          <w:marTop w:val="0"/>
          <w:marBottom w:val="0"/>
          <w:divBdr>
            <w:top w:val="none" w:sz="0" w:space="0" w:color="auto"/>
            <w:left w:val="none" w:sz="0" w:space="0" w:color="auto"/>
            <w:bottom w:val="none" w:sz="0" w:space="0" w:color="auto"/>
            <w:right w:val="none" w:sz="0" w:space="0" w:color="auto"/>
          </w:divBdr>
        </w:div>
        <w:div w:id="1578174675">
          <w:marLeft w:val="640"/>
          <w:marRight w:val="0"/>
          <w:marTop w:val="0"/>
          <w:marBottom w:val="0"/>
          <w:divBdr>
            <w:top w:val="none" w:sz="0" w:space="0" w:color="auto"/>
            <w:left w:val="none" w:sz="0" w:space="0" w:color="auto"/>
            <w:bottom w:val="none" w:sz="0" w:space="0" w:color="auto"/>
            <w:right w:val="none" w:sz="0" w:space="0" w:color="auto"/>
          </w:divBdr>
        </w:div>
        <w:div w:id="127283194">
          <w:marLeft w:val="640"/>
          <w:marRight w:val="0"/>
          <w:marTop w:val="0"/>
          <w:marBottom w:val="0"/>
          <w:divBdr>
            <w:top w:val="none" w:sz="0" w:space="0" w:color="auto"/>
            <w:left w:val="none" w:sz="0" w:space="0" w:color="auto"/>
            <w:bottom w:val="none" w:sz="0" w:space="0" w:color="auto"/>
            <w:right w:val="none" w:sz="0" w:space="0" w:color="auto"/>
          </w:divBdr>
        </w:div>
        <w:div w:id="730036639">
          <w:marLeft w:val="640"/>
          <w:marRight w:val="0"/>
          <w:marTop w:val="0"/>
          <w:marBottom w:val="0"/>
          <w:divBdr>
            <w:top w:val="none" w:sz="0" w:space="0" w:color="auto"/>
            <w:left w:val="none" w:sz="0" w:space="0" w:color="auto"/>
            <w:bottom w:val="none" w:sz="0" w:space="0" w:color="auto"/>
            <w:right w:val="none" w:sz="0" w:space="0" w:color="auto"/>
          </w:divBdr>
        </w:div>
        <w:div w:id="1720857670">
          <w:marLeft w:val="640"/>
          <w:marRight w:val="0"/>
          <w:marTop w:val="0"/>
          <w:marBottom w:val="0"/>
          <w:divBdr>
            <w:top w:val="none" w:sz="0" w:space="0" w:color="auto"/>
            <w:left w:val="none" w:sz="0" w:space="0" w:color="auto"/>
            <w:bottom w:val="none" w:sz="0" w:space="0" w:color="auto"/>
            <w:right w:val="none" w:sz="0" w:space="0" w:color="auto"/>
          </w:divBdr>
        </w:div>
        <w:div w:id="2032140715">
          <w:marLeft w:val="640"/>
          <w:marRight w:val="0"/>
          <w:marTop w:val="0"/>
          <w:marBottom w:val="0"/>
          <w:divBdr>
            <w:top w:val="none" w:sz="0" w:space="0" w:color="auto"/>
            <w:left w:val="none" w:sz="0" w:space="0" w:color="auto"/>
            <w:bottom w:val="none" w:sz="0" w:space="0" w:color="auto"/>
            <w:right w:val="none" w:sz="0" w:space="0" w:color="auto"/>
          </w:divBdr>
        </w:div>
        <w:div w:id="24912959">
          <w:marLeft w:val="640"/>
          <w:marRight w:val="0"/>
          <w:marTop w:val="0"/>
          <w:marBottom w:val="0"/>
          <w:divBdr>
            <w:top w:val="none" w:sz="0" w:space="0" w:color="auto"/>
            <w:left w:val="none" w:sz="0" w:space="0" w:color="auto"/>
            <w:bottom w:val="none" w:sz="0" w:space="0" w:color="auto"/>
            <w:right w:val="none" w:sz="0" w:space="0" w:color="auto"/>
          </w:divBdr>
        </w:div>
        <w:div w:id="312023431">
          <w:marLeft w:val="640"/>
          <w:marRight w:val="0"/>
          <w:marTop w:val="0"/>
          <w:marBottom w:val="0"/>
          <w:divBdr>
            <w:top w:val="none" w:sz="0" w:space="0" w:color="auto"/>
            <w:left w:val="none" w:sz="0" w:space="0" w:color="auto"/>
            <w:bottom w:val="none" w:sz="0" w:space="0" w:color="auto"/>
            <w:right w:val="none" w:sz="0" w:space="0" w:color="auto"/>
          </w:divBdr>
        </w:div>
        <w:div w:id="1299261840">
          <w:marLeft w:val="640"/>
          <w:marRight w:val="0"/>
          <w:marTop w:val="0"/>
          <w:marBottom w:val="0"/>
          <w:divBdr>
            <w:top w:val="none" w:sz="0" w:space="0" w:color="auto"/>
            <w:left w:val="none" w:sz="0" w:space="0" w:color="auto"/>
            <w:bottom w:val="none" w:sz="0" w:space="0" w:color="auto"/>
            <w:right w:val="none" w:sz="0" w:space="0" w:color="auto"/>
          </w:divBdr>
        </w:div>
        <w:div w:id="486673916">
          <w:marLeft w:val="640"/>
          <w:marRight w:val="0"/>
          <w:marTop w:val="0"/>
          <w:marBottom w:val="0"/>
          <w:divBdr>
            <w:top w:val="none" w:sz="0" w:space="0" w:color="auto"/>
            <w:left w:val="none" w:sz="0" w:space="0" w:color="auto"/>
            <w:bottom w:val="none" w:sz="0" w:space="0" w:color="auto"/>
            <w:right w:val="none" w:sz="0" w:space="0" w:color="auto"/>
          </w:divBdr>
        </w:div>
        <w:div w:id="264701107">
          <w:marLeft w:val="640"/>
          <w:marRight w:val="0"/>
          <w:marTop w:val="0"/>
          <w:marBottom w:val="0"/>
          <w:divBdr>
            <w:top w:val="none" w:sz="0" w:space="0" w:color="auto"/>
            <w:left w:val="none" w:sz="0" w:space="0" w:color="auto"/>
            <w:bottom w:val="none" w:sz="0" w:space="0" w:color="auto"/>
            <w:right w:val="none" w:sz="0" w:space="0" w:color="auto"/>
          </w:divBdr>
        </w:div>
        <w:div w:id="1191647392">
          <w:marLeft w:val="640"/>
          <w:marRight w:val="0"/>
          <w:marTop w:val="0"/>
          <w:marBottom w:val="0"/>
          <w:divBdr>
            <w:top w:val="none" w:sz="0" w:space="0" w:color="auto"/>
            <w:left w:val="none" w:sz="0" w:space="0" w:color="auto"/>
            <w:bottom w:val="none" w:sz="0" w:space="0" w:color="auto"/>
            <w:right w:val="none" w:sz="0" w:space="0" w:color="auto"/>
          </w:divBdr>
        </w:div>
      </w:divsChild>
    </w:div>
    <w:div w:id="1326320197">
      <w:bodyDiv w:val="1"/>
      <w:marLeft w:val="0"/>
      <w:marRight w:val="0"/>
      <w:marTop w:val="0"/>
      <w:marBottom w:val="0"/>
      <w:divBdr>
        <w:top w:val="none" w:sz="0" w:space="0" w:color="auto"/>
        <w:left w:val="none" w:sz="0" w:space="0" w:color="auto"/>
        <w:bottom w:val="none" w:sz="0" w:space="0" w:color="auto"/>
        <w:right w:val="none" w:sz="0" w:space="0" w:color="auto"/>
      </w:divBdr>
      <w:divsChild>
        <w:div w:id="857695578">
          <w:marLeft w:val="640"/>
          <w:marRight w:val="0"/>
          <w:marTop w:val="0"/>
          <w:marBottom w:val="0"/>
          <w:divBdr>
            <w:top w:val="none" w:sz="0" w:space="0" w:color="auto"/>
            <w:left w:val="none" w:sz="0" w:space="0" w:color="auto"/>
            <w:bottom w:val="none" w:sz="0" w:space="0" w:color="auto"/>
            <w:right w:val="none" w:sz="0" w:space="0" w:color="auto"/>
          </w:divBdr>
        </w:div>
        <w:div w:id="1439521471">
          <w:marLeft w:val="640"/>
          <w:marRight w:val="0"/>
          <w:marTop w:val="0"/>
          <w:marBottom w:val="0"/>
          <w:divBdr>
            <w:top w:val="none" w:sz="0" w:space="0" w:color="auto"/>
            <w:left w:val="none" w:sz="0" w:space="0" w:color="auto"/>
            <w:bottom w:val="none" w:sz="0" w:space="0" w:color="auto"/>
            <w:right w:val="none" w:sz="0" w:space="0" w:color="auto"/>
          </w:divBdr>
        </w:div>
        <w:div w:id="68770302">
          <w:marLeft w:val="640"/>
          <w:marRight w:val="0"/>
          <w:marTop w:val="0"/>
          <w:marBottom w:val="0"/>
          <w:divBdr>
            <w:top w:val="none" w:sz="0" w:space="0" w:color="auto"/>
            <w:left w:val="none" w:sz="0" w:space="0" w:color="auto"/>
            <w:bottom w:val="none" w:sz="0" w:space="0" w:color="auto"/>
            <w:right w:val="none" w:sz="0" w:space="0" w:color="auto"/>
          </w:divBdr>
        </w:div>
        <w:div w:id="311494611">
          <w:marLeft w:val="640"/>
          <w:marRight w:val="0"/>
          <w:marTop w:val="0"/>
          <w:marBottom w:val="0"/>
          <w:divBdr>
            <w:top w:val="none" w:sz="0" w:space="0" w:color="auto"/>
            <w:left w:val="none" w:sz="0" w:space="0" w:color="auto"/>
            <w:bottom w:val="none" w:sz="0" w:space="0" w:color="auto"/>
            <w:right w:val="none" w:sz="0" w:space="0" w:color="auto"/>
          </w:divBdr>
        </w:div>
        <w:div w:id="1095201009">
          <w:marLeft w:val="640"/>
          <w:marRight w:val="0"/>
          <w:marTop w:val="0"/>
          <w:marBottom w:val="0"/>
          <w:divBdr>
            <w:top w:val="none" w:sz="0" w:space="0" w:color="auto"/>
            <w:left w:val="none" w:sz="0" w:space="0" w:color="auto"/>
            <w:bottom w:val="none" w:sz="0" w:space="0" w:color="auto"/>
            <w:right w:val="none" w:sz="0" w:space="0" w:color="auto"/>
          </w:divBdr>
        </w:div>
        <w:div w:id="1009466">
          <w:marLeft w:val="640"/>
          <w:marRight w:val="0"/>
          <w:marTop w:val="0"/>
          <w:marBottom w:val="0"/>
          <w:divBdr>
            <w:top w:val="none" w:sz="0" w:space="0" w:color="auto"/>
            <w:left w:val="none" w:sz="0" w:space="0" w:color="auto"/>
            <w:bottom w:val="none" w:sz="0" w:space="0" w:color="auto"/>
            <w:right w:val="none" w:sz="0" w:space="0" w:color="auto"/>
          </w:divBdr>
        </w:div>
        <w:div w:id="1207063231">
          <w:marLeft w:val="640"/>
          <w:marRight w:val="0"/>
          <w:marTop w:val="0"/>
          <w:marBottom w:val="0"/>
          <w:divBdr>
            <w:top w:val="none" w:sz="0" w:space="0" w:color="auto"/>
            <w:left w:val="none" w:sz="0" w:space="0" w:color="auto"/>
            <w:bottom w:val="none" w:sz="0" w:space="0" w:color="auto"/>
            <w:right w:val="none" w:sz="0" w:space="0" w:color="auto"/>
          </w:divBdr>
        </w:div>
        <w:div w:id="135298635">
          <w:marLeft w:val="640"/>
          <w:marRight w:val="0"/>
          <w:marTop w:val="0"/>
          <w:marBottom w:val="0"/>
          <w:divBdr>
            <w:top w:val="none" w:sz="0" w:space="0" w:color="auto"/>
            <w:left w:val="none" w:sz="0" w:space="0" w:color="auto"/>
            <w:bottom w:val="none" w:sz="0" w:space="0" w:color="auto"/>
            <w:right w:val="none" w:sz="0" w:space="0" w:color="auto"/>
          </w:divBdr>
        </w:div>
        <w:div w:id="540483097">
          <w:marLeft w:val="640"/>
          <w:marRight w:val="0"/>
          <w:marTop w:val="0"/>
          <w:marBottom w:val="0"/>
          <w:divBdr>
            <w:top w:val="none" w:sz="0" w:space="0" w:color="auto"/>
            <w:left w:val="none" w:sz="0" w:space="0" w:color="auto"/>
            <w:bottom w:val="none" w:sz="0" w:space="0" w:color="auto"/>
            <w:right w:val="none" w:sz="0" w:space="0" w:color="auto"/>
          </w:divBdr>
        </w:div>
        <w:div w:id="661855935">
          <w:marLeft w:val="640"/>
          <w:marRight w:val="0"/>
          <w:marTop w:val="0"/>
          <w:marBottom w:val="0"/>
          <w:divBdr>
            <w:top w:val="none" w:sz="0" w:space="0" w:color="auto"/>
            <w:left w:val="none" w:sz="0" w:space="0" w:color="auto"/>
            <w:bottom w:val="none" w:sz="0" w:space="0" w:color="auto"/>
            <w:right w:val="none" w:sz="0" w:space="0" w:color="auto"/>
          </w:divBdr>
        </w:div>
        <w:div w:id="223223420">
          <w:marLeft w:val="640"/>
          <w:marRight w:val="0"/>
          <w:marTop w:val="0"/>
          <w:marBottom w:val="0"/>
          <w:divBdr>
            <w:top w:val="none" w:sz="0" w:space="0" w:color="auto"/>
            <w:left w:val="none" w:sz="0" w:space="0" w:color="auto"/>
            <w:bottom w:val="none" w:sz="0" w:space="0" w:color="auto"/>
            <w:right w:val="none" w:sz="0" w:space="0" w:color="auto"/>
          </w:divBdr>
        </w:div>
        <w:div w:id="202669456">
          <w:marLeft w:val="640"/>
          <w:marRight w:val="0"/>
          <w:marTop w:val="0"/>
          <w:marBottom w:val="0"/>
          <w:divBdr>
            <w:top w:val="none" w:sz="0" w:space="0" w:color="auto"/>
            <w:left w:val="none" w:sz="0" w:space="0" w:color="auto"/>
            <w:bottom w:val="none" w:sz="0" w:space="0" w:color="auto"/>
            <w:right w:val="none" w:sz="0" w:space="0" w:color="auto"/>
          </w:divBdr>
        </w:div>
        <w:div w:id="788283316">
          <w:marLeft w:val="640"/>
          <w:marRight w:val="0"/>
          <w:marTop w:val="0"/>
          <w:marBottom w:val="0"/>
          <w:divBdr>
            <w:top w:val="none" w:sz="0" w:space="0" w:color="auto"/>
            <w:left w:val="none" w:sz="0" w:space="0" w:color="auto"/>
            <w:bottom w:val="none" w:sz="0" w:space="0" w:color="auto"/>
            <w:right w:val="none" w:sz="0" w:space="0" w:color="auto"/>
          </w:divBdr>
        </w:div>
        <w:div w:id="55669019">
          <w:marLeft w:val="640"/>
          <w:marRight w:val="0"/>
          <w:marTop w:val="0"/>
          <w:marBottom w:val="0"/>
          <w:divBdr>
            <w:top w:val="none" w:sz="0" w:space="0" w:color="auto"/>
            <w:left w:val="none" w:sz="0" w:space="0" w:color="auto"/>
            <w:bottom w:val="none" w:sz="0" w:space="0" w:color="auto"/>
            <w:right w:val="none" w:sz="0" w:space="0" w:color="auto"/>
          </w:divBdr>
        </w:div>
        <w:div w:id="850140378">
          <w:marLeft w:val="640"/>
          <w:marRight w:val="0"/>
          <w:marTop w:val="0"/>
          <w:marBottom w:val="0"/>
          <w:divBdr>
            <w:top w:val="none" w:sz="0" w:space="0" w:color="auto"/>
            <w:left w:val="none" w:sz="0" w:space="0" w:color="auto"/>
            <w:bottom w:val="none" w:sz="0" w:space="0" w:color="auto"/>
            <w:right w:val="none" w:sz="0" w:space="0" w:color="auto"/>
          </w:divBdr>
        </w:div>
        <w:div w:id="1917665244">
          <w:marLeft w:val="640"/>
          <w:marRight w:val="0"/>
          <w:marTop w:val="0"/>
          <w:marBottom w:val="0"/>
          <w:divBdr>
            <w:top w:val="none" w:sz="0" w:space="0" w:color="auto"/>
            <w:left w:val="none" w:sz="0" w:space="0" w:color="auto"/>
            <w:bottom w:val="none" w:sz="0" w:space="0" w:color="auto"/>
            <w:right w:val="none" w:sz="0" w:space="0" w:color="auto"/>
          </w:divBdr>
        </w:div>
        <w:div w:id="1899896815">
          <w:marLeft w:val="640"/>
          <w:marRight w:val="0"/>
          <w:marTop w:val="0"/>
          <w:marBottom w:val="0"/>
          <w:divBdr>
            <w:top w:val="none" w:sz="0" w:space="0" w:color="auto"/>
            <w:left w:val="none" w:sz="0" w:space="0" w:color="auto"/>
            <w:bottom w:val="none" w:sz="0" w:space="0" w:color="auto"/>
            <w:right w:val="none" w:sz="0" w:space="0" w:color="auto"/>
          </w:divBdr>
        </w:div>
        <w:div w:id="787940305">
          <w:marLeft w:val="640"/>
          <w:marRight w:val="0"/>
          <w:marTop w:val="0"/>
          <w:marBottom w:val="0"/>
          <w:divBdr>
            <w:top w:val="none" w:sz="0" w:space="0" w:color="auto"/>
            <w:left w:val="none" w:sz="0" w:space="0" w:color="auto"/>
            <w:bottom w:val="none" w:sz="0" w:space="0" w:color="auto"/>
            <w:right w:val="none" w:sz="0" w:space="0" w:color="auto"/>
          </w:divBdr>
        </w:div>
        <w:div w:id="2084646045">
          <w:marLeft w:val="640"/>
          <w:marRight w:val="0"/>
          <w:marTop w:val="0"/>
          <w:marBottom w:val="0"/>
          <w:divBdr>
            <w:top w:val="none" w:sz="0" w:space="0" w:color="auto"/>
            <w:left w:val="none" w:sz="0" w:space="0" w:color="auto"/>
            <w:bottom w:val="none" w:sz="0" w:space="0" w:color="auto"/>
            <w:right w:val="none" w:sz="0" w:space="0" w:color="auto"/>
          </w:divBdr>
        </w:div>
        <w:div w:id="130564250">
          <w:marLeft w:val="640"/>
          <w:marRight w:val="0"/>
          <w:marTop w:val="0"/>
          <w:marBottom w:val="0"/>
          <w:divBdr>
            <w:top w:val="none" w:sz="0" w:space="0" w:color="auto"/>
            <w:left w:val="none" w:sz="0" w:space="0" w:color="auto"/>
            <w:bottom w:val="none" w:sz="0" w:space="0" w:color="auto"/>
            <w:right w:val="none" w:sz="0" w:space="0" w:color="auto"/>
          </w:divBdr>
        </w:div>
        <w:div w:id="1875803252">
          <w:marLeft w:val="640"/>
          <w:marRight w:val="0"/>
          <w:marTop w:val="0"/>
          <w:marBottom w:val="0"/>
          <w:divBdr>
            <w:top w:val="none" w:sz="0" w:space="0" w:color="auto"/>
            <w:left w:val="none" w:sz="0" w:space="0" w:color="auto"/>
            <w:bottom w:val="none" w:sz="0" w:space="0" w:color="auto"/>
            <w:right w:val="none" w:sz="0" w:space="0" w:color="auto"/>
          </w:divBdr>
        </w:div>
        <w:div w:id="438523527">
          <w:marLeft w:val="640"/>
          <w:marRight w:val="0"/>
          <w:marTop w:val="0"/>
          <w:marBottom w:val="0"/>
          <w:divBdr>
            <w:top w:val="none" w:sz="0" w:space="0" w:color="auto"/>
            <w:left w:val="none" w:sz="0" w:space="0" w:color="auto"/>
            <w:bottom w:val="none" w:sz="0" w:space="0" w:color="auto"/>
            <w:right w:val="none" w:sz="0" w:space="0" w:color="auto"/>
          </w:divBdr>
        </w:div>
        <w:div w:id="183518177">
          <w:marLeft w:val="640"/>
          <w:marRight w:val="0"/>
          <w:marTop w:val="0"/>
          <w:marBottom w:val="0"/>
          <w:divBdr>
            <w:top w:val="none" w:sz="0" w:space="0" w:color="auto"/>
            <w:left w:val="none" w:sz="0" w:space="0" w:color="auto"/>
            <w:bottom w:val="none" w:sz="0" w:space="0" w:color="auto"/>
            <w:right w:val="none" w:sz="0" w:space="0" w:color="auto"/>
          </w:divBdr>
        </w:div>
        <w:div w:id="551305606">
          <w:marLeft w:val="640"/>
          <w:marRight w:val="0"/>
          <w:marTop w:val="0"/>
          <w:marBottom w:val="0"/>
          <w:divBdr>
            <w:top w:val="none" w:sz="0" w:space="0" w:color="auto"/>
            <w:left w:val="none" w:sz="0" w:space="0" w:color="auto"/>
            <w:bottom w:val="none" w:sz="0" w:space="0" w:color="auto"/>
            <w:right w:val="none" w:sz="0" w:space="0" w:color="auto"/>
          </w:divBdr>
        </w:div>
        <w:div w:id="1582331709">
          <w:marLeft w:val="640"/>
          <w:marRight w:val="0"/>
          <w:marTop w:val="0"/>
          <w:marBottom w:val="0"/>
          <w:divBdr>
            <w:top w:val="none" w:sz="0" w:space="0" w:color="auto"/>
            <w:left w:val="none" w:sz="0" w:space="0" w:color="auto"/>
            <w:bottom w:val="none" w:sz="0" w:space="0" w:color="auto"/>
            <w:right w:val="none" w:sz="0" w:space="0" w:color="auto"/>
          </w:divBdr>
        </w:div>
        <w:div w:id="2026398760">
          <w:marLeft w:val="640"/>
          <w:marRight w:val="0"/>
          <w:marTop w:val="0"/>
          <w:marBottom w:val="0"/>
          <w:divBdr>
            <w:top w:val="none" w:sz="0" w:space="0" w:color="auto"/>
            <w:left w:val="none" w:sz="0" w:space="0" w:color="auto"/>
            <w:bottom w:val="none" w:sz="0" w:space="0" w:color="auto"/>
            <w:right w:val="none" w:sz="0" w:space="0" w:color="auto"/>
          </w:divBdr>
        </w:div>
        <w:div w:id="1942953937">
          <w:marLeft w:val="640"/>
          <w:marRight w:val="0"/>
          <w:marTop w:val="0"/>
          <w:marBottom w:val="0"/>
          <w:divBdr>
            <w:top w:val="none" w:sz="0" w:space="0" w:color="auto"/>
            <w:left w:val="none" w:sz="0" w:space="0" w:color="auto"/>
            <w:bottom w:val="none" w:sz="0" w:space="0" w:color="auto"/>
            <w:right w:val="none" w:sz="0" w:space="0" w:color="auto"/>
          </w:divBdr>
        </w:div>
        <w:div w:id="696388170">
          <w:marLeft w:val="640"/>
          <w:marRight w:val="0"/>
          <w:marTop w:val="0"/>
          <w:marBottom w:val="0"/>
          <w:divBdr>
            <w:top w:val="none" w:sz="0" w:space="0" w:color="auto"/>
            <w:left w:val="none" w:sz="0" w:space="0" w:color="auto"/>
            <w:bottom w:val="none" w:sz="0" w:space="0" w:color="auto"/>
            <w:right w:val="none" w:sz="0" w:space="0" w:color="auto"/>
          </w:divBdr>
        </w:div>
        <w:div w:id="1205872778">
          <w:marLeft w:val="640"/>
          <w:marRight w:val="0"/>
          <w:marTop w:val="0"/>
          <w:marBottom w:val="0"/>
          <w:divBdr>
            <w:top w:val="none" w:sz="0" w:space="0" w:color="auto"/>
            <w:left w:val="none" w:sz="0" w:space="0" w:color="auto"/>
            <w:bottom w:val="none" w:sz="0" w:space="0" w:color="auto"/>
            <w:right w:val="none" w:sz="0" w:space="0" w:color="auto"/>
          </w:divBdr>
        </w:div>
        <w:div w:id="1233809516">
          <w:marLeft w:val="640"/>
          <w:marRight w:val="0"/>
          <w:marTop w:val="0"/>
          <w:marBottom w:val="0"/>
          <w:divBdr>
            <w:top w:val="none" w:sz="0" w:space="0" w:color="auto"/>
            <w:left w:val="none" w:sz="0" w:space="0" w:color="auto"/>
            <w:bottom w:val="none" w:sz="0" w:space="0" w:color="auto"/>
            <w:right w:val="none" w:sz="0" w:space="0" w:color="auto"/>
          </w:divBdr>
        </w:div>
        <w:div w:id="448085327">
          <w:marLeft w:val="640"/>
          <w:marRight w:val="0"/>
          <w:marTop w:val="0"/>
          <w:marBottom w:val="0"/>
          <w:divBdr>
            <w:top w:val="none" w:sz="0" w:space="0" w:color="auto"/>
            <w:left w:val="none" w:sz="0" w:space="0" w:color="auto"/>
            <w:bottom w:val="none" w:sz="0" w:space="0" w:color="auto"/>
            <w:right w:val="none" w:sz="0" w:space="0" w:color="auto"/>
          </w:divBdr>
        </w:div>
        <w:div w:id="358359861">
          <w:marLeft w:val="640"/>
          <w:marRight w:val="0"/>
          <w:marTop w:val="0"/>
          <w:marBottom w:val="0"/>
          <w:divBdr>
            <w:top w:val="none" w:sz="0" w:space="0" w:color="auto"/>
            <w:left w:val="none" w:sz="0" w:space="0" w:color="auto"/>
            <w:bottom w:val="none" w:sz="0" w:space="0" w:color="auto"/>
            <w:right w:val="none" w:sz="0" w:space="0" w:color="auto"/>
          </w:divBdr>
        </w:div>
        <w:div w:id="1144353283">
          <w:marLeft w:val="640"/>
          <w:marRight w:val="0"/>
          <w:marTop w:val="0"/>
          <w:marBottom w:val="0"/>
          <w:divBdr>
            <w:top w:val="none" w:sz="0" w:space="0" w:color="auto"/>
            <w:left w:val="none" w:sz="0" w:space="0" w:color="auto"/>
            <w:bottom w:val="none" w:sz="0" w:space="0" w:color="auto"/>
            <w:right w:val="none" w:sz="0" w:space="0" w:color="auto"/>
          </w:divBdr>
        </w:div>
        <w:div w:id="58986371">
          <w:marLeft w:val="640"/>
          <w:marRight w:val="0"/>
          <w:marTop w:val="0"/>
          <w:marBottom w:val="0"/>
          <w:divBdr>
            <w:top w:val="none" w:sz="0" w:space="0" w:color="auto"/>
            <w:left w:val="none" w:sz="0" w:space="0" w:color="auto"/>
            <w:bottom w:val="none" w:sz="0" w:space="0" w:color="auto"/>
            <w:right w:val="none" w:sz="0" w:space="0" w:color="auto"/>
          </w:divBdr>
        </w:div>
        <w:div w:id="748965332">
          <w:marLeft w:val="640"/>
          <w:marRight w:val="0"/>
          <w:marTop w:val="0"/>
          <w:marBottom w:val="0"/>
          <w:divBdr>
            <w:top w:val="none" w:sz="0" w:space="0" w:color="auto"/>
            <w:left w:val="none" w:sz="0" w:space="0" w:color="auto"/>
            <w:bottom w:val="none" w:sz="0" w:space="0" w:color="auto"/>
            <w:right w:val="none" w:sz="0" w:space="0" w:color="auto"/>
          </w:divBdr>
        </w:div>
        <w:div w:id="1313177088">
          <w:marLeft w:val="640"/>
          <w:marRight w:val="0"/>
          <w:marTop w:val="0"/>
          <w:marBottom w:val="0"/>
          <w:divBdr>
            <w:top w:val="none" w:sz="0" w:space="0" w:color="auto"/>
            <w:left w:val="none" w:sz="0" w:space="0" w:color="auto"/>
            <w:bottom w:val="none" w:sz="0" w:space="0" w:color="auto"/>
            <w:right w:val="none" w:sz="0" w:space="0" w:color="auto"/>
          </w:divBdr>
        </w:div>
        <w:div w:id="2088139849">
          <w:marLeft w:val="640"/>
          <w:marRight w:val="0"/>
          <w:marTop w:val="0"/>
          <w:marBottom w:val="0"/>
          <w:divBdr>
            <w:top w:val="none" w:sz="0" w:space="0" w:color="auto"/>
            <w:left w:val="none" w:sz="0" w:space="0" w:color="auto"/>
            <w:bottom w:val="none" w:sz="0" w:space="0" w:color="auto"/>
            <w:right w:val="none" w:sz="0" w:space="0" w:color="auto"/>
          </w:divBdr>
        </w:div>
        <w:div w:id="526143293">
          <w:marLeft w:val="640"/>
          <w:marRight w:val="0"/>
          <w:marTop w:val="0"/>
          <w:marBottom w:val="0"/>
          <w:divBdr>
            <w:top w:val="none" w:sz="0" w:space="0" w:color="auto"/>
            <w:left w:val="none" w:sz="0" w:space="0" w:color="auto"/>
            <w:bottom w:val="none" w:sz="0" w:space="0" w:color="auto"/>
            <w:right w:val="none" w:sz="0" w:space="0" w:color="auto"/>
          </w:divBdr>
        </w:div>
        <w:div w:id="2037997124">
          <w:marLeft w:val="640"/>
          <w:marRight w:val="0"/>
          <w:marTop w:val="0"/>
          <w:marBottom w:val="0"/>
          <w:divBdr>
            <w:top w:val="none" w:sz="0" w:space="0" w:color="auto"/>
            <w:left w:val="none" w:sz="0" w:space="0" w:color="auto"/>
            <w:bottom w:val="none" w:sz="0" w:space="0" w:color="auto"/>
            <w:right w:val="none" w:sz="0" w:space="0" w:color="auto"/>
          </w:divBdr>
        </w:div>
        <w:div w:id="1986542095">
          <w:marLeft w:val="640"/>
          <w:marRight w:val="0"/>
          <w:marTop w:val="0"/>
          <w:marBottom w:val="0"/>
          <w:divBdr>
            <w:top w:val="none" w:sz="0" w:space="0" w:color="auto"/>
            <w:left w:val="none" w:sz="0" w:space="0" w:color="auto"/>
            <w:bottom w:val="none" w:sz="0" w:space="0" w:color="auto"/>
            <w:right w:val="none" w:sz="0" w:space="0" w:color="auto"/>
          </w:divBdr>
        </w:div>
        <w:div w:id="1664315835">
          <w:marLeft w:val="640"/>
          <w:marRight w:val="0"/>
          <w:marTop w:val="0"/>
          <w:marBottom w:val="0"/>
          <w:divBdr>
            <w:top w:val="none" w:sz="0" w:space="0" w:color="auto"/>
            <w:left w:val="none" w:sz="0" w:space="0" w:color="auto"/>
            <w:bottom w:val="none" w:sz="0" w:space="0" w:color="auto"/>
            <w:right w:val="none" w:sz="0" w:space="0" w:color="auto"/>
          </w:divBdr>
        </w:div>
        <w:div w:id="801311188">
          <w:marLeft w:val="640"/>
          <w:marRight w:val="0"/>
          <w:marTop w:val="0"/>
          <w:marBottom w:val="0"/>
          <w:divBdr>
            <w:top w:val="none" w:sz="0" w:space="0" w:color="auto"/>
            <w:left w:val="none" w:sz="0" w:space="0" w:color="auto"/>
            <w:bottom w:val="none" w:sz="0" w:space="0" w:color="auto"/>
            <w:right w:val="none" w:sz="0" w:space="0" w:color="auto"/>
          </w:divBdr>
        </w:div>
        <w:div w:id="598298767">
          <w:marLeft w:val="640"/>
          <w:marRight w:val="0"/>
          <w:marTop w:val="0"/>
          <w:marBottom w:val="0"/>
          <w:divBdr>
            <w:top w:val="none" w:sz="0" w:space="0" w:color="auto"/>
            <w:left w:val="none" w:sz="0" w:space="0" w:color="auto"/>
            <w:bottom w:val="none" w:sz="0" w:space="0" w:color="auto"/>
            <w:right w:val="none" w:sz="0" w:space="0" w:color="auto"/>
          </w:divBdr>
        </w:div>
        <w:div w:id="681007863">
          <w:marLeft w:val="640"/>
          <w:marRight w:val="0"/>
          <w:marTop w:val="0"/>
          <w:marBottom w:val="0"/>
          <w:divBdr>
            <w:top w:val="none" w:sz="0" w:space="0" w:color="auto"/>
            <w:left w:val="none" w:sz="0" w:space="0" w:color="auto"/>
            <w:bottom w:val="none" w:sz="0" w:space="0" w:color="auto"/>
            <w:right w:val="none" w:sz="0" w:space="0" w:color="auto"/>
          </w:divBdr>
        </w:div>
        <w:div w:id="1518152206">
          <w:marLeft w:val="640"/>
          <w:marRight w:val="0"/>
          <w:marTop w:val="0"/>
          <w:marBottom w:val="0"/>
          <w:divBdr>
            <w:top w:val="none" w:sz="0" w:space="0" w:color="auto"/>
            <w:left w:val="none" w:sz="0" w:space="0" w:color="auto"/>
            <w:bottom w:val="none" w:sz="0" w:space="0" w:color="auto"/>
            <w:right w:val="none" w:sz="0" w:space="0" w:color="auto"/>
          </w:divBdr>
        </w:div>
        <w:div w:id="1903517959">
          <w:marLeft w:val="640"/>
          <w:marRight w:val="0"/>
          <w:marTop w:val="0"/>
          <w:marBottom w:val="0"/>
          <w:divBdr>
            <w:top w:val="none" w:sz="0" w:space="0" w:color="auto"/>
            <w:left w:val="none" w:sz="0" w:space="0" w:color="auto"/>
            <w:bottom w:val="none" w:sz="0" w:space="0" w:color="auto"/>
            <w:right w:val="none" w:sz="0" w:space="0" w:color="auto"/>
          </w:divBdr>
        </w:div>
        <w:div w:id="1558584980">
          <w:marLeft w:val="640"/>
          <w:marRight w:val="0"/>
          <w:marTop w:val="0"/>
          <w:marBottom w:val="0"/>
          <w:divBdr>
            <w:top w:val="none" w:sz="0" w:space="0" w:color="auto"/>
            <w:left w:val="none" w:sz="0" w:space="0" w:color="auto"/>
            <w:bottom w:val="none" w:sz="0" w:space="0" w:color="auto"/>
            <w:right w:val="none" w:sz="0" w:space="0" w:color="auto"/>
          </w:divBdr>
        </w:div>
        <w:div w:id="550654921">
          <w:marLeft w:val="640"/>
          <w:marRight w:val="0"/>
          <w:marTop w:val="0"/>
          <w:marBottom w:val="0"/>
          <w:divBdr>
            <w:top w:val="none" w:sz="0" w:space="0" w:color="auto"/>
            <w:left w:val="none" w:sz="0" w:space="0" w:color="auto"/>
            <w:bottom w:val="none" w:sz="0" w:space="0" w:color="auto"/>
            <w:right w:val="none" w:sz="0" w:space="0" w:color="auto"/>
          </w:divBdr>
        </w:div>
        <w:div w:id="1882282522">
          <w:marLeft w:val="640"/>
          <w:marRight w:val="0"/>
          <w:marTop w:val="0"/>
          <w:marBottom w:val="0"/>
          <w:divBdr>
            <w:top w:val="none" w:sz="0" w:space="0" w:color="auto"/>
            <w:left w:val="none" w:sz="0" w:space="0" w:color="auto"/>
            <w:bottom w:val="none" w:sz="0" w:space="0" w:color="auto"/>
            <w:right w:val="none" w:sz="0" w:space="0" w:color="auto"/>
          </w:divBdr>
        </w:div>
        <w:div w:id="1200623599">
          <w:marLeft w:val="640"/>
          <w:marRight w:val="0"/>
          <w:marTop w:val="0"/>
          <w:marBottom w:val="0"/>
          <w:divBdr>
            <w:top w:val="none" w:sz="0" w:space="0" w:color="auto"/>
            <w:left w:val="none" w:sz="0" w:space="0" w:color="auto"/>
            <w:bottom w:val="none" w:sz="0" w:space="0" w:color="auto"/>
            <w:right w:val="none" w:sz="0" w:space="0" w:color="auto"/>
          </w:divBdr>
        </w:div>
        <w:div w:id="1494950960">
          <w:marLeft w:val="640"/>
          <w:marRight w:val="0"/>
          <w:marTop w:val="0"/>
          <w:marBottom w:val="0"/>
          <w:divBdr>
            <w:top w:val="none" w:sz="0" w:space="0" w:color="auto"/>
            <w:left w:val="none" w:sz="0" w:space="0" w:color="auto"/>
            <w:bottom w:val="none" w:sz="0" w:space="0" w:color="auto"/>
            <w:right w:val="none" w:sz="0" w:space="0" w:color="auto"/>
          </w:divBdr>
        </w:div>
        <w:div w:id="1196314067">
          <w:marLeft w:val="640"/>
          <w:marRight w:val="0"/>
          <w:marTop w:val="0"/>
          <w:marBottom w:val="0"/>
          <w:divBdr>
            <w:top w:val="none" w:sz="0" w:space="0" w:color="auto"/>
            <w:left w:val="none" w:sz="0" w:space="0" w:color="auto"/>
            <w:bottom w:val="none" w:sz="0" w:space="0" w:color="auto"/>
            <w:right w:val="none" w:sz="0" w:space="0" w:color="auto"/>
          </w:divBdr>
        </w:div>
        <w:div w:id="599990609">
          <w:marLeft w:val="640"/>
          <w:marRight w:val="0"/>
          <w:marTop w:val="0"/>
          <w:marBottom w:val="0"/>
          <w:divBdr>
            <w:top w:val="none" w:sz="0" w:space="0" w:color="auto"/>
            <w:left w:val="none" w:sz="0" w:space="0" w:color="auto"/>
            <w:bottom w:val="none" w:sz="0" w:space="0" w:color="auto"/>
            <w:right w:val="none" w:sz="0" w:space="0" w:color="auto"/>
          </w:divBdr>
        </w:div>
        <w:div w:id="538392623">
          <w:marLeft w:val="640"/>
          <w:marRight w:val="0"/>
          <w:marTop w:val="0"/>
          <w:marBottom w:val="0"/>
          <w:divBdr>
            <w:top w:val="none" w:sz="0" w:space="0" w:color="auto"/>
            <w:left w:val="none" w:sz="0" w:space="0" w:color="auto"/>
            <w:bottom w:val="none" w:sz="0" w:space="0" w:color="auto"/>
            <w:right w:val="none" w:sz="0" w:space="0" w:color="auto"/>
          </w:divBdr>
        </w:div>
        <w:div w:id="1846436189">
          <w:marLeft w:val="640"/>
          <w:marRight w:val="0"/>
          <w:marTop w:val="0"/>
          <w:marBottom w:val="0"/>
          <w:divBdr>
            <w:top w:val="none" w:sz="0" w:space="0" w:color="auto"/>
            <w:left w:val="none" w:sz="0" w:space="0" w:color="auto"/>
            <w:bottom w:val="none" w:sz="0" w:space="0" w:color="auto"/>
            <w:right w:val="none" w:sz="0" w:space="0" w:color="auto"/>
          </w:divBdr>
        </w:div>
        <w:div w:id="1284267566">
          <w:marLeft w:val="640"/>
          <w:marRight w:val="0"/>
          <w:marTop w:val="0"/>
          <w:marBottom w:val="0"/>
          <w:divBdr>
            <w:top w:val="none" w:sz="0" w:space="0" w:color="auto"/>
            <w:left w:val="none" w:sz="0" w:space="0" w:color="auto"/>
            <w:bottom w:val="none" w:sz="0" w:space="0" w:color="auto"/>
            <w:right w:val="none" w:sz="0" w:space="0" w:color="auto"/>
          </w:divBdr>
        </w:div>
        <w:div w:id="679115553">
          <w:marLeft w:val="640"/>
          <w:marRight w:val="0"/>
          <w:marTop w:val="0"/>
          <w:marBottom w:val="0"/>
          <w:divBdr>
            <w:top w:val="none" w:sz="0" w:space="0" w:color="auto"/>
            <w:left w:val="none" w:sz="0" w:space="0" w:color="auto"/>
            <w:bottom w:val="none" w:sz="0" w:space="0" w:color="auto"/>
            <w:right w:val="none" w:sz="0" w:space="0" w:color="auto"/>
          </w:divBdr>
        </w:div>
        <w:div w:id="1063334979">
          <w:marLeft w:val="640"/>
          <w:marRight w:val="0"/>
          <w:marTop w:val="0"/>
          <w:marBottom w:val="0"/>
          <w:divBdr>
            <w:top w:val="none" w:sz="0" w:space="0" w:color="auto"/>
            <w:left w:val="none" w:sz="0" w:space="0" w:color="auto"/>
            <w:bottom w:val="none" w:sz="0" w:space="0" w:color="auto"/>
            <w:right w:val="none" w:sz="0" w:space="0" w:color="auto"/>
          </w:divBdr>
        </w:div>
        <w:div w:id="391658771">
          <w:marLeft w:val="640"/>
          <w:marRight w:val="0"/>
          <w:marTop w:val="0"/>
          <w:marBottom w:val="0"/>
          <w:divBdr>
            <w:top w:val="none" w:sz="0" w:space="0" w:color="auto"/>
            <w:left w:val="none" w:sz="0" w:space="0" w:color="auto"/>
            <w:bottom w:val="none" w:sz="0" w:space="0" w:color="auto"/>
            <w:right w:val="none" w:sz="0" w:space="0" w:color="auto"/>
          </w:divBdr>
        </w:div>
        <w:div w:id="450590434">
          <w:marLeft w:val="640"/>
          <w:marRight w:val="0"/>
          <w:marTop w:val="0"/>
          <w:marBottom w:val="0"/>
          <w:divBdr>
            <w:top w:val="none" w:sz="0" w:space="0" w:color="auto"/>
            <w:left w:val="none" w:sz="0" w:space="0" w:color="auto"/>
            <w:bottom w:val="none" w:sz="0" w:space="0" w:color="auto"/>
            <w:right w:val="none" w:sz="0" w:space="0" w:color="auto"/>
          </w:divBdr>
        </w:div>
        <w:div w:id="1948153477">
          <w:marLeft w:val="640"/>
          <w:marRight w:val="0"/>
          <w:marTop w:val="0"/>
          <w:marBottom w:val="0"/>
          <w:divBdr>
            <w:top w:val="none" w:sz="0" w:space="0" w:color="auto"/>
            <w:left w:val="none" w:sz="0" w:space="0" w:color="auto"/>
            <w:bottom w:val="none" w:sz="0" w:space="0" w:color="auto"/>
            <w:right w:val="none" w:sz="0" w:space="0" w:color="auto"/>
          </w:divBdr>
        </w:div>
        <w:div w:id="1694333387">
          <w:marLeft w:val="640"/>
          <w:marRight w:val="0"/>
          <w:marTop w:val="0"/>
          <w:marBottom w:val="0"/>
          <w:divBdr>
            <w:top w:val="none" w:sz="0" w:space="0" w:color="auto"/>
            <w:left w:val="none" w:sz="0" w:space="0" w:color="auto"/>
            <w:bottom w:val="none" w:sz="0" w:space="0" w:color="auto"/>
            <w:right w:val="none" w:sz="0" w:space="0" w:color="auto"/>
          </w:divBdr>
        </w:div>
        <w:div w:id="423183924">
          <w:marLeft w:val="640"/>
          <w:marRight w:val="0"/>
          <w:marTop w:val="0"/>
          <w:marBottom w:val="0"/>
          <w:divBdr>
            <w:top w:val="none" w:sz="0" w:space="0" w:color="auto"/>
            <w:left w:val="none" w:sz="0" w:space="0" w:color="auto"/>
            <w:bottom w:val="none" w:sz="0" w:space="0" w:color="auto"/>
            <w:right w:val="none" w:sz="0" w:space="0" w:color="auto"/>
          </w:divBdr>
        </w:div>
        <w:div w:id="1280068649">
          <w:marLeft w:val="640"/>
          <w:marRight w:val="0"/>
          <w:marTop w:val="0"/>
          <w:marBottom w:val="0"/>
          <w:divBdr>
            <w:top w:val="none" w:sz="0" w:space="0" w:color="auto"/>
            <w:left w:val="none" w:sz="0" w:space="0" w:color="auto"/>
            <w:bottom w:val="none" w:sz="0" w:space="0" w:color="auto"/>
            <w:right w:val="none" w:sz="0" w:space="0" w:color="auto"/>
          </w:divBdr>
        </w:div>
        <w:div w:id="1725062454">
          <w:marLeft w:val="640"/>
          <w:marRight w:val="0"/>
          <w:marTop w:val="0"/>
          <w:marBottom w:val="0"/>
          <w:divBdr>
            <w:top w:val="none" w:sz="0" w:space="0" w:color="auto"/>
            <w:left w:val="none" w:sz="0" w:space="0" w:color="auto"/>
            <w:bottom w:val="none" w:sz="0" w:space="0" w:color="auto"/>
            <w:right w:val="none" w:sz="0" w:space="0" w:color="auto"/>
          </w:divBdr>
        </w:div>
        <w:div w:id="328405350">
          <w:marLeft w:val="640"/>
          <w:marRight w:val="0"/>
          <w:marTop w:val="0"/>
          <w:marBottom w:val="0"/>
          <w:divBdr>
            <w:top w:val="none" w:sz="0" w:space="0" w:color="auto"/>
            <w:left w:val="none" w:sz="0" w:space="0" w:color="auto"/>
            <w:bottom w:val="none" w:sz="0" w:space="0" w:color="auto"/>
            <w:right w:val="none" w:sz="0" w:space="0" w:color="auto"/>
          </w:divBdr>
        </w:div>
        <w:div w:id="151223171">
          <w:marLeft w:val="640"/>
          <w:marRight w:val="0"/>
          <w:marTop w:val="0"/>
          <w:marBottom w:val="0"/>
          <w:divBdr>
            <w:top w:val="none" w:sz="0" w:space="0" w:color="auto"/>
            <w:left w:val="none" w:sz="0" w:space="0" w:color="auto"/>
            <w:bottom w:val="none" w:sz="0" w:space="0" w:color="auto"/>
            <w:right w:val="none" w:sz="0" w:space="0" w:color="auto"/>
          </w:divBdr>
        </w:div>
        <w:div w:id="2085058810">
          <w:marLeft w:val="640"/>
          <w:marRight w:val="0"/>
          <w:marTop w:val="0"/>
          <w:marBottom w:val="0"/>
          <w:divBdr>
            <w:top w:val="none" w:sz="0" w:space="0" w:color="auto"/>
            <w:left w:val="none" w:sz="0" w:space="0" w:color="auto"/>
            <w:bottom w:val="none" w:sz="0" w:space="0" w:color="auto"/>
            <w:right w:val="none" w:sz="0" w:space="0" w:color="auto"/>
          </w:divBdr>
        </w:div>
        <w:div w:id="1119959623">
          <w:marLeft w:val="640"/>
          <w:marRight w:val="0"/>
          <w:marTop w:val="0"/>
          <w:marBottom w:val="0"/>
          <w:divBdr>
            <w:top w:val="none" w:sz="0" w:space="0" w:color="auto"/>
            <w:left w:val="none" w:sz="0" w:space="0" w:color="auto"/>
            <w:bottom w:val="none" w:sz="0" w:space="0" w:color="auto"/>
            <w:right w:val="none" w:sz="0" w:space="0" w:color="auto"/>
          </w:divBdr>
        </w:div>
      </w:divsChild>
    </w:div>
    <w:div w:id="1342010737">
      <w:bodyDiv w:val="1"/>
      <w:marLeft w:val="0"/>
      <w:marRight w:val="0"/>
      <w:marTop w:val="0"/>
      <w:marBottom w:val="0"/>
      <w:divBdr>
        <w:top w:val="none" w:sz="0" w:space="0" w:color="auto"/>
        <w:left w:val="none" w:sz="0" w:space="0" w:color="auto"/>
        <w:bottom w:val="none" w:sz="0" w:space="0" w:color="auto"/>
        <w:right w:val="none" w:sz="0" w:space="0" w:color="auto"/>
      </w:divBdr>
      <w:divsChild>
        <w:div w:id="1045520853">
          <w:marLeft w:val="640"/>
          <w:marRight w:val="0"/>
          <w:marTop w:val="0"/>
          <w:marBottom w:val="0"/>
          <w:divBdr>
            <w:top w:val="none" w:sz="0" w:space="0" w:color="auto"/>
            <w:left w:val="none" w:sz="0" w:space="0" w:color="auto"/>
            <w:bottom w:val="none" w:sz="0" w:space="0" w:color="auto"/>
            <w:right w:val="none" w:sz="0" w:space="0" w:color="auto"/>
          </w:divBdr>
        </w:div>
        <w:div w:id="1338844730">
          <w:marLeft w:val="640"/>
          <w:marRight w:val="0"/>
          <w:marTop w:val="0"/>
          <w:marBottom w:val="0"/>
          <w:divBdr>
            <w:top w:val="none" w:sz="0" w:space="0" w:color="auto"/>
            <w:left w:val="none" w:sz="0" w:space="0" w:color="auto"/>
            <w:bottom w:val="none" w:sz="0" w:space="0" w:color="auto"/>
            <w:right w:val="none" w:sz="0" w:space="0" w:color="auto"/>
          </w:divBdr>
        </w:div>
        <w:div w:id="251202933">
          <w:marLeft w:val="640"/>
          <w:marRight w:val="0"/>
          <w:marTop w:val="0"/>
          <w:marBottom w:val="0"/>
          <w:divBdr>
            <w:top w:val="none" w:sz="0" w:space="0" w:color="auto"/>
            <w:left w:val="none" w:sz="0" w:space="0" w:color="auto"/>
            <w:bottom w:val="none" w:sz="0" w:space="0" w:color="auto"/>
            <w:right w:val="none" w:sz="0" w:space="0" w:color="auto"/>
          </w:divBdr>
        </w:div>
        <w:div w:id="1273434514">
          <w:marLeft w:val="640"/>
          <w:marRight w:val="0"/>
          <w:marTop w:val="0"/>
          <w:marBottom w:val="0"/>
          <w:divBdr>
            <w:top w:val="none" w:sz="0" w:space="0" w:color="auto"/>
            <w:left w:val="none" w:sz="0" w:space="0" w:color="auto"/>
            <w:bottom w:val="none" w:sz="0" w:space="0" w:color="auto"/>
            <w:right w:val="none" w:sz="0" w:space="0" w:color="auto"/>
          </w:divBdr>
        </w:div>
        <w:div w:id="450636185">
          <w:marLeft w:val="640"/>
          <w:marRight w:val="0"/>
          <w:marTop w:val="0"/>
          <w:marBottom w:val="0"/>
          <w:divBdr>
            <w:top w:val="none" w:sz="0" w:space="0" w:color="auto"/>
            <w:left w:val="none" w:sz="0" w:space="0" w:color="auto"/>
            <w:bottom w:val="none" w:sz="0" w:space="0" w:color="auto"/>
            <w:right w:val="none" w:sz="0" w:space="0" w:color="auto"/>
          </w:divBdr>
        </w:div>
        <w:div w:id="1688680270">
          <w:marLeft w:val="640"/>
          <w:marRight w:val="0"/>
          <w:marTop w:val="0"/>
          <w:marBottom w:val="0"/>
          <w:divBdr>
            <w:top w:val="none" w:sz="0" w:space="0" w:color="auto"/>
            <w:left w:val="none" w:sz="0" w:space="0" w:color="auto"/>
            <w:bottom w:val="none" w:sz="0" w:space="0" w:color="auto"/>
            <w:right w:val="none" w:sz="0" w:space="0" w:color="auto"/>
          </w:divBdr>
        </w:div>
        <w:div w:id="843276277">
          <w:marLeft w:val="640"/>
          <w:marRight w:val="0"/>
          <w:marTop w:val="0"/>
          <w:marBottom w:val="0"/>
          <w:divBdr>
            <w:top w:val="none" w:sz="0" w:space="0" w:color="auto"/>
            <w:left w:val="none" w:sz="0" w:space="0" w:color="auto"/>
            <w:bottom w:val="none" w:sz="0" w:space="0" w:color="auto"/>
            <w:right w:val="none" w:sz="0" w:space="0" w:color="auto"/>
          </w:divBdr>
        </w:div>
        <w:div w:id="1874420817">
          <w:marLeft w:val="640"/>
          <w:marRight w:val="0"/>
          <w:marTop w:val="0"/>
          <w:marBottom w:val="0"/>
          <w:divBdr>
            <w:top w:val="none" w:sz="0" w:space="0" w:color="auto"/>
            <w:left w:val="none" w:sz="0" w:space="0" w:color="auto"/>
            <w:bottom w:val="none" w:sz="0" w:space="0" w:color="auto"/>
            <w:right w:val="none" w:sz="0" w:space="0" w:color="auto"/>
          </w:divBdr>
        </w:div>
        <w:div w:id="789862945">
          <w:marLeft w:val="640"/>
          <w:marRight w:val="0"/>
          <w:marTop w:val="0"/>
          <w:marBottom w:val="0"/>
          <w:divBdr>
            <w:top w:val="none" w:sz="0" w:space="0" w:color="auto"/>
            <w:left w:val="none" w:sz="0" w:space="0" w:color="auto"/>
            <w:bottom w:val="none" w:sz="0" w:space="0" w:color="auto"/>
            <w:right w:val="none" w:sz="0" w:space="0" w:color="auto"/>
          </w:divBdr>
        </w:div>
        <w:div w:id="966857125">
          <w:marLeft w:val="640"/>
          <w:marRight w:val="0"/>
          <w:marTop w:val="0"/>
          <w:marBottom w:val="0"/>
          <w:divBdr>
            <w:top w:val="none" w:sz="0" w:space="0" w:color="auto"/>
            <w:left w:val="none" w:sz="0" w:space="0" w:color="auto"/>
            <w:bottom w:val="none" w:sz="0" w:space="0" w:color="auto"/>
            <w:right w:val="none" w:sz="0" w:space="0" w:color="auto"/>
          </w:divBdr>
        </w:div>
        <w:div w:id="1779908471">
          <w:marLeft w:val="640"/>
          <w:marRight w:val="0"/>
          <w:marTop w:val="0"/>
          <w:marBottom w:val="0"/>
          <w:divBdr>
            <w:top w:val="none" w:sz="0" w:space="0" w:color="auto"/>
            <w:left w:val="none" w:sz="0" w:space="0" w:color="auto"/>
            <w:bottom w:val="none" w:sz="0" w:space="0" w:color="auto"/>
            <w:right w:val="none" w:sz="0" w:space="0" w:color="auto"/>
          </w:divBdr>
        </w:div>
        <w:div w:id="1600526313">
          <w:marLeft w:val="640"/>
          <w:marRight w:val="0"/>
          <w:marTop w:val="0"/>
          <w:marBottom w:val="0"/>
          <w:divBdr>
            <w:top w:val="none" w:sz="0" w:space="0" w:color="auto"/>
            <w:left w:val="none" w:sz="0" w:space="0" w:color="auto"/>
            <w:bottom w:val="none" w:sz="0" w:space="0" w:color="auto"/>
            <w:right w:val="none" w:sz="0" w:space="0" w:color="auto"/>
          </w:divBdr>
        </w:div>
        <w:div w:id="1383871804">
          <w:marLeft w:val="640"/>
          <w:marRight w:val="0"/>
          <w:marTop w:val="0"/>
          <w:marBottom w:val="0"/>
          <w:divBdr>
            <w:top w:val="none" w:sz="0" w:space="0" w:color="auto"/>
            <w:left w:val="none" w:sz="0" w:space="0" w:color="auto"/>
            <w:bottom w:val="none" w:sz="0" w:space="0" w:color="auto"/>
            <w:right w:val="none" w:sz="0" w:space="0" w:color="auto"/>
          </w:divBdr>
        </w:div>
        <w:div w:id="1586646896">
          <w:marLeft w:val="640"/>
          <w:marRight w:val="0"/>
          <w:marTop w:val="0"/>
          <w:marBottom w:val="0"/>
          <w:divBdr>
            <w:top w:val="none" w:sz="0" w:space="0" w:color="auto"/>
            <w:left w:val="none" w:sz="0" w:space="0" w:color="auto"/>
            <w:bottom w:val="none" w:sz="0" w:space="0" w:color="auto"/>
            <w:right w:val="none" w:sz="0" w:space="0" w:color="auto"/>
          </w:divBdr>
        </w:div>
        <w:div w:id="763918161">
          <w:marLeft w:val="640"/>
          <w:marRight w:val="0"/>
          <w:marTop w:val="0"/>
          <w:marBottom w:val="0"/>
          <w:divBdr>
            <w:top w:val="none" w:sz="0" w:space="0" w:color="auto"/>
            <w:left w:val="none" w:sz="0" w:space="0" w:color="auto"/>
            <w:bottom w:val="none" w:sz="0" w:space="0" w:color="auto"/>
            <w:right w:val="none" w:sz="0" w:space="0" w:color="auto"/>
          </w:divBdr>
        </w:div>
        <w:div w:id="152373719">
          <w:marLeft w:val="640"/>
          <w:marRight w:val="0"/>
          <w:marTop w:val="0"/>
          <w:marBottom w:val="0"/>
          <w:divBdr>
            <w:top w:val="none" w:sz="0" w:space="0" w:color="auto"/>
            <w:left w:val="none" w:sz="0" w:space="0" w:color="auto"/>
            <w:bottom w:val="none" w:sz="0" w:space="0" w:color="auto"/>
            <w:right w:val="none" w:sz="0" w:space="0" w:color="auto"/>
          </w:divBdr>
        </w:div>
        <w:div w:id="2118134741">
          <w:marLeft w:val="640"/>
          <w:marRight w:val="0"/>
          <w:marTop w:val="0"/>
          <w:marBottom w:val="0"/>
          <w:divBdr>
            <w:top w:val="none" w:sz="0" w:space="0" w:color="auto"/>
            <w:left w:val="none" w:sz="0" w:space="0" w:color="auto"/>
            <w:bottom w:val="none" w:sz="0" w:space="0" w:color="auto"/>
            <w:right w:val="none" w:sz="0" w:space="0" w:color="auto"/>
          </w:divBdr>
        </w:div>
        <w:div w:id="287128402">
          <w:marLeft w:val="640"/>
          <w:marRight w:val="0"/>
          <w:marTop w:val="0"/>
          <w:marBottom w:val="0"/>
          <w:divBdr>
            <w:top w:val="none" w:sz="0" w:space="0" w:color="auto"/>
            <w:left w:val="none" w:sz="0" w:space="0" w:color="auto"/>
            <w:bottom w:val="none" w:sz="0" w:space="0" w:color="auto"/>
            <w:right w:val="none" w:sz="0" w:space="0" w:color="auto"/>
          </w:divBdr>
        </w:div>
        <w:div w:id="1607151539">
          <w:marLeft w:val="640"/>
          <w:marRight w:val="0"/>
          <w:marTop w:val="0"/>
          <w:marBottom w:val="0"/>
          <w:divBdr>
            <w:top w:val="none" w:sz="0" w:space="0" w:color="auto"/>
            <w:left w:val="none" w:sz="0" w:space="0" w:color="auto"/>
            <w:bottom w:val="none" w:sz="0" w:space="0" w:color="auto"/>
            <w:right w:val="none" w:sz="0" w:space="0" w:color="auto"/>
          </w:divBdr>
        </w:div>
        <w:div w:id="90126922">
          <w:marLeft w:val="640"/>
          <w:marRight w:val="0"/>
          <w:marTop w:val="0"/>
          <w:marBottom w:val="0"/>
          <w:divBdr>
            <w:top w:val="none" w:sz="0" w:space="0" w:color="auto"/>
            <w:left w:val="none" w:sz="0" w:space="0" w:color="auto"/>
            <w:bottom w:val="none" w:sz="0" w:space="0" w:color="auto"/>
            <w:right w:val="none" w:sz="0" w:space="0" w:color="auto"/>
          </w:divBdr>
        </w:div>
        <w:div w:id="1427000030">
          <w:marLeft w:val="640"/>
          <w:marRight w:val="0"/>
          <w:marTop w:val="0"/>
          <w:marBottom w:val="0"/>
          <w:divBdr>
            <w:top w:val="none" w:sz="0" w:space="0" w:color="auto"/>
            <w:left w:val="none" w:sz="0" w:space="0" w:color="auto"/>
            <w:bottom w:val="none" w:sz="0" w:space="0" w:color="auto"/>
            <w:right w:val="none" w:sz="0" w:space="0" w:color="auto"/>
          </w:divBdr>
        </w:div>
        <w:div w:id="1364818415">
          <w:marLeft w:val="640"/>
          <w:marRight w:val="0"/>
          <w:marTop w:val="0"/>
          <w:marBottom w:val="0"/>
          <w:divBdr>
            <w:top w:val="none" w:sz="0" w:space="0" w:color="auto"/>
            <w:left w:val="none" w:sz="0" w:space="0" w:color="auto"/>
            <w:bottom w:val="none" w:sz="0" w:space="0" w:color="auto"/>
            <w:right w:val="none" w:sz="0" w:space="0" w:color="auto"/>
          </w:divBdr>
        </w:div>
        <w:div w:id="1648440590">
          <w:marLeft w:val="640"/>
          <w:marRight w:val="0"/>
          <w:marTop w:val="0"/>
          <w:marBottom w:val="0"/>
          <w:divBdr>
            <w:top w:val="none" w:sz="0" w:space="0" w:color="auto"/>
            <w:left w:val="none" w:sz="0" w:space="0" w:color="auto"/>
            <w:bottom w:val="none" w:sz="0" w:space="0" w:color="auto"/>
            <w:right w:val="none" w:sz="0" w:space="0" w:color="auto"/>
          </w:divBdr>
        </w:div>
        <w:div w:id="2029408421">
          <w:marLeft w:val="640"/>
          <w:marRight w:val="0"/>
          <w:marTop w:val="0"/>
          <w:marBottom w:val="0"/>
          <w:divBdr>
            <w:top w:val="none" w:sz="0" w:space="0" w:color="auto"/>
            <w:left w:val="none" w:sz="0" w:space="0" w:color="auto"/>
            <w:bottom w:val="none" w:sz="0" w:space="0" w:color="auto"/>
            <w:right w:val="none" w:sz="0" w:space="0" w:color="auto"/>
          </w:divBdr>
        </w:div>
        <w:div w:id="1597054587">
          <w:marLeft w:val="640"/>
          <w:marRight w:val="0"/>
          <w:marTop w:val="0"/>
          <w:marBottom w:val="0"/>
          <w:divBdr>
            <w:top w:val="none" w:sz="0" w:space="0" w:color="auto"/>
            <w:left w:val="none" w:sz="0" w:space="0" w:color="auto"/>
            <w:bottom w:val="none" w:sz="0" w:space="0" w:color="auto"/>
            <w:right w:val="none" w:sz="0" w:space="0" w:color="auto"/>
          </w:divBdr>
        </w:div>
        <w:div w:id="1480725126">
          <w:marLeft w:val="640"/>
          <w:marRight w:val="0"/>
          <w:marTop w:val="0"/>
          <w:marBottom w:val="0"/>
          <w:divBdr>
            <w:top w:val="none" w:sz="0" w:space="0" w:color="auto"/>
            <w:left w:val="none" w:sz="0" w:space="0" w:color="auto"/>
            <w:bottom w:val="none" w:sz="0" w:space="0" w:color="auto"/>
            <w:right w:val="none" w:sz="0" w:space="0" w:color="auto"/>
          </w:divBdr>
        </w:div>
        <w:div w:id="876963705">
          <w:marLeft w:val="640"/>
          <w:marRight w:val="0"/>
          <w:marTop w:val="0"/>
          <w:marBottom w:val="0"/>
          <w:divBdr>
            <w:top w:val="none" w:sz="0" w:space="0" w:color="auto"/>
            <w:left w:val="none" w:sz="0" w:space="0" w:color="auto"/>
            <w:bottom w:val="none" w:sz="0" w:space="0" w:color="auto"/>
            <w:right w:val="none" w:sz="0" w:space="0" w:color="auto"/>
          </w:divBdr>
        </w:div>
        <w:div w:id="1168909474">
          <w:marLeft w:val="640"/>
          <w:marRight w:val="0"/>
          <w:marTop w:val="0"/>
          <w:marBottom w:val="0"/>
          <w:divBdr>
            <w:top w:val="none" w:sz="0" w:space="0" w:color="auto"/>
            <w:left w:val="none" w:sz="0" w:space="0" w:color="auto"/>
            <w:bottom w:val="none" w:sz="0" w:space="0" w:color="auto"/>
            <w:right w:val="none" w:sz="0" w:space="0" w:color="auto"/>
          </w:divBdr>
        </w:div>
        <w:div w:id="1914002275">
          <w:marLeft w:val="640"/>
          <w:marRight w:val="0"/>
          <w:marTop w:val="0"/>
          <w:marBottom w:val="0"/>
          <w:divBdr>
            <w:top w:val="none" w:sz="0" w:space="0" w:color="auto"/>
            <w:left w:val="none" w:sz="0" w:space="0" w:color="auto"/>
            <w:bottom w:val="none" w:sz="0" w:space="0" w:color="auto"/>
            <w:right w:val="none" w:sz="0" w:space="0" w:color="auto"/>
          </w:divBdr>
        </w:div>
        <w:div w:id="2112237884">
          <w:marLeft w:val="640"/>
          <w:marRight w:val="0"/>
          <w:marTop w:val="0"/>
          <w:marBottom w:val="0"/>
          <w:divBdr>
            <w:top w:val="none" w:sz="0" w:space="0" w:color="auto"/>
            <w:left w:val="none" w:sz="0" w:space="0" w:color="auto"/>
            <w:bottom w:val="none" w:sz="0" w:space="0" w:color="auto"/>
            <w:right w:val="none" w:sz="0" w:space="0" w:color="auto"/>
          </w:divBdr>
        </w:div>
        <w:div w:id="1508867497">
          <w:marLeft w:val="640"/>
          <w:marRight w:val="0"/>
          <w:marTop w:val="0"/>
          <w:marBottom w:val="0"/>
          <w:divBdr>
            <w:top w:val="none" w:sz="0" w:space="0" w:color="auto"/>
            <w:left w:val="none" w:sz="0" w:space="0" w:color="auto"/>
            <w:bottom w:val="none" w:sz="0" w:space="0" w:color="auto"/>
            <w:right w:val="none" w:sz="0" w:space="0" w:color="auto"/>
          </w:divBdr>
        </w:div>
        <w:div w:id="1894194657">
          <w:marLeft w:val="640"/>
          <w:marRight w:val="0"/>
          <w:marTop w:val="0"/>
          <w:marBottom w:val="0"/>
          <w:divBdr>
            <w:top w:val="none" w:sz="0" w:space="0" w:color="auto"/>
            <w:left w:val="none" w:sz="0" w:space="0" w:color="auto"/>
            <w:bottom w:val="none" w:sz="0" w:space="0" w:color="auto"/>
            <w:right w:val="none" w:sz="0" w:space="0" w:color="auto"/>
          </w:divBdr>
        </w:div>
        <w:div w:id="1650092492">
          <w:marLeft w:val="640"/>
          <w:marRight w:val="0"/>
          <w:marTop w:val="0"/>
          <w:marBottom w:val="0"/>
          <w:divBdr>
            <w:top w:val="none" w:sz="0" w:space="0" w:color="auto"/>
            <w:left w:val="none" w:sz="0" w:space="0" w:color="auto"/>
            <w:bottom w:val="none" w:sz="0" w:space="0" w:color="auto"/>
            <w:right w:val="none" w:sz="0" w:space="0" w:color="auto"/>
          </w:divBdr>
        </w:div>
        <w:div w:id="1808888668">
          <w:marLeft w:val="640"/>
          <w:marRight w:val="0"/>
          <w:marTop w:val="0"/>
          <w:marBottom w:val="0"/>
          <w:divBdr>
            <w:top w:val="none" w:sz="0" w:space="0" w:color="auto"/>
            <w:left w:val="none" w:sz="0" w:space="0" w:color="auto"/>
            <w:bottom w:val="none" w:sz="0" w:space="0" w:color="auto"/>
            <w:right w:val="none" w:sz="0" w:space="0" w:color="auto"/>
          </w:divBdr>
        </w:div>
        <w:div w:id="1053503161">
          <w:marLeft w:val="640"/>
          <w:marRight w:val="0"/>
          <w:marTop w:val="0"/>
          <w:marBottom w:val="0"/>
          <w:divBdr>
            <w:top w:val="none" w:sz="0" w:space="0" w:color="auto"/>
            <w:left w:val="none" w:sz="0" w:space="0" w:color="auto"/>
            <w:bottom w:val="none" w:sz="0" w:space="0" w:color="auto"/>
            <w:right w:val="none" w:sz="0" w:space="0" w:color="auto"/>
          </w:divBdr>
        </w:div>
        <w:div w:id="52392142">
          <w:marLeft w:val="640"/>
          <w:marRight w:val="0"/>
          <w:marTop w:val="0"/>
          <w:marBottom w:val="0"/>
          <w:divBdr>
            <w:top w:val="none" w:sz="0" w:space="0" w:color="auto"/>
            <w:left w:val="none" w:sz="0" w:space="0" w:color="auto"/>
            <w:bottom w:val="none" w:sz="0" w:space="0" w:color="auto"/>
            <w:right w:val="none" w:sz="0" w:space="0" w:color="auto"/>
          </w:divBdr>
        </w:div>
        <w:div w:id="1014453869">
          <w:marLeft w:val="640"/>
          <w:marRight w:val="0"/>
          <w:marTop w:val="0"/>
          <w:marBottom w:val="0"/>
          <w:divBdr>
            <w:top w:val="none" w:sz="0" w:space="0" w:color="auto"/>
            <w:left w:val="none" w:sz="0" w:space="0" w:color="auto"/>
            <w:bottom w:val="none" w:sz="0" w:space="0" w:color="auto"/>
            <w:right w:val="none" w:sz="0" w:space="0" w:color="auto"/>
          </w:divBdr>
        </w:div>
        <w:div w:id="826432437">
          <w:marLeft w:val="640"/>
          <w:marRight w:val="0"/>
          <w:marTop w:val="0"/>
          <w:marBottom w:val="0"/>
          <w:divBdr>
            <w:top w:val="none" w:sz="0" w:space="0" w:color="auto"/>
            <w:left w:val="none" w:sz="0" w:space="0" w:color="auto"/>
            <w:bottom w:val="none" w:sz="0" w:space="0" w:color="auto"/>
            <w:right w:val="none" w:sz="0" w:space="0" w:color="auto"/>
          </w:divBdr>
        </w:div>
        <w:div w:id="1603415704">
          <w:marLeft w:val="640"/>
          <w:marRight w:val="0"/>
          <w:marTop w:val="0"/>
          <w:marBottom w:val="0"/>
          <w:divBdr>
            <w:top w:val="none" w:sz="0" w:space="0" w:color="auto"/>
            <w:left w:val="none" w:sz="0" w:space="0" w:color="auto"/>
            <w:bottom w:val="none" w:sz="0" w:space="0" w:color="auto"/>
            <w:right w:val="none" w:sz="0" w:space="0" w:color="auto"/>
          </w:divBdr>
        </w:div>
        <w:div w:id="152768747">
          <w:marLeft w:val="640"/>
          <w:marRight w:val="0"/>
          <w:marTop w:val="0"/>
          <w:marBottom w:val="0"/>
          <w:divBdr>
            <w:top w:val="none" w:sz="0" w:space="0" w:color="auto"/>
            <w:left w:val="none" w:sz="0" w:space="0" w:color="auto"/>
            <w:bottom w:val="none" w:sz="0" w:space="0" w:color="auto"/>
            <w:right w:val="none" w:sz="0" w:space="0" w:color="auto"/>
          </w:divBdr>
        </w:div>
        <w:div w:id="181359075">
          <w:marLeft w:val="640"/>
          <w:marRight w:val="0"/>
          <w:marTop w:val="0"/>
          <w:marBottom w:val="0"/>
          <w:divBdr>
            <w:top w:val="none" w:sz="0" w:space="0" w:color="auto"/>
            <w:left w:val="none" w:sz="0" w:space="0" w:color="auto"/>
            <w:bottom w:val="none" w:sz="0" w:space="0" w:color="auto"/>
            <w:right w:val="none" w:sz="0" w:space="0" w:color="auto"/>
          </w:divBdr>
        </w:div>
        <w:div w:id="484127787">
          <w:marLeft w:val="640"/>
          <w:marRight w:val="0"/>
          <w:marTop w:val="0"/>
          <w:marBottom w:val="0"/>
          <w:divBdr>
            <w:top w:val="none" w:sz="0" w:space="0" w:color="auto"/>
            <w:left w:val="none" w:sz="0" w:space="0" w:color="auto"/>
            <w:bottom w:val="none" w:sz="0" w:space="0" w:color="auto"/>
            <w:right w:val="none" w:sz="0" w:space="0" w:color="auto"/>
          </w:divBdr>
        </w:div>
        <w:div w:id="1992977435">
          <w:marLeft w:val="640"/>
          <w:marRight w:val="0"/>
          <w:marTop w:val="0"/>
          <w:marBottom w:val="0"/>
          <w:divBdr>
            <w:top w:val="none" w:sz="0" w:space="0" w:color="auto"/>
            <w:left w:val="none" w:sz="0" w:space="0" w:color="auto"/>
            <w:bottom w:val="none" w:sz="0" w:space="0" w:color="auto"/>
            <w:right w:val="none" w:sz="0" w:space="0" w:color="auto"/>
          </w:divBdr>
        </w:div>
        <w:div w:id="1674189299">
          <w:marLeft w:val="640"/>
          <w:marRight w:val="0"/>
          <w:marTop w:val="0"/>
          <w:marBottom w:val="0"/>
          <w:divBdr>
            <w:top w:val="none" w:sz="0" w:space="0" w:color="auto"/>
            <w:left w:val="none" w:sz="0" w:space="0" w:color="auto"/>
            <w:bottom w:val="none" w:sz="0" w:space="0" w:color="auto"/>
            <w:right w:val="none" w:sz="0" w:space="0" w:color="auto"/>
          </w:divBdr>
        </w:div>
        <w:div w:id="334656037">
          <w:marLeft w:val="640"/>
          <w:marRight w:val="0"/>
          <w:marTop w:val="0"/>
          <w:marBottom w:val="0"/>
          <w:divBdr>
            <w:top w:val="none" w:sz="0" w:space="0" w:color="auto"/>
            <w:left w:val="none" w:sz="0" w:space="0" w:color="auto"/>
            <w:bottom w:val="none" w:sz="0" w:space="0" w:color="auto"/>
            <w:right w:val="none" w:sz="0" w:space="0" w:color="auto"/>
          </w:divBdr>
        </w:div>
        <w:div w:id="293757530">
          <w:marLeft w:val="640"/>
          <w:marRight w:val="0"/>
          <w:marTop w:val="0"/>
          <w:marBottom w:val="0"/>
          <w:divBdr>
            <w:top w:val="none" w:sz="0" w:space="0" w:color="auto"/>
            <w:left w:val="none" w:sz="0" w:space="0" w:color="auto"/>
            <w:bottom w:val="none" w:sz="0" w:space="0" w:color="auto"/>
            <w:right w:val="none" w:sz="0" w:space="0" w:color="auto"/>
          </w:divBdr>
        </w:div>
        <w:div w:id="1047604437">
          <w:marLeft w:val="640"/>
          <w:marRight w:val="0"/>
          <w:marTop w:val="0"/>
          <w:marBottom w:val="0"/>
          <w:divBdr>
            <w:top w:val="none" w:sz="0" w:space="0" w:color="auto"/>
            <w:left w:val="none" w:sz="0" w:space="0" w:color="auto"/>
            <w:bottom w:val="none" w:sz="0" w:space="0" w:color="auto"/>
            <w:right w:val="none" w:sz="0" w:space="0" w:color="auto"/>
          </w:divBdr>
        </w:div>
        <w:div w:id="1841002317">
          <w:marLeft w:val="640"/>
          <w:marRight w:val="0"/>
          <w:marTop w:val="0"/>
          <w:marBottom w:val="0"/>
          <w:divBdr>
            <w:top w:val="none" w:sz="0" w:space="0" w:color="auto"/>
            <w:left w:val="none" w:sz="0" w:space="0" w:color="auto"/>
            <w:bottom w:val="none" w:sz="0" w:space="0" w:color="auto"/>
            <w:right w:val="none" w:sz="0" w:space="0" w:color="auto"/>
          </w:divBdr>
        </w:div>
        <w:div w:id="1790052949">
          <w:marLeft w:val="640"/>
          <w:marRight w:val="0"/>
          <w:marTop w:val="0"/>
          <w:marBottom w:val="0"/>
          <w:divBdr>
            <w:top w:val="none" w:sz="0" w:space="0" w:color="auto"/>
            <w:left w:val="none" w:sz="0" w:space="0" w:color="auto"/>
            <w:bottom w:val="none" w:sz="0" w:space="0" w:color="auto"/>
            <w:right w:val="none" w:sz="0" w:space="0" w:color="auto"/>
          </w:divBdr>
        </w:div>
        <w:div w:id="1586644412">
          <w:marLeft w:val="640"/>
          <w:marRight w:val="0"/>
          <w:marTop w:val="0"/>
          <w:marBottom w:val="0"/>
          <w:divBdr>
            <w:top w:val="none" w:sz="0" w:space="0" w:color="auto"/>
            <w:left w:val="none" w:sz="0" w:space="0" w:color="auto"/>
            <w:bottom w:val="none" w:sz="0" w:space="0" w:color="auto"/>
            <w:right w:val="none" w:sz="0" w:space="0" w:color="auto"/>
          </w:divBdr>
        </w:div>
        <w:div w:id="1485660224">
          <w:marLeft w:val="640"/>
          <w:marRight w:val="0"/>
          <w:marTop w:val="0"/>
          <w:marBottom w:val="0"/>
          <w:divBdr>
            <w:top w:val="none" w:sz="0" w:space="0" w:color="auto"/>
            <w:left w:val="none" w:sz="0" w:space="0" w:color="auto"/>
            <w:bottom w:val="none" w:sz="0" w:space="0" w:color="auto"/>
            <w:right w:val="none" w:sz="0" w:space="0" w:color="auto"/>
          </w:divBdr>
        </w:div>
        <w:div w:id="151027153">
          <w:marLeft w:val="640"/>
          <w:marRight w:val="0"/>
          <w:marTop w:val="0"/>
          <w:marBottom w:val="0"/>
          <w:divBdr>
            <w:top w:val="none" w:sz="0" w:space="0" w:color="auto"/>
            <w:left w:val="none" w:sz="0" w:space="0" w:color="auto"/>
            <w:bottom w:val="none" w:sz="0" w:space="0" w:color="auto"/>
            <w:right w:val="none" w:sz="0" w:space="0" w:color="auto"/>
          </w:divBdr>
        </w:div>
        <w:div w:id="1759983541">
          <w:marLeft w:val="640"/>
          <w:marRight w:val="0"/>
          <w:marTop w:val="0"/>
          <w:marBottom w:val="0"/>
          <w:divBdr>
            <w:top w:val="none" w:sz="0" w:space="0" w:color="auto"/>
            <w:left w:val="none" w:sz="0" w:space="0" w:color="auto"/>
            <w:bottom w:val="none" w:sz="0" w:space="0" w:color="auto"/>
            <w:right w:val="none" w:sz="0" w:space="0" w:color="auto"/>
          </w:divBdr>
        </w:div>
        <w:div w:id="952782768">
          <w:marLeft w:val="640"/>
          <w:marRight w:val="0"/>
          <w:marTop w:val="0"/>
          <w:marBottom w:val="0"/>
          <w:divBdr>
            <w:top w:val="none" w:sz="0" w:space="0" w:color="auto"/>
            <w:left w:val="none" w:sz="0" w:space="0" w:color="auto"/>
            <w:bottom w:val="none" w:sz="0" w:space="0" w:color="auto"/>
            <w:right w:val="none" w:sz="0" w:space="0" w:color="auto"/>
          </w:divBdr>
        </w:div>
        <w:div w:id="791633384">
          <w:marLeft w:val="640"/>
          <w:marRight w:val="0"/>
          <w:marTop w:val="0"/>
          <w:marBottom w:val="0"/>
          <w:divBdr>
            <w:top w:val="none" w:sz="0" w:space="0" w:color="auto"/>
            <w:left w:val="none" w:sz="0" w:space="0" w:color="auto"/>
            <w:bottom w:val="none" w:sz="0" w:space="0" w:color="auto"/>
            <w:right w:val="none" w:sz="0" w:space="0" w:color="auto"/>
          </w:divBdr>
        </w:div>
        <w:div w:id="1113213477">
          <w:marLeft w:val="640"/>
          <w:marRight w:val="0"/>
          <w:marTop w:val="0"/>
          <w:marBottom w:val="0"/>
          <w:divBdr>
            <w:top w:val="none" w:sz="0" w:space="0" w:color="auto"/>
            <w:left w:val="none" w:sz="0" w:space="0" w:color="auto"/>
            <w:bottom w:val="none" w:sz="0" w:space="0" w:color="auto"/>
            <w:right w:val="none" w:sz="0" w:space="0" w:color="auto"/>
          </w:divBdr>
        </w:div>
        <w:div w:id="43143496">
          <w:marLeft w:val="640"/>
          <w:marRight w:val="0"/>
          <w:marTop w:val="0"/>
          <w:marBottom w:val="0"/>
          <w:divBdr>
            <w:top w:val="none" w:sz="0" w:space="0" w:color="auto"/>
            <w:left w:val="none" w:sz="0" w:space="0" w:color="auto"/>
            <w:bottom w:val="none" w:sz="0" w:space="0" w:color="auto"/>
            <w:right w:val="none" w:sz="0" w:space="0" w:color="auto"/>
          </w:divBdr>
        </w:div>
        <w:div w:id="1619481949">
          <w:marLeft w:val="640"/>
          <w:marRight w:val="0"/>
          <w:marTop w:val="0"/>
          <w:marBottom w:val="0"/>
          <w:divBdr>
            <w:top w:val="none" w:sz="0" w:space="0" w:color="auto"/>
            <w:left w:val="none" w:sz="0" w:space="0" w:color="auto"/>
            <w:bottom w:val="none" w:sz="0" w:space="0" w:color="auto"/>
            <w:right w:val="none" w:sz="0" w:space="0" w:color="auto"/>
          </w:divBdr>
        </w:div>
        <w:div w:id="1759013127">
          <w:marLeft w:val="640"/>
          <w:marRight w:val="0"/>
          <w:marTop w:val="0"/>
          <w:marBottom w:val="0"/>
          <w:divBdr>
            <w:top w:val="none" w:sz="0" w:space="0" w:color="auto"/>
            <w:left w:val="none" w:sz="0" w:space="0" w:color="auto"/>
            <w:bottom w:val="none" w:sz="0" w:space="0" w:color="auto"/>
            <w:right w:val="none" w:sz="0" w:space="0" w:color="auto"/>
          </w:divBdr>
        </w:div>
        <w:div w:id="1251423580">
          <w:marLeft w:val="640"/>
          <w:marRight w:val="0"/>
          <w:marTop w:val="0"/>
          <w:marBottom w:val="0"/>
          <w:divBdr>
            <w:top w:val="none" w:sz="0" w:space="0" w:color="auto"/>
            <w:left w:val="none" w:sz="0" w:space="0" w:color="auto"/>
            <w:bottom w:val="none" w:sz="0" w:space="0" w:color="auto"/>
            <w:right w:val="none" w:sz="0" w:space="0" w:color="auto"/>
          </w:divBdr>
        </w:div>
        <w:div w:id="463501687">
          <w:marLeft w:val="640"/>
          <w:marRight w:val="0"/>
          <w:marTop w:val="0"/>
          <w:marBottom w:val="0"/>
          <w:divBdr>
            <w:top w:val="none" w:sz="0" w:space="0" w:color="auto"/>
            <w:left w:val="none" w:sz="0" w:space="0" w:color="auto"/>
            <w:bottom w:val="none" w:sz="0" w:space="0" w:color="auto"/>
            <w:right w:val="none" w:sz="0" w:space="0" w:color="auto"/>
          </w:divBdr>
        </w:div>
        <w:div w:id="1949656497">
          <w:marLeft w:val="640"/>
          <w:marRight w:val="0"/>
          <w:marTop w:val="0"/>
          <w:marBottom w:val="0"/>
          <w:divBdr>
            <w:top w:val="none" w:sz="0" w:space="0" w:color="auto"/>
            <w:left w:val="none" w:sz="0" w:space="0" w:color="auto"/>
            <w:bottom w:val="none" w:sz="0" w:space="0" w:color="auto"/>
            <w:right w:val="none" w:sz="0" w:space="0" w:color="auto"/>
          </w:divBdr>
        </w:div>
        <w:div w:id="1660307858">
          <w:marLeft w:val="640"/>
          <w:marRight w:val="0"/>
          <w:marTop w:val="0"/>
          <w:marBottom w:val="0"/>
          <w:divBdr>
            <w:top w:val="none" w:sz="0" w:space="0" w:color="auto"/>
            <w:left w:val="none" w:sz="0" w:space="0" w:color="auto"/>
            <w:bottom w:val="none" w:sz="0" w:space="0" w:color="auto"/>
            <w:right w:val="none" w:sz="0" w:space="0" w:color="auto"/>
          </w:divBdr>
        </w:div>
        <w:div w:id="307513936">
          <w:marLeft w:val="640"/>
          <w:marRight w:val="0"/>
          <w:marTop w:val="0"/>
          <w:marBottom w:val="0"/>
          <w:divBdr>
            <w:top w:val="none" w:sz="0" w:space="0" w:color="auto"/>
            <w:left w:val="none" w:sz="0" w:space="0" w:color="auto"/>
            <w:bottom w:val="none" w:sz="0" w:space="0" w:color="auto"/>
            <w:right w:val="none" w:sz="0" w:space="0" w:color="auto"/>
          </w:divBdr>
        </w:div>
        <w:div w:id="2133668159">
          <w:marLeft w:val="640"/>
          <w:marRight w:val="0"/>
          <w:marTop w:val="0"/>
          <w:marBottom w:val="0"/>
          <w:divBdr>
            <w:top w:val="none" w:sz="0" w:space="0" w:color="auto"/>
            <w:left w:val="none" w:sz="0" w:space="0" w:color="auto"/>
            <w:bottom w:val="none" w:sz="0" w:space="0" w:color="auto"/>
            <w:right w:val="none" w:sz="0" w:space="0" w:color="auto"/>
          </w:divBdr>
        </w:div>
        <w:div w:id="1553418203">
          <w:marLeft w:val="640"/>
          <w:marRight w:val="0"/>
          <w:marTop w:val="0"/>
          <w:marBottom w:val="0"/>
          <w:divBdr>
            <w:top w:val="none" w:sz="0" w:space="0" w:color="auto"/>
            <w:left w:val="none" w:sz="0" w:space="0" w:color="auto"/>
            <w:bottom w:val="none" w:sz="0" w:space="0" w:color="auto"/>
            <w:right w:val="none" w:sz="0" w:space="0" w:color="auto"/>
          </w:divBdr>
        </w:div>
        <w:div w:id="849179710">
          <w:marLeft w:val="640"/>
          <w:marRight w:val="0"/>
          <w:marTop w:val="0"/>
          <w:marBottom w:val="0"/>
          <w:divBdr>
            <w:top w:val="none" w:sz="0" w:space="0" w:color="auto"/>
            <w:left w:val="none" w:sz="0" w:space="0" w:color="auto"/>
            <w:bottom w:val="none" w:sz="0" w:space="0" w:color="auto"/>
            <w:right w:val="none" w:sz="0" w:space="0" w:color="auto"/>
          </w:divBdr>
        </w:div>
        <w:div w:id="549390588">
          <w:marLeft w:val="640"/>
          <w:marRight w:val="0"/>
          <w:marTop w:val="0"/>
          <w:marBottom w:val="0"/>
          <w:divBdr>
            <w:top w:val="none" w:sz="0" w:space="0" w:color="auto"/>
            <w:left w:val="none" w:sz="0" w:space="0" w:color="auto"/>
            <w:bottom w:val="none" w:sz="0" w:space="0" w:color="auto"/>
            <w:right w:val="none" w:sz="0" w:space="0" w:color="auto"/>
          </w:divBdr>
        </w:div>
        <w:div w:id="1129518097">
          <w:marLeft w:val="640"/>
          <w:marRight w:val="0"/>
          <w:marTop w:val="0"/>
          <w:marBottom w:val="0"/>
          <w:divBdr>
            <w:top w:val="none" w:sz="0" w:space="0" w:color="auto"/>
            <w:left w:val="none" w:sz="0" w:space="0" w:color="auto"/>
            <w:bottom w:val="none" w:sz="0" w:space="0" w:color="auto"/>
            <w:right w:val="none" w:sz="0" w:space="0" w:color="auto"/>
          </w:divBdr>
        </w:div>
        <w:div w:id="1720713268">
          <w:marLeft w:val="640"/>
          <w:marRight w:val="0"/>
          <w:marTop w:val="0"/>
          <w:marBottom w:val="0"/>
          <w:divBdr>
            <w:top w:val="none" w:sz="0" w:space="0" w:color="auto"/>
            <w:left w:val="none" w:sz="0" w:space="0" w:color="auto"/>
            <w:bottom w:val="none" w:sz="0" w:space="0" w:color="auto"/>
            <w:right w:val="none" w:sz="0" w:space="0" w:color="auto"/>
          </w:divBdr>
        </w:div>
        <w:div w:id="1272054662">
          <w:marLeft w:val="640"/>
          <w:marRight w:val="0"/>
          <w:marTop w:val="0"/>
          <w:marBottom w:val="0"/>
          <w:divBdr>
            <w:top w:val="none" w:sz="0" w:space="0" w:color="auto"/>
            <w:left w:val="none" w:sz="0" w:space="0" w:color="auto"/>
            <w:bottom w:val="none" w:sz="0" w:space="0" w:color="auto"/>
            <w:right w:val="none" w:sz="0" w:space="0" w:color="auto"/>
          </w:divBdr>
        </w:div>
        <w:div w:id="1029451123">
          <w:marLeft w:val="640"/>
          <w:marRight w:val="0"/>
          <w:marTop w:val="0"/>
          <w:marBottom w:val="0"/>
          <w:divBdr>
            <w:top w:val="none" w:sz="0" w:space="0" w:color="auto"/>
            <w:left w:val="none" w:sz="0" w:space="0" w:color="auto"/>
            <w:bottom w:val="none" w:sz="0" w:space="0" w:color="auto"/>
            <w:right w:val="none" w:sz="0" w:space="0" w:color="auto"/>
          </w:divBdr>
        </w:div>
        <w:div w:id="938830285">
          <w:marLeft w:val="640"/>
          <w:marRight w:val="0"/>
          <w:marTop w:val="0"/>
          <w:marBottom w:val="0"/>
          <w:divBdr>
            <w:top w:val="none" w:sz="0" w:space="0" w:color="auto"/>
            <w:left w:val="none" w:sz="0" w:space="0" w:color="auto"/>
            <w:bottom w:val="none" w:sz="0" w:space="0" w:color="auto"/>
            <w:right w:val="none" w:sz="0" w:space="0" w:color="auto"/>
          </w:divBdr>
        </w:div>
        <w:div w:id="291785196">
          <w:marLeft w:val="640"/>
          <w:marRight w:val="0"/>
          <w:marTop w:val="0"/>
          <w:marBottom w:val="0"/>
          <w:divBdr>
            <w:top w:val="none" w:sz="0" w:space="0" w:color="auto"/>
            <w:left w:val="none" w:sz="0" w:space="0" w:color="auto"/>
            <w:bottom w:val="none" w:sz="0" w:space="0" w:color="auto"/>
            <w:right w:val="none" w:sz="0" w:space="0" w:color="auto"/>
          </w:divBdr>
        </w:div>
        <w:div w:id="318267716">
          <w:marLeft w:val="640"/>
          <w:marRight w:val="0"/>
          <w:marTop w:val="0"/>
          <w:marBottom w:val="0"/>
          <w:divBdr>
            <w:top w:val="none" w:sz="0" w:space="0" w:color="auto"/>
            <w:left w:val="none" w:sz="0" w:space="0" w:color="auto"/>
            <w:bottom w:val="none" w:sz="0" w:space="0" w:color="auto"/>
            <w:right w:val="none" w:sz="0" w:space="0" w:color="auto"/>
          </w:divBdr>
        </w:div>
        <w:div w:id="372078757">
          <w:marLeft w:val="640"/>
          <w:marRight w:val="0"/>
          <w:marTop w:val="0"/>
          <w:marBottom w:val="0"/>
          <w:divBdr>
            <w:top w:val="none" w:sz="0" w:space="0" w:color="auto"/>
            <w:left w:val="none" w:sz="0" w:space="0" w:color="auto"/>
            <w:bottom w:val="none" w:sz="0" w:space="0" w:color="auto"/>
            <w:right w:val="none" w:sz="0" w:space="0" w:color="auto"/>
          </w:divBdr>
        </w:div>
        <w:div w:id="1810630243">
          <w:marLeft w:val="640"/>
          <w:marRight w:val="0"/>
          <w:marTop w:val="0"/>
          <w:marBottom w:val="0"/>
          <w:divBdr>
            <w:top w:val="none" w:sz="0" w:space="0" w:color="auto"/>
            <w:left w:val="none" w:sz="0" w:space="0" w:color="auto"/>
            <w:bottom w:val="none" w:sz="0" w:space="0" w:color="auto"/>
            <w:right w:val="none" w:sz="0" w:space="0" w:color="auto"/>
          </w:divBdr>
        </w:div>
        <w:div w:id="240138071">
          <w:marLeft w:val="640"/>
          <w:marRight w:val="0"/>
          <w:marTop w:val="0"/>
          <w:marBottom w:val="0"/>
          <w:divBdr>
            <w:top w:val="none" w:sz="0" w:space="0" w:color="auto"/>
            <w:left w:val="none" w:sz="0" w:space="0" w:color="auto"/>
            <w:bottom w:val="none" w:sz="0" w:space="0" w:color="auto"/>
            <w:right w:val="none" w:sz="0" w:space="0" w:color="auto"/>
          </w:divBdr>
        </w:div>
        <w:div w:id="565650667">
          <w:marLeft w:val="640"/>
          <w:marRight w:val="0"/>
          <w:marTop w:val="0"/>
          <w:marBottom w:val="0"/>
          <w:divBdr>
            <w:top w:val="none" w:sz="0" w:space="0" w:color="auto"/>
            <w:left w:val="none" w:sz="0" w:space="0" w:color="auto"/>
            <w:bottom w:val="none" w:sz="0" w:space="0" w:color="auto"/>
            <w:right w:val="none" w:sz="0" w:space="0" w:color="auto"/>
          </w:divBdr>
        </w:div>
        <w:div w:id="1593590218">
          <w:marLeft w:val="640"/>
          <w:marRight w:val="0"/>
          <w:marTop w:val="0"/>
          <w:marBottom w:val="0"/>
          <w:divBdr>
            <w:top w:val="none" w:sz="0" w:space="0" w:color="auto"/>
            <w:left w:val="none" w:sz="0" w:space="0" w:color="auto"/>
            <w:bottom w:val="none" w:sz="0" w:space="0" w:color="auto"/>
            <w:right w:val="none" w:sz="0" w:space="0" w:color="auto"/>
          </w:divBdr>
        </w:div>
        <w:div w:id="56630955">
          <w:marLeft w:val="640"/>
          <w:marRight w:val="0"/>
          <w:marTop w:val="0"/>
          <w:marBottom w:val="0"/>
          <w:divBdr>
            <w:top w:val="none" w:sz="0" w:space="0" w:color="auto"/>
            <w:left w:val="none" w:sz="0" w:space="0" w:color="auto"/>
            <w:bottom w:val="none" w:sz="0" w:space="0" w:color="auto"/>
            <w:right w:val="none" w:sz="0" w:space="0" w:color="auto"/>
          </w:divBdr>
        </w:div>
        <w:div w:id="354236169">
          <w:marLeft w:val="640"/>
          <w:marRight w:val="0"/>
          <w:marTop w:val="0"/>
          <w:marBottom w:val="0"/>
          <w:divBdr>
            <w:top w:val="none" w:sz="0" w:space="0" w:color="auto"/>
            <w:left w:val="none" w:sz="0" w:space="0" w:color="auto"/>
            <w:bottom w:val="none" w:sz="0" w:space="0" w:color="auto"/>
            <w:right w:val="none" w:sz="0" w:space="0" w:color="auto"/>
          </w:divBdr>
        </w:div>
        <w:div w:id="1681278797">
          <w:marLeft w:val="640"/>
          <w:marRight w:val="0"/>
          <w:marTop w:val="0"/>
          <w:marBottom w:val="0"/>
          <w:divBdr>
            <w:top w:val="none" w:sz="0" w:space="0" w:color="auto"/>
            <w:left w:val="none" w:sz="0" w:space="0" w:color="auto"/>
            <w:bottom w:val="none" w:sz="0" w:space="0" w:color="auto"/>
            <w:right w:val="none" w:sz="0" w:space="0" w:color="auto"/>
          </w:divBdr>
        </w:div>
        <w:div w:id="1677078807">
          <w:marLeft w:val="640"/>
          <w:marRight w:val="0"/>
          <w:marTop w:val="0"/>
          <w:marBottom w:val="0"/>
          <w:divBdr>
            <w:top w:val="none" w:sz="0" w:space="0" w:color="auto"/>
            <w:left w:val="none" w:sz="0" w:space="0" w:color="auto"/>
            <w:bottom w:val="none" w:sz="0" w:space="0" w:color="auto"/>
            <w:right w:val="none" w:sz="0" w:space="0" w:color="auto"/>
          </w:divBdr>
        </w:div>
        <w:div w:id="1215459319">
          <w:marLeft w:val="640"/>
          <w:marRight w:val="0"/>
          <w:marTop w:val="0"/>
          <w:marBottom w:val="0"/>
          <w:divBdr>
            <w:top w:val="none" w:sz="0" w:space="0" w:color="auto"/>
            <w:left w:val="none" w:sz="0" w:space="0" w:color="auto"/>
            <w:bottom w:val="none" w:sz="0" w:space="0" w:color="auto"/>
            <w:right w:val="none" w:sz="0" w:space="0" w:color="auto"/>
          </w:divBdr>
        </w:div>
        <w:div w:id="39480026">
          <w:marLeft w:val="640"/>
          <w:marRight w:val="0"/>
          <w:marTop w:val="0"/>
          <w:marBottom w:val="0"/>
          <w:divBdr>
            <w:top w:val="none" w:sz="0" w:space="0" w:color="auto"/>
            <w:left w:val="none" w:sz="0" w:space="0" w:color="auto"/>
            <w:bottom w:val="none" w:sz="0" w:space="0" w:color="auto"/>
            <w:right w:val="none" w:sz="0" w:space="0" w:color="auto"/>
          </w:divBdr>
        </w:div>
        <w:div w:id="1412505903">
          <w:marLeft w:val="640"/>
          <w:marRight w:val="0"/>
          <w:marTop w:val="0"/>
          <w:marBottom w:val="0"/>
          <w:divBdr>
            <w:top w:val="none" w:sz="0" w:space="0" w:color="auto"/>
            <w:left w:val="none" w:sz="0" w:space="0" w:color="auto"/>
            <w:bottom w:val="none" w:sz="0" w:space="0" w:color="auto"/>
            <w:right w:val="none" w:sz="0" w:space="0" w:color="auto"/>
          </w:divBdr>
        </w:div>
        <w:div w:id="158038164">
          <w:marLeft w:val="640"/>
          <w:marRight w:val="0"/>
          <w:marTop w:val="0"/>
          <w:marBottom w:val="0"/>
          <w:divBdr>
            <w:top w:val="none" w:sz="0" w:space="0" w:color="auto"/>
            <w:left w:val="none" w:sz="0" w:space="0" w:color="auto"/>
            <w:bottom w:val="none" w:sz="0" w:space="0" w:color="auto"/>
            <w:right w:val="none" w:sz="0" w:space="0" w:color="auto"/>
          </w:divBdr>
        </w:div>
        <w:div w:id="1983734924">
          <w:marLeft w:val="640"/>
          <w:marRight w:val="0"/>
          <w:marTop w:val="0"/>
          <w:marBottom w:val="0"/>
          <w:divBdr>
            <w:top w:val="none" w:sz="0" w:space="0" w:color="auto"/>
            <w:left w:val="none" w:sz="0" w:space="0" w:color="auto"/>
            <w:bottom w:val="none" w:sz="0" w:space="0" w:color="auto"/>
            <w:right w:val="none" w:sz="0" w:space="0" w:color="auto"/>
          </w:divBdr>
        </w:div>
        <w:div w:id="60954808">
          <w:marLeft w:val="640"/>
          <w:marRight w:val="0"/>
          <w:marTop w:val="0"/>
          <w:marBottom w:val="0"/>
          <w:divBdr>
            <w:top w:val="none" w:sz="0" w:space="0" w:color="auto"/>
            <w:left w:val="none" w:sz="0" w:space="0" w:color="auto"/>
            <w:bottom w:val="none" w:sz="0" w:space="0" w:color="auto"/>
            <w:right w:val="none" w:sz="0" w:space="0" w:color="auto"/>
          </w:divBdr>
        </w:div>
        <w:div w:id="1389182645">
          <w:marLeft w:val="640"/>
          <w:marRight w:val="0"/>
          <w:marTop w:val="0"/>
          <w:marBottom w:val="0"/>
          <w:divBdr>
            <w:top w:val="none" w:sz="0" w:space="0" w:color="auto"/>
            <w:left w:val="none" w:sz="0" w:space="0" w:color="auto"/>
            <w:bottom w:val="none" w:sz="0" w:space="0" w:color="auto"/>
            <w:right w:val="none" w:sz="0" w:space="0" w:color="auto"/>
          </w:divBdr>
        </w:div>
        <w:div w:id="788008140">
          <w:marLeft w:val="640"/>
          <w:marRight w:val="0"/>
          <w:marTop w:val="0"/>
          <w:marBottom w:val="0"/>
          <w:divBdr>
            <w:top w:val="none" w:sz="0" w:space="0" w:color="auto"/>
            <w:left w:val="none" w:sz="0" w:space="0" w:color="auto"/>
            <w:bottom w:val="none" w:sz="0" w:space="0" w:color="auto"/>
            <w:right w:val="none" w:sz="0" w:space="0" w:color="auto"/>
          </w:divBdr>
        </w:div>
        <w:div w:id="1794862329">
          <w:marLeft w:val="640"/>
          <w:marRight w:val="0"/>
          <w:marTop w:val="0"/>
          <w:marBottom w:val="0"/>
          <w:divBdr>
            <w:top w:val="none" w:sz="0" w:space="0" w:color="auto"/>
            <w:left w:val="none" w:sz="0" w:space="0" w:color="auto"/>
            <w:bottom w:val="none" w:sz="0" w:space="0" w:color="auto"/>
            <w:right w:val="none" w:sz="0" w:space="0" w:color="auto"/>
          </w:divBdr>
        </w:div>
        <w:div w:id="1061683304">
          <w:marLeft w:val="640"/>
          <w:marRight w:val="0"/>
          <w:marTop w:val="0"/>
          <w:marBottom w:val="0"/>
          <w:divBdr>
            <w:top w:val="none" w:sz="0" w:space="0" w:color="auto"/>
            <w:left w:val="none" w:sz="0" w:space="0" w:color="auto"/>
            <w:bottom w:val="none" w:sz="0" w:space="0" w:color="auto"/>
            <w:right w:val="none" w:sz="0" w:space="0" w:color="auto"/>
          </w:divBdr>
        </w:div>
        <w:div w:id="611518610">
          <w:marLeft w:val="640"/>
          <w:marRight w:val="0"/>
          <w:marTop w:val="0"/>
          <w:marBottom w:val="0"/>
          <w:divBdr>
            <w:top w:val="none" w:sz="0" w:space="0" w:color="auto"/>
            <w:left w:val="none" w:sz="0" w:space="0" w:color="auto"/>
            <w:bottom w:val="none" w:sz="0" w:space="0" w:color="auto"/>
            <w:right w:val="none" w:sz="0" w:space="0" w:color="auto"/>
          </w:divBdr>
        </w:div>
        <w:div w:id="1553618327">
          <w:marLeft w:val="640"/>
          <w:marRight w:val="0"/>
          <w:marTop w:val="0"/>
          <w:marBottom w:val="0"/>
          <w:divBdr>
            <w:top w:val="none" w:sz="0" w:space="0" w:color="auto"/>
            <w:left w:val="none" w:sz="0" w:space="0" w:color="auto"/>
            <w:bottom w:val="none" w:sz="0" w:space="0" w:color="auto"/>
            <w:right w:val="none" w:sz="0" w:space="0" w:color="auto"/>
          </w:divBdr>
        </w:div>
        <w:div w:id="861239498">
          <w:marLeft w:val="640"/>
          <w:marRight w:val="0"/>
          <w:marTop w:val="0"/>
          <w:marBottom w:val="0"/>
          <w:divBdr>
            <w:top w:val="none" w:sz="0" w:space="0" w:color="auto"/>
            <w:left w:val="none" w:sz="0" w:space="0" w:color="auto"/>
            <w:bottom w:val="none" w:sz="0" w:space="0" w:color="auto"/>
            <w:right w:val="none" w:sz="0" w:space="0" w:color="auto"/>
          </w:divBdr>
        </w:div>
        <w:div w:id="2107604921">
          <w:marLeft w:val="640"/>
          <w:marRight w:val="0"/>
          <w:marTop w:val="0"/>
          <w:marBottom w:val="0"/>
          <w:divBdr>
            <w:top w:val="none" w:sz="0" w:space="0" w:color="auto"/>
            <w:left w:val="none" w:sz="0" w:space="0" w:color="auto"/>
            <w:bottom w:val="none" w:sz="0" w:space="0" w:color="auto"/>
            <w:right w:val="none" w:sz="0" w:space="0" w:color="auto"/>
          </w:divBdr>
        </w:div>
        <w:div w:id="2046099584">
          <w:marLeft w:val="640"/>
          <w:marRight w:val="0"/>
          <w:marTop w:val="0"/>
          <w:marBottom w:val="0"/>
          <w:divBdr>
            <w:top w:val="none" w:sz="0" w:space="0" w:color="auto"/>
            <w:left w:val="none" w:sz="0" w:space="0" w:color="auto"/>
            <w:bottom w:val="none" w:sz="0" w:space="0" w:color="auto"/>
            <w:right w:val="none" w:sz="0" w:space="0" w:color="auto"/>
          </w:divBdr>
        </w:div>
        <w:div w:id="825898177">
          <w:marLeft w:val="640"/>
          <w:marRight w:val="0"/>
          <w:marTop w:val="0"/>
          <w:marBottom w:val="0"/>
          <w:divBdr>
            <w:top w:val="none" w:sz="0" w:space="0" w:color="auto"/>
            <w:left w:val="none" w:sz="0" w:space="0" w:color="auto"/>
            <w:bottom w:val="none" w:sz="0" w:space="0" w:color="auto"/>
            <w:right w:val="none" w:sz="0" w:space="0" w:color="auto"/>
          </w:divBdr>
        </w:div>
        <w:div w:id="1889564880">
          <w:marLeft w:val="640"/>
          <w:marRight w:val="0"/>
          <w:marTop w:val="0"/>
          <w:marBottom w:val="0"/>
          <w:divBdr>
            <w:top w:val="none" w:sz="0" w:space="0" w:color="auto"/>
            <w:left w:val="none" w:sz="0" w:space="0" w:color="auto"/>
            <w:bottom w:val="none" w:sz="0" w:space="0" w:color="auto"/>
            <w:right w:val="none" w:sz="0" w:space="0" w:color="auto"/>
          </w:divBdr>
        </w:div>
        <w:div w:id="1851602666">
          <w:marLeft w:val="640"/>
          <w:marRight w:val="0"/>
          <w:marTop w:val="0"/>
          <w:marBottom w:val="0"/>
          <w:divBdr>
            <w:top w:val="none" w:sz="0" w:space="0" w:color="auto"/>
            <w:left w:val="none" w:sz="0" w:space="0" w:color="auto"/>
            <w:bottom w:val="none" w:sz="0" w:space="0" w:color="auto"/>
            <w:right w:val="none" w:sz="0" w:space="0" w:color="auto"/>
          </w:divBdr>
        </w:div>
        <w:div w:id="1060397755">
          <w:marLeft w:val="640"/>
          <w:marRight w:val="0"/>
          <w:marTop w:val="0"/>
          <w:marBottom w:val="0"/>
          <w:divBdr>
            <w:top w:val="none" w:sz="0" w:space="0" w:color="auto"/>
            <w:left w:val="none" w:sz="0" w:space="0" w:color="auto"/>
            <w:bottom w:val="none" w:sz="0" w:space="0" w:color="auto"/>
            <w:right w:val="none" w:sz="0" w:space="0" w:color="auto"/>
          </w:divBdr>
        </w:div>
        <w:div w:id="1468015908">
          <w:marLeft w:val="640"/>
          <w:marRight w:val="0"/>
          <w:marTop w:val="0"/>
          <w:marBottom w:val="0"/>
          <w:divBdr>
            <w:top w:val="none" w:sz="0" w:space="0" w:color="auto"/>
            <w:left w:val="none" w:sz="0" w:space="0" w:color="auto"/>
            <w:bottom w:val="none" w:sz="0" w:space="0" w:color="auto"/>
            <w:right w:val="none" w:sz="0" w:space="0" w:color="auto"/>
          </w:divBdr>
        </w:div>
        <w:div w:id="1538277001">
          <w:marLeft w:val="640"/>
          <w:marRight w:val="0"/>
          <w:marTop w:val="0"/>
          <w:marBottom w:val="0"/>
          <w:divBdr>
            <w:top w:val="none" w:sz="0" w:space="0" w:color="auto"/>
            <w:left w:val="none" w:sz="0" w:space="0" w:color="auto"/>
            <w:bottom w:val="none" w:sz="0" w:space="0" w:color="auto"/>
            <w:right w:val="none" w:sz="0" w:space="0" w:color="auto"/>
          </w:divBdr>
        </w:div>
        <w:div w:id="998264313">
          <w:marLeft w:val="640"/>
          <w:marRight w:val="0"/>
          <w:marTop w:val="0"/>
          <w:marBottom w:val="0"/>
          <w:divBdr>
            <w:top w:val="none" w:sz="0" w:space="0" w:color="auto"/>
            <w:left w:val="none" w:sz="0" w:space="0" w:color="auto"/>
            <w:bottom w:val="none" w:sz="0" w:space="0" w:color="auto"/>
            <w:right w:val="none" w:sz="0" w:space="0" w:color="auto"/>
          </w:divBdr>
        </w:div>
        <w:div w:id="1647273439">
          <w:marLeft w:val="640"/>
          <w:marRight w:val="0"/>
          <w:marTop w:val="0"/>
          <w:marBottom w:val="0"/>
          <w:divBdr>
            <w:top w:val="none" w:sz="0" w:space="0" w:color="auto"/>
            <w:left w:val="none" w:sz="0" w:space="0" w:color="auto"/>
            <w:bottom w:val="none" w:sz="0" w:space="0" w:color="auto"/>
            <w:right w:val="none" w:sz="0" w:space="0" w:color="auto"/>
          </w:divBdr>
        </w:div>
        <w:div w:id="1330333916">
          <w:marLeft w:val="640"/>
          <w:marRight w:val="0"/>
          <w:marTop w:val="0"/>
          <w:marBottom w:val="0"/>
          <w:divBdr>
            <w:top w:val="none" w:sz="0" w:space="0" w:color="auto"/>
            <w:left w:val="none" w:sz="0" w:space="0" w:color="auto"/>
            <w:bottom w:val="none" w:sz="0" w:space="0" w:color="auto"/>
            <w:right w:val="none" w:sz="0" w:space="0" w:color="auto"/>
          </w:divBdr>
        </w:div>
        <w:div w:id="985625899">
          <w:marLeft w:val="640"/>
          <w:marRight w:val="0"/>
          <w:marTop w:val="0"/>
          <w:marBottom w:val="0"/>
          <w:divBdr>
            <w:top w:val="none" w:sz="0" w:space="0" w:color="auto"/>
            <w:left w:val="none" w:sz="0" w:space="0" w:color="auto"/>
            <w:bottom w:val="none" w:sz="0" w:space="0" w:color="auto"/>
            <w:right w:val="none" w:sz="0" w:space="0" w:color="auto"/>
          </w:divBdr>
        </w:div>
        <w:div w:id="318265987">
          <w:marLeft w:val="640"/>
          <w:marRight w:val="0"/>
          <w:marTop w:val="0"/>
          <w:marBottom w:val="0"/>
          <w:divBdr>
            <w:top w:val="none" w:sz="0" w:space="0" w:color="auto"/>
            <w:left w:val="none" w:sz="0" w:space="0" w:color="auto"/>
            <w:bottom w:val="none" w:sz="0" w:space="0" w:color="auto"/>
            <w:right w:val="none" w:sz="0" w:space="0" w:color="auto"/>
          </w:divBdr>
        </w:div>
        <w:div w:id="128399823">
          <w:marLeft w:val="640"/>
          <w:marRight w:val="0"/>
          <w:marTop w:val="0"/>
          <w:marBottom w:val="0"/>
          <w:divBdr>
            <w:top w:val="none" w:sz="0" w:space="0" w:color="auto"/>
            <w:left w:val="none" w:sz="0" w:space="0" w:color="auto"/>
            <w:bottom w:val="none" w:sz="0" w:space="0" w:color="auto"/>
            <w:right w:val="none" w:sz="0" w:space="0" w:color="auto"/>
          </w:divBdr>
        </w:div>
        <w:div w:id="1173448201">
          <w:marLeft w:val="640"/>
          <w:marRight w:val="0"/>
          <w:marTop w:val="0"/>
          <w:marBottom w:val="0"/>
          <w:divBdr>
            <w:top w:val="none" w:sz="0" w:space="0" w:color="auto"/>
            <w:left w:val="none" w:sz="0" w:space="0" w:color="auto"/>
            <w:bottom w:val="none" w:sz="0" w:space="0" w:color="auto"/>
            <w:right w:val="none" w:sz="0" w:space="0" w:color="auto"/>
          </w:divBdr>
        </w:div>
        <w:div w:id="286201854">
          <w:marLeft w:val="640"/>
          <w:marRight w:val="0"/>
          <w:marTop w:val="0"/>
          <w:marBottom w:val="0"/>
          <w:divBdr>
            <w:top w:val="none" w:sz="0" w:space="0" w:color="auto"/>
            <w:left w:val="none" w:sz="0" w:space="0" w:color="auto"/>
            <w:bottom w:val="none" w:sz="0" w:space="0" w:color="auto"/>
            <w:right w:val="none" w:sz="0" w:space="0" w:color="auto"/>
          </w:divBdr>
        </w:div>
        <w:div w:id="1813059743">
          <w:marLeft w:val="640"/>
          <w:marRight w:val="0"/>
          <w:marTop w:val="0"/>
          <w:marBottom w:val="0"/>
          <w:divBdr>
            <w:top w:val="none" w:sz="0" w:space="0" w:color="auto"/>
            <w:left w:val="none" w:sz="0" w:space="0" w:color="auto"/>
            <w:bottom w:val="none" w:sz="0" w:space="0" w:color="auto"/>
            <w:right w:val="none" w:sz="0" w:space="0" w:color="auto"/>
          </w:divBdr>
        </w:div>
        <w:div w:id="474881038">
          <w:marLeft w:val="640"/>
          <w:marRight w:val="0"/>
          <w:marTop w:val="0"/>
          <w:marBottom w:val="0"/>
          <w:divBdr>
            <w:top w:val="none" w:sz="0" w:space="0" w:color="auto"/>
            <w:left w:val="none" w:sz="0" w:space="0" w:color="auto"/>
            <w:bottom w:val="none" w:sz="0" w:space="0" w:color="auto"/>
            <w:right w:val="none" w:sz="0" w:space="0" w:color="auto"/>
          </w:divBdr>
        </w:div>
        <w:div w:id="1542403265">
          <w:marLeft w:val="640"/>
          <w:marRight w:val="0"/>
          <w:marTop w:val="0"/>
          <w:marBottom w:val="0"/>
          <w:divBdr>
            <w:top w:val="none" w:sz="0" w:space="0" w:color="auto"/>
            <w:left w:val="none" w:sz="0" w:space="0" w:color="auto"/>
            <w:bottom w:val="none" w:sz="0" w:space="0" w:color="auto"/>
            <w:right w:val="none" w:sz="0" w:space="0" w:color="auto"/>
          </w:divBdr>
        </w:div>
        <w:div w:id="1752696424">
          <w:marLeft w:val="640"/>
          <w:marRight w:val="0"/>
          <w:marTop w:val="0"/>
          <w:marBottom w:val="0"/>
          <w:divBdr>
            <w:top w:val="none" w:sz="0" w:space="0" w:color="auto"/>
            <w:left w:val="none" w:sz="0" w:space="0" w:color="auto"/>
            <w:bottom w:val="none" w:sz="0" w:space="0" w:color="auto"/>
            <w:right w:val="none" w:sz="0" w:space="0" w:color="auto"/>
          </w:divBdr>
        </w:div>
        <w:div w:id="1115251068">
          <w:marLeft w:val="640"/>
          <w:marRight w:val="0"/>
          <w:marTop w:val="0"/>
          <w:marBottom w:val="0"/>
          <w:divBdr>
            <w:top w:val="none" w:sz="0" w:space="0" w:color="auto"/>
            <w:left w:val="none" w:sz="0" w:space="0" w:color="auto"/>
            <w:bottom w:val="none" w:sz="0" w:space="0" w:color="auto"/>
            <w:right w:val="none" w:sz="0" w:space="0" w:color="auto"/>
          </w:divBdr>
        </w:div>
        <w:div w:id="119037744">
          <w:marLeft w:val="640"/>
          <w:marRight w:val="0"/>
          <w:marTop w:val="0"/>
          <w:marBottom w:val="0"/>
          <w:divBdr>
            <w:top w:val="none" w:sz="0" w:space="0" w:color="auto"/>
            <w:left w:val="none" w:sz="0" w:space="0" w:color="auto"/>
            <w:bottom w:val="none" w:sz="0" w:space="0" w:color="auto"/>
            <w:right w:val="none" w:sz="0" w:space="0" w:color="auto"/>
          </w:divBdr>
        </w:div>
        <w:div w:id="1755393189">
          <w:marLeft w:val="640"/>
          <w:marRight w:val="0"/>
          <w:marTop w:val="0"/>
          <w:marBottom w:val="0"/>
          <w:divBdr>
            <w:top w:val="none" w:sz="0" w:space="0" w:color="auto"/>
            <w:left w:val="none" w:sz="0" w:space="0" w:color="auto"/>
            <w:bottom w:val="none" w:sz="0" w:space="0" w:color="auto"/>
            <w:right w:val="none" w:sz="0" w:space="0" w:color="auto"/>
          </w:divBdr>
        </w:div>
        <w:div w:id="1363674388">
          <w:marLeft w:val="640"/>
          <w:marRight w:val="0"/>
          <w:marTop w:val="0"/>
          <w:marBottom w:val="0"/>
          <w:divBdr>
            <w:top w:val="none" w:sz="0" w:space="0" w:color="auto"/>
            <w:left w:val="none" w:sz="0" w:space="0" w:color="auto"/>
            <w:bottom w:val="none" w:sz="0" w:space="0" w:color="auto"/>
            <w:right w:val="none" w:sz="0" w:space="0" w:color="auto"/>
          </w:divBdr>
        </w:div>
        <w:div w:id="1221593004">
          <w:marLeft w:val="640"/>
          <w:marRight w:val="0"/>
          <w:marTop w:val="0"/>
          <w:marBottom w:val="0"/>
          <w:divBdr>
            <w:top w:val="none" w:sz="0" w:space="0" w:color="auto"/>
            <w:left w:val="none" w:sz="0" w:space="0" w:color="auto"/>
            <w:bottom w:val="none" w:sz="0" w:space="0" w:color="auto"/>
            <w:right w:val="none" w:sz="0" w:space="0" w:color="auto"/>
          </w:divBdr>
        </w:div>
        <w:div w:id="1468279557">
          <w:marLeft w:val="640"/>
          <w:marRight w:val="0"/>
          <w:marTop w:val="0"/>
          <w:marBottom w:val="0"/>
          <w:divBdr>
            <w:top w:val="none" w:sz="0" w:space="0" w:color="auto"/>
            <w:left w:val="none" w:sz="0" w:space="0" w:color="auto"/>
            <w:bottom w:val="none" w:sz="0" w:space="0" w:color="auto"/>
            <w:right w:val="none" w:sz="0" w:space="0" w:color="auto"/>
          </w:divBdr>
        </w:div>
        <w:div w:id="5448026">
          <w:marLeft w:val="640"/>
          <w:marRight w:val="0"/>
          <w:marTop w:val="0"/>
          <w:marBottom w:val="0"/>
          <w:divBdr>
            <w:top w:val="none" w:sz="0" w:space="0" w:color="auto"/>
            <w:left w:val="none" w:sz="0" w:space="0" w:color="auto"/>
            <w:bottom w:val="none" w:sz="0" w:space="0" w:color="auto"/>
            <w:right w:val="none" w:sz="0" w:space="0" w:color="auto"/>
          </w:divBdr>
        </w:div>
        <w:div w:id="2042515066">
          <w:marLeft w:val="640"/>
          <w:marRight w:val="0"/>
          <w:marTop w:val="0"/>
          <w:marBottom w:val="0"/>
          <w:divBdr>
            <w:top w:val="none" w:sz="0" w:space="0" w:color="auto"/>
            <w:left w:val="none" w:sz="0" w:space="0" w:color="auto"/>
            <w:bottom w:val="none" w:sz="0" w:space="0" w:color="auto"/>
            <w:right w:val="none" w:sz="0" w:space="0" w:color="auto"/>
          </w:divBdr>
        </w:div>
        <w:div w:id="867378290">
          <w:marLeft w:val="640"/>
          <w:marRight w:val="0"/>
          <w:marTop w:val="0"/>
          <w:marBottom w:val="0"/>
          <w:divBdr>
            <w:top w:val="none" w:sz="0" w:space="0" w:color="auto"/>
            <w:left w:val="none" w:sz="0" w:space="0" w:color="auto"/>
            <w:bottom w:val="none" w:sz="0" w:space="0" w:color="auto"/>
            <w:right w:val="none" w:sz="0" w:space="0" w:color="auto"/>
          </w:divBdr>
        </w:div>
        <w:div w:id="908609874">
          <w:marLeft w:val="640"/>
          <w:marRight w:val="0"/>
          <w:marTop w:val="0"/>
          <w:marBottom w:val="0"/>
          <w:divBdr>
            <w:top w:val="none" w:sz="0" w:space="0" w:color="auto"/>
            <w:left w:val="none" w:sz="0" w:space="0" w:color="auto"/>
            <w:bottom w:val="none" w:sz="0" w:space="0" w:color="auto"/>
            <w:right w:val="none" w:sz="0" w:space="0" w:color="auto"/>
          </w:divBdr>
        </w:div>
        <w:div w:id="1702051607">
          <w:marLeft w:val="640"/>
          <w:marRight w:val="0"/>
          <w:marTop w:val="0"/>
          <w:marBottom w:val="0"/>
          <w:divBdr>
            <w:top w:val="none" w:sz="0" w:space="0" w:color="auto"/>
            <w:left w:val="none" w:sz="0" w:space="0" w:color="auto"/>
            <w:bottom w:val="none" w:sz="0" w:space="0" w:color="auto"/>
            <w:right w:val="none" w:sz="0" w:space="0" w:color="auto"/>
          </w:divBdr>
        </w:div>
        <w:div w:id="1657538600">
          <w:marLeft w:val="640"/>
          <w:marRight w:val="0"/>
          <w:marTop w:val="0"/>
          <w:marBottom w:val="0"/>
          <w:divBdr>
            <w:top w:val="none" w:sz="0" w:space="0" w:color="auto"/>
            <w:left w:val="none" w:sz="0" w:space="0" w:color="auto"/>
            <w:bottom w:val="none" w:sz="0" w:space="0" w:color="auto"/>
            <w:right w:val="none" w:sz="0" w:space="0" w:color="auto"/>
          </w:divBdr>
        </w:div>
        <w:div w:id="1727601171">
          <w:marLeft w:val="640"/>
          <w:marRight w:val="0"/>
          <w:marTop w:val="0"/>
          <w:marBottom w:val="0"/>
          <w:divBdr>
            <w:top w:val="none" w:sz="0" w:space="0" w:color="auto"/>
            <w:left w:val="none" w:sz="0" w:space="0" w:color="auto"/>
            <w:bottom w:val="none" w:sz="0" w:space="0" w:color="auto"/>
            <w:right w:val="none" w:sz="0" w:space="0" w:color="auto"/>
          </w:divBdr>
        </w:div>
        <w:div w:id="1470901445">
          <w:marLeft w:val="640"/>
          <w:marRight w:val="0"/>
          <w:marTop w:val="0"/>
          <w:marBottom w:val="0"/>
          <w:divBdr>
            <w:top w:val="none" w:sz="0" w:space="0" w:color="auto"/>
            <w:left w:val="none" w:sz="0" w:space="0" w:color="auto"/>
            <w:bottom w:val="none" w:sz="0" w:space="0" w:color="auto"/>
            <w:right w:val="none" w:sz="0" w:space="0" w:color="auto"/>
          </w:divBdr>
        </w:div>
        <w:div w:id="114370943">
          <w:marLeft w:val="640"/>
          <w:marRight w:val="0"/>
          <w:marTop w:val="0"/>
          <w:marBottom w:val="0"/>
          <w:divBdr>
            <w:top w:val="none" w:sz="0" w:space="0" w:color="auto"/>
            <w:left w:val="none" w:sz="0" w:space="0" w:color="auto"/>
            <w:bottom w:val="none" w:sz="0" w:space="0" w:color="auto"/>
            <w:right w:val="none" w:sz="0" w:space="0" w:color="auto"/>
          </w:divBdr>
        </w:div>
        <w:div w:id="291447617">
          <w:marLeft w:val="640"/>
          <w:marRight w:val="0"/>
          <w:marTop w:val="0"/>
          <w:marBottom w:val="0"/>
          <w:divBdr>
            <w:top w:val="none" w:sz="0" w:space="0" w:color="auto"/>
            <w:left w:val="none" w:sz="0" w:space="0" w:color="auto"/>
            <w:bottom w:val="none" w:sz="0" w:space="0" w:color="auto"/>
            <w:right w:val="none" w:sz="0" w:space="0" w:color="auto"/>
          </w:divBdr>
        </w:div>
        <w:div w:id="48505617">
          <w:marLeft w:val="640"/>
          <w:marRight w:val="0"/>
          <w:marTop w:val="0"/>
          <w:marBottom w:val="0"/>
          <w:divBdr>
            <w:top w:val="none" w:sz="0" w:space="0" w:color="auto"/>
            <w:left w:val="none" w:sz="0" w:space="0" w:color="auto"/>
            <w:bottom w:val="none" w:sz="0" w:space="0" w:color="auto"/>
            <w:right w:val="none" w:sz="0" w:space="0" w:color="auto"/>
          </w:divBdr>
        </w:div>
        <w:div w:id="1602955454">
          <w:marLeft w:val="640"/>
          <w:marRight w:val="0"/>
          <w:marTop w:val="0"/>
          <w:marBottom w:val="0"/>
          <w:divBdr>
            <w:top w:val="none" w:sz="0" w:space="0" w:color="auto"/>
            <w:left w:val="none" w:sz="0" w:space="0" w:color="auto"/>
            <w:bottom w:val="none" w:sz="0" w:space="0" w:color="auto"/>
            <w:right w:val="none" w:sz="0" w:space="0" w:color="auto"/>
          </w:divBdr>
        </w:div>
        <w:div w:id="55320567">
          <w:marLeft w:val="640"/>
          <w:marRight w:val="0"/>
          <w:marTop w:val="0"/>
          <w:marBottom w:val="0"/>
          <w:divBdr>
            <w:top w:val="none" w:sz="0" w:space="0" w:color="auto"/>
            <w:left w:val="none" w:sz="0" w:space="0" w:color="auto"/>
            <w:bottom w:val="none" w:sz="0" w:space="0" w:color="auto"/>
            <w:right w:val="none" w:sz="0" w:space="0" w:color="auto"/>
          </w:divBdr>
        </w:div>
        <w:div w:id="1487630448">
          <w:marLeft w:val="640"/>
          <w:marRight w:val="0"/>
          <w:marTop w:val="0"/>
          <w:marBottom w:val="0"/>
          <w:divBdr>
            <w:top w:val="none" w:sz="0" w:space="0" w:color="auto"/>
            <w:left w:val="none" w:sz="0" w:space="0" w:color="auto"/>
            <w:bottom w:val="none" w:sz="0" w:space="0" w:color="auto"/>
            <w:right w:val="none" w:sz="0" w:space="0" w:color="auto"/>
          </w:divBdr>
        </w:div>
        <w:div w:id="375131399">
          <w:marLeft w:val="640"/>
          <w:marRight w:val="0"/>
          <w:marTop w:val="0"/>
          <w:marBottom w:val="0"/>
          <w:divBdr>
            <w:top w:val="none" w:sz="0" w:space="0" w:color="auto"/>
            <w:left w:val="none" w:sz="0" w:space="0" w:color="auto"/>
            <w:bottom w:val="none" w:sz="0" w:space="0" w:color="auto"/>
            <w:right w:val="none" w:sz="0" w:space="0" w:color="auto"/>
          </w:divBdr>
        </w:div>
        <w:div w:id="1495560238">
          <w:marLeft w:val="640"/>
          <w:marRight w:val="0"/>
          <w:marTop w:val="0"/>
          <w:marBottom w:val="0"/>
          <w:divBdr>
            <w:top w:val="none" w:sz="0" w:space="0" w:color="auto"/>
            <w:left w:val="none" w:sz="0" w:space="0" w:color="auto"/>
            <w:bottom w:val="none" w:sz="0" w:space="0" w:color="auto"/>
            <w:right w:val="none" w:sz="0" w:space="0" w:color="auto"/>
          </w:divBdr>
        </w:div>
        <w:div w:id="781919281">
          <w:marLeft w:val="640"/>
          <w:marRight w:val="0"/>
          <w:marTop w:val="0"/>
          <w:marBottom w:val="0"/>
          <w:divBdr>
            <w:top w:val="none" w:sz="0" w:space="0" w:color="auto"/>
            <w:left w:val="none" w:sz="0" w:space="0" w:color="auto"/>
            <w:bottom w:val="none" w:sz="0" w:space="0" w:color="auto"/>
            <w:right w:val="none" w:sz="0" w:space="0" w:color="auto"/>
          </w:divBdr>
        </w:div>
        <w:div w:id="1950815377">
          <w:marLeft w:val="640"/>
          <w:marRight w:val="0"/>
          <w:marTop w:val="0"/>
          <w:marBottom w:val="0"/>
          <w:divBdr>
            <w:top w:val="none" w:sz="0" w:space="0" w:color="auto"/>
            <w:left w:val="none" w:sz="0" w:space="0" w:color="auto"/>
            <w:bottom w:val="none" w:sz="0" w:space="0" w:color="auto"/>
            <w:right w:val="none" w:sz="0" w:space="0" w:color="auto"/>
          </w:divBdr>
        </w:div>
        <w:div w:id="501435947">
          <w:marLeft w:val="640"/>
          <w:marRight w:val="0"/>
          <w:marTop w:val="0"/>
          <w:marBottom w:val="0"/>
          <w:divBdr>
            <w:top w:val="none" w:sz="0" w:space="0" w:color="auto"/>
            <w:left w:val="none" w:sz="0" w:space="0" w:color="auto"/>
            <w:bottom w:val="none" w:sz="0" w:space="0" w:color="auto"/>
            <w:right w:val="none" w:sz="0" w:space="0" w:color="auto"/>
          </w:divBdr>
        </w:div>
        <w:div w:id="1644970135">
          <w:marLeft w:val="640"/>
          <w:marRight w:val="0"/>
          <w:marTop w:val="0"/>
          <w:marBottom w:val="0"/>
          <w:divBdr>
            <w:top w:val="none" w:sz="0" w:space="0" w:color="auto"/>
            <w:left w:val="none" w:sz="0" w:space="0" w:color="auto"/>
            <w:bottom w:val="none" w:sz="0" w:space="0" w:color="auto"/>
            <w:right w:val="none" w:sz="0" w:space="0" w:color="auto"/>
          </w:divBdr>
        </w:div>
        <w:div w:id="2033452433">
          <w:marLeft w:val="640"/>
          <w:marRight w:val="0"/>
          <w:marTop w:val="0"/>
          <w:marBottom w:val="0"/>
          <w:divBdr>
            <w:top w:val="none" w:sz="0" w:space="0" w:color="auto"/>
            <w:left w:val="none" w:sz="0" w:space="0" w:color="auto"/>
            <w:bottom w:val="none" w:sz="0" w:space="0" w:color="auto"/>
            <w:right w:val="none" w:sz="0" w:space="0" w:color="auto"/>
          </w:divBdr>
        </w:div>
        <w:div w:id="542795342">
          <w:marLeft w:val="640"/>
          <w:marRight w:val="0"/>
          <w:marTop w:val="0"/>
          <w:marBottom w:val="0"/>
          <w:divBdr>
            <w:top w:val="none" w:sz="0" w:space="0" w:color="auto"/>
            <w:left w:val="none" w:sz="0" w:space="0" w:color="auto"/>
            <w:bottom w:val="none" w:sz="0" w:space="0" w:color="auto"/>
            <w:right w:val="none" w:sz="0" w:space="0" w:color="auto"/>
          </w:divBdr>
        </w:div>
        <w:div w:id="1398281076">
          <w:marLeft w:val="640"/>
          <w:marRight w:val="0"/>
          <w:marTop w:val="0"/>
          <w:marBottom w:val="0"/>
          <w:divBdr>
            <w:top w:val="none" w:sz="0" w:space="0" w:color="auto"/>
            <w:left w:val="none" w:sz="0" w:space="0" w:color="auto"/>
            <w:bottom w:val="none" w:sz="0" w:space="0" w:color="auto"/>
            <w:right w:val="none" w:sz="0" w:space="0" w:color="auto"/>
          </w:divBdr>
        </w:div>
      </w:divsChild>
    </w:div>
    <w:div w:id="1342388693">
      <w:bodyDiv w:val="1"/>
      <w:marLeft w:val="0"/>
      <w:marRight w:val="0"/>
      <w:marTop w:val="0"/>
      <w:marBottom w:val="0"/>
      <w:divBdr>
        <w:top w:val="none" w:sz="0" w:space="0" w:color="auto"/>
        <w:left w:val="none" w:sz="0" w:space="0" w:color="auto"/>
        <w:bottom w:val="none" w:sz="0" w:space="0" w:color="auto"/>
        <w:right w:val="none" w:sz="0" w:space="0" w:color="auto"/>
      </w:divBdr>
      <w:divsChild>
        <w:div w:id="989361552">
          <w:marLeft w:val="640"/>
          <w:marRight w:val="0"/>
          <w:marTop w:val="0"/>
          <w:marBottom w:val="0"/>
          <w:divBdr>
            <w:top w:val="none" w:sz="0" w:space="0" w:color="auto"/>
            <w:left w:val="none" w:sz="0" w:space="0" w:color="auto"/>
            <w:bottom w:val="none" w:sz="0" w:space="0" w:color="auto"/>
            <w:right w:val="none" w:sz="0" w:space="0" w:color="auto"/>
          </w:divBdr>
        </w:div>
        <w:div w:id="824126005">
          <w:marLeft w:val="640"/>
          <w:marRight w:val="0"/>
          <w:marTop w:val="0"/>
          <w:marBottom w:val="0"/>
          <w:divBdr>
            <w:top w:val="none" w:sz="0" w:space="0" w:color="auto"/>
            <w:left w:val="none" w:sz="0" w:space="0" w:color="auto"/>
            <w:bottom w:val="none" w:sz="0" w:space="0" w:color="auto"/>
            <w:right w:val="none" w:sz="0" w:space="0" w:color="auto"/>
          </w:divBdr>
        </w:div>
        <w:div w:id="1053312209">
          <w:marLeft w:val="640"/>
          <w:marRight w:val="0"/>
          <w:marTop w:val="0"/>
          <w:marBottom w:val="0"/>
          <w:divBdr>
            <w:top w:val="none" w:sz="0" w:space="0" w:color="auto"/>
            <w:left w:val="none" w:sz="0" w:space="0" w:color="auto"/>
            <w:bottom w:val="none" w:sz="0" w:space="0" w:color="auto"/>
            <w:right w:val="none" w:sz="0" w:space="0" w:color="auto"/>
          </w:divBdr>
        </w:div>
        <w:div w:id="813060157">
          <w:marLeft w:val="640"/>
          <w:marRight w:val="0"/>
          <w:marTop w:val="0"/>
          <w:marBottom w:val="0"/>
          <w:divBdr>
            <w:top w:val="none" w:sz="0" w:space="0" w:color="auto"/>
            <w:left w:val="none" w:sz="0" w:space="0" w:color="auto"/>
            <w:bottom w:val="none" w:sz="0" w:space="0" w:color="auto"/>
            <w:right w:val="none" w:sz="0" w:space="0" w:color="auto"/>
          </w:divBdr>
        </w:div>
        <w:div w:id="1417827646">
          <w:marLeft w:val="640"/>
          <w:marRight w:val="0"/>
          <w:marTop w:val="0"/>
          <w:marBottom w:val="0"/>
          <w:divBdr>
            <w:top w:val="none" w:sz="0" w:space="0" w:color="auto"/>
            <w:left w:val="none" w:sz="0" w:space="0" w:color="auto"/>
            <w:bottom w:val="none" w:sz="0" w:space="0" w:color="auto"/>
            <w:right w:val="none" w:sz="0" w:space="0" w:color="auto"/>
          </w:divBdr>
        </w:div>
        <w:div w:id="1592885214">
          <w:marLeft w:val="640"/>
          <w:marRight w:val="0"/>
          <w:marTop w:val="0"/>
          <w:marBottom w:val="0"/>
          <w:divBdr>
            <w:top w:val="none" w:sz="0" w:space="0" w:color="auto"/>
            <w:left w:val="none" w:sz="0" w:space="0" w:color="auto"/>
            <w:bottom w:val="none" w:sz="0" w:space="0" w:color="auto"/>
            <w:right w:val="none" w:sz="0" w:space="0" w:color="auto"/>
          </w:divBdr>
        </w:div>
        <w:div w:id="194853240">
          <w:marLeft w:val="640"/>
          <w:marRight w:val="0"/>
          <w:marTop w:val="0"/>
          <w:marBottom w:val="0"/>
          <w:divBdr>
            <w:top w:val="none" w:sz="0" w:space="0" w:color="auto"/>
            <w:left w:val="none" w:sz="0" w:space="0" w:color="auto"/>
            <w:bottom w:val="none" w:sz="0" w:space="0" w:color="auto"/>
            <w:right w:val="none" w:sz="0" w:space="0" w:color="auto"/>
          </w:divBdr>
        </w:div>
        <w:div w:id="1539463256">
          <w:marLeft w:val="640"/>
          <w:marRight w:val="0"/>
          <w:marTop w:val="0"/>
          <w:marBottom w:val="0"/>
          <w:divBdr>
            <w:top w:val="none" w:sz="0" w:space="0" w:color="auto"/>
            <w:left w:val="none" w:sz="0" w:space="0" w:color="auto"/>
            <w:bottom w:val="none" w:sz="0" w:space="0" w:color="auto"/>
            <w:right w:val="none" w:sz="0" w:space="0" w:color="auto"/>
          </w:divBdr>
        </w:div>
        <w:div w:id="967197300">
          <w:marLeft w:val="640"/>
          <w:marRight w:val="0"/>
          <w:marTop w:val="0"/>
          <w:marBottom w:val="0"/>
          <w:divBdr>
            <w:top w:val="none" w:sz="0" w:space="0" w:color="auto"/>
            <w:left w:val="none" w:sz="0" w:space="0" w:color="auto"/>
            <w:bottom w:val="none" w:sz="0" w:space="0" w:color="auto"/>
            <w:right w:val="none" w:sz="0" w:space="0" w:color="auto"/>
          </w:divBdr>
        </w:div>
        <w:div w:id="68696780">
          <w:marLeft w:val="640"/>
          <w:marRight w:val="0"/>
          <w:marTop w:val="0"/>
          <w:marBottom w:val="0"/>
          <w:divBdr>
            <w:top w:val="none" w:sz="0" w:space="0" w:color="auto"/>
            <w:left w:val="none" w:sz="0" w:space="0" w:color="auto"/>
            <w:bottom w:val="none" w:sz="0" w:space="0" w:color="auto"/>
            <w:right w:val="none" w:sz="0" w:space="0" w:color="auto"/>
          </w:divBdr>
        </w:div>
        <w:div w:id="1329407156">
          <w:marLeft w:val="640"/>
          <w:marRight w:val="0"/>
          <w:marTop w:val="0"/>
          <w:marBottom w:val="0"/>
          <w:divBdr>
            <w:top w:val="none" w:sz="0" w:space="0" w:color="auto"/>
            <w:left w:val="none" w:sz="0" w:space="0" w:color="auto"/>
            <w:bottom w:val="none" w:sz="0" w:space="0" w:color="auto"/>
            <w:right w:val="none" w:sz="0" w:space="0" w:color="auto"/>
          </w:divBdr>
        </w:div>
        <w:div w:id="369230248">
          <w:marLeft w:val="640"/>
          <w:marRight w:val="0"/>
          <w:marTop w:val="0"/>
          <w:marBottom w:val="0"/>
          <w:divBdr>
            <w:top w:val="none" w:sz="0" w:space="0" w:color="auto"/>
            <w:left w:val="none" w:sz="0" w:space="0" w:color="auto"/>
            <w:bottom w:val="none" w:sz="0" w:space="0" w:color="auto"/>
            <w:right w:val="none" w:sz="0" w:space="0" w:color="auto"/>
          </w:divBdr>
        </w:div>
        <w:div w:id="271742863">
          <w:marLeft w:val="640"/>
          <w:marRight w:val="0"/>
          <w:marTop w:val="0"/>
          <w:marBottom w:val="0"/>
          <w:divBdr>
            <w:top w:val="none" w:sz="0" w:space="0" w:color="auto"/>
            <w:left w:val="none" w:sz="0" w:space="0" w:color="auto"/>
            <w:bottom w:val="none" w:sz="0" w:space="0" w:color="auto"/>
            <w:right w:val="none" w:sz="0" w:space="0" w:color="auto"/>
          </w:divBdr>
        </w:div>
        <w:div w:id="1616674572">
          <w:marLeft w:val="640"/>
          <w:marRight w:val="0"/>
          <w:marTop w:val="0"/>
          <w:marBottom w:val="0"/>
          <w:divBdr>
            <w:top w:val="none" w:sz="0" w:space="0" w:color="auto"/>
            <w:left w:val="none" w:sz="0" w:space="0" w:color="auto"/>
            <w:bottom w:val="none" w:sz="0" w:space="0" w:color="auto"/>
            <w:right w:val="none" w:sz="0" w:space="0" w:color="auto"/>
          </w:divBdr>
        </w:div>
        <w:div w:id="296448319">
          <w:marLeft w:val="640"/>
          <w:marRight w:val="0"/>
          <w:marTop w:val="0"/>
          <w:marBottom w:val="0"/>
          <w:divBdr>
            <w:top w:val="none" w:sz="0" w:space="0" w:color="auto"/>
            <w:left w:val="none" w:sz="0" w:space="0" w:color="auto"/>
            <w:bottom w:val="none" w:sz="0" w:space="0" w:color="auto"/>
            <w:right w:val="none" w:sz="0" w:space="0" w:color="auto"/>
          </w:divBdr>
        </w:div>
        <w:div w:id="534390911">
          <w:marLeft w:val="640"/>
          <w:marRight w:val="0"/>
          <w:marTop w:val="0"/>
          <w:marBottom w:val="0"/>
          <w:divBdr>
            <w:top w:val="none" w:sz="0" w:space="0" w:color="auto"/>
            <w:left w:val="none" w:sz="0" w:space="0" w:color="auto"/>
            <w:bottom w:val="none" w:sz="0" w:space="0" w:color="auto"/>
            <w:right w:val="none" w:sz="0" w:space="0" w:color="auto"/>
          </w:divBdr>
        </w:div>
        <w:div w:id="609238463">
          <w:marLeft w:val="640"/>
          <w:marRight w:val="0"/>
          <w:marTop w:val="0"/>
          <w:marBottom w:val="0"/>
          <w:divBdr>
            <w:top w:val="none" w:sz="0" w:space="0" w:color="auto"/>
            <w:left w:val="none" w:sz="0" w:space="0" w:color="auto"/>
            <w:bottom w:val="none" w:sz="0" w:space="0" w:color="auto"/>
            <w:right w:val="none" w:sz="0" w:space="0" w:color="auto"/>
          </w:divBdr>
        </w:div>
        <w:div w:id="1472791756">
          <w:marLeft w:val="640"/>
          <w:marRight w:val="0"/>
          <w:marTop w:val="0"/>
          <w:marBottom w:val="0"/>
          <w:divBdr>
            <w:top w:val="none" w:sz="0" w:space="0" w:color="auto"/>
            <w:left w:val="none" w:sz="0" w:space="0" w:color="auto"/>
            <w:bottom w:val="none" w:sz="0" w:space="0" w:color="auto"/>
            <w:right w:val="none" w:sz="0" w:space="0" w:color="auto"/>
          </w:divBdr>
        </w:div>
        <w:div w:id="546450568">
          <w:marLeft w:val="640"/>
          <w:marRight w:val="0"/>
          <w:marTop w:val="0"/>
          <w:marBottom w:val="0"/>
          <w:divBdr>
            <w:top w:val="none" w:sz="0" w:space="0" w:color="auto"/>
            <w:left w:val="none" w:sz="0" w:space="0" w:color="auto"/>
            <w:bottom w:val="none" w:sz="0" w:space="0" w:color="auto"/>
            <w:right w:val="none" w:sz="0" w:space="0" w:color="auto"/>
          </w:divBdr>
        </w:div>
        <w:div w:id="2100325519">
          <w:marLeft w:val="640"/>
          <w:marRight w:val="0"/>
          <w:marTop w:val="0"/>
          <w:marBottom w:val="0"/>
          <w:divBdr>
            <w:top w:val="none" w:sz="0" w:space="0" w:color="auto"/>
            <w:left w:val="none" w:sz="0" w:space="0" w:color="auto"/>
            <w:bottom w:val="none" w:sz="0" w:space="0" w:color="auto"/>
            <w:right w:val="none" w:sz="0" w:space="0" w:color="auto"/>
          </w:divBdr>
        </w:div>
        <w:div w:id="1369841777">
          <w:marLeft w:val="640"/>
          <w:marRight w:val="0"/>
          <w:marTop w:val="0"/>
          <w:marBottom w:val="0"/>
          <w:divBdr>
            <w:top w:val="none" w:sz="0" w:space="0" w:color="auto"/>
            <w:left w:val="none" w:sz="0" w:space="0" w:color="auto"/>
            <w:bottom w:val="none" w:sz="0" w:space="0" w:color="auto"/>
            <w:right w:val="none" w:sz="0" w:space="0" w:color="auto"/>
          </w:divBdr>
        </w:div>
        <w:div w:id="266812739">
          <w:marLeft w:val="640"/>
          <w:marRight w:val="0"/>
          <w:marTop w:val="0"/>
          <w:marBottom w:val="0"/>
          <w:divBdr>
            <w:top w:val="none" w:sz="0" w:space="0" w:color="auto"/>
            <w:left w:val="none" w:sz="0" w:space="0" w:color="auto"/>
            <w:bottom w:val="none" w:sz="0" w:space="0" w:color="auto"/>
            <w:right w:val="none" w:sz="0" w:space="0" w:color="auto"/>
          </w:divBdr>
        </w:div>
        <w:div w:id="1450515407">
          <w:marLeft w:val="640"/>
          <w:marRight w:val="0"/>
          <w:marTop w:val="0"/>
          <w:marBottom w:val="0"/>
          <w:divBdr>
            <w:top w:val="none" w:sz="0" w:space="0" w:color="auto"/>
            <w:left w:val="none" w:sz="0" w:space="0" w:color="auto"/>
            <w:bottom w:val="none" w:sz="0" w:space="0" w:color="auto"/>
            <w:right w:val="none" w:sz="0" w:space="0" w:color="auto"/>
          </w:divBdr>
        </w:div>
        <w:div w:id="1664776261">
          <w:marLeft w:val="640"/>
          <w:marRight w:val="0"/>
          <w:marTop w:val="0"/>
          <w:marBottom w:val="0"/>
          <w:divBdr>
            <w:top w:val="none" w:sz="0" w:space="0" w:color="auto"/>
            <w:left w:val="none" w:sz="0" w:space="0" w:color="auto"/>
            <w:bottom w:val="none" w:sz="0" w:space="0" w:color="auto"/>
            <w:right w:val="none" w:sz="0" w:space="0" w:color="auto"/>
          </w:divBdr>
        </w:div>
        <w:div w:id="465897872">
          <w:marLeft w:val="640"/>
          <w:marRight w:val="0"/>
          <w:marTop w:val="0"/>
          <w:marBottom w:val="0"/>
          <w:divBdr>
            <w:top w:val="none" w:sz="0" w:space="0" w:color="auto"/>
            <w:left w:val="none" w:sz="0" w:space="0" w:color="auto"/>
            <w:bottom w:val="none" w:sz="0" w:space="0" w:color="auto"/>
            <w:right w:val="none" w:sz="0" w:space="0" w:color="auto"/>
          </w:divBdr>
        </w:div>
        <w:div w:id="1982952972">
          <w:marLeft w:val="640"/>
          <w:marRight w:val="0"/>
          <w:marTop w:val="0"/>
          <w:marBottom w:val="0"/>
          <w:divBdr>
            <w:top w:val="none" w:sz="0" w:space="0" w:color="auto"/>
            <w:left w:val="none" w:sz="0" w:space="0" w:color="auto"/>
            <w:bottom w:val="none" w:sz="0" w:space="0" w:color="auto"/>
            <w:right w:val="none" w:sz="0" w:space="0" w:color="auto"/>
          </w:divBdr>
        </w:div>
        <w:div w:id="1356618103">
          <w:marLeft w:val="640"/>
          <w:marRight w:val="0"/>
          <w:marTop w:val="0"/>
          <w:marBottom w:val="0"/>
          <w:divBdr>
            <w:top w:val="none" w:sz="0" w:space="0" w:color="auto"/>
            <w:left w:val="none" w:sz="0" w:space="0" w:color="auto"/>
            <w:bottom w:val="none" w:sz="0" w:space="0" w:color="auto"/>
            <w:right w:val="none" w:sz="0" w:space="0" w:color="auto"/>
          </w:divBdr>
        </w:div>
        <w:div w:id="1174687833">
          <w:marLeft w:val="640"/>
          <w:marRight w:val="0"/>
          <w:marTop w:val="0"/>
          <w:marBottom w:val="0"/>
          <w:divBdr>
            <w:top w:val="none" w:sz="0" w:space="0" w:color="auto"/>
            <w:left w:val="none" w:sz="0" w:space="0" w:color="auto"/>
            <w:bottom w:val="none" w:sz="0" w:space="0" w:color="auto"/>
            <w:right w:val="none" w:sz="0" w:space="0" w:color="auto"/>
          </w:divBdr>
        </w:div>
        <w:div w:id="2130854390">
          <w:marLeft w:val="640"/>
          <w:marRight w:val="0"/>
          <w:marTop w:val="0"/>
          <w:marBottom w:val="0"/>
          <w:divBdr>
            <w:top w:val="none" w:sz="0" w:space="0" w:color="auto"/>
            <w:left w:val="none" w:sz="0" w:space="0" w:color="auto"/>
            <w:bottom w:val="none" w:sz="0" w:space="0" w:color="auto"/>
            <w:right w:val="none" w:sz="0" w:space="0" w:color="auto"/>
          </w:divBdr>
        </w:div>
        <w:div w:id="462430934">
          <w:marLeft w:val="640"/>
          <w:marRight w:val="0"/>
          <w:marTop w:val="0"/>
          <w:marBottom w:val="0"/>
          <w:divBdr>
            <w:top w:val="none" w:sz="0" w:space="0" w:color="auto"/>
            <w:left w:val="none" w:sz="0" w:space="0" w:color="auto"/>
            <w:bottom w:val="none" w:sz="0" w:space="0" w:color="auto"/>
            <w:right w:val="none" w:sz="0" w:space="0" w:color="auto"/>
          </w:divBdr>
        </w:div>
        <w:div w:id="262805979">
          <w:marLeft w:val="640"/>
          <w:marRight w:val="0"/>
          <w:marTop w:val="0"/>
          <w:marBottom w:val="0"/>
          <w:divBdr>
            <w:top w:val="none" w:sz="0" w:space="0" w:color="auto"/>
            <w:left w:val="none" w:sz="0" w:space="0" w:color="auto"/>
            <w:bottom w:val="none" w:sz="0" w:space="0" w:color="auto"/>
            <w:right w:val="none" w:sz="0" w:space="0" w:color="auto"/>
          </w:divBdr>
        </w:div>
        <w:div w:id="69163952">
          <w:marLeft w:val="640"/>
          <w:marRight w:val="0"/>
          <w:marTop w:val="0"/>
          <w:marBottom w:val="0"/>
          <w:divBdr>
            <w:top w:val="none" w:sz="0" w:space="0" w:color="auto"/>
            <w:left w:val="none" w:sz="0" w:space="0" w:color="auto"/>
            <w:bottom w:val="none" w:sz="0" w:space="0" w:color="auto"/>
            <w:right w:val="none" w:sz="0" w:space="0" w:color="auto"/>
          </w:divBdr>
        </w:div>
        <w:div w:id="23675207">
          <w:marLeft w:val="640"/>
          <w:marRight w:val="0"/>
          <w:marTop w:val="0"/>
          <w:marBottom w:val="0"/>
          <w:divBdr>
            <w:top w:val="none" w:sz="0" w:space="0" w:color="auto"/>
            <w:left w:val="none" w:sz="0" w:space="0" w:color="auto"/>
            <w:bottom w:val="none" w:sz="0" w:space="0" w:color="auto"/>
            <w:right w:val="none" w:sz="0" w:space="0" w:color="auto"/>
          </w:divBdr>
        </w:div>
        <w:div w:id="1418592711">
          <w:marLeft w:val="640"/>
          <w:marRight w:val="0"/>
          <w:marTop w:val="0"/>
          <w:marBottom w:val="0"/>
          <w:divBdr>
            <w:top w:val="none" w:sz="0" w:space="0" w:color="auto"/>
            <w:left w:val="none" w:sz="0" w:space="0" w:color="auto"/>
            <w:bottom w:val="none" w:sz="0" w:space="0" w:color="auto"/>
            <w:right w:val="none" w:sz="0" w:space="0" w:color="auto"/>
          </w:divBdr>
        </w:div>
        <w:div w:id="857162289">
          <w:marLeft w:val="640"/>
          <w:marRight w:val="0"/>
          <w:marTop w:val="0"/>
          <w:marBottom w:val="0"/>
          <w:divBdr>
            <w:top w:val="none" w:sz="0" w:space="0" w:color="auto"/>
            <w:left w:val="none" w:sz="0" w:space="0" w:color="auto"/>
            <w:bottom w:val="none" w:sz="0" w:space="0" w:color="auto"/>
            <w:right w:val="none" w:sz="0" w:space="0" w:color="auto"/>
          </w:divBdr>
        </w:div>
        <w:div w:id="1683357727">
          <w:marLeft w:val="640"/>
          <w:marRight w:val="0"/>
          <w:marTop w:val="0"/>
          <w:marBottom w:val="0"/>
          <w:divBdr>
            <w:top w:val="none" w:sz="0" w:space="0" w:color="auto"/>
            <w:left w:val="none" w:sz="0" w:space="0" w:color="auto"/>
            <w:bottom w:val="none" w:sz="0" w:space="0" w:color="auto"/>
            <w:right w:val="none" w:sz="0" w:space="0" w:color="auto"/>
          </w:divBdr>
        </w:div>
        <w:div w:id="1060204343">
          <w:marLeft w:val="640"/>
          <w:marRight w:val="0"/>
          <w:marTop w:val="0"/>
          <w:marBottom w:val="0"/>
          <w:divBdr>
            <w:top w:val="none" w:sz="0" w:space="0" w:color="auto"/>
            <w:left w:val="none" w:sz="0" w:space="0" w:color="auto"/>
            <w:bottom w:val="none" w:sz="0" w:space="0" w:color="auto"/>
            <w:right w:val="none" w:sz="0" w:space="0" w:color="auto"/>
          </w:divBdr>
        </w:div>
        <w:div w:id="952596601">
          <w:marLeft w:val="640"/>
          <w:marRight w:val="0"/>
          <w:marTop w:val="0"/>
          <w:marBottom w:val="0"/>
          <w:divBdr>
            <w:top w:val="none" w:sz="0" w:space="0" w:color="auto"/>
            <w:left w:val="none" w:sz="0" w:space="0" w:color="auto"/>
            <w:bottom w:val="none" w:sz="0" w:space="0" w:color="auto"/>
            <w:right w:val="none" w:sz="0" w:space="0" w:color="auto"/>
          </w:divBdr>
        </w:div>
        <w:div w:id="1838038289">
          <w:marLeft w:val="640"/>
          <w:marRight w:val="0"/>
          <w:marTop w:val="0"/>
          <w:marBottom w:val="0"/>
          <w:divBdr>
            <w:top w:val="none" w:sz="0" w:space="0" w:color="auto"/>
            <w:left w:val="none" w:sz="0" w:space="0" w:color="auto"/>
            <w:bottom w:val="none" w:sz="0" w:space="0" w:color="auto"/>
            <w:right w:val="none" w:sz="0" w:space="0" w:color="auto"/>
          </w:divBdr>
        </w:div>
        <w:div w:id="1274897869">
          <w:marLeft w:val="640"/>
          <w:marRight w:val="0"/>
          <w:marTop w:val="0"/>
          <w:marBottom w:val="0"/>
          <w:divBdr>
            <w:top w:val="none" w:sz="0" w:space="0" w:color="auto"/>
            <w:left w:val="none" w:sz="0" w:space="0" w:color="auto"/>
            <w:bottom w:val="none" w:sz="0" w:space="0" w:color="auto"/>
            <w:right w:val="none" w:sz="0" w:space="0" w:color="auto"/>
          </w:divBdr>
        </w:div>
        <w:div w:id="587691106">
          <w:marLeft w:val="640"/>
          <w:marRight w:val="0"/>
          <w:marTop w:val="0"/>
          <w:marBottom w:val="0"/>
          <w:divBdr>
            <w:top w:val="none" w:sz="0" w:space="0" w:color="auto"/>
            <w:left w:val="none" w:sz="0" w:space="0" w:color="auto"/>
            <w:bottom w:val="none" w:sz="0" w:space="0" w:color="auto"/>
            <w:right w:val="none" w:sz="0" w:space="0" w:color="auto"/>
          </w:divBdr>
        </w:div>
        <w:div w:id="1911187607">
          <w:marLeft w:val="640"/>
          <w:marRight w:val="0"/>
          <w:marTop w:val="0"/>
          <w:marBottom w:val="0"/>
          <w:divBdr>
            <w:top w:val="none" w:sz="0" w:space="0" w:color="auto"/>
            <w:left w:val="none" w:sz="0" w:space="0" w:color="auto"/>
            <w:bottom w:val="none" w:sz="0" w:space="0" w:color="auto"/>
            <w:right w:val="none" w:sz="0" w:space="0" w:color="auto"/>
          </w:divBdr>
        </w:div>
        <w:div w:id="560168046">
          <w:marLeft w:val="640"/>
          <w:marRight w:val="0"/>
          <w:marTop w:val="0"/>
          <w:marBottom w:val="0"/>
          <w:divBdr>
            <w:top w:val="none" w:sz="0" w:space="0" w:color="auto"/>
            <w:left w:val="none" w:sz="0" w:space="0" w:color="auto"/>
            <w:bottom w:val="none" w:sz="0" w:space="0" w:color="auto"/>
            <w:right w:val="none" w:sz="0" w:space="0" w:color="auto"/>
          </w:divBdr>
        </w:div>
        <w:div w:id="830414033">
          <w:marLeft w:val="640"/>
          <w:marRight w:val="0"/>
          <w:marTop w:val="0"/>
          <w:marBottom w:val="0"/>
          <w:divBdr>
            <w:top w:val="none" w:sz="0" w:space="0" w:color="auto"/>
            <w:left w:val="none" w:sz="0" w:space="0" w:color="auto"/>
            <w:bottom w:val="none" w:sz="0" w:space="0" w:color="auto"/>
            <w:right w:val="none" w:sz="0" w:space="0" w:color="auto"/>
          </w:divBdr>
        </w:div>
        <w:div w:id="331883752">
          <w:marLeft w:val="640"/>
          <w:marRight w:val="0"/>
          <w:marTop w:val="0"/>
          <w:marBottom w:val="0"/>
          <w:divBdr>
            <w:top w:val="none" w:sz="0" w:space="0" w:color="auto"/>
            <w:left w:val="none" w:sz="0" w:space="0" w:color="auto"/>
            <w:bottom w:val="none" w:sz="0" w:space="0" w:color="auto"/>
            <w:right w:val="none" w:sz="0" w:space="0" w:color="auto"/>
          </w:divBdr>
        </w:div>
        <w:div w:id="1718049857">
          <w:marLeft w:val="640"/>
          <w:marRight w:val="0"/>
          <w:marTop w:val="0"/>
          <w:marBottom w:val="0"/>
          <w:divBdr>
            <w:top w:val="none" w:sz="0" w:space="0" w:color="auto"/>
            <w:left w:val="none" w:sz="0" w:space="0" w:color="auto"/>
            <w:bottom w:val="none" w:sz="0" w:space="0" w:color="auto"/>
            <w:right w:val="none" w:sz="0" w:space="0" w:color="auto"/>
          </w:divBdr>
        </w:div>
        <w:div w:id="979922454">
          <w:marLeft w:val="640"/>
          <w:marRight w:val="0"/>
          <w:marTop w:val="0"/>
          <w:marBottom w:val="0"/>
          <w:divBdr>
            <w:top w:val="none" w:sz="0" w:space="0" w:color="auto"/>
            <w:left w:val="none" w:sz="0" w:space="0" w:color="auto"/>
            <w:bottom w:val="none" w:sz="0" w:space="0" w:color="auto"/>
            <w:right w:val="none" w:sz="0" w:space="0" w:color="auto"/>
          </w:divBdr>
        </w:div>
        <w:div w:id="1564490464">
          <w:marLeft w:val="640"/>
          <w:marRight w:val="0"/>
          <w:marTop w:val="0"/>
          <w:marBottom w:val="0"/>
          <w:divBdr>
            <w:top w:val="none" w:sz="0" w:space="0" w:color="auto"/>
            <w:left w:val="none" w:sz="0" w:space="0" w:color="auto"/>
            <w:bottom w:val="none" w:sz="0" w:space="0" w:color="auto"/>
            <w:right w:val="none" w:sz="0" w:space="0" w:color="auto"/>
          </w:divBdr>
        </w:div>
        <w:div w:id="983237282">
          <w:marLeft w:val="640"/>
          <w:marRight w:val="0"/>
          <w:marTop w:val="0"/>
          <w:marBottom w:val="0"/>
          <w:divBdr>
            <w:top w:val="none" w:sz="0" w:space="0" w:color="auto"/>
            <w:left w:val="none" w:sz="0" w:space="0" w:color="auto"/>
            <w:bottom w:val="none" w:sz="0" w:space="0" w:color="auto"/>
            <w:right w:val="none" w:sz="0" w:space="0" w:color="auto"/>
          </w:divBdr>
        </w:div>
        <w:div w:id="168375234">
          <w:marLeft w:val="640"/>
          <w:marRight w:val="0"/>
          <w:marTop w:val="0"/>
          <w:marBottom w:val="0"/>
          <w:divBdr>
            <w:top w:val="none" w:sz="0" w:space="0" w:color="auto"/>
            <w:left w:val="none" w:sz="0" w:space="0" w:color="auto"/>
            <w:bottom w:val="none" w:sz="0" w:space="0" w:color="auto"/>
            <w:right w:val="none" w:sz="0" w:space="0" w:color="auto"/>
          </w:divBdr>
        </w:div>
        <w:div w:id="795026427">
          <w:marLeft w:val="640"/>
          <w:marRight w:val="0"/>
          <w:marTop w:val="0"/>
          <w:marBottom w:val="0"/>
          <w:divBdr>
            <w:top w:val="none" w:sz="0" w:space="0" w:color="auto"/>
            <w:left w:val="none" w:sz="0" w:space="0" w:color="auto"/>
            <w:bottom w:val="none" w:sz="0" w:space="0" w:color="auto"/>
            <w:right w:val="none" w:sz="0" w:space="0" w:color="auto"/>
          </w:divBdr>
        </w:div>
        <w:div w:id="1528449401">
          <w:marLeft w:val="640"/>
          <w:marRight w:val="0"/>
          <w:marTop w:val="0"/>
          <w:marBottom w:val="0"/>
          <w:divBdr>
            <w:top w:val="none" w:sz="0" w:space="0" w:color="auto"/>
            <w:left w:val="none" w:sz="0" w:space="0" w:color="auto"/>
            <w:bottom w:val="none" w:sz="0" w:space="0" w:color="auto"/>
            <w:right w:val="none" w:sz="0" w:space="0" w:color="auto"/>
          </w:divBdr>
        </w:div>
        <w:div w:id="1089237604">
          <w:marLeft w:val="640"/>
          <w:marRight w:val="0"/>
          <w:marTop w:val="0"/>
          <w:marBottom w:val="0"/>
          <w:divBdr>
            <w:top w:val="none" w:sz="0" w:space="0" w:color="auto"/>
            <w:left w:val="none" w:sz="0" w:space="0" w:color="auto"/>
            <w:bottom w:val="none" w:sz="0" w:space="0" w:color="auto"/>
            <w:right w:val="none" w:sz="0" w:space="0" w:color="auto"/>
          </w:divBdr>
        </w:div>
        <w:div w:id="488256557">
          <w:marLeft w:val="640"/>
          <w:marRight w:val="0"/>
          <w:marTop w:val="0"/>
          <w:marBottom w:val="0"/>
          <w:divBdr>
            <w:top w:val="none" w:sz="0" w:space="0" w:color="auto"/>
            <w:left w:val="none" w:sz="0" w:space="0" w:color="auto"/>
            <w:bottom w:val="none" w:sz="0" w:space="0" w:color="auto"/>
            <w:right w:val="none" w:sz="0" w:space="0" w:color="auto"/>
          </w:divBdr>
        </w:div>
        <w:div w:id="984701462">
          <w:marLeft w:val="640"/>
          <w:marRight w:val="0"/>
          <w:marTop w:val="0"/>
          <w:marBottom w:val="0"/>
          <w:divBdr>
            <w:top w:val="none" w:sz="0" w:space="0" w:color="auto"/>
            <w:left w:val="none" w:sz="0" w:space="0" w:color="auto"/>
            <w:bottom w:val="none" w:sz="0" w:space="0" w:color="auto"/>
            <w:right w:val="none" w:sz="0" w:space="0" w:color="auto"/>
          </w:divBdr>
        </w:div>
        <w:div w:id="490873605">
          <w:marLeft w:val="640"/>
          <w:marRight w:val="0"/>
          <w:marTop w:val="0"/>
          <w:marBottom w:val="0"/>
          <w:divBdr>
            <w:top w:val="none" w:sz="0" w:space="0" w:color="auto"/>
            <w:left w:val="none" w:sz="0" w:space="0" w:color="auto"/>
            <w:bottom w:val="none" w:sz="0" w:space="0" w:color="auto"/>
            <w:right w:val="none" w:sz="0" w:space="0" w:color="auto"/>
          </w:divBdr>
        </w:div>
        <w:div w:id="251135472">
          <w:marLeft w:val="640"/>
          <w:marRight w:val="0"/>
          <w:marTop w:val="0"/>
          <w:marBottom w:val="0"/>
          <w:divBdr>
            <w:top w:val="none" w:sz="0" w:space="0" w:color="auto"/>
            <w:left w:val="none" w:sz="0" w:space="0" w:color="auto"/>
            <w:bottom w:val="none" w:sz="0" w:space="0" w:color="auto"/>
            <w:right w:val="none" w:sz="0" w:space="0" w:color="auto"/>
          </w:divBdr>
        </w:div>
        <w:div w:id="1665621853">
          <w:marLeft w:val="640"/>
          <w:marRight w:val="0"/>
          <w:marTop w:val="0"/>
          <w:marBottom w:val="0"/>
          <w:divBdr>
            <w:top w:val="none" w:sz="0" w:space="0" w:color="auto"/>
            <w:left w:val="none" w:sz="0" w:space="0" w:color="auto"/>
            <w:bottom w:val="none" w:sz="0" w:space="0" w:color="auto"/>
            <w:right w:val="none" w:sz="0" w:space="0" w:color="auto"/>
          </w:divBdr>
        </w:div>
        <w:div w:id="141971124">
          <w:marLeft w:val="640"/>
          <w:marRight w:val="0"/>
          <w:marTop w:val="0"/>
          <w:marBottom w:val="0"/>
          <w:divBdr>
            <w:top w:val="none" w:sz="0" w:space="0" w:color="auto"/>
            <w:left w:val="none" w:sz="0" w:space="0" w:color="auto"/>
            <w:bottom w:val="none" w:sz="0" w:space="0" w:color="auto"/>
            <w:right w:val="none" w:sz="0" w:space="0" w:color="auto"/>
          </w:divBdr>
        </w:div>
        <w:div w:id="2051103800">
          <w:marLeft w:val="640"/>
          <w:marRight w:val="0"/>
          <w:marTop w:val="0"/>
          <w:marBottom w:val="0"/>
          <w:divBdr>
            <w:top w:val="none" w:sz="0" w:space="0" w:color="auto"/>
            <w:left w:val="none" w:sz="0" w:space="0" w:color="auto"/>
            <w:bottom w:val="none" w:sz="0" w:space="0" w:color="auto"/>
            <w:right w:val="none" w:sz="0" w:space="0" w:color="auto"/>
          </w:divBdr>
        </w:div>
        <w:div w:id="2077975637">
          <w:marLeft w:val="640"/>
          <w:marRight w:val="0"/>
          <w:marTop w:val="0"/>
          <w:marBottom w:val="0"/>
          <w:divBdr>
            <w:top w:val="none" w:sz="0" w:space="0" w:color="auto"/>
            <w:left w:val="none" w:sz="0" w:space="0" w:color="auto"/>
            <w:bottom w:val="none" w:sz="0" w:space="0" w:color="auto"/>
            <w:right w:val="none" w:sz="0" w:space="0" w:color="auto"/>
          </w:divBdr>
        </w:div>
        <w:div w:id="1056662940">
          <w:marLeft w:val="640"/>
          <w:marRight w:val="0"/>
          <w:marTop w:val="0"/>
          <w:marBottom w:val="0"/>
          <w:divBdr>
            <w:top w:val="none" w:sz="0" w:space="0" w:color="auto"/>
            <w:left w:val="none" w:sz="0" w:space="0" w:color="auto"/>
            <w:bottom w:val="none" w:sz="0" w:space="0" w:color="auto"/>
            <w:right w:val="none" w:sz="0" w:space="0" w:color="auto"/>
          </w:divBdr>
        </w:div>
        <w:div w:id="854656536">
          <w:marLeft w:val="640"/>
          <w:marRight w:val="0"/>
          <w:marTop w:val="0"/>
          <w:marBottom w:val="0"/>
          <w:divBdr>
            <w:top w:val="none" w:sz="0" w:space="0" w:color="auto"/>
            <w:left w:val="none" w:sz="0" w:space="0" w:color="auto"/>
            <w:bottom w:val="none" w:sz="0" w:space="0" w:color="auto"/>
            <w:right w:val="none" w:sz="0" w:space="0" w:color="auto"/>
          </w:divBdr>
        </w:div>
        <w:div w:id="1628319623">
          <w:marLeft w:val="640"/>
          <w:marRight w:val="0"/>
          <w:marTop w:val="0"/>
          <w:marBottom w:val="0"/>
          <w:divBdr>
            <w:top w:val="none" w:sz="0" w:space="0" w:color="auto"/>
            <w:left w:val="none" w:sz="0" w:space="0" w:color="auto"/>
            <w:bottom w:val="none" w:sz="0" w:space="0" w:color="auto"/>
            <w:right w:val="none" w:sz="0" w:space="0" w:color="auto"/>
          </w:divBdr>
        </w:div>
        <w:div w:id="1867988733">
          <w:marLeft w:val="640"/>
          <w:marRight w:val="0"/>
          <w:marTop w:val="0"/>
          <w:marBottom w:val="0"/>
          <w:divBdr>
            <w:top w:val="none" w:sz="0" w:space="0" w:color="auto"/>
            <w:left w:val="none" w:sz="0" w:space="0" w:color="auto"/>
            <w:bottom w:val="none" w:sz="0" w:space="0" w:color="auto"/>
            <w:right w:val="none" w:sz="0" w:space="0" w:color="auto"/>
          </w:divBdr>
        </w:div>
        <w:div w:id="46879295">
          <w:marLeft w:val="640"/>
          <w:marRight w:val="0"/>
          <w:marTop w:val="0"/>
          <w:marBottom w:val="0"/>
          <w:divBdr>
            <w:top w:val="none" w:sz="0" w:space="0" w:color="auto"/>
            <w:left w:val="none" w:sz="0" w:space="0" w:color="auto"/>
            <w:bottom w:val="none" w:sz="0" w:space="0" w:color="auto"/>
            <w:right w:val="none" w:sz="0" w:space="0" w:color="auto"/>
          </w:divBdr>
        </w:div>
        <w:div w:id="1367102324">
          <w:marLeft w:val="640"/>
          <w:marRight w:val="0"/>
          <w:marTop w:val="0"/>
          <w:marBottom w:val="0"/>
          <w:divBdr>
            <w:top w:val="none" w:sz="0" w:space="0" w:color="auto"/>
            <w:left w:val="none" w:sz="0" w:space="0" w:color="auto"/>
            <w:bottom w:val="none" w:sz="0" w:space="0" w:color="auto"/>
            <w:right w:val="none" w:sz="0" w:space="0" w:color="auto"/>
          </w:divBdr>
        </w:div>
        <w:div w:id="1020206430">
          <w:marLeft w:val="640"/>
          <w:marRight w:val="0"/>
          <w:marTop w:val="0"/>
          <w:marBottom w:val="0"/>
          <w:divBdr>
            <w:top w:val="none" w:sz="0" w:space="0" w:color="auto"/>
            <w:left w:val="none" w:sz="0" w:space="0" w:color="auto"/>
            <w:bottom w:val="none" w:sz="0" w:space="0" w:color="auto"/>
            <w:right w:val="none" w:sz="0" w:space="0" w:color="auto"/>
          </w:divBdr>
        </w:div>
        <w:div w:id="851263322">
          <w:marLeft w:val="640"/>
          <w:marRight w:val="0"/>
          <w:marTop w:val="0"/>
          <w:marBottom w:val="0"/>
          <w:divBdr>
            <w:top w:val="none" w:sz="0" w:space="0" w:color="auto"/>
            <w:left w:val="none" w:sz="0" w:space="0" w:color="auto"/>
            <w:bottom w:val="none" w:sz="0" w:space="0" w:color="auto"/>
            <w:right w:val="none" w:sz="0" w:space="0" w:color="auto"/>
          </w:divBdr>
        </w:div>
        <w:div w:id="1966302586">
          <w:marLeft w:val="640"/>
          <w:marRight w:val="0"/>
          <w:marTop w:val="0"/>
          <w:marBottom w:val="0"/>
          <w:divBdr>
            <w:top w:val="none" w:sz="0" w:space="0" w:color="auto"/>
            <w:left w:val="none" w:sz="0" w:space="0" w:color="auto"/>
            <w:bottom w:val="none" w:sz="0" w:space="0" w:color="auto"/>
            <w:right w:val="none" w:sz="0" w:space="0" w:color="auto"/>
          </w:divBdr>
        </w:div>
        <w:div w:id="336008914">
          <w:marLeft w:val="640"/>
          <w:marRight w:val="0"/>
          <w:marTop w:val="0"/>
          <w:marBottom w:val="0"/>
          <w:divBdr>
            <w:top w:val="none" w:sz="0" w:space="0" w:color="auto"/>
            <w:left w:val="none" w:sz="0" w:space="0" w:color="auto"/>
            <w:bottom w:val="none" w:sz="0" w:space="0" w:color="auto"/>
            <w:right w:val="none" w:sz="0" w:space="0" w:color="auto"/>
          </w:divBdr>
        </w:div>
        <w:div w:id="1991517480">
          <w:marLeft w:val="640"/>
          <w:marRight w:val="0"/>
          <w:marTop w:val="0"/>
          <w:marBottom w:val="0"/>
          <w:divBdr>
            <w:top w:val="none" w:sz="0" w:space="0" w:color="auto"/>
            <w:left w:val="none" w:sz="0" w:space="0" w:color="auto"/>
            <w:bottom w:val="none" w:sz="0" w:space="0" w:color="auto"/>
            <w:right w:val="none" w:sz="0" w:space="0" w:color="auto"/>
          </w:divBdr>
        </w:div>
        <w:div w:id="1934508026">
          <w:marLeft w:val="640"/>
          <w:marRight w:val="0"/>
          <w:marTop w:val="0"/>
          <w:marBottom w:val="0"/>
          <w:divBdr>
            <w:top w:val="none" w:sz="0" w:space="0" w:color="auto"/>
            <w:left w:val="none" w:sz="0" w:space="0" w:color="auto"/>
            <w:bottom w:val="none" w:sz="0" w:space="0" w:color="auto"/>
            <w:right w:val="none" w:sz="0" w:space="0" w:color="auto"/>
          </w:divBdr>
        </w:div>
        <w:div w:id="1811288780">
          <w:marLeft w:val="640"/>
          <w:marRight w:val="0"/>
          <w:marTop w:val="0"/>
          <w:marBottom w:val="0"/>
          <w:divBdr>
            <w:top w:val="none" w:sz="0" w:space="0" w:color="auto"/>
            <w:left w:val="none" w:sz="0" w:space="0" w:color="auto"/>
            <w:bottom w:val="none" w:sz="0" w:space="0" w:color="auto"/>
            <w:right w:val="none" w:sz="0" w:space="0" w:color="auto"/>
          </w:divBdr>
        </w:div>
        <w:div w:id="562911770">
          <w:marLeft w:val="640"/>
          <w:marRight w:val="0"/>
          <w:marTop w:val="0"/>
          <w:marBottom w:val="0"/>
          <w:divBdr>
            <w:top w:val="none" w:sz="0" w:space="0" w:color="auto"/>
            <w:left w:val="none" w:sz="0" w:space="0" w:color="auto"/>
            <w:bottom w:val="none" w:sz="0" w:space="0" w:color="auto"/>
            <w:right w:val="none" w:sz="0" w:space="0" w:color="auto"/>
          </w:divBdr>
        </w:div>
        <w:div w:id="1067193288">
          <w:marLeft w:val="640"/>
          <w:marRight w:val="0"/>
          <w:marTop w:val="0"/>
          <w:marBottom w:val="0"/>
          <w:divBdr>
            <w:top w:val="none" w:sz="0" w:space="0" w:color="auto"/>
            <w:left w:val="none" w:sz="0" w:space="0" w:color="auto"/>
            <w:bottom w:val="none" w:sz="0" w:space="0" w:color="auto"/>
            <w:right w:val="none" w:sz="0" w:space="0" w:color="auto"/>
          </w:divBdr>
        </w:div>
        <w:div w:id="1936011212">
          <w:marLeft w:val="640"/>
          <w:marRight w:val="0"/>
          <w:marTop w:val="0"/>
          <w:marBottom w:val="0"/>
          <w:divBdr>
            <w:top w:val="none" w:sz="0" w:space="0" w:color="auto"/>
            <w:left w:val="none" w:sz="0" w:space="0" w:color="auto"/>
            <w:bottom w:val="none" w:sz="0" w:space="0" w:color="auto"/>
            <w:right w:val="none" w:sz="0" w:space="0" w:color="auto"/>
          </w:divBdr>
        </w:div>
        <w:div w:id="1230194208">
          <w:marLeft w:val="640"/>
          <w:marRight w:val="0"/>
          <w:marTop w:val="0"/>
          <w:marBottom w:val="0"/>
          <w:divBdr>
            <w:top w:val="none" w:sz="0" w:space="0" w:color="auto"/>
            <w:left w:val="none" w:sz="0" w:space="0" w:color="auto"/>
            <w:bottom w:val="none" w:sz="0" w:space="0" w:color="auto"/>
            <w:right w:val="none" w:sz="0" w:space="0" w:color="auto"/>
          </w:divBdr>
        </w:div>
        <w:div w:id="1421759814">
          <w:marLeft w:val="640"/>
          <w:marRight w:val="0"/>
          <w:marTop w:val="0"/>
          <w:marBottom w:val="0"/>
          <w:divBdr>
            <w:top w:val="none" w:sz="0" w:space="0" w:color="auto"/>
            <w:left w:val="none" w:sz="0" w:space="0" w:color="auto"/>
            <w:bottom w:val="none" w:sz="0" w:space="0" w:color="auto"/>
            <w:right w:val="none" w:sz="0" w:space="0" w:color="auto"/>
          </w:divBdr>
        </w:div>
        <w:div w:id="62798026">
          <w:marLeft w:val="640"/>
          <w:marRight w:val="0"/>
          <w:marTop w:val="0"/>
          <w:marBottom w:val="0"/>
          <w:divBdr>
            <w:top w:val="none" w:sz="0" w:space="0" w:color="auto"/>
            <w:left w:val="none" w:sz="0" w:space="0" w:color="auto"/>
            <w:bottom w:val="none" w:sz="0" w:space="0" w:color="auto"/>
            <w:right w:val="none" w:sz="0" w:space="0" w:color="auto"/>
          </w:divBdr>
        </w:div>
        <w:div w:id="1143740059">
          <w:marLeft w:val="640"/>
          <w:marRight w:val="0"/>
          <w:marTop w:val="0"/>
          <w:marBottom w:val="0"/>
          <w:divBdr>
            <w:top w:val="none" w:sz="0" w:space="0" w:color="auto"/>
            <w:left w:val="none" w:sz="0" w:space="0" w:color="auto"/>
            <w:bottom w:val="none" w:sz="0" w:space="0" w:color="auto"/>
            <w:right w:val="none" w:sz="0" w:space="0" w:color="auto"/>
          </w:divBdr>
        </w:div>
        <w:div w:id="1467161929">
          <w:marLeft w:val="640"/>
          <w:marRight w:val="0"/>
          <w:marTop w:val="0"/>
          <w:marBottom w:val="0"/>
          <w:divBdr>
            <w:top w:val="none" w:sz="0" w:space="0" w:color="auto"/>
            <w:left w:val="none" w:sz="0" w:space="0" w:color="auto"/>
            <w:bottom w:val="none" w:sz="0" w:space="0" w:color="auto"/>
            <w:right w:val="none" w:sz="0" w:space="0" w:color="auto"/>
          </w:divBdr>
        </w:div>
        <w:div w:id="49499160">
          <w:marLeft w:val="640"/>
          <w:marRight w:val="0"/>
          <w:marTop w:val="0"/>
          <w:marBottom w:val="0"/>
          <w:divBdr>
            <w:top w:val="none" w:sz="0" w:space="0" w:color="auto"/>
            <w:left w:val="none" w:sz="0" w:space="0" w:color="auto"/>
            <w:bottom w:val="none" w:sz="0" w:space="0" w:color="auto"/>
            <w:right w:val="none" w:sz="0" w:space="0" w:color="auto"/>
          </w:divBdr>
        </w:div>
        <w:div w:id="1179582662">
          <w:marLeft w:val="640"/>
          <w:marRight w:val="0"/>
          <w:marTop w:val="0"/>
          <w:marBottom w:val="0"/>
          <w:divBdr>
            <w:top w:val="none" w:sz="0" w:space="0" w:color="auto"/>
            <w:left w:val="none" w:sz="0" w:space="0" w:color="auto"/>
            <w:bottom w:val="none" w:sz="0" w:space="0" w:color="auto"/>
            <w:right w:val="none" w:sz="0" w:space="0" w:color="auto"/>
          </w:divBdr>
        </w:div>
        <w:div w:id="597325046">
          <w:marLeft w:val="640"/>
          <w:marRight w:val="0"/>
          <w:marTop w:val="0"/>
          <w:marBottom w:val="0"/>
          <w:divBdr>
            <w:top w:val="none" w:sz="0" w:space="0" w:color="auto"/>
            <w:left w:val="none" w:sz="0" w:space="0" w:color="auto"/>
            <w:bottom w:val="none" w:sz="0" w:space="0" w:color="auto"/>
            <w:right w:val="none" w:sz="0" w:space="0" w:color="auto"/>
          </w:divBdr>
        </w:div>
        <w:div w:id="897741746">
          <w:marLeft w:val="640"/>
          <w:marRight w:val="0"/>
          <w:marTop w:val="0"/>
          <w:marBottom w:val="0"/>
          <w:divBdr>
            <w:top w:val="none" w:sz="0" w:space="0" w:color="auto"/>
            <w:left w:val="none" w:sz="0" w:space="0" w:color="auto"/>
            <w:bottom w:val="none" w:sz="0" w:space="0" w:color="auto"/>
            <w:right w:val="none" w:sz="0" w:space="0" w:color="auto"/>
          </w:divBdr>
        </w:div>
        <w:div w:id="699934541">
          <w:marLeft w:val="640"/>
          <w:marRight w:val="0"/>
          <w:marTop w:val="0"/>
          <w:marBottom w:val="0"/>
          <w:divBdr>
            <w:top w:val="none" w:sz="0" w:space="0" w:color="auto"/>
            <w:left w:val="none" w:sz="0" w:space="0" w:color="auto"/>
            <w:bottom w:val="none" w:sz="0" w:space="0" w:color="auto"/>
            <w:right w:val="none" w:sz="0" w:space="0" w:color="auto"/>
          </w:divBdr>
        </w:div>
        <w:div w:id="1512525257">
          <w:marLeft w:val="640"/>
          <w:marRight w:val="0"/>
          <w:marTop w:val="0"/>
          <w:marBottom w:val="0"/>
          <w:divBdr>
            <w:top w:val="none" w:sz="0" w:space="0" w:color="auto"/>
            <w:left w:val="none" w:sz="0" w:space="0" w:color="auto"/>
            <w:bottom w:val="none" w:sz="0" w:space="0" w:color="auto"/>
            <w:right w:val="none" w:sz="0" w:space="0" w:color="auto"/>
          </w:divBdr>
        </w:div>
        <w:div w:id="1118641338">
          <w:marLeft w:val="640"/>
          <w:marRight w:val="0"/>
          <w:marTop w:val="0"/>
          <w:marBottom w:val="0"/>
          <w:divBdr>
            <w:top w:val="none" w:sz="0" w:space="0" w:color="auto"/>
            <w:left w:val="none" w:sz="0" w:space="0" w:color="auto"/>
            <w:bottom w:val="none" w:sz="0" w:space="0" w:color="auto"/>
            <w:right w:val="none" w:sz="0" w:space="0" w:color="auto"/>
          </w:divBdr>
        </w:div>
        <w:div w:id="602611811">
          <w:marLeft w:val="640"/>
          <w:marRight w:val="0"/>
          <w:marTop w:val="0"/>
          <w:marBottom w:val="0"/>
          <w:divBdr>
            <w:top w:val="none" w:sz="0" w:space="0" w:color="auto"/>
            <w:left w:val="none" w:sz="0" w:space="0" w:color="auto"/>
            <w:bottom w:val="none" w:sz="0" w:space="0" w:color="auto"/>
            <w:right w:val="none" w:sz="0" w:space="0" w:color="auto"/>
          </w:divBdr>
        </w:div>
        <w:div w:id="23799016">
          <w:marLeft w:val="640"/>
          <w:marRight w:val="0"/>
          <w:marTop w:val="0"/>
          <w:marBottom w:val="0"/>
          <w:divBdr>
            <w:top w:val="none" w:sz="0" w:space="0" w:color="auto"/>
            <w:left w:val="none" w:sz="0" w:space="0" w:color="auto"/>
            <w:bottom w:val="none" w:sz="0" w:space="0" w:color="auto"/>
            <w:right w:val="none" w:sz="0" w:space="0" w:color="auto"/>
          </w:divBdr>
        </w:div>
        <w:div w:id="2107461483">
          <w:marLeft w:val="640"/>
          <w:marRight w:val="0"/>
          <w:marTop w:val="0"/>
          <w:marBottom w:val="0"/>
          <w:divBdr>
            <w:top w:val="none" w:sz="0" w:space="0" w:color="auto"/>
            <w:left w:val="none" w:sz="0" w:space="0" w:color="auto"/>
            <w:bottom w:val="none" w:sz="0" w:space="0" w:color="auto"/>
            <w:right w:val="none" w:sz="0" w:space="0" w:color="auto"/>
          </w:divBdr>
        </w:div>
        <w:div w:id="1386686074">
          <w:marLeft w:val="640"/>
          <w:marRight w:val="0"/>
          <w:marTop w:val="0"/>
          <w:marBottom w:val="0"/>
          <w:divBdr>
            <w:top w:val="none" w:sz="0" w:space="0" w:color="auto"/>
            <w:left w:val="none" w:sz="0" w:space="0" w:color="auto"/>
            <w:bottom w:val="none" w:sz="0" w:space="0" w:color="auto"/>
            <w:right w:val="none" w:sz="0" w:space="0" w:color="auto"/>
          </w:divBdr>
        </w:div>
        <w:div w:id="655956328">
          <w:marLeft w:val="640"/>
          <w:marRight w:val="0"/>
          <w:marTop w:val="0"/>
          <w:marBottom w:val="0"/>
          <w:divBdr>
            <w:top w:val="none" w:sz="0" w:space="0" w:color="auto"/>
            <w:left w:val="none" w:sz="0" w:space="0" w:color="auto"/>
            <w:bottom w:val="none" w:sz="0" w:space="0" w:color="auto"/>
            <w:right w:val="none" w:sz="0" w:space="0" w:color="auto"/>
          </w:divBdr>
        </w:div>
        <w:div w:id="1215583074">
          <w:marLeft w:val="640"/>
          <w:marRight w:val="0"/>
          <w:marTop w:val="0"/>
          <w:marBottom w:val="0"/>
          <w:divBdr>
            <w:top w:val="none" w:sz="0" w:space="0" w:color="auto"/>
            <w:left w:val="none" w:sz="0" w:space="0" w:color="auto"/>
            <w:bottom w:val="none" w:sz="0" w:space="0" w:color="auto"/>
            <w:right w:val="none" w:sz="0" w:space="0" w:color="auto"/>
          </w:divBdr>
        </w:div>
        <w:div w:id="1997957365">
          <w:marLeft w:val="640"/>
          <w:marRight w:val="0"/>
          <w:marTop w:val="0"/>
          <w:marBottom w:val="0"/>
          <w:divBdr>
            <w:top w:val="none" w:sz="0" w:space="0" w:color="auto"/>
            <w:left w:val="none" w:sz="0" w:space="0" w:color="auto"/>
            <w:bottom w:val="none" w:sz="0" w:space="0" w:color="auto"/>
            <w:right w:val="none" w:sz="0" w:space="0" w:color="auto"/>
          </w:divBdr>
        </w:div>
        <w:div w:id="477577018">
          <w:marLeft w:val="640"/>
          <w:marRight w:val="0"/>
          <w:marTop w:val="0"/>
          <w:marBottom w:val="0"/>
          <w:divBdr>
            <w:top w:val="none" w:sz="0" w:space="0" w:color="auto"/>
            <w:left w:val="none" w:sz="0" w:space="0" w:color="auto"/>
            <w:bottom w:val="none" w:sz="0" w:space="0" w:color="auto"/>
            <w:right w:val="none" w:sz="0" w:space="0" w:color="auto"/>
          </w:divBdr>
        </w:div>
        <w:div w:id="855852887">
          <w:marLeft w:val="640"/>
          <w:marRight w:val="0"/>
          <w:marTop w:val="0"/>
          <w:marBottom w:val="0"/>
          <w:divBdr>
            <w:top w:val="none" w:sz="0" w:space="0" w:color="auto"/>
            <w:left w:val="none" w:sz="0" w:space="0" w:color="auto"/>
            <w:bottom w:val="none" w:sz="0" w:space="0" w:color="auto"/>
            <w:right w:val="none" w:sz="0" w:space="0" w:color="auto"/>
          </w:divBdr>
        </w:div>
        <w:div w:id="1881624893">
          <w:marLeft w:val="640"/>
          <w:marRight w:val="0"/>
          <w:marTop w:val="0"/>
          <w:marBottom w:val="0"/>
          <w:divBdr>
            <w:top w:val="none" w:sz="0" w:space="0" w:color="auto"/>
            <w:left w:val="none" w:sz="0" w:space="0" w:color="auto"/>
            <w:bottom w:val="none" w:sz="0" w:space="0" w:color="auto"/>
            <w:right w:val="none" w:sz="0" w:space="0" w:color="auto"/>
          </w:divBdr>
        </w:div>
        <w:div w:id="639386615">
          <w:marLeft w:val="640"/>
          <w:marRight w:val="0"/>
          <w:marTop w:val="0"/>
          <w:marBottom w:val="0"/>
          <w:divBdr>
            <w:top w:val="none" w:sz="0" w:space="0" w:color="auto"/>
            <w:left w:val="none" w:sz="0" w:space="0" w:color="auto"/>
            <w:bottom w:val="none" w:sz="0" w:space="0" w:color="auto"/>
            <w:right w:val="none" w:sz="0" w:space="0" w:color="auto"/>
          </w:divBdr>
        </w:div>
        <w:div w:id="1837305437">
          <w:marLeft w:val="640"/>
          <w:marRight w:val="0"/>
          <w:marTop w:val="0"/>
          <w:marBottom w:val="0"/>
          <w:divBdr>
            <w:top w:val="none" w:sz="0" w:space="0" w:color="auto"/>
            <w:left w:val="none" w:sz="0" w:space="0" w:color="auto"/>
            <w:bottom w:val="none" w:sz="0" w:space="0" w:color="auto"/>
            <w:right w:val="none" w:sz="0" w:space="0" w:color="auto"/>
          </w:divBdr>
        </w:div>
        <w:div w:id="385489304">
          <w:marLeft w:val="640"/>
          <w:marRight w:val="0"/>
          <w:marTop w:val="0"/>
          <w:marBottom w:val="0"/>
          <w:divBdr>
            <w:top w:val="none" w:sz="0" w:space="0" w:color="auto"/>
            <w:left w:val="none" w:sz="0" w:space="0" w:color="auto"/>
            <w:bottom w:val="none" w:sz="0" w:space="0" w:color="auto"/>
            <w:right w:val="none" w:sz="0" w:space="0" w:color="auto"/>
          </w:divBdr>
        </w:div>
        <w:div w:id="2057315317">
          <w:marLeft w:val="640"/>
          <w:marRight w:val="0"/>
          <w:marTop w:val="0"/>
          <w:marBottom w:val="0"/>
          <w:divBdr>
            <w:top w:val="none" w:sz="0" w:space="0" w:color="auto"/>
            <w:left w:val="none" w:sz="0" w:space="0" w:color="auto"/>
            <w:bottom w:val="none" w:sz="0" w:space="0" w:color="auto"/>
            <w:right w:val="none" w:sz="0" w:space="0" w:color="auto"/>
          </w:divBdr>
        </w:div>
        <w:div w:id="1976451710">
          <w:marLeft w:val="640"/>
          <w:marRight w:val="0"/>
          <w:marTop w:val="0"/>
          <w:marBottom w:val="0"/>
          <w:divBdr>
            <w:top w:val="none" w:sz="0" w:space="0" w:color="auto"/>
            <w:left w:val="none" w:sz="0" w:space="0" w:color="auto"/>
            <w:bottom w:val="none" w:sz="0" w:space="0" w:color="auto"/>
            <w:right w:val="none" w:sz="0" w:space="0" w:color="auto"/>
          </w:divBdr>
        </w:div>
        <w:div w:id="2055352150">
          <w:marLeft w:val="640"/>
          <w:marRight w:val="0"/>
          <w:marTop w:val="0"/>
          <w:marBottom w:val="0"/>
          <w:divBdr>
            <w:top w:val="none" w:sz="0" w:space="0" w:color="auto"/>
            <w:left w:val="none" w:sz="0" w:space="0" w:color="auto"/>
            <w:bottom w:val="none" w:sz="0" w:space="0" w:color="auto"/>
            <w:right w:val="none" w:sz="0" w:space="0" w:color="auto"/>
          </w:divBdr>
        </w:div>
        <w:div w:id="484664297">
          <w:marLeft w:val="640"/>
          <w:marRight w:val="0"/>
          <w:marTop w:val="0"/>
          <w:marBottom w:val="0"/>
          <w:divBdr>
            <w:top w:val="none" w:sz="0" w:space="0" w:color="auto"/>
            <w:left w:val="none" w:sz="0" w:space="0" w:color="auto"/>
            <w:bottom w:val="none" w:sz="0" w:space="0" w:color="auto"/>
            <w:right w:val="none" w:sz="0" w:space="0" w:color="auto"/>
          </w:divBdr>
        </w:div>
        <w:div w:id="434373746">
          <w:marLeft w:val="640"/>
          <w:marRight w:val="0"/>
          <w:marTop w:val="0"/>
          <w:marBottom w:val="0"/>
          <w:divBdr>
            <w:top w:val="none" w:sz="0" w:space="0" w:color="auto"/>
            <w:left w:val="none" w:sz="0" w:space="0" w:color="auto"/>
            <w:bottom w:val="none" w:sz="0" w:space="0" w:color="auto"/>
            <w:right w:val="none" w:sz="0" w:space="0" w:color="auto"/>
          </w:divBdr>
        </w:div>
        <w:div w:id="228079142">
          <w:marLeft w:val="640"/>
          <w:marRight w:val="0"/>
          <w:marTop w:val="0"/>
          <w:marBottom w:val="0"/>
          <w:divBdr>
            <w:top w:val="none" w:sz="0" w:space="0" w:color="auto"/>
            <w:left w:val="none" w:sz="0" w:space="0" w:color="auto"/>
            <w:bottom w:val="none" w:sz="0" w:space="0" w:color="auto"/>
            <w:right w:val="none" w:sz="0" w:space="0" w:color="auto"/>
          </w:divBdr>
        </w:div>
        <w:div w:id="1539271118">
          <w:marLeft w:val="640"/>
          <w:marRight w:val="0"/>
          <w:marTop w:val="0"/>
          <w:marBottom w:val="0"/>
          <w:divBdr>
            <w:top w:val="none" w:sz="0" w:space="0" w:color="auto"/>
            <w:left w:val="none" w:sz="0" w:space="0" w:color="auto"/>
            <w:bottom w:val="none" w:sz="0" w:space="0" w:color="auto"/>
            <w:right w:val="none" w:sz="0" w:space="0" w:color="auto"/>
          </w:divBdr>
        </w:div>
        <w:div w:id="876313132">
          <w:marLeft w:val="640"/>
          <w:marRight w:val="0"/>
          <w:marTop w:val="0"/>
          <w:marBottom w:val="0"/>
          <w:divBdr>
            <w:top w:val="none" w:sz="0" w:space="0" w:color="auto"/>
            <w:left w:val="none" w:sz="0" w:space="0" w:color="auto"/>
            <w:bottom w:val="none" w:sz="0" w:space="0" w:color="auto"/>
            <w:right w:val="none" w:sz="0" w:space="0" w:color="auto"/>
          </w:divBdr>
        </w:div>
        <w:div w:id="193152347">
          <w:marLeft w:val="640"/>
          <w:marRight w:val="0"/>
          <w:marTop w:val="0"/>
          <w:marBottom w:val="0"/>
          <w:divBdr>
            <w:top w:val="none" w:sz="0" w:space="0" w:color="auto"/>
            <w:left w:val="none" w:sz="0" w:space="0" w:color="auto"/>
            <w:bottom w:val="none" w:sz="0" w:space="0" w:color="auto"/>
            <w:right w:val="none" w:sz="0" w:space="0" w:color="auto"/>
          </w:divBdr>
        </w:div>
        <w:div w:id="1472552708">
          <w:marLeft w:val="640"/>
          <w:marRight w:val="0"/>
          <w:marTop w:val="0"/>
          <w:marBottom w:val="0"/>
          <w:divBdr>
            <w:top w:val="none" w:sz="0" w:space="0" w:color="auto"/>
            <w:left w:val="none" w:sz="0" w:space="0" w:color="auto"/>
            <w:bottom w:val="none" w:sz="0" w:space="0" w:color="auto"/>
            <w:right w:val="none" w:sz="0" w:space="0" w:color="auto"/>
          </w:divBdr>
        </w:div>
        <w:div w:id="1165168332">
          <w:marLeft w:val="640"/>
          <w:marRight w:val="0"/>
          <w:marTop w:val="0"/>
          <w:marBottom w:val="0"/>
          <w:divBdr>
            <w:top w:val="none" w:sz="0" w:space="0" w:color="auto"/>
            <w:left w:val="none" w:sz="0" w:space="0" w:color="auto"/>
            <w:bottom w:val="none" w:sz="0" w:space="0" w:color="auto"/>
            <w:right w:val="none" w:sz="0" w:space="0" w:color="auto"/>
          </w:divBdr>
        </w:div>
        <w:div w:id="921648883">
          <w:marLeft w:val="640"/>
          <w:marRight w:val="0"/>
          <w:marTop w:val="0"/>
          <w:marBottom w:val="0"/>
          <w:divBdr>
            <w:top w:val="none" w:sz="0" w:space="0" w:color="auto"/>
            <w:left w:val="none" w:sz="0" w:space="0" w:color="auto"/>
            <w:bottom w:val="none" w:sz="0" w:space="0" w:color="auto"/>
            <w:right w:val="none" w:sz="0" w:space="0" w:color="auto"/>
          </w:divBdr>
        </w:div>
        <w:div w:id="167722982">
          <w:marLeft w:val="640"/>
          <w:marRight w:val="0"/>
          <w:marTop w:val="0"/>
          <w:marBottom w:val="0"/>
          <w:divBdr>
            <w:top w:val="none" w:sz="0" w:space="0" w:color="auto"/>
            <w:left w:val="none" w:sz="0" w:space="0" w:color="auto"/>
            <w:bottom w:val="none" w:sz="0" w:space="0" w:color="auto"/>
            <w:right w:val="none" w:sz="0" w:space="0" w:color="auto"/>
          </w:divBdr>
        </w:div>
        <w:div w:id="113988858">
          <w:marLeft w:val="640"/>
          <w:marRight w:val="0"/>
          <w:marTop w:val="0"/>
          <w:marBottom w:val="0"/>
          <w:divBdr>
            <w:top w:val="none" w:sz="0" w:space="0" w:color="auto"/>
            <w:left w:val="none" w:sz="0" w:space="0" w:color="auto"/>
            <w:bottom w:val="none" w:sz="0" w:space="0" w:color="auto"/>
            <w:right w:val="none" w:sz="0" w:space="0" w:color="auto"/>
          </w:divBdr>
        </w:div>
        <w:div w:id="792093034">
          <w:marLeft w:val="640"/>
          <w:marRight w:val="0"/>
          <w:marTop w:val="0"/>
          <w:marBottom w:val="0"/>
          <w:divBdr>
            <w:top w:val="none" w:sz="0" w:space="0" w:color="auto"/>
            <w:left w:val="none" w:sz="0" w:space="0" w:color="auto"/>
            <w:bottom w:val="none" w:sz="0" w:space="0" w:color="auto"/>
            <w:right w:val="none" w:sz="0" w:space="0" w:color="auto"/>
          </w:divBdr>
        </w:div>
        <w:div w:id="1277131794">
          <w:marLeft w:val="640"/>
          <w:marRight w:val="0"/>
          <w:marTop w:val="0"/>
          <w:marBottom w:val="0"/>
          <w:divBdr>
            <w:top w:val="none" w:sz="0" w:space="0" w:color="auto"/>
            <w:left w:val="none" w:sz="0" w:space="0" w:color="auto"/>
            <w:bottom w:val="none" w:sz="0" w:space="0" w:color="auto"/>
            <w:right w:val="none" w:sz="0" w:space="0" w:color="auto"/>
          </w:divBdr>
        </w:div>
        <w:div w:id="1814591864">
          <w:marLeft w:val="640"/>
          <w:marRight w:val="0"/>
          <w:marTop w:val="0"/>
          <w:marBottom w:val="0"/>
          <w:divBdr>
            <w:top w:val="none" w:sz="0" w:space="0" w:color="auto"/>
            <w:left w:val="none" w:sz="0" w:space="0" w:color="auto"/>
            <w:bottom w:val="none" w:sz="0" w:space="0" w:color="auto"/>
            <w:right w:val="none" w:sz="0" w:space="0" w:color="auto"/>
          </w:divBdr>
        </w:div>
        <w:div w:id="496581455">
          <w:marLeft w:val="640"/>
          <w:marRight w:val="0"/>
          <w:marTop w:val="0"/>
          <w:marBottom w:val="0"/>
          <w:divBdr>
            <w:top w:val="none" w:sz="0" w:space="0" w:color="auto"/>
            <w:left w:val="none" w:sz="0" w:space="0" w:color="auto"/>
            <w:bottom w:val="none" w:sz="0" w:space="0" w:color="auto"/>
            <w:right w:val="none" w:sz="0" w:space="0" w:color="auto"/>
          </w:divBdr>
        </w:div>
      </w:divsChild>
    </w:div>
    <w:div w:id="1356998647">
      <w:bodyDiv w:val="1"/>
      <w:marLeft w:val="0"/>
      <w:marRight w:val="0"/>
      <w:marTop w:val="0"/>
      <w:marBottom w:val="0"/>
      <w:divBdr>
        <w:top w:val="none" w:sz="0" w:space="0" w:color="auto"/>
        <w:left w:val="none" w:sz="0" w:space="0" w:color="auto"/>
        <w:bottom w:val="none" w:sz="0" w:space="0" w:color="auto"/>
        <w:right w:val="none" w:sz="0" w:space="0" w:color="auto"/>
      </w:divBdr>
      <w:divsChild>
        <w:div w:id="316618374">
          <w:marLeft w:val="640"/>
          <w:marRight w:val="0"/>
          <w:marTop w:val="0"/>
          <w:marBottom w:val="0"/>
          <w:divBdr>
            <w:top w:val="none" w:sz="0" w:space="0" w:color="auto"/>
            <w:left w:val="none" w:sz="0" w:space="0" w:color="auto"/>
            <w:bottom w:val="none" w:sz="0" w:space="0" w:color="auto"/>
            <w:right w:val="none" w:sz="0" w:space="0" w:color="auto"/>
          </w:divBdr>
        </w:div>
        <w:div w:id="1232547831">
          <w:marLeft w:val="640"/>
          <w:marRight w:val="0"/>
          <w:marTop w:val="0"/>
          <w:marBottom w:val="0"/>
          <w:divBdr>
            <w:top w:val="none" w:sz="0" w:space="0" w:color="auto"/>
            <w:left w:val="none" w:sz="0" w:space="0" w:color="auto"/>
            <w:bottom w:val="none" w:sz="0" w:space="0" w:color="auto"/>
            <w:right w:val="none" w:sz="0" w:space="0" w:color="auto"/>
          </w:divBdr>
        </w:div>
        <w:div w:id="680399352">
          <w:marLeft w:val="640"/>
          <w:marRight w:val="0"/>
          <w:marTop w:val="0"/>
          <w:marBottom w:val="0"/>
          <w:divBdr>
            <w:top w:val="none" w:sz="0" w:space="0" w:color="auto"/>
            <w:left w:val="none" w:sz="0" w:space="0" w:color="auto"/>
            <w:bottom w:val="none" w:sz="0" w:space="0" w:color="auto"/>
            <w:right w:val="none" w:sz="0" w:space="0" w:color="auto"/>
          </w:divBdr>
        </w:div>
        <w:div w:id="1525167916">
          <w:marLeft w:val="640"/>
          <w:marRight w:val="0"/>
          <w:marTop w:val="0"/>
          <w:marBottom w:val="0"/>
          <w:divBdr>
            <w:top w:val="none" w:sz="0" w:space="0" w:color="auto"/>
            <w:left w:val="none" w:sz="0" w:space="0" w:color="auto"/>
            <w:bottom w:val="none" w:sz="0" w:space="0" w:color="auto"/>
            <w:right w:val="none" w:sz="0" w:space="0" w:color="auto"/>
          </w:divBdr>
        </w:div>
        <w:div w:id="1001742269">
          <w:marLeft w:val="640"/>
          <w:marRight w:val="0"/>
          <w:marTop w:val="0"/>
          <w:marBottom w:val="0"/>
          <w:divBdr>
            <w:top w:val="none" w:sz="0" w:space="0" w:color="auto"/>
            <w:left w:val="none" w:sz="0" w:space="0" w:color="auto"/>
            <w:bottom w:val="none" w:sz="0" w:space="0" w:color="auto"/>
            <w:right w:val="none" w:sz="0" w:space="0" w:color="auto"/>
          </w:divBdr>
        </w:div>
        <w:div w:id="34820113">
          <w:marLeft w:val="640"/>
          <w:marRight w:val="0"/>
          <w:marTop w:val="0"/>
          <w:marBottom w:val="0"/>
          <w:divBdr>
            <w:top w:val="none" w:sz="0" w:space="0" w:color="auto"/>
            <w:left w:val="none" w:sz="0" w:space="0" w:color="auto"/>
            <w:bottom w:val="none" w:sz="0" w:space="0" w:color="auto"/>
            <w:right w:val="none" w:sz="0" w:space="0" w:color="auto"/>
          </w:divBdr>
        </w:div>
        <w:div w:id="945117443">
          <w:marLeft w:val="640"/>
          <w:marRight w:val="0"/>
          <w:marTop w:val="0"/>
          <w:marBottom w:val="0"/>
          <w:divBdr>
            <w:top w:val="none" w:sz="0" w:space="0" w:color="auto"/>
            <w:left w:val="none" w:sz="0" w:space="0" w:color="auto"/>
            <w:bottom w:val="none" w:sz="0" w:space="0" w:color="auto"/>
            <w:right w:val="none" w:sz="0" w:space="0" w:color="auto"/>
          </w:divBdr>
        </w:div>
        <w:div w:id="1758358207">
          <w:marLeft w:val="640"/>
          <w:marRight w:val="0"/>
          <w:marTop w:val="0"/>
          <w:marBottom w:val="0"/>
          <w:divBdr>
            <w:top w:val="none" w:sz="0" w:space="0" w:color="auto"/>
            <w:left w:val="none" w:sz="0" w:space="0" w:color="auto"/>
            <w:bottom w:val="none" w:sz="0" w:space="0" w:color="auto"/>
            <w:right w:val="none" w:sz="0" w:space="0" w:color="auto"/>
          </w:divBdr>
        </w:div>
        <w:div w:id="1468473444">
          <w:marLeft w:val="640"/>
          <w:marRight w:val="0"/>
          <w:marTop w:val="0"/>
          <w:marBottom w:val="0"/>
          <w:divBdr>
            <w:top w:val="none" w:sz="0" w:space="0" w:color="auto"/>
            <w:left w:val="none" w:sz="0" w:space="0" w:color="auto"/>
            <w:bottom w:val="none" w:sz="0" w:space="0" w:color="auto"/>
            <w:right w:val="none" w:sz="0" w:space="0" w:color="auto"/>
          </w:divBdr>
        </w:div>
        <w:div w:id="982151921">
          <w:marLeft w:val="640"/>
          <w:marRight w:val="0"/>
          <w:marTop w:val="0"/>
          <w:marBottom w:val="0"/>
          <w:divBdr>
            <w:top w:val="none" w:sz="0" w:space="0" w:color="auto"/>
            <w:left w:val="none" w:sz="0" w:space="0" w:color="auto"/>
            <w:bottom w:val="none" w:sz="0" w:space="0" w:color="auto"/>
            <w:right w:val="none" w:sz="0" w:space="0" w:color="auto"/>
          </w:divBdr>
        </w:div>
        <w:div w:id="798495486">
          <w:marLeft w:val="640"/>
          <w:marRight w:val="0"/>
          <w:marTop w:val="0"/>
          <w:marBottom w:val="0"/>
          <w:divBdr>
            <w:top w:val="none" w:sz="0" w:space="0" w:color="auto"/>
            <w:left w:val="none" w:sz="0" w:space="0" w:color="auto"/>
            <w:bottom w:val="none" w:sz="0" w:space="0" w:color="auto"/>
            <w:right w:val="none" w:sz="0" w:space="0" w:color="auto"/>
          </w:divBdr>
        </w:div>
        <w:div w:id="566570174">
          <w:marLeft w:val="640"/>
          <w:marRight w:val="0"/>
          <w:marTop w:val="0"/>
          <w:marBottom w:val="0"/>
          <w:divBdr>
            <w:top w:val="none" w:sz="0" w:space="0" w:color="auto"/>
            <w:left w:val="none" w:sz="0" w:space="0" w:color="auto"/>
            <w:bottom w:val="none" w:sz="0" w:space="0" w:color="auto"/>
            <w:right w:val="none" w:sz="0" w:space="0" w:color="auto"/>
          </w:divBdr>
        </w:div>
        <w:div w:id="198858851">
          <w:marLeft w:val="640"/>
          <w:marRight w:val="0"/>
          <w:marTop w:val="0"/>
          <w:marBottom w:val="0"/>
          <w:divBdr>
            <w:top w:val="none" w:sz="0" w:space="0" w:color="auto"/>
            <w:left w:val="none" w:sz="0" w:space="0" w:color="auto"/>
            <w:bottom w:val="none" w:sz="0" w:space="0" w:color="auto"/>
            <w:right w:val="none" w:sz="0" w:space="0" w:color="auto"/>
          </w:divBdr>
        </w:div>
        <w:div w:id="1715301946">
          <w:marLeft w:val="640"/>
          <w:marRight w:val="0"/>
          <w:marTop w:val="0"/>
          <w:marBottom w:val="0"/>
          <w:divBdr>
            <w:top w:val="none" w:sz="0" w:space="0" w:color="auto"/>
            <w:left w:val="none" w:sz="0" w:space="0" w:color="auto"/>
            <w:bottom w:val="none" w:sz="0" w:space="0" w:color="auto"/>
            <w:right w:val="none" w:sz="0" w:space="0" w:color="auto"/>
          </w:divBdr>
        </w:div>
        <w:div w:id="1389301913">
          <w:marLeft w:val="640"/>
          <w:marRight w:val="0"/>
          <w:marTop w:val="0"/>
          <w:marBottom w:val="0"/>
          <w:divBdr>
            <w:top w:val="none" w:sz="0" w:space="0" w:color="auto"/>
            <w:left w:val="none" w:sz="0" w:space="0" w:color="auto"/>
            <w:bottom w:val="none" w:sz="0" w:space="0" w:color="auto"/>
            <w:right w:val="none" w:sz="0" w:space="0" w:color="auto"/>
          </w:divBdr>
        </w:div>
        <w:div w:id="1043361176">
          <w:marLeft w:val="640"/>
          <w:marRight w:val="0"/>
          <w:marTop w:val="0"/>
          <w:marBottom w:val="0"/>
          <w:divBdr>
            <w:top w:val="none" w:sz="0" w:space="0" w:color="auto"/>
            <w:left w:val="none" w:sz="0" w:space="0" w:color="auto"/>
            <w:bottom w:val="none" w:sz="0" w:space="0" w:color="auto"/>
            <w:right w:val="none" w:sz="0" w:space="0" w:color="auto"/>
          </w:divBdr>
        </w:div>
        <w:div w:id="2072344685">
          <w:marLeft w:val="640"/>
          <w:marRight w:val="0"/>
          <w:marTop w:val="0"/>
          <w:marBottom w:val="0"/>
          <w:divBdr>
            <w:top w:val="none" w:sz="0" w:space="0" w:color="auto"/>
            <w:left w:val="none" w:sz="0" w:space="0" w:color="auto"/>
            <w:bottom w:val="none" w:sz="0" w:space="0" w:color="auto"/>
            <w:right w:val="none" w:sz="0" w:space="0" w:color="auto"/>
          </w:divBdr>
        </w:div>
        <w:div w:id="558320509">
          <w:marLeft w:val="640"/>
          <w:marRight w:val="0"/>
          <w:marTop w:val="0"/>
          <w:marBottom w:val="0"/>
          <w:divBdr>
            <w:top w:val="none" w:sz="0" w:space="0" w:color="auto"/>
            <w:left w:val="none" w:sz="0" w:space="0" w:color="auto"/>
            <w:bottom w:val="none" w:sz="0" w:space="0" w:color="auto"/>
            <w:right w:val="none" w:sz="0" w:space="0" w:color="auto"/>
          </w:divBdr>
        </w:div>
        <w:div w:id="687485387">
          <w:marLeft w:val="640"/>
          <w:marRight w:val="0"/>
          <w:marTop w:val="0"/>
          <w:marBottom w:val="0"/>
          <w:divBdr>
            <w:top w:val="none" w:sz="0" w:space="0" w:color="auto"/>
            <w:left w:val="none" w:sz="0" w:space="0" w:color="auto"/>
            <w:bottom w:val="none" w:sz="0" w:space="0" w:color="auto"/>
            <w:right w:val="none" w:sz="0" w:space="0" w:color="auto"/>
          </w:divBdr>
        </w:div>
        <w:div w:id="1141381142">
          <w:marLeft w:val="640"/>
          <w:marRight w:val="0"/>
          <w:marTop w:val="0"/>
          <w:marBottom w:val="0"/>
          <w:divBdr>
            <w:top w:val="none" w:sz="0" w:space="0" w:color="auto"/>
            <w:left w:val="none" w:sz="0" w:space="0" w:color="auto"/>
            <w:bottom w:val="none" w:sz="0" w:space="0" w:color="auto"/>
            <w:right w:val="none" w:sz="0" w:space="0" w:color="auto"/>
          </w:divBdr>
        </w:div>
        <w:div w:id="269434517">
          <w:marLeft w:val="640"/>
          <w:marRight w:val="0"/>
          <w:marTop w:val="0"/>
          <w:marBottom w:val="0"/>
          <w:divBdr>
            <w:top w:val="none" w:sz="0" w:space="0" w:color="auto"/>
            <w:left w:val="none" w:sz="0" w:space="0" w:color="auto"/>
            <w:bottom w:val="none" w:sz="0" w:space="0" w:color="auto"/>
            <w:right w:val="none" w:sz="0" w:space="0" w:color="auto"/>
          </w:divBdr>
        </w:div>
        <w:div w:id="2128310126">
          <w:marLeft w:val="640"/>
          <w:marRight w:val="0"/>
          <w:marTop w:val="0"/>
          <w:marBottom w:val="0"/>
          <w:divBdr>
            <w:top w:val="none" w:sz="0" w:space="0" w:color="auto"/>
            <w:left w:val="none" w:sz="0" w:space="0" w:color="auto"/>
            <w:bottom w:val="none" w:sz="0" w:space="0" w:color="auto"/>
            <w:right w:val="none" w:sz="0" w:space="0" w:color="auto"/>
          </w:divBdr>
        </w:div>
        <w:div w:id="1753506300">
          <w:marLeft w:val="640"/>
          <w:marRight w:val="0"/>
          <w:marTop w:val="0"/>
          <w:marBottom w:val="0"/>
          <w:divBdr>
            <w:top w:val="none" w:sz="0" w:space="0" w:color="auto"/>
            <w:left w:val="none" w:sz="0" w:space="0" w:color="auto"/>
            <w:bottom w:val="none" w:sz="0" w:space="0" w:color="auto"/>
            <w:right w:val="none" w:sz="0" w:space="0" w:color="auto"/>
          </w:divBdr>
        </w:div>
        <w:div w:id="588999899">
          <w:marLeft w:val="640"/>
          <w:marRight w:val="0"/>
          <w:marTop w:val="0"/>
          <w:marBottom w:val="0"/>
          <w:divBdr>
            <w:top w:val="none" w:sz="0" w:space="0" w:color="auto"/>
            <w:left w:val="none" w:sz="0" w:space="0" w:color="auto"/>
            <w:bottom w:val="none" w:sz="0" w:space="0" w:color="auto"/>
            <w:right w:val="none" w:sz="0" w:space="0" w:color="auto"/>
          </w:divBdr>
        </w:div>
        <w:div w:id="1131895989">
          <w:marLeft w:val="640"/>
          <w:marRight w:val="0"/>
          <w:marTop w:val="0"/>
          <w:marBottom w:val="0"/>
          <w:divBdr>
            <w:top w:val="none" w:sz="0" w:space="0" w:color="auto"/>
            <w:left w:val="none" w:sz="0" w:space="0" w:color="auto"/>
            <w:bottom w:val="none" w:sz="0" w:space="0" w:color="auto"/>
            <w:right w:val="none" w:sz="0" w:space="0" w:color="auto"/>
          </w:divBdr>
        </w:div>
        <w:div w:id="847986668">
          <w:marLeft w:val="640"/>
          <w:marRight w:val="0"/>
          <w:marTop w:val="0"/>
          <w:marBottom w:val="0"/>
          <w:divBdr>
            <w:top w:val="none" w:sz="0" w:space="0" w:color="auto"/>
            <w:left w:val="none" w:sz="0" w:space="0" w:color="auto"/>
            <w:bottom w:val="none" w:sz="0" w:space="0" w:color="auto"/>
            <w:right w:val="none" w:sz="0" w:space="0" w:color="auto"/>
          </w:divBdr>
        </w:div>
        <w:div w:id="1472557055">
          <w:marLeft w:val="640"/>
          <w:marRight w:val="0"/>
          <w:marTop w:val="0"/>
          <w:marBottom w:val="0"/>
          <w:divBdr>
            <w:top w:val="none" w:sz="0" w:space="0" w:color="auto"/>
            <w:left w:val="none" w:sz="0" w:space="0" w:color="auto"/>
            <w:bottom w:val="none" w:sz="0" w:space="0" w:color="auto"/>
            <w:right w:val="none" w:sz="0" w:space="0" w:color="auto"/>
          </w:divBdr>
        </w:div>
        <w:div w:id="586227427">
          <w:marLeft w:val="640"/>
          <w:marRight w:val="0"/>
          <w:marTop w:val="0"/>
          <w:marBottom w:val="0"/>
          <w:divBdr>
            <w:top w:val="none" w:sz="0" w:space="0" w:color="auto"/>
            <w:left w:val="none" w:sz="0" w:space="0" w:color="auto"/>
            <w:bottom w:val="none" w:sz="0" w:space="0" w:color="auto"/>
            <w:right w:val="none" w:sz="0" w:space="0" w:color="auto"/>
          </w:divBdr>
        </w:div>
        <w:div w:id="2050496759">
          <w:marLeft w:val="640"/>
          <w:marRight w:val="0"/>
          <w:marTop w:val="0"/>
          <w:marBottom w:val="0"/>
          <w:divBdr>
            <w:top w:val="none" w:sz="0" w:space="0" w:color="auto"/>
            <w:left w:val="none" w:sz="0" w:space="0" w:color="auto"/>
            <w:bottom w:val="none" w:sz="0" w:space="0" w:color="auto"/>
            <w:right w:val="none" w:sz="0" w:space="0" w:color="auto"/>
          </w:divBdr>
        </w:div>
        <w:div w:id="1196120062">
          <w:marLeft w:val="640"/>
          <w:marRight w:val="0"/>
          <w:marTop w:val="0"/>
          <w:marBottom w:val="0"/>
          <w:divBdr>
            <w:top w:val="none" w:sz="0" w:space="0" w:color="auto"/>
            <w:left w:val="none" w:sz="0" w:space="0" w:color="auto"/>
            <w:bottom w:val="none" w:sz="0" w:space="0" w:color="auto"/>
            <w:right w:val="none" w:sz="0" w:space="0" w:color="auto"/>
          </w:divBdr>
        </w:div>
        <w:div w:id="1220702320">
          <w:marLeft w:val="640"/>
          <w:marRight w:val="0"/>
          <w:marTop w:val="0"/>
          <w:marBottom w:val="0"/>
          <w:divBdr>
            <w:top w:val="none" w:sz="0" w:space="0" w:color="auto"/>
            <w:left w:val="none" w:sz="0" w:space="0" w:color="auto"/>
            <w:bottom w:val="none" w:sz="0" w:space="0" w:color="auto"/>
            <w:right w:val="none" w:sz="0" w:space="0" w:color="auto"/>
          </w:divBdr>
        </w:div>
        <w:div w:id="400059974">
          <w:marLeft w:val="640"/>
          <w:marRight w:val="0"/>
          <w:marTop w:val="0"/>
          <w:marBottom w:val="0"/>
          <w:divBdr>
            <w:top w:val="none" w:sz="0" w:space="0" w:color="auto"/>
            <w:left w:val="none" w:sz="0" w:space="0" w:color="auto"/>
            <w:bottom w:val="none" w:sz="0" w:space="0" w:color="auto"/>
            <w:right w:val="none" w:sz="0" w:space="0" w:color="auto"/>
          </w:divBdr>
        </w:div>
        <w:div w:id="360908359">
          <w:marLeft w:val="640"/>
          <w:marRight w:val="0"/>
          <w:marTop w:val="0"/>
          <w:marBottom w:val="0"/>
          <w:divBdr>
            <w:top w:val="none" w:sz="0" w:space="0" w:color="auto"/>
            <w:left w:val="none" w:sz="0" w:space="0" w:color="auto"/>
            <w:bottom w:val="none" w:sz="0" w:space="0" w:color="auto"/>
            <w:right w:val="none" w:sz="0" w:space="0" w:color="auto"/>
          </w:divBdr>
        </w:div>
        <w:div w:id="1741097639">
          <w:marLeft w:val="640"/>
          <w:marRight w:val="0"/>
          <w:marTop w:val="0"/>
          <w:marBottom w:val="0"/>
          <w:divBdr>
            <w:top w:val="none" w:sz="0" w:space="0" w:color="auto"/>
            <w:left w:val="none" w:sz="0" w:space="0" w:color="auto"/>
            <w:bottom w:val="none" w:sz="0" w:space="0" w:color="auto"/>
            <w:right w:val="none" w:sz="0" w:space="0" w:color="auto"/>
          </w:divBdr>
        </w:div>
        <w:div w:id="872499932">
          <w:marLeft w:val="640"/>
          <w:marRight w:val="0"/>
          <w:marTop w:val="0"/>
          <w:marBottom w:val="0"/>
          <w:divBdr>
            <w:top w:val="none" w:sz="0" w:space="0" w:color="auto"/>
            <w:left w:val="none" w:sz="0" w:space="0" w:color="auto"/>
            <w:bottom w:val="none" w:sz="0" w:space="0" w:color="auto"/>
            <w:right w:val="none" w:sz="0" w:space="0" w:color="auto"/>
          </w:divBdr>
        </w:div>
        <w:div w:id="1951013160">
          <w:marLeft w:val="640"/>
          <w:marRight w:val="0"/>
          <w:marTop w:val="0"/>
          <w:marBottom w:val="0"/>
          <w:divBdr>
            <w:top w:val="none" w:sz="0" w:space="0" w:color="auto"/>
            <w:left w:val="none" w:sz="0" w:space="0" w:color="auto"/>
            <w:bottom w:val="none" w:sz="0" w:space="0" w:color="auto"/>
            <w:right w:val="none" w:sz="0" w:space="0" w:color="auto"/>
          </w:divBdr>
        </w:div>
        <w:div w:id="628780065">
          <w:marLeft w:val="640"/>
          <w:marRight w:val="0"/>
          <w:marTop w:val="0"/>
          <w:marBottom w:val="0"/>
          <w:divBdr>
            <w:top w:val="none" w:sz="0" w:space="0" w:color="auto"/>
            <w:left w:val="none" w:sz="0" w:space="0" w:color="auto"/>
            <w:bottom w:val="none" w:sz="0" w:space="0" w:color="auto"/>
            <w:right w:val="none" w:sz="0" w:space="0" w:color="auto"/>
          </w:divBdr>
        </w:div>
        <w:div w:id="1604417241">
          <w:marLeft w:val="640"/>
          <w:marRight w:val="0"/>
          <w:marTop w:val="0"/>
          <w:marBottom w:val="0"/>
          <w:divBdr>
            <w:top w:val="none" w:sz="0" w:space="0" w:color="auto"/>
            <w:left w:val="none" w:sz="0" w:space="0" w:color="auto"/>
            <w:bottom w:val="none" w:sz="0" w:space="0" w:color="auto"/>
            <w:right w:val="none" w:sz="0" w:space="0" w:color="auto"/>
          </w:divBdr>
        </w:div>
        <w:div w:id="60325475">
          <w:marLeft w:val="640"/>
          <w:marRight w:val="0"/>
          <w:marTop w:val="0"/>
          <w:marBottom w:val="0"/>
          <w:divBdr>
            <w:top w:val="none" w:sz="0" w:space="0" w:color="auto"/>
            <w:left w:val="none" w:sz="0" w:space="0" w:color="auto"/>
            <w:bottom w:val="none" w:sz="0" w:space="0" w:color="auto"/>
            <w:right w:val="none" w:sz="0" w:space="0" w:color="auto"/>
          </w:divBdr>
        </w:div>
        <w:div w:id="1311056783">
          <w:marLeft w:val="640"/>
          <w:marRight w:val="0"/>
          <w:marTop w:val="0"/>
          <w:marBottom w:val="0"/>
          <w:divBdr>
            <w:top w:val="none" w:sz="0" w:space="0" w:color="auto"/>
            <w:left w:val="none" w:sz="0" w:space="0" w:color="auto"/>
            <w:bottom w:val="none" w:sz="0" w:space="0" w:color="auto"/>
            <w:right w:val="none" w:sz="0" w:space="0" w:color="auto"/>
          </w:divBdr>
        </w:div>
        <w:div w:id="663513233">
          <w:marLeft w:val="640"/>
          <w:marRight w:val="0"/>
          <w:marTop w:val="0"/>
          <w:marBottom w:val="0"/>
          <w:divBdr>
            <w:top w:val="none" w:sz="0" w:space="0" w:color="auto"/>
            <w:left w:val="none" w:sz="0" w:space="0" w:color="auto"/>
            <w:bottom w:val="none" w:sz="0" w:space="0" w:color="auto"/>
            <w:right w:val="none" w:sz="0" w:space="0" w:color="auto"/>
          </w:divBdr>
        </w:div>
        <w:div w:id="617373070">
          <w:marLeft w:val="640"/>
          <w:marRight w:val="0"/>
          <w:marTop w:val="0"/>
          <w:marBottom w:val="0"/>
          <w:divBdr>
            <w:top w:val="none" w:sz="0" w:space="0" w:color="auto"/>
            <w:left w:val="none" w:sz="0" w:space="0" w:color="auto"/>
            <w:bottom w:val="none" w:sz="0" w:space="0" w:color="auto"/>
            <w:right w:val="none" w:sz="0" w:space="0" w:color="auto"/>
          </w:divBdr>
        </w:div>
        <w:div w:id="1156067020">
          <w:marLeft w:val="640"/>
          <w:marRight w:val="0"/>
          <w:marTop w:val="0"/>
          <w:marBottom w:val="0"/>
          <w:divBdr>
            <w:top w:val="none" w:sz="0" w:space="0" w:color="auto"/>
            <w:left w:val="none" w:sz="0" w:space="0" w:color="auto"/>
            <w:bottom w:val="none" w:sz="0" w:space="0" w:color="auto"/>
            <w:right w:val="none" w:sz="0" w:space="0" w:color="auto"/>
          </w:divBdr>
        </w:div>
        <w:div w:id="1688365227">
          <w:marLeft w:val="640"/>
          <w:marRight w:val="0"/>
          <w:marTop w:val="0"/>
          <w:marBottom w:val="0"/>
          <w:divBdr>
            <w:top w:val="none" w:sz="0" w:space="0" w:color="auto"/>
            <w:left w:val="none" w:sz="0" w:space="0" w:color="auto"/>
            <w:bottom w:val="none" w:sz="0" w:space="0" w:color="auto"/>
            <w:right w:val="none" w:sz="0" w:space="0" w:color="auto"/>
          </w:divBdr>
        </w:div>
        <w:div w:id="377319333">
          <w:marLeft w:val="640"/>
          <w:marRight w:val="0"/>
          <w:marTop w:val="0"/>
          <w:marBottom w:val="0"/>
          <w:divBdr>
            <w:top w:val="none" w:sz="0" w:space="0" w:color="auto"/>
            <w:left w:val="none" w:sz="0" w:space="0" w:color="auto"/>
            <w:bottom w:val="none" w:sz="0" w:space="0" w:color="auto"/>
            <w:right w:val="none" w:sz="0" w:space="0" w:color="auto"/>
          </w:divBdr>
        </w:div>
        <w:div w:id="650334352">
          <w:marLeft w:val="640"/>
          <w:marRight w:val="0"/>
          <w:marTop w:val="0"/>
          <w:marBottom w:val="0"/>
          <w:divBdr>
            <w:top w:val="none" w:sz="0" w:space="0" w:color="auto"/>
            <w:left w:val="none" w:sz="0" w:space="0" w:color="auto"/>
            <w:bottom w:val="none" w:sz="0" w:space="0" w:color="auto"/>
            <w:right w:val="none" w:sz="0" w:space="0" w:color="auto"/>
          </w:divBdr>
        </w:div>
        <w:div w:id="1434085347">
          <w:marLeft w:val="640"/>
          <w:marRight w:val="0"/>
          <w:marTop w:val="0"/>
          <w:marBottom w:val="0"/>
          <w:divBdr>
            <w:top w:val="none" w:sz="0" w:space="0" w:color="auto"/>
            <w:left w:val="none" w:sz="0" w:space="0" w:color="auto"/>
            <w:bottom w:val="none" w:sz="0" w:space="0" w:color="auto"/>
            <w:right w:val="none" w:sz="0" w:space="0" w:color="auto"/>
          </w:divBdr>
        </w:div>
        <w:div w:id="356929952">
          <w:marLeft w:val="640"/>
          <w:marRight w:val="0"/>
          <w:marTop w:val="0"/>
          <w:marBottom w:val="0"/>
          <w:divBdr>
            <w:top w:val="none" w:sz="0" w:space="0" w:color="auto"/>
            <w:left w:val="none" w:sz="0" w:space="0" w:color="auto"/>
            <w:bottom w:val="none" w:sz="0" w:space="0" w:color="auto"/>
            <w:right w:val="none" w:sz="0" w:space="0" w:color="auto"/>
          </w:divBdr>
        </w:div>
        <w:div w:id="43256619">
          <w:marLeft w:val="640"/>
          <w:marRight w:val="0"/>
          <w:marTop w:val="0"/>
          <w:marBottom w:val="0"/>
          <w:divBdr>
            <w:top w:val="none" w:sz="0" w:space="0" w:color="auto"/>
            <w:left w:val="none" w:sz="0" w:space="0" w:color="auto"/>
            <w:bottom w:val="none" w:sz="0" w:space="0" w:color="auto"/>
            <w:right w:val="none" w:sz="0" w:space="0" w:color="auto"/>
          </w:divBdr>
        </w:div>
        <w:div w:id="250243561">
          <w:marLeft w:val="640"/>
          <w:marRight w:val="0"/>
          <w:marTop w:val="0"/>
          <w:marBottom w:val="0"/>
          <w:divBdr>
            <w:top w:val="none" w:sz="0" w:space="0" w:color="auto"/>
            <w:left w:val="none" w:sz="0" w:space="0" w:color="auto"/>
            <w:bottom w:val="none" w:sz="0" w:space="0" w:color="auto"/>
            <w:right w:val="none" w:sz="0" w:space="0" w:color="auto"/>
          </w:divBdr>
        </w:div>
        <w:div w:id="1172329108">
          <w:marLeft w:val="640"/>
          <w:marRight w:val="0"/>
          <w:marTop w:val="0"/>
          <w:marBottom w:val="0"/>
          <w:divBdr>
            <w:top w:val="none" w:sz="0" w:space="0" w:color="auto"/>
            <w:left w:val="none" w:sz="0" w:space="0" w:color="auto"/>
            <w:bottom w:val="none" w:sz="0" w:space="0" w:color="auto"/>
            <w:right w:val="none" w:sz="0" w:space="0" w:color="auto"/>
          </w:divBdr>
        </w:div>
        <w:div w:id="555816620">
          <w:marLeft w:val="640"/>
          <w:marRight w:val="0"/>
          <w:marTop w:val="0"/>
          <w:marBottom w:val="0"/>
          <w:divBdr>
            <w:top w:val="none" w:sz="0" w:space="0" w:color="auto"/>
            <w:left w:val="none" w:sz="0" w:space="0" w:color="auto"/>
            <w:bottom w:val="none" w:sz="0" w:space="0" w:color="auto"/>
            <w:right w:val="none" w:sz="0" w:space="0" w:color="auto"/>
          </w:divBdr>
        </w:div>
        <w:div w:id="1440375521">
          <w:marLeft w:val="640"/>
          <w:marRight w:val="0"/>
          <w:marTop w:val="0"/>
          <w:marBottom w:val="0"/>
          <w:divBdr>
            <w:top w:val="none" w:sz="0" w:space="0" w:color="auto"/>
            <w:left w:val="none" w:sz="0" w:space="0" w:color="auto"/>
            <w:bottom w:val="none" w:sz="0" w:space="0" w:color="auto"/>
            <w:right w:val="none" w:sz="0" w:space="0" w:color="auto"/>
          </w:divBdr>
        </w:div>
        <w:div w:id="1936013900">
          <w:marLeft w:val="640"/>
          <w:marRight w:val="0"/>
          <w:marTop w:val="0"/>
          <w:marBottom w:val="0"/>
          <w:divBdr>
            <w:top w:val="none" w:sz="0" w:space="0" w:color="auto"/>
            <w:left w:val="none" w:sz="0" w:space="0" w:color="auto"/>
            <w:bottom w:val="none" w:sz="0" w:space="0" w:color="auto"/>
            <w:right w:val="none" w:sz="0" w:space="0" w:color="auto"/>
          </w:divBdr>
        </w:div>
        <w:div w:id="147790165">
          <w:marLeft w:val="640"/>
          <w:marRight w:val="0"/>
          <w:marTop w:val="0"/>
          <w:marBottom w:val="0"/>
          <w:divBdr>
            <w:top w:val="none" w:sz="0" w:space="0" w:color="auto"/>
            <w:left w:val="none" w:sz="0" w:space="0" w:color="auto"/>
            <w:bottom w:val="none" w:sz="0" w:space="0" w:color="auto"/>
            <w:right w:val="none" w:sz="0" w:space="0" w:color="auto"/>
          </w:divBdr>
        </w:div>
        <w:div w:id="1888565111">
          <w:marLeft w:val="640"/>
          <w:marRight w:val="0"/>
          <w:marTop w:val="0"/>
          <w:marBottom w:val="0"/>
          <w:divBdr>
            <w:top w:val="none" w:sz="0" w:space="0" w:color="auto"/>
            <w:left w:val="none" w:sz="0" w:space="0" w:color="auto"/>
            <w:bottom w:val="none" w:sz="0" w:space="0" w:color="auto"/>
            <w:right w:val="none" w:sz="0" w:space="0" w:color="auto"/>
          </w:divBdr>
        </w:div>
        <w:div w:id="1943609492">
          <w:marLeft w:val="640"/>
          <w:marRight w:val="0"/>
          <w:marTop w:val="0"/>
          <w:marBottom w:val="0"/>
          <w:divBdr>
            <w:top w:val="none" w:sz="0" w:space="0" w:color="auto"/>
            <w:left w:val="none" w:sz="0" w:space="0" w:color="auto"/>
            <w:bottom w:val="none" w:sz="0" w:space="0" w:color="auto"/>
            <w:right w:val="none" w:sz="0" w:space="0" w:color="auto"/>
          </w:divBdr>
        </w:div>
        <w:div w:id="1378429158">
          <w:marLeft w:val="640"/>
          <w:marRight w:val="0"/>
          <w:marTop w:val="0"/>
          <w:marBottom w:val="0"/>
          <w:divBdr>
            <w:top w:val="none" w:sz="0" w:space="0" w:color="auto"/>
            <w:left w:val="none" w:sz="0" w:space="0" w:color="auto"/>
            <w:bottom w:val="none" w:sz="0" w:space="0" w:color="auto"/>
            <w:right w:val="none" w:sz="0" w:space="0" w:color="auto"/>
          </w:divBdr>
        </w:div>
        <w:div w:id="441919594">
          <w:marLeft w:val="640"/>
          <w:marRight w:val="0"/>
          <w:marTop w:val="0"/>
          <w:marBottom w:val="0"/>
          <w:divBdr>
            <w:top w:val="none" w:sz="0" w:space="0" w:color="auto"/>
            <w:left w:val="none" w:sz="0" w:space="0" w:color="auto"/>
            <w:bottom w:val="none" w:sz="0" w:space="0" w:color="auto"/>
            <w:right w:val="none" w:sz="0" w:space="0" w:color="auto"/>
          </w:divBdr>
        </w:div>
        <w:div w:id="49234413">
          <w:marLeft w:val="640"/>
          <w:marRight w:val="0"/>
          <w:marTop w:val="0"/>
          <w:marBottom w:val="0"/>
          <w:divBdr>
            <w:top w:val="none" w:sz="0" w:space="0" w:color="auto"/>
            <w:left w:val="none" w:sz="0" w:space="0" w:color="auto"/>
            <w:bottom w:val="none" w:sz="0" w:space="0" w:color="auto"/>
            <w:right w:val="none" w:sz="0" w:space="0" w:color="auto"/>
          </w:divBdr>
        </w:div>
        <w:div w:id="828713810">
          <w:marLeft w:val="640"/>
          <w:marRight w:val="0"/>
          <w:marTop w:val="0"/>
          <w:marBottom w:val="0"/>
          <w:divBdr>
            <w:top w:val="none" w:sz="0" w:space="0" w:color="auto"/>
            <w:left w:val="none" w:sz="0" w:space="0" w:color="auto"/>
            <w:bottom w:val="none" w:sz="0" w:space="0" w:color="auto"/>
            <w:right w:val="none" w:sz="0" w:space="0" w:color="auto"/>
          </w:divBdr>
        </w:div>
        <w:div w:id="162287307">
          <w:marLeft w:val="640"/>
          <w:marRight w:val="0"/>
          <w:marTop w:val="0"/>
          <w:marBottom w:val="0"/>
          <w:divBdr>
            <w:top w:val="none" w:sz="0" w:space="0" w:color="auto"/>
            <w:left w:val="none" w:sz="0" w:space="0" w:color="auto"/>
            <w:bottom w:val="none" w:sz="0" w:space="0" w:color="auto"/>
            <w:right w:val="none" w:sz="0" w:space="0" w:color="auto"/>
          </w:divBdr>
        </w:div>
        <w:div w:id="1566843565">
          <w:marLeft w:val="640"/>
          <w:marRight w:val="0"/>
          <w:marTop w:val="0"/>
          <w:marBottom w:val="0"/>
          <w:divBdr>
            <w:top w:val="none" w:sz="0" w:space="0" w:color="auto"/>
            <w:left w:val="none" w:sz="0" w:space="0" w:color="auto"/>
            <w:bottom w:val="none" w:sz="0" w:space="0" w:color="auto"/>
            <w:right w:val="none" w:sz="0" w:space="0" w:color="auto"/>
          </w:divBdr>
        </w:div>
        <w:div w:id="1741370655">
          <w:marLeft w:val="640"/>
          <w:marRight w:val="0"/>
          <w:marTop w:val="0"/>
          <w:marBottom w:val="0"/>
          <w:divBdr>
            <w:top w:val="none" w:sz="0" w:space="0" w:color="auto"/>
            <w:left w:val="none" w:sz="0" w:space="0" w:color="auto"/>
            <w:bottom w:val="none" w:sz="0" w:space="0" w:color="auto"/>
            <w:right w:val="none" w:sz="0" w:space="0" w:color="auto"/>
          </w:divBdr>
        </w:div>
        <w:div w:id="1964770114">
          <w:marLeft w:val="640"/>
          <w:marRight w:val="0"/>
          <w:marTop w:val="0"/>
          <w:marBottom w:val="0"/>
          <w:divBdr>
            <w:top w:val="none" w:sz="0" w:space="0" w:color="auto"/>
            <w:left w:val="none" w:sz="0" w:space="0" w:color="auto"/>
            <w:bottom w:val="none" w:sz="0" w:space="0" w:color="auto"/>
            <w:right w:val="none" w:sz="0" w:space="0" w:color="auto"/>
          </w:divBdr>
        </w:div>
        <w:div w:id="119307393">
          <w:marLeft w:val="640"/>
          <w:marRight w:val="0"/>
          <w:marTop w:val="0"/>
          <w:marBottom w:val="0"/>
          <w:divBdr>
            <w:top w:val="none" w:sz="0" w:space="0" w:color="auto"/>
            <w:left w:val="none" w:sz="0" w:space="0" w:color="auto"/>
            <w:bottom w:val="none" w:sz="0" w:space="0" w:color="auto"/>
            <w:right w:val="none" w:sz="0" w:space="0" w:color="auto"/>
          </w:divBdr>
        </w:div>
        <w:div w:id="289670433">
          <w:marLeft w:val="640"/>
          <w:marRight w:val="0"/>
          <w:marTop w:val="0"/>
          <w:marBottom w:val="0"/>
          <w:divBdr>
            <w:top w:val="none" w:sz="0" w:space="0" w:color="auto"/>
            <w:left w:val="none" w:sz="0" w:space="0" w:color="auto"/>
            <w:bottom w:val="none" w:sz="0" w:space="0" w:color="auto"/>
            <w:right w:val="none" w:sz="0" w:space="0" w:color="auto"/>
          </w:divBdr>
        </w:div>
        <w:div w:id="1437284949">
          <w:marLeft w:val="640"/>
          <w:marRight w:val="0"/>
          <w:marTop w:val="0"/>
          <w:marBottom w:val="0"/>
          <w:divBdr>
            <w:top w:val="none" w:sz="0" w:space="0" w:color="auto"/>
            <w:left w:val="none" w:sz="0" w:space="0" w:color="auto"/>
            <w:bottom w:val="none" w:sz="0" w:space="0" w:color="auto"/>
            <w:right w:val="none" w:sz="0" w:space="0" w:color="auto"/>
          </w:divBdr>
        </w:div>
        <w:div w:id="2059553323">
          <w:marLeft w:val="640"/>
          <w:marRight w:val="0"/>
          <w:marTop w:val="0"/>
          <w:marBottom w:val="0"/>
          <w:divBdr>
            <w:top w:val="none" w:sz="0" w:space="0" w:color="auto"/>
            <w:left w:val="none" w:sz="0" w:space="0" w:color="auto"/>
            <w:bottom w:val="none" w:sz="0" w:space="0" w:color="auto"/>
            <w:right w:val="none" w:sz="0" w:space="0" w:color="auto"/>
          </w:divBdr>
        </w:div>
        <w:div w:id="1722821545">
          <w:marLeft w:val="640"/>
          <w:marRight w:val="0"/>
          <w:marTop w:val="0"/>
          <w:marBottom w:val="0"/>
          <w:divBdr>
            <w:top w:val="none" w:sz="0" w:space="0" w:color="auto"/>
            <w:left w:val="none" w:sz="0" w:space="0" w:color="auto"/>
            <w:bottom w:val="none" w:sz="0" w:space="0" w:color="auto"/>
            <w:right w:val="none" w:sz="0" w:space="0" w:color="auto"/>
          </w:divBdr>
        </w:div>
        <w:div w:id="56558080">
          <w:marLeft w:val="640"/>
          <w:marRight w:val="0"/>
          <w:marTop w:val="0"/>
          <w:marBottom w:val="0"/>
          <w:divBdr>
            <w:top w:val="none" w:sz="0" w:space="0" w:color="auto"/>
            <w:left w:val="none" w:sz="0" w:space="0" w:color="auto"/>
            <w:bottom w:val="none" w:sz="0" w:space="0" w:color="auto"/>
            <w:right w:val="none" w:sz="0" w:space="0" w:color="auto"/>
          </w:divBdr>
        </w:div>
        <w:div w:id="1156799544">
          <w:marLeft w:val="640"/>
          <w:marRight w:val="0"/>
          <w:marTop w:val="0"/>
          <w:marBottom w:val="0"/>
          <w:divBdr>
            <w:top w:val="none" w:sz="0" w:space="0" w:color="auto"/>
            <w:left w:val="none" w:sz="0" w:space="0" w:color="auto"/>
            <w:bottom w:val="none" w:sz="0" w:space="0" w:color="auto"/>
            <w:right w:val="none" w:sz="0" w:space="0" w:color="auto"/>
          </w:divBdr>
        </w:div>
        <w:div w:id="1702511735">
          <w:marLeft w:val="640"/>
          <w:marRight w:val="0"/>
          <w:marTop w:val="0"/>
          <w:marBottom w:val="0"/>
          <w:divBdr>
            <w:top w:val="none" w:sz="0" w:space="0" w:color="auto"/>
            <w:left w:val="none" w:sz="0" w:space="0" w:color="auto"/>
            <w:bottom w:val="none" w:sz="0" w:space="0" w:color="auto"/>
            <w:right w:val="none" w:sz="0" w:space="0" w:color="auto"/>
          </w:divBdr>
        </w:div>
        <w:div w:id="580991805">
          <w:marLeft w:val="640"/>
          <w:marRight w:val="0"/>
          <w:marTop w:val="0"/>
          <w:marBottom w:val="0"/>
          <w:divBdr>
            <w:top w:val="none" w:sz="0" w:space="0" w:color="auto"/>
            <w:left w:val="none" w:sz="0" w:space="0" w:color="auto"/>
            <w:bottom w:val="none" w:sz="0" w:space="0" w:color="auto"/>
            <w:right w:val="none" w:sz="0" w:space="0" w:color="auto"/>
          </w:divBdr>
        </w:div>
        <w:div w:id="1024789193">
          <w:marLeft w:val="640"/>
          <w:marRight w:val="0"/>
          <w:marTop w:val="0"/>
          <w:marBottom w:val="0"/>
          <w:divBdr>
            <w:top w:val="none" w:sz="0" w:space="0" w:color="auto"/>
            <w:left w:val="none" w:sz="0" w:space="0" w:color="auto"/>
            <w:bottom w:val="none" w:sz="0" w:space="0" w:color="auto"/>
            <w:right w:val="none" w:sz="0" w:space="0" w:color="auto"/>
          </w:divBdr>
        </w:div>
        <w:div w:id="1148401052">
          <w:marLeft w:val="640"/>
          <w:marRight w:val="0"/>
          <w:marTop w:val="0"/>
          <w:marBottom w:val="0"/>
          <w:divBdr>
            <w:top w:val="none" w:sz="0" w:space="0" w:color="auto"/>
            <w:left w:val="none" w:sz="0" w:space="0" w:color="auto"/>
            <w:bottom w:val="none" w:sz="0" w:space="0" w:color="auto"/>
            <w:right w:val="none" w:sz="0" w:space="0" w:color="auto"/>
          </w:divBdr>
        </w:div>
        <w:div w:id="797843458">
          <w:marLeft w:val="640"/>
          <w:marRight w:val="0"/>
          <w:marTop w:val="0"/>
          <w:marBottom w:val="0"/>
          <w:divBdr>
            <w:top w:val="none" w:sz="0" w:space="0" w:color="auto"/>
            <w:left w:val="none" w:sz="0" w:space="0" w:color="auto"/>
            <w:bottom w:val="none" w:sz="0" w:space="0" w:color="auto"/>
            <w:right w:val="none" w:sz="0" w:space="0" w:color="auto"/>
          </w:divBdr>
        </w:div>
        <w:div w:id="2060275399">
          <w:marLeft w:val="640"/>
          <w:marRight w:val="0"/>
          <w:marTop w:val="0"/>
          <w:marBottom w:val="0"/>
          <w:divBdr>
            <w:top w:val="none" w:sz="0" w:space="0" w:color="auto"/>
            <w:left w:val="none" w:sz="0" w:space="0" w:color="auto"/>
            <w:bottom w:val="none" w:sz="0" w:space="0" w:color="auto"/>
            <w:right w:val="none" w:sz="0" w:space="0" w:color="auto"/>
          </w:divBdr>
        </w:div>
        <w:div w:id="1057898538">
          <w:marLeft w:val="640"/>
          <w:marRight w:val="0"/>
          <w:marTop w:val="0"/>
          <w:marBottom w:val="0"/>
          <w:divBdr>
            <w:top w:val="none" w:sz="0" w:space="0" w:color="auto"/>
            <w:left w:val="none" w:sz="0" w:space="0" w:color="auto"/>
            <w:bottom w:val="none" w:sz="0" w:space="0" w:color="auto"/>
            <w:right w:val="none" w:sz="0" w:space="0" w:color="auto"/>
          </w:divBdr>
        </w:div>
        <w:div w:id="584657510">
          <w:marLeft w:val="640"/>
          <w:marRight w:val="0"/>
          <w:marTop w:val="0"/>
          <w:marBottom w:val="0"/>
          <w:divBdr>
            <w:top w:val="none" w:sz="0" w:space="0" w:color="auto"/>
            <w:left w:val="none" w:sz="0" w:space="0" w:color="auto"/>
            <w:bottom w:val="none" w:sz="0" w:space="0" w:color="auto"/>
            <w:right w:val="none" w:sz="0" w:space="0" w:color="auto"/>
          </w:divBdr>
        </w:div>
        <w:div w:id="260912301">
          <w:marLeft w:val="640"/>
          <w:marRight w:val="0"/>
          <w:marTop w:val="0"/>
          <w:marBottom w:val="0"/>
          <w:divBdr>
            <w:top w:val="none" w:sz="0" w:space="0" w:color="auto"/>
            <w:left w:val="none" w:sz="0" w:space="0" w:color="auto"/>
            <w:bottom w:val="none" w:sz="0" w:space="0" w:color="auto"/>
            <w:right w:val="none" w:sz="0" w:space="0" w:color="auto"/>
          </w:divBdr>
        </w:div>
        <w:div w:id="1660111129">
          <w:marLeft w:val="640"/>
          <w:marRight w:val="0"/>
          <w:marTop w:val="0"/>
          <w:marBottom w:val="0"/>
          <w:divBdr>
            <w:top w:val="none" w:sz="0" w:space="0" w:color="auto"/>
            <w:left w:val="none" w:sz="0" w:space="0" w:color="auto"/>
            <w:bottom w:val="none" w:sz="0" w:space="0" w:color="auto"/>
            <w:right w:val="none" w:sz="0" w:space="0" w:color="auto"/>
          </w:divBdr>
        </w:div>
        <w:div w:id="1749763828">
          <w:marLeft w:val="640"/>
          <w:marRight w:val="0"/>
          <w:marTop w:val="0"/>
          <w:marBottom w:val="0"/>
          <w:divBdr>
            <w:top w:val="none" w:sz="0" w:space="0" w:color="auto"/>
            <w:left w:val="none" w:sz="0" w:space="0" w:color="auto"/>
            <w:bottom w:val="none" w:sz="0" w:space="0" w:color="auto"/>
            <w:right w:val="none" w:sz="0" w:space="0" w:color="auto"/>
          </w:divBdr>
        </w:div>
        <w:div w:id="697856107">
          <w:marLeft w:val="640"/>
          <w:marRight w:val="0"/>
          <w:marTop w:val="0"/>
          <w:marBottom w:val="0"/>
          <w:divBdr>
            <w:top w:val="none" w:sz="0" w:space="0" w:color="auto"/>
            <w:left w:val="none" w:sz="0" w:space="0" w:color="auto"/>
            <w:bottom w:val="none" w:sz="0" w:space="0" w:color="auto"/>
            <w:right w:val="none" w:sz="0" w:space="0" w:color="auto"/>
          </w:divBdr>
        </w:div>
        <w:div w:id="1398017407">
          <w:marLeft w:val="640"/>
          <w:marRight w:val="0"/>
          <w:marTop w:val="0"/>
          <w:marBottom w:val="0"/>
          <w:divBdr>
            <w:top w:val="none" w:sz="0" w:space="0" w:color="auto"/>
            <w:left w:val="none" w:sz="0" w:space="0" w:color="auto"/>
            <w:bottom w:val="none" w:sz="0" w:space="0" w:color="auto"/>
            <w:right w:val="none" w:sz="0" w:space="0" w:color="auto"/>
          </w:divBdr>
        </w:div>
        <w:div w:id="1600063965">
          <w:marLeft w:val="640"/>
          <w:marRight w:val="0"/>
          <w:marTop w:val="0"/>
          <w:marBottom w:val="0"/>
          <w:divBdr>
            <w:top w:val="none" w:sz="0" w:space="0" w:color="auto"/>
            <w:left w:val="none" w:sz="0" w:space="0" w:color="auto"/>
            <w:bottom w:val="none" w:sz="0" w:space="0" w:color="auto"/>
            <w:right w:val="none" w:sz="0" w:space="0" w:color="auto"/>
          </w:divBdr>
        </w:div>
        <w:div w:id="1748573920">
          <w:marLeft w:val="640"/>
          <w:marRight w:val="0"/>
          <w:marTop w:val="0"/>
          <w:marBottom w:val="0"/>
          <w:divBdr>
            <w:top w:val="none" w:sz="0" w:space="0" w:color="auto"/>
            <w:left w:val="none" w:sz="0" w:space="0" w:color="auto"/>
            <w:bottom w:val="none" w:sz="0" w:space="0" w:color="auto"/>
            <w:right w:val="none" w:sz="0" w:space="0" w:color="auto"/>
          </w:divBdr>
        </w:div>
        <w:div w:id="75900555">
          <w:marLeft w:val="640"/>
          <w:marRight w:val="0"/>
          <w:marTop w:val="0"/>
          <w:marBottom w:val="0"/>
          <w:divBdr>
            <w:top w:val="none" w:sz="0" w:space="0" w:color="auto"/>
            <w:left w:val="none" w:sz="0" w:space="0" w:color="auto"/>
            <w:bottom w:val="none" w:sz="0" w:space="0" w:color="auto"/>
            <w:right w:val="none" w:sz="0" w:space="0" w:color="auto"/>
          </w:divBdr>
        </w:div>
        <w:div w:id="664867321">
          <w:marLeft w:val="640"/>
          <w:marRight w:val="0"/>
          <w:marTop w:val="0"/>
          <w:marBottom w:val="0"/>
          <w:divBdr>
            <w:top w:val="none" w:sz="0" w:space="0" w:color="auto"/>
            <w:left w:val="none" w:sz="0" w:space="0" w:color="auto"/>
            <w:bottom w:val="none" w:sz="0" w:space="0" w:color="auto"/>
            <w:right w:val="none" w:sz="0" w:space="0" w:color="auto"/>
          </w:divBdr>
        </w:div>
        <w:div w:id="471294969">
          <w:marLeft w:val="640"/>
          <w:marRight w:val="0"/>
          <w:marTop w:val="0"/>
          <w:marBottom w:val="0"/>
          <w:divBdr>
            <w:top w:val="none" w:sz="0" w:space="0" w:color="auto"/>
            <w:left w:val="none" w:sz="0" w:space="0" w:color="auto"/>
            <w:bottom w:val="none" w:sz="0" w:space="0" w:color="auto"/>
            <w:right w:val="none" w:sz="0" w:space="0" w:color="auto"/>
          </w:divBdr>
        </w:div>
        <w:div w:id="2029134930">
          <w:marLeft w:val="640"/>
          <w:marRight w:val="0"/>
          <w:marTop w:val="0"/>
          <w:marBottom w:val="0"/>
          <w:divBdr>
            <w:top w:val="none" w:sz="0" w:space="0" w:color="auto"/>
            <w:left w:val="none" w:sz="0" w:space="0" w:color="auto"/>
            <w:bottom w:val="none" w:sz="0" w:space="0" w:color="auto"/>
            <w:right w:val="none" w:sz="0" w:space="0" w:color="auto"/>
          </w:divBdr>
        </w:div>
        <w:div w:id="1917982401">
          <w:marLeft w:val="640"/>
          <w:marRight w:val="0"/>
          <w:marTop w:val="0"/>
          <w:marBottom w:val="0"/>
          <w:divBdr>
            <w:top w:val="none" w:sz="0" w:space="0" w:color="auto"/>
            <w:left w:val="none" w:sz="0" w:space="0" w:color="auto"/>
            <w:bottom w:val="none" w:sz="0" w:space="0" w:color="auto"/>
            <w:right w:val="none" w:sz="0" w:space="0" w:color="auto"/>
          </w:divBdr>
        </w:div>
        <w:div w:id="127553353">
          <w:marLeft w:val="640"/>
          <w:marRight w:val="0"/>
          <w:marTop w:val="0"/>
          <w:marBottom w:val="0"/>
          <w:divBdr>
            <w:top w:val="none" w:sz="0" w:space="0" w:color="auto"/>
            <w:left w:val="none" w:sz="0" w:space="0" w:color="auto"/>
            <w:bottom w:val="none" w:sz="0" w:space="0" w:color="auto"/>
            <w:right w:val="none" w:sz="0" w:space="0" w:color="auto"/>
          </w:divBdr>
        </w:div>
        <w:div w:id="1135948219">
          <w:marLeft w:val="640"/>
          <w:marRight w:val="0"/>
          <w:marTop w:val="0"/>
          <w:marBottom w:val="0"/>
          <w:divBdr>
            <w:top w:val="none" w:sz="0" w:space="0" w:color="auto"/>
            <w:left w:val="none" w:sz="0" w:space="0" w:color="auto"/>
            <w:bottom w:val="none" w:sz="0" w:space="0" w:color="auto"/>
            <w:right w:val="none" w:sz="0" w:space="0" w:color="auto"/>
          </w:divBdr>
        </w:div>
        <w:div w:id="1679578589">
          <w:marLeft w:val="640"/>
          <w:marRight w:val="0"/>
          <w:marTop w:val="0"/>
          <w:marBottom w:val="0"/>
          <w:divBdr>
            <w:top w:val="none" w:sz="0" w:space="0" w:color="auto"/>
            <w:left w:val="none" w:sz="0" w:space="0" w:color="auto"/>
            <w:bottom w:val="none" w:sz="0" w:space="0" w:color="auto"/>
            <w:right w:val="none" w:sz="0" w:space="0" w:color="auto"/>
          </w:divBdr>
        </w:div>
        <w:div w:id="802620215">
          <w:marLeft w:val="640"/>
          <w:marRight w:val="0"/>
          <w:marTop w:val="0"/>
          <w:marBottom w:val="0"/>
          <w:divBdr>
            <w:top w:val="none" w:sz="0" w:space="0" w:color="auto"/>
            <w:left w:val="none" w:sz="0" w:space="0" w:color="auto"/>
            <w:bottom w:val="none" w:sz="0" w:space="0" w:color="auto"/>
            <w:right w:val="none" w:sz="0" w:space="0" w:color="auto"/>
          </w:divBdr>
        </w:div>
        <w:div w:id="1526405736">
          <w:marLeft w:val="640"/>
          <w:marRight w:val="0"/>
          <w:marTop w:val="0"/>
          <w:marBottom w:val="0"/>
          <w:divBdr>
            <w:top w:val="none" w:sz="0" w:space="0" w:color="auto"/>
            <w:left w:val="none" w:sz="0" w:space="0" w:color="auto"/>
            <w:bottom w:val="none" w:sz="0" w:space="0" w:color="auto"/>
            <w:right w:val="none" w:sz="0" w:space="0" w:color="auto"/>
          </w:divBdr>
        </w:div>
        <w:div w:id="156002843">
          <w:marLeft w:val="640"/>
          <w:marRight w:val="0"/>
          <w:marTop w:val="0"/>
          <w:marBottom w:val="0"/>
          <w:divBdr>
            <w:top w:val="none" w:sz="0" w:space="0" w:color="auto"/>
            <w:left w:val="none" w:sz="0" w:space="0" w:color="auto"/>
            <w:bottom w:val="none" w:sz="0" w:space="0" w:color="auto"/>
            <w:right w:val="none" w:sz="0" w:space="0" w:color="auto"/>
          </w:divBdr>
        </w:div>
        <w:div w:id="1064840555">
          <w:marLeft w:val="640"/>
          <w:marRight w:val="0"/>
          <w:marTop w:val="0"/>
          <w:marBottom w:val="0"/>
          <w:divBdr>
            <w:top w:val="none" w:sz="0" w:space="0" w:color="auto"/>
            <w:left w:val="none" w:sz="0" w:space="0" w:color="auto"/>
            <w:bottom w:val="none" w:sz="0" w:space="0" w:color="auto"/>
            <w:right w:val="none" w:sz="0" w:space="0" w:color="auto"/>
          </w:divBdr>
        </w:div>
        <w:div w:id="1997758516">
          <w:marLeft w:val="640"/>
          <w:marRight w:val="0"/>
          <w:marTop w:val="0"/>
          <w:marBottom w:val="0"/>
          <w:divBdr>
            <w:top w:val="none" w:sz="0" w:space="0" w:color="auto"/>
            <w:left w:val="none" w:sz="0" w:space="0" w:color="auto"/>
            <w:bottom w:val="none" w:sz="0" w:space="0" w:color="auto"/>
            <w:right w:val="none" w:sz="0" w:space="0" w:color="auto"/>
          </w:divBdr>
        </w:div>
        <w:div w:id="1551182943">
          <w:marLeft w:val="640"/>
          <w:marRight w:val="0"/>
          <w:marTop w:val="0"/>
          <w:marBottom w:val="0"/>
          <w:divBdr>
            <w:top w:val="none" w:sz="0" w:space="0" w:color="auto"/>
            <w:left w:val="none" w:sz="0" w:space="0" w:color="auto"/>
            <w:bottom w:val="none" w:sz="0" w:space="0" w:color="auto"/>
            <w:right w:val="none" w:sz="0" w:space="0" w:color="auto"/>
          </w:divBdr>
        </w:div>
        <w:div w:id="1195580288">
          <w:marLeft w:val="640"/>
          <w:marRight w:val="0"/>
          <w:marTop w:val="0"/>
          <w:marBottom w:val="0"/>
          <w:divBdr>
            <w:top w:val="none" w:sz="0" w:space="0" w:color="auto"/>
            <w:left w:val="none" w:sz="0" w:space="0" w:color="auto"/>
            <w:bottom w:val="none" w:sz="0" w:space="0" w:color="auto"/>
            <w:right w:val="none" w:sz="0" w:space="0" w:color="auto"/>
          </w:divBdr>
        </w:div>
        <w:div w:id="143280414">
          <w:marLeft w:val="640"/>
          <w:marRight w:val="0"/>
          <w:marTop w:val="0"/>
          <w:marBottom w:val="0"/>
          <w:divBdr>
            <w:top w:val="none" w:sz="0" w:space="0" w:color="auto"/>
            <w:left w:val="none" w:sz="0" w:space="0" w:color="auto"/>
            <w:bottom w:val="none" w:sz="0" w:space="0" w:color="auto"/>
            <w:right w:val="none" w:sz="0" w:space="0" w:color="auto"/>
          </w:divBdr>
        </w:div>
        <w:div w:id="449012422">
          <w:marLeft w:val="640"/>
          <w:marRight w:val="0"/>
          <w:marTop w:val="0"/>
          <w:marBottom w:val="0"/>
          <w:divBdr>
            <w:top w:val="none" w:sz="0" w:space="0" w:color="auto"/>
            <w:left w:val="none" w:sz="0" w:space="0" w:color="auto"/>
            <w:bottom w:val="none" w:sz="0" w:space="0" w:color="auto"/>
            <w:right w:val="none" w:sz="0" w:space="0" w:color="auto"/>
          </w:divBdr>
        </w:div>
        <w:div w:id="1517882520">
          <w:marLeft w:val="640"/>
          <w:marRight w:val="0"/>
          <w:marTop w:val="0"/>
          <w:marBottom w:val="0"/>
          <w:divBdr>
            <w:top w:val="none" w:sz="0" w:space="0" w:color="auto"/>
            <w:left w:val="none" w:sz="0" w:space="0" w:color="auto"/>
            <w:bottom w:val="none" w:sz="0" w:space="0" w:color="auto"/>
            <w:right w:val="none" w:sz="0" w:space="0" w:color="auto"/>
          </w:divBdr>
        </w:div>
        <w:div w:id="909538213">
          <w:marLeft w:val="640"/>
          <w:marRight w:val="0"/>
          <w:marTop w:val="0"/>
          <w:marBottom w:val="0"/>
          <w:divBdr>
            <w:top w:val="none" w:sz="0" w:space="0" w:color="auto"/>
            <w:left w:val="none" w:sz="0" w:space="0" w:color="auto"/>
            <w:bottom w:val="none" w:sz="0" w:space="0" w:color="auto"/>
            <w:right w:val="none" w:sz="0" w:space="0" w:color="auto"/>
          </w:divBdr>
        </w:div>
        <w:div w:id="802693364">
          <w:marLeft w:val="640"/>
          <w:marRight w:val="0"/>
          <w:marTop w:val="0"/>
          <w:marBottom w:val="0"/>
          <w:divBdr>
            <w:top w:val="none" w:sz="0" w:space="0" w:color="auto"/>
            <w:left w:val="none" w:sz="0" w:space="0" w:color="auto"/>
            <w:bottom w:val="none" w:sz="0" w:space="0" w:color="auto"/>
            <w:right w:val="none" w:sz="0" w:space="0" w:color="auto"/>
          </w:divBdr>
        </w:div>
        <w:div w:id="1067538196">
          <w:marLeft w:val="640"/>
          <w:marRight w:val="0"/>
          <w:marTop w:val="0"/>
          <w:marBottom w:val="0"/>
          <w:divBdr>
            <w:top w:val="none" w:sz="0" w:space="0" w:color="auto"/>
            <w:left w:val="none" w:sz="0" w:space="0" w:color="auto"/>
            <w:bottom w:val="none" w:sz="0" w:space="0" w:color="auto"/>
            <w:right w:val="none" w:sz="0" w:space="0" w:color="auto"/>
          </w:divBdr>
        </w:div>
        <w:div w:id="1259755764">
          <w:marLeft w:val="640"/>
          <w:marRight w:val="0"/>
          <w:marTop w:val="0"/>
          <w:marBottom w:val="0"/>
          <w:divBdr>
            <w:top w:val="none" w:sz="0" w:space="0" w:color="auto"/>
            <w:left w:val="none" w:sz="0" w:space="0" w:color="auto"/>
            <w:bottom w:val="none" w:sz="0" w:space="0" w:color="auto"/>
            <w:right w:val="none" w:sz="0" w:space="0" w:color="auto"/>
          </w:divBdr>
        </w:div>
        <w:div w:id="422145894">
          <w:marLeft w:val="640"/>
          <w:marRight w:val="0"/>
          <w:marTop w:val="0"/>
          <w:marBottom w:val="0"/>
          <w:divBdr>
            <w:top w:val="none" w:sz="0" w:space="0" w:color="auto"/>
            <w:left w:val="none" w:sz="0" w:space="0" w:color="auto"/>
            <w:bottom w:val="none" w:sz="0" w:space="0" w:color="auto"/>
            <w:right w:val="none" w:sz="0" w:space="0" w:color="auto"/>
          </w:divBdr>
        </w:div>
        <w:div w:id="1459297319">
          <w:marLeft w:val="640"/>
          <w:marRight w:val="0"/>
          <w:marTop w:val="0"/>
          <w:marBottom w:val="0"/>
          <w:divBdr>
            <w:top w:val="none" w:sz="0" w:space="0" w:color="auto"/>
            <w:left w:val="none" w:sz="0" w:space="0" w:color="auto"/>
            <w:bottom w:val="none" w:sz="0" w:space="0" w:color="auto"/>
            <w:right w:val="none" w:sz="0" w:space="0" w:color="auto"/>
          </w:divBdr>
        </w:div>
        <w:div w:id="305016499">
          <w:marLeft w:val="640"/>
          <w:marRight w:val="0"/>
          <w:marTop w:val="0"/>
          <w:marBottom w:val="0"/>
          <w:divBdr>
            <w:top w:val="none" w:sz="0" w:space="0" w:color="auto"/>
            <w:left w:val="none" w:sz="0" w:space="0" w:color="auto"/>
            <w:bottom w:val="none" w:sz="0" w:space="0" w:color="auto"/>
            <w:right w:val="none" w:sz="0" w:space="0" w:color="auto"/>
          </w:divBdr>
        </w:div>
        <w:div w:id="572081413">
          <w:marLeft w:val="640"/>
          <w:marRight w:val="0"/>
          <w:marTop w:val="0"/>
          <w:marBottom w:val="0"/>
          <w:divBdr>
            <w:top w:val="none" w:sz="0" w:space="0" w:color="auto"/>
            <w:left w:val="none" w:sz="0" w:space="0" w:color="auto"/>
            <w:bottom w:val="none" w:sz="0" w:space="0" w:color="auto"/>
            <w:right w:val="none" w:sz="0" w:space="0" w:color="auto"/>
          </w:divBdr>
        </w:div>
        <w:div w:id="2007703687">
          <w:marLeft w:val="640"/>
          <w:marRight w:val="0"/>
          <w:marTop w:val="0"/>
          <w:marBottom w:val="0"/>
          <w:divBdr>
            <w:top w:val="none" w:sz="0" w:space="0" w:color="auto"/>
            <w:left w:val="none" w:sz="0" w:space="0" w:color="auto"/>
            <w:bottom w:val="none" w:sz="0" w:space="0" w:color="auto"/>
            <w:right w:val="none" w:sz="0" w:space="0" w:color="auto"/>
          </w:divBdr>
        </w:div>
        <w:div w:id="1724063415">
          <w:marLeft w:val="640"/>
          <w:marRight w:val="0"/>
          <w:marTop w:val="0"/>
          <w:marBottom w:val="0"/>
          <w:divBdr>
            <w:top w:val="none" w:sz="0" w:space="0" w:color="auto"/>
            <w:left w:val="none" w:sz="0" w:space="0" w:color="auto"/>
            <w:bottom w:val="none" w:sz="0" w:space="0" w:color="auto"/>
            <w:right w:val="none" w:sz="0" w:space="0" w:color="auto"/>
          </w:divBdr>
        </w:div>
        <w:div w:id="1939213363">
          <w:marLeft w:val="640"/>
          <w:marRight w:val="0"/>
          <w:marTop w:val="0"/>
          <w:marBottom w:val="0"/>
          <w:divBdr>
            <w:top w:val="none" w:sz="0" w:space="0" w:color="auto"/>
            <w:left w:val="none" w:sz="0" w:space="0" w:color="auto"/>
            <w:bottom w:val="none" w:sz="0" w:space="0" w:color="auto"/>
            <w:right w:val="none" w:sz="0" w:space="0" w:color="auto"/>
          </w:divBdr>
        </w:div>
        <w:div w:id="254241830">
          <w:marLeft w:val="640"/>
          <w:marRight w:val="0"/>
          <w:marTop w:val="0"/>
          <w:marBottom w:val="0"/>
          <w:divBdr>
            <w:top w:val="none" w:sz="0" w:space="0" w:color="auto"/>
            <w:left w:val="none" w:sz="0" w:space="0" w:color="auto"/>
            <w:bottom w:val="none" w:sz="0" w:space="0" w:color="auto"/>
            <w:right w:val="none" w:sz="0" w:space="0" w:color="auto"/>
          </w:divBdr>
        </w:div>
        <w:div w:id="622928064">
          <w:marLeft w:val="640"/>
          <w:marRight w:val="0"/>
          <w:marTop w:val="0"/>
          <w:marBottom w:val="0"/>
          <w:divBdr>
            <w:top w:val="none" w:sz="0" w:space="0" w:color="auto"/>
            <w:left w:val="none" w:sz="0" w:space="0" w:color="auto"/>
            <w:bottom w:val="none" w:sz="0" w:space="0" w:color="auto"/>
            <w:right w:val="none" w:sz="0" w:space="0" w:color="auto"/>
          </w:divBdr>
        </w:div>
        <w:div w:id="43915509">
          <w:marLeft w:val="640"/>
          <w:marRight w:val="0"/>
          <w:marTop w:val="0"/>
          <w:marBottom w:val="0"/>
          <w:divBdr>
            <w:top w:val="none" w:sz="0" w:space="0" w:color="auto"/>
            <w:left w:val="none" w:sz="0" w:space="0" w:color="auto"/>
            <w:bottom w:val="none" w:sz="0" w:space="0" w:color="auto"/>
            <w:right w:val="none" w:sz="0" w:space="0" w:color="auto"/>
          </w:divBdr>
        </w:div>
        <w:div w:id="96219191">
          <w:marLeft w:val="640"/>
          <w:marRight w:val="0"/>
          <w:marTop w:val="0"/>
          <w:marBottom w:val="0"/>
          <w:divBdr>
            <w:top w:val="none" w:sz="0" w:space="0" w:color="auto"/>
            <w:left w:val="none" w:sz="0" w:space="0" w:color="auto"/>
            <w:bottom w:val="none" w:sz="0" w:space="0" w:color="auto"/>
            <w:right w:val="none" w:sz="0" w:space="0" w:color="auto"/>
          </w:divBdr>
        </w:div>
      </w:divsChild>
    </w:div>
    <w:div w:id="1366104502">
      <w:bodyDiv w:val="1"/>
      <w:marLeft w:val="0"/>
      <w:marRight w:val="0"/>
      <w:marTop w:val="0"/>
      <w:marBottom w:val="0"/>
      <w:divBdr>
        <w:top w:val="none" w:sz="0" w:space="0" w:color="auto"/>
        <w:left w:val="none" w:sz="0" w:space="0" w:color="auto"/>
        <w:bottom w:val="none" w:sz="0" w:space="0" w:color="auto"/>
        <w:right w:val="none" w:sz="0" w:space="0" w:color="auto"/>
      </w:divBdr>
      <w:divsChild>
        <w:div w:id="1374036219">
          <w:marLeft w:val="640"/>
          <w:marRight w:val="0"/>
          <w:marTop w:val="0"/>
          <w:marBottom w:val="0"/>
          <w:divBdr>
            <w:top w:val="none" w:sz="0" w:space="0" w:color="auto"/>
            <w:left w:val="none" w:sz="0" w:space="0" w:color="auto"/>
            <w:bottom w:val="none" w:sz="0" w:space="0" w:color="auto"/>
            <w:right w:val="none" w:sz="0" w:space="0" w:color="auto"/>
          </w:divBdr>
        </w:div>
        <w:div w:id="1072853988">
          <w:marLeft w:val="640"/>
          <w:marRight w:val="0"/>
          <w:marTop w:val="0"/>
          <w:marBottom w:val="0"/>
          <w:divBdr>
            <w:top w:val="none" w:sz="0" w:space="0" w:color="auto"/>
            <w:left w:val="none" w:sz="0" w:space="0" w:color="auto"/>
            <w:bottom w:val="none" w:sz="0" w:space="0" w:color="auto"/>
            <w:right w:val="none" w:sz="0" w:space="0" w:color="auto"/>
          </w:divBdr>
        </w:div>
        <w:div w:id="686175174">
          <w:marLeft w:val="640"/>
          <w:marRight w:val="0"/>
          <w:marTop w:val="0"/>
          <w:marBottom w:val="0"/>
          <w:divBdr>
            <w:top w:val="none" w:sz="0" w:space="0" w:color="auto"/>
            <w:left w:val="none" w:sz="0" w:space="0" w:color="auto"/>
            <w:bottom w:val="none" w:sz="0" w:space="0" w:color="auto"/>
            <w:right w:val="none" w:sz="0" w:space="0" w:color="auto"/>
          </w:divBdr>
        </w:div>
        <w:div w:id="1173841134">
          <w:marLeft w:val="640"/>
          <w:marRight w:val="0"/>
          <w:marTop w:val="0"/>
          <w:marBottom w:val="0"/>
          <w:divBdr>
            <w:top w:val="none" w:sz="0" w:space="0" w:color="auto"/>
            <w:left w:val="none" w:sz="0" w:space="0" w:color="auto"/>
            <w:bottom w:val="none" w:sz="0" w:space="0" w:color="auto"/>
            <w:right w:val="none" w:sz="0" w:space="0" w:color="auto"/>
          </w:divBdr>
        </w:div>
        <w:div w:id="807086151">
          <w:marLeft w:val="640"/>
          <w:marRight w:val="0"/>
          <w:marTop w:val="0"/>
          <w:marBottom w:val="0"/>
          <w:divBdr>
            <w:top w:val="none" w:sz="0" w:space="0" w:color="auto"/>
            <w:left w:val="none" w:sz="0" w:space="0" w:color="auto"/>
            <w:bottom w:val="none" w:sz="0" w:space="0" w:color="auto"/>
            <w:right w:val="none" w:sz="0" w:space="0" w:color="auto"/>
          </w:divBdr>
        </w:div>
        <w:div w:id="1218973560">
          <w:marLeft w:val="640"/>
          <w:marRight w:val="0"/>
          <w:marTop w:val="0"/>
          <w:marBottom w:val="0"/>
          <w:divBdr>
            <w:top w:val="none" w:sz="0" w:space="0" w:color="auto"/>
            <w:left w:val="none" w:sz="0" w:space="0" w:color="auto"/>
            <w:bottom w:val="none" w:sz="0" w:space="0" w:color="auto"/>
            <w:right w:val="none" w:sz="0" w:space="0" w:color="auto"/>
          </w:divBdr>
        </w:div>
        <w:div w:id="1964265887">
          <w:marLeft w:val="640"/>
          <w:marRight w:val="0"/>
          <w:marTop w:val="0"/>
          <w:marBottom w:val="0"/>
          <w:divBdr>
            <w:top w:val="none" w:sz="0" w:space="0" w:color="auto"/>
            <w:left w:val="none" w:sz="0" w:space="0" w:color="auto"/>
            <w:bottom w:val="none" w:sz="0" w:space="0" w:color="auto"/>
            <w:right w:val="none" w:sz="0" w:space="0" w:color="auto"/>
          </w:divBdr>
        </w:div>
        <w:div w:id="1804151997">
          <w:marLeft w:val="640"/>
          <w:marRight w:val="0"/>
          <w:marTop w:val="0"/>
          <w:marBottom w:val="0"/>
          <w:divBdr>
            <w:top w:val="none" w:sz="0" w:space="0" w:color="auto"/>
            <w:left w:val="none" w:sz="0" w:space="0" w:color="auto"/>
            <w:bottom w:val="none" w:sz="0" w:space="0" w:color="auto"/>
            <w:right w:val="none" w:sz="0" w:space="0" w:color="auto"/>
          </w:divBdr>
        </w:div>
        <w:div w:id="1806193363">
          <w:marLeft w:val="640"/>
          <w:marRight w:val="0"/>
          <w:marTop w:val="0"/>
          <w:marBottom w:val="0"/>
          <w:divBdr>
            <w:top w:val="none" w:sz="0" w:space="0" w:color="auto"/>
            <w:left w:val="none" w:sz="0" w:space="0" w:color="auto"/>
            <w:bottom w:val="none" w:sz="0" w:space="0" w:color="auto"/>
            <w:right w:val="none" w:sz="0" w:space="0" w:color="auto"/>
          </w:divBdr>
        </w:div>
        <w:div w:id="125972361">
          <w:marLeft w:val="640"/>
          <w:marRight w:val="0"/>
          <w:marTop w:val="0"/>
          <w:marBottom w:val="0"/>
          <w:divBdr>
            <w:top w:val="none" w:sz="0" w:space="0" w:color="auto"/>
            <w:left w:val="none" w:sz="0" w:space="0" w:color="auto"/>
            <w:bottom w:val="none" w:sz="0" w:space="0" w:color="auto"/>
            <w:right w:val="none" w:sz="0" w:space="0" w:color="auto"/>
          </w:divBdr>
        </w:div>
        <w:div w:id="1129399638">
          <w:marLeft w:val="640"/>
          <w:marRight w:val="0"/>
          <w:marTop w:val="0"/>
          <w:marBottom w:val="0"/>
          <w:divBdr>
            <w:top w:val="none" w:sz="0" w:space="0" w:color="auto"/>
            <w:left w:val="none" w:sz="0" w:space="0" w:color="auto"/>
            <w:bottom w:val="none" w:sz="0" w:space="0" w:color="auto"/>
            <w:right w:val="none" w:sz="0" w:space="0" w:color="auto"/>
          </w:divBdr>
        </w:div>
        <w:div w:id="511264237">
          <w:marLeft w:val="640"/>
          <w:marRight w:val="0"/>
          <w:marTop w:val="0"/>
          <w:marBottom w:val="0"/>
          <w:divBdr>
            <w:top w:val="none" w:sz="0" w:space="0" w:color="auto"/>
            <w:left w:val="none" w:sz="0" w:space="0" w:color="auto"/>
            <w:bottom w:val="none" w:sz="0" w:space="0" w:color="auto"/>
            <w:right w:val="none" w:sz="0" w:space="0" w:color="auto"/>
          </w:divBdr>
        </w:div>
        <w:div w:id="694577780">
          <w:marLeft w:val="640"/>
          <w:marRight w:val="0"/>
          <w:marTop w:val="0"/>
          <w:marBottom w:val="0"/>
          <w:divBdr>
            <w:top w:val="none" w:sz="0" w:space="0" w:color="auto"/>
            <w:left w:val="none" w:sz="0" w:space="0" w:color="auto"/>
            <w:bottom w:val="none" w:sz="0" w:space="0" w:color="auto"/>
            <w:right w:val="none" w:sz="0" w:space="0" w:color="auto"/>
          </w:divBdr>
        </w:div>
        <w:div w:id="232546145">
          <w:marLeft w:val="640"/>
          <w:marRight w:val="0"/>
          <w:marTop w:val="0"/>
          <w:marBottom w:val="0"/>
          <w:divBdr>
            <w:top w:val="none" w:sz="0" w:space="0" w:color="auto"/>
            <w:left w:val="none" w:sz="0" w:space="0" w:color="auto"/>
            <w:bottom w:val="none" w:sz="0" w:space="0" w:color="auto"/>
            <w:right w:val="none" w:sz="0" w:space="0" w:color="auto"/>
          </w:divBdr>
        </w:div>
        <w:div w:id="741100724">
          <w:marLeft w:val="640"/>
          <w:marRight w:val="0"/>
          <w:marTop w:val="0"/>
          <w:marBottom w:val="0"/>
          <w:divBdr>
            <w:top w:val="none" w:sz="0" w:space="0" w:color="auto"/>
            <w:left w:val="none" w:sz="0" w:space="0" w:color="auto"/>
            <w:bottom w:val="none" w:sz="0" w:space="0" w:color="auto"/>
            <w:right w:val="none" w:sz="0" w:space="0" w:color="auto"/>
          </w:divBdr>
        </w:div>
        <w:div w:id="834565135">
          <w:marLeft w:val="640"/>
          <w:marRight w:val="0"/>
          <w:marTop w:val="0"/>
          <w:marBottom w:val="0"/>
          <w:divBdr>
            <w:top w:val="none" w:sz="0" w:space="0" w:color="auto"/>
            <w:left w:val="none" w:sz="0" w:space="0" w:color="auto"/>
            <w:bottom w:val="none" w:sz="0" w:space="0" w:color="auto"/>
            <w:right w:val="none" w:sz="0" w:space="0" w:color="auto"/>
          </w:divBdr>
        </w:div>
        <w:div w:id="2123726320">
          <w:marLeft w:val="640"/>
          <w:marRight w:val="0"/>
          <w:marTop w:val="0"/>
          <w:marBottom w:val="0"/>
          <w:divBdr>
            <w:top w:val="none" w:sz="0" w:space="0" w:color="auto"/>
            <w:left w:val="none" w:sz="0" w:space="0" w:color="auto"/>
            <w:bottom w:val="none" w:sz="0" w:space="0" w:color="auto"/>
            <w:right w:val="none" w:sz="0" w:space="0" w:color="auto"/>
          </w:divBdr>
        </w:div>
        <w:div w:id="463086863">
          <w:marLeft w:val="640"/>
          <w:marRight w:val="0"/>
          <w:marTop w:val="0"/>
          <w:marBottom w:val="0"/>
          <w:divBdr>
            <w:top w:val="none" w:sz="0" w:space="0" w:color="auto"/>
            <w:left w:val="none" w:sz="0" w:space="0" w:color="auto"/>
            <w:bottom w:val="none" w:sz="0" w:space="0" w:color="auto"/>
            <w:right w:val="none" w:sz="0" w:space="0" w:color="auto"/>
          </w:divBdr>
        </w:div>
        <w:div w:id="1095788950">
          <w:marLeft w:val="640"/>
          <w:marRight w:val="0"/>
          <w:marTop w:val="0"/>
          <w:marBottom w:val="0"/>
          <w:divBdr>
            <w:top w:val="none" w:sz="0" w:space="0" w:color="auto"/>
            <w:left w:val="none" w:sz="0" w:space="0" w:color="auto"/>
            <w:bottom w:val="none" w:sz="0" w:space="0" w:color="auto"/>
            <w:right w:val="none" w:sz="0" w:space="0" w:color="auto"/>
          </w:divBdr>
        </w:div>
        <w:div w:id="1318612626">
          <w:marLeft w:val="640"/>
          <w:marRight w:val="0"/>
          <w:marTop w:val="0"/>
          <w:marBottom w:val="0"/>
          <w:divBdr>
            <w:top w:val="none" w:sz="0" w:space="0" w:color="auto"/>
            <w:left w:val="none" w:sz="0" w:space="0" w:color="auto"/>
            <w:bottom w:val="none" w:sz="0" w:space="0" w:color="auto"/>
            <w:right w:val="none" w:sz="0" w:space="0" w:color="auto"/>
          </w:divBdr>
        </w:div>
        <w:div w:id="2081906802">
          <w:marLeft w:val="640"/>
          <w:marRight w:val="0"/>
          <w:marTop w:val="0"/>
          <w:marBottom w:val="0"/>
          <w:divBdr>
            <w:top w:val="none" w:sz="0" w:space="0" w:color="auto"/>
            <w:left w:val="none" w:sz="0" w:space="0" w:color="auto"/>
            <w:bottom w:val="none" w:sz="0" w:space="0" w:color="auto"/>
            <w:right w:val="none" w:sz="0" w:space="0" w:color="auto"/>
          </w:divBdr>
        </w:div>
        <w:div w:id="433092625">
          <w:marLeft w:val="640"/>
          <w:marRight w:val="0"/>
          <w:marTop w:val="0"/>
          <w:marBottom w:val="0"/>
          <w:divBdr>
            <w:top w:val="none" w:sz="0" w:space="0" w:color="auto"/>
            <w:left w:val="none" w:sz="0" w:space="0" w:color="auto"/>
            <w:bottom w:val="none" w:sz="0" w:space="0" w:color="auto"/>
            <w:right w:val="none" w:sz="0" w:space="0" w:color="auto"/>
          </w:divBdr>
        </w:div>
        <w:div w:id="1077438314">
          <w:marLeft w:val="640"/>
          <w:marRight w:val="0"/>
          <w:marTop w:val="0"/>
          <w:marBottom w:val="0"/>
          <w:divBdr>
            <w:top w:val="none" w:sz="0" w:space="0" w:color="auto"/>
            <w:left w:val="none" w:sz="0" w:space="0" w:color="auto"/>
            <w:bottom w:val="none" w:sz="0" w:space="0" w:color="auto"/>
            <w:right w:val="none" w:sz="0" w:space="0" w:color="auto"/>
          </w:divBdr>
        </w:div>
        <w:div w:id="1856966230">
          <w:marLeft w:val="640"/>
          <w:marRight w:val="0"/>
          <w:marTop w:val="0"/>
          <w:marBottom w:val="0"/>
          <w:divBdr>
            <w:top w:val="none" w:sz="0" w:space="0" w:color="auto"/>
            <w:left w:val="none" w:sz="0" w:space="0" w:color="auto"/>
            <w:bottom w:val="none" w:sz="0" w:space="0" w:color="auto"/>
            <w:right w:val="none" w:sz="0" w:space="0" w:color="auto"/>
          </w:divBdr>
        </w:div>
        <w:div w:id="392436598">
          <w:marLeft w:val="640"/>
          <w:marRight w:val="0"/>
          <w:marTop w:val="0"/>
          <w:marBottom w:val="0"/>
          <w:divBdr>
            <w:top w:val="none" w:sz="0" w:space="0" w:color="auto"/>
            <w:left w:val="none" w:sz="0" w:space="0" w:color="auto"/>
            <w:bottom w:val="none" w:sz="0" w:space="0" w:color="auto"/>
            <w:right w:val="none" w:sz="0" w:space="0" w:color="auto"/>
          </w:divBdr>
        </w:div>
        <w:div w:id="128667304">
          <w:marLeft w:val="640"/>
          <w:marRight w:val="0"/>
          <w:marTop w:val="0"/>
          <w:marBottom w:val="0"/>
          <w:divBdr>
            <w:top w:val="none" w:sz="0" w:space="0" w:color="auto"/>
            <w:left w:val="none" w:sz="0" w:space="0" w:color="auto"/>
            <w:bottom w:val="none" w:sz="0" w:space="0" w:color="auto"/>
            <w:right w:val="none" w:sz="0" w:space="0" w:color="auto"/>
          </w:divBdr>
        </w:div>
        <w:div w:id="811289842">
          <w:marLeft w:val="640"/>
          <w:marRight w:val="0"/>
          <w:marTop w:val="0"/>
          <w:marBottom w:val="0"/>
          <w:divBdr>
            <w:top w:val="none" w:sz="0" w:space="0" w:color="auto"/>
            <w:left w:val="none" w:sz="0" w:space="0" w:color="auto"/>
            <w:bottom w:val="none" w:sz="0" w:space="0" w:color="auto"/>
            <w:right w:val="none" w:sz="0" w:space="0" w:color="auto"/>
          </w:divBdr>
        </w:div>
        <w:div w:id="2075465661">
          <w:marLeft w:val="640"/>
          <w:marRight w:val="0"/>
          <w:marTop w:val="0"/>
          <w:marBottom w:val="0"/>
          <w:divBdr>
            <w:top w:val="none" w:sz="0" w:space="0" w:color="auto"/>
            <w:left w:val="none" w:sz="0" w:space="0" w:color="auto"/>
            <w:bottom w:val="none" w:sz="0" w:space="0" w:color="auto"/>
            <w:right w:val="none" w:sz="0" w:space="0" w:color="auto"/>
          </w:divBdr>
        </w:div>
        <w:div w:id="806168749">
          <w:marLeft w:val="640"/>
          <w:marRight w:val="0"/>
          <w:marTop w:val="0"/>
          <w:marBottom w:val="0"/>
          <w:divBdr>
            <w:top w:val="none" w:sz="0" w:space="0" w:color="auto"/>
            <w:left w:val="none" w:sz="0" w:space="0" w:color="auto"/>
            <w:bottom w:val="none" w:sz="0" w:space="0" w:color="auto"/>
            <w:right w:val="none" w:sz="0" w:space="0" w:color="auto"/>
          </w:divBdr>
        </w:div>
        <w:div w:id="2022313609">
          <w:marLeft w:val="640"/>
          <w:marRight w:val="0"/>
          <w:marTop w:val="0"/>
          <w:marBottom w:val="0"/>
          <w:divBdr>
            <w:top w:val="none" w:sz="0" w:space="0" w:color="auto"/>
            <w:left w:val="none" w:sz="0" w:space="0" w:color="auto"/>
            <w:bottom w:val="none" w:sz="0" w:space="0" w:color="auto"/>
            <w:right w:val="none" w:sz="0" w:space="0" w:color="auto"/>
          </w:divBdr>
        </w:div>
        <w:div w:id="486364366">
          <w:marLeft w:val="640"/>
          <w:marRight w:val="0"/>
          <w:marTop w:val="0"/>
          <w:marBottom w:val="0"/>
          <w:divBdr>
            <w:top w:val="none" w:sz="0" w:space="0" w:color="auto"/>
            <w:left w:val="none" w:sz="0" w:space="0" w:color="auto"/>
            <w:bottom w:val="none" w:sz="0" w:space="0" w:color="auto"/>
            <w:right w:val="none" w:sz="0" w:space="0" w:color="auto"/>
          </w:divBdr>
        </w:div>
        <w:div w:id="1929801303">
          <w:marLeft w:val="640"/>
          <w:marRight w:val="0"/>
          <w:marTop w:val="0"/>
          <w:marBottom w:val="0"/>
          <w:divBdr>
            <w:top w:val="none" w:sz="0" w:space="0" w:color="auto"/>
            <w:left w:val="none" w:sz="0" w:space="0" w:color="auto"/>
            <w:bottom w:val="none" w:sz="0" w:space="0" w:color="auto"/>
            <w:right w:val="none" w:sz="0" w:space="0" w:color="auto"/>
          </w:divBdr>
        </w:div>
        <w:div w:id="859857506">
          <w:marLeft w:val="640"/>
          <w:marRight w:val="0"/>
          <w:marTop w:val="0"/>
          <w:marBottom w:val="0"/>
          <w:divBdr>
            <w:top w:val="none" w:sz="0" w:space="0" w:color="auto"/>
            <w:left w:val="none" w:sz="0" w:space="0" w:color="auto"/>
            <w:bottom w:val="none" w:sz="0" w:space="0" w:color="auto"/>
            <w:right w:val="none" w:sz="0" w:space="0" w:color="auto"/>
          </w:divBdr>
        </w:div>
        <w:div w:id="1944921289">
          <w:marLeft w:val="640"/>
          <w:marRight w:val="0"/>
          <w:marTop w:val="0"/>
          <w:marBottom w:val="0"/>
          <w:divBdr>
            <w:top w:val="none" w:sz="0" w:space="0" w:color="auto"/>
            <w:left w:val="none" w:sz="0" w:space="0" w:color="auto"/>
            <w:bottom w:val="none" w:sz="0" w:space="0" w:color="auto"/>
            <w:right w:val="none" w:sz="0" w:space="0" w:color="auto"/>
          </w:divBdr>
        </w:div>
        <w:div w:id="1166944710">
          <w:marLeft w:val="640"/>
          <w:marRight w:val="0"/>
          <w:marTop w:val="0"/>
          <w:marBottom w:val="0"/>
          <w:divBdr>
            <w:top w:val="none" w:sz="0" w:space="0" w:color="auto"/>
            <w:left w:val="none" w:sz="0" w:space="0" w:color="auto"/>
            <w:bottom w:val="none" w:sz="0" w:space="0" w:color="auto"/>
            <w:right w:val="none" w:sz="0" w:space="0" w:color="auto"/>
          </w:divBdr>
        </w:div>
        <w:div w:id="800267751">
          <w:marLeft w:val="640"/>
          <w:marRight w:val="0"/>
          <w:marTop w:val="0"/>
          <w:marBottom w:val="0"/>
          <w:divBdr>
            <w:top w:val="none" w:sz="0" w:space="0" w:color="auto"/>
            <w:left w:val="none" w:sz="0" w:space="0" w:color="auto"/>
            <w:bottom w:val="none" w:sz="0" w:space="0" w:color="auto"/>
            <w:right w:val="none" w:sz="0" w:space="0" w:color="auto"/>
          </w:divBdr>
        </w:div>
        <w:div w:id="1215192771">
          <w:marLeft w:val="640"/>
          <w:marRight w:val="0"/>
          <w:marTop w:val="0"/>
          <w:marBottom w:val="0"/>
          <w:divBdr>
            <w:top w:val="none" w:sz="0" w:space="0" w:color="auto"/>
            <w:left w:val="none" w:sz="0" w:space="0" w:color="auto"/>
            <w:bottom w:val="none" w:sz="0" w:space="0" w:color="auto"/>
            <w:right w:val="none" w:sz="0" w:space="0" w:color="auto"/>
          </w:divBdr>
        </w:div>
        <w:div w:id="2133790839">
          <w:marLeft w:val="640"/>
          <w:marRight w:val="0"/>
          <w:marTop w:val="0"/>
          <w:marBottom w:val="0"/>
          <w:divBdr>
            <w:top w:val="none" w:sz="0" w:space="0" w:color="auto"/>
            <w:left w:val="none" w:sz="0" w:space="0" w:color="auto"/>
            <w:bottom w:val="none" w:sz="0" w:space="0" w:color="auto"/>
            <w:right w:val="none" w:sz="0" w:space="0" w:color="auto"/>
          </w:divBdr>
        </w:div>
        <w:div w:id="550531632">
          <w:marLeft w:val="640"/>
          <w:marRight w:val="0"/>
          <w:marTop w:val="0"/>
          <w:marBottom w:val="0"/>
          <w:divBdr>
            <w:top w:val="none" w:sz="0" w:space="0" w:color="auto"/>
            <w:left w:val="none" w:sz="0" w:space="0" w:color="auto"/>
            <w:bottom w:val="none" w:sz="0" w:space="0" w:color="auto"/>
            <w:right w:val="none" w:sz="0" w:space="0" w:color="auto"/>
          </w:divBdr>
        </w:div>
        <w:div w:id="1371297384">
          <w:marLeft w:val="640"/>
          <w:marRight w:val="0"/>
          <w:marTop w:val="0"/>
          <w:marBottom w:val="0"/>
          <w:divBdr>
            <w:top w:val="none" w:sz="0" w:space="0" w:color="auto"/>
            <w:left w:val="none" w:sz="0" w:space="0" w:color="auto"/>
            <w:bottom w:val="none" w:sz="0" w:space="0" w:color="auto"/>
            <w:right w:val="none" w:sz="0" w:space="0" w:color="auto"/>
          </w:divBdr>
        </w:div>
        <w:div w:id="1868129891">
          <w:marLeft w:val="640"/>
          <w:marRight w:val="0"/>
          <w:marTop w:val="0"/>
          <w:marBottom w:val="0"/>
          <w:divBdr>
            <w:top w:val="none" w:sz="0" w:space="0" w:color="auto"/>
            <w:left w:val="none" w:sz="0" w:space="0" w:color="auto"/>
            <w:bottom w:val="none" w:sz="0" w:space="0" w:color="auto"/>
            <w:right w:val="none" w:sz="0" w:space="0" w:color="auto"/>
          </w:divBdr>
        </w:div>
        <w:div w:id="64959562">
          <w:marLeft w:val="640"/>
          <w:marRight w:val="0"/>
          <w:marTop w:val="0"/>
          <w:marBottom w:val="0"/>
          <w:divBdr>
            <w:top w:val="none" w:sz="0" w:space="0" w:color="auto"/>
            <w:left w:val="none" w:sz="0" w:space="0" w:color="auto"/>
            <w:bottom w:val="none" w:sz="0" w:space="0" w:color="auto"/>
            <w:right w:val="none" w:sz="0" w:space="0" w:color="auto"/>
          </w:divBdr>
        </w:div>
        <w:div w:id="146438208">
          <w:marLeft w:val="640"/>
          <w:marRight w:val="0"/>
          <w:marTop w:val="0"/>
          <w:marBottom w:val="0"/>
          <w:divBdr>
            <w:top w:val="none" w:sz="0" w:space="0" w:color="auto"/>
            <w:left w:val="none" w:sz="0" w:space="0" w:color="auto"/>
            <w:bottom w:val="none" w:sz="0" w:space="0" w:color="auto"/>
            <w:right w:val="none" w:sz="0" w:space="0" w:color="auto"/>
          </w:divBdr>
        </w:div>
        <w:div w:id="1555383910">
          <w:marLeft w:val="640"/>
          <w:marRight w:val="0"/>
          <w:marTop w:val="0"/>
          <w:marBottom w:val="0"/>
          <w:divBdr>
            <w:top w:val="none" w:sz="0" w:space="0" w:color="auto"/>
            <w:left w:val="none" w:sz="0" w:space="0" w:color="auto"/>
            <w:bottom w:val="none" w:sz="0" w:space="0" w:color="auto"/>
            <w:right w:val="none" w:sz="0" w:space="0" w:color="auto"/>
          </w:divBdr>
        </w:div>
        <w:div w:id="1571689402">
          <w:marLeft w:val="640"/>
          <w:marRight w:val="0"/>
          <w:marTop w:val="0"/>
          <w:marBottom w:val="0"/>
          <w:divBdr>
            <w:top w:val="none" w:sz="0" w:space="0" w:color="auto"/>
            <w:left w:val="none" w:sz="0" w:space="0" w:color="auto"/>
            <w:bottom w:val="none" w:sz="0" w:space="0" w:color="auto"/>
            <w:right w:val="none" w:sz="0" w:space="0" w:color="auto"/>
          </w:divBdr>
        </w:div>
        <w:div w:id="1208638719">
          <w:marLeft w:val="640"/>
          <w:marRight w:val="0"/>
          <w:marTop w:val="0"/>
          <w:marBottom w:val="0"/>
          <w:divBdr>
            <w:top w:val="none" w:sz="0" w:space="0" w:color="auto"/>
            <w:left w:val="none" w:sz="0" w:space="0" w:color="auto"/>
            <w:bottom w:val="none" w:sz="0" w:space="0" w:color="auto"/>
            <w:right w:val="none" w:sz="0" w:space="0" w:color="auto"/>
          </w:divBdr>
        </w:div>
        <w:div w:id="936712030">
          <w:marLeft w:val="640"/>
          <w:marRight w:val="0"/>
          <w:marTop w:val="0"/>
          <w:marBottom w:val="0"/>
          <w:divBdr>
            <w:top w:val="none" w:sz="0" w:space="0" w:color="auto"/>
            <w:left w:val="none" w:sz="0" w:space="0" w:color="auto"/>
            <w:bottom w:val="none" w:sz="0" w:space="0" w:color="auto"/>
            <w:right w:val="none" w:sz="0" w:space="0" w:color="auto"/>
          </w:divBdr>
        </w:div>
        <w:div w:id="2041851905">
          <w:marLeft w:val="640"/>
          <w:marRight w:val="0"/>
          <w:marTop w:val="0"/>
          <w:marBottom w:val="0"/>
          <w:divBdr>
            <w:top w:val="none" w:sz="0" w:space="0" w:color="auto"/>
            <w:left w:val="none" w:sz="0" w:space="0" w:color="auto"/>
            <w:bottom w:val="none" w:sz="0" w:space="0" w:color="auto"/>
            <w:right w:val="none" w:sz="0" w:space="0" w:color="auto"/>
          </w:divBdr>
        </w:div>
        <w:div w:id="726562888">
          <w:marLeft w:val="640"/>
          <w:marRight w:val="0"/>
          <w:marTop w:val="0"/>
          <w:marBottom w:val="0"/>
          <w:divBdr>
            <w:top w:val="none" w:sz="0" w:space="0" w:color="auto"/>
            <w:left w:val="none" w:sz="0" w:space="0" w:color="auto"/>
            <w:bottom w:val="none" w:sz="0" w:space="0" w:color="auto"/>
            <w:right w:val="none" w:sz="0" w:space="0" w:color="auto"/>
          </w:divBdr>
        </w:div>
        <w:div w:id="239104695">
          <w:marLeft w:val="640"/>
          <w:marRight w:val="0"/>
          <w:marTop w:val="0"/>
          <w:marBottom w:val="0"/>
          <w:divBdr>
            <w:top w:val="none" w:sz="0" w:space="0" w:color="auto"/>
            <w:left w:val="none" w:sz="0" w:space="0" w:color="auto"/>
            <w:bottom w:val="none" w:sz="0" w:space="0" w:color="auto"/>
            <w:right w:val="none" w:sz="0" w:space="0" w:color="auto"/>
          </w:divBdr>
        </w:div>
        <w:div w:id="1864393831">
          <w:marLeft w:val="640"/>
          <w:marRight w:val="0"/>
          <w:marTop w:val="0"/>
          <w:marBottom w:val="0"/>
          <w:divBdr>
            <w:top w:val="none" w:sz="0" w:space="0" w:color="auto"/>
            <w:left w:val="none" w:sz="0" w:space="0" w:color="auto"/>
            <w:bottom w:val="none" w:sz="0" w:space="0" w:color="auto"/>
            <w:right w:val="none" w:sz="0" w:space="0" w:color="auto"/>
          </w:divBdr>
        </w:div>
        <w:div w:id="2085951246">
          <w:marLeft w:val="640"/>
          <w:marRight w:val="0"/>
          <w:marTop w:val="0"/>
          <w:marBottom w:val="0"/>
          <w:divBdr>
            <w:top w:val="none" w:sz="0" w:space="0" w:color="auto"/>
            <w:left w:val="none" w:sz="0" w:space="0" w:color="auto"/>
            <w:bottom w:val="none" w:sz="0" w:space="0" w:color="auto"/>
            <w:right w:val="none" w:sz="0" w:space="0" w:color="auto"/>
          </w:divBdr>
        </w:div>
        <w:div w:id="2130125738">
          <w:marLeft w:val="640"/>
          <w:marRight w:val="0"/>
          <w:marTop w:val="0"/>
          <w:marBottom w:val="0"/>
          <w:divBdr>
            <w:top w:val="none" w:sz="0" w:space="0" w:color="auto"/>
            <w:left w:val="none" w:sz="0" w:space="0" w:color="auto"/>
            <w:bottom w:val="none" w:sz="0" w:space="0" w:color="auto"/>
            <w:right w:val="none" w:sz="0" w:space="0" w:color="auto"/>
          </w:divBdr>
        </w:div>
        <w:div w:id="888497114">
          <w:marLeft w:val="640"/>
          <w:marRight w:val="0"/>
          <w:marTop w:val="0"/>
          <w:marBottom w:val="0"/>
          <w:divBdr>
            <w:top w:val="none" w:sz="0" w:space="0" w:color="auto"/>
            <w:left w:val="none" w:sz="0" w:space="0" w:color="auto"/>
            <w:bottom w:val="none" w:sz="0" w:space="0" w:color="auto"/>
            <w:right w:val="none" w:sz="0" w:space="0" w:color="auto"/>
          </w:divBdr>
        </w:div>
        <w:div w:id="1107966270">
          <w:marLeft w:val="640"/>
          <w:marRight w:val="0"/>
          <w:marTop w:val="0"/>
          <w:marBottom w:val="0"/>
          <w:divBdr>
            <w:top w:val="none" w:sz="0" w:space="0" w:color="auto"/>
            <w:left w:val="none" w:sz="0" w:space="0" w:color="auto"/>
            <w:bottom w:val="none" w:sz="0" w:space="0" w:color="auto"/>
            <w:right w:val="none" w:sz="0" w:space="0" w:color="auto"/>
          </w:divBdr>
        </w:div>
        <w:div w:id="717246381">
          <w:marLeft w:val="640"/>
          <w:marRight w:val="0"/>
          <w:marTop w:val="0"/>
          <w:marBottom w:val="0"/>
          <w:divBdr>
            <w:top w:val="none" w:sz="0" w:space="0" w:color="auto"/>
            <w:left w:val="none" w:sz="0" w:space="0" w:color="auto"/>
            <w:bottom w:val="none" w:sz="0" w:space="0" w:color="auto"/>
            <w:right w:val="none" w:sz="0" w:space="0" w:color="auto"/>
          </w:divBdr>
        </w:div>
        <w:div w:id="1147278537">
          <w:marLeft w:val="640"/>
          <w:marRight w:val="0"/>
          <w:marTop w:val="0"/>
          <w:marBottom w:val="0"/>
          <w:divBdr>
            <w:top w:val="none" w:sz="0" w:space="0" w:color="auto"/>
            <w:left w:val="none" w:sz="0" w:space="0" w:color="auto"/>
            <w:bottom w:val="none" w:sz="0" w:space="0" w:color="auto"/>
            <w:right w:val="none" w:sz="0" w:space="0" w:color="auto"/>
          </w:divBdr>
        </w:div>
        <w:div w:id="1890142388">
          <w:marLeft w:val="640"/>
          <w:marRight w:val="0"/>
          <w:marTop w:val="0"/>
          <w:marBottom w:val="0"/>
          <w:divBdr>
            <w:top w:val="none" w:sz="0" w:space="0" w:color="auto"/>
            <w:left w:val="none" w:sz="0" w:space="0" w:color="auto"/>
            <w:bottom w:val="none" w:sz="0" w:space="0" w:color="auto"/>
            <w:right w:val="none" w:sz="0" w:space="0" w:color="auto"/>
          </w:divBdr>
        </w:div>
        <w:div w:id="1370256278">
          <w:marLeft w:val="640"/>
          <w:marRight w:val="0"/>
          <w:marTop w:val="0"/>
          <w:marBottom w:val="0"/>
          <w:divBdr>
            <w:top w:val="none" w:sz="0" w:space="0" w:color="auto"/>
            <w:left w:val="none" w:sz="0" w:space="0" w:color="auto"/>
            <w:bottom w:val="none" w:sz="0" w:space="0" w:color="auto"/>
            <w:right w:val="none" w:sz="0" w:space="0" w:color="auto"/>
          </w:divBdr>
        </w:div>
        <w:div w:id="1656446278">
          <w:marLeft w:val="640"/>
          <w:marRight w:val="0"/>
          <w:marTop w:val="0"/>
          <w:marBottom w:val="0"/>
          <w:divBdr>
            <w:top w:val="none" w:sz="0" w:space="0" w:color="auto"/>
            <w:left w:val="none" w:sz="0" w:space="0" w:color="auto"/>
            <w:bottom w:val="none" w:sz="0" w:space="0" w:color="auto"/>
            <w:right w:val="none" w:sz="0" w:space="0" w:color="auto"/>
          </w:divBdr>
        </w:div>
        <w:div w:id="1534925075">
          <w:marLeft w:val="640"/>
          <w:marRight w:val="0"/>
          <w:marTop w:val="0"/>
          <w:marBottom w:val="0"/>
          <w:divBdr>
            <w:top w:val="none" w:sz="0" w:space="0" w:color="auto"/>
            <w:left w:val="none" w:sz="0" w:space="0" w:color="auto"/>
            <w:bottom w:val="none" w:sz="0" w:space="0" w:color="auto"/>
            <w:right w:val="none" w:sz="0" w:space="0" w:color="auto"/>
          </w:divBdr>
        </w:div>
        <w:div w:id="48919012">
          <w:marLeft w:val="640"/>
          <w:marRight w:val="0"/>
          <w:marTop w:val="0"/>
          <w:marBottom w:val="0"/>
          <w:divBdr>
            <w:top w:val="none" w:sz="0" w:space="0" w:color="auto"/>
            <w:left w:val="none" w:sz="0" w:space="0" w:color="auto"/>
            <w:bottom w:val="none" w:sz="0" w:space="0" w:color="auto"/>
            <w:right w:val="none" w:sz="0" w:space="0" w:color="auto"/>
          </w:divBdr>
        </w:div>
        <w:div w:id="1451124566">
          <w:marLeft w:val="640"/>
          <w:marRight w:val="0"/>
          <w:marTop w:val="0"/>
          <w:marBottom w:val="0"/>
          <w:divBdr>
            <w:top w:val="none" w:sz="0" w:space="0" w:color="auto"/>
            <w:left w:val="none" w:sz="0" w:space="0" w:color="auto"/>
            <w:bottom w:val="none" w:sz="0" w:space="0" w:color="auto"/>
            <w:right w:val="none" w:sz="0" w:space="0" w:color="auto"/>
          </w:divBdr>
        </w:div>
        <w:div w:id="2107378278">
          <w:marLeft w:val="640"/>
          <w:marRight w:val="0"/>
          <w:marTop w:val="0"/>
          <w:marBottom w:val="0"/>
          <w:divBdr>
            <w:top w:val="none" w:sz="0" w:space="0" w:color="auto"/>
            <w:left w:val="none" w:sz="0" w:space="0" w:color="auto"/>
            <w:bottom w:val="none" w:sz="0" w:space="0" w:color="auto"/>
            <w:right w:val="none" w:sz="0" w:space="0" w:color="auto"/>
          </w:divBdr>
        </w:div>
        <w:div w:id="2018924984">
          <w:marLeft w:val="640"/>
          <w:marRight w:val="0"/>
          <w:marTop w:val="0"/>
          <w:marBottom w:val="0"/>
          <w:divBdr>
            <w:top w:val="none" w:sz="0" w:space="0" w:color="auto"/>
            <w:left w:val="none" w:sz="0" w:space="0" w:color="auto"/>
            <w:bottom w:val="none" w:sz="0" w:space="0" w:color="auto"/>
            <w:right w:val="none" w:sz="0" w:space="0" w:color="auto"/>
          </w:divBdr>
        </w:div>
        <w:div w:id="24672583">
          <w:marLeft w:val="640"/>
          <w:marRight w:val="0"/>
          <w:marTop w:val="0"/>
          <w:marBottom w:val="0"/>
          <w:divBdr>
            <w:top w:val="none" w:sz="0" w:space="0" w:color="auto"/>
            <w:left w:val="none" w:sz="0" w:space="0" w:color="auto"/>
            <w:bottom w:val="none" w:sz="0" w:space="0" w:color="auto"/>
            <w:right w:val="none" w:sz="0" w:space="0" w:color="auto"/>
          </w:divBdr>
        </w:div>
        <w:div w:id="1093548450">
          <w:marLeft w:val="640"/>
          <w:marRight w:val="0"/>
          <w:marTop w:val="0"/>
          <w:marBottom w:val="0"/>
          <w:divBdr>
            <w:top w:val="none" w:sz="0" w:space="0" w:color="auto"/>
            <w:left w:val="none" w:sz="0" w:space="0" w:color="auto"/>
            <w:bottom w:val="none" w:sz="0" w:space="0" w:color="auto"/>
            <w:right w:val="none" w:sz="0" w:space="0" w:color="auto"/>
          </w:divBdr>
        </w:div>
        <w:div w:id="101922461">
          <w:marLeft w:val="640"/>
          <w:marRight w:val="0"/>
          <w:marTop w:val="0"/>
          <w:marBottom w:val="0"/>
          <w:divBdr>
            <w:top w:val="none" w:sz="0" w:space="0" w:color="auto"/>
            <w:left w:val="none" w:sz="0" w:space="0" w:color="auto"/>
            <w:bottom w:val="none" w:sz="0" w:space="0" w:color="auto"/>
            <w:right w:val="none" w:sz="0" w:space="0" w:color="auto"/>
          </w:divBdr>
        </w:div>
        <w:div w:id="1008363872">
          <w:marLeft w:val="640"/>
          <w:marRight w:val="0"/>
          <w:marTop w:val="0"/>
          <w:marBottom w:val="0"/>
          <w:divBdr>
            <w:top w:val="none" w:sz="0" w:space="0" w:color="auto"/>
            <w:left w:val="none" w:sz="0" w:space="0" w:color="auto"/>
            <w:bottom w:val="none" w:sz="0" w:space="0" w:color="auto"/>
            <w:right w:val="none" w:sz="0" w:space="0" w:color="auto"/>
          </w:divBdr>
        </w:div>
        <w:div w:id="717121639">
          <w:marLeft w:val="640"/>
          <w:marRight w:val="0"/>
          <w:marTop w:val="0"/>
          <w:marBottom w:val="0"/>
          <w:divBdr>
            <w:top w:val="none" w:sz="0" w:space="0" w:color="auto"/>
            <w:left w:val="none" w:sz="0" w:space="0" w:color="auto"/>
            <w:bottom w:val="none" w:sz="0" w:space="0" w:color="auto"/>
            <w:right w:val="none" w:sz="0" w:space="0" w:color="auto"/>
          </w:divBdr>
        </w:div>
        <w:div w:id="1510098439">
          <w:marLeft w:val="640"/>
          <w:marRight w:val="0"/>
          <w:marTop w:val="0"/>
          <w:marBottom w:val="0"/>
          <w:divBdr>
            <w:top w:val="none" w:sz="0" w:space="0" w:color="auto"/>
            <w:left w:val="none" w:sz="0" w:space="0" w:color="auto"/>
            <w:bottom w:val="none" w:sz="0" w:space="0" w:color="auto"/>
            <w:right w:val="none" w:sz="0" w:space="0" w:color="auto"/>
          </w:divBdr>
        </w:div>
        <w:div w:id="572086667">
          <w:marLeft w:val="640"/>
          <w:marRight w:val="0"/>
          <w:marTop w:val="0"/>
          <w:marBottom w:val="0"/>
          <w:divBdr>
            <w:top w:val="none" w:sz="0" w:space="0" w:color="auto"/>
            <w:left w:val="none" w:sz="0" w:space="0" w:color="auto"/>
            <w:bottom w:val="none" w:sz="0" w:space="0" w:color="auto"/>
            <w:right w:val="none" w:sz="0" w:space="0" w:color="auto"/>
          </w:divBdr>
        </w:div>
        <w:div w:id="1564219228">
          <w:marLeft w:val="640"/>
          <w:marRight w:val="0"/>
          <w:marTop w:val="0"/>
          <w:marBottom w:val="0"/>
          <w:divBdr>
            <w:top w:val="none" w:sz="0" w:space="0" w:color="auto"/>
            <w:left w:val="none" w:sz="0" w:space="0" w:color="auto"/>
            <w:bottom w:val="none" w:sz="0" w:space="0" w:color="auto"/>
            <w:right w:val="none" w:sz="0" w:space="0" w:color="auto"/>
          </w:divBdr>
        </w:div>
        <w:div w:id="607932534">
          <w:marLeft w:val="640"/>
          <w:marRight w:val="0"/>
          <w:marTop w:val="0"/>
          <w:marBottom w:val="0"/>
          <w:divBdr>
            <w:top w:val="none" w:sz="0" w:space="0" w:color="auto"/>
            <w:left w:val="none" w:sz="0" w:space="0" w:color="auto"/>
            <w:bottom w:val="none" w:sz="0" w:space="0" w:color="auto"/>
            <w:right w:val="none" w:sz="0" w:space="0" w:color="auto"/>
          </w:divBdr>
        </w:div>
        <w:div w:id="1830899764">
          <w:marLeft w:val="640"/>
          <w:marRight w:val="0"/>
          <w:marTop w:val="0"/>
          <w:marBottom w:val="0"/>
          <w:divBdr>
            <w:top w:val="none" w:sz="0" w:space="0" w:color="auto"/>
            <w:left w:val="none" w:sz="0" w:space="0" w:color="auto"/>
            <w:bottom w:val="none" w:sz="0" w:space="0" w:color="auto"/>
            <w:right w:val="none" w:sz="0" w:space="0" w:color="auto"/>
          </w:divBdr>
        </w:div>
        <w:div w:id="2072606451">
          <w:marLeft w:val="640"/>
          <w:marRight w:val="0"/>
          <w:marTop w:val="0"/>
          <w:marBottom w:val="0"/>
          <w:divBdr>
            <w:top w:val="none" w:sz="0" w:space="0" w:color="auto"/>
            <w:left w:val="none" w:sz="0" w:space="0" w:color="auto"/>
            <w:bottom w:val="none" w:sz="0" w:space="0" w:color="auto"/>
            <w:right w:val="none" w:sz="0" w:space="0" w:color="auto"/>
          </w:divBdr>
        </w:div>
        <w:div w:id="44765612">
          <w:marLeft w:val="640"/>
          <w:marRight w:val="0"/>
          <w:marTop w:val="0"/>
          <w:marBottom w:val="0"/>
          <w:divBdr>
            <w:top w:val="none" w:sz="0" w:space="0" w:color="auto"/>
            <w:left w:val="none" w:sz="0" w:space="0" w:color="auto"/>
            <w:bottom w:val="none" w:sz="0" w:space="0" w:color="auto"/>
            <w:right w:val="none" w:sz="0" w:space="0" w:color="auto"/>
          </w:divBdr>
        </w:div>
        <w:div w:id="31811759">
          <w:marLeft w:val="640"/>
          <w:marRight w:val="0"/>
          <w:marTop w:val="0"/>
          <w:marBottom w:val="0"/>
          <w:divBdr>
            <w:top w:val="none" w:sz="0" w:space="0" w:color="auto"/>
            <w:left w:val="none" w:sz="0" w:space="0" w:color="auto"/>
            <w:bottom w:val="none" w:sz="0" w:space="0" w:color="auto"/>
            <w:right w:val="none" w:sz="0" w:space="0" w:color="auto"/>
          </w:divBdr>
        </w:div>
        <w:div w:id="952590238">
          <w:marLeft w:val="640"/>
          <w:marRight w:val="0"/>
          <w:marTop w:val="0"/>
          <w:marBottom w:val="0"/>
          <w:divBdr>
            <w:top w:val="none" w:sz="0" w:space="0" w:color="auto"/>
            <w:left w:val="none" w:sz="0" w:space="0" w:color="auto"/>
            <w:bottom w:val="none" w:sz="0" w:space="0" w:color="auto"/>
            <w:right w:val="none" w:sz="0" w:space="0" w:color="auto"/>
          </w:divBdr>
        </w:div>
        <w:div w:id="1441071351">
          <w:marLeft w:val="640"/>
          <w:marRight w:val="0"/>
          <w:marTop w:val="0"/>
          <w:marBottom w:val="0"/>
          <w:divBdr>
            <w:top w:val="none" w:sz="0" w:space="0" w:color="auto"/>
            <w:left w:val="none" w:sz="0" w:space="0" w:color="auto"/>
            <w:bottom w:val="none" w:sz="0" w:space="0" w:color="auto"/>
            <w:right w:val="none" w:sz="0" w:space="0" w:color="auto"/>
          </w:divBdr>
        </w:div>
        <w:div w:id="419452216">
          <w:marLeft w:val="640"/>
          <w:marRight w:val="0"/>
          <w:marTop w:val="0"/>
          <w:marBottom w:val="0"/>
          <w:divBdr>
            <w:top w:val="none" w:sz="0" w:space="0" w:color="auto"/>
            <w:left w:val="none" w:sz="0" w:space="0" w:color="auto"/>
            <w:bottom w:val="none" w:sz="0" w:space="0" w:color="auto"/>
            <w:right w:val="none" w:sz="0" w:space="0" w:color="auto"/>
          </w:divBdr>
        </w:div>
        <w:div w:id="1642078925">
          <w:marLeft w:val="640"/>
          <w:marRight w:val="0"/>
          <w:marTop w:val="0"/>
          <w:marBottom w:val="0"/>
          <w:divBdr>
            <w:top w:val="none" w:sz="0" w:space="0" w:color="auto"/>
            <w:left w:val="none" w:sz="0" w:space="0" w:color="auto"/>
            <w:bottom w:val="none" w:sz="0" w:space="0" w:color="auto"/>
            <w:right w:val="none" w:sz="0" w:space="0" w:color="auto"/>
          </w:divBdr>
        </w:div>
        <w:div w:id="484861829">
          <w:marLeft w:val="640"/>
          <w:marRight w:val="0"/>
          <w:marTop w:val="0"/>
          <w:marBottom w:val="0"/>
          <w:divBdr>
            <w:top w:val="none" w:sz="0" w:space="0" w:color="auto"/>
            <w:left w:val="none" w:sz="0" w:space="0" w:color="auto"/>
            <w:bottom w:val="none" w:sz="0" w:space="0" w:color="auto"/>
            <w:right w:val="none" w:sz="0" w:space="0" w:color="auto"/>
          </w:divBdr>
        </w:div>
        <w:div w:id="1860972129">
          <w:marLeft w:val="640"/>
          <w:marRight w:val="0"/>
          <w:marTop w:val="0"/>
          <w:marBottom w:val="0"/>
          <w:divBdr>
            <w:top w:val="none" w:sz="0" w:space="0" w:color="auto"/>
            <w:left w:val="none" w:sz="0" w:space="0" w:color="auto"/>
            <w:bottom w:val="none" w:sz="0" w:space="0" w:color="auto"/>
            <w:right w:val="none" w:sz="0" w:space="0" w:color="auto"/>
          </w:divBdr>
        </w:div>
        <w:div w:id="1379090234">
          <w:marLeft w:val="640"/>
          <w:marRight w:val="0"/>
          <w:marTop w:val="0"/>
          <w:marBottom w:val="0"/>
          <w:divBdr>
            <w:top w:val="none" w:sz="0" w:space="0" w:color="auto"/>
            <w:left w:val="none" w:sz="0" w:space="0" w:color="auto"/>
            <w:bottom w:val="none" w:sz="0" w:space="0" w:color="auto"/>
            <w:right w:val="none" w:sz="0" w:space="0" w:color="auto"/>
          </w:divBdr>
        </w:div>
        <w:div w:id="942104282">
          <w:marLeft w:val="640"/>
          <w:marRight w:val="0"/>
          <w:marTop w:val="0"/>
          <w:marBottom w:val="0"/>
          <w:divBdr>
            <w:top w:val="none" w:sz="0" w:space="0" w:color="auto"/>
            <w:left w:val="none" w:sz="0" w:space="0" w:color="auto"/>
            <w:bottom w:val="none" w:sz="0" w:space="0" w:color="auto"/>
            <w:right w:val="none" w:sz="0" w:space="0" w:color="auto"/>
          </w:divBdr>
        </w:div>
        <w:div w:id="2123843414">
          <w:marLeft w:val="640"/>
          <w:marRight w:val="0"/>
          <w:marTop w:val="0"/>
          <w:marBottom w:val="0"/>
          <w:divBdr>
            <w:top w:val="none" w:sz="0" w:space="0" w:color="auto"/>
            <w:left w:val="none" w:sz="0" w:space="0" w:color="auto"/>
            <w:bottom w:val="none" w:sz="0" w:space="0" w:color="auto"/>
            <w:right w:val="none" w:sz="0" w:space="0" w:color="auto"/>
          </w:divBdr>
        </w:div>
        <w:div w:id="1368065005">
          <w:marLeft w:val="640"/>
          <w:marRight w:val="0"/>
          <w:marTop w:val="0"/>
          <w:marBottom w:val="0"/>
          <w:divBdr>
            <w:top w:val="none" w:sz="0" w:space="0" w:color="auto"/>
            <w:left w:val="none" w:sz="0" w:space="0" w:color="auto"/>
            <w:bottom w:val="none" w:sz="0" w:space="0" w:color="auto"/>
            <w:right w:val="none" w:sz="0" w:space="0" w:color="auto"/>
          </w:divBdr>
        </w:div>
        <w:div w:id="290092898">
          <w:marLeft w:val="640"/>
          <w:marRight w:val="0"/>
          <w:marTop w:val="0"/>
          <w:marBottom w:val="0"/>
          <w:divBdr>
            <w:top w:val="none" w:sz="0" w:space="0" w:color="auto"/>
            <w:left w:val="none" w:sz="0" w:space="0" w:color="auto"/>
            <w:bottom w:val="none" w:sz="0" w:space="0" w:color="auto"/>
            <w:right w:val="none" w:sz="0" w:space="0" w:color="auto"/>
          </w:divBdr>
        </w:div>
        <w:div w:id="258686710">
          <w:marLeft w:val="640"/>
          <w:marRight w:val="0"/>
          <w:marTop w:val="0"/>
          <w:marBottom w:val="0"/>
          <w:divBdr>
            <w:top w:val="none" w:sz="0" w:space="0" w:color="auto"/>
            <w:left w:val="none" w:sz="0" w:space="0" w:color="auto"/>
            <w:bottom w:val="none" w:sz="0" w:space="0" w:color="auto"/>
            <w:right w:val="none" w:sz="0" w:space="0" w:color="auto"/>
          </w:divBdr>
        </w:div>
        <w:div w:id="2007315720">
          <w:marLeft w:val="640"/>
          <w:marRight w:val="0"/>
          <w:marTop w:val="0"/>
          <w:marBottom w:val="0"/>
          <w:divBdr>
            <w:top w:val="none" w:sz="0" w:space="0" w:color="auto"/>
            <w:left w:val="none" w:sz="0" w:space="0" w:color="auto"/>
            <w:bottom w:val="none" w:sz="0" w:space="0" w:color="auto"/>
            <w:right w:val="none" w:sz="0" w:space="0" w:color="auto"/>
          </w:divBdr>
        </w:div>
        <w:div w:id="217018569">
          <w:marLeft w:val="640"/>
          <w:marRight w:val="0"/>
          <w:marTop w:val="0"/>
          <w:marBottom w:val="0"/>
          <w:divBdr>
            <w:top w:val="none" w:sz="0" w:space="0" w:color="auto"/>
            <w:left w:val="none" w:sz="0" w:space="0" w:color="auto"/>
            <w:bottom w:val="none" w:sz="0" w:space="0" w:color="auto"/>
            <w:right w:val="none" w:sz="0" w:space="0" w:color="auto"/>
          </w:divBdr>
        </w:div>
        <w:div w:id="10379367">
          <w:marLeft w:val="640"/>
          <w:marRight w:val="0"/>
          <w:marTop w:val="0"/>
          <w:marBottom w:val="0"/>
          <w:divBdr>
            <w:top w:val="none" w:sz="0" w:space="0" w:color="auto"/>
            <w:left w:val="none" w:sz="0" w:space="0" w:color="auto"/>
            <w:bottom w:val="none" w:sz="0" w:space="0" w:color="auto"/>
            <w:right w:val="none" w:sz="0" w:space="0" w:color="auto"/>
          </w:divBdr>
        </w:div>
        <w:div w:id="18748743">
          <w:marLeft w:val="640"/>
          <w:marRight w:val="0"/>
          <w:marTop w:val="0"/>
          <w:marBottom w:val="0"/>
          <w:divBdr>
            <w:top w:val="none" w:sz="0" w:space="0" w:color="auto"/>
            <w:left w:val="none" w:sz="0" w:space="0" w:color="auto"/>
            <w:bottom w:val="none" w:sz="0" w:space="0" w:color="auto"/>
            <w:right w:val="none" w:sz="0" w:space="0" w:color="auto"/>
          </w:divBdr>
        </w:div>
        <w:div w:id="1348829135">
          <w:marLeft w:val="640"/>
          <w:marRight w:val="0"/>
          <w:marTop w:val="0"/>
          <w:marBottom w:val="0"/>
          <w:divBdr>
            <w:top w:val="none" w:sz="0" w:space="0" w:color="auto"/>
            <w:left w:val="none" w:sz="0" w:space="0" w:color="auto"/>
            <w:bottom w:val="none" w:sz="0" w:space="0" w:color="auto"/>
            <w:right w:val="none" w:sz="0" w:space="0" w:color="auto"/>
          </w:divBdr>
        </w:div>
        <w:div w:id="1428579342">
          <w:marLeft w:val="640"/>
          <w:marRight w:val="0"/>
          <w:marTop w:val="0"/>
          <w:marBottom w:val="0"/>
          <w:divBdr>
            <w:top w:val="none" w:sz="0" w:space="0" w:color="auto"/>
            <w:left w:val="none" w:sz="0" w:space="0" w:color="auto"/>
            <w:bottom w:val="none" w:sz="0" w:space="0" w:color="auto"/>
            <w:right w:val="none" w:sz="0" w:space="0" w:color="auto"/>
          </w:divBdr>
        </w:div>
        <w:div w:id="1013978">
          <w:marLeft w:val="640"/>
          <w:marRight w:val="0"/>
          <w:marTop w:val="0"/>
          <w:marBottom w:val="0"/>
          <w:divBdr>
            <w:top w:val="none" w:sz="0" w:space="0" w:color="auto"/>
            <w:left w:val="none" w:sz="0" w:space="0" w:color="auto"/>
            <w:bottom w:val="none" w:sz="0" w:space="0" w:color="auto"/>
            <w:right w:val="none" w:sz="0" w:space="0" w:color="auto"/>
          </w:divBdr>
        </w:div>
        <w:div w:id="1729568269">
          <w:marLeft w:val="640"/>
          <w:marRight w:val="0"/>
          <w:marTop w:val="0"/>
          <w:marBottom w:val="0"/>
          <w:divBdr>
            <w:top w:val="none" w:sz="0" w:space="0" w:color="auto"/>
            <w:left w:val="none" w:sz="0" w:space="0" w:color="auto"/>
            <w:bottom w:val="none" w:sz="0" w:space="0" w:color="auto"/>
            <w:right w:val="none" w:sz="0" w:space="0" w:color="auto"/>
          </w:divBdr>
        </w:div>
        <w:div w:id="1745834346">
          <w:marLeft w:val="640"/>
          <w:marRight w:val="0"/>
          <w:marTop w:val="0"/>
          <w:marBottom w:val="0"/>
          <w:divBdr>
            <w:top w:val="none" w:sz="0" w:space="0" w:color="auto"/>
            <w:left w:val="none" w:sz="0" w:space="0" w:color="auto"/>
            <w:bottom w:val="none" w:sz="0" w:space="0" w:color="auto"/>
            <w:right w:val="none" w:sz="0" w:space="0" w:color="auto"/>
          </w:divBdr>
        </w:div>
        <w:div w:id="1715108577">
          <w:marLeft w:val="640"/>
          <w:marRight w:val="0"/>
          <w:marTop w:val="0"/>
          <w:marBottom w:val="0"/>
          <w:divBdr>
            <w:top w:val="none" w:sz="0" w:space="0" w:color="auto"/>
            <w:left w:val="none" w:sz="0" w:space="0" w:color="auto"/>
            <w:bottom w:val="none" w:sz="0" w:space="0" w:color="auto"/>
            <w:right w:val="none" w:sz="0" w:space="0" w:color="auto"/>
          </w:divBdr>
        </w:div>
        <w:div w:id="709114527">
          <w:marLeft w:val="640"/>
          <w:marRight w:val="0"/>
          <w:marTop w:val="0"/>
          <w:marBottom w:val="0"/>
          <w:divBdr>
            <w:top w:val="none" w:sz="0" w:space="0" w:color="auto"/>
            <w:left w:val="none" w:sz="0" w:space="0" w:color="auto"/>
            <w:bottom w:val="none" w:sz="0" w:space="0" w:color="auto"/>
            <w:right w:val="none" w:sz="0" w:space="0" w:color="auto"/>
          </w:divBdr>
        </w:div>
        <w:div w:id="254558284">
          <w:marLeft w:val="640"/>
          <w:marRight w:val="0"/>
          <w:marTop w:val="0"/>
          <w:marBottom w:val="0"/>
          <w:divBdr>
            <w:top w:val="none" w:sz="0" w:space="0" w:color="auto"/>
            <w:left w:val="none" w:sz="0" w:space="0" w:color="auto"/>
            <w:bottom w:val="none" w:sz="0" w:space="0" w:color="auto"/>
            <w:right w:val="none" w:sz="0" w:space="0" w:color="auto"/>
          </w:divBdr>
        </w:div>
        <w:div w:id="920917889">
          <w:marLeft w:val="640"/>
          <w:marRight w:val="0"/>
          <w:marTop w:val="0"/>
          <w:marBottom w:val="0"/>
          <w:divBdr>
            <w:top w:val="none" w:sz="0" w:space="0" w:color="auto"/>
            <w:left w:val="none" w:sz="0" w:space="0" w:color="auto"/>
            <w:bottom w:val="none" w:sz="0" w:space="0" w:color="auto"/>
            <w:right w:val="none" w:sz="0" w:space="0" w:color="auto"/>
          </w:divBdr>
        </w:div>
      </w:divsChild>
    </w:div>
    <w:div w:id="1372412893">
      <w:bodyDiv w:val="1"/>
      <w:marLeft w:val="0"/>
      <w:marRight w:val="0"/>
      <w:marTop w:val="0"/>
      <w:marBottom w:val="0"/>
      <w:divBdr>
        <w:top w:val="none" w:sz="0" w:space="0" w:color="auto"/>
        <w:left w:val="none" w:sz="0" w:space="0" w:color="auto"/>
        <w:bottom w:val="none" w:sz="0" w:space="0" w:color="auto"/>
        <w:right w:val="none" w:sz="0" w:space="0" w:color="auto"/>
      </w:divBdr>
      <w:divsChild>
        <w:div w:id="2054117821">
          <w:marLeft w:val="640"/>
          <w:marRight w:val="0"/>
          <w:marTop w:val="0"/>
          <w:marBottom w:val="0"/>
          <w:divBdr>
            <w:top w:val="none" w:sz="0" w:space="0" w:color="auto"/>
            <w:left w:val="none" w:sz="0" w:space="0" w:color="auto"/>
            <w:bottom w:val="none" w:sz="0" w:space="0" w:color="auto"/>
            <w:right w:val="none" w:sz="0" w:space="0" w:color="auto"/>
          </w:divBdr>
        </w:div>
        <w:div w:id="933242221">
          <w:marLeft w:val="640"/>
          <w:marRight w:val="0"/>
          <w:marTop w:val="0"/>
          <w:marBottom w:val="0"/>
          <w:divBdr>
            <w:top w:val="none" w:sz="0" w:space="0" w:color="auto"/>
            <w:left w:val="none" w:sz="0" w:space="0" w:color="auto"/>
            <w:bottom w:val="none" w:sz="0" w:space="0" w:color="auto"/>
            <w:right w:val="none" w:sz="0" w:space="0" w:color="auto"/>
          </w:divBdr>
        </w:div>
        <w:div w:id="1497646390">
          <w:marLeft w:val="640"/>
          <w:marRight w:val="0"/>
          <w:marTop w:val="0"/>
          <w:marBottom w:val="0"/>
          <w:divBdr>
            <w:top w:val="none" w:sz="0" w:space="0" w:color="auto"/>
            <w:left w:val="none" w:sz="0" w:space="0" w:color="auto"/>
            <w:bottom w:val="none" w:sz="0" w:space="0" w:color="auto"/>
            <w:right w:val="none" w:sz="0" w:space="0" w:color="auto"/>
          </w:divBdr>
        </w:div>
        <w:div w:id="1430350063">
          <w:marLeft w:val="640"/>
          <w:marRight w:val="0"/>
          <w:marTop w:val="0"/>
          <w:marBottom w:val="0"/>
          <w:divBdr>
            <w:top w:val="none" w:sz="0" w:space="0" w:color="auto"/>
            <w:left w:val="none" w:sz="0" w:space="0" w:color="auto"/>
            <w:bottom w:val="none" w:sz="0" w:space="0" w:color="auto"/>
            <w:right w:val="none" w:sz="0" w:space="0" w:color="auto"/>
          </w:divBdr>
        </w:div>
        <w:div w:id="1066757303">
          <w:marLeft w:val="640"/>
          <w:marRight w:val="0"/>
          <w:marTop w:val="0"/>
          <w:marBottom w:val="0"/>
          <w:divBdr>
            <w:top w:val="none" w:sz="0" w:space="0" w:color="auto"/>
            <w:left w:val="none" w:sz="0" w:space="0" w:color="auto"/>
            <w:bottom w:val="none" w:sz="0" w:space="0" w:color="auto"/>
            <w:right w:val="none" w:sz="0" w:space="0" w:color="auto"/>
          </w:divBdr>
        </w:div>
        <w:div w:id="1526139448">
          <w:marLeft w:val="640"/>
          <w:marRight w:val="0"/>
          <w:marTop w:val="0"/>
          <w:marBottom w:val="0"/>
          <w:divBdr>
            <w:top w:val="none" w:sz="0" w:space="0" w:color="auto"/>
            <w:left w:val="none" w:sz="0" w:space="0" w:color="auto"/>
            <w:bottom w:val="none" w:sz="0" w:space="0" w:color="auto"/>
            <w:right w:val="none" w:sz="0" w:space="0" w:color="auto"/>
          </w:divBdr>
        </w:div>
        <w:div w:id="259799910">
          <w:marLeft w:val="640"/>
          <w:marRight w:val="0"/>
          <w:marTop w:val="0"/>
          <w:marBottom w:val="0"/>
          <w:divBdr>
            <w:top w:val="none" w:sz="0" w:space="0" w:color="auto"/>
            <w:left w:val="none" w:sz="0" w:space="0" w:color="auto"/>
            <w:bottom w:val="none" w:sz="0" w:space="0" w:color="auto"/>
            <w:right w:val="none" w:sz="0" w:space="0" w:color="auto"/>
          </w:divBdr>
        </w:div>
        <w:div w:id="1447696465">
          <w:marLeft w:val="640"/>
          <w:marRight w:val="0"/>
          <w:marTop w:val="0"/>
          <w:marBottom w:val="0"/>
          <w:divBdr>
            <w:top w:val="none" w:sz="0" w:space="0" w:color="auto"/>
            <w:left w:val="none" w:sz="0" w:space="0" w:color="auto"/>
            <w:bottom w:val="none" w:sz="0" w:space="0" w:color="auto"/>
            <w:right w:val="none" w:sz="0" w:space="0" w:color="auto"/>
          </w:divBdr>
        </w:div>
        <w:div w:id="1816992214">
          <w:marLeft w:val="640"/>
          <w:marRight w:val="0"/>
          <w:marTop w:val="0"/>
          <w:marBottom w:val="0"/>
          <w:divBdr>
            <w:top w:val="none" w:sz="0" w:space="0" w:color="auto"/>
            <w:left w:val="none" w:sz="0" w:space="0" w:color="auto"/>
            <w:bottom w:val="none" w:sz="0" w:space="0" w:color="auto"/>
            <w:right w:val="none" w:sz="0" w:space="0" w:color="auto"/>
          </w:divBdr>
        </w:div>
        <w:div w:id="878320652">
          <w:marLeft w:val="640"/>
          <w:marRight w:val="0"/>
          <w:marTop w:val="0"/>
          <w:marBottom w:val="0"/>
          <w:divBdr>
            <w:top w:val="none" w:sz="0" w:space="0" w:color="auto"/>
            <w:left w:val="none" w:sz="0" w:space="0" w:color="auto"/>
            <w:bottom w:val="none" w:sz="0" w:space="0" w:color="auto"/>
            <w:right w:val="none" w:sz="0" w:space="0" w:color="auto"/>
          </w:divBdr>
        </w:div>
        <w:div w:id="2028748244">
          <w:marLeft w:val="640"/>
          <w:marRight w:val="0"/>
          <w:marTop w:val="0"/>
          <w:marBottom w:val="0"/>
          <w:divBdr>
            <w:top w:val="none" w:sz="0" w:space="0" w:color="auto"/>
            <w:left w:val="none" w:sz="0" w:space="0" w:color="auto"/>
            <w:bottom w:val="none" w:sz="0" w:space="0" w:color="auto"/>
            <w:right w:val="none" w:sz="0" w:space="0" w:color="auto"/>
          </w:divBdr>
        </w:div>
        <w:div w:id="351960122">
          <w:marLeft w:val="640"/>
          <w:marRight w:val="0"/>
          <w:marTop w:val="0"/>
          <w:marBottom w:val="0"/>
          <w:divBdr>
            <w:top w:val="none" w:sz="0" w:space="0" w:color="auto"/>
            <w:left w:val="none" w:sz="0" w:space="0" w:color="auto"/>
            <w:bottom w:val="none" w:sz="0" w:space="0" w:color="auto"/>
            <w:right w:val="none" w:sz="0" w:space="0" w:color="auto"/>
          </w:divBdr>
        </w:div>
        <w:div w:id="2010868530">
          <w:marLeft w:val="640"/>
          <w:marRight w:val="0"/>
          <w:marTop w:val="0"/>
          <w:marBottom w:val="0"/>
          <w:divBdr>
            <w:top w:val="none" w:sz="0" w:space="0" w:color="auto"/>
            <w:left w:val="none" w:sz="0" w:space="0" w:color="auto"/>
            <w:bottom w:val="none" w:sz="0" w:space="0" w:color="auto"/>
            <w:right w:val="none" w:sz="0" w:space="0" w:color="auto"/>
          </w:divBdr>
        </w:div>
        <w:div w:id="407655266">
          <w:marLeft w:val="640"/>
          <w:marRight w:val="0"/>
          <w:marTop w:val="0"/>
          <w:marBottom w:val="0"/>
          <w:divBdr>
            <w:top w:val="none" w:sz="0" w:space="0" w:color="auto"/>
            <w:left w:val="none" w:sz="0" w:space="0" w:color="auto"/>
            <w:bottom w:val="none" w:sz="0" w:space="0" w:color="auto"/>
            <w:right w:val="none" w:sz="0" w:space="0" w:color="auto"/>
          </w:divBdr>
        </w:div>
        <w:div w:id="1888295196">
          <w:marLeft w:val="640"/>
          <w:marRight w:val="0"/>
          <w:marTop w:val="0"/>
          <w:marBottom w:val="0"/>
          <w:divBdr>
            <w:top w:val="none" w:sz="0" w:space="0" w:color="auto"/>
            <w:left w:val="none" w:sz="0" w:space="0" w:color="auto"/>
            <w:bottom w:val="none" w:sz="0" w:space="0" w:color="auto"/>
            <w:right w:val="none" w:sz="0" w:space="0" w:color="auto"/>
          </w:divBdr>
        </w:div>
        <w:div w:id="1455640923">
          <w:marLeft w:val="640"/>
          <w:marRight w:val="0"/>
          <w:marTop w:val="0"/>
          <w:marBottom w:val="0"/>
          <w:divBdr>
            <w:top w:val="none" w:sz="0" w:space="0" w:color="auto"/>
            <w:left w:val="none" w:sz="0" w:space="0" w:color="auto"/>
            <w:bottom w:val="none" w:sz="0" w:space="0" w:color="auto"/>
            <w:right w:val="none" w:sz="0" w:space="0" w:color="auto"/>
          </w:divBdr>
        </w:div>
        <w:div w:id="612437762">
          <w:marLeft w:val="640"/>
          <w:marRight w:val="0"/>
          <w:marTop w:val="0"/>
          <w:marBottom w:val="0"/>
          <w:divBdr>
            <w:top w:val="none" w:sz="0" w:space="0" w:color="auto"/>
            <w:left w:val="none" w:sz="0" w:space="0" w:color="auto"/>
            <w:bottom w:val="none" w:sz="0" w:space="0" w:color="auto"/>
            <w:right w:val="none" w:sz="0" w:space="0" w:color="auto"/>
          </w:divBdr>
        </w:div>
        <w:div w:id="1215236919">
          <w:marLeft w:val="640"/>
          <w:marRight w:val="0"/>
          <w:marTop w:val="0"/>
          <w:marBottom w:val="0"/>
          <w:divBdr>
            <w:top w:val="none" w:sz="0" w:space="0" w:color="auto"/>
            <w:left w:val="none" w:sz="0" w:space="0" w:color="auto"/>
            <w:bottom w:val="none" w:sz="0" w:space="0" w:color="auto"/>
            <w:right w:val="none" w:sz="0" w:space="0" w:color="auto"/>
          </w:divBdr>
        </w:div>
        <w:div w:id="1273787354">
          <w:marLeft w:val="640"/>
          <w:marRight w:val="0"/>
          <w:marTop w:val="0"/>
          <w:marBottom w:val="0"/>
          <w:divBdr>
            <w:top w:val="none" w:sz="0" w:space="0" w:color="auto"/>
            <w:left w:val="none" w:sz="0" w:space="0" w:color="auto"/>
            <w:bottom w:val="none" w:sz="0" w:space="0" w:color="auto"/>
            <w:right w:val="none" w:sz="0" w:space="0" w:color="auto"/>
          </w:divBdr>
        </w:div>
        <w:div w:id="702244736">
          <w:marLeft w:val="640"/>
          <w:marRight w:val="0"/>
          <w:marTop w:val="0"/>
          <w:marBottom w:val="0"/>
          <w:divBdr>
            <w:top w:val="none" w:sz="0" w:space="0" w:color="auto"/>
            <w:left w:val="none" w:sz="0" w:space="0" w:color="auto"/>
            <w:bottom w:val="none" w:sz="0" w:space="0" w:color="auto"/>
            <w:right w:val="none" w:sz="0" w:space="0" w:color="auto"/>
          </w:divBdr>
        </w:div>
        <w:div w:id="1163856450">
          <w:marLeft w:val="640"/>
          <w:marRight w:val="0"/>
          <w:marTop w:val="0"/>
          <w:marBottom w:val="0"/>
          <w:divBdr>
            <w:top w:val="none" w:sz="0" w:space="0" w:color="auto"/>
            <w:left w:val="none" w:sz="0" w:space="0" w:color="auto"/>
            <w:bottom w:val="none" w:sz="0" w:space="0" w:color="auto"/>
            <w:right w:val="none" w:sz="0" w:space="0" w:color="auto"/>
          </w:divBdr>
        </w:div>
        <w:div w:id="2113426605">
          <w:marLeft w:val="640"/>
          <w:marRight w:val="0"/>
          <w:marTop w:val="0"/>
          <w:marBottom w:val="0"/>
          <w:divBdr>
            <w:top w:val="none" w:sz="0" w:space="0" w:color="auto"/>
            <w:left w:val="none" w:sz="0" w:space="0" w:color="auto"/>
            <w:bottom w:val="none" w:sz="0" w:space="0" w:color="auto"/>
            <w:right w:val="none" w:sz="0" w:space="0" w:color="auto"/>
          </w:divBdr>
        </w:div>
        <w:div w:id="561479062">
          <w:marLeft w:val="640"/>
          <w:marRight w:val="0"/>
          <w:marTop w:val="0"/>
          <w:marBottom w:val="0"/>
          <w:divBdr>
            <w:top w:val="none" w:sz="0" w:space="0" w:color="auto"/>
            <w:left w:val="none" w:sz="0" w:space="0" w:color="auto"/>
            <w:bottom w:val="none" w:sz="0" w:space="0" w:color="auto"/>
            <w:right w:val="none" w:sz="0" w:space="0" w:color="auto"/>
          </w:divBdr>
        </w:div>
        <w:div w:id="78017905">
          <w:marLeft w:val="640"/>
          <w:marRight w:val="0"/>
          <w:marTop w:val="0"/>
          <w:marBottom w:val="0"/>
          <w:divBdr>
            <w:top w:val="none" w:sz="0" w:space="0" w:color="auto"/>
            <w:left w:val="none" w:sz="0" w:space="0" w:color="auto"/>
            <w:bottom w:val="none" w:sz="0" w:space="0" w:color="auto"/>
            <w:right w:val="none" w:sz="0" w:space="0" w:color="auto"/>
          </w:divBdr>
        </w:div>
        <w:div w:id="738790978">
          <w:marLeft w:val="640"/>
          <w:marRight w:val="0"/>
          <w:marTop w:val="0"/>
          <w:marBottom w:val="0"/>
          <w:divBdr>
            <w:top w:val="none" w:sz="0" w:space="0" w:color="auto"/>
            <w:left w:val="none" w:sz="0" w:space="0" w:color="auto"/>
            <w:bottom w:val="none" w:sz="0" w:space="0" w:color="auto"/>
            <w:right w:val="none" w:sz="0" w:space="0" w:color="auto"/>
          </w:divBdr>
        </w:div>
        <w:div w:id="207645724">
          <w:marLeft w:val="640"/>
          <w:marRight w:val="0"/>
          <w:marTop w:val="0"/>
          <w:marBottom w:val="0"/>
          <w:divBdr>
            <w:top w:val="none" w:sz="0" w:space="0" w:color="auto"/>
            <w:left w:val="none" w:sz="0" w:space="0" w:color="auto"/>
            <w:bottom w:val="none" w:sz="0" w:space="0" w:color="auto"/>
            <w:right w:val="none" w:sz="0" w:space="0" w:color="auto"/>
          </w:divBdr>
        </w:div>
        <w:div w:id="154341946">
          <w:marLeft w:val="640"/>
          <w:marRight w:val="0"/>
          <w:marTop w:val="0"/>
          <w:marBottom w:val="0"/>
          <w:divBdr>
            <w:top w:val="none" w:sz="0" w:space="0" w:color="auto"/>
            <w:left w:val="none" w:sz="0" w:space="0" w:color="auto"/>
            <w:bottom w:val="none" w:sz="0" w:space="0" w:color="auto"/>
            <w:right w:val="none" w:sz="0" w:space="0" w:color="auto"/>
          </w:divBdr>
        </w:div>
        <w:div w:id="949169377">
          <w:marLeft w:val="640"/>
          <w:marRight w:val="0"/>
          <w:marTop w:val="0"/>
          <w:marBottom w:val="0"/>
          <w:divBdr>
            <w:top w:val="none" w:sz="0" w:space="0" w:color="auto"/>
            <w:left w:val="none" w:sz="0" w:space="0" w:color="auto"/>
            <w:bottom w:val="none" w:sz="0" w:space="0" w:color="auto"/>
            <w:right w:val="none" w:sz="0" w:space="0" w:color="auto"/>
          </w:divBdr>
        </w:div>
        <w:div w:id="934283845">
          <w:marLeft w:val="640"/>
          <w:marRight w:val="0"/>
          <w:marTop w:val="0"/>
          <w:marBottom w:val="0"/>
          <w:divBdr>
            <w:top w:val="none" w:sz="0" w:space="0" w:color="auto"/>
            <w:left w:val="none" w:sz="0" w:space="0" w:color="auto"/>
            <w:bottom w:val="none" w:sz="0" w:space="0" w:color="auto"/>
            <w:right w:val="none" w:sz="0" w:space="0" w:color="auto"/>
          </w:divBdr>
        </w:div>
        <w:div w:id="87623345">
          <w:marLeft w:val="640"/>
          <w:marRight w:val="0"/>
          <w:marTop w:val="0"/>
          <w:marBottom w:val="0"/>
          <w:divBdr>
            <w:top w:val="none" w:sz="0" w:space="0" w:color="auto"/>
            <w:left w:val="none" w:sz="0" w:space="0" w:color="auto"/>
            <w:bottom w:val="none" w:sz="0" w:space="0" w:color="auto"/>
            <w:right w:val="none" w:sz="0" w:space="0" w:color="auto"/>
          </w:divBdr>
        </w:div>
        <w:div w:id="842936244">
          <w:marLeft w:val="640"/>
          <w:marRight w:val="0"/>
          <w:marTop w:val="0"/>
          <w:marBottom w:val="0"/>
          <w:divBdr>
            <w:top w:val="none" w:sz="0" w:space="0" w:color="auto"/>
            <w:left w:val="none" w:sz="0" w:space="0" w:color="auto"/>
            <w:bottom w:val="none" w:sz="0" w:space="0" w:color="auto"/>
            <w:right w:val="none" w:sz="0" w:space="0" w:color="auto"/>
          </w:divBdr>
        </w:div>
        <w:div w:id="764306177">
          <w:marLeft w:val="640"/>
          <w:marRight w:val="0"/>
          <w:marTop w:val="0"/>
          <w:marBottom w:val="0"/>
          <w:divBdr>
            <w:top w:val="none" w:sz="0" w:space="0" w:color="auto"/>
            <w:left w:val="none" w:sz="0" w:space="0" w:color="auto"/>
            <w:bottom w:val="none" w:sz="0" w:space="0" w:color="auto"/>
            <w:right w:val="none" w:sz="0" w:space="0" w:color="auto"/>
          </w:divBdr>
        </w:div>
        <w:div w:id="1129206771">
          <w:marLeft w:val="640"/>
          <w:marRight w:val="0"/>
          <w:marTop w:val="0"/>
          <w:marBottom w:val="0"/>
          <w:divBdr>
            <w:top w:val="none" w:sz="0" w:space="0" w:color="auto"/>
            <w:left w:val="none" w:sz="0" w:space="0" w:color="auto"/>
            <w:bottom w:val="none" w:sz="0" w:space="0" w:color="auto"/>
            <w:right w:val="none" w:sz="0" w:space="0" w:color="auto"/>
          </w:divBdr>
        </w:div>
        <w:div w:id="539712487">
          <w:marLeft w:val="640"/>
          <w:marRight w:val="0"/>
          <w:marTop w:val="0"/>
          <w:marBottom w:val="0"/>
          <w:divBdr>
            <w:top w:val="none" w:sz="0" w:space="0" w:color="auto"/>
            <w:left w:val="none" w:sz="0" w:space="0" w:color="auto"/>
            <w:bottom w:val="none" w:sz="0" w:space="0" w:color="auto"/>
            <w:right w:val="none" w:sz="0" w:space="0" w:color="auto"/>
          </w:divBdr>
        </w:div>
        <w:div w:id="1616935655">
          <w:marLeft w:val="640"/>
          <w:marRight w:val="0"/>
          <w:marTop w:val="0"/>
          <w:marBottom w:val="0"/>
          <w:divBdr>
            <w:top w:val="none" w:sz="0" w:space="0" w:color="auto"/>
            <w:left w:val="none" w:sz="0" w:space="0" w:color="auto"/>
            <w:bottom w:val="none" w:sz="0" w:space="0" w:color="auto"/>
            <w:right w:val="none" w:sz="0" w:space="0" w:color="auto"/>
          </w:divBdr>
        </w:div>
        <w:div w:id="290482025">
          <w:marLeft w:val="640"/>
          <w:marRight w:val="0"/>
          <w:marTop w:val="0"/>
          <w:marBottom w:val="0"/>
          <w:divBdr>
            <w:top w:val="none" w:sz="0" w:space="0" w:color="auto"/>
            <w:left w:val="none" w:sz="0" w:space="0" w:color="auto"/>
            <w:bottom w:val="none" w:sz="0" w:space="0" w:color="auto"/>
            <w:right w:val="none" w:sz="0" w:space="0" w:color="auto"/>
          </w:divBdr>
        </w:div>
        <w:div w:id="1547453990">
          <w:marLeft w:val="640"/>
          <w:marRight w:val="0"/>
          <w:marTop w:val="0"/>
          <w:marBottom w:val="0"/>
          <w:divBdr>
            <w:top w:val="none" w:sz="0" w:space="0" w:color="auto"/>
            <w:left w:val="none" w:sz="0" w:space="0" w:color="auto"/>
            <w:bottom w:val="none" w:sz="0" w:space="0" w:color="auto"/>
            <w:right w:val="none" w:sz="0" w:space="0" w:color="auto"/>
          </w:divBdr>
        </w:div>
        <w:div w:id="1190217578">
          <w:marLeft w:val="640"/>
          <w:marRight w:val="0"/>
          <w:marTop w:val="0"/>
          <w:marBottom w:val="0"/>
          <w:divBdr>
            <w:top w:val="none" w:sz="0" w:space="0" w:color="auto"/>
            <w:left w:val="none" w:sz="0" w:space="0" w:color="auto"/>
            <w:bottom w:val="none" w:sz="0" w:space="0" w:color="auto"/>
            <w:right w:val="none" w:sz="0" w:space="0" w:color="auto"/>
          </w:divBdr>
        </w:div>
        <w:div w:id="1077090222">
          <w:marLeft w:val="640"/>
          <w:marRight w:val="0"/>
          <w:marTop w:val="0"/>
          <w:marBottom w:val="0"/>
          <w:divBdr>
            <w:top w:val="none" w:sz="0" w:space="0" w:color="auto"/>
            <w:left w:val="none" w:sz="0" w:space="0" w:color="auto"/>
            <w:bottom w:val="none" w:sz="0" w:space="0" w:color="auto"/>
            <w:right w:val="none" w:sz="0" w:space="0" w:color="auto"/>
          </w:divBdr>
        </w:div>
        <w:div w:id="16080718">
          <w:marLeft w:val="640"/>
          <w:marRight w:val="0"/>
          <w:marTop w:val="0"/>
          <w:marBottom w:val="0"/>
          <w:divBdr>
            <w:top w:val="none" w:sz="0" w:space="0" w:color="auto"/>
            <w:left w:val="none" w:sz="0" w:space="0" w:color="auto"/>
            <w:bottom w:val="none" w:sz="0" w:space="0" w:color="auto"/>
            <w:right w:val="none" w:sz="0" w:space="0" w:color="auto"/>
          </w:divBdr>
        </w:div>
        <w:div w:id="1223560069">
          <w:marLeft w:val="640"/>
          <w:marRight w:val="0"/>
          <w:marTop w:val="0"/>
          <w:marBottom w:val="0"/>
          <w:divBdr>
            <w:top w:val="none" w:sz="0" w:space="0" w:color="auto"/>
            <w:left w:val="none" w:sz="0" w:space="0" w:color="auto"/>
            <w:bottom w:val="none" w:sz="0" w:space="0" w:color="auto"/>
            <w:right w:val="none" w:sz="0" w:space="0" w:color="auto"/>
          </w:divBdr>
        </w:div>
        <w:div w:id="2061318979">
          <w:marLeft w:val="640"/>
          <w:marRight w:val="0"/>
          <w:marTop w:val="0"/>
          <w:marBottom w:val="0"/>
          <w:divBdr>
            <w:top w:val="none" w:sz="0" w:space="0" w:color="auto"/>
            <w:left w:val="none" w:sz="0" w:space="0" w:color="auto"/>
            <w:bottom w:val="none" w:sz="0" w:space="0" w:color="auto"/>
            <w:right w:val="none" w:sz="0" w:space="0" w:color="auto"/>
          </w:divBdr>
        </w:div>
        <w:div w:id="2629577">
          <w:marLeft w:val="640"/>
          <w:marRight w:val="0"/>
          <w:marTop w:val="0"/>
          <w:marBottom w:val="0"/>
          <w:divBdr>
            <w:top w:val="none" w:sz="0" w:space="0" w:color="auto"/>
            <w:left w:val="none" w:sz="0" w:space="0" w:color="auto"/>
            <w:bottom w:val="none" w:sz="0" w:space="0" w:color="auto"/>
            <w:right w:val="none" w:sz="0" w:space="0" w:color="auto"/>
          </w:divBdr>
        </w:div>
        <w:div w:id="2091537810">
          <w:marLeft w:val="640"/>
          <w:marRight w:val="0"/>
          <w:marTop w:val="0"/>
          <w:marBottom w:val="0"/>
          <w:divBdr>
            <w:top w:val="none" w:sz="0" w:space="0" w:color="auto"/>
            <w:left w:val="none" w:sz="0" w:space="0" w:color="auto"/>
            <w:bottom w:val="none" w:sz="0" w:space="0" w:color="auto"/>
            <w:right w:val="none" w:sz="0" w:space="0" w:color="auto"/>
          </w:divBdr>
        </w:div>
        <w:div w:id="1914923769">
          <w:marLeft w:val="640"/>
          <w:marRight w:val="0"/>
          <w:marTop w:val="0"/>
          <w:marBottom w:val="0"/>
          <w:divBdr>
            <w:top w:val="none" w:sz="0" w:space="0" w:color="auto"/>
            <w:left w:val="none" w:sz="0" w:space="0" w:color="auto"/>
            <w:bottom w:val="none" w:sz="0" w:space="0" w:color="auto"/>
            <w:right w:val="none" w:sz="0" w:space="0" w:color="auto"/>
          </w:divBdr>
        </w:div>
        <w:div w:id="131293457">
          <w:marLeft w:val="640"/>
          <w:marRight w:val="0"/>
          <w:marTop w:val="0"/>
          <w:marBottom w:val="0"/>
          <w:divBdr>
            <w:top w:val="none" w:sz="0" w:space="0" w:color="auto"/>
            <w:left w:val="none" w:sz="0" w:space="0" w:color="auto"/>
            <w:bottom w:val="none" w:sz="0" w:space="0" w:color="auto"/>
            <w:right w:val="none" w:sz="0" w:space="0" w:color="auto"/>
          </w:divBdr>
        </w:div>
        <w:div w:id="1878809859">
          <w:marLeft w:val="640"/>
          <w:marRight w:val="0"/>
          <w:marTop w:val="0"/>
          <w:marBottom w:val="0"/>
          <w:divBdr>
            <w:top w:val="none" w:sz="0" w:space="0" w:color="auto"/>
            <w:left w:val="none" w:sz="0" w:space="0" w:color="auto"/>
            <w:bottom w:val="none" w:sz="0" w:space="0" w:color="auto"/>
            <w:right w:val="none" w:sz="0" w:space="0" w:color="auto"/>
          </w:divBdr>
        </w:div>
        <w:div w:id="1808621922">
          <w:marLeft w:val="640"/>
          <w:marRight w:val="0"/>
          <w:marTop w:val="0"/>
          <w:marBottom w:val="0"/>
          <w:divBdr>
            <w:top w:val="none" w:sz="0" w:space="0" w:color="auto"/>
            <w:left w:val="none" w:sz="0" w:space="0" w:color="auto"/>
            <w:bottom w:val="none" w:sz="0" w:space="0" w:color="auto"/>
            <w:right w:val="none" w:sz="0" w:space="0" w:color="auto"/>
          </w:divBdr>
        </w:div>
        <w:div w:id="427821689">
          <w:marLeft w:val="640"/>
          <w:marRight w:val="0"/>
          <w:marTop w:val="0"/>
          <w:marBottom w:val="0"/>
          <w:divBdr>
            <w:top w:val="none" w:sz="0" w:space="0" w:color="auto"/>
            <w:left w:val="none" w:sz="0" w:space="0" w:color="auto"/>
            <w:bottom w:val="none" w:sz="0" w:space="0" w:color="auto"/>
            <w:right w:val="none" w:sz="0" w:space="0" w:color="auto"/>
          </w:divBdr>
        </w:div>
        <w:div w:id="1635215410">
          <w:marLeft w:val="640"/>
          <w:marRight w:val="0"/>
          <w:marTop w:val="0"/>
          <w:marBottom w:val="0"/>
          <w:divBdr>
            <w:top w:val="none" w:sz="0" w:space="0" w:color="auto"/>
            <w:left w:val="none" w:sz="0" w:space="0" w:color="auto"/>
            <w:bottom w:val="none" w:sz="0" w:space="0" w:color="auto"/>
            <w:right w:val="none" w:sz="0" w:space="0" w:color="auto"/>
          </w:divBdr>
        </w:div>
        <w:div w:id="1992127564">
          <w:marLeft w:val="640"/>
          <w:marRight w:val="0"/>
          <w:marTop w:val="0"/>
          <w:marBottom w:val="0"/>
          <w:divBdr>
            <w:top w:val="none" w:sz="0" w:space="0" w:color="auto"/>
            <w:left w:val="none" w:sz="0" w:space="0" w:color="auto"/>
            <w:bottom w:val="none" w:sz="0" w:space="0" w:color="auto"/>
            <w:right w:val="none" w:sz="0" w:space="0" w:color="auto"/>
          </w:divBdr>
        </w:div>
        <w:div w:id="937104740">
          <w:marLeft w:val="640"/>
          <w:marRight w:val="0"/>
          <w:marTop w:val="0"/>
          <w:marBottom w:val="0"/>
          <w:divBdr>
            <w:top w:val="none" w:sz="0" w:space="0" w:color="auto"/>
            <w:left w:val="none" w:sz="0" w:space="0" w:color="auto"/>
            <w:bottom w:val="none" w:sz="0" w:space="0" w:color="auto"/>
            <w:right w:val="none" w:sz="0" w:space="0" w:color="auto"/>
          </w:divBdr>
        </w:div>
        <w:div w:id="818964486">
          <w:marLeft w:val="640"/>
          <w:marRight w:val="0"/>
          <w:marTop w:val="0"/>
          <w:marBottom w:val="0"/>
          <w:divBdr>
            <w:top w:val="none" w:sz="0" w:space="0" w:color="auto"/>
            <w:left w:val="none" w:sz="0" w:space="0" w:color="auto"/>
            <w:bottom w:val="none" w:sz="0" w:space="0" w:color="auto"/>
            <w:right w:val="none" w:sz="0" w:space="0" w:color="auto"/>
          </w:divBdr>
        </w:div>
        <w:div w:id="1400901300">
          <w:marLeft w:val="640"/>
          <w:marRight w:val="0"/>
          <w:marTop w:val="0"/>
          <w:marBottom w:val="0"/>
          <w:divBdr>
            <w:top w:val="none" w:sz="0" w:space="0" w:color="auto"/>
            <w:left w:val="none" w:sz="0" w:space="0" w:color="auto"/>
            <w:bottom w:val="none" w:sz="0" w:space="0" w:color="auto"/>
            <w:right w:val="none" w:sz="0" w:space="0" w:color="auto"/>
          </w:divBdr>
        </w:div>
        <w:div w:id="705300911">
          <w:marLeft w:val="640"/>
          <w:marRight w:val="0"/>
          <w:marTop w:val="0"/>
          <w:marBottom w:val="0"/>
          <w:divBdr>
            <w:top w:val="none" w:sz="0" w:space="0" w:color="auto"/>
            <w:left w:val="none" w:sz="0" w:space="0" w:color="auto"/>
            <w:bottom w:val="none" w:sz="0" w:space="0" w:color="auto"/>
            <w:right w:val="none" w:sz="0" w:space="0" w:color="auto"/>
          </w:divBdr>
        </w:div>
        <w:div w:id="102263895">
          <w:marLeft w:val="640"/>
          <w:marRight w:val="0"/>
          <w:marTop w:val="0"/>
          <w:marBottom w:val="0"/>
          <w:divBdr>
            <w:top w:val="none" w:sz="0" w:space="0" w:color="auto"/>
            <w:left w:val="none" w:sz="0" w:space="0" w:color="auto"/>
            <w:bottom w:val="none" w:sz="0" w:space="0" w:color="auto"/>
            <w:right w:val="none" w:sz="0" w:space="0" w:color="auto"/>
          </w:divBdr>
        </w:div>
        <w:div w:id="1614435811">
          <w:marLeft w:val="640"/>
          <w:marRight w:val="0"/>
          <w:marTop w:val="0"/>
          <w:marBottom w:val="0"/>
          <w:divBdr>
            <w:top w:val="none" w:sz="0" w:space="0" w:color="auto"/>
            <w:left w:val="none" w:sz="0" w:space="0" w:color="auto"/>
            <w:bottom w:val="none" w:sz="0" w:space="0" w:color="auto"/>
            <w:right w:val="none" w:sz="0" w:space="0" w:color="auto"/>
          </w:divBdr>
        </w:div>
        <w:div w:id="149519559">
          <w:marLeft w:val="640"/>
          <w:marRight w:val="0"/>
          <w:marTop w:val="0"/>
          <w:marBottom w:val="0"/>
          <w:divBdr>
            <w:top w:val="none" w:sz="0" w:space="0" w:color="auto"/>
            <w:left w:val="none" w:sz="0" w:space="0" w:color="auto"/>
            <w:bottom w:val="none" w:sz="0" w:space="0" w:color="auto"/>
            <w:right w:val="none" w:sz="0" w:space="0" w:color="auto"/>
          </w:divBdr>
        </w:div>
        <w:div w:id="464540562">
          <w:marLeft w:val="640"/>
          <w:marRight w:val="0"/>
          <w:marTop w:val="0"/>
          <w:marBottom w:val="0"/>
          <w:divBdr>
            <w:top w:val="none" w:sz="0" w:space="0" w:color="auto"/>
            <w:left w:val="none" w:sz="0" w:space="0" w:color="auto"/>
            <w:bottom w:val="none" w:sz="0" w:space="0" w:color="auto"/>
            <w:right w:val="none" w:sz="0" w:space="0" w:color="auto"/>
          </w:divBdr>
        </w:div>
        <w:div w:id="656880598">
          <w:marLeft w:val="640"/>
          <w:marRight w:val="0"/>
          <w:marTop w:val="0"/>
          <w:marBottom w:val="0"/>
          <w:divBdr>
            <w:top w:val="none" w:sz="0" w:space="0" w:color="auto"/>
            <w:left w:val="none" w:sz="0" w:space="0" w:color="auto"/>
            <w:bottom w:val="none" w:sz="0" w:space="0" w:color="auto"/>
            <w:right w:val="none" w:sz="0" w:space="0" w:color="auto"/>
          </w:divBdr>
        </w:div>
        <w:div w:id="1017005725">
          <w:marLeft w:val="640"/>
          <w:marRight w:val="0"/>
          <w:marTop w:val="0"/>
          <w:marBottom w:val="0"/>
          <w:divBdr>
            <w:top w:val="none" w:sz="0" w:space="0" w:color="auto"/>
            <w:left w:val="none" w:sz="0" w:space="0" w:color="auto"/>
            <w:bottom w:val="none" w:sz="0" w:space="0" w:color="auto"/>
            <w:right w:val="none" w:sz="0" w:space="0" w:color="auto"/>
          </w:divBdr>
        </w:div>
        <w:div w:id="81683071">
          <w:marLeft w:val="640"/>
          <w:marRight w:val="0"/>
          <w:marTop w:val="0"/>
          <w:marBottom w:val="0"/>
          <w:divBdr>
            <w:top w:val="none" w:sz="0" w:space="0" w:color="auto"/>
            <w:left w:val="none" w:sz="0" w:space="0" w:color="auto"/>
            <w:bottom w:val="none" w:sz="0" w:space="0" w:color="auto"/>
            <w:right w:val="none" w:sz="0" w:space="0" w:color="auto"/>
          </w:divBdr>
        </w:div>
        <w:div w:id="1110658901">
          <w:marLeft w:val="640"/>
          <w:marRight w:val="0"/>
          <w:marTop w:val="0"/>
          <w:marBottom w:val="0"/>
          <w:divBdr>
            <w:top w:val="none" w:sz="0" w:space="0" w:color="auto"/>
            <w:left w:val="none" w:sz="0" w:space="0" w:color="auto"/>
            <w:bottom w:val="none" w:sz="0" w:space="0" w:color="auto"/>
            <w:right w:val="none" w:sz="0" w:space="0" w:color="auto"/>
          </w:divBdr>
        </w:div>
        <w:div w:id="220138096">
          <w:marLeft w:val="640"/>
          <w:marRight w:val="0"/>
          <w:marTop w:val="0"/>
          <w:marBottom w:val="0"/>
          <w:divBdr>
            <w:top w:val="none" w:sz="0" w:space="0" w:color="auto"/>
            <w:left w:val="none" w:sz="0" w:space="0" w:color="auto"/>
            <w:bottom w:val="none" w:sz="0" w:space="0" w:color="auto"/>
            <w:right w:val="none" w:sz="0" w:space="0" w:color="auto"/>
          </w:divBdr>
        </w:div>
        <w:div w:id="1718622308">
          <w:marLeft w:val="640"/>
          <w:marRight w:val="0"/>
          <w:marTop w:val="0"/>
          <w:marBottom w:val="0"/>
          <w:divBdr>
            <w:top w:val="none" w:sz="0" w:space="0" w:color="auto"/>
            <w:left w:val="none" w:sz="0" w:space="0" w:color="auto"/>
            <w:bottom w:val="none" w:sz="0" w:space="0" w:color="auto"/>
            <w:right w:val="none" w:sz="0" w:space="0" w:color="auto"/>
          </w:divBdr>
        </w:div>
        <w:div w:id="1106076235">
          <w:marLeft w:val="640"/>
          <w:marRight w:val="0"/>
          <w:marTop w:val="0"/>
          <w:marBottom w:val="0"/>
          <w:divBdr>
            <w:top w:val="none" w:sz="0" w:space="0" w:color="auto"/>
            <w:left w:val="none" w:sz="0" w:space="0" w:color="auto"/>
            <w:bottom w:val="none" w:sz="0" w:space="0" w:color="auto"/>
            <w:right w:val="none" w:sz="0" w:space="0" w:color="auto"/>
          </w:divBdr>
        </w:div>
        <w:div w:id="2142460558">
          <w:marLeft w:val="640"/>
          <w:marRight w:val="0"/>
          <w:marTop w:val="0"/>
          <w:marBottom w:val="0"/>
          <w:divBdr>
            <w:top w:val="none" w:sz="0" w:space="0" w:color="auto"/>
            <w:left w:val="none" w:sz="0" w:space="0" w:color="auto"/>
            <w:bottom w:val="none" w:sz="0" w:space="0" w:color="auto"/>
            <w:right w:val="none" w:sz="0" w:space="0" w:color="auto"/>
          </w:divBdr>
        </w:div>
        <w:div w:id="534200775">
          <w:marLeft w:val="640"/>
          <w:marRight w:val="0"/>
          <w:marTop w:val="0"/>
          <w:marBottom w:val="0"/>
          <w:divBdr>
            <w:top w:val="none" w:sz="0" w:space="0" w:color="auto"/>
            <w:left w:val="none" w:sz="0" w:space="0" w:color="auto"/>
            <w:bottom w:val="none" w:sz="0" w:space="0" w:color="auto"/>
            <w:right w:val="none" w:sz="0" w:space="0" w:color="auto"/>
          </w:divBdr>
        </w:div>
        <w:div w:id="170800914">
          <w:marLeft w:val="640"/>
          <w:marRight w:val="0"/>
          <w:marTop w:val="0"/>
          <w:marBottom w:val="0"/>
          <w:divBdr>
            <w:top w:val="none" w:sz="0" w:space="0" w:color="auto"/>
            <w:left w:val="none" w:sz="0" w:space="0" w:color="auto"/>
            <w:bottom w:val="none" w:sz="0" w:space="0" w:color="auto"/>
            <w:right w:val="none" w:sz="0" w:space="0" w:color="auto"/>
          </w:divBdr>
        </w:div>
        <w:div w:id="1472600967">
          <w:marLeft w:val="640"/>
          <w:marRight w:val="0"/>
          <w:marTop w:val="0"/>
          <w:marBottom w:val="0"/>
          <w:divBdr>
            <w:top w:val="none" w:sz="0" w:space="0" w:color="auto"/>
            <w:left w:val="none" w:sz="0" w:space="0" w:color="auto"/>
            <w:bottom w:val="none" w:sz="0" w:space="0" w:color="auto"/>
            <w:right w:val="none" w:sz="0" w:space="0" w:color="auto"/>
          </w:divBdr>
        </w:div>
        <w:div w:id="673801270">
          <w:marLeft w:val="640"/>
          <w:marRight w:val="0"/>
          <w:marTop w:val="0"/>
          <w:marBottom w:val="0"/>
          <w:divBdr>
            <w:top w:val="none" w:sz="0" w:space="0" w:color="auto"/>
            <w:left w:val="none" w:sz="0" w:space="0" w:color="auto"/>
            <w:bottom w:val="none" w:sz="0" w:space="0" w:color="auto"/>
            <w:right w:val="none" w:sz="0" w:space="0" w:color="auto"/>
          </w:divBdr>
        </w:div>
        <w:div w:id="230847640">
          <w:marLeft w:val="640"/>
          <w:marRight w:val="0"/>
          <w:marTop w:val="0"/>
          <w:marBottom w:val="0"/>
          <w:divBdr>
            <w:top w:val="none" w:sz="0" w:space="0" w:color="auto"/>
            <w:left w:val="none" w:sz="0" w:space="0" w:color="auto"/>
            <w:bottom w:val="none" w:sz="0" w:space="0" w:color="auto"/>
            <w:right w:val="none" w:sz="0" w:space="0" w:color="auto"/>
          </w:divBdr>
        </w:div>
        <w:div w:id="618997901">
          <w:marLeft w:val="640"/>
          <w:marRight w:val="0"/>
          <w:marTop w:val="0"/>
          <w:marBottom w:val="0"/>
          <w:divBdr>
            <w:top w:val="none" w:sz="0" w:space="0" w:color="auto"/>
            <w:left w:val="none" w:sz="0" w:space="0" w:color="auto"/>
            <w:bottom w:val="none" w:sz="0" w:space="0" w:color="auto"/>
            <w:right w:val="none" w:sz="0" w:space="0" w:color="auto"/>
          </w:divBdr>
        </w:div>
        <w:div w:id="1303927884">
          <w:marLeft w:val="640"/>
          <w:marRight w:val="0"/>
          <w:marTop w:val="0"/>
          <w:marBottom w:val="0"/>
          <w:divBdr>
            <w:top w:val="none" w:sz="0" w:space="0" w:color="auto"/>
            <w:left w:val="none" w:sz="0" w:space="0" w:color="auto"/>
            <w:bottom w:val="none" w:sz="0" w:space="0" w:color="auto"/>
            <w:right w:val="none" w:sz="0" w:space="0" w:color="auto"/>
          </w:divBdr>
        </w:div>
        <w:div w:id="1872113137">
          <w:marLeft w:val="640"/>
          <w:marRight w:val="0"/>
          <w:marTop w:val="0"/>
          <w:marBottom w:val="0"/>
          <w:divBdr>
            <w:top w:val="none" w:sz="0" w:space="0" w:color="auto"/>
            <w:left w:val="none" w:sz="0" w:space="0" w:color="auto"/>
            <w:bottom w:val="none" w:sz="0" w:space="0" w:color="auto"/>
            <w:right w:val="none" w:sz="0" w:space="0" w:color="auto"/>
          </w:divBdr>
        </w:div>
        <w:div w:id="382485004">
          <w:marLeft w:val="640"/>
          <w:marRight w:val="0"/>
          <w:marTop w:val="0"/>
          <w:marBottom w:val="0"/>
          <w:divBdr>
            <w:top w:val="none" w:sz="0" w:space="0" w:color="auto"/>
            <w:left w:val="none" w:sz="0" w:space="0" w:color="auto"/>
            <w:bottom w:val="none" w:sz="0" w:space="0" w:color="auto"/>
            <w:right w:val="none" w:sz="0" w:space="0" w:color="auto"/>
          </w:divBdr>
        </w:div>
        <w:div w:id="1479415378">
          <w:marLeft w:val="640"/>
          <w:marRight w:val="0"/>
          <w:marTop w:val="0"/>
          <w:marBottom w:val="0"/>
          <w:divBdr>
            <w:top w:val="none" w:sz="0" w:space="0" w:color="auto"/>
            <w:left w:val="none" w:sz="0" w:space="0" w:color="auto"/>
            <w:bottom w:val="none" w:sz="0" w:space="0" w:color="auto"/>
            <w:right w:val="none" w:sz="0" w:space="0" w:color="auto"/>
          </w:divBdr>
        </w:div>
        <w:div w:id="1185175526">
          <w:marLeft w:val="640"/>
          <w:marRight w:val="0"/>
          <w:marTop w:val="0"/>
          <w:marBottom w:val="0"/>
          <w:divBdr>
            <w:top w:val="none" w:sz="0" w:space="0" w:color="auto"/>
            <w:left w:val="none" w:sz="0" w:space="0" w:color="auto"/>
            <w:bottom w:val="none" w:sz="0" w:space="0" w:color="auto"/>
            <w:right w:val="none" w:sz="0" w:space="0" w:color="auto"/>
          </w:divBdr>
        </w:div>
        <w:div w:id="865826525">
          <w:marLeft w:val="640"/>
          <w:marRight w:val="0"/>
          <w:marTop w:val="0"/>
          <w:marBottom w:val="0"/>
          <w:divBdr>
            <w:top w:val="none" w:sz="0" w:space="0" w:color="auto"/>
            <w:left w:val="none" w:sz="0" w:space="0" w:color="auto"/>
            <w:bottom w:val="none" w:sz="0" w:space="0" w:color="auto"/>
            <w:right w:val="none" w:sz="0" w:space="0" w:color="auto"/>
          </w:divBdr>
        </w:div>
        <w:div w:id="579142713">
          <w:marLeft w:val="640"/>
          <w:marRight w:val="0"/>
          <w:marTop w:val="0"/>
          <w:marBottom w:val="0"/>
          <w:divBdr>
            <w:top w:val="none" w:sz="0" w:space="0" w:color="auto"/>
            <w:left w:val="none" w:sz="0" w:space="0" w:color="auto"/>
            <w:bottom w:val="none" w:sz="0" w:space="0" w:color="auto"/>
            <w:right w:val="none" w:sz="0" w:space="0" w:color="auto"/>
          </w:divBdr>
        </w:div>
        <w:div w:id="20519564">
          <w:marLeft w:val="640"/>
          <w:marRight w:val="0"/>
          <w:marTop w:val="0"/>
          <w:marBottom w:val="0"/>
          <w:divBdr>
            <w:top w:val="none" w:sz="0" w:space="0" w:color="auto"/>
            <w:left w:val="none" w:sz="0" w:space="0" w:color="auto"/>
            <w:bottom w:val="none" w:sz="0" w:space="0" w:color="auto"/>
            <w:right w:val="none" w:sz="0" w:space="0" w:color="auto"/>
          </w:divBdr>
        </w:div>
        <w:div w:id="1890262744">
          <w:marLeft w:val="640"/>
          <w:marRight w:val="0"/>
          <w:marTop w:val="0"/>
          <w:marBottom w:val="0"/>
          <w:divBdr>
            <w:top w:val="none" w:sz="0" w:space="0" w:color="auto"/>
            <w:left w:val="none" w:sz="0" w:space="0" w:color="auto"/>
            <w:bottom w:val="none" w:sz="0" w:space="0" w:color="auto"/>
            <w:right w:val="none" w:sz="0" w:space="0" w:color="auto"/>
          </w:divBdr>
        </w:div>
        <w:div w:id="1364551029">
          <w:marLeft w:val="640"/>
          <w:marRight w:val="0"/>
          <w:marTop w:val="0"/>
          <w:marBottom w:val="0"/>
          <w:divBdr>
            <w:top w:val="none" w:sz="0" w:space="0" w:color="auto"/>
            <w:left w:val="none" w:sz="0" w:space="0" w:color="auto"/>
            <w:bottom w:val="none" w:sz="0" w:space="0" w:color="auto"/>
            <w:right w:val="none" w:sz="0" w:space="0" w:color="auto"/>
          </w:divBdr>
        </w:div>
        <w:div w:id="1878275096">
          <w:marLeft w:val="640"/>
          <w:marRight w:val="0"/>
          <w:marTop w:val="0"/>
          <w:marBottom w:val="0"/>
          <w:divBdr>
            <w:top w:val="none" w:sz="0" w:space="0" w:color="auto"/>
            <w:left w:val="none" w:sz="0" w:space="0" w:color="auto"/>
            <w:bottom w:val="none" w:sz="0" w:space="0" w:color="auto"/>
            <w:right w:val="none" w:sz="0" w:space="0" w:color="auto"/>
          </w:divBdr>
        </w:div>
        <w:div w:id="127938269">
          <w:marLeft w:val="640"/>
          <w:marRight w:val="0"/>
          <w:marTop w:val="0"/>
          <w:marBottom w:val="0"/>
          <w:divBdr>
            <w:top w:val="none" w:sz="0" w:space="0" w:color="auto"/>
            <w:left w:val="none" w:sz="0" w:space="0" w:color="auto"/>
            <w:bottom w:val="none" w:sz="0" w:space="0" w:color="auto"/>
            <w:right w:val="none" w:sz="0" w:space="0" w:color="auto"/>
          </w:divBdr>
        </w:div>
        <w:div w:id="1540124898">
          <w:marLeft w:val="640"/>
          <w:marRight w:val="0"/>
          <w:marTop w:val="0"/>
          <w:marBottom w:val="0"/>
          <w:divBdr>
            <w:top w:val="none" w:sz="0" w:space="0" w:color="auto"/>
            <w:left w:val="none" w:sz="0" w:space="0" w:color="auto"/>
            <w:bottom w:val="none" w:sz="0" w:space="0" w:color="auto"/>
            <w:right w:val="none" w:sz="0" w:space="0" w:color="auto"/>
          </w:divBdr>
        </w:div>
        <w:div w:id="960300953">
          <w:marLeft w:val="640"/>
          <w:marRight w:val="0"/>
          <w:marTop w:val="0"/>
          <w:marBottom w:val="0"/>
          <w:divBdr>
            <w:top w:val="none" w:sz="0" w:space="0" w:color="auto"/>
            <w:left w:val="none" w:sz="0" w:space="0" w:color="auto"/>
            <w:bottom w:val="none" w:sz="0" w:space="0" w:color="auto"/>
            <w:right w:val="none" w:sz="0" w:space="0" w:color="auto"/>
          </w:divBdr>
        </w:div>
        <w:div w:id="66996753">
          <w:marLeft w:val="640"/>
          <w:marRight w:val="0"/>
          <w:marTop w:val="0"/>
          <w:marBottom w:val="0"/>
          <w:divBdr>
            <w:top w:val="none" w:sz="0" w:space="0" w:color="auto"/>
            <w:left w:val="none" w:sz="0" w:space="0" w:color="auto"/>
            <w:bottom w:val="none" w:sz="0" w:space="0" w:color="auto"/>
            <w:right w:val="none" w:sz="0" w:space="0" w:color="auto"/>
          </w:divBdr>
        </w:div>
        <w:div w:id="9844055">
          <w:marLeft w:val="640"/>
          <w:marRight w:val="0"/>
          <w:marTop w:val="0"/>
          <w:marBottom w:val="0"/>
          <w:divBdr>
            <w:top w:val="none" w:sz="0" w:space="0" w:color="auto"/>
            <w:left w:val="none" w:sz="0" w:space="0" w:color="auto"/>
            <w:bottom w:val="none" w:sz="0" w:space="0" w:color="auto"/>
            <w:right w:val="none" w:sz="0" w:space="0" w:color="auto"/>
          </w:divBdr>
        </w:div>
        <w:div w:id="1357273607">
          <w:marLeft w:val="640"/>
          <w:marRight w:val="0"/>
          <w:marTop w:val="0"/>
          <w:marBottom w:val="0"/>
          <w:divBdr>
            <w:top w:val="none" w:sz="0" w:space="0" w:color="auto"/>
            <w:left w:val="none" w:sz="0" w:space="0" w:color="auto"/>
            <w:bottom w:val="none" w:sz="0" w:space="0" w:color="auto"/>
            <w:right w:val="none" w:sz="0" w:space="0" w:color="auto"/>
          </w:divBdr>
        </w:div>
        <w:div w:id="1650091497">
          <w:marLeft w:val="640"/>
          <w:marRight w:val="0"/>
          <w:marTop w:val="0"/>
          <w:marBottom w:val="0"/>
          <w:divBdr>
            <w:top w:val="none" w:sz="0" w:space="0" w:color="auto"/>
            <w:left w:val="none" w:sz="0" w:space="0" w:color="auto"/>
            <w:bottom w:val="none" w:sz="0" w:space="0" w:color="auto"/>
            <w:right w:val="none" w:sz="0" w:space="0" w:color="auto"/>
          </w:divBdr>
        </w:div>
        <w:div w:id="891505251">
          <w:marLeft w:val="640"/>
          <w:marRight w:val="0"/>
          <w:marTop w:val="0"/>
          <w:marBottom w:val="0"/>
          <w:divBdr>
            <w:top w:val="none" w:sz="0" w:space="0" w:color="auto"/>
            <w:left w:val="none" w:sz="0" w:space="0" w:color="auto"/>
            <w:bottom w:val="none" w:sz="0" w:space="0" w:color="auto"/>
            <w:right w:val="none" w:sz="0" w:space="0" w:color="auto"/>
          </w:divBdr>
        </w:div>
        <w:div w:id="1564901344">
          <w:marLeft w:val="640"/>
          <w:marRight w:val="0"/>
          <w:marTop w:val="0"/>
          <w:marBottom w:val="0"/>
          <w:divBdr>
            <w:top w:val="none" w:sz="0" w:space="0" w:color="auto"/>
            <w:left w:val="none" w:sz="0" w:space="0" w:color="auto"/>
            <w:bottom w:val="none" w:sz="0" w:space="0" w:color="auto"/>
            <w:right w:val="none" w:sz="0" w:space="0" w:color="auto"/>
          </w:divBdr>
        </w:div>
        <w:div w:id="1755086247">
          <w:marLeft w:val="640"/>
          <w:marRight w:val="0"/>
          <w:marTop w:val="0"/>
          <w:marBottom w:val="0"/>
          <w:divBdr>
            <w:top w:val="none" w:sz="0" w:space="0" w:color="auto"/>
            <w:left w:val="none" w:sz="0" w:space="0" w:color="auto"/>
            <w:bottom w:val="none" w:sz="0" w:space="0" w:color="auto"/>
            <w:right w:val="none" w:sz="0" w:space="0" w:color="auto"/>
          </w:divBdr>
        </w:div>
        <w:div w:id="270163535">
          <w:marLeft w:val="640"/>
          <w:marRight w:val="0"/>
          <w:marTop w:val="0"/>
          <w:marBottom w:val="0"/>
          <w:divBdr>
            <w:top w:val="none" w:sz="0" w:space="0" w:color="auto"/>
            <w:left w:val="none" w:sz="0" w:space="0" w:color="auto"/>
            <w:bottom w:val="none" w:sz="0" w:space="0" w:color="auto"/>
            <w:right w:val="none" w:sz="0" w:space="0" w:color="auto"/>
          </w:divBdr>
        </w:div>
        <w:div w:id="845948390">
          <w:marLeft w:val="640"/>
          <w:marRight w:val="0"/>
          <w:marTop w:val="0"/>
          <w:marBottom w:val="0"/>
          <w:divBdr>
            <w:top w:val="none" w:sz="0" w:space="0" w:color="auto"/>
            <w:left w:val="none" w:sz="0" w:space="0" w:color="auto"/>
            <w:bottom w:val="none" w:sz="0" w:space="0" w:color="auto"/>
            <w:right w:val="none" w:sz="0" w:space="0" w:color="auto"/>
          </w:divBdr>
        </w:div>
        <w:div w:id="2365734">
          <w:marLeft w:val="640"/>
          <w:marRight w:val="0"/>
          <w:marTop w:val="0"/>
          <w:marBottom w:val="0"/>
          <w:divBdr>
            <w:top w:val="none" w:sz="0" w:space="0" w:color="auto"/>
            <w:left w:val="none" w:sz="0" w:space="0" w:color="auto"/>
            <w:bottom w:val="none" w:sz="0" w:space="0" w:color="auto"/>
            <w:right w:val="none" w:sz="0" w:space="0" w:color="auto"/>
          </w:divBdr>
        </w:div>
        <w:div w:id="1525902831">
          <w:marLeft w:val="640"/>
          <w:marRight w:val="0"/>
          <w:marTop w:val="0"/>
          <w:marBottom w:val="0"/>
          <w:divBdr>
            <w:top w:val="none" w:sz="0" w:space="0" w:color="auto"/>
            <w:left w:val="none" w:sz="0" w:space="0" w:color="auto"/>
            <w:bottom w:val="none" w:sz="0" w:space="0" w:color="auto"/>
            <w:right w:val="none" w:sz="0" w:space="0" w:color="auto"/>
          </w:divBdr>
        </w:div>
        <w:div w:id="15470870">
          <w:marLeft w:val="640"/>
          <w:marRight w:val="0"/>
          <w:marTop w:val="0"/>
          <w:marBottom w:val="0"/>
          <w:divBdr>
            <w:top w:val="none" w:sz="0" w:space="0" w:color="auto"/>
            <w:left w:val="none" w:sz="0" w:space="0" w:color="auto"/>
            <w:bottom w:val="none" w:sz="0" w:space="0" w:color="auto"/>
            <w:right w:val="none" w:sz="0" w:space="0" w:color="auto"/>
          </w:divBdr>
        </w:div>
        <w:div w:id="321544175">
          <w:marLeft w:val="640"/>
          <w:marRight w:val="0"/>
          <w:marTop w:val="0"/>
          <w:marBottom w:val="0"/>
          <w:divBdr>
            <w:top w:val="none" w:sz="0" w:space="0" w:color="auto"/>
            <w:left w:val="none" w:sz="0" w:space="0" w:color="auto"/>
            <w:bottom w:val="none" w:sz="0" w:space="0" w:color="auto"/>
            <w:right w:val="none" w:sz="0" w:space="0" w:color="auto"/>
          </w:divBdr>
        </w:div>
        <w:div w:id="1888296526">
          <w:marLeft w:val="640"/>
          <w:marRight w:val="0"/>
          <w:marTop w:val="0"/>
          <w:marBottom w:val="0"/>
          <w:divBdr>
            <w:top w:val="none" w:sz="0" w:space="0" w:color="auto"/>
            <w:left w:val="none" w:sz="0" w:space="0" w:color="auto"/>
            <w:bottom w:val="none" w:sz="0" w:space="0" w:color="auto"/>
            <w:right w:val="none" w:sz="0" w:space="0" w:color="auto"/>
          </w:divBdr>
        </w:div>
        <w:div w:id="569389365">
          <w:marLeft w:val="640"/>
          <w:marRight w:val="0"/>
          <w:marTop w:val="0"/>
          <w:marBottom w:val="0"/>
          <w:divBdr>
            <w:top w:val="none" w:sz="0" w:space="0" w:color="auto"/>
            <w:left w:val="none" w:sz="0" w:space="0" w:color="auto"/>
            <w:bottom w:val="none" w:sz="0" w:space="0" w:color="auto"/>
            <w:right w:val="none" w:sz="0" w:space="0" w:color="auto"/>
          </w:divBdr>
        </w:div>
        <w:div w:id="1109621524">
          <w:marLeft w:val="640"/>
          <w:marRight w:val="0"/>
          <w:marTop w:val="0"/>
          <w:marBottom w:val="0"/>
          <w:divBdr>
            <w:top w:val="none" w:sz="0" w:space="0" w:color="auto"/>
            <w:left w:val="none" w:sz="0" w:space="0" w:color="auto"/>
            <w:bottom w:val="none" w:sz="0" w:space="0" w:color="auto"/>
            <w:right w:val="none" w:sz="0" w:space="0" w:color="auto"/>
          </w:divBdr>
        </w:div>
        <w:div w:id="1534028126">
          <w:marLeft w:val="640"/>
          <w:marRight w:val="0"/>
          <w:marTop w:val="0"/>
          <w:marBottom w:val="0"/>
          <w:divBdr>
            <w:top w:val="none" w:sz="0" w:space="0" w:color="auto"/>
            <w:left w:val="none" w:sz="0" w:space="0" w:color="auto"/>
            <w:bottom w:val="none" w:sz="0" w:space="0" w:color="auto"/>
            <w:right w:val="none" w:sz="0" w:space="0" w:color="auto"/>
          </w:divBdr>
        </w:div>
        <w:div w:id="1859614187">
          <w:marLeft w:val="640"/>
          <w:marRight w:val="0"/>
          <w:marTop w:val="0"/>
          <w:marBottom w:val="0"/>
          <w:divBdr>
            <w:top w:val="none" w:sz="0" w:space="0" w:color="auto"/>
            <w:left w:val="none" w:sz="0" w:space="0" w:color="auto"/>
            <w:bottom w:val="none" w:sz="0" w:space="0" w:color="auto"/>
            <w:right w:val="none" w:sz="0" w:space="0" w:color="auto"/>
          </w:divBdr>
        </w:div>
        <w:div w:id="1814979779">
          <w:marLeft w:val="640"/>
          <w:marRight w:val="0"/>
          <w:marTop w:val="0"/>
          <w:marBottom w:val="0"/>
          <w:divBdr>
            <w:top w:val="none" w:sz="0" w:space="0" w:color="auto"/>
            <w:left w:val="none" w:sz="0" w:space="0" w:color="auto"/>
            <w:bottom w:val="none" w:sz="0" w:space="0" w:color="auto"/>
            <w:right w:val="none" w:sz="0" w:space="0" w:color="auto"/>
          </w:divBdr>
        </w:div>
        <w:div w:id="1094089937">
          <w:marLeft w:val="640"/>
          <w:marRight w:val="0"/>
          <w:marTop w:val="0"/>
          <w:marBottom w:val="0"/>
          <w:divBdr>
            <w:top w:val="none" w:sz="0" w:space="0" w:color="auto"/>
            <w:left w:val="none" w:sz="0" w:space="0" w:color="auto"/>
            <w:bottom w:val="none" w:sz="0" w:space="0" w:color="auto"/>
            <w:right w:val="none" w:sz="0" w:space="0" w:color="auto"/>
          </w:divBdr>
        </w:div>
        <w:div w:id="480583885">
          <w:marLeft w:val="640"/>
          <w:marRight w:val="0"/>
          <w:marTop w:val="0"/>
          <w:marBottom w:val="0"/>
          <w:divBdr>
            <w:top w:val="none" w:sz="0" w:space="0" w:color="auto"/>
            <w:left w:val="none" w:sz="0" w:space="0" w:color="auto"/>
            <w:bottom w:val="none" w:sz="0" w:space="0" w:color="auto"/>
            <w:right w:val="none" w:sz="0" w:space="0" w:color="auto"/>
          </w:divBdr>
        </w:div>
        <w:div w:id="2014600598">
          <w:marLeft w:val="640"/>
          <w:marRight w:val="0"/>
          <w:marTop w:val="0"/>
          <w:marBottom w:val="0"/>
          <w:divBdr>
            <w:top w:val="none" w:sz="0" w:space="0" w:color="auto"/>
            <w:left w:val="none" w:sz="0" w:space="0" w:color="auto"/>
            <w:bottom w:val="none" w:sz="0" w:space="0" w:color="auto"/>
            <w:right w:val="none" w:sz="0" w:space="0" w:color="auto"/>
          </w:divBdr>
        </w:div>
        <w:div w:id="1766655149">
          <w:marLeft w:val="640"/>
          <w:marRight w:val="0"/>
          <w:marTop w:val="0"/>
          <w:marBottom w:val="0"/>
          <w:divBdr>
            <w:top w:val="none" w:sz="0" w:space="0" w:color="auto"/>
            <w:left w:val="none" w:sz="0" w:space="0" w:color="auto"/>
            <w:bottom w:val="none" w:sz="0" w:space="0" w:color="auto"/>
            <w:right w:val="none" w:sz="0" w:space="0" w:color="auto"/>
          </w:divBdr>
        </w:div>
        <w:div w:id="1649360477">
          <w:marLeft w:val="640"/>
          <w:marRight w:val="0"/>
          <w:marTop w:val="0"/>
          <w:marBottom w:val="0"/>
          <w:divBdr>
            <w:top w:val="none" w:sz="0" w:space="0" w:color="auto"/>
            <w:left w:val="none" w:sz="0" w:space="0" w:color="auto"/>
            <w:bottom w:val="none" w:sz="0" w:space="0" w:color="auto"/>
            <w:right w:val="none" w:sz="0" w:space="0" w:color="auto"/>
          </w:divBdr>
        </w:div>
        <w:div w:id="173763565">
          <w:marLeft w:val="640"/>
          <w:marRight w:val="0"/>
          <w:marTop w:val="0"/>
          <w:marBottom w:val="0"/>
          <w:divBdr>
            <w:top w:val="none" w:sz="0" w:space="0" w:color="auto"/>
            <w:left w:val="none" w:sz="0" w:space="0" w:color="auto"/>
            <w:bottom w:val="none" w:sz="0" w:space="0" w:color="auto"/>
            <w:right w:val="none" w:sz="0" w:space="0" w:color="auto"/>
          </w:divBdr>
        </w:div>
        <w:div w:id="456341162">
          <w:marLeft w:val="640"/>
          <w:marRight w:val="0"/>
          <w:marTop w:val="0"/>
          <w:marBottom w:val="0"/>
          <w:divBdr>
            <w:top w:val="none" w:sz="0" w:space="0" w:color="auto"/>
            <w:left w:val="none" w:sz="0" w:space="0" w:color="auto"/>
            <w:bottom w:val="none" w:sz="0" w:space="0" w:color="auto"/>
            <w:right w:val="none" w:sz="0" w:space="0" w:color="auto"/>
          </w:divBdr>
        </w:div>
        <w:div w:id="583760506">
          <w:marLeft w:val="640"/>
          <w:marRight w:val="0"/>
          <w:marTop w:val="0"/>
          <w:marBottom w:val="0"/>
          <w:divBdr>
            <w:top w:val="none" w:sz="0" w:space="0" w:color="auto"/>
            <w:left w:val="none" w:sz="0" w:space="0" w:color="auto"/>
            <w:bottom w:val="none" w:sz="0" w:space="0" w:color="auto"/>
            <w:right w:val="none" w:sz="0" w:space="0" w:color="auto"/>
          </w:divBdr>
        </w:div>
        <w:div w:id="1000502006">
          <w:marLeft w:val="640"/>
          <w:marRight w:val="0"/>
          <w:marTop w:val="0"/>
          <w:marBottom w:val="0"/>
          <w:divBdr>
            <w:top w:val="none" w:sz="0" w:space="0" w:color="auto"/>
            <w:left w:val="none" w:sz="0" w:space="0" w:color="auto"/>
            <w:bottom w:val="none" w:sz="0" w:space="0" w:color="auto"/>
            <w:right w:val="none" w:sz="0" w:space="0" w:color="auto"/>
          </w:divBdr>
        </w:div>
        <w:div w:id="1770198288">
          <w:marLeft w:val="640"/>
          <w:marRight w:val="0"/>
          <w:marTop w:val="0"/>
          <w:marBottom w:val="0"/>
          <w:divBdr>
            <w:top w:val="none" w:sz="0" w:space="0" w:color="auto"/>
            <w:left w:val="none" w:sz="0" w:space="0" w:color="auto"/>
            <w:bottom w:val="none" w:sz="0" w:space="0" w:color="auto"/>
            <w:right w:val="none" w:sz="0" w:space="0" w:color="auto"/>
          </w:divBdr>
        </w:div>
        <w:div w:id="257568495">
          <w:marLeft w:val="640"/>
          <w:marRight w:val="0"/>
          <w:marTop w:val="0"/>
          <w:marBottom w:val="0"/>
          <w:divBdr>
            <w:top w:val="none" w:sz="0" w:space="0" w:color="auto"/>
            <w:left w:val="none" w:sz="0" w:space="0" w:color="auto"/>
            <w:bottom w:val="none" w:sz="0" w:space="0" w:color="auto"/>
            <w:right w:val="none" w:sz="0" w:space="0" w:color="auto"/>
          </w:divBdr>
        </w:div>
        <w:div w:id="311912851">
          <w:marLeft w:val="640"/>
          <w:marRight w:val="0"/>
          <w:marTop w:val="0"/>
          <w:marBottom w:val="0"/>
          <w:divBdr>
            <w:top w:val="none" w:sz="0" w:space="0" w:color="auto"/>
            <w:left w:val="none" w:sz="0" w:space="0" w:color="auto"/>
            <w:bottom w:val="none" w:sz="0" w:space="0" w:color="auto"/>
            <w:right w:val="none" w:sz="0" w:space="0" w:color="auto"/>
          </w:divBdr>
        </w:div>
        <w:div w:id="1651015197">
          <w:marLeft w:val="640"/>
          <w:marRight w:val="0"/>
          <w:marTop w:val="0"/>
          <w:marBottom w:val="0"/>
          <w:divBdr>
            <w:top w:val="none" w:sz="0" w:space="0" w:color="auto"/>
            <w:left w:val="none" w:sz="0" w:space="0" w:color="auto"/>
            <w:bottom w:val="none" w:sz="0" w:space="0" w:color="auto"/>
            <w:right w:val="none" w:sz="0" w:space="0" w:color="auto"/>
          </w:divBdr>
        </w:div>
        <w:div w:id="1328367333">
          <w:marLeft w:val="640"/>
          <w:marRight w:val="0"/>
          <w:marTop w:val="0"/>
          <w:marBottom w:val="0"/>
          <w:divBdr>
            <w:top w:val="none" w:sz="0" w:space="0" w:color="auto"/>
            <w:left w:val="none" w:sz="0" w:space="0" w:color="auto"/>
            <w:bottom w:val="none" w:sz="0" w:space="0" w:color="auto"/>
            <w:right w:val="none" w:sz="0" w:space="0" w:color="auto"/>
          </w:divBdr>
        </w:div>
      </w:divsChild>
    </w:div>
    <w:div w:id="1391999888">
      <w:bodyDiv w:val="1"/>
      <w:marLeft w:val="0"/>
      <w:marRight w:val="0"/>
      <w:marTop w:val="0"/>
      <w:marBottom w:val="0"/>
      <w:divBdr>
        <w:top w:val="none" w:sz="0" w:space="0" w:color="auto"/>
        <w:left w:val="none" w:sz="0" w:space="0" w:color="auto"/>
        <w:bottom w:val="none" w:sz="0" w:space="0" w:color="auto"/>
        <w:right w:val="none" w:sz="0" w:space="0" w:color="auto"/>
      </w:divBdr>
      <w:divsChild>
        <w:div w:id="1976451259">
          <w:marLeft w:val="640"/>
          <w:marRight w:val="0"/>
          <w:marTop w:val="0"/>
          <w:marBottom w:val="0"/>
          <w:divBdr>
            <w:top w:val="none" w:sz="0" w:space="0" w:color="auto"/>
            <w:left w:val="none" w:sz="0" w:space="0" w:color="auto"/>
            <w:bottom w:val="none" w:sz="0" w:space="0" w:color="auto"/>
            <w:right w:val="none" w:sz="0" w:space="0" w:color="auto"/>
          </w:divBdr>
        </w:div>
        <w:div w:id="1745033548">
          <w:marLeft w:val="640"/>
          <w:marRight w:val="0"/>
          <w:marTop w:val="0"/>
          <w:marBottom w:val="0"/>
          <w:divBdr>
            <w:top w:val="none" w:sz="0" w:space="0" w:color="auto"/>
            <w:left w:val="none" w:sz="0" w:space="0" w:color="auto"/>
            <w:bottom w:val="none" w:sz="0" w:space="0" w:color="auto"/>
            <w:right w:val="none" w:sz="0" w:space="0" w:color="auto"/>
          </w:divBdr>
        </w:div>
        <w:div w:id="2011256749">
          <w:marLeft w:val="640"/>
          <w:marRight w:val="0"/>
          <w:marTop w:val="0"/>
          <w:marBottom w:val="0"/>
          <w:divBdr>
            <w:top w:val="none" w:sz="0" w:space="0" w:color="auto"/>
            <w:left w:val="none" w:sz="0" w:space="0" w:color="auto"/>
            <w:bottom w:val="none" w:sz="0" w:space="0" w:color="auto"/>
            <w:right w:val="none" w:sz="0" w:space="0" w:color="auto"/>
          </w:divBdr>
        </w:div>
        <w:div w:id="628820705">
          <w:marLeft w:val="640"/>
          <w:marRight w:val="0"/>
          <w:marTop w:val="0"/>
          <w:marBottom w:val="0"/>
          <w:divBdr>
            <w:top w:val="none" w:sz="0" w:space="0" w:color="auto"/>
            <w:left w:val="none" w:sz="0" w:space="0" w:color="auto"/>
            <w:bottom w:val="none" w:sz="0" w:space="0" w:color="auto"/>
            <w:right w:val="none" w:sz="0" w:space="0" w:color="auto"/>
          </w:divBdr>
        </w:div>
        <w:div w:id="1961647548">
          <w:marLeft w:val="640"/>
          <w:marRight w:val="0"/>
          <w:marTop w:val="0"/>
          <w:marBottom w:val="0"/>
          <w:divBdr>
            <w:top w:val="none" w:sz="0" w:space="0" w:color="auto"/>
            <w:left w:val="none" w:sz="0" w:space="0" w:color="auto"/>
            <w:bottom w:val="none" w:sz="0" w:space="0" w:color="auto"/>
            <w:right w:val="none" w:sz="0" w:space="0" w:color="auto"/>
          </w:divBdr>
        </w:div>
        <w:div w:id="117839641">
          <w:marLeft w:val="640"/>
          <w:marRight w:val="0"/>
          <w:marTop w:val="0"/>
          <w:marBottom w:val="0"/>
          <w:divBdr>
            <w:top w:val="none" w:sz="0" w:space="0" w:color="auto"/>
            <w:left w:val="none" w:sz="0" w:space="0" w:color="auto"/>
            <w:bottom w:val="none" w:sz="0" w:space="0" w:color="auto"/>
            <w:right w:val="none" w:sz="0" w:space="0" w:color="auto"/>
          </w:divBdr>
        </w:div>
        <w:div w:id="617759799">
          <w:marLeft w:val="640"/>
          <w:marRight w:val="0"/>
          <w:marTop w:val="0"/>
          <w:marBottom w:val="0"/>
          <w:divBdr>
            <w:top w:val="none" w:sz="0" w:space="0" w:color="auto"/>
            <w:left w:val="none" w:sz="0" w:space="0" w:color="auto"/>
            <w:bottom w:val="none" w:sz="0" w:space="0" w:color="auto"/>
            <w:right w:val="none" w:sz="0" w:space="0" w:color="auto"/>
          </w:divBdr>
        </w:div>
        <w:div w:id="424688540">
          <w:marLeft w:val="640"/>
          <w:marRight w:val="0"/>
          <w:marTop w:val="0"/>
          <w:marBottom w:val="0"/>
          <w:divBdr>
            <w:top w:val="none" w:sz="0" w:space="0" w:color="auto"/>
            <w:left w:val="none" w:sz="0" w:space="0" w:color="auto"/>
            <w:bottom w:val="none" w:sz="0" w:space="0" w:color="auto"/>
            <w:right w:val="none" w:sz="0" w:space="0" w:color="auto"/>
          </w:divBdr>
        </w:div>
        <w:div w:id="2068065684">
          <w:marLeft w:val="640"/>
          <w:marRight w:val="0"/>
          <w:marTop w:val="0"/>
          <w:marBottom w:val="0"/>
          <w:divBdr>
            <w:top w:val="none" w:sz="0" w:space="0" w:color="auto"/>
            <w:left w:val="none" w:sz="0" w:space="0" w:color="auto"/>
            <w:bottom w:val="none" w:sz="0" w:space="0" w:color="auto"/>
            <w:right w:val="none" w:sz="0" w:space="0" w:color="auto"/>
          </w:divBdr>
        </w:div>
        <w:div w:id="236600046">
          <w:marLeft w:val="640"/>
          <w:marRight w:val="0"/>
          <w:marTop w:val="0"/>
          <w:marBottom w:val="0"/>
          <w:divBdr>
            <w:top w:val="none" w:sz="0" w:space="0" w:color="auto"/>
            <w:left w:val="none" w:sz="0" w:space="0" w:color="auto"/>
            <w:bottom w:val="none" w:sz="0" w:space="0" w:color="auto"/>
            <w:right w:val="none" w:sz="0" w:space="0" w:color="auto"/>
          </w:divBdr>
        </w:div>
        <w:div w:id="1192765865">
          <w:marLeft w:val="640"/>
          <w:marRight w:val="0"/>
          <w:marTop w:val="0"/>
          <w:marBottom w:val="0"/>
          <w:divBdr>
            <w:top w:val="none" w:sz="0" w:space="0" w:color="auto"/>
            <w:left w:val="none" w:sz="0" w:space="0" w:color="auto"/>
            <w:bottom w:val="none" w:sz="0" w:space="0" w:color="auto"/>
            <w:right w:val="none" w:sz="0" w:space="0" w:color="auto"/>
          </w:divBdr>
        </w:div>
        <w:div w:id="1587499140">
          <w:marLeft w:val="640"/>
          <w:marRight w:val="0"/>
          <w:marTop w:val="0"/>
          <w:marBottom w:val="0"/>
          <w:divBdr>
            <w:top w:val="none" w:sz="0" w:space="0" w:color="auto"/>
            <w:left w:val="none" w:sz="0" w:space="0" w:color="auto"/>
            <w:bottom w:val="none" w:sz="0" w:space="0" w:color="auto"/>
            <w:right w:val="none" w:sz="0" w:space="0" w:color="auto"/>
          </w:divBdr>
        </w:div>
        <w:div w:id="1835564713">
          <w:marLeft w:val="640"/>
          <w:marRight w:val="0"/>
          <w:marTop w:val="0"/>
          <w:marBottom w:val="0"/>
          <w:divBdr>
            <w:top w:val="none" w:sz="0" w:space="0" w:color="auto"/>
            <w:left w:val="none" w:sz="0" w:space="0" w:color="auto"/>
            <w:bottom w:val="none" w:sz="0" w:space="0" w:color="auto"/>
            <w:right w:val="none" w:sz="0" w:space="0" w:color="auto"/>
          </w:divBdr>
        </w:div>
        <w:div w:id="1096945598">
          <w:marLeft w:val="640"/>
          <w:marRight w:val="0"/>
          <w:marTop w:val="0"/>
          <w:marBottom w:val="0"/>
          <w:divBdr>
            <w:top w:val="none" w:sz="0" w:space="0" w:color="auto"/>
            <w:left w:val="none" w:sz="0" w:space="0" w:color="auto"/>
            <w:bottom w:val="none" w:sz="0" w:space="0" w:color="auto"/>
            <w:right w:val="none" w:sz="0" w:space="0" w:color="auto"/>
          </w:divBdr>
        </w:div>
        <w:div w:id="2145803704">
          <w:marLeft w:val="640"/>
          <w:marRight w:val="0"/>
          <w:marTop w:val="0"/>
          <w:marBottom w:val="0"/>
          <w:divBdr>
            <w:top w:val="none" w:sz="0" w:space="0" w:color="auto"/>
            <w:left w:val="none" w:sz="0" w:space="0" w:color="auto"/>
            <w:bottom w:val="none" w:sz="0" w:space="0" w:color="auto"/>
            <w:right w:val="none" w:sz="0" w:space="0" w:color="auto"/>
          </w:divBdr>
        </w:div>
        <w:div w:id="2050369997">
          <w:marLeft w:val="640"/>
          <w:marRight w:val="0"/>
          <w:marTop w:val="0"/>
          <w:marBottom w:val="0"/>
          <w:divBdr>
            <w:top w:val="none" w:sz="0" w:space="0" w:color="auto"/>
            <w:left w:val="none" w:sz="0" w:space="0" w:color="auto"/>
            <w:bottom w:val="none" w:sz="0" w:space="0" w:color="auto"/>
            <w:right w:val="none" w:sz="0" w:space="0" w:color="auto"/>
          </w:divBdr>
        </w:div>
        <w:div w:id="833909754">
          <w:marLeft w:val="640"/>
          <w:marRight w:val="0"/>
          <w:marTop w:val="0"/>
          <w:marBottom w:val="0"/>
          <w:divBdr>
            <w:top w:val="none" w:sz="0" w:space="0" w:color="auto"/>
            <w:left w:val="none" w:sz="0" w:space="0" w:color="auto"/>
            <w:bottom w:val="none" w:sz="0" w:space="0" w:color="auto"/>
            <w:right w:val="none" w:sz="0" w:space="0" w:color="auto"/>
          </w:divBdr>
        </w:div>
        <w:div w:id="1726954825">
          <w:marLeft w:val="640"/>
          <w:marRight w:val="0"/>
          <w:marTop w:val="0"/>
          <w:marBottom w:val="0"/>
          <w:divBdr>
            <w:top w:val="none" w:sz="0" w:space="0" w:color="auto"/>
            <w:left w:val="none" w:sz="0" w:space="0" w:color="auto"/>
            <w:bottom w:val="none" w:sz="0" w:space="0" w:color="auto"/>
            <w:right w:val="none" w:sz="0" w:space="0" w:color="auto"/>
          </w:divBdr>
        </w:div>
        <w:div w:id="719283884">
          <w:marLeft w:val="640"/>
          <w:marRight w:val="0"/>
          <w:marTop w:val="0"/>
          <w:marBottom w:val="0"/>
          <w:divBdr>
            <w:top w:val="none" w:sz="0" w:space="0" w:color="auto"/>
            <w:left w:val="none" w:sz="0" w:space="0" w:color="auto"/>
            <w:bottom w:val="none" w:sz="0" w:space="0" w:color="auto"/>
            <w:right w:val="none" w:sz="0" w:space="0" w:color="auto"/>
          </w:divBdr>
        </w:div>
        <w:div w:id="210963986">
          <w:marLeft w:val="640"/>
          <w:marRight w:val="0"/>
          <w:marTop w:val="0"/>
          <w:marBottom w:val="0"/>
          <w:divBdr>
            <w:top w:val="none" w:sz="0" w:space="0" w:color="auto"/>
            <w:left w:val="none" w:sz="0" w:space="0" w:color="auto"/>
            <w:bottom w:val="none" w:sz="0" w:space="0" w:color="auto"/>
            <w:right w:val="none" w:sz="0" w:space="0" w:color="auto"/>
          </w:divBdr>
        </w:div>
        <w:div w:id="1340111632">
          <w:marLeft w:val="640"/>
          <w:marRight w:val="0"/>
          <w:marTop w:val="0"/>
          <w:marBottom w:val="0"/>
          <w:divBdr>
            <w:top w:val="none" w:sz="0" w:space="0" w:color="auto"/>
            <w:left w:val="none" w:sz="0" w:space="0" w:color="auto"/>
            <w:bottom w:val="none" w:sz="0" w:space="0" w:color="auto"/>
            <w:right w:val="none" w:sz="0" w:space="0" w:color="auto"/>
          </w:divBdr>
        </w:div>
        <w:div w:id="1345326110">
          <w:marLeft w:val="640"/>
          <w:marRight w:val="0"/>
          <w:marTop w:val="0"/>
          <w:marBottom w:val="0"/>
          <w:divBdr>
            <w:top w:val="none" w:sz="0" w:space="0" w:color="auto"/>
            <w:left w:val="none" w:sz="0" w:space="0" w:color="auto"/>
            <w:bottom w:val="none" w:sz="0" w:space="0" w:color="auto"/>
            <w:right w:val="none" w:sz="0" w:space="0" w:color="auto"/>
          </w:divBdr>
        </w:div>
        <w:div w:id="1968703640">
          <w:marLeft w:val="640"/>
          <w:marRight w:val="0"/>
          <w:marTop w:val="0"/>
          <w:marBottom w:val="0"/>
          <w:divBdr>
            <w:top w:val="none" w:sz="0" w:space="0" w:color="auto"/>
            <w:left w:val="none" w:sz="0" w:space="0" w:color="auto"/>
            <w:bottom w:val="none" w:sz="0" w:space="0" w:color="auto"/>
            <w:right w:val="none" w:sz="0" w:space="0" w:color="auto"/>
          </w:divBdr>
        </w:div>
        <w:div w:id="1272935994">
          <w:marLeft w:val="640"/>
          <w:marRight w:val="0"/>
          <w:marTop w:val="0"/>
          <w:marBottom w:val="0"/>
          <w:divBdr>
            <w:top w:val="none" w:sz="0" w:space="0" w:color="auto"/>
            <w:left w:val="none" w:sz="0" w:space="0" w:color="auto"/>
            <w:bottom w:val="none" w:sz="0" w:space="0" w:color="auto"/>
            <w:right w:val="none" w:sz="0" w:space="0" w:color="auto"/>
          </w:divBdr>
        </w:div>
        <w:div w:id="702024092">
          <w:marLeft w:val="640"/>
          <w:marRight w:val="0"/>
          <w:marTop w:val="0"/>
          <w:marBottom w:val="0"/>
          <w:divBdr>
            <w:top w:val="none" w:sz="0" w:space="0" w:color="auto"/>
            <w:left w:val="none" w:sz="0" w:space="0" w:color="auto"/>
            <w:bottom w:val="none" w:sz="0" w:space="0" w:color="auto"/>
            <w:right w:val="none" w:sz="0" w:space="0" w:color="auto"/>
          </w:divBdr>
        </w:div>
        <w:div w:id="583999687">
          <w:marLeft w:val="640"/>
          <w:marRight w:val="0"/>
          <w:marTop w:val="0"/>
          <w:marBottom w:val="0"/>
          <w:divBdr>
            <w:top w:val="none" w:sz="0" w:space="0" w:color="auto"/>
            <w:left w:val="none" w:sz="0" w:space="0" w:color="auto"/>
            <w:bottom w:val="none" w:sz="0" w:space="0" w:color="auto"/>
            <w:right w:val="none" w:sz="0" w:space="0" w:color="auto"/>
          </w:divBdr>
        </w:div>
        <w:div w:id="15742434">
          <w:marLeft w:val="640"/>
          <w:marRight w:val="0"/>
          <w:marTop w:val="0"/>
          <w:marBottom w:val="0"/>
          <w:divBdr>
            <w:top w:val="none" w:sz="0" w:space="0" w:color="auto"/>
            <w:left w:val="none" w:sz="0" w:space="0" w:color="auto"/>
            <w:bottom w:val="none" w:sz="0" w:space="0" w:color="auto"/>
            <w:right w:val="none" w:sz="0" w:space="0" w:color="auto"/>
          </w:divBdr>
        </w:div>
        <w:div w:id="747382213">
          <w:marLeft w:val="640"/>
          <w:marRight w:val="0"/>
          <w:marTop w:val="0"/>
          <w:marBottom w:val="0"/>
          <w:divBdr>
            <w:top w:val="none" w:sz="0" w:space="0" w:color="auto"/>
            <w:left w:val="none" w:sz="0" w:space="0" w:color="auto"/>
            <w:bottom w:val="none" w:sz="0" w:space="0" w:color="auto"/>
            <w:right w:val="none" w:sz="0" w:space="0" w:color="auto"/>
          </w:divBdr>
        </w:div>
        <w:div w:id="315450914">
          <w:marLeft w:val="640"/>
          <w:marRight w:val="0"/>
          <w:marTop w:val="0"/>
          <w:marBottom w:val="0"/>
          <w:divBdr>
            <w:top w:val="none" w:sz="0" w:space="0" w:color="auto"/>
            <w:left w:val="none" w:sz="0" w:space="0" w:color="auto"/>
            <w:bottom w:val="none" w:sz="0" w:space="0" w:color="auto"/>
            <w:right w:val="none" w:sz="0" w:space="0" w:color="auto"/>
          </w:divBdr>
        </w:div>
        <w:div w:id="1096557529">
          <w:marLeft w:val="640"/>
          <w:marRight w:val="0"/>
          <w:marTop w:val="0"/>
          <w:marBottom w:val="0"/>
          <w:divBdr>
            <w:top w:val="none" w:sz="0" w:space="0" w:color="auto"/>
            <w:left w:val="none" w:sz="0" w:space="0" w:color="auto"/>
            <w:bottom w:val="none" w:sz="0" w:space="0" w:color="auto"/>
            <w:right w:val="none" w:sz="0" w:space="0" w:color="auto"/>
          </w:divBdr>
        </w:div>
        <w:div w:id="1169516708">
          <w:marLeft w:val="640"/>
          <w:marRight w:val="0"/>
          <w:marTop w:val="0"/>
          <w:marBottom w:val="0"/>
          <w:divBdr>
            <w:top w:val="none" w:sz="0" w:space="0" w:color="auto"/>
            <w:left w:val="none" w:sz="0" w:space="0" w:color="auto"/>
            <w:bottom w:val="none" w:sz="0" w:space="0" w:color="auto"/>
            <w:right w:val="none" w:sz="0" w:space="0" w:color="auto"/>
          </w:divBdr>
        </w:div>
        <w:div w:id="336275023">
          <w:marLeft w:val="640"/>
          <w:marRight w:val="0"/>
          <w:marTop w:val="0"/>
          <w:marBottom w:val="0"/>
          <w:divBdr>
            <w:top w:val="none" w:sz="0" w:space="0" w:color="auto"/>
            <w:left w:val="none" w:sz="0" w:space="0" w:color="auto"/>
            <w:bottom w:val="none" w:sz="0" w:space="0" w:color="auto"/>
            <w:right w:val="none" w:sz="0" w:space="0" w:color="auto"/>
          </w:divBdr>
        </w:div>
        <w:div w:id="665204855">
          <w:marLeft w:val="640"/>
          <w:marRight w:val="0"/>
          <w:marTop w:val="0"/>
          <w:marBottom w:val="0"/>
          <w:divBdr>
            <w:top w:val="none" w:sz="0" w:space="0" w:color="auto"/>
            <w:left w:val="none" w:sz="0" w:space="0" w:color="auto"/>
            <w:bottom w:val="none" w:sz="0" w:space="0" w:color="auto"/>
            <w:right w:val="none" w:sz="0" w:space="0" w:color="auto"/>
          </w:divBdr>
        </w:div>
        <w:div w:id="1173497049">
          <w:marLeft w:val="640"/>
          <w:marRight w:val="0"/>
          <w:marTop w:val="0"/>
          <w:marBottom w:val="0"/>
          <w:divBdr>
            <w:top w:val="none" w:sz="0" w:space="0" w:color="auto"/>
            <w:left w:val="none" w:sz="0" w:space="0" w:color="auto"/>
            <w:bottom w:val="none" w:sz="0" w:space="0" w:color="auto"/>
            <w:right w:val="none" w:sz="0" w:space="0" w:color="auto"/>
          </w:divBdr>
        </w:div>
        <w:div w:id="792476685">
          <w:marLeft w:val="640"/>
          <w:marRight w:val="0"/>
          <w:marTop w:val="0"/>
          <w:marBottom w:val="0"/>
          <w:divBdr>
            <w:top w:val="none" w:sz="0" w:space="0" w:color="auto"/>
            <w:left w:val="none" w:sz="0" w:space="0" w:color="auto"/>
            <w:bottom w:val="none" w:sz="0" w:space="0" w:color="auto"/>
            <w:right w:val="none" w:sz="0" w:space="0" w:color="auto"/>
          </w:divBdr>
        </w:div>
        <w:div w:id="1550067583">
          <w:marLeft w:val="640"/>
          <w:marRight w:val="0"/>
          <w:marTop w:val="0"/>
          <w:marBottom w:val="0"/>
          <w:divBdr>
            <w:top w:val="none" w:sz="0" w:space="0" w:color="auto"/>
            <w:left w:val="none" w:sz="0" w:space="0" w:color="auto"/>
            <w:bottom w:val="none" w:sz="0" w:space="0" w:color="auto"/>
            <w:right w:val="none" w:sz="0" w:space="0" w:color="auto"/>
          </w:divBdr>
        </w:div>
        <w:div w:id="1035665579">
          <w:marLeft w:val="640"/>
          <w:marRight w:val="0"/>
          <w:marTop w:val="0"/>
          <w:marBottom w:val="0"/>
          <w:divBdr>
            <w:top w:val="none" w:sz="0" w:space="0" w:color="auto"/>
            <w:left w:val="none" w:sz="0" w:space="0" w:color="auto"/>
            <w:bottom w:val="none" w:sz="0" w:space="0" w:color="auto"/>
            <w:right w:val="none" w:sz="0" w:space="0" w:color="auto"/>
          </w:divBdr>
        </w:div>
        <w:div w:id="684402190">
          <w:marLeft w:val="640"/>
          <w:marRight w:val="0"/>
          <w:marTop w:val="0"/>
          <w:marBottom w:val="0"/>
          <w:divBdr>
            <w:top w:val="none" w:sz="0" w:space="0" w:color="auto"/>
            <w:left w:val="none" w:sz="0" w:space="0" w:color="auto"/>
            <w:bottom w:val="none" w:sz="0" w:space="0" w:color="auto"/>
            <w:right w:val="none" w:sz="0" w:space="0" w:color="auto"/>
          </w:divBdr>
        </w:div>
        <w:div w:id="2102484500">
          <w:marLeft w:val="640"/>
          <w:marRight w:val="0"/>
          <w:marTop w:val="0"/>
          <w:marBottom w:val="0"/>
          <w:divBdr>
            <w:top w:val="none" w:sz="0" w:space="0" w:color="auto"/>
            <w:left w:val="none" w:sz="0" w:space="0" w:color="auto"/>
            <w:bottom w:val="none" w:sz="0" w:space="0" w:color="auto"/>
            <w:right w:val="none" w:sz="0" w:space="0" w:color="auto"/>
          </w:divBdr>
        </w:div>
        <w:div w:id="1463159150">
          <w:marLeft w:val="640"/>
          <w:marRight w:val="0"/>
          <w:marTop w:val="0"/>
          <w:marBottom w:val="0"/>
          <w:divBdr>
            <w:top w:val="none" w:sz="0" w:space="0" w:color="auto"/>
            <w:left w:val="none" w:sz="0" w:space="0" w:color="auto"/>
            <w:bottom w:val="none" w:sz="0" w:space="0" w:color="auto"/>
            <w:right w:val="none" w:sz="0" w:space="0" w:color="auto"/>
          </w:divBdr>
        </w:div>
        <w:div w:id="974528475">
          <w:marLeft w:val="640"/>
          <w:marRight w:val="0"/>
          <w:marTop w:val="0"/>
          <w:marBottom w:val="0"/>
          <w:divBdr>
            <w:top w:val="none" w:sz="0" w:space="0" w:color="auto"/>
            <w:left w:val="none" w:sz="0" w:space="0" w:color="auto"/>
            <w:bottom w:val="none" w:sz="0" w:space="0" w:color="auto"/>
            <w:right w:val="none" w:sz="0" w:space="0" w:color="auto"/>
          </w:divBdr>
        </w:div>
        <w:div w:id="886255977">
          <w:marLeft w:val="640"/>
          <w:marRight w:val="0"/>
          <w:marTop w:val="0"/>
          <w:marBottom w:val="0"/>
          <w:divBdr>
            <w:top w:val="none" w:sz="0" w:space="0" w:color="auto"/>
            <w:left w:val="none" w:sz="0" w:space="0" w:color="auto"/>
            <w:bottom w:val="none" w:sz="0" w:space="0" w:color="auto"/>
            <w:right w:val="none" w:sz="0" w:space="0" w:color="auto"/>
          </w:divBdr>
        </w:div>
        <w:div w:id="782576747">
          <w:marLeft w:val="640"/>
          <w:marRight w:val="0"/>
          <w:marTop w:val="0"/>
          <w:marBottom w:val="0"/>
          <w:divBdr>
            <w:top w:val="none" w:sz="0" w:space="0" w:color="auto"/>
            <w:left w:val="none" w:sz="0" w:space="0" w:color="auto"/>
            <w:bottom w:val="none" w:sz="0" w:space="0" w:color="auto"/>
            <w:right w:val="none" w:sz="0" w:space="0" w:color="auto"/>
          </w:divBdr>
        </w:div>
        <w:div w:id="259870375">
          <w:marLeft w:val="640"/>
          <w:marRight w:val="0"/>
          <w:marTop w:val="0"/>
          <w:marBottom w:val="0"/>
          <w:divBdr>
            <w:top w:val="none" w:sz="0" w:space="0" w:color="auto"/>
            <w:left w:val="none" w:sz="0" w:space="0" w:color="auto"/>
            <w:bottom w:val="none" w:sz="0" w:space="0" w:color="auto"/>
            <w:right w:val="none" w:sz="0" w:space="0" w:color="auto"/>
          </w:divBdr>
        </w:div>
        <w:div w:id="1938714555">
          <w:marLeft w:val="640"/>
          <w:marRight w:val="0"/>
          <w:marTop w:val="0"/>
          <w:marBottom w:val="0"/>
          <w:divBdr>
            <w:top w:val="none" w:sz="0" w:space="0" w:color="auto"/>
            <w:left w:val="none" w:sz="0" w:space="0" w:color="auto"/>
            <w:bottom w:val="none" w:sz="0" w:space="0" w:color="auto"/>
            <w:right w:val="none" w:sz="0" w:space="0" w:color="auto"/>
          </w:divBdr>
        </w:div>
        <w:div w:id="36705155">
          <w:marLeft w:val="640"/>
          <w:marRight w:val="0"/>
          <w:marTop w:val="0"/>
          <w:marBottom w:val="0"/>
          <w:divBdr>
            <w:top w:val="none" w:sz="0" w:space="0" w:color="auto"/>
            <w:left w:val="none" w:sz="0" w:space="0" w:color="auto"/>
            <w:bottom w:val="none" w:sz="0" w:space="0" w:color="auto"/>
            <w:right w:val="none" w:sz="0" w:space="0" w:color="auto"/>
          </w:divBdr>
        </w:div>
        <w:div w:id="474565070">
          <w:marLeft w:val="640"/>
          <w:marRight w:val="0"/>
          <w:marTop w:val="0"/>
          <w:marBottom w:val="0"/>
          <w:divBdr>
            <w:top w:val="none" w:sz="0" w:space="0" w:color="auto"/>
            <w:left w:val="none" w:sz="0" w:space="0" w:color="auto"/>
            <w:bottom w:val="none" w:sz="0" w:space="0" w:color="auto"/>
            <w:right w:val="none" w:sz="0" w:space="0" w:color="auto"/>
          </w:divBdr>
        </w:div>
        <w:div w:id="339435511">
          <w:marLeft w:val="640"/>
          <w:marRight w:val="0"/>
          <w:marTop w:val="0"/>
          <w:marBottom w:val="0"/>
          <w:divBdr>
            <w:top w:val="none" w:sz="0" w:space="0" w:color="auto"/>
            <w:left w:val="none" w:sz="0" w:space="0" w:color="auto"/>
            <w:bottom w:val="none" w:sz="0" w:space="0" w:color="auto"/>
            <w:right w:val="none" w:sz="0" w:space="0" w:color="auto"/>
          </w:divBdr>
        </w:div>
        <w:div w:id="829442861">
          <w:marLeft w:val="640"/>
          <w:marRight w:val="0"/>
          <w:marTop w:val="0"/>
          <w:marBottom w:val="0"/>
          <w:divBdr>
            <w:top w:val="none" w:sz="0" w:space="0" w:color="auto"/>
            <w:left w:val="none" w:sz="0" w:space="0" w:color="auto"/>
            <w:bottom w:val="none" w:sz="0" w:space="0" w:color="auto"/>
            <w:right w:val="none" w:sz="0" w:space="0" w:color="auto"/>
          </w:divBdr>
        </w:div>
        <w:div w:id="334773981">
          <w:marLeft w:val="640"/>
          <w:marRight w:val="0"/>
          <w:marTop w:val="0"/>
          <w:marBottom w:val="0"/>
          <w:divBdr>
            <w:top w:val="none" w:sz="0" w:space="0" w:color="auto"/>
            <w:left w:val="none" w:sz="0" w:space="0" w:color="auto"/>
            <w:bottom w:val="none" w:sz="0" w:space="0" w:color="auto"/>
            <w:right w:val="none" w:sz="0" w:space="0" w:color="auto"/>
          </w:divBdr>
        </w:div>
        <w:div w:id="939144131">
          <w:marLeft w:val="640"/>
          <w:marRight w:val="0"/>
          <w:marTop w:val="0"/>
          <w:marBottom w:val="0"/>
          <w:divBdr>
            <w:top w:val="none" w:sz="0" w:space="0" w:color="auto"/>
            <w:left w:val="none" w:sz="0" w:space="0" w:color="auto"/>
            <w:bottom w:val="none" w:sz="0" w:space="0" w:color="auto"/>
            <w:right w:val="none" w:sz="0" w:space="0" w:color="auto"/>
          </w:divBdr>
        </w:div>
        <w:div w:id="1774742246">
          <w:marLeft w:val="640"/>
          <w:marRight w:val="0"/>
          <w:marTop w:val="0"/>
          <w:marBottom w:val="0"/>
          <w:divBdr>
            <w:top w:val="none" w:sz="0" w:space="0" w:color="auto"/>
            <w:left w:val="none" w:sz="0" w:space="0" w:color="auto"/>
            <w:bottom w:val="none" w:sz="0" w:space="0" w:color="auto"/>
            <w:right w:val="none" w:sz="0" w:space="0" w:color="auto"/>
          </w:divBdr>
        </w:div>
        <w:div w:id="577713699">
          <w:marLeft w:val="640"/>
          <w:marRight w:val="0"/>
          <w:marTop w:val="0"/>
          <w:marBottom w:val="0"/>
          <w:divBdr>
            <w:top w:val="none" w:sz="0" w:space="0" w:color="auto"/>
            <w:left w:val="none" w:sz="0" w:space="0" w:color="auto"/>
            <w:bottom w:val="none" w:sz="0" w:space="0" w:color="auto"/>
            <w:right w:val="none" w:sz="0" w:space="0" w:color="auto"/>
          </w:divBdr>
        </w:div>
        <w:div w:id="1659069258">
          <w:marLeft w:val="640"/>
          <w:marRight w:val="0"/>
          <w:marTop w:val="0"/>
          <w:marBottom w:val="0"/>
          <w:divBdr>
            <w:top w:val="none" w:sz="0" w:space="0" w:color="auto"/>
            <w:left w:val="none" w:sz="0" w:space="0" w:color="auto"/>
            <w:bottom w:val="none" w:sz="0" w:space="0" w:color="auto"/>
            <w:right w:val="none" w:sz="0" w:space="0" w:color="auto"/>
          </w:divBdr>
        </w:div>
        <w:div w:id="1042830312">
          <w:marLeft w:val="640"/>
          <w:marRight w:val="0"/>
          <w:marTop w:val="0"/>
          <w:marBottom w:val="0"/>
          <w:divBdr>
            <w:top w:val="none" w:sz="0" w:space="0" w:color="auto"/>
            <w:left w:val="none" w:sz="0" w:space="0" w:color="auto"/>
            <w:bottom w:val="none" w:sz="0" w:space="0" w:color="auto"/>
            <w:right w:val="none" w:sz="0" w:space="0" w:color="auto"/>
          </w:divBdr>
        </w:div>
        <w:div w:id="139225405">
          <w:marLeft w:val="640"/>
          <w:marRight w:val="0"/>
          <w:marTop w:val="0"/>
          <w:marBottom w:val="0"/>
          <w:divBdr>
            <w:top w:val="none" w:sz="0" w:space="0" w:color="auto"/>
            <w:left w:val="none" w:sz="0" w:space="0" w:color="auto"/>
            <w:bottom w:val="none" w:sz="0" w:space="0" w:color="auto"/>
            <w:right w:val="none" w:sz="0" w:space="0" w:color="auto"/>
          </w:divBdr>
        </w:div>
        <w:div w:id="1807503670">
          <w:marLeft w:val="640"/>
          <w:marRight w:val="0"/>
          <w:marTop w:val="0"/>
          <w:marBottom w:val="0"/>
          <w:divBdr>
            <w:top w:val="none" w:sz="0" w:space="0" w:color="auto"/>
            <w:left w:val="none" w:sz="0" w:space="0" w:color="auto"/>
            <w:bottom w:val="none" w:sz="0" w:space="0" w:color="auto"/>
            <w:right w:val="none" w:sz="0" w:space="0" w:color="auto"/>
          </w:divBdr>
        </w:div>
        <w:div w:id="558594428">
          <w:marLeft w:val="640"/>
          <w:marRight w:val="0"/>
          <w:marTop w:val="0"/>
          <w:marBottom w:val="0"/>
          <w:divBdr>
            <w:top w:val="none" w:sz="0" w:space="0" w:color="auto"/>
            <w:left w:val="none" w:sz="0" w:space="0" w:color="auto"/>
            <w:bottom w:val="none" w:sz="0" w:space="0" w:color="auto"/>
            <w:right w:val="none" w:sz="0" w:space="0" w:color="auto"/>
          </w:divBdr>
        </w:div>
        <w:div w:id="764418822">
          <w:marLeft w:val="640"/>
          <w:marRight w:val="0"/>
          <w:marTop w:val="0"/>
          <w:marBottom w:val="0"/>
          <w:divBdr>
            <w:top w:val="none" w:sz="0" w:space="0" w:color="auto"/>
            <w:left w:val="none" w:sz="0" w:space="0" w:color="auto"/>
            <w:bottom w:val="none" w:sz="0" w:space="0" w:color="auto"/>
            <w:right w:val="none" w:sz="0" w:space="0" w:color="auto"/>
          </w:divBdr>
        </w:div>
        <w:div w:id="1051150164">
          <w:marLeft w:val="640"/>
          <w:marRight w:val="0"/>
          <w:marTop w:val="0"/>
          <w:marBottom w:val="0"/>
          <w:divBdr>
            <w:top w:val="none" w:sz="0" w:space="0" w:color="auto"/>
            <w:left w:val="none" w:sz="0" w:space="0" w:color="auto"/>
            <w:bottom w:val="none" w:sz="0" w:space="0" w:color="auto"/>
            <w:right w:val="none" w:sz="0" w:space="0" w:color="auto"/>
          </w:divBdr>
        </w:div>
        <w:div w:id="131989947">
          <w:marLeft w:val="640"/>
          <w:marRight w:val="0"/>
          <w:marTop w:val="0"/>
          <w:marBottom w:val="0"/>
          <w:divBdr>
            <w:top w:val="none" w:sz="0" w:space="0" w:color="auto"/>
            <w:left w:val="none" w:sz="0" w:space="0" w:color="auto"/>
            <w:bottom w:val="none" w:sz="0" w:space="0" w:color="auto"/>
            <w:right w:val="none" w:sz="0" w:space="0" w:color="auto"/>
          </w:divBdr>
        </w:div>
        <w:div w:id="1564834077">
          <w:marLeft w:val="640"/>
          <w:marRight w:val="0"/>
          <w:marTop w:val="0"/>
          <w:marBottom w:val="0"/>
          <w:divBdr>
            <w:top w:val="none" w:sz="0" w:space="0" w:color="auto"/>
            <w:left w:val="none" w:sz="0" w:space="0" w:color="auto"/>
            <w:bottom w:val="none" w:sz="0" w:space="0" w:color="auto"/>
            <w:right w:val="none" w:sz="0" w:space="0" w:color="auto"/>
          </w:divBdr>
        </w:div>
        <w:div w:id="31535474">
          <w:marLeft w:val="640"/>
          <w:marRight w:val="0"/>
          <w:marTop w:val="0"/>
          <w:marBottom w:val="0"/>
          <w:divBdr>
            <w:top w:val="none" w:sz="0" w:space="0" w:color="auto"/>
            <w:left w:val="none" w:sz="0" w:space="0" w:color="auto"/>
            <w:bottom w:val="none" w:sz="0" w:space="0" w:color="auto"/>
            <w:right w:val="none" w:sz="0" w:space="0" w:color="auto"/>
          </w:divBdr>
        </w:div>
        <w:div w:id="1924029539">
          <w:marLeft w:val="640"/>
          <w:marRight w:val="0"/>
          <w:marTop w:val="0"/>
          <w:marBottom w:val="0"/>
          <w:divBdr>
            <w:top w:val="none" w:sz="0" w:space="0" w:color="auto"/>
            <w:left w:val="none" w:sz="0" w:space="0" w:color="auto"/>
            <w:bottom w:val="none" w:sz="0" w:space="0" w:color="auto"/>
            <w:right w:val="none" w:sz="0" w:space="0" w:color="auto"/>
          </w:divBdr>
        </w:div>
        <w:div w:id="1712194617">
          <w:marLeft w:val="640"/>
          <w:marRight w:val="0"/>
          <w:marTop w:val="0"/>
          <w:marBottom w:val="0"/>
          <w:divBdr>
            <w:top w:val="none" w:sz="0" w:space="0" w:color="auto"/>
            <w:left w:val="none" w:sz="0" w:space="0" w:color="auto"/>
            <w:bottom w:val="none" w:sz="0" w:space="0" w:color="auto"/>
            <w:right w:val="none" w:sz="0" w:space="0" w:color="auto"/>
          </w:divBdr>
        </w:div>
        <w:div w:id="230385908">
          <w:marLeft w:val="640"/>
          <w:marRight w:val="0"/>
          <w:marTop w:val="0"/>
          <w:marBottom w:val="0"/>
          <w:divBdr>
            <w:top w:val="none" w:sz="0" w:space="0" w:color="auto"/>
            <w:left w:val="none" w:sz="0" w:space="0" w:color="auto"/>
            <w:bottom w:val="none" w:sz="0" w:space="0" w:color="auto"/>
            <w:right w:val="none" w:sz="0" w:space="0" w:color="auto"/>
          </w:divBdr>
        </w:div>
        <w:div w:id="1959598839">
          <w:marLeft w:val="640"/>
          <w:marRight w:val="0"/>
          <w:marTop w:val="0"/>
          <w:marBottom w:val="0"/>
          <w:divBdr>
            <w:top w:val="none" w:sz="0" w:space="0" w:color="auto"/>
            <w:left w:val="none" w:sz="0" w:space="0" w:color="auto"/>
            <w:bottom w:val="none" w:sz="0" w:space="0" w:color="auto"/>
            <w:right w:val="none" w:sz="0" w:space="0" w:color="auto"/>
          </w:divBdr>
        </w:div>
        <w:div w:id="2001427792">
          <w:marLeft w:val="640"/>
          <w:marRight w:val="0"/>
          <w:marTop w:val="0"/>
          <w:marBottom w:val="0"/>
          <w:divBdr>
            <w:top w:val="none" w:sz="0" w:space="0" w:color="auto"/>
            <w:left w:val="none" w:sz="0" w:space="0" w:color="auto"/>
            <w:bottom w:val="none" w:sz="0" w:space="0" w:color="auto"/>
            <w:right w:val="none" w:sz="0" w:space="0" w:color="auto"/>
          </w:divBdr>
        </w:div>
        <w:div w:id="1888104017">
          <w:marLeft w:val="640"/>
          <w:marRight w:val="0"/>
          <w:marTop w:val="0"/>
          <w:marBottom w:val="0"/>
          <w:divBdr>
            <w:top w:val="none" w:sz="0" w:space="0" w:color="auto"/>
            <w:left w:val="none" w:sz="0" w:space="0" w:color="auto"/>
            <w:bottom w:val="none" w:sz="0" w:space="0" w:color="auto"/>
            <w:right w:val="none" w:sz="0" w:space="0" w:color="auto"/>
          </w:divBdr>
        </w:div>
        <w:div w:id="1804076972">
          <w:marLeft w:val="640"/>
          <w:marRight w:val="0"/>
          <w:marTop w:val="0"/>
          <w:marBottom w:val="0"/>
          <w:divBdr>
            <w:top w:val="none" w:sz="0" w:space="0" w:color="auto"/>
            <w:left w:val="none" w:sz="0" w:space="0" w:color="auto"/>
            <w:bottom w:val="none" w:sz="0" w:space="0" w:color="auto"/>
            <w:right w:val="none" w:sz="0" w:space="0" w:color="auto"/>
          </w:divBdr>
        </w:div>
        <w:div w:id="1275749160">
          <w:marLeft w:val="640"/>
          <w:marRight w:val="0"/>
          <w:marTop w:val="0"/>
          <w:marBottom w:val="0"/>
          <w:divBdr>
            <w:top w:val="none" w:sz="0" w:space="0" w:color="auto"/>
            <w:left w:val="none" w:sz="0" w:space="0" w:color="auto"/>
            <w:bottom w:val="none" w:sz="0" w:space="0" w:color="auto"/>
            <w:right w:val="none" w:sz="0" w:space="0" w:color="auto"/>
          </w:divBdr>
        </w:div>
        <w:div w:id="707417001">
          <w:marLeft w:val="640"/>
          <w:marRight w:val="0"/>
          <w:marTop w:val="0"/>
          <w:marBottom w:val="0"/>
          <w:divBdr>
            <w:top w:val="none" w:sz="0" w:space="0" w:color="auto"/>
            <w:left w:val="none" w:sz="0" w:space="0" w:color="auto"/>
            <w:bottom w:val="none" w:sz="0" w:space="0" w:color="auto"/>
            <w:right w:val="none" w:sz="0" w:space="0" w:color="auto"/>
          </w:divBdr>
        </w:div>
        <w:div w:id="597295861">
          <w:marLeft w:val="640"/>
          <w:marRight w:val="0"/>
          <w:marTop w:val="0"/>
          <w:marBottom w:val="0"/>
          <w:divBdr>
            <w:top w:val="none" w:sz="0" w:space="0" w:color="auto"/>
            <w:left w:val="none" w:sz="0" w:space="0" w:color="auto"/>
            <w:bottom w:val="none" w:sz="0" w:space="0" w:color="auto"/>
            <w:right w:val="none" w:sz="0" w:space="0" w:color="auto"/>
          </w:divBdr>
        </w:div>
        <w:div w:id="1901086742">
          <w:marLeft w:val="640"/>
          <w:marRight w:val="0"/>
          <w:marTop w:val="0"/>
          <w:marBottom w:val="0"/>
          <w:divBdr>
            <w:top w:val="none" w:sz="0" w:space="0" w:color="auto"/>
            <w:left w:val="none" w:sz="0" w:space="0" w:color="auto"/>
            <w:bottom w:val="none" w:sz="0" w:space="0" w:color="auto"/>
            <w:right w:val="none" w:sz="0" w:space="0" w:color="auto"/>
          </w:divBdr>
        </w:div>
        <w:div w:id="222371337">
          <w:marLeft w:val="640"/>
          <w:marRight w:val="0"/>
          <w:marTop w:val="0"/>
          <w:marBottom w:val="0"/>
          <w:divBdr>
            <w:top w:val="none" w:sz="0" w:space="0" w:color="auto"/>
            <w:left w:val="none" w:sz="0" w:space="0" w:color="auto"/>
            <w:bottom w:val="none" w:sz="0" w:space="0" w:color="auto"/>
            <w:right w:val="none" w:sz="0" w:space="0" w:color="auto"/>
          </w:divBdr>
        </w:div>
        <w:div w:id="1233539617">
          <w:marLeft w:val="640"/>
          <w:marRight w:val="0"/>
          <w:marTop w:val="0"/>
          <w:marBottom w:val="0"/>
          <w:divBdr>
            <w:top w:val="none" w:sz="0" w:space="0" w:color="auto"/>
            <w:left w:val="none" w:sz="0" w:space="0" w:color="auto"/>
            <w:bottom w:val="none" w:sz="0" w:space="0" w:color="auto"/>
            <w:right w:val="none" w:sz="0" w:space="0" w:color="auto"/>
          </w:divBdr>
        </w:div>
        <w:div w:id="1344437074">
          <w:marLeft w:val="640"/>
          <w:marRight w:val="0"/>
          <w:marTop w:val="0"/>
          <w:marBottom w:val="0"/>
          <w:divBdr>
            <w:top w:val="none" w:sz="0" w:space="0" w:color="auto"/>
            <w:left w:val="none" w:sz="0" w:space="0" w:color="auto"/>
            <w:bottom w:val="none" w:sz="0" w:space="0" w:color="auto"/>
            <w:right w:val="none" w:sz="0" w:space="0" w:color="auto"/>
          </w:divBdr>
        </w:div>
        <w:div w:id="433748899">
          <w:marLeft w:val="640"/>
          <w:marRight w:val="0"/>
          <w:marTop w:val="0"/>
          <w:marBottom w:val="0"/>
          <w:divBdr>
            <w:top w:val="none" w:sz="0" w:space="0" w:color="auto"/>
            <w:left w:val="none" w:sz="0" w:space="0" w:color="auto"/>
            <w:bottom w:val="none" w:sz="0" w:space="0" w:color="auto"/>
            <w:right w:val="none" w:sz="0" w:space="0" w:color="auto"/>
          </w:divBdr>
        </w:div>
        <w:div w:id="990912354">
          <w:marLeft w:val="640"/>
          <w:marRight w:val="0"/>
          <w:marTop w:val="0"/>
          <w:marBottom w:val="0"/>
          <w:divBdr>
            <w:top w:val="none" w:sz="0" w:space="0" w:color="auto"/>
            <w:left w:val="none" w:sz="0" w:space="0" w:color="auto"/>
            <w:bottom w:val="none" w:sz="0" w:space="0" w:color="auto"/>
            <w:right w:val="none" w:sz="0" w:space="0" w:color="auto"/>
          </w:divBdr>
        </w:div>
        <w:div w:id="346449973">
          <w:marLeft w:val="640"/>
          <w:marRight w:val="0"/>
          <w:marTop w:val="0"/>
          <w:marBottom w:val="0"/>
          <w:divBdr>
            <w:top w:val="none" w:sz="0" w:space="0" w:color="auto"/>
            <w:left w:val="none" w:sz="0" w:space="0" w:color="auto"/>
            <w:bottom w:val="none" w:sz="0" w:space="0" w:color="auto"/>
            <w:right w:val="none" w:sz="0" w:space="0" w:color="auto"/>
          </w:divBdr>
        </w:div>
        <w:div w:id="1827700719">
          <w:marLeft w:val="640"/>
          <w:marRight w:val="0"/>
          <w:marTop w:val="0"/>
          <w:marBottom w:val="0"/>
          <w:divBdr>
            <w:top w:val="none" w:sz="0" w:space="0" w:color="auto"/>
            <w:left w:val="none" w:sz="0" w:space="0" w:color="auto"/>
            <w:bottom w:val="none" w:sz="0" w:space="0" w:color="auto"/>
            <w:right w:val="none" w:sz="0" w:space="0" w:color="auto"/>
          </w:divBdr>
        </w:div>
        <w:div w:id="330371904">
          <w:marLeft w:val="640"/>
          <w:marRight w:val="0"/>
          <w:marTop w:val="0"/>
          <w:marBottom w:val="0"/>
          <w:divBdr>
            <w:top w:val="none" w:sz="0" w:space="0" w:color="auto"/>
            <w:left w:val="none" w:sz="0" w:space="0" w:color="auto"/>
            <w:bottom w:val="none" w:sz="0" w:space="0" w:color="auto"/>
            <w:right w:val="none" w:sz="0" w:space="0" w:color="auto"/>
          </w:divBdr>
        </w:div>
        <w:div w:id="83772843">
          <w:marLeft w:val="640"/>
          <w:marRight w:val="0"/>
          <w:marTop w:val="0"/>
          <w:marBottom w:val="0"/>
          <w:divBdr>
            <w:top w:val="none" w:sz="0" w:space="0" w:color="auto"/>
            <w:left w:val="none" w:sz="0" w:space="0" w:color="auto"/>
            <w:bottom w:val="none" w:sz="0" w:space="0" w:color="auto"/>
            <w:right w:val="none" w:sz="0" w:space="0" w:color="auto"/>
          </w:divBdr>
        </w:div>
        <w:div w:id="1253705011">
          <w:marLeft w:val="640"/>
          <w:marRight w:val="0"/>
          <w:marTop w:val="0"/>
          <w:marBottom w:val="0"/>
          <w:divBdr>
            <w:top w:val="none" w:sz="0" w:space="0" w:color="auto"/>
            <w:left w:val="none" w:sz="0" w:space="0" w:color="auto"/>
            <w:bottom w:val="none" w:sz="0" w:space="0" w:color="auto"/>
            <w:right w:val="none" w:sz="0" w:space="0" w:color="auto"/>
          </w:divBdr>
        </w:div>
        <w:div w:id="136847944">
          <w:marLeft w:val="640"/>
          <w:marRight w:val="0"/>
          <w:marTop w:val="0"/>
          <w:marBottom w:val="0"/>
          <w:divBdr>
            <w:top w:val="none" w:sz="0" w:space="0" w:color="auto"/>
            <w:left w:val="none" w:sz="0" w:space="0" w:color="auto"/>
            <w:bottom w:val="none" w:sz="0" w:space="0" w:color="auto"/>
            <w:right w:val="none" w:sz="0" w:space="0" w:color="auto"/>
          </w:divBdr>
        </w:div>
        <w:div w:id="746801120">
          <w:marLeft w:val="640"/>
          <w:marRight w:val="0"/>
          <w:marTop w:val="0"/>
          <w:marBottom w:val="0"/>
          <w:divBdr>
            <w:top w:val="none" w:sz="0" w:space="0" w:color="auto"/>
            <w:left w:val="none" w:sz="0" w:space="0" w:color="auto"/>
            <w:bottom w:val="none" w:sz="0" w:space="0" w:color="auto"/>
            <w:right w:val="none" w:sz="0" w:space="0" w:color="auto"/>
          </w:divBdr>
        </w:div>
        <w:div w:id="123890006">
          <w:marLeft w:val="640"/>
          <w:marRight w:val="0"/>
          <w:marTop w:val="0"/>
          <w:marBottom w:val="0"/>
          <w:divBdr>
            <w:top w:val="none" w:sz="0" w:space="0" w:color="auto"/>
            <w:left w:val="none" w:sz="0" w:space="0" w:color="auto"/>
            <w:bottom w:val="none" w:sz="0" w:space="0" w:color="auto"/>
            <w:right w:val="none" w:sz="0" w:space="0" w:color="auto"/>
          </w:divBdr>
        </w:div>
        <w:div w:id="1017732650">
          <w:marLeft w:val="640"/>
          <w:marRight w:val="0"/>
          <w:marTop w:val="0"/>
          <w:marBottom w:val="0"/>
          <w:divBdr>
            <w:top w:val="none" w:sz="0" w:space="0" w:color="auto"/>
            <w:left w:val="none" w:sz="0" w:space="0" w:color="auto"/>
            <w:bottom w:val="none" w:sz="0" w:space="0" w:color="auto"/>
            <w:right w:val="none" w:sz="0" w:space="0" w:color="auto"/>
          </w:divBdr>
        </w:div>
        <w:div w:id="56713769">
          <w:marLeft w:val="640"/>
          <w:marRight w:val="0"/>
          <w:marTop w:val="0"/>
          <w:marBottom w:val="0"/>
          <w:divBdr>
            <w:top w:val="none" w:sz="0" w:space="0" w:color="auto"/>
            <w:left w:val="none" w:sz="0" w:space="0" w:color="auto"/>
            <w:bottom w:val="none" w:sz="0" w:space="0" w:color="auto"/>
            <w:right w:val="none" w:sz="0" w:space="0" w:color="auto"/>
          </w:divBdr>
        </w:div>
        <w:div w:id="1904292741">
          <w:marLeft w:val="640"/>
          <w:marRight w:val="0"/>
          <w:marTop w:val="0"/>
          <w:marBottom w:val="0"/>
          <w:divBdr>
            <w:top w:val="none" w:sz="0" w:space="0" w:color="auto"/>
            <w:left w:val="none" w:sz="0" w:space="0" w:color="auto"/>
            <w:bottom w:val="none" w:sz="0" w:space="0" w:color="auto"/>
            <w:right w:val="none" w:sz="0" w:space="0" w:color="auto"/>
          </w:divBdr>
        </w:div>
        <w:div w:id="2134595206">
          <w:marLeft w:val="640"/>
          <w:marRight w:val="0"/>
          <w:marTop w:val="0"/>
          <w:marBottom w:val="0"/>
          <w:divBdr>
            <w:top w:val="none" w:sz="0" w:space="0" w:color="auto"/>
            <w:left w:val="none" w:sz="0" w:space="0" w:color="auto"/>
            <w:bottom w:val="none" w:sz="0" w:space="0" w:color="auto"/>
            <w:right w:val="none" w:sz="0" w:space="0" w:color="auto"/>
          </w:divBdr>
        </w:div>
        <w:div w:id="1923373482">
          <w:marLeft w:val="640"/>
          <w:marRight w:val="0"/>
          <w:marTop w:val="0"/>
          <w:marBottom w:val="0"/>
          <w:divBdr>
            <w:top w:val="none" w:sz="0" w:space="0" w:color="auto"/>
            <w:left w:val="none" w:sz="0" w:space="0" w:color="auto"/>
            <w:bottom w:val="none" w:sz="0" w:space="0" w:color="auto"/>
            <w:right w:val="none" w:sz="0" w:space="0" w:color="auto"/>
          </w:divBdr>
        </w:div>
        <w:div w:id="1846431393">
          <w:marLeft w:val="640"/>
          <w:marRight w:val="0"/>
          <w:marTop w:val="0"/>
          <w:marBottom w:val="0"/>
          <w:divBdr>
            <w:top w:val="none" w:sz="0" w:space="0" w:color="auto"/>
            <w:left w:val="none" w:sz="0" w:space="0" w:color="auto"/>
            <w:bottom w:val="none" w:sz="0" w:space="0" w:color="auto"/>
            <w:right w:val="none" w:sz="0" w:space="0" w:color="auto"/>
          </w:divBdr>
        </w:div>
        <w:div w:id="496386794">
          <w:marLeft w:val="640"/>
          <w:marRight w:val="0"/>
          <w:marTop w:val="0"/>
          <w:marBottom w:val="0"/>
          <w:divBdr>
            <w:top w:val="none" w:sz="0" w:space="0" w:color="auto"/>
            <w:left w:val="none" w:sz="0" w:space="0" w:color="auto"/>
            <w:bottom w:val="none" w:sz="0" w:space="0" w:color="auto"/>
            <w:right w:val="none" w:sz="0" w:space="0" w:color="auto"/>
          </w:divBdr>
        </w:div>
        <w:div w:id="643001280">
          <w:marLeft w:val="640"/>
          <w:marRight w:val="0"/>
          <w:marTop w:val="0"/>
          <w:marBottom w:val="0"/>
          <w:divBdr>
            <w:top w:val="none" w:sz="0" w:space="0" w:color="auto"/>
            <w:left w:val="none" w:sz="0" w:space="0" w:color="auto"/>
            <w:bottom w:val="none" w:sz="0" w:space="0" w:color="auto"/>
            <w:right w:val="none" w:sz="0" w:space="0" w:color="auto"/>
          </w:divBdr>
        </w:div>
        <w:div w:id="1173834252">
          <w:marLeft w:val="640"/>
          <w:marRight w:val="0"/>
          <w:marTop w:val="0"/>
          <w:marBottom w:val="0"/>
          <w:divBdr>
            <w:top w:val="none" w:sz="0" w:space="0" w:color="auto"/>
            <w:left w:val="none" w:sz="0" w:space="0" w:color="auto"/>
            <w:bottom w:val="none" w:sz="0" w:space="0" w:color="auto"/>
            <w:right w:val="none" w:sz="0" w:space="0" w:color="auto"/>
          </w:divBdr>
        </w:div>
        <w:div w:id="1431587711">
          <w:marLeft w:val="640"/>
          <w:marRight w:val="0"/>
          <w:marTop w:val="0"/>
          <w:marBottom w:val="0"/>
          <w:divBdr>
            <w:top w:val="none" w:sz="0" w:space="0" w:color="auto"/>
            <w:left w:val="none" w:sz="0" w:space="0" w:color="auto"/>
            <w:bottom w:val="none" w:sz="0" w:space="0" w:color="auto"/>
            <w:right w:val="none" w:sz="0" w:space="0" w:color="auto"/>
          </w:divBdr>
        </w:div>
        <w:div w:id="1431585762">
          <w:marLeft w:val="640"/>
          <w:marRight w:val="0"/>
          <w:marTop w:val="0"/>
          <w:marBottom w:val="0"/>
          <w:divBdr>
            <w:top w:val="none" w:sz="0" w:space="0" w:color="auto"/>
            <w:left w:val="none" w:sz="0" w:space="0" w:color="auto"/>
            <w:bottom w:val="none" w:sz="0" w:space="0" w:color="auto"/>
            <w:right w:val="none" w:sz="0" w:space="0" w:color="auto"/>
          </w:divBdr>
        </w:div>
        <w:div w:id="1181043909">
          <w:marLeft w:val="640"/>
          <w:marRight w:val="0"/>
          <w:marTop w:val="0"/>
          <w:marBottom w:val="0"/>
          <w:divBdr>
            <w:top w:val="none" w:sz="0" w:space="0" w:color="auto"/>
            <w:left w:val="none" w:sz="0" w:space="0" w:color="auto"/>
            <w:bottom w:val="none" w:sz="0" w:space="0" w:color="auto"/>
            <w:right w:val="none" w:sz="0" w:space="0" w:color="auto"/>
          </w:divBdr>
        </w:div>
        <w:div w:id="880673998">
          <w:marLeft w:val="640"/>
          <w:marRight w:val="0"/>
          <w:marTop w:val="0"/>
          <w:marBottom w:val="0"/>
          <w:divBdr>
            <w:top w:val="none" w:sz="0" w:space="0" w:color="auto"/>
            <w:left w:val="none" w:sz="0" w:space="0" w:color="auto"/>
            <w:bottom w:val="none" w:sz="0" w:space="0" w:color="auto"/>
            <w:right w:val="none" w:sz="0" w:space="0" w:color="auto"/>
          </w:divBdr>
        </w:div>
        <w:div w:id="1804500491">
          <w:marLeft w:val="640"/>
          <w:marRight w:val="0"/>
          <w:marTop w:val="0"/>
          <w:marBottom w:val="0"/>
          <w:divBdr>
            <w:top w:val="none" w:sz="0" w:space="0" w:color="auto"/>
            <w:left w:val="none" w:sz="0" w:space="0" w:color="auto"/>
            <w:bottom w:val="none" w:sz="0" w:space="0" w:color="auto"/>
            <w:right w:val="none" w:sz="0" w:space="0" w:color="auto"/>
          </w:divBdr>
        </w:div>
        <w:div w:id="722679659">
          <w:marLeft w:val="640"/>
          <w:marRight w:val="0"/>
          <w:marTop w:val="0"/>
          <w:marBottom w:val="0"/>
          <w:divBdr>
            <w:top w:val="none" w:sz="0" w:space="0" w:color="auto"/>
            <w:left w:val="none" w:sz="0" w:space="0" w:color="auto"/>
            <w:bottom w:val="none" w:sz="0" w:space="0" w:color="auto"/>
            <w:right w:val="none" w:sz="0" w:space="0" w:color="auto"/>
          </w:divBdr>
        </w:div>
        <w:div w:id="755439143">
          <w:marLeft w:val="640"/>
          <w:marRight w:val="0"/>
          <w:marTop w:val="0"/>
          <w:marBottom w:val="0"/>
          <w:divBdr>
            <w:top w:val="none" w:sz="0" w:space="0" w:color="auto"/>
            <w:left w:val="none" w:sz="0" w:space="0" w:color="auto"/>
            <w:bottom w:val="none" w:sz="0" w:space="0" w:color="auto"/>
            <w:right w:val="none" w:sz="0" w:space="0" w:color="auto"/>
          </w:divBdr>
        </w:div>
        <w:div w:id="1544753579">
          <w:marLeft w:val="640"/>
          <w:marRight w:val="0"/>
          <w:marTop w:val="0"/>
          <w:marBottom w:val="0"/>
          <w:divBdr>
            <w:top w:val="none" w:sz="0" w:space="0" w:color="auto"/>
            <w:left w:val="none" w:sz="0" w:space="0" w:color="auto"/>
            <w:bottom w:val="none" w:sz="0" w:space="0" w:color="auto"/>
            <w:right w:val="none" w:sz="0" w:space="0" w:color="auto"/>
          </w:divBdr>
        </w:div>
        <w:div w:id="1306086127">
          <w:marLeft w:val="640"/>
          <w:marRight w:val="0"/>
          <w:marTop w:val="0"/>
          <w:marBottom w:val="0"/>
          <w:divBdr>
            <w:top w:val="none" w:sz="0" w:space="0" w:color="auto"/>
            <w:left w:val="none" w:sz="0" w:space="0" w:color="auto"/>
            <w:bottom w:val="none" w:sz="0" w:space="0" w:color="auto"/>
            <w:right w:val="none" w:sz="0" w:space="0" w:color="auto"/>
          </w:divBdr>
        </w:div>
        <w:div w:id="1125346886">
          <w:marLeft w:val="640"/>
          <w:marRight w:val="0"/>
          <w:marTop w:val="0"/>
          <w:marBottom w:val="0"/>
          <w:divBdr>
            <w:top w:val="none" w:sz="0" w:space="0" w:color="auto"/>
            <w:left w:val="none" w:sz="0" w:space="0" w:color="auto"/>
            <w:bottom w:val="none" w:sz="0" w:space="0" w:color="auto"/>
            <w:right w:val="none" w:sz="0" w:space="0" w:color="auto"/>
          </w:divBdr>
        </w:div>
        <w:div w:id="259533560">
          <w:marLeft w:val="640"/>
          <w:marRight w:val="0"/>
          <w:marTop w:val="0"/>
          <w:marBottom w:val="0"/>
          <w:divBdr>
            <w:top w:val="none" w:sz="0" w:space="0" w:color="auto"/>
            <w:left w:val="none" w:sz="0" w:space="0" w:color="auto"/>
            <w:bottom w:val="none" w:sz="0" w:space="0" w:color="auto"/>
            <w:right w:val="none" w:sz="0" w:space="0" w:color="auto"/>
          </w:divBdr>
        </w:div>
        <w:div w:id="2146124047">
          <w:marLeft w:val="640"/>
          <w:marRight w:val="0"/>
          <w:marTop w:val="0"/>
          <w:marBottom w:val="0"/>
          <w:divBdr>
            <w:top w:val="none" w:sz="0" w:space="0" w:color="auto"/>
            <w:left w:val="none" w:sz="0" w:space="0" w:color="auto"/>
            <w:bottom w:val="none" w:sz="0" w:space="0" w:color="auto"/>
            <w:right w:val="none" w:sz="0" w:space="0" w:color="auto"/>
          </w:divBdr>
        </w:div>
        <w:div w:id="131679483">
          <w:marLeft w:val="640"/>
          <w:marRight w:val="0"/>
          <w:marTop w:val="0"/>
          <w:marBottom w:val="0"/>
          <w:divBdr>
            <w:top w:val="none" w:sz="0" w:space="0" w:color="auto"/>
            <w:left w:val="none" w:sz="0" w:space="0" w:color="auto"/>
            <w:bottom w:val="none" w:sz="0" w:space="0" w:color="auto"/>
            <w:right w:val="none" w:sz="0" w:space="0" w:color="auto"/>
          </w:divBdr>
        </w:div>
        <w:div w:id="1750351407">
          <w:marLeft w:val="640"/>
          <w:marRight w:val="0"/>
          <w:marTop w:val="0"/>
          <w:marBottom w:val="0"/>
          <w:divBdr>
            <w:top w:val="none" w:sz="0" w:space="0" w:color="auto"/>
            <w:left w:val="none" w:sz="0" w:space="0" w:color="auto"/>
            <w:bottom w:val="none" w:sz="0" w:space="0" w:color="auto"/>
            <w:right w:val="none" w:sz="0" w:space="0" w:color="auto"/>
          </w:divBdr>
        </w:div>
        <w:div w:id="753820366">
          <w:marLeft w:val="640"/>
          <w:marRight w:val="0"/>
          <w:marTop w:val="0"/>
          <w:marBottom w:val="0"/>
          <w:divBdr>
            <w:top w:val="none" w:sz="0" w:space="0" w:color="auto"/>
            <w:left w:val="none" w:sz="0" w:space="0" w:color="auto"/>
            <w:bottom w:val="none" w:sz="0" w:space="0" w:color="auto"/>
            <w:right w:val="none" w:sz="0" w:space="0" w:color="auto"/>
          </w:divBdr>
        </w:div>
        <w:div w:id="211380911">
          <w:marLeft w:val="640"/>
          <w:marRight w:val="0"/>
          <w:marTop w:val="0"/>
          <w:marBottom w:val="0"/>
          <w:divBdr>
            <w:top w:val="none" w:sz="0" w:space="0" w:color="auto"/>
            <w:left w:val="none" w:sz="0" w:space="0" w:color="auto"/>
            <w:bottom w:val="none" w:sz="0" w:space="0" w:color="auto"/>
            <w:right w:val="none" w:sz="0" w:space="0" w:color="auto"/>
          </w:divBdr>
        </w:div>
        <w:div w:id="1484085374">
          <w:marLeft w:val="640"/>
          <w:marRight w:val="0"/>
          <w:marTop w:val="0"/>
          <w:marBottom w:val="0"/>
          <w:divBdr>
            <w:top w:val="none" w:sz="0" w:space="0" w:color="auto"/>
            <w:left w:val="none" w:sz="0" w:space="0" w:color="auto"/>
            <w:bottom w:val="none" w:sz="0" w:space="0" w:color="auto"/>
            <w:right w:val="none" w:sz="0" w:space="0" w:color="auto"/>
          </w:divBdr>
        </w:div>
        <w:div w:id="2043240076">
          <w:marLeft w:val="640"/>
          <w:marRight w:val="0"/>
          <w:marTop w:val="0"/>
          <w:marBottom w:val="0"/>
          <w:divBdr>
            <w:top w:val="none" w:sz="0" w:space="0" w:color="auto"/>
            <w:left w:val="none" w:sz="0" w:space="0" w:color="auto"/>
            <w:bottom w:val="none" w:sz="0" w:space="0" w:color="auto"/>
            <w:right w:val="none" w:sz="0" w:space="0" w:color="auto"/>
          </w:divBdr>
        </w:div>
        <w:div w:id="981156922">
          <w:marLeft w:val="640"/>
          <w:marRight w:val="0"/>
          <w:marTop w:val="0"/>
          <w:marBottom w:val="0"/>
          <w:divBdr>
            <w:top w:val="none" w:sz="0" w:space="0" w:color="auto"/>
            <w:left w:val="none" w:sz="0" w:space="0" w:color="auto"/>
            <w:bottom w:val="none" w:sz="0" w:space="0" w:color="auto"/>
            <w:right w:val="none" w:sz="0" w:space="0" w:color="auto"/>
          </w:divBdr>
        </w:div>
        <w:div w:id="327250355">
          <w:marLeft w:val="640"/>
          <w:marRight w:val="0"/>
          <w:marTop w:val="0"/>
          <w:marBottom w:val="0"/>
          <w:divBdr>
            <w:top w:val="none" w:sz="0" w:space="0" w:color="auto"/>
            <w:left w:val="none" w:sz="0" w:space="0" w:color="auto"/>
            <w:bottom w:val="none" w:sz="0" w:space="0" w:color="auto"/>
            <w:right w:val="none" w:sz="0" w:space="0" w:color="auto"/>
          </w:divBdr>
        </w:div>
        <w:div w:id="412315149">
          <w:marLeft w:val="640"/>
          <w:marRight w:val="0"/>
          <w:marTop w:val="0"/>
          <w:marBottom w:val="0"/>
          <w:divBdr>
            <w:top w:val="none" w:sz="0" w:space="0" w:color="auto"/>
            <w:left w:val="none" w:sz="0" w:space="0" w:color="auto"/>
            <w:bottom w:val="none" w:sz="0" w:space="0" w:color="auto"/>
            <w:right w:val="none" w:sz="0" w:space="0" w:color="auto"/>
          </w:divBdr>
        </w:div>
        <w:div w:id="218251901">
          <w:marLeft w:val="640"/>
          <w:marRight w:val="0"/>
          <w:marTop w:val="0"/>
          <w:marBottom w:val="0"/>
          <w:divBdr>
            <w:top w:val="none" w:sz="0" w:space="0" w:color="auto"/>
            <w:left w:val="none" w:sz="0" w:space="0" w:color="auto"/>
            <w:bottom w:val="none" w:sz="0" w:space="0" w:color="auto"/>
            <w:right w:val="none" w:sz="0" w:space="0" w:color="auto"/>
          </w:divBdr>
        </w:div>
        <w:div w:id="1651591447">
          <w:marLeft w:val="640"/>
          <w:marRight w:val="0"/>
          <w:marTop w:val="0"/>
          <w:marBottom w:val="0"/>
          <w:divBdr>
            <w:top w:val="none" w:sz="0" w:space="0" w:color="auto"/>
            <w:left w:val="none" w:sz="0" w:space="0" w:color="auto"/>
            <w:bottom w:val="none" w:sz="0" w:space="0" w:color="auto"/>
            <w:right w:val="none" w:sz="0" w:space="0" w:color="auto"/>
          </w:divBdr>
        </w:div>
        <w:div w:id="512960938">
          <w:marLeft w:val="640"/>
          <w:marRight w:val="0"/>
          <w:marTop w:val="0"/>
          <w:marBottom w:val="0"/>
          <w:divBdr>
            <w:top w:val="none" w:sz="0" w:space="0" w:color="auto"/>
            <w:left w:val="none" w:sz="0" w:space="0" w:color="auto"/>
            <w:bottom w:val="none" w:sz="0" w:space="0" w:color="auto"/>
            <w:right w:val="none" w:sz="0" w:space="0" w:color="auto"/>
          </w:divBdr>
        </w:div>
        <w:div w:id="1733575720">
          <w:marLeft w:val="640"/>
          <w:marRight w:val="0"/>
          <w:marTop w:val="0"/>
          <w:marBottom w:val="0"/>
          <w:divBdr>
            <w:top w:val="none" w:sz="0" w:space="0" w:color="auto"/>
            <w:left w:val="none" w:sz="0" w:space="0" w:color="auto"/>
            <w:bottom w:val="none" w:sz="0" w:space="0" w:color="auto"/>
            <w:right w:val="none" w:sz="0" w:space="0" w:color="auto"/>
          </w:divBdr>
        </w:div>
      </w:divsChild>
    </w:div>
    <w:div w:id="1398170594">
      <w:bodyDiv w:val="1"/>
      <w:marLeft w:val="0"/>
      <w:marRight w:val="0"/>
      <w:marTop w:val="0"/>
      <w:marBottom w:val="0"/>
      <w:divBdr>
        <w:top w:val="none" w:sz="0" w:space="0" w:color="auto"/>
        <w:left w:val="none" w:sz="0" w:space="0" w:color="auto"/>
        <w:bottom w:val="none" w:sz="0" w:space="0" w:color="auto"/>
        <w:right w:val="none" w:sz="0" w:space="0" w:color="auto"/>
      </w:divBdr>
      <w:divsChild>
        <w:div w:id="2114592444">
          <w:marLeft w:val="640"/>
          <w:marRight w:val="0"/>
          <w:marTop w:val="0"/>
          <w:marBottom w:val="0"/>
          <w:divBdr>
            <w:top w:val="none" w:sz="0" w:space="0" w:color="auto"/>
            <w:left w:val="none" w:sz="0" w:space="0" w:color="auto"/>
            <w:bottom w:val="none" w:sz="0" w:space="0" w:color="auto"/>
            <w:right w:val="none" w:sz="0" w:space="0" w:color="auto"/>
          </w:divBdr>
        </w:div>
        <w:div w:id="277223100">
          <w:marLeft w:val="640"/>
          <w:marRight w:val="0"/>
          <w:marTop w:val="0"/>
          <w:marBottom w:val="0"/>
          <w:divBdr>
            <w:top w:val="none" w:sz="0" w:space="0" w:color="auto"/>
            <w:left w:val="none" w:sz="0" w:space="0" w:color="auto"/>
            <w:bottom w:val="none" w:sz="0" w:space="0" w:color="auto"/>
            <w:right w:val="none" w:sz="0" w:space="0" w:color="auto"/>
          </w:divBdr>
        </w:div>
        <w:div w:id="968634636">
          <w:marLeft w:val="640"/>
          <w:marRight w:val="0"/>
          <w:marTop w:val="0"/>
          <w:marBottom w:val="0"/>
          <w:divBdr>
            <w:top w:val="none" w:sz="0" w:space="0" w:color="auto"/>
            <w:left w:val="none" w:sz="0" w:space="0" w:color="auto"/>
            <w:bottom w:val="none" w:sz="0" w:space="0" w:color="auto"/>
            <w:right w:val="none" w:sz="0" w:space="0" w:color="auto"/>
          </w:divBdr>
        </w:div>
        <w:div w:id="1121222139">
          <w:marLeft w:val="640"/>
          <w:marRight w:val="0"/>
          <w:marTop w:val="0"/>
          <w:marBottom w:val="0"/>
          <w:divBdr>
            <w:top w:val="none" w:sz="0" w:space="0" w:color="auto"/>
            <w:left w:val="none" w:sz="0" w:space="0" w:color="auto"/>
            <w:bottom w:val="none" w:sz="0" w:space="0" w:color="auto"/>
            <w:right w:val="none" w:sz="0" w:space="0" w:color="auto"/>
          </w:divBdr>
        </w:div>
        <w:div w:id="1103459871">
          <w:marLeft w:val="640"/>
          <w:marRight w:val="0"/>
          <w:marTop w:val="0"/>
          <w:marBottom w:val="0"/>
          <w:divBdr>
            <w:top w:val="none" w:sz="0" w:space="0" w:color="auto"/>
            <w:left w:val="none" w:sz="0" w:space="0" w:color="auto"/>
            <w:bottom w:val="none" w:sz="0" w:space="0" w:color="auto"/>
            <w:right w:val="none" w:sz="0" w:space="0" w:color="auto"/>
          </w:divBdr>
        </w:div>
        <w:div w:id="834150402">
          <w:marLeft w:val="640"/>
          <w:marRight w:val="0"/>
          <w:marTop w:val="0"/>
          <w:marBottom w:val="0"/>
          <w:divBdr>
            <w:top w:val="none" w:sz="0" w:space="0" w:color="auto"/>
            <w:left w:val="none" w:sz="0" w:space="0" w:color="auto"/>
            <w:bottom w:val="none" w:sz="0" w:space="0" w:color="auto"/>
            <w:right w:val="none" w:sz="0" w:space="0" w:color="auto"/>
          </w:divBdr>
        </w:div>
        <w:div w:id="2003386109">
          <w:marLeft w:val="640"/>
          <w:marRight w:val="0"/>
          <w:marTop w:val="0"/>
          <w:marBottom w:val="0"/>
          <w:divBdr>
            <w:top w:val="none" w:sz="0" w:space="0" w:color="auto"/>
            <w:left w:val="none" w:sz="0" w:space="0" w:color="auto"/>
            <w:bottom w:val="none" w:sz="0" w:space="0" w:color="auto"/>
            <w:right w:val="none" w:sz="0" w:space="0" w:color="auto"/>
          </w:divBdr>
        </w:div>
        <w:div w:id="2101561239">
          <w:marLeft w:val="640"/>
          <w:marRight w:val="0"/>
          <w:marTop w:val="0"/>
          <w:marBottom w:val="0"/>
          <w:divBdr>
            <w:top w:val="none" w:sz="0" w:space="0" w:color="auto"/>
            <w:left w:val="none" w:sz="0" w:space="0" w:color="auto"/>
            <w:bottom w:val="none" w:sz="0" w:space="0" w:color="auto"/>
            <w:right w:val="none" w:sz="0" w:space="0" w:color="auto"/>
          </w:divBdr>
        </w:div>
        <w:div w:id="22559428">
          <w:marLeft w:val="640"/>
          <w:marRight w:val="0"/>
          <w:marTop w:val="0"/>
          <w:marBottom w:val="0"/>
          <w:divBdr>
            <w:top w:val="none" w:sz="0" w:space="0" w:color="auto"/>
            <w:left w:val="none" w:sz="0" w:space="0" w:color="auto"/>
            <w:bottom w:val="none" w:sz="0" w:space="0" w:color="auto"/>
            <w:right w:val="none" w:sz="0" w:space="0" w:color="auto"/>
          </w:divBdr>
        </w:div>
        <w:div w:id="261453507">
          <w:marLeft w:val="640"/>
          <w:marRight w:val="0"/>
          <w:marTop w:val="0"/>
          <w:marBottom w:val="0"/>
          <w:divBdr>
            <w:top w:val="none" w:sz="0" w:space="0" w:color="auto"/>
            <w:left w:val="none" w:sz="0" w:space="0" w:color="auto"/>
            <w:bottom w:val="none" w:sz="0" w:space="0" w:color="auto"/>
            <w:right w:val="none" w:sz="0" w:space="0" w:color="auto"/>
          </w:divBdr>
        </w:div>
        <w:div w:id="1116026617">
          <w:marLeft w:val="640"/>
          <w:marRight w:val="0"/>
          <w:marTop w:val="0"/>
          <w:marBottom w:val="0"/>
          <w:divBdr>
            <w:top w:val="none" w:sz="0" w:space="0" w:color="auto"/>
            <w:left w:val="none" w:sz="0" w:space="0" w:color="auto"/>
            <w:bottom w:val="none" w:sz="0" w:space="0" w:color="auto"/>
            <w:right w:val="none" w:sz="0" w:space="0" w:color="auto"/>
          </w:divBdr>
        </w:div>
        <w:div w:id="226458427">
          <w:marLeft w:val="640"/>
          <w:marRight w:val="0"/>
          <w:marTop w:val="0"/>
          <w:marBottom w:val="0"/>
          <w:divBdr>
            <w:top w:val="none" w:sz="0" w:space="0" w:color="auto"/>
            <w:left w:val="none" w:sz="0" w:space="0" w:color="auto"/>
            <w:bottom w:val="none" w:sz="0" w:space="0" w:color="auto"/>
            <w:right w:val="none" w:sz="0" w:space="0" w:color="auto"/>
          </w:divBdr>
        </w:div>
        <w:div w:id="626089401">
          <w:marLeft w:val="640"/>
          <w:marRight w:val="0"/>
          <w:marTop w:val="0"/>
          <w:marBottom w:val="0"/>
          <w:divBdr>
            <w:top w:val="none" w:sz="0" w:space="0" w:color="auto"/>
            <w:left w:val="none" w:sz="0" w:space="0" w:color="auto"/>
            <w:bottom w:val="none" w:sz="0" w:space="0" w:color="auto"/>
            <w:right w:val="none" w:sz="0" w:space="0" w:color="auto"/>
          </w:divBdr>
        </w:div>
        <w:div w:id="623274971">
          <w:marLeft w:val="640"/>
          <w:marRight w:val="0"/>
          <w:marTop w:val="0"/>
          <w:marBottom w:val="0"/>
          <w:divBdr>
            <w:top w:val="none" w:sz="0" w:space="0" w:color="auto"/>
            <w:left w:val="none" w:sz="0" w:space="0" w:color="auto"/>
            <w:bottom w:val="none" w:sz="0" w:space="0" w:color="auto"/>
            <w:right w:val="none" w:sz="0" w:space="0" w:color="auto"/>
          </w:divBdr>
        </w:div>
        <w:div w:id="1691755414">
          <w:marLeft w:val="640"/>
          <w:marRight w:val="0"/>
          <w:marTop w:val="0"/>
          <w:marBottom w:val="0"/>
          <w:divBdr>
            <w:top w:val="none" w:sz="0" w:space="0" w:color="auto"/>
            <w:left w:val="none" w:sz="0" w:space="0" w:color="auto"/>
            <w:bottom w:val="none" w:sz="0" w:space="0" w:color="auto"/>
            <w:right w:val="none" w:sz="0" w:space="0" w:color="auto"/>
          </w:divBdr>
        </w:div>
        <w:div w:id="1248610751">
          <w:marLeft w:val="640"/>
          <w:marRight w:val="0"/>
          <w:marTop w:val="0"/>
          <w:marBottom w:val="0"/>
          <w:divBdr>
            <w:top w:val="none" w:sz="0" w:space="0" w:color="auto"/>
            <w:left w:val="none" w:sz="0" w:space="0" w:color="auto"/>
            <w:bottom w:val="none" w:sz="0" w:space="0" w:color="auto"/>
            <w:right w:val="none" w:sz="0" w:space="0" w:color="auto"/>
          </w:divBdr>
        </w:div>
        <w:div w:id="824784170">
          <w:marLeft w:val="640"/>
          <w:marRight w:val="0"/>
          <w:marTop w:val="0"/>
          <w:marBottom w:val="0"/>
          <w:divBdr>
            <w:top w:val="none" w:sz="0" w:space="0" w:color="auto"/>
            <w:left w:val="none" w:sz="0" w:space="0" w:color="auto"/>
            <w:bottom w:val="none" w:sz="0" w:space="0" w:color="auto"/>
            <w:right w:val="none" w:sz="0" w:space="0" w:color="auto"/>
          </w:divBdr>
        </w:div>
        <w:div w:id="782572462">
          <w:marLeft w:val="640"/>
          <w:marRight w:val="0"/>
          <w:marTop w:val="0"/>
          <w:marBottom w:val="0"/>
          <w:divBdr>
            <w:top w:val="none" w:sz="0" w:space="0" w:color="auto"/>
            <w:left w:val="none" w:sz="0" w:space="0" w:color="auto"/>
            <w:bottom w:val="none" w:sz="0" w:space="0" w:color="auto"/>
            <w:right w:val="none" w:sz="0" w:space="0" w:color="auto"/>
          </w:divBdr>
        </w:div>
        <w:div w:id="2145155785">
          <w:marLeft w:val="640"/>
          <w:marRight w:val="0"/>
          <w:marTop w:val="0"/>
          <w:marBottom w:val="0"/>
          <w:divBdr>
            <w:top w:val="none" w:sz="0" w:space="0" w:color="auto"/>
            <w:left w:val="none" w:sz="0" w:space="0" w:color="auto"/>
            <w:bottom w:val="none" w:sz="0" w:space="0" w:color="auto"/>
            <w:right w:val="none" w:sz="0" w:space="0" w:color="auto"/>
          </w:divBdr>
        </w:div>
        <w:div w:id="270092483">
          <w:marLeft w:val="640"/>
          <w:marRight w:val="0"/>
          <w:marTop w:val="0"/>
          <w:marBottom w:val="0"/>
          <w:divBdr>
            <w:top w:val="none" w:sz="0" w:space="0" w:color="auto"/>
            <w:left w:val="none" w:sz="0" w:space="0" w:color="auto"/>
            <w:bottom w:val="none" w:sz="0" w:space="0" w:color="auto"/>
            <w:right w:val="none" w:sz="0" w:space="0" w:color="auto"/>
          </w:divBdr>
        </w:div>
        <w:div w:id="1907296672">
          <w:marLeft w:val="640"/>
          <w:marRight w:val="0"/>
          <w:marTop w:val="0"/>
          <w:marBottom w:val="0"/>
          <w:divBdr>
            <w:top w:val="none" w:sz="0" w:space="0" w:color="auto"/>
            <w:left w:val="none" w:sz="0" w:space="0" w:color="auto"/>
            <w:bottom w:val="none" w:sz="0" w:space="0" w:color="auto"/>
            <w:right w:val="none" w:sz="0" w:space="0" w:color="auto"/>
          </w:divBdr>
        </w:div>
        <w:div w:id="1489705709">
          <w:marLeft w:val="640"/>
          <w:marRight w:val="0"/>
          <w:marTop w:val="0"/>
          <w:marBottom w:val="0"/>
          <w:divBdr>
            <w:top w:val="none" w:sz="0" w:space="0" w:color="auto"/>
            <w:left w:val="none" w:sz="0" w:space="0" w:color="auto"/>
            <w:bottom w:val="none" w:sz="0" w:space="0" w:color="auto"/>
            <w:right w:val="none" w:sz="0" w:space="0" w:color="auto"/>
          </w:divBdr>
        </w:div>
        <w:div w:id="351808660">
          <w:marLeft w:val="640"/>
          <w:marRight w:val="0"/>
          <w:marTop w:val="0"/>
          <w:marBottom w:val="0"/>
          <w:divBdr>
            <w:top w:val="none" w:sz="0" w:space="0" w:color="auto"/>
            <w:left w:val="none" w:sz="0" w:space="0" w:color="auto"/>
            <w:bottom w:val="none" w:sz="0" w:space="0" w:color="auto"/>
            <w:right w:val="none" w:sz="0" w:space="0" w:color="auto"/>
          </w:divBdr>
        </w:div>
        <w:div w:id="829715608">
          <w:marLeft w:val="640"/>
          <w:marRight w:val="0"/>
          <w:marTop w:val="0"/>
          <w:marBottom w:val="0"/>
          <w:divBdr>
            <w:top w:val="none" w:sz="0" w:space="0" w:color="auto"/>
            <w:left w:val="none" w:sz="0" w:space="0" w:color="auto"/>
            <w:bottom w:val="none" w:sz="0" w:space="0" w:color="auto"/>
            <w:right w:val="none" w:sz="0" w:space="0" w:color="auto"/>
          </w:divBdr>
        </w:div>
        <w:div w:id="564606167">
          <w:marLeft w:val="640"/>
          <w:marRight w:val="0"/>
          <w:marTop w:val="0"/>
          <w:marBottom w:val="0"/>
          <w:divBdr>
            <w:top w:val="none" w:sz="0" w:space="0" w:color="auto"/>
            <w:left w:val="none" w:sz="0" w:space="0" w:color="auto"/>
            <w:bottom w:val="none" w:sz="0" w:space="0" w:color="auto"/>
            <w:right w:val="none" w:sz="0" w:space="0" w:color="auto"/>
          </w:divBdr>
        </w:div>
        <w:div w:id="1176770910">
          <w:marLeft w:val="640"/>
          <w:marRight w:val="0"/>
          <w:marTop w:val="0"/>
          <w:marBottom w:val="0"/>
          <w:divBdr>
            <w:top w:val="none" w:sz="0" w:space="0" w:color="auto"/>
            <w:left w:val="none" w:sz="0" w:space="0" w:color="auto"/>
            <w:bottom w:val="none" w:sz="0" w:space="0" w:color="auto"/>
            <w:right w:val="none" w:sz="0" w:space="0" w:color="auto"/>
          </w:divBdr>
        </w:div>
        <w:div w:id="1096945522">
          <w:marLeft w:val="640"/>
          <w:marRight w:val="0"/>
          <w:marTop w:val="0"/>
          <w:marBottom w:val="0"/>
          <w:divBdr>
            <w:top w:val="none" w:sz="0" w:space="0" w:color="auto"/>
            <w:left w:val="none" w:sz="0" w:space="0" w:color="auto"/>
            <w:bottom w:val="none" w:sz="0" w:space="0" w:color="auto"/>
            <w:right w:val="none" w:sz="0" w:space="0" w:color="auto"/>
          </w:divBdr>
        </w:div>
        <w:div w:id="498279295">
          <w:marLeft w:val="640"/>
          <w:marRight w:val="0"/>
          <w:marTop w:val="0"/>
          <w:marBottom w:val="0"/>
          <w:divBdr>
            <w:top w:val="none" w:sz="0" w:space="0" w:color="auto"/>
            <w:left w:val="none" w:sz="0" w:space="0" w:color="auto"/>
            <w:bottom w:val="none" w:sz="0" w:space="0" w:color="auto"/>
            <w:right w:val="none" w:sz="0" w:space="0" w:color="auto"/>
          </w:divBdr>
        </w:div>
        <w:div w:id="1389843170">
          <w:marLeft w:val="640"/>
          <w:marRight w:val="0"/>
          <w:marTop w:val="0"/>
          <w:marBottom w:val="0"/>
          <w:divBdr>
            <w:top w:val="none" w:sz="0" w:space="0" w:color="auto"/>
            <w:left w:val="none" w:sz="0" w:space="0" w:color="auto"/>
            <w:bottom w:val="none" w:sz="0" w:space="0" w:color="auto"/>
            <w:right w:val="none" w:sz="0" w:space="0" w:color="auto"/>
          </w:divBdr>
        </w:div>
        <w:div w:id="1234588533">
          <w:marLeft w:val="640"/>
          <w:marRight w:val="0"/>
          <w:marTop w:val="0"/>
          <w:marBottom w:val="0"/>
          <w:divBdr>
            <w:top w:val="none" w:sz="0" w:space="0" w:color="auto"/>
            <w:left w:val="none" w:sz="0" w:space="0" w:color="auto"/>
            <w:bottom w:val="none" w:sz="0" w:space="0" w:color="auto"/>
            <w:right w:val="none" w:sz="0" w:space="0" w:color="auto"/>
          </w:divBdr>
        </w:div>
        <w:div w:id="1548685335">
          <w:marLeft w:val="640"/>
          <w:marRight w:val="0"/>
          <w:marTop w:val="0"/>
          <w:marBottom w:val="0"/>
          <w:divBdr>
            <w:top w:val="none" w:sz="0" w:space="0" w:color="auto"/>
            <w:left w:val="none" w:sz="0" w:space="0" w:color="auto"/>
            <w:bottom w:val="none" w:sz="0" w:space="0" w:color="auto"/>
            <w:right w:val="none" w:sz="0" w:space="0" w:color="auto"/>
          </w:divBdr>
        </w:div>
        <w:div w:id="1293100139">
          <w:marLeft w:val="640"/>
          <w:marRight w:val="0"/>
          <w:marTop w:val="0"/>
          <w:marBottom w:val="0"/>
          <w:divBdr>
            <w:top w:val="none" w:sz="0" w:space="0" w:color="auto"/>
            <w:left w:val="none" w:sz="0" w:space="0" w:color="auto"/>
            <w:bottom w:val="none" w:sz="0" w:space="0" w:color="auto"/>
            <w:right w:val="none" w:sz="0" w:space="0" w:color="auto"/>
          </w:divBdr>
        </w:div>
        <w:div w:id="1021124981">
          <w:marLeft w:val="640"/>
          <w:marRight w:val="0"/>
          <w:marTop w:val="0"/>
          <w:marBottom w:val="0"/>
          <w:divBdr>
            <w:top w:val="none" w:sz="0" w:space="0" w:color="auto"/>
            <w:left w:val="none" w:sz="0" w:space="0" w:color="auto"/>
            <w:bottom w:val="none" w:sz="0" w:space="0" w:color="auto"/>
            <w:right w:val="none" w:sz="0" w:space="0" w:color="auto"/>
          </w:divBdr>
        </w:div>
        <w:div w:id="120541274">
          <w:marLeft w:val="640"/>
          <w:marRight w:val="0"/>
          <w:marTop w:val="0"/>
          <w:marBottom w:val="0"/>
          <w:divBdr>
            <w:top w:val="none" w:sz="0" w:space="0" w:color="auto"/>
            <w:left w:val="none" w:sz="0" w:space="0" w:color="auto"/>
            <w:bottom w:val="none" w:sz="0" w:space="0" w:color="auto"/>
            <w:right w:val="none" w:sz="0" w:space="0" w:color="auto"/>
          </w:divBdr>
        </w:div>
        <w:div w:id="456070307">
          <w:marLeft w:val="640"/>
          <w:marRight w:val="0"/>
          <w:marTop w:val="0"/>
          <w:marBottom w:val="0"/>
          <w:divBdr>
            <w:top w:val="none" w:sz="0" w:space="0" w:color="auto"/>
            <w:left w:val="none" w:sz="0" w:space="0" w:color="auto"/>
            <w:bottom w:val="none" w:sz="0" w:space="0" w:color="auto"/>
            <w:right w:val="none" w:sz="0" w:space="0" w:color="auto"/>
          </w:divBdr>
        </w:div>
        <w:div w:id="1196505269">
          <w:marLeft w:val="640"/>
          <w:marRight w:val="0"/>
          <w:marTop w:val="0"/>
          <w:marBottom w:val="0"/>
          <w:divBdr>
            <w:top w:val="none" w:sz="0" w:space="0" w:color="auto"/>
            <w:left w:val="none" w:sz="0" w:space="0" w:color="auto"/>
            <w:bottom w:val="none" w:sz="0" w:space="0" w:color="auto"/>
            <w:right w:val="none" w:sz="0" w:space="0" w:color="auto"/>
          </w:divBdr>
        </w:div>
        <w:div w:id="282656978">
          <w:marLeft w:val="640"/>
          <w:marRight w:val="0"/>
          <w:marTop w:val="0"/>
          <w:marBottom w:val="0"/>
          <w:divBdr>
            <w:top w:val="none" w:sz="0" w:space="0" w:color="auto"/>
            <w:left w:val="none" w:sz="0" w:space="0" w:color="auto"/>
            <w:bottom w:val="none" w:sz="0" w:space="0" w:color="auto"/>
            <w:right w:val="none" w:sz="0" w:space="0" w:color="auto"/>
          </w:divBdr>
        </w:div>
        <w:div w:id="291979872">
          <w:marLeft w:val="640"/>
          <w:marRight w:val="0"/>
          <w:marTop w:val="0"/>
          <w:marBottom w:val="0"/>
          <w:divBdr>
            <w:top w:val="none" w:sz="0" w:space="0" w:color="auto"/>
            <w:left w:val="none" w:sz="0" w:space="0" w:color="auto"/>
            <w:bottom w:val="none" w:sz="0" w:space="0" w:color="auto"/>
            <w:right w:val="none" w:sz="0" w:space="0" w:color="auto"/>
          </w:divBdr>
        </w:div>
        <w:div w:id="83917086">
          <w:marLeft w:val="640"/>
          <w:marRight w:val="0"/>
          <w:marTop w:val="0"/>
          <w:marBottom w:val="0"/>
          <w:divBdr>
            <w:top w:val="none" w:sz="0" w:space="0" w:color="auto"/>
            <w:left w:val="none" w:sz="0" w:space="0" w:color="auto"/>
            <w:bottom w:val="none" w:sz="0" w:space="0" w:color="auto"/>
            <w:right w:val="none" w:sz="0" w:space="0" w:color="auto"/>
          </w:divBdr>
        </w:div>
        <w:div w:id="447772361">
          <w:marLeft w:val="640"/>
          <w:marRight w:val="0"/>
          <w:marTop w:val="0"/>
          <w:marBottom w:val="0"/>
          <w:divBdr>
            <w:top w:val="none" w:sz="0" w:space="0" w:color="auto"/>
            <w:left w:val="none" w:sz="0" w:space="0" w:color="auto"/>
            <w:bottom w:val="none" w:sz="0" w:space="0" w:color="auto"/>
            <w:right w:val="none" w:sz="0" w:space="0" w:color="auto"/>
          </w:divBdr>
        </w:div>
        <w:div w:id="601032021">
          <w:marLeft w:val="640"/>
          <w:marRight w:val="0"/>
          <w:marTop w:val="0"/>
          <w:marBottom w:val="0"/>
          <w:divBdr>
            <w:top w:val="none" w:sz="0" w:space="0" w:color="auto"/>
            <w:left w:val="none" w:sz="0" w:space="0" w:color="auto"/>
            <w:bottom w:val="none" w:sz="0" w:space="0" w:color="auto"/>
            <w:right w:val="none" w:sz="0" w:space="0" w:color="auto"/>
          </w:divBdr>
        </w:div>
        <w:div w:id="712342309">
          <w:marLeft w:val="640"/>
          <w:marRight w:val="0"/>
          <w:marTop w:val="0"/>
          <w:marBottom w:val="0"/>
          <w:divBdr>
            <w:top w:val="none" w:sz="0" w:space="0" w:color="auto"/>
            <w:left w:val="none" w:sz="0" w:space="0" w:color="auto"/>
            <w:bottom w:val="none" w:sz="0" w:space="0" w:color="auto"/>
            <w:right w:val="none" w:sz="0" w:space="0" w:color="auto"/>
          </w:divBdr>
        </w:div>
        <w:div w:id="1693218481">
          <w:marLeft w:val="640"/>
          <w:marRight w:val="0"/>
          <w:marTop w:val="0"/>
          <w:marBottom w:val="0"/>
          <w:divBdr>
            <w:top w:val="none" w:sz="0" w:space="0" w:color="auto"/>
            <w:left w:val="none" w:sz="0" w:space="0" w:color="auto"/>
            <w:bottom w:val="none" w:sz="0" w:space="0" w:color="auto"/>
            <w:right w:val="none" w:sz="0" w:space="0" w:color="auto"/>
          </w:divBdr>
        </w:div>
        <w:div w:id="259995916">
          <w:marLeft w:val="640"/>
          <w:marRight w:val="0"/>
          <w:marTop w:val="0"/>
          <w:marBottom w:val="0"/>
          <w:divBdr>
            <w:top w:val="none" w:sz="0" w:space="0" w:color="auto"/>
            <w:left w:val="none" w:sz="0" w:space="0" w:color="auto"/>
            <w:bottom w:val="none" w:sz="0" w:space="0" w:color="auto"/>
            <w:right w:val="none" w:sz="0" w:space="0" w:color="auto"/>
          </w:divBdr>
        </w:div>
        <w:div w:id="239485026">
          <w:marLeft w:val="640"/>
          <w:marRight w:val="0"/>
          <w:marTop w:val="0"/>
          <w:marBottom w:val="0"/>
          <w:divBdr>
            <w:top w:val="none" w:sz="0" w:space="0" w:color="auto"/>
            <w:left w:val="none" w:sz="0" w:space="0" w:color="auto"/>
            <w:bottom w:val="none" w:sz="0" w:space="0" w:color="auto"/>
            <w:right w:val="none" w:sz="0" w:space="0" w:color="auto"/>
          </w:divBdr>
        </w:div>
        <w:div w:id="56128378">
          <w:marLeft w:val="640"/>
          <w:marRight w:val="0"/>
          <w:marTop w:val="0"/>
          <w:marBottom w:val="0"/>
          <w:divBdr>
            <w:top w:val="none" w:sz="0" w:space="0" w:color="auto"/>
            <w:left w:val="none" w:sz="0" w:space="0" w:color="auto"/>
            <w:bottom w:val="none" w:sz="0" w:space="0" w:color="auto"/>
            <w:right w:val="none" w:sz="0" w:space="0" w:color="auto"/>
          </w:divBdr>
        </w:div>
        <w:div w:id="1058163652">
          <w:marLeft w:val="640"/>
          <w:marRight w:val="0"/>
          <w:marTop w:val="0"/>
          <w:marBottom w:val="0"/>
          <w:divBdr>
            <w:top w:val="none" w:sz="0" w:space="0" w:color="auto"/>
            <w:left w:val="none" w:sz="0" w:space="0" w:color="auto"/>
            <w:bottom w:val="none" w:sz="0" w:space="0" w:color="auto"/>
            <w:right w:val="none" w:sz="0" w:space="0" w:color="auto"/>
          </w:divBdr>
        </w:div>
        <w:div w:id="1260794996">
          <w:marLeft w:val="640"/>
          <w:marRight w:val="0"/>
          <w:marTop w:val="0"/>
          <w:marBottom w:val="0"/>
          <w:divBdr>
            <w:top w:val="none" w:sz="0" w:space="0" w:color="auto"/>
            <w:left w:val="none" w:sz="0" w:space="0" w:color="auto"/>
            <w:bottom w:val="none" w:sz="0" w:space="0" w:color="auto"/>
            <w:right w:val="none" w:sz="0" w:space="0" w:color="auto"/>
          </w:divBdr>
        </w:div>
        <w:div w:id="1390416569">
          <w:marLeft w:val="640"/>
          <w:marRight w:val="0"/>
          <w:marTop w:val="0"/>
          <w:marBottom w:val="0"/>
          <w:divBdr>
            <w:top w:val="none" w:sz="0" w:space="0" w:color="auto"/>
            <w:left w:val="none" w:sz="0" w:space="0" w:color="auto"/>
            <w:bottom w:val="none" w:sz="0" w:space="0" w:color="auto"/>
            <w:right w:val="none" w:sz="0" w:space="0" w:color="auto"/>
          </w:divBdr>
        </w:div>
        <w:div w:id="1251619591">
          <w:marLeft w:val="640"/>
          <w:marRight w:val="0"/>
          <w:marTop w:val="0"/>
          <w:marBottom w:val="0"/>
          <w:divBdr>
            <w:top w:val="none" w:sz="0" w:space="0" w:color="auto"/>
            <w:left w:val="none" w:sz="0" w:space="0" w:color="auto"/>
            <w:bottom w:val="none" w:sz="0" w:space="0" w:color="auto"/>
            <w:right w:val="none" w:sz="0" w:space="0" w:color="auto"/>
          </w:divBdr>
        </w:div>
        <w:div w:id="405347927">
          <w:marLeft w:val="640"/>
          <w:marRight w:val="0"/>
          <w:marTop w:val="0"/>
          <w:marBottom w:val="0"/>
          <w:divBdr>
            <w:top w:val="none" w:sz="0" w:space="0" w:color="auto"/>
            <w:left w:val="none" w:sz="0" w:space="0" w:color="auto"/>
            <w:bottom w:val="none" w:sz="0" w:space="0" w:color="auto"/>
            <w:right w:val="none" w:sz="0" w:space="0" w:color="auto"/>
          </w:divBdr>
        </w:div>
        <w:div w:id="276331389">
          <w:marLeft w:val="640"/>
          <w:marRight w:val="0"/>
          <w:marTop w:val="0"/>
          <w:marBottom w:val="0"/>
          <w:divBdr>
            <w:top w:val="none" w:sz="0" w:space="0" w:color="auto"/>
            <w:left w:val="none" w:sz="0" w:space="0" w:color="auto"/>
            <w:bottom w:val="none" w:sz="0" w:space="0" w:color="auto"/>
            <w:right w:val="none" w:sz="0" w:space="0" w:color="auto"/>
          </w:divBdr>
        </w:div>
        <w:div w:id="103887085">
          <w:marLeft w:val="640"/>
          <w:marRight w:val="0"/>
          <w:marTop w:val="0"/>
          <w:marBottom w:val="0"/>
          <w:divBdr>
            <w:top w:val="none" w:sz="0" w:space="0" w:color="auto"/>
            <w:left w:val="none" w:sz="0" w:space="0" w:color="auto"/>
            <w:bottom w:val="none" w:sz="0" w:space="0" w:color="auto"/>
            <w:right w:val="none" w:sz="0" w:space="0" w:color="auto"/>
          </w:divBdr>
        </w:div>
        <w:div w:id="2082096639">
          <w:marLeft w:val="640"/>
          <w:marRight w:val="0"/>
          <w:marTop w:val="0"/>
          <w:marBottom w:val="0"/>
          <w:divBdr>
            <w:top w:val="none" w:sz="0" w:space="0" w:color="auto"/>
            <w:left w:val="none" w:sz="0" w:space="0" w:color="auto"/>
            <w:bottom w:val="none" w:sz="0" w:space="0" w:color="auto"/>
            <w:right w:val="none" w:sz="0" w:space="0" w:color="auto"/>
          </w:divBdr>
        </w:div>
        <w:div w:id="1722629506">
          <w:marLeft w:val="640"/>
          <w:marRight w:val="0"/>
          <w:marTop w:val="0"/>
          <w:marBottom w:val="0"/>
          <w:divBdr>
            <w:top w:val="none" w:sz="0" w:space="0" w:color="auto"/>
            <w:left w:val="none" w:sz="0" w:space="0" w:color="auto"/>
            <w:bottom w:val="none" w:sz="0" w:space="0" w:color="auto"/>
            <w:right w:val="none" w:sz="0" w:space="0" w:color="auto"/>
          </w:divBdr>
        </w:div>
        <w:div w:id="1280139282">
          <w:marLeft w:val="640"/>
          <w:marRight w:val="0"/>
          <w:marTop w:val="0"/>
          <w:marBottom w:val="0"/>
          <w:divBdr>
            <w:top w:val="none" w:sz="0" w:space="0" w:color="auto"/>
            <w:left w:val="none" w:sz="0" w:space="0" w:color="auto"/>
            <w:bottom w:val="none" w:sz="0" w:space="0" w:color="auto"/>
            <w:right w:val="none" w:sz="0" w:space="0" w:color="auto"/>
          </w:divBdr>
        </w:div>
        <w:div w:id="924191803">
          <w:marLeft w:val="640"/>
          <w:marRight w:val="0"/>
          <w:marTop w:val="0"/>
          <w:marBottom w:val="0"/>
          <w:divBdr>
            <w:top w:val="none" w:sz="0" w:space="0" w:color="auto"/>
            <w:left w:val="none" w:sz="0" w:space="0" w:color="auto"/>
            <w:bottom w:val="none" w:sz="0" w:space="0" w:color="auto"/>
            <w:right w:val="none" w:sz="0" w:space="0" w:color="auto"/>
          </w:divBdr>
        </w:div>
        <w:div w:id="1361862164">
          <w:marLeft w:val="640"/>
          <w:marRight w:val="0"/>
          <w:marTop w:val="0"/>
          <w:marBottom w:val="0"/>
          <w:divBdr>
            <w:top w:val="none" w:sz="0" w:space="0" w:color="auto"/>
            <w:left w:val="none" w:sz="0" w:space="0" w:color="auto"/>
            <w:bottom w:val="none" w:sz="0" w:space="0" w:color="auto"/>
            <w:right w:val="none" w:sz="0" w:space="0" w:color="auto"/>
          </w:divBdr>
        </w:div>
        <w:div w:id="1295713616">
          <w:marLeft w:val="640"/>
          <w:marRight w:val="0"/>
          <w:marTop w:val="0"/>
          <w:marBottom w:val="0"/>
          <w:divBdr>
            <w:top w:val="none" w:sz="0" w:space="0" w:color="auto"/>
            <w:left w:val="none" w:sz="0" w:space="0" w:color="auto"/>
            <w:bottom w:val="none" w:sz="0" w:space="0" w:color="auto"/>
            <w:right w:val="none" w:sz="0" w:space="0" w:color="auto"/>
          </w:divBdr>
        </w:div>
        <w:div w:id="1158769456">
          <w:marLeft w:val="640"/>
          <w:marRight w:val="0"/>
          <w:marTop w:val="0"/>
          <w:marBottom w:val="0"/>
          <w:divBdr>
            <w:top w:val="none" w:sz="0" w:space="0" w:color="auto"/>
            <w:left w:val="none" w:sz="0" w:space="0" w:color="auto"/>
            <w:bottom w:val="none" w:sz="0" w:space="0" w:color="auto"/>
            <w:right w:val="none" w:sz="0" w:space="0" w:color="auto"/>
          </w:divBdr>
        </w:div>
        <w:div w:id="925768807">
          <w:marLeft w:val="640"/>
          <w:marRight w:val="0"/>
          <w:marTop w:val="0"/>
          <w:marBottom w:val="0"/>
          <w:divBdr>
            <w:top w:val="none" w:sz="0" w:space="0" w:color="auto"/>
            <w:left w:val="none" w:sz="0" w:space="0" w:color="auto"/>
            <w:bottom w:val="none" w:sz="0" w:space="0" w:color="auto"/>
            <w:right w:val="none" w:sz="0" w:space="0" w:color="auto"/>
          </w:divBdr>
        </w:div>
        <w:div w:id="557058852">
          <w:marLeft w:val="640"/>
          <w:marRight w:val="0"/>
          <w:marTop w:val="0"/>
          <w:marBottom w:val="0"/>
          <w:divBdr>
            <w:top w:val="none" w:sz="0" w:space="0" w:color="auto"/>
            <w:left w:val="none" w:sz="0" w:space="0" w:color="auto"/>
            <w:bottom w:val="none" w:sz="0" w:space="0" w:color="auto"/>
            <w:right w:val="none" w:sz="0" w:space="0" w:color="auto"/>
          </w:divBdr>
        </w:div>
        <w:div w:id="1809593743">
          <w:marLeft w:val="640"/>
          <w:marRight w:val="0"/>
          <w:marTop w:val="0"/>
          <w:marBottom w:val="0"/>
          <w:divBdr>
            <w:top w:val="none" w:sz="0" w:space="0" w:color="auto"/>
            <w:left w:val="none" w:sz="0" w:space="0" w:color="auto"/>
            <w:bottom w:val="none" w:sz="0" w:space="0" w:color="auto"/>
            <w:right w:val="none" w:sz="0" w:space="0" w:color="auto"/>
          </w:divBdr>
        </w:div>
        <w:div w:id="1262101391">
          <w:marLeft w:val="640"/>
          <w:marRight w:val="0"/>
          <w:marTop w:val="0"/>
          <w:marBottom w:val="0"/>
          <w:divBdr>
            <w:top w:val="none" w:sz="0" w:space="0" w:color="auto"/>
            <w:left w:val="none" w:sz="0" w:space="0" w:color="auto"/>
            <w:bottom w:val="none" w:sz="0" w:space="0" w:color="auto"/>
            <w:right w:val="none" w:sz="0" w:space="0" w:color="auto"/>
          </w:divBdr>
        </w:div>
        <w:div w:id="623846715">
          <w:marLeft w:val="640"/>
          <w:marRight w:val="0"/>
          <w:marTop w:val="0"/>
          <w:marBottom w:val="0"/>
          <w:divBdr>
            <w:top w:val="none" w:sz="0" w:space="0" w:color="auto"/>
            <w:left w:val="none" w:sz="0" w:space="0" w:color="auto"/>
            <w:bottom w:val="none" w:sz="0" w:space="0" w:color="auto"/>
            <w:right w:val="none" w:sz="0" w:space="0" w:color="auto"/>
          </w:divBdr>
        </w:div>
        <w:div w:id="1306159885">
          <w:marLeft w:val="640"/>
          <w:marRight w:val="0"/>
          <w:marTop w:val="0"/>
          <w:marBottom w:val="0"/>
          <w:divBdr>
            <w:top w:val="none" w:sz="0" w:space="0" w:color="auto"/>
            <w:left w:val="none" w:sz="0" w:space="0" w:color="auto"/>
            <w:bottom w:val="none" w:sz="0" w:space="0" w:color="auto"/>
            <w:right w:val="none" w:sz="0" w:space="0" w:color="auto"/>
          </w:divBdr>
        </w:div>
        <w:div w:id="2117093355">
          <w:marLeft w:val="640"/>
          <w:marRight w:val="0"/>
          <w:marTop w:val="0"/>
          <w:marBottom w:val="0"/>
          <w:divBdr>
            <w:top w:val="none" w:sz="0" w:space="0" w:color="auto"/>
            <w:left w:val="none" w:sz="0" w:space="0" w:color="auto"/>
            <w:bottom w:val="none" w:sz="0" w:space="0" w:color="auto"/>
            <w:right w:val="none" w:sz="0" w:space="0" w:color="auto"/>
          </w:divBdr>
        </w:div>
        <w:div w:id="314840243">
          <w:marLeft w:val="640"/>
          <w:marRight w:val="0"/>
          <w:marTop w:val="0"/>
          <w:marBottom w:val="0"/>
          <w:divBdr>
            <w:top w:val="none" w:sz="0" w:space="0" w:color="auto"/>
            <w:left w:val="none" w:sz="0" w:space="0" w:color="auto"/>
            <w:bottom w:val="none" w:sz="0" w:space="0" w:color="auto"/>
            <w:right w:val="none" w:sz="0" w:space="0" w:color="auto"/>
          </w:divBdr>
        </w:div>
        <w:div w:id="446434934">
          <w:marLeft w:val="640"/>
          <w:marRight w:val="0"/>
          <w:marTop w:val="0"/>
          <w:marBottom w:val="0"/>
          <w:divBdr>
            <w:top w:val="none" w:sz="0" w:space="0" w:color="auto"/>
            <w:left w:val="none" w:sz="0" w:space="0" w:color="auto"/>
            <w:bottom w:val="none" w:sz="0" w:space="0" w:color="auto"/>
            <w:right w:val="none" w:sz="0" w:space="0" w:color="auto"/>
          </w:divBdr>
        </w:div>
        <w:div w:id="1396735824">
          <w:marLeft w:val="640"/>
          <w:marRight w:val="0"/>
          <w:marTop w:val="0"/>
          <w:marBottom w:val="0"/>
          <w:divBdr>
            <w:top w:val="none" w:sz="0" w:space="0" w:color="auto"/>
            <w:left w:val="none" w:sz="0" w:space="0" w:color="auto"/>
            <w:bottom w:val="none" w:sz="0" w:space="0" w:color="auto"/>
            <w:right w:val="none" w:sz="0" w:space="0" w:color="auto"/>
          </w:divBdr>
        </w:div>
        <w:div w:id="1510028326">
          <w:marLeft w:val="640"/>
          <w:marRight w:val="0"/>
          <w:marTop w:val="0"/>
          <w:marBottom w:val="0"/>
          <w:divBdr>
            <w:top w:val="none" w:sz="0" w:space="0" w:color="auto"/>
            <w:left w:val="none" w:sz="0" w:space="0" w:color="auto"/>
            <w:bottom w:val="none" w:sz="0" w:space="0" w:color="auto"/>
            <w:right w:val="none" w:sz="0" w:space="0" w:color="auto"/>
          </w:divBdr>
        </w:div>
        <w:div w:id="677924320">
          <w:marLeft w:val="640"/>
          <w:marRight w:val="0"/>
          <w:marTop w:val="0"/>
          <w:marBottom w:val="0"/>
          <w:divBdr>
            <w:top w:val="none" w:sz="0" w:space="0" w:color="auto"/>
            <w:left w:val="none" w:sz="0" w:space="0" w:color="auto"/>
            <w:bottom w:val="none" w:sz="0" w:space="0" w:color="auto"/>
            <w:right w:val="none" w:sz="0" w:space="0" w:color="auto"/>
          </w:divBdr>
        </w:div>
        <w:div w:id="865363073">
          <w:marLeft w:val="640"/>
          <w:marRight w:val="0"/>
          <w:marTop w:val="0"/>
          <w:marBottom w:val="0"/>
          <w:divBdr>
            <w:top w:val="none" w:sz="0" w:space="0" w:color="auto"/>
            <w:left w:val="none" w:sz="0" w:space="0" w:color="auto"/>
            <w:bottom w:val="none" w:sz="0" w:space="0" w:color="auto"/>
            <w:right w:val="none" w:sz="0" w:space="0" w:color="auto"/>
          </w:divBdr>
        </w:div>
        <w:div w:id="1477914364">
          <w:marLeft w:val="640"/>
          <w:marRight w:val="0"/>
          <w:marTop w:val="0"/>
          <w:marBottom w:val="0"/>
          <w:divBdr>
            <w:top w:val="none" w:sz="0" w:space="0" w:color="auto"/>
            <w:left w:val="none" w:sz="0" w:space="0" w:color="auto"/>
            <w:bottom w:val="none" w:sz="0" w:space="0" w:color="auto"/>
            <w:right w:val="none" w:sz="0" w:space="0" w:color="auto"/>
          </w:divBdr>
        </w:div>
        <w:div w:id="249968383">
          <w:marLeft w:val="640"/>
          <w:marRight w:val="0"/>
          <w:marTop w:val="0"/>
          <w:marBottom w:val="0"/>
          <w:divBdr>
            <w:top w:val="none" w:sz="0" w:space="0" w:color="auto"/>
            <w:left w:val="none" w:sz="0" w:space="0" w:color="auto"/>
            <w:bottom w:val="none" w:sz="0" w:space="0" w:color="auto"/>
            <w:right w:val="none" w:sz="0" w:space="0" w:color="auto"/>
          </w:divBdr>
        </w:div>
        <w:div w:id="1756392859">
          <w:marLeft w:val="640"/>
          <w:marRight w:val="0"/>
          <w:marTop w:val="0"/>
          <w:marBottom w:val="0"/>
          <w:divBdr>
            <w:top w:val="none" w:sz="0" w:space="0" w:color="auto"/>
            <w:left w:val="none" w:sz="0" w:space="0" w:color="auto"/>
            <w:bottom w:val="none" w:sz="0" w:space="0" w:color="auto"/>
            <w:right w:val="none" w:sz="0" w:space="0" w:color="auto"/>
          </w:divBdr>
        </w:div>
        <w:div w:id="1886289184">
          <w:marLeft w:val="640"/>
          <w:marRight w:val="0"/>
          <w:marTop w:val="0"/>
          <w:marBottom w:val="0"/>
          <w:divBdr>
            <w:top w:val="none" w:sz="0" w:space="0" w:color="auto"/>
            <w:left w:val="none" w:sz="0" w:space="0" w:color="auto"/>
            <w:bottom w:val="none" w:sz="0" w:space="0" w:color="auto"/>
            <w:right w:val="none" w:sz="0" w:space="0" w:color="auto"/>
          </w:divBdr>
        </w:div>
        <w:div w:id="1675379507">
          <w:marLeft w:val="640"/>
          <w:marRight w:val="0"/>
          <w:marTop w:val="0"/>
          <w:marBottom w:val="0"/>
          <w:divBdr>
            <w:top w:val="none" w:sz="0" w:space="0" w:color="auto"/>
            <w:left w:val="none" w:sz="0" w:space="0" w:color="auto"/>
            <w:bottom w:val="none" w:sz="0" w:space="0" w:color="auto"/>
            <w:right w:val="none" w:sz="0" w:space="0" w:color="auto"/>
          </w:divBdr>
        </w:div>
        <w:div w:id="585119114">
          <w:marLeft w:val="640"/>
          <w:marRight w:val="0"/>
          <w:marTop w:val="0"/>
          <w:marBottom w:val="0"/>
          <w:divBdr>
            <w:top w:val="none" w:sz="0" w:space="0" w:color="auto"/>
            <w:left w:val="none" w:sz="0" w:space="0" w:color="auto"/>
            <w:bottom w:val="none" w:sz="0" w:space="0" w:color="auto"/>
            <w:right w:val="none" w:sz="0" w:space="0" w:color="auto"/>
          </w:divBdr>
        </w:div>
        <w:div w:id="2115516955">
          <w:marLeft w:val="640"/>
          <w:marRight w:val="0"/>
          <w:marTop w:val="0"/>
          <w:marBottom w:val="0"/>
          <w:divBdr>
            <w:top w:val="none" w:sz="0" w:space="0" w:color="auto"/>
            <w:left w:val="none" w:sz="0" w:space="0" w:color="auto"/>
            <w:bottom w:val="none" w:sz="0" w:space="0" w:color="auto"/>
            <w:right w:val="none" w:sz="0" w:space="0" w:color="auto"/>
          </w:divBdr>
        </w:div>
        <w:div w:id="985355513">
          <w:marLeft w:val="640"/>
          <w:marRight w:val="0"/>
          <w:marTop w:val="0"/>
          <w:marBottom w:val="0"/>
          <w:divBdr>
            <w:top w:val="none" w:sz="0" w:space="0" w:color="auto"/>
            <w:left w:val="none" w:sz="0" w:space="0" w:color="auto"/>
            <w:bottom w:val="none" w:sz="0" w:space="0" w:color="auto"/>
            <w:right w:val="none" w:sz="0" w:space="0" w:color="auto"/>
          </w:divBdr>
        </w:div>
        <w:div w:id="2084333856">
          <w:marLeft w:val="640"/>
          <w:marRight w:val="0"/>
          <w:marTop w:val="0"/>
          <w:marBottom w:val="0"/>
          <w:divBdr>
            <w:top w:val="none" w:sz="0" w:space="0" w:color="auto"/>
            <w:left w:val="none" w:sz="0" w:space="0" w:color="auto"/>
            <w:bottom w:val="none" w:sz="0" w:space="0" w:color="auto"/>
            <w:right w:val="none" w:sz="0" w:space="0" w:color="auto"/>
          </w:divBdr>
        </w:div>
        <w:div w:id="194774771">
          <w:marLeft w:val="640"/>
          <w:marRight w:val="0"/>
          <w:marTop w:val="0"/>
          <w:marBottom w:val="0"/>
          <w:divBdr>
            <w:top w:val="none" w:sz="0" w:space="0" w:color="auto"/>
            <w:left w:val="none" w:sz="0" w:space="0" w:color="auto"/>
            <w:bottom w:val="none" w:sz="0" w:space="0" w:color="auto"/>
            <w:right w:val="none" w:sz="0" w:space="0" w:color="auto"/>
          </w:divBdr>
        </w:div>
        <w:div w:id="799803683">
          <w:marLeft w:val="640"/>
          <w:marRight w:val="0"/>
          <w:marTop w:val="0"/>
          <w:marBottom w:val="0"/>
          <w:divBdr>
            <w:top w:val="none" w:sz="0" w:space="0" w:color="auto"/>
            <w:left w:val="none" w:sz="0" w:space="0" w:color="auto"/>
            <w:bottom w:val="none" w:sz="0" w:space="0" w:color="auto"/>
            <w:right w:val="none" w:sz="0" w:space="0" w:color="auto"/>
          </w:divBdr>
        </w:div>
        <w:div w:id="173539452">
          <w:marLeft w:val="640"/>
          <w:marRight w:val="0"/>
          <w:marTop w:val="0"/>
          <w:marBottom w:val="0"/>
          <w:divBdr>
            <w:top w:val="none" w:sz="0" w:space="0" w:color="auto"/>
            <w:left w:val="none" w:sz="0" w:space="0" w:color="auto"/>
            <w:bottom w:val="none" w:sz="0" w:space="0" w:color="auto"/>
            <w:right w:val="none" w:sz="0" w:space="0" w:color="auto"/>
          </w:divBdr>
        </w:div>
        <w:div w:id="318272049">
          <w:marLeft w:val="640"/>
          <w:marRight w:val="0"/>
          <w:marTop w:val="0"/>
          <w:marBottom w:val="0"/>
          <w:divBdr>
            <w:top w:val="none" w:sz="0" w:space="0" w:color="auto"/>
            <w:left w:val="none" w:sz="0" w:space="0" w:color="auto"/>
            <w:bottom w:val="none" w:sz="0" w:space="0" w:color="auto"/>
            <w:right w:val="none" w:sz="0" w:space="0" w:color="auto"/>
          </w:divBdr>
        </w:div>
        <w:div w:id="1900823691">
          <w:marLeft w:val="640"/>
          <w:marRight w:val="0"/>
          <w:marTop w:val="0"/>
          <w:marBottom w:val="0"/>
          <w:divBdr>
            <w:top w:val="none" w:sz="0" w:space="0" w:color="auto"/>
            <w:left w:val="none" w:sz="0" w:space="0" w:color="auto"/>
            <w:bottom w:val="none" w:sz="0" w:space="0" w:color="auto"/>
            <w:right w:val="none" w:sz="0" w:space="0" w:color="auto"/>
          </w:divBdr>
        </w:div>
        <w:div w:id="600920157">
          <w:marLeft w:val="640"/>
          <w:marRight w:val="0"/>
          <w:marTop w:val="0"/>
          <w:marBottom w:val="0"/>
          <w:divBdr>
            <w:top w:val="none" w:sz="0" w:space="0" w:color="auto"/>
            <w:left w:val="none" w:sz="0" w:space="0" w:color="auto"/>
            <w:bottom w:val="none" w:sz="0" w:space="0" w:color="auto"/>
            <w:right w:val="none" w:sz="0" w:space="0" w:color="auto"/>
          </w:divBdr>
        </w:div>
        <w:div w:id="786239493">
          <w:marLeft w:val="640"/>
          <w:marRight w:val="0"/>
          <w:marTop w:val="0"/>
          <w:marBottom w:val="0"/>
          <w:divBdr>
            <w:top w:val="none" w:sz="0" w:space="0" w:color="auto"/>
            <w:left w:val="none" w:sz="0" w:space="0" w:color="auto"/>
            <w:bottom w:val="none" w:sz="0" w:space="0" w:color="auto"/>
            <w:right w:val="none" w:sz="0" w:space="0" w:color="auto"/>
          </w:divBdr>
        </w:div>
        <w:div w:id="535392779">
          <w:marLeft w:val="640"/>
          <w:marRight w:val="0"/>
          <w:marTop w:val="0"/>
          <w:marBottom w:val="0"/>
          <w:divBdr>
            <w:top w:val="none" w:sz="0" w:space="0" w:color="auto"/>
            <w:left w:val="none" w:sz="0" w:space="0" w:color="auto"/>
            <w:bottom w:val="none" w:sz="0" w:space="0" w:color="auto"/>
            <w:right w:val="none" w:sz="0" w:space="0" w:color="auto"/>
          </w:divBdr>
        </w:div>
        <w:div w:id="1152986018">
          <w:marLeft w:val="640"/>
          <w:marRight w:val="0"/>
          <w:marTop w:val="0"/>
          <w:marBottom w:val="0"/>
          <w:divBdr>
            <w:top w:val="none" w:sz="0" w:space="0" w:color="auto"/>
            <w:left w:val="none" w:sz="0" w:space="0" w:color="auto"/>
            <w:bottom w:val="none" w:sz="0" w:space="0" w:color="auto"/>
            <w:right w:val="none" w:sz="0" w:space="0" w:color="auto"/>
          </w:divBdr>
        </w:div>
        <w:div w:id="211037545">
          <w:marLeft w:val="640"/>
          <w:marRight w:val="0"/>
          <w:marTop w:val="0"/>
          <w:marBottom w:val="0"/>
          <w:divBdr>
            <w:top w:val="none" w:sz="0" w:space="0" w:color="auto"/>
            <w:left w:val="none" w:sz="0" w:space="0" w:color="auto"/>
            <w:bottom w:val="none" w:sz="0" w:space="0" w:color="auto"/>
            <w:right w:val="none" w:sz="0" w:space="0" w:color="auto"/>
          </w:divBdr>
        </w:div>
        <w:div w:id="551963151">
          <w:marLeft w:val="640"/>
          <w:marRight w:val="0"/>
          <w:marTop w:val="0"/>
          <w:marBottom w:val="0"/>
          <w:divBdr>
            <w:top w:val="none" w:sz="0" w:space="0" w:color="auto"/>
            <w:left w:val="none" w:sz="0" w:space="0" w:color="auto"/>
            <w:bottom w:val="none" w:sz="0" w:space="0" w:color="auto"/>
            <w:right w:val="none" w:sz="0" w:space="0" w:color="auto"/>
          </w:divBdr>
        </w:div>
        <w:div w:id="809321439">
          <w:marLeft w:val="640"/>
          <w:marRight w:val="0"/>
          <w:marTop w:val="0"/>
          <w:marBottom w:val="0"/>
          <w:divBdr>
            <w:top w:val="none" w:sz="0" w:space="0" w:color="auto"/>
            <w:left w:val="none" w:sz="0" w:space="0" w:color="auto"/>
            <w:bottom w:val="none" w:sz="0" w:space="0" w:color="auto"/>
            <w:right w:val="none" w:sz="0" w:space="0" w:color="auto"/>
          </w:divBdr>
        </w:div>
        <w:div w:id="1855799232">
          <w:marLeft w:val="640"/>
          <w:marRight w:val="0"/>
          <w:marTop w:val="0"/>
          <w:marBottom w:val="0"/>
          <w:divBdr>
            <w:top w:val="none" w:sz="0" w:space="0" w:color="auto"/>
            <w:left w:val="none" w:sz="0" w:space="0" w:color="auto"/>
            <w:bottom w:val="none" w:sz="0" w:space="0" w:color="auto"/>
            <w:right w:val="none" w:sz="0" w:space="0" w:color="auto"/>
          </w:divBdr>
        </w:div>
        <w:div w:id="851997273">
          <w:marLeft w:val="640"/>
          <w:marRight w:val="0"/>
          <w:marTop w:val="0"/>
          <w:marBottom w:val="0"/>
          <w:divBdr>
            <w:top w:val="none" w:sz="0" w:space="0" w:color="auto"/>
            <w:left w:val="none" w:sz="0" w:space="0" w:color="auto"/>
            <w:bottom w:val="none" w:sz="0" w:space="0" w:color="auto"/>
            <w:right w:val="none" w:sz="0" w:space="0" w:color="auto"/>
          </w:divBdr>
        </w:div>
        <w:div w:id="1955289661">
          <w:marLeft w:val="640"/>
          <w:marRight w:val="0"/>
          <w:marTop w:val="0"/>
          <w:marBottom w:val="0"/>
          <w:divBdr>
            <w:top w:val="none" w:sz="0" w:space="0" w:color="auto"/>
            <w:left w:val="none" w:sz="0" w:space="0" w:color="auto"/>
            <w:bottom w:val="none" w:sz="0" w:space="0" w:color="auto"/>
            <w:right w:val="none" w:sz="0" w:space="0" w:color="auto"/>
          </w:divBdr>
        </w:div>
        <w:div w:id="2090344127">
          <w:marLeft w:val="640"/>
          <w:marRight w:val="0"/>
          <w:marTop w:val="0"/>
          <w:marBottom w:val="0"/>
          <w:divBdr>
            <w:top w:val="none" w:sz="0" w:space="0" w:color="auto"/>
            <w:left w:val="none" w:sz="0" w:space="0" w:color="auto"/>
            <w:bottom w:val="none" w:sz="0" w:space="0" w:color="auto"/>
            <w:right w:val="none" w:sz="0" w:space="0" w:color="auto"/>
          </w:divBdr>
        </w:div>
        <w:div w:id="467940645">
          <w:marLeft w:val="640"/>
          <w:marRight w:val="0"/>
          <w:marTop w:val="0"/>
          <w:marBottom w:val="0"/>
          <w:divBdr>
            <w:top w:val="none" w:sz="0" w:space="0" w:color="auto"/>
            <w:left w:val="none" w:sz="0" w:space="0" w:color="auto"/>
            <w:bottom w:val="none" w:sz="0" w:space="0" w:color="auto"/>
            <w:right w:val="none" w:sz="0" w:space="0" w:color="auto"/>
          </w:divBdr>
        </w:div>
        <w:div w:id="1555895107">
          <w:marLeft w:val="640"/>
          <w:marRight w:val="0"/>
          <w:marTop w:val="0"/>
          <w:marBottom w:val="0"/>
          <w:divBdr>
            <w:top w:val="none" w:sz="0" w:space="0" w:color="auto"/>
            <w:left w:val="none" w:sz="0" w:space="0" w:color="auto"/>
            <w:bottom w:val="none" w:sz="0" w:space="0" w:color="auto"/>
            <w:right w:val="none" w:sz="0" w:space="0" w:color="auto"/>
          </w:divBdr>
        </w:div>
        <w:div w:id="168448011">
          <w:marLeft w:val="640"/>
          <w:marRight w:val="0"/>
          <w:marTop w:val="0"/>
          <w:marBottom w:val="0"/>
          <w:divBdr>
            <w:top w:val="none" w:sz="0" w:space="0" w:color="auto"/>
            <w:left w:val="none" w:sz="0" w:space="0" w:color="auto"/>
            <w:bottom w:val="none" w:sz="0" w:space="0" w:color="auto"/>
            <w:right w:val="none" w:sz="0" w:space="0" w:color="auto"/>
          </w:divBdr>
        </w:div>
        <w:div w:id="1225222312">
          <w:marLeft w:val="640"/>
          <w:marRight w:val="0"/>
          <w:marTop w:val="0"/>
          <w:marBottom w:val="0"/>
          <w:divBdr>
            <w:top w:val="none" w:sz="0" w:space="0" w:color="auto"/>
            <w:left w:val="none" w:sz="0" w:space="0" w:color="auto"/>
            <w:bottom w:val="none" w:sz="0" w:space="0" w:color="auto"/>
            <w:right w:val="none" w:sz="0" w:space="0" w:color="auto"/>
          </w:divBdr>
        </w:div>
        <w:div w:id="352807330">
          <w:marLeft w:val="640"/>
          <w:marRight w:val="0"/>
          <w:marTop w:val="0"/>
          <w:marBottom w:val="0"/>
          <w:divBdr>
            <w:top w:val="none" w:sz="0" w:space="0" w:color="auto"/>
            <w:left w:val="none" w:sz="0" w:space="0" w:color="auto"/>
            <w:bottom w:val="none" w:sz="0" w:space="0" w:color="auto"/>
            <w:right w:val="none" w:sz="0" w:space="0" w:color="auto"/>
          </w:divBdr>
        </w:div>
        <w:div w:id="448084818">
          <w:marLeft w:val="640"/>
          <w:marRight w:val="0"/>
          <w:marTop w:val="0"/>
          <w:marBottom w:val="0"/>
          <w:divBdr>
            <w:top w:val="none" w:sz="0" w:space="0" w:color="auto"/>
            <w:left w:val="none" w:sz="0" w:space="0" w:color="auto"/>
            <w:bottom w:val="none" w:sz="0" w:space="0" w:color="auto"/>
            <w:right w:val="none" w:sz="0" w:space="0" w:color="auto"/>
          </w:divBdr>
        </w:div>
        <w:div w:id="1672678018">
          <w:marLeft w:val="640"/>
          <w:marRight w:val="0"/>
          <w:marTop w:val="0"/>
          <w:marBottom w:val="0"/>
          <w:divBdr>
            <w:top w:val="none" w:sz="0" w:space="0" w:color="auto"/>
            <w:left w:val="none" w:sz="0" w:space="0" w:color="auto"/>
            <w:bottom w:val="none" w:sz="0" w:space="0" w:color="auto"/>
            <w:right w:val="none" w:sz="0" w:space="0" w:color="auto"/>
          </w:divBdr>
        </w:div>
        <w:div w:id="550267935">
          <w:marLeft w:val="640"/>
          <w:marRight w:val="0"/>
          <w:marTop w:val="0"/>
          <w:marBottom w:val="0"/>
          <w:divBdr>
            <w:top w:val="none" w:sz="0" w:space="0" w:color="auto"/>
            <w:left w:val="none" w:sz="0" w:space="0" w:color="auto"/>
            <w:bottom w:val="none" w:sz="0" w:space="0" w:color="auto"/>
            <w:right w:val="none" w:sz="0" w:space="0" w:color="auto"/>
          </w:divBdr>
        </w:div>
        <w:div w:id="2039046067">
          <w:marLeft w:val="640"/>
          <w:marRight w:val="0"/>
          <w:marTop w:val="0"/>
          <w:marBottom w:val="0"/>
          <w:divBdr>
            <w:top w:val="none" w:sz="0" w:space="0" w:color="auto"/>
            <w:left w:val="none" w:sz="0" w:space="0" w:color="auto"/>
            <w:bottom w:val="none" w:sz="0" w:space="0" w:color="auto"/>
            <w:right w:val="none" w:sz="0" w:space="0" w:color="auto"/>
          </w:divBdr>
        </w:div>
        <w:div w:id="1936938518">
          <w:marLeft w:val="640"/>
          <w:marRight w:val="0"/>
          <w:marTop w:val="0"/>
          <w:marBottom w:val="0"/>
          <w:divBdr>
            <w:top w:val="none" w:sz="0" w:space="0" w:color="auto"/>
            <w:left w:val="none" w:sz="0" w:space="0" w:color="auto"/>
            <w:bottom w:val="none" w:sz="0" w:space="0" w:color="auto"/>
            <w:right w:val="none" w:sz="0" w:space="0" w:color="auto"/>
          </w:divBdr>
        </w:div>
        <w:div w:id="558789485">
          <w:marLeft w:val="640"/>
          <w:marRight w:val="0"/>
          <w:marTop w:val="0"/>
          <w:marBottom w:val="0"/>
          <w:divBdr>
            <w:top w:val="none" w:sz="0" w:space="0" w:color="auto"/>
            <w:left w:val="none" w:sz="0" w:space="0" w:color="auto"/>
            <w:bottom w:val="none" w:sz="0" w:space="0" w:color="auto"/>
            <w:right w:val="none" w:sz="0" w:space="0" w:color="auto"/>
          </w:divBdr>
        </w:div>
        <w:div w:id="1225725610">
          <w:marLeft w:val="640"/>
          <w:marRight w:val="0"/>
          <w:marTop w:val="0"/>
          <w:marBottom w:val="0"/>
          <w:divBdr>
            <w:top w:val="none" w:sz="0" w:space="0" w:color="auto"/>
            <w:left w:val="none" w:sz="0" w:space="0" w:color="auto"/>
            <w:bottom w:val="none" w:sz="0" w:space="0" w:color="auto"/>
            <w:right w:val="none" w:sz="0" w:space="0" w:color="auto"/>
          </w:divBdr>
        </w:div>
        <w:div w:id="392823978">
          <w:marLeft w:val="640"/>
          <w:marRight w:val="0"/>
          <w:marTop w:val="0"/>
          <w:marBottom w:val="0"/>
          <w:divBdr>
            <w:top w:val="none" w:sz="0" w:space="0" w:color="auto"/>
            <w:left w:val="none" w:sz="0" w:space="0" w:color="auto"/>
            <w:bottom w:val="none" w:sz="0" w:space="0" w:color="auto"/>
            <w:right w:val="none" w:sz="0" w:space="0" w:color="auto"/>
          </w:divBdr>
        </w:div>
        <w:div w:id="2008896897">
          <w:marLeft w:val="640"/>
          <w:marRight w:val="0"/>
          <w:marTop w:val="0"/>
          <w:marBottom w:val="0"/>
          <w:divBdr>
            <w:top w:val="none" w:sz="0" w:space="0" w:color="auto"/>
            <w:left w:val="none" w:sz="0" w:space="0" w:color="auto"/>
            <w:bottom w:val="none" w:sz="0" w:space="0" w:color="auto"/>
            <w:right w:val="none" w:sz="0" w:space="0" w:color="auto"/>
          </w:divBdr>
        </w:div>
        <w:div w:id="1243023760">
          <w:marLeft w:val="640"/>
          <w:marRight w:val="0"/>
          <w:marTop w:val="0"/>
          <w:marBottom w:val="0"/>
          <w:divBdr>
            <w:top w:val="none" w:sz="0" w:space="0" w:color="auto"/>
            <w:left w:val="none" w:sz="0" w:space="0" w:color="auto"/>
            <w:bottom w:val="none" w:sz="0" w:space="0" w:color="auto"/>
            <w:right w:val="none" w:sz="0" w:space="0" w:color="auto"/>
          </w:divBdr>
        </w:div>
        <w:div w:id="1952125195">
          <w:marLeft w:val="640"/>
          <w:marRight w:val="0"/>
          <w:marTop w:val="0"/>
          <w:marBottom w:val="0"/>
          <w:divBdr>
            <w:top w:val="none" w:sz="0" w:space="0" w:color="auto"/>
            <w:left w:val="none" w:sz="0" w:space="0" w:color="auto"/>
            <w:bottom w:val="none" w:sz="0" w:space="0" w:color="auto"/>
            <w:right w:val="none" w:sz="0" w:space="0" w:color="auto"/>
          </w:divBdr>
        </w:div>
        <w:div w:id="1816143689">
          <w:marLeft w:val="640"/>
          <w:marRight w:val="0"/>
          <w:marTop w:val="0"/>
          <w:marBottom w:val="0"/>
          <w:divBdr>
            <w:top w:val="none" w:sz="0" w:space="0" w:color="auto"/>
            <w:left w:val="none" w:sz="0" w:space="0" w:color="auto"/>
            <w:bottom w:val="none" w:sz="0" w:space="0" w:color="auto"/>
            <w:right w:val="none" w:sz="0" w:space="0" w:color="auto"/>
          </w:divBdr>
        </w:div>
        <w:div w:id="598219932">
          <w:marLeft w:val="640"/>
          <w:marRight w:val="0"/>
          <w:marTop w:val="0"/>
          <w:marBottom w:val="0"/>
          <w:divBdr>
            <w:top w:val="none" w:sz="0" w:space="0" w:color="auto"/>
            <w:left w:val="none" w:sz="0" w:space="0" w:color="auto"/>
            <w:bottom w:val="none" w:sz="0" w:space="0" w:color="auto"/>
            <w:right w:val="none" w:sz="0" w:space="0" w:color="auto"/>
          </w:divBdr>
        </w:div>
        <w:div w:id="379280228">
          <w:marLeft w:val="640"/>
          <w:marRight w:val="0"/>
          <w:marTop w:val="0"/>
          <w:marBottom w:val="0"/>
          <w:divBdr>
            <w:top w:val="none" w:sz="0" w:space="0" w:color="auto"/>
            <w:left w:val="none" w:sz="0" w:space="0" w:color="auto"/>
            <w:bottom w:val="none" w:sz="0" w:space="0" w:color="auto"/>
            <w:right w:val="none" w:sz="0" w:space="0" w:color="auto"/>
          </w:divBdr>
        </w:div>
        <w:div w:id="845288293">
          <w:marLeft w:val="640"/>
          <w:marRight w:val="0"/>
          <w:marTop w:val="0"/>
          <w:marBottom w:val="0"/>
          <w:divBdr>
            <w:top w:val="none" w:sz="0" w:space="0" w:color="auto"/>
            <w:left w:val="none" w:sz="0" w:space="0" w:color="auto"/>
            <w:bottom w:val="none" w:sz="0" w:space="0" w:color="auto"/>
            <w:right w:val="none" w:sz="0" w:space="0" w:color="auto"/>
          </w:divBdr>
        </w:div>
        <w:div w:id="453060392">
          <w:marLeft w:val="640"/>
          <w:marRight w:val="0"/>
          <w:marTop w:val="0"/>
          <w:marBottom w:val="0"/>
          <w:divBdr>
            <w:top w:val="none" w:sz="0" w:space="0" w:color="auto"/>
            <w:left w:val="none" w:sz="0" w:space="0" w:color="auto"/>
            <w:bottom w:val="none" w:sz="0" w:space="0" w:color="auto"/>
            <w:right w:val="none" w:sz="0" w:space="0" w:color="auto"/>
          </w:divBdr>
        </w:div>
        <w:div w:id="987130910">
          <w:marLeft w:val="640"/>
          <w:marRight w:val="0"/>
          <w:marTop w:val="0"/>
          <w:marBottom w:val="0"/>
          <w:divBdr>
            <w:top w:val="none" w:sz="0" w:space="0" w:color="auto"/>
            <w:left w:val="none" w:sz="0" w:space="0" w:color="auto"/>
            <w:bottom w:val="none" w:sz="0" w:space="0" w:color="auto"/>
            <w:right w:val="none" w:sz="0" w:space="0" w:color="auto"/>
          </w:divBdr>
        </w:div>
      </w:divsChild>
    </w:div>
    <w:div w:id="1400208412">
      <w:bodyDiv w:val="1"/>
      <w:marLeft w:val="0"/>
      <w:marRight w:val="0"/>
      <w:marTop w:val="0"/>
      <w:marBottom w:val="0"/>
      <w:divBdr>
        <w:top w:val="none" w:sz="0" w:space="0" w:color="auto"/>
        <w:left w:val="none" w:sz="0" w:space="0" w:color="auto"/>
        <w:bottom w:val="none" w:sz="0" w:space="0" w:color="auto"/>
        <w:right w:val="none" w:sz="0" w:space="0" w:color="auto"/>
      </w:divBdr>
      <w:divsChild>
        <w:div w:id="1598563313">
          <w:marLeft w:val="640"/>
          <w:marRight w:val="0"/>
          <w:marTop w:val="0"/>
          <w:marBottom w:val="0"/>
          <w:divBdr>
            <w:top w:val="none" w:sz="0" w:space="0" w:color="auto"/>
            <w:left w:val="none" w:sz="0" w:space="0" w:color="auto"/>
            <w:bottom w:val="none" w:sz="0" w:space="0" w:color="auto"/>
            <w:right w:val="none" w:sz="0" w:space="0" w:color="auto"/>
          </w:divBdr>
        </w:div>
        <w:div w:id="1715613216">
          <w:marLeft w:val="640"/>
          <w:marRight w:val="0"/>
          <w:marTop w:val="0"/>
          <w:marBottom w:val="0"/>
          <w:divBdr>
            <w:top w:val="none" w:sz="0" w:space="0" w:color="auto"/>
            <w:left w:val="none" w:sz="0" w:space="0" w:color="auto"/>
            <w:bottom w:val="none" w:sz="0" w:space="0" w:color="auto"/>
            <w:right w:val="none" w:sz="0" w:space="0" w:color="auto"/>
          </w:divBdr>
        </w:div>
        <w:div w:id="532305229">
          <w:marLeft w:val="640"/>
          <w:marRight w:val="0"/>
          <w:marTop w:val="0"/>
          <w:marBottom w:val="0"/>
          <w:divBdr>
            <w:top w:val="none" w:sz="0" w:space="0" w:color="auto"/>
            <w:left w:val="none" w:sz="0" w:space="0" w:color="auto"/>
            <w:bottom w:val="none" w:sz="0" w:space="0" w:color="auto"/>
            <w:right w:val="none" w:sz="0" w:space="0" w:color="auto"/>
          </w:divBdr>
        </w:div>
        <w:div w:id="2036227524">
          <w:marLeft w:val="640"/>
          <w:marRight w:val="0"/>
          <w:marTop w:val="0"/>
          <w:marBottom w:val="0"/>
          <w:divBdr>
            <w:top w:val="none" w:sz="0" w:space="0" w:color="auto"/>
            <w:left w:val="none" w:sz="0" w:space="0" w:color="auto"/>
            <w:bottom w:val="none" w:sz="0" w:space="0" w:color="auto"/>
            <w:right w:val="none" w:sz="0" w:space="0" w:color="auto"/>
          </w:divBdr>
        </w:div>
        <w:div w:id="1265187617">
          <w:marLeft w:val="640"/>
          <w:marRight w:val="0"/>
          <w:marTop w:val="0"/>
          <w:marBottom w:val="0"/>
          <w:divBdr>
            <w:top w:val="none" w:sz="0" w:space="0" w:color="auto"/>
            <w:left w:val="none" w:sz="0" w:space="0" w:color="auto"/>
            <w:bottom w:val="none" w:sz="0" w:space="0" w:color="auto"/>
            <w:right w:val="none" w:sz="0" w:space="0" w:color="auto"/>
          </w:divBdr>
        </w:div>
        <w:div w:id="1806193842">
          <w:marLeft w:val="640"/>
          <w:marRight w:val="0"/>
          <w:marTop w:val="0"/>
          <w:marBottom w:val="0"/>
          <w:divBdr>
            <w:top w:val="none" w:sz="0" w:space="0" w:color="auto"/>
            <w:left w:val="none" w:sz="0" w:space="0" w:color="auto"/>
            <w:bottom w:val="none" w:sz="0" w:space="0" w:color="auto"/>
            <w:right w:val="none" w:sz="0" w:space="0" w:color="auto"/>
          </w:divBdr>
        </w:div>
        <w:div w:id="1678919124">
          <w:marLeft w:val="640"/>
          <w:marRight w:val="0"/>
          <w:marTop w:val="0"/>
          <w:marBottom w:val="0"/>
          <w:divBdr>
            <w:top w:val="none" w:sz="0" w:space="0" w:color="auto"/>
            <w:left w:val="none" w:sz="0" w:space="0" w:color="auto"/>
            <w:bottom w:val="none" w:sz="0" w:space="0" w:color="auto"/>
            <w:right w:val="none" w:sz="0" w:space="0" w:color="auto"/>
          </w:divBdr>
        </w:div>
        <w:div w:id="7950248">
          <w:marLeft w:val="640"/>
          <w:marRight w:val="0"/>
          <w:marTop w:val="0"/>
          <w:marBottom w:val="0"/>
          <w:divBdr>
            <w:top w:val="none" w:sz="0" w:space="0" w:color="auto"/>
            <w:left w:val="none" w:sz="0" w:space="0" w:color="auto"/>
            <w:bottom w:val="none" w:sz="0" w:space="0" w:color="auto"/>
            <w:right w:val="none" w:sz="0" w:space="0" w:color="auto"/>
          </w:divBdr>
        </w:div>
        <w:div w:id="45109639">
          <w:marLeft w:val="640"/>
          <w:marRight w:val="0"/>
          <w:marTop w:val="0"/>
          <w:marBottom w:val="0"/>
          <w:divBdr>
            <w:top w:val="none" w:sz="0" w:space="0" w:color="auto"/>
            <w:left w:val="none" w:sz="0" w:space="0" w:color="auto"/>
            <w:bottom w:val="none" w:sz="0" w:space="0" w:color="auto"/>
            <w:right w:val="none" w:sz="0" w:space="0" w:color="auto"/>
          </w:divBdr>
        </w:div>
        <w:div w:id="1357805268">
          <w:marLeft w:val="640"/>
          <w:marRight w:val="0"/>
          <w:marTop w:val="0"/>
          <w:marBottom w:val="0"/>
          <w:divBdr>
            <w:top w:val="none" w:sz="0" w:space="0" w:color="auto"/>
            <w:left w:val="none" w:sz="0" w:space="0" w:color="auto"/>
            <w:bottom w:val="none" w:sz="0" w:space="0" w:color="auto"/>
            <w:right w:val="none" w:sz="0" w:space="0" w:color="auto"/>
          </w:divBdr>
        </w:div>
        <w:div w:id="1268661190">
          <w:marLeft w:val="640"/>
          <w:marRight w:val="0"/>
          <w:marTop w:val="0"/>
          <w:marBottom w:val="0"/>
          <w:divBdr>
            <w:top w:val="none" w:sz="0" w:space="0" w:color="auto"/>
            <w:left w:val="none" w:sz="0" w:space="0" w:color="auto"/>
            <w:bottom w:val="none" w:sz="0" w:space="0" w:color="auto"/>
            <w:right w:val="none" w:sz="0" w:space="0" w:color="auto"/>
          </w:divBdr>
        </w:div>
        <w:div w:id="1086615740">
          <w:marLeft w:val="640"/>
          <w:marRight w:val="0"/>
          <w:marTop w:val="0"/>
          <w:marBottom w:val="0"/>
          <w:divBdr>
            <w:top w:val="none" w:sz="0" w:space="0" w:color="auto"/>
            <w:left w:val="none" w:sz="0" w:space="0" w:color="auto"/>
            <w:bottom w:val="none" w:sz="0" w:space="0" w:color="auto"/>
            <w:right w:val="none" w:sz="0" w:space="0" w:color="auto"/>
          </w:divBdr>
        </w:div>
        <w:div w:id="56707401">
          <w:marLeft w:val="640"/>
          <w:marRight w:val="0"/>
          <w:marTop w:val="0"/>
          <w:marBottom w:val="0"/>
          <w:divBdr>
            <w:top w:val="none" w:sz="0" w:space="0" w:color="auto"/>
            <w:left w:val="none" w:sz="0" w:space="0" w:color="auto"/>
            <w:bottom w:val="none" w:sz="0" w:space="0" w:color="auto"/>
            <w:right w:val="none" w:sz="0" w:space="0" w:color="auto"/>
          </w:divBdr>
        </w:div>
        <w:div w:id="466314205">
          <w:marLeft w:val="640"/>
          <w:marRight w:val="0"/>
          <w:marTop w:val="0"/>
          <w:marBottom w:val="0"/>
          <w:divBdr>
            <w:top w:val="none" w:sz="0" w:space="0" w:color="auto"/>
            <w:left w:val="none" w:sz="0" w:space="0" w:color="auto"/>
            <w:bottom w:val="none" w:sz="0" w:space="0" w:color="auto"/>
            <w:right w:val="none" w:sz="0" w:space="0" w:color="auto"/>
          </w:divBdr>
        </w:div>
        <w:div w:id="1017120657">
          <w:marLeft w:val="640"/>
          <w:marRight w:val="0"/>
          <w:marTop w:val="0"/>
          <w:marBottom w:val="0"/>
          <w:divBdr>
            <w:top w:val="none" w:sz="0" w:space="0" w:color="auto"/>
            <w:left w:val="none" w:sz="0" w:space="0" w:color="auto"/>
            <w:bottom w:val="none" w:sz="0" w:space="0" w:color="auto"/>
            <w:right w:val="none" w:sz="0" w:space="0" w:color="auto"/>
          </w:divBdr>
        </w:div>
        <w:div w:id="1480802397">
          <w:marLeft w:val="640"/>
          <w:marRight w:val="0"/>
          <w:marTop w:val="0"/>
          <w:marBottom w:val="0"/>
          <w:divBdr>
            <w:top w:val="none" w:sz="0" w:space="0" w:color="auto"/>
            <w:left w:val="none" w:sz="0" w:space="0" w:color="auto"/>
            <w:bottom w:val="none" w:sz="0" w:space="0" w:color="auto"/>
            <w:right w:val="none" w:sz="0" w:space="0" w:color="auto"/>
          </w:divBdr>
        </w:div>
        <w:div w:id="1188787631">
          <w:marLeft w:val="640"/>
          <w:marRight w:val="0"/>
          <w:marTop w:val="0"/>
          <w:marBottom w:val="0"/>
          <w:divBdr>
            <w:top w:val="none" w:sz="0" w:space="0" w:color="auto"/>
            <w:left w:val="none" w:sz="0" w:space="0" w:color="auto"/>
            <w:bottom w:val="none" w:sz="0" w:space="0" w:color="auto"/>
            <w:right w:val="none" w:sz="0" w:space="0" w:color="auto"/>
          </w:divBdr>
        </w:div>
        <w:div w:id="1796214980">
          <w:marLeft w:val="640"/>
          <w:marRight w:val="0"/>
          <w:marTop w:val="0"/>
          <w:marBottom w:val="0"/>
          <w:divBdr>
            <w:top w:val="none" w:sz="0" w:space="0" w:color="auto"/>
            <w:left w:val="none" w:sz="0" w:space="0" w:color="auto"/>
            <w:bottom w:val="none" w:sz="0" w:space="0" w:color="auto"/>
            <w:right w:val="none" w:sz="0" w:space="0" w:color="auto"/>
          </w:divBdr>
        </w:div>
        <w:div w:id="779840250">
          <w:marLeft w:val="640"/>
          <w:marRight w:val="0"/>
          <w:marTop w:val="0"/>
          <w:marBottom w:val="0"/>
          <w:divBdr>
            <w:top w:val="none" w:sz="0" w:space="0" w:color="auto"/>
            <w:left w:val="none" w:sz="0" w:space="0" w:color="auto"/>
            <w:bottom w:val="none" w:sz="0" w:space="0" w:color="auto"/>
            <w:right w:val="none" w:sz="0" w:space="0" w:color="auto"/>
          </w:divBdr>
        </w:div>
        <w:div w:id="329530169">
          <w:marLeft w:val="640"/>
          <w:marRight w:val="0"/>
          <w:marTop w:val="0"/>
          <w:marBottom w:val="0"/>
          <w:divBdr>
            <w:top w:val="none" w:sz="0" w:space="0" w:color="auto"/>
            <w:left w:val="none" w:sz="0" w:space="0" w:color="auto"/>
            <w:bottom w:val="none" w:sz="0" w:space="0" w:color="auto"/>
            <w:right w:val="none" w:sz="0" w:space="0" w:color="auto"/>
          </w:divBdr>
        </w:div>
        <w:div w:id="351803266">
          <w:marLeft w:val="640"/>
          <w:marRight w:val="0"/>
          <w:marTop w:val="0"/>
          <w:marBottom w:val="0"/>
          <w:divBdr>
            <w:top w:val="none" w:sz="0" w:space="0" w:color="auto"/>
            <w:left w:val="none" w:sz="0" w:space="0" w:color="auto"/>
            <w:bottom w:val="none" w:sz="0" w:space="0" w:color="auto"/>
            <w:right w:val="none" w:sz="0" w:space="0" w:color="auto"/>
          </w:divBdr>
        </w:div>
        <w:div w:id="1989165745">
          <w:marLeft w:val="640"/>
          <w:marRight w:val="0"/>
          <w:marTop w:val="0"/>
          <w:marBottom w:val="0"/>
          <w:divBdr>
            <w:top w:val="none" w:sz="0" w:space="0" w:color="auto"/>
            <w:left w:val="none" w:sz="0" w:space="0" w:color="auto"/>
            <w:bottom w:val="none" w:sz="0" w:space="0" w:color="auto"/>
            <w:right w:val="none" w:sz="0" w:space="0" w:color="auto"/>
          </w:divBdr>
        </w:div>
        <w:div w:id="501968141">
          <w:marLeft w:val="640"/>
          <w:marRight w:val="0"/>
          <w:marTop w:val="0"/>
          <w:marBottom w:val="0"/>
          <w:divBdr>
            <w:top w:val="none" w:sz="0" w:space="0" w:color="auto"/>
            <w:left w:val="none" w:sz="0" w:space="0" w:color="auto"/>
            <w:bottom w:val="none" w:sz="0" w:space="0" w:color="auto"/>
            <w:right w:val="none" w:sz="0" w:space="0" w:color="auto"/>
          </w:divBdr>
        </w:div>
        <w:div w:id="1030716295">
          <w:marLeft w:val="640"/>
          <w:marRight w:val="0"/>
          <w:marTop w:val="0"/>
          <w:marBottom w:val="0"/>
          <w:divBdr>
            <w:top w:val="none" w:sz="0" w:space="0" w:color="auto"/>
            <w:left w:val="none" w:sz="0" w:space="0" w:color="auto"/>
            <w:bottom w:val="none" w:sz="0" w:space="0" w:color="auto"/>
            <w:right w:val="none" w:sz="0" w:space="0" w:color="auto"/>
          </w:divBdr>
        </w:div>
        <w:div w:id="511847038">
          <w:marLeft w:val="640"/>
          <w:marRight w:val="0"/>
          <w:marTop w:val="0"/>
          <w:marBottom w:val="0"/>
          <w:divBdr>
            <w:top w:val="none" w:sz="0" w:space="0" w:color="auto"/>
            <w:left w:val="none" w:sz="0" w:space="0" w:color="auto"/>
            <w:bottom w:val="none" w:sz="0" w:space="0" w:color="auto"/>
            <w:right w:val="none" w:sz="0" w:space="0" w:color="auto"/>
          </w:divBdr>
        </w:div>
        <w:div w:id="946933297">
          <w:marLeft w:val="640"/>
          <w:marRight w:val="0"/>
          <w:marTop w:val="0"/>
          <w:marBottom w:val="0"/>
          <w:divBdr>
            <w:top w:val="none" w:sz="0" w:space="0" w:color="auto"/>
            <w:left w:val="none" w:sz="0" w:space="0" w:color="auto"/>
            <w:bottom w:val="none" w:sz="0" w:space="0" w:color="auto"/>
            <w:right w:val="none" w:sz="0" w:space="0" w:color="auto"/>
          </w:divBdr>
        </w:div>
        <w:div w:id="168179315">
          <w:marLeft w:val="640"/>
          <w:marRight w:val="0"/>
          <w:marTop w:val="0"/>
          <w:marBottom w:val="0"/>
          <w:divBdr>
            <w:top w:val="none" w:sz="0" w:space="0" w:color="auto"/>
            <w:left w:val="none" w:sz="0" w:space="0" w:color="auto"/>
            <w:bottom w:val="none" w:sz="0" w:space="0" w:color="auto"/>
            <w:right w:val="none" w:sz="0" w:space="0" w:color="auto"/>
          </w:divBdr>
        </w:div>
        <w:div w:id="1847162677">
          <w:marLeft w:val="640"/>
          <w:marRight w:val="0"/>
          <w:marTop w:val="0"/>
          <w:marBottom w:val="0"/>
          <w:divBdr>
            <w:top w:val="none" w:sz="0" w:space="0" w:color="auto"/>
            <w:left w:val="none" w:sz="0" w:space="0" w:color="auto"/>
            <w:bottom w:val="none" w:sz="0" w:space="0" w:color="auto"/>
            <w:right w:val="none" w:sz="0" w:space="0" w:color="auto"/>
          </w:divBdr>
        </w:div>
        <w:div w:id="1434209854">
          <w:marLeft w:val="640"/>
          <w:marRight w:val="0"/>
          <w:marTop w:val="0"/>
          <w:marBottom w:val="0"/>
          <w:divBdr>
            <w:top w:val="none" w:sz="0" w:space="0" w:color="auto"/>
            <w:left w:val="none" w:sz="0" w:space="0" w:color="auto"/>
            <w:bottom w:val="none" w:sz="0" w:space="0" w:color="auto"/>
            <w:right w:val="none" w:sz="0" w:space="0" w:color="auto"/>
          </w:divBdr>
        </w:div>
        <w:div w:id="838080265">
          <w:marLeft w:val="640"/>
          <w:marRight w:val="0"/>
          <w:marTop w:val="0"/>
          <w:marBottom w:val="0"/>
          <w:divBdr>
            <w:top w:val="none" w:sz="0" w:space="0" w:color="auto"/>
            <w:left w:val="none" w:sz="0" w:space="0" w:color="auto"/>
            <w:bottom w:val="none" w:sz="0" w:space="0" w:color="auto"/>
            <w:right w:val="none" w:sz="0" w:space="0" w:color="auto"/>
          </w:divBdr>
        </w:div>
        <w:div w:id="1169325982">
          <w:marLeft w:val="640"/>
          <w:marRight w:val="0"/>
          <w:marTop w:val="0"/>
          <w:marBottom w:val="0"/>
          <w:divBdr>
            <w:top w:val="none" w:sz="0" w:space="0" w:color="auto"/>
            <w:left w:val="none" w:sz="0" w:space="0" w:color="auto"/>
            <w:bottom w:val="none" w:sz="0" w:space="0" w:color="auto"/>
            <w:right w:val="none" w:sz="0" w:space="0" w:color="auto"/>
          </w:divBdr>
        </w:div>
        <w:div w:id="195848498">
          <w:marLeft w:val="640"/>
          <w:marRight w:val="0"/>
          <w:marTop w:val="0"/>
          <w:marBottom w:val="0"/>
          <w:divBdr>
            <w:top w:val="none" w:sz="0" w:space="0" w:color="auto"/>
            <w:left w:val="none" w:sz="0" w:space="0" w:color="auto"/>
            <w:bottom w:val="none" w:sz="0" w:space="0" w:color="auto"/>
            <w:right w:val="none" w:sz="0" w:space="0" w:color="auto"/>
          </w:divBdr>
        </w:div>
        <w:div w:id="1277255899">
          <w:marLeft w:val="640"/>
          <w:marRight w:val="0"/>
          <w:marTop w:val="0"/>
          <w:marBottom w:val="0"/>
          <w:divBdr>
            <w:top w:val="none" w:sz="0" w:space="0" w:color="auto"/>
            <w:left w:val="none" w:sz="0" w:space="0" w:color="auto"/>
            <w:bottom w:val="none" w:sz="0" w:space="0" w:color="auto"/>
            <w:right w:val="none" w:sz="0" w:space="0" w:color="auto"/>
          </w:divBdr>
        </w:div>
        <w:div w:id="1755857924">
          <w:marLeft w:val="640"/>
          <w:marRight w:val="0"/>
          <w:marTop w:val="0"/>
          <w:marBottom w:val="0"/>
          <w:divBdr>
            <w:top w:val="none" w:sz="0" w:space="0" w:color="auto"/>
            <w:left w:val="none" w:sz="0" w:space="0" w:color="auto"/>
            <w:bottom w:val="none" w:sz="0" w:space="0" w:color="auto"/>
            <w:right w:val="none" w:sz="0" w:space="0" w:color="auto"/>
          </w:divBdr>
        </w:div>
        <w:div w:id="1756434326">
          <w:marLeft w:val="640"/>
          <w:marRight w:val="0"/>
          <w:marTop w:val="0"/>
          <w:marBottom w:val="0"/>
          <w:divBdr>
            <w:top w:val="none" w:sz="0" w:space="0" w:color="auto"/>
            <w:left w:val="none" w:sz="0" w:space="0" w:color="auto"/>
            <w:bottom w:val="none" w:sz="0" w:space="0" w:color="auto"/>
            <w:right w:val="none" w:sz="0" w:space="0" w:color="auto"/>
          </w:divBdr>
        </w:div>
        <w:div w:id="1756587559">
          <w:marLeft w:val="640"/>
          <w:marRight w:val="0"/>
          <w:marTop w:val="0"/>
          <w:marBottom w:val="0"/>
          <w:divBdr>
            <w:top w:val="none" w:sz="0" w:space="0" w:color="auto"/>
            <w:left w:val="none" w:sz="0" w:space="0" w:color="auto"/>
            <w:bottom w:val="none" w:sz="0" w:space="0" w:color="auto"/>
            <w:right w:val="none" w:sz="0" w:space="0" w:color="auto"/>
          </w:divBdr>
        </w:div>
        <w:div w:id="431512887">
          <w:marLeft w:val="640"/>
          <w:marRight w:val="0"/>
          <w:marTop w:val="0"/>
          <w:marBottom w:val="0"/>
          <w:divBdr>
            <w:top w:val="none" w:sz="0" w:space="0" w:color="auto"/>
            <w:left w:val="none" w:sz="0" w:space="0" w:color="auto"/>
            <w:bottom w:val="none" w:sz="0" w:space="0" w:color="auto"/>
            <w:right w:val="none" w:sz="0" w:space="0" w:color="auto"/>
          </w:divBdr>
        </w:div>
        <w:div w:id="964190417">
          <w:marLeft w:val="640"/>
          <w:marRight w:val="0"/>
          <w:marTop w:val="0"/>
          <w:marBottom w:val="0"/>
          <w:divBdr>
            <w:top w:val="none" w:sz="0" w:space="0" w:color="auto"/>
            <w:left w:val="none" w:sz="0" w:space="0" w:color="auto"/>
            <w:bottom w:val="none" w:sz="0" w:space="0" w:color="auto"/>
            <w:right w:val="none" w:sz="0" w:space="0" w:color="auto"/>
          </w:divBdr>
        </w:div>
        <w:div w:id="1332219487">
          <w:marLeft w:val="640"/>
          <w:marRight w:val="0"/>
          <w:marTop w:val="0"/>
          <w:marBottom w:val="0"/>
          <w:divBdr>
            <w:top w:val="none" w:sz="0" w:space="0" w:color="auto"/>
            <w:left w:val="none" w:sz="0" w:space="0" w:color="auto"/>
            <w:bottom w:val="none" w:sz="0" w:space="0" w:color="auto"/>
            <w:right w:val="none" w:sz="0" w:space="0" w:color="auto"/>
          </w:divBdr>
        </w:div>
        <w:div w:id="1358655714">
          <w:marLeft w:val="640"/>
          <w:marRight w:val="0"/>
          <w:marTop w:val="0"/>
          <w:marBottom w:val="0"/>
          <w:divBdr>
            <w:top w:val="none" w:sz="0" w:space="0" w:color="auto"/>
            <w:left w:val="none" w:sz="0" w:space="0" w:color="auto"/>
            <w:bottom w:val="none" w:sz="0" w:space="0" w:color="auto"/>
            <w:right w:val="none" w:sz="0" w:space="0" w:color="auto"/>
          </w:divBdr>
        </w:div>
        <w:div w:id="1183855540">
          <w:marLeft w:val="640"/>
          <w:marRight w:val="0"/>
          <w:marTop w:val="0"/>
          <w:marBottom w:val="0"/>
          <w:divBdr>
            <w:top w:val="none" w:sz="0" w:space="0" w:color="auto"/>
            <w:left w:val="none" w:sz="0" w:space="0" w:color="auto"/>
            <w:bottom w:val="none" w:sz="0" w:space="0" w:color="auto"/>
            <w:right w:val="none" w:sz="0" w:space="0" w:color="auto"/>
          </w:divBdr>
        </w:div>
        <w:div w:id="598488647">
          <w:marLeft w:val="640"/>
          <w:marRight w:val="0"/>
          <w:marTop w:val="0"/>
          <w:marBottom w:val="0"/>
          <w:divBdr>
            <w:top w:val="none" w:sz="0" w:space="0" w:color="auto"/>
            <w:left w:val="none" w:sz="0" w:space="0" w:color="auto"/>
            <w:bottom w:val="none" w:sz="0" w:space="0" w:color="auto"/>
            <w:right w:val="none" w:sz="0" w:space="0" w:color="auto"/>
          </w:divBdr>
        </w:div>
        <w:div w:id="1382293232">
          <w:marLeft w:val="640"/>
          <w:marRight w:val="0"/>
          <w:marTop w:val="0"/>
          <w:marBottom w:val="0"/>
          <w:divBdr>
            <w:top w:val="none" w:sz="0" w:space="0" w:color="auto"/>
            <w:left w:val="none" w:sz="0" w:space="0" w:color="auto"/>
            <w:bottom w:val="none" w:sz="0" w:space="0" w:color="auto"/>
            <w:right w:val="none" w:sz="0" w:space="0" w:color="auto"/>
          </w:divBdr>
        </w:div>
        <w:div w:id="1683705205">
          <w:marLeft w:val="640"/>
          <w:marRight w:val="0"/>
          <w:marTop w:val="0"/>
          <w:marBottom w:val="0"/>
          <w:divBdr>
            <w:top w:val="none" w:sz="0" w:space="0" w:color="auto"/>
            <w:left w:val="none" w:sz="0" w:space="0" w:color="auto"/>
            <w:bottom w:val="none" w:sz="0" w:space="0" w:color="auto"/>
            <w:right w:val="none" w:sz="0" w:space="0" w:color="auto"/>
          </w:divBdr>
        </w:div>
        <w:div w:id="404376654">
          <w:marLeft w:val="640"/>
          <w:marRight w:val="0"/>
          <w:marTop w:val="0"/>
          <w:marBottom w:val="0"/>
          <w:divBdr>
            <w:top w:val="none" w:sz="0" w:space="0" w:color="auto"/>
            <w:left w:val="none" w:sz="0" w:space="0" w:color="auto"/>
            <w:bottom w:val="none" w:sz="0" w:space="0" w:color="auto"/>
            <w:right w:val="none" w:sz="0" w:space="0" w:color="auto"/>
          </w:divBdr>
        </w:div>
        <w:div w:id="1561594819">
          <w:marLeft w:val="640"/>
          <w:marRight w:val="0"/>
          <w:marTop w:val="0"/>
          <w:marBottom w:val="0"/>
          <w:divBdr>
            <w:top w:val="none" w:sz="0" w:space="0" w:color="auto"/>
            <w:left w:val="none" w:sz="0" w:space="0" w:color="auto"/>
            <w:bottom w:val="none" w:sz="0" w:space="0" w:color="auto"/>
            <w:right w:val="none" w:sz="0" w:space="0" w:color="auto"/>
          </w:divBdr>
        </w:div>
        <w:div w:id="1274707867">
          <w:marLeft w:val="640"/>
          <w:marRight w:val="0"/>
          <w:marTop w:val="0"/>
          <w:marBottom w:val="0"/>
          <w:divBdr>
            <w:top w:val="none" w:sz="0" w:space="0" w:color="auto"/>
            <w:left w:val="none" w:sz="0" w:space="0" w:color="auto"/>
            <w:bottom w:val="none" w:sz="0" w:space="0" w:color="auto"/>
            <w:right w:val="none" w:sz="0" w:space="0" w:color="auto"/>
          </w:divBdr>
        </w:div>
        <w:div w:id="127280420">
          <w:marLeft w:val="640"/>
          <w:marRight w:val="0"/>
          <w:marTop w:val="0"/>
          <w:marBottom w:val="0"/>
          <w:divBdr>
            <w:top w:val="none" w:sz="0" w:space="0" w:color="auto"/>
            <w:left w:val="none" w:sz="0" w:space="0" w:color="auto"/>
            <w:bottom w:val="none" w:sz="0" w:space="0" w:color="auto"/>
            <w:right w:val="none" w:sz="0" w:space="0" w:color="auto"/>
          </w:divBdr>
        </w:div>
        <w:div w:id="1963460153">
          <w:marLeft w:val="640"/>
          <w:marRight w:val="0"/>
          <w:marTop w:val="0"/>
          <w:marBottom w:val="0"/>
          <w:divBdr>
            <w:top w:val="none" w:sz="0" w:space="0" w:color="auto"/>
            <w:left w:val="none" w:sz="0" w:space="0" w:color="auto"/>
            <w:bottom w:val="none" w:sz="0" w:space="0" w:color="auto"/>
            <w:right w:val="none" w:sz="0" w:space="0" w:color="auto"/>
          </w:divBdr>
        </w:div>
        <w:div w:id="1393625151">
          <w:marLeft w:val="640"/>
          <w:marRight w:val="0"/>
          <w:marTop w:val="0"/>
          <w:marBottom w:val="0"/>
          <w:divBdr>
            <w:top w:val="none" w:sz="0" w:space="0" w:color="auto"/>
            <w:left w:val="none" w:sz="0" w:space="0" w:color="auto"/>
            <w:bottom w:val="none" w:sz="0" w:space="0" w:color="auto"/>
            <w:right w:val="none" w:sz="0" w:space="0" w:color="auto"/>
          </w:divBdr>
        </w:div>
        <w:div w:id="1464808882">
          <w:marLeft w:val="640"/>
          <w:marRight w:val="0"/>
          <w:marTop w:val="0"/>
          <w:marBottom w:val="0"/>
          <w:divBdr>
            <w:top w:val="none" w:sz="0" w:space="0" w:color="auto"/>
            <w:left w:val="none" w:sz="0" w:space="0" w:color="auto"/>
            <w:bottom w:val="none" w:sz="0" w:space="0" w:color="auto"/>
            <w:right w:val="none" w:sz="0" w:space="0" w:color="auto"/>
          </w:divBdr>
        </w:div>
        <w:div w:id="204371603">
          <w:marLeft w:val="640"/>
          <w:marRight w:val="0"/>
          <w:marTop w:val="0"/>
          <w:marBottom w:val="0"/>
          <w:divBdr>
            <w:top w:val="none" w:sz="0" w:space="0" w:color="auto"/>
            <w:left w:val="none" w:sz="0" w:space="0" w:color="auto"/>
            <w:bottom w:val="none" w:sz="0" w:space="0" w:color="auto"/>
            <w:right w:val="none" w:sz="0" w:space="0" w:color="auto"/>
          </w:divBdr>
        </w:div>
        <w:div w:id="457189784">
          <w:marLeft w:val="640"/>
          <w:marRight w:val="0"/>
          <w:marTop w:val="0"/>
          <w:marBottom w:val="0"/>
          <w:divBdr>
            <w:top w:val="none" w:sz="0" w:space="0" w:color="auto"/>
            <w:left w:val="none" w:sz="0" w:space="0" w:color="auto"/>
            <w:bottom w:val="none" w:sz="0" w:space="0" w:color="auto"/>
            <w:right w:val="none" w:sz="0" w:space="0" w:color="auto"/>
          </w:divBdr>
        </w:div>
        <w:div w:id="856164853">
          <w:marLeft w:val="640"/>
          <w:marRight w:val="0"/>
          <w:marTop w:val="0"/>
          <w:marBottom w:val="0"/>
          <w:divBdr>
            <w:top w:val="none" w:sz="0" w:space="0" w:color="auto"/>
            <w:left w:val="none" w:sz="0" w:space="0" w:color="auto"/>
            <w:bottom w:val="none" w:sz="0" w:space="0" w:color="auto"/>
            <w:right w:val="none" w:sz="0" w:space="0" w:color="auto"/>
          </w:divBdr>
        </w:div>
        <w:div w:id="216287447">
          <w:marLeft w:val="640"/>
          <w:marRight w:val="0"/>
          <w:marTop w:val="0"/>
          <w:marBottom w:val="0"/>
          <w:divBdr>
            <w:top w:val="none" w:sz="0" w:space="0" w:color="auto"/>
            <w:left w:val="none" w:sz="0" w:space="0" w:color="auto"/>
            <w:bottom w:val="none" w:sz="0" w:space="0" w:color="auto"/>
            <w:right w:val="none" w:sz="0" w:space="0" w:color="auto"/>
          </w:divBdr>
        </w:div>
        <w:div w:id="1921282165">
          <w:marLeft w:val="640"/>
          <w:marRight w:val="0"/>
          <w:marTop w:val="0"/>
          <w:marBottom w:val="0"/>
          <w:divBdr>
            <w:top w:val="none" w:sz="0" w:space="0" w:color="auto"/>
            <w:left w:val="none" w:sz="0" w:space="0" w:color="auto"/>
            <w:bottom w:val="none" w:sz="0" w:space="0" w:color="auto"/>
            <w:right w:val="none" w:sz="0" w:space="0" w:color="auto"/>
          </w:divBdr>
        </w:div>
        <w:div w:id="1752119006">
          <w:marLeft w:val="640"/>
          <w:marRight w:val="0"/>
          <w:marTop w:val="0"/>
          <w:marBottom w:val="0"/>
          <w:divBdr>
            <w:top w:val="none" w:sz="0" w:space="0" w:color="auto"/>
            <w:left w:val="none" w:sz="0" w:space="0" w:color="auto"/>
            <w:bottom w:val="none" w:sz="0" w:space="0" w:color="auto"/>
            <w:right w:val="none" w:sz="0" w:space="0" w:color="auto"/>
          </w:divBdr>
        </w:div>
        <w:div w:id="84618193">
          <w:marLeft w:val="640"/>
          <w:marRight w:val="0"/>
          <w:marTop w:val="0"/>
          <w:marBottom w:val="0"/>
          <w:divBdr>
            <w:top w:val="none" w:sz="0" w:space="0" w:color="auto"/>
            <w:left w:val="none" w:sz="0" w:space="0" w:color="auto"/>
            <w:bottom w:val="none" w:sz="0" w:space="0" w:color="auto"/>
            <w:right w:val="none" w:sz="0" w:space="0" w:color="auto"/>
          </w:divBdr>
        </w:div>
        <w:div w:id="173424335">
          <w:marLeft w:val="640"/>
          <w:marRight w:val="0"/>
          <w:marTop w:val="0"/>
          <w:marBottom w:val="0"/>
          <w:divBdr>
            <w:top w:val="none" w:sz="0" w:space="0" w:color="auto"/>
            <w:left w:val="none" w:sz="0" w:space="0" w:color="auto"/>
            <w:bottom w:val="none" w:sz="0" w:space="0" w:color="auto"/>
            <w:right w:val="none" w:sz="0" w:space="0" w:color="auto"/>
          </w:divBdr>
        </w:div>
        <w:div w:id="823816189">
          <w:marLeft w:val="640"/>
          <w:marRight w:val="0"/>
          <w:marTop w:val="0"/>
          <w:marBottom w:val="0"/>
          <w:divBdr>
            <w:top w:val="none" w:sz="0" w:space="0" w:color="auto"/>
            <w:left w:val="none" w:sz="0" w:space="0" w:color="auto"/>
            <w:bottom w:val="none" w:sz="0" w:space="0" w:color="auto"/>
            <w:right w:val="none" w:sz="0" w:space="0" w:color="auto"/>
          </w:divBdr>
        </w:div>
        <w:div w:id="1553611825">
          <w:marLeft w:val="640"/>
          <w:marRight w:val="0"/>
          <w:marTop w:val="0"/>
          <w:marBottom w:val="0"/>
          <w:divBdr>
            <w:top w:val="none" w:sz="0" w:space="0" w:color="auto"/>
            <w:left w:val="none" w:sz="0" w:space="0" w:color="auto"/>
            <w:bottom w:val="none" w:sz="0" w:space="0" w:color="auto"/>
            <w:right w:val="none" w:sz="0" w:space="0" w:color="auto"/>
          </w:divBdr>
        </w:div>
        <w:div w:id="1223370394">
          <w:marLeft w:val="640"/>
          <w:marRight w:val="0"/>
          <w:marTop w:val="0"/>
          <w:marBottom w:val="0"/>
          <w:divBdr>
            <w:top w:val="none" w:sz="0" w:space="0" w:color="auto"/>
            <w:left w:val="none" w:sz="0" w:space="0" w:color="auto"/>
            <w:bottom w:val="none" w:sz="0" w:space="0" w:color="auto"/>
            <w:right w:val="none" w:sz="0" w:space="0" w:color="auto"/>
          </w:divBdr>
        </w:div>
        <w:div w:id="2007123708">
          <w:marLeft w:val="640"/>
          <w:marRight w:val="0"/>
          <w:marTop w:val="0"/>
          <w:marBottom w:val="0"/>
          <w:divBdr>
            <w:top w:val="none" w:sz="0" w:space="0" w:color="auto"/>
            <w:left w:val="none" w:sz="0" w:space="0" w:color="auto"/>
            <w:bottom w:val="none" w:sz="0" w:space="0" w:color="auto"/>
            <w:right w:val="none" w:sz="0" w:space="0" w:color="auto"/>
          </w:divBdr>
        </w:div>
        <w:div w:id="1533566590">
          <w:marLeft w:val="640"/>
          <w:marRight w:val="0"/>
          <w:marTop w:val="0"/>
          <w:marBottom w:val="0"/>
          <w:divBdr>
            <w:top w:val="none" w:sz="0" w:space="0" w:color="auto"/>
            <w:left w:val="none" w:sz="0" w:space="0" w:color="auto"/>
            <w:bottom w:val="none" w:sz="0" w:space="0" w:color="auto"/>
            <w:right w:val="none" w:sz="0" w:space="0" w:color="auto"/>
          </w:divBdr>
        </w:div>
        <w:div w:id="896472061">
          <w:marLeft w:val="640"/>
          <w:marRight w:val="0"/>
          <w:marTop w:val="0"/>
          <w:marBottom w:val="0"/>
          <w:divBdr>
            <w:top w:val="none" w:sz="0" w:space="0" w:color="auto"/>
            <w:left w:val="none" w:sz="0" w:space="0" w:color="auto"/>
            <w:bottom w:val="none" w:sz="0" w:space="0" w:color="auto"/>
            <w:right w:val="none" w:sz="0" w:space="0" w:color="auto"/>
          </w:divBdr>
        </w:div>
        <w:div w:id="1327856174">
          <w:marLeft w:val="640"/>
          <w:marRight w:val="0"/>
          <w:marTop w:val="0"/>
          <w:marBottom w:val="0"/>
          <w:divBdr>
            <w:top w:val="none" w:sz="0" w:space="0" w:color="auto"/>
            <w:left w:val="none" w:sz="0" w:space="0" w:color="auto"/>
            <w:bottom w:val="none" w:sz="0" w:space="0" w:color="auto"/>
            <w:right w:val="none" w:sz="0" w:space="0" w:color="auto"/>
          </w:divBdr>
        </w:div>
        <w:div w:id="1892694089">
          <w:marLeft w:val="640"/>
          <w:marRight w:val="0"/>
          <w:marTop w:val="0"/>
          <w:marBottom w:val="0"/>
          <w:divBdr>
            <w:top w:val="none" w:sz="0" w:space="0" w:color="auto"/>
            <w:left w:val="none" w:sz="0" w:space="0" w:color="auto"/>
            <w:bottom w:val="none" w:sz="0" w:space="0" w:color="auto"/>
            <w:right w:val="none" w:sz="0" w:space="0" w:color="auto"/>
          </w:divBdr>
        </w:div>
        <w:div w:id="1330524634">
          <w:marLeft w:val="640"/>
          <w:marRight w:val="0"/>
          <w:marTop w:val="0"/>
          <w:marBottom w:val="0"/>
          <w:divBdr>
            <w:top w:val="none" w:sz="0" w:space="0" w:color="auto"/>
            <w:left w:val="none" w:sz="0" w:space="0" w:color="auto"/>
            <w:bottom w:val="none" w:sz="0" w:space="0" w:color="auto"/>
            <w:right w:val="none" w:sz="0" w:space="0" w:color="auto"/>
          </w:divBdr>
        </w:div>
        <w:div w:id="8265004">
          <w:marLeft w:val="640"/>
          <w:marRight w:val="0"/>
          <w:marTop w:val="0"/>
          <w:marBottom w:val="0"/>
          <w:divBdr>
            <w:top w:val="none" w:sz="0" w:space="0" w:color="auto"/>
            <w:left w:val="none" w:sz="0" w:space="0" w:color="auto"/>
            <w:bottom w:val="none" w:sz="0" w:space="0" w:color="auto"/>
            <w:right w:val="none" w:sz="0" w:space="0" w:color="auto"/>
          </w:divBdr>
        </w:div>
        <w:div w:id="1110785938">
          <w:marLeft w:val="640"/>
          <w:marRight w:val="0"/>
          <w:marTop w:val="0"/>
          <w:marBottom w:val="0"/>
          <w:divBdr>
            <w:top w:val="none" w:sz="0" w:space="0" w:color="auto"/>
            <w:left w:val="none" w:sz="0" w:space="0" w:color="auto"/>
            <w:bottom w:val="none" w:sz="0" w:space="0" w:color="auto"/>
            <w:right w:val="none" w:sz="0" w:space="0" w:color="auto"/>
          </w:divBdr>
        </w:div>
        <w:div w:id="1761829777">
          <w:marLeft w:val="640"/>
          <w:marRight w:val="0"/>
          <w:marTop w:val="0"/>
          <w:marBottom w:val="0"/>
          <w:divBdr>
            <w:top w:val="none" w:sz="0" w:space="0" w:color="auto"/>
            <w:left w:val="none" w:sz="0" w:space="0" w:color="auto"/>
            <w:bottom w:val="none" w:sz="0" w:space="0" w:color="auto"/>
            <w:right w:val="none" w:sz="0" w:space="0" w:color="auto"/>
          </w:divBdr>
        </w:div>
        <w:div w:id="1307201791">
          <w:marLeft w:val="640"/>
          <w:marRight w:val="0"/>
          <w:marTop w:val="0"/>
          <w:marBottom w:val="0"/>
          <w:divBdr>
            <w:top w:val="none" w:sz="0" w:space="0" w:color="auto"/>
            <w:left w:val="none" w:sz="0" w:space="0" w:color="auto"/>
            <w:bottom w:val="none" w:sz="0" w:space="0" w:color="auto"/>
            <w:right w:val="none" w:sz="0" w:space="0" w:color="auto"/>
          </w:divBdr>
        </w:div>
        <w:div w:id="1837381841">
          <w:marLeft w:val="640"/>
          <w:marRight w:val="0"/>
          <w:marTop w:val="0"/>
          <w:marBottom w:val="0"/>
          <w:divBdr>
            <w:top w:val="none" w:sz="0" w:space="0" w:color="auto"/>
            <w:left w:val="none" w:sz="0" w:space="0" w:color="auto"/>
            <w:bottom w:val="none" w:sz="0" w:space="0" w:color="auto"/>
            <w:right w:val="none" w:sz="0" w:space="0" w:color="auto"/>
          </w:divBdr>
        </w:div>
        <w:div w:id="956450617">
          <w:marLeft w:val="640"/>
          <w:marRight w:val="0"/>
          <w:marTop w:val="0"/>
          <w:marBottom w:val="0"/>
          <w:divBdr>
            <w:top w:val="none" w:sz="0" w:space="0" w:color="auto"/>
            <w:left w:val="none" w:sz="0" w:space="0" w:color="auto"/>
            <w:bottom w:val="none" w:sz="0" w:space="0" w:color="auto"/>
            <w:right w:val="none" w:sz="0" w:space="0" w:color="auto"/>
          </w:divBdr>
        </w:div>
        <w:div w:id="1829206468">
          <w:marLeft w:val="640"/>
          <w:marRight w:val="0"/>
          <w:marTop w:val="0"/>
          <w:marBottom w:val="0"/>
          <w:divBdr>
            <w:top w:val="none" w:sz="0" w:space="0" w:color="auto"/>
            <w:left w:val="none" w:sz="0" w:space="0" w:color="auto"/>
            <w:bottom w:val="none" w:sz="0" w:space="0" w:color="auto"/>
            <w:right w:val="none" w:sz="0" w:space="0" w:color="auto"/>
          </w:divBdr>
        </w:div>
        <w:div w:id="276449658">
          <w:marLeft w:val="640"/>
          <w:marRight w:val="0"/>
          <w:marTop w:val="0"/>
          <w:marBottom w:val="0"/>
          <w:divBdr>
            <w:top w:val="none" w:sz="0" w:space="0" w:color="auto"/>
            <w:left w:val="none" w:sz="0" w:space="0" w:color="auto"/>
            <w:bottom w:val="none" w:sz="0" w:space="0" w:color="auto"/>
            <w:right w:val="none" w:sz="0" w:space="0" w:color="auto"/>
          </w:divBdr>
        </w:div>
        <w:div w:id="1769277464">
          <w:marLeft w:val="640"/>
          <w:marRight w:val="0"/>
          <w:marTop w:val="0"/>
          <w:marBottom w:val="0"/>
          <w:divBdr>
            <w:top w:val="none" w:sz="0" w:space="0" w:color="auto"/>
            <w:left w:val="none" w:sz="0" w:space="0" w:color="auto"/>
            <w:bottom w:val="none" w:sz="0" w:space="0" w:color="auto"/>
            <w:right w:val="none" w:sz="0" w:space="0" w:color="auto"/>
          </w:divBdr>
        </w:div>
        <w:div w:id="499661006">
          <w:marLeft w:val="640"/>
          <w:marRight w:val="0"/>
          <w:marTop w:val="0"/>
          <w:marBottom w:val="0"/>
          <w:divBdr>
            <w:top w:val="none" w:sz="0" w:space="0" w:color="auto"/>
            <w:left w:val="none" w:sz="0" w:space="0" w:color="auto"/>
            <w:bottom w:val="none" w:sz="0" w:space="0" w:color="auto"/>
            <w:right w:val="none" w:sz="0" w:space="0" w:color="auto"/>
          </w:divBdr>
        </w:div>
        <w:div w:id="1590114235">
          <w:marLeft w:val="640"/>
          <w:marRight w:val="0"/>
          <w:marTop w:val="0"/>
          <w:marBottom w:val="0"/>
          <w:divBdr>
            <w:top w:val="none" w:sz="0" w:space="0" w:color="auto"/>
            <w:left w:val="none" w:sz="0" w:space="0" w:color="auto"/>
            <w:bottom w:val="none" w:sz="0" w:space="0" w:color="auto"/>
            <w:right w:val="none" w:sz="0" w:space="0" w:color="auto"/>
          </w:divBdr>
        </w:div>
        <w:div w:id="351229830">
          <w:marLeft w:val="640"/>
          <w:marRight w:val="0"/>
          <w:marTop w:val="0"/>
          <w:marBottom w:val="0"/>
          <w:divBdr>
            <w:top w:val="none" w:sz="0" w:space="0" w:color="auto"/>
            <w:left w:val="none" w:sz="0" w:space="0" w:color="auto"/>
            <w:bottom w:val="none" w:sz="0" w:space="0" w:color="auto"/>
            <w:right w:val="none" w:sz="0" w:space="0" w:color="auto"/>
          </w:divBdr>
        </w:div>
        <w:div w:id="1656298383">
          <w:marLeft w:val="640"/>
          <w:marRight w:val="0"/>
          <w:marTop w:val="0"/>
          <w:marBottom w:val="0"/>
          <w:divBdr>
            <w:top w:val="none" w:sz="0" w:space="0" w:color="auto"/>
            <w:left w:val="none" w:sz="0" w:space="0" w:color="auto"/>
            <w:bottom w:val="none" w:sz="0" w:space="0" w:color="auto"/>
            <w:right w:val="none" w:sz="0" w:space="0" w:color="auto"/>
          </w:divBdr>
        </w:div>
        <w:div w:id="1242448178">
          <w:marLeft w:val="640"/>
          <w:marRight w:val="0"/>
          <w:marTop w:val="0"/>
          <w:marBottom w:val="0"/>
          <w:divBdr>
            <w:top w:val="none" w:sz="0" w:space="0" w:color="auto"/>
            <w:left w:val="none" w:sz="0" w:space="0" w:color="auto"/>
            <w:bottom w:val="none" w:sz="0" w:space="0" w:color="auto"/>
            <w:right w:val="none" w:sz="0" w:space="0" w:color="auto"/>
          </w:divBdr>
        </w:div>
        <w:div w:id="1137263893">
          <w:marLeft w:val="640"/>
          <w:marRight w:val="0"/>
          <w:marTop w:val="0"/>
          <w:marBottom w:val="0"/>
          <w:divBdr>
            <w:top w:val="none" w:sz="0" w:space="0" w:color="auto"/>
            <w:left w:val="none" w:sz="0" w:space="0" w:color="auto"/>
            <w:bottom w:val="none" w:sz="0" w:space="0" w:color="auto"/>
            <w:right w:val="none" w:sz="0" w:space="0" w:color="auto"/>
          </w:divBdr>
        </w:div>
        <w:div w:id="1235240007">
          <w:marLeft w:val="640"/>
          <w:marRight w:val="0"/>
          <w:marTop w:val="0"/>
          <w:marBottom w:val="0"/>
          <w:divBdr>
            <w:top w:val="none" w:sz="0" w:space="0" w:color="auto"/>
            <w:left w:val="none" w:sz="0" w:space="0" w:color="auto"/>
            <w:bottom w:val="none" w:sz="0" w:space="0" w:color="auto"/>
            <w:right w:val="none" w:sz="0" w:space="0" w:color="auto"/>
          </w:divBdr>
        </w:div>
        <w:div w:id="1988508314">
          <w:marLeft w:val="640"/>
          <w:marRight w:val="0"/>
          <w:marTop w:val="0"/>
          <w:marBottom w:val="0"/>
          <w:divBdr>
            <w:top w:val="none" w:sz="0" w:space="0" w:color="auto"/>
            <w:left w:val="none" w:sz="0" w:space="0" w:color="auto"/>
            <w:bottom w:val="none" w:sz="0" w:space="0" w:color="auto"/>
            <w:right w:val="none" w:sz="0" w:space="0" w:color="auto"/>
          </w:divBdr>
        </w:div>
        <w:div w:id="982001467">
          <w:marLeft w:val="640"/>
          <w:marRight w:val="0"/>
          <w:marTop w:val="0"/>
          <w:marBottom w:val="0"/>
          <w:divBdr>
            <w:top w:val="none" w:sz="0" w:space="0" w:color="auto"/>
            <w:left w:val="none" w:sz="0" w:space="0" w:color="auto"/>
            <w:bottom w:val="none" w:sz="0" w:space="0" w:color="auto"/>
            <w:right w:val="none" w:sz="0" w:space="0" w:color="auto"/>
          </w:divBdr>
        </w:div>
        <w:div w:id="346955082">
          <w:marLeft w:val="640"/>
          <w:marRight w:val="0"/>
          <w:marTop w:val="0"/>
          <w:marBottom w:val="0"/>
          <w:divBdr>
            <w:top w:val="none" w:sz="0" w:space="0" w:color="auto"/>
            <w:left w:val="none" w:sz="0" w:space="0" w:color="auto"/>
            <w:bottom w:val="none" w:sz="0" w:space="0" w:color="auto"/>
            <w:right w:val="none" w:sz="0" w:space="0" w:color="auto"/>
          </w:divBdr>
        </w:div>
        <w:div w:id="712343074">
          <w:marLeft w:val="640"/>
          <w:marRight w:val="0"/>
          <w:marTop w:val="0"/>
          <w:marBottom w:val="0"/>
          <w:divBdr>
            <w:top w:val="none" w:sz="0" w:space="0" w:color="auto"/>
            <w:left w:val="none" w:sz="0" w:space="0" w:color="auto"/>
            <w:bottom w:val="none" w:sz="0" w:space="0" w:color="auto"/>
            <w:right w:val="none" w:sz="0" w:space="0" w:color="auto"/>
          </w:divBdr>
        </w:div>
        <w:div w:id="2040159785">
          <w:marLeft w:val="640"/>
          <w:marRight w:val="0"/>
          <w:marTop w:val="0"/>
          <w:marBottom w:val="0"/>
          <w:divBdr>
            <w:top w:val="none" w:sz="0" w:space="0" w:color="auto"/>
            <w:left w:val="none" w:sz="0" w:space="0" w:color="auto"/>
            <w:bottom w:val="none" w:sz="0" w:space="0" w:color="auto"/>
            <w:right w:val="none" w:sz="0" w:space="0" w:color="auto"/>
          </w:divBdr>
        </w:div>
        <w:div w:id="1691370642">
          <w:marLeft w:val="640"/>
          <w:marRight w:val="0"/>
          <w:marTop w:val="0"/>
          <w:marBottom w:val="0"/>
          <w:divBdr>
            <w:top w:val="none" w:sz="0" w:space="0" w:color="auto"/>
            <w:left w:val="none" w:sz="0" w:space="0" w:color="auto"/>
            <w:bottom w:val="none" w:sz="0" w:space="0" w:color="auto"/>
            <w:right w:val="none" w:sz="0" w:space="0" w:color="auto"/>
          </w:divBdr>
        </w:div>
        <w:div w:id="976568208">
          <w:marLeft w:val="640"/>
          <w:marRight w:val="0"/>
          <w:marTop w:val="0"/>
          <w:marBottom w:val="0"/>
          <w:divBdr>
            <w:top w:val="none" w:sz="0" w:space="0" w:color="auto"/>
            <w:left w:val="none" w:sz="0" w:space="0" w:color="auto"/>
            <w:bottom w:val="none" w:sz="0" w:space="0" w:color="auto"/>
            <w:right w:val="none" w:sz="0" w:space="0" w:color="auto"/>
          </w:divBdr>
        </w:div>
        <w:div w:id="11228284">
          <w:marLeft w:val="640"/>
          <w:marRight w:val="0"/>
          <w:marTop w:val="0"/>
          <w:marBottom w:val="0"/>
          <w:divBdr>
            <w:top w:val="none" w:sz="0" w:space="0" w:color="auto"/>
            <w:left w:val="none" w:sz="0" w:space="0" w:color="auto"/>
            <w:bottom w:val="none" w:sz="0" w:space="0" w:color="auto"/>
            <w:right w:val="none" w:sz="0" w:space="0" w:color="auto"/>
          </w:divBdr>
        </w:div>
        <w:div w:id="702095777">
          <w:marLeft w:val="640"/>
          <w:marRight w:val="0"/>
          <w:marTop w:val="0"/>
          <w:marBottom w:val="0"/>
          <w:divBdr>
            <w:top w:val="none" w:sz="0" w:space="0" w:color="auto"/>
            <w:left w:val="none" w:sz="0" w:space="0" w:color="auto"/>
            <w:bottom w:val="none" w:sz="0" w:space="0" w:color="auto"/>
            <w:right w:val="none" w:sz="0" w:space="0" w:color="auto"/>
          </w:divBdr>
        </w:div>
        <w:div w:id="707947236">
          <w:marLeft w:val="640"/>
          <w:marRight w:val="0"/>
          <w:marTop w:val="0"/>
          <w:marBottom w:val="0"/>
          <w:divBdr>
            <w:top w:val="none" w:sz="0" w:space="0" w:color="auto"/>
            <w:left w:val="none" w:sz="0" w:space="0" w:color="auto"/>
            <w:bottom w:val="none" w:sz="0" w:space="0" w:color="auto"/>
            <w:right w:val="none" w:sz="0" w:space="0" w:color="auto"/>
          </w:divBdr>
        </w:div>
        <w:div w:id="1294292830">
          <w:marLeft w:val="640"/>
          <w:marRight w:val="0"/>
          <w:marTop w:val="0"/>
          <w:marBottom w:val="0"/>
          <w:divBdr>
            <w:top w:val="none" w:sz="0" w:space="0" w:color="auto"/>
            <w:left w:val="none" w:sz="0" w:space="0" w:color="auto"/>
            <w:bottom w:val="none" w:sz="0" w:space="0" w:color="auto"/>
            <w:right w:val="none" w:sz="0" w:space="0" w:color="auto"/>
          </w:divBdr>
        </w:div>
        <w:div w:id="1653481945">
          <w:marLeft w:val="640"/>
          <w:marRight w:val="0"/>
          <w:marTop w:val="0"/>
          <w:marBottom w:val="0"/>
          <w:divBdr>
            <w:top w:val="none" w:sz="0" w:space="0" w:color="auto"/>
            <w:left w:val="none" w:sz="0" w:space="0" w:color="auto"/>
            <w:bottom w:val="none" w:sz="0" w:space="0" w:color="auto"/>
            <w:right w:val="none" w:sz="0" w:space="0" w:color="auto"/>
          </w:divBdr>
        </w:div>
        <w:div w:id="286670026">
          <w:marLeft w:val="640"/>
          <w:marRight w:val="0"/>
          <w:marTop w:val="0"/>
          <w:marBottom w:val="0"/>
          <w:divBdr>
            <w:top w:val="none" w:sz="0" w:space="0" w:color="auto"/>
            <w:left w:val="none" w:sz="0" w:space="0" w:color="auto"/>
            <w:bottom w:val="none" w:sz="0" w:space="0" w:color="auto"/>
            <w:right w:val="none" w:sz="0" w:space="0" w:color="auto"/>
          </w:divBdr>
        </w:div>
        <w:div w:id="526989947">
          <w:marLeft w:val="640"/>
          <w:marRight w:val="0"/>
          <w:marTop w:val="0"/>
          <w:marBottom w:val="0"/>
          <w:divBdr>
            <w:top w:val="none" w:sz="0" w:space="0" w:color="auto"/>
            <w:left w:val="none" w:sz="0" w:space="0" w:color="auto"/>
            <w:bottom w:val="none" w:sz="0" w:space="0" w:color="auto"/>
            <w:right w:val="none" w:sz="0" w:space="0" w:color="auto"/>
          </w:divBdr>
        </w:div>
        <w:div w:id="306788736">
          <w:marLeft w:val="640"/>
          <w:marRight w:val="0"/>
          <w:marTop w:val="0"/>
          <w:marBottom w:val="0"/>
          <w:divBdr>
            <w:top w:val="none" w:sz="0" w:space="0" w:color="auto"/>
            <w:left w:val="none" w:sz="0" w:space="0" w:color="auto"/>
            <w:bottom w:val="none" w:sz="0" w:space="0" w:color="auto"/>
            <w:right w:val="none" w:sz="0" w:space="0" w:color="auto"/>
          </w:divBdr>
        </w:div>
        <w:div w:id="10423825">
          <w:marLeft w:val="640"/>
          <w:marRight w:val="0"/>
          <w:marTop w:val="0"/>
          <w:marBottom w:val="0"/>
          <w:divBdr>
            <w:top w:val="none" w:sz="0" w:space="0" w:color="auto"/>
            <w:left w:val="none" w:sz="0" w:space="0" w:color="auto"/>
            <w:bottom w:val="none" w:sz="0" w:space="0" w:color="auto"/>
            <w:right w:val="none" w:sz="0" w:space="0" w:color="auto"/>
          </w:divBdr>
        </w:div>
        <w:div w:id="1062093995">
          <w:marLeft w:val="640"/>
          <w:marRight w:val="0"/>
          <w:marTop w:val="0"/>
          <w:marBottom w:val="0"/>
          <w:divBdr>
            <w:top w:val="none" w:sz="0" w:space="0" w:color="auto"/>
            <w:left w:val="none" w:sz="0" w:space="0" w:color="auto"/>
            <w:bottom w:val="none" w:sz="0" w:space="0" w:color="auto"/>
            <w:right w:val="none" w:sz="0" w:space="0" w:color="auto"/>
          </w:divBdr>
        </w:div>
        <w:div w:id="1736901121">
          <w:marLeft w:val="640"/>
          <w:marRight w:val="0"/>
          <w:marTop w:val="0"/>
          <w:marBottom w:val="0"/>
          <w:divBdr>
            <w:top w:val="none" w:sz="0" w:space="0" w:color="auto"/>
            <w:left w:val="none" w:sz="0" w:space="0" w:color="auto"/>
            <w:bottom w:val="none" w:sz="0" w:space="0" w:color="auto"/>
            <w:right w:val="none" w:sz="0" w:space="0" w:color="auto"/>
          </w:divBdr>
        </w:div>
        <w:div w:id="1485122140">
          <w:marLeft w:val="640"/>
          <w:marRight w:val="0"/>
          <w:marTop w:val="0"/>
          <w:marBottom w:val="0"/>
          <w:divBdr>
            <w:top w:val="none" w:sz="0" w:space="0" w:color="auto"/>
            <w:left w:val="none" w:sz="0" w:space="0" w:color="auto"/>
            <w:bottom w:val="none" w:sz="0" w:space="0" w:color="auto"/>
            <w:right w:val="none" w:sz="0" w:space="0" w:color="auto"/>
          </w:divBdr>
        </w:div>
        <w:div w:id="297804422">
          <w:marLeft w:val="640"/>
          <w:marRight w:val="0"/>
          <w:marTop w:val="0"/>
          <w:marBottom w:val="0"/>
          <w:divBdr>
            <w:top w:val="none" w:sz="0" w:space="0" w:color="auto"/>
            <w:left w:val="none" w:sz="0" w:space="0" w:color="auto"/>
            <w:bottom w:val="none" w:sz="0" w:space="0" w:color="auto"/>
            <w:right w:val="none" w:sz="0" w:space="0" w:color="auto"/>
          </w:divBdr>
        </w:div>
        <w:div w:id="57485538">
          <w:marLeft w:val="640"/>
          <w:marRight w:val="0"/>
          <w:marTop w:val="0"/>
          <w:marBottom w:val="0"/>
          <w:divBdr>
            <w:top w:val="none" w:sz="0" w:space="0" w:color="auto"/>
            <w:left w:val="none" w:sz="0" w:space="0" w:color="auto"/>
            <w:bottom w:val="none" w:sz="0" w:space="0" w:color="auto"/>
            <w:right w:val="none" w:sz="0" w:space="0" w:color="auto"/>
          </w:divBdr>
        </w:div>
        <w:div w:id="1763986792">
          <w:marLeft w:val="640"/>
          <w:marRight w:val="0"/>
          <w:marTop w:val="0"/>
          <w:marBottom w:val="0"/>
          <w:divBdr>
            <w:top w:val="none" w:sz="0" w:space="0" w:color="auto"/>
            <w:left w:val="none" w:sz="0" w:space="0" w:color="auto"/>
            <w:bottom w:val="none" w:sz="0" w:space="0" w:color="auto"/>
            <w:right w:val="none" w:sz="0" w:space="0" w:color="auto"/>
          </w:divBdr>
        </w:div>
        <w:div w:id="537015682">
          <w:marLeft w:val="640"/>
          <w:marRight w:val="0"/>
          <w:marTop w:val="0"/>
          <w:marBottom w:val="0"/>
          <w:divBdr>
            <w:top w:val="none" w:sz="0" w:space="0" w:color="auto"/>
            <w:left w:val="none" w:sz="0" w:space="0" w:color="auto"/>
            <w:bottom w:val="none" w:sz="0" w:space="0" w:color="auto"/>
            <w:right w:val="none" w:sz="0" w:space="0" w:color="auto"/>
          </w:divBdr>
        </w:div>
        <w:div w:id="1099792173">
          <w:marLeft w:val="640"/>
          <w:marRight w:val="0"/>
          <w:marTop w:val="0"/>
          <w:marBottom w:val="0"/>
          <w:divBdr>
            <w:top w:val="none" w:sz="0" w:space="0" w:color="auto"/>
            <w:left w:val="none" w:sz="0" w:space="0" w:color="auto"/>
            <w:bottom w:val="none" w:sz="0" w:space="0" w:color="auto"/>
            <w:right w:val="none" w:sz="0" w:space="0" w:color="auto"/>
          </w:divBdr>
        </w:div>
        <w:div w:id="353728147">
          <w:marLeft w:val="640"/>
          <w:marRight w:val="0"/>
          <w:marTop w:val="0"/>
          <w:marBottom w:val="0"/>
          <w:divBdr>
            <w:top w:val="none" w:sz="0" w:space="0" w:color="auto"/>
            <w:left w:val="none" w:sz="0" w:space="0" w:color="auto"/>
            <w:bottom w:val="none" w:sz="0" w:space="0" w:color="auto"/>
            <w:right w:val="none" w:sz="0" w:space="0" w:color="auto"/>
          </w:divBdr>
        </w:div>
        <w:div w:id="399324855">
          <w:marLeft w:val="640"/>
          <w:marRight w:val="0"/>
          <w:marTop w:val="0"/>
          <w:marBottom w:val="0"/>
          <w:divBdr>
            <w:top w:val="none" w:sz="0" w:space="0" w:color="auto"/>
            <w:left w:val="none" w:sz="0" w:space="0" w:color="auto"/>
            <w:bottom w:val="none" w:sz="0" w:space="0" w:color="auto"/>
            <w:right w:val="none" w:sz="0" w:space="0" w:color="auto"/>
          </w:divBdr>
        </w:div>
        <w:div w:id="369646394">
          <w:marLeft w:val="640"/>
          <w:marRight w:val="0"/>
          <w:marTop w:val="0"/>
          <w:marBottom w:val="0"/>
          <w:divBdr>
            <w:top w:val="none" w:sz="0" w:space="0" w:color="auto"/>
            <w:left w:val="none" w:sz="0" w:space="0" w:color="auto"/>
            <w:bottom w:val="none" w:sz="0" w:space="0" w:color="auto"/>
            <w:right w:val="none" w:sz="0" w:space="0" w:color="auto"/>
          </w:divBdr>
        </w:div>
      </w:divsChild>
    </w:div>
    <w:div w:id="1424496503">
      <w:bodyDiv w:val="1"/>
      <w:marLeft w:val="0"/>
      <w:marRight w:val="0"/>
      <w:marTop w:val="0"/>
      <w:marBottom w:val="0"/>
      <w:divBdr>
        <w:top w:val="none" w:sz="0" w:space="0" w:color="auto"/>
        <w:left w:val="none" w:sz="0" w:space="0" w:color="auto"/>
        <w:bottom w:val="none" w:sz="0" w:space="0" w:color="auto"/>
        <w:right w:val="none" w:sz="0" w:space="0" w:color="auto"/>
      </w:divBdr>
      <w:divsChild>
        <w:div w:id="396130847">
          <w:marLeft w:val="640"/>
          <w:marRight w:val="0"/>
          <w:marTop w:val="0"/>
          <w:marBottom w:val="0"/>
          <w:divBdr>
            <w:top w:val="none" w:sz="0" w:space="0" w:color="auto"/>
            <w:left w:val="none" w:sz="0" w:space="0" w:color="auto"/>
            <w:bottom w:val="none" w:sz="0" w:space="0" w:color="auto"/>
            <w:right w:val="none" w:sz="0" w:space="0" w:color="auto"/>
          </w:divBdr>
        </w:div>
        <w:div w:id="811943743">
          <w:marLeft w:val="640"/>
          <w:marRight w:val="0"/>
          <w:marTop w:val="0"/>
          <w:marBottom w:val="0"/>
          <w:divBdr>
            <w:top w:val="none" w:sz="0" w:space="0" w:color="auto"/>
            <w:left w:val="none" w:sz="0" w:space="0" w:color="auto"/>
            <w:bottom w:val="none" w:sz="0" w:space="0" w:color="auto"/>
            <w:right w:val="none" w:sz="0" w:space="0" w:color="auto"/>
          </w:divBdr>
        </w:div>
        <w:div w:id="1507287069">
          <w:marLeft w:val="640"/>
          <w:marRight w:val="0"/>
          <w:marTop w:val="0"/>
          <w:marBottom w:val="0"/>
          <w:divBdr>
            <w:top w:val="none" w:sz="0" w:space="0" w:color="auto"/>
            <w:left w:val="none" w:sz="0" w:space="0" w:color="auto"/>
            <w:bottom w:val="none" w:sz="0" w:space="0" w:color="auto"/>
            <w:right w:val="none" w:sz="0" w:space="0" w:color="auto"/>
          </w:divBdr>
        </w:div>
        <w:div w:id="1599094693">
          <w:marLeft w:val="640"/>
          <w:marRight w:val="0"/>
          <w:marTop w:val="0"/>
          <w:marBottom w:val="0"/>
          <w:divBdr>
            <w:top w:val="none" w:sz="0" w:space="0" w:color="auto"/>
            <w:left w:val="none" w:sz="0" w:space="0" w:color="auto"/>
            <w:bottom w:val="none" w:sz="0" w:space="0" w:color="auto"/>
            <w:right w:val="none" w:sz="0" w:space="0" w:color="auto"/>
          </w:divBdr>
        </w:div>
        <w:div w:id="879125888">
          <w:marLeft w:val="640"/>
          <w:marRight w:val="0"/>
          <w:marTop w:val="0"/>
          <w:marBottom w:val="0"/>
          <w:divBdr>
            <w:top w:val="none" w:sz="0" w:space="0" w:color="auto"/>
            <w:left w:val="none" w:sz="0" w:space="0" w:color="auto"/>
            <w:bottom w:val="none" w:sz="0" w:space="0" w:color="auto"/>
            <w:right w:val="none" w:sz="0" w:space="0" w:color="auto"/>
          </w:divBdr>
        </w:div>
        <w:div w:id="121652245">
          <w:marLeft w:val="640"/>
          <w:marRight w:val="0"/>
          <w:marTop w:val="0"/>
          <w:marBottom w:val="0"/>
          <w:divBdr>
            <w:top w:val="none" w:sz="0" w:space="0" w:color="auto"/>
            <w:left w:val="none" w:sz="0" w:space="0" w:color="auto"/>
            <w:bottom w:val="none" w:sz="0" w:space="0" w:color="auto"/>
            <w:right w:val="none" w:sz="0" w:space="0" w:color="auto"/>
          </w:divBdr>
        </w:div>
        <w:div w:id="1939482917">
          <w:marLeft w:val="640"/>
          <w:marRight w:val="0"/>
          <w:marTop w:val="0"/>
          <w:marBottom w:val="0"/>
          <w:divBdr>
            <w:top w:val="none" w:sz="0" w:space="0" w:color="auto"/>
            <w:left w:val="none" w:sz="0" w:space="0" w:color="auto"/>
            <w:bottom w:val="none" w:sz="0" w:space="0" w:color="auto"/>
            <w:right w:val="none" w:sz="0" w:space="0" w:color="auto"/>
          </w:divBdr>
        </w:div>
        <w:div w:id="393163021">
          <w:marLeft w:val="640"/>
          <w:marRight w:val="0"/>
          <w:marTop w:val="0"/>
          <w:marBottom w:val="0"/>
          <w:divBdr>
            <w:top w:val="none" w:sz="0" w:space="0" w:color="auto"/>
            <w:left w:val="none" w:sz="0" w:space="0" w:color="auto"/>
            <w:bottom w:val="none" w:sz="0" w:space="0" w:color="auto"/>
            <w:right w:val="none" w:sz="0" w:space="0" w:color="auto"/>
          </w:divBdr>
        </w:div>
        <w:div w:id="1127091682">
          <w:marLeft w:val="640"/>
          <w:marRight w:val="0"/>
          <w:marTop w:val="0"/>
          <w:marBottom w:val="0"/>
          <w:divBdr>
            <w:top w:val="none" w:sz="0" w:space="0" w:color="auto"/>
            <w:left w:val="none" w:sz="0" w:space="0" w:color="auto"/>
            <w:bottom w:val="none" w:sz="0" w:space="0" w:color="auto"/>
            <w:right w:val="none" w:sz="0" w:space="0" w:color="auto"/>
          </w:divBdr>
        </w:div>
        <w:div w:id="291012470">
          <w:marLeft w:val="640"/>
          <w:marRight w:val="0"/>
          <w:marTop w:val="0"/>
          <w:marBottom w:val="0"/>
          <w:divBdr>
            <w:top w:val="none" w:sz="0" w:space="0" w:color="auto"/>
            <w:left w:val="none" w:sz="0" w:space="0" w:color="auto"/>
            <w:bottom w:val="none" w:sz="0" w:space="0" w:color="auto"/>
            <w:right w:val="none" w:sz="0" w:space="0" w:color="auto"/>
          </w:divBdr>
        </w:div>
        <w:div w:id="106318815">
          <w:marLeft w:val="640"/>
          <w:marRight w:val="0"/>
          <w:marTop w:val="0"/>
          <w:marBottom w:val="0"/>
          <w:divBdr>
            <w:top w:val="none" w:sz="0" w:space="0" w:color="auto"/>
            <w:left w:val="none" w:sz="0" w:space="0" w:color="auto"/>
            <w:bottom w:val="none" w:sz="0" w:space="0" w:color="auto"/>
            <w:right w:val="none" w:sz="0" w:space="0" w:color="auto"/>
          </w:divBdr>
        </w:div>
        <w:div w:id="927545324">
          <w:marLeft w:val="640"/>
          <w:marRight w:val="0"/>
          <w:marTop w:val="0"/>
          <w:marBottom w:val="0"/>
          <w:divBdr>
            <w:top w:val="none" w:sz="0" w:space="0" w:color="auto"/>
            <w:left w:val="none" w:sz="0" w:space="0" w:color="auto"/>
            <w:bottom w:val="none" w:sz="0" w:space="0" w:color="auto"/>
            <w:right w:val="none" w:sz="0" w:space="0" w:color="auto"/>
          </w:divBdr>
        </w:div>
        <w:div w:id="1687049783">
          <w:marLeft w:val="640"/>
          <w:marRight w:val="0"/>
          <w:marTop w:val="0"/>
          <w:marBottom w:val="0"/>
          <w:divBdr>
            <w:top w:val="none" w:sz="0" w:space="0" w:color="auto"/>
            <w:left w:val="none" w:sz="0" w:space="0" w:color="auto"/>
            <w:bottom w:val="none" w:sz="0" w:space="0" w:color="auto"/>
            <w:right w:val="none" w:sz="0" w:space="0" w:color="auto"/>
          </w:divBdr>
        </w:div>
        <w:div w:id="529803730">
          <w:marLeft w:val="640"/>
          <w:marRight w:val="0"/>
          <w:marTop w:val="0"/>
          <w:marBottom w:val="0"/>
          <w:divBdr>
            <w:top w:val="none" w:sz="0" w:space="0" w:color="auto"/>
            <w:left w:val="none" w:sz="0" w:space="0" w:color="auto"/>
            <w:bottom w:val="none" w:sz="0" w:space="0" w:color="auto"/>
            <w:right w:val="none" w:sz="0" w:space="0" w:color="auto"/>
          </w:divBdr>
        </w:div>
        <w:div w:id="1961109784">
          <w:marLeft w:val="640"/>
          <w:marRight w:val="0"/>
          <w:marTop w:val="0"/>
          <w:marBottom w:val="0"/>
          <w:divBdr>
            <w:top w:val="none" w:sz="0" w:space="0" w:color="auto"/>
            <w:left w:val="none" w:sz="0" w:space="0" w:color="auto"/>
            <w:bottom w:val="none" w:sz="0" w:space="0" w:color="auto"/>
            <w:right w:val="none" w:sz="0" w:space="0" w:color="auto"/>
          </w:divBdr>
        </w:div>
        <w:div w:id="221018513">
          <w:marLeft w:val="640"/>
          <w:marRight w:val="0"/>
          <w:marTop w:val="0"/>
          <w:marBottom w:val="0"/>
          <w:divBdr>
            <w:top w:val="none" w:sz="0" w:space="0" w:color="auto"/>
            <w:left w:val="none" w:sz="0" w:space="0" w:color="auto"/>
            <w:bottom w:val="none" w:sz="0" w:space="0" w:color="auto"/>
            <w:right w:val="none" w:sz="0" w:space="0" w:color="auto"/>
          </w:divBdr>
        </w:div>
        <w:div w:id="1243488037">
          <w:marLeft w:val="640"/>
          <w:marRight w:val="0"/>
          <w:marTop w:val="0"/>
          <w:marBottom w:val="0"/>
          <w:divBdr>
            <w:top w:val="none" w:sz="0" w:space="0" w:color="auto"/>
            <w:left w:val="none" w:sz="0" w:space="0" w:color="auto"/>
            <w:bottom w:val="none" w:sz="0" w:space="0" w:color="auto"/>
            <w:right w:val="none" w:sz="0" w:space="0" w:color="auto"/>
          </w:divBdr>
        </w:div>
        <w:div w:id="1470587154">
          <w:marLeft w:val="640"/>
          <w:marRight w:val="0"/>
          <w:marTop w:val="0"/>
          <w:marBottom w:val="0"/>
          <w:divBdr>
            <w:top w:val="none" w:sz="0" w:space="0" w:color="auto"/>
            <w:left w:val="none" w:sz="0" w:space="0" w:color="auto"/>
            <w:bottom w:val="none" w:sz="0" w:space="0" w:color="auto"/>
            <w:right w:val="none" w:sz="0" w:space="0" w:color="auto"/>
          </w:divBdr>
        </w:div>
        <w:div w:id="160246129">
          <w:marLeft w:val="640"/>
          <w:marRight w:val="0"/>
          <w:marTop w:val="0"/>
          <w:marBottom w:val="0"/>
          <w:divBdr>
            <w:top w:val="none" w:sz="0" w:space="0" w:color="auto"/>
            <w:left w:val="none" w:sz="0" w:space="0" w:color="auto"/>
            <w:bottom w:val="none" w:sz="0" w:space="0" w:color="auto"/>
            <w:right w:val="none" w:sz="0" w:space="0" w:color="auto"/>
          </w:divBdr>
        </w:div>
        <w:div w:id="1893152740">
          <w:marLeft w:val="640"/>
          <w:marRight w:val="0"/>
          <w:marTop w:val="0"/>
          <w:marBottom w:val="0"/>
          <w:divBdr>
            <w:top w:val="none" w:sz="0" w:space="0" w:color="auto"/>
            <w:left w:val="none" w:sz="0" w:space="0" w:color="auto"/>
            <w:bottom w:val="none" w:sz="0" w:space="0" w:color="auto"/>
            <w:right w:val="none" w:sz="0" w:space="0" w:color="auto"/>
          </w:divBdr>
        </w:div>
        <w:div w:id="1118984326">
          <w:marLeft w:val="640"/>
          <w:marRight w:val="0"/>
          <w:marTop w:val="0"/>
          <w:marBottom w:val="0"/>
          <w:divBdr>
            <w:top w:val="none" w:sz="0" w:space="0" w:color="auto"/>
            <w:left w:val="none" w:sz="0" w:space="0" w:color="auto"/>
            <w:bottom w:val="none" w:sz="0" w:space="0" w:color="auto"/>
            <w:right w:val="none" w:sz="0" w:space="0" w:color="auto"/>
          </w:divBdr>
        </w:div>
        <w:div w:id="987589031">
          <w:marLeft w:val="640"/>
          <w:marRight w:val="0"/>
          <w:marTop w:val="0"/>
          <w:marBottom w:val="0"/>
          <w:divBdr>
            <w:top w:val="none" w:sz="0" w:space="0" w:color="auto"/>
            <w:left w:val="none" w:sz="0" w:space="0" w:color="auto"/>
            <w:bottom w:val="none" w:sz="0" w:space="0" w:color="auto"/>
            <w:right w:val="none" w:sz="0" w:space="0" w:color="auto"/>
          </w:divBdr>
        </w:div>
        <w:div w:id="1555697363">
          <w:marLeft w:val="640"/>
          <w:marRight w:val="0"/>
          <w:marTop w:val="0"/>
          <w:marBottom w:val="0"/>
          <w:divBdr>
            <w:top w:val="none" w:sz="0" w:space="0" w:color="auto"/>
            <w:left w:val="none" w:sz="0" w:space="0" w:color="auto"/>
            <w:bottom w:val="none" w:sz="0" w:space="0" w:color="auto"/>
            <w:right w:val="none" w:sz="0" w:space="0" w:color="auto"/>
          </w:divBdr>
        </w:div>
        <w:div w:id="1045330609">
          <w:marLeft w:val="640"/>
          <w:marRight w:val="0"/>
          <w:marTop w:val="0"/>
          <w:marBottom w:val="0"/>
          <w:divBdr>
            <w:top w:val="none" w:sz="0" w:space="0" w:color="auto"/>
            <w:left w:val="none" w:sz="0" w:space="0" w:color="auto"/>
            <w:bottom w:val="none" w:sz="0" w:space="0" w:color="auto"/>
            <w:right w:val="none" w:sz="0" w:space="0" w:color="auto"/>
          </w:divBdr>
        </w:div>
        <w:div w:id="1991666623">
          <w:marLeft w:val="640"/>
          <w:marRight w:val="0"/>
          <w:marTop w:val="0"/>
          <w:marBottom w:val="0"/>
          <w:divBdr>
            <w:top w:val="none" w:sz="0" w:space="0" w:color="auto"/>
            <w:left w:val="none" w:sz="0" w:space="0" w:color="auto"/>
            <w:bottom w:val="none" w:sz="0" w:space="0" w:color="auto"/>
            <w:right w:val="none" w:sz="0" w:space="0" w:color="auto"/>
          </w:divBdr>
        </w:div>
        <w:div w:id="910390178">
          <w:marLeft w:val="640"/>
          <w:marRight w:val="0"/>
          <w:marTop w:val="0"/>
          <w:marBottom w:val="0"/>
          <w:divBdr>
            <w:top w:val="none" w:sz="0" w:space="0" w:color="auto"/>
            <w:left w:val="none" w:sz="0" w:space="0" w:color="auto"/>
            <w:bottom w:val="none" w:sz="0" w:space="0" w:color="auto"/>
            <w:right w:val="none" w:sz="0" w:space="0" w:color="auto"/>
          </w:divBdr>
        </w:div>
        <w:div w:id="1215969149">
          <w:marLeft w:val="640"/>
          <w:marRight w:val="0"/>
          <w:marTop w:val="0"/>
          <w:marBottom w:val="0"/>
          <w:divBdr>
            <w:top w:val="none" w:sz="0" w:space="0" w:color="auto"/>
            <w:left w:val="none" w:sz="0" w:space="0" w:color="auto"/>
            <w:bottom w:val="none" w:sz="0" w:space="0" w:color="auto"/>
            <w:right w:val="none" w:sz="0" w:space="0" w:color="auto"/>
          </w:divBdr>
        </w:div>
        <w:div w:id="1388214156">
          <w:marLeft w:val="640"/>
          <w:marRight w:val="0"/>
          <w:marTop w:val="0"/>
          <w:marBottom w:val="0"/>
          <w:divBdr>
            <w:top w:val="none" w:sz="0" w:space="0" w:color="auto"/>
            <w:left w:val="none" w:sz="0" w:space="0" w:color="auto"/>
            <w:bottom w:val="none" w:sz="0" w:space="0" w:color="auto"/>
            <w:right w:val="none" w:sz="0" w:space="0" w:color="auto"/>
          </w:divBdr>
        </w:div>
        <w:div w:id="1656907755">
          <w:marLeft w:val="640"/>
          <w:marRight w:val="0"/>
          <w:marTop w:val="0"/>
          <w:marBottom w:val="0"/>
          <w:divBdr>
            <w:top w:val="none" w:sz="0" w:space="0" w:color="auto"/>
            <w:left w:val="none" w:sz="0" w:space="0" w:color="auto"/>
            <w:bottom w:val="none" w:sz="0" w:space="0" w:color="auto"/>
            <w:right w:val="none" w:sz="0" w:space="0" w:color="auto"/>
          </w:divBdr>
        </w:div>
        <w:div w:id="1003432791">
          <w:marLeft w:val="640"/>
          <w:marRight w:val="0"/>
          <w:marTop w:val="0"/>
          <w:marBottom w:val="0"/>
          <w:divBdr>
            <w:top w:val="none" w:sz="0" w:space="0" w:color="auto"/>
            <w:left w:val="none" w:sz="0" w:space="0" w:color="auto"/>
            <w:bottom w:val="none" w:sz="0" w:space="0" w:color="auto"/>
            <w:right w:val="none" w:sz="0" w:space="0" w:color="auto"/>
          </w:divBdr>
        </w:div>
        <w:div w:id="1012878376">
          <w:marLeft w:val="640"/>
          <w:marRight w:val="0"/>
          <w:marTop w:val="0"/>
          <w:marBottom w:val="0"/>
          <w:divBdr>
            <w:top w:val="none" w:sz="0" w:space="0" w:color="auto"/>
            <w:left w:val="none" w:sz="0" w:space="0" w:color="auto"/>
            <w:bottom w:val="none" w:sz="0" w:space="0" w:color="auto"/>
            <w:right w:val="none" w:sz="0" w:space="0" w:color="auto"/>
          </w:divBdr>
        </w:div>
        <w:div w:id="990795237">
          <w:marLeft w:val="640"/>
          <w:marRight w:val="0"/>
          <w:marTop w:val="0"/>
          <w:marBottom w:val="0"/>
          <w:divBdr>
            <w:top w:val="none" w:sz="0" w:space="0" w:color="auto"/>
            <w:left w:val="none" w:sz="0" w:space="0" w:color="auto"/>
            <w:bottom w:val="none" w:sz="0" w:space="0" w:color="auto"/>
            <w:right w:val="none" w:sz="0" w:space="0" w:color="auto"/>
          </w:divBdr>
        </w:div>
        <w:div w:id="1511263644">
          <w:marLeft w:val="640"/>
          <w:marRight w:val="0"/>
          <w:marTop w:val="0"/>
          <w:marBottom w:val="0"/>
          <w:divBdr>
            <w:top w:val="none" w:sz="0" w:space="0" w:color="auto"/>
            <w:left w:val="none" w:sz="0" w:space="0" w:color="auto"/>
            <w:bottom w:val="none" w:sz="0" w:space="0" w:color="auto"/>
            <w:right w:val="none" w:sz="0" w:space="0" w:color="auto"/>
          </w:divBdr>
        </w:div>
        <w:div w:id="839272179">
          <w:marLeft w:val="640"/>
          <w:marRight w:val="0"/>
          <w:marTop w:val="0"/>
          <w:marBottom w:val="0"/>
          <w:divBdr>
            <w:top w:val="none" w:sz="0" w:space="0" w:color="auto"/>
            <w:left w:val="none" w:sz="0" w:space="0" w:color="auto"/>
            <w:bottom w:val="none" w:sz="0" w:space="0" w:color="auto"/>
            <w:right w:val="none" w:sz="0" w:space="0" w:color="auto"/>
          </w:divBdr>
        </w:div>
        <w:div w:id="1711879197">
          <w:marLeft w:val="640"/>
          <w:marRight w:val="0"/>
          <w:marTop w:val="0"/>
          <w:marBottom w:val="0"/>
          <w:divBdr>
            <w:top w:val="none" w:sz="0" w:space="0" w:color="auto"/>
            <w:left w:val="none" w:sz="0" w:space="0" w:color="auto"/>
            <w:bottom w:val="none" w:sz="0" w:space="0" w:color="auto"/>
            <w:right w:val="none" w:sz="0" w:space="0" w:color="auto"/>
          </w:divBdr>
        </w:div>
        <w:div w:id="1668707176">
          <w:marLeft w:val="640"/>
          <w:marRight w:val="0"/>
          <w:marTop w:val="0"/>
          <w:marBottom w:val="0"/>
          <w:divBdr>
            <w:top w:val="none" w:sz="0" w:space="0" w:color="auto"/>
            <w:left w:val="none" w:sz="0" w:space="0" w:color="auto"/>
            <w:bottom w:val="none" w:sz="0" w:space="0" w:color="auto"/>
            <w:right w:val="none" w:sz="0" w:space="0" w:color="auto"/>
          </w:divBdr>
        </w:div>
        <w:div w:id="146481281">
          <w:marLeft w:val="640"/>
          <w:marRight w:val="0"/>
          <w:marTop w:val="0"/>
          <w:marBottom w:val="0"/>
          <w:divBdr>
            <w:top w:val="none" w:sz="0" w:space="0" w:color="auto"/>
            <w:left w:val="none" w:sz="0" w:space="0" w:color="auto"/>
            <w:bottom w:val="none" w:sz="0" w:space="0" w:color="auto"/>
            <w:right w:val="none" w:sz="0" w:space="0" w:color="auto"/>
          </w:divBdr>
        </w:div>
        <w:div w:id="121507506">
          <w:marLeft w:val="640"/>
          <w:marRight w:val="0"/>
          <w:marTop w:val="0"/>
          <w:marBottom w:val="0"/>
          <w:divBdr>
            <w:top w:val="none" w:sz="0" w:space="0" w:color="auto"/>
            <w:left w:val="none" w:sz="0" w:space="0" w:color="auto"/>
            <w:bottom w:val="none" w:sz="0" w:space="0" w:color="auto"/>
            <w:right w:val="none" w:sz="0" w:space="0" w:color="auto"/>
          </w:divBdr>
        </w:div>
        <w:div w:id="1309895965">
          <w:marLeft w:val="640"/>
          <w:marRight w:val="0"/>
          <w:marTop w:val="0"/>
          <w:marBottom w:val="0"/>
          <w:divBdr>
            <w:top w:val="none" w:sz="0" w:space="0" w:color="auto"/>
            <w:left w:val="none" w:sz="0" w:space="0" w:color="auto"/>
            <w:bottom w:val="none" w:sz="0" w:space="0" w:color="auto"/>
            <w:right w:val="none" w:sz="0" w:space="0" w:color="auto"/>
          </w:divBdr>
        </w:div>
        <w:div w:id="398525877">
          <w:marLeft w:val="640"/>
          <w:marRight w:val="0"/>
          <w:marTop w:val="0"/>
          <w:marBottom w:val="0"/>
          <w:divBdr>
            <w:top w:val="none" w:sz="0" w:space="0" w:color="auto"/>
            <w:left w:val="none" w:sz="0" w:space="0" w:color="auto"/>
            <w:bottom w:val="none" w:sz="0" w:space="0" w:color="auto"/>
            <w:right w:val="none" w:sz="0" w:space="0" w:color="auto"/>
          </w:divBdr>
        </w:div>
        <w:div w:id="2035767167">
          <w:marLeft w:val="640"/>
          <w:marRight w:val="0"/>
          <w:marTop w:val="0"/>
          <w:marBottom w:val="0"/>
          <w:divBdr>
            <w:top w:val="none" w:sz="0" w:space="0" w:color="auto"/>
            <w:left w:val="none" w:sz="0" w:space="0" w:color="auto"/>
            <w:bottom w:val="none" w:sz="0" w:space="0" w:color="auto"/>
            <w:right w:val="none" w:sz="0" w:space="0" w:color="auto"/>
          </w:divBdr>
        </w:div>
        <w:div w:id="1194878516">
          <w:marLeft w:val="640"/>
          <w:marRight w:val="0"/>
          <w:marTop w:val="0"/>
          <w:marBottom w:val="0"/>
          <w:divBdr>
            <w:top w:val="none" w:sz="0" w:space="0" w:color="auto"/>
            <w:left w:val="none" w:sz="0" w:space="0" w:color="auto"/>
            <w:bottom w:val="none" w:sz="0" w:space="0" w:color="auto"/>
            <w:right w:val="none" w:sz="0" w:space="0" w:color="auto"/>
          </w:divBdr>
        </w:div>
        <w:div w:id="2016230319">
          <w:marLeft w:val="640"/>
          <w:marRight w:val="0"/>
          <w:marTop w:val="0"/>
          <w:marBottom w:val="0"/>
          <w:divBdr>
            <w:top w:val="none" w:sz="0" w:space="0" w:color="auto"/>
            <w:left w:val="none" w:sz="0" w:space="0" w:color="auto"/>
            <w:bottom w:val="none" w:sz="0" w:space="0" w:color="auto"/>
            <w:right w:val="none" w:sz="0" w:space="0" w:color="auto"/>
          </w:divBdr>
        </w:div>
        <w:div w:id="1322276215">
          <w:marLeft w:val="640"/>
          <w:marRight w:val="0"/>
          <w:marTop w:val="0"/>
          <w:marBottom w:val="0"/>
          <w:divBdr>
            <w:top w:val="none" w:sz="0" w:space="0" w:color="auto"/>
            <w:left w:val="none" w:sz="0" w:space="0" w:color="auto"/>
            <w:bottom w:val="none" w:sz="0" w:space="0" w:color="auto"/>
            <w:right w:val="none" w:sz="0" w:space="0" w:color="auto"/>
          </w:divBdr>
        </w:div>
        <w:div w:id="1559586651">
          <w:marLeft w:val="640"/>
          <w:marRight w:val="0"/>
          <w:marTop w:val="0"/>
          <w:marBottom w:val="0"/>
          <w:divBdr>
            <w:top w:val="none" w:sz="0" w:space="0" w:color="auto"/>
            <w:left w:val="none" w:sz="0" w:space="0" w:color="auto"/>
            <w:bottom w:val="none" w:sz="0" w:space="0" w:color="auto"/>
            <w:right w:val="none" w:sz="0" w:space="0" w:color="auto"/>
          </w:divBdr>
        </w:div>
        <w:div w:id="692726608">
          <w:marLeft w:val="640"/>
          <w:marRight w:val="0"/>
          <w:marTop w:val="0"/>
          <w:marBottom w:val="0"/>
          <w:divBdr>
            <w:top w:val="none" w:sz="0" w:space="0" w:color="auto"/>
            <w:left w:val="none" w:sz="0" w:space="0" w:color="auto"/>
            <w:bottom w:val="none" w:sz="0" w:space="0" w:color="auto"/>
            <w:right w:val="none" w:sz="0" w:space="0" w:color="auto"/>
          </w:divBdr>
        </w:div>
        <w:div w:id="1117797708">
          <w:marLeft w:val="640"/>
          <w:marRight w:val="0"/>
          <w:marTop w:val="0"/>
          <w:marBottom w:val="0"/>
          <w:divBdr>
            <w:top w:val="none" w:sz="0" w:space="0" w:color="auto"/>
            <w:left w:val="none" w:sz="0" w:space="0" w:color="auto"/>
            <w:bottom w:val="none" w:sz="0" w:space="0" w:color="auto"/>
            <w:right w:val="none" w:sz="0" w:space="0" w:color="auto"/>
          </w:divBdr>
        </w:div>
        <w:div w:id="523592723">
          <w:marLeft w:val="640"/>
          <w:marRight w:val="0"/>
          <w:marTop w:val="0"/>
          <w:marBottom w:val="0"/>
          <w:divBdr>
            <w:top w:val="none" w:sz="0" w:space="0" w:color="auto"/>
            <w:left w:val="none" w:sz="0" w:space="0" w:color="auto"/>
            <w:bottom w:val="none" w:sz="0" w:space="0" w:color="auto"/>
            <w:right w:val="none" w:sz="0" w:space="0" w:color="auto"/>
          </w:divBdr>
        </w:div>
        <w:div w:id="1356616133">
          <w:marLeft w:val="640"/>
          <w:marRight w:val="0"/>
          <w:marTop w:val="0"/>
          <w:marBottom w:val="0"/>
          <w:divBdr>
            <w:top w:val="none" w:sz="0" w:space="0" w:color="auto"/>
            <w:left w:val="none" w:sz="0" w:space="0" w:color="auto"/>
            <w:bottom w:val="none" w:sz="0" w:space="0" w:color="auto"/>
            <w:right w:val="none" w:sz="0" w:space="0" w:color="auto"/>
          </w:divBdr>
        </w:div>
        <w:div w:id="542526760">
          <w:marLeft w:val="640"/>
          <w:marRight w:val="0"/>
          <w:marTop w:val="0"/>
          <w:marBottom w:val="0"/>
          <w:divBdr>
            <w:top w:val="none" w:sz="0" w:space="0" w:color="auto"/>
            <w:left w:val="none" w:sz="0" w:space="0" w:color="auto"/>
            <w:bottom w:val="none" w:sz="0" w:space="0" w:color="auto"/>
            <w:right w:val="none" w:sz="0" w:space="0" w:color="auto"/>
          </w:divBdr>
        </w:div>
        <w:div w:id="655956530">
          <w:marLeft w:val="640"/>
          <w:marRight w:val="0"/>
          <w:marTop w:val="0"/>
          <w:marBottom w:val="0"/>
          <w:divBdr>
            <w:top w:val="none" w:sz="0" w:space="0" w:color="auto"/>
            <w:left w:val="none" w:sz="0" w:space="0" w:color="auto"/>
            <w:bottom w:val="none" w:sz="0" w:space="0" w:color="auto"/>
            <w:right w:val="none" w:sz="0" w:space="0" w:color="auto"/>
          </w:divBdr>
        </w:div>
        <w:div w:id="2006008522">
          <w:marLeft w:val="640"/>
          <w:marRight w:val="0"/>
          <w:marTop w:val="0"/>
          <w:marBottom w:val="0"/>
          <w:divBdr>
            <w:top w:val="none" w:sz="0" w:space="0" w:color="auto"/>
            <w:left w:val="none" w:sz="0" w:space="0" w:color="auto"/>
            <w:bottom w:val="none" w:sz="0" w:space="0" w:color="auto"/>
            <w:right w:val="none" w:sz="0" w:space="0" w:color="auto"/>
          </w:divBdr>
        </w:div>
        <w:div w:id="1270699198">
          <w:marLeft w:val="640"/>
          <w:marRight w:val="0"/>
          <w:marTop w:val="0"/>
          <w:marBottom w:val="0"/>
          <w:divBdr>
            <w:top w:val="none" w:sz="0" w:space="0" w:color="auto"/>
            <w:left w:val="none" w:sz="0" w:space="0" w:color="auto"/>
            <w:bottom w:val="none" w:sz="0" w:space="0" w:color="auto"/>
            <w:right w:val="none" w:sz="0" w:space="0" w:color="auto"/>
          </w:divBdr>
        </w:div>
        <w:div w:id="407918803">
          <w:marLeft w:val="640"/>
          <w:marRight w:val="0"/>
          <w:marTop w:val="0"/>
          <w:marBottom w:val="0"/>
          <w:divBdr>
            <w:top w:val="none" w:sz="0" w:space="0" w:color="auto"/>
            <w:left w:val="none" w:sz="0" w:space="0" w:color="auto"/>
            <w:bottom w:val="none" w:sz="0" w:space="0" w:color="auto"/>
            <w:right w:val="none" w:sz="0" w:space="0" w:color="auto"/>
          </w:divBdr>
        </w:div>
        <w:div w:id="1274822057">
          <w:marLeft w:val="640"/>
          <w:marRight w:val="0"/>
          <w:marTop w:val="0"/>
          <w:marBottom w:val="0"/>
          <w:divBdr>
            <w:top w:val="none" w:sz="0" w:space="0" w:color="auto"/>
            <w:left w:val="none" w:sz="0" w:space="0" w:color="auto"/>
            <w:bottom w:val="none" w:sz="0" w:space="0" w:color="auto"/>
            <w:right w:val="none" w:sz="0" w:space="0" w:color="auto"/>
          </w:divBdr>
        </w:div>
        <w:div w:id="505244556">
          <w:marLeft w:val="640"/>
          <w:marRight w:val="0"/>
          <w:marTop w:val="0"/>
          <w:marBottom w:val="0"/>
          <w:divBdr>
            <w:top w:val="none" w:sz="0" w:space="0" w:color="auto"/>
            <w:left w:val="none" w:sz="0" w:space="0" w:color="auto"/>
            <w:bottom w:val="none" w:sz="0" w:space="0" w:color="auto"/>
            <w:right w:val="none" w:sz="0" w:space="0" w:color="auto"/>
          </w:divBdr>
        </w:div>
        <w:div w:id="316349827">
          <w:marLeft w:val="640"/>
          <w:marRight w:val="0"/>
          <w:marTop w:val="0"/>
          <w:marBottom w:val="0"/>
          <w:divBdr>
            <w:top w:val="none" w:sz="0" w:space="0" w:color="auto"/>
            <w:left w:val="none" w:sz="0" w:space="0" w:color="auto"/>
            <w:bottom w:val="none" w:sz="0" w:space="0" w:color="auto"/>
            <w:right w:val="none" w:sz="0" w:space="0" w:color="auto"/>
          </w:divBdr>
        </w:div>
        <w:div w:id="771169737">
          <w:marLeft w:val="640"/>
          <w:marRight w:val="0"/>
          <w:marTop w:val="0"/>
          <w:marBottom w:val="0"/>
          <w:divBdr>
            <w:top w:val="none" w:sz="0" w:space="0" w:color="auto"/>
            <w:left w:val="none" w:sz="0" w:space="0" w:color="auto"/>
            <w:bottom w:val="none" w:sz="0" w:space="0" w:color="auto"/>
            <w:right w:val="none" w:sz="0" w:space="0" w:color="auto"/>
          </w:divBdr>
        </w:div>
        <w:div w:id="665520181">
          <w:marLeft w:val="640"/>
          <w:marRight w:val="0"/>
          <w:marTop w:val="0"/>
          <w:marBottom w:val="0"/>
          <w:divBdr>
            <w:top w:val="none" w:sz="0" w:space="0" w:color="auto"/>
            <w:left w:val="none" w:sz="0" w:space="0" w:color="auto"/>
            <w:bottom w:val="none" w:sz="0" w:space="0" w:color="auto"/>
            <w:right w:val="none" w:sz="0" w:space="0" w:color="auto"/>
          </w:divBdr>
        </w:div>
        <w:div w:id="1831364064">
          <w:marLeft w:val="640"/>
          <w:marRight w:val="0"/>
          <w:marTop w:val="0"/>
          <w:marBottom w:val="0"/>
          <w:divBdr>
            <w:top w:val="none" w:sz="0" w:space="0" w:color="auto"/>
            <w:left w:val="none" w:sz="0" w:space="0" w:color="auto"/>
            <w:bottom w:val="none" w:sz="0" w:space="0" w:color="auto"/>
            <w:right w:val="none" w:sz="0" w:space="0" w:color="auto"/>
          </w:divBdr>
        </w:div>
        <w:div w:id="1890145840">
          <w:marLeft w:val="640"/>
          <w:marRight w:val="0"/>
          <w:marTop w:val="0"/>
          <w:marBottom w:val="0"/>
          <w:divBdr>
            <w:top w:val="none" w:sz="0" w:space="0" w:color="auto"/>
            <w:left w:val="none" w:sz="0" w:space="0" w:color="auto"/>
            <w:bottom w:val="none" w:sz="0" w:space="0" w:color="auto"/>
            <w:right w:val="none" w:sz="0" w:space="0" w:color="auto"/>
          </w:divBdr>
        </w:div>
        <w:div w:id="532498152">
          <w:marLeft w:val="640"/>
          <w:marRight w:val="0"/>
          <w:marTop w:val="0"/>
          <w:marBottom w:val="0"/>
          <w:divBdr>
            <w:top w:val="none" w:sz="0" w:space="0" w:color="auto"/>
            <w:left w:val="none" w:sz="0" w:space="0" w:color="auto"/>
            <w:bottom w:val="none" w:sz="0" w:space="0" w:color="auto"/>
            <w:right w:val="none" w:sz="0" w:space="0" w:color="auto"/>
          </w:divBdr>
        </w:div>
        <w:div w:id="1425952139">
          <w:marLeft w:val="640"/>
          <w:marRight w:val="0"/>
          <w:marTop w:val="0"/>
          <w:marBottom w:val="0"/>
          <w:divBdr>
            <w:top w:val="none" w:sz="0" w:space="0" w:color="auto"/>
            <w:left w:val="none" w:sz="0" w:space="0" w:color="auto"/>
            <w:bottom w:val="none" w:sz="0" w:space="0" w:color="auto"/>
            <w:right w:val="none" w:sz="0" w:space="0" w:color="auto"/>
          </w:divBdr>
        </w:div>
        <w:div w:id="1964069727">
          <w:marLeft w:val="640"/>
          <w:marRight w:val="0"/>
          <w:marTop w:val="0"/>
          <w:marBottom w:val="0"/>
          <w:divBdr>
            <w:top w:val="none" w:sz="0" w:space="0" w:color="auto"/>
            <w:left w:val="none" w:sz="0" w:space="0" w:color="auto"/>
            <w:bottom w:val="none" w:sz="0" w:space="0" w:color="auto"/>
            <w:right w:val="none" w:sz="0" w:space="0" w:color="auto"/>
          </w:divBdr>
        </w:div>
        <w:div w:id="205486922">
          <w:marLeft w:val="640"/>
          <w:marRight w:val="0"/>
          <w:marTop w:val="0"/>
          <w:marBottom w:val="0"/>
          <w:divBdr>
            <w:top w:val="none" w:sz="0" w:space="0" w:color="auto"/>
            <w:left w:val="none" w:sz="0" w:space="0" w:color="auto"/>
            <w:bottom w:val="none" w:sz="0" w:space="0" w:color="auto"/>
            <w:right w:val="none" w:sz="0" w:space="0" w:color="auto"/>
          </w:divBdr>
        </w:div>
        <w:div w:id="1999845906">
          <w:marLeft w:val="640"/>
          <w:marRight w:val="0"/>
          <w:marTop w:val="0"/>
          <w:marBottom w:val="0"/>
          <w:divBdr>
            <w:top w:val="none" w:sz="0" w:space="0" w:color="auto"/>
            <w:left w:val="none" w:sz="0" w:space="0" w:color="auto"/>
            <w:bottom w:val="none" w:sz="0" w:space="0" w:color="auto"/>
            <w:right w:val="none" w:sz="0" w:space="0" w:color="auto"/>
          </w:divBdr>
        </w:div>
        <w:div w:id="1818179685">
          <w:marLeft w:val="640"/>
          <w:marRight w:val="0"/>
          <w:marTop w:val="0"/>
          <w:marBottom w:val="0"/>
          <w:divBdr>
            <w:top w:val="none" w:sz="0" w:space="0" w:color="auto"/>
            <w:left w:val="none" w:sz="0" w:space="0" w:color="auto"/>
            <w:bottom w:val="none" w:sz="0" w:space="0" w:color="auto"/>
            <w:right w:val="none" w:sz="0" w:space="0" w:color="auto"/>
          </w:divBdr>
        </w:div>
        <w:div w:id="525027160">
          <w:marLeft w:val="640"/>
          <w:marRight w:val="0"/>
          <w:marTop w:val="0"/>
          <w:marBottom w:val="0"/>
          <w:divBdr>
            <w:top w:val="none" w:sz="0" w:space="0" w:color="auto"/>
            <w:left w:val="none" w:sz="0" w:space="0" w:color="auto"/>
            <w:bottom w:val="none" w:sz="0" w:space="0" w:color="auto"/>
            <w:right w:val="none" w:sz="0" w:space="0" w:color="auto"/>
          </w:divBdr>
        </w:div>
        <w:div w:id="416169213">
          <w:marLeft w:val="640"/>
          <w:marRight w:val="0"/>
          <w:marTop w:val="0"/>
          <w:marBottom w:val="0"/>
          <w:divBdr>
            <w:top w:val="none" w:sz="0" w:space="0" w:color="auto"/>
            <w:left w:val="none" w:sz="0" w:space="0" w:color="auto"/>
            <w:bottom w:val="none" w:sz="0" w:space="0" w:color="auto"/>
            <w:right w:val="none" w:sz="0" w:space="0" w:color="auto"/>
          </w:divBdr>
        </w:div>
        <w:div w:id="1183738526">
          <w:marLeft w:val="640"/>
          <w:marRight w:val="0"/>
          <w:marTop w:val="0"/>
          <w:marBottom w:val="0"/>
          <w:divBdr>
            <w:top w:val="none" w:sz="0" w:space="0" w:color="auto"/>
            <w:left w:val="none" w:sz="0" w:space="0" w:color="auto"/>
            <w:bottom w:val="none" w:sz="0" w:space="0" w:color="auto"/>
            <w:right w:val="none" w:sz="0" w:space="0" w:color="auto"/>
          </w:divBdr>
        </w:div>
        <w:div w:id="1567908971">
          <w:marLeft w:val="640"/>
          <w:marRight w:val="0"/>
          <w:marTop w:val="0"/>
          <w:marBottom w:val="0"/>
          <w:divBdr>
            <w:top w:val="none" w:sz="0" w:space="0" w:color="auto"/>
            <w:left w:val="none" w:sz="0" w:space="0" w:color="auto"/>
            <w:bottom w:val="none" w:sz="0" w:space="0" w:color="auto"/>
            <w:right w:val="none" w:sz="0" w:space="0" w:color="auto"/>
          </w:divBdr>
        </w:div>
        <w:div w:id="2034914301">
          <w:marLeft w:val="640"/>
          <w:marRight w:val="0"/>
          <w:marTop w:val="0"/>
          <w:marBottom w:val="0"/>
          <w:divBdr>
            <w:top w:val="none" w:sz="0" w:space="0" w:color="auto"/>
            <w:left w:val="none" w:sz="0" w:space="0" w:color="auto"/>
            <w:bottom w:val="none" w:sz="0" w:space="0" w:color="auto"/>
            <w:right w:val="none" w:sz="0" w:space="0" w:color="auto"/>
          </w:divBdr>
        </w:div>
        <w:div w:id="729427386">
          <w:marLeft w:val="640"/>
          <w:marRight w:val="0"/>
          <w:marTop w:val="0"/>
          <w:marBottom w:val="0"/>
          <w:divBdr>
            <w:top w:val="none" w:sz="0" w:space="0" w:color="auto"/>
            <w:left w:val="none" w:sz="0" w:space="0" w:color="auto"/>
            <w:bottom w:val="none" w:sz="0" w:space="0" w:color="auto"/>
            <w:right w:val="none" w:sz="0" w:space="0" w:color="auto"/>
          </w:divBdr>
        </w:div>
        <w:div w:id="1200627488">
          <w:marLeft w:val="640"/>
          <w:marRight w:val="0"/>
          <w:marTop w:val="0"/>
          <w:marBottom w:val="0"/>
          <w:divBdr>
            <w:top w:val="none" w:sz="0" w:space="0" w:color="auto"/>
            <w:left w:val="none" w:sz="0" w:space="0" w:color="auto"/>
            <w:bottom w:val="none" w:sz="0" w:space="0" w:color="auto"/>
            <w:right w:val="none" w:sz="0" w:space="0" w:color="auto"/>
          </w:divBdr>
        </w:div>
        <w:div w:id="606814964">
          <w:marLeft w:val="640"/>
          <w:marRight w:val="0"/>
          <w:marTop w:val="0"/>
          <w:marBottom w:val="0"/>
          <w:divBdr>
            <w:top w:val="none" w:sz="0" w:space="0" w:color="auto"/>
            <w:left w:val="none" w:sz="0" w:space="0" w:color="auto"/>
            <w:bottom w:val="none" w:sz="0" w:space="0" w:color="auto"/>
            <w:right w:val="none" w:sz="0" w:space="0" w:color="auto"/>
          </w:divBdr>
        </w:div>
        <w:div w:id="776412120">
          <w:marLeft w:val="640"/>
          <w:marRight w:val="0"/>
          <w:marTop w:val="0"/>
          <w:marBottom w:val="0"/>
          <w:divBdr>
            <w:top w:val="none" w:sz="0" w:space="0" w:color="auto"/>
            <w:left w:val="none" w:sz="0" w:space="0" w:color="auto"/>
            <w:bottom w:val="none" w:sz="0" w:space="0" w:color="auto"/>
            <w:right w:val="none" w:sz="0" w:space="0" w:color="auto"/>
          </w:divBdr>
        </w:div>
        <w:div w:id="811562755">
          <w:marLeft w:val="640"/>
          <w:marRight w:val="0"/>
          <w:marTop w:val="0"/>
          <w:marBottom w:val="0"/>
          <w:divBdr>
            <w:top w:val="none" w:sz="0" w:space="0" w:color="auto"/>
            <w:left w:val="none" w:sz="0" w:space="0" w:color="auto"/>
            <w:bottom w:val="none" w:sz="0" w:space="0" w:color="auto"/>
            <w:right w:val="none" w:sz="0" w:space="0" w:color="auto"/>
          </w:divBdr>
        </w:div>
        <w:div w:id="1600991200">
          <w:marLeft w:val="640"/>
          <w:marRight w:val="0"/>
          <w:marTop w:val="0"/>
          <w:marBottom w:val="0"/>
          <w:divBdr>
            <w:top w:val="none" w:sz="0" w:space="0" w:color="auto"/>
            <w:left w:val="none" w:sz="0" w:space="0" w:color="auto"/>
            <w:bottom w:val="none" w:sz="0" w:space="0" w:color="auto"/>
            <w:right w:val="none" w:sz="0" w:space="0" w:color="auto"/>
          </w:divBdr>
        </w:div>
        <w:div w:id="967737112">
          <w:marLeft w:val="640"/>
          <w:marRight w:val="0"/>
          <w:marTop w:val="0"/>
          <w:marBottom w:val="0"/>
          <w:divBdr>
            <w:top w:val="none" w:sz="0" w:space="0" w:color="auto"/>
            <w:left w:val="none" w:sz="0" w:space="0" w:color="auto"/>
            <w:bottom w:val="none" w:sz="0" w:space="0" w:color="auto"/>
            <w:right w:val="none" w:sz="0" w:space="0" w:color="auto"/>
          </w:divBdr>
        </w:div>
        <w:div w:id="1568152786">
          <w:marLeft w:val="640"/>
          <w:marRight w:val="0"/>
          <w:marTop w:val="0"/>
          <w:marBottom w:val="0"/>
          <w:divBdr>
            <w:top w:val="none" w:sz="0" w:space="0" w:color="auto"/>
            <w:left w:val="none" w:sz="0" w:space="0" w:color="auto"/>
            <w:bottom w:val="none" w:sz="0" w:space="0" w:color="auto"/>
            <w:right w:val="none" w:sz="0" w:space="0" w:color="auto"/>
          </w:divBdr>
        </w:div>
        <w:div w:id="679232691">
          <w:marLeft w:val="640"/>
          <w:marRight w:val="0"/>
          <w:marTop w:val="0"/>
          <w:marBottom w:val="0"/>
          <w:divBdr>
            <w:top w:val="none" w:sz="0" w:space="0" w:color="auto"/>
            <w:left w:val="none" w:sz="0" w:space="0" w:color="auto"/>
            <w:bottom w:val="none" w:sz="0" w:space="0" w:color="auto"/>
            <w:right w:val="none" w:sz="0" w:space="0" w:color="auto"/>
          </w:divBdr>
        </w:div>
        <w:div w:id="552083486">
          <w:marLeft w:val="640"/>
          <w:marRight w:val="0"/>
          <w:marTop w:val="0"/>
          <w:marBottom w:val="0"/>
          <w:divBdr>
            <w:top w:val="none" w:sz="0" w:space="0" w:color="auto"/>
            <w:left w:val="none" w:sz="0" w:space="0" w:color="auto"/>
            <w:bottom w:val="none" w:sz="0" w:space="0" w:color="auto"/>
            <w:right w:val="none" w:sz="0" w:space="0" w:color="auto"/>
          </w:divBdr>
        </w:div>
        <w:div w:id="850873046">
          <w:marLeft w:val="640"/>
          <w:marRight w:val="0"/>
          <w:marTop w:val="0"/>
          <w:marBottom w:val="0"/>
          <w:divBdr>
            <w:top w:val="none" w:sz="0" w:space="0" w:color="auto"/>
            <w:left w:val="none" w:sz="0" w:space="0" w:color="auto"/>
            <w:bottom w:val="none" w:sz="0" w:space="0" w:color="auto"/>
            <w:right w:val="none" w:sz="0" w:space="0" w:color="auto"/>
          </w:divBdr>
        </w:div>
        <w:div w:id="18246068">
          <w:marLeft w:val="640"/>
          <w:marRight w:val="0"/>
          <w:marTop w:val="0"/>
          <w:marBottom w:val="0"/>
          <w:divBdr>
            <w:top w:val="none" w:sz="0" w:space="0" w:color="auto"/>
            <w:left w:val="none" w:sz="0" w:space="0" w:color="auto"/>
            <w:bottom w:val="none" w:sz="0" w:space="0" w:color="auto"/>
            <w:right w:val="none" w:sz="0" w:space="0" w:color="auto"/>
          </w:divBdr>
        </w:div>
        <w:div w:id="1485587283">
          <w:marLeft w:val="640"/>
          <w:marRight w:val="0"/>
          <w:marTop w:val="0"/>
          <w:marBottom w:val="0"/>
          <w:divBdr>
            <w:top w:val="none" w:sz="0" w:space="0" w:color="auto"/>
            <w:left w:val="none" w:sz="0" w:space="0" w:color="auto"/>
            <w:bottom w:val="none" w:sz="0" w:space="0" w:color="auto"/>
            <w:right w:val="none" w:sz="0" w:space="0" w:color="auto"/>
          </w:divBdr>
        </w:div>
        <w:div w:id="1826967163">
          <w:marLeft w:val="640"/>
          <w:marRight w:val="0"/>
          <w:marTop w:val="0"/>
          <w:marBottom w:val="0"/>
          <w:divBdr>
            <w:top w:val="none" w:sz="0" w:space="0" w:color="auto"/>
            <w:left w:val="none" w:sz="0" w:space="0" w:color="auto"/>
            <w:bottom w:val="none" w:sz="0" w:space="0" w:color="auto"/>
            <w:right w:val="none" w:sz="0" w:space="0" w:color="auto"/>
          </w:divBdr>
        </w:div>
        <w:div w:id="1666131084">
          <w:marLeft w:val="640"/>
          <w:marRight w:val="0"/>
          <w:marTop w:val="0"/>
          <w:marBottom w:val="0"/>
          <w:divBdr>
            <w:top w:val="none" w:sz="0" w:space="0" w:color="auto"/>
            <w:left w:val="none" w:sz="0" w:space="0" w:color="auto"/>
            <w:bottom w:val="none" w:sz="0" w:space="0" w:color="auto"/>
            <w:right w:val="none" w:sz="0" w:space="0" w:color="auto"/>
          </w:divBdr>
        </w:div>
        <w:div w:id="469439444">
          <w:marLeft w:val="640"/>
          <w:marRight w:val="0"/>
          <w:marTop w:val="0"/>
          <w:marBottom w:val="0"/>
          <w:divBdr>
            <w:top w:val="none" w:sz="0" w:space="0" w:color="auto"/>
            <w:left w:val="none" w:sz="0" w:space="0" w:color="auto"/>
            <w:bottom w:val="none" w:sz="0" w:space="0" w:color="auto"/>
            <w:right w:val="none" w:sz="0" w:space="0" w:color="auto"/>
          </w:divBdr>
        </w:div>
        <w:div w:id="996344502">
          <w:marLeft w:val="640"/>
          <w:marRight w:val="0"/>
          <w:marTop w:val="0"/>
          <w:marBottom w:val="0"/>
          <w:divBdr>
            <w:top w:val="none" w:sz="0" w:space="0" w:color="auto"/>
            <w:left w:val="none" w:sz="0" w:space="0" w:color="auto"/>
            <w:bottom w:val="none" w:sz="0" w:space="0" w:color="auto"/>
            <w:right w:val="none" w:sz="0" w:space="0" w:color="auto"/>
          </w:divBdr>
        </w:div>
        <w:div w:id="2138526785">
          <w:marLeft w:val="640"/>
          <w:marRight w:val="0"/>
          <w:marTop w:val="0"/>
          <w:marBottom w:val="0"/>
          <w:divBdr>
            <w:top w:val="none" w:sz="0" w:space="0" w:color="auto"/>
            <w:left w:val="none" w:sz="0" w:space="0" w:color="auto"/>
            <w:bottom w:val="none" w:sz="0" w:space="0" w:color="auto"/>
            <w:right w:val="none" w:sz="0" w:space="0" w:color="auto"/>
          </w:divBdr>
        </w:div>
        <w:div w:id="1360551641">
          <w:marLeft w:val="640"/>
          <w:marRight w:val="0"/>
          <w:marTop w:val="0"/>
          <w:marBottom w:val="0"/>
          <w:divBdr>
            <w:top w:val="none" w:sz="0" w:space="0" w:color="auto"/>
            <w:left w:val="none" w:sz="0" w:space="0" w:color="auto"/>
            <w:bottom w:val="none" w:sz="0" w:space="0" w:color="auto"/>
            <w:right w:val="none" w:sz="0" w:space="0" w:color="auto"/>
          </w:divBdr>
        </w:div>
        <w:div w:id="1634479341">
          <w:marLeft w:val="640"/>
          <w:marRight w:val="0"/>
          <w:marTop w:val="0"/>
          <w:marBottom w:val="0"/>
          <w:divBdr>
            <w:top w:val="none" w:sz="0" w:space="0" w:color="auto"/>
            <w:left w:val="none" w:sz="0" w:space="0" w:color="auto"/>
            <w:bottom w:val="none" w:sz="0" w:space="0" w:color="auto"/>
            <w:right w:val="none" w:sz="0" w:space="0" w:color="auto"/>
          </w:divBdr>
        </w:div>
        <w:div w:id="392628866">
          <w:marLeft w:val="640"/>
          <w:marRight w:val="0"/>
          <w:marTop w:val="0"/>
          <w:marBottom w:val="0"/>
          <w:divBdr>
            <w:top w:val="none" w:sz="0" w:space="0" w:color="auto"/>
            <w:left w:val="none" w:sz="0" w:space="0" w:color="auto"/>
            <w:bottom w:val="none" w:sz="0" w:space="0" w:color="auto"/>
            <w:right w:val="none" w:sz="0" w:space="0" w:color="auto"/>
          </w:divBdr>
        </w:div>
        <w:div w:id="413864141">
          <w:marLeft w:val="640"/>
          <w:marRight w:val="0"/>
          <w:marTop w:val="0"/>
          <w:marBottom w:val="0"/>
          <w:divBdr>
            <w:top w:val="none" w:sz="0" w:space="0" w:color="auto"/>
            <w:left w:val="none" w:sz="0" w:space="0" w:color="auto"/>
            <w:bottom w:val="none" w:sz="0" w:space="0" w:color="auto"/>
            <w:right w:val="none" w:sz="0" w:space="0" w:color="auto"/>
          </w:divBdr>
        </w:div>
        <w:div w:id="456917549">
          <w:marLeft w:val="640"/>
          <w:marRight w:val="0"/>
          <w:marTop w:val="0"/>
          <w:marBottom w:val="0"/>
          <w:divBdr>
            <w:top w:val="none" w:sz="0" w:space="0" w:color="auto"/>
            <w:left w:val="none" w:sz="0" w:space="0" w:color="auto"/>
            <w:bottom w:val="none" w:sz="0" w:space="0" w:color="auto"/>
            <w:right w:val="none" w:sz="0" w:space="0" w:color="auto"/>
          </w:divBdr>
        </w:div>
        <w:div w:id="2144958702">
          <w:marLeft w:val="640"/>
          <w:marRight w:val="0"/>
          <w:marTop w:val="0"/>
          <w:marBottom w:val="0"/>
          <w:divBdr>
            <w:top w:val="none" w:sz="0" w:space="0" w:color="auto"/>
            <w:left w:val="none" w:sz="0" w:space="0" w:color="auto"/>
            <w:bottom w:val="none" w:sz="0" w:space="0" w:color="auto"/>
            <w:right w:val="none" w:sz="0" w:space="0" w:color="auto"/>
          </w:divBdr>
        </w:div>
        <w:div w:id="1593128712">
          <w:marLeft w:val="640"/>
          <w:marRight w:val="0"/>
          <w:marTop w:val="0"/>
          <w:marBottom w:val="0"/>
          <w:divBdr>
            <w:top w:val="none" w:sz="0" w:space="0" w:color="auto"/>
            <w:left w:val="none" w:sz="0" w:space="0" w:color="auto"/>
            <w:bottom w:val="none" w:sz="0" w:space="0" w:color="auto"/>
            <w:right w:val="none" w:sz="0" w:space="0" w:color="auto"/>
          </w:divBdr>
        </w:div>
        <w:div w:id="1006204257">
          <w:marLeft w:val="640"/>
          <w:marRight w:val="0"/>
          <w:marTop w:val="0"/>
          <w:marBottom w:val="0"/>
          <w:divBdr>
            <w:top w:val="none" w:sz="0" w:space="0" w:color="auto"/>
            <w:left w:val="none" w:sz="0" w:space="0" w:color="auto"/>
            <w:bottom w:val="none" w:sz="0" w:space="0" w:color="auto"/>
            <w:right w:val="none" w:sz="0" w:space="0" w:color="auto"/>
          </w:divBdr>
        </w:div>
        <w:div w:id="778333511">
          <w:marLeft w:val="640"/>
          <w:marRight w:val="0"/>
          <w:marTop w:val="0"/>
          <w:marBottom w:val="0"/>
          <w:divBdr>
            <w:top w:val="none" w:sz="0" w:space="0" w:color="auto"/>
            <w:left w:val="none" w:sz="0" w:space="0" w:color="auto"/>
            <w:bottom w:val="none" w:sz="0" w:space="0" w:color="auto"/>
            <w:right w:val="none" w:sz="0" w:space="0" w:color="auto"/>
          </w:divBdr>
        </w:div>
        <w:div w:id="1463160187">
          <w:marLeft w:val="640"/>
          <w:marRight w:val="0"/>
          <w:marTop w:val="0"/>
          <w:marBottom w:val="0"/>
          <w:divBdr>
            <w:top w:val="none" w:sz="0" w:space="0" w:color="auto"/>
            <w:left w:val="none" w:sz="0" w:space="0" w:color="auto"/>
            <w:bottom w:val="none" w:sz="0" w:space="0" w:color="auto"/>
            <w:right w:val="none" w:sz="0" w:space="0" w:color="auto"/>
          </w:divBdr>
        </w:div>
        <w:div w:id="784153795">
          <w:marLeft w:val="640"/>
          <w:marRight w:val="0"/>
          <w:marTop w:val="0"/>
          <w:marBottom w:val="0"/>
          <w:divBdr>
            <w:top w:val="none" w:sz="0" w:space="0" w:color="auto"/>
            <w:left w:val="none" w:sz="0" w:space="0" w:color="auto"/>
            <w:bottom w:val="none" w:sz="0" w:space="0" w:color="auto"/>
            <w:right w:val="none" w:sz="0" w:space="0" w:color="auto"/>
          </w:divBdr>
        </w:div>
        <w:div w:id="200942123">
          <w:marLeft w:val="640"/>
          <w:marRight w:val="0"/>
          <w:marTop w:val="0"/>
          <w:marBottom w:val="0"/>
          <w:divBdr>
            <w:top w:val="none" w:sz="0" w:space="0" w:color="auto"/>
            <w:left w:val="none" w:sz="0" w:space="0" w:color="auto"/>
            <w:bottom w:val="none" w:sz="0" w:space="0" w:color="auto"/>
            <w:right w:val="none" w:sz="0" w:space="0" w:color="auto"/>
          </w:divBdr>
        </w:div>
        <w:div w:id="1293756480">
          <w:marLeft w:val="640"/>
          <w:marRight w:val="0"/>
          <w:marTop w:val="0"/>
          <w:marBottom w:val="0"/>
          <w:divBdr>
            <w:top w:val="none" w:sz="0" w:space="0" w:color="auto"/>
            <w:left w:val="none" w:sz="0" w:space="0" w:color="auto"/>
            <w:bottom w:val="none" w:sz="0" w:space="0" w:color="auto"/>
            <w:right w:val="none" w:sz="0" w:space="0" w:color="auto"/>
          </w:divBdr>
        </w:div>
        <w:div w:id="1133131520">
          <w:marLeft w:val="640"/>
          <w:marRight w:val="0"/>
          <w:marTop w:val="0"/>
          <w:marBottom w:val="0"/>
          <w:divBdr>
            <w:top w:val="none" w:sz="0" w:space="0" w:color="auto"/>
            <w:left w:val="none" w:sz="0" w:space="0" w:color="auto"/>
            <w:bottom w:val="none" w:sz="0" w:space="0" w:color="auto"/>
            <w:right w:val="none" w:sz="0" w:space="0" w:color="auto"/>
          </w:divBdr>
        </w:div>
        <w:div w:id="36862035">
          <w:marLeft w:val="640"/>
          <w:marRight w:val="0"/>
          <w:marTop w:val="0"/>
          <w:marBottom w:val="0"/>
          <w:divBdr>
            <w:top w:val="none" w:sz="0" w:space="0" w:color="auto"/>
            <w:left w:val="none" w:sz="0" w:space="0" w:color="auto"/>
            <w:bottom w:val="none" w:sz="0" w:space="0" w:color="auto"/>
            <w:right w:val="none" w:sz="0" w:space="0" w:color="auto"/>
          </w:divBdr>
        </w:div>
        <w:div w:id="1107000438">
          <w:marLeft w:val="640"/>
          <w:marRight w:val="0"/>
          <w:marTop w:val="0"/>
          <w:marBottom w:val="0"/>
          <w:divBdr>
            <w:top w:val="none" w:sz="0" w:space="0" w:color="auto"/>
            <w:left w:val="none" w:sz="0" w:space="0" w:color="auto"/>
            <w:bottom w:val="none" w:sz="0" w:space="0" w:color="auto"/>
            <w:right w:val="none" w:sz="0" w:space="0" w:color="auto"/>
          </w:divBdr>
        </w:div>
        <w:div w:id="1567640719">
          <w:marLeft w:val="640"/>
          <w:marRight w:val="0"/>
          <w:marTop w:val="0"/>
          <w:marBottom w:val="0"/>
          <w:divBdr>
            <w:top w:val="none" w:sz="0" w:space="0" w:color="auto"/>
            <w:left w:val="none" w:sz="0" w:space="0" w:color="auto"/>
            <w:bottom w:val="none" w:sz="0" w:space="0" w:color="auto"/>
            <w:right w:val="none" w:sz="0" w:space="0" w:color="auto"/>
          </w:divBdr>
        </w:div>
        <w:div w:id="791824109">
          <w:marLeft w:val="640"/>
          <w:marRight w:val="0"/>
          <w:marTop w:val="0"/>
          <w:marBottom w:val="0"/>
          <w:divBdr>
            <w:top w:val="none" w:sz="0" w:space="0" w:color="auto"/>
            <w:left w:val="none" w:sz="0" w:space="0" w:color="auto"/>
            <w:bottom w:val="none" w:sz="0" w:space="0" w:color="auto"/>
            <w:right w:val="none" w:sz="0" w:space="0" w:color="auto"/>
          </w:divBdr>
        </w:div>
        <w:div w:id="20084718">
          <w:marLeft w:val="640"/>
          <w:marRight w:val="0"/>
          <w:marTop w:val="0"/>
          <w:marBottom w:val="0"/>
          <w:divBdr>
            <w:top w:val="none" w:sz="0" w:space="0" w:color="auto"/>
            <w:left w:val="none" w:sz="0" w:space="0" w:color="auto"/>
            <w:bottom w:val="none" w:sz="0" w:space="0" w:color="auto"/>
            <w:right w:val="none" w:sz="0" w:space="0" w:color="auto"/>
          </w:divBdr>
        </w:div>
        <w:div w:id="2127894590">
          <w:marLeft w:val="640"/>
          <w:marRight w:val="0"/>
          <w:marTop w:val="0"/>
          <w:marBottom w:val="0"/>
          <w:divBdr>
            <w:top w:val="none" w:sz="0" w:space="0" w:color="auto"/>
            <w:left w:val="none" w:sz="0" w:space="0" w:color="auto"/>
            <w:bottom w:val="none" w:sz="0" w:space="0" w:color="auto"/>
            <w:right w:val="none" w:sz="0" w:space="0" w:color="auto"/>
          </w:divBdr>
        </w:div>
        <w:div w:id="528376504">
          <w:marLeft w:val="640"/>
          <w:marRight w:val="0"/>
          <w:marTop w:val="0"/>
          <w:marBottom w:val="0"/>
          <w:divBdr>
            <w:top w:val="none" w:sz="0" w:space="0" w:color="auto"/>
            <w:left w:val="none" w:sz="0" w:space="0" w:color="auto"/>
            <w:bottom w:val="none" w:sz="0" w:space="0" w:color="auto"/>
            <w:right w:val="none" w:sz="0" w:space="0" w:color="auto"/>
          </w:divBdr>
        </w:div>
        <w:div w:id="1578899097">
          <w:marLeft w:val="640"/>
          <w:marRight w:val="0"/>
          <w:marTop w:val="0"/>
          <w:marBottom w:val="0"/>
          <w:divBdr>
            <w:top w:val="none" w:sz="0" w:space="0" w:color="auto"/>
            <w:left w:val="none" w:sz="0" w:space="0" w:color="auto"/>
            <w:bottom w:val="none" w:sz="0" w:space="0" w:color="auto"/>
            <w:right w:val="none" w:sz="0" w:space="0" w:color="auto"/>
          </w:divBdr>
        </w:div>
        <w:div w:id="134414879">
          <w:marLeft w:val="640"/>
          <w:marRight w:val="0"/>
          <w:marTop w:val="0"/>
          <w:marBottom w:val="0"/>
          <w:divBdr>
            <w:top w:val="none" w:sz="0" w:space="0" w:color="auto"/>
            <w:left w:val="none" w:sz="0" w:space="0" w:color="auto"/>
            <w:bottom w:val="none" w:sz="0" w:space="0" w:color="auto"/>
            <w:right w:val="none" w:sz="0" w:space="0" w:color="auto"/>
          </w:divBdr>
        </w:div>
        <w:div w:id="1599946898">
          <w:marLeft w:val="640"/>
          <w:marRight w:val="0"/>
          <w:marTop w:val="0"/>
          <w:marBottom w:val="0"/>
          <w:divBdr>
            <w:top w:val="none" w:sz="0" w:space="0" w:color="auto"/>
            <w:left w:val="none" w:sz="0" w:space="0" w:color="auto"/>
            <w:bottom w:val="none" w:sz="0" w:space="0" w:color="auto"/>
            <w:right w:val="none" w:sz="0" w:space="0" w:color="auto"/>
          </w:divBdr>
        </w:div>
        <w:div w:id="1150945309">
          <w:marLeft w:val="640"/>
          <w:marRight w:val="0"/>
          <w:marTop w:val="0"/>
          <w:marBottom w:val="0"/>
          <w:divBdr>
            <w:top w:val="none" w:sz="0" w:space="0" w:color="auto"/>
            <w:left w:val="none" w:sz="0" w:space="0" w:color="auto"/>
            <w:bottom w:val="none" w:sz="0" w:space="0" w:color="auto"/>
            <w:right w:val="none" w:sz="0" w:space="0" w:color="auto"/>
          </w:divBdr>
        </w:div>
        <w:div w:id="1294671064">
          <w:marLeft w:val="640"/>
          <w:marRight w:val="0"/>
          <w:marTop w:val="0"/>
          <w:marBottom w:val="0"/>
          <w:divBdr>
            <w:top w:val="none" w:sz="0" w:space="0" w:color="auto"/>
            <w:left w:val="none" w:sz="0" w:space="0" w:color="auto"/>
            <w:bottom w:val="none" w:sz="0" w:space="0" w:color="auto"/>
            <w:right w:val="none" w:sz="0" w:space="0" w:color="auto"/>
          </w:divBdr>
        </w:div>
        <w:div w:id="368258650">
          <w:marLeft w:val="640"/>
          <w:marRight w:val="0"/>
          <w:marTop w:val="0"/>
          <w:marBottom w:val="0"/>
          <w:divBdr>
            <w:top w:val="none" w:sz="0" w:space="0" w:color="auto"/>
            <w:left w:val="none" w:sz="0" w:space="0" w:color="auto"/>
            <w:bottom w:val="none" w:sz="0" w:space="0" w:color="auto"/>
            <w:right w:val="none" w:sz="0" w:space="0" w:color="auto"/>
          </w:divBdr>
        </w:div>
        <w:div w:id="1429276417">
          <w:marLeft w:val="640"/>
          <w:marRight w:val="0"/>
          <w:marTop w:val="0"/>
          <w:marBottom w:val="0"/>
          <w:divBdr>
            <w:top w:val="none" w:sz="0" w:space="0" w:color="auto"/>
            <w:left w:val="none" w:sz="0" w:space="0" w:color="auto"/>
            <w:bottom w:val="none" w:sz="0" w:space="0" w:color="auto"/>
            <w:right w:val="none" w:sz="0" w:space="0" w:color="auto"/>
          </w:divBdr>
        </w:div>
        <w:div w:id="921255286">
          <w:marLeft w:val="640"/>
          <w:marRight w:val="0"/>
          <w:marTop w:val="0"/>
          <w:marBottom w:val="0"/>
          <w:divBdr>
            <w:top w:val="none" w:sz="0" w:space="0" w:color="auto"/>
            <w:left w:val="none" w:sz="0" w:space="0" w:color="auto"/>
            <w:bottom w:val="none" w:sz="0" w:space="0" w:color="auto"/>
            <w:right w:val="none" w:sz="0" w:space="0" w:color="auto"/>
          </w:divBdr>
        </w:div>
        <w:div w:id="1723866769">
          <w:marLeft w:val="640"/>
          <w:marRight w:val="0"/>
          <w:marTop w:val="0"/>
          <w:marBottom w:val="0"/>
          <w:divBdr>
            <w:top w:val="none" w:sz="0" w:space="0" w:color="auto"/>
            <w:left w:val="none" w:sz="0" w:space="0" w:color="auto"/>
            <w:bottom w:val="none" w:sz="0" w:space="0" w:color="auto"/>
            <w:right w:val="none" w:sz="0" w:space="0" w:color="auto"/>
          </w:divBdr>
        </w:div>
        <w:div w:id="560752372">
          <w:marLeft w:val="640"/>
          <w:marRight w:val="0"/>
          <w:marTop w:val="0"/>
          <w:marBottom w:val="0"/>
          <w:divBdr>
            <w:top w:val="none" w:sz="0" w:space="0" w:color="auto"/>
            <w:left w:val="none" w:sz="0" w:space="0" w:color="auto"/>
            <w:bottom w:val="none" w:sz="0" w:space="0" w:color="auto"/>
            <w:right w:val="none" w:sz="0" w:space="0" w:color="auto"/>
          </w:divBdr>
        </w:div>
        <w:div w:id="1074429563">
          <w:marLeft w:val="640"/>
          <w:marRight w:val="0"/>
          <w:marTop w:val="0"/>
          <w:marBottom w:val="0"/>
          <w:divBdr>
            <w:top w:val="none" w:sz="0" w:space="0" w:color="auto"/>
            <w:left w:val="none" w:sz="0" w:space="0" w:color="auto"/>
            <w:bottom w:val="none" w:sz="0" w:space="0" w:color="auto"/>
            <w:right w:val="none" w:sz="0" w:space="0" w:color="auto"/>
          </w:divBdr>
        </w:div>
      </w:divsChild>
    </w:div>
    <w:div w:id="1447387344">
      <w:bodyDiv w:val="1"/>
      <w:marLeft w:val="0"/>
      <w:marRight w:val="0"/>
      <w:marTop w:val="0"/>
      <w:marBottom w:val="0"/>
      <w:divBdr>
        <w:top w:val="none" w:sz="0" w:space="0" w:color="auto"/>
        <w:left w:val="none" w:sz="0" w:space="0" w:color="auto"/>
        <w:bottom w:val="none" w:sz="0" w:space="0" w:color="auto"/>
        <w:right w:val="none" w:sz="0" w:space="0" w:color="auto"/>
      </w:divBdr>
      <w:divsChild>
        <w:div w:id="1533037748">
          <w:marLeft w:val="640"/>
          <w:marRight w:val="0"/>
          <w:marTop w:val="0"/>
          <w:marBottom w:val="0"/>
          <w:divBdr>
            <w:top w:val="none" w:sz="0" w:space="0" w:color="auto"/>
            <w:left w:val="none" w:sz="0" w:space="0" w:color="auto"/>
            <w:bottom w:val="none" w:sz="0" w:space="0" w:color="auto"/>
            <w:right w:val="none" w:sz="0" w:space="0" w:color="auto"/>
          </w:divBdr>
        </w:div>
        <w:div w:id="962034605">
          <w:marLeft w:val="640"/>
          <w:marRight w:val="0"/>
          <w:marTop w:val="0"/>
          <w:marBottom w:val="0"/>
          <w:divBdr>
            <w:top w:val="none" w:sz="0" w:space="0" w:color="auto"/>
            <w:left w:val="none" w:sz="0" w:space="0" w:color="auto"/>
            <w:bottom w:val="none" w:sz="0" w:space="0" w:color="auto"/>
            <w:right w:val="none" w:sz="0" w:space="0" w:color="auto"/>
          </w:divBdr>
        </w:div>
        <w:div w:id="1493716596">
          <w:marLeft w:val="640"/>
          <w:marRight w:val="0"/>
          <w:marTop w:val="0"/>
          <w:marBottom w:val="0"/>
          <w:divBdr>
            <w:top w:val="none" w:sz="0" w:space="0" w:color="auto"/>
            <w:left w:val="none" w:sz="0" w:space="0" w:color="auto"/>
            <w:bottom w:val="none" w:sz="0" w:space="0" w:color="auto"/>
            <w:right w:val="none" w:sz="0" w:space="0" w:color="auto"/>
          </w:divBdr>
        </w:div>
        <w:div w:id="1578326485">
          <w:marLeft w:val="640"/>
          <w:marRight w:val="0"/>
          <w:marTop w:val="0"/>
          <w:marBottom w:val="0"/>
          <w:divBdr>
            <w:top w:val="none" w:sz="0" w:space="0" w:color="auto"/>
            <w:left w:val="none" w:sz="0" w:space="0" w:color="auto"/>
            <w:bottom w:val="none" w:sz="0" w:space="0" w:color="auto"/>
            <w:right w:val="none" w:sz="0" w:space="0" w:color="auto"/>
          </w:divBdr>
        </w:div>
        <w:div w:id="1688944373">
          <w:marLeft w:val="640"/>
          <w:marRight w:val="0"/>
          <w:marTop w:val="0"/>
          <w:marBottom w:val="0"/>
          <w:divBdr>
            <w:top w:val="none" w:sz="0" w:space="0" w:color="auto"/>
            <w:left w:val="none" w:sz="0" w:space="0" w:color="auto"/>
            <w:bottom w:val="none" w:sz="0" w:space="0" w:color="auto"/>
            <w:right w:val="none" w:sz="0" w:space="0" w:color="auto"/>
          </w:divBdr>
        </w:div>
        <w:div w:id="1708330226">
          <w:marLeft w:val="640"/>
          <w:marRight w:val="0"/>
          <w:marTop w:val="0"/>
          <w:marBottom w:val="0"/>
          <w:divBdr>
            <w:top w:val="none" w:sz="0" w:space="0" w:color="auto"/>
            <w:left w:val="none" w:sz="0" w:space="0" w:color="auto"/>
            <w:bottom w:val="none" w:sz="0" w:space="0" w:color="auto"/>
            <w:right w:val="none" w:sz="0" w:space="0" w:color="auto"/>
          </w:divBdr>
        </w:div>
        <w:div w:id="708533352">
          <w:marLeft w:val="640"/>
          <w:marRight w:val="0"/>
          <w:marTop w:val="0"/>
          <w:marBottom w:val="0"/>
          <w:divBdr>
            <w:top w:val="none" w:sz="0" w:space="0" w:color="auto"/>
            <w:left w:val="none" w:sz="0" w:space="0" w:color="auto"/>
            <w:bottom w:val="none" w:sz="0" w:space="0" w:color="auto"/>
            <w:right w:val="none" w:sz="0" w:space="0" w:color="auto"/>
          </w:divBdr>
        </w:div>
        <w:div w:id="712580795">
          <w:marLeft w:val="640"/>
          <w:marRight w:val="0"/>
          <w:marTop w:val="0"/>
          <w:marBottom w:val="0"/>
          <w:divBdr>
            <w:top w:val="none" w:sz="0" w:space="0" w:color="auto"/>
            <w:left w:val="none" w:sz="0" w:space="0" w:color="auto"/>
            <w:bottom w:val="none" w:sz="0" w:space="0" w:color="auto"/>
            <w:right w:val="none" w:sz="0" w:space="0" w:color="auto"/>
          </w:divBdr>
        </w:div>
        <w:div w:id="204028794">
          <w:marLeft w:val="640"/>
          <w:marRight w:val="0"/>
          <w:marTop w:val="0"/>
          <w:marBottom w:val="0"/>
          <w:divBdr>
            <w:top w:val="none" w:sz="0" w:space="0" w:color="auto"/>
            <w:left w:val="none" w:sz="0" w:space="0" w:color="auto"/>
            <w:bottom w:val="none" w:sz="0" w:space="0" w:color="auto"/>
            <w:right w:val="none" w:sz="0" w:space="0" w:color="auto"/>
          </w:divBdr>
        </w:div>
        <w:div w:id="1462650712">
          <w:marLeft w:val="640"/>
          <w:marRight w:val="0"/>
          <w:marTop w:val="0"/>
          <w:marBottom w:val="0"/>
          <w:divBdr>
            <w:top w:val="none" w:sz="0" w:space="0" w:color="auto"/>
            <w:left w:val="none" w:sz="0" w:space="0" w:color="auto"/>
            <w:bottom w:val="none" w:sz="0" w:space="0" w:color="auto"/>
            <w:right w:val="none" w:sz="0" w:space="0" w:color="auto"/>
          </w:divBdr>
        </w:div>
        <w:div w:id="711688002">
          <w:marLeft w:val="640"/>
          <w:marRight w:val="0"/>
          <w:marTop w:val="0"/>
          <w:marBottom w:val="0"/>
          <w:divBdr>
            <w:top w:val="none" w:sz="0" w:space="0" w:color="auto"/>
            <w:left w:val="none" w:sz="0" w:space="0" w:color="auto"/>
            <w:bottom w:val="none" w:sz="0" w:space="0" w:color="auto"/>
            <w:right w:val="none" w:sz="0" w:space="0" w:color="auto"/>
          </w:divBdr>
        </w:div>
        <w:div w:id="1021590533">
          <w:marLeft w:val="640"/>
          <w:marRight w:val="0"/>
          <w:marTop w:val="0"/>
          <w:marBottom w:val="0"/>
          <w:divBdr>
            <w:top w:val="none" w:sz="0" w:space="0" w:color="auto"/>
            <w:left w:val="none" w:sz="0" w:space="0" w:color="auto"/>
            <w:bottom w:val="none" w:sz="0" w:space="0" w:color="auto"/>
            <w:right w:val="none" w:sz="0" w:space="0" w:color="auto"/>
          </w:divBdr>
        </w:div>
        <w:div w:id="763191414">
          <w:marLeft w:val="640"/>
          <w:marRight w:val="0"/>
          <w:marTop w:val="0"/>
          <w:marBottom w:val="0"/>
          <w:divBdr>
            <w:top w:val="none" w:sz="0" w:space="0" w:color="auto"/>
            <w:left w:val="none" w:sz="0" w:space="0" w:color="auto"/>
            <w:bottom w:val="none" w:sz="0" w:space="0" w:color="auto"/>
            <w:right w:val="none" w:sz="0" w:space="0" w:color="auto"/>
          </w:divBdr>
        </w:div>
        <w:div w:id="1006515152">
          <w:marLeft w:val="640"/>
          <w:marRight w:val="0"/>
          <w:marTop w:val="0"/>
          <w:marBottom w:val="0"/>
          <w:divBdr>
            <w:top w:val="none" w:sz="0" w:space="0" w:color="auto"/>
            <w:left w:val="none" w:sz="0" w:space="0" w:color="auto"/>
            <w:bottom w:val="none" w:sz="0" w:space="0" w:color="auto"/>
            <w:right w:val="none" w:sz="0" w:space="0" w:color="auto"/>
          </w:divBdr>
        </w:div>
        <w:div w:id="1083835699">
          <w:marLeft w:val="640"/>
          <w:marRight w:val="0"/>
          <w:marTop w:val="0"/>
          <w:marBottom w:val="0"/>
          <w:divBdr>
            <w:top w:val="none" w:sz="0" w:space="0" w:color="auto"/>
            <w:left w:val="none" w:sz="0" w:space="0" w:color="auto"/>
            <w:bottom w:val="none" w:sz="0" w:space="0" w:color="auto"/>
            <w:right w:val="none" w:sz="0" w:space="0" w:color="auto"/>
          </w:divBdr>
        </w:div>
        <w:div w:id="297028408">
          <w:marLeft w:val="640"/>
          <w:marRight w:val="0"/>
          <w:marTop w:val="0"/>
          <w:marBottom w:val="0"/>
          <w:divBdr>
            <w:top w:val="none" w:sz="0" w:space="0" w:color="auto"/>
            <w:left w:val="none" w:sz="0" w:space="0" w:color="auto"/>
            <w:bottom w:val="none" w:sz="0" w:space="0" w:color="auto"/>
            <w:right w:val="none" w:sz="0" w:space="0" w:color="auto"/>
          </w:divBdr>
        </w:div>
        <w:div w:id="1021928803">
          <w:marLeft w:val="640"/>
          <w:marRight w:val="0"/>
          <w:marTop w:val="0"/>
          <w:marBottom w:val="0"/>
          <w:divBdr>
            <w:top w:val="none" w:sz="0" w:space="0" w:color="auto"/>
            <w:left w:val="none" w:sz="0" w:space="0" w:color="auto"/>
            <w:bottom w:val="none" w:sz="0" w:space="0" w:color="auto"/>
            <w:right w:val="none" w:sz="0" w:space="0" w:color="auto"/>
          </w:divBdr>
        </w:div>
        <w:div w:id="718750742">
          <w:marLeft w:val="640"/>
          <w:marRight w:val="0"/>
          <w:marTop w:val="0"/>
          <w:marBottom w:val="0"/>
          <w:divBdr>
            <w:top w:val="none" w:sz="0" w:space="0" w:color="auto"/>
            <w:left w:val="none" w:sz="0" w:space="0" w:color="auto"/>
            <w:bottom w:val="none" w:sz="0" w:space="0" w:color="auto"/>
            <w:right w:val="none" w:sz="0" w:space="0" w:color="auto"/>
          </w:divBdr>
        </w:div>
        <w:div w:id="359160770">
          <w:marLeft w:val="640"/>
          <w:marRight w:val="0"/>
          <w:marTop w:val="0"/>
          <w:marBottom w:val="0"/>
          <w:divBdr>
            <w:top w:val="none" w:sz="0" w:space="0" w:color="auto"/>
            <w:left w:val="none" w:sz="0" w:space="0" w:color="auto"/>
            <w:bottom w:val="none" w:sz="0" w:space="0" w:color="auto"/>
            <w:right w:val="none" w:sz="0" w:space="0" w:color="auto"/>
          </w:divBdr>
        </w:div>
        <w:div w:id="952713999">
          <w:marLeft w:val="640"/>
          <w:marRight w:val="0"/>
          <w:marTop w:val="0"/>
          <w:marBottom w:val="0"/>
          <w:divBdr>
            <w:top w:val="none" w:sz="0" w:space="0" w:color="auto"/>
            <w:left w:val="none" w:sz="0" w:space="0" w:color="auto"/>
            <w:bottom w:val="none" w:sz="0" w:space="0" w:color="auto"/>
            <w:right w:val="none" w:sz="0" w:space="0" w:color="auto"/>
          </w:divBdr>
        </w:div>
        <w:div w:id="693582458">
          <w:marLeft w:val="640"/>
          <w:marRight w:val="0"/>
          <w:marTop w:val="0"/>
          <w:marBottom w:val="0"/>
          <w:divBdr>
            <w:top w:val="none" w:sz="0" w:space="0" w:color="auto"/>
            <w:left w:val="none" w:sz="0" w:space="0" w:color="auto"/>
            <w:bottom w:val="none" w:sz="0" w:space="0" w:color="auto"/>
            <w:right w:val="none" w:sz="0" w:space="0" w:color="auto"/>
          </w:divBdr>
        </w:div>
        <w:div w:id="1741056754">
          <w:marLeft w:val="640"/>
          <w:marRight w:val="0"/>
          <w:marTop w:val="0"/>
          <w:marBottom w:val="0"/>
          <w:divBdr>
            <w:top w:val="none" w:sz="0" w:space="0" w:color="auto"/>
            <w:left w:val="none" w:sz="0" w:space="0" w:color="auto"/>
            <w:bottom w:val="none" w:sz="0" w:space="0" w:color="auto"/>
            <w:right w:val="none" w:sz="0" w:space="0" w:color="auto"/>
          </w:divBdr>
        </w:div>
        <w:div w:id="2022244933">
          <w:marLeft w:val="640"/>
          <w:marRight w:val="0"/>
          <w:marTop w:val="0"/>
          <w:marBottom w:val="0"/>
          <w:divBdr>
            <w:top w:val="none" w:sz="0" w:space="0" w:color="auto"/>
            <w:left w:val="none" w:sz="0" w:space="0" w:color="auto"/>
            <w:bottom w:val="none" w:sz="0" w:space="0" w:color="auto"/>
            <w:right w:val="none" w:sz="0" w:space="0" w:color="auto"/>
          </w:divBdr>
        </w:div>
        <w:div w:id="655302357">
          <w:marLeft w:val="640"/>
          <w:marRight w:val="0"/>
          <w:marTop w:val="0"/>
          <w:marBottom w:val="0"/>
          <w:divBdr>
            <w:top w:val="none" w:sz="0" w:space="0" w:color="auto"/>
            <w:left w:val="none" w:sz="0" w:space="0" w:color="auto"/>
            <w:bottom w:val="none" w:sz="0" w:space="0" w:color="auto"/>
            <w:right w:val="none" w:sz="0" w:space="0" w:color="auto"/>
          </w:divBdr>
        </w:div>
        <w:div w:id="1907301277">
          <w:marLeft w:val="640"/>
          <w:marRight w:val="0"/>
          <w:marTop w:val="0"/>
          <w:marBottom w:val="0"/>
          <w:divBdr>
            <w:top w:val="none" w:sz="0" w:space="0" w:color="auto"/>
            <w:left w:val="none" w:sz="0" w:space="0" w:color="auto"/>
            <w:bottom w:val="none" w:sz="0" w:space="0" w:color="auto"/>
            <w:right w:val="none" w:sz="0" w:space="0" w:color="auto"/>
          </w:divBdr>
        </w:div>
        <w:div w:id="1520894616">
          <w:marLeft w:val="640"/>
          <w:marRight w:val="0"/>
          <w:marTop w:val="0"/>
          <w:marBottom w:val="0"/>
          <w:divBdr>
            <w:top w:val="none" w:sz="0" w:space="0" w:color="auto"/>
            <w:left w:val="none" w:sz="0" w:space="0" w:color="auto"/>
            <w:bottom w:val="none" w:sz="0" w:space="0" w:color="auto"/>
            <w:right w:val="none" w:sz="0" w:space="0" w:color="auto"/>
          </w:divBdr>
        </w:div>
        <w:div w:id="84963843">
          <w:marLeft w:val="640"/>
          <w:marRight w:val="0"/>
          <w:marTop w:val="0"/>
          <w:marBottom w:val="0"/>
          <w:divBdr>
            <w:top w:val="none" w:sz="0" w:space="0" w:color="auto"/>
            <w:left w:val="none" w:sz="0" w:space="0" w:color="auto"/>
            <w:bottom w:val="none" w:sz="0" w:space="0" w:color="auto"/>
            <w:right w:val="none" w:sz="0" w:space="0" w:color="auto"/>
          </w:divBdr>
        </w:div>
        <w:div w:id="225071260">
          <w:marLeft w:val="640"/>
          <w:marRight w:val="0"/>
          <w:marTop w:val="0"/>
          <w:marBottom w:val="0"/>
          <w:divBdr>
            <w:top w:val="none" w:sz="0" w:space="0" w:color="auto"/>
            <w:left w:val="none" w:sz="0" w:space="0" w:color="auto"/>
            <w:bottom w:val="none" w:sz="0" w:space="0" w:color="auto"/>
            <w:right w:val="none" w:sz="0" w:space="0" w:color="auto"/>
          </w:divBdr>
        </w:div>
        <w:div w:id="155734749">
          <w:marLeft w:val="640"/>
          <w:marRight w:val="0"/>
          <w:marTop w:val="0"/>
          <w:marBottom w:val="0"/>
          <w:divBdr>
            <w:top w:val="none" w:sz="0" w:space="0" w:color="auto"/>
            <w:left w:val="none" w:sz="0" w:space="0" w:color="auto"/>
            <w:bottom w:val="none" w:sz="0" w:space="0" w:color="auto"/>
            <w:right w:val="none" w:sz="0" w:space="0" w:color="auto"/>
          </w:divBdr>
        </w:div>
        <w:div w:id="156195484">
          <w:marLeft w:val="640"/>
          <w:marRight w:val="0"/>
          <w:marTop w:val="0"/>
          <w:marBottom w:val="0"/>
          <w:divBdr>
            <w:top w:val="none" w:sz="0" w:space="0" w:color="auto"/>
            <w:left w:val="none" w:sz="0" w:space="0" w:color="auto"/>
            <w:bottom w:val="none" w:sz="0" w:space="0" w:color="auto"/>
            <w:right w:val="none" w:sz="0" w:space="0" w:color="auto"/>
          </w:divBdr>
        </w:div>
        <w:div w:id="977954523">
          <w:marLeft w:val="640"/>
          <w:marRight w:val="0"/>
          <w:marTop w:val="0"/>
          <w:marBottom w:val="0"/>
          <w:divBdr>
            <w:top w:val="none" w:sz="0" w:space="0" w:color="auto"/>
            <w:left w:val="none" w:sz="0" w:space="0" w:color="auto"/>
            <w:bottom w:val="none" w:sz="0" w:space="0" w:color="auto"/>
            <w:right w:val="none" w:sz="0" w:space="0" w:color="auto"/>
          </w:divBdr>
        </w:div>
        <w:div w:id="321274289">
          <w:marLeft w:val="640"/>
          <w:marRight w:val="0"/>
          <w:marTop w:val="0"/>
          <w:marBottom w:val="0"/>
          <w:divBdr>
            <w:top w:val="none" w:sz="0" w:space="0" w:color="auto"/>
            <w:left w:val="none" w:sz="0" w:space="0" w:color="auto"/>
            <w:bottom w:val="none" w:sz="0" w:space="0" w:color="auto"/>
            <w:right w:val="none" w:sz="0" w:space="0" w:color="auto"/>
          </w:divBdr>
        </w:div>
        <w:div w:id="1150826273">
          <w:marLeft w:val="640"/>
          <w:marRight w:val="0"/>
          <w:marTop w:val="0"/>
          <w:marBottom w:val="0"/>
          <w:divBdr>
            <w:top w:val="none" w:sz="0" w:space="0" w:color="auto"/>
            <w:left w:val="none" w:sz="0" w:space="0" w:color="auto"/>
            <w:bottom w:val="none" w:sz="0" w:space="0" w:color="auto"/>
            <w:right w:val="none" w:sz="0" w:space="0" w:color="auto"/>
          </w:divBdr>
        </w:div>
        <w:div w:id="2037080997">
          <w:marLeft w:val="640"/>
          <w:marRight w:val="0"/>
          <w:marTop w:val="0"/>
          <w:marBottom w:val="0"/>
          <w:divBdr>
            <w:top w:val="none" w:sz="0" w:space="0" w:color="auto"/>
            <w:left w:val="none" w:sz="0" w:space="0" w:color="auto"/>
            <w:bottom w:val="none" w:sz="0" w:space="0" w:color="auto"/>
            <w:right w:val="none" w:sz="0" w:space="0" w:color="auto"/>
          </w:divBdr>
        </w:div>
        <w:div w:id="1291940883">
          <w:marLeft w:val="640"/>
          <w:marRight w:val="0"/>
          <w:marTop w:val="0"/>
          <w:marBottom w:val="0"/>
          <w:divBdr>
            <w:top w:val="none" w:sz="0" w:space="0" w:color="auto"/>
            <w:left w:val="none" w:sz="0" w:space="0" w:color="auto"/>
            <w:bottom w:val="none" w:sz="0" w:space="0" w:color="auto"/>
            <w:right w:val="none" w:sz="0" w:space="0" w:color="auto"/>
          </w:divBdr>
        </w:div>
        <w:div w:id="392778400">
          <w:marLeft w:val="640"/>
          <w:marRight w:val="0"/>
          <w:marTop w:val="0"/>
          <w:marBottom w:val="0"/>
          <w:divBdr>
            <w:top w:val="none" w:sz="0" w:space="0" w:color="auto"/>
            <w:left w:val="none" w:sz="0" w:space="0" w:color="auto"/>
            <w:bottom w:val="none" w:sz="0" w:space="0" w:color="auto"/>
            <w:right w:val="none" w:sz="0" w:space="0" w:color="auto"/>
          </w:divBdr>
        </w:div>
        <w:div w:id="1479299083">
          <w:marLeft w:val="640"/>
          <w:marRight w:val="0"/>
          <w:marTop w:val="0"/>
          <w:marBottom w:val="0"/>
          <w:divBdr>
            <w:top w:val="none" w:sz="0" w:space="0" w:color="auto"/>
            <w:left w:val="none" w:sz="0" w:space="0" w:color="auto"/>
            <w:bottom w:val="none" w:sz="0" w:space="0" w:color="auto"/>
            <w:right w:val="none" w:sz="0" w:space="0" w:color="auto"/>
          </w:divBdr>
        </w:div>
        <w:div w:id="1702321974">
          <w:marLeft w:val="640"/>
          <w:marRight w:val="0"/>
          <w:marTop w:val="0"/>
          <w:marBottom w:val="0"/>
          <w:divBdr>
            <w:top w:val="none" w:sz="0" w:space="0" w:color="auto"/>
            <w:left w:val="none" w:sz="0" w:space="0" w:color="auto"/>
            <w:bottom w:val="none" w:sz="0" w:space="0" w:color="auto"/>
            <w:right w:val="none" w:sz="0" w:space="0" w:color="auto"/>
          </w:divBdr>
        </w:div>
        <w:div w:id="1334144277">
          <w:marLeft w:val="640"/>
          <w:marRight w:val="0"/>
          <w:marTop w:val="0"/>
          <w:marBottom w:val="0"/>
          <w:divBdr>
            <w:top w:val="none" w:sz="0" w:space="0" w:color="auto"/>
            <w:left w:val="none" w:sz="0" w:space="0" w:color="auto"/>
            <w:bottom w:val="none" w:sz="0" w:space="0" w:color="auto"/>
            <w:right w:val="none" w:sz="0" w:space="0" w:color="auto"/>
          </w:divBdr>
        </w:div>
        <w:div w:id="1606957869">
          <w:marLeft w:val="640"/>
          <w:marRight w:val="0"/>
          <w:marTop w:val="0"/>
          <w:marBottom w:val="0"/>
          <w:divBdr>
            <w:top w:val="none" w:sz="0" w:space="0" w:color="auto"/>
            <w:left w:val="none" w:sz="0" w:space="0" w:color="auto"/>
            <w:bottom w:val="none" w:sz="0" w:space="0" w:color="auto"/>
            <w:right w:val="none" w:sz="0" w:space="0" w:color="auto"/>
          </w:divBdr>
        </w:div>
        <w:div w:id="1274442564">
          <w:marLeft w:val="640"/>
          <w:marRight w:val="0"/>
          <w:marTop w:val="0"/>
          <w:marBottom w:val="0"/>
          <w:divBdr>
            <w:top w:val="none" w:sz="0" w:space="0" w:color="auto"/>
            <w:left w:val="none" w:sz="0" w:space="0" w:color="auto"/>
            <w:bottom w:val="none" w:sz="0" w:space="0" w:color="auto"/>
            <w:right w:val="none" w:sz="0" w:space="0" w:color="auto"/>
          </w:divBdr>
        </w:div>
        <w:div w:id="596210208">
          <w:marLeft w:val="640"/>
          <w:marRight w:val="0"/>
          <w:marTop w:val="0"/>
          <w:marBottom w:val="0"/>
          <w:divBdr>
            <w:top w:val="none" w:sz="0" w:space="0" w:color="auto"/>
            <w:left w:val="none" w:sz="0" w:space="0" w:color="auto"/>
            <w:bottom w:val="none" w:sz="0" w:space="0" w:color="auto"/>
            <w:right w:val="none" w:sz="0" w:space="0" w:color="auto"/>
          </w:divBdr>
        </w:div>
        <w:div w:id="1365400483">
          <w:marLeft w:val="640"/>
          <w:marRight w:val="0"/>
          <w:marTop w:val="0"/>
          <w:marBottom w:val="0"/>
          <w:divBdr>
            <w:top w:val="none" w:sz="0" w:space="0" w:color="auto"/>
            <w:left w:val="none" w:sz="0" w:space="0" w:color="auto"/>
            <w:bottom w:val="none" w:sz="0" w:space="0" w:color="auto"/>
            <w:right w:val="none" w:sz="0" w:space="0" w:color="auto"/>
          </w:divBdr>
        </w:div>
        <w:div w:id="850023020">
          <w:marLeft w:val="640"/>
          <w:marRight w:val="0"/>
          <w:marTop w:val="0"/>
          <w:marBottom w:val="0"/>
          <w:divBdr>
            <w:top w:val="none" w:sz="0" w:space="0" w:color="auto"/>
            <w:left w:val="none" w:sz="0" w:space="0" w:color="auto"/>
            <w:bottom w:val="none" w:sz="0" w:space="0" w:color="auto"/>
            <w:right w:val="none" w:sz="0" w:space="0" w:color="auto"/>
          </w:divBdr>
        </w:div>
        <w:div w:id="484665450">
          <w:marLeft w:val="640"/>
          <w:marRight w:val="0"/>
          <w:marTop w:val="0"/>
          <w:marBottom w:val="0"/>
          <w:divBdr>
            <w:top w:val="none" w:sz="0" w:space="0" w:color="auto"/>
            <w:left w:val="none" w:sz="0" w:space="0" w:color="auto"/>
            <w:bottom w:val="none" w:sz="0" w:space="0" w:color="auto"/>
            <w:right w:val="none" w:sz="0" w:space="0" w:color="auto"/>
          </w:divBdr>
        </w:div>
        <w:div w:id="1196579535">
          <w:marLeft w:val="640"/>
          <w:marRight w:val="0"/>
          <w:marTop w:val="0"/>
          <w:marBottom w:val="0"/>
          <w:divBdr>
            <w:top w:val="none" w:sz="0" w:space="0" w:color="auto"/>
            <w:left w:val="none" w:sz="0" w:space="0" w:color="auto"/>
            <w:bottom w:val="none" w:sz="0" w:space="0" w:color="auto"/>
            <w:right w:val="none" w:sz="0" w:space="0" w:color="auto"/>
          </w:divBdr>
        </w:div>
        <w:div w:id="1624921722">
          <w:marLeft w:val="640"/>
          <w:marRight w:val="0"/>
          <w:marTop w:val="0"/>
          <w:marBottom w:val="0"/>
          <w:divBdr>
            <w:top w:val="none" w:sz="0" w:space="0" w:color="auto"/>
            <w:left w:val="none" w:sz="0" w:space="0" w:color="auto"/>
            <w:bottom w:val="none" w:sz="0" w:space="0" w:color="auto"/>
            <w:right w:val="none" w:sz="0" w:space="0" w:color="auto"/>
          </w:divBdr>
        </w:div>
        <w:div w:id="912158218">
          <w:marLeft w:val="640"/>
          <w:marRight w:val="0"/>
          <w:marTop w:val="0"/>
          <w:marBottom w:val="0"/>
          <w:divBdr>
            <w:top w:val="none" w:sz="0" w:space="0" w:color="auto"/>
            <w:left w:val="none" w:sz="0" w:space="0" w:color="auto"/>
            <w:bottom w:val="none" w:sz="0" w:space="0" w:color="auto"/>
            <w:right w:val="none" w:sz="0" w:space="0" w:color="auto"/>
          </w:divBdr>
        </w:div>
        <w:div w:id="682435843">
          <w:marLeft w:val="640"/>
          <w:marRight w:val="0"/>
          <w:marTop w:val="0"/>
          <w:marBottom w:val="0"/>
          <w:divBdr>
            <w:top w:val="none" w:sz="0" w:space="0" w:color="auto"/>
            <w:left w:val="none" w:sz="0" w:space="0" w:color="auto"/>
            <w:bottom w:val="none" w:sz="0" w:space="0" w:color="auto"/>
            <w:right w:val="none" w:sz="0" w:space="0" w:color="auto"/>
          </w:divBdr>
        </w:div>
        <w:div w:id="2116779739">
          <w:marLeft w:val="640"/>
          <w:marRight w:val="0"/>
          <w:marTop w:val="0"/>
          <w:marBottom w:val="0"/>
          <w:divBdr>
            <w:top w:val="none" w:sz="0" w:space="0" w:color="auto"/>
            <w:left w:val="none" w:sz="0" w:space="0" w:color="auto"/>
            <w:bottom w:val="none" w:sz="0" w:space="0" w:color="auto"/>
            <w:right w:val="none" w:sz="0" w:space="0" w:color="auto"/>
          </w:divBdr>
        </w:div>
        <w:div w:id="1185483661">
          <w:marLeft w:val="640"/>
          <w:marRight w:val="0"/>
          <w:marTop w:val="0"/>
          <w:marBottom w:val="0"/>
          <w:divBdr>
            <w:top w:val="none" w:sz="0" w:space="0" w:color="auto"/>
            <w:left w:val="none" w:sz="0" w:space="0" w:color="auto"/>
            <w:bottom w:val="none" w:sz="0" w:space="0" w:color="auto"/>
            <w:right w:val="none" w:sz="0" w:space="0" w:color="auto"/>
          </w:divBdr>
        </w:div>
        <w:div w:id="807742713">
          <w:marLeft w:val="640"/>
          <w:marRight w:val="0"/>
          <w:marTop w:val="0"/>
          <w:marBottom w:val="0"/>
          <w:divBdr>
            <w:top w:val="none" w:sz="0" w:space="0" w:color="auto"/>
            <w:left w:val="none" w:sz="0" w:space="0" w:color="auto"/>
            <w:bottom w:val="none" w:sz="0" w:space="0" w:color="auto"/>
            <w:right w:val="none" w:sz="0" w:space="0" w:color="auto"/>
          </w:divBdr>
        </w:div>
        <w:div w:id="1631738462">
          <w:marLeft w:val="640"/>
          <w:marRight w:val="0"/>
          <w:marTop w:val="0"/>
          <w:marBottom w:val="0"/>
          <w:divBdr>
            <w:top w:val="none" w:sz="0" w:space="0" w:color="auto"/>
            <w:left w:val="none" w:sz="0" w:space="0" w:color="auto"/>
            <w:bottom w:val="none" w:sz="0" w:space="0" w:color="auto"/>
            <w:right w:val="none" w:sz="0" w:space="0" w:color="auto"/>
          </w:divBdr>
        </w:div>
        <w:div w:id="1963656536">
          <w:marLeft w:val="640"/>
          <w:marRight w:val="0"/>
          <w:marTop w:val="0"/>
          <w:marBottom w:val="0"/>
          <w:divBdr>
            <w:top w:val="none" w:sz="0" w:space="0" w:color="auto"/>
            <w:left w:val="none" w:sz="0" w:space="0" w:color="auto"/>
            <w:bottom w:val="none" w:sz="0" w:space="0" w:color="auto"/>
            <w:right w:val="none" w:sz="0" w:space="0" w:color="auto"/>
          </w:divBdr>
        </w:div>
        <w:div w:id="221404923">
          <w:marLeft w:val="640"/>
          <w:marRight w:val="0"/>
          <w:marTop w:val="0"/>
          <w:marBottom w:val="0"/>
          <w:divBdr>
            <w:top w:val="none" w:sz="0" w:space="0" w:color="auto"/>
            <w:left w:val="none" w:sz="0" w:space="0" w:color="auto"/>
            <w:bottom w:val="none" w:sz="0" w:space="0" w:color="auto"/>
            <w:right w:val="none" w:sz="0" w:space="0" w:color="auto"/>
          </w:divBdr>
        </w:div>
        <w:div w:id="1703705325">
          <w:marLeft w:val="640"/>
          <w:marRight w:val="0"/>
          <w:marTop w:val="0"/>
          <w:marBottom w:val="0"/>
          <w:divBdr>
            <w:top w:val="none" w:sz="0" w:space="0" w:color="auto"/>
            <w:left w:val="none" w:sz="0" w:space="0" w:color="auto"/>
            <w:bottom w:val="none" w:sz="0" w:space="0" w:color="auto"/>
            <w:right w:val="none" w:sz="0" w:space="0" w:color="auto"/>
          </w:divBdr>
        </w:div>
        <w:div w:id="368190850">
          <w:marLeft w:val="640"/>
          <w:marRight w:val="0"/>
          <w:marTop w:val="0"/>
          <w:marBottom w:val="0"/>
          <w:divBdr>
            <w:top w:val="none" w:sz="0" w:space="0" w:color="auto"/>
            <w:left w:val="none" w:sz="0" w:space="0" w:color="auto"/>
            <w:bottom w:val="none" w:sz="0" w:space="0" w:color="auto"/>
            <w:right w:val="none" w:sz="0" w:space="0" w:color="auto"/>
          </w:divBdr>
        </w:div>
        <w:div w:id="1978728611">
          <w:marLeft w:val="640"/>
          <w:marRight w:val="0"/>
          <w:marTop w:val="0"/>
          <w:marBottom w:val="0"/>
          <w:divBdr>
            <w:top w:val="none" w:sz="0" w:space="0" w:color="auto"/>
            <w:left w:val="none" w:sz="0" w:space="0" w:color="auto"/>
            <w:bottom w:val="none" w:sz="0" w:space="0" w:color="auto"/>
            <w:right w:val="none" w:sz="0" w:space="0" w:color="auto"/>
          </w:divBdr>
        </w:div>
        <w:div w:id="1648507281">
          <w:marLeft w:val="640"/>
          <w:marRight w:val="0"/>
          <w:marTop w:val="0"/>
          <w:marBottom w:val="0"/>
          <w:divBdr>
            <w:top w:val="none" w:sz="0" w:space="0" w:color="auto"/>
            <w:left w:val="none" w:sz="0" w:space="0" w:color="auto"/>
            <w:bottom w:val="none" w:sz="0" w:space="0" w:color="auto"/>
            <w:right w:val="none" w:sz="0" w:space="0" w:color="auto"/>
          </w:divBdr>
        </w:div>
        <w:div w:id="394471326">
          <w:marLeft w:val="640"/>
          <w:marRight w:val="0"/>
          <w:marTop w:val="0"/>
          <w:marBottom w:val="0"/>
          <w:divBdr>
            <w:top w:val="none" w:sz="0" w:space="0" w:color="auto"/>
            <w:left w:val="none" w:sz="0" w:space="0" w:color="auto"/>
            <w:bottom w:val="none" w:sz="0" w:space="0" w:color="auto"/>
            <w:right w:val="none" w:sz="0" w:space="0" w:color="auto"/>
          </w:divBdr>
        </w:div>
        <w:div w:id="1670712516">
          <w:marLeft w:val="640"/>
          <w:marRight w:val="0"/>
          <w:marTop w:val="0"/>
          <w:marBottom w:val="0"/>
          <w:divBdr>
            <w:top w:val="none" w:sz="0" w:space="0" w:color="auto"/>
            <w:left w:val="none" w:sz="0" w:space="0" w:color="auto"/>
            <w:bottom w:val="none" w:sz="0" w:space="0" w:color="auto"/>
            <w:right w:val="none" w:sz="0" w:space="0" w:color="auto"/>
          </w:divBdr>
        </w:div>
        <w:div w:id="1121994533">
          <w:marLeft w:val="640"/>
          <w:marRight w:val="0"/>
          <w:marTop w:val="0"/>
          <w:marBottom w:val="0"/>
          <w:divBdr>
            <w:top w:val="none" w:sz="0" w:space="0" w:color="auto"/>
            <w:left w:val="none" w:sz="0" w:space="0" w:color="auto"/>
            <w:bottom w:val="none" w:sz="0" w:space="0" w:color="auto"/>
            <w:right w:val="none" w:sz="0" w:space="0" w:color="auto"/>
          </w:divBdr>
        </w:div>
        <w:div w:id="2018926067">
          <w:marLeft w:val="640"/>
          <w:marRight w:val="0"/>
          <w:marTop w:val="0"/>
          <w:marBottom w:val="0"/>
          <w:divBdr>
            <w:top w:val="none" w:sz="0" w:space="0" w:color="auto"/>
            <w:left w:val="none" w:sz="0" w:space="0" w:color="auto"/>
            <w:bottom w:val="none" w:sz="0" w:space="0" w:color="auto"/>
            <w:right w:val="none" w:sz="0" w:space="0" w:color="auto"/>
          </w:divBdr>
        </w:div>
        <w:div w:id="1681005583">
          <w:marLeft w:val="640"/>
          <w:marRight w:val="0"/>
          <w:marTop w:val="0"/>
          <w:marBottom w:val="0"/>
          <w:divBdr>
            <w:top w:val="none" w:sz="0" w:space="0" w:color="auto"/>
            <w:left w:val="none" w:sz="0" w:space="0" w:color="auto"/>
            <w:bottom w:val="none" w:sz="0" w:space="0" w:color="auto"/>
            <w:right w:val="none" w:sz="0" w:space="0" w:color="auto"/>
          </w:divBdr>
        </w:div>
        <w:div w:id="194971049">
          <w:marLeft w:val="640"/>
          <w:marRight w:val="0"/>
          <w:marTop w:val="0"/>
          <w:marBottom w:val="0"/>
          <w:divBdr>
            <w:top w:val="none" w:sz="0" w:space="0" w:color="auto"/>
            <w:left w:val="none" w:sz="0" w:space="0" w:color="auto"/>
            <w:bottom w:val="none" w:sz="0" w:space="0" w:color="auto"/>
            <w:right w:val="none" w:sz="0" w:space="0" w:color="auto"/>
          </w:divBdr>
        </w:div>
        <w:div w:id="588273424">
          <w:marLeft w:val="640"/>
          <w:marRight w:val="0"/>
          <w:marTop w:val="0"/>
          <w:marBottom w:val="0"/>
          <w:divBdr>
            <w:top w:val="none" w:sz="0" w:space="0" w:color="auto"/>
            <w:left w:val="none" w:sz="0" w:space="0" w:color="auto"/>
            <w:bottom w:val="none" w:sz="0" w:space="0" w:color="auto"/>
            <w:right w:val="none" w:sz="0" w:space="0" w:color="auto"/>
          </w:divBdr>
        </w:div>
        <w:div w:id="815685616">
          <w:marLeft w:val="640"/>
          <w:marRight w:val="0"/>
          <w:marTop w:val="0"/>
          <w:marBottom w:val="0"/>
          <w:divBdr>
            <w:top w:val="none" w:sz="0" w:space="0" w:color="auto"/>
            <w:left w:val="none" w:sz="0" w:space="0" w:color="auto"/>
            <w:bottom w:val="none" w:sz="0" w:space="0" w:color="auto"/>
            <w:right w:val="none" w:sz="0" w:space="0" w:color="auto"/>
          </w:divBdr>
        </w:div>
        <w:div w:id="757292042">
          <w:marLeft w:val="640"/>
          <w:marRight w:val="0"/>
          <w:marTop w:val="0"/>
          <w:marBottom w:val="0"/>
          <w:divBdr>
            <w:top w:val="none" w:sz="0" w:space="0" w:color="auto"/>
            <w:left w:val="none" w:sz="0" w:space="0" w:color="auto"/>
            <w:bottom w:val="none" w:sz="0" w:space="0" w:color="auto"/>
            <w:right w:val="none" w:sz="0" w:space="0" w:color="auto"/>
          </w:divBdr>
        </w:div>
        <w:div w:id="26296375">
          <w:marLeft w:val="640"/>
          <w:marRight w:val="0"/>
          <w:marTop w:val="0"/>
          <w:marBottom w:val="0"/>
          <w:divBdr>
            <w:top w:val="none" w:sz="0" w:space="0" w:color="auto"/>
            <w:left w:val="none" w:sz="0" w:space="0" w:color="auto"/>
            <w:bottom w:val="none" w:sz="0" w:space="0" w:color="auto"/>
            <w:right w:val="none" w:sz="0" w:space="0" w:color="auto"/>
          </w:divBdr>
        </w:div>
        <w:div w:id="136727868">
          <w:marLeft w:val="640"/>
          <w:marRight w:val="0"/>
          <w:marTop w:val="0"/>
          <w:marBottom w:val="0"/>
          <w:divBdr>
            <w:top w:val="none" w:sz="0" w:space="0" w:color="auto"/>
            <w:left w:val="none" w:sz="0" w:space="0" w:color="auto"/>
            <w:bottom w:val="none" w:sz="0" w:space="0" w:color="auto"/>
            <w:right w:val="none" w:sz="0" w:space="0" w:color="auto"/>
          </w:divBdr>
        </w:div>
        <w:div w:id="661466397">
          <w:marLeft w:val="640"/>
          <w:marRight w:val="0"/>
          <w:marTop w:val="0"/>
          <w:marBottom w:val="0"/>
          <w:divBdr>
            <w:top w:val="none" w:sz="0" w:space="0" w:color="auto"/>
            <w:left w:val="none" w:sz="0" w:space="0" w:color="auto"/>
            <w:bottom w:val="none" w:sz="0" w:space="0" w:color="auto"/>
            <w:right w:val="none" w:sz="0" w:space="0" w:color="auto"/>
          </w:divBdr>
        </w:div>
        <w:div w:id="1158696040">
          <w:marLeft w:val="640"/>
          <w:marRight w:val="0"/>
          <w:marTop w:val="0"/>
          <w:marBottom w:val="0"/>
          <w:divBdr>
            <w:top w:val="none" w:sz="0" w:space="0" w:color="auto"/>
            <w:left w:val="none" w:sz="0" w:space="0" w:color="auto"/>
            <w:bottom w:val="none" w:sz="0" w:space="0" w:color="auto"/>
            <w:right w:val="none" w:sz="0" w:space="0" w:color="auto"/>
          </w:divBdr>
        </w:div>
        <w:div w:id="1527711115">
          <w:marLeft w:val="640"/>
          <w:marRight w:val="0"/>
          <w:marTop w:val="0"/>
          <w:marBottom w:val="0"/>
          <w:divBdr>
            <w:top w:val="none" w:sz="0" w:space="0" w:color="auto"/>
            <w:left w:val="none" w:sz="0" w:space="0" w:color="auto"/>
            <w:bottom w:val="none" w:sz="0" w:space="0" w:color="auto"/>
            <w:right w:val="none" w:sz="0" w:space="0" w:color="auto"/>
          </w:divBdr>
        </w:div>
        <w:div w:id="536704090">
          <w:marLeft w:val="640"/>
          <w:marRight w:val="0"/>
          <w:marTop w:val="0"/>
          <w:marBottom w:val="0"/>
          <w:divBdr>
            <w:top w:val="none" w:sz="0" w:space="0" w:color="auto"/>
            <w:left w:val="none" w:sz="0" w:space="0" w:color="auto"/>
            <w:bottom w:val="none" w:sz="0" w:space="0" w:color="auto"/>
            <w:right w:val="none" w:sz="0" w:space="0" w:color="auto"/>
          </w:divBdr>
        </w:div>
        <w:div w:id="1267233475">
          <w:marLeft w:val="640"/>
          <w:marRight w:val="0"/>
          <w:marTop w:val="0"/>
          <w:marBottom w:val="0"/>
          <w:divBdr>
            <w:top w:val="none" w:sz="0" w:space="0" w:color="auto"/>
            <w:left w:val="none" w:sz="0" w:space="0" w:color="auto"/>
            <w:bottom w:val="none" w:sz="0" w:space="0" w:color="auto"/>
            <w:right w:val="none" w:sz="0" w:space="0" w:color="auto"/>
          </w:divBdr>
        </w:div>
        <w:div w:id="1522624036">
          <w:marLeft w:val="640"/>
          <w:marRight w:val="0"/>
          <w:marTop w:val="0"/>
          <w:marBottom w:val="0"/>
          <w:divBdr>
            <w:top w:val="none" w:sz="0" w:space="0" w:color="auto"/>
            <w:left w:val="none" w:sz="0" w:space="0" w:color="auto"/>
            <w:bottom w:val="none" w:sz="0" w:space="0" w:color="auto"/>
            <w:right w:val="none" w:sz="0" w:space="0" w:color="auto"/>
          </w:divBdr>
        </w:div>
        <w:div w:id="452945696">
          <w:marLeft w:val="640"/>
          <w:marRight w:val="0"/>
          <w:marTop w:val="0"/>
          <w:marBottom w:val="0"/>
          <w:divBdr>
            <w:top w:val="none" w:sz="0" w:space="0" w:color="auto"/>
            <w:left w:val="none" w:sz="0" w:space="0" w:color="auto"/>
            <w:bottom w:val="none" w:sz="0" w:space="0" w:color="auto"/>
            <w:right w:val="none" w:sz="0" w:space="0" w:color="auto"/>
          </w:divBdr>
        </w:div>
        <w:div w:id="1508590764">
          <w:marLeft w:val="640"/>
          <w:marRight w:val="0"/>
          <w:marTop w:val="0"/>
          <w:marBottom w:val="0"/>
          <w:divBdr>
            <w:top w:val="none" w:sz="0" w:space="0" w:color="auto"/>
            <w:left w:val="none" w:sz="0" w:space="0" w:color="auto"/>
            <w:bottom w:val="none" w:sz="0" w:space="0" w:color="auto"/>
            <w:right w:val="none" w:sz="0" w:space="0" w:color="auto"/>
          </w:divBdr>
        </w:div>
        <w:div w:id="246614657">
          <w:marLeft w:val="640"/>
          <w:marRight w:val="0"/>
          <w:marTop w:val="0"/>
          <w:marBottom w:val="0"/>
          <w:divBdr>
            <w:top w:val="none" w:sz="0" w:space="0" w:color="auto"/>
            <w:left w:val="none" w:sz="0" w:space="0" w:color="auto"/>
            <w:bottom w:val="none" w:sz="0" w:space="0" w:color="auto"/>
            <w:right w:val="none" w:sz="0" w:space="0" w:color="auto"/>
          </w:divBdr>
        </w:div>
        <w:div w:id="262303712">
          <w:marLeft w:val="640"/>
          <w:marRight w:val="0"/>
          <w:marTop w:val="0"/>
          <w:marBottom w:val="0"/>
          <w:divBdr>
            <w:top w:val="none" w:sz="0" w:space="0" w:color="auto"/>
            <w:left w:val="none" w:sz="0" w:space="0" w:color="auto"/>
            <w:bottom w:val="none" w:sz="0" w:space="0" w:color="auto"/>
            <w:right w:val="none" w:sz="0" w:space="0" w:color="auto"/>
          </w:divBdr>
        </w:div>
        <w:div w:id="154877482">
          <w:marLeft w:val="640"/>
          <w:marRight w:val="0"/>
          <w:marTop w:val="0"/>
          <w:marBottom w:val="0"/>
          <w:divBdr>
            <w:top w:val="none" w:sz="0" w:space="0" w:color="auto"/>
            <w:left w:val="none" w:sz="0" w:space="0" w:color="auto"/>
            <w:bottom w:val="none" w:sz="0" w:space="0" w:color="auto"/>
            <w:right w:val="none" w:sz="0" w:space="0" w:color="auto"/>
          </w:divBdr>
        </w:div>
        <w:div w:id="1617369182">
          <w:marLeft w:val="640"/>
          <w:marRight w:val="0"/>
          <w:marTop w:val="0"/>
          <w:marBottom w:val="0"/>
          <w:divBdr>
            <w:top w:val="none" w:sz="0" w:space="0" w:color="auto"/>
            <w:left w:val="none" w:sz="0" w:space="0" w:color="auto"/>
            <w:bottom w:val="none" w:sz="0" w:space="0" w:color="auto"/>
            <w:right w:val="none" w:sz="0" w:space="0" w:color="auto"/>
          </w:divBdr>
        </w:div>
      </w:divsChild>
    </w:div>
    <w:div w:id="1481580397">
      <w:bodyDiv w:val="1"/>
      <w:marLeft w:val="0"/>
      <w:marRight w:val="0"/>
      <w:marTop w:val="0"/>
      <w:marBottom w:val="0"/>
      <w:divBdr>
        <w:top w:val="none" w:sz="0" w:space="0" w:color="auto"/>
        <w:left w:val="none" w:sz="0" w:space="0" w:color="auto"/>
        <w:bottom w:val="none" w:sz="0" w:space="0" w:color="auto"/>
        <w:right w:val="none" w:sz="0" w:space="0" w:color="auto"/>
      </w:divBdr>
      <w:divsChild>
        <w:div w:id="1443575586">
          <w:marLeft w:val="640"/>
          <w:marRight w:val="0"/>
          <w:marTop w:val="0"/>
          <w:marBottom w:val="0"/>
          <w:divBdr>
            <w:top w:val="none" w:sz="0" w:space="0" w:color="auto"/>
            <w:left w:val="none" w:sz="0" w:space="0" w:color="auto"/>
            <w:bottom w:val="none" w:sz="0" w:space="0" w:color="auto"/>
            <w:right w:val="none" w:sz="0" w:space="0" w:color="auto"/>
          </w:divBdr>
        </w:div>
        <w:div w:id="524294628">
          <w:marLeft w:val="640"/>
          <w:marRight w:val="0"/>
          <w:marTop w:val="0"/>
          <w:marBottom w:val="0"/>
          <w:divBdr>
            <w:top w:val="none" w:sz="0" w:space="0" w:color="auto"/>
            <w:left w:val="none" w:sz="0" w:space="0" w:color="auto"/>
            <w:bottom w:val="none" w:sz="0" w:space="0" w:color="auto"/>
            <w:right w:val="none" w:sz="0" w:space="0" w:color="auto"/>
          </w:divBdr>
        </w:div>
        <w:div w:id="1027560331">
          <w:marLeft w:val="640"/>
          <w:marRight w:val="0"/>
          <w:marTop w:val="0"/>
          <w:marBottom w:val="0"/>
          <w:divBdr>
            <w:top w:val="none" w:sz="0" w:space="0" w:color="auto"/>
            <w:left w:val="none" w:sz="0" w:space="0" w:color="auto"/>
            <w:bottom w:val="none" w:sz="0" w:space="0" w:color="auto"/>
            <w:right w:val="none" w:sz="0" w:space="0" w:color="auto"/>
          </w:divBdr>
        </w:div>
        <w:div w:id="707336017">
          <w:marLeft w:val="640"/>
          <w:marRight w:val="0"/>
          <w:marTop w:val="0"/>
          <w:marBottom w:val="0"/>
          <w:divBdr>
            <w:top w:val="none" w:sz="0" w:space="0" w:color="auto"/>
            <w:left w:val="none" w:sz="0" w:space="0" w:color="auto"/>
            <w:bottom w:val="none" w:sz="0" w:space="0" w:color="auto"/>
            <w:right w:val="none" w:sz="0" w:space="0" w:color="auto"/>
          </w:divBdr>
        </w:div>
        <w:div w:id="462113780">
          <w:marLeft w:val="640"/>
          <w:marRight w:val="0"/>
          <w:marTop w:val="0"/>
          <w:marBottom w:val="0"/>
          <w:divBdr>
            <w:top w:val="none" w:sz="0" w:space="0" w:color="auto"/>
            <w:left w:val="none" w:sz="0" w:space="0" w:color="auto"/>
            <w:bottom w:val="none" w:sz="0" w:space="0" w:color="auto"/>
            <w:right w:val="none" w:sz="0" w:space="0" w:color="auto"/>
          </w:divBdr>
        </w:div>
        <w:div w:id="2004317443">
          <w:marLeft w:val="640"/>
          <w:marRight w:val="0"/>
          <w:marTop w:val="0"/>
          <w:marBottom w:val="0"/>
          <w:divBdr>
            <w:top w:val="none" w:sz="0" w:space="0" w:color="auto"/>
            <w:left w:val="none" w:sz="0" w:space="0" w:color="auto"/>
            <w:bottom w:val="none" w:sz="0" w:space="0" w:color="auto"/>
            <w:right w:val="none" w:sz="0" w:space="0" w:color="auto"/>
          </w:divBdr>
        </w:div>
        <w:div w:id="521673858">
          <w:marLeft w:val="640"/>
          <w:marRight w:val="0"/>
          <w:marTop w:val="0"/>
          <w:marBottom w:val="0"/>
          <w:divBdr>
            <w:top w:val="none" w:sz="0" w:space="0" w:color="auto"/>
            <w:left w:val="none" w:sz="0" w:space="0" w:color="auto"/>
            <w:bottom w:val="none" w:sz="0" w:space="0" w:color="auto"/>
            <w:right w:val="none" w:sz="0" w:space="0" w:color="auto"/>
          </w:divBdr>
        </w:div>
        <w:div w:id="919170240">
          <w:marLeft w:val="640"/>
          <w:marRight w:val="0"/>
          <w:marTop w:val="0"/>
          <w:marBottom w:val="0"/>
          <w:divBdr>
            <w:top w:val="none" w:sz="0" w:space="0" w:color="auto"/>
            <w:left w:val="none" w:sz="0" w:space="0" w:color="auto"/>
            <w:bottom w:val="none" w:sz="0" w:space="0" w:color="auto"/>
            <w:right w:val="none" w:sz="0" w:space="0" w:color="auto"/>
          </w:divBdr>
        </w:div>
        <w:div w:id="763569815">
          <w:marLeft w:val="640"/>
          <w:marRight w:val="0"/>
          <w:marTop w:val="0"/>
          <w:marBottom w:val="0"/>
          <w:divBdr>
            <w:top w:val="none" w:sz="0" w:space="0" w:color="auto"/>
            <w:left w:val="none" w:sz="0" w:space="0" w:color="auto"/>
            <w:bottom w:val="none" w:sz="0" w:space="0" w:color="auto"/>
            <w:right w:val="none" w:sz="0" w:space="0" w:color="auto"/>
          </w:divBdr>
        </w:div>
        <w:div w:id="2099907685">
          <w:marLeft w:val="640"/>
          <w:marRight w:val="0"/>
          <w:marTop w:val="0"/>
          <w:marBottom w:val="0"/>
          <w:divBdr>
            <w:top w:val="none" w:sz="0" w:space="0" w:color="auto"/>
            <w:left w:val="none" w:sz="0" w:space="0" w:color="auto"/>
            <w:bottom w:val="none" w:sz="0" w:space="0" w:color="auto"/>
            <w:right w:val="none" w:sz="0" w:space="0" w:color="auto"/>
          </w:divBdr>
        </w:div>
        <w:div w:id="2055689296">
          <w:marLeft w:val="640"/>
          <w:marRight w:val="0"/>
          <w:marTop w:val="0"/>
          <w:marBottom w:val="0"/>
          <w:divBdr>
            <w:top w:val="none" w:sz="0" w:space="0" w:color="auto"/>
            <w:left w:val="none" w:sz="0" w:space="0" w:color="auto"/>
            <w:bottom w:val="none" w:sz="0" w:space="0" w:color="auto"/>
            <w:right w:val="none" w:sz="0" w:space="0" w:color="auto"/>
          </w:divBdr>
        </w:div>
        <w:div w:id="344215492">
          <w:marLeft w:val="640"/>
          <w:marRight w:val="0"/>
          <w:marTop w:val="0"/>
          <w:marBottom w:val="0"/>
          <w:divBdr>
            <w:top w:val="none" w:sz="0" w:space="0" w:color="auto"/>
            <w:left w:val="none" w:sz="0" w:space="0" w:color="auto"/>
            <w:bottom w:val="none" w:sz="0" w:space="0" w:color="auto"/>
            <w:right w:val="none" w:sz="0" w:space="0" w:color="auto"/>
          </w:divBdr>
        </w:div>
        <w:div w:id="977883879">
          <w:marLeft w:val="640"/>
          <w:marRight w:val="0"/>
          <w:marTop w:val="0"/>
          <w:marBottom w:val="0"/>
          <w:divBdr>
            <w:top w:val="none" w:sz="0" w:space="0" w:color="auto"/>
            <w:left w:val="none" w:sz="0" w:space="0" w:color="auto"/>
            <w:bottom w:val="none" w:sz="0" w:space="0" w:color="auto"/>
            <w:right w:val="none" w:sz="0" w:space="0" w:color="auto"/>
          </w:divBdr>
        </w:div>
        <w:div w:id="399252672">
          <w:marLeft w:val="640"/>
          <w:marRight w:val="0"/>
          <w:marTop w:val="0"/>
          <w:marBottom w:val="0"/>
          <w:divBdr>
            <w:top w:val="none" w:sz="0" w:space="0" w:color="auto"/>
            <w:left w:val="none" w:sz="0" w:space="0" w:color="auto"/>
            <w:bottom w:val="none" w:sz="0" w:space="0" w:color="auto"/>
            <w:right w:val="none" w:sz="0" w:space="0" w:color="auto"/>
          </w:divBdr>
        </w:div>
        <w:div w:id="8526067">
          <w:marLeft w:val="640"/>
          <w:marRight w:val="0"/>
          <w:marTop w:val="0"/>
          <w:marBottom w:val="0"/>
          <w:divBdr>
            <w:top w:val="none" w:sz="0" w:space="0" w:color="auto"/>
            <w:left w:val="none" w:sz="0" w:space="0" w:color="auto"/>
            <w:bottom w:val="none" w:sz="0" w:space="0" w:color="auto"/>
            <w:right w:val="none" w:sz="0" w:space="0" w:color="auto"/>
          </w:divBdr>
        </w:div>
        <w:div w:id="996684484">
          <w:marLeft w:val="640"/>
          <w:marRight w:val="0"/>
          <w:marTop w:val="0"/>
          <w:marBottom w:val="0"/>
          <w:divBdr>
            <w:top w:val="none" w:sz="0" w:space="0" w:color="auto"/>
            <w:left w:val="none" w:sz="0" w:space="0" w:color="auto"/>
            <w:bottom w:val="none" w:sz="0" w:space="0" w:color="auto"/>
            <w:right w:val="none" w:sz="0" w:space="0" w:color="auto"/>
          </w:divBdr>
        </w:div>
        <w:div w:id="283661954">
          <w:marLeft w:val="640"/>
          <w:marRight w:val="0"/>
          <w:marTop w:val="0"/>
          <w:marBottom w:val="0"/>
          <w:divBdr>
            <w:top w:val="none" w:sz="0" w:space="0" w:color="auto"/>
            <w:left w:val="none" w:sz="0" w:space="0" w:color="auto"/>
            <w:bottom w:val="none" w:sz="0" w:space="0" w:color="auto"/>
            <w:right w:val="none" w:sz="0" w:space="0" w:color="auto"/>
          </w:divBdr>
        </w:div>
        <w:div w:id="1787195211">
          <w:marLeft w:val="640"/>
          <w:marRight w:val="0"/>
          <w:marTop w:val="0"/>
          <w:marBottom w:val="0"/>
          <w:divBdr>
            <w:top w:val="none" w:sz="0" w:space="0" w:color="auto"/>
            <w:left w:val="none" w:sz="0" w:space="0" w:color="auto"/>
            <w:bottom w:val="none" w:sz="0" w:space="0" w:color="auto"/>
            <w:right w:val="none" w:sz="0" w:space="0" w:color="auto"/>
          </w:divBdr>
        </w:div>
        <w:div w:id="678002210">
          <w:marLeft w:val="640"/>
          <w:marRight w:val="0"/>
          <w:marTop w:val="0"/>
          <w:marBottom w:val="0"/>
          <w:divBdr>
            <w:top w:val="none" w:sz="0" w:space="0" w:color="auto"/>
            <w:left w:val="none" w:sz="0" w:space="0" w:color="auto"/>
            <w:bottom w:val="none" w:sz="0" w:space="0" w:color="auto"/>
            <w:right w:val="none" w:sz="0" w:space="0" w:color="auto"/>
          </w:divBdr>
        </w:div>
        <w:div w:id="2105295163">
          <w:marLeft w:val="640"/>
          <w:marRight w:val="0"/>
          <w:marTop w:val="0"/>
          <w:marBottom w:val="0"/>
          <w:divBdr>
            <w:top w:val="none" w:sz="0" w:space="0" w:color="auto"/>
            <w:left w:val="none" w:sz="0" w:space="0" w:color="auto"/>
            <w:bottom w:val="none" w:sz="0" w:space="0" w:color="auto"/>
            <w:right w:val="none" w:sz="0" w:space="0" w:color="auto"/>
          </w:divBdr>
        </w:div>
        <w:div w:id="432088761">
          <w:marLeft w:val="640"/>
          <w:marRight w:val="0"/>
          <w:marTop w:val="0"/>
          <w:marBottom w:val="0"/>
          <w:divBdr>
            <w:top w:val="none" w:sz="0" w:space="0" w:color="auto"/>
            <w:left w:val="none" w:sz="0" w:space="0" w:color="auto"/>
            <w:bottom w:val="none" w:sz="0" w:space="0" w:color="auto"/>
            <w:right w:val="none" w:sz="0" w:space="0" w:color="auto"/>
          </w:divBdr>
        </w:div>
        <w:div w:id="572274117">
          <w:marLeft w:val="640"/>
          <w:marRight w:val="0"/>
          <w:marTop w:val="0"/>
          <w:marBottom w:val="0"/>
          <w:divBdr>
            <w:top w:val="none" w:sz="0" w:space="0" w:color="auto"/>
            <w:left w:val="none" w:sz="0" w:space="0" w:color="auto"/>
            <w:bottom w:val="none" w:sz="0" w:space="0" w:color="auto"/>
            <w:right w:val="none" w:sz="0" w:space="0" w:color="auto"/>
          </w:divBdr>
        </w:div>
        <w:div w:id="1506554230">
          <w:marLeft w:val="640"/>
          <w:marRight w:val="0"/>
          <w:marTop w:val="0"/>
          <w:marBottom w:val="0"/>
          <w:divBdr>
            <w:top w:val="none" w:sz="0" w:space="0" w:color="auto"/>
            <w:left w:val="none" w:sz="0" w:space="0" w:color="auto"/>
            <w:bottom w:val="none" w:sz="0" w:space="0" w:color="auto"/>
            <w:right w:val="none" w:sz="0" w:space="0" w:color="auto"/>
          </w:divBdr>
        </w:div>
        <w:div w:id="337773151">
          <w:marLeft w:val="640"/>
          <w:marRight w:val="0"/>
          <w:marTop w:val="0"/>
          <w:marBottom w:val="0"/>
          <w:divBdr>
            <w:top w:val="none" w:sz="0" w:space="0" w:color="auto"/>
            <w:left w:val="none" w:sz="0" w:space="0" w:color="auto"/>
            <w:bottom w:val="none" w:sz="0" w:space="0" w:color="auto"/>
            <w:right w:val="none" w:sz="0" w:space="0" w:color="auto"/>
          </w:divBdr>
        </w:div>
        <w:div w:id="2122913980">
          <w:marLeft w:val="640"/>
          <w:marRight w:val="0"/>
          <w:marTop w:val="0"/>
          <w:marBottom w:val="0"/>
          <w:divBdr>
            <w:top w:val="none" w:sz="0" w:space="0" w:color="auto"/>
            <w:left w:val="none" w:sz="0" w:space="0" w:color="auto"/>
            <w:bottom w:val="none" w:sz="0" w:space="0" w:color="auto"/>
            <w:right w:val="none" w:sz="0" w:space="0" w:color="auto"/>
          </w:divBdr>
        </w:div>
        <w:div w:id="1673408991">
          <w:marLeft w:val="640"/>
          <w:marRight w:val="0"/>
          <w:marTop w:val="0"/>
          <w:marBottom w:val="0"/>
          <w:divBdr>
            <w:top w:val="none" w:sz="0" w:space="0" w:color="auto"/>
            <w:left w:val="none" w:sz="0" w:space="0" w:color="auto"/>
            <w:bottom w:val="none" w:sz="0" w:space="0" w:color="auto"/>
            <w:right w:val="none" w:sz="0" w:space="0" w:color="auto"/>
          </w:divBdr>
        </w:div>
        <w:div w:id="1539122056">
          <w:marLeft w:val="640"/>
          <w:marRight w:val="0"/>
          <w:marTop w:val="0"/>
          <w:marBottom w:val="0"/>
          <w:divBdr>
            <w:top w:val="none" w:sz="0" w:space="0" w:color="auto"/>
            <w:left w:val="none" w:sz="0" w:space="0" w:color="auto"/>
            <w:bottom w:val="none" w:sz="0" w:space="0" w:color="auto"/>
            <w:right w:val="none" w:sz="0" w:space="0" w:color="auto"/>
          </w:divBdr>
        </w:div>
        <w:div w:id="818692173">
          <w:marLeft w:val="640"/>
          <w:marRight w:val="0"/>
          <w:marTop w:val="0"/>
          <w:marBottom w:val="0"/>
          <w:divBdr>
            <w:top w:val="none" w:sz="0" w:space="0" w:color="auto"/>
            <w:left w:val="none" w:sz="0" w:space="0" w:color="auto"/>
            <w:bottom w:val="none" w:sz="0" w:space="0" w:color="auto"/>
            <w:right w:val="none" w:sz="0" w:space="0" w:color="auto"/>
          </w:divBdr>
        </w:div>
        <w:div w:id="1491942572">
          <w:marLeft w:val="640"/>
          <w:marRight w:val="0"/>
          <w:marTop w:val="0"/>
          <w:marBottom w:val="0"/>
          <w:divBdr>
            <w:top w:val="none" w:sz="0" w:space="0" w:color="auto"/>
            <w:left w:val="none" w:sz="0" w:space="0" w:color="auto"/>
            <w:bottom w:val="none" w:sz="0" w:space="0" w:color="auto"/>
            <w:right w:val="none" w:sz="0" w:space="0" w:color="auto"/>
          </w:divBdr>
        </w:div>
        <w:div w:id="977684325">
          <w:marLeft w:val="640"/>
          <w:marRight w:val="0"/>
          <w:marTop w:val="0"/>
          <w:marBottom w:val="0"/>
          <w:divBdr>
            <w:top w:val="none" w:sz="0" w:space="0" w:color="auto"/>
            <w:left w:val="none" w:sz="0" w:space="0" w:color="auto"/>
            <w:bottom w:val="none" w:sz="0" w:space="0" w:color="auto"/>
            <w:right w:val="none" w:sz="0" w:space="0" w:color="auto"/>
          </w:divBdr>
        </w:div>
        <w:div w:id="2031032183">
          <w:marLeft w:val="640"/>
          <w:marRight w:val="0"/>
          <w:marTop w:val="0"/>
          <w:marBottom w:val="0"/>
          <w:divBdr>
            <w:top w:val="none" w:sz="0" w:space="0" w:color="auto"/>
            <w:left w:val="none" w:sz="0" w:space="0" w:color="auto"/>
            <w:bottom w:val="none" w:sz="0" w:space="0" w:color="auto"/>
            <w:right w:val="none" w:sz="0" w:space="0" w:color="auto"/>
          </w:divBdr>
        </w:div>
        <w:div w:id="1099718550">
          <w:marLeft w:val="640"/>
          <w:marRight w:val="0"/>
          <w:marTop w:val="0"/>
          <w:marBottom w:val="0"/>
          <w:divBdr>
            <w:top w:val="none" w:sz="0" w:space="0" w:color="auto"/>
            <w:left w:val="none" w:sz="0" w:space="0" w:color="auto"/>
            <w:bottom w:val="none" w:sz="0" w:space="0" w:color="auto"/>
            <w:right w:val="none" w:sz="0" w:space="0" w:color="auto"/>
          </w:divBdr>
        </w:div>
        <w:div w:id="272247706">
          <w:marLeft w:val="640"/>
          <w:marRight w:val="0"/>
          <w:marTop w:val="0"/>
          <w:marBottom w:val="0"/>
          <w:divBdr>
            <w:top w:val="none" w:sz="0" w:space="0" w:color="auto"/>
            <w:left w:val="none" w:sz="0" w:space="0" w:color="auto"/>
            <w:bottom w:val="none" w:sz="0" w:space="0" w:color="auto"/>
            <w:right w:val="none" w:sz="0" w:space="0" w:color="auto"/>
          </w:divBdr>
        </w:div>
        <w:div w:id="1508252348">
          <w:marLeft w:val="640"/>
          <w:marRight w:val="0"/>
          <w:marTop w:val="0"/>
          <w:marBottom w:val="0"/>
          <w:divBdr>
            <w:top w:val="none" w:sz="0" w:space="0" w:color="auto"/>
            <w:left w:val="none" w:sz="0" w:space="0" w:color="auto"/>
            <w:bottom w:val="none" w:sz="0" w:space="0" w:color="auto"/>
            <w:right w:val="none" w:sz="0" w:space="0" w:color="auto"/>
          </w:divBdr>
        </w:div>
        <w:div w:id="772166112">
          <w:marLeft w:val="640"/>
          <w:marRight w:val="0"/>
          <w:marTop w:val="0"/>
          <w:marBottom w:val="0"/>
          <w:divBdr>
            <w:top w:val="none" w:sz="0" w:space="0" w:color="auto"/>
            <w:left w:val="none" w:sz="0" w:space="0" w:color="auto"/>
            <w:bottom w:val="none" w:sz="0" w:space="0" w:color="auto"/>
            <w:right w:val="none" w:sz="0" w:space="0" w:color="auto"/>
          </w:divBdr>
        </w:div>
        <w:div w:id="635378206">
          <w:marLeft w:val="640"/>
          <w:marRight w:val="0"/>
          <w:marTop w:val="0"/>
          <w:marBottom w:val="0"/>
          <w:divBdr>
            <w:top w:val="none" w:sz="0" w:space="0" w:color="auto"/>
            <w:left w:val="none" w:sz="0" w:space="0" w:color="auto"/>
            <w:bottom w:val="none" w:sz="0" w:space="0" w:color="auto"/>
            <w:right w:val="none" w:sz="0" w:space="0" w:color="auto"/>
          </w:divBdr>
        </w:div>
        <w:div w:id="209919399">
          <w:marLeft w:val="640"/>
          <w:marRight w:val="0"/>
          <w:marTop w:val="0"/>
          <w:marBottom w:val="0"/>
          <w:divBdr>
            <w:top w:val="none" w:sz="0" w:space="0" w:color="auto"/>
            <w:left w:val="none" w:sz="0" w:space="0" w:color="auto"/>
            <w:bottom w:val="none" w:sz="0" w:space="0" w:color="auto"/>
            <w:right w:val="none" w:sz="0" w:space="0" w:color="auto"/>
          </w:divBdr>
        </w:div>
        <w:div w:id="455484653">
          <w:marLeft w:val="640"/>
          <w:marRight w:val="0"/>
          <w:marTop w:val="0"/>
          <w:marBottom w:val="0"/>
          <w:divBdr>
            <w:top w:val="none" w:sz="0" w:space="0" w:color="auto"/>
            <w:left w:val="none" w:sz="0" w:space="0" w:color="auto"/>
            <w:bottom w:val="none" w:sz="0" w:space="0" w:color="auto"/>
            <w:right w:val="none" w:sz="0" w:space="0" w:color="auto"/>
          </w:divBdr>
        </w:div>
        <w:div w:id="550579129">
          <w:marLeft w:val="640"/>
          <w:marRight w:val="0"/>
          <w:marTop w:val="0"/>
          <w:marBottom w:val="0"/>
          <w:divBdr>
            <w:top w:val="none" w:sz="0" w:space="0" w:color="auto"/>
            <w:left w:val="none" w:sz="0" w:space="0" w:color="auto"/>
            <w:bottom w:val="none" w:sz="0" w:space="0" w:color="auto"/>
            <w:right w:val="none" w:sz="0" w:space="0" w:color="auto"/>
          </w:divBdr>
        </w:div>
        <w:div w:id="1660571347">
          <w:marLeft w:val="640"/>
          <w:marRight w:val="0"/>
          <w:marTop w:val="0"/>
          <w:marBottom w:val="0"/>
          <w:divBdr>
            <w:top w:val="none" w:sz="0" w:space="0" w:color="auto"/>
            <w:left w:val="none" w:sz="0" w:space="0" w:color="auto"/>
            <w:bottom w:val="none" w:sz="0" w:space="0" w:color="auto"/>
            <w:right w:val="none" w:sz="0" w:space="0" w:color="auto"/>
          </w:divBdr>
        </w:div>
        <w:div w:id="256183666">
          <w:marLeft w:val="640"/>
          <w:marRight w:val="0"/>
          <w:marTop w:val="0"/>
          <w:marBottom w:val="0"/>
          <w:divBdr>
            <w:top w:val="none" w:sz="0" w:space="0" w:color="auto"/>
            <w:left w:val="none" w:sz="0" w:space="0" w:color="auto"/>
            <w:bottom w:val="none" w:sz="0" w:space="0" w:color="auto"/>
            <w:right w:val="none" w:sz="0" w:space="0" w:color="auto"/>
          </w:divBdr>
        </w:div>
        <w:div w:id="1212039092">
          <w:marLeft w:val="640"/>
          <w:marRight w:val="0"/>
          <w:marTop w:val="0"/>
          <w:marBottom w:val="0"/>
          <w:divBdr>
            <w:top w:val="none" w:sz="0" w:space="0" w:color="auto"/>
            <w:left w:val="none" w:sz="0" w:space="0" w:color="auto"/>
            <w:bottom w:val="none" w:sz="0" w:space="0" w:color="auto"/>
            <w:right w:val="none" w:sz="0" w:space="0" w:color="auto"/>
          </w:divBdr>
        </w:div>
        <w:div w:id="144512088">
          <w:marLeft w:val="640"/>
          <w:marRight w:val="0"/>
          <w:marTop w:val="0"/>
          <w:marBottom w:val="0"/>
          <w:divBdr>
            <w:top w:val="none" w:sz="0" w:space="0" w:color="auto"/>
            <w:left w:val="none" w:sz="0" w:space="0" w:color="auto"/>
            <w:bottom w:val="none" w:sz="0" w:space="0" w:color="auto"/>
            <w:right w:val="none" w:sz="0" w:space="0" w:color="auto"/>
          </w:divBdr>
        </w:div>
        <w:div w:id="204366231">
          <w:marLeft w:val="640"/>
          <w:marRight w:val="0"/>
          <w:marTop w:val="0"/>
          <w:marBottom w:val="0"/>
          <w:divBdr>
            <w:top w:val="none" w:sz="0" w:space="0" w:color="auto"/>
            <w:left w:val="none" w:sz="0" w:space="0" w:color="auto"/>
            <w:bottom w:val="none" w:sz="0" w:space="0" w:color="auto"/>
            <w:right w:val="none" w:sz="0" w:space="0" w:color="auto"/>
          </w:divBdr>
        </w:div>
        <w:div w:id="2124423181">
          <w:marLeft w:val="640"/>
          <w:marRight w:val="0"/>
          <w:marTop w:val="0"/>
          <w:marBottom w:val="0"/>
          <w:divBdr>
            <w:top w:val="none" w:sz="0" w:space="0" w:color="auto"/>
            <w:left w:val="none" w:sz="0" w:space="0" w:color="auto"/>
            <w:bottom w:val="none" w:sz="0" w:space="0" w:color="auto"/>
            <w:right w:val="none" w:sz="0" w:space="0" w:color="auto"/>
          </w:divBdr>
        </w:div>
        <w:div w:id="386337956">
          <w:marLeft w:val="640"/>
          <w:marRight w:val="0"/>
          <w:marTop w:val="0"/>
          <w:marBottom w:val="0"/>
          <w:divBdr>
            <w:top w:val="none" w:sz="0" w:space="0" w:color="auto"/>
            <w:left w:val="none" w:sz="0" w:space="0" w:color="auto"/>
            <w:bottom w:val="none" w:sz="0" w:space="0" w:color="auto"/>
            <w:right w:val="none" w:sz="0" w:space="0" w:color="auto"/>
          </w:divBdr>
        </w:div>
        <w:div w:id="1766918385">
          <w:marLeft w:val="640"/>
          <w:marRight w:val="0"/>
          <w:marTop w:val="0"/>
          <w:marBottom w:val="0"/>
          <w:divBdr>
            <w:top w:val="none" w:sz="0" w:space="0" w:color="auto"/>
            <w:left w:val="none" w:sz="0" w:space="0" w:color="auto"/>
            <w:bottom w:val="none" w:sz="0" w:space="0" w:color="auto"/>
            <w:right w:val="none" w:sz="0" w:space="0" w:color="auto"/>
          </w:divBdr>
        </w:div>
        <w:div w:id="202907318">
          <w:marLeft w:val="640"/>
          <w:marRight w:val="0"/>
          <w:marTop w:val="0"/>
          <w:marBottom w:val="0"/>
          <w:divBdr>
            <w:top w:val="none" w:sz="0" w:space="0" w:color="auto"/>
            <w:left w:val="none" w:sz="0" w:space="0" w:color="auto"/>
            <w:bottom w:val="none" w:sz="0" w:space="0" w:color="auto"/>
            <w:right w:val="none" w:sz="0" w:space="0" w:color="auto"/>
          </w:divBdr>
        </w:div>
        <w:div w:id="818158757">
          <w:marLeft w:val="640"/>
          <w:marRight w:val="0"/>
          <w:marTop w:val="0"/>
          <w:marBottom w:val="0"/>
          <w:divBdr>
            <w:top w:val="none" w:sz="0" w:space="0" w:color="auto"/>
            <w:left w:val="none" w:sz="0" w:space="0" w:color="auto"/>
            <w:bottom w:val="none" w:sz="0" w:space="0" w:color="auto"/>
            <w:right w:val="none" w:sz="0" w:space="0" w:color="auto"/>
          </w:divBdr>
        </w:div>
        <w:div w:id="1957442474">
          <w:marLeft w:val="640"/>
          <w:marRight w:val="0"/>
          <w:marTop w:val="0"/>
          <w:marBottom w:val="0"/>
          <w:divBdr>
            <w:top w:val="none" w:sz="0" w:space="0" w:color="auto"/>
            <w:left w:val="none" w:sz="0" w:space="0" w:color="auto"/>
            <w:bottom w:val="none" w:sz="0" w:space="0" w:color="auto"/>
            <w:right w:val="none" w:sz="0" w:space="0" w:color="auto"/>
          </w:divBdr>
        </w:div>
        <w:div w:id="355040781">
          <w:marLeft w:val="640"/>
          <w:marRight w:val="0"/>
          <w:marTop w:val="0"/>
          <w:marBottom w:val="0"/>
          <w:divBdr>
            <w:top w:val="none" w:sz="0" w:space="0" w:color="auto"/>
            <w:left w:val="none" w:sz="0" w:space="0" w:color="auto"/>
            <w:bottom w:val="none" w:sz="0" w:space="0" w:color="auto"/>
            <w:right w:val="none" w:sz="0" w:space="0" w:color="auto"/>
          </w:divBdr>
        </w:div>
        <w:div w:id="2015105974">
          <w:marLeft w:val="640"/>
          <w:marRight w:val="0"/>
          <w:marTop w:val="0"/>
          <w:marBottom w:val="0"/>
          <w:divBdr>
            <w:top w:val="none" w:sz="0" w:space="0" w:color="auto"/>
            <w:left w:val="none" w:sz="0" w:space="0" w:color="auto"/>
            <w:bottom w:val="none" w:sz="0" w:space="0" w:color="auto"/>
            <w:right w:val="none" w:sz="0" w:space="0" w:color="auto"/>
          </w:divBdr>
        </w:div>
        <w:div w:id="1251424292">
          <w:marLeft w:val="640"/>
          <w:marRight w:val="0"/>
          <w:marTop w:val="0"/>
          <w:marBottom w:val="0"/>
          <w:divBdr>
            <w:top w:val="none" w:sz="0" w:space="0" w:color="auto"/>
            <w:left w:val="none" w:sz="0" w:space="0" w:color="auto"/>
            <w:bottom w:val="none" w:sz="0" w:space="0" w:color="auto"/>
            <w:right w:val="none" w:sz="0" w:space="0" w:color="auto"/>
          </w:divBdr>
        </w:div>
        <w:div w:id="1520657432">
          <w:marLeft w:val="640"/>
          <w:marRight w:val="0"/>
          <w:marTop w:val="0"/>
          <w:marBottom w:val="0"/>
          <w:divBdr>
            <w:top w:val="none" w:sz="0" w:space="0" w:color="auto"/>
            <w:left w:val="none" w:sz="0" w:space="0" w:color="auto"/>
            <w:bottom w:val="none" w:sz="0" w:space="0" w:color="auto"/>
            <w:right w:val="none" w:sz="0" w:space="0" w:color="auto"/>
          </w:divBdr>
        </w:div>
        <w:div w:id="221718158">
          <w:marLeft w:val="640"/>
          <w:marRight w:val="0"/>
          <w:marTop w:val="0"/>
          <w:marBottom w:val="0"/>
          <w:divBdr>
            <w:top w:val="none" w:sz="0" w:space="0" w:color="auto"/>
            <w:left w:val="none" w:sz="0" w:space="0" w:color="auto"/>
            <w:bottom w:val="none" w:sz="0" w:space="0" w:color="auto"/>
            <w:right w:val="none" w:sz="0" w:space="0" w:color="auto"/>
          </w:divBdr>
        </w:div>
        <w:div w:id="752900463">
          <w:marLeft w:val="640"/>
          <w:marRight w:val="0"/>
          <w:marTop w:val="0"/>
          <w:marBottom w:val="0"/>
          <w:divBdr>
            <w:top w:val="none" w:sz="0" w:space="0" w:color="auto"/>
            <w:left w:val="none" w:sz="0" w:space="0" w:color="auto"/>
            <w:bottom w:val="none" w:sz="0" w:space="0" w:color="auto"/>
            <w:right w:val="none" w:sz="0" w:space="0" w:color="auto"/>
          </w:divBdr>
        </w:div>
        <w:div w:id="656691250">
          <w:marLeft w:val="640"/>
          <w:marRight w:val="0"/>
          <w:marTop w:val="0"/>
          <w:marBottom w:val="0"/>
          <w:divBdr>
            <w:top w:val="none" w:sz="0" w:space="0" w:color="auto"/>
            <w:left w:val="none" w:sz="0" w:space="0" w:color="auto"/>
            <w:bottom w:val="none" w:sz="0" w:space="0" w:color="auto"/>
            <w:right w:val="none" w:sz="0" w:space="0" w:color="auto"/>
          </w:divBdr>
        </w:div>
        <w:div w:id="887179704">
          <w:marLeft w:val="640"/>
          <w:marRight w:val="0"/>
          <w:marTop w:val="0"/>
          <w:marBottom w:val="0"/>
          <w:divBdr>
            <w:top w:val="none" w:sz="0" w:space="0" w:color="auto"/>
            <w:left w:val="none" w:sz="0" w:space="0" w:color="auto"/>
            <w:bottom w:val="none" w:sz="0" w:space="0" w:color="auto"/>
            <w:right w:val="none" w:sz="0" w:space="0" w:color="auto"/>
          </w:divBdr>
        </w:div>
        <w:div w:id="1136485288">
          <w:marLeft w:val="640"/>
          <w:marRight w:val="0"/>
          <w:marTop w:val="0"/>
          <w:marBottom w:val="0"/>
          <w:divBdr>
            <w:top w:val="none" w:sz="0" w:space="0" w:color="auto"/>
            <w:left w:val="none" w:sz="0" w:space="0" w:color="auto"/>
            <w:bottom w:val="none" w:sz="0" w:space="0" w:color="auto"/>
            <w:right w:val="none" w:sz="0" w:space="0" w:color="auto"/>
          </w:divBdr>
        </w:div>
        <w:div w:id="1044676451">
          <w:marLeft w:val="640"/>
          <w:marRight w:val="0"/>
          <w:marTop w:val="0"/>
          <w:marBottom w:val="0"/>
          <w:divBdr>
            <w:top w:val="none" w:sz="0" w:space="0" w:color="auto"/>
            <w:left w:val="none" w:sz="0" w:space="0" w:color="auto"/>
            <w:bottom w:val="none" w:sz="0" w:space="0" w:color="auto"/>
            <w:right w:val="none" w:sz="0" w:space="0" w:color="auto"/>
          </w:divBdr>
        </w:div>
        <w:div w:id="524249107">
          <w:marLeft w:val="640"/>
          <w:marRight w:val="0"/>
          <w:marTop w:val="0"/>
          <w:marBottom w:val="0"/>
          <w:divBdr>
            <w:top w:val="none" w:sz="0" w:space="0" w:color="auto"/>
            <w:left w:val="none" w:sz="0" w:space="0" w:color="auto"/>
            <w:bottom w:val="none" w:sz="0" w:space="0" w:color="auto"/>
            <w:right w:val="none" w:sz="0" w:space="0" w:color="auto"/>
          </w:divBdr>
        </w:div>
        <w:div w:id="1003049703">
          <w:marLeft w:val="640"/>
          <w:marRight w:val="0"/>
          <w:marTop w:val="0"/>
          <w:marBottom w:val="0"/>
          <w:divBdr>
            <w:top w:val="none" w:sz="0" w:space="0" w:color="auto"/>
            <w:left w:val="none" w:sz="0" w:space="0" w:color="auto"/>
            <w:bottom w:val="none" w:sz="0" w:space="0" w:color="auto"/>
            <w:right w:val="none" w:sz="0" w:space="0" w:color="auto"/>
          </w:divBdr>
        </w:div>
        <w:div w:id="2083748581">
          <w:marLeft w:val="640"/>
          <w:marRight w:val="0"/>
          <w:marTop w:val="0"/>
          <w:marBottom w:val="0"/>
          <w:divBdr>
            <w:top w:val="none" w:sz="0" w:space="0" w:color="auto"/>
            <w:left w:val="none" w:sz="0" w:space="0" w:color="auto"/>
            <w:bottom w:val="none" w:sz="0" w:space="0" w:color="auto"/>
            <w:right w:val="none" w:sz="0" w:space="0" w:color="auto"/>
          </w:divBdr>
        </w:div>
        <w:div w:id="1210875623">
          <w:marLeft w:val="640"/>
          <w:marRight w:val="0"/>
          <w:marTop w:val="0"/>
          <w:marBottom w:val="0"/>
          <w:divBdr>
            <w:top w:val="none" w:sz="0" w:space="0" w:color="auto"/>
            <w:left w:val="none" w:sz="0" w:space="0" w:color="auto"/>
            <w:bottom w:val="none" w:sz="0" w:space="0" w:color="auto"/>
            <w:right w:val="none" w:sz="0" w:space="0" w:color="auto"/>
          </w:divBdr>
        </w:div>
        <w:div w:id="477770667">
          <w:marLeft w:val="640"/>
          <w:marRight w:val="0"/>
          <w:marTop w:val="0"/>
          <w:marBottom w:val="0"/>
          <w:divBdr>
            <w:top w:val="none" w:sz="0" w:space="0" w:color="auto"/>
            <w:left w:val="none" w:sz="0" w:space="0" w:color="auto"/>
            <w:bottom w:val="none" w:sz="0" w:space="0" w:color="auto"/>
            <w:right w:val="none" w:sz="0" w:space="0" w:color="auto"/>
          </w:divBdr>
        </w:div>
        <w:div w:id="1229995380">
          <w:marLeft w:val="640"/>
          <w:marRight w:val="0"/>
          <w:marTop w:val="0"/>
          <w:marBottom w:val="0"/>
          <w:divBdr>
            <w:top w:val="none" w:sz="0" w:space="0" w:color="auto"/>
            <w:left w:val="none" w:sz="0" w:space="0" w:color="auto"/>
            <w:bottom w:val="none" w:sz="0" w:space="0" w:color="auto"/>
            <w:right w:val="none" w:sz="0" w:space="0" w:color="auto"/>
          </w:divBdr>
        </w:div>
        <w:div w:id="745883759">
          <w:marLeft w:val="640"/>
          <w:marRight w:val="0"/>
          <w:marTop w:val="0"/>
          <w:marBottom w:val="0"/>
          <w:divBdr>
            <w:top w:val="none" w:sz="0" w:space="0" w:color="auto"/>
            <w:left w:val="none" w:sz="0" w:space="0" w:color="auto"/>
            <w:bottom w:val="none" w:sz="0" w:space="0" w:color="auto"/>
            <w:right w:val="none" w:sz="0" w:space="0" w:color="auto"/>
          </w:divBdr>
        </w:div>
        <w:div w:id="1798647990">
          <w:marLeft w:val="640"/>
          <w:marRight w:val="0"/>
          <w:marTop w:val="0"/>
          <w:marBottom w:val="0"/>
          <w:divBdr>
            <w:top w:val="none" w:sz="0" w:space="0" w:color="auto"/>
            <w:left w:val="none" w:sz="0" w:space="0" w:color="auto"/>
            <w:bottom w:val="none" w:sz="0" w:space="0" w:color="auto"/>
            <w:right w:val="none" w:sz="0" w:space="0" w:color="auto"/>
          </w:divBdr>
        </w:div>
        <w:div w:id="1493107771">
          <w:marLeft w:val="640"/>
          <w:marRight w:val="0"/>
          <w:marTop w:val="0"/>
          <w:marBottom w:val="0"/>
          <w:divBdr>
            <w:top w:val="none" w:sz="0" w:space="0" w:color="auto"/>
            <w:left w:val="none" w:sz="0" w:space="0" w:color="auto"/>
            <w:bottom w:val="none" w:sz="0" w:space="0" w:color="auto"/>
            <w:right w:val="none" w:sz="0" w:space="0" w:color="auto"/>
          </w:divBdr>
        </w:div>
        <w:div w:id="1291013438">
          <w:marLeft w:val="640"/>
          <w:marRight w:val="0"/>
          <w:marTop w:val="0"/>
          <w:marBottom w:val="0"/>
          <w:divBdr>
            <w:top w:val="none" w:sz="0" w:space="0" w:color="auto"/>
            <w:left w:val="none" w:sz="0" w:space="0" w:color="auto"/>
            <w:bottom w:val="none" w:sz="0" w:space="0" w:color="auto"/>
            <w:right w:val="none" w:sz="0" w:space="0" w:color="auto"/>
          </w:divBdr>
        </w:div>
        <w:div w:id="1888107994">
          <w:marLeft w:val="640"/>
          <w:marRight w:val="0"/>
          <w:marTop w:val="0"/>
          <w:marBottom w:val="0"/>
          <w:divBdr>
            <w:top w:val="none" w:sz="0" w:space="0" w:color="auto"/>
            <w:left w:val="none" w:sz="0" w:space="0" w:color="auto"/>
            <w:bottom w:val="none" w:sz="0" w:space="0" w:color="auto"/>
            <w:right w:val="none" w:sz="0" w:space="0" w:color="auto"/>
          </w:divBdr>
        </w:div>
        <w:div w:id="2137219161">
          <w:marLeft w:val="640"/>
          <w:marRight w:val="0"/>
          <w:marTop w:val="0"/>
          <w:marBottom w:val="0"/>
          <w:divBdr>
            <w:top w:val="none" w:sz="0" w:space="0" w:color="auto"/>
            <w:left w:val="none" w:sz="0" w:space="0" w:color="auto"/>
            <w:bottom w:val="none" w:sz="0" w:space="0" w:color="auto"/>
            <w:right w:val="none" w:sz="0" w:space="0" w:color="auto"/>
          </w:divBdr>
        </w:div>
        <w:div w:id="1279069415">
          <w:marLeft w:val="640"/>
          <w:marRight w:val="0"/>
          <w:marTop w:val="0"/>
          <w:marBottom w:val="0"/>
          <w:divBdr>
            <w:top w:val="none" w:sz="0" w:space="0" w:color="auto"/>
            <w:left w:val="none" w:sz="0" w:space="0" w:color="auto"/>
            <w:bottom w:val="none" w:sz="0" w:space="0" w:color="auto"/>
            <w:right w:val="none" w:sz="0" w:space="0" w:color="auto"/>
          </w:divBdr>
        </w:div>
        <w:div w:id="38405753">
          <w:marLeft w:val="640"/>
          <w:marRight w:val="0"/>
          <w:marTop w:val="0"/>
          <w:marBottom w:val="0"/>
          <w:divBdr>
            <w:top w:val="none" w:sz="0" w:space="0" w:color="auto"/>
            <w:left w:val="none" w:sz="0" w:space="0" w:color="auto"/>
            <w:bottom w:val="none" w:sz="0" w:space="0" w:color="auto"/>
            <w:right w:val="none" w:sz="0" w:space="0" w:color="auto"/>
          </w:divBdr>
        </w:div>
        <w:div w:id="1717008166">
          <w:marLeft w:val="640"/>
          <w:marRight w:val="0"/>
          <w:marTop w:val="0"/>
          <w:marBottom w:val="0"/>
          <w:divBdr>
            <w:top w:val="none" w:sz="0" w:space="0" w:color="auto"/>
            <w:left w:val="none" w:sz="0" w:space="0" w:color="auto"/>
            <w:bottom w:val="none" w:sz="0" w:space="0" w:color="auto"/>
            <w:right w:val="none" w:sz="0" w:space="0" w:color="auto"/>
          </w:divBdr>
        </w:div>
        <w:div w:id="572937625">
          <w:marLeft w:val="640"/>
          <w:marRight w:val="0"/>
          <w:marTop w:val="0"/>
          <w:marBottom w:val="0"/>
          <w:divBdr>
            <w:top w:val="none" w:sz="0" w:space="0" w:color="auto"/>
            <w:left w:val="none" w:sz="0" w:space="0" w:color="auto"/>
            <w:bottom w:val="none" w:sz="0" w:space="0" w:color="auto"/>
            <w:right w:val="none" w:sz="0" w:space="0" w:color="auto"/>
          </w:divBdr>
        </w:div>
        <w:div w:id="1585870448">
          <w:marLeft w:val="640"/>
          <w:marRight w:val="0"/>
          <w:marTop w:val="0"/>
          <w:marBottom w:val="0"/>
          <w:divBdr>
            <w:top w:val="none" w:sz="0" w:space="0" w:color="auto"/>
            <w:left w:val="none" w:sz="0" w:space="0" w:color="auto"/>
            <w:bottom w:val="none" w:sz="0" w:space="0" w:color="auto"/>
            <w:right w:val="none" w:sz="0" w:space="0" w:color="auto"/>
          </w:divBdr>
        </w:div>
        <w:div w:id="1422750759">
          <w:marLeft w:val="640"/>
          <w:marRight w:val="0"/>
          <w:marTop w:val="0"/>
          <w:marBottom w:val="0"/>
          <w:divBdr>
            <w:top w:val="none" w:sz="0" w:space="0" w:color="auto"/>
            <w:left w:val="none" w:sz="0" w:space="0" w:color="auto"/>
            <w:bottom w:val="none" w:sz="0" w:space="0" w:color="auto"/>
            <w:right w:val="none" w:sz="0" w:space="0" w:color="auto"/>
          </w:divBdr>
        </w:div>
        <w:div w:id="931816542">
          <w:marLeft w:val="640"/>
          <w:marRight w:val="0"/>
          <w:marTop w:val="0"/>
          <w:marBottom w:val="0"/>
          <w:divBdr>
            <w:top w:val="none" w:sz="0" w:space="0" w:color="auto"/>
            <w:left w:val="none" w:sz="0" w:space="0" w:color="auto"/>
            <w:bottom w:val="none" w:sz="0" w:space="0" w:color="auto"/>
            <w:right w:val="none" w:sz="0" w:space="0" w:color="auto"/>
          </w:divBdr>
        </w:div>
        <w:div w:id="348023009">
          <w:marLeft w:val="640"/>
          <w:marRight w:val="0"/>
          <w:marTop w:val="0"/>
          <w:marBottom w:val="0"/>
          <w:divBdr>
            <w:top w:val="none" w:sz="0" w:space="0" w:color="auto"/>
            <w:left w:val="none" w:sz="0" w:space="0" w:color="auto"/>
            <w:bottom w:val="none" w:sz="0" w:space="0" w:color="auto"/>
            <w:right w:val="none" w:sz="0" w:space="0" w:color="auto"/>
          </w:divBdr>
        </w:div>
        <w:div w:id="929775426">
          <w:marLeft w:val="640"/>
          <w:marRight w:val="0"/>
          <w:marTop w:val="0"/>
          <w:marBottom w:val="0"/>
          <w:divBdr>
            <w:top w:val="none" w:sz="0" w:space="0" w:color="auto"/>
            <w:left w:val="none" w:sz="0" w:space="0" w:color="auto"/>
            <w:bottom w:val="none" w:sz="0" w:space="0" w:color="auto"/>
            <w:right w:val="none" w:sz="0" w:space="0" w:color="auto"/>
          </w:divBdr>
        </w:div>
        <w:div w:id="1460144217">
          <w:marLeft w:val="640"/>
          <w:marRight w:val="0"/>
          <w:marTop w:val="0"/>
          <w:marBottom w:val="0"/>
          <w:divBdr>
            <w:top w:val="none" w:sz="0" w:space="0" w:color="auto"/>
            <w:left w:val="none" w:sz="0" w:space="0" w:color="auto"/>
            <w:bottom w:val="none" w:sz="0" w:space="0" w:color="auto"/>
            <w:right w:val="none" w:sz="0" w:space="0" w:color="auto"/>
          </w:divBdr>
        </w:div>
        <w:div w:id="1501114158">
          <w:marLeft w:val="640"/>
          <w:marRight w:val="0"/>
          <w:marTop w:val="0"/>
          <w:marBottom w:val="0"/>
          <w:divBdr>
            <w:top w:val="none" w:sz="0" w:space="0" w:color="auto"/>
            <w:left w:val="none" w:sz="0" w:space="0" w:color="auto"/>
            <w:bottom w:val="none" w:sz="0" w:space="0" w:color="auto"/>
            <w:right w:val="none" w:sz="0" w:space="0" w:color="auto"/>
          </w:divBdr>
        </w:div>
        <w:div w:id="2125926880">
          <w:marLeft w:val="640"/>
          <w:marRight w:val="0"/>
          <w:marTop w:val="0"/>
          <w:marBottom w:val="0"/>
          <w:divBdr>
            <w:top w:val="none" w:sz="0" w:space="0" w:color="auto"/>
            <w:left w:val="none" w:sz="0" w:space="0" w:color="auto"/>
            <w:bottom w:val="none" w:sz="0" w:space="0" w:color="auto"/>
            <w:right w:val="none" w:sz="0" w:space="0" w:color="auto"/>
          </w:divBdr>
        </w:div>
      </w:divsChild>
    </w:div>
    <w:div w:id="1488593587">
      <w:bodyDiv w:val="1"/>
      <w:marLeft w:val="0"/>
      <w:marRight w:val="0"/>
      <w:marTop w:val="0"/>
      <w:marBottom w:val="0"/>
      <w:divBdr>
        <w:top w:val="none" w:sz="0" w:space="0" w:color="auto"/>
        <w:left w:val="none" w:sz="0" w:space="0" w:color="auto"/>
        <w:bottom w:val="none" w:sz="0" w:space="0" w:color="auto"/>
        <w:right w:val="none" w:sz="0" w:space="0" w:color="auto"/>
      </w:divBdr>
      <w:divsChild>
        <w:div w:id="2011255298">
          <w:marLeft w:val="640"/>
          <w:marRight w:val="0"/>
          <w:marTop w:val="0"/>
          <w:marBottom w:val="0"/>
          <w:divBdr>
            <w:top w:val="none" w:sz="0" w:space="0" w:color="auto"/>
            <w:left w:val="none" w:sz="0" w:space="0" w:color="auto"/>
            <w:bottom w:val="none" w:sz="0" w:space="0" w:color="auto"/>
            <w:right w:val="none" w:sz="0" w:space="0" w:color="auto"/>
          </w:divBdr>
        </w:div>
        <w:div w:id="1072628092">
          <w:marLeft w:val="640"/>
          <w:marRight w:val="0"/>
          <w:marTop w:val="0"/>
          <w:marBottom w:val="0"/>
          <w:divBdr>
            <w:top w:val="none" w:sz="0" w:space="0" w:color="auto"/>
            <w:left w:val="none" w:sz="0" w:space="0" w:color="auto"/>
            <w:bottom w:val="none" w:sz="0" w:space="0" w:color="auto"/>
            <w:right w:val="none" w:sz="0" w:space="0" w:color="auto"/>
          </w:divBdr>
        </w:div>
        <w:div w:id="1935283323">
          <w:marLeft w:val="640"/>
          <w:marRight w:val="0"/>
          <w:marTop w:val="0"/>
          <w:marBottom w:val="0"/>
          <w:divBdr>
            <w:top w:val="none" w:sz="0" w:space="0" w:color="auto"/>
            <w:left w:val="none" w:sz="0" w:space="0" w:color="auto"/>
            <w:bottom w:val="none" w:sz="0" w:space="0" w:color="auto"/>
            <w:right w:val="none" w:sz="0" w:space="0" w:color="auto"/>
          </w:divBdr>
        </w:div>
        <w:div w:id="1291519271">
          <w:marLeft w:val="640"/>
          <w:marRight w:val="0"/>
          <w:marTop w:val="0"/>
          <w:marBottom w:val="0"/>
          <w:divBdr>
            <w:top w:val="none" w:sz="0" w:space="0" w:color="auto"/>
            <w:left w:val="none" w:sz="0" w:space="0" w:color="auto"/>
            <w:bottom w:val="none" w:sz="0" w:space="0" w:color="auto"/>
            <w:right w:val="none" w:sz="0" w:space="0" w:color="auto"/>
          </w:divBdr>
        </w:div>
        <w:div w:id="1002320448">
          <w:marLeft w:val="640"/>
          <w:marRight w:val="0"/>
          <w:marTop w:val="0"/>
          <w:marBottom w:val="0"/>
          <w:divBdr>
            <w:top w:val="none" w:sz="0" w:space="0" w:color="auto"/>
            <w:left w:val="none" w:sz="0" w:space="0" w:color="auto"/>
            <w:bottom w:val="none" w:sz="0" w:space="0" w:color="auto"/>
            <w:right w:val="none" w:sz="0" w:space="0" w:color="auto"/>
          </w:divBdr>
        </w:div>
        <w:div w:id="1484278443">
          <w:marLeft w:val="640"/>
          <w:marRight w:val="0"/>
          <w:marTop w:val="0"/>
          <w:marBottom w:val="0"/>
          <w:divBdr>
            <w:top w:val="none" w:sz="0" w:space="0" w:color="auto"/>
            <w:left w:val="none" w:sz="0" w:space="0" w:color="auto"/>
            <w:bottom w:val="none" w:sz="0" w:space="0" w:color="auto"/>
            <w:right w:val="none" w:sz="0" w:space="0" w:color="auto"/>
          </w:divBdr>
        </w:div>
        <w:div w:id="401756204">
          <w:marLeft w:val="640"/>
          <w:marRight w:val="0"/>
          <w:marTop w:val="0"/>
          <w:marBottom w:val="0"/>
          <w:divBdr>
            <w:top w:val="none" w:sz="0" w:space="0" w:color="auto"/>
            <w:left w:val="none" w:sz="0" w:space="0" w:color="auto"/>
            <w:bottom w:val="none" w:sz="0" w:space="0" w:color="auto"/>
            <w:right w:val="none" w:sz="0" w:space="0" w:color="auto"/>
          </w:divBdr>
        </w:div>
        <w:div w:id="1443458989">
          <w:marLeft w:val="640"/>
          <w:marRight w:val="0"/>
          <w:marTop w:val="0"/>
          <w:marBottom w:val="0"/>
          <w:divBdr>
            <w:top w:val="none" w:sz="0" w:space="0" w:color="auto"/>
            <w:left w:val="none" w:sz="0" w:space="0" w:color="auto"/>
            <w:bottom w:val="none" w:sz="0" w:space="0" w:color="auto"/>
            <w:right w:val="none" w:sz="0" w:space="0" w:color="auto"/>
          </w:divBdr>
        </w:div>
        <w:div w:id="2079134450">
          <w:marLeft w:val="640"/>
          <w:marRight w:val="0"/>
          <w:marTop w:val="0"/>
          <w:marBottom w:val="0"/>
          <w:divBdr>
            <w:top w:val="none" w:sz="0" w:space="0" w:color="auto"/>
            <w:left w:val="none" w:sz="0" w:space="0" w:color="auto"/>
            <w:bottom w:val="none" w:sz="0" w:space="0" w:color="auto"/>
            <w:right w:val="none" w:sz="0" w:space="0" w:color="auto"/>
          </w:divBdr>
        </w:div>
        <w:div w:id="1263879579">
          <w:marLeft w:val="640"/>
          <w:marRight w:val="0"/>
          <w:marTop w:val="0"/>
          <w:marBottom w:val="0"/>
          <w:divBdr>
            <w:top w:val="none" w:sz="0" w:space="0" w:color="auto"/>
            <w:left w:val="none" w:sz="0" w:space="0" w:color="auto"/>
            <w:bottom w:val="none" w:sz="0" w:space="0" w:color="auto"/>
            <w:right w:val="none" w:sz="0" w:space="0" w:color="auto"/>
          </w:divBdr>
        </w:div>
        <w:div w:id="1661500755">
          <w:marLeft w:val="640"/>
          <w:marRight w:val="0"/>
          <w:marTop w:val="0"/>
          <w:marBottom w:val="0"/>
          <w:divBdr>
            <w:top w:val="none" w:sz="0" w:space="0" w:color="auto"/>
            <w:left w:val="none" w:sz="0" w:space="0" w:color="auto"/>
            <w:bottom w:val="none" w:sz="0" w:space="0" w:color="auto"/>
            <w:right w:val="none" w:sz="0" w:space="0" w:color="auto"/>
          </w:divBdr>
        </w:div>
        <w:div w:id="43332082">
          <w:marLeft w:val="640"/>
          <w:marRight w:val="0"/>
          <w:marTop w:val="0"/>
          <w:marBottom w:val="0"/>
          <w:divBdr>
            <w:top w:val="none" w:sz="0" w:space="0" w:color="auto"/>
            <w:left w:val="none" w:sz="0" w:space="0" w:color="auto"/>
            <w:bottom w:val="none" w:sz="0" w:space="0" w:color="auto"/>
            <w:right w:val="none" w:sz="0" w:space="0" w:color="auto"/>
          </w:divBdr>
        </w:div>
        <w:div w:id="949971383">
          <w:marLeft w:val="640"/>
          <w:marRight w:val="0"/>
          <w:marTop w:val="0"/>
          <w:marBottom w:val="0"/>
          <w:divBdr>
            <w:top w:val="none" w:sz="0" w:space="0" w:color="auto"/>
            <w:left w:val="none" w:sz="0" w:space="0" w:color="auto"/>
            <w:bottom w:val="none" w:sz="0" w:space="0" w:color="auto"/>
            <w:right w:val="none" w:sz="0" w:space="0" w:color="auto"/>
          </w:divBdr>
        </w:div>
        <w:div w:id="1089815539">
          <w:marLeft w:val="640"/>
          <w:marRight w:val="0"/>
          <w:marTop w:val="0"/>
          <w:marBottom w:val="0"/>
          <w:divBdr>
            <w:top w:val="none" w:sz="0" w:space="0" w:color="auto"/>
            <w:left w:val="none" w:sz="0" w:space="0" w:color="auto"/>
            <w:bottom w:val="none" w:sz="0" w:space="0" w:color="auto"/>
            <w:right w:val="none" w:sz="0" w:space="0" w:color="auto"/>
          </w:divBdr>
        </w:div>
        <w:div w:id="1316376282">
          <w:marLeft w:val="640"/>
          <w:marRight w:val="0"/>
          <w:marTop w:val="0"/>
          <w:marBottom w:val="0"/>
          <w:divBdr>
            <w:top w:val="none" w:sz="0" w:space="0" w:color="auto"/>
            <w:left w:val="none" w:sz="0" w:space="0" w:color="auto"/>
            <w:bottom w:val="none" w:sz="0" w:space="0" w:color="auto"/>
            <w:right w:val="none" w:sz="0" w:space="0" w:color="auto"/>
          </w:divBdr>
        </w:div>
        <w:div w:id="496190017">
          <w:marLeft w:val="640"/>
          <w:marRight w:val="0"/>
          <w:marTop w:val="0"/>
          <w:marBottom w:val="0"/>
          <w:divBdr>
            <w:top w:val="none" w:sz="0" w:space="0" w:color="auto"/>
            <w:left w:val="none" w:sz="0" w:space="0" w:color="auto"/>
            <w:bottom w:val="none" w:sz="0" w:space="0" w:color="auto"/>
            <w:right w:val="none" w:sz="0" w:space="0" w:color="auto"/>
          </w:divBdr>
        </w:div>
        <w:div w:id="1225066406">
          <w:marLeft w:val="640"/>
          <w:marRight w:val="0"/>
          <w:marTop w:val="0"/>
          <w:marBottom w:val="0"/>
          <w:divBdr>
            <w:top w:val="none" w:sz="0" w:space="0" w:color="auto"/>
            <w:left w:val="none" w:sz="0" w:space="0" w:color="auto"/>
            <w:bottom w:val="none" w:sz="0" w:space="0" w:color="auto"/>
            <w:right w:val="none" w:sz="0" w:space="0" w:color="auto"/>
          </w:divBdr>
        </w:div>
        <w:div w:id="142353855">
          <w:marLeft w:val="640"/>
          <w:marRight w:val="0"/>
          <w:marTop w:val="0"/>
          <w:marBottom w:val="0"/>
          <w:divBdr>
            <w:top w:val="none" w:sz="0" w:space="0" w:color="auto"/>
            <w:left w:val="none" w:sz="0" w:space="0" w:color="auto"/>
            <w:bottom w:val="none" w:sz="0" w:space="0" w:color="auto"/>
            <w:right w:val="none" w:sz="0" w:space="0" w:color="auto"/>
          </w:divBdr>
        </w:div>
        <w:div w:id="620259465">
          <w:marLeft w:val="640"/>
          <w:marRight w:val="0"/>
          <w:marTop w:val="0"/>
          <w:marBottom w:val="0"/>
          <w:divBdr>
            <w:top w:val="none" w:sz="0" w:space="0" w:color="auto"/>
            <w:left w:val="none" w:sz="0" w:space="0" w:color="auto"/>
            <w:bottom w:val="none" w:sz="0" w:space="0" w:color="auto"/>
            <w:right w:val="none" w:sz="0" w:space="0" w:color="auto"/>
          </w:divBdr>
        </w:div>
        <w:div w:id="2061513211">
          <w:marLeft w:val="640"/>
          <w:marRight w:val="0"/>
          <w:marTop w:val="0"/>
          <w:marBottom w:val="0"/>
          <w:divBdr>
            <w:top w:val="none" w:sz="0" w:space="0" w:color="auto"/>
            <w:left w:val="none" w:sz="0" w:space="0" w:color="auto"/>
            <w:bottom w:val="none" w:sz="0" w:space="0" w:color="auto"/>
            <w:right w:val="none" w:sz="0" w:space="0" w:color="auto"/>
          </w:divBdr>
        </w:div>
        <w:div w:id="1882980934">
          <w:marLeft w:val="640"/>
          <w:marRight w:val="0"/>
          <w:marTop w:val="0"/>
          <w:marBottom w:val="0"/>
          <w:divBdr>
            <w:top w:val="none" w:sz="0" w:space="0" w:color="auto"/>
            <w:left w:val="none" w:sz="0" w:space="0" w:color="auto"/>
            <w:bottom w:val="none" w:sz="0" w:space="0" w:color="auto"/>
            <w:right w:val="none" w:sz="0" w:space="0" w:color="auto"/>
          </w:divBdr>
        </w:div>
        <w:div w:id="1049183920">
          <w:marLeft w:val="640"/>
          <w:marRight w:val="0"/>
          <w:marTop w:val="0"/>
          <w:marBottom w:val="0"/>
          <w:divBdr>
            <w:top w:val="none" w:sz="0" w:space="0" w:color="auto"/>
            <w:left w:val="none" w:sz="0" w:space="0" w:color="auto"/>
            <w:bottom w:val="none" w:sz="0" w:space="0" w:color="auto"/>
            <w:right w:val="none" w:sz="0" w:space="0" w:color="auto"/>
          </w:divBdr>
        </w:div>
        <w:div w:id="1890872213">
          <w:marLeft w:val="640"/>
          <w:marRight w:val="0"/>
          <w:marTop w:val="0"/>
          <w:marBottom w:val="0"/>
          <w:divBdr>
            <w:top w:val="none" w:sz="0" w:space="0" w:color="auto"/>
            <w:left w:val="none" w:sz="0" w:space="0" w:color="auto"/>
            <w:bottom w:val="none" w:sz="0" w:space="0" w:color="auto"/>
            <w:right w:val="none" w:sz="0" w:space="0" w:color="auto"/>
          </w:divBdr>
        </w:div>
        <w:div w:id="1560090193">
          <w:marLeft w:val="640"/>
          <w:marRight w:val="0"/>
          <w:marTop w:val="0"/>
          <w:marBottom w:val="0"/>
          <w:divBdr>
            <w:top w:val="none" w:sz="0" w:space="0" w:color="auto"/>
            <w:left w:val="none" w:sz="0" w:space="0" w:color="auto"/>
            <w:bottom w:val="none" w:sz="0" w:space="0" w:color="auto"/>
            <w:right w:val="none" w:sz="0" w:space="0" w:color="auto"/>
          </w:divBdr>
        </w:div>
        <w:div w:id="811409367">
          <w:marLeft w:val="640"/>
          <w:marRight w:val="0"/>
          <w:marTop w:val="0"/>
          <w:marBottom w:val="0"/>
          <w:divBdr>
            <w:top w:val="none" w:sz="0" w:space="0" w:color="auto"/>
            <w:left w:val="none" w:sz="0" w:space="0" w:color="auto"/>
            <w:bottom w:val="none" w:sz="0" w:space="0" w:color="auto"/>
            <w:right w:val="none" w:sz="0" w:space="0" w:color="auto"/>
          </w:divBdr>
        </w:div>
        <w:div w:id="2123067860">
          <w:marLeft w:val="640"/>
          <w:marRight w:val="0"/>
          <w:marTop w:val="0"/>
          <w:marBottom w:val="0"/>
          <w:divBdr>
            <w:top w:val="none" w:sz="0" w:space="0" w:color="auto"/>
            <w:left w:val="none" w:sz="0" w:space="0" w:color="auto"/>
            <w:bottom w:val="none" w:sz="0" w:space="0" w:color="auto"/>
            <w:right w:val="none" w:sz="0" w:space="0" w:color="auto"/>
          </w:divBdr>
        </w:div>
        <w:div w:id="2098401304">
          <w:marLeft w:val="640"/>
          <w:marRight w:val="0"/>
          <w:marTop w:val="0"/>
          <w:marBottom w:val="0"/>
          <w:divBdr>
            <w:top w:val="none" w:sz="0" w:space="0" w:color="auto"/>
            <w:left w:val="none" w:sz="0" w:space="0" w:color="auto"/>
            <w:bottom w:val="none" w:sz="0" w:space="0" w:color="auto"/>
            <w:right w:val="none" w:sz="0" w:space="0" w:color="auto"/>
          </w:divBdr>
        </w:div>
        <w:div w:id="2006976252">
          <w:marLeft w:val="640"/>
          <w:marRight w:val="0"/>
          <w:marTop w:val="0"/>
          <w:marBottom w:val="0"/>
          <w:divBdr>
            <w:top w:val="none" w:sz="0" w:space="0" w:color="auto"/>
            <w:left w:val="none" w:sz="0" w:space="0" w:color="auto"/>
            <w:bottom w:val="none" w:sz="0" w:space="0" w:color="auto"/>
            <w:right w:val="none" w:sz="0" w:space="0" w:color="auto"/>
          </w:divBdr>
        </w:div>
        <w:div w:id="61028907">
          <w:marLeft w:val="640"/>
          <w:marRight w:val="0"/>
          <w:marTop w:val="0"/>
          <w:marBottom w:val="0"/>
          <w:divBdr>
            <w:top w:val="none" w:sz="0" w:space="0" w:color="auto"/>
            <w:left w:val="none" w:sz="0" w:space="0" w:color="auto"/>
            <w:bottom w:val="none" w:sz="0" w:space="0" w:color="auto"/>
            <w:right w:val="none" w:sz="0" w:space="0" w:color="auto"/>
          </w:divBdr>
        </w:div>
        <w:div w:id="408888898">
          <w:marLeft w:val="640"/>
          <w:marRight w:val="0"/>
          <w:marTop w:val="0"/>
          <w:marBottom w:val="0"/>
          <w:divBdr>
            <w:top w:val="none" w:sz="0" w:space="0" w:color="auto"/>
            <w:left w:val="none" w:sz="0" w:space="0" w:color="auto"/>
            <w:bottom w:val="none" w:sz="0" w:space="0" w:color="auto"/>
            <w:right w:val="none" w:sz="0" w:space="0" w:color="auto"/>
          </w:divBdr>
        </w:div>
        <w:div w:id="888302285">
          <w:marLeft w:val="640"/>
          <w:marRight w:val="0"/>
          <w:marTop w:val="0"/>
          <w:marBottom w:val="0"/>
          <w:divBdr>
            <w:top w:val="none" w:sz="0" w:space="0" w:color="auto"/>
            <w:left w:val="none" w:sz="0" w:space="0" w:color="auto"/>
            <w:bottom w:val="none" w:sz="0" w:space="0" w:color="auto"/>
            <w:right w:val="none" w:sz="0" w:space="0" w:color="auto"/>
          </w:divBdr>
        </w:div>
        <w:div w:id="1487430266">
          <w:marLeft w:val="640"/>
          <w:marRight w:val="0"/>
          <w:marTop w:val="0"/>
          <w:marBottom w:val="0"/>
          <w:divBdr>
            <w:top w:val="none" w:sz="0" w:space="0" w:color="auto"/>
            <w:left w:val="none" w:sz="0" w:space="0" w:color="auto"/>
            <w:bottom w:val="none" w:sz="0" w:space="0" w:color="auto"/>
            <w:right w:val="none" w:sz="0" w:space="0" w:color="auto"/>
          </w:divBdr>
        </w:div>
        <w:div w:id="2146702837">
          <w:marLeft w:val="640"/>
          <w:marRight w:val="0"/>
          <w:marTop w:val="0"/>
          <w:marBottom w:val="0"/>
          <w:divBdr>
            <w:top w:val="none" w:sz="0" w:space="0" w:color="auto"/>
            <w:left w:val="none" w:sz="0" w:space="0" w:color="auto"/>
            <w:bottom w:val="none" w:sz="0" w:space="0" w:color="auto"/>
            <w:right w:val="none" w:sz="0" w:space="0" w:color="auto"/>
          </w:divBdr>
        </w:div>
        <w:div w:id="1865050233">
          <w:marLeft w:val="640"/>
          <w:marRight w:val="0"/>
          <w:marTop w:val="0"/>
          <w:marBottom w:val="0"/>
          <w:divBdr>
            <w:top w:val="none" w:sz="0" w:space="0" w:color="auto"/>
            <w:left w:val="none" w:sz="0" w:space="0" w:color="auto"/>
            <w:bottom w:val="none" w:sz="0" w:space="0" w:color="auto"/>
            <w:right w:val="none" w:sz="0" w:space="0" w:color="auto"/>
          </w:divBdr>
        </w:div>
        <w:div w:id="458688865">
          <w:marLeft w:val="640"/>
          <w:marRight w:val="0"/>
          <w:marTop w:val="0"/>
          <w:marBottom w:val="0"/>
          <w:divBdr>
            <w:top w:val="none" w:sz="0" w:space="0" w:color="auto"/>
            <w:left w:val="none" w:sz="0" w:space="0" w:color="auto"/>
            <w:bottom w:val="none" w:sz="0" w:space="0" w:color="auto"/>
            <w:right w:val="none" w:sz="0" w:space="0" w:color="auto"/>
          </w:divBdr>
        </w:div>
        <w:div w:id="1522086330">
          <w:marLeft w:val="640"/>
          <w:marRight w:val="0"/>
          <w:marTop w:val="0"/>
          <w:marBottom w:val="0"/>
          <w:divBdr>
            <w:top w:val="none" w:sz="0" w:space="0" w:color="auto"/>
            <w:left w:val="none" w:sz="0" w:space="0" w:color="auto"/>
            <w:bottom w:val="none" w:sz="0" w:space="0" w:color="auto"/>
            <w:right w:val="none" w:sz="0" w:space="0" w:color="auto"/>
          </w:divBdr>
        </w:div>
        <w:div w:id="1294023262">
          <w:marLeft w:val="640"/>
          <w:marRight w:val="0"/>
          <w:marTop w:val="0"/>
          <w:marBottom w:val="0"/>
          <w:divBdr>
            <w:top w:val="none" w:sz="0" w:space="0" w:color="auto"/>
            <w:left w:val="none" w:sz="0" w:space="0" w:color="auto"/>
            <w:bottom w:val="none" w:sz="0" w:space="0" w:color="auto"/>
            <w:right w:val="none" w:sz="0" w:space="0" w:color="auto"/>
          </w:divBdr>
        </w:div>
        <w:div w:id="873343687">
          <w:marLeft w:val="640"/>
          <w:marRight w:val="0"/>
          <w:marTop w:val="0"/>
          <w:marBottom w:val="0"/>
          <w:divBdr>
            <w:top w:val="none" w:sz="0" w:space="0" w:color="auto"/>
            <w:left w:val="none" w:sz="0" w:space="0" w:color="auto"/>
            <w:bottom w:val="none" w:sz="0" w:space="0" w:color="auto"/>
            <w:right w:val="none" w:sz="0" w:space="0" w:color="auto"/>
          </w:divBdr>
        </w:div>
        <w:div w:id="928124180">
          <w:marLeft w:val="640"/>
          <w:marRight w:val="0"/>
          <w:marTop w:val="0"/>
          <w:marBottom w:val="0"/>
          <w:divBdr>
            <w:top w:val="none" w:sz="0" w:space="0" w:color="auto"/>
            <w:left w:val="none" w:sz="0" w:space="0" w:color="auto"/>
            <w:bottom w:val="none" w:sz="0" w:space="0" w:color="auto"/>
            <w:right w:val="none" w:sz="0" w:space="0" w:color="auto"/>
          </w:divBdr>
        </w:div>
        <w:div w:id="1137257303">
          <w:marLeft w:val="640"/>
          <w:marRight w:val="0"/>
          <w:marTop w:val="0"/>
          <w:marBottom w:val="0"/>
          <w:divBdr>
            <w:top w:val="none" w:sz="0" w:space="0" w:color="auto"/>
            <w:left w:val="none" w:sz="0" w:space="0" w:color="auto"/>
            <w:bottom w:val="none" w:sz="0" w:space="0" w:color="auto"/>
            <w:right w:val="none" w:sz="0" w:space="0" w:color="auto"/>
          </w:divBdr>
        </w:div>
        <w:div w:id="1288463933">
          <w:marLeft w:val="640"/>
          <w:marRight w:val="0"/>
          <w:marTop w:val="0"/>
          <w:marBottom w:val="0"/>
          <w:divBdr>
            <w:top w:val="none" w:sz="0" w:space="0" w:color="auto"/>
            <w:left w:val="none" w:sz="0" w:space="0" w:color="auto"/>
            <w:bottom w:val="none" w:sz="0" w:space="0" w:color="auto"/>
            <w:right w:val="none" w:sz="0" w:space="0" w:color="auto"/>
          </w:divBdr>
        </w:div>
        <w:div w:id="1601373270">
          <w:marLeft w:val="640"/>
          <w:marRight w:val="0"/>
          <w:marTop w:val="0"/>
          <w:marBottom w:val="0"/>
          <w:divBdr>
            <w:top w:val="none" w:sz="0" w:space="0" w:color="auto"/>
            <w:left w:val="none" w:sz="0" w:space="0" w:color="auto"/>
            <w:bottom w:val="none" w:sz="0" w:space="0" w:color="auto"/>
            <w:right w:val="none" w:sz="0" w:space="0" w:color="auto"/>
          </w:divBdr>
        </w:div>
        <w:div w:id="1774782686">
          <w:marLeft w:val="640"/>
          <w:marRight w:val="0"/>
          <w:marTop w:val="0"/>
          <w:marBottom w:val="0"/>
          <w:divBdr>
            <w:top w:val="none" w:sz="0" w:space="0" w:color="auto"/>
            <w:left w:val="none" w:sz="0" w:space="0" w:color="auto"/>
            <w:bottom w:val="none" w:sz="0" w:space="0" w:color="auto"/>
            <w:right w:val="none" w:sz="0" w:space="0" w:color="auto"/>
          </w:divBdr>
        </w:div>
        <w:div w:id="849099345">
          <w:marLeft w:val="640"/>
          <w:marRight w:val="0"/>
          <w:marTop w:val="0"/>
          <w:marBottom w:val="0"/>
          <w:divBdr>
            <w:top w:val="none" w:sz="0" w:space="0" w:color="auto"/>
            <w:left w:val="none" w:sz="0" w:space="0" w:color="auto"/>
            <w:bottom w:val="none" w:sz="0" w:space="0" w:color="auto"/>
            <w:right w:val="none" w:sz="0" w:space="0" w:color="auto"/>
          </w:divBdr>
        </w:div>
        <w:div w:id="1083139590">
          <w:marLeft w:val="640"/>
          <w:marRight w:val="0"/>
          <w:marTop w:val="0"/>
          <w:marBottom w:val="0"/>
          <w:divBdr>
            <w:top w:val="none" w:sz="0" w:space="0" w:color="auto"/>
            <w:left w:val="none" w:sz="0" w:space="0" w:color="auto"/>
            <w:bottom w:val="none" w:sz="0" w:space="0" w:color="auto"/>
            <w:right w:val="none" w:sz="0" w:space="0" w:color="auto"/>
          </w:divBdr>
        </w:div>
        <w:div w:id="730423614">
          <w:marLeft w:val="640"/>
          <w:marRight w:val="0"/>
          <w:marTop w:val="0"/>
          <w:marBottom w:val="0"/>
          <w:divBdr>
            <w:top w:val="none" w:sz="0" w:space="0" w:color="auto"/>
            <w:left w:val="none" w:sz="0" w:space="0" w:color="auto"/>
            <w:bottom w:val="none" w:sz="0" w:space="0" w:color="auto"/>
            <w:right w:val="none" w:sz="0" w:space="0" w:color="auto"/>
          </w:divBdr>
        </w:div>
        <w:div w:id="829171494">
          <w:marLeft w:val="640"/>
          <w:marRight w:val="0"/>
          <w:marTop w:val="0"/>
          <w:marBottom w:val="0"/>
          <w:divBdr>
            <w:top w:val="none" w:sz="0" w:space="0" w:color="auto"/>
            <w:left w:val="none" w:sz="0" w:space="0" w:color="auto"/>
            <w:bottom w:val="none" w:sz="0" w:space="0" w:color="auto"/>
            <w:right w:val="none" w:sz="0" w:space="0" w:color="auto"/>
          </w:divBdr>
        </w:div>
        <w:div w:id="1940603345">
          <w:marLeft w:val="640"/>
          <w:marRight w:val="0"/>
          <w:marTop w:val="0"/>
          <w:marBottom w:val="0"/>
          <w:divBdr>
            <w:top w:val="none" w:sz="0" w:space="0" w:color="auto"/>
            <w:left w:val="none" w:sz="0" w:space="0" w:color="auto"/>
            <w:bottom w:val="none" w:sz="0" w:space="0" w:color="auto"/>
            <w:right w:val="none" w:sz="0" w:space="0" w:color="auto"/>
          </w:divBdr>
        </w:div>
        <w:div w:id="338848777">
          <w:marLeft w:val="640"/>
          <w:marRight w:val="0"/>
          <w:marTop w:val="0"/>
          <w:marBottom w:val="0"/>
          <w:divBdr>
            <w:top w:val="none" w:sz="0" w:space="0" w:color="auto"/>
            <w:left w:val="none" w:sz="0" w:space="0" w:color="auto"/>
            <w:bottom w:val="none" w:sz="0" w:space="0" w:color="auto"/>
            <w:right w:val="none" w:sz="0" w:space="0" w:color="auto"/>
          </w:divBdr>
        </w:div>
        <w:div w:id="1288320807">
          <w:marLeft w:val="640"/>
          <w:marRight w:val="0"/>
          <w:marTop w:val="0"/>
          <w:marBottom w:val="0"/>
          <w:divBdr>
            <w:top w:val="none" w:sz="0" w:space="0" w:color="auto"/>
            <w:left w:val="none" w:sz="0" w:space="0" w:color="auto"/>
            <w:bottom w:val="none" w:sz="0" w:space="0" w:color="auto"/>
            <w:right w:val="none" w:sz="0" w:space="0" w:color="auto"/>
          </w:divBdr>
        </w:div>
        <w:div w:id="1635137493">
          <w:marLeft w:val="640"/>
          <w:marRight w:val="0"/>
          <w:marTop w:val="0"/>
          <w:marBottom w:val="0"/>
          <w:divBdr>
            <w:top w:val="none" w:sz="0" w:space="0" w:color="auto"/>
            <w:left w:val="none" w:sz="0" w:space="0" w:color="auto"/>
            <w:bottom w:val="none" w:sz="0" w:space="0" w:color="auto"/>
            <w:right w:val="none" w:sz="0" w:space="0" w:color="auto"/>
          </w:divBdr>
        </w:div>
        <w:div w:id="273564392">
          <w:marLeft w:val="640"/>
          <w:marRight w:val="0"/>
          <w:marTop w:val="0"/>
          <w:marBottom w:val="0"/>
          <w:divBdr>
            <w:top w:val="none" w:sz="0" w:space="0" w:color="auto"/>
            <w:left w:val="none" w:sz="0" w:space="0" w:color="auto"/>
            <w:bottom w:val="none" w:sz="0" w:space="0" w:color="auto"/>
            <w:right w:val="none" w:sz="0" w:space="0" w:color="auto"/>
          </w:divBdr>
        </w:div>
        <w:div w:id="1414887045">
          <w:marLeft w:val="640"/>
          <w:marRight w:val="0"/>
          <w:marTop w:val="0"/>
          <w:marBottom w:val="0"/>
          <w:divBdr>
            <w:top w:val="none" w:sz="0" w:space="0" w:color="auto"/>
            <w:left w:val="none" w:sz="0" w:space="0" w:color="auto"/>
            <w:bottom w:val="none" w:sz="0" w:space="0" w:color="auto"/>
            <w:right w:val="none" w:sz="0" w:space="0" w:color="auto"/>
          </w:divBdr>
        </w:div>
        <w:div w:id="1776362468">
          <w:marLeft w:val="640"/>
          <w:marRight w:val="0"/>
          <w:marTop w:val="0"/>
          <w:marBottom w:val="0"/>
          <w:divBdr>
            <w:top w:val="none" w:sz="0" w:space="0" w:color="auto"/>
            <w:left w:val="none" w:sz="0" w:space="0" w:color="auto"/>
            <w:bottom w:val="none" w:sz="0" w:space="0" w:color="auto"/>
            <w:right w:val="none" w:sz="0" w:space="0" w:color="auto"/>
          </w:divBdr>
        </w:div>
        <w:div w:id="2056001310">
          <w:marLeft w:val="640"/>
          <w:marRight w:val="0"/>
          <w:marTop w:val="0"/>
          <w:marBottom w:val="0"/>
          <w:divBdr>
            <w:top w:val="none" w:sz="0" w:space="0" w:color="auto"/>
            <w:left w:val="none" w:sz="0" w:space="0" w:color="auto"/>
            <w:bottom w:val="none" w:sz="0" w:space="0" w:color="auto"/>
            <w:right w:val="none" w:sz="0" w:space="0" w:color="auto"/>
          </w:divBdr>
        </w:div>
        <w:div w:id="1661619153">
          <w:marLeft w:val="640"/>
          <w:marRight w:val="0"/>
          <w:marTop w:val="0"/>
          <w:marBottom w:val="0"/>
          <w:divBdr>
            <w:top w:val="none" w:sz="0" w:space="0" w:color="auto"/>
            <w:left w:val="none" w:sz="0" w:space="0" w:color="auto"/>
            <w:bottom w:val="none" w:sz="0" w:space="0" w:color="auto"/>
            <w:right w:val="none" w:sz="0" w:space="0" w:color="auto"/>
          </w:divBdr>
        </w:div>
        <w:div w:id="696613698">
          <w:marLeft w:val="640"/>
          <w:marRight w:val="0"/>
          <w:marTop w:val="0"/>
          <w:marBottom w:val="0"/>
          <w:divBdr>
            <w:top w:val="none" w:sz="0" w:space="0" w:color="auto"/>
            <w:left w:val="none" w:sz="0" w:space="0" w:color="auto"/>
            <w:bottom w:val="none" w:sz="0" w:space="0" w:color="auto"/>
            <w:right w:val="none" w:sz="0" w:space="0" w:color="auto"/>
          </w:divBdr>
        </w:div>
        <w:div w:id="1212307421">
          <w:marLeft w:val="640"/>
          <w:marRight w:val="0"/>
          <w:marTop w:val="0"/>
          <w:marBottom w:val="0"/>
          <w:divBdr>
            <w:top w:val="none" w:sz="0" w:space="0" w:color="auto"/>
            <w:left w:val="none" w:sz="0" w:space="0" w:color="auto"/>
            <w:bottom w:val="none" w:sz="0" w:space="0" w:color="auto"/>
            <w:right w:val="none" w:sz="0" w:space="0" w:color="auto"/>
          </w:divBdr>
        </w:div>
        <w:div w:id="1484007027">
          <w:marLeft w:val="640"/>
          <w:marRight w:val="0"/>
          <w:marTop w:val="0"/>
          <w:marBottom w:val="0"/>
          <w:divBdr>
            <w:top w:val="none" w:sz="0" w:space="0" w:color="auto"/>
            <w:left w:val="none" w:sz="0" w:space="0" w:color="auto"/>
            <w:bottom w:val="none" w:sz="0" w:space="0" w:color="auto"/>
            <w:right w:val="none" w:sz="0" w:space="0" w:color="auto"/>
          </w:divBdr>
        </w:div>
        <w:div w:id="664627052">
          <w:marLeft w:val="640"/>
          <w:marRight w:val="0"/>
          <w:marTop w:val="0"/>
          <w:marBottom w:val="0"/>
          <w:divBdr>
            <w:top w:val="none" w:sz="0" w:space="0" w:color="auto"/>
            <w:left w:val="none" w:sz="0" w:space="0" w:color="auto"/>
            <w:bottom w:val="none" w:sz="0" w:space="0" w:color="auto"/>
            <w:right w:val="none" w:sz="0" w:space="0" w:color="auto"/>
          </w:divBdr>
        </w:div>
        <w:div w:id="1163159598">
          <w:marLeft w:val="640"/>
          <w:marRight w:val="0"/>
          <w:marTop w:val="0"/>
          <w:marBottom w:val="0"/>
          <w:divBdr>
            <w:top w:val="none" w:sz="0" w:space="0" w:color="auto"/>
            <w:left w:val="none" w:sz="0" w:space="0" w:color="auto"/>
            <w:bottom w:val="none" w:sz="0" w:space="0" w:color="auto"/>
            <w:right w:val="none" w:sz="0" w:space="0" w:color="auto"/>
          </w:divBdr>
        </w:div>
        <w:div w:id="1611162654">
          <w:marLeft w:val="640"/>
          <w:marRight w:val="0"/>
          <w:marTop w:val="0"/>
          <w:marBottom w:val="0"/>
          <w:divBdr>
            <w:top w:val="none" w:sz="0" w:space="0" w:color="auto"/>
            <w:left w:val="none" w:sz="0" w:space="0" w:color="auto"/>
            <w:bottom w:val="none" w:sz="0" w:space="0" w:color="auto"/>
            <w:right w:val="none" w:sz="0" w:space="0" w:color="auto"/>
          </w:divBdr>
        </w:div>
        <w:div w:id="142626320">
          <w:marLeft w:val="640"/>
          <w:marRight w:val="0"/>
          <w:marTop w:val="0"/>
          <w:marBottom w:val="0"/>
          <w:divBdr>
            <w:top w:val="none" w:sz="0" w:space="0" w:color="auto"/>
            <w:left w:val="none" w:sz="0" w:space="0" w:color="auto"/>
            <w:bottom w:val="none" w:sz="0" w:space="0" w:color="auto"/>
            <w:right w:val="none" w:sz="0" w:space="0" w:color="auto"/>
          </w:divBdr>
        </w:div>
        <w:div w:id="1209492706">
          <w:marLeft w:val="640"/>
          <w:marRight w:val="0"/>
          <w:marTop w:val="0"/>
          <w:marBottom w:val="0"/>
          <w:divBdr>
            <w:top w:val="none" w:sz="0" w:space="0" w:color="auto"/>
            <w:left w:val="none" w:sz="0" w:space="0" w:color="auto"/>
            <w:bottom w:val="none" w:sz="0" w:space="0" w:color="auto"/>
            <w:right w:val="none" w:sz="0" w:space="0" w:color="auto"/>
          </w:divBdr>
        </w:div>
        <w:div w:id="1176071149">
          <w:marLeft w:val="640"/>
          <w:marRight w:val="0"/>
          <w:marTop w:val="0"/>
          <w:marBottom w:val="0"/>
          <w:divBdr>
            <w:top w:val="none" w:sz="0" w:space="0" w:color="auto"/>
            <w:left w:val="none" w:sz="0" w:space="0" w:color="auto"/>
            <w:bottom w:val="none" w:sz="0" w:space="0" w:color="auto"/>
            <w:right w:val="none" w:sz="0" w:space="0" w:color="auto"/>
          </w:divBdr>
        </w:div>
        <w:div w:id="306788492">
          <w:marLeft w:val="640"/>
          <w:marRight w:val="0"/>
          <w:marTop w:val="0"/>
          <w:marBottom w:val="0"/>
          <w:divBdr>
            <w:top w:val="none" w:sz="0" w:space="0" w:color="auto"/>
            <w:left w:val="none" w:sz="0" w:space="0" w:color="auto"/>
            <w:bottom w:val="none" w:sz="0" w:space="0" w:color="auto"/>
            <w:right w:val="none" w:sz="0" w:space="0" w:color="auto"/>
          </w:divBdr>
        </w:div>
        <w:div w:id="1624463511">
          <w:marLeft w:val="640"/>
          <w:marRight w:val="0"/>
          <w:marTop w:val="0"/>
          <w:marBottom w:val="0"/>
          <w:divBdr>
            <w:top w:val="none" w:sz="0" w:space="0" w:color="auto"/>
            <w:left w:val="none" w:sz="0" w:space="0" w:color="auto"/>
            <w:bottom w:val="none" w:sz="0" w:space="0" w:color="auto"/>
            <w:right w:val="none" w:sz="0" w:space="0" w:color="auto"/>
          </w:divBdr>
        </w:div>
        <w:div w:id="1187981730">
          <w:marLeft w:val="640"/>
          <w:marRight w:val="0"/>
          <w:marTop w:val="0"/>
          <w:marBottom w:val="0"/>
          <w:divBdr>
            <w:top w:val="none" w:sz="0" w:space="0" w:color="auto"/>
            <w:left w:val="none" w:sz="0" w:space="0" w:color="auto"/>
            <w:bottom w:val="none" w:sz="0" w:space="0" w:color="auto"/>
            <w:right w:val="none" w:sz="0" w:space="0" w:color="auto"/>
          </w:divBdr>
        </w:div>
        <w:div w:id="973674533">
          <w:marLeft w:val="640"/>
          <w:marRight w:val="0"/>
          <w:marTop w:val="0"/>
          <w:marBottom w:val="0"/>
          <w:divBdr>
            <w:top w:val="none" w:sz="0" w:space="0" w:color="auto"/>
            <w:left w:val="none" w:sz="0" w:space="0" w:color="auto"/>
            <w:bottom w:val="none" w:sz="0" w:space="0" w:color="auto"/>
            <w:right w:val="none" w:sz="0" w:space="0" w:color="auto"/>
          </w:divBdr>
        </w:div>
        <w:div w:id="1176310085">
          <w:marLeft w:val="640"/>
          <w:marRight w:val="0"/>
          <w:marTop w:val="0"/>
          <w:marBottom w:val="0"/>
          <w:divBdr>
            <w:top w:val="none" w:sz="0" w:space="0" w:color="auto"/>
            <w:left w:val="none" w:sz="0" w:space="0" w:color="auto"/>
            <w:bottom w:val="none" w:sz="0" w:space="0" w:color="auto"/>
            <w:right w:val="none" w:sz="0" w:space="0" w:color="auto"/>
          </w:divBdr>
        </w:div>
        <w:div w:id="58289214">
          <w:marLeft w:val="640"/>
          <w:marRight w:val="0"/>
          <w:marTop w:val="0"/>
          <w:marBottom w:val="0"/>
          <w:divBdr>
            <w:top w:val="none" w:sz="0" w:space="0" w:color="auto"/>
            <w:left w:val="none" w:sz="0" w:space="0" w:color="auto"/>
            <w:bottom w:val="none" w:sz="0" w:space="0" w:color="auto"/>
            <w:right w:val="none" w:sz="0" w:space="0" w:color="auto"/>
          </w:divBdr>
        </w:div>
        <w:div w:id="573786599">
          <w:marLeft w:val="640"/>
          <w:marRight w:val="0"/>
          <w:marTop w:val="0"/>
          <w:marBottom w:val="0"/>
          <w:divBdr>
            <w:top w:val="none" w:sz="0" w:space="0" w:color="auto"/>
            <w:left w:val="none" w:sz="0" w:space="0" w:color="auto"/>
            <w:bottom w:val="none" w:sz="0" w:space="0" w:color="auto"/>
            <w:right w:val="none" w:sz="0" w:space="0" w:color="auto"/>
          </w:divBdr>
        </w:div>
        <w:div w:id="817301424">
          <w:marLeft w:val="640"/>
          <w:marRight w:val="0"/>
          <w:marTop w:val="0"/>
          <w:marBottom w:val="0"/>
          <w:divBdr>
            <w:top w:val="none" w:sz="0" w:space="0" w:color="auto"/>
            <w:left w:val="none" w:sz="0" w:space="0" w:color="auto"/>
            <w:bottom w:val="none" w:sz="0" w:space="0" w:color="auto"/>
            <w:right w:val="none" w:sz="0" w:space="0" w:color="auto"/>
          </w:divBdr>
        </w:div>
        <w:div w:id="1805851226">
          <w:marLeft w:val="640"/>
          <w:marRight w:val="0"/>
          <w:marTop w:val="0"/>
          <w:marBottom w:val="0"/>
          <w:divBdr>
            <w:top w:val="none" w:sz="0" w:space="0" w:color="auto"/>
            <w:left w:val="none" w:sz="0" w:space="0" w:color="auto"/>
            <w:bottom w:val="none" w:sz="0" w:space="0" w:color="auto"/>
            <w:right w:val="none" w:sz="0" w:space="0" w:color="auto"/>
          </w:divBdr>
        </w:div>
        <w:div w:id="5135734">
          <w:marLeft w:val="640"/>
          <w:marRight w:val="0"/>
          <w:marTop w:val="0"/>
          <w:marBottom w:val="0"/>
          <w:divBdr>
            <w:top w:val="none" w:sz="0" w:space="0" w:color="auto"/>
            <w:left w:val="none" w:sz="0" w:space="0" w:color="auto"/>
            <w:bottom w:val="none" w:sz="0" w:space="0" w:color="auto"/>
            <w:right w:val="none" w:sz="0" w:space="0" w:color="auto"/>
          </w:divBdr>
        </w:div>
        <w:div w:id="336926735">
          <w:marLeft w:val="640"/>
          <w:marRight w:val="0"/>
          <w:marTop w:val="0"/>
          <w:marBottom w:val="0"/>
          <w:divBdr>
            <w:top w:val="none" w:sz="0" w:space="0" w:color="auto"/>
            <w:left w:val="none" w:sz="0" w:space="0" w:color="auto"/>
            <w:bottom w:val="none" w:sz="0" w:space="0" w:color="auto"/>
            <w:right w:val="none" w:sz="0" w:space="0" w:color="auto"/>
          </w:divBdr>
        </w:div>
        <w:div w:id="117722269">
          <w:marLeft w:val="640"/>
          <w:marRight w:val="0"/>
          <w:marTop w:val="0"/>
          <w:marBottom w:val="0"/>
          <w:divBdr>
            <w:top w:val="none" w:sz="0" w:space="0" w:color="auto"/>
            <w:left w:val="none" w:sz="0" w:space="0" w:color="auto"/>
            <w:bottom w:val="none" w:sz="0" w:space="0" w:color="auto"/>
            <w:right w:val="none" w:sz="0" w:space="0" w:color="auto"/>
          </w:divBdr>
        </w:div>
        <w:div w:id="1330714802">
          <w:marLeft w:val="640"/>
          <w:marRight w:val="0"/>
          <w:marTop w:val="0"/>
          <w:marBottom w:val="0"/>
          <w:divBdr>
            <w:top w:val="none" w:sz="0" w:space="0" w:color="auto"/>
            <w:left w:val="none" w:sz="0" w:space="0" w:color="auto"/>
            <w:bottom w:val="none" w:sz="0" w:space="0" w:color="auto"/>
            <w:right w:val="none" w:sz="0" w:space="0" w:color="auto"/>
          </w:divBdr>
        </w:div>
        <w:div w:id="1649091808">
          <w:marLeft w:val="640"/>
          <w:marRight w:val="0"/>
          <w:marTop w:val="0"/>
          <w:marBottom w:val="0"/>
          <w:divBdr>
            <w:top w:val="none" w:sz="0" w:space="0" w:color="auto"/>
            <w:left w:val="none" w:sz="0" w:space="0" w:color="auto"/>
            <w:bottom w:val="none" w:sz="0" w:space="0" w:color="auto"/>
            <w:right w:val="none" w:sz="0" w:space="0" w:color="auto"/>
          </w:divBdr>
        </w:div>
        <w:div w:id="1102729433">
          <w:marLeft w:val="640"/>
          <w:marRight w:val="0"/>
          <w:marTop w:val="0"/>
          <w:marBottom w:val="0"/>
          <w:divBdr>
            <w:top w:val="none" w:sz="0" w:space="0" w:color="auto"/>
            <w:left w:val="none" w:sz="0" w:space="0" w:color="auto"/>
            <w:bottom w:val="none" w:sz="0" w:space="0" w:color="auto"/>
            <w:right w:val="none" w:sz="0" w:space="0" w:color="auto"/>
          </w:divBdr>
        </w:div>
        <w:div w:id="1145507632">
          <w:marLeft w:val="640"/>
          <w:marRight w:val="0"/>
          <w:marTop w:val="0"/>
          <w:marBottom w:val="0"/>
          <w:divBdr>
            <w:top w:val="none" w:sz="0" w:space="0" w:color="auto"/>
            <w:left w:val="none" w:sz="0" w:space="0" w:color="auto"/>
            <w:bottom w:val="none" w:sz="0" w:space="0" w:color="auto"/>
            <w:right w:val="none" w:sz="0" w:space="0" w:color="auto"/>
          </w:divBdr>
        </w:div>
        <w:div w:id="1011176351">
          <w:marLeft w:val="640"/>
          <w:marRight w:val="0"/>
          <w:marTop w:val="0"/>
          <w:marBottom w:val="0"/>
          <w:divBdr>
            <w:top w:val="none" w:sz="0" w:space="0" w:color="auto"/>
            <w:left w:val="none" w:sz="0" w:space="0" w:color="auto"/>
            <w:bottom w:val="none" w:sz="0" w:space="0" w:color="auto"/>
            <w:right w:val="none" w:sz="0" w:space="0" w:color="auto"/>
          </w:divBdr>
        </w:div>
        <w:div w:id="761999262">
          <w:marLeft w:val="640"/>
          <w:marRight w:val="0"/>
          <w:marTop w:val="0"/>
          <w:marBottom w:val="0"/>
          <w:divBdr>
            <w:top w:val="none" w:sz="0" w:space="0" w:color="auto"/>
            <w:left w:val="none" w:sz="0" w:space="0" w:color="auto"/>
            <w:bottom w:val="none" w:sz="0" w:space="0" w:color="auto"/>
            <w:right w:val="none" w:sz="0" w:space="0" w:color="auto"/>
          </w:divBdr>
        </w:div>
        <w:div w:id="1304045789">
          <w:marLeft w:val="640"/>
          <w:marRight w:val="0"/>
          <w:marTop w:val="0"/>
          <w:marBottom w:val="0"/>
          <w:divBdr>
            <w:top w:val="none" w:sz="0" w:space="0" w:color="auto"/>
            <w:left w:val="none" w:sz="0" w:space="0" w:color="auto"/>
            <w:bottom w:val="none" w:sz="0" w:space="0" w:color="auto"/>
            <w:right w:val="none" w:sz="0" w:space="0" w:color="auto"/>
          </w:divBdr>
        </w:div>
        <w:div w:id="1024676160">
          <w:marLeft w:val="640"/>
          <w:marRight w:val="0"/>
          <w:marTop w:val="0"/>
          <w:marBottom w:val="0"/>
          <w:divBdr>
            <w:top w:val="none" w:sz="0" w:space="0" w:color="auto"/>
            <w:left w:val="none" w:sz="0" w:space="0" w:color="auto"/>
            <w:bottom w:val="none" w:sz="0" w:space="0" w:color="auto"/>
            <w:right w:val="none" w:sz="0" w:space="0" w:color="auto"/>
          </w:divBdr>
        </w:div>
        <w:div w:id="731585787">
          <w:marLeft w:val="640"/>
          <w:marRight w:val="0"/>
          <w:marTop w:val="0"/>
          <w:marBottom w:val="0"/>
          <w:divBdr>
            <w:top w:val="none" w:sz="0" w:space="0" w:color="auto"/>
            <w:left w:val="none" w:sz="0" w:space="0" w:color="auto"/>
            <w:bottom w:val="none" w:sz="0" w:space="0" w:color="auto"/>
            <w:right w:val="none" w:sz="0" w:space="0" w:color="auto"/>
          </w:divBdr>
        </w:div>
        <w:div w:id="1456407380">
          <w:marLeft w:val="640"/>
          <w:marRight w:val="0"/>
          <w:marTop w:val="0"/>
          <w:marBottom w:val="0"/>
          <w:divBdr>
            <w:top w:val="none" w:sz="0" w:space="0" w:color="auto"/>
            <w:left w:val="none" w:sz="0" w:space="0" w:color="auto"/>
            <w:bottom w:val="none" w:sz="0" w:space="0" w:color="auto"/>
            <w:right w:val="none" w:sz="0" w:space="0" w:color="auto"/>
          </w:divBdr>
        </w:div>
        <w:div w:id="1018314456">
          <w:marLeft w:val="640"/>
          <w:marRight w:val="0"/>
          <w:marTop w:val="0"/>
          <w:marBottom w:val="0"/>
          <w:divBdr>
            <w:top w:val="none" w:sz="0" w:space="0" w:color="auto"/>
            <w:left w:val="none" w:sz="0" w:space="0" w:color="auto"/>
            <w:bottom w:val="none" w:sz="0" w:space="0" w:color="auto"/>
            <w:right w:val="none" w:sz="0" w:space="0" w:color="auto"/>
          </w:divBdr>
        </w:div>
        <w:div w:id="134953845">
          <w:marLeft w:val="640"/>
          <w:marRight w:val="0"/>
          <w:marTop w:val="0"/>
          <w:marBottom w:val="0"/>
          <w:divBdr>
            <w:top w:val="none" w:sz="0" w:space="0" w:color="auto"/>
            <w:left w:val="none" w:sz="0" w:space="0" w:color="auto"/>
            <w:bottom w:val="none" w:sz="0" w:space="0" w:color="auto"/>
            <w:right w:val="none" w:sz="0" w:space="0" w:color="auto"/>
          </w:divBdr>
        </w:div>
        <w:div w:id="496530654">
          <w:marLeft w:val="640"/>
          <w:marRight w:val="0"/>
          <w:marTop w:val="0"/>
          <w:marBottom w:val="0"/>
          <w:divBdr>
            <w:top w:val="none" w:sz="0" w:space="0" w:color="auto"/>
            <w:left w:val="none" w:sz="0" w:space="0" w:color="auto"/>
            <w:bottom w:val="none" w:sz="0" w:space="0" w:color="auto"/>
            <w:right w:val="none" w:sz="0" w:space="0" w:color="auto"/>
          </w:divBdr>
        </w:div>
        <w:div w:id="636880932">
          <w:marLeft w:val="640"/>
          <w:marRight w:val="0"/>
          <w:marTop w:val="0"/>
          <w:marBottom w:val="0"/>
          <w:divBdr>
            <w:top w:val="none" w:sz="0" w:space="0" w:color="auto"/>
            <w:left w:val="none" w:sz="0" w:space="0" w:color="auto"/>
            <w:bottom w:val="none" w:sz="0" w:space="0" w:color="auto"/>
            <w:right w:val="none" w:sz="0" w:space="0" w:color="auto"/>
          </w:divBdr>
        </w:div>
        <w:div w:id="1522549554">
          <w:marLeft w:val="640"/>
          <w:marRight w:val="0"/>
          <w:marTop w:val="0"/>
          <w:marBottom w:val="0"/>
          <w:divBdr>
            <w:top w:val="none" w:sz="0" w:space="0" w:color="auto"/>
            <w:left w:val="none" w:sz="0" w:space="0" w:color="auto"/>
            <w:bottom w:val="none" w:sz="0" w:space="0" w:color="auto"/>
            <w:right w:val="none" w:sz="0" w:space="0" w:color="auto"/>
          </w:divBdr>
        </w:div>
        <w:div w:id="1621649805">
          <w:marLeft w:val="640"/>
          <w:marRight w:val="0"/>
          <w:marTop w:val="0"/>
          <w:marBottom w:val="0"/>
          <w:divBdr>
            <w:top w:val="none" w:sz="0" w:space="0" w:color="auto"/>
            <w:left w:val="none" w:sz="0" w:space="0" w:color="auto"/>
            <w:bottom w:val="none" w:sz="0" w:space="0" w:color="auto"/>
            <w:right w:val="none" w:sz="0" w:space="0" w:color="auto"/>
          </w:divBdr>
        </w:div>
        <w:div w:id="2070610705">
          <w:marLeft w:val="640"/>
          <w:marRight w:val="0"/>
          <w:marTop w:val="0"/>
          <w:marBottom w:val="0"/>
          <w:divBdr>
            <w:top w:val="none" w:sz="0" w:space="0" w:color="auto"/>
            <w:left w:val="none" w:sz="0" w:space="0" w:color="auto"/>
            <w:bottom w:val="none" w:sz="0" w:space="0" w:color="auto"/>
            <w:right w:val="none" w:sz="0" w:space="0" w:color="auto"/>
          </w:divBdr>
        </w:div>
        <w:div w:id="712656470">
          <w:marLeft w:val="640"/>
          <w:marRight w:val="0"/>
          <w:marTop w:val="0"/>
          <w:marBottom w:val="0"/>
          <w:divBdr>
            <w:top w:val="none" w:sz="0" w:space="0" w:color="auto"/>
            <w:left w:val="none" w:sz="0" w:space="0" w:color="auto"/>
            <w:bottom w:val="none" w:sz="0" w:space="0" w:color="auto"/>
            <w:right w:val="none" w:sz="0" w:space="0" w:color="auto"/>
          </w:divBdr>
        </w:div>
        <w:div w:id="2146312911">
          <w:marLeft w:val="640"/>
          <w:marRight w:val="0"/>
          <w:marTop w:val="0"/>
          <w:marBottom w:val="0"/>
          <w:divBdr>
            <w:top w:val="none" w:sz="0" w:space="0" w:color="auto"/>
            <w:left w:val="none" w:sz="0" w:space="0" w:color="auto"/>
            <w:bottom w:val="none" w:sz="0" w:space="0" w:color="auto"/>
            <w:right w:val="none" w:sz="0" w:space="0" w:color="auto"/>
          </w:divBdr>
        </w:div>
        <w:div w:id="1752770527">
          <w:marLeft w:val="640"/>
          <w:marRight w:val="0"/>
          <w:marTop w:val="0"/>
          <w:marBottom w:val="0"/>
          <w:divBdr>
            <w:top w:val="none" w:sz="0" w:space="0" w:color="auto"/>
            <w:left w:val="none" w:sz="0" w:space="0" w:color="auto"/>
            <w:bottom w:val="none" w:sz="0" w:space="0" w:color="auto"/>
            <w:right w:val="none" w:sz="0" w:space="0" w:color="auto"/>
          </w:divBdr>
        </w:div>
        <w:div w:id="693771380">
          <w:marLeft w:val="640"/>
          <w:marRight w:val="0"/>
          <w:marTop w:val="0"/>
          <w:marBottom w:val="0"/>
          <w:divBdr>
            <w:top w:val="none" w:sz="0" w:space="0" w:color="auto"/>
            <w:left w:val="none" w:sz="0" w:space="0" w:color="auto"/>
            <w:bottom w:val="none" w:sz="0" w:space="0" w:color="auto"/>
            <w:right w:val="none" w:sz="0" w:space="0" w:color="auto"/>
          </w:divBdr>
        </w:div>
        <w:div w:id="563032873">
          <w:marLeft w:val="640"/>
          <w:marRight w:val="0"/>
          <w:marTop w:val="0"/>
          <w:marBottom w:val="0"/>
          <w:divBdr>
            <w:top w:val="none" w:sz="0" w:space="0" w:color="auto"/>
            <w:left w:val="none" w:sz="0" w:space="0" w:color="auto"/>
            <w:bottom w:val="none" w:sz="0" w:space="0" w:color="auto"/>
            <w:right w:val="none" w:sz="0" w:space="0" w:color="auto"/>
          </w:divBdr>
        </w:div>
        <w:div w:id="820779165">
          <w:marLeft w:val="640"/>
          <w:marRight w:val="0"/>
          <w:marTop w:val="0"/>
          <w:marBottom w:val="0"/>
          <w:divBdr>
            <w:top w:val="none" w:sz="0" w:space="0" w:color="auto"/>
            <w:left w:val="none" w:sz="0" w:space="0" w:color="auto"/>
            <w:bottom w:val="none" w:sz="0" w:space="0" w:color="auto"/>
            <w:right w:val="none" w:sz="0" w:space="0" w:color="auto"/>
          </w:divBdr>
        </w:div>
        <w:div w:id="1268537729">
          <w:marLeft w:val="640"/>
          <w:marRight w:val="0"/>
          <w:marTop w:val="0"/>
          <w:marBottom w:val="0"/>
          <w:divBdr>
            <w:top w:val="none" w:sz="0" w:space="0" w:color="auto"/>
            <w:left w:val="none" w:sz="0" w:space="0" w:color="auto"/>
            <w:bottom w:val="none" w:sz="0" w:space="0" w:color="auto"/>
            <w:right w:val="none" w:sz="0" w:space="0" w:color="auto"/>
          </w:divBdr>
        </w:div>
      </w:divsChild>
    </w:div>
    <w:div w:id="1495146418">
      <w:bodyDiv w:val="1"/>
      <w:marLeft w:val="0"/>
      <w:marRight w:val="0"/>
      <w:marTop w:val="0"/>
      <w:marBottom w:val="0"/>
      <w:divBdr>
        <w:top w:val="none" w:sz="0" w:space="0" w:color="auto"/>
        <w:left w:val="none" w:sz="0" w:space="0" w:color="auto"/>
        <w:bottom w:val="none" w:sz="0" w:space="0" w:color="auto"/>
        <w:right w:val="none" w:sz="0" w:space="0" w:color="auto"/>
      </w:divBdr>
      <w:divsChild>
        <w:div w:id="967052113">
          <w:marLeft w:val="640"/>
          <w:marRight w:val="0"/>
          <w:marTop w:val="0"/>
          <w:marBottom w:val="0"/>
          <w:divBdr>
            <w:top w:val="none" w:sz="0" w:space="0" w:color="auto"/>
            <w:left w:val="none" w:sz="0" w:space="0" w:color="auto"/>
            <w:bottom w:val="none" w:sz="0" w:space="0" w:color="auto"/>
            <w:right w:val="none" w:sz="0" w:space="0" w:color="auto"/>
          </w:divBdr>
        </w:div>
        <w:div w:id="554780387">
          <w:marLeft w:val="640"/>
          <w:marRight w:val="0"/>
          <w:marTop w:val="0"/>
          <w:marBottom w:val="0"/>
          <w:divBdr>
            <w:top w:val="none" w:sz="0" w:space="0" w:color="auto"/>
            <w:left w:val="none" w:sz="0" w:space="0" w:color="auto"/>
            <w:bottom w:val="none" w:sz="0" w:space="0" w:color="auto"/>
            <w:right w:val="none" w:sz="0" w:space="0" w:color="auto"/>
          </w:divBdr>
        </w:div>
        <w:div w:id="527528084">
          <w:marLeft w:val="640"/>
          <w:marRight w:val="0"/>
          <w:marTop w:val="0"/>
          <w:marBottom w:val="0"/>
          <w:divBdr>
            <w:top w:val="none" w:sz="0" w:space="0" w:color="auto"/>
            <w:left w:val="none" w:sz="0" w:space="0" w:color="auto"/>
            <w:bottom w:val="none" w:sz="0" w:space="0" w:color="auto"/>
            <w:right w:val="none" w:sz="0" w:space="0" w:color="auto"/>
          </w:divBdr>
        </w:div>
        <w:div w:id="152457992">
          <w:marLeft w:val="640"/>
          <w:marRight w:val="0"/>
          <w:marTop w:val="0"/>
          <w:marBottom w:val="0"/>
          <w:divBdr>
            <w:top w:val="none" w:sz="0" w:space="0" w:color="auto"/>
            <w:left w:val="none" w:sz="0" w:space="0" w:color="auto"/>
            <w:bottom w:val="none" w:sz="0" w:space="0" w:color="auto"/>
            <w:right w:val="none" w:sz="0" w:space="0" w:color="auto"/>
          </w:divBdr>
        </w:div>
        <w:div w:id="1858301842">
          <w:marLeft w:val="640"/>
          <w:marRight w:val="0"/>
          <w:marTop w:val="0"/>
          <w:marBottom w:val="0"/>
          <w:divBdr>
            <w:top w:val="none" w:sz="0" w:space="0" w:color="auto"/>
            <w:left w:val="none" w:sz="0" w:space="0" w:color="auto"/>
            <w:bottom w:val="none" w:sz="0" w:space="0" w:color="auto"/>
            <w:right w:val="none" w:sz="0" w:space="0" w:color="auto"/>
          </w:divBdr>
        </w:div>
        <w:div w:id="1469204536">
          <w:marLeft w:val="640"/>
          <w:marRight w:val="0"/>
          <w:marTop w:val="0"/>
          <w:marBottom w:val="0"/>
          <w:divBdr>
            <w:top w:val="none" w:sz="0" w:space="0" w:color="auto"/>
            <w:left w:val="none" w:sz="0" w:space="0" w:color="auto"/>
            <w:bottom w:val="none" w:sz="0" w:space="0" w:color="auto"/>
            <w:right w:val="none" w:sz="0" w:space="0" w:color="auto"/>
          </w:divBdr>
        </w:div>
        <w:div w:id="510922790">
          <w:marLeft w:val="640"/>
          <w:marRight w:val="0"/>
          <w:marTop w:val="0"/>
          <w:marBottom w:val="0"/>
          <w:divBdr>
            <w:top w:val="none" w:sz="0" w:space="0" w:color="auto"/>
            <w:left w:val="none" w:sz="0" w:space="0" w:color="auto"/>
            <w:bottom w:val="none" w:sz="0" w:space="0" w:color="auto"/>
            <w:right w:val="none" w:sz="0" w:space="0" w:color="auto"/>
          </w:divBdr>
        </w:div>
        <w:div w:id="495999233">
          <w:marLeft w:val="640"/>
          <w:marRight w:val="0"/>
          <w:marTop w:val="0"/>
          <w:marBottom w:val="0"/>
          <w:divBdr>
            <w:top w:val="none" w:sz="0" w:space="0" w:color="auto"/>
            <w:left w:val="none" w:sz="0" w:space="0" w:color="auto"/>
            <w:bottom w:val="none" w:sz="0" w:space="0" w:color="auto"/>
            <w:right w:val="none" w:sz="0" w:space="0" w:color="auto"/>
          </w:divBdr>
        </w:div>
        <w:div w:id="449514480">
          <w:marLeft w:val="640"/>
          <w:marRight w:val="0"/>
          <w:marTop w:val="0"/>
          <w:marBottom w:val="0"/>
          <w:divBdr>
            <w:top w:val="none" w:sz="0" w:space="0" w:color="auto"/>
            <w:left w:val="none" w:sz="0" w:space="0" w:color="auto"/>
            <w:bottom w:val="none" w:sz="0" w:space="0" w:color="auto"/>
            <w:right w:val="none" w:sz="0" w:space="0" w:color="auto"/>
          </w:divBdr>
        </w:div>
        <w:div w:id="312369844">
          <w:marLeft w:val="640"/>
          <w:marRight w:val="0"/>
          <w:marTop w:val="0"/>
          <w:marBottom w:val="0"/>
          <w:divBdr>
            <w:top w:val="none" w:sz="0" w:space="0" w:color="auto"/>
            <w:left w:val="none" w:sz="0" w:space="0" w:color="auto"/>
            <w:bottom w:val="none" w:sz="0" w:space="0" w:color="auto"/>
            <w:right w:val="none" w:sz="0" w:space="0" w:color="auto"/>
          </w:divBdr>
        </w:div>
        <w:div w:id="1088189996">
          <w:marLeft w:val="640"/>
          <w:marRight w:val="0"/>
          <w:marTop w:val="0"/>
          <w:marBottom w:val="0"/>
          <w:divBdr>
            <w:top w:val="none" w:sz="0" w:space="0" w:color="auto"/>
            <w:left w:val="none" w:sz="0" w:space="0" w:color="auto"/>
            <w:bottom w:val="none" w:sz="0" w:space="0" w:color="auto"/>
            <w:right w:val="none" w:sz="0" w:space="0" w:color="auto"/>
          </w:divBdr>
        </w:div>
        <w:div w:id="663120474">
          <w:marLeft w:val="640"/>
          <w:marRight w:val="0"/>
          <w:marTop w:val="0"/>
          <w:marBottom w:val="0"/>
          <w:divBdr>
            <w:top w:val="none" w:sz="0" w:space="0" w:color="auto"/>
            <w:left w:val="none" w:sz="0" w:space="0" w:color="auto"/>
            <w:bottom w:val="none" w:sz="0" w:space="0" w:color="auto"/>
            <w:right w:val="none" w:sz="0" w:space="0" w:color="auto"/>
          </w:divBdr>
        </w:div>
        <w:div w:id="901714527">
          <w:marLeft w:val="640"/>
          <w:marRight w:val="0"/>
          <w:marTop w:val="0"/>
          <w:marBottom w:val="0"/>
          <w:divBdr>
            <w:top w:val="none" w:sz="0" w:space="0" w:color="auto"/>
            <w:left w:val="none" w:sz="0" w:space="0" w:color="auto"/>
            <w:bottom w:val="none" w:sz="0" w:space="0" w:color="auto"/>
            <w:right w:val="none" w:sz="0" w:space="0" w:color="auto"/>
          </w:divBdr>
        </w:div>
        <w:div w:id="1489858438">
          <w:marLeft w:val="640"/>
          <w:marRight w:val="0"/>
          <w:marTop w:val="0"/>
          <w:marBottom w:val="0"/>
          <w:divBdr>
            <w:top w:val="none" w:sz="0" w:space="0" w:color="auto"/>
            <w:left w:val="none" w:sz="0" w:space="0" w:color="auto"/>
            <w:bottom w:val="none" w:sz="0" w:space="0" w:color="auto"/>
            <w:right w:val="none" w:sz="0" w:space="0" w:color="auto"/>
          </w:divBdr>
        </w:div>
        <w:div w:id="223220317">
          <w:marLeft w:val="640"/>
          <w:marRight w:val="0"/>
          <w:marTop w:val="0"/>
          <w:marBottom w:val="0"/>
          <w:divBdr>
            <w:top w:val="none" w:sz="0" w:space="0" w:color="auto"/>
            <w:left w:val="none" w:sz="0" w:space="0" w:color="auto"/>
            <w:bottom w:val="none" w:sz="0" w:space="0" w:color="auto"/>
            <w:right w:val="none" w:sz="0" w:space="0" w:color="auto"/>
          </w:divBdr>
        </w:div>
        <w:div w:id="2072462339">
          <w:marLeft w:val="640"/>
          <w:marRight w:val="0"/>
          <w:marTop w:val="0"/>
          <w:marBottom w:val="0"/>
          <w:divBdr>
            <w:top w:val="none" w:sz="0" w:space="0" w:color="auto"/>
            <w:left w:val="none" w:sz="0" w:space="0" w:color="auto"/>
            <w:bottom w:val="none" w:sz="0" w:space="0" w:color="auto"/>
            <w:right w:val="none" w:sz="0" w:space="0" w:color="auto"/>
          </w:divBdr>
        </w:div>
        <w:div w:id="872037160">
          <w:marLeft w:val="640"/>
          <w:marRight w:val="0"/>
          <w:marTop w:val="0"/>
          <w:marBottom w:val="0"/>
          <w:divBdr>
            <w:top w:val="none" w:sz="0" w:space="0" w:color="auto"/>
            <w:left w:val="none" w:sz="0" w:space="0" w:color="auto"/>
            <w:bottom w:val="none" w:sz="0" w:space="0" w:color="auto"/>
            <w:right w:val="none" w:sz="0" w:space="0" w:color="auto"/>
          </w:divBdr>
        </w:div>
        <w:div w:id="323778234">
          <w:marLeft w:val="640"/>
          <w:marRight w:val="0"/>
          <w:marTop w:val="0"/>
          <w:marBottom w:val="0"/>
          <w:divBdr>
            <w:top w:val="none" w:sz="0" w:space="0" w:color="auto"/>
            <w:left w:val="none" w:sz="0" w:space="0" w:color="auto"/>
            <w:bottom w:val="none" w:sz="0" w:space="0" w:color="auto"/>
            <w:right w:val="none" w:sz="0" w:space="0" w:color="auto"/>
          </w:divBdr>
        </w:div>
        <w:div w:id="1448115008">
          <w:marLeft w:val="640"/>
          <w:marRight w:val="0"/>
          <w:marTop w:val="0"/>
          <w:marBottom w:val="0"/>
          <w:divBdr>
            <w:top w:val="none" w:sz="0" w:space="0" w:color="auto"/>
            <w:left w:val="none" w:sz="0" w:space="0" w:color="auto"/>
            <w:bottom w:val="none" w:sz="0" w:space="0" w:color="auto"/>
            <w:right w:val="none" w:sz="0" w:space="0" w:color="auto"/>
          </w:divBdr>
        </w:div>
        <w:div w:id="1796866412">
          <w:marLeft w:val="640"/>
          <w:marRight w:val="0"/>
          <w:marTop w:val="0"/>
          <w:marBottom w:val="0"/>
          <w:divBdr>
            <w:top w:val="none" w:sz="0" w:space="0" w:color="auto"/>
            <w:left w:val="none" w:sz="0" w:space="0" w:color="auto"/>
            <w:bottom w:val="none" w:sz="0" w:space="0" w:color="auto"/>
            <w:right w:val="none" w:sz="0" w:space="0" w:color="auto"/>
          </w:divBdr>
        </w:div>
        <w:div w:id="619996181">
          <w:marLeft w:val="640"/>
          <w:marRight w:val="0"/>
          <w:marTop w:val="0"/>
          <w:marBottom w:val="0"/>
          <w:divBdr>
            <w:top w:val="none" w:sz="0" w:space="0" w:color="auto"/>
            <w:left w:val="none" w:sz="0" w:space="0" w:color="auto"/>
            <w:bottom w:val="none" w:sz="0" w:space="0" w:color="auto"/>
            <w:right w:val="none" w:sz="0" w:space="0" w:color="auto"/>
          </w:divBdr>
        </w:div>
        <w:div w:id="600996221">
          <w:marLeft w:val="640"/>
          <w:marRight w:val="0"/>
          <w:marTop w:val="0"/>
          <w:marBottom w:val="0"/>
          <w:divBdr>
            <w:top w:val="none" w:sz="0" w:space="0" w:color="auto"/>
            <w:left w:val="none" w:sz="0" w:space="0" w:color="auto"/>
            <w:bottom w:val="none" w:sz="0" w:space="0" w:color="auto"/>
            <w:right w:val="none" w:sz="0" w:space="0" w:color="auto"/>
          </w:divBdr>
        </w:div>
        <w:div w:id="1649750774">
          <w:marLeft w:val="640"/>
          <w:marRight w:val="0"/>
          <w:marTop w:val="0"/>
          <w:marBottom w:val="0"/>
          <w:divBdr>
            <w:top w:val="none" w:sz="0" w:space="0" w:color="auto"/>
            <w:left w:val="none" w:sz="0" w:space="0" w:color="auto"/>
            <w:bottom w:val="none" w:sz="0" w:space="0" w:color="auto"/>
            <w:right w:val="none" w:sz="0" w:space="0" w:color="auto"/>
          </w:divBdr>
        </w:div>
        <w:div w:id="567615728">
          <w:marLeft w:val="640"/>
          <w:marRight w:val="0"/>
          <w:marTop w:val="0"/>
          <w:marBottom w:val="0"/>
          <w:divBdr>
            <w:top w:val="none" w:sz="0" w:space="0" w:color="auto"/>
            <w:left w:val="none" w:sz="0" w:space="0" w:color="auto"/>
            <w:bottom w:val="none" w:sz="0" w:space="0" w:color="auto"/>
            <w:right w:val="none" w:sz="0" w:space="0" w:color="auto"/>
          </w:divBdr>
        </w:div>
        <w:div w:id="398525477">
          <w:marLeft w:val="640"/>
          <w:marRight w:val="0"/>
          <w:marTop w:val="0"/>
          <w:marBottom w:val="0"/>
          <w:divBdr>
            <w:top w:val="none" w:sz="0" w:space="0" w:color="auto"/>
            <w:left w:val="none" w:sz="0" w:space="0" w:color="auto"/>
            <w:bottom w:val="none" w:sz="0" w:space="0" w:color="auto"/>
            <w:right w:val="none" w:sz="0" w:space="0" w:color="auto"/>
          </w:divBdr>
        </w:div>
        <w:div w:id="2081753101">
          <w:marLeft w:val="640"/>
          <w:marRight w:val="0"/>
          <w:marTop w:val="0"/>
          <w:marBottom w:val="0"/>
          <w:divBdr>
            <w:top w:val="none" w:sz="0" w:space="0" w:color="auto"/>
            <w:left w:val="none" w:sz="0" w:space="0" w:color="auto"/>
            <w:bottom w:val="none" w:sz="0" w:space="0" w:color="auto"/>
            <w:right w:val="none" w:sz="0" w:space="0" w:color="auto"/>
          </w:divBdr>
        </w:div>
        <w:div w:id="1615669391">
          <w:marLeft w:val="640"/>
          <w:marRight w:val="0"/>
          <w:marTop w:val="0"/>
          <w:marBottom w:val="0"/>
          <w:divBdr>
            <w:top w:val="none" w:sz="0" w:space="0" w:color="auto"/>
            <w:left w:val="none" w:sz="0" w:space="0" w:color="auto"/>
            <w:bottom w:val="none" w:sz="0" w:space="0" w:color="auto"/>
            <w:right w:val="none" w:sz="0" w:space="0" w:color="auto"/>
          </w:divBdr>
        </w:div>
        <w:div w:id="324019620">
          <w:marLeft w:val="640"/>
          <w:marRight w:val="0"/>
          <w:marTop w:val="0"/>
          <w:marBottom w:val="0"/>
          <w:divBdr>
            <w:top w:val="none" w:sz="0" w:space="0" w:color="auto"/>
            <w:left w:val="none" w:sz="0" w:space="0" w:color="auto"/>
            <w:bottom w:val="none" w:sz="0" w:space="0" w:color="auto"/>
            <w:right w:val="none" w:sz="0" w:space="0" w:color="auto"/>
          </w:divBdr>
        </w:div>
        <w:div w:id="588733197">
          <w:marLeft w:val="640"/>
          <w:marRight w:val="0"/>
          <w:marTop w:val="0"/>
          <w:marBottom w:val="0"/>
          <w:divBdr>
            <w:top w:val="none" w:sz="0" w:space="0" w:color="auto"/>
            <w:left w:val="none" w:sz="0" w:space="0" w:color="auto"/>
            <w:bottom w:val="none" w:sz="0" w:space="0" w:color="auto"/>
            <w:right w:val="none" w:sz="0" w:space="0" w:color="auto"/>
          </w:divBdr>
        </w:div>
        <w:div w:id="554901239">
          <w:marLeft w:val="640"/>
          <w:marRight w:val="0"/>
          <w:marTop w:val="0"/>
          <w:marBottom w:val="0"/>
          <w:divBdr>
            <w:top w:val="none" w:sz="0" w:space="0" w:color="auto"/>
            <w:left w:val="none" w:sz="0" w:space="0" w:color="auto"/>
            <w:bottom w:val="none" w:sz="0" w:space="0" w:color="auto"/>
            <w:right w:val="none" w:sz="0" w:space="0" w:color="auto"/>
          </w:divBdr>
        </w:div>
        <w:div w:id="2048680234">
          <w:marLeft w:val="640"/>
          <w:marRight w:val="0"/>
          <w:marTop w:val="0"/>
          <w:marBottom w:val="0"/>
          <w:divBdr>
            <w:top w:val="none" w:sz="0" w:space="0" w:color="auto"/>
            <w:left w:val="none" w:sz="0" w:space="0" w:color="auto"/>
            <w:bottom w:val="none" w:sz="0" w:space="0" w:color="auto"/>
            <w:right w:val="none" w:sz="0" w:space="0" w:color="auto"/>
          </w:divBdr>
        </w:div>
        <w:div w:id="795290997">
          <w:marLeft w:val="640"/>
          <w:marRight w:val="0"/>
          <w:marTop w:val="0"/>
          <w:marBottom w:val="0"/>
          <w:divBdr>
            <w:top w:val="none" w:sz="0" w:space="0" w:color="auto"/>
            <w:left w:val="none" w:sz="0" w:space="0" w:color="auto"/>
            <w:bottom w:val="none" w:sz="0" w:space="0" w:color="auto"/>
            <w:right w:val="none" w:sz="0" w:space="0" w:color="auto"/>
          </w:divBdr>
        </w:div>
        <w:div w:id="78675277">
          <w:marLeft w:val="640"/>
          <w:marRight w:val="0"/>
          <w:marTop w:val="0"/>
          <w:marBottom w:val="0"/>
          <w:divBdr>
            <w:top w:val="none" w:sz="0" w:space="0" w:color="auto"/>
            <w:left w:val="none" w:sz="0" w:space="0" w:color="auto"/>
            <w:bottom w:val="none" w:sz="0" w:space="0" w:color="auto"/>
            <w:right w:val="none" w:sz="0" w:space="0" w:color="auto"/>
          </w:divBdr>
        </w:div>
        <w:div w:id="361827791">
          <w:marLeft w:val="640"/>
          <w:marRight w:val="0"/>
          <w:marTop w:val="0"/>
          <w:marBottom w:val="0"/>
          <w:divBdr>
            <w:top w:val="none" w:sz="0" w:space="0" w:color="auto"/>
            <w:left w:val="none" w:sz="0" w:space="0" w:color="auto"/>
            <w:bottom w:val="none" w:sz="0" w:space="0" w:color="auto"/>
            <w:right w:val="none" w:sz="0" w:space="0" w:color="auto"/>
          </w:divBdr>
        </w:div>
        <w:div w:id="968170236">
          <w:marLeft w:val="640"/>
          <w:marRight w:val="0"/>
          <w:marTop w:val="0"/>
          <w:marBottom w:val="0"/>
          <w:divBdr>
            <w:top w:val="none" w:sz="0" w:space="0" w:color="auto"/>
            <w:left w:val="none" w:sz="0" w:space="0" w:color="auto"/>
            <w:bottom w:val="none" w:sz="0" w:space="0" w:color="auto"/>
            <w:right w:val="none" w:sz="0" w:space="0" w:color="auto"/>
          </w:divBdr>
        </w:div>
        <w:div w:id="1163854853">
          <w:marLeft w:val="640"/>
          <w:marRight w:val="0"/>
          <w:marTop w:val="0"/>
          <w:marBottom w:val="0"/>
          <w:divBdr>
            <w:top w:val="none" w:sz="0" w:space="0" w:color="auto"/>
            <w:left w:val="none" w:sz="0" w:space="0" w:color="auto"/>
            <w:bottom w:val="none" w:sz="0" w:space="0" w:color="auto"/>
            <w:right w:val="none" w:sz="0" w:space="0" w:color="auto"/>
          </w:divBdr>
        </w:div>
        <w:div w:id="848914160">
          <w:marLeft w:val="640"/>
          <w:marRight w:val="0"/>
          <w:marTop w:val="0"/>
          <w:marBottom w:val="0"/>
          <w:divBdr>
            <w:top w:val="none" w:sz="0" w:space="0" w:color="auto"/>
            <w:left w:val="none" w:sz="0" w:space="0" w:color="auto"/>
            <w:bottom w:val="none" w:sz="0" w:space="0" w:color="auto"/>
            <w:right w:val="none" w:sz="0" w:space="0" w:color="auto"/>
          </w:divBdr>
        </w:div>
        <w:div w:id="806436967">
          <w:marLeft w:val="640"/>
          <w:marRight w:val="0"/>
          <w:marTop w:val="0"/>
          <w:marBottom w:val="0"/>
          <w:divBdr>
            <w:top w:val="none" w:sz="0" w:space="0" w:color="auto"/>
            <w:left w:val="none" w:sz="0" w:space="0" w:color="auto"/>
            <w:bottom w:val="none" w:sz="0" w:space="0" w:color="auto"/>
            <w:right w:val="none" w:sz="0" w:space="0" w:color="auto"/>
          </w:divBdr>
        </w:div>
        <w:div w:id="1186481342">
          <w:marLeft w:val="640"/>
          <w:marRight w:val="0"/>
          <w:marTop w:val="0"/>
          <w:marBottom w:val="0"/>
          <w:divBdr>
            <w:top w:val="none" w:sz="0" w:space="0" w:color="auto"/>
            <w:left w:val="none" w:sz="0" w:space="0" w:color="auto"/>
            <w:bottom w:val="none" w:sz="0" w:space="0" w:color="auto"/>
            <w:right w:val="none" w:sz="0" w:space="0" w:color="auto"/>
          </w:divBdr>
        </w:div>
        <w:div w:id="1438017830">
          <w:marLeft w:val="640"/>
          <w:marRight w:val="0"/>
          <w:marTop w:val="0"/>
          <w:marBottom w:val="0"/>
          <w:divBdr>
            <w:top w:val="none" w:sz="0" w:space="0" w:color="auto"/>
            <w:left w:val="none" w:sz="0" w:space="0" w:color="auto"/>
            <w:bottom w:val="none" w:sz="0" w:space="0" w:color="auto"/>
            <w:right w:val="none" w:sz="0" w:space="0" w:color="auto"/>
          </w:divBdr>
        </w:div>
        <w:div w:id="267473908">
          <w:marLeft w:val="640"/>
          <w:marRight w:val="0"/>
          <w:marTop w:val="0"/>
          <w:marBottom w:val="0"/>
          <w:divBdr>
            <w:top w:val="none" w:sz="0" w:space="0" w:color="auto"/>
            <w:left w:val="none" w:sz="0" w:space="0" w:color="auto"/>
            <w:bottom w:val="none" w:sz="0" w:space="0" w:color="auto"/>
            <w:right w:val="none" w:sz="0" w:space="0" w:color="auto"/>
          </w:divBdr>
        </w:div>
        <w:div w:id="1584559422">
          <w:marLeft w:val="640"/>
          <w:marRight w:val="0"/>
          <w:marTop w:val="0"/>
          <w:marBottom w:val="0"/>
          <w:divBdr>
            <w:top w:val="none" w:sz="0" w:space="0" w:color="auto"/>
            <w:left w:val="none" w:sz="0" w:space="0" w:color="auto"/>
            <w:bottom w:val="none" w:sz="0" w:space="0" w:color="auto"/>
            <w:right w:val="none" w:sz="0" w:space="0" w:color="auto"/>
          </w:divBdr>
        </w:div>
        <w:div w:id="2096201147">
          <w:marLeft w:val="640"/>
          <w:marRight w:val="0"/>
          <w:marTop w:val="0"/>
          <w:marBottom w:val="0"/>
          <w:divBdr>
            <w:top w:val="none" w:sz="0" w:space="0" w:color="auto"/>
            <w:left w:val="none" w:sz="0" w:space="0" w:color="auto"/>
            <w:bottom w:val="none" w:sz="0" w:space="0" w:color="auto"/>
            <w:right w:val="none" w:sz="0" w:space="0" w:color="auto"/>
          </w:divBdr>
        </w:div>
        <w:div w:id="565839249">
          <w:marLeft w:val="640"/>
          <w:marRight w:val="0"/>
          <w:marTop w:val="0"/>
          <w:marBottom w:val="0"/>
          <w:divBdr>
            <w:top w:val="none" w:sz="0" w:space="0" w:color="auto"/>
            <w:left w:val="none" w:sz="0" w:space="0" w:color="auto"/>
            <w:bottom w:val="none" w:sz="0" w:space="0" w:color="auto"/>
            <w:right w:val="none" w:sz="0" w:space="0" w:color="auto"/>
          </w:divBdr>
        </w:div>
        <w:div w:id="254748486">
          <w:marLeft w:val="640"/>
          <w:marRight w:val="0"/>
          <w:marTop w:val="0"/>
          <w:marBottom w:val="0"/>
          <w:divBdr>
            <w:top w:val="none" w:sz="0" w:space="0" w:color="auto"/>
            <w:left w:val="none" w:sz="0" w:space="0" w:color="auto"/>
            <w:bottom w:val="none" w:sz="0" w:space="0" w:color="auto"/>
            <w:right w:val="none" w:sz="0" w:space="0" w:color="auto"/>
          </w:divBdr>
        </w:div>
        <w:div w:id="923029715">
          <w:marLeft w:val="640"/>
          <w:marRight w:val="0"/>
          <w:marTop w:val="0"/>
          <w:marBottom w:val="0"/>
          <w:divBdr>
            <w:top w:val="none" w:sz="0" w:space="0" w:color="auto"/>
            <w:left w:val="none" w:sz="0" w:space="0" w:color="auto"/>
            <w:bottom w:val="none" w:sz="0" w:space="0" w:color="auto"/>
            <w:right w:val="none" w:sz="0" w:space="0" w:color="auto"/>
          </w:divBdr>
        </w:div>
        <w:div w:id="1004740987">
          <w:marLeft w:val="640"/>
          <w:marRight w:val="0"/>
          <w:marTop w:val="0"/>
          <w:marBottom w:val="0"/>
          <w:divBdr>
            <w:top w:val="none" w:sz="0" w:space="0" w:color="auto"/>
            <w:left w:val="none" w:sz="0" w:space="0" w:color="auto"/>
            <w:bottom w:val="none" w:sz="0" w:space="0" w:color="auto"/>
            <w:right w:val="none" w:sz="0" w:space="0" w:color="auto"/>
          </w:divBdr>
        </w:div>
        <w:div w:id="261031404">
          <w:marLeft w:val="640"/>
          <w:marRight w:val="0"/>
          <w:marTop w:val="0"/>
          <w:marBottom w:val="0"/>
          <w:divBdr>
            <w:top w:val="none" w:sz="0" w:space="0" w:color="auto"/>
            <w:left w:val="none" w:sz="0" w:space="0" w:color="auto"/>
            <w:bottom w:val="none" w:sz="0" w:space="0" w:color="auto"/>
            <w:right w:val="none" w:sz="0" w:space="0" w:color="auto"/>
          </w:divBdr>
        </w:div>
        <w:div w:id="927734994">
          <w:marLeft w:val="640"/>
          <w:marRight w:val="0"/>
          <w:marTop w:val="0"/>
          <w:marBottom w:val="0"/>
          <w:divBdr>
            <w:top w:val="none" w:sz="0" w:space="0" w:color="auto"/>
            <w:left w:val="none" w:sz="0" w:space="0" w:color="auto"/>
            <w:bottom w:val="none" w:sz="0" w:space="0" w:color="auto"/>
            <w:right w:val="none" w:sz="0" w:space="0" w:color="auto"/>
          </w:divBdr>
        </w:div>
        <w:div w:id="606960841">
          <w:marLeft w:val="640"/>
          <w:marRight w:val="0"/>
          <w:marTop w:val="0"/>
          <w:marBottom w:val="0"/>
          <w:divBdr>
            <w:top w:val="none" w:sz="0" w:space="0" w:color="auto"/>
            <w:left w:val="none" w:sz="0" w:space="0" w:color="auto"/>
            <w:bottom w:val="none" w:sz="0" w:space="0" w:color="auto"/>
            <w:right w:val="none" w:sz="0" w:space="0" w:color="auto"/>
          </w:divBdr>
        </w:div>
        <w:div w:id="1411734463">
          <w:marLeft w:val="640"/>
          <w:marRight w:val="0"/>
          <w:marTop w:val="0"/>
          <w:marBottom w:val="0"/>
          <w:divBdr>
            <w:top w:val="none" w:sz="0" w:space="0" w:color="auto"/>
            <w:left w:val="none" w:sz="0" w:space="0" w:color="auto"/>
            <w:bottom w:val="none" w:sz="0" w:space="0" w:color="auto"/>
            <w:right w:val="none" w:sz="0" w:space="0" w:color="auto"/>
          </w:divBdr>
        </w:div>
        <w:div w:id="1400178543">
          <w:marLeft w:val="640"/>
          <w:marRight w:val="0"/>
          <w:marTop w:val="0"/>
          <w:marBottom w:val="0"/>
          <w:divBdr>
            <w:top w:val="none" w:sz="0" w:space="0" w:color="auto"/>
            <w:left w:val="none" w:sz="0" w:space="0" w:color="auto"/>
            <w:bottom w:val="none" w:sz="0" w:space="0" w:color="auto"/>
            <w:right w:val="none" w:sz="0" w:space="0" w:color="auto"/>
          </w:divBdr>
        </w:div>
        <w:div w:id="1098981744">
          <w:marLeft w:val="640"/>
          <w:marRight w:val="0"/>
          <w:marTop w:val="0"/>
          <w:marBottom w:val="0"/>
          <w:divBdr>
            <w:top w:val="none" w:sz="0" w:space="0" w:color="auto"/>
            <w:left w:val="none" w:sz="0" w:space="0" w:color="auto"/>
            <w:bottom w:val="none" w:sz="0" w:space="0" w:color="auto"/>
            <w:right w:val="none" w:sz="0" w:space="0" w:color="auto"/>
          </w:divBdr>
        </w:div>
        <w:div w:id="1359309811">
          <w:marLeft w:val="640"/>
          <w:marRight w:val="0"/>
          <w:marTop w:val="0"/>
          <w:marBottom w:val="0"/>
          <w:divBdr>
            <w:top w:val="none" w:sz="0" w:space="0" w:color="auto"/>
            <w:left w:val="none" w:sz="0" w:space="0" w:color="auto"/>
            <w:bottom w:val="none" w:sz="0" w:space="0" w:color="auto"/>
            <w:right w:val="none" w:sz="0" w:space="0" w:color="auto"/>
          </w:divBdr>
        </w:div>
        <w:div w:id="1695841684">
          <w:marLeft w:val="640"/>
          <w:marRight w:val="0"/>
          <w:marTop w:val="0"/>
          <w:marBottom w:val="0"/>
          <w:divBdr>
            <w:top w:val="none" w:sz="0" w:space="0" w:color="auto"/>
            <w:left w:val="none" w:sz="0" w:space="0" w:color="auto"/>
            <w:bottom w:val="none" w:sz="0" w:space="0" w:color="auto"/>
            <w:right w:val="none" w:sz="0" w:space="0" w:color="auto"/>
          </w:divBdr>
        </w:div>
        <w:div w:id="1051615351">
          <w:marLeft w:val="640"/>
          <w:marRight w:val="0"/>
          <w:marTop w:val="0"/>
          <w:marBottom w:val="0"/>
          <w:divBdr>
            <w:top w:val="none" w:sz="0" w:space="0" w:color="auto"/>
            <w:left w:val="none" w:sz="0" w:space="0" w:color="auto"/>
            <w:bottom w:val="none" w:sz="0" w:space="0" w:color="auto"/>
            <w:right w:val="none" w:sz="0" w:space="0" w:color="auto"/>
          </w:divBdr>
        </w:div>
        <w:div w:id="1377197535">
          <w:marLeft w:val="640"/>
          <w:marRight w:val="0"/>
          <w:marTop w:val="0"/>
          <w:marBottom w:val="0"/>
          <w:divBdr>
            <w:top w:val="none" w:sz="0" w:space="0" w:color="auto"/>
            <w:left w:val="none" w:sz="0" w:space="0" w:color="auto"/>
            <w:bottom w:val="none" w:sz="0" w:space="0" w:color="auto"/>
            <w:right w:val="none" w:sz="0" w:space="0" w:color="auto"/>
          </w:divBdr>
        </w:div>
        <w:div w:id="1204905145">
          <w:marLeft w:val="640"/>
          <w:marRight w:val="0"/>
          <w:marTop w:val="0"/>
          <w:marBottom w:val="0"/>
          <w:divBdr>
            <w:top w:val="none" w:sz="0" w:space="0" w:color="auto"/>
            <w:left w:val="none" w:sz="0" w:space="0" w:color="auto"/>
            <w:bottom w:val="none" w:sz="0" w:space="0" w:color="auto"/>
            <w:right w:val="none" w:sz="0" w:space="0" w:color="auto"/>
          </w:divBdr>
        </w:div>
        <w:div w:id="1123302929">
          <w:marLeft w:val="640"/>
          <w:marRight w:val="0"/>
          <w:marTop w:val="0"/>
          <w:marBottom w:val="0"/>
          <w:divBdr>
            <w:top w:val="none" w:sz="0" w:space="0" w:color="auto"/>
            <w:left w:val="none" w:sz="0" w:space="0" w:color="auto"/>
            <w:bottom w:val="none" w:sz="0" w:space="0" w:color="auto"/>
            <w:right w:val="none" w:sz="0" w:space="0" w:color="auto"/>
          </w:divBdr>
        </w:div>
        <w:div w:id="880484502">
          <w:marLeft w:val="640"/>
          <w:marRight w:val="0"/>
          <w:marTop w:val="0"/>
          <w:marBottom w:val="0"/>
          <w:divBdr>
            <w:top w:val="none" w:sz="0" w:space="0" w:color="auto"/>
            <w:left w:val="none" w:sz="0" w:space="0" w:color="auto"/>
            <w:bottom w:val="none" w:sz="0" w:space="0" w:color="auto"/>
            <w:right w:val="none" w:sz="0" w:space="0" w:color="auto"/>
          </w:divBdr>
        </w:div>
        <w:div w:id="915474739">
          <w:marLeft w:val="640"/>
          <w:marRight w:val="0"/>
          <w:marTop w:val="0"/>
          <w:marBottom w:val="0"/>
          <w:divBdr>
            <w:top w:val="none" w:sz="0" w:space="0" w:color="auto"/>
            <w:left w:val="none" w:sz="0" w:space="0" w:color="auto"/>
            <w:bottom w:val="none" w:sz="0" w:space="0" w:color="auto"/>
            <w:right w:val="none" w:sz="0" w:space="0" w:color="auto"/>
          </w:divBdr>
        </w:div>
        <w:div w:id="116068895">
          <w:marLeft w:val="640"/>
          <w:marRight w:val="0"/>
          <w:marTop w:val="0"/>
          <w:marBottom w:val="0"/>
          <w:divBdr>
            <w:top w:val="none" w:sz="0" w:space="0" w:color="auto"/>
            <w:left w:val="none" w:sz="0" w:space="0" w:color="auto"/>
            <w:bottom w:val="none" w:sz="0" w:space="0" w:color="auto"/>
            <w:right w:val="none" w:sz="0" w:space="0" w:color="auto"/>
          </w:divBdr>
        </w:div>
        <w:div w:id="809399372">
          <w:marLeft w:val="640"/>
          <w:marRight w:val="0"/>
          <w:marTop w:val="0"/>
          <w:marBottom w:val="0"/>
          <w:divBdr>
            <w:top w:val="none" w:sz="0" w:space="0" w:color="auto"/>
            <w:left w:val="none" w:sz="0" w:space="0" w:color="auto"/>
            <w:bottom w:val="none" w:sz="0" w:space="0" w:color="auto"/>
            <w:right w:val="none" w:sz="0" w:space="0" w:color="auto"/>
          </w:divBdr>
        </w:div>
        <w:div w:id="998728558">
          <w:marLeft w:val="640"/>
          <w:marRight w:val="0"/>
          <w:marTop w:val="0"/>
          <w:marBottom w:val="0"/>
          <w:divBdr>
            <w:top w:val="none" w:sz="0" w:space="0" w:color="auto"/>
            <w:left w:val="none" w:sz="0" w:space="0" w:color="auto"/>
            <w:bottom w:val="none" w:sz="0" w:space="0" w:color="auto"/>
            <w:right w:val="none" w:sz="0" w:space="0" w:color="auto"/>
          </w:divBdr>
        </w:div>
        <w:div w:id="516193831">
          <w:marLeft w:val="640"/>
          <w:marRight w:val="0"/>
          <w:marTop w:val="0"/>
          <w:marBottom w:val="0"/>
          <w:divBdr>
            <w:top w:val="none" w:sz="0" w:space="0" w:color="auto"/>
            <w:left w:val="none" w:sz="0" w:space="0" w:color="auto"/>
            <w:bottom w:val="none" w:sz="0" w:space="0" w:color="auto"/>
            <w:right w:val="none" w:sz="0" w:space="0" w:color="auto"/>
          </w:divBdr>
        </w:div>
        <w:div w:id="1023484173">
          <w:marLeft w:val="640"/>
          <w:marRight w:val="0"/>
          <w:marTop w:val="0"/>
          <w:marBottom w:val="0"/>
          <w:divBdr>
            <w:top w:val="none" w:sz="0" w:space="0" w:color="auto"/>
            <w:left w:val="none" w:sz="0" w:space="0" w:color="auto"/>
            <w:bottom w:val="none" w:sz="0" w:space="0" w:color="auto"/>
            <w:right w:val="none" w:sz="0" w:space="0" w:color="auto"/>
          </w:divBdr>
        </w:div>
        <w:div w:id="206647157">
          <w:marLeft w:val="640"/>
          <w:marRight w:val="0"/>
          <w:marTop w:val="0"/>
          <w:marBottom w:val="0"/>
          <w:divBdr>
            <w:top w:val="none" w:sz="0" w:space="0" w:color="auto"/>
            <w:left w:val="none" w:sz="0" w:space="0" w:color="auto"/>
            <w:bottom w:val="none" w:sz="0" w:space="0" w:color="auto"/>
            <w:right w:val="none" w:sz="0" w:space="0" w:color="auto"/>
          </w:divBdr>
        </w:div>
        <w:div w:id="931888545">
          <w:marLeft w:val="640"/>
          <w:marRight w:val="0"/>
          <w:marTop w:val="0"/>
          <w:marBottom w:val="0"/>
          <w:divBdr>
            <w:top w:val="none" w:sz="0" w:space="0" w:color="auto"/>
            <w:left w:val="none" w:sz="0" w:space="0" w:color="auto"/>
            <w:bottom w:val="none" w:sz="0" w:space="0" w:color="auto"/>
            <w:right w:val="none" w:sz="0" w:space="0" w:color="auto"/>
          </w:divBdr>
        </w:div>
        <w:div w:id="1225919346">
          <w:marLeft w:val="640"/>
          <w:marRight w:val="0"/>
          <w:marTop w:val="0"/>
          <w:marBottom w:val="0"/>
          <w:divBdr>
            <w:top w:val="none" w:sz="0" w:space="0" w:color="auto"/>
            <w:left w:val="none" w:sz="0" w:space="0" w:color="auto"/>
            <w:bottom w:val="none" w:sz="0" w:space="0" w:color="auto"/>
            <w:right w:val="none" w:sz="0" w:space="0" w:color="auto"/>
          </w:divBdr>
        </w:div>
        <w:div w:id="263656601">
          <w:marLeft w:val="640"/>
          <w:marRight w:val="0"/>
          <w:marTop w:val="0"/>
          <w:marBottom w:val="0"/>
          <w:divBdr>
            <w:top w:val="none" w:sz="0" w:space="0" w:color="auto"/>
            <w:left w:val="none" w:sz="0" w:space="0" w:color="auto"/>
            <w:bottom w:val="none" w:sz="0" w:space="0" w:color="auto"/>
            <w:right w:val="none" w:sz="0" w:space="0" w:color="auto"/>
          </w:divBdr>
        </w:div>
        <w:div w:id="934946063">
          <w:marLeft w:val="640"/>
          <w:marRight w:val="0"/>
          <w:marTop w:val="0"/>
          <w:marBottom w:val="0"/>
          <w:divBdr>
            <w:top w:val="none" w:sz="0" w:space="0" w:color="auto"/>
            <w:left w:val="none" w:sz="0" w:space="0" w:color="auto"/>
            <w:bottom w:val="none" w:sz="0" w:space="0" w:color="auto"/>
            <w:right w:val="none" w:sz="0" w:space="0" w:color="auto"/>
          </w:divBdr>
        </w:div>
        <w:div w:id="1189760295">
          <w:marLeft w:val="640"/>
          <w:marRight w:val="0"/>
          <w:marTop w:val="0"/>
          <w:marBottom w:val="0"/>
          <w:divBdr>
            <w:top w:val="none" w:sz="0" w:space="0" w:color="auto"/>
            <w:left w:val="none" w:sz="0" w:space="0" w:color="auto"/>
            <w:bottom w:val="none" w:sz="0" w:space="0" w:color="auto"/>
            <w:right w:val="none" w:sz="0" w:space="0" w:color="auto"/>
          </w:divBdr>
        </w:div>
        <w:div w:id="1981307556">
          <w:marLeft w:val="640"/>
          <w:marRight w:val="0"/>
          <w:marTop w:val="0"/>
          <w:marBottom w:val="0"/>
          <w:divBdr>
            <w:top w:val="none" w:sz="0" w:space="0" w:color="auto"/>
            <w:left w:val="none" w:sz="0" w:space="0" w:color="auto"/>
            <w:bottom w:val="none" w:sz="0" w:space="0" w:color="auto"/>
            <w:right w:val="none" w:sz="0" w:space="0" w:color="auto"/>
          </w:divBdr>
        </w:div>
        <w:div w:id="1874146269">
          <w:marLeft w:val="640"/>
          <w:marRight w:val="0"/>
          <w:marTop w:val="0"/>
          <w:marBottom w:val="0"/>
          <w:divBdr>
            <w:top w:val="none" w:sz="0" w:space="0" w:color="auto"/>
            <w:left w:val="none" w:sz="0" w:space="0" w:color="auto"/>
            <w:bottom w:val="none" w:sz="0" w:space="0" w:color="auto"/>
            <w:right w:val="none" w:sz="0" w:space="0" w:color="auto"/>
          </w:divBdr>
        </w:div>
        <w:div w:id="795368425">
          <w:marLeft w:val="640"/>
          <w:marRight w:val="0"/>
          <w:marTop w:val="0"/>
          <w:marBottom w:val="0"/>
          <w:divBdr>
            <w:top w:val="none" w:sz="0" w:space="0" w:color="auto"/>
            <w:left w:val="none" w:sz="0" w:space="0" w:color="auto"/>
            <w:bottom w:val="none" w:sz="0" w:space="0" w:color="auto"/>
            <w:right w:val="none" w:sz="0" w:space="0" w:color="auto"/>
          </w:divBdr>
        </w:div>
        <w:div w:id="664628672">
          <w:marLeft w:val="640"/>
          <w:marRight w:val="0"/>
          <w:marTop w:val="0"/>
          <w:marBottom w:val="0"/>
          <w:divBdr>
            <w:top w:val="none" w:sz="0" w:space="0" w:color="auto"/>
            <w:left w:val="none" w:sz="0" w:space="0" w:color="auto"/>
            <w:bottom w:val="none" w:sz="0" w:space="0" w:color="auto"/>
            <w:right w:val="none" w:sz="0" w:space="0" w:color="auto"/>
          </w:divBdr>
        </w:div>
        <w:div w:id="152071503">
          <w:marLeft w:val="640"/>
          <w:marRight w:val="0"/>
          <w:marTop w:val="0"/>
          <w:marBottom w:val="0"/>
          <w:divBdr>
            <w:top w:val="none" w:sz="0" w:space="0" w:color="auto"/>
            <w:left w:val="none" w:sz="0" w:space="0" w:color="auto"/>
            <w:bottom w:val="none" w:sz="0" w:space="0" w:color="auto"/>
            <w:right w:val="none" w:sz="0" w:space="0" w:color="auto"/>
          </w:divBdr>
        </w:div>
        <w:div w:id="421530034">
          <w:marLeft w:val="640"/>
          <w:marRight w:val="0"/>
          <w:marTop w:val="0"/>
          <w:marBottom w:val="0"/>
          <w:divBdr>
            <w:top w:val="none" w:sz="0" w:space="0" w:color="auto"/>
            <w:left w:val="none" w:sz="0" w:space="0" w:color="auto"/>
            <w:bottom w:val="none" w:sz="0" w:space="0" w:color="auto"/>
            <w:right w:val="none" w:sz="0" w:space="0" w:color="auto"/>
          </w:divBdr>
        </w:div>
        <w:div w:id="2003577506">
          <w:marLeft w:val="640"/>
          <w:marRight w:val="0"/>
          <w:marTop w:val="0"/>
          <w:marBottom w:val="0"/>
          <w:divBdr>
            <w:top w:val="none" w:sz="0" w:space="0" w:color="auto"/>
            <w:left w:val="none" w:sz="0" w:space="0" w:color="auto"/>
            <w:bottom w:val="none" w:sz="0" w:space="0" w:color="auto"/>
            <w:right w:val="none" w:sz="0" w:space="0" w:color="auto"/>
          </w:divBdr>
        </w:div>
        <w:div w:id="575289793">
          <w:marLeft w:val="640"/>
          <w:marRight w:val="0"/>
          <w:marTop w:val="0"/>
          <w:marBottom w:val="0"/>
          <w:divBdr>
            <w:top w:val="none" w:sz="0" w:space="0" w:color="auto"/>
            <w:left w:val="none" w:sz="0" w:space="0" w:color="auto"/>
            <w:bottom w:val="none" w:sz="0" w:space="0" w:color="auto"/>
            <w:right w:val="none" w:sz="0" w:space="0" w:color="auto"/>
          </w:divBdr>
        </w:div>
        <w:div w:id="776027202">
          <w:marLeft w:val="640"/>
          <w:marRight w:val="0"/>
          <w:marTop w:val="0"/>
          <w:marBottom w:val="0"/>
          <w:divBdr>
            <w:top w:val="none" w:sz="0" w:space="0" w:color="auto"/>
            <w:left w:val="none" w:sz="0" w:space="0" w:color="auto"/>
            <w:bottom w:val="none" w:sz="0" w:space="0" w:color="auto"/>
            <w:right w:val="none" w:sz="0" w:space="0" w:color="auto"/>
          </w:divBdr>
        </w:div>
        <w:div w:id="1149900931">
          <w:marLeft w:val="640"/>
          <w:marRight w:val="0"/>
          <w:marTop w:val="0"/>
          <w:marBottom w:val="0"/>
          <w:divBdr>
            <w:top w:val="none" w:sz="0" w:space="0" w:color="auto"/>
            <w:left w:val="none" w:sz="0" w:space="0" w:color="auto"/>
            <w:bottom w:val="none" w:sz="0" w:space="0" w:color="auto"/>
            <w:right w:val="none" w:sz="0" w:space="0" w:color="auto"/>
          </w:divBdr>
        </w:div>
        <w:div w:id="1964270690">
          <w:marLeft w:val="640"/>
          <w:marRight w:val="0"/>
          <w:marTop w:val="0"/>
          <w:marBottom w:val="0"/>
          <w:divBdr>
            <w:top w:val="none" w:sz="0" w:space="0" w:color="auto"/>
            <w:left w:val="none" w:sz="0" w:space="0" w:color="auto"/>
            <w:bottom w:val="none" w:sz="0" w:space="0" w:color="auto"/>
            <w:right w:val="none" w:sz="0" w:space="0" w:color="auto"/>
          </w:divBdr>
        </w:div>
        <w:div w:id="845022654">
          <w:marLeft w:val="640"/>
          <w:marRight w:val="0"/>
          <w:marTop w:val="0"/>
          <w:marBottom w:val="0"/>
          <w:divBdr>
            <w:top w:val="none" w:sz="0" w:space="0" w:color="auto"/>
            <w:left w:val="none" w:sz="0" w:space="0" w:color="auto"/>
            <w:bottom w:val="none" w:sz="0" w:space="0" w:color="auto"/>
            <w:right w:val="none" w:sz="0" w:space="0" w:color="auto"/>
          </w:divBdr>
        </w:div>
        <w:div w:id="1438598684">
          <w:marLeft w:val="640"/>
          <w:marRight w:val="0"/>
          <w:marTop w:val="0"/>
          <w:marBottom w:val="0"/>
          <w:divBdr>
            <w:top w:val="none" w:sz="0" w:space="0" w:color="auto"/>
            <w:left w:val="none" w:sz="0" w:space="0" w:color="auto"/>
            <w:bottom w:val="none" w:sz="0" w:space="0" w:color="auto"/>
            <w:right w:val="none" w:sz="0" w:space="0" w:color="auto"/>
          </w:divBdr>
        </w:div>
        <w:div w:id="1153597357">
          <w:marLeft w:val="640"/>
          <w:marRight w:val="0"/>
          <w:marTop w:val="0"/>
          <w:marBottom w:val="0"/>
          <w:divBdr>
            <w:top w:val="none" w:sz="0" w:space="0" w:color="auto"/>
            <w:left w:val="none" w:sz="0" w:space="0" w:color="auto"/>
            <w:bottom w:val="none" w:sz="0" w:space="0" w:color="auto"/>
            <w:right w:val="none" w:sz="0" w:space="0" w:color="auto"/>
          </w:divBdr>
        </w:div>
        <w:div w:id="1106972039">
          <w:marLeft w:val="640"/>
          <w:marRight w:val="0"/>
          <w:marTop w:val="0"/>
          <w:marBottom w:val="0"/>
          <w:divBdr>
            <w:top w:val="none" w:sz="0" w:space="0" w:color="auto"/>
            <w:left w:val="none" w:sz="0" w:space="0" w:color="auto"/>
            <w:bottom w:val="none" w:sz="0" w:space="0" w:color="auto"/>
            <w:right w:val="none" w:sz="0" w:space="0" w:color="auto"/>
          </w:divBdr>
        </w:div>
        <w:div w:id="2030132796">
          <w:marLeft w:val="640"/>
          <w:marRight w:val="0"/>
          <w:marTop w:val="0"/>
          <w:marBottom w:val="0"/>
          <w:divBdr>
            <w:top w:val="none" w:sz="0" w:space="0" w:color="auto"/>
            <w:left w:val="none" w:sz="0" w:space="0" w:color="auto"/>
            <w:bottom w:val="none" w:sz="0" w:space="0" w:color="auto"/>
            <w:right w:val="none" w:sz="0" w:space="0" w:color="auto"/>
          </w:divBdr>
        </w:div>
        <w:div w:id="1504737930">
          <w:marLeft w:val="640"/>
          <w:marRight w:val="0"/>
          <w:marTop w:val="0"/>
          <w:marBottom w:val="0"/>
          <w:divBdr>
            <w:top w:val="none" w:sz="0" w:space="0" w:color="auto"/>
            <w:left w:val="none" w:sz="0" w:space="0" w:color="auto"/>
            <w:bottom w:val="none" w:sz="0" w:space="0" w:color="auto"/>
            <w:right w:val="none" w:sz="0" w:space="0" w:color="auto"/>
          </w:divBdr>
        </w:div>
        <w:div w:id="703529733">
          <w:marLeft w:val="640"/>
          <w:marRight w:val="0"/>
          <w:marTop w:val="0"/>
          <w:marBottom w:val="0"/>
          <w:divBdr>
            <w:top w:val="none" w:sz="0" w:space="0" w:color="auto"/>
            <w:left w:val="none" w:sz="0" w:space="0" w:color="auto"/>
            <w:bottom w:val="none" w:sz="0" w:space="0" w:color="auto"/>
            <w:right w:val="none" w:sz="0" w:space="0" w:color="auto"/>
          </w:divBdr>
        </w:div>
        <w:div w:id="1748653344">
          <w:marLeft w:val="640"/>
          <w:marRight w:val="0"/>
          <w:marTop w:val="0"/>
          <w:marBottom w:val="0"/>
          <w:divBdr>
            <w:top w:val="none" w:sz="0" w:space="0" w:color="auto"/>
            <w:left w:val="none" w:sz="0" w:space="0" w:color="auto"/>
            <w:bottom w:val="none" w:sz="0" w:space="0" w:color="auto"/>
            <w:right w:val="none" w:sz="0" w:space="0" w:color="auto"/>
          </w:divBdr>
        </w:div>
        <w:div w:id="1408260695">
          <w:marLeft w:val="640"/>
          <w:marRight w:val="0"/>
          <w:marTop w:val="0"/>
          <w:marBottom w:val="0"/>
          <w:divBdr>
            <w:top w:val="none" w:sz="0" w:space="0" w:color="auto"/>
            <w:left w:val="none" w:sz="0" w:space="0" w:color="auto"/>
            <w:bottom w:val="none" w:sz="0" w:space="0" w:color="auto"/>
            <w:right w:val="none" w:sz="0" w:space="0" w:color="auto"/>
          </w:divBdr>
        </w:div>
        <w:div w:id="1759018579">
          <w:marLeft w:val="640"/>
          <w:marRight w:val="0"/>
          <w:marTop w:val="0"/>
          <w:marBottom w:val="0"/>
          <w:divBdr>
            <w:top w:val="none" w:sz="0" w:space="0" w:color="auto"/>
            <w:left w:val="none" w:sz="0" w:space="0" w:color="auto"/>
            <w:bottom w:val="none" w:sz="0" w:space="0" w:color="auto"/>
            <w:right w:val="none" w:sz="0" w:space="0" w:color="auto"/>
          </w:divBdr>
        </w:div>
        <w:div w:id="1776095139">
          <w:marLeft w:val="640"/>
          <w:marRight w:val="0"/>
          <w:marTop w:val="0"/>
          <w:marBottom w:val="0"/>
          <w:divBdr>
            <w:top w:val="none" w:sz="0" w:space="0" w:color="auto"/>
            <w:left w:val="none" w:sz="0" w:space="0" w:color="auto"/>
            <w:bottom w:val="none" w:sz="0" w:space="0" w:color="auto"/>
            <w:right w:val="none" w:sz="0" w:space="0" w:color="auto"/>
          </w:divBdr>
        </w:div>
        <w:div w:id="2027244519">
          <w:marLeft w:val="640"/>
          <w:marRight w:val="0"/>
          <w:marTop w:val="0"/>
          <w:marBottom w:val="0"/>
          <w:divBdr>
            <w:top w:val="none" w:sz="0" w:space="0" w:color="auto"/>
            <w:left w:val="none" w:sz="0" w:space="0" w:color="auto"/>
            <w:bottom w:val="none" w:sz="0" w:space="0" w:color="auto"/>
            <w:right w:val="none" w:sz="0" w:space="0" w:color="auto"/>
          </w:divBdr>
        </w:div>
        <w:div w:id="1843474209">
          <w:marLeft w:val="640"/>
          <w:marRight w:val="0"/>
          <w:marTop w:val="0"/>
          <w:marBottom w:val="0"/>
          <w:divBdr>
            <w:top w:val="none" w:sz="0" w:space="0" w:color="auto"/>
            <w:left w:val="none" w:sz="0" w:space="0" w:color="auto"/>
            <w:bottom w:val="none" w:sz="0" w:space="0" w:color="auto"/>
            <w:right w:val="none" w:sz="0" w:space="0" w:color="auto"/>
          </w:divBdr>
        </w:div>
        <w:div w:id="749274811">
          <w:marLeft w:val="640"/>
          <w:marRight w:val="0"/>
          <w:marTop w:val="0"/>
          <w:marBottom w:val="0"/>
          <w:divBdr>
            <w:top w:val="none" w:sz="0" w:space="0" w:color="auto"/>
            <w:left w:val="none" w:sz="0" w:space="0" w:color="auto"/>
            <w:bottom w:val="none" w:sz="0" w:space="0" w:color="auto"/>
            <w:right w:val="none" w:sz="0" w:space="0" w:color="auto"/>
          </w:divBdr>
        </w:div>
        <w:div w:id="1099522754">
          <w:marLeft w:val="640"/>
          <w:marRight w:val="0"/>
          <w:marTop w:val="0"/>
          <w:marBottom w:val="0"/>
          <w:divBdr>
            <w:top w:val="none" w:sz="0" w:space="0" w:color="auto"/>
            <w:left w:val="none" w:sz="0" w:space="0" w:color="auto"/>
            <w:bottom w:val="none" w:sz="0" w:space="0" w:color="auto"/>
            <w:right w:val="none" w:sz="0" w:space="0" w:color="auto"/>
          </w:divBdr>
        </w:div>
        <w:div w:id="1452820206">
          <w:marLeft w:val="640"/>
          <w:marRight w:val="0"/>
          <w:marTop w:val="0"/>
          <w:marBottom w:val="0"/>
          <w:divBdr>
            <w:top w:val="none" w:sz="0" w:space="0" w:color="auto"/>
            <w:left w:val="none" w:sz="0" w:space="0" w:color="auto"/>
            <w:bottom w:val="none" w:sz="0" w:space="0" w:color="auto"/>
            <w:right w:val="none" w:sz="0" w:space="0" w:color="auto"/>
          </w:divBdr>
        </w:div>
        <w:div w:id="999043832">
          <w:marLeft w:val="640"/>
          <w:marRight w:val="0"/>
          <w:marTop w:val="0"/>
          <w:marBottom w:val="0"/>
          <w:divBdr>
            <w:top w:val="none" w:sz="0" w:space="0" w:color="auto"/>
            <w:left w:val="none" w:sz="0" w:space="0" w:color="auto"/>
            <w:bottom w:val="none" w:sz="0" w:space="0" w:color="auto"/>
            <w:right w:val="none" w:sz="0" w:space="0" w:color="auto"/>
          </w:divBdr>
        </w:div>
        <w:div w:id="1490290997">
          <w:marLeft w:val="640"/>
          <w:marRight w:val="0"/>
          <w:marTop w:val="0"/>
          <w:marBottom w:val="0"/>
          <w:divBdr>
            <w:top w:val="none" w:sz="0" w:space="0" w:color="auto"/>
            <w:left w:val="none" w:sz="0" w:space="0" w:color="auto"/>
            <w:bottom w:val="none" w:sz="0" w:space="0" w:color="auto"/>
            <w:right w:val="none" w:sz="0" w:space="0" w:color="auto"/>
          </w:divBdr>
        </w:div>
        <w:div w:id="1372535566">
          <w:marLeft w:val="640"/>
          <w:marRight w:val="0"/>
          <w:marTop w:val="0"/>
          <w:marBottom w:val="0"/>
          <w:divBdr>
            <w:top w:val="none" w:sz="0" w:space="0" w:color="auto"/>
            <w:left w:val="none" w:sz="0" w:space="0" w:color="auto"/>
            <w:bottom w:val="none" w:sz="0" w:space="0" w:color="auto"/>
            <w:right w:val="none" w:sz="0" w:space="0" w:color="auto"/>
          </w:divBdr>
        </w:div>
        <w:div w:id="363406702">
          <w:marLeft w:val="640"/>
          <w:marRight w:val="0"/>
          <w:marTop w:val="0"/>
          <w:marBottom w:val="0"/>
          <w:divBdr>
            <w:top w:val="none" w:sz="0" w:space="0" w:color="auto"/>
            <w:left w:val="none" w:sz="0" w:space="0" w:color="auto"/>
            <w:bottom w:val="none" w:sz="0" w:space="0" w:color="auto"/>
            <w:right w:val="none" w:sz="0" w:space="0" w:color="auto"/>
          </w:divBdr>
        </w:div>
        <w:div w:id="10643547">
          <w:marLeft w:val="640"/>
          <w:marRight w:val="0"/>
          <w:marTop w:val="0"/>
          <w:marBottom w:val="0"/>
          <w:divBdr>
            <w:top w:val="none" w:sz="0" w:space="0" w:color="auto"/>
            <w:left w:val="none" w:sz="0" w:space="0" w:color="auto"/>
            <w:bottom w:val="none" w:sz="0" w:space="0" w:color="auto"/>
            <w:right w:val="none" w:sz="0" w:space="0" w:color="auto"/>
          </w:divBdr>
        </w:div>
        <w:div w:id="88158374">
          <w:marLeft w:val="640"/>
          <w:marRight w:val="0"/>
          <w:marTop w:val="0"/>
          <w:marBottom w:val="0"/>
          <w:divBdr>
            <w:top w:val="none" w:sz="0" w:space="0" w:color="auto"/>
            <w:left w:val="none" w:sz="0" w:space="0" w:color="auto"/>
            <w:bottom w:val="none" w:sz="0" w:space="0" w:color="auto"/>
            <w:right w:val="none" w:sz="0" w:space="0" w:color="auto"/>
          </w:divBdr>
        </w:div>
        <w:div w:id="2017536101">
          <w:marLeft w:val="640"/>
          <w:marRight w:val="0"/>
          <w:marTop w:val="0"/>
          <w:marBottom w:val="0"/>
          <w:divBdr>
            <w:top w:val="none" w:sz="0" w:space="0" w:color="auto"/>
            <w:left w:val="none" w:sz="0" w:space="0" w:color="auto"/>
            <w:bottom w:val="none" w:sz="0" w:space="0" w:color="auto"/>
            <w:right w:val="none" w:sz="0" w:space="0" w:color="auto"/>
          </w:divBdr>
        </w:div>
        <w:div w:id="1166168426">
          <w:marLeft w:val="640"/>
          <w:marRight w:val="0"/>
          <w:marTop w:val="0"/>
          <w:marBottom w:val="0"/>
          <w:divBdr>
            <w:top w:val="none" w:sz="0" w:space="0" w:color="auto"/>
            <w:left w:val="none" w:sz="0" w:space="0" w:color="auto"/>
            <w:bottom w:val="none" w:sz="0" w:space="0" w:color="auto"/>
            <w:right w:val="none" w:sz="0" w:space="0" w:color="auto"/>
          </w:divBdr>
        </w:div>
        <w:div w:id="1804930231">
          <w:marLeft w:val="640"/>
          <w:marRight w:val="0"/>
          <w:marTop w:val="0"/>
          <w:marBottom w:val="0"/>
          <w:divBdr>
            <w:top w:val="none" w:sz="0" w:space="0" w:color="auto"/>
            <w:left w:val="none" w:sz="0" w:space="0" w:color="auto"/>
            <w:bottom w:val="none" w:sz="0" w:space="0" w:color="auto"/>
            <w:right w:val="none" w:sz="0" w:space="0" w:color="auto"/>
          </w:divBdr>
        </w:div>
        <w:div w:id="1726830686">
          <w:marLeft w:val="640"/>
          <w:marRight w:val="0"/>
          <w:marTop w:val="0"/>
          <w:marBottom w:val="0"/>
          <w:divBdr>
            <w:top w:val="none" w:sz="0" w:space="0" w:color="auto"/>
            <w:left w:val="none" w:sz="0" w:space="0" w:color="auto"/>
            <w:bottom w:val="none" w:sz="0" w:space="0" w:color="auto"/>
            <w:right w:val="none" w:sz="0" w:space="0" w:color="auto"/>
          </w:divBdr>
        </w:div>
        <w:div w:id="548617323">
          <w:marLeft w:val="640"/>
          <w:marRight w:val="0"/>
          <w:marTop w:val="0"/>
          <w:marBottom w:val="0"/>
          <w:divBdr>
            <w:top w:val="none" w:sz="0" w:space="0" w:color="auto"/>
            <w:left w:val="none" w:sz="0" w:space="0" w:color="auto"/>
            <w:bottom w:val="none" w:sz="0" w:space="0" w:color="auto"/>
            <w:right w:val="none" w:sz="0" w:space="0" w:color="auto"/>
          </w:divBdr>
        </w:div>
        <w:div w:id="1905871996">
          <w:marLeft w:val="640"/>
          <w:marRight w:val="0"/>
          <w:marTop w:val="0"/>
          <w:marBottom w:val="0"/>
          <w:divBdr>
            <w:top w:val="none" w:sz="0" w:space="0" w:color="auto"/>
            <w:left w:val="none" w:sz="0" w:space="0" w:color="auto"/>
            <w:bottom w:val="none" w:sz="0" w:space="0" w:color="auto"/>
            <w:right w:val="none" w:sz="0" w:space="0" w:color="auto"/>
          </w:divBdr>
        </w:div>
        <w:div w:id="1400903196">
          <w:marLeft w:val="640"/>
          <w:marRight w:val="0"/>
          <w:marTop w:val="0"/>
          <w:marBottom w:val="0"/>
          <w:divBdr>
            <w:top w:val="none" w:sz="0" w:space="0" w:color="auto"/>
            <w:left w:val="none" w:sz="0" w:space="0" w:color="auto"/>
            <w:bottom w:val="none" w:sz="0" w:space="0" w:color="auto"/>
            <w:right w:val="none" w:sz="0" w:space="0" w:color="auto"/>
          </w:divBdr>
        </w:div>
        <w:div w:id="1366179346">
          <w:marLeft w:val="640"/>
          <w:marRight w:val="0"/>
          <w:marTop w:val="0"/>
          <w:marBottom w:val="0"/>
          <w:divBdr>
            <w:top w:val="none" w:sz="0" w:space="0" w:color="auto"/>
            <w:left w:val="none" w:sz="0" w:space="0" w:color="auto"/>
            <w:bottom w:val="none" w:sz="0" w:space="0" w:color="auto"/>
            <w:right w:val="none" w:sz="0" w:space="0" w:color="auto"/>
          </w:divBdr>
        </w:div>
      </w:divsChild>
    </w:div>
    <w:div w:id="1505314648">
      <w:bodyDiv w:val="1"/>
      <w:marLeft w:val="0"/>
      <w:marRight w:val="0"/>
      <w:marTop w:val="0"/>
      <w:marBottom w:val="0"/>
      <w:divBdr>
        <w:top w:val="none" w:sz="0" w:space="0" w:color="auto"/>
        <w:left w:val="none" w:sz="0" w:space="0" w:color="auto"/>
        <w:bottom w:val="none" w:sz="0" w:space="0" w:color="auto"/>
        <w:right w:val="none" w:sz="0" w:space="0" w:color="auto"/>
      </w:divBdr>
      <w:divsChild>
        <w:div w:id="88238174">
          <w:marLeft w:val="640"/>
          <w:marRight w:val="0"/>
          <w:marTop w:val="0"/>
          <w:marBottom w:val="0"/>
          <w:divBdr>
            <w:top w:val="none" w:sz="0" w:space="0" w:color="auto"/>
            <w:left w:val="none" w:sz="0" w:space="0" w:color="auto"/>
            <w:bottom w:val="none" w:sz="0" w:space="0" w:color="auto"/>
            <w:right w:val="none" w:sz="0" w:space="0" w:color="auto"/>
          </w:divBdr>
        </w:div>
        <w:div w:id="20906945">
          <w:marLeft w:val="640"/>
          <w:marRight w:val="0"/>
          <w:marTop w:val="0"/>
          <w:marBottom w:val="0"/>
          <w:divBdr>
            <w:top w:val="none" w:sz="0" w:space="0" w:color="auto"/>
            <w:left w:val="none" w:sz="0" w:space="0" w:color="auto"/>
            <w:bottom w:val="none" w:sz="0" w:space="0" w:color="auto"/>
            <w:right w:val="none" w:sz="0" w:space="0" w:color="auto"/>
          </w:divBdr>
        </w:div>
        <w:div w:id="2078236215">
          <w:marLeft w:val="640"/>
          <w:marRight w:val="0"/>
          <w:marTop w:val="0"/>
          <w:marBottom w:val="0"/>
          <w:divBdr>
            <w:top w:val="none" w:sz="0" w:space="0" w:color="auto"/>
            <w:left w:val="none" w:sz="0" w:space="0" w:color="auto"/>
            <w:bottom w:val="none" w:sz="0" w:space="0" w:color="auto"/>
            <w:right w:val="none" w:sz="0" w:space="0" w:color="auto"/>
          </w:divBdr>
        </w:div>
        <w:div w:id="189147418">
          <w:marLeft w:val="640"/>
          <w:marRight w:val="0"/>
          <w:marTop w:val="0"/>
          <w:marBottom w:val="0"/>
          <w:divBdr>
            <w:top w:val="none" w:sz="0" w:space="0" w:color="auto"/>
            <w:left w:val="none" w:sz="0" w:space="0" w:color="auto"/>
            <w:bottom w:val="none" w:sz="0" w:space="0" w:color="auto"/>
            <w:right w:val="none" w:sz="0" w:space="0" w:color="auto"/>
          </w:divBdr>
        </w:div>
        <w:div w:id="1413697947">
          <w:marLeft w:val="640"/>
          <w:marRight w:val="0"/>
          <w:marTop w:val="0"/>
          <w:marBottom w:val="0"/>
          <w:divBdr>
            <w:top w:val="none" w:sz="0" w:space="0" w:color="auto"/>
            <w:left w:val="none" w:sz="0" w:space="0" w:color="auto"/>
            <w:bottom w:val="none" w:sz="0" w:space="0" w:color="auto"/>
            <w:right w:val="none" w:sz="0" w:space="0" w:color="auto"/>
          </w:divBdr>
        </w:div>
        <w:div w:id="884827157">
          <w:marLeft w:val="640"/>
          <w:marRight w:val="0"/>
          <w:marTop w:val="0"/>
          <w:marBottom w:val="0"/>
          <w:divBdr>
            <w:top w:val="none" w:sz="0" w:space="0" w:color="auto"/>
            <w:left w:val="none" w:sz="0" w:space="0" w:color="auto"/>
            <w:bottom w:val="none" w:sz="0" w:space="0" w:color="auto"/>
            <w:right w:val="none" w:sz="0" w:space="0" w:color="auto"/>
          </w:divBdr>
        </w:div>
        <w:div w:id="238831775">
          <w:marLeft w:val="640"/>
          <w:marRight w:val="0"/>
          <w:marTop w:val="0"/>
          <w:marBottom w:val="0"/>
          <w:divBdr>
            <w:top w:val="none" w:sz="0" w:space="0" w:color="auto"/>
            <w:left w:val="none" w:sz="0" w:space="0" w:color="auto"/>
            <w:bottom w:val="none" w:sz="0" w:space="0" w:color="auto"/>
            <w:right w:val="none" w:sz="0" w:space="0" w:color="auto"/>
          </w:divBdr>
        </w:div>
        <w:div w:id="122499753">
          <w:marLeft w:val="640"/>
          <w:marRight w:val="0"/>
          <w:marTop w:val="0"/>
          <w:marBottom w:val="0"/>
          <w:divBdr>
            <w:top w:val="none" w:sz="0" w:space="0" w:color="auto"/>
            <w:left w:val="none" w:sz="0" w:space="0" w:color="auto"/>
            <w:bottom w:val="none" w:sz="0" w:space="0" w:color="auto"/>
            <w:right w:val="none" w:sz="0" w:space="0" w:color="auto"/>
          </w:divBdr>
        </w:div>
        <w:div w:id="37971621">
          <w:marLeft w:val="640"/>
          <w:marRight w:val="0"/>
          <w:marTop w:val="0"/>
          <w:marBottom w:val="0"/>
          <w:divBdr>
            <w:top w:val="none" w:sz="0" w:space="0" w:color="auto"/>
            <w:left w:val="none" w:sz="0" w:space="0" w:color="auto"/>
            <w:bottom w:val="none" w:sz="0" w:space="0" w:color="auto"/>
            <w:right w:val="none" w:sz="0" w:space="0" w:color="auto"/>
          </w:divBdr>
        </w:div>
        <w:div w:id="1637561344">
          <w:marLeft w:val="640"/>
          <w:marRight w:val="0"/>
          <w:marTop w:val="0"/>
          <w:marBottom w:val="0"/>
          <w:divBdr>
            <w:top w:val="none" w:sz="0" w:space="0" w:color="auto"/>
            <w:left w:val="none" w:sz="0" w:space="0" w:color="auto"/>
            <w:bottom w:val="none" w:sz="0" w:space="0" w:color="auto"/>
            <w:right w:val="none" w:sz="0" w:space="0" w:color="auto"/>
          </w:divBdr>
        </w:div>
        <w:div w:id="1756703965">
          <w:marLeft w:val="640"/>
          <w:marRight w:val="0"/>
          <w:marTop w:val="0"/>
          <w:marBottom w:val="0"/>
          <w:divBdr>
            <w:top w:val="none" w:sz="0" w:space="0" w:color="auto"/>
            <w:left w:val="none" w:sz="0" w:space="0" w:color="auto"/>
            <w:bottom w:val="none" w:sz="0" w:space="0" w:color="auto"/>
            <w:right w:val="none" w:sz="0" w:space="0" w:color="auto"/>
          </w:divBdr>
        </w:div>
        <w:div w:id="758909992">
          <w:marLeft w:val="640"/>
          <w:marRight w:val="0"/>
          <w:marTop w:val="0"/>
          <w:marBottom w:val="0"/>
          <w:divBdr>
            <w:top w:val="none" w:sz="0" w:space="0" w:color="auto"/>
            <w:left w:val="none" w:sz="0" w:space="0" w:color="auto"/>
            <w:bottom w:val="none" w:sz="0" w:space="0" w:color="auto"/>
            <w:right w:val="none" w:sz="0" w:space="0" w:color="auto"/>
          </w:divBdr>
        </w:div>
        <w:div w:id="1501895093">
          <w:marLeft w:val="640"/>
          <w:marRight w:val="0"/>
          <w:marTop w:val="0"/>
          <w:marBottom w:val="0"/>
          <w:divBdr>
            <w:top w:val="none" w:sz="0" w:space="0" w:color="auto"/>
            <w:left w:val="none" w:sz="0" w:space="0" w:color="auto"/>
            <w:bottom w:val="none" w:sz="0" w:space="0" w:color="auto"/>
            <w:right w:val="none" w:sz="0" w:space="0" w:color="auto"/>
          </w:divBdr>
        </w:div>
        <w:div w:id="932474449">
          <w:marLeft w:val="640"/>
          <w:marRight w:val="0"/>
          <w:marTop w:val="0"/>
          <w:marBottom w:val="0"/>
          <w:divBdr>
            <w:top w:val="none" w:sz="0" w:space="0" w:color="auto"/>
            <w:left w:val="none" w:sz="0" w:space="0" w:color="auto"/>
            <w:bottom w:val="none" w:sz="0" w:space="0" w:color="auto"/>
            <w:right w:val="none" w:sz="0" w:space="0" w:color="auto"/>
          </w:divBdr>
        </w:div>
        <w:div w:id="847403047">
          <w:marLeft w:val="640"/>
          <w:marRight w:val="0"/>
          <w:marTop w:val="0"/>
          <w:marBottom w:val="0"/>
          <w:divBdr>
            <w:top w:val="none" w:sz="0" w:space="0" w:color="auto"/>
            <w:left w:val="none" w:sz="0" w:space="0" w:color="auto"/>
            <w:bottom w:val="none" w:sz="0" w:space="0" w:color="auto"/>
            <w:right w:val="none" w:sz="0" w:space="0" w:color="auto"/>
          </w:divBdr>
        </w:div>
        <w:div w:id="1679962995">
          <w:marLeft w:val="640"/>
          <w:marRight w:val="0"/>
          <w:marTop w:val="0"/>
          <w:marBottom w:val="0"/>
          <w:divBdr>
            <w:top w:val="none" w:sz="0" w:space="0" w:color="auto"/>
            <w:left w:val="none" w:sz="0" w:space="0" w:color="auto"/>
            <w:bottom w:val="none" w:sz="0" w:space="0" w:color="auto"/>
            <w:right w:val="none" w:sz="0" w:space="0" w:color="auto"/>
          </w:divBdr>
        </w:div>
        <w:div w:id="1388604427">
          <w:marLeft w:val="640"/>
          <w:marRight w:val="0"/>
          <w:marTop w:val="0"/>
          <w:marBottom w:val="0"/>
          <w:divBdr>
            <w:top w:val="none" w:sz="0" w:space="0" w:color="auto"/>
            <w:left w:val="none" w:sz="0" w:space="0" w:color="auto"/>
            <w:bottom w:val="none" w:sz="0" w:space="0" w:color="auto"/>
            <w:right w:val="none" w:sz="0" w:space="0" w:color="auto"/>
          </w:divBdr>
        </w:div>
        <w:div w:id="411507964">
          <w:marLeft w:val="640"/>
          <w:marRight w:val="0"/>
          <w:marTop w:val="0"/>
          <w:marBottom w:val="0"/>
          <w:divBdr>
            <w:top w:val="none" w:sz="0" w:space="0" w:color="auto"/>
            <w:left w:val="none" w:sz="0" w:space="0" w:color="auto"/>
            <w:bottom w:val="none" w:sz="0" w:space="0" w:color="auto"/>
            <w:right w:val="none" w:sz="0" w:space="0" w:color="auto"/>
          </w:divBdr>
        </w:div>
        <w:div w:id="301035689">
          <w:marLeft w:val="640"/>
          <w:marRight w:val="0"/>
          <w:marTop w:val="0"/>
          <w:marBottom w:val="0"/>
          <w:divBdr>
            <w:top w:val="none" w:sz="0" w:space="0" w:color="auto"/>
            <w:left w:val="none" w:sz="0" w:space="0" w:color="auto"/>
            <w:bottom w:val="none" w:sz="0" w:space="0" w:color="auto"/>
            <w:right w:val="none" w:sz="0" w:space="0" w:color="auto"/>
          </w:divBdr>
        </w:div>
        <w:div w:id="748310219">
          <w:marLeft w:val="640"/>
          <w:marRight w:val="0"/>
          <w:marTop w:val="0"/>
          <w:marBottom w:val="0"/>
          <w:divBdr>
            <w:top w:val="none" w:sz="0" w:space="0" w:color="auto"/>
            <w:left w:val="none" w:sz="0" w:space="0" w:color="auto"/>
            <w:bottom w:val="none" w:sz="0" w:space="0" w:color="auto"/>
            <w:right w:val="none" w:sz="0" w:space="0" w:color="auto"/>
          </w:divBdr>
        </w:div>
        <w:div w:id="1473400225">
          <w:marLeft w:val="640"/>
          <w:marRight w:val="0"/>
          <w:marTop w:val="0"/>
          <w:marBottom w:val="0"/>
          <w:divBdr>
            <w:top w:val="none" w:sz="0" w:space="0" w:color="auto"/>
            <w:left w:val="none" w:sz="0" w:space="0" w:color="auto"/>
            <w:bottom w:val="none" w:sz="0" w:space="0" w:color="auto"/>
            <w:right w:val="none" w:sz="0" w:space="0" w:color="auto"/>
          </w:divBdr>
        </w:div>
        <w:div w:id="719399641">
          <w:marLeft w:val="640"/>
          <w:marRight w:val="0"/>
          <w:marTop w:val="0"/>
          <w:marBottom w:val="0"/>
          <w:divBdr>
            <w:top w:val="none" w:sz="0" w:space="0" w:color="auto"/>
            <w:left w:val="none" w:sz="0" w:space="0" w:color="auto"/>
            <w:bottom w:val="none" w:sz="0" w:space="0" w:color="auto"/>
            <w:right w:val="none" w:sz="0" w:space="0" w:color="auto"/>
          </w:divBdr>
        </w:div>
        <w:div w:id="1244342171">
          <w:marLeft w:val="640"/>
          <w:marRight w:val="0"/>
          <w:marTop w:val="0"/>
          <w:marBottom w:val="0"/>
          <w:divBdr>
            <w:top w:val="none" w:sz="0" w:space="0" w:color="auto"/>
            <w:left w:val="none" w:sz="0" w:space="0" w:color="auto"/>
            <w:bottom w:val="none" w:sz="0" w:space="0" w:color="auto"/>
            <w:right w:val="none" w:sz="0" w:space="0" w:color="auto"/>
          </w:divBdr>
        </w:div>
        <w:div w:id="1956516651">
          <w:marLeft w:val="640"/>
          <w:marRight w:val="0"/>
          <w:marTop w:val="0"/>
          <w:marBottom w:val="0"/>
          <w:divBdr>
            <w:top w:val="none" w:sz="0" w:space="0" w:color="auto"/>
            <w:left w:val="none" w:sz="0" w:space="0" w:color="auto"/>
            <w:bottom w:val="none" w:sz="0" w:space="0" w:color="auto"/>
            <w:right w:val="none" w:sz="0" w:space="0" w:color="auto"/>
          </w:divBdr>
        </w:div>
        <w:div w:id="1997104352">
          <w:marLeft w:val="640"/>
          <w:marRight w:val="0"/>
          <w:marTop w:val="0"/>
          <w:marBottom w:val="0"/>
          <w:divBdr>
            <w:top w:val="none" w:sz="0" w:space="0" w:color="auto"/>
            <w:left w:val="none" w:sz="0" w:space="0" w:color="auto"/>
            <w:bottom w:val="none" w:sz="0" w:space="0" w:color="auto"/>
            <w:right w:val="none" w:sz="0" w:space="0" w:color="auto"/>
          </w:divBdr>
        </w:div>
        <w:div w:id="407070658">
          <w:marLeft w:val="640"/>
          <w:marRight w:val="0"/>
          <w:marTop w:val="0"/>
          <w:marBottom w:val="0"/>
          <w:divBdr>
            <w:top w:val="none" w:sz="0" w:space="0" w:color="auto"/>
            <w:left w:val="none" w:sz="0" w:space="0" w:color="auto"/>
            <w:bottom w:val="none" w:sz="0" w:space="0" w:color="auto"/>
            <w:right w:val="none" w:sz="0" w:space="0" w:color="auto"/>
          </w:divBdr>
        </w:div>
        <w:div w:id="490675690">
          <w:marLeft w:val="640"/>
          <w:marRight w:val="0"/>
          <w:marTop w:val="0"/>
          <w:marBottom w:val="0"/>
          <w:divBdr>
            <w:top w:val="none" w:sz="0" w:space="0" w:color="auto"/>
            <w:left w:val="none" w:sz="0" w:space="0" w:color="auto"/>
            <w:bottom w:val="none" w:sz="0" w:space="0" w:color="auto"/>
            <w:right w:val="none" w:sz="0" w:space="0" w:color="auto"/>
          </w:divBdr>
        </w:div>
        <w:div w:id="862281874">
          <w:marLeft w:val="640"/>
          <w:marRight w:val="0"/>
          <w:marTop w:val="0"/>
          <w:marBottom w:val="0"/>
          <w:divBdr>
            <w:top w:val="none" w:sz="0" w:space="0" w:color="auto"/>
            <w:left w:val="none" w:sz="0" w:space="0" w:color="auto"/>
            <w:bottom w:val="none" w:sz="0" w:space="0" w:color="auto"/>
            <w:right w:val="none" w:sz="0" w:space="0" w:color="auto"/>
          </w:divBdr>
        </w:div>
        <w:div w:id="1631745568">
          <w:marLeft w:val="640"/>
          <w:marRight w:val="0"/>
          <w:marTop w:val="0"/>
          <w:marBottom w:val="0"/>
          <w:divBdr>
            <w:top w:val="none" w:sz="0" w:space="0" w:color="auto"/>
            <w:left w:val="none" w:sz="0" w:space="0" w:color="auto"/>
            <w:bottom w:val="none" w:sz="0" w:space="0" w:color="auto"/>
            <w:right w:val="none" w:sz="0" w:space="0" w:color="auto"/>
          </w:divBdr>
        </w:div>
        <w:div w:id="1639414852">
          <w:marLeft w:val="640"/>
          <w:marRight w:val="0"/>
          <w:marTop w:val="0"/>
          <w:marBottom w:val="0"/>
          <w:divBdr>
            <w:top w:val="none" w:sz="0" w:space="0" w:color="auto"/>
            <w:left w:val="none" w:sz="0" w:space="0" w:color="auto"/>
            <w:bottom w:val="none" w:sz="0" w:space="0" w:color="auto"/>
            <w:right w:val="none" w:sz="0" w:space="0" w:color="auto"/>
          </w:divBdr>
        </w:div>
        <w:div w:id="1508522791">
          <w:marLeft w:val="640"/>
          <w:marRight w:val="0"/>
          <w:marTop w:val="0"/>
          <w:marBottom w:val="0"/>
          <w:divBdr>
            <w:top w:val="none" w:sz="0" w:space="0" w:color="auto"/>
            <w:left w:val="none" w:sz="0" w:space="0" w:color="auto"/>
            <w:bottom w:val="none" w:sz="0" w:space="0" w:color="auto"/>
            <w:right w:val="none" w:sz="0" w:space="0" w:color="auto"/>
          </w:divBdr>
        </w:div>
        <w:div w:id="1422142692">
          <w:marLeft w:val="640"/>
          <w:marRight w:val="0"/>
          <w:marTop w:val="0"/>
          <w:marBottom w:val="0"/>
          <w:divBdr>
            <w:top w:val="none" w:sz="0" w:space="0" w:color="auto"/>
            <w:left w:val="none" w:sz="0" w:space="0" w:color="auto"/>
            <w:bottom w:val="none" w:sz="0" w:space="0" w:color="auto"/>
            <w:right w:val="none" w:sz="0" w:space="0" w:color="auto"/>
          </w:divBdr>
        </w:div>
        <w:div w:id="762605086">
          <w:marLeft w:val="640"/>
          <w:marRight w:val="0"/>
          <w:marTop w:val="0"/>
          <w:marBottom w:val="0"/>
          <w:divBdr>
            <w:top w:val="none" w:sz="0" w:space="0" w:color="auto"/>
            <w:left w:val="none" w:sz="0" w:space="0" w:color="auto"/>
            <w:bottom w:val="none" w:sz="0" w:space="0" w:color="auto"/>
            <w:right w:val="none" w:sz="0" w:space="0" w:color="auto"/>
          </w:divBdr>
        </w:div>
        <w:div w:id="358245580">
          <w:marLeft w:val="640"/>
          <w:marRight w:val="0"/>
          <w:marTop w:val="0"/>
          <w:marBottom w:val="0"/>
          <w:divBdr>
            <w:top w:val="none" w:sz="0" w:space="0" w:color="auto"/>
            <w:left w:val="none" w:sz="0" w:space="0" w:color="auto"/>
            <w:bottom w:val="none" w:sz="0" w:space="0" w:color="auto"/>
            <w:right w:val="none" w:sz="0" w:space="0" w:color="auto"/>
          </w:divBdr>
        </w:div>
        <w:div w:id="473177921">
          <w:marLeft w:val="640"/>
          <w:marRight w:val="0"/>
          <w:marTop w:val="0"/>
          <w:marBottom w:val="0"/>
          <w:divBdr>
            <w:top w:val="none" w:sz="0" w:space="0" w:color="auto"/>
            <w:left w:val="none" w:sz="0" w:space="0" w:color="auto"/>
            <w:bottom w:val="none" w:sz="0" w:space="0" w:color="auto"/>
            <w:right w:val="none" w:sz="0" w:space="0" w:color="auto"/>
          </w:divBdr>
        </w:div>
        <w:div w:id="189538422">
          <w:marLeft w:val="640"/>
          <w:marRight w:val="0"/>
          <w:marTop w:val="0"/>
          <w:marBottom w:val="0"/>
          <w:divBdr>
            <w:top w:val="none" w:sz="0" w:space="0" w:color="auto"/>
            <w:left w:val="none" w:sz="0" w:space="0" w:color="auto"/>
            <w:bottom w:val="none" w:sz="0" w:space="0" w:color="auto"/>
            <w:right w:val="none" w:sz="0" w:space="0" w:color="auto"/>
          </w:divBdr>
        </w:div>
        <w:div w:id="1353845685">
          <w:marLeft w:val="640"/>
          <w:marRight w:val="0"/>
          <w:marTop w:val="0"/>
          <w:marBottom w:val="0"/>
          <w:divBdr>
            <w:top w:val="none" w:sz="0" w:space="0" w:color="auto"/>
            <w:left w:val="none" w:sz="0" w:space="0" w:color="auto"/>
            <w:bottom w:val="none" w:sz="0" w:space="0" w:color="auto"/>
            <w:right w:val="none" w:sz="0" w:space="0" w:color="auto"/>
          </w:divBdr>
        </w:div>
        <w:div w:id="423108890">
          <w:marLeft w:val="640"/>
          <w:marRight w:val="0"/>
          <w:marTop w:val="0"/>
          <w:marBottom w:val="0"/>
          <w:divBdr>
            <w:top w:val="none" w:sz="0" w:space="0" w:color="auto"/>
            <w:left w:val="none" w:sz="0" w:space="0" w:color="auto"/>
            <w:bottom w:val="none" w:sz="0" w:space="0" w:color="auto"/>
            <w:right w:val="none" w:sz="0" w:space="0" w:color="auto"/>
          </w:divBdr>
        </w:div>
        <w:div w:id="66807933">
          <w:marLeft w:val="640"/>
          <w:marRight w:val="0"/>
          <w:marTop w:val="0"/>
          <w:marBottom w:val="0"/>
          <w:divBdr>
            <w:top w:val="none" w:sz="0" w:space="0" w:color="auto"/>
            <w:left w:val="none" w:sz="0" w:space="0" w:color="auto"/>
            <w:bottom w:val="none" w:sz="0" w:space="0" w:color="auto"/>
            <w:right w:val="none" w:sz="0" w:space="0" w:color="auto"/>
          </w:divBdr>
        </w:div>
        <w:div w:id="478500742">
          <w:marLeft w:val="640"/>
          <w:marRight w:val="0"/>
          <w:marTop w:val="0"/>
          <w:marBottom w:val="0"/>
          <w:divBdr>
            <w:top w:val="none" w:sz="0" w:space="0" w:color="auto"/>
            <w:left w:val="none" w:sz="0" w:space="0" w:color="auto"/>
            <w:bottom w:val="none" w:sz="0" w:space="0" w:color="auto"/>
            <w:right w:val="none" w:sz="0" w:space="0" w:color="auto"/>
          </w:divBdr>
        </w:div>
        <w:div w:id="1427967939">
          <w:marLeft w:val="640"/>
          <w:marRight w:val="0"/>
          <w:marTop w:val="0"/>
          <w:marBottom w:val="0"/>
          <w:divBdr>
            <w:top w:val="none" w:sz="0" w:space="0" w:color="auto"/>
            <w:left w:val="none" w:sz="0" w:space="0" w:color="auto"/>
            <w:bottom w:val="none" w:sz="0" w:space="0" w:color="auto"/>
            <w:right w:val="none" w:sz="0" w:space="0" w:color="auto"/>
          </w:divBdr>
        </w:div>
        <w:div w:id="790321585">
          <w:marLeft w:val="640"/>
          <w:marRight w:val="0"/>
          <w:marTop w:val="0"/>
          <w:marBottom w:val="0"/>
          <w:divBdr>
            <w:top w:val="none" w:sz="0" w:space="0" w:color="auto"/>
            <w:left w:val="none" w:sz="0" w:space="0" w:color="auto"/>
            <w:bottom w:val="none" w:sz="0" w:space="0" w:color="auto"/>
            <w:right w:val="none" w:sz="0" w:space="0" w:color="auto"/>
          </w:divBdr>
        </w:div>
        <w:div w:id="250741550">
          <w:marLeft w:val="640"/>
          <w:marRight w:val="0"/>
          <w:marTop w:val="0"/>
          <w:marBottom w:val="0"/>
          <w:divBdr>
            <w:top w:val="none" w:sz="0" w:space="0" w:color="auto"/>
            <w:left w:val="none" w:sz="0" w:space="0" w:color="auto"/>
            <w:bottom w:val="none" w:sz="0" w:space="0" w:color="auto"/>
            <w:right w:val="none" w:sz="0" w:space="0" w:color="auto"/>
          </w:divBdr>
        </w:div>
        <w:div w:id="209271971">
          <w:marLeft w:val="640"/>
          <w:marRight w:val="0"/>
          <w:marTop w:val="0"/>
          <w:marBottom w:val="0"/>
          <w:divBdr>
            <w:top w:val="none" w:sz="0" w:space="0" w:color="auto"/>
            <w:left w:val="none" w:sz="0" w:space="0" w:color="auto"/>
            <w:bottom w:val="none" w:sz="0" w:space="0" w:color="auto"/>
            <w:right w:val="none" w:sz="0" w:space="0" w:color="auto"/>
          </w:divBdr>
        </w:div>
        <w:div w:id="1192722039">
          <w:marLeft w:val="640"/>
          <w:marRight w:val="0"/>
          <w:marTop w:val="0"/>
          <w:marBottom w:val="0"/>
          <w:divBdr>
            <w:top w:val="none" w:sz="0" w:space="0" w:color="auto"/>
            <w:left w:val="none" w:sz="0" w:space="0" w:color="auto"/>
            <w:bottom w:val="none" w:sz="0" w:space="0" w:color="auto"/>
            <w:right w:val="none" w:sz="0" w:space="0" w:color="auto"/>
          </w:divBdr>
        </w:div>
        <w:div w:id="957835353">
          <w:marLeft w:val="640"/>
          <w:marRight w:val="0"/>
          <w:marTop w:val="0"/>
          <w:marBottom w:val="0"/>
          <w:divBdr>
            <w:top w:val="none" w:sz="0" w:space="0" w:color="auto"/>
            <w:left w:val="none" w:sz="0" w:space="0" w:color="auto"/>
            <w:bottom w:val="none" w:sz="0" w:space="0" w:color="auto"/>
            <w:right w:val="none" w:sz="0" w:space="0" w:color="auto"/>
          </w:divBdr>
        </w:div>
        <w:div w:id="908343215">
          <w:marLeft w:val="640"/>
          <w:marRight w:val="0"/>
          <w:marTop w:val="0"/>
          <w:marBottom w:val="0"/>
          <w:divBdr>
            <w:top w:val="none" w:sz="0" w:space="0" w:color="auto"/>
            <w:left w:val="none" w:sz="0" w:space="0" w:color="auto"/>
            <w:bottom w:val="none" w:sz="0" w:space="0" w:color="auto"/>
            <w:right w:val="none" w:sz="0" w:space="0" w:color="auto"/>
          </w:divBdr>
        </w:div>
        <w:div w:id="1441531054">
          <w:marLeft w:val="640"/>
          <w:marRight w:val="0"/>
          <w:marTop w:val="0"/>
          <w:marBottom w:val="0"/>
          <w:divBdr>
            <w:top w:val="none" w:sz="0" w:space="0" w:color="auto"/>
            <w:left w:val="none" w:sz="0" w:space="0" w:color="auto"/>
            <w:bottom w:val="none" w:sz="0" w:space="0" w:color="auto"/>
            <w:right w:val="none" w:sz="0" w:space="0" w:color="auto"/>
          </w:divBdr>
        </w:div>
        <w:div w:id="94447917">
          <w:marLeft w:val="640"/>
          <w:marRight w:val="0"/>
          <w:marTop w:val="0"/>
          <w:marBottom w:val="0"/>
          <w:divBdr>
            <w:top w:val="none" w:sz="0" w:space="0" w:color="auto"/>
            <w:left w:val="none" w:sz="0" w:space="0" w:color="auto"/>
            <w:bottom w:val="none" w:sz="0" w:space="0" w:color="auto"/>
            <w:right w:val="none" w:sz="0" w:space="0" w:color="auto"/>
          </w:divBdr>
        </w:div>
        <w:div w:id="721949153">
          <w:marLeft w:val="640"/>
          <w:marRight w:val="0"/>
          <w:marTop w:val="0"/>
          <w:marBottom w:val="0"/>
          <w:divBdr>
            <w:top w:val="none" w:sz="0" w:space="0" w:color="auto"/>
            <w:left w:val="none" w:sz="0" w:space="0" w:color="auto"/>
            <w:bottom w:val="none" w:sz="0" w:space="0" w:color="auto"/>
            <w:right w:val="none" w:sz="0" w:space="0" w:color="auto"/>
          </w:divBdr>
        </w:div>
        <w:div w:id="2022583725">
          <w:marLeft w:val="640"/>
          <w:marRight w:val="0"/>
          <w:marTop w:val="0"/>
          <w:marBottom w:val="0"/>
          <w:divBdr>
            <w:top w:val="none" w:sz="0" w:space="0" w:color="auto"/>
            <w:left w:val="none" w:sz="0" w:space="0" w:color="auto"/>
            <w:bottom w:val="none" w:sz="0" w:space="0" w:color="auto"/>
            <w:right w:val="none" w:sz="0" w:space="0" w:color="auto"/>
          </w:divBdr>
        </w:div>
        <w:div w:id="1615939113">
          <w:marLeft w:val="640"/>
          <w:marRight w:val="0"/>
          <w:marTop w:val="0"/>
          <w:marBottom w:val="0"/>
          <w:divBdr>
            <w:top w:val="none" w:sz="0" w:space="0" w:color="auto"/>
            <w:left w:val="none" w:sz="0" w:space="0" w:color="auto"/>
            <w:bottom w:val="none" w:sz="0" w:space="0" w:color="auto"/>
            <w:right w:val="none" w:sz="0" w:space="0" w:color="auto"/>
          </w:divBdr>
        </w:div>
        <w:div w:id="610403898">
          <w:marLeft w:val="640"/>
          <w:marRight w:val="0"/>
          <w:marTop w:val="0"/>
          <w:marBottom w:val="0"/>
          <w:divBdr>
            <w:top w:val="none" w:sz="0" w:space="0" w:color="auto"/>
            <w:left w:val="none" w:sz="0" w:space="0" w:color="auto"/>
            <w:bottom w:val="none" w:sz="0" w:space="0" w:color="auto"/>
            <w:right w:val="none" w:sz="0" w:space="0" w:color="auto"/>
          </w:divBdr>
        </w:div>
        <w:div w:id="1771391687">
          <w:marLeft w:val="640"/>
          <w:marRight w:val="0"/>
          <w:marTop w:val="0"/>
          <w:marBottom w:val="0"/>
          <w:divBdr>
            <w:top w:val="none" w:sz="0" w:space="0" w:color="auto"/>
            <w:left w:val="none" w:sz="0" w:space="0" w:color="auto"/>
            <w:bottom w:val="none" w:sz="0" w:space="0" w:color="auto"/>
            <w:right w:val="none" w:sz="0" w:space="0" w:color="auto"/>
          </w:divBdr>
        </w:div>
      </w:divsChild>
    </w:div>
    <w:div w:id="1507481604">
      <w:bodyDiv w:val="1"/>
      <w:marLeft w:val="0"/>
      <w:marRight w:val="0"/>
      <w:marTop w:val="0"/>
      <w:marBottom w:val="0"/>
      <w:divBdr>
        <w:top w:val="none" w:sz="0" w:space="0" w:color="auto"/>
        <w:left w:val="none" w:sz="0" w:space="0" w:color="auto"/>
        <w:bottom w:val="none" w:sz="0" w:space="0" w:color="auto"/>
        <w:right w:val="none" w:sz="0" w:space="0" w:color="auto"/>
      </w:divBdr>
      <w:divsChild>
        <w:div w:id="1959604490">
          <w:marLeft w:val="640"/>
          <w:marRight w:val="0"/>
          <w:marTop w:val="0"/>
          <w:marBottom w:val="0"/>
          <w:divBdr>
            <w:top w:val="none" w:sz="0" w:space="0" w:color="auto"/>
            <w:left w:val="none" w:sz="0" w:space="0" w:color="auto"/>
            <w:bottom w:val="none" w:sz="0" w:space="0" w:color="auto"/>
            <w:right w:val="none" w:sz="0" w:space="0" w:color="auto"/>
          </w:divBdr>
        </w:div>
        <w:div w:id="1561284621">
          <w:marLeft w:val="640"/>
          <w:marRight w:val="0"/>
          <w:marTop w:val="0"/>
          <w:marBottom w:val="0"/>
          <w:divBdr>
            <w:top w:val="none" w:sz="0" w:space="0" w:color="auto"/>
            <w:left w:val="none" w:sz="0" w:space="0" w:color="auto"/>
            <w:bottom w:val="none" w:sz="0" w:space="0" w:color="auto"/>
            <w:right w:val="none" w:sz="0" w:space="0" w:color="auto"/>
          </w:divBdr>
        </w:div>
        <w:div w:id="380910552">
          <w:marLeft w:val="640"/>
          <w:marRight w:val="0"/>
          <w:marTop w:val="0"/>
          <w:marBottom w:val="0"/>
          <w:divBdr>
            <w:top w:val="none" w:sz="0" w:space="0" w:color="auto"/>
            <w:left w:val="none" w:sz="0" w:space="0" w:color="auto"/>
            <w:bottom w:val="none" w:sz="0" w:space="0" w:color="auto"/>
            <w:right w:val="none" w:sz="0" w:space="0" w:color="auto"/>
          </w:divBdr>
        </w:div>
        <w:div w:id="1786732949">
          <w:marLeft w:val="640"/>
          <w:marRight w:val="0"/>
          <w:marTop w:val="0"/>
          <w:marBottom w:val="0"/>
          <w:divBdr>
            <w:top w:val="none" w:sz="0" w:space="0" w:color="auto"/>
            <w:left w:val="none" w:sz="0" w:space="0" w:color="auto"/>
            <w:bottom w:val="none" w:sz="0" w:space="0" w:color="auto"/>
            <w:right w:val="none" w:sz="0" w:space="0" w:color="auto"/>
          </w:divBdr>
        </w:div>
        <w:div w:id="1090002835">
          <w:marLeft w:val="640"/>
          <w:marRight w:val="0"/>
          <w:marTop w:val="0"/>
          <w:marBottom w:val="0"/>
          <w:divBdr>
            <w:top w:val="none" w:sz="0" w:space="0" w:color="auto"/>
            <w:left w:val="none" w:sz="0" w:space="0" w:color="auto"/>
            <w:bottom w:val="none" w:sz="0" w:space="0" w:color="auto"/>
            <w:right w:val="none" w:sz="0" w:space="0" w:color="auto"/>
          </w:divBdr>
        </w:div>
        <w:div w:id="1333141292">
          <w:marLeft w:val="640"/>
          <w:marRight w:val="0"/>
          <w:marTop w:val="0"/>
          <w:marBottom w:val="0"/>
          <w:divBdr>
            <w:top w:val="none" w:sz="0" w:space="0" w:color="auto"/>
            <w:left w:val="none" w:sz="0" w:space="0" w:color="auto"/>
            <w:bottom w:val="none" w:sz="0" w:space="0" w:color="auto"/>
            <w:right w:val="none" w:sz="0" w:space="0" w:color="auto"/>
          </w:divBdr>
        </w:div>
        <w:div w:id="1932202388">
          <w:marLeft w:val="640"/>
          <w:marRight w:val="0"/>
          <w:marTop w:val="0"/>
          <w:marBottom w:val="0"/>
          <w:divBdr>
            <w:top w:val="none" w:sz="0" w:space="0" w:color="auto"/>
            <w:left w:val="none" w:sz="0" w:space="0" w:color="auto"/>
            <w:bottom w:val="none" w:sz="0" w:space="0" w:color="auto"/>
            <w:right w:val="none" w:sz="0" w:space="0" w:color="auto"/>
          </w:divBdr>
        </w:div>
        <w:div w:id="1949727872">
          <w:marLeft w:val="640"/>
          <w:marRight w:val="0"/>
          <w:marTop w:val="0"/>
          <w:marBottom w:val="0"/>
          <w:divBdr>
            <w:top w:val="none" w:sz="0" w:space="0" w:color="auto"/>
            <w:left w:val="none" w:sz="0" w:space="0" w:color="auto"/>
            <w:bottom w:val="none" w:sz="0" w:space="0" w:color="auto"/>
            <w:right w:val="none" w:sz="0" w:space="0" w:color="auto"/>
          </w:divBdr>
        </w:div>
        <w:div w:id="1624966352">
          <w:marLeft w:val="640"/>
          <w:marRight w:val="0"/>
          <w:marTop w:val="0"/>
          <w:marBottom w:val="0"/>
          <w:divBdr>
            <w:top w:val="none" w:sz="0" w:space="0" w:color="auto"/>
            <w:left w:val="none" w:sz="0" w:space="0" w:color="auto"/>
            <w:bottom w:val="none" w:sz="0" w:space="0" w:color="auto"/>
            <w:right w:val="none" w:sz="0" w:space="0" w:color="auto"/>
          </w:divBdr>
        </w:div>
        <w:div w:id="696391808">
          <w:marLeft w:val="640"/>
          <w:marRight w:val="0"/>
          <w:marTop w:val="0"/>
          <w:marBottom w:val="0"/>
          <w:divBdr>
            <w:top w:val="none" w:sz="0" w:space="0" w:color="auto"/>
            <w:left w:val="none" w:sz="0" w:space="0" w:color="auto"/>
            <w:bottom w:val="none" w:sz="0" w:space="0" w:color="auto"/>
            <w:right w:val="none" w:sz="0" w:space="0" w:color="auto"/>
          </w:divBdr>
        </w:div>
        <w:div w:id="62484191">
          <w:marLeft w:val="640"/>
          <w:marRight w:val="0"/>
          <w:marTop w:val="0"/>
          <w:marBottom w:val="0"/>
          <w:divBdr>
            <w:top w:val="none" w:sz="0" w:space="0" w:color="auto"/>
            <w:left w:val="none" w:sz="0" w:space="0" w:color="auto"/>
            <w:bottom w:val="none" w:sz="0" w:space="0" w:color="auto"/>
            <w:right w:val="none" w:sz="0" w:space="0" w:color="auto"/>
          </w:divBdr>
        </w:div>
        <w:div w:id="44567670">
          <w:marLeft w:val="640"/>
          <w:marRight w:val="0"/>
          <w:marTop w:val="0"/>
          <w:marBottom w:val="0"/>
          <w:divBdr>
            <w:top w:val="none" w:sz="0" w:space="0" w:color="auto"/>
            <w:left w:val="none" w:sz="0" w:space="0" w:color="auto"/>
            <w:bottom w:val="none" w:sz="0" w:space="0" w:color="auto"/>
            <w:right w:val="none" w:sz="0" w:space="0" w:color="auto"/>
          </w:divBdr>
        </w:div>
        <w:div w:id="501898124">
          <w:marLeft w:val="640"/>
          <w:marRight w:val="0"/>
          <w:marTop w:val="0"/>
          <w:marBottom w:val="0"/>
          <w:divBdr>
            <w:top w:val="none" w:sz="0" w:space="0" w:color="auto"/>
            <w:left w:val="none" w:sz="0" w:space="0" w:color="auto"/>
            <w:bottom w:val="none" w:sz="0" w:space="0" w:color="auto"/>
            <w:right w:val="none" w:sz="0" w:space="0" w:color="auto"/>
          </w:divBdr>
        </w:div>
        <w:div w:id="722488018">
          <w:marLeft w:val="640"/>
          <w:marRight w:val="0"/>
          <w:marTop w:val="0"/>
          <w:marBottom w:val="0"/>
          <w:divBdr>
            <w:top w:val="none" w:sz="0" w:space="0" w:color="auto"/>
            <w:left w:val="none" w:sz="0" w:space="0" w:color="auto"/>
            <w:bottom w:val="none" w:sz="0" w:space="0" w:color="auto"/>
            <w:right w:val="none" w:sz="0" w:space="0" w:color="auto"/>
          </w:divBdr>
        </w:div>
        <w:div w:id="1759402173">
          <w:marLeft w:val="640"/>
          <w:marRight w:val="0"/>
          <w:marTop w:val="0"/>
          <w:marBottom w:val="0"/>
          <w:divBdr>
            <w:top w:val="none" w:sz="0" w:space="0" w:color="auto"/>
            <w:left w:val="none" w:sz="0" w:space="0" w:color="auto"/>
            <w:bottom w:val="none" w:sz="0" w:space="0" w:color="auto"/>
            <w:right w:val="none" w:sz="0" w:space="0" w:color="auto"/>
          </w:divBdr>
        </w:div>
        <w:div w:id="2034334773">
          <w:marLeft w:val="640"/>
          <w:marRight w:val="0"/>
          <w:marTop w:val="0"/>
          <w:marBottom w:val="0"/>
          <w:divBdr>
            <w:top w:val="none" w:sz="0" w:space="0" w:color="auto"/>
            <w:left w:val="none" w:sz="0" w:space="0" w:color="auto"/>
            <w:bottom w:val="none" w:sz="0" w:space="0" w:color="auto"/>
            <w:right w:val="none" w:sz="0" w:space="0" w:color="auto"/>
          </w:divBdr>
        </w:div>
        <w:div w:id="481311830">
          <w:marLeft w:val="640"/>
          <w:marRight w:val="0"/>
          <w:marTop w:val="0"/>
          <w:marBottom w:val="0"/>
          <w:divBdr>
            <w:top w:val="none" w:sz="0" w:space="0" w:color="auto"/>
            <w:left w:val="none" w:sz="0" w:space="0" w:color="auto"/>
            <w:bottom w:val="none" w:sz="0" w:space="0" w:color="auto"/>
            <w:right w:val="none" w:sz="0" w:space="0" w:color="auto"/>
          </w:divBdr>
        </w:div>
        <w:div w:id="979961463">
          <w:marLeft w:val="640"/>
          <w:marRight w:val="0"/>
          <w:marTop w:val="0"/>
          <w:marBottom w:val="0"/>
          <w:divBdr>
            <w:top w:val="none" w:sz="0" w:space="0" w:color="auto"/>
            <w:left w:val="none" w:sz="0" w:space="0" w:color="auto"/>
            <w:bottom w:val="none" w:sz="0" w:space="0" w:color="auto"/>
            <w:right w:val="none" w:sz="0" w:space="0" w:color="auto"/>
          </w:divBdr>
        </w:div>
        <w:div w:id="390887455">
          <w:marLeft w:val="640"/>
          <w:marRight w:val="0"/>
          <w:marTop w:val="0"/>
          <w:marBottom w:val="0"/>
          <w:divBdr>
            <w:top w:val="none" w:sz="0" w:space="0" w:color="auto"/>
            <w:left w:val="none" w:sz="0" w:space="0" w:color="auto"/>
            <w:bottom w:val="none" w:sz="0" w:space="0" w:color="auto"/>
            <w:right w:val="none" w:sz="0" w:space="0" w:color="auto"/>
          </w:divBdr>
        </w:div>
        <w:div w:id="1930118495">
          <w:marLeft w:val="640"/>
          <w:marRight w:val="0"/>
          <w:marTop w:val="0"/>
          <w:marBottom w:val="0"/>
          <w:divBdr>
            <w:top w:val="none" w:sz="0" w:space="0" w:color="auto"/>
            <w:left w:val="none" w:sz="0" w:space="0" w:color="auto"/>
            <w:bottom w:val="none" w:sz="0" w:space="0" w:color="auto"/>
            <w:right w:val="none" w:sz="0" w:space="0" w:color="auto"/>
          </w:divBdr>
        </w:div>
        <w:div w:id="1750034612">
          <w:marLeft w:val="640"/>
          <w:marRight w:val="0"/>
          <w:marTop w:val="0"/>
          <w:marBottom w:val="0"/>
          <w:divBdr>
            <w:top w:val="none" w:sz="0" w:space="0" w:color="auto"/>
            <w:left w:val="none" w:sz="0" w:space="0" w:color="auto"/>
            <w:bottom w:val="none" w:sz="0" w:space="0" w:color="auto"/>
            <w:right w:val="none" w:sz="0" w:space="0" w:color="auto"/>
          </w:divBdr>
        </w:div>
        <w:div w:id="1673215048">
          <w:marLeft w:val="640"/>
          <w:marRight w:val="0"/>
          <w:marTop w:val="0"/>
          <w:marBottom w:val="0"/>
          <w:divBdr>
            <w:top w:val="none" w:sz="0" w:space="0" w:color="auto"/>
            <w:left w:val="none" w:sz="0" w:space="0" w:color="auto"/>
            <w:bottom w:val="none" w:sz="0" w:space="0" w:color="auto"/>
            <w:right w:val="none" w:sz="0" w:space="0" w:color="auto"/>
          </w:divBdr>
        </w:div>
        <w:div w:id="518348845">
          <w:marLeft w:val="640"/>
          <w:marRight w:val="0"/>
          <w:marTop w:val="0"/>
          <w:marBottom w:val="0"/>
          <w:divBdr>
            <w:top w:val="none" w:sz="0" w:space="0" w:color="auto"/>
            <w:left w:val="none" w:sz="0" w:space="0" w:color="auto"/>
            <w:bottom w:val="none" w:sz="0" w:space="0" w:color="auto"/>
            <w:right w:val="none" w:sz="0" w:space="0" w:color="auto"/>
          </w:divBdr>
        </w:div>
        <w:div w:id="1253853513">
          <w:marLeft w:val="640"/>
          <w:marRight w:val="0"/>
          <w:marTop w:val="0"/>
          <w:marBottom w:val="0"/>
          <w:divBdr>
            <w:top w:val="none" w:sz="0" w:space="0" w:color="auto"/>
            <w:left w:val="none" w:sz="0" w:space="0" w:color="auto"/>
            <w:bottom w:val="none" w:sz="0" w:space="0" w:color="auto"/>
            <w:right w:val="none" w:sz="0" w:space="0" w:color="auto"/>
          </w:divBdr>
        </w:div>
        <w:div w:id="251471690">
          <w:marLeft w:val="640"/>
          <w:marRight w:val="0"/>
          <w:marTop w:val="0"/>
          <w:marBottom w:val="0"/>
          <w:divBdr>
            <w:top w:val="none" w:sz="0" w:space="0" w:color="auto"/>
            <w:left w:val="none" w:sz="0" w:space="0" w:color="auto"/>
            <w:bottom w:val="none" w:sz="0" w:space="0" w:color="auto"/>
            <w:right w:val="none" w:sz="0" w:space="0" w:color="auto"/>
          </w:divBdr>
        </w:div>
        <w:div w:id="1292904526">
          <w:marLeft w:val="640"/>
          <w:marRight w:val="0"/>
          <w:marTop w:val="0"/>
          <w:marBottom w:val="0"/>
          <w:divBdr>
            <w:top w:val="none" w:sz="0" w:space="0" w:color="auto"/>
            <w:left w:val="none" w:sz="0" w:space="0" w:color="auto"/>
            <w:bottom w:val="none" w:sz="0" w:space="0" w:color="auto"/>
            <w:right w:val="none" w:sz="0" w:space="0" w:color="auto"/>
          </w:divBdr>
        </w:div>
        <w:div w:id="1072313762">
          <w:marLeft w:val="640"/>
          <w:marRight w:val="0"/>
          <w:marTop w:val="0"/>
          <w:marBottom w:val="0"/>
          <w:divBdr>
            <w:top w:val="none" w:sz="0" w:space="0" w:color="auto"/>
            <w:left w:val="none" w:sz="0" w:space="0" w:color="auto"/>
            <w:bottom w:val="none" w:sz="0" w:space="0" w:color="auto"/>
            <w:right w:val="none" w:sz="0" w:space="0" w:color="auto"/>
          </w:divBdr>
        </w:div>
        <w:div w:id="562376812">
          <w:marLeft w:val="640"/>
          <w:marRight w:val="0"/>
          <w:marTop w:val="0"/>
          <w:marBottom w:val="0"/>
          <w:divBdr>
            <w:top w:val="none" w:sz="0" w:space="0" w:color="auto"/>
            <w:left w:val="none" w:sz="0" w:space="0" w:color="auto"/>
            <w:bottom w:val="none" w:sz="0" w:space="0" w:color="auto"/>
            <w:right w:val="none" w:sz="0" w:space="0" w:color="auto"/>
          </w:divBdr>
        </w:div>
        <w:div w:id="638804442">
          <w:marLeft w:val="640"/>
          <w:marRight w:val="0"/>
          <w:marTop w:val="0"/>
          <w:marBottom w:val="0"/>
          <w:divBdr>
            <w:top w:val="none" w:sz="0" w:space="0" w:color="auto"/>
            <w:left w:val="none" w:sz="0" w:space="0" w:color="auto"/>
            <w:bottom w:val="none" w:sz="0" w:space="0" w:color="auto"/>
            <w:right w:val="none" w:sz="0" w:space="0" w:color="auto"/>
          </w:divBdr>
        </w:div>
        <w:div w:id="39981087">
          <w:marLeft w:val="640"/>
          <w:marRight w:val="0"/>
          <w:marTop w:val="0"/>
          <w:marBottom w:val="0"/>
          <w:divBdr>
            <w:top w:val="none" w:sz="0" w:space="0" w:color="auto"/>
            <w:left w:val="none" w:sz="0" w:space="0" w:color="auto"/>
            <w:bottom w:val="none" w:sz="0" w:space="0" w:color="auto"/>
            <w:right w:val="none" w:sz="0" w:space="0" w:color="auto"/>
          </w:divBdr>
        </w:div>
        <w:div w:id="139732487">
          <w:marLeft w:val="640"/>
          <w:marRight w:val="0"/>
          <w:marTop w:val="0"/>
          <w:marBottom w:val="0"/>
          <w:divBdr>
            <w:top w:val="none" w:sz="0" w:space="0" w:color="auto"/>
            <w:left w:val="none" w:sz="0" w:space="0" w:color="auto"/>
            <w:bottom w:val="none" w:sz="0" w:space="0" w:color="auto"/>
            <w:right w:val="none" w:sz="0" w:space="0" w:color="auto"/>
          </w:divBdr>
        </w:div>
        <w:div w:id="2022051073">
          <w:marLeft w:val="640"/>
          <w:marRight w:val="0"/>
          <w:marTop w:val="0"/>
          <w:marBottom w:val="0"/>
          <w:divBdr>
            <w:top w:val="none" w:sz="0" w:space="0" w:color="auto"/>
            <w:left w:val="none" w:sz="0" w:space="0" w:color="auto"/>
            <w:bottom w:val="none" w:sz="0" w:space="0" w:color="auto"/>
            <w:right w:val="none" w:sz="0" w:space="0" w:color="auto"/>
          </w:divBdr>
        </w:div>
        <w:div w:id="1973124560">
          <w:marLeft w:val="640"/>
          <w:marRight w:val="0"/>
          <w:marTop w:val="0"/>
          <w:marBottom w:val="0"/>
          <w:divBdr>
            <w:top w:val="none" w:sz="0" w:space="0" w:color="auto"/>
            <w:left w:val="none" w:sz="0" w:space="0" w:color="auto"/>
            <w:bottom w:val="none" w:sz="0" w:space="0" w:color="auto"/>
            <w:right w:val="none" w:sz="0" w:space="0" w:color="auto"/>
          </w:divBdr>
        </w:div>
        <w:div w:id="823281039">
          <w:marLeft w:val="640"/>
          <w:marRight w:val="0"/>
          <w:marTop w:val="0"/>
          <w:marBottom w:val="0"/>
          <w:divBdr>
            <w:top w:val="none" w:sz="0" w:space="0" w:color="auto"/>
            <w:left w:val="none" w:sz="0" w:space="0" w:color="auto"/>
            <w:bottom w:val="none" w:sz="0" w:space="0" w:color="auto"/>
            <w:right w:val="none" w:sz="0" w:space="0" w:color="auto"/>
          </w:divBdr>
        </w:div>
        <w:div w:id="361396272">
          <w:marLeft w:val="640"/>
          <w:marRight w:val="0"/>
          <w:marTop w:val="0"/>
          <w:marBottom w:val="0"/>
          <w:divBdr>
            <w:top w:val="none" w:sz="0" w:space="0" w:color="auto"/>
            <w:left w:val="none" w:sz="0" w:space="0" w:color="auto"/>
            <w:bottom w:val="none" w:sz="0" w:space="0" w:color="auto"/>
            <w:right w:val="none" w:sz="0" w:space="0" w:color="auto"/>
          </w:divBdr>
        </w:div>
        <w:div w:id="1810980342">
          <w:marLeft w:val="640"/>
          <w:marRight w:val="0"/>
          <w:marTop w:val="0"/>
          <w:marBottom w:val="0"/>
          <w:divBdr>
            <w:top w:val="none" w:sz="0" w:space="0" w:color="auto"/>
            <w:left w:val="none" w:sz="0" w:space="0" w:color="auto"/>
            <w:bottom w:val="none" w:sz="0" w:space="0" w:color="auto"/>
            <w:right w:val="none" w:sz="0" w:space="0" w:color="auto"/>
          </w:divBdr>
        </w:div>
        <w:div w:id="1176842787">
          <w:marLeft w:val="640"/>
          <w:marRight w:val="0"/>
          <w:marTop w:val="0"/>
          <w:marBottom w:val="0"/>
          <w:divBdr>
            <w:top w:val="none" w:sz="0" w:space="0" w:color="auto"/>
            <w:left w:val="none" w:sz="0" w:space="0" w:color="auto"/>
            <w:bottom w:val="none" w:sz="0" w:space="0" w:color="auto"/>
            <w:right w:val="none" w:sz="0" w:space="0" w:color="auto"/>
          </w:divBdr>
        </w:div>
        <w:div w:id="272174268">
          <w:marLeft w:val="640"/>
          <w:marRight w:val="0"/>
          <w:marTop w:val="0"/>
          <w:marBottom w:val="0"/>
          <w:divBdr>
            <w:top w:val="none" w:sz="0" w:space="0" w:color="auto"/>
            <w:left w:val="none" w:sz="0" w:space="0" w:color="auto"/>
            <w:bottom w:val="none" w:sz="0" w:space="0" w:color="auto"/>
            <w:right w:val="none" w:sz="0" w:space="0" w:color="auto"/>
          </w:divBdr>
        </w:div>
        <w:div w:id="354966044">
          <w:marLeft w:val="640"/>
          <w:marRight w:val="0"/>
          <w:marTop w:val="0"/>
          <w:marBottom w:val="0"/>
          <w:divBdr>
            <w:top w:val="none" w:sz="0" w:space="0" w:color="auto"/>
            <w:left w:val="none" w:sz="0" w:space="0" w:color="auto"/>
            <w:bottom w:val="none" w:sz="0" w:space="0" w:color="auto"/>
            <w:right w:val="none" w:sz="0" w:space="0" w:color="auto"/>
          </w:divBdr>
        </w:div>
        <w:div w:id="1964145689">
          <w:marLeft w:val="640"/>
          <w:marRight w:val="0"/>
          <w:marTop w:val="0"/>
          <w:marBottom w:val="0"/>
          <w:divBdr>
            <w:top w:val="none" w:sz="0" w:space="0" w:color="auto"/>
            <w:left w:val="none" w:sz="0" w:space="0" w:color="auto"/>
            <w:bottom w:val="none" w:sz="0" w:space="0" w:color="auto"/>
            <w:right w:val="none" w:sz="0" w:space="0" w:color="auto"/>
          </w:divBdr>
        </w:div>
        <w:div w:id="1827479963">
          <w:marLeft w:val="640"/>
          <w:marRight w:val="0"/>
          <w:marTop w:val="0"/>
          <w:marBottom w:val="0"/>
          <w:divBdr>
            <w:top w:val="none" w:sz="0" w:space="0" w:color="auto"/>
            <w:left w:val="none" w:sz="0" w:space="0" w:color="auto"/>
            <w:bottom w:val="none" w:sz="0" w:space="0" w:color="auto"/>
            <w:right w:val="none" w:sz="0" w:space="0" w:color="auto"/>
          </w:divBdr>
        </w:div>
        <w:div w:id="1019697225">
          <w:marLeft w:val="640"/>
          <w:marRight w:val="0"/>
          <w:marTop w:val="0"/>
          <w:marBottom w:val="0"/>
          <w:divBdr>
            <w:top w:val="none" w:sz="0" w:space="0" w:color="auto"/>
            <w:left w:val="none" w:sz="0" w:space="0" w:color="auto"/>
            <w:bottom w:val="none" w:sz="0" w:space="0" w:color="auto"/>
            <w:right w:val="none" w:sz="0" w:space="0" w:color="auto"/>
          </w:divBdr>
        </w:div>
        <w:div w:id="2107533063">
          <w:marLeft w:val="640"/>
          <w:marRight w:val="0"/>
          <w:marTop w:val="0"/>
          <w:marBottom w:val="0"/>
          <w:divBdr>
            <w:top w:val="none" w:sz="0" w:space="0" w:color="auto"/>
            <w:left w:val="none" w:sz="0" w:space="0" w:color="auto"/>
            <w:bottom w:val="none" w:sz="0" w:space="0" w:color="auto"/>
            <w:right w:val="none" w:sz="0" w:space="0" w:color="auto"/>
          </w:divBdr>
        </w:div>
        <w:div w:id="227737690">
          <w:marLeft w:val="640"/>
          <w:marRight w:val="0"/>
          <w:marTop w:val="0"/>
          <w:marBottom w:val="0"/>
          <w:divBdr>
            <w:top w:val="none" w:sz="0" w:space="0" w:color="auto"/>
            <w:left w:val="none" w:sz="0" w:space="0" w:color="auto"/>
            <w:bottom w:val="none" w:sz="0" w:space="0" w:color="auto"/>
            <w:right w:val="none" w:sz="0" w:space="0" w:color="auto"/>
          </w:divBdr>
        </w:div>
        <w:div w:id="306206830">
          <w:marLeft w:val="640"/>
          <w:marRight w:val="0"/>
          <w:marTop w:val="0"/>
          <w:marBottom w:val="0"/>
          <w:divBdr>
            <w:top w:val="none" w:sz="0" w:space="0" w:color="auto"/>
            <w:left w:val="none" w:sz="0" w:space="0" w:color="auto"/>
            <w:bottom w:val="none" w:sz="0" w:space="0" w:color="auto"/>
            <w:right w:val="none" w:sz="0" w:space="0" w:color="auto"/>
          </w:divBdr>
        </w:div>
        <w:div w:id="620384896">
          <w:marLeft w:val="640"/>
          <w:marRight w:val="0"/>
          <w:marTop w:val="0"/>
          <w:marBottom w:val="0"/>
          <w:divBdr>
            <w:top w:val="none" w:sz="0" w:space="0" w:color="auto"/>
            <w:left w:val="none" w:sz="0" w:space="0" w:color="auto"/>
            <w:bottom w:val="none" w:sz="0" w:space="0" w:color="auto"/>
            <w:right w:val="none" w:sz="0" w:space="0" w:color="auto"/>
          </w:divBdr>
        </w:div>
        <w:div w:id="401759540">
          <w:marLeft w:val="640"/>
          <w:marRight w:val="0"/>
          <w:marTop w:val="0"/>
          <w:marBottom w:val="0"/>
          <w:divBdr>
            <w:top w:val="none" w:sz="0" w:space="0" w:color="auto"/>
            <w:left w:val="none" w:sz="0" w:space="0" w:color="auto"/>
            <w:bottom w:val="none" w:sz="0" w:space="0" w:color="auto"/>
            <w:right w:val="none" w:sz="0" w:space="0" w:color="auto"/>
          </w:divBdr>
        </w:div>
        <w:div w:id="728118702">
          <w:marLeft w:val="640"/>
          <w:marRight w:val="0"/>
          <w:marTop w:val="0"/>
          <w:marBottom w:val="0"/>
          <w:divBdr>
            <w:top w:val="none" w:sz="0" w:space="0" w:color="auto"/>
            <w:left w:val="none" w:sz="0" w:space="0" w:color="auto"/>
            <w:bottom w:val="none" w:sz="0" w:space="0" w:color="auto"/>
            <w:right w:val="none" w:sz="0" w:space="0" w:color="auto"/>
          </w:divBdr>
        </w:div>
        <w:div w:id="1989047142">
          <w:marLeft w:val="640"/>
          <w:marRight w:val="0"/>
          <w:marTop w:val="0"/>
          <w:marBottom w:val="0"/>
          <w:divBdr>
            <w:top w:val="none" w:sz="0" w:space="0" w:color="auto"/>
            <w:left w:val="none" w:sz="0" w:space="0" w:color="auto"/>
            <w:bottom w:val="none" w:sz="0" w:space="0" w:color="auto"/>
            <w:right w:val="none" w:sz="0" w:space="0" w:color="auto"/>
          </w:divBdr>
        </w:div>
        <w:div w:id="736586712">
          <w:marLeft w:val="640"/>
          <w:marRight w:val="0"/>
          <w:marTop w:val="0"/>
          <w:marBottom w:val="0"/>
          <w:divBdr>
            <w:top w:val="none" w:sz="0" w:space="0" w:color="auto"/>
            <w:left w:val="none" w:sz="0" w:space="0" w:color="auto"/>
            <w:bottom w:val="none" w:sz="0" w:space="0" w:color="auto"/>
            <w:right w:val="none" w:sz="0" w:space="0" w:color="auto"/>
          </w:divBdr>
        </w:div>
        <w:div w:id="1720549049">
          <w:marLeft w:val="640"/>
          <w:marRight w:val="0"/>
          <w:marTop w:val="0"/>
          <w:marBottom w:val="0"/>
          <w:divBdr>
            <w:top w:val="none" w:sz="0" w:space="0" w:color="auto"/>
            <w:left w:val="none" w:sz="0" w:space="0" w:color="auto"/>
            <w:bottom w:val="none" w:sz="0" w:space="0" w:color="auto"/>
            <w:right w:val="none" w:sz="0" w:space="0" w:color="auto"/>
          </w:divBdr>
        </w:div>
        <w:div w:id="667638436">
          <w:marLeft w:val="640"/>
          <w:marRight w:val="0"/>
          <w:marTop w:val="0"/>
          <w:marBottom w:val="0"/>
          <w:divBdr>
            <w:top w:val="none" w:sz="0" w:space="0" w:color="auto"/>
            <w:left w:val="none" w:sz="0" w:space="0" w:color="auto"/>
            <w:bottom w:val="none" w:sz="0" w:space="0" w:color="auto"/>
            <w:right w:val="none" w:sz="0" w:space="0" w:color="auto"/>
          </w:divBdr>
        </w:div>
        <w:div w:id="1509832242">
          <w:marLeft w:val="640"/>
          <w:marRight w:val="0"/>
          <w:marTop w:val="0"/>
          <w:marBottom w:val="0"/>
          <w:divBdr>
            <w:top w:val="none" w:sz="0" w:space="0" w:color="auto"/>
            <w:left w:val="none" w:sz="0" w:space="0" w:color="auto"/>
            <w:bottom w:val="none" w:sz="0" w:space="0" w:color="auto"/>
            <w:right w:val="none" w:sz="0" w:space="0" w:color="auto"/>
          </w:divBdr>
        </w:div>
        <w:div w:id="784888226">
          <w:marLeft w:val="640"/>
          <w:marRight w:val="0"/>
          <w:marTop w:val="0"/>
          <w:marBottom w:val="0"/>
          <w:divBdr>
            <w:top w:val="none" w:sz="0" w:space="0" w:color="auto"/>
            <w:left w:val="none" w:sz="0" w:space="0" w:color="auto"/>
            <w:bottom w:val="none" w:sz="0" w:space="0" w:color="auto"/>
            <w:right w:val="none" w:sz="0" w:space="0" w:color="auto"/>
          </w:divBdr>
        </w:div>
        <w:div w:id="1934892934">
          <w:marLeft w:val="640"/>
          <w:marRight w:val="0"/>
          <w:marTop w:val="0"/>
          <w:marBottom w:val="0"/>
          <w:divBdr>
            <w:top w:val="none" w:sz="0" w:space="0" w:color="auto"/>
            <w:left w:val="none" w:sz="0" w:space="0" w:color="auto"/>
            <w:bottom w:val="none" w:sz="0" w:space="0" w:color="auto"/>
            <w:right w:val="none" w:sz="0" w:space="0" w:color="auto"/>
          </w:divBdr>
        </w:div>
        <w:div w:id="1881739675">
          <w:marLeft w:val="640"/>
          <w:marRight w:val="0"/>
          <w:marTop w:val="0"/>
          <w:marBottom w:val="0"/>
          <w:divBdr>
            <w:top w:val="none" w:sz="0" w:space="0" w:color="auto"/>
            <w:left w:val="none" w:sz="0" w:space="0" w:color="auto"/>
            <w:bottom w:val="none" w:sz="0" w:space="0" w:color="auto"/>
            <w:right w:val="none" w:sz="0" w:space="0" w:color="auto"/>
          </w:divBdr>
        </w:div>
        <w:div w:id="2060474602">
          <w:marLeft w:val="640"/>
          <w:marRight w:val="0"/>
          <w:marTop w:val="0"/>
          <w:marBottom w:val="0"/>
          <w:divBdr>
            <w:top w:val="none" w:sz="0" w:space="0" w:color="auto"/>
            <w:left w:val="none" w:sz="0" w:space="0" w:color="auto"/>
            <w:bottom w:val="none" w:sz="0" w:space="0" w:color="auto"/>
            <w:right w:val="none" w:sz="0" w:space="0" w:color="auto"/>
          </w:divBdr>
        </w:div>
        <w:div w:id="503858004">
          <w:marLeft w:val="640"/>
          <w:marRight w:val="0"/>
          <w:marTop w:val="0"/>
          <w:marBottom w:val="0"/>
          <w:divBdr>
            <w:top w:val="none" w:sz="0" w:space="0" w:color="auto"/>
            <w:left w:val="none" w:sz="0" w:space="0" w:color="auto"/>
            <w:bottom w:val="none" w:sz="0" w:space="0" w:color="auto"/>
            <w:right w:val="none" w:sz="0" w:space="0" w:color="auto"/>
          </w:divBdr>
        </w:div>
        <w:div w:id="228729672">
          <w:marLeft w:val="640"/>
          <w:marRight w:val="0"/>
          <w:marTop w:val="0"/>
          <w:marBottom w:val="0"/>
          <w:divBdr>
            <w:top w:val="none" w:sz="0" w:space="0" w:color="auto"/>
            <w:left w:val="none" w:sz="0" w:space="0" w:color="auto"/>
            <w:bottom w:val="none" w:sz="0" w:space="0" w:color="auto"/>
            <w:right w:val="none" w:sz="0" w:space="0" w:color="auto"/>
          </w:divBdr>
        </w:div>
        <w:div w:id="67775989">
          <w:marLeft w:val="640"/>
          <w:marRight w:val="0"/>
          <w:marTop w:val="0"/>
          <w:marBottom w:val="0"/>
          <w:divBdr>
            <w:top w:val="none" w:sz="0" w:space="0" w:color="auto"/>
            <w:left w:val="none" w:sz="0" w:space="0" w:color="auto"/>
            <w:bottom w:val="none" w:sz="0" w:space="0" w:color="auto"/>
            <w:right w:val="none" w:sz="0" w:space="0" w:color="auto"/>
          </w:divBdr>
        </w:div>
        <w:div w:id="361245781">
          <w:marLeft w:val="640"/>
          <w:marRight w:val="0"/>
          <w:marTop w:val="0"/>
          <w:marBottom w:val="0"/>
          <w:divBdr>
            <w:top w:val="none" w:sz="0" w:space="0" w:color="auto"/>
            <w:left w:val="none" w:sz="0" w:space="0" w:color="auto"/>
            <w:bottom w:val="none" w:sz="0" w:space="0" w:color="auto"/>
            <w:right w:val="none" w:sz="0" w:space="0" w:color="auto"/>
          </w:divBdr>
        </w:div>
        <w:div w:id="1039860529">
          <w:marLeft w:val="640"/>
          <w:marRight w:val="0"/>
          <w:marTop w:val="0"/>
          <w:marBottom w:val="0"/>
          <w:divBdr>
            <w:top w:val="none" w:sz="0" w:space="0" w:color="auto"/>
            <w:left w:val="none" w:sz="0" w:space="0" w:color="auto"/>
            <w:bottom w:val="none" w:sz="0" w:space="0" w:color="auto"/>
            <w:right w:val="none" w:sz="0" w:space="0" w:color="auto"/>
          </w:divBdr>
        </w:div>
        <w:div w:id="1960599900">
          <w:marLeft w:val="640"/>
          <w:marRight w:val="0"/>
          <w:marTop w:val="0"/>
          <w:marBottom w:val="0"/>
          <w:divBdr>
            <w:top w:val="none" w:sz="0" w:space="0" w:color="auto"/>
            <w:left w:val="none" w:sz="0" w:space="0" w:color="auto"/>
            <w:bottom w:val="none" w:sz="0" w:space="0" w:color="auto"/>
            <w:right w:val="none" w:sz="0" w:space="0" w:color="auto"/>
          </w:divBdr>
        </w:div>
        <w:div w:id="532420855">
          <w:marLeft w:val="640"/>
          <w:marRight w:val="0"/>
          <w:marTop w:val="0"/>
          <w:marBottom w:val="0"/>
          <w:divBdr>
            <w:top w:val="none" w:sz="0" w:space="0" w:color="auto"/>
            <w:left w:val="none" w:sz="0" w:space="0" w:color="auto"/>
            <w:bottom w:val="none" w:sz="0" w:space="0" w:color="auto"/>
            <w:right w:val="none" w:sz="0" w:space="0" w:color="auto"/>
          </w:divBdr>
        </w:div>
        <w:div w:id="1470786112">
          <w:marLeft w:val="640"/>
          <w:marRight w:val="0"/>
          <w:marTop w:val="0"/>
          <w:marBottom w:val="0"/>
          <w:divBdr>
            <w:top w:val="none" w:sz="0" w:space="0" w:color="auto"/>
            <w:left w:val="none" w:sz="0" w:space="0" w:color="auto"/>
            <w:bottom w:val="none" w:sz="0" w:space="0" w:color="auto"/>
            <w:right w:val="none" w:sz="0" w:space="0" w:color="auto"/>
          </w:divBdr>
        </w:div>
        <w:div w:id="1301229925">
          <w:marLeft w:val="640"/>
          <w:marRight w:val="0"/>
          <w:marTop w:val="0"/>
          <w:marBottom w:val="0"/>
          <w:divBdr>
            <w:top w:val="none" w:sz="0" w:space="0" w:color="auto"/>
            <w:left w:val="none" w:sz="0" w:space="0" w:color="auto"/>
            <w:bottom w:val="none" w:sz="0" w:space="0" w:color="auto"/>
            <w:right w:val="none" w:sz="0" w:space="0" w:color="auto"/>
          </w:divBdr>
        </w:div>
        <w:div w:id="2131244186">
          <w:marLeft w:val="640"/>
          <w:marRight w:val="0"/>
          <w:marTop w:val="0"/>
          <w:marBottom w:val="0"/>
          <w:divBdr>
            <w:top w:val="none" w:sz="0" w:space="0" w:color="auto"/>
            <w:left w:val="none" w:sz="0" w:space="0" w:color="auto"/>
            <w:bottom w:val="none" w:sz="0" w:space="0" w:color="auto"/>
            <w:right w:val="none" w:sz="0" w:space="0" w:color="auto"/>
          </w:divBdr>
        </w:div>
        <w:div w:id="546143134">
          <w:marLeft w:val="640"/>
          <w:marRight w:val="0"/>
          <w:marTop w:val="0"/>
          <w:marBottom w:val="0"/>
          <w:divBdr>
            <w:top w:val="none" w:sz="0" w:space="0" w:color="auto"/>
            <w:left w:val="none" w:sz="0" w:space="0" w:color="auto"/>
            <w:bottom w:val="none" w:sz="0" w:space="0" w:color="auto"/>
            <w:right w:val="none" w:sz="0" w:space="0" w:color="auto"/>
          </w:divBdr>
        </w:div>
        <w:div w:id="2003242129">
          <w:marLeft w:val="640"/>
          <w:marRight w:val="0"/>
          <w:marTop w:val="0"/>
          <w:marBottom w:val="0"/>
          <w:divBdr>
            <w:top w:val="none" w:sz="0" w:space="0" w:color="auto"/>
            <w:left w:val="none" w:sz="0" w:space="0" w:color="auto"/>
            <w:bottom w:val="none" w:sz="0" w:space="0" w:color="auto"/>
            <w:right w:val="none" w:sz="0" w:space="0" w:color="auto"/>
          </w:divBdr>
        </w:div>
        <w:div w:id="754672548">
          <w:marLeft w:val="640"/>
          <w:marRight w:val="0"/>
          <w:marTop w:val="0"/>
          <w:marBottom w:val="0"/>
          <w:divBdr>
            <w:top w:val="none" w:sz="0" w:space="0" w:color="auto"/>
            <w:left w:val="none" w:sz="0" w:space="0" w:color="auto"/>
            <w:bottom w:val="none" w:sz="0" w:space="0" w:color="auto"/>
            <w:right w:val="none" w:sz="0" w:space="0" w:color="auto"/>
          </w:divBdr>
        </w:div>
        <w:div w:id="833568517">
          <w:marLeft w:val="640"/>
          <w:marRight w:val="0"/>
          <w:marTop w:val="0"/>
          <w:marBottom w:val="0"/>
          <w:divBdr>
            <w:top w:val="none" w:sz="0" w:space="0" w:color="auto"/>
            <w:left w:val="none" w:sz="0" w:space="0" w:color="auto"/>
            <w:bottom w:val="none" w:sz="0" w:space="0" w:color="auto"/>
            <w:right w:val="none" w:sz="0" w:space="0" w:color="auto"/>
          </w:divBdr>
        </w:div>
        <w:div w:id="1275285501">
          <w:marLeft w:val="640"/>
          <w:marRight w:val="0"/>
          <w:marTop w:val="0"/>
          <w:marBottom w:val="0"/>
          <w:divBdr>
            <w:top w:val="none" w:sz="0" w:space="0" w:color="auto"/>
            <w:left w:val="none" w:sz="0" w:space="0" w:color="auto"/>
            <w:bottom w:val="none" w:sz="0" w:space="0" w:color="auto"/>
            <w:right w:val="none" w:sz="0" w:space="0" w:color="auto"/>
          </w:divBdr>
        </w:div>
        <w:div w:id="1151867079">
          <w:marLeft w:val="640"/>
          <w:marRight w:val="0"/>
          <w:marTop w:val="0"/>
          <w:marBottom w:val="0"/>
          <w:divBdr>
            <w:top w:val="none" w:sz="0" w:space="0" w:color="auto"/>
            <w:left w:val="none" w:sz="0" w:space="0" w:color="auto"/>
            <w:bottom w:val="none" w:sz="0" w:space="0" w:color="auto"/>
            <w:right w:val="none" w:sz="0" w:space="0" w:color="auto"/>
          </w:divBdr>
        </w:div>
        <w:div w:id="521667708">
          <w:marLeft w:val="640"/>
          <w:marRight w:val="0"/>
          <w:marTop w:val="0"/>
          <w:marBottom w:val="0"/>
          <w:divBdr>
            <w:top w:val="none" w:sz="0" w:space="0" w:color="auto"/>
            <w:left w:val="none" w:sz="0" w:space="0" w:color="auto"/>
            <w:bottom w:val="none" w:sz="0" w:space="0" w:color="auto"/>
            <w:right w:val="none" w:sz="0" w:space="0" w:color="auto"/>
          </w:divBdr>
        </w:div>
        <w:div w:id="179852809">
          <w:marLeft w:val="640"/>
          <w:marRight w:val="0"/>
          <w:marTop w:val="0"/>
          <w:marBottom w:val="0"/>
          <w:divBdr>
            <w:top w:val="none" w:sz="0" w:space="0" w:color="auto"/>
            <w:left w:val="none" w:sz="0" w:space="0" w:color="auto"/>
            <w:bottom w:val="none" w:sz="0" w:space="0" w:color="auto"/>
            <w:right w:val="none" w:sz="0" w:space="0" w:color="auto"/>
          </w:divBdr>
        </w:div>
        <w:div w:id="1248423549">
          <w:marLeft w:val="640"/>
          <w:marRight w:val="0"/>
          <w:marTop w:val="0"/>
          <w:marBottom w:val="0"/>
          <w:divBdr>
            <w:top w:val="none" w:sz="0" w:space="0" w:color="auto"/>
            <w:left w:val="none" w:sz="0" w:space="0" w:color="auto"/>
            <w:bottom w:val="none" w:sz="0" w:space="0" w:color="auto"/>
            <w:right w:val="none" w:sz="0" w:space="0" w:color="auto"/>
          </w:divBdr>
        </w:div>
        <w:div w:id="1444959872">
          <w:marLeft w:val="640"/>
          <w:marRight w:val="0"/>
          <w:marTop w:val="0"/>
          <w:marBottom w:val="0"/>
          <w:divBdr>
            <w:top w:val="none" w:sz="0" w:space="0" w:color="auto"/>
            <w:left w:val="none" w:sz="0" w:space="0" w:color="auto"/>
            <w:bottom w:val="none" w:sz="0" w:space="0" w:color="auto"/>
            <w:right w:val="none" w:sz="0" w:space="0" w:color="auto"/>
          </w:divBdr>
        </w:div>
        <w:div w:id="293411406">
          <w:marLeft w:val="640"/>
          <w:marRight w:val="0"/>
          <w:marTop w:val="0"/>
          <w:marBottom w:val="0"/>
          <w:divBdr>
            <w:top w:val="none" w:sz="0" w:space="0" w:color="auto"/>
            <w:left w:val="none" w:sz="0" w:space="0" w:color="auto"/>
            <w:bottom w:val="none" w:sz="0" w:space="0" w:color="auto"/>
            <w:right w:val="none" w:sz="0" w:space="0" w:color="auto"/>
          </w:divBdr>
        </w:div>
        <w:div w:id="887030286">
          <w:marLeft w:val="640"/>
          <w:marRight w:val="0"/>
          <w:marTop w:val="0"/>
          <w:marBottom w:val="0"/>
          <w:divBdr>
            <w:top w:val="none" w:sz="0" w:space="0" w:color="auto"/>
            <w:left w:val="none" w:sz="0" w:space="0" w:color="auto"/>
            <w:bottom w:val="none" w:sz="0" w:space="0" w:color="auto"/>
            <w:right w:val="none" w:sz="0" w:space="0" w:color="auto"/>
          </w:divBdr>
        </w:div>
        <w:div w:id="1254587159">
          <w:marLeft w:val="640"/>
          <w:marRight w:val="0"/>
          <w:marTop w:val="0"/>
          <w:marBottom w:val="0"/>
          <w:divBdr>
            <w:top w:val="none" w:sz="0" w:space="0" w:color="auto"/>
            <w:left w:val="none" w:sz="0" w:space="0" w:color="auto"/>
            <w:bottom w:val="none" w:sz="0" w:space="0" w:color="auto"/>
            <w:right w:val="none" w:sz="0" w:space="0" w:color="auto"/>
          </w:divBdr>
        </w:div>
        <w:div w:id="1000084391">
          <w:marLeft w:val="640"/>
          <w:marRight w:val="0"/>
          <w:marTop w:val="0"/>
          <w:marBottom w:val="0"/>
          <w:divBdr>
            <w:top w:val="none" w:sz="0" w:space="0" w:color="auto"/>
            <w:left w:val="none" w:sz="0" w:space="0" w:color="auto"/>
            <w:bottom w:val="none" w:sz="0" w:space="0" w:color="auto"/>
            <w:right w:val="none" w:sz="0" w:space="0" w:color="auto"/>
          </w:divBdr>
        </w:div>
        <w:div w:id="65687677">
          <w:marLeft w:val="640"/>
          <w:marRight w:val="0"/>
          <w:marTop w:val="0"/>
          <w:marBottom w:val="0"/>
          <w:divBdr>
            <w:top w:val="none" w:sz="0" w:space="0" w:color="auto"/>
            <w:left w:val="none" w:sz="0" w:space="0" w:color="auto"/>
            <w:bottom w:val="none" w:sz="0" w:space="0" w:color="auto"/>
            <w:right w:val="none" w:sz="0" w:space="0" w:color="auto"/>
          </w:divBdr>
        </w:div>
        <w:div w:id="1788356012">
          <w:marLeft w:val="640"/>
          <w:marRight w:val="0"/>
          <w:marTop w:val="0"/>
          <w:marBottom w:val="0"/>
          <w:divBdr>
            <w:top w:val="none" w:sz="0" w:space="0" w:color="auto"/>
            <w:left w:val="none" w:sz="0" w:space="0" w:color="auto"/>
            <w:bottom w:val="none" w:sz="0" w:space="0" w:color="auto"/>
            <w:right w:val="none" w:sz="0" w:space="0" w:color="auto"/>
          </w:divBdr>
        </w:div>
        <w:div w:id="1025792136">
          <w:marLeft w:val="640"/>
          <w:marRight w:val="0"/>
          <w:marTop w:val="0"/>
          <w:marBottom w:val="0"/>
          <w:divBdr>
            <w:top w:val="none" w:sz="0" w:space="0" w:color="auto"/>
            <w:left w:val="none" w:sz="0" w:space="0" w:color="auto"/>
            <w:bottom w:val="none" w:sz="0" w:space="0" w:color="auto"/>
            <w:right w:val="none" w:sz="0" w:space="0" w:color="auto"/>
          </w:divBdr>
        </w:div>
        <w:div w:id="51855674">
          <w:marLeft w:val="640"/>
          <w:marRight w:val="0"/>
          <w:marTop w:val="0"/>
          <w:marBottom w:val="0"/>
          <w:divBdr>
            <w:top w:val="none" w:sz="0" w:space="0" w:color="auto"/>
            <w:left w:val="none" w:sz="0" w:space="0" w:color="auto"/>
            <w:bottom w:val="none" w:sz="0" w:space="0" w:color="auto"/>
            <w:right w:val="none" w:sz="0" w:space="0" w:color="auto"/>
          </w:divBdr>
        </w:div>
        <w:div w:id="1836146073">
          <w:marLeft w:val="640"/>
          <w:marRight w:val="0"/>
          <w:marTop w:val="0"/>
          <w:marBottom w:val="0"/>
          <w:divBdr>
            <w:top w:val="none" w:sz="0" w:space="0" w:color="auto"/>
            <w:left w:val="none" w:sz="0" w:space="0" w:color="auto"/>
            <w:bottom w:val="none" w:sz="0" w:space="0" w:color="auto"/>
            <w:right w:val="none" w:sz="0" w:space="0" w:color="auto"/>
          </w:divBdr>
        </w:div>
        <w:div w:id="1527254593">
          <w:marLeft w:val="640"/>
          <w:marRight w:val="0"/>
          <w:marTop w:val="0"/>
          <w:marBottom w:val="0"/>
          <w:divBdr>
            <w:top w:val="none" w:sz="0" w:space="0" w:color="auto"/>
            <w:left w:val="none" w:sz="0" w:space="0" w:color="auto"/>
            <w:bottom w:val="none" w:sz="0" w:space="0" w:color="auto"/>
            <w:right w:val="none" w:sz="0" w:space="0" w:color="auto"/>
          </w:divBdr>
        </w:div>
        <w:div w:id="1631545058">
          <w:marLeft w:val="640"/>
          <w:marRight w:val="0"/>
          <w:marTop w:val="0"/>
          <w:marBottom w:val="0"/>
          <w:divBdr>
            <w:top w:val="none" w:sz="0" w:space="0" w:color="auto"/>
            <w:left w:val="none" w:sz="0" w:space="0" w:color="auto"/>
            <w:bottom w:val="none" w:sz="0" w:space="0" w:color="auto"/>
            <w:right w:val="none" w:sz="0" w:space="0" w:color="auto"/>
          </w:divBdr>
        </w:div>
        <w:div w:id="2144812188">
          <w:marLeft w:val="640"/>
          <w:marRight w:val="0"/>
          <w:marTop w:val="0"/>
          <w:marBottom w:val="0"/>
          <w:divBdr>
            <w:top w:val="none" w:sz="0" w:space="0" w:color="auto"/>
            <w:left w:val="none" w:sz="0" w:space="0" w:color="auto"/>
            <w:bottom w:val="none" w:sz="0" w:space="0" w:color="auto"/>
            <w:right w:val="none" w:sz="0" w:space="0" w:color="auto"/>
          </w:divBdr>
        </w:div>
        <w:div w:id="1207370679">
          <w:marLeft w:val="640"/>
          <w:marRight w:val="0"/>
          <w:marTop w:val="0"/>
          <w:marBottom w:val="0"/>
          <w:divBdr>
            <w:top w:val="none" w:sz="0" w:space="0" w:color="auto"/>
            <w:left w:val="none" w:sz="0" w:space="0" w:color="auto"/>
            <w:bottom w:val="none" w:sz="0" w:space="0" w:color="auto"/>
            <w:right w:val="none" w:sz="0" w:space="0" w:color="auto"/>
          </w:divBdr>
        </w:div>
        <w:div w:id="148251006">
          <w:marLeft w:val="640"/>
          <w:marRight w:val="0"/>
          <w:marTop w:val="0"/>
          <w:marBottom w:val="0"/>
          <w:divBdr>
            <w:top w:val="none" w:sz="0" w:space="0" w:color="auto"/>
            <w:left w:val="none" w:sz="0" w:space="0" w:color="auto"/>
            <w:bottom w:val="none" w:sz="0" w:space="0" w:color="auto"/>
            <w:right w:val="none" w:sz="0" w:space="0" w:color="auto"/>
          </w:divBdr>
        </w:div>
        <w:div w:id="2024167820">
          <w:marLeft w:val="640"/>
          <w:marRight w:val="0"/>
          <w:marTop w:val="0"/>
          <w:marBottom w:val="0"/>
          <w:divBdr>
            <w:top w:val="none" w:sz="0" w:space="0" w:color="auto"/>
            <w:left w:val="none" w:sz="0" w:space="0" w:color="auto"/>
            <w:bottom w:val="none" w:sz="0" w:space="0" w:color="auto"/>
            <w:right w:val="none" w:sz="0" w:space="0" w:color="auto"/>
          </w:divBdr>
        </w:div>
        <w:div w:id="2102141248">
          <w:marLeft w:val="640"/>
          <w:marRight w:val="0"/>
          <w:marTop w:val="0"/>
          <w:marBottom w:val="0"/>
          <w:divBdr>
            <w:top w:val="none" w:sz="0" w:space="0" w:color="auto"/>
            <w:left w:val="none" w:sz="0" w:space="0" w:color="auto"/>
            <w:bottom w:val="none" w:sz="0" w:space="0" w:color="auto"/>
            <w:right w:val="none" w:sz="0" w:space="0" w:color="auto"/>
          </w:divBdr>
        </w:div>
        <w:div w:id="640378418">
          <w:marLeft w:val="640"/>
          <w:marRight w:val="0"/>
          <w:marTop w:val="0"/>
          <w:marBottom w:val="0"/>
          <w:divBdr>
            <w:top w:val="none" w:sz="0" w:space="0" w:color="auto"/>
            <w:left w:val="none" w:sz="0" w:space="0" w:color="auto"/>
            <w:bottom w:val="none" w:sz="0" w:space="0" w:color="auto"/>
            <w:right w:val="none" w:sz="0" w:space="0" w:color="auto"/>
          </w:divBdr>
        </w:div>
        <w:div w:id="639504943">
          <w:marLeft w:val="640"/>
          <w:marRight w:val="0"/>
          <w:marTop w:val="0"/>
          <w:marBottom w:val="0"/>
          <w:divBdr>
            <w:top w:val="none" w:sz="0" w:space="0" w:color="auto"/>
            <w:left w:val="none" w:sz="0" w:space="0" w:color="auto"/>
            <w:bottom w:val="none" w:sz="0" w:space="0" w:color="auto"/>
            <w:right w:val="none" w:sz="0" w:space="0" w:color="auto"/>
          </w:divBdr>
        </w:div>
        <w:div w:id="786392473">
          <w:marLeft w:val="640"/>
          <w:marRight w:val="0"/>
          <w:marTop w:val="0"/>
          <w:marBottom w:val="0"/>
          <w:divBdr>
            <w:top w:val="none" w:sz="0" w:space="0" w:color="auto"/>
            <w:left w:val="none" w:sz="0" w:space="0" w:color="auto"/>
            <w:bottom w:val="none" w:sz="0" w:space="0" w:color="auto"/>
            <w:right w:val="none" w:sz="0" w:space="0" w:color="auto"/>
          </w:divBdr>
        </w:div>
        <w:div w:id="1474372172">
          <w:marLeft w:val="640"/>
          <w:marRight w:val="0"/>
          <w:marTop w:val="0"/>
          <w:marBottom w:val="0"/>
          <w:divBdr>
            <w:top w:val="none" w:sz="0" w:space="0" w:color="auto"/>
            <w:left w:val="none" w:sz="0" w:space="0" w:color="auto"/>
            <w:bottom w:val="none" w:sz="0" w:space="0" w:color="auto"/>
            <w:right w:val="none" w:sz="0" w:space="0" w:color="auto"/>
          </w:divBdr>
        </w:div>
        <w:div w:id="1242133926">
          <w:marLeft w:val="640"/>
          <w:marRight w:val="0"/>
          <w:marTop w:val="0"/>
          <w:marBottom w:val="0"/>
          <w:divBdr>
            <w:top w:val="none" w:sz="0" w:space="0" w:color="auto"/>
            <w:left w:val="none" w:sz="0" w:space="0" w:color="auto"/>
            <w:bottom w:val="none" w:sz="0" w:space="0" w:color="auto"/>
            <w:right w:val="none" w:sz="0" w:space="0" w:color="auto"/>
          </w:divBdr>
        </w:div>
        <w:div w:id="472871350">
          <w:marLeft w:val="640"/>
          <w:marRight w:val="0"/>
          <w:marTop w:val="0"/>
          <w:marBottom w:val="0"/>
          <w:divBdr>
            <w:top w:val="none" w:sz="0" w:space="0" w:color="auto"/>
            <w:left w:val="none" w:sz="0" w:space="0" w:color="auto"/>
            <w:bottom w:val="none" w:sz="0" w:space="0" w:color="auto"/>
            <w:right w:val="none" w:sz="0" w:space="0" w:color="auto"/>
          </w:divBdr>
        </w:div>
        <w:div w:id="1869021273">
          <w:marLeft w:val="640"/>
          <w:marRight w:val="0"/>
          <w:marTop w:val="0"/>
          <w:marBottom w:val="0"/>
          <w:divBdr>
            <w:top w:val="none" w:sz="0" w:space="0" w:color="auto"/>
            <w:left w:val="none" w:sz="0" w:space="0" w:color="auto"/>
            <w:bottom w:val="none" w:sz="0" w:space="0" w:color="auto"/>
            <w:right w:val="none" w:sz="0" w:space="0" w:color="auto"/>
          </w:divBdr>
        </w:div>
        <w:div w:id="1261335864">
          <w:marLeft w:val="640"/>
          <w:marRight w:val="0"/>
          <w:marTop w:val="0"/>
          <w:marBottom w:val="0"/>
          <w:divBdr>
            <w:top w:val="none" w:sz="0" w:space="0" w:color="auto"/>
            <w:left w:val="none" w:sz="0" w:space="0" w:color="auto"/>
            <w:bottom w:val="none" w:sz="0" w:space="0" w:color="auto"/>
            <w:right w:val="none" w:sz="0" w:space="0" w:color="auto"/>
          </w:divBdr>
        </w:div>
        <w:div w:id="262108495">
          <w:marLeft w:val="640"/>
          <w:marRight w:val="0"/>
          <w:marTop w:val="0"/>
          <w:marBottom w:val="0"/>
          <w:divBdr>
            <w:top w:val="none" w:sz="0" w:space="0" w:color="auto"/>
            <w:left w:val="none" w:sz="0" w:space="0" w:color="auto"/>
            <w:bottom w:val="none" w:sz="0" w:space="0" w:color="auto"/>
            <w:right w:val="none" w:sz="0" w:space="0" w:color="auto"/>
          </w:divBdr>
        </w:div>
        <w:div w:id="135684275">
          <w:marLeft w:val="640"/>
          <w:marRight w:val="0"/>
          <w:marTop w:val="0"/>
          <w:marBottom w:val="0"/>
          <w:divBdr>
            <w:top w:val="none" w:sz="0" w:space="0" w:color="auto"/>
            <w:left w:val="none" w:sz="0" w:space="0" w:color="auto"/>
            <w:bottom w:val="none" w:sz="0" w:space="0" w:color="auto"/>
            <w:right w:val="none" w:sz="0" w:space="0" w:color="auto"/>
          </w:divBdr>
        </w:div>
      </w:divsChild>
    </w:div>
    <w:div w:id="1507551122">
      <w:bodyDiv w:val="1"/>
      <w:marLeft w:val="0"/>
      <w:marRight w:val="0"/>
      <w:marTop w:val="0"/>
      <w:marBottom w:val="0"/>
      <w:divBdr>
        <w:top w:val="none" w:sz="0" w:space="0" w:color="auto"/>
        <w:left w:val="none" w:sz="0" w:space="0" w:color="auto"/>
        <w:bottom w:val="none" w:sz="0" w:space="0" w:color="auto"/>
        <w:right w:val="none" w:sz="0" w:space="0" w:color="auto"/>
      </w:divBdr>
      <w:divsChild>
        <w:div w:id="1880506392">
          <w:marLeft w:val="640"/>
          <w:marRight w:val="0"/>
          <w:marTop w:val="0"/>
          <w:marBottom w:val="0"/>
          <w:divBdr>
            <w:top w:val="none" w:sz="0" w:space="0" w:color="auto"/>
            <w:left w:val="none" w:sz="0" w:space="0" w:color="auto"/>
            <w:bottom w:val="none" w:sz="0" w:space="0" w:color="auto"/>
            <w:right w:val="none" w:sz="0" w:space="0" w:color="auto"/>
          </w:divBdr>
        </w:div>
        <w:div w:id="1753549634">
          <w:marLeft w:val="640"/>
          <w:marRight w:val="0"/>
          <w:marTop w:val="0"/>
          <w:marBottom w:val="0"/>
          <w:divBdr>
            <w:top w:val="none" w:sz="0" w:space="0" w:color="auto"/>
            <w:left w:val="none" w:sz="0" w:space="0" w:color="auto"/>
            <w:bottom w:val="none" w:sz="0" w:space="0" w:color="auto"/>
            <w:right w:val="none" w:sz="0" w:space="0" w:color="auto"/>
          </w:divBdr>
        </w:div>
        <w:div w:id="2033797355">
          <w:marLeft w:val="640"/>
          <w:marRight w:val="0"/>
          <w:marTop w:val="0"/>
          <w:marBottom w:val="0"/>
          <w:divBdr>
            <w:top w:val="none" w:sz="0" w:space="0" w:color="auto"/>
            <w:left w:val="none" w:sz="0" w:space="0" w:color="auto"/>
            <w:bottom w:val="none" w:sz="0" w:space="0" w:color="auto"/>
            <w:right w:val="none" w:sz="0" w:space="0" w:color="auto"/>
          </w:divBdr>
        </w:div>
        <w:div w:id="73938476">
          <w:marLeft w:val="640"/>
          <w:marRight w:val="0"/>
          <w:marTop w:val="0"/>
          <w:marBottom w:val="0"/>
          <w:divBdr>
            <w:top w:val="none" w:sz="0" w:space="0" w:color="auto"/>
            <w:left w:val="none" w:sz="0" w:space="0" w:color="auto"/>
            <w:bottom w:val="none" w:sz="0" w:space="0" w:color="auto"/>
            <w:right w:val="none" w:sz="0" w:space="0" w:color="auto"/>
          </w:divBdr>
        </w:div>
        <w:div w:id="1159224087">
          <w:marLeft w:val="640"/>
          <w:marRight w:val="0"/>
          <w:marTop w:val="0"/>
          <w:marBottom w:val="0"/>
          <w:divBdr>
            <w:top w:val="none" w:sz="0" w:space="0" w:color="auto"/>
            <w:left w:val="none" w:sz="0" w:space="0" w:color="auto"/>
            <w:bottom w:val="none" w:sz="0" w:space="0" w:color="auto"/>
            <w:right w:val="none" w:sz="0" w:space="0" w:color="auto"/>
          </w:divBdr>
        </w:div>
        <w:div w:id="622228787">
          <w:marLeft w:val="640"/>
          <w:marRight w:val="0"/>
          <w:marTop w:val="0"/>
          <w:marBottom w:val="0"/>
          <w:divBdr>
            <w:top w:val="none" w:sz="0" w:space="0" w:color="auto"/>
            <w:left w:val="none" w:sz="0" w:space="0" w:color="auto"/>
            <w:bottom w:val="none" w:sz="0" w:space="0" w:color="auto"/>
            <w:right w:val="none" w:sz="0" w:space="0" w:color="auto"/>
          </w:divBdr>
        </w:div>
        <w:div w:id="1173183733">
          <w:marLeft w:val="640"/>
          <w:marRight w:val="0"/>
          <w:marTop w:val="0"/>
          <w:marBottom w:val="0"/>
          <w:divBdr>
            <w:top w:val="none" w:sz="0" w:space="0" w:color="auto"/>
            <w:left w:val="none" w:sz="0" w:space="0" w:color="auto"/>
            <w:bottom w:val="none" w:sz="0" w:space="0" w:color="auto"/>
            <w:right w:val="none" w:sz="0" w:space="0" w:color="auto"/>
          </w:divBdr>
        </w:div>
        <w:div w:id="1336807023">
          <w:marLeft w:val="640"/>
          <w:marRight w:val="0"/>
          <w:marTop w:val="0"/>
          <w:marBottom w:val="0"/>
          <w:divBdr>
            <w:top w:val="none" w:sz="0" w:space="0" w:color="auto"/>
            <w:left w:val="none" w:sz="0" w:space="0" w:color="auto"/>
            <w:bottom w:val="none" w:sz="0" w:space="0" w:color="auto"/>
            <w:right w:val="none" w:sz="0" w:space="0" w:color="auto"/>
          </w:divBdr>
        </w:div>
        <w:div w:id="1247374016">
          <w:marLeft w:val="640"/>
          <w:marRight w:val="0"/>
          <w:marTop w:val="0"/>
          <w:marBottom w:val="0"/>
          <w:divBdr>
            <w:top w:val="none" w:sz="0" w:space="0" w:color="auto"/>
            <w:left w:val="none" w:sz="0" w:space="0" w:color="auto"/>
            <w:bottom w:val="none" w:sz="0" w:space="0" w:color="auto"/>
            <w:right w:val="none" w:sz="0" w:space="0" w:color="auto"/>
          </w:divBdr>
        </w:div>
        <w:div w:id="1632905489">
          <w:marLeft w:val="640"/>
          <w:marRight w:val="0"/>
          <w:marTop w:val="0"/>
          <w:marBottom w:val="0"/>
          <w:divBdr>
            <w:top w:val="none" w:sz="0" w:space="0" w:color="auto"/>
            <w:left w:val="none" w:sz="0" w:space="0" w:color="auto"/>
            <w:bottom w:val="none" w:sz="0" w:space="0" w:color="auto"/>
            <w:right w:val="none" w:sz="0" w:space="0" w:color="auto"/>
          </w:divBdr>
        </w:div>
        <w:div w:id="241257948">
          <w:marLeft w:val="640"/>
          <w:marRight w:val="0"/>
          <w:marTop w:val="0"/>
          <w:marBottom w:val="0"/>
          <w:divBdr>
            <w:top w:val="none" w:sz="0" w:space="0" w:color="auto"/>
            <w:left w:val="none" w:sz="0" w:space="0" w:color="auto"/>
            <w:bottom w:val="none" w:sz="0" w:space="0" w:color="auto"/>
            <w:right w:val="none" w:sz="0" w:space="0" w:color="auto"/>
          </w:divBdr>
        </w:div>
        <w:div w:id="93987588">
          <w:marLeft w:val="640"/>
          <w:marRight w:val="0"/>
          <w:marTop w:val="0"/>
          <w:marBottom w:val="0"/>
          <w:divBdr>
            <w:top w:val="none" w:sz="0" w:space="0" w:color="auto"/>
            <w:left w:val="none" w:sz="0" w:space="0" w:color="auto"/>
            <w:bottom w:val="none" w:sz="0" w:space="0" w:color="auto"/>
            <w:right w:val="none" w:sz="0" w:space="0" w:color="auto"/>
          </w:divBdr>
        </w:div>
        <w:div w:id="1810435287">
          <w:marLeft w:val="640"/>
          <w:marRight w:val="0"/>
          <w:marTop w:val="0"/>
          <w:marBottom w:val="0"/>
          <w:divBdr>
            <w:top w:val="none" w:sz="0" w:space="0" w:color="auto"/>
            <w:left w:val="none" w:sz="0" w:space="0" w:color="auto"/>
            <w:bottom w:val="none" w:sz="0" w:space="0" w:color="auto"/>
            <w:right w:val="none" w:sz="0" w:space="0" w:color="auto"/>
          </w:divBdr>
        </w:div>
        <w:div w:id="744953622">
          <w:marLeft w:val="640"/>
          <w:marRight w:val="0"/>
          <w:marTop w:val="0"/>
          <w:marBottom w:val="0"/>
          <w:divBdr>
            <w:top w:val="none" w:sz="0" w:space="0" w:color="auto"/>
            <w:left w:val="none" w:sz="0" w:space="0" w:color="auto"/>
            <w:bottom w:val="none" w:sz="0" w:space="0" w:color="auto"/>
            <w:right w:val="none" w:sz="0" w:space="0" w:color="auto"/>
          </w:divBdr>
        </w:div>
        <w:div w:id="1070618573">
          <w:marLeft w:val="640"/>
          <w:marRight w:val="0"/>
          <w:marTop w:val="0"/>
          <w:marBottom w:val="0"/>
          <w:divBdr>
            <w:top w:val="none" w:sz="0" w:space="0" w:color="auto"/>
            <w:left w:val="none" w:sz="0" w:space="0" w:color="auto"/>
            <w:bottom w:val="none" w:sz="0" w:space="0" w:color="auto"/>
            <w:right w:val="none" w:sz="0" w:space="0" w:color="auto"/>
          </w:divBdr>
        </w:div>
        <w:div w:id="1904556598">
          <w:marLeft w:val="640"/>
          <w:marRight w:val="0"/>
          <w:marTop w:val="0"/>
          <w:marBottom w:val="0"/>
          <w:divBdr>
            <w:top w:val="none" w:sz="0" w:space="0" w:color="auto"/>
            <w:left w:val="none" w:sz="0" w:space="0" w:color="auto"/>
            <w:bottom w:val="none" w:sz="0" w:space="0" w:color="auto"/>
            <w:right w:val="none" w:sz="0" w:space="0" w:color="auto"/>
          </w:divBdr>
        </w:div>
        <w:div w:id="1095252015">
          <w:marLeft w:val="640"/>
          <w:marRight w:val="0"/>
          <w:marTop w:val="0"/>
          <w:marBottom w:val="0"/>
          <w:divBdr>
            <w:top w:val="none" w:sz="0" w:space="0" w:color="auto"/>
            <w:left w:val="none" w:sz="0" w:space="0" w:color="auto"/>
            <w:bottom w:val="none" w:sz="0" w:space="0" w:color="auto"/>
            <w:right w:val="none" w:sz="0" w:space="0" w:color="auto"/>
          </w:divBdr>
        </w:div>
        <w:div w:id="47268539">
          <w:marLeft w:val="640"/>
          <w:marRight w:val="0"/>
          <w:marTop w:val="0"/>
          <w:marBottom w:val="0"/>
          <w:divBdr>
            <w:top w:val="none" w:sz="0" w:space="0" w:color="auto"/>
            <w:left w:val="none" w:sz="0" w:space="0" w:color="auto"/>
            <w:bottom w:val="none" w:sz="0" w:space="0" w:color="auto"/>
            <w:right w:val="none" w:sz="0" w:space="0" w:color="auto"/>
          </w:divBdr>
        </w:div>
        <w:div w:id="255676838">
          <w:marLeft w:val="640"/>
          <w:marRight w:val="0"/>
          <w:marTop w:val="0"/>
          <w:marBottom w:val="0"/>
          <w:divBdr>
            <w:top w:val="none" w:sz="0" w:space="0" w:color="auto"/>
            <w:left w:val="none" w:sz="0" w:space="0" w:color="auto"/>
            <w:bottom w:val="none" w:sz="0" w:space="0" w:color="auto"/>
            <w:right w:val="none" w:sz="0" w:space="0" w:color="auto"/>
          </w:divBdr>
        </w:div>
        <w:div w:id="1979992489">
          <w:marLeft w:val="640"/>
          <w:marRight w:val="0"/>
          <w:marTop w:val="0"/>
          <w:marBottom w:val="0"/>
          <w:divBdr>
            <w:top w:val="none" w:sz="0" w:space="0" w:color="auto"/>
            <w:left w:val="none" w:sz="0" w:space="0" w:color="auto"/>
            <w:bottom w:val="none" w:sz="0" w:space="0" w:color="auto"/>
            <w:right w:val="none" w:sz="0" w:space="0" w:color="auto"/>
          </w:divBdr>
        </w:div>
        <w:div w:id="2065980841">
          <w:marLeft w:val="640"/>
          <w:marRight w:val="0"/>
          <w:marTop w:val="0"/>
          <w:marBottom w:val="0"/>
          <w:divBdr>
            <w:top w:val="none" w:sz="0" w:space="0" w:color="auto"/>
            <w:left w:val="none" w:sz="0" w:space="0" w:color="auto"/>
            <w:bottom w:val="none" w:sz="0" w:space="0" w:color="auto"/>
            <w:right w:val="none" w:sz="0" w:space="0" w:color="auto"/>
          </w:divBdr>
        </w:div>
        <w:div w:id="807016279">
          <w:marLeft w:val="640"/>
          <w:marRight w:val="0"/>
          <w:marTop w:val="0"/>
          <w:marBottom w:val="0"/>
          <w:divBdr>
            <w:top w:val="none" w:sz="0" w:space="0" w:color="auto"/>
            <w:left w:val="none" w:sz="0" w:space="0" w:color="auto"/>
            <w:bottom w:val="none" w:sz="0" w:space="0" w:color="auto"/>
            <w:right w:val="none" w:sz="0" w:space="0" w:color="auto"/>
          </w:divBdr>
        </w:div>
        <w:div w:id="1972053523">
          <w:marLeft w:val="640"/>
          <w:marRight w:val="0"/>
          <w:marTop w:val="0"/>
          <w:marBottom w:val="0"/>
          <w:divBdr>
            <w:top w:val="none" w:sz="0" w:space="0" w:color="auto"/>
            <w:left w:val="none" w:sz="0" w:space="0" w:color="auto"/>
            <w:bottom w:val="none" w:sz="0" w:space="0" w:color="auto"/>
            <w:right w:val="none" w:sz="0" w:space="0" w:color="auto"/>
          </w:divBdr>
        </w:div>
        <w:div w:id="821115253">
          <w:marLeft w:val="640"/>
          <w:marRight w:val="0"/>
          <w:marTop w:val="0"/>
          <w:marBottom w:val="0"/>
          <w:divBdr>
            <w:top w:val="none" w:sz="0" w:space="0" w:color="auto"/>
            <w:left w:val="none" w:sz="0" w:space="0" w:color="auto"/>
            <w:bottom w:val="none" w:sz="0" w:space="0" w:color="auto"/>
            <w:right w:val="none" w:sz="0" w:space="0" w:color="auto"/>
          </w:divBdr>
        </w:div>
        <w:div w:id="1526940127">
          <w:marLeft w:val="640"/>
          <w:marRight w:val="0"/>
          <w:marTop w:val="0"/>
          <w:marBottom w:val="0"/>
          <w:divBdr>
            <w:top w:val="none" w:sz="0" w:space="0" w:color="auto"/>
            <w:left w:val="none" w:sz="0" w:space="0" w:color="auto"/>
            <w:bottom w:val="none" w:sz="0" w:space="0" w:color="auto"/>
            <w:right w:val="none" w:sz="0" w:space="0" w:color="auto"/>
          </w:divBdr>
        </w:div>
        <w:div w:id="304627453">
          <w:marLeft w:val="640"/>
          <w:marRight w:val="0"/>
          <w:marTop w:val="0"/>
          <w:marBottom w:val="0"/>
          <w:divBdr>
            <w:top w:val="none" w:sz="0" w:space="0" w:color="auto"/>
            <w:left w:val="none" w:sz="0" w:space="0" w:color="auto"/>
            <w:bottom w:val="none" w:sz="0" w:space="0" w:color="auto"/>
            <w:right w:val="none" w:sz="0" w:space="0" w:color="auto"/>
          </w:divBdr>
        </w:div>
        <w:div w:id="497620646">
          <w:marLeft w:val="640"/>
          <w:marRight w:val="0"/>
          <w:marTop w:val="0"/>
          <w:marBottom w:val="0"/>
          <w:divBdr>
            <w:top w:val="none" w:sz="0" w:space="0" w:color="auto"/>
            <w:left w:val="none" w:sz="0" w:space="0" w:color="auto"/>
            <w:bottom w:val="none" w:sz="0" w:space="0" w:color="auto"/>
            <w:right w:val="none" w:sz="0" w:space="0" w:color="auto"/>
          </w:divBdr>
        </w:div>
        <w:div w:id="1791049380">
          <w:marLeft w:val="640"/>
          <w:marRight w:val="0"/>
          <w:marTop w:val="0"/>
          <w:marBottom w:val="0"/>
          <w:divBdr>
            <w:top w:val="none" w:sz="0" w:space="0" w:color="auto"/>
            <w:left w:val="none" w:sz="0" w:space="0" w:color="auto"/>
            <w:bottom w:val="none" w:sz="0" w:space="0" w:color="auto"/>
            <w:right w:val="none" w:sz="0" w:space="0" w:color="auto"/>
          </w:divBdr>
        </w:div>
        <w:div w:id="1190144017">
          <w:marLeft w:val="640"/>
          <w:marRight w:val="0"/>
          <w:marTop w:val="0"/>
          <w:marBottom w:val="0"/>
          <w:divBdr>
            <w:top w:val="none" w:sz="0" w:space="0" w:color="auto"/>
            <w:left w:val="none" w:sz="0" w:space="0" w:color="auto"/>
            <w:bottom w:val="none" w:sz="0" w:space="0" w:color="auto"/>
            <w:right w:val="none" w:sz="0" w:space="0" w:color="auto"/>
          </w:divBdr>
        </w:div>
        <w:div w:id="361783164">
          <w:marLeft w:val="640"/>
          <w:marRight w:val="0"/>
          <w:marTop w:val="0"/>
          <w:marBottom w:val="0"/>
          <w:divBdr>
            <w:top w:val="none" w:sz="0" w:space="0" w:color="auto"/>
            <w:left w:val="none" w:sz="0" w:space="0" w:color="auto"/>
            <w:bottom w:val="none" w:sz="0" w:space="0" w:color="auto"/>
            <w:right w:val="none" w:sz="0" w:space="0" w:color="auto"/>
          </w:divBdr>
        </w:div>
        <w:div w:id="1321730867">
          <w:marLeft w:val="640"/>
          <w:marRight w:val="0"/>
          <w:marTop w:val="0"/>
          <w:marBottom w:val="0"/>
          <w:divBdr>
            <w:top w:val="none" w:sz="0" w:space="0" w:color="auto"/>
            <w:left w:val="none" w:sz="0" w:space="0" w:color="auto"/>
            <w:bottom w:val="none" w:sz="0" w:space="0" w:color="auto"/>
            <w:right w:val="none" w:sz="0" w:space="0" w:color="auto"/>
          </w:divBdr>
        </w:div>
        <w:div w:id="865096166">
          <w:marLeft w:val="640"/>
          <w:marRight w:val="0"/>
          <w:marTop w:val="0"/>
          <w:marBottom w:val="0"/>
          <w:divBdr>
            <w:top w:val="none" w:sz="0" w:space="0" w:color="auto"/>
            <w:left w:val="none" w:sz="0" w:space="0" w:color="auto"/>
            <w:bottom w:val="none" w:sz="0" w:space="0" w:color="auto"/>
            <w:right w:val="none" w:sz="0" w:space="0" w:color="auto"/>
          </w:divBdr>
        </w:div>
        <w:div w:id="1945191702">
          <w:marLeft w:val="640"/>
          <w:marRight w:val="0"/>
          <w:marTop w:val="0"/>
          <w:marBottom w:val="0"/>
          <w:divBdr>
            <w:top w:val="none" w:sz="0" w:space="0" w:color="auto"/>
            <w:left w:val="none" w:sz="0" w:space="0" w:color="auto"/>
            <w:bottom w:val="none" w:sz="0" w:space="0" w:color="auto"/>
            <w:right w:val="none" w:sz="0" w:space="0" w:color="auto"/>
          </w:divBdr>
        </w:div>
        <w:div w:id="2132163478">
          <w:marLeft w:val="640"/>
          <w:marRight w:val="0"/>
          <w:marTop w:val="0"/>
          <w:marBottom w:val="0"/>
          <w:divBdr>
            <w:top w:val="none" w:sz="0" w:space="0" w:color="auto"/>
            <w:left w:val="none" w:sz="0" w:space="0" w:color="auto"/>
            <w:bottom w:val="none" w:sz="0" w:space="0" w:color="auto"/>
            <w:right w:val="none" w:sz="0" w:space="0" w:color="auto"/>
          </w:divBdr>
        </w:div>
        <w:div w:id="21127012">
          <w:marLeft w:val="640"/>
          <w:marRight w:val="0"/>
          <w:marTop w:val="0"/>
          <w:marBottom w:val="0"/>
          <w:divBdr>
            <w:top w:val="none" w:sz="0" w:space="0" w:color="auto"/>
            <w:left w:val="none" w:sz="0" w:space="0" w:color="auto"/>
            <w:bottom w:val="none" w:sz="0" w:space="0" w:color="auto"/>
            <w:right w:val="none" w:sz="0" w:space="0" w:color="auto"/>
          </w:divBdr>
        </w:div>
        <w:div w:id="457727741">
          <w:marLeft w:val="640"/>
          <w:marRight w:val="0"/>
          <w:marTop w:val="0"/>
          <w:marBottom w:val="0"/>
          <w:divBdr>
            <w:top w:val="none" w:sz="0" w:space="0" w:color="auto"/>
            <w:left w:val="none" w:sz="0" w:space="0" w:color="auto"/>
            <w:bottom w:val="none" w:sz="0" w:space="0" w:color="auto"/>
            <w:right w:val="none" w:sz="0" w:space="0" w:color="auto"/>
          </w:divBdr>
        </w:div>
        <w:div w:id="577835018">
          <w:marLeft w:val="640"/>
          <w:marRight w:val="0"/>
          <w:marTop w:val="0"/>
          <w:marBottom w:val="0"/>
          <w:divBdr>
            <w:top w:val="none" w:sz="0" w:space="0" w:color="auto"/>
            <w:left w:val="none" w:sz="0" w:space="0" w:color="auto"/>
            <w:bottom w:val="none" w:sz="0" w:space="0" w:color="auto"/>
            <w:right w:val="none" w:sz="0" w:space="0" w:color="auto"/>
          </w:divBdr>
        </w:div>
        <w:div w:id="1729844756">
          <w:marLeft w:val="640"/>
          <w:marRight w:val="0"/>
          <w:marTop w:val="0"/>
          <w:marBottom w:val="0"/>
          <w:divBdr>
            <w:top w:val="none" w:sz="0" w:space="0" w:color="auto"/>
            <w:left w:val="none" w:sz="0" w:space="0" w:color="auto"/>
            <w:bottom w:val="none" w:sz="0" w:space="0" w:color="auto"/>
            <w:right w:val="none" w:sz="0" w:space="0" w:color="auto"/>
          </w:divBdr>
        </w:div>
        <w:div w:id="1597711919">
          <w:marLeft w:val="640"/>
          <w:marRight w:val="0"/>
          <w:marTop w:val="0"/>
          <w:marBottom w:val="0"/>
          <w:divBdr>
            <w:top w:val="none" w:sz="0" w:space="0" w:color="auto"/>
            <w:left w:val="none" w:sz="0" w:space="0" w:color="auto"/>
            <w:bottom w:val="none" w:sz="0" w:space="0" w:color="auto"/>
            <w:right w:val="none" w:sz="0" w:space="0" w:color="auto"/>
          </w:divBdr>
        </w:div>
        <w:div w:id="1809935189">
          <w:marLeft w:val="640"/>
          <w:marRight w:val="0"/>
          <w:marTop w:val="0"/>
          <w:marBottom w:val="0"/>
          <w:divBdr>
            <w:top w:val="none" w:sz="0" w:space="0" w:color="auto"/>
            <w:left w:val="none" w:sz="0" w:space="0" w:color="auto"/>
            <w:bottom w:val="none" w:sz="0" w:space="0" w:color="auto"/>
            <w:right w:val="none" w:sz="0" w:space="0" w:color="auto"/>
          </w:divBdr>
        </w:div>
        <w:div w:id="1388141852">
          <w:marLeft w:val="640"/>
          <w:marRight w:val="0"/>
          <w:marTop w:val="0"/>
          <w:marBottom w:val="0"/>
          <w:divBdr>
            <w:top w:val="none" w:sz="0" w:space="0" w:color="auto"/>
            <w:left w:val="none" w:sz="0" w:space="0" w:color="auto"/>
            <w:bottom w:val="none" w:sz="0" w:space="0" w:color="auto"/>
            <w:right w:val="none" w:sz="0" w:space="0" w:color="auto"/>
          </w:divBdr>
        </w:div>
        <w:div w:id="578711310">
          <w:marLeft w:val="640"/>
          <w:marRight w:val="0"/>
          <w:marTop w:val="0"/>
          <w:marBottom w:val="0"/>
          <w:divBdr>
            <w:top w:val="none" w:sz="0" w:space="0" w:color="auto"/>
            <w:left w:val="none" w:sz="0" w:space="0" w:color="auto"/>
            <w:bottom w:val="none" w:sz="0" w:space="0" w:color="auto"/>
            <w:right w:val="none" w:sz="0" w:space="0" w:color="auto"/>
          </w:divBdr>
        </w:div>
        <w:div w:id="149635449">
          <w:marLeft w:val="640"/>
          <w:marRight w:val="0"/>
          <w:marTop w:val="0"/>
          <w:marBottom w:val="0"/>
          <w:divBdr>
            <w:top w:val="none" w:sz="0" w:space="0" w:color="auto"/>
            <w:left w:val="none" w:sz="0" w:space="0" w:color="auto"/>
            <w:bottom w:val="none" w:sz="0" w:space="0" w:color="auto"/>
            <w:right w:val="none" w:sz="0" w:space="0" w:color="auto"/>
          </w:divBdr>
        </w:div>
        <w:div w:id="1424718265">
          <w:marLeft w:val="640"/>
          <w:marRight w:val="0"/>
          <w:marTop w:val="0"/>
          <w:marBottom w:val="0"/>
          <w:divBdr>
            <w:top w:val="none" w:sz="0" w:space="0" w:color="auto"/>
            <w:left w:val="none" w:sz="0" w:space="0" w:color="auto"/>
            <w:bottom w:val="none" w:sz="0" w:space="0" w:color="auto"/>
            <w:right w:val="none" w:sz="0" w:space="0" w:color="auto"/>
          </w:divBdr>
        </w:div>
        <w:div w:id="1307274085">
          <w:marLeft w:val="640"/>
          <w:marRight w:val="0"/>
          <w:marTop w:val="0"/>
          <w:marBottom w:val="0"/>
          <w:divBdr>
            <w:top w:val="none" w:sz="0" w:space="0" w:color="auto"/>
            <w:left w:val="none" w:sz="0" w:space="0" w:color="auto"/>
            <w:bottom w:val="none" w:sz="0" w:space="0" w:color="auto"/>
            <w:right w:val="none" w:sz="0" w:space="0" w:color="auto"/>
          </w:divBdr>
        </w:div>
        <w:div w:id="441650807">
          <w:marLeft w:val="640"/>
          <w:marRight w:val="0"/>
          <w:marTop w:val="0"/>
          <w:marBottom w:val="0"/>
          <w:divBdr>
            <w:top w:val="none" w:sz="0" w:space="0" w:color="auto"/>
            <w:left w:val="none" w:sz="0" w:space="0" w:color="auto"/>
            <w:bottom w:val="none" w:sz="0" w:space="0" w:color="auto"/>
            <w:right w:val="none" w:sz="0" w:space="0" w:color="auto"/>
          </w:divBdr>
        </w:div>
        <w:div w:id="10761740">
          <w:marLeft w:val="640"/>
          <w:marRight w:val="0"/>
          <w:marTop w:val="0"/>
          <w:marBottom w:val="0"/>
          <w:divBdr>
            <w:top w:val="none" w:sz="0" w:space="0" w:color="auto"/>
            <w:left w:val="none" w:sz="0" w:space="0" w:color="auto"/>
            <w:bottom w:val="none" w:sz="0" w:space="0" w:color="auto"/>
            <w:right w:val="none" w:sz="0" w:space="0" w:color="auto"/>
          </w:divBdr>
        </w:div>
        <w:div w:id="2071731756">
          <w:marLeft w:val="640"/>
          <w:marRight w:val="0"/>
          <w:marTop w:val="0"/>
          <w:marBottom w:val="0"/>
          <w:divBdr>
            <w:top w:val="none" w:sz="0" w:space="0" w:color="auto"/>
            <w:left w:val="none" w:sz="0" w:space="0" w:color="auto"/>
            <w:bottom w:val="none" w:sz="0" w:space="0" w:color="auto"/>
            <w:right w:val="none" w:sz="0" w:space="0" w:color="auto"/>
          </w:divBdr>
        </w:div>
        <w:div w:id="65423361">
          <w:marLeft w:val="640"/>
          <w:marRight w:val="0"/>
          <w:marTop w:val="0"/>
          <w:marBottom w:val="0"/>
          <w:divBdr>
            <w:top w:val="none" w:sz="0" w:space="0" w:color="auto"/>
            <w:left w:val="none" w:sz="0" w:space="0" w:color="auto"/>
            <w:bottom w:val="none" w:sz="0" w:space="0" w:color="auto"/>
            <w:right w:val="none" w:sz="0" w:space="0" w:color="auto"/>
          </w:divBdr>
        </w:div>
        <w:div w:id="1514879282">
          <w:marLeft w:val="640"/>
          <w:marRight w:val="0"/>
          <w:marTop w:val="0"/>
          <w:marBottom w:val="0"/>
          <w:divBdr>
            <w:top w:val="none" w:sz="0" w:space="0" w:color="auto"/>
            <w:left w:val="none" w:sz="0" w:space="0" w:color="auto"/>
            <w:bottom w:val="none" w:sz="0" w:space="0" w:color="auto"/>
            <w:right w:val="none" w:sz="0" w:space="0" w:color="auto"/>
          </w:divBdr>
        </w:div>
        <w:div w:id="1042368817">
          <w:marLeft w:val="640"/>
          <w:marRight w:val="0"/>
          <w:marTop w:val="0"/>
          <w:marBottom w:val="0"/>
          <w:divBdr>
            <w:top w:val="none" w:sz="0" w:space="0" w:color="auto"/>
            <w:left w:val="none" w:sz="0" w:space="0" w:color="auto"/>
            <w:bottom w:val="none" w:sz="0" w:space="0" w:color="auto"/>
            <w:right w:val="none" w:sz="0" w:space="0" w:color="auto"/>
          </w:divBdr>
        </w:div>
        <w:div w:id="72555058">
          <w:marLeft w:val="640"/>
          <w:marRight w:val="0"/>
          <w:marTop w:val="0"/>
          <w:marBottom w:val="0"/>
          <w:divBdr>
            <w:top w:val="none" w:sz="0" w:space="0" w:color="auto"/>
            <w:left w:val="none" w:sz="0" w:space="0" w:color="auto"/>
            <w:bottom w:val="none" w:sz="0" w:space="0" w:color="auto"/>
            <w:right w:val="none" w:sz="0" w:space="0" w:color="auto"/>
          </w:divBdr>
        </w:div>
        <w:div w:id="2043050771">
          <w:marLeft w:val="640"/>
          <w:marRight w:val="0"/>
          <w:marTop w:val="0"/>
          <w:marBottom w:val="0"/>
          <w:divBdr>
            <w:top w:val="none" w:sz="0" w:space="0" w:color="auto"/>
            <w:left w:val="none" w:sz="0" w:space="0" w:color="auto"/>
            <w:bottom w:val="none" w:sz="0" w:space="0" w:color="auto"/>
            <w:right w:val="none" w:sz="0" w:space="0" w:color="auto"/>
          </w:divBdr>
        </w:div>
        <w:div w:id="807288446">
          <w:marLeft w:val="640"/>
          <w:marRight w:val="0"/>
          <w:marTop w:val="0"/>
          <w:marBottom w:val="0"/>
          <w:divBdr>
            <w:top w:val="none" w:sz="0" w:space="0" w:color="auto"/>
            <w:left w:val="none" w:sz="0" w:space="0" w:color="auto"/>
            <w:bottom w:val="none" w:sz="0" w:space="0" w:color="auto"/>
            <w:right w:val="none" w:sz="0" w:space="0" w:color="auto"/>
          </w:divBdr>
        </w:div>
        <w:div w:id="140663040">
          <w:marLeft w:val="640"/>
          <w:marRight w:val="0"/>
          <w:marTop w:val="0"/>
          <w:marBottom w:val="0"/>
          <w:divBdr>
            <w:top w:val="none" w:sz="0" w:space="0" w:color="auto"/>
            <w:left w:val="none" w:sz="0" w:space="0" w:color="auto"/>
            <w:bottom w:val="none" w:sz="0" w:space="0" w:color="auto"/>
            <w:right w:val="none" w:sz="0" w:space="0" w:color="auto"/>
          </w:divBdr>
        </w:div>
        <w:div w:id="3481861">
          <w:marLeft w:val="640"/>
          <w:marRight w:val="0"/>
          <w:marTop w:val="0"/>
          <w:marBottom w:val="0"/>
          <w:divBdr>
            <w:top w:val="none" w:sz="0" w:space="0" w:color="auto"/>
            <w:left w:val="none" w:sz="0" w:space="0" w:color="auto"/>
            <w:bottom w:val="none" w:sz="0" w:space="0" w:color="auto"/>
            <w:right w:val="none" w:sz="0" w:space="0" w:color="auto"/>
          </w:divBdr>
        </w:div>
        <w:div w:id="1048920381">
          <w:marLeft w:val="640"/>
          <w:marRight w:val="0"/>
          <w:marTop w:val="0"/>
          <w:marBottom w:val="0"/>
          <w:divBdr>
            <w:top w:val="none" w:sz="0" w:space="0" w:color="auto"/>
            <w:left w:val="none" w:sz="0" w:space="0" w:color="auto"/>
            <w:bottom w:val="none" w:sz="0" w:space="0" w:color="auto"/>
            <w:right w:val="none" w:sz="0" w:space="0" w:color="auto"/>
          </w:divBdr>
        </w:div>
        <w:div w:id="1247108065">
          <w:marLeft w:val="640"/>
          <w:marRight w:val="0"/>
          <w:marTop w:val="0"/>
          <w:marBottom w:val="0"/>
          <w:divBdr>
            <w:top w:val="none" w:sz="0" w:space="0" w:color="auto"/>
            <w:left w:val="none" w:sz="0" w:space="0" w:color="auto"/>
            <w:bottom w:val="none" w:sz="0" w:space="0" w:color="auto"/>
            <w:right w:val="none" w:sz="0" w:space="0" w:color="auto"/>
          </w:divBdr>
        </w:div>
        <w:div w:id="1538275942">
          <w:marLeft w:val="640"/>
          <w:marRight w:val="0"/>
          <w:marTop w:val="0"/>
          <w:marBottom w:val="0"/>
          <w:divBdr>
            <w:top w:val="none" w:sz="0" w:space="0" w:color="auto"/>
            <w:left w:val="none" w:sz="0" w:space="0" w:color="auto"/>
            <w:bottom w:val="none" w:sz="0" w:space="0" w:color="auto"/>
            <w:right w:val="none" w:sz="0" w:space="0" w:color="auto"/>
          </w:divBdr>
        </w:div>
        <w:div w:id="2022967003">
          <w:marLeft w:val="640"/>
          <w:marRight w:val="0"/>
          <w:marTop w:val="0"/>
          <w:marBottom w:val="0"/>
          <w:divBdr>
            <w:top w:val="none" w:sz="0" w:space="0" w:color="auto"/>
            <w:left w:val="none" w:sz="0" w:space="0" w:color="auto"/>
            <w:bottom w:val="none" w:sz="0" w:space="0" w:color="auto"/>
            <w:right w:val="none" w:sz="0" w:space="0" w:color="auto"/>
          </w:divBdr>
        </w:div>
        <w:div w:id="267127924">
          <w:marLeft w:val="640"/>
          <w:marRight w:val="0"/>
          <w:marTop w:val="0"/>
          <w:marBottom w:val="0"/>
          <w:divBdr>
            <w:top w:val="none" w:sz="0" w:space="0" w:color="auto"/>
            <w:left w:val="none" w:sz="0" w:space="0" w:color="auto"/>
            <w:bottom w:val="none" w:sz="0" w:space="0" w:color="auto"/>
            <w:right w:val="none" w:sz="0" w:space="0" w:color="auto"/>
          </w:divBdr>
        </w:div>
        <w:div w:id="1152940855">
          <w:marLeft w:val="640"/>
          <w:marRight w:val="0"/>
          <w:marTop w:val="0"/>
          <w:marBottom w:val="0"/>
          <w:divBdr>
            <w:top w:val="none" w:sz="0" w:space="0" w:color="auto"/>
            <w:left w:val="none" w:sz="0" w:space="0" w:color="auto"/>
            <w:bottom w:val="none" w:sz="0" w:space="0" w:color="auto"/>
            <w:right w:val="none" w:sz="0" w:space="0" w:color="auto"/>
          </w:divBdr>
        </w:div>
        <w:div w:id="240992147">
          <w:marLeft w:val="640"/>
          <w:marRight w:val="0"/>
          <w:marTop w:val="0"/>
          <w:marBottom w:val="0"/>
          <w:divBdr>
            <w:top w:val="none" w:sz="0" w:space="0" w:color="auto"/>
            <w:left w:val="none" w:sz="0" w:space="0" w:color="auto"/>
            <w:bottom w:val="none" w:sz="0" w:space="0" w:color="auto"/>
            <w:right w:val="none" w:sz="0" w:space="0" w:color="auto"/>
          </w:divBdr>
        </w:div>
        <w:div w:id="21833262">
          <w:marLeft w:val="640"/>
          <w:marRight w:val="0"/>
          <w:marTop w:val="0"/>
          <w:marBottom w:val="0"/>
          <w:divBdr>
            <w:top w:val="none" w:sz="0" w:space="0" w:color="auto"/>
            <w:left w:val="none" w:sz="0" w:space="0" w:color="auto"/>
            <w:bottom w:val="none" w:sz="0" w:space="0" w:color="auto"/>
            <w:right w:val="none" w:sz="0" w:space="0" w:color="auto"/>
          </w:divBdr>
        </w:div>
        <w:div w:id="882594693">
          <w:marLeft w:val="640"/>
          <w:marRight w:val="0"/>
          <w:marTop w:val="0"/>
          <w:marBottom w:val="0"/>
          <w:divBdr>
            <w:top w:val="none" w:sz="0" w:space="0" w:color="auto"/>
            <w:left w:val="none" w:sz="0" w:space="0" w:color="auto"/>
            <w:bottom w:val="none" w:sz="0" w:space="0" w:color="auto"/>
            <w:right w:val="none" w:sz="0" w:space="0" w:color="auto"/>
          </w:divBdr>
        </w:div>
        <w:div w:id="982391319">
          <w:marLeft w:val="640"/>
          <w:marRight w:val="0"/>
          <w:marTop w:val="0"/>
          <w:marBottom w:val="0"/>
          <w:divBdr>
            <w:top w:val="none" w:sz="0" w:space="0" w:color="auto"/>
            <w:left w:val="none" w:sz="0" w:space="0" w:color="auto"/>
            <w:bottom w:val="none" w:sz="0" w:space="0" w:color="auto"/>
            <w:right w:val="none" w:sz="0" w:space="0" w:color="auto"/>
          </w:divBdr>
        </w:div>
        <w:div w:id="1956869209">
          <w:marLeft w:val="640"/>
          <w:marRight w:val="0"/>
          <w:marTop w:val="0"/>
          <w:marBottom w:val="0"/>
          <w:divBdr>
            <w:top w:val="none" w:sz="0" w:space="0" w:color="auto"/>
            <w:left w:val="none" w:sz="0" w:space="0" w:color="auto"/>
            <w:bottom w:val="none" w:sz="0" w:space="0" w:color="auto"/>
            <w:right w:val="none" w:sz="0" w:space="0" w:color="auto"/>
          </w:divBdr>
        </w:div>
        <w:div w:id="802042761">
          <w:marLeft w:val="640"/>
          <w:marRight w:val="0"/>
          <w:marTop w:val="0"/>
          <w:marBottom w:val="0"/>
          <w:divBdr>
            <w:top w:val="none" w:sz="0" w:space="0" w:color="auto"/>
            <w:left w:val="none" w:sz="0" w:space="0" w:color="auto"/>
            <w:bottom w:val="none" w:sz="0" w:space="0" w:color="auto"/>
            <w:right w:val="none" w:sz="0" w:space="0" w:color="auto"/>
          </w:divBdr>
        </w:div>
        <w:div w:id="535585911">
          <w:marLeft w:val="640"/>
          <w:marRight w:val="0"/>
          <w:marTop w:val="0"/>
          <w:marBottom w:val="0"/>
          <w:divBdr>
            <w:top w:val="none" w:sz="0" w:space="0" w:color="auto"/>
            <w:left w:val="none" w:sz="0" w:space="0" w:color="auto"/>
            <w:bottom w:val="none" w:sz="0" w:space="0" w:color="auto"/>
            <w:right w:val="none" w:sz="0" w:space="0" w:color="auto"/>
          </w:divBdr>
        </w:div>
        <w:div w:id="1196886757">
          <w:marLeft w:val="640"/>
          <w:marRight w:val="0"/>
          <w:marTop w:val="0"/>
          <w:marBottom w:val="0"/>
          <w:divBdr>
            <w:top w:val="none" w:sz="0" w:space="0" w:color="auto"/>
            <w:left w:val="none" w:sz="0" w:space="0" w:color="auto"/>
            <w:bottom w:val="none" w:sz="0" w:space="0" w:color="auto"/>
            <w:right w:val="none" w:sz="0" w:space="0" w:color="auto"/>
          </w:divBdr>
        </w:div>
        <w:div w:id="1941133619">
          <w:marLeft w:val="640"/>
          <w:marRight w:val="0"/>
          <w:marTop w:val="0"/>
          <w:marBottom w:val="0"/>
          <w:divBdr>
            <w:top w:val="none" w:sz="0" w:space="0" w:color="auto"/>
            <w:left w:val="none" w:sz="0" w:space="0" w:color="auto"/>
            <w:bottom w:val="none" w:sz="0" w:space="0" w:color="auto"/>
            <w:right w:val="none" w:sz="0" w:space="0" w:color="auto"/>
          </w:divBdr>
        </w:div>
        <w:div w:id="506679744">
          <w:marLeft w:val="640"/>
          <w:marRight w:val="0"/>
          <w:marTop w:val="0"/>
          <w:marBottom w:val="0"/>
          <w:divBdr>
            <w:top w:val="none" w:sz="0" w:space="0" w:color="auto"/>
            <w:left w:val="none" w:sz="0" w:space="0" w:color="auto"/>
            <w:bottom w:val="none" w:sz="0" w:space="0" w:color="auto"/>
            <w:right w:val="none" w:sz="0" w:space="0" w:color="auto"/>
          </w:divBdr>
        </w:div>
        <w:div w:id="1465538873">
          <w:marLeft w:val="640"/>
          <w:marRight w:val="0"/>
          <w:marTop w:val="0"/>
          <w:marBottom w:val="0"/>
          <w:divBdr>
            <w:top w:val="none" w:sz="0" w:space="0" w:color="auto"/>
            <w:left w:val="none" w:sz="0" w:space="0" w:color="auto"/>
            <w:bottom w:val="none" w:sz="0" w:space="0" w:color="auto"/>
            <w:right w:val="none" w:sz="0" w:space="0" w:color="auto"/>
          </w:divBdr>
        </w:div>
        <w:div w:id="120072557">
          <w:marLeft w:val="640"/>
          <w:marRight w:val="0"/>
          <w:marTop w:val="0"/>
          <w:marBottom w:val="0"/>
          <w:divBdr>
            <w:top w:val="none" w:sz="0" w:space="0" w:color="auto"/>
            <w:left w:val="none" w:sz="0" w:space="0" w:color="auto"/>
            <w:bottom w:val="none" w:sz="0" w:space="0" w:color="auto"/>
            <w:right w:val="none" w:sz="0" w:space="0" w:color="auto"/>
          </w:divBdr>
        </w:div>
        <w:div w:id="1009454688">
          <w:marLeft w:val="640"/>
          <w:marRight w:val="0"/>
          <w:marTop w:val="0"/>
          <w:marBottom w:val="0"/>
          <w:divBdr>
            <w:top w:val="none" w:sz="0" w:space="0" w:color="auto"/>
            <w:left w:val="none" w:sz="0" w:space="0" w:color="auto"/>
            <w:bottom w:val="none" w:sz="0" w:space="0" w:color="auto"/>
            <w:right w:val="none" w:sz="0" w:space="0" w:color="auto"/>
          </w:divBdr>
        </w:div>
        <w:div w:id="246886471">
          <w:marLeft w:val="640"/>
          <w:marRight w:val="0"/>
          <w:marTop w:val="0"/>
          <w:marBottom w:val="0"/>
          <w:divBdr>
            <w:top w:val="none" w:sz="0" w:space="0" w:color="auto"/>
            <w:left w:val="none" w:sz="0" w:space="0" w:color="auto"/>
            <w:bottom w:val="none" w:sz="0" w:space="0" w:color="auto"/>
            <w:right w:val="none" w:sz="0" w:space="0" w:color="auto"/>
          </w:divBdr>
        </w:div>
        <w:div w:id="784081268">
          <w:marLeft w:val="640"/>
          <w:marRight w:val="0"/>
          <w:marTop w:val="0"/>
          <w:marBottom w:val="0"/>
          <w:divBdr>
            <w:top w:val="none" w:sz="0" w:space="0" w:color="auto"/>
            <w:left w:val="none" w:sz="0" w:space="0" w:color="auto"/>
            <w:bottom w:val="none" w:sz="0" w:space="0" w:color="auto"/>
            <w:right w:val="none" w:sz="0" w:space="0" w:color="auto"/>
          </w:divBdr>
        </w:div>
        <w:div w:id="1931741078">
          <w:marLeft w:val="640"/>
          <w:marRight w:val="0"/>
          <w:marTop w:val="0"/>
          <w:marBottom w:val="0"/>
          <w:divBdr>
            <w:top w:val="none" w:sz="0" w:space="0" w:color="auto"/>
            <w:left w:val="none" w:sz="0" w:space="0" w:color="auto"/>
            <w:bottom w:val="none" w:sz="0" w:space="0" w:color="auto"/>
            <w:right w:val="none" w:sz="0" w:space="0" w:color="auto"/>
          </w:divBdr>
        </w:div>
        <w:div w:id="149835800">
          <w:marLeft w:val="640"/>
          <w:marRight w:val="0"/>
          <w:marTop w:val="0"/>
          <w:marBottom w:val="0"/>
          <w:divBdr>
            <w:top w:val="none" w:sz="0" w:space="0" w:color="auto"/>
            <w:left w:val="none" w:sz="0" w:space="0" w:color="auto"/>
            <w:bottom w:val="none" w:sz="0" w:space="0" w:color="auto"/>
            <w:right w:val="none" w:sz="0" w:space="0" w:color="auto"/>
          </w:divBdr>
        </w:div>
        <w:div w:id="943070891">
          <w:marLeft w:val="640"/>
          <w:marRight w:val="0"/>
          <w:marTop w:val="0"/>
          <w:marBottom w:val="0"/>
          <w:divBdr>
            <w:top w:val="none" w:sz="0" w:space="0" w:color="auto"/>
            <w:left w:val="none" w:sz="0" w:space="0" w:color="auto"/>
            <w:bottom w:val="none" w:sz="0" w:space="0" w:color="auto"/>
            <w:right w:val="none" w:sz="0" w:space="0" w:color="auto"/>
          </w:divBdr>
        </w:div>
        <w:div w:id="352652465">
          <w:marLeft w:val="640"/>
          <w:marRight w:val="0"/>
          <w:marTop w:val="0"/>
          <w:marBottom w:val="0"/>
          <w:divBdr>
            <w:top w:val="none" w:sz="0" w:space="0" w:color="auto"/>
            <w:left w:val="none" w:sz="0" w:space="0" w:color="auto"/>
            <w:bottom w:val="none" w:sz="0" w:space="0" w:color="auto"/>
            <w:right w:val="none" w:sz="0" w:space="0" w:color="auto"/>
          </w:divBdr>
        </w:div>
        <w:div w:id="2056267720">
          <w:marLeft w:val="640"/>
          <w:marRight w:val="0"/>
          <w:marTop w:val="0"/>
          <w:marBottom w:val="0"/>
          <w:divBdr>
            <w:top w:val="none" w:sz="0" w:space="0" w:color="auto"/>
            <w:left w:val="none" w:sz="0" w:space="0" w:color="auto"/>
            <w:bottom w:val="none" w:sz="0" w:space="0" w:color="auto"/>
            <w:right w:val="none" w:sz="0" w:space="0" w:color="auto"/>
          </w:divBdr>
        </w:div>
        <w:div w:id="727075622">
          <w:marLeft w:val="640"/>
          <w:marRight w:val="0"/>
          <w:marTop w:val="0"/>
          <w:marBottom w:val="0"/>
          <w:divBdr>
            <w:top w:val="none" w:sz="0" w:space="0" w:color="auto"/>
            <w:left w:val="none" w:sz="0" w:space="0" w:color="auto"/>
            <w:bottom w:val="none" w:sz="0" w:space="0" w:color="auto"/>
            <w:right w:val="none" w:sz="0" w:space="0" w:color="auto"/>
          </w:divBdr>
        </w:div>
        <w:div w:id="44835559">
          <w:marLeft w:val="640"/>
          <w:marRight w:val="0"/>
          <w:marTop w:val="0"/>
          <w:marBottom w:val="0"/>
          <w:divBdr>
            <w:top w:val="none" w:sz="0" w:space="0" w:color="auto"/>
            <w:left w:val="none" w:sz="0" w:space="0" w:color="auto"/>
            <w:bottom w:val="none" w:sz="0" w:space="0" w:color="auto"/>
            <w:right w:val="none" w:sz="0" w:space="0" w:color="auto"/>
          </w:divBdr>
        </w:div>
        <w:div w:id="219370574">
          <w:marLeft w:val="640"/>
          <w:marRight w:val="0"/>
          <w:marTop w:val="0"/>
          <w:marBottom w:val="0"/>
          <w:divBdr>
            <w:top w:val="none" w:sz="0" w:space="0" w:color="auto"/>
            <w:left w:val="none" w:sz="0" w:space="0" w:color="auto"/>
            <w:bottom w:val="none" w:sz="0" w:space="0" w:color="auto"/>
            <w:right w:val="none" w:sz="0" w:space="0" w:color="auto"/>
          </w:divBdr>
        </w:div>
        <w:div w:id="1305618780">
          <w:marLeft w:val="640"/>
          <w:marRight w:val="0"/>
          <w:marTop w:val="0"/>
          <w:marBottom w:val="0"/>
          <w:divBdr>
            <w:top w:val="none" w:sz="0" w:space="0" w:color="auto"/>
            <w:left w:val="none" w:sz="0" w:space="0" w:color="auto"/>
            <w:bottom w:val="none" w:sz="0" w:space="0" w:color="auto"/>
            <w:right w:val="none" w:sz="0" w:space="0" w:color="auto"/>
          </w:divBdr>
        </w:div>
        <w:div w:id="1108042362">
          <w:marLeft w:val="640"/>
          <w:marRight w:val="0"/>
          <w:marTop w:val="0"/>
          <w:marBottom w:val="0"/>
          <w:divBdr>
            <w:top w:val="none" w:sz="0" w:space="0" w:color="auto"/>
            <w:left w:val="none" w:sz="0" w:space="0" w:color="auto"/>
            <w:bottom w:val="none" w:sz="0" w:space="0" w:color="auto"/>
            <w:right w:val="none" w:sz="0" w:space="0" w:color="auto"/>
          </w:divBdr>
        </w:div>
        <w:div w:id="1979139613">
          <w:marLeft w:val="640"/>
          <w:marRight w:val="0"/>
          <w:marTop w:val="0"/>
          <w:marBottom w:val="0"/>
          <w:divBdr>
            <w:top w:val="none" w:sz="0" w:space="0" w:color="auto"/>
            <w:left w:val="none" w:sz="0" w:space="0" w:color="auto"/>
            <w:bottom w:val="none" w:sz="0" w:space="0" w:color="auto"/>
            <w:right w:val="none" w:sz="0" w:space="0" w:color="auto"/>
          </w:divBdr>
        </w:div>
        <w:div w:id="1798328686">
          <w:marLeft w:val="640"/>
          <w:marRight w:val="0"/>
          <w:marTop w:val="0"/>
          <w:marBottom w:val="0"/>
          <w:divBdr>
            <w:top w:val="none" w:sz="0" w:space="0" w:color="auto"/>
            <w:left w:val="none" w:sz="0" w:space="0" w:color="auto"/>
            <w:bottom w:val="none" w:sz="0" w:space="0" w:color="auto"/>
            <w:right w:val="none" w:sz="0" w:space="0" w:color="auto"/>
          </w:divBdr>
        </w:div>
        <w:div w:id="8990315">
          <w:marLeft w:val="640"/>
          <w:marRight w:val="0"/>
          <w:marTop w:val="0"/>
          <w:marBottom w:val="0"/>
          <w:divBdr>
            <w:top w:val="none" w:sz="0" w:space="0" w:color="auto"/>
            <w:left w:val="none" w:sz="0" w:space="0" w:color="auto"/>
            <w:bottom w:val="none" w:sz="0" w:space="0" w:color="auto"/>
            <w:right w:val="none" w:sz="0" w:space="0" w:color="auto"/>
          </w:divBdr>
        </w:div>
        <w:div w:id="1654603065">
          <w:marLeft w:val="640"/>
          <w:marRight w:val="0"/>
          <w:marTop w:val="0"/>
          <w:marBottom w:val="0"/>
          <w:divBdr>
            <w:top w:val="none" w:sz="0" w:space="0" w:color="auto"/>
            <w:left w:val="none" w:sz="0" w:space="0" w:color="auto"/>
            <w:bottom w:val="none" w:sz="0" w:space="0" w:color="auto"/>
            <w:right w:val="none" w:sz="0" w:space="0" w:color="auto"/>
          </w:divBdr>
        </w:div>
        <w:div w:id="1487475594">
          <w:marLeft w:val="640"/>
          <w:marRight w:val="0"/>
          <w:marTop w:val="0"/>
          <w:marBottom w:val="0"/>
          <w:divBdr>
            <w:top w:val="none" w:sz="0" w:space="0" w:color="auto"/>
            <w:left w:val="none" w:sz="0" w:space="0" w:color="auto"/>
            <w:bottom w:val="none" w:sz="0" w:space="0" w:color="auto"/>
            <w:right w:val="none" w:sz="0" w:space="0" w:color="auto"/>
          </w:divBdr>
        </w:div>
        <w:div w:id="364916321">
          <w:marLeft w:val="640"/>
          <w:marRight w:val="0"/>
          <w:marTop w:val="0"/>
          <w:marBottom w:val="0"/>
          <w:divBdr>
            <w:top w:val="none" w:sz="0" w:space="0" w:color="auto"/>
            <w:left w:val="none" w:sz="0" w:space="0" w:color="auto"/>
            <w:bottom w:val="none" w:sz="0" w:space="0" w:color="auto"/>
            <w:right w:val="none" w:sz="0" w:space="0" w:color="auto"/>
          </w:divBdr>
        </w:div>
        <w:div w:id="1703047049">
          <w:marLeft w:val="640"/>
          <w:marRight w:val="0"/>
          <w:marTop w:val="0"/>
          <w:marBottom w:val="0"/>
          <w:divBdr>
            <w:top w:val="none" w:sz="0" w:space="0" w:color="auto"/>
            <w:left w:val="none" w:sz="0" w:space="0" w:color="auto"/>
            <w:bottom w:val="none" w:sz="0" w:space="0" w:color="auto"/>
            <w:right w:val="none" w:sz="0" w:space="0" w:color="auto"/>
          </w:divBdr>
        </w:div>
        <w:div w:id="66076933">
          <w:marLeft w:val="640"/>
          <w:marRight w:val="0"/>
          <w:marTop w:val="0"/>
          <w:marBottom w:val="0"/>
          <w:divBdr>
            <w:top w:val="none" w:sz="0" w:space="0" w:color="auto"/>
            <w:left w:val="none" w:sz="0" w:space="0" w:color="auto"/>
            <w:bottom w:val="none" w:sz="0" w:space="0" w:color="auto"/>
            <w:right w:val="none" w:sz="0" w:space="0" w:color="auto"/>
          </w:divBdr>
        </w:div>
        <w:div w:id="2120879794">
          <w:marLeft w:val="640"/>
          <w:marRight w:val="0"/>
          <w:marTop w:val="0"/>
          <w:marBottom w:val="0"/>
          <w:divBdr>
            <w:top w:val="none" w:sz="0" w:space="0" w:color="auto"/>
            <w:left w:val="none" w:sz="0" w:space="0" w:color="auto"/>
            <w:bottom w:val="none" w:sz="0" w:space="0" w:color="auto"/>
            <w:right w:val="none" w:sz="0" w:space="0" w:color="auto"/>
          </w:divBdr>
        </w:div>
        <w:div w:id="1307931498">
          <w:marLeft w:val="640"/>
          <w:marRight w:val="0"/>
          <w:marTop w:val="0"/>
          <w:marBottom w:val="0"/>
          <w:divBdr>
            <w:top w:val="none" w:sz="0" w:space="0" w:color="auto"/>
            <w:left w:val="none" w:sz="0" w:space="0" w:color="auto"/>
            <w:bottom w:val="none" w:sz="0" w:space="0" w:color="auto"/>
            <w:right w:val="none" w:sz="0" w:space="0" w:color="auto"/>
          </w:divBdr>
        </w:div>
        <w:div w:id="1286765617">
          <w:marLeft w:val="640"/>
          <w:marRight w:val="0"/>
          <w:marTop w:val="0"/>
          <w:marBottom w:val="0"/>
          <w:divBdr>
            <w:top w:val="none" w:sz="0" w:space="0" w:color="auto"/>
            <w:left w:val="none" w:sz="0" w:space="0" w:color="auto"/>
            <w:bottom w:val="none" w:sz="0" w:space="0" w:color="auto"/>
            <w:right w:val="none" w:sz="0" w:space="0" w:color="auto"/>
          </w:divBdr>
        </w:div>
        <w:div w:id="472144507">
          <w:marLeft w:val="640"/>
          <w:marRight w:val="0"/>
          <w:marTop w:val="0"/>
          <w:marBottom w:val="0"/>
          <w:divBdr>
            <w:top w:val="none" w:sz="0" w:space="0" w:color="auto"/>
            <w:left w:val="none" w:sz="0" w:space="0" w:color="auto"/>
            <w:bottom w:val="none" w:sz="0" w:space="0" w:color="auto"/>
            <w:right w:val="none" w:sz="0" w:space="0" w:color="auto"/>
          </w:divBdr>
        </w:div>
        <w:div w:id="1414087494">
          <w:marLeft w:val="640"/>
          <w:marRight w:val="0"/>
          <w:marTop w:val="0"/>
          <w:marBottom w:val="0"/>
          <w:divBdr>
            <w:top w:val="none" w:sz="0" w:space="0" w:color="auto"/>
            <w:left w:val="none" w:sz="0" w:space="0" w:color="auto"/>
            <w:bottom w:val="none" w:sz="0" w:space="0" w:color="auto"/>
            <w:right w:val="none" w:sz="0" w:space="0" w:color="auto"/>
          </w:divBdr>
        </w:div>
        <w:div w:id="1568570228">
          <w:marLeft w:val="640"/>
          <w:marRight w:val="0"/>
          <w:marTop w:val="0"/>
          <w:marBottom w:val="0"/>
          <w:divBdr>
            <w:top w:val="none" w:sz="0" w:space="0" w:color="auto"/>
            <w:left w:val="none" w:sz="0" w:space="0" w:color="auto"/>
            <w:bottom w:val="none" w:sz="0" w:space="0" w:color="auto"/>
            <w:right w:val="none" w:sz="0" w:space="0" w:color="auto"/>
          </w:divBdr>
        </w:div>
        <w:div w:id="923803569">
          <w:marLeft w:val="640"/>
          <w:marRight w:val="0"/>
          <w:marTop w:val="0"/>
          <w:marBottom w:val="0"/>
          <w:divBdr>
            <w:top w:val="none" w:sz="0" w:space="0" w:color="auto"/>
            <w:left w:val="none" w:sz="0" w:space="0" w:color="auto"/>
            <w:bottom w:val="none" w:sz="0" w:space="0" w:color="auto"/>
            <w:right w:val="none" w:sz="0" w:space="0" w:color="auto"/>
          </w:divBdr>
        </w:div>
        <w:div w:id="1800412249">
          <w:marLeft w:val="640"/>
          <w:marRight w:val="0"/>
          <w:marTop w:val="0"/>
          <w:marBottom w:val="0"/>
          <w:divBdr>
            <w:top w:val="none" w:sz="0" w:space="0" w:color="auto"/>
            <w:left w:val="none" w:sz="0" w:space="0" w:color="auto"/>
            <w:bottom w:val="none" w:sz="0" w:space="0" w:color="auto"/>
            <w:right w:val="none" w:sz="0" w:space="0" w:color="auto"/>
          </w:divBdr>
        </w:div>
        <w:div w:id="67582698">
          <w:marLeft w:val="640"/>
          <w:marRight w:val="0"/>
          <w:marTop w:val="0"/>
          <w:marBottom w:val="0"/>
          <w:divBdr>
            <w:top w:val="none" w:sz="0" w:space="0" w:color="auto"/>
            <w:left w:val="none" w:sz="0" w:space="0" w:color="auto"/>
            <w:bottom w:val="none" w:sz="0" w:space="0" w:color="auto"/>
            <w:right w:val="none" w:sz="0" w:space="0" w:color="auto"/>
          </w:divBdr>
        </w:div>
        <w:div w:id="1291670087">
          <w:marLeft w:val="640"/>
          <w:marRight w:val="0"/>
          <w:marTop w:val="0"/>
          <w:marBottom w:val="0"/>
          <w:divBdr>
            <w:top w:val="none" w:sz="0" w:space="0" w:color="auto"/>
            <w:left w:val="none" w:sz="0" w:space="0" w:color="auto"/>
            <w:bottom w:val="none" w:sz="0" w:space="0" w:color="auto"/>
            <w:right w:val="none" w:sz="0" w:space="0" w:color="auto"/>
          </w:divBdr>
        </w:div>
        <w:div w:id="238446481">
          <w:marLeft w:val="640"/>
          <w:marRight w:val="0"/>
          <w:marTop w:val="0"/>
          <w:marBottom w:val="0"/>
          <w:divBdr>
            <w:top w:val="none" w:sz="0" w:space="0" w:color="auto"/>
            <w:left w:val="none" w:sz="0" w:space="0" w:color="auto"/>
            <w:bottom w:val="none" w:sz="0" w:space="0" w:color="auto"/>
            <w:right w:val="none" w:sz="0" w:space="0" w:color="auto"/>
          </w:divBdr>
        </w:div>
        <w:div w:id="1057048720">
          <w:marLeft w:val="640"/>
          <w:marRight w:val="0"/>
          <w:marTop w:val="0"/>
          <w:marBottom w:val="0"/>
          <w:divBdr>
            <w:top w:val="none" w:sz="0" w:space="0" w:color="auto"/>
            <w:left w:val="none" w:sz="0" w:space="0" w:color="auto"/>
            <w:bottom w:val="none" w:sz="0" w:space="0" w:color="auto"/>
            <w:right w:val="none" w:sz="0" w:space="0" w:color="auto"/>
          </w:divBdr>
        </w:div>
        <w:div w:id="1562448920">
          <w:marLeft w:val="640"/>
          <w:marRight w:val="0"/>
          <w:marTop w:val="0"/>
          <w:marBottom w:val="0"/>
          <w:divBdr>
            <w:top w:val="none" w:sz="0" w:space="0" w:color="auto"/>
            <w:left w:val="none" w:sz="0" w:space="0" w:color="auto"/>
            <w:bottom w:val="none" w:sz="0" w:space="0" w:color="auto"/>
            <w:right w:val="none" w:sz="0" w:space="0" w:color="auto"/>
          </w:divBdr>
        </w:div>
        <w:div w:id="2010525115">
          <w:marLeft w:val="640"/>
          <w:marRight w:val="0"/>
          <w:marTop w:val="0"/>
          <w:marBottom w:val="0"/>
          <w:divBdr>
            <w:top w:val="none" w:sz="0" w:space="0" w:color="auto"/>
            <w:left w:val="none" w:sz="0" w:space="0" w:color="auto"/>
            <w:bottom w:val="none" w:sz="0" w:space="0" w:color="auto"/>
            <w:right w:val="none" w:sz="0" w:space="0" w:color="auto"/>
          </w:divBdr>
        </w:div>
        <w:div w:id="1804807732">
          <w:marLeft w:val="640"/>
          <w:marRight w:val="0"/>
          <w:marTop w:val="0"/>
          <w:marBottom w:val="0"/>
          <w:divBdr>
            <w:top w:val="none" w:sz="0" w:space="0" w:color="auto"/>
            <w:left w:val="none" w:sz="0" w:space="0" w:color="auto"/>
            <w:bottom w:val="none" w:sz="0" w:space="0" w:color="auto"/>
            <w:right w:val="none" w:sz="0" w:space="0" w:color="auto"/>
          </w:divBdr>
        </w:div>
        <w:div w:id="337658169">
          <w:marLeft w:val="640"/>
          <w:marRight w:val="0"/>
          <w:marTop w:val="0"/>
          <w:marBottom w:val="0"/>
          <w:divBdr>
            <w:top w:val="none" w:sz="0" w:space="0" w:color="auto"/>
            <w:left w:val="none" w:sz="0" w:space="0" w:color="auto"/>
            <w:bottom w:val="none" w:sz="0" w:space="0" w:color="auto"/>
            <w:right w:val="none" w:sz="0" w:space="0" w:color="auto"/>
          </w:divBdr>
        </w:div>
        <w:div w:id="1001003850">
          <w:marLeft w:val="640"/>
          <w:marRight w:val="0"/>
          <w:marTop w:val="0"/>
          <w:marBottom w:val="0"/>
          <w:divBdr>
            <w:top w:val="none" w:sz="0" w:space="0" w:color="auto"/>
            <w:left w:val="none" w:sz="0" w:space="0" w:color="auto"/>
            <w:bottom w:val="none" w:sz="0" w:space="0" w:color="auto"/>
            <w:right w:val="none" w:sz="0" w:space="0" w:color="auto"/>
          </w:divBdr>
        </w:div>
        <w:div w:id="1657294775">
          <w:marLeft w:val="640"/>
          <w:marRight w:val="0"/>
          <w:marTop w:val="0"/>
          <w:marBottom w:val="0"/>
          <w:divBdr>
            <w:top w:val="none" w:sz="0" w:space="0" w:color="auto"/>
            <w:left w:val="none" w:sz="0" w:space="0" w:color="auto"/>
            <w:bottom w:val="none" w:sz="0" w:space="0" w:color="auto"/>
            <w:right w:val="none" w:sz="0" w:space="0" w:color="auto"/>
          </w:divBdr>
        </w:div>
        <w:div w:id="1008169583">
          <w:marLeft w:val="640"/>
          <w:marRight w:val="0"/>
          <w:marTop w:val="0"/>
          <w:marBottom w:val="0"/>
          <w:divBdr>
            <w:top w:val="none" w:sz="0" w:space="0" w:color="auto"/>
            <w:left w:val="none" w:sz="0" w:space="0" w:color="auto"/>
            <w:bottom w:val="none" w:sz="0" w:space="0" w:color="auto"/>
            <w:right w:val="none" w:sz="0" w:space="0" w:color="auto"/>
          </w:divBdr>
        </w:div>
        <w:div w:id="1024013019">
          <w:marLeft w:val="640"/>
          <w:marRight w:val="0"/>
          <w:marTop w:val="0"/>
          <w:marBottom w:val="0"/>
          <w:divBdr>
            <w:top w:val="none" w:sz="0" w:space="0" w:color="auto"/>
            <w:left w:val="none" w:sz="0" w:space="0" w:color="auto"/>
            <w:bottom w:val="none" w:sz="0" w:space="0" w:color="auto"/>
            <w:right w:val="none" w:sz="0" w:space="0" w:color="auto"/>
          </w:divBdr>
        </w:div>
        <w:div w:id="57746310">
          <w:marLeft w:val="640"/>
          <w:marRight w:val="0"/>
          <w:marTop w:val="0"/>
          <w:marBottom w:val="0"/>
          <w:divBdr>
            <w:top w:val="none" w:sz="0" w:space="0" w:color="auto"/>
            <w:left w:val="none" w:sz="0" w:space="0" w:color="auto"/>
            <w:bottom w:val="none" w:sz="0" w:space="0" w:color="auto"/>
            <w:right w:val="none" w:sz="0" w:space="0" w:color="auto"/>
          </w:divBdr>
        </w:div>
        <w:div w:id="1458330494">
          <w:marLeft w:val="640"/>
          <w:marRight w:val="0"/>
          <w:marTop w:val="0"/>
          <w:marBottom w:val="0"/>
          <w:divBdr>
            <w:top w:val="none" w:sz="0" w:space="0" w:color="auto"/>
            <w:left w:val="none" w:sz="0" w:space="0" w:color="auto"/>
            <w:bottom w:val="none" w:sz="0" w:space="0" w:color="auto"/>
            <w:right w:val="none" w:sz="0" w:space="0" w:color="auto"/>
          </w:divBdr>
        </w:div>
        <w:div w:id="481124617">
          <w:marLeft w:val="640"/>
          <w:marRight w:val="0"/>
          <w:marTop w:val="0"/>
          <w:marBottom w:val="0"/>
          <w:divBdr>
            <w:top w:val="none" w:sz="0" w:space="0" w:color="auto"/>
            <w:left w:val="none" w:sz="0" w:space="0" w:color="auto"/>
            <w:bottom w:val="none" w:sz="0" w:space="0" w:color="auto"/>
            <w:right w:val="none" w:sz="0" w:space="0" w:color="auto"/>
          </w:divBdr>
        </w:div>
        <w:div w:id="675183806">
          <w:marLeft w:val="640"/>
          <w:marRight w:val="0"/>
          <w:marTop w:val="0"/>
          <w:marBottom w:val="0"/>
          <w:divBdr>
            <w:top w:val="none" w:sz="0" w:space="0" w:color="auto"/>
            <w:left w:val="none" w:sz="0" w:space="0" w:color="auto"/>
            <w:bottom w:val="none" w:sz="0" w:space="0" w:color="auto"/>
            <w:right w:val="none" w:sz="0" w:space="0" w:color="auto"/>
          </w:divBdr>
        </w:div>
        <w:div w:id="550072019">
          <w:marLeft w:val="640"/>
          <w:marRight w:val="0"/>
          <w:marTop w:val="0"/>
          <w:marBottom w:val="0"/>
          <w:divBdr>
            <w:top w:val="none" w:sz="0" w:space="0" w:color="auto"/>
            <w:left w:val="none" w:sz="0" w:space="0" w:color="auto"/>
            <w:bottom w:val="none" w:sz="0" w:space="0" w:color="auto"/>
            <w:right w:val="none" w:sz="0" w:space="0" w:color="auto"/>
          </w:divBdr>
        </w:div>
        <w:div w:id="912005504">
          <w:marLeft w:val="640"/>
          <w:marRight w:val="0"/>
          <w:marTop w:val="0"/>
          <w:marBottom w:val="0"/>
          <w:divBdr>
            <w:top w:val="none" w:sz="0" w:space="0" w:color="auto"/>
            <w:left w:val="none" w:sz="0" w:space="0" w:color="auto"/>
            <w:bottom w:val="none" w:sz="0" w:space="0" w:color="auto"/>
            <w:right w:val="none" w:sz="0" w:space="0" w:color="auto"/>
          </w:divBdr>
        </w:div>
        <w:div w:id="1332954439">
          <w:marLeft w:val="640"/>
          <w:marRight w:val="0"/>
          <w:marTop w:val="0"/>
          <w:marBottom w:val="0"/>
          <w:divBdr>
            <w:top w:val="none" w:sz="0" w:space="0" w:color="auto"/>
            <w:left w:val="none" w:sz="0" w:space="0" w:color="auto"/>
            <w:bottom w:val="none" w:sz="0" w:space="0" w:color="auto"/>
            <w:right w:val="none" w:sz="0" w:space="0" w:color="auto"/>
          </w:divBdr>
        </w:div>
      </w:divsChild>
    </w:div>
    <w:div w:id="1514799468">
      <w:bodyDiv w:val="1"/>
      <w:marLeft w:val="0"/>
      <w:marRight w:val="0"/>
      <w:marTop w:val="0"/>
      <w:marBottom w:val="0"/>
      <w:divBdr>
        <w:top w:val="none" w:sz="0" w:space="0" w:color="auto"/>
        <w:left w:val="none" w:sz="0" w:space="0" w:color="auto"/>
        <w:bottom w:val="none" w:sz="0" w:space="0" w:color="auto"/>
        <w:right w:val="none" w:sz="0" w:space="0" w:color="auto"/>
      </w:divBdr>
      <w:divsChild>
        <w:div w:id="268240228">
          <w:marLeft w:val="640"/>
          <w:marRight w:val="0"/>
          <w:marTop w:val="0"/>
          <w:marBottom w:val="0"/>
          <w:divBdr>
            <w:top w:val="none" w:sz="0" w:space="0" w:color="auto"/>
            <w:left w:val="none" w:sz="0" w:space="0" w:color="auto"/>
            <w:bottom w:val="none" w:sz="0" w:space="0" w:color="auto"/>
            <w:right w:val="none" w:sz="0" w:space="0" w:color="auto"/>
          </w:divBdr>
        </w:div>
        <w:div w:id="1747649945">
          <w:marLeft w:val="640"/>
          <w:marRight w:val="0"/>
          <w:marTop w:val="0"/>
          <w:marBottom w:val="0"/>
          <w:divBdr>
            <w:top w:val="none" w:sz="0" w:space="0" w:color="auto"/>
            <w:left w:val="none" w:sz="0" w:space="0" w:color="auto"/>
            <w:bottom w:val="none" w:sz="0" w:space="0" w:color="auto"/>
            <w:right w:val="none" w:sz="0" w:space="0" w:color="auto"/>
          </w:divBdr>
        </w:div>
        <w:div w:id="1095398649">
          <w:marLeft w:val="640"/>
          <w:marRight w:val="0"/>
          <w:marTop w:val="0"/>
          <w:marBottom w:val="0"/>
          <w:divBdr>
            <w:top w:val="none" w:sz="0" w:space="0" w:color="auto"/>
            <w:left w:val="none" w:sz="0" w:space="0" w:color="auto"/>
            <w:bottom w:val="none" w:sz="0" w:space="0" w:color="auto"/>
            <w:right w:val="none" w:sz="0" w:space="0" w:color="auto"/>
          </w:divBdr>
        </w:div>
        <w:div w:id="777718635">
          <w:marLeft w:val="640"/>
          <w:marRight w:val="0"/>
          <w:marTop w:val="0"/>
          <w:marBottom w:val="0"/>
          <w:divBdr>
            <w:top w:val="none" w:sz="0" w:space="0" w:color="auto"/>
            <w:left w:val="none" w:sz="0" w:space="0" w:color="auto"/>
            <w:bottom w:val="none" w:sz="0" w:space="0" w:color="auto"/>
            <w:right w:val="none" w:sz="0" w:space="0" w:color="auto"/>
          </w:divBdr>
        </w:div>
        <w:div w:id="347415735">
          <w:marLeft w:val="640"/>
          <w:marRight w:val="0"/>
          <w:marTop w:val="0"/>
          <w:marBottom w:val="0"/>
          <w:divBdr>
            <w:top w:val="none" w:sz="0" w:space="0" w:color="auto"/>
            <w:left w:val="none" w:sz="0" w:space="0" w:color="auto"/>
            <w:bottom w:val="none" w:sz="0" w:space="0" w:color="auto"/>
            <w:right w:val="none" w:sz="0" w:space="0" w:color="auto"/>
          </w:divBdr>
        </w:div>
        <w:div w:id="577178512">
          <w:marLeft w:val="640"/>
          <w:marRight w:val="0"/>
          <w:marTop w:val="0"/>
          <w:marBottom w:val="0"/>
          <w:divBdr>
            <w:top w:val="none" w:sz="0" w:space="0" w:color="auto"/>
            <w:left w:val="none" w:sz="0" w:space="0" w:color="auto"/>
            <w:bottom w:val="none" w:sz="0" w:space="0" w:color="auto"/>
            <w:right w:val="none" w:sz="0" w:space="0" w:color="auto"/>
          </w:divBdr>
        </w:div>
        <w:div w:id="747732758">
          <w:marLeft w:val="640"/>
          <w:marRight w:val="0"/>
          <w:marTop w:val="0"/>
          <w:marBottom w:val="0"/>
          <w:divBdr>
            <w:top w:val="none" w:sz="0" w:space="0" w:color="auto"/>
            <w:left w:val="none" w:sz="0" w:space="0" w:color="auto"/>
            <w:bottom w:val="none" w:sz="0" w:space="0" w:color="auto"/>
            <w:right w:val="none" w:sz="0" w:space="0" w:color="auto"/>
          </w:divBdr>
        </w:div>
        <w:div w:id="429084834">
          <w:marLeft w:val="640"/>
          <w:marRight w:val="0"/>
          <w:marTop w:val="0"/>
          <w:marBottom w:val="0"/>
          <w:divBdr>
            <w:top w:val="none" w:sz="0" w:space="0" w:color="auto"/>
            <w:left w:val="none" w:sz="0" w:space="0" w:color="auto"/>
            <w:bottom w:val="none" w:sz="0" w:space="0" w:color="auto"/>
            <w:right w:val="none" w:sz="0" w:space="0" w:color="auto"/>
          </w:divBdr>
        </w:div>
        <w:div w:id="116261605">
          <w:marLeft w:val="640"/>
          <w:marRight w:val="0"/>
          <w:marTop w:val="0"/>
          <w:marBottom w:val="0"/>
          <w:divBdr>
            <w:top w:val="none" w:sz="0" w:space="0" w:color="auto"/>
            <w:left w:val="none" w:sz="0" w:space="0" w:color="auto"/>
            <w:bottom w:val="none" w:sz="0" w:space="0" w:color="auto"/>
            <w:right w:val="none" w:sz="0" w:space="0" w:color="auto"/>
          </w:divBdr>
        </w:div>
        <w:div w:id="649944351">
          <w:marLeft w:val="640"/>
          <w:marRight w:val="0"/>
          <w:marTop w:val="0"/>
          <w:marBottom w:val="0"/>
          <w:divBdr>
            <w:top w:val="none" w:sz="0" w:space="0" w:color="auto"/>
            <w:left w:val="none" w:sz="0" w:space="0" w:color="auto"/>
            <w:bottom w:val="none" w:sz="0" w:space="0" w:color="auto"/>
            <w:right w:val="none" w:sz="0" w:space="0" w:color="auto"/>
          </w:divBdr>
        </w:div>
        <w:div w:id="16781454">
          <w:marLeft w:val="640"/>
          <w:marRight w:val="0"/>
          <w:marTop w:val="0"/>
          <w:marBottom w:val="0"/>
          <w:divBdr>
            <w:top w:val="none" w:sz="0" w:space="0" w:color="auto"/>
            <w:left w:val="none" w:sz="0" w:space="0" w:color="auto"/>
            <w:bottom w:val="none" w:sz="0" w:space="0" w:color="auto"/>
            <w:right w:val="none" w:sz="0" w:space="0" w:color="auto"/>
          </w:divBdr>
        </w:div>
        <w:div w:id="642585743">
          <w:marLeft w:val="640"/>
          <w:marRight w:val="0"/>
          <w:marTop w:val="0"/>
          <w:marBottom w:val="0"/>
          <w:divBdr>
            <w:top w:val="none" w:sz="0" w:space="0" w:color="auto"/>
            <w:left w:val="none" w:sz="0" w:space="0" w:color="auto"/>
            <w:bottom w:val="none" w:sz="0" w:space="0" w:color="auto"/>
            <w:right w:val="none" w:sz="0" w:space="0" w:color="auto"/>
          </w:divBdr>
        </w:div>
        <w:div w:id="1190295856">
          <w:marLeft w:val="640"/>
          <w:marRight w:val="0"/>
          <w:marTop w:val="0"/>
          <w:marBottom w:val="0"/>
          <w:divBdr>
            <w:top w:val="none" w:sz="0" w:space="0" w:color="auto"/>
            <w:left w:val="none" w:sz="0" w:space="0" w:color="auto"/>
            <w:bottom w:val="none" w:sz="0" w:space="0" w:color="auto"/>
            <w:right w:val="none" w:sz="0" w:space="0" w:color="auto"/>
          </w:divBdr>
        </w:div>
        <w:div w:id="1567454493">
          <w:marLeft w:val="640"/>
          <w:marRight w:val="0"/>
          <w:marTop w:val="0"/>
          <w:marBottom w:val="0"/>
          <w:divBdr>
            <w:top w:val="none" w:sz="0" w:space="0" w:color="auto"/>
            <w:left w:val="none" w:sz="0" w:space="0" w:color="auto"/>
            <w:bottom w:val="none" w:sz="0" w:space="0" w:color="auto"/>
            <w:right w:val="none" w:sz="0" w:space="0" w:color="auto"/>
          </w:divBdr>
        </w:div>
        <w:div w:id="2113284334">
          <w:marLeft w:val="640"/>
          <w:marRight w:val="0"/>
          <w:marTop w:val="0"/>
          <w:marBottom w:val="0"/>
          <w:divBdr>
            <w:top w:val="none" w:sz="0" w:space="0" w:color="auto"/>
            <w:left w:val="none" w:sz="0" w:space="0" w:color="auto"/>
            <w:bottom w:val="none" w:sz="0" w:space="0" w:color="auto"/>
            <w:right w:val="none" w:sz="0" w:space="0" w:color="auto"/>
          </w:divBdr>
        </w:div>
        <w:div w:id="1385526815">
          <w:marLeft w:val="640"/>
          <w:marRight w:val="0"/>
          <w:marTop w:val="0"/>
          <w:marBottom w:val="0"/>
          <w:divBdr>
            <w:top w:val="none" w:sz="0" w:space="0" w:color="auto"/>
            <w:left w:val="none" w:sz="0" w:space="0" w:color="auto"/>
            <w:bottom w:val="none" w:sz="0" w:space="0" w:color="auto"/>
            <w:right w:val="none" w:sz="0" w:space="0" w:color="auto"/>
          </w:divBdr>
        </w:div>
        <w:div w:id="527329967">
          <w:marLeft w:val="640"/>
          <w:marRight w:val="0"/>
          <w:marTop w:val="0"/>
          <w:marBottom w:val="0"/>
          <w:divBdr>
            <w:top w:val="none" w:sz="0" w:space="0" w:color="auto"/>
            <w:left w:val="none" w:sz="0" w:space="0" w:color="auto"/>
            <w:bottom w:val="none" w:sz="0" w:space="0" w:color="auto"/>
            <w:right w:val="none" w:sz="0" w:space="0" w:color="auto"/>
          </w:divBdr>
        </w:div>
        <w:div w:id="1761171829">
          <w:marLeft w:val="640"/>
          <w:marRight w:val="0"/>
          <w:marTop w:val="0"/>
          <w:marBottom w:val="0"/>
          <w:divBdr>
            <w:top w:val="none" w:sz="0" w:space="0" w:color="auto"/>
            <w:left w:val="none" w:sz="0" w:space="0" w:color="auto"/>
            <w:bottom w:val="none" w:sz="0" w:space="0" w:color="auto"/>
            <w:right w:val="none" w:sz="0" w:space="0" w:color="auto"/>
          </w:divBdr>
        </w:div>
        <w:div w:id="55592327">
          <w:marLeft w:val="640"/>
          <w:marRight w:val="0"/>
          <w:marTop w:val="0"/>
          <w:marBottom w:val="0"/>
          <w:divBdr>
            <w:top w:val="none" w:sz="0" w:space="0" w:color="auto"/>
            <w:left w:val="none" w:sz="0" w:space="0" w:color="auto"/>
            <w:bottom w:val="none" w:sz="0" w:space="0" w:color="auto"/>
            <w:right w:val="none" w:sz="0" w:space="0" w:color="auto"/>
          </w:divBdr>
        </w:div>
        <w:div w:id="1947272565">
          <w:marLeft w:val="640"/>
          <w:marRight w:val="0"/>
          <w:marTop w:val="0"/>
          <w:marBottom w:val="0"/>
          <w:divBdr>
            <w:top w:val="none" w:sz="0" w:space="0" w:color="auto"/>
            <w:left w:val="none" w:sz="0" w:space="0" w:color="auto"/>
            <w:bottom w:val="none" w:sz="0" w:space="0" w:color="auto"/>
            <w:right w:val="none" w:sz="0" w:space="0" w:color="auto"/>
          </w:divBdr>
        </w:div>
        <w:div w:id="1908757022">
          <w:marLeft w:val="640"/>
          <w:marRight w:val="0"/>
          <w:marTop w:val="0"/>
          <w:marBottom w:val="0"/>
          <w:divBdr>
            <w:top w:val="none" w:sz="0" w:space="0" w:color="auto"/>
            <w:left w:val="none" w:sz="0" w:space="0" w:color="auto"/>
            <w:bottom w:val="none" w:sz="0" w:space="0" w:color="auto"/>
            <w:right w:val="none" w:sz="0" w:space="0" w:color="auto"/>
          </w:divBdr>
        </w:div>
        <w:div w:id="1744638161">
          <w:marLeft w:val="640"/>
          <w:marRight w:val="0"/>
          <w:marTop w:val="0"/>
          <w:marBottom w:val="0"/>
          <w:divBdr>
            <w:top w:val="none" w:sz="0" w:space="0" w:color="auto"/>
            <w:left w:val="none" w:sz="0" w:space="0" w:color="auto"/>
            <w:bottom w:val="none" w:sz="0" w:space="0" w:color="auto"/>
            <w:right w:val="none" w:sz="0" w:space="0" w:color="auto"/>
          </w:divBdr>
        </w:div>
        <w:div w:id="672609608">
          <w:marLeft w:val="640"/>
          <w:marRight w:val="0"/>
          <w:marTop w:val="0"/>
          <w:marBottom w:val="0"/>
          <w:divBdr>
            <w:top w:val="none" w:sz="0" w:space="0" w:color="auto"/>
            <w:left w:val="none" w:sz="0" w:space="0" w:color="auto"/>
            <w:bottom w:val="none" w:sz="0" w:space="0" w:color="auto"/>
            <w:right w:val="none" w:sz="0" w:space="0" w:color="auto"/>
          </w:divBdr>
        </w:div>
        <w:div w:id="528840993">
          <w:marLeft w:val="640"/>
          <w:marRight w:val="0"/>
          <w:marTop w:val="0"/>
          <w:marBottom w:val="0"/>
          <w:divBdr>
            <w:top w:val="none" w:sz="0" w:space="0" w:color="auto"/>
            <w:left w:val="none" w:sz="0" w:space="0" w:color="auto"/>
            <w:bottom w:val="none" w:sz="0" w:space="0" w:color="auto"/>
            <w:right w:val="none" w:sz="0" w:space="0" w:color="auto"/>
          </w:divBdr>
        </w:div>
        <w:div w:id="36127337">
          <w:marLeft w:val="640"/>
          <w:marRight w:val="0"/>
          <w:marTop w:val="0"/>
          <w:marBottom w:val="0"/>
          <w:divBdr>
            <w:top w:val="none" w:sz="0" w:space="0" w:color="auto"/>
            <w:left w:val="none" w:sz="0" w:space="0" w:color="auto"/>
            <w:bottom w:val="none" w:sz="0" w:space="0" w:color="auto"/>
            <w:right w:val="none" w:sz="0" w:space="0" w:color="auto"/>
          </w:divBdr>
        </w:div>
        <w:div w:id="1269464450">
          <w:marLeft w:val="640"/>
          <w:marRight w:val="0"/>
          <w:marTop w:val="0"/>
          <w:marBottom w:val="0"/>
          <w:divBdr>
            <w:top w:val="none" w:sz="0" w:space="0" w:color="auto"/>
            <w:left w:val="none" w:sz="0" w:space="0" w:color="auto"/>
            <w:bottom w:val="none" w:sz="0" w:space="0" w:color="auto"/>
            <w:right w:val="none" w:sz="0" w:space="0" w:color="auto"/>
          </w:divBdr>
        </w:div>
        <w:div w:id="123695334">
          <w:marLeft w:val="640"/>
          <w:marRight w:val="0"/>
          <w:marTop w:val="0"/>
          <w:marBottom w:val="0"/>
          <w:divBdr>
            <w:top w:val="none" w:sz="0" w:space="0" w:color="auto"/>
            <w:left w:val="none" w:sz="0" w:space="0" w:color="auto"/>
            <w:bottom w:val="none" w:sz="0" w:space="0" w:color="auto"/>
            <w:right w:val="none" w:sz="0" w:space="0" w:color="auto"/>
          </w:divBdr>
        </w:div>
        <w:div w:id="1089039730">
          <w:marLeft w:val="640"/>
          <w:marRight w:val="0"/>
          <w:marTop w:val="0"/>
          <w:marBottom w:val="0"/>
          <w:divBdr>
            <w:top w:val="none" w:sz="0" w:space="0" w:color="auto"/>
            <w:left w:val="none" w:sz="0" w:space="0" w:color="auto"/>
            <w:bottom w:val="none" w:sz="0" w:space="0" w:color="auto"/>
            <w:right w:val="none" w:sz="0" w:space="0" w:color="auto"/>
          </w:divBdr>
        </w:div>
        <w:div w:id="1413621122">
          <w:marLeft w:val="640"/>
          <w:marRight w:val="0"/>
          <w:marTop w:val="0"/>
          <w:marBottom w:val="0"/>
          <w:divBdr>
            <w:top w:val="none" w:sz="0" w:space="0" w:color="auto"/>
            <w:left w:val="none" w:sz="0" w:space="0" w:color="auto"/>
            <w:bottom w:val="none" w:sz="0" w:space="0" w:color="auto"/>
            <w:right w:val="none" w:sz="0" w:space="0" w:color="auto"/>
          </w:divBdr>
        </w:div>
        <w:div w:id="290749760">
          <w:marLeft w:val="640"/>
          <w:marRight w:val="0"/>
          <w:marTop w:val="0"/>
          <w:marBottom w:val="0"/>
          <w:divBdr>
            <w:top w:val="none" w:sz="0" w:space="0" w:color="auto"/>
            <w:left w:val="none" w:sz="0" w:space="0" w:color="auto"/>
            <w:bottom w:val="none" w:sz="0" w:space="0" w:color="auto"/>
            <w:right w:val="none" w:sz="0" w:space="0" w:color="auto"/>
          </w:divBdr>
        </w:div>
        <w:div w:id="1018776827">
          <w:marLeft w:val="640"/>
          <w:marRight w:val="0"/>
          <w:marTop w:val="0"/>
          <w:marBottom w:val="0"/>
          <w:divBdr>
            <w:top w:val="none" w:sz="0" w:space="0" w:color="auto"/>
            <w:left w:val="none" w:sz="0" w:space="0" w:color="auto"/>
            <w:bottom w:val="none" w:sz="0" w:space="0" w:color="auto"/>
            <w:right w:val="none" w:sz="0" w:space="0" w:color="auto"/>
          </w:divBdr>
        </w:div>
        <w:div w:id="1644700735">
          <w:marLeft w:val="640"/>
          <w:marRight w:val="0"/>
          <w:marTop w:val="0"/>
          <w:marBottom w:val="0"/>
          <w:divBdr>
            <w:top w:val="none" w:sz="0" w:space="0" w:color="auto"/>
            <w:left w:val="none" w:sz="0" w:space="0" w:color="auto"/>
            <w:bottom w:val="none" w:sz="0" w:space="0" w:color="auto"/>
            <w:right w:val="none" w:sz="0" w:space="0" w:color="auto"/>
          </w:divBdr>
        </w:div>
        <w:div w:id="413481530">
          <w:marLeft w:val="640"/>
          <w:marRight w:val="0"/>
          <w:marTop w:val="0"/>
          <w:marBottom w:val="0"/>
          <w:divBdr>
            <w:top w:val="none" w:sz="0" w:space="0" w:color="auto"/>
            <w:left w:val="none" w:sz="0" w:space="0" w:color="auto"/>
            <w:bottom w:val="none" w:sz="0" w:space="0" w:color="auto"/>
            <w:right w:val="none" w:sz="0" w:space="0" w:color="auto"/>
          </w:divBdr>
        </w:div>
        <w:div w:id="1505701250">
          <w:marLeft w:val="640"/>
          <w:marRight w:val="0"/>
          <w:marTop w:val="0"/>
          <w:marBottom w:val="0"/>
          <w:divBdr>
            <w:top w:val="none" w:sz="0" w:space="0" w:color="auto"/>
            <w:left w:val="none" w:sz="0" w:space="0" w:color="auto"/>
            <w:bottom w:val="none" w:sz="0" w:space="0" w:color="auto"/>
            <w:right w:val="none" w:sz="0" w:space="0" w:color="auto"/>
          </w:divBdr>
        </w:div>
        <w:div w:id="1866676158">
          <w:marLeft w:val="640"/>
          <w:marRight w:val="0"/>
          <w:marTop w:val="0"/>
          <w:marBottom w:val="0"/>
          <w:divBdr>
            <w:top w:val="none" w:sz="0" w:space="0" w:color="auto"/>
            <w:left w:val="none" w:sz="0" w:space="0" w:color="auto"/>
            <w:bottom w:val="none" w:sz="0" w:space="0" w:color="auto"/>
            <w:right w:val="none" w:sz="0" w:space="0" w:color="auto"/>
          </w:divBdr>
        </w:div>
        <w:div w:id="279653313">
          <w:marLeft w:val="640"/>
          <w:marRight w:val="0"/>
          <w:marTop w:val="0"/>
          <w:marBottom w:val="0"/>
          <w:divBdr>
            <w:top w:val="none" w:sz="0" w:space="0" w:color="auto"/>
            <w:left w:val="none" w:sz="0" w:space="0" w:color="auto"/>
            <w:bottom w:val="none" w:sz="0" w:space="0" w:color="auto"/>
            <w:right w:val="none" w:sz="0" w:space="0" w:color="auto"/>
          </w:divBdr>
        </w:div>
        <w:div w:id="602227310">
          <w:marLeft w:val="640"/>
          <w:marRight w:val="0"/>
          <w:marTop w:val="0"/>
          <w:marBottom w:val="0"/>
          <w:divBdr>
            <w:top w:val="none" w:sz="0" w:space="0" w:color="auto"/>
            <w:left w:val="none" w:sz="0" w:space="0" w:color="auto"/>
            <w:bottom w:val="none" w:sz="0" w:space="0" w:color="auto"/>
            <w:right w:val="none" w:sz="0" w:space="0" w:color="auto"/>
          </w:divBdr>
        </w:div>
        <w:div w:id="132842935">
          <w:marLeft w:val="640"/>
          <w:marRight w:val="0"/>
          <w:marTop w:val="0"/>
          <w:marBottom w:val="0"/>
          <w:divBdr>
            <w:top w:val="none" w:sz="0" w:space="0" w:color="auto"/>
            <w:left w:val="none" w:sz="0" w:space="0" w:color="auto"/>
            <w:bottom w:val="none" w:sz="0" w:space="0" w:color="auto"/>
            <w:right w:val="none" w:sz="0" w:space="0" w:color="auto"/>
          </w:divBdr>
        </w:div>
        <w:div w:id="1110202191">
          <w:marLeft w:val="640"/>
          <w:marRight w:val="0"/>
          <w:marTop w:val="0"/>
          <w:marBottom w:val="0"/>
          <w:divBdr>
            <w:top w:val="none" w:sz="0" w:space="0" w:color="auto"/>
            <w:left w:val="none" w:sz="0" w:space="0" w:color="auto"/>
            <w:bottom w:val="none" w:sz="0" w:space="0" w:color="auto"/>
            <w:right w:val="none" w:sz="0" w:space="0" w:color="auto"/>
          </w:divBdr>
        </w:div>
        <w:div w:id="573051495">
          <w:marLeft w:val="640"/>
          <w:marRight w:val="0"/>
          <w:marTop w:val="0"/>
          <w:marBottom w:val="0"/>
          <w:divBdr>
            <w:top w:val="none" w:sz="0" w:space="0" w:color="auto"/>
            <w:left w:val="none" w:sz="0" w:space="0" w:color="auto"/>
            <w:bottom w:val="none" w:sz="0" w:space="0" w:color="auto"/>
            <w:right w:val="none" w:sz="0" w:space="0" w:color="auto"/>
          </w:divBdr>
        </w:div>
        <w:div w:id="196624683">
          <w:marLeft w:val="640"/>
          <w:marRight w:val="0"/>
          <w:marTop w:val="0"/>
          <w:marBottom w:val="0"/>
          <w:divBdr>
            <w:top w:val="none" w:sz="0" w:space="0" w:color="auto"/>
            <w:left w:val="none" w:sz="0" w:space="0" w:color="auto"/>
            <w:bottom w:val="none" w:sz="0" w:space="0" w:color="auto"/>
            <w:right w:val="none" w:sz="0" w:space="0" w:color="auto"/>
          </w:divBdr>
        </w:div>
        <w:div w:id="493375941">
          <w:marLeft w:val="640"/>
          <w:marRight w:val="0"/>
          <w:marTop w:val="0"/>
          <w:marBottom w:val="0"/>
          <w:divBdr>
            <w:top w:val="none" w:sz="0" w:space="0" w:color="auto"/>
            <w:left w:val="none" w:sz="0" w:space="0" w:color="auto"/>
            <w:bottom w:val="none" w:sz="0" w:space="0" w:color="auto"/>
            <w:right w:val="none" w:sz="0" w:space="0" w:color="auto"/>
          </w:divBdr>
        </w:div>
        <w:div w:id="10452748">
          <w:marLeft w:val="640"/>
          <w:marRight w:val="0"/>
          <w:marTop w:val="0"/>
          <w:marBottom w:val="0"/>
          <w:divBdr>
            <w:top w:val="none" w:sz="0" w:space="0" w:color="auto"/>
            <w:left w:val="none" w:sz="0" w:space="0" w:color="auto"/>
            <w:bottom w:val="none" w:sz="0" w:space="0" w:color="auto"/>
            <w:right w:val="none" w:sz="0" w:space="0" w:color="auto"/>
          </w:divBdr>
        </w:div>
        <w:div w:id="508562373">
          <w:marLeft w:val="640"/>
          <w:marRight w:val="0"/>
          <w:marTop w:val="0"/>
          <w:marBottom w:val="0"/>
          <w:divBdr>
            <w:top w:val="none" w:sz="0" w:space="0" w:color="auto"/>
            <w:left w:val="none" w:sz="0" w:space="0" w:color="auto"/>
            <w:bottom w:val="none" w:sz="0" w:space="0" w:color="auto"/>
            <w:right w:val="none" w:sz="0" w:space="0" w:color="auto"/>
          </w:divBdr>
        </w:div>
        <w:div w:id="2097241557">
          <w:marLeft w:val="640"/>
          <w:marRight w:val="0"/>
          <w:marTop w:val="0"/>
          <w:marBottom w:val="0"/>
          <w:divBdr>
            <w:top w:val="none" w:sz="0" w:space="0" w:color="auto"/>
            <w:left w:val="none" w:sz="0" w:space="0" w:color="auto"/>
            <w:bottom w:val="none" w:sz="0" w:space="0" w:color="auto"/>
            <w:right w:val="none" w:sz="0" w:space="0" w:color="auto"/>
          </w:divBdr>
        </w:div>
        <w:div w:id="1473519578">
          <w:marLeft w:val="640"/>
          <w:marRight w:val="0"/>
          <w:marTop w:val="0"/>
          <w:marBottom w:val="0"/>
          <w:divBdr>
            <w:top w:val="none" w:sz="0" w:space="0" w:color="auto"/>
            <w:left w:val="none" w:sz="0" w:space="0" w:color="auto"/>
            <w:bottom w:val="none" w:sz="0" w:space="0" w:color="auto"/>
            <w:right w:val="none" w:sz="0" w:space="0" w:color="auto"/>
          </w:divBdr>
        </w:div>
        <w:div w:id="2024478636">
          <w:marLeft w:val="640"/>
          <w:marRight w:val="0"/>
          <w:marTop w:val="0"/>
          <w:marBottom w:val="0"/>
          <w:divBdr>
            <w:top w:val="none" w:sz="0" w:space="0" w:color="auto"/>
            <w:left w:val="none" w:sz="0" w:space="0" w:color="auto"/>
            <w:bottom w:val="none" w:sz="0" w:space="0" w:color="auto"/>
            <w:right w:val="none" w:sz="0" w:space="0" w:color="auto"/>
          </w:divBdr>
        </w:div>
        <w:div w:id="954555180">
          <w:marLeft w:val="640"/>
          <w:marRight w:val="0"/>
          <w:marTop w:val="0"/>
          <w:marBottom w:val="0"/>
          <w:divBdr>
            <w:top w:val="none" w:sz="0" w:space="0" w:color="auto"/>
            <w:left w:val="none" w:sz="0" w:space="0" w:color="auto"/>
            <w:bottom w:val="none" w:sz="0" w:space="0" w:color="auto"/>
            <w:right w:val="none" w:sz="0" w:space="0" w:color="auto"/>
          </w:divBdr>
        </w:div>
        <w:div w:id="1242256471">
          <w:marLeft w:val="640"/>
          <w:marRight w:val="0"/>
          <w:marTop w:val="0"/>
          <w:marBottom w:val="0"/>
          <w:divBdr>
            <w:top w:val="none" w:sz="0" w:space="0" w:color="auto"/>
            <w:left w:val="none" w:sz="0" w:space="0" w:color="auto"/>
            <w:bottom w:val="none" w:sz="0" w:space="0" w:color="auto"/>
            <w:right w:val="none" w:sz="0" w:space="0" w:color="auto"/>
          </w:divBdr>
        </w:div>
        <w:div w:id="588585561">
          <w:marLeft w:val="640"/>
          <w:marRight w:val="0"/>
          <w:marTop w:val="0"/>
          <w:marBottom w:val="0"/>
          <w:divBdr>
            <w:top w:val="none" w:sz="0" w:space="0" w:color="auto"/>
            <w:left w:val="none" w:sz="0" w:space="0" w:color="auto"/>
            <w:bottom w:val="none" w:sz="0" w:space="0" w:color="auto"/>
            <w:right w:val="none" w:sz="0" w:space="0" w:color="auto"/>
          </w:divBdr>
        </w:div>
        <w:div w:id="1376736948">
          <w:marLeft w:val="640"/>
          <w:marRight w:val="0"/>
          <w:marTop w:val="0"/>
          <w:marBottom w:val="0"/>
          <w:divBdr>
            <w:top w:val="none" w:sz="0" w:space="0" w:color="auto"/>
            <w:left w:val="none" w:sz="0" w:space="0" w:color="auto"/>
            <w:bottom w:val="none" w:sz="0" w:space="0" w:color="auto"/>
            <w:right w:val="none" w:sz="0" w:space="0" w:color="auto"/>
          </w:divBdr>
        </w:div>
        <w:div w:id="1636255136">
          <w:marLeft w:val="640"/>
          <w:marRight w:val="0"/>
          <w:marTop w:val="0"/>
          <w:marBottom w:val="0"/>
          <w:divBdr>
            <w:top w:val="none" w:sz="0" w:space="0" w:color="auto"/>
            <w:left w:val="none" w:sz="0" w:space="0" w:color="auto"/>
            <w:bottom w:val="none" w:sz="0" w:space="0" w:color="auto"/>
            <w:right w:val="none" w:sz="0" w:space="0" w:color="auto"/>
          </w:divBdr>
        </w:div>
        <w:div w:id="348024076">
          <w:marLeft w:val="640"/>
          <w:marRight w:val="0"/>
          <w:marTop w:val="0"/>
          <w:marBottom w:val="0"/>
          <w:divBdr>
            <w:top w:val="none" w:sz="0" w:space="0" w:color="auto"/>
            <w:left w:val="none" w:sz="0" w:space="0" w:color="auto"/>
            <w:bottom w:val="none" w:sz="0" w:space="0" w:color="auto"/>
            <w:right w:val="none" w:sz="0" w:space="0" w:color="auto"/>
          </w:divBdr>
        </w:div>
        <w:div w:id="352070148">
          <w:marLeft w:val="640"/>
          <w:marRight w:val="0"/>
          <w:marTop w:val="0"/>
          <w:marBottom w:val="0"/>
          <w:divBdr>
            <w:top w:val="none" w:sz="0" w:space="0" w:color="auto"/>
            <w:left w:val="none" w:sz="0" w:space="0" w:color="auto"/>
            <w:bottom w:val="none" w:sz="0" w:space="0" w:color="auto"/>
            <w:right w:val="none" w:sz="0" w:space="0" w:color="auto"/>
          </w:divBdr>
        </w:div>
        <w:div w:id="1963724616">
          <w:marLeft w:val="640"/>
          <w:marRight w:val="0"/>
          <w:marTop w:val="0"/>
          <w:marBottom w:val="0"/>
          <w:divBdr>
            <w:top w:val="none" w:sz="0" w:space="0" w:color="auto"/>
            <w:left w:val="none" w:sz="0" w:space="0" w:color="auto"/>
            <w:bottom w:val="none" w:sz="0" w:space="0" w:color="auto"/>
            <w:right w:val="none" w:sz="0" w:space="0" w:color="auto"/>
          </w:divBdr>
        </w:div>
        <w:div w:id="1019894560">
          <w:marLeft w:val="640"/>
          <w:marRight w:val="0"/>
          <w:marTop w:val="0"/>
          <w:marBottom w:val="0"/>
          <w:divBdr>
            <w:top w:val="none" w:sz="0" w:space="0" w:color="auto"/>
            <w:left w:val="none" w:sz="0" w:space="0" w:color="auto"/>
            <w:bottom w:val="none" w:sz="0" w:space="0" w:color="auto"/>
            <w:right w:val="none" w:sz="0" w:space="0" w:color="auto"/>
          </w:divBdr>
        </w:div>
        <w:div w:id="163519667">
          <w:marLeft w:val="640"/>
          <w:marRight w:val="0"/>
          <w:marTop w:val="0"/>
          <w:marBottom w:val="0"/>
          <w:divBdr>
            <w:top w:val="none" w:sz="0" w:space="0" w:color="auto"/>
            <w:left w:val="none" w:sz="0" w:space="0" w:color="auto"/>
            <w:bottom w:val="none" w:sz="0" w:space="0" w:color="auto"/>
            <w:right w:val="none" w:sz="0" w:space="0" w:color="auto"/>
          </w:divBdr>
        </w:div>
        <w:div w:id="522744517">
          <w:marLeft w:val="640"/>
          <w:marRight w:val="0"/>
          <w:marTop w:val="0"/>
          <w:marBottom w:val="0"/>
          <w:divBdr>
            <w:top w:val="none" w:sz="0" w:space="0" w:color="auto"/>
            <w:left w:val="none" w:sz="0" w:space="0" w:color="auto"/>
            <w:bottom w:val="none" w:sz="0" w:space="0" w:color="auto"/>
            <w:right w:val="none" w:sz="0" w:space="0" w:color="auto"/>
          </w:divBdr>
        </w:div>
        <w:div w:id="545407920">
          <w:marLeft w:val="640"/>
          <w:marRight w:val="0"/>
          <w:marTop w:val="0"/>
          <w:marBottom w:val="0"/>
          <w:divBdr>
            <w:top w:val="none" w:sz="0" w:space="0" w:color="auto"/>
            <w:left w:val="none" w:sz="0" w:space="0" w:color="auto"/>
            <w:bottom w:val="none" w:sz="0" w:space="0" w:color="auto"/>
            <w:right w:val="none" w:sz="0" w:space="0" w:color="auto"/>
          </w:divBdr>
        </w:div>
        <w:div w:id="1396125354">
          <w:marLeft w:val="640"/>
          <w:marRight w:val="0"/>
          <w:marTop w:val="0"/>
          <w:marBottom w:val="0"/>
          <w:divBdr>
            <w:top w:val="none" w:sz="0" w:space="0" w:color="auto"/>
            <w:left w:val="none" w:sz="0" w:space="0" w:color="auto"/>
            <w:bottom w:val="none" w:sz="0" w:space="0" w:color="auto"/>
            <w:right w:val="none" w:sz="0" w:space="0" w:color="auto"/>
          </w:divBdr>
        </w:div>
        <w:div w:id="1369140610">
          <w:marLeft w:val="640"/>
          <w:marRight w:val="0"/>
          <w:marTop w:val="0"/>
          <w:marBottom w:val="0"/>
          <w:divBdr>
            <w:top w:val="none" w:sz="0" w:space="0" w:color="auto"/>
            <w:left w:val="none" w:sz="0" w:space="0" w:color="auto"/>
            <w:bottom w:val="none" w:sz="0" w:space="0" w:color="auto"/>
            <w:right w:val="none" w:sz="0" w:space="0" w:color="auto"/>
          </w:divBdr>
        </w:div>
        <w:div w:id="1317419521">
          <w:marLeft w:val="640"/>
          <w:marRight w:val="0"/>
          <w:marTop w:val="0"/>
          <w:marBottom w:val="0"/>
          <w:divBdr>
            <w:top w:val="none" w:sz="0" w:space="0" w:color="auto"/>
            <w:left w:val="none" w:sz="0" w:space="0" w:color="auto"/>
            <w:bottom w:val="none" w:sz="0" w:space="0" w:color="auto"/>
            <w:right w:val="none" w:sz="0" w:space="0" w:color="auto"/>
          </w:divBdr>
        </w:div>
        <w:div w:id="1495993159">
          <w:marLeft w:val="640"/>
          <w:marRight w:val="0"/>
          <w:marTop w:val="0"/>
          <w:marBottom w:val="0"/>
          <w:divBdr>
            <w:top w:val="none" w:sz="0" w:space="0" w:color="auto"/>
            <w:left w:val="none" w:sz="0" w:space="0" w:color="auto"/>
            <w:bottom w:val="none" w:sz="0" w:space="0" w:color="auto"/>
            <w:right w:val="none" w:sz="0" w:space="0" w:color="auto"/>
          </w:divBdr>
        </w:div>
        <w:div w:id="1021394594">
          <w:marLeft w:val="640"/>
          <w:marRight w:val="0"/>
          <w:marTop w:val="0"/>
          <w:marBottom w:val="0"/>
          <w:divBdr>
            <w:top w:val="none" w:sz="0" w:space="0" w:color="auto"/>
            <w:left w:val="none" w:sz="0" w:space="0" w:color="auto"/>
            <w:bottom w:val="none" w:sz="0" w:space="0" w:color="auto"/>
            <w:right w:val="none" w:sz="0" w:space="0" w:color="auto"/>
          </w:divBdr>
        </w:div>
        <w:div w:id="1663386714">
          <w:marLeft w:val="640"/>
          <w:marRight w:val="0"/>
          <w:marTop w:val="0"/>
          <w:marBottom w:val="0"/>
          <w:divBdr>
            <w:top w:val="none" w:sz="0" w:space="0" w:color="auto"/>
            <w:left w:val="none" w:sz="0" w:space="0" w:color="auto"/>
            <w:bottom w:val="none" w:sz="0" w:space="0" w:color="auto"/>
            <w:right w:val="none" w:sz="0" w:space="0" w:color="auto"/>
          </w:divBdr>
        </w:div>
        <w:div w:id="1432820361">
          <w:marLeft w:val="640"/>
          <w:marRight w:val="0"/>
          <w:marTop w:val="0"/>
          <w:marBottom w:val="0"/>
          <w:divBdr>
            <w:top w:val="none" w:sz="0" w:space="0" w:color="auto"/>
            <w:left w:val="none" w:sz="0" w:space="0" w:color="auto"/>
            <w:bottom w:val="none" w:sz="0" w:space="0" w:color="auto"/>
            <w:right w:val="none" w:sz="0" w:space="0" w:color="auto"/>
          </w:divBdr>
        </w:div>
        <w:div w:id="162626870">
          <w:marLeft w:val="640"/>
          <w:marRight w:val="0"/>
          <w:marTop w:val="0"/>
          <w:marBottom w:val="0"/>
          <w:divBdr>
            <w:top w:val="none" w:sz="0" w:space="0" w:color="auto"/>
            <w:left w:val="none" w:sz="0" w:space="0" w:color="auto"/>
            <w:bottom w:val="none" w:sz="0" w:space="0" w:color="auto"/>
            <w:right w:val="none" w:sz="0" w:space="0" w:color="auto"/>
          </w:divBdr>
        </w:div>
        <w:div w:id="831023677">
          <w:marLeft w:val="640"/>
          <w:marRight w:val="0"/>
          <w:marTop w:val="0"/>
          <w:marBottom w:val="0"/>
          <w:divBdr>
            <w:top w:val="none" w:sz="0" w:space="0" w:color="auto"/>
            <w:left w:val="none" w:sz="0" w:space="0" w:color="auto"/>
            <w:bottom w:val="none" w:sz="0" w:space="0" w:color="auto"/>
            <w:right w:val="none" w:sz="0" w:space="0" w:color="auto"/>
          </w:divBdr>
        </w:div>
        <w:div w:id="1169447304">
          <w:marLeft w:val="640"/>
          <w:marRight w:val="0"/>
          <w:marTop w:val="0"/>
          <w:marBottom w:val="0"/>
          <w:divBdr>
            <w:top w:val="none" w:sz="0" w:space="0" w:color="auto"/>
            <w:left w:val="none" w:sz="0" w:space="0" w:color="auto"/>
            <w:bottom w:val="none" w:sz="0" w:space="0" w:color="auto"/>
            <w:right w:val="none" w:sz="0" w:space="0" w:color="auto"/>
          </w:divBdr>
        </w:div>
        <w:div w:id="1688167305">
          <w:marLeft w:val="640"/>
          <w:marRight w:val="0"/>
          <w:marTop w:val="0"/>
          <w:marBottom w:val="0"/>
          <w:divBdr>
            <w:top w:val="none" w:sz="0" w:space="0" w:color="auto"/>
            <w:left w:val="none" w:sz="0" w:space="0" w:color="auto"/>
            <w:bottom w:val="none" w:sz="0" w:space="0" w:color="auto"/>
            <w:right w:val="none" w:sz="0" w:space="0" w:color="auto"/>
          </w:divBdr>
        </w:div>
        <w:div w:id="615060527">
          <w:marLeft w:val="640"/>
          <w:marRight w:val="0"/>
          <w:marTop w:val="0"/>
          <w:marBottom w:val="0"/>
          <w:divBdr>
            <w:top w:val="none" w:sz="0" w:space="0" w:color="auto"/>
            <w:left w:val="none" w:sz="0" w:space="0" w:color="auto"/>
            <w:bottom w:val="none" w:sz="0" w:space="0" w:color="auto"/>
            <w:right w:val="none" w:sz="0" w:space="0" w:color="auto"/>
          </w:divBdr>
        </w:div>
        <w:div w:id="1653557189">
          <w:marLeft w:val="640"/>
          <w:marRight w:val="0"/>
          <w:marTop w:val="0"/>
          <w:marBottom w:val="0"/>
          <w:divBdr>
            <w:top w:val="none" w:sz="0" w:space="0" w:color="auto"/>
            <w:left w:val="none" w:sz="0" w:space="0" w:color="auto"/>
            <w:bottom w:val="none" w:sz="0" w:space="0" w:color="auto"/>
            <w:right w:val="none" w:sz="0" w:space="0" w:color="auto"/>
          </w:divBdr>
        </w:div>
        <w:div w:id="1539390918">
          <w:marLeft w:val="640"/>
          <w:marRight w:val="0"/>
          <w:marTop w:val="0"/>
          <w:marBottom w:val="0"/>
          <w:divBdr>
            <w:top w:val="none" w:sz="0" w:space="0" w:color="auto"/>
            <w:left w:val="none" w:sz="0" w:space="0" w:color="auto"/>
            <w:bottom w:val="none" w:sz="0" w:space="0" w:color="auto"/>
            <w:right w:val="none" w:sz="0" w:space="0" w:color="auto"/>
          </w:divBdr>
        </w:div>
        <w:div w:id="2022009271">
          <w:marLeft w:val="640"/>
          <w:marRight w:val="0"/>
          <w:marTop w:val="0"/>
          <w:marBottom w:val="0"/>
          <w:divBdr>
            <w:top w:val="none" w:sz="0" w:space="0" w:color="auto"/>
            <w:left w:val="none" w:sz="0" w:space="0" w:color="auto"/>
            <w:bottom w:val="none" w:sz="0" w:space="0" w:color="auto"/>
            <w:right w:val="none" w:sz="0" w:space="0" w:color="auto"/>
          </w:divBdr>
        </w:div>
        <w:div w:id="880364306">
          <w:marLeft w:val="640"/>
          <w:marRight w:val="0"/>
          <w:marTop w:val="0"/>
          <w:marBottom w:val="0"/>
          <w:divBdr>
            <w:top w:val="none" w:sz="0" w:space="0" w:color="auto"/>
            <w:left w:val="none" w:sz="0" w:space="0" w:color="auto"/>
            <w:bottom w:val="none" w:sz="0" w:space="0" w:color="auto"/>
            <w:right w:val="none" w:sz="0" w:space="0" w:color="auto"/>
          </w:divBdr>
        </w:div>
        <w:div w:id="386224813">
          <w:marLeft w:val="640"/>
          <w:marRight w:val="0"/>
          <w:marTop w:val="0"/>
          <w:marBottom w:val="0"/>
          <w:divBdr>
            <w:top w:val="none" w:sz="0" w:space="0" w:color="auto"/>
            <w:left w:val="none" w:sz="0" w:space="0" w:color="auto"/>
            <w:bottom w:val="none" w:sz="0" w:space="0" w:color="auto"/>
            <w:right w:val="none" w:sz="0" w:space="0" w:color="auto"/>
          </w:divBdr>
        </w:div>
        <w:div w:id="1476485039">
          <w:marLeft w:val="640"/>
          <w:marRight w:val="0"/>
          <w:marTop w:val="0"/>
          <w:marBottom w:val="0"/>
          <w:divBdr>
            <w:top w:val="none" w:sz="0" w:space="0" w:color="auto"/>
            <w:left w:val="none" w:sz="0" w:space="0" w:color="auto"/>
            <w:bottom w:val="none" w:sz="0" w:space="0" w:color="auto"/>
            <w:right w:val="none" w:sz="0" w:space="0" w:color="auto"/>
          </w:divBdr>
        </w:div>
        <w:div w:id="1573274908">
          <w:marLeft w:val="640"/>
          <w:marRight w:val="0"/>
          <w:marTop w:val="0"/>
          <w:marBottom w:val="0"/>
          <w:divBdr>
            <w:top w:val="none" w:sz="0" w:space="0" w:color="auto"/>
            <w:left w:val="none" w:sz="0" w:space="0" w:color="auto"/>
            <w:bottom w:val="none" w:sz="0" w:space="0" w:color="auto"/>
            <w:right w:val="none" w:sz="0" w:space="0" w:color="auto"/>
          </w:divBdr>
        </w:div>
        <w:div w:id="1745448339">
          <w:marLeft w:val="640"/>
          <w:marRight w:val="0"/>
          <w:marTop w:val="0"/>
          <w:marBottom w:val="0"/>
          <w:divBdr>
            <w:top w:val="none" w:sz="0" w:space="0" w:color="auto"/>
            <w:left w:val="none" w:sz="0" w:space="0" w:color="auto"/>
            <w:bottom w:val="none" w:sz="0" w:space="0" w:color="auto"/>
            <w:right w:val="none" w:sz="0" w:space="0" w:color="auto"/>
          </w:divBdr>
        </w:div>
        <w:div w:id="1123964953">
          <w:marLeft w:val="640"/>
          <w:marRight w:val="0"/>
          <w:marTop w:val="0"/>
          <w:marBottom w:val="0"/>
          <w:divBdr>
            <w:top w:val="none" w:sz="0" w:space="0" w:color="auto"/>
            <w:left w:val="none" w:sz="0" w:space="0" w:color="auto"/>
            <w:bottom w:val="none" w:sz="0" w:space="0" w:color="auto"/>
            <w:right w:val="none" w:sz="0" w:space="0" w:color="auto"/>
          </w:divBdr>
        </w:div>
        <w:div w:id="1640378608">
          <w:marLeft w:val="640"/>
          <w:marRight w:val="0"/>
          <w:marTop w:val="0"/>
          <w:marBottom w:val="0"/>
          <w:divBdr>
            <w:top w:val="none" w:sz="0" w:space="0" w:color="auto"/>
            <w:left w:val="none" w:sz="0" w:space="0" w:color="auto"/>
            <w:bottom w:val="none" w:sz="0" w:space="0" w:color="auto"/>
            <w:right w:val="none" w:sz="0" w:space="0" w:color="auto"/>
          </w:divBdr>
        </w:div>
        <w:div w:id="89010014">
          <w:marLeft w:val="640"/>
          <w:marRight w:val="0"/>
          <w:marTop w:val="0"/>
          <w:marBottom w:val="0"/>
          <w:divBdr>
            <w:top w:val="none" w:sz="0" w:space="0" w:color="auto"/>
            <w:left w:val="none" w:sz="0" w:space="0" w:color="auto"/>
            <w:bottom w:val="none" w:sz="0" w:space="0" w:color="auto"/>
            <w:right w:val="none" w:sz="0" w:space="0" w:color="auto"/>
          </w:divBdr>
        </w:div>
        <w:div w:id="1129711307">
          <w:marLeft w:val="640"/>
          <w:marRight w:val="0"/>
          <w:marTop w:val="0"/>
          <w:marBottom w:val="0"/>
          <w:divBdr>
            <w:top w:val="none" w:sz="0" w:space="0" w:color="auto"/>
            <w:left w:val="none" w:sz="0" w:space="0" w:color="auto"/>
            <w:bottom w:val="none" w:sz="0" w:space="0" w:color="auto"/>
            <w:right w:val="none" w:sz="0" w:space="0" w:color="auto"/>
          </w:divBdr>
        </w:div>
        <w:div w:id="696397172">
          <w:marLeft w:val="640"/>
          <w:marRight w:val="0"/>
          <w:marTop w:val="0"/>
          <w:marBottom w:val="0"/>
          <w:divBdr>
            <w:top w:val="none" w:sz="0" w:space="0" w:color="auto"/>
            <w:left w:val="none" w:sz="0" w:space="0" w:color="auto"/>
            <w:bottom w:val="none" w:sz="0" w:space="0" w:color="auto"/>
            <w:right w:val="none" w:sz="0" w:space="0" w:color="auto"/>
          </w:divBdr>
        </w:div>
      </w:divsChild>
    </w:div>
    <w:div w:id="1518423495">
      <w:bodyDiv w:val="1"/>
      <w:marLeft w:val="0"/>
      <w:marRight w:val="0"/>
      <w:marTop w:val="0"/>
      <w:marBottom w:val="0"/>
      <w:divBdr>
        <w:top w:val="none" w:sz="0" w:space="0" w:color="auto"/>
        <w:left w:val="none" w:sz="0" w:space="0" w:color="auto"/>
        <w:bottom w:val="none" w:sz="0" w:space="0" w:color="auto"/>
        <w:right w:val="none" w:sz="0" w:space="0" w:color="auto"/>
      </w:divBdr>
      <w:divsChild>
        <w:div w:id="1591352321">
          <w:marLeft w:val="640"/>
          <w:marRight w:val="0"/>
          <w:marTop w:val="0"/>
          <w:marBottom w:val="0"/>
          <w:divBdr>
            <w:top w:val="none" w:sz="0" w:space="0" w:color="auto"/>
            <w:left w:val="none" w:sz="0" w:space="0" w:color="auto"/>
            <w:bottom w:val="none" w:sz="0" w:space="0" w:color="auto"/>
            <w:right w:val="none" w:sz="0" w:space="0" w:color="auto"/>
          </w:divBdr>
        </w:div>
        <w:div w:id="1719478468">
          <w:marLeft w:val="640"/>
          <w:marRight w:val="0"/>
          <w:marTop w:val="0"/>
          <w:marBottom w:val="0"/>
          <w:divBdr>
            <w:top w:val="none" w:sz="0" w:space="0" w:color="auto"/>
            <w:left w:val="none" w:sz="0" w:space="0" w:color="auto"/>
            <w:bottom w:val="none" w:sz="0" w:space="0" w:color="auto"/>
            <w:right w:val="none" w:sz="0" w:space="0" w:color="auto"/>
          </w:divBdr>
        </w:div>
        <w:div w:id="2011171813">
          <w:marLeft w:val="640"/>
          <w:marRight w:val="0"/>
          <w:marTop w:val="0"/>
          <w:marBottom w:val="0"/>
          <w:divBdr>
            <w:top w:val="none" w:sz="0" w:space="0" w:color="auto"/>
            <w:left w:val="none" w:sz="0" w:space="0" w:color="auto"/>
            <w:bottom w:val="none" w:sz="0" w:space="0" w:color="auto"/>
            <w:right w:val="none" w:sz="0" w:space="0" w:color="auto"/>
          </w:divBdr>
        </w:div>
        <w:div w:id="1600723108">
          <w:marLeft w:val="640"/>
          <w:marRight w:val="0"/>
          <w:marTop w:val="0"/>
          <w:marBottom w:val="0"/>
          <w:divBdr>
            <w:top w:val="none" w:sz="0" w:space="0" w:color="auto"/>
            <w:left w:val="none" w:sz="0" w:space="0" w:color="auto"/>
            <w:bottom w:val="none" w:sz="0" w:space="0" w:color="auto"/>
            <w:right w:val="none" w:sz="0" w:space="0" w:color="auto"/>
          </w:divBdr>
        </w:div>
        <w:div w:id="1299144950">
          <w:marLeft w:val="640"/>
          <w:marRight w:val="0"/>
          <w:marTop w:val="0"/>
          <w:marBottom w:val="0"/>
          <w:divBdr>
            <w:top w:val="none" w:sz="0" w:space="0" w:color="auto"/>
            <w:left w:val="none" w:sz="0" w:space="0" w:color="auto"/>
            <w:bottom w:val="none" w:sz="0" w:space="0" w:color="auto"/>
            <w:right w:val="none" w:sz="0" w:space="0" w:color="auto"/>
          </w:divBdr>
        </w:div>
        <w:div w:id="1880167803">
          <w:marLeft w:val="640"/>
          <w:marRight w:val="0"/>
          <w:marTop w:val="0"/>
          <w:marBottom w:val="0"/>
          <w:divBdr>
            <w:top w:val="none" w:sz="0" w:space="0" w:color="auto"/>
            <w:left w:val="none" w:sz="0" w:space="0" w:color="auto"/>
            <w:bottom w:val="none" w:sz="0" w:space="0" w:color="auto"/>
            <w:right w:val="none" w:sz="0" w:space="0" w:color="auto"/>
          </w:divBdr>
        </w:div>
        <w:div w:id="482934811">
          <w:marLeft w:val="640"/>
          <w:marRight w:val="0"/>
          <w:marTop w:val="0"/>
          <w:marBottom w:val="0"/>
          <w:divBdr>
            <w:top w:val="none" w:sz="0" w:space="0" w:color="auto"/>
            <w:left w:val="none" w:sz="0" w:space="0" w:color="auto"/>
            <w:bottom w:val="none" w:sz="0" w:space="0" w:color="auto"/>
            <w:right w:val="none" w:sz="0" w:space="0" w:color="auto"/>
          </w:divBdr>
        </w:div>
        <w:div w:id="311375163">
          <w:marLeft w:val="640"/>
          <w:marRight w:val="0"/>
          <w:marTop w:val="0"/>
          <w:marBottom w:val="0"/>
          <w:divBdr>
            <w:top w:val="none" w:sz="0" w:space="0" w:color="auto"/>
            <w:left w:val="none" w:sz="0" w:space="0" w:color="auto"/>
            <w:bottom w:val="none" w:sz="0" w:space="0" w:color="auto"/>
            <w:right w:val="none" w:sz="0" w:space="0" w:color="auto"/>
          </w:divBdr>
        </w:div>
        <w:div w:id="1069962227">
          <w:marLeft w:val="640"/>
          <w:marRight w:val="0"/>
          <w:marTop w:val="0"/>
          <w:marBottom w:val="0"/>
          <w:divBdr>
            <w:top w:val="none" w:sz="0" w:space="0" w:color="auto"/>
            <w:left w:val="none" w:sz="0" w:space="0" w:color="auto"/>
            <w:bottom w:val="none" w:sz="0" w:space="0" w:color="auto"/>
            <w:right w:val="none" w:sz="0" w:space="0" w:color="auto"/>
          </w:divBdr>
        </w:div>
        <w:div w:id="759568114">
          <w:marLeft w:val="640"/>
          <w:marRight w:val="0"/>
          <w:marTop w:val="0"/>
          <w:marBottom w:val="0"/>
          <w:divBdr>
            <w:top w:val="none" w:sz="0" w:space="0" w:color="auto"/>
            <w:left w:val="none" w:sz="0" w:space="0" w:color="auto"/>
            <w:bottom w:val="none" w:sz="0" w:space="0" w:color="auto"/>
            <w:right w:val="none" w:sz="0" w:space="0" w:color="auto"/>
          </w:divBdr>
        </w:div>
        <w:div w:id="1148743385">
          <w:marLeft w:val="640"/>
          <w:marRight w:val="0"/>
          <w:marTop w:val="0"/>
          <w:marBottom w:val="0"/>
          <w:divBdr>
            <w:top w:val="none" w:sz="0" w:space="0" w:color="auto"/>
            <w:left w:val="none" w:sz="0" w:space="0" w:color="auto"/>
            <w:bottom w:val="none" w:sz="0" w:space="0" w:color="auto"/>
            <w:right w:val="none" w:sz="0" w:space="0" w:color="auto"/>
          </w:divBdr>
        </w:div>
        <w:div w:id="737558891">
          <w:marLeft w:val="640"/>
          <w:marRight w:val="0"/>
          <w:marTop w:val="0"/>
          <w:marBottom w:val="0"/>
          <w:divBdr>
            <w:top w:val="none" w:sz="0" w:space="0" w:color="auto"/>
            <w:left w:val="none" w:sz="0" w:space="0" w:color="auto"/>
            <w:bottom w:val="none" w:sz="0" w:space="0" w:color="auto"/>
            <w:right w:val="none" w:sz="0" w:space="0" w:color="auto"/>
          </w:divBdr>
        </w:div>
        <w:div w:id="1104154762">
          <w:marLeft w:val="640"/>
          <w:marRight w:val="0"/>
          <w:marTop w:val="0"/>
          <w:marBottom w:val="0"/>
          <w:divBdr>
            <w:top w:val="none" w:sz="0" w:space="0" w:color="auto"/>
            <w:left w:val="none" w:sz="0" w:space="0" w:color="auto"/>
            <w:bottom w:val="none" w:sz="0" w:space="0" w:color="auto"/>
            <w:right w:val="none" w:sz="0" w:space="0" w:color="auto"/>
          </w:divBdr>
        </w:div>
        <w:div w:id="2048485656">
          <w:marLeft w:val="640"/>
          <w:marRight w:val="0"/>
          <w:marTop w:val="0"/>
          <w:marBottom w:val="0"/>
          <w:divBdr>
            <w:top w:val="none" w:sz="0" w:space="0" w:color="auto"/>
            <w:left w:val="none" w:sz="0" w:space="0" w:color="auto"/>
            <w:bottom w:val="none" w:sz="0" w:space="0" w:color="auto"/>
            <w:right w:val="none" w:sz="0" w:space="0" w:color="auto"/>
          </w:divBdr>
        </w:div>
        <w:div w:id="1628199038">
          <w:marLeft w:val="640"/>
          <w:marRight w:val="0"/>
          <w:marTop w:val="0"/>
          <w:marBottom w:val="0"/>
          <w:divBdr>
            <w:top w:val="none" w:sz="0" w:space="0" w:color="auto"/>
            <w:left w:val="none" w:sz="0" w:space="0" w:color="auto"/>
            <w:bottom w:val="none" w:sz="0" w:space="0" w:color="auto"/>
            <w:right w:val="none" w:sz="0" w:space="0" w:color="auto"/>
          </w:divBdr>
        </w:div>
        <w:div w:id="60639116">
          <w:marLeft w:val="640"/>
          <w:marRight w:val="0"/>
          <w:marTop w:val="0"/>
          <w:marBottom w:val="0"/>
          <w:divBdr>
            <w:top w:val="none" w:sz="0" w:space="0" w:color="auto"/>
            <w:left w:val="none" w:sz="0" w:space="0" w:color="auto"/>
            <w:bottom w:val="none" w:sz="0" w:space="0" w:color="auto"/>
            <w:right w:val="none" w:sz="0" w:space="0" w:color="auto"/>
          </w:divBdr>
        </w:div>
        <w:div w:id="1364525195">
          <w:marLeft w:val="640"/>
          <w:marRight w:val="0"/>
          <w:marTop w:val="0"/>
          <w:marBottom w:val="0"/>
          <w:divBdr>
            <w:top w:val="none" w:sz="0" w:space="0" w:color="auto"/>
            <w:left w:val="none" w:sz="0" w:space="0" w:color="auto"/>
            <w:bottom w:val="none" w:sz="0" w:space="0" w:color="auto"/>
            <w:right w:val="none" w:sz="0" w:space="0" w:color="auto"/>
          </w:divBdr>
        </w:div>
        <w:div w:id="1356691331">
          <w:marLeft w:val="640"/>
          <w:marRight w:val="0"/>
          <w:marTop w:val="0"/>
          <w:marBottom w:val="0"/>
          <w:divBdr>
            <w:top w:val="none" w:sz="0" w:space="0" w:color="auto"/>
            <w:left w:val="none" w:sz="0" w:space="0" w:color="auto"/>
            <w:bottom w:val="none" w:sz="0" w:space="0" w:color="auto"/>
            <w:right w:val="none" w:sz="0" w:space="0" w:color="auto"/>
          </w:divBdr>
        </w:div>
        <w:div w:id="1993438302">
          <w:marLeft w:val="640"/>
          <w:marRight w:val="0"/>
          <w:marTop w:val="0"/>
          <w:marBottom w:val="0"/>
          <w:divBdr>
            <w:top w:val="none" w:sz="0" w:space="0" w:color="auto"/>
            <w:left w:val="none" w:sz="0" w:space="0" w:color="auto"/>
            <w:bottom w:val="none" w:sz="0" w:space="0" w:color="auto"/>
            <w:right w:val="none" w:sz="0" w:space="0" w:color="auto"/>
          </w:divBdr>
        </w:div>
        <w:div w:id="1629312074">
          <w:marLeft w:val="640"/>
          <w:marRight w:val="0"/>
          <w:marTop w:val="0"/>
          <w:marBottom w:val="0"/>
          <w:divBdr>
            <w:top w:val="none" w:sz="0" w:space="0" w:color="auto"/>
            <w:left w:val="none" w:sz="0" w:space="0" w:color="auto"/>
            <w:bottom w:val="none" w:sz="0" w:space="0" w:color="auto"/>
            <w:right w:val="none" w:sz="0" w:space="0" w:color="auto"/>
          </w:divBdr>
        </w:div>
        <w:div w:id="725376535">
          <w:marLeft w:val="640"/>
          <w:marRight w:val="0"/>
          <w:marTop w:val="0"/>
          <w:marBottom w:val="0"/>
          <w:divBdr>
            <w:top w:val="none" w:sz="0" w:space="0" w:color="auto"/>
            <w:left w:val="none" w:sz="0" w:space="0" w:color="auto"/>
            <w:bottom w:val="none" w:sz="0" w:space="0" w:color="auto"/>
            <w:right w:val="none" w:sz="0" w:space="0" w:color="auto"/>
          </w:divBdr>
        </w:div>
        <w:div w:id="1196045691">
          <w:marLeft w:val="640"/>
          <w:marRight w:val="0"/>
          <w:marTop w:val="0"/>
          <w:marBottom w:val="0"/>
          <w:divBdr>
            <w:top w:val="none" w:sz="0" w:space="0" w:color="auto"/>
            <w:left w:val="none" w:sz="0" w:space="0" w:color="auto"/>
            <w:bottom w:val="none" w:sz="0" w:space="0" w:color="auto"/>
            <w:right w:val="none" w:sz="0" w:space="0" w:color="auto"/>
          </w:divBdr>
        </w:div>
        <w:div w:id="1014185855">
          <w:marLeft w:val="640"/>
          <w:marRight w:val="0"/>
          <w:marTop w:val="0"/>
          <w:marBottom w:val="0"/>
          <w:divBdr>
            <w:top w:val="none" w:sz="0" w:space="0" w:color="auto"/>
            <w:left w:val="none" w:sz="0" w:space="0" w:color="auto"/>
            <w:bottom w:val="none" w:sz="0" w:space="0" w:color="auto"/>
            <w:right w:val="none" w:sz="0" w:space="0" w:color="auto"/>
          </w:divBdr>
        </w:div>
        <w:div w:id="47803011">
          <w:marLeft w:val="640"/>
          <w:marRight w:val="0"/>
          <w:marTop w:val="0"/>
          <w:marBottom w:val="0"/>
          <w:divBdr>
            <w:top w:val="none" w:sz="0" w:space="0" w:color="auto"/>
            <w:left w:val="none" w:sz="0" w:space="0" w:color="auto"/>
            <w:bottom w:val="none" w:sz="0" w:space="0" w:color="auto"/>
            <w:right w:val="none" w:sz="0" w:space="0" w:color="auto"/>
          </w:divBdr>
        </w:div>
        <w:div w:id="1028869018">
          <w:marLeft w:val="640"/>
          <w:marRight w:val="0"/>
          <w:marTop w:val="0"/>
          <w:marBottom w:val="0"/>
          <w:divBdr>
            <w:top w:val="none" w:sz="0" w:space="0" w:color="auto"/>
            <w:left w:val="none" w:sz="0" w:space="0" w:color="auto"/>
            <w:bottom w:val="none" w:sz="0" w:space="0" w:color="auto"/>
            <w:right w:val="none" w:sz="0" w:space="0" w:color="auto"/>
          </w:divBdr>
        </w:div>
        <w:div w:id="2125608196">
          <w:marLeft w:val="640"/>
          <w:marRight w:val="0"/>
          <w:marTop w:val="0"/>
          <w:marBottom w:val="0"/>
          <w:divBdr>
            <w:top w:val="none" w:sz="0" w:space="0" w:color="auto"/>
            <w:left w:val="none" w:sz="0" w:space="0" w:color="auto"/>
            <w:bottom w:val="none" w:sz="0" w:space="0" w:color="auto"/>
            <w:right w:val="none" w:sz="0" w:space="0" w:color="auto"/>
          </w:divBdr>
        </w:div>
        <w:div w:id="2109501143">
          <w:marLeft w:val="640"/>
          <w:marRight w:val="0"/>
          <w:marTop w:val="0"/>
          <w:marBottom w:val="0"/>
          <w:divBdr>
            <w:top w:val="none" w:sz="0" w:space="0" w:color="auto"/>
            <w:left w:val="none" w:sz="0" w:space="0" w:color="auto"/>
            <w:bottom w:val="none" w:sz="0" w:space="0" w:color="auto"/>
            <w:right w:val="none" w:sz="0" w:space="0" w:color="auto"/>
          </w:divBdr>
        </w:div>
        <w:div w:id="1632204243">
          <w:marLeft w:val="640"/>
          <w:marRight w:val="0"/>
          <w:marTop w:val="0"/>
          <w:marBottom w:val="0"/>
          <w:divBdr>
            <w:top w:val="none" w:sz="0" w:space="0" w:color="auto"/>
            <w:left w:val="none" w:sz="0" w:space="0" w:color="auto"/>
            <w:bottom w:val="none" w:sz="0" w:space="0" w:color="auto"/>
            <w:right w:val="none" w:sz="0" w:space="0" w:color="auto"/>
          </w:divBdr>
        </w:div>
        <w:div w:id="1051809884">
          <w:marLeft w:val="640"/>
          <w:marRight w:val="0"/>
          <w:marTop w:val="0"/>
          <w:marBottom w:val="0"/>
          <w:divBdr>
            <w:top w:val="none" w:sz="0" w:space="0" w:color="auto"/>
            <w:left w:val="none" w:sz="0" w:space="0" w:color="auto"/>
            <w:bottom w:val="none" w:sz="0" w:space="0" w:color="auto"/>
            <w:right w:val="none" w:sz="0" w:space="0" w:color="auto"/>
          </w:divBdr>
        </w:div>
        <w:div w:id="1739480373">
          <w:marLeft w:val="640"/>
          <w:marRight w:val="0"/>
          <w:marTop w:val="0"/>
          <w:marBottom w:val="0"/>
          <w:divBdr>
            <w:top w:val="none" w:sz="0" w:space="0" w:color="auto"/>
            <w:left w:val="none" w:sz="0" w:space="0" w:color="auto"/>
            <w:bottom w:val="none" w:sz="0" w:space="0" w:color="auto"/>
            <w:right w:val="none" w:sz="0" w:space="0" w:color="auto"/>
          </w:divBdr>
        </w:div>
        <w:div w:id="1624456074">
          <w:marLeft w:val="640"/>
          <w:marRight w:val="0"/>
          <w:marTop w:val="0"/>
          <w:marBottom w:val="0"/>
          <w:divBdr>
            <w:top w:val="none" w:sz="0" w:space="0" w:color="auto"/>
            <w:left w:val="none" w:sz="0" w:space="0" w:color="auto"/>
            <w:bottom w:val="none" w:sz="0" w:space="0" w:color="auto"/>
            <w:right w:val="none" w:sz="0" w:space="0" w:color="auto"/>
          </w:divBdr>
        </w:div>
        <w:div w:id="624308946">
          <w:marLeft w:val="640"/>
          <w:marRight w:val="0"/>
          <w:marTop w:val="0"/>
          <w:marBottom w:val="0"/>
          <w:divBdr>
            <w:top w:val="none" w:sz="0" w:space="0" w:color="auto"/>
            <w:left w:val="none" w:sz="0" w:space="0" w:color="auto"/>
            <w:bottom w:val="none" w:sz="0" w:space="0" w:color="auto"/>
            <w:right w:val="none" w:sz="0" w:space="0" w:color="auto"/>
          </w:divBdr>
        </w:div>
        <w:div w:id="1167674784">
          <w:marLeft w:val="640"/>
          <w:marRight w:val="0"/>
          <w:marTop w:val="0"/>
          <w:marBottom w:val="0"/>
          <w:divBdr>
            <w:top w:val="none" w:sz="0" w:space="0" w:color="auto"/>
            <w:left w:val="none" w:sz="0" w:space="0" w:color="auto"/>
            <w:bottom w:val="none" w:sz="0" w:space="0" w:color="auto"/>
            <w:right w:val="none" w:sz="0" w:space="0" w:color="auto"/>
          </w:divBdr>
        </w:div>
        <w:div w:id="491724439">
          <w:marLeft w:val="640"/>
          <w:marRight w:val="0"/>
          <w:marTop w:val="0"/>
          <w:marBottom w:val="0"/>
          <w:divBdr>
            <w:top w:val="none" w:sz="0" w:space="0" w:color="auto"/>
            <w:left w:val="none" w:sz="0" w:space="0" w:color="auto"/>
            <w:bottom w:val="none" w:sz="0" w:space="0" w:color="auto"/>
            <w:right w:val="none" w:sz="0" w:space="0" w:color="auto"/>
          </w:divBdr>
        </w:div>
        <w:div w:id="645746831">
          <w:marLeft w:val="640"/>
          <w:marRight w:val="0"/>
          <w:marTop w:val="0"/>
          <w:marBottom w:val="0"/>
          <w:divBdr>
            <w:top w:val="none" w:sz="0" w:space="0" w:color="auto"/>
            <w:left w:val="none" w:sz="0" w:space="0" w:color="auto"/>
            <w:bottom w:val="none" w:sz="0" w:space="0" w:color="auto"/>
            <w:right w:val="none" w:sz="0" w:space="0" w:color="auto"/>
          </w:divBdr>
        </w:div>
        <w:div w:id="684133880">
          <w:marLeft w:val="640"/>
          <w:marRight w:val="0"/>
          <w:marTop w:val="0"/>
          <w:marBottom w:val="0"/>
          <w:divBdr>
            <w:top w:val="none" w:sz="0" w:space="0" w:color="auto"/>
            <w:left w:val="none" w:sz="0" w:space="0" w:color="auto"/>
            <w:bottom w:val="none" w:sz="0" w:space="0" w:color="auto"/>
            <w:right w:val="none" w:sz="0" w:space="0" w:color="auto"/>
          </w:divBdr>
        </w:div>
        <w:div w:id="1688289996">
          <w:marLeft w:val="640"/>
          <w:marRight w:val="0"/>
          <w:marTop w:val="0"/>
          <w:marBottom w:val="0"/>
          <w:divBdr>
            <w:top w:val="none" w:sz="0" w:space="0" w:color="auto"/>
            <w:left w:val="none" w:sz="0" w:space="0" w:color="auto"/>
            <w:bottom w:val="none" w:sz="0" w:space="0" w:color="auto"/>
            <w:right w:val="none" w:sz="0" w:space="0" w:color="auto"/>
          </w:divBdr>
        </w:div>
        <w:div w:id="903560840">
          <w:marLeft w:val="640"/>
          <w:marRight w:val="0"/>
          <w:marTop w:val="0"/>
          <w:marBottom w:val="0"/>
          <w:divBdr>
            <w:top w:val="none" w:sz="0" w:space="0" w:color="auto"/>
            <w:left w:val="none" w:sz="0" w:space="0" w:color="auto"/>
            <w:bottom w:val="none" w:sz="0" w:space="0" w:color="auto"/>
            <w:right w:val="none" w:sz="0" w:space="0" w:color="auto"/>
          </w:divBdr>
        </w:div>
        <w:div w:id="222763264">
          <w:marLeft w:val="640"/>
          <w:marRight w:val="0"/>
          <w:marTop w:val="0"/>
          <w:marBottom w:val="0"/>
          <w:divBdr>
            <w:top w:val="none" w:sz="0" w:space="0" w:color="auto"/>
            <w:left w:val="none" w:sz="0" w:space="0" w:color="auto"/>
            <w:bottom w:val="none" w:sz="0" w:space="0" w:color="auto"/>
            <w:right w:val="none" w:sz="0" w:space="0" w:color="auto"/>
          </w:divBdr>
        </w:div>
        <w:div w:id="477382098">
          <w:marLeft w:val="640"/>
          <w:marRight w:val="0"/>
          <w:marTop w:val="0"/>
          <w:marBottom w:val="0"/>
          <w:divBdr>
            <w:top w:val="none" w:sz="0" w:space="0" w:color="auto"/>
            <w:left w:val="none" w:sz="0" w:space="0" w:color="auto"/>
            <w:bottom w:val="none" w:sz="0" w:space="0" w:color="auto"/>
            <w:right w:val="none" w:sz="0" w:space="0" w:color="auto"/>
          </w:divBdr>
        </w:div>
        <w:div w:id="460610863">
          <w:marLeft w:val="640"/>
          <w:marRight w:val="0"/>
          <w:marTop w:val="0"/>
          <w:marBottom w:val="0"/>
          <w:divBdr>
            <w:top w:val="none" w:sz="0" w:space="0" w:color="auto"/>
            <w:left w:val="none" w:sz="0" w:space="0" w:color="auto"/>
            <w:bottom w:val="none" w:sz="0" w:space="0" w:color="auto"/>
            <w:right w:val="none" w:sz="0" w:space="0" w:color="auto"/>
          </w:divBdr>
        </w:div>
        <w:div w:id="2097676321">
          <w:marLeft w:val="640"/>
          <w:marRight w:val="0"/>
          <w:marTop w:val="0"/>
          <w:marBottom w:val="0"/>
          <w:divBdr>
            <w:top w:val="none" w:sz="0" w:space="0" w:color="auto"/>
            <w:left w:val="none" w:sz="0" w:space="0" w:color="auto"/>
            <w:bottom w:val="none" w:sz="0" w:space="0" w:color="auto"/>
            <w:right w:val="none" w:sz="0" w:space="0" w:color="auto"/>
          </w:divBdr>
        </w:div>
        <w:div w:id="1981685819">
          <w:marLeft w:val="640"/>
          <w:marRight w:val="0"/>
          <w:marTop w:val="0"/>
          <w:marBottom w:val="0"/>
          <w:divBdr>
            <w:top w:val="none" w:sz="0" w:space="0" w:color="auto"/>
            <w:left w:val="none" w:sz="0" w:space="0" w:color="auto"/>
            <w:bottom w:val="none" w:sz="0" w:space="0" w:color="auto"/>
            <w:right w:val="none" w:sz="0" w:space="0" w:color="auto"/>
          </w:divBdr>
        </w:div>
        <w:div w:id="433092712">
          <w:marLeft w:val="640"/>
          <w:marRight w:val="0"/>
          <w:marTop w:val="0"/>
          <w:marBottom w:val="0"/>
          <w:divBdr>
            <w:top w:val="none" w:sz="0" w:space="0" w:color="auto"/>
            <w:left w:val="none" w:sz="0" w:space="0" w:color="auto"/>
            <w:bottom w:val="none" w:sz="0" w:space="0" w:color="auto"/>
            <w:right w:val="none" w:sz="0" w:space="0" w:color="auto"/>
          </w:divBdr>
        </w:div>
        <w:div w:id="1447237147">
          <w:marLeft w:val="640"/>
          <w:marRight w:val="0"/>
          <w:marTop w:val="0"/>
          <w:marBottom w:val="0"/>
          <w:divBdr>
            <w:top w:val="none" w:sz="0" w:space="0" w:color="auto"/>
            <w:left w:val="none" w:sz="0" w:space="0" w:color="auto"/>
            <w:bottom w:val="none" w:sz="0" w:space="0" w:color="auto"/>
            <w:right w:val="none" w:sz="0" w:space="0" w:color="auto"/>
          </w:divBdr>
        </w:div>
        <w:div w:id="688875725">
          <w:marLeft w:val="640"/>
          <w:marRight w:val="0"/>
          <w:marTop w:val="0"/>
          <w:marBottom w:val="0"/>
          <w:divBdr>
            <w:top w:val="none" w:sz="0" w:space="0" w:color="auto"/>
            <w:left w:val="none" w:sz="0" w:space="0" w:color="auto"/>
            <w:bottom w:val="none" w:sz="0" w:space="0" w:color="auto"/>
            <w:right w:val="none" w:sz="0" w:space="0" w:color="auto"/>
          </w:divBdr>
        </w:div>
        <w:div w:id="580674298">
          <w:marLeft w:val="640"/>
          <w:marRight w:val="0"/>
          <w:marTop w:val="0"/>
          <w:marBottom w:val="0"/>
          <w:divBdr>
            <w:top w:val="none" w:sz="0" w:space="0" w:color="auto"/>
            <w:left w:val="none" w:sz="0" w:space="0" w:color="auto"/>
            <w:bottom w:val="none" w:sz="0" w:space="0" w:color="auto"/>
            <w:right w:val="none" w:sz="0" w:space="0" w:color="auto"/>
          </w:divBdr>
        </w:div>
        <w:div w:id="1177499075">
          <w:marLeft w:val="640"/>
          <w:marRight w:val="0"/>
          <w:marTop w:val="0"/>
          <w:marBottom w:val="0"/>
          <w:divBdr>
            <w:top w:val="none" w:sz="0" w:space="0" w:color="auto"/>
            <w:left w:val="none" w:sz="0" w:space="0" w:color="auto"/>
            <w:bottom w:val="none" w:sz="0" w:space="0" w:color="auto"/>
            <w:right w:val="none" w:sz="0" w:space="0" w:color="auto"/>
          </w:divBdr>
        </w:div>
        <w:div w:id="459953935">
          <w:marLeft w:val="640"/>
          <w:marRight w:val="0"/>
          <w:marTop w:val="0"/>
          <w:marBottom w:val="0"/>
          <w:divBdr>
            <w:top w:val="none" w:sz="0" w:space="0" w:color="auto"/>
            <w:left w:val="none" w:sz="0" w:space="0" w:color="auto"/>
            <w:bottom w:val="none" w:sz="0" w:space="0" w:color="auto"/>
            <w:right w:val="none" w:sz="0" w:space="0" w:color="auto"/>
          </w:divBdr>
        </w:div>
        <w:div w:id="1876849059">
          <w:marLeft w:val="640"/>
          <w:marRight w:val="0"/>
          <w:marTop w:val="0"/>
          <w:marBottom w:val="0"/>
          <w:divBdr>
            <w:top w:val="none" w:sz="0" w:space="0" w:color="auto"/>
            <w:left w:val="none" w:sz="0" w:space="0" w:color="auto"/>
            <w:bottom w:val="none" w:sz="0" w:space="0" w:color="auto"/>
            <w:right w:val="none" w:sz="0" w:space="0" w:color="auto"/>
          </w:divBdr>
        </w:div>
        <w:div w:id="705251144">
          <w:marLeft w:val="640"/>
          <w:marRight w:val="0"/>
          <w:marTop w:val="0"/>
          <w:marBottom w:val="0"/>
          <w:divBdr>
            <w:top w:val="none" w:sz="0" w:space="0" w:color="auto"/>
            <w:left w:val="none" w:sz="0" w:space="0" w:color="auto"/>
            <w:bottom w:val="none" w:sz="0" w:space="0" w:color="auto"/>
            <w:right w:val="none" w:sz="0" w:space="0" w:color="auto"/>
          </w:divBdr>
        </w:div>
        <w:div w:id="958683432">
          <w:marLeft w:val="640"/>
          <w:marRight w:val="0"/>
          <w:marTop w:val="0"/>
          <w:marBottom w:val="0"/>
          <w:divBdr>
            <w:top w:val="none" w:sz="0" w:space="0" w:color="auto"/>
            <w:left w:val="none" w:sz="0" w:space="0" w:color="auto"/>
            <w:bottom w:val="none" w:sz="0" w:space="0" w:color="auto"/>
            <w:right w:val="none" w:sz="0" w:space="0" w:color="auto"/>
          </w:divBdr>
        </w:div>
        <w:div w:id="2026201314">
          <w:marLeft w:val="640"/>
          <w:marRight w:val="0"/>
          <w:marTop w:val="0"/>
          <w:marBottom w:val="0"/>
          <w:divBdr>
            <w:top w:val="none" w:sz="0" w:space="0" w:color="auto"/>
            <w:left w:val="none" w:sz="0" w:space="0" w:color="auto"/>
            <w:bottom w:val="none" w:sz="0" w:space="0" w:color="auto"/>
            <w:right w:val="none" w:sz="0" w:space="0" w:color="auto"/>
          </w:divBdr>
        </w:div>
        <w:div w:id="1354454207">
          <w:marLeft w:val="640"/>
          <w:marRight w:val="0"/>
          <w:marTop w:val="0"/>
          <w:marBottom w:val="0"/>
          <w:divBdr>
            <w:top w:val="none" w:sz="0" w:space="0" w:color="auto"/>
            <w:left w:val="none" w:sz="0" w:space="0" w:color="auto"/>
            <w:bottom w:val="none" w:sz="0" w:space="0" w:color="auto"/>
            <w:right w:val="none" w:sz="0" w:space="0" w:color="auto"/>
          </w:divBdr>
        </w:div>
        <w:div w:id="1208225569">
          <w:marLeft w:val="640"/>
          <w:marRight w:val="0"/>
          <w:marTop w:val="0"/>
          <w:marBottom w:val="0"/>
          <w:divBdr>
            <w:top w:val="none" w:sz="0" w:space="0" w:color="auto"/>
            <w:left w:val="none" w:sz="0" w:space="0" w:color="auto"/>
            <w:bottom w:val="none" w:sz="0" w:space="0" w:color="auto"/>
            <w:right w:val="none" w:sz="0" w:space="0" w:color="auto"/>
          </w:divBdr>
        </w:div>
        <w:div w:id="2112504443">
          <w:marLeft w:val="640"/>
          <w:marRight w:val="0"/>
          <w:marTop w:val="0"/>
          <w:marBottom w:val="0"/>
          <w:divBdr>
            <w:top w:val="none" w:sz="0" w:space="0" w:color="auto"/>
            <w:left w:val="none" w:sz="0" w:space="0" w:color="auto"/>
            <w:bottom w:val="none" w:sz="0" w:space="0" w:color="auto"/>
            <w:right w:val="none" w:sz="0" w:space="0" w:color="auto"/>
          </w:divBdr>
        </w:div>
        <w:div w:id="69548790">
          <w:marLeft w:val="640"/>
          <w:marRight w:val="0"/>
          <w:marTop w:val="0"/>
          <w:marBottom w:val="0"/>
          <w:divBdr>
            <w:top w:val="none" w:sz="0" w:space="0" w:color="auto"/>
            <w:left w:val="none" w:sz="0" w:space="0" w:color="auto"/>
            <w:bottom w:val="none" w:sz="0" w:space="0" w:color="auto"/>
            <w:right w:val="none" w:sz="0" w:space="0" w:color="auto"/>
          </w:divBdr>
        </w:div>
        <w:div w:id="124935662">
          <w:marLeft w:val="640"/>
          <w:marRight w:val="0"/>
          <w:marTop w:val="0"/>
          <w:marBottom w:val="0"/>
          <w:divBdr>
            <w:top w:val="none" w:sz="0" w:space="0" w:color="auto"/>
            <w:left w:val="none" w:sz="0" w:space="0" w:color="auto"/>
            <w:bottom w:val="none" w:sz="0" w:space="0" w:color="auto"/>
            <w:right w:val="none" w:sz="0" w:space="0" w:color="auto"/>
          </w:divBdr>
        </w:div>
        <w:div w:id="433062617">
          <w:marLeft w:val="640"/>
          <w:marRight w:val="0"/>
          <w:marTop w:val="0"/>
          <w:marBottom w:val="0"/>
          <w:divBdr>
            <w:top w:val="none" w:sz="0" w:space="0" w:color="auto"/>
            <w:left w:val="none" w:sz="0" w:space="0" w:color="auto"/>
            <w:bottom w:val="none" w:sz="0" w:space="0" w:color="auto"/>
            <w:right w:val="none" w:sz="0" w:space="0" w:color="auto"/>
          </w:divBdr>
        </w:div>
        <w:div w:id="892303871">
          <w:marLeft w:val="640"/>
          <w:marRight w:val="0"/>
          <w:marTop w:val="0"/>
          <w:marBottom w:val="0"/>
          <w:divBdr>
            <w:top w:val="none" w:sz="0" w:space="0" w:color="auto"/>
            <w:left w:val="none" w:sz="0" w:space="0" w:color="auto"/>
            <w:bottom w:val="none" w:sz="0" w:space="0" w:color="auto"/>
            <w:right w:val="none" w:sz="0" w:space="0" w:color="auto"/>
          </w:divBdr>
        </w:div>
        <w:div w:id="1662000871">
          <w:marLeft w:val="640"/>
          <w:marRight w:val="0"/>
          <w:marTop w:val="0"/>
          <w:marBottom w:val="0"/>
          <w:divBdr>
            <w:top w:val="none" w:sz="0" w:space="0" w:color="auto"/>
            <w:left w:val="none" w:sz="0" w:space="0" w:color="auto"/>
            <w:bottom w:val="none" w:sz="0" w:space="0" w:color="auto"/>
            <w:right w:val="none" w:sz="0" w:space="0" w:color="auto"/>
          </w:divBdr>
        </w:div>
        <w:div w:id="424348384">
          <w:marLeft w:val="640"/>
          <w:marRight w:val="0"/>
          <w:marTop w:val="0"/>
          <w:marBottom w:val="0"/>
          <w:divBdr>
            <w:top w:val="none" w:sz="0" w:space="0" w:color="auto"/>
            <w:left w:val="none" w:sz="0" w:space="0" w:color="auto"/>
            <w:bottom w:val="none" w:sz="0" w:space="0" w:color="auto"/>
            <w:right w:val="none" w:sz="0" w:space="0" w:color="auto"/>
          </w:divBdr>
        </w:div>
        <w:div w:id="851337092">
          <w:marLeft w:val="640"/>
          <w:marRight w:val="0"/>
          <w:marTop w:val="0"/>
          <w:marBottom w:val="0"/>
          <w:divBdr>
            <w:top w:val="none" w:sz="0" w:space="0" w:color="auto"/>
            <w:left w:val="none" w:sz="0" w:space="0" w:color="auto"/>
            <w:bottom w:val="none" w:sz="0" w:space="0" w:color="auto"/>
            <w:right w:val="none" w:sz="0" w:space="0" w:color="auto"/>
          </w:divBdr>
        </w:div>
        <w:div w:id="1783452682">
          <w:marLeft w:val="640"/>
          <w:marRight w:val="0"/>
          <w:marTop w:val="0"/>
          <w:marBottom w:val="0"/>
          <w:divBdr>
            <w:top w:val="none" w:sz="0" w:space="0" w:color="auto"/>
            <w:left w:val="none" w:sz="0" w:space="0" w:color="auto"/>
            <w:bottom w:val="none" w:sz="0" w:space="0" w:color="auto"/>
            <w:right w:val="none" w:sz="0" w:space="0" w:color="auto"/>
          </w:divBdr>
        </w:div>
        <w:div w:id="912277371">
          <w:marLeft w:val="640"/>
          <w:marRight w:val="0"/>
          <w:marTop w:val="0"/>
          <w:marBottom w:val="0"/>
          <w:divBdr>
            <w:top w:val="none" w:sz="0" w:space="0" w:color="auto"/>
            <w:left w:val="none" w:sz="0" w:space="0" w:color="auto"/>
            <w:bottom w:val="none" w:sz="0" w:space="0" w:color="auto"/>
            <w:right w:val="none" w:sz="0" w:space="0" w:color="auto"/>
          </w:divBdr>
        </w:div>
        <w:div w:id="1970015483">
          <w:marLeft w:val="640"/>
          <w:marRight w:val="0"/>
          <w:marTop w:val="0"/>
          <w:marBottom w:val="0"/>
          <w:divBdr>
            <w:top w:val="none" w:sz="0" w:space="0" w:color="auto"/>
            <w:left w:val="none" w:sz="0" w:space="0" w:color="auto"/>
            <w:bottom w:val="none" w:sz="0" w:space="0" w:color="auto"/>
            <w:right w:val="none" w:sz="0" w:space="0" w:color="auto"/>
          </w:divBdr>
        </w:div>
        <w:div w:id="1951859337">
          <w:marLeft w:val="640"/>
          <w:marRight w:val="0"/>
          <w:marTop w:val="0"/>
          <w:marBottom w:val="0"/>
          <w:divBdr>
            <w:top w:val="none" w:sz="0" w:space="0" w:color="auto"/>
            <w:left w:val="none" w:sz="0" w:space="0" w:color="auto"/>
            <w:bottom w:val="none" w:sz="0" w:space="0" w:color="auto"/>
            <w:right w:val="none" w:sz="0" w:space="0" w:color="auto"/>
          </w:divBdr>
        </w:div>
        <w:div w:id="1242326671">
          <w:marLeft w:val="640"/>
          <w:marRight w:val="0"/>
          <w:marTop w:val="0"/>
          <w:marBottom w:val="0"/>
          <w:divBdr>
            <w:top w:val="none" w:sz="0" w:space="0" w:color="auto"/>
            <w:left w:val="none" w:sz="0" w:space="0" w:color="auto"/>
            <w:bottom w:val="none" w:sz="0" w:space="0" w:color="auto"/>
            <w:right w:val="none" w:sz="0" w:space="0" w:color="auto"/>
          </w:divBdr>
        </w:div>
        <w:div w:id="344017282">
          <w:marLeft w:val="640"/>
          <w:marRight w:val="0"/>
          <w:marTop w:val="0"/>
          <w:marBottom w:val="0"/>
          <w:divBdr>
            <w:top w:val="none" w:sz="0" w:space="0" w:color="auto"/>
            <w:left w:val="none" w:sz="0" w:space="0" w:color="auto"/>
            <w:bottom w:val="none" w:sz="0" w:space="0" w:color="auto"/>
            <w:right w:val="none" w:sz="0" w:space="0" w:color="auto"/>
          </w:divBdr>
        </w:div>
        <w:div w:id="732655658">
          <w:marLeft w:val="640"/>
          <w:marRight w:val="0"/>
          <w:marTop w:val="0"/>
          <w:marBottom w:val="0"/>
          <w:divBdr>
            <w:top w:val="none" w:sz="0" w:space="0" w:color="auto"/>
            <w:left w:val="none" w:sz="0" w:space="0" w:color="auto"/>
            <w:bottom w:val="none" w:sz="0" w:space="0" w:color="auto"/>
            <w:right w:val="none" w:sz="0" w:space="0" w:color="auto"/>
          </w:divBdr>
        </w:div>
        <w:div w:id="356278890">
          <w:marLeft w:val="640"/>
          <w:marRight w:val="0"/>
          <w:marTop w:val="0"/>
          <w:marBottom w:val="0"/>
          <w:divBdr>
            <w:top w:val="none" w:sz="0" w:space="0" w:color="auto"/>
            <w:left w:val="none" w:sz="0" w:space="0" w:color="auto"/>
            <w:bottom w:val="none" w:sz="0" w:space="0" w:color="auto"/>
            <w:right w:val="none" w:sz="0" w:space="0" w:color="auto"/>
          </w:divBdr>
        </w:div>
        <w:div w:id="273875118">
          <w:marLeft w:val="640"/>
          <w:marRight w:val="0"/>
          <w:marTop w:val="0"/>
          <w:marBottom w:val="0"/>
          <w:divBdr>
            <w:top w:val="none" w:sz="0" w:space="0" w:color="auto"/>
            <w:left w:val="none" w:sz="0" w:space="0" w:color="auto"/>
            <w:bottom w:val="none" w:sz="0" w:space="0" w:color="auto"/>
            <w:right w:val="none" w:sz="0" w:space="0" w:color="auto"/>
          </w:divBdr>
        </w:div>
        <w:div w:id="515577061">
          <w:marLeft w:val="640"/>
          <w:marRight w:val="0"/>
          <w:marTop w:val="0"/>
          <w:marBottom w:val="0"/>
          <w:divBdr>
            <w:top w:val="none" w:sz="0" w:space="0" w:color="auto"/>
            <w:left w:val="none" w:sz="0" w:space="0" w:color="auto"/>
            <w:bottom w:val="none" w:sz="0" w:space="0" w:color="auto"/>
            <w:right w:val="none" w:sz="0" w:space="0" w:color="auto"/>
          </w:divBdr>
        </w:div>
        <w:div w:id="435752828">
          <w:marLeft w:val="640"/>
          <w:marRight w:val="0"/>
          <w:marTop w:val="0"/>
          <w:marBottom w:val="0"/>
          <w:divBdr>
            <w:top w:val="none" w:sz="0" w:space="0" w:color="auto"/>
            <w:left w:val="none" w:sz="0" w:space="0" w:color="auto"/>
            <w:bottom w:val="none" w:sz="0" w:space="0" w:color="auto"/>
            <w:right w:val="none" w:sz="0" w:space="0" w:color="auto"/>
          </w:divBdr>
        </w:div>
        <w:div w:id="444614868">
          <w:marLeft w:val="640"/>
          <w:marRight w:val="0"/>
          <w:marTop w:val="0"/>
          <w:marBottom w:val="0"/>
          <w:divBdr>
            <w:top w:val="none" w:sz="0" w:space="0" w:color="auto"/>
            <w:left w:val="none" w:sz="0" w:space="0" w:color="auto"/>
            <w:bottom w:val="none" w:sz="0" w:space="0" w:color="auto"/>
            <w:right w:val="none" w:sz="0" w:space="0" w:color="auto"/>
          </w:divBdr>
        </w:div>
        <w:div w:id="211698590">
          <w:marLeft w:val="640"/>
          <w:marRight w:val="0"/>
          <w:marTop w:val="0"/>
          <w:marBottom w:val="0"/>
          <w:divBdr>
            <w:top w:val="none" w:sz="0" w:space="0" w:color="auto"/>
            <w:left w:val="none" w:sz="0" w:space="0" w:color="auto"/>
            <w:bottom w:val="none" w:sz="0" w:space="0" w:color="auto"/>
            <w:right w:val="none" w:sz="0" w:space="0" w:color="auto"/>
          </w:divBdr>
        </w:div>
        <w:div w:id="439690479">
          <w:marLeft w:val="640"/>
          <w:marRight w:val="0"/>
          <w:marTop w:val="0"/>
          <w:marBottom w:val="0"/>
          <w:divBdr>
            <w:top w:val="none" w:sz="0" w:space="0" w:color="auto"/>
            <w:left w:val="none" w:sz="0" w:space="0" w:color="auto"/>
            <w:bottom w:val="none" w:sz="0" w:space="0" w:color="auto"/>
            <w:right w:val="none" w:sz="0" w:space="0" w:color="auto"/>
          </w:divBdr>
        </w:div>
        <w:div w:id="101267729">
          <w:marLeft w:val="640"/>
          <w:marRight w:val="0"/>
          <w:marTop w:val="0"/>
          <w:marBottom w:val="0"/>
          <w:divBdr>
            <w:top w:val="none" w:sz="0" w:space="0" w:color="auto"/>
            <w:left w:val="none" w:sz="0" w:space="0" w:color="auto"/>
            <w:bottom w:val="none" w:sz="0" w:space="0" w:color="auto"/>
            <w:right w:val="none" w:sz="0" w:space="0" w:color="auto"/>
          </w:divBdr>
        </w:div>
        <w:div w:id="1833527214">
          <w:marLeft w:val="640"/>
          <w:marRight w:val="0"/>
          <w:marTop w:val="0"/>
          <w:marBottom w:val="0"/>
          <w:divBdr>
            <w:top w:val="none" w:sz="0" w:space="0" w:color="auto"/>
            <w:left w:val="none" w:sz="0" w:space="0" w:color="auto"/>
            <w:bottom w:val="none" w:sz="0" w:space="0" w:color="auto"/>
            <w:right w:val="none" w:sz="0" w:space="0" w:color="auto"/>
          </w:divBdr>
        </w:div>
        <w:div w:id="856236259">
          <w:marLeft w:val="640"/>
          <w:marRight w:val="0"/>
          <w:marTop w:val="0"/>
          <w:marBottom w:val="0"/>
          <w:divBdr>
            <w:top w:val="none" w:sz="0" w:space="0" w:color="auto"/>
            <w:left w:val="none" w:sz="0" w:space="0" w:color="auto"/>
            <w:bottom w:val="none" w:sz="0" w:space="0" w:color="auto"/>
            <w:right w:val="none" w:sz="0" w:space="0" w:color="auto"/>
          </w:divBdr>
        </w:div>
        <w:div w:id="940526706">
          <w:marLeft w:val="640"/>
          <w:marRight w:val="0"/>
          <w:marTop w:val="0"/>
          <w:marBottom w:val="0"/>
          <w:divBdr>
            <w:top w:val="none" w:sz="0" w:space="0" w:color="auto"/>
            <w:left w:val="none" w:sz="0" w:space="0" w:color="auto"/>
            <w:bottom w:val="none" w:sz="0" w:space="0" w:color="auto"/>
            <w:right w:val="none" w:sz="0" w:space="0" w:color="auto"/>
          </w:divBdr>
        </w:div>
        <w:div w:id="1360467452">
          <w:marLeft w:val="640"/>
          <w:marRight w:val="0"/>
          <w:marTop w:val="0"/>
          <w:marBottom w:val="0"/>
          <w:divBdr>
            <w:top w:val="none" w:sz="0" w:space="0" w:color="auto"/>
            <w:left w:val="none" w:sz="0" w:space="0" w:color="auto"/>
            <w:bottom w:val="none" w:sz="0" w:space="0" w:color="auto"/>
            <w:right w:val="none" w:sz="0" w:space="0" w:color="auto"/>
          </w:divBdr>
        </w:div>
        <w:div w:id="1686131815">
          <w:marLeft w:val="640"/>
          <w:marRight w:val="0"/>
          <w:marTop w:val="0"/>
          <w:marBottom w:val="0"/>
          <w:divBdr>
            <w:top w:val="none" w:sz="0" w:space="0" w:color="auto"/>
            <w:left w:val="none" w:sz="0" w:space="0" w:color="auto"/>
            <w:bottom w:val="none" w:sz="0" w:space="0" w:color="auto"/>
            <w:right w:val="none" w:sz="0" w:space="0" w:color="auto"/>
          </w:divBdr>
        </w:div>
        <w:div w:id="644627975">
          <w:marLeft w:val="640"/>
          <w:marRight w:val="0"/>
          <w:marTop w:val="0"/>
          <w:marBottom w:val="0"/>
          <w:divBdr>
            <w:top w:val="none" w:sz="0" w:space="0" w:color="auto"/>
            <w:left w:val="none" w:sz="0" w:space="0" w:color="auto"/>
            <w:bottom w:val="none" w:sz="0" w:space="0" w:color="auto"/>
            <w:right w:val="none" w:sz="0" w:space="0" w:color="auto"/>
          </w:divBdr>
        </w:div>
        <w:div w:id="836724076">
          <w:marLeft w:val="640"/>
          <w:marRight w:val="0"/>
          <w:marTop w:val="0"/>
          <w:marBottom w:val="0"/>
          <w:divBdr>
            <w:top w:val="none" w:sz="0" w:space="0" w:color="auto"/>
            <w:left w:val="none" w:sz="0" w:space="0" w:color="auto"/>
            <w:bottom w:val="none" w:sz="0" w:space="0" w:color="auto"/>
            <w:right w:val="none" w:sz="0" w:space="0" w:color="auto"/>
          </w:divBdr>
        </w:div>
        <w:div w:id="288977490">
          <w:marLeft w:val="640"/>
          <w:marRight w:val="0"/>
          <w:marTop w:val="0"/>
          <w:marBottom w:val="0"/>
          <w:divBdr>
            <w:top w:val="none" w:sz="0" w:space="0" w:color="auto"/>
            <w:left w:val="none" w:sz="0" w:space="0" w:color="auto"/>
            <w:bottom w:val="none" w:sz="0" w:space="0" w:color="auto"/>
            <w:right w:val="none" w:sz="0" w:space="0" w:color="auto"/>
          </w:divBdr>
        </w:div>
        <w:div w:id="1646465922">
          <w:marLeft w:val="640"/>
          <w:marRight w:val="0"/>
          <w:marTop w:val="0"/>
          <w:marBottom w:val="0"/>
          <w:divBdr>
            <w:top w:val="none" w:sz="0" w:space="0" w:color="auto"/>
            <w:left w:val="none" w:sz="0" w:space="0" w:color="auto"/>
            <w:bottom w:val="none" w:sz="0" w:space="0" w:color="auto"/>
            <w:right w:val="none" w:sz="0" w:space="0" w:color="auto"/>
          </w:divBdr>
        </w:div>
        <w:div w:id="2113435337">
          <w:marLeft w:val="640"/>
          <w:marRight w:val="0"/>
          <w:marTop w:val="0"/>
          <w:marBottom w:val="0"/>
          <w:divBdr>
            <w:top w:val="none" w:sz="0" w:space="0" w:color="auto"/>
            <w:left w:val="none" w:sz="0" w:space="0" w:color="auto"/>
            <w:bottom w:val="none" w:sz="0" w:space="0" w:color="auto"/>
            <w:right w:val="none" w:sz="0" w:space="0" w:color="auto"/>
          </w:divBdr>
        </w:div>
        <w:div w:id="544416274">
          <w:marLeft w:val="640"/>
          <w:marRight w:val="0"/>
          <w:marTop w:val="0"/>
          <w:marBottom w:val="0"/>
          <w:divBdr>
            <w:top w:val="none" w:sz="0" w:space="0" w:color="auto"/>
            <w:left w:val="none" w:sz="0" w:space="0" w:color="auto"/>
            <w:bottom w:val="none" w:sz="0" w:space="0" w:color="auto"/>
            <w:right w:val="none" w:sz="0" w:space="0" w:color="auto"/>
          </w:divBdr>
        </w:div>
        <w:div w:id="283075618">
          <w:marLeft w:val="640"/>
          <w:marRight w:val="0"/>
          <w:marTop w:val="0"/>
          <w:marBottom w:val="0"/>
          <w:divBdr>
            <w:top w:val="none" w:sz="0" w:space="0" w:color="auto"/>
            <w:left w:val="none" w:sz="0" w:space="0" w:color="auto"/>
            <w:bottom w:val="none" w:sz="0" w:space="0" w:color="auto"/>
            <w:right w:val="none" w:sz="0" w:space="0" w:color="auto"/>
          </w:divBdr>
        </w:div>
        <w:div w:id="441806686">
          <w:marLeft w:val="640"/>
          <w:marRight w:val="0"/>
          <w:marTop w:val="0"/>
          <w:marBottom w:val="0"/>
          <w:divBdr>
            <w:top w:val="none" w:sz="0" w:space="0" w:color="auto"/>
            <w:left w:val="none" w:sz="0" w:space="0" w:color="auto"/>
            <w:bottom w:val="none" w:sz="0" w:space="0" w:color="auto"/>
            <w:right w:val="none" w:sz="0" w:space="0" w:color="auto"/>
          </w:divBdr>
        </w:div>
        <w:div w:id="475994637">
          <w:marLeft w:val="640"/>
          <w:marRight w:val="0"/>
          <w:marTop w:val="0"/>
          <w:marBottom w:val="0"/>
          <w:divBdr>
            <w:top w:val="none" w:sz="0" w:space="0" w:color="auto"/>
            <w:left w:val="none" w:sz="0" w:space="0" w:color="auto"/>
            <w:bottom w:val="none" w:sz="0" w:space="0" w:color="auto"/>
            <w:right w:val="none" w:sz="0" w:space="0" w:color="auto"/>
          </w:divBdr>
        </w:div>
        <w:div w:id="1994134977">
          <w:marLeft w:val="640"/>
          <w:marRight w:val="0"/>
          <w:marTop w:val="0"/>
          <w:marBottom w:val="0"/>
          <w:divBdr>
            <w:top w:val="none" w:sz="0" w:space="0" w:color="auto"/>
            <w:left w:val="none" w:sz="0" w:space="0" w:color="auto"/>
            <w:bottom w:val="none" w:sz="0" w:space="0" w:color="auto"/>
            <w:right w:val="none" w:sz="0" w:space="0" w:color="auto"/>
          </w:divBdr>
        </w:div>
        <w:div w:id="547886906">
          <w:marLeft w:val="640"/>
          <w:marRight w:val="0"/>
          <w:marTop w:val="0"/>
          <w:marBottom w:val="0"/>
          <w:divBdr>
            <w:top w:val="none" w:sz="0" w:space="0" w:color="auto"/>
            <w:left w:val="none" w:sz="0" w:space="0" w:color="auto"/>
            <w:bottom w:val="none" w:sz="0" w:space="0" w:color="auto"/>
            <w:right w:val="none" w:sz="0" w:space="0" w:color="auto"/>
          </w:divBdr>
        </w:div>
        <w:div w:id="402025389">
          <w:marLeft w:val="640"/>
          <w:marRight w:val="0"/>
          <w:marTop w:val="0"/>
          <w:marBottom w:val="0"/>
          <w:divBdr>
            <w:top w:val="none" w:sz="0" w:space="0" w:color="auto"/>
            <w:left w:val="none" w:sz="0" w:space="0" w:color="auto"/>
            <w:bottom w:val="none" w:sz="0" w:space="0" w:color="auto"/>
            <w:right w:val="none" w:sz="0" w:space="0" w:color="auto"/>
          </w:divBdr>
        </w:div>
        <w:div w:id="2118402539">
          <w:marLeft w:val="640"/>
          <w:marRight w:val="0"/>
          <w:marTop w:val="0"/>
          <w:marBottom w:val="0"/>
          <w:divBdr>
            <w:top w:val="none" w:sz="0" w:space="0" w:color="auto"/>
            <w:left w:val="none" w:sz="0" w:space="0" w:color="auto"/>
            <w:bottom w:val="none" w:sz="0" w:space="0" w:color="auto"/>
            <w:right w:val="none" w:sz="0" w:space="0" w:color="auto"/>
          </w:divBdr>
        </w:div>
        <w:div w:id="1735618519">
          <w:marLeft w:val="640"/>
          <w:marRight w:val="0"/>
          <w:marTop w:val="0"/>
          <w:marBottom w:val="0"/>
          <w:divBdr>
            <w:top w:val="none" w:sz="0" w:space="0" w:color="auto"/>
            <w:left w:val="none" w:sz="0" w:space="0" w:color="auto"/>
            <w:bottom w:val="none" w:sz="0" w:space="0" w:color="auto"/>
            <w:right w:val="none" w:sz="0" w:space="0" w:color="auto"/>
          </w:divBdr>
        </w:div>
        <w:div w:id="993531480">
          <w:marLeft w:val="640"/>
          <w:marRight w:val="0"/>
          <w:marTop w:val="0"/>
          <w:marBottom w:val="0"/>
          <w:divBdr>
            <w:top w:val="none" w:sz="0" w:space="0" w:color="auto"/>
            <w:left w:val="none" w:sz="0" w:space="0" w:color="auto"/>
            <w:bottom w:val="none" w:sz="0" w:space="0" w:color="auto"/>
            <w:right w:val="none" w:sz="0" w:space="0" w:color="auto"/>
          </w:divBdr>
        </w:div>
        <w:div w:id="741830181">
          <w:marLeft w:val="640"/>
          <w:marRight w:val="0"/>
          <w:marTop w:val="0"/>
          <w:marBottom w:val="0"/>
          <w:divBdr>
            <w:top w:val="none" w:sz="0" w:space="0" w:color="auto"/>
            <w:left w:val="none" w:sz="0" w:space="0" w:color="auto"/>
            <w:bottom w:val="none" w:sz="0" w:space="0" w:color="auto"/>
            <w:right w:val="none" w:sz="0" w:space="0" w:color="auto"/>
          </w:divBdr>
        </w:div>
        <w:div w:id="540744928">
          <w:marLeft w:val="640"/>
          <w:marRight w:val="0"/>
          <w:marTop w:val="0"/>
          <w:marBottom w:val="0"/>
          <w:divBdr>
            <w:top w:val="none" w:sz="0" w:space="0" w:color="auto"/>
            <w:left w:val="none" w:sz="0" w:space="0" w:color="auto"/>
            <w:bottom w:val="none" w:sz="0" w:space="0" w:color="auto"/>
            <w:right w:val="none" w:sz="0" w:space="0" w:color="auto"/>
          </w:divBdr>
        </w:div>
        <w:div w:id="996300611">
          <w:marLeft w:val="640"/>
          <w:marRight w:val="0"/>
          <w:marTop w:val="0"/>
          <w:marBottom w:val="0"/>
          <w:divBdr>
            <w:top w:val="none" w:sz="0" w:space="0" w:color="auto"/>
            <w:left w:val="none" w:sz="0" w:space="0" w:color="auto"/>
            <w:bottom w:val="none" w:sz="0" w:space="0" w:color="auto"/>
            <w:right w:val="none" w:sz="0" w:space="0" w:color="auto"/>
          </w:divBdr>
        </w:div>
      </w:divsChild>
    </w:div>
    <w:div w:id="1521972818">
      <w:bodyDiv w:val="1"/>
      <w:marLeft w:val="0"/>
      <w:marRight w:val="0"/>
      <w:marTop w:val="0"/>
      <w:marBottom w:val="0"/>
      <w:divBdr>
        <w:top w:val="none" w:sz="0" w:space="0" w:color="auto"/>
        <w:left w:val="none" w:sz="0" w:space="0" w:color="auto"/>
        <w:bottom w:val="none" w:sz="0" w:space="0" w:color="auto"/>
        <w:right w:val="none" w:sz="0" w:space="0" w:color="auto"/>
      </w:divBdr>
      <w:divsChild>
        <w:div w:id="1369184201">
          <w:marLeft w:val="640"/>
          <w:marRight w:val="0"/>
          <w:marTop w:val="0"/>
          <w:marBottom w:val="0"/>
          <w:divBdr>
            <w:top w:val="none" w:sz="0" w:space="0" w:color="auto"/>
            <w:left w:val="none" w:sz="0" w:space="0" w:color="auto"/>
            <w:bottom w:val="none" w:sz="0" w:space="0" w:color="auto"/>
            <w:right w:val="none" w:sz="0" w:space="0" w:color="auto"/>
          </w:divBdr>
        </w:div>
        <w:div w:id="283540204">
          <w:marLeft w:val="640"/>
          <w:marRight w:val="0"/>
          <w:marTop w:val="0"/>
          <w:marBottom w:val="0"/>
          <w:divBdr>
            <w:top w:val="none" w:sz="0" w:space="0" w:color="auto"/>
            <w:left w:val="none" w:sz="0" w:space="0" w:color="auto"/>
            <w:bottom w:val="none" w:sz="0" w:space="0" w:color="auto"/>
            <w:right w:val="none" w:sz="0" w:space="0" w:color="auto"/>
          </w:divBdr>
        </w:div>
        <w:div w:id="1661233149">
          <w:marLeft w:val="640"/>
          <w:marRight w:val="0"/>
          <w:marTop w:val="0"/>
          <w:marBottom w:val="0"/>
          <w:divBdr>
            <w:top w:val="none" w:sz="0" w:space="0" w:color="auto"/>
            <w:left w:val="none" w:sz="0" w:space="0" w:color="auto"/>
            <w:bottom w:val="none" w:sz="0" w:space="0" w:color="auto"/>
            <w:right w:val="none" w:sz="0" w:space="0" w:color="auto"/>
          </w:divBdr>
        </w:div>
        <w:div w:id="1905987953">
          <w:marLeft w:val="640"/>
          <w:marRight w:val="0"/>
          <w:marTop w:val="0"/>
          <w:marBottom w:val="0"/>
          <w:divBdr>
            <w:top w:val="none" w:sz="0" w:space="0" w:color="auto"/>
            <w:left w:val="none" w:sz="0" w:space="0" w:color="auto"/>
            <w:bottom w:val="none" w:sz="0" w:space="0" w:color="auto"/>
            <w:right w:val="none" w:sz="0" w:space="0" w:color="auto"/>
          </w:divBdr>
        </w:div>
        <w:div w:id="586963219">
          <w:marLeft w:val="640"/>
          <w:marRight w:val="0"/>
          <w:marTop w:val="0"/>
          <w:marBottom w:val="0"/>
          <w:divBdr>
            <w:top w:val="none" w:sz="0" w:space="0" w:color="auto"/>
            <w:left w:val="none" w:sz="0" w:space="0" w:color="auto"/>
            <w:bottom w:val="none" w:sz="0" w:space="0" w:color="auto"/>
            <w:right w:val="none" w:sz="0" w:space="0" w:color="auto"/>
          </w:divBdr>
        </w:div>
        <w:div w:id="1402558773">
          <w:marLeft w:val="640"/>
          <w:marRight w:val="0"/>
          <w:marTop w:val="0"/>
          <w:marBottom w:val="0"/>
          <w:divBdr>
            <w:top w:val="none" w:sz="0" w:space="0" w:color="auto"/>
            <w:left w:val="none" w:sz="0" w:space="0" w:color="auto"/>
            <w:bottom w:val="none" w:sz="0" w:space="0" w:color="auto"/>
            <w:right w:val="none" w:sz="0" w:space="0" w:color="auto"/>
          </w:divBdr>
        </w:div>
        <w:div w:id="1893156628">
          <w:marLeft w:val="640"/>
          <w:marRight w:val="0"/>
          <w:marTop w:val="0"/>
          <w:marBottom w:val="0"/>
          <w:divBdr>
            <w:top w:val="none" w:sz="0" w:space="0" w:color="auto"/>
            <w:left w:val="none" w:sz="0" w:space="0" w:color="auto"/>
            <w:bottom w:val="none" w:sz="0" w:space="0" w:color="auto"/>
            <w:right w:val="none" w:sz="0" w:space="0" w:color="auto"/>
          </w:divBdr>
        </w:div>
        <w:div w:id="1714962642">
          <w:marLeft w:val="640"/>
          <w:marRight w:val="0"/>
          <w:marTop w:val="0"/>
          <w:marBottom w:val="0"/>
          <w:divBdr>
            <w:top w:val="none" w:sz="0" w:space="0" w:color="auto"/>
            <w:left w:val="none" w:sz="0" w:space="0" w:color="auto"/>
            <w:bottom w:val="none" w:sz="0" w:space="0" w:color="auto"/>
            <w:right w:val="none" w:sz="0" w:space="0" w:color="auto"/>
          </w:divBdr>
        </w:div>
        <w:div w:id="1458833966">
          <w:marLeft w:val="640"/>
          <w:marRight w:val="0"/>
          <w:marTop w:val="0"/>
          <w:marBottom w:val="0"/>
          <w:divBdr>
            <w:top w:val="none" w:sz="0" w:space="0" w:color="auto"/>
            <w:left w:val="none" w:sz="0" w:space="0" w:color="auto"/>
            <w:bottom w:val="none" w:sz="0" w:space="0" w:color="auto"/>
            <w:right w:val="none" w:sz="0" w:space="0" w:color="auto"/>
          </w:divBdr>
        </w:div>
        <w:div w:id="473449401">
          <w:marLeft w:val="640"/>
          <w:marRight w:val="0"/>
          <w:marTop w:val="0"/>
          <w:marBottom w:val="0"/>
          <w:divBdr>
            <w:top w:val="none" w:sz="0" w:space="0" w:color="auto"/>
            <w:left w:val="none" w:sz="0" w:space="0" w:color="auto"/>
            <w:bottom w:val="none" w:sz="0" w:space="0" w:color="auto"/>
            <w:right w:val="none" w:sz="0" w:space="0" w:color="auto"/>
          </w:divBdr>
        </w:div>
        <w:div w:id="536285598">
          <w:marLeft w:val="640"/>
          <w:marRight w:val="0"/>
          <w:marTop w:val="0"/>
          <w:marBottom w:val="0"/>
          <w:divBdr>
            <w:top w:val="none" w:sz="0" w:space="0" w:color="auto"/>
            <w:left w:val="none" w:sz="0" w:space="0" w:color="auto"/>
            <w:bottom w:val="none" w:sz="0" w:space="0" w:color="auto"/>
            <w:right w:val="none" w:sz="0" w:space="0" w:color="auto"/>
          </w:divBdr>
        </w:div>
        <w:div w:id="2011057693">
          <w:marLeft w:val="640"/>
          <w:marRight w:val="0"/>
          <w:marTop w:val="0"/>
          <w:marBottom w:val="0"/>
          <w:divBdr>
            <w:top w:val="none" w:sz="0" w:space="0" w:color="auto"/>
            <w:left w:val="none" w:sz="0" w:space="0" w:color="auto"/>
            <w:bottom w:val="none" w:sz="0" w:space="0" w:color="auto"/>
            <w:right w:val="none" w:sz="0" w:space="0" w:color="auto"/>
          </w:divBdr>
        </w:div>
        <w:div w:id="1497458318">
          <w:marLeft w:val="640"/>
          <w:marRight w:val="0"/>
          <w:marTop w:val="0"/>
          <w:marBottom w:val="0"/>
          <w:divBdr>
            <w:top w:val="none" w:sz="0" w:space="0" w:color="auto"/>
            <w:left w:val="none" w:sz="0" w:space="0" w:color="auto"/>
            <w:bottom w:val="none" w:sz="0" w:space="0" w:color="auto"/>
            <w:right w:val="none" w:sz="0" w:space="0" w:color="auto"/>
          </w:divBdr>
        </w:div>
        <w:div w:id="1945072599">
          <w:marLeft w:val="640"/>
          <w:marRight w:val="0"/>
          <w:marTop w:val="0"/>
          <w:marBottom w:val="0"/>
          <w:divBdr>
            <w:top w:val="none" w:sz="0" w:space="0" w:color="auto"/>
            <w:left w:val="none" w:sz="0" w:space="0" w:color="auto"/>
            <w:bottom w:val="none" w:sz="0" w:space="0" w:color="auto"/>
            <w:right w:val="none" w:sz="0" w:space="0" w:color="auto"/>
          </w:divBdr>
        </w:div>
        <w:div w:id="889265985">
          <w:marLeft w:val="640"/>
          <w:marRight w:val="0"/>
          <w:marTop w:val="0"/>
          <w:marBottom w:val="0"/>
          <w:divBdr>
            <w:top w:val="none" w:sz="0" w:space="0" w:color="auto"/>
            <w:left w:val="none" w:sz="0" w:space="0" w:color="auto"/>
            <w:bottom w:val="none" w:sz="0" w:space="0" w:color="auto"/>
            <w:right w:val="none" w:sz="0" w:space="0" w:color="auto"/>
          </w:divBdr>
        </w:div>
        <w:div w:id="496189124">
          <w:marLeft w:val="640"/>
          <w:marRight w:val="0"/>
          <w:marTop w:val="0"/>
          <w:marBottom w:val="0"/>
          <w:divBdr>
            <w:top w:val="none" w:sz="0" w:space="0" w:color="auto"/>
            <w:left w:val="none" w:sz="0" w:space="0" w:color="auto"/>
            <w:bottom w:val="none" w:sz="0" w:space="0" w:color="auto"/>
            <w:right w:val="none" w:sz="0" w:space="0" w:color="auto"/>
          </w:divBdr>
        </w:div>
        <w:div w:id="234167137">
          <w:marLeft w:val="640"/>
          <w:marRight w:val="0"/>
          <w:marTop w:val="0"/>
          <w:marBottom w:val="0"/>
          <w:divBdr>
            <w:top w:val="none" w:sz="0" w:space="0" w:color="auto"/>
            <w:left w:val="none" w:sz="0" w:space="0" w:color="auto"/>
            <w:bottom w:val="none" w:sz="0" w:space="0" w:color="auto"/>
            <w:right w:val="none" w:sz="0" w:space="0" w:color="auto"/>
          </w:divBdr>
        </w:div>
        <w:div w:id="1587881335">
          <w:marLeft w:val="640"/>
          <w:marRight w:val="0"/>
          <w:marTop w:val="0"/>
          <w:marBottom w:val="0"/>
          <w:divBdr>
            <w:top w:val="none" w:sz="0" w:space="0" w:color="auto"/>
            <w:left w:val="none" w:sz="0" w:space="0" w:color="auto"/>
            <w:bottom w:val="none" w:sz="0" w:space="0" w:color="auto"/>
            <w:right w:val="none" w:sz="0" w:space="0" w:color="auto"/>
          </w:divBdr>
        </w:div>
        <w:div w:id="1446853393">
          <w:marLeft w:val="640"/>
          <w:marRight w:val="0"/>
          <w:marTop w:val="0"/>
          <w:marBottom w:val="0"/>
          <w:divBdr>
            <w:top w:val="none" w:sz="0" w:space="0" w:color="auto"/>
            <w:left w:val="none" w:sz="0" w:space="0" w:color="auto"/>
            <w:bottom w:val="none" w:sz="0" w:space="0" w:color="auto"/>
            <w:right w:val="none" w:sz="0" w:space="0" w:color="auto"/>
          </w:divBdr>
        </w:div>
        <w:div w:id="433206384">
          <w:marLeft w:val="640"/>
          <w:marRight w:val="0"/>
          <w:marTop w:val="0"/>
          <w:marBottom w:val="0"/>
          <w:divBdr>
            <w:top w:val="none" w:sz="0" w:space="0" w:color="auto"/>
            <w:left w:val="none" w:sz="0" w:space="0" w:color="auto"/>
            <w:bottom w:val="none" w:sz="0" w:space="0" w:color="auto"/>
            <w:right w:val="none" w:sz="0" w:space="0" w:color="auto"/>
          </w:divBdr>
        </w:div>
        <w:div w:id="1060597602">
          <w:marLeft w:val="640"/>
          <w:marRight w:val="0"/>
          <w:marTop w:val="0"/>
          <w:marBottom w:val="0"/>
          <w:divBdr>
            <w:top w:val="none" w:sz="0" w:space="0" w:color="auto"/>
            <w:left w:val="none" w:sz="0" w:space="0" w:color="auto"/>
            <w:bottom w:val="none" w:sz="0" w:space="0" w:color="auto"/>
            <w:right w:val="none" w:sz="0" w:space="0" w:color="auto"/>
          </w:divBdr>
        </w:div>
        <w:div w:id="1011833960">
          <w:marLeft w:val="640"/>
          <w:marRight w:val="0"/>
          <w:marTop w:val="0"/>
          <w:marBottom w:val="0"/>
          <w:divBdr>
            <w:top w:val="none" w:sz="0" w:space="0" w:color="auto"/>
            <w:left w:val="none" w:sz="0" w:space="0" w:color="auto"/>
            <w:bottom w:val="none" w:sz="0" w:space="0" w:color="auto"/>
            <w:right w:val="none" w:sz="0" w:space="0" w:color="auto"/>
          </w:divBdr>
        </w:div>
        <w:div w:id="321543694">
          <w:marLeft w:val="640"/>
          <w:marRight w:val="0"/>
          <w:marTop w:val="0"/>
          <w:marBottom w:val="0"/>
          <w:divBdr>
            <w:top w:val="none" w:sz="0" w:space="0" w:color="auto"/>
            <w:left w:val="none" w:sz="0" w:space="0" w:color="auto"/>
            <w:bottom w:val="none" w:sz="0" w:space="0" w:color="auto"/>
            <w:right w:val="none" w:sz="0" w:space="0" w:color="auto"/>
          </w:divBdr>
        </w:div>
        <w:div w:id="1719937321">
          <w:marLeft w:val="640"/>
          <w:marRight w:val="0"/>
          <w:marTop w:val="0"/>
          <w:marBottom w:val="0"/>
          <w:divBdr>
            <w:top w:val="none" w:sz="0" w:space="0" w:color="auto"/>
            <w:left w:val="none" w:sz="0" w:space="0" w:color="auto"/>
            <w:bottom w:val="none" w:sz="0" w:space="0" w:color="auto"/>
            <w:right w:val="none" w:sz="0" w:space="0" w:color="auto"/>
          </w:divBdr>
        </w:div>
        <w:div w:id="479690280">
          <w:marLeft w:val="640"/>
          <w:marRight w:val="0"/>
          <w:marTop w:val="0"/>
          <w:marBottom w:val="0"/>
          <w:divBdr>
            <w:top w:val="none" w:sz="0" w:space="0" w:color="auto"/>
            <w:left w:val="none" w:sz="0" w:space="0" w:color="auto"/>
            <w:bottom w:val="none" w:sz="0" w:space="0" w:color="auto"/>
            <w:right w:val="none" w:sz="0" w:space="0" w:color="auto"/>
          </w:divBdr>
        </w:div>
        <w:div w:id="2015914663">
          <w:marLeft w:val="640"/>
          <w:marRight w:val="0"/>
          <w:marTop w:val="0"/>
          <w:marBottom w:val="0"/>
          <w:divBdr>
            <w:top w:val="none" w:sz="0" w:space="0" w:color="auto"/>
            <w:left w:val="none" w:sz="0" w:space="0" w:color="auto"/>
            <w:bottom w:val="none" w:sz="0" w:space="0" w:color="auto"/>
            <w:right w:val="none" w:sz="0" w:space="0" w:color="auto"/>
          </w:divBdr>
        </w:div>
        <w:div w:id="1039235640">
          <w:marLeft w:val="640"/>
          <w:marRight w:val="0"/>
          <w:marTop w:val="0"/>
          <w:marBottom w:val="0"/>
          <w:divBdr>
            <w:top w:val="none" w:sz="0" w:space="0" w:color="auto"/>
            <w:left w:val="none" w:sz="0" w:space="0" w:color="auto"/>
            <w:bottom w:val="none" w:sz="0" w:space="0" w:color="auto"/>
            <w:right w:val="none" w:sz="0" w:space="0" w:color="auto"/>
          </w:divBdr>
        </w:div>
        <w:div w:id="1622178489">
          <w:marLeft w:val="640"/>
          <w:marRight w:val="0"/>
          <w:marTop w:val="0"/>
          <w:marBottom w:val="0"/>
          <w:divBdr>
            <w:top w:val="none" w:sz="0" w:space="0" w:color="auto"/>
            <w:left w:val="none" w:sz="0" w:space="0" w:color="auto"/>
            <w:bottom w:val="none" w:sz="0" w:space="0" w:color="auto"/>
            <w:right w:val="none" w:sz="0" w:space="0" w:color="auto"/>
          </w:divBdr>
        </w:div>
        <w:div w:id="747194573">
          <w:marLeft w:val="640"/>
          <w:marRight w:val="0"/>
          <w:marTop w:val="0"/>
          <w:marBottom w:val="0"/>
          <w:divBdr>
            <w:top w:val="none" w:sz="0" w:space="0" w:color="auto"/>
            <w:left w:val="none" w:sz="0" w:space="0" w:color="auto"/>
            <w:bottom w:val="none" w:sz="0" w:space="0" w:color="auto"/>
            <w:right w:val="none" w:sz="0" w:space="0" w:color="auto"/>
          </w:divBdr>
        </w:div>
        <w:div w:id="198199749">
          <w:marLeft w:val="640"/>
          <w:marRight w:val="0"/>
          <w:marTop w:val="0"/>
          <w:marBottom w:val="0"/>
          <w:divBdr>
            <w:top w:val="none" w:sz="0" w:space="0" w:color="auto"/>
            <w:left w:val="none" w:sz="0" w:space="0" w:color="auto"/>
            <w:bottom w:val="none" w:sz="0" w:space="0" w:color="auto"/>
            <w:right w:val="none" w:sz="0" w:space="0" w:color="auto"/>
          </w:divBdr>
        </w:div>
        <w:div w:id="727848333">
          <w:marLeft w:val="640"/>
          <w:marRight w:val="0"/>
          <w:marTop w:val="0"/>
          <w:marBottom w:val="0"/>
          <w:divBdr>
            <w:top w:val="none" w:sz="0" w:space="0" w:color="auto"/>
            <w:left w:val="none" w:sz="0" w:space="0" w:color="auto"/>
            <w:bottom w:val="none" w:sz="0" w:space="0" w:color="auto"/>
            <w:right w:val="none" w:sz="0" w:space="0" w:color="auto"/>
          </w:divBdr>
        </w:div>
        <w:div w:id="1528637433">
          <w:marLeft w:val="640"/>
          <w:marRight w:val="0"/>
          <w:marTop w:val="0"/>
          <w:marBottom w:val="0"/>
          <w:divBdr>
            <w:top w:val="none" w:sz="0" w:space="0" w:color="auto"/>
            <w:left w:val="none" w:sz="0" w:space="0" w:color="auto"/>
            <w:bottom w:val="none" w:sz="0" w:space="0" w:color="auto"/>
            <w:right w:val="none" w:sz="0" w:space="0" w:color="auto"/>
          </w:divBdr>
        </w:div>
        <w:div w:id="397676143">
          <w:marLeft w:val="640"/>
          <w:marRight w:val="0"/>
          <w:marTop w:val="0"/>
          <w:marBottom w:val="0"/>
          <w:divBdr>
            <w:top w:val="none" w:sz="0" w:space="0" w:color="auto"/>
            <w:left w:val="none" w:sz="0" w:space="0" w:color="auto"/>
            <w:bottom w:val="none" w:sz="0" w:space="0" w:color="auto"/>
            <w:right w:val="none" w:sz="0" w:space="0" w:color="auto"/>
          </w:divBdr>
        </w:div>
        <w:div w:id="1037702893">
          <w:marLeft w:val="640"/>
          <w:marRight w:val="0"/>
          <w:marTop w:val="0"/>
          <w:marBottom w:val="0"/>
          <w:divBdr>
            <w:top w:val="none" w:sz="0" w:space="0" w:color="auto"/>
            <w:left w:val="none" w:sz="0" w:space="0" w:color="auto"/>
            <w:bottom w:val="none" w:sz="0" w:space="0" w:color="auto"/>
            <w:right w:val="none" w:sz="0" w:space="0" w:color="auto"/>
          </w:divBdr>
        </w:div>
        <w:div w:id="2113163850">
          <w:marLeft w:val="640"/>
          <w:marRight w:val="0"/>
          <w:marTop w:val="0"/>
          <w:marBottom w:val="0"/>
          <w:divBdr>
            <w:top w:val="none" w:sz="0" w:space="0" w:color="auto"/>
            <w:left w:val="none" w:sz="0" w:space="0" w:color="auto"/>
            <w:bottom w:val="none" w:sz="0" w:space="0" w:color="auto"/>
            <w:right w:val="none" w:sz="0" w:space="0" w:color="auto"/>
          </w:divBdr>
        </w:div>
        <w:div w:id="263268272">
          <w:marLeft w:val="640"/>
          <w:marRight w:val="0"/>
          <w:marTop w:val="0"/>
          <w:marBottom w:val="0"/>
          <w:divBdr>
            <w:top w:val="none" w:sz="0" w:space="0" w:color="auto"/>
            <w:left w:val="none" w:sz="0" w:space="0" w:color="auto"/>
            <w:bottom w:val="none" w:sz="0" w:space="0" w:color="auto"/>
            <w:right w:val="none" w:sz="0" w:space="0" w:color="auto"/>
          </w:divBdr>
        </w:div>
        <w:div w:id="739403723">
          <w:marLeft w:val="640"/>
          <w:marRight w:val="0"/>
          <w:marTop w:val="0"/>
          <w:marBottom w:val="0"/>
          <w:divBdr>
            <w:top w:val="none" w:sz="0" w:space="0" w:color="auto"/>
            <w:left w:val="none" w:sz="0" w:space="0" w:color="auto"/>
            <w:bottom w:val="none" w:sz="0" w:space="0" w:color="auto"/>
            <w:right w:val="none" w:sz="0" w:space="0" w:color="auto"/>
          </w:divBdr>
        </w:div>
        <w:div w:id="1992296064">
          <w:marLeft w:val="640"/>
          <w:marRight w:val="0"/>
          <w:marTop w:val="0"/>
          <w:marBottom w:val="0"/>
          <w:divBdr>
            <w:top w:val="none" w:sz="0" w:space="0" w:color="auto"/>
            <w:left w:val="none" w:sz="0" w:space="0" w:color="auto"/>
            <w:bottom w:val="none" w:sz="0" w:space="0" w:color="auto"/>
            <w:right w:val="none" w:sz="0" w:space="0" w:color="auto"/>
          </w:divBdr>
        </w:div>
        <w:div w:id="1893105454">
          <w:marLeft w:val="640"/>
          <w:marRight w:val="0"/>
          <w:marTop w:val="0"/>
          <w:marBottom w:val="0"/>
          <w:divBdr>
            <w:top w:val="none" w:sz="0" w:space="0" w:color="auto"/>
            <w:left w:val="none" w:sz="0" w:space="0" w:color="auto"/>
            <w:bottom w:val="none" w:sz="0" w:space="0" w:color="auto"/>
            <w:right w:val="none" w:sz="0" w:space="0" w:color="auto"/>
          </w:divBdr>
        </w:div>
        <w:div w:id="938218593">
          <w:marLeft w:val="640"/>
          <w:marRight w:val="0"/>
          <w:marTop w:val="0"/>
          <w:marBottom w:val="0"/>
          <w:divBdr>
            <w:top w:val="none" w:sz="0" w:space="0" w:color="auto"/>
            <w:left w:val="none" w:sz="0" w:space="0" w:color="auto"/>
            <w:bottom w:val="none" w:sz="0" w:space="0" w:color="auto"/>
            <w:right w:val="none" w:sz="0" w:space="0" w:color="auto"/>
          </w:divBdr>
        </w:div>
        <w:div w:id="1382903814">
          <w:marLeft w:val="640"/>
          <w:marRight w:val="0"/>
          <w:marTop w:val="0"/>
          <w:marBottom w:val="0"/>
          <w:divBdr>
            <w:top w:val="none" w:sz="0" w:space="0" w:color="auto"/>
            <w:left w:val="none" w:sz="0" w:space="0" w:color="auto"/>
            <w:bottom w:val="none" w:sz="0" w:space="0" w:color="auto"/>
            <w:right w:val="none" w:sz="0" w:space="0" w:color="auto"/>
          </w:divBdr>
        </w:div>
        <w:div w:id="1297108598">
          <w:marLeft w:val="640"/>
          <w:marRight w:val="0"/>
          <w:marTop w:val="0"/>
          <w:marBottom w:val="0"/>
          <w:divBdr>
            <w:top w:val="none" w:sz="0" w:space="0" w:color="auto"/>
            <w:left w:val="none" w:sz="0" w:space="0" w:color="auto"/>
            <w:bottom w:val="none" w:sz="0" w:space="0" w:color="auto"/>
            <w:right w:val="none" w:sz="0" w:space="0" w:color="auto"/>
          </w:divBdr>
        </w:div>
        <w:div w:id="887763721">
          <w:marLeft w:val="640"/>
          <w:marRight w:val="0"/>
          <w:marTop w:val="0"/>
          <w:marBottom w:val="0"/>
          <w:divBdr>
            <w:top w:val="none" w:sz="0" w:space="0" w:color="auto"/>
            <w:left w:val="none" w:sz="0" w:space="0" w:color="auto"/>
            <w:bottom w:val="none" w:sz="0" w:space="0" w:color="auto"/>
            <w:right w:val="none" w:sz="0" w:space="0" w:color="auto"/>
          </w:divBdr>
        </w:div>
        <w:div w:id="1708145522">
          <w:marLeft w:val="640"/>
          <w:marRight w:val="0"/>
          <w:marTop w:val="0"/>
          <w:marBottom w:val="0"/>
          <w:divBdr>
            <w:top w:val="none" w:sz="0" w:space="0" w:color="auto"/>
            <w:left w:val="none" w:sz="0" w:space="0" w:color="auto"/>
            <w:bottom w:val="none" w:sz="0" w:space="0" w:color="auto"/>
            <w:right w:val="none" w:sz="0" w:space="0" w:color="auto"/>
          </w:divBdr>
        </w:div>
        <w:div w:id="699206008">
          <w:marLeft w:val="640"/>
          <w:marRight w:val="0"/>
          <w:marTop w:val="0"/>
          <w:marBottom w:val="0"/>
          <w:divBdr>
            <w:top w:val="none" w:sz="0" w:space="0" w:color="auto"/>
            <w:left w:val="none" w:sz="0" w:space="0" w:color="auto"/>
            <w:bottom w:val="none" w:sz="0" w:space="0" w:color="auto"/>
            <w:right w:val="none" w:sz="0" w:space="0" w:color="auto"/>
          </w:divBdr>
        </w:div>
        <w:div w:id="1344866191">
          <w:marLeft w:val="640"/>
          <w:marRight w:val="0"/>
          <w:marTop w:val="0"/>
          <w:marBottom w:val="0"/>
          <w:divBdr>
            <w:top w:val="none" w:sz="0" w:space="0" w:color="auto"/>
            <w:left w:val="none" w:sz="0" w:space="0" w:color="auto"/>
            <w:bottom w:val="none" w:sz="0" w:space="0" w:color="auto"/>
            <w:right w:val="none" w:sz="0" w:space="0" w:color="auto"/>
          </w:divBdr>
        </w:div>
        <w:div w:id="2104570296">
          <w:marLeft w:val="640"/>
          <w:marRight w:val="0"/>
          <w:marTop w:val="0"/>
          <w:marBottom w:val="0"/>
          <w:divBdr>
            <w:top w:val="none" w:sz="0" w:space="0" w:color="auto"/>
            <w:left w:val="none" w:sz="0" w:space="0" w:color="auto"/>
            <w:bottom w:val="none" w:sz="0" w:space="0" w:color="auto"/>
            <w:right w:val="none" w:sz="0" w:space="0" w:color="auto"/>
          </w:divBdr>
        </w:div>
        <w:div w:id="2089842711">
          <w:marLeft w:val="640"/>
          <w:marRight w:val="0"/>
          <w:marTop w:val="0"/>
          <w:marBottom w:val="0"/>
          <w:divBdr>
            <w:top w:val="none" w:sz="0" w:space="0" w:color="auto"/>
            <w:left w:val="none" w:sz="0" w:space="0" w:color="auto"/>
            <w:bottom w:val="none" w:sz="0" w:space="0" w:color="auto"/>
            <w:right w:val="none" w:sz="0" w:space="0" w:color="auto"/>
          </w:divBdr>
        </w:div>
        <w:div w:id="711657971">
          <w:marLeft w:val="640"/>
          <w:marRight w:val="0"/>
          <w:marTop w:val="0"/>
          <w:marBottom w:val="0"/>
          <w:divBdr>
            <w:top w:val="none" w:sz="0" w:space="0" w:color="auto"/>
            <w:left w:val="none" w:sz="0" w:space="0" w:color="auto"/>
            <w:bottom w:val="none" w:sz="0" w:space="0" w:color="auto"/>
            <w:right w:val="none" w:sz="0" w:space="0" w:color="auto"/>
          </w:divBdr>
        </w:div>
        <w:div w:id="951132592">
          <w:marLeft w:val="640"/>
          <w:marRight w:val="0"/>
          <w:marTop w:val="0"/>
          <w:marBottom w:val="0"/>
          <w:divBdr>
            <w:top w:val="none" w:sz="0" w:space="0" w:color="auto"/>
            <w:left w:val="none" w:sz="0" w:space="0" w:color="auto"/>
            <w:bottom w:val="none" w:sz="0" w:space="0" w:color="auto"/>
            <w:right w:val="none" w:sz="0" w:space="0" w:color="auto"/>
          </w:divBdr>
        </w:div>
        <w:div w:id="1879125651">
          <w:marLeft w:val="640"/>
          <w:marRight w:val="0"/>
          <w:marTop w:val="0"/>
          <w:marBottom w:val="0"/>
          <w:divBdr>
            <w:top w:val="none" w:sz="0" w:space="0" w:color="auto"/>
            <w:left w:val="none" w:sz="0" w:space="0" w:color="auto"/>
            <w:bottom w:val="none" w:sz="0" w:space="0" w:color="auto"/>
            <w:right w:val="none" w:sz="0" w:space="0" w:color="auto"/>
          </w:divBdr>
        </w:div>
        <w:div w:id="1272011982">
          <w:marLeft w:val="640"/>
          <w:marRight w:val="0"/>
          <w:marTop w:val="0"/>
          <w:marBottom w:val="0"/>
          <w:divBdr>
            <w:top w:val="none" w:sz="0" w:space="0" w:color="auto"/>
            <w:left w:val="none" w:sz="0" w:space="0" w:color="auto"/>
            <w:bottom w:val="none" w:sz="0" w:space="0" w:color="auto"/>
            <w:right w:val="none" w:sz="0" w:space="0" w:color="auto"/>
          </w:divBdr>
        </w:div>
        <w:div w:id="2038047188">
          <w:marLeft w:val="640"/>
          <w:marRight w:val="0"/>
          <w:marTop w:val="0"/>
          <w:marBottom w:val="0"/>
          <w:divBdr>
            <w:top w:val="none" w:sz="0" w:space="0" w:color="auto"/>
            <w:left w:val="none" w:sz="0" w:space="0" w:color="auto"/>
            <w:bottom w:val="none" w:sz="0" w:space="0" w:color="auto"/>
            <w:right w:val="none" w:sz="0" w:space="0" w:color="auto"/>
          </w:divBdr>
        </w:div>
        <w:div w:id="1362852226">
          <w:marLeft w:val="640"/>
          <w:marRight w:val="0"/>
          <w:marTop w:val="0"/>
          <w:marBottom w:val="0"/>
          <w:divBdr>
            <w:top w:val="none" w:sz="0" w:space="0" w:color="auto"/>
            <w:left w:val="none" w:sz="0" w:space="0" w:color="auto"/>
            <w:bottom w:val="none" w:sz="0" w:space="0" w:color="auto"/>
            <w:right w:val="none" w:sz="0" w:space="0" w:color="auto"/>
          </w:divBdr>
        </w:div>
        <w:div w:id="322970815">
          <w:marLeft w:val="640"/>
          <w:marRight w:val="0"/>
          <w:marTop w:val="0"/>
          <w:marBottom w:val="0"/>
          <w:divBdr>
            <w:top w:val="none" w:sz="0" w:space="0" w:color="auto"/>
            <w:left w:val="none" w:sz="0" w:space="0" w:color="auto"/>
            <w:bottom w:val="none" w:sz="0" w:space="0" w:color="auto"/>
            <w:right w:val="none" w:sz="0" w:space="0" w:color="auto"/>
          </w:divBdr>
        </w:div>
        <w:div w:id="1374966707">
          <w:marLeft w:val="640"/>
          <w:marRight w:val="0"/>
          <w:marTop w:val="0"/>
          <w:marBottom w:val="0"/>
          <w:divBdr>
            <w:top w:val="none" w:sz="0" w:space="0" w:color="auto"/>
            <w:left w:val="none" w:sz="0" w:space="0" w:color="auto"/>
            <w:bottom w:val="none" w:sz="0" w:space="0" w:color="auto"/>
            <w:right w:val="none" w:sz="0" w:space="0" w:color="auto"/>
          </w:divBdr>
        </w:div>
        <w:div w:id="634992182">
          <w:marLeft w:val="640"/>
          <w:marRight w:val="0"/>
          <w:marTop w:val="0"/>
          <w:marBottom w:val="0"/>
          <w:divBdr>
            <w:top w:val="none" w:sz="0" w:space="0" w:color="auto"/>
            <w:left w:val="none" w:sz="0" w:space="0" w:color="auto"/>
            <w:bottom w:val="none" w:sz="0" w:space="0" w:color="auto"/>
            <w:right w:val="none" w:sz="0" w:space="0" w:color="auto"/>
          </w:divBdr>
        </w:div>
        <w:div w:id="1263608715">
          <w:marLeft w:val="640"/>
          <w:marRight w:val="0"/>
          <w:marTop w:val="0"/>
          <w:marBottom w:val="0"/>
          <w:divBdr>
            <w:top w:val="none" w:sz="0" w:space="0" w:color="auto"/>
            <w:left w:val="none" w:sz="0" w:space="0" w:color="auto"/>
            <w:bottom w:val="none" w:sz="0" w:space="0" w:color="auto"/>
            <w:right w:val="none" w:sz="0" w:space="0" w:color="auto"/>
          </w:divBdr>
        </w:div>
        <w:div w:id="575164835">
          <w:marLeft w:val="640"/>
          <w:marRight w:val="0"/>
          <w:marTop w:val="0"/>
          <w:marBottom w:val="0"/>
          <w:divBdr>
            <w:top w:val="none" w:sz="0" w:space="0" w:color="auto"/>
            <w:left w:val="none" w:sz="0" w:space="0" w:color="auto"/>
            <w:bottom w:val="none" w:sz="0" w:space="0" w:color="auto"/>
            <w:right w:val="none" w:sz="0" w:space="0" w:color="auto"/>
          </w:divBdr>
        </w:div>
        <w:div w:id="1771464285">
          <w:marLeft w:val="640"/>
          <w:marRight w:val="0"/>
          <w:marTop w:val="0"/>
          <w:marBottom w:val="0"/>
          <w:divBdr>
            <w:top w:val="none" w:sz="0" w:space="0" w:color="auto"/>
            <w:left w:val="none" w:sz="0" w:space="0" w:color="auto"/>
            <w:bottom w:val="none" w:sz="0" w:space="0" w:color="auto"/>
            <w:right w:val="none" w:sz="0" w:space="0" w:color="auto"/>
          </w:divBdr>
        </w:div>
        <w:div w:id="572591259">
          <w:marLeft w:val="640"/>
          <w:marRight w:val="0"/>
          <w:marTop w:val="0"/>
          <w:marBottom w:val="0"/>
          <w:divBdr>
            <w:top w:val="none" w:sz="0" w:space="0" w:color="auto"/>
            <w:left w:val="none" w:sz="0" w:space="0" w:color="auto"/>
            <w:bottom w:val="none" w:sz="0" w:space="0" w:color="auto"/>
            <w:right w:val="none" w:sz="0" w:space="0" w:color="auto"/>
          </w:divBdr>
        </w:div>
        <w:div w:id="445120862">
          <w:marLeft w:val="640"/>
          <w:marRight w:val="0"/>
          <w:marTop w:val="0"/>
          <w:marBottom w:val="0"/>
          <w:divBdr>
            <w:top w:val="none" w:sz="0" w:space="0" w:color="auto"/>
            <w:left w:val="none" w:sz="0" w:space="0" w:color="auto"/>
            <w:bottom w:val="none" w:sz="0" w:space="0" w:color="auto"/>
            <w:right w:val="none" w:sz="0" w:space="0" w:color="auto"/>
          </w:divBdr>
        </w:div>
        <w:div w:id="144055572">
          <w:marLeft w:val="640"/>
          <w:marRight w:val="0"/>
          <w:marTop w:val="0"/>
          <w:marBottom w:val="0"/>
          <w:divBdr>
            <w:top w:val="none" w:sz="0" w:space="0" w:color="auto"/>
            <w:left w:val="none" w:sz="0" w:space="0" w:color="auto"/>
            <w:bottom w:val="none" w:sz="0" w:space="0" w:color="auto"/>
            <w:right w:val="none" w:sz="0" w:space="0" w:color="auto"/>
          </w:divBdr>
        </w:div>
        <w:div w:id="318581025">
          <w:marLeft w:val="640"/>
          <w:marRight w:val="0"/>
          <w:marTop w:val="0"/>
          <w:marBottom w:val="0"/>
          <w:divBdr>
            <w:top w:val="none" w:sz="0" w:space="0" w:color="auto"/>
            <w:left w:val="none" w:sz="0" w:space="0" w:color="auto"/>
            <w:bottom w:val="none" w:sz="0" w:space="0" w:color="auto"/>
            <w:right w:val="none" w:sz="0" w:space="0" w:color="auto"/>
          </w:divBdr>
        </w:div>
        <w:div w:id="2095590968">
          <w:marLeft w:val="640"/>
          <w:marRight w:val="0"/>
          <w:marTop w:val="0"/>
          <w:marBottom w:val="0"/>
          <w:divBdr>
            <w:top w:val="none" w:sz="0" w:space="0" w:color="auto"/>
            <w:left w:val="none" w:sz="0" w:space="0" w:color="auto"/>
            <w:bottom w:val="none" w:sz="0" w:space="0" w:color="auto"/>
            <w:right w:val="none" w:sz="0" w:space="0" w:color="auto"/>
          </w:divBdr>
        </w:div>
        <w:div w:id="1103037347">
          <w:marLeft w:val="640"/>
          <w:marRight w:val="0"/>
          <w:marTop w:val="0"/>
          <w:marBottom w:val="0"/>
          <w:divBdr>
            <w:top w:val="none" w:sz="0" w:space="0" w:color="auto"/>
            <w:left w:val="none" w:sz="0" w:space="0" w:color="auto"/>
            <w:bottom w:val="none" w:sz="0" w:space="0" w:color="auto"/>
            <w:right w:val="none" w:sz="0" w:space="0" w:color="auto"/>
          </w:divBdr>
        </w:div>
        <w:div w:id="541982885">
          <w:marLeft w:val="640"/>
          <w:marRight w:val="0"/>
          <w:marTop w:val="0"/>
          <w:marBottom w:val="0"/>
          <w:divBdr>
            <w:top w:val="none" w:sz="0" w:space="0" w:color="auto"/>
            <w:left w:val="none" w:sz="0" w:space="0" w:color="auto"/>
            <w:bottom w:val="none" w:sz="0" w:space="0" w:color="auto"/>
            <w:right w:val="none" w:sz="0" w:space="0" w:color="auto"/>
          </w:divBdr>
        </w:div>
        <w:div w:id="970095586">
          <w:marLeft w:val="640"/>
          <w:marRight w:val="0"/>
          <w:marTop w:val="0"/>
          <w:marBottom w:val="0"/>
          <w:divBdr>
            <w:top w:val="none" w:sz="0" w:space="0" w:color="auto"/>
            <w:left w:val="none" w:sz="0" w:space="0" w:color="auto"/>
            <w:bottom w:val="none" w:sz="0" w:space="0" w:color="auto"/>
            <w:right w:val="none" w:sz="0" w:space="0" w:color="auto"/>
          </w:divBdr>
        </w:div>
        <w:div w:id="1199584690">
          <w:marLeft w:val="640"/>
          <w:marRight w:val="0"/>
          <w:marTop w:val="0"/>
          <w:marBottom w:val="0"/>
          <w:divBdr>
            <w:top w:val="none" w:sz="0" w:space="0" w:color="auto"/>
            <w:left w:val="none" w:sz="0" w:space="0" w:color="auto"/>
            <w:bottom w:val="none" w:sz="0" w:space="0" w:color="auto"/>
            <w:right w:val="none" w:sz="0" w:space="0" w:color="auto"/>
          </w:divBdr>
        </w:div>
        <w:div w:id="233006183">
          <w:marLeft w:val="640"/>
          <w:marRight w:val="0"/>
          <w:marTop w:val="0"/>
          <w:marBottom w:val="0"/>
          <w:divBdr>
            <w:top w:val="none" w:sz="0" w:space="0" w:color="auto"/>
            <w:left w:val="none" w:sz="0" w:space="0" w:color="auto"/>
            <w:bottom w:val="none" w:sz="0" w:space="0" w:color="auto"/>
            <w:right w:val="none" w:sz="0" w:space="0" w:color="auto"/>
          </w:divBdr>
        </w:div>
        <w:div w:id="1897159173">
          <w:marLeft w:val="640"/>
          <w:marRight w:val="0"/>
          <w:marTop w:val="0"/>
          <w:marBottom w:val="0"/>
          <w:divBdr>
            <w:top w:val="none" w:sz="0" w:space="0" w:color="auto"/>
            <w:left w:val="none" w:sz="0" w:space="0" w:color="auto"/>
            <w:bottom w:val="none" w:sz="0" w:space="0" w:color="auto"/>
            <w:right w:val="none" w:sz="0" w:space="0" w:color="auto"/>
          </w:divBdr>
        </w:div>
        <w:div w:id="257715658">
          <w:marLeft w:val="640"/>
          <w:marRight w:val="0"/>
          <w:marTop w:val="0"/>
          <w:marBottom w:val="0"/>
          <w:divBdr>
            <w:top w:val="none" w:sz="0" w:space="0" w:color="auto"/>
            <w:left w:val="none" w:sz="0" w:space="0" w:color="auto"/>
            <w:bottom w:val="none" w:sz="0" w:space="0" w:color="auto"/>
            <w:right w:val="none" w:sz="0" w:space="0" w:color="auto"/>
          </w:divBdr>
        </w:div>
        <w:div w:id="162554453">
          <w:marLeft w:val="640"/>
          <w:marRight w:val="0"/>
          <w:marTop w:val="0"/>
          <w:marBottom w:val="0"/>
          <w:divBdr>
            <w:top w:val="none" w:sz="0" w:space="0" w:color="auto"/>
            <w:left w:val="none" w:sz="0" w:space="0" w:color="auto"/>
            <w:bottom w:val="none" w:sz="0" w:space="0" w:color="auto"/>
            <w:right w:val="none" w:sz="0" w:space="0" w:color="auto"/>
          </w:divBdr>
        </w:div>
        <w:div w:id="1880194413">
          <w:marLeft w:val="640"/>
          <w:marRight w:val="0"/>
          <w:marTop w:val="0"/>
          <w:marBottom w:val="0"/>
          <w:divBdr>
            <w:top w:val="none" w:sz="0" w:space="0" w:color="auto"/>
            <w:left w:val="none" w:sz="0" w:space="0" w:color="auto"/>
            <w:bottom w:val="none" w:sz="0" w:space="0" w:color="auto"/>
            <w:right w:val="none" w:sz="0" w:space="0" w:color="auto"/>
          </w:divBdr>
        </w:div>
        <w:div w:id="1548446238">
          <w:marLeft w:val="640"/>
          <w:marRight w:val="0"/>
          <w:marTop w:val="0"/>
          <w:marBottom w:val="0"/>
          <w:divBdr>
            <w:top w:val="none" w:sz="0" w:space="0" w:color="auto"/>
            <w:left w:val="none" w:sz="0" w:space="0" w:color="auto"/>
            <w:bottom w:val="none" w:sz="0" w:space="0" w:color="auto"/>
            <w:right w:val="none" w:sz="0" w:space="0" w:color="auto"/>
          </w:divBdr>
        </w:div>
        <w:div w:id="412745974">
          <w:marLeft w:val="640"/>
          <w:marRight w:val="0"/>
          <w:marTop w:val="0"/>
          <w:marBottom w:val="0"/>
          <w:divBdr>
            <w:top w:val="none" w:sz="0" w:space="0" w:color="auto"/>
            <w:left w:val="none" w:sz="0" w:space="0" w:color="auto"/>
            <w:bottom w:val="none" w:sz="0" w:space="0" w:color="auto"/>
            <w:right w:val="none" w:sz="0" w:space="0" w:color="auto"/>
          </w:divBdr>
        </w:div>
        <w:div w:id="1536113977">
          <w:marLeft w:val="640"/>
          <w:marRight w:val="0"/>
          <w:marTop w:val="0"/>
          <w:marBottom w:val="0"/>
          <w:divBdr>
            <w:top w:val="none" w:sz="0" w:space="0" w:color="auto"/>
            <w:left w:val="none" w:sz="0" w:space="0" w:color="auto"/>
            <w:bottom w:val="none" w:sz="0" w:space="0" w:color="auto"/>
            <w:right w:val="none" w:sz="0" w:space="0" w:color="auto"/>
          </w:divBdr>
        </w:div>
        <w:div w:id="1299801157">
          <w:marLeft w:val="640"/>
          <w:marRight w:val="0"/>
          <w:marTop w:val="0"/>
          <w:marBottom w:val="0"/>
          <w:divBdr>
            <w:top w:val="none" w:sz="0" w:space="0" w:color="auto"/>
            <w:left w:val="none" w:sz="0" w:space="0" w:color="auto"/>
            <w:bottom w:val="none" w:sz="0" w:space="0" w:color="auto"/>
            <w:right w:val="none" w:sz="0" w:space="0" w:color="auto"/>
          </w:divBdr>
        </w:div>
        <w:div w:id="1423381767">
          <w:marLeft w:val="640"/>
          <w:marRight w:val="0"/>
          <w:marTop w:val="0"/>
          <w:marBottom w:val="0"/>
          <w:divBdr>
            <w:top w:val="none" w:sz="0" w:space="0" w:color="auto"/>
            <w:left w:val="none" w:sz="0" w:space="0" w:color="auto"/>
            <w:bottom w:val="none" w:sz="0" w:space="0" w:color="auto"/>
            <w:right w:val="none" w:sz="0" w:space="0" w:color="auto"/>
          </w:divBdr>
        </w:div>
        <w:div w:id="769280871">
          <w:marLeft w:val="640"/>
          <w:marRight w:val="0"/>
          <w:marTop w:val="0"/>
          <w:marBottom w:val="0"/>
          <w:divBdr>
            <w:top w:val="none" w:sz="0" w:space="0" w:color="auto"/>
            <w:left w:val="none" w:sz="0" w:space="0" w:color="auto"/>
            <w:bottom w:val="none" w:sz="0" w:space="0" w:color="auto"/>
            <w:right w:val="none" w:sz="0" w:space="0" w:color="auto"/>
          </w:divBdr>
        </w:div>
        <w:div w:id="1419256606">
          <w:marLeft w:val="640"/>
          <w:marRight w:val="0"/>
          <w:marTop w:val="0"/>
          <w:marBottom w:val="0"/>
          <w:divBdr>
            <w:top w:val="none" w:sz="0" w:space="0" w:color="auto"/>
            <w:left w:val="none" w:sz="0" w:space="0" w:color="auto"/>
            <w:bottom w:val="none" w:sz="0" w:space="0" w:color="auto"/>
            <w:right w:val="none" w:sz="0" w:space="0" w:color="auto"/>
          </w:divBdr>
        </w:div>
        <w:div w:id="1030296788">
          <w:marLeft w:val="640"/>
          <w:marRight w:val="0"/>
          <w:marTop w:val="0"/>
          <w:marBottom w:val="0"/>
          <w:divBdr>
            <w:top w:val="none" w:sz="0" w:space="0" w:color="auto"/>
            <w:left w:val="none" w:sz="0" w:space="0" w:color="auto"/>
            <w:bottom w:val="none" w:sz="0" w:space="0" w:color="auto"/>
            <w:right w:val="none" w:sz="0" w:space="0" w:color="auto"/>
          </w:divBdr>
        </w:div>
        <w:div w:id="677922226">
          <w:marLeft w:val="640"/>
          <w:marRight w:val="0"/>
          <w:marTop w:val="0"/>
          <w:marBottom w:val="0"/>
          <w:divBdr>
            <w:top w:val="none" w:sz="0" w:space="0" w:color="auto"/>
            <w:left w:val="none" w:sz="0" w:space="0" w:color="auto"/>
            <w:bottom w:val="none" w:sz="0" w:space="0" w:color="auto"/>
            <w:right w:val="none" w:sz="0" w:space="0" w:color="auto"/>
          </w:divBdr>
        </w:div>
        <w:div w:id="1619214460">
          <w:marLeft w:val="640"/>
          <w:marRight w:val="0"/>
          <w:marTop w:val="0"/>
          <w:marBottom w:val="0"/>
          <w:divBdr>
            <w:top w:val="none" w:sz="0" w:space="0" w:color="auto"/>
            <w:left w:val="none" w:sz="0" w:space="0" w:color="auto"/>
            <w:bottom w:val="none" w:sz="0" w:space="0" w:color="auto"/>
            <w:right w:val="none" w:sz="0" w:space="0" w:color="auto"/>
          </w:divBdr>
        </w:div>
        <w:div w:id="2146772630">
          <w:marLeft w:val="640"/>
          <w:marRight w:val="0"/>
          <w:marTop w:val="0"/>
          <w:marBottom w:val="0"/>
          <w:divBdr>
            <w:top w:val="none" w:sz="0" w:space="0" w:color="auto"/>
            <w:left w:val="none" w:sz="0" w:space="0" w:color="auto"/>
            <w:bottom w:val="none" w:sz="0" w:space="0" w:color="auto"/>
            <w:right w:val="none" w:sz="0" w:space="0" w:color="auto"/>
          </w:divBdr>
        </w:div>
        <w:div w:id="1730112706">
          <w:marLeft w:val="640"/>
          <w:marRight w:val="0"/>
          <w:marTop w:val="0"/>
          <w:marBottom w:val="0"/>
          <w:divBdr>
            <w:top w:val="none" w:sz="0" w:space="0" w:color="auto"/>
            <w:left w:val="none" w:sz="0" w:space="0" w:color="auto"/>
            <w:bottom w:val="none" w:sz="0" w:space="0" w:color="auto"/>
            <w:right w:val="none" w:sz="0" w:space="0" w:color="auto"/>
          </w:divBdr>
        </w:div>
        <w:div w:id="45571947">
          <w:marLeft w:val="640"/>
          <w:marRight w:val="0"/>
          <w:marTop w:val="0"/>
          <w:marBottom w:val="0"/>
          <w:divBdr>
            <w:top w:val="none" w:sz="0" w:space="0" w:color="auto"/>
            <w:left w:val="none" w:sz="0" w:space="0" w:color="auto"/>
            <w:bottom w:val="none" w:sz="0" w:space="0" w:color="auto"/>
            <w:right w:val="none" w:sz="0" w:space="0" w:color="auto"/>
          </w:divBdr>
        </w:div>
        <w:div w:id="524753280">
          <w:marLeft w:val="640"/>
          <w:marRight w:val="0"/>
          <w:marTop w:val="0"/>
          <w:marBottom w:val="0"/>
          <w:divBdr>
            <w:top w:val="none" w:sz="0" w:space="0" w:color="auto"/>
            <w:left w:val="none" w:sz="0" w:space="0" w:color="auto"/>
            <w:bottom w:val="none" w:sz="0" w:space="0" w:color="auto"/>
            <w:right w:val="none" w:sz="0" w:space="0" w:color="auto"/>
          </w:divBdr>
        </w:div>
        <w:div w:id="1126967894">
          <w:marLeft w:val="640"/>
          <w:marRight w:val="0"/>
          <w:marTop w:val="0"/>
          <w:marBottom w:val="0"/>
          <w:divBdr>
            <w:top w:val="none" w:sz="0" w:space="0" w:color="auto"/>
            <w:left w:val="none" w:sz="0" w:space="0" w:color="auto"/>
            <w:bottom w:val="none" w:sz="0" w:space="0" w:color="auto"/>
            <w:right w:val="none" w:sz="0" w:space="0" w:color="auto"/>
          </w:divBdr>
        </w:div>
        <w:div w:id="699474714">
          <w:marLeft w:val="640"/>
          <w:marRight w:val="0"/>
          <w:marTop w:val="0"/>
          <w:marBottom w:val="0"/>
          <w:divBdr>
            <w:top w:val="none" w:sz="0" w:space="0" w:color="auto"/>
            <w:left w:val="none" w:sz="0" w:space="0" w:color="auto"/>
            <w:bottom w:val="none" w:sz="0" w:space="0" w:color="auto"/>
            <w:right w:val="none" w:sz="0" w:space="0" w:color="auto"/>
          </w:divBdr>
        </w:div>
        <w:div w:id="563175944">
          <w:marLeft w:val="640"/>
          <w:marRight w:val="0"/>
          <w:marTop w:val="0"/>
          <w:marBottom w:val="0"/>
          <w:divBdr>
            <w:top w:val="none" w:sz="0" w:space="0" w:color="auto"/>
            <w:left w:val="none" w:sz="0" w:space="0" w:color="auto"/>
            <w:bottom w:val="none" w:sz="0" w:space="0" w:color="auto"/>
            <w:right w:val="none" w:sz="0" w:space="0" w:color="auto"/>
          </w:divBdr>
        </w:div>
        <w:div w:id="1687439992">
          <w:marLeft w:val="640"/>
          <w:marRight w:val="0"/>
          <w:marTop w:val="0"/>
          <w:marBottom w:val="0"/>
          <w:divBdr>
            <w:top w:val="none" w:sz="0" w:space="0" w:color="auto"/>
            <w:left w:val="none" w:sz="0" w:space="0" w:color="auto"/>
            <w:bottom w:val="none" w:sz="0" w:space="0" w:color="auto"/>
            <w:right w:val="none" w:sz="0" w:space="0" w:color="auto"/>
          </w:divBdr>
        </w:div>
        <w:div w:id="227229489">
          <w:marLeft w:val="640"/>
          <w:marRight w:val="0"/>
          <w:marTop w:val="0"/>
          <w:marBottom w:val="0"/>
          <w:divBdr>
            <w:top w:val="none" w:sz="0" w:space="0" w:color="auto"/>
            <w:left w:val="none" w:sz="0" w:space="0" w:color="auto"/>
            <w:bottom w:val="none" w:sz="0" w:space="0" w:color="auto"/>
            <w:right w:val="none" w:sz="0" w:space="0" w:color="auto"/>
          </w:divBdr>
        </w:div>
        <w:div w:id="1613510313">
          <w:marLeft w:val="640"/>
          <w:marRight w:val="0"/>
          <w:marTop w:val="0"/>
          <w:marBottom w:val="0"/>
          <w:divBdr>
            <w:top w:val="none" w:sz="0" w:space="0" w:color="auto"/>
            <w:left w:val="none" w:sz="0" w:space="0" w:color="auto"/>
            <w:bottom w:val="none" w:sz="0" w:space="0" w:color="auto"/>
            <w:right w:val="none" w:sz="0" w:space="0" w:color="auto"/>
          </w:divBdr>
        </w:div>
        <w:div w:id="1989705553">
          <w:marLeft w:val="640"/>
          <w:marRight w:val="0"/>
          <w:marTop w:val="0"/>
          <w:marBottom w:val="0"/>
          <w:divBdr>
            <w:top w:val="none" w:sz="0" w:space="0" w:color="auto"/>
            <w:left w:val="none" w:sz="0" w:space="0" w:color="auto"/>
            <w:bottom w:val="none" w:sz="0" w:space="0" w:color="auto"/>
            <w:right w:val="none" w:sz="0" w:space="0" w:color="auto"/>
          </w:divBdr>
        </w:div>
        <w:div w:id="1792436331">
          <w:marLeft w:val="640"/>
          <w:marRight w:val="0"/>
          <w:marTop w:val="0"/>
          <w:marBottom w:val="0"/>
          <w:divBdr>
            <w:top w:val="none" w:sz="0" w:space="0" w:color="auto"/>
            <w:left w:val="none" w:sz="0" w:space="0" w:color="auto"/>
            <w:bottom w:val="none" w:sz="0" w:space="0" w:color="auto"/>
            <w:right w:val="none" w:sz="0" w:space="0" w:color="auto"/>
          </w:divBdr>
        </w:div>
        <w:div w:id="7948476">
          <w:marLeft w:val="640"/>
          <w:marRight w:val="0"/>
          <w:marTop w:val="0"/>
          <w:marBottom w:val="0"/>
          <w:divBdr>
            <w:top w:val="none" w:sz="0" w:space="0" w:color="auto"/>
            <w:left w:val="none" w:sz="0" w:space="0" w:color="auto"/>
            <w:bottom w:val="none" w:sz="0" w:space="0" w:color="auto"/>
            <w:right w:val="none" w:sz="0" w:space="0" w:color="auto"/>
          </w:divBdr>
        </w:div>
        <w:div w:id="1626040833">
          <w:marLeft w:val="640"/>
          <w:marRight w:val="0"/>
          <w:marTop w:val="0"/>
          <w:marBottom w:val="0"/>
          <w:divBdr>
            <w:top w:val="none" w:sz="0" w:space="0" w:color="auto"/>
            <w:left w:val="none" w:sz="0" w:space="0" w:color="auto"/>
            <w:bottom w:val="none" w:sz="0" w:space="0" w:color="auto"/>
            <w:right w:val="none" w:sz="0" w:space="0" w:color="auto"/>
          </w:divBdr>
        </w:div>
        <w:div w:id="1603106135">
          <w:marLeft w:val="640"/>
          <w:marRight w:val="0"/>
          <w:marTop w:val="0"/>
          <w:marBottom w:val="0"/>
          <w:divBdr>
            <w:top w:val="none" w:sz="0" w:space="0" w:color="auto"/>
            <w:left w:val="none" w:sz="0" w:space="0" w:color="auto"/>
            <w:bottom w:val="none" w:sz="0" w:space="0" w:color="auto"/>
            <w:right w:val="none" w:sz="0" w:space="0" w:color="auto"/>
          </w:divBdr>
        </w:div>
        <w:div w:id="1089349490">
          <w:marLeft w:val="640"/>
          <w:marRight w:val="0"/>
          <w:marTop w:val="0"/>
          <w:marBottom w:val="0"/>
          <w:divBdr>
            <w:top w:val="none" w:sz="0" w:space="0" w:color="auto"/>
            <w:left w:val="none" w:sz="0" w:space="0" w:color="auto"/>
            <w:bottom w:val="none" w:sz="0" w:space="0" w:color="auto"/>
            <w:right w:val="none" w:sz="0" w:space="0" w:color="auto"/>
          </w:divBdr>
        </w:div>
        <w:div w:id="1413812622">
          <w:marLeft w:val="640"/>
          <w:marRight w:val="0"/>
          <w:marTop w:val="0"/>
          <w:marBottom w:val="0"/>
          <w:divBdr>
            <w:top w:val="none" w:sz="0" w:space="0" w:color="auto"/>
            <w:left w:val="none" w:sz="0" w:space="0" w:color="auto"/>
            <w:bottom w:val="none" w:sz="0" w:space="0" w:color="auto"/>
            <w:right w:val="none" w:sz="0" w:space="0" w:color="auto"/>
          </w:divBdr>
        </w:div>
        <w:div w:id="125128388">
          <w:marLeft w:val="640"/>
          <w:marRight w:val="0"/>
          <w:marTop w:val="0"/>
          <w:marBottom w:val="0"/>
          <w:divBdr>
            <w:top w:val="none" w:sz="0" w:space="0" w:color="auto"/>
            <w:left w:val="none" w:sz="0" w:space="0" w:color="auto"/>
            <w:bottom w:val="none" w:sz="0" w:space="0" w:color="auto"/>
            <w:right w:val="none" w:sz="0" w:space="0" w:color="auto"/>
          </w:divBdr>
        </w:div>
      </w:divsChild>
    </w:div>
    <w:div w:id="1523783935">
      <w:bodyDiv w:val="1"/>
      <w:marLeft w:val="0"/>
      <w:marRight w:val="0"/>
      <w:marTop w:val="0"/>
      <w:marBottom w:val="0"/>
      <w:divBdr>
        <w:top w:val="none" w:sz="0" w:space="0" w:color="auto"/>
        <w:left w:val="none" w:sz="0" w:space="0" w:color="auto"/>
        <w:bottom w:val="none" w:sz="0" w:space="0" w:color="auto"/>
        <w:right w:val="none" w:sz="0" w:space="0" w:color="auto"/>
      </w:divBdr>
    </w:div>
    <w:div w:id="1537767718">
      <w:bodyDiv w:val="1"/>
      <w:marLeft w:val="0"/>
      <w:marRight w:val="0"/>
      <w:marTop w:val="0"/>
      <w:marBottom w:val="0"/>
      <w:divBdr>
        <w:top w:val="none" w:sz="0" w:space="0" w:color="auto"/>
        <w:left w:val="none" w:sz="0" w:space="0" w:color="auto"/>
        <w:bottom w:val="none" w:sz="0" w:space="0" w:color="auto"/>
        <w:right w:val="none" w:sz="0" w:space="0" w:color="auto"/>
      </w:divBdr>
      <w:divsChild>
        <w:div w:id="1082263907">
          <w:marLeft w:val="640"/>
          <w:marRight w:val="0"/>
          <w:marTop w:val="0"/>
          <w:marBottom w:val="0"/>
          <w:divBdr>
            <w:top w:val="none" w:sz="0" w:space="0" w:color="auto"/>
            <w:left w:val="none" w:sz="0" w:space="0" w:color="auto"/>
            <w:bottom w:val="none" w:sz="0" w:space="0" w:color="auto"/>
            <w:right w:val="none" w:sz="0" w:space="0" w:color="auto"/>
          </w:divBdr>
        </w:div>
        <w:div w:id="858278292">
          <w:marLeft w:val="640"/>
          <w:marRight w:val="0"/>
          <w:marTop w:val="0"/>
          <w:marBottom w:val="0"/>
          <w:divBdr>
            <w:top w:val="none" w:sz="0" w:space="0" w:color="auto"/>
            <w:left w:val="none" w:sz="0" w:space="0" w:color="auto"/>
            <w:bottom w:val="none" w:sz="0" w:space="0" w:color="auto"/>
            <w:right w:val="none" w:sz="0" w:space="0" w:color="auto"/>
          </w:divBdr>
        </w:div>
        <w:div w:id="1351835456">
          <w:marLeft w:val="640"/>
          <w:marRight w:val="0"/>
          <w:marTop w:val="0"/>
          <w:marBottom w:val="0"/>
          <w:divBdr>
            <w:top w:val="none" w:sz="0" w:space="0" w:color="auto"/>
            <w:left w:val="none" w:sz="0" w:space="0" w:color="auto"/>
            <w:bottom w:val="none" w:sz="0" w:space="0" w:color="auto"/>
            <w:right w:val="none" w:sz="0" w:space="0" w:color="auto"/>
          </w:divBdr>
        </w:div>
        <w:div w:id="1325166046">
          <w:marLeft w:val="640"/>
          <w:marRight w:val="0"/>
          <w:marTop w:val="0"/>
          <w:marBottom w:val="0"/>
          <w:divBdr>
            <w:top w:val="none" w:sz="0" w:space="0" w:color="auto"/>
            <w:left w:val="none" w:sz="0" w:space="0" w:color="auto"/>
            <w:bottom w:val="none" w:sz="0" w:space="0" w:color="auto"/>
            <w:right w:val="none" w:sz="0" w:space="0" w:color="auto"/>
          </w:divBdr>
        </w:div>
        <w:div w:id="2019844507">
          <w:marLeft w:val="640"/>
          <w:marRight w:val="0"/>
          <w:marTop w:val="0"/>
          <w:marBottom w:val="0"/>
          <w:divBdr>
            <w:top w:val="none" w:sz="0" w:space="0" w:color="auto"/>
            <w:left w:val="none" w:sz="0" w:space="0" w:color="auto"/>
            <w:bottom w:val="none" w:sz="0" w:space="0" w:color="auto"/>
            <w:right w:val="none" w:sz="0" w:space="0" w:color="auto"/>
          </w:divBdr>
        </w:div>
        <w:div w:id="200099484">
          <w:marLeft w:val="640"/>
          <w:marRight w:val="0"/>
          <w:marTop w:val="0"/>
          <w:marBottom w:val="0"/>
          <w:divBdr>
            <w:top w:val="none" w:sz="0" w:space="0" w:color="auto"/>
            <w:left w:val="none" w:sz="0" w:space="0" w:color="auto"/>
            <w:bottom w:val="none" w:sz="0" w:space="0" w:color="auto"/>
            <w:right w:val="none" w:sz="0" w:space="0" w:color="auto"/>
          </w:divBdr>
        </w:div>
        <w:div w:id="1778089595">
          <w:marLeft w:val="640"/>
          <w:marRight w:val="0"/>
          <w:marTop w:val="0"/>
          <w:marBottom w:val="0"/>
          <w:divBdr>
            <w:top w:val="none" w:sz="0" w:space="0" w:color="auto"/>
            <w:left w:val="none" w:sz="0" w:space="0" w:color="auto"/>
            <w:bottom w:val="none" w:sz="0" w:space="0" w:color="auto"/>
            <w:right w:val="none" w:sz="0" w:space="0" w:color="auto"/>
          </w:divBdr>
        </w:div>
        <w:div w:id="1628193196">
          <w:marLeft w:val="640"/>
          <w:marRight w:val="0"/>
          <w:marTop w:val="0"/>
          <w:marBottom w:val="0"/>
          <w:divBdr>
            <w:top w:val="none" w:sz="0" w:space="0" w:color="auto"/>
            <w:left w:val="none" w:sz="0" w:space="0" w:color="auto"/>
            <w:bottom w:val="none" w:sz="0" w:space="0" w:color="auto"/>
            <w:right w:val="none" w:sz="0" w:space="0" w:color="auto"/>
          </w:divBdr>
        </w:div>
        <w:div w:id="1920403781">
          <w:marLeft w:val="640"/>
          <w:marRight w:val="0"/>
          <w:marTop w:val="0"/>
          <w:marBottom w:val="0"/>
          <w:divBdr>
            <w:top w:val="none" w:sz="0" w:space="0" w:color="auto"/>
            <w:left w:val="none" w:sz="0" w:space="0" w:color="auto"/>
            <w:bottom w:val="none" w:sz="0" w:space="0" w:color="auto"/>
            <w:right w:val="none" w:sz="0" w:space="0" w:color="auto"/>
          </w:divBdr>
        </w:div>
        <w:div w:id="892082328">
          <w:marLeft w:val="640"/>
          <w:marRight w:val="0"/>
          <w:marTop w:val="0"/>
          <w:marBottom w:val="0"/>
          <w:divBdr>
            <w:top w:val="none" w:sz="0" w:space="0" w:color="auto"/>
            <w:left w:val="none" w:sz="0" w:space="0" w:color="auto"/>
            <w:bottom w:val="none" w:sz="0" w:space="0" w:color="auto"/>
            <w:right w:val="none" w:sz="0" w:space="0" w:color="auto"/>
          </w:divBdr>
        </w:div>
        <w:div w:id="2114324283">
          <w:marLeft w:val="640"/>
          <w:marRight w:val="0"/>
          <w:marTop w:val="0"/>
          <w:marBottom w:val="0"/>
          <w:divBdr>
            <w:top w:val="none" w:sz="0" w:space="0" w:color="auto"/>
            <w:left w:val="none" w:sz="0" w:space="0" w:color="auto"/>
            <w:bottom w:val="none" w:sz="0" w:space="0" w:color="auto"/>
            <w:right w:val="none" w:sz="0" w:space="0" w:color="auto"/>
          </w:divBdr>
        </w:div>
        <w:div w:id="2044474824">
          <w:marLeft w:val="640"/>
          <w:marRight w:val="0"/>
          <w:marTop w:val="0"/>
          <w:marBottom w:val="0"/>
          <w:divBdr>
            <w:top w:val="none" w:sz="0" w:space="0" w:color="auto"/>
            <w:left w:val="none" w:sz="0" w:space="0" w:color="auto"/>
            <w:bottom w:val="none" w:sz="0" w:space="0" w:color="auto"/>
            <w:right w:val="none" w:sz="0" w:space="0" w:color="auto"/>
          </w:divBdr>
        </w:div>
        <w:div w:id="1598440052">
          <w:marLeft w:val="640"/>
          <w:marRight w:val="0"/>
          <w:marTop w:val="0"/>
          <w:marBottom w:val="0"/>
          <w:divBdr>
            <w:top w:val="none" w:sz="0" w:space="0" w:color="auto"/>
            <w:left w:val="none" w:sz="0" w:space="0" w:color="auto"/>
            <w:bottom w:val="none" w:sz="0" w:space="0" w:color="auto"/>
            <w:right w:val="none" w:sz="0" w:space="0" w:color="auto"/>
          </w:divBdr>
        </w:div>
        <w:div w:id="1705015040">
          <w:marLeft w:val="640"/>
          <w:marRight w:val="0"/>
          <w:marTop w:val="0"/>
          <w:marBottom w:val="0"/>
          <w:divBdr>
            <w:top w:val="none" w:sz="0" w:space="0" w:color="auto"/>
            <w:left w:val="none" w:sz="0" w:space="0" w:color="auto"/>
            <w:bottom w:val="none" w:sz="0" w:space="0" w:color="auto"/>
            <w:right w:val="none" w:sz="0" w:space="0" w:color="auto"/>
          </w:divBdr>
        </w:div>
        <w:div w:id="1744257544">
          <w:marLeft w:val="640"/>
          <w:marRight w:val="0"/>
          <w:marTop w:val="0"/>
          <w:marBottom w:val="0"/>
          <w:divBdr>
            <w:top w:val="none" w:sz="0" w:space="0" w:color="auto"/>
            <w:left w:val="none" w:sz="0" w:space="0" w:color="auto"/>
            <w:bottom w:val="none" w:sz="0" w:space="0" w:color="auto"/>
            <w:right w:val="none" w:sz="0" w:space="0" w:color="auto"/>
          </w:divBdr>
        </w:div>
        <w:div w:id="993491955">
          <w:marLeft w:val="640"/>
          <w:marRight w:val="0"/>
          <w:marTop w:val="0"/>
          <w:marBottom w:val="0"/>
          <w:divBdr>
            <w:top w:val="none" w:sz="0" w:space="0" w:color="auto"/>
            <w:left w:val="none" w:sz="0" w:space="0" w:color="auto"/>
            <w:bottom w:val="none" w:sz="0" w:space="0" w:color="auto"/>
            <w:right w:val="none" w:sz="0" w:space="0" w:color="auto"/>
          </w:divBdr>
        </w:div>
        <w:div w:id="1263218510">
          <w:marLeft w:val="640"/>
          <w:marRight w:val="0"/>
          <w:marTop w:val="0"/>
          <w:marBottom w:val="0"/>
          <w:divBdr>
            <w:top w:val="none" w:sz="0" w:space="0" w:color="auto"/>
            <w:left w:val="none" w:sz="0" w:space="0" w:color="auto"/>
            <w:bottom w:val="none" w:sz="0" w:space="0" w:color="auto"/>
            <w:right w:val="none" w:sz="0" w:space="0" w:color="auto"/>
          </w:divBdr>
        </w:div>
        <w:div w:id="1764492428">
          <w:marLeft w:val="640"/>
          <w:marRight w:val="0"/>
          <w:marTop w:val="0"/>
          <w:marBottom w:val="0"/>
          <w:divBdr>
            <w:top w:val="none" w:sz="0" w:space="0" w:color="auto"/>
            <w:left w:val="none" w:sz="0" w:space="0" w:color="auto"/>
            <w:bottom w:val="none" w:sz="0" w:space="0" w:color="auto"/>
            <w:right w:val="none" w:sz="0" w:space="0" w:color="auto"/>
          </w:divBdr>
        </w:div>
        <w:div w:id="13263515">
          <w:marLeft w:val="640"/>
          <w:marRight w:val="0"/>
          <w:marTop w:val="0"/>
          <w:marBottom w:val="0"/>
          <w:divBdr>
            <w:top w:val="none" w:sz="0" w:space="0" w:color="auto"/>
            <w:left w:val="none" w:sz="0" w:space="0" w:color="auto"/>
            <w:bottom w:val="none" w:sz="0" w:space="0" w:color="auto"/>
            <w:right w:val="none" w:sz="0" w:space="0" w:color="auto"/>
          </w:divBdr>
        </w:div>
        <w:div w:id="1925646702">
          <w:marLeft w:val="640"/>
          <w:marRight w:val="0"/>
          <w:marTop w:val="0"/>
          <w:marBottom w:val="0"/>
          <w:divBdr>
            <w:top w:val="none" w:sz="0" w:space="0" w:color="auto"/>
            <w:left w:val="none" w:sz="0" w:space="0" w:color="auto"/>
            <w:bottom w:val="none" w:sz="0" w:space="0" w:color="auto"/>
            <w:right w:val="none" w:sz="0" w:space="0" w:color="auto"/>
          </w:divBdr>
        </w:div>
        <w:div w:id="1082489300">
          <w:marLeft w:val="640"/>
          <w:marRight w:val="0"/>
          <w:marTop w:val="0"/>
          <w:marBottom w:val="0"/>
          <w:divBdr>
            <w:top w:val="none" w:sz="0" w:space="0" w:color="auto"/>
            <w:left w:val="none" w:sz="0" w:space="0" w:color="auto"/>
            <w:bottom w:val="none" w:sz="0" w:space="0" w:color="auto"/>
            <w:right w:val="none" w:sz="0" w:space="0" w:color="auto"/>
          </w:divBdr>
        </w:div>
        <w:div w:id="1419138417">
          <w:marLeft w:val="640"/>
          <w:marRight w:val="0"/>
          <w:marTop w:val="0"/>
          <w:marBottom w:val="0"/>
          <w:divBdr>
            <w:top w:val="none" w:sz="0" w:space="0" w:color="auto"/>
            <w:left w:val="none" w:sz="0" w:space="0" w:color="auto"/>
            <w:bottom w:val="none" w:sz="0" w:space="0" w:color="auto"/>
            <w:right w:val="none" w:sz="0" w:space="0" w:color="auto"/>
          </w:divBdr>
        </w:div>
        <w:div w:id="1774744225">
          <w:marLeft w:val="640"/>
          <w:marRight w:val="0"/>
          <w:marTop w:val="0"/>
          <w:marBottom w:val="0"/>
          <w:divBdr>
            <w:top w:val="none" w:sz="0" w:space="0" w:color="auto"/>
            <w:left w:val="none" w:sz="0" w:space="0" w:color="auto"/>
            <w:bottom w:val="none" w:sz="0" w:space="0" w:color="auto"/>
            <w:right w:val="none" w:sz="0" w:space="0" w:color="auto"/>
          </w:divBdr>
        </w:div>
        <w:div w:id="802430190">
          <w:marLeft w:val="640"/>
          <w:marRight w:val="0"/>
          <w:marTop w:val="0"/>
          <w:marBottom w:val="0"/>
          <w:divBdr>
            <w:top w:val="none" w:sz="0" w:space="0" w:color="auto"/>
            <w:left w:val="none" w:sz="0" w:space="0" w:color="auto"/>
            <w:bottom w:val="none" w:sz="0" w:space="0" w:color="auto"/>
            <w:right w:val="none" w:sz="0" w:space="0" w:color="auto"/>
          </w:divBdr>
        </w:div>
        <w:div w:id="1957982493">
          <w:marLeft w:val="640"/>
          <w:marRight w:val="0"/>
          <w:marTop w:val="0"/>
          <w:marBottom w:val="0"/>
          <w:divBdr>
            <w:top w:val="none" w:sz="0" w:space="0" w:color="auto"/>
            <w:left w:val="none" w:sz="0" w:space="0" w:color="auto"/>
            <w:bottom w:val="none" w:sz="0" w:space="0" w:color="auto"/>
            <w:right w:val="none" w:sz="0" w:space="0" w:color="auto"/>
          </w:divBdr>
        </w:div>
        <w:div w:id="42019668">
          <w:marLeft w:val="640"/>
          <w:marRight w:val="0"/>
          <w:marTop w:val="0"/>
          <w:marBottom w:val="0"/>
          <w:divBdr>
            <w:top w:val="none" w:sz="0" w:space="0" w:color="auto"/>
            <w:left w:val="none" w:sz="0" w:space="0" w:color="auto"/>
            <w:bottom w:val="none" w:sz="0" w:space="0" w:color="auto"/>
            <w:right w:val="none" w:sz="0" w:space="0" w:color="auto"/>
          </w:divBdr>
        </w:div>
        <w:div w:id="1245995264">
          <w:marLeft w:val="640"/>
          <w:marRight w:val="0"/>
          <w:marTop w:val="0"/>
          <w:marBottom w:val="0"/>
          <w:divBdr>
            <w:top w:val="none" w:sz="0" w:space="0" w:color="auto"/>
            <w:left w:val="none" w:sz="0" w:space="0" w:color="auto"/>
            <w:bottom w:val="none" w:sz="0" w:space="0" w:color="auto"/>
            <w:right w:val="none" w:sz="0" w:space="0" w:color="auto"/>
          </w:divBdr>
        </w:div>
        <w:div w:id="1671908808">
          <w:marLeft w:val="640"/>
          <w:marRight w:val="0"/>
          <w:marTop w:val="0"/>
          <w:marBottom w:val="0"/>
          <w:divBdr>
            <w:top w:val="none" w:sz="0" w:space="0" w:color="auto"/>
            <w:left w:val="none" w:sz="0" w:space="0" w:color="auto"/>
            <w:bottom w:val="none" w:sz="0" w:space="0" w:color="auto"/>
            <w:right w:val="none" w:sz="0" w:space="0" w:color="auto"/>
          </w:divBdr>
        </w:div>
        <w:div w:id="64840240">
          <w:marLeft w:val="640"/>
          <w:marRight w:val="0"/>
          <w:marTop w:val="0"/>
          <w:marBottom w:val="0"/>
          <w:divBdr>
            <w:top w:val="none" w:sz="0" w:space="0" w:color="auto"/>
            <w:left w:val="none" w:sz="0" w:space="0" w:color="auto"/>
            <w:bottom w:val="none" w:sz="0" w:space="0" w:color="auto"/>
            <w:right w:val="none" w:sz="0" w:space="0" w:color="auto"/>
          </w:divBdr>
        </w:div>
        <w:div w:id="1695687953">
          <w:marLeft w:val="640"/>
          <w:marRight w:val="0"/>
          <w:marTop w:val="0"/>
          <w:marBottom w:val="0"/>
          <w:divBdr>
            <w:top w:val="none" w:sz="0" w:space="0" w:color="auto"/>
            <w:left w:val="none" w:sz="0" w:space="0" w:color="auto"/>
            <w:bottom w:val="none" w:sz="0" w:space="0" w:color="auto"/>
            <w:right w:val="none" w:sz="0" w:space="0" w:color="auto"/>
          </w:divBdr>
        </w:div>
        <w:div w:id="192815731">
          <w:marLeft w:val="640"/>
          <w:marRight w:val="0"/>
          <w:marTop w:val="0"/>
          <w:marBottom w:val="0"/>
          <w:divBdr>
            <w:top w:val="none" w:sz="0" w:space="0" w:color="auto"/>
            <w:left w:val="none" w:sz="0" w:space="0" w:color="auto"/>
            <w:bottom w:val="none" w:sz="0" w:space="0" w:color="auto"/>
            <w:right w:val="none" w:sz="0" w:space="0" w:color="auto"/>
          </w:divBdr>
        </w:div>
        <w:div w:id="574517149">
          <w:marLeft w:val="640"/>
          <w:marRight w:val="0"/>
          <w:marTop w:val="0"/>
          <w:marBottom w:val="0"/>
          <w:divBdr>
            <w:top w:val="none" w:sz="0" w:space="0" w:color="auto"/>
            <w:left w:val="none" w:sz="0" w:space="0" w:color="auto"/>
            <w:bottom w:val="none" w:sz="0" w:space="0" w:color="auto"/>
            <w:right w:val="none" w:sz="0" w:space="0" w:color="auto"/>
          </w:divBdr>
        </w:div>
        <w:div w:id="2008094967">
          <w:marLeft w:val="640"/>
          <w:marRight w:val="0"/>
          <w:marTop w:val="0"/>
          <w:marBottom w:val="0"/>
          <w:divBdr>
            <w:top w:val="none" w:sz="0" w:space="0" w:color="auto"/>
            <w:left w:val="none" w:sz="0" w:space="0" w:color="auto"/>
            <w:bottom w:val="none" w:sz="0" w:space="0" w:color="auto"/>
            <w:right w:val="none" w:sz="0" w:space="0" w:color="auto"/>
          </w:divBdr>
        </w:div>
        <w:div w:id="1550648949">
          <w:marLeft w:val="640"/>
          <w:marRight w:val="0"/>
          <w:marTop w:val="0"/>
          <w:marBottom w:val="0"/>
          <w:divBdr>
            <w:top w:val="none" w:sz="0" w:space="0" w:color="auto"/>
            <w:left w:val="none" w:sz="0" w:space="0" w:color="auto"/>
            <w:bottom w:val="none" w:sz="0" w:space="0" w:color="auto"/>
            <w:right w:val="none" w:sz="0" w:space="0" w:color="auto"/>
          </w:divBdr>
        </w:div>
        <w:div w:id="833225271">
          <w:marLeft w:val="640"/>
          <w:marRight w:val="0"/>
          <w:marTop w:val="0"/>
          <w:marBottom w:val="0"/>
          <w:divBdr>
            <w:top w:val="none" w:sz="0" w:space="0" w:color="auto"/>
            <w:left w:val="none" w:sz="0" w:space="0" w:color="auto"/>
            <w:bottom w:val="none" w:sz="0" w:space="0" w:color="auto"/>
            <w:right w:val="none" w:sz="0" w:space="0" w:color="auto"/>
          </w:divBdr>
        </w:div>
        <w:div w:id="2100327264">
          <w:marLeft w:val="640"/>
          <w:marRight w:val="0"/>
          <w:marTop w:val="0"/>
          <w:marBottom w:val="0"/>
          <w:divBdr>
            <w:top w:val="none" w:sz="0" w:space="0" w:color="auto"/>
            <w:left w:val="none" w:sz="0" w:space="0" w:color="auto"/>
            <w:bottom w:val="none" w:sz="0" w:space="0" w:color="auto"/>
            <w:right w:val="none" w:sz="0" w:space="0" w:color="auto"/>
          </w:divBdr>
        </w:div>
        <w:div w:id="1538814211">
          <w:marLeft w:val="640"/>
          <w:marRight w:val="0"/>
          <w:marTop w:val="0"/>
          <w:marBottom w:val="0"/>
          <w:divBdr>
            <w:top w:val="none" w:sz="0" w:space="0" w:color="auto"/>
            <w:left w:val="none" w:sz="0" w:space="0" w:color="auto"/>
            <w:bottom w:val="none" w:sz="0" w:space="0" w:color="auto"/>
            <w:right w:val="none" w:sz="0" w:space="0" w:color="auto"/>
          </w:divBdr>
        </w:div>
        <w:div w:id="671371714">
          <w:marLeft w:val="640"/>
          <w:marRight w:val="0"/>
          <w:marTop w:val="0"/>
          <w:marBottom w:val="0"/>
          <w:divBdr>
            <w:top w:val="none" w:sz="0" w:space="0" w:color="auto"/>
            <w:left w:val="none" w:sz="0" w:space="0" w:color="auto"/>
            <w:bottom w:val="none" w:sz="0" w:space="0" w:color="auto"/>
            <w:right w:val="none" w:sz="0" w:space="0" w:color="auto"/>
          </w:divBdr>
        </w:div>
        <w:div w:id="542253092">
          <w:marLeft w:val="640"/>
          <w:marRight w:val="0"/>
          <w:marTop w:val="0"/>
          <w:marBottom w:val="0"/>
          <w:divBdr>
            <w:top w:val="none" w:sz="0" w:space="0" w:color="auto"/>
            <w:left w:val="none" w:sz="0" w:space="0" w:color="auto"/>
            <w:bottom w:val="none" w:sz="0" w:space="0" w:color="auto"/>
            <w:right w:val="none" w:sz="0" w:space="0" w:color="auto"/>
          </w:divBdr>
        </w:div>
        <w:div w:id="447941444">
          <w:marLeft w:val="640"/>
          <w:marRight w:val="0"/>
          <w:marTop w:val="0"/>
          <w:marBottom w:val="0"/>
          <w:divBdr>
            <w:top w:val="none" w:sz="0" w:space="0" w:color="auto"/>
            <w:left w:val="none" w:sz="0" w:space="0" w:color="auto"/>
            <w:bottom w:val="none" w:sz="0" w:space="0" w:color="auto"/>
            <w:right w:val="none" w:sz="0" w:space="0" w:color="auto"/>
          </w:divBdr>
        </w:div>
        <w:div w:id="1047140656">
          <w:marLeft w:val="640"/>
          <w:marRight w:val="0"/>
          <w:marTop w:val="0"/>
          <w:marBottom w:val="0"/>
          <w:divBdr>
            <w:top w:val="none" w:sz="0" w:space="0" w:color="auto"/>
            <w:left w:val="none" w:sz="0" w:space="0" w:color="auto"/>
            <w:bottom w:val="none" w:sz="0" w:space="0" w:color="auto"/>
            <w:right w:val="none" w:sz="0" w:space="0" w:color="auto"/>
          </w:divBdr>
        </w:div>
        <w:div w:id="1432163576">
          <w:marLeft w:val="640"/>
          <w:marRight w:val="0"/>
          <w:marTop w:val="0"/>
          <w:marBottom w:val="0"/>
          <w:divBdr>
            <w:top w:val="none" w:sz="0" w:space="0" w:color="auto"/>
            <w:left w:val="none" w:sz="0" w:space="0" w:color="auto"/>
            <w:bottom w:val="none" w:sz="0" w:space="0" w:color="auto"/>
            <w:right w:val="none" w:sz="0" w:space="0" w:color="auto"/>
          </w:divBdr>
        </w:div>
        <w:div w:id="2060661524">
          <w:marLeft w:val="640"/>
          <w:marRight w:val="0"/>
          <w:marTop w:val="0"/>
          <w:marBottom w:val="0"/>
          <w:divBdr>
            <w:top w:val="none" w:sz="0" w:space="0" w:color="auto"/>
            <w:left w:val="none" w:sz="0" w:space="0" w:color="auto"/>
            <w:bottom w:val="none" w:sz="0" w:space="0" w:color="auto"/>
            <w:right w:val="none" w:sz="0" w:space="0" w:color="auto"/>
          </w:divBdr>
        </w:div>
        <w:div w:id="214781036">
          <w:marLeft w:val="640"/>
          <w:marRight w:val="0"/>
          <w:marTop w:val="0"/>
          <w:marBottom w:val="0"/>
          <w:divBdr>
            <w:top w:val="none" w:sz="0" w:space="0" w:color="auto"/>
            <w:left w:val="none" w:sz="0" w:space="0" w:color="auto"/>
            <w:bottom w:val="none" w:sz="0" w:space="0" w:color="auto"/>
            <w:right w:val="none" w:sz="0" w:space="0" w:color="auto"/>
          </w:divBdr>
        </w:div>
        <w:div w:id="1709642713">
          <w:marLeft w:val="640"/>
          <w:marRight w:val="0"/>
          <w:marTop w:val="0"/>
          <w:marBottom w:val="0"/>
          <w:divBdr>
            <w:top w:val="none" w:sz="0" w:space="0" w:color="auto"/>
            <w:left w:val="none" w:sz="0" w:space="0" w:color="auto"/>
            <w:bottom w:val="none" w:sz="0" w:space="0" w:color="auto"/>
            <w:right w:val="none" w:sz="0" w:space="0" w:color="auto"/>
          </w:divBdr>
        </w:div>
        <w:div w:id="1861507100">
          <w:marLeft w:val="640"/>
          <w:marRight w:val="0"/>
          <w:marTop w:val="0"/>
          <w:marBottom w:val="0"/>
          <w:divBdr>
            <w:top w:val="none" w:sz="0" w:space="0" w:color="auto"/>
            <w:left w:val="none" w:sz="0" w:space="0" w:color="auto"/>
            <w:bottom w:val="none" w:sz="0" w:space="0" w:color="auto"/>
            <w:right w:val="none" w:sz="0" w:space="0" w:color="auto"/>
          </w:divBdr>
        </w:div>
        <w:div w:id="1072463297">
          <w:marLeft w:val="640"/>
          <w:marRight w:val="0"/>
          <w:marTop w:val="0"/>
          <w:marBottom w:val="0"/>
          <w:divBdr>
            <w:top w:val="none" w:sz="0" w:space="0" w:color="auto"/>
            <w:left w:val="none" w:sz="0" w:space="0" w:color="auto"/>
            <w:bottom w:val="none" w:sz="0" w:space="0" w:color="auto"/>
            <w:right w:val="none" w:sz="0" w:space="0" w:color="auto"/>
          </w:divBdr>
        </w:div>
        <w:div w:id="2049182966">
          <w:marLeft w:val="640"/>
          <w:marRight w:val="0"/>
          <w:marTop w:val="0"/>
          <w:marBottom w:val="0"/>
          <w:divBdr>
            <w:top w:val="none" w:sz="0" w:space="0" w:color="auto"/>
            <w:left w:val="none" w:sz="0" w:space="0" w:color="auto"/>
            <w:bottom w:val="none" w:sz="0" w:space="0" w:color="auto"/>
            <w:right w:val="none" w:sz="0" w:space="0" w:color="auto"/>
          </w:divBdr>
        </w:div>
        <w:div w:id="1110055080">
          <w:marLeft w:val="640"/>
          <w:marRight w:val="0"/>
          <w:marTop w:val="0"/>
          <w:marBottom w:val="0"/>
          <w:divBdr>
            <w:top w:val="none" w:sz="0" w:space="0" w:color="auto"/>
            <w:left w:val="none" w:sz="0" w:space="0" w:color="auto"/>
            <w:bottom w:val="none" w:sz="0" w:space="0" w:color="auto"/>
            <w:right w:val="none" w:sz="0" w:space="0" w:color="auto"/>
          </w:divBdr>
        </w:div>
        <w:div w:id="1765151367">
          <w:marLeft w:val="640"/>
          <w:marRight w:val="0"/>
          <w:marTop w:val="0"/>
          <w:marBottom w:val="0"/>
          <w:divBdr>
            <w:top w:val="none" w:sz="0" w:space="0" w:color="auto"/>
            <w:left w:val="none" w:sz="0" w:space="0" w:color="auto"/>
            <w:bottom w:val="none" w:sz="0" w:space="0" w:color="auto"/>
            <w:right w:val="none" w:sz="0" w:space="0" w:color="auto"/>
          </w:divBdr>
        </w:div>
        <w:div w:id="1076319457">
          <w:marLeft w:val="640"/>
          <w:marRight w:val="0"/>
          <w:marTop w:val="0"/>
          <w:marBottom w:val="0"/>
          <w:divBdr>
            <w:top w:val="none" w:sz="0" w:space="0" w:color="auto"/>
            <w:left w:val="none" w:sz="0" w:space="0" w:color="auto"/>
            <w:bottom w:val="none" w:sz="0" w:space="0" w:color="auto"/>
            <w:right w:val="none" w:sz="0" w:space="0" w:color="auto"/>
          </w:divBdr>
        </w:div>
        <w:div w:id="1335182618">
          <w:marLeft w:val="640"/>
          <w:marRight w:val="0"/>
          <w:marTop w:val="0"/>
          <w:marBottom w:val="0"/>
          <w:divBdr>
            <w:top w:val="none" w:sz="0" w:space="0" w:color="auto"/>
            <w:left w:val="none" w:sz="0" w:space="0" w:color="auto"/>
            <w:bottom w:val="none" w:sz="0" w:space="0" w:color="auto"/>
            <w:right w:val="none" w:sz="0" w:space="0" w:color="auto"/>
          </w:divBdr>
        </w:div>
        <w:div w:id="617224629">
          <w:marLeft w:val="640"/>
          <w:marRight w:val="0"/>
          <w:marTop w:val="0"/>
          <w:marBottom w:val="0"/>
          <w:divBdr>
            <w:top w:val="none" w:sz="0" w:space="0" w:color="auto"/>
            <w:left w:val="none" w:sz="0" w:space="0" w:color="auto"/>
            <w:bottom w:val="none" w:sz="0" w:space="0" w:color="auto"/>
            <w:right w:val="none" w:sz="0" w:space="0" w:color="auto"/>
          </w:divBdr>
        </w:div>
        <w:div w:id="1335650854">
          <w:marLeft w:val="640"/>
          <w:marRight w:val="0"/>
          <w:marTop w:val="0"/>
          <w:marBottom w:val="0"/>
          <w:divBdr>
            <w:top w:val="none" w:sz="0" w:space="0" w:color="auto"/>
            <w:left w:val="none" w:sz="0" w:space="0" w:color="auto"/>
            <w:bottom w:val="none" w:sz="0" w:space="0" w:color="auto"/>
            <w:right w:val="none" w:sz="0" w:space="0" w:color="auto"/>
          </w:divBdr>
        </w:div>
        <w:div w:id="1798521073">
          <w:marLeft w:val="640"/>
          <w:marRight w:val="0"/>
          <w:marTop w:val="0"/>
          <w:marBottom w:val="0"/>
          <w:divBdr>
            <w:top w:val="none" w:sz="0" w:space="0" w:color="auto"/>
            <w:left w:val="none" w:sz="0" w:space="0" w:color="auto"/>
            <w:bottom w:val="none" w:sz="0" w:space="0" w:color="auto"/>
            <w:right w:val="none" w:sz="0" w:space="0" w:color="auto"/>
          </w:divBdr>
        </w:div>
        <w:div w:id="194277432">
          <w:marLeft w:val="640"/>
          <w:marRight w:val="0"/>
          <w:marTop w:val="0"/>
          <w:marBottom w:val="0"/>
          <w:divBdr>
            <w:top w:val="none" w:sz="0" w:space="0" w:color="auto"/>
            <w:left w:val="none" w:sz="0" w:space="0" w:color="auto"/>
            <w:bottom w:val="none" w:sz="0" w:space="0" w:color="auto"/>
            <w:right w:val="none" w:sz="0" w:space="0" w:color="auto"/>
          </w:divBdr>
        </w:div>
        <w:div w:id="737165695">
          <w:marLeft w:val="640"/>
          <w:marRight w:val="0"/>
          <w:marTop w:val="0"/>
          <w:marBottom w:val="0"/>
          <w:divBdr>
            <w:top w:val="none" w:sz="0" w:space="0" w:color="auto"/>
            <w:left w:val="none" w:sz="0" w:space="0" w:color="auto"/>
            <w:bottom w:val="none" w:sz="0" w:space="0" w:color="auto"/>
            <w:right w:val="none" w:sz="0" w:space="0" w:color="auto"/>
          </w:divBdr>
        </w:div>
        <w:div w:id="1165361804">
          <w:marLeft w:val="640"/>
          <w:marRight w:val="0"/>
          <w:marTop w:val="0"/>
          <w:marBottom w:val="0"/>
          <w:divBdr>
            <w:top w:val="none" w:sz="0" w:space="0" w:color="auto"/>
            <w:left w:val="none" w:sz="0" w:space="0" w:color="auto"/>
            <w:bottom w:val="none" w:sz="0" w:space="0" w:color="auto"/>
            <w:right w:val="none" w:sz="0" w:space="0" w:color="auto"/>
          </w:divBdr>
        </w:div>
        <w:div w:id="1090468454">
          <w:marLeft w:val="640"/>
          <w:marRight w:val="0"/>
          <w:marTop w:val="0"/>
          <w:marBottom w:val="0"/>
          <w:divBdr>
            <w:top w:val="none" w:sz="0" w:space="0" w:color="auto"/>
            <w:left w:val="none" w:sz="0" w:space="0" w:color="auto"/>
            <w:bottom w:val="none" w:sz="0" w:space="0" w:color="auto"/>
            <w:right w:val="none" w:sz="0" w:space="0" w:color="auto"/>
          </w:divBdr>
        </w:div>
        <w:div w:id="2146389913">
          <w:marLeft w:val="640"/>
          <w:marRight w:val="0"/>
          <w:marTop w:val="0"/>
          <w:marBottom w:val="0"/>
          <w:divBdr>
            <w:top w:val="none" w:sz="0" w:space="0" w:color="auto"/>
            <w:left w:val="none" w:sz="0" w:space="0" w:color="auto"/>
            <w:bottom w:val="none" w:sz="0" w:space="0" w:color="auto"/>
            <w:right w:val="none" w:sz="0" w:space="0" w:color="auto"/>
          </w:divBdr>
        </w:div>
        <w:div w:id="1062678562">
          <w:marLeft w:val="640"/>
          <w:marRight w:val="0"/>
          <w:marTop w:val="0"/>
          <w:marBottom w:val="0"/>
          <w:divBdr>
            <w:top w:val="none" w:sz="0" w:space="0" w:color="auto"/>
            <w:left w:val="none" w:sz="0" w:space="0" w:color="auto"/>
            <w:bottom w:val="none" w:sz="0" w:space="0" w:color="auto"/>
            <w:right w:val="none" w:sz="0" w:space="0" w:color="auto"/>
          </w:divBdr>
        </w:div>
        <w:div w:id="801339120">
          <w:marLeft w:val="640"/>
          <w:marRight w:val="0"/>
          <w:marTop w:val="0"/>
          <w:marBottom w:val="0"/>
          <w:divBdr>
            <w:top w:val="none" w:sz="0" w:space="0" w:color="auto"/>
            <w:left w:val="none" w:sz="0" w:space="0" w:color="auto"/>
            <w:bottom w:val="none" w:sz="0" w:space="0" w:color="auto"/>
            <w:right w:val="none" w:sz="0" w:space="0" w:color="auto"/>
          </w:divBdr>
        </w:div>
        <w:div w:id="1942057537">
          <w:marLeft w:val="640"/>
          <w:marRight w:val="0"/>
          <w:marTop w:val="0"/>
          <w:marBottom w:val="0"/>
          <w:divBdr>
            <w:top w:val="none" w:sz="0" w:space="0" w:color="auto"/>
            <w:left w:val="none" w:sz="0" w:space="0" w:color="auto"/>
            <w:bottom w:val="none" w:sz="0" w:space="0" w:color="auto"/>
            <w:right w:val="none" w:sz="0" w:space="0" w:color="auto"/>
          </w:divBdr>
        </w:div>
        <w:div w:id="1500391957">
          <w:marLeft w:val="640"/>
          <w:marRight w:val="0"/>
          <w:marTop w:val="0"/>
          <w:marBottom w:val="0"/>
          <w:divBdr>
            <w:top w:val="none" w:sz="0" w:space="0" w:color="auto"/>
            <w:left w:val="none" w:sz="0" w:space="0" w:color="auto"/>
            <w:bottom w:val="none" w:sz="0" w:space="0" w:color="auto"/>
            <w:right w:val="none" w:sz="0" w:space="0" w:color="auto"/>
          </w:divBdr>
        </w:div>
        <w:div w:id="2012101436">
          <w:marLeft w:val="640"/>
          <w:marRight w:val="0"/>
          <w:marTop w:val="0"/>
          <w:marBottom w:val="0"/>
          <w:divBdr>
            <w:top w:val="none" w:sz="0" w:space="0" w:color="auto"/>
            <w:left w:val="none" w:sz="0" w:space="0" w:color="auto"/>
            <w:bottom w:val="none" w:sz="0" w:space="0" w:color="auto"/>
            <w:right w:val="none" w:sz="0" w:space="0" w:color="auto"/>
          </w:divBdr>
        </w:div>
        <w:div w:id="154154137">
          <w:marLeft w:val="640"/>
          <w:marRight w:val="0"/>
          <w:marTop w:val="0"/>
          <w:marBottom w:val="0"/>
          <w:divBdr>
            <w:top w:val="none" w:sz="0" w:space="0" w:color="auto"/>
            <w:left w:val="none" w:sz="0" w:space="0" w:color="auto"/>
            <w:bottom w:val="none" w:sz="0" w:space="0" w:color="auto"/>
            <w:right w:val="none" w:sz="0" w:space="0" w:color="auto"/>
          </w:divBdr>
        </w:div>
        <w:div w:id="1672486371">
          <w:marLeft w:val="640"/>
          <w:marRight w:val="0"/>
          <w:marTop w:val="0"/>
          <w:marBottom w:val="0"/>
          <w:divBdr>
            <w:top w:val="none" w:sz="0" w:space="0" w:color="auto"/>
            <w:left w:val="none" w:sz="0" w:space="0" w:color="auto"/>
            <w:bottom w:val="none" w:sz="0" w:space="0" w:color="auto"/>
            <w:right w:val="none" w:sz="0" w:space="0" w:color="auto"/>
          </w:divBdr>
        </w:div>
        <w:div w:id="465510290">
          <w:marLeft w:val="640"/>
          <w:marRight w:val="0"/>
          <w:marTop w:val="0"/>
          <w:marBottom w:val="0"/>
          <w:divBdr>
            <w:top w:val="none" w:sz="0" w:space="0" w:color="auto"/>
            <w:left w:val="none" w:sz="0" w:space="0" w:color="auto"/>
            <w:bottom w:val="none" w:sz="0" w:space="0" w:color="auto"/>
            <w:right w:val="none" w:sz="0" w:space="0" w:color="auto"/>
          </w:divBdr>
        </w:div>
        <w:div w:id="1152286441">
          <w:marLeft w:val="640"/>
          <w:marRight w:val="0"/>
          <w:marTop w:val="0"/>
          <w:marBottom w:val="0"/>
          <w:divBdr>
            <w:top w:val="none" w:sz="0" w:space="0" w:color="auto"/>
            <w:left w:val="none" w:sz="0" w:space="0" w:color="auto"/>
            <w:bottom w:val="none" w:sz="0" w:space="0" w:color="auto"/>
            <w:right w:val="none" w:sz="0" w:space="0" w:color="auto"/>
          </w:divBdr>
        </w:div>
        <w:div w:id="1543204792">
          <w:marLeft w:val="640"/>
          <w:marRight w:val="0"/>
          <w:marTop w:val="0"/>
          <w:marBottom w:val="0"/>
          <w:divBdr>
            <w:top w:val="none" w:sz="0" w:space="0" w:color="auto"/>
            <w:left w:val="none" w:sz="0" w:space="0" w:color="auto"/>
            <w:bottom w:val="none" w:sz="0" w:space="0" w:color="auto"/>
            <w:right w:val="none" w:sz="0" w:space="0" w:color="auto"/>
          </w:divBdr>
        </w:div>
        <w:div w:id="573054907">
          <w:marLeft w:val="640"/>
          <w:marRight w:val="0"/>
          <w:marTop w:val="0"/>
          <w:marBottom w:val="0"/>
          <w:divBdr>
            <w:top w:val="none" w:sz="0" w:space="0" w:color="auto"/>
            <w:left w:val="none" w:sz="0" w:space="0" w:color="auto"/>
            <w:bottom w:val="none" w:sz="0" w:space="0" w:color="auto"/>
            <w:right w:val="none" w:sz="0" w:space="0" w:color="auto"/>
          </w:divBdr>
        </w:div>
        <w:div w:id="1453131529">
          <w:marLeft w:val="640"/>
          <w:marRight w:val="0"/>
          <w:marTop w:val="0"/>
          <w:marBottom w:val="0"/>
          <w:divBdr>
            <w:top w:val="none" w:sz="0" w:space="0" w:color="auto"/>
            <w:left w:val="none" w:sz="0" w:space="0" w:color="auto"/>
            <w:bottom w:val="none" w:sz="0" w:space="0" w:color="auto"/>
            <w:right w:val="none" w:sz="0" w:space="0" w:color="auto"/>
          </w:divBdr>
        </w:div>
        <w:div w:id="1857691402">
          <w:marLeft w:val="640"/>
          <w:marRight w:val="0"/>
          <w:marTop w:val="0"/>
          <w:marBottom w:val="0"/>
          <w:divBdr>
            <w:top w:val="none" w:sz="0" w:space="0" w:color="auto"/>
            <w:left w:val="none" w:sz="0" w:space="0" w:color="auto"/>
            <w:bottom w:val="none" w:sz="0" w:space="0" w:color="auto"/>
            <w:right w:val="none" w:sz="0" w:space="0" w:color="auto"/>
          </w:divBdr>
        </w:div>
        <w:div w:id="1525095009">
          <w:marLeft w:val="640"/>
          <w:marRight w:val="0"/>
          <w:marTop w:val="0"/>
          <w:marBottom w:val="0"/>
          <w:divBdr>
            <w:top w:val="none" w:sz="0" w:space="0" w:color="auto"/>
            <w:left w:val="none" w:sz="0" w:space="0" w:color="auto"/>
            <w:bottom w:val="none" w:sz="0" w:space="0" w:color="auto"/>
            <w:right w:val="none" w:sz="0" w:space="0" w:color="auto"/>
          </w:divBdr>
        </w:div>
        <w:div w:id="2127851134">
          <w:marLeft w:val="640"/>
          <w:marRight w:val="0"/>
          <w:marTop w:val="0"/>
          <w:marBottom w:val="0"/>
          <w:divBdr>
            <w:top w:val="none" w:sz="0" w:space="0" w:color="auto"/>
            <w:left w:val="none" w:sz="0" w:space="0" w:color="auto"/>
            <w:bottom w:val="none" w:sz="0" w:space="0" w:color="auto"/>
            <w:right w:val="none" w:sz="0" w:space="0" w:color="auto"/>
          </w:divBdr>
        </w:div>
        <w:div w:id="57095951">
          <w:marLeft w:val="640"/>
          <w:marRight w:val="0"/>
          <w:marTop w:val="0"/>
          <w:marBottom w:val="0"/>
          <w:divBdr>
            <w:top w:val="none" w:sz="0" w:space="0" w:color="auto"/>
            <w:left w:val="none" w:sz="0" w:space="0" w:color="auto"/>
            <w:bottom w:val="none" w:sz="0" w:space="0" w:color="auto"/>
            <w:right w:val="none" w:sz="0" w:space="0" w:color="auto"/>
          </w:divBdr>
        </w:div>
        <w:div w:id="1445805568">
          <w:marLeft w:val="640"/>
          <w:marRight w:val="0"/>
          <w:marTop w:val="0"/>
          <w:marBottom w:val="0"/>
          <w:divBdr>
            <w:top w:val="none" w:sz="0" w:space="0" w:color="auto"/>
            <w:left w:val="none" w:sz="0" w:space="0" w:color="auto"/>
            <w:bottom w:val="none" w:sz="0" w:space="0" w:color="auto"/>
            <w:right w:val="none" w:sz="0" w:space="0" w:color="auto"/>
          </w:divBdr>
        </w:div>
        <w:div w:id="492716932">
          <w:marLeft w:val="640"/>
          <w:marRight w:val="0"/>
          <w:marTop w:val="0"/>
          <w:marBottom w:val="0"/>
          <w:divBdr>
            <w:top w:val="none" w:sz="0" w:space="0" w:color="auto"/>
            <w:left w:val="none" w:sz="0" w:space="0" w:color="auto"/>
            <w:bottom w:val="none" w:sz="0" w:space="0" w:color="auto"/>
            <w:right w:val="none" w:sz="0" w:space="0" w:color="auto"/>
          </w:divBdr>
        </w:div>
        <w:div w:id="1090395437">
          <w:marLeft w:val="640"/>
          <w:marRight w:val="0"/>
          <w:marTop w:val="0"/>
          <w:marBottom w:val="0"/>
          <w:divBdr>
            <w:top w:val="none" w:sz="0" w:space="0" w:color="auto"/>
            <w:left w:val="none" w:sz="0" w:space="0" w:color="auto"/>
            <w:bottom w:val="none" w:sz="0" w:space="0" w:color="auto"/>
            <w:right w:val="none" w:sz="0" w:space="0" w:color="auto"/>
          </w:divBdr>
        </w:div>
        <w:div w:id="1450932111">
          <w:marLeft w:val="640"/>
          <w:marRight w:val="0"/>
          <w:marTop w:val="0"/>
          <w:marBottom w:val="0"/>
          <w:divBdr>
            <w:top w:val="none" w:sz="0" w:space="0" w:color="auto"/>
            <w:left w:val="none" w:sz="0" w:space="0" w:color="auto"/>
            <w:bottom w:val="none" w:sz="0" w:space="0" w:color="auto"/>
            <w:right w:val="none" w:sz="0" w:space="0" w:color="auto"/>
          </w:divBdr>
        </w:div>
        <w:div w:id="1364742406">
          <w:marLeft w:val="640"/>
          <w:marRight w:val="0"/>
          <w:marTop w:val="0"/>
          <w:marBottom w:val="0"/>
          <w:divBdr>
            <w:top w:val="none" w:sz="0" w:space="0" w:color="auto"/>
            <w:left w:val="none" w:sz="0" w:space="0" w:color="auto"/>
            <w:bottom w:val="none" w:sz="0" w:space="0" w:color="auto"/>
            <w:right w:val="none" w:sz="0" w:space="0" w:color="auto"/>
          </w:divBdr>
        </w:div>
        <w:div w:id="1922332844">
          <w:marLeft w:val="640"/>
          <w:marRight w:val="0"/>
          <w:marTop w:val="0"/>
          <w:marBottom w:val="0"/>
          <w:divBdr>
            <w:top w:val="none" w:sz="0" w:space="0" w:color="auto"/>
            <w:left w:val="none" w:sz="0" w:space="0" w:color="auto"/>
            <w:bottom w:val="none" w:sz="0" w:space="0" w:color="auto"/>
            <w:right w:val="none" w:sz="0" w:space="0" w:color="auto"/>
          </w:divBdr>
        </w:div>
        <w:div w:id="253325408">
          <w:marLeft w:val="640"/>
          <w:marRight w:val="0"/>
          <w:marTop w:val="0"/>
          <w:marBottom w:val="0"/>
          <w:divBdr>
            <w:top w:val="none" w:sz="0" w:space="0" w:color="auto"/>
            <w:left w:val="none" w:sz="0" w:space="0" w:color="auto"/>
            <w:bottom w:val="none" w:sz="0" w:space="0" w:color="auto"/>
            <w:right w:val="none" w:sz="0" w:space="0" w:color="auto"/>
          </w:divBdr>
        </w:div>
        <w:div w:id="952899122">
          <w:marLeft w:val="640"/>
          <w:marRight w:val="0"/>
          <w:marTop w:val="0"/>
          <w:marBottom w:val="0"/>
          <w:divBdr>
            <w:top w:val="none" w:sz="0" w:space="0" w:color="auto"/>
            <w:left w:val="none" w:sz="0" w:space="0" w:color="auto"/>
            <w:bottom w:val="none" w:sz="0" w:space="0" w:color="auto"/>
            <w:right w:val="none" w:sz="0" w:space="0" w:color="auto"/>
          </w:divBdr>
        </w:div>
        <w:div w:id="2071271283">
          <w:marLeft w:val="640"/>
          <w:marRight w:val="0"/>
          <w:marTop w:val="0"/>
          <w:marBottom w:val="0"/>
          <w:divBdr>
            <w:top w:val="none" w:sz="0" w:space="0" w:color="auto"/>
            <w:left w:val="none" w:sz="0" w:space="0" w:color="auto"/>
            <w:bottom w:val="none" w:sz="0" w:space="0" w:color="auto"/>
            <w:right w:val="none" w:sz="0" w:space="0" w:color="auto"/>
          </w:divBdr>
        </w:div>
        <w:div w:id="875195395">
          <w:marLeft w:val="640"/>
          <w:marRight w:val="0"/>
          <w:marTop w:val="0"/>
          <w:marBottom w:val="0"/>
          <w:divBdr>
            <w:top w:val="none" w:sz="0" w:space="0" w:color="auto"/>
            <w:left w:val="none" w:sz="0" w:space="0" w:color="auto"/>
            <w:bottom w:val="none" w:sz="0" w:space="0" w:color="auto"/>
            <w:right w:val="none" w:sz="0" w:space="0" w:color="auto"/>
          </w:divBdr>
        </w:div>
        <w:div w:id="1373384713">
          <w:marLeft w:val="640"/>
          <w:marRight w:val="0"/>
          <w:marTop w:val="0"/>
          <w:marBottom w:val="0"/>
          <w:divBdr>
            <w:top w:val="none" w:sz="0" w:space="0" w:color="auto"/>
            <w:left w:val="none" w:sz="0" w:space="0" w:color="auto"/>
            <w:bottom w:val="none" w:sz="0" w:space="0" w:color="auto"/>
            <w:right w:val="none" w:sz="0" w:space="0" w:color="auto"/>
          </w:divBdr>
        </w:div>
        <w:div w:id="1608393379">
          <w:marLeft w:val="640"/>
          <w:marRight w:val="0"/>
          <w:marTop w:val="0"/>
          <w:marBottom w:val="0"/>
          <w:divBdr>
            <w:top w:val="none" w:sz="0" w:space="0" w:color="auto"/>
            <w:left w:val="none" w:sz="0" w:space="0" w:color="auto"/>
            <w:bottom w:val="none" w:sz="0" w:space="0" w:color="auto"/>
            <w:right w:val="none" w:sz="0" w:space="0" w:color="auto"/>
          </w:divBdr>
        </w:div>
        <w:div w:id="1324233758">
          <w:marLeft w:val="640"/>
          <w:marRight w:val="0"/>
          <w:marTop w:val="0"/>
          <w:marBottom w:val="0"/>
          <w:divBdr>
            <w:top w:val="none" w:sz="0" w:space="0" w:color="auto"/>
            <w:left w:val="none" w:sz="0" w:space="0" w:color="auto"/>
            <w:bottom w:val="none" w:sz="0" w:space="0" w:color="auto"/>
            <w:right w:val="none" w:sz="0" w:space="0" w:color="auto"/>
          </w:divBdr>
        </w:div>
        <w:div w:id="2707950">
          <w:marLeft w:val="640"/>
          <w:marRight w:val="0"/>
          <w:marTop w:val="0"/>
          <w:marBottom w:val="0"/>
          <w:divBdr>
            <w:top w:val="none" w:sz="0" w:space="0" w:color="auto"/>
            <w:left w:val="none" w:sz="0" w:space="0" w:color="auto"/>
            <w:bottom w:val="none" w:sz="0" w:space="0" w:color="auto"/>
            <w:right w:val="none" w:sz="0" w:space="0" w:color="auto"/>
          </w:divBdr>
        </w:div>
        <w:div w:id="1179079389">
          <w:marLeft w:val="640"/>
          <w:marRight w:val="0"/>
          <w:marTop w:val="0"/>
          <w:marBottom w:val="0"/>
          <w:divBdr>
            <w:top w:val="none" w:sz="0" w:space="0" w:color="auto"/>
            <w:left w:val="none" w:sz="0" w:space="0" w:color="auto"/>
            <w:bottom w:val="none" w:sz="0" w:space="0" w:color="auto"/>
            <w:right w:val="none" w:sz="0" w:space="0" w:color="auto"/>
          </w:divBdr>
        </w:div>
        <w:div w:id="2072921457">
          <w:marLeft w:val="640"/>
          <w:marRight w:val="0"/>
          <w:marTop w:val="0"/>
          <w:marBottom w:val="0"/>
          <w:divBdr>
            <w:top w:val="none" w:sz="0" w:space="0" w:color="auto"/>
            <w:left w:val="none" w:sz="0" w:space="0" w:color="auto"/>
            <w:bottom w:val="none" w:sz="0" w:space="0" w:color="auto"/>
            <w:right w:val="none" w:sz="0" w:space="0" w:color="auto"/>
          </w:divBdr>
        </w:div>
        <w:div w:id="190726235">
          <w:marLeft w:val="640"/>
          <w:marRight w:val="0"/>
          <w:marTop w:val="0"/>
          <w:marBottom w:val="0"/>
          <w:divBdr>
            <w:top w:val="none" w:sz="0" w:space="0" w:color="auto"/>
            <w:left w:val="none" w:sz="0" w:space="0" w:color="auto"/>
            <w:bottom w:val="none" w:sz="0" w:space="0" w:color="auto"/>
            <w:right w:val="none" w:sz="0" w:space="0" w:color="auto"/>
          </w:divBdr>
        </w:div>
        <w:div w:id="2080398196">
          <w:marLeft w:val="640"/>
          <w:marRight w:val="0"/>
          <w:marTop w:val="0"/>
          <w:marBottom w:val="0"/>
          <w:divBdr>
            <w:top w:val="none" w:sz="0" w:space="0" w:color="auto"/>
            <w:left w:val="none" w:sz="0" w:space="0" w:color="auto"/>
            <w:bottom w:val="none" w:sz="0" w:space="0" w:color="auto"/>
            <w:right w:val="none" w:sz="0" w:space="0" w:color="auto"/>
          </w:divBdr>
        </w:div>
        <w:div w:id="71128204">
          <w:marLeft w:val="640"/>
          <w:marRight w:val="0"/>
          <w:marTop w:val="0"/>
          <w:marBottom w:val="0"/>
          <w:divBdr>
            <w:top w:val="none" w:sz="0" w:space="0" w:color="auto"/>
            <w:left w:val="none" w:sz="0" w:space="0" w:color="auto"/>
            <w:bottom w:val="none" w:sz="0" w:space="0" w:color="auto"/>
            <w:right w:val="none" w:sz="0" w:space="0" w:color="auto"/>
          </w:divBdr>
        </w:div>
        <w:div w:id="588781583">
          <w:marLeft w:val="640"/>
          <w:marRight w:val="0"/>
          <w:marTop w:val="0"/>
          <w:marBottom w:val="0"/>
          <w:divBdr>
            <w:top w:val="none" w:sz="0" w:space="0" w:color="auto"/>
            <w:left w:val="none" w:sz="0" w:space="0" w:color="auto"/>
            <w:bottom w:val="none" w:sz="0" w:space="0" w:color="auto"/>
            <w:right w:val="none" w:sz="0" w:space="0" w:color="auto"/>
          </w:divBdr>
        </w:div>
        <w:div w:id="2142651189">
          <w:marLeft w:val="640"/>
          <w:marRight w:val="0"/>
          <w:marTop w:val="0"/>
          <w:marBottom w:val="0"/>
          <w:divBdr>
            <w:top w:val="none" w:sz="0" w:space="0" w:color="auto"/>
            <w:left w:val="none" w:sz="0" w:space="0" w:color="auto"/>
            <w:bottom w:val="none" w:sz="0" w:space="0" w:color="auto"/>
            <w:right w:val="none" w:sz="0" w:space="0" w:color="auto"/>
          </w:divBdr>
        </w:div>
        <w:div w:id="1868174420">
          <w:marLeft w:val="640"/>
          <w:marRight w:val="0"/>
          <w:marTop w:val="0"/>
          <w:marBottom w:val="0"/>
          <w:divBdr>
            <w:top w:val="none" w:sz="0" w:space="0" w:color="auto"/>
            <w:left w:val="none" w:sz="0" w:space="0" w:color="auto"/>
            <w:bottom w:val="none" w:sz="0" w:space="0" w:color="auto"/>
            <w:right w:val="none" w:sz="0" w:space="0" w:color="auto"/>
          </w:divBdr>
        </w:div>
        <w:div w:id="1825971948">
          <w:marLeft w:val="640"/>
          <w:marRight w:val="0"/>
          <w:marTop w:val="0"/>
          <w:marBottom w:val="0"/>
          <w:divBdr>
            <w:top w:val="none" w:sz="0" w:space="0" w:color="auto"/>
            <w:left w:val="none" w:sz="0" w:space="0" w:color="auto"/>
            <w:bottom w:val="none" w:sz="0" w:space="0" w:color="auto"/>
            <w:right w:val="none" w:sz="0" w:space="0" w:color="auto"/>
          </w:divBdr>
        </w:div>
        <w:div w:id="1125002360">
          <w:marLeft w:val="640"/>
          <w:marRight w:val="0"/>
          <w:marTop w:val="0"/>
          <w:marBottom w:val="0"/>
          <w:divBdr>
            <w:top w:val="none" w:sz="0" w:space="0" w:color="auto"/>
            <w:left w:val="none" w:sz="0" w:space="0" w:color="auto"/>
            <w:bottom w:val="none" w:sz="0" w:space="0" w:color="auto"/>
            <w:right w:val="none" w:sz="0" w:space="0" w:color="auto"/>
          </w:divBdr>
        </w:div>
        <w:div w:id="283193883">
          <w:marLeft w:val="640"/>
          <w:marRight w:val="0"/>
          <w:marTop w:val="0"/>
          <w:marBottom w:val="0"/>
          <w:divBdr>
            <w:top w:val="none" w:sz="0" w:space="0" w:color="auto"/>
            <w:left w:val="none" w:sz="0" w:space="0" w:color="auto"/>
            <w:bottom w:val="none" w:sz="0" w:space="0" w:color="auto"/>
            <w:right w:val="none" w:sz="0" w:space="0" w:color="auto"/>
          </w:divBdr>
        </w:div>
        <w:div w:id="1243098948">
          <w:marLeft w:val="640"/>
          <w:marRight w:val="0"/>
          <w:marTop w:val="0"/>
          <w:marBottom w:val="0"/>
          <w:divBdr>
            <w:top w:val="none" w:sz="0" w:space="0" w:color="auto"/>
            <w:left w:val="none" w:sz="0" w:space="0" w:color="auto"/>
            <w:bottom w:val="none" w:sz="0" w:space="0" w:color="auto"/>
            <w:right w:val="none" w:sz="0" w:space="0" w:color="auto"/>
          </w:divBdr>
        </w:div>
        <w:div w:id="1196891763">
          <w:marLeft w:val="640"/>
          <w:marRight w:val="0"/>
          <w:marTop w:val="0"/>
          <w:marBottom w:val="0"/>
          <w:divBdr>
            <w:top w:val="none" w:sz="0" w:space="0" w:color="auto"/>
            <w:left w:val="none" w:sz="0" w:space="0" w:color="auto"/>
            <w:bottom w:val="none" w:sz="0" w:space="0" w:color="auto"/>
            <w:right w:val="none" w:sz="0" w:space="0" w:color="auto"/>
          </w:divBdr>
        </w:div>
        <w:div w:id="617374355">
          <w:marLeft w:val="640"/>
          <w:marRight w:val="0"/>
          <w:marTop w:val="0"/>
          <w:marBottom w:val="0"/>
          <w:divBdr>
            <w:top w:val="none" w:sz="0" w:space="0" w:color="auto"/>
            <w:left w:val="none" w:sz="0" w:space="0" w:color="auto"/>
            <w:bottom w:val="none" w:sz="0" w:space="0" w:color="auto"/>
            <w:right w:val="none" w:sz="0" w:space="0" w:color="auto"/>
          </w:divBdr>
        </w:div>
        <w:div w:id="1292637011">
          <w:marLeft w:val="640"/>
          <w:marRight w:val="0"/>
          <w:marTop w:val="0"/>
          <w:marBottom w:val="0"/>
          <w:divBdr>
            <w:top w:val="none" w:sz="0" w:space="0" w:color="auto"/>
            <w:left w:val="none" w:sz="0" w:space="0" w:color="auto"/>
            <w:bottom w:val="none" w:sz="0" w:space="0" w:color="auto"/>
            <w:right w:val="none" w:sz="0" w:space="0" w:color="auto"/>
          </w:divBdr>
        </w:div>
        <w:div w:id="1944338002">
          <w:marLeft w:val="640"/>
          <w:marRight w:val="0"/>
          <w:marTop w:val="0"/>
          <w:marBottom w:val="0"/>
          <w:divBdr>
            <w:top w:val="none" w:sz="0" w:space="0" w:color="auto"/>
            <w:left w:val="none" w:sz="0" w:space="0" w:color="auto"/>
            <w:bottom w:val="none" w:sz="0" w:space="0" w:color="auto"/>
            <w:right w:val="none" w:sz="0" w:space="0" w:color="auto"/>
          </w:divBdr>
        </w:div>
        <w:div w:id="1958754648">
          <w:marLeft w:val="640"/>
          <w:marRight w:val="0"/>
          <w:marTop w:val="0"/>
          <w:marBottom w:val="0"/>
          <w:divBdr>
            <w:top w:val="none" w:sz="0" w:space="0" w:color="auto"/>
            <w:left w:val="none" w:sz="0" w:space="0" w:color="auto"/>
            <w:bottom w:val="none" w:sz="0" w:space="0" w:color="auto"/>
            <w:right w:val="none" w:sz="0" w:space="0" w:color="auto"/>
          </w:divBdr>
        </w:div>
        <w:div w:id="256981161">
          <w:marLeft w:val="640"/>
          <w:marRight w:val="0"/>
          <w:marTop w:val="0"/>
          <w:marBottom w:val="0"/>
          <w:divBdr>
            <w:top w:val="none" w:sz="0" w:space="0" w:color="auto"/>
            <w:left w:val="none" w:sz="0" w:space="0" w:color="auto"/>
            <w:bottom w:val="none" w:sz="0" w:space="0" w:color="auto"/>
            <w:right w:val="none" w:sz="0" w:space="0" w:color="auto"/>
          </w:divBdr>
        </w:div>
        <w:div w:id="1047993425">
          <w:marLeft w:val="640"/>
          <w:marRight w:val="0"/>
          <w:marTop w:val="0"/>
          <w:marBottom w:val="0"/>
          <w:divBdr>
            <w:top w:val="none" w:sz="0" w:space="0" w:color="auto"/>
            <w:left w:val="none" w:sz="0" w:space="0" w:color="auto"/>
            <w:bottom w:val="none" w:sz="0" w:space="0" w:color="auto"/>
            <w:right w:val="none" w:sz="0" w:space="0" w:color="auto"/>
          </w:divBdr>
        </w:div>
        <w:div w:id="1374505114">
          <w:marLeft w:val="640"/>
          <w:marRight w:val="0"/>
          <w:marTop w:val="0"/>
          <w:marBottom w:val="0"/>
          <w:divBdr>
            <w:top w:val="none" w:sz="0" w:space="0" w:color="auto"/>
            <w:left w:val="none" w:sz="0" w:space="0" w:color="auto"/>
            <w:bottom w:val="none" w:sz="0" w:space="0" w:color="auto"/>
            <w:right w:val="none" w:sz="0" w:space="0" w:color="auto"/>
          </w:divBdr>
        </w:div>
        <w:div w:id="1313829609">
          <w:marLeft w:val="640"/>
          <w:marRight w:val="0"/>
          <w:marTop w:val="0"/>
          <w:marBottom w:val="0"/>
          <w:divBdr>
            <w:top w:val="none" w:sz="0" w:space="0" w:color="auto"/>
            <w:left w:val="none" w:sz="0" w:space="0" w:color="auto"/>
            <w:bottom w:val="none" w:sz="0" w:space="0" w:color="auto"/>
            <w:right w:val="none" w:sz="0" w:space="0" w:color="auto"/>
          </w:divBdr>
        </w:div>
        <w:div w:id="1896160717">
          <w:marLeft w:val="640"/>
          <w:marRight w:val="0"/>
          <w:marTop w:val="0"/>
          <w:marBottom w:val="0"/>
          <w:divBdr>
            <w:top w:val="none" w:sz="0" w:space="0" w:color="auto"/>
            <w:left w:val="none" w:sz="0" w:space="0" w:color="auto"/>
            <w:bottom w:val="none" w:sz="0" w:space="0" w:color="auto"/>
            <w:right w:val="none" w:sz="0" w:space="0" w:color="auto"/>
          </w:divBdr>
        </w:div>
        <w:div w:id="1278223157">
          <w:marLeft w:val="640"/>
          <w:marRight w:val="0"/>
          <w:marTop w:val="0"/>
          <w:marBottom w:val="0"/>
          <w:divBdr>
            <w:top w:val="none" w:sz="0" w:space="0" w:color="auto"/>
            <w:left w:val="none" w:sz="0" w:space="0" w:color="auto"/>
            <w:bottom w:val="none" w:sz="0" w:space="0" w:color="auto"/>
            <w:right w:val="none" w:sz="0" w:space="0" w:color="auto"/>
          </w:divBdr>
        </w:div>
        <w:div w:id="861094883">
          <w:marLeft w:val="640"/>
          <w:marRight w:val="0"/>
          <w:marTop w:val="0"/>
          <w:marBottom w:val="0"/>
          <w:divBdr>
            <w:top w:val="none" w:sz="0" w:space="0" w:color="auto"/>
            <w:left w:val="none" w:sz="0" w:space="0" w:color="auto"/>
            <w:bottom w:val="none" w:sz="0" w:space="0" w:color="auto"/>
            <w:right w:val="none" w:sz="0" w:space="0" w:color="auto"/>
          </w:divBdr>
        </w:div>
        <w:div w:id="1778789893">
          <w:marLeft w:val="640"/>
          <w:marRight w:val="0"/>
          <w:marTop w:val="0"/>
          <w:marBottom w:val="0"/>
          <w:divBdr>
            <w:top w:val="none" w:sz="0" w:space="0" w:color="auto"/>
            <w:left w:val="none" w:sz="0" w:space="0" w:color="auto"/>
            <w:bottom w:val="none" w:sz="0" w:space="0" w:color="auto"/>
            <w:right w:val="none" w:sz="0" w:space="0" w:color="auto"/>
          </w:divBdr>
        </w:div>
        <w:div w:id="2057660319">
          <w:marLeft w:val="640"/>
          <w:marRight w:val="0"/>
          <w:marTop w:val="0"/>
          <w:marBottom w:val="0"/>
          <w:divBdr>
            <w:top w:val="none" w:sz="0" w:space="0" w:color="auto"/>
            <w:left w:val="none" w:sz="0" w:space="0" w:color="auto"/>
            <w:bottom w:val="none" w:sz="0" w:space="0" w:color="auto"/>
            <w:right w:val="none" w:sz="0" w:space="0" w:color="auto"/>
          </w:divBdr>
        </w:div>
        <w:div w:id="1920211085">
          <w:marLeft w:val="640"/>
          <w:marRight w:val="0"/>
          <w:marTop w:val="0"/>
          <w:marBottom w:val="0"/>
          <w:divBdr>
            <w:top w:val="none" w:sz="0" w:space="0" w:color="auto"/>
            <w:left w:val="none" w:sz="0" w:space="0" w:color="auto"/>
            <w:bottom w:val="none" w:sz="0" w:space="0" w:color="auto"/>
            <w:right w:val="none" w:sz="0" w:space="0" w:color="auto"/>
          </w:divBdr>
        </w:div>
        <w:div w:id="1509057475">
          <w:marLeft w:val="640"/>
          <w:marRight w:val="0"/>
          <w:marTop w:val="0"/>
          <w:marBottom w:val="0"/>
          <w:divBdr>
            <w:top w:val="none" w:sz="0" w:space="0" w:color="auto"/>
            <w:left w:val="none" w:sz="0" w:space="0" w:color="auto"/>
            <w:bottom w:val="none" w:sz="0" w:space="0" w:color="auto"/>
            <w:right w:val="none" w:sz="0" w:space="0" w:color="auto"/>
          </w:divBdr>
        </w:div>
        <w:div w:id="1688166799">
          <w:marLeft w:val="640"/>
          <w:marRight w:val="0"/>
          <w:marTop w:val="0"/>
          <w:marBottom w:val="0"/>
          <w:divBdr>
            <w:top w:val="none" w:sz="0" w:space="0" w:color="auto"/>
            <w:left w:val="none" w:sz="0" w:space="0" w:color="auto"/>
            <w:bottom w:val="none" w:sz="0" w:space="0" w:color="auto"/>
            <w:right w:val="none" w:sz="0" w:space="0" w:color="auto"/>
          </w:divBdr>
        </w:div>
        <w:div w:id="1076824627">
          <w:marLeft w:val="640"/>
          <w:marRight w:val="0"/>
          <w:marTop w:val="0"/>
          <w:marBottom w:val="0"/>
          <w:divBdr>
            <w:top w:val="none" w:sz="0" w:space="0" w:color="auto"/>
            <w:left w:val="none" w:sz="0" w:space="0" w:color="auto"/>
            <w:bottom w:val="none" w:sz="0" w:space="0" w:color="auto"/>
            <w:right w:val="none" w:sz="0" w:space="0" w:color="auto"/>
          </w:divBdr>
        </w:div>
        <w:div w:id="1313291447">
          <w:marLeft w:val="640"/>
          <w:marRight w:val="0"/>
          <w:marTop w:val="0"/>
          <w:marBottom w:val="0"/>
          <w:divBdr>
            <w:top w:val="none" w:sz="0" w:space="0" w:color="auto"/>
            <w:left w:val="none" w:sz="0" w:space="0" w:color="auto"/>
            <w:bottom w:val="none" w:sz="0" w:space="0" w:color="auto"/>
            <w:right w:val="none" w:sz="0" w:space="0" w:color="auto"/>
          </w:divBdr>
        </w:div>
      </w:divsChild>
    </w:div>
    <w:div w:id="1538202118">
      <w:bodyDiv w:val="1"/>
      <w:marLeft w:val="0"/>
      <w:marRight w:val="0"/>
      <w:marTop w:val="0"/>
      <w:marBottom w:val="0"/>
      <w:divBdr>
        <w:top w:val="none" w:sz="0" w:space="0" w:color="auto"/>
        <w:left w:val="none" w:sz="0" w:space="0" w:color="auto"/>
        <w:bottom w:val="none" w:sz="0" w:space="0" w:color="auto"/>
        <w:right w:val="none" w:sz="0" w:space="0" w:color="auto"/>
      </w:divBdr>
      <w:divsChild>
        <w:div w:id="141503190">
          <w:marLeft w:val="640"/>
          <w:marRight w:val="0"/>
          <w:marTop w:val="0"/>
          <w:marBottom w:val="0"/>
          <w:divBdr>
            <w:top w:val="none" w:sz="0" w:space="0" w:color="auto"/>
            <w:left w:val="none" w:sz="0" w:space="0" w:color="auto"/>
            <w:bottom w:val="none" w:sz="0" w:space="0" w:color="auto"/>
            <w:right w:val="none" w:sz="0" w:space="0" w:color="auto"/>
          </w:divBdr>
        </w:div>
        <w:div w:id="1984844530">
          <w:marLeft w:val="640"/>
          <w:marRight w:val="0"/>
          <w:marTop w:val="0"/>
          <w:marBottom w:val="0"/>
          <w:divBdr>
            <w:top w:val="none" w:sz="0" w:space="0" w:color="auto"/>
            <w:left w:val="none" w:sz="0" w:space="0" w:color="auto"/>
            <w:bottom w:val="none" w:sz="0" w:space="0" w:color="auto"/>
            <w:right w:val="none" w:sz="0" w:space="0" w:color="auto"/>
          </w:divBdr>
        </w:div>
        <w:div w:id="705956430">
          <w:marLeft w:val="640"/>
          <w:marRight w:val="0"/>
          <w:marTop w:val="0"/>
          <w:marBottom w:val="0"/>
          <w:divBdr>
            <w:top w:val="none" w:sz="0" w:space="0" w:color="auto"/>
            <w:left w:val="none" w:sz="0" w:space="0" w:color="auto"/>
            <w:bottom w:val="none" w:sz="0" w:space="0" w:color="auto"/>
            <w:right w:val="none" w:sz="0" w:space="0" w:color="auto"/>
          </w:divBdr>
        </w:div>
        <w:div w:id="1600337453">
          <w:marLeft w:val="640"/>
          <w:marRight w:val="0"/>
          <w:marTop w:val="0"/>
          <w:marBottom w:val="0"/>
          <w:divBdr>
            <w:top w:val="none" w:sz="0" w:space="0" w:color="auto"/>
            <w:left w:val="none" w:sz="0" w:space="0" w:color="auto"/>
            <w:bottom w:val="none" w:sz="0" w:space="0" w:color="auto"/>
            <w:right w:val="none" w:sz="0" w:space="0" w:color="auto"/>
          </w:divBdr>
        </w:div>
        <w:div w:id="83185035">
          <w:marLeft w:val="640"/>
          <w:marRight w:val="0"/>
          <w:marTop w:val="0"/>
          <w:marBottom w:val="0"/>
          <w:divBdr>
            <w:top w:val="none" w:sz="0" w:space="0" w:color="auto"/>
            <w:left w:val="none" w:sz="0" w:space="0" w:color="auto"/>
            <w:bottom w:val="none" w:sz="0" w:space="0" w:color="auto"/>
            <w:right w:val="none" w:sz="0" w:space="0" w:color="auto"/>
          </w:divBdr>
        </w:div>
        <w:div w:id="1654988729">
          <w:marLeft w:val="640"/>
          <w:marRight w:val="0"/>
          <w:marTop w:val="0"/>
          <w:marBottom w:val="0"/>
          <w:divBdr>
            <w:top w:val="none" w:sz="0" w:space="0" w:color="auto"/>
            <w:left w:val="none" w:sz="0" w:space="0" w:color="auto"/>
            <w:bottom w:val="none" w:sz="0" w:space="0" w:color="auto"/>
            <w:right w:val="none" w:sz="0" w:space="0" w:color="auto"/>
          </w:divBdr>
        </w:div>
        <w:div w:id="164589775">
          <w:marLeft w:val="640"/>
          <w:marRight w:val="0"/>
          <w:marTop w:val="0"/>
          <w:marBottom w:val="0"/>
          <w:divBdr>
            <w:top w:val="none" w:sz="0" w:space="0" w:color="auto"/>
            <w:left w:val="none" w:sz="0" w:space="0" w:color="auto"/>
            <w:bottom w:val="none" w:sz="0" w:space="0" w:color="auto"/>
            <w:right w:val="none" w:sz="0" w:space="0" w:color="auto"/>
          </w:divBdr>
        </w:div>
        <w:div w:id="1793330600">
          <w:marLeft w:val="640"/>
          <w:marRight w:val="0"/>
          <w:marTop w:val="0"/>
          <w:marBottom w:val="0"/>
          <w:divBdr>
            <w:top w:val="none" w:sz="0" w:space="0" w:color="auto"/>
            <w:left w:val="none" w:sz="0" w:space="0" w:color="auto"/>
            <w:bottom w:val="none" w:sz="0" w:space="0" w:color="auto"/>
            <w:right w:val="none" w:sz="0" w:space="0" w:color="auto"/>
          </w:divBdr>
        </w:div>
        <w:div w:id="2124227171">
          <w:marLeft w:val="640"/>
          <w:marRight w:val="0"/>
          <w:marTop w:val="0"/>
          <w:marBottom w:val="0"/>
          <w:divBdr>
            <w:top w:val="none" w:sz="0" w:space="0" w:color="auto"/>
            <w:left w:val="none" w:sz="0" w:space="0" w:color="auto"/>
            <w:bottom w:val="none" w:sz="0" w:space="0" w:color="auto"/>
            <w:right w:val="none" w:sz="0" w:space="0" w:color="auto"/>
          </w:divBdr>
        </w:div>
        <w:div w:id="981083492">
          <w:marLeft w:val="640"/>
          <w:marRight w:val="0"/>
          <w:marTop w:val="0"/>
          <w:marBottom w:val="0"/>
          <w:divBdr>
            <w:top w:val="none" w:sz="0" w:space="0" w:color="auto"/>
            <w:left w:val="none" w:sz="0" w:space="0" w:color="auto"/>
            <w:bottom w:val="none" w:sz="0" w:space="0" w:color="auto"/>
            <w:right w:val="none" w:sz="0" w:space="0" w:color="auto"/>
          </w:divBdr>
        </w:div>
        <w:div w:id="22558498">
          <w:marLeft w:val="640"/>
          <w:marRight w:val="0"/>
          <w:marTop w:val="0"/>
          <w:marBottom w:val="0"/>
          <w:divBdr>
            <w:top w:val="none" w:sz="0" w:space="0" w:color="auto"/>
            <w:left w:val="none" w:sz="0" w:space="0" w:color="auto"/>
            <w:bottom w:val="none" w:sz="0" w:space="0" w:color="auto"/>
            <w:right w:val="none" w:sz="0" w:space="0" w:color="auto"/>
          </w:divBdr>
        </w:div>
        <w:div w:id="585698049">
          <w:marLeft w:val="640"/>
          <w:marRight w:val="0"/>
          <w:marTop w:val="0"/>
          <w:marBottom w:val="0"/>
          <w:divBdr>
            <w:top w:val="none" w:sz="0" w:space="0" w:color="auto"/>
            <w:left w:val="none" w:sz="0" w:space="0" w:color="auto"/>
            <w:bottom w:val="none" w:sz="0" w:space="0" w:color="auto"/>
            <w:right w:val="none" w:sz="0" w:space="0" w:color="auto"/>
          </w:divBdr>
        </w:div>
        <w:div w:id="815145207">
          <w:marLeft w:val="640"/>
          <w:marRight w:val="0"/>
          <w:marTop w:val="0"/>
          <w:marBottom w:val="0"/>
          <w:divBdr>
            <w:top w:val="none" w:sz="0" w:space="0" w:color="auto"/>
            <w:left w:val="none" w:sz="0" w:space="0" w:color="auto"/>
            <w:bottom w:val="none" w:sz="0" w:space="0" w:color="auto"/>
            <w:right w:val="none" w:sz="0" w:space="0" w:color="auto"/>
          </w:divBdr>
        </w:div>
        <w:div w:id="1205869697">
          <w:marLeft w:val="640"/>
          <w:marRight w:val="0"/>
          <w:marTop w:val="0"/>
          <w:marBottom w:val="0"/>
          <w:divBdr>
            <w:top w:val="none" w:sz="0" w:space="0" w:color="auto"/>
            <w:left w:val="none" w:sz="0" w:space="0" w:color="auto"/>
            <w:bottom w:val="none" w:sz="0" w:space="0" w:color="auto"/>
            <w:right w:val="none" w:sz="0" w:space="0" w:color="auto"/>
          </w:divBdr>
        </w:div>
        <w:div w:id="276915572">
          <w:marLeft w:val="640"/>
          <w:marRight w:val="0"/>
          <w:marTop w:val="0"/>
          <w:marBottom w:val="0"/>
          <w:divBdr>
            <w:top w:val="none" w:sz="0" w:space="0" w:color="auto"/>
            <w:left w:val="none" w:sz="0" w:space="0" w:color="auto"/>
            <w:bottom w:val="none" w:sz="0" w:space="0" w:color="auto"/>
            <w:right w:val="none" w:sz="0" w:space="0" w:color="auto"/>
          </w:divBdr>
        </w:div>
        <w:div w:id="891580546">
          <w:marLeft w:val="640"/>
          <w:marRight w:val="0"/>
          <w:marTop w:val="0"/>
          <w:marBottom w:val="0"/>
          <w:divBdr>
            <w:top w:val="none" w:sz="0" w:space="0" w:color="auto"/>
            <w:left w:val="none" w:sz="0" w:space="0" w:color="auto"/>
            <w:bottom w:val="none" w:sz="0" w:space="0" w:color="auto"/>
            <w:right w:val="none" w:sz="0" w:space="0" w:color="auto"/>
          </w:divBdr>
        </w:div>
        <w:div w:id="1378892819">
          <w:marLeft w:val="640"/>
          <w:marRight w:val="0"/>
          <w:marTop w:val="0"/>
          <w:marBottom w:val="0"/>
          <w:divBdr>
            <w:top w:val="none" w:sz="0" w:space="0" w:color="auto"/>
            <w:left w:val="none" w:sz="0" w:space="0" w:color="auto"/>
            <w:bottom w:val="none" w:sz="0" w:space="0" w:color="auto"/>
            <w:right w:val="none" w:sz="0" w:space="0" w:color="auto"/>
          </w:divBdr>
        </w:div>
        <w:div w:id="743261756">
          <w:marLeft w:val="640"/>
          <w:marRight w:val="0"/>
          <w:marTop w:val="0"/>
          <w:marBottom w:val="0"/>
          <w:divBdr>
            <w:top w:val="none" w:sz="0" w:space="0" w:color="auto"/>
            <w:left w:val="none" w:sz="0" w:space="0" w:color="auto"/>
            <w:bottom w:val="none" w:sz="0" w:space="0" w:color="auto"/>
            <w:right w:val="none" w:sz="0" w:space="0" w:color="auto"/>
          </w:divBdr>
        </w:div>
        <w:div w:id="144589256">
          <w:marLeft w:val="640"/>
          <w:marRight w:val="0"/>
          <w:marTop w:val="0"/>
          <w:marBottom w:val="0"/>
          <w:divBdr>
            <w:top w:val="none" w:sz="0" w:space="0" w:color="auto"/>
            <w:left w:val="none" w:sz="0" w:space="0" w:color="auto"/>
            <w:bottom w:val="none" w:sz="0" w:space="0" w:color="auto"/>
            <w:right w:val="none" w:sz="0" w:space="0" w:color="auto"/>
          </w:divBdr>
        </w:div>
        <w:div w:id="1030884166">
          <w:marLeft w:val="640"/>
          <w:marRight w:val="0"/>
          <w:marTop w:val="0"/>
          <w:marBottom w:val="0"/>
          <w:divBdr>
            <w:top w:val="none" w:sz="0" w:space="0" w:color="auto"/>
            <w:left w:val="none" w:sz="0" w:space="0" w:color="auto"/>
            <w:bottom w:val="none" w:sz="0" w:space="0" w:color="auto"/>
            <w:right w:val="none" w:sz="0" w:space="0" w:color="auto"/>
          </w:divBdr>
        </w:div>
        <w:div w:id="410779926">
          <w:marLeft w:val="640"/>
          <w:marRight w:val="0"/>
          <w:marTop w:val="0"/>
          <w:marBottom w:val="0"/>
          <w:divBdr>
            <w:top w:val="none" w:sz="0" w:space="0" w:color="auto"/>
            <w:left w:val="none" w:sz="0" w:space="0" w:color="auto"/>
            <w:bottom w:val="none" w:sz="0" w:space="0" w:color="auto"/>
            <w:right w:val="none" w:sz="0" w:space="0" w:color="auto"/>
          </w:divBdr>
        </w:div>
        <w:div w:id="1001811632">
          <w:marLeft w:val="640"/>
          <w:marRight w:val="0"/>
          <w:marTop w:val="0"/>
          <w:marBottom w:val="0"/>
          <w:divBdr>
            <w:top w:val="none" w:sz="0" w:space="0" w:color="auto"/>
            <w:left w:val="none" w:sz="0" w:space="0" w:color="auto"/>
            <w:bottom w:val="none" w:sz="0" w:space="0" w:color="auto"/>
            <w:right w:val="none" w:sz="0" w:space="0" w:color="auto"/>
          </w:divBdr>
        </w:div>
        <w:div w:id="13772362">
          <w:marLeft w:val="640"/>
          <w:marRight w:val="0"/>
          <w:marTop w:val="0"/>
          <w:marBottom w:val="0"/>
          <w:divBdr>
            <w:top w:val="none" w:sz="0" w:space="0" w:color="auto"/>
            <w:left w:val="none" w:sz="0" w:space="0" w:color="auto"/>
            <w:bottom w:val="none" w:sz="0" w:space="0" w:color="auto"/>
            <w:right w:val="none" w:sz="0" w:space="0" w:color="auto"/>
          </w:divBdr>
        </w:div>
        <w:div w:id="1857767971">
          <w:marLeft w:val="640"/>
          <w:marRight w:val="0"/>
          <w:marTop w:val="0"/>
          <w:marBottom w:val="0"/>
          <w:divBdr>
            <w:top w:val="none" w:sz="0" w:space="0" w:color="auto"/>
            <w:left w:val="none" w:sz="0" w:space="0" w:color="auto"/>
            <w:bottom w:val="none" w:sz="0" w:space="0" w:color="auto"/>
            <w:right w:val="none" w:sz="0" w:space="0" w:color="auto"/>
          </w:divBdr>
        </w:div>
        <w:div w:id="1012217546">
          <w:marLeft w:val="640"/>
          <w:marRight w:val="0"/>
          <w:marTop w:val="0"/>
          <w:marBottom w:val="0"/>
          <w:divBdr>
            <w:top w:val="none" w:sz="0" w:space="0" w:color="auto"/>
            <w:left w:val="none" w:sz="0" w:space="0" w:color="auto"/>
            <w:bottom w:val="none" w:sz="0" w:space="0" w:color="auto"/>
            <w:right w:val="none" w:sz="0" w:space="0" w:color="auto"/>
          </w:divBdr>
        </w:div>
        <w:div w:id="2117944362">
          <w:marLeft w:val="640"/>
          <w:marRight w:val="0"/>
          <w:marTop w:val="0"/>
          <w:marBottom w:val="0"/>
          <w:divBdr>
            <w:top w:val="none" w:sz="0" w:space="0" w:color="auto"/>
            <w:left w:val="none" w:sz="0" w:space="0" w:color="auto"/>
            <w:bottom w:val="none" w:sz="0" w:space="0" w:color="auto"/>
            <w:right w:val="none" w:sz="0" w:space="0" w:color="auto"/>
          </w:divBdr>
        </w:div>
        <w:div w:id="653950384">
          <w:marLeft w:val="640"/>
          <w:marRight w:val="0"/>
          <w:marTop w:val="0"/>
          <w:marBottom w:val="0"/>
          <w:divBdr>
            <w:top w:val="none" w:sz="0" w:space="0" w:color="auto"/>
            <w:left w:val="none" w:sz="0" w:space="0" w:color="auto"/>
            <w:bottom w:val="none" w:sz="0" w:space="0" w:color="auto"/>
            <w:right w:val="none" w:sz="0" w:space="0" w:color="auto"/>
          </w:divBdr>
        </w:div>
        <w:div w:id="89007283">
          <w:marLeft w:val="640"/>
          <w:marRight w:val="0"/>
          <w:marTop w:val="0"/>
          <w:marBottom w:val="0"/>
          <w:divBdr>
            <w:top w:val="none" w:sz="0" w:space="0" w:color="auto"/>
            <w:left w:val="none" w:sz="0" w:space="0" w:color="auto"/>
            <w:bottom w:val="none" w:sz="0" w:space="0" w:color="auto"/>
            <w:right w:val="none" w:sz="0" w:space="0" w:color="auto"/>
          </w:divBdr>
        </w:div>
        <w:div w:id="18826037">
          <w:marLeft w:val="640"/>
          <w:marRight w:val="0"/>
          <w:marTop w:val="0"/>
          <w:marBottom w:val="0"/>
          <w:divBdr>
            <w:top w:val="none" w:sz="0" w:space="0" w:color="auto"/>
            <w:left w:val="none" w:sz="0" w:space="0" w:color="auto"/>
            <w:bottom w:val="none" w:sz="0" w:space="0" w:color="auto"/>
            <w:right w:val="none" w:sz="0" w:space="0" w:color="auto"/>
          </w:divBdr>
        </w:div>
        <w:div w:id="1441952539">
          <w:marLeft w:val="640"/>
          <w:marRight w:val="0"/>
          <w:marTop w:val="0"/>
          <w:marBottom w:val="0"/>
          <w:divBdr>
            <w:top w:val="none" w:sz="0" w:space="0" w:color="auto"/>
            <w:left w:val="none" w:sz="0" w:space="0" w:color="auto"/>
            <w:bottom w:val="none" w:sz="0" w:space="0" w:color="auto"/>
            <w:right w:val="none" w:sz="0" w:space="0" w:color="auto"/>
          </w:divBdr>
        </w:div>
        <w:div w:id="265625337">
          <w:marLeft w:val="640"/>
          <w:marRight w:val="0"/>
          <w:marTop w:val="0"/>
          <w:marBottom w:val="0"/>
          <w:divBdr>
            <w:top w:val="none" w:sz="0" w:space="0" w:color="auto"/>
            <w:left w:val="none" w:sz="0" w:space="0" w:color="auto"/>
            <w:bottom w:val="none" w:sz="0" w:space="0" w:color="auto"/>
            <w:right w:val="none" w:sz="0" w:space="0" w:color="auto"/>
          </w:divBdr>
        </w:div>
        <w:div w:id="1169753586">
          <w:marLeft w:val="640"/>
          <w:marRight w:val="0"/>
          <w:marTop w:val="0"/>
          <w:marBottom w:val="0"/>
          <w:divBdr>
            <w:top w:val="none" w:sz="0" w:space="0" w:color="auto"/>
            <w:left w:val="none" w:sz="0" w:space="0" w:color="auto"/>
            <w:bottom w:val="none" w:sz="0" w:space="0" w:color="auto"/>
            <w:right w:val="none" w:sz="0" w:space="0" w:color="auto"/>
          </w:divBdr>
        </w:div>
        <w:div w:id="383258389">
          <w:marLeft w:val="640"/>
          <w:marRight w:val="0"/>
          <w:marTop w:val="0"/>
          <w:marBottom w:val="0"/>
          <w:divBdr>
            <w:top w:val="none" w:sz="0" w:space="0" w:color="auto"/>
            <w:left w:val="none" w:sz="0" w:space="0" w:color="auto"/>
            <w:bottom w:val="none" w:sz="0" w:space="0" w:color="auto"/>
            <w:right w:val="none" w:sz="0" w:space="0" w:color="auto"/>
          </w:divBdr>
        </w:div>
        <w:div w:id="901525827">
          <w:marLeft w:val="640"/>
          <w:marRight w:val="0"/>
          <w:marTop w:val="0"/>
          <w:marBottom w:val="0"/>
          <w:divBdr>
            <w:top w:val="none" w:sz="0" w:space="0" w:color="auto"/>
            <w:left w:val="none" w:sz="0" w:space="0" w:color="auto"/>
            <w:bottom w:val="none" w:sz="0" w:space="0" w:color="auto"/>
            <w:right w:val="none" w:sz="0" w:space="0" w:color="auto"/>
          </w:divBdr>
        </w:div>
        <w:div w:id="2095127260">
          <w:marLeft w:val="640"/>
          <w:marRight w:val="0"/>
          <w:marTop w:val="0"/>
          <w:marBottom w:val="0"/>
          <w:divBdr>
            <w:top w:val="none" w:sz="0" w:space="0" w:color="auto"/>
            <w:left w:val="none" w:sz="0" w:space="0" w:color="auto"/>
            <w:bottom w:val="none" w:sz="0" w:space="0" w:color="auto"/>
            <w:right w:val="none" w:sz="0" w:space="0" w:color="auto"/>
          </w:divBdr>
        </w:div>
        <w:div w:id="2062099167">
          <w:marLeft w:val="640"/>
          <w:marRight w:val="0"/>
          <w:marTop w:val="0"/>
          <w:marBottom w:val="0"/>
          <w:divBdr>
            <w:top w:val="none" w:sz="0" w:space="0" w:color="auto"/>
            <w:left w:val="none" w:sz="0" w:space="0" w:color="auto"/>
            <w:bottom w:val="none" w:sz="0" w:space="0" w:color="auto"/>
            <w:right w:val="none" w:sz="0" w:space="0" w:color="auto"/>
          </w:divBdr>
        </w:div>
        <w:div w:id="1704667937">
          <w:marLeft w:val="640"/>
          <w:marRight w:val="0"/>
          <w:marTop w:val="0"/>
          <w:marBottom w:val="0"/>
          <w:divBdr>
            <w:top w:val="none" w:sz="0" w:space="0" w:color="auto"/>
            <w:left w:val="none" w:sz="0" w:space="0" w:color="auto"/>
            <w:bottom w:val="none" w:sz="0" w:space="0" w:color="auto"/>
            <w:right w:val="none" w:sz="0" w:space="0" w:color="auto"/>
          </w:divBdr>
        </w:div>
        <w:div w:id="913390172">
          <w:marLeft w:val="640"/>
          <w:marRight w:val="0"/>
          <w:marTop w:val="0"/>
          <w:marBottom w:val="0"/>
          <w:divBdr>
            <w:top w:val="none" w:sz="0" w:space="0" w:color="auto"/>
            <w:left w:val="none" w:sz="0" w:space="0" w:color="auto"/>
            <w:bottom w:val="none" w:sz="0" w:space="0" w:color="auto"/>
            <w:right w:val="none" w:sz="0" w:space="0" w:color="auto"/>
          </w:divBdr>
        </w:div>
        <w:div w:id="1804737379">
          <w:marLeft w:val="640"/>
          <w:marRight w:val="0"/>
          <w:marTop w:val="0"/>
          <w:marBottom w:val="0"/>
          <w:divBdr>
            <w:top w:val="none" w:sz="0" w:space="0" w:color="auto"/>
            <w:left w:val="none" w:sz="0" w:space="0" w:color="auto"/>
            <w:bottom w:val="none" w:sz="0" w:space="0" w:color="auto"/>
            <w:right w:val="none" w:sz="0" w:space="0" w:color="auto"/>
          </w:divBdr>
        </w:div>
        <w:div w:id="1056591273">
          <w:marLeft w:val="640"/>
          <w:marRight w:val="0"/>
          <w:marTop w:val="0"/>
          <w:marBottom w:val="0"/>
          <w:divBdr>
            <w:top w:val="none" w:sz="0" w:space="0" w:color="auto"/>
            <w:left w:val="none" w:sz="0" w:space="0" w:color="auto"/>
            <w:bottom w:val="none" w:sz="0" w:space="0" w:color="auto"/>
            <w:right w:val="none" w:sz="0" w:space="0" w:color="auto"/>
          </w:divBdr>
        </w:div>
        <w:div w:id="1611664285">
          <w:marLeft w:val="640"/>
          <w:marRight w:val="0"/>
          <w:marTop w:val="0"/>
          <w:marBottom w:val="0"/>
          <w:divBdr>
            <w:top w:val="none" w:sz="0" w:space="0" w:color="auto"/>
            <w:left w:val="none" w:sz="0" w:space="0" w:color="auto"/>
            <w:bottom w:val="none" w:sz="0" w:space="0" w:color="auto"/>
            <w:right w:val="none" w:sz="0" w:space="0" w:color="auto"/>
          </w:divBdr>
        </w:div>
        <w:div w:id="600532727">
          <w:marLeft w:val="640"/>
          <w:marRight w:val="0"/>
          <w:marTop w:val="0"/>
          <w:marBottom w:val="0"/>
          <w:divBdr>
            <w:top w:val="none" w:sz="0" w:space="0" w:color="auto"/>
            <w:left w:val="none" w:sz="0" w:space="0" w:color="auto"/>
            <w:bottom w:val="none" w:sz="0" w:space="0" w:color="auto"/>
            <w:right w:val="none" w:sz="0" w:space="0" w:color="auto"/>
          </w:divBdr>
        </w:div>
        <w:div w:id="1166939283">
          <w:marLeft w:val="640"/>
          <w:marRight w:val="0"/>
          <w:marTop w:val="0"/>
          <w:marBottom w:val="0"/>
          <w:divBdr>
            <w:top w:val="none" w:sz="0" w:space="0" w:color="auto"/>
            <w:left w:val="none" w:sz="0" w:space="0" w:color="auto"/>
            <w:bottom w:val="none" w:sz="0" w:space="0" w:color="auto"/>
            <w:right w:val="none" w:sz="0" w:space="0" w:color="auto"/>
          </w:divBdr>
        </w:div>
        <w:div w:id="1473477917">
          <w:marLeft w:val="640"/>
          <w:marRight w:val="0"/>
          <w:marTop w:val="0"/>
          <w:marBottom w:val="0"/>
          <w:divBdr>
            <w:top w:val="none" w:sz="0" w:space="0" w:color="auto"/>
            <w:left w:val="none" w:sz="0" w:space="0" w:color="auto"/>
            <w:bottom w:val="none" w:sz="0" w:space="0" w:color="auto"/>
            <w:right w:val="none" w:sz="0" w:space="0" w:color="auto"/>
          </w:divBdr>
        </w:div>
        <w:div w:id="1648047420">
          <w:marLeft w:val="640"/>
          <w:marRight w:val="0"/>
          <w:marTop w:val="0"/>
          <w:marBottom w:val="0"/>
          <w:divBdr>
            <w:top w:val="none" w:sz="0" w:space="0" w:color="auto"/>
            <w:left w:val="none" w:sz="0" w:space="0" w:color="auto"/>
            <w:bottom w:val="none" w:sz="0" w:space="0" w:color="auto"/>
            <w:right w:val="none" w:sz="0" w:space="0" w:color="auto"/>
          </w:divBdr>
        </w:div>
        <w:div w:id="1485850493">
          <w:marLeft w:val="640"/>
          <w:marRight w:val="0"/>
          <w:marTop w:val="0"/>
          <w:marBottom w:val="0"/>
          <w:divBdr>
            <w:top w:val="none" w:sz="0" w:space="0" w:color="auto"/>
            <w:left w:val="none" w:sz="0" w:space="0" w:color="auto"/>
            <w:bottom w:val="none" w:sz="0" w:space="0" w:color="auto"/>
            <w:right w:val="none" w:sz="0" w:space="0" w:color="auto"/>
          </w:divBdr>
        </w:div>
        <w:div w:id="815533099">
          <w:marLeft w:val="640"/>
          <w:marRight w:val="0"/>
          <w:marTop w:val="0"/>
          <w:marBottom w:val="0"/>
          <w:divBdr>
            <w:top w:val="none" w:sz="0" w:space="0" w:color="auto"/>
            <w:left w:val="none" w:sz="0" w:space="0" w:color="auto"/>
            <w:bottom w:val="none" w:sz="0" w:space="0" w:color="auto"/>
            <w:right w:val="none" w:sz="0" w:space="0" w:color="auto"/>
          </w:divBdr>
        </w:div>
        <w:div w:id="1671324871">
          <w:marLeft w:val="640"/>
          <w:marRight w:val="0"/>
          <w:marTop w:val="0"/>
          <w:marBottom w:val="0"/>
          <w:divBdr>
            <w:top w:val="none" w:sz="0" w:space="0" w:color="auto"/>
            <w:left w:val="none" w:sz="0" w:space="0" w:color="auto"/>
            <w:bottom w:val="none" w:sz="0" w:space="0" w:color="auto"/>
            <w:right w:val="none" w:sz="0" w:space="0" w:color="auto"/>
          </w:divBdr>
        </w:div>
        <w:div w:id="1254784745">
          <w:marLeft w:val="640"/>
          <w:marRight w:val="0"/>
          <w:marTop w:val="0"/>
          <w:marBottom w:val="0"/>
          <w:divBdr>
            <w:top w:val="none" w:sz="0" w:space="0" w:color="auto"/>
            <w:left w:val="none" w:sz="0" w:space="0" w:color="auto"/>
            <w:bottom w:val="none" w:sz="0" w:space="0" w:color="auto"/>
            <w:right w:val="none" w:sz="0" w:space="0" w:color="auto"/>
          </w:divBdr>
        </w:div>
        <w:div w:id="1308708120">
          <w:marLeft w:val="640"/>
          <w:marRight w:val="0"/>
          <w:marTop w:val="0"/>
          <w:marBottom w:val="0"/>
          <w:divBdr>
            <w:top w:val="none" w:sz="0" w:space="0" w:color="auto"/>
            <w:left w:val="none" w:sz="0" w:space="0" w:color="auto"/>
            <w:bottom w:val="none" w:sz="0" w:space="0" w:color="auto"/>
            <w:right w:val="none" w:sz="0" w:space="0" w:color="auto"/>
          </w:divBdr>
        </w:div>
        <w:div w:id="1079013211">
          <w:marLeft w:val="640"/>
          <w:marRight w:val="0"/>
          <w:marTop w:val="0"/>
          <w:marBottom w:val="0"/>
          <w:divBdr>
            <w:top w:val="none" w:sz="0" w:space="0" w:color="auto"/>
            <w:left w:val="none" w:sz="0" w:space="0" w:color="auto"/>
            <w:bottom w:val="none" w:sz="0" w:space="0" w:color="auto"/>
            <w:right w:val="none" w:sz="0" w:space="0" w:color="auto"/>
          </w:divBdr>
        </w:div>
        <w:div w:id="632953875">
          <w:marLeft w:val="640"/>
          <w:marRight w:val="0"/>
          <w:marTop w:val="0"/>
          <w:marBottom w:val="0"/>
          <w:divBdr>
            <w:top w:val="none" w:sz="0" w:space="0" w:color="auto"/>
            <w:left w:val="none" w:sz="0" w:space="0" w:color="auto"/>
            <w:bottom w:val="none" w:sz="0" w:space="0" w:color="auto"/>
            <w:right w:val="none" w:sz="0" w:space="0" w:color="auto"/>
          </w:divBdr>
        </w:div>
        <w:div w:id="217321523">
          <w:marLeft w:val="640"/>
          <w:marRight w:val="0"/>
          <w:marTop w:val="0"/>
          <w:marBottom w:val="0"/>
          <w:divBdr>
            <w:top w:val="none" w:sz="0" w:space="0" w:color="auto"/>
            <w:left w:val="none" w:sz="0" w:space="0" w:color="auto"/>
            <w:bottom w:val="none" w:sz="0" w:space="0" w:color="auto"/>
            <w:right w:val="none" w:sz="0" w:space="0" w:color="auto"/>
          </w:divBdr>
        </w:div>
        <w:div w:id="323321515">
          <w:marLeft w:val="640"/>
          <w:marRight w:val="0"/>
          <w:marTop w:val="0"/>
          <w:marBottom w:val="0"/>
          <w:divBdr>
            <w:top w:val="none" w:sz="0" w:space="0" w:color="auto"/>
            <w:left w:val="none" w:sz="0" w:space="0" w:color="auto"/>
            <w:bottom w:val="none" w:sz="0" w:space="0" w:color="auto"/>
            <w:right w:val="none" w:sz="0" w:space="0" w:color="auto"/>
          </w:divBdr>
        </w:div>
        <w:div w:id="169491979">
          <w:marLeft w:val="640"/>
          <w:marRight w:val="0"/>
          <w:marTop w:val="0"/>
          <w:marBottom w:val="0"/>
          <w:divBdr>
            <w:top w:val="none" w:sz="0" w:space="0" w:color="auto"/>
            <w:left w:val="none" w:sz="0" w:space="0" w:color="auto"/>
            <w:bottom w:val="none" w:sz="0" w:space="0" w:color="auto"/>
            <w:right w:val="none" w:sz="0" w:space="0" w:color="auto"/>
          </w:divBdr>
        </w:div>
        <w:div w:id="1110706839">
          <w:marLeft w:val="640"/>
          <w:marRight w:val="0"/>
          <w:marTop w:val="0"/>
          <w:marBottom w:val="0"/>
          <w:divBdr>
            <w:top w:val="none" w:sz="0" w:space="0" w:color="auto"/>
            <w:left w:val="none" w:sz="0" w:space="0" w:color="auto"/>
            <w:bottom w:val="none" w:sz="0" w:space="0" w:color="auto"/>
            <w:right w:val="none" w:sz="0" w:space="0" w:color="auto"/>
          </w:divBdr>
        </w:div>
        <w:div w:id="1288001567">
          <w:marLeft w:val="640"/>
          <w:marRight w:val="0"/>
          <w:marTop w:val="0"/>
          <w:marBottom w:val="0"/>
          <w:divBdr>
            <w:top w:val="none" w:sz="0" w:space="0" w:color="auto"/>
            <w:left w:val="none" w:sz="0" w:space="0" w:color="auto"/>
            <w:bottom w:val="none" w:sz="0" w:space="0" w:color="auto"/>
            <w:right w:val="none" w:sz="0" w:space="0" w:color="auto"/>
          </w:divBdr>
        </w:div>
        <w:div w:id="746462155">
          <w:marLeft w:val="640"/>
          <w:marRight w:val="0"/>
          <w:marTop w:val="0"/>
          <w:marBottom w:val="0"/>
          <w:divBdr>
            <w:top w:val="none" w:sz="0" w:space="0" w:color="auto"/>
            <w:left w:val="none" w:sz="0" w:space="0" w:color="auto"/>
            <w:bottom w:val="none" w:sz="0" w:space="0" w:color="auto"/>
            <w:right w:val="none" w:sz="0" w:space="0" w:color="auto"/>
          </w:divBdr>
        </w:div>
        <w:div w:id="1456437601">
          <w:marLeft w:val="640"/>
          <w:marRight w:val="0"/>
          <w:marTop w:val="0"/>
          <w:marBottom w:val="0"/>
          <w:divBdr>
            <w:top w:val="none" w:sz="0" w:space="0" w:color="auto"/>
            <w:left w:val="none" w:sz="0" w:space="0" w:color="auto"/>
            <w:bottom w:val="none" w:sz="0" w:space="0" w:color="auto"/>
            <w:right w:val="none" w:sz="0" w:space="0" w:color="auto"/>
          </w:divBdr>
        </w:div>
        <w:div w:id="575171614">
          <w:marLeft w:val="640"/>
          <w:marRight w:val="0"/>
          <w:marTop w:val="0"/>
          <w:marBottom w:val="0"/>
          <w:divBdr>
            <w:top w:val="none" w:sz="0" w:space="0" w:color="auto"/>
            <w:left w:val="none" w:sz="0" w:space="0" w:color="auto"/>
            <w:bottom w:val="none" w:sz="0" w:space="0" w:color="auto"/>
            <w:right w:val="none" w:sz="0" w:space="0" w:color="auto"/>
          </w:divBdr>
        </w:div>
        <w:div w:id="1426924520">
          <w:marLeft w:val="640"/>
          <w:marRight w:val="0"/>
          <w:marTop w:val="0"/>
          <w:marBottom w:val="0"/>
          <w:divBdr>
            <w:top w:val="none" w:sz="0" w:space="0" w:color="auto"/>
            <w:left w:val="none" w:sz="0" w:space="0" w:color="auto"/>
            <w:bottom w:val="none" w:sz="0" w:space="0" w:color="auto"/>
            <w:right w:val="none" w:sz="0" w:space="0" w:color="auto"/>
          </w:divBdr>
        </w:div>
        <w:div w:id="2088920780">
          <w:marLeft w:val="640"/>
          <w:marRight w:val="0"/>
          <w:marTop w:val="0"/>
          <w:marBottom w:val="0"/>
          <w:divBdr>
            <w:top w:val="none" w:sz="0" w:space="0" w:color="auto"/>
            <w:left w:val="none" w:sz="0" w:space="0" w:color="auto"/>
            <w:bottom w:val="none" w:sz="0" w:space="0" w:color="auto"/>
            <w:right w:val="none" w:sz="0" w:space="0" w:color="auto"/>
          </w:divBdr>
        </w:div>
        <w:div w:id="1449472900">
          <w:marLeft w:val="640"/>
          <w:marRight w:val="0"/>
          <w:marTop w:val="0"/>
          <w:marBottom w:val="0"/>
          <w:divBdr>
            <w:top w:val="none" w:sz="0" w:space="0" w:color="auto"/>
            <w:left w:val="none" w:sz="0" w:space="0" w:color="auto"/>
            <w:bottom w:val="none" w:sz="0" w:space="0" w:color="auto"/>
            <w:right w:val="none" w:sz="0" w:space="0" w:color="auto"/>
          </w:divBdr>
        </w:div>
        <w:div w:id="1594510459">
          <w:marLeft w:val="640"/>
          <w:marRight w:val="0"/>
          <w:marTop w:val="0"/>
          <w:marBottom w:val="0"/>
          <w:divBdr>
            <w:top w:val="none" w:sz="0" w:space="0" w:color="auto"/>
            <w:left w:val="none" w:sz="0" w:space="0" w:color="auto"/>
            <w:bottom w:val="none" w:sz="0" w:space="0" w:color="auto"/>
            <w:right w:val="none" w:sz="0" w:space="0" w:color="auto"/>
          </w:divBdr>
        </w:div>
        <w:div w:id="875198204">
          <w:marLeft w:val="640"/>
          <w:marRight w:val="0"/>
          <w:marTop w:val="0"/>
          <w:marBottom w:val="0"/>
          <w:divBdr>
            <w:top w:val="none" w:sz="0" w:space="0" w:color="auto"/>
            <w:left w:val="none" w:sz="0" w:space="0" w:color="auto"/>
            <w:bottom w:val="none" w:sz="0" w:space="0" w:color="auto"/>
            <w:right w:val="none" w:sz="0" w:space="0" w:color="auto"/>
          </w:divBdr>
        </w:div>
        <w:div w:id="1355226822">
          <w:marLeft w:val="640"/>
          <w:marRight w:val="0"/>
          <w:marTop w:val="0"/>
          <w:marBottom w:val="0"/>
          <w:divBdr>
            <w:top w:val="none" w:sz="0" w:space="0" w:color="auto"/>
            <w:left w:val="none" w:sz="0" w:space="0" w:color="auto"/>
            <w:bottom w:val="none" w:sz="0" w:space="0" w:color="auto"/>
            <w:right w:val="none" w:sz="0" w:space="0" w:color="auto"/>
          </w:divBdr>
        </w:div>
        <w:div w:id="830104543">
          <w:marLeft w:val="640"/>
          <w:marRight w:val="0"/>
          <w:marTop w:val="0"/>
          <w:marBottom w:val="0"/>
          <w:divBdr>
            <w:top w:val="none" w:sz="0" w:space="0" w:color="auto"/>
            <w:left w:val="none" w:sz="0" w:space="0" w:color="auto"/>
            <w:bottom w:val="none" w:sz="0" w:space="0" w:color="auto"/>
            <w:right w:val="none" w:sz="0" w:space="0" w:color="auto"/>
          </w:divBdr>
        </w:div>
        <w:div w:id="143932720">
          <w:marLeft w:val="640"/>
          <w:marRight w:val="0"/>
          <w:marTop w:val="0"/>
          <w:marBottom w:val="0"/>
          <w:divBdr>
            <w:top w:val="none" w:sz="0" w:space="0" w:color="auto"/>
            <w:left w:val="none" w:sz="0" w:space="0" w:color="auto"/>
            <w:bottom w:val="none" w:sz="0" w:space="0" w:color="auto"/>
            <w:right w:val="none" w:sz="0" w:space="0" w:color="auto"/>
          </w:divBdr>
        </w:div>
        <w:div w:id="2097898839">
          <w:marLeft w:val="640"/>
          <w:marRight w:val="0"/>
          <w:marTop w:val="0"/>
          <w:marBottom w:val="0"/>
          <w:divBdr>
            <w:top w:val="none" w:sz="0" w:space="0" w:color="auto"/>
            <w:left w:val="none" w:sz="0" w:space="0" w:color="auto"/>
            <w:bottom w:val="none" w:sz="0" w:space="0" w:color="auto"/>
            <w:right w:val="none" w:sz="0" w:space="0" w:color="auto"/>
          </w:divBdr>
        </w:div>
        <w:div w:id="1434010605">
          <w:marLeft w:val="640"/>
          <w:marRight w:val="0"/>
          <w:marTop w:val="0"/>
          <w:marBottom w:val="0"/>
          <w:divBdr>
            <w:top w:val="none" w:sz="0" w:space="0" w:color="auto"/>
            <w:left w:val="none" w:sz="0" w:space="0" w:color="auto"/>
            <w:bottom w:val="none" w:sz="0" w:space="0" w:color="auto"/>
            <w:right w:val="none" w:sz="0" w:space="0" w:color="auto"/>
          </w:divBdr>
        </w:div>
        <w:div w:id="1839729807">
          <w:marLeft w:val="640"/>
          <w:marRight w:val="0"/>
          <w:marTop w:val="0"/>
          <w:marBottom w:val="0"/>
          <w:divBdr>
            <w:top w:val="none" w:sz="0" w:space="0" w:color="auto"/>
            <w:left w:val="none" w:sz="0" w:space="0" w:color="auto"/>
            <w:bottom w:val="none" w:sz="0" w:space="0" w:color="auto"/>
            <w:right w:val="none" w:sz="0" w:space="0" w:color="auto"/>
          </w:divBdr>
        </w:div>
        <w:div w:id="1353802789">
          <w:marLeft w:val="640"/>
          <w:marRight w:val="0"/>
          <w:marTop w:val="0"/>
          <w:marBottom w:val="0"/>
          <w:divBdr>
            <w:top w:val="none" w:sz="0" w:space="0" w:color="auto"/>
            <w:left w:val="none" w:sz="0" w:space="0" w:color="auto"/>
            <w:bottom w:val="none" w:sz="0" w:space="0" w:color="auto"/>
            <w:right w:val="none" w:sz="0" w:space="0" w:color="auto"/>
          </w:divBdr>
        </w:div>
        <w:div w:id="407773513">
          <w:marLeft w:val="640"/>
          <w:marRight w:val="0"/>
          <w:marTop w:val="0"/>
          <w:marBottom w:val="0"/>
          <w:divBdr>
            <w:top w:val="none" w:sz="0" w:space="0" w:color="auto"/>
            <w:left w:val="none" w:sz="0" w:space="0" w:color="auto"/>
            <w:bottom w:val="none" w:sz="0" w:space="0" w:color="auto"/>
            <w:right w:val="none" w:sz="0" w:space="0" w:color="auto"/>
          </w:divBdr>
        </w:div>
        <w:div w:id="286281214">
          <w:marLeft w:val="640"/>
          <w:marRight w:val="0"/>
          <w:marTop w:val="0"/>
          <w:marBottom w:val="0"/>
          <w:divBdr>
            <w:top w:val="none" w:sz="0" w:space="0" w:color="auto"/>
            <w:left w:val="none" w:sz="0" w:space="0" w:color="auto"/>
            <w:bottom w:val="none" w:sz="0" w:space="0" w:color="auto"/>
            <w:right w:val="none" w:sz="0" w:space="0" w:color="auto"/>
          </w:divBdr>
        </w:div>
        <w:div w:id="836920695">
          <w:marLeft w:val="640"/>
          <w:marRight w:val="0"/>
          <w:marTop w:val="0"/>
          <w:marBottom w:val="0"/>
          <w:divBdr>
            <w:top w:val="none" w:sz="0" w:space="0" w:color="auto"/>
            <w:left w:val="none" w:sz="0" w:space="0" w:color="auto"/>
            <w:bottom w:val="none" w:sz="0" w:space="0" w:color="auto"/>
            <w:right w:val="none" w:sz="0" w:space="0" w:color="auto"/>
          </w:divBdr>
        </w:div>
        <w:div w:id="895778538">
          <w:marLeft w:val="640"/>
          <w:marRight w:val="0"/>
          <w:marTop w:val="0"/>
          <w:marBottom w:val="0"/>
          <w:divBdr>
            <w:top w:val="none" w:sz="0" w:space="0" w:color="auto"/>
            <w:left w:val="none" w:sz="0" w:space="0" w:color="auto"/>
            <w:bottom w:val="none" w:sz="0" w:space="0" w:color="auto"/>
            <w:right w:val="none" w:sz="0" w:space="0" w:color="auto"/>
          </w:divBdr>
        </w:div>
        <w:div w:id="59061215">
          <w:marLeft w:val="640"/>
          <w:marRight w:val="0"/>
          <w:marTop w:val="0"/>
          <w:marBottom w:val="0"/>
          <w:divBdr>
            <w:top w:val="none" w:sz="0" w:space="0" w:color="auto"/>
            <w:left w:val="none" w:sz="0" w:space="0" w:color="auto"/>
            <w:bottom w:val="none" w:sz="0" w:space="0" w:color="auto"/>
            <w:right w:val="none" w:sz="0" w:space="0" w:color="auto"/>
          </w:divBdr>
        </w:div>
        <w:div w:id="403603022">
          <w:marLeft w:val="640"/>
          <w:marRight w:val="0"/>
          <w:marTop w:val="0"/>
          <w:marBottom w:val="0"/>
          <w:divBdr>
            <w:top w:val="none" w:sz="0" w:space="0" w:color="auto"/>
            <w:left w:val="none" w:sz="0" w:space="0" w:color="auto"/>
            <w:bottom w:val="none" w:sz="0" w:space="0" w:color="auto"/>
            <w:right w:val="none" w:sz="0" w:space="0" w:color="auto"/>
          </w:divBdr>
        </w:div>
        <w:div w:id="754785888">
          <w:marLeft w:val="640"/>
          <w:marRight w:val="0"/>
          <w:marTop w:val="0"/>
          <w:marBottom w:val="0"/>
          <w:divBdr>
            <w:top w:val="none" w:sz="0" w:space="0" w:color="auto"/>
            <w:left w:val="none" w:sz="0" w:space="0" w:color="auto"/>
            <w:bottom w:val="none" w:sz="0" w:space="0" w:color="auto"/>
            <w:right w:val="none" w:sz="0" w:space="0" w:color="auto"/>
          </w:divBdr>
        </w:div>
        <w:div w:id="1697152239">
          <w:marLeft w:val="640"/>
          <w:marRight w:val="0"/>
          <w:marTop w:val="0"/>
          <w:marBottom w:val="0"/>
          <w:divBdr>
            <w:top w:val="none" w:sz="0" w:space="0" w:color="auto"/>
            <w:left w:val="none" w:sz="0" w:space="0" w:color="auto"/>
            <w:bottom w:val="none" w:sz="0" w:space="0" w:color="auto"/>
            <w:right w:val="none" w:sz="0" w:space="0" w:color="auto"/>
          </w:divBdr>
        </w:div>
        <w:div w:id="368185465">
          <w:marLeft w:val="640"/>
          <w:marRight w:val="0"/>
          <w:marTop w:val="0"/>
          <w:marBottom w:val="0"/>
          <w:divBdr>
            <w:top w:val="none" w:sz="0" w:space="0" w:color="auto"/>
            <w:left w:val="none" w:sz="0" w:space="0" w:color="auto"/>
            <w:bottom w:val="none" w:sz="0" w:space="0" w:color="auto"/>
            <w:right w:val="none" w:sz="0" w:space="0" w:color="auto"/>
          </w:divBdr>
        </w:div>
        <w:div w:id="239603293">
          <w:marLeft w:val="640"/>
          <w:marRight w:val="0"/>
          <w:marTop w:val="0"/>
          <w:marBottom w:val="0"/>
          <w:divBdr>
            <w:top w:val="none" w:sz="0" w:space="0" w:color="auto"/>
            <w:left w:val="none" w:sz="0" w:space="0" w:color="auto"/>
            <w:bottom w:val="none" w:sz="0" w:space="0" w:color="auto"/>
            <w:right w:val="none" w:sz="0" w:space="0" w:color="auto"/>
          </w:divBdr>
        </w:div>
        <w:div w:id="358820074">
          <w:marLeft w:val="640"/>
          <w:marRight w:val="0"/>
          <w:marTop w:val="0"/>
          <w:marBottom w:val="0"/>
          <w:divBdr>
            <w:top w:val="none" w:sz="0" w:space="0" w:color="auto"/>
            <w:left w:val="none" w:sz="0" w:space="0" w:color="auto"/>
            <w:bottom w:val="none" w:sz="0" w:space="0" w:color="auto"/>
            <w:right w:val="none" w:sz="0" w:space="0" w:color="auto"/>
          </w:divBdr>
        </w:div>
        <w:div w:id="776827277">
          <w:marLeft w:val="640"/>
          <w:marRight w:val="0"/>
          <w:marTop w:val="0"/>
          <w:marBottom w:val="0"/>
          <w:divBdr>
            <w:top w:val="none" w:sz="0" w:space="0" w:color="auto"/>
            <w:left w:val="none" w:sz="0" w:space="0" w:color="auto"/>
            <w:bottom w:val="none" w:sz="0" w:space="0" w:color="auto"/>
            <w:right w:val="none" w:sz="0" w:space="0" w:color="auto"/>
          </w:divBdr>
        </w:div>
        <w:div w:id="1770738116">
          <w:marLeft w:val="640"/>
          <w:marRight w:val="0"/>
          <w:marTop w:val="0"/>
          <w:marBottom w:val="0"/>
          <w:divBdr>
            <w:top w:val="none" w:sz="0" w:space="0" w:color="auto"/>
            <w:left w:val="none" w:sz="0" w:space="0" w:color="auto"/>
            <w:bottom w:val="none" w:sz="0" w:space="0" w:color="auto"/>
            <w:right w:val="none" w:sz="0" w:space="0" w:color="auto"/>
          </w:divBdr>
        </w:div>
        <w:div w:id="1916473122">
          <w:marLeft w:val="640"/>
          <w:marRight w:val="0"/>
          <w:marTop w:val="0"/>
          <w:marBottom w:val="0"/>
          <w:divBdr>
            <w:top w:val="none" w:sz="0" w:space="0" w:color="auto"/>
            <w:left w:val="none" w:sz="0" w:space="0" w:color="auto"/>
            <w:bottom w:val="none" w:sz="0" w:space="0" w:color="auto"/>
            <w:right w:val="none" w:sz="0" w:space="0" w:color="auto"/>
          </w:divBdr>
        </w:div>
        <w:div w:id="587815840">
          <w:marLeft w:val="640"/>
          <w:marRight w:val="0"/>
          <w:marTop w:val="0"/>
          <w:marBottom w:val="0"/>
          <w:divBdr>
            <w:top w:val="none" w:sz="0" w:space="0" w:color="auto"/>
            <w:left w:val="none" w:sz="0" w:space="0" w:color="auto"/>
            <w:bottom w:val="none" w:sz="0" w:space="0" w:color="auto"/>
            <w:right w:val="none" w:sz="0" w:space="0" w:color="auto"/>
          </w:divBdr>
        </w:div>
        <w:div w:id="927080265">
          <w:marLeft w:val="640"/>
          <w:marRight w:val="0"/>
          <w:marTop w:val="0"/>
          <w:marBottom w:val="0"/>
          <w:divBdr>
            <w:top w:val="none" w:sz="0" w:space="0" w:color="auto"/>
            <w:left w:val="none" w:sz="0" w:space="0" w:color="auto"/>
            <w:bottom w:val="none" w:sz="0" w:space="0" w:color="auto"/>
            <w:right w:val="none" w:sz="0" w:space="0" w:color="auto"/>
          </w:divBdr>
        </w:div>
        <w:div w:id="963922667">
          <w:marLeft w:val="640"/>
          <w:marRight w:val="0"/>
          <w:marTop w:val="0"/>
          <w:marBottom w:val="0"/>
          <w:divBdr>
            <w:top w:val="none" w:sz="0" w:space="0" w:color="auto"/>
            <w:left w:val="none" w:sz="0" w:space="0" w:color="auto"/>
            <w:bottom w:val="none" w:sz="0" w:space="0" w:color="auto"/>
            <w:right w:val="none" w:sz="0" w:space="0" w:color="auto"/>
          </w:divBdr>
        </w:div>
        <w:div w:id="867328192">
          <w:marLeft w:val="640"/>
          <w:marRight w:val="0"/>
          <w:marTop w:val="0"/>
          <w:marBottom w:val="0"/>
          <w:divBdr>
            <w:top w:val="none" w:sz="0" w:space="0" w:color="auto"/>
            <w:left w:val="none" w:sz="0" w:space="0" w:color="auto"/>
            <w:bottom w:val="none" w:sz="0" w:space="0" w:color="auto"/>
            <w:right w:val="none" w:sz="0" w:space="0" w:color="auto"/>
          </w:divBdr>
        </w:div>
        <w:div w:id="1303733055">
          <w:marLeft w:val="640"/>
          <w:marRight w:val="0"/>
          <w:marTop w:val="0"/>
          <w:marBottom w:val="0"/>
          <w:divBdr>
            <w:top w:val="none" w:sz="0" w:space="0" w:color="auto"/>
            <w:left w:val="none" w:sz="0" w:space="0" w:color="auto"/>
            <w:bottom w:val="none" w:sz="0" w:space="0" w:color="auto"/>
            <w:right w:val="none" w:sz="0" w:space="0" w:color="auto"/>
          </w:divBdr>
        </w:div>
        <w:div w:id="74977931">
          <w:marLeft w:val="640"/>
          <w:marRight w:val="0"/>
          <w:marTop w:val="0"/>
          <w:marBottom w:val="0"/>
          <w:divBdr>
            <w:top w:val="none" w:sz="0" w:space="0" w:color="auto"/>
            <w:left w:val="none" w:sz="0" w:space="0" w:color="auto"/>
            <w:bottom w:val="none" w:sz="0" w:space="0" w:color="auto"/>
            <w:right w:val="none" w:sz="0" w:space="0" w:color="auto"/>
          </w:divBdr>
        </w:div>
        <w:div w:id="1825052328">
          <w:marLeft w:val="640"/>
          <w:marRight w:val="0"/>
          <w:marTop w:val="0"/>
          <w:marBottom w:val="0"/>
          <w:divBdr>
            <w:top w:val="none" w:sz="0" w:space="0" w:color="auto"/>
            <w:left w:val="none" w:sz="0" w:space="0" w:color="auto"/>
            <w:bottom w:val="none" w:sz="0" w:space="0" w:color="auto"/>
            <w:right w:val="none" w:sz="0" w:space="0" w:color="auto"/>
          </w:divBdr>
        </w:div>
        <w:div w:id="997808770">
          <w:marLeft w:val="640"/>
          <w:marRight w:val="0"/>
          <w:marTop w:val="0"/>
          <w:marBottom w:val="0"/>
          <w:divBdr>
            <w:top w:val="none" w:sz="0" w:space="0" w:color="auto"/>
            <w:left w:val="none" w:sz="0" w:space="0" w:color="auto"/>
            <w:bottom w:val="none" w:sz="0" w:space="0" w:color="auto"/>
            <w:right w:val="none" w:sz="0" w:space="0" w:color="auto"/>
          </w:divBdr>
        </w:div>
        <w:div w:id="1099370886">
          <w:marLeft w:val="640"/>
          <w:marRight w:val="0"/>
          <w:marTop w:val="0"/>
          <w:marBottom w:val="0"/>
          <w:divBdr>
            <w:top w:val="none" w:sz="0" w:space="0" w:color="auto"/>
            <w:left w:val="none" w:sz="0" w:space="0" w:color="auto"/>
            <w:bottom w:val="none" w:sz="0" w:space="0" w:color="auto"/>
            <w:right w:val="none" w:sz="0" w:space="0" w:color="auto"/>
          </w:divBdr>
        </w:div>
        <w:div w:id="1564558981">
          <w:marLeft w:val="640"/>
          <w:marRight w:val="0"/>
          <w:marTop w:val="0"/>
          <w:marBottom w:val="0"/>
          <w:divBdr>
            <w:top w:val="none" w:sz="0" w:space="0" w:color="auto"/>
            <w:left w:val="none" w:sz="0" w:space="0" w:color="auto"/>
            <w:bottom w:val="none" w:sz="0" w:space="0" w:color="auto"/>
            <w:right w:val="none" w:sz="0" w:space="0" w:color="auto"/>
          </w:divBdr>
        </w:div>
        <w:div w:id="1791121253">
          <w:marLeft w:val="640"/>
          <w:marRight w:val="0"/>
          <w:marTop w:val="0"/>
          <w:marBottom w:val="0"/>
          <w:divBdr>
            <w:top w:val="none" w:sz="0" w:space="0" w:color="auto"/>
            <w:left w:val="none" w:sz="0" w:space="0" w:color="auto"/>
            <w:bottom w:val="none" w:sz="0" w:space="0" w:color="auto"/>
            <w:right w:val="none" w:sz="0" w:space="0" w:color="auto"/>
          </w:divBdr>
        </w:div>
        <w:div w:id="1541628376">
          <w:marLeft w:val="640"/>
          <w:marRight w:val="0"/>
          <w:marTop w:val="0"/>
          <w:marBottom w:val="0"/>
          <w:divBdr>
            <w:top w:val="none" w:sz="0" w:space="0" w:color="auto"/>
            <w:left w:val="none" w:sz="0" w:space="0" w:color="auto"/>
            <w:bottom w:val="none" w:sz="0" w:space="0" w:color="auto"/>
            <w:right w:val="none" w:sz="0" w:space="0" w:color="auto"/>
          </w:divBdr>
        </w:div>
        <w:div w:id="1157460690">
          <w:marLeft w:val="640"/>
          <w:marRight w:val="0"/>
          <w:marTop w:val="0"/>
          <w:marBottom w:val="0"/>
          <w:divBdr>
            <w:top w:val="none" w:sz="0" w:space="0" w:color="auto"/>
            <w:left w:val="none" w:sz="0" w:space="0" w:color="auto"/>
            <w:bottom w:val="none" w:sz="0" w:space="0" w:color="auto"/>
            <w:right w:val="none" w:sz="0" w:space="0" w:color="auto"/>
          </w:divBdr>
        </w:div>
        <w:div w:id="66733443">
          <w:marLeft w:val="640"/>
          <w:marRight w:val="0"/>
          <w:marTop w:val="0"/>
          <w:marBottom w:val="0"/>
          <w:divBdr>
            <w:top w:val="none" w:sz="0" w:space="0" w:color="auto"/>
            <w:left w:val="none" w:sz="0" w:space="0" w:color="auto"/>
            <w:bottom w:val="none" w:sz="0" w:space="0" w:color="auto"/>
            <w:right w:val="none" w:sz="0" w:space="0" w:color="auto"/>
          </w:divBdr>
        </w:div>
        <w:div w:id="1211502289">
          <w:marLeft w:val="640"/>
          <w:marRight w:val="0"/>
          <w:marTop w:val="0"/>
          <w:marBottom w:val="0"/>
          <w:divBdr>
            <w:top w:val="none" w:sz="0" w:space="0" w:color="auto"/>
            <w:left w:val="none" w:sz="0" w:space="0" w:color="auto"/>
            <w:bottom w:val="none" w:sz="0" w:space="0" w:color="auto"/>
            <w:right w:val="none" w:sz="0" w:space="0" w:color="auto"/>
          </w:divBdr>
        </w:div>
        <w:div w:id="1891769505">
          <w:marLeft w:val="640"/>
          <w:marRight w:val="0"/>
          <w:marTop w:val="0"/>
          <w:marBottom w:val="0"/>
          <w:divBdr>
            <w:top w:val="none" w:sz="0" w:space="0" w:color="auto"/>
            <w:left w:val="none" w:sz="0" w:space="0" w:color="auto"/>
            <w:bottom w:val="none" w:sz="0" w:space="0" w:color="auto"/>
            <w:right w:val="none" w:sz="0" w:space="0" w:color="auto"/>
          </w:divBdr>
        </w:div>
      </w:divsChild>
    </w:div>
    <w:div w:id="1540849282">
      <w:bodyDiv w:val="1"/>
      <w:marLeft w:val="0"/>
      <w:marRight w:val="0"/>
      <w:marTop w:val="0"/>
      <w:marBottom w:val="0"/>
      <w:divBdr>
        <w:top w:val="none" w:sz="0" w:space="0" w:color="auto"/>
        <w:left w:val="none" w:sz="0" w:space="0" w:color="auto"/>
        <w:bottom w:val="none" w:sz="0" w:space="0" w:color="auto"/>
        <w:right w:val="none" w:sz="0" w:space="0" w:color="auto"/>
      </w:divBdr>
      <w:divsChild>
        <w:div w:id="396368512">
          <w:marLeft w:val="640"/>
          <w:marRight w:val="0"/>
          <w:marTop w:val="0"/>
          <w:marBottom w:val="0"/>
          <w:divBdr>
            <w:top w:val="none" w:sz="0" w:space="0" w:color="auto"/>
            <w:left w:val="none" w:sz="0" w:space="0" w:color="auto"/>
            <w:bottom w:val="none" w:sz="0" w:space="0" w:color="auto"/>
            <w:right w:val="none" w:sz="0" w:space="0" w:color="auto"/>
          </w:divBdr>
        </w:div>
        <w:div w:id="800655431">
          <w:marLeft w:val="640"/>
          <w:marRight w:val="0"/>
          <w:marTop w:val="0"/>
          <w:marBottom w:val="0"/>
          <w:divBdr>
            <w:top w:val="none" w:sz="0" w:space="0" w:color="auto"/>
            <w:left w:val="none" w:sz="0" w:space="0" w:color="auto"/>
            <w:bottom w:val="none" w:sz="0" w:space="0" w:color="auto"/>
            <w:right w:val="none" w:sz="0" w:space="0" w:color="auto"/>
          </w:divBdr>
        </w:div>
        <w:div w:id="292056011">
          <w:marLeft w:val="640"/>
          <w:marRight w:val="0"/>
          <w:marTop w:val="0"/>
          <w:marBottom w:val="0"/>
          <w:divBdr>
            <w:top w:val="none" w:sz="0" w:space="0" w:color="auto"/>
            <w:left w:val="none" w:sz="0" w:space="0" w:color="auto"/>
            <w:bottom w:val="none" w:sz="0" w:space="0" w:color="auto"/>
            <w:right w:val="none" w:sz="0" w:space="0" w:color="auto"/>
          </w:divBdr>
        </w:div>
        <w:div w:id="1705906326">
          <w:marLeft w:val="640"/>
          <w:marRight w:val="0"/>
          <w:marTop w:val="0"/>
          <w:marBottom w:val="0"/>
          <w:divBdr>
            <w:top w:val="none" w:sz="0" w:space="0" w:color="auto"/>
            <w:left w:val="none" w:sz="0" w:space="0" w:color="auto"/>
            <w:bottom w:val="none" w:sz="0" w:space="0" w:color="auto"/>
            <w:right w:val="none" w:sz="0" w:space="0" w:color="auto"/>
          </w:divBdr>
        </w:div>
        <w:div w:id="1493715604">
          <w:marLeft w:val="640"/>
          <w:marRight w:val="0"/>
          <w:marTop w:val="0"/>
          <w:marBottom w:val="0"/>
          <w:divBdr>
            <w:top w:val="none" w:sz="0" w:space="0" w:color="auto"/>
            <w:left w:val="none" w:sz="0" w:space="0" w:color="auto"/>
            <w:bottom w:val="none" w:sz="0" w:space="0" w:color="auto"/>
            <w:right w:val="none" w:sz="0" w:space="0" w:color="auto"/>
          </w:divBdr>
        </w:div>
        <w:div w:id="601379654">
          <w:marLeft w:val="640"/>
          <w:marRight w:val="0"/>
          <w:marTop w:val="0"/>
          <w:marBottom w:val="0"/>
          <w:divBdr>
            <w:top w:val="none" w:sz="0" w:space="0" w:color="auto"/>
            <w:left w:val="none" w:sz="0" w:space="0" w:color="auto"/>
            <w:bottom w:val="none" w:sz="0" w:space="0" w:color="auto"/>
            <w:right w:val="none" w:sz="0" w:space="0" w:color="auto"/>
          </w:divBdr>
        </w:div>
        <w:div w:id="1274676591">
          <w:marLeft w:val="640"/>
          <w:marRight w:val="0"/>
          <w:marTop w:val="0"/>
          <w:marBottom w:val="0"/>
          <w:divBdr>
            <w:top w:val="none" w:sz="0" w:space="0" w:color="auto"/>
            <w:left w:val="none" w:sz="0" w:space="0" w:color="auto"/>
            <w:bottom w:val="none" w:sz="0" w:space="0" w:color="auto"/>
            <w:right w:val="none" w:sz="0" w:space="0" w:color="auto"/>
          </w:divBdr>
        </w:div>
        <w:div w:id="185801220">
          <w:marLeft w:val="640"/>
          <w:marRight w:val="0"/>
          <w:marTop w:val="0"/>
          <w:marBottom w:val="0"/>
          <w:divBdr>
            <w:top w:val="none" w:sz="0" w:space="0" w:color="auto"/>
            <w:left w:val="none" w:sz="0" w:space="0" w:color="auto"/>
            <w:bottom w:val="none" w:sz="0" w:space="0" w:color="auto"/>
            <w:right w:val="none" w:sz="0" w:space="0" w:color="auto"/>
          </w:divBdr>
        </w:div>
        <w:div w:id="772365564">
          <w:marLeft w:val="640"/>
          <w:marRight w:val="0"/>
          <w:marTop w:val="0"/>
          <w:marBottom w:val="0"/>
          <w:divBdr>
            <w:top w:val="none" w:sz="0" w:space="0" w:color="auto"/>
            <w:left w:val="none" w:sz="0" w:space="0" w:color="auto"/>
            <w:bottom w:val="none" w:sz="0" w:space="0" w:color="auto"/>
            <w:right w:val="none" w:sz="0" w:space="0" w:color="auto"/>
          </w:divBdr>
        </w:div>
        <w:div w:id="1405638919">
          <w:marLeft w:val="640"/>
          <w:marRight w:val="0"/>
          <w:marTop w:val="0"/>
          <w:marBottom w:val="0"/>
          <w:divBdr>
            <w:top w:val="none" w:sz="0" w:space="0" w:color="auto"/>
            <w:left w:val="none" w:sz="0" w:space="0" w:color="auto"/>
            <w:bottom w:val="none" w:sz="0" w:space="0" w:color="auto"/>
            <w:right w:val="none" w:sz="0" w:space="0" w:color="auto"/>
          </w:divBdr>
        </w:div>
        <w:div w:id="1967196744">
          <w:marLeft w:val="640"/>
          <w:marRight w:val="0"/>
          <w:marTop w:val="0"/>
          <w:marBottom w:val="0"/>
          <w:divBdr>
            <w:top w:val="none" w:sz="0" w:space="0" w:color="auto"/>
            <w:left w:val="none" w:sz="0" w:space="0" w:color="auto"/>
            <w:bottom w:val="none" w:sz="0" w:space="0" w:color="auto"/>
            <w:right w:val="none" w:sz="0" w:space="0" w:color="auto"/>
          </w:divBdr>
        </w:div>
        <w:div w:id="2072537798">
          <w:marLeft w:val="640"/>
          <w:marRight w:val="0"/>
          <w:marTop w:val="0"/>
          <w:marBottom w:val="0"/>
          <w:divBdr>
            <w:top w:val="none" w:sz="0" w:space="0" w:color="auto"/>
            <w:left w:val="none" w:sz="0" w:space="0" w:color="auto"/>
            <w:bottom w:val="none" w:sz="0" w:space="0" w:color="auto"/>
            <w:right w:val="none" w:sz="0" w:space="0" w:color="auto"/>
          </w:divBdr>
        </w:div>
        <w:div w:id="1555239274">
          <w:marLeft w:val="640"/>
          <w:marRight w:val="0"/>
          <w:marTop w:val="0"/>
          <w:marBottom w:val="0"/>
          <w:divBdr>
            <w:top w:val="none" w:sz="0" w:space="0" w:color="auto"/>
            <w:left w:val="none" w:sz="0" w:space="0" w:color="auto"/>
            <w:bottom w:val="none" w:sz="0" w:space="0" w:color="auto"/>
            <w:right w:val="none" w:sz="0" w:space="0" w:color="auto"/>
          </w:divBdr>
        </w:div>
        <w:div w:id="584800810">
          <w:marLeft w:val="640"/>
          <w:marRight w:val="0"/>
          <w:marTop w:val="0"/>
          <w:marBottom w:val="0"/>
          <w:divBdr>
            <w:top w:val="none" w:sz="0" w:space="0" w:color="auto"/>
            <w:left w:val="none" w:sz="0" w:space="0" w:color="auto"/>
            <w:bottom w:val="none" w:sz="0" w:space="0" w:color="auto"/>
            <w:right w:val="none" w:sz="0" w:space="0" w:color="auto"/>
          </w:divBdr>
        </w:div>
        <w:div w:id="421224961">
          <w:marLeft w:val="640"/>
          <w:marRight w:val="0"/>
          <w:marTop w:val="0"/>
          <w:marBottom w:val="0"/>
          <w:divBdr>
            <w:top w:val="none" w:sz="0" w:space="0" w:color="auto"/>
            <w:left w:val="none" w:sz="0" w:space="0" w:color="auto"/>
            <w:bottom w:val="none" w:sz="0" w:space="0" w:color="auto"/>
            <w:right w:val="none" w:sz="0" w:space="0" w:color="auto"/>
          </w:divBdr>
        </w:div>
        <w:div w:id="1642154105">
          <w:marLeft w:val="640"/>
          <w:marRight w:val="0"/>
          <w:marTop w:val="0"/>
          <w:marBottom w:val="0"/>
          <w:divBdr>
            <w:top w:val="none" w:sz="0" w:space="0" w:color="auto"/>
            <w:left w:val="none" w:sz="0" w:space="0" w:color="auto"/>
            <w:bottom w:val="none" w:sz="0" w:space="0" w:color="auto"/>
            <w:right w:val="none" w:sz="0" w:space="0" w:color="auto"/>
          </w:divBdr>
        </w:div>
        <w:div w:id="1479229202">
          <w:marLeft w:val="640"/>
          <w:marRight w:val="0"/>
          <w:marTop w:val="0"/>
          <w:marBottom w:val="0"/>
          <w:divBdr>
            <w:top w:val="none" w:sz="0" w:space="0" w:color="auto"/>
            <w:left w:val="none" w:sz="0" w:space="0" w:color="auto"/>
            <w:bottom w:val="none" w:sz="0" w:space="0" w:color="auto"/>
            <w:right w:val="none" w:sz="0" w:space="0" w:color="auto"/>
          </w:divBdr>
        </w:div>
        <w:div w:id="948464756">
          <w:marLeft w:val="640"/>
          <w:marRight w:val="0"/>
          <w:marTop w:val="0"/>
          <w:marBottom w:val="0"/>
          <w:divBdr>
            <w:top w:val="none" w:sz="0" w:space="0" w:color="auto"/>
            <w:left w:val="none" w:sz="0" w:space="0" w:color="auto"/>
            <w:bottom w:val="none" w:sz="0" w:space="0" w:color="auto"/>
            <w:right w:val="none" w:sz="0" w:space="0" w:color="auto"/>
          </w:divBdr>
        </w:div>
        <w:div w:id="1094476884">
          <w:marLeft w:val="640"/>
          <w:marRight w:val="0"/>
          <w:marTop w:val="0"/>
          <w:marBottom w:val="0"/>
          <w:divBdr>
            <w:top w:val="none" w:sz="0" w:space="0" w:color="auto"/>
            <w:left w:val="none" w:sz="0" w:space="0" w:color="auto"/>
            <w:bottom w:val="none" w:sz="0" w:space="0" w:color="auto"/>
            <w:right w:val="none" w:sz="0" w:space="0" w:color="auto"/>
          </w:divBdr>
        </w:div>
        <w:div w:id="139926232">
          <w:marLeft w:val="640"/>
          <w:marRight w:val="0"/>
          <w:marTop w:val="0"/>
          <w:marBottom w:val="0"/>
          <w:divBdr>
            <w:top w:val="none" w:sz="0" w:space="0" w:color="auto"/>
            <w:left w:val="none" w:sz="0" w:space="0" w:color="auto"/>
            <w:bottom w:val="none" w:sz="0" w:space="0" w:color="auto"/>
            <w:right w:val="none" w:sz="0" w:space="0" w:color="auto"/>
          </w:divBdr>
        </w:div>
        <w:div w:id="1574008273">
          <w:marLeft w:val="640"/>
          <w:marRight w:val="0"/>
          <w:marTop w:val="0"/>
          <w:marBottom w:val="0"/>
          <w:divBdr>
            <w:top w:val="none" w:sz="0" w:space="0" w:color="auto"/>
            <w:left w:val="none" w:sz="0" w:space="0" w:color="auto"/>
            <w:bottom w:val="none" w:sz="0" w:space="0" w:color="auto"/>
            <w:right w:val="none" w:sz="0" w:space="0" w:color="auto"/>
          </w:divBdr>
        </w:div>
        <w:div w:id="2107076718">
          <w:marLeft w:val="640"/>
          <w:marRight w:val="0"/>
          <w:marTop w:val="0"/>
          <w:marBottom w:val="0"/>
          <w:divBdr>
            <w:top w:val="none" w:sz="0" w:space="0" w:color="auto"/>
            <w:left w:val="none" w:sz="0" w:space="0" w:color="auto"/>
            <w:bottom w:val="none" w:sz="0" w:space="0" w:color="auto"/>
            <w:right w:val="none" w:sz="0" w:space="0" w:color="auto"/>
          </w:divBdr>
        </w:div>
        <w:div w:id="1215384382">
          <w:marLeft w:val="640"/>
          <w:marRight w:val="0"/>
          <w:marTop w:val="0"/>
          <w:marBottom w:val="0"/>
          <w:divBdr>
            <w:top w:val="none" w:sz="0" w:space="0" w:color="auto"/>
            <w:left w:val="none" w:sz="0" w:space="0" w:color="auto"/>
            <w:bottom w:val="none" w:sz="0" w:space="0" w:color="auto"/>
            <w:right w:val="none" w:sz="0" w:space="0" w:color="auto"/>
          </w:divBdr>
        </w:div>
        <w:div w:id="464128632">
          <w:marLeft w:val="640"/>
          <w:marRight w:val="0"/>
          <w:marTop w:val="0"/>
          <w:marBottom w:val="0"/>
          <w:divBdr>
            <w:top w:val="none" w:sz="0" w:space="0" w:color="auto"/>
            <w:left w:val="none" w:sz="0" w:space="0" w:color="auto"/>
            <w:bottom w:val="none" w:sz="0" w:space="0" w:color="auto"/>
            <w:right w:val="none" w:sz="0" w:space="0" w:color="auto"/>
          </w:divBdr>
        </w:div>
        <w:div w:id="946348955">
          <w:marLeft w:val="640"/>
          <w:marRight w:val="0"/>
          <w:marTop w:val="0"/>
          <w:marBottom w:val="0"/>
          <w:divBdr>
            <w:top w:val="none" w:sz="0" w:space="0" w:color="auto"/>
            <w:left w:val="none" w:sz="0" w:space="0" w:color="auto"/>
            <w:bottom w:val="none" w:sz="0" w:space="0" w:color="auto"/>
            <w:right w:val="none" w:sz="0" w:space="0" w:color="auto"/>
          </w:divBdr>
        </w:div>
        <w:div w:id="2077433299">
          <w:marLeft w:val="640"/>
          <w:marRight w:val="0"/>
          <w:marTop w:val="0"/>
          <w:marBottom w:val="0"/>
          <w:divBdr>
            <w:top w:val="none" w:sz="0" w:space="0" w:color="auto"/>
            <w:left w:val="none" w:sz="0" w:space="0" w:color="auto"/>
            <w:bottom w:val="none" w:sz="0" w:space="0" w:color="auto"/>
            <w:right w:val="none" w:sz="0" w:space="0" w:color="auto"/>
          </w:divBdr>
        </w:div>
        <w:div w:id="1110121678">
          <w:marLeft w:val="640"/>
          <w:marRight w:val="0"/>
          <w:marTop w:val="0"/>
          <w:marBottom w:val="0"/>
          <w:divBdr>
            <w:top w:val="none" w:sz="0" w:space="0" w:color="auto"/>
            <w:left w:val="none" w:sz="0" w:space="0" w:color="auto"/>
            <w:bottom w:val="none" w:sz="0" w:space="0" w:color="auto"/>
            <w:right w:val="none" w:sz="0" w:space="0" w:color="auto"/>
          </w:divBdr>
        </w:div>
        <w:div w:id="203517714">
          <w:marLeft w:val="640"/>
          <w:marRight w:val="0"/>
          <w:marTop w:val="0"/>
          <w:marBottom w:val="0"/>
          <w:divBdr>
            <w:top w:val="none" w:sz="0" w:space="0" w:color="auto"/>
            <w:left w:val="none" w:sz="0" w:space="0" w:color="auto"/>
            <w:bottom w:val="none" w:sz="0" w:space="0" w:color="auto"/>
            <w:right w:val="none" w:sz="0" w:space="0" w:color="auto"/>
          </w:divBdr>
        </w:div>
        <w:div w:id="903612296">
          <w:marLeft w:val="640"/>
          <w:marRight w:val="0"/>
          <w:marTop w:val="0"/>
          <w:marBottom w:val="0"/>
          <w:divBdr>
            <w:top w:val="none" w:sz="0" w:space="0" w:color="auto"/>
            <w:left w:val="none" w:sz="0" w:space="0" w:color="auto"/>
            <w:bottom w:val="none" w:sz="0" w:space="0" w:color="auto"/>
            <w:right w:val="none" w:sz="0" w:space="0" w:color="auto"/>
          </w:divBdr>
        </w:div>
        <w:div w:id="124469319">
          <w:marLeft w:val="640"/>
          <w:marRight w:val="0"/>
          <w:marTop w:val="0"/>
          <w:marBottom w:val="0"/>
          <w:divBdr>
            <w:top w:val="none" w:sz="0" w:space="0" w:color="auto"/>
            <w:left w:val="none" w:sz="0" w:space="0" w:color="auto"/>
            <w:bottom w:val="none" w:sz="0" w:space="0" w:color="auto"/>
            <w:right w:val="none" w:sz="0" w:space="0" w:color="auto"/>
          </w:divBdr>
        </w:div>
        <w:div w:id="2106799258">
          <w:marLeft w:val="640"/>
          <w:marRight w:val="0"/>
          <w:marTop w:val="0"/>
          <w:marBottom w:val="0"/>
          <w:divBdr>
            <w:top w:val="none" w:sz="0" w:space="0" w:color="auto"/>
            <w:left w:val="none" w:sz="0" w:space="0" w:color="auto"/>
            <w:bottom w:val="none" w:sz="0" w:space="0" w:color="auto"/>
            <w:right w:val="none" w:sz="0" w:space="0" w:color="auto"/>
          </w:divBdr>
        </w:div>
        <w:div w:id="534276262">
          <w:marLeft w:val="640"/>
          <w:marRight w:val="0"/>
          <w:marTop w:val="0"/>
          <w:marBottom w:val="0"/>
          <w:divBdr>
            <w:top w:val="none" w:sz="0" w:space="0" w:color="auto"/>
            <w:left w:val="none" w:sz="0" w:space="0" w:color="auto"/>
            <w:bottom w:val="none" w:sz="0" w:space="0" w:color="auto"/>
            <w:right w:val="none" w:sz="0" w:space="0" w:color="auto"/>
          </w:divBdr>
        </w:div>
        <w:div w:id="1180774480">
          <w:marLeft w:val="640"/>
          <w:marRight w:val="0"/>
          <w:marTop w:val="0"/>
          <w:marBottom w:val="0"/>
          <w:divBdr>
            <w:top w:val="none" w:sz="0" w:space="0" w:color="auto"/>
            <w:left w:val="none" w:sz="0" w:space="0" w:color="auto"/>
            <w:bottom w:val="none" w:sz="0" w:space="0" w:color="auto"/>
            <w:right w:val="none" w:sz="0" w:space="0" w:color="auto"/>
          </w:divBdr>
        </w:div>
        <w:div w:id="356006211">
          <w:marLeft w:val="640"/>
          <w:marRight w:val="0"/>
          <w:marTop w:val="0"/>
          <w:marBottom w:val="0"/>
          <w:divBdr>
            <w:top w:val="none" w:sz="0" w:space="0" w:color="auto"/>
            <w:left w:val="none" w:sz="0" w:space="0" w:color="auto"/>
            <w:bottom w:val="none" w:sz="0" w:space="0" w:color="auto"/>
            <w:right w:val="none" w:sz="0" w:space="0" w:color="auto"/>
          </w:divBdr>
        </w:div>
        <w:div w:id="1213885043">
          <w:marLeft w:val="640"/>
          <w:marRight w:val="0"/>
          <w:marTop w:val="0"/>
          <w:marBottom w:val="0"/>
          <w:divBdr>
            <w:top w:val="none" w:sz="0" w:space="0" w:color="auto"/>
            <w:left w:val="none" w:sz="0" w:space="0" w:color="auto"/>
            <w:bottom w:val="none" w:sz="0" w:space="0" w:color="auto"/>
            <w:right w:val="none" w:sz="0" w:space="0" w:color="auto"/>
          </w:divBdr>
        </w:div>
        <w:div w:id="1385987286">
          <w:marLeft w:val="640"/>
          <w:marRight w:val="0"/>
          <w:marTop w:val="0"/>
          <w:marBottom w:val="0"/>
          <w:divBdr>
            <w:top w:val="none" w:sz="0" w:space="0" w:color="auto"/>
            <w:left w:val="none" w:sz="0" w:space="0" w:color="auto"/>
            <w:bottom w:val="none" w:sz="0" w:space="0" w:color="auto"/>
            <w:right w:val="none" w:sz="0" w:space="0" w:color="auto"/>
          </w:divBdr>
        </w:div>
        <w:div w:id="1060788860">
          <w:marLeft w:val="640"/>
          <w:marRight w:val="0"/>
          <w:marTop w:val="0"/>
          <w:marBottom w:val="0"/>
          <w:divBdr>
            <w:top w:val="none" w:sz="0" w:space="0" w:color="auto"/>
            <w:left w:val="none" w:sz="0" w:space="0" w:color="auto"/>
            <w:bottom w:val="none" w:sz="0" w:space="0" w:color="auto"/>
            <w:right w:val="none" w:sz="0" w:space="0" w:color="auto"/>
          </w:divBdr>
        </w:div>
        <w:div w:id="1612275139">
          <w:marLeft w:val="640"/>
          <w:marRight w:val="0"/>
          <w:marTop w:val="0"/>
          <w:marBottom w:val="0"/>
          <w:divBdr>
            <w:top w:val="none" w:sz="0" w:space="0" w:color="auto"/>
            <w:left w:val="none" w:sz="0" w:space="0" w:color="auto"/>
            <w:bottom w:val="none" w:sz="0" w:space="0" w:color="auto"/>
            <w:right w:val="none" w:sz="0" w:space="0" w:color="auto"/>
          </w:divBdr>
        </w:div>
        <w:div w:id="384641467">
          <w:marLeft w:val="640"/>
          <w:marRight w:val="0"/>
          <w:marTop w:val="0"/>
          <w:marBottom w:val="0"/>
          <w:divBdr>
            <w:top w:val="none" w:sz="0" w:space="0" w:color="auto"/>
            <w:left w:val="none" w:sz="0" w:space="0" w:color="auto"/>
            <w:bottom w:val="none" w:sz="0" w:space="0" w:color="auto"/>
            <w:right w:val="none" w:sz="0" w:space="0" w:color="auto"/>
          </w:divBdr>
        </w:div>
        <w:div w:id="1936816148">
          <w:marLeft w:val="640"/>
          <w:marRight w:val="0"/>
          <w:marTop w:val="0"/>
          <w:marBottom w:val="0"/>
          <w:divBdr>
            <w:top w:val="none" w:sz="0" w:space="0" w:color="auto"/>
            <w:left w:val="none" w:sz="0" w:space="0" w:color="auto"/>
            <w:bottom w:val="none" w:sz="0" w:space="0" w:color="auto"/>
            <w:right w:val="none" w:sz="0" w:space="0" w:color="auto"/>
          </w:divBdr>
        </w:div>
        <w:div w:id="1348675709">
          <w:marLeft w:val="640"/>
          <w:marRight w:val="0"/>
          <w:marTop w:val="0"/>
          <w:marBottom w:val="0"/>
          <w:divBdr>
            <w:top w:val="none" w:sz="0" w:space="0" w:color="auto"/>
            <w:left w:val="none" w:sz="0" w:space="0" w:color="auto"/>
            <w:bottom w:val="none" w:sz="0" w:space="0" w:color="auto"/>
            <w:right w:val="none" w:sz="0" w:space="0" w:color="auto"/>
          </w:divBdr>
        </w:div>
        <w:div w:id="1182744949">
          <w:marLeft w:val="640"/>
          <w:marRight w:val="0"/>
          <w:marTop w:val="0"/>
          <w:marBottom w:val="0"/>
          <w:divBdr>
            <w:top w:val="none" w:sz="0" w:space="0" w:color="auto"/>
            <w:left w:val="none" w:sz="0" w:space="0" w:color="auto"/>
            <w:bottom w:val="none" w:sz="0" w:space="0" w:color="auto"/>
            <w:right w:val="none" w:sz="0" w:space="0" w:color="auto"/>
          </w:divBdr>
        </w:div>
        <w:div w:id="952639244">
          <w:marLeft w:val="640"/>
          <w:marRight w:val="0"/>
          <w:marTop w:val="0"/>
          <w:marBottom w:val="0"/>
          <w:divBdr>
            <w:top w:val="none" w:sz="0" w:space="0" w:color="auto"/>
            <w:left w:val="none" w:sz="0" w:space="0" w:color="auto"/>
            <w:bottom w:val="none" w:sz="0" w:space="0" w:color="auto"/>
            <w:right w:val="none" w:sz="0" w:space="0" w:color="auto"/>
          </w:divBdr>
        </w:div>
        <w:div w:id="813642528">
          <w:marLeft w:val="640"/>
          <w:marRight w:val="0"/>
          <w:marTop w:val="0"/>
          <w:marBottom w:val="0"/>
          <w:divBdr>
            <w:top w:val="none" w:sz="0" w:space="0" w:color="auto"/>
            <w:left w:val="none" w:sz="0" w:space="0" w:color="auto"/>
            <w:bottom w:val="none" w:sz="0" w:space="0" w:color="auto"/>
            <w:right w:val="none" w:sz="0" w:space="0" w:color="auto"/>
          </w:divBdr>
        </w:div>
        <w:div w:id="1808039454">
          <w:marLeft w:val="640"/>
          <w:marRight w:val="0"/>
          <w:marTop w:val="0"/>
          <w:marBottom w:val="0"/>
          <w:divBdr>
            <w:top w:val="none" w:sz="0" w:space="0" w:color="auto"/>
            <w:left w:val="none" w:sz="0" w:space="0" w:color="auto"/>
            <w:bottom w:val="none" w:sz="0" w:space="0" w:color="auto"/>
            <w:right w:val="none" w:sz="0" w:space="0" w:color="auto"/>
          </w:divBdr>
        </w:div>
        <w:div w:id="1990087071">
          <w:marLeft w:val="640"/>
          <w:marRight w:val="0"/>
          <w:marTop w:val="0"/>
          <w:marBottom w:val="0"/>
          <w:divBdr>
            <w:top w:val="none" w:sz="0" w:space="0" w:color="auto"/>
            <w:left w:val="none" w:sz="0" w:space="0" w:color="auto"/>
            <w:bottom w:val="none" w:sz="0" w:space="0" w:color="auto"/>
            <w:right w:val="none" w:sz="0" w:space="0" w:color="auto"/>
          </w:divBdr>
        </w:div>
        <w:div w:id="1521040349">
          <w:marLeft w:val="640"/>
          <w:marRight w:val="0"/>
          <w:marTop w:val="0"/>
          <w:marBottom w:val="0"/>
          <w:divBdr>
            <w:top w:val="none" w:sz="0" w:space="0" w:color="auto"/>
            <w:left w:val="none" w:sz="0" w:space="0" w:color="auto"/>
            <w:bottom w:val="none" w:sz="0" w:space="0" w:color="auto"/>
            <w:right w:val="none" w:sz="0" w:space="0" w:color="auto"/>
          </w:divBdr>
        </w:div>
        <w:div w:id="546650224">
          <w:marLeft w:val="640"/>
          <w:marRight w:val="0"/>
          <w:marTop w:val="0"/>
          <w:marBottom w:val="0"/>
          <w:divBdr>
            <w:top w:val="none" w:sz="0" w:space="0" w:color="auto"/>
            <w:left w:val="none" w:sz="0" w:space="0" w:color="auto"/>
            <w:bottom w:val="none" w:sz="0" w:space="0" w:color="auto"/>
            <w:right w:val="none" w:sz="0" w:space="0" w:color="auto"/>
          </w:divBdr>
        </w:div>
        <w:div w:id="910458306">
          <w:marLeft w:val="640"/>
          <w:marRight w:val="0"/>
          <w:marTop w:val="0"/>
          <w:marBottom w:val="0"/>
          <w:divBdr>
            <w:top w:val="none" w:sz="0" w:space="0" w:color="auto"/>
            <w:left w:val="none" w:sz="0" w:space="0" w:color="auto"/>
            <w:bottom w:val="none" w:sz="0" w:space="0" w:color="auto"/>
            <w:right w:val="none" w:sz="0" w:space="0" w:color="auto"/>
          </w:divBdr>
        </w:div>
        <w:div w:id="752630659">
          <w:marLeft w:val="640"/>
          <w:marRight w:val="0"/>
          <w:marTop w:val="0"/>
          <w:marBottom w:val="0"/>
          <w:divBdr>
            <w:top w:val="none" w:sz="0" w:space="0" w:color="auto"/>
            <w:left w:val="none" w:sz="0" w:space="0" w:color="auto"/>
            <w:bottom w:val="none" w:sz="0" w:space="0" w:color="auto"/>
            <w:right w:val="none" w:sz="0" w:space="0" w:color="auto"/>
          </w:divBdr>
        </w:div>
        <w:div w:id="470945111">
          <w:marLeft w:val="640"/>
          <w:marRight w:val="0"/>
          <w:marTop w:val="0"/>
          <w:marBottom w:val="0"/>
          <w:divBdr>
            <w:top w:val="none" w:sz="0" w:space="0" w:color="auto"/>
            <w:left w:val="none" w:sz="0" w:space="0" w:color="auto"/>
            <w:bottom w:val="none" w:sz="0" w:space="0" w:color="auto"/>
            <w:right w:val="none" w:sz="0" w:space="0" w:color="auto"/>
          </w:divBdr>
        </w:div>
        <w:div w:id="1034965202">
          <w:marLeft w:val="640"/>
          <w:marRight w:val="0"/>
          <w:marTop w:val="0"/>
          <w:marBottom w:val="0"/>
          <w:divBdr>
            <w:top w:val="none" w:sz="0" w:space="0" w:color="auto"/>
            <w:left w:val="none" w:sz="0" w:space="0" w:color="auto"/>
            <w:bottom w:val="none" w:sz="0" w:space="0" w:color="auto"/>
            <w:right w:val="none" w:sz="0" w:space="0" w:color="auto"/>
          </w:divBdr>
        </w:div>
        <w:div w:id="925265201">
          <w:marLeft w:val="640"/>
          <w:marRight w:val="0"/>
          <w:marTop w:val="0"/>
          <w:marBottom w:val="0"/>
          <w:divBdr>
            <w:top w:val="none" w:sz="0" w:space="0" w:color="auto"/>
            <w:left w:val="none" w:sz="0" w:space="0" w:color="auto"/>
            <w:bottom w:val="none" w:sz="0" w:space="0" w:color="auto"/>
            <w:right w:val="none" w:sz="0" w:space="0" w:color="auto"/>
          </w:divBdr>
        </w:div>
        <w:div w:id="543640584">
          <w:marLeft w:val="640"/>
          <w:marRight w:val="0"/>
          <w:marTop w:val="0"/>
          <w:marBottom w:val="0"/>
          <w:divBdr>
            <w:top w:val="none" w:sz="0" w:space="0" w:color="auto"/>
            <w:left w:val="none" w:sz="0" w:space="0" w:color="auto"/>
            <w:bottom w:val="none" w:sz="0" w:space="0" w:color="auto"/>
            <w:right w:val="none" w:sz="0" w:space="0" w:color="auto"/>
          </w:divBdr>
        </w:div>
        <w:div w:id="2109933685">
          <w:marLeft w:val="640"/>
          <w:marRight w:val="0"/>
          <w:marTop w:val="0"/>
          <w:marBottom w:val="0"/>
          <w:divBdr>
            <w:top w:val="none" w:sz="0" w:space="0" w:color="auto"/>
            <w:left w:val="none" w:sz="0" w:space="0" w:color="auto"/>
            <w:bottom w:val="none" w:sz="0" w:space="0" w:color="auto"/>
            <w:right w:val="none" w:sz="0" w:space="0" w:color="auto"/>
          </w:divBdr>
        </w:div>
        <w:div w:id="220755341">
          <w:marLeft w:val="640"/>
          <w:marRight w:val="0"/>
          <w:marTop w:val="0"/>
          <w:marBottom w:val="0"/>
          <w:divBdr>
            <w:top w:val="none" w:sz="0" w:space="0" w:color="auto"/>
            <w:left w:val="none" w:sz="0" w:space="0" w:color="auto"/>
            <w:bottom w:val="none" w:sz="0" w:space="0" w:color="auto"/>
            <w:right w:val="none" w:sz="0" w:space="0" w:color="auto"/>
          </w:divBdr>
        </w:div>
        <w:div w:id="1434324797">
          <w:marLeft w:val="640"/>
          <w:marRight w:val="0"/>
          <w:marTop w:val="0"/>
          <w:marBottom w:val="0"/>
          <w:divBdr>
            <w:top w:val="none" w:sz="0" w:space="0" w:color="auto"/>
            <w:left w:val="none" w:sz="0" w:space="0" w:color="auto"/>
            <w:bottom w:val="none" w:sz="0" w:space="0" w:color="auto"/>
            <w:right w:val="none" w:sz="0" w:space="0" w:color="auto"/>
          </w:divBdr>
        </w:div>
        <w:div w:id="339817585">
          <w:marLeft w:val="640"/>
          <w:marRight w:val="0"/>
          <w:marTop w:val="0"/>
          <w:marBottom w:val="0"/>
          <w:divBdr>
            <w:top w:val="none" w:sz="0" w:space="0" w:color="auto"/>
            <w:left w:val="none" w:sz="0" w:space="0" w:color="auto"/>
            <w:bottom w:val="none" w:sz="0" w:space="0" w:color="auto"/>
            <w:right w:val="none" w:sz="0" w:space="0" w:color="auto"/>
          </w:divBdr>
        </w:div>
        <w:div w:id="2057075320">
          <w:marLeft w:val="640"/>
          <w:marRight w:val="0"/>
          <w:marTop w:val="0"/>
          <w:marBottom w:val="0"/>
          <w:divBdr>
            <w:top w:val="none" w:sz="0" w:space="0" w:color="auto"/>
            <w:left w:val="none" w:sz="0" w:space="0" w:color="auto"/>
            <w:bottom w:val="none" w:sz="0" w:space="0" w:color="auto"/>
            <w:right w:val="none" w:sz="0" w:space="0" w:color="auto"/>
          </w:divBdr>
        </w:div>
        <w:div w:id="147214635">
          <w:marLeft w:val="640"/>
          <w:marRight w:val="0"/>
          <w:marTop w:val="0"/>
          <w:marBottom w:val="0"/>
          <w:divBdr>
            <w:top w:val="none" w:sz="0" w:space="0" w:color="auto"/>
            <w:left w:val="none" w:sz="0" w:space="0" w:color="auto"/>
            <w:bottom w:val="none" w:sz="0" w:space="0" w:color="auto"/>
            <w:right w:val="none" w:sz="0" w:space="0" w:color="auto"/>
          </w:divBdr>
        </w:div>
        <w:div w:id="63452207">
          <w:marLeft w:val="640"/>
          <w:marRight w:val="0"/>
          <w:marTop w:val="0"/>
          <w:marBottom w:val="0"/>
          <w:divBdr>
            <w:top w:val="none" w:sz="0" w:space="0" w:color="auto"/>
            <w:left w:val="none" w:sz="0" w:space="0" w:color="auto"/>
            <w:bottom w:val="none" w:sz="0" w:space="0" w:color="auto"/>
            <w:right w:val="none" w:sz="0" w:space="0" w:color="auto"/>
          </w:divBdr>
        </w:div>
        <w:div w:id="128473884">
          <w:marLeft w:val="640"/>
          <w:marRight w:val="0"/>
          <w:marTop w:val="0"/>
          <w:marBottom w:val="0"/>
          <w:divBdr>
            <w:top w:val="none" w:sz="0" w:space="0" w:color="auto"/>
            <w:left w:val="none" w:sz="0" w:space="0" w:color="auto"/>
            <w:bottom w:val="none" w:sz="0" w:space="0" w:color="auto"/>
            <w:right w:val="none" w:sz="0" w:space="0" w:color="auto"/>
          </w:divBdr>
        </w:div>
        <w:div w:id="1840463108">
          <w:marLeft w:val="640"/>
          <w:marRight w:val="0"/>
          <w:marTop w:val="0"/>
          <w:marBottom w:val="0"/>
          <w:divBdr>
            <w:top w:val="none" w:sz="0" w:space="0" w:color="auto"/>
            <w:left w:val="none" w:sz="0" w:space="0" w:color="auto"/>
            <w:bottom w:val="none" w:sz="0" w:space="0" w:color="auto"/>
            <w:right w:val="none" w:sz="0" w:space="0" w:color="auto"/>
          </w:divBdr>
        </w:div>
        <w:div w:id="1702626804">
          <w:marLeft w:val="640"/>
          <w:marRight w:val="0"/>
          <w:marTop w:val="0"/>
          <w:marBottom w:val="0"/>
          <w:divBdr>
            <w:top w:val="none" w:sz="0" w:space="0" w:color="auto"/>
            <w:left w:val="none" w:sz="0" w:space="0" w:color="auto"/>
            <w:bottom w:val="none" w:sz="0" w:space="0" w:color="auto"/>
            <w:right w:val="none" w:sz="0" w:space="0" w:color="auto"/>
          </w:divBdr>
        </w:div>
        <w:div w:id="1767768081">
          <w:marLeft w:val="640"/>
          <w:marRight w:val="0"/>
          <w:marTop w:val="0"/>
          <w:marBottom w:val="0"/>
          <w:divBdr>
            <w:top w:val="none" w:sz="0" w:space="0" w:color="auto"/>
            <w:left w:val="none" w:sz="0" w:space="0" w:color="auto"/>
            <w:bottom w:val="none" w:sz="0" w:space="0" w:color="auto"/>
            <w:right w:val="none" w:sz="0" w:space="0" w:color="auto"/>
          </w:divBdr>
        </w:div>
        <w:div w:id="483088576">
          <w:marLeft w:val="640"/>
          <w:marRight w:val="0"/>
          <w:marTop w:val="0"/>
          <w:marBottom w:val="0"/>
          <w:divBdr>
            <w:top w:val="none" w:sz="0" w:space="0" w:color="auto"/>
            <w:left w:val="none" w:sz="0" w:space="0" w:color="auto"/>
            <w:bottom w:val="none" w:sz="0" w:space="0" w:color="auto"/>
            <w:right w:val="none" w:sz="0" w:space="0" w:color="auto"/>
          </w:divBdr>
        </w:div>
        <w:div w:id="1675646011">
          <w:marLeft w:val="640"/>
          <w:marRight w:val="0"/>
          <w:marTop w:val="0"/>
          <w:marBottom w:val="0"/>
          <w:divBdr>
            <w:top w:val="none" w:sz="0" w:space="0" w:color="auto"/>
            <w:left w:val="none" w:sz="0" w:space="0" w:color="auto"/>
            <w:bottom w:val="none" w:sz="0" w:space="0" w:color="auto"/>
            <w:right w:val="none" w:sz="0" w:space="0" w:color="auto"/>
          </w:divBdr>
        </w:div>
        <w:div w:id="143081874">
          <w:marLeft w:val="640"/>
          <w:marRight w:val="0"/>
          <w:marTop w:val="0"/>
          <w:marBottom w:val="0"/>
          <w:divBdr>
            <w:top w:val="none" w:sz="0" w:space="0" w:color="auto"/>
            <w:left w:val="none" w:sz="0" w:space="0" w:color="auto"/>
            <w:bottom w:val="none" w:sz="0" w:space="0" w:color="auto"/>
            <w:right w:val="none" w:sz="0" w:space="0" w:color="auto"/>
          </w:divBdr>
        </w:div>
        <w:div w:id="475031762">
          <w:marLeft w:val="640"/>
          <w:marRight w:val="0"/>
          <w:marTop w:val="0"/>
          <w:marBottom w:val="0"/>
          <w:divBdr>
            <w:top w:val="none" w:sz="0" w:space="0" w:color="auto"/>
            <w:left w:val="none" w:sz="0" w:space="0" w:color="auto"/>
            <w:bottom w:val="none" w:sz="0" w:space="0" w:color="auto"/>
            <w:right w:val="none" w:sz="0" w:space="0" w:color="auto"/>
          </w:divBdr>
        </w:div>
        <w:div w:id="2024819743">
          <w:marLeft w:val="640"/>
          <w:marRight w:val="0"/>
          <w:marTop w:val="0"/>
          <w:marBottom w:val="0"/>
          <w:divBdr>
            <w:top w:val="none" w:sz="0" w:space="0" w:color="auto"/>
            <w:left w:val="none" w:sz="0" w:space="0" w:color="auto"/>
            <w:bottom w:val="none" w:sz="0" w:space="0" w:color="auto"/>
            <w:right w:val="none" w:sz="0" w:space="0" w:color="auto"/>
          </w:divBdr>
        </w:div>
        <w:div w:id="1638562720">
          <w:marLeft w:val="640"/>
          <w:marRight w:val="0"/>
          <w:marTop w:val="0"/>
          <w:marBottom w:val="0"/>
          <w:divBdr>
            <w:top w:val="none" w:sz="0" w:space="0" w:color="auto"/>
            <w:left w:val="none" w:sz="0" w:space="0" w:color="auto"/>
            <w:bottom w:val="none" w:sz="0" w:space="0" w:color="auto"/>
            <w:right w:val="none" w:sz="0" w:space="0" w:color="auto"/>
          </w:divBdr>
        </w:div>
        <w:div w:id="1219633111">
          <w:marLeft w:val="640"/>
          <w:marRight w:val="0"/>
          <w:marTop w:val="0"/>
          <w:marBottom w:val="0"/>
          <w:divBdr>
            <w:top w:val="none" w:sz="0" w:space="0" w:color="auto"/>
            <w:left w:val="none" w:sz="0" w:space="0" w:color="auto"/>
            <w:bottom w:val="none" w:sz="0" w:space="0" w:color="auto"/>
            <w:right w:val="none" w:sz="0" w:space="0" w:color="auto"/>
          </w:divBdr>
        </w:div>
        <w:div w:id="514156988">
          <w:marLeft w:val="640"/>
          <w:marRight w:val="0"/>
          <w:marTop w:val="0"/>
          <w:marBottom w:val="0"/>
          <w:divBdr>
            <w:top w:val="none" w:sz="0" w:space="0" w:color="auto"/>
            <w:left w:val="none" w:sz="0" w:space="0" w:color="auto"/>
            <w:bottom w:val="none" w:sz="0" w:space="0" w:color="auto"/>
            <w:right w:val="none" w:sz="0" w:space="0" w:color="auto"/>
          </w:divBdr>
        </w:div>
        <w:div w:id="183179755">
          <w:marLeft w:val="640"/>
          <w:marRight w:val="0"/>
          <w:marTop w:val="0"/>
          <w:marBottom w:val="0"/>
          <w:divBdr>
            <w:top w:val="none" w:sz="0" w:space="0" w:color="auto"/>
            <w:left w:val="none" w:sz="0" w:space="0" w:color="auto"/>
            <w:bottom w:val="none" w:sz="0" w:space="0" w:color="auto"/>
            <w:right w:val="none" w:sz="0" w:space="0" w:color="auto"/>
          </w:divBdr>
        </w:div>
        <w:div w:id="1678120430">
          <w:marLeft w:val="640"/>
          <w:marRight w:val="0"/>
          <w:marTop w:val="0"/>
          <w:marBottom w:val="0"/>
          <w:divBdr>
            <w:top w:val="none" w:sz="0" w:space="0" w:color="auto"/>
            <w:left w:val="none" w:sz="0" w:space="0" w:color="auto"/>
            <w:bottom w:val="none" w:sz="0" w:space="0" w:color="auto"/>
            <w:right w:val="none" w:sz="0" w:space="0" w:color="auto"/>
          </w:divBdr>
        </w:div>
        <w:div w:id="1522235563">
          <w:marLeft w:val="640"/>
          <w:marRight w:val="0"/>
          <w:marTop w:val="0"/>
          <w:marBottom w:val="0"/>
          <w:divBdr>
            <w:top w:val="none" w:sz="0" w:space="0" w:color="auto"/>
            <w:left w:val="none" w:sz="0" w:space="0" w:color="auto"/>
            <w:bottom w:val="none" w:sz="0" w:space="0" w:color="auto"/>
            <w:right w:val="none" w:sz="0" w:space="0" w:color="auto"/>
          </w:divBdr>
        </w:div>
        <w:div w:id="1809973596">
          <w:marLeft w:val="640"/>
          <w:marRight w:val="0"/>
          <w:marTop w:val="0"/>
          <w:marBottom w:val="0"/>
          <w:divBdr>
            <w:top w:val="none" w:sz="0" w:space="0" w:color="auto"/>
            <w:left w:val="none" w:sz="0" w:space="0" w:color="auto"/>
            <w:bottom w:val="none" w:sz="0" w:space="0" w:color="auto"/>
            <w:right w:val="none" w:sz="0" w:space="0" w:color="auto"/>
          </w:divBdr>
        </w:div>
        <w:div w:id="1090393577">
          <w:marLeft w:val="640"/>
          <w:marRight w:val="0"/>
          <w:marTop w:val="0"/>
          <w:marBottom w:val="0"/>
          <w:divBdr>
            <w:top w:val="none" w:sz="0" w:space="0" w:color="auto"/>
            <w:left w:val="none" w:sz="0" w:space="0" w:color="auto"/>
            <w:bottom w:val="none" w:sz="0" w:space="0" w:color="auto"/>
            <w:right w:val="none" w:sz="0" w:space="0" w:color="auto"/>
          </w:divBdr>
        </w:div>
        <w:div w:id="323749488">
          <w:marLeft w:val="640"/>
          <w:marRight w:val="0"/>
          <w:marTop w:val="0"/>
          <w:marBottom w:val="0"/>
          <w:divBdr>
            <w:top w:val="none" w:sz="0" w:space="0" w:color="auto"/>
            <w:left w:val="none" w:sz="0" w:space="0" w:color="auto"/>
            <w:bottom w:val="none" w:sz="0" w:space="0" w:color="auto"/>
            <w:right w:val="none" w:sz="0" w:space="0" w:color="auto"/>
          </w:divBdr>
        </w:div>
        <w:div w:id="11809594">
          <w:marLeft w:val="640"/>
          <w:marRight w:val="0"/>
          <w:marTop w:val="0"/>
          <w:marBottom w:val="0"/>
          <w:divBdr>
            <w:top w:val="none" w:sz="0" w:space="0" w:color="auto"/>
            <w:left w:val="none" w:sz="0" w:space="0" w:color="auto"/>
            <w:bottom w:val="none" w:sz="0" w:space="0" w:color="auto"/>
            <w:right w:val="none" w:sz="0" w:space="0" w:color="auto"/>
          </w:divBdr>
        </w:div>
        <w:div w:id="1502886582">
          <w:marLeft w:val="640"/>
          <w:marRight w:val="0"/>
          <w:marTop w:val="0"/>
          <w:marBottom w:val="0"/>
          <w:divBdr>
            <w:top w:val="none" w:sz="0" w:space="0" w:color="auto"/>
            <w:left w:val="none" w:sz="0" w:space="0" w:color="auto"/>
            <w:bottom w:val="none" w:sz="0" w:space="0" w:color="auto"/>
            <w:right w:val="none" w:sz="0" w:space="0" w:color="auto"/>
          </w:divBdr>
        </w:div>
        <w:div w:id="1875849761">
          <w:marLeft w:val="640"/>
          <w:marRight w:val="0"/>
          <w:marTop w:val="0"/>
          <w:marBottom w:val="0"/>
          <w:divBdr>
            <w:top w:val="none" w:sz="0" w:space="0" w:color="auto"/>
            <w:left w:val="none" w:sz="0" w:space="0" w:color="auto"/>
            <w:bottom w:val="none" w:sz="0" w:space="0" w:color="auto"/>
            <w:right w:val="none" w:sz="0" w:space="0" w:color="auto"/>
          </w:divBdr>
        </w:div>
        <w:div w:id="932937718">
          <w:marLeft w:val="640"/>
          <w:marRight w:val="0"/>
          <w:marTop w:val="0"/>
          <w:marBottom w:val="0"/>
          <w:divBdr>
            <w:top w:val="none" w:sz="0" w:space="0" w:color="auto"/>
            <w:left w:val="none" w:sz="0" w:space="0" w:color="auto"/>
            <w:bottom w:val="none" w:sz="0" w:space="0" w:color="auto"/>
            <w:right w:val="none" w:sz="0" w:space="0" w:color="auto"/>
          </w:divBdr>
        </w:div>
        <w:div w:id="911693738">
          <w:marLeft w:val="640"/>
          <w:marRight w:val="0"/>
          <w:marTop w:val="0"/>
          <w:marBottom w:val="0"/>
          <w:divBdr>
            <w:top w:val="none" w:sz="0" w:space="0" w:color="auto"/>
            <w:left w:val="none" w:sz="0" w:space="0" w:color="auto"/>
            <w:bottom w:val="none" w:sz="0" w:space="0" w:color="auto"/>
            <w:right w:val="none" w:sz="0" w:space="0" w:color="auto"/>
          </w:divBdr>
        </w:div>
        <w:div w:id="1032614498">
          <w:marLeft w:val="640"/>
          <w:marRight w:val="0"/>
          <w:marTop w:val="0"/>
          <w:marBottom w:val="0"/>
          <w:divBdr>
            <w:top w:val="none" w:sz="0" w:space="0" w:color="auto"/>
            <w:left w:val="none" w:sz="0" w:space="0" w:color="auto"/>
            <w:bottom w:val="none" w:sz="0" w:space="0" w:color="auto"/>
            <w:right w:val="none" w:sz="0" w:space="0" w:color="auto"/>
          </w:divBdr>
        </w:div>
        <w:div w:id="1106345683">
          <w:marLeft w:val="640"/>
          <w:marRight w:val="0"/>
          <w:marTop w:val="0"/>
          <w:marBottom w:val="0"/>
          <w:divBdr>
            <w:top w:val="none" w:sz="0" w:space="0" w:color="auto"/>
            <w:left w:val="none" w:sz="0" w:space="0" w:color="auto"/>
            <w:bottom w:val="none" w:sz="0" w:space="0" w:color="auto"/>
            <w:right w:val="none" w:sz="0" w:space="0" w:color="auto"/>
          </w:divBdr>
        </w:div>
        <w:div w:id="25756603">
          <w:marLeft w:val="640"/>
          <w:marRight w:val="0"/>
          <w:marTop w:val="0"/>
          <w:marBottom w:val="0"/>
          <w:divBdr>
            <w:top w:val="none" w:sz="0" w:space="0" w:color="auto"/>
            <w:left w:val="none" w:sz="0" w:space="0" w:color="auto"/>
            <w:bottom w:val="none" w:sz="0" w:space="0" w:color="auto"/>
            <w:right w:val="none" w:sz="0" w:space="0" w:color="auto"/>
          </w:divBdr>
        </w:div>
        <w:div w:id="662976882">
          <w:marLeft w:val="640"/>
          <w:marRight w:val="0"/>
          <w:marTop w:val="0"/>
          <w:marBottom w:val="0"/>
          <w:divBdr>
            <w:top w:val="none" w:sz="0" w:space="0" w:color="auto"/>
            <w:left w:val="none" w:sz="0" w:space="0" w:color="auto"/>
            <w:bottom w:val="none" w:sz="0" w:space="0" w:color="auto"/>
            <w:right w:val="none" w:sz="0" w:space="0" w:color="auto"/>
          </w:divBdr>
        </w:div>
        <w:div w:id="1460681845">
          <w:marLeft w:val="640"/>
          <w:marRight w:val="0"/>
          <w:marTop w:val="0"/>
          <w:marBottom w:val="0"/>
          <w:divBdr>
            <w:top w:val="none" w:sz="0" w:space="0" w:color="auto"/>
            <w:left w:val="none" w:sz="0" w:space="0" w:color="auto"/>
            <w:bottom w:val="none" w:sz="0" w:space="0" w:color="auto"/>
            <w:right w:val="none" w:sz="0" w:space="0" w:color="auto"/>
          </w:divBdr>
        </w:div>
        <w:div w:id="1600327983">
          <w:marLeft w:val="640"/>
          <w:marRight w:val="0"/>
          <w:marTop w:val="0"/>
          <w:marBottom w:val="0"/>
          <w:divBdr>
            <w:top w:val="none" w:sz="0" w:space="0" w:color="auto"/>
            <w:left w:val="none" w:sz="0" w:space="0" w:color="auto"/>
            <w:bottom w:val="none" w:sz="0" w:space="0" w:color="auto"/>
            <w:right w:val="none" w:sz="0" w:space="0" w:color="auto"/>
          </w:divBdr>
        </w:div>
        <w:div w:id="1037513557">
          <w:marLeft w:val="640"/>
          <w:marRight w:val="0"/>
          <w:marTop w:val="0"/>
          <w:marBottom w:val="0"/>
          <w:divBdr>
            <w:top w:val="none" w:sz="0" w:space="0" w:color="auto"/>
            <w:left w:val="none" w:sz="0" w:space="0" w:color="auto"/>
            <w:bottom w:val="none" w:sz="0" w:space="0" w:color="auto"/>
            <w:right w:val="none" w:sz="0" w:space="0" w:color="auto"/>
          </w:divBdr>
        </w:div>
        <w:div w:id="1643388693">
          <w:marLeft w:val="640"/>
          <w:marRight w:val="0"/>
          <w:marTop w:val="0"/>
          <w:marBottom w:val="0"/>
          <w:divBdr>
            <w:top w:val="none" w:sz="0" w:space="0" w:color="auto"/>
            <w:left w:val="none" w:sz="0" w:space="0" w:color="auto"/>
            <w:bottom w:val="none" w:sz="0" w:space="0" w:color="auto"/>
            <w:right w:val="none" w:sz="0" w:space="0" w:color="auto"/>
          </w:divBdr>
        </w:div>
        <w:div w:id="58789890">
          <w:marLeft w:val="640"/>
          <w:marRight w:val="0"/>
          <w:marTop w:val="0"/>
          <w:marBottom w:val="0"/>
          <w:divBdr>
            <w:top w:val="none" w:sz="0" w:space="0" w:color="auto"/>
            <w:left w:val="none" w:sz="0" w:space="0" w:color="auto"/>
            <w:bottom w:val="none" w:sz="0" w:space="0" w:color="auto"/>
            <w:right w:val="none" w:sz="0" w:space="0" w:color="auto"/>
          </w:divBdr>
        </w:div>
        <w:div w:id="532617309">
          <w:marLeft w:val="640"/>
          <w:marRight w:val="0"/>
          <w:marTop w:val="0"/>
          <w:marBottom w:val="0"/>
          <w:divBdr>
            <w:top w:val="none" w:sz="0" w:space="0" w:color="auto"/>
            <w:left w:val="none" w:sz="0" w:space="0" w:color="auto"/>
            <w:bottom w:val="none" w:sz="0" w:space="0" w:color="auto"/>
            <w:right w:val="none" w:sz="0" w:space="0" w:color="auto"/>
          </w:divBdr>
        </w:div>
        <w:div w:id="1104961477">
          <w:marLeft w:val="640"/>
          <w:marRight w:val="0"/>
          <w:marTop w:val="0"/>
          <w:marBottom w:val="0"/>
          <w:divBdr>
            <w:top w:val="none" w:sz="0" w:space="0" w:color="auto"/>
            <w:left w:val="none" w:sz="0" w:space="0" w:color="auto"/>
            <w:bottom w:val="none" w:sz="0" w:space="0" w:color="auto"/>
            <w:right w:val="none" w:sz="0" w:space="0" w:color="auto"/>
          </w:divBdr>
        </w:div>
        <w:div w:id="572591719">
          <w:marLeft w:val="640"/>
          <w:marRight w:val="0"/>
          <w:marTop w:val="0"/>
          <w:marBottom w:val="0"/>
          <w:divBdr>
            <w:top w:val="none" w:sz="0" w:space="0" w:color="auto"/>
            <w:left w:val="none" w:sz="0" w:space="0" w:color="auto"/>
            <w:bottom w:val="none" w:sz="0" w:space="0" w:color="auto"/>
            <w:right w:val="none" w:sz="0" w:space="0" w:color="auto"/>
          </w:divBdr>
        </w:div>
        <w:div w:id="27415261">
          <w:marLeft w:val="640"/>
          <w:marRight w:val="0"/>
          <w:marTop w:val="0"/>
          <w:marBottom w:val="0"/>
          <w:divBdr>
            <w:top w:val="none" w:sz="0" w:space="0" w:color="auto"/>
            <w:left w:val="none" w:sz="0" w:space="0" w:color="auto"/>
            <w:bottom w:val="none" w:sz="0" w:space="0" w:color="auto"/>
            <w:right w:val="none" w:sz="0" w:space="0" w:color="auto"/>
          </w:divBdr>
        </w:div>
        <w:div w:id="198708334">
          <w:marLeft w:val="640"/>
          <w:marRight w:val="0"/>
          <w:marTop w:val="0"/>
          <w:marBottom w:val="0"/>
          <w:divBdr>
            <w:top w:val="none" w:sz="0" w:space="0" w:color="auto"/>
            <w:left w:val="none" w:sz="0" w:space="0" w:color="auto"/>
            <w:bottom w:val="none" w:sz="0" w:space="0" w:color="auto"/>
            <w:right w:val="none" w:sz="0" w:space="0" w:color="auto"/>
          </w:divBdr>
        </w:div>
        <w:div w:id="1797021405">
          <w:marLeft w:val="640"/>
          <w:marRight w:val="0"/>
          <w:marTop w:val="0"/>
          <w:marBottom w:val="0"/>
          <w:divBdr>
            <w:top w:val="none" w:sz="0" w:space="0" w:color="auto"/>
            <w:left w:val="none" w:sz="0" w:space="0" w:color="auto"/>
            <w:bottom w:val="none" w:sz="0" w:space="0" w:color="auto"/>
            <w:right w:val="none" w:sz="0" w:space="0" w:color="auto"/>
          </w:divBdr>
        </w:div>
        <w:div w:id="1855536357">
          <w:marLeft w:val="640"/>
          <w:marRight w:val="0"/>
          <w:marTop w:val="0"/>
          <w:marBottom w:val="0"/>
          <w:divBdr>
            <w:top w:val="none" w:sz="0" w:space="0" w:color="auto"/>
            <w:left w:val="none" w:sz="0" w:space="0" w:color="auto"/>
            <w:bottom w:val="none" w:sz="0" w:space="0" w:color="auto"/>
            <w:right w:val="none" w:sz="0" w:space="0" w:color="auto"/>
          </w:divBdr>
        </w:div>
        <w:div w:id="1167477978">
          <w:marLeft w:val="640"/>
          <w:marRight w:val="0"/>
          <w:marTop w:val="0"/>
          <w:marBottom w:val="0"/>
          <w:divBdr>
            <w:top w:val="none" w:sz="0" w:space="0" w:color="auto"/>
            <w:left w:val="none" w:sz="0" w:space="0" w:color="auto"/>
            <w:bottom w:val="none" w:sz="0" w:space="0" w:color="auto"/>
            <w:right w:val="none" w:sz="0" w:space="0" w:color="auto"/>
          </w:divBdr>
        </w:div>
        <w:div w:id="1898780053">
          <w:marLeft w:val="640"/>
          <w:marRight w:val="0"/>
          <w:marTop w:val="0"/>
          <w:marBottom w:val="0"/>
          <w:divBdr>
            <w:top w:val="none" w:sz="0" w:space="0" w:color="auto"/>
            <w:left w:val="none" w:sz="0" w:space="0" w:color="auto"/>
            <w:bottom w:val="none" w:sz="0" w:space="0" w:color="auto"/>
            <w:right w:val="none" w:sz="0" w:space="0" w:color="auto"/>
          </w:divBdr>
        </w:div>
        <w:div w:id="262416862">
          <w:marLeft w:val="640"/>
          <w:marRight w:val="0"/>
          <w:marTop w:val="0"/>
          <w:marBottom w:val="0"/>
          <w:divBdr>
            <w:top w:val="none" w:sz="0" w:space="0" w:color="auto"/>
            <w:left w:val="none" w:sz="0" w:space="0" w:color="auto"/>
            <w:bottom w:val="none" w:sz="0" w:space="0" w:color="auto"/>
            <w:right w:val="none" w:sz="0" w:space="0" w:color="auto"/>
          </w:divBdr>
        </w:div>
        <w:div w:id="785468698">
          <w:marLeft w:val="640"/>
          <w:marRight w:val="0"/>
          <w:marTop w:val="0"/>
          <w:marBottom w:val="0"/>
          <w:divBdr>
            <w:top w:val="none" w:sz="0" w:space="0" w:color="auto"/>
            <w:left w:val="none" w:sz="0" w:space="0" w:color="auto"/>
            <w:bottom w:val="none" w:sz="0" w:space="0" w:color="auto"/>
            <w:right w:val="none" w:sz="0" w:space="0" w:color="auto"/>
          </w:divBdr>
        </w:div>
        <w:div w:id="208348774">
          <w:marLeft w:val="640"/>
          <w:marRight w:val="0"/>
          <w:marTop w:val="0"/>
          <w:marBottom w:val="0"/>
          <w:divBdr>
            <w:top w:val="none" w:sz="0" w:space="0" w:color="auto"/>
            <w:left w:val="none" w:sz="0" w:space="0" w:color="auto"/>
            <w:bottom w:val="none" w:sz="0" w:space="0" w:color="auto"/>
            <w:right w:val="none" w:sz="0" w:space="0" w:color="auto"/>
          </w:divBdr>
        </w:div>
        <w:div w:id="622083081">
          <w:marLeft w:val="640"/>
          <w:marRight w:val="0"/>
          <w:marTop w:val="0"/>
          <w:marBottom w:val="0"/>
          <w:divBdr>
            <w:top w:val="none" w:sz="0" w:space="0" w:color="auto"/>
            <w:left w:val="none" w:sz="0" w:space="0" w:color="auto"/>
            <w:bottom w:val="none" w:sz="0" w:space="0" w:color="auto"/>
            <w:right w:val="none" w:sz="0" w:space="0" w:color="auto"/>
          </w:divBdr>
        </w:div>
        <w:div w:id="992414893">
          <w:marLeft w:val="640"/>
          <w:marRight w:val="0"/>
          <w:marTop w:val="0"/>
          <w:marBottom w:val="0"/>
          <w:divBdr>
            <w:top w:val="none" w:sz="0" w:space="0" w:color="auto"/>
            <w:left w:val="none" w:sz="0" w:space="0" w:color="auto"/>
            <w:bottom w:val="none" w:sz="0" w:space="0" w:color="auto"/>
            <w:right w:val="none" w:sz="0" w:space="0" w:color="auto"/>
          </w:divBdr>
        </w:div>
        <w:div w:id="1157646889">
          <w:marLeft w:val="640"/>
          <w:marRight w:val="0"/>
          <w:marTop w:val="0"/>
          <w:marBottom w:val="0"/>
          <w:divBdr>
            <w:top w:val="none" w:sz="0" w:space="0" w:color="auto"/>
            <w:left w:val="none" w:sz="0" w:space="0" w:color="auto"/>
            <w:bottom w:val="none" w:sz="0" w:space="0" w:color="auto"/>
            <w:right w:val="none" w:sz="0" w:space="0" w:color="auto"/>
          </w:divBdr>
        </w:div>
        <w:div w:id="332148017">
          <w:marLeft w:val="640"/>
          <w:marRight w:val="0"/>
          <w:marTop w:val="0"/>
          <w:marBottom w:val="0"/>
          <w:divBdr>
            <w:top w:val="none" w:sz="0" w:space="0" w:color="auto"/>
            <w:left w:val="none" w:sz="0" w:space="0" w:color="auto"/>
            <w:bottom w:val="none" w:sz="0" w:space="0" w:color="auto"/>
            <w:right w:val="none" w:sz="0" w:space="0" w:color="auto"/>
          </w:divBdr>
        </w:div>
        <w:div w:id="977614831">
          <w:marLeft w:val="640"/>
          <w:marRight w:val="0"/>
          <w:marTop w:val="0"/>
          <w:marBottom w:val="0"/>
          <w:divBdr>
            <w:top w:val="none" w:sz="0" w:space="0" w:color="auto"/>
            <w:left w:val="none" w:sz="0" w:space="0" w:color="auto"/>
            <w:bottom w:val="none" w:sz="0" w:space="0" w:color="auto"/>
            <w:right w:val="none" w:sz="0" w:space="0" w:color="auto"/>
          </w:divBdr>
        </w:div>
        <w:div w:id="1878085326">
          <w:marLeft w:val="640"/>
          <w:marRight w:val="0"/>
          <w:marTop w:val="0"/>
          <w:marBottom w:val="0"/>
          <w:divBdr>
            <w:top w:val="none" w:sz="0" w:space="0" w:color="auto"/>
            <w:left w:val="none" w:sz="0" w:space="0" w:color="auto"/>
            <w:bottom w:val="none" w:sz="0" w:space="0" w:color="auto"/>
            <w:right w:val="none" w:sz="0" w:space="0" w:color="auto"/>
          </w:divBdr>
        </w:div>
        <w:div w:id="1696883050">
          <w:marLeft w:val="640"/>
          <w:marRight w:val="0"/>
          <w:marTop w:val="0"/>
          <w:marBottom w:val="0"/>
          <w:divBdr>
            <w:top w:val="none" w:sz="0" w:space="0" w:color="auto"/>
            <w:left w:val="none" w:sz="0" w:space="0" w:color="auto"/>
            <w:bottom w:val="none" w:sz="0" w:space="0" w:color="auto"/>
            <w:right w:val="none" w:sz="0" w:space="0" w:color="auto"/>
          </w:divBdr>
        </w:div>
        <w:div w:id="853691296">
          <w:marLeft w:val="640"/>
          <w:marRight w:val="0"/>
          <w:marTop w:val="0"/>
          <w:marBottom w:val="0"/>
          <w:divBdr>
            <w:top w:val="none" w:sz="0" w:space="0" w:color="auto"/>
            <w:left w:val="none" w:sz="0" w:space="0" w:color="auto"/>
            <w:bottom w:val="none" w:sz="0" w:space="0" w:color="auto"/>
            <w:right w:val="none" w:sz="0" w:space="0" w:color="auto"/>
          </w:divBdr>
        </w:div>
        <w:div w:id="1169444785">
          <w:marLeft w:val="640"/>
          <w:marRight w:val="0"/>
          <w:marTop w:val="0"/>
          <w:marBottom w:val="0"/>
          <w:divBdr>
            <w:top w:val="none" w:sz="0" w:space="0" w:color="auto"/>
            <w:left w:val="none" w:sz="0" w:space="0" w:color="auto"/>
            <w:bottom w:val="none" w:sz="0" w:space="0" w:color="auto"/>
            <w:right w:val="none" w:sz="0" w:space="0" w:color="auto"/>
          </w:divBdr>
        </w:div>
        <w:div w:id="1752771100">
          <w:marLeft w:val="640"/>
          <w:marRight w:val="0"/>
          <w:marTop w:val="0"/>
          <w:marBottom w:val="0"/>
          <w:divBdr>
            <w:top w:val="none" w:sz="0" w:space="0" w:color="auto"/>
            <w:left w:val="none" w:sz="0" w:space="0" w:color="auto"/>
            <w:bottom w:val="none" w:sz="0" w:space="0" w:color="auto"/>
            <w:right w:val="none" w:sz="0" w:space="0" w:color="auto"/>
          </w:divBdr>
        </w:div>
        <w:div w:id="314452629">
          <w:marLeft w:val="640"/>
          <w:marRight w:val="0"/>
          <w:marTop w:val="0"/>
          <w:marBottom w:val="0"/>
          <w:divBdr>
            <w:top w:val="none" w:sz="0" w:space="0" w:color="auto"/>
            <w:left w:val="none" w:sz="0" w:space="0" w:color="auto"/>
            <w:bottom w:val="none" w:sz="0" w:space="0" w:color="auto"/>
            <w:right w:val="none" w:sz="0" w:space="0" w:color="auto"/>
          </w:divBdr>
        </w:div>
        <w:div w:id="457190148">
          <w:marLeft w:val="640"/>
          <w:marRight w:val="0"/>
          <w:marTop w:val="0"/>
          <w:marBottom w:val="0"/>
          <w:divBdr>
            <w:top w:val="none" w:sz="0" w:space="0" w:color="auto"/>
            <w:left w:val="none" w:sz="0" w:space="0" w:color="auto"/>
            <w:bottom w:val="none" w:sz="0" w:space="0" w:color="auto"/>
            <w:right w:val="none" w:sz="0" w:space="0" w:color="auto"/>
          </w:divBdr>
        </w:div>
        <w:div w:id="1223176197">
          <w:marLeft w:val="640"/>
          <w:marRight w:val="0"/>
          <w:marTop w:val="0"/>
          <w:marBottom w:val="0"/>
          <w:divBdr>
            <w:top w:val="none" w:sz="0" w:space="0" w:color="auto"/>
            <w:left w:val="none" w:sz="0" w:space="0" w:color="auto"/>
            <w:bottom w:val="none" w:sz="0" w:space="0" w:color="auto"/>
            <w:right w:val="none" w:sz="0" w:space="0" w:color="auto"/>
          </w:divBdr>
        </w:div>
        <w:div w:id="874780091">
          <w:marLeft w:val="640"/>
          <w:marRight w:val="0"/>
          <w:marTop w:val="0"/>
          <w:marBottom w:val="0"/>
          <w:divBdr>
            <w:top w:val="none" w:sz="0" w:space="0" w:color="auto"/>
            <w:left w:val="none" w:sz="0" w:space="0" w:color="auto"/>
            <w:bottom w:val="none" w:sz="0" w:space="0" w:color="auto"/>
            <w:right w:val="none" w:sz="0" w:space="0" w:color="auto"/>
          </w:divBdr>
        </w:div>
        <w:div w:id="1088967432">
          <w:marLeft w:val="640"/>
          <w:marRight w:val="0"/>
          <w:marTop w:val="0"/>
          <w:marBottom w:val="0"/>
          <w:divBdr>
            <w:top w:val="none" w:sz="0" w:space="0" w:color="auto"/>
            <w:left w:val="none" w:sz="0" w:space="0" w:color="auto"/>
            <w:bottom w:val="none" w:sz="0" w:space="0" w:color="auto"/>
            <w:right w:val="none" w:sz="0" w:space="0" w:color="auto"/>
          </w:divBdr>
        </w:div>
        <w:div w:id="2066105643">
          <w:marLeft w:val="640"/>
          <w:marRight w:val="0"/>
          <w:marTop w:val="0"/>
          <w:marBottom w:val="0"/>
          <w:divBdr>
            <w:top w:val="none" w:sz="0" w:space="0" w:color="auto"/>
            <w:left w:val="none" w:sz="0" w:space="0" w:color="auto"/>
            <w:bottom w:val="none" w:sz="0" w:space="0" w:color="auto"/>
            <w:right w:val="none" w:sz="0" w:space="0" w:color="auto"/>
          </w:divBdr>
        </w:div>
        <w:div w:id="408960862">
          <w:marLeft w:val="640"/>
          <w:marRight w:val="0"/>
          <w:marTop w:val="0"/>
          <w:marBottom w:val="0"/>
          <w:divBdr>
            <w:top w:val="none" w:sz="0" w:space="0" w:color="auto"/>
            <w:left w:val="none" w:sz="0" w:space="0" w:color="auto"/>
            <w:bottom w:val="none" w:sz="0" w:space="0" w:color="auto"/>
            <w:right w:val="none" w:sz="0" w:space="0" w:color="auto"/>
          </w:divBdr>
        </w:div>
        <w:div w:id="105807478">
          <w:marLeft w:val="640"/>
          <w:marRight w:val="0"/>
          <w:marTop w:val="0"/>
          <w:marBottom w:val="0"/>
          <w:divBdr>
            <w:top w:val="none" w:sz="0" w:space="0" w:color="auto"/>
            <w:left w:val="none" w:sz="0" w:space="0" w:color="auto"/>
            <w:bottom w:val="none" w:sz="0" w:space="0" w:color="auto"/>
            <w:right w:val="none" w:sz="0" w:space="0" w:color="auto"/>
          </w:divBdr>
        </w:div>
        <w:div w:id="588737783">
          <w:marLeft w:val="640"/>
          <w:marRight w:val="0"/>
          <w:marTop w:val="0"/>
          <w:marBottom w:val="0"/>
          <w:divBdr>
            <w:top w:val="none" w:sz="0" w:space="0" w:color="auto"/>
            <w:left w:val="none" w:sz="0" w:space="0" w:color="auto"/>
            <w:bottom w:val="none" w:sz="0" w:space="0" w:color="auto"/>
            <w:right w:val="none" w:sz="0" w:space="0" w:color="auto"/>
          </w:divBdr>
        </w:div>
        <w:div w:id="1589539006">
          <w:marLeft w:val="640"/>
          <w:marRight w:val="0"/>
          <w:marTop w:val="0"/>
          <w:marBottom w:val="0"/>
          <w:divBdr>
            <w:top w:val="none" w:sz="0" w:space="0" w:color="auto"/>
            <w:left w:val="none" w:sz="0" w:space="0" w:color="auto"/>
            <w:bottom w:val="none" w:sz="0" w:space="0" w:color="auto"/>
            <w:right w:val="none" w:sz="0" w:space="0" w:color="auto"/>
          </w:divBdr>
        </w:div>
      </w:divsChild>
    </w:div>
    <w:div w:id="1557471544">
      <w:bodyDiv w:val="1"/>
      <w:marLeft w:val="0"/>
      <w:marRight w:val="0"/>
      <w:marTop w:val="0"/>
      <w:marBottom w:val="0"/>
      <w:divBdr>
        <w:top w:val="none" w:sz="0" w:space="0" w:color="auto"/>
        <w:left w:val="none" w:sz="0" w:space="0" w:color="auto"/>
        <w:bottom w:val="none" w:sz="0" w:space="0" w:color="auto"/>
        <w:right w:val="none" w:sz="0" w:space="0" w:color="auto"/>
      </w:divBdr>
      <w:divsChild>
        <w:div w:id="1750535623">
          <w:marLeft w:val="640"/>
          <w:marRight w:val="0"/>
          <w:marTop w:val="0"/>
          <w:marBottom w:val="0"/>
          <w:divBdr>
            <w:top w:val="none" w:sz="0" w:space="0" w:color="auto"/>
            <w:left w:val="none" w:sz="0" w:space="0" w:color="auto"/>
            <w:bottom w:val="none" w:sz="0" w:space="0" w:color="auto"/>
            <w:right w:val="none" w:sz="0" w:space="0" w:color="auto"/>
          </w:divBdr>
        </w:div>
        <w:div w:id="418792352">
          <w:marLeft w:val="640"/>
          <w:marRight w:val="0"/>
          <w:marTop w:val="0"/>
          <w:marBottom w:val="0"/>
          <w:divBdr>
            <w:top w:val="none" w:sz="0" w:space="0" w:color="auto"/>
            <w:left w:val="none" w:sz="0" w:space="0" w:color="auto"/>
            <w:bottom w:val="none" w:sz="0" w:space="0" w:color="auto"/>
            <w:right w:val="none" w:sz="0" w:space="0" w:color="auto"/>
          </w:divBdr>
        </w:div>
        <w:div w:id="1579095876">
          <w:marLeft w:val="640"/>
          <w:marRight w:val="0"/>
          <w:marTop w:val="0"/>
          <w:marBottom w:val="0"/>
          <w:divBdr>
            <w:top w:val="none" w:sz="0" w:space="0" w:color="auto"/>
            <w:left w:val="none" w:sz="0" w:space="0" w:color="auto"/>
            <w:bottom w:val="none" w:sz="0" w:space="0" w:color="auto"/>
            <w:right w:val="none" w:sz="0" w:space="0" w:color="auto"/>
          </w:divBdr>
        </w:div>
        <w:div w:id="596450519">
          <w:marLeft w:val="640"/>
          <w:marRight w:val="0"/>
          <w:marTop w:val="0"/>
          <w:marBottom w:val="0"/>
          <w:divBdr>
            <w:top w:val="none" w:sz="0" w:space="0" w:color="auto"/>
            <w:left w:val="none" w:sz="0" w:space="0" w:color="auto"/>
            <w:bottom w:val="none" w:sz="0" w:space="0" w:color="auto"/>
            <w:right w:val="none" w:sz="0" w:space="0" w:color="auto"/>
          </w:divBdr>
        </w:div>
        <w:div w:id="104229239">
          <w:marLeft w:val="640"/>
          <w:marRight w:val="0"/>
          <w:marTop w:val="0"/>
          <w:marBottom w:val="0"/>
          <w:divBdr>
            <w:top w:val="none" w:sz="0" w:space="0" w:color="auto"/>
            <w:left w:val="none" w:sz="0" w:space="0" w:color="auto"/>
            <w:bottom w:val="none" w:sz="0" w:space="0" w:color="auto"/>
            <w:right w:val="none" w:sz="0" w:space="0" w:color="auto"/>
          </w:divBdr>
        </w:div>
        <w:div w:id="321353637">
          <w:marLeft w:val="640"/>
          <w:marRight w:val="0"/>
          <w:marTop w:val="0"/>
          <w:marBottom w:val="0"/>
          <w:divBdr>
            <w:top w:val="none" w:sz="0" w:space="0" w:color="auto"/>
            <w:left w:val="none" w:sz="0" w:space="0" w:color="auto"/>
            <w:bottom w:val="none" w:sz="0" w:space="0" w:color="auto"/>
            <w:right w:val="none" w:sz="0" w:space="0" w:color="auto"/>
          </w:divBdr>
        </w:div>
        <w:div w:id="642463502">
          <w:marLeft w:val="640"/>
          <w:marRight w:val="0"/>
          <w:marTop w:val="0"/>
          <w:marBottom w:val="0"/>
          <w:divBdr>
            <w:top w:val="none" w:sz="0" w:space="0" w:color="auto"/>
            <w:left w:val="none" w:sz="0" w:space="0" w:color="auto"/>
            <w:bottom w:val="none" w:sz="0" w:space="0" w:color="auto"/>
            <w:right w:val="none" w:sz="0" w:space="0" w:color="auto"/>
          </w:divBdr>
        </w:div>
        <w:div w:id="486241268">
          <w:marLeft w:val="640"/>
          <w:marRight w:val="0"/>
          <w:marTop w:val="0"/>
          <w:marBottom w:val="0"/>
          <w:divBdr>
            <w:top w:val="none" w:sz="0" w:space="0" w:color="auto"/>
            <w:left w:val="none" w:sz="0" w:space="0" w:color="auto"/>
            <w:bottom w:val="none" w:sz="0" w:space="0" w:color="auto"/>
            <w:right w:val="none" w:sz="0" w:space="0" w:color="auto"/>
          </w:divBdr>
        </w:div>
        <w:div w:id="70739636">
          <w:marLeft w:val="640"/>
          <w:marRight w:val="0"/>
          <w:marTop w:val="0"/>
          <w:marBottom w:val="0"/>
          <w:divBdr>
            <w:top w:val="none" w:sz="0" w:space="0" w:color="auto"/>
            <w:left w:val="none" w:sz="0" w:space="0" w:color="auto"/>
            <w:bottom w:val="none" w:sz="0" w:space="0" w:color="auto"/>
            <w:right w:val="none" w:sz="0" w:space="0" w:color="auto"/>
          </w:divBdr>
        </w:div>
        <w:div w:id="911113144">
          <w:marLeft w:val="640"/>
          <w:marRight w:val="0"/>
          <w:marTop w:val="0"/>
          <w:marBottom w:val="0"/>
          <w:divBdr>
            <w:top w:val="none" w:sz="0" w:space="0" w:color="auto"/>
            <w:left w:val="none" w:sz="0" w:space="0" w:color="auto"/>
            <w:bottom w:val="none" w:sz="0" w:space="0" w:color="auto"/>
            <w:right w:val="none" w:sz="0" w:space="0" w:color="auto"/>
          </w:divBdr>
        </w:div>
        <w:div w:id="2026243538">
          <w:marLeft w:val="640"/>
          <w:marRight w:val="0"/>
          <w:marTop w:val="0"/>
          <w:marBottom w:val="0"/>
          <w:divBdr>
            <w:top w:val="none" w:sz="0" w:space="0" w:color="auto"/>
            <w:left w:val="none" w:sz="0" w:space="0" w:color="auto"/>
            <w:bottom w:val="none" w:sz="0" w:space="0" w:color="auto"/>
            <w:right w:val="none" w:sz="0" w:space="0" w:color="auto"/>
          </w:divBdr>
        </w:div>
        <w:div w:id="1562323597">
          <w:marLeft w:val="640"/>
          <w:marRight w:val="0"/>
          <w:marTop w:val="0"/>
          <w:marBottom w:val="0"/>
          <w:divBdr>
            <w:top w:val="none" w:sz="0" w:space="0" w:color="auto"/>
            <w:left w:val="none" w:sz="0" w:space="0" w:color="auto"/>
            <w:bottom w:val="none" w:sz="0" w:space="0" w:color="auto"/>
            <w:right w:val="none" w:sz="0" w:space="0" w:color="auto"/>
          </w:divBdr>
        </w:div>
        <w:div w:id="1961953596">
          <w:marLeft w:val="640"/>
          <w:marRight w:val="0"/>
          <w:marTop w:val="0"/>
          <w:marBottom w:val="0"/>
          <w:divBdr>
            <w:top w:val="none" w:sz="0" w:space="0" w:color="auto"/>
            <w:left w:val="none" w:sz="0" w:space="0" w:color="auto"/>
            <w:bottom w:val="none" w:sz="0" w:space="0" w:color="auto"/>
            <w:right w:val="none" w:sz="0" w:space="0" w:color="auto"/>
          </w:divBdr>
        </w:div>
        <w:div w:id="1418479442">
          <w:marLeft w:val="640"/>
          <w:marRight w:val="0"/>
          <w:marTop w:val="0"/>
          <w:marBottom w:val="0"/>
          <w:divBdr>
            <w:top w:val="none" w:sz="0" w:space="0" w:color="auto"/>
            <w:left w:val="none" w:sz="0" w:space="0" w:color="auto"/>
            <w:bottom w:val="none" w:sz="0" w:space="0" w:color="auto"/>
            <w:right w:val="none" w:sz="0" w:space="0" w:color="auto"/>
          </w:divBdr>
        </w:div>
        <w:div w:id="586810290">
          <w:marLeft w:val="640"/>
          <w:marRight w:val="0"/>
          <w:marTop w:val="0"/>
          <w:marBottom w:val="0"/>
          <w:divBdr>
            <w:top w:val="none" w:sz="0" w:space="0" w:color="auto"/>
            <w:left w:val="none" w:sz="0" w:space="0" w:color="auto"/>
            <w:bottom w:val="none" w:sz="0" w:space="0" w:color="auto"/>
            <w:right w:val="none" w:sz="0" w:space="0" w:color="auto"/>
          </w:divBdr>
        </w:div>
        <w:div w:id="1263076543">
          <w:marLeft w:val="640"/>
          <w:marRight w:val="0"/>
          <w:marTop w:val="0"/>
          <w:marBottom w:val="0"/>
          <w:divBdr>
            <w:top w:val="none" w:sz="0" w:space="0" w:color="auto"/>
            <w:left w:val="none" w:sz="0" w:space="0" w:color="auto"/>
            <w:bottom w:val="none" w:sz="0" w:space="0" w:color="auto"/>
            <w:right w:val="none" w:sz="0" w:space="0" w:color="auto"/>
          </w:divBdr>
        </w:div>
        <w:div w:id="197473457">
          <w:marLeft w:val="640"/>
          <w:marRight w:val="0"/>
          <w:marTop w:val="0"/>
          <w:marBottom w:val="0"/>
          <w:divBdr>
            <w:top w:val="none" w:sz="0" w:space="0" w:color="auto"/>
            <w:left w:val="none" w:sz="0" w:space="0" w:color="auto"/>
            <w:bottom w:val="none" w:sz="0" w:space="0" w:color="auto"/>
            <w:right w:val="none" w:sz="0" w:space="0" w:color="auto"/>
          </w:divBdr>
        </w:div>
        <w:div w:id="1994681476">
          <w:marLeft w:val="640"/>
          <w:marRight w:val="0"/>
          <w:marTop w:val="0"/>
          <w:marBottom w:val="0"/>
          <w:divBdr>
            <w:top w:val="none" w:sz="0" w:space="0" w:color="auto"/>
            <w:left w:val="none" w:sz="0" w:space="0" w:color="auto"/>
            <w:bottom w:val="none" w:sz="0" w:space="0" w:color="auto"/>
            <w:right w:val="none" w:sz="0" w:space="0" w:color="auto"/>
          </w:divBdr>
        </w:div>
        <w:div w:id="828715566">
          <w:marLeft w:val="640"/>
          <w:marRight w:val="0"/>
          <w:marTop w:val="0"/>
          <w:marBottom w:val="0"/>
          <w:divBdr>
            <w:top w:val="none" w:sz="0" w:space="0" w:color="auto"/>
            <w:left w:val="none" w:sz="0" w:space="0" w:color="auto"/>
            <w:bottom w:val="none" w:sz="0" w:space="0" w:color="auto"/>
            <w:right w:val="none" w:sz="0" w:space="0" w:color="auto"/>
          </w:divBdr>
        </w:div>
        <w:div w:id="605964670">
          <w:marLeft w:val="640"/>
          <w:marRight w:val="0"/>
          <w:marTop w:val="0"/>
          <w:marBottom w:val="0"/>
          <w:divBdr>
            <w:top w:val="none" w:sz="0" w:space="0" w:color="auto"/>
            <w:left w:val="none" w:sz="0" w:space="0" w:color="auto"/>
            <w:bottom w:val="none" w:sz="0" w:space="0" w:color="auto"/>
            <w:right w:val="none" w:sz="0" w:space="0" w:color="auto"/>
          </w:divBdr>
        </w:div>
        <w:div w:id="392199029">
          <w:marLeft w:val="640"/>
          <w:marRight w:val="0"/>
          <w:marTop w:val="0"/>
          <w:marBottom w:val="0"/>
          <w:divBdr>
            <w:top w:val="none" w:sz="0" w:space="0" w:color="auto"/>
            <w:left w:val="none" w:sz="0" w:space="0" w:color="auto"/>
            <w:bottom w:val="none" w:sz="0" w:space="0" w:color="auto"/>
            <w:right w:val="none" w:sz="0" w:space="0" w:color="auto"/>
          </w:divBdr>
        </w:div>
        <w:div w:id="1782727698">
          <w:marLeft w:val="640"/>
          <w:marRight w:val="0"/>
          <w:marTop w:val="0"/>
          <w:marBottom w:val="0"/>
          <w:divBdr>
            <w:top w:val="none" w:sz="0" w:space="0" w:color="auto"/>
            <w:left w:val="none" w:sz="0" w:space="0" w:color="auto"/>
            <w:bottom w:val="none" w:sz="0" w:space="0" w:color="auto"/>
            <w:right w:val="none" w:sz="0" w:space="0" w:color="auto"/>
          </w:divBdr>
        </w:div>
        <w:div w:id="2098549316">
          <w:marLeft w:val="640"/>
          <w:marRight w:val="0"/>
          <w:marTop w:val="0"/>
          <w:marBottom w:val="0"/>
          <w:divBdr>
            <w:top w:val="none" w:sz="0" w:space="0" w:color="auto"/>
            <w:left w:val="none" w:sz="0" w:space="0" w:color="auto"/>
            <w:bottom w:val="none" w:sz="0" w:space="0" w:color="auto"/>
            <w:right w:val="none" w:sz="0" w:space="0" w:color="auto"/>
          </w:divBdr>
        </w:div>
        <w:div w:id="178661317">
          <w:marLeft w:val="640"/>
          <w:marRight w:val="0"/>
          <w:marTop w:val="0"/>
          <w:marBottom w:val="0"/>
          <w:divBdr>
            <w:top w:val="none" w:sz="0" w:space="0" w:color="auto"/>
            <w:left w:val="none" w:sz="0" w:space="0" w:color="auto"/>
            <w:bottom w:val="none" w:sz="0" w:space="0" w:color="auto"/>
            <w:right w:val="none" w:sz="0" w:space="0" w:color="auto"/>
          </w:divBdr>
        </w:div>
        <w:div w:id="1203664983">
          <w:marLeft w:val="640"/>
          <w:marRight w:val="0"/>
          <w:marTop w:val="0"/>
          <w:marBottom w:val="0"/>
          <w:divBdr>
            <w:top w:val="none" w:sz="0" w:space="0" w:color="auto"/>
            <w:left w:val="none" w:sz="0" w:space="0" w:color="auto"/>
            <w:bottom w:val="none" w:sz="0" w:space="0" w:color="auto"/>
            <w:right w:val="none" w:sz="0" w:space="0" w:color="auto"/>
          </w:divBdr>
        </w:div>
        <w:div w:id="1122841777">
          <w:marLeft w:val="640"/>
          <w:marRight w:val="0"/>
          <w:marTop w:val="0"/>
          <w:marBottom w:val="0"/>
          <w:divBdr>
            <w:top w:val="none" w:sz="0" w:space="0" w:color="auto"/>
            <w:left w:val="none" w:sz="0" w:space="0" w:color="auto"/>
            <w:bottom w:val="none" w:sz="0" w:space="0" w:color="auto"/>
            <w:right w:val="none" w:sz="0" w:space="0" w:color="auto"/>
          </w:divBdr>
        </w:div>
        <w:div w:id="348143302">
          <w:marLeft w:val="640"/>
          <w:marRight w:val="0"/>
          <w:marTop w:val="0"/>
          <w:marBottom w:val="0"/>
          <w:divBdr>
            <w:top w:val="none" w:sz="0" w:space="0" w:color="auto"/>
            <w:left w:val="none" w:sz="0" w:space="0" w:color="auto"/>
            <w:bottom w:val="none" w:sz="0" w:space="0" w:color="auto"/>
            <w:right w:val="none" w:sz="0" w:space="0" w:color="auto"/>
          </w:divBdr>
        </w:div>
        <w:div w:id="1256594792">
          <w:marLeft w:val="640"/>
          <w:marRight w:val="0"/>
          <w:marTop w:val="0"/>
          <w:marBottom w:val="0"/>
          <w:divBdr>
            <w:top w:val="none" w:sz="0" w:space="0" w:color="auto"/>
            <w:left w:val="none" w:sz="0" w:space="0" w:color="auto"/>
            <w:bottom w:val="none" w:sz="0" w:space="0" w:color="auto"/>
            <w:right w:val="none" w:sz="0" w:space="0" w:color="auto"/>
          </w:divBdr>
        </w:div>
        <w:div w:id="878667078">
          <w:marLeft w:val="640"/>
          <w:marRight w:val="0"/>
          <w:marTop w:val="0"/>
          <w:marBottom w:val="0"/>
          <w:divBdr>
            <w:top w:val="none" w:sz="0" w:space="0" w:color="auto"/>
            <w:left w:val="none" w:sz="0" w:space="0" w:color="auto"/>
            <w:bottom w:val="none" w:sz="0" w:space="0" w:color="auto"/>
            <w:right w:val="none" w:sz="0" w:space="0" w:color="auto"/>
          </w:divBdr>
        </w:div>
        <w:div w:id="1588422327">
          <w:marLeft w:val="640"/>
          <w:marRight w:val="0"/>
          <w:marTop w:val="0"/>
          <w:marBottom w:val="0"/>
          <w:divBdr>
            <w:top w:val="none" w:sz="0" w:space="0" w:color="auto"/>
            <w:left w:val="none" w:sz="0" w:space="0" w:color="auto"/>
            <w:bottom w:val="none" w:sz="0" w:space="0" w:color="auto"/>
            <w:right w:val="none" w:sz="0" w:space="0" w:color="auto"/>
          </w:divBdr>
        </w:div>
        <w:div w:id="638612961">
          <w:marLeft w:val="640"/>
          <w:marRight w:val="0"/>
          <w:marTop w:val="0"/>
          <w:marBottom w:val="0"/>
          <w:divBdr>
            <w:top w:val="none" w:sz="0" w:space="0" w:color="auto"/>
            <w:left w:val="none" w:sz="0" w:space="0" w:color="auto"/>
            <w:bottom w:val="none" w:sz="0" w:space="0" w:color="auto"/>
            <w:right w:val="none" w:sz="0" w:space="0" w:color="auto"/>
          </w:divBdr>
        </w:div>
        <w:div w:id="1933586728">
          <w:marLeft w:val="640"/>
          <w:marRight w:val="0"/>
          <w:marTop w:val="0"/>
          <w:marBottom w:val="0"/>
          <w:divBdr>
            <w:top w:val="none" w:sz="0" w:space="0" w:color="auto"/>
            <w:left w:val="none" w:sz="0" w:space="0" w:color="auto"/>
            <w:bottom w:val="none" w:sz="0" w:space="0" w:color="auto"/>
            <w:right w:val="none" w:sz="0" w:space="0" w:color="auto"/>
          </w:divBdr>
        </w:div>
        <w:div w:id="1759060373">
          <w:marLeft w:val="640"/>
          <w:marRight w:val="0"/>
          <w:marTop w:val="0"/>
          <w:marBottom w:val="0"/>
          <w:divBdr>
            <w:top w:val="none" w:sz="0" w:space="0" w:color="auto"/>
            <w:left w:val="none" w:sz="0" w:space="0" w:color="auto"/>
            <w:bottom w:val="none" w:sz="0" w:space="0" w:color="auto"/>
            <w:right w:val="none" w:sz="0" w:space="0" w:color="auto"/>
          </w:divBdr>
        </w:div>
        <w:div w:id="1454324240">
          <w:marLeft w:val="640"/>
          <w:marRight w:val="0"/>
          <w:marTop w:val="0"/>
          <w:marBottom w:val="0"/>
          <w:divBdr>
            <w:top w:val="none" w:sz="0" w:space="0" w:color="auto"/>
            <w:left w:val="none" w:sz="0" w:space="0" w:color="auto"/>
            <w:bottom w:val="none" w:sz="0" w:space="0" w:color="auto"/>
            <w:right w:val="none" w:sz="0" w:space="0" w:color="auto"/>
          </w:divBdr>
        </w:div>
        <w:div w:id="471406179">
          <w:marLeft w:val="640"/>
          <w:marRight w:val="0"/>
          <w:marTop w:val="0"/>
          <w:marBottom w:val="0"/>
          <w:divBdr>
            <w:top w:val="none" w:sz="0" w:space="0" w:color="auto"/>
            <w:left w:val="none" w:sz="0" w:space="0" w:color="auto"/>
            <w:bottom w:val="none" w:sz="0" w:space="0" w:color="auto"/>
            <w:right w:val="none" w:sz="0" w:space="0" w:color="auto"/>
          </w:divBdr>
        </w:div>
        <w:div w:id="1623533427">
          <w:marLeft w:val="640"/>
          <w:marRight w:val="0"/>
          <w:marTop w:val="0"/>
          <w:marBottom w:val="0"/>
          <w:divBdr>
            <w:top w:val="none" w:sz="0" w:space="0" w:color="auto"/>
            <w:left w:val="none" w:sz="0" w:space="0" w:color="auto"/>
            <w:bottom w:val="none" w:sz="0" w:space="0" w:color="auto"/>
            <w:right w:val="none" w:sz="0" w:space="0" w:color="auto"/>
          </w:divBdr>
        </w:div>
        <w:div w:id="1740977035">
          <w:marLeft w:val="640"/>
          <w:marRight w:val="0"/>
          <w:marTop w:val="0"/>
          <w:marBottom w:val="0"/>
          <w:divBdr>
            <w:top w:val="none" w:sz="0" w:space="0" w:color="auto"/>
            <w:left w:val="none" w:sz="0" w:space="0" w:color="auto"/>
            <w:bottom w:val="none" w:sz="0" w:space="0" w:color="auto"/>
            <w:right w:val="none" w:sz="0" w:space="0" w:color="auto"/>
          </w:divBdr>
        </w:div>
        <w:div w:id="1622881194">
          <w:marLeft w:val="640"/>
          <w:marRight w:val="0"/>
          <w:marTop w:val="0"/>
          <w:marBottom w:val="0"/>
          <w:divBdr>
            <w:top w:val="none" w:sz="0" w:space="0" w:color="auto"/>
            <w:left w:val="none" w:sz="0" w:space="0" w:color="auto"/>
            <w:bottom w:val="none" w:sz="0" w:space="0" w:color="auto"/>
            <w:right w:val="none" w:sz="0" w:space="0" w:color="auto"/>
          </w:divBdr>
        </w:div>
        <w:div w:id="638075126">
          <w:marLeft w:val="640"/>
          <w:marRight w:val="0"/>
          <w:marTop w:val="0"/>
          <w:marBottom w:val="0"/>
          <w:divBdr>
            <w:top w:val="none" w:sz="0" w:space="0" w:color="auto"/>
            <w:left w:val="none" w:sz="0" w:space="0" w:color="auto"/>
            <w:bottom w:val="none" w:sz="0" w:space="0" w:color="auto"/>
            <w:right w:val="none" w:sz="0" w:space="0" w:color="auto"/>
          </w:divBdr>
        </w:div>
        <w:div w:id="958295977">
          <w:marLeft w:val="640"/>
          <w:marRight w:val="0"/>
          <w:marTop w:val="0"/>
          <w:marBottom w:val="0"/>
          <w:divBdr>
            <w:top w:val="none" w:sz="0" w:space="0" w:color="auto"/>
            <w:left w:val="none" w:sz="0" w:space="0" w:color="auto"/>
            <w:bottom w:val="none" w:sz="0" w:space="0" w:color="auto"/>
            <w:right w:val="none" w:sz="0" w:space="0" w:color="auto"/>
          </w:divBdr>
        </w:div>
        <w:div w:id="1058087329">
          <w:marLeft w:val="640"/>
          <w:marRight w:val="0"/>
          <w:marTop w:val="0"/>
          <w:marBottom w:val="0"/>
          <w:divBdr>
            <w:top w:val="none" w:sz="0" w:space="0" w:color="auto"/>
            <w:left w:val="none" w:sz="0" w:space="0" w:color="auto"/>
            <w:bottom w:val="none" w:sz="0" w:space="0" w:color="auto"/>
            <w:right w:val="none" w:sz="0" w:space="0" w:color="auto"/>
          </w:divBdr>
        </w:div>
        <w:div w:id="1071732272">
          <w:marLeft w:val="640"/>
          <w:marRight w:val="0"/>
          <w:marTop w:val="0"/>
          <w:marBottom w:val="0"/>
          <w:divBdr>
            <w:top w:val="none" w:sz="0" w:space="0" w:color="auto"/>
            <w:left w:val="none" w:sz="0" w:space="0" w:color="auto"/>
            <w:bottom w:val="none" w:sz="0" w:space="0" w:color="auto"/>
            <w:right w:val="none" w:sz="0" w:space="0" w:color="auto"/>
          </w:divBdr>
        </w:div>
        <w:div w:id="584610965">
          <w:marLeft w:val="640"/>
          <w:marRight w:val="0"/>
          <w:marTop w:val="0"/>
          <w:marBottom w:val="0"/>
          <w:divBdr>
            <w:top w:val="none" w:sz="0" w:space="0" w:color="auto"/>
            <w:left w:val="none" w:sz="0" w:space="0" w:color="auto"/>
            <w:bottom w:val="none" w:sz="0" w:space="0" w:color="auto"/>
            <w:right w:val="none" w:sz="0" w:space="0" w:color="auto"/>
          </w:divBdr>
        </w:div>
        <w:div w:id="270013482">
          <w:marLeft w:val="640"/>
          <w:marRight w:val="0"/>
          <w:marTop w:val="0"/>
          <w:marBottom w:val="0"/>
          <w:divBdr>
            <w:top w:val="none" w:sz="0" w:space="0" w:color="auto"/>
            <w:left w:val="none" w:sz="0" w:space="0" w:color="auto"/>
            <w:bottom w:val="none" w:sz="0" w:space="0" w:color="auto"/>
            <w:right w:val="none" w:sz="0" w:space="0" w:color="auto"/>
          </w:divBdr>
        </w:div>
        <w:div w:id="411970134">
          <w:marLeft w:val="640"/>
          <w:marRight w:val="0"/>
          <w:marTop w:val="0"/>
          <w:marBottom w:val="0"/>
          <w:divBdr>
            <w:top w:val="none" w:sz="0" w:space="0" w:color="auto"/>
            <w:left w:val="none" w:sz="0" w:space="0" w:color="auto"/>
            <w:bottom w:val="none" w:sz="0" w:space="0" w:color="auto"/>
            <w:right w:val="none" w:sz="0" w:space="0" w:color="auto"/>
          </w:divBdr>
        </w:div>
        <w:div w:id="1194615274">
          <w:marLeft w:val="640"/>
          <w:marRight w:val="0"/>
          <w:marTop w:val="0"/>
          <w:marBottom w:val="0"/>
          <w:divBdr>
            <w:top w:val="none" w:sz="0" w:space="0" w:color="auto"/>
            <w:left w:val="none" w:sz="0" w:space="0" w:color="auto"/>
            <w:bottom w:val="none" w:sz="0" w:space="0" w:color="auto"/>
            <w:right w:val="none" w:sz="0" w:space="0" w:color="auto"/>
          </w:divBdr>
        </w:div>
        <w:div w:id="2083524625">
          <w:marLeft w:val="640"/>
          <w:marRight w:val="0"/>
          <w:marTop w:val="0"/>
          <w:marBottom w:val="0"/>
          <w:divBdr>
            <w:top w:val="none" w:sz="0" w:space="0" w:color="auto"/>
            <w:left w:val="none" w:sz="0" w:space="0" w:color="auto"/>
            <w:bottom w:val="none" w:sz="0" w:space="0" w:color="auto"/>
            <w:right w:val="none" w:sz="0" w:space="0" w:color="auto"/>
          </w:divBdr>
        </w:div>
        <w:div w:id="2024893591">
          <w:marLeft w:val="640"/>
          <w:marRight w:val="0"/>
          <w:marTop w:val="0"/>
          <w:marBottom w:val="0"/>
          <w:divBdr>
            <w:top w:val="none" w:sz="0" w:space="0" w:color="auto"/>
            <w:left w:val="none" w:sz="0" w:space="0" w:color="auto"/>
            <w:bottom w:val="none" w:sz="0" w:space="0" w:color="auto"/>
            <w:right w:val="none" w:sz="0" w:space="0" w:color="auto"/>
          </w:divBdr>
        </w:div>
        <w:div w:id="385031831">
          <w:marLeft w:val="640"/>
          <w:marRight w:val="0"/>
          <w:marTop w:val="0"/>
          <w:marBottom w:val="0"/>
          <w:divBdr>
            <w:top w:val="none" w:sz="0" w:space="0" w:color="auto"/>
            <w:left w:val="none" w:sz="0" w:space="0" w:color="auto"/>
            <w:bottom w:val="none" w:sz="0" w:space="0" w:color="auto"/>
            <w:right w:val="none" w:sz="0" w:space="0" w:color="auto"/>
          </w:divBdr>
        </w:div>
        <w:div w:id="183909851">
          <w:marLeft w:val="640"/>
          <w:marRight w:val="0"/>
          <w:marTop w:val="0"/>
          <w:marBottom w:val="0"/>
          <w:divBdr>
            <w:top w:val="none" w:sz="0" w:space="0" w:color="auto"/>
            <w:left w:val="none" w:sz="0" w:space="0" w:color="auto"/>
            <w:bottom w:val="none" w:sz="0" w:space="0" w:color="auto"/>
            <w:right w:val="none" w:sz="0" w:space="0" w:color="auto"/>
          </w:divBdr>
        </w:div>
        <w:div w:id="452601365">
          <w:marLeft w:val="640"/>
          <w:marRight w:val="0"/>
          <w:marTop w:val="0"/>
          <w:marBottom w:val="0"/>
          <w:divBdr>
            <w:top w:val="none" w:sz="0" w:space="0" w:color="auto"/>
            <w:left w:val="none" w:sz="0" w:space="0" w:color="auto"/>
            <w:bottom w:val="none" w:sz="0" w:space="0" w:color="auto"/>
            <w:right w:val="none" w:sz="0" w:space="0" w:color="auto"/>
          </w:divBdr>
        </w:div>
        <w:div w:id="201946452">
          <w:marLeft w:val="640"/>
          <w:marRight w:val="0"/>
          <w:marTop w:val="0"/>
          <w:marBottom w:val="0"/>
          <w:divBdr>
            <w:top w:val="none" w:sz="0" w:space="0" w:color="auto"/>
            <w:left w:val="none" w:sz="0" w:space="0" w:color="auto"/>
            <w:bottom w:val="none" w:sz="0" w:space="0" w:color="auto"/>
            <w:right w:val="none" w:sz="0" w:space="0" w:color="auto"/>
          </w:divBdr>
        </w:div>
        <w:div w:id="1216234339">
          <w:marLeft w:val="640"/>
          <w:marRight w:val="0"/>
          <w:marTop w:val="0"/>
          <w:marBottom w:val="0"/>
          <w:divBdr>
            <w:top w:val="none" w:sz="0" w:space="0" w:color="auto"/>
            <w:left w:val="none" w:sz="0" w:space="0" w:color="auto"/>
            <w:bottom w:val="none" w:sz="0" w:space="0" w:color="auto"/>
            <w:right w:val="none" w:sz="0" w:space="0" w:color="auto"/>
          </w:divBdr>
        </w:div>
        <w:div w:id="1273246943">
          <w:marLeft w:val="640"/>
          <w:marRight w:val="0"/>
          <w:marTop w:val="0"/>
          <w:marBottom w:val="0"/>
          <w:divBdr>
            <w:top w:val="none" w:sz="0" w:space="0" w:color="auto"/>
            <w:left w:val="none" w:sz="0" w:space="0" w:color="auto"/>
            <w:bottom w:val="none" w:sz="0" w:space="0" w:color="auto"/>
            <w:right w:val="none" w:sz="0" w:space="0" w:color="auto"/>
          </w:divBdr>
        </w:div>
        <w:div w:id="1709448235">
          <w:marLeft w:val="640"/>
          <w:marRight w:val="0"/>
          <w:marTop w:val="0"/>
          <w:marBottom w:val="0"/>
          <w:divBdr>
            <w:top w:val="none" w:sz="0" w:space="0" w:color="auto"/>
            <w:left w:val="none" w:sz="0" w:space="0" w:color="auto"/>
            <w:bottom w:val="none" w:sz="0" w:space="0" w:color="auto"/>
            <w:right w:val="none" w:sz="0" w:space="0" w:color="auto"/>
          </w:divBdr>
        </w:div>
        <w:div w:id="740450881">
          <w:marLeft w:val="640"/>
          <w:marRight w:val="0"/>
          <w:marTop w:val="0"/>
          <w:marBottom w:val="0"/>
          <w:divBdr>
            <w:top w:val="none" w:sz="0" w:space="0" w:color="auto"/>
            <w:left w:val="none" w:sz="0" w:space="0" w:color="auto"/>
            <w:bottom w:val="none" w:sz="0" w:space="0" w:color="auto"/>
            <w:right w:val="none" w:sz="0" w:space="0" w:color="auto"/>
          </w:divBdr>
        </w:div>
        <w:div w:id="1856143279">
          <w:marLeft w:val="640"/>
          <w:marRight w:val="0"/>
          <w:marTop w:val="0"/>
          <w:marBottom w:val="0"/>
          <w:divBdr>
            <w:top w:val="none" w:sz="0" w:space="0" w:color="auto"/>
            <w:left w:val="none" w:sz="0" w:space="0" w:color="auto"/>
            <w:bottom w:val="none" w:sz="0" w:space="0" w:color="auto"/>
            <w:right w:val="none" w:sz="0" w:space="0" w:color="auto"/>
          </w:divBdr>
        </w:div>
        <w:div w:id="454907137">
          <w:marLeft w:val="640"/>
          <w:marRight w:val="0"/>
          <w:marTop w:val="0"/>
          <w:marBottom w:val="0"/>
          <w:divBdr>
            <w:top w:val="none" w:sz="0" w:space="0" w:color="auto"/>
            <w:left w:val="none" w:sz="0" w:space="0" w:color="auto"/>
            <w:bottom w:val="none" w:sz="0" w:space="0" w:color="auto"/>
            <w:right w:val="none" w:sz="0" w:space="0" w:color="auto"/>
          </w:divBdr>
        </w:div>
        <w:div w:id="974480664">
          <w:marLeft w:val="640"/>
          <w:marRight w:val="0"/>
          <w:marTop w:val="0"/>
          <w:marBottom w:val="0"/>
          <w:divBdr>
            <w:top w:val="none" w:sz="0" w:space="0" w:color="auto"/>
            <w:left w:val="none" w:sz="0" w:space="0" w:color="auto"/>
            <w:bottom w:val="none" w:sz="0" w:space="0" w:color="auto"/>
            <w:right w:val="none" w:sz="0" w:space="0" w:color="auto"/>
          </w:divBdr>
        </w:div>
        <w:div w:id="2079159220">
          <w:marLeft w:val="640"/>
          <w:marRight w:val="0"/>
          <w:marTop w:val="0"/>
          <w:marBottom w:val="0"/>
          <w:divBdr>
            <w:top w:val="none" w:sz="0" w:space="0" w:color="auto"/>
            <w:left w:val="none" w:sz="0" w:space="0" w:color="auto"/>
            <w:bottom w:val="none" w:sz="0" w:space="0" w:color="auto"/>
            <w:right w:val="none" w:sz="0" w:space="0" w:color="auto"/>
          </w:divBdr>
        </w:div>
        <w:div w:id="1918901295">
          <w:marLeft w:val="640"/>
          <w:marRight w:val="0"/>
          <w:marTop w:val="0"/>
          <w:marBottom w:val="0"/>
          <w:divBdr>
            <w:top w:val="none" w:sz="0" w:space="0" w:color="auto"/>
            <w:left w:val="none" w:sz="0" w:space="0" w:color="auto"/>
            <w:bottom w:val="none" w:sz="0" w:space="0" w:color="auto"/>
            <w:right w:val="none" w:sz="0" w:space="0" w:color="auto"/>
          </w:divBdr>
        </w:div>
        <w:div w:id="1341465979">
          <w:marLeft w:val="640"/>
          <w:marRight w:val="0"/>
          <w:marTop w:val="0"/>
          <w:marBottom w:val="0"/>
          <w:divBdr>
            <w:top w:val="none" w:sz="0" w:space="0" w:color="auto"/>
            <w:left w:val="none" w:sz="0" w:space="0" w:color="auto"/>
            <w:bottom w:val="none" w:sz="0" w:space="0" w:color="auto"/>
            <w:right w:val="none" w:sz="0" w:space="0" w:color="auto"/>
          </w:divBdr>
        </w:div>
        <w:div w:id="2111466757">
          <w:marLeft w:val="640"/>
          <w:marRight w:val="0"/>
          <w:marTop w:val="0"/>
          <w:marBottom w:val="0"/>
          <w:divBdr>
            <w:top w:val="none" w:sz="0" w:space="0" w:color="auto"/>
            <w:left w:val="none" w:sz="0" w:space="0" w:color="auto"/>
            <w:bottom w:val="none" w:sz="0" w:space="0" w:color="auto"/>
            <w:right w:val="none" w:sz="0" w:space="0" w:color="auto"/>
          </w:divBdr>
        </w:div>
        <w:div w:id="2097900207">
          <w:marLeft w:val="640"/>
          <w:marRight w:val="0"/>
          <w:marTop w:val="0"/>
          <w:marBottom w:val="0"/>
          <w:divBdr>
            <w:top w:val="none" w:sz="0" w:space="0" w:color="auto"/>
            <w:left w:val="none" w:sz="0" w:space="0" w:color="auto"/>
            <w:bottom w:val="none" w:sz="0" w:space="0" w:color="auto"/>
            <w:right w:val="none" w:sz="0" w:space="0" w:color="auto"/>
          </w:divBdr>
        </w:div>
        <w:div w:id="1351681535">
          <w:marLeft w:val="640"/>
          <w:marRight w:val="0"/>
          <w:marTop w:val="0"/>
          <w:marBottom w:val="0"/>
          <w:divBdr>
            <w:top w:val="none" w:sz="0" w:space="0" w:color="auto"/>
            <w:left w:val="none" w:sz="0" w:space="0" w:color="auto"/>
            <w:bottom w:val="none" w:sz="0" w:space="0" w:color="auto"/>
            <w:right w:val="none" w:sz="0" w:space="0" w:color="auto"/>
          </w:divBdr>
        </w:div>
        <w:div w:id="375859409">
          <w:marLeft w:val="640"/>
          <w:marRight w:val="0"/>
          <w:marTop w:val="0"/>
          <w:marBottom w:val="0"/>
          <w:divBdr>
            <w:top w:val="none" w:sz="0" w:space="0" w:color="auto"/>
            <w:left w:val="none" w:sz="0" w:space="0" w:color="auto"/>
            <w:bottom w:val="none" w:sz="0" w:space="0" w:color="auto"/>
            <w:right w:val="none" w:sz="0" w:space="0" w:color="auto"/>
          </w:divBdr>
        </w:div>
        <w:div w:id="1745489148">
          <w:marLeft w:val="640"/>
          <w:marRight w:val="0"/>
          <w:marTop w:val="0"/>
          <w:marBottom w:val="0"/>
          <w:divBdr>
            <w:top w:val="none" w:sz="0" w:space="0" w:color="auto"/>
            <w:left w:val="none" w:sz="0" w:space="0" w:color="auto"/>
            <w:bottom w:val="none" w:sz="0" w:space="0" w:color="auto"/>
            <w:right w:val="none" w:sz="0" w:space="0" w:color="auto"/>
          </w:divBdr>
        </w:div>
        <w:div w:id="472258487">
          <w:marLeft w:val="640"/>
          <w:marRight w:val="0"/>
          <w:marTop w:val="0"/>
          <w:marBottom w:val="0"/>
          <w:divBdr>
            <w:top w:val="none" w:sz="0" w:space="0" w:color="auto"/>
            <w:left w:val="none" w:sz="0" w:space="0" w:color="auto"/>
            <w:bottom w:val="none" w:sz="0" w:space="0" w:color="auto"/>
            <w:right w:val="none" w:sz="0" w:space="0" w:color="auto"/>
          </w:divBdr>
        </w:div>
        <w:div w:id="1722482780">
          <w:marLeft w:val="640"/>
          <w:marRight w:val="0"/>
          <w:marTop w:val="0"/>
          <w:marBottom w:val="0"/>
          <w:divBdr>
            <w:top w:val="none" w:sz="0" w:space="0" w:color="auto"/>
            <w:left w:val="none" w:sz="0" w:space="0" w:color="auto"/>
            <w:bottom w:val="none" w:sz="0" w:space="0" w:color="auto"/>
            <w:right w:val="none" w:sz="0" w:space="0" w:color="auto"/>
          </w:divBdr>
        </w:div>
      </w:divsChild>
    </w:div>
    <w:div w:id="1565945360">
      <w:bodyDiv w:val="1"/>
      <w:marLeft w:val="0"/>
      <w:marRight w:val="0"/>
      <w:marTop w:val="0"/>
      <w:marBottom w:val="0"/>
      <w:divBdr>
        <w:top w:val="none" w:sz="0" w:space="0" w:color="auto"/>
        <w:left w:val="none" w:sz="0" w:space="0" w:color="auto"/>
        <w:bottom w:val="none" w:sz="0" w:space="0" w:color="auto"/>
        <w:right w:val="none" w:sz="0" w:space="0" w:color="auto"/>
      </w:divBdr>
      <w:divsChild>
        <w:div w:id="866286729">
          <w:marLeft w:val="640"/>
          <w:marRight w:val="0"/>
          <w:marTop w:val="0"/>
          <w:marBottom w:val="0"/>
          <w:divBdr>
            <w:top w:val="none" w:sz="0" w:space="0" w:color="auto"/>
            <w:left w:val="none" w:sz="0" w:space="0" w:color="auto"/>
            <w:bottom w:val="none" w:sz="0" w:space="0" w:color="auto"/>
            <w:right w:val="none" w:sz="0" w:space="0" w:color="auto"/>
          </w:divBdr>
        </w:div>
        <w:div w:id="916667069">
          <w:marLeft w:val="640"/>
          <w:marRight w:val="0"/>
          <w:marTop w:val="0"/>
          <w:marBottom w:val="0"/>
          <w:divBdr>
            <w:top w:val="none" w:sz="0" w:space="0" w:color="auto"/>
            <w:left w:val="none" w:sz="0" w:space="0" w:color="auto"/>
            <w:bottom w:val="none" w:sz="0" w:space="0" w:color="auto"/>
            <w:right w:val="none" w:sz="0" w:space="0" w:color="auto"/>
          </w:divBdr>
        </w:div>
        <w:div w:id="140201398">
          <w:marLeft w:val="640"/>
          <w:marRight w:val="0"/>
          <w:marTop w:val="0"/>
          <w:marBottom w:val="0"/>
          <w:divBdr>
            <w:top w:val="none" w:sz="0" w:space="0" w:color="auto"/>
            <w:left w:val="none" w:sz="0" w:space="0" w:color="auto"/>
            <w:bottom w:val="none" w:sz="0" w:space="0" w:color="auto"/>
            <w:right w:val="none" w:sz="0" w:space="0" w:color="auto"/>
          </w:divBdr>
        </w:div>
        <w:div w:id="1885016954">
          <w:marLeft w:val="640"/>
          <w:marRight w:val="0"/>
          <w:marTop w:val="0"/>
          <w:marBottom w:val="0"/>
          <w:divBdr>
            <w:top w:val="none" w:sz="0" w:space="0" w:color="auto"/>
            <w:left w:val="none" w:sz="0" w:space="0" w:color="auto"/>
            <w:bottom w:val="none" w:sz="0" w:space="0" w:color="auto"/>
            <w:right w:val="none" w:sz="0" w:space="0" w:color="auto"/>
          </w:divBdr>
        </w:div>
        <w:div w:id="863713262">
          <w:marLeft w:val="640"/>
          <w:marRight w:val="0"/>
          <w:marTop w:val="0"/>
          <w:marBottom w:val="0"/>
          <w:divBdr>
            <w:top w:val="none" w:sz="0" w:space="0" w:color="auto"/>
            <w:left w:val="none" w:sz="0" w:space="0" w:color="auto"/>
            <w:bottom w:val="none" w:sz="0" w:space="0" w:color="auto"/>
            <w:right w:val="none" w:sz="0" w:space="0" w:color="auto"/>
          </w:divBdr>
        </w:div>
        <w:div w:id="1038513134">
          <w:marLeft w:val="640"/>
          <w:marRight w:val="0"/>
          <w:marTop w:val="0"/>
          <w:marBottom w:val="0"/>
          <w:divBdr>
            <w:top w:val="none" w:sz="0" w:space="0" w:color="auto"/>
            <w:left w:val="none" w:sz="0" w:space="0" w:color="auto"/>
            <w:bottom w:val="none" w:sz="0" w:space="0" w:color="auto"/>
            <w:right w:val="none" w:sz="0" w:space="0" w:color="auto"/>
          </w:divBdr>
        </w:div>
        <w:div w:id="383414326">
          <w:marLeft w:val="640"/>
          <w:marRight w:val="0"/>
          <w:marTop w:val="0"/>
          <w:marBottom w:val="0"/>
          <w:divBdr>
            <w:top w:val="none" w:sz="0" w:space="0" w:color="auto"/>
            <w:left w:val="none" w:sz="0" w:space="0" w:color="auto"/>
            <w:bottom w:val="none" w:sz="0" w:space="0" w:color="auto"/>
            <w:right w:val="none" w:sz="0" w:space="0" w:color="auto"/>
          </w:divBdr>
        </w:div>
        <w:div w:id="1768304334">
          <w:marLeft w:val="640"/>
          <w:marRight w:val="0"/>
          <w:marTop w:val="0"/>
          <w:marBottom w:val="0"/>
          <w:divBdr>
            <w:top w:val="none" w:sz="0" w:space="0" w:color="auto"/>
            <w:left w:val="none" w:sz="0" w:space="0" w:color="auto"/>
            <w:bottom w:val="none" w:sz="0" w:space="0" w:color="auto"/>
            <w:right w:val="none" w:sz="0" w:space="0" w:color="auto"/>
          </w:divBdr>
        </w:div>
        <w:div w:id="418448961">
          <w:marLeft w:val="640"/>
          <w:marRight w:val="0"/>
          <w:marTop w:val="0"/>
          <w:marBottom w:val="0"/>
          <w:divBdr>
            <w:top w:val="none" w:sz="0" w:space="0" w:color="auto"/>
            <w:left w:val="none" w:sz="0" w:space="0" w:color="auto"/>
            <w:bottom w:val="none" w:sz="0" w:space="0" w:color="auto"/>
            <w:right w:val="none" w:sz="0" w:space="0" w:color="auto"/>
          </w:divBdr>
        </w:div>
        <w:div w:id="1783181803">
          <w:marLeft w:val="640"/>
          <w:marRight w:val="0"/>
          <w:marTop w:val="0"/>
          <w:marBottom w:val="0"/>
          <w:divBdr>
            <w:top w:val="none" w:sz="0" w:space="0" w:color="auto"/>
            <w:left w:val="none" w:sz="0" w:space="0" w:color="auto"/>
            <w:bottom w:val="none" w:sz="0" w:space="0" w:color="auto"/>
            <w:right w:val="none" w:sz="0" w:space="0" w:color="auto"/>
          </w:divBdr>
        </w:div>
        <w:div w:id="661352490">
          <w:marLeft w:val="640"/>
          <w:marRight w:val="0"/>
          <w:marTop w:val="0"/>
          <w:marBottom w:val="0"/>
          <w:divBdr>
            <w:top w:val="none" w:sz="0" w:space="0" w:color="auto"/>
            <w:left w:val="none" w:sz="0" w:space="0" w:color="auto"/>
            <w:bottom w:val="none" w:sz="0" w:space="0" w:color="auto"/>
            <w:right w:val="none" w:sz="0" w:space="0" w:color="auto"/>
          </w:divBdr>
        </w:div>
        <w:div w:id="779570888">
          <w:marLeft w:val="640"/>
          <w:marRight w:val="0"/>
          <w:marTop w:val="0"/>
          <w:marBottom w:val="0"/>
          <w:divBdr>
            <w:top w:val="none" w:sz="0" w:space="0" w:color="auto"/>
            <w:left w:val="none" w:sz="0" w:space="0" w:color="auto"/>
            <w:bottom w:val="none" w:sz="0" w:space="0" w:color="auto"/>
            <w:right w:val="none" w:sz="0" w:space="0" w:color="auto"/>
          </w:divBdr>
        </w:div>
        <w:div w:id="18943509">
          <w:marLeft w:val="640"/>
          <w:marRight w:val="0"/>
          <w:marTop w:val="0"/>
          <w:marBottom w:val="0"/>
          <w:divBdr>
            <w:top w:val="none" w:sz="0" w:space="0" w:color="auto"/>
            <w:left w:val="none" w:sz="0" w:space="0" w:color="auto"/>
            <w:bottom w:val="none" w:sz="0" w:space="0" w:color="auto"/>
            <w:right w:val="none" w:sz="0" w:space="0" w:color="auto"/>
          </w:divBdr>
        </w:div>
        <w:div w:id="1485314973">
          <w:marLeft w:val="640"/>
          <w:marRight w:val="0"/>
          <w:marTop w:val="0"/>
          <w:marBottom w:val="0"/>
          <w:divBdr>
            <w:top w:val="none" w:sz="0" w:space="0" w:color="auto"/>
            <w:left w:val="none" w:sz="0" w:space="0" w:color="auto"/>
            <w:bottom w:val="none" w:sz="0" w:space="0" w:color="auto"/>
            <w:right w:val="none" w:sz="0" w:space="0" w:color="auto"/>
          </w:divBdr>
        </w:div>
        <w:div w:id="1671562537">
          <w:marLeft w:val="640"/>
          <w:marRight w:val="0"/>
          <w:marTop w:val="0"/>
          <w:marBottom w:val="0"/>
          <w:divBdr>
            <w:top w:val="none" w:sz="0" w:space="0" w:color="auto"/>
            <w:left w:val="none" w:sz="0" w:space="0" w:color="auto"/>
            <w:bottom w:val="none" w:sz="0" w:space="0" w:color="auto"/>
            <w:right w:val="none" w:sz="0" w:space="0" w:color="auto"/>
          </w:divBdr>
        </w:div>
        <w:div w:id="1836215617">
          <w:marLeft w:val="640"/>
          <w:marRight w:val="0"/>
          <w:marTop w:val="0"/>
          <w:marBottom w:val="0"/>
          <w:divBdr>
            <w:top w:val="none" w:sz="0" w:space="0" w:color="auto"/>
            <w:left w:val="none" w:sz="0" w:space="0" w:color="auto"/>
            <w:bottom w:val="none" w:sz="0" w:space="0" w:color="auto"/>
            <w:right w:val="none" w:sz="0" w:space="0" w:color="auto"/>
          </w:divBdr>
        </w:div>
        <w:div w:id="224803750">
          <w:marLeft w:val="640"/>
          <w:marRight w:val="0"/>
          <w:marTop w:val="0"/>
          <w:marBottom w:val="0"/>
          <w:divBdr>
            <w:top w:val="none" w:sz="0" w:space="0" w:color="auto"/>
            <w:left w:val="none" w:sz="0" w:space="0" w:color="auto"/>
            <w:bottom w:val="none" w:sz="0" w:space="0" w:color="auto"/>
            <w:right w:val="none" w:sz="0" w:space="0" w:color="auto"/>
          </w:divBdr>
        </w:div>
        <w:div w:id="1895122305">
          <w:marLeft w:val="640"/>
          <w:marRight w:val="0"/>
          <w:marTop w:val="0"/>
          <w:marBottom w:val="0"/>
          <w:divBdr>
            <w:top w:val="none" w:sz="0" w:space="0" w:color="auto"/>
            <w:left w:val="none" w:sz="0" w:space="0" w:color="auto"/>
            <w:bottom w:val="none" w:sz="0" w:space="0" w:color="auto"/>
            <w:right w:val="none" w:sz="0" w:space="0" w:color="auto"/>
          </w:divBdr>
        </w:div>
        <w:div w:id="189874846">
          <w:marLeft w:val="640"/>
          <w:marRight w:val="0"/>
          <w:marTop w:val="0"/>
          <w:marBottom w:val="0"/>
          <w:divBdr>
            <w:top w:val="none" w:sz="0" w:space="0" w:color="auto"/>
            <w:left w:val="none" w:sz="0" w:space="0" w:color="auto"/>
            <w:bottom w:val="none" w:sz="0" w:space="0" w:color="auto"/>
            <w:right w:val="none" w:sz="0" w:space="0" w:color="auto"/>
          </w:divBdr>
        </w:div>
        <w:div w:id="1311717269">
          <w:marLeft w:val="640"/>
          <w:marRight w:val="0"/>
          <w:marTop w:val="0"/>
          <w:marBottom w:val="0"/>
          <w:divBdr>
            <w:top w:val="none" w:sz="0" w:space="0" w:color="auto"/>
            <w:left w:val="none" w:sz="0" w:space="0" w:color="auto"/>
            <w:bottom w:val="none" w:sz="0" w:space="0" w:color="auto"/>
            <w:right w:val="none" w:sz="0" w:space="0" w:color="auto"/>
          </w:divBdr>
        </w:div>
        <w:div w:id="1812139634">
          <w:marLeft w:val="640"/>
          <w:marRight w:val="0"/>
          <w:marTop w:val="0"/>
          <w:marBottom w:val="0"/>
          <w:divBdr>
            <w:top w:val="none" w:sz="0" w:space="0" w:color="auto"/>
            <w:left w:val="none" w:sz="0" w:space="0" w:color="auto"/>
            <w:bottom w:val="none" w:sz="0" w:space="0" w:color="auto"/>
            <w:right w:val="none" w:sz="0" w:space="0" w:color="auto"/>
          </w:divBdr>
        </w:div>
        <w:div w:id="1052189664">
          <w:marLeft w:val="640"/>
          <w:marRight w:val="0"/>
          <w:marTop w:val="0"/>
          <w:marBottom w:val="0"/>
          <w:divBdr>
            <w:top w:val="none" w:sz="0" w:space="0" w:color="auto"/>
            <w:left w:val="none" w:sz="0" w:space="0" w:color="auto"/>
            <w:bottom w:val="none" w:sz="0" w:space="0" w:color="auto"/>
            <w:right w:val="none" w:sz="0" w:space="0" w:color="auto"/>
          </w:divBdr>
        </w:div>
        <w:div w:id="1334914230">
          <w:marLeft w:val="640"/>
          <w:marRight w:val="0"/>
          <w:marTop w:val="0"/>
          <w:marBottom w:val="0"/>
          <w:divBdr>
            <w:top w:val="none" w:sz="0" w:space="0" w:color="auto"/>
            <w:left w:val="none" w:sz="0" w:space="0" w:color="auto"/>
            <w:bottom w:val="none" w:sz="0" w:space="0" w:color="auto"/>
            <w:right w:val="none" w:sz="0" w:space="0" w:color="auto"/>
          </w:divBdr>
        </w:div>
        <w:div w:id="1694380012">
          <w:marLeft w:val="640"/>
          <w:marRight w:val="0"/>
          <w:marTop w:val="0"/>
          <w:marBottom w:val="0"/>
          <w:divBdr>
            <w:top w:val="none" w:sz="0" w:space="0" w:color="auto"/>
            <w:left w:val="none" w:sz="0" w:space="0" w:color="auto"/>
            <w:bottom w:val="none" w:sz="0" w:space="0" w:color="auto"/>
            <w:right w:val="none" w:sz="0" w:space="0" w:color="auto"/>
          </w:divBdr>
        </w:div>
        <w:div w:id="363601107">
          <w:marLeft w:val="640"/>
          <w:marRight w:val="0"/>
          <w:marTop w:val="0"/>
          <w:marBottom w:val="0"/>
          <w:divBdr>
            <w:top w:val="none" w:sz="0" w:space="0" w:color="auto"/>
            <w:left w:val="none" w:sz="0" w:space="0" w:color="auto"/>
            <w:bottom w:val="none" w:sz="0" w:space="0" w:color="auto"/>
            <w:right w:val="none" w:sz="0" w:space="0" w:color="auto"/>
          </w:divBdr>
        </w:div>
        <w:div w:id="1504129890">
          <w:marLeft w:val="640"/>
          <w:marRight w:val="0"/>
          <w:marTop w:val="0"/>
          <w:marBottom w:val="0"/>
          <w:divBdr>
            <w:top w:val="none" w:sz="0" w:space="0" w:color="auto"/>
            <w:left w:val="none" w:sz="0" w:space="0" w:color="auto"/>
            <w:bottom w:val="none" w:sz="0" w:space="0" w:color="auto"/>
            <w:right w:val="none" w:sz="0" w:space="0" w:color="auto"/>
          </w:divBdr>
        </w:div>
        <w:div w:id="1420786412">
          <w:marLeft w:val="640"/>
          <w:marRight w:val="0"/>
          <w:marTop w:val="0"/>
          <w:marBottom w:val="0"/>
          <w:divBdr>
            <w:top w:val="none" w:sz="0" w:space="0" w:color="auto"/>
            <w:left w:val="none" w:sz="0" w:space="0" w:color="auto"/>
            <w:bottom w:val="none" w:sz="0" w:space="0" w:color="auto"/>
            <w:right w:val="none" w:sz="0" w:space="0" w:color="auto"/>
          </w:divBdr>
        </w:div>
        <w:div w:id="1864323386">
          <w:marLeft w:val="640"/>
          <w:marRight w:val="0"/>
          <w:marTop w:val="0"/>
          <w:marBottom w:val="0"/>
          <w:divBdr>
            <w:top w:val="none" w:sz="0" w:space="0" w:color="auto"/>
            <w:left w:val="none" w:sz="0" w:space="0" w:color="auto"/>
            <w:bottom w:val="none" w:sz="0" w:space="0" w:color="auto"/>
            <w:right w:val="none" w:sz="0" w:space="0" w:color="auto"/>
          </w:divBdr>
        </w:div>
        <w:div w:id="1356732106">
          <w:marLeft w:val="640"/>
          <w:marRight w:val="0"/>
          <w:marTop w:val="0"/>
          <w:marBottom w:val="0"/>
          <w:divBdr>
            <w:top w:val="none" w:sz="0" w:space="0" w:color="auto"/>
            <w:left w:val="none" w:sz="0" w:space="0" w:color="auto"/>
            <w:bottom w:val="none" w:sz="0" w:space="0" w:color="auto"/>
            <w:right w:val="none" w:sz="0" w:space="0" w:color="auto"/>
          </w:divBdr>
        </w:div>
        <w:div w:id="1280989882">
          <w:marLeft w:val="640"/>
          <w:marRight w:val="0"/>
          <w:marTop w:val="0"/>
          <w:marBottom w:val="0"/>
          <w:divBdr>
            <w:top w:val="none" w:sz="0" w:space="0" w:color="auto"/>
            <w:left w:val="none" w:sz="0" w:space="0" w:color="auto"/>
            <w:bottom w:val="none" w:sz="0" w:space="0" w:color="auto"/>
            <w:right w:val="none" w:sz="0" w:space="0" w:color="auto"/>
          </w:divBdr>
        </w:div>
        <w:div w:id="903951599">
          <w:marLeft w:val="640"/>
          <w:marRight w:val="0"/>
          <w:marTop w:val="0"/>
          <w:marBottom w:val="0"/>
          <w:divBdr>
            <w:top w:val="none" w:sz="0" w:space="0" w:color="auto"/>
            <w:left w:val="none" w:sz="0" w:space="0" w:color="auto"/>
            <w:bottom w:val="none" w:sz="0" w:space="0" w:color="auto"/>
            <w:right w:val="none" w:sz="0" w:space="0" w:color="auto"/>
          </w:divBdr>
        </w:div>
        <w:div w:id="1348285338">
          <w:marLeft w:val="640"/>
          <w:marRight w:val="0"/>
          <w:marTop w:val="0"/>
          <w:marBottom w:val="0"/>
          <w:divBdr>
            <w:top w:val="none" w:sz="0" w:space="0" w:color="auto"/>
            <w:left w:val="none" w:sz="0" w:space="0" w:color="auto"/>
            <w:bottom w:val="none" w:sz="0" w:space="0" w:color="auto"/>
            <w:right w:val="none" w:sz="0" w:space="0" w:color="auto"/>
          </w:divBdr>
        </w:div>
        <w:div w:id="905411027">
          <w:marLeft w:val="640"/>
          <w:marRight w:val="0"/>
          <w:marTop w:val="0"/>
          <w:marBottom w:val="0"/>
          <w:divBdr>
            <w:top w:val="none" w:sz="0" w:space="0" w:color="auto"/>
            <w:left w:val="none" w:sz="0" w:space="0" w:color="auto"/>
            <w:bottom w:val="none" w:sz="0" w:space="0" w:color="auto"/>
            <w:right w:val="none" w:sz="0" w:space="0" w:color="auto"/>
          </w:divBdr>
        </w:div>
        <w:div w:id="943877615">
          <w:marLeft w:val="640"/>
          <w:marRight w:val="0"/>
          <w:marTop w:val="0"/>
          <w:marBottom w:val="0"/>
          <w:divBdr>
            <w:top w:val="none" w:sz="0" w:space="0" w:color="auto"/>
            <w:left w:val="none" w:sz="0" w:space="0" w:color="auto"/>
            <w:bottom w:val="none" w:sz="0" w:space="0" w:color="auto"/>
            <w:right w:val="none" w:sz="0" w:space="0" w:color="auto"/>
          </w:divBdr>
        </w:div>
        <w:div w:id="434445146">
          <w:marLeft w:val="640"/>
          <w:marRight w:val="0"/>
          <w:marTop w:val="0"/>
          <w:marBottom w:val="0"/>
          <w:divBdr>
            <w:top w:val="none" w:sz="0" w:space="0" w:color="auto"/>
            <w:left w:val="none" w:sz="0" w:space="0" w:color="auto"/>
            <w:bottom w:val="none" w:sz="0" w:space="0" w:color="auto"/>
            <w:right w:val="none" w:sz="0" w:space="0" w:color="auto"/>
          </w:divBdr>
        </w:div>
        <w:div w:id="1551501763">
          <w:marLeft w:val="640"/>
          <w:marRight w:val="0"/>
          <w:marTop w:val="0"/>
          <w:marBottom w:val="0"/>
          <w:divBdr>
            <w:top w:val="none" w:sz="0" w:space="0" w:color="auto"/>
            <w:left w:val="none" w:sz="0" w:space="0" w:color="auto"/>
            <w:bottom w:val="none" w:sz="0" w:space="0" w:color="auto"/>
            <w:right w:val="none" w:sz="0" w:space="0" w:color="auto"/>
          </w:divBdr>
        </w:div>
        <w:div w:id="2083986844">
          <w:marLeft w:val="640"/>
          <w:marRight w:val="0"/>
          <w:marTop w:val="0"/>
          <w:marBottom w:val="0"/>
          <w:divBdr>
            <w:top w:val="none" w:sz="0" w:space="0" w:color="auto"/>
            <w:left w:val="none" w:sz="0" w:space="0" w:color="auto"/>
            <w:bottom w:val="none" w:sz="0" w:space="0" w:color="auto"/>
            <w:right w:val="none" w:sz="0" w:space="0" w:color="auto"/>
          </w:divBdr>
        </w:div>
        <w:div w:id="62458766">
          <w:marLeft w:val="640"/>
          <w:marRight w:val="0"/>
          <w:marTop w:val="0"/>
          <w:marBottom w:val="0"/>
          <w:divBdr>
            <w:top w:val="none" w:sz="0" w:space="0" w:color="auto"/>
            <w:left w:val="none" w:sz="0" w:space="0" w:color="auto"/>
            <w:bottom w:val="none" w:sz="0" w:space="0" w:color="auto"/>
            <w:right w:val="none" w:sz="0" w:space="0" w:color="auto"/>
          </w:divBdr>
        </w:div>
        <w:div w:id="1647398254">
          <w:marLeft w:val="640"/>
          <w:marRight w:val="0"/>
          <w:marTop w:val="0"/>
          <w:marBottom w:val="0"/>
          <w:divBdr>
            <w:top w:val="none" w:sz="0" w:space="0" w:color="auto"/>
            <w:left w:val="none" w:sz="0" w:space="0" w:color="auto"/>
            <w:bottom w:val="none" w:sz="0" w:space="0" w:color="auto"/>
            <w:right w:val="none" w:sz="0" w:space="0" w:color="auto"/>
          </w:divBdr>
        </w:div>
        <w:div w:id="504177118">
          <w:marLeft w:val="640"/>
          <w:marRight w:val="0"/>
          <w:marTop w:val="0"/>
          <w:marBottom w:val="0"/>
          <w:divBdr>
            <w:top w:val="none" w:sz="0" w:space="0" w:color="auto"/>
            <w:left w:val="none" w:sz="0" w:space="0" w:color="auto"/>
            <w:bottom w:val="none" w:sz="0" w:space="0" w:color="auto"/>
            <w:right w:val="none" w:sz="0" w:space="0" w:color="auto"/>
          </w:divBdr>
        </w:div>
        <w:div w:id="1434131785">
          <w:marLeft w:val="640"/>
          <w:marRight w:val="0"/>
          <w:marTop w:val="0"/>
          <w:marBottom w:val="0"/>
          <w:divBdr>
            <w:top w:val="none" w:sz="0" w:space="0" w:color="auto"/>
            <w:left w:val="none" w:sz="0" w:space="0" w:color="auto"/>
            <w:bottom w:val="none" w:sz="0" w:space="0" w:color="auto"/>
            <w:right w:val="none" w:sz="0" w:space="0" w:color="auto"/>
          </w:divBdr>
        </w:div>
        <w:div w:id="491724979">
          <w:marLeft w:val="640"/>
          <w:marRight w:val="0"/>
          <w:marTop w:val="0"/>
          <w:marBottom w:val="0"/>
          <w:divBdr>
            <w:top w:val="none" w:sz="0" w:space="0" w:color="auto"/>
            <w:left w:val="none" w:sz="0" w:space="0" w:color="auto"/>
            <w:bottom w:val="none" w:sz="0" w:space="0" w:color="auto"/>
            <w:right w:val="none" w:sz="0" w:space="0" w:color="auto"/>
          </w:divBdr>
        </w:div>
        <w:div w:id="142236788">
          <w:marLeft w:val="640"/>
          <w:marRight w:val="0"/>
          <w:marTop w:val="0"/>
          <w:marBottom w:val="0"/>
          <w:divBdr>
            <w:top w:val="none" w:sz="0" w:space="0" w:color="auto"/>
            <w:left w:val="none" w:sz="0" w:space="0" w:color="auto"/>
            <w:bottom w:val="none" w:sz="0" w:space="0" w:color="auto"/>
            <w:right w:val="none" w:sz="0" w:space="0" w:color="auto"/>
          </w:divBdr>
        </w:div>
        <w:div w:id="49571753">
          <w:marLeft w:val="640"/>
          <w:marRight w:val="0"/>
          <w:marTop w:val="0"/>
          <w:marBottom w:val="0"/>
          <w:divBdr>
            <w:top w:val="none" w:sz="0" w:space="0" w:color="auto"/>
            <w:left w:val="none" w:sz="0" w:space="0" w:color="auto"/>
            <w:bottom w:val="none" w:sz="0" w:space="0" w:color="auto"/>
            <w:right w:val="none" w:sz="0" w:space="0" w:color="auto"/>
          </w:divBdr>
        </w:div>
        <w:div w:id="1555392412">
          <w:marLeft w:val="640"/>
          <w:marRight w:val="0"/>
          <w:marTop w:val="0"/>
          <w:marBottom w:val="0"/>
          <w:divBdr>
            <w:top w:val="none" w:sz="0" w:space="0" w:color="auto"/>
            <w:left w:val="none" w:sz="0" w:space="0" w:color="auto"/>
            <w:bottom w:val="none" w:sz="0" w:space="0" w:color="auto"/>
            <w:right w:val="none" w:sz="0" w:space="0" w:color="auto"/>
          </w:divBdr>
        </w:div>
        <w:div w:id="1614629639">
          <w:marLeft w:val="640"/>
          <w:marRight w:val="0"/>
          <w:marTop w:val="0"/>
          <w:marBottom w:val="0"/>
          <w:divBdr>
            <w:top w:val="none" w:sz="0" w:space="0" w:color="auto"/>
            <w:left w:val="none" w:sz="0" w:space="0" w:color="auto"/>
            <w:bottom w:val="none" w:sz="0" w:space="0" w:color="auto"/>
            <w:right w:val="none" w:sz="0" w:space="0" w:color="auto"/>
          </w:divBdr>
        </w:div>
        <w:div w:id="1668902419">
          <w:marLeft w:val="640"/>
          <w:marRight w:val="0"/>
          <w:marTop w:val="0"/>
          <w:marBottom w:val="0"/>
          <w:divBdr>
            <w:top w:val="none" w:sz="0" w:space="0" w:color="auto"/>
            <w:left w:val="none" w:sz="0" w:space="0" w:color="auto"/>
            <w:bottom w:val="none" w:sz="0" w:space="0" w:color="auto"/>
            <w:right w:val="none" w:sz="0" w:space="0" w:color="auto"/>
          </w:divBdr>
        </w:div>
        <w:div w:id="1742563548">
          <w:marLeft w:val="640"/>
          <w:marRight w:val="0"/>
          <w:marTop w:val="0"/>
          <w:marBottom w:val="0"/>
          <w:divBdr>
            <w:top w:val="none" w:sz="0" w:space="0" w:color="auto"/>
            <w:left w:val="none" w:sz="0" w:space="0" w:color="auto"/>
            <w:bottom w:val="none" w:sz="0" w:space="0" w:color="auto"/>
            <w:right w:val="none" w:sz="0" w:space="0" w:color="auto"/>
          </w:divBdr>
        </w:div>
        <w:div w:id="1888494025">
          <w:marLeft w:val="640"/>
          <w:marRight w:val="0"/>
          <w:marTop w:val="0"/>
          <w:marBottom w:val="0"/>
          <w:divBdr>
            <w:top w:val="none" w:sz="0" w:space="0" w:color="auto"/>
            <w:left w:val="none" w:sz="0" w:space="0" w:color="auto"/>
            <w:bottom w:val="none" w:sz="0" w:space="0" w:color="auto"/>
            <w:right w:val="none" w:sz="0" w:space="0" w:color="auto"/>
          </w:divBdr>
        </w:div>
        <w:div w:id="1035498308">
          <w:marLeft w:val="640"/>
          <w:marRight w:val="0"/>
          <w:marTop w:val="0"/>
          <w:marBottom w:val="0"/>
          <w:divBdr>
            <w:top w:val="none" w:sz="0" w:space="0" w:color="auto"/>
            <w:left w:val="none" w:sz="0" w:space="0" w:color="auto"/>
            <w:bottom w:val="none" w:sz="0" w:space="0" w:color="auto"/>
            <w:right w:val="none" w:sz="0" w:space="0" w:color="auto"/>
          </w:divBdr>
        </w:div>
        <w:div w:id="599332749">
          <w:marLeft w:val="640"/>
          <w:marRight w:val="0"/>
          <w:marTop w:val="0"/>
          <w:marBottom w:val="0"/>
          <w:divBdr>
            <w:top w:val="none" w:sz="0" w:space="0" w:color="auto"/>
            <w:left w:val="none" w:sz="0" w:space="0" w:color="auto"/>
            <w:bottom w:val="none" w:sz="0" w:space="0" w:color="auto"/>
            <w:right w:val="none" w:sz="0" w:space="0" w:color="auto"/>
          </w:divBdr>
        </w:div>
        <w:div w:id="285232962">
          <w:marLeft w:val="640"/>
          <w:marRight w:val="0"/>
          <w:marTop w:val="0"/>
          <w:marBottom w:val="0"/>
          <w:divBdr>
            <w:top w:val="none" w:sz="0" w:space="0" w:color="auto"/>
            <w:left w:val="none" w:sz="0" w:space="0" w:color="auto"/>
            <w:bottom w:val="none" w:sz="0" w:space="0" w:color="auto"/>
            <w:right w:val="none" w:sz="0" w:space="0" w:color="auto"/>
          </w:divBdr>
        </w:div>
        <w:div w:id="750546703">
          <w:marLeft w:val="640"/>
          <w:marRight w:val="0"/>
          <w:marTop w:val="0"/>
          <w:marBottom w:val="0"/>
          <w:divBdr>
            <w:top w:val="none" w:sz="0" w:space="0" w:color="auto"/>
            <w:left w:val="none" w:sz="0" w:space="0" w:color="auto"/>
            <w:bottom w:val="none" w:sz="0" w:space="0" w:color="auto"/>
            <w:right w:val="none" w:sz="0" w:space="0" w:color="auto"/>
          </w:divBdr>
        </w:div>
        <w:div w:id="1242715044">
          <w:marLeft w:val="640"/>
          <w:marRight w:val="0"/>
          <w:marTop w:val="0"/>
          <w:marBottom w:val="0"/>
          <w:divBdr>
            <w:top w:val="none" w:sz="0" w:space="0" w:color="auto"/>
            <w:left w:val="none" w:sz="0" w:space="0" w:color="auto"/>
            <w:bottom w:val="none" w:sz="0" w:space="0" w:color="auto"/>
            <w:right w:val="none" w:sz="0" w:space="0" w:color="auto"/>
          </w:divBdr>
        </w:div>
        <w:div w:id="1556772315">
          <w:marLeft w:val="640"/>
          <w:marRight w:val="0"/>
          <w:marTop w:val="0"/>
          <w:marBottom w:val="0"/>
          <w:divBdr>
            <w:top w:val="none" w:sz="0" w:space="0" w:color="auto"/>
            <w:left w:val="none" w:sz="0" w:space="0" w:color="auto"/>
            <w:bottom w:val="none" w:sz="0" w:space="0" w:color="auto"/>
            <w:right w:val="none" w:sz="0" w:space="0" w:color="auto"/>
          </w:divBdr>
        </w:div>
        <w:div w:id="93524814">
          <w:marLeft w:val="640"/>
          <w:marRight w:val="0"/>
          <w:marTop w:val="0"/>
          <w:marBottom w:val="0"/>
          <w:divBdr>
            <w:top w:val="none" w:sz="0" w:space="0" w:color="auto"/>
            <w:left w:val="none" w:sz="0" w:space="0" w:color="auto"/>
            <w:bottom w:val="none" w:sz="0" w:space="0" w:color="auto"/>
            <w:right w:val="none" w:sz="0" w:space="0" w:color="auto"/>
          </w:divBdr>
        </w:div>
        <w:div w:id="570895140">
          <w:marLeft w:val="640"/>
          <w:marRight w:val="0"/>
          <w:marTop w:val="0"/>
          <w:marBottom w:val="0"/>
          <w:divBdr>
            <w:top w:val="none" w:sz="0" w:space="0" w:color="auto"/>
            <w:left w:val="none" w:sz="0" w:space="0" w:color="auto"/>
            <w:bottom w:val="none" w:sz="0" w:space="0" w:color="auto"/>
            <w:right w:val="none" w:sz="0" w:space="0" w:color="auto"/>
          </w:divBdr>
        </w:div>
        <w:div w:id="95636322">
          <w:marLeft w:val="640"/>
          <w:marRight w:val="0"/>
          <w:marTop w:val="0"/>
          <w:marBottom w:val="0"/>
          <w:divBdr>
            <w:top w:val="none" w:sz="0" w:space="0" w:color="auto"/>
            <w:left w:val="none" w:sz="0" w:space="0" w:color="auto"/>
            <w:bottom w:val="none" w:sz="0" w:space="0" w:color="auto"/>
            <w:right w:val="none" w:sz="0" w:space="0" w:color="auto"/>
          </w:divBdr>
        </w:div>
        <w:div w:id="267350002">
          <w:marLeft w:val="640"/>
          <w:marRight w:val="0"/>
          <w:marTop w:val="0"/>
          <w:marBottom w:val="0"/>
          <w:divBdr>
            <w:top w:val="none" w:sz="0" w:space="0" w:color="auto"/>
            <w:left w:val="none" w:sz="0" w:space="0" w:color="auto"/>
            <w:bottom w:val="none" w:sz="0" w:space="0" w:color="auto"/>
            <w:right w:val="none" w:sz="0" w:space="0" w:color="auto"/>
          </w:divBdr>
        </w:div>
        <w:div w:id="882905566">
          <w:marLeft w:val="640"/>
          <w:marRight w:val="0"/>
          <w:marTop w:val="0"/>
          <w:marBottom w:val="0"/>
          <w:divBdr>
            <w:top w:val="none" w:sz="0" w:space="0" w:color="auto"/>
            <w:left w:val="none" w:sz="0" w:space="0" w:color="auto"/>
            <w:bottom w:val="none" w:sz="0" w:space="0" w:color="auto"/>
            <w:right w:val="none" w:sz="0" w:space="0" w:color="auto"/>
          </w:divBdr>
        </w:div>
        <w:div w:id="2022118555">
          <w:marLeft w:val="640"/>
          <w:marRight w:val="0"/>
          <w:marTop w:val="0"/>
          <w:marBottom w:val="0"/>
          <w:divBdr>
            <w:top w:val="none" w:sz="0" w:space="0" w:color="auto"/>
            <w:left w:val="none" w:sz="0" w:space="0" w:color="auto"/>
            <w:bottom w:val="none" w:sz="0" w:space="0" w:color="auto"/>
            <w:right w:val="none" w:sz="0" w:space="0" w:color="auto"/>
          </w:divBdr>
        </w:div>
        <w:div w:id="454376864">
          <w:marLeft w:val="640"/>
          <w:marRight w:val="0"/>
          <w:marTop w:val="0"/>
          <w:marBottom w:val="0"/>
          <w:divBdr>
            <w:top w:val="none" w:sz="0" w:space="0" w:color="auto"/>
            <w:left w:val="none" w:sz="0" w:space="0" w:color="auto"/>
            <w:bottom w:val="none" w:sz="0" w:space="0" w:color="auto"/>
            <w:right w:val="none" w:sz="0" w:space="0" w:color="auto"/>
          </w:divBdr>
        </w:div>
        <w:div w:id="1127964834">
          <w:marLeft w:val="640"/>
          <w:marRight w:val="0"/>
          <w:marTop w:val="0"/>
          <w:marBottom w:val="0"/>
          <w:divBdr>
            <w:top w:val="none" w:sz="0" w:space="0" w:color="auto"/>
            <w:left w:val="none" w:sz="0" w:space="0" w:color="auto"/>
            <w:bottom w:val="none" w:sz="0" w:space="0" w:color="auto"/>
            <w:right w:val="none" w:sz="0" w:space="0" w:color="auto"/>
          </w:divBdr>
        </w:div>
        <w:div w:id="1513226442">
          <w:marLeft w:val="640"/>
          <w:marRight w:val="0"/>
          <w:marTop w:val="0"/>
          <w:marBottom w:val="0"/>
          <w:divBdr>
            <w:top w:val="none" w:sz="0" w:space="0" w:color="auto"/>
            <w:left w:val="none" w:sz="0" w:space="0" w:color="auto"/>
            <w:bottom w:val="none" w:sz="0" w:space="0" w:color="auto"/>
            <w:right w:val="none" w:sz="0" w:space="0" w:color="auto"/>
          </w:divBdr>
        </w:div>
        <w:div w:id="1288125694">
          <w:marLeft w:val="640"/>
          <w:marRight w:val="0"/>
          <w:marTop w:val="0"/>
          <w:marBottom w:val="0"/>
          <w:divBdr>
            <w:top w:val="none" w:sz="0" w:space="0" w:color="auto"/>
            <w:left w:val="none" w:sz="0" w:space="0" w:color="auto"/>
            <w:bottom w:val="none" w:sz="0" w:space="0" w:color="auto"/>
            <w:right w:val="none" w:sz="0" w:space="0" w:color="auto"/>
          </w:divBdr>
        </w:div>
        <w:div w:id="1678576040">
          <w:marLeft w:val="640"/>
          <w:marRight w:val="0"/>
          <w:marTop w:val="0"/>
          <w:marBottom w:val="0"/>
          <w:divBdr>
            <w:top w:val="none" w:sz="0" w:space="0" w:color="auto"/>
            <w:left w:val="none" w:sz="0" w:space="0" w:color="auto"/>
            <w:bottom w:val="none" w:sz="0" w:space="0" w:color="auto"/>
            <w:right w:val="none" w:sz="0" w:space="0" w:color="auto"/>
          </w:divBdr>
        </w:div>
        <w:div w:id="2047950466">
          <w:marLeft w:val="640"/>
          <w:marRight w:val="0"/>
          <w:marTop w:val="0"/>
          <w:marBottom w:val="0"/>
          <w:divBdr>
            <w:top w:val="none" w:sz="0" w:space="0" w:color="auto"/>
            <w:left w:val="none" w:sz="0" w:space="0" w:color="auto"/>
            <w:bottom w:val="none" w:sz="0" w:space="0" w:color="auto"/>
            <w:right w:val="none" w:sz="0" w:space="0" w:color="auto"/>
          </w:divBdr>
        </w:div>
        <w:div w:id="484708818">
          <w:marLeft w:val="640"/>
          <w:marRight w:val="0"/>
          <w:marTop w:val="0"/>
          <w:marBottom w:val="0"/>
          <w:divBdr>
            <w:top w:val="none" w:sz="0" w:space="0" w:color="auto"/>
            <w:left w:val="none" w:sz="0" w:space="0" w:color="auto"/>
            <w:bottom w:val="none" w:sz="0" w:space="0" w:color="auto"/>
            <w:right w:val="none" w:sz="0" w:space="0" w:color="auto"/>
          </w:divBdr>
        </w:div>
        <w:div w:id="561066947">
          <w:marLeft w:val="640"/>
          <w:marRight w:val="0"/>
          <w:marTop w:val="0"/>
          <w:marBottom w:val="0"/>
          <w:divBdr>
            <w:top w:val="none" w:sz="0" w:space="0" w:color="auto"/>
            <w:left w:val="none" w:sz="0" w:space="0" w:color="auto"/>
            <w:bottom w:val="none" w:sz="0" w:space="0" w:color="auto"/>
            <w:right w:val="none" w:sz="0" w:space="0" w:color="auto"/>
          </w:divBdr>
        </w:div>
        <w:div w:id="1509782971">
          <w:marLeft w:val="640"/>
          <w:marRight w:val="0"/>
          <w:marTop w:val="0"/>
          <w:marBottom w:val="0"/>
          <w:divBdr>
            <w:top w:val="none" w:sz="0" w:space="0" w:color="auto"/>
            <w:left w:val="none" w:sz="0" w:space="0" w:color="auto"/>
            <w:bottom w:val="none" w:sz="0" w:space="0" w:color="auto"/>
            <w:right w:val="none" w:sz="0" w:space="0" w:color="auto"/>
          </w:divBdr>
        </w:div>
        <w:div w:id="935939647">
          <w:marLeft w:val="640"/>
          <w:marRight w:val="0"/>
          <w:marTop w:val="0"/>
          <w:marBottom w:val="0"/>
          <w:divBdr>
            <w:top w:val="none" w:sz="0" w:space="0" w:color="auto"/>
            <w:left w:val="none" w:sz="0" w:space="0" w:color="auto"/>
            <w:bottom w:val="none" w:sz="0" w:space="0" w:color="auto"/>
            <w:right w:val="none" w:sz="0" w:space="0" w:color="auto"/>
          </w:divBdr>
        </w:div>
        <w:div w:id="1611280566">
          <w:marLeft w:val="640"/>
          <w:marRight w:val="0"/>
          <w:marTop w:val="0"/>
          <w:marBottom w:val="0"/>
          <w:divBdr>
            <w:top w:val="none" w:sz="0" w:space="0" w:color="auto"/>
            <w:left w:val="none" w:sz="0" w:space="0" w:color="auto"/>
            <w:bottom w:val="none" w:sz="0" w:space="0" w:color="auto"/>
            <w:right w:val="none" w:sz="0" w:space="0" w:color="auto"/>
          </w:divBdr>
        </w:div>
        <w:div w:id="969747437">
          <w:marLeft w:val="640"/>
          <w:marRight w:val="0"/>
          <w:marTop w:val="0"/>
          <w:marBottom w:val="0"/>
          <w:divBdr>
            <w:top w:val="none" w:sz="0" w:space="0" w:color="auto"/>
            <w:left w:val="none" w:sz="0" w:space="0" w:color="auto"/>
            <w:bottom w:val="none" w:sz="0" w:space="0" w:color="auto"/>
            <w:right w:val="none" w:sz="0" w:space="0" w:color="auto"/>
          </w:divBdr>
        </w:div>
        <w:div w:id="1074204961">
          <w:marLeft w:val="640"/>
          <w:marRight w:val="0"/>
          <w:marTop w:val="0"/>
          <w:marBottom w:val="0"/>
          <w:divBdr>
            <w:top w:val="none" w:sz="0" w:space="0" w:color="auto"/>
            <w:left w:val="none" w:sz="0" w:space="0" w:color="auto"/>
            <w:bottom w:val="none" w:sz="0" w:space="0" w:color="auto"/>
            <w:right w:val="none" w:sz="0" w:space="0" w:color="auto"/>
          </w:divBdr>
        </w:div>
        <w:div w:id="597492686">
          <w:marLeft w:val="640"/>
          <w:marRight w:val="0"/>
          <w:marTop w:val="0"/>
          <w:marBottom w:val="0"/>
          <w:divBdr>
            <w:top w:val="none" w:sz="0" w:space="0" w:color="auto"/>
            <w:left w:val="none" w:sz="0" w:space="0" w:color="auto"/>
            <w:bottom w:val="none" w:sz="0" w:space="0" w:color="auto"/>
            <w:right w:val="none" w:sz="0" w:space="0" w:color="auto"/>
          </w:divBdr>
        </w:div>
        <w:div w:id="1951351396">
          <w:marLeft w:val="640"/>
          <w:marRight w:val="0"/>
          <w:marTop w:val="0"/>
          <w:marBottom w:val="0"/>
          <w:divBdr>
            <w:top w:val="none" w:sz="0" w:space="0" w:color="auto"/>
            <w:left w:val="none" w:sz="0" w:space="0" w:color="auto"/>
            <w:bottom w:val="none" w:sz="0" w:space="0" w:color="auto"/>
            <w:right w:val="none" w:sz="0" w:space="0" w:color="auto"/>
          </w:divBdr>
        </w:div>
        <w:div w:id="523982020">
          <w:marLeft w:val="640"/>
          <w:marRight w:val="0"/>
          <w:marTop w:val="0"/>
          <w:marBottom w:val="0"/>
          <w:divBdr>
            <w:top w:val="none" w:sz="0" w:space="0" w:color="auto"/>
            <w:left w:val="none" w:sz="0" w:space="0" w:color="auto"/>
            <w:bottom w:val="none" w:sz="0" w:space="0" w:color="auto"/>
            <w:right w:val="none" w:sz="0" w:space="0" w:color="auto"/>
          </w:divBdr>
        </w:div>
        <w:div w:id="2006206367">
          <w:marLeft w:val="640"/>
          <w:marRight w:val="0"/>
          <w:marTop w:val="0"/>
          <w:marBottom w:val="0"/>
          <w:divBdr>
            <w:top w:val="none" w:sz="0" w:space="0" w:color="auto"/>
            <w:left w:val="none" w:sz="0" w:space="0" w:color="auto"/>
            <w:bottom w:val="none" w:sz="0" w:space="0" w:color="auto"/>
            <w:right w:val="none" w:sz="0" w:space="0" w:color="auto"/>
          </w:divBdr>
        </w:div>
        <w:div w:id="994531291">
          <w:marLeft w:val="640"/>
          <w:marRight w:val="0"/>
          <w:marTop w:val="0"/>
          <w:marBottom w:val="0"/>
          <w:divBdr>
            <w:top w:val="none" w:sz="0" w:space="0" w:color="auto"/>
            <w:left w:val="none" w:sz="0" w:space="0" w:color="auto"/>
            <w:bottom w:val="none" w:sz="0" w:space="0" w:color="auto"/>
            <w:right w:val="none" w:sz="0" w:space="0" w:color="auto"/>
          </w:divBdr>
        </w:div>
        <w:div w:id="111215739">
          <w:marLeft w:val="640"/>
          <w:marRight w:val="0"/>
          <w:marTop w:val="0"/>
          <w:marBottom w:val="0"/>
          <w:divBdr>
            <w:top w:val="none" w:sz="0" w:space="0" w:color="auto"/>
            <w:left w:val="none" w:sz="0" w:space="0" w:color="auto"/>
            <w:bottom w:val="none" w:sz="0" w:space="0" w:color="auto"/>
            <w:right w:val="none" w:sz="0" w:space="0" w:color="auto"/>
          </w:divBdr>
        </w:div>
        <w:div w:id="2029331480">
          <w:marLeft w:val="640"/>
          <w:marRight w:val="0"/>
          <w:marTop w:val="0"/>
          <w:marBottom w:val="0"/>
          <w:divBdr>
            <w:top w:val="none" w:sz="0" w:space="0" w:color="auto"/>
            <w:left w:val="none" w:sz="0" w:space="0" w:color="auto"/>
            <w:bottom w:val="none" w:sz="0" w:space="0" w:color="auto"/>
            <w:right w:val="none" w:sz="0" w:space="0" w:color="auto"/>
          </w:divBdr>
        </w:div>
        <w:div w:id="1135827826">
          <w:marLeft w:val="640"/>
          <w:marRight w:val="0"/>
          <w:marTop w:val="0"/>
          <w:marBottom w:val="0"/>
          <w:divBdr>
            <w:top w:val="none" w:sz="0" w:space="0" w:color="auto"/>
            <w:left w:val="none" w:sz="0" w:space="0" w:color="auto"/>
            <w:bottom w:val="none" w:sz="0" w:space="0" w:color="auto"/>
            <w:right w:val="none" w:sz="0" w:space="0" w:color="auto"/>
          </w:divBdr>
        </w:div>
        <w:div w:id="1446735956">
          <w:marLeft w:val="640"/>
          <w:marRight w:val="0"/>
          <w:marTop w:val="0"/>
          <w:marBottom w:val="0"/>
          <w:divBdr>
            <w:top w:val="none" w:sz="0" w:space="0" w:color="auto"/>
            <w:left w:val="none" w:sz="0" w:space="0" w:color="auto"/>
            <w:bottom w:val="none" w:sz="0" w:space="0" w:color="auto"/>
            <w:right w:val="none" w:sz="0" w:space="0" w:color="auto"/>
          </w:divBdr>
        </w:div>
      </w:divsChild>
    </w:div>
    <w:div w:id="1582763085">
      <w:bodyDiv w:val="1"/>
      <w:marLeft w:val="0"/>
      <w:marRight w:val="0"/>
      <w:marTop w:val="0"/>
      <w:marBottom w:val="0"/>
      <w:divBdr>
        <w:top w:val="none" w:sz="0" w:space="0" w:color="auto"/>
        <w:left w:val="none" w:sz="0" w:space="0" w:color="auto"/>
        <w:bottom w:val="none" w:sz="0" w:space="0" w:color="auto"/>
        <w:right w:val="none" w:sz="0" w:space="0" w:color="auto"/>
      </w:divBdr>
      <w:divsChild>
        <w:div w:id="2009557188">
          <w:marLeft w:val="640"/>
          <w:marRight w:val="0"/>
          <w:marTop w:val="0"/>
          <w:marBottom w:val="0"/>
          <w:divBdr>
            <w:top w:val="none" w:sz="0" w:space="0" w:color="auto"/>
            <w:left w:val="none" w:sz="0" w:space="0" w:color="auto"/>
            <w:bottom w:val="none" w:sz="0" w:space="0" w:color="auto"/>
            <w:right w:val="none" w:sz="0" w:space="0" w:color="auto"/>
          </w:divBdr>
        </w:div>
        <w:div w:id="1467120931">
          <w:marLeft w:val="640"/>
          <w:marRight w:val="0"/>
          <w:marTop w:val="0"/>
          <w:marBottom w:val="0"/>
          <w:divBdr>
            <w:top w:val="none" w:sz="0" w:space="0" w:color="auto"/>
            <w:left w:val="none" w:sz="0" w:space="0" w:color="auto"/>
            <w:bottom w:val="none" w:sz="0" w:space="0" w:color="auto"/>
            <w:right w:val="none" w:sz="0" w:space="0" w:color="auto"/>
          </w:divBdr>
        </w:div>
        <w:div w:id="1186744974">
          <w:marLeft w:val="640"/>
          <w:marRight w:val="0"/>
          <w:marTop w:val="0"/>
          <w:marBottom w:val="0"/>
          <w:divBdr>
            <w:top w:val="none" w:sz="0" w:space="0" w:color="auto"/>
            <w:left w:val="none" w:sz="0" w:space="0" w:color="auto"/>
            <w:bottom w:val="none" w:sz="0" w:space="0" w:color="auto"/>
            <w:right w:val="none" w:sz="0" w:space="0" w:color="auto"/>
          </w:divBdr>
        </w:div>
        <w:div w:id="1182276539">
          <w:marLeft w:val="640"/>
          <w:marRight w:val="0"/>
          <w:marTop w:val="0"/>
          <w:marBottom w:val="0"/>
          <w:divBdr>
            <w:top w:val="none" w:sz="0" w:space="0" w:color="auto"/>
            <w:left w:val="none" w:sz="0" w:space="0" w:color="auto"/>
            <w:bottom w:val="none" w:sz="0" w:space="0" w:color="auto"/>
            <w:right w:val="none" w:sz="0" w:space="0" w:color="auto"/>
          </w:divBdr>
        </w:div>
        <w:div w:id="2012180150">
          <w:marLeft w:val="640"/>
          <w:marRight w:val="0"/>
          <w:marTop w:val="0"/>
          <w:marBottom w:val="0"/>
          <w:divBdr>
            <w:top w:val="none" w:sz="0" w:space="0" w:color="auto"/>
            <w:left w:val="none" w:sz="0" w:space="0" w:color="auto"/>
            <w:bottom w:val="none" w:sz="0" w:space="0" w:color="auto"/>
            <w:right w:val="none" w:sz="0" w:space="0" w:color="auto"/>
          </w:divBdr>
        </w:div>
        <w:div w:id="2012903019">
          <w:marLeft w:val="640"/>
          <w:marRight w:val="0"/>
          <w:marTop w:val="0"/>
          <w:marBottom w:val="0"/>
          <w:divBdr>
            <w:top w:val="none" w:sz="0" w:space="0" w:color="auto"/>
            <w:left w:val="none" w:sz="0" w:space="0" w:color="auto"/>
            <w:bottom w:val="none" w:sz="0" w:space="0" w:color="auto"/>
            <w:right w:val="none" w:sz="0" w:space="0" w:color="auto"/>
          </w:divBdr>
        </w:div>
        <w:div w:id="424306821">
          <w:marLeft w:val="640"/>
          <w:marRight w:val="0"/>
          <w:marTop w:val="0"/>
          <w:marBottom w:val="0"/>
          <w:divBdr>
            <w:top w:val="none" w:sz="0" w:space="0" w:color="auto"/>
            <w:left w:val="none" w:sz="0" w:space="0" w:color="auto"/>
            <w:bottom w:val="none" w:sz="0" w:space="0" w:color="auto"/>
            <w:right w:val="none" w:sz="0" w:space="0" w:color="auto"/>
          </w:divBdr>
        </w:div>
        <w:div w:id="1814326788">
          <w:marLeft w:val="640"/>
          <w:marRight w:val="0"/>
          <w:marTop w:val="0"/>
          <w:marBottom w:val="0"/>
          <w:divBdr>
            <w:top w:val="none" w:sz="0" w:space="0" w:color="auto"/>
            <w:left w:val="none" w:sz="0" w:space="0" w:color="auto"/>
            <w:bottom w:val="none" w:sz="0" w:space="0" w:color="auto"/>
            <w:right w:val="none" w:sz="0" w:space="0" w:color="auto"/>
          </w:divBdr>
        </w:div>
        <w:div w:id="726952220">
          <w:marLeft w:val="640"/>
          <w:marRight w:val="0"/>
          <w:marTop w:val="0"/>
          <w:marBottom w:val="0"/>
          <w:divBdr>
            <w:top w:val="none" w:sz="0" w:space="0" w:color="auto"/>
            <w:left w:val="none" w:sz="0" w:space="0" w:color="auto"/>
            <w:bottom w:val="none" w:sz="0" w:space="0" w:color="auto"/>
            <w:right w:val="none" w:sz="0" w:space="0" w:color="auto"/>
          </w:divBdr>
        </w:div>
        <w:div w:id="138159375">
          <w:marLeft w:val="640"/>
          <w:marRight w:val="0"/>
          <w:marTop w:val="0"/>
          <w:marBottom w:val="0"/>
          <w:divBdr>
            <w:top w:val="none" w:sz="0" w:space="0" w:color="auto"/>
            <w:left w:val="none" w:sz="0" w:space="0" w:color="auto"/>
            <w:bottom w:val="none" w:sz="0" w:space="0" w:color="auto"/>
            <w:right w:val="none" w:sz="0" w:space="0" w:color="auto"/>
          </w:divBdr>
        </w:div>
        <w:div w:id="864488369">
          <w:marLeft w:val="640"/>
          <w:marRight w:val="0"/>
          <w:marTop w:val="0"/>
          <w:marBottom w:val="0"/>
          <w:divBdr>
            <w:top w:val="none" w:sz="0" w:space="0" w:color="auto"/>
            <w:left w:val="none" w:sz="0" w:space="0" w:color="auto"/>
            <w:bottom w:val="none" w:sz="0" w:space="0" w:color="auto"/>
            <w:right w:val="none" w:sz="0" w:space="0" w:color="auto"/>
          </w:divBdr>
        </w:div>
        <w:div w:id="590814443">
          <w:marLeft w:val="640"/>
          <w:marRight w:val="0"/>
          <w:marTop w:val="0"/>
          <w:marBottom w:val="0"/>
          <w:divBdr>
            <w:top w:val="none" w:sz="0" w:space="0" w:color="auto"/>
            <w:left w:val="none" w:sz="0" w:space="0" w:color="auto"/>
            <w:bottom w:val="none" w:sz="0" w:space="0" w:color="auto"/>
            <w:right w:val="none" w:sz="0" w:space="0" w:color="auto"/>
          </w:divBdr>
        </w:div>
        <w:div w:id="1962371165">
          <w:marLeft w:val="640"/>
          <w:marRight w:val="0"/>
          <w:marTop w:val="0"/>
          <w:marBottom w:val="0"/>
          <w:divBdr>
            <w:top w:val="none" w:sz="0" w:space="0" w:color="auto"/>
            <w:left w:val="none" w:sz="0" w:space="0" w:color="auto"/>
            <w:bottom w:val="none" w:sz="0" w:space="0" w:color="auto"/>
            <w:right w:val="none" w:sz="0" w:space="0" w:color="auto"/>
          </w:divBdr>
        </w:div>
        <w:div w:id="1506629741">
          <w:marLeft w:val="640"/>
          <w:marRight w:val="0"/>
          <w:marTop w:val="0"/>
          <w:marBottom w:val="0"/>
          <w:divBdr>
            <w:top w:val="none" w:sz="0" w:space="0" w:color="auto"/>
            <w:left w:val="none" w:sz="0" w:space="0" w:color="auto"/>
            <w:bottom w:val="none" w:sz="0" w:space="0" w:color="auto"/>
            <w:right w:val="none" w:sz="0" w:space="0" w:color="auto"/>
          </w:divBdr>
        </w:div>
        <w:div w:id="1921713696">
          <w:marLeft w:val="640"/>
          <w:marRight w:val="0"/>
          <w:marTop w:val="0"/>
          <w:marBottom w:val="0"/>
          <w:divBdr>
            <w:top w:val="none" w:sz="0" w:space="0" w:color="auto"/>
            <w:left w:val="none" w:sz="0" w:space="0" w:color="auto"/>
            <w:bottom w:val="none" w:sz="0" w:space="0" w:color="auto"/>
            <w:right w:val="none" w:sz="0" w:space="0" w:color="auto"/>
          </w:divBdr>
        </w:div>
        <w:div w:id="128790588">
          <w:marLeft w:val="640"/>
          <w:marRight w:val="0"/>
          <w:marTop w:val="0"/>
          <w:marBottom w:val="0"/>
          <w:divBdr>
            <w:top w:val="none" w:sz="0" w:space="0" w:color="auto"/>
            <w:left w:val="none" w:sz="0" w:space="0" w:color="auto"/>
            <w:bottom w:val="none" w:sz="0" w:space="0" w:color="auto"/>
            <w:right w:val="none" w:sz="0" w:space="0" w:color="auto"/>
          </w:divBdr>
        </w:div>
        <w:div w:id="87583318">
          <w:marLeft w:val="640"/>
          <w:marRight w:val="0"/>
          <w:marTop w:val="0"/>
          <w:marBottom w:val="0"/>
          <w:divBdr>
            <w:top w:val="none" w:sz="0" w:space="0" w:color="auto"/>
            <w:left w:val="none" w:sz="0" w:space="0" w:color="auto"/>
            <w:bottom w:val="none" w:sz="0" w:space="0" w:color="auto"/>
            <w:right w:val="none" w:sz="0" w:space="0" w:color="auto"/>
          </w:divBdr>
        </w:div>
        <w:div w:id="98456398">
          <w:marLeft w:val="640"/>
          <w:marRight w:val="0"/>
          <w:marTop w:val="0"/>
          <w:marBottom w:val="0"/>
          <w:divBdr>
            <w:top w:val="none" w:sz="0" w:space="0" w:color="auto"/>
            <w:left w:val="none" w:sz="0" w:space="0" w:color="auto"/>
            <w:bottom w:val="none" w:sz="0" w:space="0" w:color="auto"/>
            <w:right w:val="none" w:sz="0" w:space="0" w:color="auto"/>
          </w:divBdr>
        </w:div>
        <w:div w:id="1958025706">
          <w:marLeft w:val="640"/>
          <w:marRight w:val="0"/>
          <w:marTop w:val="0"/>
          <w:marBottom w:val="0"/>
          <w:divBdr>
            <w:top w:val="none" w:sz="0" w:space="0" w:color="auto"/>
            <w:left w:val="none" w:sz="0" w:space="0" w:color="auto"/>
            <w:bottom w:val="none" w:sz="0" w:space="0" w:color="auto"/>
            <w:right w:val="none" w:sz="0" w:space="0" w:color="auto"/>
          </w:divBdr>
        </w:div>
        <w:div w:id="745422671">
          <w:marLeft w:val="640"/>
          <w:marRight w:val="0"/>
          <w:marTop w:val="0"/>
          <w:marBottom w:val="0"/>
          <w:divBdr>
            <w:top w:val="none" w:sz="0" w:space="0" w:color="auto"/>
            <w:left w:val="none" w:sz="0" w:space="0" w:color="auto"/>
            <w:bottom w:val="none" w:sz="0" w:space="0" w:color="auto"/>
            <w:right w:val="none" w:sz="0" w:space="0" w:color="auto"/>
          </w:divBdr>
        </w:div>
        <w:div w:id="1486967122">
          <w:marLeft w:val="640"/>
          <w:marRight w:val="0"/>
          <w:marTop w:val="0"/>
          <w:marBottom w:val="0"/>
          <w:divBdr>
            <w:top w:val="none" w:sz="0" w:space="0" w:color="auto"/>
            <w:left w:val="none" w:sz="0" w:space="0" w:color="auto"/>
            <w:bottom w:val="none" w:sz="0" w:space="0" w:color="auto"/>
            <w:right w:val="none" w:sz="0" w:space="0" w:color="auto"/>
          </w:divBdr>
        </w:div>
        <w:div w:id="1765301229">
          <w:marLeft w:val="640"/>
          <w:marRight w:val="0"/>
          <w:marTop w:val="0"/>
          <w:marBottom w:val="0"/>
          <w:divBdr>
            <w:top w:val="none" w:sz="0" w:space="0" w:color="auto"/>
            <w:left w:val="none" w:sz="0" w:space="0" w:color="auto"/>
            <w:bottom w:val="none" w:sz="0" w:space="0" w:color="auto"/>
            <w:right w:val="none" w:sz="0" w:space="0" w:color="auto"/>
          </w:divBdr>
        </w:div>
        <w:div w:id="795173204">
          <w:marLeft w:val="640"/>
          <w:marRight w:val="0"/>
          <w:marTop w:val="0"/>
          <w:marBottom w:val="0"/>
          <w:divBdr>
            <w:top w:val="none" w:sz="0" w:space="0" w:color="auto"/>
            <w:left w:val="none" w:sz="0" w:space="0" w:color="auto"/>
            <w:bottom w:val="none" w:sz="0" w:space="0" w:color="auto"/>
            <w:right w:val="none" w:sz="0" w:space="0" w:color="auto"/>
          </w:divBdr>
        </w:div>
        <w:div w:id="1870487045">
          <w:marLeft w:val="640"/>
          <w:marRight w:val="0"/>
          <w:marTop w:val="0"/>
          <w:marBottom w:val="0"/>
          <w:divBdr>
            <w:top w:val="none" w:sz="0" w:space="0" w:color="auto"/>
            <w:left w:val="none" w:sz="0" w:space="0" w:color="auto"/>
            <w:bottom w:val="none" w:sz="0" w:space="0" w:color="auto"/>
            <w:right w:val="none" w:sz="0" w:space="0" w:color="auto"/>
          </w:divBdr>
        </w:div>
        <w:div w:id="280500988">
          <w:marLeft w:val="640"/>
          <w:marRight w:val="0"/>
          <w:marTop w:val="0"/>
          <w:marBottom w:val="0"/>
          <w:divBdr>
            <w:top w:val="none" w:sz="0" w:space="0" w:color="auto"/>
            <w:left w:val="none" w:sz="0" w:space="0" w:color="auto"/>
            <w:bottom w:val="none" w:sz="0" w:space="0" w:color="auto"/>
            <w:right w:val="none" w:sz="0" w:space="0" w:color="auto"/>
          </w:divBdr>
        </w:div>
        <w:div w:id="847063773">
          <w:marLeft w:val="640"/>
          <w:marRight w:val="0"/>
          <w:marTop w:val="0"/>
          <w:marBottom w:val="0"/>
          <w:divBdr>
            <w:top w:val="none" w:sz="0" w:space="0" w:color="auto"/>
            <w:left w:val="none" w:sz="0" w:space="0" w:color="auto"/>
            <w:bottom w:val="none" w:sz="0" w:space="0" w:color="auto"/>
            <w:right w:val="none" w:sz="0" w:space="0" w:color="auto"/>
          </w:divBdr>
        </w:div>
        <w:div w:id="1700471010">
          <w:marLeft w:val="640"/>
          <w:marRight w:val="0"/>
          <w:marTop w:val="0"/>
          <w:marBottom w:val="0"/>
          <w:divBdr>
            <w:top w:val="none" w:sz="0" w:space="0" w:color="auto"/>
            <w:left w:val="none" w:sz="0" w:space="0" w:color="auto"/>
            <w:bottom w:val="none" w:sz="0" w:space="0" w:color="auto"/>
            <w:right w:val="none" w:sz="0" w:space="0" w:color="auto"/>
          </w:divBdr>
        </w:div>
        <w:div w:id="453601914">
          <w:marLeft w:val="640"/>
          <w:marRight w:val="0"/>
          <w:marTop w:val="0"/>
          <w:marBottom w:val="0"/>
          <w:divBdr>
            <w:top w:val="none" w:sz="0" w:space="0" w:color="auto"/>
            <w:left w:val="none" w:sz="0" w:space="0" w:color="auto"/>
            <w:bottom w:val="none" w:sz="0" w:space="0" w:color="auto"/>
            <w:right w:val="none" w:sz="0" w:space="0" w:color="auto"/>
          </w:divBdr>
        </w:div>
        <w:div w:id="1810980154">
          <w:marLeft w:val="640"/>
          <w:marRight w:val="0"/>
          <w:marTop w:val="0"/>
          <w:marBottom w:val="0"/>
          <w:divBdr>
            <w:top w:val="none" w:sz="0" w:space="0" w:color="auto"/>
            <w:left w:val="none" w:sz="0" w:space="0" w:color="auto"/>
            <w:bottom w:val="none" w:sz="0" w:space="0" w:color="auto"/>
            <w:right w:val="none" w:sz="0" w:space="0" w:color="auto"/>
          </w:divBdr>
        </w:div>
        <w:div w:id="583607963">
          <w:marLeft w:val="640"/>
          <w:marRight w:val="0"/>
          <w:marTop w:val="0"/>
          <w:marBottom w:val="0"/>
          <w:divBdr>
            <w:top w:val="none" w:sz="0" w:space="0" w:color="auto"/>
            <w:left w:val="none" w:sz="0" w:space="0" w:color="auto"/>
            <w:bottom w:val="none" w:sz="0" w:space="0" w:color="auto"/>
            <w:right w:val="none" w:sz="0" w:space="0" w:color="auto"/>
          </w:divBdr>
        </w:div>
        <w:div w:id="430660782">
          <w:marLeft w:val="640"/>
          <w:marRight w:val="0"/>
          <w:marTop w:val="0"/>
          <w:marBottom w:val="0"/>
          <w:divBdr>
            <w:top w:val="none" w:sz="0" w:space="0" w:color="auto"/>
            <w:left w:val="none" w:sz="0" w:space="0" w:color="auto"/>
            <w:bottom w:val="none" w:sz="0" w:space="0" w:color="auto"/>
            <w:right w:val="none" w:sz="0" w:space="0" w:color="auto"/>
          </w:divBdr>
        </w:div>
        <w:div w:id="758795107">
          <w:marLeft w:val="640"/>
          <w:marRight w:val="0"/>
          <w:marTop w:val="0"/>
          <w:marBottom w:val="0"/>
          <w:divBdr>
            <w:top w:val="none" w:sz="0" w:space="0" w:color="auto"/>
            <w:left w:val="none" w:sz="0" w:space="0" w:color="auto"/>
            <w:bottom w:val="none" w:sz="0" w:space="0" w:color="auto"/>
            <w:right w:val="none" w:sz="0" w:space="0" w:color="auto"/>
          </w:divBdr>
        </w:div>
        <w:div w:id="923955621">
          <w:marLeft w:val="640"/>
          <w:marRight w:val="0"/>
          <w:marTop w:val="0"/>
          <w:marBottom w:val="0"/>
          <w:divBdr>
            <w:top w:val="none" w:sz="0" w:space="0" w:color="auto"/>
            <w:left w:val="none" w:sz="0" w:space="0" w:color="auto"/>
            <w:bottom w:val="none" w:sz="0" w:space="0" w:color="auto"/>
            <w:right w:val="none" w:sz="0" w:space="0" w:color="auto"/>
          </w:divBdr>
        </w:div>
        <w:div w:id="1880969058">
          <w:marLeft w:val="640"/>
          <w:marRight w:val="0"/>
          <w:marTop w:val="0"/>
          <w:marBottom w:val="0"/>
          <w:divBdr>
            <w:top w:val="none" w:sz="0" w:space="0" w:color="auto"/>
            <w:left w:val="none" w:sz="0" w:space="0" w:color="auto"/>
            <w:bottom w:val="none" w:sz="0" w:space="0" w:color="auto"/>
            <w:right w:val="none" w:sz="0" w:space="0" w:color="auto"/>
          </w:divBdr>
        </w:div>
        <w:div w:id="1895462055">
          <w:marLeft w:val="640"/>
          <w:marRight w:val="0"/>
          <w:marTop w:val="0"/>
          <w:marBottom w:val="0"/>
          <w:divBdr>
            <w:top w:val="none" w:sz="0" w:space="0" w:color="auto"/>
            <w:left w:val="none" w:sz="0" w:space="0" w:color="auto"/>
            <w:bottom w:val="none" w:sz="0" w:space="0" w:color="auto"/>
            <w:right w:val="none" w:sz="0" w:space="0" w:color="auto"/>
          </w:divBdr>
        </w:div>
        <w:div w:id="1609123551">
          <w:marLeft w:val="640"/>
          <w:marRight w:val="0"/>
          <w:marTop w:val="0"/>
          <w:marBottom w:val="0"/>
          <w:divBdr>
            <w:top w:val="none" w:sz="0" w:space="0" w:color="auto"/>
            <w:left w:val="none" w:sz="0" w:space="0" w:color="auto"/>
            <w:bottom w:val="none" w:sz="0" w:space="0" w:color="auto"/>
            <w:right w:val="none" w:sz="0" w:space="0" w:color="auto"/>
          </w:divBdr>
        </w:div>
        <w:div w:id="1958217781">
          <w:marLeft w:val="640"/>
          <w:marRight w:val="0"/>
          <w:marTop w:val="0"/>
          <w:marBottom w:val="0"/>
          <w:divBdr>
            <w:top w:val="none" w:sz="0" w:space="0" w:color="auto"/>
            <w:left w:val="none" w:sz="0" w:space="0" w:color="auto"/>
            <w:bottom w:val="none" w:sz="0" w:space="0" w:color="auto"/>
            <w:right w:val="none" w:sz="0" w:space="0" w:color="auto"/>
          </w:divBdr>
        </w:div>
        <w:div w:id="1518226677">
          <w:marLeft w:val="640"/>
          <w:marRight w:val="0"/>
          <w:marTop w:val="0"/>
          <w:marBottom w:val="0"/>
          <w:divBdr>
            <w:top w:val="none" w:sz="0" w:space="0" w:color="auto"/>
            <w:left w:val="none" w:sz="0" w:space="0" w:color="auto"/>
            <w:bottom w:val="none" w:sz="0" w:space="0" w:color="auto"/>
            <w:right w:val="none" w:sz="0" w:space="0" w:color="auto"/>
          </w:divBdr>
        </w:div>
        <w:div w:id="2093617838">
          <w:marLeft w:val="640"/>
          <w:marRight w:val="0"/>
          <w:marTop w:val="0"/>
          <w:marBottom w:val="0"/>
          <w:divBdr>
            <w:top w:val="none" w:sz="0" w:space="0" w:color="auto"/>
            <w:left w:val="none" w:sz="0" w:space="0" w:color="auto"/>
            <w:bottom w:val="none" w:sz="0" w:space="0" w:color="auto"/>
            <w:right w:val="none" w:sz="0" w:space="0" w:color="auto"/>
          </w:divBdr>
        </w:div>
        <w:div w:id="903873902">
          <w:marLeft w:val="640"/>
          <w:marRight w:val="0"/>
          <w:marTop w:val="0"/>
          <w:marBottom w:val="0"/>
          <w:divBdr>
            <w:top w:val="none" w:sz="0" w:space="0" w:color="auto"/>
            <w:left w:val="none" w:sz="0" w:space="0" w:color="auto"/>
            <w:bottom w:val="none" w:sz="0" w:space="0" w:color="auto"/>
            <w:right w:val="none" w:sz="0" w:space="0" w:color="auto"/>
          </w:divBdr>
        </w:div>
        <w:div w:id="1176119523">
          <w:marLeft w:val="640"/>
          <w:marRight w:val="0"/>
          <w:marTop w:val="0"/>
          <w:marBottom w:val="0"/>
          <w:divBdr>
            <w:top w:val="none" w:sz="0" w:space="0" w:color="auto"/>
            <w:left w:val="none" w:sz="0" w:space="0" w:color="auto"/>
            <w:bottom w:val="none" w:sz="0" w:space="0" w:color="auto"/>
            <w:right w:val="none" w:sz="0" w:space="0" w:color="auto"/>
          </w:divBdr>
        </w:div>
        <w:div w:id="728069405">
          <w:marLeft w:val="640"/>
          <w:marRight w:val="0"/>
          <w:marTop w:val="0"/>
          <w:marBottom w:val="0"/>
          <w:divBdr>
            <w:top w:val="none" w:sz="0" w:space="0" w:color="auto"/>
            <w:left w:val="none" w:sz="0" w:space="0" w:color="auto"/>
            <w:bottom w:val="none" w:sz="0" w:space="0" w:color="auto"/>
            <w:right w:val="none" w:sz="0" w:space="0" w:color="auto"/>
          </w:divBdr>
        </w:div>
        <w:div w:id="2022269970">
          <w:marLeft w:val="640"/>
          <w:marRight w:val="0"/>
          <w:marTop w:val="0"/>
          <w:marBottom w:val="0"/>
          <w:divBdr>
            <w:top w:val="none" w:sz="0" w:space="0" w:color="auto"/>
            <w:left w:val="none" w:sz="0" w:space="0" w:color="auto"/>
            <w:bottom w:val="none" w:sz="0" w:space="0" w:color="auto"/>
            <w:right w:val="none" w:sz="0" w:space="0" w:color="auto"/>
          </w:divBdr>
        </w:div>
        <w:div w:id="580259464">
          <w:marLeft w:val="640"/>
          <w:marRight w:val="0"/>
          <w:marTop w:val="0"/>
          <w:marBottom w:val="0"/>
          <w:divBdr>
            <w:top w:val="none" w:sz="0" w:space="0" w:color="auto"/>
            <w:left w:val="none" w:sz="0" w:space="0" w:color="auto"/>
            <w:bottom w:val="none" w:sz="0" w:space="0" w:color="auto"/>
            <w:right w:val="none" w:sz="0" w:space="0" w:color="auto"/>
          </w:divBdr>
        </w:div>
        <w:div w:id="2032294531">
          <w:marLeft w:val="640"/>
          <w:marRight w:val="0"/>
          <w:marTop w:val="0"/>
          <w:marBottom w:val="0"/>
          <w:divBdr>
            <w:top w:val="none" w:sz="0" w:space="0" w:color="auto"/>
            <w:left w:val="none" w:sz="0" w:space="0" w:color="auto"/>
            <w:bottom w:val="none" w:sz="0" w:space="0" w:color="auto"/>
            <w:right w:val="none" w:sz="0" w:space="0" w:color="auto"/>
          </w:divBdr>
        </w:div>
        <w:div w:id="1847206995">
          <w:marLeft w:val="640"/>
          <w:marRight w:val="0"/>
          <w:marTop w:val="0"/>
          <w:marBottom w:val="0"/>
          <w:divBdr>
            <w:top w:val="none" w:sz="0" w:space="0" w:color="auto"/>
            <w:left w:val="none" w:sz="0" w:space="0" w:color="auto"/>
            <w:bottom w:val="none" w:sz="0" w:space="0" w:color="auto"/>
            <w:right w:val="none" w:sz="0" w:space="0" w:color="auto"/>
          </w:divBdr>
        </w:div>
        <w:div w:id="676886391">
          <w:marLeft w:val="640"/>
          <w:marRight w:val="0"/>
          <w:marTop w:val="0"/>
          <w:marBottom w:val="0"/>
          <w:divBdr>
            <w:top w:val="none" w:sz="0" w:space="0" w:color="auto"/>
            <w:left w:val="none" w:sz="0" w:space="0" w:color="auto"/>
            <w:bottom w:val="none" w:sz="0" w:space="0" w:color="auto"/>
            <w:right w:val="none" w:sz="0" w:space="0" w:color="auto"/>
          </w:divBdr>
        </w:div>
        <w:div w:id="818880928">
          <w:marLeft w:val="640"/>
          <w:marRight w:val="0"/>
          <w:marTop w:val="0"/>
          <w:marBottom w:val="0"/>
          <w:divBdr>
            <w:top w:val="none" w:sz="0" w:space="0" w:color="auto"/>
            <w:left w:val="none" w:sz="0" w:space="0" w:color="auto"/>
            <w:bottom w:val="none" w:sz="0" w:space="0" w:color="auto"/>
            <w:right w:val="none" w:sz="0" w:space="0" w:color="auto"/>
          </w:divBdr>
        </w:div>
        <w:div w:id="2000621004">
          <w:marLeft w:val="640"/>
          <w:marRight w:val="0"/>
          <w:marTop w:val="0"/>
          <w:marBottom w:val="0"/>
          <w:divBdr>
            <w:top w:val="none" w:sz="0" w:space="0" w:color="auto"/>
            <w:left w:val="none" w:sz="0" w:space="0" w:color="auto"/>
            <w:bottom w:val="none" w:sz="0" w:space="0" w:color="auto"/>
            <w:right w:val="none" w:sz="0" w:space="0" w:color="auto"/>
          </w:divBdr>
        </w:div>
        <w:div w:id="1270894491">
          <w:marLeft w:val="640"/>
          <w:marRight w:val="0"/>
          <w:marTop w:val="0"/>
          <w:marBottom w:val="0"/>
          <w:divBdr>
            <w:top w:val="none" w:sz="0" w:space="0" w:color="auto"/>
            <w:left w:val="none" w:sz="0" w:space="0" w:color="auto"/>
            <w:bottom w:val="none" w:sz="0" w:space="0" w:color="auto"/>
            <w:right w:val="none" w:sz="0" w:space="0" w:color="auto"/>
          </w:divBdr>
        </w:div>
        <w:div w:id="408230656">
          <w:marLeft w:val="640"/>
          <w:marRight w:val="0"/>
          <w:marTop w:val="0"/>
          <w:marBottom w:val="0"/>
          <w:divBdr>
            <w:top w:val="none" w:sz="0" w:space="0" w:color="auto"/>
            <w:left w:val="none" w:sz="0" w:space="0" w:color="auto"/>
            <w:bottom w:val="none" w:sz="0" w:space="0" w:color="auto"/>
            <w:right w:val="none" w:sz="0" w:space="0" w:color="auto"/>
          </w:divBdr>
        </w:div>
        <w:div w:id="1631131906">
          <w:marLeft w:val="640"/>
          <w:marRight w:val="0"/>
          <w:marTop w:val="0"/>
          <w:marBottom w:val="0"/>
          <w:divBdr>
            <w:top w:val="none" w:sz="0" w:space="0" w:color="auto"/>
            <w:left w:val="none" w:sz="0" w:space="0" w:color="auto"/>
            <w:bottom w:val="none" w:sz="0" w:space="0" w:color="auto"/>
            <w:right w:val="none" w:sz="0" w:space="0" w:color="auto"/>
          </w:divBdr>
        </w:div>
        <w:div w:id="2042825738">
          <w:marLeft w:val="640"/>
          <w:marRight w:val="0"/>
          <w:marTop w:val="0"/>
          <w:marBottom w:val="0"/>
          <w:divBdr>
            <w:top w:val="none" w:sz="0" w:space="0" w:color="auto"/>
            <w:left w:val="none" w:sz="0" w:space="0" w:color="auto"/>
            <w:bottom w:val="none" w:sz="0" w:space="0" w:color="auto"/>
            <w:right w:val="none" w:sz="0" w:space="0" w:color="auto"/>
          </w:divBdr>
        </w:div>
        <w:div w:id="1868984053">
          <w:marLeft w:val="640"/>
          <w:marRight w:val="0"/>
          <w:marTop w:val="0"/>
          <w:marBottom w:val="0"/>
          <w:divBdr>
            <w:top w:val="none" w:sz="0" w:space="0" w:color="auto"/>
            <w:left w:val="none" w:sz="0" w:space="0" w:color="auto"/>
            <w:bottom w:val="none" w:sz="0" w:space="0" w:color="auto"/>
            <w:right w:val="none" w:sz="0" w:space="0" w:color="auto"/>
          </w:divBdr>
        </w:div>
        <w:div w:id="1582911276">
          <w:marLeft w:val="640"/>
          <w:marRight w:val="0"/>
          <w:marTop w:val="0"/>
          <w:marBottom w:val="0"/>
          <w:divBdr>
            <w:top w:val="none" w:sz="0" w:space="0" w:color="auto"/>
            <w:left w:val="none" w:sz="0" w:space="0" w:color="auto"/>
            <w:bottom w:val="none" w:sz="0" w:space="0" w:color="auto"/>
            <w:right w:val="none" w:sz="0" w:space="0" w:color="auto"/>
          </w:divBdr>
        </w:div>
        <w:div w:id="1613904595">
          <w:marLeft w:val="640"/>
          <w:marRight w:val="0"/>
          <w:marTop w:val="0"/>
          <w:marBottom w:val="0"/>
          <w:divBdr>
            <w:top w:val="none" w:sz="0" w:space="0" w:color="auto"/>
            <w:left w:val="none" w:sz="0" w:space="0" w:color="auto"/>
            <w:bottom w:val="none" w:sz="0" w:space="0" w:color="auto"/>
            <w:right w:val="none" w:sz="0" w:space="0" w:color="auto"/>
          </w:divBdr>
        </w:div>
        <w:div w:id="1365978922">
          <w:marLeft w:val="640"/>
          <w:marRight w:val="0"/>
          <w:marTop w:val="0"/>
          <w:marBottom w:val="0"/>
          <w:divBdr>
            <w:top w:val="none" w:sz="0" w:space="0" w:color="auto"/>
            <w:left w:val="none" w:sz="0" w:space="0" w:color="auto"/>
            <w:bottom w:val="none" w:sz="0" w:space="0" w:color="auto"/>
            <w:right w:val="none" w:sz="0" w:space="0" w:color="auto"/>
          </w:divBdr>
        </w:div>
        <w:div w:id="2032677775">
          <w:marLeft w:val="640"/>
          <w:marRight w:val="0"/>
          <w:marTop w:val="0"/>
          <w:marBottom w:val="0"/>
          <w:divBdr>
            <w:top w:val="none" w:sz="0" w:space="0" w:color="auto"/>
            <w:left w:val="none" w:sz="0" w:space="0" w:color="auto"/>
            <w:bottom w:val="none" w:sz="0" w:space="0" w:color="auto"/>
            <w:right w:val="none" w:sz="0" w:space="0" w:color="auto"/>
          </w:divBdr>
        </w:div>
        <w:div w:id="196428985">
          <w:marLeft w:val="640"/>
          <w:marRight w:val="0"/>
          <w:marTop w:val="0"/>
          <w:marBottom w:val="0"/>
          <w:divBdr>
            <w:top w:val="none" w:sz="0" w:space="0" w:color="auto"/>
            <w:left w:val="none" w:sz="0" w:space="0" w:color="auto"/>
            <w:bottom w:val="none" w:sz="0" w:space="0" w:color="auto"/>
            <w:right w:val="none" w:sz="0" w:space="0" w:color="auto"/>
          </w:divBdr>
        </w:div>
        <w:div w:id="293296607">
          <w:marLeft w:val="640"/>
          <w:marRight w:val="0"/>
          <w:marTop w:val="0"/>
          <w:marBottom w:val="0"/>
          <w:divBdr>
            <w:top w:val="none" w:sz="0" w:space="0" w:color="auto"/>
            <w:left w:val="none" w:sz="0" w:space="0" w:color="auto"/>
            <w:bottom w:val="none" w:sz="0" w:space="0" w:color="auto"/>
            <w:right w:val="none" w:sz="0" w:space="0" w:color="auto"/>
          </w:divBdr>
        </w:div>
        <w:div w:id="1500149839">
          <w:marLeft w:val="640"/>
          <w:marRight w:val="0"/>
          <w:marTop w:val="0"/>
          <w:marBottom w:val="0"/>
          <w:divBdr>
            <w:top w:val="none" w:sz="0" w:space="0" w:color="auto"/>
            <w:left w:val="none" w:sz="0" w:space="0" w:color="auto"/>
            <w:bottom w:val="none" w:sz="0" w:space="0" w:color="auto"/>
            <w:right w:val="none" w:sz="0" w:space="0" w:color="auto"/>
          </w:divBdr>
        </w:div>
        <w:div w:id="185757564">
          <w:marLeft w:val="640"/>
          <w:marRight w:val="0"/>
          <w:marTop w:val="0"/>
          <w:marBottom w:val="0"/>
          <w:divBdr>
            <w:top w:val="none" w:sz="0" w:space="0" w:color="auto"/>
            <w:left w:val="none" w:sz="0" w:space="0" w:color="auto"/>
            <w:bottom w:val="none" w:sz="0" w:space="0" w:color="auto"/>
            <w:right w:val="none" w:sz="0" w:space="0" w:color="auto"/>
          </w:divBdr>
        </w:div>
        <w:div w:id="152844694">
          <w:marLeft w:val="640"/>
          <w:marRight w:val="0"/>
          <w:marTop w:val="0"/>
          <w:marBottom w:val="0"/>
          <w:divBdr>
            <w:top w:val="none" w:sz="0" w:space="0" w:color="auto"/>
            <w:left w:val="none" w:sz="0" w:space="0" w:color="auto"/>
            <w:bottom w:val="none" w:sz="0" w:space="0" w:color="auto"/>
            <w:right w:val="none" w:sz="0" w:space="0" w:color="auto"/>
          </w:divBdr>
        </w:div>
        <w:div w:id="1353992721">
          <w:marLeft w:val="640"/>
          <w:marRight w:val="0"/>
          <w:marTop w:val="0"/>
          <w:marBottom w:val="0"/>
          <w:divBdr>
            <w:top w:val="none" w:sz="0" w:space="0" w:color="auto"/>
            <w:left w:val="none" w:sz="0" w:space="0" w:color="auto"/>
            <w:bottom w:val="none" w:sz="0" w:space="0" w:color="auto"/>
            <w:right w:val="none" w:sz="0" w:space="0" w:color="auto"/>
          </w:divBdr>
        </w:div>
        <w:div w:id="251594497">
          <w:marLeft w:val="640"/>
          <w:marRight w:val="0"/>
          <w:marTop w:val="0"/>
          <w:marBottom w:val="0"/>
          <w:divBdr>
            <w:top w:val="none" w:sz="0" w:space="0" w:color="auto"/>
            <w:left w:val="none" w:sz="0" w:space="0" w:color="auto"/>
            <w:bottom w:val="none" w:sz="0" w:space="0" w:color="auto"/>
            <w:right w:val="none" w:sz="0" w:space="0" w:color="auto"/>
          </w:divBdr>
        </w:div>
        <w:div w:id="1142886005">
          <w:marLeft w:val="640"/>
          <w:marRight w:val="0"/>
          <w:marTop w:val="0"/>
          <w:marBottom w:val="0"/>
          <w:divBdr>
            <w:top w:val="none" w:sz="0" w:space="0" w:color="auto"/>
            <w:left w:val="none" w:sz="0" w:space="0" w:color="auto"/>
            <w:bottom w:val="none" w:sz="0" w:space="0" w:color="auto"/>
            <w:right w:val="none" w:sz="0" w:space="0" w:color="auto"/>
          </w:divBdr>
        </w:div>
        <w:div w:id="547105539">
          <w:marLeft w:val="640"/>
          <w:marRight w:val="0"/>
          <w:marTop w:val="0"/>
          <w:marBottom w:val="0"/>
          <w:divBdr>
            <w:top w:val="none" w:sz="0" w:space="0" w:color="auto"/>
            <w:left w:val="none" w:sz="0" w:space="0" w:color="auto"/>
            <w:bottom w:val="none" w:sz="0" w:space="0" w:color="auto"/>
            <w:right w:val="none" w:sz="0" w:space="0" w:color="auto"/>
          </w:divBdr>
        </w:div>
        <w:div w:id="439491407">
          <w:marLeft w:val="640"/>
          <w:marRight w:val="0"/>
          <w:marTop w:val="0"/>
          <w:marBottom w:val="0"/>
          <w:divBdr>
            <w:top w:val="none" w:sz="0" w:space="0" w:color="auto"/>
            <w:left w:val="none" w:sz="0" w:space="0" w:color="auto"/>
            <w:bottom w:val="none" w:sz="0" w:space="0" w:color="auto"/>
            <w:right w:val="none" w:sz="0" w:space="0" w:color="auto"/>
          </w:divBdr>
        </w:div>
        <w:div w:id="1144926409">
          <w:marLeft w:val="640"/>
          <w:marRight w:val="0"/>
          <w:marTop w:val="0"/>
          <w:marBottom w:val="0"/>
          <w:divBdr>
            <w:top w:val="none" w:sz="0" w:space="0" w:color="auto"/>
            <w:left w:val="none" w:sz="0" w:space="0" w:color="auto"/>
            <w:bottom w:val="none" w:sz="0" w:space="0" w:color="auto"/>
            <w:right w:val="none" w:sz="0" w:space="0" w:color="auto"/>
          </w:divBdr>
        </w:div>
        <w:div w:id="322126953">
          <w:marLeft w:val="640"/>
          <w:marRight w:val="0"/>
          <w:marTop w:val="0"/>
          <w:marBottom w:val="0"/>
          <w:divBdr>
            <w:top w:val="none" w:sz="0" w:space="0" w:color="auto"/>
            <w:left w:val="none" w:sz="0" w:space="0" w:color="auto"/>
            <w:bottom w:val="none" w:sz="0" w:space="0" w:color="auto"/>
            <w:right w:val="none" w:sz="0" w:space="0" w:color="auto"/>
          </w:divBdr>
        </w:div>
        <w:div w:id="2076705084">
          <w:marLeft w:val="640"/>
          <w:marRight w:val="0"/>
          <w:marTop w:val="0"/>
          <w:marBottom w:val="0"/>
          <w:divBdr>
            <w:top w:val="none" w:sz="0" w:space="0" w:color="auto"/>
            <w:left w:val="none" w:sz="0" w:space="0" w:color="auto"/>
            <w:bottom w:val="none" w:sz="0" w:space="0" w:color="auto"/>
            <w:right w:val="none" w:sz="0" w:space="0" w:color="auto"/>
          </w:divBdr>
        </w:div>
        <w:div w:id="1946378173">
          <w:marLeft w:val="640"/>
          <w:marRight w:val="0"/>
          <w:marTop w:val="0"/>
          <w:marBottom w:val="0"/>
          <w:divBdr>
            <w:top w:val="none" w:sz="0" w:space="0" w:color="auto"/>
            <w:left w:val="none" w:sz="0" w:space="0" w:color="auto"/>
            <w:bottom w:val="none" w:sz="0" w:space="0" w:color="auto"/>
            <w:right w:val="none" w:sz="0" w:space="0" w:color="auto"/>
          </w:divBdr>
        </w:div>
        <w:div w:id="1748841012">
          <w:marLeft w:val="640"/>
          <w:marRight w:val="0"/>
          <w:marTop w:val="0"/>
          <w:marBottom w:val="0"/>
          <w:divBdr>
            <w:top w:val="none" w:sz="0" w:space="0" w:color="auto"/>
            <w:left w:val="none" w:sz="0" w:space="0" w:color="auto"/>
            <w:bottom w:val="none" w:sz="0" w:space="0" w:color="auto"/>
            <w:right w:val="none" w:sz="0" w:space="0" w:color="auto"/>
          </w:divBdr>
        </w:div>
        <w:div w:id="178933898">
          <w:marLeft w:val="640"/>
          <w:marRight w:val="0"/>
          <w:marTop w:val="0"/>
          <w:marBottom w:val="0"/>
          <w:divBdr>
            <w:top w:val="none" w:sz="0" w:space="0" w:color="auto"/>
            <w:left w:val="none" w:sz="0" w:space="0" w:color="auto"/>
            <w:bottom w:val="none" w:sz="0" w:space="0" w:color="auto"/>
            <w:right w:val="none" w:sz="0" w:space="0" w:color="auto"/>
          </w:divBdr>
        </w:div>
        <w:div w:id="1833986246">
          <w:marLeft w:val="640"/>
          <w:marRight w:val="0"/>
          <w:marTop w:val="0"/>
          <w:marBottom w:val="0"/>
          <w:divBdr>
            <w:top w:val="none" w:sz="0" w:space="0" w:color="auto"/>
            <w:left w:val="none" w:sz="0" w:space="0" w:color="auto"/>
            <w:bottom w:val="none" w:sz="0" w:space="0" w:color="auto"/>
            <w:right w:val="none" w:sz="0" w:space="0" w:color="auto"/>
          </w:divBdr>
        </w:div>
        <w:div w:id="286621293">
          <w:marLeft w:val="640"/>
          <w:marRight w:val="0"/>
          <w:marTop w:val="0"/>
          <w:marBottom w:val="0"/>
          <w:divBdr>
            <w:top w:val="none" w:sz="0" w:space="0" w:color="auto"/>
            <w:left w:val="none" w:sz="0" w:space="0" w:color="auto"/>
            <w:bottom w:val="none" w:sz="0" w:space="0" w:color="auto"/>
            <w:right w:val="none" w:sz="0" w:space="0" w:color="auto"/>
          </w:divBdr>
        </w:div>
        <w:div w:id="1414857884">
          <w:marLeft w:val="640"/>
          <w:marRight w:val="0"/>
          <w:marTop w:val="0"/>
          <w:marBottom w:val="0"/>
          <w:divBdr>
            <w:top w:val="none" w:sz="0" w:space="0" w:color="auto"/>
            <w:left w:val="none" w:sz="0" w:space="0" w:color="auto"/>
            <w:bottom w:val="none" w:sz="0" w:space="0" w:color="auto"/>
            <w:right w:val="none" w:sz="0" w:space="0" w:color="auto"/>
          </w:divBdr>
        </w:div>
        <w:div w:id="1356036398">
          <w:marLeft w:val="640"/>
          <w:marRight w:val="0"/>
          <w:marTop w:val="0"/>
          <w:marBottom w:val="0"/>
          <w:divBdr>
            <w:top w:val="none" w:sz="0" w:space="0" w:color="auto"/>
            <w:left w:val="none" w:sz="0" w:space="0" w:color="auto"/>
            <w:bottom w:val="none" w:sz="0" w:space="0" w:color="auto"/>
            <w:right w:val="none" w:sz="0" w:space="0" w:color="auto"/>
          </w:divBdr>
        </w:div>
        <w:div w:id="116993656">
          <w:marLeft w:val="640"/>
          <w:marRight w:val="0"/>
          <w:marTop w:val="0"/>
          <w:marBottom w:val="0"/>
          <w:divBdr>
            <w:top w:val="none" w:sz="0" w:space="0" w:color="auto"/>
            <w:left w:val="none" w:sz="0" w:space="0" w:color="auto"/>
            <w:bottom w:val="none" w:sz="0" w:space="0" w:color="auto"/>
            <w:right w:val="none" w:sz="0" w:space="0" w:color="auto"/>
          </w:divBdr>
        </w:div>
        <w:div w:id="1417903305">
          <w:marLeft w:val="640"/>
          <w:marRight w:val="0"/>
          <w:marTop w:val="0"/>
          <w:marBottom w:val="0"/>
          <w:divBdr>
            <w:top w:val="none" w:sz="0" w:space="0" w:color="auto"/>
            <w:left w:val="none" w:sz="0" w:space="0" w:color="auto"/>
            <w:bottom w:val="none" w:sz="0" w:space="0" w:color="auto"/>
            <w:right w:val="none" w:sz="0" w:space="0" w:color="auto"/>
          </w:divBdr>
        </w:div>
        <w:div w:id="1418332442">
          <w:marLeft w:val="640"/>
          <w:marRight w:val="0"/>
          <w:marTop w:val="0"/>
          <w:marBottom w:val="0"/>
          <w:divBdr>
            <w:top w:val="none" w:sz="0" w:space="0" w:color="auto"/>
            <w:left w:val="none" w:sz="0" w:space="0" w:color="auto"/>
            <w:bottom w:val="none" w:sz="0" w:space="0" w:color="auto"/>
            <w:right w:val="none" w:sz="0" w:space="0" w:color="auto"/>
          </w:divBdr>
        </w:div>
        <w:div w:id="654644946">
          <w:marLeft w:val="640"/>
          <w:marRight w:val="0"/>
          <w:marTop w:val="0"/>
          <w:marBottom w:val="0"/>
          <w:divBdr>
            <w:top w:val="none" w:sz="0" w:space="0" w:color="auto"/>
            <w:left w:val="none" w:sz="0" w:space="0" w:color="auto"/>
            <w:bottom w:val="none" w:sz="0" w:space="0" w:color="auto"/>
            <w:right w:val="none" w:sz="0" w:space="0" w:color="auto"/>
          </w:divBdr>
        </w:div>
        <w:div w:id="1917473581">
          <w:marLeft w:val="640"/>
          <w:marRight w:val="0"/>
          <w:marTop w:val="0"/>
          <w:marBottom w:val="0"/>
          <w:divBdr>
            <w:top w:val="none" w:sz="0" w:space="0" w:color="auto"/>
            <w:left w:val="none" w:sz="0" w:space="0" w:color="auto"/>
            <w:bottom w:val="none" w:sz="0" w:space="0" w:color="auto"/>
            <w:right w:val="none" w:sz="0" w:space="0" w:color="auto"/>
          </w:divBdr>
        </w:div>
        <w:div w:id="2114979785">
          <w:marLeft w:val="640"/>
          <w:marRight w:val="0"/>
          <w:marTop w:val="0"/>
          <w:marBottom w:val="0"/>
          <w:divBdr>
            <w:top w:val="none" w:sz="0" w:space="0" w:color="auto"/>
            <w:left w:val="none" w:sz="0" w:space="0" w:color="auto"/>
            <w:bottom w:val="none" w:sz="0" w:space="0" w:color="auto"/>
            <w:right w:val="none" w:sz="0" w:space="0" w:color="auto"/>
          </w:divBdr>
        </w:div>
        <w:div w:id="732238905">
          <w:marLeft w:val="640"/>
          <w:marRight w:val="0"/>
          <w:marTop w:val="0"/>
          <w:marBottom w:val="0"/>
          <w:divBdr>
            <w:top w:val="none" w:sz="0" w:space="0" w:color="auto"/>
            <w:left w:val="none" w:sz="0" w:space="0" w:color="auto"/>
            <w:bottom w:val="none" w:sz="0" w:space="0" w:color="auto"/>
            <w:right w:val="none" w:sz="0" w:space="0" w:color="auto"/>
          </w:divBdr>
        </w:div>
        <w:div w:id="1559516693">
          <w:marLeft w:val="640"/>
          <w:marRight w:val="0"/>
          <w:marTop w:val="0"/>
          <w:marBottom w:val="0"/>
          <w:divBdr>
            <w:top w:val="none" w:sz="0" w:space="0" w:color="auto"/>
            <w:left w:val="none" w:sz="0" w:space="0" w:color="auto"/>
            <w:bottom w:val="none" w:sz="0" w:space="0" w:color="auto"/>
            <w:right w:val="none" w:sz="0" w:space="0" w:color="auto"/>
          </w:divBdr>
        </w:div>
        <w:div w:id="214974353">
          <w:marLeft w:val="640"/>
          <w:marRight w:val="0"/>
          <w:marTop w:val="0"/>
          <w:marBottom w:val="0"/>
          <w:divBdr>
            <w:top w:val="none" w:sz="0" w:space="0" w:color="auto"/>
            <w:left w:val="none" w:sz="0" w:space="0" w:color="auto"/>
            <w:bottom w:val="none" w:sz="0" w:space="0" w:color="auto"/>
            <w:right w:val="none" w:sz="0" w:space="0" w:color="auto"/>
          </w:divBdr>
        </w:div>
        <w:div w:id="1054087996">
          <w:marLeft w:val="640"/>
          <w:marRight w:val="0"/>
          <w:marTop w:val="0"/>
          <w:marBottom w:val="0"/>
          <w:divBdr>
            <w:top w:val="none" w:sz="0" w:space="0" w:color="auto"/>
            <w:left w:val="none" w:sz="0" w:space="0" w:color="auto"/>
            <w:bottom w:val="none" w:sz="0" w:space="0" w:color="auto"/>
            <w:right w:val="none" w:sz="0" w:space="0" w:color="auto"/>
          </w:divBdr>
        </w:div>
        <w:div w:id="1398700601">
          <w:marLeft w:val="640"/>
          <w:marRight w:val="0"/>
          <w:marTop w:val="0"/>
          <w:marBottom w:val="0"/>
          <w:divBdr>
            <w:top w:val="none" w:sz="0" w:space="0" w:color="auto"/>
            <w:left w:val="none" w:sz="0" w:space="0" w:color="auto"/>
            <w:bottom w:val="none" w:sz="0" w:space="0" w:color="auto"/>
            <w:right w:val="none" w:sz="0" w:space="0" w:color="auto"/>
          </w:divBdr>
        </w:div>
        <w:div w:id="167722233">
          <w:marLeft w:val="640"/>
          <w:marRight w:val="0"/>
          <w:marTop w:val="0"/>
          <w:marBottom w:val="0"/>
          <w:divBdr>
            <w:top w:val="none" w:sz="0" w:space="0" w:color="auto"/>
            <w:left w:val="none" w:sz="0" w:space="0" w:color="auto"/>
            <w:bottom w:val="none" w:sz="0" w:space="0" w:color="auto"/>
            <w:right w:val="none" w:sz="0" w:space="0" w:color="auto"/>
          </w:divBdr>
        </w:div>
        <w:div w:id="911037386">
          <w:marLeft w:val="640"/>
          <w:marRight w:val="0"/>
          <w:marTop w:val="0"/>
          <w:marBottom w:val="0"/>
          <w:divBdr>
            <w:top w:val="none" w:sz="0" w:space="0" w:color="auto"/>
            <w:left w:val="none" w:sz="0" w:space="0" w:color="auto"/>
            <w:bottom w:val="none" w:sz="0" w:space="0" w:color="auto"/>
            <w:right w:val="none" w:sz="0" w:space="0" w:color="auto"/>
          </w:divBdr>
        </w:div>
        <w:div w:id="167255643">
          <w:marLeft w:val="640"/>
          <w:marRight w:val="0"/>
          <w:marTop w:val="0"/>
          <w:marBottom w:val="0"/>
          <w:divBdr>
            <w:top w:val="none" w:sz="0" w:space="0" w:color="auto"/>
            <w:left w:val="none" w:sz="0" w:space="0" w:color="auto"/>
            <w:bottom w:val="none" w:sz="0" w:space="0" w:color="auto"/>
            <w:right w:val="none" w:sz="0" w:space="0" w:color="auto"/>
          </w:divBdr>
        </w:div>
        <w:div w:id="707220369">
          <w:marLeft w:val="640"/>
          <w:marRight w:val="0"/>
          <w:marTop w:val="0"/>
          <w:marBottom w:val="0"/>
          <w:divBdr>
            <w:top w:val="none" w:sz="0" w:space="0" w:color="auto"/>
            <w:left w:val="none" w:sz="0" w:space="0" w:color="auto"/>
            <w:bottom w:val="none" w:sz="0" w:space="0" w:color="auto"/>
            <w:right w:val="none" w:sz="0" w:space="0" w:color="auto"/>
          </w:divBdr>
        </w:div>
        <w:div w:id="271791395">
          <w:marLeft w:val="640"/>
          <w:marRight w:val="0"/>
          <w:marTop w:val="0"/>
          <w:marBottom w:val="0"/>
          <w:divBdr>
            <w:top w:val="none" w:sz="0" w:space="0" w:color="auto"/>
            <w:left w:val="none" w:sz="0" w:space="0" w:color="auto"/>
            <w:bottom w:val="none" w:sz="0" w:space="0" w:color="auto"/>
            <w:right w:val="none" w:sz="0" w:space="0" w:color="auto"/>
          </w:divBdr>
        </w:div>
        <w:div w:id="424227624">
          <w:marLeft w:val="640"/>
          <w:marRight w:val="0"/>
          <w:marTop w:val="0"/>
          <w:marBottom w:val="0"/>
          <w:divBdr>
            <w:top w:val="none" w:sz="0" w:space="0" w:color="auto"/>
            <w:left w:val="none" w:sz="0" w:space="0" w:color="auto"/>
            <w:bottom w:val="none" w:sz="0" w:space="0" w:color="auto"/>
            <w:right w:val="none" w:sz="0" w:space="0" w:color="auto"/>
          </w:divBdr>
        </w:div>
        <w:div w:id="420415753">
          <w:marLeft w:val="640"/>
          <w:marRight w:val="0"/>
          <w:marTop w:val="0"/>
          <w:marBottom w:val="0"/>
          <w:divBdr>
            <w:top w:val="none" w:sz="0" w:space="0" w:color="auto"/>
            <w:left w:val="none" w:sz="0" w:space="0" w:color="auto"/>
            <w:bottom w:val="none" w:sz="0" w:space="0" w:color="auto"/>
            <w:right w:val="none" w:sz="0" w:space="0" w:color="auto"/>
          </w:divBdr>
        </w:div>
        <w:div w:id="547225885">
          <w:marLeft w:val="640"/>
          <w:marRight w:val="0"/>
          <w:marTop w:val="0"/>
          <w:marBottom w:val="0"/>
          <w:divBdr>
            <w:top w:val="none" w:sz="0" w:space="0" w:color="auto"/>
            <w:left w:val="none" w:sz="0" w:space="0" w:color="auto"/>
            <w:bottom w:val="none" w:sz="0" w:space="0" w:color="auto"/>
            <w:right w:val="none" w:sz="0" w:space="0" w:color="auto"/>
          </w:divBdr>
        </w:div>
        <w:div w:id="755172613">
          <w:marLeft w:val="640"/>
          <w:marRight w:val="0"/>
          <w:marTop w:val="0"/>
          <w:marBottom w:val="0"/>
          <w:divBdr>
            <w:top w:val="none" w:sz="0" w:space="0" w:color="auto"/>
            <w:left w:val="none" w:sz="0" w:space="0" w:color="auto"/>
            <w:bottom w:val="none" w:sz="0" w:space="0" w:color="auto"/>
            <w:right w:val="none" w:sz="0" w:space="0" w:color="auto"/>
          </w:divBdr>
        </w:div>
        <w:div w:id="757137763">
          <w:marLeft w:val="640"/>
          <w:marRight w:val="0"/>
          <w:marTop w:val="0"/>
          <w:marBottom w:val="0"/>
          <w:divBdr>
            <w:top w:val="none" w:sz="0" w:space="0" w:color="auto"/>
            <w:left w:val="none" w:sz="0" w:space="0" w:color="auto"/>
            <w:bottom w:val="none" w:sz="0" w:space="0" w:color="auto"/>
            <w:right w:val="none" w:sz="0" w:space="0" w:color="auto"/>
          </w:divBdr>
        </w:div>
        <w:div w:id="712653737">
          <w:marLeft w:val="640"/>
          <w:marRight w:val="0"/>
          <w:marTop w:val="0"/>
          <w:marBottom w:val="0"/>
          <w:divBdr>
            <w:top w:val="none" w:sz="0" w:space="0" w:color="auto"/>
            <w:left w:val="none" w:sz="0" w:space="0" w:color="auto"/>
            <w:bottom w:val="none" w:sz="0" w:space="0" w:color="auto"/>
            <w:right w:val="none" w:sz="0" w:space="0" w:color="auto"/>
          </w:divBdr>
        </w:div>
        <w:div w:id="1666127336">
          <w:marLeft w:val="640"/>
          <w:marRight w:val="0"/>
          <w:marTop w:val="0"/>
          <w:marBottom w:val="0"/>
          <w:divBdr>
            <w:top w:val="none" w:sz="0" w:space="0" w:color="auto"/>
            <w:left w:val="none" w:sz="0" w:space="0" w:color="auto"/>
            <w:bottom w:val="none" w:sz="0" w:space="0" w:color="auto"/>
            <w:right w:val="none" w:sz="0" w:space="0" w:color="auto"/>
          </w:divBdr>
        </w:div>
        <w:div w:id="2064399260">
          <w:marLeft w:val="640"/>
          <w:marRight w:val="0"/>
          <w:marTop w:val="0"/>
          <w:marBottom w:val="0"/>
          <w:divBdr>
            <w:top w:val="none" w:sz="0" w:space="0" w:color="auto"/>
            <w:left w:val="none" w:sz="0" w:space="0" w:color="auto"/>
            <w:bottom w:val="none" w:sz="0" w:space="0" w:color="auto"/>
            <w:right w:val="none" w:sz="0" w:space="0" w:color="auto"/>
          </w:divBdr>
        </w:div>
        <w:div w:id="1765300781">
          <w:marLeft w:val="640"/>
          <w:marRight w:val="0"/>
          <w:marTop w:val="0"/>
          <w:marBottom w:val="0"/>
          <w:divBdr>
            <w:top w:val="none" w:sz="0" w:space="0" w:color="auto"/>
            <w:left w:val="none" w:sz="0" w:space="0" w:color="auto"/>
            <w:bottom w:val="none" w:sz="0" w:space="0" w:color="auto"/>
            <w:right w:val="none" w:sz="0" w:space="0" w:color="auto"/>
          </w:divBdr>
        </w:div>
        <w:div w:id="320817493">
          <w:marLeft w:val="640"/>
          <w:marRight w:val="0"/>
          <w:marTop w:val="0"/>
          <w:marBottom w:val="0"/>
          <w:divBdr>
            <w:top w:val="none" w:sz="0" w:space="0" w:color="auto"/>
            <w:left w:val="none" w:sz="0" w:space="0" w:color="auto"/>
            <w:bottom w:val="none" w:sz="0" w:space="0" w:color="auto"/>
            <w:right w:val="none" w:sz="0" w:space="0" w:color="auto"/>
          </w:divBdr>
        </w:div>
        <w:div w:id="1584493140">
          <w:marLeft w:val="640"/>
          <w:marRight w:val="0"/>
          <w:marTop w:val="0"/>
          <w:marBottom w:val="0"/>
          <w:divBdr>
            <w:top w:val="none" w:sz="0" w:space="0" w:color="auto"/>
            <w:left w:val="none" w:sz="0" w:space="0" w:color="auto"/>
            <w:bottom w:val="none" w:sz="0" w:space="0" w:color="auto"/>
            <w:right w:val="none" w:sz="0" w:space="0" w:color="auto"/>
          </w:divBdr>
        </w:div>
        <w:div w:id="895623378">
          <w:marLeft w:val="640"/>
          <w:marRight w:val="0"/>
          <w:marTop w:val="0"/>
          <w:marBottom w:val="0"/>
          <w:divBdr>
            <w:top w:val="none" w:sz="0" w:space="0" w:color="auto"/>
            <w:left w:val="none" w:sz="0" w:space="0" w:color="auto"/>
            <w:bottom w:val="none" w:sz="0" w:space="0" w:color="auto"/>
            <w:right w:val="none" w:sz="0" w:space="0" w:color="auto"/>
          </w:divBdr>
        </w:div>
        <w:div w:id="415831084">
          <w:marLeft w:val="640"/>
          <w:marRight w:val="0"/>
          <w:marTop w:val="0"/>
          <w:marBottom w:val="0"/>
          <w:divBdr>
            <w:top w:val="none" w:sz="0" w:space="0" w:color="auto"/>
            <w:left w:val="none" w:sz="0" w:space="0" w:color="auto"/>
            <w:bottom w:val="none" w:sz="0" w:space="0" w:color="auto"/>
            <w:right w:val="none" w:sz="0" w:space="0" w:color="auto"/>
          </w:divBdr>
        </w:div>
        <w:div w:id="1527133199">
          <w:marLeft w:val="640"/>
          <w:marRight w:val="0"/>
          <w:marTop w:val="0"/>
          <w:marBottom w:val="0"/>
          <w:divBdr>
            <w:top w:val="none" w:sz="0" w:space="0" w:color="auto"/>
            <w:left w:val="none" w:sz="0" w:space="0" w:color="auto"/>
            <w:bottom w:val="none" w:sz="0" w:space="0" w:color="auto"/>
            <w:right w:val="none" w:sz="0" w:space="0" w:color="auto"/>
          </w:divBdr>
        </w:div>
        <w:div w:id="880169912">
          <w:marLeft w:val="640"/>
          <w:marRight w:val="0"/>
          <w:marTop w:val="0"/>
          <w:marBottom w:val="0"/>
          <w:divBdr>
            <w:top w:val="none" w:sz="0" w:space="0" w:color="auto"/>
            <w:left w:val="none" w:sz="0" w:space="0" w:color="auto"/>
            <w:bottom w:val="none" w:sz="0" w:space="0" w:color="auto"/>
            <w:right w:val="none" w:sz="0" w:space="0" w:color="auto"/>
          </w:divBdr>
        </w:div>
        <w:div w:id="1485470315">
          <w:marLeft w:val="640"/>
          <w:marRight w:val="0"/>
          <w:marTop w:val="0"/>
          <w:marBottom w:val="0"/>
          <w:divBdr>
            <w:top w:val="none" w:sz="0" w:space="0" w:color="auto"/>
            <w:left w:val="none" w:sz="0" w:space="0" w:color="auto"/>
            <w:bottom w:val="none" w:sz="0" w:space="0" w:color="auto"/>
            <w:right w:val="none" w:sz="0" w:space="0" w:color="auto"/>
          </w:divBdr>
        </w:div>
        <w:div w:id="351683440">
          <w:marLeft w:val="640"/>
          <w:marRight w:val="0"/>
          <w:marTop w:val="0"/>
          <w:marBottom w:val="0"/>
          <w:divBdr>
            <w:top w:val="none" w:sz="0" w:space="0" w:color="auto"/>
            <w:left w:val="none" w:sz="0" w:space="0" w:color="auto"/>
            <w:bottom w:val="none" w:sz="0" w:space="0" w:color="auto"/>
            <w:right w:val="none" w:sz="0" w:space="0" w:color="auto"/>
          </w:divBdr>
        </w:div>
        <w:div w:id="1251354850">
          <w:marLeft w:val="640"/>
          <w:marRight w:val="0"/>
          <w:marTop w:val="0"/>
          <w:marBottom w:val="0"/>
          <w:divBdr>
            <w:top w:val="none" w:sz="0" w:space="0" w:color="auto"/>
            <w:left w:val="none" w:sz="0" w:space="0" w:color="auto"/>
            <w:bottom w:val="none" w:sz="0" w:space="0" w:color="auto"/>
            <w:right w:val="none" w:sz="0" w:space="0" w:color="auto"/>
          </w:divBdr>
        </w:div>
        <w:div w:id="1944796258">
          <w:marLeft w:val="640"/>
          <w:marRight w:val="0"/>
          <w:marTop w:val="0"/>
          <w:marBottom w:val="0"/>
          <w:divBdr>
            <w:top w:val="none" w:sz="0" w:space="0" w:color="auto"/>
            <w:left w:val="none" w:sz="0" w:space="0" w:color="auto"/>
            <w:bottom w:val="none" w:sz="0" w:space="0" w:color="auto"/>
            <w:right w:val="none" w:sz="0" w:space="0" w:color="auto"/>
          </w:divBdr>
        </w:div>
        <w:div w:id="436096004">
          <w:marLeft w:val="640"/>
          <w:marRight w:val="0"/>
          <w:marTop w:val="0"/>
          <w:marBottom w:val="0"/>
          <w:divBdr>
            <w:top w:val="none" w:sz="0" w:space="0" w:color="auto"/>
            <w:left w:val="none" w:sz="0" w:space="0" w:color="auto"/>
            <w:bottom w:val="none" w:sz="0" w:space="0" w:color="auto"/>
            <w:right w:val="none" w:sz="0" w:space="0" w:color="auto"/>
          </w:divBdr>
        </w:div>
      </w:divsChild>
    </w:div>
    <w:div w:id="1586375865">
      <w:bodyDiv w:val="1"/>
      <w:marLeft w:val="0"/>
      <w:marRight w:val="0"/>
      <w:marTop w:val="0"/>
      <w:marBottom w:val="0"/>
      <w:divBdr>
        <w:top w:val="none" w:sz="0" w:space="0" w:color="auto"/>
        <w:left w:val="none" w:sz="0" w:space="0" w:color="auto"/>
        <w:bottom w:val="none" w:sz="0" w:space="0" w:color="auto"/>
        <w:right w:val="none" w:sz="0" w:space="0" w:color="auto"/>
      </w:divBdr>
      <w:divsChild>
        <w:div w:id="495078260">
          <w:marLeft w:val="640"/>
          <w:marRight w:val="0"/>
          <w:marTop w:val="0"/>
          <w:marBottom w:val="0"/>
          <w:divBdr>
            <w:top w:val="none" w:sz="0" w:space="0" w:color="auto"/>
            <w:left w:val="none" w:sz="0" w:space="0" w:color="auto"/>
            <w:bottom w:val="none" w:sz="0" w:space="0" w:color="auto"/>
            <w:right w:val="none" w:sz="0" w:space="0" w:color="auto"/>
          </w:divBdr>
        </w:div>
        <w:div w:id="1269238862">
          <w:marLeft w:val="640"/>
          <w:marRight w:val="0"/>
          <w:marTop w:val="0"/>
          <w:marBottom w:val="0"/>
          <w:divBdr>
            <w:top w:val="none" w:sz="0" w:space="0" w:color="auto"/>
            <w:left w:val="none" w:sz="0" w:space="0" w:color="auto"/>
            <w:bottom w:val="none" w:sz="0" w:space="0" w:color="auto"/>
            <w:right w:val="none" w:sz="0" w:space="0" w:color="auto"/>
          </w:divBdr>
        </w:div>
        <w:div w:id="202252517">
          <w:marLeft w:val="640"/>
          <w:marRight w:val="0"/>
          <w:marTop w:val="0"/>
          <w:marBottom w:val="0"/>
          <w:divBdr>
            <w:top w:val="none" w:sz="0" w:space="0" w:color="auto"/>
            <w:left w:val="none" w:sz="0" w:space="0" w:color="auto"/>
            <w:bottom w:val="none" w:sz="0" w:space="0" w:color="auto"/>
            <w:right w:val="none" w:sz="0" w:space="0" w:color="auto"/>
          </w:divBdr>
        </w:div>
        <w:div w:id="2045910391">
          <w:marLeft w:val="640"/>
          <w:marRight w:val="0"/>
          <w:marTop w:val="0"/>
          <w:marBottom w:val="0"/>
          <w:divBdr>
            <w:top w:val="none" w:sz="0" w:space="0" w:color="auto"/>
            <w:left w:val="none" w:sz="0" w:space="0" w:color="auto"/>
            <w:bottom w:val="none" w:sz="0" w:space="0" w:color="auto"/>
            <w:right w:val="none" w:sz="0" w:space="0" w:color="auto"/>
          </w:divBdr>
        </w:div>
        <w:div w:id="1708523701">
          <w:marLeft w:val="640"/>
          <w:marRight w:val="0"/>
          <w:marTop w:val="0"/>
          <w:marBottom w:val="0"/>
          <w:divBdr>
            <w:top w:val="none" w:sz="0" w:space="0" w:color="auto"/>
            <w:left w:val="none" w:sz="0" w:space="0" w:color="auto"/>
            <w:bottom w:val="none" w:sz="0" w:space="0" w:color="auto"/>
            <w:right w:val="none" w:sz="0" w:space="0" w:color="auto"/>
          </w:divBdr>
        </w:div>
        <w:div w:id="534003723">
          <w:marLeft w:val="640"/>
          <w:marRight w:val="0"/>
          <w:marTop w:val="0"/>
          <w:marBottom w:val="0"/>
          <w:divBdr>
            <w:top w:val="none" w:sz="0" w:space="0" w:color="auto"/>
            <w:left w:val="none" w:sz="0" w:space="0" w:color="auto"/>
            <w:bottom w:val="none" w:sz="0" w:space="0" w:color="auto"/>
            <w:right w:val="none" w:sz="0" w:space="0" w:color="auto"/>
          </w:divBdr>
        </w:div>
        <w:div w:id="38675406">
          <w:marLeft w:val="640"/>
          <w:marRight w:val="0"/>
          <w:marTop w:val="0"/>
          <w:marBottom w:val="0"/>
          <w:divBdr>
            <w:top w:val="none" w:sz="0" w:space="0" w:color="auto"/>
            <w:left w:val="none" w:sz="0" w:space="0" w:color="auto"/>
            <w:bottom w:val="none" w:sz="0" w:space="0" w:color="auto"/>
            <w:right w:val="none" w:sz="0" w:space="0" w:color="auto"/>
          </w:divBdr>
        </w:div>
        <w:div w:id="521866950">
          <w:marLeft w:val="640"/>
          <w:marRight w:val="0"/>
          <w:marTop w:val="0"/>
          <w:marBottom w:val="0"/>
          <w:divBdr>
            <w:top w:val="none" w:sz="0" w:space="0" w:color="auto"/>
            <w:left w:val="none" w:sz="0" w:space="0" w:color="auto"/>
            <w:bottom w:val="none" w:sz="0" w:space="0" w:color="auto"/>
            <w:right w:val="none" w:sz="0" w:space="0" w:color="auto"/>
          </w:divBdr>
        </w:div>
        <w:div w:id="1413552647">
          <w:marLeft w:val="640"/>
          <w:marRight w:val="0"/>
          <w:marTop w:val="0"/>
          <w:marBottom w:val="0"/>
          <w:divBdr>
            <w:top w:val="none" w:sz="0" w:space="0" w:color="auto"/>
            <w:left w:val="none" w:sz="0" w:space="0" w:color="auto"/>
            <w:bottom w:val="none" w:sz="0" w:space="0" w:color="auto"/>
            <w:right w:val="none" w:sz="0" w:space="0" w:color="auto"/>
          </w:divBdr>
        </w:div>
        <w:div w:id="172380952">
          <w:marLeft w:val="640"/>
          <w:marRight w:val="0"/>
          <w:marTop w:val="0"/>
          <w:marBottom w:val="0"/>
          <w:divBdr>
            <w:top w:val="none" w:sz="0" w:space="0" w:color="auto"/>
            <w:left w:val="none" w:sz="0" w:space="0" w:color="auto"/>
            <w:bottom w:val="none" w:sz="0" w:space="0" w:color="auto"/>
            <w:right w:val="none" w:sz="0" w:space="0" w:color="auto"/>
          </w:divBdr>
        </w:div>
        <w:div w:id="1834368728">
          <w:marLeft w:val="640"/>
          <w:marRight w:val="0"/>
          <w:marTop w:val="0"/>
          <w:marBottom w:val="0"/>
          <w:divBdr>
            <w:top w:val="none" w:sz="0" w:space="0" w:color="auto"/>
            <w:left w:val="none" w:sz="0" w:space="0" w:color="auto"/>
            <w:bottom w:val="none" w:sz="0" w:space="0" w:color="auto"/>
            <w:right w:val="none" w:sz="0" w:space="0" w:color="auto"/>
          </w:divBdr>
        </w:div>
        <w:div w:id="1851525078">
          <w:marLeft w:val="640"/>
          <w:marRight w:val="0"/>
          <w:marTop w:val="0"/>
          <w:marBottom w:val="0"/>
          <w:divBdr>
            <w:top w:val="none" w:sz="0" w:space="0" w:color="auto"/>
            <w:left w:val="none" w:sz="0" w:space="0" w:color="auto"/>
            <w:bottom w:val="none" w:sz="0" w:space="0" w:color="auto"/>
            <w:right w:val="none" w:sz="0" w:space="0" w:color="auto"/>
          </w:divBdr>
        </w:div>
        <w:div w:id="851988514">
          <w:marLeft w:val="640"/>
          <w:marRight w:val="0"/>
          <w:marTop w:val="0"/>
          <w:marBottom w:val="0"/>
          <w:divBdr>
            <w:top w:val="none" w:sz="0" w:space="0" w:color="auto"/>
            <w:left w:val="none" w:sz="0" w:space="0" w:color="auto"/>
            <w:bottom w:val="none" w:sz="0" w:space="0" w:color="auto"/>
            <w:right w:val="none" w:sz="0" w:space="0" w:color="auto"/>
          </w:divBdr>
        </w:div>
        <w:div w:id="960839927">
          <w:marLeft w:val="640"/>
          <w:marRight w:val="0"/>
          <w:marTop w:val="0"/>
          <w:marBottom w:val="0"/>
          <w:divBdr>
            <w:top w:val="none" w:sz="0" w:space="0" w:color="auto"/>
            <w:left w:val="none" w:sz="0" w:space="0" w:color="auto"/>
            <w:bottom w:val="none" w:sz="0" w:space="0" w:color="auto"/>
            <w:right w:val="none" w:sz="0" w:space="0" w:color="auto"/>
          </w:divBdr>
        </w:div>
        <w:div w:id="1546218739">
          <w:marLeft w:val="640"/>
          <w:marRight w:val="0"/>
          <w:marTop w:val="0"/>
          <w:marBottom w:val="0"/>
          <w:divBdr>
            <w:top w:val="none" w:sz="0" w:space="0" w:color="auto"/>
            <w:left w:val="none" w:sz="0" w:space="0" w:color="auto"/>
            <w:bottom w:val="none" w:sz="0" w:space="0" w:color="auto"/>
            <w:right w:val="none" w:sz="0" w:space="0" w:color="auto"/>
          </w:divBdr>
        </w:div>
        <w:div w:id="1630821652">
          <w:marLeft w:val="640"/>
          <w:marRight w:val="0"/>
          <w:marTop w:val="0"/>
          <w:marBottom w:val="0"/>
          <w:divBdr>
            <w:top w:val="none" w:sz="0" w:space="0" w:color="auto"/>
            <w:left w:val="none" w:sz="0" w:space="0" w:color="auto"/>
            <w:bottom w:val="none" w:sz="0" w:space="0" w:color="auto"/>
            <w:right w:val="none" w:sz="0" w:space="0" w:color="auto"/>
          </w:divBdr>
        </w:div>
        <w:div w:id="2068843511">
          <w:marLeft w:val="640"/>
          <w:marRight w:val="0"/>
          <w:marTop w:val="0"/>
          <w:marBottom w:val="0"/>
          <w:divBdr>
            <w:top w:val="none" w:sz="0" w:space="0" w:color="auto"/>
            <w:left w:val="none" w:sz="0" w:space="0" w:color="auto"/>
            <w:bottom w:val="none" w:sz="0" w:space="0" w:color="auto"/>
            <w:right w:val="none" w:sz="0" w:space="0" w:color="auto"/>
          </w:divBdr>
        </w:div>
        <w:div w:id="242841050">
          <w:marLeft w:val="640"/>
          <w:marRight w:val="0"/>
          <w:marTop w:val="0"/>
          <w:marBottom w:val="0"/>
          <w:divBdr>
            <w:top w:val="none" w:sz="0" w:space="0" w:color="auto"/>
            <w:left w:val="none" w:sz="0" w:space="0" w:color="auto"/>
            <w:bottom w:val="none" w:sz="0" w:space="0" w:color="auto"/>
            <w:right w:val="none" w:sz="0" w:space="0" w:color="auto"/>
          </w:divBdr>
        </w:div>
        <w:div w:id="1659117020">
          <w:marLeft w:val="640"/>
          <w:marRight w:val="0"/>
          <w:marTop w:val="0"/>
          <w:marBottom w:val="0"/>
          <w:divBdr>
            <w:top w:val="none" w:sz="0" w:space="0" w:color="auto"/>
            <w:left w:val="none" w:sz="0" w:space="0" w:color="auto"/>
            <w:bottom w:val="none" w:sz="0" w:space="0" w:color="auto"/>
            <w:right w:val="none" w:sz="0" w:space="0" w:color="auto"/>
          </w:divBdr>
        </w:div>
        <w:div w:id="601688293">
          <w:marLeft w:val="640"/>
          <w:marRight w:val="0"/>
          <w:marTop w:val="0"/>
          <w:marBottom w:val="0"/>
          <w:divBdr>
            <w:top w:val="none" w:sz="0" w:space="0" w:color="auto"/>
            <w:left w:val="none" w:sz="0" w:space="0" w:color="auto"/>
            <w:bottom w:val="none" w:sz="0" w:space="0" w:color="auto"/>
            <w:right w:val="none" w:sz="0" w:space="0" w:color="auto"/>
          </w:divBdr>
        </w:div>
        <w:div w:id="1009482186">
          <w:marLeft w:val="640"/>
          <w:marRight w:val="0"/>
          <w:marTop w:val="0"/>
          <w:marBottom w:val="0"/>
          <w:divBdr>
            <w:top w:val="none" w:sz="0" w:space="0" w:color="auto"/>
            <w:left w:val="none" w:sz="0" w:space="0" w:color="auto"/>
            <w:bottom w:val="none" w:sz="0" w:space="0" w:color="auto"/>
            <w:right w:val="none" w:sz="0" w:space="0" w:color="auto"/>
          </w:divBdr>
        </w:div>
        <w:div w:id="1791775282">
          <w:marLeft w:val="640"/>
          <w:marRight w:val="0"/>
          <w:marTop w:val="0"/>
          <w:marBottom w:val="0"/>
          <w:divBdr>
            <w:top w:val="none" w:sz="0" w:space="0" w:color="auto"/>
            <w:left w:val="none" w:sz="0" w:space="0" w:color="auto"/>
            <w:bottom w:val="none" w:sz="0" w:space="0" w:color="auto"/>
            <w:right w:val="none" w:sz="0" w:space="0" w:color="auto"/>
          </w:divBdr>
        </w:div>
        <w:div w:id="1949699132">
          <w:marLeft w:val="640"/>
          <w:marRight w:val="0"/>
          <w:marTop w:val="0"/>
          <w:marBottom w:val="0"/>
          <w:divBdr>
            <w:top w:val="none" w:sz="0" w:space="0" w:color="auto"/>
            <w:left w:val="none" w:sz="0" w:space="0" w:color="auto"/>
            <w:bottom w:val="none" w:sz="0" w:space="0" w:color="auto"/>
            <w:right w:val="none" w:sz="0" w:space="0" w:color="auto"/>
          </w:divBdr>
        </w:div>
        <w:div w:id="1894194292">
          <w:marLeft w:val="640"/>
          <w:marRight w:val="0"/>
          <w:marTop w:val="0"/>
          <w:marBottom w:val="0"/>
          <w:divBdr>
            <w:top w:val="none" w:sz="0" w:space="0" w:color="auto"/>
            <w:left w:val="none" w:sz="0" w:space="0" w:color="auto"/>
            <w:bottom w:val="none" w:sz="0" w:space="0" w:color="auto"/>
            <w:right w:val="none" w:sz="0" w:space="0" w:color="auto"/>
          </w:divBdr>
        </w:div>
        <w:div w:id="402678310">
          <w:marLeft w:val="640"/>
          <w:marRight w:val="0"/>
          <w:marTop w:val="0"/>
          <w:marBottom w:val="0"/>
          <w:divBdr>
            <w:top w:val="none" w:sz="0" w:space="0" w:color="auto"/>
            <w:left w:val="none" w:sz="0" w:space="0" w:color="auto"/>
            <w:bottom w:val="none" w:sz="0" w:space="0" w:color="auto"/>
            <w:right w:val="none" w:sz="0" w:space="0" w:color="auto"/>
          </w:divBdr>
        </w:div>
        <w:div w:id="2072388905">
          <w:marLeft w:val="640"/>
          <w:marRight w:val="0"/>
          <w:marTop w:val="0"/>
          <w:marBottom w:val="0"/>
          <w:divBdr>
            <w:top w:val="none" w:sz="0" w:space="0" w:color="auto"/>
            <w:left w:val="none" w:sz="0" w:space="0" w:color="auto"/>
            <w:bottom w:val="none" w:sz="0" w:space="0" w:color="auto"/>
            <w:right w:val="none" w:sz="0" w:space="0" w:color="auto"/>
          </w:divBdr>
        </w:div>
        <w:div w:id="469132202">
          <w:marLeft w:val="640"/>
          <w:marRight w:val="0"/>
          <w:marTop w:val="0"/>
          <w:marBottom w:val="0"/>
          <w:divBdr>
            <w:top w:val="none" w:sz="0" w:space="0" w:color="auto"/>
            <w:left w:val="none" w:sz="0" w:space="0" w:color="auto"/>
            <w:bottom w:val="none" w:sz="0" w:space="0" w:color="auto"/>
            <w:right w:val="none" w:sz="0" w:space="0" w:color="auto"/>
          </w:divBdr>
        </w:div>
        <w:div w:id="448358548">
          <w:marLeft w:val="640"/>
          <w:marRight w:val="0"/>
          <w:marTop w:val="0"/>
          <w:marBottom w:val="0"/>
          <w:divBdr>
            <w:top w:val="none" w:sz="0" w:space="0" w:color="auto"/>
            <w:left w:val="none" w:sz="0" w:space="0" w:color="auto"/>
            <w:bottom w:val="none" w:sz="0" w:space="0" w:color="auto"/>
            <w:right w:val="none" w:sz="0" w:space="0" w:color="auto"/>
          </w:divBdr>
        </w:div>
        <w:div w:id="261957181">
          <w:marLeft w:val="640"/>
          <w:marRight w:val="0"/>
          <w:marTop w:val="0"/>
          <w:marBottom w:val="0"/>
          <w:divBdr>
            <w:top w:val="none" w:sz="0" w:space="0" w:color="auto"/>
            <w:left w:val="none" w:sz="0" w:space="0" w:color="auto"/>
            <w:bottom w:val="none" w:sz="0" w:space="0" w:color="auto"/>
            <w:right w:val="none" w:sz="0" w:space="0" w:color="auto"/>
          </w:divBdr>
        </w:div>
        <w:div w:id="187959972">
          <w:marLeft w:val="640"/>
          <w:marRight w:val="0"/>
          <w:marTop w:val="0"/>
          <w:marBottom w:val="0"/>
          <w:divBdr>
            <w:top w:val="none" w:sz="0" w:space="0" w:color="auto"/>
            <w:left w:val="none" w:sz="0" w:space="0" w:color="auto"/>
            <w:bottom w:val="none" w:sz="0" w:space="0" w:color="auto"/>
            <w:right w:val="none" w:sz="0" w:space="0" w:color="auto"/>
          </w:divBdr>
        </w:div>
        <w:div w:id="920453181">
          <w:marLeft w:val="640"/>
          <w:marRight w:val="0"/>
          <w:marTop w:val="0"/>
          <w:marBottom w:val="0"/>
          <w:divBdr>
            <w:top w:val="none" w:sz="0" w:space="0" w:color="auto"/>
            <w:left w:val="none" w:sz="0" w:space="0" w:color="auto"/>
            <w:bottom w:val="none" w:sz="0" w:space="0" w:color="auto"/>
            <w:right w:val="none" w:sz="0" w:space="0" w:color="auto"/>
          </w:divBdr>
        </w:div>
        <w:div w:id="698631662">
          <w:marLeft w:val="640"/>
          <w:marRight w:val="0"/>
          <w:marTop w:val="0"/>
          <w:marBottom w:val="0"/>
          <w:divBdr>
            <w:top w:val="none" w:sz="0" w:space="0" w:color="auto"/>
            <w:left w:val="none" w:sz="0" w:space="0" w:color="auto"/>
            <w:bottom w:val="none" w:sz="0" w:space="0" w:color="auto"/>
            <w:right w:val="none" w:sz="0" w:space="0" w:color="auto"/>
          </w:divBdr>
        </w:div>
        <w:div w:id="1480924384">
          <w:marLeft w:val="640"/>
          <w:marRight w:val="0"/>
          <w:marTop w:val="0"/>
          <w:marBottom w:val="0"/>
          <w:divBdr>
            <w:top w:val="none" w:sz="0" w:space="0" w:color="auto"/>
            <w:left w:val="none" w:sz="0" w:space="0" w:color="auto"/>
            <w:bottom w:val="none" w:sz="0" w:space="0" w:color="auto"/>
            <w:right w:val="none" w:sz="0" w:space="0" w:color="auto"/>
          </w:divBdr>
        </w:div>
        <w:div w:id="1568028294">
          <w:marLeft w:val="640"/>
          <w:marRight w:val="0"/>
          <w:marTop w:val="0"/>
          <w:marBottom w:val="0"/>
          <w:divBdr>
            <w:top w:val="none" w:sz="0" w:space="0" w:color="auto"/>
            <w:left w:val="none" w:sz="0" w:space="0" w:color="auto"/>
            <w:bottom w:val="none" w:sz="0" w:space="0" w:color="auto"/>
            <w:right w:val="none" w:sz="0" w:space="0" w:color="auto"/>
          </w:divBdr>
        </w:div>
        <w:div w:id="952055861">
          <w:marLeft w:val="640"/>
          <w:marRight w:val="0"/>
          <w:marTop w:val="0"/>
          <w:marBottom w:val="0"/>
          <w:divBdr>
            <w:top w:val="none" w:sz="0" w:space="0" w:color="auto"/>
            <w:left w:val="none" w:sz="0" w:space="0" w:color="auto"/>
            <w:bottom w:val="none" w:sz="0" w:space="0" w:color="auto"/>
            <w:right w:val="none" w:sz="0" w:space="0" w:color="auto"/>
          </w:divBdr>
        </w:div>
        <w:div w:id="1657302346">
          <w:marLeft w:val="640"/>
          <w:marRight w:val="0"/>
          <w:marTop w:val="0"/>
          <w:marBottom w:val="0"/>
          <w:divBdr>
            <w:top w:val="none" w:sz="0" w:space="0" w:color="auto"/>
            <w:left w:val="none" w:sz="0" w:space="0" w:color="auto"/>
            <w:bottom w:val="none" w:sz="0" w:space="0" w:color="auto"/>
            <w:right w:val="none" w:sz="0" w:space="0" w:color="auto"/>
          </w:divBdr>
        </w:div>
        <w:div w:id="1669282576">
          <w:marLeft w:val="640"/>
          <w:marRight w:val="0"/>
          <w:marTop w:val="0"/>
          <w:marBottom w:val="0"/>
          <w:divBdr>
            <w:top w:val="none" w:sz="0" w:space="0" w:color="auto"/>
            <w:left w:val="none" w:sz="0" w:space="0" w:color="auto"/>
            <w:bottom w:val="none" w:sz="0" w:space="0" w:color="auto"/>
            <w:right w:val="none" w:sz="0" w:space="0" w:color="auto"/>
          </w:divBdr>
        </w:div>
        <w:div w:id="1603534932">
          <w:marLeft w:val="640"/>
          <w:marRight w:val="0"/>
          <w:marTop w:val="0"/>
          <w:marBottom w:val="0"/>
          <w:divBdr>
            <w:top w:val="none" w:sz="0" w:space="0" w:color="auto"/>
            <w:left w:val="none" w:sz="0" w:space="0" w:color="auto"/>
            <w:bottom w:val="none" w:sz="0" w:space="0" w:color="auto"/>
            <w:right w:val="none" w:sz="0" w:space="0" w:color="auto"/>
          </w:divBdr>
        </w:div>
        <w:div w:id="541865240">
          <w:marLeft w:val="640"/>
          <w:marRight w:val="0"/>
          <w:marTop w:val="0"/>
          <w:marBottom w:val="0"/>
          <w:divBdr>
            <w:top w:val="none" w:sz="0" w:space="0" w:color="auto"/>
            <w:left w:val="none" w:sz="0" w:space="0" w:color="auto"/>
            <w:bottom w:val="none" w:sz="0" w:space="0" w:color="auto"/>
            <w:right w:val="none" w:sz="0" w:space="0" w:color="auto"/>
          </w:divBdr>
        </w:div>
        <w:div w:id="1704092969">
          <w:marLeft w:val="640"/>
          <w:marRight w:val="0"/>
          <w:marTop w:val="0"/>
          <w:marBottom w:val="0"/>
          <w:divBdr>
            <w:top w:val="none" w:sz="0" w:space="0" w:color="auto"/>
            <w:left w:val="none" w:sz="0" w:space="0" w:color="auto"/>
            <w:bottom w:val="none" w:sz="0" w:space="0" w:color="auto"/>
            <w:right w:val="none" w:sz="0" w:space="0" w:color="auto"/>
          </w:divBdr>
        </w:div>
        <w:div w:id="1935362772">
          <w:marLeft w:val="640"/>
          <w:marRight w:val="0"/>
          <w:marTop w:val="0"/>
          <w:marBottom w:val="0"/>
          <w:divBdr>
            <w:top w:val="none" w:sz="0" w:space="0" w:color="auto"/>
            <w:left w:val="none" w:sz="0" w:space="0" w:color="auto"/>
            <w:bottom w:val="none" w:sz="0" w:space="0" w:color="auto"/>
            <w:right w:val="none" w:sz="0" w:space="0" w:color="auto"/>
          </w:divBdr>
        </w:div>
        <w:div w:id="1373503493">
          <w:marLeft w:val="640"/>
          <w:marRight w:val="0"/>
          <w:marTop w:val="0"/>
          <w:marBottom w:val="0"/>
          <w:divBdr>
            <w:top w:val="none" w:sz="0" w:space="0" w:color="auto"/>
            <w:left w:val="none" w:sz="0" w:space="0" w:color="auto"/>
            <w:bottom w:val="none" w:sz="0" w:space="0" w:color="auto"/>
            <w:right w:val="none" w:sz="0" w:space="0" w:color="auto"/>
          </w:divBdr>
        </w:div>
        <w:div w:id="979309245">
          <w:marLeft w:val="640"/>
          <w:marRight w:val="0"/>
          <w:marTop w:val="0"/>
          <w:marBottom w:val="0"/>
          <w:divBdr>
            <w:top w:val="none" w:sz="0" w:space="0" w:color="auto"/>
            <w:left w:val="none" w:sz="0" w:space="0" w:color="auto"/>
            <w:bottom w:val="none" w:sz="0" w:space="0" w:color="auto"/>
            <w:right w:val="none" w:sz="0" w:space="0" w:color="auto"/>
          </w:divBdr>
        </w:div>
        <w:div w:id="1728650178">
          <w:marLeft w:val="640"/>
          <w:marRight w:val="0"/>
          <w:marTop w:val="0"/>
          <w:marBottom w:val="0"/>
          <w:divBdr>
            <w:top w:val="none" w:sz="0" w:space="0" w:color="auto"/>
            <w:left w:val="none" w:sz="0" w:space="0" w:color="auto"/>
            <w:bottom w:val="none" w:sz="0" w:space="0" w:color="auto"/>
            <w:right w:val="none" w:sz="0" w:space="0" w:color="auto"/>
          </w:divBdr>
        </w:div>
        <w:div w:id="2116636762">
          <w:marLeft w:val="640"/>
          <w:marRight w:val="0"/>
          <w:marTop w:val="0"/>
          <w:marBottom w:val="0"/>
          <w:divBdr>
            <w:top w:val="none" w:sz="0" w:space="0" w:color="auto"/>
            <w:left w:val="none" w:sz="0" w:space="0" w:color="auto"/>
            <w:bottom w:val="none" w:sz="0" w:space="0" w:color="auto"/>
            <w:right w:val="none" w:sz="0" w:space="0" w:color="auto"/>
          </w:divBdr>
        </w:div>
        <w:div w:id="939798008">
          <w:marLeft w:val="640"/>
          <w:marRight w:val="0"/>
          <w:marTop w:val="0"/>
          <w:marBottom w:val="0"/>
          <w:divBdr>
            <w:top w:val="none" w:sz="0" w:space="0" w:color="auto"/>
            <w:left w:val="none" w:sz="0" w:space="0" w:color="auto"/>
            <w:bottom w:val="none" w:sz="0" w:space="0" w:color="auto"/>
            <w:right w:val="none" w:sz="0" w:space="0" w:color="auto"/>
          </w:divBdr>
        </w:div>
        <w:div w:id="239797576">
          <w:marLeft w:val="640"/>
          <w:marRight w:val="0"/>
          <w:marTop w:val="0"/>
          <w:marBottom w:val="0"/>
          <w:divBdr>
            <w:top w:val="none" w:sz="0" w:space="0" w:color="auto"/>
            <w:left w:val="none" w:sz="0" w:space="0" w:color="auto"/>
            <w:bottom w:val="none" w:sz="0" w:space="0" w:color="auto"/>
            <w:right w:val="none" w:sz="0" w:space="0" w:color="auto"/>
          </w:divBdr>
        </w:div>
        <w:div w:id="695621473">
          <w:marLeft w:val="640"/>
          <w:marRight w:val="0"/>
          <w:marTop w:val="0"/>
          <w:marBottom w:val="0"/>
          <w:divBdr>
            <w:top w:val="none" w:sz="0" w:space="0" w:color="auto"/>
            <w:left w:val="none" w:sz="0" w:space="0" w:color="auto"/>
            <w:bottom w:val="none" w:sz="0" w:space="0" w:color="auto"/>
            <w:right w:val="none" w:sz="0" w:space="0" w:color="auto"/>
          </w:divBdr>
        </w:div>
        <w:div w:id="1361128676">
          <w:marLeft w:val="640"/>
          <w:marRight w:val="0"/>
          <w:marTop w:val="0"/>
          <w:marBottom w:val="0"/>
          <w:divBdr>
            <w:top w:val="none" w:sz="0" w:space="0" w:color="auto"/>
            <w:left w:val="none" w:sz="0" w:space="0" w:color="auto"/>
            <w:bottom w:val="none" w:sz="0" w:space="0" w:color="auto"/>
            <w:right w:val="none" w:sz="0" w:space="0" w:color="auto"/>
          </w:divBdr>
        </w:div>
        <w:div w:id="1236746598">
          <w:marLeft w:val="640"/>
          <w:marRight w:val="0"/>
          <w:marTop w:val="0"/>
          <w:marBottom w:val="0"/>
          <w:divBdr>
            <w:top w:val="none" w:sz="0" w:space="0" w:color="auto"/>
            <w:left w:val="none" w:sz="0" w:space="0" w:color="auto"/>
            <w:bottom w:val="none" w:sz="0" w:space="0" w:color="auto"/>
            <w:right w:val="none" w:sz="0" w:space="0" w:color="auto"/>
          </w:divBdr>
        </w:div>
        <w:div w:id="107165483">
          <w:marLeft w:val="640"/>
          <w:marRight w:val="0"/>
          <w:marTop w:val="0"/>
          <w:marBottom w:val="0"/>
          <w:divBdr>
            <w:top w:val="none" w:sz="0" w:space="0" w:color="auto"/>
            <w:left w:val="none" w:sz="0" w:space="0" w:color="auto"/>
            <w:bottom w:val="none" w:sz="0" w:space="0" w:color="auto"/>
            <w:right w:val="none" w:sz="0" w:space="0" w:color="auto"/>
          </w:divBdr>
        </w:div>
        <w:div w:id="116219422">
          <w:marLeft w:val="640"/>
          <w:marRight w:val="0"/>
          <w:marTop w:val="0"/>
          <w:marBottom w:val="0"/>
          <w:divBdr>
            <w:top w:val="none" w:sz="0" w:space="0" w:color="auto"/>
            <w:left w:val="none" w:sz="0" w:space="0" w:color="auto"/>
            <w:bottom w:val="none" w:sz="0" w:space="0" w:color="auto"/>
            <w:right w:val="none" w:sz="0" w:space="0" w:color="auto"/>
          </w:divBdr>
        </w:div>
        <w:div w:id="1243100353">
          <w:marLeft w:val="640"/>
          <w:marRight w:val="0"/>
          <w:marTop w:val="0"/>
          <w:marBottom w:val="0"/>
          <w:divBdr>
            <w:top w:val="none" w:sz="0" w:space="0" w:color="auto"/>
            <w:left w:val="none" w:sz="0" w:space="0" w:color="auto"/>
            <w:bottom w:val="none" w:sz="0" w:space="0" w:color="auto"/>
            <w:right w:val="none" w:sz="0" w:space="0" w:color="auto"/>
          </w:divBdr>
        </w:div>
        <w:div w:id="1996687078">
          <w:marLeft w:val="640"/>
          <w:marRight w:val="0"/>
          <w:marTop w:val="0"/>
          <w:marBottom w:val="0"/>
          <w:divBdr>
            <w:top w:val="none" w:sz="0" w:space="0" w:color="auto"/>
            <w:left w:val="none" w:sz="0" w:space="0" w:color="auto"/>
            <w:bottom w:val="none" w:sz="0" w:space="0" w:color="auto"/>
            <w:right w:val="none" w:sz="0" w:space="0" w:color="auto"/>
          </w:divBdr>
        </w:div>
        <w:div w:id="530805006">
          <w:marLeft w:val="640"/>
          <w:marRight w:val="0"/>
          <w:marTop w:val="0"/>
          <w:marBottom w:val="0"/>
          <w:divBdr>
            <w:top w:val="none" w:sz="0" w:space="0" w:color="auto"/>
            <w:left w:val="none" w:sz="0" w:space="0" w:color="auto"/>
            <w:bottom w:val="none" w:sz="0" w:space="0" w:color="auto"/>
            <w:right w:val="none" w:sz="0" w:space="0" w:color="auto"/>
          </w:divBdr>
        </w:div>
        <w:div w:id="1294292459">
          <w:marLeft w:val="640"/>
          <w:marRight w:val="0"/>
          <w:marTop w:val="0"/>
          <w:marBottom w:val="0"/>
          <w:divBdr>
            <w:top w:val="none" w:sz="0" w:space="0" w:color="auto"/>
            <w:left w:val="none" w:sz="0" w:space="0" w:color="auto"/>
            <w:bottom w:val="none" w:sz="0" w:space="0" w:color="auto"/>
            <w:right w:val="none" w:sz="0" w:space="0" w:color="auto"/>
          </w:divBdr>
        </w:div>
        <w:div w:id="994532483">
          <w:marLeft w:val="640"/>
          <w:marRight w:val="0"/>
          <w:marTop w:val="0"/>
          <w:marBottom w:val="0"/>
          <w:divBdr>
            <w:top w:val="none" w:sz="0" w:space="0" w:color="auto"/>
            <w:left w:val="none" w:sz="0" w:space="0" w:color="auto"/>
            <w:bottom w:val="none" w:sz="0" w:space="0" w:color="auto"/>
            <w:right w:val="none" w:sz="0" w:space="0" w:color="auto"/>
          </w:divBdr>
        </w:div>
        <w:div w:id="946700225">
          <w:marLeft w:val="640"/>
          <w:marRight w:val="0"/>
          <w:marTop w:val="0"/>
          <w:marBottom w:val="0"/>
          <w:divBdr>
            <w:top w:val="none" w:sz="0" w:space="0" w:color="auto"/>
            <w:left w:val="none" w:sz="0" w:space="0" w:color="auto"/>
            <w:bottom w:val="none" w:sz="0" w:space="0" w:color="auto"/>
            <w:right w:val="none" w:sz="0" w:space="0" w:color="auto"/>
          </w:divBdr>
        </w:div>
        <w:div w:id="714814272">
          <w:marLeft w:val="640"/>
          <w:marRight w:val="0"/>
          <w:marTop w:val="0"/>
          <w:marBottom w:val="0"/>
          <w:divBdr>
            <w:top w:val="none" w:sz="0" w:space="0" w:color="auto"/>
            <w:left w:val="none" w:sz="0" w:space="0" w:color="auto"/>
            <w:bottom w:val="none" w:sz="0" w:space="0" w:color="auto"/>
            <w:right w:val="none" w:sz="0" w:space="0" w:color="auto"/>
          </w:divBdr>
        </w:div>
        <w:div w:id="765423459">
          <w:marLeft w:val="640"/>
          <w:marRight w:val="0"/>
          <w:marTop w:val="0"/>
          <w:marBottom w:val="0"/>
          <w:divBdr>
            <w:top w:val="none" w:sz="0" w:space="0" w:color="auto"/>
            <w:left w:val="none" w:sz="0" w:space="0" w:color="auto"/>
            <w:bottom w:val="none" w:sz="0" w:space="0" w:color="auto"/>
            <w:right w:val="none" w:sz="0" w:space="0" w:color="auto"/>
          </w:divBdr>
        </w:div>
        <w:div w:id="1580796441">
          <w:marLeft w:val="640"/>
          <w:marRight w:val="0"/>
          <w:marTop w:val="0"/>
          <w:marBottom w:val="0"/>
          <w:divBdr>
            <w:top w:val="none" w:sz="0" w:space="0" w:color="auto"/>
            <w:left w:val="none" w:sz="0" w:space="0" w:color="auto"/>
            <w:bottom w:val="none" w:sz="0" w:space="0" w:color="auto"/>
            <w:right w:val="none" w:sz="0" w:space="0" w:color="auto"/>
          </w:divBdr>
        </w:div>
        <w:div w:id="2070033076">
          <w:marLeft w:val="640"/>
          <w:marRight w:val="0"/>
          <w:marTop w:val="0"/>
          <w:marBottom w:val="0"/>
          <w:divBdr>
            <w:top w:val="none" w:sz="0" w:space="0" w:color="auto"/>
            <w:left w:val="none" w:sz="0" w:space="0" w:color="auto"/>
            <w:bottom w:val="none" w:sz="0" w:space="0" w:color="auto"/>
            <w:right w:val="none" w:sz="0" w:space="0" w:color="auto"/>
          </w:divBdr>
        </w:div>
        <w:div w:id="1087579054">
          <w:marLeft w:val="640"/>
          <w:marRight w:val="0"/>
          <w:marTop w:val="0"/>
          <w:marBottom w:val="0"/>
          <w:divBdr>
            <w:top w:val="none" w:sz="0" w:space="0" w:color="auto"/>
            <w:left w:val="none" w:sz="0" w:space="0" w:color="auto"/>
            <w:bottom w:val="none" w:sz="0" w:space="0" w:color="auto"/>
            <w:right w:val="none" w:sz="0" w:space="0" w:color="auto"/>
          </w:divBdr>
        </w:div>
        <w:div w:id="1774209165">
          <w:marLeft w:val="640"/>
          <w:marRight w:val="0"/>
          <w:marTop w:val="0"/>
          <w:marBottom w:val="0"/>
          <w:divBdr>
            <w:top w:val="none" w:sz="0" w:space="0" w:color="auto"/>
            <w:left w:val="none" w:sz="0" w:space="0" w:color="auto"/>
            <w:bottom w:val="none" w:sz="0" w:space="0" w:color="auto"/>
            <w:right w:val="none" w:sz="0" w:space="0" w:color="auto"/>
          </w:divBdr>
        </w:div>
        <w:div w:id="1966083457">
          <w:marLeft w:val="640"/>
          <w:marRight w:val="0"/>
          <w:marTop w:val="0"/>
          <w:marBottom w:val="0"/>
          <w:divBdr>
            <w:top w:val="none" w:sz="0" w:space="0" w:color="auto"/>
            <w:left w:val="none" w:sz="0" w:space="0" w:color="auto"/>
            <w:bottom w:val="none" w:sz="0" w:space="0" w:color="auto"/>
            <w:right w:val="none" w:sz="0" w:space="0" w:color="auto"/>
          </w:divBdr>
        </w:div>
        <w:div w:id="636910838">
          <w:marLeft w:val="640"/>
          <w:marRight w:val="0"/>
          <w:marTop w:val="0"/>
          <w:marBottom w:val="0"/>
          <w:divBdr>
            <w:top w:val="none" w:sz="0" w:space="0" w:color="auto"/>
            <w:left w:val="none" w:sz="0" w:space="0" w:color="auto"/>
            <w:bottom w:val="none" w:sz="0" w:space="0" w:color="auto"/>
            <w:right w:val="none" w:sz="0" w:space="0" w:color="auto"/>
          </w:divBdr>
        </w:div>
        <w:div w:id="129517971">
          <w:marLeft w:val="640"/>
          <w:marRight w:val="0"/>
          <w:marTop w:val="0"/>
          <w:marBottom w:val="0"/>
          <w:divBdr>
            <w:top w:val="none" w:sz="0" w:space="0" w:color="auto"/>
            <w:left w:val="none" w:sz="0" w:space="0" w:color="auto"/>
            <w:bottom w:val="none" w:sz="0" w:space="0" w:color="auto"/>
            <w:right w:val="none" w:sz="0" w:space="0" w:color="auto"/>
          </w:divBdr>
        </w:div>
        <w:div w:id="434523370">
          <w:marLeft w:val="640"/>
          <w:marRight w:val="0"/>
          <w:marTop w:val="0"/>
          <w:marBottom w:val="0"/>
          <w:divBdr>
            <w:top w:val="none" w:sz="0" w:space="0" w:color="auto"/>
            <w:left w:val="none" w:sz="0" w:space="0" w:color="auto"/>
            <w:bottom w:val="none" w:sz="0" w:space="0" w:color="auto"/>
            <w:right w:val="none" w:sz="0" w:space="0" w:color="auto"/>
          </w:divBdr>
        </w:div>
        <w:div w:id="1539049000">
          <w:marLeft w:val="640"/>
          <w:marRight w:val="0"/>
          <w:marTop w:val="0"/>
          <w:marBottom w:val="0"/>
          <w:divBdr>
            <w:top w:val="none" w:sz="0" w:space="0" w:color="auto"/>
            <w:left w:val="none" w:sz="0" w:space="0" w:color="auto"/>
            <w:bottom w:val="none" w:sz="0" w:space="0" w:color="auto"/>
            <w:right w:val="none" w:sz="0" w:space="0" w:color="auto"/>
          </w:divBdr>
        </w:div>
        <w:div w:id="1039086875">
          <w:marLeft w:val="640"/>
          <w:marRight w:val="0"/>
          <w:marTop w:val="0"/>
          <w:marBottom w:val="0"/>
          <w:divBdr>
            <w:top w:val="none" w:sz="0" w:space="0" w:color="auto"/>
            <w:left w:val="none" w:sz="0" w:space="0" w:color="auto"/>
            <w:bottom w:val="none" w:sz="0" w:space="0" w:color="auto"/>
            <w:right w:val="none" w:sz="0" w:space="0" w:color="auto"/>
          </w:divBdr>
        </w:div>
        <w:div w:id="1900894313">
          <w:marLeft w:val="640"/>
          <w:marRight w:val="0"/>
          <w:marTop w:val="0"/>
          <w:marBottom w:val="0"/>
          <w:divBdr>
            <w:top w:val="none" w:sz="0" w:space="0" w:color="auto"/>
            <w:left w:val="none" w:sz="0" w:space="0" w:color="auto"/>
            <w:bottom w:val="none" w:sz="0" w:space="0" w:color="auto"/>
            <w:right w:val="none" w:sz="0" w:space="0" w:color="auto"/>
          </w:divBdr>
        </w:div>
        <w:div w:id="1187139768">
          <w:marLeft w:val="640"/>
          <w:marRight w:val="0"/>
          <w:marTop w:val="0"/>
          <w:marBottom w:val="0"/>
          <w:divBdr>
            <w:top w:val="none" w:sz="0" w:space="0" w:color="auto"/>
            <w:left w:val="none" w:sz="0" w:space="0" w:color="auto"/>
            <w:bottom w:val="none" w:sz="0" w:space="0" w:color="auto"/>
            <w:right w:val="none" w:sz="0" w:space="0" w:color="auto"/>
          </w:divBdr>
        </w:div>
        <w:div w:id="1437099052">
          <w:marLeft w:val="640"/>
          <w:marRight w:val="0"/>
          <w:marTop w:val="0"/>
          <w:marBottom w:val="0"/>
          <w:divBdr>
            <w:top w:val="none" w:sz="0" w:space="0" w:color="auto"/>
            <w:left w:val="none" w:sz="0" w:space="0" w:color="auto"/>
            <w:bottom w:val="none" w:sz="0" w:space="0" w:color="auto"/>
            <w:right w:val="none" w:sz="0" w:space="0" w:color="auto"/>
          </w:divBdr>
        </w:div>
        <w:div w:id="584460192">
          <w:marLeft w:val="640"/>
          <w:marRight w:val="0"/>
          <w:marTop w:val="0"/>
          <w:marBottom w:val="0"/>
          <w:divBdr>
            <w:top w:val="none" w:sz="0" w:space="0" w:color="auto"/>
            <w:left w:val="none" w:sz="0" w:space="0" w:color="auto"/>
            <w:bottom w:val="none" w:sz="0" w:space="0" w:color="auto"/>
            <w:right w:val="none" w:sz="0" w:space="0" w:color="auto"/>
          </w:divBdr>
        </w:div>
        <w:div w:id="1061905170">
          <w:marLeft w:val="640"/>
          <w:marRight w:val="0"/>
          <w:marTop w:val="0"/>
          <w:marBottom w:val="0"/>
          <w:divBdr>
            <w:top w:val="none" w:sz="0" w:space="0" w:color="auto"/>
            <w:left w:val="none" w:sz="0" w:space="0" w:color="auto"/>
            <w:bottom w:val="none" w:sz="0" w:space="0" w:color="auto"/>
            <w:right w:val="none" w:sz="0" w:space="0" w:color="auto"/>
          </w:divBdr>
        </w:div>
        <w:div w:id="1407069123">
          <w:marLeft w:val="640"/>
          <w:marRight w:val="0"/>
          <w:marTop w:val="0"/>
          <w:marBottom w:val="0"/>
          <w:divBdr>
            <w:top w:val="none" w:sz="0" w:space="0" w:color="auto"/>
            <w:left w:val="none" w:sz="0" w:space="0" w:color="auto"/>
            <w:bottom w:val="none" w:sz="0" w:space="0" w:color="auto"/>
            <w:right w:val="none" w:sz="0" w:space="0" w:color="auto"/>
          </w:divBdr>
        </w:div>
        <w:div w:id="1816606204">
          <w:marLeft w:val="640"/>
          <w:marRight w:val="0"/>
          <w:marTop w:val="0"/>
          <w:marBottom w:val="0"/>
          <w:divBdr>
            <w:top w:val="none" w:sz="0" w:space="0" w:color="auto"/>
            <w:left w:val="none" w:sz="0" w:space="0" w:color="auto"/>
            <w:bottom w:val="none" w:sz="0" w:space="0" w:color="auto"/>
            <w:right w:val="none" w:sz="0" w:space="0" w:color="auto"/>
          </w:divBdr>
        </w:div>
        <w:div w:id="570116812">
          <w:marLeft w:val="640"/>
          <w:marRight w:val="0"/>
          <w:marTop w:val="0"/>
          <w:marBottom w:val="0"/>
          <w:divBdr>
            <w:top w:val="none" w:sz="0" w:space="0" w:color="auto"/>
            <w:left w:val="none" w:sz="0" w:space="0" w:color="auto"/>
            <w:bottom w:val="none" w:sz="0" w:space="0" w:color="auto"/>
            <w:right w:val="none" w:sz="0" w:space="0" w:color="auto"/>
          </w:divBdr>
        </w:div>
        <w:div w:id="438108772">
          <w:marLeft w:val="640"/>
          <w:marRight w:val="0"/>
          <w:marTop w:val="0"/>
          <w:marBottom w:val="0"/>
          <w:divBdr>
            <w:top w:val="none" w:sz="0" w:space="0" w:color="auto"/>
            <w:left w:val="none" w:sz="0" w:space="0" w:color="auto"/>
            <w:bottom w:val="none" w:sz="0" w:space="0" w:color="auto"/>
            <w:right w:val="none" w:sz="0" w:space="0" w:color="auto"/>
          </w:divBdr>
        </w:div>
        <w:div w:id="1285503314">
          <w:marLeft w:val="640"/>
          <w:marRight w:val="0"/>
          <w:marTop w:val="0"/>
          <w:marBottom w:val="0"/>
          <w:divBdr>
            <w:top w:val="none" w:sz="0" w:space="0" w:color="auto"/>
            <w:left w:val="none" w:sz="0" w:space="0" w:color="auto"/>
            <w:bottom w:val="none" w:sz="0" w:space="0" w:color="auto"/>
            <w:right w:val="none" w:sz="0" w:space="0" w:color="auto"/>
          </w:divBdr>
        </w:div>
        <w:div w:id="293684063">
          <w:marLeft w:val="640"/>
          <w:marRight w:val="0"/>
          <w:marTop w:val="0"/>
          <w:marBottom w:val="0"/>
          <w:divBdr>
            <w:top w:val="none" w:sz="0" w:space="0" w:color="auto"/>
            <w:left w:val="none" w:sz="0" w:space="0" w:color="auto"/>
            <w:bottom w:val="none" w:sz="0" w:space="0" w:color="auto"/>
            <w:right w:val="none" w:sz="0" w:space="0" w:color="auto"/>
          </w:divBdr>
        </w:div>
        <w:div w:id="479807413">
          <w:marLeft w:val="640"/>
          <w:marRight w:val="0"/>
          <w:marTop w:val="0"/>
          <w:marBottom w:val="0"/>
          <w:divBdr>
            <w:top w:val="none" w:sz="0" w:space="0" w:color="auto"/>
            <w:left w:val="none" w:sz="0" w:space="0" w:color="auto"/>
            <w:bottom w:val="none" w:sz="0" w:space="0" w:color="auto"/>
            <w:right w:val="none" w:sz="0" w:space="0" w:color="auto"/>
          </w:divBdr>
        </w:div>
        <w:div w:id="2072458900">
          <w:marLeft w:val="640"/>
          <w:marRight w:val="0"/>
          <w:marTop w:val="0"/>
          <w:marBottom w:val="0"/>
          <w:divBdr>
            <w:top w:val="none" w:sz="0" w:space="0" w:color="auto"/>
            <w:left w:val="none" w:sz="0" w:space="0" w:color="auto"/>
            <w:bottom w:val="none" w:sz="0" w:space="0" w:color="auto"/>
            <w:right w:val="none" w:sz="0" w:space="0" w:color="auto"/>
          </w:divBdr>
        </w:div>
        <w:div w:id="1953509789">
          <w:marLeft w:val="640"/>
          <w:marRight w:val="0"/>
          <w:marTop w:val="0"/>
          <w:marBottom w:val="0"/>
          <w:divBdr>
            <w:top w:val="none" w:sz="0" w:space="0" w:color="auto"/>
            <w:left w:val="none" w:sz="0" w:space="0" w:color="auto"/>
            <w:bottom w:val="none" w:sz="0" w:space="0" w:color="auto"/>
            <w:right w:val="none" w:sz="0" w:space="0" w:color="auto"/>
          </w:divBdr>
        </w:div>
        <w:div w:id="1659772283">
          <w:marLeft w:val="640"/>
          <w:marRight w:val="0"/>
          <w:marTop w:val="0"/>
          <w:marBottom w:val="0"/>
          <w:divBdr>
            <w:top w:val="none" w:sz="0" w:space="0" w:color="auto"/>
            <w:left w:val="none" w:sz="0" w:space="0" w:color="auto"/>
            <w:bottom w:val="none" w:sz="0" w:space="0" w:color="auto"/>
            <w:right w:val="none" w:sz="0" w:space="0" w:color="auto"/>
          </w:divBdr>
        </w:div>
        <w:div w:id="392971623">
          <w:marLeft w:val="640"/>
          <w:marRight w:val="0"/>
          <w:marTop w:val="0"/>
          <w:marBottom w:val="0"/>
          <w:divBdr>
            <w:top w:val="none" w:sz="0" w:space="0" w:color="auto"/>
            <w:left w:val="none" w:sz="0" w:space="0" w:color="auto"/>
            <w:bottom w:val="none" w:sz="0" w:space="0" w:color="auto"/>
            <w:right w:val="none" w:sz="0" w:space="0" w:color="auto"/>
          </w:divBdr>
        </w:div>
        <w:div w:id="282924558">
          <w:marLeft w:val="640"/>
          <w:marRight w:val="0"/>
          <w:marTop w:val="0"/>
          <w:marBottom w:val="0"/>
          <w:divBdr>
            <w:top w:val="none" w:sz="0" w:space="0" w:color="auto"/>
            <w:left w:val="none" w:sz="0" w:space="0" w:color="auto"/>
            <w:bottom w:val="none" w:sz="0" w:space="0" w:color="auto"/>
            <w:right w:val="none" w:sz="0" w:space="0" w:color="auto"/>
          </w:divBdr>
        </w:div>
        <w:div w:id="595285525">
          <w:marLeft w:val="640"/>
          <w:marRight w:val="0"/>
          <w:marTop w:val="0"/>
          <w:marBottom w:val="0"/>
          <w:divBdr>
            <w:top w:val="none" w:sz="0" w:space="0" w:color="auto"/>
            <w:left w:val="none" w:sz="0" w:space="0" w:color="auto"/>
            <w:bottom w:val="none" w:sz="0" w:space="0" w:color="auto"/>
            <w:right w:val="none" w:sz="0" w:space="0" w:color="auto"/>
          </w:divBdr>
        </w:div>
        <w:div w:id="2020305446">
          <w:marLeft w:val="640"/>
          <w:marRight w:val="0"/>
          <w:marTop w:val="0"/>
          <w:marBottom w:val="0"/>
          <w:divBdr>
            <w:top w:val="none" w:sz="0" w:space="0" w:color="auto"/>
            <w:left w:val="none" w:sz="0" w:space="0" w:color="auto"/>
            <w:bottom w:val="none" w:sz="0" w:space="0" w:color="auto"/>
            <w:right w:val="none" w:sz="0" w:space="0" w:color="auto"/>
          </w:divBdr>
        </w:div>
        <w:div w:id="1518274182">
          <w:marLeft w:val="640"/>
          <w:marRight w:val="0"/>
          <w:marTop w:val="0"/>
          <w:marBottom w:val="0"/>
          <w:divBdr>
            <w:top w:val="none" w:sz="0" w:space="0" w:color="auto"/>
            <w:left w:val="none" w:sz="0" w:space="0" w:color="auto"/>
            <w:bottom w:val="none" w:sz="0" w:space="0" w:color="auto"/>
            <w:right w:val="none" w:sz="0" w:space="0" w:color="auto"/>
          </w:divBdr>
        </w:div>
        <w:div w:id="1203832854">
          <w:marLeft w:val="640"/>
          <w:marRight w:val="0"/>
          <w:marTop w:val="0"/>
          <w:marBottom w:val="0"/>
          <w:divBdr>
            <w:top w:val="none" w:sz="0" w:space="0" w:color="auto"/>
            <w:left w:val="none" w:sz="0" w:space="0" w:color="auto"/>
            <w:bottom w:val="none" w:sz="0" w:space="0" w:color="auto"/>
            <w:right w:val="none" w:sz="0" w:space="0" w:color="auto"/>
          </w:divBdr>
        </w:div>
        <w:div w:id="1253049614">
          <w:marLeft w:val="640"/>
          <w:marRight w:val="0"/>
          <w:marTop w:val="0"/>
          <w:marBottom w:val="0"/>
          <w:divBdr>
            <w:top w:val="none" w:sz="0" w:space="0" w:color="auto"/>
            <w:left w:val="none" w:sz="0" w:space="0" w:color="auto"/>
            <w:bottom w:val="none" w:sz="0" w:space="0" w:color="auto"/>
            <w:right w:val="none" w:sz="0" w:space="0" w:color="auto"/>
          </w:divBdr>
        </w:div>
        <w:div w:id="1779980565">
          <w:marLeft w:val="640"/>
          <w:marRight w:val="0"/>
          <w:marTop w:val="0"/>
          <w:marBottom w:val="0"/>
          <w:divBdr>
            <w:top w:val="none" w:sz="0" w:space="0" w:color="auto"/>
            <w:left w:val="none" w:sz="0" w:space="0" w:color="auto"/>
            <w:bottom w:val="none" w:sz="0" w:space="0" w:color="auto"/>
            <w:right w:val="none" w:sz="0" w:space="0" w:color="auto"/>
          </w:divBdr>
        </w:div>
        <w:div w:id="260602289">
          <w:marLeft w:val="640"/>
          <w:marRight w:val="0"/>
          <w:marTop w:val="0"/>
          <w:marBottom w:val="0"/>
          <w:divBdr>
            <w:top w:val="none" w:sz="0" w:space="0" w:color="auto"/>
            <w:left w:val="none" w:sz="0" w:space="0" w:color="auto"/>
            <w:bottom w:val="none" w:sz="0" w:space="0" w:color="auto"/>
            <w:right w:val="none" w:sz="0" w:space="0" w:color="auto"/>
          </w:divBdr>
        </w:div>
        <w:div w:id="612444677">
          <w:marLeft w:val="640"/>
          <w:marRight w:val="0"/>
          <w:marTop w:val="0"/>
          <w:marBottom w:val="0"/>
          <w:divBdr>
            <w:top w:val="none" w:sz="0" w:space="0" w:color="auto"/>
            <w:left w:val="none" w:sz="0" w:space="0" w:color="auto"/>
            <w:bottom w:val="none" w:sz="0" w:space="0" w:color="auto"/>
            <w:right w:val="none" w:sz="0" w:space="0" w:color="auto"/>
          </w:divBdr>
        </w:div>
        <w:div w:id="399209789">
          <w:marLeft w:val="640"/>
          <w:marRight w:val="0"/>
          <w:marTop w:val="0"/>
          <w:marBottom w:val="0"/>
          <w:divBdr>
            <w:top w:val="none" w:sz="0" w:space="0" w:color="auto"/>
            <w:left w:val="none" w:sz="0" w:space="0" w:color="auto"/>
            <w:bottom w:val="none" w:sz="0" w:space="0" w:color="auto"/>
            <w:right w:val="none" w:sz="0" w:space="0" w:color="auto"/>
          </w:divBdr>
        </w:div>
        <w:div w:id="1193769112">
          <w:marLeft w:val="640"/>
          <w:marRight w:val="0"/>
          <w:marTop w:val="0"/>
          <w:marBottom w:val="0"/>
          <w:divBdr>
            <w:top w:val="none" w:sz="0" w:space="0" w:color="auto"/>
            <w:left w:val="none" w:sz="0" w:space="0" w:color="auto"/>
            <w:bottom w:val="none" w:sz="0" w:space="0" w:color="auto"/>
            <w:right w:val="none" w:sz="0" w:space="0" w:color="auto"/>
          </w:divBdr>
        </w:div>
        <w:div w:id="2063167398">
          <w:marLeft w:val="640"/>
          <w:marRight w:val="0"/>
          <w:marTop w:val="0"/>
          <w:marBottom w:val="0"/>
          <w:divBdr>
            <w:top w:val="none" w:sz="0" w:space="0" w:color="auto"/>
            <w:left w:val="none" w:sz="0" w:space="0" w:color="auto"/>
            <w:bottom w:val="none" w:sz="0" w:space="0" w:color="auto"/>
            <w:right w:val="none" w:sz="0" w:space="0" w:color="auto"/>
          </w:divBdr>
        </w:div>
        <w:div w:id="1509825460">
          <w:marLeft w:val="640"/>
          <w:marRight w:val="0"/>
          <w:marTop w:val="0"/>
          <w:marBottom w:val="0"/>
          <w:divBdr>
            <w:top w:val="none" w:sz="0" w:space="0" w:color="auto"/>
            <w:left w:val="none" w:sz="0" w:space="0" w:color="auto"/>
            <w:bottom w:val="none" w:sz="0" w:space="0" w:color="auto"/>
            <w:right w:val="none" w:sz="0" w:space="0" w:color="auto"/>
          </w:divBdr>
        </w:div>
        <w:div w:id="1437482617">
          <w:marLeft w:val="640"/>
          <w:marRight w:val="0"/>
          <w:marTop w:val="0"/>
          <w:marBottom w:val="0"/>
          <w:divBdr>
            <w:top w:val="none" w:sz="0" w:space="0" w:color="auto"/>
            <w:left w:val="none" w:sz="0" w:space="0" w:color="auto"/>
            <w:bottom w:val="none" w:sz="0" w:space="0" w:color="auto"/>
            <w:right w:val="none" w:sz="0" w:space="0" w:color="auto"/>
          </w:divBdr>
        </w:div>
        <w:div w:id="1314214730">
          <w:marLeft w:val="640"/>
          <w:marRight w:val="0"/>
          <w:marTop w:val="0"/>
          <w:marBottom w:val="0"/>
          <w:divBdr>
            <w:top w:val="none" w:sz="0" w:space="0" w:color="auto"/>
            <w:left w:val="none" w:sz="0" w:space="0" w:color="auto"/>
            <w:bottom w:val="none" w:sz="0" w:space="0" w:color="auto"/>
            <w:right w:val="none" w:sz="0" w:space="0" w:color="auto"/>
          </w:divBdr>
        </w:div>
      </w:divsChild>
    </w:div>
    <w:div w:id="1590844154">
      <w:bodyDiv w:val="1"/>
      <w:marLeft w:val="0"/>
      <w:marRight w:val="0"/>
      <w:marTop w:val="0"/>
      <w:marBottom w:val="0"/>
      <w:divBdr>
        <w:top w:val="none" w:sz="0" w:space="0" w:color="auto"/>
        <w:left w:val="none" w:sz="0" w:space="0" w:color="auto"/>
        <w:bottom w:val="none" w:sz="0" w:space="0" w:color="auto"/>
        <w:right w:val="none" w:sz="0" w:space="0" w:color="auto"/>
      </w:divBdr>
      <w:divsChild>
        <w:div w:id="1158688853">
          <w:marLeft w:val="640"/>
          <w:marRight w:val="0"/>
          <w:marTop w:val="0"/>
          <w:marBottom w:val="0"/>
          <w:divBdr>
            <w:top w:val="none" w:sz="0" w:space="0" w:color="auto"/>
            <w:left w:val="none" w:sz="0" w:space="0" w:color="auto"/>
            <w:bottom w:val="none" w:sz="0" w:space="0" w:color="auto"/>
            <w:right w:val="none" w:sz="0" w:space="0" w:color="auto"/>
          </w:divBdr>
        </w:div>
        <w:div w:id="1093159649">
          <w:marLeft w:val="640"/>
          <w:marRight w:val="0"/>
          <w:marTop w:val="0"/>
          <w:marBottom w:val="0"/>
          <w:divBdr>
            <w:top w:val="none" w:sz="0" w:space="0" w:color="auto"/>
            <w:left w:val="none" w:sz="0" w:space="0" w:color="auto"/>
            <w:bottom w:val="none" w:sz="0" w:space="0" w:color="auto"/>
            <w:right w:val="none" w:sz="0" w:space="0" w:color="auto"/>
          </w:divBdr>
        </w:div>
        <w:div w:id="934216415">
          <w:marLeft w:val="640"/>
          <w:marRight w:val="0"/>
          <w:marTop w:val="0"/>
          <w:marBottom w:val="0"/>
          <w:divBdr>
            <w:top w:val="none" w:sz="0" w:space="0" w:color="auto"/>
            <w:left w:val="none" w:sz="0" w:space="0" w:color="auto"/>
            <w:bottom w:val="none" w:sz="0" w:space="0" w:color="auto"/>
            <w:right w:val="none" w:sz="0" w:space="0" w:color="auto"/>
          </w:divBdr>
        </w:div>
        <w:div w:id="813986762">
          <w:marLeft w:val="640"/>
          <w:marRight w:val="0"/>
          <w:marTop w:val="0"/>
          <w:marBottom w:val="0"/>
          <w:divBdr>
            <w:top w:val="none" w:sz="0" w:space="0" w:color="auto"/>
            <w:left w:val="none" w:sz="0" w:space="0" w:color="auto"/>
            <w:bottom w:val="none" w:sz="0" w:space="0" w:color="auto"/>
            <w:right w:val="none" w:sz="0" w:space="0" w:color="auto"/>
          </w:divBdr>
        </w:div>
        <w:div w:id="1047145087">
          <w:marLeft w:val="640"/>
          <w:marRight w:val="0"/>
          <w:marTop w:val="0"/>
          <w:marBottom w:val="0"/>
          <w:divBdr>
            <w:top w:val="none" w:sz="0" w:space="0" w:color="auto"/>
            <w:left w:val="none" w:sz="0" w:space="0" w:color="auto"/>
            <w:bottom w:val="none" w:sz="0" w:space="0" w:color="auto"/>
            <w:right w:val="none" w:sz="0" w:space="0" w:color="auto"/>
          </w:divBdr>
        </w:div>
        <w:div w:id="1829899869">
          <w:marLeft w:val="640"/>
          <w:marRight w:val="0"/>
          <w:marTop w:val="0"/>
          <w:marBottom w:val="0"/>
          <w:divBdr>
            <w:top w:val="none" w:sz="0" w:space="0" w:color="auto"/>
            <w:left w:val="none" w:sz="0" w:space="0" w:color="auto"/>
            <w:bottom w:val="none" w:sz="0" w:space="0" w:color="auto"/>
            <w:right w:val="none" w:sz="0" w:space="0" w:color="auto"/>
          </w:divBdr>
        </w:div>
        <w:div w:id="480005348">
          <w:marLeft w:val="640"/>
          <w:marRight w:val="0"/>
          <w:marTop w:val="0"/>
          <w:marBottom w:val="0"/>
          <w:divBdr>
            <w:top w:val="none" w:sz="0" w:space="0" w:color="auto"/>
            <w:left w:val="none" w:sz="0" w:space="0" w:color="auto"/>
            <w:bottom w:val="none" w:sz="0" w:space="0" w:color="auto"/>
            <w:right w:val="none" w:sz="0" w:space="0" w:color="auto"/>
          </w:divBdr>
        </w:div>
        <w:div w:id="1782072622">
          <w:marLeft w:val="640"/>
          <w:marRight w:val="0"/>
          <w:marTop w:val="0"/>
          <w:marBottom w:val="0"/>
          <w:divBdr>
            <w:top w:val="none" w:sz="0" w:space="0" w:color="auto"/>
            <w:left w:val="none" w:sz="0" w:space="0" w:color="auto"/>
            <w:bottom w:val="none" w:sz="0" w:space="0" w:color="auto"/>
            <w:right w:val="none" w:sz="0" w:space="0" w:color="auto"/>
          </w:divBdr>
        </w:div>
        <w:div w:id="321854900">
          <w:marLeft w:val="640"/>
          <w:marRight w:val="0"/>
          <w:marTop w:val="0"/>
          <w:marBottom w:val="0"/>
          <w:divBdr>
            <w:top w:val="none" w:sz="0" w:space="0" w:color="auto"/>
            <w:left w:val="none" w:sz="0" w:space="0" w:color="auto"/>
            <w:bottom w:val="none" w:sz="0" w:space="0" w:color="auto"/>
            <w:right w:val="none" w:sz="0" w:space="0" w:color="auto"/>
          </w:divBdr>
        </w:div>
        <w:div w:id="493910706">
          <w:marLeft w:val="640"/>
          <w:marRight w:val="0"/>
          <w:marTop w:val="0"/>
          <w:marBottom w:val="0"/>
          <w:divBdr>
            <w:top w:val="none" w:sz="0" w:space="0" w:color="auto"/>
            <w:left w:val="none" w:sz="0" w:space="0" w:color="auto"/>
            <w:bottom w:val="none" w:sz="0" w:space="0" w:color="auto"/>
            <w:right w:val="none" w:sz="0" w:space="0" w:color="auto"/>
          </w:divBdr>
        </w:div>
        <w:div w:id="888882109">
          <w:marLeft w:val="640"/>
          <w:marRight w:val="0"/>
          <w:marTop w:val="0"/>
          <w:marBottom w:val="0"/>
          <w:divBdr>
            <w:top w:val="none" w:sz="0" w:space="0" w:color="auto"/>
            <w:left w:val="none" w:sz="0" w:space="0" w:color="auto"/>
            <w:bottom w:val="none" w:sz="0" w:space="0" w:color="auto"/>
            <w:right w:val="none" w:sz="0" w:space="0" w:color="auto"/>
          </w:divBdr>
        </w:div>
        <w:div w:id="1241938821">
          <w:marLeft w:val="640"/>
          <w:marRight w:val="0"/>
          <w:marTop w:val="0"/>
          <w:marBottom w:val="0"/>
          <w:divBdr>
            <w:top w:val="none" w:sz="0" w:space="0" w:color="auto"/>
            <w:left w:val="none" w:sz="0" w:space="0" w:color="auto"/>
            <w:bottom w:val="none" w:sz="0" w:space="0" w:color="auto"/>
            <w:right w:val="none" w:sz="0" w:space="0" w:color="auto"/>
          </w:divBdr>
        </w:div>
        <w:div w:id="972296873">
          <w:marLeft w:val="640"/>
          <w:marRight w:val="0"/>
          <w:marTop w:val="0"/>
          <w:marBottom w:val="0"/>
          <w:divBdr>
            <w:top w:val="none" w:sz="0" w:space="0" w:color="auto"/>
            <w:left w:val="none" w:sz="0" w:space="0" w:color="auto"/>
            <w:bottom w:val="none" w:sz="0" w:space="0" w:color="auto"/>
            <w:right w:val="none" w:sz="0" w:space="0" w:color="auto"/>
          </w:divBdr>
        </w:div>
        <w:div w:id="1529179901">
          <w:marLeft w:val="640"/>
          <w:marRight w:val="0"/>
          <w:marTop w:val="0"/>
          <w:marBottom w:val="0"/>
          <w:divBdr>
            <w:top w:val="none" w:sz="0" w:space="0" w:color="auto"/>
            <w:left w:val="none" w:sz="0" w:space="0" w:color="auto"/>
            <w:bottom w:val="none" w:sz="0" w:space="0" w:color="auto"/>
            <w:right w:val="none" w:sz="0" w:space="0" w:color="auto"/>
          </w:divBdr>
        </w:div>
        <w:div w:id="457259588">
          <w:marLeft w:val="640"/>
          <w:marRight w:val="0"/>
          <w:marTop w:val="0"/>
          <w:marBottom w:val="0"/>
          <w:divBdr>
            <w:top w:val="none" w:sz="0" w:space="0" w:color="auto"/>
            <w:left w:val="none" w:sz="0" w:space="0" w:color="auto"/>
            <w:bottom w:val="none" w:sz="0" w:space="0" w:color="auto"/>
            <w:right w:val="none" w:sz="0" w:space="0" w:color="auto"/>
          </w:divBdr>
        </w:div>
        <w:div w:id="1474837251">
          <w:marLeft w:val="640"/>
          <w:marRight w:val="0"/>
          <w:marTop w:val="0"/>
          <w:marBottom w:val="0"/>
          <w:divBdr>
            <w:top w:val="none" w:sz="0" w:space="0" w:color="auto"/>
            <w:left w:val="none" w:sz="0" w:space="0" w:color="auto"/>
            <w:bottom w:val="none" w:sz="0" w:space="0" w:color="auto"/>
            <w:right w:val="none" w:sz="0" w:space="0" w:color="auto"/>
          </w:divBdr>
        </w:div>
        <w:div w:id="43985947">
          <w:marLeft w:val="640"/>
          <w:marRight w:val="0"/>
          <w:marTop w:val="0"/>
          <w:marBottom w:val="0"/>
          <w:divBdr>
            <w:top w:val="none" w:sz="0" w:space="0" w:color="auto"/>
            <w:left w:val="none" w:sz="0" w:space="0" w:color="auto"/>
            <w:bottom w:val="none" w:sz="0" w:space="0" w:color="auto"/>
            <w:right w:val="none" w:sz="0" w:space="0" w:color="auto"/>
          </w:divBdr>
        </w:div>
        <w:div w:id="757481023">
          <w:marLeft w:val="640"/>
          <w:marRight w:val="0"/>
          <w:marTop w:val="0"/>
          <w:marBottom w:val="0"/>
          <w:divBdr>
            <w:top w:val="none" w:sz="0" w:space="0" w:color="auto"/>
            <w:left w:val="none" w:sz="0" w:space="0" w:color="auto"/>
            <w:bottom w:val="none" w:sz="0" w:space="0" w:color="auto"/>
            <w:right w:val="none" w:sz="0" w:space="0" w:color="auto"/>
          </w:divBdr>
        </w:div>
        <w:div w:id="596134340">
          <w:marLeft w:val="640"/>
          <w:marRight w:val="0"/>
          <w:marTop w:val="0"/>
          <w:marBottom w:val="0"/>
          <w:divBdr>
            <w:top w:val="none" w:sz="0" w:space="0" w:color="auto"/>
            <w:left w:val="none" w:sz="0" w:space="0" w:color="auto"/>
            <w:bottom w:val="none" w:sz="0" w:space="0" w:color="auto"/>
            <w:right w:val="none" w:sz="0" w:space="0" w:color="auto"/>
          </w:divBdr>
        </w:div>
        <w:div w:id="1958756429">
          <w:marLeft w:val="640"/>
          <w:marRight w:val="0"/>
          <w:marTop w:val="0"/>
          <w:marBottom w:val="0"/>
          <w:divBdr>
            <w:top w:val="none" w:sz="0" w:space="0" w:color="auto"/>
            <w:left w:val="none" w:sz="0" w:space="0" w:color="auto"/>
            <w:bottom w:val="none" w:sz="0" w:space="0" w:color="auto"/>
            <w:right w:val="none" w:sz="0" w:space="0" w:color="auto"/>
          </w:divBdr>
        </w:div>
        <w:div w:id="1622371737">
          <w:marLeft w:val="640"/>
          <w:marRight w:val="0"/>
          <w:marTop w:val="0"/>
          <w:marBottom w:val="0"/>
          <w:divBdr>
            <w:top w:val="none" w:sz="0" w:space="0" w:color="auto"/>
            <w:left w:val="none" w:sz="0" w:space="0" w:color="auto"/>
            <w:bottom w:val="none" w:sz="0" w:space="0" w:color="auto"/>
            <w:right w:val="none" w:sz="0" w:space="0" w:color="auto"/>
          </w:divBdr>
        </w:div>
        <w:div w:id="803353617">
          <w:marLeft w:val="640"/>
          <w:marRight w:val="0"/>
          <w:marTop w:val="0"/>
          <w:marBottom w:val="0"/>
          <w:divBdr>
            <w:top w:val="none" w:sz="0" w:space="0" w:color="auto"/>
            <w:left w:val="none" w:sz="0" w:space="0" w:color="auto"/>
            <w:bottom w:val="none" w:sz="0" w:space="0" w:color="auto"/>
            <w:right w:val="none" w:sz="0" w:space="0" w:color="auto"/>
          </w:divBdr>
        </w:div>
        <w:div w:id="2101832639">
          <w:marLeft w:val="640"/>
          <w:marRight w:val="0"/>
          <w:marTop w:val="0"/>
          <w:marBottom w:val="0"/>
          <w:divBdr>
            <w:top w:val="none" w:sz="0" w:space="0" w:color="auto"/>
            <w:left w:val="none" w:sz="0" w:space="0" w:color="auto"/>
            <w:bottom w:val="none" w:sz="0" w:space="0" w:color="auto"/>
            <w:right w:val="none" w:sz="0" w:space="0" w:color="auto"/>
          </w:divBdr>
        </w:div>
        <w:div w:id="724177489">
          <w:marLeft w:val="640"/>
          <w:marRight w:val="0"/>
          <w:marTop w:val="0"/>
          <w:marBottom w:val="0"/>
          <w:divBdr>
            <w:top w:val="none" w:sz="0" w:space="0" w:color="auto"/>
            <w:left w:val="none" w:sz="0" w:space="0" w:color="auto"/>
            <w:bottom w:val="none" w:sz="0" w:space="0" w:color="auto"/>
            <w:right w:val="none" w:sz="0" w:space="0" w:color="auto"/>
          </w:divBdr>
        </w:div>
        <w:div w:id="869218713">
          <w:marLeft w:val="640"/>
          <w:marRight w:val="0"/>
          <w:marTop w:val="0"/>
          <w:marBottom w:val="0"/>
          <w:divBdr>
            <w:top w:val="none" w:sz="0" w:space="0" w:color="auto"/>
            <w:left w:val="none" w:sz="0" w:space="0" w:color="auto"/>
            <w:bottom w:val="none" w:sz="0" w:space="0" w:color="auto"/>
            <w:right w:val="none" w:sz="0" w:space="0" w:color="auto"/>
          </w:divBdr>
        </w:div>
        <w:div w:id="1132862890">
          <w:marLeft w:val="640"/>
          <w:marRight w:val="0"/>
          <w:marTop w:val="0"/>
          <w:marBottom w:val="0"/>
          <w:divBdr>
            <w:top w:val="none" w:sz="0" w:space="0" w:color="auto"/>
            <w:left w:val="none" w:sz="0" w:space="0" w:color="auto"/>
            <w:bottom w:val="none" w:sz="0" w:space="0" w:color="auto"/>
            <w:right w:val="none" w:sz="0" w:space="0" w:color="auto"/>
          </w:divBdr>
        </w:div>
        <w:div w:id="278149873">
          <w:marLeft w:val="640"/>
          <w:marRight w:val="0"/>
          <w:marTop w:val="0"/>
          <w:marBottom w:val="0"/>
          <w:divBdr>
            <w:top w:val="none" w:sz="0" w:space="0" w:color="auto"/>
            <w:left w:val="none" w:sz="0" w:space="0" w:color="auto"/>
            <w:bottom w:val="none" w:sz="0" w:space="0" w:color="auto"/>
            <w:right w:val="none" w:sz="0" w:space="0" w:color="auto"/>
          </w:divBdr>
        </w:div>
        <w:div w:id="1025517961">
          <w:marLeft w:val="640"/>
          <w:marRight w:val="0"/>
          <w:marTop w:val="0"/>
          <w:marBottom w:val="0"/>
          <w:divBdr>
            <w:top w:val="none" w:sz="0" w:space="0" w:color="auto"/>
            <w:left w:val="none" w:sz="0" w:space="0" w:color="auto"/>
            <w:bottom w:val="none" w:sz="0" w:space="0" w:color="auto"/>
            <w:right w:val="none" w:sz="0" w:space="0" w:color="auto"/>
          </w:divBdr>
        </w:div>
        <w:div w:id="1962153862">
          <w:marLeft w:val="640"/>
          <w:marRight w:val="0"/>
          <w:marTop w:val="0"/>
          <w:marBottom w:val="0"/>
          <w:divBdr>
            <w:top w:val="none" w:sz="0" w:space="0" w:color="auto"/>
            <w:left w:val="none" w:sz="0" w:space="0" w:color="auto"/>
            <w:bottom w:val="none" w:sz="0" w:space="0" w:color="auto"/>
            <w:right w:val="none" w:sz="0" w:space="0" w:color="auto"/>
          </w:divBdr>
        </w:div>
        <w:div w:id="220868516">
          <w:marLeft w:val="640"/>
          <w:marRight w:val="0"/>
          <w:marTop w:val="0"/>
          <w:marBottom w:val="0"/>
          <w:divBdr>
            <w:top w:val="none" w:sz="0" w:space="0" w:color="auto"/>
            <w:left w:val="none" w:sz="0" w:space="0" w:color="auto"/>
            <w:bottom w:val="none" w:sz="0" w:space="0" w:color="auto"/>
            <w:right w:val="none" w:sz="0" w:space="0" w:color="auto"/>
          </w:divBdr>
        </w:div>
        <w:div w:id="1315332479">
          <w:marLeft w:val="640"/>
          <w:marRight w:val="0"/>
          <w:marTop w:val="0"/>
          <w:marBottom w:val="0"/>
          <w:divBdr>
            <w:top w:val="none" w:sz="0" w:space="0" w:color="auto"/>
            <w:left w:val="none" w:sz="0" w:space="0" w:color="auto"/>
            <w:bottom w:val="none" w:sz="0" w:space="0" w:color="auto"/>
            <w:right w:val="none" w:sz="0" w:space="0" w:color="auto"/>
          </w:divBdr>
        </w:div>
        <w:div w:id="1653564414">
          <w:marLeft w:val="640"/>
          <w:marRight w:val="0"/>
          <w:marTop w:val="0"/>
          <w:marBottom w:val="0"/>
          <w:divBdr>
            <w:top w:val="none" w:sz="0" w:space="0" w:color="auto"/>
            <w:left w:val="none" w:sz="0" w:space="0" w:color="auto"/>
            <w:bottom w:val="none" w:sz="0" w:space="0" w:color="auto"/>
            <w:right w:val="none" w:sz="0" w:space="0" w:color="auto"/>
          </w:divBdr>
        </w:div>
        <w:div w:id="742917344">
          <w:marLeft w:val="640"/>
          <w:marRight w:val="0"/>
          <w:marTop w:val="0"/>
          <w:marBottom w:val="0"/>
          <w:divBdr>
            <w:top w:val="none" w:sz="0" w:space="0" w:color="auto"/>
            <w:left w:val="none" w:sz="0" w:space="0" w:color="auto"/>
            <w:bottom w:val="none" w:sz="0" w:space="0" w:color="auto"/>
            <w:right w:val="none" w:sz="0" w:space="0" w:color="auto"/>
          </w:divBdr>
        </w:div>
        <w:div w:id="187564997">
          <w:marLeft w:val="640"/>
          <w:marRight w:val="0"/>
          <w:marTop w:val="0"/>
          <w:marBottom w:val="0"/>
          <w:divBdr>
            <w:top w:val="none" w:sz="0" w:space="0" w:color="auto"/>
            <w:left w:val="none" w:sz="0" w:space="0" w:color="auto"/>
            <w:bottom w:val="none" w:sz="0" w:space="0" w:color="auto"/>
            <w:right w:val="none" w:sz="0" w:space="0" w:color="auto"/>
          </w:divBdr>
        </w:div>
        <w:div w:id="821191814">
          <w:marLeft w:val="640"/>
          <w:marRight w:val="0"/>
          <w:marTop w:val="0"/>
          <w:marBottom w:val="0"/>
          <w:divBdr>
            <w:top w:val="none" w:sz="0" w:space="0" w:color="auto"/>
            <w:left w:val="none" w:sz="0" w:space="0" w:color="auto"/>
            <w:bottom w:val="none" w:sz="0" w:space="0" w:color="auto"/>
            <w:right w:val="none" w:sz="0" w:space="0" w:color="auto"/>
          </w:divBdr>
        </w:div>
        <w:div w:id="154538856">
          <w:marLeft w:val="640"/>
          <w:marRight w:val="0"/>
          <w:marTop w:val="0"/>
          <w:marBottom w:val="0"/>
          <w:divBdr>
            <w:top w:val="none" w:sz="0" w:space="0" w:color="auto"/>
            <w:left w:val="none" w:sz="0" w:space="0" w:color="auto"/>
            <w:bottom w:val="none" w:sz="0" w:space="0" w:color="auto"/>
            <w:right w:val="none" w:sz="0" w:space="0" w:color="auto"/>
          </w:divBdr>
        </w:div>
        <w:div w:id="427778856">
          <w:marLeft w:val="640"/>
          <w:marRight w:val="0"/>
          <w:marTop w:val="0"/>
          <w:marBottom w:val="0"/>
          <w:divBdr>
            <w:top w:val="none" w:sz="0" w:space="0" w:color="auto"/>
            <w:left w:val="none" w:sz="0" w:space="0" w:color="auto"/>
            <w:bottom w:val="none" w:sz="0" w:space="0" w:color="auto"/>
            <w:right w:val="none" w:sz="0" w:space="0" w:color="auto"/>
          </w:divBdr>
        </w:div>
        <w:div w:id="539244221">
          <w:marLeft w:val="640"/>
          <w:marRight w:val="0"/>
          <w:marTop w:val="0"/>
          <w:marBottom w:val="0"/>
          <w:divBdr>
            <w:top w:val="none" w:sz="0" w:space="0" w:color="auto"/>
            <w:left w:val="none" w:sz="0" w:space="0" w:color="auto"/>
            <w:bottom w:val="none" w:sz="0" w:space="0" w:color="auto"/>
            <w:right w:val="none" w:sz="0" w:space="0" w:color="auto"/>
          </w:divBdr>
        </w:div>
        <w:div w:id="7487771">
          <w:marLeft w:val="640"/>
          <w:marRight w:val="0"/>
          <w:marTop w:val="0"/>
          <w:marBottom w:val="0"/>
          <w:divBdr>
            <w:top w:val="none" w:sz="0" w:space="0" w:color="auto"/>
            <w:left w:val="none" w:sz="0" w:space="0" w:color="auto"/>
            <w:bottom w:val="none" w:sz="0" w:space="0" w:color="auto"/>
            <w:right w:val="none" w:sz="0" w:space="0" w:color="auto"/>
          </w:divBdr>
        </w:div>
        <w:div w:id="1225139096">
          <w:marLeft w:val="640"/>
          <w:marRight w:val="0"/>
          <w:marTop w:val="0"/>
          <w:marBottom w:val="0"/>
          <w:divBdr>
            <w:top w:val="none" w:sz="0" w:space="0" w:color="auto"/>
            <w:left w:val="none" w:sz="0" w:space="0" w:color="auto"/>
            <w:bottom w:val="none" w:sz="0" w:space="0" w:color="auto"/>
            <w:right w:val="none" w:sz="0" w:space="0" w:color="auto"/>
          </w:divBdr>
        </w:div>
        <w:div w:id="308630978">
          <w:marLeft w:val="640"/>
          <w:marRight w:val="0"/>
          <w:marTop w:val="0"/>
          <w:marBottom w:val="0"/>
          <w:divBdr>
            <w:top w:val="none" w:sz="0" w:space="0" w:color="auto"/>
            <w:left w:val="none" w:sz="0" w:space="0" w:color="auto"/>
            <w:bottom w:val="none" w:sz="0" w:space="0" w:color="auto"/>
            <w:right w:val="none" w:sz="0" w:space="0" w:color="auto"/>
          </w:divBdr>
        </w:div>
        <w:div w:id="313879864">
          <w:marLeft w:val="640"/>
          <w:marRight w:val="0"/>
          <w:marTop w:val="0"/>
          <w:marBottom w:val="0"/>
          <w:divBdr>
            <w:top w:val="none" w:sz="0" w:space="0" w:color="auto"/>
            <w:left w:val="none" w:sz="0" w:space="0" w:color="auto"/>
            <w:bottom w:val="none" w:sz="0" w:space="0" w:color="auto"/>
            <w:right w:val="none" w:sz="0" w:space="0" w:color="auto"/>
          </w:divBdr>
        </w:div>
        <w:div w:id="476606809">
          <w:marLeft w:val="640"/>
          <w:marRight w:val="0"/>
          <w:marTop w:val="0"/>
          <w:marBottom w:val="0"/>
          <w:divBdr>
            <w:top w:val="none" w:sz="0" w:space="0" w:color="auto"/>
            <w:left w:val="none" w:sz="0" w:space="0" w:color="auto"/>
            <w:bottom w:val="none" w:sz="0" w:space="0" w:color="auto"/>
            <w:right w:val="none" w:sz="0" w:space="0" w:color="auto"/>
          </w:divBdr>
        </w:div>
        <w:div w:id="2099447185">
          <w:marLeft w:val="640"/>
          <w:marRight w:val="0"/>
          <w:marTop w:val="0"/>
          <w:marBottom w:val="0"/>
          <w:divBdr>
            <w:top w:val="none" w:sz="0" w:space="0" w:color="auto"/>
            <w:left w:val="none" w:sz="0" w:space="0" w:color="auto"/>
            <w:bottom w:val="none" w:sz="0" w:space="0" w:color="auto"/>
            <w:right w:val="none" w:sz="0" w:space="0" w:color="auto"/>
          </w:divBdr>
        </w:div>
        <w:div w:id="537402055">
          <w:marLeft w:val="640"/>
          <w:marRight w:val="0"/>
          <w:marTop w:val="0"/>
          <w:marBottom w:val="0"/>
          <w:divBdr>
            <w:top w:val="none" w:sz="0" w:space="0" w:color="auto"/>
            <w:left w:val="none" w:sz="0" w:space="0" w:color="auto"/>
            <w:bottom w:val="none" w:sz="0" w:space="0" w:color="auto"/>
            <w:right w:val="none" w:sz="0" w:space="0" w:color="auto"/>
          </w:divBdr>
        </w:div>
        <w:div w:id="1568880023">
          <w:marLeft w:val="640"/>
          <w:marRight w:val="0"/>
          <w:marTop w:val="0"/>
          <w:marBottom w:val="0"/>
          <w:divBdr>
            <w:top w:val="none" w:sz="0" w:space="0" w:color="auto"/>
            <w:left w:val="none" w:sz="0" w:space="0" w:color="auto"/>
            <w:bottom w:val="none" w:sz="0" w:space="0" w:color="auto"/>
            <w:right w:val="none" w:sz="0" w:space="0" w:color="auto"/>
          </w:divBdr>
        </w:div>
        <w:div w:id="1900818140">
          <w:marLeft w:val="640"/>
          <w:marRight w:val="0"/>
          <w:marTop w:val="0"/>
          <w:marBottom w:val="0"/>
          <w:divBdr>
            <w:top w:val="none" w:sz="0" w:space="0" w:color="auto"/>
            <w:left w:val="none" w:sz="0" w:space="0" w:color="auto"/>
            <w:bottom w:val="none" w:sz="0" w:space="0" w:color="auto"/>
            <w:right w:val="none" w:sz="0" w:space="0" w:color="auto"/>
          </w:divBdr>
        </w:div>
        <w:div w:id="1344748459">
          <w:marLeft w:val="640"/>
          <w:marRight w:val="0"/>
          <w:marTop w:val="0"/>
          <w:marBottom w:val="0"/>
          <w:divBdr>
            <w:top w:val="none" w:sz="0" w:space="0" w:color="auto"/>
            <w:left w:val="none" w:sz="0" w:space="0" w:color="auto"/>
            <w:bottom w:val="none" w:sz="0" w:space="0" w:color="auto"/>
            <w:right w:val="none" w:sz="0" w:space="0" w:color="auto"/>
          </w:divBdr>
        </w:div>
        <w:div w:id="510486092">
          <w:marLeft w:val="640"/>
          <w:marRight w:val="0"/>
          <w:marTop w:val="0"/>
          <w:marBottom w:val="0"/>
          <w:divBdr>
            <w:top w:val="none" w:sz="0" w:space="0" w:color="auto"/>
            <w:left w:val="none" w:sz="0" w:space="0" w:color="auto"/>
            <w:bottom w:val="none" w:sz="0" w:space="0" w:color="auto"/>
            <w:right w:val="none" w:sz="0" w:space="0" w:color="auto"/>
          </w:divBdr>
        </w:div>
        <w:div w:id="680081928">
          <w:marLeft w:val="640"/>
          <w:marRight w:val="0"/>
          <w:marTop w:val="0"/>
          <w:marBottom w:val="0"/>
          <w:divBdr>
            <w:top w:val="none" w:sz="0" w:space="0" w:color="auto"/>
            <w:left w:val="none" w:sz="0" w:space="0" w:color="auto"/>
            <w:bottom w:val="none" w:sz="0" w:space="0" w:color="auto"/>
            <w:right w:val="none" w:sz="0" w:space="0" w:color="auto"/>
          </w:divBdr>
        </w:div>
        <w:div w:id="1433475217">
          <w:marLeft w:val="640"/>
          <w:marRight w:val="0"/>
          <w:marTop w:val="0"/>
          <w:marBottom w:val="0"/>
          <w:divBdr>
            <w:top w:val="none" w:sz="0" w:space="0" w:color="auto"/>
            <w:left w:val="none" w:sz="0" w:space="0" w:color="auto"/>
            <w:bottom w:val="none" w:sz="0" w:space="0" w:color="auto"/>
            <w:right w:val="none" w:sz="0" w:space="0" w:color="auto"/>
          </w:divBdr>
        </w:div>
        <w:div w:id="1860847866">
          <w:marLeft w:val="640"/>
          <w:marRight w:val="0"/>
          <w:marTop w:val="0"/>
          <w:marBottom w:val="0"/>
          <w:divBdr>
            <w:top w:val="none" w:sz="0" w:space="0" w:color="auto"/>
            <w:left w:val="none" w:sz="0" w:space="0" w:color="auto"/>
            <w:bottom w:val="none" w:sz="0" w:space="0" w:color="auto"/>
            <w:right w:val="none" w:sz="0" w:space="0" w:color="auto"/>
          </w:divBdr>
        </w:div>
        <w:div w:id="1300961525">
          <w:marLeft w:val="640"/>
          <w:marRight w:val="0"/>
          <w:marTop w:val="0"/>
          <w:marBottom w:val="0"/>
          <w:divBdr>
            <w:top w:val="none" w:sz="0" w:space="0" w:color="auto"/>
            <w:left w:val="none" w:sz="0" w:space="0" w:color="auto"/>
            <w:bottom w:val="none" w:sz="0" w:space="0" w:color="auto"/>
            <w:right w:val="none" w:sz="0" w:space="0" w:color="auto"/>
          </w:divBdr>
        </w:div>
        <w:div w:id="54401706">
          <w:marLeft w:val="640"/>
          <w:marRight w:val="0"/>
          <w:marTop w:val="0"/>
          <w:marBottom w:val="0"/>
          <w:divBdr>
            <w:top w:val="none" w:sz="0" w:space="0" w:color="auto"/>
            <w:left w:val="none" w:sz="0" w:space="0" w:color="auto"/>
            <w:bottom w:val="none" w:sz="0" w:space="0" w:color="auto"/>
            <w:right w:val="none" w:sz="0" w:space="0" w:color="auto"/>
          </w:divBdr>
        </w:div>
        <w:div w:id="2033147544">
          <w:marLeft w:val="640"/>
          <w:marRight w:val="0"/>
          <w:marTop w:val="0"/>
          <w:marBottom w:val="0"/>
          <w:divBdr>
            <w:top w:val="none" w:sz="0" w:space="0" w:color="auto"/>
            <w:left w:val="none" w:sz="0" w:space="0" w:color="auto"/>
            <w:bottom w:val="none" w:sz="0" w:space="0" w:color="auto"/>
            <w:right w:val="none" w:sz="0" w:space="0" w:color="auto"/>
          </w:divBdr>
        </w:div>
        <w:div w:id="99419725">
          <w:marLeft w:val="640"/>
          <w:marRight w:val="0"/>
          <w:marTop w:val="0"/>
          <w:marBottom w:val="0"/>
          <w:divBdr>
            <w:top w:val="none" w:sz="0" w:space="0" w:color="auto"/>
            <w:left w:val="none" w:sz="0" w:space="0" w:color="auto"/>
            <w:bottom w:val="none" w:sz="0" w:space="0" w:color="auto"/>
            <w:right w:val="none" w:sz="0" w:space="0" w:color="auto"/>
          </w:divBdr>
        </w:div>
        <w:div w:id="1369332016">
          <w:marLeft w:val="640"/>
          <w:marRight w:val="0"/>
          <w:marTop w:val="0"/>
          <w:marBottom w:val="0"/>
          <w:divBdr>
            <w:top w:val="none" w:sz="0" w:space="0" w:color="auto"/>
            <w:left w:val="none" w:sz="0" w:space="0" w:color="auto"/>
            <w:bottom w:val="none" w:sz="0" w:space="0" w:color="auto"/>
            <w:right w:val="none" w:sz="0" w:space="0" w:color="auto"/>
          </w:divBdr>
        </w:div>
        <w:div w:id="473838055">
          <w:marLeft w:val="640"/>
          <w:marRight w:val="0"/>
          <w:marTop w:val="0"/>
          <w:marBottom w:val="0"/>
          <w:divBdr>
            <w:top w:val="none" w:sz="0" w:space="0" w:color="auto"/>
            <w:left w:val="none" w:sz="0" w:space="0" w:color="auto"/>
            <w:bottom w:val="none" w:sz="0" w:space="0" w:color="auto"/>
            <w:right w:val="none" w:sz="0" w:space="0" w:color="auto"/>
          </w:divBdr>
        </w:div>
        <w:div w:id="1874416493">
          <w:marLeft w:val="640"/>
          <w:marRight w:val="0"/>
          <w:marTop w:val="0"/>
          <w:marBottom w:val="0"/>
          <w:divBdr>
            <w:top w:val="none" w:sz="0" w:space="0" w:color="auto"/>
            <w:left w:val="none" w:sz="0" w:space="0" w:color="auto"/>
            <w:bottom w:val="none" w:sz="0" w:space="0" w:color="auto"/>
            <w:right w:val="none" w:sz="0" w:space="0" w:color="auto"/>
          </w:divBdr>
        </w:div>
        <w:div w:id="505486827">
          <w:marLeft w:val="640"/>
          <w:marRight w:val="0"/>
          <w:marTop w:val="0"/>
          <w:marBottom w:val="0"/>
          <w:divBdr>
            <w:top w:val="none" w:sz="0" w:space="0" w:color="auto"/>
            <w:left w:val="none" w:sz="0" w:space="0" w:color="auto"/>
            <w:bottom w:val="none" w:sz="0" w:space="0" w:color="auto"/>
            <w:right w:val="none" w:sz="0" w:space="0" w:color="auto"/>
          </w:divBdr>
        </w:div>
        <w:div w:id="1377699507">
          <w:marLeft w:val="640"/>
          <w:marRight w:val="0"/>
          <w:marTop w:val="0"/>
          <w:marBottom w:val="0"/>
          <w:divBdr>
            <w:top w:val="none" w:sz="0" w:space="0" w:color="auto"/>
            <w:left w:val="none" w:sz="0" w:space="0" w:color="auto"/>
            <w:bottom w:val="none" w:sz="0" w:space="0" w:color="auto"/>
            <w:right w:val="none" w:sz="0" w:space="0" w:color="auto"/>
          </w:divBdr>
        </w:div>
        <w:div w:id="226693137">
          <w:marLeft w:val="640"/>
          <w:marRight w:val="0"/>
          <w:marTop w:val="0"/>
          <w:marBottom w:val="0"/>
          <w:divBdr>
            <w:top w:val="none" w:sz="0" w:space="0" w:color="auto"/>
            <w:left w:val="none" w:sz="0" w:space="0" w:color="auto"/>
            <w:bottom w:val="none" w:sz="0" w:space="0" w:color="auto"/>
            <w:right w:val="none" w:sz="0" w:space="0" w:color="auto"/>
          </w:divBdr>
        </w:div>
        <w:div w:id="1781758412">
          <w:marLeft w:val="640"/>
          <w:marRight w:val="0"/>
          <w:marTop w:val="0"/>
          <w:marBottom w:val="0"/>
          <w:divBdr>
            <w:top w:val="none" w:sz="0" w:space="0" w:color="auto"/>
            <w:left w:val="none" w:sz="0" w:space="0" w:color="auto"/>
            <w:bottom w:val="none" w:sz="0" w:space="0" w:color="auto"/>
            <w:right w:val="none" w:sz="0" w:space="0" w:color="auto"/>
          </w:divBdr>
        </w:div>
        <w:div w:id="591083881">
          <w:marLeft w:val="640"/>
          <w:marRight w:val="0"/>
          <w:marTop w:val="0"/>
          <w:marBottom w:val="0"/>
          <w:divBdr>
            <w:top w:val="none" w:sz="0" w:space="0" w:color="auto"/>
            <w:left w:val="none" w:sz="0" w:space="0" w:color="auto"/>
            <w:bottom w:val="none" w:sz="0" w:space="0" w:color="auto"/>
            <w:right w:val="none" w:sz="0" w:space="0" w:color="auto"/>
          </w:divBdr>
        </w:div>
        <w:div w:id="2013488376">
          <w:marLeft w:val="640"/>
          <w:marRight w:val="0"/>
          <w:marTop w:val="0"/>
          <w:marBottom w:val="0"/>
          <w:divBdr>
            <w:top w:val="none" w:sz="0" w:space="0" w:color="auto"/>
            <w:left w:val="none" w:sz="0" w:space="0" w:color="auto"/>
            <w:bottom w:val="none" w:sz="0" w:space="0" w:color="auto"/>
            <w:right w:val="none" w:sz="0" w:space="0" w:color="auto"/>
          </w:divBdr>
        </w:div>
        <w:div w:id="826559814">
          <w:marLeft w:val="640"/>
          <w:marRight w:val="0"/>
          <w:marTop w:val="0"/>
          <w:marBottom w:val="0"/>
          <w:divBdr>
            <w:top w:val="none" w:sz="0" w:space="0" w:color="auto"/>
            <w:left w:val="none" w:sz="0" w:space="0" w:color="auto"/>
            <w:bottom w:val="none" w:sz="0" w:space="0" w:color="auto"/>
            <w:right w:val="none" w:sz="0" w:space="0" w:color="auto"/>
          </w:divBdr>
        </w:div>
        <w:div w:id="601452540">
          <w:marLeft w:val="640"/>
          <w:marRight w:val="0"/>
          <w:marTop w:val="0"/>
          <w:marBottom w:val="0"/>
          <w:divBdr>
            <w:top w:val="none" w:sz="0" w:space="0" w:color="auto"/>
            <w:left w:val="none" w:sz="0" w:space="0" w:color="auto"/>
            <w:bottom w:val="none" w:sz="0" w:space="0" w:color="auto"/>
            <w:right w:val="none" w:sz="0" w:space="0" w:color="auto"/>
          </w:divBdr>
        </w:div>
        <w:div w:id="1381325876">
          <w:marLeft w:val="640"/>
          <w:marRight w:val="0"/>
          <w:marTop w:val="0"/>
          <w:marBottom w:val="0"/>
          <w:divBdr>
            <w:top w:val="none" w:sz="0" w:space="0" w:color="auto"/>
            <w:left w:val="none" w:sz="0" w:space="0" w:color="auto"/>
            <w:bottom w:val="none" w:sz="0" w:space="0" w:color="auto"/>
            <w:right w:val="none" w:sz="0" w:space="0" w:color="auto"/>
          </w:divBdr>
        </w:div>
        <w:div w:id="1310817137">
          <w:marLeft w:val="640"/>
          <w:marRight w:val="0"/>
          <w:marTop w:val="0"/>
          <w:marBottom w:val="0"/>
          <w:divBdr>
            <w:top w:val="none" w:sz="0" w:space="0" w:color="auto"/>
            <w:left w:val="none" w:sz="0" w:space="0" w:color="auto"/>
            <w:bottom w:val="none" w:sz="0" w:space="0" w:color="auto"/>
            <w:right w:val="none" w:sz="0" w:space="0" w:color="auto"/>
          </w:divBdr>
        </w:div>
        <w:div w:id="1576629306">
          <w:marLeft w:val="640"/>
          <w:marRight w:val="0"/>
          <w:marTop w:val="0"/>
          <w:marBottom w:val="0"/>
          <w:divBdr>
            <w:top w:val="none" w:sz="0" w:space="0" w:color="auto"/>
            <w:left w:val="none" w:sz="0" w:space="0" w:color="auto"/>
            <w:bottom w:val="none" w:sz="0" w:space="0" w:color="auto"/>
            <w:right w:val="none" w:sz="0" w:space="0" w:color="auto"/>
          </w:divBdr>
        </w:div>
        <w:div w:id="185291244">
          <w:marLeft w:val="640"/>
          <w:marRight w:val="0"/>
          <w:marTop w:val="0"/>
          <w:marBottom w:val="0"/>
          <w:divBdr>
            <w:top w:val="none" w:sz="0" w:space="0" w:color="auto"/>
            <w:left w:val="none" w:sz="0" w:space="0" w:color="auto"/>
            <w:bottom w:val="none" w:sz="0" w:space="0" w:color="auto"/>
            <w:right w:val="none" w:sz="0" w:space="0" w:color="auto"/>
          </w:divBdr>
        </w:div>
        <w:div w:id="1948585986">
          <w:marLeft w:val="640"/>
          <w:marRight w:val="0"/>
          <w:marTop w:val="0"/>
          <w:marBottom w:val="0"/>
          <w:divBdr>
            <w:top w:val="none" w:sz="0" w:space="0" w:color="auto"/>
            <w:left w:val="none" w:sz="0" w:space="0" w:color="auto"/>
            <w:bottom w:val="none" w:sz="0" w:space="0" w:color="auto"/>
            <w:right w:val="none" w:sz="0" w:space="0" w:color="auto"/>
          </w:divBdr>
        </w:div>
        <w:div w:id="518469800">
          <w:marLeft w:val="640"/>
          <w:marRight w:val="0"/>
          <w:marTop w:val="0"/>
          <w:marBottom w:val="0"/>
          <w:divBdr>
            <w:top w:val="none" w:sz="0" w:space="0" w:color="auto"/>
            <w:left w:val="none" w:sz="0" w:space="0" w:color="auto"/>
            <w:bottom w:val="none" w:sz="0" w:space="0" w:color="auto"/>
            <w:right w:val="none" w:sz="0" w:space="0" w:color="auto"/>
          </w:divBdr>
        </w:div>
        <w:div w:id="438720061">
          <w:marLeft w:val="640"/>
          <w:marRight w:val="0"/>
          <w:marTop w:val="0"/>
          <w:marBottom w:val="0"/>
          <w:divBdr>
            <w:top w:val="none" w:sz="0" w:space="0" w:color="auto"/>
            <w:left w:val="none" w:sz="0" w:space="0" w:color="auto"/>
            <w:bottom w:val="none" w:sz="0" w:space="0" w:color="auto"/>
            <w:right w:val="none" w:sz="0" w:space="0" w:color="auto"/>
          </w:divBdr>
        </w:div>
        <w:div w:id="176969662">
          <w:marLeft w:val="640"/>
          <w:marRight w:val="0"/>
          <w:marTop w:val="0"/>
          <w:marBottom w:val="0"/>
          <w:divBdr>
            <w:top w:val="none" w:sz="0" w:space="0" w:color="auto"/>
            <w:left w:val="none" w:sz="0" w:space="0" w:color="auto"/>
            <w:bottom w:val="none" w:sz="0" w:space="0" w:color="auto"/>
            <w:right w:val="none" w:sz="0" w:space="0" w:color="auto"/>
          </w:divBdr>
        </w:div>
        <w:div w:id="1036007300">
          <w:marLeft w:val="640"/>
          <w:marRight w:val="0"/>
          <w:marTop w:val="0"/>
          <w:marBottom w:val="0"/>
          <w:divBdr>
            <w:top w:val="none" w:sz="0" w:space="0" w:color="auto"/>
            <w:left w:val="none" w:sz="0" w:space="0" w:color="auto"/>
            <w:bottom w:val="none" w:sz="0" w:space="0" w:color="auto"/>
            <w:right w:val="none" w:sz="0" w:space="0" w:color="auto"/>
          </w:divBdr>
        </w:div>
        <w:div w:id="1249969017">
          <w:marLeft w:val="640"/>
          <w:marRight w:val="0"/>
          <w:marTop w:val="0"/>
          <w:marBottom w:val="0"/>
          <w:divBdr>
            <w:top w:val="none" w:sz="0" w:space="0" w:color="auto"/>
            <w:left w:val="none" w:sz="0" w:space="0" w:color="auto"/>
            <w:bottom w:val="none" w:sz="0" w:space="0" w:color="auto"/>
            <w:right w:val="none" w:sz="0" w:space="0" w:color="auto"/>
          </w:divBdr>
        </w:div>
        <w:div w:id="1281839543">
          <w:marLeft w:val="640"/>
          <w:marRight w:val="0"/>
          <w:marTop w:val="0"/>
          <w:marBottom w:val="0"/>
          <w:divBdr>
            <w:top w:val="none" w:sz="0" w:space="0" w:color="auto"/>
            <w:left w:val="none" w:sz="0" w:space="0" w:color="auto"/>
            <w:bottom w:val="none" w:sz="0" w:space="0" w:color="auto"/>
            <w:right w:val="none" w:sz="0" w:space="0" w:color="auto"/>
          </w:divBdr>
        </w:div>
        <w:div w:id="2070881113">
          <w:marLeft w:val="640"/>
          <w:marRight w:val="0"/>
          <w:marTop w:val="0"/>
          <w:marBottom w:val="0"/>
          <w:divBdr>
            <w:top w:val="none" w:sz="0" w:space="0" w:color="auto"/>
            <w:left w:val="none" w:sz="0" w:space="0" w:color="auto"/>
            <w:bottom w:val="none" w:sz="0" w:space="0" w:color="auto"/>
            <w:right w:val="none" w:sz="0" w:space="0" w:color="auto"/>
          </w:divBdr>
        </w:div>
        <w:div w:id="713430665">
          <w:marLeft w:val="640"/>
          <w:marRight w:val="0"/>
          <w:marTop w:val="0"/>
          <w:marBottom w:val="0"/>
          <w:divBdr>
            <w:top w:val="none" w:sz="0" w:space="0" w:color="auto"/>
            <w:left w:val="none" w:sz="0" w:space="0" w:color="auto"/>
            <w:bottom w:val="none" w:sz="0" w:space="0" w:color="auto"/>
            <w:right w:val="none" w:sz="0" w:space="0" w:color="auto"/>
          </w:divBdr>
        </w:div>
        <w:div w:id="300624094">
          <w:marLeft w:val="640"/>
          <w:marRight w:val="0"/>
          <w:marTop w:val="0"/>
          <w:marBottom w:val="0"/>
          <w:divBdr>
            <w:top w:val="none" w:sz="0" w:space="0" w:color="auto"/>
            <w:left w:val="none" w:sz="0" w:space="0" w:color="auto"/>
            <w:bottom w:val="none" w:sz="0" w:space="0" w:color="auto"/>
            <w:right w:val="none" w:sz="0" w:space="0" w:color="auto"/>
          </w:divBdr>
        </w:div>
        <w:div w:id="1527598231">
          <w:marLeft w:val="640"/>
          <w:marRight w:val="0"/>
          <w:marTop w:val="0"/>
          <w:marBottom w:val="0"/>
          <w:divBdr>
            <w:top w:val="none" w:sz="0" w:space="0" w:color="auto"/>
            <w:left w:val="none" w:sz="0" w:space="0" w:color="auto"/>
            <w:bottom w:val="none" w:sz="0" w:space="0" w:color="auto"/>
            <w:right w:val="none" w:sz="0" w:space="0" w:color="auto"/>
          </w:divBdr>
        </w:div>
        <w:div w:id="1625649079">
          <w:marLeft w:val="640"/>
          <w:marRight w:val="0"/>
          <w:marTop w:val="0"/>
          <w:marBottom w:val="0"/>
          <w:divBdr>
            <w:top w:val="none" w:sz="0" w:space="0" w:color="auto"/>
            <w:left w:val="none" w:sz="0" w:space="0" w:color="auto"/>
            <w:bottom w:val="none" w:sz="0" w:space="0" w:color="auto"/>
            <w:right w:val="none" w:sz="0" w:space="0" w:color="auto"/>
          </w:divBdr>
        </w:div>
        <w:div w:id="1680808047">
          <w:marLeft w:val="640"/>
          <w:marRight w:val="0"/>
          <w:marTop w:val="0"/>
          <w:marBottom w:val="0"/>
          <w:divBdr>
            <w:top w:val="none" w:sz="0" w:space="0" w:color="auto"/>
            <w:left w:val="none" w:sz="0" w:space="0" w:color="auto"/>
            <w:bottom w:val="none" w:sz="0" w:space="0" w:color="auto"/>
            <w:right w:val="none" w:sz="0" w:space="0" w:color="auto"/>
          </w:divBdr>
        </w:div>
        <w:div w:id="1850244876">
          <w:marLeft w:val="640"/>
          <w:marRight w:val="0"/>
          <w:marTop w:val="0"/>
          <w:marBottom w:val="0"/>
          <w:divBdr>
            <w:top w:val="none" w:sz="0" w:space="0" w:color="auto"/>
            <w:left w:val="none" w:sz="0" w:space="0" w:color="auto"/>
            <w:bottom w:val="none" w:sz="0" w:space="0" w:color="auto"/>
            <w:right w:val="none" w:sz="0" w:space="0" w:color="auto"/>
          </w:divBdr>
        </w:div>
        <w:div w:id="195849221">
          <w:marLeft w:val="640"/>
          <w:marRight w:val="0"/>
          <w:marTop w:val="0"/>
          <w:marBottom w:val="0"/>
          <w:divBdr>
            <w:top w:val="none" w:sz="0" w:space="0" w:color="auto"/>
            <w:left w:val="none" w:sz="0" w:space="0" w:color="auto"/>
            <w:bottom w:val="none" w:sz="0" w:space="0" w:color="auto"/>
            <w:right w:val="none" w:sz="0" w:space="0" w:color="auto"/>
          </w:divBdr>
        </w:div>
        <w:div w:id="287123478">
          <w:marLeft w:val="640"/>
          <w:marRight w:val="0"/>
          <w:marTop w:val="0"/>
          <w:marBottom w:val="0"/>
          <w:divBdr>
            <w:top w:val="none" w:sz="0" w:space="0" w:color="auto"/>
            <w:left w:val="none" w:sz="0" w:space="0" w:color="auto"/>
            <w:bottom w:val="none" w:sz="0" w:space="0" w:color="auto"/>
            <w:right w:val="none" w:sz="0" w:space="0" w:color="auto"/>
          </w:divBdr>
        </w:div>
        <w:div w:id="1889680706">
          <w:marLeft w:val="640"/>
          <w:marRight w:val="0"/>
          <w:marTop w:val="0"/>
          <w:marBottom w:val="0"/>
          <w:divBdr>
            <w:top w:val="none" w:sz="0" w:space="0" w:color="auto"/>
            <w:left w:val="none" w:sz="0" w:space="0" w:color="auto"/>
            <w:bottom w:val="none" w:sz="0" w:space="0" w:color="auto"/>
            <w:right w:val="none" w:sz="0" w:space="0" w:color="auto"/>
          </w:divBdr>
        </w:div>
        <w:div w:id="869219035">
          <w:marLeft w:val="640"/>
          <w:marRight w:val="0"/>
          <w:marTop w:val="0"/>
          <w:marBottom w:val="0"/>
          <w:divBdr>
            <w:top w:val="none" w:sz="0" w:space="0" w:color="auto"/>
            <w:left w:val="none" w:sz="0" w:space="0" w:color="auto"/>
            <w:bottom w:val="none" w:sz="0" w:space="0" w:color="auto"/>
            <w:right w:val="none" w:sz="0" w:space="0" w:color="auto"/>
          </w:divBdr>
        </w:div>
        <w:div w:id="2046174243">
          <w:marLeft w:val="640"/>
          <w:marRight w:val="0"/>
          <w:marTop w:val="0"/>
          <w:marBottom w:val="0"/>
          <w:divBdr>
            <w:top w:val="none" w:sz="0" w:space="0" w:color="auto"/>
            <w:left w:val="none" w:sz="0" w:space="0" w:color="auto"/>
            <w:bottom w:val="none" w:sz="0" w:space="0" w:color="auto"/>
            <w:right w:val="none" w:sz="0" w:space="0" w:color="auto"/>
          </w:divBdr>
        </w:div>
        <w:div w:id="1574706593">
          <w:marLeft w:val="640"/>
          <w:marRight w:val="0"/>
          <w:marTop w:val="0"/>
          <w:marBottom w:val="0"/>
          <w:divBdr>
            <w:top w:val="none" w:sz="0" w:space="0" w:color="auto"/>
            <w:left w:val="none" w:sz="0" w:space="0" w:color="auto"/>
            <w:bottom w:val="none" w:sz="0" w:space="0" w:color="auto"/>
            <w:right w:val="none" w:sz="0" w:space="0" w:color="auto"/>
          </w:divBdr>
        </w:div>
        <w:div w:id="1093162905">
          <w:marLeft w:val="640"/>
          <w:marRight w:val="0"/>
          <w:marTop w:val="0"/>
          <w:marBottom w:val="0"/>
          <w:divBdr>
            <w:top w:val="none" w:sz="0" w:space="0" w:color="auto"/>
            <w:left w:val="none" w:sz="0" w:space="0" w:color="auto"/>
            <w:bottom w:val="none" w:sz="0" w:space="0" w:color="auto"/>
            <w:right w:val="none" w:sz="0" w:space="0" w:color="auto"/>
          </w:divBdr>
        </w:div>
        <w:div w:id="977105443">
          <w:marLeft w:val="640"/>
          <w:marRight w:val="0"/>
          <w:marTop w:val="0"/>
          <w:marBottom w:val="0"/>
          <w:divBdr>
            <w:top w:val="none" w:sz="0" w:space="0" w:color="auto"/>
            <w:left w:val="none" w:sz="0" w:space="0" w:color="auto"/>
            <w:bottom w:val="none" w:sz="0" w:space="0" w:color="auto"/>
            <w:right w:val="none" w:sz="0" w:space="0" w:color="auto"/>
          </w:divBdr>
        </w:div>
        <w:div w:id="1327780418">
          <w:marLeft w:val="640"/>
          <w:marRight w:val="0"/>
          <w:marTop w:val="0"/>
          <w:marBottom w:val="0"/>
          <w:divBdr>
            <w:top w:val="none" w:sz="0" w:space="0" w:color="auto"/>
            <w:left w:val="none" w:sz="0" w:space="0" w:color="auto"/>
            <w:bottom w:val="none" w:sz="0" w:space="0" w:color="auto"/>
            <w:right w:val="none" w:sz="0" w:space="0" w:color="auto"/>
          </w:divBdr>
        </w:div>
        <w:div w:id="1459568819">
          <w:marLeft w:val="640"/>
          <w:marRight w:val="0"/>
          <w:marTop w:val="0"/>
          <w:marBottom w:val="0"/>
          <w:divBdr>
            <w:top w:val="none" w:sz="0" w:space="0" w:color="auto"/>
            <w:left w:val="none" w:sz="0" w:space="0" w:color="auto"/>
            <w:bottom w:val="none" w:sz="0" w:space="0" w:color="auto"/>
            <w:right w:val="none" w:sz="0" w:space="0" w:color="auto"/>
          </w:divBdr>
        </w:div>
        <w:div w:id="530802199">
          <w:marLeft w:val="640"/>
          <w:marRight w:val="0"/>
          <w:marTop w:val="0"/>
          <w:marBottom w:val="0"/>
          <w:divBdr>
            <w:top w:val="none" w:sz="0" w:space="0" w:color="auto"/>
            <w:left w:val="none" w:sz="0" w:space="0" w:color="auto"/>
            <w:bottom w:val="none" w:sz="0" w:space="0" w:color="auto"/>
            <w:right w:val="none" w:sz="0" w:space="0" w:color="auto"/>
          </w:divBdr>
        </w:div>
        <w:div w:id="804541176">
          <w:marLeft w:val="640"/>
          <w:marRight w:val="0"/>
          <w:marTop w:val="0"/>
          <w:marBottom w:val="0"/>
          <w:divBdr>
            <w:top w:val="none" w:sz="0" w:space="0" w:color="auto"/>
            <w:left w:val="none" w:sz="0" w:space="0" w:color="auto"/>
            <w:bottom w:val="none" w:sz="0" w:space="0" w:color="auto"/>
            <w:right w:val="none" w:sz="0" w:space="0" w:color="auto"/>
          </w:divBdr>
        </w:div>
        <w:div w:id="151257850">
          <w:marLeft w:val="640"/>
          <w:marRight w:val="0"/>
          <w:marTop w:val="0"/>
          <w:marBottom w:val="0"/>
          <w:divBdr>
            <w:top w:val="none" w:sz="0" w:space="0" w:color="auto"/>
            <w:left w:val="none" w:sz="0" w:space="0" w:color="auto"/>
            <w:bottom w:val="none" w:sz="0" w:space="0" w:color="auto"/>
            <w:right w:val="none" w:sz="0" w:space="0" w:color="auto"/>
          </w:divBdr>
        </w:div>
        <w:div w:id="1207449215">
          <w:marLeft w:val="640"/>
          <w:marRight w:val="0"/>
          <w:marTop w:val="0"/>
          <w:marBottom w:val="0"/>
          <w:divBdr>
            <w:top w:val="none" w:sz="0" w:space="0" w:color="auto"/>
            <w:left w:val="none" w:sz="0" w:space="0" w:color="auto"/>
            <w:bottom w:val="none" w:sz="0" w:space="0" w:color="auto"/>
            <w:right w:val="none" w:sz="0" w:space="0" w:color="auto"/>
          </w:divBdr>
        </w:div>
        <w:div w:id="792290909">
          <w:marLeft w:val="640"/>
          <w:marRight w:val="0"/>
          <w:marTop w:val="0"/>
          <w:marBottom w:val="0"/>
          <w:divBdr>
            <w:top w:val="none" w:sz="0" w:space="0" w:color="auto"/>
            <w:left w:val="none" w:sz="0" w:space="0" w:color="auto"/>
            <w:bottom w:val="none" w:sz="0" w:space="0" w:color="auto"/>
            <w:right w:val="none" w:sz="0" w:space="0" w:color="auto"/>
          </w:divBdr>
        </w:div>
        <w:div w:id="521864477">
          <w:marLeft w:val="640"/>
          <w:marRight w:val="0"/>
          <w:marTop w:val="0"/>
          <w:marBottom w:val="0"/>
          <w:divBdr>
            <w:top w:val="none" w:sz="0" w:space="0" w:color="auto"/>
            <w:left w:val="none" w:sz="0" w:space="0" w:color="auto"/>
            <w:bottom w:val="none" w:sz="0" w:space="0" w:color="auto"/>
            <w:right w:val="none" w:sz="0" w:space="0" w:color="auto"/>
          </w:divBdr>
        </w:div>
        <w:div w:id="934557605">
          <w:marLeft w:val="640"/>
          <w:marRight w:val="0"/>
          <w:marTop w:val="0"/>
          <w:marBottom w:val="0"/>
          <w:divBdr>
            <w:top w:val="none" w:sz="0" w:space="0" w:color="auto"/>
            <w:left w:val="none" w:sz="0" w:space="0" w:color="auto"/>
            <w:bottom w:val="none" w:sz="0" w:space="0" w:color="auto"/>
            <w:right w:val="none" w:sz="0" w:space="0" w:color="auto"/>
          </w:divBdr>
        </w:div>
      </w:divsChild>
    </w:div>
    <w:div w:id="1598826830">
      <w:bodyDiv w:val="1"/>
      <w:marLeft w:val="0"/>
      <w:marRight w:val="0"/>
      <w:marTop w:val="0"/>
      <w:marBottom w:val="0"/>
      <w:divBdr>
        <w:top w:val="none" w:sz="0" w:space="0" w:color="auto"/>
        <w:left w:val="none" w:sz="0" w:space="0" w:color="auto"/>
        <w:bottom w:val="none" w:sz="0" w:space="0" w:color="auto"/>
        <w:right w:val="none" w:sz="0" w:space="0" w:color="auto"/>
      </w:divBdr>
      <w:divsChild>
        <w:div w:id="2123956976">
          <w:marLeft w:val="640"/>
          <w:marRight w:val="0"/>
          <w:marTop w:val="0"/>
          <w:marBottom w:val="0"/>
          <w:divBdr>
            <w:top w:val="none" w:sz="0" w:space="0" w:color="auto"/>
            <w:left w:val="none" w:sz="0" w:space="0" w:color="auto"/>
            <w:bottom w:val="none" w:sz="0" w:space="0" w:color="auto"/>
            <w:right w:val="none" w:sz="0" w:space="0" w:color="auto"/>
          </w:divBdr>
        </w:div>
        <w:div w:id="1101534589">
          <w:marLeft w:val="640"/>
          <w:marRight w:val="0"/>
          <w:marTop w:val="0"/>
          <w:marBottom w:val="0"/>
          <w:divBdr>
            <w:top w:val="none" w:sz="0" w:space="0" w:color="auto"/>
            <w:left w:val="none" w:sz="0" w:space="0" w:color="auto"/>
            <w:bottom w:val="none" w:sz="0" w:space="0" w:color="auto"/>
            <w:right w:val="none" w:sz="0" w:space="0" w:color="auto"/>
          </w:divBdr>
        </w:div>
        <w:div w:id="1943880130">
          <w:marLeft w:val="640"/>
          <w:marRight w:val="0"/>
          <w:marTop w:val="0"/>
          <w:marBottom w:val="0"/>
          <w:divBdr>
            <w:top w:val="none" w:sz="0" w:space="0" w:color="auto"/>
            <w:left w:val="none" w:sz="0" w:space="0" w:color="auto"/>
            <w:bottom w:val="none" w:sz="0" w:space="0" w:color="auto"/>
            <w:right w:val="none" w:sz="0" w:space="0" w:color="auto"/>
          </w:divBdr>
        </w:div>
        <w:div w:id="1530991471">
          <w:marLeft w:val="640"/>
          <w:marRight w:val="0"/>
          <w:marTop w:val="0"/>
          <w:marBottom w:val="0"/>
          <w:divBdr>
            <w:top w:val="none" w:sz="0" w:space="0" w:color="auto"/>
            <w:left w:val="none" w:sz="0" w:space="0" w:color="auto"/>
            <w:bottom w:val="none" w:sz="0" w:space="0" w:color="auto"/>
            <w:right w:val="none" w:sz="0" w:space="0" w:color="auto"/>
          </w:divBdr>
        </w:div>
        <w:div w:id="405420915">
          <w:marLeft w:val="640"/>
          <w:marRight w:val="0"/>
          <w:marTop w:val="0"/>
          <w:marBottom w:val="0"/>
          <w:divBdr>
            <w:top w:val="none" w:sz="0" w:space="0" w:color="auto"/>
            <w:left w:val="none" w:sz="0" w:space="0" w:color="auto"/>
            <w:bottom w:val="none" w:sz="0" w:space="0" w:color="auto"/>
            <w:right w:val="none" w:sz="0" w:space="0" w:color="auto"/>
          </w:divBdr>
        </w:div>
        <w:div w:id="1340815755">
          <w:marLeft w:val="640"/>
          <w:marRight w:val="0"/>
          <w:marTop w:val="0"/>
          <w:marBottom w:val="0"/>
          <w:divBdr>
            <w:top w:val="none" w:sz="0" w:space="0" w:color="auto"/>
            <w:left w:val="none" w:sz="0" w:space="0" w:color="auto"/>
            <w:bottom w:val="none" w:sz="0" w:space="0" w:color="auto"/>
            <w:right w:val="none" w:sz="0" w:space="0" w:color="auto"/>
          </w:divBdr>
        </w:div>
        <w:div w:id="788164774">
          <w:marLeft w:val="640"/>
          <w:marRight w:val="0"/>
          <w:marTop w:val="0"/>
          <w:marBottom w:val="0"/>
          <w:divBdr>
            <w:top w:val="none" w:sz="0" w:space="0" w:color="auto"/>
            <w:left w:val="none" w:sz="0" w:space="0" w:color="auto"/>
            <w:bottom w:val="none" w:sz="0" w:space="0" w:color="auto"/>
            <w:right w:val="none" w:sz="0" w:space="0" w:color="auto"/>
          </w:divBdr>
        </w:div>
        <w:div w:id="965966654">
          <w:marLeft w:val="640"/>
          <w:marRight w:val="0"/>
          <w:marTop w:val="0"/>
          <w:marBottom w:val="0"/>
          <w:divBdr>
            <w:top w:val="none" w:sz="0" w:space="0" w:color="auto"/>
            <w:left w:val="none" w:sz="0" w:space="0" w:color="auto"/>
            <w:bottom w:val="none" w:sz="0" w:space="0" w:color="auto"/>
            <w:right w:val="none" w:sz="0" w:space="0" w:color="auto"/>
          </w:divBdr>
        </w:div>
        <w:div w:id="428820230">
          <w:marLeft w:val="640"/>
          <w:marRight w:val="0"/>
          <w:marTop w:val="0"/>
          <w:marBottom w:val="0"/>
          <w:divBdr>
            <w:top w:val="none" w:sz="0" w:space="0" w:color="auto"/>
            <w:left w:val="none" w:sz="0" w:space="0" w:color="auto"/>
            <w:bottom w:val="none" w:sz="0" w:space="0" w:color="auto"/>
            <w:right w:val="none" w:sz="0" w:space="0" w:color="auto"/>
          </w:divBdr>
        </w:div>
        <w:div w:id="1454052755">
          <w:marLeft w:val="640"/>
          <w:marRight w:val="0"/>
          <w:marTop w:val="0"/>
          <w:marBottom w:val="0"/>
          <w:divBdr>
            <w:top w:val="none" w:sz="0" w:space="0" w:color="auto"/>
            <w:left w:val="none" w:sz="0" w:space="0" w:color="auto"/>
            <w:bottom w:val="none" w:sz="0" w:space="0" w:color="auto"/>
            <w:right w:val="none" w:sz="0" w:space="0" w:color="auto"/>
          </w:divBdr>
        </w:div>
        <w:div w:id="1196314384">
          <w:marLeft w:val="640"/>
          <w:marRight w:val="0"/>
          <w:marTop w:val="0"/>
          <w:marBottom w:val="0"/>
          <w:divBdr>
            <w:top w:val="none" w:sz="0" w:space="0" w:color="auto"/>
            <w:left w:val="none" w:sz="0" w:space="0" w:color="auto"/>
            <w:bottom w:val="none" w:sz="0" w:space="0" w:color="auto"/>
            <w:right w:val="none" w:sz="0" w:space="0" w:color="auto"/>
          </w:divBdr>
        </w:div>
        <w:div w:id="1260479246">
          <w:marLeft w:val="640"/>
          <w:marRight w:val="0"/>
          <w:marTop w:val="0"/>
          <w:marBottom w:val="0"/>
          <w:divBdr>
            <w:top w:val="none" w:sz="0" w:space="0" w:color="auto"/>
            <w:left w:val="none" w:sz="0" w:space="0" w:color="auto"/>
            <w:bottom w:val="none" w:sz="0" w:space="0" w:color="auto"/>
            <w:right w:val="none" w:sz="0" w:space="0" w:color="auto"/>
          </w:divBdr>
        </w:div>
        <w:div w:id="1157574970">
          <w:marLeft w:val="640"/>
          <w:marRight w:val="0"/>
          <w:marTop w:val="0"/>
          <w:marBottom w:val="0"/>
          <w:divBdr>
            <w:top w:val="none" w:sz="0" w:space="0" w:color="auto"/>
            <w:left w:val="none" w:sz="0" w:space="0" w:color="auto"/>
            <w:bottom w:val="none" w:sz="0" w:space="0" w:color="auto"/>
            <w:right w:val="none" w:sz="0" w:space="0" w:color="auto"/>
          </w:divBdr>
        </w:div>
        <w:div w:id="61103617">
          <w:marLeft w:val="640"/>
          <w:marRight w:val="0"/>
          <w:marTop w:val="0"/>
          <w:marBottom w:val="0"/>
          <w:divBdr>
            <w:top w:val="none" w:sz="0" w:space="0" w:color="auto"/>
            <w:left w:val="none" w:sz="0" w:space="0" w:color="auto"/>
            <w:bottom w:val="none" w:sz="0" w:space="0" w:color="auto"/>
            <w:right w:val="none" w:sz="0" w:space="0" w:color="auto"/>
          </w:divBdr>
        </w:div>
        <w:div w:id="1985546281">
          <w:marLeft w:val="640"/>
          <w:marRight w:val="0"/>
          <w:marTop w:val="0"/>
          <w:marBottom w:val="0"/>
          <w:divBdr>
            <w:top w:val="none" w:sz="0" w:space="0" w:color="auto"/>
            <w:left w:val="none" w:sz="0" w:space="0" w:color="auto"/>
            <w:bottom w:val="none" w:sz="0" w:space="0" w:color="auto"/>
            <w:right w:val="none" w:sz="0" w:space="0" w:color="auto"/>
          </w:divBdr>
        </w:div>
        <w:div w:id="640115173">
          <w:marLeft w:val="640"/>
          <w:marRight w:val="0"/>
          <w:marTop w:val="0"/>
          <w:marBottom w:val="0"/>
          <w:divBdr>
            <w:top w:val="none" w:sz="0" w:space="0" w:color="auto"/>
            <w:left w:val="none" w:sz="0" w:space="0" w:color="auto"/>
            <w:bottom w:val="none" w:sz="0" w:space="0" w:color="auto"/>
            <w:right w:val="none" w:sz="0" w:space="0" w:color="auto"/>
          </w:divBdr>
        </w:div>
        <w:div w:id="932974412">
          <w:marLeft w:val="640"/>
          <w:marRight w:val="0"/>
          <w:marTop w:val="0"/>
          <w:marBottom w:val="0"/>
          <w:divBdr>
            <w:top w:val="none" w:sz="0" w:space="0" w:color="auto"/>
            <w:left w:val="none" w:sz="0" w:space="0" w:color="auto"/>
            <w:bottom w:val="none" w:sz="0" w:space="0" w:color="auto"/>
            <w:right w:val="none" w:sz="0" w:space="0" w:color="auto"/>
          </w:divBdr>
        </w:div>
        <w:div w:id="1936747225">
          <w:marLeft w:val="640"/>
          <w:marRight w:val="0"/>
          <w:marTop w:val="0"/>
          <w:marBottom w:val="0"/>
          <w:divBdr>
            <w:top w:val="none" w:sz="0" w:space="0" w:color="auto"/>
            <w:left w:val="none" w:sz="0" w:space="0" w:color="auto"/>
            <w:bottom w:val="none" w:sz="0" w:space="0" w:color="auto"/>
            <w:right w:val="none" w:sz="0" w:space="0" w:color="auto"/>
          </w:divBdr>
        </w:div>
        <w:div w:id="504517926">
          <w:marLeft w:val="640"/>
          <w:marRight w:val="0"/>
          <w:marTop w:val="0"/>
          <w:marBottom w:val="0"/>
          <w:divBdr>
            <w:top w:val="none" w:sz="0" w:space="0" w:color="auto"/>
            <w:left w:val="none" w:sz="0" w:space="0" w:color="auto"/>
            <w:bottom w:val="none" w:sz="0" w:space="0" w:color="auto"/>
            <w:right w:val="none" w:sz="0" w:space="0" w:color="auto"/>
          </w:divBdr>
        </w:div>
        <w:div w:id="560020009">
          <w:marLeft w:val="640"/>
          <w:marRight w:val="0"/>
          <w:marTop w:val="0"/>
          <w:marBottom w:val="0"/>
          <w:divBdr>
            <w:top w:val="none" w:sz="0" w:space="0" w:color="auto"/>
            <w:left w:val="none" w:sz="0" w:space="0" w:color="auto"/>
            <w:bottom w:val="none" w:sz="0" w:space="0" w:color="auto"/>
            <w:right w:val="none" w:sz="0" w:space="0" w:color="auto"/>
          </w:divBdr>
        </w:div>
        <w:div w:id="1663006636">
          <w:marLeft w:val="640"/>
          <w:marRight w:val="0"/>
          <w:marTop w:val="0"/>
          <w:marBottom w:val="0"/>
          <w:divBdr>
            <w:top w:val="none" w:sz="0" w:space="0" w:color="auto"/>
            <w:left w:val="none" w:sz="0" w:space="0" w:color="auto"/>
            <w:bottom w:val="none" w:sz="0" w:space="0" w:color="auto"/>
            <w:right w:val="none" w:sz="0" w:space="0" w:color="auto"/>
          </w:divBdr>
        </w:div>
        <w:div w:id="730269173">
          <w:marLeft w:val="640"/>
          <w:marRight w:val="0"/>
          <w:marTop w:val="0"/>
          <w:marBottom w:val="0"/>
          <w:divBdr>
            <w:top w:val="none" w:sz="0" w:space="0" w:color="auto"/>
            <w:left w:val="none" w:sz="0" w:space="0" w:color="auto"/>
            <w:bottom w:val="none" w:sz="0" w:space="0" w:color="auto"/>
            <w:right w:val="none" w:sz="0" w:space="0" w:color="auto"/>
          </w:divBdr>
        </w:div>
        <w:div w:id="15233936">
          <w:marLeft w:val="640"/>
          <w:marRight w:val="0"/>
          <w:marTop w:val="0"/>
          <w:marBottom w:val="0"/>
          <w:divBdr>
            <w:top w:val="none" w:sz="0" w:space="0" w:color="auto"/>
            <w:left w:val="none" w:sz="0" w:space="0" w:color="auto"/>
            <w:bottom w:val="none" w:sz="0" w:space="0" w:color="auto"/>
            <w:right w:val="none" w:sz="0" w:space="0" w:color="auto"/>
          </w:divBdr>
        </w:div>
        <w:div w:id="146433721">
          <w:marLeft w:val="640"/>
          <w:marRight w:val="0"/>
          <w:marTop w:val="0"/>
          <w:marBottom w:val="0"/>
          <w:divBdr>
            <w:top w:val="none" w:sz="0" w:space="0" w:color="auto"/>
            <w:left w:val="none" w:sz="0" w:space="0" w:color="auto"/>
            <w:bottom w:val="none" w:sz="0" w:space="0" w:color="auto"/>
            <w:right w:val="none" w:sz="0" w:space="0" w:color="auto"/>
          </w:divBdr>
        </w:div>
        <w:div w:id="1934433773">
          <w:marLeft w:val="640"/>
          <w:marRight w:val="0"/>
          <w:marTop w:val="0"/>
          <w:marBottom w:val="0"/>
          <w:divBdr>
            <w:top w:val="none" w:sz="0" w:space="0" w:color="auto"/>
            <w:left w:val="none" w:sz="0" w:space="0" w:color="auto"/>
            <w:bottom w:val="none" w:sz="0" w:space="0" w:color="auto"/>
            <w:right w:val="none" w:sz="0" w:space="0" w:color="auto"/>
          </w:divBdr>
        </w:div>
        <w:div w:id="818425658">
          <w:marLeft w:val="640"/>
          <w:marRight w:val="0"/>
          <w:marTop w:val="0"/>
          <w:marBottom w:val="0"/>
          <w:divBdr>
            <w:top w:val="none" w:sz="0" w:space="0" w:color="auto"/>
            <w:left w:val="none" w:sz="0" w:space="0" w:color="auto"/>
            <w:bottom w:val="none" w:sz="0" w:space="0" w:color="auto"/>
            <w:right w:val="none" w:sz="0" w:space="0" w:color="auto"/>
          </w:divBdr>
        </w:div>
        <w:div w:id="1727876911">
          <w:marLeft w:val="640"/>
          <w:marRight w:val="0"/>
          <w:marTop w:val="0"/>
          <w:marBottom w:val="0"/>
          <w:divBdr>
            <w:top w:val="none" w:sz="0" w:space="0" w:color="auto"/>
            <w:left w:val="none" w:sz="0" w:space="0" w:color="auto"/>
            <w:bottom w:val="none" w:sz="0" w:space="0" w:color="auto"/>
            <w:right w:val="none" w:sz="0" w:space="0" w:color="auto"/>
          </w:divBdr>
        </w:div>
        <w:div w:id="1816218769">
          <w:marLeft w:val="640"/>
          <w:marRight w:val="0"/>
          <w:marTop w:val="0"/>
          <w:marBottom w:val="0"/>
          <w:divBdr>
            <w:top w:val="none" w:sz="0" w:space="0" w:color="auto"/>
            <w:left w:val="none" w:sz="0" w:space="0" w:color="auto"/>
            <w:bottom w:val="none" w:sz="0" w:space="0" w:color="auto"/>
            <w:right w:val="none" w:sz="0" w:space="0" w:color="auto"/>
          </w:divBdr>
        </w:div>
        <w:div w:id="17122453">
          <w:marLeft w:val="640"/>
          <w:marRight w:val="0"/>
          <w:marTop w:val="0"/>
          <w:marBottom w:val="0"/>
          <w:divBdr>
            <w:top w:val="none" w:sz="0" w:space="0" w:color="auto"/>
            <w:left w:val="none" w:sz="0" w:space="0" w:color="auto"/>
            <w:bottom w:val="none" w:sz="0" w:space="0" w:color="auto"/>
            <w:right w:val="none" w:sz="0" w:space="0" w:color="auto"/>
          </w:divBdr>
        </w:div>
        <w:div w:id="441651510">
          <w:marLeft w:val="640"/>
          <w:marRight w:val="0"/>
          <w:marTop w:val="0"/>
          <w:marBottom w:val="0"/>
          <w:divBdr>
            <w:top w:val="none" w:sz="0" w:space="0" w:color="auto"/>
            <w:left w:val="none" w:sz="0" w:space="0" w:color="auto"/>
            <w:bottom w:val="none" w:sz="0" w:space="0" w:color="auto"/>
            <w:right w:val="none" w:sz="0" w:space="0" w:color="auto"/>
          </w:divBdr>
        </w:div>
        <w:div w:id="1179545915">
          <w:marLeft w:val="640"/>
          <w:marRight w:val="0"/>
          <w:marTop w:val="0"/>
          <w:marBottom w:val="0"/>
          <w:divBdr>
            <w:top w:val="none" w:sz="0" w:space="0" w:color="auto"/>
            <w:left w:val="none" w:sz="0" w:space="0" w:color="auto"/>
            <w:bottom w:val="none" w:sz="0" w:space="0" w:color="auto"/>
            <w:right w:val="none" w:sz="0" w:space="0" w:color="auto"/>
          </w:divBdr>
        </w:div>
        <w:div w:id="546717912">
          <w:marLeft w:val="640"/>
          <w:marRight w:val="0"/>
          <w:marTop w:val="0"/>
          <w:marBottom w:val="0"/>
          <w:divBdr>
            <w:top w:val="none" w:sz="0" w:space="0" w:color="auto"/>
            <w:left w:val="none" w:sz="0" w:space="0" w:color="auto"/>
            <w:bottom w:val="none" w:sz="0" w:space="0" w:color="auto"/>
            <w:right w:val="none" w:sz="0" w:space="0" w:color="auto"/>
          </w:divBdr>
        </w:div>
        <w:div w:id="737047709">
          <w:marLeft w:val="640"/>
          <w:marRight w:val="0"/>
          <w:marTop w:val="0"/>
          <w:marBottom w:val="0"/>
          <w:divBdr>
            <w:top w:val="none" w:sz="0" w:space="0" w:color="auto"/>
            <w:left w:val="none" w:sz="0" w:space="0" w:color="auto"/>
            <w:bottom w:val="none" w:sz="0" w:space="0" w:color="auto"/>
            <w:right w:val="none" w:sz="0" w:space="0" w:color="auto"/>
          </w:divBdr>
        </w:div>
        <w:div w:id="1659186468">
          <w:marLeft w:val="640"/>
          <w:marRight w:val="0"/>
          <w:marTop w:val="0"/>
          <w:marBottom w:val="0"/>
          <w:divBdr>
            <w:top w:val="none" w:sz="0" w:space="0" w:color="auto"/>
            <w:left w:val="none" w:sz="0" w:space="0" w:color="auto"/>
            <w:bottom w:val="none" w:sz="0" w:space="0" w:color="auto"/>
            <w:right w:val="none" w:sz="0" w:space="0" w:color="auto"/>
          </w:divBdr>
        </w:div>
        <w:div w:id="1187908947">
          <w:marLeft w:val="640"/>
          <w:marRight w:val="0"/>
          <w:marTop w:val="0"/>
          <w:marBottom w:val="0"/>
          <w:divBdr>
            <w:top w:val="none" w:sz="0" w:space="0" w:color="auto"/>
            <w:left w:val="none" w:sz="0" w:space="0" w:color="auto"/>
            <w:bottom w:val="none" w:sz="0" w:space="0" w:color="auto"/>
            <w:right w:val="none" w:sz="0" w:space="0" w:color="auto"/>
          </w:divBdr>
        </w:div>
        <w:div w:id="627857997">
          <w:marLeft w:val="640"/>
          <w:marRight w:val="0"/>
          <w:marTop w:val="0"/>
          <w:marBottom w:val="0"/>
          <w:divBdr>
            <w:top w:val="none" w:sz="0" w:space="0" w:color="auto"/>
            <w:left w:val="none" w:sz="0" w:space="0" w:color="auto"/>
            <w:bottom w:val="none" w:sz="0" w:space="0" w:color="auto"/>
            <w:right w:val="none" w:sz="0" w:space="0" w:color="auto"/>
          </w:divBdr>
        </w:div>
        <w:div w:id="1740245604">
          <w:marLeft w:val="640"/>
          <w:marRight w:val="0"/>
          <w:marTop w:val="0"/>
          <w:marBottom w:val="0"/>
          <w:divBdr>
            <w:top w:val="none" w:sz="0" w:space="0" w:color="auto"/>
            <w:left w:val="none" w:sz="0" w:space="0" w:color="auto"/>
            <w:bottom w:val="none" w:sz="0" w:space="0" w:color="auto"/>
            <w:right w:val="none" w:sz="0" w:space="0" w:color="auto"/>
          </w:divBdr>
        </w:div>
        <w:div w:id="787353649">
          <w:marLeft w:val="640"/>
          <w:marRight w:val="0"/>
          <w:marTop w:val="0"/>
          <w:marBottom w:val="0"/>
          <w:divBdr>
            <w:top w:val="none" w:sz="0" w:space="0" w:color="auto"/>
            <w:left w:val="none" w:sz="0" w:space="0" w:color="auto"/>
            <w:bottom w:val="none" w:sz="0" w:space="0" w:color="auto"/>
            <w:right w:val="none" w:sz="0" w:space="0" w:color="auto"/>
          </w:divBdr>
        </w:div>
        <w:div w:id="860897628">
          <w:marLeft w:val="640"/>
          <w:marRight w:val="0"/>
          <w:marTop w:val="0"/>
          <w:marBottom w:val="0"/>
          <w:divBdr>
            <w:top w:val="none" w:sz="0" w:space="0" w:color="auto"/>
            <w:left w:val="none" w:sz="0" w:space="0" w:color="auto"/>
            <w:bottom w:val="none" w:sz="0" w:space="0" w:color="auto"/>
            <w:right w:val="none" w:sz="0" w:space="0" w:color="auto"/>
          </w:divBdr>
        </w:div>
        <w:div w:id="1983265192">
          <w:marLeft w:val="640"/>
          <w:marRight w:val="0"/>
          <w:marTop w:val="0"/>
          <w:marBottom w:val="0"/>
          <w:divBdr>
            <w:top w:val="none" w:sz="0" w:space="0" w:color="auto"/>
            <w:left w:val="none" w:sz="0" w:space="0" w:color="auto"/>
            <w:bottom w:val="none" w:sz="0" w:space="0" w:color="auto"/>
            <w:right w:val="none" w:sz="0" w:space="0" w:color="auto"/>
          </w:divBdr>
        </w:div>
        <w:div w:id="72170571">
          <w:marLeft w:val="640"/>
          <w:marRight w:val="0"/>
          <w:marTop w:val="0"/>
          <w:marBottom w:val="0"/>
          <w:divBdr>
            <w:top w:val="none" w:sz="0" w:space="0" w:color="auto"/>
            <w:left w:val="none" w:sz="0" w:space="0" w:color="auto"/>
            <w:bottom w:val="none" w:sz="0" w:space="0" w:color="auto"/>
            <w:right w:val="none" w:sz="0" w:space="0" w:color="auto"/>
          </w:divBdr>
        </w:div>
        <w:div w:id="857811322">
          <w:marLeft w:val="640"/>
          <w:marRight w:val="0"/>
          <w:marTop w:val="0"/>
          <w:marBottom w:val="0"/>
          <w:divBdr>
            <w:top w:val="none" w:sz="0" w:space="0" w:color="auto"/>
            <w:left w:val="none" w:sz="0" w:space="0" w:color="auto"/>
            <w:bottom w:val="none" w:sz="0" w:space="0" w:color="auto"/>
            <w:right w:val="none" w:sz="0" w:space="0" w:color="auto"/>
          </w:divBdr>
        </w:div>
        <w:div w:id="1081681528">
          <w:marLeft w:val="640"/>
          <w:marRight w:val="0"/>
          <w:marTop w:val="0"/>
          <w:marBottom w:val="0"/>
          <w:divBdr>
            <w:top w:val="none" w:sz="0" w:space="0" w:color="auto"/>
            <w:left w:val="none" w:sz="0" w:space="0" w:color="auto"/>
            <w:bottom w:val="none" w:sz="0" w:space="0" w:color="auto"/>
            <w:right w:val="none" w:sz="0" w:space="0" w:color="auto"/>
          </w:divBdr>
        </w:div>
        <w:div w:id="1823622001">
          <w:marLeft w:val="640"/>
          <w:marRight w:val="0"/>
          <w:marTop w:val="0"/>
          <w:marBottom w:val="0"/>
          <w:divBdr>
            <w:top w:val="none" w:sz="0" w:space="0" w:color="auto"/>
            <w:left w:val="none" w:sz="0" w:space="0" w:color="auto"/>
            <w:bottom w:val="none" w:sz="0" w:space="0" w:color="auto"/>
            <w:right w:val="none" w:sz="0" w:space="0" w:color="auto"/>
          </w:divBdr>
        </w:div>
        <w:div w:id="1448502757">
          <w:marLeft w:val="640"/>
          <w:marRight w:val="0"/>
          <w:marTop w:val="0"/>
          <w:marBottom w:val="0"/>
          <w:divBdr>
            <w:top w:val="none" w:sz="0" w:space="0" w:color="auto"/>
            <w:left w:val="none" w:sz="0" w:space="0" w:color="auto"/>
            <w:bottom w:val="none" w:sz="0" w:space="0" w:color="auto"/>
            <w:right w:val="none" w:sz="0" w:space="0" w:color="auto"/>
          </w:divBdr>
        </w:div>
        <w:div w:id="866531143">
          <w:marLeft w:val="640"/>
          <w:marRight w:val="0"/>
          <w:marTop w:val="0"/>
          <w:marBottom w:val="0"/>
          <w:divBdr>
            <w:top w:val="none" w:sz="0" w:space="0" w:color="auto"/>
            <w:left w:val="none" w:sz="0" w:space="0" w:color="auto"/>
            <w:bottom w:val="none" w:sz="0" w:space="0" w:color="auto"/>
            <w:right w:val="none" w:sz="0" w:space="0" w:color="auto"/>
          </w:divBdr>
        </w:div>
        <w:div w:id="759834726">
          <w:marLeft w:val="640"/>
          <w:marRight w:val="0"/>
          <w:marTop w:val="0"/>
          <w:marBottom w:val="0"/>
          <w:divBdr>
            <w:top w:val="none" w:sz="0" w:space="0" w:color="auto"/>
            <w:left w:val="none" w:sz="0" w:space="0" w:color="auto"/>
            <w:bottom w:val="none" w:sz="0" w:space="0" w:color="auto"/>
            <w:right w:val="none" w:sz="0" w:space="0" w:color="auto"/>
          </w:divBdr>
        </w:div>
        <w:div w:id="1901284058">
          <w:marLeft w:val="640"/>
          <w:marRight w:val="0"/>
          <w:marTop w:val="0"/>
          <w:marBottom w:val="0"/>
          <w:divBdr>
            <w:top w:val="none" w:sz="0" w:space="0" w:color="auto"/>
            <w:left w:val="none" w:sz="0" w:space="0" w:color="auto"/>
            <w:bottom w:val="none" w:sz="0" w:space="0" w:color="auto"/>
            <w:right w:val="none" w:sz="0" w:space="0" w:color="auto"/>
          </w:divBdr>
        </w:div>
        <w:div w:id="452794052">
          <w:marLeft w:val="640"/>
          <w:marRight w:val="0"/>
          <w:marTop w:val="0"/>
          <w:marBottom w:val="0"/>
          <w:divBdr>
            <w:top w:val="none" w:sz="0" w:space="0" w:color="auto"/>
            <w:left w:val="none" w:sz="0" w:space="0" w:color="auto"/>
            <w:bottom w:val="none" w:sz="0" w:space="0" w:color="auto"/>
            <w:right w:val="none" w:sz="0" w:space="0" w:color="auto"/>
          </w:divBdr>
        </w:div>
        <w:div w:id="1509103023">
          <w:marLeft w:val="640"/>
          <w:marRight w:val="0"/>
          <w:marTop w:val="0"/>
          <w:marBottom w:val="0"/>
          <w:divBdr>
            <w:top w:val="none" w:sz="0" w:space="0" w:color="auto"/>
            <w:left w:val="none" w:sz="0" w:space="0" w:color="auto"/>
            <w:bottom w:val="none" w:sz="0" w:space="0" w:color="auto"/>
            <w:right w:val="none" w:sz="0" w:space="0" w:color="auto"/>
          </w:divBdr>
        </w:div>
        <w:div w:id="1950237971">
          <w:marLeft w:val="640"/>
          <w:marRight w:val="0"/>
          <w:marTop w:val="0"/>
          <w:marBottom w:val="0"/>
          <w:divBdr>
            <w:top w:val="none" w:sz="0" w:space="0" w:color="auto"/>
            <w:left w:val="none" w:sz="0" w:space="0" w:color="auto"/>
            <w:bottom w:val="none" w:sz="0" w:space="0" w:color="auto"/>
            <w:right w:val="none" w:sz="0" w:space="0" w:color="auto"/>
          </w:divBdr>
        </w:div>
        <w:div w:id="365104316">
          <w:marLeft w:val="640"/>
          <w:marRight w:val="0"/>
          <w:marTop w:val="0"/>
          <w:marBottom w:val="0"/>
          <w:divBdr>
            <w:top w:val="none" w:sz="0" w:space="0" w:color="auto"/>
            <w:left w:val="none" w:sz="0" w:space="0" w:color="auto"/>
            <w:bottom w:val="none" w:sz="0" w:space="0" w:color="auto"/>
            <w:right w:val="none" w:sz="0" w:space="0" w:color="auto"/>
          </w:divBdr>
        </w:div>
        <w:div w:id="324207807">
          <w:marLeft w:val="640"/>
          <w:marRight w:val="0"/>
          <w:marTop w:val="0"/>
          <w:marBottom w:val="0"/>
          <w:divBdr>
            <w:top w:val="none" w:sz="0" w:space="0" w:color="auto"/>
            <w:left w:val="none" w:sz="0" w:space="0" w:color="auto"/>
            <w:bottom w:val="none" w:sz="0" w:space="0" w:color="auto"/>
            <w:right w:val="none" w:sz="0" w:space="0" w:color="auto"/>
          </w:divBdr>
        </w:div>
        <w:div w:id="496843816">
          <w:marLeft w:val="640"/>
          <w:marRight w:val="0"/>
          <w:marTop w:val="0"/>
          <w:marBottom w:val="0"/>
          <w:divBdr>
            <w:top w:val="none" w:sz="0" w:space="0" w:color="auto"/>
            <w:left w:val="none" w:sz="0" w:space="0" w:color="auto"/>
            <w:bottom w:val="none" w:sz="0" w:space="0" w:color="auto"/>
            <w:right w:val="none" w:sz="0" w:space="0" w:color="auto"/>
          </w:divBdr>
        </w:div>
        <w:div w:id="1837190467">
          <w:marLeft w:val="640"/>
          <w:marRight w:val="0"/>
          <w:marTop w:val="0"/>
          <w:marBottom w:val="0"/>
          <w:divBdr>
            <w:top w:val="none" w:sz="0" w:space="0" w:color="auto"/>
            <w:left w:val="none" w:sz="0" w:space="0" w:color="auto"/>
            <w:bottom w:val="none" w:sz="0" w:space="0" w:color="auto"/>
            <w:right w:val="none" w:sz="0" w:space="0" w:color="auto"/>
          </w:divBdr>
        </w:div>
        <w:div w:id="811871068">
          <w:marLeft w:val="640"/>
          <w:marRight w:val="0"/>
          <w:marTop w:val="0"/>
          <w:marBottom w:val="0"/>
          <w:divBdr>
            <w:top w:val="none" w:sz="0" w:space="0" w:color="auto"/>
            <w:left w:val="none" w:sz="0" w:space="0" w:color="auto"/>
            <w:bottom w:val="none" w:sz="0" w:space="0" w:color="auto"/>
            <w:right w:val="none" w:sz="0" w:space="0" w:color="auto"/>
          </w:divBdr>
        </w:div>
        <w:div w:id="1953172456">
          <w:marLeft w:val="640"/>
          <w:marRight w:val="0"/>
          <w:marTop w:val="0"/>
          <w:marBottom w:val="0"/>
          <w:divBdr>
            <w:top w:val="none" w:sz="0" w:space="0" w:color="auto"/>
            <w:left w:val="none" w:sz="0" w:space="0" w:color="auto"/>
            <w:bottom w:val="none" w:sz="0" w:space="0" w:color="auto"/>
            <w:right w:val="none" w:sz="0" w:space="0" w:color="auto"/>
          </w:divBdr>
        </w:div>
        <w:div w:id="1125809533">
          <w:marLeft w:val="640"/>
          <w:marRight w:val="0"/>
          <w:marTop w:val="0"/>
          <w:marBottom w:val="0"/>
          <w:divBdr>
            <w:top w:val="none" w:sz="0" w:space="0" w:color="auto"/>
            <w:left w:val="none" w:sz="0" w:space="0" w:color="auto"/>
            <w:bottom w:val="none" w:sz="0" w:space="0" w:color="auto"/>
            <w:right w:val="none" w:sz="0" w:space="0" w:color="auto"/>
          </w:divBdr>
        </w:div>
        <w:div w:id="1268583836">
          <w:marLeft w:val="640"/>
          <w:marRight w:val="0"/>
          <w:marTop w:val="0"/>
          <w:marBottom w:val="0"/>
          <w:divBdr>
            <w:top w:val="none" w:sz="0" w:space="0" w:color="auto"/>
            <w:left w:val="none" w:sz="0" w:space="0" w:color="auto"/>
            <w:bottom w:val="none" w:sz="0" w:space="0" w:color="auto"/>
            <w:right w:val="none" w:sz="0" w:space="0" w:color="auto"/>
          </w:divBdr>
        </w:div>
        <w:div w:id="426732818">
          <w:marLeft w:val="640"/>
          <w:marRight w:val="0"/>
          <w:marTop w:val="0"/>
          <w:marBottom w:val="0"/>
          <w:divBdr>
            <w:top w:val="none" w:sz="0" w:space="0" w:color="auto"/>
            <w:left w:val="none" w:sz="0" w:space="0" w:color="auto"/>
            <w:bottom w:val="none" w:sz="0" w:space="0" w:color="auto"/>
            <w:right w:val="none" w:sz="0" w:space="0" w:color="auto"/>
          </w:divBdr>
        </w:div>
        <w:div w:id="2100832104">
          <w:marLeft w:val="640"/>
          <w:marRight w:val="0"/>
          <w:marTop w:val="0"/>
          <w:marBottom w:val="0"/>
          <w:divBdr>
            <w:top w:val="none" w:sz="0" w:space="0" w:color="auto"/>
            <w:left w:val="none" w:sz="0" w:space="0" w:color="auto"/>
            <w:bottom w:val="none" w:sz="0" w:space="0" w:color="auto"/>
            <w:right w:val="none" w:sz="0" w:space="0" w:color="auto"/>
          </w:divBdr>
        </w:div>
        <w:div w:id="1677460541">
          <w:marLeft w:val="640"/>
          <w:marRight w:val="0"/>
          <w:marTop w:val="0"/>
          <w:marBottom w:val="0"/>
          <w:divBdr>
            <w:top w:val="none" w:sz="0" w:space="0" w:color="auto"/>
            <w:left w:val="none" w:sz="0" w:space="0" w:color="auto"/>
            <w:bottom w:val="none" w:sz="0" w:space="0" w:color="auto"/>
            <w:right w:val="none" w:sz="0" w:space="0" w:color="auto"/>
          </w:divBdr>
        </w:div>
        <w:div w:id="770510551">
          <w:marLeft w:val="640"/>
          <w:marRight w:val="0"/>
          <w:marTop w:val="0"/>
          <w:marBottom w:val="0"/>
          <w:divBdr>
            <w:top w:val="none" w:sz="0" w:space="0" w:color="auto"/>
            <w:left w:val="none" w:sz="0" w:space="0" w:color="auto"/>
            <w:bottom w:val="none" w:sz="0" w:space="0" w:color="auto"/>
            <w:right w:val="none" w:sz="0" w:space="0" w:color="auto"/>
          </w:divBdr>
        </w:div>
        <w:div w:id="1837333357">
          <w:marLeft w:val="640"/>
          <w:marRight w:val="0"/>
          <w:marTop w:val="0"/>
          <w:marBottom w:val="0"/>
          <w:divBdr>
            <w:top w:val="none" w:sz="0" w:space="0" w:color="auto"/>
            <w:left w:val="none" w:sz="0" w:space="0" w:color="auto"/>
            <w:bottom w:val="none" w:sz="0" w:space="0" w:color="auto"/>
            <w:right w:val="none" w:sz="0" w:space="0" w:color="auto"/>
          </w:divBdr>
        </w:div>
        <w:div w:id="806435726">
          <w:marLeft w:val="640"/>
          <w:marRight w:val="0"/>
          <w:marTop w:val="0"/>
          <w:marBottom w:val="0"/>
          <w:divBdr>
            <w:top w:val="none" w:sz="0" w:space="0" w:color="auto"/>
            <w:left w:val="none" w:sz="0" w:space="0" w:color="auto"/>
            <w:bottom w:val="none" w:sz="0" w:space="0" w:color="auto"/>
            <w:right w:val="none" w:sz="0" w:space="0" w:color="auto"/>
          </w:divBdr>
        </w:div>
        <w:div w:id="1447047052">
          <w:marLeft w:val="640"/>
          <w:marRight w:val="0"/>
          <w:marTop w:val="0"/>
          <w:marBottom w:val="0"/>
          <w:divBdr>
            <w:top w:val="none" w:sz="0" w:space="0" w:color="auto"/>
            <w:left w:val="none" w:sz="0" w:space="0" w:color="auto"/>
            <w:bottom w:val="none" w:sz="0" w:space="0" w:color="auto"/>
            <w:right w:val="none" w:sz="0" w:space="0" w:color="auto"/>
          </w:divBdr>
        </w:div>
        <w:div w:id="681127632">
          <w:marLeft w:val="640"/>
          <w:marRight w:val="0"/>
          <w:marTop w:val="0"/>
          <w:marBottom w:val="0"/>
          <w:divBdr>
            <w:top w:val="none" w:sz="0" w:space="0" w:color="auto"/>
            <w:left w:val="none" w:sz="0" w:space="0" w:color="auto"/>
            <w:bottom w:val="none" w:sz="0" w:space="0" w:color="auto"/>
            <w:right w:val="none" w:sz="0" w:space="0" w:color="auto"/>
          </w:divBdr>
        </w:div>
        <w:div w:id="1903756901">
          <w:marLeft w:val="640"/>
          <w:marRight w:val="0"/>
          <w:marTop w:val="0"/>
          <w:marBottom w:val="0"/>
          <w:divBdr>
            <w:top w:val="none" w:sz="0" w:space="0" w:color="auto"/>
            <w:left w:val="none" w:sz="0" w:space="0" w:color="auto"/>
            <w:bottom w:val="none" w:sz="0" w:space="0" w:color="auto"/>
            <w:right w:val="none" w:sz="0" w:space="0" w:color="auto"/>
          </w:divBdr>
        </w:div>
        <w:div w:id="1524173299">
          <w:marLeft w:val="640"/>
          <w:marRight w:val="0"/>
          <w:marTop w:val="0"/>
          <w:marBottom w:val="0"/>
          <w:divBdr>
            <w:top w:val="none" w:sz="0" w:space="0" w:color="auto"/>
            <w:left w:val="none" w:sz="0" w:space="0" w:color="auto"/>
            <w:bottom w:val="none" w:sz="0" w:space="0" w:color="auto"/>
            <w:right w:val="none" w:sz="0" w:space="0" w:color="auto"/>
          </w:divBdr>
        </w:div>
        <w:div w:id="1099063374">
          <w:marLeft w:val="640"/>
          <w:marRight w:val="0"/>
          <w:marTop w:val="0"/>
          <w:marBottom w:val="0"/>
          <w:divBdr>
            <w:top w:val="none" w:sz="0" w:space="0" w:color="auto"/>
            <w:left w:val="none" w:sz="0" w:space="0" w:color="auto"/>
            <w:bottom w:val="none" w:sz="0" w:space="0" w:color="auto"/>
            <w:right w:val="none" w:sz="0" w:space="0" w:color="auto"/>
          </w:divBdr>
        </w:div>
        <w:div w:id="975329688">
          <w:marLeft w:val="640"/>
          <w:marRight w:val="0"/>
          <w:marTop w:val="0"/>
          <w:marBottom w:val="0"/>
          <w:divBdr>
            <w:top w:val="none" w:sz="0" w:space="0" w:color="auto"/>
            <w:left w:val="none" w:sz="0" w:space="0" w:color="auto"/>
            <w:bottom w:val="none" w:sz="0" w:space="0" w:color="auto"/>
            <w:right w:val="none" w:sz="0" w:space="0" w:color="auto"/>
          </w:divBdr>
        </w:div>
        <w:div w:id="1134523963">
          <w:marLeft w:val="640"/>
          <w:marRight w:val="0"/>
          <w:marTop w:val="0"/>
          <w:marBottom w:val="0"/>
          <w:divBdr>
            <w:top w:val="none" w:sz="0" w:space="0" w:color="auto"/>
            <w:left w:val="none" w:sz="0" w:space="0" w:color="auto"/>
            <w:bottom w:val="none" w:sz="0" w:space="0" w:color="auto"/>
            <w:right w:val="none" w:sz="0" w:space="0" w:color="auto"/>
          </w:divBdr>
        </w:div>
        <w:div w:id="1889100314">
          <w:marLeft w:val="640"/>
          <w:marRight w:val="0"/>
          <w:marTop w:val="0"/>
          <w:marBottom w:val="0"/>
          <w:divBdr>
            <w:top w:val="none" w:sz="0" w:space="0" w:color="auto"/>
            <w:left w:val="none" w:sz="0" w:space="0" w:color="auto"/>
            <w:bottom w:val="none" w:sz="0" w:space="0" w:color="auto"/>
            <w:right w:val="none" w:sz="0" w:space="0" w:color="auto"/>
          </w:divBdr>
        </w:div>
        <w:div w:id="502430910">
          <w:marLeft w:val="640"/>
          <w:marRight w:val="0"/>
          <w:marTop w:val="0"/>
          <w:marBottom w:val="0"/>
          <w:divBdr>
            <w:top w:val="none" w:sz="0" w:space="0" w:color="auto"/>
            <w:left w:val="none" w:sz="0" w:space="0" w:color="auto"/>
            <w:bottom w:val="none" w:sz="0" w:space="0" w:color="auto"/>
            <w:right w:val="none" w:sz="0" w:space="0" w:color="auto"/>
          </w:divBdr>
        </w:div>
        <w:div w:id="778912845">
          <w:marLeft w:val="640"/>
          <w:marRight w:val="0"/>
          <w:marTop w:val="0"/>
          <w:marBottom w:val="0"/>
          <w:divBdr>
            <w:top w:val="none" w:sz="0" w:space="0" w:color="auto"/>
            <w:left w:val="none" w:sz="0" w:space="0" w:color="auto"/>
            <w:bottom w:val="none" w:sz="0" w:space="0" w:color="auto"/>
            <w:right w:val="none" w:sz="0" w:space="0" w:color="auto"/>
          </w:divBdr>
        </w:div>
        <w:div w:id="1797412404">
          <w:marLeft w:val="640"/>
          <w:marRight w:val="0"/>
          <w:marTop w:val="0"/>
          <w:marBottom w:val="0"/>
          <w:divBdr>
            <w:top w:val="none" w:sz="0" w:space="0" w:color="auto"/>
            <w:left w:val="none" w:sz="0" w:space="0" w:color="auto"/>
            <w:bottom w:val="none" w:sz="0" w:space="0" w:color="auto"/>
            <w:right w:val="none" w:sz="0" w:space="0" w:color="auto"/>
          </w:divBdr>
        </w:div>
        <w:div w:id="907492483">
          <w:marLeft w:val="640"/>
          <w:marRight w:val="0"/>
          <w:marTop w:val="0"/>
          <w:marBottom w:val="0"/>
          <w:divBdr>
            <w:top w:val="none" w:sz="0" w:space="0" w:color="auto"/>
            <w:left w:val="none" w:sz="0" w:space="0" w:color="auto"/>
            <w:bottom w:val="none" w:sz="0" w:space="0" w:color="auto"/>
            <w:right w:val="none" w:sz="0" w:space="0" w:color="auto"/>
          </w:divBdr>
        </w:div>
        <w:div w:id="221596421">
          <w:marLeft w:val="640"/>
          <w:marRight w:val="0"/>
          <w:marTop w:val="0"/>
          <w:marBottom w:val="0"/>
          <w:divBdr>
            <w:top w:val="none" w:sz="0" w:space="0" w:color="auto"/>
            <w:left w:val="none" w:sz="0" w:space="0" w:color="auto"/>
            <w:bottom w:val="none" w:sz="0" w:space="0" w:color="auto"/>
            <w:right w:val="none" w:sz="0" w:space="0" w:color="auto"/>
          </w:divBdr>
        </w:div>
        <w:div w:id="219829151">
          <w:marLeft w:val="640"/>
          <w:marRight w:val="0"/>
          <w:marTop w:val="0"/>
          <w:marBottom w:val="0"/>
          <w:divBdr>
            <w:top w:val="none" w:sz="0" w:space="0" w:color="auto"/>
            <w:left w:val="none" w:sz="0" w:space="0" w:color="auto"/>
            <w:bottom w:val="none" w:sz="0" w:space="0" w:color="auto"/>
            <w:right w:val="none" w:sz="0" w:space="0" w:color="auto"/>
          </w:divBdr>
        </w:div>
        <w:div w:id="198712857">
          <w:marLeft w:val="640"/>
          <w:marRight w:val="0"/>
          <w:marTop w:val="0"/>
          <w:marBottom w:val="0"/>
          <w:divBdr>
            <w:top w:val="none" w:sz="0" w:space="0" w:color="auto"/>
            <w:left w:val="none" w:sz="0" w:space="0" w:color="auto"/>
            <w:bottom w:val="none" w:sz="0" w:space="0" w:color="auto"/>
            <w:right w:val="none" w:sz="0" w:space="0" w:color="auto"/>
          </w:divBdr>
        </w:div>
        <w:div w:id="1180318413">
          <w:marLeft w:val="640"/>
          <w:marRight w:val="0"/>
          <w:marTop w:val="0"/>
          <w:marBottom w:val="0"/>
          <w:divBdr>
            <w:top w:val="none" w:sz="0" w:space="0" w:color="auto"/>
            <w:left w:val="none" w:sz="0" w:space="0" w:color="auto"/>
            <w:bottom w:val="none" w:sz="0" w:space="0" w:color="auto"/>
            <w:right w:val="none" w:sz="0" w:space="0" w:color="auto"/>
          </w:divBdr>
        </w:div>
        <w:div w:id="1504591566">
          <w:marLeft w:val="640"/>
          <w:marRight w:val="0"/>
          <w:marTop w:val="0"/>
          <w:marBottom w:val="0"/>
          <w:divBdr>
            <w:top w:val="none" w:sz="0" w:space="0" w:color="auto"/>
            <w:left w:val="none" w:sz="0" w:space="0" w:color="auto"/>
            <w:bottom w:val="none" w:sz="0" w:space="0" w:color="auto"/>
            <w:right w:val="none" w:sz="0" w:space="0" w:color="auto"/>
          </w:divBdr>
        </w:div>
        <w:div w:id="95757299">
          <w:marLeft w:val="640"/>
          <w:marRight w:val="0"/>
          <w:marTop w:val="0"/>
          <w:marBottom w:val="0"/>
          <w:divBdr>
            <w:top w:val="none" w:sz="0" w:space="0" w:color="auto"/>
            <w:left w:val="none" w:sz="0" w:space="0" w:color="auto"/>
            <w:bottom w:val="none" w:sz="0" w:space="0" w:color="auto"/>
            <w:right w:val="none" w:sz="0" w:space="0" w:color="auto"/>
          </w:divBdr>
        </w:div>
        <w:div w:id="718431392">
          <w:marLeft w:val="640"/>
          <w:marRight w:val="0"/>
          <w:marTop w:val="0"/>
          <w:marBottom w:val="0"/>
          <w:divBdr>
            <w:top w:val="none" w:sz="0" w:space="0" w:color="auto"/>
            <w:left w:val="none" w:sz="0" w:space="0" w:color="auto"/>
            <w:bottom w:val="none" w:sz="0" w:space="0" w:color="auto"/>
            <w:right w:val="none" w:sz="0" w:space="0" w:color="auto"/>
          </w:divBdr>
        </w:div>
        <w:div w:id="1980840079">
          <w:marLeft w:val="640"/>
          <w:marRight w:val="0"/>
          <w:marTop w:val="0"/>
          <w:marBottom w:val="0"/>
          <w:divBdr>
            <w:top w:val="none" w:sz="0" w:space="0" w:color="auto"/>
            <w:left w:val="none" w:sz="0" w:space="0" w:color="auto"/>
            <w:bottom w:val="none" w:sz="0" w:space="0" w:color="auto"/>
            <w:right w:val="none" w:sz="0" w:space="0" w:color="auto"/>
          </w:divBdr>
        </w:div>
        <w:div w:id="1478574526">
          <w:marLeft w:val="640"/>
          <w:marRight w:val="0"/>
          <w:marTop w:val="0"/>
          <w:marBottom w:val="0"/>
          <w:divBdr>
            <w:top w:val="none" w:sz="0" w:space="0" w:color="auto"/>
            <w:left w:val="none" w:sz="0" w:space="0" w:color="auto"/>
            <w:bottom w:val="none" w:sz="0" w:space="0" w:color="auto"/>
            <w:right w:val="none" w:sz="0" w:space="0" w:color="auto"/>
          </w:divBdr>
        </w:div>
        <w:div w:id="576941758">
          <w:marLeft w:val="640"/>
          <w:marRight w:val="0"/>
          <w:marTop w:val="0"/>
          <w:marBottom w:val="0"/>
          <w:divBdr>
            <w:top w:val="none" w:sz="0" w:space="0" w:color="auto"/>
            <w:left w:val="none" w:sz="0" w:space="0" w:color="auto"/>
            <w:bottom w:val="none" w:sz="0" w:space="0" w:color="auto"/>
            <w:right w:val="none" w:sz="0" w:space="0" w:color="auto"/>
          </w:divBdr>
        </w:div>
        <w:div w:id="489374404">
          <w:marLeft w:val="640"/>
          <w:marRight w:val="0"/>
          <w:marTop w:val="0"/>
          <w:marBottom w:val="0"/>
          <w:divBdr>
            <w:top w:val="none" w:sz="0" w:space="0" w:color="auto"/>
            <w:left w:val="none" w:sz="0" w:space="0" w:color="auto"/>
            <w:bottom w:val="none" w:sz="0" w:space="0" w:color="auto"/>
            <w:right w:val="none" w:sz="0" w:space="0" w:color="auto"/>
          </w:divBdr>
        </w:div>
        <w:div w:id="72708677">
          <w:marLeft w:val="640"/>
          <w:marRight w:val="0"/>
          <w:marTop w:val="0"/>
          <w:marBottom w:val="0"/>
          <w:divBdr>
            <w:top w:val="none" w:sz="0" w:space="0" w:color="auto"/>
            <w:left w:val="none" w:sz="0" w:space="0" w:color="auto"/>
            <w:bottom w:val="none" w:sz="0" w:space="0" w:color="auto"/>
            <w:right w:val="none" w:sz="0" w:space="0" w:color="auto"/>
          </w:divBdr>
        </w:div>
        <w:div w:id="1748916884">
          <w:marLeft w:val="640"/>
          <w:marRight w:val="0"/>
          <w:marTop w:val="0"/>
          <w:marBottom w:val="0"/>
          <w:divBdr>
            <w:top w:val="none" w:sz="0" w:space="0" w:color="auto"/>
            <w:left w:val="none" w:sz="0" w:space="0" w:color="auto"/>
            <w:bottom w:val="none" w:sz="0" w:space="0" w:color="auto"/>
            <w:right w:val="none" w:sz="0" w:space="0" w:color="auto"/>
          </w:divBdr>
        </w:div>
        <w:div w:id="217857681">
          <w:marLeft w:val="640"/>
          <w:marRight w:val="0"/>
          <w:marTop w:val="0"/>
          <w:marBottom w:val="0"/>
          <w:divBdr>
            <w:top w:val="none" w:sz="0" w:space="0" w:color="auto"/>
            <w:left w:val="none" w:sz="0" w:space="0" w:color="auto"/>
            <w:bottom w:val="none" w:sz="0" w:space="0" w:color="auto"/>
            <w:right w:val="none" w:sz="0" w:space="0" w:color="auto"/>
          </w:divBdr>
        </w:div>
        <w:div w:id="1509949451">
          <w:marLeft w:val="640"/>
          <w:marRight w:val="0"/>
          <w:marTop w:val="0"/>
          <w:marBottom w:val="0"/>
          <w:divBdr>
            <w:top w:val="none" w:sz="0" w:space="0" w:color="auto"/>
            <w:left w:val="none" w:sz="0" w:space="0" w:color="auto"/>
            <w:bottom w:val="none" w:sz="0" w:space="0" w:color="auto"/>
            <w:right w:val="none" w:sz="0" w:space="0" w:color="auto"/>
          </w:divBdr>
        </w:div>
        <w:div w:id="501554580">
          <w:marLeft w:val="640"/>
          <w:marRight w:val="0"/>
          <w:marTop w:val="0"/>
          <w:marBottom w:val="0"/>
          <w:divBdr>
            <w:top w:val="none" w:sz="0" w:space="0" w:color="auto"/>
            <w:left w:val="none" w:sz="0" w:space="0" w:color="auto"/>
            <w:bottom w:val="none" w:sz="0" w:space="0" w:color="auto"/>
            <w:right w:val="none" w:sz="0" w:space="0" w:color="auto"/>
          </w:divBdr>
        </w:div>
        <w:div w:id="1150562792">
          <w:marLeft w:val="640"/>
          <w:marRight w:val="0"/>
          <w:marTop w:val="0"/>
          <w:marBottom w:val="0"/>
          <w:divBdr>
            <w:top w:val="none" w:sz="0" w:space="0" w:color="auto"/>
            <w:left w:val="none" w:sz="0" w:space="0" w:color="auto"/>
            <w:bottom w:val="none" w:sz="0" w:space="0" w:color="auto"/>
            <w:right w:val="none" w:sz="0" w:space="0" w:color="auto"/>
          </w:divBdr>
        </w:div>
        <w:div w:id="902985766">
          <w:marLeft w:val="640"/>
          <w:marRight w:val="0"/>
          <w:marTop w:val="0"/>
          <w:marBottom w:val="0"/>
          <w:divBdr>
            <w:top w:val="none" w:sz="0" w:space="0" w:color="auto"/>
            <w:left w:val="none" w:sz="0" w:space="0" w:color="auto"/>
            <w:bottom w:val="none" w:sz="0" w:space="0" w:color="auto"/>
            <w:right w:val="none" w:sz="0" w:space="0" w:color="auto"/>
          </w:divBdr>
        </w:div>
        <w:div w:id="145780367">
          <w:marLeft w:val="640"/>
          <w:marRight w:val="0"/>
          <w:marTop w:val="0"/>
          <w:marBottom w:val="0"/>
          <w:divBdr>
            <w:top w:val="none" w:sz="0" w:space="0" w:color="auto"/>
            <w:left w:val="none" w:sz="0" w:space="0" w:color="auto"/>
            <w:bottom w:val="none" w:sz="0" w:space="0" w:color="auto"/>
            <w:right w:val="none" w:sz="0" w:space="0" w:color="auto"/>
          </w:divBdr>
        </w:div>
        <w:div w:id="409742174">
          <w:marLeft w:val="640"/>
          <w:marRight w:val="0"/>
          <w:marTop w:val="0"/>
          <w:marBottom w:val="0"/>
          <w:divBdr>
            <w:top w:val="none" w:sz="0" w:space="0" w:color="auto"/>
            <w:left w:val="none" w:sz="0" w:space="0" w:color="auto"/>
            <w:bottom w:val="none" w:sz="0" w:space="0" w:color="auto"/>
            <w:right w:val="none" w:sz="0" w:space="0" w:color="auto"/>
          </w:divBdr>
        </w:div>
        <w:div w:id="1096176742">
          <w:marLeft w:val="640"/>
          <w:marRight w:val="0"/>
          <w:marTop w:val="0"/>
          <w:marBottom w:val="0"/>
          <w:divBdr>
            <w:top w:val="none" w:sz="0" w:space="0" w:color="auto"/>
            <w:left w:val="none" w:sz="0" w:space="0" w:color="auto"/>
            <w:bottom w:val="none" w:sz="0" w:space="0" w:color="auto"/>
            <w:right w:val="none" w:sz="0" w:space="0" w:color="auto"/>
          </w:divBdr>
        </w:div>
        <w:div w:id="2120295725">
          <w:marLeft w:val="640"/>
          <w:marRight w:val="0"/>
          <w:marTop w:val="0"/>
          <w:marBottom w:val="0"/>
          <w:divBdr>
            <w:top w:val="none" w:sz="0" w:space="0" w:color="auto"/>
            <w:left w:val="none" w:sz="0" w:space="0" w:color="auto"/>
            <w:bottom w:val="none" w:sz="0" w:space="0" w:color="auto"/>
            <w:right w:val="none" w:sz="0" w:space="0" w:color="auto"/>
          </w:divBdr>
        </w:div>
        <w:div w:id="1385369004">
          <w:marLeft w:val="640"/>
          <w:marRight w:val="0"/>
          <w:marTop w:val="0"/>
          <w:marBottom w:val="0"/>
          <w:divBdr>
            <w:top w:val="none" w:sz="0" w:space="0" w:color="auto"/>
            <w:left w:val="none" w:sz="0" w:space="0" w:color="auto"/>
            <w:bottom w:val="none" w:sz="0" w:space="0" w:color="auto"/>
            <w:right w:val="none" w:sz="0" w:space="0" w:color="auto"/>
          </w:divBdr>
        </w:div>
        <w:div w:id="2019963436">
          <w:marLeft w:val="640"/>
          <w:marRight w:val="0"/>
          <w:marTop w:val="0"/>
          <w:marBottom w:val="0"/>
          <w:divBdr>
            <w:top w:val="none" w:sz="0" w:space="0" w:color="auto"/>
            <w:left w:val="none" w:sz="0" w:space="0" w:color="auto"/>
            <w:bottom w:val="none" w:sz="0" w:space="0" w:color="auto"/>
            <w:right w:val="none" w:sz="0" w:space="0" w:color="auto"/>
          </w:divBdr>
        </w:div>
        <w:div w:id="1498690256">
          <w:marLeft w:val="640"/>
          <w:marRight w:val="0"/>
          <w:marTop w:val="0"/>
          <w:marBottom w:val="0"/>
          <w:divBdr>
            <w:top w:val="none" w:sz="0" w:space="0" w:color="auto"/>
            <w:left w:val="none" w:sz="0" w:space="0" w:color="auto"/>
            <w:bottom w:val="none" w:sz="0" w:space="0" w:color="auto"/>
            <w:right w:val="none" w:sz="0" w:space="0" w:color="auto"/>
          </w:divBdr>
        </w:div>
        <w:div w:id="1626546805">
          <w:marLeft w:val="640"/>
          <w:marRight w:val="0"/>
          <w:marTop w:val="0"/>
          <w:marBottom w:val="0"/>
          <w:divBdr>
            <w:top w:val="none" w:sz="0" w:space="0" w:color="auto"/>
            <w:left w:val="none" w:sz="0" w:space="0" w:color="auto"/>
            <w:bottom w:val="none" w:sz="0" w:space="0" w:color="auto"/>
            <w:right w:val="none" w:sz="0" w:space="0" w:color="auto"/>
          </w:divBdr>
        </w:div>
        <w:div w:id="2012366253">
          <w:marLeft w:val="640"/>
          <w:marRight w:val="0"/>
          <w:marTop w:val="0"/>
          <w:marBottom w:val="0"/>
          <w:divBdr>
            <w:top w:val="none" w:sz="0" w:space="0" w:color="auto"/>
            <w:left w:val="none" w:sz="0" w:space="0" w:color="auto"/>
            <w:bottom w:val="none" w:sz="0" w:space="0" w:color="auto"/>
            <w:right w:val="none" w:sz="0" w:space="0" w:color="auto"/>
          </w:divBdr>
        </w:div>
        <w:div w:id="208955635">
          <w:marLeft w:val="640"/>
          <w:marRight w:val="0"/>
          <w:marTop w:val="0"/>
          <w:marBottom w:val="0"/>
          <w:divBdr>
            <w:top w:val="none" w:sz="0" w:space="0" w:color="auto"/>
            <w:left w:val="none" w:sz="0" w:space="0" w:color="auto"/>
            <w:bottom w:val="none" w:sz="0" w:space="0" w:color="auto"/>
            <w:right w:val="none" w:sz="0" w:space="0" w:color="auto"/>
          </w:divBdr>
        </w:div>
        <w:div w:id="1249072068">
          <w:marLeft w:val="640"/>
          <w:marRight w:val="0"/>
          <w:marTop w:val="0"/>
          <w:marBottom w:val="0"/>
          <w:divBdr>
            <w:top w:val="none" w:sz="0" w:space="0" w:color="auto"/>
            <w:left w:val="none" w:sz="0" w:space="0" w:color="auto"/>
            <w:bottom w:val="none" w:sz="0" w:space="0" w:color="auto"/>
            <w:right w:val="none" w:sz="0" w:space="0" w:color="auto"/>
          </w:divBdr>
        </w:div>
        <w:div w:id="692657453">
          <w:marLeft w:val="640"/>
          <w:marRight w:val="0"/>
          <w:marTop w:val="0"/>
          <w:marBottom w:val="0"/>
          <w:divBdr>
            <w:top w:val="none" w:sz="0" w:space="0" w:color="auto"/>
            <w:left w:val="none" w:sz="0" w:space="0" w:color="auto"/>
            <w:bottom w:val="none" w:sz="0" w:space="0" w:color="auto"/>
            <w:right w:val="none" w:sz="0" w:space="0" w:color="auto"/>
          </w:divBdr>
        </w:div>
        <w:div w:id="1303080668">
          <w:marLeft w:val="640"/>
          <w:marRight w:val="0"/>
          <w:marTop w:val="0"/>
          <w:marBottom w:val="0"/>
          <w:divBdr>
            <w:top w:val="none" w:sz="0" w:space="0" w:color="auto"/>
            <w:left w:val="none" w:sz="0" w:space="0" w:color="auto"/>
            <w:bottom w:val="none" w:sz="0" w:space="0" w:color="auto"/>
            <w:right w:val="none" w:sz="0" w:space="0" w:color="auto"/>
          </w:divBdr>
        </w:div>
        <w:div w:id="201720697">
          <w:marLeft w:val="640"/>
          <w:marRight w:val="0"/>
          <w:marTop w:val="0"/>
          <w:marBottom w:val="0"/>
          <w:divBdr>
            <w:top w:val="none" w:sz="0" w:space="0" w:color="auto"/>
            <w:left w:val="none" w:sz="0" w:space="0" w:color="auto"/>
            <w:bottom w:val="none" w:sz="0" w:space="0" w:color="auto"/>
            <w:right w:val="none" w:sz="0" w:space="0" w:color="auto"/>
          </w:divBdr>
        </w:div>
        <w:div w:id="1338801960">
          <w:marLeft w:val="640"/>
          <w:marRight w:val="0"/>
          <w:marTop w:val="0"/>
          <w:marBottom w:val="0"/>
          <w:divBdr>
            <w:top w:val="none" w:sz="0" w:space="0" w:color="auto"/>
            <w:left w:val="none" w:sz="0" w:space="0" w:color="auto"/>
            <w:bottom w:val="none" w:sz="0" w:space="0" w:color="auto"/>
            <w:right w:val="none" w:sz="0" w:space="0" w:color="auto"/>
          </w:divBdr>
        </w:div>
        <w:div w:id="1638146612">
          <w:marLeft w:val="640"/>
          <w:marRight w:val="0"/>
          <w:marTop w:val="0"/>
          <w:marBottom w:val="0"/>
          <w:divBdr>
            <w:top w:val="none" w:sz="0" w:space="0" w:color="auto"/>
            <w:left w:val="none" w:sz="0" w:space="0" w:color="auto"/>
            <w:bottom w:val="none" w:sz="0" w:space="0" w:color="auto"/>
            <w:right w:val="none" w:sz="0" w:space="0" w:color="auto"/>
          </w:divBdr>
        </w:div>
        <w:div w:id="760638754">
          <w:marLeft w:val="640"/>
          <w:marRight w:val="0"/>
          <w:marTop w:val="0"/>
          <w:marBottom w:val="0"/>
          <w:divBdr>
            <w:top w:val="none" w:sz="0" w:space="0" w:color="auto"/>
            <w:left w:val="none" w:sz="0" w:space="0" w:color="auto"/>
            <w:bottom w:val="none" w:sz="0" w:space="0" w:color="auto"/>
            <w:right w:val="none" w:sz="0" w:space="0" w:color="auto"/>
          </w:divBdr>
        </w:div>
        <w:div w:id="1391805310">
          <w:marLeft w:val="640"/>
          <w:marRight w:val="0"/>
          <w:marTop w:val="0"/>
          <w:marBottom w:val="0"/>
          <w:divBdr>
            <w:top w:val="none" w:sz="0" w:space="0" w:color="auto"/>
            <w:left w:val="none" w:sz="0" w:space="0" w:color="auto"/>
            <w:bottom w:val="none" w:sz="0" w:space="0" w:color="auto"/>
            <w:right w:val="none" w:sz="0" w:space="0" w:color="auto"/>
          </w:divBdr>
        </w:div>
        <w:div w:id="1402025301">
          <w:marLeft w:val="640"/>
          <w:marRight w:val="0"/>
          <w:marTop w:val="0"/>
          <w:marBottom w:val="0"/>
          <w:divBdr>
            <w:top w:val="none" w:sz="0" w:space="0" w:color="auto"/>
            <w:left w:val="none" w:sz="0" w:space="0" w:color="auto"/>
            <w:bottom w:val="none" w:sz="0" w:space="0" w:color="auto"/>
            <w:right w:val="none" w:sz="0" w:space="0" w:color="auto"/>
          </w:divBdr>
        </w:div>
        <w:div w:id="487013209">
          <w:marLeft w:val="640"/>
          <w:marRight w:val="0"/>
          <w:marTop w:val="0"/>
          <w:marBottom w:val="0"/>
          <w:divBdr>
            <w:top w:val="none" w:sz="0" w:space="0" w:color="auto"/>
            <w:left w:val="none" w:sz="0" w:space="0" w:color="auto"/>
            <w:bottom w:val="none" w:sz="0" w:space="0" w:color="auto"/>
            <w:right w:val="none" w:sz="0" w:space="0" w:color="auto"/>
          </w:divBdr>
        </w:div>
        <w:div w:id="1896889290">
          <w:marLeft w:val="640"/>
          <w:marRight w:val="0"/>
          <w:marTop w:val="0"/>
          <w:marBottom w:val="0"/>
          <w:divBdr>
            <w:top w:val="none" w:sz="0" w:space="0" w:color="auto"/>
            <w:left w:val="none" w:sz="0" w:space="0" w:color="auto"/>
            <w:bottom w:val="none" w:sz="0" w:space="0" w:color="auto"/>
            <w:right w:val="none" w:sz="0" w:space="0" w:color="auto"/>
          </w:divBdr>
        </w:div>
        <w:div w:id="1443039033">
          <w:marLeft w:val="640"/>
          <w:marRight w:val="0"/>
          <w:marTop w:val="0"/>
          <w:marBottom w:val="0"/>
          <w:divBdr>
            <w:top w:val="none" w:sz="0" w:space="0" w:color="auto"/>
            <w:left w:val="none" w:sz="0" w:space="0" w:color="auto"/>
            <w:bottom w:val="none" w:sz="0" w:space="0" w:color="auto"/>
            <w:right w:val="none" w:sz="0" w:space="0" w:color="auto"/>
          </w:divBdr>
        </w:div>
        <w:div w:id="579020772">
          <w:marLeft w:val="640"/>
          <w:marRight w:val="0"/>
          <w:marTop w:val="0"/>
          <w:marBottom w:val="0"/>
          <w:divBdr>
            <w:top w:val="none" w:sz="0" w:space="0" w:color="auto"/>
            <w:left w:val="none" w:sz="0" w:space="0" w:color="auto"/>
            <w:bottom w:val="none" w:sz="0" w:space="0" w:color="auto"/>
            <w:right w:val="none" w:sz="0" w:space="0" w:color="auto"/>
          </w:divBdr>
        </w:div>
      </w:divsChild>
    </w:div>
    <w:div w:id="1612977222">
      <w:bodyDiv w:val="1"/>
      <w:marLeft w:val="0"/>
      <w:marRight w:val="0"/>
      <w:marTop w:val="0"/>
      <w:marBottom w:val="0"/>
      <w:divBdr>
        <w:top w:val="none" w:sz="0" w:space="0" w:color="auto"/>
        <w:left w:val="none" w:sz="0" w:space="0" w:color="auto"/>
        <w:bottom w:val="none" w:sz="0" w:space="0" w:color="auto"/>
        <w:right w:val="none" w:sz="0" w:space="0" w:color="auto"/>
      </w:divBdr>
      <w:divsChild>
        <w:div w:id="841748413">
          <w:marLeft w:val="640"/>
          <w:marRight w:val="0"/>
          <w:marTop w:val="0"/>
          <w:marBottom w:val="0"/>
          <w:divBdr>
            <w:top w:val="none" w:sz="0" w:space="0" w:color="auto"/>
            <w:left w:val="none" w:sz="0" w:space="0" w:color="auto"/>
            <w:bottom w:val="none" w:sz="0" w:space="0" w:color="auto"/>
            <w:right w:val="none" w:sz="0" w:space="0" w:color="auto"/>
          </w:divBdr>
        </w:div>
        <w:div w:id="1631134423">
          <w:marLeft w:val="640"/>
          <w:marRight w:val="0"/>
          <w:marTop w:val="0"/>
          <w:marBottom w:val="0"/>
          <w:divBdr>
            <w:top w:val="none" w:sz="0" w:space="0" w:color="auto"/>
            <w:left w:val="none" w:sz="0" w:space="0" w:color="auto"/>
            <w:bottom w:val="none" w:sz="0" w:space="0" w:color="auto"/>
            <w:right w:val="none" w:sz="0" w:space="0" w:color="auto"/>
          </w:divBdr>
        </w:div>
        <w:div w:id="596325293">
          <w:marLeft w:val="640"/>
          <w:marRight w:val="0"/>
          <w:marTop w:val="0"/>
          <w:marBottom w:val="0"/>
          <w:divBdr>
            <w:top w:val="none" w:sz="0" w:space="0" w:color="auto"/>
            <w:left w:val="none" w:sz="0" w:space="0" w:color="auto"/>
            <w:bottom w:val="none" w:sz="0" w:space="0" w:color="auto"/>
            <w:right w:val="none" w:sz="0" w:space="0" w:color="auto"/>
          </w:divBdr>
        </w:div>
        <w:div w:id="2121754484">
          <w:marLeft w:val="640"/>
          <w:marRight w:val="0"/>
          <w:marTop w:val="0"/>
          <w:marBottom w:val="0"/>
          <w:divBdr>
            <w:top w:val="none" w:sz="0" w:space="0" w:color="auto"/>
            <w:left w:val="none" w:sz="0" w:space="0" w:color="auto"/>
            <w:bottom w:val="none" w:sz="0" w:space="0" w:color="auto"/>
            <w:right w:val="none" w:sz="0" w:space="0" w:color="auto"/>
          </w:divBdr>
        </w:div>
        <w:div w:id="1933271367">
          <w:marLeft w:val="640"/>
          <w:marRight w:val="0"/>
          <w:marTop w:val="0"/>
          <w:marBottom w:val="0"/>
          <w:divBdr>
            <w:top w:val="none" w:sz="0" w:space="0" w:color="auto"/>
            <w:left w:val="none" w:sz="0" w:space="0" w:color="auto"/>
            <w:bottom w:val="none" w:sz="0" w:space="0" w:color="auto"/>
            <w:right w:val="none" w:sz="0" w:space="0" w:color="auto"/>
          </w:divBdr>
        </w:div>
        <w:div w:id="193933545">
          <w:marLeft w:val="640"/>
          <w:marRight w:val="0"/>
          <w:marTop w:val="0"/>
          <w:marBottom w:val="0"/>
          <w:divBdr>
            <w:top w:val="none" w:sz="0" w:space="0" w:color="auto"/>
            <w:left w:val="none" w:sz="0" w:space="0" w:color="auto"/>
            <w:bottom w:val="none" w:sz="0" w:space="0" w:color="auto"/>
            <w:right w:val="none" w:sz="0" w:space="0" w:color="auto"/>
          </w:divBdr>
        </w:div>
        <w:div w:id="2034457776">
          <w:marLeft w:val="640"/>
          <w:marRight w:val="0"/>
          <w:marTop w:val="0"/>
          <w:marBottom w:val="0"/>
          <w:divBdr>
            <w:top w:val="none" w:sz="0" w:space="0" w:color="auto"/>
            <w:left w:val="none" w:sz="0" w:space="0" w:color="auto"/>
            <w:bottom w:val="none" w:sz="0" w:space="0" w:color="auto"/>
            <w:right w:val="none" w:sz="0" w:space="0" w:color="auto"/>
          </w:divBdr>
        </w:div>
        <w:div w:id="2079399763">
          <w:marLeft w:val="640"/>
          <w:marRight w:val="0"/>
          <w:marTop w:val="0"/>
          <w:marBottom w:val="0"/>
          <w:divBdr>
            <w:top w:val="none" w:sz="0" w:space="0" w:color="auto"/>
            <w:left w:val="none" w:sz="0" w:space="0" w:color="auto"/>
            <w:bottom w:val="none" w:sz="0" w:space="0" w:color="auto"/>
            <w:right w:val="none" w:sz="0" w:space="0" w:color="auto"/>
          </w:divBdr>
        </w:div>
        <w:div w:id="904678722">
          <w:marLeft w:val="640"/>
          <w:marRight w:val="0"/>
          <w:marTop w:val="0"/>
          <w:marBottom w:val="0"/>
          <w:divBdr>
            <w:top w:val="none" w:sz="0" w:space="0" w:color="auto"/>
            <w:left w:val="none" w:sz="0" w:space="0" w:color="auto"/>
            <w:bottom w:val="none" w:sz="0" w:space="0" w:color="auto"/>
            <w:right w:val="none" w:sz="0" w:space="0" w:color="auto"/>
          </w:divBdr>
        </w:div>
        <w:div w:id="203249941">
          <w:marLeft w:val="640"/>
          <w:marRight w:val="0"/>
          <w:marTop w:val="0"/>
          <w:marBottom w:val="0"/>
          <w:divBdr>
            <w:top w:val="none" w:sz="0" w:space="0" w:color="auto"/>
            <w:left w:val="none" w:sz="0" w:space="0" w:color="auto"/>
            <w:bottom w:val="none" w:sz="0" w:space="0" w:color="auto"/>
            <w:right w:val="none" w:sz="0" w:space="0" w:color="auto"/>
          </w:divBdr>
        </w:div>
        <w:div w:id="278606258">
          <w:marLeft w:val="640"/>
          <w:marRight w:val="0"/>
          <w:marTop w:val="0"/>
          <w:marBottom w:val="0"/>
          <w:divBdr>
            <w:top w:val="none" w:sz="0" w:space="0" w:color="auto"/>
            <w:left w:val="none" w:sz="0" w:space="0" w:color="auto"/>
            <w:bottom w:val="none" w:sz="0" w:space="0" w:color="auto"/>
            <w:right w:val="none" w:sz="0" w:space="0" w:color="auto"/>
          </w:divBdr>
        </w:div>
        <w:div w:id="106704118">
          <w:marLeft w:val="640"/>
          <w:marRight w:val="0"/>
          <w:marTop w:val="0"/>
          <w:marBottom w:val="0"/>
          <w:divBdr>
            <w:top w:val="none" w:sz="0" w:space="0" w:color="auto"/>
            <w:left w:val="none" w:sz="0" w:space="0" w:color="auto"/>
            <w:bottom w:val="none" w:sz="0" w:space="0" w:color="auto"/>
            <w:right w:val="none" w:sz="0" w:space="0" w:color="auto"/>
          </w:divBdr>
        </w:div>
        <w:div w:id="1762600654">
          <w:marLeft w:val="640"/>
          <w:marRight w:val="0"/>
          <w:marTop w:val="0"/>
          <w:marBottom w:val="0"/>
          <w:divBdr>
            <w:top w:val="none" w:sz="0" w:space="0" w:color="auto"/>
            <w:left w:val="none" w:sz="0" w:space="0" w:color="auto"/>
            <w:bottom w:val="none" w:sz="0" w:space="0" w:color="auto"/>
            <w:right w:val="none" w:sz="0" w:space="0" w:color="auto"/>
          </w:divBdr>
        </w:div>
        <w:div w:id="1231040816">
          <w:marLeft w:val="640"/>
          <w:marRight w:val="0"/>
          <w:marTop w:val="0"/>
          <w:marBottom w:val="0"/>
          <w:divBdr>
            <w:top w:val="none" w:sz="0" w:space="0" w:color="auto"/>
            <w:left w:val="none" w:sz="0" w:space="0" w:color="auto"/>
            <w:bottom w:val="none" w:sz="0" w:space="0" w:color="auto"/>
            <w:right w:val="none" w:sz="0" w:space="0" w:color="auto"/>
          </w:divBdr>
        </w:div>
        <w:div w:id="219946127">
          <w:marLeft w:val="640"/>
          <w:marRight w:val="0"/>
          <w:marTop w:val="0"/>
          <w:marBottom w:val="0"/>
          <w:divBdr>
            <w:top w:val="none" w:sz="0" w:space="0" w:color="auto"/>
            <w:left w:val="none" w:sz="0" w:space="0" w:color="auto"/>
            <w:bottom w:val="none" w:sz="0" w:space="0" w:color="auto"/>
            <w:right w:val="none" w:sz="0" w:space="0" w:color="auto"/>
          </w:divBdr>
        </w:div>
        <w:div w:id="752165780">
          <w:marLeft w:val="640"/>
          <w:marRight w:val="0"/>
          <w:marTop w:val="0"/>
          <w:marBottom w:val="0"/>
          <w:divBdr>
            <w:top w:val="none" w:sz="0" w:space="0" w:color="auto"/>
            <w:left w:val="none" w:sz="0" w:space="0" w:color="auto"/>
            <w:bottom w:val="none" w:sz="0" w:space="0" w:color="auto"/>
            <w:right w:val="none" w:sz="0" w:space="0" w:color="auto"/>
          </w:divBdr>
        </w:div>
        <w:div w:id="1776056420">
          <w:marLeft w:val="640"/>
          <w:marRight w:val="0"/>
          <w:marTop w:val="0"/>
          <w:marBottom w:val="0"/>
          <w:divBdr>
            <w:top w:val="none" w:sz="0" w:space="0" w:color="auto"/>
            <w:left w:val="none" w:sz="0" w:space="0" w:color="auto"/>
            <w:bottom w:val="none" w:sz="0" w:space="0" w:color="auto"/>
            <w:right w:val="none" w:sz="0" w:space="0" w:color="auto"/>
          </w:divBdr>
        </w:div>
        <w:div w:id="1138688161">
          <w:marLeft w:val="640"/>
          <w:marRight w:val="0"/>
          <w:marTop w:val="0"/>
          <w:marBottom w:val="0"/>
          <w:divBdr>
            <w:top w:val="none" w:sz="0" w:space="0" w:color="auto"/>
            <w:left w:val="none" w:sz="0" w:space="0" w:color="auto"/>
            <w:bottom w:val="none" w:sz="0" w:space="0" w:color="auto"/>
            <w:right w:val="none" w:sz="0" w:space="0" w:color="auto"/>
          </w:divBdr>
        </w:div>
        <w:div w:id="478620458">
          <w:marLeft w:val="640"/>
          <w:marRight w:val="0"/>
          <w:marTop w:val="0"/>
          <w:marBottom w:val="0"/>
          <w:divBdr>
            <w:top w:val="none" w:sz="0" w:space="0" w:color="auto"/>
            <w:left w:val="none" w:sz="0" w:space="0" w:color="auto"/>
            <w:bottom w:val="none" w:sz="0" w:space="0" w:color="auto"/>
            <w:right w:val="none" w:sz="0" w:space="0" w:color="auto"/>
          </w:divBdr>
        </w:div>
        <w:div w:id="292953379">
          <w:marLeft w:val="640"/>
          <w:marRight w:val="0"/>
          <w:marTop w:val="0"/>
          <w:marBottom w:val="0"/>
          <w:divBdr>
            <w:top w:val="none" w:sz="0" w:space="0" w:color="auto"/>
            <w:left w:val="none" w:sz="0" w:space="0" w:color="auto"/>
            <w:bottom w:val="none" w:sz="0" w:space="0" w:color="auto"/>
            <w:right w:val="none" w:sz="0" w:space="0" w:color="auto"/>
          </w:divBdr>
        </w:div>
        <w:div w:id="1180461095">
          <w:marLeft w:val="640"/>
          <w:marRight w:val="0"/>
          <w:marTop w:val="0"/>
          <w:marBottom w:val="0"/>
          <w:divBdr>
            <w:top w:val="none" w:sz="0" w:space="0" w:color="auto"/>
            <w:left w:val="none" w:sz="0" w:space="0" w:color="auto"/>
            <w:bottom w:val="none" w:sz="0" w:space="0" w:color="auto"/>
            <w:right w:val="none" w:sz="0" w:space="0" w:color="auto"/>
          </w:divBdr>
        </w:div>
        <w:div w:id="1162697314">
          <w:marLeft w:val="640"/>
          <w:marRight w:val="0"/>
          <w:marTop w:val="0"/>
          <w:marBottom w:val="0"/>
          <w:divBdr>
            <w:top w:val="none" w:sz="0" w:space="0" w:color="auto"/>
            <w:left w:val="none" w:sz="0" w:space="0" w:color="auto"/>
            <w:bottom w:val="none" w:sz="0" w:space="0" w:color="auto"/>
            <w:right w:val="none" w:sz="0" w:space="0" w:color="auto"/>
          </w:divBdr>
        </w:div>
        <w:div w:id="2128624938">
          <w:marLeft w:val="640"/>
          <w:marRight w:val="0"/>
          <w:marTop w:val="0"/>
          <w:marBottom w:val="0"/>
          <w:divBdr>
            <w:top w:val="none" w:sz="0" w:space="0" w:color="auto"/>
            <w:left w:val="none" w:sz="0" w:space="0" w:color="auto"/>
            <w:bottom w:val="none" w:sz="0" w:space="0" w:color="auto"/>
            <w:right w:val="none" w:sz="0" w:space="0" w:color="auto"/>
          </w:divBdr>
        </w:div>
        <w:div w:id="117839487">
          <w:marLeft w:val="640"/>
          <w:marRight w:val="0"/>
          <w:marTop w:val="0"/>
          <w:marBottom w:val="0"/>
          <w:divBdr>
            <w:top w:val="none" w:sz="0" w:space="0" w:color="auto"/>
            <w:left w:val="none" w:sz="0" w:space="0" w:color="auto"/>
            <w:bottom w:val="none" w:sz="0" w:space="0" w:color="auto"/>
            <w:right w:val="none" w:sz="0" w:space="0" w:color="auto"/>
          </w:divBdr>
        </w:div>
        <w:div w:id="65810913">
          <w:marLeft w:val="640"/>
          <w:marRight w:val="0"/>
          <w:marTop w:val="0"/>
          <w:marBottom w:val="0"/>
          <w:divBdr>
            <w:top w:val="none" w:sz="0" w:space="0" w:color="auto"/>
            <w:left w:val="none" w:sz="0" w:space="0" w:color="auto"/>
            <w:bottom w:val="none" w:sz="0" w:space="0" w:color="auto"/>
            <w:right w:val="none" w:sz="0" w:space="0" w:color="auto"/>
          </w:divBdr>
        </w:div>
        <w:div w:id="685130234">
          <w:marLeft w:val="640"/>
          <w:marRight w:val="0"/>
          <w:marTop w:val="0"/>
          <w:marBottom w:val="0"/>
          <w:divBdr>
            <w:top w:val="none" w:sz="0" w:space="0" w:color="auto"/>
            <w:left w:val="none" w:sz="0" w:space="0" w:color="auto"/>
            <w:bottom w:val="none" w:sz="0" w:space="0" w:color="auto"/>
            <w:right w:val="none" w:sz="0" w:space="0" w:color="auto"/>
          </w:divBdr>
        </w:div>
        <w:div w:id="1020935523">
          <w:marLeft w:val="640"/>
          <w:marRight w:val="0"/>
          <w:marTop w:val="0"/>
          <w:marBottom w:val="0"/>
          <w:divBdr>
            <w:top w:val="none" w:sz="0" w:space="0" w:color="auto"/>
            <w:left w:val="none" w:sz="0" w:space="0" w:color="auto"/>
            <w:bottom w:val="none" w:sz="0" w:space="0" w:color="auto"/>
            <w:right w:val="none" w:sz="0" w:space="0" w:color="auto"/>
          </w:divBdr>
        </w:div>
        <w:div w:id="330068971">
          <w:marLeft w:val="640"/>
          <w:marRight w:val="0"/>
          <w:marTop w:val="0"/>
          <w:marBottom w:val="0"/>
          <w:divBdr>
            <w:top w:val="none" w:sz="0" w:space="0" w:color="auto"/>
            <w:left w:val="none" w:sz="0" w:space="0" w:color="auto"/>
            <w:bottom w:val="none" w:sz="0" w:space="0" w:color="auto"/>
            <w:right w:val="none" w:sz="0" w:space="0" w:color="auto"/>
          </w:divBdr>
        </w:div>
        <w:div w:id="379789688">
          <w:marLeft w:val="640"/>
          <w:marRight w:val="0"/>
          <w:marTop w:val="0"/>
          <w:marBottom w:val="0"/>
          <w:divBdr>
            <w:top w:val="none" w:sz="0" w:space="0" w:color="auto"/>
            <w:left w:val="none" w:sz="0" w:space="0" w:color="auto"/>
            <w:bottom w:val="none" w:sz="0" w:space="0" w:color="auto"/>
            <w:right w:val="none" w:sz="0" w:space="0" w:color="auto"/>
          </w:divBdr>
        </w:div>
        <w:div w:id="345013395">
          <w:marLeft w:val="640"/>
          <w:marRight w:val="0"/>
          <w:marTop w:val="0"/>
          <w:marBottom w:val="0"/>
          <w:divBdr>
            <w:top w:val="none" w:sz="0" w:space="0" w:color="auto"/>
            <w:left w:val="none" w:sz="0" w:space="0" w:color="auto"/>
            <w:bottom w:val="none" w:sz="0" w:space="0" w:color="auto"/>
            <w:right w:val="none" w:sz="0" w:space="0" w:color="auto"/>
          </w:divBdr>
        </w:div>
        <w:div w:id="1239168022">
          <w:marLeft w:val="640"/>
          <w:marRight w:val="0"/>
          <w:marTop w:val="0"/>
          <w:marBottom w:val="0"/>
          <w:divBdr>
            <w:top w:val="none" w:sz="0" w:space="0" w:color="auto"/>
            <w:left w:val="none" w:sz="0" w:space="0" w:color="auto"/>
            <w:bottom w:val="none" w:sz="0" w:space="0" w:color="auto"/>
            <w:right w:val="none" w:sz="0" w:space="0" w:color="auto"/>
          </w:divBdr>
        </w:div>
        <w:div w:id="1027220716">
          <w:marLeft w:val="640"/>
          <w:marRight w:val="0"/>
          <w:marTop w:val="0"/>
          <w:marBottom w:val="0"/>
          <w:divBdr>
            <w:top w:val="none" w:sz="0" w:space="0" w:color="auto"/>
            <w:left w:val="none" w:sz="0" w:space="0" w:color="auto"/>
            <w:bottom w:val="none" w:sz="0" w:space="0" w:color="auto"/>
            <w:right w:val="none" w:sz="0" w:space="0" w:color="auto"/>
          </w:divBdr>
        </w:div>
        <w:div w:id="171186723">
          <w:marLeft w:val="640"/>
          <w:marRight w:val="0"/>
          <w:marTop w:val="0"/>
          <w:marBottom w:val="0"/>
          <w:divBdr>
            <w:top w:val="none" w:sz="0" w:space="0" w:color="auto"/>
            <w:left w:val="none" w:sz="0" w:space="0" w:color="auto"/>
            <w:bottom w:val="none" w:sz="0" w:space="0" w:color="auto"/>
            <w:right w:val="none" w:sz="0" w:space="0" w:color="auto"/>
          </w:divBdr>
        </w:div>
        <w:div w:id="1304625196">
          <w:marLeft w:val="640"/>
          <w:marRight w:val="0"/>
          <w:marTop w:val="0"/>
          <w:marBottom w:val="0"/>
          <w:divBdr>
            <w:top w:val="none" w:sz="0" w:space="0" w:color="auto"/>
            <w:left w:val="none" w:sz="0" w:space="0" w:color="auto"/>
            <w:bottom w:val="none" w:sz="0" w:space="0" w:color="auto"/>
            <w:right w:val="none" w:sz="0" w:space="0" w:color="auto"/>
          </w:divBdr>
        </w:div>
        <w:div w:id="500393771">
          <w:marLeft w:val="640"/>
          <w:marRight w:val="0"/>
          <w:marTop w:val="0"/>
          <w:marBottom w:val="0"/>
          <w:divBdr>
            <w:top w:val="none" w:sz="0" w:space="0" w:color="auto"/>
            <w:left w:val="none" w:sz="0" w:space="0" w:color="auto"/>
            <w:bottom w:val="none" w:sz="0" w:space="0" w:color="auto"/>
            <w:right w:val="none" w:sz="0" w:space="0" w:color="auto"/>
          </w:divBdr>
        </w:div>
        <w:div w:id="2008900157">
          <w:marLeft w:val="640"/>
          <w:marRight w:val="0"/>
          <w:marTop w:val="0"/>
          <w:marBottom w:val="0"/>
          <w:divBdr>
            <w:top w:val="none" w:sz="0" w:space="0" w:color="auto"/>
            <w:left w:val="none" w:sz="0" w:space="0" w:color="auto"/>
            <w:bottom w:val="none" w:sz="0" w:space="0" w:color="auto"/>
            <w:right w:val="none" w:sz="0" w:space="0" w:color="auto"/>
          </w:divBdr>
        </w:div>
        <w:div w:id="1694722381">
          <w:marLeft w:val="640"/>
          <w:marRight w:val="0"/>
          <w:marTop w:val="0"/>
          <w:marBottom w:val="0"/>
          <w:divBdr>
            <w:top w:val="none" w:sz="0" w:space="0" w:color="auto"/>
            <w:left w:val="none" w:sz="0" w:space="0" w:color="auto"/>
            <w:bottom w:val="none" w:sz="0" w:space="0" w:color="auto"/>
            <w:right w:val="none" w:sz="0" w:space="0" w:color="auto"/>
          </w:divBdr>
        </w:div>
        <w:div w:id="1714309467">
          <w:marLeft w:val="640"/>
          <w:marRight w:val="0"/>
          <w:marTop w:val="0"/>
          <w:marBottom w:val="0"/>
          <w:divBdr>
            <w:top w:val="none" w:sz="0" w:space="0" w:color="auto"/>
            <w:left w:val="none" w:sz="0" w:space="0" w:color="auto"/>
            <w:bottom w:val="none" w:sz="0" w:space="0" w:color="auto"/>
            <w:right w:val="none" w:sz="0" w:space="0" w:color="auto"/>
          </w:divBdr>
        </w:div>
        <w:div w:id="1098519700">
          <w:marLeft w:val="640"/>
          <w:marRight w:val="0"/>
          <w:marTop w:val="0"/>
          <w:marBottom w:val="0"/>
          <w:divBdr>
            <w:top w:val="none" w:sz="0" w:space="0" w:color="auto"/>
            <w:left w:val="none" w:sz="0" w:space="0" w:color="auto"/>
            <w:bottom w:val="none" w:sz="0" w:space="0" w:color="auto"/>
            <w:right w:val="none" w:sz="0" w:space="0" w:color="auto"/>
          </w:divBdr>
        </w:div>
        <w:div w:id="163399656">
          <w:marLeft w:val="640"/>
          <w:marRight w:val="0"/>
          <w:marTop w:val="0"/>
          <w:marBottom w:val="0"/>
          <w:divBdr>
            <w:top w:val="none" w:sz="0" w:space="0" w:color="auto"/>
            <w:left w:val="none" w:sz="0" w:space="0" w:color="auto"/>
            <w:bottom w:val="none" w:sz="0" w:space="0" w:color="auto"/>
            <w:right w:val="none" w:sz="0" w:space="0" w:color="auto"/>
          </w:divBdr>
        </w:div>
        <w:div w:id="866914680">
          <w:marLeft w:val="640"/>
          <w:marRight w:val="0"/>
          <w:marTop w:val="0"/>
          <w:marBottom w:val="0"/>
          <w:divBdr>
            <w:top w:val="none" w:sz="0" w:space="0" w:color="auto"/>
            <w:left w:val="none" w:sz="0" w:space="0" w:color="auto"/>
            <w:bottom w:val="none" w:sz="0" w:space="0" w:color="auto"/>
            <w:right w:val="none" w:sz="0" w:space="0" w:color="auto"/>
          </w:divBdr>
        </w:div>
        <w:div w:id="598417672">
          <w:marLeft w:val="640"/>
          <w:marRight w:val="0"/>
          <w:marTop w:val="0"/>
          <w:marBottom w:val="0"/>
          <w:divBdr>
            <w:top w:val="none" w:sz="0" w:space="0" w:color="auto"/>
            <w:left w:val="none" w:sz="0" w:space="0" w:color="auto"/>
            <w:bottom w:val="none" w:sz="0" w:space="0" w:color="auto"/>
            <w:right w:val="none" w:sz="0" w:space="0" w:color="auto"/>
          </w:divBdr>
        </w:div>
        <w:div w:id="937254114">
          <w:marLeft w:val="640"/>
          <w:marRight w:val="0"/>
          <w:marTop w:val="0"/>
          <w:marBottom w:val="0"/>
          <w:divBdr>
            <w:top w:val="none" w:sz="0" w:space="0" w:color="auto"/>
            <w:left w:val="none" w:sz="0" w:space="0" w:color="auto"/>
            <w:bottom w:val="none" w:sz="0" w:space="0" w:color="auto"/>
            <w:right w:val="none" w:sz="0" w:space="0" w:color="auto"/>
          </w:divBdr>
        </w:div>
        <w:div w:id="1828092328">
          <w:marLeft w:val="640"/>
          <w:marRight w:val="0"/>
          <w:marTop w:val="0"/>
          <w:marBottom w:val="0"/>
          <w:divBdr>
            <w:top w:val="none" w:sz="0" w:space="0" w:color="auto"/>
            <w:left w:val="none" w:sz="0" w:space="0" w:color="auto"/>
            <w:bottom w:val="none" w:sz="0" w:space="0" w:color="auto"/>
            <w:right w:val="none" w:sz="0" w:space="0" w:color="auto"/>
          </w:divBdr>
        </w:div>
        <w:div w:id="1496531675">
          <w:marLeft w:val="640"/>
          <w:marRight w:val="0"/>
          <w:marTop w:val="0"/>
          <w:marBottom w:val="0"/>
          <w:divBdr>
            <w:top w:val="none" w:sz="0" w:space="0" w:color="auto"/>
            <w:left w:val="none" w:sz="0" w:space="0" w:color="auto"/>
            <w:bottom w:val="none" w:sz="0" w:space="0" w:color="auto"/>
            <w:right w:val="none" w:sz="0" w:space="0" w:color="auto"/>
          </w:divBdr>
        </w:div>
        <w:div w:id="1603536834">
          <w:marLeft w:val="640"/>
          <w:marRight w:val="0"/>
          <w:marTop w:val="0"/>
          <w:marBottom w:val="0"/>
          <w:divBdr>
            <w:top w:val="none" w:sz="0" w:space="0" w:color="auto"/>
            <w:left w:val="none" w:sz="0" w:space="0" w:color="auto"/>
            <w:bottom w:val="none" w:sz="0" w:space="0" w:color="auto"/>
            <w:right w:val="none" w:sz="0" w:space="0" w:color="auto"/>
          </w:divBdr>
        </w:div>
        <w:div w:id="840658372">
          <w:marLeft w:val="640"/>
          <w:marRight w:val="0"/>
          <w:marTop w:val="0"/>
          <w:marBottom w:val="0"/>
          <w:divBdr>
            <w:top w:val="none" w:sz="0" w:space="0" w:color="auto"/>
            <w:left w:val="none" w:sz="0" w:space="0" w:color="auto"/>
            <w:bottom w:val="none" w:sz="0" w:space="0" w:color="auto"/>
            <w:right w:val="none" w:sz="0" w:space="0" w:color="auto"/>
          </w:divBdr>
        </w:div>
        <w:div w:id="788668696">
          <w:marLeft w:val="640"/>
          <w:marRight w:val="0"/>
          <w:marTop w:val="0"/>
          <w:marBottom w:val="0"/>
          <w:divBdr>
            <w:top w:val="none" w:sz="0" w:space="0" w:color="auto"/>
            <w:left w:val="none" w:sz="0" w:space="0" w:color="auto"/>
            <w:bottom w:val="none" w:sz="0" w:space="0" w:color="auto"/>
            <w:right w:val="none" w:sz="0" w:space="0" w:color="auto"/>
          </w:divBdr>
        </w:div>
        <w:div w:id="379212655">
          <w:marLeft w:val="640"/>
          <w:marRight w:val="0"/>
          <w:marTop w:val="0"/>
          <w:marBottom w:val="0"/>
          <w:divBdr>
            <w:top w:val="none" w:sz="0" w:space="0" w:color="auto"/>
            <w:left w:val="none" w:sz="0" w:space="0" w:color="auto"/>
            <w:bottom w:val="none" w:sz="0" w:space="0" w:color="auto"/>
            <w:right w:val="none" w:sz="0" w:space="0" w:color="auto"/>
          </w:divBdr>
        </w:div>
        <w:div w:id="1974286951">
          <w:marLeft w:val="640"/>
          <w:marRight w:val="0"/>
          <w:marTop w:val="0"/>
          <w:marBottom w:val="0"/>
          <w:divBdr>
            <w:top w:val="none" w:sz="0" w:space="0" w:color="auto"/>
            <w:left w:val="none" w:sz="0" w:space="0" w:color="auto"/>
            <w:bottom w:val="none" w:sz="0" w:space="0" w:color="auto"/>
            <w:right w:val="none" w:sz="0" w:space="0" w:color="auto"/>
          </w:divBdr>
        </w:div>
        <w:div w:id="366563115">
          <w:marLeft w:val="640"/>
          <w:marRight w:val="0"/>
          <w:marTop w:val="0"/>
          <w:marBottom w:val="0"/>
          <w:divBdr>
            <w:top w:val="none" w:sz="0" w:space="0" w:color="auto"/>
            <w:left w:val="none" w:sz="0" w:space="0" w:color="auto"/>
            <w:bottom w:val="none" w:sz="0" w:space="0" w:color="auto"/>
            <w:right w:val="none" w:sz="0" w:space="0" w:color="auto"/>
          </w:divBdr>
        </w:div>
        <w:div w:id="1088961242">
          <w:marLeft w:val="640"/>
          <w:marRight w:val="0"/>
          <w:marTop w:val="0"/>
          <w:marBottom w:val="0"/>
          <w:divBdr>
            <w:top w:val="none" w:sz="0" w:space="0" w:color="auto"/>
            <w:left w:val="none" w:sz="0" w:space="0" w:color="auto"/>
            <w:bottom w:val="none" w:sz="0" w:space="0" w:color="auto"/>
            <w:right w:val="none" w:sz="0" w:space="0" w:color="auto"/>
          </w:divBdr>
        </w:div>
        <w:div w:id="1615750265">
          <w:marLeft w:val="640"/>
          <w:marRight w:val="0"/>
          <w:marTop w:val="0"/>
          <w:marBottom w:val="0"/>
          <w:divBdr>
            <w:top w:val="none" w:sz="0" w:space="0" w:color="auto"/>
            <w:left w:val="none" w:sz="0" w:space="0" w:color="auto"/>
            <w:bottom w:val="none" w:sz="0" w:space="0" w:color="auto"/>
            <w:right w:val="none" w:sz="0" w:space="0" w:color="auto"/>
          </w:divBdr>
        </w:div>
        <w:div w:id="488792739">
          <w:marLeft w:val="640"/>
          <w:marRight w:val="0"/>
          <w:marTop w:val="0"/>
          <w:marBottom w:val="0"/>
          <w:divBdr>
            <w:top w:val="none" w:sz="0" w:space="0" w:color="auto"/>
            <w:left w:val="none" w:sz="0" w:space="0" w:color="auto"/>
            <w:bottom w:val="none" w:sz="0" w:space="0" w:color="auto"/>
            <w:right w:val="none" w:sz="0" w:space="0" w:color="auto"/>
          </w:divBdr>
        </w:div>
        <w:div w:id="673456708">
          <w:marLeft w:val="640"/>
          <w:marRight w:val="0"/>
          <w:marTop w:val="0"/>
          <w:marBottom w:val="0"/>
          <w:divBdr>
            <w:top w:val="none" w:sz="0" w:space="0" w:color="auto"/>
            <w:left w:val="none" w:sz="0" w:space="0" w:color="auto"/>
            <w:bottom w:val="none" w:sz="0" w:space="0" w:color="auto"/>
            <w:right w:val="none" w:sz="0" w:space="0" w:color="auto"/>
          </w:divBdr>
        </w:div>
        <w:div w:id="659119678">
          <w:marLeft w:val="640"/>
          <w:marRight w:val="0"/>
          <w:marTop w:val="0"/>
          <w:marBottom w:val="0"/>
          <w:divBdr>
            <w:top w:val="none" w:sz="0" w:space="0" w:color="auto"/>
            <w:left w:val="none" w:sz="0" w:space="0" w:color="auto"/>
            <w:bottom w:val="none" w:sz="0" w:space="0" w:color="auto"/>
            <w:right w:val="none" w:sz="0" w:space="0" w:color="auto"/>
          </w:divBdr>
        </w:div>
        <w:div w:id="508101212">
          <w:marLeft w:val="640"/>
          <w:marRight w:val="0"/>
          <w:marTop w:val="0"/>
          <w:marBottom w:val="0"/>
          <w:divBdr>
            <w:top w:val="none" w:sz="0" w:space="0" w:color="auto"/>
            <w:left w:val="none" w:sz="0" w:space="0" w:color="auto"/>
            <w:bottom w:val="none" w:sz="0" w:space="0" w:color="auto"/>
            <w:right w:val="none" w:sz="0" w:space="0" w:color="auto"/>
          </w:divBdr>
        </w:div>
        <w:div w:id="86535286">
          <w:marLeft w:val="640"/>
          <w:marRight w:val="0"/>
          <w:marTop w:val="0"/>
          <w:marBottom w:val="0"/>
          <w:divBdr>
            <w:top w:val="none" w:sz="0" w:space="0" w:color="auto"/>
            <w:left w:val="none" w:sz="0" w:space="0" w:color="auto"/>
            <w:bottom w:val="none" w:sz="0" w:space="0" w:color="auto"/>
            <w:right w:val="none" w:sz="0" w:space="0" w:color="auto"/>
          </w:divBdr>
        </w:div>
        <w:div w:id="391394919">
          <w:marLeft w:val="640"/>
          <w:marRight w:val="0"/>
          <w:marTop w:val="0"/>
          <w:marBottom w:val="0"/>
          <w:divBdr>
            <w:top w:val="none" w:sz="0" w:space="0" w:color="auto"/>
            <w:left w:val="none" w:sz="0" w:space="0" w:color="auto"/>
            <w:bottom w:val="none" w:sz="0" w:space="0" w:color="auto"/>
            <w:right w:val="none" w:sz="0" w:space="0" w:color="auto"/>
          </w:divBdr>
        </w:div>
        <w:div w:id="508763565">
          <w:marLeft w:val="640"/>
          <w:marRight w:val="0"/>
          <w:marTop w:val="0"/>
          <w:marBottom w:val="0"/>
          <w:divBdr>
            <w:top w:val="none" w:sz="0" w:space="0" w:color="auto"/>
            <w:left w:val="none" w:sz="0" w:space="0" w:color="auto"/>
            <w:bottom w:val="none" w:sz="0" w:space="0" w:color="auto"/>
            <w:right w:val="none" w:sz="0" w:space="0" w:color="auto"/>
          </w:divBdr>
        </w:div>
        <w:div w:id="377946194">
          <w:marLeft w:val="640"/>
          <w:marRight w:val="0"/>
          <w:marTop w:val="0"/>
          <w:marBottom w:val="0"/>
          <w:divBdr>
            <w:top w:val="none" w:sz="0" w:space="0" w:color="auto"/>
            <w:left w:val="none" w:sz="0" w:space="0" w:color="auto"/>
            <w:bottom w:val="none" w:sz="0" w:space="0" w:color="auto"/>
            <w:right w:val="none" w:sz="0" w:space="0" w:color="auto"/>
          </w:divBdr>
        </w:div>
        <w:div w:id="1266305554">
          <w:marLeft w:val="640"/>
          <w:marRight w:val="0"/>
          <w:marTop w:val="0"/>
          <w:marBottom w:val="0"/>
          <w:divBdr>
            <w:top w:val="none" w:sz="0" w:space="0" w:color="auto"/>
            <w:left w:val="none" w:sz="0" w:space="0" w:color="auto"/>
            <w:bottom w:val="none" w:sz="0" w:space="0" w:color="auto"/>
            <w:right w:val="none" w:sz="0" w:space="0" w:color="auto"/>
          </w:divBdr>
        </w:div>
        <w:div w:id="1016804913">
          <w:marLeft w:val="640"/>
          <w:marRight w:val="0"/>
          <w:marTop w:val="0"/>
          <w:marBottom w:val="0"/>
          <w:divBdr>
            <w:top w:val="none" w:sz="0" w:space="0" w:color="auto"/>
            <w:left w:val="none" w:sz="0" w:space="0" w:color="auto"/>
            <w:bottom w:val="none" w:sz="0" w:space="0" w:color="auto"/>
            <w:right w:val="none" w:sz="0" w:space="0" w:color="auto"/>
          </w:divBdr>
        </w:div>
        <w:div w:id="304774301">
          <w:marLeft w:val="640"/>
          <w:marRight w:val="0"/>
          <w:marTop w:val="0"/>
          <w:marBottom w:val="0"/>
          <w:divBdr>
            <w:top w:val="none" w:sz="0" w:space="0" w:color="auto"/>
            <w:left w:val="none" w:sz="0" w:space="0" w:color="auto"/>
            <w:bottom w:val="none" w:sz="0" w:space="0" w:color="auto"/>
            <w:right w:val="none" w:sz="0" w:space="0" w:color="auto"/>
          </w:divBdr>
        </w:div>
        <w:div w:id="933972771">
          <w:marLeft w:val="640"/>
          <w:marRight w:val="0"/>
          <w:marTop w:val="0"/>
          <w:marBottom w:val="0"/>
          <w:divBdr>
            <w:top w:val="none" w:sz="0" w:space="0" w:color="auto"/>
            <w:left w:val="none" w:sz="0" w:space="0" w:color="auto"/>
            <w:bottom w:val="none" w:sz="0" w:space="0" w:color="auto"/>
            <w:right w:val="none" w:sz="0" w:space="0" w:color="auto"/>
          </w:divBdr>
        </w:div>
        <w:div w:id="208346304">
          <w:marLeft w:val="640"/>
          <w:marRight w:val="0"/>
          <w:marTop w:val="0"/>
          <w:marBottom w:val="0"/>
          <w:divBdr>
            <w:top w:val="none" w:sz="0" w:space="0" w:color="auto"/>
            <w:left w:val="none" w:sz="0" w:space="0" w:color="auto"/>
            <w:bottom w:val="none" w:sz="0" w:space="0" w:color="auto"/>
            <w:right w:val="none" w:sz="0" w:space="0" w:color="auto"/>
          </w:divBdr>
        </w:div>
        <w:div w:id="93793587">
          <w:marLeft w:val="640"/>
          <w:marRight w:val="0"/>
          <w:marTop w:val="0"/>
          <w:marBottom w:val="0"/>
          <w:divBdr>
            <w:top w:val="none" w:sz="0" w:space="0" w:color="auto"/>
            <w:left w:val="none" w:sz="0" w:space="0" w:color="auto"/>
            <w:bottom w:val="none" w:sz="0" w:space="0" w:color="auto"/>
            <w:right w:val="none" w:sz="0" w:space="0" w:color="auto"/>
          </w:divBdr>
        </w:div>
        <w:div w:id="233666152">
          <w:marLeft w:val="640"/>
          <w:marRight w:val="0"/>
          <w:marTop w:val="0"/>
          <w:marBottom w:val="0"/>
          <w:divBdr>
            <w:top w:val="none" w:sz="0" w:space="0" w:color="auto"/>
            <w:left w:val="none" w:sz="0" w:space="0" w:color="auto"/>
            <w:bottom w:val="none" w:sz="0" w:space="0" w:color="auto"/>
            <w:right w:val="none" w:sz="0" w:space="0" w:color="auto"/>
          </w:divBdr>
        </w:div>
        <w:div w:id="355472514">
          <w:marLeft w:val="640"/>
          <w:marRight w:val="0"/>
          <w:marTop w:val="0"/>
          <w:marBottom w:val="0"/>
          <w:divBdr>
            <w:top w:val="none" w:sz="0" w:space="0" w:color="auto"/>
            <w:left w:val="none" w:sz="0" w:space="0" w:color="auto"/>
            <w:bottom w:val="none" w:sz="0" w:space="0" w:color="auto"/>
            <w:right w:val="none" w:sz="0" w:space="0" w:color="auto"/>
          </w:divBdr>
        </w:div>
        <w:div w:id="1217207202">
          <w:marLeft w:val="640"/>
          <w:marRight w:val="0"/>
          <w:marTop w:val="0"/>
          <w:marBottom w:val="0"/>
          <w:divBdr>
            <w:top w:val="none" w:sz="0" w:space="0" w:color="auto"/>
            <w:left w:val="none" w:sz="0" w:space="0" w:color="auto"/>
            <w:bottom w:val="none" w:sz="0" w:space="0" w:color="auto"/>
            <w:right w:val="none" w:sz="0" w:space="0" w:color="auto"/>
          </w:divBdr>
        </w:div>
        <w:div w:id="378941434">
          <w:marLeft w:val="640"/>
          <w:marRight w:val="0"/>
          <w:marTop w:val="0"/>
          <w:marBottom w:val="0"/>
          <w:divBdr>
            <w:top w:val="none" w:sz="0" w:space="0" w:color="auto"/>
            <w:left w:val="none" w:sz="0" w:space="0" w:color="auto"/>
            <w:bottom w:val="none" w:sz="0" w:space="0" w:color="auto"/>
            <w:right w:val="none" w:sz="0" w:space="0" w:color="auto"/>
          </w:divBdr>
        </w:div>
        <w:div w:id="450637055">
          <w:marLeft w:val="640"/>
          <w:marRight w:val="0"/>
          <w:marTop w:val="0"/>
          <w:marBottom w:val="0"/>
          <w:divBdr>
            <w:top w:val="none" w:sz="0" w:space="0" w:color="auto"/>
            <w:left w:val="none" w:sz="0" w:space="0" w:color="auto"/>
            <w:bottom w:val="none" w:sz="0" w:space="0" w:color="auto"/>
            <w:right w:val="none" w:sz="0" w:space="0" w:color="auto"/>
          </w:divBdr>
        </w:div>
        <w:div w:id="1086610593">
          <w:marLeft w:val="640"/>
          <w:marRight w:val="0"/>
          <w:marTop w:val="0"/>
          <w:marBottom w:val="0"/>
          <w:divBdr>
            <w:top w:val="none" w:sz="0" w:space="0" w:color="auto"/>
            <w:left w:val="none" w:sz="0" w:space="0" w:color="auto"/>
            <w:bottom w:val="none" w:sz="0" w:space="0" w:color="auto"/>
            <w:right w:val="none" w:sz="0" w:space="0" w:color="auto"/>
          </w:divBdr>
        </w:div>
        <w:div w:id="1006861805">
          <w:marLeft w:val="640"/>
          <w:marRight w:val="0"/>
          <w:marTop w:val="0"/>
          <w:marBottom w:val="0"/>
          <w:divBdr>
            <w:top w:val="none" w:sz="0" w:space="0" w:color="auto"/>
            <w:left w:val="none" w:sz="0" w:space="0" w:color="auto"/>
            <w:bottom w:val="none" w:sz="0" w:space="0" w:color="auto"/>
            <w:right w:val="none" w:sz="0" w:space="0" w:color="auto"/>
          </w:divBdr>
        </w:div>
        <w:div w:id="578439739">
          <w:marLeft w:val="640"/>
          <w:marRight w:val="0"/>
          <w:marTop w:val="0"/>
          <w:marBottom w:val="0"/>
          <w:divBdr>
            <w:top w:val="none" w:sz="0" w:space="0" w:color="auto"/>
            <w:left w:val="none" w:sz="0" w:space="0" w:color="auto"/>
            <w:bottom w:val="none" w:sz="0" w:space="0" w:color="auto"/>
            <w:right w:val="none" w:sz="0" w:space="0" w:color="auto"/>
          </w:divBdr>
        </w:div>
        <w:div w:id="1546671816">
          <w:marLeft w:val="640"/>
          <w:marRight w:val="0"/>
          <w:marTop w:val="0"/>
          <w:marBottom w:val="0"/>
          <w:divBdr>
            <w:top w:val="none" w:sz="0" w:space="0" w:color="auto"/>
            <w:left w:val="none" w:sz="0" w:space="0" w:color="auto"/>
            <w:bottom w:val="none" w:sz="0" w:space="0" w:color="auto"/>
            <w:right w:val="none" w:sz="0" w:space="0" w:color="auto"/>
          </w:divBdr>
        </w:div>
        <w:div w:id="1185559391">
          <w:marLeft w:val="640"/>
          <w:marRight w:val="0"/>
          <w:marTop w:val="0"/>
          <w:marBottom w:val="0"/>
          <w:divBdr>
            <w:top w:val="none" w:sz="0" w:space="0" w:color="auto"/>
            <w:left w:val="none" w:sz="0" w:space="0" w:color="auto"/>
            <w:bottom w:val="none" w:sz="0" w:space="0" w:color="auto"/>
            <w:right w:val="none" w:sz="0" w:space="0" w:color="auto"/>
          </w:divBdr>
        </w:div>
        <w:div w:id="1388072350">
          <w:marLeft w:val="640"/>
          <w:marRight w:val="0"/>
          <w:marTop w:val="0"/>
          <w:marBottom w:val="0"/>
          <w:divBdr>
            <w:top w:val="none" w:sz="0" w:space="0" w:color="auto"/>
            <w:left w:val="none" w:sz="0" w:space="0" w:color="auto"/>
            <w:bottom w:val="none" w:sz="0" w:space="0" w:color="auto"/>
            <w:right w:val="none" w:sz="0" w:space="0" w:color="auto"/>
          </w:divBdr>
        </w:div>
        <w:div w:id="995112790">
          <w:marLeft w:val="640"/>
          <w:marRight w:val="0"/>
          <w:marTop w:val="0"/>
          <w:marBottom w:val="0"/>
          <w:divBdr>
            <w:top w:val="none" w:sz="0" w:space="0" w:color="auto"/>
            <w:left w:val="none" w:sz="0" w:space="0" w:color="auto"/>
            <w:bottom w:val="none" w:sz="0" w:space="0" w:color="auto"/>
            <w:right w:val="none" w:sz="0" w:space="0" w:color="auto"/>
          </w:divBdr>
        </w:div>
        <w:div w:id="117182425">
          <w:marLeft w:val="640"/>
          <w:marRight w:val="0"/>
          <w:marTop w:val="0"/>
          <w:marBottom w:val="0"/>
          <w:divBdr>
            <w:top w:val="none" w:sz="0" w:space="0" w:color="auto"/>
            <w:left w:val="none" w:sz="0" w:space="0" w:color="auto"/>
            <w:bottom w:val="none" w:sz="0" w:space="0" w:color="auto"/>
            <w:right w:val="none" w:sz="0" w:space="0" w:color="auto"/>
          </w:divBdr>
        </w:div>
        <w:div w:id="302663209">
          <w:marLeft w:val="640"/>
          <w:marRight w:val="0"/>
          <w:marTop w:val="0"/>
          <w:marBottom w:val="0"/>
          <w:divBdr>
            <w:top w:val="none" w:sz="0" w:space="0" w:color="auto"/>
            <w:left w:val="none" w:sz="0" w:space="0" w:color="auto"/>
            <w:bottom w:val="none" w:sz="0" w:space="0" w:color="auto"/>
            <w:right w:val="none" w:sz="0" w:space="0" w:color="auto"/>
          </w:divBdr>
        </w:div>
        <w:div w:id="639967720">
          <w:marLeft w:val="640"/>
          <w:marRight w:val="0"/>
          <w:marTop w:val="0"/>
          <w:marBottom w:val="0"/>
          <w:divBdr>
            <w:top w:val="none" w:sz="0" w:space="0" w:color="auto"/>
            <w:left w:val="none" w:sz="0" w:space="0" w:color="auto"/>
            <w:bottom w:val="none" w:sz="0" w:space="0" w:color="auto"/>
            <w:right w:val="none" w:sz="0" w:space="0" w:color="auto"/>
          </w:divBdr>
        </w:div>
        <w:div w:id="1553730394">
          <w:marLeft w:val="640"/>
          <w:marRight w:val="0"/>
          <w:marTop w:val="0"/>
          <w:marBottom w:val="0"/>
          <w:divBdr>
            <w:top w:val="none" w:sz="0" w:space="0" w:color="auto"/>
            <w:left w:val="none" w:sz="0" w:space="0" w:color="auto"/>
            <w:bottom w:val="none" w:sz="0" w:space="0" w:color="auto"/>
            <w:right w:val="none" w:sz="0" w:space="0" w:color="auto"/>
          </w:divBdr>
        </w:div>
        <w:div w:id="278146902">
          <w:marLeft w:val="640"/>
          <w:marRight w:val="0"/>
          <w:marTop w:val="0"/>
          <w:marBottom w:val="0"/>
          <w:divBdr>
            <w:top w:val="none" w:sz="0" w:space="0" w:color="auto"/>
            <w:left w:val="none" w:sz="0" w:space="0" w:color="auto"/>
            <w:bottom w:val="none" w:sz="0" w:space="0" w:color="auto"/>
            <w:right w:val="none" w:sz="0" w:space="0" w:color="auto"/>
          </w:divBdr>
        </w:div>
        <w:div w:id="336034316">
          <w:marLeft w:val="640"/>
          <w:marRight w:val="0"/>
          <w:marTop w:val="0"/>
          <w:marBottom w:val="0"/>
          <w:divBdr>
            <w:top w:val="none" w:sz="0" w:space="0" w:color="auto"/>
            <w:left w:val="none" w:sz="0" w:space="0" w:color="auto"/>
            <w:bottom w:val="none" w:sz="0" w:space="0" w:color="auto"/>
            <w:right w:val="none" w:sz="0" w:space="0" w:color="auto"/>
          </w:divBdr>
        </w:div>
        <w:div w:id="1375544515">
          <w:marLeft w:val="640"/>
          <w:marRight w:val="0"/>
          <w:marTop w:val="0"/>
          <w:marBottom w:val="0"/>
          <w:divBdr>
            <w:top w:val="none" w:sz="0" w:space="0" w:color="auto"/>
            <w:left w:val="none" w:sz="0" w:space="0" w:color="auto"/>
            <w:bottom w:val="none" w:sz="0" w:space="0" w:color="auto"/>
            <w:right w:val="none" w:sz="0" w:space="0" w:color="auto"/>
          </w:divBdr>
        </w:div>
        <w:div w:id="1736706526">
          <w:marLeft w:val="640"/>
          <w:marRight w:val="0"/>
          <w:marTop w:val="0"/>
          <w:marBottom w:val="0"/>
          <w:divBdr>
            <w:top w:val="none" w:sz="0" w:space="0" w:color="auto"/>
            <w:left w:val="none" w:sz="0" w:space="0" w:color="auto"/>
            <w:bottom w:val="none" w:sz="0" w:space="0" w:color="auto"/>
            <w:right w:val="none" w:sz="0" w:space="0" w:color="auto"/>
          </w:divBdr>
        </w:div>
        <w:div w:id="448471962">
          <w:marLeft w:val="640"/>
          <w:marRight w:val="0"/>
          <w:marTop w:val="0"/>
          <w:marBottom w:val="0"/>
          <w:divBdr>
            <w:top w:val="none" w:sz="0" w:space="0" w:color="auto"/>
            <w:left w:val="none" w:sz="0" w:space="0" w:color="auto"/>
            <w:bottom w:val="none" w:sz="0" w:space="0" w:color="auto"/>
            <w:right w:val="none" w:sz="0" w:space="0" w:color="auto"/>
          </w:divBdr>
        </w:div>
        <w:div w:id="1376735151">
          <w:marLeft w:val="640"/>
          <w:marRight w:val="0"/>
          <w:marTop w:val="0"/>
          <w:marBottom w:val="0"/>
          <w:divBdr>
            <w:top w:val="none" w:sz="0" w:space="0" w:color="auto"/>
            <w:left w:val="none" w:sz="0" w:space="0" w:color="auto"/>
            <w:bottom w:val="none" w:sz="0" w:space="0" w:color="auto"/>
            <w:right w:val="none" w:sz="0" w:space="0" w:color="auto"/>
          </w:divBdr>
        </w:div>
        <w:div w:id="2130589995">
          <w:marLeft w:val="640"/>
          <w:marRight w:val="0"/>
          <w:marTop w:val="0"/>
          <w:marBottom w:val="0"/>
          <w:divBdr>
            <w:top w:val="none" w:sz="0" w:space="0" w:color="auto"/>
            <w:left w:val="none" w:sz="0" w:space="0" w:color="auto"/>
            <w:bottom w:val="none" w:sz="0" w:space="0" w:color="auto"/>
            <w:right w:val="none" w:sz="0" w:space="0" w:color="auto"/>
          </w:divBdr>
        </w:div>
        <w:div w:id="1233813058">
          <w:marLeft w:val="640"/>
          <w:marRight w:val="0"/>
          <w:marTop w:val="0"/>
          <w:marBottom w:val="0"/>
          <w:divBdr>
            <w:top w:val="none" w:sz="0" w:space="0" w:color="auto"/>
            <w:left w:val="none" w:sz="0" w:space="0" w:color="auto"/>
            <w:bottom w:val="none" w:sz="0" w:space="0" w:color="auto"/>
            <w:right w:val="none" w:sz="0" w:space="0" w:color="auto"/>
          </w:divBdr>
        </w:div>
        <w:div w:id="1348169927">
          <w:marLeft w:val="640"/>
          <w:marRight w:val="0"/>
          <w:marTop w:val="0"/>
          <w:marBottom w:val="0"/>
          <w:divBdr>
            <w:top w:val="none" w:sz="0" w:space="0" w:color="auto"/>
            <w:left w:val="none" w:sz="0" w:space="0" w:color="auto"/>
            <w:bottom w:val="none" w:sz="0" w:space="0" w:color="auto"/>
            <w:right w:val="none" w:sz="0" w:space="0" w:color="auto"/>
          </w:divBdr>
        </w:div>
        <w:div w:id="760642343">
          <w:marLeft w:val="640"/>
          <w:marRight w:val="0"/>
          <w:marTop w:val="0"/>
          <w:marBottom w:val="0"/>
          <w:divBdr>
            <w:top w:val="none" w:sz="0" w:space="0" w:color="auto"/>
            <w:left w:val="none" w:sz="0" w:space="0" w:color="auto"/>
            <w:bottom w:val="none" w:sz="0" w:space="0" w:color="auto"/>
            <w:right w:val="none" w:sz="0" w:space="0" w:color="auto"/>
          </w:divBdr>
        </w:div>
        <w:div w:id="992176525">
          <w:marLeft w:val="640"/>
          <w:marRight w:val="0"/>
          <w:marTop w:val="0"/>
          <w:marBottom w:val="0"/>
          <w:divBdr>
            <w:top w:val="none" w:sz="0" w:space="0" w:color="auto"/>
            <w:left w:val="none" w:sz="0" w:space="0" w:color="auto"/>
            <w:bottom w:val="none" w:sz="0" w:space="0" w:color="auto"/>
            <w:right w:val="none" w:sz="0" w:space="0" w:color="auto"/>
          </w:divBdr>
        </w:div>
        <w:div w:id="2043287511">
          <w:marLeft w:val="640"/>
          <w:marRight w:val="0"/>
          <w:marTop w:val="0"/>
          <w:marBottom w:val="0"/>
          <w:divBdr>
            <w:top w:val="none" w:sz="0" w:space="0" w:color="auto"/>
            <w:left w:val="none" w:sz="0" w:space="0" w:color="auto"/>
            <w:bottom w:val="none" w:sz="0" w:space="0" w:color="auto"/>
            <w:right w:val="none" w:sz="0" w:space="0" w:color="auto"/>
          </w:divBdr>
        </w:div>
        <w:div w:id="390545186">
          <w:marLeft w:val="640"/>
          <w:marRight w:val="0"/>
          <w:marTop w:val="0"/>
          <w:marBottom w:val="0"/>
          <w:divBdr>
            <w:top w:val="none" w:sz="0" w:space="0" w:color="auto"/>
            <w:left w:val="none" w:sz="0" w:space="0" w:color="auto"/>
            <w:bottom w:val="none" w:sz="0" w:space="0" w:color="auto"/>
            <w:right w:val="none" w:sz="0" w:space="0" w:color="auto"/>
          </w:divBdr>
        </w:div>
        <w:div w:id="272714673">
          <w:marLeft w:val="640"/>
          <w:marRight w:val="0"/>
          <w:marTop w:val="0"/>
          <w:marBottom w:val="0"/>
          <w:divBdr>
            <w:top w:val="none" w:sz="0" w:space="0" w:color="auto"/>
            <w:left w:val="none" w:sz="0" w:space="0" w:color="auto"/>
            <w:bottom w:val="none" w:sz="0" w:space="0" w:color="auto"/>
            <w:right w:val="none" w:sz="0" w:space="0" w:color="auto"/>
          </w:divBdr>
        </w:div>
        <w:div w:id="1779640278">
          <w:marLeft w:val="640"/>
          <w:marRight w:val="0"/>
          <w:marTop w:val="0"/>
          <w:marBottom w:val="0"/>
          <w:divBdr>
            <w:top w:val="none" w:sz="0" w:space="0" w:color="auto"/>
            <w:left w:val="none" w:sz="0" w:space="0" w:color="auto"/>
            <w:bottom w:val="none" w:sz="0" w:space="0" w:color="auto"/>
            <w:right w:val="none" w:sz="0" w:space="0" w:color="auto"/>
          </w:divBdr>
        </w:div>
        <w:div w:id="1225916477">
          <w:marLeft w:val="640"/>
          <w:marRight w:val="0"/>
          <w:marTop w:val="0"/>
          <w:marBottom w:val="0"/>
          <w:divBdr>
            <w:top w:val="none" w:sz="0" w:space="0" w:color="auto"/>
            <w:left w:val="none" w:sz="0" w:space="0" w:color="auto"/>
            <w:bottom w:val="none" w:sz="0" w:space="0" w:color="auto"/>
            <w:right w:val="none" w:sz="0" w:space="0" w:color="auto"/>
          </w:divBdr>
        </w:div>
        <w:div w:id="954629975">
          <w:marLeft w:val="640"/>
          <w:marRight w:val="0"/>
          <w:marTop w:val="0"/>
          <w:marBottom w:val="0"/>
          <w:divBdr>
            <w:top w:val="none" w:sz="0" w:space="0" w:color="auto"/>
            <w:left w:val="none" w:sz="0" w:space="0" w:color="auto"/>
            <w:bottom w:val="none" w:sz="0" w:space="0" w:color="auto"/>
            <w:right w:val="none" w:sz="0" w:space="0" w:color="auto"/>
          </w:divBdr>
        </w:div>
      </w:divsChild>
    </w:div>
    <w:div w:id="1632394853">
      <w:bodyDiv w:val="1"/>
      <w:marLeft w:val="0"/>
      <w:marRight w:val="0"/>
      <w:marTop w:val="0"/>
      <w:marBottom w:val="0"/>
      <w:divBdr>
        <w:top w:val="none" w:sz="0" w:space="0" w:color="auto"/>
        <w:left w:val="none" w:sz="0" w:space="0" w:color="auto"/>
        <w:bottom w:val="none" w:sz="0" w:space="0" w:color="auto"/>
        <w:right w:val="none" w:sz="0" w:space="0" w:color="auto"/>
      </w:divBdr>
      <w:divsChild>
        <w:div w:id="191774323">
          <w:marLeft w:val="640"/>
          <w:marRight w:val="0"/>
          <w:marTop w:val="0"/>
          <w:marBottom w:val="0"/>
          <w:divBdr>
            <w:top w:val="none" w:sz="0" w:space="0" w:color="auto"/>
            <w:left w:val="none" w:sz="0" w:space="0" w:color="auto"/>
            <w:bottom w:val="none" w:sz="0" w:space="0" w:color="auto"/>
            <w:right w:val="none" w:sz="0" w:space="0" w:color="auto"/>
          </w:divBdr>
        </w:div>
        <w:div w:id="1572352791">
          <w:marLeft w:val="640"/>
          <w:marRight w:val="0"/>
          <w:marTop w:val="0"/>
          <w:marBottom w:val="0"/>
          <w:divBdr>
            <w:top w:val="none" w:sz="0" w:space="0" w:color="auto"/>
            <w:left w:val="none" w:sz="0" w:space="0" w:color="auto"/>
            <w:bottom w:val="none" w:sz="0" w:space="0" w:color="auto"/>
            <w:right w:val="none" w:sz="0" w:space="0" w:color="auto"/>
          </w:divBdr>
        </w:div>
        <w:div w:id="22362634">
          <w:marLeft w:val="640"/>
          <w:marRight w:val="0"/>
          <w:marTop w:val="0"/>
          <w:marBottom w:val="0"/>
          <w:divBdr>
            <w:top w:val="none" w:sz="0" w:space="0" w:color="auto"/>
            <w:left w:val="none" w:sz="0" w:space="0" w:color="auto"/>
            <w:bottom w:val="none" w:sz="0" w:space="0" w:color="auto"/>
            <w:right w:val="none" w:sz="0" w:space="0" w:color="auto"/>
          </w:divBdr>
        </w:div>
        <w:div w:id="938290567">
          <w:marLeft w:val="640"/>
          <w:marRight w:val="0"/>
          <w:marTop w:val="0"/>
          <w:marBottom w:val="0"/>
          <w:divBdr>
            <w:top w:val="none" w:sz="0" w:space="0" w:color="auto"/>
            <w:left w:val="none" w:sz="0" w:space="0" w:color="auto"/>
            <w:bottom w:val="none" w:sz="0" w:space="0" w:color="auto"/>
            <w:right w:val="none" w:sz="0" w:space="0" w:color="auto"/>
          </w:divBdr>
        </w:div>
        <w:div w:id="787698083">
          <w:marLeft w:val="640"/>
          <w:marRight w:val="0"/>
          <w:marTop w:val="0"/>
          <w:marBottom w:val="0"/>
          <w:divBdr>
            <w:top w:val="none" w:sz="0" w:space="0" w:color="auto"/>
            <w:left w:val="none" w:sz="0" w:space="0" w:color="auto"/>
            <w:bottom w:val="none" w:sz="0" w:space="0" w:color="auto"/>
            <w:right w:val="none" w:sz="0" w:space="0" w:color="auto"/>
          </w:divBdr>
        </w:div>
        <w:div w:id="2109541947">
          <w:marLeft w:val="640"/>
          <w:marRight w:val="0"/>
          <w:marTop w:val="0"/>
          <w:marBottom w:val="0"/>
          <w:divBdr>
            <w:top w:val="none" w:sz="0" w:space="0" w:color="auto"/>
            <w:left w:val="none" w:sz="0" w:space="0" w:color="auto"/>
            <w:bottom w:val="none" w:sz="0" w:space="0" w:color="auto"/>
            <w:right w:val="none" w:sz="0" w:space="0" w:color="auto"/>
          </w:divBdr>
        </w:div>
        <w:div w:id="98063740">
          <w:marLeft w:val="640"/>
          <w:marRight w:val="0"/>
          <w:marTop w:val="0"/>
          <w:marBottom w:val="0"/>
          <w:divBdr>
            <w:top w:val="none" w:sz="0" w:space="0" w:color="auto"/>
            <w:left w:val="none" w:sz="0" w:space="0" w:color="auto"/>
            <w:bottom w:val="none" w:sz="0" w:space="0" w:color="auto"/>
            <w:right w:val="none" w:sz="0" w:space="0" w:color="auto"/>
          </w:divBdr>
        </w:div>
        <w:div w:id="217593453">
          <w:marLeft w:val="640"/>
          <w:marRight w:val="0"/>
          <w:marTop w:val="0"/>
          <w:marBottom w:val="0"/>
          <w:divBdr>
            <w:top w:val="none" w:sz="0" w:space="0" w:color="auto"/>
            <w:left w:val="none" w:sz="0" w:space="0" w:color="auto"/>
            <w:bottom w:val="none" w:sz="0" w:space="0" w:color="auto"/>
            <w:right w:val="none" w:sz="0" w:space="0" w:color="auto"/>
          </w:divBdr>
        </w:div>
        <w:div w:id="105807561">
          <w:marLeft w:val="640"/>
          <w:marRight w:val="0"/>
          <w:marTop w:val="0"/>
          <w:marBottom w:val="0"/>
          <w:divBdr>
            <w:top w:val="none" w:sz="0" w:space="0" w:color="auto"/>
            <w:left w:val="none" w:sz="0" w:space="0" w:color="auto"/>
            <w:bottom w:val="none" w:sz="0" w:space="0" w:color="auto"/>
            <w:right w:val="none" w:sz="0" w:space="0" w:color="auto"/>
          </w:divBdr>
        </w:div>
        <w:div w:id="384717373">
          <w:marLeft w:val="640"/>
          <w:marRight w:val="0"/>
          <w:marTop w:val="0"/>
          <w:marBottom w:val="0"/>
          <w:divBdr>
            <w:top w:val="none" w:sz="0" w:space="0" w:color="auto"/>
            <w:left w:val="none" w:sz="0" w:space="0" w:color="auto"/>
            <w:bottom w:val="none" w:sz="0" w:space="0" w:color="auto"/>
            <w:right w:val="none" w:sz="0" w:space="0" w:color="auto"/>
          </w:divBdr>
        </w:div>
        <w:div w:id="2093433596">
          <w:marLeft w:val="640"/>
          <w:marRight w:val="0"/>
          <w:marTop w:val="0"/>
          <w:marBottom w:val="0"/>
          <w:divBdr>
            <w:top w:val="none" w:sz="0" w:space="0" w:color="auto"/>
            <w:left w:val="none" w:sz="0" w:space="0" w:color="auto"/>
            <w:bottom w:val="none" w:sz="0" w:space="0" w:color="auto"/>
            <w:right w:val="none" w:sz="0" w:space="0" w:color="auto"/>
          </w:divBdr>
        </w:div>
        <w:div w:id="1819573389">
          <w:marLeft w:val="640"/>
          <w:marRight w:val="0"/>
          <w:marTop w:val="0"/>
          <w:marBottom w:val="0"/>
          <w:divBdr>
            <w:top w:val="none" w:sz="0" w:space="0" w:color="auto"/>
            <w:left w:val="none" w:sz="0" w:space="0" w:color="auto"/>
            <w:bottom w:val="none" w:sz="0" w:space="0" w:color="auto"/>
            <w:right w:val="none" w:sz="0" w:space="0" w:color="auto"/>
          </w:divBdr>
        </w:div>
        <w:div w:id="1436486711">
          <w:marLeft w:val="640"/>
          <w:marRight w:val="0"/>
          <w:marTop w:val="0"/>
          <w:marBottom w:val="0"/>
          <w:divBdr>
            <w:top w:val="none" w:sz="0" w:space="0" w:color="auto"/>
            <w:left w:val="none" w:sz="0" w:space="0" w:color="auto"/>
            <w:bottom w:val="none" w:sz="0" w:space="0" w:color="auto"/>
            <w:right w:val="none" w:sz="0" w:space="0" w:color="auto"/>
          </w:divBdr>
        </w:div>
        <w:div w:id="677081338">
          <w:marLeft w:val="640"/>
          <w:marRight w:val="0"/>
          <w:marTop w:val="0"/>
          <w:marBottom w:val="0"/>
          <w:divBdr>
            <w:top w:val="none" w:sz="0" w:space="0" w:color="auto"/>
            <w:left w:val="none" w:sz="0" w:space="0" w:color="auto"/>
            <w:bottom w:val="none" w:sz="0" w:space="0" w:color="auto"/>
            <w:right w:val="none" w:sz="0" w:space="0" w:color="auto"/>
          </w:divBdr>
        </w:div>
        <w:div w:id="1210650262">
          <w:marLeft w:val="640"/>
          <w:marRight w:val="0"/>
          <w:marTop w:val="0"/>
          <w:marBottom w:val="0"/>
          <w:divBdr>
            <w:top w:val="none" w:sz="0" w:space="0" w:color="auto"/>
            <w:left w:val="none" w:sz="0" w:space="0" w:color="auto"/>
            <w:bottom w:val="none" w:sz="0" w:space="0" w:color="auto"/>
            <w:right w:val="none" w:sz="0" w:space="0" w:color="auto"/>
          </w:divBdr>
        </w:div>
        <w:div w:id="342438532">
          <w:marLeft w:val="640"/>
          <w:marRight w:val="0"/>
          <w:marTop w:val="0"/>
          <w:marBottom w:val="0"/>
          <w:divBdr>
            <w:top w:val="none" w:sz="0" w:space="0" w:color="auto"/>
            <w:left w:val="none" w:sz="0" w:space="0" w:color="auto"/>
            <w:bottom w:val="none" w:sz="0" w:space="0" w:color="auto"/>
            <w:right w:val="none" w:sz="0" w:space="0" w:color="auto"/>
          </w:divBdr>
        </w:div>
        <w:div w:id="239368526">
          <w:marLeft w:val="640"/>
          <w:marRight w:val="0"/>
          <w:marTop w:val="0"/>
          <w:marBottom w:val="0"/>
          <w:divBdr>
            <w:top w:val="none" w:sz="0" w:space="0" w:color="auto"/>
            <w:left w:val="none" w:sz="0" w:space="0" w:color="auto"/>
            <w:bottom w:val="none" w:sz="0" w:space="0" w:color="auto"/>
            <w:right w:val="none" w:sz="0" w:space="0" w:color="auto"/>
          </w:divBdr>
        </w:div>
        <w:div w:id="1679843388">
          <w:marLeft w:val="640"/>
          <w:marRight w:val="0"/>
          <w:marTop w:val="0"/>
          <w:marBottom w:val="0"/>
          <w:divBdr>
            <w:top w:val="none" w:sz="0" w:space="0" w:color="auto"/>
            <w:left w:val="none" w:sz="0" w:space="0" w:color="auto"/>
            <w:bottom w:val="none" w:sz="0" w:space="0" w:color="auto"/>
            <w:right w:val="none" w:sz="0" w:space="0" w:color="auto"/>
          </w:divBdr>
        </w:div>
        <w:div w:id="148643666">
          <w:marLeft w:val="640"/>
          <w:marRight w:val="0"/>
          <w:marTop w:val="0"/>
          <w:marBottom w:val="0"/>
          <w:divBdr>
            <w:top w:val="none" w:sz="0" w:space="0" w:color="auto"/>
            <w:left w:val="none" w:sz="0" w:space="0" w:color="auto"/>
            <w:bottom w:val="none" w:sz="0" w:space="0" w:color="auto"/>
            <w:right w:val="none" w:sz="0" w:space="0" w:color="auto"/>
          </w:divBdr>
        </w:div>
        <w:div w:id="184294992">
          <w:marLeft w:val="640"/>
          <w:marRight w:val="0"/>
          <w:marTop w:val="0"/>
          <w:marBottom w:val="0"/>
          <w:divBdr>
            <w:top w:val="none" w:sz="0" w:space="0" w:color="auto"/>
            <w:left w:val="none" w:sz="0" w:space="0" w:color="auto"/>
            <w:bottom w:val="none" w:sz="0" w:space="0" w:color="auto"/>
            <w:right w:val="none" w:sz="0" w:space="0" w:color="auto"/>
          </w:divBdr>
        </w:div>
        <w:div w:id="18749143">
          <w:marLeft w:val="640"/>
          <w:marRight w:val="0"/>
          <w:marTop w:val="0"/>
          <w:marBottom w:val="0"/>
          <w:divBdr>
            <w:top w:val="none" w:sz="0" w:space="0" w:color="auto"/>
            <w:left w:val="none" w:sz="0" w:space="0" w:color="auto"/>
            <w:bottom w:val="none" w:sz="0" w:space="0" w:color="auto"/>
            <w:right w:val="none" w:sz="0" w:space="0" w:color="auto"/>
          </w:divBdr>
        </w:div>
        <w:div w:id="1047952668">
          <w:marLeft w:val="640"/>
          <w:marRight w:val="0"/>
          <w:marTop w:val="0"/>
          <w:marBottom w:val="0"/>
          <w:divBdr>
            <w:top w:val="none" w:sz="0" w:space="0" w:color="auto"/>
            <w:left w:val="none" w:sz="0" w:space="0" w:color="auto"/>
            <w:bottom w:val="none" w:sz="0" w:space="0" w:color="auto"/>
            <w:right w:val="none" w:sz="0" w:space="0" w:color="auto"/>
          </w:divBdr>
        </w:div>
        <w:div w:id="1304238500">
          <w:marLeft w:val="640"/>
          <w:marRight w:val="0"/>
          <w:marTop w:val="0"/>
          <w:marBottom w:val="0"/>
          <w:divBdr>
            <w:top w:val="none" w:sz="0" w:space="0" w:color="auto"/>
            <w:left w:val="none" w:sz="0" w:space="0" w:color="auto"/>
            <w:bottom w:val="none" w:sz="0" w:space="0" w:color="auto"/>
            <w:right w:val="none" w:sz="0" w:space="0" w:color="auto"/>
          </w:divBdr>
        </w:div>
        <w:div w:id="784077191">
          <w:marLeft w:val="640"/>
          <w:marRight w:val="0"/>
          <w:marTop w:val="0"/>
          <w:marBottom w:val="0"/>
          <w:divBdr>
            <w:top w:val="none" w:sz="0" w:space="0" w:color="auto"/>
            <w:left w:val="none" w:sz="0" w:space="0" w:color="auto"/>
            <w:bottom w:val="none" w:sz="0" w:space="0" w:color="auto"/>
            <w:right w:val="none" w:sz="0" w:space="0" w:color="auto"/>
          </w:divBdr>
        </w:div>
        <w:div w:id="1670979037">
          <w:marLeft w:val="640"/>
          <w:marRight w:val="0"/>
          <w:marTop w:val="0"/>
          <w:marBottom w:val="0"/>
          <w:divBdr>
            <w:top w:val="none" w:sz="0" w:space="0" w:color="auto"/>
            <w:left w:val="none" w:sz="0" w:space="0" w:color="auto"/>
            <w:bottom w:val="none" w:sz="0" w:space="0" w:color="auto"/>
            <w:right w:val="none" w:sz="0" w:space="0" w:color="auto"/>
          </w:divBdr>
        </w:div>
        <w:div w:id="1002204487">
          <w:marLeft w:val="640"/>
          <w:marRight w:val="0"/>
          <w:marTop w:val="0"/>
          <w:marBottom w:val="0"/>
          <w:divBdr>
            <w:top w:val="none" w:sz="0" w:space="0" w:color="auto"/>
            <w:left w:val="none" w:sz="0" w:space="0" w:color="auto"/>
            <w:bottom w:val="none" w:sz="0" w:space="0" w:color="auto"/>
            <w:right w:val="none" w:sz="0" w:space="0" w:color="auto"/>
          </w:divBdr>
        </w:div>
        <w:div w:id="1923293371">
          <w:marLeft w:val="640"/>
          <w:marRight w:val="0"/>
          <w:marTop w:val="0"/>
          <w:marBottom w:val="0"/>
          <w:divBdr>
            <w:top w:val="none" w:sz="0" w:space="0" w:color="auto"/>
            <w:left w:val="none" w:sz="0" w:space="0" w:color="auto"/>
            <w:bottom w:val="none" w:sz="0" w:space="0" w:color="auto"/>
            <w:right w:val="none" w:sz="0" w:space="0" w:color="auto"/>
          </w:divBdr>
        </w:div>
        <w:div w:id="636879103">
          <w:marLeft w:val="640"/>
          <w:marRight w:val="0"/>
          <w:marTop w:val="0"/>
          <w:marBottom w:val="0"/>
          <w:divBdr>
            <w:top w:val="none" w:sz="0" w:space="0" w:color="auto"/>
            <w:left w:val="none" w:sz="0" w:space="0" w:color="auto"/>
            <w:bottom w:val="none" w:sz="0" w:space="0" w:color="auto"/>
            <w:right w:val="none" w:sz="0" w:space="0" w:color="auto"/>
          </w:divBdr>
        </w:div>
        <w:div w:id="1362512855">
          <w:marLeft w:val="640"/>
          <w:marRight w:val="0"/>
          <w:marTop w:val="0"/>
          <w:marBottom w:val="0"/>
          <w:divBdr>
            <w:top w:val="none" w:sz="0" w:space="0" w:color="auto"/>
            <w:left w:val="none" w:sz="0" w:space="0" w:color="auto"/>
            <w:bottom w:val="none" w:sz="0" w:space="0" w:color="auto"/>
            <w:right w:val="none" w:sz="0" w:space="0" w:color="auto"/>
          </w:divBdr>
        </w:div>
        <w:div w:id="270476837">
          <w:marLeft w:val="640"/>
          <w:marRight w:val="0"/>
          <w:marTop w:val="0"/>
          <w:marBottom w:val="0"/>
          <w:divBdr>
            <w:top w:val="none" w:sz="0" w:space="0" w:color="auto"/>
            <w:left w:val="none" w:sz="0" w:space="0" w:color="auto"/>
            <w:bottom w:val="none" w:sz="0" w:space="0" w:color="auto"/>
            <w:right w:val="none" w:sz="0" w:space="0" w:color="auto"/>
          </w:divBdr>
        </w:div>
        <w:div w:id="2114738027">
          <w:marLeft w:val="640"/>
          <w:marRight w:val="0"/>
          <w:marTop w:val="0"/>
          <w:marBottom w:val="0"/>
          <w:divBdr>
            <w:top w:val="none" w:sz="0" w:space="0" w:color="auto"/>
            <w:left w:val="none" w:sz="0" w:space="0" w:color="auto"/>
            <w:bottom w:val="none" w:sz="0" w:space="0" w:color="auto"/>
            <w:right w:val="none" w:sz="0" w:space="0" w:color="auto"/>
          </w:divBdr>
        </w:div>
        <w:div w:id="1096369177">
          <w:marLeft w:val="640"/>
          <w:marRight w:val="0"/>
          <w:marTop w:val="0"/>
          <w:marBottom w:val="0"/>
          <w:divBdr>
            <w:top w:val="none" w:sz="0" w:space="0" w:color="auto"/>
            <w:left w:val="none" w:sz="0" w:space="0" w:color="auto"/>
            <w:bottom w:val="none" w:sz="0" w:space="0" w:color="auto"/>
            <w:right w:val="none" w:sz="0" w:space="0" w:color="auto"/>
          </w:divBdr>
        </w:div>
        <w:div w:id="303434219">
          <w:marLeft w:val="640"/>
          <w:marRight w:val="0"/>
          <w:marTop w:val="0"/>
          <w:marBottom w:val="0"/>
          <w:divBdr>
            <w:top w:val="none" w:sz="0" w:space="0" w:color="auto"/>
            <w:left w:val="none" w:sz="0" w:space="0" w:color="auto"/>
            <w:bottom w:val="none" w:sz="0" w:space="0" w:color="auto"/>
            <w:right w:val="none" w:sz="0" w:space="0" w:color="auto"/>
          </w:divBdr>
        </w:div>
        <w:div w:id="2081175976">
          <w:marLeft w:val="640"/>
          <w:marRight w:val="0"/>
          <w:marTop w:val="0"/>
          <w:marBottom w:val="0"/>
          <w:divBdr>
            <w:top w:val="none" w:sz="0" w:space="0" w:color="auto"/>
            <w:left w:val="none" w:sz="0" w:space="0" w:color="auto"/>
            <w:bottom w:val="none" w:sz="0" w:space="0" w:color="auto"/>
            <w:right w:val="none" w:sz="0" w:space="0" w:color="auto"/>
          </w:divBdr>
        </w:div>
        <w:div w:id="1762264406">
          <w:marLeft w:val="640"/>
          <w:marRight w:val="0"/>
          <w:marTop w:val="0"/>
          <w:marBottom w:val="0"/>
          <w:divBdr>
            <w:top w:val="none" w:sz="0" w:space="0" w:color="auto"/>
            <w:left w:val="none" w:sz="0" w:space="0" w:color="auto"/>
            <w:bottom w:val="none" w:sz="0" w:space="0" w:color="auto"/>
            <w:right w:val="none" w:sz="0" w:space="0" w:color="auto"/>
          </w:divBdr>
        </w:div>
        <w:div w:id="1047873331">
          <w:marLeft w:val="640"/>
          <w:marRight w:val="0"/>
          <w:marTop w:val="0"/>
          <w:marBottom w:val="0"/>
          <w:divBdr>
            <w:top w:val="none" w:sz="0" w:space="0" w:color="auto"/>
            <w:left w:val="none" w:sz="0" w:space="0" w:color="auto"/>
            <w:bottom w:val="none" w:sz="0" w:space="0" w:color="auto"/>
            <w:right w:val="none" w:sz="0" w:space="0" w:color="auto"/>
          </w:divBdr>
        </w:div>
        <w:div w:id="221866470">
          <w:marLeft w:val="640"/>
          <w:marRight w:val="0"/>
          <w:marTop w:val="0"/>
          <w:marBottom w:val="0"/>
          <w:divBdr>
            <w:top w:val="none" w:sz="0" w:space="0" w:color="auto"/>
            <w:left w:val="none" w:sz="0" w:space="0" w:color="auto"/>
            <w:bottom w:val="none" w:sz="0" w:space="0" w:color="auto"/>
            <w:right w:val="none" w:sz="0" w:space="0" w:color="auto"/>
          </w:divBdr>
        </w:div>
        <w:div w:id="1005476620">
          <w:marLeft w:val="640"/>
          <w:marRight w:val="0"/>
          <w:marTop w:val="0"/>
          <w:marBottom w:val="0"/>
          <w:divBdr>
            <w:top w:val="none" w:sz="0" w:space="0" w:color="auto"/>
            <w:left w:val="none" w:sz="0" w:space="0" w:color="auto"/>
            <w:bottom w:val="none" w:sz="0" w:space="0" w:color="auto"/>
            <w:right w:val="none" w:sz="0" w:space="0" w:color="auto"/>
          </w:divBdr>
        </w:div>
        <w:div w:id="130176465">
          <w:marLeft w:val="640"/>
          <w:marRight w:val="0"/>
          <w:marTop w:val="0"/>
          <w:marBottom w:val="0"/>
          <w:divBdr>
            <w:top w:val="none" w:sz="0" w:space="0" w:color="auto"/>
            <w:left w:val="none" w:sz="0" w:space="0" w:color="auto"/>
            <w:bottom w:val="none" w:sz="0" w:space="0" w:color="auto"/>
            <w:right w:val="none" w:sz="0" w:space="0" w:color="auto"/>
          </w:divBdr>
        </w:div>
        <w:div w:id="1404646274">
          <w:marLeft w:val="640"/>
          <w:marRight w:val="0"/>
          <w:marTop w:val="0"/>
          <w:marBottom w:val="0"/>
          <w:divBdr>
            <w:top w:val="none" w:sz="0" w:space="0" w:color="auto"/>
            <w:left w:val="none" w:sz="0" w:space="0" w:color="auto"/>
            <w:bottom w:val="none" w:sz="0" w:space="0" w:color="auto"/>
            <w:right w:val="none" w:sz="0" w:space="0" w:color="auto"/>
          </w:divBdr>
        </w:div>
        <w:div w:id="422340673">
          <w:marLeft w:val="640"/>
          <w:marRight w:val="0"/>
          <w:marTop w:val="0"/>
          <w:marBottom w:val="0"/>
          <w:divBdr>
            <w:top w:val="none" w:sz="0" w:space="0" w:color="auto"/>
            <w:left w:val="none" w:sz="0" w:space="0" w:color="auto"/>
            <w:bottom w:val="none" w:sz="0" w:space="0" w:color="auto"/>
            <w:right w:val="none" w:sz="0" w:space="0" w:color="auto"/>
          </w:divBdr>
        </w:div>
        <w:div w:id="988435215">
          <w:marLeft w:val="640"/>
          <w:marRight w:val="0"/>
          <w:marTop w:val="0"/>
          <w:marBottom w:val="0"/>
          <w:divBdr>
            <w:top w:val="none" w:sz="0" w:space="0" w:color="auto"/>
            <w:left w:val="none" w:sz="0" w:space="0" w:color="auto"/>
            <w:bottom w:val="none" w:sz="0" w:space="0" w:color="auto"/>
            <w:right w:val="none" w:sz="0" w:space="0" w:color="auto"/>
          </w:divBdr>
        </w:div>
        <w:div w:id="172913355">
          <w:marLeft w:val="640"/>
          <w:marRight w:val="0"/>
          <w:marTop w:val="0"/>
          <w:marBottom w:val="0"/>
          <w:divBdr>
            <w:top w:val="none" w:sz="0" w:space="0" w:color="auto"/>
            <w:left w:val="none" w:sz="0" w:space="0" w:color="auto"/>
            <w:bottom w:val="none" w:sz="0" w:space="0" w:color="auto"/>
            <w:right w:val="none" w:sz="0" w:space="0" w:color="auto"/>
          </w:divBdr>
        </w:div>
        <w:div w:id="1877040995">
          <w:marLeft w:val="640"/>
          <w:marRight w:val="0"/>
          <w:marTop w:val="0"/>
          <w:marBottom w:val="0"/>
          <w:divBdr>
            <w:top w:val="none" w:sz="0" w:space="0" w:color="auto"/>
            <w:left w:val="none" w:sz="0" w:space="0" w:color="auto"/>
            <w:bottom w:val="none" w:sz="0" w:space="0" w:color="auto"/>
            <w:right w:val="none" w:sz="0" w:space="0" w:color="auto"/>
          </w:divBdr>
        </w:div>
        <w:div w:id="43913727">
          <w:marLeft w:val="640"/>
          <w:marRight w:val="0"/>
          <w:marTop w:val="0"/>
          <w:marBottom w:val="0"/>
          <w:divBdr>
            <w:top w:val="none" w:sz="0" w:space="0" w:color="auto"/>
            <w:left w:val="none" w:sz="0" w:space="0" w:color="auto"/>
            <w:bottom w:val="none" w:sz="0" w:space="0" w:color="auto"/>
            <w:right w:val="none" w:sz="0" w:space="0" w:color="auto"/>
          </w:divBdr>
        </w:div>
        <w:div w:id="2056467995">
          <w:marLeft w:val="640"/>
          <w:marRight w:val="0"/>
          <w:marTop w:val="0"/>
          <w:marBottom w:val="0"/>
          <w:divBdr>
            <w:top w:val="none" w:sz="0" w:space="0" w:color="auto"/>
            <w:left w:val="none" w:sz="0" w:space="0" w:color="auto"/>
            <w:bottom w:val="none" w:sz="0" w:space="0" w:color="auto"/>
            <w:right w:val="none" w:sz="0" w:space="0" w:color="auto"/>
          </w:divBdr>
        </w:div>
        <w:div w:id="976376600">
          <w:marLeft w:val="640"/>
          <w:marRight w:val="0"/>
          <w:marTop w:val="0"/>
          <w:marBottom w:val="0"/>
          <w:divBdr>
            <w:top w:val="none" w:sz="0" w:space="0" w:color="auto"/>
            <w:left w:val="none" w:sz="0" w:space="0" w:color="auto"/>
            <w:bottom w:val="none" w:sz="0" w:space="0" w:color="auto"/>
            <w:right w:val="none" w:sz="0" w:space="0" w:color="auto"/>
          </w:divBdr>
        </w:div>
        <w:div w:id="1545940703">
          <w:marLeft w:val="640"/>
          <w:marRight w:val="0"/>
          <w:marTop w:val="0"/>
          <w:marBottom w:val="0"/>
          <w:divBdr>
            <w:top w:val="none" w:sz="0" w:space="0" w:color="auto"/>
            <w:left w:val="none" w:sz="0" w:space="0" w:color="auto"/>
            <w:bottom w:val="none" w:sz="0" w:space="0" w:color="auto"/>
            <w:right w:val="none" w:sz="0" w:space="0" w:color="auto"/>
          </w:divBdr>
        </w:div>
        <w:div w:id="869730861">
          <w:marLeft w:val="640"/>
          <w:marRight w:val="0"/>
          <w:marTop w:val="0"/>
          <w:marBottom w:val="0"/>
          <w:divBdr>
            <w:top w:val="none" w:sz="0" w:space="0" w:color="auto"/>
            <w:left w:val="none" w:sz="0" w:space="0" w:color="auto"/>
            <w:bottom w:val="none" w:sz="0" w:space="0" w:color="auto"/>
            <w:right w:val="none" w:sz="0" w:space="0" w:color="auto"/>
          </w:divBdr>
        </w:div>
        <w:div w:id="1698656186">
          <w:marLeft w:val="640"/>
          <w:marRight w:val="0"/>
          <w:marTop w:val="0"/>
          <w:marBottom w:val="0"/>
          <w:divBdr>
            <w:top w:val="none" w:sz="0" w:space="0" w:color="auto"/>
            <w:left w:val="none" w:sz="0" w:space="0" w:color="auto"/>
            <w:bottom w:val="none" w:sz="0" w:space="0" w:color="auto"/>
            <w:right w:val="none" w:sz="0" w:space="0" w:color="auto"/>
          </w:divBdr>
        </w:div>
        <w:div w:id="1268275309">
          <w:marLeft w:val="640"/>
          <w:marRight w:val="0"/>
          <w:marTop w:val="0"/>
          <w:marBottom w:val="0"/>
          <w:divBdr>
            <w:top w:val="none" w:sz="0" w:space="0" w:color="auto"/>
            <w:left w:val="none" w:sz="0" w:space="0" w:color="auto"/>
            <w:bottom w:val="none" w:sz="0" w:space="0" w:color="auto"/>
            <w:right w:val="none" w:sz="0" w:space="0" w:color="auto"/>
          </w:divBdr>
        </w:div>
        <w:div w:id="1867131823">
          <w:marLeft w:val="640"/>
          <w:marRight w:val="0"/>
          <w:marTop w:val="0"/>
          <w:marBottom w:val="0"/>
          <w:divBdr>
            <w:top w:val="none" w:sz="0" w:space="0" w:color="auto"/>
            <w:left w:val="none" w:sz="0" w:space="0" w:color="auto"/>
            <w:bottom w:val="none" w:sz="0" w:space="0" w:color="auto"/>
            <w:right w:val="none" w:sz="0" w:space="0" w:color="auto"/>
          </w:divBdr>
        </w:div>
        <w:div w:id="1973554941">
          <w:marLeft w:val="640"/>
          <w:marRight w:val="0"/>
          <w:marTop w:val="0"/>
          <w:marBottom w:val="0"/>
          <w:divBdr>
            <w:top w:val="none" w:sz="0" w:space="0" w:color="auto"/>
            <w:left w:val="none" w:sz="0" w:space="0" w:color="auto"/>
            <w:bottom w:val="none" w:sz="0" w:space="0" w:color="auto"/>
            <w:right w:val="none" w:sz="0" w:space="0" w:color="auto"/>
          </w:divBdr>
        </w:div>
        <w:div w:id="109861355">
          <w:marLeft w:val="640"/>
          <w:marRight w:val="0"/>
          <w:marTop w:val="0"/>
          <w:marBottom w:val="0"/>
          <w:divBdr>
            <w:top w:val="none" w:sz="0" w:space="0" w:color="auto"/>
            <w:left w:val="none" w:sz="0" w:space="0" w:color="auto"/>
            <w:bottom w:val="none" w:sz="0" w:space="0" w:color="auto"/>
            <w:right w:val="none" w:sz="0" w:space="0" w:color="auto"/>
          </w:divBdr>
        </w:div>
        <w:div w:id="773481407">
          <w:marLeft w:val="640"/>
          <w:marRight w:val="0"/>
          <w:marTop w:val="0"/>
          <w:marBottom w:val="0"/>
          <w:divBdr>
            <w:top w:val="none" w:sz="0" w:space="0" w:color="auto"/>
            <w:left w:val="none" w:sz="0" w:space="0" w:color="auto"/>
            <w:bottom w:val="none" w:sz="0" w:space="0" w:color="auto"/>
            <w:right w:val="none" w:sz="0" w:space="0" w:color="auto"/>
          </w:divBdr>
        </w:div>
        <w:div w:id="1070733641">
          <w:marLeft w:val="640"/>
          <w:marRight w:val="0"/>
          <w:marTop w:val="0"/>
          <w:marBottom w:val="0"/>
          <w:divBdr>
            <w:top w:val="none" w:sz="0" w:space="0" w:color="auto"/>
            <w:left w:val="none" w:sz="0" w:space="0" w:color="auto"/>
            <w:bottom w:val="none" w:sz="0" w:space="0" w:color="auto"/>
            <w:right w:val="none" w:sz="0" w:space="0" w:color="auto"/>
          </w:divBdr>
        </w:div>
        <w:div w:id="498735894">
          <w:marLeft w:val="640"/>
          <w:marRight w:val="0"/>
          <w:marTop w:val="0"/>
          <w:marBottom w:val="0"/>
          <w:divBdr>
            <w:top w:val="none" w:sz="0" w:space="0" w:color="auto"/>
            <w:left w:val="none" w:sz="0" w:space="0" w:color="auto"/>
            <w:bottom w:val="none" w:sz="0" w:space="0" w:color="auto"/>
            <w:right w:val="none" w:sz="0" w:space="0" w:color="auto"/>
          </w:divBdr>
        </w:div>
        <w:div w:id="798381955">
          <w:marLeft w:val="640"/>
          <w:marRight w:val="0"/>
          <w:marTop w:val="0"/>
          <w:marBottom w:val="0"/>
          <w:divBdr>
            <w:top w:val="none" w:sz="0" w:space="0" w:color="auto"/>
            <w:left w:val="none" w:sz="0" w:space="0" w:color="auto"/>
            <w:bottom w:val="none" w:sz="0" w:space="0" w:color="auto"/>
            <w:right w:val="none" w:sz="0" w:space="0" w:color="auto"/>
          </w:divBdr>
        </w:div>
        <w:div w:id="1515341510">
          <w:marLeft w:val="640"/>
          <w:marRight w:val="0"/>
          <w:marTop w:val="0"/>
          <w:marBottom w:val="0"/>
          <w:divBdr>
            <w:top w:val="none" w:sz="0" w:space="0" w:color="auto"/>
            <w:left w:val="none" w:sz="0" w:space="0" w:color="auto"/>
            <w:bottom w:val="none" w:sz="0" w:space="0" w:color="auto"/>
            <w:right w:val="none" w:sz="0" w:space="0" w:color="auto"/>
          </w:divBdr>
        </w:div>
        <w:div w:id="678771065">
          <w:marLeft w:val="640"/>
          <w:marRight w:val="0"/>
          <w:marTop w:val="0"/>
          <w:marBottom w:val="0"/>
          <w:divBdr>
            <w:top w:val="none" w:sz="0" w:space="0" w:color="auto"/>
            <w:left w:val="none" w:sz="0" w:space="0" w:color="auto"/>
            <w:bottom w:val="none" w:sz="0" w:space="0" w:color="auto"/>
            <w:right w:val="none" w:sz="0" w:space="0" w:color="auto"/>
          </w:divBdr>
        </w:div>
        <w:div w:id="1608734106">
          <w:marLeft w:val="640"/>
          <w:marRight w:val="0"/>
          <w:marTop w:val="0"/>
          <w:marBottom w:val="0"/>
          <w:divBdr>
            <w:top w:val="none" w:sz="0" w:space="0" w:color="auto"/>
            <w:left w:val="none" w:sz="0" w:space="0" w:color="auto"/>
            <w:bottom w:val="none" w:sz="0" w:space="0" w:color="auto"/>
            <w:right w:val="none" w:sz="0" w:space="0" w:color="auto"/>
          </w:divBdr>
        </w:div>
        <w:div w:id="240527184">
          <w:marLeft w:val="640"/>
          <w:marRight w:val="0"/>
          <w:marTop w:val="0"/>
          <w:marBottom w:val="0"/>
          <w:divBdr>
            <w:top w:val="none" w:sz="0" w:space="0" w:color="auto"/>
            <w:left w:val="none" w:sz="0" w:space="0" w:color="auto"/>
            <w:bottom w:val="none" w:sz="0" w:space="0" w:color="auto"/>
            <w:right w:val="none" w:sz="0" w:space="0" w:color="auto"/>
          </w:divBdr>
        </w:div>
        <w:div w:id="1000547690">
          <w:marLeft w:val="640"/>
          <w:marRight w:val="0"/>
          <w:marTop w:val="0"/>
          <w:marBottom w:val="0"/>
          <w:divBdr>
            <w:top w:val="none" w:sz="0" w:space="0" w:color="auto"/>
            <w:left w:val="none" w:sz="0" w:space="0" w:color="auto"/>
            <w:bottom w:val="none" w:sz="0" w:space="0" w:color="auto"/>
            <w:right w:val="none" w:sz="0" w:space="0" w:color="auto"/>
          </w:divBdr>
        </w:div>
        <w:div w:id="1431193556">
          <w:marLeft w:val="640"/>
          <w:marRight w:val="0"/>
          <w:marTop w:val="0"/>
          <w:marBottom w:val="0"/>
          <w:divBdr>
            <w:top w:val="none" w:sz="0" w:space="0" w:color="auto"/>
            <w:left w:val="none" w:sz="0" w:space="0" w:color="auto"/>
            <w:bottom w:val="none" w:sz="0" w:space="0" w:color="auto"/>
            <w:right w:val="none" w:sz="0" w:space="0" w:color="auto"/>
          </w:divBdr>
        </w:div>
        <w:div w:id="682560443">
          <w:marLeft w:val="640"/>
          <w:marRight w:val="0"/>
          <w:marTop w:val="0"/>
          <w:marBottom w:val="0"/>
          <w:divBdr>
            <w:top w:val="none" w:sz="0" w:space="0" w:color="auto"/>
            <w:left w:val="none" w:sz="0" w:space="0" w:color="auto"/>
            <w:bottom w:val="none" w:sz="0" w:space="0" w:color="auto"/>
            <w:right w:val="none" w:sz="0" w:space="0" w:color="auto"/>
          </w:divBdr>
        </w:div>
        <w:div w:id="2105302196">
          <w:marLeft w:val="640"/>
          <w:marRight w:val="0"/>
          <w:marTop w:val="0"/>
          <w:marBottom w:val="0"/>
          <w:divBdr>
            <w:top w:val="none" w:sz="0" w:space="0" w:color="auto"/>
            <w:left w:val="none" w:sz="0" w:space="0" w:color="auto"/>
            <w:bottom w:val="none" w:sz="0" w:space="0" w:color="auto"/>
            <w:right w:val="none" w:sz="0" w:space="0" w:color="auto"/>
          </w:divBdr>
        </w:div>
        <w:div w:id="47194236">
          <w:marLeft w:val="640"/>
          <w:marRight w:val="0"/>
          <w:marTop w:val="0"/>
          <w:marBottom w:val="0"/>
          <w:divBdr>
            <w:top w:val="none" w:sz="0" w:space="0" w:color="auto"/>
            <w:left w:val="none" w:sz="0" w:space="0" w:color="auto"/>
            <w:bottom w:val="none" w:sz="0" w:space="0" w:color="auto"/>
            <w:right w:val="none" w:sz="0" w:space="0" w:color="auto"/>
          </w:divBdr>
        </w:div>
        <w:div w:id="1021930688">
          <w:marLeft w:val="640"/>
          <w:marRight w:val="0"/>
          <w:marTop w:val="0"/>
          <w:marBottom w:val="0"/>
          <w:divBdr>
            <w:top w:val="none" w:sz="0" w:space="0" w:color="auto"/>
            <w:left w:val="none" w:sz="0" w:space="0" w:color="auto"/>
            <w:bottom w:val="none" w:sz="0" w:space="0" w:color="auto"/>
            <w:right w:val="none" w:sz="0" w:space="0" w:color="auto"/>
          </w:divBdr>
        </w:div>
        <w:div w:id="691998716">
          <w:marLeft w:val="640"/>
          <w:marRight w:val="0"/>
          <w:marTop w:val="0"/>
          <w:marBottom w:val="0"/>
          <w:divBdr>
            <w:top w:val="none" w:sz="0" w:space="0" w:color="auto"/>
            <w:left w:val="none" w:sz="0" w:space="0" w:color="auto"/>
            <w:bottom w:val="none" w:sz="0" w:space="0" w:color="auto"/>
            <w:right w:val="none" w:sz="0" w:space="0" w:color="auto"/>
          </w:divBdr>
        </w:div>
        <w:div w:id="1253470631">
          <w:marLeft w:val="640"/>
          <w:marRight w:val="0"/>
          <w:marTop w:val="0"/>
          <w:marBottom w:val="0"/>
          <w:divBdr>
            <w:top w:val="none" w:sz="0" w:space="0" w:color="auto"/>
            <w:left w:val="none" w:sz="0" w:space="0" w:color="auto"/>
            <w:bottom w:val="none" w:sz="0" w:space="0" w:color="auto"/>
            <w:right w:val="none" w:sz="0" w:space="0" w:color="auto"/>
          </w:divBdr>
        </w:div>
        <w:div w:id="1154571123">
          <w:marLeft w:val="640"/>
          <w:marRight w:val="0"/>
          <w:marTop w:val="0"/>
          <w:marBottom w:val="0"/>
          <w:divBdr>
            <w:top w:val="none" w:sz="0" w:space="0" w:color="auto"/>
            <w:left w:val="none" w:sz="0" w:space="0" w:color="auto"/>
            <w:bottom w:val="none" w:sz="0" w:space="0" w:color="auto"/>
            <w:right w:val="none" w:sz="0" w:space="0" w:color="auto"/>
          </w:divBdr>
        </w:div>
        <w:div w:id="1645042662">
          <w:marLeft w:val="640"/>
          <w:marRight w:val="0"/>
          <w:marTop w:val="0"/>
          <w:marBottom w:val="0"/>
          <w:divBdr>
            <w:top w:val="none" w:sz="0" w:space="0" w:color="auto"/>
            <w:left w:val="none" w:sz="0" w:space="0" w:color="auto"/>
            <w:bottom w:val="none" w:sz="0" w:space="0" w:color="auto"/>
            <w:right w:val="none" w:sz="0" w:space="0" w:color="auto"/>
          </w:divBdr>
        </w:div>
        <w:div w:id="518857705">
          <w:marLeft w:val="640"/>
          <w:marRight w:val="0"/>
          <w:marTop w:val="0"/>
          <w:marBottom w:val="0"/>
          <w:divBdr>
            <w:top w:val="none" w:sz="0" w:space="0" w:color="auto"/>
            <w:left w:val="none" w:sz="0" w:space="0" w:color="auto"/>
            <w:bottom w:val="none" w:sz="0" w:space="0" w:color="auto"/>
            <w:right w:val="none" w:sz="0" w:space="0" w:color="auto"/>
          </w:divBdr>
        </w:div>
        <w:div w:id="784496572">
          <w:marLeft w:val="640"/>
          <w:marRight w:val="0"/>
          <w:marTop w:val="0"/>
          <w:marBottom w:val="0"/>
          <w:divBdr>
            <w:top w:val="none" w:sz="0" w:space="0" w:color="auto"/>
            <w:left w:val="none" w:sz="0" w:space="0" w:color="auto"/>
            <w:bottom w:val="none" w:sz="0" w:space="0" w:color="auto"/>
            <w:right w:val="none" w:sz="0" w:space="0" w:color="auto"/>
          </w:divBdr>
        </w:div>
        <w:div w:id="155196630">
          <w:marLeft w:val="640"/>
          <w:marRight w:val="0"/>
          <w:marTop w:val="0"/>
          <w:marBottom w:val="0"/>
          <w:divBdr>
            <w:top w:val="none" w:sz="0" w:space="0" w:color="auto"/>
            <w:left w:val="none" w:sz="0" w:space="0" w:color="auto"/>
            <w:bottom w:val="none" w:sz="0" w:space="0" w:color="auto"/>
            <w:right w:val="none" w:sz="0" w:space="0" w:color="auto"/>
          </w:divBdr>
        </w:div>
        <w:div w:id="1467359659">
          <w:marLeft w:val="640"/>
          <w:marRight w:val="0"/>
          <w:marTop w:val="0"/>
          <w:marBottom w:val="0"/>
          <w:divBdr>
            <w:top w:val="none" w:sz="0" w:space="0" w:color="auto"/>
            <w:left w:val="none" w:sz="0" w:space="0" w:color="auto"/>
            <w:bottom w:val="none" w:sz="0" w:space="0" w:color="auto"/>
            <w:right w:val="none" w:sz="0" w:space="0" w:color="auto"/>
          </w:divBdr>
        </w:div>
        <w:div w:id="986856191">
          <w:marLeft w:val="640"/>
          <w:marRight w:val="0"/>
          <w:marTop w:val="0"/>
          <w:marBottom w:val="0"/>
          <w:divBdr>
            <w:top w:val="none" w:sz="0" w:space="0" w:color="auto"/>
            <w:left w:val="none" w:sz="0" w:space="0" w:color="auto"/>
            <w:bottom w:val="none" w:sz="0" w:space="0" w:color="auto"/>
            <w:right w:val="none" w:sz="0" w:space="0" w:color="auto"/>
          </w:divBdr>
        </w:div>
        <w:div w:id="1536431013">
          <w:marLeft w:val="640"/>
          <w:marRight w:val="0"/>
          <w:marTop w:val="0"/>
          <w:marBottom w:val="0"/>
          <w:divBdr>
            <w:top w:val="none" w:sz="0" w:space="0" w:color="auto"/>
            <w:left w:val="none" w:sz="0" w:space="0" w:color="auto"/>
            <w:bottom w:val="none" w:sz="0" w:space="0" w:color="auto"/>
            <w:right w:val="none" w:sz="0" w:space="0" w:color="auto"/>
          </w:divBdr>
        </w:div>
        <w:div w:id="499662433">
          <w:marLeft w:val="640"/>
          <w:marRight w:val="0"/>
          <w:marTop w:val="0"/>
          <w:marBottom w:val="0"/>
          <w:divBdr>
            <w:top w:val="none" w:sz="0" w:space="0" w:color="auto"/>
            <w:left w:val="none" w:sz="0" w:space="0" w:color="auto"/>
            <w:bottom w:val="none" w:sz="0" w:space="0" w:color="auto"/>
            <w:right w:val="none" w:sz="0" w:space="0" w:color="auto"/>
          </w:divBdr>
        </w:div>
        <w:div w:id="594095749">
          <w:marLeft w:val="640"/>
          <w:marRight w:val="0"/>
          <w:marTop w:val="0"/>
          <w:marBottom w:val="0"/>
          <w:divBdr>
            <w:top w:val="none" w:sz="0" w:space="0" w:color="auto"/>
            <w:left w:val="none" w:sz="0" w:space="0" w:color="auto"/>
            <w:bottom w:val="none" w:sz="0" w:space="0" w:color="auto"/>
            <w:right w:val="none" w:sz="0" w:space="0" w:color="auto"/>
          </w:divBdr>
        </w:div>
        <w:div w:id="1231235050">
          <w:marLeft w:val="640"/>
          <w:marRight w:val="0"/>
          <w:marTop w:val="0"/>
          <w:marBottom w:val="0"/>
          <w:divBdr>
            <w:top w:val="none" w:sz="0" w:space="0" w:color="auto"/>
            <w:left w:val="none" w:sz="0" w:space="0" w:color="auto"/>
            <w:bottom w:val="none" w:sz="0" w:space="0" w:color="auto"/>
            <w:right w:val="none" w:sz="0" w:space="0" w:color="auto"/>
          </w:divBdr>
        </w:div>
        <w:div w:id="1180583307">
          <w:marLeft w:val="640"/>
          <w:marRight w:val="0"/>
          <w:marTop w:val="0"/>
          <w:marBottom w:val="0"/>
          <w:divBdr>
            <w:top w:val="none" w:sz="0" w:space="0" w:color="auto"/>
            <w:left w:val="none" w:sz="0" w:space="0" w:color="auto"/>
            <w:bottom w:val="none" w:sz="0" w:space="0" w:color="auto"/>
            <w:right w:val="none" w:sz="0" w:space="0" w:color="auto"/>
          </w:divBdr>
        </w:div>
        <w:div w:id="131943069">
          <w:marLeft w:val="640"/>
          <w:marRight w:val="0"/>
          <w:marTop w:val="0"/>
          <w:marBottom w:val="0"/>
          <w:divBdr>
            <w:top w:val="none" w:sz="0" w:space="0" w:color="auto"/>
            <w:left w:val="none" w:sz="0" w:space="0" w:color="auto"/>
            <w:bottom w:val="none" w:sz="0" w:space="0" w:color="auto"/>
            <w:right w:val="none" w:sz="0" w:space="0" w:color="auto"/>
          </w:divBdr>
        </w:div>
        <w:div w:id="336419384">
          <w:marLeft w:val="640"/>
          <w:marRight w:val="0"/>
          <w:marTop w:val="0"/>
          <w:marBottom w:val="0"/>
          <w:divBdr>
            <w:top w:val="none" w:sz="0" w:space="0" w:color="auto"/>
            <w:left w:val="none" w:sz="0" w:space="0" w:color="auto"/>
            <w:bottom w:val="none" w:sz="0" w:space="0" w:color="auto"/>
            <w:right w:val="none" w:sz="0" w:space="0" w:color="auto"/>
          </w:divBdr>
        </w:div>
        <w:div w:id="645285882">
          <w:marLeft w:val="640"/>
          <w:marRight w:val="0"/>
          <w:marTop w:val="0"/>
          <w:marBottom w:val="0"/>
          <w:divBdr>
            <w:top w:val="none" w:sz="0" w:space="0" w:color="auto"/>
            <w:left w:val="none" w:sz="0" w:space="0" w:color="auto"/>
            <w:bottom w:val="none" w:sz="0" w:space="0" w:color="auto"/>
            <w:right w:val="none" w:sz="0" w:space="0" w:color="auto"/>
          </w:divBdr>
        </w:div>
        <w:div w:id="1485049923">
          <w:marLeft w:val="640"/>
          <w:marRight w:val="0"/>
          <w:marTop w:val="0"/>
          <w:marBottom w:val="0"/>
          <w:divBdr>
            <w:top w:val="none" w:sz="0" w:space="0" w:color="auto"/>
            <w:left w:val="none" w:sz="0" w:space="0" w:color="auto"/>
            <w:bottom w:val="none" w:sz="0" w:space="0" w:color="auto"/>
            <w:right w:val="none" w:sz="0" w:space="0" w:color="auto"/>
          </w:divBdr>
        </w:div>
        <w:div w:id="1857839485">
          <w:marLeft w:val="640"/>
          <w:marRight w:val="0"/>
          <w:marTop w:val="0"/>
          <w:marBottom w:val="0"/>
          <w:divBdr>
            <w:top w:val="none" w:sz="0" w:space="0" w:color="auto"/>
            <w:left w:val="none" w:sz="0" w:space="0" w:color="auto"/>
            <w:bottom w:val="none" w:sz="0" w:space="0" w:color="auto"/>
            <w:right w:val="none" w:sz="0" w:space="0" w:color="auto"/>
          </w:divBdr>
        </w:div>
        <w:div w:id="299385941">
          <w:marLeft w:val="640"/>
          <w:marRight w:val="0"/>
          <w:marTop w:val="0"/>
          <w:marBottom w:val="0"/>
          <w:divBdr>
            <w:top w:val="none" w:sz="0" w:space="0" w:color="auto"/>
            <w:left w:val="none" w:sz="0" w:space="0" w:color="auto"/>
            <w:bottom w:val="none" w:sz="0" w:space="0" w:color="auto"/>
            <w:right w:val="none" w:sz="0" w:space="0" w:color="auto"/>
          </w:divBdr>
        </w:div>
        <w:div w:id="414859432">
          <w:marLeft w:val="640"/>
          <w:marRight w:val="0"/>
          <w:marTop w:val="0"/>
          <w:marBottom w:val="0"/>
          <w:divBdr>
            <w:top w:val="none" w:sz="0" w:space="0" w:color="auto"/>
            <w:left w:val="none" w:sz="0" w:space="0" w:color="auto"/>
            <w:bottom w:val="none" w:sz="0" w:space="0" w:color="auto"/>
            <w:right w:val="none" w:sz="0" w:space="0" w:color="auto"/>
          </w:divBdr>
        </w:div>
        <w:div w:id="52430265">
          <w:marLeft w:val="640"/>
          <w:marRight w:val="0"/>
          <w:marTop w:val="0"/>
          <w:marBottom w:val="0"/>
          <w:divBdr>
            <w:top w:val="none" w:sz="0" w:space="0" w:color="auto"/>
            <w:left w:val="none" w:sz="0" w:space="0" w:color="auto"/>
            <w:bottom w:val="none" w:sz="0" w:space="0" w:color="auto"/>
            <w:right w:val="none" w:sz="0" w:space="0" w:color="auto"/>
          </w:divBdr>
        </w:div>
        <w:div w:id="328365473">
          <w:marLeft w:val="640"/>
          <w:marRight w:val="0"/>
          <w:marTop w:val="0"/>
          <w:marBottom w:val="0"/>
          <w:divBdr>
            <w:top w:val="none" w:sz="0" w:space="0" w:color="auto"/>
            <w:left w:val="none" w:sz="0" w:space="0" w:color="auto"/>
            <w:bottom w:val="none" w:sz="0" w:space="0" w:color="auto"/>
            <w:right w:val="none" w:sz="0" w:space="0" w:color="auto"/>
          </w:divBdr>
        </w:div>
        <w:div w:id="967662570">
          <w:marLeft w:val="640"/>
          <w:marRight w:val="0"/>
          <w:marTop w:val="0"/>
          <w:marBottom w:val="0"/>
          <w:divBdr>
            <w:top w:val="none" w:sz="0" w:space="0" w:color="auto"/>
            <w:left w:val="none" w:sz="0" w:space="0" w:color="auto"/>
            <w:bottom w:val="none" w:sz="0" w:space="0" w:color="auto"/>
            <w:right w:val="none" w:sz="0" w:space="0" w:color="auto"/>
          </w:divBdr>
        </w:div>
        <w:div w:id="948968786">
          <w:marLeft w:val="640"/>
          <w:marRight w:val="0"/>
          <w:marTop w:val="0"/>
          <w:marBottom w:val="0"/>
          <w:divBdr>
            <w:top w:val="none" w:sz="0" w:space="0" w:color="auto"/>
            <w:left w:val="none" w:sz="0" w:space="0" w:color="auto"/>
            <w:bottom w:val="none" w:sz="0" w:space="0" w:color="auto"/>
            <w:right w:val="none" w:sz="0" w:space="0" w:color="auto"/>
          </w:divBdr>
        </w:div>
        <w:div w:id="1463764479">
          <w:marLeft w:val="640"/>
          <w:marRight w:val="0"/>
          <w:marTop w:val="0"/>
          <w:marBottom w:val="0"/>
          <w:divBdr>
            <w:top w:val="none" w:sz="0" w:space="0" w:color="auto"/>
            <w:left w:val="none" w:sz="0" w:space="0" w:color="auto"/>
            <w:bottom w:val="none" w:sz="0" w:space="0" w:color="auto"/>
            <w:right w:val="none" w:sz="0" w:space="0" w:color="auto"/>
          </w:divBdr>
        </w:div>
        <w:div w:id="1654019349">
          <w:marLeft w:val="640"/>
          <w:marRight w:val="0"/>
          <w:marTop w:val="0"/>
          <w:marBottom w:val="0"/>
          <w:divBdr>
            <w:top w:val="none" w:sz="0" w:space="0" w:color="auto"/>
            <w:left w:val="none" w:sz="0" w:space="0" w:color="auto"/>
            <w:bottom w:val="none" w:sz="0" w:space="0" w:color="auto"/>
            <w:right w:val="none" w:sz="0" w:space="0" w:color="auto"/>
          </w:divBdr>
        </w:div>
        <w:div w:id="677542110">
          <w:marLeft w:val="640"/>
          <w:marRight w:val="0"/>
          <w:marTop w:val="0"/>
          <w:marBottom w:val="0"/>
          <w:divBdr>
            <w:top w:val="none" w:sz="0" w:space="0" w:color="auto"/>
            <w:left w:val="none" w:sz="0" w:space="0" w:color="auto"/>
            <w:bottom w:val="none" w:sz="0" w:space="0" w:color="auto"/>
            <w:right w:val="none" w:sz="0" w:space="0" w:color="auto"/>
          </w:divBdr>
        </w:div>
        <w:div w:id="2143687601">
          <w:marLeft w:val="640"/>
          <w:marRight w:val="0"/>
          <w:marTop w:val="0"/>
          <w:marBottom w:val="0"/>
          <w:divBdr>
            <w:top w:val="none" w:sz="0" w:space="0" w:color="auto"/>
            <w:left w:val="none" w:sz="0" w:space="0" w:color="auto"/>
            <w:bottom w:val="none" w:sz="0" w:space="0" w:color="auto"/>
            <w:right w:val="none" w:sz="0" w:space="0" w:color="auto"/>
          </w:divBdr>
        </w:div>
        <w:div w:id="126553251">
          <w:marLeft w:val="640"/>
          <w:marRight w:val="0"/>
          <w:marTop w:val="0"/>
          <w:marBottom w:val="0"/>
          <w:divBdr>
            <w:top w:val="none" w:sz="0" w:space="0" w:color="auto"/>
            <w:left w:val="none" w:sz="0" w:space="0" w:color="auto"/>
            <w:bottom w:val="none" w:sz="0" w:space="0" w:color="auto"/>
            <w:right w:val="none" w:sz="0" w:space="0" w:color="auto"/>
          </w:divBdr>
        </w:div>
        <w:div w:id="1411853336">
          <w:marLeft w:val="640"/>
          <w:marRight w:val="0"/>
          <w:marTop w:val="0"/>
          <w:marBottom w:val="0"/>
          <w:divBdr>
            <w:top w:val="none" w:sz="0" w:space="0" w:color="auto"/>
            <w:left w:val="none" w:sz="0" w:space="0" w:color="auto"/>
            <w:bottom w:val="none" w:sz="0" w:space="0" w:color="auto"/>
            <w:right w:val="none" w:sz="0" w:space="0" w:color="auto"/>
          </w:divBdr>
        </w:div>
        <w:div w:id="939531042">
          <w:marLeft w:val="640"/>
          <w:marRight w:val="0"/>
          <w:marTop w:val="0"/>
          <w:marBottom w:val="0"/>
          <w:divBdr>
            <w:top w:val="none" w:sz="0" w:space="0" w:color="auto"/>
            <w:left w:val="none" w:sz="0" w:space="0" w:color="auto"/>
            <w:bottom w:val="none" w:sz="0" w:space="0" w:color="auto"/>
            <w:right w:val="none" w:sz="0" w:space="0" w:color="auto"/>
          </w:divBdr>
        </w:div>
        <w:div w:id="128713249">
          <w:marLeft w:val="640"/>
          <w:marRight w:val="0"/>
          <w:marTop w:val="0"/>
          <w:marBottom w:val="0"/>
          <w:divBdr>
            <w:top w:val="none" w:sz="0" w:space="0" w:color="auto"/>
            <w:left w:val="none" w:sz="0" w:space="0" w:color="auto"/>
            <w:bottom w:val="none" w:sz="0" w:space="0" w:color="auto"/>
            <w:right w:val="none" w:sz="0" w:space="0" w:color="auto"/>
          </w:divBdr>
        </w:div>
        <w:div w:id="563562272">
          <w:marLeft w:val="640"/>
          <w:marRight w:val="0"/>
          <w:marTop w:val="0"/>
          <w:marBottom w:val="0"/>
          <w:divBdr>
            <w:top w:val="none" w:sz="0" w:space="0" w:color="auto"/>
            <w:left w:val="none" w:sz="0" w:space="0" w:color="auto"/>
            <w:bottom w:val="none" w:sz="0" w:space="0" w:color="auto"/>
            <w:right w:val="none" w:sz="0" w:space="0" w:color="auto"/>
          </w:divBdr>
        </w:div>
        <w:div w:id="569733641">
          <w:marLeft w:val="640"/>
          <w:marRight w:val="0"/>
          <w:marTop w:val="0"/>
          <w:marBottom w:val="0"/>
          <w:divBdr>
            <w:top w:val="none" w:sz="0" w:space="0" w:color="auto"/>
            <w:left w:val="none" w:sz="0" w:space="0" w:color="auto"/>
            <w:bottom w:val="none" w:sz="0" w:space="0" w:color="auto"/>
            <w:right w:val="none" w:sz="0" w:space="0" w:color="auto"/>
          </w:divBdr>
        </w:div>
        <w:div w:id="1787776782">
          <w:marLeft w:val="640"/>
          <w:marRight w:val="0"/>
          <w:marTop w:val="0"/>
          <w:marBottom w:val="0"/>
          <w:divBdr>
            <w:top w:val="none" w:sz="0" w:space="0" w:color="auto"/>
            <w:left w:val="none" w:sz="0" w:space="0" w:color="auto"/>
            <w:bottom w:val="none" w:sz="0" w:space="0" w:color="auto"/>
            <w:right w:val="none" w:sz="0" w:space="0" w:color="auto"/>
          </w:divBdr>
        </w:div>
        <w:div w:id="1494299662">
          <w:marLeft w:val="640"/>
          <w:marRight w:val="0"/>
          <w:marTop w:val="0"/>
          <w:marBottom w:val="0"/>
          <w:divBdr>
            <w:top w:val="none" w:sz="0" w:space="0" w:color="auto"/>
            <w:left w:val="none" w:sz="0" w:space="0" w:color="auto"/>
            <w:bottom w:val="none" w:sz="0" w:space="0" w:color="auto"/>
            <w:right w:val="none" w:sz="0" w:space="0" w:color="auto"/>
          </w:divBdr>
        </w:div>
        <w:div w:id="573048388">
          <w:marLeft w:val="640"/>
          <w:marRight w:val="0"/>
          <w:marTop w:val="0"/>
          <w:marBottom w:val="0"/>
          <w:divBdr>
            <w:top w:val="none" w:sz="0" w:space="0" w:color="auto"/>
            <w:left w:val="none" w:sz="0" w:space="0" w:color="auto"/>
            <w:bottom w:val="none" w:sz="0" w:space="0" w:color="auto"/>
            <w:right w:val="none" w:sz="0" w:space="0" w:color="auto"/>
          </w:divBdr>
        </w:div>
        <w:div w:id="1701124270">
          <w:marLeft w:val="640"/>
          <w:marRight w:val="0"/>
          <w:marTop w:val="0"/>
          <w:marBottom w:val="0"/>
          <w:divBdr>
            <w:top w:val="none" w:sz="0" w:space="0" w:color="auto"/>
            <w:left w:val="none" w:sz="0" w:space="0" w:color="auto"/>
            <w:bottom w:val="none" w:sz="0" w:space="0" w:color="auto"/>
            <w:right w:val="none" w:sz="0" w:space="0" w:color="auto"/>
          </w:divBdr>
        </w:div>
        <w:div w:id="1225682559">
          <w:marLeft w:val="640"/>
          <w:marRight w:val="0"/>
          <w:marTop w:val="0"/>
          <w:marBottom w:val="0"/>
          <w:divBdr>
            <w:top w:val="none" w:sz="0" w:space="0" w:color="auto"/>
            <w:left w:val="none" w:sz="0" w:space="0" w:color="auto"/>
            <w:bottom w:val="none" w:sz="0" w:space="0" w:color="auto"/>
            <w:right w:val="none" w:sz="0" w:space="0" w:color="auto"/>
          </w:divBdr>
        </w:div>
        <w:div w:id="972246823">
          <w:marLeft w:val="640"/>
          <w:marRight w:val="0"/>
          <w:marTop w:val="0"/>
          <w:marBottom w:val="0"/>
          <w:divBdr>
            <w:top w:val="none" w:sz="0" w:space="0" w:color="auto"/>
            <w:left w:val="none" w:sz="0" w:space="0" w:color="auto"/>
            <w:bottom w:val="none" w:sz="0" w:space="0" w:color="auto"/>
            <w:right w:val="none" w:sz="0" w:space="0" w:color="auto"/>
          </w:divBdr>
        </w:div>
        <w:div w:id="563219928">
          <w:marLeft w:val="640"/>
          <w:marRight w:val="0"/>
          <w:marTop w:val="0"/>
          <w:marBottom w:val="0"/>
          <w:divBdr>
            <w:top w:val="none" w:sz="0" w:space="0" w:color="auto"/>
            <w:left w:val="none" w:sz="0" w:space="0" w:color="auto"/>
            <w:bottom w:val="none" w:sz="0" w:space="0" w:color="auto"/>
            <w:right w:val="none" w:sz="0" w:space="0" w:color="auto"/>
          </w:divBdr>
        </w:div>
        <w:div w:id="357583591">
          <w:marLeft w:val="640"/>
          <w:marRight w:val="0"/>
          <w:marTop w:val="0"/>
          <w:marBottom w:val="0"/>
          <w:divBdr>
            <w:top w:val="none" w:sz="0" w:space="0" w:color="auto"/>
            <w:left w:val="none" w:sz="0" w:space="0" w:color="auto"/>
            <w:bottom w:val="none" w:sz="0" w:space="0" w:color="auto"/>
            <w:right w:val="none" w:sz="0" w:space="0" w:color="auto"/>
          </w:divBdr>
        </w:div>
        <w:div w:id="744885265">
          <w:marLeft w:val="640"/>
          <w:marRight w:val="0"/>
          <w:marTop w:val="0"/>
          <w:marBottom w:val="0"/>
          <w:divBdr>
            <w:top w:val="none" w:sz="0" w:space="0" w:color="auto"/>
            <w:left w:val="none" w:sz="0" w:space="0" w:color="auto"/>
            <w:bottom w:val="none" w:sz="0" w:space="0" w:color="auto"/>
            <w:right w:val="none" w:sz="0" w:space="0" w:color="auto"/>
          </w:divBdr>
        </w:div>
        <w:div w:id="1795444968">
          <w:marLeft w:val="640"/>
          <w:marRight w:val="0"/>
          <w:marTop w:val="0"/>
          <w:marBottom w:val="0"/>
          <w:divBdr>
            <w:top w:val="none" w:sz="0" w:space="0" w:color="auto"/>
            <w:left w:val="none" w:sz="0" w:space="0" w:color="auto"/>
            <w:bottom w:val="none" w:sz="0" w:space="0" w:color="auto"/>
            <w:right w:val="none" w:sz="0" w:space="0" w:color="auto"/>
          </w:divBdr>
        </w:div>
        <w:div w:id="6257430">
          <w:marLeft w:val="640"/>
          <w:marRight w:val="0"/>
          <w:marTop w:val="0"/>
          <w:marBottom w:val="0"/>
          <w:divBdr>
            <w:top w:val="none" w:sz="0" w:space="0" w:color="auto"/>
            <w:left w:val="none" w:sz="0" w:space="0" w:color="auto"/>
            <w:bottom w:val="none" w:sz="0" w:space="0" w:color="auto"/>
            <w:right w:val="none" w:sz="0" w:space="0" w:color="auto"/>
          </w:divBdr>
        </w:div>
        <w:div w:id="835077483">
          <w:marLeft w:val="640"/>
          <w:marRight w:val="0"/>
          <w:marTop w:val="0"/>
          <w:marBottom w:val="0"/>
          <w:divBdr>
            <w:top w:val="none" w:sz="0" w:space="0" w:color="auto"/>
            <w:left w:val="none" w:sz="0" w:space="0" w:color="auto"/>
            <w:bottom w:val="none" w:sz="0" w:space="0" w:color="auto"/>
            <w:right w:val="none" w:sz="0" w:space="0" w:color="auto"/>
          </w:divBdr>
        </w:div>
        <w:div w:id="794173775">
          <w:marLeft w:val="640"/>
          <w:marRight w:val="0"/>
          <w:marTop w:val="0"/>
          <w:marBottom w:val="0"/>
          <w:divBdr>
            <w:top w:val="none" w:sz="0" w:space="0" w:color="auto"/>
            <w:left w:val="none" w:sz="0" w:space="0" w:color="auto"/>
            <w:bottom w:val="none" w:sz="0" w:space="0" w:color="auto"/>
            <w:right w:val="none" w:sz="0" w:space="0" w:color="auto"/>
          </w:divBdr>
        </w:div>
        <w:div w:id="1498038369">
          <w:marLeft w:val="640"/>
          <w:marRight w:val="0"/>
          <w:marTop w:val="0"/>
          <w:marBottom w:val="0"/>
          <w:divBdr>
            <w:top w:val="none" w:sz="0" w:space="0" w:color="auto"/>
            <w:left w:val="none" w:sz="0" w:space="0" w:color="auto"/>
            <w:bottom w:val="none" w:sz="0" w:space="0" w:color="auto"/>
            <w:right w:val="none" w:sz="0" w:space="0" w:color="auto"/>
          </w:divBdr>
        </w:div>
        <w:div w:id="1535574689">
          <w:marLeft w:val="640"/>
          <w:marRight w:val="0"/>
          <w:marTop w:val="0"/>
          <w:marBottom w:val="0"/>
          <w:divBdr>
            <w:top w:val="none" w:sz="0" w:space="0" w:color="auto"/>
            <w:left w:val="none" w:sz="0" w:space="0" w:color="auto"/>
            <w:bottom w:val="none" w:sz="0" w:space="0" w:color="auto"/>
            <w:right w:val="none" w:sz="0" w:space="0" w:color="auto"/>
          </w:divBdr>
        </w:div>
        <w:div w:id="1692992586">
          <w:marLeft w:val="640"/>
          <w:marRight w:val="0"/>
          <w:marTop w:val="0"/>
          <w:marBottom w:val="0"/>
          <w:divBdr>
            <w:top w:val="none" w:sz="0" w:space="0" w:color="auto"/>
            <w:left w:val="none" w:sz="0" w:space="0" w:color="auto"/>
            <w:bottom w:val="none" w:sz="0" w:space="0" w:color="auto"/>
            <w:right w:val="none" w:sz="0" w:space="0" w:color="auto"/>
          </w:divBdr>
        </w:div>
        <w:div w:id="561521412">
          <w:marLeft w:val="640"/>
          <w:marRight w:val="0"/>
          <w:marTop w:val="0"/>
          <w:marBottom w:val="0"/>
          <w:divBdr>
            <w:top w:val="none" w:sz="0" w:space="0" w:color="auto"/>
            <w:left w:val="none" w:sz="0" w:space="0" w:color="auto"/>
            <w:bottom w:val="none" w:sz="0" w:space="0" w:color="auto"/>
            <w:right w:val="none" w:sz="0" w:space="0" w:color="auto"/>
          </w:divBdr>
        </w:div>
      </w:divsChild>
    </w:div>
    <w:div w:id="1639341930">
      <w:bodyDiv w:val="1"/>
      <w:marLeft w:val="0"/>
      <w:marRight w:val="0"/>
      <w:marTop w:val="0"/>
      <w:marBottom w:val="0"/>
      <w:divBdr>
        <w:top w:val="none" w:sz="0" w:space="0" w:color="auto"/>
        <w:left w:val="none" w:sz="0" w:space="0" w:color="auto"/>
        <w:bottom w:val="none" w:sz="0" w:space="0" w:color="auto"/>
        <w:right w:val="none" w:sz="0" w:space="0" w:color="auto"/>
      </w:divBdr>
    </w:div>
    <w:div w:id="1651397208">
      <w:bodyDiv w:val="1"/>
      <w:marLeft w:val="0"/>
      <w:marRight w:val="0"/>
      <w:marTop w:val="0"/>
      <w:marBottom w:val="0"/>
      <w:divBdr>
        <w:top w:val="none" w:sz="0" w:space="0" w:color="auto"/>
        <w:left w:val="none" w:sz="0" w:space="0" w:color="auto"/>
        <w:bottom w:val="none" w:sz="0" w:space="0" w:color="auto"/>
        <w:right w:val="none" w:sz="0" w:space="0" w:color="auto"/>
      </w:divBdr>
      <w:divsChild>
        <w:div w:id="481194862">
          <w:marLeft w:val="640"/>
          <w:marRight w:val="0"/>
          <w:marTop w:val="0"/>
          <w:marBottom w:val="0"/>
          <w:divBdr>
            <w:top w:val="none" w:sz="0" w:space="0" w:color="auto"/>
            <w:left w:val="none" w:sz="0" w:space="0" w:color="auto"/>
            <w:bottom w:val="none" w:sz="0" w:space="0" w:color="auto"/>
            <w:right w:val="none" w:sz="0" w:space="0" w:color="auto"/>
          </w:divBdr>
        </w:div>
        <w:div w:id="1819377579">
          <w:marLeft w:val="640"/>
          <w:marRight w:val="0"/>
          <w:marTop w:val="0"/>
          <w:marBottom w:val="0"/>
          <w:divBdr>
            <w:top w:val="none" w:sz="0" w:space="0" w:color="auto"/>
            <w:left w:val="none" w:sz="0" w:space="0" w:color="auto"/>
            <w:bottom w:val="none" w:sz="0" w:space="0" w:color="auto"/>
            <w:right w:val="none" w:sz="0" w:space="0" w:color="auto"/>
          </w:divBdr>
        </w:div>
        <w:div w:id="1867212970">
          <w:marLeft w:val="640"/>
          <w:marRight w:val="0"/>
          <w:marTop w:val="0"/>
          <w:marBottom w:val="0"/>
          <w:divBdr>
            <w:top w:val="none" w:sz="0" w:space="0" w:color="auto"/>
            <w:left w:val="none" w:sz="0" w:space="0" w:color="auto"/>
            <w:bottom w:val="none" w:sz="0" w:space="0" w:color="auto"/>
            <w:right w:val="none" w:sz="0" w:space="0" w:color="auto"/>
          </w:divBdr>
        </w:div>
        <w:div w:id="1598707230">
          <w:marLeft w:val="640"/>
          <w:marRight w:val="0"/>
          <w:marTop w:val="0"/>
          <w:marBottom w:val="0"/>
          <w:divBdr>
            <w:top w:val="none" w:sz="0" w:space="0" w:color="auto"/>
            <w:left w:val="none" w:sz="0" w:space="0" w:color="auto"/>
            <w:bottom w:val="none" w:sz="0" w:space="0" w:color="auto"/>
            <w:right w:val="none" w:sz="0" w:space="0" w:color="auto"/>
          </w:divBdr>
        </w:div>
        <w:div w:id="1708991766">
          <w:marLeft w:val="640"/>
          <w:marRight w:val="0"/>
          <w:marTop w:val="0"/>
          <w:marBottom w:val="0"/>
          <w:divBdr>
            <w:top w:val="none" w:sz="0" w:space="0" w:color="auto"/>
            <w:left w:val="none" w:sz="0" w:space="0" w:color="auto"/>
            <w:bottom w:val="none" w:sz="0" w:space="0" w:color="auto"/>
            <w:right w:val="none" w:sz="0" w:space="0" w:color="auto"/>
          </w:divBdr>
        </w:div>
        <w:div w:id="1460535678">
          <w:marLeft w:val="640"/>
          <w:marRight w:val="0"/>
          <w:marTop w:val="0"/>
          <w:marBottom w:val="0"/>
          <w:divBdr>
            <w:top w:val="none" w:sz="0" w:space="0" w:color="auto"/>
            <w:left w:val="none" w:sz="0" w:space="0" w:color="auto"/>
            <w:bottom w:val="none" w:sz="0" w:space="0" w:color="auto"/>
            <w:right w:val="none" w:sz="0" w:space="0" w:color="auto"/>
          </w:divBdr>
        </w:div>
        <w:div w:id="1361593059">
          <w:marLeft w:val="640"/>
          <w:marRight w:val="0"/>
          <w:marTop w:val="0"/>
          <w:marBottom w:val="0"/>
          <w:divBdr>
            <w:top w:val="none" w:sz="0" w:space="0" w:color="auto"/>
            <w:left w:val="none" w:sz="0" w:space="0" w:color="auto"/>
            <w:bottom w:val="none" w:sz="0" w:space="0" w:color="auto"/>
            <w:right w:val="none" w:sz="0" w:space="0" w:color="auto"/>
          </w:divBdr>
        </w:div>
        <w:div w:id="674697031">
          <w:marLeft w:val="640"/>
          <w:marRight w:val="0"/>
          <w:marTop w:val="0"/>
          <w:marBottom w:val="0"/>
          <w:divBdr>
            <w:top w:val="none" w:sz="0" w:space="0" w:color="auto"/>
            <w:left w:val="none" w:sz="0" w:space="0" w:color="auto"/>
            <w:bottom w:val="none" w:sz="0" w:space="0" w:color="auto"/>
            <w:right w:val="none" w:sz="0" w:space="0" w:color="auto"/>
          </w:divBdr>
        </w:div>
        <w:div w:id="666834359">
          <w:marLeft w:val="640"/>
          <w:marRight w:val="0"/>
          <w:marTop w:val="0"/>
          <w:marBottom w:val="0"/>
          <w:divBdr>
            <w:top w:val="none" w:sz="0" w:space="0" w:color="auto"/>
            <w:left w:val="none" w:sz="0" w:space="0" w:color="auto"/>
            <w:bottom w:val="none" w:sz="0" w:space="0" w:color="auto"/>
            <w:right w:val="none" w:sz="0" w:space="0" w:color="auto"/>
          </w:divBdr>
        </w:div>
        <w:div w:id="688799744">
          <w:marLeft w:val="640"/>
          <w:marRight w:val="0"/>
          <w:marTop w:val="0"/>
          <w:marBottom w:val="0"/>
          <w:divBdr>
            <w:top w:val="none" w:sz="0" w:space="0" w:color="auto"/>
            <w:left w:val="none" w:sz="0" w:space="0" w:color="auto"/>
            <w:bottom w:val="none" w:sz="0" w:space="0" w:color="auto"/>
            <w:right w:val="none" w:sz="0" w:space="0" w:color="auto"/>
          </w:divBdr>
        </w:div>
        <w:div w:id="1660111042">
          <w:marLeft w:val="640"/>
          <w:marRight w:val="0"/>
          <w:marTop w:val="0"/>
          <w:marBottom w:val="0"/>
          <w:divBdr>
            <w:top w:val="none" w:sz="0" w:space="0" w:color="auto"/>
            <w:left w:val="none" w:sz="0" w:space="0" w:color="auto"/>
            <w:bottom w:val="none" w:sz="0" w:space="0" w:color="auto"/>
            <w:right w:val="none" w:sz="0" w:space="0" w:color="auto"/>
          </w:divBdr>
        </w:div>
        <w:div w:id="1538734626">
          <w:marLeft w:val="640"/>
          <w:marRight w:val="0"/>
          <w:marTop w:val="0"/>
          <w:marBottom w:val="0"/>
          <w:divBdr>
            <w:top w:val="none" w:sz="0" w:space="0" w:color="auto"/>
            <w:left w:val="none" w:sz="0" w:space="0" w:color="auto"/>
            <w:bottom w:val="none" w:sz="0" w:space="0" w:color="auto"/>
            <w:right w:val="none" w:sz="0" w:space="0" w:color="auto"/>
          </w:divBdr>
        </w:div>
        <w:div w:id="1267034521">
          <w:marLeft w:val="640"/>
          <w:marRight w:val="0"/>
          <w:marTop w:val="0"/>
          <w:marBottom w:val="0"/>
          <w:divBdr>
            <w:top w:val="none" w:sz="0" w:space="0" w:color="auto"/>
            <w:left w:val="none" w:sz="0" w:space="0" w:color="auto"/>
            <w:bottom w:val="none" w:sz="0" w:space="0" w:color="auto"/>
            <w:right w:val="none" w:sz="0" w:space="0" w:color="auto"/>
          </w:divBdr>
        </w:div>
        <w:div w:id="819729228">
          <w:marLeft w:val="640"/>
          <w:marRight w:val="0"/>
          <w:marTop w:val="0"/>
          <w:marBottom w:val="0"/>
          <w:divBdr>
            <w:top w:val="none" w:sz="0" w:space="0" w:color="auto"/>
            <w:left w:val="none" w:sz="0" w:space="0" w:color="auto"/>
            <w:bottom w:val="none" w:sz="0" w:space="0" w:color="auto"/>
            <w:right w:val="none" w:sz="0" w:space="0" w:color="auto"/>
          </w:divBdr>
        </w:div>
        <w:div w:id="1596943127">
          <w:marLeft w:val="640"/>
          <w:marRight w:val="0"/>
          <w:marTop w:val="0"/>
          <w:marBottom w:val="0"/>
          <w:divBdr>
            <w:top w:val="none" w:sz="0" w:space="0" w:color="auto"/>
            <w:left w:val="none" w:sz="0" w:space="0" w:color="auto"/>
            <w:bottom w:val="none" w:sz="0" w:space="0" w:color="auto"/>
            <w:right w:val="none" w:sz="0" w:space="0" w:color="auto"/>
          </w:divBdr>
        </w:div>
        <w:div w:id="134765522">
          <w:marLeft w:val="640"/>
          <w:marRight w:val="0"/>
          <w:marTop w:val="0"/>
          <w:marBottom w:val="0"/>
          <w:divBdr>
            <w:top w:val="none" w:sz="0" w:space="0" w:color="auto"/>
            <w:left w:val="none" w:sz="0" w:space="0" w:color="auto"/>
            <w:bottom w:val="none" w:sz="0" w:space="0" w:color="auto"/>
            <w:right w:val="none" w:sz="0" w:space="0" w:color="auto"/>
          </w:divBdr>
        </w:div>
        <w:div w:id="444888890">
          <w:marLeft w:val="640"/>
          <w:marRight w:val="0"/>
          <w:marTop w:val="0"/>
          <w:marBottom w:val="0"/>
          <w:divBdr>
            <w:top w:val="none" w:sz="0" w:space="0" w:color="auto"/>
            <w:left w:val="none" w:sz="0" w:space="0" w:color="auto"/>
            <w:bottom w:val="none" w:sz="0" w:space="0" w:color="auto"/>
            <w:right w:val="none" w:sz="0" w:space="0" w:color="auto"/>
          </w:divBdr>
        </w:div>
        <w:div w:id="677267812">
          <w:marLeft w:val="640"/>
          <w:marRight w:val="0"/>
          <w:marTop w:val="0"/>
          <w:marBottom w:val="0"/>
          <w:divBdr>
            <w:top w:val="none" w:sz="0" w:space="0" w:color="auto"/>
            <w:left w:val="none" w:sz="0" w:space="0" w:color="auto"/>
            <w:bottom w:val="none" w:sz="0" w:space="0" w:color="auto"/>
            <w:right w:val="none" w:sz="0" w:space="0" w:color="auto"/>
          </w:divBdr>
        </w:div>
        <w:div w:id="677728789">
          <w:marLeft w:val="640"/>
          <w:marRight w:val="0"/>
          <w:marTop w:val="0"/>
          <w:marBottom w:val="0"/>
          <w:divBdr>
            <w:top w:val="none" w:sz="0" w:space="0" w:color="auto"/>
            <w:left w:val="none" w:sz="0" w:space="0" w:color="auto"/>
            <w:bottom w:val="none" w:sz="0" w:space="0" w:color="auto"/>
            <w:right w:val="none" w:sz="0" w:space="0" w:color="auto"/>
          </w:divBdr>
        </w:div>
        <w:div w:id="192767253">
          <w:marLeft w:val="640"/>
          <w:marRight w:val="0"/>
          <w:marTop w:val="0"/>
          <w:marBottom w:val="0"/>
          <w:divBdr>
            <w:top w:val="none" w:sz="0" w:space="0" w:color="auto"/>
            <w:left w:val="none" w:sz="0" w:space="0" w:color="auto"/>
            <w:bottom w:val="none" w:sz="0" w:space="0" w:color="auto"/>
            <w:right w:val="none" w:sz="0" w:space="0" w:color="auto"/>
          </w:divBdr>
        </w:div>
        <w:div w:id="84111834">
          <w:marLeft w:val="640"/>
          <w:marRight w:val="0"/>
          <w:marTop w:val="0"/>
          <w:marBottom w:val="0"/>
          <w:divBdr>
            <w:top w:val="none" w:sz="0" w:space="0" w:color="auto"/>
            <w:left w:val="none" w:sz="0" w:space="0" w:color="auto"/>
            <w:bottom w:val="none" w:sz="0" w:space="0" w:color="auto"/>
            <w:right w:val="none" w:sz="0" w:space="0" w:color="auto"/>
          </w:divBdr>
        </w:div>
        <w:div w:id="1683120680">
          <w:marLeft w:val="640"/>
          <w:marRight w:val="0"/>
          <w:marTop w:val="0"/>
          <w:marBottom w:val="0"/>
          <w:divBdr>
            <w:top w:val="none" w:sz="0" w:space="0" w:color="auto"/>
            <w:left w:val="none" w:sz="0" w:space="0" w:color="auto"/>
            <w:bottom w:val="none" w:sz="0" w:space="0" w:color="auto"/>
            <w:right w:val="none" w:sz="0" w:space="0" w:color="auto"/>
          </w:divBdr>
        </w:div>
        <w:div w:id="738939916">
          <w:marLeft w:val="640"/>
          <w:marRight w:val="0"/>
          <w:marTop w:val="0"/>
          <w:marBottom w:val="0"/>
          <w:divBdr>
            <w:top w:val="none" w:sz="0" w:space="0" w:color="auto"/>
            <w:left w:val="none" w:sz="0" w:space="0" w:color="auto"/>
            <w:bottom w:val="none" w:sz="0" w:space="0" w:color="auto"/>
            <w:right w:val="none" w:sz="0" w:space="0" w:color="auto"/>
          </w:divBdr>
        </w:div>
        <w:div w:id="1720936172">
          <w:marLeft w:val="640"/>
          <w:marRight w:val="0"/>
          <w:marTop w:val="0"/>
          <w:marBottom w:val="0"/>
          <w:divBdr>
            <w:top w:val="none" w:sz="0" w:space="0" w:color="auto"/>
            <w:left w:val="none" w:sz="0" w:space="0" w:color="auto"/>
            <w:bottom w:val="none" w:sz="0" w:space="0" w:color="auto"/>
            <w:right w:val="none" w:sz="0" w:space="0" w:color="auto"/>
          </w:divBdr>
        </w:div>
        <w:div w:id="2145078974">
          <w:marLeft w:val="640"/>
          <w:marRight w:val="0"/>
          <w:marTop w:val="0"/>
          <w:marBottom w:val="0"/>
          <w:divBdr>
            <w:top w:val="none" w:sz="0" w:space="0" w:color="auto"/>
            <w:left w:val="none" w:sz="0" w:space="0" w:color="auto"/>
            <w:bottom w:val="none" w:sz="0" w:space="0" w:color="auto"/>
            <w:right w:val="none" w:sz="0" w:space="0" w:color="auto"/>
          </w:divBdr>
        </w:div>
        <w:div w:id="1981108232">
          <w:marLeft w:val="640"/>
          <w:marRight w:val="0"/>
          <w:marTop w:val="0"/>
          <w:marBottom w:val="0"/>
          <w:divBdr>
            <w:top w:val="none" w:sz="0" w:space="0" w:color="auto"/>
            <w:left w:val="none" w:sz="0" w:space="0" w:color="auto"/>
            <w:bottom w:val="none" w:sz="0" w:space="0" w:color="auto"/>
            <w:right w:val="none" w:sz="0" w:space="0" w:color="auto"/>
          </w:divBdr>
        </w:div>
        <w:div w:id="1533110319">
          <w:marLeft w:val="640"/>
          <w:marRight w:val="0"/>
          <w:marTop w:val="0"/>
          <w:marBottom w:val="0"/>
          <w:divBdr>
            <w:top w:val="none" w:sz="0" w:space="0" w:color="auto"/>
            <w:left w:val="none" w:sz="0" w:space="0" w:color="auto"/>
            <w:bottom w:val="none" w:sz="0" w:space="0" w:color="auto"/>
            <w:right w:val="none" w:sz="0" w:space="0" w:color="auto"/>
          </w:divBdr>
        </w:div>
        <w:div w:id="2098481858">
          <w:marLeft w:val="640"/>
          <w:marRight w:val="0"/>
          <w:marTop w:val="0"/>
          <w:marBottom w:val="0"/>
          <w:divBdr>
            <w:top w:val="none" w:sz="0" w:space="0" w:color="auto"/>
            <w:left w:val="none" w:sz="0" w:space="0" w:color="auto"/>
            <w:bottom w:val="none" w:sz="0" w:space="0" w:color="auto"/>
            <w:right w:val="none" w:sz="0" w:space="0" w:color="auto"/>
          </w:divBdr>
        </w:div>
        <w:div w:id="285350958">
          <w:marLeft w:val="640"/>
          <w:marRight w:val="0"/>
          <w:marTop w:val="0"/>
          <w:marBottom w:val="0"/>
          <w:divBdr>
            <w:top w:val="none" w:sz="0" w:space="0" w:color="auto"/>
            <w:left w:val="none" w:sz="0" w:space="0" w:color="auto"/>
            <w:bottom w:val="none" w:sz="0" w:space="0" w:color="auto"/>
            <w:right w:val="none" w:sz="0" w:space="0" w:color="auto"/>
          </w:divBdr>
        </w:div>
        <w:div w:id="494535714">
          <w:marLeft w:val="640"/>
          <w:marRight w:val="0"/>
          <w:marTop w:val="0"/>
          <w:marBottom w:val="0"/>
          <w:divBdr>
            <w:top w:val="none" w:sz="0" w:space="0" w:color="auto"/>
            <w:left w:val="none" w:sz="0" w:space="0" w:color="auto"/>
            <w:bottom w:val="none" w:sz="0" w:space="0" w:color="auto"/>
            <w:right w:val="none" w:sz="0" w:space="0" w:color="auto"/>
          </w:divBdr>
        </w:div>
        <w:div w:id="505751137">
          <w:marLeft w:val="640"/>
          <w:marRight w:val="0"/>
          <w:marTop w:val="0"/>
          <w:marBottom w:val="0"/>
          <w:divBdr>
            <w:top w:val="none" w:sz="0" w:space="0" w:color="auto"/>
            <w:left w:val="none" w:sz="0" w:space="0" w:color="auto"/>
            <w:bottom w:val="none" w:sz="0" w:space="0" w:color="auto"/>
            <w:right w:val="none" w:sz="0" w:space="0" w:color="auto"/>
          </w:divBdr>
        </w:div>
        <w:div w:id="1954163845">
          <w:marLeft w:val="640"/>
          <w:marRight w:val="0"/>
          <w:marTop w:val="0"/>
          <w:marBottom w:val="0"/>
          <w:divBdr>
            <w:top w:val="none" w:sz="0" w:space="0" w:color="auto"/>
            <w:left w:val="none" w:sz="0" w:space="0" w:color="auto"/>
            <w:bottom w:val="none" w:sz="0" w:space="0" w:color="auto"/>
            <w:right w:val="none" w:sz="0" w:space="0" w:color="auto"/>
          </w:divBdr>
        </w:div>
        <w:div w:id="176386916">
          <w:marLeft w:val="640"/>
          <w:marRight w:val="0"/>
          <w:marTop w:val="0"/>
          <w:marBottom w:val="0"/>
          <w:divBdr>
            <w:top w:val="none" w:sz="0" w:space="0" w:color="auto"/>
            <w:left w:val="none" w:sz="0" w:space="0" w:color="auto"/>
            <w:bottom w:val="none" w:sz="0" w:space="0" w:color="auto"/>
            <w:right w:val="none" w:sz="0" w:space="0" w:color="auto"/>
          </w:divBdr>
        </w:div>
        <w:div w:id="1611353638">
          <w:marLeft w:val="640"/>
          <w:marRight w:val="0"/>
          <w:marTop w:val="0"/>
          <w:marBottom w:val="0"/>
          <w:divBdr>
            <w:top w:val="none" w:sz="0" w:space="0" w:color="auto"/>
            <w:left w:val="none" w:sz="0" w:space="0" w:color="auto"/>
            <w:bottom w:val="none" w:sz="0" w:space="0" w:color="auto"/>
            <w:right w:val="none" w:sz="0" w:space="0" w:color="auto"/>
          </w:divBdr>
        </w:div>
        <w:div w:id="945117282">
          <w:marLeft w:val="640"/>
          <w:marRight w:val="0"/>
          <w:marTop w:val="0"/>
          <w:marBottom w:val="0"/>
          <w:divBdr>
            <w:top w:val="none" w:sz="0" w:space="0" w:color="auto"/>
            <w:left w:val="none" w:sz="0" w:space="0" w:color="auto"/>
            <w:bottom w:val="none" w:sz="0" w:space="0" w:color="auto"/>
            <w:right w:val="none" w:sz="0" w:space="0" w:color="auto"/>
          </w:divBdr>
        </w:div>
        <w:div w:id="1533616958">
          <w:marLeft w:val="640"/>
          <w:marRight w:val="0"/>
          <w:marTop w:val="0"/>
          <w:marBottom w:val="0"/>
          <w:divBdr>
            <w:top w:val="none" w:sz="0" w:space="0" w:color="auto"/>
            <w:left w:val="none" w:sz="0" w:space="0" w:color="auto"/>
            <w:bottom w:val="none" w:sz="0" w:space="0" w:color="auto"/>
            <w:right w:val="none" w:sz="0" w:space="0" w:color="auto"/>
          </w:divBdr>
        </w:div>
        <w:div w:id="243225035">
          <w:marLeft w:val="640"/>
          <w:marRight w:val="0"/>
          <w:marTop w:val="0"/>
          <w:marBottom w:val="0"/>
          <w:divBdr>
            <w:top w:val="none" w:sz="0" w:space="0" w:color="auto"/>
            <w:left w:val="none" w:sz="0" w:space="0" w:color="auto"/>
            <w:bottom w:val="none" w:sz="0" w:space="0" w:color="auto"/>
            <w:right w:val="none" w:sz="0" w:space="0" w:color="auto"/>
          </w:divBdr>
        </w:div>
        <w:div w:id="1857697160">
          <w:marLeft w:val="640"/>
          <w:marRight w:val="0"/>
          <w:marTop w:val="0"/>
          <w:marBottom w:val="0"/>
          <w:divBdr>
            <w:top w:val="none" w:sz="0" w:space="0" w:color="auto"/>
            <w:left w:val="none" w:sz="0" w:space="0" w:color="auto"/>
            <w:bottom w:val="none" w:sz="0" w:space="0" w:color="auto"/>
            <w:right w:val="none" w:sz="0" w:space="0" w:color="auto"/>
          </w:divBdr>
        </w:div>
        <w:div w:id="696082683">
          <w:marLeft w:val="640"/>
          <w:marRight w:val="0"/>
          <w:marTop w:val="0"/>
          <w:marBottom w:val="0"/>
          <w:divBdr>
            <w:top w:val="none" w:sz="0" w:space="0" w:color="auto"/>
            <w:left w:val="none" w:sz="0" w:space="0" w:color="auto"/>
            <w:bottom w:val="none" w:sz="0" w:space="0" w:color="auto"/>
            <w:right w:val="none" w:sz="0" w:space="0" w:color="auto"/>
          </w:divBdr>
        </w:div>
        <w:div w:id="704478540">
          <w:marLeft w:val="640"/>
          <w:marRight w:val="0"/>
          <w:marTop w:val="0"/>
          <w:marBottom w:val="0"/>
          <w:divBdr>
            <w:top w:val="none" w:sz="0" w:space="0" w:color="auto"/>
            <w:left w:val="none" w:sz="0" w:space="0" w:color="auto"/>
            <w:bottom w:val="none" w:sz="0" w:space="0" w:color="auto"/>
            <w:right w:val="none" w:sz="0" w:space="0" w:color="auto"/>
          </w:divBdr>
        </w:div>
        <w:div w:id="1799685829">
          <w:marLeft w:val="640"/>
          <w:marRight w:val="0"/>
          <w:marTop w:val="0"/>
          <w:marBottom w:val="0"/>
          <w:divBdr>
            <w:top w:val="none" w:sz="0" w:space="0" w:color="auto"/>
            <w:left w:val="none" w:sz="0" w:space="0" w:color="auto"/>
            <w:bottom w:val="none" w:sz="0" w:space="0" w:color="auto"/>
            <w:right w:val="none" w:sz="0" w:space="0" w:color="auto"/>
          </w:divBdr>
        </w:div>
        <w:div w:id="758868716">
          <w:marLeft w:val="640"/>
          <w:marRight w:val="0"/>
          <w:marTop w:val="0"/>
          <w:marBottom w:val="0"/>
          <w:divBdr>
            <w:top w:val="none" w:sz="0" w:space="0" w:color="auto"/>
            <w:left w:val="none" w:sz="0" w:space="0" w:color="auto"/>
            <w:bottom w:val="none" w:sz="0" w:space="0" w:color="auto"/>
            <w:right w:val="none" w:sz="0" w:space="0" w:color="auto"/>
          </w:divBdr>
        </w:div>
        <w:div w:id="2079547261">
          <w:marLeft w:val="640"/>
          <w:marRight w:val="0"/>
          <w:marTop w:val="0"/>
          <w:marBottom w:val="0"/>
          <w:divBdr>
            <w:top w:val="none" w:sz="0" w:space="0" w:color="auto"/>
            <w:left w:val="none" w:sz="0" w:space="0" w:color="auto"/>
            <w:bottom w:val="none" w:sz="0" w:space="0" w:color="auto"/>
            <w:right w:val="none" w:sz="0" w:space="0" w:color="auto"/>
          </w:divBdr>
        </w:div>
        <w:div w:id="1388070605">
          <w:marLeft w:val="640"/>
          <w:marRight w:val="0"/>
          <w:marTop w:val="0"/>
          <w:marBottom w:val="0"/>
          <w:divBdr>
            <w:top w:val="none" w:sz="0" w:space="0" w:color="auto"/>
            <w:left w:val="none" w:sz="0" w:space="0" w:color="auto"/>
            <w:bottom w:val="none" w:sz="0" w:space="0" w:color="auto"/>
            <w:right w:val="none" w:sz="0" w:space="0" w:color="auto"/>
          </w:divBdr>
        </w:div>
        <w:div w:id="1016813712">
          <w:marLeft w:val="640"/>
          <w:marRight w:val="0"/>
          <w:marTop w:val="0"/>
          <w:marBottom w:val="0"/>
          <w:divBdr>
            <w:top w:val="none" w:sz="0" w:space="0" w:color="auto"/>
            <w:left w:val="none" w:sz="0" w:space="0" w:color="auto"/>
            <w:bottom w:val="none" w:sz="0" w:space="0" w:color="auto"/>
            <w:right w:val="none" w:sz="0" w:space="0" w:color="auto"/>
          </w:divBdr>
        </w:div>
        <w:div w:id="922493874">
          <w:marLeft w:val="640"/>
          <w:marRight w:val="0"/>
          <w:marTop w:val="0"/>
          <w:marBottom w:val="0"/>
          <w:divBdr>
            <w:top w:val="none" w:sz="0" w:space="0" w:color="auto"/>
            <w:left w:val="none" w:sz="0" w:space="0" w:color="auto"/>
            <w:bottom w:val="none" w:sz="0" w:space="0" w:color="auto"/>
            <w:right w:val="none" w:sz="0" w:space="0" w:color="auto"/>
          </w:divBdr>
        </w:div>
        <w:div w:id="1867522686">
          <w:marLeft w:val="640"/>
          <w:marRight w:val="0"/>
          <w:marTop w:val="0"/>
          <w:marBottom w:val="0"/>
          <w:divBdr>
            <w:top w:val="none" w:sz="0" w:space="0" w:color="auto"/>
            <w:left w:val="none" w:sz="0" w:space="0" w:color="auto"/>
            <w:bottom w:val="none" w:sz="0" w:space="0" w:color="auto"/>
            <w:right w:val="none" w:sz="0" w:space="0" w:color="auto"/>
          </w:divBdr>
        </w:div>
        <w:div w:id="1116103154">
          <w:marLeft w:val="640"/>
          <w:marRight w:val="0"/>
          <w:marTop w:val="0"/>
          <w:marBottom w:val="0"/>
          <w:divBdr>
            <w:top w:val="none" w:sz="0" w:space="0" w:color="auto"/>
            <w:left w:val="none" w:sz="0" w:space="0" w:color="auto"/>
            <w:bottom w:val="none" w:sz="0" w:space="0" w:color="auto"/>
            <w:right w:val="none" w:sz="0" w:space="0" w:color="auto"/>
          </w:divBdr>
        </w:div>
        <w:div w:id="843281228">
          <w:marLeft w:val="640"/>
          <w:marRight w:val="0"/>
          <w:marTop w:val="0"/>
          <w:marBottom w:val="0"/>
          <w:divBdr>
            <w:top w:val="none" w:sz="0" w:space="0" w:color="auto"/>
            <w:left w:val="none" w:sz="0" w:space="0" w:color="auto"/>
            <w:bottom w:val="none" w:sz="0" w:space="0" w:color="auto"/>
            <w:right w:val="none" w:sz="0" w:space="0" w:color="auto"/>
          </w:divBdr>
        </w:div>
        <w:div w:id="1339960518">
          <w:marLeft w:val="640"/>
          <w:marRight w:val="0"/>
          <w:marTop w:val="0"/>
          <w:marBottom w:val="0"/>
          <w:divBdr>
            <w:top w:val="none" w:sz="0" w:space="0" w:color="auto"/>
            <w:left w:val="none" w:sz="0" w:space="0" w:color="auto"/>
            <w:bottom w:val="none" w:sz="0" w:space="0" w:color="auto"/>
            <w:right w:val="none" w:sz="0" w:space="0" w:color="auto"/>
          </w:divBdr>
        </w:div>
        <w:div w:id="746808070">
          <w:marLeft w:val="640"/>
          <w:marRight w:val="0"/>
          <w:marTop w:val="0"/>
          <w:marBottom w:val="0"/>
          <w:divBdr>
            <w:top w:val="none" w:sz="0" w:space="0" w:color="auto"/>
            <w:left w:val="none" w:sz="0" w:space="0" w:color="auto"/>
            <w:bottom w:val="none" w:sz="0" w:space="0" w:color="auto"/>
            <w:right w:val="none" w:sz="0" w:space="0" w:color="auto"/>
          </w:divBdr>
        </w:div>
        <w:div w:id="356198146">
          <w:marLeft w:val="640"/>
          <w:marRight w:val="0"/>
          <w:marTop w:val="0"/>
          <w:marBottom w:val="0"/>
          <w:divBdr>
            <w:top w:val="none" w:sz="0" w:space="0" w:color="auto"/>
            <w:left w:val="none" w:sz="0" w:space="0" w:color="auto"/>
            <w:bottom w:val="none" w:sz="0" w:space="0" w:color="auto"/>
            <w:right w:val="none" w:sz="0" w:space="0" w:color="auto"/>
          </w:divBdr>
        </w:div>
        <w:div w:id="199362416">
          <w:marLeft w:val="640"/>
          <w:marRight w:val="0"/>
          <w:marTop w:val="0"/>
          <w:marBottom w:val="0"/>
          <w:divBdr>
            <w:top w:val="none" w:sz="0" w:space="0" w:color="auto"/>
            <w:left w:val="none" w:sz="0" w:space="0" w:color="auto"/>
            <w:bottom w:val="none" w:sz="0" w:space="0" w:color="auto"/>
            <w:right w:val="none" w:sz="0" w:space="0" w:color="auto"/>
          </w:divBdr>
        </w:div>
        <w:div w:id="1813986310">
          <w:marLeft w:val="640"/>
          <w:marRight w:val="0"/>
          <w:marTop w:val="0"/>
          <w:marBottom w:val="0"/>
          <w:divBdr>
            <w:top w:val="none" w:sz="0" w:space="0" w:color="auto"/>
            <w:left w:val="none" w:sz="0" w:space="0" w:color="auto"/>
            <w:bottom w:val="none" w:sz="0" w:space="0" w:color="auto"/>
            <w:right w:val="none" w:sz="0" w:space="0" w:color="auto"/>
          </w:divBdr>
        </w:div>
        <w:div w:id="998579175">
          <w:marLeft w:val="640"/>
          <w:marRight w:val="0"/>
          <w:marTop w:val="0"/>
          <w:marBottom w:val="0"/>
          <w:divBdr>
            <w:top w:val="none" w:sz="0" w:space="0" w:color="auto"/>
            <w:left w:val="none" w:sz="0" w:space="0" w:color="auto"/>
            <w:bottom w:val="none" w:sz="0" w:space="0" w:color="auto"/>
            <w:right w:val="none" w:sz="0" w:space="0" w:color="auto"/>
          </w:divBdr>
        </w:div>
        <w:div w:id="2073190762">
          <w:marLeft w:val="640"/>
          <w:marRight w:val="0"/>
          <w:marTop w:val="0"/>
          <w:marBottom w:val="0"/>
          <w:divBdr>
            <w:top w:val="none" w:sz="0" w:space="0" w:color="auto"/>
            <w:left w:val="none" w:sz="0" w:space="0" w:color="auto"/>
            <w:bottom w:val="none" w:sz="0" w:space="0" w:color="auto"/>
            <w:right w:val="none" w:sz="0" w:space="0" w:color="auto"/>
          </w:divBdr>
        </w:div>
        <w:div w:id="1129054936">
          <w:marLeft w:val="640"/>
          <w:marRight w:val="0"/>
          <w:marTop w:val="0"/>
          <w:marBottom w:val="0"/>
          <w:divBdr>
            <w:top w:val="none" w:sz="0" w:space="0" w:color="auto"/>
            <w:left w:val="none" w:sz="0" w:space="0" w:color="auto"/>
            <w:bottom w:val="none" w:sz="0" w:space="0" w:color="auto"/>
            <w:right w:val="none" w:sz="0" w:space="0" w:color="auto"/>
          </w:divBdr>
        </w:div>
        <w:div w:id="239144544">
          <w:marLeft w:val="640"/>
          <w:marRight w:val="0"/>
          <w:marTop w:val="0"/>
          <w:marBottom w:val="0"/>
          <w:divBdr>
            <w:top w:val="none" w:sz="0" w:space="0" w:color="auto"/>
            <w:left w:val="none" w:sz="0" w:space="0" w:color="auto"/>
            <w:bottom w:val="none" w:sz="0" w:space="0" w:color="auto"/>
            <w:right w:val="none" w:sz="0" w:space="0" w:color="auto"/>
          </w:divBdr>
        </w:div>
        <w:div w:id="2115830677">
          <w:marLeft w:val="640"/>
          <w:marRight w:val="0"/>
          <w:marTop w:val="0"/>
          <w:marBottom w:val="0"/>
          <w:divBdr>
            <w:top w:val="none" w:sz="0" w:space="0" w:color="auto"/>
            <w:left w:val="none" w:sz="0" w:space="0" w:color="auto"/>
            <w:bottom w:val="none" w:sz="0" w:space="0" w:color="auto"/>
            <w:right w:val="none" w:sz="0" w:space="0" w:color="auto"/>
          </w:divBdr>
        </w:div>
        <w:div w:id="17850451">
          <w:marLeft w:val="640"/>
          <w:marRight w:val="0"/>
          <w:marTop w:val="0"/>
          <w:marBottom w:val="0"/>
          <w:divBdr>
            <w:top w:val="none" w:sz="0" w:space="0" w:color="auto"/>
            <w:left w:val="none" w:sz="0" w:space="0" w:color="auto"/>
            <w:bottom w:val="none" w:sz="0" w:space="0" w:color="auto"/>
            <w:right w:val="none" w:sz="0" w:space="0" w:color="auto"/>
          </w:divBdr>
        </w:div>
        <w:div w:id="1673681916">
          <w:marLeft w:val="640"/>
          <w:marRight w:val="0"/>
          <w:marTop w:val="0"/>
          <w:marBottom w:val="0"/>
          <w:divBdr>
            <w:top w:val="none" w:sz="0" w:space="0" w:color="auto"/>
            <w:left w:val="none" w:sz="0" w:space="0" w:color="auto"/>
            <w:bottom w:val="none" w:sz="0" w:space="0" w:color="auto"/>
            <w:right w:val="none" w:sz="0" w:space="0" w:color="auto"/>
          </w:divBdr>
        </w:div>
        <w:div w:id="1780564331">
          <w:marLeft w:val="640"/>
          <w:marRight w:val="0"/>
          <w:marTop w:val="0"/>
          <w:marBottom w:val="0"/>
          <w:divBdr>
            <w:top w:val="none" w:sz="0" w:space="0" w:color="auto"/>
            <w:left w:val="none" w:sz="0" w:space="0" w:color="auto"/>
            <w:bottom w:val="none" w:sz="0" w:space="0" w:color="auto"/>
            <w:right w:val="none" w:sz="0" w:space="0" w:color="auto"/>
          </w:divBdr>
        </w:div>
        <w:div w:id="1188955315">
          <w:marLeft w:val="640"/>
          <w:marRight w:val="0"/>
          <w:marTop w:val="0"/>
          <w:marBottom w:val="0"/>
          <w:divBdr>
            <w:top w:val="none" w:sz="0" w:space="0" w:color="auto"/>
            <w:left w:val="none" w:sz="0" w:space="0" w:color="auto"/>
            <w:bottom w:val="none" w:sz="0" w:space="0" w:color="auto"/>
            <w:right w:val="none" w:sz="0" w:space="0" w:color="auto"/>
          </w:divBdr>
        </w:div>
        <w:div w:id="1033118059">
          <w:marLeft w:val="640"/>
          <w:marRight w:val="0"/>
          <w:marTop w:val="0"/>
          <w:marBottom w:val="0"/>
          <w:divBdr>
            <w:top w:val="none" w:sz="0" w:space="0" w:color="auto"/>
            <w:left w:val="none" w:sz="0" w:space="0" w:color="auto"/>
            <w:bottom w:val="none" w:sz="0" w:space="0" w:color="auto"/>
            <w:right w:val="none" w:sz="0" w:space="0" w:color="auto"/>
          </w:divBdr>
        </w:div>
        <w:div w:id="421340362">
          <w:marLeft w:val="640"/>
          <w:marRight w:val="0"/>
          <w:marTop w:val="0"/>
          <w:marBottom w:val="0"/>
          <w:divBdr>
            <w:top w:val="none" w:sz="0" w:space="0" w:color="auto"/>
            <w:left w:val="none" w:sz="0" w:space="0" w:color="auto"/>
            <w:bottom w:val="none" w:sz="0" w:space="0" w:color="auto"/>
            <w:right w:val="none" w:sz="0" w:space="0" w:color="auto"/>
          </w:divBdr>
        </w:div>
        <w:div w:id="1942835799">
          <w:marLeft w:val="640"/>
          <w:marRight w:val="0"/>
          <w:marTop w:val="0"/>
          <w:marBottom w:val="0"/>
          <w:divBdr>
            <w:top w:val="none" w:sz="0" w:space="0" w:color="auto"/>
            <w:left w:val="none" w:sz="0" w:space="0" w:color="auto"/>
            <w:bottom w:val="none" w:sz="0" w:space="0" w:color="auto"/>
            <w:right w:val="none" w:sz="0" w:space="0" w:color="auto"/>
          </w:divBdr>
        </w:div>
        <w:div w:id="1752120045">
          <w:marLeft w:val="640"/>
          <w:marRight w:val="0"/>
          <w:marTop w:val="0"/>
          <w:marBottom w:val="0"/>
          <w:divBdr>
            <w:top w:val="none" w:sz="0" w:space="0" w:color="auto"/>
            <w:left w:val="none" w:sz="0" w:space="0" w:color="auto"/>
            <w:bottom w:val="none" w:sz="0" w:space="0" w:color="auto"/>
            <w:right w:val="none" w:sz="0" w:space="0" w:color="auto"/>
          </w:divBdr>
        </w:div>
        <w:div w:id="479729558">
          <w:marLeft w:val="640"/>
          <w:marRight w:val="0"/>
          <w:marTop w:val="0"/>
          <w:marBottom w:val="0"/>
          <w:divBdr>
            <w:top w:val="none" w:sz="0" w:space="0" w:color="auto"/>
            <w:left w:val="none" w:sz="0" w:space="0" w:color="auto"/>
            <w:bottom w:val="none" w:sz="0" w:space="0" w:color="auto"/>
            <w:right w:val="none" w:sz="0" w:space="0" w:color="auto"/>
          </w:divBdr>
        </w:div>
        <w:div w:id="1811556423">
          <w:marLeft w:val="640"/>
          <w:marRight w:val="0"/>
          <w:marTop w:val="0"/>
          <w:marBottom w:val="0"/>
          <w:divBdr>
            <w:top w:val="none" w:sz="0" w:space="0" w:color="auto"/>
            <w:left w:val="none" w:sz="0" w:space="0" w:color="auto"/>
            <w:bottom w:val="none" w:sz="0" w:space="0" w:color="auto"/>
            <w:right w:val="none" w:sz="0" w:space="0" w:color="auto"/>
          </w:divBdr>
        </w:div>
        <w:div w:id="1226257344">
          <w:marLeft w:val="640"/>
          <w:marRight w:val="0"/>
          <w:marTop w:val="0"/>
          <w:marBottom w:val="0"/>
          <w:divBdr>
            <w:top w:val="none" w:sz="0" w:space="0" w:color="auto"/>
            <w:left w:val="none" w:sz="0" w:space="0" w:color="auto"/>
            <w:bottom w:val="none" w:sz="0" w:space="0" w:color="auto"/>
            <w:right w:val="none" w:sz="0" w:space="0" w:color="auto"/>
          </w:divBdr>
        </w:div>
        <w:div w:id="1526164575">
          <w:marLeft w:val="640"/>
          <w:marRight w:val="0"/>
          <w:marTop w:val="0"/>
          <w:marBottom w:val="0"/>
          <w:divBdr>
            <w:top w:val="none" w:sz="0" w:space="0" w:color="auto"/>
            <w:left w:val="none" w:sz="0" w:space="0" w:color="auto"/>
            <w:bottom w:val="none" w:sz="0" w:space="0" w:color="auto"/>
            <w:right w:val="none" w:sz="0" w:space="0" w:color="auto"/>
          </w:divBdr>
        </w:div>
        <w:div w:id="805781002">
          <w:marLeft w:val="640"/>
          <w:marRight w:val="0"/>
          <w:marTop w:val="0"/>
          <w:marBottom w:val="0"/>
          <w:divBdr>
            <w:top w:val="none" w:sz="0" w:space="0" w:color="auto"/>
            <w:left w:val="none" w:sz="0" w:space="0" w:color="auto"/>
            <w:bottom w:val="none" w:sz="0" w:space="0" w:color="auto"/>
            <w:right w:val="none" w:sz="0" w:space="0" w:color="auto"/>
          </w:divBdr>
        </w:div>
        <w:div w:id="584077663">
          <w:marLeft w:val="640"/>
          <w:marRight w:val="0"/>
          <w:marTop w:val="0"/>
          <w:marBottom w:val="0"/>
          <w:divBdr>
            <w:top w:val="none" w:sz="0" w:space="0" w:color="auto"/>
            <w:left w:val="none" w:sz="0" w:space="0" w:color="auto"/>
            <w:bottom w:val="none" w:sz="0" w:space="0" w:color="auto"/>
            <w:right w:val="none" w:sz="0" w:space="0" w:color="auto"/>
          </w:divBdr>
        </w:div>
        <w:div w:id="1392727381">
          <w:marLeft w:val="640"/>
          <w:marRight w:val="0"/>
          <w:marTop w:val="0"/>
          <w:marBottom w:val="0"/>
          <w:divBdr>
            <w:top w:val="none" w:sz="0" w:space="0" w:color="auto"/>
            <w:left w:val="none" w:sz="0" w:space="0" w:color="auto"/>
            <w:bottom w:val="none" w:sz="0" w:space="0" w:color="auto"/>
            <w:right w:val="none" w:sz="0" w:space="0" w:color="auto"/>
          </w:divBdr>
        </w:div>
        <w:div w:id="1008409306">
          <w:marLeft w:val="640"/>
          <w:marRight w:val="0"/>
          <w:marTop w:val="0"/>
          <w:marBottom w:val="0"/>
          <w:divBdr>
            <w:top w:val="none" w:sz="0" w:space="0" w:color="auto"/>
            <w:left w:val="none" w:sz="0" w:space="0" w:color="auto"/>
            <w:bottom w:val="none" w:sz="0" w:space="0" w:color="auto"/>
            <w:right w:val="none" w:sz="0" w:space="0" w:color="auto"/>
          </w:divBdr>
        </w:div>
        <w:div w:id="753431453">
          <w:marLeft w:val="640"/>
          <w:marRight w:val="0"/>
          <w:marTop w:val="0"/>
          <w:marBottom w:val="0"/>
          <w:divBdr>
            <w:top w:val="none" w:sz="0" w:space="0" w:color="auto"/>
            <w:left w:val="none" w:sz="0" w:space="0" w:color="auto"/>
            <w:bottom w:val="none" w:sz="0" w:space="0" w:color="auto"/>
            <w:right w:val="none" w:sz="0" w:space="0" w:color="auto"/>
          </w:divBdr>
        </w:div>
        <w:div w:id="1737194724">
          <w:marLeft w:val="640"/>
          <w:marRight w:val="0"/>
          <w:marTop w:val="0"/>
          <w:marBottom w:val="0"/>
          <w:divBdr>
            <w:top w:val="none" w:sz="0" w:space="0" w:color="auto"/>
            <w:left w:val="none" w:sz="0" w:space="0" w:color="auto"/>
            <w:bottom w:val="none" w:sz="0" w:space="0" w:color="auto"/>
            <w:right w:val="none" w:sz="0" w:space="0" w:color="auto"/>
          </w:divBdr>
        </w:div>
        <w:div w:id="1670598105">
          <w:marLeft w:val="640"/>
          <w:marRight w:val="0"/>
          <w:marTop w:val="0"/>
          <w:marBottom w:val="0"/>
          <w:divBdr>
            <w:top w:val="none" w:sz="0" w:space="0" w:color="auto"/>
            <w:left w:val="none" w:sz="0" w:space="0" w:color="auto"/>
            <w:bottom w:val="none" w:sz="0" w:space="0" w:color="auto"/>
            <w:right w:val="none" w:sz="0" w:space="0" w:color="auto"/>
          </w:divBdr>
        </w:div>
        <w:div w:id="174463201">
          <w:marLeft w:val="640"/>
          <w:marRight w:val="0"/>
          <w:marTop w:val="0"/>
          <w:marBottom w:val="0"/>
          <w:divBdr>
            <w:top w:val="none" w:sz="0" w:space="0" w:color="auto"/>
            <w:left w:val="none" w:sz="0" w:space="0" w:color="auto"/>
            <w:bottom w:val="none" w:sz="0" w:space="0" w:color="auto"/>
            <w:right w:val="none" w:sz="0" w:space="0" w:color="auto"/>
          </w:divBdr>
        </w:div>
        <w:div w:id="1931963342">
          <w:marLeft w:val="640"/>
          <w:marRight w:val="0"/>
          <w:marTop w:val="0"/>
          <w:marBottom w:val="0"/>
          <w:divBdr>
            <w:top w:val="none" w:sz="0" w:space="0" w:color="auto"/>
            <w:left w:val="none" w:sz="0" w:space="0" w:color="auto"/>
            <w:bottom w:val="none" w:sz="0" w:space="0" w:color="auto"/>
            <w:right w:val="none" w:sz="0" w:space="0" w:color="auto"/>
          </w:divBdr>
        </w:div>
        <w:div w:id="1976830065">
          <w:marLeft w:val="640"/>
          <w:marRight w:val="0"/>
          <w:marTop w:val="0"/>
          <w:marBottom w:val="0"/>
          <w:divBdr>
            <w:top w:val="none" w:sz="0" w:space="0" w:color="auto"/>
            <w:left w:val="none" w:sz="0" w:space="0" w:color="auto"/>
            <w:bottom w:val="none" w:sz="0" w:space="0" w:color="auto"/>
            <w:right w:val="none" w:sz="0" w:space="0" w:color="auto"/>
          </w:divBdr>
        </w:div>
        <w:div w:id="1877155783">
          <w:marLeft w:val="640"/>
          <w:marRight w:val="0"/>
          <w:marTop w:val="0"/>
          <w:marBottom w:val="0"/>
          <w:divBdr>
            <w:top w:val="none" w:sz="0" w:space="0" w:color="auto"/>
            <w:left w:val="none" w:sz="0" w:space="0" w:color="auto"/>
            <w:bottom w:val="none" w:sz="0" w:space="0" w:color="auto"/>
            <w:right w:val="none" w:sz="0" w:space="0" w:color="auto"/>
          </w:divBdr>
        </w:div>
        <w:div w:id="949969894">
          <w:marLeft w:val="640"/>
          <w:marRight w:val="0"/>
          <w:marTop w:val="0"/>
          <w:marBottom w:val="0"/>
          <w:divBdr>
            <w:top w:val="none" w:sz="0" w:space="0" w:color="auto"/>
            <w:left w:val="none" w:sz="0" w:space="0" w:color="auto"/>
            <w:bottom w:val="none" w:sz="0" w:space="0" w:color="auto"/>
            <w:right w:val="none" w:sz="0" w:space="0" w:color="auto"/>
          </w:divBdr>
        </w:div>
        <w:div w:id="431583977">
          <w:marLeft w:val="640"/>
          <w:marRight w:val="0"/>
          <w:marTop w:val="0"/>
          <w:marBottom w:val="0"/>
          <w:divBdr>
            <w:top w:val="none" w:sz="0" w:space="0" w:color="auto"/>
            <w:left w:val="none" w:sz="0" w:space="0" w:color="auto"/>
            <w:bottom w:val="none" w:sz="0" w:space="0" w:color="auto"/>
            <w:right w:val="none" w:sz="0" w:space="0" w:color="auto"/>
          </w:divBdr>
        </w:div>
        <w:div w:id="1855804810">
          <w:marLeft w:val="640"/>
          <w:marRight w:val="0"/>
          <w:marTop w:val="0"/>
          <w:marBottom w:val="0"/>
          <w:divBdr>
            <w:top w:val="none" w:sz="0" w:space="0" w:color="auto"/>
            <w:left w:val="none" w:sz="0" w:space="0" w:color="auto"/>
            <w:bottom w:val="none" w:sz="0" w:space="0" w:color="auto"/>
            <w:right w:val="none" w:sz="0" w:space="0" w:color="auto"/>
          </w:divBdr>
        </w:div>
        <w:div w:id="674919539">
          <w:marLeft w:val="640"/>
          <w:marRight w:val="0"/>
          <w:marTop w:val="0"/>
          <w:marBottom w:val="0"/>
          <w:divBdr>
            <w:top w:val="none" w:sz="0" w:space="0" w:color="auto"/>
            <w:left w:val="none" w:sz="0" w:space="0" w:color="auto"/>
            <w:bottom w:val="none" w:sz="0" w:space="0" w:color="auto"/>
            <w:right w:val="none" w:sz="0" w:space="0" w:color="auto"/>
          </w:divBdr>
        </w:div>
        <w:div w:id="480848119">
          <w:marLeft w:val="640"/>
          <w:marRight w:val="0"/>
          <w:marTop w:val="0"/>
          <w:marBottom w:val="0"/>
          <w:divBdr>
            <w:top w:val="none" w:sz="0" w:space="0" w:color="auto"/>
            <w:left w:val="none" w:sz="0" w:space="0" w:color="auto"/>
            <w:bottom w:val="none" w:sz="0" w:space="0" w:color="auto"/>
            <w:right w:val="none" w:sz="0" w:space="0" w:color="auto"/>
          </w:divBdr>
        </w:div>
        <w:div w:id="563413537">
          <w:marLeft w:val="640"/>
          <w:marRight w:val="0"/>
          <w:marTop w:val="0"/>
          <w:marBottom w:val="0"/>
          <w:divBdr>
            <w:top w:val="none" w:sz="0" w:space="0" w:color="auto"/>
            <w:left w:val="none" w:sz="0" w:space="0" w:color="auto"/>
            <w:bottom w:val="none" w:sz="0" w:space="0" w:color="auto"/>
            <w:right w:val="none" w:sz="0" w:space="0" w:color="auto"/>
          </w:divBdr>
        </w:div>
        <w:div w:id="1063211315">
          <w:marLeft w:val="640"/>
          <w:marRight w:val="0"/>
          <w:marTop w:val="0"/>
          <w:marBottom w:val="0"/>
          <w:divBdr>
            <w:top w:val="none" w:sz="0" w:space="0" w:color="auto"/>
            <w:left w:val="none" w:sz="0" w:space="0" w:color="auto"/>
            <w:bottom w:val="none" w:sz="0" w:space="0" w:color="auto"/>
            <w:right w:val="none" w:sz="0" w:space="0" w:color="auto"/>
          </w:divBdr>
        </w:div>
        <w:div w:id="971979794">
          <w:marLeft w:val="640"/>
          <w:marRight w:val="0"/>
          <w:marTop w:val="0"/>
          <w:marBottom w:val="0"/>
          <w:divBdr>
            <w:top w:val="none" w:sz="0" w:space="0" w:color="auto"/>
            <w:left w:val="none" w:sz="0" w:space="0" w:color="auto"/>
            <w:bottom w:val="none" w:sz="0" w:space="0" w:color="auto"/>
            <w:right w:val="none" w:sz="0" w:space="0" w:color="auto"/>
          </w:divBdr>
        </w:div>
        <w:div w:id="565335976">
          <w:marLeft w:val="640"/>
          <w:marRight w:val="0"/>
          <w:marTop w:val="0"/>
          <w:marBottom w:val="0"/>
          <w:divBdr>
            <w:top w:val="none" w:sz="0" w:space="0" w:color="auto"/>
            <w:left w:val="none" w:sz="0" w:space="0" w:color="auto"/>
            <w:bottom w:val="none" w:sz="0" w:space="0" w:color="auto"/>
            <w:right w:val="none" w:sz="0" w:space="0" w:color="auto"/>
          </w:divBdr>
        </w:div>
        <w:div w:id="1707563127">
          <w:marLeft w:val="640"/>
          <w:marRight w:val="0"/>
          <w:marTop w:val="0"/>
          <w:marBottom w:val="0"/>
          <w:divBdr>
            <w:top w:val="none" w:sz="0" w:space="0" w:color="auto"/>
            <w:left w:val="none" w:sz="0" w:space="0" w:color="auto"/>
            <w:bottom w:val="none" w:sz="0" w:space="0" w:color="auto"/>
            <w:right w:val="none" w:sz="0" w:space="0" w:color="auto"/>
          </w:divBdr>
        </w:div>
        <w:div w:id="2110618923">
          <w:marLeft w:val="640"/>
          <w:marRight w:val="0"/>
          <w:marTop w:val="0"/>
          <w:marBottom w:val="0"/>
          <w:divBdr>
            <w:top w:val="none" w:sz="0" w:space="0" w:color="auto"/>
            <w:left w:val="none" w:sz="0" w:space="0" w:color="auto"/>
            <w:bottom w:val="none" w:sz="0" w:space="0" w:color="auto"/>
            <w:right w:val="none" w:sz="0" w:space="0" w:color="auto"/>
          </w:divBdr>
        </w:div>
        <w:div w:id="113907436">
          <w:marLeft w:val="640"/>
          <w:marRight w:val="0"/>
          <w:marTop w:val="0"/>
          <w:marBottom w:val="0"/>
          <w:divBdr>
            <w:top w:val="none" w:sz="0" w:space="0" w:color="auto"/>
            <w:left w:val="none" w:sz="0" w:space="0" w:color="auto"/>
            <w:bottom w:val="none" w:sz="0" w:space="0" w:color="auto"/>
            <w:right w:val="none" w:sz="0" w:space="0" w:color="auto"/>
          </w:divBdr>
        </w:div>
        <w:div w:id="1941183298">
          <w:marLeft w:val="640"/>
          <w:marRight w:val="0"/>
          <w:marTop w:val="0"/>
          <w:marBottom w:val="0"/>
          <w:divBdr>
            <w:top w:val="none" w:sz="0" w:space="0" w:color="auto"/>
            <w:left w:val="none" w:sz="0" w:space="0" w:color="auto"/>
            <w:bottom w:val="none" w:sz="0" w:space="0" w:color="auto"/>
            <w:right w:val="none" w:sz="0" w:space="0" w:color="auto"/>
          </w:divBdr>
        </w:div>
        <w:div w:id="1101219149">
          <w:marLeft w:val="640"/>
          <w:marRight w:val="0"/>
          <w:marTop w:val="0"/>
          <w:marBottom w:val="0"/>
          <w:divBdr>
            <w:top w:val="none" w:sz="0" w:space="0" w:color="auto"/>
            <w:left w:val="none" w:sz="0" w:space="0" w:color="auto"/>
            <w:bottom w:val="none" w:sz="0" w:space="0" w:color="auto"/>
            <w:right w:val="none" w:sz="0" w:space="0" w:color="auto"/>
          </w:divBdr>
        </w:div>
        <w:div w:id="763956817">
          <w:marLeft w:val="640"/>
          <w:marRight w:val="0"/>
          <w:marTop w:val="0"/>
          <w:marBottom w:val="0"/>
          <w:divBdr>
            <w:top w:val="none" w:sz="0" w:space="0" w:color="auto"/>
            <w:left w:val="none" w:sz="0" w:space="0" w:color="auto"/>
            <w:bottom w:val="none" w:sz="0" w:space="0" w:color="auto"/>
            <w:right w:val="none" w:sz="0" w:space="0" w:color="auto"/>
          </w:divBdr>
        </w:div>
        <w:div w:id="1332641493">
          <w:marLeft w:val="640"/>
          <w:marRight w:val="0"/>
          <w:marTop w:val="0"/>
          <w:marBottom w:val="0"/>
          <w:divBdr>
            <w:top w:val="none" w:sz="0" w:space="0" w:color="auto"/>
            <w:left w:val="none" w:sz="0" w:space="0" w:color="auto"/>
            <w:bottom w:val="none" w:sz="0" w:space="0" w:color="auto"/>
            <w:right w:val="none" w:sz="0" w:space="0" w:color="auto"/>
          </w:divBdr>
        </w:div>
        <w:div w:id="1586256184">
          <w:marLeft w:val="640"/>
          <w:marRight w:val="0"/>
          <w:marTop w:val="0"/>
          <w:marBottom w:val="0"/>
          <w:divBdr>
            <w:top w:val="none" w:sz="0" w:space="0" w:color="auto"/>
            <w:left w:val="none" w:sz="0" w:space="0" w:color="auto"/>
            <w:bottom w:val="none" w:sz="0" w:space="0" w:color="auto"/>
            <w:right w:val="none" w:sz="0" w:space="0" w:color="auto"/>
          </w:divBdr>
        </w:div>
        <w:div w:id="1498417622">
          <w:marLeft w:val="640"/>
          <w:marRight w:val="0"/>
          <w:marTop w:val="0"/>
          <w:marBottom w:val="0"/>
          <w:divBdr>
            <w:top w:val="none" w:sz="0" w:space="0" w:color="auto"/>
            <w:left w:val="none" w:sz="0" w:space="0" w:color="auto"/>
            <w:bottom w:val="none" w:sz="0" w:space="0" w:color="auto"/>
            <w:right w:val="none" w:sz="0" w:space="0" w:color="auto"/>
          </w:divBdr>
        </w:div>
        <w:div w:id="1534229961">
          <w:marLeft w:val="640"/>
          <w:marRight w:val="0"/>
          <w:marTop w:val="0"/>
          <w:marBottom w:val="0"/>
          <w:divBdr>
            <w:top w:val="none" w:sz="0" w:space="0" w:color="auto"/>
            <w:left w:val="none" w:sz="0" w:space="0" w:color="auto"/>
            <w:bottom w:val="none" w:sz="0" w:space="0" w:color="auto"/>
            <w:right w:val="none" w:sz="0" w:space="0" w:color="auto"/>
          </w:divBdr>
        </w:div>
        <w:div w:id="654800212">
          <w:marLeft w:val="640"/>
          <w:marRight w:val="0"/>
          <w:marTop w:val="0"/>
          <w:marBottom w:val="0"/>
          <w:divBdr>
            <w:top w:val="none" w:sz="0" w:space="0" w:color="auto"/>
            <w:left w:val="none" w:sz="0" w:space="0" w:color="auto"/>
            <w:bottom w:val="none" w:sz="0" w:space="0" w:color="auto"/>
            <w:right w:val="none" w:sz="0" w:space="0" w:color="auto"/>
          </w:divBdr>
        </w:div>
        <w:div w:id="1004360762">
          <w:marLeft w:val="640"/>
          <w:marRight w:val="0"/>
          <w:marTop w:val="0"/>
          <w:marBottom w:val="0"/>
          <w:divBdr>
            <w:top w:val="none" w:sz="0" w:space="0" w:color="auto"/>
            <w:left w:val="none" w:sz="0" w:space="0" w:color="auto"/>
            <w:bottom w:val="none" w:sz="0" w:space="0" w:color="auto"/>
            <w:right w:val="none" w:sz="0" w:space="0" w:color="auto"/>
          </w:divBdr>
        </w:div>
        <w:div w:id="1276525825">
          <w:marLeft w:val="640"/>
          <w:marRight w:val="0"/>
          <w:marTop w:val="0"/>
          <w:marBottom w:val="0"/>
          <w:divBdr>
            <w:top w:val="none" w:sz="0" w:space="0" w:color="auto"/>
            <w:left w:val="none" w:sz="0" w:space="0" w:color="auto"/>
            <w:bottom w:val="none" w:sz="0" w:space="0" w:color="auto"/>
            <w:right w:val="none" w:sz="0" w:space="0" w:color="auto"/>
          </w:divBdr>
        </w:div>
        <w:div w:id="1517184588">
          <w:marLeft w:val="640"/>
          <w:marRight w:val="0"/>
          <w:marTop w:val="0"/>
          <w:marBottom w:val="0"/>
          <w:divBdr>
            <w:top w:val="none" w:sz="0" w:space="0" w:color="auto"/>
            <w:left w:val="none" w:sz="0" w:space="0" w:color="auto"/>
            <w:bottom w:val="none" w:sz="0" w:space="0" w:color="auto"/>
            <w:right w:val="none" w:sz="0" w:space="0" w:color="auto"/>
          </w:divBdr>
        </w:div>
        <w:div w:id="497575581">
          <w:marLeft w:val="640"/>
          <w:marRight w:val="0"/>
          <w:marTop w:val="0"/>
          <w:marBottom w:val="0"/>
          <w:divBdr>
            <w:top w:val="none" w:sz="0" w:space="0" w:color="auto"/>
            <w:left w:val="none" w:sz="0" w:space="0" w:color="auto"/>
            <w:bottom w:val="none" w:sz="0" w:space="0" w:color="auto"/>
            <w:right w:val="none" w:sz="0" w:space="0" w:color="auto"/>
          </w:divBdr>
        </w:div>
        <w:div w:id="783235630">
          <w:marLeft w:val="640"/>
          <w:marRight w:val="0"/>
          <w:marTop w:val="0"/>
          <w:marBottom w:val="0"/>
          <w:divBdr>
            <w:top w:val="none" w:sz="0" w:space="0" w:color="auto"/>
            <w:left w:val="none" w:sz="0" w:space="0" w:color="auto"/>
            <w:bottom w:val="none" w:sz="0" w:space="0" w:color="auto"/>
            <w:right w:val="none" w:sz="0" w:space="0" w:color="auto"/>
          </w:divBdr>
        </w:div>
        <w:div w:id="285546091">
          <w:marLeft w:val="640"/>
          <w:marRight w:val="0"/>
          <w:marTop w:val="0"/>
          <w:marBottom w:val="0"/>
          <w:divBdr>
            <w:top w:val="none" w:sz="0" w:space="0" w:color="auto"/>
            <w:left w:val="none" w:sz="0" w:space="0" w:color="auto"/>
            <w:bottom w:val="none" w:sz="0" w:space="0" w:color="auto"/>
            <w:right w:val="none" w:sz="0" w:space="0" w:color="auto"/>
          </w:divBdr>
        </w:div>
        <w:div w:id="261692523">
          <w:marLeft w:val="640"/>
          <w:marRight w:val="0"/>
          <w:marTop w:val="0"/>
          <w:marBottom w:val="0"/>
          <w:divBdr>
            <w:top w:val="none" w:sz="0" w:space="0" w:color="auto"/>
            <w:left w:val="none" w:sz="0" w:space="0" w:color="auto"/>
            <w:bottom w:val="none" w:sz="0" w:space="0" w:color="auto"/>
            <w:right w:val="none" w:sz="0" w:space="0" w:color="auto"/>
          </w:divBdr>
        </w:div>
        <w:div w:id="1441728731">
          <w:marLeft w:val="640"/>
          <w:marRight w:val="0"/>
          <w:marTop w:val="0"/>
          <w:marBottom w:val="0"/>
          <w:divBdr>
            <w:top w:val="none" w:sz="0" w:space="0" w:color="auto"/>
            <w:left w:val="none" w:sz="0" w:space="0" w:color="auto"/>
            <w:bottom w:val="none" w:sz="0" w:space="0" w:color="auto"/>
            <w:right w:val="none" w:sz="0" w:space="0" w:color="auto"/>
          </w:divBdr>
        </w:div>
        <w:div w:id="1247374578">
          <w:marLeft w:val="640"/>
          <w:marRight w:val="0"/>
          <w:marTop w:val="0"/>
          <w:marBottom w:val="0"/>
          <w:divBdr>
            <w:top w:val="none" w:sz="0" w:space="0" w:color="auto"/>
            <w:left w:val="none" w:sz="0" w:space="0" w:color="auto"/>
            <w:bottom w:val="none" w:sz="0" w:space="0" w:color="auto"/>
            <w:right w:val="none" w:sz="0" w:space="0" w:color="auto"/>
          </w:divBdr>
        </w:div>
        <w:div w:id="791825022">
          <w:marLeft w:val="640"/>
          <w:marRight w:val="0"/>
          <w:marTop w:val="0"/>
          <w:marBottom w:val="0"/>
          <w:divBdr>
            <w:top w:val="none" w:sz="0" w:space="0" w:color="auto"/>
            <w:left w:val="none" w:sz="0" w:space="0" w:color="auto"/>
            <w:bottom w:val="none" w:sz="0" w:space="0" w:color="auto"/>
            <w:right w:val="none" w:sz="0" w:space="0" w:color="auto"/>
          </w:divBdr>
        </w:div>
        <w:div w:id="1556427667">
          <w:marLeft w:val="640"/>
          <w:marRight w:val="0"/>
          <w:marTop w:val="0"/>
          <w:marBottom w:val="0"/>
          <w:divBdr>
            <w:top w:val="none" w:sz="0" w:space="0" w:color="auto"/>
            <w:left w:val="none" w:sz="0" w:space="0" w:color="auto"/>
            <w:bottom w:val="none" w:sz="0" w:space="0" w:color="auto"/>
            <w:right w:val="none" w:sz="0" w:space="0" w:color="auto"/>
          </w:divBdr>
        </w:div>
        <w:div w:id="604536559">
          <w:marLeft w:val="640"/>
          <w:marRight w:val="0"/>
          <w:marTop w:val="0"/>
          <w:marBottom w:val="0"/>
          <w:divBdr>
            <w:top w:val="none" w:sz="0" w:space="0" w:color="auto"/>
            <w:left w:val="none" w:sz="0" w:space="0" w:color="auto"/>
            <w:bottom w:val="none" w:sz="0" w:space="0" w:color="auto"/>
            <w:right w:val="none" w:sz="0" w:space="0" w:color="auto"/>
          </w:divBdr>
        </w:div>
        <w:div w:id="1393843103">
          <w:marLeft w:val="640"/>
          <w:marRight w:val="0"/>
          <w:marTop w:val="0"/>
          <w:marBottom w:val="0"/>
          <w:divBdr>
            <w:top w:val="none" w:sz="0" w:space="0" w:color="auto"/>
            <w:left w:val="none" w:sz="0" w:space="0" w:color="auto"/>
            <w:bottom w:val="none" w:sz="0" w:space="0" w:color="auto"/>
            <w:right w:val="none" w:sz="0" w:space="0" w:color="auto"/>
          </w:divBdr>
        </w:div>
        <w:div w:id="24328075">
          <w:marLeft w:val="640"/>
          <w:marRight w:val="0"/>
          <w:marTop w:val="0"/>
          <w:marBottom w:val="0"/>
          <w:divBdr>
            <w:top w:val="none" w:sz="0" w:space="0" w:color="auto"/>
            <w:left w:val="none" w:sz="0" w:space="0" w:color="auto"/>
            <w:bottom w:val="none" w:sz="0" w:space="0" w:color="auto"/>
            <w:right w:val="none" w:sz="0" w:space="0" w:color="auto"/>
          </w:divBdr>
        </w:div>
        <w:div w:id="1574581781">
          <w:marLeft w:val="640"/>
          <w:marRight w:val="0"/>
          <w:marTop w:val="0"/>
          <w:marBottom w:val="0"/>
          <w:divBdr>
            <w:top w:val="none" w:sz="0" w:space="0" w:color="auto"/>
            <w:left w:val="none" w:sz="0" w:space="0" w:color="auto"/>
            <w:bottom w:val="none" w:sz="0" w:space="0" w:color="auto"/>
            <w:right w:val="none" w:sz="0" w:space="0" w:color="auto"/>
          </w:divBdr>
        </w:div>
        <w:div w:id="1762290894">
          <w:marLeft w:val="640"/>
          <w:marRight w:val="0"/>
          <w:marTop w:val="0"/>
          <w:marBottom w:val="0"/>
          <w:divBdr>
            <w:top w:val="none" w:sz="0" w:space="0" w:color="auto"/>
            <w:left w:val="none" w:sz="0" w:space="0" w:color="auto"/>
            <w:bottom w:val="none" w:sz="0" w:space="0" w:color="auto"/>
            <w:right w:val="none" w:sz="0" w:space="0" w:color="auto"/>
          </w:divBdr>
        </w:div>
        <w:div w:id="1060592766">
          <w:marLeft w:val="640"/>
          <w:marRight w:val="0"/>
          <w:marTop w:val="0"/>
          <w:marBottom w:val="0"/>
          <w:divBdr>
            <w:top w:val="none" w:sz="0" w:space="0" w:color="auto"/>
            <w:left w:val="none" w:sz="0" w:space="0" w:color="auto"/>
            <w:bottom w:val="none" w:sz="0" w:space="0" w:color="auto"/>
            <w:right w:val="none" w:sz="0" w:space="0" w:color="auto"/>
          </w:divBdr>
        </w:div>
        <w:div w:id="1903981772">
          <w:marLeft w:val="640"/>
          <w:marRight w:val="0"/>
          <w:marTop w:val="0"/>
          <w:marBottom w:val="0"/>
          <w:divBdr>
            <w:top w:val="none" w:sz="0" w:space="0" w:color="auto"/>
            <w:left w:val="none" w:sz="0" w:space="0" w:color="auto"/>
            <w:bottom w:val="none" w:sz="0" w:space="0" w:color="auto"/>
            <w:right w:val="none" w:sz="0" w:space="0" w:color="auto"/>
          </w:divBdr>
        </w:div>
      </w:divsChild>
    </w:div>
    <w:div w:id="1656256140">
      <w:bodyDiv w:val="1"/>
      <w:marLeft w:val="0"/>
      <w:marRight w:val="0"/>
      <w:marTop w:val="0"/>
      <w:marBottom w:val="0"/>
      <w:divBdr>
        <w:top w:val="none" w:sz="0" w:space="0" w:color="auto"/>
        <w:left w:val="none" w:sz="0" w:space="0" w:color="auto"/>
        <w:bottom w:val="none" w:sz="0" w:space="0" w:color="auto"/>
        <w:right w:val="none" w:sz="0" w:space="0" w:color="auto"/>
      </w:divBdr>
    </w:div>
    <w:div w:id="1659772557">
      <w:bodyDiv w:val="1"/>
      <w:marLeft w:val="0"/>
      <w:marRight w:val="0"/>
      <w:marTop w:val="0"/>
      <w:marBottom w:val="0"/>
      <w:divBdr>
        <w:top w:val="none" w:sz="0" w:space="0" w:color="auto"/>
        <w:left w:val="none" w:sz="0" w:space="0" w:color="auto"/>
        <w:bottom w:val="none" w:sz="0" w:space="0" w:color="auto"/>
        <w:right w:val="none" w:sz="0" w:space="0" w:color="auto"/>
      </w:divBdr>
      <w:divsChild>
        <w:div w:id="1674870377">
          <w:marLeft w:val="640"/>
          <w:marRight w:val="0"/>
          <w:marTop w:val="0"/>
          <w:marBottom w:val="0"/>
          <w:divBdr>
            <w:top w:val="none" w:sz="0" w:space="0" w:color="auto"/>
            <w:left w:val="none" w:sz="0" w:space="0" w:color="auto"/>
            <w:bottom w:val="none" w:sz="0" w:space="0" w:color="auto"/>
            <w:right w:val="none" w:sz="0" w:space="0" w:color="auto"/>
          </w:divBdr>
        </w:div>
        <w:div w:id="1117481574">
          <w:marLeft w:val="640"/>
          <w:marRight w:val="0"/>
          <w:marTop w:val="0"/>
          <w:marBottom w:val="0"/>
          <w:divBdr>
            <w:top w:val="none" w:sz="0" w:space="0" w:color="auto"/>
            <w:left w:val="none" w:sz="0" w:space="0" w:color="auto"/>
            <w:bottom w:val="none" w:sz="0" w:space="0" w:color="auto"/>
            <w:right w:val="none" w:sz="0" w:space="0" w:color="auto"/>
          </w:divBdr>
        </w:div>
        <w:div w:id="1819033447">
          <w:marLeft w:val="640"/>
          <w:marRight w:val="0"/>
          <w:marTop w:val="0"/>
          <w:marBottom w:val="0"/>
          <w:divBdr>
            <w:top w:val="none" w:sz="0" w:space="0" w:color="auto"/>
            <w:left w:val="none" w:sz="0" w:space="0" w:color="auto"/>
            <w:bottom w:val="none" w:sz="0" w:space="0" w:color="auto"/>
            <w:right w:val="none" w:sz="0" w:space="0" w:color="auto"/>
          </w:divBdr>
        </w:div>
        <w:div w:id="1986927028">
          <w:marLeft w:val="640"/>
          <w:marRight w:val="0"/>
          <w:marTop w:val="0"/>
          <w:marBottom w:val="0"/>
          <w:divBdr>
            <w:top w:val="none" w:sz="0" w:space="0" w:color="auto"/>
            <w:left w:val="none" w:sz="0" w:space="0" w:color="auto"/>
            <w:bottom w:val="none" w:sz="0" w:space="0" w:color="auto"/>
            <w:right w:val="none" w:sz="0" w:space="0" w:color="auto"/>
          </w:divBdr>
        </w:div>
        <w:div w:id="231164700">
          <w:marLeft w:val="640"/>
          <w:marRight w:val="0"/>
          <w:marTop w:val="0"/>
          <w:marBottom w:val="0"/>
          <w:divBdr>
            <w:top w:val="none" w:sz="0" w:space="0" w:color="auto"/>
            <w:left w:val="none" w:sz="0" w:space="0" w:color="auto"/>
            <w:bottom w:val="none" w:sz="0" w:space="0" w:color="auto"/>
            <w:right w:val="none" w:sz="0" w:space="0" w:color="auto"/>
          </w:divBdr>
        </w:div>
        <w:div w:id="177742024">
          <w:marLeft w:val="640"/>
          <w:marRight w:val="0"/>
          <w:marTop w:val="0"/>
          <w:marBottom w:val="0"/>
          <w:divBdr>
            <w:top w:val="none" w:sz="0" w:space="0" w:color="auto"/>
            <w:left w:val="none" w:sz="0" w:space="0" w:color="auto"/>
            <w:bottom w:val="none" w:sz="0" w:space="0" w:color="auto"/>
            <w:right w:val="none" w:sz="0" w:space="0" w:color="auto"/>
          </w:divBdr>
        </w:div>
        <w:div w:id="430008415">
          <w:marLeft w:val="640"/>
          <w:marRight w:val="0"/>
          <w:marTop w:val="0"/>
          <w:marBottom w:val="0"/>
          <w:divBdr>
            <w:top w:val="none" w:sz="0" w:space="0" w:color="auto"/>
            <w:left w:val="none" w:sz="0" w:space="0" w:color="auto"/>
            <w:bottom w:val="none" w:sz="0" w:space="0" w:color="auto"/>
            <w:right w:val="none" w:sz="0" w:space="0" w:color="auto"/>
          </w:divBdr>
        </w:div>
        <w:div w:id="713189750">
          <w:marLeft w:val="640"/>
          <w:marRight w:val="0"/>
          <w:marTop w:val="0"/>
          <w:marBottom w:val="0"/>
          <w:divBdr>
            <w:top w:val="none" w:sz="0" w:space="0" w:color="auto"/>
            <w:left w:val="none" w:sz="0" w:space="0" w:color="auto"/>
            <w:bottom w:val="none" w:sz="0" w:space="0" w:color="auto"/>
            <w:right w:val="none" w:sz="0" w:space="0" w:color="auto"/>
          </w:divBdr>
        </w:div>
        <w:div w:id="2086610404">
          <w:marLeft w:val="640"/>
          <w:marRight w:val="0"/>
          <w:marTop w:val="0"/>
          <w:marBottom w:val="0"/>
          <w:divBdr>
            <w:top w:val="none" w:sz="0" w:space="0" w:color="auto"/>
            <w:left w:val="none" w:sz="0" w:space="0" w:color="auto"/>
            <w:bottom w:val="none" w:sz="0" w:space="0" w:color="auto"/>
            <w:right w:val="none" w:sz="0" w:space="0" w:color="auto"/>
          </w:divBdr>
        </w:div>
        <w:div w:id="792554588">
          <w:marLeft w:val="640"/>
          <w:marRight w:val="0"/>
          <w:marTop w:val="0"/>
          <w:marBottom w:val="0"/>
          <w:divBdr>
            <w:top w:val="none" w:sz="0" w:space="0" w:color="auto"/>
            <w:left w:val="none" w:sz="0" w:space="0" w:color="auto"/>
            <w:bottom w:val="none" w:sz="0" w:space="0" w:color="auto"/>
            <w:right w:val="none" w:sz="0" w:space="0" w:color="auto"/>
          </w:divBdr>
        </w:div>
        <w:div w:id="855770486">
          <w:marLeft w:val="640"/>
          <w:marRight w:val="0"/>
          <w:marTop w:val="0"/>
          <w:marBottom w:val="0"/>
          <w:divBdr>
            <w:top w:val="none" w:sz="0" w:space="0" w:color="auto"/>
            <w:left w:val="none" w:sz="0" w:space="0" w:color="auto"/>
            <w:bottom w:val="none" w:sz="0" w:space="0" w:color="auto"/>
            <w:right w:val="none" w:sz="0" w:space="0" w:color="auto"/>
          </w:divBdr>
        </w:div>
        <w:div w:id="126514671">
          <w:marLeft w:val="640"/>
          <w:marRight w:val="0"/>
          <w:marTop w:val="0"/>
          <w:marBottom w:val="0"/>
          <w:divBdr>
            <w:top w:val="none" w:sz="0" w:space="0" w:color="auto"/>
            <w:left w:val="none" w:sz="0" w:space="0" w:color="auto"/>
            <w:bottom w:val="none" w:sz="0" w:space="0" w:color="auto"/>
            <w:right w:val="none" w:sz="0" w:space="0" w:color="auto"/>
          </w:divBdr>
        </w:div>
        <w:div w:id="85931186">
          <w:marLeft w:val="640"/>
          <w:marRight w:val="0"/>
          <w:marTop w:val="0"/>
          <w:marBottom w:val="0"/>
          <w:divBdr>
            <w:top w:val="none" w:sz="0" w:space="0" w:color="auto"/>
            <w:left w:val="none" w:sz="0" w:space="0" w:color="auto"/>
            <w:bottom w:val="none" w:sz="0" w:space="0" w:color="auto"/>
            <w:right w:val="none" w:sz="0" w:space="0" w:color="auto"/>
          </w:divBdr>
        </w:div>
        <w:div w:id="986670779">
          <w:marLeft w:val="640"/>
          <w:marRight w:val="0"/>
          <w:marTop w:val="0"/>
          <w:marBottom w:val="0"/>
          <w:divBdr>
            <w:top w:val="none" w:sz="0" w:space="0" w:color="auto"/>
            <w:left w:val="none" w:sz="0" w:space="0" w:color="auto"/>
            <w:bottom w:val="none" w:sz="0" w:space="0" w:color="auto"/>
            <w:right w:val="none" w:sz="0" w:space="0" w:color="auto"/>
          </w:divBdr>
        </w:div>
        <w:div w:id="872423730">
          <w:marLeft w:val="640"/>
          <w:marRight w:val="0"/>
          <w:marTop w:val="0"/>
          <w:marBottom w:val="0"/>
          <w:divBdr>
            <w:top w:val="none" w:sz="0" w:space="0" w:color="auto"/>
            <w:left w:val="none" w:sz="0" w:space="0" w:color="auto"/>
            <w:bottom w:val="none" w:sz="0" w:space="0" w:color="auto"/>
            <w:right w:val="none" w:sz="0" w:space="0" w:color="auto"/>
          </w:divBdr>
        </w:div>
        <w:div w:id="227040979">
          <w:marLeft w:val="640"/>
          <w:marRight w:val="0"/>
          <w:marTop w:val="0"/>
          <w:marBottom w:val="0"/>
          <w:divBdr>
            <w:top w:val="none" w:sz="0" w:space="0" w:color="auto"/>
            <w:left w:val="none" w:sz="0" w:space="0" w:color="auto"/>
            <w:bottom w:val="none" w:sz="0" w:space="0" w:color="auto"/>
            <w:right w:val="none" w:sz="0" w:space="0" w:color="auto"/>
          </w:divBdr>
        </w:div>
        <w:div w:id="1775636429">
          <w:marLeft w:val="640"/>
          <w:marRight w:val="0"/>
          <w:marTop w:val="0"/>
          <w:marBottom w:val="0"/>
          <w:divBdr>
            <w:top w:val="none" w:sz="0" w:space="0" w:color="auto"/>
            <w:left w:val="none" w:sz="0" w:space="0" w:color="auto"/>
            <w:bottom w:val="none" w:sz="0" w:space="0" w:color="auto"/>
            <w:right w:val="none" w:sz="0" w:space="0" w:color="auto"/>
          </w:divBdr>
        </w:div>
        <w:div w:id="1161459916">
          <w:marLeft w:val="640"/>
          <w:marRight w:val="0"/>
          <w:marTop w:val="0"/>
          <w:marBottom w:val="0"/>
          <w:divBdr>
            <w:top w:val="none" w:sz="0" w:space="0" w:color="auto"/>
            <w:left w:val="none" w:sz="0" w:space="0" w:color="auto"/>
            <w:bottom w:val="none" w:sz="0" w:space="0" w:color="auto"/>
            <w:right w:val="none" w:sz="0" w:space="0" w:color="auto"/>
          </w:divBdr>
        </w:div>
        <w:div w:id="1496919037">
          <w:marLeft w:val="640"/>
          <w:marRight w:val="0"/>
          <w:marTop w:val="0"/>
          <w:marBottom w:val="0"/>
          <w:divBdr>
            <w:top w:val="none" w:sz="0" w:space="0" w:color="auto"/>
            <w:left w:val="none" w:sz="0" w:space="0" w:color="auto"/>
            <w:bottom w:val="none" w:sz="0" w:space="0" w:color="auto"/>
            <w:right w:val="none" w:sz="0" w:space="0" w:color="auto"/>
          </w:divBdr>
        </w:div>
        <w:div w:id="320815182">
          <w:marLeft w:val="640"/>
          <w:marRight w:val="0"/>
          <w:marTop w:val="0"/>
          <w:marBottom w:val="0"/>
          <w:divBdr>
            <w:top w:val="none" w:sz="0" w:space="0" w:color="auto"/>
            <w:left w:val="none" w:sz="0" w:space="0" w:color="auto"/>
            <w:bottom w:val="none" w:sz="0" w:space="0" w:color="auto"/>
            <w:right w:val="none" w:sz="0" w:space="0" w:color="auto"/>
          </w:divBdr>
        </w:div>
        <w:div w:id="113331769">
          <w:marLeft w:val="640"/>
          <w:marRight w:val="0"/>
          <w:marTop w:val="0"/>
          <w:marBottom w:val="0"/>
          <w:divBdr>
            <w:top w:val="none" w:sz="0" w:space="0" w:color="auto"/>
            <w:left w:val="none" w:sz="0" w:space="0" w:color="auto"/>
            <w:bottom w:val="none" w:sz="0" w:space="0" w:color="auto"/>
            <w:right w:val="none" w:sz="0" w:space="0" w:color="auto"/>
          </w:divBdr>
        </w:div>
        <w:div w:id="2006081288">
          <w:marLeft w:val="640"/>
          <w:marRight w:val="0"/>
          <w:marTop w:val="0"/>
          <w:marBottom w:val="0"/>
          <w:divBdr>
            <w:top w:val="none" w:sz="0" w:space="0" w:color="auto"/>
            <w:left w:val="none" w:sz="0" w:space="0" w:color="auto"/>
            <w:bottom w:val="none" w:sz="0" w:space="0" w:color="auto"/>
            <w:right w:val="none" w:sz="0" w:space="0" w:color="auto"/>
          </w:divBdr>
        </w:div>
        <w:div w:id="1491944774">
          <w:marLeft w:val="640"/>
          <w:marRight w:val="0"/>
          <w:marTop w:val="0"/>
          <w:marBottom w:val="0"/>
          <w:divBdr>
            <w:top w:val="none" w:sz="0" w:space="0" w:color="auto"/>
            <w:left w:val="none" w:sz="0" w:space="0" w:color="auto"/>
            <w:bottom w:val="none" w:sz="0" w:space="0" w:color="auto"/>
            <w:right w:val="none" w:sz="0" w:space="0" w:color="auto"/>
          </w:divBdr>
        </w:div>
        <w:div w:id="861435916">
          <w:marLeft w:val="640"/>
          <w:marRight w:val="0"/>
          <w:marTop w:val="0"/>
          <w:marBottom w:val="0"/>
          <w:divBdr>
            <w:top w:val="none" w:sz="0" w:space="0" w:color="auto"/>
            <w:left w:val="none" w:sz="0" w:space="0" w:color="auto"/>
            <w:bottom w:val="none" w:sz="0" w:space="0" w:color="auto"/>
            <w:right w:val="none" w:sz="0" w:space="0" w:color="auto"/>
          </w:divBdr>
        </w:div>
        <w:div w:id="159856293">
          <w:marLeft w:val="640"/>
          <w:marRight w:val="0"/>
          <w:marTop w:val="0"/>
          <w:marBottom w:val="0"/>
          <w:divBdr>
            <w:top w:val="none" w:sz="0" w:space="0" w:color="auto"/>
            <w:left w:val="none" w:sz="0" w:space="0" w:color="auto"/>
            <w:bottom w:val="none" w:sz="0" w:space="0" w:color="auto"/>
            <w:right w:val="none" w:sz="0" w:space="0" w:color="auto"/>
          </w:divBdr>
        </w:div>
        <w:div w:id="2119521261">
          <w:marLeft w:val="640"/>
          <w:marRight w:val="0"/>
          <w:marTop w:val="0"/>
          <w:marBottom w:val="0"/>
          <w:divBdr>
            <w:top w:val="none" w:sz="0" w:space="0" w:color="auto"/>
            <w:left w:val="none" w:sz="0" w:space="0" w:color="auto"/>
            <w:bottom w:val="none" w:sz="0" w:space="0" w:color="auto"/>
            <w:right w:val="none" w:sz="0" w:space="0" w:color="auto"/>
          </w:divBdr>
        </w:div>
        <w:div w:id="1173103682">
          <w:marLeft w:val="640"/>
          <w:marRight w:val="0"/>
          <w:marTop w:val="0"/>
          <w:marBottom w:val="0"/>
          <w:divBdr>
            <w:top w:val="none" w:sz="0" w:space="0" w:color="auto"/>
            <w:left w:val="none" w:sz="0" w:space="0" w:color="auto"/>
            <w:bottom w:val="none" w:sz="0" w:space="0" w:color="auto"/>
            <w:right w:val="none" w:sz="0" w:space="0" w:color="auto"/>
          </w:divBdr>
        </w:div>
        <w:div w:id="16473551">
          <w:marLeft w:val="640"/>
          <w:marRight w:val="0"/>
          <w:marTop w:val="0"/>
          <w:marBottom w:val="0"/>
          <w:divBdr>
            <w:top w:val="none" w:sz="0" w:space="0" w:color="auto"/>
            <w:left w:val="none" w:sz="0" w:space="0" w:color="auto"/>
            <w:bottom w:val="none" w:sz="0" w:space="0" w:color="auto"/>
            <w:right w:val="none" w:sz="0" w:space="0" w:color="auto"/>
          </w:divBdr>
        </w:div>
        <w:div w:id="1618216162">
          <w:marLeft w:val="640"/>
          <w:marRight w:val="0"/>
          <w:marTop w:val="0"/>
          <w:marBottom w:val="0"/>
          <w:divBdr>
            <w:top w:val="none" w:sz="0" w:space="0" w:color="auto"/>
            <w:left w:val="none" w:sz="0" w:space="0" w:color="auto"/>
            <w:bottom w:val="none" w:sz="0" w:space="0" w:color="auto"/>
            <w:right w:val="none" w:sz="0" w:space="0" w:color="auto"/>
          </w:divBdr>
        </w:div>
        <w:div w:id="1389376875">
          <w:marLeft w:val="640"/>
          <w:marRight w:val="0"/>
          <w:marTop w:val="0"/>
          <w:marBottom w:val="0"/>
          <w:divBdr>
            <w:top w:val="none" w:sz="0" w:space="0" w:color="auto"/>
            <w:left w:val="none" w:sz="0" w:space="0" w:color="auto"/>
            <w:bottom w:val="none" w:sz="0" w:space="0" w:color="auto"/>
            <w:right w:val="none" w:sz="0" w:space="0" w:color="auto"/>
          </w:divBdr>
        </w:div>
        <w:div w:id="1672829850">
          <w:marLeft w:val="640"/>
          <w:marRight w:val="0"/>
          <w:marTop w:val="0"/>
          <w:marBottom w:val="0"/>
          <w:divBdr>
            <w:top w:val="none" w:sz="0" w:space="0" w:color="auto"/>
            <w:left w:val="none" w:sz="0" w:space="0" w:color="auto"/>
            <w:bottom w:val="none" w:sz="0" w:space="0" w:color="auto"/>
            <w:right w:val="none" w:sz="0" w:space="0" w:color="auto"/>
          </w:divBdr>
        </w:div>
        <w:div w:id="970522875">
          <w:marLeft w:val="640"/>
          <w:marRight w:val="0"/>
          <w:marTop w:val="0"/>
          <w:marBottom w:val="0"/>
          <w:divBdr>
            <w:top w:val="none" w:sz="0" w:space="0" w:color="auto"/>
            <w:left w:val="none" w:sz="0" w:space="0" w:color="auto"/>
            <w:bottom w:val="none" w:sz="0" w:space="0" w:color="auto"/>
            <w:right w:val="none" w:sz="0" w:space="0" w:color="auto"/>
          </w:divBdr>
        </w:div>
        <w:div w:id="789587864">
          <w:marLeft w:val="640"/>
          <w:marRight w:val="0"/>
          <w:marTop w:val="0"/>
          <w:marBottom w:val="0"/>
          <w:divBdr>
            <w:top w:val="none" w:sz="0" w:space="0" w:color="auto"/>
            <w:left w:val="none" w:sz="0" w:space="0" w:color="auto"/>
            <w:bottom w:val="none" w:sz="0" w:space="0" w:color="auto"/>
            <w:right w:val="none" w:sz="0" w:space="0" w:color="auto"/>
          </w:divBdr>
        </w:div>
        <w:div w:id="375273636">
          <w:marLeft w:val="640"/>
          <w:marRight w:val="0"/>
          <w:marTop w:val="0"/>
          <w:marBottom w:val="0"/>
          <w:divBdr>
            <w:top w:val="none" w:sz="0" w:space="0" w:color="auto"/>
            <w:left w:val="none" w:sz="0" w:space="0" w:color="auto"/>
            <w:bottom w:val="none" w:sz="0" w:space="0" w:color="auto"/>
            <w:right w:val="none" w:sz="0" w:space="0" w:color="auto"/>
          </w:divBdr>
        </w:div>
        <w:div w:id="293020987">
          <w:marLeft w:val="640"/>
          <w:marRight w:val="0"/>
          <w:marTop w:val="0"/>
          <w:marBottom w:val="0"/>
          <w:divBdr>
            <w:top w:val="none" w:sz="0" w:space="0" w:color="auto"/>
            <w:left w:val="none" w:sz="0" w:space="0" w:color="auto"/>
            <w:bottom w:val="none" w:sz="0" w:space="0" w:color="auto"/>
            <w:right w:val="none" w:sz="0" w:space="0" w:color="auto"/>
          </w:divBdr>
        </w:div>
        <w:div w:id="1367632071">
          <w:marLeft w:val="640"/>
          <w:marRight w:val="0"/>
          <w:marTop w:val="0"/>
          <w:marBottom w:val="0"/>
          <w:divBdr>
            <w:top w:val="none" w:sz="0" w:space="0" w:color="auto"/>
            <w:left w:val="none" w:sz="0" w:space="0" w:color="auto"/>
            <w:bottom w:val="none" w:sz="0" w:space="0" w:color="auto"/>
            <w:right w:val="none" w:sz="0" w:space="0" w:color="auto"/>
          </w:divBdr>
        </w:div>
        <w:div w:id="783426821">
          <w:marLeft w:val="640"/>
          <w:marRight w:val="0"/>
          <w:marTop w:val="0"/>
          <w:marBottom w:val="0"/>
          <w:divBdr>
            <w:top w:val="none" w:sz="0" w:space="0" w:color="auto"/>
            <w:left w:val="none" w:sz="0" w:space="0" w:color="auto"/>
            <w:bottom w:val="none" w:sz="0" w:space="0" w:color="auto"/>
            <w:right w:val="none" w:sz="0" w:space="0" w:color="auto"/>
          </w:divBdr>
        </w:div>
        <w:div w:id="1265454607">
          <w:marLeft w:val="640"/>
          <w:marRight w:val="0"/>
          <w:marTop w:val="0"/>
          <w:marBottom w:val="0"/>
          <w:divBdr>
            <w:top w:val="none" w:sz="0" w:space="0" w:color="auto"/>
            <w:left w:val="none" w:sz="0" w:space="0" w:color="auto"/>
            <w:bottom w:val="none" w:sz="0" w:space="0" w:color="auto"/>
            <w:right w:val="none" w:sz="0" w:space="0" w:color="auto"/>
          </w:divBdr>
        </w:div>
        <w:div w:id="1156142181">
          <w:marLeft w:val="640"/>
          <w:marRight w:val="0"/>
          <w:marTop w:val="0"/>
          <w:marBottom w:val="0"/>
          <w:divBdr>
            <w:top w:val="none" w:sz="0" w:space="0" w:color="auto"/>
            <w:left w:val="none" w:sz="0" w:space="0" w:color="auto"/>
            <w:bottom w:val="none" w:sz="0" w:space="0" w:color="auto"/>
            <w:right w:val="none" w:sz="0" w:space="0" w:color="auto"/>
          </w:divBdr>
        </w:div>
        <w:div w:id="1158378753">
          <w:marLeft w:val="640"/>
          <w:marRight w:val="0"/>
          <w:marTop w:val="0"/>
          <w:marBottom w:val="0"/>
          <w:divBdr>
            <w:top w:val="none" w:sz="0" w:space="0" w:color="auto"/>
            <w:left w:val="none" w:sz="0" w:space="0" w:color="auto"/>
            <w:bottom w:val="none" w:sz="0" w:space="0" w:color="auto"/>
            <w:right w:val="none" w:sz="0" w:space="0" w:color="auto"/>
          </w:divBdr>
        </w:div>
        <w:div w:id="1322738321">
          <w:marLeft w:val="640"/>
          <w:marRight w:val="0"/>
          <w:marTop w:val="0"/>
          <w:marBottom w:val="0"/>
          <w:divBdr>
            <w:top w:val="none" w:sz="0" w:space="0" w:color="auto"/>
            <w:left w:val="none" w:sz="0" w:space="0" w:color="auto"/>
            <w:bottom w:val="none" w:sz="0" w:space="0" w:color="auto"/>
            <w:right w:val="none" w:sz="0" w:space="0" w:color="auto"/>
          </w:divBdr>
        </w:div>
        <w:div w:id="1963921910">
          <w:marLeft w:val="640"/>
          <w:marRight w:val="0"/>
          <w:marTop w:val="0"/>
          <w:marBottom w:val="0"/>
          <w:divBdr>
            <w:top w:val="none" w:sz="0" w:space="0" w:color="auto"/>
            <w:left w:val="none" w:sz="0" w:space="0" w:color="auto"/>
            <w:bottom w:val="none" w:sz="0" w:space="0" w:color="auto"/>
            <w:right w:val="none" w:sz="0" w:space="0" w:color="auto"/>
          </w:divBdr>
        </w:div>
        <w:div w:id="501628201">
          <w:marLeft w:val="640"/>
          <w:marRight w:val="0"/>
          <w:marTop w:val="0"/>
          <w:marBottom w:val="0"/>
          <w:divBdr>
            <w:top w:val="none" w:sz="0" w:space="0" w:color="auto"/>
            <w:left w:val="none" w:sz="0" w:space="0" w:color="auto"/>
            <w:bottom w:val="none" w:sz="0" w:space="0" w:color="auto"/>
            <w:right w:val="none" w:sz="0" w:space="0" w:color="auto"/>
          </w:divBdr>
        </w:div>
        <w:div w:id="1692533181">
          <w:marLeft w:val="640"/>
          <w:marRight w:val="0"/>
          <w:marTop w:val="0"/>
          <w:marBottom w:val="0"/>
          <w:divBdr>
            <w:top w:val="none" w:sz="0" w:space="0" w:color="auto"/>
            <w:left w:val="none" w:sz="0" w:space="0" w:color="auto"/>
            <w:bottom w:val="none" w:sz="0" w:space="0" w:color="auto"/>
            <w:right w:val="none" w:sz="0" w:space="0" w:color="auto"/>
          </w:divBdr>
        </w:div>
        <w:div w:id="791441740">
          <w:marLeft w:val="640"/>
          <w:marRight w:val="0"/>
          <w:marTop w:val="0"/>
          <w:marBottom w:val="0"/>
          <w:divBdr>
            <w:top w:val="none" w:sz="0" w:space="0" w:color="auto"/>
            <w:left w:val="none" w:sz="0" w:space="0" w:color="auto"/>
            <w:bottom w:val="none" w:sz="0" w:space="0" w:color="auto"/>
            <w:right w:val="none" w:sz="0" w:space="0" w:color="auto"/>
          </w:divBdr>
        </w:div>
        <w:div w:id="635449501">
          <w:marLeft w:val="640"/>
          <w:marRight w:val="0"/>
          <w:marTop w:val="0"/>
          <w:marBottom w:val="0"/>
          <w:divBdr>
            <w:top w:val="none" w:sz="0" w:space="0" w:color="auto"/>
            <w:left w:val="none" w:sz="0" w:space="0" w:color="auto"/>
            <w:bottom w:val="none" w:sz="0" w:space="0" w:color="auto"/>
            <w:right w:val="none" w:sz="0" w:space="0" w:color="auto"/>
          </w:divBdr>
        </w:div>
        <w:div w:id="123626186">
          <w:marLeft w:val="640"/>
          <w:marRight w:val="0"/>
          <w:marTop w:val="0"/>
          <w:marBottom w:val="0"/>
          <w:divBdr>
            <w:top w:val="none" w:sz="0" w:space="0" w:color="auto"/>
            <w:left w:val="none" w:sz="0" w:space="0" w:color="auto"/>
            <w:bottom w:val="none" w:sz="0" w:space="0" w:color="auto"/>
            <w:right w:val="none" w:sz="0" w:space="0" w:color="auto"/>
          </w:divBdr>
        </w:div>
        <w:div w:id="313871119">
          <w:marLeft w:val="640"/>
          <w:marRight w:val="0"/>
          <w:marTop w:val="0"/>
          <w:marBottom w:val="0"/>
          <w:divBdr>
            <w:top w:val="none" w:sz="0" w:space="0" w:color="auto"/>
            <w:left w:val="none" w:sz="0" w:space="0" w:color="auto"/>
            <w:bottom w:val="none" w:sz="0" w:space="0" w:color="auto"/>
            <w:right w:val="none" w:sz="0" w:space="0" w:color="auto"/>
          </w:divBdr>
        </w:div>
        <w:div w:id="666908681">
          <w:marLeft w:val="640"/>
          <w:marRight w:val="0"/>
          <w:marTop w:val="0"/>
          <w:marBottom w:val="0"/>
          <w:divBdr>
            <w:top w:val="none" w:sz="0" w:space="0" w:color="auto"/>
            <w:left w:val="none" w:sz="0" w:space="0" w:color="auto"/>
            <w:bottom w:val="none" w:sz="0" w:space="0" w:color="auto"/>
            <w:right w:val="none" w:sz="0" w:space="0" w:color="auto"/>
          </w:divBdr>
        </w:div>
        <w:div w:id="1484274324">
          <w:marLeft w:val="640"/>
          <w:marRight w:val="0"/>
          <w:marTop w:val="0"/>
          <w:marBottom w:val="0"/>
          <w:divBdr>
            <w:top w:val="none" w:sz="0" w:space="0" w:color="auto"/>
            <w:left w:val="none" w:sz="0" w:space="0" w:color="auto"/>
            <w:bottom w:val="none" w:sz="0" w:space="0" w:color="auto"/>
            <w:right w:val="none" w:sz="0" w:space="0" w:color="auto"/>
          </w:divBdr>
        </w:div>
        <w:div w:id="1308585469">
          <w:marLeft w:val="640"/>
          <w:marRight w:val="0"/>
          <w:marTop w:val="0"/>
          <w:marBottom w:val="0"/>
          <w:divBdr>
            <w:top w:val="none" w:sz="0" w:space="0" w:color="auto"/>
            <w:left w:val="none" w:sz="0" w:space="0" w:color="auto"/>
            <w:bottom w:val="none" w:sz="0" w:space="0" w:color="auto"/>
            <w:right w:val="none" w:sz="0" w:space="0" w:color="auto"/>
          </w:divBdr>
        </w:div>
        <w:div w:id="738330299">
          <w:marLeft w:val="640"/>
          <w:marRight w:val="0"/>
          <w:marTop w:val="0"/>
          <w:marBottom w:val="0"/>
          <w:divBdr>
            <w:top w:val="none" w:sz="0" w:space="0" w:color="auto"/>
            <w:left w:val="none" w:sz="0" w:space="0" w:color="auto"/>
            <w:bottom w:val="none" w:sz="0" w:space="0" w:color="auto"/>
            <w:right w:val="none" w:sz="0" w:space="0" w:color="auto"/>
          </w:divBdr>
        </w:div>
        <w:div w:id="1155300154">
          <w:marLeft w:val="640"/>
          <w:marRight w:val="0"/>
          <w:marTop w:val="0"/>
          <w:marBottom w:val="0"/>
          <w:divBdr>
            <w:top w:val="none" w:sz="0" w:space="0" w:color="auto"/>
            <w:left w:val="none" w:sz="0" w:space="0" w:color="auto"/>
            <w:bottom w:val="none" w:sz="0" w:space="0" w:color="auto"/>
            <w:right w:val="none" w:sz="0" w:space="0" w:color="auto"/>
          </w:divBdr>
        </w:div>
        <w:div w:id="25453542">
          <w:marLeft w:val="640"/>
          <w:marRight w:val="0"/>
          <w:marTop w:val="0"/>
          <w:marBottom w:val="0"/>
          <w:divBdr>
            <w:top w:val="none" w:sz="0" w:space="0" w:color="auto"/>
            <w:left w:val="none" w:sz="0" w:space="0" w:color="auto"/>
            <w:bottom w:val="none" w:sz="0" w:space="0" w:color="auto"/>
            <w:right w:val="none" w:sz="0" w:space="0" w:color="auto"/>
          </w:divBdr>
        </w:div>
        <w:div w:id="430513932">
          <w:marLeft w:val="640"/>
          <w:marRight w:val="0"/>
          <w:marTop w:val="0"/>
          <w:marBottom w:val="0"/>
          <w:divBdr>
            <w:top w:val="none" w:sz="0" w:space="0" w:color="auto"/>
            <w:left w:val="none" w:sz="0" w:space="0" w:color="auto"/>
            <w:bottom w:val="none" w:sz="0" w:space="0" w:color="auto"/>
            <w:right w:val="none" w:sz="0" w:space="0" w:color="auto"/>
          </w:divBdr>
        </w:div>
        <w:div w:id="840241514">
          <w:marLeft w:val="640"/>
          <w:marRight w:val="0"/>
          <w:marTop w:val="0"/>
          <w:marBottom w:val="0"/>
          <w:divBdr>
            <w:top w:val="none" w:sz="0" w:space="0" w:color="auto"/>
            <w:left w:val="none" w:sz="0" w:space="0" w:color="auto"/>
            <w:bottom w:val="none" w:sz="0" w:space="0" w:color="auto"/>
            <w:right w:val="none" w:sz="0" w:space="0" w:color="auto"/>
          </w:divBdr>
        </w:div>
        <w:div w:id="563025468">
          <w:marLeft w:val="640"/>
          <w:marRight w:val="0"/>
          <w:marTop w:val="0"/>
          <w:marBottom w:val="0"/>
          <w:divBdr>
            <w:top w:val="none" w:sz="0" w:space="0" w:color="auto"/>
            <w:left w:val="none" w:sz="0" w:space="0" w:color="auto"/>
            <w:bottom w:val="none" w:sz="0" w:space="0" w:color="auto"/>
            <w:right w:val="none" w:sz="0" w:space="0" w:color="auto"/>
          </w:divBdr>
        </w:div>
        <w:div w:id="432014342">
          <w:marLeft w:val="640"/>
          <w:marRight w:val="0"/>
          <w:marTop w:val="0"/>
          <w:marBottom w:val="0"/>
          <w:divBdr>
            <w:top w:val="none" w:sz="0" w:space="0" w:color="auto"/>
            <w:left w:val="none" w:sz="0" w:space="0" w:color="auto"/>
            <w:bottom w:val="none" w:sz="0" w:space="0" w:color="auto"/>
            <w:right w:val="none" w:sz="0" w:space="0" w:color="auto"/>
          </w:divBdr>
        </w:div>
        <w:div w:id="1843471402">
          <w:marLeft w:val="640"/>
          <w:marRight w:val="0"/>
          <w:marTop w:val="0"/>
          <w:marBottom w:val="0"/>
          <w:divBdr>
            <w:top w:val="none" w:sz="0" w:space="0" w:color="auto"/>
            <w:left w:val="none" w:sz="0" w:space="0" w:color="auto"/>
            <w:bottom w:val="none" w:sz="0" w:space="0" w:color="auto"/>
            <w:right w:val="none" w:sz="0" w:space="0" w:color="auto"/>
          </w:divBdr>
        </w:div>
        <w:div w:id="1665628017">
          <w:marLeft w:val="640"/>
          <w:marRight w:val="0"/>
          <w:marTop w:val="0"/>
          <w:marBottom w:val="0"/>
          <w:divBdr>
            <w:top w:val="none" w:sz="0" w:space="0" w:color="auto"/>
            <w:left w:val="none" w:sz="0" w:space="0" w:color="auto"/>
            <w:bottom w:val="none" w:sz="0" w:space="0" w:color="auto"/>
            <w:right w:val="none" w:sz="0" w:space="0" w:color="auto"/>
          </w:divBdr>
        </w:div>
        <w:div w:id="1564677425">
          <w:marLeft w:val="640"/>
          <w:marRight w:val="0"/>
          <w:marTop w:val="0"/>
          <w:marBottom w:val="0"/>
          <w:divBdr>
            <w:top w:val="none" w:sz="0" w:space="0" w:color="auto"/>
            <w:left w:val="none" w:sz="0" w:space="0" w:color="auto"/>
            <w:bottom w:val="none" w:sz="0" w:space="0" w:color="auto"/>
            <w:right w:val="none" w:sz="0" w:space="0" w:color="auto"/>
          </w:divBdr>
        </w:div>
        <w:div w:id="227806878">
          <w:marLeft w:val="640"/>
          <w:marRight w:val="0"/>
          <w:marTop w:val="0"/>
          <w:marBottom w:val="0"/>
          <w:divBdr>
            <w:top w:val="none" w:sz="0" w:space="0" w:color="auto"/>
            <w:left w:val="none" w:sz="0" w:space="0" w:color="auto"/>
            <w:bottom w:val="none" w:sz="0" w:space="0" w:color="auto"/>
            <w:right w:val="none" w:sz="0" w:space="0" w:color="auto"/>
          </w:divBdr>
        </w:div>
        <w:div w:id="1172990055">
          <w:marLeft w:val="640"/>
          <w:marRight w:val="0"/>
          <w:marTop w:val="0"/>
          <w:marBottom w:val="0"/>
          <w:divBdr>
            <w:top w:val="none" w:sz="0" w:space="0" w:color="auto"/>
            <w:left w:val="none" w:sz="0" w:space="0" w:color="auto"/>
            <w:bottom w:val="none" w:sz="0" w:space="0" w:color="auto"/>
            <w:right w:val="none" w:sz="0" w:space="0" w:color="auto"/>
          </w:divBdr>
        </w:div>
        <w:div w:id="1875455894">
          <w:marLeft w:val="640"/>
          <w:marRight w:val="0"/>
          <w:marTop w:val="0"/>
          <w:marBottom w:val="0"/>
          <w:divBdr>
            <w:top w:val="none" w:sz="0" w:space="0" w:color="auto"/>
            <w:left w:val="none" w:sz="0" w:space="0" w:color="auto"/>
            <w:bottom w:val="none" w:sz="0" w:space="0" w:color="auto"/>
            <w:right w:val="none" w:sz="0" w:space="0" w:color="auto"/>
          </w:divBdr>
        </w:div>
        <w:div w:id="899023349">
          <w:marLeft w:val="640"/>
          <w:marRight w:val="0"/>
          <w:marTop w:val="0"/>
          <w:marBottom w:val="0"/>
          <w:divBdr>
            <w:top w:val="none" w:sz="0" w:space="0" w:color="auto"/>
            <w:left w:val="none" w:sz="0" w:space="0" w:color="auto"/>
            <w:bottom w:val="none" w:sz="0" w:space="0" w:color="auto"/>
            <w:right w:val="none" w:sz="0" w:space="0" w:color="auto"/>
          </w:divBdr>
        </w:div>
        <w:div w:id="185368367">
          <w:marLeft w:val="640"/>
          <w:marRight w:val="0"/>
          <w:marTop w:val="0"/>
          <w:marBottom w:val="0"/>
          <w:divBdr>
            <w:top w:val="none" w:sz="0" w:space="0" w:color="auto"/>
            <w:left w:val="none" w:sz="0" w:space="0" w:color="auto"/>
            <w:bottom w:val="none" w:sz="0" w:space="0" w:color="auto"/>
            <w:right w:val="none" w:sz="0" w:space="0" w:color="auto"/>
          </w:divBdr>
        </w:div>
        <w:div w:id="1852990779">
          <w:marLeft w:val="640"/>
          <w:marRight w:val="0"/>
          <w:marTop w:val="0"/>
          <w:marBottom w:val="0"/>
          <w:divBdr>
            <w:top w:val="none" w:sz="0" w:space="0" w:color="auto"/>
            <w:left w:val="none" w:sz="0" w:space="0" w:color="auto"/>
            <w:bottom w:val="none" w:sz="0" w:space="0" w:color="auto"/>
            <w:right w:val="none" w:sz="0" w:space="0" w:color="auto"/>
          </w:divBdr>
        </w:div>
        <w:div w:id="528297126">
          <w:marLeft w:val="640"/>
          <w:marRight w:val="0"/>
          <w:marTop w:val="0"/>
          <w:marBottom w:val="0"/>
          <w:divBdr>
            <w:top w:val="none" w:sz="0" w:space="0" w:color="auto"/>
            <w:left w:val="none" w:sz="0" w:space="0" w:color="auto"/>
            <w:bottom w:val="none" w:sz="0" w:space="0" w:color="auto"/>
            <w:right w:val="none" w:sz="0" w:space="0" w:color="auto"/>
          </w:divBdr>
        </w:div>
        <w:div w:id="1965579679">
          <w:marLeft w:val="640"/>
          <w:marRight w:val="0"/>
          <w:marTop w:val="0"/>
          <w:marBottom w:val="0"/>
          <w:divBdr>
            <w:top w:val="none" w:sz="0" w:space="0" w:color="auto"/>
            <w:left w:val="none" w:sz="0" w:space="0" w:color="auto"/>
            <w:bottom w:val="none" w:sz="0" w:space="0" w:color="auto"/>
            <w:right w:val="none" w:sz="0" w:space="0" w:color="auto"/>
          </w:divBdr>
        </w:div>
        <w:div w:id="1310938183">
          <w:marLeft w:val="640"/>
          <w:marRight w:val="0"/>
          <w:marTop w:val="0"/>
          <w:marBottom w:val="0"/>
          <w:divBdr>
            <w:top w:val="none" w:sz="0" w:space="0" w:color="auto"/>
            <w:left w:val="none" w:sz="0" w:space="0" w:color="auto"/>
            <w:bottom w:val="none" w:sz="0" w:space="0" w:color="auto"/>
            <w:right w:val="none" w:sz="0" w:space="0" w:color="auto"/>
          </w:divBdr>
        </w:div>
        <w:div w:id="1061556080">
          <w:marLeft w:val="640"/>
          <w:marRight w:val="0"/>
          <w:marTop w:val="0"/>
          <w:marBottom w:val="0"/>
          <w:divBdr>
            <w:top w:val="none" w:sz="0" w:space="0" w:color="auto"/>
            <w:left w:val="none" w:sz="0" w:space="0" w:color="auto"/>
            <w:bottom w:val="none" w:sz="0" w:space="0" w:color="auto"/>
            <w:right w:val="none" w:sz="0" w:space="0" w:color="auto"/>
          </w:divBdr>
        </w:div>
        <w:div w:id="1471090602">
          <w:marLeft w:val="640"/>
          <w:marRight w:val="0"/>
          <w:marTop w:val="0"/>
          <w:marBottom w:val="0"/>
          <w:divBdr>
            <w:top w:val="none" w:sz="0" w:space="0" w:color="auto"/>
            <w:left w:val="none" w:sz="0" w:space="0" w:color="auto"/>
            <w:bottom w:val="none" w:sz="0" w:space="0" w:color="auto"/>
            <w:right w:val="none" w:sz="0" w:space="0" w:color="auto"/>
          </w:divBdr>
        </w:div>
        <w:div w:id="118493676">
          <w:marLeft w:val="640"/>
          <w:marRight w:val="0"/>
          <w:marTop w:val="0"/>
          <w:marBottom w:val="0"/>
          <w:divBdr>
            <w:top w:val="none" w:sz="0" w:space="0" w:color="auto"/>
            <w:left w:val="none" w:sz="0" w:space="0" w:color="auto"/>
            <w:bottom w:val="none" w:sz="0" w:space="0" w:color="auto"/>
            <w:right w:val="none" w:sz="0" w:space="0" w:color="auto"/>
          </w:divBdr>
        </w:div>
        <w:div w:id="154732464">
          <w:marLeft w:val="640"/>
          <w:marRight w:val="0"/>
          <w:marTop w:val="0"/>
          <w:marBottom w:val="0"/>
          <w:divBdr>
            <w:top w:val="none" w:sz="0" w:space="0" w:color="auto"/>
            <w:left w:val="none" w:sz="0" w:space="0" w:color="auto"/>
            <w:bottom w:val="none" w:sz="0" w:space="0" w:color="auto"/>
            <w:right w:val="none" w:sz="0" w:space="0" w:color="auto"/>
          </w:divBdr>
        </w:div>
        <w:div w:id="2112124678">
          <w:marLeft w:val="640"/>
          <w:marRight w:val="0"/>
          <w:marTop w:val="0"/>
          <w:marBottom w:val="0"/>
          <w:divBdr>
            <w:top w:val="none" w:sz="0" w:space="0" w:color="auto"/>
            <w:left w:val="none" w:sz="0" w:space="0" w:color="auto"/>
            <w:bottom w:val="none" w:sz="0" w:space="0" w:color="auto"/>
            <w:right w:val="none" w:sz="0" w:space="0" w:color="auto"/>
          </w:divBdr>
        </w:div>
        <w:div w:id="1078215017">
          <w:marLeft w:val="640"/>
          <w:marRight w:val="0"/>
          <w:marTop w:val="0"/>
          <w:marBottom w:val="0"/>
          <w:divBdr>
            <w:top w:val="none" w:sz="0" w:space="0" w:color="auto"/>
            <w:left w:val="none" w:sz="0" w:space="0" w:color="auto"/>
            <w:bottom w:val="none" w:sz="0" w:space="0" w:color="auto"/>
            <w:right w:val="none" w:sz="0" w:space="0" w:color="auto"/>
          </w:divBdr>
        </w:div>
        <w:div w:id="1785886396">
          <w:marLeft w:val="640"/>
          <w:marRight w:val="0"/>
          <w:marTop w:val="0"/>
          <w:marBottom w:val="0"/>
          <w:divBdr>
            <w:top w:val="none" w:sz="0" w:space="0" w:color="auto"/>
            <w:left w:val="none" w:sz="0" w:space="0" w:color="auto"/>
            <w:bottom w:val="none" w:sz="0" w:space="0" w:color="auto"/>
            <w:right w:val="none" w:sz="0" w:space="0" w:color="auto"/>
          </w:divBdr>
        </w:div>
        <w:div w:id="787892649">
          <w:marLeft w:val="640"/>
          <w:marRight w:val="0"/>
          <w:marTop w:val="0"/>
          <w:marBottom w:val="0"/>
          <w:divBdr>
            <w:top w:val="none" w:sz="0" w:space="0" w:color="auto"/>
            <w:left w:val="none" w:sz="0" w:space="0" w:color="auto"/>
            <w:bottom w:val="none" w:sz="0" w:space="0" w:color="auto"/>
            <w:right w:val="none" w:sz="0" w:space="0" w:color="auto"/>
          </w:divBdr>
        </w:div>
        <w:div w:id="1993220001">
          <w:marLeft w:val="640"/>
          <w:marRight w:val="0"/>
          <w:marTop w:val="0"/>
          <w:marBottom w:val="0"/>
          <w:divBdr>
            <w:top w:val="none" w:sz="0" w:space="0" w:color="auto"/>
            <w:left w:val="none" w:sz="0" w:space="0" w:color="auto"/>
            <w:bottom w:val="none" w:sz="0" w:space="0" w:color="auto"/>
            <w:right w:val="none" w:sz="0" w:space="0" w:color="auto"/>
          </w:divBdr>
        </w:div>
        <w:div w:id="74674158">
          <w:marLeft w:val="640"/>
          <w:marRight w:val="0"/>
          <w:marTop w:val="0"/>
          <w:marBottom w:val="0"/>
          <w:divBdr>
            <w:top w:val="none" w:sz="0" w:space="0" w:color="auto"/>
            <w:left w:val="none" w:sz="0" w:space="0" w:color="auto"/>
            <w:bottom w:val="none" w:sz="0" w:space="0" w:color="auto"/>
            <w:right w:val="none" w:sz="0" w:space="0" w:color="auto"/>
          </w:divBdr>
        </w:div>
        <w:div w:id="580261656">
          <w:marLeft w:val="640"/>
          <w:marRight w:val="0"/>
          <w:marTop w:val="0"/>
          <w:marBottom w:val="0"/>
          <w:divBdr>
            <w:top w:val="none" w:sz="0" w:space="0" w:color="auto"/>
            <w:left w:val="none" w:sz="0" w:space="0" w:color="auto"/>
            <w:bottom w:val="none" w:sz="0" w:space="0" w:color="auto"/>
            <w:right w:val="none" w:sz="0" w:space="0" w:color="auto"/>
          </w:divBdr>
        </w:div>
        <w:div w:id="242497192">
          <w:marLeft w:val="640"/>
          <w:marRight w:val="0"/>
          <w:marTop w:val="0"/>
          <w:marBottom w:val="0"/>
          <w:divBdr>
            <w:top w:val="none" w:sz="0" w:space="0" w:color="auto"/>
            <w:left w:val="none" w:sz="0" w:space="0" w:color="auto"/>
            <w:bottom w:val="none" w:sz="0" w:space="0" w:color="auto"/>
            <w:right w:val="none" w:sz="0" w:space="0" w:color="auto"/>
          </w:divBdr>
        </w:div>
        <w:div w:id="1357344637">
          <w:marLeft w:val="640"/>
          <w:marRight w:val="0"/>
          <w:marTop w:val="0"/>
          <w:marBottom w:val="0"/>
          <w:divBdr>
            <w:top w:val="none" w:sz="0" w:space="0" w:color="auto"/>
            <w:left w:val="none" w:sz="0" w:space="0" w:color="auto"/>
            <w:bottom w:val="none" w:sz="0" w:space="0" w:color="auto"/>
            <w:right w:val="none" w:sz="0" w:space="0" w:color="auto"/>
          </w:divBdr>
        </w:div>
        <w:div w:id="1082605006">
          <w:marLeft w:val="640"/>
          <w:marRight w:val="0"/>
          <w:marTop w:val="0"/>
          <w:marBottom w:val="0"/>
          <w:divBdr>
            <w:top w:val="none" w:sz="0" w:space="0" w:color="auto"/>
            <w:left w:val="none" w:sz="0" w:space="0" w:color="auto"/>
            <w:bottom w:val="none" w:sz="0" w:space="0" w:color="auto"/>
            <w:right w:val="none" w:sz="0" w:space="0" w:color="auto"/>
          </w:divBdr>
        </w:div>
        <w:div w:id="552742455">
          <w:marLeft w:val="640"/>
          <w:marRight w:val="0"/>
          <w:marTop w:val="0"/>
          <w:marBottom w:val="0"/>
          <w:divBdr>
            <w:top w:val="none" w:sz="0" w:space="0" w:color="auto"/>
            <w:left w:val="none" w:sz="0" w:space="0" w:color="auto"/>
            <w:bottom w:val="none" w:sz="0" w:space="0" w:color="auto"/>
            <w:right w:val="none" w:sz="0" w:space="0" w:color="auto"/>
          </w:divBdr>
        </w:div>
        <w:div w:id="208229241">
          <w:marLeft w:val="640"/>
          <w:marRight w:val="0"/>
          <w:marTop w:val="0"/>
          <w:marBottom w:val="0"/>
          <w:divBdr>
            <w:top w:val="none" w:sz="0" w:space="0" w:color="auto"/>
            <w:left w:val="none" w:sz="0" w:space="0" w:color="auto"/>
            <w:bottom w:val="none" w:sz="0" w:space="0" w:color="auto"/>
            <w:right w:val="none" w:sz="0" w:space="0" w:color="auto"/>
          </w:divBdr>
        </w:div>
        <w:div w:id="1470971999">
          <w:marLeft w:val="640"/>
          <w:marRight w:val="0"/>
          <w:marTop w:val="0"/>
          <w:marBottom w:val="0"/>
          <w:divBdr>
            <w:top w:val="none" w:sz="0" w:space="0" w:color="auto"/>
            <w:left w:val="none" w:sz="0" w:space="0" w:color="auto"/>
            <w:bottom w:val="none" w:sz="0" w:space="0" w:color="auto"/>
            <w:right w:val="none" w:sz="0" w:space="0" w:color="auto"/>
          </w:divBdr>
        </w:div>
        <w:div w:id="639263876">
          <w:marLeft w:val="640"/>
          <w:marRight w:val="0"/>
          <w:marTop w:val="0"/>
          <w:marBottom w:val="0"/>
          <w:divBdr>
            <w:top w:val="none" w:sz="0" w:space="0" w:color="auto"/>
            <w:left w:val="none" w:sz="0" w:space="0" w:color="auto"/>
            <w:bottom w:val="none" w:sz="0" w:space="0" w:color="auto"/>
            <w:right w:val="none" w:sz="0" w:space="0" w:color="auto"/>
          </w:divBdr>
        </w:div>
        <w:div w:id="1143304441">
          <w:marLeft w:val="640"/>
          <w:marRight w:val="0"/>
          <w:marTop w:val="0"/>
          <w:marBottom w:val="0"/>
          <w:divBdr>
            <w:top w:val="none" w:sz="0" w:space="0" w:color="auto"/>
            <w:left w:val="none" w:sz="0" w:space="0" w:color="auto"/>
            <w:bottom w:val="none" w:sz="0" w:space="0" w:color="auto"/>
            <w:right w:val="none" w:sz="0" w:space="0" w:color="auto"/>
          </w:divBdr>
        </w:div>
        <w:div w:id="447504114">
          <w:marLeft w:val="640"/>
          <w:marRight w:val="0"/>
          <w:marTop w:val="0"/>
          <w:marBottom w:val="0"/>
          <w:divBdr>
            <w:top w:val="none" w:sz="0" w:space="0" w:color="auto"/>
            <w:left w:val="none" w:sz="0" w:space="0" w:color="auto"/>
            <w:bottom w:val="none" w:sz="0" w:space="0" w:color="auto"/>
            <w:right w:val="none" w:sz="0" w:space="0" w:color="auto"/>
          </w:divBdr>
        </w:div>
        <w:div w:id="2126119982">
          <w:marLeft w:val="640"/>
          <w:marRight w:val="0"/>
          <w:marTop w:val="0"/>
          <w:marBottom w:val="0"/>
          <w:divBdr>
            <w:top w:val="none" w:sz="0" w:space="0" w:color="auto"/>
            <w:left w:val="none" w:sz="0" w:space="0" w:color="auto"/>
            <w:bottom w:val="none" w:sz="0" w:space="0" w:color="auto"/>
            <w:right w:val="none" w:sz="0" w:space="0" w:color="auto"/>
          </w:divBdr>
        </w:div>
        <w:div w:id="1371226125">
          <w:marLeft w:val="640"/>
          <w:marRight w:val="0"/>
          <w:marTop w:val="0"/>
          <w:marBottom w:val="0"/>
          <w:divBdr>
            <w:top w:val="none" w:sz="0" w:space="0" w:color="auto"/>
            <w:left w:val="none" w:sz="0" w:space="0" w:color="auto"/>
            <w:bottom w:val="none" w:sz="0" w:space="0" w:color="auto"/>
            <w:right w:val="none" w:sz="0" w:space="0" w:color="auto"/>
          </w:divBdr>
        </w:div>
        <w:div w:id="1292901847">
          <w:marLeft w:val="640"/>
          <w:marRight w:val="0"/>
          <w:marTop w:val="0"/>
          <w:marBottom w:val="0"/>
          <w:divBdr>
            <w:top w:val="none" w:sz="0" w:space="0" w:color="auto"/>
            <w:left w:val="none" w:sz="0" w:space="0" w:color="auto"/>
            <w:bottom w:val="none" w:sz="0" w:space="0" w:color="auto"/>
            <w:right w:val="none" w:sz="0" w:space="0" w:color="auto"/>
          </w:divBdr>
        </w:div>
        <w:div w:id="1305040943">
          <w:marLeft w:val="640"/>
          <w:marRight w:val="0"/>
          <w:marTop w:val="0"/>
          <w:marBottom w:val="0"/>
          <w:divBdr>
            <w:top w:val="none" w:sz="0" w:space="0" w:color="auto"/>
            <w:left w:val="none" w:sz="0" w:space="0" w:color="auto"/>
            <w:bottom w:val="none" w:sz="0" w:space="0" w:color="auto"/>
            <w:right w:val="none" w:sz="0" w:space="0" w:color="auto"/>
          </w:divBdr>
        </w:div>
        <w:div w:id="589001778">
          <w:marLeft w:val="640"/>
          <w:marRight w:val="0"/>
          <w:marTop w:val="0"/>
          <w:marBottom w:val="0"/>
          <w:divBdr>
            <w:top w:val="none" w:sz="0" w:space="0" w:color="auto"/>
            <w:left w:val="none" w:sz="0" w:space="0" w:color="auto"/>
            <w:bottom w:val="none" w:sz="0" w:space="0" w:color="auto"/>
            <w:right w:val="none" w:sz="0" w:space="0" w:color="auto"/>
          </w:divBdr>
        </w:div>
        <w:div w:id="1003780016">
          <w:marLeft w:val="640"/>
          <w:marRight w:val="0"/>
          <w:marTop w:val="0"/>
          <w:marBottom w:val="0"/>
          <w:divBdr>
            <w:top w:val="none" w:sz="0" w:space="0" w:color="auto"/>
            <w:left w:val="none" w:sz="0" w:space="0" w:color="auto"/>
            <w:bottom w:val="none" w:sz="0" w:space="0" w:color="auto"/>
            <w:right w:val="none" w:sz="0" w:space="0" w:color="auto"/>
          </w:divBdr>
        </w:div>
        <w:div w:id="1075587898">
          <w:marLeft w:val="640"/>
          <w:marRight w:val="0"/>
          <w:marTop w:val="0"/>
          <w:marBottom w:val="0"/>
          <w:divBdr>
            <w:top w:val="none" w:sz="0" w:space="0" w:color="auto"/>
            <w:left w:val="none" w:sz="0" w:space="0" w:color="auto"/>
            <w:bottom w:val="none" w:sz="0" w:space="0" w:color="auto"/>
            <w:right w:val="none" w:sz="0" w:space="0" w:color="auto"/>
          </w:divBdr>
        </w:div>
        <w:div w:id="1851288353">
          <w:marLeft w:val="640"/>
          <w:marRight w:val="0"/>
          <w:marTop w:val="0"/>
          <w:marBottom w:val="0"/>
          <w:divBdr>
            <w:top w:val="none" w:sz="0" w:space="0" w:color="auto"/>
            <w:left w:val="none" w:sz="0" w:space="0" w:color="auto"/>
            <w:bottom w:val="none" w:sz="0" w:space="0" w:color="auto"/>
            <w:right w:val="none" w:sz="0" w:space="0" w:color="auto"/>
          </w:divBdr>
        </w:div>
        <w:div w:id="2068142253">
          <w:marLeft w:val="640"/>
          <w:marRight w:val="0"/>
          <w:marTop w:val="0"/>
          <w:marBottom w:val="0"/>
          <w:divBdr>
            <w:top w:val="none" w:sz="0" w:space="0" w:color="auto"/>
            <w:left w:val="none" w:sz="0" w:space="0" w:color="auto"/>
            <w:bottom w:val="none" w:sz="0" w:space="0" w:color="auto"/>
            <w:right w:val="none" w:sz="0" w:space="0" w:color="auto"/>
          </w:divBdr>
        </w:div>
        <w:div w:id="1957709500">
          <w:marLeft w:val="640"/>
          <w:marRight w:val="0"/>
          <w:marTop w:val="0"/>
          <w:marBottom w:val="0"/>
          <w:divBdr>
            <w:top w:val="none" w:sz="0" w:space="0" w:color="auto"/>
            <w:left w:val="none" w:sz="0" w:space="0" w:color="auto"/>
            <w:bottom w:val="none" w:sz="0" w:space="0" w:color="auto"/>
            <w:right w:val="none" w:sz="0" w:space="0" w:color="auto"/>
          </w:divBdr>
        </w:div>
        <w:div w:id="689841838">
          <w:marLeft w:val="640"/>
          <w:marRight w:val="0"/>
          <w:marTop w:val="0"/>
          <w:marBottom w:val="0"/>
          <w:divBdr>
            <w:top w:val="none" w:sz="0" w:space="0" w:color="auto"/>
            <w:left w:val="none" w:sz="0" w:space="0" w:color="auto"/>
            <w:bottom w:val="none" w:sz="0" w:space="0" w:color="auto"/>
            <w:right w:val="none" w:sz="0" w:space="0" w:color="auto"/>
          </w:divBdr>
        </w:div>
        <w:div w:id="2031101720">
          <w:marLeft w:val="640"/>
          <w:marRight w:val="0"/>
          <w:marTop w:val="0"/>
          <w:marBottom w:val="0"/>
          <w:divBdr>
            <w:top w:val="none" w:sz="0" w:space="0" w:color="auto"/>
            <w:left w:val="none" w:sz="0" w:space="0" w:color="auto"/>
            <w:bottom w:val="none" w:sz="0" w:space="0" w:color="auto"/>
            <w:right w:val="none" w:sz="0" w:space="0" w:color="auto"/>
          </w:divBdr>
        </w:div>
        <w:div w:id="1421439977">
          <w:marLeft w:val="640"/>
          <w:marRight w:val="0"/>
          <w:marTop w:val="0"/>
          <w:marBottom w:val="0"/>
          <w:divBdr>
            <w:top w:val="none" w:sz="0" w:space="0" w:color="auto"/>
            <w:left w:val="none" w:sz="0" w:space="0" w:color="auto"/>
            <w:bottom w:val="none" w:sz="0" w:space="0" w:color="auto"/>
            <w:right w:val="none" w:sz="0" w:space="0" w:color="auto"/>
          </w:divBdr>
        </w:div>
        <w:div w:id="1369527905">
          <w:marLeft w:val="640"/>
          <w:marRight w:val="0"/>
          <w:marTop w:val="0"/>
          <w:marBottom w:val="0"/>
          <w:divBdr>
            <w:top w:val="none" w:sz="0" w:space="0" w:color="auto"/>
            <w:left w:val="none" w:sz="0" w:space="0" w:color="auto"/>
            <w:bottom w:val="none" w:sz="0" w:space="0" w:color="auto"/>
            <w:right w:val="none" w:sz="0" w:space="0" w:color="auto"/>
          </w:divBdr>
        </w:div>
        <w:div w:id="1564484348">
          <w:marLeft w:val="640"/>
          <w:marRight w:val="0"/>
          <w:marTop w:val="0"/>
          <w:marBottom w:val="0"/>
          <w:divBdr>
            <w:top w:val="none" w:sz="0" w:space="0" w:color="auto"/>
            <w:left w:val="none" w:sz="0" w:space="0" w:color="auto"/>
            <w:bottom w:val="none" w:sz="0" w:space="0" w:color="auto"/>
            <w:right w:val="none" w:sz="0" w:space="0" w:color="auto"/>
          </w:divBdr>
        </w:div>
        <w:div w:id="779883371">
          <w:marLeft w:val="640"/>
          <w:marRight w:val="0"/>
          <w:marTop w:val="0"/>
          <w:marBottom w:val="0"/>
          <w:divBdr>
            <w:top w:val="none" w:sz="0" w:space="0" w:color="auto"/>
            <w:left w:val="none" w:sz="0" w:space="0" w:color="auto"/>
            <w:bottom w:val="none" w:sz="0" w:space="0" w:color="auto"/>
            <w:right w:val="none" w:sz="0" w:space="0" w:color="auto"/>
          </w:divBdr>
        </w:div>
        <w:div w:id="1880699713">
          <w:marLeft w:val="640"/>
          <w:marRight w:val="0"/>
          <w:marTop w:val="0"/>
          <w:marBottom w:val="0"/>
          <w:divBdr>
            <w:top w:val="none" w:sz="0" w:space="0" w:color="auto"/>
            <w:left w:val="none" w:sz="0" w:space="0" w:color="auto"/>
            <w:bottom w:val="none" w:sz="0" w:space="0" w:color="auto"/>
            <w:right w:val="none" w:sz="0" w:space="0" w:color="auto"/>
          </w:divBdr>
        </w:div>
        <w:div w:id="1635596541">
          <w:marLeft w:val="640"/>
          <w:marRight w:val="0"/>
          <w:marTop w:val="0"/>
          <w:marBottom w:val="0"/>
          <w:divBdr>
            <w:top w:val="none" w:sz="0" w:space="0" w:color="auto"/>
            <w:left w:val="none" w:sz="0" w:space="0" w:color="auto"/>
            <w:bottom w:val="none" w:sz="0" w:space="0" w:color="auto"/>
            <w:right w:val="none" w:sz="0" w:space="0" w:color="auto"/>
          </w:divBdr>
        </w:div>
        <w:div w:id="1807120204">
          <w:marLeft w:val="640"/>
          <w:marRight w:val="0"/>
          <w:marTop w:val="0"/>
          <w:marBottom w:val="0"/>
          <w:divBdr>
            <w:top w:val="none" w:sz="0" w:space="0" w:color="auto"/>
            <w:left w:val="none" w:sz="0" w:space="0" w:color="auto"/>
            <w:bottom w:val="none" w:sz="0" w:space="0" w:color="auto"/>
            <w:right w:val="none" w:sz="0" w:space="0" w:color="auto"/>
          </w:divBdr>
        </w:div>
        <w:div w:id="982999064">
          <w:marLeft w:val="640"/>
          <w:marRight w:val="0"/>
          <w:marTop w:val="0"/>
          <w:marBottom w:val="0"/>
          <w:divBdr>
            <w:top w:val="none" w:sz="0" w:space="0" w:color="auto"/>
            <w:left w:val="none" w:sz="0" w:space="0" w:color="auto"/>
            <w:bottom w:val="none" w:sz="0" w:space="0" w:color="auto"/>
            <w:right w:val="none" w:sz="0" w:space="0" w:color="auto"/>
          </w:divBdr>
        </w:div>
        <w:div w:id="336812321">
          <w:marLeft w:val="640"/>
          <w:marRight w:val="0"/>
          <w:marTop w:val="0"/>
          <w:marBottom w:val="0"/>
          <w:divBdr>
            <w:top w:val="none" w:sz="0" w:space="0" w:color="auto"/>
            <w:left w:val="none" w:sz="0" w:space="0" w:color="auto"/>
            <w:bottom w:val="none" w:sz="0" w:space="0" w:color="auto"/>
            <w:right w:val="none" w:sz="0" w:space="0" w:color="auto"/>
          </w:divBdr>
        </w:div>
        <w:div w:id="2042172127">
          <w:marLeft w:val="640"/>
          <w:marRight w:val="0"/>
          <w:marTop w:val="0"/>
          <w:marBottom w:val="0"/>
          <w:divBdr>
            <w:top w:val="none" w:sz="0" w:space="0" w:color="auto"/>
            <w:left w:val="none" w:sz="0" w:space="0" w:color="auto"/>
            <w:bottom w:val="none" w:sz="0" w:space="0" w:color="auto"/>
            <w:right w:val="none" w:sz="0" w:space="0" w:color="auto"/>
          </w:divBdr>
        </w:div>
        <w:div w:id="2073499421">
          <w:marLeft w:val="640"/>
          <w:marRight w:val="0"/>
          <w:marTop w:val="0"/>
          <w:marBottom w:val="0"/>
          <w:divBdr>
            <w:top w:val="none" w:sz="0" w:space="0" w:color="auto"/>
            <w:left w:val="none" w:sz="0" w:space="0" w:color="auto"/>
            <w:bottom w:val="none" w:sz="0" w:space="0" w:color="auto"/>
            <w:right w:val="none" w:sz="0" w:space="0" w:color="auto"/>
          </w:divBdr>
        </w:div>
        <w:div w:id="1360475483">
          <w:marLeft w:val="640"/>
          <w:marRight w:val="0"/>
          <w:marTop w:val="0"/>
          <w:marBottom w:val="0"/>
          <w:divBdr>
            <w:top w:val="none" w:sz="0" w:space="0" w:color="auto"/>
            <w:left w:val="none" w:sz="0" w:space="0" w:color="auto"/>
            <w:bottom w:val="none" w:sz="0" w:space="0" w:color="auto"/>
            <w:right w:val="none" w:sz="0" w:space="0" w:color="auto"/>
          </w:divBdr>
        </w:div>
        <w:div w:id="1873641174">
          <w:marLeft w:val="640"/>
          <w:marRight w:val="0"/>
          <w:marTop w:val="0"/>
          <w:marBottom w:val="0"/>
          <w:divBdr>
            <w:top w:val="none" w:sz="0" w:space="0" w:color="auto"/>
            <w:left w:val="none" w:sz="0" w:space="0" w:color="auto"/>
            <w:bottom w:val="none" w:sz="0" w:space="0" w:color="auto"/>
            <w:right w:val="none" w:sz="0" w:space="0" w:color="auto"/>
          </w:divBdr>
        </w:div>
        <w:div w:id="2024627194">
          <w:marLeft w:val="640"/>
          <w:marRight w:val="0"/>
          <w:marTop w:val="0"/>
          <w:marBottom w:val="0"/>
          <w:divBdr>
            <w:top w:val="none" w:sz="0" w:space="0" w:color="auto"/>
            <w:left w:val="none" w:sz="0" w:space="0" w:color="auto"/>
            <w:bottom w:val="none" w:sz="0" w:space="0" w:color="auto"/>
            <w:right w:val="none" w:sz="0" w:space="0" w:color="auto"/>
          </w:divBdr>
        </w:div>
        <w:div w:id="590893370">
          <w:marLeft w:val="640"/>
          <w:marRight w:val="0"/>
          <w:marTop w:val="0"/>
          <w:marBottom w:val="0"/>
          <w:divBdr>
            <w:top w:val="none" w:sz="0" w:space="0" w:color="auto"/>
            <w:left w:val="none" w:sz="0" w:space="0" w:color="auto"/>
            <w:bottom w:val="none" w:sz="0" w:space="0" w:color="auto"/>
            <w:right w:val="none" w:sz="0" w:space="0" w:color="auto"/>
          </w:divBdr>
        </w:div>
        <w:div w:id="1333141076">
          <w:marLeft w:val="640"/>
          <w:marRight w:val="0"/>
          <w:marTop w:val="0"/>
          <w:marBottom w:val="0"/>
          <w:divBdr>
            <w:top w:val="none" w:sz="0" w:space="0" w:color="auto"/>
            <w:left w:val="none" w:sz="0" w:space="0" w:color="auto"/>
            <w:bottom w:val="none" w:sz="0" w:space="0" w:color="auto"/>
            <w:right w:val="none" w:sz="0" w:space="0" w:color="auto"/>
          </w:divBdr>
        </w:div>
        <w:div w:id="4476806">
          <w:marLeft w:val="640"/>
          <w:marRight w:val="0"/>
          <w:marTop w:val="0"/>
          <w:marBottom w:val="0"/>
          <w:divBdr>
            <w:top w:val="none" w:sz="0" w:space="0" w:color="auto"/>
            <w:left w:val="none" w:sz="0" w:space="0" w:color="auto"/>
            <w:bottom w:val="none" w:sz="0" w:space="0" w:color="auto"/>
            <w:right w:val="none" w:sz="0" w:space="0" w:color="auto"/>
          </w:divBdr>
        </w:div>
      </w:divsChild>
    </w:div>
    <w:div w:id="1667904043">
      <w:bodyDiv w:val="1"/>
      <w:marLeft w:val="0"/>
      <w:marRight w:val="0"/>
      <w:marTop w:val="0"/>
      <w:marBottom w:val="0"/>
      <w:divBdr>
        <w:top w:val="none" w:sz="0" w:space="0" w:color="auto"/>
        <w:left w:val="none" w:sz="0" w:space="0" w:color="auto"/>
        <w:bottom w:val="none" w:sz="0" w:space="0" w:color="auto"/>
        <w:right w:val="none" w:sz="0" w:space="0" w:color="auto"/>
      </w:divBdr>
      <w:divsChild>
        <w:div w:id="81294555">
          <w:marLeft w:val="640"/>
          <w:marRight w:val="0"/>
          <w:marTop w:val="0"/>
          <w:marBottom w:val="0"/>
          <w:divBdr>
            <w:top w:val="none" w:sz="0" w:space="0" w:color="auto"/>
            <w:left w:val="none" w:sz="0" w:space="0" w:color="auto"/>
            <w:bottom w:val="none" w:sz="0" w:space="0" w:color="auto"/>
            <w:right w:val="none" w:sz="0" w:space="0" w:color="auto"/>
          </w:divBdr>
        </w:div>
        <w:div w:id="442766108">
          <w:marLeft w:val="640"/>
          <w:marRight w:val="0"/>
          <w:marTop w:val="0"/>
          <w:marBottom w:val="0"/>
          <w:divBdr>
            <w:top w:val="none" w:sz="0" w:space="0" w:color="auto"/>
            <w:left w:val="none" w:sz="0" w:space="0" w:color="auto"/>
            <w:bottom w:val="none" w:sz="0" w:space="0" w:color="auto"/>
            <w:right w:val="none" w:sz="0" w:space="0" w:color="auto"/>
          </w:divBdr>
        </w:div>
        <w:div w:id="495389784">
          <w:marLeft w:val="640"/>
          <w:marRight w:val="0"/>
          <w:marTop w:val="0"/>
          <w:marBottom w:val="0"/>
          <w:divBdr>
            <w:top w:val="none" w:sz="0" w:space="0" w:color="auto"/>
            <w:left w:val="none" w:sz="0" w:space="0" w:color="auto"/>
            <w:bottom w:val="none" w:sz="0" w:space="0" w:color="auto"/>
            <w:right w:val="none" w:sz="0" w:space="0" w:color="auto"/>
          </w:divBdr>
        </w:div>
        <w:div w:id="162209045">
          <w:marLeft w:val="640"/>
          <w:marRight w:val="0"/>
          <w:marTop w:val="0"/>
          <w:marBottom w:val="0"/>
          <w:divBdr>
            <w:top w:val="none" w:sz="0" w:space="0" w:color="auto"/>
            <w:left w:val="none" w:sz="0" w:space="0" w:color="auto"/>
            <w:bottom w:val="none" w:sz="0" w:space="0" w:color="auto"/>
            <w:right w:val="none" w:sz="0" w:space="0" w:color="auto"/>
          </w:divBdr>
        </w:div>
        <w:div w:id="1117681106">
          <w:marLeft w:val="640"/>
          <w:marRight w:val="0"/>
          <w:marTop w:val="0"/>
          <w:marBottom w:val="0"/>
          <w:divBdr>
            <w:top w:val="none" w:sz="0" w:space="0" w:color="auto"/>
            <w:left w:val="none" w:sz="0" w:space="0" w:color="auto"/>
            <w:bottom w:val="none" w:sz="0" w:space="0" w:color="auto"/>
            <w:right w:val="none" w:sz="0" w:space="0" w:color="auto"/>
          </w:divBdr>
        </w:div>
        <w:div w:id="358118844">
          <w:marLeft w:val="640"/>
          <w:marRight w:val="0"/>
          <w:marTop w:val="0"/>
          <w:marBottom w:val="0"/>
          <w:divBdr>
            <w:top w:val="none" w:sz="0" w:space="0" w:color="auto"/>
            <w:left w:val="none" w:sz="0" w:space="0" w:color="auto"/>
            <w:bottom w:val="none" w:sz="0" w:space="0" w:color="auto"/>
            <w:right w:val="none" w:sz="0" w:space="0" w:color="auto"/>
          </w:divBdr>
        </w:div>
        <w:div w:id="1516190098">
          <w:marLeft w:val="640"/>
          <w:marRight w:val="0"/>
          <w:marTop w:val="0"/>
          <w:marBottom w:val="0"/>
          <w:divBdr>
            <w:top w:val="none" w:sz="0" w:space="0" w:color="auto"/>
            <w:left w:val="none" w:sz="0" w:space="0" w:color="auto"/>
            <w:bottom w:val="none" w:sz="0" w:space="0" w:color="auto"/>
            <w:right w:val="none" w:sz="0" w:space="0" w:color="auto"/>
          </w:divBdr>
        </w:div>
        <w:div w:id="1039862152">
          <w:marLeft w:val="640"/>
          <w:marRight w:val="0"/>
          <w:marTop w:val="0"/>
          <w:marBottom w:val="0"/>
          <w:divBdr>
            <w:top w:val="none" w:sz="0" w:space="0" w:color="auto"/>
            <w:left w:val="none" w:sz="0" w:space="0" w:color="auto"/>
            <w:bottom w:val="none" w:sz="0" w:space="0" w:color="auto"/>
            <w:right w:val="none" w:sz="0" w:space="0" w:color="auto"/>
          </w:divBdr>
        </w:div>
        <w:div w:id="544952136">
          <w:marLeft w:val="640"/>
          <w:marRight w:val="0"/>
          <w:marTop w:val="0"/>
          <w:marBottom w:val="0"/>
          <w:divBdr>
            <w:top w:val="none" w:sz="0" w:space="0" w:color="auto"/>
            <w:left w:val="none" w:sz="0" w:space="0" w:color="auto"/>
            <w:bottom w:val="none" w:sz="0" w:space="0" w:color="auto"/>
            <w:right w:val="none" w:sz="0" w:space="0" w:color="auto"/>
          </w:divBdr>
        </w:div>
        <w:div w:id="181557685">
          <w:marLeft w:val="640"/>
          <w:marRight w:val="0"/>
          <w:marTop w:val="0"/>
          <w:marBottom w:val="0"/>
          <w:divBdr>
            <w:top w:val="none" w:sz="0" w:space="0" w:color="auto"/>
            <w:left w:val="none" w:sz="0" w:space="0" w:color="auto"/>
            <w:bottom w:val="none" w:sz="0" w:space="0" w:color="auto"/>
            <w:right w:val="none" w:sz="0" w:space="0" w:color="auto"/>
          </w:divBdr>
        </w:div>
        <w:div w:id="643311046">
          <w:marLeft w:val="640"/>
          <w:marRight w:val="0"/>
          <w:marTop w:val="0"/>
          <w:marBottom w:val="0"/>
          <w:divBdr>
            <w:top w:val="none" w:sz="0" w:space="0" w:color="auto"/>
            <w:left w:val="none" w:sz="0" w:space="0" w:color="auto"/>
            <w:bottom w:val="none" w:sz="0" w:space="0" w:color="auto"/>
            <w:right w:val="none" w:sz="0" w:space="0" w:color="auto"/>
          </w:divBdr>
        </w:div>
        <w:div w:id="566648898">
          <w:marLeft w:val="640"/>
          <w:marRight w:val="0"/>
          <w:marTop w:val="0"/>
          <w:marBottom w:val="0"/>
          <w:divBdr>
            <w:top w:val="none" w:sz="0" w:space="0" w:color="auto"/>
            <w:left w:val="none" w:sz="0" w:space="0" w:color="auto"/>
            <w:bottom w:val="none" w:sz="0" w:space="0" w:color="auto"/>
            <w:right w:val="none" w:sz="0" w:space="0" w:color="auto"/>
          </w:divBdr>
        </w:div>
        <w:div w:id="2076270588">
          <w:marLeft w:val="640"/>
          <w:marRight w:val="0"/>
          <w:marTop w:val="0"/>
          <w:marBottom w:val="0"/>
          <w:divBdr>
            <w:top w:val="none" w:sz="0" w:space="0" w:color="auto"/>
            <w:left w:val="none" w:sz="0" w:space="0" w:color="auto"/>
            <w:bottom w:val="none" w:sz="0" w:space="0" w:color="auto"/>
            <w:right w:val="none" w:sz="0" w:space="0" w:color="auto"/>
          </w:divBdr>
        </w:div>
        <w:div w:id="2047169421">
          <w:marLeft w:val="640"/>
          <w:marRight w:val="0"/>
          <w:marTop w:val="0"/>
          <w:marBottom w:val="0"/>
          <w:divBdr>
            <w:top w:val="none" w:sz="0" w:space="0" w:color="auto"/>
            <w:left w:val="none" w:sz="0" w:space="0" w:color="auto"/>
            <w:bottom w:val="none" w:sz="0" w:space="0" w:color="auto"/>
            <w:right w:val="none" w:sz="0" w:space="0" w:color="auto"/>
          </w:divBdr>
        </w:div>
        <w:div w:id="1954899009">
          <w:marLeft w:val="640"/>
          <w:marRight w:val="0"/>
          <w:marTop w:val="0"/>
          <w:marBottom w:val="0"/>
          <w:divBdr>
            <w:top w:val="none" w:sz="0" w:space="0" w:color="auto"/>
            <w:left w:val="none" w:sz="0" w:space="0" w:color="auto"/>
            <w:bottom w:val="none" w:sz="0" w:space="0" w:color="auto"/>
            <w:right w:val="none" w:sz="0" w:space="0" w:color="auto"/>
          </w:divBdr>
        </w:div>
        <w:div w:id="668363468">
          <w:marLeft w:val="640"/>
          <w:marRight w:val="0"/>
          <w:marTop w:val="0"/>
          <w:marBottom w:val="0"/>
          <w:divBdr>
            <w:top w:val="none" w:sz="0" w:space="0" w:color="auto"/>
            <w:left w:val="none" w:sz="0" w:space="0" w:color="auto"/>
            <w:bottom w:val="none" w:sz="0" w:space="0" w:color="auto"/>
            <w:right w:val="none" w:sz="0" w:space="0" w:color="auto"/>
          </w:divBdr>
        </w:div>
        <w:div w:id="1169634695">
          <w:marLeft w:val="640"/>
          <w:marRight w:val="0"/>
          <w:marTop w:val="0"/>
          <w:marBottom w:val="0"/>
          <w:divBdr>
            <w:top w:val="none" w:sz="0" w:space="0" w:color="auto"/>
            <w:left w:val="none" w:sz="0" w:space="0" w:color="auto"/>
            <w:bottom w:val="none" w:sz="0" w:space="0" w:color="auto"/>
            <w:right w:val="none" w:sz="0" w:space="0" w:color="auto"/>
          </w:divBdr>
        </w:div>
        <w:div w:id="169686907">
          <w:marLeft w:val="640"/>
          <w:marRight w:val="0"/>
          <w:marTop w:val="0"/>
          <w:marBottom w:val="0"/>
          <w:divBdr>
            <w:top w:val="none" w:sz="0" w:space="0" w:color="auto"/>
            <w:left w:val="none" w:sz="0" w:space="0" w:color="auto"/>
            <w:bottom w:val="none" w:sz="0" w:space="0" w:color="auto"/>
            <w:right w:val="none" w:sz="0" w:space="0" w:color="auto"/>
          </w:divBdr>
        </w:div>
        <w:div w:id="44261088">
          <w:marLeft w:val="640"/>
          <w:marRight w:val="0"/>
          <w:marTop w:val="0"/>
          <w:marBottom w:val="0"/>
          <w:divBdr>
            <w:top w:val="none" w:sz="0" w:space="0" w:color="auto"/>
            <w:left w:val="none" w:sz="0" w:space="0" w:color="auto"/>
            <w:bottom w:val="none" w:sz="0" w:space="0" w:color="auto"/>
            <w:right w:val="none" w:sz="0" w:space="0" w:color="auto"/>
          </w:divBdr>
        </w:div>
        <w:div w:id="1582446206">
          <w:marLeft w:val="640"/>
          <w:marRight w:val="0"/>
          <w:marTop w:val="0"/>
          <w:marBottom w:val="0"/>
          <w:divBdr>
            <w:top w:val="none" w:sz="0" w:space="0" w:color="auto"/>
            <w:left w:val="none" w:sz="0" w:space="0" w:color="auto"/>
            <w:bottom w:val="none" w:sz="0" w:space="0" w:color="auto"/>
            <w:right w:val="none" w:sz="0" w:space="0" w:color="auto"/>
          </w:divBdr>
        </w:div>
        <w:div w:id="423066117">
          <w:marLeft w:val="640"/>
          <w:marRight w:val="0"/>
          <w:marTop w:val="0"/>
          <w:marBottom w:val="0"/>
          <w:divBdr>
            <w:top w:val="none" w:sz="0" w:space="0" w:color="auto"/>
            <w:left w:val="none" w:sz="0" w:space="0" w:color="auto"/>
            <w:bottom w:val="none" w:sz="0" w:space="0" w:color="auto"/>
            <w:right w:val="none" w:sz="0" w:space="0" w:color="auto"/>
          </w:divBdr>
        </w:div>
        <w:div w:id="1353458509">
          <w:marLeft w:val="640"/>
          <w:marRight w:val="0"/>
          <w:marTop w:val="0"/>
          <w:marBottom w:val="0"/>
          <w:divBdr>
            <w:top w:val="none" w:sz="0" w:space="0" w:color="auto"/>
            <w:left w:val="none" w:sz="0" w:space="0" w:color="auto"/>
            <w:bottom w:val="none" w:sz="0" w:space="0" w:color="auto"/>
            <w:right w:val="none" w:sz="0" w:space="0" w:color="auto"/>
          </w:divBdr>
        </w:div>
        <w:div w:id="1158426791">
          <w:marLeft w:val="640"/>
          <w:marRight w:val="0"/>
          <w:marTop w:val="0"/>
          <w:marBottom w:val="0"/>
          <w:divBdr>
            <w:top w:val="none" w:sz="0" w:space="0" w:color="auto"/>
            <w:left w:val="none" w:sz="0" w:space="0" w:color="auto"/>
            <w:bottom w:val="none" w:sz="0" w:space="0" w:color="auto"/>
            <w:right w:val="none" w:sz="0" w:space="0" w:color="auto"/>
          </w:divBdr>
        </w:div>
        <w:div w:id="304968988">
          <w:marLeft w:val="640"/>
          <w:marRight w:val="0"/>
          <w:marTop w:val="0"/>
          <w:marBottom w:val="0"/>
          <w:divBdr>
            <w:top w:val="none" w:sz="0" w:space="0" w:color="auto"/>
            <w:left w:val="none" w:sz="0" w:space="0" w:color="auto"/>
            <w:bottom w:val="none" w:sz="0" w:space="0" w:color="auto"/>
            <w:right w:val="none" w:sz="0" w:space="0" w:color="auto"/>
          </w:divBdr>
        </w:div>
        <w:div w:id="1472940263">
          <w:marLeft w:val="640"/>
          <w:marRight w:val="0"/>
          <w:marTop w:val="0"/>
          <w:marBottom w:val="0"/>
          <w:divBdr>
            <w:top w:val="none" w:sz="0" w:space="0" w:color="auto"/>
            <w:left w:val="none" w:sz="0" w:space="0" w:color="auto"/>
            <w:bottom w:val="none" w:sz="0" w:space="0" w:color="auto"/>
            <w:right w:val="none" w:sz="0" w:space="0" w:color="auto"/>
          </w:divBdr>
        </w:div>
        <w:div w:id="1813788211">
          <w:marLeft w:val="640"/>
          <w:marRight w:val="0"/>
          <w:marTop w:val="0"/>
          <w:marBottom w:val="0"/>
          <w:divBdr>
            <w:top w:val="none" w:sz="0" w:space="0" w:color="auto"/>
            <w:left w:val="none" w:sz="0" w:space="0" w:color="auto"/>
            <w:bottom w:val="none" w:sz="0" w:space="0" w:color="auto"/>
            <w:right w:val="none" w:sz="0" w:space="0" w:color="auto"/>
          </w:divBdr>
        </w:div>
        <w:div w:id="1361274353">
          <w:marLeft w:val="640"/>
          <w:marRight w:val="0"/>
          <w:marTop w:val="0"/>
          <w:marBottom w:val="0"/>
          <w:divBdr>
            <w:top w:val="none" w:sz="0" w:space="0" w:color="auto"/>
            <w:left w:val="none" w:sz="0" w:space="0" w:color="auto"/>
            <w:bottom w:val="none" w:sz="0" w:space="0" w:color="auto"/>
            <w:right w:val="none" w:sz="0" w:space="0" w:color="auto"/>
          </w:divBdr>
        </w:div>
        <w:div w:id="110252303">
          <w:marLeft w:val="640"/>
          <w:marRight w:val="0"/>
          <w:marTop w:val="0"/>
          <w:marBottom w:val="0"/>
          <w:divBdr>
            <w:top w:val="none" w:sz="0" w:space="0" w:color="auto"/>
            <w:left w:val="none" w:sz="0" w:space="0" w:color="auto"/>
            <w:bottom w:val="none" w:sz="0" w:space="0" w:color="auto"/>
            <w:right w:val="none" w:sz="0" w:space="0" w:color="auto"/>
          </w:divBdr>
        </w:div>
        <w:div w:id="1121264555">
          <w:marLeft w:val="640"/>
          <w:marRight w:val="0"/>
          <w:marTop w:val="0"/>
          <w:marBottom w:val="0"/>
          <w:divBdr>
            <w:top w:val="none" w:sz="0" w:space="0" w:color="auto"/>
            <w:left w:val="none" w:sz="0" w:space="0" w:color="auto"/>
            <w:bottom w:val="none" w:sz="0" w:space="0" w:color="auto"/>
            <w:right w:val="none" w:sz="0" w:space="0" w:color="auto"/>
          </w:divBdr>
        </w:div>
        <w:div w:id="1491942000">
          <w:marLeft w:val="640"/>
          <w:marRight w:val="0"/>
          <w:marTop w:val="0"/>
          <w:marBottom w:val="0"/>
          <w:divBdr>
            <w:top w:val="none" w:sz="0" w:space="0" w:color="auto"/>
            <w:left w:val="none" w:sz="0" w:space="0" w:color="auto"/>
            <w:bottom w:val="none" w:sz="0" w:space="0" w:color="auto"/>
            <w:right w:val="none" w:sz="0" w:space="0" w:color="auto"/>
          </w:divBdr>
        </w:div>
        <w:div w:id="1739018003">
          <w:marLeft w:val="640"/>
          <w:marRight w:val="0"/>
          <w:marTop w:val="0"/>
          <w:marBottom w:val="0"/>
          <w:divBdr>
            <w:top w:val="none" w:sz="0" w:space="0" w:color="auto"/>
            <w:left w:val="none" w:sz="0" w:space="0" w:color="auto"/>
            <w:bottom w:val="none" w:sz="0" w:space="0" w:color="auto"/>
            <w:right w:val="none" w:sz="0" w:space="0" w:color="auto"/>
          </w:divBdr>
        </w:div>
        <w:div w:id="535503302">
          <w:marLeft w:val="640"/>
          <w:marRight w:val="0"/>
          <w:marTop w:val="0"/>
          <w:marBottom w:val="0"/>
          <w:divBdr>
            <w:top w:val="none" w:sz="0" w:space="0" w:color="auto"/>
            <w:left w:val="none" w:sz="0" w:space="0" w:color="auto"/>
            <w:bottom w:val="none" w:sz="0" w:space="0" w:color="auto"/>
            <w:right w:val="none" w:sz="0" w:space="0" w:color="auto"/>
          </w:divBdr>
        </w:div>
        <w:div w:id="866799754">
          <w:marLeft w:val="640"/>
          <w:marRight w:val="0"/>
          <w:marTop w:val="0"/>
          <w:marBottom w:val="0"/>
          <w:divBdr>
            <w:top w:val="none" w:sz="0" w:space="0" w:color="auto"/>
            <w:left w:val="none" w:sz="0" w:space="0" w:color="auto"/>
            <w:bottom w:val="none" w:sz="0" w:space="0" w:color="auto"/>
            <w:right w:val="none" w:sz="0" w:space="0" w:color="auto"/>
          </w:divBdr>
        </w:div>
        <w:div w:id="1800562868">
          <w:marLeft w:val="640"/>
          <w:marRight w:val="0"/>
          <w:marTop w:val="0"/>
          <w:marBottom w:val="0"/>
          <w:divBdr>
            <w:top w:val="none" w:sz="0" w:space="0" w:color="auto"/>
            <w:left w:val="none" w:sz="0" w:space="0" w:color="auto"/>
            <w:bottom w:val="none" w:sz="0" w:space="0" w:color="auto"/>
            <w:right w:val="none" w:sz="0" w:space="0" w:color="auto"/>
          </w:divBdr>
        </w:div>
        <w:div w:id="1974363236">
          <w:marLeft w:val="640"/>
          <w:marRight w:val="0"/>
          <w:marTop w:val="0"/>
          <w:marBottom w:val="0"/>
          <w:divBdr>
            <w:top w:val="none" w:sz="0" w:space="0" w:color="auto"/>
            <w:left w:val="none" w:sz="0" w:space="0" w:color="auto"/>
            <w:bottom w:val="none" w:sz="0" w:space="0" w:color="auto"/>
            <w:right w:val="none" w:sz="0" w:space="0" w:color="auto"/>
          </w:divBdr>
        </w:div>
        <w:div w:id="18750780">
          <w:marLeft w:val="640"/>
          <w:marRight w:val="0"/>
          <w:marTop w:val="0"/>
          <w:marBottom w:val="0"/>
          <w:divBdr>
            <w:top w:val="none" w:sz="0" w:space="0" w:color="auto"/>
            <w:left w:val="none" w:sz="0" w:space="0" w:color="auto"/>
            <w:bottom w:val="none" w:sz="0" w:space="0" w:color="auto"/>
            <w:right w:val="none" w:sz="0" w:space="0" w:color="auto"/>
          </w:divBdr>
        </w:div>
        <w:div w:id="713580471">
          <w:marLeft w:val="640"/>
          <w:marRight w:val="0"/>
          <w:marTop w:val="0"/>
          <w:marBottom w:val="0"/>
          <w:divBdr>
            <w:top w:val="none" w:sz="0" w:space="0" w:color="auto"/>
            <w:left w:val="none" w:sz="0" w:space="0" w:color="auto"/>
            <w:bottom w:val="none" w:sz="0" w:space="0" w:color="auto"/>
            <w:right w:val="none" w:sz="0" w:space="0" w:color="auto"/>
          </w:divBdr>
        </w:div>
        <w:div w:id="513808588">
          <w:marLeft w:val="640"/>
          <w:marRight w:val="0"/>
          <w:marTop w:val="0"/>
          <w:marBottom w:val="0"/>
          <w:divBdr>
            <w:top w:val="none" w:sz="0" w:space="0" w:color="auto"/>
            <w:left w:val="none" w:sz="0" w:space="0" w:color="auto"/>
            <w:bottom w:val="none" w:sz="0" w:space="0" w:color="auto"/>
            <w:right w:val="none" w:sz="0" w:space="0" w:color="auto"/>
          </w:divBdr>
        </w:div>
        <w:div w:id="1583181082">
          <w:marLeft w:val="640"/>
          <w:marRight w:val="0"/>
          <w:marTop w:val="0"/>
          <w:marBottom w:val="0"/>
          <w:divBdr>
            <w:top w:val="none" w:sz="0" w:space="0" w:color="auto"/>
            <w:left w:val="none" w:sz="0" w:space="0" w:color="auto"/>
            <w:bottom w:val="none" w:sz="0" w:space="0" w:color="auto"/>
            <w:right w:val="none" w:sz="0" w:space="0" w:color="auto"/>
          </w:divBdr>
        </w:div>
        <w:div w:id="513568570">
          <w:marLeft w:val="640"/>
          <w:marRight w:val="0"/>
          <w:marTop w:val="0"/>
          <w:marBottom w:val="0"/>
          <w:divBdr>
            <w:top w:val="none" w:sz="0" w:space="0" w:color="auto"/>
            <w:left w:val="none" w:sz="0" w:space="0" w:color="auto"/>
            <w:bottom w:val="none" w:sz="0" w:space="0" w:color="auto"/>
            <w:right w:val="none" w:sz="0" w:space="0" w:color="auto"/>
          </w:divBdr>
        </w:div>
        <w:div w:id="797341404">
          <w:marLeft w:val="640"/>
          <w:marRight w:val="0"/>
          <w:marTop w:val="0"/>
          <w:marBottom w:val="0"/>
          <w:divBdr>
            <w:top w:val="none" w:sz="0" w:space="0" w:color="auto"/>
            <w:left w:val="none" w:sz="0" w:space="0" w:color="auto"/>
            <w:bottom w:val="none" w:sz="0" w:space="0" w:color="auto"/>
            <w:right w:val="none" w:sz="0" w:space="0" w:color="auto"/>
          </w:divBdr>
        </w:div>
        <w:div w:id="190732094">
          <w:marLeft w:val="640"/>
          <w:marRight w:val="0"/>
          <w:marTop w:val="0"/>
          <w:marBottom w:val="0"/>
          <w:divBdr>
            <w:top w:val="none" w:sz="0" w:space="0" w:color="auto"/>
            <w:left w:val="none" w:sz="0" w:space="0" w:color="auto"/>
            <w:bottom w:val="none" w:sz="0" w:space="0" w:color="auto"/>
            <w:right w:val="none" w:sz="0" w:space="0" w:color="auto"/>
          </w:divBdr>
        </w:div>
        <w:div w:id="2112973514">
          <w:marLeft w:val="640"/>
          <w:marRight w:val="0"/>
          <w:marTop w:val="0"/>
          <w:marBottom w:val="0"/>
          <w:divBdr>
            <w:top w:val="none" w:sz="0" w:space="0" w:color="auto"/>
            <w:left w:val="none" w:sz="0" w:space="0" w:color="auto"/>
            <w:bottom w:val="none" w:sz="0" w:space="0" w:color="auto"/>
            <w:right w:val="none" w:sz="0" w:space="0" w:color="auto"/>
          </w:divBdr>
        </w:div>
        <w:div w:id="2144302299">
          <w:marLeft w:val="640"/>
          <w:marRight w:val="0"/>
          <w:marTop w:val="0"/>
          <w:marBottom w:val="0"/>
          <w:divBdr>
            <w:top w:val="none" w:sz="0" w:space="0" w:color="auto"/>
            <w:left w:val="none" w:sz="0" w:space="0" w:color="auto"/>
            <w:bottom w:val="none" w:sz="0" w:space="0" w:color="auto"/>
            <w:right w:val="none" w:sz="0" w:space="0" w:color="auto"/>
          </w:divBdr>
        </w:div>
        <w:div w:id="694765814">
          <w:marLeft w:val="640"/>
          <w:marRight w:val="0"/>
          <w:marTop w:val="0"/>
          <w:marBottom w:val="0"/>
          <w:divBdr>
            <w:top w:val="none" w:sz="0" w:space="0" w:color="auto"/>
            <w:left w:val="none" w:sz="0" w:space="0" w:color="auto"/>
            <w:bottom w:val="none" w:sz="0" w:space="0" w:color="auto"/>
            <w:right w:val="none" w:sz="0" w:space="0" w:color="auto"/>
          </w:divBdr>
        </w:div>
        <w:div w:id="829978745">
          <w:marLeft w:val="640"/>
          <w:marRight w:val="0"/>
          <w:marTop w:val="0"/>
          <w:marBottom w:val="0"/>
          <w:divBdr>
            <w:top w:val="none" w:sz="0" w:space="0" w:color="auto"/>
            <w:left w:val="none" w:sz="0" w:space="0" w:color="auto"/>
            <w:bottom w:val="none" w:sz="0" w:space="0" w:color="auto"/>
            <w:right w:val="none" w:sz="0" w:space="0" w:color="auto"/>
          </w:divBdr>
        </w:div>
        <w:div w:id="1800149798">
          <w:marLeft w:val="640"/>
          <w:marRight w:val="0"/>
          <w:marTop w:val="0"/>
          <w:marBottom w:val="0"/>
          <w:divBdr>
            <w:top w:val="none" w:sz="0" w:space="0" w:color="auto"/>
            <w:left w:val="none" w:sz="0" w:space="0" w:color="auto"/>
            <w:bottom w:val="none" w:sz="0" w:space="0" w:color="auto"/>
            <w:right w:val="none" w:sz="0" w:space="0" w:color="auto"/>
          </w:divBdr>
        </w:div>
        <w:div w:id="430510005">
          <w:marLeft w:val="640"/>
          <w:marRight w:val="0"/>
          <w:marTop w:val="0"/>
          <w:marBottom w:val="0"/>
          <w:divBdr>
            <w:top w:val="none" w:sz="0" w:space="0" w:color="auto"/>
            <w:left w:val="none" w:sz="0" w:space="0" w:color="auto"/>
            <w:bottom w:val="none" w:sz="0" w:space="0" w:color="auto"/>
            <w:right w:val="none" w:sz="0" w:space="0" w:color="auto"/>
          </w:divBdr>
        </w:div>
        <w:div w:id="813839605">
          <w:marLeft w:val="640"/>
          <w:marRight w:val="0"/>
          <w:marTop w:val="0"/>
          <w:marBottom w:val="0"/>
          <w:divBdr>
            <w:top w:val="none" w:sz="0" w:space="0" w:color="auto"/>
            <w:left w:val="none" w:sz="0" w:space="0" w:color="auto"/>
            <w:bottom w:val="none" w:sz="0" w:space="0" w:color="auto"/>
            <w:right w:val="none" w:sz="0" w:space="0" w:color="auto"/>
          </w:divBdr>
        </w:div>
        <w:div w:id="825778670">
          <w:marLeft w:val="640"/>
          <w:marRight w:val="0"/>
          <w:marTop w:val="0"/>
          <w:marBottom w:val="0"/>
          <w:divBdr>
            <w:top w:val="none" w:sz="0" w:space="0" w:color="auto"/>
            <w:left w:val="none" w:sz="0" w:space="0" w:color="auto"/>
            <w:bottom w:val="none" w:sz="0" w:space="0" w:color="auto"/>
            <w:right w:val="none" w:sz="0" w:space="0" w:color="auto"/>
          </w:divBdr>
        </w:div>
        <w:div w:id="2142069412">
          <w:marLeft w:val="640"/>
          <w:marRight w:val="0"/>
          <w:marTop w:val="0"/>
          <w:marBottom w:val="0"/>
          <w:divBdr>
            <w:top w:val="none" w:sz="0" w:space="0" w:color="auto"/>
            <w:left w:val="none" w:sz="0" w:space="0" w:color="auto"/>
            <w:bottom w:val="none" w:sz="0" w:space="0" w:color="auto"/>
            <w:right w:val="none" w:sz="0" w:space="0" w:color="auto"/>
          </w:divBdr>
        </w:div>
        <w:div w:id="1493637930">
          <w:marLeft w:val="640"/>
          <w:marRight w:val="0"/>
          <w:marTop w:val="0"/>
          <w:marBottom w:val="0"/>
          <w:divBdr>
            <w:top w:val="none" w:sz="0" w:space="0" w:color="auto"/>
            <w:left w:val="none" w:sz="0" w:space="0" w:color="auto"/>
            <w:bottom w:val="none" w:sz="0" w:space="0" w:color="auto"/>
            <w:right w:val="none" w:sz="0" w:space="0" w:color="auto"/>
          </w:divBdr>
        </w:div>
        <w:div w:id="578516179">
          <w:marLeft w:val="640"/>
          <w:marRight w:val="0"/>
          <w:marTop w:val="0"/>
          <w:marBottom w:val="0"/>
          <w:divBdr>
            <w:top w:val="none" w:sz="0" w:space="0" w:color="auto"/>
            <w:left w:val="none" w:sz="0" w:space="0" w:color="auto"/>
            <w:bottom w:val="none" w:sz="0" w:space="0" w:color="auto"/>
            <w:right w:val="none" w:sz="0" w:space="0" w:color="auto"/>
          </w:divBdr>
        </w:div>
        <w:div w:id="2145654703">
          <w:marLeft w:val="640"/>
          <w:marRight w:val="0"/>
          <w:marTop w:val="0"/>
          <w:marBottom w:val="0"/>
          <w:divBdr>
            <w:top w:val="none" w:sz="0" w:space="0" w:color="auto"/>
            <w:left w:val="none" w:sz="0" w:space="0" w:color="auto"/>
            <w:bottom w:val="none" w:sz="0" w:space="0" w:color="auto"/>
            <w:right w:val="none" w:sz="0" w:space="0" w:color="auto"/>
          </w:divBdr>
        </w:div>
        <w:div w:id="861012415">
          <w:marLeft w:val="640"/>
          <w:marRight w:val="0"/>
          <w:marTop w:val="0"/>
          <w:marBottom w:val="0"/>
          <w:divBdr>
            <w:top w:val="none" w:sz="0" w:space="0" w:color="auto"/>
            <w:left w:val="none" w:sz="0" w:space="0" w:color="auto"/>
            <w:bottom w:val="none" w:sz="0" w:space="0" w:color="auto"/>
            <w:right w:val="none" w:sz="0" w:space="0" w:color="auto"/>
          </w:divBdr>
        </w:div>
        <w:div w:id="2113162837">
          <w:marLeft w:val="640"/>
          <w:marRight w:val="0"/>
          <w:marTop w:val="0"/>
          <w:marBottom w:val="0"/>
          <w:divBdr>
            <w:top w:val="none" w:sz="0" w:space="0" w:color="auto"/>
            <w:left w:val="none" w:sz="0" w:space="0" w:color="auto"/>
            <w:bottom w:val="none" w:sz="0" w:space="0" w:color="auto"/>
            <w:right w:val="none" w:sz="0" w:space="0" w:color="auto"/>
          </w:divBdr>
        </w:div>
        <w:div w:id="553733302">
          <w:marLeft w:val="640"/>
          <w:marRight w:val="0"/>
          <w:marTop w:val="0"/>
          <w:marBottom w:val="0"/>
          <w:divBdr>
            <w:top w:val="none" w:sz="0" w:space="0" w:color="auto"/>
            <w:left w:val="none" w:sz="0" w:space="0" w:color="auto"/>
            <w:bottom w:val="none" w:sz="0" w:space="0" w:color="auto"/>
            <w:right w:val="none" w:sz="0" w:space="0" w:color="auto"/>
          </w:divBdr>
        </w:div>
        <w:div w:id="1963606153">
          <w:marLeft w:val="640"/>
          <w:marRight w:val="0"/>
          <w:marTop w:val="0"/>
          <w:marBottom w:val="0"/>
          <w:divBdr>
            <w:top w:val="none" w:sz="0" w:space="0" w:color="auto"/>
            <w:left w:val="none" w:sz="0" w:space="0" w:color="auto"/>
            <w:bottom w:val="none" w:sz="0" w:space="0" w:color="auto"/>
            <w:right w:val="none" w:sz="0" w:space="0" w:color="auto"/>
          </w:divBdr>
        </w:div>
        <w:div w:id="1658610803">
          <w:marLeft w:val="640"/>
          <w:marRight w:val="0"/>
          <w:marTop w:val="0"/>
          <w:marBottom w:val="0"/>
          <w:divBdr>
            <w:top w:val="none" w:sz="0" w:space="0" w:color="auto"/>
            <w:left w:val="none" w:sz="0" w:space="0" w:color="auto"/>
            <w:bottom w:val="none" w:sz="0" w:space="0" w:color="auto"/>
            <w:right w:val="none" w:sz="0" w:space="0" w:color="auto"/>
          </w:divBdr>
        </w:div>
        <w:div w:id="626472999">
          <w:marLeft w:val="640"/>
          <w:marRight w:val="0"/>
          <w:marTop w:val="0"/>
          <w:marBottom w:val="0"/>
          <w:divBdr>
            <w:top w:val="none" w:sz="0" w:space="0" w:color="auto"/>
            <w:left w:val="none" w:sz="0" w:space="0" w:color="auto"/>
            <w:bottom w:val="none" w:sz="0" w:space="0" w:color="auto"/>
            <w:right w:val="none" w:sz="0" w:space="0" w:color="auto"/>
          </w:divBdr>
        </w:div>
        <w:div w:id="1155296688">
          <w:marLeft w:val="640"/>
          <w:marRight w:val="0"/>
          <w:marTop w:val="0"/>
          <w:marBottom w:val="0"/>
          <w:divBdr>
            <w:top w:val="none" w:sz="0" w:space="0" w:color="auto"/>
            <w:left w:val="none" w:sz="0" w:space="0" w:color="auto"/>
            <w:bottom w:val="none" w:sz="0" w:space="0" w:color="auto"/>
            <w:right w:val="none" w:sz="0" w:space="0" w:color="auto"/>
          </w:divBdr>
        </w:div>
        <w:div w:id="522865576">
          <w:marLeft w:val="640"/>
          <w:marRight w:val="0"/>
          <w:marTop w:val="0"/>
          <w:marBottom w:val="0"/>
          <w:divBdr>
            <w:top w:val="none" w:sz="0" w:space="0" w:color="auto"/>
            <w:left w:val="none" w:sz="0" w:space="0" w:color="auto"/>
            <w:bottom w:val="none" w:sz="0" w:space="0" w:color="auto"/>
            <w:right w:val="none" w:sz="0" w:space="0" w:color="auto"/>
          </w:divBdr>
        </w:div>
        <w:div w:id="276639883">
          <w:marLeft w:val="640"/>
          <w:marRight w:val="0"/>
          <w:marTop w:val="0"/>
          <w:marBottom w:val="0"/>
          <w:divBdr>
            <w:top w:val="none" w:sz="0" w:space="0" w:color="auto"/>
            <w:left w:val="none" w:sz="0" w:space="0" w:color="auto"/>
            <w:bottom w:val="none" w:sz="0" w:space="0" w:color="auto"/>
            <w:right w:val="none" w:sz="0" w:space="0" w:color="auto"/>
          </w:divBdr>
        </w:div>
        <w:div w:id="1820153107">
          <w:marLeft w:val="640"/>
          <w:marRight w:val="0"/>
          <w:marTop w:val="0"/>
          <w:marBottom w:val="0"/>
          <w:divBdr>
            <w:top w:val="none" w:sz="0" w:space="0" w:color="auto"/>
            <w:left w:val="none" w:sz="0" w:space="0" w:color="auto"/>
            <w:bottom w:val="none" w:sz="0" w:space="0" w:color="auto"/>
            <w:right w:val="none" w:sz="0" w:space="0" w:color="auto"/>
          </w:divBdr>
        </w:div>
        <w:div w:id="1758792365">
          <w:marLeft w:val="640"/>
          <w:marRight w:val="0"/>
          <w:marTop w:val="0"/>
          <w:marBottom w:val="0"/>
          <w:divBdr>
            <w:top w:val="none" w:sz="0" w:space="0" w:color="auto"/>
            <w:left w:val="none" w:sz="0" w:space="0" w:color="auto"/>
            <w:bottom w:val="none" w:sz="0" w:space="0" w:color="auto"/>
            <w:right w:val="none" w:sz="0" w:space="0" w:color="auto"/>
          </w:divBdr>
        </w:div>
        <w:div w:id="742916608">
          <w:marLeft w:val="640"/>
          <w:marRight w:val="0"/>
          <w:marTop w:val="0"/>
          <w:marBottom w:val="0"/>
          <w:divBdr>
            <w:top w:val="none" w:sz="0" w:space="0" w:color="auto"/>
            <w:left w:val="none" w:sz="0" w:space="0" w:color="auto"/>
            <w:bottom w:val="none" w:sz="0" w:space="0" w:color="auto"/>
            <w:right w:val="none" w:sz="0" w:space="0" w:color="auto"/>
          </w:divBdr>
        </w:div>
        <w:div w:id="1285505022">
          <w:marLeft w:val="640"/>
          <w:marRight w:val="0"/>
          <w:marTop w:val="0"/>
          <w:marBottom w:val="0"/>
          <w:divBdr>
            <w:top w:val="none" w:sz="0" w:space="0" w:color="auto"/>
            <w:left w:val="none" w:sz="0" w:space="0" w:color="auto"/>
            <w:bottom w:val="none" w:sz="0" w:space="0" w:color="auto"/>
            <w:right w:val="none" w:sz="0" w:space="0" w:color="auto"/>
          </w:divBdr>
        </w:div>
        <w:div w:id="348529027">
          <w:marLeft w:val="640"/>
          <w:marRight w:val="0"/>
          <w:marTop w:val="0"/>
          <w:marBottom w:val="0"/>
          <w:divBdr>
            <w:top w:val="none" w:sz="0" w:space="0" w:color="auto"/>
            <w:left w:val="none" w:sz="0" w:space="0" w:color="auto"/>
            <w:bottom w:val="none" w:sz="0" w:space="0" w:color="auto"/>
            <w:right w:val="none" w:sz="0" w:space="0" w:color="auto"/>
          </w:divBdr>
        </w:div>
        <w:div w:id="713426173">
          <w:marLeft w:val="640"/>
          <w:marRight w:val="0"/>
          <w:marTop w:val="0"/>
          <w:marBottom w:val="0"/>
          <w:divBdr>
            <w:top w:val="none" w:sz="0" w:space="0" w:color="auto"/>
            <w:left w:val="none" w:sz="0" w:space="0" w:color="auto"/>
            <w:bottom w:val="none" w:sz="0" w:space="0" w:color="auto"/>
            <w:right w:val="none" w:sz="0" w:space="0" w:color="auto"/>
          </w:divBdr>
        </w:div>
        <w:div w:id="1851291650">
          <w:marLeft w:val="640"/>
          <w:marRight w:val="0"/>
          <w:marTop w:val="0"/>
          <w:marBottom w:val="0"/>
          <w:divBdr>
            <w:top w:val="none" w:sz="0" w:space="0" w:color="auto"/>
            <w:left w:val="none" w:sz="0" w:space="0" w:color="auto"/>
            <w:bottom w:val="none" w:sz="0" w:space="0" w:color="auto"/>
            <w:right w:val="none" w:sz="0" w:space="0" w:color="auto"/>
          </w:divBdr>
        </w:div>
        <w:div w:id="330304866">
          <w:marLeft w:val="640"/>
          <w:marRight w:val="0"/>
          <w:marTop w:val="0"/>
          <w:marBottom w:val="0"/>
          <w:divBdr>
            <w:top w:val="none" w:sz="0" w:space="0" w:color="auto"/>
            <w:left w:val="none" w:sz="0" w:space="0" w:color="auto"/>
            <w:bottom w:val="none" w:sz="0" w:space="0" w:color="auto"/>
            <w:right w:val="none" w:sz="0" w:space="0" w:color="auto"/>
          </w:divBdr>
        </w:div>
        <w:div w:id="69429986">
          <w:marLeft w:val="640"/>
          <w:marRight w:val="0"/>
          <w:marTop w:val="0"/>
          <w:marBottom w:val="0"/>
          <w:divBdr>
            <w:top w:val="none" w:sz="0" w:space="0" w:color="auto"/>
            <w:left w:val="none" w:sz="0" w:space="0" w:color="auto"/>
            <w:bottom w:val="none" w:sz="0" w:space="0" w:color="auto"/>
            <w:right w:val="none" w:sz="0" w:space="0" w:color="auto"/>
          </w:divBdr>
        </w:div>
        <w:div w:id="18050757">
          <w:marLeft w:val="640"/>
          <w:marRight w:val="0"/>
          <w:marTop w:val="0"/>
          <w:marBottom w:val="0"/>
          <w:divBdr>
            <w:top w:val="none" w:sz="0" w:space="0" w:color="auto"/>
            <w:left w:val="none" w:sz="0" w:space="0" w:color="auto"/>
            <w:bottom w:val="none" w:sz="0" w:space="0" w:color="auto"/>
            <w:right w:val="none" w:sz="0" w:space="0" w:color="auto"/>
          </w:divBdr>
        </w:div>
        <w:div w:id="564804546">
          <w:marLeft w:val="640"/>
          <w:marRight w:val="0"/>
          <w:marTop w:val="0"/>
          <w:marBottom w:val="0"/>
          <w:divBdr>
            <w:top w:val="none" w:sz="0" w:space="0" w:color="auto"/>
            <w:left w:val="none" w:sz="0" w:space="0" w:color="auto"/>
            <w:bottom w:val="none" w:sz="0" w:space="0" w:color="auto"/>
            <w:right w:val="none" w:sz="0" w:space="0" w:color="auto"/>
          </w:divBdr>
        </w:div>
        <w:div w:id="337582219">
          <w:marLeft w:val="640"/>
          <w:marRight w:val="0"/>
          <w:marTop w:val="0"/>
          <w:marBottom w:val="0"/>
          <w:divBdr>
            <w:top w:val="none" w:sz="0" w:space="0" w:color="auto"/>
            <w:left w:val="none" w:sz="0" w:space="0" w:color="auto"/>
            <w:bottom w:val="none" w:sz="0" w:space="0" w:color="auto"/>
            <w:right w:val="none" w:sz="0" w:space="0" w:color="auto"/>
          </w:divBdr>
        </w:div>
        <w:div w:id="450829965">
          <w:marLeft w:val="640"/>
          <w:marRight w:val="0"/>
          <w:marTop w:val="0"/>
          <w:marBottom w:val="0"/>
          <w:divBdr>
            <w:top w:val="none" w:sz="0" w:space="0" w:color="auto"/>
            <w:left w:val="none" w:sz="0" w:space="0" w:color="auto"/>
            <w:bottom w:val="none" w:sz="0" w:space="0" w:color="auto"/>
            <w:right w:val="none" w:sz="0" w:space="0" w:color="auto"/>
          </w:divBdr>
        </w:div>
        <w:div w:id="646472935">
          <w:marLeft w:val="640"/>
          <w:marRight w:val="0"/>
          <w:marTop w:val="0"/>
          <w:marBottom w:val="0"/>
          <w:divBdr>
            <w:top w:val="none" w:sz="0" w:space="0" w:color="auto"/>
            <w:left w:val="none" w:sz="0" w:space="0" w:color="auto"/>
            <w:bottom w:val="none" w:sz="0" w:space="0" w:color="auto"/>
            <w:right w:val="none" w:sz="0" w:space="0" w:color="auto"/>
          </w:divBdr>
        </w:div>
        <w:div w:id="354769646">
          <w:marLeft w:val="640"/>
          <w:marRight w:val="0"/>
          <w:marTop w:val="0"/>
          <w:marBottom w:val="0"/>
          <w:divBdr>
            <w:top w:val="none" w:sz="0" w:space="0" w:color="auto"/>
            <w:left w:val="none" w:sz="0" w:space="0" w:color="auto"/>
            <w:bottom w:val="none" w:sz="0" w:space="0" w:color="auto"/>
            <w:right w:val="none" w:sz="0" w:space="0" w:color="auto"/>
          </w:divBdr>
        </w:div>
        <w:div w:id="2072657985">
          <w:marLeft w:val="640"/>
          <w:marRight w:val="0"/>
          <w:marTop w:val="0"/>
          <w:marBottom w:val="0"/>
          <w:divBdr>
            <w:top w:val="none" w:sz="0" w:space="0" w:color="auto"/>
            <w:left w:val="none" w:sz="0" w:space="0" w:color="auto"/>
            <w:bottom w:val="none" w:sz="0" w:space="0" w:color="auto"/>
            <w:right w:val="none" w:sz="0" w:space="0" w:color="auto"/>
          </w:divBdr>
        </w:div>
        <w:div w:id="731777498">
          <w:marLeft w:val="640"/>
          <w:marRight w:val="0"/>
          <w:marTop w:val="0"/>
          <w:marBottom w:val="0"/>
          <w:divBdr>
            <w:top w:val="none" w:sz="0" w:space="0" w:color="auto"/>
            <w:left w:val="none" w:sz="0" w:space="0" w:color="auto"/>
            <w:bottom w:val="none" w:sz="0" w:space="0" w:color="auto"/>
            <w:right w:val="none" w:sz="0" w:space="0" w:color="auto"/>
          </w:divBdr>
        </w:div>
        <w:div w:id="50816409">
          <w:marLeft w:val="640"/>
          <w:marRight w:val="0"/>
          <w:marTop w:val="0"/>
          <w:marBottom w:val="0"/>
          <w:divBdr>
            <w:top w:val="none" w:sz="0" w:space="0" w:color="auto"/>
            <w:left w:val="none" w:sz="0" w:space="0" w:color="auto"/>
            <w:bottom w:val="none" w:sz="0" w:space="0" w:color="auto"/>
            <w:right w:val="none" w:sz="0" w:space="0" w:color="auto"/>
          </w:divBdr>
        </w:div>
        <w:div w:id="1193566432">
          <w:marLeft w:val="640"/>
          <w:marRight w:val="0"/>
          <w:marTop w:val="0"/>
          <w:marBottom w:val="0"/>
          <w:divBdr>
            <w:top w:val="none" w:sz="0" w:space="0" w:color="auto"/>
            <w:left w:val="none" w:sz="0" w:space="0" w:color="auto"/>
            <w:bottom w:val="none" w:sz="0" w:space="0" w:color="auto"/>
            <w:right w:val="none" w:sz="0" w:space="0" w:color="auto"/>
          </w:divBdr>
        </w:div>
        <w:div w:id="197209488">
          <w:marLeft w:val="640"/>
          <w:marRight w:val="0"/>
          <w:marTop w:val="0"/>
          <w:marBottom w:val="0"/>
          <w:divBdr>
            <w:top w:val="none" w:sz="0" w:space="0" w:color="auto"/>
            <w:left w:val="none" w:sz="0" w:space="0" w:color="auto"/>
            <w:bottom w:val="none" w:sz="0" w:space="0" w:color="auto"/>
            <w:right w:val="none" w:sz="0" w:space="0" w:color="auto"/>
          </w:divBdr>
        </w:div>
        <w:div w:id="356852278">
          <w:marLeft w:val="640"/>
          <w:marRight w:val="0"/>
          <w:marTop w:val="0"/>
          <w:marBottom w:val="0"/>
          <w:divBdr>
            <w:top w:val="none" w:sz="0" w:space="0" w:color="auto"/>
            <w:left w:val="none" w:sz="0" w:space="0" w:color="auto"/>
            <w:bottom w:val="none" w:sz="0" w:space="0" w:color="auto"/>
            <w:right w:val="none" w:sz="0" w:space="0" w:color="auto"/>
          </w:divBdr>
        </w:div>
        <w:div w:id="2115590792">
          <w:marLeft w:val="640"/>
          <w:marRight w:val="0"/>
          <w:marTop w:val="0"/>
          <w:marBottom w:val="0"/>
          <w:divBdr>
            <w:top w:val="none" w:sz="0" w:space="0" w:color="auto"/>
            <w:left w:val="none" w:sz="0" w:space="0" w:color="auto"/>
            <w:bottom w:val="none" w:sz="0" w:space="0" w:color="auto"/>
            <w:right w:val="none" w:sz="0" w:space="0" w:color="auto"/>
          </w:divBdr>
        </w:div>
        <w:div w:id="826363940">
          <w:marLeft w:val="640"/>
          <w:marRight w:val="0"/>
          <w:marTop w:val="0"/>
          <w:marBottom w:val="0"/>
          <w:divBdr>
            <w:top w:val="none" w:sz="0" w:space="0" w:color="auto"/>
            <w:left w:val="none" w:sz="0" w:space="0" w:color="auto"/>
            <w:bottom w:val="none" w:sz="0" w:space="0" w:color="auto"/>
            <w:right w:val="none" w:sz="0" w:space="0" w:color="auto"/>
          </w:divBdr>
        </w:div>
        <w:div w:id="38433077">
          <w:marLeft w:val="640"/>
          <w:marRight w:val="0"/>
          <w:marTop w:val="0"/>
          <w:marBottom w:val="0"/>
          <w:divBdr>
            <w:top w:val="none" w:sz="0" w:space="0" w:color="auto"/>
            <w:left w:val="none" w:sz="0" w:space="0" w:color="auto"/>
            <w:bottom w:val="none" w:sz="0" w:space="0" w:color="auto"/>
            <w:right w:val="none" w:sz="0" w:space="0" w:color="auto"/>
          </w:divBdr>
        </w:div>
        <w:div w:id="474103460">
          <w:marLeft w:val="640"/>
          <w:marRight w:val="0"/>
          <w:marTop w:val="0"/>
          <w:marBottom w:val="0"/>
          <w:divBdr>
            <w:top w:val="none" w:sz="0" w:space="0" w:color="auto"/>
            <w:left w:val="none" w:sz="0" w:space="0" w:color="auto"/>
            <w:bottom w:val="none" w:sz="0" w:space="0" w:color="auto"/>
            <w:right w:val="none" w:sz="0" w:space="0" w:color="auto"/>
          </w:divBdr>
        </w:div>
        <w:div w:id="1023163989">
          <w:marLeft w:val="640"/>
          <w:marRight w:val="0"/>
          <w:marTop w:val="0"/>
          <w:marBottom w:val="0"/>
          <w:divBdr>
            <w:top w:val="none" w:sz="0" w:space="0" w:color="auto"/>
            <w:left w:val="none" w:sz="0" w:space="0" w:color="auto"/>
            <w:bottom w:val="none" w:sz="0" w:space="0" w:color="auto"/>
            <w:right w:val="none" w:sz="0" w:space="0" w:color="auto"/>
          </w:divBdr>
        </w:div>
        <w:div w:id="1541089973">
          <w:marLeft w:val="640"/>
          <w:marRight w:val="0"/>
          <w:marTop w:val="0"/>
          <w:marBottom w:val="0"/>
          <w:divBdr>
            <w:top w:val="none" w:sz="0" w:space="0" w:color="auto"/>
            <w:left w:val="none" w:sz="0" w:space="0" w:color="auto"/>
            <w:bottom w:val="none" w:sz="0" w:space="0" w:color="auto"/>
            <w:right w:val="none" w:sz="0" w:space="0" w:color="auto"/>
          </w:divBdr>
        </w:div>
        <w:div w:id="2011714602">
          <w:marLeft w:val="640"/>
          <w:marRight w:val="0"/>
          <w:marTop w:val="0"/>
          <w:marBottom w:val="0"/>
          <w:divBdr>
            <w:top w:val="none" w:sz="0" w:space="0" w:color="auto"/>
            <w:left w:val="none" w:sz="0" w:space="0" w:color="auto"/>
            <w:bottom w:val="none" w:sz="0" w:space="0" w:color="auto"/>
            <w:right w:val="none" w:sz="0" w:space="0" w:color="auto"/>
          </w:divBdr>
        </w:div>
        <w:div w:id="1805460810">
          <w:marLeft w:val="640"/>
          <w:marRight w:val="0"/>
          <w:marTop w:val="0"/>
          <w:marBottom w:val="0"/>
          <w:divBdr>
            <w:top w:val="none" w:sz="0" w:space="0" w:color="auto"/>
            <w:left w:val="none" w:sz="0" w:space="0" w:color="auto"/>
            <w:bottom w:val="none" w:sz="0" w:space="0" w:color="auto"/>
            <w:right w:val="none" w:sz="0" w:space="0" w:color="auto"/>
          </w:divBdr>
        </w:div>
        <w:div w:id="426267869">
          <w:marLeft w:val="640"/>
          <w:marRight w:val="0"/>
          <w:marTop w:val="0"/>
          <w:marBottom w:val="0"/>
          <w:divBdr>
            <w:top w:val="none" w:sz="0" w:space="0" w:color="auto"/>
            <w:left w:val="none" w:sz="0" w:space="0" w:color="auto"/>
            <w:bottom w:val="none" w:sz="0" w:space="0" w:color="auto"/>
            <w:right w:val="none" w:sz="0" w:space="0" w:color="auto"/>
          </w:divBdr>
        </w:div>
        <w:div w:id="1440299677">
          <w:marLeft w:val="640"/>
          <w:marRight w:val="0"/>
          <w:marTop w:val="0"/>
          <w:marBottom w:val="0"/>
          <w:divBdr>
            <w:top w:val="none" w:sz="0" w:space="0" w:color="auto"/>
            <w:left w:val="none" w:sz="0" w:space="0" w:color="auto"/>
            <w:bottom w:val="none" w:sz="0" w:space="0" w:color="auto"/>
            <w:right w:val="none" w:sz="0" w:space="0" w:color="auto"/>
          </w:divBdr>
        </w:div>
        <w:div w:id="967054259">
          <w:marLeft w:val="640"/>
          <w:marRight w:val="0"/>
          <w:marTop w:val="0"/>
          <w:marBottom w:val="0"/>
          <w:divBdr>
            <w:top w:val="none" w:sz="0" w:space="0" w:color="auto"/>
            <w:left w:val="none" w:sz="0" w:space="0" w:color="auto"/>
            <w:bottom w:val="none" w:sz="0" w:space="0" w:color="auto"/>
            <w:right w:val="none" w:sz="0" w:space="0" w:color="auto"/>
          </w:divBdr>
        </w:div>
        <w:div w:id="1160122848">
          <w:marLeft w:val="640"/>
          <w:marRight w:val="0"/>
          <w:marTop w:val="0"/>
          <w:marBottom w:val="0"/>
          <w:divBdr>
            <w:top w:val="none" w:sz="0" w:space="0" w:color="auto"/>
            <w:left w:val="none" w:sz="0" w:space="0" w:color="auto"/>
            <w:bottom w:val="none" w:sz="0" w:space="0" w:color="auto"/>
            <w:right w:val="none" w:sz="0" w:space="0" w:color="auto"/>
          </w:divBdr>
        </w:div>
        <w:div w:id="1584799039">
          <w:marLeft w:val="640"/>
          <w:marRight w:val="0"/>
          <w:marTop w:val="0"/>
          <w:marBottom w:val="0"/>
          <w:divBdr>
            <w:top w:val="none" w:sz="0" w:space="0" w:color="auto"/>
            <w:left w:val="none" w:sz="0" w:space="0" w:color="auto"/>
            <w:bottom w:val="none" w:sz="0" w:space="0" w:color="auto"/>
            <w:right w:val="none" w:sz="0" w:space="0" w:color="auto"/>
          </w:divBdr>
        </w:div>
        <w:div w:id="200435036">
          <w:marLeft w:val="640"/>
          <w:marRight w:val="0"/>
          <w:marTop w:val="0"/>
          <w:marBottom w:val="0"/>
          <w:divBdr>
            <w:top w:val="none" w:sz="0" w:space="0" w:color="auto"/>
            <w:left w:val="none" w:sz="0" w:space="0" w:color="auto"/>
            <w:bottom w:val="none" w:sz="0" w:space="0" w:color="auto"/>
            <w:right w:val="none" w:sz="0" w:space="0" w:color="auto"/>
          </w:divBdr>
        </w:div>
        <w:div w:id="534856761">
          <w:marLeft w:val="640"/>
          <w:marRight w:val="0"/>
          <w:marTop w:val="0"/>
          <w:marBottom w:val="0"/>
          <w:divBdr>
            <w:top w:val="none" w:sz="0" w:space="0" w:color="auto"/>
            <w:left w:val="none" w:sz="0" w:space="0" w:color="auto"/>
            <w:bottom w:val="none" w:sz="0" w:space="0" w:color="auto"/>
            <w:right w:val="none" w:sz="0" w:space="0" w:color="auto"/>
          </w:divBdr>
        </w:div>
        <w:div w:id="1488010007">
          <w:marLeft w:val="640"/>
          <w:marRight w:val="0"/>
          <w:marTop w:val="0"/>
          <w:marBottom w:val="0"/>
          <w:divBdr>
            <w:top w:val="none" w:sz="0" w:space="0" w:color="auto"/>
            <w:left w:val="none" w:sz="0" w:space="0" w:color="auto"/>
            <w:bottom w:val="none" w:sz="0" w:space="0" w:color="auto"/>
            <w:right w:val="none" w:sz="0" w:space="0" w:color="auto"/>
          </w:divBdr>
        </w:div>
        <w:div w:id="1792236695">
          <w:marLeft w:val="640"/>
          <w:marRight w:val="0"/>
          <w:marTop w:val="0"/>
          <w:marBottom w:val="0"/>
          <w:divBdr>
            <w:top w:val="none" w:sz="0" w:space="0" w:color="auto"/>
            <w:left w:val="none" w:sz="0" w:space="0" w:color="auto"/>
            <w:bottom w:val="none" w:sz="0" w:space="0" w:color="auto"/>
            <w:right w:val="none" w:sz="0" w:space="0" w:color="auto"/>
          </w:divBdr>
        </w:div>
        <w:div w:id="565410050">
          <w:marLeft w:val="640"/>
          <w:marRight w:val="0"/>
          <w:marTop w:val="0"/>
          <w:marBottom w:val="0"/>
          <w:divBdr>
            <w:top w:val="none" w:sz="0" w:space="0" w:color="auto"/>
            <w:left w:val="none" w:sz="0" w:space="0" w:color="auto"/>
            <w:bottom w:val="none" w:sz="0" w:space="0" w:color="auto"/>
            <w:right w:val="none" w:sz="0" w:space="0" w:color="auto"/>
          </w:divBdr>
        </w:div>
        <w:div w:id="1616138742">
          <w:marLeft w:val="640"/>
          <w:marRight w:val="0"/>
          <w:marTop w:val="0"/>
          <w:marBottom w:val="0"/>
          <w:divBdr>
            <w:top w:val="none" w:sz="0" w:space="0" w:color="auto"/>
            <w:left w:val="none" w:sz="0" w:space="0" w:color="auto"/>
            <w:bottom w:val="none" w:sz="0" w:space="0" w:color="auto"/>
            <w:right w:val="none" w:sz="0" w:space="0" w:color="auto"/>
          </w:divBdr>
        </w:div>
        <w:div w:id="1724790915">
          <w:marLeft w:val="640"/>
          <w:marRight w:val="0"/>
          <w:marTop w:val="0"/>
          <w:marBottom w:val="0"/>
          <w:divBdr>
            <w:top w:val="none" w:sz="0" w:space="0" w:color="auto"/>
            <w:left w:val="none" w:sz="0" w:space="0" w:color="auto"/>
            <w:bottom w:val="none" w:sz="0" w:space="0" w:color="auto"/>
            <w:right w:val="none" w:sz="0" w:space="0" w:color="auto"/>
          </w:divBdr>
        </w:div>
        <w:div w:id="392509287">
          <w:marLeft w:val="640"/>
          <w:marRight w:val="0"/>
          <w:marTop w:val="0"/>
          <w:marBottom w:val="0"/>
          <w:divBdr>
            <w:top w:val="none" w:sz="0" w:space="0" w:color="auto"/>
            <w:left w:val="none" w:sz="0" w:space="0" w:color="auto"/>
            <w:bottom w:val="none" w:sz="0" w:space="0" w:color="auto"/>
            <w:right w:val="none" w:sz="0" w:space="0" w:color="auto"/>
          </w:divBdr>
        </w:div>
        <w:div w:id="1937861140">
          <w:marLeft w:val="640"/>
          <w:marRight w:val="0"/>
          <w:marTop w:val="0"/>
          <w:marBottom w:val="0"/>
          <w:divBdr>
            <w:top w:val="none" w:sz="0" w:space="0" w:color="auto"/>
            <w:left w:val="none" w:sz="0" w:space="0" w:color="auto"/>
            <w:bottom w:val="none" w:sz="0" w:space="0" w:color="auto"/>
            <w:right w:val="none" w:sz="0" w:space="0" w:color="auto"/>
          </w:divBdr>
        </w:div>
        <w:div w:id="499809046">
          <w:marLeft w:val="640"/>
          <w:marRight w:val="0"/>
          <w:marTop w:val="0"/>
          <w:marBottom w:val="0"/>
          <w:divBdr>
            <w:top w:val="none" w:sz="0" w:space="0" w:color="auto"/>
            <w:left w:val="none" w:sz="0" w:space="0" w:color="auto"/>
            <w:bottom w:val="none" w:sz="0" w:space="0" w:color="auto"/>
            <w:right w:val="none" w:sz="0" w:space="0" w:color="auto"/>
          </w:divBdr>
        </w:div>
        <w:div w:id="767774549">
          <w:marLeft w:val="640"/>
          <w:marRight w:val="0"/>
          <w:marTop w:val="0"/>
          <w:marBottom w:val="0"/>
          <w:divBdr>
            <w:top w:val="none" w:sz="0" w:space="0" w:color="auto"/>
            <w:left w:val="none" w:sz="0" w:space="0" w:color="auto"/>
            <w:bottom w:val="none" w:sz="0" w:space="0" w:color="auto"/>
            <w:right w:val="none" w:sz="0" w:space="0" w:color="auto"/>
          </w:divBdr>
        </w:div>
        <w:div w:id="228460255">
          <w:marLeft w:val="640"/>
          <w:marRight w:val="0"/>
          <w:marTop w:val="0"/>
          <w:marBottom w:val="0"/>
          <w:divBdr>
            <w:top w:val="none" w:sz="0" w:space="0" w:color="auto"/>
            <w:left w:val="none" w:sz="0" w:space="0" w:color="auto"/>
            <w:bottom w:val="none" w:sz="0" w:space="0" w:color="auto"/>
            <w:right w:val="none" w:sz="0" w:space="0" w:color="auto"/>
          </w:divBdr>
        </w:div>
        <w:div w:id="396708665">
          <w:marLeft w:val="640"/>
          <w:marRight w:val="0"/>
          <w:marTop w:val="0"/>
          <w:marBottom w:val="0"/>
          <w:divBdr>
            <w:top w:val="none" w:sz="0" w:space="0" w:color="auto"/>
            <w:left w:val="none" w:sz="0" w:space="0" w:color="auto"/>
            <w:bottom w:val="none" w:sz="0" w:space="0" w:color="auto"/>
            <w:right w:val="none" w:sz="0" w:space="0" w:color="auto"/>
          </w:divBdr>
        </w:div>
        <w:div w:id="1773167170">
          <w:marLeft w:val="640"/>
          <w:marRight w:val="0"/>
          <w:marTop w:val="0"/>
          <w:marBottom w:val="0"/>
          <w:divBdr>
            <w:top w:val="none" w:sz="0" w:space="0" w:color="auto"/>
            <w:left w:val="none" w:sz="0" w:space="0" w:color="auto"/>
            <w:bottom w:val="none" w:sz="0" w:space="0" w:color="auto"/>
            <w:right w:val="none" w:sz="0" w:space="0" w:color="auto"/>
          </w:divBdr>
        </w:div>
        <w:div w:id="613095925">
          <w:marLeft w:val="640"/>
          <w:marRight w:val="0"/>
          <w:marTop w:val="0"/>
          <w:marBottom w:val="0"/>
          <w:divBdr>
            <w:top w:val="none" w:sz="0" w:space="0" w:color="auto"/>
            <w:left w:val="none" w:sz="0" w:space="0" w:color="auto"/>
            <w:bottom w:val="none" w:sz="0" w:space="0" w:color="auto"/>
            <w:right w:val="none" w:sz="0" w:space="0" w:color="auto"/>
          </w:divBdr>
        </w:div>
        <w:div w:id="1725984170">
          <w:marLeft w:val="640"/>
          <w:marRight w:val="0"/>
          <w:marTop w:val="0"/>
          <w:marBottom w:val="0"/>
          <w:divBdr>
            <w:top w:val="none" w:sz="0" w:space="0" w:color="auto"/>
            <w:left w:val="none" w:sz="0" w:space="0" w:color="auto"/>
            <w:bottom w:val="none" w:sz="0" w:space="0" w:color="auto"/>
            <w:right w:val="none" w:sz="0" w:space="0" w:color="auto"/>
          </w:divBdr>
        </w:div>
        <w:div w:id="818962610">
          <w:marLeft w:val="640"/>
          <w:marRight w:val="0"/>
          <w:marTop w:val="0"/>
          <w:marBottom w:val="0"/>
          <w:divBdr>
            <w:top w:val="none" w:sz="0" w:space="0" w:color="auto"/>
            <w:left w:val="none" w:sz="0" w:space="0" w:color="auto"/>
            <w:bottom w:val="none" w:sz="0" w:space="0" w:color="auto"/>
            <w:right w:val="none" w:sz="0" w:space="0" w:color="auto"/>
          </w:divBdr>
        </w:div>
        <w:div w:id="1023281872">
          <w:marLeft w:val="640"/>
          <w:marRight w:val="0"/>
          <w:marTop w:val="0"/>
          <w:marBottom w:val="0"/>
          <w:divBdr>
            <w:top w:val="none" w:sz="0" w:space="0" w:color="auto"/>
            <w:left w:val="none" w:sz="0" w:space="0" w:color="auto"/>
            <w:bottom w:val="none" w:sz="0" w:space="0" w:color="auto"/>
            <w:right w:val="none" w:sz="0" w:space="0" w:color="auto"/>
          </w:divBdr>
        </w:div>
      </w:divsChild>
    </w:div>
    <w:div w:id="1671789359">
      <w:bodyDiv w:val="1"/>
      <w:marLeft w:val="0"/>
      <w:marRight w:val="0"/>
      <w:marTop w:val="0"/>
      <w:marBottom w:val="0"/>
      <w:divBdr>
        <w:top w:val="none" w:sz="0" w:space="0" w:color="auto"/>
        <w:left w:val="none" w:sz="0" w:space="0" w:color="auto"/>
        <w:bottom w:val="none" w:sz="0" w:space="0" w:color="auto"/>
        <w:right w:val="none" w:sz="0" w:space="0" w:color="auto"/>
      </w:divBdr>
      <w:divsChild>
        <w:div w:id="1904877183">
          <w:marLeft w:val="640"/>
          <w:marRight w:val="0"/>
          <w:marTop w:val="0"/>
          <w:marBottom w:val="0"/>
          <w:divBdr>
            <w:top w:val="none" w:sz="0" w:space="0" w:color="auto"/>
            <w:left w:val="none" w:sz="0" w:space="0" w:color="auto"/>
            <w:bottom w:val="none" w:sz="0" w:space="0" w:color="auto"/>
            <w:right w:val="none" w:sz="0" w:space="0" w:color="auto"/>
          </w:divBdr>
        </w:div>
        <w:div w:id="1951353982">
          <w:marLeft w:val="640"/>
          <w:marRight w:val="0"/>
          <w:marTop w:val="0"/>
          <w:marBottom w:val="0"/>
          <w:divBdr>
            <w:top w:val="none" w:sz="0" w:space="0" w:color="auto"/>
            <w:left w:val="none" w:sz="0" w:space="0" w:color="auto"/>
            <w:bottom w:val="none" w:sz="0" w:space="0" w:color="auto"/>
            <w:right w:val="none" w:sz="0" w:space="0" w:color="auto"/>
          </w:divBdr>
        </w:div>
        <w:div w:id="799304791">
          <w:marLeft w:val="640"/>
          <w:marRight w:val="0"/>
          <w:marTop w:val="0"/>
          <w:marBottom w:val="0"/>
          <w:divBdr>
            <w:top w:val="none" w:sz="0" w:space="0" w:color="auto"/>
            <w:left w:val="none" w:sz="0" w:space="0" w:color="auto"/>
            <w:bottom w:val="none" w:sz="0" w:space="0" w:color="auto"/>
            <w:right w:val="none" w:sz="0" w:space="0" w:color="auto"/>
          </w:divBdr>
        </w:div>
        <w:div w:id="2041513522">
          <w:marLeft w:val="640"/>
          <w:marRight w:val="0"/>
          <w:marTop w:val="0"/>
          <w:marBottom w:val="0"/>
          <w:divBdr>
            <w:top w:val="none" w:sz="0" w:space="0" w:color="auto"/>
            <w:left w:val="none" w:sz="0" w:space="0" w:color="auto"/>
            <w:bottom w:val="none" w:sz="0" w:space="0" w:color="auto"/>
            <w:right w:val="none" w:sz="0" w:space="0" w:color="auto"/>
          </w:divBdr>
        </w:div>
        <w:div w:id="992754145">
          <w:marLeft w:val="640"/>
          <w:marRight w:val="0"/>
          <w:marTop w:val="0"/>
          <w:marBottom w:val="0"/>
          <w:divBdr>
            <w:top w:val="none" w:sz="0" w:space="0" w:color="auto"/>
            <w:left w:val="none" w:sz="0" w:space="0" w:color="auto"/>
            <w:bottom w:val="none" w:sz="0" w:space="0" w:color="auto"/>
            <w:right w:val="none" w:sz="0" w:space="0" w:color="auto"/>
          </w:divBdr>
        </w:div>
        <w:div w:id="152306670">
          <w:marLeft w:val="640"/>
          <w:marRight w:val="0"/>
          <w:marTop w:val="0"/>
          <w:marBottom w:val="0"/>
          <w:divBdr>
            <w:top w:val="none" w:sz="0" w:space="0" w:color="auto"/>
            <w:left w:val="none" w:sz="0" w:space="0" w:color="auto"/>
            <w:bottom w:val="none" w:sz="0" w:space="0" w:color="auto"/>
            <w:right w:val="none" w:sz="0" w:space="0" w:color="auto"/>
          </w:divBdr>
        </w:div>
        <w:div w:id="1157719854">
          <w:marLeft w:val="640"/>
          <w:marRight w:val="0"/>
          <w:marTop w:val="0"/>
          <w:marBottom w:val="0"/>
          <w:divBdr>
            <w:top w:val="none" w:sz="0" w:space="0" w:color="auto"/>
            <w:left w:val="none" w:sz="0" w:space="0" w:color="auto"/>
            <w:bottom w:val="none" w:sz="0" w:space="0" w:color="auto"/>
            <w:right w:val="none" w:sz="0" w:space="0" w:color="auto"/>
          </w:divBdr>
        </w:div>
        <w:div w:id="2092508382">
          <w:marLeft w:val="640"/>
          <w:marRight w:val="0"/>
          <w:marTop w:val="0"/>
          <w:marBottom w:val="0"/>
          <w:divBdr>
            <w:top w:val="none" w:sz="0" w:space="0" w:color="auto"/>
            <w:left w:val="none" w:sz="0" w:space="0" w:color="auto"/>
            <w:bottom w:val="none" w:sz="0" w:space="0" w:color="auto"/>
            <w:right w:val="none" w:sz="0" w:space="0" w:color="auto"/>
          </w:divBdr>
        </w:div>
        <w:div w:id="1876428599">
          <w:marLeft w:val="640"/>
          <w:marRight w:val="0"/>
          <w:marTop w:val="0"/>
          <w:marBottom w:val="0"/>
          <w:divBdr>
            <w:top w:val="none" w:sz="0" w:space="0" w:color="auto"/>
            <w:left w:val="none" w:sz="0" w:space="0" w:color="auto"/>
            <w:bottom w:val="none" w:sz="0" w:space="0" w:color="auto"/>
            <w:right w:val="none" w:sz="0" w:space="0" w:color="auto"/>
          </w:divBdr>
        </w:div>
        <w:div w:id="1375425789">
          <w:marLeft w:val="640"/>
          <w:marRight w:val="0"/>
          <w:marTop w:val="0"/>
          <w:marBottom w:val="0"/>
          <w:divBdr>
            <w:top w:val="none" w:sz="0" w:space="0" w:color="auto"/>
            <w:left w:val="none" w:sz="0" w:space="0" w:color="auto"/>
            <w:bottom w:val="none" w:sz="0" w:space="0" w:color="auto"/>
            <w:right w:val="none" w:sz="0" w:space="0" w:color="auto"/>
          </w:divBdr>
        </w:div>
        <w:div w:id="14355372">
          <w:marLeft w:val="640"/>
          <w:marRight w:val="0"/>
          <w:marTop w:val="0"/>
          <w:marBottom w:val="0"/>
          <w:divBdr>
            <w:top w:val="none" w:sz="0" w:space="0" w:color="auto"/>
            <w:left w:val="none" w:sz="0" w:space="0" w:color="auto"/>
            <w:bottom w:val="none" w:sz="0" w:space="0" w:color="auto"/>
            <w:right w:val="none" w:sz="0" w:space="0" w:color="auto"/>
          </w:divBdr>
        </w:div>
        <w:div w:id="1558785183">
          <w:marLeft w:val="640"/>
          <w:marRight w:val="0"/>
          <w:marTop w:val="0"/>
          <w:marBottom w:val="0"/>
          <w:divBdr>
            <w:top w:val="none" w:sz="0" w:space="0" w:color="auto"/>
            <w:left w:val="none" w:sz="0" w:space="0" w:color="auto"/>
            <w:bottom w:val="none" w:sz="0" w:space="0" w:color="auto"/>
            <w:right w:val="none" w:sz="0" w:space="0" w:color="auto"/>
          </w:divBdr>
        </w:div>
        <w:div w:id="1618412820">
          <w:marLeft w:val="640"/>
          <w:marRight w:val="0"/>
          <w:marTop w:val="0"/>
          <w:marBottom w:val="0"/>
          <w:divBdr>
            <w:top w:val="none" w:sz="0" w:space="0" w:color="auto"/>
            <w:left w:val="none" w:sz="0" w:space="0" w:color="auto"/>
            <w:bottom w:val="none" w:sz="0" w:space="0" w:color="auto"/>
            <w:right w:val="none" w:sz="0" w:space="0" w:color="auto"/>
          </w:divBdr>
        </w:div>
        <w:div w:id="1655060941">
          <w:marLeft w:val="640"/>
          <w:marRight w:val="0"/>
          <w:marTop w:val="0"/>
          <w:marBottom w:val="0"/>
          <w:divBdr>
            <w:top w:val="none" w:sz="0" w:space="0" w:color="auto"/>
            <w:left w:val="none" w:sz="0" w:space="0" w:color="auto"/>
            <w:bottom w:val="none" w:sz="0" w:space="0" w:color="auto"/>
            <w:right w:val="none" w:sz="0" w:space="0" w:color="auto"/>
          </w:divBdr>
        </w:div>
        <w:div w:id="195654799">
          <w:marLeft w:val="640"/>
          <w:marRight w:val="0"/>
          <w:marTop w:val="0"/>
          <w:marBottom w:val="0"/>
          <w:divBdr>
            <w:top w:val="none" w:sz="0" w:space="0" w:color="auto"/>
            <w:left w:val="none" w:sz="0" w:space="0" w:color="auto"/>
            <w:bottom w:val="none" w:sz="0" w:space="0" w:color="auto"/>
            <w:right w:val="none" w:sz="0" w:space="0" w:color="auto"/>
          </w:divBdr>
        </w:div>
        <w:div w:id="879517159">
          <w:marLeft w:val="640"/>
          <w:marRight w:val="0"/>
          <w:marTop w:val="0"/>
          <w:marBottom w:val="0"/>
          <w:divBdr>
            <w:top w:val="none" w:sz="0" w:space="0" w:color="auto"/>
            <w:left w:val="none" w:sz="0" w:space="0" w:color="auto"/>
            <w:bottom w:val="none" w:sz="0" w:space="0" w:color="auto"/>
            <w:right w:val="none" w:sz="0" w:space="0" w:color="auto"/>
          </w:divBdr>
        </w:div>
        <w:div w:id="486676391">
          <w:marLeft w:val="640"/>
          <w:marRight w:val="0"/>
          <w:marTop w:val="0"/>
          <w:marBottom w:val="0"/>
          <w:divBdr>
            <w:top w:val="none" w:sz="0" w:space="0" w:color="auto"/>
            <w:left w:val="none" w:sz="0" w:space="0" w:color="auto"/>
            <w:bottom w:val="none" w:sz="0" w:space="0" w:color="auto"/>
            <w:right w:val="none" w:sz="0" w:space="0" w:color="auto"/>
          </w:divBdr>
        </w:div>
        <w:div w:id="1866673323">
          <w:marLeft w:val="640"/>
          <w:marRight w:val="0"/>
          <w:marTop w:val="0"/>
          <w:marBottom w:val="0"/>
          <w:divBdr>
            <w:top w:val="none" w:sz="0" w:space="0" w:color="auto"/>
            <w:left w:val="none" w:sz="0" w:space="0" w:color="auto"/>
            <w:bottom w:val="none" w:sz="0" w:space="0" w:color="auto"/>
            <w:right w:val="none" w:sz="0" w:space="0" w:color="auto"/>
          </w:divBdr>
        </w:div>
        <w:div w:id="1047685112">
          <w:marLeft w:val="640"/>
          <w:marRight w:val="0"/>
          <w:marTop w:val="0"/>
          <w:marBottom w:val="0"/>
          <w:divBdr>
            <w:top w:val="none" w:sz="0" w:space="0" w:color="auto"/>
            <w:left w:val="none" w:sz="0" w:space="0" w:color="auto"/>
            <w:bottom w:val="none" w:sz="0" w:space="0" w:color="auto"/>
            <w:right w:val="none" w:sz="0" w:space="0" w:color="auto"/>
          </w:divBdr>
        </w:div>
        <w:div w:id="860705939">
          <w:marLeft w:val="640"/>
          <w:marRight w:val="0"/>
          <w:marTop w:val="0"/>
          <w:marBottom w:val="0"/>
          <w:divBdr>
            <w:top w:val="none" w:sz="0" w:space="0" w:color="auto"/>
            <w:left w:val="none" w:sz="0" w:space="0" w:color="auto"/>
            <w:bottom w:val="none" w:sz="0" w:space="0" w:color="auto"/>
            <w:right w:val="none" w:sz="0" w:space="0" w:color="auto"/>
          </w:divBdr>
        </w:div>
        <w:div w:id="924536620">
          <w:marLeft w:val="640"/>
          <w:marRight w:val="0"/>
          <w:marTop w:val="0"/>
          <w:marBottom w:val="0"/>
          <w:divBdr>
            <w:top w:val="none" w:sz="0" w:space="0" w:color="auto"/>
            <w:left w:val="none" w:sz="0" w:space="0" w:color="auto"/>
            <w:bottom w:val="none" w:sz="0" w:space="0" w:color="auto"/>
            <w:right w:val="none" w:sz="0" w:space="0" w:color="auto"/>
          </w:divBdr>
        </w:div>
        <w:div w:id="1490559702">
          <w:marLeft w:val="640"/>
          <w:marRight w:val="0"/>
          <w:marTop w:val="0"/>
          <w:marBottom w:val="0"/>
          <w:divBdr>
            <w:top w:val="none" w:sz="0" w:space="0" w:color="auto"/>
            <w:left w:val="none" w:sz="0" w:space="0" w:color="auto"/>
            <w:bottom w:val="none" w:sz="0" w:space="0" w:color="auto"/>
            <w:right w:val="none" w:sz="0" w:space="0" w:color="auto"/>
          </w:divBdr>
        </w:div>
        <w:div w:id="4750294">
          <w:marLeft w:val="640"/>
          <w:marRight w:val="0"/>
          <w:marTop w:val="0"/>
          <w:marBottom w:val="0"/>
          <w:divBdr>
            <w:top w:val="none" w:sz="0" w:space="0" w:color="auto"/>
            <w:left w:val="none" w:sz="0" w:space="0" w:color="auto"/>
            <w:bottom w:val="none" w:sz="0" w:space="0" w:color="auto"/>
            <w:right w:val="none" w:sz="0" w:space="0" w:color="auto"/>
          </w:divBdr>
        </w:div>
        <w:div w:id="1751658901">
          <w:marLeft w:val="640"/>
          <w:marRight w:val="0"/>
          <w:marTop w:val="0"/>
          <w:marBottom w:val="0"/>
          <w:divBdr>
            <w:top w:val="none" w:sz="0" w:space="0" w:color="auto"/>
            <w:left w:val="none" w:sz="0" w:space="0" w:color="auto"/>
            <w:bottom w:val="none" w:sz="0" w:space="0" w:color="auto"/>
            <w:right w:val="none" w:sz="0" w:space="0" w:color="auto"/>
          </w:divBdr>
        </w:div>
        <w:div w:id="1091508579">
          <w:marLeft w:val="640"/>
          <w:marRight w:val="0"/>
          <w:marTop w:val="0"/>
          <w:marBottom w:val="0"/>
          <w:divBdr>
            <w:top w:val="none" w:sz="0" w:space="0" w:color="auto"/>
            <w:left w:val="none" w:sz="0" w:space="0" w:color="auto"/>
            <w:bottom w:val="none" w:sz="0" w:space="0" w:color="auto"/>
            <w:right w:val="none" w:sz="0" w:space="0" w:color="auto"/>
          </w:divBdr>
        </w:div>
        <w:div w:id="2052148990">
          <w:marLeft w:val="640"/>
          <w:marRight w:val="0"/>
          <w:marTop w:val="0"/>
          <w:marBottom w:val="0"/>
          <w:divBdr>
            <w:top w:val="none" w:sz="0" w:space="0" w:color="auto"/>
            <w:left w:val="none" w:sz="0" w:space="0" w:color="auto"/>
            <w:bottom w:val="none" w:sz="0" w:space="0" w:color="auto"/>
            <w:right w:val="none" w:sz="0" w:space="0" w:color="auto"/>
          </w:divBdr>
        </w:div>
        <w:div w:id="203177543">
          <w:marLeft w:val="640"/>
          <w:marRight w:val="0"/>
          <w:marTop w:val="0"/>
          <w:marBottom w:val="0"/>
          <w:divBdr>
            <w:top w:val="none" w:sz="0" w:space="0" w:color="auto"/>
            <w:left w:val="none" w:sz="0" w:space="0" w:color="auto"/>
            <w:bottom w:val="none" w:sz="0" w:space="0" w:color="auto"/>
            <w:right w:val="none" w:sz="0" w:space="0" w:color="auto"/>
          </w:divBdr>
        </w:div>
        <w:div w:id="1117988753">
          <w:marLeft w:val="640"/>
          <w:marRight w:val="0"/>
          <w:marTop w:val="0"/>
          <w:marBottom w:val="0"/>
          <w:divBdr>
            <w:top w:val="none" w:sz="0" w:space="0" w:color="auto"/>
            <w:left w:val="none" w:sz="0" w:space="0" w:color="auto"/>
            <w:bottom w:val="none" w:sz="0" w:space="0" w:color="auto"/>
            <w:right w:val="none" w:sz="0" w:space="0" w:color="auto"/>
          </w:divBdr>
        </w:div>
        <w:div w:id="1916360485">
          <w:marLeft w:val="640"/>
          <w:marRight w:val="0"/>
          <w:marTop w:val="0"/>
          <w:marBottom w:val="0"/>
          <w:divBdr>
            <w:top w:val="none" w:sz="0" w:space="0" w:color="auto"/>
            <w:left w:val="none" w:sz="0" w:space="0" w:color="auto"/>
            <w:bottom w:val="none" w:sz="0" w:space="0" w:color="auto"/>
            <w:right w:val="none" w:sz="0" w:space="0" w:color="auto"/>
          </w:divBdr>
        </w:div>
        <w:div w:id="1273592958">
          <w:marLeft w:val="640"/>
          <w:marRight w:val="0"/>
          <w:marTop w:val="0"/>
          <w:marBottom w:val="0"/>
          <w:divBdr>
            <w:top w:val="none" w:sz="0" w:space="0" w:color="auto"/>
            <w:left w:val="none" w:sz="0" w:space="0" w:color="auto"/>
            <w:bottom w:val="none" w:sz="0" w:space="0" w:color="auto"/>
            <w:right w:val="none" w:sz="0" w:space="0" w:color="auto"/>
          </w:divBdr>
        </w:div>
        <w:div w:id="709839696">
          <w:marLeft w:val="640"/>
          <w:marRight w:val="0"/>
          <w:marTop w:val="0"/>
          <w:marBottom w:val="0"/>
          <w:divBdr>
            <w:top w:val="none" w:sz="0" w:space="0" w:color="auto"/>
            <w:left w:val="none" w:sz="0" w:space="0" w:color="auto"/>
            <w:bottom w:val="none" w:sz="0" w:space="0" w:color="auto"/>
            <w:right w:val="none" w:sz="0" w:space="0" w:color="auto"/>
          </w:divBdr>
        </w:div>
        <w:div w:id="1507287831">
          <w:marLeft w:val="640"/>
          <w:marRight w:val="0"/>
          <w:marTop w:val="0"/>
          <w:marBottom w:val="0"/>
          <w:divBdr>
            <w:top w:val="none" w:sz="0" w:space="0" w:color="auto"/>
            <w:left w:val="none" w:sz="0" w:space="0" w:color="auto"/>
            <w:bottom w:val="none" w:sz="0" w:space="0" w:color="auto"/>
            <w:right w:val="none" w:sz="0" w:space="0" w:color="auto"/>
          </w:divBdr>
        </w:div>
        <w:div w:id="132911546">
          <w:marLeft w:val="640"/>
          <w:marRight w:val="0"/>
          <w:marTop w:val="0"/>
          <w:marBottom w:val="0"/>
          <w:divBdr>
            <w:top w:val="none" w:sz="0" w:space="0" w:color="auto"/>
            <w:left w:val="none" w:sz="0" w:space="0" w:color="auto"/>
            <w:bottom w:val="none" w:sz="0" w:space="0" w:color="auto"/>
            <w:right w:val="none" w:sz="0" w:space="0" w:color="auto"/>
          </w:divBdr>
        </w:div>
        <w:div w:id="159468924">
          <w:marLeft w:val="640"/>
          <w:marRight w:val="0"/>
          <w:marTop w:val="0"/>
          <w:marBottom w:val="0"/>
          <w:divBdr>
            <w:top w:val="none" w:sz="0" w:space="0" w:color="auto"/>
            <w:left w:val="none" w:sz="0" w:space="0" w:color="auto"/>
            <w:bottom w:val="none" w:sz="0" w:space="0" w:color="auto"/>
            <w:right w:val="none" w:sz="0" w:space="0" w:color="auto"/>
          </w:divBdr>
        </w:div>
        <w:div w:id="886572726">
          <w:marLeft w:val="640"/>
          <w:marRight w:val="0"/>
          <w:marTop w:val="0"/>
          <w:marBottom w:val="0"/>
          <w:divBdr>
            <w:top w:val="none" w:sz="0" w:space="0" w:color="auto"/>
            <w:left w:val="none" w:sz="0" w:space="0" w:color="auto"/>
            <w:bottom w:val="none" w:sz="0" w:space="0" w:color="auto"/>
            <w:right w:val="none" w:sz="0" w:space="0" w:color="auto"/>
          </w:divBdr>
        </w:div>
        <w:div w:id="136533809">
          <w:marLeft w:val="640"/>
          <w:marRight w:val="0"/>
          <w:marTop w:val="0"/>
          <w:marBottom w:val="0"/>
          <w:divBdr>
            <w:top w:val="none" w:sz="0" w:space="0" w:color="auto"/>
            <w:left w:val="none" w:sz="0" w:space="0" w:color="auto"/>
            <w:bottom w:val="none" w:sz="0" w:space="0" w:color="auto"/>
            <w:right w:val="none" w:sz="0" w:space="0" w:color="auto"/>
          </w:divBdr>
        </w:div>
        <w:div w:id="435372053">
          <w:marLeft w:val="640"/>
          <w:marRight w:val="0"/>
          <w:marTop w:val="0"/>
          <w:marBottom w:val="0"/>
          <w:divBdr>
            <w:top w:val="none" w:sz="0" w:space="0" w:color="auto"/>
            <w:left w:val="none" w:sz="0" w:space="0" w:color="auto"/>
            <w:bottom w:val="none" w:sz="0" w:space="0" w:color="auto"/>
            <w:right w:val="none" w:sz="0" w:space="0" w:color="auto"/>
          </w:divBdr>
        </w:div>
        <w:div w:id="96216918">
          <w:marLeft w:val="640"/>
          <w:marRight w:val="0"/>
          <w:marTop w:val="0"/>
          <w:marBottom w:val="0"/>
          <w:divBdr>
            <w:top w:val="none" w:sz="0" w:space="0" w:color="auto"/>
            <w:left w:val="none" w:sz="0" w:space="0" w:color="auto"/>
            <w:bottom w:val="none" w:sz="0" w:space="0" w:color="auto"/>
            <w:right w:val="none" w:sz="0" w:space="0" w:color="auto"/>
          </w:divBdr>
        </w:div>
        <w:div w:id="612710295">
          <w:marLeft w:val="640"/>
          <w:marRight w:val="0"/>
          <w:marTop w:val="0"/>
          <w:marBottom w:val="0"/>
          <w:divBdr>
            <w:top w:val="none" w:sz="0" w:space="0" w:color="auto"/>
            <w:left w:val="none" w:sz="0" w:space="0" w:color="auto"/>
            <w:bottom w:val="none" w:sz="0" w:space="0" w:color="auto"/>
            <w:right w:val="none" w:sz="0" w:space="0" w:color="auto"/>
          </w:divBdr>
        </w:div>
        <w:div w:id="743796738">
          <w:marLeft w:val="640"/>
          <w:marRight w:val="0"/>
          <w:marTop w:val="0"/>
          <w:marBottom w:val="0"/>
          <w:divBdr>
            <w:top w:val="none" w:sz="0" w:space="0" w:color="auto"/>
            <w:left w:val="none" w:sz="0" w:space="0" w:color="auto"/>
            <w:bottom w:val="none" w:sz="0" w:space="0" w:color="auto"/>
            <w:right w:val="none" w:sz="0" w:space="0" w:color="auto"/>
          </w:divBdr>
        </w:div>
        <w:div w:id="716710401">
          <w:marLeft w:val="640"/>
          <w:marRight w:val="0"/>
          <w:marTop w:val="0"/>
          <w:marBottom w:val="0"/>
          <w:divBdr>
            <w:top w:val="none" w:sz="0" w:space="0" w:color="auto"/>
            <w:left w:val="none" w:sz="0" w:space="0" w:color="auto"/>
            <w:bottom w:val="none" w:sz="0" w:space="0" w:color="auto"/>
            <w:right w:val="none" w:sz="0" w:space="0" w:color="auto"/>
          </w:divBdr>
        </w:div>
        <w:div w:id="223567422">
          <w:marLeft w:val="640"/>
          <w:marRight w:val="0"/>
          <w:marTop w:val="0"/>
          <w:marBottom w:val="0"/>
          <w:divBdr>
            <w:top w:val="none" w:sz="0" w:space="0" w:color="auto"/>
            <w:left w:val="none" w:sz="0" w:space="0" w:color="auto"/>
            <w:bottom w:val="none" w:sz="0" w:space="0" w:color="auto"/>
            <w:right w:val="none" w:sz="0" w:space="0" w:color="auto"/>
          </w:divBdr>
        </w:div>
        <w:div w:id="343097439">
          <w:marLeft w:val="640"/>
          <w:marRight w:val="0"/>
          <w:marTop w:val="0"/>
          <w:marBottom w:val="0"/>
          <w:divBdr>
            <w:top w:val="none" w:sz="0" w:space="0" w:color="auto"/>
            <w:left w:val="none" w:sz="0" w:space="0" w:color="auto"/>
            <w:bottom w:val="none" w:sz="0" w:space="0" w:color="auto"/>
            <w:right w:val="none" w:sz="0" w:space="0" w:color="auto"/>
          </w:divBdr>
        </w:div>
        <w:div w:id="612439730">
          <w:marLeft w:val="640"/>
          <w:marRight w:val="0"/>
          <w:marTop w:val="0"/>
          <w:marBottom w:val="0"/>
          <w:divBdr>
            <w:top w:val="none" w:sz="0" w:space="0" w:color="auto"/>
            <w:left w:val="none" w:sz="0" w:space="0" w:color="auto"/>
            <w:bottom w:val="none" w:sz="0" w:space="0" w:color="auto"/>
            <w:right w:val="none" w:sz="0" w:space="0" w:color="auto"/>
          </w:divBdr>
        </w:div>
        <w:div w:id="1279221975">
          <w:marLeft w:val="640"/>
          <w:marRight w:val="0"/>
          <w:marTop w:val="0"/>
          <w:marBottom w:val="0"/>
          <w:divBdr>
            <w:top w:val="none" w:sz="0" w:space="0" w:color="auto"/>
            <w:left w:val="none" w:sz="0" w:space="0" w:color="auto"/>
            <w:bottom w:val="none" w:sz="0" w:space="0" w:color="auto"/>
            <w:right w:val="none" w:sz="0" w:space="0" w:color="auto"/>
          </w:divBdr>
        </w:div>
        <w:div w:id="1220871351">
          <w:marLeft w:val="640"/>
          <w:marRight w:val="0"/>
          <w:marTop w:val="0"/>
          <w:marBottom w:val="0"/>
          <w:divBdr>
            <w:top w:val="none" w:sz="0" w:space="0" w:color="auto"/>
            <w:left w:val="none" w:sz="0" w:space="0" w:color="auto"/>
            <w:bottom w:val="none" w:sz="0" w:space="0" w:color="auto"/>
            <w:right w:val="none" w:sz="0" w:space="0" w:color="auto"/>
          </w:divBdr>
        </w:div>
        <w:div w:id="1494563602">
          <w:marLeft w:val="640"/>
          <w:marRight w:val="0"/>
          <w:marTop w:val="0"/>
          <w:marBottom w:val="0"/>
          <w:divBdr>
            <w:top w:val="none" w:sz="0" w:space="0" w:color="auto"/>
            <w:left w:val="none" w:sz="0" w:space="0" w:color="auto"/>
            <w:bottom w:val="none" w:sz="0" w:space="0" w:color="auto"/>
            <w:right w:val="none" w:sz="0" w:space="0" w:color="auto"/>
          </w:divBdr>
        </w:div>
        <w:div w:id="1247106910">
          <w:marLeft w:val="640"/>
          <w:marRight w:val="0"/>
          <w:marTop w:val="0"/>
          <w:marBottom w:val="0"/>
          <w:divBdr>
            <w:top w:val="none" w:sz="0" w:space="0" w:color="auto"/>
            <w:left w:val="none" w:sz="0" w:space="0" w:color="auto"/>
            <w:bottom w:val="none" w:sz="0" w:space="0" w:color="auto"/>
            <w:right w:val="none" w:sz="0" w:space="0" w:color="auto"/>
          </w:divBdr>
        </w:div>
        <w:div w:id="1189493291">
          <w:marLeft w:val="640"/>
          <w:marRight w:val="0"/>
          <w:marTop w:val="0"/>
          <w:marBottom w:val="0"/>
          <w:divBdr>
            <w:top w:val="none" w:sz="0" w:space="0" w:color="auto"/>
            <w:left w:val="none" w:sz="0" w:space="0" w:color="auto"/>
            <w:bottom w:val="none" w:sz="0" w:space="0" w:color="auto"/>
            <w:right w:val="none" w:sz="0" w:space="0" w:color="auto"/>
          </w:divBdr>
        </w:div>
        <w:div w:id="240259366">
          <w:marLeft w:val="640"/>
          <w:marRight w:val="0"/>
          <w:marTop w:val="0"/>
          <w:marBottom w:val="0"/>
          <w:divBdr>
            <w:top w:val="none" w:sz="0" w:space="0" w:color="auto"/>
            <w:left w:val="none" w:sz="0" w:space="0" w:color="auto"/>
            <w:bottom w:val="none" w:sz="0" w:space="0" w:color="auto"/>
            <w:right w:val="none" w:sz="0" w:space="0" w:color="auto"/>
          </w:divBdr>
        </w:div>
        <w:div w:id="1883858707">
          <w:marLeft w:val="640"/>
          <w:marRight w:val="0"/>
          <w:marTop w:val="0"/>
          <w:marBottom w:val="0"/>
          <w:divBdr>
            <w:top w:val="none" w:sz="0" w:space="0" w:color="auto"/>
            <w:left w:val="none" w:sz="0" w:space="0" w:color="auto"/>
            <w:bottom w:val="none" w:sz="0" w:space="0" w:color="auto"/>
            <w:right w:val="none" w:sz="0" w:space="0" w:color="auto"/>
          </w:divBdr>
        </w:div>
        <w:div w:id="1734035652">
          <w:marLeft w:val="640"/>
          <w:marRight w:val="0"/>
          <w:marTop w:val="0"/>
          <w:marBottom w:val="0"/>
          <w:divBdr>
            <w:top w:val="none" w:sz="0" w:space="0" w:color="auto"/>
            <w:left w:val="none" w:sz="0" w:space="0" w:color="auto"/>
            <w:bottom w:val="none" w:sz="0" w:space="0" w:color="auto"/>
            <w:right w:val="none" w:sz="0" w:space="0" w:color="auto"/>
          </w:divBdr>
        </w:div>
        <w:div w:id="621426601">
          <w:marLeft w:val="640"/>
          <w:marRight w:val="0"/>
          <w:marTop w:val="0"/>
          <w:marBottom w:val="0"/>
          <w:divBdr>
            <w:top w:val="none" w:sz="0" w:space="0" w:color="auto"/>
            <w:left w:val="none" w:sz="0" w:space="0" w:color="auto"/>
            <w:bottom w:val="none" w:sz="0" w:space="0" w:color="auto"/>
            <w:right w:val="none" w:sz="0" w:space="0" w:color="auto"/>
          </w:divBdr>
        </w:div>
        <w:div w:id="1929658528">
          <w:marLeft w:val="640"/>
          <w:marRight w:val="0"/>
          <w:marTop w:val="0"/>
          <w:marBottom w:val="0"/>
          <w:divBdr>
            <w:top w:val="none" w:sz="0" w:space="0" w:color="auto"/>
            <w:left w:val="none" w:sz="0" w:space="0" w:color="auto"/>
            <w:bottom w:val="none" w:sz="0" w:space="0" w:color="auto"/>
            <w:right w:val="none" w:sz="0" w:space="0" w:color="auto"/>
          </w:divBdr>
        </w:div>
        <w:div w:id="1309628826">
          <w:marLeft w:val="640"/>
          <w:marRight w:val="0"/>
          <w:marTop w:val="0"/>
          <w:marBottom w:val="0"/>
          <w:divBdr>
            <w:top w:val="none" w:sz="0" w:space="0" w:color="auto"/>
            <w:left w:val="none" w:sz="0" w:space="0" w:color="auto"/>
            <w:bottom w:val="none" w:sz="0" w:space="0" w:color="auto"/>
            <w:right w:val="none" w:sz="0" w:space="0" w:color="auto"/>
          </w:divBdr>
        </w:div>
        <w:div w:id="84501195">
          <w:marLeft w:val="640"/>
          <w:marRight w:val="0"/>
          <w:marTop w:val="0"/>
          <w:marBottom w:val="0"/>
          <w:divBdr>
            <w:top w:val="none" w:sz="0" w:space="0" w:color="auto"/>
            <w:left w:val="none" w:sz="0" w:space="0" w:color="auto"/>
            <w:bottom w:val="none" w:sz="0" w:space="0" w:color="auto"/>
            <w:right w:val="none" w:sz="0" w:space="0" w:color="auto"/>
          </w:divBdr>
        </w:div>
        <w:div w:id="821852607">
          <w:marLeft w:val="640"/>
          <w:marRight w:val="0"/>
          <w:marTop w:val="0"/>
          <w:marBottom w:val="0"/>
          <w:divBdr>
            <w:top w:val="none" w:sz="0" w:space="0" w:color="auto"/>
            <w:left w:val="none" w:sz="0" w:space="0" w:color="auto"/>
            <w:bottom w:val="none" w:sz="0" w:space="0" w:color="auto"/>
            <w:right w:val="none" w:sz="0" w:space="0" w:color="auto"/>
          </w:divBdr>
        </w:div>
        <w:div w:id="890457473">
          <w:marLeft w:val="640"/>
          <w:marRight w:val="0"/>
          <w:marTop w:val="0"/>
          <w:marBottom w:val="0"/>
          <w:divBdr>
            <w:top w:val="none" w:sz="0" w:space="0" w:color="auto"/>
            <w:left w:val="none" w:sz="0" w:space="0" w:color="auto"/>
            <w:bottom w:val="none" w:sz="0" w:space="0" w:color="auto"/>
            <w:right w:val="none" w:sz="0" w:space="0" w:color="auto"/>
          </w:divBdr>
        </w:div>
        <w:div w:id="1533154991">
          <w:marLeft w:val="640"/>
          <w:marRight w:val="0"/>
          <w:marTop w:val="0"/>
          <w:marBottom w:val="0"/>
          <w:divBdr>
            <w:top w:val="none" w:sz="0" w:space="0" w:color="auto"/>
            <w:left w:val="none" w:sz="0" w:space="0" w:color="auto"/>
            <w:bottom w:val="none" w:sz="0" w:space="0" w:color="auto"/>
            <w:right w:val="none" w:sz="0" w:space="0" w:color="auto"/>
          </w:divBdr>
        </w:div>
        <w:div w:id="1122192914">
          <w:marLeft w:val="640"/>
          <w:marRight w:val="0"/>
          <w:marTop w:val="0"/>
          <w:marBottom w:val="0"/>
          <w:divBdr>
            <w:top w:val="none" w:sz="0" w:space="0" w:color="auto"/>
            <w:left w:val="none" w:sz="0" w:space="0" w:color="auto"/>
            <w:bottom w:val="none" w:sz="0" w:space="0" w:color="auto"/>
            <w:right w:val="none" w:sz="0" w:space="0" w:color="auto"/>
          </w:divBdr>
        </w:div>
        <w:div w:id="538206183">
          <w:marLeft w:val="640"/>
          <w:marRight w:val="0"/>
          <w:marTop w:val="0"/>
          <w:marBottom w:val="0"/>
          <w:divBdr>
            <w:top w:val="none" w:sz="0" w:space="0" w:color="auto"/>
            <w:left w:val="none" w:sz="0" w:space="0" w:color="auto"/>
            <w:bottom w:val="none" w:sz="0" w:space="0" w:color="auto"/>
            <w:right w:val="none" w:sz="0" w:space="0" w:color="auto"/>
          </w:divBdr>
        </w:div>
        <w:div w:id="984622509">
          <w:marLeft w:val="640"/>
          <w:marRight w:val="0"/>
          <w:marTop w:val="0"/>
          <w:marBottom w:val="0"/>
          <w:divBdr>
            <w:top w:val="none" w:sz="0" w:space="0" w:color="auto"/>
            <w:left w:val="none" w:sz="0" w:space="0" w:color="auto"/>
            <w:bottom w:val="none" w:sz="0" w:space="0" w:color="auto"/>
            <w:right w:val="none" w:sz="0" w:space="0" w:color="auto"/>
          </w:divBdr>
        </w:div>
        <w:div w:id="1869752765">
          <w:marLeft w:val="640"/>
          <w:marRight w:val="0"/>
          <w:marTop w:val="0"/>
          <w:marBottom w:val="0"/>
          <w:divBdr>
            <w:top w:val="none" w:sz="0" w:space="0" w:color="auto"/>
            <w:left w:val="none" w:sz="0" w:space="0" w:color="auto"/>
            <w:bottom w:val="none" w:sz="0" w:space="0" w:color="auto"/>
            <w:right w:val="none" w:sz="0" w:space="0" w:color="auto"/>
          </w:divBdr>
        </w:div>
        <w:div w:id="1178229657">
          <w:marLeft w:val="640"/>
          <w:marRight w:val="0"/>
          <w:marTop w:val="0"/>
          <w:marBottom w:val="0"/>
          <w:divBdr>
            <w:top w:val="none" w:sz="0" w:space="0" w:color="auto"/>
            <w:left w:val="none" w:sz="0" w:space="0" w:color="auto"/>
            <w:bottom w:val="none" w:sz="0" w:space="0" w:color="auto"/>
            <w:right w:val="none" w:sz="0" w:space="0" w:color="auto"/>
          </w:divBdr>
        </w:div>
        <w:div w:id="324279907">
          <w:marLeft w:val="640"/>
          <w:marRight w:val="0"/>
          <w:marTop w:val="0"/>
          <w:marBottom w:val="0"/>
          <w:divBdr>
            <w:top w:val="none" w:sz="0" w:space="0" w:color="auto"/>
            <w:left w:val="none" w:sz="0" w:space="0" w:color="auto"/>
            <w:bottom w:val="none" w:sz="0" w:space="0" w:color="auto"/>
            <w:right w:val="none" w:sz="0" w:space="0" w:color="auto"/>
          </w:divBdr>
        </w:div>
        <w:div w:id="1233201456">
          <w:marLeft w:val="640"/>
          <w:marRight w:val="0"/>
          <w:marTop w:val="0"/>
          <w:marBottom w:val="0"/>
          <w:divBdr>
            <w:top w:val="none" w:sz="0" w:space="0" w:color="auto"/>
            <w:left w:val="none" w:sz="0" w:space="0" w:color="auto"/>
            <w:bottom w:val="none" w:sz="0" w:space="0" w:color="auto"/>
            <w:right w:val="none" w:sz="0" w:space="0" w:color="auto"/>
          </w:divBdr>
        </w:div>
        <w:div w:id="494882171">
          <w:marLeft w:val="640"/>
          <w:marRight w:val="0"/>
          <w:marTop w:val="0"/>
          <w:marBottom w:val="0"/>
          <w:divBdr>
            <w:top w:val="none" w:sz="0" w:space="0" w:color="auto"/>
            <w:left w:val="none" w:sz="0" w:space="0" w:color="auto"/>
            <w:bottom w:val="none" w:sz="0" w:space="0" w:color="auto"/>
            <w:right w:val="none" w:sz="0" w:space="0" w:color="auto"/>
          </w:divBdr>
        </w:div>
        <w:div w:id="373427800">
          <w:marLeft w:val="640"/>
          <w:marRight w:val="0"/>
          <w:marTop w:val="0"/>
          <w:marBottom w:val="0"/>
          <w:divBdr>
            <w:top w:val="none" w:sz="0" w:space="0" w:color="auto"/>
            <w:left w:val="none" w:sz="0" w:space="0" w:color="auto"/>
            <w:bottom w:val="none" w:sz="0" w:space="0" w:color="auto"/>
            <w:right w:val="none" w:sz="0" w:space="0" w:color="auto"/>
          </w:divBdr>
        </w:div>
        <w:div w:id="1504927508">
          <w:marLeft w:val="640"/>
          <w:marRight w:val="0"/>
          <w:marTop w:val="0"/>
          <w:marBottom w:val="0"/>
          <w:divBdr>
            <w:top w:val="none" w:sz="0" w:space="0" w:color="auto"/>
            <w:left w:val="none" w:sz="0" w:space="0" w:color="auto"/>
            <w:bottom w:val="none" w:sz="0" w:space="0" w:color="auto"/>
            <w:right w:val="none" w:sz="0" w:space="0" w:color="auto"/>
          </w:divBdr>
        </w:div>
        <w:div w:id="568030977">
          <w:marLeft w:val="640"/>
          <w:marRight w:val="0"/>
          <w:marTop w:val="0"/>
          <w:marBottom w:val="0"/>
          <w:divBdr>
            <w:top w:val="none" w:sz="0" w:space="0" w:color="auto"/>
            <w:left w:val="none" w:sz="0" w:space="0" w:color="auto"/>
            <w:bottom w:val="none" w:sz="0" w:space="0" w:color="auto"/>
            <w:right w:val="none" w:sz="0" w:space="0" w:color="auto"/>
          </w:divBdr>
        </w:div>
        <w:div w:id="199628178">
          <w:marLeft w:val="640"/>
          <w:marRight w:val="0"/>
          <w:marTop w:val="0"/>
          <w:marBottom w:val="0"/>
          <w:divBdr>
            <w:top w:val="none" w:sz="0" w:space="0" w:color="auto"/>
            <w:left w:val="none" w:sz="0" w:space="0" w:color="auto"/>
            <w:bottom w:val="none" w:sz="0" w:space="0" w:color="auto"/>
            <w:right w:val="none" w:sz="0" w:space="0" w:color="auto"/>
          </w:divBdr>
        </w:div>
        <w:div w:id="62946384">
          <w:marLeft w:val="640"/>
          <w:marRight w:val="0"/>
          <w:marTop w:val="0"/>
          <w:marBottom w:val="0"/>
          <w:divBdr>
            <w:top w:val="none" w:sz="0" w:space="0" w:color="auto"/>
            <w:left w:val="none" w:sz="0" w:space="0" w:color="auto"/>
            <w:bottom w:val="none" w:sz="0" w:space="0" w:color="auto"/>
            <w:right w:val="none" w:sz="0" w:space="0" w:color="auto"/>
          </w:divBdr>
        </w:div>
        <w:div w:id="1131284498">
          <w:marLeft w:val="640"/>
          <w:marRight w:val="0"/>
          <w:marTop w:val="0"/>
          <w:marBottom w:val="0"/>
          <w:divBdr>
            <w:top w:val="none" w:sz="0" w:space="0" w:color="auto"/>
            <w:left w:val="none" w:sz="0" w:space="0" w:color="auto"/>
            <w:bottom w:val="none" w:sz="0" w:space="0" w:color="auto"/>
            <w:right w:val="none" w:sz="0" w:space="0" w:color="auto"/>
          </w:divBdr>
        </w:div>
        <w:div w:id="745684013">
          <w:marLeft w:val="640"/>
          <w:marRight w:val="0"/>
          <w:marTop w:val="0"/>
          <w:marBottom w:val="0"/>
          <w:divBdr>
            <w:top w:val="none" w:sz="0" w:space="0" w:color="auto"/>
            <w:left w:val="none" w:sz="0" w:space="0" w:color="auto"/>
            <w:bottom w:val="none" w:sz="0" w:space="0" w:color="auto"/>
            <w:right w:val="none" w:sz="0" w:space="0" w:color="auto"/>
          </w:divBdr>
        </w:div>
        <w:div w:id="361054799">
          <w:marLeft w:val="640"/>
          <w:marRight w:val="0"/>
          <w:marTop w:val="0"/>
          <w:marBottom w:val="0"/>
          <w:divBdr>
            <w:top w:val="none" w:sz="0" w:space="0" w:color="auto"/>
            <w:left w:val="none" w:sz="0" w:space="0" w:color="auto"/>
            <w:bottom w:val="none" w:sz="0" w:space="0" w:color="auto"/>
            <w:right w:val="none" w:sz="0" w:space="0" w:color="auto"/>
          </w:divBdr>
        </w:div>
        <w:div w:id="1538473640">
          <w:marLeft w:val="640"/>
          <w:marRight w:val="0"/>
          <w:marTop w:val="0"/>
          <w:marBottom w:val="0"/>
          <w:divBdr>
            <w:top w:val="none" w:sz="0" w:space="0" w:color="auto"/>
            <w:left w:val="none" w:sz="0" w:space="0" w:color="auto"/>
            <w:bottom w:val="none" w:sz="0" w:space="0" w:color="auto"/>
            <w:right w:val="none" w:sz="0" w:space="0" w:color="auto"/>
          </w:divBdr>
        </w:div>
        <w:div w:id="1568766098">
          <w:marLeft w:val="640"/>
          <w:marRight w:val="0"/>
          <w:marTop w:val="0"/>
          <w:marBottom w:val="0"/>
          <w:divBdr>
            <w:top w:val="none" w:sz="0" w:space="0" w:color="auto"/>
            <w:left w:val="none" w:sz="0" w:space="0" w:color="auto"/>
            <w:bottom w:val="none" w:sz="0" w:space="0" w:color="auto"/>
            <w:right w:val="none" w:sz="0" w:space="0" w:color="auto"/>
          </w:divBdr>
        </w:div>
        <w:div w:id="912619648">
          <w:marLeft w:val="640"/>
          <w:marRight w:val="0"/>
          <w:marTop w:val="0"/>
          <w:marBottom w:val="0"/>
          <w:divBdr>
            <w:top w:val="none" w:sz="0" w:space="0" w:color="auto"/>
            <w:left w:val="none" w:sz="0" w:space="0" w:color="auto"/>
            <w:bottom w:val="none" w:sz="0" w:space="0" w:color="auto"/>
            <w:right w:val="none" w:sz="0" w:space="0" w:color="auto"/>
          </w:divBdr>
        </w:div>
        <w:div w:id="2121606253">
          <w:marLeft w:val="640"/>
          <w:marRight w:val="0"/>
          <w:marTop w:val="0"/>
          <w:marBottom w:val="0"/>
          <w:divBdr>
            <w:top w:val="none" w:sz="0" w:space="0" w:color="auto"/>
            <w:left w:val="none" w:sz="0" w:space="0" w:color="auto"/>
            <w:bottom w:val="none" w:sz="0" w:space="0" w:color="auto"/>
            <w:right w:val="none" w:sz="0" w:space="0" w:color="auto"/>
          </w:divBdr>
        </w:div>
        <w:div w:id="222445986">
          <w:marLeft w:val="640"/>
          <w:marRight w:val="0"/>
          <w:marTop w:val="0"/>
          <w:marBottom w:val="0"/>
          <w:divBdr>
            <w:top w:val="none" w:sz="0" w:space="0" w:color="auto"/>
            <w:left w:val="none" w:sz="0" w:space="0" w:color="auto"/>
            <w:bottom w:val="none" w:sz="0" w:space="0" w:color="auto"/>
            <w:right w:val="none" w:sz="0" w:space="0" w:color="auto"/>
          </w:divBdr>
        </w:div>
        <w:div w:id="37558887">
          <w:marLeft w:val="640"/>
          <w:marRight w:val="0"/>
          <w:marTop w:val="0"/>
          <w:marBottom w:val="0"/>
          <w:divBdr>
            <w:top w:val="none" w:sz="0" w:space="0" w:color="auto"/>
            <w:left w:val="none" w:sz="0" w:space="0" w:color="auto"/>
            <w:bottom w:val="none" w:sz="0" w:space="0" w:color="auto"/>
            <w:right w:val="none" w:sz="0" w:space="0" w:color="auto"/>
          </w:divBdr>
        </w:div>
        <w:div w:id="2004237262">
          <w:marLeft w:val="640"/>
          <w:marRight w:val="0"/>
          <w:marTop w:val="0"/>
          <w:marBottom w:val="0"/>
          <w:divBdr>
            <w:top w:val="none" w:sz="0" w:space="0" w:color="auto"/>
            <w:left w:val="none" w:sz="0" w:space="0" w:color="auto"/>
            <w:bottom w:val="none" w:sz="0" w:space="0" w:color="auto"/>
            <w:right w:val="none" w:sz="0" w:space="0" w:color="auto"/>
          </w:divBdr>
        </w:div>
        <w:div w:id="2055231827">
          <w:marLeft w:val="640"/>
          <w:marRight w:val="0"/>
          <w:marTop w:val="0"/>
          <w:marBottom w:val="0"/>
          <w:divBdr>
            <w:top w:val="none" w:sz="0" w:space="0" w:color="auto"/>
            <w:left w:val="none" w:sz="0" w:space="0" w:color="auto"/>
            <w:bottom w:val="none" w:sz="0" w:space="0" w:color="auto"/>
            <w:right w:val="none" w:sz="0" w:space="0" w:color="auto"/>
          </w:divBdr>
        </w:div>
        <w:div w:id="1981229385">
          <w:marLeft w:val="640"/>
          <w:marRight w:val="0"/>
          <w:marTop w:val="0"/>
          <w:marBottom w:val="0"/>
          <w:divBdr>
            <w:top w:val="none" w:sz="0" w:space="0" w:color="auto"/>
            <w:left w:val="none" w:sz="0" w:space="0" w:color="auto"/>
            <w:bottom w:val="none" w:sz="0" w:space="0" w:color="auto"/>
            <w:right w:val="none" w:sz="0" w:space="0" w:color="auto"/>
          </w:divBdr>
        </w:div>
        <w:div w:id="1938175138">
          <w:marLeft w:val="640"/>
          <w:marRight w:val="0"/>
          <w:marTop w:val="0"/>
          <w:marBottom w:val="0"/>
          <w:divBdr>
            <w:top w:val="none" w:sz="0" w:space="0" w:color="auto"/>
            <w:left w:val="none" w:sz="0" w:space="0" w:color="auto"/>
            <w:bottom w:val="none" w:sz="0" w:space="0" w:color="auto"/>
            <w:right w:val="none" w:sz="0" w:space="0" w:color="auto"/>
          </w:divBdr>
        </w:div>
        <w:div w:id="835148001">
          <w:marLeft w:val="640"/>
          <w:marRight w:val="0"/>
          <w:marTop w:val="0"/>
          <w:marBottom w:val="0"/>
          <w:divBdr>
            <w:top w:val="none" w:sz="0" w:space="0" w:color="auto"/>
            <w:left w:val="none" w:sz="0" w:space="0" w:color="auto"/>
            <w:bottom w:val="none" w:sz="0" w:space="0" w:color="auto"/>
            <w:right w:val="none" w:sz="0" w:space="0" w:color="auto"/>
          </w:divBdr>
        </w:div>
        <w:div w:id="1619527868">
          <w:marLeft w:val="640"/>
          <w:marRight w:val="0"/>
          <w:marTop w:val="0"/>
          <w:marBottom w:val="0"/>
          <w:divBdr>
            <w:top w:val="none" w:sz="0" w:space="0" w:color="auto"/>
            <w:left w:val="none" w:sz="0" w:space="0" w:color="auto"/>
            <w:bottom w:val="none" w:sz="0" w:space="0" w:color="auto"/>
            <w:right w:val="none" w:sz="0" w:space="0" w:color="auto"/>
          </w:divBdr>
        </w:div>
        <w:div w:id="460269634">
          <w:marLeft w:val="640"/>
          <w:marRight w:val="0"/>
          <w:marTop w:val="0"/>
          <w:marBottom w:val="0"/>
          <w:divBdr>
            <w:top w:val="none" w:sz="0" w:space="0" w:color="auto"/>
            <w:left w:val="none" w:sz="0" w:space="0" w:color="auto"/>
            <w:bottom w:val="none" w:sz="0" w:space="0" w:color="auto"/>
            <w:right w:val="none" w:sz="0" w:space="0" w:color="auto"/>
          </w:divBdr>
        </w:div>
        <w:div w:id="106628005">
          <w:marLeft w:val="640"/>
          <w:marRight w:val="0"/>
          <w:marTop w:val="0"/>
          <w:marBottom w:val="0"/>
          <w:divBdr>
            <w:top w:val="none" w:sz="0" w:space="0" w:color="auto"/>
            <w:left w:val="none" w:sz="0" w:space="0" w:color="auto"/>
            <w:bottom w:val="none" w:sz="0" w:space="0" w:color="auto"/>
            <w:right w:val="none" w:sz="0" w:space="0" w:color="auto"/>
          </w:divBdr>
        </w:div>
        <w:div w:id="1602757377">
          <w:marLeft w:val="640"/>
          <w:marRight w:val="0"/>
          <w:marTop w:val="0"/>
          <w:marBottom w:val="0"/>
          <w:divBdr>
            <w:top w:val="none" w:sz="0" w:space="0" w:color="auto"/>
            <w:left w:val="none" w:sz="0" w:space="0" w:color="auto"/>
            <w:bottom w:val="none" w:sz="0" w:space="0" w:color="auto"/>
            <w:right w:val="none" w:sz="0" w:space="0" w:color="auto"/>
          </w:divBdr>
        </w:div>
        <w:div w:id="1980651179">
          <w:marLeft w:val="640"/>
          <w:marRight w:val="0"/>
          <w:marTop w:val="0"/>
          <w:marBottom w:val="0"/>
          <w:divBdr>
            <w:top w:val="none" w:sz="0" w:space="0" w:color="auto"/>
            <w:left w:val="none" w:sz="0" w:space="0" w:color="auto"/>
            <w:bottom w:val="none" w:sz="0" w:space="0" w:color="auto"/>
            <w:right w:val="none" w:sz="0" w:space="0" w:color="auto"/>
          </w:divBdr>
        </w:div>
        <w:div w:id="1891768126">
          <w:marLeft w:val="640"/>
          <w:marRight w:val="0"/>
          <w:marTop w:val="0"/>
          <w:marBottom w:val="0"/>
          <w:divBdr>
            <w:top w:val="none" w:sz="0" w:space="0" w:color="auto"/>
            <w:left w:val="none" w:sz="0" w:space="0" w:color="auto"/>
            <w:bottom w:val="none" w:sz="0" w:space="0" w:color="auto"/>
            <w:right w:val="none" w:sz="0" w:space="0" w:color="auto"/>
          </w:divBdr>
        </w:div>
        <w:div w:id="639454961">
          <w:marLeft w:val="640"/>
          <w:marRight w:val="0"/>
          <w:marTop w:val="0"/>
          <w:marBottom w:val="0"/>
          <w:divBdr>
            <w:top w:val="none" w:sz="0" w:space="0" w:color="auto"/>
            <w:left w:val="none" w:sz="0" w:space="0" w:color="auto"/>
            <w:bottom w:val="none" w:sz="0" w:space="0" w:color="auto"/>
            <w:right w:val="none" w:sz="0" w:space="0" w:color="auto"/>
          </w:divBdr>
        </w:div>
        <w:div w:id="183398437">
          <w:marLeft w:val="640"/>
          <w:marRight w:val="0"/>
          <w:marTop w:val="0"/>
          <w:marBottom w:val="0"/>
          <w:divBdr>
            <w:top w:val="none" w:sz="0" w:space="0" w:color="auto"/>
            <w:left w:val="none" w:sz="0" w:space="0" w:color="auto"/>
            <w:bottom w:val="none" w:sz="0" w:space="0" w:color="auto"/>
            <w:right w:val="none" w:sz="0" w:space="0" w:color="auto"/>
          </w:divBdr>
        </w:div>
        <w:div w:id="1714957634">
          <w:marLeft w:val="640"/>
          <w:marRight w:val="0"/>
          <w:marTop w:val="0"/>
          <w:marBottom w:val="0"/>
          <w:divBdr>
            <w:top w:val="none" w:sz="0" w:space="0" w:color="auto"/>
            <w:left w:val="none" w:sz="0" w:space="0" w:color="auto"/>
            <w:bottom w:val="none" w:sz="0" w:space="0" w:color="auto"/>
            <w:right w:val="none" w:sz="0" w:space="0" w:color="auto"/>
          </w:divBdr>
        </w:div>
        <w:div w:id="1362586483">
          <w:marLeft w:val="640"/>
          <w:marRight w:val="0"/>
          <w:marTop w:val="0"/>
          <w:marBottom w:val="0"/>
          <w:divBdr>
            <w:top w:val="none" w:sz="0" w:space="0" w:color="auto"/>
            <w:left w:val="none" w:sz="0" w:space="0" w:color="auto"/>
            <w:bottom w:val="none" w:sz="0" w:space="0" w:color="auto"/>
            <w:right w:val="none" w:sz="0" w:space="0" w:color="auto"/>
          </w:divBdr>
        </w:div>
        <w:div w:id="1347245597">
          <w:marLeft w:val="640"/>
          <w:marRight w:val="0"/>
          <w:marTop w:val="0"/>
          <w:marBottom w:val="0"/>
          <w:divBdr>
            <w:top w:val="none" w:sz="0" w:space="0" w:color="auto"/>
            <w:left w:val="none" w:sz="0" w:space="0" w:color="auto"/>
            <w:bottom w:val="none" w:sz="0" w:space="0" w:color="auto"/>
            <w:right w:val="none" w:sz="0" w:space="0" w:color="auto"/>
          </w:divBdr>
        </w:div>
        <w:div w:id="1107820599">
          <w:marLeft w:val="640"/>
          <w:marRight w:val="0"/>
          <w:marTop w:val="0"/>
          <w:marBottom w:val="0"/>
          <w:divBdr>
            <w:top w:val="none" w:sz="0" w:space="0" w:color="auto"/>
            <w:left w:val="none" w:sz="0" w:space="0" w:color="auto"/>
            <w:bottom w:val="none" w:sz="0" w:space="0" w:color="auto"/>
            <w:right w:val="none" w:sz="0" w:space="0" w:color="auto"/>
          </w:divBdr>
        </w:div>
        <w:div w:id="1343362667">
          <w:marLeft w:val="640"/>
          <w:marRight w:val="0"/>
          <w:marTop w:val="0"/>
          <w:marBottom w:val="0"/>
          <w:divBdr>
            <w:top w:val="none" w:sz="0" w:space="0" w:color="auto"/>
            <w:left w:val="none" w:sz="0" w:space="0" w:color="auto"/>
            <w:bottom w:val="none" w:sz="0" w:space="0" w:color="auto"/>
            <w:right w:val="none" w:sz="0" w:space="0" w:color="auto"/>
          </w:divBdr>
        </w:div>
        <w:div w:id="160052227">
          <w:marLeft w:val="640"/>
          <w:marRight w:val="0"/>
          <w:marTop w:val="0"/>
          <w:marBottom w:val="0"/>
          <w:divBdr>
            <w:top w:val="none" w:sz="0" w:space="0" w:color="auto"/>
            <w:left w:val="none" w:sz="0" w:space="0" w:color="auto"/>
            <w:bottom w:val="none" w:sz="0" w:space="0" w:color="auto"/>
            <w:right w:val="none" w:sz="0" w:space="0" w:color="auto"/>
          </w:divBdr>
        </w:div>
        <w:div w:id="2042780507">
          <w:marLeft w:val="640"/>
          <w:marRight w:val="0"/>
          <w:marTop w:val="0"/>
          <w:marBottom w:val="0"/>
          <w:divBdr>
            <w:top w:val="none" w:sz="0" w:space="0" w:color="auto"/>
            <w:left w:val="none" w:sz="0" w:space="0" w:color="auto"/>
            <w:bottom w:val="none" w:sz="0" w:space="0" w:color="auto"/>
            <w:right w:val="none" w:sz="0" w:space="0" w:color="auto"/>
          </w:divBdr>
        </w:div>
        <w:div w:id="1126505338">
          <w:marLeft w:val="640"/>
          <w:marRight w:val="0"/>
          <w:marTop w:val="0"/>
          <w:marBottom w:val="0"/>
          <w:divBdr>
            <w:top w:val="none" w:sz="0" w:space="0" w:color="auto"/>
            <w:left w:val="none" w:sz="0" w:space="0" w:color="auto"/>
            <w:bottom w:val="none" w:sz="0" w:space="0" w:color="auto"/>
            <w:right w:val="none" w:sz="0" w:space="0" w:color="auto"/>
          </w:divBdr>
        </w:div>
        <w:div w:id="380402707">
          <w:marLeft w:val="640"/>
          <w:marRight w:val="0"/>
          <w:marTop w:val="0"/>
          <w:marBottom w:val="0"/>
          <w:divBdr>
            <w:top w:val="none" w:sz="0" w:space="0" w:color="auto"/>
            <w:left w:val="none" w:sz="0" w:space="0" w:color="auto"/>
            <w:bottom w:val="none" w:sz="0" w:space="0" w:color="auto"/>
            <w:right w:val="none" w:sz="0" w:space="0" w:color="auto"/>
          </w:divBdr>
        </w:div>
        <w:div w:id="71050926">
          <w:marLeft w:val="640"/>
          <w:marRight w:val="0"/>
          <w:marTop w:val="0"/>
          <w:marBottom w:val="0"/>
          <w:divBdr>
            <w:top w:val="none" w:sz="0" w:space="0" w:color="auto"/>
            <w:left w:val="none" w:sz="0" w:space="0" w:color="auto"/>
            <w:bottom w:val="none" w:sz="0" w:space="0" w:color="auto"/>
            <w:right w:val="none" w:sz="0" w:space="0" w:color="auto"/>
          </w:divBdr>
        </w:div>
        <w:div w:id="104690491">
          <w:marLeft w:val="640"/>
          <w:marRight w:val="0"/>
          <w:marTop w:val="0"/>
          <w:marBottom w:val="0"/>
          <w:divBdr>
            <w:top w:val="none" w:sz="0" w:space="0" w:color="auto"/>
            <w:left w:val="none" w:sz="0" w:space="0" w:color="auto"/>
            <w:bottom w:val="none" w:sz="0" w:space="0" w:color="auto"/>
            <w:right w:val="none" w:sz="0" w:space="0" w:color="auto"/>
          </w:divBdr>
        </w:div>
        <w:div w:id="1463113702">
          <w:marLeft w:val="640"/>
          <w:marRight w:val="0"/>
          <w:marTop w:val="0"/>
          <w:marBottom w:val="0"/>
          <w:divBdr>
            <w:top w:val="none" w:sz="0" w:space="0" w:color="auto"/>
            <w:left w:val="none" w:sz="0" w:space="0" w:color="auto"/>
            <w:bottom w:val="none" w:sz="0" w:space="0" w:color="auto"/>
            <w:right w:val="none" w:sz="0" w:space="0" w:color="auto"/>
          </w:divBdr>
        </w:div>
        <w:div w:id="574097687">
          <w:marLeft w:val="640"/>
          <w:marRight w:val="0"/>
          <w:marTop w:val="0"/>
          <w:marBottom w:val="0"/>
          <w:divBdr>
            <w:top w:val="none" w:sz="0" w:space="0" w:color="auto"/>
            <w:left w:val="none" w:sz="0" w:space="0" w:color="auto"/>
            <w:bottom w:val="none" w:sz="0" w:space="0" w:color="auto"/>
            <w:right w:val="none" w:sz="0" w:space="0" w:color="auto"/>
          </w:divBdr>
        </w:div>
        <w:div w:id="1297830265">
          <w:marLeft w:val="640"/>
          <w:marRight w:val="0"/>
          <w:marTop w:val="0"/>
          <w:marBottom w:val="0"/>
          <w:divBdr>
            <w:top w:val="none" w:sz="0" w:space="0" w:color="auto"/>
            <w:left w:val="none" w:sz="0" w:space="0" w:color="auto"/>
            <w:bottom w:val="none" w:sz="0" w:space="0" w:color="auto"/>
            <w:right w:val="none" w:sz="0" w:space="0" w:color="auto"/>
          </w:divBdr>
        </w:div>
        <w:div w:id="713580273">
          <w:marLeft w:val="640"/>
          <w:marRight w:val="0"/>
          <w:marTop w:val="0"/>
          <w:marBottom w:val="0"/>
          <w:divBdr>
            <w:top w:val="none" w:sz="0" w:space="0" w:color="auto"/>
            <w:left w:val="none" w:sz="0" w:space="0" w:color="auto"/>
            <w:bottom w:val="none" w:sz="0" w:space="0" w:color="auto"/>
            <w:right w:val="none" w:sz="0" w:space="0" w:color="auto"/>
          </w:divBdr>
        </w:div>
        <w:div w:id="1904365266">
          <w:marLeft w:val="640"/>
          <w:marRight w:val="0"/>
          <w:marTop w:val="0"/>
          <w:marBottom w:val="0"/>
          <w:divBdr>
            <w:top w:val="none" w:sz="0" w:space="0" w:color="auto"/>
            <w:left w:val="none" w:sz="0" w:space="0" w:color="auto"/>
            <w:bottom w:val="none" w:sz="0" w:space="0" w:color="auto"/>
            <w:right w:val="none" w:sz="0" w:space="0" w:color="auto"/>
          </w:divBdr>
        </w:div>
        <w:div w:id="1903365427">
          <w:marLeft w:val="640"/>
          <w:marRight w:val="0"/>
          <w:marTop w:val="0"/>
          <w:marBottom w:val="0"/>
          <w:divBdr>
            <w:top w:val="none" w:sz="0" w:space="0" w:color="auto"/>
            <w:left w:val="none" w:sz="0" w:space="0" w:color="auto"/>
            <w:bottom w:val="none" w:sz="0" w:space="0" w:color="auto"/>
            <w:right w:val="none" w:sz="0" w:space="0" w:color="auto"/>
          </w:divBdr>
        </w:div>
        <w:div w:id="1756047142">
          <w:marLeft w:val="640"/>
          <w:marRight w:val="0"/>
          <w:marTop w:val="0"/>
          <w:marBottom w:val="0"/>
          <w:divBdr>
            <w:top w:val="none" w:sz="0" w:space="0" w:color="auto"/>
            <w:left w:val="none" w:sz="0" w:space="0" w:color="auto"/>
            <w:bottom w:val="none" w:sz="0" w:space="0" w:color="auto"/>
            <w:right w:val="none" w:sz="0" w:space="0" w:color="auto"/>
          </w:divBdr>
        </w:div>
      </w:divsChild>
    </w:div>
    <w:div w:id="1680736675">
      <w:bodyDiv w:val="1"/>
      <w:marLeft w:val="0"/>
      <w:marRight w:val="0"/>
      <w:marTop w:val="0"/>
      <w:marBottom w:val="0"/>
      <w:divBdr>
        <w:top w:val="none" w:sz="0" w:space="0" w:color="auto"/>
        <w:left w:val="none" w:sz="0" w:space="0" w:color="auto"/>
        <w:bottom w:val="none" w:sz="0" w:space="0" w:color="auto"/>
        <w:right w:val="none" w:sz="0" w:space="0" w:color="auto"/>
      </w:divBdr>
      <w:divsChild>
        <w:div w:id="1284339806">
          <w:marLeft w:val="640"/>
          <w:marRight w:val="0"/>
          <w:marTop w:val="0"/>
          <w:marBottom w:val="0"/>
          <w:divBdr>
            <w:top w:val="none" w:sz="0" w:space="0" w:color="auto"/>
            <w:left w:val="none" w:sz="0" w:space="0" w:color="auto"/>
            <w:bottom w:val="none" w:sz="0" w:space="0" w:color="auto"/>
            <w:right w:val="none" w:sz="0" w:space="0" w:color="auto"/>
          </w:divBdr>
        </w:div>
        <w:div w:id="1827089843">
          <w:marLeft w:val="640"/>
          <w:marRight w:val="0"/>
          <w:marTop w:val="0"/>
          <w:marBottom w:val="0"/>
          <w:divBdr>
            <w:top w:val="none" w:sz="0" w:space="0" w:color="auto"/>
            <w:left w:val="none" w:sz="0" w:space="0" w:color="auto"/>
            <w:bottom w:val="none" w:sz="0" w:space="0" w:color="auto"/>
            <w:right w:val="none" w:sz="0" w:space="0" w:color="auto"/>
          </w:divBdr>
        </w:div>
        <w:div w:id="1410156405">
          <w:marLeft w:val="640"/>
          <w:marRight w:val="0"/>
          <w:marTop w:val="0"/>
          <w:marBottom w:val="0"/>
          <w:divBdr>
            <w:top w:val="none" w:sz="0" w:space="0" w:color="auto"/>
            <w:left w:val="none" w:sz="0" w:space="0" w:color="auto"/>
            <w:bottom w:val="none" w:sz="0" w:space="0" w:color="auto"/>
            <w:right w:val="none" w:sz="0" w:space="0" w:color="auto"/>
          </w:divBdr>
        </w:div>
        <w:div w:id="1640569817">
          <w:marLeft w:val="640"/>
          <w:marRight w:val="0"/>
          <w:marTop w:val="0"/>
          <w:marBottom w:val="0"/>
          <w:divBdr>
            <w:top w:val="none" w:sz="0" w:space="0" w:color="auto"/>
            <w:left w:val="none" w:sz="0" w:space="0" w:color="auto"/>
            <w:bottom w:val="none" w:sz="0" w:space="0" w:color="auto"/>
            <w:right w:val="none" w:sz="0" w:space="0" w:color="auto"/>
          </w:divBdr>
        </w:div>
        <w:div w:id="1530100180">
          <w:marLeft w:val="640"/>
          <w:marRight w:val="0"/>
          <w:marTop w:val="0"/>
          <w:marBottom w:val="0"/>
          <w:divBdr>
            <w:top w:val="none" w:sz="0" w:space="0" w:color="auto"/>
            <w:left w:val="none" w:sz="0" w:space="0" w:color="auto"/>
            <w:bottom w:val="none" w:sz="0" w:space="0" w:color="auto"/>
            <w:right w:val="none" w:sz="0" w:space="0" w:color="auto"/>
          </w:divBdr>
        </w:div>
        <w:div w:id="1399744479">
          <w:marLeft w:val="640"/>
          <w:marRight w:val="0"/>
          <w:marTop w:val="0"/>
          <w:marBottom w:val="0"/>
          <w:divBdr>
            <w:top w:val="none" w:sz="0" w:space="0" w:color="auto"/>
            <w:left w:val="none" w:sz="0" w:space="0" w:color="auto"/>
            <w:bottom w:val="none" w:sz="0" w:space="0" w:color="auto"/>
            <w:right w:val="none" w:sz="0" w:space="0" w:color="auto"/>
          </w:divBdr>
        </w:div>
        <w:div w:id="181750885">
          <w:marLeft w:val="640"/>
          <w:marRight w:val="0"/>
          <w:marTop w:val="0"/>
          <w:marBottom w:val="0"/>
          <w:divBdr>
            <w:top w:val="none" w:sz="0" w:space="0" w:color="auto"/>
            <w:left w:val="none" w:sz="0" w:space="0" w:color="auto"/>
            <w:bottom w:val="none" w:sz="0" w:space="0" w:color="auto"/>
            <w:right w:val="none" w:sz="0" w:space="0" w:color="auto"/>
          </w:divBdr>
        </w:div>
        <w:div w:id="1813598596">
          <w:marLeft w:val="640"/>
          <w:marRight w:val="0"/>
          <w:marTop w:val="0"/>
          <w:marBottom w:val="0"/>
          <w:divBdr>
            <w:top w:val="none" w:sz="0" w:space="0" w:color="auto"/>
            <w:left w:val="none" w:sz="0" w:space="0" w:color="auto"/>
            <w:bottom w:val="none" w:sz="0" w:space="0" w:color="auto"/>
            <w:right w:val="none" w:sz="0" w:space="0" w:color="auto"/>
          </w:divBdr>
        </w:div>
        <w:div w:id="1415669019">
          <w:marLeft w:val="640"/>
          <w:marRight w:val="0"/>
          <w:marTop w:val="0"/>
          <w:marBottom w:val="0"/>
          <w:divBdr>
            <w:top w:val="none" w:sz="0" w:space="0" w:color="auto"/>
            <w:left w:val="none" w:sz="0" w:space="0" w:color="auto"/>
            <w:bottom w:val="none" w:sz="0" w:space="0" w:color="auto"/>
            <w:right w:val="none" w:sz="0" w:space="0" w:color="auto"/>
          </w:divBdr>
        </w:div>
        <w:div w:id="1481656216">
          <w:marLeft w:val="640"/>
          <w:marRight w:val="0"/>
          <w:marTop w:val="0"/>
          <w:marBottom w:val="0"/>
          <w:divBdr>
            <w:top w:val="none" w:sz="0" w:space="0" w:color="auto"/>
            <w:left w:val="none" w:sz="0" w:space="0" w:color="auto"/>
            <w:bottom w:val="none" w:sz="0" w:space="0" w:color="auto"/>
            <w:right w:val="none" w:sz="0" w:space="0" w:color="auto"/>
          </w:divBdr>
        </w:div>
        <w:div w:id="695933135">
          <w:marLeft w:val="640"/>
          <w:marRight w:val="0"/>
          <w:marTop w:val="0"/>
          <w:marBottom w:val="0"/>
          <w:divBdr>
            <w:top w:val="none" w:sz="0" w:space="0" w:color="auto"/>
            <w:left w:val="none" w:sz="0" w:space="0" w:color="auto"/>
            <w:bottom w:val="none" w:sz="0" w:space="0" w:color="auto"/>
            <w:right w:val="none" w:sz="0" w:space="0" w:color="auto"/>
          </w:divBdr>
        </w:div>
        <w:div w:id="1278098382">
          <w:marLeft w:val="640"/>
          <w:marRight w:val="0"/>
          <w:marTop w:val="0"/>
          <w:marBottom w:val="0"/>
          <w:divBdr>
            <w:top w:val="none" w:sz="0" w:space="0" w:color="auto"/>
            <w:left w:val="none" w:sz="0" w:space="0" w:color="auto"/>
            <w:bottom w:val="none" w:sz="0" w:space="0" w:color="auto"/>
            <w:right w:val="none" w:sz="0" w:space="0" w:color="auto"/>
          </w:divBdr>
        </w:div>
        <w:div w:id="1757555555">
          <w:marLeft w:val="640"/>
          <w:marRight w:val="0"/>
          <w:marTop w:val="0"/>
          <w:marBottom w:val="0"/>
          <w:divBdr>
            <w:top w:val="none" w:sz="0" w:space="0" w:color="auto"/>
            <w:left w:val="none" w:sz="0" w:space="0" w:color="auto"/>
            <w:bottom w:val="none" w:sz="0" w:space="0" w:color="auto"/>
            <w:right w:val="none" w:sz="0" w:space="0" w:color="auto"/>
          </w:divBdr>
        </w:div>
        <w:div w:id="2028407468">
          <w:marLeft w:val="640"/>
          <w:marRight w:val="0"/>
          <w:marTop w:val="0"/>
          <w:marBottom w:val="0"/>
          <w:divBdr>
            <w:top w:val="none" w:sz="0" w:space="0" w:color="auto"/>
            <w:left w:val="none" w:sz="0" w:space="0" w:color="auto"/>
            <w:bottom w:val="none" w:sz="0" w:space="0" w:color="auto"/>
            <w:right w:val="none" w:sz="0" w:space="0" w:color="auto"/>
          </w:divBdr>
        </w:div>
        <w:div w:id="2033680356">
          <w:marLeft w:val="640"/>
          <w:marRight w:val="0"/>
          <w:marTop w:val="0"/>
          <w:marBottom w:val="0"/>
          <w:divBdr>
            <w:top w:val="none" w:sz="0" w:space="0" w:color="auto"/>
            <w:left w:val="none" w:sz="0" w:space="0" w:color="auto"/>
            <w:bottom w:val="none" w:sz="0" w:space="0" w:color="auto"/>
            <w:right w:val="none" w:sz="0" w:space="0" w:color="auto"/>
          </w:divBdr>
        </w:div>
        <w:div w:id="222985718">
          <w:marLeft w:val="640"/>
          <w:marRight w:val="0"/>
          <w:marTop w:val="0"/>
          <w:marBottom w:val="0"/>
          <w:divBdr>
            <w:top w:val="none" w:sz="0" w:space="0" w:color="auto"/>
            <w:left w:val="none" w:sz="0" w:space="0" w:color="auto"/>
            <w:bottom w:val="none" w:sz="0" w:space="0" w:color="auto"/>
            <w:right w:val="none" w:sz="0" w:space="0" w:color="auto"/>
          </w:divBdr>
        </w:div>
        <w:div w:id="2120026596">
          <w:marLeft w:val="640"/>
          <w:marRight w:val="0"/>
          <w:marTop w:val="0"/>
          <w:marBottom w:val="0"/>
          <w:divBdr>
            <w:top w:val="none" w:sz="0" w:space="0" w:color="auto"/>
            <w:left w:val="none" w:sz="0" w:space="0" w:color="auto"/>
            <w:bottom w:val="none" w:sz="0" w:space="0" w:color="auto"/>
            <w:right w:val="none" w:sz="0" w:space="0" w:color="auto"/>
          </w:divBdr>
        </w:div>
        <w:div w:id="2037925253">
          <w:marLeft w:val="640"/>
          <w:marRight w:val="0"/>
          <w:marTop w:val="0"/>
          <w:marBottom w:val="0"/>
          <w:divBdr>
            <w:top w:val="none" w:sz="0" w:space="0" w:color="auto"/>
            <w:left w:val="none" w:sz="0" w:space="0" w:color="auto"/>
            <w:bottom w:val="none" w:sz="0" w:space="0" w:color="auto"/>
            <w:right w:val="none" w:sz="0" w:space="0" w:color="auto"/>
          </w:divBdr>
        </w:div>
        <w:div w:id="616182306">
          <w:marLeft w:val="640"/>
          <w:marRight w:val="0"/>
          <w:marTop w:val="0"/>
          <w:marBottom w:val="0"/>
          <w:divBdr>
            <w:top w:val="none" w:sz="0" w:space="0" w:color="auto"/>
            <w:left w:val="none" w:sz="0" w:space="0" w:color="auto"/>
            <w:bottom w:val="none" w:sz="0" w:space="0" w:color="auto"/>
            <w:right w:val="none" w:sz="0" w:space="0" w:color="auto"/>
          </w:divBdr>
        </w:div>
        <w:div w:id="1358266306">
          <w:marLeft w:val="640"/>
          <w:marRight w:val="0"/>
          <w:marTop w:val="0"/>
          <w:marBottom w:val="0"/>
          <w:divBdr>
            <w:top w:val="none" w:sz="0" w:space="0" w:color="auto"/>
            <w:left w:val="none" w:sz="0" w:space="0" w:color="auto"/>
            <w:bottom w:val="none" w:sz="0" w:space="0" w:color="auto"/>
            <w:right w:val="none" w:sz="0" w:space="0" w:color="auto"/>
          </w:divBdr>
        </w:div>
        <w:div w:id="1381593734">
          <w:marLeft w:val="640"/>
          <w:marRight w:val="0"/>
          <w:marTop w:val="0"/>
          <w:marBottom w:val="0"/>
          <w:divBdr>
            <w:top w:val="none" w:sz="0" w:space="0" w:color="auto"/>
            <w:left w:val="none" w:sz="0" w:space="0" w:color="auto"/>
            <w:bottom w:val="none" w:sz="0" w:space="0" w:color="auto"/>
            <w:right w:val="none" w:sz="0" w:space="0" w:color="auto"/>
          </w:divBdr>
        </w:div>
        <w:div w:id="636646144">
          <w:marLeft w:val="640"/>
          <w:marRight w:val="0"/>
          <w:marTop w:val="0"/>
          <w:marBottom w:val="0"/>
          <w:divBdr>
            <w:top w:val="none" w:sz="0" w:space="0" w:color="auto"/>
            <w:left w:val="none" w:sz="0" w:space="0" w:color="auto"/>
            <w:bottom w:val="none" w:sz="0" w:space="0" w:color="auto"/>
            <w:right w:val="none" w:sz="0" w:space="0" w:color="auto"/>
          </w:divBdr>
        </w:div>
        <w:div w:id="1950509483">
          <w:marLeft w:val="640"/>
          <w:marRight w:val="0"/>
          <w:marTop w:val="0"/>
          <w:marBottom w:val="0"/>
          <w:divBdr>
            <w:top w:val="none" w:sz="0" w:space="0" w:color="auto"/>
            <w:left w:val="none" w:sz="0" w:space="0" w:color="auto"/>
            <w:bottom w:val="none" w:sz="0" w:space="0" w:color="auto"/>
            <w:right w:val="none" w:sz="0" w:space="0" w:color="auto"/>
          </w:divBdr>
        </w:div>
        <w:div w:id="2061396922">
          <w:marLeft w:val="640"/>
          <w:marRight w:val="0"/>
          <w:marTop w:val="0"/>
          <w:marBottom w:val="0"/>
          <w:divBdr>
            <w:top w:val="none" w:sz="0" w:space="0" w:color="auto"/>
            <w:left w:val="none" w:sz="0" w:space="0" w:color="auto"/>
            <w:bottom w:val="none" w:sz="0" w:space="0" w:color="auto"/>
            <w:right w:val="none" w:sz="0" w:space="0" w:color="auto"/>
          </w:divBdr>
        </w:div>
        <w:div w:id="1535845525">
          <w:marLeft w:val="640"/>
          <w:marRight w:val="0"/>
          <w:marTop w:val="0"/>
          <w:marBottom w:val="0"/>
          <w:divBdr>
            <w:top w:val="none" w:sz="0" w:space="0" w:color="auto"/>
            <w:left w:val="none" w:sz="0" w:space="0" w:color="auto"/>
            <w:bottom w:val="none" w:sz="0" w:space="0" w:color="auto"/>
            <w:right w:val="none" w:sz="0" w:space="0" w:color="auto"/>
          </w:divBdr>
        </w:div>
        <w:div w:id="2015571682">
          <w:marLeft w:val="640"/>
          <w:marRight w:val="0"/>
          <w:marTop w:val="0"/>
          <w:marBottom w:val="0"/>
          <w:divBdr>
            <w:top w:val="none" w:sz="0" w:space="0" w:color="auto"/>
            <w:left w:val="none" w:sz="0" w:space="0" w:color="auto"/>
            <w:bottom w:val="none" w:sz="0" w:space="0" w:color="auto"/>
            <w:right w:val="none" w:sz="0" w:space="0" w:color="auto"/>
          </w:divBdr>
        </w:div>
        <w:div w:id="390083652">
          <w:marLeft w:val="640"/>
          <w:marRight w:val="0"/>
          <w:marTop w:val="0"/>
          <w:marBottom w:val="0"/>
          <w:divBdr>
            <w:top w:val="none" w:sz="0" w:space="0" w:color="auto"/>
            <w:left w:val="none" w:sz="0" w:space="0" w:color="auto"/>
            <w:bottom w:val="none" w:sz="0" w:space="0" w:color="auto"/>
            <w:right w:val="none" w:sz="0" w:space="0" w:color="auto"/>
          </w:divBdr>
        </w:div>
        <w:div w:id="785125952">
          <w:marLeft w:val="640"/>
          <w:marRight w:val="0"/>
          <w:marTop w:val="0"/>
          <w:marBottom w:val="0"/>
          <w:divBdr>
            <w:top w:val="none" w:sz="0" w:space="0" w:color="auto"/>
            <w:left w:val="none" w:sz="0" w:space="0" w:color="auto"/>
            <w:bottom w:val="none" w:sz="0" w:space="0" w:color="auto"/>
            <w:right w:val="none" w:sz="0" w:space="0" w:color="auto"/>
          </w:divBdr>
        </w:div>
        <w:div w:id="923536546">
          <w:marLeft w:val="640"/>
          <w:marRight w:val="0"/>
          <w:marTop w:val="0"/>
          <w:marBottom w:val="0"/>
          <w:divBdr>
            <w:top w:val="none" w:sz="0" w:space="0" w:color="auto"/>
            <w:left w:val="none" w:sz="0" w:space="0" w:color="auto"/>
            <w:bottom w:val="none" w:sz="0" w:space="0" w:color="auto"/>
            <w:right w:val="none" w:sz="0" w:space="0" w:color="auto"/>
          </w:divBdr>
        </w:div>
        <w:div w:id="669723445">
          <w:marLeft w:val="640"/>
          <w:marRight w:val="0"/>
          <w:marTop w:val="0"/>
          <w:marBottom w:val="0"/>
          <w:divBdr>
            <w:top w:val="none" w:sz="0" w:space="0" w:color="auto"/>
            <w:left w:val="none" w:sz="0" w:space="0" w:color="auto"/>
            <w:bottom w:val="none" w:sz="0" w:space="0" w:color="auto"/>
            <w:right w:val="none" w:sz="0" w:space="0" w:color="auto"/>
          </w:divBdr>
        </w:div>
        <w:div w:id="375547617">
          <w:marLeft w:val="640"/>
          <w:marRight w:val="0"/>
          <w:marTop w:val="0"/>
          <w:marBottom w:val="0"/>
          <w:divBdr>
            <w:top w:val="none" w:sz="0" w:space="0" w:color="auto"/>
            <w:left w:val="none" w:sz="0" w:space="0" w:color="auto"/>
            <w:bottom w:val="none" w:sz="0" w:space="0" w:color="auto"/>
            <w:right w:val="none" w:sz="0" w:space="0" w:color="auto"/>
          </w:divBdr>
        </w:div>
        <w:div w:id="1902982838">
          <w:marLeft w:val="640"/>
          <w:marRight w:val="0"/>
          <w:marTop w:val="0"/>
          <w:marBottom w:val="0"/>
          <w:divBdr>
            <w:top w:val="none" w:sz="0" w:space="0" w:color="auto"/>
            <w:left w:val="none" w:sz="0" w:space="0" w:color="auto"/>
            <w:bottom w:val="none" w:sz="0" w:space="0" w:color="auto"/>
            <w:right w:val="none" w:sz="0" w:space="0" w:color="auto"/>
          </w:divBdr>
        </w:div>
        <w:div w:id="1832018056">
          <w:marLeft w:val="640"/>
          <w:marRight w:val="0"/>
          <w:marTop w:val="0"/>
          <w:marBottom w:val="0"/>
          <w:divBdr>
            <w:top w:val="none" w:sz="0" w:space="0" w:color="auto"/>
            <w:left w:val="none" w:sz="0" w:space="0" w:color="auto"/>
            <w:bottom w:val="none" w:sz="0" w:space="0" w:color="auto"/>
            <w:right w:val="none" w:sz="0" w:space="0" w:color="auto"/>
          </w:divBdr>
        </w:div>
        <w:div w:id="1443961577">
          <w:marLeft w:val="640"/>
          <w:marRight w:val="0"/>
          <w:marTop w:val="0"/>
          <w:marBottom w:val="0"/>
          <w:divBdr>
            <w:top w:val="none" w:sz="0" w:space="0" w:color="auto"/>
            <w:left w:val="none" w:sz="0" w:space="0" w:color="auto"/>
            <w:bottom w:val="none" w:sz="0" w:space="0" w:color="auto"/>
            <w:right w:val="none" w:sz="0" w:space="0" w:color="auto"/>
          </w:divBdr>
        </w:div>
        <w:div w:id="1638683464">
          <w:marLeft w:val="640"/>
          <w:marRight w:val="0"/>
          <w:marTop w:val="0"/>
          <w:marBottom w:val="0"/>
          <w:divBdr>
            <w:top w:val="none" w:sz="0" w:space="0" w:color="auto"/>
            <w:left w:val="none" w:sz="0" w:space="0" w:color="auto"/>
            <w:bottom w:val="none" w:sz="0" w:space="0" w:color="auto"/>
            <w:right w:val="none" w:sz="0" w:space="0" w:color="auto"/>
          </w:divBdr>
        </w:div>
        <w:div w:id="2127851986">
          <w:marLeft w:val="640"/>
          <w:marRight w:val="0"/>
          <w:marTop w:val="0"/>
          <w:marBottom w:val="0"/>
          <w:divBdr>
            <w:top w:val="none" w:sz="0" w:space="0" w:color="auto"/>
            <w:left w:val="none" w:sz="0" w:space="0" w:color="auto"/>
            <w:bottom w:val="none" w:sz="0" w:space="0" w:color="auto"/>
            <w:right w:val="none" w:sz="0" w:space="0" w:color="auto"/>
          </w:divBdr>
        </w:div>
        <w:div w:id="1017848687">
          <w:marLeft w:val="640"/>
          <w:marRight w:val="0"/>
          <w:marTop w:val="0"/>
          <w:marBottom w:val="0"/>
          <w:divBdr>
            <w:top w:val="none" w:sz="0" w:space="0" w:color="auto"/>
            <w:left w:val="none" w:sz="0" w:space="0" w:color="auto"/>
            <w:bottom w:val="none" w:sz="0" w:space="0" w:color="auto"/>
            <w:right w:val="none" w:sz="0" w:space="0" w:color="auto"/>
          </w:divBdr>
        </w:div>
        <w:div w:id="1903248366">
          <w:marLeft w:val="640"/>
          <w:marRight w:val="0"/>
          <w:marTop w:val="0"/>
          <w:marBottom w:val="0"/>
          <w:divBdr>
            <w:top w:val="none" w:sz="0" w:space="0" w:color="auto"/>
            <w:left w:val="none" w:sz="0" w:space="0" w:color="auto"/>
            <w:bottom w:val="none" w:sz="0" w:space="0" w:color="auto"/>
            <w:right w:val="none" w:sz="0" w:space="0" w:color="auto"/>
          </w:divBdr>
        </w:div>
        <w:div w:id="763693985">
          <w:marLeft w:val="640"/>
          <w:marRight w:val="0"/>
          <w:marTop w:val="0"/>
          <w:marBottom w:val="0"/>
          <w:divBdr>
            <w:top w:val="none" w:sz="0" w:space="0" w:color="auto"/>
            <w:left w:val="none" w:sz="0" w:space="0" w:color="auto"/>
            <w:bottom w:val="none" w:sz="0" w:space="0" w:color="auto"/>
            <w:right w:val="none" w:sz="0" w:space="0" w:color="auto"/>
          </w:divBdr>
        </w:div>
        <w:div w:id="996805046">
          <w:marLeft w:val="640"/>
          <w:marRight w:val="0"/>
          <w:marTop w:val="0"/>
          <w:marBottom w:val="0"/>
          <w:divBdr>
            <w:top w:val="none" w:sz="0" w:space="0" w:color="auto"/>
            <w:left w:val="none" w:sz="0" w:space="0" w:color="auto"/>
            <w:bottom w:val="none" w:sz="0" w:space="0" w:color="auto"/>
            <w:right w:val="none" w:sz="0" w:space="0" w:color="auto"/>
          </w:divBdr>
        </w:div>
        <w:div w:id="433328009">
          <w:marLeft w:val="640"/>
          <w:marRight w:val="0"/>
          <w:marTop w:val="0"/>
          <w:marBottom w:val="0"/>
          <w:divBdr>
            <w:top w:val="none" w:sz="0" w:space="0" w:color="auto"/>
            <w:left w:val="none" w:sz="0" w:space="0" w:color="auto"/>
            <w:bottom w:val="none" w:sz="0" w:space="0" w:color="auto"/>
            <w:right w:val="none" w:sz="0" w:space="0" w:color="auto"/>
          </w:divBdr>
        </w:div>
        <w:div w:id="103037829">
          <w:marLeft w:val="640"/>
          <w:marRight w:val="0"/>
          <w:marTop w:val="0"/>
          <w:marBottom w:val="0"/>
          <w:divBdr>
            <w:top w:val="none" w:sz="0" w:space="0" w:color="auto"/>
            <w:left w:val="none" w:sz="0" w:space="0" w:color="auto"/>
            <w:bottom w:val="none" w:sz="0" w:space="0" w:color="auto"/>
            <w:right w:val="none" w:sz="0" w:space="0" w:color="auto"/>
          </w:divBdr>
        </w:div>
        <w:div w:id="1797722208">
          <w:marLeft w:val="640"/>
          <w:marRight w:val="0"/>
          <w:marTop w:val="0"/>
          <w:marBottom w:val="0"/>
          <w:divBdr>
            <w:top w:val="none" w:sz="0" w:space="0" w:color="auto"/>
            <w:left w:val="none" w:sz="0" w:space="0" w:color="auto"/>
            <w:bottom w:val="none" w:sz="0" w:space="0" w:color="auto"/>
            <w:right w:val="none" w:sz="0" w:space="0" w:color="auto"/>
          </w:divBdr>
        </w:div>
        <w:div w:id="1377198463">
          <w:marLeft w:val="640"/>
          <w:marRight w:val="0"/>
          <w:marTop w:val="0"/>
          <w:marBottom w:val="0"/>
          <w:divBdr>
            <w:top w:val="none" w:sz="0" w:space="0" w:color="auto"/>
            <w:left w:val="none" w:sz="0" w:space="0" w:color="auto"/>
            <w:bottom w:val="none" w:sz="0" w:space="0" w:color="auto"/>
            <w:right w:val="none" w:sz="0" w:space="0" w:color="auto"/>
          </w:divBdr>
        </w:div>
        <w:div w:id="1773208156">
          <w:marLeft w:val="640"/>
          <w:marRight w:val="0"/>
          <w:marTop w:val="0"/>
          <w:marBottom w:val="0"/>
          <w:divBdr>
            <w:top w:val="none" w:sz="0" w:space="0" w:color="auto"/>
            <w:left w:val="none" w:sz="0" w:space="0" w:color="auto"/>
            <w:bottom w:val="none" w:sz="0" w:space="0" w:color="auto"/>
            <w:right w:val="none" w:sz="0" w:space="0" w:color="auto"/>
          </w:divBdr>
        </w:div>
        <w:div w:id="71392527">
          <w:marLeft w:val="640"/>
          <w:marRight w:val="0"/>
          <w:marTop w:val="0"/>
          <w:marBottom w:val="0"/>
          <w:divBdr>
            <w:top w:val="none" w:sz="0" w:space="0" w:color="auto"/>
            <w:left w:val="none" w:sz="0" w:space="0" w:color="auto"/>
            <w:bottom w:val="none" w:sz="0" w:space="0" w:color="auto"/>
            <w:right w:val="none" w:sz="0" w:space="0" w:color="auto"/>
          </w:divBdr>
        </w:div>
        <w:div w:id="760250326">
          <w:marLeft w:val="640"/>
          <w:marRight w:val="0"/>
          <w:marTop w:val="0"/>
          <w:marBottom w:val="0"/>
          <w:divBdr>
            <w:top w:val="none" w:sz="0" w:space="0" w:color="auto"/>
            <w:left w:val="none" w:sz="0" w:space="0" w:color="auto"/>
            <w:bottom w:val="none" w:sz="0" w:space="0" w:color="auto"/>
            <w:right w:val="none" w:sz="0" w:space="0" w:color="auto"/>
          </w:divBdr>
        </w:div>
        <w:div w:id="1831408401">
          <w:marLeft w:val="640"/>
          <w:marRight w:val="0"/>
          <w:marTop w:val="0"/>
          <w:marBottom w:val="0"/>
          <w:divBdr>
            <w:top w:val="none" w:sz="0" w:space="0" w:color="auto"/>
            <w:left w:val="none" w:sz="0" w:space="0" w:color="auto"/>
            <w:bottom w:val="none" w:sz="0" w:space="0" w:color="auto"/>
            <w:right w:val="none" w:sz="0" w:space="0" w:color="auto"/>
          </w:divBdr>
        </w:div>
        <w:div w:id="297104917">
          <w:marLeft w:val="640"/>
          <w:marRight w:val="0"/>
          <w:marTop w:val="0"/>
          <w:marBottom w:val="0"/>
          <w:divBdr>
            <w:top w:val="none" w:sz="0" w:space="0" w:color="auto"/>
            <w:left w:val="none" w:sz="0" w:space="0" w:color="auto"/>
            <w:bottom w:val="none" w:sz="0" w:space="0" w:color="auto"/>
            <w:right w:val="none" w:sz="0" w:space="0" w:color="auto"/>
          </w:divBdr>
        </w:div>
        <w:div w:id="906382410">
          <w:marLeft w:val="640"/>
          <w:marRight w:val="0"/>
          <w:marTop w:val="0"/>
          <w:marBottom w:val="0"/>
          <w:divBdr>
            <w:top w:val="none" w:sz="0" w:space="0" w:color="auto"/>
            <w:left w:val="none" w:sz="0" w:space="0" w:color="auto"/>
            <w:bottom w:val="none" w:sz="0" w:space="0" w:color="auto"/>
            <w:right w:val="none" w:sz="0" w:space="0" w:color="auto"/>
          </w:divBdr>
        </w:div>
        <w:div w:id="1492721008">
          <w:marLeft w:val="640"/>
          <w:marRight w:val="0"/>
          <w:marTop w:val="0"/>
          <w:marBottom w:val="0"/>
          <w:divBdr>
            <w:top w:val="none" w:sz="0" w:space="0" w:color="auto"/>
            <w:left w:val="none" w:sz="0" w:space="0" w:color="auto"/>
            <w:bottom w:val="none" w:sz="0" w:space="0" w:color="auto"/>
            <w:right w:val="none" w:sz="0" w:space="0" w:color="auto"/>
          </w:divBdr>
        </w:div>
        <w:div w:id="1643342861">
          <w:marLeft w:val="640"/>
          <w:marRight w:val="0"/>
          <w:marTop w:val="0"/>
          <w:marBottom w:val="0"/>
          <w:divBdr>
            <w:top w:val="none" w:sz="0" w:space="0" w:color="auto"/>
            <w:left w:val="none" w:sz="0" w:space="0" w:color="auto"/>
            <w:bottom w:val="none" w:sz="0" w:space="0" w:color="auto"/>
            <w:right w:val="none" w:sz="0" w:space="0" w:color="auto"/>
          </w:divBdr>
        </w:div>
        <w:div w:id="1276138166">
          <w:marLeft w:val="640"/>
          <w:marRight w:val="0"/>
          <w:marTop w:val="0"/>
          <w:marBottom w:val="0"/>
          <w:divBdr>
            <w:top w:val="none" w:sz="0" w:space="0" w:color="auto"/>
            <w:left w:val="none" w:sz="0" w:space="0" w:color="auto"/>
            <w:bottom w:val="none" w:sz="0" w:space="0" w:color="auto"/>
            <w:right w:val="none" w:sz="0" w:space="0" w:color="auto"/>
          </w:divBdr>
        </w:div>
        <w:div w:id="1130897869">
          <w:marLeft w:val="640"/>
          <w:marRight w:val="0"/>
          <w:marTop w:val="0"/>
          <w:marBottom w:val="0"/>
          <w:divBdr>
            <w:top w:val="none" w:sz="0" w:space="0" w:color="auto"/>
            <w:left w:val="none" w:sz="0" w:space="0" w:color="auto"/>
            <w:bottom w:val="none" w:sz="0" w:space="0" w:color="auto"/>
            <w:right w:val="none" w:sz="0" w:space="0" w:color="auto"/>
          </w:divBdr>
        </w:div>
        <w:div w:id="880214690">
          <w:marLeft w:val="640"/>
          <w:marRight w:val="0"/>
          <w:marTop w:val="0"/>
          <w:marBottom w:val="0"/>
          <w:divBdr>
            <w:top w:val="none" w:sz="0" w:space="0" w:color="auto"/>
            <w:left w:val="none" w:sz="0" w:space="0" w:color="auto"/>
            <w:bottom w:val="none" w:sz="0" w:space="0" w:color="auto"/>
            <w:right w:val="none" w:sz="0" w:space="0" w:color="auto"/>
          </w:divBdr>
        </w:div>
        <w:div w:id="292297402">
          <w:marLeft w:val="640"/>
          <w:marRight w:val="0"/>
          <w:marTop w:val="0"/>
          <w:marBottom w:val="0"/>
          <w:divBdr>
            <w:top w:val="none" w:sz="0" w:space="0" w:color="auto"/>
            <w:left w:val="none" w:sz="0" w:space="0" w:color="auto"/>
            <w:bottom w:val="none" w:sz="0" w:space="0" w:color="auto"/>
            <w:right w:val="none" w:sz="0" w:space="0" w:color="auto"/>
          </w:divBdr>
        </w:div>
        <w:div w:id="1815097213">
          <w:marLeft w:val="640"/>
          <w:marRight w:val="0"/>
          <w:marTop w:val="0"/>
          <w:marBottom w:val="0"/>
          <w:divBdr>
            <w:top w:val="none" w:sz="0" w:space="0" w:color="auto"/>
            <w:left w:val="none" w:sz="0" w:space="0" w:color="auto"/>
            <w:bottom w:val="none" w:sz="0" w:space="0" w:color="auto"/>
            <w:right w:val="none" w:sz="0" w:space="0" w:color="auto"/>
          </w:divBdr>
        </w:div>
        <w:div w:id="1733042980">
          <w:marLeft w:val="640"/>
          <w:marRight w:val="0"/>
          <w:marTop w:val="0"/>
          <w:marBottom w:val="0"/>
          <w:divBdr>
            <w:top w:val="none" w:sz="0" w:space="0" w:color="auto"/>
            <w:left w:val="none" w:sz="0" w:space="0" w:color="auto"/>
            <w:bottom w:val="none" w:sz="0" w:space="0" w:color="auto"/>
            <w:right w:val="none" w:sz="0" w:space="0" w:color="auto"/>
          </w:divBdr>
        </w:div>
        <w:div w:id="1071732061">
          <w:marLeft w:val="640"/>
          <w:marRight w:val="0"/>
          <w:marTop w:val="0"/>
          <w:marBottom w:val="0"/>
          <w:divBdr>
            <w:top w:val="none" w:sz="0" w:space="0" w:color="auto"/>
            <w:left w:val="none" w:sz="0" w:space="0" w:color="auto"/>
            <w:bottom w:val="none" w:sz="0" w:space="0" w:color="auto"/>
            <w:right w:val="none" w:sz="0" w:space="0" w:color="auto"/>
          </w:divBdr>
        </w:div>
        <w:div w:id="1624341872">
          <w:marLeft w:val="640"/>
          <w:marRight w:val="0"/>
          <w:marTop w:val="0"/>
          <w:marBottom w:val="0"/>
          <w:divBdr>
            <w:top w:val="none" w:sz="0" w:space="0" w:color="auto"/>
            <w:left w:val="none" w:sz="0" w:space="0" w:color="auto"/>
            <w:bottom w:val="none" w:sz="0" w:space="0" w:color="auto"/>
            <w:right w:val="none" w:sz="0" w:space="0" w:color="auto"/>
          </w:divBdr>
        </w:div>
        <w:div w:id="1908610459">
          <w:marLeft w:val="640"/>
          <w:marRight w:val="0"/>
          <w:marTop w:val="0"/>
          <w:marBottom w:val="0"/>
          <w:divBdr>
            <w:top w:val="none" w:sz="0" w:space="0" w:color="auto"/>
            <w:left w:val="none" w:sz="0" w:space="0" w:color="auto"/>
            <w:bottom w:val="none" w:sz="0" w:space="0" w:color="auto"/>
            <w:right w:val="none" w:sz="0" w:space="0" w:color="auto"/>
          </w:divBdr>
        </w:div>
        <w:div w:id="1669014394">
          <w:marLeft w:val="640"/>
          <w:marRight w:val="0"/>
          <w:marTop w:val="0"/>
          <w:marBottom w:val="0"/>
          <w:divBdr>
            <w:top w:val="none" w:sz="0" w:space="0" w:color="auto"/>
            <w:left w:val="none" w:sz="0" w:space="0" w:color="auto"/>
            <w:bottom w:val="none" w:sz="0" w:space="0" w:color="auto"/>
            <w:right w:val="none" w:sz="0" w:space="0" w:color="auto"/>
          </w:divBdr>
        </w:div>
        <w:div w:id="465046834">
          <w:marLeft w:val="640"/>
          <w:marRight w:val="0"/>
          <w:marTop w:val="0"/>
          <w:marBottom w:val="0"/>
          <w:divBdr>
            <w:top w:val="none" w:sz="0" w:space="0" w:color="auto"/>
            <w:left w:val="none" w:sz="0" w:space="0" w:color="auto"/>
            <w:bottom w:val="none" w:sz="0" w:space="0" w:color="auto"/>
            <w:right w:val="none" w:sz="0" w:space="0" w:color="auto"/>
          </w:divBdr>
        </w:div>
        <w:div w:id="1000349209">
          <w:marLeft w:val="640"/>
          <w:marRight w:val="0"/>
          <w:marTop w:val="0"/>
          <w:marBottom w:val="0"/>
          <w:divBdr>
            <w:top w:val="none" w:sz="0" w:space="0" w:color="auto"/>
            <w:left w:val="none" w:sz="0" w:space="0" w:color="auto"/>
            <w:bottom w:val="none" w:sz="0" w:space="0" w:color="auto"/>
            <w:right w:val="none" w:sz="0" w:space="0" w:color="auto"/>
          </w:divBdr>
        </w:div>
        <w:div w:id="836266504">
          <w:marLeft w:val="640"/>
          <w:marRight w:val="0"/>
          <w:marTop w:val="0"/>
          <w:marBottom w:val="0"/>
          <w:divBdr>
            <w:top w:val="none" w:sz="0" w:space="0" w:color="auto"/>
            <w:left w:val="none" w:sz="0" w:space="0" w:color="auto"/>
            <w:bottom w:val="none" w:sz="0" w:space="0" w:color="auto"/>
            <w:right w:val="none" w:sz="0" w:space="0" w:color="auto"/>
          </w:divBdr>
        </w:div>
        <w:div w:id="1473985470">
          <w:marLeft w:val="640"/>
          <w:marRight w:val="0"/>
          <w:marTop w:val="0"/>
          <w:marBottom w:val="0"/>
          <w:divBdr>
            <w:top w:val="none" w:sz="0" w:space="0" w:color="auto"/>
            <w:left w:val="none" w:sz="0" w:space="0" w:color="auto"/>
            <w:bottom w:val="none" w:sz="0" w:space="0" w:color="auto"/>
            <w:right w:val="none" w:sz="0" w:space="0" w:color="auto"/>
          </w:divBdr>
        </w:div>
        <w:div w:id="1912539585">
          <w:marLeft w:val="640"/>
          <w:marRight w:val="0"/>
          <w:marTop w:val="0"/>
          <w:marBottom w:val="0"/>
          <w:divBdr>
            <w:top w:val="none" w:sz="0" w:space="0" w:color="auto"/>
            <w:left w:val="none" w:sz="0" w:space="0" w:color="auto"/>
            <w:bottom w:val="none" w:sz="0" w:space="0" w:color="auto"/>
            <w:right w:val="none" w:sz="0" w:space="0" w:color="auto"/>
          </w:divBdr>
        </w:div>
        <w:div w:id="1101990166">
          <w:marLeft w:val="640"/>
          <w:marRight w:val="0"/>
          <w:marTop w:val="0"/>
          <w:marBottom w:val="0"/>
          <w:divBdr>
            <w:top w:val="none" w:sz="0" w:space="0" w:color="auto"/>
            <w:left w:val="none" w:sz="0" w:space="0" w:color="auto"/>
            <w:bottom w:val="none" w:sz="0" w:space="0" w:color="auto"/>
            <w:right w:val="none" w:sz="0" w:space="0" w:color="auto"/>
          </w:divBdr>
        </w:div>
        <w:div w:id="676345415">
          <w:marLeft w:val="640"/>
          <w:marRight w:val="0"/>
          <w:marTop w:val="0"/>
          <w:marBottom w:val="0"/>
          <w:divBdr>
            <w:top w:val="none" w:sz="0" w:space="0" w:color="auto"/>
            <w:left w:val="none" w:sz="0" w:space="0" w:color="auto"/>
            <w:bottom w:val="none" w:sz="0" w:space="0" w:color="auto"/>
            <w:right w:val="none" w:sz="0" w:space="0" w:color="auto"/>
          </w:divBdr>
        </w:div>
        <w:div w:id="1680690792">
          <w:marLeft w:val="640"/>
          <w:marRight w:val="0"/>
          <w:marTop w:val="0"/>
          <w:marBottom w:val="0"/>
          <w:divBdr>
            <w:top w:val="none" w:sz="0" w:space="0" w:color="auto"/>
            <w:left w:val="none" w:sz="0" w:space="0" w:color="auto"/>
            <w:bottom w:val="none" w:sz="0" w:space="0" w:color="auto"/>
            <w:right w:val="none" w:sz="0" w:space="0" w:color="auto"/>
          </w:divBdr>
        </w:div>
        <w:div w:id="394282059">
          <w:marLeft w:val="640"/>
          <w:marRight w:val="0"/>
          <w:marTop w:val="0"/>
          <w:marBottom w:val="0"/>
          <w:divBdr>
            <w:top w:val="none" w:sz="0" w:space="0" w:color="auto"/>
            <w:left w:val="none" w:sz="0" w:space="0" w:color="auto"/>
            <w:bottom w:val="none" w:sz="0" w:space="0" w:color="auto"/>
            <w:right w:val="none" w:sz="0" w:space="0" w:color="auto"/>
          </w:divBdr>
        </w:div>
        <w:div w:id="278875250">
          <w:marLeft w:val="640"/>
          <w:marRight w:val="0"/>
          <w:marTop w:val="0"/>
          <w:marBottom w:val="0"/>
          <w:divBdr>
            <w:top w:val="none" w:sz="0" w:space="0" w:color="auto"/>
            <w:left w:val="none" w:sz="0" w:space="0" w:color="auto"/>
            <w:bottom w:val="none" w:sz="0" w:space="0" w:color="auto"/>
            <w:right w:val="none" w:sz="0" w:space="0" w:color="auto"/>
          </w:divBdr>
        </w:div>
        <w:div w:id="1168716311">
          <w:marLeft w:val="640"/>
          <w:marRight w:val="0"/>
          <w:marTop w:val="0"/>
          <w:marBottom w:val="0"/>
          <w:divBdr>
            <w:top w:val="none" w:sz="0" w:space="0" w:color="auto"/>
            <w:left w:val="none" w:sz="0" w:space="0" w:color="auto"/>
            <w:bottom w:val="none" w:sz="0" w:space="0" w:color="auto"/>
            <w:right w:val="none" w:sz="0" w:space="0" w:color="auto"/>
          </w:divBdr>
        </w:div>
        <w:div w:id="1102074207">
          <w:marLeft w:val="640"/>
          <w:marRight w:val="0"/>
          <w:marTop w:val="0"/>
          <w:marBottom w:val="0"/>
          <w:divBdr>
            <w:top w:val="none" w:sz="0" w:space="0" w:color="auto"/>
            <w:left w:val="none" w:sz="0" w:space="0" w:color="auto"/>
            <w:bottom w:val="none" w:sz="0" w:space="0" w:color="auto"/>
            <w:right w:val="none" w:sz="0" w:space="0" w:color="auto"/>
          </w:divBdr>
        </w:div>
        <w:div w:id="1286349815">
          <w:marLeft w:val="640"/>
          <w:marRight w:val="0"/>
          <w:marTop w:val="0"/>
          <w:marBottom w:val="0"/>
          <w:divBdr>
            <w:top w:val="none" w:sz="0" w:space="0" w:color="auto"/>
            <w:left w:val="none" w:sz="0" w:space="0" w:color="auto"/>
            <w:bottom w:val="none" w:sz="0" w:space="0" w:color="auto"/>
            <w:right w:val="none" w:sz="0" w:space="0" w:color="auto"/>
          </w:divBdr>
        </w:div>
        <w:div w:id="1096554275">
          <w:marLeft w:val="640"/>
          <w:marRight w:val="0"/>
          <w:marTop w:val="0"/>
          <w:marBottom w:val="0"/>
          <w:divBdr>
            <w:top w:val="none" w:sz="0" w:space="0" w:color="auto"/>
            <w:left w:val="none" w:sz="0" w:space="0" w:color="auto"/>
            <w:bottom w:val="none" w:sz="0" w:space="0" w:color="auto"/>
            <w:right w:val="none" w:sz="0" w:space="0" w:color="auto"/>
          </w:divBdr>
        </w:div>
        <w:div w:id="654650291">
          <w:marLeft w:val="640"/>
          <w:marRight w:val="0"/>
          <w:marTop w:val="0"/>
          <w:marBottom w:val="0"/>
          <w:divBdr>
            <w:top w:val="none" w:sz="0" w:space="0" w:color="auto"/>
            <w:left w:val="none" w:sz="0" w:space="0" w:color="auto"/>
            <w:bottom w:val="none" w:sz="0" w:space="0" w:color="auto"/>
            <w:right w:val="none" w:sz="0" w:space="0" w:color="auto"/>
          </w:divBdr>
        </w:div>
        <w:div w:id="179703761">
          <w:marLeft w:val="640"/>
          <w:marRight w:val="0"/>
          <w:marTop w:val="0"/>
          <w:marBottom w:val="0"/>
          <w:divBdr>
            <w:top w:val="none" w:sz="0" w:space="0" w:color="auto"/>
            <w:left w:val="none" w:sz="0" w:space="0" w:color="auto"/>
            <w:bottom w:val="none" w:sz="0" w:space="0" w:color="auto"/>
            <w:right w:val="none" w:sz="0" w:space="0" w:color="auto"/>
          </w:divBdr>
        </w:div>
        <w:div w:id="1608198148">
          <w:marLeft w:val="640"/>
          <w:marRight w:val="0"/>
          <w:marTop w:val="0"/>
          <w:marBottom w:val="0"/>
          <w:divBdr>
            <w:top w:val="none" w:sz="0" w:space="0" w:color="auto"/>
            <w:left w:val="none" w:sz="0" w:space="0" w:color="auto"/>
            <w:bottom w:val="none" w:sz="0" w:space="0" w:color="auto"/>
            <w:right w:val="none" w:sz="0" w:space="0" w:color="auto"/>
          </w:divBdr>
        </w:div>
        <w:div w:id="584534706">
          <w:marLeft w:val="640"/>
          <w:marRight w:val="0"/>
          <w:marTop w:val="0"/>
          <w:marBottom w:val="0"/>
          <w:divBdr>
            <w:top w:val="none" w:sz="0" w:space="0" w:color="auto"/>
            <w:left w:val="none" w:sz="0" w:space="0" w:color="auto"/>
            <w:bottom w:val="none" w:sz="0" w:space="0" w:color="auto"/>
            <w:right w:val="none" w:sz="0" w:space="0" w:color="auto"/>
          </w:divBdr>
        </w:div>
        <w:div w:id="1068648535">
          <w:marLeft w:val="640"/>
          <w:marRight w:val="0"/>
          <w:marTop w:val="0"/>
          <w:marBottom w:val="0"/>
          <w:divBdr>
            <w:top w:val="none" w:sz="0" w:space="0" w:color="auto"/>
            <w:left w:val="none" w:sz="0" w:space="0" w:color="auto"/>
            <w:bottom w:val="none" w:sz="0" w:space="0" w:color="auto"/>
            <w:right w:val="none" w:sz="0" w:space="0" w:color="auto"/>
          </w:divBdr>
        </w:div>
        <w:div w:id="1514103176">
          <w:marLeft w:val="640"/>
          <w:marRight w:val="0"/>
          <w:marTop w:val="0"/>
          <w:marBottom w:val="0"/>
          <w:divBdr>
            <w:top w:val="none" w:sz="0" w:space="0" w:color="auto"/>
            <w:left w:val="none" w:sz="0" w:space="0" w:color="auto"/>
            <w:bottom w:val="none" w:sz="0" w:space="0" w:color="auto"/>
            <w:right w:val="none" w:sz="0" w:space="0" w:color="auto"/>
          </w:divBdr>
        </w:div>
        <w:div w:id="1140079638">
          <w:marLeft w:val="640"/>
          <w:marRight w:val="0"/>
          <w:marTop w:val="0"/>
          <w:marBottom w:val="0"/>
          <w:divBdr>
            <w:top w:val="none" w:sz="0" w:space="0" w:color="auto"/>
            <w:left w:val="none" w:sz="0" w:space="0" w:color="auto"/>
            <w:bottom w:val="none" w:sz="0" w:space="0" w:color="auto"/>
            <w:right w:val="none" w:sz="0" w:space="0" w:color="auto"/>
          </w:divBdr>
        </w:div>
        <w:div w:id="876430631">
          <w:marLeft w:val="640"/>
          <w:marRight w:val="0"/>
          <w:marTop w:val="0"/>
          <w:marBottom w:val="0"/>
          <w:divBdr>
            <w:top w:val="none" w:sz="0" w:space="0" w:color="auto"/>
            <w:left w:val="none" w:sz="0" w:space="0" w:color="auto"/>
            <w:bottom w:val="none" w:sz="0" w:space="0" w:color="auto"/>
            <w:right w:val="none" w:sz="0" w:space="0" w:color="auto"/>
          </w:divBdr>
        </w:div>
        <w:div w:id="348262656">
          <w:marLeft w:val="640"/>
          <w:marRight w:val="0"/>
          <w:marTop w:val="0"/>
          <w:marBottom w:val="0"/>
          <w:divBdr>
            <w:top w:val="none" w:sz="0" w:space="0" w:color="auto"/>
            <w:left w:val="none" w:sz="0" w:space="0" w:color="auto"/>
            <w:bottom w:val="none" w:sz="0" w:space="0" w:color="auto"/>
            <w:right w:val="none" w:sz="0" w:space="0" w:color="auto"/>
          </w:divBdr>
        </w:div>
        <w:div w:id="940259886">
          <w:marLeft w:val="640"/>
          <w:marRight w:val="0"/>
          <w:marTop w:val="0"/>
          <w:marBottom w:val="0"/>
          <w:divBdr>
            <w:top w:val="none" w:sz="0" w:space="0" w:color="auto"/>
            <w:left w:val="none" w:sz="0" w:space="0" w:color="auto"/>
            <w:bottom w:val="none" w:sz="0" w:space="0" w:color="auto"/>
            <w:right w:val="none" w:sz="0" w:space="0" w:color="auto"/>
          </w:divBdr>
        </w:div>
        <w:div w:id="459498245">
          <w:marLeft w:val="640"/>
          <w:marRight w:val="0"/>
          <w:marTop w:val="0"/>
          <w:marBottom w:val="0"/>
          <w:divBdr>
            <w:top w:val="none" w:sz="0" w:space="0" w:color="auto"/>
            <w:left w:val="none" w:sz="0" w:space="0" w:color="auto"/>
            <w:bottom w:val="none" w:sz="0" w:space="0" w:color="auto"/>
            <w:right w:val="none" w:sz="0" w:space="0" w:color="auto"/>
          </w:divBdr>
        </w:div>
        <w:div w:id="1331954227">
          <w:marLeft w:val="640"/>
          <w:marRight w:val="0"/>
          <w:marTop w:val="0"/>
          <w:marBottom w:val="0"/>
          <w:divBdr>
            <w:top w:val="none" w:sz="0" w:space="0" w:color="auto"/>
            <w:left w:val="none" w:sz="0" w:space="0" w:color="auto"/>
            <w:bottom w:val="none" w:sz="0" w:space="0" w:color="auto"/>
            <w:right w:val="none" w:sz="0" w:space="0" w:color="auto"/>
          </w:divBdr>
        </w:div>
        <w:div w:id="1964073095">
          <w:marLeft w:val="640"/>
          <w:marRight w:val="0"/>
          <w:marTop w:val="0"/>
          <w:marBottom w:val="0"/>
          <w:divBdr>
            <w:top w:val="none" w:sz="0" w:space="0" w:color="auto"/>
            <w:left w:val="none" w:sz="0" w:space="0" w:color="auto"/>
            <w:bottom w:val="none" w:sz="0" w:space="0" w:color="auto"/>
            <w:right w:val="none" w:sz="0" w:space="0" w:color="auto"/>
          </w:divBdr>
        </w:div>
        <w:div w:id="813838053">
          <w:marLeft w:val="640"/>
          <w:marRight w:val="0"/>
          <w:marTop w:val="0"/>
          <w:marBottom w:val="0"/>
          <w:divBdr>
            <w:top w:val="none" w:sz="0" w:space="0" w:color="auto"/>
            <w:left w:val="none" w:sz="0" w:space="0" w:color="auto"/>
            <w:bottom w:val="none" w:sz="0" w:space="0" w:color="auto"/>
            <w:right w:val="none" w:sz="0" w:space="0" w:color="auto"/>
          </w:divBdr>
        </w:div>
        <w:div w:id="226189407">
          <w:marLeft w:val="640"/>
          <w:marRight w:val="0"/>
          <w:marTop w:val="0"/>
          <w:marBottom w:val="0"/>
          <w:divBdr>
            <w:top w:val="none" w:sz="0" w:space="0" w:color="auto"/>
            <w:left w:val="none" w:sz="0" w:space="0" w:color="auto"/>
            <w:bottom w:val="none" w:sz="0" w:space="0" w:color="auto"/>
            <w:right w:val="none" w:sz="0" w:space="0" w:color="auto"/>
          </w:divBdr>
        </w:div>
        <w:div w:id="1057360788">
          <w:marLeft w:val="640"/>
          <w:marRight w:val="0"/>
          <w:marTop w:val="0"/>
          <w:marBottom w:val="0"/>
          <w:divBdr>
            <w:top w:val="none" w:sz="0" w:space="0" w:color="auto"/>
            <w:left w:val="none" w:sz="0" w:space="0" w:color="auto"/>
            <w:bottom w:val="none" w:sz="0" w:space="0" w:color="auto"/>
            <w:right w:val="none" w:sz="0" w:space="0" w:color="auto"/>
          </w:divBdr>
        </w:div>
        <w:div w:id="684596239">
          <w:marLeft w:val="640"/>
          <w:marRight w:val="0"/>
          <w:marTop w:val="0"/>
          <w:marBottom w:val="0"/>
          <w:divBdr>
            <w:top w:val="none" w:sz="0" w:space="0" w:color="auto"/>
            <w:left w:val="none" w:sz="0" w:space="0" w:color="auto"/>
            <w:bottom w:val="none" w:sz="0" w:space="0" w:color="auto"/>
            <w:right w:val="none" w:sz="0" w:space="0" w:color="auto"/>
          </w:divBdr>
        </w:div>
        <w:div w:id="20396088">
          <w:marLeft w:val="640"/>
          <w:marRight w:val="0"/>
          <w:marTop w:val="0"/>
          <w:marBottom w:val="0"/>
          <w:divBdr>
            <w:top w:val="none" w:sz="0" w:space="0" w:color="auto"/>
            <w:left w:val="none" w:sz="0" w:space="0" w:color="auto"/>
            <w:bottom w:val="none" w:sz="0" w:space="0" w:color="auto"/>
            <w:right w:val="none" w:sz="0" w:space="0" w:color="auto"/>
          </w:divBdr>
        </w:div>
        <w:div w:id="1650288011">
          <w:marLeft w:val="640"/>
          <w:marRight w:val="0"/>
          <w:marTop w:val="0"/>
          <w:marBottom w:val="0"/>
          <w:divBdr>
            <w:top w:val="none" w:sz="0" w:space="0" w:color="auto"/>
            <w:left w:val="none" w:sz="0" w:space="0" w:color="auto"/>
            <w:bottom w:val="none" w:sz="0" w:space="0" w:color="auto"/>
            <w:right w:val="none" w:sz="0" w:space="0" w:color="auto"/>
          </w:divBdr>
        </w:div>
        <w:div w:id="804466103">
          <w:marLeft w:val="640"/>
          <w:marRight w:val="0"/>
          <w:marTop w:val="0"/>
          <w:marBottom w:val="0"/>
          <w:divBdr>
            <w:top w:val="none" w:sz="0" w:space="0" w:color="auto"/>
            <w:left w:val="none" w:sz="0" w:space="0" w:color="auto"/>
            <w:bottom w:val="none" w:sz="0" w:space="0" w:color="auto"/>
            <w:right w:val="none" w:sz="0" w:space="0" w:color="auto"/>
          </w:divBdr>
        </w:div>
        <w:div w:id="1250194960">
          <w:marLeft w:val="640"/>
          <w:marRight w:val="0"/>
          <w:marTop w:val="0"/>
          <w:marBottom w:val="0"/>
          <w:divBdr>
            <w:top w:val="none" w:sz="0" w:space="0" w:color="auto"/>
            <w:left w:val="none" w:sz="0" w:space="0" w:color="auto"/>
            <w:bottom w:val="none" w:sz="0" w:space="0" w:color="auto"/>
            <w:right w:val="none" w:sz="0" w:space="0" w:color="auto"/>
          </w:divBdr>
        </w:div>
        <w:div w:id="1746107426">
          <w:marLeft w:val="640"/>
          <w:marRight w:val="0"/>
          <w:marTop w:val="0"/>
          <w:marBottom w:val="0"/>
          <w:divBdr>
            <w:top w:val="none" w:sz="0" w:space="0" w:color="auto"/>
            <w:left w:val="none" w:sz="0" w:space="0" w:color="auto"/>
            <w:bottom w:val="none" w:sz="0" w:space="0" w:color="auto"/>
            <w:right w:val="none" w:sz="0" w:space="0" w:color="auto"/>
          </w:divBdr>
        </w:div>
        <w:div w:id="1516308482">
          <w:marLeft w:val="640"/>
          <w:marRight w:val="0"/>
          <w:marTop w:val="0"/>
          <w:marBottom w:val="0"/>
          <w:divBdr>
            <w:top w:val="none" w:sz="0" w:space="0" w:color="auto"/>
            <w:left w:val="none" w:sz="0" w:space="0" w:color="auto"/>
            <w:bottom w:val="none" w:sz="0" w:space="0" w:color="auto"/>
            <w:right w:val="none" w:sz="0" w:space="0" w:color="auto"/>
          </w:divBdr>
        </w:div>
        <w:div w:id="873734267">
          <w:marLeft w:val="640"/>
          <w:marRight w:val="0"/>
          <w:marTop w:val="0"/>
          <w:marBottom w:val="0"/>
          <w:divBdr>
            <w:top w:val="none" w:sz="0" w:space="0" w:color="auto"/>
            <w:left w:val="none" w:sz="0" w:space="0" w:color="auto"/>
            <w:bottom w:val="none" w:sz="0" w:space="0" w:color="auto"/>
            <w:right w:val="none" w:sz="0" w:space="0" w:color="auto"/>
          </w:divBdr>
        </w:div>
        <w:div w:id="850488847">
          <w:marLeft w:val="640"/>
          <w:marRight w:val="0"/>
          <w:marTop w:val="0"/>
          <w:marBottom w:val="0"/>
          <w:divBdr>
            <w:top w:val="none" w:sz="0" w:space="0" w:color="auto"/>
            <w:left w:val="none" w:sz="0" w:space="0" w:color="auto"/>
            <w:bottom w:val="none" w:sz="0" w:space="0" w:color="auto"/>
            <w:right w:val="none" w:sz="0" w:space="0" w:color="auto"/>
          </w:divBdr>
        </w:div>
        <w:div w:id="1491553886">
          <w:marLeft w:val="640"/>
          <w:marRight w:val="0"/>
          <w:marTop w:val="0"/>
          <w:marBottom w:val="0"/>
          <w:divBdr>
            <w:top w:val="none" w:sz="0" w:space="0" w:color="auto"/>
            <w:left w:val="none" w:sz="0" w:space="0" w:color="auto"/>
            <w:bottom w:val="none" w:sz="0" w:space="0" w:color="auto"/>
            <w:right w:val="none" w:sz="0" w:space="0" w:color="auto"/>
          </w:divBdr>
        </w:div>
        <w:div w:id="313726215">
          <w:marLeft w:val="640"/>
          <w:marRight w:val="0"/>
          <w:marTop w:val="0"/>
          <w:marBottom w:val="0"/>
          <w:divBdr>
            <w:top w:val="none" w:sz="0" w:space="0" w:color="auto"/>
            <w:left w:val="none" w:sz="0" w:space="0" w:color="auto"/>
            <w:bottom w:val="none" w:sz="0" w:space="0" w:color="auto"/>
            <w:right w:val="none" w:sz="0" w:space="0" w:color="auto"/>
          </w:divBdr>
        </w:div>
        <w:div w:id="1285579827">
          <w:marLeft w:val="640"/>
          <w:marRight w:val="0"/>
          <w:marTop w:val="0"/>
          <w:marBottom w:val="0"/>
          <w:divBdr>
            <w:top w:val="none" w:sz="0" w:space="0" w:color="auto"/>
            <w:left w:val="none" w:sz="0" w:space="0" w:color="auto"/>
            <w:bottom w:val="none" w:sz="0" w:space="0" w:color="auto"/>
            <w:right w:val="none" w:sz="0" w:space="0" w:color="auto"/>
          </w:divBdr>
        </w:div>
        <w:div w:id="306013419">
          <w:marLeft w:val="640"/>
          <w:marRight w:val="0"/>
          <w:marTop w:val="0"/>
          <w:marBottom w:val="0"/>
          <w:divBdr>
            <w:top w:val="none" w:sz="0" w:space="0" w:color="auto"/>
            <w:left w:val="none" w:sz="0" w:space="0" w:color="auto"/>
            <w:bottom w:val="none" w:sz="0" w:space="0" w:color="auto"/>
            <w:right w:val="none" w:sz="0" w:space="0" w:color="auto"/>
          </w:divBdr>
        </w:div>
        <w:div w:id="649557685">
          <w:marLeft w:val="640"/>
          <w:marRight w:val="0"/>
          <w:marTop w:val="0"/>
          <w:marBottom w:val="0"/>
          <w:divBdr>
            <w:top w:val="none" w:sz="0" w:space="0" w:color="auto"/>
            <w:left w:val="none" w:sz="0" w:space="0" w:color="auto"/>
            <w:bottom w:val="none" w:sz="0" w:space="0" w:color="auto"/>
            <w:right w:val="none" w:sz="0" w:space="0" w:color="auto"/>
          </w:divBdr>
        </w:div>
        <w:div w:id="445471390">
          <w:marLeft w:val="640"/>
          <w:marRight w:val="0"/>
          <w:marTop w:val="0"/>
          <w:marBottom w:val="0"/>
          <w:divBdr>
            <w:top w:val="none" w:sz="0" w:space="0" w:color="auto"/>
            <w:left w:val="none" w:sz="0" w:space="0" w:color="auto"/>
            <w:bottom w:val="none" w:sz="0" w:space="0" w:color="auto"/>
            <w:right w:val="none" w:sz="0" w:space="0" w:color="auto"/>
          </w:divBdr>
        </w:div>
        <w:div w:id="50662864">
          <w:marLeft w:val="640"/>
          <w:marRight w:val="0"/>
          <w:marTop w:val="0"/>
          <w:marBottom w:val="0"/>
          <w:divBdr>
            <w:top w:val="none" w:sz="0" w:space="0" w:color="auto"/>
            <w:left w:val="none" w:sz="0" w:space="0" w:color="auto"/>
            <w:bottom w:val="none" w:sz="0" w:space="0" w:color="auto"/>
            <w:right w:val="none" w:sz="0" w:space="0" w:color="auto"/>
          </w:divBdr>
        </w:div>
        <w:div w:id="1591963227">
          <w:marLeft w:val="640"/>
          <w:marRight w:val="0"/>
          <w:marTop w:val="0"/>
          <w:marBottom w:val="0"/>
          <w:divBdr>
            <w:top w:val="none" w:sz="0" w:space="0" w:color="auto"/>
            <w:left w:val="none" w:sz="0" w:space="0" w:color="auto"/>
            <w:bottom w:val="none" w:sz="0" w:space="0" w:color="auto"/>
            <w:right w:val="none" w:sz="0" w:space="0" w:color="auto"/>
          </w:divBdr>
        </w:div>
        <w:div w:id="1279027571">
          <w:marLeft w:val="640"/>
          <w:marRight w:val="0"/>
          <w:marTop w:val="0"/>
          <w:marBottom w:val="0"/>
          <w:divBdr>
            <w:top w:val="none" w:sz="0" w:space="0" w:color="auto"/>
            <w:left w:val="none" w:sz="0" w:space="0" w:color="auto"/>
            <w:bottom w:val="none" w:sz="0" w:space="0" w:color="auto"/>
            <w:right w:val="none" w:sz="0" w:space="0" w:color="auto"/>
          </w:divBdr>
        </w:div>
        <w:div w:id="412318151">
          <w:marLeft w:val="640"/>
          <w:marRight w:val="0"/>
          <w:marTop w:val="0"/>
          <w:marBottom w:val="0"/>
          <w:divBdr>
            <w:top w:val="none" w:sz="0" w:space="0" w:color="auto"/>
            <w:left w:val="none" w:sz="0" w:space="0" w:color="auto"/>
            <w:bottom w:val="none" w:sz="0" w:space="0" w:color="auto"/>
            <w:right w:val="none" w:sz="0" w:space="0" w:color="auto"/>
          </w:divBdr>
        </w:div>
        <w:div w:id="1636373823">
          <w:marLeft w:val="640"/>
          <w:marRight w:val="0"/>
          <w:marTop w:val="0"/>
          <w:marBottom w:val="0"/>
          <w:divBdr>
            <w:top w:val="none" w:sz="0" w:space="0" w:color="auto"/>
            <w:left w:val="none" w:sz="0" w:space="0" w:color="auto"/>
            <w:bottom w:val="none" w:sz="0" w:space="0" w:color="auto"/>
            <w:right w:val="none" w:sz="0" w:space="0" w:color="auto"/>
          </w:divBdr>
        </w:div>
        <w:div w:id="506676665">
          <w:marLeft w:val="640"/>
          <w:marRight w:val="0"/>
          <w:marTop w:val="0"/>
          <w:marBottom w:val="0"/>
          <w:divBdr>
            <w:top w:val="none" w:sz="0" w:space="0" w:color="auto"/>
            <w:left w:val="none" w:sz="0" w:space="0" w:color="auto"/>
            <w:bottom w:val="none" w:sz="0" w:space="0" w:color="auto"/>
            <w:right w:val="none" w:sz="0" w:space="0" w:color="auto"/>
          </w:divBdr>
        </w:div>
      </w:divsChild>
    </w:div>
    <w:div w:id="1709835983">
      <w:bodyDiv w:val="1"/>
      <w:marLeft w:val="0"/>
      <w:marRight w:val="0"/>
      <w:marTop w:val="0"/>
      <w:marBottom w:val="0"/>
      <w:divBdr>
        <w:top w:val="none" w:sz="0" w:space="0" w:color="auto"/>
        <w:left w:val="none" w:sz="0" w:space="0" w:color="auto"/>
        <w:bottom w:val="none" w:sz="0" w:space="0" w:color="auto"/>
        <w:right w:val="none" w:sz="0" w:space="0" w:color="auto"/>
      </w:divBdr>
      <w:divsChild>
        <w:div w:id="1663311580">
          <w:marLeft w:val="640"/>
          <w:marRight w:val="0"/>
          <w:marTop w:val="0"/>
          <w:marBottom w:val="0"/>
          <w:divBdr>
            <w:top w:val="none" w:sz="0" w:space="0" w:color="auto"/>
            <w:left w:val="none" w:sz="0" w:space="0" w:color="auto"/>
            <w:bottom w:val="none" w:sz="0" w:space="0" w:color="auto"/>
            <w:right w:val="none" w:sz="0" w:space="0" w:color="auto"/>
          </w:divBdr>
        </w:div>
        <w:div w:id="1650400747">
          <w:marLeft w:val="640"/>
          <w:marRight w:val="0"/>
          <w:marTop w:val="0"/>
          <w:marBottom w:val="0"/>
          <w:divBdr>
            <w:top w:val="none" w:sz="0" w:space="0" w:color="auto"/>
            <w:left w:val="none" w:sz="0" w:space="0" w:color="auto"/>
            <w:bottom w:val="none" w:sz="0" w:space="0" w:color="auto"/>
            <w:right w:val="none" w:sz="0" w:space="0" w:color="auto"/>
          </w:divBdr>
        </w:div>
        <w:div w:id="1518425545">
          <w:marLeft w:val="640"/>
          <w:marRight w:val="0"/>
          <w:marTop w:val="0"/>
          <w:marBottom w:val="0"/>
          <w:divBdr>
            <w:top w:val="none" w:sz="0" w:space="0" w:color="auto"/>
            <w:left w:val="none" w:sz="0" w:space="0" w:color="auto"/>
            <w:bottom w:val="none" w:sz="0" w:space="0" w:color="auto"/>
            <w:right w:val="none" w:sz="0" w:space="0" w:color="auto"/>
          </w:divBdr>
        </w:div>
        <w:div w:id="703866574">
          <w:marLeft w:val="640"/>
          <w:marRight w:val="0"/>
          <w:marTop w:val="0"/>
          <w:marBottom w:val="0"/>
          <w:divBdr>
            <w:top w:val="none" w:sz="0" w:space="0" w:color="auto"/>
            <w:left w:val="none" w:sz="0" w:space="0" w:color="auto"/>
            <w:bottom w:val="none" w:sz="0" w:space="0" w:color="auto"/>
            <w:right w:val="none" w:sz="0" w:space="0" w:color="auto"/>
          </w:divBdr>
        </w:div>
        <w:div w:id="1093936788">
          <w:marLeft w:val="640"/>
          <w:marRight w:val="0"/>
          <w:marTop w:val="0"/>
          <w:marBottom w:val="0"/>
          <w:divBdr>
            <w:top w:val="none" w:sz="0" w:space="0" w:color="auto"/>
            <w:left w:val="none" w:sz="0" w:space="0" w:color="auto"/>
            <w:bottom w:val="none" w:sz="0" w:space="0" w:color="auto"/>
            <w:right w:val="none" w:sz="0" w:space="0" w:color="auto"/>
          </w:divBdr>
        </w:div>
        <w:div w:id="503473934">
          <w:marLeft w:val="640"/>
          <w:marRight w:val="0"/>
          <w:marTop w:val="0"/>
          <w:marBottom w:val="0"/>
          <w:divBdr>
            <w:top w:val="none" w:sz="0" w:space="0" w:color="auto"/>
            <w:left w:val="none" w:sz="0" w:space="0" w:color="auto"/>
            <w:bottom w:val="none" w:sz="0" w:space="0" w:color="auto"/>
            <w:right w:val="none" w:sz="0" w:space="0" w:color="auto"/>
          </w:divBdr>
        </w:div>
        <w:div w:id="952399234">
          <w:marLeft w:val="640"/>
          <w:marRight w:val="0"/>
          <w:marTop w:val="0"/>
          <w:marBottom w:val="0"/>
          <w:divBdr>
            <w:top w:val="none" w:sz="0" w:space="0" w:color="auto"/>
            <w:left w:val="none" w:sz="0" w:space="0" w:color="auto"/>
            <w:bottom w:val="none" w:sz="0" w:space="0" w:color="auto"/>
            <w:right w:val="none" w:sz="0" w:space="0" w:color="auto"/>
          </w:divBdr>
        </w:div>
        <w:div w:id="565191821">
          <w:marLeft w:val="640"/>
          <w:marRight w:val="0"/>
          <w:marTop w:val="0"/>
          <w:marBottom w:val="0"/>
          <w:divBdr>
            <w:top w:val="none" w:sz="0" w:space="0" w:color="auto"/>
            <w:left w:val="none" w:sz="0" w:space="0" w:color="auto"/>
            <w:bottom w:val="none" w:sz="0" w:space="0" w:color="auto"/>
            <w:right w:val="none" w:sz="0" w:space="0" w:color="auto"/>
          </w:divBdr>
        </w:div>
        <w:div w:id="1398669622">
          <w:marLeft w:val="640"/>
          <w:marRight w:val="0"/>
          <w:marTop w:val="0"/>
          <w:marBottom w:val="0"/>
          <w:divBdr>
            <w:top w:val="none" w:sz="0" w:space="0" w:color="auto"/>
            <w:left w:val="none" w:sz="0" w:space="0" w:color="auto"/>
            <w:bottom w:val="none" w:sz="0" w:space="0" w:color="auto"/>
            <w:right w:val="none" w:sz="0" w:space="0" w:color="auto"/>
          </w:divBdr>
        </w:div>
        <w:div w:id="1866168619">
          <w:marLeft w:val="640"/>
          <w:marRight w:val="0"/>
          <w:marTop w:val="0"/>
          <w:marBottom w:val="0"/>
          <w:divBdr>
            <w:top w:val="none" w:sz="0" w:space="0" w:color="auto"/>
            <w:left w:val="none" w:sz="0" w:space="0" w:color="auto"/>
            <w:bottom w:val="none" w:sz="0" w:space="0" w:color="auto"/>
            <w:right w:val="none" w:sz="0" w:space="0" w:color="auto"/>
          </w:divBdr>
        </w:div>
        <w:div w:id="78060214">
          <w:marLeft w:val="640"/>
          <w:marRight w:val="0"/>
          <w:marTop w:val="0"/>
          <w:marBottom w:val="0"/>
          <w:divBdr>
            <w:top w:val="none" w:sz="0" w:space="0" w:color="auto"/>
            <w:left w:val="none" w:sz="0" w:space="0" w:color="auto"/>
            <w:bottom w:val="none" w:sz="0" w:space="0" w:color="auto"/>
            <w:right w:val="none" w:sz="0" w:space="0" w:color="auto"/>
          </w:divBdr>
        </w:div>
        <w:div w:id="1365786421">
          <w:marLeft w:val="640"/>
          <w:marRight w:val="0"/>
          <w:marTop w:val="0"/>
          <w:marBottom w:val="0"/>
          <w:divBdr>
            <w:top w:val="none" w:sz="0" w:space="0" w:color="auto"/>
            <w:left w:val="none" w:sz="0" w:space="0" w:color="auto"/>
            <w:bottom w:val="none" w:sz="0" w:space="0" w:color="auto"/>
            <w:right w:val="none" w:sz="0" w:space="0" w:color="auto"/>
          </w:divBdr>
        </w:div>
        <w:div w:id="1970429651">
          <w:marLeft w:val="640"/>
          <w:marRight w:val="0"/>
          <w:marTop w:val="0"/>
          <w:marBottom w:val="0"/>
          <w:divBdr>
            <w:top w:val="none" w:sz="0" w:space="0" w:color="auto"/>
            <w:left w:val="none" w:sz="0" w:space="0" w:color="auto"/>
            <w:bottom w:val="none" w:sz="0" w:space="0" w:color="auto"/>
            <w:right w:val="none" w:sz="0" w:space="0" w:color="auto"/>
          </w:divBdr>
        </w:div>
        <w:div w:id="2044748234">
          <w:marLeft w:val="640"/>
          <w:marRight w:val="0"/>
          <w:marTop w:val="0"/>
          <w:marBottom w:val="0"/>
          <w:divBdr>
            <w:top w:val="none" w:sz="0" w:space="0" w:color="auto"/>
            <w:left w:val="none" w:sz="0" w:space="0" w:color="auto"/>
            <w:bottom w:val="none" w:sz="0" w:space="0" w:color="auto"/>
            <w:right w:val="none" w:sz="0" w:space="0" w:color="auto"/>
          </w:divBdr>
        </w:div>
        <w:div w:id="846752148">
          <w:marLeft w:val="640"/>
          <w:marRight w:val="0"/>
          <w:marTop w:val="0"/>
          <w:marBottom w:val="0"/>
          <w:divBdr>
            <w:top w:val="none" w:sz="0" w:space="0" w:color="auto"/>
            <w:left w:val="none" w:sz="0" w:space="0" w:color="auto"/>
            <w:bottom w:val="none" w:sz="0" w:space="0" w:color="auto"/>
            <w:right w:val="none" w:sz="0" w:space="0" w:color="auto"/>
          </w:divBdr>
        </w:div>
        <w:div w:id="201019688">
          <w:marLeft w:val="640"/>
          <w:marRight w:val="0"/>
          <w:marTop w:val="0"/>
          <w:marBottom w:val="0"/>
          <w:divBdr>
            <w:top w:val="none" w:sz="0" w:space="0" w:color="auto"/>
            <w:left w:val="none" w:sz="0" w:space="0" w:color="auto"/>
            <w:bottom w:val="none" w:sz="0" w:space="0" w:color="auto"/>
            <w:right w:val="none" w:sz="0" w:space="0" w:color="auto"/>
          </w:divBdr>
        </w:div>
        <w:div w:id="471292078">
          <w:marLeft w:val="640"/>
          <w:marRight w:val="0"/>
          <w:marTop w:val="0"/>
          <w:marBottom w:val="0"/>
          <w:divBdr>
            <w:top w:val="none" w:sz="0" w:space="0" w:color="auto"/>
            <w:left w:val="none" w:sz="0" w:space="0" w:color="auto"/>
            <w:bottom w:val="none" w:sz="0" w:space="0" w:color="auto"/>
            <w:right w:val="none" w:sz="0" w:space="0" w:color="auto"/>
          </w:divBdr>
        </w:div>
        <w:div w:id="561872630">
          <w:marLeft w:val="640"/>
          <w:marRight w:val="0"/>
          <w:marTop w:val="0"/>
          <w:marBottom w:val="0"/>
          <w:divBdr>
            <w:top w:val="none" w:sz="0" w:space="0" w:color="auto"/>
            <w:left w:val="none" w:sz="0" w:space="0" w:color="auto"/>
            <w:bottom w:val="none" w:sz="0" w:space="0" w:color="auto"/>
            <w:right w:val="none" w:sz="0" w:space="0" w:color="auto"/>
          </w:divBdr>
        </w:div>
        <w:div w:id="1415279776">
          <w:marLeft w:val="640"/>
          <w:marRight w:val="0"/>
          <w:marTop w:val="0"/>
          <w:marBottom w:val="0"/>
          <w:divBdr>
            <w:top w:val="none" w:sz="0" w:space="0" w:color="auto"/>
            <w:left w:val="none" w:sz="0" w:space="0" w:color="auto"/>
            <w:bottom w:val="none" w:sz="0" w:space="0" w:color="auto"/>
            <w:right w:val="none" w:sz="0" w:space="0" w:color="auto"/>
          </w:divBdr>
        </w:div>
        <w:div w:id="1377968292">
          <w:marLeft w:val="640"/>
          <w:marRight w:val="0"/>
          <w:marTop w:val="0"/>
          <w:marBottom w:val="0"/>
          <w:divBdr>
            <w:top w:val="none" w:sz="0" w:space="0" w:color="auto"/>
            <w:left w:val="none" w:sz="0" w:space="0" w:color="auto"/>
            <w:bottom w:val="none" w:sz="0" w:space="0" w:color="auto"/>
            <w:right w:val="none" w:sz="0" w:space="0" w:color="auto"/>
          </w:divBdr>
        </w:div>
        <w:div w:id="848718963">
          <w:marLeft w:val="640"/>
          <w:marRight w:val="0"/>
          <w:marTop w:val="0"/>
          <w:marBottom w:val="0"/>
          <w:divBdr>
            <w:top w:val="none" w:sz="0" w:space="0" w:color="auto"/>
            <w:left w:val="none" w:sz="0" w:space="0" w:color="auto"/>
            <w:bottom w:val="none" w:sz="0" w:space="0" w:color="auto"/>
            <w:right w:val="none" w:sz="0" w:space="0" w:color="auto"/>
          </w:divBdr>
        </w:div>
        <w:div w:id="726340331">
          <w:marLeft w:val="640"/>
          <w:marRight w:val="0"/>
          <w:marTop w:val="0"/>
          <w:marBottom w:val="0"/>
          <w:divBdr>
            <w:top w:val="none" w:sz="0" w:space="0" w:color="auto"/>
            <w:left w:val="none" w:sz="0" w:space="0" w:color="auto"/>
            <w:bottom w:val="none" w:sz="0" w:space="0" w:color="auto"/>
            <w:right w:val="none" w:sz="0" w:space="0" w:color="auto"/>
          </w:divBdr>
        </w:div>
        <w:div w:id="1123577575">
          <w:marLeft w:val="640"/>
          <w:marRight w:val="0"/>
          <w:marTop w:val="0"/>
          <w:marBottom w:val="0"/>
          <w:divBdr>
            <w:top w:val="none" w:sz="0" w:space="0" w:color="auto"/>
            <w:left w:val="none" w:sz="0" w:space="0" w:color="auto"/>
            <w:bottom w:val="none" w:sz="0" w:space="0" w:color="auto"/>
            <w:right w:val="none" w:sz="0" w:space="0" w:color="auto"/>
          </w:divBdr>
        </w:div>
        <w:div w:id="1222135496">
          <w:marLeft w:val="640"/>
          <w:marRight w:val="0"/>
          <w:marTop w:val="0"/>
          <w:marBottom w:val="0"/>
          <w:divBdr>
            <w:top w:val="none" w:sz="0" w:space="0" w:color="auto"/>
            <w:left w:val="none" w:sz="0" w:space="0" w:color="auto"/>
            <w:bottom w:val="none" w:sz="0" w:space="0" w:color="auto"/>
            <w:right w:val="none" w:sz="0" w:space="0" w:color="auto"/>
          </w:divBdr>
        </w:div>
        <w:div w:id="1746756836">
          <w:marLeft w:val="640"/>
          <w:marRight w:val="0"/>
          <w:marTop w:val="0"/>
          <w:marBottom w:val="0"/>
          <w:divBdr>
            <w:top w:val="none" w:sz="0" w:space="0" w:color="auto"/>
            <w:left w:val="none" w:sz="0" w:space="0" w:color="auto"/>
            <w:bottom w:val="none" w:sz="0" w:space="0" w:color="auto"/>
            <w:right w:val="none" w:sz="0" w:space="0" w:color="auto"/>
          </w:divBdr>
        </w:div>
        <w:div w:id="489255133">
          <w:marLeft w:val="640"/>
          <w:marRight w:val="0"/>
          <w:marTop w:val="0"/>
          <w:marBottom w:val="0"/>
          <w:divBdr>
            <w:top w:val="none" w:sz="0" w:space="0" w:color="auto"/>
            <w:left w:val="none" w:sz="0" w:space="0" w:color="auto"/>
            <w:bottom w:val="none" w:sz="0" w:space="0" w:color="auto"/>
            <w:right w:val="none" w:sz="0" w:space="0" w:color="auto"/>
          </w:divBdr>
        </w:div>
        <w:div w:id="170528663">
          <w:marLeft w:val="640"/>
          <w:marRight w:val="0"/>
          <w:marTop w:val="0"/>
          <w:marBottom w:val="0"/>
          <w:divBdr>
            <w:top w:val="none" w:sz="0" w:space="0" w:color="auto"/>
            <w:left w:val="none" w:sz="0" w:space="0" w:color="auto"/>
            <w:bottom w:val="none" w:sz="0" w:space="0" w:color="auto"/>
            <w:right w:val="none" w:sz="0" w:space="0" w:color="auto"/>
          </w:divBdr>
        </w:div>
        <w:div w:id="559287616">
          <w:marLeft w:val="640"/>
          <w:marRight w:val="0"/>
          <w:marTop w:val="0"/>
          <w:marBottom w:val="0"/>
          <w:divBdr>
            <w:top w:val="none" w:sz="0" w:space="0" w:color="auto"/>
            <w:left w:val="none" w:sz="0" w:space="0" w:color="auto"/>
            <w:bottom w:val="none" w:sz="0" w:space="0" w:color="auto"/>
            <w:right w:val="none" w:sz="0" w:space="0" w:color="auto"/>
          </w:divBdr>
        </w:div>
        <w:div w:id="1824392623">
          <w:marLeft w:val="640"/>
          <w:marRight w:val="0"/>
          <w:marTop w:val="0"/>
          <w:marBottom w:val="0"/>
          <w:divBdr>
            <w:top w:val="none" w:sz="0" w:space="0" w:color="auto"/>
            <w:left w:val="none" w:sz="0" w:space="0" w:color="auto"/>
            <w:bottom w:val="none" w:sz="0" w:space="0" w:color="auto"/>
            <w:right w:val="none" w:sz="0" w:space="0" w:color="auto"/>
          </w:divBdr>
        </w:div>
        <w:div w:id="105928664">
          <w:marLeft w:val="640"/>
          <w:marRight w:val="0"/>
          <w:marTop w:val="0"/>
          <w:marBottom w:val="0"/>
          <w:divBdr>
            <w:top w:val="none" w:sz="0" w:space="0" w:color="auto"/>
            <w:left w:val="none" w:sz="0" w:space="0" w:color="auto"/>
            <w:bottom w:val="none" w:sz="0" w:space="0" w:color="auto"/>
            <w:right w:val="none" w:sz="0" w:space="0" w:color="auto"/>
          </w:divBdr>
        </w:div>
        <w:div w:id="275794907">
          <w:marLeft w:val="640"/>
          <w:marRight w:val="0"/>
          <w:marTop w:val="0"/>
          <w:marBottom w:val="0"/>
          <w:divBdr>
            <w:top w:val="none" w:sz="0" w:space="0" w:color="auto"/>
            <w:left w:val="none" w:sz="0" w:space="0" w:color="auto"/>
            <w:bottom w:val="none" w:sz="0" w:space="0" w:color="auto"/>
            <w:right w:val="none" w:sz="0" w:space="0" w:color="auto"/>
          </w:divBdr>
        </w:div>
        <w:div w:id="1016620305">
          <w:marLeft w:val="640"/>
          <w:marRight w:val="0"/>
          <w:marTop w:val="0"/>
          <w:marBottom w:val="0"/>
          <w:divBdr>
            <w:top w:val="none" w:sz="0" w:space="0" w:color="auto"/>
            <w:left w:val="none" w:sz="0" w:space="0" w:color="auto"/>
            <w:bottom w:val="none" w:sz="0" w:space="0" w:color="auto"/>
            <w:right w:val="none" w:sz="0" w:space="0" w:color="auto"/>
          </w:divBdr>
        </w:div>
        <w:div w:id="1814711214">
          <w:marLeft w:val="640"/>
          <w:marRight w:val="0"/>
          <w:marTop w:val="0"/>
          <w:marBottom w:val="0"/>
          <w:divBdr>
            <w:top w:val="none" w:sz="0" w:space="0" w:color="auto"/>
            <w:left w:val="none" w:sz="0" w:space="0" w:color="auto"/>
            <w:bottom w:val="none" w:sz="0" w:space="0" w:color="auto"/>
            <w:right w:val="none" w:sz="0" w:space="0" w:color="auto"/>
          </w:divBdr>
        </w:div>
        <w:div w:id="1846893191">
          <w:marLeft w:val="640"/>
          <w:marRight w:val="0"/>
          <w:marTop w:val="0"/>
          <w:marBottom w:val="0"/>
          <w:divBdr>
            <w:top w:val="none" w:sz="0" w:space="0" w:color="auto"/>
            <w:left w:val="none" w:sz="0" w:space="0" w:color="auto"/>
            <w:bottom w:val="none" w:sz="0" w:space="0" w:color="auto"/>
            <w:right w:val="none" w:sz="0" w:space="0" w:color="auto"/>
          </w:divBdr>
        </w:div>
        <w:div w:id="162203693">
          <w:marLeft w:val="640"/>
          <w:marRight w:val="0"/>
          <w:marTop w:val="0"/>
          <w:marBottom w:val="0"/>
          <w:divBdr>
            <w:top w:val="none" w:sz="0" w:space="0" w:color="auto"/>
            <w:left w:val="none" w:sz="0" w:space="0" w:color="auto"/>
            <w:bottom w:val="none" w:sz="0" w:space="0" w:color="auto"/>
            <w:right w:val="none" w:sz="0" w:space="0" w:color="auto"/>
          </w:divBdr>
        </w:div>
        <w:div w:id="889077393">
          <w:marLeft w:val="640"/>
          <w:marRight w:val="0"/>
          <w:marTop w:val="0"/>
          <w:marBottom w:val="0"/>
          <w:divBdr>
            <w:top w:val="none" w:sz="0" w:space="0" w:color="auto"/>
            <w:left w:val="none" w:sz="0" w:space="0" w:color="auto"/>
            <w:bottom w:val="none" w:sz="0" w:space="0" w:color="auto"/>
            <w:right w:val="none" w:sz="0" w:space="0" w:color="auto"/>
          </w:divBdr>
        </w:div>
        <w:div w:id="1537960186">
          <w:marLeft w:val="640"/>
          <w:marRight w:val="0"/>
          <w:marTop w:val="0"/>
          <w:marBottom w:val="0"/>
          <w:divBdr>
            <w:top w:val="none" w:sz="0" w:space="0" w:color="auto"/>
            <w:left w:val="none" w:sz="0" w:space="0" w:color="auto"/>
            <w:bottom w:val="none" w:sz="0" w:space="0" w:color="auto"/>
            <w:right w:val="none" w:sz="0" w:space="0" w:color="auto"/>
          </w:divBdr>
        </w:div>
        <w:div w:id="1904679847">
          <w:marLeft w:val="640"/>
          <w:marRight w:val="0"/>
          <w:marTop w:val="0"/>
          <w:marBottom w:val="0"/>
          <w:divBdr>
            <w:top w:val="none" w:sz="0" w:space="0" w:color="auto"/>
            <w:left w:val="none" w:sz="0" w:space="0" w:color="auto"/>
            <w:bottom w:val="none" w:sz="0" w:space="0" w:color="auto"/>
            <w:right w:val="none" w:sz="0" w:space="0" w:color="auto"/>
          </w:divBdr>
        </w:div>
        <w:div w:id="1691952927">
          <w:marLeft w:val="640"/>
          <w:marRight w:val="0"/>
          <w:marTop w:val="0"/>
          <w:marBottom w:val="0"/>
          <w:divBdr>
            <w:top w:val="none" w:sz="0" w:space="0" w:color="auto"/>
            <w:left w:val="none" w:sz="0" w:space="0" w:color="auto"/>
            <w:bottom w:val="none" w:sz="0" w:space="0" w:color="auto"/>
            <w:right w:val="none" w:sz="0" w:space="0" w:color="auto"/>
          </w:divBdr>
        </w:div>
        <w:div w:id="1547716096">
          <w:marLeft w:val="640"/>
          <w:marRight w:val="0"/>
          <w:marTop w:val="0"/>
          <w:marBottom w:val="0"/>
          <w:divBdr>
            <w:top w:val="none" w:sz="0" w:space="0" w:color="auto"/>
            <w:left w:val="none" w:sz="0" w:space="0" w:color="auto"/>
            <w:bottom w:val="none" w:sz="0" w:space="0" w:color="auto"/>
            <w:right w:val="none" w:sz="0" w:space="0" w:color="auto"/>
          </w:divBdr>
        </w:div>
        <w:div w:id="161284319">
          <w:marLeft w:val="640"/>
          <w:marRight w:val="0"/>
          <w:marTop w:val="0"/>
          <w:marBottom w:val="0"/>
          <w:divBdr>
            <w:top w:val="none" w:sz="0" w:space="0" w:color="auto"/>
            <w:left w:val="none" w:sz="0" w:space="0" w:color="auto"/>
            <w:bottom w:val="none" w:sz="0" w:space="0" w:color="auto"/>
            <w:right w:val="none" w:sz="0" w:space="0" w:color="auto"/>
          </w:divBdr>
        </w:div>
        <w:div w:id="1869102058">
          <w:marLeft w:val="640"/>
          <w:marRight w:val="0"/>
          <w:marTop w:val="0"/>
          <w:marBottom w:val="0"/>
          <w:divBdr>
            <w:top w:val="none" w:sz="0" w:space="0" w:color="auto"/>
            <w:left w:val="none" w:sz="0" w:space="0" w:color="auto"/>
            <w:bottom w:val="none" w:sz="0" w:space="0" w:color="auto"/>
            <w:right w:val="none" w:sz="0" w:space="0" w:color="auto"/>
          </w:divBdr>
        </w:div>
        <w:div w:id="526338437">
          <w:marLeft w:val="640"/>
          <w:marRight w:val="0"/>
          <w:marTop w:val="0"/>
          <w:marBottom w:val="0"/>
          <w:divBdr>
            <w:top w:val="none" w:sz="0" w:space="0" w:color="auto"/>
            <w:left w:val="none" w:sz="0" w:space="0" w:color="auto"/>
            <w:bottom w:val="none" w:sz="0" w:space="0" w:color="auto"/>
            <w:right w:val="none" w:sz="0" w:space="0" w:color="auto"/>
          </w:divBdr>
        </w:div>
        <w:div w:id="81068837">
          <w:marLeft w:val="640"/>
          <w:marRight w:val="0"/>
          <w:marTop w:val="0"/>
          <w:marBottom w:val="0"/>
          <w:divBdr>
            <w:top w:val="none" w:sz="0" w:space="0" w:color="auto"/>
            <w:left w:val="none" w:sz="0" w:space="0" w:color="auto"/>
            <w:bottom w:val="none" w:sz="0" w:space="0" w:color="auto"/>
            <w:right w:val="none" w:sz="0" w:space="0" w:color="auto"/>
          </w:divBdr>
        </w:div>
        <w:div w:id="951403275">
          <w:marLeft w:val="640"/>
          <w:marRight w:val="0"/>
          <w:marTop w:val="0"/>
          <w:marBottom w:val="0"/>
          <w:divBdr>
            <w:top w:val="none" w:sz="0" w:space="0" w:color="auto"/>
            <w:left w:val="none" w:sz="0" w:space="0" w:color="auto"/>
            <w:bottom w:val="none" w:sz="0" w:space="0" w:color="auto"/>
            <w:right w:val="none" w:sz="0" w:space="0" w:color="auto"/>
          </w:divBdr>
        </w:div>
        <w:div w:id="427124355">
          <w:marLeft w:val="640"/>
          <w:marRight w:val="0"/>
          <w:marTop w:val="0"/>
          <w:marBottom w:val="0"/>
          <w:divBdr>
            <w:top w:val="none" w:sz="0" w:space="0" w:color="auto"/>
            <w:left w:val="none" w:sz="0" w:space="0" w:color="auto"/>
            <w:bottom w:val="none" w:sz="0" w:space="0" w:color="auto"/>
            <w:right w:val="none" w:sz="0" w:space="0" w:color="auto"/>
          </w:divBdr>
        </w:div>
        <w:div w:id="1307510432">
          <w:marLeft w:val="640"/>
          <w:marRight w:val="0"/>
          <w:marTop w:val="0"/>
          <w:marBottom w:val="0"/>
          <w:divBdr>
            <w:top w:val="none" w:sz="0" w:space="0" w:color="auto"/>
            <w:left w:val="none" w:sz="0" w:space="0" w:color="auto"/>
            <w:bottom w:val="none" w:sz="0" w:space="0" w:color="auto"/>
            <w:right w:val="none" w:sz="0" w:space="0" w:color="auto"/>
          </w:divBdr>
        </w:div>
        <w:div w:id="776557300">
          <w:marLeft w:val="640"/>
          <w:marRight w:val="0"/>
          <w:marTop w:val="0"/>
          <w:marBottom w:val="0"/>
          <w:divBdr>
            <w:top w:val="none" w:sz="0" w:space="0" w:color="auto"/>
            <w:left w:val="none" w:sz="0" w:space="0" w:color="auto"/>
            <w:bottom w:val="none" w:sz="0" w:space="0" w:color="auto"/>
            <w:right w:val="none" w:sz="0" w:space="0" w:color="auto"/>
          </w:divBdr>
        </w:div>
        <w:div w:id="199511033">
          <w:marLeft w:val="640"/>
          <w:marRight w:val="0"/>
          <w:marTop w:val="0"/>
          <w:marBottom w:val="0"/>
          <w:divBdr>
            <w:top w:val="none" w:sz="0" w:space="0" w:color="auto"/>
            <w:left w:val="none" w:sz="0" w:space="0" w:color="auto"/>
            <w:bottom w:val="none" w:sz="0" w:space="0" w:color="auto"/>
            <w:right w:val="none" w:sz="0" w:space="0" w:color="auto"/>
          </w:divBdr>
        </w:div>
        <w:div w:id="930235232">
          <w:marLeft w:val="640"/>
          <w:marRight w:val="0"/>
          <w:marTop w:val="0"/>
          <w:marBottom w:val="0"/>
          <w:divBdr>
            <w:top w:val="none" w:sz="0" w:space="0" w:color="auto"/>
            <w:left w:val="none" w:sz="0" w:space="0" w:color="auto"/>
            <w:bottom w:val="none" w:sz="0" w:space="0" w:color="auto"/>
            <w:right w:val="none" w:sz="0" w:space="0" w:color="auto"/>
          </w:divBdr>
        </w:div>
        <w:div w:id="1209609522">
          <w:marLeft w:val="640"/>
          <w:marRight w:val="0"/>
          <w:marTop w:val="0"/>
          <w:marBottom w:val="0"/>
          <w:divBdr>
            <w:top w:val="none" w:sz="0" w:space="0" w:color="auto"/>
            <w:left w:val="none" w:sz="0" w:space="0" w:color="auto"/>
            <w:bottom w:val="none" w:sz="0" w:space="0" w:color="auto"/>
            <w:right w:val="none" w:sz="0" w:space="0" w:color="auto"/>
          </w:divBdr>
        </w:div>
        <w:div w:id="2057119835">
          <w:marLeft w:val="640"/>
          <w:marRight w:val="0"/>
          <w:marTop w:val="0"/>
          <w:marBottom w:val="0"/>
          <w:divBdr>
            <w:top w:val="none" w:sz="0" w:space="0" w:color="auto"/>
            <w:left w:val="none" w:sz="0" w:space="0" w:color="auto"/>
            <w:bottom w:val="none" w:sz="0" w:space="0" w:color="auto"/>
            <w:right w:val="none" w:sz="0" w:space="0" w:color="auto"/>
          </w:divBdr>
        </w:div>
        <w:div w:id="852038064">
          <w:marLeft w:val="640"/>
          <w:marRight w:val="0"/>
          <w:marTop w:val="0"/>
          <w:marBottom w:val="0"/>
          <w:divBdr>
            <w:top w:val="none" w:sz="0" w:space="0" w:color="auto"/>
            <w:left w:val="none" w:sz="0" w:space="0" w:color="auto"/>
            <w:bottom w:val="none" w:sz="0" w:space="0" w:color="auto"/>
            <w:right w:val="none" w:sz="0" w:space="0" w:color="auto"/>
          </w:divBdr>
        </w:div>
        <w:div w:id="548154728">
          <w:marLeft w:val="640"/>
          <w:marRight w:val="0"/>
          <w:marTop w:val="0"/>
          <w:marBottom w:val="0"/>
          <w:divBdr>
            <w:top w:val="none" w:sz="0" w:space="0" w:color="auto"/>
            <w:left w:val="none" w:sz="0" w:space="0" w:color="auto"/>
            <w:bottom w:val="none" w:sz="0" w:space="0" w:color="auto"/>
            <w:right w:val="none" w:sz="0" w:space="0" w:color="auto"/>
          </w:divBdr>
        </w:div>
        <w:div w:id="118838186">
          <w:marLeft w:val="640"/>
          <w:marRight w:val="0"/>
          <w:marTop w:val="0"/>
          <w:marBottom w:val="0"/>
          <w:divBdr>
            <w:top w:val="none" w:sz="0" w:space="0" w:color="auto"/>
            <w:left w:val="none" w:sz="0" w:space="0" w:color="auto"/>
            <w:bottom w:val="none" w:sz="0" w:space="0" w:color="auto"/>
            <w:right w:val="none" w:sz="0" w:space="0" w:color="auto"/>
          </w:divBdr>
        </w:div>
        <w:div w:id="1392272011">
          <w:marLeft w:val="640"/>
          <w:marRight w:val="0"/>
          <w:marTop w:val="0"/>
          <w:marBottom w:val="0"/>
          <w:divBdr>
            <w:top w:val="none" w:sz="0" w:space="0" w:color="auto"/>
            <w:left w:val="none" w:sz="0" w:space="0" w:color="auto"/>
            <w:bottom w:val="none" w:sz="0" w:space="0" w:color="auto"/>
            <w:right w:val="none" w:sz="0" w:space="0" w:color="auto"/>
          </w:divBdr>
        </w:div>
        <w:div w:id="594942499">
          <w:marLeft w:val="640"/>
          <w:marRight w:val="0"/>
          <w:marTop w:val="0"/>
          <w:marBottom w:val="0"/>
          <w:divBdr>
            <w:top w:val="none" w:sz="0" w:space="0" w:color="auto"/>
            <w:left w:val="none" w:sz="0" w:space="0" w:color="auto"/>
            <w:bottom w:val="none" w:sz="0" w:space="0" w:color="auto"/>
            <w:right w:val="none" w:sz="0" w:space="0" w:color="auto"/>
          </w:divBdr>
        </w:div>
        <w:div w:id="1255241092">
          <w:marLeft w:val="640"/>
          <w:marRight w:val="0"/>
          <w:marTop w:val="0"/>
          <w:marBottom w:val="0"/>
          <w:divBdr>
            <w:top w:val="none" w:sz="0" w:space="0" w:color="auto"/>
            <w:left w:val="none" w:sz="0" w:space="0" w:color="auto"/>
            <w:bottom w:val="none" w:sz="0" w:space="0" w:color="auto"/>
            <w:right w:val="none" w:sz="0" w:space="0" w:color="auto"/>
          </w:divBdr>
        </w:div>
        <w:div w:id="42412735">
          <w:marLeft w:val="640"/>
          <w:marRight w:val="0"/>
          <w:marTop w:val="0"/>
          <w:marBottom w:val="0"/>
          <w:divBdr>
            <w:top w:val="none" w:sz="0" w:space="0" w:color="auto"/>
            <w:left w:val="none" w:sz="0" w:space="0" w:color="auto"/>
            <w:bottom w:val="none" w:sz="0" w:space="0" w:color="auto"/>
            <w:right w:val="none" w:sz="0" w:space="0" w:color="auto"/>
          </w:divBdr>
        </w:div>
        <w:div w:id="1918203332">
          <w:marLeft w:val="640"/>
          <w:marRight w:val="0"/>
          <w:marTop w:val="0"/>
          <w:marBottom w:val="0"/>
          <w:divBdr>
            <w:top w:val="none" w:sz="0" w:space="0" w:color="auto"/>
            <w:left w:val="none" w:sz="0" w:space="0" w:color="auto"/>
            <w:bottom w:val="none" w:sz="0" w:space="0" w:color="auto"/>
            <w:right w:val="none" w:sz="0" w:space="0" w:color="auto"/>
          </w:divBdr>
        </w:div>
        <w:div w:id="496648454">
          <w:marLeft w:val="640"/>
          <w:marRight w:val="0"/>
          <w:marTop w:val="0"/>
          <w:marBottom w:val="0"/>
          <w:divBdr>
            <w:top w:val="none" w:sz="0" w:space="0" w:color="auto"/>
            <w:left w:val="none" w:sz="0" w:space="0" w:color="auto"/>
            <w:bottom w:val="none" w:sz="0" w:space="0" w:color="auto"/>
            <w:right w:val="none" w:sz="0" w:space="0" w:color="auto"/>
          </w:divBdr>
        </w:div>
        <w:div w:id="204870749">
          <w:marLeft w:val="640"/>
          <w:marRight w:val="0"/>
          <w:marTop w:val="0"/>
          <w:marBottom w:val="0"/>
          <w:divBdr>
            <w:top w:val="none" w:sz="0" w:space="0" w:color="auto"/>
            <w:left w:val="none" w:sz="0" w:space="0" w:color="auto"/>
            <w:bottom w:val="none" w:sz="0" w:space="0" w:color="auto"/>
            <w:right w:val="none" w:sz="0" w:space="0" w:color="auto"/>
          </w:divBdr>
        </w:div>
        <w:div w:id="999581420">
          <w:marLeft w:val="640"/>
          <w:marRight w:val="0"/>
          <w:marTop w:val="0"/>
          <w:marBottom w:val="0"/>
          <w:divBdr>
            <w:top w:val="none" w:sz="0" w:space="0" w:color="auto"/>
            <w:left w:val="none" w:sz="0" w:space="0" w:color="auto"/>
            <w:bottom w:val="none" w:sz="0" w:space="0" w:color="auto"/>
            <w:right w:val="none" w:sz="0" w:space="0" w:color="auto"/>
          </w:divBdr>
        </w:div>
        <w:div w:id="451946460">
          <w:marLeft w:val="640"/>
          <w:marRight w:val="0"/>
          <w:marTop w:val="0"/>
          <w:marBottom w:val="0"/>
          <w:divBdr>
            <w:top w:val="none" w:sz="0" w:space="0" w:color="auto"/>
            <w:left w:val="none" w:sz="0" w:space="0" w:color="auto"/>
            <w:bottom w:val="none" w:sz="0" w:space="0" w:color="auto"/>
            <w:right w:val="none" w:sz="0" w:space="0" w:color="auto"/>
          </w:divBdr>
        </w:div>
        <w:div w:id="1184779861">
          <w:marLeft w:val="640"/>
          <w:marRight w:val="0"/>
          <w:marTop w:val="0"/>
          <w:marBottom w:val="0"/>
          <w:divBdr>
            <w:top w:val="none" w:sz="0" w:space="0" w:color="auto"/>
            <w:left w:val="none" w:sz="0" w:space="0" w:color="auto"/>
            <w:bottom w:val="none" w:sz="0" w:space="0" w:color="auto"/>
            <w:right w:val="none" w:sz="0" w:space="0" w:color="auto"/>
          </w:divBdr>
        </w:div>
        <w:div w:id="954407282">
          <w:marLeft w:val="640"/>
          <w:marRight w:val="0"/>
          <w:marTop w:val="0"/>
          <w:marBottom w:val="0"/>
          <w:divBdr>
            <w:top w:val="none" w:sz="0" w:space="0" w:color="auto"/>
            <w:left w:val="none" w:sz="0" w:space="0" w:color="auto"/>
            <w:bottom w:val="none" w:sz="0" w:space="0" w:color="auto"/>
            <w:right w:val="none" w:sz="0" w:space="0" w:color="auto"/>
          </w:divBdr>
        </w:div>
        <w:div w:id="1033117876">
          <w:marLeft w:val="640"/>
          <w:marRight w:val="0"/>
          <w:marTop w:val="0"/>
          <w:marBottom w:val="0"/>
          <w:divBdr>
            <w:top w:val="none" w:sz="0" w:space="0" w:color="auto"/>
            <w:left w:val="none" w:sz="0" w:space="0" w:color="auto"/>
            <w:bottom w:val="none" w:sz="0" w:space="0" w:color="auto"/>
            <w:right w:val="none" w:sz="0" w:space="0" w:color="auto"/>
          </w:divBdr>
        </w:div>
        <w:div w:id="984628071">
          <w:marLeft w:val="640"/>
          <w:marRight w:val="0"/>
          <w:marTop w:val="0"/>
          <w:marBottom w:val="0"/>
          <w:divBdr>
            <w:top w:val="none" w:sz="0" w:space="0" w:color="auto"/>
            <w:left w:val="none" w:sz="0" w:space="0" w:color="auto"/>
            <w:bottom w:val="none" w:sz="0" w:space="0" w:color="auto"/>
            <w:right w:val="none" w:sz="0" w:space="0" w:color="auto"/>
          </w:divBdr>
        </w:div>
        <w:div w:id="72629377">
          <w:marLeft w:val="640"/>
          <w:marRight w:val="0"/>
          <w:marTop w:val="0"/>
          <w:marBottom w:val="0"/>
          <w:divBdr>
            <w:top w:val="none" w:sz="0" w:space="0" w:color="auto"/>
            <w:left w:val="none" w:sz="0" w:space="0" w:color="auto"/>
            <w:bottom w:val="none" w:sz="0" w:space="0" w:color="auto"/>
            <w:right w:val="none" w:sz="0" w:space="0" w:color="auto"/>
          </w:divBdr>
        </w:div>
        <w:div w:id="805003891">
          <w:marLeft w:val="640"/>
          <w:marRight w:val="0"/>
          <w:marTop w:val="0"/>
          <w:marBottom w:val="0"/>
          <w:divBdr>
            <w:top w:val="none" w:sz="0" w:space="0" w:color="auto"/>
            <w:left w:val="none" w:sz="0" w:space="0" w:color="auto"/>
            <w:bottom w:val="none" w:sz="0" w:space="0" w:color="auto"/>
            <w:right w:val="none" w:sz="0" w:space="0" w:color="auto"/>
          </w:divBdr>
        </w:div>
        <w:div w:id="137454426">
          <w:marLeft w:val="640"/>
          <w:marRight w:val="0"/>
          <w:marTop w:val="0"/>
          <w:marBottom w:val="0"/>
          <w:divBdr>
            <w:top w:val="none" w:sz="0" w:space="0" w:color="auto"/>
            <w:left w:val="none" w:sz="0" w:space="0" w:color="auto"/>
            <w:bottom w:val="none" w:sz="0" w:space="0" w:color="auto"/>
            <w:right w:val="none" w:sz="0" w:space="0" w:color="auto"/>
          </w:divBdr>
        </w:div>
        <w:div w:id="200678583">
          <w:marLeft w:val="640"/>
          <w:marRight w:val="0"/>
          <w:marTop w:val="0"/>
          <w:marBottom w:val="0"/>
          <w:divBdr>
            <w:top w:val="none" w:sz="0" w:space="0" w:color="auto"/>
            <w:left w:val="none" w:sz="0" w:space="0" w:color="auto"/>
            <w:bottom w:val="none" w:sz="0" w:space="0" w:color="auto"/>
            <w:right w:val="none" w:sz="0" w:space="0" w:color="auto"/>
          </w:divBdr>
        </w:div>
        <w:div w:id="989677034">
          <w:marLeft w:val="640"/>
          <w:marRight w:val="0"/>
          <w:marTop w:val="0"/>
          <w:marBottom w:val="0"/>
          <w:divBdr>
            <w:top w:val="none" w:sz="0" w:space="0" w:color="auto"/>
            <w:left w:val="none" w:sz="0" w:space="0" w:color="auto"/>
            <w:bottom w:val="none" w:sz="0" w:space="0" w:color="auto"/>
            <w:right w:val="none" w:sz="0" w:space="0" w:color="auto"/>
          </w:divBdr>
        </w:div>
        <w:div w:id="992444008">
          <w:marLeft w:val="640"/>
          <w:marRight w:val="0"/>
          <w:marTop w:val="0"/>
          <w:marBottom w:val="0"/>
          <w:divBdr>
            <w:top w:val="none" w:sz="0" w:space="0" w:color="auto"/>
            <w:left w:val="none" w:sz="0" w:space="0" w:color="auto"/>
            <w:bottom w:val="none" w:sz="0" w:space="0" w:color="auto"/>
            <w:right w:val="none" w:sz="0" w:space="0" w:color="auto"/>
          </w:divBdr>
        </w:div>
        <w:div w:id="332299954">
          <w:marLeft w:val="640"/>
          <w:marRight w:val="0"/>
          <w:marTop w:val="0"/>
          <w:marBottom w:val="0"/>
          <w:divBdr>
            <w:top w:val="none" w:sz="0" w:space="0" w:color="auto"/>
            <w:left w:val="none" w:sz="0" w:space="0" w:color="auto"/>
            <w:bottom w:val="none" w:sz="0" w:space="0" w:color="auto"/>
            <w:right w:val="none" w:sz="0" w:space="0" w:color="auto"/>
          </w:divBdr>
        </w:div>
        <w:div w:id="512884781">
          <w:marLeft w:val="640"/>
          <w:marRight w:val="0"/>
          <w:marTop w:val="0"/>
          <w:marBottom w:val="0"/>
          <w:divBdr>
            <w:top w:val="none" w:sz="0" w:space="0" w:color="auto"/>
            <w:left w:val="none" w:sz="0" w:space="0" w:color="auto"/>
            <w:bottom w:val="none" w:sz="0" w:space="0" w:color="auto"/>
            <w:right w:val="none" w:sz="0" w:space="0" w:color="auto"/>
          </w:divBdr>
        </w:div>
        <w:div w:id="994722201">
          <w:marLeft w:val="640"/>
          <w:marRight w:val="0"/>
          <w:marTop w:val="0"/>
          <w:marBottom w:val="0"/>
          <w:divBdr>
            <w:top w:val="none" w:sz="0" w:space="0" w:color="auto"/>
            <w:left w:val="none" w:sz="0" w:space="0" w:color="auto"/>
            <w:bottom w:val="none" w:sz="0" w:space="0" w:color="auto"/>
            <w:right w:val="none" w:sz="0" w:space="0" w:color="auto"/>
          </w:divBdr>
        </w:div>
        <w:div w:id="785927063">
          <w:marLeft w:val="640"/>
          <w:marRight w:val="0"/>
          <w:marTop w:val="0"/>
          <w:marBottom w:val="0"/>
          <w:divBdr>
            <w:top w:val="none" w:sz="0" w:space="0" w:color="auto"/>
            <w:left w:val="none" w:sz="0" w:space="0" w:color="auto"/>
            <w:bottom w:val="none" w:sz="0" w:space="0" w:color="auto"/>
            <w:right w:val="none" w:sz="0" w:space="0" w:color="auto"/>
          </w:divBdr>
        </w:div>
        <w:div w:id="125592362">
          <w:marLeft w:val="640"/>
          <w:marRight w:val="0"/>
          <w:marTop w:val="0"/>
          <w:marBottom w:val="0"/>
          <w:divBdr>
            <w:top w:val="none" w:sz="0" w:space="0" w:color="auto"/>
            <w:left w:val="none" w:sz="0" w:space="0" w:color="auto"/>
            <w:bottom w:val="none" w:sz="0" w:space="0" w:color="auto"/>
            <w:right w:val="none" w:sz="0" w:space="0" w:color="auto"/>
          </w:divBdr>
        </w:div>
        <w:div w:id="2035380135">
          <w:marLeft w:val="640"/>
          <w:marRight w:val="0"/>
          <w:marTop w:val="0"/>
          <w:marBottom w:val="0"/>
          <w:divBdr>
            <w:top w:val="none" w:sz="0" w:space="0" w:color="auto"/>
            <w:left w:val="none" w:sz="0" w:space="0" w:color="auto"/>
            <w:bottom w:val="none" w:sz="0" w:space="0" w:color="auto"/>
            <w:right w:val="none" w:sz="0" w:space="0" w:color="auto"/>
          </w:divBdr>
        </w:div>
        <w:div w:id="1889993998">
          <w:marLeft w:val="640"/>
          <w:marRight w:val="0"/>
          <w:marTop w:val="0"/>
          <w:marBottom w:val="0"/>
          <w:divBdr>
            <w:top w:val="none" w:sz="0" w:space="0" w:color="auto"/>
            <w:left w:val="none" w:sz="0" w:space="0" w:color="auto"/>
            <w:bottom w:val="none" w:sz="0" w:space="0" w:color="auto"/>
            <w:right w:val="none" w:sz="0" w:space="0" w:color="auto"/>
          </w:divBdr>
        </w:div>
        <w:div w:id="1631672002">
          <w:marLeft w:val="640"/>
          <w:marRight w:val="0"/>
          <w:marTop w:val="0"/>
          <w:marBottom w:val="0"/>
          <w:divBdr>
            <w:top w:val="none" w:sz="0" w:space="0" w:color="auto"/>
            <w:left w:val="none" w:sz="0" w:space="0" w:color="auto"/>
            <w:bottom w:val="none" w:sz="0" w:space="0" w:color="auto"/>
            <w:right w:val="none" w:sz="0" w:space="0" w:color="auto"/>
          </w:divBdr>
        </w:div>
        <w:div w:id="92357659">
          <w:marLeft w:val="640"/>
          <w:marRight w:val="0"/>
          <w:marTop w:val="0"/>
          <w:marBottom w:val="0"/>
          <w:divBdr>
            <w:top w:val="none" w:sz="0" w:space="0" w:color="auto"/>
            <w:left w:val="none" w:sz="0" w:space="0" w:color="auto"/>
            <w:bottom w:val="none" w:sz="0" w:space="0" w:color="auto"/>
            <w:right w:val="none" w:sz="0" w:space="0" w:color="auto"/>
          </w:divBdr>
        </w:div>
        <w:div w:id="1749841515">
          <w:marLeft w:val="640"/>
          <w:marRight w:val="0"/>
          <w:marTop w:val="0"/>
          <w:marBottom w:val="0"/>
          <w:divBdr>
            <w:top w:val="none" w:sz="0" w:space="0" w:color="auto"/>
            <w:left w:val="none" w:sz="0" w:space="0" w:color="auto"/>
            <w:bottom w:val="none" w:sz="0" w:space="0" w:color="auto"/>
            <w:right w:val="none" w:sz="0" w:space="0" w:color="auto"/>
          </w:divBdr>
        </w:div>
        <w:div w:id="379941164">
          <w:marLeft w:val="640"/>
          <w:marRight w:val="0"/>
          <w:marTop w:val="0"/>
          <w:marBottom w:val="0"/>
          <w:divBdr>
            <w:top w:val="none" w:sz="0" w:space="0" w:color="auto"/>
            <w:left w:val="none" w:sz="0" w:space="0" w:color="auto"/>
            <w:bottom w:val="none" w:sz="0" w:space="0" w:color="auto"/>
            <w:right w:val="none" w:sz="0" w:space="0" w:color="auto"/>
          </w:divBdr>
        </w:div>
        <w:div w:id="1138765708">
          <w:marLeft w:val="640"/>
          <w:marRight w:val="0"/>
          <w:marTop w:val="0"/>
          <w:marBottom w:val="0"/>
          <w:divBdr>
            <w:top w:val="none" w:sz="0" w:space="0" w:color="auto"/>
            <w:left w:val="none" w:sz="0" w:space="0" w:color="auto"/>
            <w:bottom w:val="none" w:sz="0" w:space="0" w:color="auto"/>
            <w:right w:val="none" w:sz="0" w:space="0" w:color="auto"/>
          </w:divBdr>
        </w:div>
        <w:div w:id="911164718">
          <w:marLeft w:val="640"/>
          <w:marRight w:val="0"/>
          <w:marTop w:val="0"/>
          <w:marBottom w:val="0"/>
          <w:divBdr>
            <w:top w:val="none" w:sz="0" w:space="0" w:color="auto"/>
            <w:left w:val="none" w:sz="0" w:space="0" w:color="auto"/>
            <w:bottom w:val="none" w:sz="0" w:space="0" w:color="auto"/>
            <w:right w:val="none" w:sz="0" w:space="0" w:color="auto"/>
          </w:divBdr>
        </w:div>
        <w:div w:id="390690335">
          <w:marLeft w:val="640"/>
          <w:marRight w:val="0"/>
          <w:marTop w:val="0"/>
          <w:marBottom w:val="0"/>
          <w:divBdr>
            <w:top w:val="none" w:sz="0" w:space="0" w:color="auto"/>
            <w:left w:val="none" w:sz="0" w:space="0" w:color="auto"/>
            <w:bottom w:val="none" w:sz="0" w:space="0" w:color="auto"/>
            <w:right w:val="none" w:sz="0" w:space="0" w:color="auto"/>
          </w:divBdr>
        </w:div>
        <w:div w:id="750543139">
          <w:marLeft w:val="640"/>
          <w:marRight w:val="0"/>
          <w:marTop w:val="0"/>
          <w:marBottom w:val="0"/>
          <w:divBdr>
            <w:top w:val="none" w:sz="0" w:space="0" w:color="auto"/>
            <w:left w:val="none" w:sz="0" w:space="0" w:color="auto"/>
            <w:bottom w:val="none" w:sz="0" w:space="0" w:color="auto"/>
            <w:right w:val="none" w:sz="0" w:space="0" w:color="auto"/>
          </w:divBdr>
        </w:div>
        <w:div w:id="718821639">
          <w:marLeft w:val="640"/>
          <w:marRight w:val="0"/>
          <w:marTop w:val="0"/>
          <w:marBottom w:val="0"/>
          <w:divBdr>
            <w:top w:val="none" w:sz="0" w:space="0" w:color="auto"/>
            <w:left w:val="none" w:sz="0" w:space="0" w:color="auto"/>
            <w:bottom w:val="none" w:sz="0" w:space="0" w:color="auto"/>
            <w:right w:val="none" w:sz="0" w:space="0" w:color="auto"/>
          </w:divBdr>
        </w:div>
        <w:div w:id="1957978288">
          <w:marLeft w:val="640"/>
          <w:marRight w:val="0"/>
          <w:marTop w:val="0"/>
          <w:marBottom w:val="0"/>
          <w:divBdr>
            <w:top w:val="none" w:sz="0" w:space="0" w:color="auto"/>
            <w:left w:val="none" w:sz="0" w:space="0" w:color="auto"/>
            <w:bottom w:val="none" w:sz="0" w:space="0" w:color="auto"/>
            <w:right w:val="none" w:sz="0" w:space="0" w:color="auto"/>
          </w:divBdr>
        </w:div>
        <w:div w:id="1647277127">
          <w:marLeft w:val="640"/>
          <w:marRight w:val="0"/>
          <w:marTop w:val="0"/>
          <w:marBottom w:val="0"/>
          <w:divBdr>
            <w:top w:val="none" w:sz="0" w:space="0" w:color="auto"/>
            <w:left w:val="none" w:sz="0" w:space="0" w:color="auto"/>
            <w:bottom w:val="none" w:sz="0" w:space="0" w:color="auto"/>
            <w:right w:val="none" w:sz="0" w:space="0" w:color="auto"/>
          </w:divBdr>
        </w:div>
        <w:div w:id="1969161299">
          <w:marLeft w:val="640"/>
          <w:marRight w:val="0"/>
          <w:marTop w:val="0"/>
          <w:marBottom w:val="0"/>
          <w:divBdr>
            <w:top w:val="none" w:sz="0" w:space="0" w:color="auto"/>
            <w:left w:val="none" w:sz="0" w:space="0" w:color="auto"/>
            <w:bottom w:val="none" w:sz="0" w:space="0" w:color="auto"/>
            <w:right w:val="none" w:sz="0" w:space="0" w:color="auto"/>
          </w:divBdr>
        </w:div>
        <w:div w:id="1811357805">
          <w:marLeft w:val="640"/>
          <w:marRight w:val="0"/>
          <w:marTop w:val="0"/>
          <w:marBottom w:val="0"/>
          <w:divBdr>
            <w:top w:val="none" w:sz="0" w:space="0" w:color="auto"/>
            <w:left w:val="none" w:sz="0" w:space="0" w:color="auto"/>
            <w:bottom w:val="none" w:sz="0" w:space="0" w:color="auto"/>
            <w:right w:val="none" w:sz="0" w:space="0" w:color="auto"/>
          </w:divBdr>
        </w:div>
        <w:div w:id="170611258">
          <w:marLeft w:val="640"/>
          <w:marRight w:val="0"/>
          <w:marTop w:val="0"/>
          <w:marBottom w:val="0"/>
          <w:divBdr>
            <w:top w:val="none" w:sz="0" w:space="0" w:color="auto"/>
            <w:left w:val="none" w:sz="0" w:space="0" w:color="auto"/>
            <w:bottom w:val="none" w:sz="0" w:space="0" w:color="auto"/>
            <w:right w:val="none" w:sz="0" w:space="0" w:color="auto"/>
          </w:divBdr>
        </w:div>
        <w:div w:id="653947367">
          <w:marLeft w:val="640"/>
          <w:marRight w:val="0"/>
          <w:marTop w:val="0"/>
          <w:marBottom w:val="0"/>
          <w:divBdr>
            <w:top w:val="none" w:sz="0" w:space="0" w:color="auto"/>
            <w:left w:val="none" w:sz="0" w:space="0" w:color="auto"/>
            <w:bottom w:val="none" w:sz="0" w:space="0" w:color="auto"/>
            <w:right w:val="none" w:sz="0" w:space="0" w:color="auto"/>
          </w:divBdr>
        </w:div>
        <w:div w:id="1741323320">
          <w:marLeft w:val="640"/>
          <w:marRight w:val="0"/>
          <w:marTop w:val="0"/>
          <w:marBottom w:val="0"/>
          <w:divBdr>
            <w:top w:val="none" w:sz="0" w:space="0" w:color="auto"/>
            <w:left w:val="none" w:sz="0" w:space="0" w:color="auto"/>
            <w:bottom w:val="none" w:sz="0" w:space="0" w:color="auto"/>
            <w:right w:val="none" w:sz="0" w:space="0" w:color="auto"/>
          </w:divBdr>
        </w:div>
        <w:div w:id="352607773">
          <w:marLeft w:val="640"/>
          <w:marRight w:val="0"/>
          <w:marTop w:val="0"/>
          <w:marBottom w:val="0"/>
          <w:divBdr>
            <w:top w:val="none" w:sz="0" w:space="0" w:color="auto"/>
            <w:left w:val="none" w:sz="0" w:space="0" w:color="auto"/>
            <w:bottom w:val="none" w:sz="0" w:space="0" w:color="auto"/>
            <w:right w:val="none" w:sz="0" w:space="0" w:color="auto"/>
          </w:divBdr>
        </w:div>
        <w:div w:id="895550151">
          <w:marLeft w:val="640"/>
          <w:marRight w:val="0"/>
          <w:marTop w:val="0"/>
          <w:marBottom w:val="0"/>
          <w:divBdr>
            <w:top w:val="none" w:sz="0" w:space="0" w:color="auto"/>
            <w:left w:val="none" w:sz="0" w:space="0" w:color="auto"/>
            <w:bottom w:val="none" w:sz="0" w:space="0" w:color="auto"/>
            <w:right w:val="none" w:sz="0" w:space="0" w:color="auto"/>
          </w:divBdr>
        </w:div>
        <w:div w:id="630786326">
          <w:marLeft w:val="640"/>
          <w:marRight w:val="0"/>
          <w:marTop w:val="0"/>
          <w:marBottom w:val="0"/>
          <w:divBdr>
            <w:top w:val="none" w:sz="0" w:space="0" w:color="auto"/>
            <w:left w:val="none" w:sz="0" w:space="0" w:color="auto"/>
            <w:bottom w:val="none" w:sz="0" w:space="0" w:color="auto"/>
            <w:right w:val="none" w:sz="0" w:space="0" w:color="auto"/>
          </w:divBdr>
        </w:div>
        <w:div w:id="296496949">
          <w:marLeft w:val="640"/>
          <w:marRight w:val="0"/>
          <w:marTop w:val="0"/>
          <w:marBottom w:val="0"/>
          <w:divBdr>
            <w:top w:val="none" w:sz="0" w:space="0" w:color="auto"/>
            <w:left w:val="none" w:sz="0" w:space="0" w:color="auto"/>
            <w:bottom w:val="none" w:sz="0" w:space="0" w:color="auto"/>
            <w:right w:val="none" w:sz="0" w:space="0" w:color="auto"/>
          </w:divBdr>
        </w:div>
        <w:div w:id="259609963">
          <w:marLeft w:val="640"/>
          <w:marRight w:val="0"/>
          <w:marTop w:val="0"/>
          <w:marBottom w:val="0"/>
          <w:divBdr>
            <w:top w:val="none" w:sz="0" w:space="0" w:color="auto"/>
            <w:left w:val="none" w:sz="0" w:space="0" w:color="auto"/>
            <w:bottom w:val="none" w:sz="0" w:space="0" w:color="auto"/>
            <w:right w:val="none" w:sz="0" w:space="0" w:color="auto"/>
          </w:divBdr>
        </w:div>
        <w:div w:id="332728489">
          <w:marLeft w:val="640"/>
          <w:marRight w:val="0"/>
          <w:marTop w:val="0"/>
          <w:marBottom w:val="0"/>
          <w:divBdr>
            <w:top w:val="none" w:sz="0" w:space="0" w:color="auto"/>
            <w:left w:val="none" w:sz="0" w:space="0" w:color="auto"/>
            <w:bottom w:val="none" w:sz="0" w:space="0" w:color="auto"/>
            <w:right w:val="none" w:sz="0" w:space="0" w:color="auto"/>
          </w:divBdr>
        </w:div>
        <w:div w:id="1459029274">
          <w:marLeft w:val="640"/>
          <w:marRight w:val="0"/>
          <w:marTop w:val="0"/>
          <w:marBottom w:val="0"/>
          <w:divBdr>
            <w:top w:val="none" w:sz="0" w:space="0" w:color="auto"/>
            <w:left w:val="none" w:sz="0" w:space="0" w:color="auto"/>
            <w:bottom w:val="none" w:sz="0" w:space="0" w:color="auto"/>
            <w:right w:val="none" w:sz="0" w:space="0" w:color="auto"/>
          </w:divBdr>
        </w:div>
        <w:div w:id="1200825723">
          <w:marLeft w:val="640"/>
          <w:marRight w:val="0"/>
          <w:marTop w:val="0"/>
          <w:marBottom w:val="0"/>
          <w:divBdr>
            <w:top w:val="none" w:sz="0" w:space="0" w:color="auto"/>
            <w:left w:val="none" w:sz="0" w:space="0" w:color="auto"/>
            <w:bottom w:val="none" w:sz="0" w:space="0" w:color="auto"/>
            <w:right w:val="none" w:sz="0" w:space="0" w:color="auto"/>
          </w:divBdr>
        </w:div>
        <w:div w:id="1653832383">
          <w:marLeft w:val="640"/>
          <w:marRight w:val="0"/>
          <w:marTop w:val="0"/>
          <w:marBottom w:val="0"/>
          <w:divBdr>
            <w:top w:val="none" w:sz="0" w:space="0" w:color="auto"/>
            <w:left w:val="none" w:sz="0" w:space="0" w:color="auto"/>
            <w:bottom w:val="none" w:sz="0" w:space="0" w:color="auto"/>
            <w:right w:val="none" w:sz="0" w:space="0" w:color="auto"/>
          </w:divBdr>
        </w:div>
        <w:div w:id="267394438">
          <w:marLeft w:val="640"/>
          <w:marRight w:val="0"/>
          <w:marTop w:val="0"/>
          <w:marBottom w:val="0"/>
          <w:divBdr>
            <w:top w:val="none" w:sz="0" w:space="0" w:color="auto"/>
            <w:left w:val="none" w:sz="0" w:space="0" w:color="auto"/>
            <w:bottom w:val="none" w:sz="0" w:space="0" w:color="auto"/>
            <w:right w:val="none" w:sz="0" w:space="0" w:color="auto"/>
          </w:divBdr>
        </w:div>
        <w:div w:id="809398693">
          <w:marLeft w:val="640"/>
          <w:marRight w:val="0"/>
          <w:marTop w:val="0"/>
          <w:marBottom w:val="0"/>
          <w:divBdr>
            <w:top w:val="none" w:sz="0" w:space="0" w:color="auto"/>
            <w:left w:val="none" w:sz="0" w:space="0" w:color="auto"/>
            <w:bottom w:val="none" w:sz="0" w:space="0" w:color="auto"/>
            <w:right w:val="none" w:sz="0" w:space="0" w:color="auto"/>
          </w:divBdr>
        </w:div>
        <w:div w:id="19624357">
          <w:marLeft w:val="640"/>
          <w:marRight w:val="0"/>
          <w:marTop w:val="0"/>
          <w:marBottom w:val="0"/>
          <w:divBdr>
            <w:top w:val="none" w:sz="0" w:space="0" w:color="auto"/>
            <w:left w:val="none" w:sz="0" w:space="0" w:color="auto"/>
            <w:bottom w:val="none" w:sz="0" w:space="0" w:color="auto"/>
            <w:right w:val="none" w:sz="0" w:space="0" w:color="auto"/>
          </w:divBdr>
        </w:div>
        <w:div w:id="2101633043">
          <w:marLeft w:val="640"/>
          <w:marRight w:val="0"/>
          <w:marTop w:val="0"/>
          <w:marBottom w:val="0"/>
          <w:divBdr>
            <w:top w:val="none" w:sz="0" w:space="0" w:color="auto"/>
            <w:left w:val="none" w:sz="0" w:space="0" w:color="auto"/>
            <w:bottom w:val="none" w:sz="0" w:space="0" w:color="auto"/>
            <w:right w:val="none" w:sz="0" w:space="0" w:color="auto"/>
          </w:divBdr>
        </w:div>
        <w:div w:id="1366371908">
          <w:marLeft w:val="640"/>
          <w:marRight w:val="0"/>
          <w:marTop w:val="0"/>
          <w:marBottom w:val="0"/>
          <w:divBdr>
            <w:top w:val="none" w:sz="0" w:space="0" w:color="auto"/>
            <w:left w:val="none" w:sz="0" w:space="0" w:color="auto"/>
            <w:bottom w:val="none" w:sz="0" w:space="0" w:color="auto"/>
            <w:right w:val="none" w:sz="0" w:space="0" w:color="auto"/>
          </w:divBdr>
        </w:div>
        <w:div w:id="1820341025">
          <w:marLeft w:val="640"/>
          <w:marRight w:val="0"/>
          <w:marTop w:val="0"/>
          <w:marBottom w:val="0"/>
          <w:divBdr>
            <w:top w:val="none" w:sz="0" w:space="0" w:color="auto"/>
            <w:left w:val="none" w:sz="0" w:space="0" w:color="auto"/>
            <w:bottom w:val="none" w:sz="0" w:space="0" w:color="auto"/>
            <w:right w:val="none" w:sz="0" w:space="0" w:color="auto"/>
          </w:divBdr>
        </w:div>
        <w:div w:id="305819465">
          <w:marLeft w:val="640"/>
          <w:marRight w:val="0"/>
          <w:marTop w:val="0"/>
          <w:marBottom w:val="0"/>
          <w:divBdr>
            <w:top w:val="none" w:sz="0" w:space="0" w:color="auto"/>
            <w:left w:val="none" w:sz="0" w:space="0" w:color="auto"/>
            <w:bottom w:val="none" w:sz="0" w:space="0" w:color="auto"/>
            <w:right w:val="none" w:sz="0" w:space="0" w:color="auto"/>
          </w:divBdr>
        </w:div>
        <w:div w:id="1806972907">
          <w:marLeft w:val="640"/>
          <w:marRight w:val="0"/>
          <w:marTop w:val="0"/>
          <w:marBottom w:val="0"/>
          <w:divBdr>
            <w:top w:val="none" w:sz="0" w:space="0" w:color="auto"/>
            <w:left w:val="none" w:sz="0" w:space="0" w:color="auto"/>
            <w:bottom w:val="none" w:sz="0" w:space="0" w:color="auto"/>
            <w:right w:val="none" w:sz="0" w:space="0" w:color="auto"/>
          </w:divBdr>
        </w:div>
        <w:div w:id="968169515">
          <w:marLeft w:val="640"/>
          <w:marRight w:val="0"/>
          <w:marTop w:val="0"/>
          <w:marBottom w:val="0"/>
          <w:divBdr>
            <w:top w:val="none" w:sz="0" w:space="0" w:color="auto"/>
            <w:left w:val="none" w:sz="0" w:space="0" w:color="auto"/>
            <w:bottom w:val="none" w:sz="0" w:space="0" w:color="auto"/>
            <w:right w:val="none" w:sz="0" w:space="0" w:color="auto"/>
          </w:divBdr>
        </w:div>
        <w:div w:id="923803142">
          <w:marLeft w:val="640"/>
          <w:marRight w:val="0"/>
          <w:marTop w:val="0"/>
          <w:marBottom w:val="0"/>
          <w:divBdr>
            <w:top w:val="none" w:sz="0" w:space="0" w:color="auto"/>
            <w:left w:val="none" w:sz="0" w:space="0" w:color="auto"/>
            <w:bottom w:val="none" w:sz="0" w:space="0" w:color="auto"/>
            <w:right w:val="none" w:sz="0" w:space="0" w:color="auto"/>
          </w:divBdr>
        </w:div>
        <w:div w:id="1695645394">
          <w:marLeft w:val="640"/>
          <w:marRight w:val="0"/>
          <w:marTop w:val="0"/>
          <w:marBottom w:val="0"/>
          <w:divBdr>
            <w:top w:val="none" w:sz="0" w:space="0" w:color="auto"/>
            <w:left w:val="none" w:sz="0" w:space="0" w:color="auto"/>
            <w:bottom w:val="none" w:sz="0" w:space="0" w:color="auto"/>
            <w:right w:val="none" w:sz="0" w:space="0" w:color="auto"/>
          </w:divBdr>
        </w:div>
      </w:divsChild>
    </w:div>
    <w:div w:id="1719813938">
      <w:bodyDiv w:val="1"/>
      <w:marLeft w:val="0"/>
      <w:marRight w:val="0"/>
      <w:marTop w:val="0"/>
      <w:marBottom w:val="0"/>
      <w:divBdr>
        <w:top w:val="none" w:sz="0" w:space="0" w:color="auto"/>
        <w:left w:val="none" w:sz="0" w:space="0" w:color="auto"/>
        <w:bottom w:val="none" w:sz="0" w:space="0" w:color="auto"/>
        <w:right w:val="none" w:sz="0" w:space="0" w:color="auto"/>
      </w:divBdr>
      <w:divsChild>
        <w:div w:id="270944032">
          <w:marLeft w:val="640"/>
          <w:marRight w:val="0"/>
          <w:marTop w:val="0"/>
          <w:marBottom w:val="0"/>
          <w:divBdr>
            <w:top w:val="none" w:sz="0" w:space="0" w:color="auto"/>
            <w:left w:val="none" w:sz="0" w:space="0" w:color="auto"/>
            <w:bottom w:val="none" w:sz="0" w:space="0" w:color="auto"/>
            <w:right w:val="none" w:sz="0" w:space="0" w:color="auto"/>
          </w:divBdr>
        </w:div>
        <w:div w:id="833226727">
          <w:marLeft w:val="640"/>
          <w:marRight w:val="0"/>
          <w:marTop w:val="0"/>
          <w:marBottom w:val="0"/>
          <w:divBdr>
            <w:top w:val="none" w:sz="0" w:space="0" w:color="auto"/>
            <w:left w:val="none" w:sz="0" w:space="0" w:color="auto"/>
            <w:bottom w:val="none" w:sz="0" w:space="0" w:color="auto"/>
            <w:right w:val="none" w:sz="0" w:space="0" w:color="auto"/>
          </w:divBdr>
        </w:div>
        <w:div w:id="868102302">
          <w:marLeft w:val="640"/>
          <w:marRight w:val="0"/>
          <w:marTop w:val="0"/>
          <w:marBottom w:val="0"/>
          <w:divBdr>
            <w:top w:val="none" w:sz="0" w:space="0" w:color="auto"/>
            <w:left w:val="none" w:sz="0" w:space="0" w:color="auto"/>
            <w:bottom w:val="none" w:sz="0" w:space="0" w:color="auto"/>
            <w:right w:val="none" w:sz="0" w:space="0" w:color="auto"/>
          </w:divBdr>
        </w:div>
        <w:div w:id="739912123">
          <w:marLeft w:val="640"/>
          <w:marRight w:val="0"/>
          <w:marTop w:val="0"/>
          <w:marBottom w:val="0"/>
          <w:divBdr>
            <w:top w:val="none" w:sz="0" w:space="0" w:color="auto"/>
            <w:left w:val="none" w:sz="0" w:space="0" w:color="auto"/>
            <w:bottom w:val="none" w:sz="0" w:space="0" w:color="auto"/>
            <w:right w:val="none" w:sz="0" w:space="0" w:color="auto"/>
          </w:divBdr>
        </w:div>
        <w:div w:id="1893226019">
          <w:marLeft w:val="640"/>
          <w:marRight w:val="0"/>
          <w:marTop w:val="0"/>
          <w:marBottom w:val="0"/>
          <w:divBdr>
            <w:top w:val="none" w:sz="0" w:space="0" w:color="auto"/>
            <w:left w:val="none" w:sz="0" w:space="0" w:color="auto"/>
            <w:bottom w:val="none" w:sz="0" w:space="0" w:color="auto"/>
            <w:right w:val="none" w:sz="0" w:space="0" w:color="auto"/>
          </w:divBdr>
        </w:div>
        <w:div w:id="683245319">
          <w:marLeft w:val="640"/>
          <w:marRight w:val="0"/>
          <w:marTop w:val="0"/>
          <w:marBottom w:val="0"/>
          <w:divBdr>
            <w:top w:val="none" w:sz="0" w:space="0" w:color="auto"/>
            <w:left w:val="none" w:sz="0" w:space="0" w:color="auto"/>
            <w:bottom w:val="none" w:sz="0" w:space="0" w:color="auto"/>
            <w:right w:val="none" w:sz="0" w:space="0" w:color="auto"/>
          </w:divBdr>
        </w:div>
        <w:div w:id="1253314387">
          <w:marLeft w:val="640"/>
          <w:marRight w:val="0"/>
          <w:marTop w:val="0"/>
          <w:marBottom w:val="0"/>
          <w:divBdr>
            <w:top w:val="none" w:sz="0" w:space="0" w:color="auto"/>
            <w:left w:val="none" w:sz="0" w:space="0" w:color="auto"/>
            <w:bottom w:val="none" w:sz="0" w:space="0" w:color="auto"/>
            <w:right w:val="none" w:sz="0" w:space="0" w:color="auto"/>
          </w:divBdr>
        </w:div>
        <w:div w:id="1741295553">
          <w:marLeft w:val="640"/>
          <w:marRight w:val="0"/>
          <w:marTop w:val="0"/>
          <w:marBottom w:val="0"/>
          <w:divBdr>
            <w:top w:val="none" w:sz="0" w:space="0" w:color="auto"/>
            <w:left w:val="none" w:sz="0" w:space="0" w:color="auto"/>
            <w:bottom w:val="none" w:sz="0" w:space="0" w:color="auto"/>
            <w:right w:val="none" w:sz="0" w:space="0" w:color="auto"/>
          </w:divBdr>
        </w:div>
        <w:div w:id="1840534628">
          <w:marLeft w:val="640"/>
          <w:marRight w:val="0"/>
          <w:marTop w:val="0"/>
          <w:marBottom w:val="0"/>
          <w:divBdr>
            <w:top w:val="none" w:sz="0" w:space="0" w:color="auto"/>
            <w:left w:val="none" w:sz="0" w:space="0" w:color="auto"/>
            <w:bottom w:val="none" w:sz="0" w:space="0" w:color="auto"/>
            <w:right w:val="none" w:sz="0" w:space="0" w:color="auto"/>
          </w:divBdr>
        </w:div>
        <w:div w:id="401761500">
          <w:marLeft w:val="640"/>
          <w:marRight w:val="0"/>
          <w:marTop w:val="0"/>
          <w:marBottom w:val="0"/>
          <w:divBdr>
            <w:top w:val="none" w:sz="0" w:space="0" w:color="auto"/>
            <w:left w:val="none" w:sz="0" w:space="0" w:color="auto"/>
            <w:bottom w:val="none" w:sz="0" w:space="0" w:color="auto"/>
            <w:right w:val="none" w:sz="0" w:space="0" w:color="auto"/>
          </w:divBdr>
        </w:div>
        <w:div w:id="2102606415">
          <w:marLeft w:val="640"/>
          <w:marRight w:val="0"/>
          <w:marTop w:val="0"/>
          <w:marBottom w:val="0"/>
          <w:divBdr>
            <w:top w:val="none" w:sz="0" w:space="0" w:color="auto"/>
            <w:left w:val="none" w:sz="0" w:space="0" w:color="auto"/>
            <w:bottom w:val="none" w:sz="0" w:space="0" w:color="auto"/>
            <w:right w:val="none" w:sz="0" w:space="0" w:color="auto"/>
          </w:divBdr>
        </w:div>
        <w:div w:id="2090347649">
          <w:marLeft w:val="640"/>
          <w:marRight w:val="0"/>
          <w:marTop w:val="0"/>
          <w:marBottom w:val="0"/>
          <w:divBdr>
            <w:top w:val="none" w:sz="0" w:space="0" w:color="auto"/>
            <w:left w:val="none" w:sz="0" w:space="0" w:color="auto"/>
            <w:bottom w:val="none" w:sz="0" w:space="0" w:color="auto"/>
            <w:right w:val="none" w:sz="0" w:space="0" w:color="auto"/>
          </w:divBdr>
        </w:div>
        <w:div w:id="1705129950">
          <w:marLeft w:val="640"/>
          <w:marRight w:val="0"/>
          <w:marTop w:val="0"/>
          <w:marBottom w:val="0"/>
          <w:divBdr>
            <w:top w:val="none" w:sz="0" w:space="0" w:color="auto"/>
            <w:left w:val="none" w:sz="0" w:space="0" w:color="auto"/>
            <w:bottom w:val="none" w:sz="0" w:space="0" w:color="auto"/>
            <w:right w:val="none" w:sz="0" w:space="0" w:color="auto"/>
          </w:divBdr>
        </w:div>
        <w:div w:id="1425298001">
          <w:marLeft w:val="640"/>
          <w:marRight w:val="0"/>
          <w:marTop w:val="0"/>
          <w:marBottom w:val="0"/>
          <w:divBdr>
            <w:top w:val="none" w:sz="0" w:space="0" w:color="auto"/>
            <w:left w:val="none" w:sz="0" w:space="0" w:color="auto"/>
            <w:bottom w:val="none" w:sz="0" w:space="0" w:color="auto"/>
            <w:right w:val="none" w:sz="0" w:space="0" w:color="auto"/>
          </w:divBdr>
        </w:div>
        <w:div w:id="299311241">
          <w:marLeft w:val="640"/>
          <w:marRight w:val="0"/>
          <w:marTop w:val="0"/>
          <w:marBottom w:val="0"/>
          <w:divBdr>
            <w:top w:val="none" w:sz="0" w:space="0" w:color="auto"/>
            <w:left w:val="none" w:sz="0" w:space="0" w:color="auto"/>
            <w:bottom w:val="none" w:sz="0" w:space="0" w:color="auto"/>
            <w:right w:val="none" w:sz="0" w:space="0" w:color="auto"/>
          </w:divBdr>
        </w:div>
        <w:div w:id="1085876640">
          <w:marLeft w:val="640"/>
          <w:marRight w:val="0"/>
          <w:marTop w:val="0"/>
          <w:marBottom w:val="0"/>
          <w:divBdr>
            <w:top w:val="none" w:sz="0" w:space="0" w:color="auto"/>
            <w:left w:val="none" w:sz="0" w:space="0" w:color="auto"/>
            <w:bottom w:val="none" w:sz="0" w:space="0" w:color="auto"/>
            <w:right w:val="none" w:sz="0" w:space="0" w:color="auto"/>
          </w:divBdr>
        </w:div>
        <w:div w:id="70274470">
          <w:marLeft w:val="640"/>
          <w:marRight w:val="0"/>
          <w:marTop w:val="0"/>
          <w:marBottom w:val="0"/>
          <w:divBdr>
            <w:top w:val="none" w:sz="0" w:space="0" w:color="auto"/>
            <w:left w:val="none" w:sz="0" w:space="0" w:color="auto"/>
            <w:bottom w:val="none" w:sz="0" w:space="0" w:color="auto"/>
            <w:right w:val="none" w:sz="0" w:space="0" w:color="auto"/>
          </w:divBdr>
        </w:div>
        <w:div w:id="1820030028">
          <w:marLeft w:val="640"/>
          <w:marRight w:val="0"/>
          <w:marTop w:val="0"/>
          <w:marBottom w:val="0"/>
          <w:divBdr>
            <w:top w:val="none" w:sz="0" w:space="0" w:color="auto"/>
            <w:left w:val="none" w:sz="0" w:space="0" w:color="auto"/>
            <w:bottom w:val="none" w:sz="0" w:space="0" w:color="auto"/>
            <w:right w:val="none" w:sz="0" w:space="0" w:color="auto"/>
          </w:divBdr>
        </w:div>
        <w:div w:id="822506425">
          <w:marLeft w:val="640"/>
          <w:marRight w:val="0"/>
          <w:marTop w:val="0"/>
          <w:marBottom w:val="0"/>
          <w:divBdr>
            <w:top w:val="none" w:sz="0" w:space="0" w:color="auto"/>
            <w:left w:val="none" w:sz="0" w:space="0" w:color="auto"/>
            <w:bottom w:val="none" w:sz="0" w:space="0" w:color="auto"/>
            <w:right w:val="none" w:sz="0" w:space="0" w:color="auto"/>
          </w:divBdr>
        </w:div>
        <w:div w:id="741416633">
          <w:marLeft w:val="640"/>
          <w:marRight w:val="0"/>
          <w:marTop w:val="0"/>
          <w:marBottom w:val="0"/>
          <w:divBdr>
            <w:top w:val="none" w:sz="0" w:space="0" w:color="auto"/>
            <w:left w:val="none" w:sz="0" w:space="0" w:color="auto"/>
            <w:bottom w:val="none" w:sz="0" w:space="0" w:color="auto"/>
            <w:right w:val="none" w:sz="0" w:space="0" w:color="auto"/>
          </w:divBdr>
        </w:div>
        <w:div w:id="588077872">
          <w:marLeft w:val="640"/>
          <w:marRight w:val="0"/>
          <w:marTop w:val="0"/>
          <w:marBottom w:val="0"/>
          <w:divBdr>
            <w:top w:val="none" w:sz="0" w:space="0" w:color="auto"/>
            <w:left w:val="none" w:sz="0" w:space="0" w:color="auto"/>
            <w:bottom w:val="none" w:sz="0" w:space="0" w:color="auto"/>
            <w:right w:val="none" w:sz="0" w:space="0" w:color="auto"/>
          </w:divBdr>
        </w:div>
        <w:div w:id="1771462567">
          <w:marLeft w:val="640"/>
          <w:marRight w:val="0"/>
          <w:marTop w:val="0"/>
          <w:marBottom w:val="0"/>
          <w:divBdr>
            <w:top w:val="none" w:sz="0" w:space="0" w:color="auto"/>
            <w:left w:val="none" w:sz="0" w:space="0" w:color="auto"/>
            <w:bottom w:val="none" w:sz="0" w:space="0" w:color="auto"/>
            <w:right w:val="none" w:sz="0" w:space="0" w:color="auto"/>
          </w:divBdr>
        </w:div>
        <w:div w:id="745494644">
          <w:marLeft w:val="640"/>
          <w:marRight w:val="0"/>
          <w:marTop w:val="0"/>
          <w:marBottom w:val="0"/>
          <w:divBdr>
            <w:top w:val="none" w:sz="0" w:space="0" w:color="auto"/>
            <w:left w:val="none" w:sz="0" w:space="0" w:color="auto"/>
            <w:bottom w:val="none" w:sz="0" w:space="0" w:color="auto"/>
            <w:right w:val="none" w:sz="0" w:space="0" w:color="auto"/>
          </w:divBdr>
        </w:div>
        <w:div w:id="139663596">
          <w:marLeft w:val="640"/>
          <w:marRight w:val="0"/>
          <w:marTop w:val="0"/>
          <w:marBottom w:val="0"/>
          <w:divBdr>
            <w:top w:val="none" w:sz="0" w:space="0" w:color="auto"/>
            <w:left w:val="none" w:sz="0" w:space="0" w:color="auto"/>
            <w:bottom w:val="none" w:sz="0" w:space="0" w:color="auto"/>
            <w:right w:val="none" w:sz="0" w:space="0" w:color="auto"/>
          </w:divBdr>
        </w:div>
        <w:div w:id="732118931">
          <w:marLeft w:val="640"/>
          <w:marRight w:val="0"/>
          <w:marTop w:val="0"/>
          <w:marBottom w:val="0"/>
          <w:divBdr>
            <w:top w:val="none" w:sz="0" w:space="0" w:color="auto"/>
            <w:left w:val="none" w:sz="0" w:space="0" w:color="auto"/>
            <w:bottom w:val="none" w:sz="0" w:space="0" w:color="auto"/>
            <w:right w:val="none" w:sz="0" w:space="0" w:color="auto"/>
          </w:divBdr>
        </w:div>
        <w:div w:id="95369261">
          <w:marLeft w:val="640"/>
          <w:marRight w:val="0"/>
          <w:marTop w:val="0"/>
          <w:marBottom w:val="0"/>
          <w:divBdr>
            <w:top w:val="none" w:sz="0" w:space="0" w:color="auto"/>
            <w:left w:val="none" w:sz="0" w:space="0" w:color="auto"/>
            <w:bottom w:val="none" w:sz="0" w:space="0" w:color="auto"/>
            <w:right w:val="none" w:sz="0" w:space="0" w:color="auto"/>
          </w:divBdr>
        </w:div>
        <w:div w:id="1034381768">
          <w:marLeft w:val="640"/>
          <w:marRight w:val="0"/>
          <w:marTop w:val="0"/>
          <w:marBottom w:val="0"/>
          <w:divBdr>
            <w:top w:val="none" w:sz="0" w:space="0" w:color="auto"/>
            <w:left w:val="none" w:sz="0" w:space="0" w:color="auto"/>
            <w:bottom w:val="none" w:sz="0" w:space="0" w:color="auto"/>
            <w:right w:val="none" w:sz="0" w:space="0" w:color="auto"/>
          </w:divBdr>
        </w:div>
        <w:div w:id="882521799">
          <w:marLeft w:val="640"/>
          <w:marRight w:val="0"/>
          <w:marTop w:val="0"/>
          <w:marBottom w:val="0"/>
          <w:divBdr>
            <w:top w:val="none" w:sz="0" w:space="0" w:color="auto"/>
            <w:left w:val="none" w:sz="0" w:space="0" w:color="auto"/>
            <w:bottom w:val="none" w:sz="0" w:space="0" w:color="auto"/>
            <w:right w:val="none" w:sz="0" w:space="0" w:color="auto"/>
          </w:divBdr>
        </w:div>
        <w:div w:id="125395380">
          <w:marLeft w:val="640"/>
          <w:marRight w:val="0"/>
          <w:marTop w:val="0"/>
          <w:marBottom w:val="0"/>
          <w:divBdr>
            <w:top w:val="none" w:sz="0" w:space="0" w:color="auto"/>
            <w:left w:val="none" w:sz="0" w:space="0" w:color="auto"/>
            <w:bottom w:val="none" w:sz="0" w:space="0" w:color="auto"/>
            <w:right w:val="none" w:sz="0" w:space="0" w:color="auto"/>
          </w:divBdr>
        </w:div>
        <w:div w:id="1715881538">
          <w:marLeft w:val="640"/>
          <w:marRight w:val="0"/>
          <w:marTop w:val="0"/>
          <w:marBottom w:val="0"/>
          <w:divBdr>
            <w:top w:val="none" w:sz="0" w:space="0" w:color="auto"/>
            <w:left w:val="none" w:sz="0" w:space="0" w:color="auto"/>
            <w:bottom w:val="none" w:sz="0" w:space="0" w:color="auto"/>
            <w:right w:val="none" w:sz="0" w:space="0" w:color="auto"/>
          </w:divBdr>
        </w:div>
        <w:div w:id="1716585427">
          <w:marLeft w:val="640"/>
          <w:marRight w:val="0"/>
          <w:marTop w:val="0"/>
          <w:marBottom w:val="0"/>
          <w:divBdr>
            <w:top w:val="none" w:sz="0" w:space="0" w:color="auto"/>
            <w:left w:val="none" w:sz="0" w:space="0" w:color="auto"/>
            <w:bottom w:val="none" w:sz="0" w:space="0" w:color="auto"/>
            <w:right w:val="none" w:sz="0" w:space="0" w:color="auto"/>
          </w:divBdr>
        </w:div>
        <w:div w:id="1037123480">
          <w:marLeft w:val="640"/>
          <w:marRight w:val="0"/>
          <w:marTop w:val="0"/>
          <w:marBottom w:val="0"/>
          <w:divBdr>
            <w:top w:val="none" w:sz="0" w:space="0" w:color="auto"/>
            <w:left w:val="none" w:sz="0" w:space="0" w:color="auto"/>
            <w:bottom w:val="none" w:sz="0" w:space="0" w:color="auto"/>
            <w:right w:val="none" w:sz="0" w:space="0" w:color="auto"/>
          </w:divBdr>
        </w:div>
        <w:div w:id="1035234160">
          <w:marLeft w:val="640"/>
          <w:marRight w:val="0"/>
          <w:marTop w:val="0"/>
          <w:marBottom w:val="0"/>
          <w:divBdr>
            <w:top w:val="none" w:sz="0" w:space="0" w:color="auto"/>
            <w:left w:val="none" w:sz="0" w:space="0" w:color="auto"/>
            <w:bottom w:val="none" w:sz="0" w:space="0" w:color="auto"/>
            <w:right w:val="none" w:sz="0" w:space="0" w:color="auto"/>
          </w:divBdr>
        </w:div>
        <w:div w:id="1390806153">
          <w:marLeft w:val="640"/>
          <w:marRight w:val="0"/>
          <w:marTop w:val="0"/>
          <w:marBottom w:val="0"/>
          <w:divBdr>
            <w:top w:val="none" w:sz="0" w:space="0" w:color="auto"/>
            <w:left w:val="none" w:sz="0" w:space="0" w:color="auto"/>
            <w:bottom w:val="none" w:sz="0" w:space="0" w:color="auto"/>
            <w:right w:val="none" w:sz="0" w:space="0" w:color="auto"/>
          </w:divBdr>
        </w:div>
        <w:div w:id="221212499">
          <w:marLeft w:val="640"/>
          <w:marRight w:val="0"/>
          <w:marTop w:val="0"/>
          <w:marBottom w:val="0"/>
          <w:divBdr>
            <w:top w:val="none" w:sz="0" w:space="0" w:color="auto"/>
            <w:left w:val="none" w:sz="0" w:space="0" w:color="auto"/>
            <w:bottom w:val="none" w:sz="0" w:space="0" w:color="auto"/>
            <w:right w:val="none" w:sz="0" w:space="0" w:color="auto"/>
          </w:divBdr>
        </w:div>
        <w:div w:id="1605842030">
          <w:marLeft w:val="640"/>
          <w:marRight w:val="0"/>
          <w:marTop w:val="0"/>
          <w:marBottom w:val="0"/>
          <w:divBdr>
            <w:top w:val="none" w:sz="0" w:space="0" w:color="auto"/>
            <w:left w:val="none" w:sz="0" w:space="0" w:color="auto"/>
            <w:bottom w:val="none" w:sz="0" w:space="0" w:color="auto"/>
            <w:right w:val="none" w:sz="0" w:space="0" w:color="auto"/>
          </w:divBdr>
        </w:div>
        <w:div w:id="1833790516">
          <w:marLeft w:val="640"/>
          <w:marRight w:val="0"/>
          <w:marTop w:val="0"/>
          <w:marBottom w:val="0"/>
          <w:divBdr>
            <w:top w:val="none" w:sz="0" w:space="0" w:color="auto"/>
            <w:left w:val="none" w:sz="0" w:space="0" w:color="auto"/>
            <w:bottom w:val="none" w:sz="0" w:space="0" w:color="auto"/>
            <w:right w:val="none" w:sz="0" w:space="0" w:color="auto"/>
          </w:divBdr>
        </w:div>
        <w:div w:id="829252117">
          <w:marLeft w:val="640"/>
          <w:marRight w:val="0"/>
          <w:marTop w:val="0"/>
          <w:marBottom w:val="0"/>
          <w:divBdr>
            <w:top w:val="none" w:sz="0" w:space="0" w:color="auto"/>
            <w:left w:val="none" w:sz="0" w:space="0" w:color="auto"/>
            <w:bottom w:val="none" w:sz="0" w:space="0" w:color="auto"/>
            <w:right w:val="none" w:sz="0" w:space="0" w:color="auto"/>
          </w:divBdr>
        </w:div>
        <w:div w:id="1764913677">
          <w:marLeft w:val="640"/>
          <w:marRight w:val="0"/>
          <w:marTop w:val="0"/>
          <w:marBottom w:val="0"/>
          <w:divBdr>
            <w:top w:val="none" w:sz="0" w:space="0" w:color="auto"/>
            <w:left w:val="none" w:sz="0" w:space="0" w:color="auto"/>
            <w:bottom w:val="none" w:sz="0" w:space="0" w:color="auto"/>
            <w:right w:val="none" w:sz="0" w:space="0" w:color="auto"/>
          </w:divBdr>
        </w:div>
        <w:div w:id="413551944">
          <w:marLeft w:val="640"/>
          <w:marRight w:val="0"/>
          <w:marTop w:val="0"/>
          <w:marBottom w:val="0"/>
          <w:divBdr>
            <w:top w:val="none" w:sz="0" w:space="0" w:color="auto"/>
            <w:left w:val="none" w:sz="0" w:space="0" w:color="auto"/>
            <w:bottom w:val="none" w:sz="0" w:space="0" w:color="auto"/>
            <w:right w:val="none" w:sz="0" w:space="0" w:color="auto"/>
          </w:divBdr>
        </w:div>
        <w:div w:id="1963683413">
          <w:marLeft w:val="640"/>
          <w:marRight w:val="0"/>
          <w:marTop w:val="0"/>
          <w:marBottom w:val="0"/>
          <w:divBdr>
            <w:top w:val="none" w:sz="0" w:space="0" w:color="auto"/>
            <w:left w:val="none" w:sz="0" w:space="0" w:color="auto"/>
            <w:bottom w:val="none" w:sz="0" w:space="0" w:color="auto"/>
            <w:right w:val="none" w:sz="0" w:space="0" w:color="auto"/>
          </w:divBdr>
        </w:div>
        <w:div w:id="1356813382">
          <w:marLeft w:val="640"/>
          <w:marRight w:val="0"/>
          <w:marTop w:val="0"/>
          <w:marBottom w:val="0"/>
          <w:divBdr>
            <w:top w:val="none" w:sz="0" w:space="0" w:color="auto"/>
            <w:left w:val="none" w:sz="0" w:space="0" w:color="auto"/>
            <w:bottom w:val="none" w:sz="0" w:space="0" w:color="auto"/>
            <w:right w:val="none" w:sz="0" w:space="0" w:color="auto"/>
          </w:divBdr>
        </w:div>
        <w:div w:id="728647876">
          <w:marLeft w:val="640"/>
          <w:marRight w:val="0"/>
          <w:marTop w:val="0"/>
          <w:marBottom w:val="0"/>
          <w:divBdr>
            <w:top w:val="none" w:sz="0" w:space="0" w:color="auto"/>
            <w:left w:val="none" w:sz="0" w:space="0" w:color="auto"/>
            <w:bottom w:val="none" w:sz="0" w:space="0" w:color="auto"/>
            <w:right w:val="none" w:sz="0" w:space="0" w:color="auto"/>
          </w:divBdr>
        </w:div>
        <w:div w:id="420225964">
          <w:marLeft w:val="640"/>
          <w:marRight w:val="0"/>
          <w:marTop w:val="0"/>
          <w:marBottom w:val="0"/>
          <w:divBdr>
            <w:top w:val="none" w:sz="0" w:space="0" w:color="auto"/>
            <w:left w:val="none" w:sz="0" w:space="0" w:color="auto"/>
            <w:bottom w:val="none" w:sz="0" w:space="0" w:color="auto"/>
            <w:right w:val="none" w:sz="0" w:space="0" w:color="auto"/>
          </w:divBdr>
        </w:div>
        <w:div w:id="503280427">
          <w:marLeft w:val="640"/>
          <w:marRight w:val="0"/>
          <w:marTop w:val="0"/>
          <w:marBottom w:val="0"/>
          <w:divBdr>
            <w:top w:val="none" w:sz="0" w:space="0" w:color="auto"/>
            <w:left w:val="none" w:sz="0" w:space="0" w:color="auto"/>
            <w:bottom w:val="none" w:sz="0" w:space="0" w:color="auto"/>
            <w:right w:val="none" w:sz="0" w:space="0" w:color="auto"/>
          </w:divBdr>
        </w:div>
        <w:div w:id="1690134863">
          <w:marLeft w:val="640"/>
          <w:marRight w:val="0"/>
          <w:marTop w:val="0"/>
          <w:marBottom w:val="0"/>
          <w:divBdr>
            <w:top w:val="none" w:sz="0" w:space="0" w:color="auto"/>
            <w:left w:val="none" w:sz="0" w:space="0" w:color="auto"/>
            <w:bottom w:val="none" w:sz="0" w:space="0" w:color="auto"/>
            <w:right w:val="none" w:sz="0" w:space="0" w:color="auto"/>
          </w:divBdr>
        </w:div>
        <w:div w:id="757094965">
          <w:marLeft w:val="640"/>
          <w:marRight w:val="0"/>
          <w:marTop w:val="0"/>
          <w:marBottom w:val="0"/>
          <w:divBdr>
            <w:top w:val="none" w:sz="0" w:space="0" w:color="auto"/>
            <w:left w:val="none" w:sz="0" w:space="0" w:color="auto"/>
            <w:bottom w:val="none" w:sz="0" w:space="0" w:color="auto"/>
            <w:right w:val="none" w:sz="0" w:space="0" w:color="auto"/>
          </w:divBdr>
        </w:div>
        <w:div w:id="1072967289">
          <w:marLeft w:val="640"/>
          <w:marRight w:val="0"/>
          <w:marTop w:val="0"/>
          <w:marBottom w:val="0"/>
          <w:divBdr>
            <w:top w:val="none" w:sz="0" w:space="0" w:color="auto"/>
            <w:left w:val="none" w:sz="0" w:space="0" w:color="auto"/>
            <w:bottom w:val="none" w:sz="0" w:space="0" w:color="auto"/>
            <w:right w:val="none" w:sz="0" w:space="0" w:color="auto"/>
          </w:divBdr>
        </w:div>
        <w:div w:id="1728648980">
          <w:marLeft w:val="640"/>
          <w:marRight w:val="0"/>
          <w:marTop w:val="0"/>
          <w:marBottom w:val="0"/>
          <w:divBdr>
            <w:top w:val="none" w:sz="0" w:space="0" w:color="auto"/>
            <w:left w:val="none" w:sz="0" w:space="0" w:color="auto"/>
            <w:bottom w:val="none" w:sz="0" w:space="0" w:color="auto"/>
            <w:right w:val="none" w:sz="0" w:space="0" w:color="auto"/>
          </w:divBdr>
        </w:div>
        <w:div w:id="1906991582">
          <w:marLeft w:val="640"/>
          <w:marRight w:val="0"/>
          <w:marTop w:val="0"/>
          <w:marBottom w:val="0"/>
          <w:divBdr>
            <w:top w:val="none" w:sz="0" w:space="0" w:color="auto"/>
            <w:left w:val="none" w:sz="0" w:space="0" w:color="auto"/>
            <w:bottom w:val="none" w:sz="0" w:space="0" w:color="auto"/>
            <w:right w:val="none" w:sz="0" w:space="0" w:color="auto"/>
          </w:divBdr>
        </w:div>
        <w:div w:id="424498094">
          <w:marLeft w:val="640"/>
          <w:marRight w:val="0"/>
          <w:marTop w:val="0"/>
          <w:marBottom w:val="0"/>
          <w:divBdr>
            <w:top w:val="none" w:sz="0" w:space="0" w:color="auto"/>
            <w:left w:val="none" w:sz="0" w:space="0" w:color="auto"/>
            <w:bottom w:val="none" w:sz="0" w:space="0" w:color="auto"/>
            <w:right w:val="none" w:sz="0" w:space="0" w:color="auto"/>
          </w:divBdr>
        </w:div>
        <w:div w:id="1478373265">
          <w:marLeft w:val="640"/>
          <w:marRight w:val="0"/>
          <w:marTop w:val="0"/>
          <w:marBottom w:val="0"/>
          <w:divBdr>
            <w:top w:val="none" w:sz="0" w:space="0" w:color="auto"/>
            <w:left w:val="none" w:sz="0" w:space="0" w:color="auto"/>
            <w:bottom w:val="none" w:sz="0" w:space="0" w:color="auto"/>
            <w:right w:val="none" w:sz="0" w:space="0" w:color="auto"/>
          </w:divBdr>
        </w:div>
        <w:div w:id="1967924012">
          <w:marLeft w:val="640"/>
          <w:marRight w:val="0"/>
          <w:marTop w:val="0"/>
          <w:marBottom w:val="0"/>
          <w:divBdr>
            <w:top w:val="none" w:sz="0" w:space="0" w:color="auto"/>
            <w:left w:val="none" w:sz="0" w:space="0" w:color="auto"/>
            <w:bottom w:val="none" w:sz="0" w:space="0" w:color="auto"/>
            <w:right w:val="none" w:sz="0" w:space="0" w:color="auto"/>
          </w:divBdr>
        </w:div>
        <w:div w:id="1947689430">
          <w:marLeft w:val="640"/>
          <w:marRight w:val="0"/>
          <w:marTop w:val="0"/>
          <w:marBottom w:val="0"/>
          <w:divBdr>
            <w:top w:val="none" w:sz="0" w:space="0" w:color="auto"/>
            <w:left w:val="none" w:sz="0" w:space="0" w:color="auto"/>
            <w:bottom w:val="none" w:sz="0" w:space="0" w:color="auto"/>
            <w:right w:val="none" w:sz="0" w:space="0" w:color="auto"/>
          </w:divBdr>
        </w:div>
        <w:div w:id="92089189">
          <w:marLeft w:val="640"/>
          <w:marRight w:val="0"/>
          <w:marTop w:val="0"/>
          <w:marBottom w:val="0"/>
          <w:divBdr>
            <w:top w:val="none" w:sz="0" w:space="0" w:color="auto"/>
            <w:left w:val="none" w:sz="0" w:space="0" w:color="auto"/>
            <w:bottom w:val="none" w:sz="0" w:space="0" w:color="auto"/>
            <w:right w:val="none" w:sz="0" w:space="0" w:color="auto"/>
          </w:divBdr>
        </w:div>
        <w:div w:id="1317225609">
          <w:marLeft w:val="640"/>
          <w:marRight w:val="0"/>
          <w:marTop w:val="0"/>
          <w:marBottom w:val="0"/>
          <w:divBdr>
            <w:top w:val="none" w:sz="0" w:space="0" w:color="auto"/>
            <w:left w:val="none" w:sz="0" w:space="0" w:color="auto"/>
            <w:bottom w:val="none" w:sz="0" w:space="0" w:color="auto"/>
            <w:right w:val="none" w:sz="0" w:space="0" w:color="auto"/>
          </w:divBdr>
        </w:div>
        <w:div w:id="1726180330">
          <w:marLeft w:val="640"/>
          <w:marRight w:val="0"/>
          <w:marTop w:val="0"/>
          <w:marBottom w:val="0"/>
          <w:divBdr>
            <w:top w:val="none" w:sz="0" w:space="0" w:color="auto"/>
            <w:left w:val="none" w:sz="0" w:space="0" w:color="auto"/>
            <w:bottom w:val="none" w:sz="0" w:space="0" w:color="auto"/>
            <w:right w:val="none" w:sz="0" w:space="0" w:color="auto"/>
          </w:divBdr>
        </w:div>
        <w:div w:id="691805626">
          <w:marLeft w:val="640"/>
          <w:marRight w:val="0"/>
          <w:marTop w:val="0"/>
          <w:marBottom w:val="0"/>
          <w:divBdr>
            <w:top w:val="none" w:sz="0" w:space="0" w:color="auto"/>
            <w:left w:val="none" w:sz="0" w:space="0" w:color="auto"/>
            <w:bottom w:val="none" w:sz="0" w:space="0" w:color="auto"/>
            <w:right w:val="none" w:sz="0" w:space="0" w:color="auto"/>
          </w:divBdr>
        </w:div>
        <w:div w:id="1960454828">
          <w:marLeft w:val="640"/>
          <w:marRight w:val="0"/>
          <w:marTop w:val="0"/>
          <w:marBottom w:val="0"/>
          <w:divBdr>
            <w:top w:val="none" w:sz="0" w:space="0" w:color="auto"/>
            <w:left w:val="none" w:sz="0" w:space="0" w:color="auto"/>
            <w:bottom w:val="none" w:sz="0" w:space="0" w:color="auto"/>
            <w:right w:val="none" w:sz="0" w:space="0" w:color="auto"/>
          </w:divBdr>
        </w:div>
        <w:div w:id="324358698">
          <w:marLeft w:val="640"/>
          <w:marRight w:val="0"/>
          <w:marTop w:val="0"/>
          <w:marBottom w:val="0"/>
          <w:divBdr>
            <w:top w:val="none" w:sz="0" w:space="0" w:color="auto"/>
            <w:left w:val="none" w:sz="0" w:space="0" w:color="auto"/>
            <w:bottom w:val="none" w:sz="0" w:space="0" w:color="auto"/>
            <w:right w:val="none" w:sz="0" w:space="0" w:color="auto"/>
          </w:divBdr>
        </w:div>
        <w:div w:id="602030893">
          <w:marLeft w:val="640"/>
          <w:marRight w:val="0"/>
          <w:marTop w:val="0"/>
          <w:marBottom w:val="0"/>
          <w:divBdr>
            <w:top w:val="none" w:sz="0" w:space="0" w:color="auto"/>
            <w:left w:val="none" w:sz="0" w:space="0" w:color="auto"/>
            <w:bottom w:val="none" w:sz="0" w:space="0" w:color="auto"/>
            <w:right w:val="none" w:sz="0" w:space="0" w:color="auto"/>
          </w:divBdr>
        </w:div>
        <w:div w:id="1068115453">
          <w:marLeft w:val="640"/>
          <w:marRight w:val="0"/>
          <w:marTop w:val="0"/>
          <w:marBottom w:val="0"/>
          <w:divBdr>
            <w:top w:val="none" w:sz="0" w:space="0" w:color="auto"/>
            <w:left w:val="none" w:sz="0" w:space="0" w:color="auto"/>
            <w:bottom w:val="none" w:sz="0" w:space="0" w:color="auto"/>
            <w:right w:val="none" w:sz="0" w:space="0" w:color="auto"/>
          </w:divBdr>
        </w:div>
        <w:div w:id="1557819794">
          <w:marLeft w:val="640"/>
          <w:marRight w:val="0"/>
          <w:marTop w:val="0"/>
          <w:marBottom w:val="0"/>
          <w:divBdr>
            <w:top w:val="none" w:sz="0" w:space="0" w:color="auto"/>
            <w:left w:val="none" w:sz="0" w:space="0" w:color="auto"/>
            <w:bottom w:val="none" w:sz="0" w:space="0" w:color="auto"/>
            <w:right w:val="none" w:sz="0" w:space="0" w:color="auto"/>
          </w:divBdr>
        </w:div>
        <w:div w:id="288781138">
          <w:marLeft w:val="640"/>
          <w:marRight w:val="0"/>
          <w:marTop w:val="0"/>
          <w:marBottom w:val="0"/>
          <w:divBdr>
            <w:top w:val="none" w:sz="0" w:space="0" w:color="auto"/>
            <w:left w:val="none" w:sz="0" w:space="0" w:color="auto"/>
            <w:bottom w:val="none" w:sz="0" w:space="0" w:color="auto"/>
            <w:right w:val="none" w:sz="0" w:space="0" w:color="auto"/>
          </w:divBdr>
        </w:div>
        <w:div w:id="1304778531">
          <w:marLeft w:val="640"/>
          <w:marRight w:val="0"/>
          <w:marTop w:val="0"/>
          <w:marBottom w:val="0"/>
          <w:divBdr>
            <w:top w:val="none" w:sz="0" w:space="0" w:color="auto"/>
            <w:left w:val="none" w:sz="0" w:space="0" w:color="auto"/>
            <w:bottom w:val="none" w:sz="0" w:space="0" w:color="auto"/>
            <w:right w:val="none" w:sz="0" w:space="0" w:color="auto"/>
          </w:divBdr>
        </w:div>
        <w:div w:id="117380714">
          <w:marLeft w:val="640"/>
          <w:marRight w:val="0"/>
          <w:marTop w:val="0"/>
          <w:marBottom w:val="0"/>
          <w:divBdr>
            <w:top w:val="none" w:sz="0" w:space="0" w:color="auto"/>
            <w:left w:val="none" w:sz="0" w:space="0" w:color="auto"/>
            <w:bottom w:val="none" w:sz="0" w:space="0" w:color="auto"/>
            <w:right w:val="none" w:sz="0" w:space="0" w:color="auto"/>
          </w:divBdr>
        </w:div>
        <w:div w:id="1748108155">
          <w:marLeft w:val="640"/>
          <w:marRight w:val="0"/>
          <w:marTop w:val="0"/>
          <w:marBottom w:val="0"/>
          <w:divBdr>
            <w:top w:val="none" w:sz="0" w:space="0" w:color="auto"/>
            <w:left w:val="none" w:sz="0" w:space="0" w:color="auto"/>
            <w:bottom w:val="none" w:sz="0" w:space="0" w:color="auto"/>
            <w:right w:val="none" w:sz="0" w:space="0" w:color="auto"/>
          </w:divBdr>
        </w:div>
        <w:div w:id="359358318">
          <w:marLeft w:val="640"/>
          <w:marRight w:val="0"/>
          <w:marTop w:val="0"/>
          <w:marBottom w:val="0"/>
          <w:divBdr>
            <w:top w:val="none" w:sz="0" w:space="0" w:color="auto"/>
            <w:left w:val="none" w:sz="0" w:space="0" w:color="auto"/>
            <w:bottom w:val="none" w:sz="0" w:space="0" w:color="auto"/>
            <w:right w:val="none" w:sz="0" w:space="0" w:color="auto"/>
          </w:divBdr>
        </w:div>
        <w:div w:id="599676770">
          <w:marLeft w:val="640"/>
          <w:marRight w:val="0"/>
          <w:marTop w:val="0"/>
          <w:marBottom w:val="0"/>
          <w:divBdr>
            <w:top w:val="none" w:sz="0" w:space="0" w:color="auto"/>
            <w:left w:val="none" w:sz="0" w:space="0" w:color="auto"/>
            <w:bottom w:val="none" w:sz="0" w:space="0" w:color="auto"/>
            <w:right w:val="none" w:sz="0" w:space="0" w:color="auto"/>
          </w:divBdr>
        </w:div>
        <w:div w:id="1692341507">
          <w:marLeft w:val="640"/>
          <w:marRight w:val="0"/>
          <w:marTop w:val="0"/>
          <w:marBottom w:val="0"/>
          <w:divBdr>
            <w:top w:val="none" w:sz="0" w:space="0" w:color="auto"/>
            <w:left w:val="none" w:sz="0" w:space="0" w:color="auto"/>
            <w:bottom w:val="none" w:sz="0" w:space="0" w:color="auto"/>
            <w:right w:val="none" w:sz="0" w:space="0" w:color="auto"/>
          </w:divBdr>
        </w:div>
        <w:div w:id="330573238">
          <w:marLeft w:val="640"/>
          <w:marRight w:val="0"/>
          <w:marTop w:val="0"/>
          <w:marBottom w:val="0"/>
          <w:divBdr>
            <w:top w:val="none" w:sz="0" w:space="0" w:color="auto"/>
            <w:left w:val="none" w:sz="0" w:space="0" w:color="auto"/>
            <w:bottom w:val="none" w:sz="0" w:space="0" w:color="auto"/>
            <w:right w:val="none" w:sz="0" w:space="0" w:color="auto"/>
          </w:divBdr>
        </w:div>
        <w:div w:id="1363893886">
          <w:marLeft w:val="640"/>
          <w:marRight w:val="0"/>
          <w:marTop w:val="0"/>
          <w:marBottom w:val="0"/>
          <w:divBdr>
            <w:top w:val="none" w:sz="0" w:space="0" w:color="auto"/>
            <w:left w:val="none" w:sz="0" w:space="0" w:color="auto"/>
            <w:bottom w:val="none" w:sz="0" w:space="0" w:color="auto"/>
            <w:right w:val="none" w:sz="0" w:space="0" w:color="auto"/>
          </w:divBdr>
        </w:div>
        <w:div w:id="1052198067">
          <w:marLeft w:val="640"/>
          <w:marRight w:val="0"/>
          <w:marTop w:val="0"/>
          <w:marBottom w:val="0"/>
          <w:divBdr>
            <w:top w:val="none" w:sz="0" w:space="0" w:color="auto"/>
            <w:left w:val="none" w:sz="0" w:space="0" w:color="auto"/>
            <w:bottom w:val="none" w:sz="0" w:space="0" w:color="auto"/>
            <w:right w:val="none" w:sz="0" w:space="0" w:color="auto"/>
          </w:divBdr>
        </w:div>
        <w:div w:id="506872099">
          <w:marLeft w:val="640"/>
          <w:marRight w:val="0"/>
          <w:marTop w:val="0"/>
          <w:marBottom w:val="0"/>
          <w:divBdr>
            <w:top w:val="none" w:sz="0" w:space="0" w:color="auto"/>
            <w:left w:val="none" w:sz="0" w:space="0" w:color="auto"/>
            <w:bottom w:val="none" w:sz="0" w:space="0" w:color="auto"/>
            <w:right w:val="none" w:sz="0" w:space="0" w:color="auto"/>
          </w:divBdr>
        </w:div>
        <w:div w:id="1768885897">
          <w:marLeft w:val="640"/>
          <w:marRight w:val="0"/>
          <w:marTop w:val="0"/>
          <w:marBottom w:val="0"/>
          <w:divBdr>
            <w:top w:val="none" w:sz="0" w:space="0" w:color="auto"/>
            <w:left w:val="none" w:sz="0" w:space="0" w:color="auto"/>
            <w:bottom w:val="none" w:sz="0" w:space="0" w:color="auto"/>
            <w:right w:val="none" w:sz="0" w:space="0" w:color="auto"/>
          </w:divBdr>
        </w:div>
        <w:div w:id="517693979">
          <w:marLeft w:val="640"/>
          <w:marRight w:val="0"/>
          <w:marTop w:val="0"/>
          <w:marBottom w:val="0"/>
          <w:divBdr>
            <w:top w:val="none" w:sz="0" w:space="0" w:color="auto"/>
            <w:left w:val="none" w:sz="0" w:space="0" w:color="auto"/>
            <w:bottom w:val="none" w:sz="0" w:space="0" w:color="auto"/>
            <w:right w:val="none" w:sz="0" w:space="0" w:color="auto"/>
          </w:divBdr>
        </w:div>
        <w:div w:id="1237128901">
          <w:marLeft w:val="640"/>
          <w:marRight w:val="0"/>
          <w:marTop w:val="0"/>
          <w:marBottom w:val="0"/>
          <w:divBdr>
            <w:top w:val="none" w:sz="0" w:space="0" w:color="auto"/>
            <w:left w:val="none" w:sz="0" w:space="0" w:color="auto"/>
            <w:bottom w:val="none" w:sz="0" w:space="0" w:color="auto"/>
            <w:right w:val="none" w:sz="0" w:space="0" w:color="auto"/>
          </w:divBdr>
        </w:div>
        <w:div w:id="2132244500">
          <w:marLeft w:val="640"/>
          <w:marRight w:val="0"/>
          <w:marTop w:val="0"/>
          <w:marBottom w:val="0"/>
          <w:divBdr>
            <w:top w:val="none" w:sz="0" w:space="0" w:color="auto"/>
            <w:left w:val="none" w:sz="0" w:space="0" w:color="auto"/>
            <w:bottom w:val="none" w:sz="0" w:space="0" w:color="auto"/>
            <w:right w:val="none" w:sz="0" w:space="0" w:color="auto"/>
          </w:divBdr>
        </w:div>
        <w:div w:id="857936194">
          <w:marLeft w:val="640"/>
          <w:marRight w:val="0"/>
          <w:marTop w:val="0"/>
          <w:marBottom w:val="0"/>
          <w:divBdr>
            <w:top w:val="none" w:sz="0" w:space="0" w:color="auto"/>
            <w:left w:val="none" w:sz="0" w:space="0" w:color="auto"/>
            <w:bottom w:val="none" w:sz="0" w:space="0" w:color="auto"/>
            <w:right w:val="none" w:sz="0" w:space="0" w:color="auto"/>
          </w:divBdr>
        </w:div>
        <w:div w:id="560021852">
          <w:marLeft w:val="640"/>
          <w:marRight w:val="0"/>
          <w:marTop w:val="0"/>
          <w:marBottom w:val="0"/>
          <w:divBdr>
            <w:top w:val="none" w:sz="0" w:space="0" w:color="auto"/>
            <w:left w:val="none" w:sz="0" w:space="0" w:color="auto"/>
            <w:bottom w:val="none" w:sz="0" w:space="0" w:color="auto"/>
            <w:right w:val="none" w:sz="0" w:space="0" w:color="auto"/>
          </w:divBdr>
        </w:div>
        <w:div w:id="94332505">
          <w:marLeft w:val="640"/>
          <w:marRight w:val="0"/>
          <w:marTop w:val="0"/>
          <w:marBottom w:val="0"/>
          <w:divBdr>
            <w:top w:val="none" w:sz="0" w:space="0" w:color="auto"/>
            <w:left w:val="none" w:sz="0" w:space="0" w:color="auto"/>
            <w:bottom w:val="none" w:sz="0" w:space="0" w:color="auto"/>
            <w:right w:val="none" w:sz="0" w:space="0" w:color="auto"/>
          </w:divBdr>
        </w:div>
        <w:div w:id="309556827">
          <w:marLeft w:val="640"/>
          <w:marRight w:val="0"/>
          <w:marTop w:val="0"/>
          <w:marBottom w:val="0"/>
          <w:divBdr>
            <w:top w:val="none" w:sz="0" w:space="0" w:color="auto"/>
            <w:left w:val="none" w:sz="0" w:space="0" w:color="auto"/>
            <w:bottom w:val="none" w:sz="0" w:space="0" w:color="auto"/>
            <w:right w:val="none" w:sz="0" w:space="0" w:color="auto"/>
          </w:divBdr>
        </w:div>
        <w:div w:id="752311935">
          <w:marLeft w:val="640"/>
          <w:marRight w:val="0"/>
          <w:marTop w:val="0"/>
          <w:marBottom w:val="0"/>
          <w:divBdr>
            <w:top w:val="none" w:sz="0" w:space="0" w:color="auto"/>
            <w:left w:val="none" w:sz="0" w:space="0" w:color="auto"/>
            <w:bottom w:val="none" w:sz="0" w:space="0" w:color="auto"/>
            <w:right w:val="none" w:sz="0" w:space="0" w:color="auto"/>
          </w:divBdr>
        </w:div>
        <w:div w:id="1620606650">
          <w:marLeft w:val="640"/>
          <w:marRight w:val="0"/>
          <w:marTop w:val="0"/>
          <w:marBottom w:val="0"/>
          <w:divBdr>
            <w:top w:val="none" w:sz="0" w:space="0" w:color="auto"/>
            <w:left w:val="none" w:sz="0" w:space="0" w:color="auto"/>
            <w:bottom w:val="none" w:sz="0" w:space="0" w:color="auto"/>
            <w:right w:val="none" w:sz="0" w:space="0" w:color="auto"/>
          </w:divBdr>
        </w:div>
        <w:div w:id="1311834948">
          <w:marLeft w:val="640"/>
          <w:marRight w:val="0"/>
          <w:marTop w:val="0"/>
          <w:marBottom w:val="0"/>
          <w:divBdr>
            <w:top w:val="none" w:sz="0" w:space="0" w:color="auto"/>
            <w:left w:val="none" w:sz="0" w:space="0" w:color="auto"/>
            <w:bottom w:val="none" w:sz="0" w:space="0" w:color="auto"/>
            <w:right w:val="none" w:sz="0" w:space="0" w:color="auto"/>
          </w:divBdr>
        </w:div>
        <w:div w:id="1175457850">
          <w:marLeft w:val="640"/>
          <w:marRight w:val="0"/>
          <w:marTop w:val="0"/>
          <w:marBottom w:val="0"/>
          <w:divBdr>
            <w:top w:val="none" w:sz="0" w:space="0" w:color="auto"/>
            <w:left w:val="none" w:sz="0" w:space="0" w:color="auto"/>
            <w:bottom w:val="none" w:sz="0" w:space="0" w:color="auto"/>
            <w:right w:val="none" w:sz="0" w:space="0" w:color="auto"/>
          </w:divBdr>
        </w:div>
        <w:div w:id="260994053">
          <w:marLeft w:val="640"/>
          <w:marRight w:val="0"/>
          <w:marTop w:val="0"/>
          <w:marBottom w:val="0"/>
          <w:divBdr>
            <w:top w:val="none" w:sz="0" w:space="0" w:color="auto"/>
            <w:left w:val="none" w:sz="0" w:space="0" w:color="auto"/>
            <w:bottom w:val="none" w:sz="0" w:space="0" w:color="auto"/>
            <w:right w:val="none" w:sz="0" w:space="0" w:color="auto"/>
          </w:divBdr>
        </w:div>
        <w:div w:id="156577579">
          <w:marLeft w:val="640"/>
          <w:marRight w:val="0"/>
          <w:marTop w:val="0"/>
          <w:marBottom w:val="0"/>
          <w:divBdr>
            <w:top w:val="none" w:sz="0" w:space="0" w:color="auto"/>
            <w:left w:val="none" w:sz="0" w:space="0" w:color="auto"/>
            <w:bottom w:val="none" w:sz="0" w:space="0" w:color="auto"/>
            <w:right w:val="none" w:sz="0" w:space="0" w:color="auto"/>
          </w:divBdr>
        </w:div>
        <w:div w:id="596444948">
          <w:marLeft w:val="640"/>
          <w:marRight w:val="0"/>
          <w:marTop w:val="0"/>
          <w:marBottom w:val="0"/>
          <w:divBdr>
            <w:top w:val="none" w:sz="0" w:space="0" w:color="auto"/>
            <w:left w:val="none" w:sz="0" w:space="0" w:color="auto"/>
            <w:bottom w:val="none" w:sz="0" w:space="0" w:color="auto"/>
            <w:right w:val="none" w:sz="0" w:space="0" w:color="auto"/>
          </w:divBdr>
        </w:div>
        <w:div w:id="100613767">
          <w:marLeft w:val="640"/>
          <w:marRight w:val="0"/>
          <w:marTop w:val="0"/>
          <w:marBottom w:val="0"/>
          <w:divBdr>
            <w:top w:val="none" w:sz="0" w:space="0" w:color="auto"/>
            <w:left w:val="none" w:sz="0" w:space="0" w:color="auto"/>
            <w:bottom w:val="none" w:sz="0" w:space="0" w:color="auto"/>
            <w:right w:val="none" w:sz="0" w:space="0" w:color="auto"/>
          </w:divBdr>
        </w:div>
        <w:div w:id="1233396402">
          <w:marLeft w:val="640"/>
          <w:marRight w:val="0"/>
          <w:marTop w:val="0"/>
          <w:marBottom w:val="0"/>
          <w:divBdr>
            <w:top w:val="none" w:sz="0" w:space="0" w:color="auto"/>
            <w:left w:val="none" w:sz="0" w:space="0" w:color="auto"/>
            <w:bottom w:val="none" w:sz="0" w:space="0" w:color="auto"/>
            <w:right w:val="none" w:sz="0" w:space="0" w:color="auto"/>
          </w:divBdr>
        </w:div>
        <w:div w:id="360328690">
          <w:marLeft w:val="640"/>
          <w:marRight w:val="0"/>
          <w:marTop w:val="0"/>
          <w:marBottom w:val="0"/>
          <w:divBdr>
            <w:top w:val="none" w:sz="0" w:space="0" w:color="auto"/>
            <w:left w:val="none" w:sz="0" w:space="0" w:color="auto"/>
            <w:bottom w:val="none" w:sz="0" w:space="0" w:color="auto"/>
            <w:right w:val="none" w:sz="0" w:space="0" w:color="auto"/>
          </w:divBdr>
        </w:div>
        <w:div w:id="881478120">
          <w:marLeft w:val="640"/>
          <w:marRight w:val="0"/>
          <w:marTop w:val="0"/>
          <w:marBottom w:val="0"/>
          <w:divBdr>
            <w:top w:val="none" w:sz="0" w:space="0" w:color="auto"/>
            <w:left w:val="none" w:sz="0" w:space="0" w:color="auto"/>
            <w:bottom w:val="none" w:sz="0" w:space="0" w:color="auto"/>
            <w:right w:val="none" w:sz="0" w:space="0" w:color="auto"/>
          </w:divBdr>
        </w:div>
        <w:div w:id="1936473842">
          <w:marLeft w:val="640"/>
          <w:marRight w:val="0"/>
          <w:marTop w:val="0"/>
          <w:marBottom w:val="0"/>
          <w:divBdr>
            <w:top w:val="none" w:sz="0" w:space="0" w:color="auto"/>
            <w:left w:val="none" w:sz="0" w:space="0" w:color="auto"/>
            <w:bottom w:val="none" w:sz="0" w:space="0" w:color="auto"/>
            <w:right w:val="none" w:sz="0" w:space="0" w:color="auto"/>
          </w:divBdr>
        </w:div>
        <w:div w:id="1799181502">
          <w:marLeft w:val="640"/>
          <w:marRight w:val="0"/>
          <w:marTop w:val="0"/>
          <w:marBottom w:val="0"/>
          <w:divBdr>
            <w:top w:val="none" w:sz="0" w:space="0" w:color="auto"/>
            <w:left w:val="none" w:sz="0" w:space="0" w:color="auto"/>
            <w:bottom w:val="none" w:sz="0" w:space="0" w:color="auto"/>
            <w:right w:val="none" w:sz="0" w:space="0" w:color="auto"/>
          </w:divBdr>
        </w:div>
        <w:div w:id="378752250">
          <w:marLeft w:val="640"/>
          <w:marRight w:val="0"/>
          <w:marTop w:val="0"/>
          <w:marBottom w:val="0"/>
          <w:divBdr>
            <w:top w:val="none" w:sz="0" w:space="0" w:color="auto"/>
            <w:left w:val="none" w:sz="0" w:space="0" w:color="auto"/>
            <w:bottom w:val="none" w:sz="0" w:space="0" w:color="auto"/>
            <w:right w:val="none" w:sz="0" w:space="0" w:color="auto"/>
          </w:divBdr>
        </w:div>
        <w:div w:id="700014787">
          <w:marLeft w:val="640"/>
          <w:marRight w:val="0"/>
          <w:marTop w:val="0"/>
          <w:marBottom w:val="0"/>
          <w:divBdr>
            <w:top w:val="none" w:sz="0" w:space="0" w:color="auto"/>
            <w:left w:val="none" w:sz="0" w:space="0" w:color="auto"/>
            <w:bottom w:val="none" w:sz="0" w:space="0" w:color="auto"/>
            <w:right w:val="none" w:sz="0" w:space="0" w:color="auto"/>
          </w:divBdr>
        </w:div>
        <w:div w:id="930091532">
          <w:marLeft w:val="640"/>
          <w:marRight w:val="0"/>
          <w:marTop w:val="0"/>
          <w:marBottom w:val="0"/>
          <w:divBdr>
            <w:top w:val="none" w:sz="0" w:space="0" w:color="auto"/>
            <w:left w:val="none" w:sz="0" w:space="0" w:color="auto"/>
            <w:bottom w:val="none" w:sz="0" w:space="0" w:color="auto"/>
            <w:right w:val="none" w:sz="0" w:space="0" w:color="auto"/>
          </w:divBdr>
        </w:div>
        <w:div w:id="1967463914">
          <w:marLeft w:val="640"/>
          <w:marRight w:val="0"/>
          <w:marTop w:val="0"/>
          <w:marBottom w:val="0"/>
          <w:divBdr>
            <w:top w:val="none" w:sz="0" w:space="0" w:color="auto"/>
            <w:left w:val="none" w:sz="0" w:space="0" w:color="auto"/>
            <w:bottom w:val="none" w:sz="0" w:space="0" w:color="auto"/>
            <w:right w:val="none" w:sz="0" w:space="0" w:color="auto"/>
          </w:divBdr>
        </w:div>
        <w:div w:id="989285453">
          <w:marLeft w:val="640"/>
          <w:marRight w:val="0"/>
          <w:marTop w:val="0"/>
          <w:marBottom w:val="0"/>
          <w:divBdr>
            <w:top w:val="none" w:sz="0" w:space="0" w:color="auto"/>
            <w:left w:val="none" w:sz="0" w:space="0" w:color="auto"/>
            <w:bottom w:val="none" w:sz="0" w:space="0" w:color="auto"/>
            <w:right w:val="none" w:sz="0" w:space="0" w:color="auto"/>
          </w:divBdr>
        </w:div>
        <w:div w:id="1200164048">
          <w:marLeft w:val="640"/>
          <w:marRight w:val="0"/>
          <w:marTop w:val="0"/>
          <w:marBottom w:val="0"/>
          <w:divBdr>
            <w:top w:val="none" w:sz="0" w:space="0" w:color="auto"/>
            <w:left w:val="none" w:sz="0" w:space="0" w:color="auto"/>
            <w:bottom w:val="none" w:sz="0" w:space="0" w:color="auto"/>
            <w:right w:val="none" w:sz="0" w:space="0" w:color="auto"/>
          </w:divBdr>
        </w:div>
        <w:div w:id="87970770">
          <w:marLeft w:val="640"/>
          <w:marRight w:val="0"/>
          <w:marTop w:val="0"/>
          <w:marBottom w:val="0"/>
          <w:divBdr>
            <w:top w:val="none" w:sz="0" w:space="0" w:color="auto"/>
            <w:left w:val="none" w:sz="0" w:space="0" w:color="auto"/>
            <w:bottom w:val="none" w:sz="0" w:space="0" w:color="auto"/>
            <w:right w:val="none" w:sz="0" w:space="0" w:color="auto"/>
          </w:divBdr>
        </w:div>
        <w:div w:id="1014721871">
          <w:marLeft w:val="640"/>
          <w:marRight w:val="0"/>
          <w:marTop w:val="0"/>
          <w:marBottom w:val="0"/>
          <w:divBdr>
            <w:top w:val="none" w:sz="0" w:space="0" w:color="auto"/>
            <w:left w:val="none" w:sz="0" w:space="0" w:color="auto"/>
            <w:bottom w:val="none" w:sz="0" w:space="0" w:color="auto"/>
            <w:right w:val="none" w:sz="0" w:space="0" w:color="auto"/>
          </w:divBdr>
        </w:div>
        <w:div w:id="474299774">
          <w:marLeft w:val="640"/>
          <w:marRight w:val="0"/>
          <w:marTop w:val="0"/>
          <w:marBottom w:val="0"/>
          <w:divBdr>
            <w:top w:val="none" w:sz="0" w:space="0" w:color="auto"/>
            <w:left w:val="none" w:sz="0" w:space="0" w:color="auto"/>
            <w:bottom w:val="none" w:sz="0" w:space="0" w:color="auto"/>
            <w:right w:val="none" w:sz="0" w:space="0" w:color="auto"/>
          </w:divBdr>
        </w:div>
        <w:div w:id="385228831">
          <w:marLeft w:val="640"/>
          <w:marRight w:val="0"/>
          <w:marTop w:val="0"/>
          <w:marBottom w:val="0"/>
          <w:divBdr>
            <w:top w:val="none" w:sz="0" w:space="0" w:color="auto"/>
            <w:left w:val="none" w:sz="0" w:space="0" w:color="auto"/>
            <w:bottom w:val="none" w:sz="0" w:space="0" w:color="auto"/>
            <w:right w:val="none" w:sz="0" w:space="0" w:color="auto"/>
          </w:divBdr>
        </w:div>
        <w:div w:id="1470243920">
          <w:marLeft w:val="640"/>
          <w:marRight w:val="0"/>
          <w:marTop w:val="0"/>
          <w:marBottom w:val="0"/>
          <w:divBdr>
            <w:top w:val="none" w:sz="0" w:space="0" w:color="auto"/>
            <w:left w:val="none" w:sz="0" w:space="0" w:color="auto"/>
            <w:bottom w:val="none" w:sz="0" w:space="0" w:color="auto"/>
            <w:right w:val="none" w:sz="0" w:space="0" w:color="auto"/>
          </w:divBdr>
        </w:div>
        <w:div w:id="338775738">
          <w:marLeft w:val="640"/>
          <w:marRight w:val="0"/>
          <w:marTop w:val="0"/>
          <w:marBottom w:val="0"/>
          <w:divBdr>
            <w:top w:val="none" w:sz="0" w:space="0" w:color="auto"/>
            <w:left w:val="none" w:sz="0" w:space="0" w:color="auto"/>
            <w:bottom w:val="none" w:sz="0" w:space="0" w:color="auto"/>
            <w:right w:val="none" w:sz="0" w:space="0" w:color="auto"/>
          </w:divBdr>
        </w:div>
        <w:div w:id="1133137149">
          <w:marLeft w:val="640"/>
          <w:marRight w:val="0"/>
          <w:marTop w:val="0"/>
          <w:marBottom w:val="0"/>
          <w:divBdr>
            <w:top w:val="none" w:sz="0" w:space="0" w:color="auto"/>
            <w:left w:val="none" w:sz="0" w:space="0" w:color="auto"/>
            <w:bottom w:val="none" w:sz="0" w:space="0" w:color="auto"/>
            <w:right w:val="none" w:sz="0" w:space="0" w:color="auto"/>
          </w:divBdr>
        </w:div>
        <w:div w:id="443812750">
          <w:marLeft w:val="640"/>
          <w:marRight w:val="0"/>
          <w:marTop w:val="0"/>
          <w:marBottom w:val="0"/>
          <w:divBdr>
            <w:top w:val="none" w:sz="0" w:space="0" w:color="auto"/>
            <w:left w:val="none" w:sz="0" w:space="0" w:color="auto"/>
            <w:bottom w:val="none" w:sz="0" w:space="0" w:color="auto"/>
            <w:right w:val="none" w:sz="0" w:space="0" w:color="auto"/>
          </w:divBdr>
        </w:div>
        <w:div w:id="1296983054">
          <w:marLeft w:val="640"/>
          <w:marRight w:val="0"/>
          <w:marTop w:val="0"/>
          <w:marBottom w:val="0"/>
          <w:divBdr>
            <w:top w:val="none" w:sz="0" w:space="0" w:color="auto"/>
            <w:left w:val="none" w:sz="0" w:space="0" w:color="auto"/>
            <w:bottom w:val="none" w:sz="0" w:space="0" w:color="auto"/>
            <w:right w:val="none" w:sz="0" w:space="0" w:color="auto"/>
          </w:divBdr>
        </w:div>
        <w:div w:id="373775560">
          <w:marLeft w:val="640"/>
          <w:marRight w:val="0"/>
          <w:marTop w:val="0"/>
          <w:marBottom w:val="0"/>
          <w:divBdr>
            <w:top w:val="none" w:sz="0" w:space="0" w:color="auto"/>
            <w:left w:val="none" w:sz="0" w:space="0" w:color="auto"/>
            <w:bottom w:val="none" w:sz="0" w:space="0" w:color="auto"/>
            <w:right w:val="none" w:sz="0" w:space="0" w:color="auto"/>
          </w:divBdr>
        </w:div>
        <w:div w:id="122431417">
          <w:marLeft w:val="640"/>
          <w:marRight w:val="0"/>
          <w:marTop w:val="0"/>
          <w:marBottom w:val="0"/>
          <w:divBdr>
            <w:top w:val="none" w:sz="0" w:space="0" w:color="auto"/>
            <w:left w:val="none" w:sz="0" w:space="0" w:color="auto"/>
            <w:bottom w:val="none" w:sz="0" w:space="0" w:color="auto"/>
            <w:right w:val="none" w:sz="0" w:space="0" w:color="auto"/>
          </w:divBdr>
        </w:div>
        <w:div w:id="1830245196">
          <w:marLeft w:val="640"/>
          <w:marRight w:val="0"/>
          <w:marTop w:val="0"/>
          <w:marBottom w:val="0"/>
          <w:divBdr>
            <w:top w:val="none" w:sz="0" w:space="0" w:color="auto"/>
            <w:left w:val="none" w:sz="0" w:space="0" w:color="auto"/>
            <w:bottom w:val="none" w:sz="0" w:space="0" w:color="auto"/>
            <w:right w:val="none" w:sz="0" w:space="0" w:color="auto"/>
          </w:divBdr>
        </w:div>
        <w:div w:id="517544517">
          <w:marLeft w:val="640"/>
          <w:marRight w:val="0"/>
          <w:marTop w:val="0"/>
          <w:marBottom w:val="0"/>
          <w:divBdr>
            <w:top w:val="none" w:sz="0" w:space="0" w:color="auto"/>
            <w:left w:val="none" w:sz="0" w:space="0" w:color="auto"/>
            <w:bottom w:val="none" w:sz="0" w:space="0" w:color="auto"/>
            <w:right w:val="none" w:sz="0" w:space="0" w:color="auto"/>
          </w:divBdr>
        </w:div>
        <w:div w:id="1732075280">
          <w:marLeft w:val="640"/>
          <w:marRight w:val="0"/>
          <w:marTop w:val="0"/>
          <w:marBottom w:val="0"/>
          <w:divBdr>
            <w:top w:val="none" w:sz="0" w:space="0" w:color="auto"/>
            <w:left w:val="none" w:sz="0" w:space="0" w:color="auto"/>
            <w:bottom w:val="none" w:sz="0" w:space="0" w:color="auto"/>
            <w:right w:val="none" w:sz="0" w:space="0" w:color="auto"/>
          </w:divBdr>
        </w:div>
        <w:div w:id="170873142">
          <w:marLeft w:val="640"/>
          <w:marRight w:val="0"/>
          <w:marTop w:val="0"/>
          <w:marBottom w:val="0"/>
          <w:divBdr>
            <w:top w:val="none" w:sz="0" w:space="0" w:color="auto"/>
            <w:left w:val="none" w:sz="0" w:space="0" w:color="auto"/>
            <w:bottom w:val="none" w:sz="0" w:space="0" w:color="auto"/>
            <w:right w:val="none" w:sz="0" w:space="0" w:color="auto"/>
          </w:divBdr>
        </w:div>
        <w:div w:id="720250577">
          <w:marLeft w:val="640"/>
          <w:marRight w:val="0"/>
          <w:marTop w:val="0"/>
          <w:marBottom w:val="0"/>
          <w:divBdr>
            <w:top w:val="none" w:sz="0" w:space="0" w:color="auto"/>
            <w:left w:val="none" w:sz="0" w:space="0" w:color="auto"/>
            <w:bottom w:val="none" w:sz="0" w:space="0" w:color="auto"/>
            <w:right w:val="none" w:sz="0" w:space="0" w:color="auto"/>
          </w:divBdr>
        </w:div>
        <w:div w:id="770591867">
          <w:marLeft w:val="640"/>
          <w:marRight w:val="0"/>
          <w:marTop w:val="0"/>
          <w:marBottom w:val="0"/>
          <w:divBdr>
            <w:top w:val="none" w:sz="0" w:space="0" w:color="auto"/>
            <w:left w:val="none" w:sz="0" w:space="0" w:color="auto"/>
            <w:bottom w:val="none" w:sz="0" w:space="0" w:color="auto"/>
            <w:right w:val="none" w:sz="0" w:space="0" w:color="auto"/>
          </w:divBdr>
        </w:div>
        <w:div w:id="387920787">
          <w:marLeft w:val="640"/>
          <w:marRight w:val="0"/>
          <w:marTop w:val="0"/>
          <w:marBottom w:val="0"/>
          <w:divBdr>
            <w:top w:val="none" w:sz="0" w:space="0" w:color="auto"/>
            <w:left w:val="none" w:sz="0" w:space="0" w:color="auto"/>
            <w:bottom w:val="none" w:sz="0" w:space="0" w:color="auto"/>
            <w:right w:val="none" w:sz="0" w:space="0" w:color="auto"/>
          </w:divBdr>
        </w:div>
        <w:div w:id="354237131">
          <w:marLeft w:val="640"/>
          <w:marRight w:val="0"/>
          <w:marTop w:val="0"/>
          <w:marBottom w:val="0"/>
          <w:divBdr>
            <w:top w:val="none" w:sz="0" w:space="0" w:color="auto"/>
            <w:left w:val="none" w:sz="0" w:space="0" w:color="auto"/>
            <w:bottom w:val="none" w:sz="0" w:space="0" w:color="auto"/>
            <w:right w:val="none" w:sz="0" w:space="0" w:color="auto"/>
          </w:divBdr>
        </w:div>
        <w:div w:id="352650099">
          <w:marLeft w:val="640"/>
          <w:marRight w:val="0"/>
          <w:marTop w:val="0"/>
          <w:marBottom w:val="0"/>
          <w:divBdr>
            <w:top w:val="none" w:sz="0" w:space="0" w:color="auto"/>
            <w:left w:val="none" w:sz="0" w:space="0" w:color="auto"/>
            <w:bottom w:val="none" w:sz="0" w:space="0" w:color="auto"/>
            <w:right w:val="none" w:sz="0" w:space="0" w:color="auto"/>
          </w:divBdr>
        </w:div>
      </w:divsChild>
    </w:div>
    <w:div w:id="1720745779">
      <w:bodyDiv w:val="1"/>
      <w:marLeft w:val="0"/>
      <w:marRight w:val="0"/>
      <w:marTop w:val="0"/>
      <w:marBottom w:val="0"/>
      <w:divBdr>
        <w:top w:val="none" w:sz="0" w:space="0" w:color="auto"/>
        <w:left w:val="none" w:sz="0" w:space="0" w:color="auto"/>
        <w:bottom w:val="none" w:sz="0" w:space="0" w:color="auto"/>
        <w:right w:val="none" w:sz="0" w:space="0" w:color="auto"/>
      </w:divBdr>
      <w:divsChild>
        <w:div w:id="1508014053">
          <w:marLeft w:val="640"/>
          <w:marRight w:val="0"/>
          <w:marTop w:val="0"/>
          <w:marBottom w:val="0"/>
          <w:divBdr>
            <w:top w:val="none" w:sz="0" w:space="0" w:color="auto"/>
            <w:left w:val="none" w:sz="0" w:space="0" w:color="auto"/>
            <w:bottom w:val="none" w:sz="0" w:space="0" w:color="auto"/>
            <w:right w:val="none" w:sz="0" w:space="0" w:color="auto"/>
          </w:divBdr>
        </w:div>
        <w:div w:id="891968530">
          <w:marLeft w:val="640"/>
          <w:marRight w:val="0"/>
          <w:marTop w:val="0"/>
          <w:marBottom w:val="0"/>
          <w:divBdr>
            <w:top w:val="none" w:sz="0" w:space="0" w:color="auto"/>
            <w:left w:val="none" w:sz="0" w:space="0" w:color="auto"/>
            <w:bottom w:val="none" w:sz="0" w:space="0" w:color="auto"/>
            <w:right w:val="none" w:sz="0" w:space="0" w:color="auto"/>
          </w:divBdr>
        </w:div>
        <w:div w:id="1154104897">
          <w:marLeft w:val="640"/>
          <w:marRight w:val="0"/>
          <w:marTop w:val="0"/>
          <w:marBottom w:val="0"/>
          <w:divBdr>
            <w:top w:val="none" w:sz="0" w:space="0" w:color="auto"/>
            <w:left w:val="none" w:sz="0" w:space="0" w:color="auto"/>
            <w:bottom w:val="none" w:sz="0" w:space="0" w:color="auto"/>
            <w:right w:val="none" w:sz="0" w:space="0" w:color="auto"/>
          </w:divBdr>
        </w:div>
        <w:div w:id="1541700233">
          <w:marLeft w:val="640"/>
          <w:marRight w:val="0"/>
          <w:marTop w:val="0"/>
          <w:marBottom w:val="0"/>
          <w:divBdr>
            <w:top w:val="none" w:sz="0" w:space="0" w:color="auto"/>
            <w:left w:val="none" w:sz="0" w:space="0" w:color="auto"/>
            <w:bottom w:val="none" w:sz="0" w:space="0" w:color="auto"/>
            <w:right w:val="none" w:sz="0" w:space="0" w:color="auto"/>
          </w:divBdr>
        </w:div>
        <w:div w:id="295330958">
          <w:marLeft w:val="640"/>
          <w:marRight w:val="0"/>
          <w:marTop w:val="0"/>
          <w:marBottom w:val="0"/>
          <w:divBdr>
            <w:top w:val="none" w:sz="0" w:space="0" w:color="auto"/>
            <w:left w:val="none" w:sz="0" w:space="0" w:color="auto"/>
            <w:bottom w:val="none" w:sz="0" w:space="0" w:color="auto"/>
            <w:right w:val="none" w:sz="0" w:space="0" w:color="auto"/>
          </w:divBdr>
        </w:div>
        <w:div w:id="1058162368">
          <w:marLeft w:val="640"/>
          <w:marRight w:val="0"/>
          <w:marTop w:val="0"/>
          <w:marBottom w:val="0"/>
          <w:divBdr>
            <w:top w:val="none" w:sz="0" w:space="0" w:color="auto"/>
            <w:left w:val="none" w:sz="0" w:space="0" w:color="auto"/>
            <w:bottom w:val="none" w:sz="0" w:space="0" w:color="auto"/>
            <w:right w:val="none" w:sz="0" w:space="0" w:color="auto"/>
          </w:divBdr>
        </w:div>
        <w:div w:id="1204249298">
          <w:marLeft w:val="640"/>
          <w:marRight w:val="0"/>
          <w:marTop w:val="0"/>
          <w:marBottom w:val="0"/>
          <w:divBdr>
            <w:top w:val="none" w:sz="0" w:space="0" w:color="auto"/>
            <w:left w:val="none" w:sz="0" w:space="0" w:color="auto"/>
            <w:bottom w:val="none" w:sz="0" w:space="0" w:color="auto"/>
            <w:right w:val="none" w:sz="0" w:space="0" w:color="auto"/>
          </w:divBdr>
        </w:div>
        <w:div w:id="1028603415">
          <w:marLeft w:val="640"/>
          <w:marRight w:val="0"/>
          <w:marTop w:val="0"/>
          <w:marBottom w:val="0"/>
          <w:divBdr>
            <w:top w:val="none" w:sz="0" w:space="0" w:color="auto"/>
            <w:left w:val="none" w:sz="0" w:space="0" w:color="auto"/>
            <w:bottom w:val="none" w:sz="0" w:space="0" w:color="auto"/>
            <w:right w:val="none" w:sz="0" w:space="0" w:color="auto"/>
          </w:divBdr>
        </w:div>
        <w:div w:id="505167564">
          <w:marLeft w:val="640"/>
          <w:marRight w:val="0"/>
          <w:marTop w:val="0"/>
          <w:marBottom w:val="0"/>
          <w:divBdr>
            <w:top w:val="none" w:sz="0" w:space="0" w:color="auto"/>
            <w:left w:val="none" w:sz="0" w:space="0" w:color="auto"/>
            <w:bottom w:val="none" w:sz="0" w:space="0" w:color="auto"/>
            <w:right w:val="none" w:sz="0" w:space="0" w:color="auto"/>
          </w:divBdr>
        </w:div>
        <w:div w:id="690958103">
          <w:marLeft w:val="640"/>
          <w:marRight w:val="0"/>
          <w:marTop w:val="0"/>
          <w:marBottom w:val="0"/>
          <w:divBdr>
            <w:top w:val="none" w:sz="0" w:space="0" w:color="auto"/>
            <w:left w:val="none" w:sz="0" w:space="0" w:color="auto"/>
            <w:bottom w:val="none" w:sz="0" w:space="0" w:color="auto"/>
            <w:right w:val="none" w:sz="0" w:space="0" w:color="auto"/>
          </w:divBdr>
        </w:div>
        <w:div w:id="422605491">
          <w:marLeft w:val="640"/>
          <w:marRight w:val="0"/>
          <w:marTop w:val="0"/>
          <w:marBottom w:val="0"/>
          <w:divBdr>
            <w:top w:val="none" w:sz="0" w:space="0" w:color="auto"/>
            <w:left w:val="none" w:sz="0" w:space="0" w:color="auto"/>
            <w:bottom w:val="none" w:sz="0" w:space="0" w:color="auto"/>
            <w:right w:val="none" w:sz="0" w:space="0" w:color="auto"/>
          </w:divBdr>
        </w:div>
        <w:div w:id="2026445614">
          <w:marLeft w:val="640"/>
          <w:marRight w:val="0"/>
          <w:marTop w:val="0"/>
          <w:marBottom w:val="0"/>
          <w:divBdr>
            <w:top w:val="none" w:sz="0" w:space="0" w:color="auto"/>
            <w:left w:val="none" w:sz="0" w:space="0" w:color="auto"/>
            <w:bottom w:val="none" w:sz="0" w:space="0" w:color="auto"/>
            <w:right w:val="none" w:sz="0" w:space="0" w:color="auto"/>
          </w:divBdr>
        </w:div>
        <w:div w:id="1122118040">
          <w:marLeft w:val="640"/>
          <w:marRight w:val="0"/>
          <w:marTop w:val="0"/>
          <w:marBottom w:val="0"/>
          <w:divBdr>
            <w:top w:val="none" w:sz="0" w:space="0" w:color="auto"/>
            <w:left w:val="none" w:sz="0" w:space="0" w:color="auto"/>
            <w:bottom w:val="none" w:sz="0" w:space="0" w:color="auto"/>
            <w:right w:val="none" w:sz="0" w:space="0" w:color="auto"/>
          </w:divBdr>
        </w:div>
        <w:div w:id="819419203">
          <w:marLeft w:val="640"/>
          <w:marRight w:val="0"/>
          <w:marTop w:val="0"/>
          <w:marBottom w:val="0"/>
          <w:divBdr>
            <w:top w:val="none" w:sz="0" w:space="0" w:color="auto"/>
            <w:left w:val="none" w:sz="0" w:space="0" w:color="auto"/>
            <w:bottom w:val="none" w:sz="0" w:space="0" w:color="auto"/>
            <w:right w:val="none" w:sz="0" w:space="0" w:color="auto"/>
          </w:divBdr>
        </w:div>
        <w:div w:id="865291622">
          <w:marLeft w:val="640"/>
          <w:marRight w:val="0"/>
          <w:marTop w:val="0"/>
          <w:marBottom w:val="0"/>
          <w:divBdr>
            <w:top w:val="none" w:sz="0" w:space="0" w:color="auto"/>
            <w:left w:val="none" w:sz="0" w:space="0" w:color="auto"/>
            <w:bottom w:val="none" w:sz="0" w:space="0" w:color="auto"/>
            <w:right w:val="none" w:sz="0" w:space="0" w:color="auto"/>
          </w:divBdr>
        </w:div>
        <w:div w:id="1605921502">
          <w:marLeft w:val="640"/>
          <w:marRight w:val="0"/>
          <w:marTop w:val="0"/>
          <w:marBottom w:val="0"/>
          <w:divBdr>
            <w:top w:val="none" w:sz="0" w:space="0" w:color="auto"/>
            <w:left w:val="none" w:sz="0" w:space="0" w:color="auto"/>
            <w:bottom w:val="none" w:sz="0" w:space="0" w:color="auto"/>
            <w:right w:val="none" w:sz="0" w:space="0" w:color="auto"/>
          </w:divBdr>
        </w:div>
        <w:div w:id="1680083231">
          <w:marLeft w:val="640"/>
          <w:marRight w:val="0"/>
          <w:marTop w:val="0"/>
          <w:marBottom w:val="0"/>
          <w:divBdr>
            <w:top w:val="none" w:sz="0" w:space="0" w:color="auto"/>
            <w:left w:val="none" w:sz="0" w:space="0" w:color="auto"/>
            <w:bottom w:val="none" w:sz="0" w:space="0" w:color="auto"/>
            <w:right w:val="none" w:sz="0" w:space="0" w:color="auto"/>
          </w:divBdr>
        </w:div>
        <w:div w:id="77486801">
          <w:marLeft w:val="640"/>
          <w:marRight w:val="0"/>
          <w:marTop w:val="0"/>
          <w:marBottom w:val="0"/>
          <w:divBdr>
            <w:top w:val="none" w:sz="0" w:space="0" w:color="auto"/>
            <w:left w:val="none" w:sz="0" w:space="0" w:color="auto"/>
            <w:bottom w:val="none" w:sz="0" w:space="0" w:color="auto"/>
            <w:right w:val="none" w:sz="0" w:space="0" w:color="auto"/>
          </w:divBdr>
        </w:div>
        <w:div w:id="583294962">
          <w:marLeft w:val="640"/>
          <w:marRight w:val="0"/>
          <w:marTop w:val="0"/>
          <w:marBottom w:val="0"/>
          <w:divBdr>
            <w:top w:val="none" w:sz="0" w:space="0" w:color="auto"/>
            <w:left w:val="none" w:sz="0" w:space="0" w:color="auto"/>
            <w:bottom w:val="none" w:sz="0" w:space="0" w:color="auto"/>
            <w:right w:val="none" w:sz="0" w:space="0" w:color="auto"/>
          </w:divBdr>
        </w:div>
        <w:div w:id="1802074783">
          <w:marLeft w:val="640"/>
          <w:marRight w:val="0"/>
          <w:marTop w:val="0"/>
          <w:marBottom w:val="0"/>
          <w:divBdr>
            <w:top w:val="none" w:sz="0" w:space="0" w:color="auto"/>
            <w:left w:val="none" w:sz="0" w:space="0" w:color="auto"/>
            <w:bottom w:val="none" w:sz="0" w:space="0" w:color="auto"/>
            <w:right w:val="none" w:sz="0" w:space="0" w:color="auto"/>
          </w:divBdr>
        </w:div>
        <w:div w:id="1217742660">
          <w:marLeft w:val="640"/>
          <w:marRight w:val="0"/>
          <w:marTop w:val="0"/>
          <w:marBottom w:val="0"/>
          <w:divBdr>
            <w:top w:val="none" w:sz="0" w:space="0" w:color="auto"/>
            <w:left w:val="none" w:sz="0" w:space="0" w:color="auto"/>
            <w:bottom w:val="none" w:sz="0" w:space="0" w:color="auto"/>
            <w:right w:val="none" w:sz="0" w:space="0" w:color="auto"/>
          </w:divBdr>
        </w:div>
        <w:div w:id="507253491">
          <w:marLeft w:val="640"/>
          <w:marRight w:val="0"/>
          <w:marTop w:val="0"/>
          <w:marBottom w:val="0"/>
          <w:divBdr>
            <w:top w:val="none" w:sz="0" w:space="0" w:color="auto"/>
            <w:left w:val="none" w:sz="0" w:space="0" w:color="auto"/>
            <w:bottom w:val="none" w:sz="0" w:space="0" w:color="auto"/>
            <w:right w:val="none" w:sz="0" w:space="0" w:color="auto"/>
          </w:divBdr>
        </w:div>
        <w:div w:id="1955676287">
          <w:marLeft w:val="640"/>
          <w:marRight w:val="0"/>
          <w:marTop w:val="0"/>
          <w:marBottom w:val="0"/>
          <w:divBdr>
            <w:top w:val="none" w:sz="0" w:space="0" w:color="auto"/>
            <w:left w:val="none" w:sz="0" w:space="0" w:color="auto"/>
            <w:bottom w:val="none" w:sz="0" w:space="0" w:color="auto"/>
            <w:right w:val="none" w:sz="0" w:space="0" w:color="auto"/>
          </w:divBdr>
        </w:div>
        <w:div w:id="1566136287">
          <w:marLeft w:val="640"/>
          <w:marRight w:val="0"/>
          <w:marTop w:val="0"/>
          <w:marBottom w:val="0"/>
          <w:divBdr>
            <w:top w:val="none" w:sz="0" w:space="0" w:color="auto"/>
            <w:left w:val="none" w:sz="0" w:space="0" w:color="auto"/>
            <w:bottom w:val="none" w:sz="0" w:space="0" w:color="auto"/>
            <w:right w:val="none" w:sz="0" w:space="0" w:color="auto"/>
          </w:divBdr>
        </w:div>
        <w:div w:id="489760497">
          <w:marLeft w:val="640"/>
          <w:marRight w:val="0"/>
          <w:marTop w:val="0"/>
          <w:marBottom w:val="0"/>
          <w:divBdr>
            <w:top w:val="none" w:sz="0" w:space="0" w:color="auto"/>
            <w:left w:val="none" w:sz="0" w:space="0" w:color="auto"/>
            <w:bottom w:val="none" w:sz="0" w:space="0" w:color="auto"/>
            <w:right w:val="none" w:sz="0" w:space="0" w:color="auto"/>
          </w:divBdr>
        </w:div>
        <w:div w:id="198010779">
          <w:marLeft w:val="640"/>
          <w:marRight w:val="0"/>
          <w:marTop w:val="0"/>
          <w:marBottom w:val="0"/>
          <w:divBdr>
            <w:top w:val="none" w:sz="0" w:space="0" w:color="auto"/>
            <w:left w:val="none" w:sz="0" w:space="0" w:color="auto"/>
            <w:bottom w:val="none" w:sz="0" w:space="0" w:color="auto"/>
            <w:right w:val="none" w:sz="0" w:space="0" w:color="auto"/>
          </w:divBdr>
        </w:div>
        <w:div w:id="1153520109">
          <w:marLeft w:val="640"/>
          <w:marRight w:val="0"/>
          <w:marTop w:val="0"/>
          <w:marBottom w:val="0"/>
          <w:divBdr>
            <w:top w:val="none" w:sz="0" w:space="0" w:color="auto"/>
            <w:left w:val="none" w:sz="0" w:space="0" w:color="auto"/>
            <w:bottom w:val="none" w:sz="0" w:space="0" w:color="auto"/>
            <w:right w:val="none" w:sz="0" w:space="0" w:color="auto"/>
          </w:divBdr>
        </w:div>
        <w:div w:id="425229705">
          <w:marLeft w:val="640"/>
          <w:marRight w:val="0"/>
          <w:marTop w:val="0"/>
          <w:marBottom w:val="0"/>
          <w:divBdr>
            <w:top w:val="none" w:sz="0" w:space="0" w:color="auto"/>
            <w:left w:val="none" w:sz="0" w:space="0" w:color="auto"/>
            <w:bottom w:val="none" w:sz="0" w:space="0" w:color="auto"/>
            <w:right w:val="none" w:sz="0" w:space="0" w:color="auto"/>
          </w:divBdr>
        </w:div>
        <w:div w:id="277299005">
          <w:marLeft w:val="640"/>
          <w:marRight w:val="0"/>
          <w:marTop w:val="0"/>
          <w:marBottom w:val="0"/>
          <w:divBdr>
            <w:top w:val="none" w:sz="0" w:space="0" w:color="auto"/>
            <w:left w:val="none" w:sz="0" w:space="0" w:color="auto"/>
            <w:bottom w:val="none" w:sz="0" w:space="0" w:color="auto"/>
            <w:right w:val="none" w:sz="0" w:space="0" w:color="auto"/>
          </w:divBdr>
        </w:div>
        <w:div w:id="353576720">
          <w:marLeft w:val="640"/>
          <w:marRight w:val="0"/>
          <w:marTop w:val="0"/>
          <w:marBottom w:val="0"/>
          <w:divBdr>
            <w:top w:val="none" w:sz="0" w:space="0" w:color="auto"/>
            <w:left w:val="none" w:sz="0" w:space="0" w:color="auto"/>
            <w:bottom w:val="none" w:sz="0" w:space="0" w:color="auto"/>
            <w:right w:val="none" w:sz="0" w:space="0" w:color="auto"/>
          </w:divBdr>
        </w:div>
        <w:div w:id="378945014">
          <w:marLeft w:val="640"/>
          <w:marRight w:val="0"/>
          <w:marTop w:val="0"/>
          <w:marBottom w:val="0"/>
          <w:divBdr>
            <w:top w:val="none" w:sz="0" w:space="0" w:color="auto"/>
            <w:left w:val="none" w:sz="0" w:space="0" w:color="auto"/>
            <w:bottom w:val="none" w:sz="0" w:space="0" w:color="auto"/>
            <w:right w:val="none" w:sz="0" w:space="0" w:color="auto"/>
          </w:divBdr>
        </w:div>
        <w:div w:id="609511435">
          <w:marLeft w:val="640"/>
          <w:marRight w:val="0"/>
          <w:marTop w:val="0"/>
          <w:marBottom w:val="0"/>
          <w:divBdr>
            <w:top w:val="none" w:sz="0" w:space="0" w:color="auto"/>
            <w:left w:val="none" w:sz="0" w:space="0" w:color="auto"/>
            <w:bottom w:val="none" w:sz="0" w:space="0" w:color="auto"/>
            <w:right w:val="none" w:sz="0" w:space="0" w:color="auto"/>
          </w:divBdr>
        </w:div>
        <w:div w:id="36122289">
          <w:marLeft w:val="640"/>
          <w:marRight w:val="0"/>
          <w:marTop w:val="0"/>
          <w:marBottom w:val="0"/>
          <w:divBdr>
            <w:top w:val="none" w:sz="0" w:space="0" w:color="auto"/>
            <w:left w:val="none" w:sz="0" w:space="0" w:color="auto"/>
            <w:bottom w:val="none" w:sz="0" w:space="0" w:color="auto"/>
            <w:right w:val="none" w:sz="0" w:space="0" w:color="auto"/>
          </w:divBdr>
        </w:div>
        <w:div w:id="1660689078">
          <w:marLeft w:val="640"/>
          <w:marRight w:val="0"/>
          <w:marTop w:val="0"/>
          <w:marBottom w:val="0"/>
          <w:divBdr>
            <w:top w:val="none" w:sz="0" w:space="0" w:color="auto"/>
            <w:left w:val="none" w:sz="0" w:space="0" w:color="auto"/>
            <w:bottom w:val="none" w:sz="0" w:space="0" w:color="auto"/>
            <w:right w:val="none" w:sz="0" w:space="0" w:color="auto"/>
          </w:divBdr>
        </w:div>
        <w:div w:id="931277025">
          <w:marLeft w:val="640"/>
          <w:marRight w:val="0"/>
          <w:marTop w:val="0"/>
          <w:marBottom w:val="0"/>
          <w:divBdr>
            <w:top w:val="none" w:sz="0" w:space="0" w:color="auto"/>
            <w:left w:val="none" w:sz="0" w:space="0" w:color="auto"/>
            <w:bottom w:val="none" w:sz="0" w:space="0" w:color="auto"/>
            <w:right w:val="none" w:sz="0" w:space="0" w:color="auto"/>
          </w:divBdr>
        </w:div>
        <w:div w:id="1088039513">
          <w:marLeft w:val="640"/>
          <w:marRight w:val="0"/>
          <w:marTop w:val="0"/>
          <w:marBottom w:val="0"/>
          <w:divBdr>
            <w:top w:val="none" w:sz="0" w:space="0" w:color="auto"/>
            <w:left w:val="none" w:sz="0" w:space="0" w:color="auto"/>
            <w:bottom w:val="none" w:sz="0" w:space="0" w:color="auto"/>
            <w:right w:val="none" w:sz="0" w:space="0" w:color="auto"/>
          </w:divBdr>
        </w:div>
        <w:div w:id="442188276">
          <w:marLeft w:val="640"/>
          <w:marRight w:val="0"/>
          <w:marTop w:val="0"/>
          <w:marBottom w:val="0"/>
          <w:divBdr>
            <w:top w:val="none" w:sz="0" w:space="0" w:color="auto"/>
            <w:left w:val="none" w:sz="0" w:space="0" w:color="auto"/>
            <w:bottom w:val="none" w:sz="0" w:space="0" w:color="auto"/>
            <w:right w:val="none" w:sz="0" w:space="0" w:color="auto"/>
          </w:divBdr>
        </w:div>
        <w:div w:id="1066414368">
          <w:marLeft w:val="640"/>
          <w:marRight w:val="0"/>
          <w:marTop w:val="0"/>
          <w:marBottom w:val="0"/>
          <w:divBdr>
            <w:top w:val="none" w:sz="0" w:space="0" w:color="auto"/>
            <w:left w:val="none" w:sz="0" w:space="0" w:color="auto"/>
            <w:bottom w:val="none" w:sz="0" w:space="0" w:color="auto"/>
            <w:right w:val="none" w:sz="0" w:space="0" w:color="auto"/>
          </w:divBdr>
        </w:div>
        <w:div w:id="950552674">
          <w:marLeft w:val="640"/>
          <w:marRight w:val="0"/>
          <w:marTop w:val="0"/>
          <w:marBottom w:val="0"/>
          <w:divBdr>
            <w:top w:val="none" w:sz="0" w:space="0" w:color="auto"/>
            <w:left w:val="none" w:sz="0" w:space="0" w:color="auto"/>
            <w:bottom w:val="none" w:sz="0" w:space="0" w:color="auto"/>
            <w:right w:val="none" w:sz="0" w:space="0" w:color="auto"/>
          </w:divBdr>
        </w:div>
        <w:div w:id="2023630951">
          <w:marLeft w:val="640"/>
          <w:marRight w:val="0"/>
          <w:marTop w:val="0"/>
          <w:marBottom w:val="0"/>
          <w:divBdr>
            <w:top w:val="none" w:sz="0" w:space="0" w:color="auto"/>
            <w:left w:val="none" w:sz="0" w:space="0" w:color="auto"/>
            <w:bottom w:val="none" w:sz="0" w:space="0" w:color="auto"/>
            <w:right w:val="none" w:sz="0" w:space="0" w:color="auto"/>
          </w:divBdr>
        </w:div>
        <w:div w:id="7879583">
          <w:marLeft w:val="640"/>
          <w:marRight w:val="0"/>
          <w:marTop w:val="0"/>
          <w:marBottom w:val="0"/>
          <w:divBdr>
            <w:top w:val="none" w:sz="0" w:space="0" w:color="auto"/>
            <w:left w:val="none" w:sz="0" w:space="0" w:color="auto"/>
            <w:bottom w:val="none" w:sz="0" w:space="0" w:color="auto"/>
            <w:right w:val="none" w:sz="0" w:space="0" w:color="auto"/>
          </w:divBdr>
        </w:div>
        <w:div w:id="1468157450">
          <w:marLeft w:val="640"/>
          <w:marRight w:val="0"/>
          <w:marTop w:val="0"/>
          <w:marBottom w:val="0"/>
          <w:divBdr>
            <w:top w:val="none" w:sz="0" w:space="0" w:color="auto"/>
            <w:left w:val="none" w:sz="0" w:space="0" w:color="auto"/>
            <w:bottom w:val="none" w:sz="0" w:space="0" w:color="auto"/>
            <w:right w:val="none" w:sz="0" w:space="0" w:color="auto"/>
          </w:divBdr>
        </w:div>
        <w:div w:id="2128617794">
          <w:marLeft w:val="640"/>
          <w:marRight w:val="0"/>
          <w:marTop w:val="0"/>
          <w:marBottom w:val="0"/>
          <w:divBdr>
            <w:top w:val="none" w:sz="0" w:space="0" w:color="auto"/>
            <w:left w:val="none" w:sz="0" w:space="0" w:color="auto"/>
            <w:bottom w:val="none" w:sz="0" w:space="0" w:color="auto"/>
            <w:right w:val="none" w:sz="0" w:space="0" w:color="auto"/>
          </w:divBdr>
        </w:div>
        <w:div w:id="1655988250">
          <w:marLeft w:val="640"/>
          <w:marRight w:val="0"/>
          <w:marTop w:val="0"/>
          <w:marBottom w:val="0"/>
          <w:divBdr>
            <w:top w:val="none" w:sz="0" w:space="0" w:color="auto"/>
            <w:left w:val="none" w:sz="0" w:space="0" w:color="auto"/>
            <w:bottom w:val="none" w:sz="0" w:space="0" w:color="auto"/>
            <w:right w:val="none" w:sz="0" w:space="0" w:color="auto"/>
          </w:divBdr>
        </w:div>
        <w:div w:id="1622884411">
          <w:marLeft w:val="640"/>
          <w:marRight w:val="0"/>
          <w:marTop w:val="0"/>
          <w:marBottom w:val="0"/>
          <w:divBdr>
            <w:top w:val="none" w:sz="0" w:space="0" w:color="auto"/>
            <w:left w:val="none" w:sz="0" w:space="0" w:color="auto"/>
            <w:bottom w:val="none" w:sz="0" w:space="0" w:color="auto"/>
            <w:right w:val="none" w:sz="0" w:space="0" w:color="auto"/>
          </w:divBdr>
        </w:div>
        <w:div w:id="819729673">
          <w:marLeft w:val="640"/>
          <w:marRight w:val="0"/>
          <w:marTop w:val="0"/>
          <w:marBottom w:val="0"/>
          <w:divBdr>
            <w:top w:val="none" w:sz="0" w:space="0" w:color="auto"/>
            <w:left w:val="none" w:sz="0" w:space="0" w:color="auto"/>
            <w:bottom w:val="none" w:sz="0" w:space="0" w:color="auto"/>
            <w:right w:val="none" w:sz="0" w:space="0" w:color="auto"/>
          </w:divBdr>
        </w:div>
        <w:div w:id="2063795906">
          <w:marLeft w:val="640"/>
          <w:marRight w:val="0"/>
          <w:marTop w:val="0"/>
          <w:marBottom w:val="0"/>
          <w:divBdr>
            <w:top w:val="none" w:sz="0" w:space="0" w:color="auto"/>
            <w:left w:val="none" w:sz="0" w:space="0" w:color="auto"/>
            <w:bottom w:val="none" w:sz="0" w:space="0" w:color="auto"/>
            <w:right w:val="none" w:sz="0" w:space="0" w:color="auto"/>
          </w:divBdr>
        </w:div>
        <w:div w:id="975182475">
          <w:marLeft w:val="640"/>
          <w:marRight w:val="0"/>
          <w:marTop w:val="0"/>
          <w:marBottom w:val="0"/>
          <w:divBdr>
            <w:top w:val="none" w:sz="0" w:space="0" w:color="auto"/>
            <w:left w:val="none" w:sz="0" w:space="0" w:color="auto"/>
            <w:bottom w:val="none" w:sz="0" w:space="0" w:color="auto"/>
            <w:right w:val="none" w:sz="0" w:space="0" w:color="auto"/>
          </w:divBdr>
        </w:div>
        <w:div w:id="1684824220">
          <w:marLeft w:val="640"/>
          <w:marRight w:val="0"/>
          <w:marTop w:val="0"/>
          <w:marBottom w:val="0"/>
          <w:divBdr>
            <w:top w:val="none" w:sz="0" w:space="0" w:color="auto"/>
            <w:left w:val="none" w:sz="0" w:space="0" w:color="auto"/>
            <w:bottom w:val="none" w:sz="0" w:space="0" w:color="auto"/>
            <w:right w:val="none" w:sz="0" w:space="0" w:color="auto"/>
          </w:divBdr>
        </w:div>
        <w:div w:id="1568611202">
          <w:marLeft w:val="640"/>
          <w:marRight w:val="0"/>
          <w:marTop w:val="0"/>
          <w:marBottom w:val="0"/>
          <w:divBdr>
            <w:top w:val="none" w:sz="0" w:space="0" w:color="auto"/>
            <w:left w:val="none" w:sz="0" w:space="0" w:color="auto"/>
            <w:bottom w:val="none" w:sz="0" w:space="0" w:color="auto"/>
            <w:right w:val="none" w:sz="0" w:space="0" w:color="auto"/>
          </w:divBdr>
        </w:div>
        <w:div w:id="1301421869">
          <w:marLeft w:val="640"/>
          <w:marRight w:val="0"/>
          <w:marTop w:val="0"/>
          <w:marBottom w:val="0"/>
          <w:divBdr>
            <w:top w:val="none" w:sz="0" w:space="0" w:color="auto"/>
            <w:left w:val="none" w:sz="0" w:space="0" w:color="auto"/>
            <w:bottom w:val="none" w:sz="0" w:space="0" w:color="auto"/>
            <w:right w:val="none" w:sz="0" w:space="0" w:color="auto"/>
          </w:divBdr>
        </w:div>
        <w:div w:id="498928631">
          <w:marLeft w:val="640"/>
          <w:marRight w:val="0"/>
          <w:marTop w:val="0"/>
          <w:marBottom w:val="0"/>
          <w:divBdr>
            <w:top w:val="none" w:sz="0" w:space="0" w:color="auto"/>
            <w:left w:val="none" w:sz="0" w:space="0" w:color="auto"/>
            <w:bottom w:val="none" w:sz="0" w:space="0" w:color="auto"/>
            <w:right w:val="none" w:sz="0" w:space="0" w:color="auto"/>
          </w:divBdr>
        </w:div>
        <w:div w:id="268125897">
          <w:marLeft w:val="640"/>
          <w:marRight w:val="0"/>
          <w:marTop w:val="0"/>
          <w:marBottom w:val="0"/>
          <w:divBdr>
            <w:top w:val="none" w:sz="0" w:space="0" w:color="auto"/>
            <w:left w:val="none" w:sz="0" w:space="0" w:color="auto"/>
            <w:bottom w:val="none" w:sz="0" w:space="0" w:color="auto"/>
            <w:right w:val="none" w:sz="0" w:space="0" w:color="auto"/>
          </w:divBdr>
        </w:div>
        <w:div w:id="713962797">
          <w:marLeft w:val="640"/>
          <w:marRight w:val="0"/>
          <w:marTop w:val="0"/>
          <w:marBottom w:val="0"/>
          <w:divBdr>
            <w:top w:val="none" w:sz="0" w:space="0" w:color="auto"/>
            <w:left w:val="none" w:sz="0" w:space="0" w:color="auto"/>
            <w:bottom w:val="none" w:sz="0" w:space="0" w:color="auto"/>
            <w:right w:val="none" w:sz="0" w:space="0" w:color="auto"/>
          </w:divBdr>
        </w:div>
        <w:div w:id="208494571">
          <w:marLeft w:val="640"/>
          <w:marRight w:val="0"/>
          <w:marTop w:val="0"/>
          <w:marBottom w:val="0"/>
          <w:divBdr>
            <w:top w:val="none" w:sz="0" w:space="0" w:color="auto"/>
            <w:left w:val="none" w:sz="0" w:space="0" w:color="auto"/>
            <w:bottom w:val="none" w:sz="0" w:space="0" w:color="auto"/>
            <w:right w:val="none" w:sz="0" w:space="0" w:color="auto"/>
          </w:divBdr>
        </w:div>
        <w:div w:id="1356617490">
          <w:marLeft w:val="640"/>
          <w:marRight w:val="0"/>
          <w:marTop w:val="0"/>
          <w:marBottom w:val="0"/>
          <w:divBdr>
            <w:top w:val="none" w:sz="0" w:space="0" w:color="auto"/>
            <w:left w:val="none" w:sz="0" w:space="0" w:color="auto"/>
            <w:bottom w:val="none" w:sz="0" w:space="0" w:color="auto"/>
            <w:right w:val="none" w:sz="0" w:space="0" w:color="auto"/>
          </w:divBdr>
        </w:div>
        <w:div w:id="1903635663">
          <w:marLeft w:val="640"/>
          <w:marRight w:val="0"/>
          <w:marTop w:val="0"/>
          <w:marBottom w:val="0"/>
          <w:divBdr>
            <w:top w:val="none" w:sz="0" w:space="0" w:color="auto"/>
            <w:left w:val="none" w:sz="0" w:space="0" w:color="auto"/>
            <w:bottom w:val="none" w:sz="0" w:space="0" w:color="auto"/>
            <w:right w:val="none" w:sz="0" w:space="0" w:color="auto"/>
          </w:divBdr>
        </w:div>
        <w:div w:id="321616840">
          <w:marLeft w:val="640"/>
          <w:marRight w:val="0"/>
          <w:marTop w:val="0"/>
          <w:marBottom w:val="0"/>
          <w:divBdr>
            <w:top w:val="none" w:sz="0" w:space="0" w:color="auto"/>
            <w:left w:val="none" w:sz="0" w:space="0" w:color="auto"/>
            <w:bottom w:val="none" w:sz="0" w:space="0" w:color="auto"/>
            <w:right w:val="none" w:sz="0" w:space="0" w:color="auto"/>
          </w:divBdr>
        </w:div>
        <w:div w:id="1561286826">
          <w:marLeft w:val="640"/>
          <w:marRight w:val="0"/>
          <w:marTop w:val="0"/>
          <w:marBottom w:val="0"/>
          <w:divBdr>
            <w:top w:val="none" w:sz="0" w:space="0" w:color="auto"/>
            <w:left w:val="none" w:sz="0" w:space="0" w:color="auto"/>
            <w:bottom w:val="none" w:sz="0" w:space="0" w:color="auto"/>
            <w:right w:val="none" w:sz="0" w:space="0" w:color="auto"/>
          </w:divBdr>
        </w:div>
        <w:div w:id="154958272">
          <w:marLeft w:val="640"/>
          <w:marRight w:val="0"/>
          <w:marTop w:val="0"/>
          <w:marBottom w:val="0"/>
          <w:divBdr>
            <w:top w:val="none" w:sz="0" w:space="0" w:color="auto"/>
            <w:left w:val="none" w:sz="0" w:space="0" w:color="auto"/>
            <w:bottom w:val="none" w:sz="0" w:space="0" w:color="auto"/>
            <w:right w:val="none" w:sz="0" w:space="0" w:color="auto"/>
          </w:divBdr>
        </w:div>
        <w:div w:id="1451168497">
          <w:marLeft w:val="640"/>
          <w:marRight w:val="0"/>
          <w:marTop w:val="0"/>
          <w:marBottom w:val="0"/>
          <w:divBdr>
            <w:top w:val="none" w:sz="0" w:space="0" w:color="auto"/>
            <w:left w:val="none" w:sz="0" w:space="0" w:color="auto"/>
            <w:bottom w:val="none" w:sz="0" w:space="0" w:color="auto"/>
            <w:right w:val="none" w:sz="0" w:space="0" w:color="auto"/>
          </w:divBdr>
        </w:div>
        <w:div w:id="649406977">
          <w:marLeft w:val="640"/>
          <w:marRight w:val="0"/>
          <w:marTop w:val="0"/>
          <w:marBottom w:val="0"/>
          <w:divBdr>
            <w:top w:val="none" w:sz="0" w:space="0" w:color="auto"/>
            <w:left w:val="none" w:sz="0" w:space="0" w:color="auto"/>
            <w:bottom w:val="none" w:sz="0" w:space="0" w:color="auto"/>
            <w:right w:val="none" w:sz="0" w:space="0" w:color="auto"/>
          </w:divBdr>
        </w:div>
        <w:div w:id="106631764">
          <w:marLeft w:val="640"/>
          <w:marRight w:val="0"/>
          <w:marTop w:val="0"/>
          <w:marBottom w:val="0"/>
          <w:divBdr>
            <w:top w:val="none" w:sz="0" w:space="0" w:color="auto"/>
            <w:left w:val="none" w:sz="0" w:space="0" w:color="auto"/>
            <w:bottom w:val="none" w:sz="0" w:space="0" w:color="auto"/>
            <w:right w:val="none" w:sz="0" w:space="0" w:color="auto"/>
          </w:divBdr>
        </w:div>
        <w:div w:id="738016736">
          <w:marLeft w:val="640"/>
          <w:marRight w:val="0"/>
          <w:marTop w:val="0"/>
          <w:marBottom w:val="0"/>
          <w:divBdr>
            <w:top w:val="none" w:sz="0" w:space="0" w:color="auto"/>
            <w:left w:val="none" w:sz="0" w:space="0" w:color="auto"/>
            <w:bottom w:val="none" w:sz="0" w:space="0" w:color="auto"/>
            <w:right w:val="none" w:sz="0" w:space="0" w:color="auto"/>
          </w:divBdr>
        </w:div>
        <w:div w:id="1331057459">
          <w:marLeft w:val="640"/>
          <w:marRight w:val="0"/>
          <w:marTop w:val="0"/>
          <w:marBottom w:val="0"/>
          <w:divBdr>
            <w:top w:val="none" w:sz="0" w:space="0" w:color="auto"/>
            <w:left w:val="none" w:sz="0" w:space="0" w:color="auto"/>
            <w:bottom w:val="none" w:sz="0" w:space="0" w:color="auto"/>
            <w:right w:val="none" w:sz="0" w:space="0" w:color="auto"/>
          </w:divBdr>
        </w:div>
        <w:div w:id="1585187177">
          <w:marLeft w:val="640"/>
          <w:marRight w:val="0"/>
          <w:marTop w:val="0"/>
          <w:marBottom w:val="0"/>
          <w:divBdr>
            <w:top w:val="none" w:sz="0" w:space="0" w:color="auto"/>
            <w:left w:val="none" w:sz="0" w:space="0" w:color="auto"/>
            <w:bottom w:val="none" w:sz="0" w:space="0" w:color="auto"/>
            <w:right w:val="none" w:sz="0" w:space="0" w:color="auto"/>
          </w:divBdr>
        </w:div>
        <w:div w:id="2100246705">
          <w:marLeft w:val="640"/>
          <w:marRight w:val="0"/>
          <w:marTop w:val="0"/>
          <w:marBottom w:val="0"/>
          <w:divBdr>
            <w:top w:val="none" w:sz="0" w:space="0" w:color="auto"/>
            <w:left w:val="none" w:sz="0" w:space="0" w:color="auto"/>
            <w:bottom w:val="none" w:sz="0" w:space="0" w:color="auto"/>
            <w:right w:val="none" w:sz="0" w:space="0" w:color="auto"/>
          </w:divBdr>
        </w:div>
        <w:div w:id="1903710162">
          <w:marLeft w:val="640"/>
          <w:marRight w:val="0"/>
          <w:marTop w:val="0"/>
          <w:marBottom w:val="0"/>
          <w:divBdr>
            <w:top w:val="none" w:sz="0" w:space="0" w:color="auto"/>
            <w:left w:val="none" w:sz="0" w:space="0" w:color="auto"/>
            <w:bottom w:val="none" w:sz="0" w:space="0" w:color="auto"/>
            <w:right w:val="none" w:sz="0" w:space="0" w:color="auto"/>
          </w:divBdr>
        </w:div>
        <w:div w:id="976715346">
          <w:marLeft w:val="640"/>
          <w:marRight w:val="0"/>
          <w:marTop w:val="0"/>
          <w:marBottom w:val="0"/>
          <w:divBdr>
            <w:top w:val="none" w:sz="0" w:space="0" w:color="auto"/>
            <w:left w:val="none" w:sz="0" w:space="0" w:color="auto"/>
            <w:bottom w:val="none" w:sz="0" w:space="0" w:color="auto"/>
            <w:right w:val="none" w:sz="0" w:space="0" w:color="auto"/>
          </w:divBdr>
        </w:div>
        <w:div w:id="1191341192">
          <w:marLeft w:val="640"/>
          <w:marRight w:val="0"/>
          <w:marTop w:val="0"/>
          <w:marBottom w:val="0"/>
          <w:divBdr>
            <w:top w:val="none" w:sz="0" w:space="0" w:color="auto"/>
            <w:left w:val="none" w:sz="0" w:space="0" w:color="auto"/>
            <w:bottom w:val="none" w:sz="0" w:space="0" w:color="auto"/>
            <w:right w:val="none" w:sz="0" w:space="0" w:color="auto"/>
          </w:divBdr>
        </w:div>
        <w:div w:id="1019551631">
          <w:marLeft w:val="640"/>
          <w:marRight w:val="0"/>
          <w:marTop w:val="0"/>
          <w:marBottom w:val="0"/>
          <w:divBdr>
            <w:top w:val="none" w:sz="0" w:space="0" w:color="auto"/>
            <w:left w:val="none" w:sz="0" w:space="0" w:color="auto"/>
            <w:bottom w:val="none" w:sz="0" w:space="0" w:color="auto"/>
            <w:right w:val="none" w:sz="0" w:space="0" w:color="auto"/>
          </w:divBdr>
        </w:div>
        <w:div w:id="1401903350">
          <w:marLeft w:val="640"/>
          <w:marRight w:val="0"/>
          <w:marTop w:val="0"/>
          <w:marBottom w:val="0"/>
          <w:divBdr>
            <w:top w:val="none" w:sz="0" w:space="0" w:color="auto"/>
            <w:left w:val="none" w:sz="0" w:space="0" w:color="auto"/>
            <w:bottom w:val="none" w:sz="0" w:space="0" w:color="auto"/>
            <w:right w:val="none" w:sz="0" w:space="0" w:color="auto"/>
          </w:divBdr>
        </w:div>
        <w:div w:id="1946568776">
          <w:marLeft w:val="640"/>
          <w:marRight w:val="0"/>
          <w:marTop w:val="0"/>
          <w:marBottom w:val="0"/>
          <w:divBdr>
            <w:top w:val="none" w:sz="0" w:space="0" w:color="auto"/>
            <w:left w:val="none" w:sz="0" w:space="0" w:color="auto"/>
            <w:bottom w:val="none" w:sz="0" w:space="0" w:color="auto"/>
            <w:right w:val="none" w:sz="0" w:space="0" w:color="auto"/>
          </w:divBdr>
        </w:div>
        <w:div w:id="103963950">
          <w:marLeft w:val="640"/>
          <w:marRight w:val="0"/>
          <w:marTop w:val="0"/>
          <w:marBottom w:val="0"/>
          <w:divBdr>
            <w:top w:val="none" w:sz="0" w:space="0" w:color="auto"/>
            <w:left w:val="none" w:sz="0" w:space="0" w:color="auto"/>
            <w:bottom w:val="none" w:sz="0" w:space="0" w:color="auto"/>
            <w:right w:val="none" w:sz="0" w:space="0" w:color="auto"/>
          </w:divBdr>
        </w:div>
        <w:div w:id="1404910082">
          <w:marLeft w:val="640"/>
          <w:marRight w:val="0"/>
          <w:marTop w:val="0"/>
          <w:marBottom w:val="0"/>
          <w:divBdr>
            <w:top w:val="none" w:sz="0" w:space="0" w:color="auto"/>
            <w:left w:val="none" w:sz="0" w:space="0" w:color="auto"/>
            <w:bottom w:val="none" w:sz="0" w:space="0" w:color="auto"/>
            <w:right w:val="none" w:sz="0" w:space="0" w:color="auto"/>
          </w:divBdr>
        </w:div>
        <w:div w:id="2131820984">
          <w:marLeft w:val="640"/>
          <w:marRight w:val="0"/>
          <w:marTop w:val="0"/>
          <w:marBottom w:val="0"/>
          <w:divBdr>
            <w:top w:val="none" w:sz="0" w:space="0" w:color="auto"/>
            <w:left w:val="none" w:sz="0" w:space="0" w:color="auto"/>
            <w:bottom w:val="none" w:sz="0" w:space="0" w:color="auto"/>
            <w:right w:val="none" w:sz="0" w:space="0" w:color="auto"/>
          </w:divBdr>
        </w:div>
        <w:div w:id="1762989671">
          <w:marLeft w:val="640"/>
          <w:marRight w:val="0"/>
          <w:marTop w:val="0"/>
          <w:marBottom w:val="0"/>
          <w:divBdr>
            <w:top w:val="none" w:sz="0" w:space="0" w:color="auto"/>
            <w:left w:val="none" w:sz="0" w:space="0" w:color="auto"/>
            <w:bottom w:val="none" w:sz="0" w:space="0" w:color="auto"/>
            <w:right w:val="none" w:sz="0" w:space="0" w:color="auto"/>
          </w:divBdr>
        </w:div>
        <w:div w:id="229771884">
          <w:marLeft w:val="640"/>
          <w:marRight w:val="0"/>
          <w:marTop w:val="0"/>
          <w:marBottom w:val="0"/>
          <w:divBdr>
            <w:top w:val="none" w:sz="0" w:space="0" w:color="auto"/>
            <w:left w:val="none" w:sz="0" w:space="0" w:color="auto"/>
            <w:bottom w:val="none" w:sz="0" w:space="0" w:color="auto"/>
            <w:right w:val="none" w:sz="0" w:space="0" w:color="auto"/>
          </w:divBdr>
        </w:div>
        <w:div w:id="1603951518">
          <w:marLeft w:val="640"/>
          <w:marRight w:val="0"/>
          <w:marTop w:val="0"/>
          <w:marBottom w:val="0"/>
          <w:divBdr>
            <w:top w:val="none" w:sz="0" w:space="0" w:color="auto"/>
            <w:left w:val="none" w:sz="0" w:space="0" w:color="auto"/>
            <w:bottom w:val="none" w:sz="0" w:space="0" w:color="auto"/>
            <w:right w:val="none" w:sz="0" w:space="0" w:color="auto"/>
          </w:divBdr>
        </w:div>
        <w:div w:id="1899590874">
          <w:marLeft w:val="640"/>
          <w:marRight w:val="0"/>
          <w:marTop w:val="0"/>
          <w:marBottom w:val="0"/>
          <w:divBdr>
            <w:top w:val="none" w:sz="0" w:space="0" w:color="auto"/>
            <w:left w:val="none" w:sz="0" w:space="0" w:color="auto"/>
            <w:bottom w:val="none" w:sz="0" w:space="0" w:color="auto"/>
            <w:right w:val="none" w:sz="0" w:space="0" w:color="auto"/>
          </w:divBdr>
        </w:div>
        <w:div w:id="212352989">
          <w:marLeft w:val="640"/>
          <w:marRight w:val="0"/>
          <w:marTop w:val="0"/>
          <w:marBottom w:val="0"/>
          <w:divBdr>
            <w:top w:val="none" w:sz="0" w:space="0" w:color="auto"/>
            <w:left w:val="none" w:sz="0" w:space="0" w:color="auto"/>
            <w:bottom w:val="none" w:sz="0" w:space="0" w:color="auto"/>
            <w:right w:val="none" w:sz="0" w:space="0" w:color="auto"/>
          </w:divBdr>
        </w:div>
        <w:div w:id="520780036">
          <w:marLeft w:val="640"/>
          <w:marRight w:val="0"/>
          <w:marTop w:val="0"/>
          <w:marBottom w:val="0"/>
          <w:divBdr>
            <w:top w:val="none" w:sz="0" w:space="0" w:color="auto"/>
            <w:left w:val="none" w:sz="0" w:space="0" w:color="auto"/>
            <w:bottom w:val="none" w:sz="0" w:space="0" w:color="auto"/>
            <w:right w:val="none" w:sz="0" w:space="0" w:color="auto"/>
          </w:divBdr>
        </w:div>
        <w:div w:id="773134326">
          <w:marLeft w:val="640"/>
          <w:marRight w:val="0"/>
          <w:marTop w:val="0"/>
          <w:marBottom w:val="0"/>
          <w:divBdr>
            <w:top w:val="none" w:sz="0" w:space="0" w:color="auto"/>
            <w:left w:val="none" w:sz="0" w:space="0" w:color="auto"/>
            <w:bottom w:val="none" w:sz="0" w:space="0" w:color="auto"/>
            <w:right w:val="none" w:sz="0" w:space="0" w:color="auto"/>
          </w:divBdr>
        </w:div>
        <w:div w:id="1479298632">
          <w:marLeft w:val="640"/>
          <w:marRight w:val="0"/>
          <w:marTop w:val="0"/>
          <w:marBottom w:val="0"/>
          <w:divBdr>
            <w:top w:val="none" w:sz="0" w:space="0" w:color="auto"/>
            <w:left w:val="none" w:sz="0" w:space="0" w:color="auto"/>
            <w:bottom w:val="none" w:sz="0" w:space="0" w:color="auto"/>
            <w:right w:val="none" w:sz="0" w:space="0" w:color="auto"/>
          </w:divBdr>
        </w:div>
        <w:div w:id="1067872720">
          <w:marLeft w:val="640"/>
          <w:marRight w:val="0"/>
          <w:marTop w:val="0"/>
          <w:marBottom w:val="0"/>
          <w:divBdr>
            <w:top w:val="none" w:sz="0" w:space="0" w:color="auto"/>
            <w:left w:val="none" w:sz="0" w:space="0" w:color="auto"/>
            <w:bottom w:val="none" w:sz="0" w:space="0" w:color="auto"/>
            <w:right w:val="none" w:sz="0" w:space="0" w:color="auto"/>
          </w:divBdr>
        </w:div>
        <w:div w:id="1824740579">
          <w:marLeft w:val="640"/>
          <w:marRight w:val="0"/>
          <w:marTop w:val="0"/>
          <w:marBottom w:val="0"/>
          <w:divBdr>
            <w:top w:val="none" w:sz="0" w:space="0" w:color="auto"/>
            <w:left w:val="none" w:sz="0" w:space="0" w:color="auto"/>
            <w:bottom w:val="none" w:sz="0" w:space="0" w:color="auto"/>
            <w:right w:val="none" w:sz="0" w:space="0" w:color="auto"/>
          </w:divBdr>
        </w:div>
        <w:div w:id="387612325">
          <w:marLeft w:val="640"/>
          <w:marRight w:val="0"/>
          <w:marTop w:val="0"/>
          <w:marBottom w:val="0"/>
          <w:divBdr>
            <w:top w:val="none" w:sz="0" w:space="0" w:color="auto"/>
            <w:left w:val="none" w:sz="0" w:space="0" w:color="auto"/>
            <w:bottom w:val="none" w:sz="0" w:space="0" w:color="auto"/>
            <w:right w:val="none" w:sz="0" w:space="0" w:color="auto"/>
          </w:divBdr>
        </w:div>
        <w:div w:id="932010906">
          <w:marLeft w:val="640"/>
          <w:marRight w:val="0"/>
          <w:marTop w:val="0"/>
          <w:marBottom w:val="0"/>
          <w:divBdr>
            <w:top w:val="none" w:sz="0" w:space="0" w:color="auto"/>
            <w:left w:val="none" w:sz="0" w:space="0" w:color="auto"/>
            <w:bottom w:val="none" w:sz="0" w:space="0" w:color="auto"/>
            <w:right w:val="none" w:sz="0" w:space="0" w:color="auto"/>
          </w:divBdr>
        </w:div>
        <w:div w:id="1347051516">
          <w:marLeft w:val="640"/>
          <w:marRight w:val="0"/>
          <w:marTop w:val="0"/>
          <w:marBottom w:val="0"/>
          <w:divBdr>
            <w:top w:val="none" w:sz="0" w:space="0" w:color="auto"/>
            <w:left w:val="none" w:sz="0" w:space="0" w:color="auto"/>
            <w:bottom w:val="none" w:sz="0" w:space="0" w:color="auto"/>
            <w:right w:val="none" w:sz="0" w:space="0" w:color="auto"/>
          </w:divBdr>
        </w:div>
        <w:div w:id="1508521436">
          <w:marLeft w:val="640"/>
          <w:marRight w:val="0"/>
          <w:marTop w:val="0"/>
          <w:marBottom w:val="0"/>
          <w:divBdr>
            <w:top w:val="none" w:sz="0" w:space="0" w:color="auto"/>
            <w:left w:val="none" w:sz="0" w:space="0" w:color="auto"/>
            <w:bottom w:val="none" w:sz="0" w:space="0" w:color="auto"/>
            <w:right w:val="none" w:sz="0" w:space="0" w:color="auto"/>
          </w:divBdr>
        </w:div>
        <w:div w:id="1663041611">
          <w:marLeft w:val="640"/>
          <w:marRight w:val="0"/>
          <w:marTop w:val="0"/>
          <w:marBottom w:val="0"/>
          <w:divBdr>
            <w:top w:val="none" w:sz="0" w:space="0" w:color="auto"/>
            <w:left w:val="none" w:sz="0" w:space="0" w:color="auto"/>
            <w:bottom w:val="none" w:sz="0" w:space="0" w:color="auto"/>
            <w:right w:val="none" w:sz="0" w:space="0" w:color="auto"/>
          </w:divBdr>
        </w:div>
        <w:div w:id="1349139321">
          <w:marLeft w:val="640"/>
          <w:marRight w:val="0"/>
          <w:marTop w:val="0"/>
          <w:marBottom w:val="0"/>
          <w:divBdr>
            <w:top w:val="none" w:sz="0" w:space="0" w:color="auto"/>
            <w:left w:val="none" w:sz="0" w:space="0" w:color="auto"/>
            <w:bottom w:val="none" w:sz="0" w:space="0" w:color="auto"/>
            <w:right w:val="none" w:sz="0" w:space="0" w:color="auto"/>
          </w:divBdr>
        </w:div>
        <w:div w:id="886794851">
          <w:marLeft w:val="640"/>
          <w:marRight w:val="0"/>
          <w:marTop w:val="0"/>
          <w:marBottom w:val="0"/>
          <w:divBdr>
            <w:top w:val="none" w:sz="0" w:space="0" w:color="auto"/>
            <w:left w:val="none" w:sz="0" w:space="0" w:color="auto"/>
            <w:bottom w:val="none" w:sz="0" w:space="0" w:color="auto"/>
            <w:right w:val="none" w:sz="0" w:space="0" w:color="auto"/>
          </w:divBdr>
        </w:div>
        <w:div w:id="70931232">
          <w:marLeft w:val="640"/>
          <w:marRight w:val="0"/>
          <w:marTop w:val="0"/>
          <w:marBottom w:val="0"/>
          <w:divBdr>
            <w:top w:val="none" w:sz="0" w:space="0" w:color="auto"/>
            <w:left w:val="none" w:sz="0" w:space="0" w:color="auto"/>
            <w:bottom w:val="none" w:sz="0" w:space="0" w:color="auto"/>
            <w:right w:val="none" w:sz="0" w:space="0" w:color="auto"/>
          </w:divBdr>
        </w:div>
        <w:div w:id="324360070">
          <w:marLeft w:val="640"/>
          <w:marRight w:val="0"/>
          <w:marTop w:val="0"/>
          <w:marBottom w:val="0"/>
          <w:divBdr>
            <w:top w:val="none" w:sz="0" w:space="0" w:color="auto"/>
            <w:left w:val="none" w:sz="0" w:space="0" w:color="auto"/>
            <w:bottom w:val="none" w:sz="0" w:space="0" w:color="auto"/>
            <w:right w:val="none" w:sz="0" w:space="0" w:color="auto"/>
          </w:divBdr>
        </w:div>
        <w:div w:id="1343900214">
          <w:marLeft w:val="640"/>
          <w:marRight w:val="0"/>
          <w:marTop w:val="0"/>
          <w:marBottom w:val="0"/>
          <w:divBdr>
            <w:top w:val="none" w:sz="0" w:space="0" w:color="auto"/>
            <w:left w:val="none" w:sz="0" w:space="0" w:color="auto"/>
            <w:bottom w:val="none" w:sz="0" w:space="0" w:color="auto"/>
            <w:right w:val="none" w:sz="0" w:space="0" w:color="auto"/>
          </w:divBdr>
        </w:div>
        <w:div w:id="602616694">
          <w:marLeft w:val="640"/>
          <w:marRight w:val="0"/>
          <w:marTop w:val="0"/>
          <w:marBottom w:val="0"/>
          <w:divBdr>
            <w:top w:val="none" w:sz="0" w:space="0" w:color="auto"/>
            <w:left w:val="none" w:sz="0" w:space="0" w:color="auto"/>
            <w:bottom w:val="none" w:sz="0" w:space="0" w:color="auto"/>
            <w:right w:val="none" w:sz="0" w:space="0" w:color="auto"/>
          </w:divBdr>
        </w:div>
        <w:div w:id="1235779098">
          <w:marLeft w:val="640"/>
          <w:marRight w:val="0"/>
          <w:marTop w:val="0"/>
          <w:marBottom w:val="0"/>
          <w:divBdr>
            <w:top w:val="none" w:sz="0" w:space="0" w:color="auto"/>
            <w:left w:val="none" w:sz="0" w:space="0" w:color="auto"/>
            <w:bottom w:val="none" w:sz="0" w:space="0" w:color="auto"/>
            <w:right w:val="none" w:sz="0" w:space="0" w:color="auto"/>
          </w:divBdr>
        </w:div>
        <w:div w:id="1284191438">
          <w:marLeft w:val="640"/>
          <w:marRight w:val="0"/>
          <w:marTop w:val="0"/>
          <w:marBottom w:val="0"/>
          <w:divBdr>
            <w:top w:val="none" w:sz="0" w:space="0" w:color="auto"/>
            <w:left w:val="none" w:sz="0" w:space="0" w:color="auto"/>
            <w:bottom w:val="none" w:sz="0" w:space="0" w:color="auto"/>
            <w:right w:val="none" w:sz="0" w:space="0" w:color="auto"/>
          </w:divBdr>
        </w:div>
        <w:div w:id="1440563489">
          <w:marLeft w:val="640"/>
          <w:marRight w:val="0"/>
          <w:marTop w:val="0"/>
          <w:marBottom w:val="0"/>
          <w:divBdr>
            <w:top w:val="none" w:sz="0" w:space="0" w:color="auto"/>
            <w:left w:val="none" w:sz="0" w:space="0" w:color="auto"/>
            <w:bottom w:val="none" w:sz="0" w:space="0" w:color="auto"/>
            <w:right w:val="none" w:sz="0" w:space="0" w:color="auto"/>
          </w:divBdr>
        </w:div>
        <w:div w:id="503788962">
          <w:marLeft w:val="640"/>
          <w:marRight w:val="0"/>
          <w:marTop w:val="0"/>
          <w:marBottom w:val="0"/>
          <w:divBdr>
            <w:top w:val="none" w:sz="0" w:space="0" w:color="auto"/>
            <w:left w:val="none" w:sz="0" w:space="0" w:color="auto"/>
            <w:bottom w:val="none" w:sz="0" w:space="0" w:color="auto"/>
            <w:right w:val="none" w:sz="0" w:space="0" w:color="auto"/>
          </w:divBdr>
        </w:div>
        <w:div w:id="342360280">
          <w:marLeft w:val="640"/>
          <w:marRight w:val="0"/>
          <w:marTop w:val="0"/>
          <w:marBottom w:val="0"/>
          <w:divBdr>
            <w:top w:val="none" w:sz="0" w:space="0" w:color="auto"/>
            <w:left w:val="none" w:sz="0" w:space="0" w:color="auto"/>
            <w:bottom w:val="none" w:sz="0" w:space="0" w:color="auto"/>
            <w:right w:val="none" w:sz="0" w:space="0" w:color="auto"/>
          </w:divBdr>
        </w:div>
        <w:div w:id="1630746352">
          <w:marLeft w:val="640"/>
          <w:marRight w:val="0"/>
          <w:marTop w:val="0"/>
          <w:marBottom w:val="0"/>
          <w:divBdr>
            <w:top w:val="none" w:sz="0" w:space="0" w:color="auto"/>
            <w:left w:val="none" w:sz="0" w:space="0" w:color="auto"/>
            <w:bottom w:val="none" w:sz="0" w:space="0" w:color="auto"/>
            <w:right w:val="none" w:sz="0" w:space="0" w:color="auto"/>
          </w:divBdr>
        </w:div>
        <w:div w:id="750808538">
          <w:marLeft w:val="640"/>
          <w:marRight w:val="0"/>
          <w:marTop w:val="0"/>
          <w:marBottom w:val="0"/>
          <w:divBdr>
            <w:top w:val="none" w:sz="0" w:space="0" w:color="auto"/>
            <w:left w:val="none" w:sz="0" w:space="0" w:color="auto"/>
            <w:bottom w:val="none" w:sz="0" w:space="0" w:color="auto"/>
            <w:right w:val="none" w:sz="0" w:space="0" w:color="auto"/>
          </w:divBdr>
        </w:div>
        <w:div w:id="2022318008">
          <w:marLeft w:val="640"/>
          <w:marRight w:val="0"/>
          <w:marTop w:val="0"/>
          <w:marBottom w:val="0"/>
          <w:divBdr>
            <w:top w:val="none" w:sz="0" w:space="0" w:color="auto"/>
            <w:left w:val="none" w:sz="0" w:space="0" w:color="auto"/>
            <w:bottom w:val="none" w:sz="0" w:space="0" w:color="auto"/>
            <w:right w:val="none" w:sz="0" w:space="0" w:color="auto"/>
          </w:divBdr>
        </w:div>
        <w:div w:id="2041974782">
          <w:marLeft w:val="640"/>
          <w:marRight w:val="0"/>
          <w:marTop w:val="0"/>
          <w:marBottom w:val="0"/>
          <w:divBdr>
            <w:top w:val="none" w:sz="0" w:space="0" w:color="auto"/>
            <w:left w:val="none" w:sz="0" w:space="0" w:color="auto"/>
            <w:bottom w:val="none" w:sz="0" w:space="0" w:color="auto"/>
            <w:right w:val="none" w:sz="0" w:space="0" w:color="auto"/>
          </w:divBdr>
        </w:div>
        <w:div w:id="309142886">
          <w:marLeft w:val="640"/>
          <w:marRight w:val="0"/>
          <w:marTop w:val="0"/>
          <w:marBottom w:val="0"/>
          <w:divBdr>
            <w:top w:val="none" w:sz="0" w:space="0" w:color="auto"/>
            <w:left w:val="none" w:sz="0" w:space="0" w:color="auto"/>
            <w:bottom w:val="none" w:sz="0" w:space="0" w:color="auto"/>
            <w:right w:val="none" w:sz="0" w:space="0" w:color="auto"/>
          </w:divBdr>
        </w:div>
        <w:div w:id="1473668949">
          <w:marLeft w:val="640"/>
          <w:marRight w:val="0"/>
          <w:marTop w:val="0"/>
          <w:marBottom w:val="0"/>
          <w:divBdr>
            <w:top w:val="none" w:sz="0" w:space="0" w:color="auto"/>
            <w:left w:val="none" w:sz="0" w:space="0" w:color="auto"/>
            <w:bottom w:val="none" w:sz="0" w:space="0" w:color="auto"/>
            <w:right w:val="none" w:sz="0" w:space="0" w:color="auto"/>
          </w:divBdr>
        </w:div>
        <w:div w:id="1427312110">
          <w:marLeft w:val="640"/>
          <w:marRight w:val="0"/>
          <w:marTop w:val="0"/>
          <w:marBottom w:val="0"/>
          <w:divBdr>
            <w:top w:val="none" w:sz="0" w:space="0" w:color="auto"/>
            <w:left w:val="none" w:sz="0" w:space="0" w:color="auto"/>
            <w:bottom w:val="none" w:sz="0" w:space="0" w:color="auto"/>
            <w:right w:val="none" w:sz="0" w:space="0" w:color="auto"/>
          </w:divBdr>
        </w:div>
        <w:div w:id="1672759272">
          <w:marLeft w:val="640"/>
          <w:marRight w:val="0"/>
          <w:marTop w:val="0"/>
          <w:marBottom w:val="0"/>
          <w:divBdr>
            <w:top w:val="none" w:sz="0" w:space="0" w:color="auto"/>
            <w:left w:val="none" w:sz="0" w:space="0" w:color="auto"/>
            <w:bottom w:val="none" w:sz="0" w:space="0" w:color="auto"/>
            <w:right w:val="none" w:sz="0" w:space="0" w:color="auto"/>
          </w:divBdr>
        </w:div>
        <w:div w:id="483931487">
          <w:marLeft w:val="640"/>
          <w:marRight w:val="0"/>
          <w:marTop w:val="0"/>
          <w:marBottom w:val="0"/>
          <w:divBdr>
            <w:top w:val="none" w:sz="0" w:space="0" w:color="auto"/>
            <w:left w:val="none" w:sz="0" w:space="0" w:color="auto"/>
            <w:bottom w:val="none" w:sz="0" w:space="0" w:color="auto"/>
            <w:right w:val="none" w:sz="0" w:space="0" w:color="auto"/>
          </w:divBdr>
        </w:div>
        <w:div w:id="258606607">
          <w:marLeft w:val="640"/>
          <w:marRight w:val="0"/>
          <w:marTop w:val="0"/>
          <w:marBottom w:val="0"/>
          <w:divBdr>
            <w:top w:val="none" w:sz="0" w:space="0" w:color="auto"/>
            <w:left w:val="none" w:sz="0" w:space="0" w:color="auto"/>
            <w:bottom w:val="none" w:sz="0" w:space="0" w:color="auto"/>
            <w:right w:val="none" w:sz="0" w:space="0" w:color="auto"/>
          </w:divBdr>
        </w:div>
        <w:div w:id="2081904995">
          <w:marLeft w:val="640"/>
          <w:marRight w:val="0"/>
          <w:marTop w:val="0"/>
          <w:marBottom w:val="0"/>
          <w:divBdr>
            <w:top w:val="none" w:sz="0" w:space="0" w:color="auto"/>
            <w:left w:val="none" w:sz="0" w:space="0" w:color="auto"/>
            <w:bottom w:val="none" w:sz="0" w:space="0" w:color="auto"/>
            <w:right w:val="none" w:sz="0" w:space="0" w:color="auto"/>
          </w:divBdr>
        </w:div>
        <w:div w:id="995380319">
          <w:marLeft w:val="640"/>
          <w:marRight w:val="0"/>
          <w:marTop w:val="0"/>
          <w:marBottom w:val="0"/>
          <w:divBdr>
            <w:top w:val="none" w:sz="0" w:space="0" w:color="auto"/>
            <w:left w:val="none" w:sz="0" w:space="0" w:color="auto"/>
            <w:bottom w:val="none" w:sz="0" w:space="0" w:color="auto"/>
            <w:right w:val="none" w:sz="0" w:space="0" w:color="auto"/>
          </w:divBdr>
        </w:div>
        <w:div w:id="1916427254">
          <w:marLeft w:val="640"/>
          <w:marRight w:val="0"/>
          <w:marTop w:val="0"/>
          <w:marBottom w:val="0"/>
          <w:divBdr>
            <w:top w:val="none" w:sz="0" w:space="0" w:color="auto"/>
            <w:left w:val="none" w:sz="0" w:space="0" w:color="auto"/>
            <w:bottom w:val="none" w:sz="0" w:space="0" w:color="auto"/>
            <w:right w:val="none" w:sz="0" w:space="0" w:color="auto"/>
          </w:divBdr>
        </w:div>
        <w:div w:id="92822302">
          <w:marLeft w:val="640"/>
          <w:marRight w:val="0"/>
          <w:marTop w:val="0"/>
          <w:marBottom w:val="0"/>
          <w:divBdr>
            <w:top w:val="none" w:sz="0" w:space="0" w:color="auto"/>
            <w:left w:val="none" w:sz="0" w:space="0" w:color="auto"/>
            <w:bottom w:val="none" w:sz="0" w:space="0" w:color="auto"/>
            <w:right w:val="none" w:sz="0" w:space="0" w:color="auto"/>
          </w:divBdr>
        </w:div>
        <w:div w:id="786119725">
          <w:marLeft w:val="640"/>
          <w:marRight w:val="0"/>
          <w:marTop w:val="0"/>
          <w:marBottom w:val="0"/>
          <w:divBdr>
            <w:top w:val="none" w:sz="0" w:space="0" w:color="auto"/>
            <w:left w:val="none" w:sz="0" w:space="0" w:color="auto"/>
            <w:bottom w:val="none" w:sz="0" w:space="0" w:color="auto"/>
            <w:right w:val="none" w:sz="0" w:space="0" w:color="auto"/>
          </w:divBdr>
        </w:div>
        <w:div w:id="632369765">
          <w:marLeft w:val="640"/>
          <w:marRight w:val="0"/>
          <w:marTop w:val="0"/>
          <w:marBottom w:val="0"/>
          <w:divBdr>
            <w:top w:val="none" w:sz="0" w:space="0" w:color="auto"/>
            <w:left w:val="none" w:sz="0" w:space="0" w:color="auto"/>
            <w:bottom w:val="none" w:sz="0" w:space="0" w:color="auto"/>
            <w:right w:val="none" w:sz="0" w:space="0" w:color="auto"/>
          </w:divBdr>
        </w:div>
        <w:div w:id="1561286756">
          <w:marLeft w:val="640"/>
          <w:marRight w:val="0"/>
          <w:marTop w:val="0"/>
          <w:marBottom w:val="0"/>
          <w:divBdr>
            <w:top w:val="none" w:sz="0" w:space="0" w:color="auto"/>
            <w:left w:val="none" w:sz="0" w:space="0" w:color="auto"/>
            <w:bottom w:val="none" w:sz="0" w:space="0" w:color="auto"/>
            <w:right w:val="none" w:sz="0" w:space="0" w:color="auto"/>
          </w:divBdr>
        </w:div>
        <w:div w:id="631522908">
          <w:marLeft w:val="640"/>
          <w:marRight w:val="0"/>
          <w:marTop w:val="0"/>
          <w:marBottom w:val="0"/>
          <w:divBdr>
            <w:top w:val="none" w:sz="0" w:space="0" w:color="auto"/>
            <w:left w:val="none" w:sz="0" w:space="0" w:color="auto"/>
            <w:bottom w:val="none" w:sz="0" w:space="0" w:color="auto"/>
            <w:right w:val="none" w:sz="0" w:space="0" w:color="auto"/>
          </w:divBdr>
        </w:div>
        <w:div w:id="1334137964">
          <w:marLeft w:val="640"/>
          <w:marRight w:val="0"/>
          <w:marTop w:val="0"/>
          <w:marBottom w:val="0"/>
          <w:divBdr>
            <w:top w:val="none" w:sz="0" w:space="0" w:color="auto"/>
            <w:left w:val="none" w:sz="0" w:space="0" w:color="auto"/>
            <w:bottom w:val="none" w:sz="0" w:space="0" w:color="auto"/>
            <w:right w:val="none" w:sz="0" w:space="0" w:color="auto"/>
          </w:divBdr>
        </w:div>
      </w:divsChild>
    </w:div>
    <w:div w:id="1725832000">
      <w:bodyDiv w:val="1"/>
      <w:marLeft w:val="0"/>
      <w:marRight w:val="0"/>
      <w:marTop w:val="0"/>
      <w:marBottom w:val="0"/>
      <w:divBdr>
        <w:top w:val="none" w:sz="0" w:space="0" w:color="auto"/>
        <w:left w:val="none" w:sz="0" w:space="0" w:color="auto"/>
        <w:bottom w:val="none" w:sz="0" w:space="0" w:color="auto"/>
        <w:right w:val="none" w:sz="0" w:space="0" w:color="auto"/>
      </w:divBdr>
      <w:divsChild>
        <w:div w:id="2073232798">
          <w:marLeft w:val="640"/>
          <w:marRight w:val="0"/>
          <w:marTop w:val="0"/>
          <w:marBottom w:val="0"/>
          <w:divBdr>
            <w:top w:val="none" w:sz="0" w:space="0" w:color="auto"/>
            <w:left w:val="none" w:sz="0" w:space="0" w:color="auto"/>
            <w:bottom w:val="none" w:sz="0" w:space="0" w:color="auto"/>
            <w:right w:val="none" w:sz="0" w:space="0" w:color="auto"/>
          </w:divBdr>
        </w:div>
        <w:div w:id="437988528">
          <w:marLeft w:val="640"/>
          <w:marRight w:val="0"/>
          <w:marTop w:val="0"/>
          <w:marBottom w:val="0"/>
          <w:divBdr>
            <w:top w:val="none" w:sz="0" w:space="0" w:color="auto"/>
            <w:left w:val="none" w:sz="0" w:space="0" w:color="auto"/>
            <w:bottom w:val="none" w:sz="0" w:space="0" w:color="auto"/>
            <w:right w:val="none" w:sz="0" w:space="0" w:color="auto"/>
          </w:divBdr>
        </w:div>
        <w:div w:id="1837649771">
          <w:marLeft w:val="640"/>
          <w:marRight w:val="0"/>
          <w:marTop w:val="0"/>
          <w:marBottom w:val="0"/>
          <w:divBdr>
            <w:top w:val="none" w:sz="0" w:space="0" w:color="auto"/>
            <w:left w:val="none" w:sz="0" w:space="0" w:color="auto"/>
            <w:bottom w:val="none" w:sz="0" w:space="0" w:color="auto"/>
            <w:right w:val="none" w:sz="0" w:space="0" w:color="auto"/>
          </w:divBdr>
        </w:div>
        <w:div w:id="1709137228">
          <w:marLeft w:val="640"/>
          <w:marRight w:val="0"/>
          <w:marTop w:val="0"/>
          <w:marBottom w:val="0"/>
          <w:divBdr>
            <w:top w:val="none" w:sz="0" w:space="0" w:color="auto"/>
            <w:left w:val="none" w:sz="0" w:space="0" w:color="auto"/>
            <w:bottom w:val="none" w:sz="0" w:space="0" w:color="auto"/>
            <w:right w:val="none" w:sz="0" w:space="0" w:color="auto"/>
          </w:divBdr>
        </w:div>
        <w:div w:id="1207790100">
          <w:marLeft w:val="640"/>
          <w:marRight w:val="0"/>
          <w:marTop w:val="0"/>
          <w:marBottom w:val="0"/>
          <w:divBdr>
            <w:top w:val="none" w:sz="0" w:space="0" w:color="auto"/>
            <w:left w:val="none" w:sz="0" w:space="0" w:color="auto"/>
            <w:bottom w:val="none" w:sz="0" w:space="0" w:color="auto"/>
            <w:right w:val="none" w:sz="0" w:space="0" w:color="auto"/>
          </w:divBdr>
        </w:div>
        <w:div w:id="928200408">
          <w:marLeft w:val="640"/>
          <w:marRight w:val="0"/>
          <w:marTop w:val="0"/>
          <w:marBottom w:val="0"/>
          <w:divBdr>
            <w:top w:val="none" w:sz="0" w:space="0" w:color="auto"/>
            <w:left w:val="none" w:sz="0" w:space="0" w:color="auto"/>
            <w:bottom w:val="none" w:sz="0" w:space="0" w:color="auto"/>
            <w:right w:val="none" w:sz="0" w:space="0" w:color="auto"/>
          </w:divBdr>
        </w:div>
        <w:div w:id="325667537">
          <w:marLeft w:val="640"/>
          <w:marRight w:val="0"/>
          <w:marTop w:val="0"/>
          <w:marBottom w:val="0"/>
          <w:divBdr>
            <w:top w:val="none" w:sz="0" w:space="0" w:color="auto"/>
            <w:left w:val="none" w:sz="0" w:space="0" w:color="auto"/>
            <w:bottom w:val="none" w:sz="0" w:space="0" w:color="auto"/>
            <w:right w:val="none" w:sz="0" w:space="0" w:color="auto"/>
          </w:divBdr>
        </w:div>
        <w:div w:id="1673799036">
          <w:marLeft w:val="640"/>
          <w:marRight w:val="0"/>
          <w:marTop w:val="0"/>
          <w:marBottom w:val="0"/>
          <w:divBdr>
            <w:top w:val="none" w:sz="0" w:space="0" w:color="auto"/>
            <w:left w:val="none" w:sz="0" w:space="0" w:color="auto"/>
            <w:bottom w:val="none" w:sz="0" w:space="0" w:color="auto"/>
            <w:right w:val="none" w:sz="0" w:space="0" w:color="auto"/>
          </w:divBdr>
        </w:div>
        <w:div w:id="565528624">
          <w:marLeft w:val="640"/>
          <w:marRight w:val="0"/>
          <w:marTop w:val="0"/>
          <w:marBottom w:val="0"/>
          <w:divBdr>
            <w:top w:val="none" w:sz="0" w:space="0" w:color="auto"/>
            <w:left w:val="none" w:sz="0" w:space="0" w:color="auto"/>
            <w:bottom w:val="none" w:sz="0" w:space="0" w:color="auto"/>
            <w:right w:val="none" w:sz="0" w:space="0" w:color="auto"/>
          </w:divBdr>
        </w:div>
        <w:div w:id="1871019620">
          <w:marLeft w:val="640"/>
          <w:marRight w:val="0"/>
          <w:marTop w:val="0"/>
          <w:marBottom w:val="0"/>
          <w:divBdr>
            <w:top w:val="none" w:sz="0" w:space="0" w:color="auto"/>
            <w:left w:val="none" w:sz="0" w:space="0" w:color="auto"/>
            <w:bottom w:val="none" w:sz="0" w:space="0" w:color="auto"/>
            <w:right w:val="none" w:sz="0" w:space="0" w:color="auto"/>
          </w:divBdr>
        </w:div>
        <w:div w:id="1919292921">
          <w:marLeft w:val="640"/>
          <w:marRight w:val="0"/>
          <w:marTop w:val="0"/>
          <w:marBottom w:val="0"/>
          <w:divBdr>
            <w:top w:val="none" w:sz="0" w:space="0" w:color="auto"/>
            <w:left w:val="none" w:sz="0" w:space="0" w:color="auto"/>
            <w:bottom w:val="none" w:sz="0" w:space="0" w:color="auto"/>
            <w:right w:val="none" w:sz="0" w:space="0" w:color="auto"/>
          </w:divBdr>
        </w:div>
        <w:div w:id="1906211409">
          <w:marLeft w:val="640"/>
          <w:marRight w:val="0"/>
          <w:marTop w:val="0"/>
          <w:marBottom w:val="0"/>
          <w:divBdr>
            <w:top w:val="none" w:sz="0" w:space="0" w:color="auto"/>
            <w:left w:val="none" w:sz="0" w:space="0" w:color="auto"/>
            <w:bottom w:val="none" w:sz="0" w:space="0" w:color="auto"/>
            <w:right w:val="none" w:sz="0" w:space="0" w:color="auto"/>
          </w:divBdr>
        </w:div>
        <w:div w:id="408962759">
          <w:marLeft w:val="640"/>
          <w:marRight w:val="0"/>
          <w:marTop w:val="0"/>
          <w:marBottom w:val="0"/>
          <w:divBdr>
            <w:top w:val="none" w:sz="0" w:space="0" w:color="auto"/>
            <w:left w:val="none" w:sz="0" w:space="0" w:color="auto"/>
            <w:bottom w:val="none" w:sz="0" w:space="0" w:color="auto"/>
            <w:right w:val="none" w:sz="0" w:space="0" w:color="auto"/>
          </w:divBdr>
        </w:div>
        <w:div w:id="1463232512">
          <w:marLeft w:val="640"/>
          <w:marRight w:val="0"/>
          <w:marTop w:val="0"/>
          <w:marBottom w:val="0"/>
          <w:divBdr>
            <w:top w:val="none" w:sz="0" w:space="0" w:color="auto"/>
            <w:left w:val="none" w:sz="0" w:space="0" w:color="auto"/>
            <w:bottom w:val="none" w:sz="0" w:space="0" w:color="auto"/>
            <w:right w:val="none" w:sz="0" w:space="0" w:color="auto"/>
          </w:divBdr>
        </w:div>
        <w:div w:id="444424121">
          <w:marLeft w:val="640"/>
          <w:marRight w:val="0"/>
          <w:marTop w:val="0"/>
          <w:marBottom w:val="0"/>
          <w:divBdr>
            <w:top w:val="none" w:sz="0" w:space="0" w:color="auto"/>
            <w:left w:val="none" w:sz="0" w:space="0" w:color="auto"/>
            <w:bottom w:val="none" w:sz="0" w:space="0" w:color="auto"/>
            <w:right w:val="none" w:sz="0" w:space="0" w:color="auto"/>
          </w:divBdr>
        </w:div>
        <w:div w:id="1349992008">
          <w:marLeft w:val="640"/>
          <w:marRight w:val="0"/>
          <w:marTop w:val="0"/>
          <w:marBottom w:val="0"/>
          <w:divBdr>
            <w:top w:val="none" w:sz="0" w:space="0" w:color="auto"/>
            <w:left w:val="none" w:sz="0" w:space="0" w:color="auto"/>
            <w:bottom w:val="none" w:sz="0" w:space="0" w:color="auto"/>
            <w:right w:val="none" w:sz="0" w:space="0" w:color="auto"/>
          </w:divBdr>
        </w:div>
        <w:div w:id="1769157434">
          <w:marLeft w:val="640"/>
          <w:marRight w:val="0"/>
          <w:marTop w:val="0"/>
          <w:marBottom w:val="0"/>
          <w:divBdr>
            <w:top w:val="none" w:sz="0" w:space="0" w:color="auto"/>
            <w:left w:val="none" w:sz="0" w:space="0" w:color="auto"/>
            <w:bottom w:val="none" w:sz="0" w:space="0" w:color="auto"/>
            <w:right w:val="none" w:sz="0" w:space="0" w:color="auto"/>
          </w:divBdr>
        </w:div>
        <w:div w:id="1518956594">
          <w:marLeft w:val="640"/>
          <w:marRight w:val="0"/>
          <w:marTop w:val="0"/>
          <w:marBottom w:val="0"/>
          <w:divBdr>
            <w:top w:val="none" w:sz="0" w:space="0" w:color="auto"/>
            <w:left w:val="none" w:sz="0" w:space="0" w:color="auto"/>
            <w:bottom w:val="none" w:sz="0" w:space="0" w:color="auto"/>
            <w:right w:val="none" w:sz="0" w:space="0" w:color="auto"/>
          </w:divBdr>
        </w:div>
        <w:div w:id="1593274195">
          <w:marLeft w:val="640"/>
          <w:marRight w:val="0"/>
          <w:marTop w:val="0"/>
          <w:marBottom w:val="0"/>
          <w:divBdr>
            <w:top w:val="none" w:sz="0" w:space="0" w:color="auto"/>
            <w:left w:val="none" w:sz="0" w:space="0" w:color="auto"/>
            <w:bottom w:val="none" w:sz="0" w:space="0" w:color="auto"/>
            <w:right w:val="none" w:sz="0" w:space="0" w:color="auto"/>
          </w:divBdr>
        </w:div>
        <w:div w:id="1729647715">
          <w:marLeft w:val="640"/>
          <w:marRight w:val="0"/>
          <w:marTop w:val="0"/>
          <w:marBottom w:val="0"/>
          <w:divBdr>
            <w:top w:val="none" w:sz="0" w:space="0" w:color="auto"/>
            <w:left w:val="none" w:sz="0" w:space="0" w:color="auto"/>
            <w:bottom w:val="none" w:sz="0" w:space="0" w:color="auto"/>
            <w:right w:val="none" w:sz="0" w:space="0" w:color="auto"/>
          </w:divBdr>
        </w:div>
        <w:div w:id="112286486">
          <w:marLeft w:val="640"/>
          <w:marRight w:val="0"/>
          <w:marTop w:val="0"/>
          <w:marBottom w:val="0"/>
          <w:divBdr>
            <w:top w:val="none" w:sz="0" w:space="0" w:color="auto"/>
            <w:left w:val="none" w:sz="0" w:space="0" w:color="auto"/>
            <w:bottom w:val="none" w:sz="0" w:space="0" w:color="auto"/>
            <w:right w:val="none" w:sz="0" w:space="0" w:color="auto"/>
          </w:divBdr>
        </w:div>
        <w:div w:id="2032535597">
          <w:marLeft w:val="640"/>
          <w:marRight w:val="0"/>
          <w:marTop w:val="0"/>
          <w:marBottom w:val="0"/>
          <w:divBdr>
            <w:top w:val="none" w:sz="0" w:space="0" w:color="auto"/>
            <w:left w:val="none" w:sz="0" w:space="0" w:color="auto"/>
            <w:bottom w:val="none" w:sz="0" w:space="0" w:color="auto"/>
            <w:right w:val="none" w:sz="0" w:space="0" w:color="auto"/>
          </w:divBdr>
        </w:div>
        <w:div w:id="555240340">
          <w:marLeft w:val="640"/>
          <w:marRight w:val="0"/>
          <w:marTop w:val="0"/>
          <w:marBottom w:val="0"/>
          <w:divBdr>
            <w:top w:val="none" w:sz="0" w:space="0" w:color="auto"/>
            <w:left w:val="none" w:sz="0" w:space="0" w:color="auto"/>
            <w:bottom w:val="none" w:sz="0" w:space="0" w:color="auto"/>
            <w:right w:val="none" w:sz="0" w:space="0" w:color="auto"/>
          </w:divBdr>
        </w:div>
        <w:div w:id="59060399">
          <w:marLeft w:val="640"/>
          <w:marRight w:val="0"/>
          <w:marTop w:val="0"/>
          <w:marBottom w:val="0"/>
          <w:divBdr>
            <w:top w:val="none" w:sz="0" w:space="0" w:color="auto"/>
            <w:left w:val="none" w:sz="0" w:space="0" w:color="auto"/>
            <w:bottom w:val="none" w:sz="0" w:space="0" w:color="auto"/>
            <w:right w:val="none" w:sz="0" w:space="0" w:color="auto"/>
          </w:divBdr>
        </w:div>
        <w:div w:id="973481404">
          <w:marLeft w:val="640"/>
          <w:marRight w:val="0"/>
          <w:marTop w:val="0"/>
          <w:marBottom w:val="0"/>
          <w:divBdr>
            <w:top w:val="none" w:sz="0" w:space="0" w:color="auto"/>
            <w:left w:val="none" w:sz="0" w:space="0" w:color="auto"/>
            <w:bottom w:val="none" w:sz="0" w:space="0" w:color="auto"/>
            <w:right w:val="none" w:sz="0" w:space="0" w:color="auto"/>
          </w:divBdr>
        </w:div>
        <w:div w:id="1030032381">
          <w:marLeft w:val="640"/>
          <w:marRight w:val="0"/>
          <w:marTop w:val="0"/>
          <w:marBottom w:val="0"/>
          <w:divBdr>
            <w:top w:val="none" w:sz="0" w:space="0" w:color="auto"/>
            <w:left w:val="none" w:sz="0" w:space="0" w:color="auto"/>
            <w:bottom w:val="none" w:sz="0" w:space="0" w:color="auto"/>
            <w:right w:val="none" w:sz="0" w:space="0" w:color="auto"/>
          </w:divBdr>
        </w:div>
        <w:div w:id="2021615322">
          <w:marLeft w:val="640"/>
          <w:marRight w:val="0"/>
          <w:marTop w:val="0"/>
          <w:marBottom w:val="0"/>
          <w:divBdr>
            <w:top w:val="none" w:sz="0" w:space="0" w:color="auto"/>
            <w:left w:val="none" w:sz="0" w:space="0" w:color="auto"/>
            <w:bottom w:val="none" w:sz="0" w:space="0" w:color="auto"/>
            <w:right w:val="none" w:sz="0" w:space="0" w:color="auto"/>
          </w:divBdr>
        </w:div>
        <w:div w:id="1377772434">
          <w:marLeft w:val="640"/>
          <w:marRight w:val="0"/>
          <w:marTop w:val="0"/>
          <w:marBottom w:val="0"/>
          <w:divBdr>
            <w:top w:val="none" w:sz="0" w:space="0" w:color="auto"/>
            <w:left w:val="none" w:sz="0" w:space="0" w:color="auto"/>
            <w:bottom w:val="none" w:sz="0" w:space="0" w:color="auto"/>
            <w:right w:val="none" w:sz="0" w:space="0" w:color="auto"/>
          </w:divBdr>
        </w:div>
        <w:div w:id="482550935">
          <w:marLeft w:val="640"/>
          <w:marRight w:val="0"/>
          <w:marTop w:val="0"/>
          <w:marBottom w:val="0"/>
          <w:divBdr>
            <w:top w:val="none" w:sz="0" w:space="0" w:color="auto"/>
            <w:left w:val="none" w:sz="0" w:space="0" w:color="auto"/>
            <w:bottom w:val="none" w:sz="0" w:space="0" w:color="auto"/>
            <w:right w:val="none" w:sz="0" w:space="0" w:color="auto"/>
          </w:divBdr>
        </w:div>
        <w:div w:id="1019431673">
          <w:marLeft w:val="640"/>
          <w:marRight w:val="0"/>
          <w:marTop w:val="0"/>
          <w:marBottom w:val="0"/>
          <w:divBdr>
            <w:top w:val="none" w:sz="0" w:space="0" w:color="auto"/>
            <w:left w:val="none" w:sz="0" w:space="0" w:color="auto"/>
            <w:bottom w:val="none" w:sz="0" w:space="0" w:color="auto"/>
            <w:right w:val="none" w:sz="0" w:space="0" w:color="auto"/>
          </w:divBdr>
        </w:div>
        <w:div w:id="1478957932">
          <w:marLeft w:val="640"/>
          <w:marRight w:val="0"/>
          <w:marTop w:val="0"/>
          <w:marBottom w:val="0"/>
          <w:divBdr>
            <w:top w:val="none" w:sz="0" w:space="0" w:color="auto"/>
            <w:left w:val="none" w:sz="0" w:space="0" w:color="auto"/>
            <w:bottom w:val="none" w:sz="0" w:space="0" w:color="auto"/>
            <w:right w:val="none" w:sz="0" w:space="0" w:color="auto"/>
          </w:divBdr>
        </w:div>
        <w:div w:id="10381243">
          <w:marLeft w:val="640"/>
          <w:marRight w:val="0"/>
          <w:marTop w:val="0"/>
          <w:marBottom w:val="0"/>
          <w:divBdr>
            <w:top w:val="none" w:sz="0" w:space="0" w:color="auto"/>
            <w:left w:val="none" w:sz="0" w:space="0" w:color="auto"/>
            <w:bottom w:val="none" w:sz="0" w:space="0" w:color="auto"/>
            <w:right w:val="none" w:sz="0" w:space="0" w:color="auto"/>
          </w:divBdr>
        </w:div>
        <w:div w:id="114760695">
          <w:marLeft w:val="640"/>
          <w:marRight w:val="0"/>
          <w:marTop w:val="0"/>
          <w:marBottom w:val="0"/>
          <w:divBdr>
            <w:top w:val="none" w:sz="0" w:space="0" w:color="auto"/>
            <w:left w:val="none" w:sz="0" w:space="0" w:color="auto"/>
            <w:bottom w:val="none" w:sz="0" w:space="0" w:color="auto"/>
            <w:right w:val="none" w:sz="0" w:space="0" w:color="auto"/>
          </w:divBdr>
        </w:div>
        <w:div w:id="1415324170">
          <w:marLeft w:val="640"/>
          <w:marRight w:val="0"/>
          <w:marTop w:val="0"/>
          <w:marBottom w:val="0"/>
          <w:divBdr>
            <w:top w:val="none" w:sz="0" w:space="0" w:color="auto"/>
            <w:left w:val="none" w:sz="0" w:space="0" w:color="auto"/>
            <w:bottom w:val="none" w:sz="0" w:space="0" w:color="auto"/>
            <w:right w:val="none" w:sz="0" w:space="0" w:color="auto"/>
          </w:divBdr>
        </w:div>
        <w:div w:id="1748723648">
          <w:marLeft w:val="640"/>
          <w:marRight w:val="0"/>
          <w:marTop w:val="0"/>
          <w:marBottom w:val="0"/>
          <w:divBdr>
            <w:top w:val="none" w:sz="0" w:space="0" w:color="auto"/>
            <w:left w:val="none" w:sz="0" w:space="0" w:color="auto"/>
            <w:bottom w:val="none" w:sz="0" w:space="0" w:color="auto"/>
            <w:right w:val="none" w:sz="0" w:space="0" w:color="auto"/>
          </w:divBdr>
        </w:div>
        <w:div w:id="1705671215">
          <w:marLeft w:val="640"/>
          <w:marRight w:val="0"/>
          <w:marTop w:val="0"/>
          <w:marBottom w:val="0"/>
          <w:divBdr>
            <w:top w:val="none" w:sz="0" w:space="0" w:color="auto"/>
            <w:left w:val="none" w:sz="0" w:space="0" w:color="auto"/>
            <w:bottom w:val="none" w:sz="0" w:space="0" w:color="auto"/>
            <w:right w:val="none" w:sz="0" w:space="0" w:color="auto"/>
          </w:divBdr>
        </w:div>
        <w:div w:id="393312904">
          <w:marLeft w:val="640"/>
          <w:marRight w:val="0"/>
          <w:marTop w:val="0"/>
          <w:marBottom w:val="0"/>
          <w:divBdr>
            <w:top w:val="none" w:sz="0" w:space="0" w:color="auto"/>
            <w:left w:val="none" w:sz="0" w:space="0" w:color="auto"/>
            <w:bottom w:val="none" w:sz="0" w:space="0" w:color="auto"/>
            <w:right w:val="none" w:sz="0" w:space="0" w:color="auto"/>
          </w:divBdr>
        </w:div>
        <w:div w:id="1618635114">
          <w:marLeft w:val="640"/>
          <w:marRight w:val="0"/>
          <w:marTop w:val="0"/>
          <w:marBottom w:val="0"/>
          <w:divBdr>
            <w:top w:val="none" w:sz="0" w:space="0" w:color="auto"/>
            <w:left w:val="none" w:sz="0" w:space="0" w:color="auto"/>
            <w:bottom w:val="none" w:sz="0" w:space="0" w:color="auto"/>
            <w:right w:val="none" w:sz="0" w:space="0" w:color="auto"/>
          </w:divBdr>
        </w:div>
        <w:div w:id="908268815">
          <w:marLeft w:val="640"/>
          <w:marRight w:val="0"/>
          <w:marTop w:val="0"/>
          <w:marBottom w:val="0"/>
          <w:divBdr>
            <w:top w:val="none" w:sz="0" w:space="0" w:color="auto"/>
            <w:left w:val="none" w:sz="0" w:space="0" w:color="auto"/>
            <w:bottom w:val="none" w:sz="0" w:space="0" w:color="auto"/>
            <w:right w:val="none" w:sz="0" w:space="0" w:color="auto"/>
          </w:divBdr>
        </w:div>
        <w:div w:id="1899122671">
          <w:marLeft w:val="640"/>
          <w:marRight w:val="0"/>
          <w:marTop w:val="0"/>
          <w:marBottom w:val="0"/>
          <w:divBdr>
            <w:top w:val="none" w:sz="0" w:space="0" w:color="auto"/>
            <w:left w:val="none" w:sz="0" w:space="0" w:color="auto"/>
            <w:bottom w:val="none" w:sz="0" w:space="0" w:color="auto"/>
            <w:right w:val="none" w:sz="0" w:space="0" w:color="auto"/>
          </w:divBdr>
        </w:div>
        <w:div w:id="380634746">
          <w:marLeft w:val="640"/>
          <w:marRight w:val="0"/>
          <w:marTop w:val="0"/>
          <w:marBottom w:val="0"/>
          <w:divBdr>
            <w:top w:val="none" w:sz="0" w:space="0" w:color="auto"/>
            <w:left w:val="none" w:sz="0" w:space="0" w:color="auto"/>
            <w:bottom w:val="none" w:sz="0" w:space="0" w:color="auto"/>
            <w:right w:val="none" w:sz="0" w:space="0" w:color="auto"/>
          </w:divBdr>
        </w:div>
        <w:div w:id="1919051104">
          <w:marLeft w:val="640"/>
          <w:marRight w:val="0"/>
          <w:marTop w:val="0"/>
          <w:marBottom w:val="0"/>
          <w:divBdr>
            <w:top w:val="none" w:sz="0" w:space="0" w:color="auto"/>
            <w:left w:val="none" w:sz="0" w:space="0" w:color="auto"/>
            <w:bottom w:val="none" w:sz="0" w:space="0" w:color="auto"/>
            <w:right w:val="none" w:sz="0" w:space="0" w:color="auto"/>
          </w:divBdr>
        </w:div>
        <w:div w:id="781848986">
          <w:marLeft w:val="640"/>
          <w:marRight w:val="0"/>
          <w:marTop w:val="0"/>
          <w:marBottom w:val="0"/>
          <w:divBdr>
            <w:top w:val="none" w:sz="0" w:space="0" w:color="auto"/>
            <w:left w:val="none" w:sz="0" w:space="0" w:color="auto"/>
            <w:bottom w:val="none" w:sz="0" w:space="0" w:color="auto"/>
            <w:right w:val="none" w:sz="0" w:space="0" w:color="auto"/>
          </w:divBdr>
        </w:div>
        <w:div w:id="1455637764">
          <w:marLeft w:val="640"/>
          <w:marRight w:val="0"/>
          <w:marTop w:val="0"/>
          <w:marBottom w:val="0"/>
          <w:divBdr>
            <w:top w:val="none" w:sz="0" w:space="0" w:color="auto"/>
            <w:left w:val="none" w:sz="0" w:space="0" w:color="auto"/>
            <w:bottom w:val="none" w:sz="0" w:space="0" w:color="auto"/>
            <w:right w:val="none" w:sz="0" w:space="0" w:color="auto"/>
          </w:divBdr>
        </w:div>
        <w:div w:id="1099376255">
          <w:marLeft w:val="640"/>
          <w:marRight w:val="0"/>
          <w:marTop w:val="0"/>
          <w:marBottom w:val="0"/>
          <w:divBdr>
            <w:top w:val="none" w:sz="0" w:space="0" w:color="auto"/>
            <w:left w:val="none" w:sz="0" w:space="0" w:color="auto"/>
            <w:bottom w:val="none" w:sz="0" w:space="0" w:color="auto"/>
            <w:right w:val="none" w:sz="0" w:space="0" w:color="auto"/>
          </w:divBdr>
        </w:div>
        <w:div w:id="1811053411">
          <w:marLeft w:val="640"/>
          <w:marRight w:val="0"/>
          <w:marTop w:val="0"/>
          <w:marBottom w:val="0"/>
          <w:divBdr>
            <w:top w:val="none" w:sz="0" w:space="0" w:color="auto"/>
            <w:left w:val="none" w:sz="0" w:space="0" w:color="auto"/>
            <w:bottom w:val="none" w:sz="0" w:space="0" w:color="auto"/>
            <w:right w:val="none" w:sz="0" w:space="0" w:color="auto"/>
          </w:divBdr>
        </w:div>
        <w:div w:id="784933095">
          <w:marLeft w:val="640"/>
          <w:marRight w:val="0"/>
          <w:marTop w:val="0"/>
          <w:marBottom w:val="0"/>
          <w:divBdr>
            <w:top w:val="none" w:sz="0" w:space="0" w:color="auto"/>
            <w:left w:val="none" w:sz="0" w:space="0" w:color="auto"/>
            <w:bottom w:val="none" w:sz="0" w:space="0" w:color="auto"/>
            <w:right w:val="none" w:sz="0" w:space="0" w:color="auto"/>
          </w:divBdr>
        </w:div>
        <w:div w:id="1124427988">
          <w:marLeft w:val="640"/>
          <w:marRight w:val="0"/>
          <w:marTop w:val="0"/>
          <w:marBottom w:val="0"/>
          <w:divBdr>
            <w:top w:val="none" w:sz="0" w:space="0" w:color="auto"/>
            <w:left w:val="none" w:sz="0" w:space="0" w:color="auto"/>
            <w:bottom w:val="none" w:sz="0" w:space="0" w:color="auto"/>
            <w:right w:val="none" w:sz="0" w:space="0" w:color="auto"/>
          </w:divBdr>
        </w:div>
        <w:div w:id="1079403852">
          <w:marLeft w:val="640"/>
          <w:marRight w:val="0"/>
          <w:marTop w:val="0"/>
          <w:marBottom w:val="0"/>
          <w:divBdr>
            <w:top w:val="none" w:sz="0" w:space="0" w:color="auto"/>
            <w:left w:val="none" w:sz="0" w:space="0" w:color="auto"/>
            <w:bottom w:val="none" w:sz="0" w:space="0" w:color="auto"/>
            <w:right w:val="none" w:sz="0" w:space="0" w:color="auto"/>
          </w:divBdr>
        </w:div>
        <w:div w:id="879442727">
          <w:marLeft w:val="640"/>
          <w:marRight w:val="0"/>
          <w:marTop w:val="0"/>
          <w:marBottom w:val="0"/>
          <w:divBdr>
            <w:top w:val="none" w:sz="0" w:space="0" w:color="auto"/>
            <w:left w:val="none" w:sz="0" w:space="0" w:color="auto"/>
            <w:bottom w:val="none" w:sz="0" w:space="0" w:color="auto"/>
            <w:right w:val="none" w:sz="0" w:space="0" w:color="auto"/>
          </w:divBdr>
        </w:div>
        <w:div w:id="1435830739">
          <w:marLeft w:val="640"/>
          <w:marRight w:val="0"/>
          <w:marTop w:val="0"/>
          <w:marBottom w:val="0"/>
          <w:divBdr>
            <w:top w:val="none" w:sz="0" w:space="0" w:color="auto"/>
            <w:left w:val="none" w:sz="0" w:space="0" w:color="auto"/>
            <w:bottom w:val="none" w:sz="0" w:space="0" w:color="auto"/>
            <w:right w:val="none" w:sz="0" w:space="0" w:color="auto"/>
          </w:divBdr>
        </w:div>
        <w:div w:id="2118717354">
          <w:marLeft w:val="640"/>
          <w:marRight w:val="0"/>
          <w:marTop w:val="0"/>
          <w:marBottom w:val="0"/>
          <w:divBdr>
            <w:top w:val="none" w:sz="0" w:space="0" w:color="auto"/>
            <w:left w:val="none" w:sz="0" w:space="0" w:color="auto"/>
            <w:bottom w:val="none" w:sz="0" w:space="0" w:color="auto"/>
            <w:right w:val="none" w:sz="0" w:space="0" w:color="auto"/>
          </w:divBdr>
        </w:div>
        <w:div w:id="2037609868">
          <w:marLeft w:val="640"/>
          <w:marRight w:val="0"/>
          <w:marTop w:val="0"/>
          <w:marBottom w:val="0"/>
          <w:divBdr>
            <w:top w:val="none" w:sz="0" w:space="0" w:color="auto"/>
            <w:left w:val="none" w:sz="0" w:space="0" w:color="auto"/>
            <w:bottom w:val="none" w:sz="0" w:space="0" w:color="auto"/>
            <w:right w:val="none" w:sz="0" w:space="0" w:color="auto"/>
          </w:divBdr>
        </w:div>
        <w:div w:id="541793329">
          <w:marLeft w:val="640"/>
          <w:marRight w:val="0"/>
          <w:marTop w:val="0"/>
          <w:marBottom w:val="0"/>
          <w:divBdr>
            <w:top w:val="none" w:sz="0" w:space="0" w:color="auto"/>
            <w:left w:val="none" w:sz="0" w:space="0" w:color="auto"/>
            <w:bottom w:val="none" w:sz="0" w:space="0" w:color="auto"/>
            <w:right w:val="none" w:sz="0" w:space="0" w:color="auto"/>
          </w:divBdr>
        </w:div>
        <w:div w:id="297153996">
          <w:marLeft w:val="640"/>
          <w:marRight w:val="0"/>
          <w:marTop w:val="0"/>
          <w:marBottom w:val="0"/>
          <w:divBdr>
            <w:top w:val="none" w:sz="0" w:space="0" w:color="auto"/>
            <w:left w:val="none" w:sz="0" w:space="0" w:color="auto"/>
            <w:bottom w:val="none" w:sz="0" w:space="0" w:color="auto"/>
            <w:right w:val="none" w:sz="0" w:space="0" w:color="auto"/>
          </w:divBdr>
        </w:div>
        <w:div w:id="1657108996">
          <w:marLeft w:val="640"/>
          <w:marRight w:val="0"/>
          <w:marTop w:val="0"/>
          <w:marBottom w:val="0"/>
          <w:divBdr>
            <w:top w:val="none" w:sz="0" w:space="0" w:color="auto"/>
            <w:left w:val="none" w:sz="0" w:space="0" w:color="auto"/>
            <w:bottom w:val="none" w:sz="0" w:space="0" w:color="auto"/>
            <w:right w:val="none" w:sz="0" w:space="0" w:color="auto"/>
          </w:divBdr>
        </w:div>
        <w:div w:id="197788847">
          <w:marLeft w:val="640"/>
          <w:marRight w:val="0"/>
          <w:marTop w:val="0"/>
          <w:marBottom w:val="0"/>
          <w:divBdr>
            <w:top w:val="none" w:sz="0" w:space="0" w:color="auto"/>
            <w:left w:val="none" w:sz="0" w:space="0" w:color="auto"/>
            <w:bottom w:val="none" w:sz="0" w:space="0" w:color="auto"/>
            <w:right w:val="none" w:sz="0" w:space="0" w:color="auto"/>
          </w:divBdr>
        </w:div>
        <w:div w:id="1083838681">
          <w:marLeft w:val="640"/>
          <w:marRight w:val="0"/>
          <w:marTop w:val="0"/>
          <w:marBottom w:val="0"/>
          <w:divBdr>
            <w:top w:val="none" w:sz="0" w:space="0" w:color="auto"/>
            <w:left w:val="none" w:sz="0" w:space="0" w:color="auto"/>
            <w:bottom w:val="none" w:sz="0" w:space="0" w:color="auto"/>
            <w:right w:val="none" w:sz="0" w:space="0" w:color="auto"/>
          </w:divBdr>
        </w:div>
        <w:div w:id="1818642473">
          <w:marLeft w:val="640"/>
          <w:marRight w:val="0"/>
          <w:marTop w:val="0"/>
          <w:marBottom w:val="0"/>
          <w:divBdr>
            <w:top w:val="none" w:sz="0" w:space="0" w:color="auto"/>
            <w:left w:val="none" w:sz="0" w:space="0" w:color="auto"/>
            <w:bottom w:val="none" w:sz="0" w:space="0" w:color="auto"/>
            <w:right w:val="none" w:sz="0" w:space="0" w:color="auto"/>
          </w:divBdr>
        </w:div>
        <w:div w:id="1598172688">
          <w:marLeft w:val="640"/>
          <w:marRight w:val="0"/>
          <w:marTop w:val="0"/>
          <w:marBottom w:val="0"/>
          <w:divBdr>
            <w:top w:val="none" w:sz="0" w:space="0" w:color="auto"/>
            <w:left w:val="none" w:sz="0" w:space="0" w:color="auto"/>
            <w:bottom w:val="none" w:sz="0" w:space="0" w:color="auto"/>
            <w:right w:val="none" w:sz="0" w:space="0" w:color="auto"/>
          </w:divBdr>
        </w:div>
        <w:div w:id="1078283212">
          <w:marLeft w:val="640"/>
          <w:marRight w:val="0"/>
          <w:marTop w:val="0"/>
          <w:marBottom w:val="0"/>
          <w:divBdr>
            <w:top w:val="none" w:sz="0" w:space="0" w:color="auto"/>
            <w:left w:val="none" w:sz="0" w:space="0" w:color="auto"/>
            <w:bottom w:val="none" w:sz="0" w:space="0" w:color="auto"/>
            <w:right w:val="none" w:sz="0" w:space="0" w:color="auto"/>
          </w:divBdr>
        </w:div>
        <w:div w:id="1821534474">
          <w:marLeft w:val="640"/>
          <w:marRight w:val="0"/>
          <w:marTop w:val="0"/>
          <w:marBottom w:val="0"/>
          <w:divBdr>
            <w:top w:val="none" w:sz="0" w:space="0" w:color="auto"/>
            <w:left w:val="none" w:sz="0" w:space="0" w:color="auto"/>
            <w:bottom w:val="none" w:sz="0" w:space="0" w:color="auto"/>
            <w:right w:val="none" w:sz="0" w:space="0" w:color="auto"/>
          </w:divBdr>
        </w:div>
        <w:div w:id="1506703793">
          <w:marLeft w:val="640"/>
          <w:marRight w:val="0"/>
          <w:marTop w:val="0"/>
          <w:marBottom w:val="0"/>
          <w:divBdr>
            <w:top w:val="none" w:sz="0" w:space="0" w:color="auto"/>
            <w:left w:val="none" w:sz="0" w:space="0" w:color="auto"/>
            <w:bottom w:val="none" w:sz="0" w:space="0" w:color="auto"/>
            <w:right w:val="none" w:sz="0" w:space="0" w:color="auto"/>
          </w:divBdr>
        </w:div>
        <w:div w:id="346909889">
          <w:marLeft w:val="640"/>
          <w:marRight w:val="0"/>
          <w:marTop w:val="0"/>
          <w:marBottom w:val="0"/>
          <w:divBdr>
            <w:top w:val="none" w:sz="0" w:space="0" w:color="auto"/>
            <w:left w:val="none" w:sz="0" w:space="0" w:color="auto"/>
            <w:bottom w:val="none" w:sz="0" w:space="0" w:color="auto"/>
            <w:right w:val="none" w:sz="0" w:space="0" w:color="auto"/>
          </w:divBdr>
        </w:div>
        <w:div w:id="1343625960">
          <w:marLeft w:val="640"/>
          <w:marRight w:val="0"/>
          <w:marTop w:val="0"/>
          <w:marBottom w:val="0"/>
          <w:divBdr>
            <w:top w:val="none" w:sz="0" w:space="0" w:color="auto"/>
            <w:left w:val="none" w:sz="0" w:space="0" w:color="auto"/>
            <w:bottom w:val="none" w:sz="0" w:space="0" w:color="auto"/>
            <w:right w:val="none" w:sz="0" w:space="0" w:color="auto"/>
          </w:divBdr>
        </w:div>
        <w:div w:id="902368727">
          <w:marLeft w:val="640"/>
          <w:marRight w:val="0"/>
          <w:marTop w:val="0"/>
          <w:marBottom w:val="0"/>
          <w:divBdr>
            <w:top w:val="none" w:sz="0" w:space="0" w:color="auto"/>
            <w:left w:val="none" w:sz="0" w:space="0" w:color="auto"/>
            <w:bottom w:val="none" w:sz="0" w:space="0" w:color="auto"/>
            <w:right w:val="none" w:sz="0" w:space="0" w:color="auto"/>
          </w:divBdr>
        </w:div>
        <w:div w:id="1780179433">
          <w:marLeft w:val="640"/>
          <w:marRight w:val="0"/>
          <w:marTop w:val="0"/>
          <w:marBottom w:val="0"/>
          <w:divBdr>
            <w:top w:val="none" w:sz="0" w:space="0" w:color="auto"/>
            <w:left w:val="none" w:sz="0" w:space="0" w:color="auto"/>
            <w:bottom w:val="none" w:sz="0" w:space="0" w:color="auto"/>
            <w:right w:val="none" w:sz="0" w:space="0" w:color="auto"/>
          </w:divBdr>
        </w:div>
        <w:div w:id="1068920270">
          <w:marLeft w:val="640"/>
          <w:marRight w:val="0"/>
          <w:marTop w:val="0"/>
          <w:marBottom w:val="0"/>
          <w:divBdr>
            <w:top w:val="none" w:sz="0" w:space="0" w:color="auto"/>
            <w:left w:val="none" w:sz="0" w:space="0" w:color="auto"/>
            <w:bottom w:val="none" w:sz="0" w:space="0" w:color="auto"/>
            <w:right w:val="none" w:sz="0" w:space="0" w:color="auto"/>
          </w:divBdr>
        </w:div>
        <w:div w:id="654721588">
          <w:marLeft w:val="640"/>
          <w:marRight w:val="0"/>
          <w:marTop w:val="0"/>
          <w:marBottom w:val="0"/>
          <w:divBdr>
            <w:top w:val="none" w:sz="0" w:space="0" w:color="auto"/>
            <w:left w:val="none" w:sz="0" w:space="0" w:color="auto"/>
            <w:bottom w:val="none" w:sz="0" w:space="0" w:color="auto"/>
            <w:right w:val="none" w:sz="0" w:space="0" w:color="auto"/>
          </w:divBdr>
        </w:div>
        <w:div w:id="1605378185">
          <w:marLeft w:val="640"/>
          <w:marRight w:val="0"/>
          <w:marTop w:val="0"/>
          <w:marBottom w:val="0"/>
          <w:divBdr>
            <w:top w:val="none" w:sz="0" w:space="0" w:color="auto"/>
            <w:left w:val="none" w:sz="0" w:space="0" w:color="auto"/>
            <w:bottom w:val="none" w:sz="0" w:space="0" w:color="auto"/>
            <w:right w:val="none" w:sz="0" w:space="0" w:color="auto"/>
          </w:divBdr>
        </w:div>
        <w:div w:id="1039473863">
          <w:marLeft w:val="640"/>
          <w:marRight w:val="0"/>
          <w:marTop w:val="0"/>
          <w:marBottom w:val="0"/>
          <w:divBdr>
            <w:top w:val="none" w:sz="0" w:space="0" w:color="auto"/>
            <w:left w:val="none" w:sz="0" w:space="0" w:color="auto"/>
            <w:bottom w:val="none" w:sz="0" w:space="0" w:color="auto"/>
            <w:right w:val="none" w:sz="0" w:space="0" w:color="auto"/>
          </w:divBdr>
        </w:div>
        <w:div w:id="2144542612">
          <w:marLeft w:val="640"/>
          <w:marRight w:val="0"/>
          <w:marTop w:val="0"/>
          <w:marBottom w:val="0"/>
          <w:divBdr>
            <w:top w:val="none" w:sz="0" w:space="0" w:color="auto"/>
            <w:left w:val="none" w:sz="0" w:space="0" w:color="auto"/>
            <w:bottom w:val="none" w:sz="0" w:space="0" w:color="auto"/>
            <w:right w:val="none" w:sz="0" w:space="0" w:color="auto"/>
          </w:divBdr>
        </w:div>
        <w:div w:id="2124612760">
          <w:marLeft w:val="640"/>
          <w:marRight w:val="0"/>
          <w:marTop w:val="0"/>
          <w:marBottom w:val="0"/>
          <w:divBdr>
            <w:top w:val="none" w:sz="0" w:space="0" w:color="auto"/>
            <w:left w:val="none" w:sz="0" w:space="0" w:color="auto"/>
            <w:bottom w:val="none" w:sz="0" w:space="0" w:color="auto"/>
            <w:right w:val="none" w:sz="0" w:space="0" w:color="auto"/>
          </w:divBdr>
        </w:div>
        <w:div w:id="1078478133">
          <w:marLeft w:val="640"/>
          <w:marRight w:val="0"/>
          <w:marTop w:val="0"/>
          <w:marBottom w:val="0"/>
          <w:divBdr>
            <w:top w:val="none" w:sz="0" w:space="0" w:color="auto"/>
            <w:left w:val="none" w:sz="0" w:space="0" w:color="auto"/>
            <w:bottom w:val="none" w:sz="0" w:space="0" w:color="auto"/>
            <w:right w:val="none" w:sz="0" w:space="0" w:color="auto"/>
          </w:divBdr>
        </w:div>
        <w:div w:id="685210712">
          <w:marLeft w:val="640"/>
          <w:marRight w:val="0"/>
          <w:marTop w:val="0"/>
          <w:marBottom w:val="0"/>
          <w:divBdr>
            <w:top w:val="none" w:sz="0" w:space="0" w:color="auto"/>
            <w:left w:val="none" w:sz="0" w:space="0" w:color="auto"/>
            <w:bottom w:val="none" w:sz="0" w:space="0" w:color="auto"/>
            <w:right w:val="none" w:sz="0" w:space="0" w:color="auto"/>
          </w:divBdr>
        </w:div>
        <w:div w:id="1785228965">
          <w:marLeft w:val="640"/>
          <w:marRight w:val="0"/>
          <w:marTop w:val="0"/>
          <w:marBottom w:val="0"/>
          <w:divBdr>
            <w:top w:val="none" w:sz="0" w:space="0" w:color="auto"/>
            <w:left w:val="none" w:sz="0" w:space="0" w:color="auto"/>
            <w:bottom w:val="none" w:sz="0" w:space="0" w:color="auto"/>
            <w:right w:val="none" w:sz="0" w:space="0" w:color="auto"/>
          </w:divBdr>
        </w:div>
        <w:div w:id="1777674274">
          <w:marLeft w:val="640"/>
          <w:marRight w:val="0"/>
          <w:marTop w:val="0"/>
          <w:marBottom w:val="0"/>
          <w:divBdr>
            <w:top w:val="none" w:sz="0" w:space="0" w:color="auto"/>
            <w:left w:val="none" w:sz="0" w:space="0" w:color="auto"/>
            <w:bottom w:val="none" w:sz="0" w:space="0" w:color="auto"/>
            <w:right w:val="none" w:sz="0" w:space="0" w:color="auto"/>
          </w:divBdr>
        </w:div>
        <w:div w:id="716975637">
          <w:marLeft w:val="640"/>
          <w:marRight w:val="0"/>
          <w:marTop w:val="0"/>
          <w:marBottom w:val="0"/>
          <w:divBdr>
            <w:top w:val="none" w:sz="0" w:space="0" w:color="auto"/>
            <w:left w:val="none" w:sz="0" w:space="0" w:color="auto"/>
            <w:bottom w:val="none" w:sz="0" w:space="0" w:color="auto"/>
            <w:right w:val="none" w:sz="0" w:space="0" w:color="auto"/>
          </w:divBdr>
        </w:div>
        <w:div w:id="1609580655">
          <w:marLeft w:val="640"/>
          <w:marRight w:val="0"/>
          <w:marTop w:val="0"/>
          <w:marBottom w:val="0"/>
          <w:divBdr>
            <w:top w:val="none" w:sz="0" w:space="0" w:color="auto"/>
            <w:left w:val="none" w:sz="0" w:space="0" w:color="auto"/>
            <w:bottom w:val="none" w:sz="0" w:space="0" w:color="auto"/>
            <w:right w:val="none" w:sz="0" w:space="0" w:color="auto"/>
          </w:divBdr>
        </w:div>
        <w:div w:id="1967735568">
          <w:marLeft w:val="640"/>
          <w:marRight w:val="0"/>
          <w:marTop w:val="0"/>
          <w:marBottom w:val="0"/>
          <w:divBdr>
            <w:top w:val="none" w:sz="0" w:space="0" w:color="auto"/>
            <w:left w:val="none" w:sz="0" w:space="0" w:color="auto"/>
            <w:bottom w:val="none" w:sz="0" w:space="0" w:color="auto"/>
            <w:right w:val="none" w:sz="0" w:space="0" w:color="auto"/>
          </w:divBdr>
        </w:div>
        <w:div w:id="1359820199">
          <w:marLeft w:val="640"/>
          <w:marRight w:val="0"/>
          <w:marTop w:val="0"/>
          <w:marBottom w:val="0"/>
          <w:divBdr>
            <w:top w:val="none" w:sz="0" w:space="0" w:color="auto"/>
            <w:left w:val="none" w:sz="0" w:space="0" w:color="auto"/>
            <w:bottom w:val="none" w:sz="0" w:space="0" w:color="auto"/>
            <w:right w:val="none" w:sz="0" w:space="0" w:color="auto"/>
          </w:divBdr>
        </w:div>
        <w:div w:id="1559438326">
          <w:marLeft w:val="640"/>
          <w:marRight w:val="0"/>
          <w:marTop w:val="0"/>
          <w:marBottom w:val="0"/>
          <w:divBdr>
            <w:top w:val="none" w:sz="0" w:space="0" w:color="auto"/>
            <w:left w:val="none" w:sz="0" w:space="0" w:color="auto"/>
            <w:bottom w:val="none" w:sz="0" w:space="0" w:color="auto"/>
            <w:right w:val="none" w:sz="0" w:space="0" w:color="auto"/>
          </w:divBdr>
        </w:div>
        <w:div w:id="879129778">
          <w:marLeft w:val="640"/>
          <w:marRight w:val="0"/>
          <w:marTop w:val="0"/>
          <w:marBottom w:val="0"/>
          <w:divBdr>
            <w:top w:val="none" w:sz="0" w:space="0" w:color="auto"/>
            <w:left w:val="none" w:sz="0" w:space="0" w:color="auto"/>
            <w:bottom w:val="none" w:sz="0" w:space="0" w:color="auto"/>
            <w:right w:val="none" w:sz="0" w:space="0" w:color="auto"/>
          </w:divBdr>
        </w:div>
        <w:div w:id="1943957244">
          <w:marLeft w:val="640"/>
          <w:marRight w:val="0"/>
          <w:marTop w:val="0"/>
          <w:marBottom w:val="0"/>
          <w:divBdr>
            <w:top w:val="none" w:sz="0" w:space="0" w:color="auto"/>
            <w:left w:val="none" w:sz="0" w:space="0" w:color="auto"/>
            <w:bottom w:val="none" w:sz="0" w:space="0" w:color="auto"/>
            <w:right w:val="none" w:sz="0" w:space="0" w:color="auto"/>
          </w:divBdr>
        </w:div>
        <w:div w:id="1553615206">
          <w:marLeft w:val="640"/>
          <w:marRight w:val="0"/>
          <w:marTop w:val="0"/>
          <w:marBottom w:val="0"/>
          <w:divBdr>
            <w:top w:val="none" w:sz="0" w:space="0" w:color="auto"/>
            <w:left w:val="none" w:sz="0" w:space="0" w:color="auto"/>
            <w:bottom w:val="none" w:sz="0" w:space="0" w:color="auto"/>
            <w:right w:val="none" w:sz="0" w:space="0" w:color="auto"/>
          </w:divBdr>
        </w:div>
        <w:div w:id="1738281016">
          <w:marLeft w:val="640"/>
          <w:marRight w:val="0"/>
          <w:marTop w:val="0"/>
          <w:marBottom w:val="0"/>
          <w:divBdr>
            <w:top w:val="none" w:sz="0" w:space="0" w:color="auto"/>
            <w:left w:val="none" w:sz="0" w:space="0" w:color="auto"/>
            <w:bottom w:val="none" w:sz="0" w:space="0" w:color="auto"/>
            <w:right w:val="none" w:sz="0" w:space="0" w:color="auto"/>
          </w:divBdr>
        </w:div>
        <w:div w:id="1285112073">
          <w:marLeft w:val="640"/>
          <w:marRight w:val="0"/>
          <w:marTop w:val="0"/>
          <w:marBottom w:val="0"/>
          <w:divBdr>
            <w:top w:val="none" w:sz="0" w:space="0" w:color="auto"/>
            <w:left w:val="none" w:sz="0" w:space="0" w:color="auto"/>
            <w:bottom w:val="none" w:sz="0" w:space="0" w:color="auto"/>
            <w:right w:val="none" w:sz="0" w:space="0" w:color="auto"/>
          </w:divBdr>
        </w:div>
        <w:div w:id="305166220">
          <w:marLeft w:val="640"/>
          <w:marRight w:val="0"/>
          <w:marTop w:val="0"/>
          <w:marBottom w:val="0"/>
          <w:divBdr>
            <w:top w:val="none" w:sz="0" w:space="0" w:color="auto"/>
            <w:left w:val="none" w:sz="0" w:space="0" w:color="auto"/>
            <w:bottom w:val="none" w:sz="0" w:space="0" w:color="auto"/>
            <w:right w:val="none" w:sz="0" w:space="0" w:color="auto"/>
          </w:divBdr>
        </w:div>
        <w:div w:id="1730377028">
          <w:marLeft w:val="640"/>
          <w:marRight w:val="0"/>
          <w:marTop w:val="0"/>
          <w:marBottom w:val="0"/>
          <w:divBdr>
            <w:top w:val="none" w:sz="0" w:space="0" w:color="auto"/>
            <w:left w:val="none" w:sz="0" w:space="0" w:color="auto"/>
            <w:bottom w:val="none" w:sz="0" w:space="0" w:color="auto"/>
            <w:right w:val="none" w:sz="0" w:space="0" w:color="auto"/>
          </w:divBdr>
        </w:div>
        <w:div w:id="1861970991">
          <w:marLeft w:val="640"/>
          <w:marRight w:val="0"/>
          <w:marTop w:val="0"/>
          <w:marBottom w:val="0"/>
          <w:divBdr>
            <w:top w:val="none" w:sz="0" w:space="0" w:color="auto"/>
            <w:left w:val="none" w:sz="0" w:space="0" w:color="auto"/>
            <w:bottom w:val="none" w:sz="0" w:space="0" w:color="auto"/>
            <w:right w:val="none" w:sz="0" w:space="0" w:color="auto"/>
          </w:divBdr>
        </w:div>
        <w:div w:id="937792">
          <w:marLeft w:val="640"/>
          <w:marRight w:val="0"/>
          <w:marTop w:val="0"/>
          <w:marBottom w:val="0"/>
          <w:divBdr>
            <w:top w:val="none" w:sz="0" w:space="0" w:color="auto"/>
            <w:left w:val="none" w:sz="0" w:space="0" w:color="auto"/>
            <w:bottom w:val="none" w:sz="0" w:space="0" w:color="auto"/>
            <w:right w:val="none" w:sz="0" w:space="0" w:color="auto"/>
          </w:divBdr>
        </w:div>
        <w:div w:id="1903632649">
          <w:marLeft w:val="640"/>
          <w:marRight w:val="0"/>
          <w:marTop w:val="0"/>
          <w:marBottom w:val="0"/>
          <w:divBdr>
            <w:top w:val="none" w:sz="0" w:space="0" w:color="auto"/>
            <w:left w:val="none" w:sz="0" w:space="0" w:color="auto"/>
            <w:bottom w:val="none" w:sz="0" w:space="0" w:color="auto"/>
            <w:right w:val="none" w:sz="0" w:space="0" w:color="auto"/>
          </w:divBdr>
        </w:div>
        <w:div w:id="1858082756">
          <w:marLeft w:val="640"/>
          <w:marRight w:val="0"/>
          <w:marTop w:val="0"/>
          <w:marBottom w:val="0"/>
          <w:divBdr>
            <w:top w:val="none" w:sz="0" w:space="0" w:color="auto"/>
            <w:left w:val="none" w:sz="0" w:space="0" w:color="auto"/>
            <w:bottom w:val="none" w:sz="0" w:space="0" w:color="auto"/>
            <w:right w:val="none" w:sz="0" w:space="0" w:color="auto"/>
          </w:divBdr>
        </w:div>
        <w:div w:id="1362703606">
          <w:marLeft w:val="640"/>
          <w:marRight w:val="0"/>
          <w:marTop w:val="0"/>
          <w:marBottom w:val="0"/>
          <w:divBdr>
            <w:top w:val="none" w:sz="0" w:space="0" w:color="auto"/>
            <w:left w:val="none" w:sz="0" w:space="0" w:color="auto"/>
            <w:bottom w:val="none" w:sz="0" w:space="0" w:color="auto"/>
            <w:right w:val="none" w:sz="0" w:space="0" w:color="auto"/>
          </w:divBdr>
        </w:div>
        <w:div w:id="1744327370">
          <w:marLeft w:val="640"/>
          <w:marRight w:val="0"/>
          <w:marTop w:val="0"/>
          <w:marBottom w:val="0"/>
          <w:divBdr>
            <w:top w:val="none" w:sz="0" w:space="0" w:color="auto"/>
            <w:left w:val="none" w:sz="0" w:space="0" w:color="auto"/>
            <w:bottom w:val="none" w:sz="0" w:space="0" w:color="auto"/>
            <w:right w:val="none" w:sz="0" w:space="0" w:color="auto"/>
          </w:divBdr>
        </w:div>
        <w:div w:id="735055561">
          <w:marLeft w:val="640"/>
          <w:marRight w:val="0"/>
          <w:marTop w:val="0"/>
          <w:marBottom w:val="0"/>
          <w:divBdr>
            <w:top w:val="none" w:sz="0" w:space="0" w:color="auto"/>
            <w:left w:val="none" w:sz="0" w:space="0" w:color="auto"/>
            <w:bottom w:val="none" w:sz="0" w:space="0" w:color="auto"/>
            <w:right w:val="none" w:sz="0" w:space="0" w:color="auto"/>
          </w:divBdr>
        </w:div>
        <w:div w:id="1333140130">
          <w:marLeft w:val="640"/>
          <w:marRight w:val="0"/>
          <w:marTop w:val="0"/>
          <w:marBottom w:val="0"/>
          <w:divBdr>
            <w:top w:val="none" w:sz="0" w:space="0" w:color="auto"/>
            <w:left w:val="none" w:sz="0" w:space="0" w:color="auto"/>
            <w:bottom w:val="none" w:sz="0" w:space="0" w:color="auto"/>
            <w:right w:val="none" w:sz="0" w:space="0" w:color="auto"/>
          </w:divBdr>
        </w:div>
        <w:div w:id="1266811915">
          <w:marLeft w:val="640"/>
          <w:marRight w:val="0"/>
          <w:marTop w:val="0"/>
          <w:marBottom w:val="0"/>
          <w:divBdr>
            <w:top w:val="none" w:sz="0" w:space="0" w:color="auto"/>
            <w:left w:val="none" w:sz="0" w:space="0" w:color="auto"/>
            <w:bottom w:val="none" w:sz="0" w:space="0" w:color="auto"/>
            <w:right w:val="none" w:sz="0" w:space="0" w:color="auto"/>
          </w:divBdr>
        </w:div>
        <w:div w:id="679359065">
          <w:marLeft w:val="640"/>
          <w:marRight w:val="0"/>
          <w:marTop w:val="0"/>
          <w:marBottom w:val="0"/>
          <w:divBdr>
            <w:top w:val="none" w:sz="0" w:space="0" w:color="auto"/>
            <w:left w:val="none" w:sz="0" w:space="0" w:color="auto"/>
            <w:bottom w:val="none" w:sz="0" w:space="0" w:color="auto"/>
            <w:right w:val="none" w:sz="0" w:space="0" w:color="auto"/>
          </w:divBdr>
        </w:div>
        <w:div w:id="242958118">
          <w:marLeft w:val="640"/>
          <w:marRight w:val="0"/>
          <w:marTop w:val="0"/>
          <w:marBottom w:val="0"/>
          <w:divBdr>
            <w:top w:val="none" w:sz="0" w:space="0" w:color="auto"/>
            <w:left w:val="none" w:sz="0" w:space="0" w:color="auto"/>
            <w:bottom w:val="none" w:sz="0" w:space="0" w:color="auto"/>
            <w:right w:val="none" w:sz="0" w:space="0" w:color="auto"/>
          </w:divBdr>
        </w:div>
        <w:div w:id="585384225">
          <w:marLeft w:val="640"/>
          <w:marRight w:val="0"/>
          <w:marTop w:val="0"/>
          <w:marBottom w:val="0"/>
          <w:divBdr>
            <w:top w:val="none" w:sz="0" w:space="0" w:color="auto"/>
            <w:left w:val="none" w:sz="0" w:space="0" w:color="auto"/>
            <w:bottom w:val="none" w:sz="0" w:space="0" w:color="auto"/>
            <w:right w:val="none" w:sz="0" w:space="0" w:color="auto"/>
          </w:divBdr>
        </w:div>
        <w:div w:id="670107267">
          <w:marLeft w:val="640"/>
          <w:marRight w:val="0"/>
          <w:marTop w:val="0"/>
          <w:marBottom w:val="0"/>
          <w:divBdr>
            <w:top w:val="none" w:sz="0" w:space="0" w:color="auto"/>
            <w:left w:val="none" w:sz="0" w:space="0" w:color="auto"/>
            <w:bottom w:val="none" w:sz="0" w:space="0" w:color="auto"/>
            <w:right w:val="none" w:sz="0" w:space="0" w:color="auto"/>
          </w:divBdr>
        </w:div>
      </w:divsChild>
    </w:div>
    <w:div w:id="1752121448">
      <w:bodyDiv w:val="1"/>
      <w:marLeft w:val="0"/>
      <w:marRight w:val="0"/>
      <w:marTop w:val="0"/>
      <w:marBottom w:val="0"/>
      <w:divBdr>
        <w:top w:val="none" w:sz="0" w:space="0" w:color="auto"/>
        <w:left w:val="none" w:sz="0" w:space="0" w:color="auto"/>
        <w:bottom w:val="none" w:sz="0" w:space="0" w:color="auto"/>
        <w:right w:val="none" w:sz="0" w:space="0" w:color="auto"/>
      </w:divBdr>
    </w:div>
    <w:div w:id="1754859041">
      <w:bodyDiv w:val="1"/>
      <w:marLeft w:val="0"/>
      <w:marRight w:val="0"/>
      <w:marTop w:val="0"/>
      <w:marBottom w:val="0"/>
      <w:divBdr>
        <w:top w:val="none" w:sz="0" w:space="0" w:color="auto"/>
        <w:left w:val="none" w:sz="0" w:space="0" w:color="auto"/>
        <w:bottom w:val="none" w:sz="0" w:space="0" w:color="auto"/>
        <w:right w:val="none" w:sz="0" w:space="0" w:color="auto"/>
      </w:divBdr>
      <w:divsChild>
        <w:div w:id="42222251">
          <w:marLeft w:val="640"/>
          <w:marRight w:val="0"/>
          <w:marTop w:val="0"/>
          <w:marBottom w:val="0"/>
          <w:divBdr>
            <w:top w:val="none" w:sz="0" w:space="0" w:color="auto"/>
            <w:left w:val="none" w:sz="0" w:space="0" w:color="auto"/>
            <w:bottom w:val="none" w:sz="0" w:space="0" w:color="auto"/>
            <w:right w:val="none" w:sz="0" w:space="0" w:color="auto"/>
          </w:divBdr>
        </w:div>
        <w:div w:id="981891419">
          <w:marLeft w:val="640"/>
          <w:marRight w:val="0"/>
          <w:marTop w:val="0"/>
          <w:marBottom w:val="0"/>
          <w:divBdr>
            <w:top w:val="none" w:sz="0" w:space="0" w:color="auto"/>
            <w:left w:val="none" w:sz="0" w:space="0" w:color="auto"/>
            <w:bottom w:val="none" w:sz="0" w:space="0" w:color="auto"/>
            <w:right w:val="none" w:sz="0" w:space="0" w:color="auto"/>
          </w:divBdr>
        </w:div>
        <w:div w:id="1395741501">
          <w:marLeft w:val="640"/>
          <w:marRight w:val="0"/>
          <w:marTop w:val="0"/>
          <w:marBottom w:val="0"/>
          <w:divBdr>
            <w:top w:val="none" w:sz="0" w:space="0" w:color="auto"/>
            <w:left w:val="none" w:sz="0" w:space="0" w:color="auto"/>
            <w:bottom w:val="none" w:sz="0" w:space="0" w:color="auto"/>
            <w:right w:val="none" w:sz="0" w:space="0" w:color="auto"/>
          </w:divBdr>
        </w:div>
        <w:div w:id="2073262566">
          <w:marLeft w:val="640"/>
          <w:marRight w:val="0"/>
          <w:marTop w:val="0"/>
          <w:marBottom w:val="0"/>
          <w:divBdr>
            <w:top w:val="none" w:sz="0" w:space="0" w:color="auto"/>
            <w:left w:val="none" w:sz="0" w:space="0" w:color="auto"/>
            <w:bottom w:val="none" w:sz="0" w:space="0" w:color="auto"/>
            <w:right w:val="none" w:sz="0" w:space="0" w:color="auto"/>
          </w:divBdr>
        </w:div>
        <w:div w:id="738790862">
          <w:marLeft w:val="640"/>
          <w:marRight w:val="0"/>
          <w:marTop w:val="0"/>
          <w:marBottom w:val="0"/>
          <w:divBdr>
            <w:top w:val="none" w:sz="0" w:space="0" w:color="auto"/>
            <w:left w:val="none" w:sz="0" w:space="0" w:color="auto"/>
            <w:bottom w:val="none" w:sz="0" w:space="0" w:color="auto"/>
            <w:right w:val="none" w:sz="0" w:space="0" w:color="auto"/>
          </w:divBdr>
        </w:div>
        <w:div w:id="792135546">
          <w:marLeft w:val="640"/>
          <w:marRight w:val="0"/>
          <w:marTop w:val="0"/>
          <w:marBottom w:val="0"/>
          <w:divBdr>
            <w:top w:val="none" w:sz="0" w:space="0" w:color="auto"/>
            <w:left w:val="none" w:sz="0" w:space="0" w:color="auto"/>
            <w:bottom w:val="none" w:sz="0" w:space="0" w:color="auto"/>
            <w:right w:val="none" w:sz="0" w:space="0" w:color="auto"/>
          </w:divBdr>
        </w:div>
        <w:div w:id="1329626879">
          <w:marLeft w:val="640"/>
          <w:marRight w:val="0"/>
          <w:marTop w:val="0"/>
          <w:marBottom w:val="0"/>
          <w:divBdr>
            <w:top w:val="none" w:sz="0" w:space="0" w:color="auto"/>
            <w:left w:val="none" w:sz="0" w:space="0" w:color="auto"/>
            <w:bottom w:val="none" w:sz="0" w:space="0" w:color="auto"/>
            <w:right w:val="none" w:sz="0" w:space="0" w:color="auto"/>
          </w:divBdr>
        </w:div>
        <w:div w:id="774792666">
          <w:marLeft w:val="640"/>
          <w:marRight w:val="0"/>
          <w:marTop w:val="0"/>
          <w:marBottom w:val="0"/>
          <w:divBdr>
            <w:top w:val="none" w:sz="0" w:space="0" w:color="auto"/>
            <w:left w:val="none" w:sz="0" w:space="0" w:color="auto"/>
            <w:bottom w:val="none" w:sz="0" w:space="0" w:color="auto"/>
            <w:right w:val="none" w:sz="0" w:space="0" w:color="auto"/>
          </w:divBdr>
        </w:div>
        <w:div w:id="2028367882">
          <w:marLeft w:val="640"/>
          <w:marRight w:val="0"/>
          <w:marTop w:val="0"/>
          <w:marBottom w:val="0"/>
          <w:divBdr>
            <w:top w:val="none" w:sz="0" w:space="0" w:color="auto"/>
            <w:left w:val="none" w:sz="0" w:space="0" w:color="auto"/>
            <w:bottom w:val="none" w:sz="0" w:space="0" w:color="auto"/>
            <w:right w:val="none" w:sz="0" w:space="0" w:color="auto"/>
          </w:divBdr>
        </w:div>
        <w:div w:id="1264530413">
          <w:marLeft w:val="640"/>
          <w:marRight w:val="0"/>
          <w:marTop w:val="0"/>
          <w:marBottom w:val="0"/>
          <w:divBdr>
            <w:top w:val="none" w:sz="0" w:space="0" w:color="auto"/>
            <w:left w:val="none" w:sz="0" w:space="0" w:color="auto"/>
            <w:bottom w:val="none" w:sz="0" w:space="0" w:color="auto"/>
            <w:right w:val="none" w:sz="0" w:space="0" w:color="auto"/>
          </w:divBdr>
        </w:div>
        <w:div w:id="490022627">
          <w:marLeft w:val="640"/>
          <w:marRight w:val="0"/>
          <w:marTop w:val="0"/>
          <w:marBottom w:val="0"/>
          <w:divBdr>
            <w:top w:val="none" w:sz="0" w:space="0" w:color="auto"/>
            <w:left w:val="none" w:sz="0" w:space="0" w:color="auto"/>
            <w:bottom w:val="none" w:sz="0" w:space="0" w:color="auto"/>
            <w:right w:val="none" w:sz="0" w:space="0" w:color="auto"/>
          </w:divBdr>
        </w:div>
        <w:div w:id="1837380098">
          <w:marLeft w:val="640"/>
          <w:marRight w:val="0"/>
          <w:marTop w:val="0"/>
          <w:marBottom w:val="0"/>
          <w:divBdr>
            <w:top w:val="none" w:sz="0" w:space="0" w:color="auto"/>
            <w:left w:val="none" w:sz="0" w:space="0" w:color="auto"/>
            <w:bottom w:val="none" w:sz="0" w:space="0" w:color="auto"/>
            <w:right w:val="none" w:sz="0" w:space="0" w:color="auto"/>
          </w:divBdr>
        </w:div>
        <w:div w:id="496575167">
          <w:marLeft w:val="640"/>
          <w:marRight w:val="0"/>
          <w:marTop w:val="0"/>
          <w:marBottom w:val="0"/>
          <w:divBdr>
            <w:top w:val="none" w:sz="0" w:space="0" w:color="auto"/>
            <w:left w:val="none" w:sz="0" w:space="0" w:color="auto"/>
            <w:bottom w:val="none" w:sz="0" w:space="0" w:color="auto"/>
            <w:right w:val="none" w:sz="0" w:space="0" w:color="auto"/>
          </w:divBdr>
        </w:div>
        <w:div w:id="169804685">
          <w:marLeft w:val="640"/>
          <w:marRight w:val="0"/>
          <w:marTop w:val="0"/>
          <w:marBottom w:val="0"/>
          <w:divBdr>
            <w:top w:val="none" w:sz="0" w:space="0" w:color="auto"/>
            <w:left w:val="none" w:sz="0" w:space="0" w:color="auto"/>
            <w:bottom w:val="none" w:sz="0" w:space="0" w:color="auto"/>
            <w:right w:val="none" w:sz="0" w:space="0" w:color="auto"/>
          </w:divBdr>
        </w:div>
        <w:div w:id="1378433939">
          <w:marLeft w:val="640"/>
          <w:marRight w:val="0"/>
          <w:marTop w:val="0"/>
          <w:marBottom w:val="0"/>
          <w:divBdr>
            <w:top w:val="none" w:sz="0" w:space="0" w:color="auto"/>
            <w:left w:val="none" w:sz="0" w:space="0" w:color="auto"/>
            <w:bottom w:val="none" w:sz="0" w:space="0" w:color="auto"/>
            <w:right w:val="none" w:sz="0" w:space="0" w:color="auto"/>
          </w:divBdr>
        </w:div>
        <w:div w:id="2143380537">
          <w:marLeft w:val="640"/>
          <w:marRight w:val="0"/>
          <w:marTop w:val="0"/>
          <w:marBottom w:val="0"/>
          <w:divBdr>
            <w:top w:val="none" w:sz="0" w:space="0" w:color="auto"/>
            <w:left w:val="none" w:sz="0" w:space="0" w:color="auto"/>
            <w:bottom w:val="none" w:sz="0" w:space="0" w:color="auto"/>
            <w:right w:val="none" w:sz="0" w:space="0" w:color="auto"/>
          </w:divBdr>
        </w:div>
        <w:div w:id="207692813">
          <w:marLeft w:val="640"/>
          <w:marRight w:val="0"/>
          <w:marTop w:val="0"/>
          <w:marBottom w:val="0"/>
          <w:divBdr>
            <w:top w:val="none" w:sz="0" w:space="0" w:color="auto"/>
            <w:left w:val="none" w:sz="0" w:space="0" w:color="auto"/>
            <w:bottom w:val="none" w:sz="0" w:space="0" w:color="auto"/>
            <w:right w:val="none" w:sz="0" w:space="0" w:color="auto"/>
          </w:divBdr>
        </w:div>
        <w:div w:id="363408888">
          <w:marLeft w:val="640"/>
          <w:marRight w:val="0"/>
          <w:marTop w:val="0"/>
          <w:marBottom w:val="0"/>
          <w:divBdr>
            <w:top w:val="none" w:sz="0" w:space="0" w:color="auto"/>
            <w:left w:val="none" w:sz="0" w:space="0" w:color="auto"/>
            <w:bottom w:val="none" w:sz="0" w:space="0" w:color="auto"/>
            <w:right w:val="none" w:sz="0" w:space="0" w:color="auto"/>
          </w:divBdr>
        </w:div>
        <w:div w:id="377707855">
          <w:marLeft w:val="640"/>
          <w:marRight w:val="0"/>
          <w:marTop w:val="0"/>
          <w:marBottom w:val="0"/>
          <w:divBdr>
            <w:top w:val="none" w:sz="0" w:space="0" w:color="auto"/>
            <w:left w:val="none" w:sz="0" w:space="0" w:color="auto"/>
            <w:bottom w:val="none" w:sz="0" w:space="0" w:color="auto"/>
            <w:right w:val="none" w:sz="0" w:space="0" w:color="auto"/>
          </w:divBdr>
        </w:div>
        <w:div w:id="1402632436">
          <w:marLeft w:val="640"/>
          <w:marRight w:val="0"/>
          <w:marTop w:val="0"/>
          <w:marBottom w:val="0"/>
          <w:divBdr>
            <w:top w:val="none" w:sz="0" w:space="0" w:color="auto"/>
            <w:left w:val="none" w:sz="0" w:space="0" w:color="auto"/>
            <w:bottom w:val="none" w:sz="0" w:space="0" w:color="auto"/>
            <w:right w:val="none" w:sz="0" w:space="0" w:color="auto"/>
          </w:divBdr>
        </w:div>
        <w:div w:id="1140730446">
          <w:marLeft w:val="640"/>
          <w:marRight w:val="0"/>
          <w:marTop w:val="0"/>
          <w:marBottom w:val="0"/>
          <w:divBdr>
            <w:top w:val="none" w:sz="0" w:space="0" w:color="auto"/>
            <w:left w:val="none" w:sz="0" w:space="0" w:color="auto"/>
            <w:bottom w:val="none" w:sz="0" w:space="0" w:color="auto"/>
            <w:right w:val="none" w:sz="0" w:space="0" w:color="auto"/>
          </w:divBdr>
        </w:div>
        <w:div w:id="1994136013">
          <w:marLeft w:val="640"/>
          <w:marRight w:val="0"/>
          <w:marTop w:val="0"/>
          <w:marBottom w:val="0"/>
          <w:divBdr>
            <w:top w:val="none" w:sz="0" w:space="0" w:color="auto"/>
            <w:left w:val="none" w:sz="0" w:space="0" w:color="auto"/>
            <w:bottom w:val="none" w:sz="0" w:space="0" w:color="auto"/>
            <w:right w:val="none" w:sz="0" w:space="0" w:color="auto"/>
          </w:divBdr>
        </w:div>
        <w:div w:id="1249071193">
          <w:marLeft w:val="640"/>
          <w:marRight w:val="0"/>
          <w:marTop w:val="0"/>
          <w:marBottom w:val="0"/>
          <w:divBdr>
            <w:top w:val="none" w:sz="0" w:space="0" w:color="auto"/>
            <w:left w:val="none" w:sz="0" w:space="0" w:color="auto"/>
            <w:bottom w:val="none" w:sz="0" w:space="0" w:color="auto"/>
            <w:right w:val="none" w:sz="0" w:space="0" w:color="auto"/>
          </w:divBdr>
        </w:div>
        <w:div w:id="179322278">
          <w:marLeft w:val="640"/>
          <w:marRight w:val="0"/>
          <w:marTop w:val="0"/>
          <w:marBottom w:val="0"/>
          <w:divBdr>
            <w:top w:val="none" w:sz="0" w:space="0" w:color="auto"/>
            <w:left w:val="none" w:sz="0" w:space="0" w:color="auto"/>
            <w:bottom w:val="none" w:sz="0" w:space="0" w:color="auto"/>
            <w:right w:val="none" w:sz="0" w:space="0" w:color="auto"/>
          </w:divBdr>
        </w:div>
        <w:div w:id="495802456">
          <w:marLeft w:val="640"/>
          <w:marRight w:val="0"/>
          <w:marTop w:val="0"/>
          <w:marBottom w:val="0"/>
          <w:divBdr>
            <w:top w:val="none" w:sz="0" w:space="0" w:color="auto"/>
            <w:left w:val="none" w:sz="0" w:space="0" w:color="auto"/>
            <w:bottom w:val="none" w:sz="0" w:space="0" w:color="auto"/>
            <w:right w:val="none" w:sz="0" w:space="0" w:color="auto"/>
          </w:divBdr>
        </w:div>
        <w:div w:id="1245802130">
          <w:marLeft w:val="640"/>
          <w:marRight w:val="0"/>
          <w:marTop w:val="0"/>
          <w:marBottom w:val="0"/>
          <w:divBdr>
            <w:top w:val="none" w:sz="0" w:space="0" w:color="auto"/>
            <w:left w:val="none" w:sz="0" w:space="0" w:color="auto"/>
            <w:bottom w:val="none" w:sz="0" w:space="0" w:color="auto"/>
            <w:right w:val="none" w:sz="0" w:space="0" w:color="auto"/>
          </w:divBdr>
        </w:div>
        <w:div w:id="2064789188">
          <w:marLeft w:val="640"/>
          <w:marRight w:val="0"/>
          <w:marTop w:val="0"/>
          <w:marBottom w:val="0"/>
          <w:divBdr>
            <w:top w:val="none" w:sz="0" w:space="0" w:color="auto"/>
            <w:left w:val="none" w:sz="0" w:space="0" w:color="auto"/>
            <w:bottom w:val="none" w:sz="0" w:space="0" w:color="auto"/>
            <w:right w:val="none" w:sz="0" w:space="0" w:color="auto"/>
          </w:divBdr>
        </w:div>
        <w:div w:id="515118833">
          <w:marLeft w:val="640"/>
          <w:marRight w:val="0"/>
          <w:marTop w:val="0"/>
          <w:marBottom w:val="0"/>
          <w:divBdr>
            <w:top w:val="none" w:sz="0" w:space="0" w:color="auto"/>
            <w:left w:val="none" w:sz="0" w:space="0" w:color="auto"/>
            <w:bottom w:val="none" w:sz="0" w:space="0" w:color="auto"/>
            <w:right w:val="none" w:sz="0" w:space="0" w:color="auto"/>
          </w:divBdr>
        </w:div>
        <w:div w:id="579870106">
          <w:marLeft w:val="640"/>
          <w:marRight w:val="0"/>
          <w:marTop w:val="0"/>
          <w:marBottom w:val="0"/>
          <w:divBdr>
            <w:top w:val="none" w:sz="0" w:space="0" w:color="auto"/>
            <w:left w:val="none" w:sz="0" w:space="0" w:color="auto"/>
            <w:bottom w:val="none" w:sz="0" w:space="0" w:color="auto"/>
            <w:right w:val="none" w:sz="0" w:space="0" w:color="auto"/>
          </w:divBdr>
        </w:div>
        <w:div w:id="976953720">
          <w:marLeft w:val="640"/>
          <w:marRight w:val="0"/>
          <w:marTop w:val="0"/>
          <w:marBottom w:val="0"/>
          <w:divBdr>
            <w:top w:val="none" w:sz="0" w:space="0" w:color="auto"/>
            <w:left w:val="none" w:sz="0" w:space="0" w:color="auto"/>
            <w:bottom w:val="none" w:sz="0" w:space="0" w:color="auto"/>
            <w:right w:val="none" w:sz="0" w:space="0" w:color="auto"/>
          </w:divBdr>
        </w:div>
        <w:div w:id="194120950">
          <w:marLeft w:val="640"/>
          <w:marRight w:val="0"/>
          <w:marTop w:val="0"/>
          <w:marBottom w:val="0"/>
          <w:divBdr>
            <w:top w:val="none" w:sz="0" w:space="0" w:color="auto"/>
            <w:left w:val="none" w:sz="0" w:space="0" w:color="auto"/>
            <w:bottom w:val="none" w:sz="0" w:space="0" w:color="auto"/>
            <w:right w:val="none" w:sz="0" w:space="0" w:color="auto"/>
          </w:divBdr>
        </w:div>
        <w:div w:id="1378359733">
          <w:marLeft w:val="640"/>
          <w:marRight w:val="0"/>
          <w:marTop w:val="0"/>
          <w:marBottom w:val="0"/>
          <w:divBdr>
            <w:top w:val="none" w:sz="0" w:space="0" w:color="auto"/>
            <w:left w:val="none" w:sz="0" w:space="0" w:color="auto"/>
            <w:bottom w:val="none" w:sz="0" w:space="0" w:color="auto"/>
            <w:right w:val="none" w:sz="0" w:space="0" w:color="auto"/>
          </w:divBdr>
        </w:div>
        <w:div w:id="1196625641">
          <w:marLeft w:val="640"/>
          <w:marRight w:val="0"/>
          <w:marTop w:val="0"/>
          <w:marBottom w:val="0"/>
          <w:divBdr>
            <w:top w:val="none" w:sz="0" w:space="0" w:color="auto"/>
            <w:left w:val="none" w:sz="0" w:space="0" w:color="auto"/>
            <w:bottom w:val="none" w:sz="0" w:space="0" w:color="auto"/>
            <w:right w:val="none" w:sz="0" w:space="0" w:color="auto"/>
          </w:divBdr>
        </w:div>
        <w:div w:id="2095587093">
          <w:marLeft w:val="640"/>
          <w:marRight w:val="0"/>
          <w:marTop w:val="0"/>
          <w:marBottom w:val="0"/>
          <w:divBdr>
            <w:top w:val="none" w:sz="0" w:space="0" w:color="auto"/>
            <w:left w:val="none" w:sz="0" w:space="0" w:color="auto"/>
            <w:bottom w:val="none" w:sz="0" w:space="0" w:color="auto"/>
            <w:right w:val="none" w:sz="0" w:space="0" w:color="auto"/>
          </w:divBdr>
        </w:div>
        <w:div w:id="1777823803">
          <w:marLeft w:val="640"/>
          <w:marRight w:val="0"/>
          <w:marTop w:val="0"/>
          <w:marBottom w:val="0"/>
          <w:divBdr>
            <w:top w:val="none" w:sz="0" w:space="0" w:color="auto"/>
            <w:left w:val="none" w:sz="0" w:space="0" w:color="auto"/>
            <w:bottom w:val="none" w:sz="0" w:space="0" w:color="auto"/>
            <w:right w:val="none" w:sz="0" w:space="0" w:color="auto"/>
          </w:divBdr>
        </w:div>
        <w:div w:id="797456317">
          <w:marLeft w:val="640"/>
          <w:marRight w:val="0"/>
          <w:marTop w:val="0"/>
          <w:marBottom w:val="0"/>
          <w:divBdr>
            <w:top w:val="none" w:sz="0" w:space="0" w:color="auto"/>
            <w:left w:val="none" w:sz="0" w:space="0" w:color="auto"/>
            <w:bottom w:val="none" w:sz="0" w:space="0" w:color="auto"/>
            <w:right w:val="none" w:sz="0" w:space="0" w:color="auto"/>
          </w:divBdr>
        </w:div>
        <w:div w:id="1902445723">
          <w:marLeft w:val="640"/>
          <w:marRight w:val="0"/>
          <w:marTop w:val="0"/>
          <w:marBottom w:val="0"/>
          <w:divBdr>
            <w:top w:val="none" w:sz="0" w:space="0" w:color="auto"/>
            <w:left w:val="none" w:sz="0" w:space="0" w:color="auto"/>
            <w:bottom w:val="none" w:sz="0" w:space="0" w:color="auto"/>
            <w:right w:val="none" w:sz="0" w:space="0" w:color="auto"/>
          </w:divBdr>
        </w:div>
        <w:div w:id="907034122">
          <w:marLeft w:val="640"/>
          <w:marRight w:val="0"/>
          <w:marTop w:val="0"/>
          <w:marBottom w:val="0"/>
          <w:divBdr>
            <w:top w:val="none" w:sz="0" w:space="0" w:color="auto"/>
            <w:left w:val="none" w:sz="0" w:space="0" w:color="auto"/>
            <w:bottom w:val="none" w:sz="0" w:space="0" w:color="auto"/>
            <w:right w:val="none" w:sz="0" w:space="0" w:color="auto"/>
          </w:divBdr>
        </w:div>
        <w:div w:id="308365730">
          <w:marLeft w:val="640"/>
          <w:marRight w:val="0"/>
          <w:marTop w:val="0"/>
          <w:marBottom w:val="0"/>
          <w:divBdr>
            <w:top w:val="none" w:sz="0" w:space="0" w:color="auto"/>
            <w:left w:val="none" w:sz="0" w:space="0" w:color="auto"/>
            <w:bottom w:val="none" w:sz="0" w:space="0" w:color="auto"/>
            <w:right w:val="none" w:sz="0" w:space="0" w:color="auto"/>
          </w:divBdr>
        </w:div>
        <w:div w:id="1550996905">
          <w:marLeft w:val="640"/>
          <w:marRight w:val="0"/>
          <w:marTop w:val="0"/>
          <w:marBottom w:val="0"/>
          <w:divBdr>
            <w:top w:val="none" w:sz="0" w:space="0" w:color="auto"/>
            <w:left w:val="none" w:sz="0" w:space="0" w:color="auto"/>
            <w:bottom w:val="none" w:sz="0" w:space="0" w:color="auto"/>
            <w:right w:val="none" w:sz="0" w:space="0" w:color="auto"/>
          </w:divBdr>
        </w:div>
        <w:div w:id="1351561852">
          <w:marLeft w:val="640"/>
          <w:marRight w:val="0"/>
          <w:marTop w:val="0"/>
          <w:marBottom w:val="0"/>
          <w:divBdr>
            <w:top w:val="none" w:sz="0" w:space="0" w:color="auto"/>
            <w:left w:val="none" w:sz="0" w:space="0" w:color="auto"/>
            <w:bottom w:val="none" w:sz="0" w:space="0" w:color="auto"/>
            <w:right w:val="none" w:sz="0" w:space="0" w:color="auto"/>
          </w:divBdr>
        </w:div>
        <w:div w:id="1387726913">
          <w:marLeft w:val="640"/>
          <w:marRight w:val="0"/>
          <w:marTop w:val="0"/>
          <w:marBottom w:val="0"/>
          <w:divBdr>
            <w:top w:val="none" w:sz="0" w:space="0" w:color="auto"/>
            <w:left w:val="none" w:sz="0" w:space="0" w:color="auto"/>
            <w:bottom w:val="none" w:sz="0" w:space="0" w:color="auto"/>
            <w:right w:val="none" w:sz="0" w:space="0" w:color="auto"/>
          </w:divBdr>
        </w:div>
        <w:div w:id="622811136">
          <w:marLeft w:val="640"/>
          <w:marRight w:val="0"/>
          <w:marTop w:val="0"/>
          <w:marBottom w:val="0"/>
          <w:divBdr>
            <w:top w:val="none" w:sz="0" w:space="0" w:color="auto"/>
            <w:left w:val="none" w:sz="0" w:space="0" w:color="auto"/>
            <w:bottom w:val="none" w:sz="0" w:space="0" w:color="auto"/>
            <w:right w:val="none" w:sz="0" w:space="0" w:color="auto"/>
          </w:divBdr>
        </w:div>
        <w:div w:id="715544320">
          <w:marLeft w:val="640"/>
          <w:marRight w:val="0"/>
          <w:marTop w:val="0"/>
          <w:marBottom w:val="0"/>
          <w:divBdr>
            <w:top w:val="none" w:sz="0" w:space="0" w:color="auto"/>
            <w:left w:val="none" w:sz="0" w:space="0" w:color="auto"/>
            <w:bottom w:val="none" w:sz="0" w:space="0" w:color="auto"/>
            <w:right w:val="none" w:sz="0" w:space="0" w:color="auto"/>
          </w:divBdr>
        </w:div>
        <w:div w:id="1049263382">
          <w:marLeft w:val="640"/>
          <w:marRight w:val="0"/>
          <w:marTop w:val="0"/>
          <w:marBottom w:val="0"/>
          <w:divBdr>
            <w:top w:val="none" w:sz="0" w:space="0" w:color="auto"/>
            <w:left w:val="none" w:sz="0" w:space="0" w:color="auto"/>
            <w:bottom w:val="none" w:sz="0" w:space="0" w:color="auto"/>
            <w:right w:val="none" w:sz="0" w:space="0" w:color="auto"/>
          </w:divBdr>
        </w:div>
        <w:div w:id="1477913097">
          <w:marLeft w:val="640"/>
          <w:marRight w:val="0"/>
          <w:marTop w:val="0"/>
          <w:marBottom w:val="0"/>
          <w:divBdr>
            <w:top w:val="none" w:sz="0" w:space="0" w:color="auto"/>
            <w:left w:val="none" w:sz="0" w:space="0" w:color="auto"/>
            <w:bottom w:val="none" w:sz="0" w:space="0" w:color="auto"/>
            <w:right w:val="none" w:sz="0" w:space="0" w:color="auto"/>
          </w:divBdr>
        </w:div>
        <w:div w:id="534774080">
          <w:marLeft w:val="640"/>
          <w:marRight w:val="0"/>
          <w:marTop w:val="0"/>
          <w:marBottom w:val="0"/>
          <w:divBdr>
            <w:top w:val="none" w:sz="0" w:space="0" w:color="auto"/>
            <w:left w:val="none" w:sz="0" w:space="0" w:color="auto"/>
            <w:bottom w:val="none" w:sz="0" w:space="0" w:color="auto"/>
            <w:right w:val="none" w:sz="0" w:space="0" w:color="auto"/>
          </w:divBdr>
        </w:div>
        <w:div w:id="2085636734">
          <w:marLeft w:val="640"/>
          <w:marRight w:val="0"/>
          <w:marTop w:val="0"/>
          <w:marBottom w:val="0"/>
          <w:divBdr>
            <w:top w:val="none" w:sz="0" w:space="0" w:color="auto"/>
            <w:left w:val="none" w:sz="0" w:space="0" w:color="auto"/>
            <w:bottom w:val="none" w:sz="0" w:space="0" w:color="auto"/>
            <w:right w:val="none" w:sz="0" w:space="0" w:color="auto"/>
          </w:divBdr>
        </w:div>
        <w:div w:id="1477838747">
          <w:marLeft w:val="640"/>
          <w:marRight w:val="0"/>
          <w:marTop w:val="0"/>
          <w:marBottom w:val="0"/>
          <w:divBdr>
            <w:top w:val="none" w:sz="0" w:space="0" w:color="auto"/>
            <w:left w:val="none" w:sz="0" w:space="0" w:color="auto"/>
            <w:bottom w:val="none" w:sz="0" w:space="0" w:color="auto"/>
            <w:right w:val="none" w:sz="0" w:space="0" w:color="auto"/>
          </w:divBdr>
        </w:div>
        <w:div w:id="1217545126">
          <w:marLeft w:val="640"/>
          <w:marRight w:val="0"/>
          <w:marTop w:val="0"/>
          <w:marBottom w:val="0"/>
          <w:divBdr>
            <w:top w:val="none" w:sz="0" w:space="0" w:color="auto"/>
            <w:left w:val="none" w:sz="0" w:space="0" w:color="auto"/>
            <w:bottom w:val="none" w:sz="0" w:space="0" w:color="auto"/>
            <w:right w:val="none" w:sz="0" w:space="0" w:color="auto"/>
          </w:divBdr>
        </w:div>
        <w:div w:id="1706323395">
          <w:marLeft w:val="640"/>
          <w:marRight w:val="0"/>
          <w:marTop w:val="0"/>
          <w:marBottom w:val="0"/>
          <w:divBdr>
            <w:top w:val="none" w:sz="0" w:space="0" w:color="auto"/>
            <w:left w:val="none" w:sz="0" w:space="0" w:color="auto"/>
            <w:bottom w:val="none" w:sz="0" w:space="0" w:color="auto"/>
            <w:right w:val="none" w:sz="0" w:space="0" w:color="auto"/>
          </w:divBdr>
        </w:div>
        <w:div w:id="126044721">
          <w:marLeft w:val="640"/>
          <w:marRight w:val="0"/>
          <w:marTop w:val="0"/>
          <w:marBottom w:val="0"/>
          <w:divBdr>
            <w:top w:val="none" w:sz="0" w:space="0" w:color="auto"/>
            <w:left w:val="none" w:sz="0" w:space="0" w:color="auto"/>
            <w:bottom w:val="none" w:sz="0" w:space="0" w:color="auto"/>
            <w:right w:val="none" w:sz="0" w:space="0" w:color="auto"/>
          </w:divBdr>
        </w:div>
        <w:div w:id="1642535536">
          <w:marLeft w:val="640"/>
          <w:marRight w:val="0"/>
          <w:marTop w:val="0"/>
          <w:marBottom w:val="0"/>
          <w:divBdr>
            <w:top w:val="none" w:sz="0" w:space="0" w:color="auto"/>
            <w:left w:val="none" w:sz="0" w:space="0" w:color="auto"/>
            <w:bottom w:val="none" w:sz="0" w:space="0" w:color="auto"/>
            <w:right w:val="none" w:sz="0" w:space="0" w:color="auto"/>
          </w:divBdr>
        </w:div>
        <w:div w:id="1468474986">
          <w:marLeft w:val="640"/>
          <w:marRight w:val="0"/>
          <w:marTop w:val="0"/>
          <w:marBottom w:val="0"/>
          <w:divBdr>
            <w:top w:val="none" w:sz="0" w:space="0" w:color="auto"/>
            <w:left w:val="none" w:sz="0" w:space="0" w:color="auto"/>
            <w:bottom w:val="none" w:sz="0" w:space="0" w:color="auto"/>
            <w:right w:val="none" w:sz="0" w:space="0" w:color="auto"/>
          </w:divBdr>
        </w:div>
        <w:div w:id="1321080206">
          <w:marLeft w:val="640"/>
          <w:marRight w:val="0"/>
          <w:marTop w:val="0"/>
          <w:marBottom w:val="0"/>
          <w:divBdr>
            <w:top w:val="none" w:sz="0" w:space="0" w:color="auto"/>
            <w:left w:val="none" w:sz="0" w:space="0" w:color="auto"/>
            <w:bottom w:val="none" w:sz="0" w:space="0" w:color="auto"/>
            <w:right w:val="none" w:sz="0" w:space="0" w:color="auto"/>
          </w:divBdr>
        </w:div>
        <w:div w:id="122430048">
          <w:marLeft w:val="640"/>
          <w:marRight w:val="0"/>
          <w:marTop w:val="0"/>
          <w:marBottom w:val="0"/>
          <w:divBdr>
            <w:top w:val="none" w:sz="0" w:space="0" w:color="auto"/>
            <w:left w:val="none" w:sz="0" w:space="0" w:color="auto"/>
            <w:bottom w:val="none" w:sz="0" w:space="0" w:color="auto"/>
            <w:right w:val="none" w:sz="0" w:space="0" w:color="auto"/>
          </w:divBdr>
        </w:div>
        <w:div w:id="1551261100">
          <w:marLeft w:val="640"/>
          <w:marRight w:val="0"/>
          <w:marTop w:val="0"/>
          <w:marBottom w:val="0"/>
          <w:divBdr>
            <w:top w:val="none" w:sz="0" w:space="0" w:color="auto"/>
            <w:left w:val="none" w:sz="0" w:space="0" w:color="auto"/>
            <w:bottom w:val="none" w:sz="0" w:space="0" w:color="auto"/>
            <w:right w:val="none" w:sz="0" w:space="0" w:color="auto"/>
          </w:divBdr>
        </w:div>
        <w:div w:id="1079596274">
          <w:marLeft w:val="640"/>
          <w:marRight w:val="0"/>
          <w:marTop w:val="0"/>
          <w:marBottom w:val="0"/>
          <w:divBdr>
            <w:top w:val="none" w:sz="0" w:space="0" w:color="auto"/>
            <w:left w:val="none" w:sz="0" w:space="0" w:color="auto"/>
            <w:bottom w:val="none" w:sz="0" w:space="0" w:color="auto"/>
            <w:right w:val="none" w:sz="0" w:space="0" w:color="auto"/>
          </w:divBdr>
        </w:div>
        <w:div w:id="1937050993">
          <w:marLeft w:val="640"/>
          <w:marRight w:val="0"/>
          <w:marTop w:val="0"/>
          <w:marBottom w:val="0"/>
          <w:divBdr>
            <w:top w:val="none" w:sz="0" w:space="0" w:color="auto"/>
            <w:left w:val="none" w:sz="0" w:space="0" w:color="auto"/>
            <w:bottom w:val="none" w:sz="0" w:space="0" w:color="auto"/>
            <w:right w:val="none" w:sz="0" w:space="0" w:color="auto"/>
          </w:divBdr>
        </w:div>
        <w:div w:id="1136067531">
          <w:marLeft w:val="640"/>
          <w:marRight w:val="0"/>
          <w:marTop w:val="0"/>
          <w:marBottom w:val="0"/>
          <w:divBdr>
            <w:top w:val="none" w:sz="0" w:space="0" w:color="auto"/>
            <w:left w:val="none" w:sz="0" w:space="0" w:color="auto"/>
            <w:bottom w:val="none" w:sz="0" w:space="0" w:color="auto"/>
            <w:right w:val="none" w:sz="0" w:space="0" w:color="auto"/>
          </w:divBdr>
        </w:div>
        <w:div w:id="310208814">
          <w:marLeft w:val="640"/>
          <w:marRight w:val="0"/>
          <w:marTop w:val="0"/>
          <w:marBottom w:val="0"/>
          <w:divBdr>
            <w:top w:val="none" w:sz="0" w:space="0" w:color="auto"/>
            <w:left w:val="none" w:sz="0" w:space="0" w:color="auto"/>
            <w:bottom w:val="none" w:sz="0" w:space="0" w:color="auto"/>
            <w:right w:val="none" w:sz="0" w:space="0" w:color="auto"/>
          </w:divBdr>
        </w:div>
        <w:div w:id="923756650">
          <w:marLeft w:val="640"/>
          <w:marRight w:val="0"/>
          <w:marTop w:val="0"/>
          <w:marBottom w:val="0"/>
          <w:divBdr>
            <w:top w:val="none" w:sz="0" w:space="0" w:color="auto"/>
            <w:left w:val="none" w:sz="0" w:space="0" w:color="auto"/>
            <w:bottom w:val="none" w:sz="0" w:space="0" w:color="auto"/>
            <w:right w:val="none" w:sz="0" w:space="0" w:color="auto"/>
          </w:divBdr>
        </w:div>
        <w:div w:id="1456412052">
          <w:marLeft w:val="640"/>
          <w:marRight w:val="0"/>
          <w:marTop w:val="0"/>
          <w:marBottom w:val="0"/>
          <w:divBdr>
            <w:top w:val="none" w:sz="0" w:space="0" w:color="auto"/>
            <w:left w:val="none" w:sz="0" w:space="0" w:color="auto"/>
            <w:bottom w:val="none" w:sz="0" w:space="0" w:color="auto"/>
            <w:right w:val="none" w:sz="0" w:space="0" w:color="auto"/>
          </w:divBdr>
        </w:div>
        <w:div w:id="1857840238">
          <w:marLeft w:val="640"/>
          <w:marRight w:val="0"/>
          <w:marTop w:val="0"/>
          <w:marBottom w:val="0"/>
          <w:divBdr>
            <w:top w:val="none" w:sz="0" w:space="0" w:color="auto"/>
            <w:left w:val="none" w:sz="0" w:space="0" w:color="auto"/>
            <w:bottom w:val="none" w:sz="0" w:space="0" w:color="auto"/>
            <w:right w:val="none" w:sz="0" w:space="0" w:color="auto"/>
          </w:divBdr>
        </w:div>
        <w:div w:id="18820362">
          <w:marLeft w:val="640"/>
          <w:marRight w:val="0"/>
          <w:marTop w:val="0"/>
          <w:marBottom w:val="0"/>
          <w:divBdr>
            <w:top w:val="none" w:sz="0" w:space="0" w:color="auto"/>
            <w:left w:val="none" w:sz="0" w:space="0" w:color="auto"/>
            <w:bottom w:val="none" w:sz="0" w:space="0" w:color="auto"/>
            <w:right w:val="none" w:sz="0" w:space="0" w:color="auto"/>
          </w:divBdr>
        </w:div>
        <w:div w:id="2115707652">
          <w:marLeft w:val="640"/>
          <w:marRight w:val="0"/>
          <w:marTop w:val="0"/>
          <w:marBottom w:val="0"/>
          <w:divBdr>
            <w:top w:val="none" w:sz="0" w:space="0" w:color="auto"/>
            <w:left w:val="none" w:sz="0" w:space="0" w:color="auto"/>
            <w:bottom w:val="none" w:sz="0" w:space="0" w:color="auto"/>
            <w:right w:val="none" w:sz="0" w:space="0" w:color="auto"/>
          </w:divBdr>
        </w:div>
        <w:div w:id="1491947079">
          <w:marLeft w:val="640"/>
          <w:marRight w:val="0"/>
          <w:marTop w:val="0"/>
          <w:marBottom w:val="0"/>
          <w:divBdr>
            <w:top w:val="none" w:sz="0" w:space="0" w:color="auto"/>
            <w:left w:val="none" w:sz="0" w:space="0" w:color="auto"/>
            <w:bottom w:val="none" w:sz="0" w:space="0" w:color="auto"/>
            <w:right w:val="none" w:sz="0" w:space="0" w:color="auto"/>
          </w:divBdr>
        </w:div>
        <w:div w:id="649751935">
          <w:marLeft w:val="640"/>
          <w:marRight w:val="0"/>
          <w:marTop w:val="0"/>
          <w:marBottom w:val="0"/>
          <w:divBdr>
            <w:top w:val="none" w:sz="0" w:space="0" w:color="auto"/>
            <w:left w:val="none" w:sz="0" w:space="0" w:color="auto"/>
            <w:bottom w:val="none" w:sz="0" w:space="0" w:color="auto"/>
            <w:right w:val="none" w:sz="0" w:space="0" w:color="auto"/>
          </w:divBdr>
        </w:div>
        <w:div w:id="1394082685">
          <w:marLeft w:val="640"/>
          <w:marRight w:val="0"/>
          <w:marTop w:val="0"/>
          <w:marBottom w:val="0"/>
          <w:divBdr>
            <w:top w:val="none" w:sz="0" w:space="0" w:color="auto"/>
            <w:left w:val="none" w:sz="0" w:space="0" w:color="auto"/>
            <w:bottom w:val="none" w:sz="0" w:space="0" w:color="auto"/>
            <w:right w:val="none" w:sz="0" w:space="0" w:color="auto"/>
          </w:divBdr>
        </w:div>
        <w:div w:id="1543398764">
          <w:marLeft w:val="640"/>
          <w:marRight w:val="0"/>
          <w:marTop w:val="0"/>
          <w:marBottom w:val="0"/>
          <w:divBdr>
            <w:top w:val="none" w:sz="0" w:space="0" w:color="auto"/>
            <w:left w:val="none" w:sz="0" w:space="0" w:color="auto"/>
            <w:bottom w:val="none" w:sz="0" w:space="0" w:color="auto"/>
            <w:right w:val="none" w:sz="0" w:space="0" w:color="auto"/>
          </w:divBdr>
        </w:div>
        <w:div w:id="210457205">
          <w:marLeft w:val="640"/>
          <w:marRight w:val="0"/>
          <w:marTop w:val="0"/>
          <w:marBottom w:val="0"/>
          <w:divBdr>
            <w:top w:val="none" w:sz="0" w:space="0" w:color="auto"/>
            <w:left w:val="none" w:sz="0" w:space="0" w:color="auto"/>
            <w:bottom w:val="none" w:sz="0" w:space="0" w:color="auto"/>
            <w:right w:val="none" w:sz="0" w:space="0" w:color="auto"/>
          </w:divBdr>
        </w:div>
        <w:div w:id="1664039826">
          <w:marLeft w:val="640"/>
          <w:marRight w:val="0"/>
          <w:marTop w:val="0"/>
          <w:marBottom w:val="0"/>
          <w:divBdr>
            <w:top w:val="none" w:sz="0" w:space="0" w:color="auto"/>
            <w:left w:val="none" w:sz="0" w:space="0" w:color="auto"/>
            <w:bottom w:val="none" w:sz="0" w:space="0" w:color="auto"/>
            <w:right w:val="none" w:sz="0" w:space="0" w:color="auto"/>
          </w:divBdr>
        </w:div>
        <w:div w:id="2044819781">
          <w:marLeft w:val="640"/>
          <w:marRight w:val="0"/>
          <w:marTop w:val="0"/>
          <w:marBottom w:val="0"/>
          <w:divBdr>
            <w:top w:val="none" w:sz="0" w:space="0" w:color="auto"/>
            <w:left w:val="none" w:sz="0" w:space="0" w:color="auto"/>
            <w:bottom w:val="none" w:sz="0" w:space="0" w:color="auto"/>
            <w:right w:val="none" w:sz="0" w:space="0" w:color="auto"/>
          </w:divBdr>
        </w:div>
        <w:div w:id="1822236326">
          <w:marLeft w:val="640"/>
          <w:marRight w:val="0"/>
          <w:marTop w:val="0"/>
          <w:marBottom w:val="0"/>
          <w:divBdr>
            <w:top w:val="none" w:sz="0" w:space="0" w:color="auto"/>
            <w:left w:val="none" w:sz="0" w:space="0" w:color="auto"/>
            <w:bottom w:val="none" w:sz="0" w:space="0" w:color="auto"/>
            <w:right w:val="none" w:sz="0" w:space="0" w:color="auto"/>
          </w:divBdr>
        </w:div>
        <w:div w:id="1783262197">
          <w:marLeft w:val="640"/>
          <w:marRight w:val="0"/>
          <w:marTop w:val="0"/>
          <w:marBottom w:val="0"/>
          <w:divBdr>
            <w:top w:val="none" w:sz="0" w:space="0" w:color="auto"/>
            <w:left w:val="none" w:sz="0" w:space="0" w:color="auto"/>
            <w:bottom w:val="none" w:sz="0" w:space="0" w:color="auto"/>
            <w:right w:val="none" w:sz="0" w:space="0" w:color="auto"/>
          </w:divBdr>
        </w:div>
        <w:div w:id="1299871881">
          <w:marLeft w:val="640"/>
          <w:marRight w:val="0"/>
          <w:marTop w:val="0"/>
          <w:marBottom w:val="0"/>
          <w:divBdr>
            <w:top w:val="none" w:sz="0" w:space="0" w:color="auto"/>
            <w:left w:val="none" w:sz="0" w:space="0" w:color="auto"/>
            <w:bottom w:val="none" w:sz="0" w:space="0" w:color="auto"/>
            <w:right w:val="none" w:sz="0" w:space="0" w:color="auto"/>
          </w:divBdr>
        </w:div>
        <w:div w:id="1472092832">
          <w:marLeft w:val="640"/>
          <w:marRight w:val="0"/>
          <w:marTop w:val="0"/>
          <w:marBottom w:val="0"/>
          <w:divBdr>
            <w:top w:val="none" w:sz="0" w:space="0" w:color="auto"/>
            <w:left w:val="none" w:sz="0" w:space="0" w:color="auto"/>
            <w:bottom w:val="none" w:sz="0" w:space="0" w:color="auto"/>
            <w:right w:val="none" w:sz="0" w:space="0" w:color="auto"/>
          </w:divBdr>
        </w:div>
        <w:div w:id="1360857250">
          <w:marLeft w:val="640"/>
          <w:marRight w:val="0"/>
          <w:marTop w:val="0"/>
          <w:marBottom w:val="0"/>
          <w:divBdr>
            <w:top w:val="none" w:sz="0" w:space="0" w:color="auto"/>
            <w:left w:val="none" w:sz="0" w:space="0" w:color="auto"/>
            <w:bottom w:val="none" w:sz="0" w:space="0" w:color="auto"/>
            <w:right w:val="none" w:sz="0" w:space="0" w:color="auto"/>
          </w:divBdr>
        </w:div>
        <w:div w:id="920681693">
          <w:marLeft w:val="640"/>
          <w:marRight w:val="0"/>
          <w:marTop w:val="0"/>
          <w:marBottom w:val="0"/>
          <w:divBdr>
            <w:top w:val="none" w:sz="0" w:space="0" w:color="auto"/>
            <w:left w:val="none" w:sz="0" w:space="0" w:color="auto"/>
            <w:bottom w:val="none" w:sz="0" w:space="0" w:color="auto"/>
            <w:right w:val="none" w:sz="0" w:space="0" w:color="auto"/>
          </w:divBdr>
        </w:div>
        <w:div w:id="1190143536">
          <w:marLeft w:val="640"/>
          <w:marRight w:val="0"/>
          <w:marTop w:val="0"/>
          <w:marBottom w:val="0"/>
          <w:divBdr>
            <w:top w:val="none" w:sz="0" w:space="0" w:color="auto"/>
            <w:left w:val="none" w:sz="0" w:space="0" w:color="auto"/>
            <w:bottom w:val="none" w:sz="0" w:space="0" w:color="auto"/>
            <w:right w:val="none" w:sz="0" w:space="0" w:color="auto"/>
          </w:divBdr>
        </w:div>
        <w:div w:id="40908464">
          <w:marLeft w:val="640"/>
          <w:marRight w:val="0"/>
          <w:marTop w:val="0"/>
          <w:marBottom w:val="0"/>
          <w:divBdr>
            <w:top w:val="none" w:sz="0" w:space="0" w:color="auto"/>
            <w:left w:val="none" w:sz="0" w:space="0" w:color="auto"/>
            <w:bottom w:val="none" w:sz="0" w:space="0" w:color="auto"/>
            <w:right w:val="none" w:sz="0" w:space="0" w:color="auto"/>
          </w:divBdr>
        </w:div>
        <w:div w:id="463348592">
          <w:marLeft w:val="640"/>
          <w:marRight w:val="0"/>
          <w:marTop w:val="0"/>
          <w:marBottom w:val="0"/>
          <w:divBdr>
            <w:top w:val="none" w:sz="0" w:space="0" w:color="auto"/>
            <w:left w:val="none" w:sz="0" w:space="0" w:color="auto"/>
            <w:bottom w:val="none" w:sz="0" w:space="0" w:color="auto"/>
            <w:right w:val="none" w:sz="0" w:space="0" w:color="auto"/>
          </w:divBdr>
        </w:div>
        <w:div w:id="412242196">
          <w:marLeft w:val="640"/>
          <w:marRight w:val="0"/>
          <w:marTop w:val="0"/>
          <w:marBottom w:val="0"/>
          <w:divBdr>
            <w:top w:val="none" w:sz="0" w:space="0" w:color="auto"/>
            <w:left w:val="none" w:sz="0" w:space="0" w:color="auto"/>
            <w:bottom w:val="none" w:sz="0" w:space="0" w:color="auto"/>
            <w:right w:val="none" w:sz="0" w:space="0" w:color="auto"/>
          </w:divBdr>
        </w:div>
        <w:div w:id="435490527">
          <w:marLeft w:val="640"/>
          <w:marRight w:val="0"/>
          <w:marTop w:val="0"/>
          <w:marBottom w:val="0"/>
          <w:divBdr>
            <w:top w:val="none" w:sz="0" w:space="0" w:color="auto"/>
            <w:left w:val="none" w:sz="0" w:space="0" w:color="auto"/>
            <w:bottom w:val="none" w:sz="0" w:space="0" w:color="auto"/>
            <w:right w:val="none" w:sz="0" w:space="0" w:color="auto"/>
          </w:divBdr>
        </w:div>
        <w:div w:id="66610636">
          <w:marLeft w:val="640"/>
          <w:marRight w:val="0"/>
          <w:marTop w:val="0"/>
          <w:marBottom w:val="0"/>
          <w:divBdr>
            <w:top w:val="none" w:sz="0" w:space="0" w:color="auto"/>
            <w:left w:val="none" w:sz="0" w:space="0" w:color="auto"/>
            <w:bottom w:val="none" w:sz="0" w:space="0" w:color="auto"/>
            <w:right w:val="none" w:sz="0" w:space="0" w:color="auto"/>
          </w:divBdr>
        </w:div>
        <w:div w:id="1494566618">
          <w:marLeft w:val="640"/>
          <w:marRight w:val="0"/>
          <w:marTop w:val="0"/>
          <w:marBottom w:val="0"/>
          <w:divBdr>
            <w:top w:val="none" w:sz="0" w:space="0" w:color="auto"/>
            <w:left w:val="none" w:sz="0" w:space="0" w:color="auto"/>
            <w:bottom w:val="none" w:sz="0" w:space="0" w:color="auto"/>
            <w:right w:val="none" w:sz="0" w:space="0" w:color="auto"/>
          </w:divBdr>
        </w:div>
        <w:div w:id="679964370">
          <w:marLeft w:val="640"/>
          <w:marRight w:val="0"/>
          <w:marTop w:val="0"/>
          <w:marBottom w:val="0"/>
          <w:divBdr>
            <w:top w:val="none" w:sz="0" w:space="0" w:color="auto"/>
            <w:left w:val="none" w:sz="0" w:space="0" w:color="auto"/>
            <w:bottom w:val="none" w:sz="0" w:space="0" w:color="auto"/>
            <w:right w:val="none" w:sz="0" w:space="0" w:color="auto"/>
          </w:divBdr>
        </w:div>
        <w:div w:id="218635866">
          <w:marLeft w:val="640"/>
          <w:marRight w:val="0"/>
          <w:marTop w:val="0"/>
          <w:marBottom w:val="0"/>
          <w:divBdr>
            <w:top w:val="none" w:sz="0" w:space="0" w:color="auto"/>
            <w:left w:val="none" w:sz="0" w:space="0" w:color="auto"/>
            <w:bottom w:val="none" w:sz="0" w:space="0" w:color="auto"/>
            <w:right w:val="none" w:sz="0" w:space="0" w:color="auto"/>
          </w:divBdr>
        </w:div>
        <w:div w:id="1784686137">
          <w:marLeft w:val="640"/>
          <w:marRight w:val="0"/>
          <w:marTop w:val="0"/>
          <w:marBottom w:val="0"/>
          <w:divBdr>
            <w:top w:val="none" w:sz="0" w:space="0" w:color="auto"/>
            <w:left w:val="none" w:sz="0" w:space="0" w:color="auto"/>
            <w:bottom w:val="none" w:sz="0" w:space="0" w:color="auto"/>
            <w:right w:val="none" w:sz="0" w:space="0" w:color="auto"/>
          </w:divBdr>
        </w:div>
        <w:div w:id="2087191162">
          <w:marLeft w:val="640"/>
          <w:marRight w:val="0"/>
          <w:marTop w:val="0"/>
          <w:marBottom w:val="0"/>
          <w:divBdr>
            <w:top w:val="none" w:sz="0" w:space="0" w:color="auto"/>
            <w:left w:val="none" w:sz="0" w:space="0" w:color="auto"/>
            <w:bottom w:val="none" w:sz="0" w:space="0" w:color="auto"/>
            <w:right w:val="none" w:sz="0" w:space="0" w:color="auto"/>
          </w:divBdr>
        </w:div>
        <w:div w:id="493302717">
          <w:marLeft w:val="640"/>
          <w:marRight w:val="0"/>
          <w:marTop w:val="0"/>
          <w:marBottom w:val="0"/>
          <w:divBdr>
            <w:top w:val="none" w:sz="0" w:space="0" w:color="auto"/>
            <w:left w:val="none" w:sz="0" w:space="0" w:color="auto"/>
            <w:bottom w:val="none" w:sz="0" w:space="0" w:color="auto"/>
            <w:right w:val="none" w:sz="0" w:space="0" w:color="auto"/>
          </w:divBdr>
        </w:div>
        <w:div w:id="1863475014">
          <w:marLeft w:val="640"/>
          <w:marRight w:val="0"/>
          <w:marTop w:val="0"/>
          <w:marBottom w:val="0"/>
          <w:divBdr>
            <w:top w:val="none" w:sz="0" w:space="0" w:color="auto"/>
            <w:left w:val="none" w:sz="0" w:space="0" w:color="auto"/>
            <w:bottom w:val="none" w:sz="0" w:space="0" w:color="auto"/>
            <w:right w:val="none" w:sz="0" w:space="0" w:color="auto"/>
          </w:divBdr>
        </w:div>
        <w:div w:id="464199571">
          <w:marLeft w:val="640"/>
          <w:marRight w:val="0"/>
          <w:marTop w:val="0"/>
          <w:marBottom w:val="0"/>
          <w:divBdr>
            <w:top w:val="none" w:sz="0" w:space="0" w:color="auto"/>
            <w:left w:val="none" w:sz="0" w:space="0" w:color="auto"/>
            <w:bottom w:val="none" w:sz="0" w:space="0" w:color="auto"/>
            <w:right w:val="none" w:sz="0" w:space="0" w:color="auto"/>
          </w:divBdr>
        </w:div>
        <w:div w:id="1253008688">
          <w:marLeft w:val="640"/>
          <w:marRight w:val="0"/>
          <w:marTop w:val="0"/>
          <w:marBottom w:val="0"/>
          <w:divBdr>
            <w:top w:val="none" w:sz="0" w:space="0" w:color="auto"/>
            <w:left w:val="none" w:sz="0" w:space="0" w:color="auto"/>
            <w:bottom w:val="none" w:sz="0" w:space="0" w:color="auto"/>
            <w:right w:val="none" w:sz="0" w:space="0" w:color="auto"/>
          </w:divBdr>
        </w:div>
        <w:div w:id="2114205664">
          <w:marLeft w:val="640"/>
          <w:marRight w:val="0"/>
          <w:marTop w:val="0"/>
          <w:marBottom w:val="0"/>
          <w:divBdr>
            <w:top w:val="none" w:sz="0" w:space="0" w:color="auto"/>
            <w:left w:val="none" w:sz="0" w:space="0" w:color="auto"/>
            <w:bottom w:val="none" w:sz="0" w:space="0" w:color="auto"/>
            <w:right w:val="none" w:sz="0" w:space="0" w:color="auto"/>
          </w:divBdr>
        </w:div>
        <w:div w:id="560017551">
          <w:marLeft w:val="640"/>
          <w:marRight w:val="0"/>
          <w:marTop w:val="0"/>
          <w:marBottom w:val="0"/>
          <w:divBdr>
            <w:top w:val="none" w:sz="0" w:space="0" w:color="auto"/>
            <w:left w:val="none" w:sz="0" w:space="0" w:color="auto"/>
            <w:bottom w:val="none" w:sz="0" w:space="0" w:color="auto"/>
            <w:right w:val="none" w:sz="0" w:space="0" w:color="auto"/>
          </w:divBdr>
        </w:div>
        <w:div w:id="54161666">
          <w:marLeft w:val="640"/>
          <w:marRight w:val="0"/>
          <w:marTop w:val="0"/>
          <w:marBottom w:val="0"/>
          <w:divBdr>
            <w:top w:val="none" w:sz="0" w:space="0" w:color="auto"/>
            <w:left w:val="none" w:sz="0" w:space="0" w:color="auto"/>
            <w:bottom w:val="none" w:sz="0" w:space="0" w:color="auto"/>
            <w:right w:val="none" w:sz="0" w:space="0" w:color="auto"/>
          </w:divBdr>
        </w:div>
        <w:div w:id="186452080">
          <w:marLeft w:val="640"/>
          <w:marRight w:val="0"/>
          <w:marTop w:val="0"/>
          <w:marBottom w:val="0"/>
          <w:divBdr>
            <w:top w:val="none" w:sz="0" w:space="0" w:color="auto"/>
            <w:left w:val="none" w:sz="0" w:space="0" w:color="auto"/>
            <w:bottom w:val="none" w:sz="0" w:space="0" w:color="auto"/>
            <w:right w:val="none" w:sz="0" w:space="0" w:color="auto"/>
          </w:divBdr>
        </w:div>
        <w:div w:id="935014630">
          <w:marLeft w:val="640"/>
          <w:marRight w:val="0"/>
          <w:marTop w:val="0"/>
          <w:marBottom w:val="0"/>
          <w:divBdr>
            <w:top w:val="none" w:sz="0" w:space="0" w:color="auto"/>
            <w:left w:val="none" w:sz="0" w:space="0" w:color="auto"/>
            <w:bottom w:val="none" w:sz="0" w:space="0" w:color="auto"/>
            <w:right w:val="none" w:sz="0" w:space="0" w:color="auto"/>
          </w:divBdr>
        </w:div>
        <w:div w:id="104811513">
          <w:marLeft w:val="640"/>
          <w:marRight w:val="0"/>
          <w:marTop w:val="0"/>
          <w:marBottom w:val="0"/>
          <w:divBdr>
            <w:top w:val="none" w:sz="0" w:space="0" w:color="auto"/>
            <w:left w:val="none" w:sz="0" w:space="0" w:color="auto"/>
            <w:bottom w:val="none" w:sz="0" w:space="0" w:color="auto"/>
            <w:right w:val="none" w:sz="0" w:space="0" w:color="auto"/>
          </w:divBdr>
        </w:div>
        <w:div w:id="583686330">
          <w:marLeft w:val="640"/>
          <w:marRight w:val="0"/>
          <w:marTop w:val="0"/>
          <w:marBottom w:val="0"/>
          <w:divBdr>
            <w:top w:val="none" w:sz="0" w:space="0" w:color="auto"/>
            <w:left w:val="none" w:sz="0" w:space="0" w:color="auto"/>
            <w:bottom w:val="none" w:sz="0" w:space="0" w:color="auto"/>
            <w:right w:val="none" w:sz="0" w:space="0" w:color="auto"/>
          </w:divBdr>
        </w:div>
        <w:div w:id="2046327530">
          <w:marLeft w:val="640"/>
          <w:marRight w:val="0"/>
          <w:marTop w:val="0"/>
          <w:marBottom w:val="0"/>
          <w:divBdr>
            <w:top w:val="none" w:sz="0" w:space="0" w:color="auto"/>
            <w:left w:val="none" w:sz="0" w:space="0" w:color="auto"/>
            <w:bottom w:val="none" w:sz="0" w:space="0" w:color="auto"/>
            <w:right w:val="none" w:sz="0" w:space="0" w:color="auto"/>
          </w:divBdr>
        </w:div>
        <w:div w:id="113257301">
          <w:marLeft w:val="640"/>
          <w:marRight w:val="0"/>
          <w:marTop w:val="0"/>
          <w:marBottom w:val="0"/>
          <w:divBdr>
            <w:top w:val="none" w:sz="0" w:space="0" w:color="auto"/>
            <w:left w:val="none" w:sz="0" w:space="0" w:color="auto"/>
            <w:bottom w:val="none" w:sz="0" w:space="0" w:color="auto"/>
            <w:right w:val="none" w:sz="0" w:space="0" w:color="auto"/>
          </w:divBdr>
        </w:div>
        <w:div w:id="1827864657">
          <w:marLeft w:val="640"/>
          <w:marRight w:val="0"/>
          <w:marTop w:val="0"/>
          <w:marBottom w:val="0"/>
          <w:divBdr>
            <w:top w:val="none" w:sz="0" w:space="0" w:color="auto"/>
            <w:left w:val="none" w:sz="0" w:space="0" w:color="auto"/>
            <w:bottom w:val="none" w:sz="0" w:space="0" w:color="auto"/>
            <w:right w:val="none" w:sz="0" w:space="0" w:color="auto"/>
          </w:divBdr>
        </w:div>
        <w:div w:id="772745851">
          <w:marLeft w:val="640"/>
          <w:marRight w:val="0"/>
          <w:marTop w:val="0"/>
          <w:marBottom w:val="0"/>
          <w:divBdr>
            <w:top w:val="none" w:sz="0" w:space="0" w:color="auto"/>
            <w:left w:val="none" w:sz="0" w:space="0" w:color="auto"/>
            <w:bottom w:val="none" w:sz="0" w:space="0" w:color="auto"/>
            <w:right w:val="none" w:sz="0" w:space="0" w:color="auto"/>
          </w:divBdr>
        </w:div>
        <w:div w:id="1465083535">
          <w:marLeft w:val="640"/>
          <w:marRight w:val="0"/>
          <w:marTop w:val="0"/>
          <w:marBottom w:val="0"/>
          <w:divBdr>
            <w:top w:val="none" w:sz="0" w:space="0" w:color="auto"/>
            <w:left w:val="none" w:sz="0" w:space="0" w:color="auto"/>
            <w:bottom w:val="none" w:sz="0" w:space="0" w:color="auto"/>
            <w:right w:val="none" w:sz="0" w:space="0" w:color="auto"/>
          </w:divBdr>
        </w:div>
        <w:div w:id="346834171">
          <w:marLeft w:val="640"/>
          <w:marRight w:val="0"/>
          <w:marTop w:val="0"/>
          <w:marBottom w:val="0"/>
          <w:divBdr>
            <w:top w:val="none" w:sz="0" w:space="0" w:color="auto"/>
            <w:left w:val="none" w:sz="0" w:space="0" w:color="auto"/>
            <w:bottom w:val="none" w:sz="0" w:space="0" w:color="auto"/>
            <w:right w:val="none" w:sz="0" w:space="0" w:color="auto"/>
          </w:divBdr>
        </w:div>
        <w:div w:id="1745909115">
          <w:marLeft w:val="640"/>
          <w:marRight w:val="0"/>
          <w:marTop w:val="0"/>
          <w:marBottom w:val="0"/>
          <w:divBdr>
            <w:top w:val="none" w:sz="0" w:space="0" w:color="auto"/>
            <w:left w:val="none" w:sz="0" w:space="0" w:color="auto"/>
            <w:bottom w:val="none" w:sz="0" w:space="0" w:color="auto"/>
            <w:right w:val="none" w:sz="0" w:space="0" w:color="auto"/>
          </w:divBdr>
        </w:div>
        <w:div w:id="642463430">
          <w:marLeft w:val="640"/>
          <w:marRight w:val="0"/>
          <w:marTop w:val="0"/>
          <w:marBottom w:val="0"/>
          <w:divBdr>
            <w:top w:val="none" w:sz="0" w:space="0" w:color="auto"/>
            <w:left w:val="none" w:sz="0" w:space="0" w:color="auto"/>
            <w:bottom w:val="none" w:sz="0" w:space="0" w:color="auto"/>
            <w:right w:val="none" w:sz="0" w:space="0" w:color="auto"/>
          </w:divBdr>
        </w:div>
        <w:div w:id="1356230027">
          <w:marLeft w:val="640"/>
          <w:marRight w:val="0"/>
          <w:marTop w:val="0"/>
          <w:marBottom w:val="0"/>
          <w:divBdr>
            <w:top w:val="none" w:sz="0" w:space="0" w:color="auto"/>
            <w:left w:val="none" w:sz="0" w:space="0" w:color="auto"/>
            <w:bottom w:val="none" w:sz="0" w:space="0" w:color="auto"/>
            <w:right w:val="none" w:sz="0" w:space="0" w:color="auto"/>
          </w:divBdr>
        </w:div>
        <w:div w:id="144905272">
          <w:marLeft w:val="640"/>
          <w:marRight w:val="0"/>
          <w:marTop w:val="0"/>
          <w:marBottom w:val="0"/>
          <w:divBdr>
            <w:top w:val="none" w:sz="0" w:space="0" w:color="auto"/>
            <w:left w:val="none" w:sz="0" w:space="0" w:color="auto"/>
            <w:bottom w:val="none" w:sz="0" w:space="0" w:color="auto"/>
            <w:right w:val="none" w:sz="0" w:space="0" w:color="auto"/>
          </w:divBdr>
        </w:div>
        <w:div w:id="919868864">
          <w:marLeft w:val="640"/>
          <w:marRight w:val="0"/>
          <w:marTop w:val="0"/>
          <w:marBottom w:val="0"/>
          <w:divBdr>
            <w:top w:val="none" w:sz="0" w:space="0" w:color="auto"/>
            <w:left w:val="none" w:sz="0" w:space="0" w:color="auto"/>
            <w:bottom w:val="none" w:sz="0" w:space="0" w:color="auto"/>
            <w:right w:val="none" w:sz="0" w:space="0" w:color="auto"/>
          </w:divBdr>
        </w:div>
        <w:div w:id="1662349970">
          <w:marLeft w:val="640"/>
          <w:marRight w:val="0"/>
          <w:marTop w:val="0"/>
          <w:marBottom w:val="0"/>
          <w:divBdr>
            <w:top w:val="none" w:sz="0" w:space="0" w:color="auto"/>
            <w:left w:val="none" w:sz="0" w:space="0" w:color="auto"/>
            <w:bottom w:val="none" w:sz="0" w:space="0" w:color="auto"/>
            <w:right w:val="none" w:sz="0" w:space="0" w:color="auto"/>
          </w:divBdr>
        </w:div>
      </w:divsChild>
    </w:div>
    <w:div w:id="1756827540">
      <w:bodyDiv w:val="1"/>
      <w:marLeft w:val="0"/>
      <w:marRight w:val="0"/>
      <w:marTop w:val="0"/>
      <w:marBottom w:val="0"/>
      <w:divBdr>
        <w:top w:val="none" w:sz="0" w:space="0" w:color="auto"/>
        <w:left w:val="none" w:sz="0" w:space="0" w:color="auto"/>
        <w:bottom w:val="none" w:sz="0" w:space="0" w:color="auto"/>
        <w:right w:val="none" w:sz="0" w:space="0" w:color="auto"/>
      </w:divBdr>
      <w:divsChild>
        <w:div w:id="1680305718">
          <w:marLeft w:val="640"/>
          <w:marRight w:val="0"/>
          <w:marTop w:val="0"/>
          <w:marBottom w:val="0"/>
          <w:divBdr>
            <w:top w:val="none" w:sz="0" w:space="0" w:color="auto"/>
            <w:left w:val="none" w:sz="0" w:space="0" w:color="auto"/>
            <w:bottom w:val="none" w:sz="0" w:space="0" w:color="auto"/>
            <w:right w:val="none" w:sz="0" w:space="0" w:color="auto"/>
          </w:divBdr>
        </w:div>
        <w:div w:id="1079013779">
          <w:marLeft w:val="640"/>
          <w:marRight w:val="0"/>
          <w:marTop w:val="0"/>
          <w:marBottom w:val="0"/>
          <w:divBdr>
            <w:top w:val="none" w:sz="0" w:space="0" w:color="auto"/>
            <w:left w:val="none" w:sz="0" w:space="0" w:color="auto"/>
            <w:bottom w:val="none" w:sz="0" w:space="0" w:color="auto"/>
            <w:right w:val="none" w:sz="0" w:space="0" w:color="auto"/>
          </w:divBdr>
        </w:div>
        <w:div w:id="1210069941">
          <w:marLeft w:val="640"/>
          <w:marRight w:val="0"/>
          <w:marTop w:val="0"/>
          <w:marBottom w:val="0"/>
          <w:divBdr>
            <w:top w:val="none" w:sz="0" w:space="0" w:color="auto"/>
            <w:left w:val="none" w:sz="0" w:space="0" w:color="auto"/>
            <w:bottom w:val="none" w:sz="0" w:space="0" w:color="auto"/>
            <w:right w:val="none" w:sz="0" w:space="0" w:color="auto"/>
          </w:divBdr>
        </w:div>
        <w:div w:id="901909022">
          <w:marLeft w:val="640"/>
          <w:marRight w:val="0"/>
          <w:marTop w:val="0"/>
          <w:marBottom w:val="0"/>
          <w:divBdr>
            <w:top w:val="none" w:sz="0" w:space="0" w:color="auto"/>
            <w:left w:val="none" w:sz="0" w:space="0" w:color="auto"/>
            <w:bottom w:val="none" w:sz="0" w:space="0" w:color="auto"/>
            <w:right w:val="none" w:sz="0" w:space="0" w:color="auto"/>
          </w:divBdr>
        </w:div>
        <w:div w:id="983967959">
          <w:marLeft w:val="640"/>
          <w:marRight w:val="0"/>
          <w:marTop w:val="0"/>
          <w:marBottom w:val="0"/>
          <w:divBdr>
            <w:top w:val="none" w:sz="0" w:space="0" w:color="auto"/>
            <w:left w:val="none" w:sz="0" w:space="0" w:color="auto"/>
            <w:bottom w:val="none" w:sz="0" w:space="0" w:color="auto"/>
            <w:right w:val="none" w:sz="0" w:space="0" w:color="auto"/>
          </w:divBdr>
        </w:div>
        <w:div w:id="1212572017">
          <w:marLeft w:val="640"/>
          <w:marRight w:val="0"/>
          <w:marTop w:val="0"/>
          <w:marBottom w:val="0"/>
          <w:divBdr>
            <w:top w:val="none" w:sz="0" w:space="0" w:color="auto"/>
            <w:left w:val="none" w:sz="0" w:space="0" w:color="auto"/>
            <w:bottom w:val="none" w:sz="0" w:space="0" w:color="auto"/>
            <w:right w:val="none" w:sz="0" w:space="0" w:color="auto"/>
          </w:divBdr>
        </w:div>
        <w:div w:id="1653757561">
          <w:marLeft w:val="640"/>
          <w:marRight w:val="0"/>
          <w:marTop w:val="0"/>
          <w:marBottom w:val="0"/>
          <w:divBdr>
            <w:top w:val="none" w:sz="0" w:space="0" w:color="auto"/>
            <w:left w:val="none" w:sz="0" w:space="0" w:color="auto"/>
            <w:bottom w:val="none" w:sz="0" w:space="0" w:color="auto"/>
            <w:right w:val="none" w:sz="0" w:space="0" w:color="auto"/>
          </w:divBdr>
        </w:div>
        <w:div w:id="168637156">
          <w:marLeft w:val="640"/>
          <w:marRight w:val="0"/>
          <w:marTop w:val="0"/>
          <w:marBottom w:val="0"/>
          <w:divBdr>
            <w:top w:val="none" w:sz="0" w:space="0" w:color="auto"/>
            <w:left w:val="none" w:sz="0" w:space="0" w:color="auto"/>
            <w:bottom w:val="none" w:sz="0" w:space="0" w:color="auto"/>
            <w:right w:val="none" w:sz="0" w:space="0" w:color="auto"/>
          </w:divBdr>
        </w:div>
        <w:div w:id="2063362780">
          <w:marLeft w:val="640"/>
          <w:marRight w:val="0"/>
          <w:marTop w:val="0"/>
          <w:marBottom w:val="0"/>
          <w:divBdr>
            <w:top w:val="none" w:sz="0" w:space="0" w:color="auto"/>
            <w:left w:val="none" w:sz="0" w:space="0" w:color="auto"/>
            <w:bottom w:val="none" w:sz="0" w:space="0" w:color="auto"/>
            <w:right w:val="none" w:sz="0" w:space="0" w:color="auto"/>
          </w:divBdr>
        </w:div>
        <w:div w:id="584732904">
          <w:marLeft w:val="640"/>
          <w:marRight w:val="0"/>
          <w:marTop w:val="0"/>
          <w:marBottom w:val="0"/>
          <w:divBdr>
            <w:top w:val="none" w:sz="0" w:space="0" w:color="auto"/>
            <w:left w:val="none" w:sz="0" w:space="0" w:color="auto"/>
            <w:bottom w:val="none" w:sz="0" w:space="0" w:color="auto"/>
            <w:right w:val="none" w:sz="0" w:space="0" w:color="auto"/>
          </w:divBdr>
        </w:div>
        <w:div w:id="1843664551">
          <w:marLeft w:val="640"/>
          <w:marRight w:val="0"/>
          <w:marTop w:val="0"/>
          <w:marBottom w:val="0"/>
          <w:divBdr>
            <w:top w:val="none" w:sz="0" w:space="0" w:color="auto"/>
            <w:left w:val="none" w:sz="0" w:space="0" w:color="auto"/>
            <w:bottom w:val="none" w:sz="0" w:space="0" w:color="auto"/>
            <w:right w:val="none" w:sz="0" w:space="0" w:color="auto"/>
          </w:divBdr>
        </w:div>
        <w:div w:id="609897990">
          <w:marLeft w:val="640"/>
          <w:marRight w:val="0"/>
          <w:marTop w:val="0"/>
          <w:marBottom w:val="0"/>
          <w:divBdr>
            <w:top w:val="none" w:sz="0" w:space="0" w:color="auto"/>
            <w:left w:val="none" w:sz="0" w:space="0" w:color="auto"/>
            <w:bottom w:val="none" w:sz="0" w:space="0" w:color="auto"/>
            <w:right w:val="none" w:sz="0" w:space="0" w:color="auto"/>
          </w:divBdr>
        </w:div>
        <w:div w:id="1328510348">
          <w:marLeft w:val="640"/>
          <w:marRight w:val="0"/>
          <w:marTop w:val="0"/>
          <w:marBottom w:val="0"/>
          <w:divBdr>
            <w:top w:val="none" w:sz="0" w:space="0" w:color="auto"/>
            <w:left w:val="none" w:sz="0" w:space="0" w:color="auto"/>
            <w:bottom w:val="none" w:sz="0" w:space="0" w:color="auto"/>
            <w:right w:val="none" w:sz="0" w:space="0" w:color="auto"/>
          </w:divBdr>
        </w:div>
        <w:div w:id="631788846">
          <w:marLeft w:val="640"/>
          <w:marRight w:val="0"/>
          <w:marTop w:val="0"/>
          <w:marBottom w:val="0"/>
          <w:divBdr>
            <w:top w:val="none" w:sz="0" w:space="0" w:color="auto"/>
            <w:left w:val="none" w:sz="0" w:space="0" w:color="auto"/>
            <w:bottom w:val="none" w:sz="0" w:space="0" w:color="auto"/>
            <w:right w:val="none" w:sz="0" w:space="0" w:color="auto"/>
          </w:divBdr>
        </w:div>
        <w:div w:id="1601912829">
          <w:marLeft w:val="640"/>
          <w:marRight w:val="0"/>
          <w:marTop w:val="0"/>
          <w:marBottom w:val="0"/>
          <w:divBdr>
            <w:top w:val="none" w:sz="0" w:space="0" w:color="auto"/>
            <w:left w:val="none" w:sz="0" w:space="0" w:color="auto"/>
            <w:bottom w:val="none" w:sz="0" w:space="0" w:color="auto"/>
            <w:right w:val="none" w:sz="0" w:space="0" w:color="auto"/>
          </w:divBdr>
        </w:div>
        <w:div w:id="1620800769">
          <w:marLeft w:val="640"/>
          <w:marRight w:val="0"/>
          <w:marTop w:val="0"/>
          <w:marBottom w:val="0"/>
          <w:divBdr>
            <w:top w:val="none" w:sz="0" w:space="0" w:color="auto"/>
            <w:left w:val="none" w:sz="0" w:space="0" w:color="auto"/>
            <w:bottom w:val="none" w:sz="0" w:space="0" w:color="auto"/>
            <w:right w:val="none" w:sz="0" w:space="0" w:color="auto"/>
          </w:divBdr>
        </w:div>
        <w:div w:id="1065033892">
          <w:marLeft w:val="640"/>
          <w:marRight w:val="0"/>
          <w:marTop w:val="0"/>
          <w:marBottom w:val="0"/>
          <w:divBdr>
            <w:top w:val="none" w:sz="0" w:space="0" w:color="auto"/>
            <w:left w:val="none" w:sz="0" w:space="0" w:color="auto"/>
            <w:bottom w:val="none" w:sz="0" w:space="0" w:color="auto"/>
            <w:right w:val="none" w:sz="0" w:space="0" w:color="auto"/>
          </w:divBdr>
        </w:div>
        <w:div w:id="917012381">
          <w:marLeft w:val="640"/>
          <w:marRight w:val="0"/>
          <w:marTop w:val="0"/>
          <w:marBottom w:val="0"/>
          <w:divBdr>
            <w:top w:val="none" w:sz="0" w:space="0" w:color="auto"/>
            <w:left w:val="none" w:sz="0" w:space="0" w:color="auto"/>
            <w:bottom w:val="none" w:sz="0" w:space="0" w:color="auto"/>
            <w:right w:val="none" w:sz="0" w:space="0" w:color="auto"/>
          </w:divBdr>
        </w:div>
        <w:div w:id="1495222612">
          <w:marLeft w:val="640"/>
          <w:marRight w:val="0"/>
          <w:marTop w:val="0"/>
          <w:marBottom w:val="0"/>
          <w:divBdr>
            <w:top w:val="none" w:sz="0" w:space="0" w:color="auto"/>
            <w:left w:val="none" w:sz="0" w:space="0" w:color="auto"/>
            <w:bottom w:val="none" w:sz="0" w:space="0" w:color="auto"/>
            <w:right w:val="none" w:sz="0" w:space="0" w:color="auto"/>
          </w:divBdr>
        </w:div>
        <w:div w:id="926841991">
          <w:marLeft w:val="640"/>
          <w:marRight w:val="0"/>
          <w:marTop w:val="0"/>
          <w:marBottom w:val="0"/>
          <w:divBdr>
            <w:top w:val="none" w:sz="0" w:space="0" w:color="auto"/>
            <w:left w:val="none" w:sz="0" w:space="0" w:color="auto"/>
            <w:bottom w:val="none" w:sz="0" w:space="0" w:color="auto"/>
            <w:right w:val="none" w:sz="0" w:space="0" w:color="auto"/>
          </w:divBdr>
        </w:div>
        <w:div w:id="66533952">
          <w:marLeft w:val="640"/>
          <w:marRight w:val="0"/>
          <w:marTop w:val="0"/>
          <w:marBottom w:val="0"/>
          <w:divBdr>
            <w:top w:val="none" w:sz="0" w:space="0" w:color="auto"/>
            <w:left w:val="none" w:sz="0" w:space="0" w:color="auto"/>
            <w:bottom w:val="none" w:sz="0" w:space="0" w:color="auto"/>
            <w:right w:val="none" w:sz="0" w:space="0" w:color="auto"/>
          </w:divBdr>
        </w:div>
        <w:div w:id="1262639930">
          <w:marLeft w:val="640"/>
          <w:marRight w:val="0"/>
          <w:marTop w:val="0"/>
          <w:marBottom w:val="0"/>
          <w:divBdr>
            <w:top w:val="none" w:sz="0" w:space="0" w:color="auto"/>
            <w:left w:val="none" w:sz="0" w:space="0" w:color="auto"/>
            <w:bottom w:val="none" w:sz="0" w:space="0" w:color="auto"/>
            <w:right w:val="none" w:sz="0" w:space="0" w:color="auto"/>
          </w:divBdr>
        </w:div>
        <w:div w:id="1481389800">
          <w:marLeft w:val="640"/>
          <w:marRight w:val="0"/>
          <w:marTop w:val="0"/>
          <w:marBottom w:val="0"/>
          <w:divBdr>
            <w:top w:val="none" w:sz="0" w:space="0" w:color="auto"/>
            <w:left w:val="none" w:sz="0" w:space="0" w:color="auto"/>
            <w:bottom w:val="none" w:sz="0" w:space="0" w:color="auto"/>
            <w:right w:val="none" w:sz="0" w:space="0" w:color="auto"/>
          </w:divBdr>
        </w:div>
        <w:div w:id="2097480802">
          <w:marLeft w:val="640"/>
          <w:marRight w:val="0"/>
          <w:marTop w:val="0"/>
          <w:marBottom w:val="0"/>
          <w:divBdr>
            <w:top w:val="none" w:sz="0" w:space="0" w:color="auto"/>
            <w:left w:val="none" w:sz="0" w:space="0" w:color="auto"/>
            <w:bottom w:val="none" w:sz="0" w:space="0" w:color="auto"/>
            <w:right w:val="none" w:sz="0" w:space="0" w:color="auto"/>
          </w:divBdr>
        </w:div>
        <w:div w:id="996373017">
          <w:marLeft w:val="640"/>
          <w:marRight w:val="0"/>
          <w:marTop w:val="0"/>
          <w:marBottom w:val="0"/>
          <w:divBdr>
            <w:top w:val="none" w:sz="0" w:space="0" w:color="auto"/>
            <w:left w:val="none" w:sz="0" w:space="0" w:color="auto"/>
            <w:bottom w:val="none" w:sz="0" w:space="0" w:color="auto"/>
            <w:right w:val="none" w:sz="0" w:space="0" w:color="auto"/>
          </w:divBdr>
        </w:div>
        <w:div w:id="1452825283">
          <w:marLeft w:val="640"/>
          <w:marRight w:val="0"/>
          <w:marTop w:val="0"/>
          <w:marBottom w:val="0"/>
          <w:divBdr>
            <w:top w:val="none" w:sz="0" w:space="0" w:color="auto"/>
            <w:left w:val="none" w:sz="0" w:space="0" w:color="auto"/>
            <w:bottom w:val="none" w:sz="0" w:space="0" w:color="auto"/>
            <w:right w:val="none" w:sz="0" w:space="0" w:color="auto"/>
          </w:divBdr>
        </w:div>
        <w:div w:id="374044106">
          <w:marLeft w:val="640"/>
          <w:marRight w:val="0"/>
          <w:marTop w:val="0"/>
          <w:marBottom w:val="0"/>
          <w:divBdr>
            <w:top w:val="none" w:sz="0" w:space="0" w:color="auto"/>
            <w:left w:val="none" w:sz="0" w:space="0" w:color="auto"/>
            <w:bottom w:val="none" w:sz="0" w:space="0" w:color="auto"/>
            <w:right w:val="none" w:sz="0" w:space="0" w:color="auto"/>
          </w:divBdr>
        </w:div>
        <w:div w:id="1870533423">
          <w:marLeft w:val="640"/>
          <w:marRight w:val="0"/>
          <w:marTop w:val="0"/>
          <w:marBottom w:val="0"/>
          <w:divBdr>
            <w:top w:val="none" w:sz="0" w:space="0" w:color="auto"/>
            <w:left w:val="none" w:sz="0" w:space="0" w:color="auto"/>
            <w:bottom w:val="none" w:sz="0" w:space="0" w:color="auto"/>
            <w:right w:val="none" w:sz="0" w:space="0" w:color="auto"/>
          </w:divBdr>
        </w:div>
        <w:div w:id="284627054">
          <w:marLeft w:val="640"/>
          <w:marRight w:val="0"/>
          <w:marTop w:val="0"/>
          <w:marBottom w:val="0"/>
          <w:divBdr>
            <w:top w:val="none" w:sz="0" w:space="0" w:color="auto"/>
            <w:left w:val="none" w:sz="0" w:space="0" w:color="auto"/>
            <w:bottom w:val="none" w:sz="0" w:space="0" w:color="auto"/>
            <w:right w:val="none" w:sz="0" w:space="0" w:color="auto"/>
          </w:divBdr>
        </w:div>
        <w:div w:id="1371421057">
          <w:marLeft w:val="640"/>
          <w:marRight w:val="0"/>
          <w:marTop w:val="0"/>
          <w:marBottom w:val="0"/>
          <w:divBdr>
            <w:top w:val="none" w:sz="0" w:space="0" w:color="auto"/>
            <w:left w:val="none" w:sz="0" w:space="0" w:color="auto"/>
            <w:bottom w:val="none" w:sz="0" w:space="0" w:color="auto"/>
            <w:right w:val="none" w:sz="0" w:space="0" w:color="auto"/>
          </w:divBdr>
        </w:div>
        <w:div w:id="534731704">
          <w:marLeft w:val="640"/>
          <w:marRight w:val="0"/>
          <w:marTop w:val="0"/>
          <w:marBottom w:val="0"/>
          <w:divBdr>
            <w:top w:val="none" w:sz="0" w:space="0" w:color="auto"/>
            <w:left w:val="none" w:sz="0" w:space="0" w:color="auto"/>
            <w:bottom w:val="none" w:sz="0" w:space="0" w:color="auto"/>
            <w:right w:val="none" w:sz="0" w:space="0" w:color="auto"/>
          </w:divBdr>
        </w:div>
        <w:div w:id="1364868325">
          <w:marLeft w:val="640"/>
          <w:marRight w:val="0"/>
          <w:marTop w:val="0"/>
          <w:marBottom w:val="0"/>
          <w:divBdr>
            <w:top w:val="none" w:sz="0" w:space="0" w:color="auto"/>
            <w:left w:val="none" w:sz="0" w:space="0" w:color="auto"/>
            <w:bottom w:val="none" w:sz="0" w:space="0" w:color="auto"/>
            <w:right w:val="none" w:sz="0" w:space="0" w:color="auto"/>
          </w:divBdr>
        </w:div>
        <w:div w:id="1136072869">
          <w:marLeft w:val="640"/>
          <w:marRight w:val="0"/>
          <w:marTop w:val="0"/>
          <w:marBottom w:val="0"/>
          <w:divBdr>
            <w:top w:val="none" w:sz="0" w:space="0" w:color="auto"/>
            <w:left w:val="none" w:sz="0" w:space="0" w:color="auto"/>
            <w:bottom w:val="none" w:sz="0" w:space="0" w:color="auto"/>
            <w:right w:val="none" w:sz="0" w:space="0" w:color="auto"/>
          </w:divBdr>
        </w:div>
        <w:div w:id="57166143">
          <w:marLeft w:val="640"/>
          <w:marRight w:val="0"/>
          <w:marTop w:val="0"/>
          <w:marBottom w:val="0"/>
          <w:divBdr>
            <w:top w:val="none" w:sz="0" w:space="0" w:color="auto"/>
            <w:left w:val="none" w:sz="0" w:space="0" w:color="auto"/>
            <w:bottom w:val="none" w:sz="0" w:space="0" w:color="auto"/>
            <w:right w:val="none" w:sz="0" w:space="0" w:color="auto"/>
          </w:divBdr>
        </w:div>
        <w:div w:id="214508556">
          <w:marLeft w:val="640"/>
          <w:marRight w:val="0"/>
          <w:marTop w:val="0"/>
          <w:marBottom w:val="0"/>
          <w:divBdr>
            <w:top w:val="none" w:sz="0" w:space="0" w:color="auto"/>
            <w:left w:val="none" w:sz="0" w:space="0" w:color="auto"/>
            <w:bottom w:val="none" w:sz="0" w:space="0" w:color="auto"/>
            <w:right w:val="none" w:sz="0" w:space="0" w:color="auto"/>
          </w:divBdr>
        </w:div>
        <w:div w:id="62683954">
          <w:marLeft w:val="640"/>
          <w:marRight w:val="0"/>
          <w:marTop w:val="0"/>
          <w:marBottom w:val="0"/>
          <w:divBdr>
            <w:top w:val="none" w:sz="0" w:space="0" w:color="auto"/>
            <w:left w:val="none" w:sz="0" w:space="0" w:color="auto"/>
            <w:bottom w:val="none" w:sz="0" w:space="0" w:color="auto"/>
            <w:right w:val="none" w:sz="0" w:space="0" w:color="auto"/>
          </w:divBdr>
        </w:div>
        <w:div w:id="1513299900">
          <w:marLeft w:val="640"/>
          <w:marRight w:val="0"/>
          <w:marTop w:val="0"/>
          <w:marBottom w:val="0"/>
          <w:divBdr>
            <w:top w:val="none" w:sz="0" w:space="0" w:color="auto"/>
            <w:left w:val="none" w:sz="0" w:space="0" w:color="auto"/>
            <w:bottom w:val="none" w:sz="0" w:space="0" w:color="auto"/>
            <w:right w:val="none" w:sz="0" w:space="0" w:color="auto"/>
          </w:divBdr>
        </w:div>
        <w:div w:id="208420751">
          <w:marLeft w:val="640"/>
          <w:marRight w:val="0"/>
          <w:marTop w:val="0"/>
          <w:marBottom w:val="0"/>
          <w:divBdr>
            <w:top w:val="none" w:sz="0" w:space="0" w:color="auto"/>
            <w:left w:val="none" w:sz="0" w:space="0" w:color="auto"/>
            <w:bottom w:val="none" w:sz="0" w:space="0" w:color="auto"/>
            <w:right w:val="none" w:sz="0" w:space="0" w:color="auto"/>
          </w:divBdr>
        </w:div>
        <w:div w:id="1874462559">
          <w:marLeft w:val="640"/>
          <w:marRight w:val="0"/>
          <w:marTop w:val="0"/>
          <w:marBottom w:val="0"/>
          <w:divBdr>
            <w:top w:val="none" w:sz="0" w:space="0" w:color="auto"/>
            <w:left w:val="none" w:sz="0" w:space="0" w:color="auto"/>
            <w:bottom w:val="none" w:sz="0" w:space="0" w:color="auto"/>
            <w:right w:val="none" w:sz="0" w:space="0" w:color="auto"/>
          </w:divBdr>
        </w:div>
        <w:div w:id="1196768943">
          <w:marLeft w:val="640"/>
          <w:marRight w:val="0"/>
          <w:marTop w:val="0"/>
          <w:marBottom w:val="0"/>
          <w:divBdr>
            <w:top w:val="none" w:sz="0" w:space="0" w:color="auto"/>
            <w:left w:val="none" w:sz="0" w:space="0" w:color="auto"/>
            <w:bottom w:val="none" w:sz="0" w:space="0" w:color="auto"/>
            <w:right w:val="none" w:sz="0" w:space="0" w:color="auto"/>
          </w:divBdr>
        </w:div>
        <w:div w:id="1377270500">
          <w:marLeft w:val="640"/>
          <w:marRight w:val="0"/>
          <w:marTop w:val="0"/>
          <w:marBottom w:val="0"/>
          <w:divBdr>
            <w:top w:val="none" w:sz="0" w:space="0" w:color="auto"/>
            <w:left w:val="none" w:sz="0" w:space="0" w:color="auto"/>
            <w:bottom w:val="none" w:sz="0" w:space="0" w:color="auto"/>
            <w:right w:val="none" w:sz="0" w:space="0" w:color="auto"/>
          </w:divBdr>
        </w:div>
        <w:div w:id="764956957">
          <w:marLeft w:val="640"/>
          <w:marRight w:val="0"/>
          <w:marTop w:val="0"/>
          <w:marBottom w:val="0"/>
          <w:divBdr>
            <w:top w:val="none" w:sz="0" w:space="0" w:color="auto"/>
            <w:left w:val="none" w:sz="0" w:space="0" w:color="auto"/>
            <w:bottom w:val="none" w:sz="0" w:space="0" w:color="auto"/>
            <w:right w:val="none" w:sz="0" w:space="0" w:color="auto"/>
          </w:divBdr>
        </w:div>
        <w:div w:id="1506096397">
          <w:marLeft w:val="640"/>
          <w:marRight w:val="0"/>
          <w:marTop w:val="0"/>
          <w:marBottom w:val="0"/>
          <w:divBdr>
            <w:top w:val="none" w:sz="0" w:space="0" w:color="auto"/>
            <w:left w:val="none" w:sz="0" w:space="0" w:color="auto"/>
            <w:bottom w:val="none" w:sz="0" w:space="0" w:color="auto"/>
            <w:right w:val="none" w:sz="0" w:space="0" w:color="auto"/>
          </w:divBdr>
        </w:div>
        <w:div w:id="1157958912">
          <w:marLeft w:val="640"/>
          <w:marRight w:val="0"/>
          <w:marTop w:val="0"/>
          <w:marBottom w:val="0"/>
          <w:divBdr>
            <w:top w:val="none" w:sz="0" w:space="0" w:color="auto"/>
            <w:left w:val="none" w:sz="0" w:space="0" w:color="auto"/>
            <w:bottom w:val="none" w:sz="0" w:space="0" w:color="auto"/>
            <w:right w:val="none" w:sz="0" w:space="0" w:color="auto"/>
          </w:divBdr>
        </w:div>
        <w:div w:id="1286232370">
          <w:marLeft w:val="640"/>
          <w:marRight w:val="0"/>
          <w:marTop w:val="0"/>
          <w:marBottom w:val="0"/>
          <w:divBdr>
            <w:top w:val="none" w:sz="0" w:space="0" w:color="auto"/>
            <w:left w:val="none" w:sz="0" w:space="0" w:color="auto"/>
            <w:bottom w:val="none" w:sz="0" w:space="0" w:color="auto"/>
            <w:right w:val="none" w:sz="0" w:space="0" w:color="auto"/>
          </w:divBdr>
        </w:div>
        <w:div w:id="2027905994">
          <w:marLeft w:val="640"/>
          <w:marRight w:val="0"/>
          <w:marTop w:val="0"/>
          <w:marBottom w:val="0"/>
          <w:divBdr>
            <w:top w:val="none" w:sz="0" w:space="0" w:color="auto"/>
            <w:left w:val="none" w:sz="0" w:space="0" w:color="auto"/>
            <w:bottom w:val="none" w:sz="0" w:space="0" w:color="auto"/>
            <w:right w:val="none" w:sz="0" w:space="0" w:color="auto"/>
          </w:divBdr>
        </w:div>
        <w:div w:id="1682780991">
          <w:marLeft w:val="640"/>
          <w:marRight w:val="0"/>
          <w:marTop w:val="0"/>
          <w:marBottom w:val="0"/>
          <w:divBdr>
            <w:top w:val="none" w:sz="0" w:space="0" w:color="auto"/>
            <w:left w:val="none" w:sz="0" w:space="0" w:color="auto"/>
            <w:bottom w:val="none" w:sz="0" w:space="0" w:color="auto"/>
            <w:right w:val="none" w:sz="0" w:space="0" w:color="auto"/>
          </w:divBdr>
        </w:div>
        <w:div w:id="37701385">
          <w:marLeft w:val="640"/>
          <w:marRight w:val="0"/>
          <w:marTop w:val="0"/>
          <w:marBottom w:val="0"/>
          <w:divBdr>
            <w:top w:val="none" w:sz="0" w:space="0" w:color="auto"/>
            <w:left w:val="none" w:sz="0" w:space="0" w:color="auto"/>
            <w:bottom w:val="none" w:sz="0" w:space="0" w:color="auto"/>
            <w:right w:val="none" w:sz="0" w:space="0" w:color="auto"/>
          </w:divBdr>
        </w:div>
        <w:div w:id="1378550328">
          <w:marLeft w:val="640"/>
          <w:marRight w:val="0"/>
          <w:marTop w:val="0"/>
          <w:marBottom w:val="0"/>
          <w:divBdr>
            <w:top w:val="none" w:sz="0" w:space="0" w:color="auto"/>
            <w:left w:val="none" w:sz="0" w:space="0" w:color="auto"/>
            <w:bottom w:val="none" w:sz="0" w:space="0" w:color="auto"/>
            <w:right w:val="none" w:sz="0" w:space="0" w:color="auto"/>
          </w:divBdr>
        </w:div>
        <w:div w:id="522792693">
          <w:marLeft w:val="640"/>
          <w:marRight w:val="0"/>
          <w:marTop w:val="0"/>
          <w:marBottom w:val="0"/>
          <w:divBdr>
            <w:top w:val="none" w:sz="0" w:space="0" w:color="auto"/>
            <w:left w:val="none" w:sz="0" w:space="0" w:color="auto"/>
            <w:bottom w:val="none" w:sz="0" w:space="0" w:color="auto"/>
            <w:right w:val="none" w:sz="0" w:space="0" w:color="auto"/>
          </w:divBdr>
        </w:div>
        <w:div w:id="1442985">
          <w:marLeft w:val="640"/>
          <w:marRight w:val="0"/>
          <w:marTop w:val="0"/>
          <w:marBottom w:val="0"/>
          <w:divBdr>
            <w:top w:val="none" w:sz="0" w:space="0" w:color="auto"/>
            <w:left w:val="none" w:sz="0" w:space="0" w:color="auto"/>
            <w:bottom w:val="none" w:sz="0" w:space="0" w:color="auto"/>
            <w:right w:val="none" w:sz="0" w:space="0" w:color="auto"/>
          </w:divBdr>
        </w:div>
        <w:div w:id="1047221398">
          <w:marLeft w:val="640"/>
          <w:marRight w:val="0"/>
          <w:marTop w:val="0"/>
          <w:marBottom w:val="0"/>
          <w:divBdr>
            <w:top w:val="none" w:sz="0" w:space="0" w:color="auto"/>
            <w:left w:val="none" w:sz="0" w:space="0" w:color="auto"/>
            <w:bottom w:val="none" w:sz="0" w:space="0" w:color="auto"/>
            <w:right w:val="none" w:sz="0" w:space="0" w:color="auto"/>
          </w:divBdr>
        </w:div>
        <w:div w:id="493843664">
          <w:marLeft w:val="640"/>
          <w:marRight w:val="0"/>
          <w:marTop w:val="0"/>
          <w:marBottom w:val="0"/>
          <w:divBdr>
            <w:top w:val="none" w:sz="0" w:space="0" w:color="auto"/>
            <w:left w:val="none" w:sz="0" w:space="0" w:color="auto"/>
            <w:bottom w:val="none" w:sz="0" w:space="0" w:color="auto"/>
            <w:right w:val="none" w:sz="0" w:space="0" w:color="auto"/>
          </w:divBdr>
        </w:div>
        <w:div w:id="1825469563">
          <w:marLeft w:val="640"/>
          <w:marRight w:val="0"/>
          <w:marTop w:val="0"/>
          <w:marBottom w:val="0"/>
          <w:divBdr>
            <w:top w:val="none" w:sz="0" w:space="0" w:color="auto"/>
            <w:left w:val="none" w:sz="0" w:space="0" w:color="auto"/>
            <w:bottom w:val="none" w:sz="0" w:space="0" w:color="auto"/>
            <w:right w:val="none" w:sz="0" w:space="0" w:color="auto"/>
          </w:divBdr>
        </w:div>
        <w:div w:id="1338924062">
          <w:marLeft w:val="640"/>
          <w:marRight w:val="0"/>
          <w:marTop w:val="0"/>
          <w:marBottom w:val="0"/>
          <w:divBdr>
            <w:top w:val="none" w:sz="0" w:space="0" w:color="auto"/>
            <w:left w:val="none" w:sz="0" w:space="0" w:color="auto"/>
            <w:bottom w:val="none" w:sz="0" w:space="0" w:color="auto"/>
            <w:right w:val="none" w:sz="0" w:space="0" w:color="auto"/>
          </w:divBdr>
        </w:div>
        <w:div w:id="329600687">
          <w:marLeft w:val="640"/>
          <w:marRight w:val="0"/>
          <w:marTop w:val="0"/>
          <w:marBottom w:val="0"/>
          <w:divBdr>
            <w:top w:val="none" w:sz="0" w:space="0" w:color="auto"/>
            <w:left w:val="none" w:sz="0" w:space="0" w:color="auto"/>
            <w:bottom w:val="none" w:sz="0" w:space="0" w:color="auto"/>
            <w:right w:val="none" w:sz="0" w:space="0" w:color="auto"/>
          </w:divBdr>
        </w:div>
        <w:div w:id="1073742319">
          <w:marLeft w:val="640"/>
          <w:marRight w:val="0"/>
          <w:marTop w:val="0"/>
          <w:marBottom w:val="0"/>
          <w:divBdr>
            <w:top w:val="none" w:sz="0" w:space="0" w:color="auto"/>
            <w:left w:val="none" w:sz="0" w:space="0" w:color="auto"/>
            <w:bottom w:val="none" w:sz="0" w:space="0" w:color="auto"/>
            <w:right w:val="none" w:sz="0" w:space="0" w:color="auto"/>
          </w:divBdr>
        </w:div>
        <w:div w:id="638415780">
          <w:marLeft w:val="640"/>
          <w:marRight w:val="0"/>
          <w:marTop w:val="0"/>
          <w:marBottom w:val="0"/>
          <w:divBdr>
            <w:top w:val="none" w:sz="0" w:space="0" w:color="auto"/>
            <w:left w:val="none" w:sz="0" w:space="0" w:color="auto"/>
            <w:bottom w:val="none" w:sz="0" w:space="0" w:color="auto"/>
            <w:right w:val="none" w:sz="0" w:space="0" w:color="auto"/>
          </w:divBdr>
        </w:div>
        <w:div w:id="91323905">
          <w:marLeft w:val="640"/>
          <w:marRight w:val="0"/>
          <w:marTop w:val="0"/>
          <w:marBottom w:val="0"/>
          <w:divBdr>
            <w:top w:val="none" w:sz="0" w:space="0" w:color="auto"/>
            <w:left w:val="none" w:sz="0" w:space="0" w:color="auto"/>
            <w:bottom w:val="none" w:sz="0" w:space="0" w:color="auto"/>
            <w:right w:val="none" w:sz="0" w:space="0" w:color="auto"/>
          </w:divBdr>
        </w:div>
        <w:div w:id="261962372">
          <w:marLeft w:val="640"/>
          <w:marRight w:val="0"/>
          <w:marTop w:val="0"/>
          <w:marBottom w:val="0"/>
          <w:divBdr>
            <w:top w:val="none" w:sz="0" w:space="0" w:color="auto"/>
            <w:left w:val="none" w:sz="0" w:space="0" w:color="auto"/>
            <w:bottom w:val="none" w:sz="0" w:space="0" w:color="auto"/>
            <w:right w:val="none" w:sz="0" w:space="0" w:color="auto"/>
          </w:divBdr>
        </w:div>
        <w:div w:id="2085375901">
          <w:marLeft w:val="640"/>
          <w:marRight w:val="0"/>
          <w:marTop w:val="0"/>
          <w:marBottom w:val="0"/>
          <w:divBdr>
            <w:top w:val="none" w:sz="0" w:space="0" w:color="auto"/>
            <w:left w:val="none" w:sz="0" w:space="0" w:color="auto"/>
            <w:bottom w:val="none" w:sz="0" w:space="0" w:color="auto"/>
            <w:right w:val="none" w:sz="0" w:space="0" w:color="auto"/>
          </w:divBdr>
        </w:div>
        <w:div w:id="1235965818">
          <w:marLeft w:val="640"/>
          <w:marRight w:val="0"/>
          <w:marTop w:val="0"/>
          <w:marBottom w:val="0"/>
          <w:divBdr>
            <w:top w:val="none" w:sz="0" w:space="0" w:color="auto"/>
            <w:left w:val="none" w:sz="0" w:space="0" w:color="auto"/>
            <w:bottom w:val="none" w:sz="0" w:space="0" w:color="auto"/>
            <w:right w:val="none" w:sz="0" w:space="0" w:color="auto"/>
          </w:divBdr>
        </w:div>
        <w:div w:id="2054885497">
          <w:marLeft w:val="640"/>
          <w:marRight w:val="0"/>
          <w:marTop w:val="0"/>
          <w:marBottom w:val="0"/>
          <w:divBdr>
            <w:top w:val="none" w:sz="0" w:space="0" w:color="auto"/>
            <w:left w:val="none" w:sz="0" w:space="0" w:color="auto"/>
            <w:bottom w:val="none" w:sz="0" w:space="0" w:color="auto"/>
            <w:right w:val="none" w:sz="0" w:space="0" w:color="auto"/>
          </w:divBdr>
        </w:div>
        <w:div w:id="1935437265">
          <w:marLeft w:val="640"/>
          <w:marRight w:val="0"/>
          <w:marTop w:val="0"/>
          <w:marBottom w:val="0"/>
          <w:divBdr>
            <w:top w:val="none" w:sz="0" w:space="0" w:color="auto"/>
            <w:left w:val="none" w:sz="0" w:space="0" w:color="auto"/>
            <w:bottom w:val="none" w:sz="0" w:space="0" w:color="auto"/>
            <w:right w:val="none" w:sz="0" w:space="0" w:color="auto"/>
          </w:divBdr>
        </w:div>
        <w:div w:id="108817886">
          <w:marLeft w:val="640"/>
          <w:marRight w:val="0"/>
          <w:marTop w:val="0"/>
          <w:marBottom w:val="0"/>
          <w:divBdr>
            <w:top w:val="none" w:sz="0" w:space="0" w:color="auto"/>
            <w:left w:val="none" w:sz="0" w:space="0" w:color="auto"/>
            <w:bottom w:val="none" w:sz="0" w:space="0" w:color="auto"/>
            <w:right w:val="none" w:sz="0" w:space="0" w:color="auto"/>
          </w:divBdr>
        </w:div>
        <w:div w:id="214895169">
          <w:marLeft w:val="640"/>
          <w:marRight w:val="0"/>
          <w:marTop w:val="0"/>
          <w:marBottom w:val="0"/>
          <w:divBdr>
            <w:top w:val="none" w:sz="0" w:space="0" w:color="auto"/>
            <w:left w:val="none" w:sz="0" w:space="0" w:color="auto"/>
            <w:bottom w:val="none" w:sz="0" w:space="0" w:color="auto"/>
            <w:right w:val="none" w:sz="0" w:space="0" w:color="auto"/>
          </w:divBdr>
        </w:div>
        <w:div w:id="1854879531">
          <w:marLeft w:val="640"/>
          <w:marRight w:val="0"/>
          <w:marTop w:val="0"/>
          <w:marBottom w:val="0"/>
          <w:divBdr>
            <w:top w:val="none" w:sz="0" w:space="0" w:color="auto"/>
            <w:left w:val="none" w:sz="0" w:space="0" w:color="auto"/>
            <w:bottom w:val="none" w:sz="0" w:space="0" w:color="auto"/>
            <w:right w:val="none" w:sz="0" w:space="0" w:color="auto"/>
          </w:divBdr>
        </w:div>
        <w:div w:id="1999646347">
          <w:marLeft w:val="640"/>
          <w:marRight w:val="0"/>
          <w:marTop w:val="0"/>
          <w:marBottom w:val="0"/>
          <w:divBdr>
            <w:top w:val="none" w:sz="0" w:space="0" w:color="auto"/>
            <w:left w:val="none" w:sz="0" w:space="0" w:color="auto"/>
            <w:bottom w:val="none" w:sz="0" w:space="0" w:color="auto"/>
            <w:right w:val="none" w:sz="0" w:space="0" w:color="auto"/>
          </w:divBdr>
        </w:div>
        <w:div w:id="505092401">
          <w:marLeft w:val="640"/>
          <w:marRight w:val="0"/>
          <w:marTop w:val="0"/>
          <w:marBottom w:val="0"/>
          <w:divBdr>
            <w:top w:val="none" w:sz="0" w:space="0" w:color="auto"/>
            <w:left w:val="none" w:sz="0" w:space="0" w:color="auto"/>
            <w:bottom w:val="none" w:sz="0" w:space="0" w:color="auto"/>
            <w:right w:val="none" w:sz="0" w:space="0" w:color="auto"/>
          </w:divBdr>
        </w:div>
        <w:div w:id="182666921">
          <w:marLeft w:val="640"/>
          <w:marRight w:val="0"/>
          <w:marTop w:val="0"/>
          <w:marBottom w:val="0"/>
          <w:divBdr>
            <w:top w:val="none" w:sz="0" w:space="0" w:color="auto"/>
            <w:left w:val="none" w:sz="0" w:space="0" w:color="auto"/>
            <w:bottom w:val="none" w:sz="0" w:space="0" w:color="auto"/>
            <w:right w:val="none" w:sz="0" w:space="0" w:color="auto"/>
          </w:divBdr>
        </w:div>
        <w:div w:id="1572227242">
          <w:marLeft w:val="640"/>
          <w:marRight w:val="0"/>
          <w:marTop w:val="0"/>
          <w:marBottom w:val="0"/>
          <w:divBdr>
            <w:top w:val="none" w:sz="0" w:space="0" w:color="auto"/>
            <w:left w:val="none" w:sz="0" w:space="0" w:color="auto"/>
            <w:bottom w:val="none" w:sz="0" w:space="0" w:color="auto"/>
            <w:right w:val="none" w:sz="0" w:space="0" w:color="auto"/>
          </w:divBdr>
        </w:div>
        <w:div w:id="1353724230">
          <w:marLeft w:val="640"/>
          <w:marRight w:val="0"/>
          <w:marTop w:val="0"/>
          <w:marBottom w:val="0"/>
          <w:divBdr>
            <w:top w:val="none" w:sz="0" w:space="0" w:color="auto"/>
            <w:left w:val="none" w:sz="0" w:space="0" w:color="auto"/>
            <w:bottom w:val="none" w:sz="0" w:space="0" w:color="auto"/>
            <w:right w:val="none" w:sz="0" w:space="0" w:color="auto"/>
          </w:divBdr>
        </w:div>
        <w:div w:id="1413115442">
          <w:marLeft w:val="640"/>
          <w:marRight w:val="0"/>
          <w:marTop w:val="0"/>
          <w:marBottom w:val="0"/>
          <w:divBdr>
            <w:top w:val="none" w:sz="0" w:space="0" w:color="auto"/>
            <w:left w:val="none" w:sz="0" w:space="0" w:color="auto"/>
            <w:bottom w:val="none" w:sz="0" w:space="0" w:color="auto"/>
            <w:right w:val="none" w:sz="0" w:space="0" w:color="auto"/>
          </w:divBdr>
        </w:div>
        <w:div w:id="243076198">
          <w:marLeft w:val="640"/>
          <w:marRight w:val="0"/>
          <w:marTop w:val="0"/>
          <w:marBottom w:val="0"/>
          <w:divBdr>
            <w:top w:val="none" w:sz="0" w:space="0" w:color="auto"/>
            <w:left w:val="none" w:sz="0" w:space="0" w:color="auto"/>
            <w:bottom w:val="none" w:sz="0" w:space="0" w:color="auto"/>
            <w:right w:val="none" w:sz="0" w:space="0" w:color="auto"/>
          </w:divBdr>
        </w:div>
        <w:div w:id="1050616457">
          <w:marLeft w:val="640"/>
          <w:marRight w:val="0"/>
          <w:marTop w:val="0"/>
          <w:marBottom w:val="0"/>
          <w:divBdr>
            <w:top w:val="none" w:sz="0" w:space="0" w:color="auto"/>
            <w:left w:val="none" w:sz="0" w:space="0" w:color="auto"/>
            <w:bottom w:val="none" w:sz="0" w:space="0" w:color="auto"/>
            <w:right w:val="none" w:sz="0" w:space="0" w:color="auto"/>
          </w:divBdr>
        </w:div>
        <w:div w:id="1649432994">
          <w:marLeft w:val="640"/>
          <w:marRight w:val="0"/>
          <w:marTop w:val="0"/>
          <w:marBottom w:val="0"/>
          <w:divBdr>
            <w:top w:val="none" w:sz="0" w:space="0" w:color="auto"/>
            <w:left w:val="none" w:sz="0" w:space="0" w:color="auto"/>
            <w:bottom w:val="none" w:sz="0" w:space="0" w:color="auto"/>
            <w:right w:val="none" w:sz="0" w:space="0" w:color="auto"/>
          </w:divBdr>
        </w:div>
        <w:div w:id="962275122">
          <w:marLeft w:val="640"/>
          <w:marRight w:val="0"/>
          <w:marTop w:val="0"/>
          <w:marBottom w:val="0"/>
          <w:divBdr>
            <w:top w:val="none" w:sz="0" w:space="0" w:color="auto"/>
            <w:left w:val="none" w:sz="0" w:space="0" w:color="auto"/>
            <w:bottom w:val="none" w:sz="0" w:space="0" w:color="auto"/>
            <w:right w:val="none" w:sz="0" w:space="0" w:color="auto"/>
          </w:divBdr>
        </w:div>
        <w:div w:id="963852525">
          <w:marLeft w:val="640"/>
          <w:marRight w:val="0"/>
          <w:marTop w:val="0"/>
          <w:marBottom w:val="0"/>
          <w:divBdr>
            <w:top w:val="none" w:sz="0" w:space="0" w:color="auto"/>
            <w:left w:val="none" w:sz="0" w:space="0" w:color="auto"/>
            <w:bottom w:val="none" w:sz="0" w:space="0" w:color="auto"/>
            <w:right w:val="none" w:sz="0" w:space="0" w:color="auto"/>
          </w:divBdr>
        </w:div>
        <w:div w:id="1710641293">
          <w:marLeft w:val="640"/>
          <w:marRight w:val="0"/>
          <w:marTop w:val="0"/>
          <w:marBottom w:val="0"/>
          <w:divBdr>
            <w:top w:val="none" w:sz="0" w:space="0" w:color="auto"/>
            <w:left w:val="none" w:sz="0" w:space="0" w:color="auto"/>
            <w:bottom w:val="none" w:sz="0" w:space="0" w:color="auto"/>
            <w:right w:val="none" w:sz="0" w:space="0" w:color="auto"/>
          </w:divBdr>
        </w:div>
        <w:div w:id="1348217467">
          <w:marLeft w:val="640"/>
          <w:marRight w:val="0"/>
          <w:marTop w:val="0"/>
          <w:marBottom w:val="0"/>
          <w:divBdr>
            <w:top w:val="none" w:sz="0" w:space="0" w:color="auto"/>
            <w:left w:val="none" w:sz="0" w:space="0" w:color="auto"/>
            <w:bottom w:val="none" w:sz="0" w:space="0" w:color="auto"/>
            <w:right w:val="none" w:sz="0" w:space="0" w:color="auto"/>
          </w:divBdr>
        </w:div>
        <w:div w:id="895356742">
          <w:marLeft w:val="640"/>
          <w:marRight w:val="0"/>
          <w:marTop w:val="0"/>
          <w:marBottom w:val="0"/>
          <w:divBdr>
            <w:top w:val="none" w:sz="0" w:space="0" w:color="auto"/>
            <w:left w:val="none" w:sz="0" w:space="0" w:color="auto"/>
            <w:bottom w:val="none" w:sz="0" w:space="0" w:color="auto"/>
            <w:right w:val="none" w:sz="0" w:space="0" w:color="auto"/>
          </w:divBdr>
        </w:div>
        <w:div w:id="18170866">
          <w:marLeft w:val="640"/>
          <w:marRight w:val="0"/>
          <w:marTop w:val="0"/>
          <w:marBottom w:val="0"/>
          <w:divBdr>
            <w:top w:val="none" w:sz="0" w:space="0" w:color="auto"/>
            <w:left w:val="none" w:sz="0" w:space="0" w:color="auto"/>
            <w:bottom w:val="none" w:sz="0" w:space="0" w:color="auto"/>
            <w:right w:val="none" w:sz="0" w:space="0" w:color="auto"/>
          </w:divBdr>
        </w:div>
        <w:div w:id="658116876">
          <w:marLeft w:val="640"/>
          <w:marRight w:val="0"/>
          <w:marTop w:val="0"/>
          <w:marBottom w:val="0"/>
          <w:divBdr>
            <w:top w:val="none" w:sz="0" w:space="0" w:color="auto"/>
            <w:left w:val="none" w:sz="0" w:space="0" w:color="auto"/>
            <w:bottom w:val="none" w:sz="0" w:space="0" w:color="auto"/>
            <w:right w:val="none" w:sz="0" w:space="0" w:color="auto"/>
          </w:divBdr>
        </w:div>
        <w:div w:id="50621365">
          <w:marLeft w:val="640"/>
          <w:marRight w:val="0"/>
          <w:marTop w:val="0"/>
          <w:marBottom w:val="0"/>
          <w:divBdr>
            <w:top w:val="none" w:sz="0" w:space="0" w:color="auto"/>
            <w:left w:val="none" w:sz="0" w:space="0" w:color="auto"/>
            <w:bottom w:val="none" w:sz="0" w:space="0" w:color="auto"/>
            <w:right w:val="none" w:sz="0" w:space="0" w:color="auto"/>
          </w:divBdr>
        </w:div>
        <w:div w:id="446512673">
          <w:marLeft w:val="640"/>
          <w:marRight w:val="0"/>
          <w:marTop w:val="0"/>
          <w:marBottom w:val="0"/>
          <w:divBdr>
            <w:top w:val="none" w:sz="0" w:space="0" w:color="auto"/>
            <w:left w:val="none" w:sz="0" w:space="0" w:color="auto"/>
            <w:bottom w:val="none" w:sz="0" w:space="0" w:color="auto"/>
            <w:right w:val="none" w:sz="0" w:space="0" w:color="auto"/>
          </w:divBdr>
        </w:div>
        <w:div w:id="499731545">
          <w:marLeft w:val="640"/>
          <w:marRight w:val="0"/>
          <w:marTop w:val="0"/>
          <w:marBottom w:val="0"/>
          <w:divBdr>
            <w:top w:val="none" w:sz="0" w:space="0" w:color="auto"/>
            <w:left w:val="none" w:sz="0" w:space="0" w:color="auto"/>
            <w:bottom w:val="none" w:sz="0" w:space="0" w:color="auto"/>
            <w:right w:val="none" w:sz="0" w:space="0" w:color="auto"/>
          </w:divBdr>
        </w:div>
        <w:div w:id="2119256471">
          <w:marLeft w:val="640"/>
          <w:marRight w:val="0"/>
          <w:marTop w:val="0"/>
          <w:marBottom w:val="0"/>
          <w:divBdr>
            <w:top w:val="none" w:sz="0" w:space="0" w:color="auto"/>
            <w:left w:val="none" w:sz="0" w:space="0" w:color="auto"/>
            <w:bottom w:val="none" w:sz="0" w:space="0" w:color="auto"/>
            <w:right w:val="none" w:sz="0" w:space="0" w:color="auto"/>
          </w:divBdr>
        </w:div>
        <w:div w:id="1116173989">
          <w:marLeft w:val="640"/>
          <w:marRight w:val="0"/>
          <w:marTop w:val="0"/>
          <w:marBottom w:val="0"/>
          <w:divBdr>
            <w:top w:val="none" w:sz="0" w:space="0" w:color="auto"/>
            <w:left w:val="none" w:sz="0" w:space="0" w:color="auto"/>
            <w:bottom w:val="none" w:sz="0" w:space="0" w:color="auto"/>
            <w:right w:val="none" w:sz="0" w:space="0" w:color="auto"/>
          </w:divBdr>
        </w:div>
        <w:div w:id="1235360642">
          <w:marLeft w:val="640"/>
          <w:marRight w:val="0"/>
          <w:marTop w:val="0"/>
          <w:marBottom w:val="0"/>
          <w:divBdr>
            <w:top w:val="none" w:sz="0" w:space="0" w:color="auto"/>
            <w:left w:val="none" w:sz="0" w:space="0" w:color="auto"/>
            <w:bottom w:val="none" w:sz="0" w:space="0" w:color="auto"/>
            <w:right w:val="none" w:sz="0" w:space="0" w:color="auto"/>
          </w:divBdr>
        </w:div>
        <w:div w:id="1781147684">
          <w:marLeft w:val="640"/>
          <w:marRight w:val="0"/>
          <w:marTop w:val="0"/>
          <w:marBottom w:val="0"/>
          <w:divBdr>
            <w:top w:val="none" w:sz="0" w:space="0" w:color="auto"/>
            <w:left w:val="none" w:sz="0" w:space="0" w:color="auto"/>
            <w:bottom w:val="none" w:sz="0" w:space="0" w:color="auto"/>
            <w:right w:val="none" w:sz="0" w:space="0" w:color="auto"/>
          </w:divBdr>
        </w:div>
        <w:div w:id="1895041132">
          <w:marLeft w:val="640"/>
          <w:marRight w:val="0"/>
          <w:marTop w:val="0"/>
          <w:marBottom w:val="0"/>
          <w:divBdr>
            <w:top w:val="none" w:sz="0" w:space="0" w:color="auto"/>
            <w:left w:val="none" w:sz="0" w:space="0" w:color="auto"/>
            <w:bottom w:val="none" w:sz="0" w:space="0" w:color="auto"/>
            <w:right w:val="none" w:sz="0" w:space="0" w:color="auto"/>
          </w:divBdr>
        </w:div>
        <w:div w:id="557668679">
          <w:marLeft w:val="640"/>
          <w:marRight w:val="0"/>
          <w:marTop w:val="0"/>
          <w:marBottom w:val="0"/>
          <w:divBdr>
            <w:top w:val="none" w:sz="0" w:space="0" w:color="auto"/>
            <w:left w:val="none" w:sz="0" w:space="0" w:color="auto"/>
            <w:bottom w:val="none" w:sz="0" w:space="0" w:color="auto"/>
            <w:right w:val="none" w:sz="0" w:space="0" w:color="auto"/>
          </w:divBdr>
        </w:div>
        <w:div w:id="203372371">
          <w:marLeft w:val="640"/>
          <w:marRight w:val="0"/>
          <w:marTop w:val="0"/>
          <w:marBottom w:val="0"/>
          <w:divBdr>
            <w:top w:val="none" w:sz="0" w:space="0" w:color="auto"/>
            <w:left w:val="none" w:sz="0" w:space="0" w:color="auto"/>
            <w:bottom w:val="none" w:sz="0" w:space="0" w:color="auto"/>
            <w:right w:val="none" w:sz="0" w:space="0" w:color="auto"/>
          </w:divBdr>
        </w:div>
        <w:div w:id="2052223218">
          <w:marLeft w:val="640"/>
          <w:marRight w:val="0"/>
          <w:marTop w:val="0"/>
          <w:marBottom w:val="0"/>
          <w:divBdr>
            <w:top w:val="none" w:sz="0" w:space="0" w:color="auto"/>
            <w:left w:val="none" w:sz="0" w:space="0" w:color="auto"/>
            <w:bottom w:val="none" w:sz="0" w:space="0" w:color="auto"/>
            <w:right w:val="none" w:sz="0" w:space="0" w:color="auto"/>
          </w:divBdr>
        </w:div>
        <w:div w:id="396781144">
          <w:marLeft w:val="640"/>
          <w:marRight w:val="0"/>
          <w:marTop w:val="0"/>
          <w:marBottom w:val="0"/>
          <w:divBdr>
            <w:top w:val="none" w:sz="0" w:space="0" w:color="auto"/>
            <w:left w:val="none" w:sz="0" w:space="0" w:color="auto"/>
            <w:bottom w:val="none" w:sz="0" w:space="0" w:color="auto"/>
            <w:right w:val="none" w:sz="0" w:space="0" w:color="auto"/>
          </w:divBdr>
        </w:div>
        <w:div w:id="1819224310">
          <w:marLeft w:val="640"/>
          <w:marRight w:val="0"/>
          <w:marTop w:val="0"/>
          <w:marBottom w:val="0"/>
          <w:divBdr>
            <w:top w:val="none" w:sz="0" w:space="0" w:color="auto"/>
            <w:left w:val="none" w:sz="0" w:space="0" w:color="auto"/>
            <w:bottom w:val="none" w:sz="0" w:space="0" w:color="auto"/>
            <w:right w:val="none" w:sz="0" w:space="0" w:color="auto"/>
          </w:divBdr>
        </w:div>
        <w:div w:id="2090228113">
          <w:marLeft w:val="640"/>
          <w:marRight w:val="0"/>
          <w:marTop w:val="0"/>
          <w:marBottom w:val="0"/>
          <w:divBdr>
            <w:top w:val="none" w:sz="0" w:space="0" w:color="auto"/>
            <w:left w:val="none" w:sz="0" w:space="0" w:color="auto"/>
            <w:bottom w:val="none" w:sz="0" w:space="0" w:color="auto"/>
            <w:right w:val="none" w:sz="0" w:space="0" w:color="auto"/>
          </w:divBdr>
        </w:div>
        <w:div w:id="1066688163">
          <w:marLeft w:val="640"/>
          <w:marRight w:val="0"/>
          <w:marTop w:val="0"/>
          <w:marBottom w:val="0"/>
          <w:divBdr>
            <w:top w:val="none" w:sz="0" w:space="0" w:color="auto"/>
            <w:left w:val="none" w:sz="0" w:space="0" w:color="auto"/>
            <w:bottom w:val="none" w:sz="0" w:space="0" w:color="auto"/>
            <w:right w:val="none" w:sz="0" w:space="0" w:color="auto"/>
          </w:divBdr>
        </w:div>
        <w:div w:id="752630079">
          <w:marLeft w:val="640"/>
          <w:marRight w:val="0"/>
          <w:marTop w:val="0"/>
          <w:marBottom w:val="0"/>
          <w:divBdr>
            <w:top w:val="none" w:sz="0" w:space="0" w:color="auto"/>
            <w:left w:val="none" w:sz="0" w:space="0" w:color="auto"/>
            <w:bottom w:val="none" w:sz="0" w:space="0" w:color="auto"/>
            <w:right w:val="none" w:sz="0" w:space="0" w:color="auto"/>
          </w:divBdr>
        </w:div>
        <w:div w:id="973171098">
          <w:marLeft w:val="640"/>
          <w:marRight w:val="0"/>
          <w:marTop w:val="0"/>
          <w:marBottom w:val="0"/>
          <w:divBdr>
            <w:top w:val="none" w:sz="0" w:space="0" w:color="auto"/>
            <w:left w:val="none" w:sz="0" w:space="0" w:color="auto"/>
            <w:bottom w:val="none" w:sz="0" w:space="0" w:color="auto"/>
            <w:right w:val="none" w:sz="0" w:space="0" w:color="auto"/>
          </w:divBdr>
        </w:div>
        <w:div w:id="1895853135">
          <w:marLeft w:val="640"/>
          <w:marRight w:val="0"/>
          <w:marTop w:val="0"/>
          <w:marBottom w:val="0"/>
          <w:divBdr>
            <w:top w:val="none" w:sz="0" w:space="0" w:color="auto"/>
            <w:left w:val="none" w:sz="0" w:space="0" w:color="auto"/>
            <w:bottom w:val="none" w:sz="0" w:space="0" w:color="auto"/>
            <w:right w:val="none" w:sz="0" w:space="0" w:color="auto"/>
          </w:divBdr>
        </w:div>
        <w:div w:id="945578398">
          <w:marLeft w:val="640"/>
          <w:marRight w:val="0"/>
          <w:marTop w:val="0"/>
          <w:marBottom w:val="0"/>
          <w:divBdr>
            <w:top w:val="none" w:sz="0" w:space="0" w:color="auto"/>
            <w:left w:val="none" w:sz="0" w:space="0" w:color="auto"/>
            <w:bottom w:val="none" w:sz="0" w:space="0" w:color="auto"/>
            <w:right w:val="none" w:sz="0" w:space="0" w:color="auto"/>
          </w:divBdr>
        </w:div>
        <w:div w:id="180703577">
          <w:marLeft w:val="640"/>
          <w:marRight w:val="0"/>
          <w:marTop w:val="0"/>
          <w:marBottom w:val="0"/>
          <w:divBdr>
            <w:top w:val="none" w:sz="0" w:space="0" w:color="auto"/>
            <w:left w:val="none" w:sz="0" w:space="0" w:color="auto"/>
            <w:bottom w:val="none" w:sz="0" w:space="0" w:color="auto"/>
            <w:right w:val="none" w:sz="0" w:space="0" w:color="auto"/>
          </w:divBdr>
        </w:div>
      </w:divsChild>
    </w:div>
    <w:div w:id="1781950538">
      <w:bodyDiv w:val="1"/>
      <w:marLeft w:val="0"/>
      <w:marRight w:val="0"/>
      <w:marTop w:val="0"/>
      <w:marBottom w:val="0"/>
      <w:divBdr>
        <w:top w:val="none" w:sz="0" w:space="0" w:color="auto"/>
        <w:left w:val="none" w:sz="0" w:space="0" w:color="auto"/>
        <w:bottom w:val="none" w:sz="0" w:space="0" w:color="auto"/>
        <w:right w:val="none" w:sz="0" w:space="0" w:color="auto"/>
      </w:divBdr>
      <w:divsChild>
        <w:div w:id="1057974503">
          <w:marLeft w:val="640"/>
          <w:marRight w:val="0"/>
          <w:marTop w:val="0"/>
          <w:marBottom w:val="0"/>
          <w:divBdr>
            <w:top w:val="none" w:sz="0" w:space="0" w:color="auto"/>
            <w:left w:val="none" w:sz="0" w:space="0" w:color="auto"/>
            <w:bottom w:val="none" w:sz="0" w:space="0" w:color="auto"/>
            <w:right w:val="none" w:sz="0" w:space="0" w:color="auto"/>
          </w:divBdr>
        </w:div>
        <w:div w:id="12659744">
          <w:marLeft w:val="640"/>
          <w:marRight w:val="0"/>
          <w:marTop w:val="0"/>
          <w:marBottom w:val="0"/>
          <w:divBdr>
            <w:top w:val="none" w:sz="0" w:space="0" w:color="auto"/>
            <w:left w:val="none" w:sz="0" w:space="0" w:color="auto"/>
            <w:bottom w:val="none" w:sz="0" w:space="0" w:color="auto"/>
            <w:right w:val="none" w:sz="0" w:space="0" w:color="auto"/>
          </w:divBdr>
        </w:div>
        <w:div w:id="1578052057">
          <w:marLeft w:val="640"/>
          <w:marRight w:val="0"/>
          <w:marTop w:val="0"/>
          <w:marBottom w:val="0"/>
          <w:divBdr>
            <w:top w:val="none" w:sz="0" w:space="0" w:color="auto"/>
            <w:left w:val="none" w:sz="0" w:space="0" w:color="auto"/>
            <w:bottom w:val="none" w:sz="0" w:space="0" w:color="auto"/>
            <w:right w:val="none" w:sz="0" w:space="0" w:color="auto"/>
          </w:divBdr>
        </w:div>
        <w:div w:id="2019574797">
          <w:marLeft w:val="640"/>
          <w:marRight w:val="0"/>
          <w:marTop w:val="0"/>
          <w:marBottom w:val="0"/>
          <w:divBdr>
            <w:top w:val="none" w:sz="0" w:space="0" w:color="auto"/>
            <w:left w:val="none" w:sz="0" w:space="0" w:color="auto"/>
            <w:bottom w:val="none" w:sz="0" w:space="0" w:color="auto"/>
            <w:right w:val="none" w:sz="0" w:space="0" w:color="auto"/>
          </w:divBdr>
        </w:div>
        <w:div w:id="1296327472">
          <w:marLeft w:val="640"/>
          <w:marRight w:val="0"/>
          <w:marTop w:val="0"/>
          <w:marBottom w:val="0"/>
          <w:divBdr>
            <w:top w:val="none" w:sz="0" w:space="0" w:color="auto"/>
            <w:left w:val="none" w:sz="0" w:space="0" w:color="auto"/>
            <w:bottom w:val="none" w:sz="0" w:space="0" w:color="auto"/>
            <w:right w:val="none" w:sz="0" w:space="0" w:color="auto"/>
          </w:divBdr>
        </w:div>
        <w:div w:id="1206455427">
          <w:marLeft w:val="640"/>
          <w:marRight w:val="0"/>
          <w:marTop w:val="0"/>
          <w:marBottom w:val="0"/>
          <w:divBdr>
            <w:top w:val="none" w:sz="0" w:space="0" w:color="auto"/>
            <w:left w:val="none" w:sz="0" w:space="0" w:color="auto"/>
            <w:bottom w:val="none" w:sz="0" w:space="0" w:color="auto"/>
            <w:right w:val="none" w:sz="0" w:space="0" w:color="auto"/>
          </w:divBdr>
        </w:div>
        <w:div w:id="152794684">
          <w:marLeft w:val="640"/>
          <w:marRight w:val="0"/>
          <w:marTop w:val="0"/>
          <w:marBottom w:val="0"/>
          <w:divBdr>
            <w:top w:val="none" w:sz="0" w:space="0" w:color="auto"/>
            <w:left w:val="none" w:sz="0" w:space="0" w:color="auto"/>
            <w:bottom w:val="none" w:sz="0" w:space="0" w:color="auto"/>
            <w:right w:val="none" w:sz="0" w:space="0" w:color="auto"/>
          </w:divBdr>
        </w:div>
        <w:div w:id="283662450">
          <w:marLeft w:val="640"/>
          <w:marRight w:val="0"/>
          <w:marTop w:val="0"/>
          <w:marBottom w:val="0"/>
          <w:divBdr>
            <w:top w:val="none" w:sz="0" w:space="0" w:color="auto"/>
            <w:left w:val="none" w:sz="0" w:space="0" w:color="auto"/>
            <w:bottom w:val="none" w:sz="0" w:space="0" w:color="auto"/>
            <w:right w:val="none" w:sz="0" w:space="0" w:color="auto"/>
          </w:divBdr>
        </w:div>
        <w:div w:id="1096288837">
          <w:marLeft w:val="640"/>
          <w:marRight w:val="0"/>
          <w:marTop w:val="0"/>
          <w:marBottom w:val="0"/>
          <w:divBdr>
            <w:top w:val="none" w:sz="0" w:space="0" w:color="auto"/>
            <w:left w:val="none" w:sz="0" w:space="0" w:color="auto"/>
            <w:bottom w:val="none" w:sz="0" w:space="0" w:color="auto"/>
            <w:right w:val="none" w:sz="0" w:space="0" w:color="auto"/>
          </w:divBdr>
        </w:div>
        <w:div w:id="2055541870">
          <w:marLeft w:val="640"/>
          <w:marRight w:val="0"/>
          <w:marTop w:val="0"/>
          <w:marBottom w:val="0"/>
          <w:divBdr>
            <w:top w:val="none" w:sz="0" w:space="0" w:color="auto"/>
            <w:left w:val="none" w:sz="0" w:space="0" w:color="auto"/>
            <w:bottom w:val="none" w:sz="0" w:space="0" w:color="auto"/>
            <w:right w:val="none" w:sz="0" w:space="0" w:color="auto"/>
          </w:divBdr>
        </w:div>
        <w:div w:id="1120076348">
          <w:marLeft w:val="640"/>
          <w:marRight w:val="0"/>
          <w:marTop w:val="0"/>
          <w:marBottom w:val="0"/>
          <w:divBdr>
            <w:top w:val="none" w:sz="0" w:space="0" w:color="auto"/>
            <w:left w:val="none" w:sz="0" w:space="0" w:color="auto"/>
            <w:bottom w:val="none" w:sz="0" w:space="0" w:color="auto"/>
            <w:right w:val="none" w:sz="0" w:space="0" w:color="auto"/>
          </w:divBdr>
        </w:div>
        <w:div w:id="1220553112">
          <w:marLeft w:val="640"/>
          <w:marRight w:val="0"/>
          <w:marTop w:val="0"/>
          <w:marBottom w:val="0"/>
          <w:divBdr>
            <w:top w:val="none" w:sz="0" w:space="0" w:color="auto"/>
            <w:left w:val="none" w:sz="0" w:space="0" w:color="auto"/>
            <w:bottom w:val="none" w:sz="0" w:space="0" w:color="auto"/>
            <w:right w:val="none" w:sz="0" w:space="0" w:color="auto"/>
          </w:divBdr>
        </w:div>
        <w:div w:id="1250651235">
          <w:marLeft w:val="640"/>
          <w:marRight w:val="0"/>
          <w:marTop w:val="0"/>
          <w:marBottom w:val="0"/>
          <w:divBdr>
            <w:top w:val="none" w:sz="0" w:space="0" w:color="auto"/>
            <w:left w:val="none" w:sz="0" w:space="0" w:color="auto"/>
            <w:bottom w:val="none" w:sz="0" w:space="0" w:color="auto"/>
            <w:right w:val="none" w:sz="0" w:space="0" w:color="auto"/>
          </w:divBdr>
        </w:div>
        <w:div w:id="1171064921">
          <w:marLeft w:val="640"/>
          <w:marRight w:val="0"/>
          <w:marTop w:val="0"/>
          <w:marBottom w:val="0"/>
          <w:divBdr>
            <w:top w:val="none" w:sz="0" w:space="0" w:color="auto"/>
            <w:left w:val="none" w:sz="0" w:space="0" w:color="auto"/>
            <w:bottom w:val="none" w:sz="0" w:space="0" w:color="auto"/>
            <w:right w:val="none" w:sz="0" w:space="0" w:color="auto"/>
          </w:divBdr>
        </w:div>
        <w:div w:id="1458256745">
          <w:marLeft w:val="640"/>
          <w:marRight w:val="0"/>
          <w:marTop w:val="0"/>
          <w:marBottom w:val="0"/>
          <w:divBdr>
            <w:top w:val="none" w:sz="0" w:space="0" w:color="auto"/>
            <w:left w:val="none" w:sz="0" w:space="0" w:color="auto"/>
            <w:bottom w:val="none" w:sz="0" w:space="0" w:color="auto"/>
            <w:right w:val="none" w:sz="0" w:space="0" w:color="auto"/>
          </w:divBdr>
        </w:div>
        <w:div w:id="1117682148">
          <w:marLeft w:val="640"/>
          <w:marRight w:val="0"/>
          <w:marTop w:val="0"/>
          <w:marBottom w:val="0"/>
          <w:divBdr>
            <w:top w:val="none" w:sz="0" w:space="0" w:color="auto"/>
            <w:left w:val="none" w:sz="0" w:space="0" w:color="auto"/>
            <w:bottom w:val="none" w:sz="0" w:space="0" w:color="auto"/>
            <w:right w:val="none" w:sz="0" w:space="0" w:color="auto"/>
          </w:divBdr>
        </w:div>
        <w:div w:id="991174274">
          <w:marLeft w:val="640"/>
          <w:marRight w:val="0"/>
          <w:marTop w:val="0"/>
          <w:marBottom w:val="0"/>
          <w:divBdr>
            <w:top w:val="none" w:sz="0" w:space="0" w:color="auto"/>
            <w:left w:val="none" w:sz="0" w:space="0" w:color="auto"/>
            <w:bottom w:val="none" w:sz="0" w:space="0" w:color="auto"/>
            <w:right w:val="none" w:sz="0" w:space="0" w:color="auto"/>
          </w:divBdr>
        </w:div>
        <w:div w:id="1608342932">
          <w:marLeft w:val="640"/>
          <w:marRight w:val="0"/>
          <w:marTop w:val="0"/>
          <w:marBottom w:val="0"/>
          <w:divBdr>
            <w:top w:val="none" w:sz="0" w:space="0" w:color="auto"/>
            <w:left w:val="none" w:sz="0" w:space="0" w:color="auto"/>
            <w:bottom w:val="none" w:sz="0" w:space="0" w:color="auto"/>
            <w:right w:val="none" w:sz="0" w:space="0" w:color="auto"/>
          </w:divBdr>
        </w:div>
        <w:div w:id="383987052">
          <w:marLeft w:val="640"/>
          <w:marRight w:val="0"/>
          <w:marTop w:val="0"/>
          <w:marBottom w:val="0"/>
          <w:divBdr>
            <w:top w:val="none" w:sz="0" w:space="0" w:color="auto"/>
            <w:left w:val="none" w:sz="0" w:space="0" w:color="auto"/>
            <w:bottom w:val="none" w:sz="0" w:space="0" w:color="auto"/>
            <w:right w:val="none" w:sz="0" w:space="0" w:color="auto"/>
          </w:divBdr>
        </w:div>
        <w:div w:id="225379209">
          <w:marLeft w:val="640"/>
          <w:marRight w:val="0"/>
          <w:marTop w:val="0"/>
          <w:marBottom w:val="0"/>
          <w:divBdr>
            <w:top w:val="none" w:sz="0" w:space="0" w:color="auto"/>
            <w:left w:val="none" w:sz="0" w:space="0" w:color="auto"/>
            <w:bottom w:val="none" w:sz="0" w:space="0" w:color="auto"/>
            <w:right w:val="none" w:sz="0" w:space="0" w:color="auto"/>
          </w:divBdr>
        </w:div>
        <w:div w:id="882251051">
          <w:marLeft w:val="640"/>
          <w:marRight w:val="0"/>
          <w:marTop w:val="0"/>
          <w:marBottom w:val="0"/>
          <w:divBdr>
            <w:top w:val="none" w:sz="0" w:space="0" w:color="auto"/>
            <w:left w:val="none" w:sz="0" w:space="0" w:color="auto"/>
            <w:bottom w:val="none" w:sz="0" w:space="0" w:color="auto"/>
            <w:right w:val="none" w:sz="0" w:space="0" w:color="auto"/>
          </w:divBdr>
        </w:div>
        <w:div w:id="495148210">
          <w:marLeft w:val="640"/>
          <w:marRight w:val="0"/>
          <w:marTop w:val="0"/>
          <w:marBottom w:val="0"/>
          <w:divBdr>
            <w:top w:val="none" w:sz="0" w:space="0" w:color="auto"/>
            <w:left w:val="none" w:sz="0" w:space="0" w:color="auto"/>
            <w:bottom w:val="none" w:sz="0" w:space="0" w:color="auto"/>
            <w:right w:val="none" w:sz="0" w:space="0" w:color="auto"/>
          </w:divBdr>
        </w:div>
        <w:div w:id="959799209">
          <w:marLeft w:val="640"/>
          <w:marRight w:val="0"/>
          <w:marTop w:val="0"/>
          <w:marBottom w:val="0"/>
          <w:divBdr>
            <w:top w:val="none" w:sz="0" w:space="0" w:color="auto"/>
            <w:left w:val="none" w:sz="0" w:space="0" w:color="auto"/>
            <w:bottom w:val="none" w:sz="0" w:space="0" w:color="auto"/>
            <w:right w:val="none" w:sz="0" w:space="0" w:color="auto"/>
          </w:divBdr>
        </w:div>
        <w:div w:id="2143109389">
          <w:marLeft w:val="640"/>
          <w:marRight w:val="0"/>
          <w:marTop w:val="0"/>
          <w:marBottom w:val="0"/>
          <w:divBdr>
            <w:top w:val="none" w:sz="0" w:space="0" w:color="auto"/>
            <w:left w:val="none" w:sz="0" w:space="0" w:color="auto"/>
            <w:bottom w:val="none" w:sz="0" w:space="0" w:color="auto"/>
            <w:right w:val="none" w:sz="0" w:space="0" w:color="auto"/>
          </w:divBdr>
        </w:div>
        <w:div w:id="489907857">
          <w:marLeft w:val="640"/>
          <w:marRight w:val="0"/>
          <w:marTop w:val="0"/>
          <w:marBottom w:val="0"/>
          <w:divBdr>
            <w:top w:val="none" w:sz="0" w:space="0" w:color="auto"/>
            <w:left w:val="none" w:sz="0" w:space="0" w:color="auto"/>
            <w:bottom w:val="none" w:sz="0" w:space="0" w:color="auto"/>
            <w:right w:val="none" w:sz="0" w:space="0" w:color="auto"/>
          </w:divBdr>
        </w:div>
        <w:div w:id="1896622842">
          <w:marLeft w:val="640"/>
          <w:marRight w:val="0"/>
          <w:marTop w:val="0"/>
          <w:marBottom w:val="0"/>
          <w:divBdr>
            <w:top w:val="none" w:sz="0" w:space="0" w:color="auto"/>
            <w:left w:val="none" w:sz="0" w:space="0" w:color="auto"/>
            <w:bottom w:val="none" w:sz="0" w:space="0" w:color="auto"/>
            <w:right w:val="none" w:sz="0" w:space="0" w:color="auto"/>
          </w:divBdr>
        </w:div>
        <w:div w:id="1094278054">
          <w:marLeft w:val="640"/>
          <w:marRight w:val="0"/>
          <w:marTop w:val="0"/>
          <w:marBottom w:val="0"/>
          <w:divBdr>
            <w:top w:val="none" w:sz="0" w:space="0" w:color="auto"/>
            <w:left w:val="none" w:sz="0" w:space="0" w:color="auto"/>
            <w:bottom w:val="none" w:sz="0" w:space="0" w:color="auto"/>
            <w:right w:val="none" w:sz="0" w:space="0" w:color="auto"/>
          </w:divBdr>
        </w:div>
        <w:div w:id="105932742">
          <w:marLeft w:val="640"/>
          <w:marRight w:val="0"/>
          <w:marTop w:val="0"/>
          <w:marBottom w:val="0"/>
          <w:divBdr>
            <w:top w:val="none" w:sz="0" w:space="0" w:color="auto"/>
            <w:left w:val="none" w:sz="0" w:space="0" w:color="auto"/>
            <w:bottom w:val="none" w:sz="0" w:space="0" w:color="auto"/>
            <w:right w:val="none" w:sz="0" w:space="0" w:color="auto"/>
          </w:divBdr>
        </w:div>
        <w:div w:id="1323434106">
          <w:marLeft w:val="640"/>
          <w:marRight w:val="0"/>
          <w:marTop w:val="0"/>
          <w:marBottom w:val="0"/>
          <w:divBdr>
            <w:top w:val="none" w:sz="0" w:space="0" w:color="auto"/>
            <w:left w:val="none" w:sz="0" w:space="0" w:color="auto"/>
            <w:bottom w:val="none" w:sz="0" w:space="0" w:color="auto"/>
            <w:right w:val="none" w:sz="0" w:space="0" w:color="auto"/>
          </w:divBdr>
        </w:div>
        <w:div w:id="1509060155">
          <w:marLeft w:val="640"/>
          <w:marRight w:val="0"/>
          <w:marTop w:val="0"/>
          <w:marBottom w:val="0"/>
          <w:divBdr>
            <w:top w:val="none" w:sz="0" w:space="0" w:color="auto"/>
            <w:left w:val="none" w:sz="0" w:space="0" w:color="auto"/>
            <w:bottom w:val="none" w:sz="0" w:space="0" w:color="auto"/>
            <w:right w:val="none" w:sz="0" w:space="0" w:color="auto"/>
          </w:divBdr>
        </w:div>
        <w:div w:id="2118519018">
          <w:marLeft w:val="640"/>
          <w:marRight w:val="0"/>
          <w:marTop w:val="0"/>
          <w:marBottom w:val="0"/>
          <w:divBdr>
            <w:top w:val="none" w:sz="0" w:space="0" w:color="auto"/>
            <w:left w:val="none" w:sz="0" w:space="0" w:color="auto"/>
            <w:bottom w:val="none" w:sz="0" w:space="0" w:color="auto"/>
            <w:right w:val="none" w:sz="0" w:space="0" w:color="auto"/>
          </w:divBdr>
        </w:div>
        <w:div w:id="2147312284">
          <w:marLeft w:val="640"/>
          <w:marRight w:val="0"/>
          <w:marTop w:val="0"/>
          <w:marBottom w:val="0"/>
          <w:divBdr>
            <w:top w:val="none" w:sz="0" w:space="0" w:color="auto"/>
            <w:left w:val="none" w:sz="0" w:space="0" w:color="auto"/>
            <w:bottom w:val="none" w:sz="0" w:space="0" w:color="auto"/>
            <w:right w:val="none" w:sz="0" w:space="0" w:color="auto"/>
          </w:divBdr>
        </w:div>
        <w:div w:id="453332131">
          <w:marLeft w:val="640"/>
          <w:marRight w:val="0"/>
          <w:marTop w:val="0"/>
          <w:marBottom w:val="0"/>
          <w:divBdr>
            <w:top w:val="none" w:sz="0" w:space="0" w:color="auto"/>
            <w:left w:val="none" w:sz="0" w:space="0" w:color="auto"/>
            <w:bottom w:val="none" w:sz="0" w:space="0" w:color="auto"/>
            <w:right w:val="none" w:sz="0" w:space="0" w:color="auto"/>
          </w:divBdr>
        </w:div>
        <w:div w:id="672101638">
          <w:marLeft w:val="640"/>
          <w:marRight w:val="0"/>
          <w:marTop w:val="0"/>
          <w:marBottom w:val="0"/>
          <w:divBdr>
            <w:top w:val="none" w:sz="0" w:space="0" w:color="auto"/>
            <w:left w:val="none" w:sz="0" w:space="0" w:color="auto"/>
            <w:bottom w:val="none" w:sz="0" w:space="0" w:color="auto"/>
            <w:right w:val="none" w:sz="0" w:space="0" w:color="auto"/>
          </w:divBdr>
        </w:div>
        <w:div w:id="94060522">
          <w:marLeft w:val="640"/>
          <w:marRight w:val="0"/>
          <w:marTop w:val="0"/>
          <w:marBottom w:val="0"/>
          <w:divBdr>
            <w:top w:val="none" w:sz="0" w:space="0" w:color="auto"/>
            <w:left w:val="none" w:sz="0" w:space="0" w:color="auto"/>
            <w:bottom w:val="none" w:sz="0" w:space="0" w:color="auto"/>
            <w:right w:val="none" w:sz="0" w:space="0" w:color="auto"/>
          </w:divBdr>
        </w:div>
        <w:div w:id="383599324">
          <w:marLeft w:val="640"/>
          <w:marRight w:val="0"/>
          <w:marTop w:val="0"/>
          <w:marBottom w:val="0"/>
          <w:divBdr>
            <w:top w:val="none" w:sz="0" w:space="0" w:color="auto"/>
            <w:left w:val="none" w:sz="0" w:space="0" w:color="auto"/>
            <w:bottom w:val="none" w:sz="0" w:space="0" w:color="auto"/>
            <w:right w:val="none" w:sz="0" w:space="0" w:color="auto"/>
          </w:divBdr>
        </w:div>
        <w:div w:id="12195465">
          <w:marLeft w:val="640"/>
          <w:marRight w:val="0"/>
          <w:marTop w:val="0"/>
          <w:marBottom w:val="0"/>
          <w:divBdr>
            <w:top w:val="none" w:sz="0" w:space="0" w:color="auto"/>
            <w:left w:val="none" w:sz="0" w:space="0" w:color="auto"/>
            <w:bottom w:val="none" w:sz="0" w:space="0" w:color="auto"/>
            <w:right w:val="none" w:sz="0" w:space="0" w:color="auto"/>
          </w:divBdr>
        </w:div>
        <w:div w:id="53361792">
          <w:marLeft w:val="640"/>
          <w:marRight w:val="0"/>
          <w:marTop w:val="0"/>
          <w:marBottom w:val="0"/>
          <w:divBdr>
            <w:top w:val="none" w:sz="0" w:space="0" w:color="auto"/>
            <w:left w:val="none" w:sz="0" w:space="0" w:color="auto"/>
            <w:bottom w:val="none" w:sz="0" w:space="0" w:color="auto"/>
            <w:right w:val="none" w:sz="0" w:space="0" w:color="auto"/>
          </w:divBdr>
        </w:div>
        <w:div w:id="642974369">
          <w:marLeft w:val="640"/>
          <w:marRight w:val="0"/>
          <w:marTop w:val="0"/>
          <w:marBottom w:val="0"/>
          <w:divBdr>
            <w:top w:val="none" w:sz="0" w:space="0" w:color="auto"/>
            <w:left w:val="none" w:sz="0" w:space="0" w:color="auto"/>
            <w:bottom w:val="none" w:sz="0" w:space="0" w:color="auto"/>
            <w:right w:val="none" w:sz="0" w:space="0" w:color="auto"/>
          </w:divBdr>
        </w:div>
        <w:div w:id="1876962553">
          <w:marLeft w:val="640"/>
          <w:marRight w:val="0"/>
          <w:marTop w:val="0"/>
          <w:marBottom w:val="0"/>
          <w:divBdr>
            <w:top w:val="none" w:sz="0" w:space="0" w:color="auto"/>
            <w:left w:val="none" w:sz="0" w:space="0" w:color="auto"/>
            <w:bottom w:val="none" w:sz="0" w:space="0" w:color="auto"/>
            <w:right w:val="none" w:sz="0" w:space="0" w:color="auto"/>
          </w:divBdr>
        </w:div>
        <w:div w:id="1338770234">
          <w:marLeft w:val="640"/>
          <w:marRight w:val="0"/>
          <w:marTop w:val="0"/>
          <w:marBottom w:val="0"/>
          <w:divBdr>
            <w:top w:val="none" w:sz="0" w:space="0" w:color="auto"/>
            <w:left w:val="none" w:sz="0" w:space="0" w:color="auto"/>
            <w:bottom w:val="none" w:sz="0" w:space="0" w:color="auto"/>
            <w:right w:val="none" w:sz="0" w:space="0" w:color="auto"/>
          </w:divBdr>
        </w:div>
        <w:div w:id="1229724724">
          <w:marLeft w:val="640"/>
          <w:marRight w:val="0"/>
          <w:marTop w:val="0"/>
          <w:marBottom w:val="0"/>
          <w:divBdr>
            <w:top w:val="none" w:sz="0" w:space="0" w:color="auto"/>
            <w:left w:val="none" w:sz="0" w:space="0" w:color="auto"/>
            <w:bottom w:val="none" w:sz="0" w:space="0" w:color="auto"/>
            <w:right w:val="none" w:sz="0" w:space="0" w:color="auto"/>
          </w:divBdr>
        </w:div>
        <w:div w:id="2006782015">
          <w:marLeft w:val="640"/>
          <w:marRight w:val="0"/>
          <w:marTop w:val="0"/>
          <w:marBottom w:val="0"/>
          <w:divBdr>
            <w:top w:val="none" w:sz="0" w:space="0" w:color="auto"/>
            <w:left w:val="none" w:sz="0" w:space="0" w:color="auto"/>
            <w:bottom w:val="none" w:sz="0" w:space="0" w:color="auto"/>
            <w:right w:val="none" w:sz="0" w:space="0" w:color="auto"/>
          </w:divBdr>
        </w:div>
        <w:div w:id="991979530">
          <w:marLeft w:val="640"/>
          <w:marRight w:val="0"/>
          <w:marTop w:val="0"/>
          <w:marBottom w:val="0"/>
          <w:divBdr>
            <w:top w:val="none" w:sz="0" w:space="0" w:color="auto"/>
            <w:left w:val="none" w:sz="0" w:space="0" w:color="auto"/>
            <w:bottom w:val="none" w:sz="0" w:space="0" w:color="auto"/>
            <w:right w:val="none" w:sz="0" w:space="0" w:color="auto"/>
          </w:divBdr>
        </w:div>
        <w:div w:id="1911302206">
          <w:marLeft w:val="640"/>
          <w:marRight w:val="0"/>
          <w:marTop w:val="0"/>
          <w:marBottom w:val="0"/>
          <w:divBdr>
            <w:top w:val="none" w:sz="0" w:space="0" w:color="auto"/>
            <w:left w:val="none" w:sz="0" w:space="0" w:color="auto"/>
            <w:bottom w:val="none" w:sz="0" w:space="0" w:color="auto"/>
            <w:right w:val="none" w:sz="0" w:space="0" w:color="auto"/>
          </w:divBdr>
        </w:div>
        <w:div w:id="1809278073">
          <w:marLeft w:val="640"/>
          <w:marRight w:val="0"/>
          <w:marTop w:val="0"/>
          <w:marBottom w:val="0"/>
          <w:divBdr>
            <w:top w:val="none" w:sz="0" w:space="0" w:color="auto"/>
            <w:left w:val="none" w:sz="0" w:space="0" w:color="auto"/>
            <w:bottom w:val="none" w:sz="0" w:space="0" w:color="auto"/>
            <w:right w:val="none" w:sz="0" w:space="0" w:color="auto"/>
          </w:divBdr>
        </w:div>
        <w:div w:id="408236299">
          <w:marLeft w:val="640"/>
          <w:marRight w:val="0"/>
          <w:marTop w:val="0"/>
          <w:marBottom w:val="0"/>
          <w:divBdr>
            <w:top w:val="none" w:sz="0" w:space="0" w:color="auto"/>
            <w:left w:val="none" w:sz="0" w:space="0" w:color="auto"/>
            <w:bottom w:val="none" w:sz="0" w:space="0" w:color="auto"/>
            <w:right w:val="none" w:sz="0" w:space="0" w:color="auto"/>
          </w:divBdr>
        </w:div>
        <w:div w:id="159657699">
          <w:marLeft w:val="640"/>
          <w:marRight w:val="0"/>
          <w:marTop w:val="0"/>
          <w:marBottom w:val="0"/>
          <w:divBdr>
            <w:top w:val="none" w:sz="0" w:space="0" w:color="auto"/>
            <w:left w:val="none" w:sz="0" w:space="0" w:color="auto"/>
            <w:bottom w:val="none" w:sz="0" w:space="0" w:color="auto"/>
            <w:right w:val="none" w:sz="0" w:space="0" w:color="auto"/>
          </w:divBdr>
        </w:div>
        <w:div w:id="1568344429">
          <w:marLeft w:val="640"/>
          <w:marRight w:val="0"/>
          <w:marTop w:val="0"/>
          <w:marBottom w:val="0"/>
          <w:divBdr>
            <w:top w:val="none" w:sz="0" w:space="0" w:color="auto"/>
            <w:left w:val="none" w:sz="0" w:space="0" w:color="auto"/>
            <w:bottom w:val="none" w:sz="0" w:space="0" w:color="auto"/>
            <w:right w:val="none" w:sz="0" w:space="0" w:color="auto"/>
          </w:divBdr>
        </w:div>
        <w:div w:id="480318896">
          <w:marLeft w:val="640"/>
          <w:marRight w:val="0"/>
          <w:marTop w:val="0"/>
          <w:marBottom w:val="0"/>
          <w:divBdr>
            <w:top w:val="none" w:sz="0" w:space="0" w:color="auto"/>
            <w:left w:val="none" w:sz="0" w:space="0" w:color="auto"/>
            <w:bottom w:val="none" w:sz="0" w:space="0" w:color="auto"/>
            <w:right w:val="none" w:sz="0" w:space="0" w:color="auto"/>
          </w:divBdr>
        </w:div>
        <w:div w:id="332226270">
          <w:marLeft w:val="640"/>
          <w:marRight w:val="0"/>
          <w:marTop w:val="0"/>
          <w:marBottom w:val="0"/>
          <w:divBdr>
            <w:top w:val="none" w:sz="0" w:space="0" w:color="auto"/>
            <w:left w:val="none" w:sz="0" w:space="0" w:color="auto"/>
            <w:bottom w:val="none" w:sz="0" w:space="0" w:color="auto"/>
            <w:right w:val="none" w:sz="0" w:space="0" w:color="auto"/>
          </w:divBdr>
        </w:div>
        <w:div w:id="522861023">
          <w:marLeft w:val="640"/>
          <w:marRight w:val="0"/>
          <w:marTop w:val="0"/>
          <w:marBottom w:val="0"/>
          <w:divBdr>
            <w:top w:val="none" w:sz="0" w:space="0" w:color="auto"/>
            <w:left w:val="none" w:sz="0" w:space="0" w:color="auto"/>
            <w:bottom w:val="none" w:sz="0" w:space="0" w:color="auto"/>
            <w:right w:val="none" w:sz="0" w:space="0" w:color="auto"/>
          </w:divBdr>
        </w:div>
        <w:div w:id="897089214">
          <w:marLeft w:val="640"/>
          <w:marRight w:val="0"/>
          <w:marTop w:val="0"/>
          <w:marBottom w:val="0"/>
          <w:divBdr>
            <w:top w:val="none" w:sz="0" w:space="0" w:color="auto"/>
            <w:left w:val="none" w:sz="0" w:space="0" w:color="auto"/>
            <w:bottom w:val="none" w:sz="0" w:space="0" w:color="auto"/>
            <w:right w:val="none" w:sz="0" w:space="0" w:color="auto"/>
          </w:divBdr>
        </w:div>
        <w:div w:id="2141221904">
          <w:marLeft w:val="640"/>
          <w:marRight w:val="0"/>
          <w:marTop w:val="0"/>
          <w:marBottom w:val="0"/>
          <w:divBdr>
            <w:top w:val="none" w:sz="0" w:space="0" w:color="auto"/>
            <w:left w:val="none" w:sz="0" w:space="0" w:color="auto"/>
            <w:bottom w:val="none" w:sz="0" w:space="0" w:color="auto"/>
            <w:right w:val="none" w:sz="0" w:space="0" w:color="auto"/>
          </w:divBdr>
        </w:div>
        <w:div w:id="731583496">
          <w:marLeft w:val="640"/>
          <w:marRight w:val="0"/>
          <w:marTop w:val="0"/>
          <w:marBottom w:val="0"/>
          <w:divBdr>
            <w:top w:val="none" w:sz="0" w:space="0" w:color="auto"/>
            <w:left w:val="none" w:sz="0" w:space="0" w:color="auto"/>
            <w:bottom w:val="none" w:sz="0" w:space="0" w:color="auto"/>
            <w:right w:val="none" w:sz="0" w:space="0" w:color="auto"/>
          </w:divBdr>
        </w:div>
        <w:div w:id="2043507183">
          <w:marLeft w:val="640"/>
          <w:marRight w:val="0"/>
          <w:marTop w:val="0"/>
          <w:marBottom w:val="0"/>
          <w:divBdr>
            <w:top w:val="none" w:sz="0" w:space="0" w:color="auto"/>
            <w:left w:val="none" w:sz="0" w:space="0" w:color="auto"/>
            <w:bottom w:val="none" w:sz="0" w:space="0" w:color="auto"/>
            <w:right w:val="none" w:sz="0" w:space="0" w:color="auto"/>
          </w:divBdr>
        </w:div>
        <w:div w:id="317925578">
          <w:marLeft w:val="640"/>
          <w:marRight w:val="0"/>
          <w:marTop w:val="0"/>
          <w:marBottom w:val="0"/>
          <w:divBdr>
            <w:top w:val="none" w:sz="0" w:space="0" w:color="auto"/>
            <w:left w:val="none" w:sz="0" w:space="0" w:color="auto"/>
            <w:bottom w:val="none" w:sz="0" w:space="0" w:color="auto"/>
            <w:right w:val="none" w:sz="0" w:space="0" w:color="auto"/>
          </w:divBdr>
        </w:div>
        <w:div w:id="1397434028">
          <w:marLeft w:val="640"/>
          <w:marRight w:val="0"/>
          <w:marTop w:val="0"/>
          <w:marBottom w:val="0"/>
          <w:divBdr>
            <w:top w:val="none" w:sz="0" w:space="0" w:color="auto"/>
            <w:left w:val="none" w:sz="0" w:space="0" w:color="auto"/>
            <w:bottom w:val="none" w:sz="0" w:space="0" w:color="auto"/>
            <w:right w:val="none" w:sz="0" w:space="0" w:color="auto"/>
          </w:divBdr>
        </w:div>
        <w:div w:id="831602448">
          <w:marLeft w:val="640"/>
          <w:marRight w:val="0"/>
          <w:marTop w:val="0"/>
          <w:marBottom w:val="0"/>
          <w:divBdr>
            <w:top w:val="none" w:sz="0" w:space="0" w:color="auto"/>
            <w:left w:val="none" w:sz="0" w:space="0" w:color="auto"/>
            <w:bottom w:val="none" w:sz="0" w:space="0" w:color="auto"/>
            <w:right w:val="none" w:sz="0" w:space="0" w:color="auto"/>
          </w:divBdr>
        </w:div>
        <w:div w:id="1479415102">
          <w:marLeft w:val="640"/>
          <w:marRight w:val="0"/>
          <w:marTop w:val="0"/>
          <w:marBottom w:val="0"/>
          <w:divBdr>
            <w:top w:val="none" w:sz="0" w:space="0" w:color="auto"/>
            <w:left w:val="none" w:sz="0" w:space="0" w:color="auto"/>
            <w:bottom w:val="none" w:sz="0" w:space="0" w:color="auto"/>
            <w:right w:val="none" w:sz="0" w:space="0" w:color="auto"/>
          </w:divBdr>
        </w:div>
        <w:div w:id="1848132689">
          <w:marLeft w:val="640"/>
          <w:marRight w:val="0"/>
          <w:marTop w:val="0"/>
          <w:marBottom w:val="0"/>
          <w:divBdr>
            <w:top w:val="none" w:sz="0" w:space="0" w:color="auto"/>
            <w:left w:val="none" w:sz="0" w:space="0" w:color="auto"/>
            <w:bottom w:val="none" w:sz="0" w:space="0" w:color="auto"/>
            <w:right w:val="none" w:sz="0" w:space="0" w:color="auto"/>
          </w:divBdr>
        </w:div>
        <w:div w:id="1799568887">
          <w:marLeft w:val="640"/>
          <w:marRight w:val="0"/>
          <w:marTop w:val="0"/>
          <w:marBottom w:val="0"/>
          <w:divBdr>
            <w:top w:val="none" w:sz="0" w:space="0" w:color="auto"/>
            <w:left w:val="none" w:sz="0" w:space="0" w:color="auto"/>
            <w:bottom w:val="none" w:sz="0" w:space="0" w:color="auto"/>
            <w:right w:val="none" w:sz="0" w:space="0" w:color="auto"/>
          </w:divBdr>
        </w:div>
        <w:div w:id="1163008134">
          <w:marLeft w:val="640"/>
          <w:marRight w:val="0"/>
          <w:marTop w:val="0"/>
          <w:marBottom w:val="0"/>
          <w:divBdr>
            <w:top w:val="none" w:sz="0" w:space="0" w:color="auto"/>
            <w:left w:val="none" w:sz="0" w:space="0" w:color="auto"/>
            <w:bottom w:val="none" w:sz="0" w:space="0" w:color="auto"/>
            <w:right w:val="none" w:sz="0" w:space="0" w:color="auto"/>
          </w:divBdr>
        </w:div>
        <w:div w:id="1694846693">
          <w:marLeft w:val="640"/>
          <w:marRight w:val="0"/>
          <w:marTop w:val="0"/>
          <w:marBottom w:val="0"/>
          <w:divBdr>
            <w:top w:val="none" w:sz="0" w:space="0" w:color="auto"/>
            <w:left w:val="none" w:sz="0" w:space="0" w:color="auto"/>
            <w:bottom w:val="none" w:sz="0" w:space="0" w:color="auto"/>
            <w:right w:val="none" w:sz="0" w:space="0" w:color="auto"/>
          </w:divBdr>
        </w:div>
        <w:div w:id="910577737">
          <w:marLeft w:val="640"/>
          <w:marRight w:val="0"/>
          <w:marTop w:val="0"/>
          <w:marBottom w:val="0"/>
          <w:divBdr>
            <w:top w:val="none" w:sz="0" w:space="0" w:color="auto"/>
            <w:left w:val="none" w:sz="0" w:space="0" w:color="auto"/>
            <w:bottom w:val="none" w:sz="0" w:space="0" w:color="auto"/>
            <w:right w:val="none" w:sz="0" w:space="0" w:color="auto"/>
          </w:divBdr>
        </w:div>
        <w:div w:id="399209552">
          <w:marLeft w:val="640"/>
          <w:marRight w:val="0"/>
          <w:marTop w:val="0"/>
          <w:marBottom w:val="0"/>
          <w:divBdr>
            <w:top w:val="none" w:sz="0" w:space="0" w:color="auto"/>
            <w:left w:val="none" w:sz="0" w:space="0" w:color="auto"/>
            <w:bottom w:val="none" w:sz="0" w:space="0" w:color="auto"/>
            <w:right w:val="none" w:sz="0" w:space="0" w:color="auto"/>
          </w:divBdr>
        </w:div>
        <w:div w:id="1373573481">
          <w:marLeft w:val="640"/>
          <w:marRight w:val="0"/>
          <w:marTop w:val="0"/>
          <w:marBottom w:val="0"/>
          <w:divBdr>
            <w:top w:val="none" w:sz="0" w:space="0" w:color="auto"/>
            <w:left w:val="none" w:sz="0" w:space="0" w:color="auto"/>
            <w:bottom w:val="none" w:sz="0" w:space="0" w:color="auto"/>
            <w:right w:val="none" w:sz="0" w:space="0" w:color="auto"/>
          </w:divBdr>
        </w:div>
        <w:div w:id="40713044">
          <w:marLeft w:val="640"/>
          <w:marRight w:val="0"/>
          <w:marTop w:val="0"/>
          <w:marBottom w:val="0"/>
          <w:divBdr>
            <w:top w:val="none" w:sz="0" w:space="0" w:color="auto"/>
            <w:left w:val="none" w:sz="0" w:space="0" w:color="auto"/>
            <w:bottom w:val="none" w:sz="0" w:space="0" w:color="auto"/>
            <w:right w:val="none" w:sz="0" w:space="0" w:color="auto"/>
          </w:divBdr>
        </w:div>
        <w:div w:id="780147656">
          <w:marLeft w:val="640"/>
          <w:marRight w:val="0"/>
          <w:marTop w:val="0"/>
          <w:marBottom w:val="0"/>
          <w:divBdr>
            <w:top w:val="none" w:sz="0" w:space="0" w:color="auto"/>
            <w:left w:val="none" w:sz="0" w:space="0" w:color="auto"/>
            <w:bottom w:val="none" w:sz="0" w:space="0" w:color="auto"/>
            <w:right w:val="none" w:sz="0" w:space="0" w:color="auto"/>
          </w:divBdr>
        </w:div>
        <w:div w:id="1773284405">
          <w:marLeft w:val="640"/>
          <w:marRight w:val="0"/>
          <w:marTop w:val="0"/>
          <w:marBottom w:val="0"/>
          <w:divBdr>
            <w:top w:val="none" w:sz="0" w:space="0" w:color="auto"/>
            <w:left w:val="none" w:sz="0" w:space="0" w:color="auto"/>
            <w:bottom w:val="none" w:sz="0" w:space="0" w:color="auto"/>
            <w:right w:val="none" w:sz="0" w:space="0" w:color="auto"/>
          </w:divBdr>
        </w:div>
        <w:div w:id="268438084">
          <w:marLeft w:val="640"/>
          <w:marRight w:val="0"/>
          <w:marTop w:val="0"/>
          <w:marBottom w:val="0"/>
          <w:divBdr>
            <w:top w:val="none" w:sz="0" w:space="0" w:color="auto"/>
            <w:left w:val="none" w:sz="0" w:space="0" w:color="auto"/>
            <w:bottom w:val="none" w:sz="0" w:space="0" w:color="auto"/>
            <w:right w:val="none" w:sz="0" w:space="0" w:color="auto"/>
          </w:divBdr>
        </w:div>
        <w:div w:id="1839811842">
          <w:marLeft w:val="640"/>
          <w:marRight w:val="0"/>
          <w:marTop w:val="0"/>
          <w:marBottom w:val="0"/>
          <w:divBdr>
            <w:top w:val="none" w:sz="0" w:space="0" w:color="auto"/>
            <w:left w:val="none" w:sz="0" w:space="0" w:color="auto"/>
            <w:bottom w:val="none" w:sz="0" w:space="0" w:color="auto"/>
            <w:right w:val="none" w:sz="0" w:space="0" w:color="auto"/>
          </w:divBdr>
        </w:div>
        <w:div w:id="1402945097">
          <w:marLeft w:val="640"/>
          <w:marRight w:val="0"/>
          <w:marTop w:val="0"/>
          <w:marBottom w:val="0"/>
          <w:divBdr>
            <w:top w:val="none" w:sz="0" w:space="0" w:color="auto"/>
            <w:left w:val="none" w:sz="0" w:space="0" w:color="auto"/>
            <w:bottom w:val="none" w:sz="0" w:space="0" w:color="auto"/>
            <w:right w:val="none" w:sz="0" w:space="0" w:color="auto"/>
          </w:divBdr>
        </w:div>
        <w:div w:id="580604719">
          <w:marLeft w:val="640"/>
          <w:marRight w:val="0"/>
          <w:marTop w:val="0"/>
          <w:marBottom w:val="0"/>
          <w:divBdr>
            <w:top w:val="none" w:sz="0" w:space="0" w:color="auto"/>
            <w:left w:val="none" w:sz="0" w:space="0" w:color="auto"/>
            <w:bottom w:val="none" w:sz="0" w:space="0" w:color="auto"/>
            <w:right w:val="none" w:sz="0" w:space="0" w:color="auto"/>
          </w:divBdr>
        </w:div>
        <w:div w:id="1413311501">
          <w:marLeft w:val="640"/>
          <w:marRight w:val="0"/>
          <w:marTop w:val="0"/>
          <w:marBottom w:val="0"/>
          <w:divBdr>
            <w:top w:val="none" w:sz="0" w:space="0" w:color="auto"/>
            <w:left w:val="none" w:sz="0" w:space="0" w:color="auto"/>
            <w:bottom w:val="none" w:sz="0" w:space="0" w:color="auto"/>
            <w:right w:val="none" w:sz="0" w:space="0" w:color="auto"/>
          </w:divBdr>
        </w:div>
        <w:div w:id="1712538248">
          <w:marLeft w:val="640"/>
          <w:marRight w:val="0"/>
          <w:marTop w:val="0"/>
          <w:marBottom w:val="0"/>
          <w:divBdr>
            <w:top w:val="none" w:sz="0" w:space="0" w:color="auto"/>
            <w:left w:val="none" w:sz="0" w:space="0" w:color="auto"/>
            <w:bottom w:val="none" w:sz="0" w:space="0" w:color="auto"/>
            <w:right w:val="none" w:sz="0" w:space="0" w:color="auto"/>
          </w:divBdr>
        </w:div>
        <w:div w:id="1743869906">
          <w:marLeft w:val="640"/>
          <w:marRight w:val="0"/>
          <w:marTop w:val="0"/>
          <w:marBottom w:val="0"/>
          <w:divBdr>
            <w:top w:val="none" w:sz="0" w:space="0" w:color="auto"/>
            <w:left w:val="none" w:sz="0" w:space="0" w:color="auto"/>
            <w:bottom w:val="none" w:sz="0" w:space="0" w:color="auto"/>
            <w:right w:val="none" w:sz="0" w:space="0" w:color="auto"/>
          </w:divBdr>
        </w:div>
        <w:div w:id="736974280">
          <w:marLeft w:val="640"/>
          <w:marRight w:val="0"/>
          <w:marTop w:val="0"/>
          <w:marBottom w:val="0"/>
          <w:divBdr>
            <w:top w:val="none" w:sz="0" w:space="0" w:color="auto"/>
            <w:left w:val="none" w:sz="0" w:space="0" w:color="auto"/>
            <w:bottom w:val="none" w:sz="0" w:space="0" w:color="auto"/>
            <w:right w:val="none" w:sz="0" w:space="0" w:color="auto"/>
          </w:divBdr>
        </w:div>
        <w:div w:id="1854803228">
          <w:marLeft w:val="640"/>
          <w:marRight w:val="0"/>
          <w:marTop w:val="0"/>
          <w:marBottom w:val="0"/>
          <w:divBdr>
            <w:top w:val="none" w:sz="0" w:space="0" w:color="auto"/>
            <w:left w:val="none" w:sz="0" w:space="0" w:color="auto"/>
            <w:bottom w:val="none" w:sz="0" w:space="0" w:color="auto"/>
            <w:right w:val="none" w:sz="0" w:space="0" w:color="auto"/>
          </w:divBdr>
        </w:div>
        <w:div w:id="149253890">
          <w:marLeft w:val="640"/>
          <w:marRight w:val="0"/>
          <w:marTop w:val="0"/>
          <w:marBottom w:val="0"/>
          <w:divBdr>
            <w:top w:val="none" w:sz="0" w:space="0" w:color="auto"/>
            <w:left w:val="none" w:sz="0" w:space="0" w:color="auto"/>
            <w:bottom w:val="none" w:sz="0" w:space="0" w:color="auto"/>
            <w:right w:val="none" w:sz="0" w:space="0" w:color="auto"/>
          </w:divBdr>
        </w:div>
        <w:div w:id="1518811534">
          <w:marLeft w:val="640"/>
          <w:marRight w:val="0"/>
          <w:marTop w:val="0"/>
          <w:marBottom w:val="0"/>
          <w:divBdr>
            <w:top w:val="none" w:sz="0" w:space="0" w:color="auto"/>
            <w:left w:val="none" w:sz="0" w:space="0" w:color="auto"/>
            <w:bottom w:val="none" w:sz="0" w:space="0" w:color="auto"/>
            <w:right w:val="none" w:sz="0" w:space="0" w:color="auto"/>
          </w:divBdr>
        </w:div>
        <w:div w:id="556090711">
          <w:marLeft w:val="640"/>
          <w:marRight w:val="0"/>
          <w:marTop w:val="0"/>
          <w:marBottom w:val="0"/>
          <w:divBdr>
            <w:top w:val="none" w:sz="0" w:space="0" w:color="auto"/>
            <w:left w:val="none" w:sz="0" w:space="0" w:color="auto"/>
            <w:bottom w:val="none" w:sz="0" w:space="0" w:color="auto"/>
            <w:right w:val="none" w:sz="0" w:space="0" w:color="auto"/>
          </w:divBdr>
        </w:div>
        <w:div w:id="830950231">
          <w:marLeft w:val="640"/>
          <w:marRight w:val="0"/>
          <w:marTop w:val="0"/>
          <w:marBottom w:val="0"/>
          <w:divBdr>
            <w:top w:val="none" w:sz="0" w:space="0" w:color="auto"/>
            <w:left w:val="none" w:sz="0" w:space="0" w:color="auto"/>
            <w:bottom w:val="none" w:sz="0" w:space="0" w:color="auto"/>
            <w:right w:val="none" w:sz="0" w:space="0" w:color="auto"/>
          </w:divBdr>
        </w:div>
        <w:div w:id="1545941010">
          <w:marLeft w:val="640"/>
          <w:marRight w:val="0"/>
          <w:marTop w:val="0"/>
          <w:marBottom w:val="0"/>
          <w:divBdr>
            <w:top w:val="none" w:sz="0" w:space="0" w:color="auto"/>
            <w:left w:val="none" w:sz="0" w:space="0" w:color="auto"/>
            <w:bottom w:val="none" w:sz="0" w:space="0" w:color="auto"/>
            <w:right w:val="none" w:sz="0" w:space="0" w:color="auto"/>
          </w:divBdr>
        </w:div>
        <w:div w:id="869882191">
          <w:marLeft w:val="640"/>
          <w:marRight w:val="0"/>
          <w:marTop w:val="0"/>
          <w:marBottom w:val="0"/>
          <w:divBdr>
            <w:top w:val="none" w:sz="0" w:space="0" w:color="auto"/>
            <w:left w:val="none" w:sz="0" w:space="0" w:color="auto"/>
            <w:bottom w:val="none" w:sz="0" w:space="0" w:color="auto"/>
            <w:right w:val="none" w:sz="0" w:space="0" w:color="auto"/>
          </w:divBdr>
        </w:div>
        <w:div w:id="1252274141">
          <w:marLeft w:val="640"/>
          <w:marRight w:val="0"/>
          <w:marTop w:val="0"/>
          <w:marBottom w:val="0"/>
          <w:divBdr>
            <w:top w:val="none" w:sz="0" w:space="0" w:color="auto"/>
            <w:left w:val="none" w:sz="0" w:space="0" w:color="auto"/>
            <w:bottom w:val="none" w:sz="0" w:space="0" w:color="auto"/>
            <w:right w:val="none" w:sz="0" w:space="0" w:color="auto"/>
          </w:divBdr>
        </w:div>
        <w:div w:id="1275022565">
          <w:marLeft w:val="640"/>
          <w:marRight w:val="0"/>
          <w:marTop w:val="0"/>
          <w:marBottom w:val="0"/>
          <w:divBdr>
            <w:top w:val="none" w:sz="0" w:space="0" w:color="auto"/>
            <w:left w:val="none" w:sz="0" w:space="0" w:color="auto"/>
            <w:bottom w:val="none" w:sz="0" w:space="0" w:color="auto"/>
            <w:right w:val="none" w:sz="0" w:space="0" w:color="auto"/>
          </w:divBdr>
        </w:div>
        <w:div w:id="2086679887">
          <w:marLeft w:val="640"/>
          <w:marRight w:val="0"/>
          <w:marTop w:val="0"/>
          <w:marBottom w:val="0"/>
          <w:divBdr>
            <w:top w:val="none" w:sz="0" w:space="0" w:color="auto"/>
            <w:left w:val="none" w:sz="0" w:space="0" w:color="auto"/>
            <w:bottom w:val="none" w:sz="0" w:space="0" w:color="auto"/>
            <w:right w:val="none" w:sz="0" w:space="0" w:color="auto"/>
          </w:divBdr>
        </w:div>
        <w:div w:id="600337552">
          <w:marLeft w:val="640"/>
          <w:marRight w:val="0"/>
          <w:marTop w:val="0"/>
          <w:marBottom w:val="0"/>
          <w:divBdr>
            <w:top w:val="none" w:sz="0" w:space="0" w:color="auto"/>
            <w:left w:val="none" w:sz="0" w:space="0" w:color="auto"/>
            <w:bottom w:val="none" w:sz="0" w:space="0" w:color="auto"/>
            <w:right w:val="none" w:sz="0" w:space="0" w:color="auto"/>
          </w:divBdr>
        </w:div>
        <w:div w:id="1867913357">
          <w:marLeft w:val="640"/>
          <w:marRight w:val="0"/>
          <w:marTop w:val="0"/>
          <w:marBottom w:val="0"/>
          <w:divBdr>
            <w:top w:val="none" w:sz="0" w:space="0" w:color="auto"/>
            <w:left w:val="none" w:sz="0" w:space="0" w:color="auto"/>
            <w:bottom w:val="none" w:sz="0" w:space="0" w:color="auto"/>
            <w:right w:val="none" w:sz="0" w:space="0" w:color="auto"/>
          </w:divBdr>
        </w:div>
        <w:div w:id="1834835958">
          <w:marLeft w:val="640"/>
          <w:marRight w:val="0"/>
          <w:marTop w:val="0"/>
          <w:marBottom w:val="0"/>
          <w:divBdr>
            <w:top w:val="none" w:sz="0" w:space="0" w:color="auto"/>
            <w:left w:val="none" w:sz="0" w:space="0" w:color="auto"/>
            <w:bottom w:val="none" w:sz="0" w:space="0" w:color="auto"/>
            <w:right w:val="none" w:sz="0" w:space="0" w:color="auto"/>
          </w:divBdr>
        </w:div>
        <w:div w:id="2034187518">
          <w:marLeft w:val="640"/>
          <w:marRight w:val="0"/>
          <w:marTop w:val="0"/>
          <w:marBottom w:val="0"/>
          <w:divBdr>
            <w:top w:val="none" w:sz="0" w:space="0" w:color="auto"/>
            <w:left w:val="none" w:sz="0" w:space="0" w:color="auto"/>
            <w:bottom w:val="none" w:sz="0" w:space="0" w:color="auto"/>
            <w:right w:val="none" w:sz="0" w:space="0" w:color="auto"/>
          </w:divBdr>
        </w:div>
        <w:div w:id="2043282055">
          <w:marLeft w:val="640"/>
          <w:marRight w:val="0"/>
          <w:marTop w:val="0"/>
          <w:marBottom w:val="0"/>
          <w:divBdr>
            <w:top w:val="none" w:sz="0" w:space="0" w:color="auto"/>
            <w:left w:val="none" w:sz="0" w:space="0" w:color="auto"/>
            <w:bottom w:val="none" w:sz="0" w:space="0" w:color="auto"/>
            <w:right w:val="none" w:sz="0" w:space="0" w:color="auto"/>
          </w:divBdr>
        </w:div>
        <w:div w:id="2083480026">
          <w:marLeft w:val="640"/>
          <w:marRight w:val="0"/>
          <w:marTop w:val="0"/>
          <w:marBottom w:val="0"/>
          <w:divBdr>
            <w:top w:val="none" w:sz="0" w:space="0" w:color="auto"/>
            <w:left w:val="none" w:sz="0" w:space="0" w:color="auto"/>
            <w:bottom w:val="none" w:sz="0" w:space="0" w:color="auto"/>
            <w:right w:val="none" w:sz="0" w:space="0" w:color="auto"/>
          </w:divBdr>
        </w:div>
        <w:div w:id="288517165">
          <w:marLeft w:val="640"/>
          <w:marRight w:val="0"/>
          <w:marTop w:val="0"/>
          <w:marBottom w:val="0"/>
          <w:divBdr>
            <w:top w:val="none" w:sz="0" w:space="0" w:color="auto"/>
            <w:left w:val="none" w:sz="0" w:space="0" w:color="auto"/>
            <w:bottom w:val="none" w:sz="0" w:space="0" w:color="auto"/>
            <w:right w:val="none" w:sz="0" w:space="0" w:color="auto"/>
          </w:divBdr>
        </w:div>
        <w:div w:id="439879280">
          <w:marLeft w:val="640"/>
          <w:marRight w:val="0"/>
          <w:marTop w:val="0"/>
          <w:marBottom w:val="0"/>
          <w:divBdr>
            <w:top w:val="none" w:sz="0" w:space="0" w:color="auto"/>
            <w:left w:val="none" w:sz="0" w:space="0" w:color="auto"/>
            <w:bottom w:val="none" w:sz="0" w:space="0" w:color="auto"/>
            <w:right w:val="none" w:sz="0" w:space="0" w:color="auto"/>
          </w:divBdr>
        </w:div>
        <w:div w:id="1986936338">
          <w:marLeft w:val="640"/>
          <w:marRight w:val="0"/>
          <w:marTop w:val="0"/>
          <w:marBottom w:val="0"/>
          <w:divBdr>
            <w:top w:val="none" w:sz="0" w:space="0" w:color="auto"/>
            <w:left w:val="none" w:sz="0" w:space="0" w:color="auto"/>
            <w:bottom w:val="none" w:sz="0" w:space="0" w:color="auto"/>
            <w:right w:val="none" w:sz="0" w:space="0" w:color="auto"/>
          </w:divBdr>
        </w:div>
        <w:div w:id="1649554669">
          <w:marLeft w:val="640"/>
          <w:marRight w:val="0"/>
          <w:marTop w:val="0"/>
          <w:marBottom w:val="0"/>
          <w:divBdr>
            <w:top w:val="none" w:sz="0" w:space="0" w:color="auto"/>
            <w:left w:val="none" w:sz="0" w:space="0" w:color="auto"/>
            <w:bottom w:val="none" w:sz="0" w:space="0" w:color="auto"/>
            <w:right w:val="none" w:sz="0" w:space="0" w:color="auto"/>
          </w:divBdr>
        </w:div>
        <w:div w:id="2007904536">
          <w:marLeft w:val="640"/>
          <w:marRight w:val="0"/>
          <w:marTop w:val="0"/>
          <w:marBottom w:val="0"/>
          <w:divBdr>
            <w:top w:val="none" w:sz="0" w:space="0" w:color="auto"/>
            <w:left w:val="none" w:sz="0" w:space="0" w:color="auto"/>
            <w:bottom w:val="none" w:sz="0" w:space="0" w:color="auto"/>
            <w:right w:val="none" w:sz="0" w:space="0" w:color="auto"/>
          </w:divBdr>
        </w:div>
        <w:div w:id="2098162901">
          <w:marLeft w:val="640"/>
          <w:marRight w:val="0"/>
          <w:marTop w:val="0"/>
          <w:marBottom w:val="0"/>
          <w:divBdr>
            <w:top w:val="none" w:sz="0" w:space="0" w:color="auto"/>
            <w:left w:val="none" w:sz="0" w:space="0" w:color="auto"/>
            <w:bottom w:val="none" w:sz="0" w:space="0" w:color="auto"/>
            <w:right w:val="none" w:sz="0" w:space="0" w:color="auto"/>
          </w:divBdr>
        </w:div>
        <w:div w:id="1081563479">
          <w:marLeft w:val="640"/>
          <w:marRight w:val="0"/>
          <w:marTop w:val="0"/>
          <w:marBottom w:val="0"/>
          <w:divBdr>
            <w:top w:val="none" w:sz="0" w:space="0" w:color="auto"/>
            <w:left w:val="none" w:sz="0" w:space="0" w:color="auto"/>
            <w:bottom w:val="none" w:sz="0" w:space="0" w:color="auto"/>
            <w:right w:val="none" w:sz="0" w:space="0" w:color="auto"/>
          </w:divBdr>
        </w:div>
        <w:div w:id="2003387183">
          <w:marLeft w:val="640"/>
          <w:marRight w:val="0"/>
          <w:marTop w:val="0"/>
          <w:marBottom w:val="0"/>
          <w:divBdr>
            <w:top w:val="none" w:sz="0" w:space="0" w:color="auto"/>
            <w:left w:val="none" w:sz="0" w:space="0" w:color="auto"/>
            <w:bottom w:val="none" w:sz="0" w:space="0" w:color="auto"/>
            <w:right w:val="none" w:sz="0" w:space="0" w:color="auto"/>
          </w:divBdr>
        </w:div>
        <w:div w:id="2087067059">
          <w:marLeft w:val="640"/>
          <w:marRight w:val="0"/>
          <w:marTop w:val="0"/>
          <w:marBottom w:val="0"/>
          <w:divBdr>
            <w:top w:val="none" w:sz="0" w:space="0" w:color="auto"/>
            <w:left w:val="none" w:sz="0" w:space="0" w:color="auto"/>
            <w:bottom w:val="none" w:sz="0" w:space="0" w:color="auto"/>
            <w:right w:val="none" w:sz="0" w:space="0" w:color="auto"/>
          </w:divBdr>
        </w:div>
        <w:div w:id="1577323596">
          <w:marLeft w:val="640"/>
          <w:marRight w:val="0"/>
          <w:marTop w:val="0"/>
          <w:marBottom w:val="0"/>
          <w:divBdr>
            <w:top w:val="none" w:sz="0" w:space="0" w:color="auto"/>
            <w:left w:val="none" w:sz="0" w:space="0" w:color="auto"/>
            <w:bottom w:val="none" w:sz="0" w:space="0" w:color="auto"/>
            <w:right w:val="none" w:sz="0" w:space="0" w:color="auto"/>
          </w:divBdr>
        </w:div>
        <w:div w:id="1430001012">
          <w:marLeft w:val="640"/>
          <w:marRight w:val="0"/>
          <w:marTop w:val="0"/>
          <w:marBottom w:val="0"/>
          <w:divBdr>
            <w:top w:val="none" w:sz="0" w:space="0" w:color="auto"/>
            <w:left w:val="none" w:sz="0" w:space="0" w:color="auto"/>
            <w:bottom w:val="none" w:sz="0" w:space="0" w:color="auto"/>
            <w:right w:val="none" w:sz="0" w:space="0" w:color="auto"/>
          </w:divBdr>
        </w:div>
        <w:div w:id="524755376">
          <w:marLeft w:val="640"/>
          <w:marRight w:val="0"/>
          <w:marTop w:val="0"/>
          <w:marBottom w:val="0"/>
          <w:divBdr>
            <w:top w:val="none" w:sz="0" w:space="0" w:color="auto"/>
            <w:left w:val="none" w:sz="0" w:space="0" w:color="auto"/>
            <w:bottom w:val="none" w:sz="0" w:space="0" w:color="auto"/>
            <w:right w:val="none" w:sz="0" w:space="0" w:color="auto"/>
          </w:divBdr>
        </w:div>
        <w:div w:id="1597011807">
          <w:marLeft w:val="640"/>
          <w:marRight w:val="0"/>
          <w:marTop w:val="0"/>
          <w:marBottom w:val="0"/>
          <w:divBdr>
            <w:top w:val="none" w:sz="0" w:space="0" w:color="auto"/>
            <w:left w:val="none" w:sz="0" w:space="0" w:color="auto"/>
            <w:bottom w:val="none" w:sz="0" w:space="0" w:color="auto"/>
            <w:right w:val="none" w:sz="0" w:space="0" w:color="auto"/>
          </w:divBdr>
        </w:div>
        <w:div w:id="898786169">
          <w:marLeft w:val="640"/>
          <w:marRight w:val="0"/>
          <w:marTop w:val="0"/>
          <w:marBottom w:val="0"/>
          <w:divBdr>
            <w:top w:val="none" w:sz="0" w:space="0" w:color="auto"/>
            <w:left w:val="none" w:sz="0" w:space="0" w:color="auto"/>
            <w:bottom w:val="none" w:sz="0" w:space="0" w:color="auto"/>
            <w:right w:val="none" w:sz="0" w:space="0" w:color="auto"/>
          </w:divBdr>
        </w:div>
        <w:div w:id="882983979">
          <w:marLeft w:val="640"/>
          <w:marRight w:val="0"/>
          <w:marTop w:val="0"/>
          <w:marBottom w:val="0"/>
          <w:divBdr>
            <w:top w:val="none" w:sz="0" w:space="0" w:color="auto"/>
            <w:left w:val="none" w:sz="0" w:space="0" w:color="auto"/>
            <w:bottom w:val="none" w:sz="0" w:space="0" w:color="auto"/>
            <w:right w:val="none" w:sz="0" w:space="0" w:color="auto"/>
          </w:divBdr>
        </w:div>
        <w:div w:id="1185754350">
          <w:marLeft w:val="640"/>
          <w:marRight w:val="0"/>
          <w:marTop w:val="0"/>
          <w:marBottom w:val="0"/>
          <w:divBdr>
            <w:top w:val="none" w:sz="0" w:space="0" w:color="auto"/>
            <w:left w:val="none" w:sz="0" w:space="0" w:color="auto"/>
            <w:bottom w:val="none" w:sz="0" w:space="0" w:color="auto"/>
            <w:right w:val="none" w:sz="0" w:space="0" w:color="auto"/>
          </w:divBdr>
        </w:div>
        <w:div w:id="878471763">
          <w:marLeft w:val="640"/>
          <w:marRight w:val="0"/>
          <w:marTop w:val="0"/>
          <w:marBottom w:val="0"/>
          <w:divBdr>
            <w:top w:val="none" w:sz="0" w:space="0" w:color="auto"/>
            <w:left w:val="none" w:sz="0" w:space="0" w:color="auto"/>
            <w:bottom w:val="none" w:sz="0" w:space="0" w:color="auto"/>
            <w:right w:val="none" w:sz="0" w:space="0" w:color="auto"/>
          </w:divBdr>
        </w:div>
        <w:div w:id="633995925">
          <w:marLeft w:val="640"/>
          <w:marRight w:val="0"/>
          <w:marTop w:val="0"/>
          <w:marBottom w:val="0"/>
          <w:divBdr>
            <w:top w:val="none" w:sz="0" w:space="0" w:color="auto"/>
            <w:left w:val="none" w:sz="0" w:space="0" w:color="auto"/>
            <w:bottom w:val="none" w:sz="0" w:space="0" w:color="auto"/>
            <w:right w:val="none" w:sz="0" w:space="0" w:color="auto"/>
          </w:divBdr>
        </w:div>
        <w:div w:id="602147679">
          <w:marLeft w:val="640"/>
          <w:marRight w:val="0"/>
          <w:marTop w:val="0"/>
          <w:marBottom w:val="0"/>
          <w:divBdr>
            <w:top w:val="none" w:sz="0" w:space="0" w:color="auto"/>
            <w:left w:val="none" w:sz="0" w:space="0" w:color="auto"/>
            <w:bottom w:val="none" w:sz="0" w:space="0" w:color="auto"/>
            <w:right w:val="none" w:sz="0" w:space="0" w:color="auto"/>
          </w:divBdr>
        </w:div>
        <w:div w:id="1184243585">
          <w:marLeft w:val="640"/>
          <w:marRight w:val="0"/>
          <w:marTop w:val="0"/>
          <w:marBottom w:val="0"/>
          <w:divBdr>
            <w:top w:val="none" w:sz="0" w:space="0" w:color="auto"/>
            <w:left w:val="none" w:sz="0" w:space="0" w:color="auto"/>
            <w:bottom w:val="none" w:sz="0" w:space="0" w:color="auto"/>
            <w:right w:val="none" w:sz="0" w:space="0" w:color="auto"/>
          </w:divBdr>
        </w:div>
        <w:div w:id="645477911">
          <w:marLeft w:val="640"/>
          <w:marRight w:val="0"/>
          <w:marTop w:val="0"/>
          <w:marBottom w:val="0"/>
          <w:divBdr>
            <w:top w:val="none" w:sz="0" w:space="0" w:color="auto"/>
            <w:left w:val="none" w:sz="0" w:space="0" w:color="auto"/>
            <w:bottom w:val="none" w:sz="0" w:space="0" w:color="auto"/>
            <w:right w:val="none" w:sz="0" w:space="0" w:color="auto"/>
          </w:divBdr>
        </w:div>
        <w:div w:id="547836857">
          <w:marLeft w:val="640"/>
          <w:marRight w:val="0"/>
          <w:marTop w:val="0"/>
          <w:marBottom w:val="0"/>
          <w:divBdr>
            <w:top w:val="none" w:sz="0" w:space="0" w:color="auto"/>
            <w:left w:val="none" w:sz="0" w:space="0" w:color="auto"/>
            <w:bottom w:val="none" w:sz="0" w:space="0" w:color="auto"/>
            <w:right w:val="none" w:sz="0" w:space="0" w:color="auto"/>
          </w:divBdr>
        </w:div>
        <w:div w:id="2047218614">
          <w:marLeft w:val="640"/>
          <w:marRight w:val="0"/>
          <w:marTop w:val="0"/>
          <w:marBottom w:val="0"/>
          <w:divBdr>
            <w:top w:val="none" w:sz="0" w:space="0" w:color="auto"/>
            <w:left w:val="none" w:sz="0" w:space="0" w:color="auto"/>
            <w:bottom w:val="none" w:sz="0" w:space="0" w:color="auto"/>
            <w:right w:val="none" w:sz="0" w:space="0" w:color="auto"/>
          </w:divBdr>
        </w:div>
        <w:div w:id="809439590">
          <w:marLeft w:val="640"/>
          <w:marRight w:val="0"/>
          <w:marTop w:val="0"/>
          <w:marBottom w:val="0"/>
          <w:divBdr>
            <w:top w:val="none" w:sz="0" w:space="0" w:color="auto"/>
            <w:left w:val="none" w:sz="0" w:space="0" w:color="auto"/>
            <w:bottom w:val="none" w:sz="0" w:space="0" w:color="auto"/>
            <w:right w:val="none" w:sz="0" w:space="0" w:color="auto"/>
          </w:divBdr>
        </w:div>
        <w:div w:id="57017388">
          <w:marLeft w:val="640"/>
          <w:marRight w:val="0"/>
          <w:marTop w:val="0"/>
          <w:marBottom w:val="0"/>
          <w:divBdr>
            <w:top w:val="none" w:sz="0" w:space="0" w:color="auto"/>
            <w:left w:val="none" w:sz="0" w:space="0" w:color="auto"/>
            <w:bottom w:val="none" w:sz="0" w:space="0" w:color="auto"/>
            <w:right w:val="none" w:sz="0" w:space="0" w:color="auto"/>
          </w:divBdr>
        </w:div>
        <w:div w:id="315457185">
          <w:marLeft w:val="640"/>
          <w:marRight w:val="0"/>
          <w:marTop w:val="0"/>
          <w:marBottom w:val="0"/>
          <w:divBdr>
            <w:top w:val="none" w:sz="0" w:space="0" w:color="auto"/>
            <w:left w:val="none" w:sz="0" w:space="0" w:color="auto"/>
            <w:bottom w:val="none" w:sz="0" w:space="0" w:color="auto"/>
            <w:right w:val="none" w:sz="0" w:space="0" w:color="auto"/>
          </w:divBdr>
        </w:div>
        <w:div w:id="205486346">
          <w:marLeft w:val="640"/>
          <w:marRight w:val="0"/>
          <w:marTop w:val="0"/>
          <w:marBottom w:val="0"/>
          <w:divBdr>
            <w:top w:val="none" w:sz="0" w:space="0" w:color="auto"/>
            <w:left w:val="none" w:sz="0" w:space="0" w:color="auto"/>
            <w:bottom w:val="none" w:sz="0" w:space="0" w:color="auto"/>
            <w:right w:val="none" w:sz="0" w:space="0" w:color="auto"/>
          </w:divBdr>
        </w:div>
        <w:div w:id="353579084">
          <w:marLeft w:val="640"/>
          <w:marRight w:val="0"/>
          <w:marTop w:val="0"/>
          <w:marBottom w:val="0"/>
          <w:divBdr>
            <w:top w:val="none" w:sz="0" w:space="0" w:color="auto"/>
            <w:left w:val="none" w:sz="0" w:space="0" w:color="auto"/>
            <w:bottom w:val="none" w:sz="0" w:space="0" w:color="auto"/>
            <w:right w:val="none" w:sz="0" w:space="0" w:color="auto"/>
          </w:divBdr>
        </w:div>
      </w:divsChild>
    </w:div>
    <w:div w:id="1783724870">
      <w:bodyDiv w:val="1"/>
      <w:marLeft w:val="0"/>
      <w:marRight w:val="0"/>
      <w:marTop w:val="0"/>
      <w:marBottom w:val="0"/>
      <w:divBdr>
        <w:top w:val="none" w:sz="0" w:space="0" w:color="auto"/>
        <w:left w:val="none" w:sz="0" w:space="0" w:color="auto"/>
        <w:bottom w:val="none" w:sz="0" w:space="0" w:color="auto"/>
        <w:right w:val="none" w:sz="0" w:space="0" w:color="auto"/>
      </w:divBdr>
      <w:divsChild>
        <w:div w:id="820148545">
          <w:marLeft w:val="640"/>
          <w:marRight w:val="0"/>
          <w:marTop w:val="0"/>
          <w:marBottom w:val="0"/>
          <w:divBdr>
            <w:top w:val="none" w:sz="0" w:space="0" w:color="auto"/>
            <w:left w:val="none" w:sz="0" w:space="0" w:color="auto"/>
            <w:bottom w:val="none" w:sz="0" w:space="0" w:color="auto"/>
            <w:right w:val="none" w:sz="0" w:space="0" w:color="auto"/>
          </w:divBdr>
        </w:div>
        <w:div w:id="1271857199">
          <w:marLeft w:val="640"/>
          <w:marRight w:val="0"/>
          <w:marTop w:val="0"/>
          <w:marBottom w:val="0"/>
          <w:divBdr>
            <w:top w:val="none" w:sz="0" w:space="0" w:color="auto"/>
            <w:left w:val="none" w:sz="0" w:space="0" w:color="auto"/>
            <w:bottom w:val="none" w:sz="0" w:space="0" w:color="auto"/>
            <w:right w:val="none" w:sz="0" w:space="0" w:color="auto"/>
          </w:divBdr>
        </w:div>
        <w:div w:id="223875553">
          <w:marLeft w:val="640"/>
          <w:marRight w:val="0"/>
          <w:marTop w:val="0"/>
          <w:marBottom w:val="0"/>
          <w:divBdr>
            <w:top w:val="none" w:sz="0" w:space="0" w:color="auto"/>
            <w:left w:val="none" w:sz="0" w:space="0" w:color="auto"/>
            <w:bottom w:val="none" w:sz="0" w:space="0" w:color="auto"/>
            <w:right w:val="none" w:sz="0" w:space="0" w:color="auto"/>
          </w:divBdr>
        </w:div>
        <w:div w:id="2033605821">
          <w:marLeft w:val="640"/>
          <w:marRight w:val="0"/>
          <w:marTop w:val="0"/>
          <w:marBottom w:val="0"/>
          <w:divBdr>
            <w:top w:val="none" w:sz="0" w:space="0" w:color="auto"/>
            <w:left w:val="none" w:sz="0" w:space="0" w:color="auto"/>
            <w:bottom w:val="none" w:sz="0" w:space="0" w:color="auto"/>
            <w:right w:val="none" w:sz="0" w:space="0" w:color="auto"/>
          </w:divBdr>
        </w:div>
        <w:div w:id="1940286347">
          <w:marLeft w:val="640"/>
          <w:marRight w:val="0"/>
          <w:marTop w:val="0"/>
          <w:marBottom w:val="0"/>
          <w:divBdr>
            <w:top w:val="none" w:sz="0" w:space="0" w:color="auto"/>
            <w:left w:val="none" w:sz="0" w:space="0" w:color="auto"/>
            <w:bottom w:val="none" w:sz="0" w:space="0" w:color="auto"/>
            <w:right w:val="none" w:sz="0" w:space="0" w:color="auto"/>
          </w:divBdr>
        </w:div>
        <w:div w:id="1736590153">
          <w:marLeft w:val="640"/>
          <w:marRight w:val="0"/>
          <w:marTop w:val="0"/>
          <w:marBottom w:val="0"/>
          <w:divBdr>
            <w:top w:val="none" w:sz="0" w:space="0" w:color="auto"/>
            <w:left w:val="none" w:sz="0" w:space="0" w:color="auto"/>
            <w:bottom w:val="none" w:sz="0" w:space="0" w:color="auto"/>
            <w:right w:val="none" w:sz="0" w:space="0" w:color="auto"/>
          </w:divBdr>
        </w:div>
        <w:div w:id="1353413485">
          <w:marLeft w:val="640"/>
          <w:marRight w:val="0"/>
          <w:marTop w:val="0"/>
          <w:marBottom w:val="0"/>
          <w:divBdr>
            <w:top w:val="none" w:sz="0" w:space="0" w:color="auto"/>
            <w:left w:val="none" w:sz="0" w:space="0" w:color="auto"/>
            <w:bottom w:val="none" w:sz="0" w:space="0" w:color="auto"/>
            <w:right w:val="none" w:sz="0" w:space="0" w:color="auto"/>
          </w:divBdr>
        </w:div>
        <w:div w:id="1038703795">
          <w:marLeft w:val="640"/>
          <w:marRight w:val="0"/>
          <w:marTop w:val="0"/>
          <w:marBottom w:val="0"/>
          <w:divBdr>
            <w:top w:val="none" w:sz="0" w:space="0" w:color="auto"/>
            <w:left w:val="none" w:sz="0" w:space="0" w:color="auto"/>
            <w:bottom w:val="none" w:sz="0" w:space="0" w:color="auto"/>
            <w:right w:val="none" w:sz="0" w:space="0" w:color="auto"/>
          </w:divBdr>
        </w:div>
        <w:div w:id="1927957920">
          <w:marLeft w:val="640"/>
          <w:marRight w:val="0"/>
          <w:marTop w:val="0"/>
          <w:marBottom w:val="0"/>
          <w:divBdr>
            <w:top w:val="none" w:sz="0" w:space="0" w:color="auto"/>
            <w:left w:val="none" w:sz="0" w:space="0" w:color="auto"/>
            <w:bottom w:val="none" w:sz="0" w:space="0" w:color="auto"/>
            <w:right w:val="none" w:sz="0" w:space="0" w:color="auto"/>
          </w:divBdr>
        </w:div>
        <w:div w:id="147553061">
          <w:marLeft w:val="640"/>
          <w:marRight w:val="0"/>
          <w:marTop w:val="0"/>
          <w:marBottom w:val="0"/>
          <w:divBdr>
            <w:top w:val="none" w:sz="0" w:space="0" w:color="auto"/>
            <w:left w:val="none" w:sz="0" w:space="0" w:color="auto"/>
            <w:bottom w:val="none" w:sz="0" w:space="0" w:color="auto"/>
            <w:right w:val="none" w:sz="0" w:space="0" w:color="auto"/>
          </w:divBdr>
        </w:div>
        <w:div w:id="1903325592">
          <w:marLeft w:val="640"/>
          <w:marRight w:val="0"/>
          <w:marTop w:val="0"/>
          <w:marBottom w:val="0"/>
          <w:divBdr>
            <w:top w:val="none" w:sz="0" w:space="0" w:color="auto"/>
            <w:left w:val="none" w:sz="0" w:space="0" w:color="auto"/>
            <w:bottom w:val="none" w:sz="0" w:space="0" w:color="auto"/>
            <w:right w:val="none" w:sz="0" w:space="0" w:color="auto"/>
          </w:divBdr>
        </w:div>
        <w:div w:id="1895894233">
          <w:marLeft w:val="640"/>
          <w:marRight w:val="0"/>
          <w:marTop w:val="0"/>
          <w:marBottom w:val="0"/>
          <w:divBdr>
            <w:top w:val="none" w:sz="0" w:space="0" w:color="auto"/>
            <w:left w:val="none" w:sz="0" w:space="0" w:color="auto"/>
            <w:bottom w:val="none" w:sz="0" w:space="0" w:color="auto"/>
            <w:right w:val="none" w:sz="0" w:space="0" w:color="auto"/>
          </w:divBdr>
        </w:div>
        <w:div w:id="1732344728">
          <w:marLeft w:val="640"/>
          <w:marRight w:val="0"/>
          <w:marTop w:val="0"/>
          <w:marBottom w:val="0"/>
          <w:divBdr>
            <w:top w:val="none" w:sz="0" w:space="0" w:color="auto"/>
            <w:left w:val="none" w:sz="0" w:space="0" w:color="auto"/>
            <w:bottom w:val="none" w:sz="0" w:space="0" w:color="auto"/>
            <w:right w:val="none" w:sz="0" w:space="0" w:color="auto"/>
          </w:divBdr>
        </w:div>
        <w:div w:id="339814470">
          <w:marLeft w:val="640"/>
          <w:marRight w:val="0"/>
          <w:marTop w:val="0"/>
          <w:marBottom w:val="0"/>
          <w:divBdr>
            <w:top w:val="none" w:sz="0" w:space="0" w:color="auto"/>
            <w:left w:val="none" w:sz="0" w:space="0" w:color="auto"/>
            <w:bottom w:val="none" w:sz="0" w:space="0" w:color="auto"/>
            <w:right w:val="none" w:sz="0" w:space="0" w:color="auto"/>
          </w:divBdr>
        </w:div>
        <w:div w:id="661008737">
          <w:marLeft w:val="640"/>
          <w:marRight w:val="0"/>
          <w:marTop w:val="0"/>
          <w:marBottom w:val="0"/>
          <w:divBdr>
            <w:top w:val="none" w:sz="0" w:space="0" w:color="auto"/>
            <w:left w:val="none" w:sz="0" w:space="0" w:color="auto"/>
            <w:bottom w:val="none" w:sz="0" w:space="0" w:color="auto"/>
            <w:right w:val="none" w:sz="0" w:space="0" w:color="auto"/>
          </w:divBdr>
        </w:div>
        <w:div w:id="2034572212">
          <w:marLeft w:val="640"/>
          <w:marRight w:val="0"/>
          <w:marTop w:val="0"/>
          <w:marBottom w:val="0"/>
          <w:divBdr>
            <w:top w:val="none" w:sz="0" w:space="0" w:color="auto"/>
            <w:left w:val="none" w:sz="0" w:space="0" w:color="auto"/>
            <w:bottom w:val="none" w:sz="0" w:space="0" w:color="auto"/>
            <w:right w:val="none" w:sz="0" w:space="0" w:color="auto"/>
          </w:divBdr>
        </w:div>
        <w:div w:id="1451784099">
          <w:marLeft w:val="640"/>
          <w:marRight w:val="0"/>
          <w:marTop w:val="0"/>
          <w:marBottom w:val="0"/>
          <w:divBdr>
            <w:top w:val="none" w:sz="0" w:space="0" w:color="auto"/>
            <w:left w:val="none" w:sz="0" w:space="0" w:color="auto"/>
            <w:bottom w:val="none" w:sz="0" w:space="0" w:color="auto"/>
            <w:right w:val="none" w:sz="0" w:space="0" w:color="auto"/>
          </w:divBdr>
        </w:div>
        <w:div w:id="1466237126">
          <w:marLeft w:val="640"/>
          <w:marRight w:val="0"/>
          <w:marTop w:val="0"/>
          <w:marBottom w:val="0"/>
          <w:divBdr>
            <w:top w:val="none" w:sz="0" w:space="0" w:color="auto"/>
            <w:left w:val="none" w:sz="0" w:space="0" w:color="auto"/>
            <w:bottom w:val="none" w:sz="0" w:space="0" w:color="auto"/>
            <w:right w:val="none" w:sz="0" w:space="0" w:color="auto"/>
          </w:divBdr>
        </w:div>
        <w:div w:id="1035302947">
          <w:marLeft w:val="640"/>
          <w:marRight w:val="0"/>
          <w:marTop w:val="0"/>
          <w:marBottom w:val="0"/>
          <w:divBdr>
            <w:top w:val="none" w:sz="0" w:space="0" w:color="auto"/>
            <w:left w:val="none" w:sz="0" w:space="0" w:color="auto"/>
            <w:bottom w:val="none" w:sz="0" w:space="0" w:color="auto"/>
            <w:right w:val="none" w:sz="0" w:space="0" w:color="auto"/>
          </w:divBdr>
        </w:div>
        <w:div w:id="2124839872">
          <w:marLeft w:val="640"/>
          <w:marRight w:val="0"/>
          <w:marTop w:val="0"/>
          <w:marBottom w:val="0"/>
          <w:divBdr>
            <w:top w:val="none" w:sz="0" w:space="0" w:color="auto"/>
            <w:left w:val="none" w:sz="0" w:space="0" w:color="auto"/>
            <w:bottom w:val="none" w:sz="0" w:space="0" w:color="auto"/>
            <w:right w:val="none" w:sz="0" w:space="0" w:color="auto"/>
          </w:divBdr>
        </w:div>
        <w:div w:id="524707218">
          <w:marLeft w:val="640"/>
          <w:marRight w:val="0"/>
          <w:marTop w:val="0"/>
          <w:marBottom w:val="0"/>
          <w:divBdr>
            <w:top w:val="none" w:sz="0" w:space="0" w:color="auto"/>
            <w:left w:val="none" w:sz="0" w:space="0" w:color="auto"/>
            <w:bottom w:val="none" w:sz="0" w:space="0" w:color="auto"/>
            <w:right w:val="none" w:sz="0" w:space="0" w:color="auto"/>
          </w:divBdr>
        </w:div>
        <w:div w:id="912011392">
          <w:marLeft w:val="640"/>
          <w:marRight w:val="0"/>
          <w:marTop w:val="0"/>
          <w:marBottom w:val="0"/>
          <w:divBdr>
            <w:top w:val="none" w:sz="0" w:space="0" w:color="auto"/>
            <w:left w:val="none" w:sz="0" w:space="0" w:color="auto"/>
            <w:bottom w:val="none" w:sz="0" w:space="0" w:color="auto"/>
            <w:right w:val="none" w:sz="0" w:space="0" w:color="auto"/>
          </w:divBdr>
        </w:div>
        <w:div w:id="727534177">
          <w:marLeft w:val="640"/>
          <w:marRight w:val="0"/>
          <w:marTop w:val="0"/>
          <w:marBottom w:val="0"/>
          <w:divBdr>
            <w:top w:val="none" w:sz="0" w:space="0" w:color="auto"/>
            <w:left w:val="none" w:sz="0" w:space="0" w:color="auto"/>
            <w:bottom w:val="none" w:sz="0" w:space="0" w:color="auto"/>
            <w:right w:val="none" w:sz="0" w:space="0" w:color="auto"/>
          </w:divBdr>
        </w:div>
        <w:div w:id="1988245900">
          <w:marLeft w:val="640"/>
          <w:marRight w:val="0"/>
          <w:marTop w:val="0"/>
          <w:marBottom w:val="0"/>
          <w:divBdr>
            <w:top w:val="none" w:sz="0" w:space="0" w:color="auto"/>
            <w:left w:val="none" w:sz="0" w:space="0" w:color="auto"/>
            <w:bottom w:val="none" w:sz="0" w:space="0" w:color="auto"/>
            <w:right w:val="none" w:sz="0" w:space="0" w:color="auto"/>
          </w:divBdr>
        </w:div>
        <w:div w:id="1187524776">
          <w:marLeft w:val="640"/>
          <w:marRight w:val="0"/>
          <w:marTop w:val="0"/>
          <w:marBottom w:val="0"/>
          <w:divBdr>
            <w:top w:val="none" w:sz="0" w:space="0" w:color="auto"/>
            <w:left w:val="none" w:sz="0" w:space="0" w:color="auto"/>
            <w:bottom w:val="none" w:sz="0" w:space="0" w:color="auto"/>
            <w:right w:val="none" w:sz="0" w:space="0" w:color="auto"/>
          </w:divBdr>
        </w:div>
        <w:div w:id="862131022">
          <w:marLeft w:val="640"/>
          <w:marRight w:val="0"/>
          <w:marTop w:val="0"/>
          <w:marBottom w:val="0"/>
          <w:divBdr>
            <w:top w:val="none" w:sz="0" w:space="0" w:color="auto"/>
            <w:left w:val="none" w:sz="0" w:space="0" w:color="auto"/>
            <w:bottom w:val="none" w:sz="0" w:space="0" w:color="auto"/>
            <w:right w:val="none" w:sz="0" w:space="0" w:color="auto"/>
          </w:divBdr>
        </w:div>
        <w:div w:id="704714998">
          <w:marLeft w:val="640"/>
          <w:marRight w:val="0"/>
          <w:marTop w:val="0"/>
          <w:marBottom w:val="0"/>
          <w:divBdr>
            <w:top w:val="none" w:sz="0" w:space="0" w:color="auto"/>
            <w:left w:val="none" w:sz="0" w:space="0" w:color="auto"/>
            <w:bottom w:val="none" w:sz="0" w:space="0" w:color="auto"/>
            <w:right w:val="none" w:sz="0" w:space="0" w:color="auto"/>
          </w:divBdr>
        </w:div>
        <w:div w:id="895551681">
          <w:marLeft w:val="640"/>
          <w:marRight w:val="0"/>
          <w:marTop w:val="0"/>
          <w:marBottom w:val="0"/>
          <w:divBdr>
            <w:top w:val="none" w:sz="0" w:space="0" w:color="auto"/>
            <w:left w:val="none" w:sz="0" w:space="0" w:color="auto"/>
            <w:bottom w:val="none" w:sz="0" w:space="0" w:color="auto"/>
            <w:right w:val="none" w:sz="0" w:space="0" w:color="auto"/>
          </w:divBdr>
        </w:div>
        <w:div w:id="1384408373">
          <w:marLeft w:val="640"/>
          <w:marRight w:val="0"/>
          <w:marTop w:val="0"/>
          <w:marBottom w:val="0"/>
          <w:divBdr>
            <w:top w:val="none" w:sz="0" w:space="0" w:color="auto"/>
            <w:left w:val="none" w:sz="0" w:space="0" w:color="auto"/>
            <w:bottom w:val="none" w:sz="0" w:space="0" w:color="auto"/>
            <w:right w:val="none" w:sz="0" w:space="0" w:color="auto"/>
          </w:divBdr>
        </w:div>
        <w:div w:id="1372068712">
          <w:marLeft w:val="640"/>
          <w:marRight w:val="0"/>
          <w:marTop w:val="0"/>
          <w:marBottom w:val="0"/>
          <w:divBdr>
            <w:top w:val="none" w:sz="0" w:space="0" w:color="auto"/>
            <w:left w:val="none" w:sz="0" w:space="0" w:color="auto"/>
            <w:bottom w:val="none" w:sz="0" w:space="0" w:color="auto"/>
            <w:right w:val="none" w:sz="0" w:space="0" w:color="auto"/>
          </w:divBdr>
        </w:div>
        <w:div w:id="1819110708">
          <w:marLeft w:val="640"/>
          <w:marRight w:val="0"/>
          <w:marTop w:val="0"/>
          <w:marBottom w:val="0"/>
          <w:divBdr>
            <w:top w:val="none" w:sz="0" w:space="0" w:color="auto"/>
            <w:left w:val="none" w:sz="0" w:space="0" w:color="auto"/>
            <w:bottom w:val="none" w:sz="0" w:space="0" w:color="auto"/>
            <w:right w:val="none" w:sz="0" w:space="0" w:color="auto"/>
          </w:divBdr>
        </w:div>
        <w:div w:id="2099590821">
          <w:marLeft w:val="640"/>
          <w:marRight w:val="0"/>
          <w:marTop w:val="0"/>
          <w:marBottom w:val="0"/>
          <w:divBdr>
            <w:top w:val="none" w:sz="0" w:space="0" w:color="auto"/>
            <w:left w:val="none" w:sz="0" w:space="0" w:color="auto"/>
            <w:bottom w:val="none" w:sz="0" w:space="0" w:color="auto"/>
            <w:right w:val="none" w:sz="0" w:space="0" w:color="auto"/>
          </w:divBdr>
        </w:div>
        <w:div w:id="1806586358">
          <w:marLeft w:val="640"/>
          <w:marRight w:val="0"/>
          <w:marTop w:val="0"/>
          <w:marBottom w:val="0"/>
          <w:divBdr>
            <w:top w:val="none" w:sz="0" w:space="0" w:color="auto"/>
            <w:left w:val="none" w:sz="0" w:space="0" w:color="auto"/>
            <w:bottom w:val="none" w:sz="0" w:space="0" w:color="auto"/>
            <w:right w:val="none" w:sz="0" w:space="0" w:color="auto"/>
          </w:divBdr>
        </w:div>
        <w:div w:id="2078086249">
          <w:marLeft w:val="640"/>
          <w:marRight w:val="0"/>
          <w:marTop w:val="0"/>
          <w:marBottom w:val="0"/>
          <w:divBdr>
            <w:top w:val="none" w:sz="0" w:space="0" w:color="auto"/>
            <w:left w:val="none" w:sz="0" w:space="0" w:color="auto"/>
            <w:bottom w:val="none" w:sz="0" w:space="0" w:color="auto"/>
            <w:right w:val="none" w:sz="0" w:space="0" w:color="auto"/>
          </w:divBdr>
        </w:div>
        <w:div w:id="173686078">
          <w:marLeft w:val="640"/>
          <w:marRight w:val="0"/>
          <w:marTop w:val="0"/>
          <w:marBottom w:val="0"/>
          <w:divBdr>
            <w:top w:val="none" w:sz="0" w:space="0" w:color="auto"/>
            <w:left w:val="none" w:sz="0" w:space="0" w:color="auto"/>
            <w:bottom w:val="none" w:sz="0" w:space="0" w:color="auto"/>
            <w:right w:val="none" w:sz="0" w:space="0" w:color="auto"/>
          </w:divBdr>
        </w:div>
        <w:div w:id="210654267">
          <w:marLeft w:val="640"/>
          <w:marRight w:val="0"/>
          <w:marTop w:val="0"/>
          <w:marBottom w:val="0"/>
          <w:divBdr>
            <w:top w:val="none" w:sz="0" w:space="0" w:color="auto"/>
            <w:left w:val="none" w:sz="0" w:space="0" w:color="auto"/>
            <w:bottom w:val="none" w:sz="0" w:space="0" w:color="auto"/>
            <w:right w:val="none" w:sz="0" w:space="0" w:color="auto"/>
          </w:divBdr>
        </w:div>
        <w:div w:id="1814636561">
          <w:marLeft w:val="640"/>
          <w:marRight w:val="0"/>
          <w:marTop w:val="0"/>
          <w:marBottom w:val="0"/>
          <w:divBdr>
            <w:top w:val="none" w:sz="0" w:space="0" w:color="auto"/>
            <w:left w:val="none" w:sz="0" w:space="0" w:color="auto"/>
            <w:bottom w:val="none" w:sz="0" w:space="0" w:color="auto"/>
            <w:right w:val="none" w:sz="0" w:space="0" w:color="auto"/>
          </w:divBdr>
        </w:div>
        <w:div w:id="749500871">
          <w:marLeft w:val="640"/>
          <w:marRight w:val="0"/>
          <w:marTop w:val="0"/>
          <w:marBottom w:val="0"/>
          <w:divBdr>
            <w:top w:val="none" w:sz="0" w:space="0" w:color="auto"/>
            <w:left w:val="none" w:sz="0" w:space="0" w:color="auto"/>
            <w:bottom w:val="none" w:sz="0" w:space="0" w:color="auto"/>
            <w:right w:val="none" w:sz="0" w:space="0" w:color="auto"/>
          </w:divBdr>
        </w:div>
        <w:div w:id="1742018946">
          <w:marLeft w:val="640"/>
          <w:marRight w:val="0"/>
          <w:marTop w:val="0"/>
          <w:marBottom w:val="0"/>
          <w:divBdr>
            <w:top w:val="none" w:sz="0" w:space="0" w:color="auto"/>
            <w:left w:val="none" w:sz="0" w:space="0" w:color="auto"/>
            <w:bottom w:val="none" w:sz="0" w:space="0" w:color="auto"/>
            <w:right w:val="none" w:sz="0" w:space="0" w:color="auto"/>
          </w:divBdr>
        </w:div>
        <w:div w:id="427819781">
          <w:marLeft w:val="640"/>
          <w:marRight w:val="0"/>
          <w:marTop w:val="0"/>
          <w:marBottom w:val="0"/>
          <w:divBdr>
            <w:top w:val="none" w:sz="0" w:space="0" w:color="auto"/>
            <w:left w:val="none" w:sz="0" w:space="0" w:color="auto"/>
            <w:bottom w:val="none" w:sz="0" w:space="0" w:color="auto"/>
            <w:right w:val="none" w:sz="0" w:space="0" w:color="auto"/>
          </w:divBdr>
        </w:div>
        <w:div w:id="1814978871">
          <w:marLeft w:val="640"/>
          <w:marRight w:val="0"/>
          <w:marTop w:val="0"/>
          <w:marBottom w:val="0"/>
          <w:divBdr>
            <w:top w:val="none" w:sz="0" w:space="0" w:color="auto"/>
            <w:left w:val="none" w:sz="0" w:space="0" w:color="auto"/>
            <w:bottom w:val="none" w:sz="0" w:space="0" w:color="auto"/>
            <w:right w:val="none" w:sz="0" w:space="0" w:color="auto"/>
          </w:divBdr>
        </w:div>
        <w:div w:id="757018421">
          <w:marLeft w:val="640"/>
          <w:marRight w:val="0"/>
          <w:marTop w:val="0"/>
          <w:marBottom w:val="0"/>
          <w:divBdr>
            <w:top w:val="none" w:sz="0" w:space="0" w:color="auto"/>
            <w:left w:val="none" w:sz="0" w:space="0" w:color="auto"/>
            <w:bottom w:val="none" w:sz="0" w:space="0" w:color="auto"/>
            <w:right w:val="none" w:sz="0" w:space="0" w:color="auto"/>
          </w:divBdr>
        </w:div>
        <w:div w:id="698624374">
          <w:marLeft w:val="640"/>
          <w:marRight w:val="0"/>
          <w:marTop w:val="0"/>
          <w:marBottom w:val="0"/>
          <w:divBdr>
            <w:top w:val="none" w:sz="0" w:space="0" w:color="auto"/>
            <w:left w:val="none" w:sz="0" w:space="0" w:color="auto"/>
            <w:bottom w:val="none" w:sz="0" w:space="0" w:color="auto"/>
            <w:right w:val="none" w:sz="0" w:space="0" w:color="auto"/>
          </w:divBdr>
        </w:div>
        <w:div w:id="399133782">
          <w:marLeft w:val="640"/>
          <w:marRight w:val="0"/>
          <w:marTop w:val="0"/>
          <w:marBottom w:val="0"/>
          <w:divBdr>
            <w:top w:val="none" w:sz="0" w:space="0" w:color="auto"/>
            <w:left w:val="none" w:sz="0" w:space="0" w:color="auto"/>
            <w:bottom w:val="none" w:sz="0" w:space="0" w:color="auto"/>
            <w:right w:val="none" w:sz="0" w:space="0" w:color="auto"/>
          </w:divBdr>
        </w:div>
        <w:div w:id="422261062">
          <w:marLeft w:val="640"/>
          <w:marRight w:val="0"/>
          <w:marTop w:val="0"/>
          <w:marBottom w:val="0"/>
          <w:divBdr>
            <w:top w:val="none" w:sz="0" w:space="0" w:color="auto"/>
            <w:left w:val="none" w:sz="0" w:space="0" w:color="auto"/>
            <w:bottom w:val="none" w:sz="0" w:space="0" w:color="auto"/>
            <w:right w:val="none" w:sz="0" w:space="0" w:color="auto"/>
          </w:divBdr>
        </w:div>
        <w:div w:id="1861818514">
          <w:marLeft w:val="640"/>
          <w:marRight w:val="0"/>
          <w:marTop w:val="0"/>
          <w:marBottom w:val="0"/>
          <w:divBdr>
            <w:top w:val="none" w:sz="0" w:space="0" w:color="auto"/>
            <w:left w:val="none" w:sz="0" w:space="0" w:color="auto"/>
            <w:bottom w:val="none" w:sz="0" w:space="0" w:color="auto"/>
            <w:right w:val="none" w:sz="0" w:space="0" w:color="auto"/>
          </w:divBdr>
        </w:div>
        <w:div w:id="852645599">
          <w:marLeft w:val="640"/>
          <w:marRight w:val="0"/>
          <w:marTop w:val="0"/>
          <w:marBottom w:val="0"/>
          <w:divBdr>
            <w:top w:val="none" w:sz="0" w:space="0" w:color="auto"/>
            <w:left w:val="none" w:sz="0" w:space="0" w:color="auto"/>
            <w:bottom w:val="none" w:sz="0" w:space="0" w:color="auto"/>
            <w:right w:val="none" w:sz="0" w:space="0" w:color="auto"/>
          </w:divBdr>
        </w:div>
        <w:div w:id="1085685558">
          <w:marLeft w:val="640"/>
          <w:marRight w:val="0"/>
          <w:marTop w:val="0"/>
          <w:marBottom w:val="0"/>
          <w:divBdr>
            <w:top w:val="none" w:sz="0" w:space="0" w:color="auto"/>
            <w:left w:val="none" w:sz="0" w:space="0" w:color="auto"/>
            <w:bottom w:val="none" w:sz="0" w:space="0" w:color="auto"/>
            <w:right w:val="none" w:sz="0" w:space="0" w:color="auto"/>
          </w:divBdr>
        </w:div>
        <w:div w:id="630675633">
          <w:marLeft w:val="640"/>
          <w:marRight w:val="0"/>
          <w:marTop w:val="0"/>
          <w:marBottom w:val="0"/>
          <w:divBdr>
            <w:top w:val="none" w:sz="0" w:space="0" w:color="auto"/>
            <w:left w:val="none" w:sz="0" w:space="0" w:color="auto"/>
            <w:bottom w:val="none" w:sz="0" w:space="0" w:color="auto"/>
            <w:right w:val="none" w:sz="0" w:space="0" w:color="auto"/>
          </w:divBdr>
        </w:div>
        <w:div w:id="738092506">
          <w:marLeft w:val="640"/>
          <w:marRight w:val="0"/>
          <w:marTop w:val="0"/>
          <w:marBottom w:val="0"/>
          <w:divBdr>
            <w:top w:val="none" w:sz="0" w:space="0" w:color="auto"/>
            <w:left w:val="none" w:sz="0" w:space="0" w:color="auto"/>
            <w:bottom w:val="none" w:sz="0" w:space="0" w:color="auto"/>
            <w:right w:val="none" w:sz="0" w:space="0" w:color="auto"/>
          </w:divBdr>
        </w:div>
        <w:div w:id="287322074">
          <w:marLeft w:val="640"/>
          <w:marRight w:val="0"/>
          <w:marTop w:val="0"/>
          <w:marBottom w:val="0"/>
          <w:divBdr>
            <w:top w:val="none" w:sz="0" w:space="0" w:color="auto"/>
            <w:left w:val="none" w:sz="0" w:space="0" w:color="auto"/>
            <w:bottom w:val="none" w:sz="0" w:space="0" w:color="auto"/>
            <w:right w:val="none" w:sz="0" w:space="0" w:color="auto"/>
          </w:divBdr>
        </w:div>
        <w:div w:id="1578512429">
          <w:marLeft w:val="640"/>
          <w:marRight w:val="0"/>
          <w:marTop w:val="0"/>
          <w:marBottom w:val="0"/>
          <w:divBdr>
            <w:top w:val="none" w:sz="0" w:space="0" w:color="auto"/>
            <w:left w:val="none" w:sz="0" w:space="0" w:color="auto"/>
            <w:bottom w:val="none" w:sz="0" w:space="0" w:color="auto"/>
            <w:right w:val="none" w:sz="0" w:space="0" w:color="auto"/>
          </w:divBdr>
        </w:div>
        <w:div w:id="1085959058">
          <w:marLeft w:val="640"/>
          <w:marRight w:val="0"/>
          <w:marTop w:val="0"/>
          <w:marBottom w:val="0"/>
          <w:divBdr>
            <w:top w:val="none" w:sz="0" w:space="0" w:color="auto"/>
            <w:left w:val="none" w:sz="0" w:space="0" w:color="auto"/>
            <w:bottom w:val="none" w:sz="0" w:space="0" w:color="auto"/>
            <w:right w:val="none" w:sz="0" w:space="0" w:color="auto"/>
          </w:divBdr>
        </w:div>
        <w:div w:id="1605502835">
          <w:marLeft w:val="640"/>
          <w:marRight w:val="0"/>
          <w:marTop w:val="0"/>
          <w:marBottom w:val="0"/>
          <w:divBdr>
            <w:top w:val="none" w:sz="0" w:space="0" w:color="auto"/>
            <w:left w:val="none" w:sz="0" w:space="0" w:color="auto"/>
            <w:bottom w:val="none" w:sz="0" w:space="0" w:color="auto"/>
            <w:right w:val="none" w:sz="0" w:space="0" w:color="auto"/>
          </w:divBdr>
        </w:div>
        <w:div w:id="1436680620">
          <w:marLeft w:val="640"/>
          <w:marRight w:val="0"/>
          <w:marTop w:val="0"/>
          <w:marBottom w:val="0"/>
          <w:divBdr>
            <w:top w:val="none" w:sz="0" w:space="0" w:color="auto"/>
            <w:left w:val="none" w:sz="0" w:space="0" w:color="auto"/>
            <w:bottom w:val="none" w:sz="0" w:space="0" w:color="auto"/>
            <w:right w:val="none" w:sz="0" w:space="0" w:color="auto"/>
          </w:divBdr>
        </w:div>
        <w:div w:id="547959407">
          <w:marLeft w:val="640"/>
          <w:marRight w:val="0"/>
          <w:marTop w:val="0"/>
          <w:marBottom w:val="0"/>
          <w:divBdr>
            <w:top w:val="none" w:sz="0" w:space="0" w:color="auto"/>
            <w:left w:val="none" w:sz="0" w:space="0" w:color="auto"/>
            <w:bottom w:val="none" w:sz="0" w:space="0" w:color="auto"/>
            <w:right w:val="none" w:sz="0" w:space="0" w:color="auto"/>
          </w:divBdr>
        </w:div>
        <w:div w:id="1754165213">
          <w:marLeft w:val="640"/>
          <w:marRight w:val="0"/>
          <w:marTop w:val="0"/>
          <w:marBottom w:val="0"/>
          <w:divBdr>
            <w:top w:val="none" w:sz="0" w:space="0" w:color="auto"/>
            <w:left w:val="none" w:sz="0" w:space="0" w:color="auto"/>
            <w:bottom w:val="none" w:sz="0" w:space="0" w:color="auto"/>
            <w:right w:val="none" w:sz="0" w:space="0" w:color="auto"/>
          </w:divBdr>
        </w:div>
        <w:div w:id="366373239">
          <w:marLeft w:val="640"/>
          <w:marRight w:val="0"/>
          <w:marTop w:val="0"/>
          <w:marBottom w:val="0"/>
          <w:divBdr>
            <w:top w:val="none" w:sz="0" w:space="0" w:color="auto"/>
            <w:left w:val="none" w:sz="0" w:space="0" w:color="auto"/>
            <w:bottom w:val="none" w:sz="0" w:space="0" w:color="auto"/>
            <w:right w:val="none" w:sz="0" w:space="0" w:color="auto"/>
          </w:divBdr>
        </w:div>
        <w:div w:id="677198655">
          <w:marLeft w:val="640"/>
          <w:marRight w:val="0"/>
          <w:marTop w:val="0"/>
          <w:marBottom w:val="0"/>
          <w:divBdr>
            <w:top w:val="none" w:sz="0" w:space="0" w:color="auto"/>
            <w:left w:val="none" w:sz="0" w:space="0" w:color="auto"/>
            <w:bottom w:val="none" w:sz="0" w:space="0" w:color="auto"/>
            <w:right w:val="none" w:sz="0" w:space="0" w:color="auto"/>
          </w:divBdr>
        </w:div>
        <w:div w:id="32585526">
          <w:marLeft w:val="640"/>
          <w:marRight w:val="0"/>
          <w:marTop w:val="0"/>
          <w:marBottom w:val="0"/>
          <w:divBdr>
            <w:top w:val="none" w:sz="0" w:space="0" w:color="auto"/>
            <w:left w:val="none" w:sz="0" w:space="0" w:color="auto"/>
            <w:bottom w:val="none" w:sz="0" w:space="0" w:color="auto"/>
            <w:right w:val="none" w:sz="0" w:space="0" w:color="auto"/>
          </w:divBdr>
        </w:div>
        <w:div w:id="776561407">
          <w:marLeft w:val="640"/>
          <w:marRight w:val="0"/>
          <w:marTop w:val="0"/>
          <w:marBottom w:val="0"/>
          <w:divBdr>
            <w:top w:val="none" w:sz="0" w:space="0" w:color="auto"/>
            <w:left w:val="none" w:sz="0" w:space="0" w:color="auto"/>
            <w:bottom w:val="none" w:sz="0" w:space="0" w:color="auto"/>
            <w:right w:val="none" w:sz="0" w:space="0" w:color="auto"/>
          </w:divBdr>
        </w:div>
        <w:div w:id="1720787484">
          <w:marLeft w:val="640"/>
          <w:marRight w:val="0"/>
          <w:marTop w:val="0"/>
          <w:marBottom w:val="0"/>
          <w:divBdr>
            <w:top w:val="none" w:sz="0" w:space="0" w:color="auto"/>
            <w:left w:val="none" w:sz="0" w:space="0" w:color="auto"/>
            <w:bottom w:val="none" w:sz="0" w:space="0" w:color="auto"/>
            <w:right w:val="none" w:sz="0" w:space="0" w:color="auto"/>
          </w:divBdr>
        </w:div>
        <w:div w:id="552543200">
          <w:marLeft w:val="640"/>
          <w:marRight w:val="0"/>
          <w:marTop w:val="0"/>
          <w:marBottom w:val="0"/>
          <w:divBdr>
            <w:top w:val="none" w:sz="0" w:space="0" w:color="auto"/>
            <w:left w:val="none" w:sz="0" w:space="0" w:color="auto"/>
            <w:bottom w:val="none" w:sz="0" w:space="0" w:color="auto"/>
            <w:right w:val="none" w:sz="0" w:space="0" w:color="auto"/>
          </w:divBdr>
        </w:div>
        <w:div w:id="1272662438">
          <w:marLeft w:val="640"/>
          <w:marRight w:val="0"/>
          <w:marTop w:val="0"/>
          <w:marBottom w:val="0"/>
          <w:divBdr>
            <w:top w:val="none" w:sz="0" w:space="0" w:color="auto"/>
            <w:left w:val="none" w:sz="0" w:space="0" w:color="auto"/>
            <w:bottom w:val="none" w:sz="0" w:space="0" w:color="auto"/>
            <w:right w:val="none" w:sz="0" w:space="0" w:color="auto"/>
          </w:divBdr>
        </w:div>
        <w:div w:id="1939174860">
          <w:marLeft w:val="640"/>
          <w:marRight w:val="0"/>
          <w:marTop w:val="0"/>
          <w:marBottom w:val="0"/>
          <w:divBdr>
            <w:top w:val="none" w:sz="0" w:space="0" w:color="auto"/>
            <w:left w:val="none" w:sz="0" w:space="0" w:color="auto"/>
            <w:bottom w:val="none" w:sz="0" w:space="0" w:color="auto"/>
            <w:right w:val="none" w:sz="0" w:space="0" w:color="auto"/>
          </w:divBdr>
        </w:div>
        <w:div w:id="938754817">
          <w:marLeft w:val="640"/>
          <w:marRight w:val="0"/>
          <w:marTop w:val="0"/>
          <w:marBottom w:val="0"/>
          <w:divBdr>
            <w:top w:val="none" w:sz="0" w:space="0" w:color="auto"/>
            <w:left w:val="none" w:sz="0" w:space="0" w:color="auto"/>
            <w:bottom w:val="none" w:sz="0" w:space="0" w:color="auto"/>
            <w:right w:val="none" w:sz="0" w:space="0" w:color="auto"/>
          </w:divBdr>
        </w:div>
        <w:div w:id="582760880">
          <w:marLeft w:val="640"/>
          <w:marRight w:val="0"/>
          <w:marTop w:val="0"/>
          <w:marBottom w:val="0"/>
          <w:divBdr>
            <w:top w:val="none" w:sz="0" w:space="0" w:color="auto"/>
            <w:left w:val="none" w:sz="0" w:space="0" w:color="auto"/>
            <w:bottom w:val="none" w:sz="0" w:space="0" w:color="auto"/>
            <w:right w:val="none" w:sz="0" w:space="0" w:color="auto"/>
          </w:divBdr>
        </w:div>
        <w:div w:id="523983242">
          <w:marLeft w:val="640"/>
          <w:marRight w:val="0"/>
          <w:marTop w:val="0"/>
          <w:marBottom w:val="0"/>
          <w:divBdr>
            <w:top w:val="none" w:sz="0" w:space="0" w:color="auto"/>
            <w:left w:val="none" w:sz="0" w:space="0" w:color="auto"/>
            <w:bottom w:val="none" w:sz="0" w:space="0" w:color="auto"/>
            <w:right w:val="none" w:sz="0" w:space="0" w:color="auto"/>
          </w:divBdr>
        </w:div>
        <w:div w:id="754519623">
          <w:marLeft w:val="640"/>
          <w:marRight w:val="0"/>
          <w:marTop w:val="0"/>
          <w:marBottom w:val="0"/>
          <w:divBdr>
            <w:top w:val="none" w:sz="0" w:space="0" w:color="auto"/>
            <w:left w:val="none" w:sz="0" w:space="0" w:color="auto"/>
            <w:bottom w:val="none" w:sz="0" w:space="0" w:color="auto"/>
            <w:right w:val="none" w:sz="0" w:space="0" w:color="auto"/>
          </w:divBdr>
        </w:div>
        <w:div w:id="1343165369">
          <w:marLeft w:val="640"/>
          <w:marRight w:val="0"/>
          <w:marTop w:val="0"/>
          <w:marBottom w:val="0"/>
          <w:divBdr>
            <w:top w:val="none" w:sz="0" w:space="0" w:color="auto"/>
            <w:left w:val="none" w:sz="0" w:space="0" w:color="auto"/>
            <w:bottom w:val="none" w:sz="0" w:space="0" w:color="auto"/>
            <w:right w:val="none" w:sz="0" w:space="0" w:color="auto"/>
          </w:divBdr>
        </w:div>
        <w:div w:id="657922691">
          <w:marLeft w:val="640"/>
          <w:marRight w:val="0"/>
          <w:marTop w:val="0"/>
          <w:marBottom w:val="0"/>
          <w:divBdr>
            <w:top w:val="none" w:sz="0" w:space="0" w:color="auto"/>
            <w:left w:val="none" w:sz="0" w:space="0" w:color="auto"/>
            <w:bottom w:val="none" w:sz="0" w:space="0" w:color="auto"/>
            <w:right w:val="none" w:sz="0" w:space="0" w:color="auto"/>
          </w:divBdr>
        </w:div>
        <w:div w:id="659162820">
          <w:marLeft w:val="640"/>
          <w:marRight w:val="0"/>
          <w:marTop w:val="0"/>
          <w:marBottom w:val="0"/>
          <w:divBdr>
            <w:top w:val="none" w:sz="0" w:space="0" w:color="auto"/>
            <w:left w:val="none" w:sz="0" w:space="0" w:color="auto"/>
            <w:bottom w:val="none" w:sz="0" w:space="0" w:color="auto"/>
            <w:right w:val="none" w:sz="0" w:space="0" w:color="auto"/>
          </w:divBdr>
        </w:div>
        <w:div w:id="629632879">
          <w:marLeft w:val="640"/>
          <w:marRight w:val="0"/>
          <w:marTop w:val="0"/>
          <w:marBottom w:val="0"/>
          <w:divBdr>
            <w:top w:val="none" w:sz="0" w:space="0" w:color="auto"/>
            <w:left w:val="none" w:sz="0" w:space="0" w:color="auto"/>
            <w:bottom w:val="none" w:sz="0" w:space="0" w:color="auto"/>
            <w:right w:val="none" w:sz="0" w:space="0" w:color="auto"/>
          </w:divBdr>
        </w:div>
        <w:div w:id="382604161">
          <w:marLeft w:val="640"/>
          <w:marRight w:val="0"/>
          <w:marTop w:val="0"/>
          <w:marBottom w:val="0"/>
          <w:divBdr>
            <w:top w:val="none" w:sz="0" w:space="0" w:color="auto"/>
            <w:left w:val="none" w:sz="0" w:space="0" w:color="auto"/>
            <w:bottom w:val="none" w:sz="0" w:space="0" w:color="auto"/>
            <w:right w:val="none" w:sz="0" w:space="0" w:color="auto"/>
          </w:divBdr>
        </w:div>
        <w:div w:id="1301837787">
          <w:marLeft w:val="640"/>
          <w:marRight w:val="0"/>
          <w:marTop w:val="0"/>
          <w:marBottom w:val="0"/>
          <w:divBdr>
            <w:top w:val="none" w:sz="0" w:space="0" w:color="auto"/>
            <w:left w:val="none" w:sz="0" w:space="0" w:color="auto"/>
            <w:bottom w:val="none" w:sz="0" w:space="0" w:color="auto"/>
            <w:right w:val="none" w:sz="0" w:space="0" w:color="auto"/>
          </w:divBdr>
        </w:div>
        <w:div w:id="1099908877">
          <w:marLeft w:val="640"/>
          <w:marRight w:val="0"/>
          <w:marTop w:val="0"/>
          <w:marBottom w:val="0"/>
          <w:divBdr>
            <w:top w:val="none" w:sz="0" w:space="0" w:color="auto"/>
            <w:left w:val="none" w:sz="0" w:space="0" w:color="auto"/>
            <w:bottom w:val="none" w:sz="0" w:space="0" w:color="auto"/>
            <w:right w:val="none" w:sz="0" w:space="0" w:color="auto"/>
          </w:divBdr>
        </w:div>
        <w:div w:id="1627008805">
          <w:marLeft w:val="640"/>
          <w:marRight w:val="0"/>
          <w:marTop w:val="0"/>
          <w:marBottom w:val="0"/>
          <w:divBdr>
            <w:top w:val="none" w:sz="0" w:space="0" w:color="auto"/>
            <w:left w:val="none" w:sz="0" w:space="0" w:color="auto"/>
            <w:bottom w:val="none" w:sz="0" w:space="0" w:color="auto"/>
            <w:right w:val="none" w:sz="0" w:space="0" w:color="auto"/>
          </w:divBdr>
        </w:div>
        <w:div w:id="894388563">
          <w:marLeft w:val="640"/>
          <w:marRight w:val="0"/>
          <w:marTop w:val="0"/>
          <w:marBottom w:val="0"/>
          <w:divBdr>
            <w:top w:val="none" w:sz="0" w:space="0" w:color="auto"/>
            <w:left w:val="none" w:sz="0" w:space="0" w:color="auto"/>
            <w:bottom w:val="none" w:sz="0" w:space="0" w:color="auto"/>
            <w:right w:val="none" w:sz="0" w:space="0" w:color="auto"/>
          </w:divBdr>
        </w:div>
        <w:div w:id="602108257">
          <w:marLeft w:val="640"/>
          <w:marRight w:val="0"/>
          <w:marTop w:val="0"/>
          <w:marBottom w:val="0"/>
          <w:divBdr>
            <w:top w:val="none" w:sz="0" w:space="0" w:color="auto"/>
            <w:left w:val="none" w:sz="0" w:space="0" w:color="auto"/>
            <w:bottom w:val="none" w:sz="0" w:space="0" w:color="auto"/>
            <w:right w:val="none" w:sz="0" w:space="0" w:color="auto"/>
          </w:divBdr>
        </w:div>
        <w:div w:id="980616905">
          <w:marLeft w:val="640"/>
          <w:marRight w:val="0"/>
          <w:marTop w:val="0"/>
          <w:marBottom w:val="0"/>
          <w:divBdr>
            <w:top w:val="none" w:sz="0" w:space="0" w:color="auto"/>
            <w:left w:val="none" w:sz="0" w:space="0" w:color="auto"/>
            <w:bottom w:val="none" w:sz="0" w:space="0" w:color="auto"/>
            <w:right w:val="none" w:sz="0" w:space="0" w:color="auto"/>
          </w:divBdr>
        </w:div>
        <w:div w:id="1540706092">
          <w:marLeft w:val="640"/>
          <w:marRight w:val="0"/>
          <w:marTop w:val="0"/>
          <w:marBottom w:val="0"/>
          <w:divBdr>
            <w:top w:val="none" w:sz="0" w:space="0" w:color="auto"/>
            <w:left w:val="none" w:sz="0" w:space="0" w:color="auto"/>
            <w:bottom w:val="none" w:sz="0" w:space="0" w:color="auto"/>
            <w:right w:val="none" w:sz="0" w:space="0" w:color="auto"/>
          </w:divBdr>
        </w:div>
        <w:div w:id="1829785330">
          <w:marLeft w:val="640"/>
          <w:marRight w:val="0"/>
          <w:marTop w:val="0"/>
          <w:marBottom w:val="0"/>
          <w:divBdr>
            <w:top w:val="none" w:sz="0" w:space="0" w:color="auto"/>
            <w:left w:val="none" w:sz="0" w:space="0" w:color="auto"/>
            <w:bottom w:val="none" w:sz="0" w:space="0" w:color="auto"/>
            <w:right w:val="none" w:sz="0" w:space="0" w:color="auto"/>
          </w:divBdr>
        </w:div>
        <w:div w:id="1232303212">
          <w:marLeft w:val="640"/>
          <w:marRight w:val="0"/>
          <w:marTop w:val="0"/>
          <w:marBottom w:val="0"/>
          <w:divBdr>
            <w:top w:val="none" w:sz="0" w:space="0" w:color="auto"/>
            <w:left w:val="none" w:sz="0" w:space="0" w:color="auto"/>
            <w:bottom w:val="none" w:sz="0" w:space="0" w:color="auto"/>
            <w:right w:val="none" w:sz="0" w:space="0" w:color="auto"/>
          </w:divBdr>
        </w:div>
        <w:div w:id="2099210923">
          <w:marLeft w:val="640"/>
          <w:marRight w:val="0"/>
          <w:marTop w:val="0"/>
          <w:marBottom w:val="0"/>
          <w:divBdr>
            <w:top w:val="none" w:sz="0" w:space="0" w:color="auto"/>
            <w:left w:val="none" w:sz="0" w:space="0" w:color="auto"/>
            <w:bottom w:val="none" w:sz="0" w:space="0" w:color="auto"/>
            <w:right w:val="none" w:sz="0" w:space="0" w:color="auto"/>
          </w:divBdr>
        </w:div>
        <w:div w:id="1085806379">
          <w:marLeft w:val="640"/>
          <w:marRight w:val="0"/>
          <w:marTop w:val="0"/>
          <w:marBottom w:val="0"/>
          <w:divBdr>
            <w:top w:val="none" w:sz="0" w:space="0" w:color="auto"/>
            <w:left w:val="none" w:sz="0" w:space="0" w:color="auto"/>
            <w:bottom w:val="none" w:sz="0" w:space="0" w:color="auto"/>
            <w:right w:val="none" w:sz="0" w:space="0" w:color="auto"/>
          </w:divBdr>
        </w:div>
        <w:div w:id="1290209235">
          <w:marLeft w:val="640"/>
          <w:marRight w:val="0"/>
          <w:marTop w:val="0"/>
          <w:marBottom w:val="0"/>
          <w:divBdr>
            <w:top w:val="none" w:sz="0" w:space="0" w:color="auto"/>
            <w:left w:val="none" w:sz="0" w:space="0" w:color="auto"/>
            <w:bottom w:val="none" w:sz="0" w:space="0" w:color="auto"/>
            <w:right w:val="none" w:sz="0" w:space="0" w:color="auto"/>
          </w:divBdr>
        </w:div>
        <w:div w:id="554659543">
          <w:marLeft w:val="640"/>
          <w:marRight w:val="0"/>
          <w:marTop w:val="0"/>
          <w:marBottom w:val="0"/>
          <w:divBdr>
            <w:top w:val="none" w:sz="0" w:space="0" w:color="auto"/>
            <w:left w:val="none" w:sz="0" w:space="0" w:color="auto"/>
            <w:bottom w:val="none" w:sz="0" w:space="0" w:color="auto"/>
            <w:right w:val="none" w:sz="0" w:space="0" w:color="auto"/>
          </w:divBdr>
        </w:div>
        <w:div w:id="1562011385">
          <w:marLeft w:val="640"/>
          <w:marRight w:val="0"/>
          <w:marTop w:val="0"/>
          <w:marBottom w:val="0"/>
          <w:divBdr>
            <w:top w:val="none" w:sz="0" w:space="0" w:color="auto"/>
            <w:left w:val="none" w:sz="0" w:space="0" w:color="auto"/>
            <w:bottom w:val="none" w:sz="0" w:space="0" w:color="auto"/>
            <w:right w:val="none" w:sz="0" w:space="0" w:color="auto"/>
          </w:divBdr>
        </w:div>
        <w:div w:id="119492780">
          <w:marLeft w:val="640"/>
          <w:marRight w:val="0"/>
          <w:marTop w:val="0"/>
          <w:marBottom w:val="0"/>
          <w:divBdr>
            <w:top w:val="none" w:sz="0" w:space="0" w:color="auto"/>
            <w:left w:val="none" w:sz="0" w:space="0" w:color="auto"/>
            <w:bottom w:val="none" w:sz="0" w:space="0" w:color="auto"/>
            <w:right w:val="none" w:sz="0" w:space="0" w:color="auto"/>
          </w:divBdr>
        </w:div>
        <w:div w:id="16733591">
          <w:marLeft w:val="640"/>
          <w:marRight w:val="0"/>
          <w:marTop w:val="0"/>
          <w:marBottom w:val="0"/>
          <w:divBdr>
            <w:top w:val="none" w:sz="0" w:space="0" w:color="auto"/>
            <w:left w:val="none" w:sz="0" w:space="0" w:color="auto"/>
            <w:bottom w:val="none" w:sz="0" w:space="0" w:color="auto"/>
            <w:right w:val="none" w:sz="0" w:space="0" w:color="auto"/>
          </w:divBdr>
        </w:div>
        <w:div w:id="370959393">
          <w:marLeft w:val="640"/>
          <w:marRight w:val="0"/>
          <w:marTop w:val="0"/>
          <w:marBottom w:val="0"/>
          <w:divBdr>
            <w:top w:val="none" w:sz="0" w:space="0" w:color="auto"/>
            <w:left w:val="none" w:sz="0" w:space="0" w:color="auto"/>
            <w:bottom w:val="none" w:sz="0" w:space="0" w:color="auto"/>
            <w:right w:val="none" w:sz="0" w:space="0" w:color="auto"/>
          </w:divBdr>
        </w:div>
        <w:div w:id="1881478228">
          <w:marLeft w:val="640"/>
          <w:marRight w:val="0"/>
          <w:marTop w:val="0"/>
          <w:marBottom w:val="0"/>
          <w:divBdr>
            <w:top w:val="none" w:sz="0" w:space="0" w:color="auto"/>
            <w:left w:val="none" w:sz="0" w:space="0" w:color="auto"/>
            <w:bottom w:val="none" w:sz="0" w:space="0" w:color="auto"/>
            <w:right w:val="none" w:sz="0" w:space="0" w:color="auto"/>
          </w:divBdr>
        </w:div>
        <w:div w:id="2073382053">
          <w:marLeft w:val="640"/>
          <w:marRight w:val="0"/>
          <w:marTop w:val="0"/>
          <w:marBottom w:val="0"/>
          <w:divBdr>
            <w:top w:val="none" w:sz="0" w:space="0" w:color="auto"/>
            <w:left w:val="none" w:sz="0" w:space="0" w:color="auto"/>
            <w:bottom w:val="none" w:sz="0" w:space="0" w:color="auto"/>
            <w:right w:val="none" w:sz="0" w:space="0" w:color="auto"/>
          </w:divBdr>
        </w:div>
        <w:div w:id="1888949219">
          <w:marLeft w:val="640"/>
          <w:marRight w:val="0"/>
          <w:marTop w:val="0"/>
          <w:marBottom w:val="0"/>
          <w:divBdr>
            <w:top w:val="none" w:sz="0" w:space="0" w:color="auto"/>
            <w:left w:val="none" w:sz="0" w:space="0" w:color="auto"/>
            <w:bottom w:val="none" w:sz="0" w:space="0" w:color="auto"/>
            <w:right w:val="none" w:sz="0" w:space="0" w:color="auto"/>
          </w:divBdr>
        </w:div>
        <w:div w:id="1993945822">
          <w:marLeft w:val="640"/>
          <w:marRight w:val="0"/>
          <w:marTop w:val="0"/>
          <w:marBottom w:val="0"/>
          <w:divBdr>
            <w:top w:val="none" w:sz="0" w:space="0" w:color="auto"/>
            <w:left w:val="none" w:sz="0" w:space="0" w:color="auto"/>
            <w:bottom w:val="none" w:sz="0" w:space="0" w:color="auto"/>
            <w:right w:val="none" w:sz="0" w:space="0" w:color="auto"/>
          </w:divBdr>
        </w:div>
        <w:div w:id="2114670204">
          <w:marLeft w:val="640"/>
          <w:marRight w:val="0"/>
          <w:marTop w:val="0"/>
          <w:marBottom w:val="0"/>
          <w:divBdr>
            <w:top w:val="none" w:sz="0" w:space="0" w:color="auto"/>
            <w:left w:val="none" w:sz="0" w:space="0" w:color="auto"/>
            <w:bottom w:val="none" w:sz="0" w:space="0" w:color="auto"/>
            <w:right w:val="none" w:sz="0" w:space="0" w:color="auto"/>
          </w:divBdr>
        </w:div>
        <w:div w:id="2100982744">
          <w:marLeft w:val="640"/>
          <w:marRight w:val="0"/>
          <w:marTop w:val="0"/>
          <w:marBottom w:val="0"/>
          <w:divBdr>
            <w:top w:val="none" w:sz="0" w:space="0" w:color="auto"/>
            <w:left w:val="none" w:sz="0" w:space="0" w:color="auto"/>
            <w:bottom w:val="none" w:sz="0" w:space="0" w:color="auto"/>
            <w:right w:val="none" w:sz="0" w:space="0" w:color="auto"/>
          </w:divBdr>
        </w:div>
        <w:div w:id="1099301354">
          <w:marLeft w:val="640"/>
          <w:marRight w:val="0"/>
          <w:marTop w:val="0"/>
          <w:marBottom w:val="0"/>
          <w:divBdr>
            <w:top w:val="none" w:sz="0" w:space="0" w:color="auto"/>
            <w:left w:val="none" w:sz="0" w:space="0" w:color="auto"/>
            <w:bottom w:val="none" w:sz="0" w:space="0" w:color="auto"/>
            <w:right w:val="none" w:sz="0" w:space="0" w:color="auto"/>
          </w:divBdr>
        </w:div>
        <w:div w:id="2067485615">
          <w:marLeft w:val="640"/>
          <w:marRight w:val="0"/>
          <w:marTop w:val="0"/>
          <w:marBottom w:val="0"/>
          <w:divBdr>
            <w:top w:val="none" w:sz="0" w:space="0" w:color="auto"/>
            <w:left w:val="none" w:sz="0" w:space="0" w:color="auto"/>
            <w:bottom w:val="none" w:sz="0" w:space="0" w:color="auto"/>
            <w:right w:val="none" w:sz="0" w:space="0" w:color="auto"/>
          </w:divBdr>
        </w:div>
        <w:div w:id="250161138">
          <w:marLeft w:val="640"/>
          <w:marRight w:val="0"/>
          <w:marTop w:val="0"/>
          <w:marBottom w:val="0"/>
          <w:divBdr>
            <w:top w:val="none" w:sz="0" w:space="0" w:color="auto"/>
            <w:left w:val="none" w:sz="0" w:space="0" w:color="auto"/>
            <w:bottom w:val="none" w:sz="0" w:space="0" w:color="auto"/>
            <w:right w:val="none" w:sz="0" w:space="0" w:color="auto"/>
          </w:divBdr>
        </w:div>
        <w:div w:id="1878852973">
          <w:marLeft w:val="640"/>
          <w:marRight w:val="0"/>
          <w:marTop w:val="0"/>
          <w:marBottom w:val="0"/>
          <w:divBdr>
            <w:top w:val="none" w:sz="0" w:space="0" w:color="auto"/>
            <w:left w:val="none" w:sz="0" w:space="0" w:color="auto"/>
            <w:bottom w:val="none" w:sz="0" w:space="0" w:color="auto"/>
            <w:right w:val="none" w:sz="0" w:space="0" w:color="auto"/>
          </w:divBdr>
        </w:div>
        <w:div w:id="899443098">
          <w:marLeft w:val="640"/>
          <w:marRight w:val="0"/>
          <w:marTop w:val="0"/>
          <w:marBottom w:val="0"/>
          <w:divBdr>
            <w:top w:val="none" w:sz="0" w:space="0" w:color="auto"/>
            <w:left w:val="none" w:sz="0" w:space="0" w:color="auto"/>
            <w:bottom w:val="none" w:sz="0" w:space="0" w:color="auto"/>
            <w:right w:val="none" w:sz="0" w:space="0" w:color="auto"/>
          </w:divBdr>
        </w:div>
        <w:div w:id="1480804106">
          <w:marLeft w:val="640"/>
          <w:marRight w:val="0"/>
          <w:marTop w:val="0"/>
          <w:marBottom w:val="0"/>
          <w:divBdr>
            <w:top w:val="none" w:sz="0" w:space="0" w:color="auto"/>
            <w:left w:val="none" w:sz="0" w:space="0" w:color="auto"/>
            <w:bottom w:val="none" w:sz="0" w:space="0" w:color="auto"/>
            <w:right w:val="none" w:sz="0" w:space="0" w:color="auto"/>
          </w:divBdr>
        </w:div>
        <w:div w:id="1514296596">
          <w:marLeft w:val="640"/>
          <w:marRight w:val="0"/>
          <w:marTop w:val="0"/>
          <w:marBottom w:val="0"/>
          <w:divBdr>
            <w:top w:val="none" w:sz="0" w:space="0" w:color="auto"/>
            <w:left w:val="none" w:sz="0" w:space="0" w:color="auto"/>
            <w:bottom w:val="none" w:sz="0" w:space="0" w:color="auto"/>
            <w:right w:val="none" w:sz="0" w:space="0" w:color="auto"/>
          </w:divBdr>
        </w:div>
        <w:div w:id="2086339301">
          <w:marLeft w:val="640"/>
          <w:marRight w:val="0"/>
          <w:marTop w:val="0"/>
          <w:marBottom w:val="0"/>
          <w:divBdr>
            <w:top w:val="none" w:sz="0" w:space="0" w:color="auto"/>
            <w:left w:val="none" w:sz="0" w:space="0" w:color="auto"/>
            <w:bottom w:val="none" w:sz="0" w:space="0" w:color="auto"/>
            <w:right w:val="none" w:sz="0" w:space="0" w:color="auto"/>
          </w:divBdr>
        </w:div>
        <w:div w:id="122499923">
          <w:marLeft w:val="640"/>
          <w:marRight w:val="0"/>
          <w:marTop w:val="0"/>
          <w:marBottom w:val="0"/>
          <w:divBdr>
            <w:top w:val="none" w:sz="0" w:space="0" w:color="auto"/>
            <w:left w:val="none" w:sz="0" w:space="0" w:color="auto"/>
            <w:bottom w:val="none" w:sz="0" w:space="0" w:color="auto"/>
            <w:right w:val="none" w:sz="0" w:space="0" w:color="auto"/>
          </w:divBdr>
        </w:div>
        <w:div w:id="352537432">
          <w:marLeft w:val="640"/>
          <w:marRight w:val="0"/>
          <w:marTop w:val="0"/>
          <w:marBottom w:val="0"/>
          <w:divBdr>
            <w:top w:val="none" w:sz="0" w:space="0" w:color="auto"/>
            <w:left w:val="none" w:sz="0" w:space="0" w:color="auto"/>
            <w:bottom w:val="none" w:sz="0" w:space="0" w:color="auto"/>
            <w:right w:val="none" w:sz="0" w:space="0" w:color="auto"/>
          </w:divBdr>
        </w:div>
        <w:div w:id="405538545">
          <w:marLeft w:val="640"/>
          <w:marRight w:val="0"/>
          <w:marTop w:val="0"/>
          <w:marBottom w:val="0"/>
          <w:divBdr>
            <w:top w:val="none" w:sz="0" w:space="0" w:color="auto"/>
            <w:left w:val="none" w:sz="0" w:space="0" w:color="auto"/>
            <w:bottom w:val="none" w:sz="0" w:space="0" w:color="auto"/>
            <w:right w:val="none" w:sz="0" w:space="0" w:color="auto"/>
          </w:divBdr>
        </w:div>
        <w:div w:id="1328096287">
          <w:marLeft w:val="640"/>
          <w:marRight w:val="0"/>
          <w:marTop w:val="0"/>
          <w:marBottom w:val="0"/>
          <w:divBdr>
            <w:top w:val="none" w:sz="0" w:space="0" w:color="auto"/>
            <w:left w:val="none" w:sz="0" w:space="0" w:color="auto"/>
            <w:bottom w:val="none" w:sz="0" w:space="0" w:color="auto"/>
            <w:right w:val="none" w:sz="0" w:space="0" w:color="auto"/>
          </w:divBdr>
        </w:div>
        <w:div w:id="995110830">
          <w:marLeft w:val="640"/>
          <w:marRight w:val="0"/>
          <w:marTop w:val="0"/>
          <w:marBottom w:val="0"/>
          <w:divBdr>
            <w:top w:val="none" w:sz="0" w:space="0" w:color="auto"/>
            <w:left w:val="none" w:sz="0" w:space="0" w:color="auto"/>
            <w:bottom w:val="none" w:sz="0" w:space="0" w:color="auto"/>
            <w:right w:val="none" w:sz="0" w:space="0" w:color="auto"/>
          </w:divBdr>
        </w:div>
        <w:div w:id="1196390005">
          <w:marLeft w:val="640"/>
          <w:marRight w:val="0"/>
          <w:marTop w:val="0"/>
          <w:marBottom w:val="0"/>
          <w:divBdr>
            <w:top w:val="none" w:sz="0" w:space="0" w:color="auto"/>
            <w:left w:val="none" w:sz="0" w:space="0" w:color="auto"/>
            <w:bottom w:val="none" w:sz="0" w:space="0" w:color="auto"/>
            <w:right w:val="none" w:sz="0" w:space="0" w:color="auto"/>
          </w:divBdr>
        </w:div>
        <w:div w:id="2125735596">
          <w:marLeft w:val="640"/>
          <w:marRight w:val="0"/>
          <w:marTop w:val="0"/>
          <w:marBottom w:val="0"/>
          <w:divBdr>
            <w:top w:val="none" w:sz="0" w:space="0" w:color="auto"/>
            <w:left w:val="none" w:sz="0" w:space="0" w:color="auto"/>
            <w:bottom w:val="none" w:sz="0" w:space="0" w:color="auto"/>
            <w:right w:val="none" w:sz="0" w:space="0" w:color="auto"/>
          </w:divBdr>
        </w:div>
        <w:div w:id="578751636">
          <w:marLeft w:val="640"/>
          <w:marRight w:val="0"/>
          <w:marTop w:val="0"/>
          <w:marBottom w:val="0"/>
          <w:divBdr>
            <w:top w:val="none" w:sz="0" w:space="0" w:color="auto"/>
            <w:left w:val="none" w:sz="0" w:space="0" w:color="auto"/>
            <w:bottom w:val="none" w:sz="0" w:space="0" w:color="auto"/>
            <w:right w:val="none" w:sz="0" w:space="0" w:color="auto"/>
          </w:divBdr>
        </w:div>
        <w:div w:id="484320653">
          <w:marLeft w:val="640"/>
          <w:marRight w:val="0"/>
          <w:marTop w:val="0"/>
          <w:marBottom w:val="0"/>
          <w:divBdr>
            <w:top w:val="none" w:sz="0" w:space="0" w:color="auto"/>
            <w:left w:val="none" w:sz="0" w:space="0" w:color="auto"/>
            <w:bottom w:val="none" w:sz="0" w:space="0" w:color="auto"/>
            <w:right w:val="none" w:sz="0" w:space="0" w:color="auto"/>
          </w:divBdr>
        </w:div>
        <w:div w:id="824049909">
          <w:marLeft w:val="640"/>
          <w:marRight w:val="0"/>
          <w:marTop w:val="0"/>
          <w:marBottom w:val="0"/>
          <w:divBdr>
            <w:top w:val="none" w:sz="0" w:space="0" w:color="auto"/>
            <w:left w:val="none" w:sz="0" w:space="0" w:color="auto"/>
            <w:bottom w:val="none" w:sz="0" w:space="0" w:color="auto"/>
            <w:right w:val="none" w:sz="0" w:space="0" w:color="auto"/>
          </w:divBdr>
        </w:div>
        <w:div w:id="773867992">
          <w:marLeft w:val="640"/>
          <w:marRight w:val="0"/>
          <w:marTop w:val="0"/>
          <w:marBottom w:val="0"/>
          <w:divBdr>
            <w:top w:val="none" w:sz="0" w:space="0" w:color="auto"/>
            <w:left w:val="none" w:sz="0" w:space="0" w:color="auto"/>
            <w:bottom w:val="none" w:sz="0" w:space="0" w:color="auto"/>
            <w:right w:val="none" w:sz="0" w:space="0" w:color="auto"/>
          </w:divBdr>
        </w:div>
        <w:div w:id="2145537419">
          <w:marLeft w:val="640"/>
          <w:marRight w:val="0"/>
          <w:marTop w:val="0"/>
          <w:marBottom w:val="0"/>
          <w:divBdr>
            <w:top w:val="none" w:sz="0" w:space="0" w:color="auto"/>
            <w:left w:val="none" w:sz="0" w:space="0" w:color="auto"/>
            <w:bottom w:val="none" w:sz="0" w:space="0" w:color="auto"/>
            <w:right w:val="none" w:sz="0" w:space="0" w:color="auto"/>
          </w:divBdr>
        </w:div>
        <w:div w:id="1645232886">
          <w:marLeft w:val="640"/>
          <w:marRight w:val="0"/>
          <w:marTop w:val="0"/>
          <w:marBottom w:val="0"/>
          <w:divBdr>
            <w:top w:val="none" w:sz="0" w:space="0" w:color="auto"/>
            <w:left w:val="none" w:sz="0" w:space="0" w:color="auto"/>
            <w:bottom w:val="none" w:sz="0" w:space="0" w:color="auto"/>
            <w:right w:val="none" w:sz="0" w:space="0" w:color="auto"/>
          </w:divBdr>
        </w:div>
        <w:div w:id="68815751">
          <w:marLeft w:val="640"/>
          <w:marRight w:val="0"/>
          <w:marTop w:val="0"/>
          <w:marBottom w:val="0"/>
          <w:divBdr>
            <w:top w:val="none" w:sz="0" w:space="0" w:color="auto"/>
            <w:left w:val="none" w:sz="0" w:space="0" w:color="auto"/>
            <w:bottom w:val="none" w:sz="0" w:space="0" w:color="auto"/>
            <w:right w:val="none" w:sz="0" w:space="0" w:color="auto"/>
          </w:divBdr>
        </w:div>
        <w:div w:id="942305531">
          <w:marLeft w:val="640"/>
          <w:marRight w:val="0"/>
          <w:marTop w:val="0"/>
          <w:marBottom w:val="0"/>
          <w:divBdr>
            <w:top w:val="none" w:sz="0" w:space="0" w:color="auto"/>
            <w:left w:val="none" w:sz="0" w:space="0" w:color="auto"/>
            <w:bottom w:val="none" w:sz="0" w:space="0" w:color="auto"/>
            <w:right w:val="none" w:sz="0" w:space="0" w:color="auto"/>
          </w:divBdr>
        </w:div>
      </w:divsChild>
    </w:div>
    <w:div w:id="1785807579">
      <w:bodyDiv w:val="1"/>
      <w:marLeft w:val="0"/>
      <w:marRight w:val="0"/>
      <w:marTop w:val="0"/>
      <w:marBottom w:val="0"/>
      <w:divBdr>
        <w:top w:val="none" w:sz="0" w:space="0" w:color="auto"/>
        <w:left w:val="none" w:sz="0" w:space="0" w:color="auto"/>
        <w:bottom w:val="none" w:sz="0" w:space="0" w:color="auto"/>
        <w:right w:val="none" w:sz="0" w:space="0" w:color="auto"/>
      </w:divBdr>
      <w:divsChild>
        <w:div w:id="1861890834">
          <w:marLeft w:val="640"/>
          <w:marRight w:val="0"/>
          <w:marTop w:val="0"/>
          <w:marBottom w:val="0"/>
          <w:divBdr>
            <w:top w:val="none" w:sz="0" w:space="0" w:color="auto"/>
            <w:left w:val="none" w:sz="0" w:space="0" w:color="auto"/>
            <w:bottom w:val="none" w:sz="0" w:space="0" w:color="auto"/>
            <w:right w:val="none" w:sz="0" w:space="0" w:color="auto"/>
          </w:divBdr>
        </w:div>
        <w:div w:id="1426026510">
          <w:marLeft w:val="640"/>
          <w:marRight w:val="0"/>
          <w:marTop w:val="0"/>
          <w:marBottom w:val="0"/>
          <w:divBdr>
            <w:top w:val="none" w:sz="0" w:space="0" w:color="auto"/>
            <w:left w:val="none" w:sz="0" w:space="0" w:color="auto"/>
            <w:bottom w:val="none" w:sz="0" w:space="0" w:color="auto"/>
            <w:right w:val="none" w:sz="0" w:space="0" w:color="auto"/>
          </w:divBdr>
        </w:div>
        <w:div w:id="1630471613">
          <w:marLeft w:val="640"/>
          <w:marRight w:val="0"/>
          <w:marTop w:val="0"/>
          <w:marBottom w:val="0"/>
          <w:divBdr>
            <w:top w:val="none" w:sz="0" w:space="0" w:color="auto"/>
            <w:left w:val="none" w:sz="0" w:space="0" w:color="auto"/>
            <w:bottom w:val="none" w:sz="0" w:space="0" w:color="auto"/>
            <w:right w:val="none" w:sz="0" w:space="0" w:color="auto"/>
          </w:divBdr>
        </w:div>
        <w:div w:id="832254467">
          <w:marLeft w:val="640"/>
          <w:marRight w:val="0"/>
          <w:marTop w:val="0"/>
          <w:marBottom w:val="0"/>
          <w:divBdr>
            <w:top w:val="none" w:sz="0" w:space="0" w:color="auto"/>
            <w:left w:val="none" w:sz="0" w:space="0" w:color="auto"/>
            <w:bottom w:val="none" w:sz="0" w:space="0" w:color="auto"/>
            <w:right w:val="none" w:sz="0" w:space="0" w:color="auto"/>
          </w:divBdr>
        </w:div>
        <w:div w:id="618798365">
          <w:marLeft w:val="640"/>
          <w:marRight w:val="0"/>
          <w:marTop w:val="0"/>
          <w:marBottom w:val="0"/>
          <w:divBdr>
            <w:top w:val="none" w:sz="0" w:space="0" w:color="auto"/>
            <w:left w:val="none" w:sz="0" w:space="0" w:color="auto"/>
            <w:bottom w:val="none" w:sz="0" w:space="0" w:color="auto"/>
            <w:right w:val="none" w:sz="0" w:space="0" w:color="auto"/>
          </w:divBdr>
        </w:div>
        <w:div w:id="1882089845">
          <w:marLeft w:val="640"/>
          <w:marRight w:val="0"/>
          <w:marTop w:val="0"/>
          <w:marBottom w:val="0"/>
          <w:divBdr>
            <w:top w:val="none" w:sz="0" w:space="0" w:color="auto"/>
            <w:left w:val="none" w:sz="0" w:space="0" w:color="auto"/>
            <w:bottom w:val="none" w:sz="0" w:space="0" w:color="auto"/>
            <w:right w:val="none" w:sz="0" w:space="0" w:color="auto"/>
          </w:divBdr>
        </w:div>
        <w:div w:id="1315835766">
          <w:marLeft w:val="640"/>
          <w:marRight w:val="0"/>
          <w:marTop w:val="0"/>
          <w:marBottom w:val="0"/>
          <w:divBdr>
            <w:top w:val="none" w:sz="0" w:space="0" w:color="auto"/>
            <w:left w:val="none" w:sz="0" w:space="0" w:color="auto"/>
            <w:bottom w:val="none" w:sz="0" w:space="0" w:color="auto"/>
            <w:right w:val="none" w:sz="0" w:space="0" w:color="auto"/>
          </w:divBdr>
        </w:div>
        <w:div w:id="485324360">
          <w:marLeft w:val="640"/>
          <w:marRight w:val="0"/>
          <w:marTop w:val="0"/>
          <w:marBottom w:val="0"/>
          <w:divBdr>
            <w:top w:val="none" w:sz="0" w:space="0" w:color="auto"/>
            <w:left w:val="none" w:sz="0" w:space="0" w:color="auto"/>
            <w:bottom w:val="none" w:sz="0" w:space="0" w:color="auto"/>
            <w:right w:val="none" w:sz="0" w:space="0" w:color="auto"/>
          </w:divBdr>
        </w:div>
        <w:div w:id="1335956599">
          <w:marLeft w:val="640"/>
          <w:marRight w:val="0"/>
          <w:marTop w:val="0"/>
          <w:marBottom w:val="0"/>
          <w:divBdr>
            <w:top w:val="none" w:sz="0" w:space="0" w:color="auto"/>
            <w:left w:val="none" w:sz="0" w:space="0" w:color="auto"/>
            <w:bottom w:val="none" w:sz="0" w:space="0" w:color="auto"/>
            <w:right w:val="none" w:sz="0" w:space="0" w:color="auto"/>
          </w:divBdr>
        </w:div>
        <w:div w:id="710954527">
          <w:marLeft w:val="640"/>
          <w:marRight w:val="0"/>
          <w:marTop w:val="0"/>
          <w:marBottom w:val="0"/>
          <w:divBdr>
            <w:top w:val="none" w:sz="0" w:space="0" w:color="auto"/>
            <w:left w:val="none" w:sz="0" w:space="0" w:color="auto"/>
            <w:bottom w:val="none" w:sz="0" w:space="0" w:color="auto"/>
            <w:right w:val="none" w:sz="0" w:space="0" w:color="auto"/>
          </w:divBdr>
        </w:div>
        <w:div w:id="196281107">
          <w:marLeft w:val="640"/>
          <w:marRight w:val="0"/>
          <w:marTop w:val="0"/>
          <w:marBottom w:val="0"/>
          <w:divBdr>
            <w:top w:val="none" w:sz="0" w:space="0" w:color="auto"/>
            <w:left w:val="none" w:sz="0" w:space="0" w:color="auto"/>
            <w:bottom w:val="none" w:sz="0" w:space="0" w:color="auto"/>
            <w:right w:val="none" w:sz="0" w:space="0" w:color="auto"/>
          </w:divBdr>
        </w:div>
        <w:div w:id="2027100319">
          <w:marLeft w:val="640"/>
          <w:marRight w:val="0"/>
          <w:marTop w:val="0"/>
          <w:marBottom w:val="0"/>
          <w:divBdr>
            <w:top w:val="none" w:sz="0" w:space="0" w:color="auto"/>
            <w:left w:val="none" w:sz="0" w:space="0" w:color="auto"/>
            <w:bottom w:val="none" w:sz="0" w:space="0" w:color="auto"/>
            <w:right w:val="none" w:sz="0" w:space="0" w:color="auto"/>
          </w:divBdr>
        </w:div>
        <w:div w:id="581332996">
          <w:marLeft w:val="640"/>
          <w:marRight w:val="0"/>
          <w:marTop w:val="0"/>
          <w:marBottom w:val="0"/>
          <w:divBdr>
            <w:top w:val="none" w:sz="0" w:space="0" w:color="auto"/>
            <w:left w:val="none" w:sz="0" w:space="0" w:color="auto"/>
            <w:bottom w:val="none" w:sz="0" w:space="0" w:color="auto"/>
            <w:right w:val="none" w:sz="0" w:space="0" w:color="auto"/>
          </w:divBdr>
        </w:div>
        <w:div w:id="69233129">
          <w:marLeft w:val="640"/>
          <w:marRight w:val="0"/>
          <w:marTop w:val="0"/>
          <w:marBottom w:val="0"/>
          <w:divBdr>
            <w:top w:val="none" w:sz="0" w:space="0" w:color="auto"/>
            <w:left w:val="none" w:sz="0" w:space="0" w:color="auto"/>
            <w:bottom w:val="none" w:sz="0" w:space="0" w:color="auto"/>
            <w:right w:val="none" w:sz="0" w:space="0" w:color="auto"/>
          </w:divBdr>
        </w:div>
        <w:div w:id="874386259">
          <w:marLeft w:val="640"/>
          <w:marRight w:val="0"/>
          <w:marTop w:val="0"/>
          <w:marBottom w:val="0"/>
          <w:divBdr>
            <w:top w:val="none" w:sz="0" w:space="0" w:color="auto"/>
            <w:left w:val="none" w:sz="0" w:space="0" w:color="auto"/>
            <w:bottom w:val="none" w:sz="0" w:space="0" w:color="auto"/>
            <w:right w:val="none" w:sz="0" w:space="0" w:color="auto"/>
          </w:divBdr>
        </w:div>
        <w:div w:id="1867986137">
          <w:marLeft w:val="640"/>
          <w:marRight w:val="0"/>
          <w:marTop w:val="0"/>
          <w:marBottom w:val="0"/>
          <w:divBdr>
            <w:top w:val="none" w:sz="0" w:space="0" w:color="auto"/>
            <w:left w:val="none" w:sz="0" w:space="0" w:color="auto"/>
            <w:bottom w:val="none" w:sz="0" w:space="0" w:color="auto"/>
            <w:right w:val="none" w:sz="0" w:space="0" w:color="auto"/>
          </w:divBdr>
        </w:div>
        <w:div w:id="154809313">
          <w:marLeft w:val="640"/>
          <w:marRight w:val="0"/>
          <w:marTop w:val="0"/>
          <w:marBottom w:val="0"/>
          <w:divBdr>
            <w:top w:val="none" w:sz="0" w:space="0" w:color="auto"/>
            <w:left w:val="none" w:sz="0" w:space="0" w:color="auto"/>
            <w:bottom w:val="none" w:sz="0" w:space="0" w:color="auto"/>
            <w:right w:val="none" w:sz="0" w:space="0" w:color="auto"/>
          </w:divBdr>
        </w:div>
        <w:div w:id="1273123655">
          <w:marLeft w:val="640"/>
          <w:marRight w:val="0"/>
          <w:marTop w:val="0"/>
          <w:marBottom w:val="0"/>
          <w:divBdr>
            <w:top w:val="none" w:sz="0" w:space="0" w:color="auto"/>
            <w:left w:val="none" w:sz="0" w:space="0" w:color="auto"/>
            <w:bottom w:val="none" w:sz="0" w:space="0" w:color="auto"/>
            <w:right w:val="none" w:sz="0" w:space="0" w:color="auto"/>
          </w:divBdr>
        </w:div>
        <w:div w:id="1989017823">
          <w:marLeft w:val="640"/>
          <w:marRight w:val="0"/>
          <w:marTop w:val="0"/>
          <w:marBottom w:val="0"/>
          <w:divBdr>
            <w:top w:val="none" w:sz="0" w:space="0" w:color="auto"/>
            <w:left w:val="none" w:sz="0" w:space="0" w:color="auto"/>
            <w:bottom w:val="none" w:sz="0" w:space="0" w:color="auto"/>
            <w:right w:val="none" w:sz="0" w:space="0" w:color="auto"/>
          </w:divBdr>
        </w:div>
        <w:div w:id="1711764825">
          <w:marLeft w:val="640"/>
          <w:marRight w:val="0"/>
          <w:marTop w:val="0"/>
          <w:marBottom w:val="0"/>
          <w:divBdr>
            <w:top w:val="none" w:sz="0" w:space="0" w:color="auto"/>
            <w:left w:val="none" w:sz="0" w:space="0" w:color="auto"/>
            <w:bottom w:val="none" w:sz="0" w:space="0" w:color="auto"/>
            <w:right w:val="none" w:sz="0" w:space="0" w:color="auto"/>
          </w:divBdr>
        </w:div>
        <w:div w:id="178349584">
          <w:marLeft w:val="640"/>
          <w:marRight w:val="0"/>
          <w:marTop w:val="0"/>
          <w:marBottom w:val="0"/>
          <w:divBdr>
            <w:top w:val="none" w:sz="0" w:space="0" w:color="auto"/>
            <w:left w:val="none" w:sz="0" w:space="0" w:color="auto"/>
            <w:bottom w:val="none" w:sz="0" w:space="0" w:color="auto"/>
            <w:right w:val="none" w:sz="0" w:space="0" w:color="auto"/>
          </w:divBdr>
        </w:div>
        <w:div w:id="636764472">
          <w:marLeft w:val="640"/>
          <w:marRight w:val="0"/>
          <w:marTop w:val="0"/>
          <w:marBottom w:val="0"/>
          <w:divBdr>
            <w:top w:val="none" w:sz="0" w:space="0" w:color="auto"/>
            <w:left w:val="none" w:sz="0" w:space="0" w:color="auto"/>
            <w:bottom w:val="none" w:sz="0" w:space="0" w:color="auto"/>
            <w:right w:val="none" w:sz="0" w:space="0" w:color="auto"/>
          </w:divBdr>
        </w:div>
        <w:div w:id="306591499">
          <w:marLeft w:val="640"/>
          <w:marRight w:val="0"/>
          <w:marTop w:val="0"/>
          <w:marBottom w:val="0"/>
          <w:divBdr>
            <w:top w:val="none" w:sz="0" w:space="0" w:color="auto"/>
            <w:left w:val="none" w:sz="0" w:space="0" w:color="auto"/>
            <w:bottom w:val="none" w:sz="0" w:space="0" w:color="auto"/>
            <w:right w:val="none" w:sz="0" w:space="0" w:color="auto"/>
          </w:divBdr>
        </w:div>
        <w:div w:id="760681990">
          <w:marLeft w:val="640"/>
          <w:marRight w:val="0"/>
          <w:marTop w:val="0"/>
          <w:marBottom w:val="0"/>
          <w:divBdr>
            <w:top w:val="none" w:sz="0" w:space="0" w:color="auto"/>
            <w:left w:val="none" w:sz="0" w:space="0" w:color="auto"/>
            <w:bottom w:val="none" w:sz="0" w:space="0" w:color="auto"/>
            <w:right w:val="none" w:sz="0" w:space="0" w:color="auto"/>
          </w:divBdr>
        </w:div>
        <w:div w:id="1821729416">
          <w:marLeft w:val="640"/>
          <w:marRight w:val="0"/>
          <w:marTop w:val="0"/>
          <w:marBottom w:val="0"/>
          <w:divBdr>
            <w:top w:val="none" w:sz="0" w:space="0" w:color="auto"/>
            <w:left w:val="none" w:sz="0" w:space="0" w:color="auto"/>
            <w:bottom w:val="none" w:sz="0" w:space="0" w:color="auto"/>
            <w:right w:val="none" w:sz="0" w:space="0" w:color="auto"/>
          </w:divBdr>
        </w:div>
        <w:div w:id="633607252">
          <w:marLeft w:val="640"/>
          <w:marRight w:val="0"/>
          <w:marTop w:val="0"/>
          <w:marBottom w:val="0"/>
          <w:divBdr>
            <w:top w:val="none" w:sz="0" w:space="0" w:color="auto"/>
            <w:left w:val="none" w:sz="0" w:space="0" w:color="auto"/>
            <w:bottom w:val="none" w:sz="0" w:space="0" w:color="auto"/>
            <w:right w:val="none" w:sz="0" w:space="0" w:color="auto"/>
          </w:divBdr>
        </w:div>
        <w:div w:id="1708096429">
          <w:marLeft w:val="640"/>
          <w:marRight w:val="0"/>
          <w:marTop w:val="0"/>
          <w:marBottom w:val="0"/>
          <w:divBdr>
            <w:top w:val="none" w:sz="0" w:space="0" w:color="auto"/>
            <w:left w:val="none" w:sz="0" w:space="0" w:color="auto"/>
            <w:bottom w:val="none" w:sz="0" w:space="0" w:color="auto"/>
            <w:right w:val="none" w:sz="0" w:space="0" w:color="auto"/>
          </w:divBdr>
        </w:div>
        <w:div w:id="997728846">
          <w:marLeft w:val="640"/>
          <w:marRight w:val="0"/>
          <w:marTop w:val="0"/>
          <w:marBottom w:val="0"/>
          <w:divBdr>
            <w:top w:val="none" w:sz="0" w:space="0" w:color="auto"/>
            <w:left w:val="none" w:sz="0" w:space="0" w:color="auto"/>
            <w:bottom w:val="none" w:sz="0" w:space="0" w:color="auto"/>
            <w:right w:val="none" w:sz="0" w:space="0" w:color="auto"/>
          </w:divBdr>
        </w:div>
        <w:div w:id="247009486">
          <w:marLeft w:val="640"/>
          <w:marRight w:val="0"/>
          <w:marTop w:val="0"/>
          <w:marBottom w:val="0"/>
          <w:divBdr>
            <w:top w:val="none" w:sz="0" w:space="0" w:color="auto"/>
            <w:left w:val="none" w:sz="0" w:space="0" w:color="auto"/>
            <w:bottom w:val="none" w:sz="0" w:space="0" w:color="auto"/>
            <w:right w:val="none" w:sz="0" w:space="0" w:color="auto"/>
          </w:divBdr>
        </w:div>
        <w:div w:id="1064834271">
          <w:marLeft w:val="640"/>
          <w:marRight w:val="0"/>
          <w:marTop w:val="0"/>
          <w:marBottom w:val="0"/>
          <w:divBdr>
            <w:top w:val="none" w:sz="0" w:space="0" w:color="auto"/>
            <w:left w:val="none" w:sz="0" w:space="0" w:color="auto"/>
            <w:bottom w:val="none" w:sz="0" w:space="0" w:color="auto"/>
            <w:right w:val="none" w:sz="0" w:space="0" w:color="auto"/>
          </w:divBdr>
        </w:div>
        <w:div w:id="1237666207">
          <w:marLeft w:val="640"/>
          <w:marRight w:val="0"/>
          <w:marTop w:val="0"/>
          <w:marBottom w:val="0"/>
          <w:divBdr>
            <w:top w:val="none" w:sz="0" w:space="0" w:color="auto"/>
            <w:left w:val="none" w:sz="0" w:space="0" w:color="auto"/>
            <w:bottom w:val="none" w:sz="0" w:space="0" w:color="auto"/>
            <w:right w:val="none" w:sz="0" w:space="0" w:color="auto"/>
          </w:divBdr>
        </w:div>
        <w:div w:id="160852298">
          <w:marLeft w:val="640"/>
          <w:marRight w:val="0"/>
          <w:marTop w:val="0"/>
          <w:marBottom w:val="0"/>
          <w:divBdr>
            <w:top w:val="none" w:sz="0" w:space="0" w:color="auto"/>
            <w:left w:val="none" w:sz="0" w:space="0" w:color="auto"/>
            <w:bottom w:val="none" w:sz="0" w:space="0" w:color="auto"/>
            <w:right w:val="none" w:sz="0" w:space="0" w:color="auto"/>
          </w:divBdr>
        </w:div>
        <w:div w:id="1539925583">
          <w:marLeft w:val="640"/>
          <w:marRight w:val="0"/>
          <w:marTop w:val="0"/>
          <w:marBottom w:val="0"/>
          <w:divBdr>
            <w:top w:val="none" w:sz="0" w:space="0" w:color="auto"/>
            <w:left w:val="none" w:sz="0" w:space="0" w:color="auto"/>
            <w:bottom w:val="none" w:sz="0" w:space="0" w:color="auto"/>
            <w:right w:val="none" w:sz="0" w:space="0" w:color="auto"/>
          </w:divBdr>
        </w:div>
        <w:div w:id="147794437">
          <w:marLeft w:val="640"/>
          <w:marRight w:val="0"/>
          <w:marTop w:val="0"/>
          <w:marBottom w:val="0"/>
          <w:divBdr>
            <w:top w:val="none" w:sz="0" w:space="0" w:color="auto"/>
            <w:left w:val="none" w:sz="0" w:space="0" w:color="auto"/>
            <w:bottom w:val="none" w:sz="0" w:space="0" w:color="auto"/>
            <w:right w:val="none" w:sz="0" w:space="0" w:color="auto"/>
          </w:divBdr>
        </w:div>
        <w:div w:id="410548254">
          <w:marLeft w:val="640"/>
          <w:marRight w:val="0"/>
          <w:marTop w:val="0"/>
          <w:marBottom w:val="0"/>
          <w:divBdr>
            <w:top w:val="none" w:sz="0" w:space="0" w:color="auto"/>
            <w:left w:val="none" w:sz="0" w:space="0" w:color="auto"/>
            <w:bottom w:val="none" w:sz="0" w:space="0" w:color="auto"/>
            <w:right w:val="none" w:sz="0" w:space="0" w:color="auto"/>
          </w:divBdr>
        </w:div>
        <w:div w:id="1058481489">
          <w:marLeft w:val="640"/>
          <w:marRight w:val="0"/>
          <w:marTop w:val="0"/>
          <w:marBottom w:val="0"/>
          <w:divBdr>
            <w:top w:val="none" w:sz="0" w:space="0" w:color="auto"/>
            <w:left w:val="none" w:sz="0" w:space="0" w:color="auto"/>
            <w:bottom w:val="none" w:sz="0" w:space="0" w:color="auto"/>
            <w:right w:val="none" w:sz="0" w:space="0" w:color="auto"/>
          </w:divBdr>
        </w:div>
        <w:div w:id="705838981">
          <w:marLeft w:val="640"/>
          <w:marRight w:val="0"/>
          <w:marTop w:val="0"/>
          <w:marBottom w:val="0"/>
          <w:divBdr>
            <w:top w:val="none" w:sz="0" w:space="0" w:color="auto"/>
            <w:left w:val="none" w:sz="0" w:space="0" w:color="auto"/>
            <w:bottom w:val="none" w:sz="0" w:space="0" w:color="auto"/>
            <w:right w:val="none" w:sz="0" w:space="0" w:color="auto"/>
          </w:divBdr>
        </w:div>
        <w:div w:id="1727297727">
          <w:marLeft w:val="640"/>
          <w:marRight w:val="0"/>
          <w:marTop w:val="0"/>
          <w:marBottom w:val="0"/>
          <w:divBdr>
            <w:top w:val="none" w:sz="0" w:space="0" w:color="auto"/>
            <w:left w:val="none" w:sz="0" w:space="0" w:color="auto"/>
            <w:bottom w:val="none" w:sz="0" w:space="0" w:color="auto"/>
            <w:right w:val="none" w:sz="0" w:space="0" w:color="auto"/>
          </w:divBdr>
        </w:div>
        <w:div w:id="1627855829">
          <w:marLeft w:val="640"/>
          <w:marRight w:val="0"/>
          <w:marTop w:val="0"/>
          <w:marBottom w:val="0"/>
          <w:divBdr>
            <w:top w:val="none" w:sz="0" w:space="0" w:color="auto"/>
            <w:left w:val="none" w:sz="0" w:space="0" w:color="auto"/>
            <w:bottom w:val="none" w:sz="0" w:space="0" w:color="auto"/>
            <w:right w:val="none" w:sz="0" w:space="0" w:color="auto"/>
          </w:divBdr>
        </w:div>
        <w:div w:id="1214924808">
          <w:marLeft w:val="640"/>
          <w:marRight w:val="0"/>
          <w:marTop w:val="0"/>
          <w:marBottom w:val="0"/>
          <w:divBdr>
            <w:top w:val="none" w:sz="0" w:space="0" w:color="auto"/>
            <w:left w:val="none" w:sz="0" w:space="0" w:color="auto"/>
            <w:bottom w:val="none" w:sz="0" w:space="0" w:color="auto"/>
            <w:right w:val="none" w:sz="0" w:space="0" w:color="auto"/>
          </w:divBdr>
        </w:div>
        <w:div w:id="1788037509">
          <w:marLeft w:val="640"/>
          <w:marRight w:val="0"/>
          <w:marTop w:val="0"/>
          <w:marBottom w:val="0"/>
          <w:divBdr>
            <w:top w:val="none" w:sz="0" w:space="0" w:color="auto"/>
            <w:left w:val="none" w:sz="0" w:space="0" w:color="auto"/>
            <w:bottom w:val="none" w:sz="0" w:space="0" w:color="auto"/>
            <w:right w:val="none" w:sz="0" w:space="0" w:color="auto"/>
          </w:divBdr>
        </w:div>
        <w:div w:id="157769097">
          <w:marLeft w:val="640"/>
          <w:marRight w:val="0"/>
          <w:marTop w:val="0"/>
          <w:marBottom w:val="0"/>
          <w:divBdr>
            <w:top w:val="none" w:sz="0" w:space="0" w:color="auto"/>
            <w:left w:val="none" w:sz="0" w:space="0" w:color="auto"/>
            <w:bottom w:val="none" w:sz="0" w:space="0" w:color="auto"/>
            <w:right w:val="none" w:sz="0" w:space="0" w:color="auto"/>
          </w:divBdr>
        </w:div>
        <w:div w:id="1709210861">
          <w:marLeft w:val="640"/>
          <w:marRight w:val="0"/>
          <w:marTop w:val="0"/>
          <w:marBottom w:val="0"/>
          <w:divBdr>
            <w:top w:val="none" w:sz="0" w:space="0" w:color="auto"/>
            <w:left w:val="none" w:sz="0" w:space="0" w:color="auto"/>
            <w:bottom w:val="none" w:sz="0" w:space="0" w:color="auto"/>
            <w:right w:val="none" w:sz="0" w:space="0" w:color="auto"/>
          </w:divBdr>
        </w:div>
        <w:div w:id="746732915">
          <w:marLeft w:val="640"/>
          <w:marRight w:val="0"/>
          <w:marTop w:val="0"/>
          <w:marBottom w:val="0"/>
          <w:divBdr>
            <w:top w:val="none" w:sz="0" w:space="0" w:color="auto"/>
            <w:left w:val="none" w:sz="0" w:space="0" w:color="auto"/>
            <w:bottom w:val="none" w:sz="0" w:space="0" w:color="auto"/>
            <w:right w:val="none" w:sz="0" w:space="0" w:color="auto"/>
          </w:divBdr>
        </w:div>
        <w:div w:id="1919166566">
          <w:marLeft w:val="640"/>
          <w:marRight w:val="0"/>
          <w:marTop w:val="0"/>
          <w:marBottom w:val="0"/>
          <w:divBdr>
            <w:top w:val="none" w:sz="0" w:space="0" w:color="auto"/>
            <w:left w:val="none" w:sz="0" w:space="0" w:color="auto"/>
            <w:bottom w:val="none" w:sz="0" w:space="0" w:color="auto"/>
            <w:right w:val="none" w:sz="0" w:space="0" w:color="auto"/>
          </w:divBdr>
        </w:div>
        <w:div w:id="1431582178">
          <w:marLeft w:val="640"/>
          <w:marRight w:val="0"/>
          <w:marTop w:val="0"/>
          <w:marBottom w:val="0"/>
          <w:divBdr>
            <w:top w:val="none" w:sz="0" w:space="0" w:color="auto"/>
            <w:left w:val="none" w:sz="0" w:space="0" w:color="auto"/>
            <w:bottom w:val="none" w:sz="0" w:space="0" w:color="auto"/>
            <w:right w:val="none" w:sz="0" w:space="0" w:color="auto"/>
          </w:divBdr>
        </w:div>
        <w:div w:id="1009452464">
          <w:marLeft w:val="640"/>
          <w:marRight w:val="0"/>
          <w:marTop w:val="0"/>
          <w:marBottom w:val="0"/>
          <w:divBdr>
            <w:top w:val="none" w:sz="0" w:space="0" w:color="auto"/>
            <w:left w:val="none" w:sz="0" w:space="0" w:color="auto"/>
            <w:bottom w:val="none" w:sz="0" w:space="0" w:color="auto"/>
            <w:right w:val="none" w:sz="0" w:space="0" w:color="auto"/>
          </w:divBdr>
        </w:div>
        <w:div w:id="936332335">
          <w:marLeft w:val="640"/>
          <w:marRight w:val="0"/>
          <w:marTop w:val="0"/>
          <w:marBottom w:val="0"/>
          <w:divBdr>
            <w:top w:val="none" w:sz="0" w:space="0" w:color="auto"/>
            <w:left w:val="none" w:sz="0" w:space="0" w:color="auto"/>
            <w:bottom w:val="none" w:sz="0" w:space="0" w:color="auto"/>
            <w:right w:val="none" w:sz="0" w:space="0" w:color="auto"/>
          </w:divBdr>
        </w:div>
        <w:div w:id="1207908041">
          <w:marLeft w:val="640"/>
          <w:marRight w:val="0"/>
          <w:marTop w:val="0"/>
          <w:marBottom w:val="0"/>
          <w:divBdr>
            <w:top w:val="none" w:sz="0" w:space="0" w:color="auto"/>
            <w:left w:val="none" w:sz="0" w:space="0" w:color="auto"/>
            <w:bottom w:val="none" w:sz="0" w:space="0" w:color="auto"/>
            <w:right w:val="none" w:sz="0" w:space="0" w:color="auto"/>
          </w:divBdr>
        </w:div>
        <w:div w:id="1649823243">
          <w:marLeft w:val="640"/>
          <w:marRight w:val="0"/>
          <w:marTop w:val="0"/>
          <w:marBottom w:val="0"/>
          <w:divBdr>
            <w:top w:val="none" w:sz="0" w:space="0" w:color="auto"/>
            <w:left w:val="none" w:sz="0" w:space="0" w:color="auto"/>
            <w:bottom w:val="none" w:sz="0" w:space="0" w:color="auto"/>
            <w:right w:val="none" w:sz="0" w:space="0" w:color="auto"/>
          </w:divBdr>
        </w:div>
        <w:div w:id="405297889">
          <w:marLeft w:val="640"/>
          <w:marRight w:val="0"/>
          <w:marTop w:val="0"/>
          <w:marBottom w:val="0"/>
          <w:divBdr>
            <w:top w:val="none" w:sz="0" w:space="0" w:color="auto"/>
            <w:left w:val="none" w:sz="0" w:space="0" w:color="auto"/>
            <w:bottom w:val="none" w:sz="0" w:space="0" w:color="auto"/>
            <w:right w:val="none" w:sz="0" w:space="0" w:color="auto"/>
          </w:divBdr>
        </w:div>
        <w:div w:id="409741336">
          <w:marLeft w:val="640"/>
          <w:marRight w:val="0"/>
          <w:marTop w:val="0"/>
          <w:marBottom w:val="0"/>
          <w:divBdr>
            <w:top w:val="none" w:sz="0" w:space="0" w:color="auto"/>
            <w:left w:val="none" w:sz="0" w:space="0" w:color="auto"/>
            <w:bottom w:val="none" w:sz="0" w:space="0" w:color="auto"/>
            <w:right w:val="none" w:sz="0" w:space="0" w:color="auto"/>
          </w:divBdr>
        </w:div>
        <w:div w:id="1201820929">
          <w:marLeft w:val="640"/>
          <w:marRight w:val="0"/>
          <w:marTop w:val="0"/>
          <w:marBottom w:val="0"/>
          <w:divBdr>
            <w:top w:val="none" w:sz="0" w:space="0" w:color="auto"/>
            <w:left w:val="none" w:sz="0" w:space="0" w:color="auto"/>
            <w:bottom w:val="none" w:sz="0" w:space="0" w:color="auto"/>
            <w:right w:val="none" w:sz="0" w:space="0" w:color="auto"/>
          </w:divBdr>
        </w:div>
        <w:div w:id="552162603">
          <w:marLeft w:val="640"/>
          <w:marRight w:val="0"/>
          <w:marTop w:val="0"/>
          <w:marBottom w:val="0"/>
          <w:divBdr>
            <w:top w:val="none" w:sz="0" w:space="0" w:color="auto"/>
            <w:left w:val="none" w:sz="0" w:space="0" w:color="auto"/>
            <w:bottom w:val="none" w:sz="0" w:space="0" w:color="auto"/>
            <w:right w:val="none" w:sz="0" w:space="0" w:color="auto"/>
          </w:divBdr>
        </w:div>
        <w:div w:id="1669556802">
          <w:marLeft w:val="640"/>
          <w:marRight w:val="0"/>
          <w:marTop w:val="0"/>
          <w:marBottom w:val="0"/>
          <w:divBdr>
            <w:top w:val="none" w:sz="0" w:space="0" w:color="auto"/>
            <w:left w:val="none" w:sz="0" w:space="0" w:color="auto"/>
            <w:bottom w:val="none" w:sz="0" w:space="0" w:color="auto"/>
            <w:right w:val="none" w:sz="0" w:space="0" w:color="auto"/>
          </w:divBdr>
        </w:div>
        <w:div w:id="2144930995">
          <w:marLeft w:val="640"/>
          <w:marRight w:val="0"/>
          <w:marTop w:val="0"/>
          <w:marBottom w:val="0"/>
          <w:divBdr>
            <w:top w:val="none" w:sz="0" w:space="0" w:color="auto"/>
            <w:left w:val="none" w:sz="0" w:space="0" w:color="auto"/>
            <w:bottom w:val="none" w:sz="0" w:space="0" w:color="auto"/>
            <w:right w:val="none" w:sz="0" w:space="0" w:color="auto"/>
          </w:divBdr>
        </w:div>
        <w:div w:id="1109199085">
          <w:marLeft w:val="640"/>
          <w:marRight w:val="0"/>
          <w:marTop w:val="0"/>
          <w:marBottom w:val="0"/>
          <w:divBdr>
            <w:top w:val="none" w:sz="0" w:space="0" w:color="auto"/>
            <w:left w:val="none" w:sz="0" w:space="0" w:color="auto"/>
            <w:bottom w:val="none" w:sz="0" w:space="0" w:color="auto"/>
            <w:right w:val="none" w:sz="0" w:space="0" w:color="auto"/>
          </w:divBdr>
        </w:div>
        <w:div w:id="2066101963">
          <w:marLeft w:val="640"/>
          <w:marRight w:val="0"/>
          <w:marTop w:val="0"/>
          <w:marBottom w:val="0"/>
          <w:divBdr>
            <w:top w:val="none" w:sz="0" w:space="0" w:color="auto"/>
            <w:left w:val="none" w:sz="0" w:space="0" w:color="auto"/>
            <w:bottom w:val="none" w:sz="0" w:space="0" w:color="auto"/>
            <w:right w:val="none" w:sz="0" w:space="0" w:color="auto"/>
          </w:divBdr>
        </w:div>
        <w:div w:id="597257882">
          <w:marLeft w:val="640"/>
          <w:marRight w:val="0"/>
          <w:marTop w:val="0"/>
          <w:marBottom w:val="0"/>
          <w:divBdr>
            <w:top w:val="none" w:sz="0" w:space="0" w:color="auto"/>
            <w:left w:val="none" w:sz="0" w:space="0" w:color="auto"/>
            <w:bottom w:val="none" w:sz="0" w:space="0" w:color="auto"/>
            <w:right w:val="none" w:sz="0" w:space="0" w:color="auto"/>
          </w:divBdr>
        </w:div>
        <w:div w:id="543637657">
          <w:marLeft w:val="640"/>
          <w:marRight w:val="0"/>
          <w:marTop w:val="0"/>
          <w:marBottom w:val="0"/>
          <w:divBdr>
            <w:top w:val="none" w:sz="0" w:space="0" w:color="auto"/>
            <w:left w:val="none" w:sz="0" w:space="0" w:color="auto"/>
            <w:bottom w:val="none" w:sz="0" w:space="0" w:color="auto"/>
            <w:right w:val="none" w:sz="0" w:space="0" w:color="auto"/>
          </w:divBdr>
        </w:div>
        <w:div w:id="985627492">
          <w:marLeft w:val="640"/>
          <w:marRight w:val="0"/>
          <w:marTop w:val="0"/>
          <w:marBottom w:val="0"/>
          <w:divBdr>
            <w:top w:val="none" w:sz="0" w:space="0" w:color="auto"/>
            <w:left w:val="none" w:sz="0" w:space="0" w:color="auto"/>
            <w:bottom w:val="none" w:sz="0" w:space="0" w:color="auto"/>
            <w:right w:val="none" w:sz="0" w:space="0" w:color="auto"/>
          </w:divBdr>
        </w:div>
        <w:div w:id="1688289523">
          <w:marLeft w:val="640"/>
          <w:marRight w:val="0"/>
          <w:marTop w:val="0"/>
          <w:marBottom w:val="0"/>
          <w:divBdr>
            <w:top w:val="none" w:sz="0" w:space="0" w:color="auto"/>
            <w:left w:val="none" w:sz="0" w:space="0" w:color="auto"/>
            <w:bottom w:val="none" w:sz="0" w:space="0" w:color="auto"/>
            <w:right w:val="none" w:sz="0" w:space="0" w:color="auto"/>
          </w:divBdr>
        </w:div>
        <w:div w:id="1425490243">
          <w:marLeft w:val="640"/>
          <w:marRight w:val="0"/>
          <w:marTop w:val="0"/>
          <w:marBottom w:val="0"/>
          <w:divBdr>
            <w:top w:val="none" w:sz="0" w:space="0" w:color="auto"/>
            <w:left w:val="none" w:sz="0" w:space="0" w:color="auto"/>
            <w:bottom w:val="none" w:sz="0" w:space="0" w:color="auto"/>
            <w:right w:val="none" w:sz="0" w:space="0" w:color="auto"/>
          </w:divBdr>
        </w:div>
        <w:div w:id="925458045">
          <w:marLeft w:val="640"/>
          <w:marRight w:val="0"/>
          <w:marTop w:val="0"/>
          <w:marBottom w:val="0"/>
          <w:divBdr>
            <w:top w:val="none" w:sz="0" w:space="0" w:color="auto"/>
            <w:left w:val="none" w:sz="0" w:space="0" w:color="auto"/>
            <w:bottom w:val="none" w:sz="0" w:space="0" w:color="auto"/>
            <w:right w:val="none" w:sz="0" w:space="0" w:color="auto"/>
          </w:divBdr>
        </w:div>
        <w:div w:id="343047226">
          <w:marLeft w:val="640"/>
          <w:marRight w:val="0"/>
          <w:marTop w:val="0"/>
          <w:marBottom w:val="0"/>
          <w:divBdr>
            <w:top w:val="none" w:sz="0" w:space="0" w:color="auto"/>
            <w:left w:val="none" w:sz="0" w:space="0" w:color="auto"/>
            <w:bottom w:val="none" w:sz="0" w:space="0" w:color="auto"/>
            <w:right w:val="none" w:sz="0" w:space="0" w:color="auto"/>
          </w:divBdr>
        </w:div>
        <w:div w:id="1978677349">
          <w:marLeft w:val="640"/>
          <w:marRight w:val="0"/>
          <w:marTop w:val="0"/>
          <w:marBottom w:val="0"/>
          <w:divBdr>
            <w:top w:val="none" w:sz="0" w:space="0" w:color="auto"/>
            <w:left w:val="none" w:sz="0" w:space="0" w:color="auto"/>
            <w:bottom w:val="none" w:sz="0" w:space="0" w:color="auto"/>
            <w:right w:val="none" w:sz="0" w:space="0" w:color="auto"/>
          </w:divBdr>
        </w:div>
        <w:div w:id="553927251">
          <w:marLeft w:val="640"/>
          <w:marRight w:val="0"/>
          <w:marTop w:val="0"/>
          <w:marBottom w:val="0"/>
          <w:divBdr>
            <w:top w:val="none" w:sz="0" w:space="0" w:color="auto"/>
            <w:left w:val="none" w:sz="0" w:space="0" w:color="auto"/>
            <w:bottom w:val="none" w:sz="0" w:space="0" w:color="auto"/>
            <w:right w:val="none" w:sz="0" w:space="0" w:color="auto"/>
          </w:divBdr>
        </w:div>
        <w:div w:id="173302224">
          <w:marLeft w:val="640"/>
          <w:marRight w:val="0"/>
          <w:marTop w:val="0"/>
          <w:marBottom w:val="0"/>
          <w:divBdr>
            <w:top w:val="none" w:sz="0" w:space="0" w:color="auto"/>
            <w:left w:val="none" w:sz="0" w:space="0" w:color="auto"/>
            <w:bottom w:val="none" w:sz="0" w:space="0" w:color="auto"/>
            <w:right w:val="none" w:sz="0" w:space="0" w:color="auto"/>
          </w:divBdr>
        </w:div>
        <w:div w:id="521433679">
          <w:marLeft w:val="640"/>
          <w:marRight w:val="0"/>
          <w:marTop w:val="0"/>
          <w:marBottom w:val="0"/>
          <w:divBdr>
            <w:top w:val="none" w:sz="0" w:space="0" w:color="auto"/>
            <w:left w:val="none" w:sz="0" w:space="0" w:color="auto"/>
            <w:bottom w:val="none" w:sz="0" w:space="0" w:color="auto"/>
            <w:right w:val="none" w:sz="0" w:space="0" w:color="auto"/>
          </w:divBdr>
        </w:div>
        <w:div w:id="1664969726">
          <w:marLeft w:val="640"/>
          <w:marRight w:val="0"/>
          <w:marTop w:val="0"/>
          <w:marBottom w:val="0"/>
          <w:divBdr>
            <w:top w:val="none" w:sz="0" w:space="0" w:color="auto"/>
            <w:left w:val="none" w:sz="0" w:space="0" w:color="auto"/>
            <w:bottom w:val="none" w:sz="0" w:space="0" w:color="auto"/>
            <w:right w:val="none" w:sz="0" w:space="0" w:color="auto"/>
          </w:divBdr>
        </w:div>
        <w:div w:id="308637173">
          <w:marLeft w:val="640"/>
          <w:marRight w:val="0"/>
          <w:marTop w:val="0"/>
          <w:marBottom w:val="0"/>
          <w:divBdr>
            <w:top w:val="none" w:sz="0" w:space="0" w:color="auto"/>
            <w:left w:val="none" w:sz="0" w:space="0" w:color="auto"/>
            <w:bottom w:val="none" w:sz="0" w:space="0" w:color="auto"/>
            <w:right w:val="none" w:sz="0" w:space="0" w:color="auto"/>
          </w:divBdr>
        </w:div>
        <w:div w:id="1707369071">
          <w:marLeft w:val="640"/>
          <w:marRight w:val="0"/>
          <w:marTop w:val="0"/>
          <w:marBottom w:val="0"/>
          <w:divBdr>
            <w:top w:val="none" w:sz="0" w:space="0" w:color="auto"/>
            <w:left w:val="none" w:sz="0" w:space="0" w:color="auto"/>
            <w:bottom w:val="none" w:sz="0" w:space="0" w:color="auto"/>
            <w:right w:val="none" w:sz="0" w:space="0" w:color="auto"/>
          </w:divBdr>
        </w:div>
        <w:div w:id="1950773834">
          <w:marLeft w:val="640"/>
          <w:marRight w:val="0"/>
          <w:marTop w:val="0"/>
          <w:marBottom w:val="0"/>
          <w:divBdr>
            <w:top w:val="none" w:sz="0" w:space="0" w:color="auto"/>
            <w:left w:val="none" w:sz="0" w:space="0" w:color="auto"/>
            <w:bottom w:val="none" w:sz="0" w:space="0" w:color="auto"/>
            <w:right w:val="none" w:sz="0" w:space="0" w:color="auto"/>
          </w:divBdr>
        </w:div>
        <w:div w:id="728380122">
          <w:marLeft w:val="640"/>
          <w:marRight w:val="0"/>
          <w:marTop w:val="0"/>
          <w:marBottom w:val="0"/>
          <w:divBdr>
            <w:top w:val="none" w:sz="0" w:space="0" w:color="auto"/>
            <w:left w:val="none" w:sz="0" w:space="0" w:color="auto"/>
            <w:bottom w:val="none" w:sz="0" w:space="0" w:color="auto"/>
            <w:right w:val="none" w:sz="0" w:space="0" w:color="auto"/>
          </w:divBdr>
        </w:div>
        <w:div w:id="2038040091">
          <w:marLeft w:val="640"/>
          <w:marRight w:val="0"/>
          <w:marTop w:val="0"/>
          <w:marBottom w:val="0"/>
          <w:divBdr>
            <w:top w:val="none" w:sz="0" w:space="0" w:color="auto"/>
            <w:left w:val="none" w:sz="0" w:space="0" w:color="auto"/>
            <w:bottom w:val="none" w:sz="0" w:space="0" w:color="auto"/>
            <w:right w:val="none" w:sz="0" w:space="0" w:color="auto"/>
          </w:divBdr>
        </w:div>
        <w:div w:id="1361467795">
          <w:marLeft w:val="640"/>
          <w:marRight w:val="0"/>
          <w:marTop w:val="0"/>
          <w:marBottom w:val="0"/>
          <w:divBdr>
            <w:top w:val="none" w:sz="0" w:space="0" w:color="auto"/>
            <w:left w:val="none" w:sz="0" w:space="0" w:color="auto"/>
            <w:bottom w:val="none" w:sz="0" w:space="0" w:color="auto"/>
            <w:right w:val="none" w:sz="0" w:space="0" w:color="auto"/>
          </w:divBdr>
        </w:div>
        <w:div w:id="102002328">
          <w:marLeft w:val="640"/>
          <w:marRight w:val="0"/>
          <w:marTop w:val="0"/>
          <w:marBottom w:val="0"/>
          <w:divBdr>
            <w:top w:val="none" w:sz="0" w:space="0" w:color="auto"/>
            <w:left w:val="none" w:sz="0" w:space="0" w:color="auto"/>
            <w:bottom w:val="none" w:sz="0" w:space="0" w:color="auto"/>
            <w:right w:val="none" w:sz="0" w:space="0" w:color="auto"/>
          </w:divBdr>
        </w:div>
        <w:div w:id="1490056619">
          <w:marLeft w:val="640"/>
          <w:marRight w:val="0"/>
          <w:marTop w:val="0"/>
          <w:marBottom w:val="0"/>
          <w:divBdr>
            <w:top w:val="none" w:sz="0" w:space="0" w:color="auto"/>
            <w:left w:val="none" w:sz="0" w:space="0" w:color="auto"/>
            <w:bottom w:val="none" w:sz="0" w:space="0" w:color="auto"/>
            <w:right w:val="none" w:sz="0" w:space="0" w:color="auto"/>
          </w:divBdr>
        </w:div>
        <w:div w:id="1152939777">
          <w:marLeft w:val="640"/>
          <w:marRight w:val="0"/>
          <w:marTop w:val="0"/>
          <w:marBottom w:val="0"/>
          <w:divBdr>
            <w:top w:val="none" w:sz="0" w:space="0" w:color="auto"/>
            <w:left w:val="none" w:sz="0" w:space="0" w:color="auto"/>
            <w:bottom w:val="none" w:sz="0" w:space="0" w:color="auto"/>
            <w:right w:val="none" w:sz="0" w:space="0" w:color="auto"/>
          </w:divBdr>
        </w:div>
        <w:div w:id="139930433">
          <w:marLeft w:val="640"/>
          <w:marRight w:val="0"/>
          <w:marTop w:val="0"/>
          <w:marBottom w:val="0"/>
          <w:divBdr>
            <w:top w:val="none" w:sz="0" w:space="0" w:color="auto"/>
            <w:left w:val="none" w:sz="0" w:space="0" w:color="auto"/>
            <w:bottom w:val="none" w:sz="0" w:space="0" w:color="auto"/>
            <w:right w:val="none" w:sz="0" w:space="0" w:color="auto"/>
          </w:divBdr>
        </w:div>
        <w:div w:id="1620261202">
          <w:marLeft w:val="640"/>
          <w:marRight w:val="0"/>
          <w:marTop w:val="0"/>
          <w:marBottom w:val="0"/>
          <w:divBdr>
            <w:top w:val="none" w:sz="0" w:space="0" w:color="auto"/>
            <w:left w:val="none" w:sz="0" w:space="0" w:color="auto"/>
            <w:bottom w:val="none" w:sz="0" w:space="0" w:color="auto"/>
            <w:right w:val="none" w:sz="0" w:space="0" w:color="auto"/>
          </w:divBdr>
        </w:div>
        <w:div w:id="193924793">
          <w:marLeft w:val="640"/>
          <w:marRight w:val="0"/>
          <w:marTop w:val="0"/>
          <w:marBottom w:val="0"/>
          <w:divBdr>
            <w:top w:val="none" w:sz="0" w:space="0" w:color="auto"/>
            <w:left w:val="none" w:sz="0" w:space="0" w:color="auto"/>
            <w:bottom w:val="none" w:sz="0" w:space="0" w:color="auto"/>
            <w:right w:val="none" w:sz="0" w:space="0" w:color="auto"/>
          </w:divBdr>
        </w:div>
        <w:div w:id="1412195292">
          <w:marLeft w:val="640"/>
          <w:marRight w:val="0"/>
          <w:marTop w:val="0"/>
          <w:marBottom w:val="0"/>
          <w:divBdr>
            <w:top w:val="none" w:sz="0" w:space="0" w:color="auto"/>
            <w:left w:val="none" w:sz="0" w:space="0" w:color="auto"/>
            <w:bottom w:val="none" w:sz="0" w:space="0" w:color="auto"/>
            <w:right w:val="none" w:sz="0" w:space="0" w:color="auto"/>
          </w:divBdr>
        </w:div>
        <w:div w:id="166482843">
          <w:marLeft w:val="640"/>
          <w:marRight w:val="0"/>
          <w:marTop w:val="0"/>
          <w:marBottom w:val="0"/>
          <w:divBdr>
            <w:top w:val="none" w:sz="0" w:space="0" w:color="auto"/>
            <w:left w:val="none" w:sz="0" w:space="0" w:color="auto"/>
            <w:bottom w:val="none" w:sz="0" w:space="0" w:color="auto"/>
            <w:right w:val="none" w:sz="0" w:space="0" w:color="auto"/>
          </w:divBdr>
        </w:div>
        <w:div w:id="224687183">
          <w:marLeft w:val="640"/>
          <w:marRight w:val="0"/>
          <w:marTop w:val="0"/>
          <w:marBottom w:val="0"/>
          <w:divBdr>
            <w:top w:val="none" w:sz="0" w:space="0" w:color="auto"/>
            <w:left w:val="none" w:sz="0" w:space="0" w:color="auto"/>
            <w:bottom w:val="none" w:sz="0" w:space="0" w:color="auto"/>
            <w:right w:val="none" w:sz="0" w:space="0" w:color="auto"/>
          </w:divBdr>
        </w:div>
        <w:div w:id="867986784">
          <w:marLeft w:val="640"/>
          <w:marRight w:val="0"/>
          <w:marTop w:val="0"/>
          <w:marBottom w:val="0"/>
          <w:divBdr>
            <w:top w:val="none" w:sz="0" w:space="0" w:color="auto"/>
            <w:left w:val="none" w:sz="0" w:space="0" w:color="auto"/>
            <w:bottom w:val="none" w:sz="0" w:space="0" w:color="auto"/>
            <w:right w:val="none" w:sz="0" w:space="0" w:color="auto"/>
          </w:divBdr>
        </w:div>
        <w:div w:id="611085973">
          <w:marLeft w:val="640"/>
          <w:marRight w:val="0"/>
          <w:marTop w:val="0"/>
          <w:marBottom w:val="0"/>
          <w:divBdr>
            <w:top w:val="none" w:sz="0" w:space="0" w:color="auto"/>
            <w:left w:val="none" w:sz="0" w:space="0" w:color="auto"/>
            <w:bottom w:val="none" w:sz="0" w:space="0" w:color="auto"/>
            <w:right w:val="none" w:sz="0" w:space="0" w:color="auto"/>
          </w:divBdr>
        </w:div>
        <w:div w:id="1820682508">
          <w:marLeft w:val="640"/>
          <w:marRight w:val="0"/>
          <w:marTop w:val="0"/>
          <w:marBottom w:val="0"/>
          <w:divBdr>
            <w:top w:val="none" w:sz="0" w:space="0" w:color="auto"/>
            <w:left w:val="none" w:sz="0" w:space="0" w:color="auto"/>
            <w:bottom w:val="none" w:sz="0" w:space="0" w:color="auto"/>
            <w:right w:val="none" w:sz="0" w:space="0" w:color="auto"/>
          </w:divBdr>
        </w:div>
        <w:div w:id="200479588">
          <w:marLeft w:val="640"/>
          <w:marRight w:val="0"/>
          <w:marTop w:val="0"/>
          <w:marBottom w:val="0"/>
          <w:divBdr>
            <w:top w:val="none" w:sz="0" w:space="0" w:color="auto"/>
            <w:left w:val="none" w:sz="0" w:space="0" w:color="auto"/>
            <w:bottom w:val="none" w:sz="0" w:space="0" w:color="auto"/>
            <w:right w:val="none" w:sz="0" w:space="0" w:color="auto"/>
          </w:divBdr>
        </w:div>
        <w:div w:id="38894895">
          <w:marLeft w:val="640"/>
          <w:marRight w:val="0"/>
          <w:marTop w:val="0"/>
          <w:marBottom w:val="0"/>
          <w:divBdr>
            <w:top w:val="none" w:sz="0" w:space="0" w:color="auto"/>
            <w:left w:val="none" w:sz="0" w:space="0" w:color="auto"/>
            <w:bottom w:val="none" w:sz="0" w:space="0" w:color="auto"/>
            <w:right w:val="none" w:sz="0" w:space="0" w:color="auto"/>
          </w:divBdr>
        </w:div>
        <w:div w:id="799305646">
          <w:marLeft w:val="640"/>
          <w:marRight w:val="0"/>
          <w:marTop w:val="0"/>
          <w:marBottom w:val="0"/>
          <w:divBdr>
            <w:top w:val="none" w:sz="0" w:space="0" w:color="auto"/>
            <w:left w:val="none" w:sz="0" w:space="0" w:color="auto"/>
            <w:bottom w:val="none" w:sz="0" w:space="0" w:color="auto"/>
            <w:right w:val="none" w:sz="0" w:space="0" w:color="auto"/>
          </w:divBdr>
        </w:div>
        <w:div w:id="308093357">
          <w:marLeft w:val="640"/>
          <w:marRight w:val="0"/>
          <w:marTop w:val="0"/>
          <w:marBottom w:val="0"/>
          <w:divBdr>
            <w:top w:val="none" w:sz="0" w:space="0" w:color="auto"/>
            <w:left w:val="none" w:sz="0" w:space="0" w:color="auto"/>
            <w:bottom w:val="none" w:sz="0" w:space="0" w:color="auto"/>
            <w:right w:val="none" w:sz="0" w:space="0" w:color="auto"/>
          </w:divBdr>
        </w:div>
        <w:div w:id="1909607290">
          <w:marLeft w:val="640"/>
          <w:marRight w:val="0"/>
          <w:marTop w:val="0"/>
          <w:marBottom w:val="0"/>
          <w:divBdr>
            <w:top w:val="none" w:sz="0" w:space="0" w:color="auto"/>
            <w:left w:val="none" w:sz="0" w:space="0" w:color="auto"/>
            <w:bottom w:val="none" w:sz="0" w:space="0" w:color="auto"/>
            <w:right w:val="none" w:sz="0" w:space="0" w:color="auto"/>
          </w:divBdr>
        </w:div>
        <w:div w:id="614100238">
          <w:marLeft w:val="640"/>
          <w:marRight w:val="0"/>
          <w:marTop w:val="0"/>
          <w:marBottom w:val="0"/>
          <w:divBdr>
            <w:top w:val="none" w:sz="0" w:space="0" w:color="auto"/>
            <w:left w:val="none" w:sz="0" w:space="0" w:color="auto"/>
            <w:bottom w:val="none" w:sz="0" w:space="0" w:color="auto"/>
            <w:right w:val="none" w:sz="0" w:space="0" w:color="auto"/>
          </w:divBdr>
        </w:div>
        <w:div w:id="1569070469">
          <w:marLeft w:val="640"/>
          <w:marRight w:val="0"/>
          <w:marTop w:val="0"/>
          <w:marBottom w:val="0"/>
          <w:divBdr>
            <w:top w:val="none" w:sz="0" w:space="0" w:color="auto"/>
            <w:left w:val="none" w:sz="0" w:space="0" w:color="auto"/>
            <w:bottom w:val="none" w:sz="0" w:space="0" w:color="auto"/>
            <w:right w:val="none" w:sz="0" w:space="0" w:color="auto"/>
          </w:divBdr>
        </w:div>
        <w:div w:id="2074353479">
          <w:marLeft w:val="640"/>
          <w:marRight w:val="0"/>
          <w:marTop w:val="0"/>
          <w:marBottom w:val="0"/>
          <w:divBdr>
            <w:top w:val="none" w:sz="0" w:space="0" w:color="auto"/>
            <w:left w:val="none" w:sz="0" w:space="0" w:color="auto"/>
            <w:bottom w:val="none" w:sz="0" w:space="0" w:color="auto"/>
            <w:right w:val="none" w:sz="0" w:space="0" w:color="auto"/>
          </w:divBdr>
        </w:div>
        <w:div w:id="1937056135">
          <w:marLeft w:val="640"/>
          <w:marRight w:val="0"/>
          <w:marTop w:val="0"/>
          <w:marBottom w:val="0"/>
          <w:divBdr>
            <w:top w:val="none" w:sz="0" w:space="0" w:color="auto"/>
            <w:left w:val="none" w:sz="0" w:space="0" w:color="auto"/>
            <w:bottom w:val="none" w:sz="0" w:space="0" w:color="auto"/>
            <w:right w:val="none" w:sz="0" w:space="0" w:color="auto"/>
          </w:divBdr>
        </w:div>
        <w:div w:id="1220484299">
          <w:marLeft w:val="640"/>
          <w:marRight w:val="0"/>
          <w:marTop w:val="0"/>
          <w:marBottom w:val="0"/>
          <w:divBdr>
            <w:top w:val="none" w:sz="0" w:space="0" w:color="auto"/>
            <w:left w:val="none" w:sz="0" w:space="0" w:color="auto"/>
            <w:bottom w:val="none" w:sz="0" w:space="0" w:color="auto"/>
            <w:right w:val="none" w:sz="0" w:space="0" w:color="auto"/>
          </w:divBdr>
        </w:div>
        <w:div w:id="626353092">
          <w:marLeft w:val="640"/>
          <w:marRight w:val="0"/>
          <w:marTop w:val="0"/>
          <w:marBottom w:val="0"/>
          <w:divBdr>
            <w:top w:val="none" w:sz="0" w:space="0" w:color="auto"/>
            <w:left w:val="none" w:sz="0" w:space="0" w:color="auto"/>
            <w:bottom w:val="none" w:sz="0" w:space="0" w:color="auto"/>
            <w:right w:val="none" w:sz="0" w:space="0" w:color="auto"/>
          </w:divBdr>
        </w:div>
        <w:div w:id="2003852530">
          <w:marLeft w:val="640"/>
          <w:marRight w:val="0"/>
          <w:marTop w:val="0"/>
          <w:marBottom w:val="0"/>
          <w:divBdr>
            <w:top w:val="none" w:sz="0" w:space="0" w:color="auto"/>
            <w:left w:val="none" w:sz="0" w:space="0" w:color="auto"/>
            <w:bottom w:val="none" w:sz="0" w:space="0" w:color="auto"/>
            <w:right w:val="none" w:sz="0" w:space="0" w:color="auto"/>
          </w:divBdr>
        </w:div>
        <w:div w:id="1620330277">
          <w:marLeft w:val="640"/>
          <w:marRight w:val="0"/>
          <w:marTop w:val="0"/>
          <w:marBottom w:val="0"/>
          <w:divBdr>
            <w:top w:val="none" w:sz="0" w:space="0" w:color="auto"/>
            <w:left w:val="none" w:sz="0" w:space="0" w:color="auto"/>
            <w:bottom w:val="none" w:sz="0" w:space="0" w:color="auto"/>
            <w:right w:val="none" w:sz="0" w:space="0" w:color="auto"/>
          </w:divBdr>
        </w:div>
      </w:divsChild>
    </w:div>
    <w:div w:id="1824541358">
      <w:bodyDiv w:val="1"/>
      <w:marLeft w:val="0"/>
      <w:marRight w:val="0"/>
      <w:marTop w:val="0"/>
      <w:marBottom w:val="0"/>
      <w:divBdr>
        <w:top w:val="none" w:sz="0" w:space="0" w:color="auto"/>
        <w:left w:val="none" w:sz="0" w:space="0" w:color="auto"/>
        <w:bottom w:val="none" w:sz="0" w:space="0" w:color="auto"/>
        <w:right w:val="none" w:sz="0" w:space="0" w:color="auto"/>
      </w:divBdr>
      <w:divsChild>
        <w:div w:id="1951426485">
          <w:marLeft w:val="640"/>
          <w:marRight w:val="0"/>
          <w:marTop w:val="0"/>
          <w:marBottom w:val="0"/>
          <w:divBdr>
            <w:top w:val="none" w:sz="0" w:space="0" w:color="auto"/>
            <w:left w:val="none" w:sz="0" w:space="0" w:color="auto"/>
            <w:bottom w:val="none" w:sz="0" w:space="0" w:color="auto"/>
            <w:right w:val="none" w:sz="0" w:space="0" w:color="auto"/>
          </w:divBdr>
        </w:div>
        <w:div w:id="956840010">
          <w:marLeft w:val="640"/>
          <w:marRight w:val="0"/>
          <w:marTop w:val="0"/>
          <w:marBottom w:val="0"/>
          <w:divBdr>
            <w:top w:val="none" w:sz="0" w:space="0" w:color="auto"/>
            <w:left w:val="none" w:sz="0" w:space="0" w:color="auto"/>
            <w:bottom w:val="none" w:sz="0" w:space="0" w:color="auto"/>
            <w:right w:val="none" w:sz="0" w:space="0" w:color="auto"/>
          </w:divBdr>
        </w:div>
        <w:div w:id="240331725">
          <w:marLeft w:val="640"/>
          <w:marRight w:val="0"/>
          <w:marTop w:val="0"/>
          <w:marBottom w:val="0"/>
          <w:divBdr>
            <w:top w:val="none" w:sz="0" w:space="0" w:color="auto"/>
            <w:left w:val="none" w:sz="0" w:space="0" w:color="auto"/>
            <w:bottom w:val="none" w:sz="0" w:space="0" w:color="auto"/>
            <w:right w:val="none" w:sz="0" w:space="0" w:color="auto"/>
          </w:divBdr>
        </w:div>
        <w:div w:id="1996835830">
          <w:marLeft w:val="640"/>
          <w:marRight w:val="0"/>
          <w:marTop w:val="0"/>
          <w:marBottom w:val="0"/>
          <w:divBdr>
            <w:top w:val="none" w:sz="0" w:space="0" w:color="auto"/>
            <w:left w:val="none" w:sz="0" w:space="0" w:color="auto"/>
            <w:bottom w:val="none" w:sz="0" w:space="0" w:color="auto"/>
            <w:right w:val="none" w:sz="0" w:space="0" w:color="auto"/>
          </w:divBdr>
        </w:div>
        <w:div w:id="1128278724">
          <w:marLeft w:val="640"/>
          <w:marRight w:val="0"/>
          <w:marTop w:val="0"/>
          <w:marBottom w:val="0"/>
          <w:divBdr>
            <w:top w:val="none" w:sz="0" w:space="0" w:color="auto"/>
            <w:left w:val="none" w:sz="0" w:space="0" w:color="auto"/>
            <w:bottom w:val="none" w:sz="0" w:space="0" w:color="auto"/>
            <w:right w:val="none" w:sz="0" w:space="0" w:color="auto"/>
          </w:divBdr>
        </w:div>
        <w:div w:id="732507980">
          <w:marLeft w:val="640"/>
          <w:marRight w:val="0"/>
          <w:marTop w:val="0"/>
          <w:marBottom w:val="0"/>
          <w:divBdr>
            <w:top w:val="none" w:sz="0" w:space="0" w:color="auto"/>
            <w:left w:val="none" w:sz="0" w:space="0" w:color="auto"/>
            <w:bottom w:val="none" w:sz="0" w:space="0" w:color="auto"/>
            <w:right w:val="none" w:sz="0" w:space="0" w:color="auto"/>
          </w:divBdr>
        </w:div>
        <w:div w:id="533076086">
          <w:marLeft w:val="640"/>
          <w:marRight w:val="0"/>
          <w:marTop w:val="0"/>
          <w:marBottom w:val="0"/>
          <w:divBdr>
            <w:top w:val="none" w:sz="0" w:space="0" w:color="auto"/>
            <w:left w:val="none" w:sz="0" w:space="0" w:color="auto"/>
            <w:bottom w:val="none" w:sz="0" w:space="0" w:color="auto"/>
            <w:right w:val="none" w:sz="0" w:space="0" w:color="auto"/>
          </w:divBdr>
        </w:div>
        <w:div w:id="2141217142">
          <w:marLeft w:val="640"/>
          <w:marRight w:val="0"/>
          <w:marTop w:val="0"/>
          <w:marBottom w:val="0"/>
          <w:divBdr>
            <w:top w:val="none" w:sz="0" w:space="0" w:color="auto"/>
            <w:left w:val="none" w:sz="0" w:space="0" w:color="auto"/>
            <w:bottom w:val="none" w:sz="0" w:space="0" w:color="auto"/>
            <w:right w:val="none" w:sz="0" w:space="0" w:color="auto"/>
          </w:divBdr>
        </w:div>
        <w:div w:id="543757759">
          <w:marLeft w:val="640"/>
          <w:marRight w:val="0"/>
          <w:marTop w:val="0"/>
          <w:marBottom w:val="0"/>
          <w:divBdr>
            <w:top w:val="none" w:sz="0" w:space="0" w:color="auto"/>
            <w:left w:val="none" w:sz="0" w:space="0" w:color="auto"/>
            <w:bottom w:val="none" w:sz="0" w:space="0" w:color="auto"/>
            <w:right w:val="none" w:sz="0" w:space="0" w:color="auto"/>
          </w:divBdr>
        </w:div>
        <w:div w:id="1465151386">
          <w:marLeft w:val="640"/>
          <w:marRight w:val="0"/>
          <w:marTop w:val="0"/>
          <w:marBottom w:val="0"/>
          <w:divBdr>
            <w:top w:val="none" w:sz="0" w:space="0" w:color="auto"/>
            <w:left w:val="none" w:sz="0" w:space="0" w:color="auto"/>
            <w:bottom w:val="none" w:sz="0" w:space="0" w:color="auto"/>
            <w:right w:val="none" w:sz="0" w:space="0" w:color="auto"/>
          </w:divBdr>
        </w:div>
        <w:div w:id="55134228">
          <w:marLeft w:val="640"/>
          <w:marRight w:val="0"/>
          <w:marTop w:val="0"/>
          <w:marBottom w:val="0"/>
          <w:divBdr>
            <w:top w:val="none" w:sz="0" w:space="0" w:color="auto"/>
            <w:left w:val="none" w:sz="0" w:space="0" w:color="auto"/>
            <w:bottom w:val="none" w:sz="0" w:space="0" w:color="auto"/>
            <w:right w:val="none" w:sz="0" w:space="0" w:color="auto"/>
          </w:divBdr>
        </w:div>
        <w:div w:id="1335961687">
          <w:marLeft w:val="640"/>
          <w:marRight w:val="0"/>
          <w:marTop w:val="0"/>
          <w:marBottom w:val="0"/>
          <w:divBdr>
            <w:top w:val="none" w:sz="0" w:space="0" w:color="auto"/>
            <w:left w:val="none" w:sz="0" w:space="0" w:color="auto"/>
            <w:bottom w:val="none" w:sz="0" w:space="0" w:color="auto"/>
            <w:right w:val="none" w:sz="0" w:space="0" w:color="auto"/>
          </w:divBdr>
        </w:div>
        <w:div w:id="771823862">
          <w:marLeft w:val="640"/>
          <w:marRight w:val="0"/>
          <w:marTop w:val="0"/>
          <w:marBottom w:val="0"/>
          <w:divBdr>
            <w:top w:val="none" w:sz="0" w:space="0" w:color="auto"/>
            <w:left w:val="none" w:sz="0" w:space="0" w:color="auto"/>
            <w:bottom w:val="none" w:sz="0" w:space="0" w:color="auto"/>
            <w:right w:val="none" w:sz="0" w:space="0" w:color="auto"/>
          </w:divBdr>
        </w:div>
        <w:div w:id="577522535">
          <w:marLeft w:val="640"/>
          <w:marRight w:val="0"/>
          <w:marTop w:val="0"/>
          <w:marBottom w:val="0"/>
          <w:divBdr>
            <w:top w:val="none" w:sz="0" w:space="0" w:color="auto"/>
            <w:left w:val="none" w:sz="0" w:space="0" w:color="auto"/>
            <w:bottom w:val="none" w:sz="0" w:space="0" w:color="auto"/>
            <w:right w:val="none" w:sz="0" w:space="0" w:color="auto"/>
          </w:divBdr>
        </w:div>
        <w:div w:id="1132288302">
          <w:marLeft w:val="640"/>
          <w:marRight w:val="0"/>
          <w:marTop w:val="0"/>
          <w:marBottom w:val="0"/>
          <w:divBdr>
            <w:top w:val="none" w:sz="0" w:space="0" w:color="auto"/>
            <w:left w:val="none" w:sz="0" w:space="0" w:color="auto"/>
            <w:bottom w:val="none" w:sz="0" w:space="0" w:color="auto"/>
            <w:right w:val="none" w:sz="0" w:space="0" w:color="auto"/>
          </w:divBdr>
        </w:div>
        <w:div w:id="1836916936">
          <w:marLeft w:val="640"/>
          <w:marRight w:val="0"/>
          <w:marTop w:val="0"/>
          <w:marBottom w:val="0"/>
          <w:divBdr>
            <w:top w:val="none" w:sz="0" w:space="0" w:color="auto"/>
            <w:left w:val="none" w:sz="0" w:space="0" w:color="auto"/>
            <w:bottom w:val="none" w:sz="0" w:space="0" w:color="auto"/>
            <w:right w:val="none" w:sz="0" w:space="0" w:color="auto"/>
          </w:divBdr>
        </w:div>
        <w:div w:id="927692336">
          <w:marLeft w:val="640"/>
          <w:marRight w:val="0"/>
          <w:marTop w:val="0"/>
          <w:marBottom w:val="0"/>
          <w:divBdr>
            <w:top w:val="none" w:sz="0" w:space="0" w:color="auto"/>
            <w:left w:val="none" w:sz="0" w:space="0" w:color="auto"/>
            <w:bottom w:val="none" w:sz="0" w:space="0" w:color="auto"/>
            <w:right w:val="none" w:sz="0" w:space="0" w:color="auto"/>
          </w:divBdr>
        </w:div>
        <w:div w:id="1085684229">
          <w:marLeft w:val="640"/>
          <w:marRight w:val="0"/>
          <w:marTop w:val="0"/>
          <w:marBottom w:val="0"/>
          <w:divBdr>
            <w:top w:val="none" w:sz="0" w:space="0" w:color="auto"/>
            <w:left w:val="none" w:sz="0" w:space="0" w:color="auto"/>
            <w:bottom w:val="none" w:sz="0" w:space="0" w:color="auto"/>
            <w:right w:val="none" w:sz="0" w:space="0" w:color="auto"/>
          </w:divBdr>
        </w:div>
        <w:div w:id="1863586548">
          <w:marLeft w:val="640"/>
          <w:marRight w:val="0"/>
          <w:marTop w:val="0"/>
          <w:marBottom w:val="0"/>
          <w:divBdr>
            <w:top w:val="none" w:sz="0" w:space="0" w:color="auto"/>
            <w:left w:val="none" w:sz="0" w:space="0" w:color="auto"/>
            <w:bottom w:val="none" w:sz="0" w:space="0" w:color="auto"/>
            <w:right w:val="none" w:sz="0" w:space="0" w:color="auto"/>
          </w:divBdr>
        </w:div>
        <w:div w:id="824320291">
          <w:marLeft w:val="640"/>
          <w:marRight w:val="0"/>
          <w:marTop w:val="0"/>
          <w:marBottom w:val="0"/>
          <w:divBdr>
            <w:top w:val="none" w:sz="0" w:space="0" w:color="auto"/>
            <w:left w:val="none" w:sz="0" w:space="0" w:color="auto"/>
            <w:bottom w:val="none" w:sz="0" w:space="0" w:color="auto"/>
            <w:right w:val="none" w:sz="0" w:space="0" w:color="auto"/>
          </w:divBdr>
        </w:div>
        <w:div w:id="1376273034">
          <w:marLeft w:val="640"/>
          <w:marRight w:val="0"/>
          <w:marTop w:val="0"/>
          <w:marBottom w:val="0"/>
          <w:divBdr>
            <w:top w:val="none" w:sz="0" w:space="0" w:color="auto"/>
            <w:left w:val="none" w:sz="0" w:space="0" w:color="auto"/>
            <w:bottom w:val="none" w:sz="0" w:space="0" w:color="auto"/>
            <w:right w:val="none" w:sz="0" w:space="0" w:color="auto"/>
          </w:divBdr>
        </w:div>
        <w:div w:id="1032801164">
          <w:marLeft w:val="640"/>
          <w:marRight w:val="0"/>
          <w:marTop w:val="0"/>
          <w:marBottom w:val="0"/>
          <w:divBdr>
            <w:top w:val="none" w:sz="0" w:space="0" w:color="auto"/>
            <w:left w:val="none" w:sz="0" w:space="0" w:color="auto"/>
            <w:bottom w:val="none" w:sz="0" w:space="0" w:color="auto"/>
            <w:right w:val="none" w:sz="0" w:space="0" w:color="auto"/>
          </w:divBdr>
        </w:div>
        <w:div w:id="1358046446">
          <w:marLeft w:val="640"/>
          <w:marRight w:val="0"/>
          <w:marTop w:val="0"/>
          <w:marBottom w:val="0"/>
          <w:divBdr>
            <w:top w:val="none" w:sz="0" w:space="0" w:color="auto"/>
            <w:left w:val="none" w:sz="0" w:space="0" w:color="auto"/>
            <w:bottom w:val="none" w:sz="0" w:space="0" w:color="auto"/>
            <w:right w:val="none" w:sz="0" w:space="0" w:color="auto"/>
          </w:divBdr>
        </w:div>
        <w:div w:id="1386022375">
          <w:marLeft w:val="640"/>
          <w:marRight w:val="0"/>
          <w:marTop w:val="0"/>
          <w:marBottom w:val="0"/>
          <w:divBdr>
            <w:top w:val="none" w:sz="0" w:space="0" w:color="auto"/>
            <w:left w:val="none" w:sz="0" w:space="0" w:color="auto"/>
            <w:bottom w:val="none" w:sz="0" w:space="0" w:color="auto"/>
            <w:right w:val="none" w:sz="0" w:space="0" w:color="auto"/>
          </w:divBdr>
        </w:div>
        <w:div w:id="1709182389">
          <w:marLeft w:val="640"/>
          <w:marRight w:val="0"/>
          <w:marTop w:val="0"/>
          <w:marBottom w:val="0"/>
          <w:divBdr>
            <w:top w:val="none" w:sz="0" w:space="0" w:color="auto"/>
            <w:left w:val="none" w:sz="0" w:space="0" w:color="auto"/>
            <w:bottom w:val="none" w:sz="0" w:space="0" w:color="auto"/>
            <w:right w:val="none" w:sz="0" w:space="0" w:color="auto"/>
          </w:divBdr>
        </w:div>
        <w:div w:id="1870336430">
          <w:marLeft w:val="640"/>
          <w:marRight w:val="0"/>
          <w:marTop w:val="0"/>
          <w:marBottom w:val="0"/>
          <w:divBdr>
            <w:top w:val="none" w:sz="0" w:space="0" w:color="auto"/>
            <w:left w:val="none" w:sz="0" w:space="0" w:color="auto"/>
            <w:bottom w:val="none" w:sz="0" w:space="0" w:color="auto"/>
            <w:right w:val="none" w:sz="0" w:space="0" w:color="auto"/>
          </w:divBdr>
        </w:div>
        <w:div w:id="1471632068">
          <w:marLeft w:val="640"/>
          <w:marRight w:val="0"/>
          <w:marTop w:val="0"/>
          <w:marBottom w:val="0"/>
          <w:divBdr>
            <w:top w:val="none" w:sz="0" w:space="0" w:color="auto"/>
            <w:left w:val="none" w:sz="0" w:space="0" w:color="auto"/>
            <w:bottom w:val="none" w:sz="0" w:space="0" w:color="auto"/>
            <w:right w:val="none" w:sz="0" w:space="0" w:color="auto"/>
          </w:divBdr>
        </w:div>
        <w:div w:id="1239362916">
          <w:marLeft w:val="640"/>
          <w:marRight w:val="0"/>
          <w:marTop w:val="0"/>
          <w:marBottom w:val="0"/>
          <w:divBdr>
            <w:top w:val="none" w:sz="0" w:space="0" w:color="auto"/>
            <w:left w:val="none" w:sz="0" w:space="0" w:color="auto"/>
            <w:bottom w:val="none" w:sz="0" w:space="0" w:color="auto"/>
            <w:right w:val="none" w:sz="0" w:space="0" w:color="auto"/>
          </w:divBdr>
        </w:div>
        <w:div w:id="2102295478">
          <w:marLeft w:val="640"/>
          <w:marRight w:val="0"/>
          <w:marTop w:val="0"/>
          <w:marBottom w:val="0"/>
          <w:divBdr>
            <w:top w:val="none" w:sz="0" w:space="0" w:color="auto"/>
            <w:left w:val="none" w:sz="0" w:space="0" w:color="auto"/>
            <w:bottom w:val="none" w:sz="0" w:space="0" w:color="auto"/>
            <w:right w:val="none" w:sz="0" w:space="0" w:color="auto"/>
          </w:divBdr>
        </w:div>
        <w:div w:id="326180079">
          <w:marLeft w:val="640"/>
          <w:marRight w:val="0"/>
          <w:marTop w:val="0"/>
          <w:marBottom w:val="0"/>
          <w:divBdr>
            <w:top w:val="none" w:sz="0" w:space="0" w:color="auto"/>
            <w:left w:val="none" w:sz="0" w:space="0" w:color="auto"/>
            <w:bottom w:val="none" w:sz="0" w:space="0" w:color="auto"/>
            <w:right w:val="none" w:sz="0" w:space="0" w:color="auto"/>
          </w:divBdr>
        </w:div>
        <w:div w:id="244191524">
          <w:marLeft w:val="640"/>
          <w:marRight w:val="0"/>
          <w:marTop w:val="0"/>
          <w:marBottom w:val="0"/>
          <w:divBdr>
            <w:top w:val="none" w:sz="0" w:space="0" w:color="auto"/>
            <w:left w:val="none" w:sz="0" w:space="0" w:color="auto"/>
            <w:bottom w:val="none" w:sz="0" w:space="0" w:color="auto"/>
            <w:right w:val="none" w:sz="0" w:space="0" w:color="auto"/>
          </w:divBdr>
        </w:div>
        <w:div w:id="345443162">
          <w:marLeft w:val="640"/>
          <w:marRight w:val="0"/>
          <w:marTop w:val="0"/>
          <w:marBottom w:val="0"/>
          <w:divBdr>
            <w:top w:val="none" w:sz="0" w:space="0" w:color="auto"/>
            <w:left w:val="none" w:sz="0" w:space="0" w:color="auto"/>
            <w:bottom w:val="none" w:sz="0" w:space="0" w:color="auto"/>
            <w:right w:val="none" w:sz="0" w:space="0" w:color="auto"/>
          </w:divBdr>
        </w:div>
        <w:div w:id="1998457212">
          <w:marLeft w:val="640"/>
          <w:marRight w:val="0"/>
          <w:marTop w:val="0"/>
          <w:marBottom w:val="0"/>
          <w:divBdr>
            <w:top w:val="none" w:sz="0" w:space="0" w:color="auto"/>
            <w:left w:val="none" w:sz="0" w:space="0" w:color="auto"/>
            <w:bottom w:val="none" w:sz="0" w:space="0" w:color="auto"/>
            <w:right w:val="none" w:sz="0" w:space="0" w:color="auto"/>
          </w:divBdr>
        </w:div>
        <w:div w:id="1809009978">
          <w:marLeft w:val="640"/>
          <w:marRight w:val="0"/>
          <w:marTop w:val="0"/>
          <w:marBottom w:val="0"/>
          <w:divBdr>
            <w:top w:val="none" w:sz="0" w:space="0" w:color="auto"/>
            <w:left w:val="none" w:sz="0" w:space="0" w:color="auto"/>
            <w:bottom w:val="none" w:sz="0" w:space="0" w:color="auto"/>
            <w:right w:val="none" w:sz="0" w:space="0" w:color="auto"/>
          </w:divBdr>
        </w:div>
        <w:div w:id="1489518661">
          <w:marLeft w:val="640"/>
          <w:marRight w:val="0"/>
          <w:marTop w:val="0"/>
          <w:marBottom w:val="0"/>
          <w:divBdr>
            <w:top w:val="none" w:sz="0" w:space="0" w:color="auto"/>
            <w:left w:val="none" w:sz="0" w:space="0" w:color="auto"/>
            <w:bottom w:val="none" w:sz="0" w:space="0" w:color="auto"/>
            <w:right w:val="none" w:sz="0" w:space="0" w:color="auto"/>
          </w:divBdr>
        </w:div>
        <w:div w:id="720832947">
          <w:marLeft w:val="640"/>
          <w:marRight w:val="0"/>
          <w:marTop w:val="0"/>
          <w:marBottom w:val="0"/>
          <w:divBdr>
            <w:top w:val="none" w:sz="0" w:space="0" w:color="auto"/>
            <w:left w:val="none" w:sz="0" w:space="0" w:color="auto"/>
            <w:bottom w:val="none" w:sz="0" w:space="0" w:color="auto"/>
            <w:right w:val="none" w:sz="0" w:space="0" w:color="auto"/>
          </w:divBdr>
        </w:div>
        <w:div w:id="418913842">
          <w:marLeft w:val="640"/>
          <w:marRight w:val="0"/>
          <w:marTop w:val="0"/>
          <w:marBottom w:val="0"/>
          <w:divBdr>
            <w:top w:val="none" w:sz="0" w:space="0" w:color="auto"/>
            <w:left w:val="none" w:sz="0" w:space="0" w:color="auto"/>
            <w:bottom w:val="none" w:sz="0" w:space="0" w:color="auto"/>
            <w:right w:val="none" w:sz="0" w:space="0" w:color="auto"/>
          </w:divBdr>
        </w:div>
        <w:div w:id="1927417632">
          <w:marLeft w:val="640"/>
          <w:marRight w:val="0"/>
          <w:marTop w:val="0"/>
          <w:marBottom w:val="0"/>
          <w:divBdr>
            <w:top w:val="none" w:sz="0" w:space="0" w:color="auto"/>
            <w:left w:val="none" w:sz="0" w:space="0" w:color="auto"/>
            <w:bottom w:val="none" w:sz="0" w:space="0" w:color="auto"/>
            <w:right w:val="none" w:sz="0" w:space="0" w:color="auto"/>
          </w:divBdr>
        </w:div>
        <w:div w:id="1087338085">
          <w:marLeft w:val="640"/>
          <w:marRight w:val="0"/>
          <w:marTop w:val="0"/>
          <w:marBottom w:val="0"/>
          <w:divBdr>
            <w:top w:val="none" w:sz="0" w:space="0" w:color="auto"/>
            <w:left w:val="none" w:sz="0" w:space="0" w:color="auto"/>
            <w:bottom w:val="none" w:sz="0" w:space="0" w:color="auto"/>
            <w:right w:val="none" w:sz="0" w:space="0" w:color="auto"/>
          </w:divBdr>
        </w:div>
        <w:div w:id="982001854">
          <w:marLeft w:val="640"/>
          <w:marRight w:val="0"/>
          <w:marTop w:val="0"/>
          <w:marBottom w:val="0"/>
          <w:divBdr>
            <w:top w:val="none" w:sz="0" w:space="0" w:color="auto"/>
            <w:left w:val="none" w:sz="0" w:space="0" w:color="auto"/>
            <w:bottom w:val="none" w:sz="0" w:space="0" w:color="auto"/>
            <w:right w:val="none" w:sz="0" w:space="0" w:color="auto"/>
          </w:divBdr>
        </w:div>
        <w:div w:id="75590558">
          <w:marLeft w:val="640"/>
          <w:marRight w:val="0"/>
          <w:marTop w:val="0"/>
          <w:marBottom w:val="0"/>
          <w:divBdr>
            <w:top w:val="none" w:sz="0" w:space="0" w:color="auto"/>
            <w:left w:val="none" w:sz="0" w:space="0" w:color="auto"/>
            <w:bottom w:val="none" w:sz="0" w:space="0" w:color="auto"/>
            <w:right w:val="none" w:sz="0" w:space="0" w:color="auto"/>
          </w:divBdr>
        </w:div>
        <w:div w:id="852959519">
          <w:marLeft w:val="640"/>
          <w:marRight w:val="0"/>
          <w:marTop w:val="0"/>
          <w:marBottom w:val="0"/>
          <w:divBdr>
            <w:top w:val="none" w:sz="0" w:space="0" w:color="auto"/>
            <w:left w:val="none" w:sz="0" w:space="0" w:color="auto"/>
            <w:bottom w:val="none" w:sz="0" w:space="0" w:color="auto"/>
            <w:right w:val="none" w:sz="0" w:space="0" w:color="auto"/>
          </w:divBdr>
        </w:div>
        <w:div w:id="1104574128">
          <w:marLeft w:val="640"/>
          <w:marRight w:val="0"/>
          <w:marTop w:val="0"/>
          <w:marBottom w:val="0"/>
          <w:divBdr>
            <w:top w:val="none" w:sz="0" w:space="0" w:color="auto"/>
            <w:left w:val="none" w:sz="0" w:space="0" w:color="auto"/>
            <w:bottom w:val="none" w:sz="0" w:space="0" w:color="auto"/>
            <w:right w:val="none" w:sz="0" w:space="0" w:color="auto"/>
          </w:divBdr>
        </w:div>
        <w:div w:id="1824588006">
          <w:marLeft w:val="640"/>
          <w:marRight w:val="0"/>
          <w:marTop w:val="0"/>
          <w:marBottom w:val="0"/>
          <w:divBdr>
            <w:top w:val="none" w:sz="0" w:space="0" w:color="auto"/>
            <w:left w:val="none" w:sz="0" w:space="0" w:color="auto"/>
            <w:bottom w:val="none" w:sz="0" w:space="0" w:color="auto"/>
            <w:right w:val="none" w:sz="0" w:space="0" w:color="auto"/>
          </w:divBdr>
        </w:div>
        <w:div w:id="102389404">
          <w:marLeft w:val="640"/>
          <w:marRight w:val="0"/>
          <w:marTop w:val="0"/>
          <w:marBottom w:val="0"/>
          <w:divBdr>
            <w:top w:val="none" w:sz="0" w:space="0" w:color="auto"/>
            <w:left w:val="none" w:sz="0" w:space="0" w:color="auto"/>
            <w:bottom w:val="none" w:sz="0" w:space="0" w:color="auto"/>
            <w:right w:val="none" w:sz="0" w:space="0" w:color="auto"/>
          </w:divBdr>
        </w:div>
        <w:div w:id="787697494">
          <w:marLeft w:val="640"/>
          <w:marRight w:val="0"/>
          <w:marTop w:val="0"/>
          <w:marBottom w:val="0"/>
          <w:divBdr>
            <w:top w:val="none" w:sz="0" w:space="0" w:color="auto"/>
            <w:left w:val="none" w:sz="0" w:space="0" w:color="auto"/>
            <w:bottom w:val="none" w:sz="0" w:space="0" w:color="auto"/>
            <w:right w:val="none" w:sz="0" w:space="0" w:color="auto"/>
          </w:divBdr>
        </w:div>
        <w:div w:id="756634837">
          <w:marLeft w:val="640"/>
          <w:marRight w:val="0"/>
          <w:marTop w:val="0"/>
          <w:marBottom w:val="0"/>
          <w:divBdr>
            <w:top w:val="none" w:sz="0" w:space="0" w:color="auto"/>
            <w:left w:val="none" w:sz="0" w:space="0" w:color="auto"/>
            <w:bottom w:val="none" w:sz="0" w:space="0" w:color="auto"/>
            <w:right w:val="none" w:sz="0" w:space="0" w:color="auto"/>
          </w:divBdr>
        </w:div>
        <w:div w:id="538978122">
          <w:marLeft w:val="640"/>
          <w:marRight w:val="0"/>
          <w:marTop w:val="0"/>
          <w:marBottom w:val="0"/>
          <w:divBdr>
            <w:top w:val="none" w:sz="0" w:space="0" w:color="auto"/>
            <w:left w:val="none" w:sz="0" w:space="0" w:color="auto"/>
            <w:bottom w:val="none" w:sz="0" w:space="0" w:color="auto"/>
            <w:right w:val="none" w:sz="0" w:space="0" w:color="auto"/>
          </w:divBdr>
        </w:div>
        <w:div w:id="1216508155">
          <w:marLeft w:val="640"/>
          <w:marRight w:val="0"/>
          <w:marTop w:val="0"/>
          <w:marBottom w:val="0"/>
          <w:divBdr>
            <w:top w:val="none" w:sz="0" w:space="0" w:color="auto"/>
            <w:left w:val="none" w:sz="0" w:space="0" w:color="auto"/>
            <w:bottom w:val="none" w:sz="0" w:space="0" w:color="auto"/>
            <w:right w:val="none" w:sz="0" w:space="0" w:color="auto"/>
          </w:divBdr>
        </w:div>
        <w:div w:id="123278858">
          <w:marLeft w:val="640"/>
          <w:marRight w:val="0"/>
          <w:marTop w:val="0"/>
          <w:marBottom w:val="0"/>
          <w:divBdr>
            <w:top w:val="none" w:sz="0" w:space="0" w:color="auto"/>
            <w:left w:val="none" w:sz="0" w:space="0" w:color="auto"/>
            <w:bottom w:val="none" w:sz="0" w:space="0" w:color="auto"/>
            <w:right w:val="none" w:sz="0" w:space="0" w:color="auto"/>
          </w:divBdr>
        </w:div>
        <w:div w:id="353699238">
          <w:marLeft w:val="640"/>
          <w:marRight w:val="0"/>
          <w:marTop w:val="0"/>
          <w:marBottom w:val="0"/>
          <w:divBdr>
            <w:top w:val="none" w:sz="0" w:space="0" w:color="auto"/>
            <w:left w:val="none" w:sz="0" w:space="0" w:color="auto"/>
            <w:bottom w:val="none" w:sz="0" w:space="0" w:color="auto"/>
            <w:right w:val="none" w:sz="0" w:space="0" w:color="auto"/>
          </w:divBdr>
        </w:div>
        <w:div w:id="951087364">
          <w:marLeft w:val="640"/>
          <w:marRight w:val="0"/>
          <w:marTop w:val="0"/>
          <w:marBottom w:val="0"/>
          <w:divBdr>
            <w:top w:val="none" w:sz="0" w:space="0" w:color="auto"/>
            <w:left w:val="none" w:sz="0" w:space="0" w:color="auto"/>
            <w:bottom w:val="none" w:sz="0" w:space="0" w:color="auto"/>
            <w:right w:val="none" w:sz="0" w:space="0" w:color="auto"/>
          </w:divBdr>
        </w:div>
        <w:div w:id="1435707698">
          <w:marLeft w:val="640"/>
          <w:marRight w:val="0"/>
          <w:marTop w:val="0"/>
          <w:marBottom w:val="0"/>
          <w:divBdr>
            <w:top w:val="none" w:sz="0" w:space="0" w:color="auto"/>
            <w:left w:val="none" w:sz="0" w:space="0" w:color="auto"/>
            <w:bottom w:val="none" w:sz="0" w:space="0" w:color="auto"/>
            <w:right w:val="none" w:sz="0" w:space="0" w:color="auto"/>
          </w:divBdr>
        </w:div>
        <w:div w:id="1716200583">
          <w:marLeft w:val="640"/>
          <w:marRight w:val="0"/>
          <w:marTop w:val="0"/>
          <w:marBottom w:val="0"/>
          <w:divBdr>
            <w:top w:val="none" w:sz="0" w:space="0" w:color="auto"/>
            <w:left w:val="none" w:sz="0" w:space="0" w:color="auto"/>
            <w:bottom w:val="none" w:sz="0" w:space="0" w:color="auto"/>
            <w:right w:val="none" w:sz="0" w:space="0" w:color="auto"/>
          </w:divBdr>
        </w:div>
        <w:div w:id="1737046477">
          <w:marLeft w:val="640"/>
          <w:marRight w:val="0"/>
          <w:marTop w:val="0"/>
          <w:marBottom w:val="0"/>
          <w:divBdr>
            <w:top w:val="none" w:sz="0" w:space="0" w:color="auto"/>
            <w:left w:val="none" w:sz="0" w:space="0" w:color="auto"/>
            <w:bottom w:val="none" w:sz="0" w:space="0" w:color="auto"/>
            <w:right w:val="none" w:sz="0" w:space="0" w:color="auto"/>
          </w:divBdr>
        </w:div>
        <w:div w:id="166214188">
          <w:marLeft w:val="640"/>
          <w:marRight w:val="0"/>
          <w:marTop w:val="0"/>
          <w:marBottom w:val="0"/>
          <w:divBdr>
            <w:top w:val="none" w:sz="0" w:space="0" w:color="auto"/>
            <w:left w:val="none" w:sz="0" w:space="0" w:color="auto"/>
            <w:bottom w:val="none" w:sz="0" w:space="0" w:color="auto"/>
            <w:right w:val="none" w:sz="0" w:space="0" w:color="auto"/>
          </w:divBdr>
        </w:div>
        <w:div w:id="1320959836">
          <w:marLeft w:val="640"/>
          <w:marRight w:val="0"/>
          <w:marTop w:val="0"/>
          <w:marBottom w:val="0"/>
          <w:divBdr>
            <w:top w:val="none" w:sz="0" w:space="0" w:color="auto"/>
            <w:left w:val="none" w:sz="0" w:space="0" w:color="auto"/>
            <w:bottom w:val="none" w:sz="0" w:space="0" w:color="auto"/>
            <w:right w:val="none" w:sz="0" w:space="0" w:color="auto"/>
          </w:divBdr>
        </w:div>
        <w:div w:id="1077633130">
          <w:marLeft w:val="640"/>
          <w:marRight w:val="0"/>
          <w:marTop w:val="0"/>
          <w:marBottom w:val="0"/>
          <w:divBdr>
            <w:top w:val="none" w:sz="0" w:space="0" w:color="auto"/>
            <w:left w:val="none" w:sz="0" w:space="0" w:color="auto"/>
            <w:bottom w:val="none" w:sz="0" w:space="0" w:color="auto"/>
            <w:right w:val="none" w:sz="0" w:space="0" w:color="auto"/>
          </w:divBdr>
        </w:div>
        <w:div w:id="1998651398">
          <w:marLeft w:val="640"/>
          <w:marRight w:val="0"/>
          <w:marTop w:val="0"/>
          <w:marBottom w:val="0"/>
          <w:divBdr>
            <w:top w:val="none" w:sz="0" w:space="0" w:color="auto"/>
            <w:left w:val="none" w:sz="0" w:space="0" w:color="auto"/>
            <w:bottom w:val="none" w:sz="0" w:space="0" w:color="auto"/>
            <w:right w:val="none" w:sz="0" w:space="0" w:color="auto"/>
          </w:divBdr>
        </w:div>
        <w:div w:id="1913078962">
          <w:marLeft w:val="640"/>
          <w:marRight w:val="0"/>
          <w:marTop w:val="0"/>
          <w:marBottom w:val="0"/>
          <w:divBdr>
            <w:top w:val="none" w:sz="0" w:space="0" w:color="auto"/>
            <w:left w:val="none" w:sz="0" w:space="0" w:color="auto"/>
            <w:bottom w:val="none" w:sz="0" w:space="0" w:color="auto"/>
            <w:right w:val="none" w:sz="0" w:space="0" w:color="auto"/>
          </w:divBdr>
        </w:div>
        <w:div w:id="177472477">
          <w:marLeft w:val="640"/>
          <w:marRight w:val="0"/>
          <w:marTop w:val="0"/>
          <w:marBottom w:val="0"/>
          <w:divBdr>
            <w:top w:val="none" w:sz="0" w:space="0" w:color="auto"/>
            <w:left w:val="none" w:sz="0" w:space="0" w:color="auto"/>
            <w:bottom w:val="none" w:sz="0" w:space="0" w:color="auto"/>
            <w:right w:val="none" w:sz="0" w:space="0" w:color="auto"/>
          </w:divBdr>
        </w:div>
        <w:div w:id="751778095">
          <w:marLeft w:val="640"/>
          <w:marRight w:val="0"/>
          <w:marTop w:val="0"/>
          <w:marBottom w:val="0"/>
          <w:divBdr>
            <w:top w:val="none" w:sz="0" w:space="0" w:color="auto"/>
            <w:left w:val="none" w:sz="0" w:space="0" w:color="auto"/>
            <w:bottom w:val="none" w:sz="0" w:space="0" w:color="auto"/>
            <w:right w:val="none" w:sz="0" w:space="0" w:color="auto"/>
          </w:divBdr>
        </w:div>
        <w:div w:id="1521359903">
          <w:marLeft w:val="640"/>
          <w:marRight w:val="0"/>
          <w:marTop w:val="0"/>
          <w:marBottom w:val="0"/>
          <w:divBdr>
            <w:top w:val="none" w:sz="0" w:space="0" w:color="auto"/>
            <w:left w:val="none" w:sz="0" w:space="0" w:color="auto"/>
            <w:bottom w:val="none" w:sz="0" w:space="0" w:color="auto"/>
            <w:right w:val="none" w:sz="0" w:space="0" w:color="auto"/>
          </w:divBdr>
        </w:div>
        <w:div w:id="1935046142">
          <w:marLeft w:val="640"/>
          <w:marRight w:val="0"/>
          <w:marTop w:val="0"/>
          <w:marBottom w:val="0"/>
          <w:divBdr>
            <w:top w:val="none" w:sz="0" w:space="0" w:color="auto"/>
            <w:left w:val="none" w:sz="0" w:space="0" w:color="auto"/>
            <w:bottom w:val="none" w:sz="0" w:space="0" w:color="auto"/>
            <w:right w:val="none" w:sz="0" w:space="0" w:color="auto"/>
          </w:divBdr>
        </w:div>
        <w:div w:id="957448175">
          <w:marLeft w:val="640"/>
          <w:marRight w:val="0"/>
          <w:marTop w:val="0"/>
          <w:marBottom w:val="0"/>
          <w:divBdr>
            <w:top w:val="none" w:sz="0" w:space="0" w:color="auto"/>
            <w:left w:val="none" w:sz="0" w:space="0" w:color="auto"/>
            <w:bottom w:val="none" w:sz="0" w:space="0" w:color="auto"/>
            <w:right w:val="none" w:sz="0" w:space="0" w:color="auto"/>
          </w:divBdr>
        </w:div>
        <w:div w:id="770777251">
          <w:marLeft w:val="640"/>
          <w:marRight w:val="0"/>
          <w:marTop w:val="0"/>
          <w:marBottom w:val="0"/>
          <w:divBdr>
            <w:top w:val="none" w:sz="0" w:space="0" w:color="auto"/>
            <w:left w:val="none" w:sz="0" w:space="0" w:color="auto"/>
            <w:bottom w:val="none" w:sz="0" w:space="0" w:color="auto"/>
            <w:right w:val="none" w:sz="0" w:space="0" w:color="auto"/>
          </w:divBdr>
        </w:div>
        <w:div w:id="817918558">
          <w:marLeft w:val="640"/>
          <w:marRight w:val="0"/>
          <w:marTop w:val="0"/>
          <w:marBottom w:val="0"/>
          <w:divBdr>
            <w:top w:val="none" w:sz="0" w:space="0" w:color="auto"/>
            <w:left w:val="none" w:sz="0" w:space="0" w:color="auto"/>
            <w:bottom w:val="none" w:sz="0" w:space="0" w:color="auto"/>
            <w:right w:val="none" w:sz="0" w:space="0" w:color="auto"/>
          </w:divBdr>
        </w:div>
        <w:div w:id="1013461553">
          <w:marLeft w:val="640"/>
          <w:marRight w:val="0"/>
          <w:marTop w:val="0"/>
          <w:marBottom w:val="0"/>
          <w:divBdr>
            <w:top w:val="none" w:sz="0" w:space="0" w:color="auto"/>
            <w:left w:val="none" w:sz="0" w:space="0" w:color="auto"/>
            <w:bottom w:val="none" w:sz="0" w:space="0" w:color="auto"/>
            <w:right w:val="none" w:sz="0" w:space="0" w:color="auto"/>
          </w:divBdr>
        </w:div>
        <w:div w:id="420302934">
          <w:marLeft w:val="640"/>
          <w:marRight w:val="0"/>
          <w:marTop w:val="0"/>
          <w:marBottom w:val="0"/>
          <w:divBdr>
            <w:top w:val="none" w:sz="0" w:space="0" w:color="auto"/>
            <w:left w:val="none" w:sz="0" w:space="0" w:color="auto"/>
            <w:bottom w:val="none" w:sz="0" w:space="0" w:color="auto"/>
            <w:right w:val="none" w:sz="0" w:space="0" w:color="auto"/>
          </w:divBdr>
        </w:div>
        <w:div w:id="292177385">
          <w:marLeft w:val="640"/>
          <w:marRight w:val="0"/>
          <w:marTop w:val="0"/>
          <w:marBottom w:val="0"/>
          <w:divBdr>
            <w:top w:val="none" w:sz="0" w:space="0" w:color="auto"/>
            <w:left w:val="none" w:sz="0" w:space="0" w:color="auto"/>
            <w:bottom w:val="none" w:sz="0" w:space="0" w:color="auto"/>
            <w:right w:val="none" w:sz="0" w:space="0" w:color="auto"/>
          </w:divBdr>
        </w:div>
        <w:div w:id="501090844">
          <w:marLeft w:val="640"/>
          <w:marRight w:val="0"/>
          <w:marTop w:val="0"/>
          <w:marBottom w:val="0"/>
          <w:divBdr>
            <w:top w:val="none" w:sz="0" w:space="0" w:color="auto"/>
            <w:left w:val="none" w:sz="0" w:space="0" w:color="auto"/>
            <w:bottom w:val="none" w:sz="0" w:space="0" w:color="auto"/>
            <w:right w:val="none" w:sz="0" w:space="0" w:color="auto"/>
          </w:divBdr>
        </w:div>
        <w:div w:id="1741978446">
          <w:marLeft w:val="640"/>
          <w:marRight w:val="0"/>
          <w:marTop w:val="0"/>
          <w:marBottom w:val="0"/>
          <w:divBdr>
            <w:top w:val="none" w:sz="0" w:space="0" w:color="auto"/>
            <w:left w:val="none" w:sz="0" w:space="0" w:color="auto"/>
            <w:bottom w:val="none" w:sz="0" w:space="0" w:color="auto"/>
            <w:right w:val="none" w:sz="0" w:space="0" w:color="auto"/>
          </w:divBdr>
        </w:div>
        <w:div w:id="2134787357">
          <w:marLeft w:val="640"/>
          <w:marRight w:val="0"/>
          <w:marTop w:val="0"/>
          <w:marBottom w:val="0"/>
          <w:divBdr>
            <w:top w:val="none" w:sz="0" w:space="0" w:color="auto"/>
            <w:left w:val="none" w:sz="0" w:space="0" w:color="auto"/>
            <w:bottom w:val="none" w:sz="0" w:space="0" w:color="auto"/>
            <w:right w:val="none" w:sz="0" w:space="0" w:color="auto"/>
          </w:divBdr>
        </w:div>
        <w:div w:id="1968588096">
          <w:marLeft w:val="640"/>
          <w:marRight w:val="0"/>
          <w:marTop w:val="0"/>
          <w:marBottom w:val="0"/>
          <w:divBdr>
            <w:top w:val="none" w:sz="0" w:space="0" w:color="auto"/>
            <w:left w:val="none" w:sz="0" w:space="0" w:color="auto"/>
            <w:bottom w:val="none" w:sz="0" w:space="0" w:color="auto"/>
            <w:right w:val="none" w:sz="0" w:space="0" w:color="auto"/>
          </w:divBdr>
        </w:div>
        <w:div w:id="1290672468">
          <w:marLeft w:val="640"/>
          <w:marRight w:val="0"/>
          <w:marTop w:val="0"/>
          <w:marBottom w:val="0"/>
          <w:divBdr>
            <w:top w:val="none" w:sz="0" w:space="0" w:color="auto"/>
            <w:left w:val="none" w:sz="0" w:space="0" w:color="auto"/>
            <w:bottom w:val="none" w:sz="0" w:space="0" w:color="auto"/>
            <w:right w:val="none" w:sz="0" w:space="0" w:color="auto"/>
          </w:divBdr>
        </w:div>
        <w:div w:id="877014752">
          <w:marLeft w:val="640"/>
          <w:marRight w:val="0"/>
          <w:marTop w:val="0"/>
          <w:marBottom w:val="0"/>
          <w:divBdr>
            <w:top w:val="none" w:sz="0" w:space="0" w:color="auto"/>
            <w:left w:val="none" w:sz="0" w:space="0" w:color="auto"/>
            <w:bottom w:val="none" w:sz="0" w:space="0" w:color="auto"/>
            <w:right w:val="none" w:sz="0" w:space="0" w:color="auto"/>
          </w:divBdr>
        </w:div>
        <w:div w:id="1607302766">
          <w:marLeft w:val="640"/>
          <w:marRight w:val="0"/>
          <w:marTop w:val="0"/>
          <w:marBottom w:val="0"/>
          <w:divBdr>
            <w:top w:val="none" w:sz="0" w:space="0" w:color="auto"/>
            <w:left w:val="none" w:sz="0" w:space="0" w:color="auto"/>
            <w:bottom w:val="none" w:sz="0" w:space="0" w:color="auto"/>
            <w:right w:val="none" w:sz="0" w:space="0" w:color="auto"/>
          </w:divBdr>
        </w:div>
        <w:div w:id="1680279155">
          <w:marLeft w:val="640"/>
          <w:marRight w:val="0"/>
          <w:marTop w:val="0"/>
          <w:marBottom w:val="0"/>
          <w:divBdr>
            <w:top w:val="none" w:sz="0" w:space="0" w:color="auto"/>
            <w:left w:val="none" w:sz="0" w:space="0" w:color="auto"/>
            <w:bottom w:val="none" w:sz="0" w:space="0" w:color="auto"/>
            <w:right w:val="none" w:sz="0" w:space="0" w:color="auto"/>
          </w:divBdr>
        </w:div>
        <w:div w:id="15934971">
          <w:marLeft w:val="640"/>
          <w:marRight w:val="0"/>
          <w:marTop w:val="0"/>
          <w:marBottom w:val="0"/>
          <w:divBdr>
            <w:top w:val="none" w:sz="0" w:space="0" w:color="auto"/>
            <w:left w:val="none" w:sz="0" w:space="0" w:color="auto"/>
            <w:bottom w:val="none" w:sz="0" w:space="0" w:color="auto"/>
            <w:right w:val="none" w:sz="0" w:space="0" w:color="auto"/>
          </w:divBdr>
        </w:div>
        <w:div w:id="326399819">
          <w:marLeft w:val="640"/>
          <w:marRight w:val="0"/>
          <w:marTop w:val="0"/>
          <w:marBottom w:val="0"/>
          <w:divBdr>
            <w:top w:val="none" w:sz="0" w:space="0" w:color="auto"/>
            <w:left w:val="none" w:sz="0" w:space="0" w:color="auto"/>
            <w:bottom w:val="none" w:sz="0" w:space="0" w:color="auto"/>
            <w:right w:val="none" w:sz="0" w:space="0" w:color="auto"/>
          </w:divBdr>
        </w:div>
        <w:div w:id="370886811">
          <w:marLeft w:val="640"/>
          <w:marRight w:val="0"/>
          <w:marTop w:val="0"/>
          <w:marBottom w:val="0"/>
          <w:divBdr>
            <w:top w:val="none" w:sz="0" w:space="0" w:color="auto"/>
            <w:left w:val="none" w:sz="0" w:space="0" w:color="auto"/>
            <w:bottom w:val="none" w:sz="0" w:space="0" w:color="auto"/>
            <w:right w:val="none" w:sz="0" w:space="0" w:color="auto"/>
          </w:divBdr>
        </w:div>
        <w:div w:id="2071997657">
          <w:marLeft w:val="640"/>
          <w:marRight w:val="0"/>
          <w:marTop w:val="0"/>
          <w:marBottom w:val="0"/>
          <w:divBdr>
            <w:top w:val="none" w:sz="0" w:space="0" w:color="auto"/>
            <w:left w:val="none" w:sz="0" w:space="0" w:color="auto"/>
            <w:bottom w:val="none" w:sz="0" w:space="0" w:color="auto"/>
            <w:right w:val="none" w:sz="0" w:space="0" w:color="auto"/>
          </w:divBdr>
        </w:div>
        <w:div w:id="280380412">
          <w:marLeft w:val="640"/>
          <w:marRight w:val="0"/>
          <w:marTop w:val="0"/>
          <w:marBottom w:val="0"/>
          <w:divBdr>
            <w:top w:val="none" w:sz="0" w:space="0" w:color="auto"/>
            <w:left w:val="none" w:sz="0" w:space="0" w:color="auto"/>
            <w:bottom w:val="none" w:sz="0" w:space="0" w:color="auto"/>
            <w:right w:val="none" w:sz="0" w:space="0" w:color="auto"/>
          </w:divBdr>
        </w:div>
        <w:div w:id="650066378">
          <w:marLeft w:val="640"/>
          <w:marRight w:val="0"/>
          <w:marTop w:val="0"/>
          <w:marBottom w:val="0"/>
          <w:divBdr>
            <w:top w:val="none" w:sz="0" w:space="0" w:color="auto"/>
            <w:left w:val="none" w:sz="0" w:space="0" w:color="auto"/>
            <w:bottom w:val="none" w:sz="0" w:space="0" w:color="auto"/>
            <w:right w:val="none" w:sz="0" w:space="0" w:color="auto"/>
          </w:divBdr>
        </w:div>
        <w:div w:id="280262322">
          <w:marLeft w:val="640"/>
          <w:marRight w:val="0"/>
          <w:marTop w:val="0"/>
          <w:marBottom w:val="0"/>
          <w:divBdr>
            <w:top w:val="none" w:sz="0" w:space="0" w:color="auto"/>
            <w:left w:val="none" w:sz="0" w:space="0" w:color="auto"/>
            <w:bottom w:val="none" w:sz="0" w:space="0" w:color="auto"/>
            <w:right w:val="none" w:sz="0" w:space="0" w:color="auto"/>
          </w:divBdr>
        </w:div>
        <w:div w:id="614676355">
          <w:marLeft w:val="640"/>
          <w:marRight w:val="0"/>
          <w:marTop w:val="0"/>
          <w:marBottom w:val="0"/>
          <w:divBdr>
            <w:top w:val="none" w:sz="0" w:space="0" w:color="auto"/>
            <w:left w:val="none" w:sz="0" w:space="0" w:color="auto"/>
            <w:bottom w:val="none" w:sz="0" w:space="0" w:color="auto"/>
            <w:right w:val="none" w:sz="0" w:space="0" w:color="auto"/>
          </w:divBdr>
        </w:div>
        <w:div w:id="619458262">
          <w:marLeft w:val="640"/>
          <w:marRight w:val="0"/>
          <w:marTop w:val="0"/>
          <w:marBottom w:val="0"/>
          <w:divBdr>
            <w:top w:val="none" w:sz="0" w:space="0" w:color="auto"/>
            <w:left w:val="none" w:sz="0" w:space="0" w:color="auto"/>
            <w:bottom w:val="none" w:sz="0" w:space="0" w:color="auto"/>
            <w:right w:val="none" w:sz="0" w:space="0" w:color="auto"/>
          </w:divBdr>
        </w:div>
        <w:div w:id="1609463832">
          <w:marLeft w:val="640"/>
          <w:marRight w:val="0"/>
          <w:marTop w:val="0"/>
          <w:marBottom w:val="0"/>
          <w:divBdr>
            <w:top w:val="none" w:sz="0" w:space="0" w:color="auto"/>
            <w:left w:val="none" w:sz="0" w:space="0" w:color="auto"/>
            <w:bottom w:val="none" w:sz="0" w:space="0" w:color="auto"/>
            <w:right w:val="none" w:sz="0" w:space="0" w:color="auto"/>
          </w:divBdr>
        </w:div>
        <w:div w:id="1433092485">
          <w:marLeft w:val="640"/>
          <w:marRight w:val="0"/>
          <w:marTop w:val="0"/>
          <w:marBottom w:val="0"/>
          <w:divBdr>
            <w:top w:val="none" w:sz="0" w:space="0" w:color="auto"/>
            <w:left w:val="none" w:sz="0" w:space="0" w:color="auto"/>
            <w:bottom w:val="none" w:sz="0" w:space="0" w:color="auto"/>
            <w:right w:val="none" w:sz="0" w:space="0" w:color="auto"/>
          </w:divBdr>
        </w:div>
        <w:div w:id="677850018">
          <w:marLeft w:val="640"/>
          <w:marRight w:val="0"/>
          <w:marTop w:val="0"/>
          <w:marBottom w:val="0"/>
          <w:divBdr>
            <w:top w:val="none" w:sz="0" w:space="0" w:color="auto"/>
            <w:left w:val="none" w:sz="0" w:space="0" w:color="auto"/>
            <w:bottom w:val="none" w:sz="0" w:space="0" w:color="auto"/>
            <w:right w:val="none" w:sz="0" w:space="0" w:color="auto"/>
          </w:divBdr>
        </w:div>
        <w:div w:id="1752117156">
          <w:marLeft w:val="640"/>
          <w:marRight w:val="0"/>
          <w:marTop w:val="0"/>
          <w:marBottom w:val="0"/>
          <w:divBdr>
            <w:top w:val="none" w:sz="0" w:space="0" w:color="auto"/>
            <w:left w:val="none" w:sz="0" w:space="0" w:color="auto"/>
            <w:bottom w:val="none" w:sz="0" w:space="0" w:color="auto"/>
            <w:right w:val="none" w:sz="0" w:space="0" w:color="auto"/>
          </w:divBdr>
        </w:div>
        <w:div w:id="1243219817">
          <w:marLeft w:val="640"/>
          <w:marRight w:val="0"/>
          <w:marTop w:val="0"/>
          <w:marBottom w:val="0"/>
          <w:divBdr>
            <w:top w:val="none" w:sz="0" w:space="0" w:color="auto"/>
            <w:left w:val="none" w:sz="0" w:space="0" w:color="auto"/>
            <w:bottom w:val="none" w:sz="0" w:space="0" w:color="auto"/>
            <w:right w:val="none" w:sz="0" w:space="0" w:color="auto"/>
          </w:divBdr>
        </w:div>
        <w:div w:id="1578705492">
          <w:marLeft w:val="640"/>
          <w:marRight w:val="0"/>
          <w:marTop w:val="0"/>
          <w:marBottom w:val="0"/>
          <w:divBdr>
            <w:top w:val="none" w:sz="0" w:space="0" w:color="auto"/>
            <w:left w:val="none" w:sz="0" w:space="0" w:color="auto"/>
            <w:bottom w:val="none" w:sz="0" w:space="0" w:color="auto"/>
            <w:right w:val="none" w:sz="0" w:space="0" w:color="auto"/>
          </w:divBdr>
        </w:div>
        <w:div w:id="205918214">
          <w:marLeft w:val="640"/>
          <w:marRight w:val="0"/>
          <w:marTop w:val="0"/>
          <w:marBottom w:val="0"/>
          <w:divBdr>
            <w:top w:val="none" w:sz="0" w:space="0" w:color="auto"/>
            <w:left w:val="none" w:sz="0" w:space="0" w:color="auto"/>
            <w:bottom w:val="none" w:sz="0" w:space="0" w:color="auto"/>
            <w:right w:val="none" w:sz="0" w:space="0" w:color="auto"/>
          </w:divBdr>
        </w:div>
        <w:div w:id="1422986280">
          <w:marLeft w:val="640"/>
          <w:marRight w:val="0"/>
          <w:marTop w:val="0"/>
          <w:marBottom w:val="0"/>
          <w:divBdr>
            <w:top w:val="none" w:sz="0" w:space="0" w:color="auto"/>
            <w:left w:val="none" w:sz="0" w:space="0" w:color="auto"/>
            <w:bottom w:val="none" w:sz="0" w:space="0" w:color="auto"/>
            <w:right w:val="none" w:sz="0" w:space="0" w:color="auto"/>
          </w:divBdr>
        </w:div>
        <w:div w:id="1844782040">
          <w:marLeft w:val="640"/>
          <w:marRight w:val="0"/>
          <w:marTop w:val="0"/>
          <w:marBottom w:val="0"/>
          <w:divBdr>
            <w:top w:val="none" w:sz="0" w:space="0" w:color="auto"/>
            <w:left w:val="none" w:sz="0" w:space="0" w:color="auto"/>
            <w:bottom w:val="none" w:sz="0" w:space="0" w:color="auto"/>
            <w:right w:val="none" w:sz="0" w:space="0" w:color="auto"/>
          </w:divBdr>
        </w:div>
        <w:div w:id="701830993">
          <w:marLeft w:val="640"/>
          <w:marRight w:val="0"/>
          <w:marTop w:val="0"/>
          <w:marBottom w:val="0"/>
          <w:divBdr>
            <w:top w:val="none" w:sz="0" w:space="0" w:color="auto"/>
            <w:left w:val="none" w:sz="0" w:space="0" w:color="auto"/>
            <w:bottom w:val="none" w:sz="0" w:space="0" w:color="auto"/>
            <w:right w:val="none" w:sz="0" w:space="0" w:color="auto"/>
          </w:divBdr>
        </w:div>
        <w:div w:id="293827768">
          <w:marLeft w:val="640"/>
          <w:marRight w:val="0"/>
          <w:marTop w:val="0"/>
          <w:marBottom w:val="0"/>
          <w:divBdr>
            <w:top w:val="none" w:sz="0" w:space="0" w:color="auto"/>
            <w:left w:val="none" w:sz="0" w:space="0" w:color="auto"/>
            <w:bottom w:val="none" w:sz="0" w:space="0" w:color="auto"/>
            <w:right w:val="none" w:sz="0" w:space="0" w:color="auto"/>
          </w:divBdr>
        </w:div>
        <w:div w:id="1643465763">
          <w:marLeft w:val="640"/>
          <w:marRight w:val="0"/>
          <w:marTop w:val="0"/>
          <w:marBottom w:val="0"/>
          <w:divBdr>
            <w:top w:val="none" w:sz="0" w:space="0" w:color="auto"/>
            <w:left w:val="none" w:sz="0" w:space="0" w:color="auto"/>
            <w:bottom w:val="none" w:sz="0" w:space="0" w:color="auto"/>
            <w:right w:val="none" w:sz="0" w:space="0" w:color="auto"/>
          </w:divBdr>
        </w:div>
        <w:div w:id="35668964">
          <w:marLeft w:val="640"/>
          <w:marRight w:val="0"/>
          <w:marTop w:val="0"/>
          <w:marBottom w:val="0"/>
          <w:divBdr>
            <w:top w:val="none" w:sz="0" w:space="0" w:color="auto"/>
            <w:left w:val="none" w:sz="0" w:space="0" w:color="auto"/>
            <w:bottom w:val="none" w:sz="0" w:space="0" w:color="auto"/>
            <w:right w:val="none" w:sz="0" w:space="0" w:color="auto"/>
          </w:divBdr>
        </w:div>
        <w:div w:id="390738926">
          <w:marLeft w:val="640"/>
          <w:marRight w:val="0"/>
          <w:marTop w:val="0"/>
          <w:marBottom w:val="0"/>
          <w:divBdr>
            <w:top w:val="none" w:sz="0" w:space="0" w:color="auto"/>
            <w:left w:val="none" w:sz="0" w:space="0" w:color="auto"/>
            <w:bottom w:val="none" w:sz="0" w:space="0" w:color="auto"/>
            <w:right w:val="none" w:sz="0" w:space="0" w:color="auto"/>
          </w:divBdr>
        </w:div>
        <w:div w:id="944195637">
          <w:marLeft w:val="640"/>
          <w:marRight w:val="0"/>
          <w:marTop w:val="0"/>
          <w:marBottom w:val="0"/>
          <w:divBdr>
            <w:top w:val="none" w:sz="0" w:space="0" w:color="auto"/>
            <w:left w:val="none" w:sz="0" w:space="0" w:color="auto"/>
            <w:bottom w:val="none" w:sz="0" w:space="0" w:color="auto"/>
            <w:right w:val="none" w:sz="0" w:space="0" w:color="auto"/>
          </w:divBdr>
        </w:div>
        <w:div w:id="1229925394">
          <w:marLeft w:val="640"/>
          <w:marRight w:val="0"/>
          <w:marTop w:val="0"/>
          <w:marBottom w:val="0"/>
          <w:divBdr>
            <w:top w:val="none" w:sz="0" w:space="0" w:color="auto"/>
            <w:left w:val="none" w:sz="0" w:space="0" w:color="auto"/>
            <w:bottom w:val="none" w:sz="0" w:space="0" w:color="auto"/>
            <w:right w:val="none" w:sz="0" w:space="0" w:color="auto"/>
          </w:divBdr>
        </w:div>
        <w:div w:id="1097600610">
          <w:marLeft w:val="640"/>
          <w:marRight w:val="0"/>
          <w:marTop w:val="0"/>
          <w:marBottom w:val="0"/>
          <w:divBdr>
            <w:top w:val="none" w:sz="0" w:space="0" w:color="auto"/>
            <w:left w:val="none" w:sz="0" w:space="0" w:color="auto"/>
            <w:bottom w:val="none" w:sz="0" w:space="0" w:color="auto"/>
            <w:right w:val="none" w:sz="0" w:space="0" w:color="auto"/>
          </w:divBdr>
        </w:div>
        <w:div w:id="1563634518">
          <w:marLeft w:val="640"/>
          <w:marRight w:val="0"/>
          <w:marTop w:val="0"/>
          <w:marBottom w:val="0"/>
          <w:divBdr>
            <w:top w:val="none" w:sz="0" w:space="0" w:color="auto"/>
            <w:left w:val="none" w:sz="0" w:space="0" w:color="auto"/>
            <w:bottom w:val="none" w:sz="0" w:space="0" w:color="auto"/>
            <w:right w:val="none" w:sz="0" w:space="0" w:color="auto"/>
          </w:divBdr>
        </w:div>
        <w:div w:id="220485666">
          <w:marLeft w:val="640"/>
          <w:marRight w:val="0"/>
          <w:marTop w:val="0"/>
          <w:marBottom w:val="0"/>
          <w:divBdr>
            <w:top w:val="none" w:sz="0" w:space="0" w:color="auto"/>
            <w:left w:val="none" w:sz="0" w:space="0" w:color="auto"/>
            <w:bottom w:val="none" w:sz="0" w:space="0" w:color="auto"/>
            <w:right w:val="none" w:sz="0" w:space="0" w:color="auto"/>
          </w:divBdr>
        </w:div>
        <w:div w:id="540634299">
          <w:marLeft w:val="640"/>
          <w:marRight w:val="0"/>
          <w:marTop w:val="0"/>
          <w:marBottom w:val="0"/>
          <w:divBdr>
            <w:top w:val="none" w:sz="0" w:space="0" w:color="auto"/>
            <w:left w:val="none" w:sz="0" w:space="0" w:color="auto"/>
            <w:bottom w:val="none" w:sz="0" w:space="0" w:color="auto"/>
            <w:right w:val="none" w:sz="0" w:space="0" w:color="auto"/>
          </w:divBdr>
        </w:div>
        <w:div w:id="1500776337">
          <w:marLeft w:val="640"/>
          <w:marRight w:val="0"/>
          <w:marTop w:val="0"/>
          <w:marBottom w:val="0"/>
          <w:divBdr>
            <w:top w:val="none" w:sz="0" w:space="0" w:color="auto"/>
            <w:left w:val="none" w:sz="0" w:space="0" w:color="auto"/>
            <w:bottom w:val="none" w:sz="0" w:space="0" w:color="auto"/>
            <w:right w:val="none" w:sz="0" w:space="0" w:color="auto"/>
          </w:divBdr>
        </w:div>
        <w:div w:id="1308435105">
          <w:marLeft w:val="640"/>
          <w:marRight w:val="0"/>
          <w:marTop w:val="0"/>
          <w:marBottom w:val="0"/>
          <w:divBdr>
            <w:top w:val="none" w:sz="0" w:space="0" w:color="auto"/>
            <w:left w:val="none" w:sz="0" w:space="0" w:color="auto"/>
            <w:bottom w:val="none" w:sz="0" w:space="0" w:color="auto"/>
            <w:right w:val="none" w:sz="0" w:space="0" w:color="auto"/>
          </w:divBdr>
        </w:div>
        <w:div w:id="160391311">
          <w:marLeft w:val="640"/>
          <w:marRight w:val="0"/>
          <w:marTop w:val="0"/>
          <w:marBottom w:val="0"/>
          <w:divBdr>
            <w:top w:val="none" w:sz="0" w:space="0" w:color="auto"/>
            <w:left w:val="none" w:sz="0" w:space="0" w:color="auto"/>
            <w:bottom w:val="none" w:sz="0" w:space="0" w:color="auto"/>
            <w:right w:val="none" w:sz="0" w:space="0" w:color="auto"/>
          </w:divBdr>
        </w:div>
        <w:div w:id="1942099972">
          <w:marLeft w:val="640"/>
          <w:marRight w:val="0"/>
          <w:marTop w:val="0"/>
          <w:marBottom w:val="0"/>
          <w:divBdr>
            <w:top w:val="none" w:sz="0" w:space="0" w:color="auto"/>
            <w:left w:val="none" w:sz="0" w:space="0" w:color="auto"/>
            <w:bottom w:val="none" w:sz="0" w:space="0" w:color="auto"/>
            <w:right w:val="none" w:sz="0" w:space="0" w:color="auto"/>
          </w:divBdr>
        </w:div>
        <w:div w:id="1337804462">
          <w:marLeft w:val="640"/>
          <w:marRight w:val="0"/>
          <w:marTop w:val="0"/>
          <w:marBottom w:val="0"/>
          <w:divBdr>
            <w:top w:val="none" w:sz="0" w:space="0" w:color="auto"/>
            <w:left w:val="none" w:sz="0" w:space="0" w:color="auto"/>
            <w:bottom w:val="none" w:sz="0" w:space="0" w:color="auto"/>
            <w:right w:val="none" w:sz="0" w:space="0" w:color="auto"/>
          </w:divBdr>
        </w:div>
        <w:div w:id="721295734">
          <w:marLeft w:val="640"/>
          <w:marRight w:val="0"/>
          <w:marTop w:val="0"/>
          <w:marBottom w:val="0"/>
          <w:divBdr>
            <w:top w:val="none" w:sz="0" w:space="0" w:color="auto"/>
            <w:left w:val="none" w:sz="0" w:space="0" w:color="auto"/>
            <w:bottom w:val="none" w:sz="0" w:space="0" w:color="auto"/>
            <w:right w:val="none" w:sz="0" w:space="0" w:color="auto"/>
          </w:divBdr>
        </w:div>
        <w:div w:id="1527255639">
          <w:marLeft w:val="640"/>
          <w:marRight w:val="0"/>
          <w:marTop w:val="0"/>
          <w:marBottom w:val="0"/>
          <w:divBdr>
            <w:top w:val="none" w:sz="0" w:space="0" w:color="auto"/>
            <w:left w:val="none" w:sz="0" w:space="0" w:color="auto"/>
            <w:bottom w:val="none" w:sz="0" w:space="0" w:color="auto"/>
            <w:right w:val="none" w:sz="0" w:space="0" w:color="auto"/>
          </w:divBdr>
        </w:div>
        <w:div w:id="349336095">
          <w:marLeft w:val="640"/>
          <w:marRight w:val="0"/>
          <w:marTop w:val="0"/>
          <w:marBottom w:val="0"/>
          <w:divBdr>
            <w:top w:val="none" w:sz="0" w:space="0" w:color="auto"/>
            <w:left w:val="none" w:sz="0" w:space="0" w:color="auto"/>
            <w:bottom w:val="none" w:sz="0" w:space="0" w:color="auto"/>
            <w:right w:val="none" w:sz="0" w:space="0" w:color="auto"/>
          </w:divBdr>
        </w:div>
        <w:div w:id="1122309268">
          <w:marLeft w:val="640"/>
          <w:marRight w:val="0"/>
          <w:marTop w:val="0"/>
          <w:marBottom w:val="0"/>
          <w:divBdr>
            <w:top w:val="none" w:sz="0" w:space="0" w:color="auto"/>
            <w:left w:val="none" w:sz="0" w:space="0" w:color="auto"/>
            <w:bottom w:val="none" w:sz="0" w:space="0" w:color="auto"/>
            <w:right w:val="none" w:sz="0" w:space="0" w:color="auto"/>
          </w:divBdr>
        </w:div>
        <w:div w:id="272903440">
          <w:marLeft w:val="640"/>
          <w:marRight w:val="0"/>
          <w:marTop w:val="0"/>
          <w:marBottom w:val="0"/>
          <w:divBdr>
            <w:top w:val="none" w:sz="0" w:space="0" w:color="auto"/>
            <w:left w:val="none" w:sz="0" w:space="0" w:color="auto"/>
            <w:bottom w:val="none" w:sz="0" w:space="0" w:color="auto"/>
            <w:right w:val="none" w:sz="0" w:space="0" w:color="auto"/>
          </w:divBdr>
        </w:div>
        <w:div w:id="1607537867">
          <w:marLeft w:val="640"/>
          <w:marRight w:val="0"/>
          <w:marTop w:val="0"/>
          <w:marBottom w:val="0"/>
          <w:divBdr>
            <w:top w:val="none" w:sz="0" w:space="0" w:color="auto"/>
            <w:left w:val="none" w:sz="0" w:space="0" w:color="auto"/>
            <w:bottom w:val="none" w:sz="0" w:space="0" w:color="auto"/>
            <w:right w:val="none" w:sz="0" w:space="0" w:color="auto"/>
          </w:divBdr>
        </w:div>
        <w:div w:id="1039012458">
          <w:marLeft w:val="640"/>
          <w:marRight w:val="0"/>
          <w:marTop w:val="0"/>
          <w:marBottom w:val="0"/>
          <w:divBdr>
            <w:top w:val="none" w:sz="0" w:space="0" w:color="auto"/>
            <w:left w:val="none" w:sz="0" w:space="0" w:color="auto"/>
            <w:bottom w:val="none" w:sz="0" w:space="0" w:color="auto"/>
            <w:right w:val="none" w:sz="0" w:space="0" w:color="auto"/>
          </w:divBdr>
        </w:div>
      </w:divsChild>
    </w:div>
    <w:div w:id="1829437672">
      <w:bodyDiv w:val="1"/>
      <w:marLeft w:val="0"/>
      <w:marRight w:val="0"/>
      <w:marTop w:val="0"/>
      <w:marBottom w:val="0"/>
      <w:divBdr>
        <w:top w:val="none" w:sz="0" w:space="0" w:color="auto"/>
        <w:left w:val="none" w:sz="0" w:space="0" w:color="auto"/>
        <w:bottom w:val="none" w:sz="0" w:space="0" w:color="auto"/>
        <w:right w:val="none" w:sz="0" w:space="0" w:color="auto"/>
      </w:divBdr>
      <w:divsChild>
        <w:div w:id="763844342">
          <w:marLeft w:val="640"/>
          <w:marRight w:val="0"/>
          <w:marTop w:val="0"/>
          <w:marBottom w:val="0"/>
          <w:divBdr>
            <w:top w:val="none" w:sz="0" w:space="0" w:color="auto"/>
            <w:left w:val="none" w:sz="0" w:space="0" w:color="auto"/>
            <w:bottom w:val="none" w:sz="0" w:space="0" w:color="auto"/>
            <w:right w:val="none" w:sz="0" w:space="0" w:color="auto"/>
          </w:divBdr>
        </w:div>
        <w:div w:id="1274744379">
          <w:marLeft w:val="640"/>
          <w:marRight w:val="0"/>
          <w:marTop w:val="0"/>
          <w:marBottom w:val="0"/>
          <w:divBdr>
            <w:top w:val="none" w:sz="0" w:space="0" w:color="auto"/>
            <w:left w:val="none" w:sz="0" w:space="0" w:color="auto"/>
            <w:bottom w:val="none" w:sz="0" w:space="0" w:color="auto"/>
            <w:right w:val="none" w:sz="0" w:space="0" w:color="auto"/>
          </w:divBdr>
        </w:div>
        <w:div w:id="1780832795">
          <w:marLeft w:val="640"/>
          <w:marRight w:val="0"/>
          <w:marTop w:val="0"/>
          <w:marBottom w:val="0"/>
          <w:divBdr>
            <w:top w:val="none" w:sz="0" w:space="0" w:color="auto"/>
            <w:left w:val="none" w:sz="0" w:space="0" w:color="auto"/>
            <w:bottom w:val="none" w:sz="0" w:space="0" w:color="auto"/>
            <w:right w:val="none" w:sz="0" w:space="0" w:color="auto"/>
          </w:divBdr>
        </w:div>
        <w:div w:id="1530223165">
          <w:marLeft w:val="640"/>
          <w:marRight w:val="0"/>
          <w:marTop w:val="0"/>
          <w:marBottom w:val="0"/>
          <w:divBdr>
            <w:top w:val="none" w:sz="0" w:space="0" w:color="auto"/>
            <w:left w:val="none" w:sz="0" w:space="0" w:color="auto"/>
            <w:bottom w:val="none" w:sz="0" w:space="0" w:color="auto"/>
            <w:right w:val="none" w:sz="0" w:space="0" w:color="auto"/>
          </w:divBdr>
        </w:div>
        <w:div w:id="1952860584">
          <w:marLeft w:val="640"/>
          <w:marRight w:val="0"/>
          <w:marTop w:val="0"/>
          <w:marBottom w:val="0"/>
          <w:divBdr>
            <w:top w:val="none" w:sz="0" w:space="0" w:color="auto"/>
            <w:left w:val="none" w:sz="0" w:space="0" w:color="auto"/>
            <w:bottom w:val="none" w:sz="0" w:space="0" w:color="auto"/>
            <w:right w:val="none" w:sz="0" w:space="0" w:color="auto"/>
          </w:divBdr>
        </w:div>
        <w:div w:id="1052847364">
          <w:marLeft w:val="640"/>
          <w:marRight w:val="0"/>
          <w:marTop w:val="0"/>
          <w:marBottom w:val="0"/>
          <w:divBdr>
            <w:top w:val="none" w:sz="0" w:space="0" w:color="auto"/>
            <w:left w:val="none" w:sz="0" w:space="0" w:color="auto"/>
            <w:bottom w:val="none" w:sz="0" w:space="0" w:color="auto"/>
            <w:right w:val="none" w:sz="0" w:space="0" w:color="auto"/>
          </w:divBdr>
        </w:div>
        <w:div w:id="310670966">
          <w:marLeft w:val="640"/>
          <w:marRight w:val="0"/>
          <w:marTop w:val="0"/>
          <w:marBottom w:val="0"/>
          <w:divBdr>
            <w:top w:val="none" w:sz="0" w:space="0" w:color="auto"/>
            <w:left w:val="none" w:sz="0" w:space="0" w:color="auto"/>
            <w:bottom w:val="none" w:sz="0" w:space="0" w:color="auto"/>
            <w:right w:val="none" w:sz="0" w:space="0" w:color="auto"/>
          </w:divBdr>
        </w:div>
        <w:div w:id="982075545">
          <w:marLeft w:val="640"/>
          <w:marRight w:val="0"/>
          <w:marTop w:val="0"/>
          <w:marBottom w:val="0"/>
          <w:divBdr>
            <w:top w:val="none" w:sz="0" w:space="0" w:color="auto"/>
            <w:left w:val="none" w:sz="0" w:space="0" w:color="auto"/>
            <w:bottom w:val="none" w:sz="0" w:space="0" w:color="auto"/>
            <w:right w:val="none" w:sz="0" w:space="0" w:color="auto"/>
          </w:divBdr>
        </w:div>
        <w:div w:id="899362879">
          <w:marLeft w:val="640"/>
          <w:marRight w:val="0"/>
          <w:marTop w:val="0"/>
          <w:marBottom w:val="0"/>
          <w:divBdr>
            <w:top w:val="none" w:sz="0" w:space="0" w:color="auto"/>
            <w:left w:val="none" w:sz="0" w:space="0" w:color="auto"/>
            <w:bottom w:val="none" w:sz="0" w:space="0" w:color="auto"/>
            <w:right w:val="none" w:sz="0" w:space="0" w:color="auto"/>
          </w:divBdr>
        </w:div>
        <w:div w:id="2002808452">
          <w:marLeft w:val="640"/>
          <w:marRight w:val="0"/>
          <w:marTop w:val="0"/>
          <w:marBottom w:val="0"/>
          <w:divBdr>
            <w:top w:val="none" w:sz="0" w:space="0" w:color="auto"/>
            <w:left w:val="none" w:sz="0" w:space="0" w:color="auto"/>
            <w:bottom w:val="none" w:sz="0" w:space="0" w:color="auto"/>
            <w:right w:val="none" w:sz="0" w:space="0" w:color="auto"/>
          </w:divBdr>
        </w:div>
        <w:div w:id="1840268299">
          <w:marLeft w:val="640"/>
          <w:marRight w:val="0"/>
          <w:marTop w:val="0"/>
          <w:marBottom w:val="0"/>
          <w:divBdr>
            <w:top w:val="none" w:sz="0" w:space="0" w:color="auto"/>
            <w:left w:val="none" w:sz="0" w:space="0" w:color="auto"/>
            <w:bottom w:val="none" w:sz="0" w:space="0" w:color="auto"/>
            <w:right w:val="none" w:sz="0" w:space="0" w:color="auto"/>
          </w:divBdr>
        </w:div>
        <w:div w:id="13116083">
          <w:marLeft w:val="640"/>
          <w:marRight w:val="0"/>
          <w:marTop w:val="0"/>
          <w:marBottom w:val="0"/>
          <w:divBdr>
            <w:top w:val="none" w:sz="0" w:space="0" w:color="auto"/>
            <w:left w:val="none" w:sz="0" w:space="0" w:color="auto"/>
            <w:bottom w:val="none" w:sz="0" w:space="0" w:color="auto"/>
            <w:right w:val="none" w:sz="0" w:space="0" w:color="auto"/>
          </w:divBdr>
        </w:div>
        <w:div w:id="1240403703">
          <w:marLeft w:val="640"/>
          <w:marRight w:val="0"/>
          <w:marTop w:val="0"/>
          <w:marBottom w:val="0"/>
          <w:divBdr>
            <w:top w:val="none" w:sz="0" w:space="0" w:color="auto"/>
            <w:left w:val="none" w:sz="0" w:space="0" w:color="auto"/>
            <w:bottom w:val="none" w:sz="0" w:space="0" w:color="auto"/>
            <w:right w:val="none" w:sz="0" w:space="0" w:color="auto"/>
          </w:divBdr>
        </w:div>
        <w:div w:id="374737121">
          <w:marLeft w:val="640"/>
          <w:marRight w:val="0"/>
          <w:marTop w:val="0"/>
          <w:marBottom w:val="0"/>
          <w:divBdr>
            <w:top w:val="none" w:sz="0" w:space="0" w:color="auto"/>
            <w:left w:val="none" w:sz="0" w:space="0" w:color="auto"/>
            <w:bottom w:val="none" w:sz="0" w:space="0" w:color="auto"/>
            <w:right w:val="none" w:sz="0" w:space="0" w:color="auto"/>
          </w:divBdr>
        </w:div>
        <w:div w:id="715466643">
          <w:marLeft w:val="640"/>
          <w:marRight w:val="0"/>
          <w:marTop w:val="0"/>
          <w:marBottom w:val="0"/>
          <w:divBdr>
            <w:top w:val="none" w:sz="0" w:space="0" w:color="auto"/>
            <w:left w:val="none" w:sz="0" w:space="0" w:color="auto"/>
            <w:bottom w:val="none" w:sz="0" w:space="0" w:color="auto"/>
            <w:right w:val="none" w:sz="0" w:space="0" w:color="auto"/>
          </w:divBdr>
        </w:div>
        <w:div w:id="1479882076">
          <w:marLeft w:val="640"/>
          <w:marRight w:val="0"/>
          <w:marTop w:val="0"/>
          <w:marBottom w:val="0"/>
          <w:divBdr>
            <w:top w:val="none" w:sz="0" w:space="0" w:color="auto"/>
            <w:left w:val="none" w:sz="0" w:space="0" w:color="auto"/>
            <w:bottom w:val="none" w:sz="0" w:space="0" w:color="auto"/>
            <w:right w:val="none" w:sz="0" w:space="0" w:color="auto"/>
          </w:divBdr>
        </w:div>
        <w:div w:id="864053947">
          <w:marLeft w:val="640"/>
          <w:marRight w:val="0"/>
          <w:marTop w:val="0"/>
          <w:marBottom w:val="0"/>
          <w:divBdr>
            <w:top w:val="none" w:sz="0" w:space="0" w:color="auto"/>
            <w:left w:val="none" w:sz="0" w:space="0" w:color="auto"/>
            <w:bottom w:val="none" w:sz="0" w:space="0" w:color="auto"/>
            <w:right w:val="none" w:sz="0" w:space="0" w:color="auto"/>
          </w:divBdr>
        </w:div>
        <w:div w:id="1076515724">
          <w:marLeft w:val="640"/>
          <w:marRight w:val="0"/>
          <w:marTop w:val="0"/>
          <w:marBottom w:val="0"/>
          <w:divBdr>
            <w:top w:val="none" w:sz="0" w:space="0" w:color="auto"/>
            <w:left w:val="none" w:sz="0" w:space="0" w:color="auto"/>
            <w:bottom w:val="none" w:sz="0" w:space="0" w:color="auto"/>
            <w:right w:val="none" w:sz="0" w:space="0" w:color="auto"/>
          </w:divBdr>
        </w:div>
        <w:div w:id="1354918976">
          <w:marLeft w:val="640"/>
          <w:marRight w:val="0"/>
          <w:marTop w:val="0"/>
          <w:marBottom w:val="0"/>
          <w:divBdr>
            <w:top w:val="none" w:sz="0" w:space="0" w:color="auto"/>
            <w:left w:val="none" w:sz="0" w:space="0" w:color="auto"/>
            <w:bottom w:val="none" w:sz="0" w:space="0" w:color="auto"/>
            <w:right w:val="none" w:sz="0" w:space="0" w:color="auto"/>
          </w:divBdr>
        </w:div>
        <w:div w:id="91442160">
          <w:marLeft w:val="640"/>
          <w:marRight w:val="0"/>
          <w:marTop w:val="0"/>
          <w:marBottom w:val="0"/>
          <w:divBdr>
            <w:top w:val="none" w:sz="0" w:space="0" w:color="auto"/>
            <w:left w:val="none" w:sz="0" w:space="0" w:color="auto"/>
            <w:bottom w:val="none" w:sz="0" w:space="0" w:color="auto"/>
            <w:right w:val="none" w:sz="0" w:space="0" w:color="auto"/>
          </w:divBdr>
        </w:div>
        <w:div w:id="1598174980">
          <w:marLeft w:val="640"/>
          <w:marRight w:val="0"/>
          <w:marTop w:val="0"/>
          <w:marBottom w:val="0"/>
          <w:divBdr>
            <w:top w:val="none" w:sz="0" w:space="0" w:color="auto"/>
            <w:left w:val="none" w:sz="0" w:space="0" w:color="auto"/>
            <w:bottom w:val="none" w:sz="0" w:space="0" w:color="auto"/>
            <w:right w:val="none" w:sz="0" w:space="0" w:color="auto"/>
          </w:divBdr>
        </w:div>
        <w:div w:id="640354056">
          <w:marLeft w:val="640"/>
          <w:marRight w:val="0"/>
          <w:marTop w:val="0"/>
          <w:marBottom w:val="0"/>
          <w:divBdr>
            <w:top w:val="none" w:sz="0" w:space="0" w:color="auto"/>
            <w:left w:val="none" w:sz="0" w:space="0" w:color="auto"/>
            <w:bottom w:val="none" w:sz="0" w:space="0" w:color="auto"/>
            <w:right w:val="none" w:sz="0" w:space="0" w:color="auto"/>
          </w:divBdr>
        </w:div>
        <w:div w:id="1248460983">
          <w:marLeft w:val="640"/>
          <w:marRight w:val="0"/>
          <w:marTop w:val="0"/>
          <w:marBottom w:val="0"/>
          <w:divBdr>
            <w:top w:val="none" w:sz="0" w:space="0" w:color="auto"/>
            <w:left w:val="none" w:sz="0" w:space="0" w:color="auto"/>
            <w:bottom w:val="none" w:sz="0" w:space="0" w:color="auto"/>
            <w:right w:val="none" w:sz="0" w:space="0" w:color="auto"/>
          </w:divBdr>
        </w:div>
        <w:div w:id="2033534151">
          <w:marLeft w:val="640"/>
          <w:marRight w:val="0"/>
          <w:marTop w:val="0"/>
          <w:marBottom w:val="0"/>
          <w:divBdr>
            <w:top w:val="none" w:sz="0" w:space="0" w:color="auto"/>
            <w:left w:val="none" w:sz="0" w:space="0" w:color="auto"/>
            <w:bottom w:val="none" w:sz="0" w:space="0" w:color="auto"/>
            <w:right w:val="none" w:sz="0" w:space="0" w:color="auto"/>
          </w:divBdr>
        </w:div>
        <w:div w:id="673339295">
          <w:marLeft w:val="640"/>
          <w:marRight w:val="0"/>
          <w:marTop w:val="0"/>
          <w:marBottom w:val="0"/>
          <w:divBdr>
            <w:top w:val="none" w:sz="0" w:space="0" w:color="auto"/>
            <w:left w:val="none" w:sz="0" w:space="0" w:color="auto"/>
            <w:bottom w:val="none" w:sz="0" w:space="0" w:color="auto"/>
            <w:right w:val="none" w:sz="0" w:space="0" w:color="auto"/>
          </w:divBdr>
        </w:div>
        <w:div w:id="366299213">
          <w:marLeft w:val="640"/>
          <w:marRight w:val="0"/>
          <w:marTop w:val="0"/>
          <w:marBottom w:val="0"/>
          <w:divBdr>
            <w:top w:val="none" w:sz="0" w:space="0" w:color="auto"/>
            <w:left w:val="none" w:sz="0" w:space="0" w:color="auto"/>
            <w:bottom w:val="none" w:sz="0" w:space="0" w:color="auto"/>
            <w:right w:val="none" w:sz="0" w:space="0" w:color="auto"/>
          </w:divBdr>
        </w:div>
        <w:div w:id="1129009864">
          <w:marLeft w:val="640"/>
          <w:marRight w:val="0"/>
          <w:marTop w:val="0"/>
          <w:marBottom w:val="0"/>
          <w:divBdr>
            <w:top w:val="none" w:sz="0" w:space="0" w:color="auto"/>
            <w:left w:val="none" w:sz="0" w:space="0" w:color="auto"/>
            <w:bottom w:val="none" w:sz="0" w:space="0" w:color="auto"/>
            <w:right w:val="none" w:sz="0" w:space="0" w:color="auto"/>
          </w:divBdr>
        </w:div>
        <w:div w:id="1392385223">
          <w:marLeft w:val="640"/>
          <w:marRight w:val="0"/>
          <w:marTop w:val="0"/>
          <w:marBottom w:val="0"/>
          <w:divBdr>
            <w:top w:val="none" w:sz="0" w:space="0" w:color="auto"/>
            <w:left w:val="none" w:sz="0" w:space="0" w:color="auto"/>
            <w:bottom w:val="none" w:sz="0" w:space="0" w:color="auto"/>
            <w:right w:val="none" w:sz="0" w:space="0" w:color="auto"/>
          </w:divBdr>
        </w:div>
        <w:div w:id="2085518700">
          <w:marLeft w:val="640"/>
          <w:marRight w:val="0"/>
          <w:marTop w:val="0"/>
          <w:marBottom w:val="0"/>
          <w:divBdr>
            <w:top w:val="none" w:sz="0" w:space="0" w:color="auto"/>
            <w:left w:val="none" w:sz="0" w:space="0" w:color="auto"/>
            <w:bottom w:val="none" w:sz="0" w:space="0" w:color="auto"/>
            <w:right w:val="none" w:sz="0" w:space="0" w:color="auto"/>
          </w:divBdr>
        </w:div>
        <w:div w:id="1311398283">
          <w:marLeft w:val="640"/>
          <w:marRight w:val="0"/>
          <w:marTop w:val="0"/>
          <w:marBottom w:val="0"/>
          <w:divBdr>
            <w:top w:val="none" w:sz="0" w:space="0" w:color="auto"/>
            <w:left w:val="none" w:sz="0" w:space="0" w:color="auto"/>
            <w:bottom w:val="none" w:sz="0" w:space="0" w:color="auto"/>
            <w:right w:val="none" w:sz="0" w:space="0" w:color="auto"/>
          </w:divBdr>
        </w:div>
        <w:div w:id="1294211784">
          <w:marLeft w:val="640"/>
          <w:marRight w:val="0"/>
          <w:marTop w:val="0"/>
          <w:marBottom w:val="0"/>
          <w:divBdr>
            <w:top w:val="none" w:sz="0" w:space="0" w:color="auto"/>
            <w:left w:val="none" w:sz="0" w:space="0" w:color="auto"/>
            <w:bottom w:val="none" w:sz="0" w:space="0" w:color="auto"/>
            <w:right w:val="none" w:sz="0" w:space="0" w:color="auto"/>
          </w:divBdr>
        </w:div>
        <w:div w:id="1943342927">
          <w:marLeft w:val="640"/>
          <w:marRight w:val="0"/>
          <w:marTop w:val="0"/>
          <w:marBottom w:val="0"/>
          <w:divBdr>
            <w:top w:val="none" w:sz="0" w:space="0" w:color="auto"/>
            <w:left w:val="none" w:sz="0" w:space="0" w:color="auto"/>
            <w:bottom w:val="none" w:sz="0" w:space="0" w:color="auto"/>
            <w:right w:val="none" w:sz="0" w:space="0" w:color="auto"/>
          </w:divBdr>
        </w:div>
        <w:div w:id="1161652221">
          <w:marLeft w:val="640"/>
          <w:marRight w:val="0"/>
          <w:marTop w:val="0"/>
          <w:marBottom w:val="0"/>
          <w:divBdr>
            <w:top w:val="none" w:sz="0" w:space="0" w:color="auto"/>
            <w:left w:val="none" w:sz="0" w:space="0" w:color="auto"/>
            <w:bottom w:val="none" w:sz="0" w:space="0" w:color="auto"/>
            <w:right w:val="none" w:sz="0" w:space="0" w:color="auto"/>
          </w:divBdr>
        </w:div>
        <w:div w:id="1973099862">
          <w:marLeft w:val="640"/>
          <w:marRight w:val="0"/>
          <w:marTop w:val="0"/>
          <w:marBottom w:val="0"/>
          <w:divBdr>
            <w:top w:val="none" w:sz="0" w:space="0" w:color="auto"/>
            <w:left w:val="none" w:sz="0" w:space="0" w:color="auto"/>
            <w:bottom w:val="none" w:sz="0" w:space="0" w:color="auto"/>
            <w:right w:val="none" w:sz="0" w:space="0" w:color="auto"/>
          </w:divBdr>
        </w:div>
        <w:div w:id="190802066">
          <w:marLeft w:val="640"/>
          <w:marRight w:val="0"/>
          <w:marTop w:val="0"/>
          <w:marBottom w:val="0"/>
          <w:divBdr>
            <w:top w:val="none" w:sz="0" w:space="0" w:color="auto"/>
            <w:left w:val="none" w:sz="0" w:space="0" w:color="auto"/>
            <w:bottom w:val="none" w:sz="0" w:space="0" w:color="auto"/>
            <w:right w:val="none" w:sz="0" w:space="0" w:color="auto"/>
          </w:divBdr>
        </w:div>
        <w:div w:id="1376274626">
          <w:marLeft w:val="640"/>
          <w:marRight w:val="0"/>
          <w:marTop w:val="0"/>
          <w:marBottom w:val="0"/>
          <w:divBdr>
            <w:top w:val="none" w:sz="0" w:space="0" w:color="auto"/>
            <w:left w:val="none" w:sz="0" w:space="0" w:color="auto"/>
            <w:bottom w:val="none" w:sz="0" w:space="0" w:color="auto"/>
            <w:right w:val="none" w:sz="0" w:space="0" w:color="auto"/>
          </w:divBdr>
        </w:div>
        <w:div w:id="1171026281">
          <w:marLeft w:val="640"/>
          <w:marRight w:val="0"/>
          <w:marTop w:val="0"/>
          <w:marBottom w:val="0"/>
          <w:divBdr>
            <w:top w:val="none" w:sz="0" w:space="0" w:color="auto"/>
            <w:left w:val="none" w:sz="0" w:space="0" w:color="auto"/>
            <w:bottom w:val="none" w:sz="0" w:space="0" w:color="auto"/>
            <w:right w:val="none" w:sz="0" w:space="0" w:color="auto"/>
          </w:divBdr>
        </w:div>
        <w:div w:id="1610313662">
          <w:marLeft w:val="640"/>
          <w:marRight w:val="0"/>
          <w:marTop w:val="0"/>
          <w:marBottom w:val="0"/>
          <w:divBdr>
            <w:top w:val="none" w:sz="0" w:space="0" w:color="auto"/>
            <w:left w:val="none" w:sz="0" w:space="0" w:color="auto"/>
            <w:bottom w:val="none" w:sz="0" w:space="0" w:color="auto"/>
            <w:right w:val="none" w:sz="0" w:space="0" w:color="auto"/>
          </w:divBdr>
        </w:div>
        <w:div w:id="1954286328">
          <w:marLeft w:val="640"/>
          <w:marRight w:val="0"/>
          <w:marTop w:val="0"/>
          <w:marBottom w:val="0"/>
          <w:divBdr>
            <w:top w:val="none" w:sz="0" w:space="0" w:color="auto"/>
            <w:left w:val="none" w:sz="0" w:space="0" w:color="auto"/>
            <w:bottom w:val="none" w:sz="0" w:space="0" w:color="auto"/>
            <w:right w:val="none" w:sz="0" w:space="0" w:color="auto"/>
          </w:divBdr>
        </w:div>
        <w:div w:id="1522741408">
          <w:marLeft w:val="640"/>
          <w:marRight w:val="0"/>
          <w:marTop w:val="0"/>
          <w:marBottom w:val="0"/>
          <w:divBdr>
            <w:top w:val="none" w:sz="0" w:space="0" w:color="auto"/>
            <w:left w:val="none" w:sz="0" w:space="0" w:color="auto"/>
            <w:bottom w:val="none" w:sz="0" w:space="0" w:color="auto"/>
            <w:right w:val="none" w:sz="0" w:space="0" w:color="auto"/>
          </w:divBdr>
        </w:div>
        <w:div w:id="1973897958">
          <w:marLeft w:val="640"/>
          <w:marRight w:val="0"/>
          <w:marTop w:val="0"/>
          <w:marBottom w:val="0"/>
          <w:divBdr>
            <w:top w:val="none" w:sz="0" w:space="0" w:color="auto"/>
            <w:left w:val="none" w:sz="0" w:space="0" w:color="auto"/>
            <w:bottom w:val="none" w:sz="0" w:space="0" w:color="auto"/>
            <w:right w:val="none" w:sz="0" w:space="0" w:color="auto"/>
          </w:divBdr>
        </w:div>
        <w:div w:id="2059550154">
          <w:marLeft w:val="640"/>
          <w:marRight w:val="0"/>
          <w:marTop w:val="0"/>
          <w:marBottom w:val="0"/>
          <w:divBdr>
            <w:top w:val="none" w:sz="0" w:space="0" w:color="auto"/>
            <w:left w:val="none" w:sz="0" w:space="0" w:color="auto"/>
            <w:bottom w:val="none" w:sz="0" w:space="0" w:color="auto"/>
            <w:right w:val="none" w:sz="0" w:space="0" w:color="auto"/>
          </w:divBdr>
        </w:div>
        <w:div w:id="395711862">
          <w:marLeft w:val="640"/>
          <w:marRight w:val="0"/>
          <w:marTop w:val="0"/>
          <w:marBottom w:val="0"/>
          <w:divBdr>
            <w:top w:val="none" w:sz="0" w:space="0" w:color="auto"/>
            <w:left w:val="none" w:sz="0" w:space="0" w:color="auto"/>
            <w:bottom w:val="none" w:sz="0" w:space="0" w:color="auto"/>
            <w:right w:val="none" w:sz="0" w:space="0" w:color="auto"/>
          </w:divBdr>
        </w:div>
        <w:div w:id="1260212422">
          <w:marLeft w:val="640"/>
          <w:marRight w:val="0"/>
          <w:marTop w:val="0"/>
          <w:marBottom w:val="0"/>
          <w:divBdr>
            <w:top w:val="none" w:sz="0" w:space="0" w:color="auto"/>
            <w:left w:val="none" w:sz="0" w:space="0" w:color="auto"/>
            <w:bottom w:val="none" w:sz="0" w:space="0" w:color="auto"/>
            <w:right w:val="none" w:sz="0" w:space="0" w:color="auto"/>
          </w:divBdr>
        </w:div>
        <w:div w:id="1818717712">
          <w:marLeft w:val="640"/>
          <w:marRight w:val="0"/>
          <w:marTop w:val="0"/>
          <w:marBottom w:val="0"/>
          <w:divBdr>
            <w:top w:val="none" w:sz="0" w:space="0" w:color="auto"/>
            <w:left w:val="none" w:sz="0" w:space="0" w:color="auto"/>
            <w:bottom w:val="none" w:sz="0" w:space="0" w:color="auto"/>
            <w:right w:val="none" w:sz="0" w:space="0" w:color="auto"/>
          </w:divBdr>
        </w:div>
        <w:div w:id="151220038">
          <w:marLeft w:val="640"/>
          <w:marRight w:val="0"/>
          <w:marTop w:val="0"/>
          <w:marBottom w:val="0"/>
          <w:divBdr>
            <w:top w:val="none" w:sz="0" w:space="0" w:color="auto"/>
            <w:left w:val="none" w:sz="0" w:space="0" w:color="auto"/>
            <w:bottom w:val="none" w:sz="0" w:space="0" w:color="auto"/>
            <w:right w:val="none" w:sz="0" w:space="0" w:color="auto"/>
          </w:divBdr>
        </w:div>
        <w:div w:id="1721589410">
          <w:marLeft w:val="640"/>
          <w:marRight w:val="0"/>
          <w:marTop w:val="0"/>
          <w:marBottom w:val="0"/>
          <w:divBdr>
            <w:top w:val="none" w:sz="0" w:space="0" w:color="auto"/>
            <w:left w:val="none" w:sz="0" w:space="0" w:color="auto"/>
            <w:bottom w:val="none" w:sz="0" w:space="0" w:color="auto"/>
            <w:right w:val="none" w:sz="0" w:space="0" w:color="auto"/>
          </w:divBdr>
        </w:div>
        <w:div w:id="605160334">
          <w:marLeft w:val="640"/>
          <w:marRight w:val="0"/>
          <w:marTop w:val="0"/>
          <w:marBottom w:val="0"/>
          <w:divBdr>
            <w:top w:val="none" w:sz="0" w:space="0" w:color="auto"/>
            <w:left w:val="none" w:sz="0" w:space="0" w:color="auto"/>
            <w:bottom w:val="none" w:sz="0" w:space="0" w:color="auto"/>
            <w:right w:val="none" w:sz="0" w:space="0" w:color="auto"/>
          </w:divBdr>
        </w:div>
        <w:div w:id="1434203629">
          <w:marLeft w:val="640"/>
          <w:marRight w:val="0"/>
          <w:marTop w:val="0"/>
          <w:marBottom w:val="0"/>
          <w:divBdr>
            <w:top w:val="none" w:sz="0" w:space="0" w:color="auto"/>
            <w:left w:val="none" w:sz="0" w:space="0" w:color="auto"/>
            <w:bottom w:val="none" w:sz="0" w:space="0" w:color="auto"/>
            <w:right w:val="none" w:sz="0" w:space="0" w:color="auto"/>
          </w:divBdr>
        </w:div>
        <w:div w:id="1560048561">
          <w:marLeft w:val="640"/>
          <w:marRight w:val="0"/>
          <w:marTop w:val="0"/>
          <w:marBottom w:val="0"/>
          <w:divBdr>
            <w:top w:val="none" w:sz="0" w:space="0" w:color="auto"/>
            <w:left w:val="none" w:sz="0" w:space="0" w:color="auto"/>
            <w:bottom w:val="none" w:sz="0" w:space="0" w:color="auto"/>
            <w:right w:val="none" w:sz="0" w:space="0" w:color="auto"/>
          </w:divBdr>
        </w:div>
        <w:div w:id="2037190851">
          <w:marLeft w:val="640"/>
          <w:marRight w:val="0"/>
          <w:marTop w:val="0"/>
          <w:marBottom w:val="0"/>
          <w:divBdr>
            <w:top w:val="none" w:sz="0" w:space="0" w:color="auto"/>
            <w:left w:val="none" w:sz="0" w:space="0" w:color="auto"/>
            <w:bottom w:val="none" w:sz="0" w:space="0" w:color="auto"/>
            <w:right w:val="none" w:sz="0" w:space="0" w:color="auto"/>
          </w:divBdr>
        </w:div>
        <w:div w:id="423650632">
          <w:marLeft w:val="640"/>
          <w:marRight w:val="0"/>
          <w:marTop w:val="0"/>
          <w:marBottom w:val="0"/>
          <w:divBdr>
            <w:top w:val="none" w:sz="0" w:space="0" w:color="auto"/>
            <w:left w:val="none" w:sz="0" w:space="0" w:color="auto"/>
            <w:bottom w:val="none" w:sz="0" w:space="0" w:color="auto"/>
            <w:right w:val="none" w:sz="0" w:space="0" w:color="auto"/>
          </w:divBdr>
        </w:div>
        <w:div w:id="292292641">
          <w:marLeft w:val="640"/>
          <w:marRight w:val="0"/>
          <w:marTop w:val="0"/>
          <w:marBottom w:val="0"/>
          <w:divBdr>
            <w:top w:val="none" w:sz="0" w:space="0" w:color="auto"/>
            <w:left w:val="none" w:sz="0" w:space="0" w:color="auto"/>
            <w:bottom w:val="none" w:sz="0" w:space="0" w:color="auto"/>
            <w:right w:val="none" w:sz="0" w:space="0" w:color="auto"/>
          </w:divBdr>
        </w:div>
        <w:div w:id="1930891560">
          <w:marLeft w:val="640"/>
          <w:marRight w:val="0"/>
          <w:marTop w:val="0"/>
          <w:marBottom w:val="0"/>
          <w:divBdr>
            <w:top w:val="none" w:sz="0" w:space="0" w:color="auto"/>
            <w:left w:val="none" w:sz="0" w:space="0" w:color="auto"/>
            <w:bottom w:val="none" w:sz="0" w:space="0" w:color="auto"/>
            <w:right w:val="none" w:sz="0" w:space="0" w:color="auto"/>
          </w:divBdr>
        </w:div>
        <w:div w:id="959797929">
          <w:marLeft w:val="640"/>
          <w:marRight w:val="0"/>
          <w:marTop w:val="0"/>
          <w:marBottom w:val="0"/>
          <w:divBdr>
            <w:top w:val="none" w:sz="0" w:space="0" w:color="auto"/>
            <w:left w:val="none" w:sz="0" w:space="0" w:color="auto"/>
            <w:bottom w:val="none" w:sz="0" w:space="0" w:color="auto"/>
            <w:right w:val="none" w:sz="0" w:space="0" w:color="auto"/>
          </w:divBdr>
        </w:div>
        <w:div w:id="724531129">
          <w:marLeft w:val="640"/>
          <w:marRight w:val="0"/>
          <w:marTop w:val="0"/>
          <w:marBottom w:val="0"/>
          <w:divBdr>
            <w:top w:val="none" w:sz="0" w:space="0" w:color="auto"/>
            <w:left w:val="none" w:sz="0" w:space="0" w:color="auto"/>
            <w:bottom w:val="none" w:sz="0" w:space="0" w:color="auto"/>
            <w:right w:val="none" w:sz="0" w:space="0" w:color="auto"/>
          </w:divBdr>
        </w:div>
        <w:div w:id="465317303">
          <w:marLeft w:val="640"/>
          <w:marRight w:val="0"/>
          <w:marTop w:val="0"/>
          <w:marBottom w:val="0"/>
          <w:divBdr>
            <w:top w:val="none" w:sz="0" w:space="0" w:color="auto"/>
            <w:left w:val="none" w:sz="0" w:space="0" w:color="auto"/>
            <w:bottom w:val="none" w:sz="0" w:space="0" w:color="auto"/>
            <w:right w:val="none" w:sz="0" w:space="0" w:color="auto"/>
          </w:divBdr>
        </w:div>
        <w:div w:id="1769306803">
          <w:marLeft w:val="640"/>
          <w:marRight w:val="0"/>
          <w:marTop w:val="0"/>
          <w:marBottom w:val="0"/>
          <w:divBdr>
            <w:top w:val="none" w:sz="0" w:space="0" w:color="auto"/>
            <w:left w:val="none" w:sz="0" w:space="0" w:color="auto"/>
            <w:bottom w:val="none" w:sz="0" w:space="0" w:color="auto"/>
            <w:right w:val="none" w:sz="0" w:space="0" w:color="auto"/>
          </w:divBdr>
        </w:div>
        <w:div w:id="1128158286">
          <w:marLeft w:val="640"/>
          <w:marRight w:val="0"/>
          <w:marTop w:val="0"/>
          <w:marBottom w:val="0"/>
          <w:divBdr>
            <w:top w:val="none" w:sz="0" w:space="0" w:color="auto"/>
            <w:left w:val="none" w:sz="0" w:space="0" w:color="auto"/>
            <w:bottom w:val="none" w:sz="0" w:space="0" w:color="auto"/>
            <w:right w:val="none" w:sz="0" w:space="0" w:color="auto"/>
          </w:divBdr>
        </w:div>
        <w:div w:id="1244336690">
          <w:marLeft w:val="640"/>
          <w:marRight w:val="0"/>
          <w:marTop w:val="0"/>
          <w:marBottom w:val="0"/>
          <w:divBdr>
            <w:top w:val="none" w:sz="0" w:space="0" w:color="auto"/>
            <w:left w:val="none" w:sz="0" w:space="0" w:color="auto"/>
            <w:bottom w:val="none" w:sz="0" w:space="0" w:color="auto"/>
            <w:right w:val="none" w:sz="0" w:space="0" w:color="auto"/>
          </w:divBdr>
        </w:div>
        <w:div w:id="635449909">
          <w:marLeft w:val="640"/>
          <w:marRight w:val="0"/>
          <w:marTop w:val="0"/>
          <w:marBottom w:val="0"/>
          <w:divBdr>
            <w:top w:val="none" w:sz="0" w:space="0" w:color="auto"/>
            <w:left w:val="none" w:sz="0" w:space="0" w:color="auto"/>
            <w:bottom w:val="none" w:sz="0" w:space="0" w:color="auto"/>
            <w:right w:val="none" w:sz="0" w:space="0" w:color="auto"/>
          </w:divBdr>
        </w:div>
        <w:div w:id="1007636254">
          <w:marLeft w:val="640"/>
          <w:marRight w:val="0"/>
          <w:marTop w:val="0"/>
          <w:marBottom w:val="0"/>
          <w:divBdr>
            <w:top w:val="none" w:sz="0" w:space="0" w:color="auto"/>
            <w:left w:val="none" w:sz="0" w:space="0" w:color="auto"/>
            <w:bottom w:val="none" w:sz="0" w:space="0" w:color="auto"/>
            <w:right w:val="none" w:sz="0" w:space="0" w:color="auto"/>
          </w:divBdr>
        </w:div>
        <w:div w:id="1303390938">
          <w:marLeft w:val="640"/>
          <w:marRight w:val="0"/>
          <w:marTop w:val="0"/>
          <w:marBottom w:val="0"/>
          <w:divBdr>
            <w:top w:val="none" w:sz="0" w:space="0" w:color="auto"/>
            <w:left w:val="none" w:sz="0" w:space="0" w:color="auto"/>
            <w:bottom w:val="none" w:sz="0" w:space="0" w:color="auto"/>
            <w:right w:val="none" w:sz="0" w:space="0" w:color="auto"/>
          </w:divBdr>
        </w:div>
        <w:div w:id="335502919">
          <w:marLeft w:val="640"/>
          <w:marRight w:val="0"/>
          <w:marTop w:val="0"/>
          <w:marBottom w:val="0"/>
          <w:divBdr>
            <w:top w:val="none" w:sz="0" w:space="0" w:color="auto"/>
            <w:left w:val="none" w:sz="0" w:space="0" w:color="auto"/>
            <w:bottom w:val="none" w:sz="0" w:space="0" w:color="auto"/>
            <w:right w:val="none" w:sz="0" w:space="0" w:color="auto"/>
          </w:divBdr>
        </w:div>
        <w:div w:id="1854490073">
          <w:marLeft w:val="640"/>
          <w:marRight w:val="0"/>
          <w:marTop w:val="0"/>
          <w:marBottom w:val="0"/>
          <w:divBdr>
            <w:top w:val="none" w:sz="0" w:space="0" w:color="auto"/>
            <w:left w:val="none" w:sz="0" w:space="0" w:color="auto"/>
            <w:bottom w:val="none" w:sz="0" w:space="0" w:color="auto"/>
            <w:right w:val="none" w:sz="0" w:space="0" w:color="auto"/>
          </w:divBdr>
        </w:div>
        <w:div w:id="992367359">
          <w:marLeft w:val="640"/>
          <w:marRight w:val="0"/>
          <w:marTop w:val="0"/>
          <w:marBottom w:val="0"/>
          <w:divBdr>
            <w:top w:val="none" w:sz="0" w:space="0" w:color="auto"/>
            <w:left w:val="none" w:sz="0" w:space="0" w:color="auto"/>
            <w:bottom w:val="none" w:sz="0" w:space="0" w:color="auto"/>
            <w:right w:val="none" w:sz="0" w:space="0" w:color="auto"/>
          </w:divBdr>
        </w:div>
        <w:div w:id="564951123">
          <w:marLeft w:val="640"/>
          <w:marRight w:val="0"/>
          <w:marTop w:val="0"/>
          <w:marBottom w:val="0"/>
          <w:divBdr>
            <w:top w:val="none" w:sz="0" w:space="0" w:color="auto"/>
            <w:left w:val="none" w:sz="0" w:space="0" w:color="auto"/>
            <w:bottom w:val="none" w:sz="0" w:space="0" w:color="auto"/>
            <w:right w:val="none" w:sz="0" w:space="0" w:color="auto"/>
          </w:divBdr>
        </w:div>
        <w:div w:id="898052028">
          <w:marLeft w:val="640"/>
          <w:marRight w:val="0"/>
          <w:marTop w:val="0"/>
          <w:marBottom w:val="0"/>
          <w:divBdr>
            <w:top w:val="none" w:sz="0" w:space="0" w:color="auto"/>
            <w:left w:val="none" w:sz="0" w:space="0" w:color="auto"/>
            <w:bottom w:val="none" w:sz="0" w:space="0" w:color="auto"/>
            <w:right w:val="none" w:sz="0" w:space="0" w:color="auto"/>
          </w:divBdr>
        </w:div>
        <w:div w:id="1426027372">
          <w:marLeft w:val="640"/>
          <w:marRight w:val="0"/>
          <w:marTop w:val="0"/>
          <w:marBottom w:val="0"/>
          <w:divBdr>
            <w:top w:val="none" w:sz="0" w:space="0" w:color="auto"/>
            <w:left w:val="none" w:sz="0" w:space="0" w:color="auto"/>
            <w:bottom w:val="none" w:sz="0" w:space="0" w:color="auto"/>
            <w:right w:val="none" w:sz="0" w:space="0" w:color="auto"/>
          </w:divBdr>
        </w:div>
        <w:div w:id="298803928">
          <w:marLeft w:val="640"/>
          <w:marRight w:val="0"/>
          <w:marTop w:val="0"/>
          <w:marBottom w:val="0"/>
          <w:divBdr>
            <w:top w:val="none" w:sz="0" w:space="0" w:color="auto"/>
            <w:left w:val="none" w:sz="0" w:space="0" w:color="auto"/>
            <w:bottom w:val="none" w:sz="0" w:space="0" w:color="auto"/>
            <w:right w:val="none" w:sz="0" w:space="0" w:color="auto"/>
          </w:divBdr>
        </w:div>
        <w:div w:id="477383693">
          <w:marLeft w:val="640"/>
          <w:marRight w:val="0"/>
          <w:marTop w:val="0"/>
          <w:marBottom w:val="0"/>
          <w:divBdr>
            <w:top w:val="none" w:sz="0" w:space="0" w:color="auto"/>
            <w:left w:val="none" w:sz="0" w:space="0" w:color="auto"/>
            <w:bottom w:val="none" w:sz="0" w:space="0" w:color="auto"/>
            <w:right w:val="none" w:sz="0" w:space="0" w:color="auto"/>
          </w:divBdr>
        </w:div>
        <w:div w:id="905607793">
          <w:marLeft w:val="640"/>
          <w:marRight w:val="0"/>
          <w:marTop w:val="0"/>
          <w:marBottom w:val="0"/>
          <w:divBdr>
            <w:top w:val="none" w:sz="0" w:space="0" w:color="auto"/>
            <w:left w:val="none" w:sz="0" w:space="0" w:color="auto"/>
            <w:bottom w:val="none" w:sz="0" w:space="0" w:color="auto"/>
            <w:right w:val="none" w:sz="0" w:space="0" w:color="auto"/>
          </w:divBdr>
        </w:div>
        <w:div w:id="1672682561">
          <w:marLeft w:val="640"/>
          <w:marRight w:val="0"/>
          <w:marTop w:val="0"/>
          <w:marBottom w:val="0"/>
          <w:divBdr>
            <w:top w:val="none" w:sz="0" w:space="0" w:color="auto"/>
            <w:left w:val="none" w:sz="0" w:space="0" w:color="auto"/>
            <w:bottom w:val="none" w:sz="0" w:space="0" w:color="auto"/>
            <w:right w:val="none" w:sz="0" w:space="0" w:color="auto"/>
          </w:divBdr>
        </w:div>
        <w:div w:id="203833235">
          <w:marLeft w:val="640"/>
          <w:marRight w:val="0"/>
          <w:marTop w:val="0"/>
          <w:marBottom w:val="0"/>
          <w:divBdr>
            <w:top w:val="none" w:sz="0" w:space="0" w:color="auto"/>
            <w:left w:val="none" w:sz="0" w:space="0" w:color="auto"/>
            <w:bottom w:val="none" w:sz="0" w:space="0" w:color="auto"/>
            <w:right w:val="none" w:sz="0" w:space="0" w:color="auto"/>
          </w:divBdr>
        </w:div>
        <w:div w:id="225801243">
          <w:marLeft w:val="640"/>
          <w:marRight w:val="0"/>
          <w:marTop w:val="0"/>
          <w:marBottom w:val="0"/>
          <w:divBdr>
            <w:top w:val="none" w:sz="0" w:space="0" w:color="auto"/>
            <w:left w:val="none" w:sz="0" w:space="0" w:color="auto"/>
            <w:bottom w:val="none" w:sz="0" w:space="0" w:color="auto"/>
            <w:right w:val="none" w:sz="0" w:space="0" w:color="auto"/>
          </w:divBdr>
        </w:div>
        <w:div w:id="1490056855">
          <w:marLeft w:val="640"/>
          <w:marRight w:val="0"/>
          <w:marTop w:val="0"/>
          <w:marBottom w:val="0"/>
          <w:divBdr>
            <w:top w:val="none" w:sz="0" w:space="0" w:color="auto"/>
            <w:left w:val="none" w:sz="0" w:space="0" w:color="auto"/>
            <w:bottom w:val="none" w:sz="0" w:space="0" w:color="auto"/>
            <w:right w:val="none" w:sz="0" w:space="0" w:color="auto"/>
          </w:divBdr>
        </w:div>
        <w:div w:id="411902158">
          <w:marLeft w:val="640"/>
          <w:marRight w:val="0"/>
          <w:marTop w:val="0"/>
          <w:marBottom w:val="0"/>
          <w:divBdr>
            <w:top w:val="none" w:sz="0" w:space="0" w:color="auto"/>
            <w:left w:val="none" w:sz="0" w:space="0" w:color="auto"/>
            <w:bottom w:val="none" w:sz="0" w:space="0" w:color="auto"/>
            <w:right w:val="none" w:sz="0" w:space="0" w:color="auto"/>
          </w:divBdr>
        </w:div>
        <w:div w:id="534269858">
          <w:marLeft w:val="640"/>
          <w:marRight w:val="0"/>
          <w:marTop w:val="0"/>
          <w:marBottom w:val="0"/>
          <w:divBdr>
            <w:top w:val="none" w:sz="0" w:space="0" w:color="auto"/>
            <w:left w:val="none" w:sz="0" w:space="0" w:color="auto"/>
            <w:bottom w:val="none" w:sz="0" w:space="0" w:color="auto"/>
            <w:right w:val="none" w:sz="0" w:space="0" w:color="auto"/>
          </w:divBdr>
        </w:div>
        <w:div w:id="180172552">
          <w:marLeft w:val="640"/>
          <w:marRight w:val="0"/>
          <w:marTop w:val="0"/>
          <w:marBottom w:val="0"/>
          <w:divBdr>
            <w:top w:val="none" w:sz="0" w:space="0" w:color="auto"/>
            <w:left w:val="none" w:sz="0" w:space="0" w:color="auto"/>
            <w:bottom w:val="none" w:sz="0" w:space="0" w:color="auto"/>
            <w:right w:val="none" w:sz="0" w:space="0" w:color="auto"/>
          </w:divBdr>
        </w:div>
        <w:div w:id="1068652348">
          <w:marLeft w:val="640"/>
          <w:marRight w:val="0"/>
          <w:marTop w:val="0"/>
          <w:marBottom w:val="0"/>
          <w:divBdr>
            <w:top w:val="none" w:sz="0" w:space="0" w:color="auto"/>
            <w:left w:val="none" w:sz="0" w:space="0" w:color="auto"/>
            <w:bottom w:val="none" w:sz="0" w:space="0" w:color="auto"/>
            <w:right w:val="none" w:sz="0" w:space="0" w:color="auto"/>
          </w:divBdr>
        </w:div>
        <w:div w:id="1236476297">
          <w:marLeft w:val="640"/>
          <w:marRight w:val="0"/>
          <w:marTop w:val="0"/>
          <w:marBottom w:val="0"/>
          <w:divBdr>
            <w:top w:val="none" w:sz="0" w:space="0" w:color="auto"/>
            <w:left w:val="none" w:sz="0" w:space="0" w:color="auto"/>
            <w:bottom w:val="none" w:sz="0" w:space="0" w:color="auto"/>
            <w:right w:val="none" w:sz="0" w:space="0" w:color="auto"/>
          </w:divBdr>
        </w:div>
        <w:div w:id="327902721">
          <w:marLeft w:val="640"/>
          <w:marRight w:val="0"/>
          <w:marTop w:val="0"/>
          <w:marBottom w:val="0"/>
          <w:divBdr>
            <w:top w:val="none" w:sz="0" w:space="0" w:color="auto"/>
            <w:left w:val="none" w:sz="0" w:space="0" w:color="auto"/>
            <w:bottom w:val="none" w:sz="0" w:space="0" w:color="auto"/>
            <w:right w:val="none" w:sz="0" w:space="0" w:color="auto"/>
          </w:divBdr>
        </w:div>
        <w:div w:id="1233008183">
          <w:marLeft w:val="640"/>
          <w:marRight w:val="0"/>
          <w:marTop w:val="0"/>
          <w:marBottom w:val="0"/>
          <w:divBdr>
            <w:top w:val="none" w:sz="0" w:space="0" w:color="auto"/>
            <w:left w:val="none" w:sz="0" w:space="0" w:color="auto"/>
            <w:bottom w:val="none" w:sz="0" w:space="0" w:color="auto"/>
            <w:right w:val="none" w:sz="0" w:space="0" w:color="auto"/>
          </w:divBdr>
        </w:div>
      </w:divsChild>
    </w:div>
    <w:div w:id="1831628925">
      <w:bodyDiv w:val="1"/>
      <w:marLeft w:val="0"/>
      <w:marRight w:val="0"/>
      <w:marTop w:val="0"/>
      <w:marBottom w:val="0"/>
      <w:divBdr>
        <w:top w:val="none" w:sz="0" w:space="0" w:color="auto"/>
        <w:left w:val="none" w:sz="0" w:space="0" w:color="auto"/>
        <w:bottom w:val="none" w:sz="0" w:space="0" w:color="auto"/>
        <w:right w:val="none" w:sz="0" w:space="0" w:color="auto"/>
      </w:divBdr>
    </w:div>
    <w:div w:id="1832792610">
      <w:bodyDiv w:val="1"/>
      <w:marLeft w:val="0"/>
      <w:marRight w:val="0"/>
      <w:marTop w:val="0"/>
      <w:marBottom w:val="0"/>
      <w:divBdr>
        <w:top w:val="none" w:sz="0" w:space="0" w:color="auto"/>
        <w:left w:val="none" w:sz="0" w:space="0" w:color="auto"/>
        <w:bottom w:val="none" w:sz="0" w:space="0" w:color="auto"/>
        <w:right w:val="none" w:sz="0" w:space="0" w:color="auto"/>
      </w:divBdr>
      <w:divsChild>
        <w:div w:id="992375277">
          <w:marLeft w:val="640"/>
          <w:marRight w:val="0"/>
          <w:marTop w:val="0"/>
          <w:marBottom w:val="0"/>
          <w:divBdr>
            <w:top w:val="none" w:sz="0" w:space="0" w:color="auto"/>
            <w:left w:val="none" w:sz="0" w:space="0" w:color="auto"/>
            <w:bottom w:val="none" w:sz="0" w:space="0" w:color="auto"/>
            <w:right w:val="none" w:sz="0" w:space="0" w:color="auto"/>
          </w:divBdr>
        </w:div>
        <w:div w:id="1293511729">
          <w:marLeft w:val="640"/>
          <w:marRight w:val="0"/>
          <w:marTop w:val="0"/>
          <w:marBottom w:val="0"/>
          <w:divBdr>
            <w:top w:val="none" w:sz="0" w:space="0" w:color="auto"/>
            <w:left w:val="none" w:sz="0" w:space="0" w:color="auto"/>
            <w:bottom w:val="none" w:sz="0" w:space="0" w:color="auto"/>
            <w:right w:val="none" w:sz="0" w:space="0" w:color="auto"/>
          </w:divBdr>
        </w:div>
        <w:div w:id="843934153">
          <w:marLeft w:val="640"/>
          <w:marRight w:val="0"/>
          <w:marTop w:val="0"/>
          <w:marBottom w:val="0"/>
          <w:divBdr>
            <w:top w:val="none" w:sz="0" w:space="0" w:color="auto"/>
            <w:left w:val="none" w:sz="0" w:space="0" w:color="auto"/>
            <w:bottom w:val="none" w:sz="0" w:space="0" w:color="auto"/>
            <w:right w:val="none" w:sz="0" w:space="0" w:color="auto"/>
          </w:divBdr>
        </w:div>
        <w:div w:id="1904245892">
          <w:marLeft w:val="640"/>
          <w:marRight w:val="0"/>
          <w:marTop w:val="0"/>
          <w:marBottom w:val="0"/>
          <w:divBdr>
            <w:top w:val="none" w:sz="0" w:space="0" w:color="auto"/>
            <w:left w:val="none" w:sz="0" w:space="0" w:color="auto"/>
            <w:bottom w:val="none" w:sz="0" w:space="0" w:color="auto"/>
            <w:right w:val="none" w:sz="0" w:space="0" w:color="auto"/>
          </w:divBdr>
        </w:div>
        <w:div w:id="2044943963">
          <w:marLeft w:val="640"/>
          <w:marRight w:val="0"/>
          <w:marTop w:val="0"/>
          <w:marBottom w:val="0"/>
          <w:divBdr>
            <w:top w:val="none" w:sz="0" w:space="0" w:color="auto"/>
            <w:left w:val="none" w:sz="0" w:space="0" w:color="auto"/>
            <w:bottom w:val="none" w:sz="0" w:space="0" w:color="auto"/>
            <w:right w:val="none" w:sz="0" w:space="0" w:color="auto"/>
          </w:divBdr>
        </w:div>
        <w:div w:id="1626809785">
          <w:marLeft w:val="640"/>
          <w:marRight w:val="0"/>
          <w:marTop w:val="0"/>
          <w:marBottom w:val="0"/>
          <w:divBdr>
            <w:top w:val="none" w:sz="0" w:space="0" w:color="auto"/>
            <w:left w:val="none" w:sz="0" w:space="0" w:color="auto"/>
            <w:bottom w:val="none" w:sz="0" w:space="0" w:color="auto"/>
            <w:right w:val="none" w:sz="0" w:space="0" w:color="auto"/>
          </w:divBdr>
        </w:div>
        <w:div w:id="864055488">
          <w:marLeft w:val="640"/>
          <w:marRight w:val="0"/>
          <w:marTop w:val="0"/>
          <w:marBottom w:val="0"/>
          <w:divBdr>
            <w:top w:val="none" w:sz="0" w:space="0" w:color="auto"/>
            <w:left w:val="none" w:sz="0" w:space="0" w:color="auto"/>
            <w:bottom w:val="none" w:sz="0" w:space="0" w:color="auto"/>
            <w:right w:val="none" w:sz="0" w:space="0" w:color="auto"/>
          </w:divBdr>
        </w:div>
        <w:div w:id="628632388">
          <w:marLeft w:val="640"/>
          <w:marRight w:val="0"/>
          <w:marTop w:val="0"/>
          <w:marBottom w:val="0"/>
          <w:divBdr>
            <w:top w:val="none" w:sz="0" w:space="0" w:color="auto"/>
            <w:left w:val="none" w:sz="0" w:space="0" w:color="auto"/>
            <w:bottom w:val="none" w:sz="0" w:space="0" w:color="auto"/>
            <w:right w:val="none" w:sz="0" w:space="0" w:color="auto"/>
          </w:divBdr>
        </w:div>
        <w:div w:id="1481655184">
          <w:marLeft w:val="640"/>
          <w:marRight w:val="0"/>
          <w:marTop w:val="0"/>
          <w:marBottom w:val="0"/>
          <w:divBdr>
            <w:top w:val="none" w:sz="0" w:space="0" w:color="auto"/>
            <w:left w:val="none" w:sz="0" w:space="0" w:color="auto"/>
            <w:bottom w:val="none" w:sz="0" w:space="0" w:color="auto"/>
            <w:right w:val="none" w:sz="0" w:space="0" w:color="auto"/>
          </w:divBdr>
        </w:div>
        <w:div w:id="1994868205">
          <w:marLeft w:val="640"/>
          <w:marRight w:val="0"/>
          <w:marTop w:val="0"/>
          <w:marBottom w:val="0"/>
          <w:divBdr>
            <w:top w:val="none" w:sz="0" w:space="0" w:color="auto"/>
            <w:left w:val="none" w:sz="0" w:space="0" w:color="auto"/>
            <w:bottom w:val="none" w:sz="0" w:space="0" w:color="auto"/>
            <w:right w:val="none" w:sz="0" w:space="0" w:color="auto"/>
          </w:divBdr>
        </w:div>
        <w:div w:id="559828572">
          <w:marLeft w:val="640"/>
          <w:marRight w:val="0"/>
          <w:marTop w:val="0"/>
          <w:marBottom w:val="0"/>
          <w:divBdr>
            <w:top w:val="none" w:sz="0" w:space="0" w:color="auto"/>
            <w:left w:val="none" w:sz="0" w:space="0" w:color="auto"/>
            <w:bottom w:val="none" w:sz="0" w:space="0" w:color="auto"/>
            <w:right w:val="none" w:sz="0" w:space="0" w:color="auto"/>
          </w:divBdr>
        </w:div>
        <w:div w:id="1355618263">
          <w:marLeft w:val="640"/>
          <w:marRight w:val="0"/>
          <w:marTop w:val="0"/>
          <w:marBottom w:val="0"/>
          <w:divBdr>
            <w:top w:val="none" w:sz="0" w:space="0" w:color="auto"/>
            <w:left w:val="none" w:sz="0" w:space="0" w:color="auto"/>
            <w:bottom w:val="none" w:sz="0" w:space="0" w:color="auto"/>
            <w:right w:val="none" w:sz="0" w:space="0" w:color="auto"/>
          </w:divBdr>
        </w:div>
        <w:div w:id="433212100">
          <w:marLeft w:val="640"/>
          <w:marRight w:val="0"/>
          <w:marTop w:val="0"/>
          <w:marBottom w:val="0"/>
          <w:divBdr>
            <w:top w:val="none" w:sz="0" w:space="0" w:color="auto"/>
            <w:left w:val="none" w:sz="0" w:space="0" w:color="auto"/>
            <w:bottom w:val="none" w:sz="0" w:space="0" w:color="auto"/>
            <w:right w:val="none" w:sz="0" w:space="0" w:color="auto"/>
          </w:divBdr>
        </w:div>
        <w:div w:id="1770154267">
          <w:marLeft w:val="640"/>
          <w:marRight w:val="0"/>
          <w:marTop w:val="0"/>
          <w:marBottom w:val="0"/>
          <w:divBdr>
            <w:top w:val="none" w:sz="0" w:space="0" w:color="auto"/>
            <w:left w:val="none" w:sz="0" w:space="0" w:color="auto"/>
            <w:bottom w:val="none" w:sz="0" w:space="0" w:color="auto"/>
            <w:right w:val="none" w:sz="0" w:space="0" w:color="auto"/>
          </w:divBdr>
        </w:div>
        <w:div w:id="1754619947">
          <w:marLeft w:val="640"/>
          <w:marRight w:val="0"/>
          <w:marTop w:val="0"/>
          <w:marBottom w:val="0"/>
          <w:divBdr>
            <w:top w:val="none" w:sz="0" w:space="0" w:color="auto"/>
            <w:left w:val="none" w:sz="0" w:space="0" w:color="auto"/>
            <w:bottom w:val="none" w:sz="0" w:space="0" w:color="auto"/>
            <w:right w:val="none" w:sz="0" w:space="0" w:color="auto"/>
          </w:divBdr>
        </w:div>
        <w:div w:id="1678533130">
          <w:marLeft w:val="640"/>
          <w:marRight w:val="0"/>
          <w:marTop w:val="0"/>
          <w:marBottom w:val="0"/>
          <w:divBdr>
            <w:top w:val="none" w:sz="0" w:space="0" w:color="auto"/>
            <w:left w:val="none" w:sz="0" w:space="0" w:color="auto"/>
            <w:bottom w:val="none" w:sz="0" w:space="0" w:color="auto"/>
            <w:right w:val="none" w:sz="0" w:space="0" w:color="auto"/>
          </w:divBdr>
        </w:div>
        <w:div w:id="801850269">
          <w:marLeft w:val="640"/>
          <w:marRight w:val="0"/>
          <w:marTop w:val="0"/>
          <w:marBottom w:val="0"/>
          <w:divBdr>
            <w:top w:val="none" w:sz="0" w:space="0" w:color="auto"/>
            <w:left w:val="none" w:sz="0" w:space="0" w:color="auto"/>
            <w:bottom w:val="none" w:sz="0" w:space="0" w:color="auto"/>
            <w:right w:val="none" w:sz="0" w:space="0" w:color="auto"/>
          </w:divBdr>
        </w:div>
        <w:div w:id="159198590">
          <w:marLeft w:val="640"/>
          <w:marRight w:val="0"/>
          <w:marTop w:val="0"/>
          <w:marBottom w:val="0"/>
          <w:divBdr>
            <w:top w:val="none" w:sz="0" w:space="0" w:color="auto"/>
            <w:left w:val="none" w:sz="0" w:space="0" w:color="auto"/>
            <w:bottom w:val="none" w:sz="0" w:space="0" w:color="auto"/>
            <w:right w:val="none" w:sz="0" w:space="0" w:color="auto"/>
          </w:divBdr>
        </w:div>
        <w:div w:id="1341616317">
          <w:marLeft w:val="640"/>
          <w:marRight w:val="0"/>
          <w:marTop w:val="0"/>
          <w:marBottom w:val="0"/>
          <w:divBdr>
            <w:top w:val="none" w:sz="0" w:space="0" w:color="auto"/>
            <w:left w:val="none" w:sz="0" w:space="0" w:color="auto"/>
            <w:bottom w:val="none" w:sz="0" w:space="0" w:color="auto"/>
            <w:right w:val="none" w:sz="0" w:space="0" w:color="auto"/>
          </w:divBdr>
        </w:div>
        <w:div w:id="796415681">
          <w:marLeft w:val="640"/>
          <w:marRight w:val="0"/>
          <w:marTop w:val="0"/>
          <w:marBottom w:val="0"/>
          <w:divBdr>
            <w:top w:val="none" w:sz="0" w:space="0" w:color="auto"/>
            <w:left w:val="none" w:sz="0" w:space="0" w:color="auto"/>
            <w:bottom w:val="none" w:sz="0" w:space="0" w:color="auto"/>
            <w:right w:val="none" w:sz="0" w:space="0" w:color="auto"/>
          </w:divBdr>
        </w:div>
        <w:div w:id="1294825258">
          <w:marLeft w:val="640"/>
          <w:marRight w:val="0"/>
          <w:marTop w:val="0"/>
          <w:marBottom w:val="0"/>
          <w:divBdr>
            <w:top w:val="none" w:sz="0" w:space="0" w:color="auto"/>
            <w:left w:val="none" w:sz="0" w:space="0" w:color="auto"/>
            <w:bottom w:val="none" w:sz="0" w:space="0" w:color="auto"/>
            <w:right w:val="none" w:sz="0" w:space="0" w:color="auto"/>
          </w:divBdr>
        </w:div>
        <w:div w:id="602150635">
          <w:marLeft w:val="640"/>
          <w:marRight w:val="0"/>
          <w:marTop w:val="0"/>
          <w:marBottom w:val="0"/>
          <w:divBdr>
            <w:top w:val="none" w:sz="0" w:space="0" w:color="auto"/>
            <w:left w:val="none" w:sz="0" w:space="0" w:color="auto"/>
            <w:bottom w:val="none" w:sz="0" w:space="0" w:color="auto"/>
            <w:right w:val="none" w:sz="0" w:space="0" w:color="auto"/>
          </w:divBdr>
        </w:div>
        <w:div w:id="984627049">
          <w:marLeft w:val="640"/>
          <w:marRight w:val="0"/>
          <w:marTop w:val="0"/>
          <w:marBottom w:val="0"/>
          <w:divBdr>
            <w:top w:val="none" w:sz="0" w:space="0" w:color="auto"/>
            <w:left w:val="none" w:sz="0" w:space="0" w:color="auto"/>
            <w:bottom w:val="none" w:sz="0" w:space="0" w:color="auto"/>
            <w:right w:val="none" w:sz="0" w:space="0" w:color="auto"/>
          </w:divBdr>
        </w:div>
        <w:div w:id="1229152826">
          <w:marLeft w:val="640"/>
          <w:marRight w:val="0"/>
          <w:marTop w:val="0"/>
          <w:marBottom w:val="0"/>
          <w:divBdr>
            <w:top w:val="none" w:sz="0" w:space="0" w:color="auto"/>
            <w:left w:val="none" w:sz="0" w:space="0" w:color="auto"/>
            <w:bottom w:val="none" w:sz="0" w:space="0" w:color="auto"/>
            <w:right w:val="none" w:sz="0" w:space="0" w:color="auto"/>
          </w:divBdr>
        </w:div>
        <w:div w:id="1601985222">
          <w:marLeft w:val="640"/>
          <w:marRight w:val="0"/>
          <w:marTop w:val="0"/>
          <w:marBottom w:val="0"/>
          <w:divBdr>
            <w:top w:val="none" w:sz="0" w:space="0" w:color="auto"/>
            <w:left w:val="none" w:sz="0" w:space="0" w:color="auto"/>
            <w:bottom w:val="none" w:sz="0" w:space="0" w:color="auto"/>
            <w:right w:val="none" w:sz="0" w:space="0" w:color="auto"/>
          </w:divBdr>
        </w:div>
        <w:div w:id="151794764">
          <w:marLeft w:val="640"/>
          <w:marRight w:val="0"/>
          <w:marTop w:val="0"/>
          <w:marBottom w:val="0"/>
          <w:divBdr>
            <w:top w:val="none" w:sz="0" w:space="0" w:color="auto"/>
            <w:left w:val="none" w:sz="0" w:space="0" w:color="auto"/>
            <w:bottom w:val="none" w:sz="0" w:space="0" w:color="auto"/>
            <w:right w:val="none" w:sz="0" w:space="0" w:color="auto"/>
          </w:divBdr>
        </w:div>
        <w:div w:id="1728726082">
          <w:marLeft w:val="640"/>
          <w:marRight w:val="0"/>
          <w:marTop w:val="0"/>
          <w:marBottom w:val="0"/>
          <w:divBdr>
            <w:top w:val="none" w:sz="0" w:space="0" w:color="auto"/>
            <w:left w:val="none" w:sz="0" w:space="0" w:color="auto"/>
            <w:bottom w:val="none" w:sz="0" w:space="0" w:color="auto"/>
            <w:right w:val="none" w:sz="0" w:space="0" w:color="auto"/>
          </w:divBdr>
        </w:div>
        <w:div w:id="587033851">
          <w:marLeft w:val="640"/>
          <w:marRight w:val="0"/>
          <w:marTop w:val="0"/>
          <w:marBottom w:val="0"/>
          <w:divBdr>
            <w:top w:val="none" w:sz="0" w:space="0" w:color="auto"/>
            <w:left w:val="none" w:sz="0" w:space="0" w:color="auto"/>
            <w:bottom w:val="none" w:sz="0" w:space="0" w:color="auto"/>
            <w:right w:val="none" w:sz="0" w:space="0" w:color="auto"/>
          </w:divBdr>
        </w:div>
        <w:div w:id="2139175323">
          <w:marLeft w:val="640"/>
          <w:marRight w:val="0"/>
          <w:marTop w:val="0"/>
          <w:marBottom w:val="0"/>
          <w:divBdr>
            <w:top w:val="none" w:sz="0" w:space="0" w:color="auto"/>
            <w:left w:val="none" w:sz="0" w:space="0" w:color="auto"/>
            <w:bottom w:val="none" w:sz="0" w:space="0" w:color="auto"/>
            <w:right w:val="none" w:sz="0" w:space="0" w:color="auto"/>
          </w:divBdr>
        </w:div>
        <w:div w:id="2000230894">
          <w:marLeft w:val="640"/>
          <w:marRight w:val="0"/>
          <w:marTop w:val="0"/>
          <w:marBottom w:val="0"/>
          <w:divBdr>
            <w:top w:val="none" w:sz="0" w:space="0" w:color="auto"/>
            <w:left w:val="none" w:sz="0" w:space="0" w:color="auto"/>
            <w:bottom w:val="none" w:sz="0" w:space="0" w:color="auto"/>
            <w:right w:val="none" w:sz="0" w:space="0" w:color="auto"/>
          </w:divBdr>
        </w:div>
        <w:div w:id="1641812667">
          <w:marLeft w:val="640"/>
          <w:marRight w:val="0"/>
          <w:marTop w:val="0"/>
          <w:marBottom w:val="0"/>
          <w:divBdr>
            <w:top w:val="none" w:sz="0" w:space="0" w:color="auto"/>
            <w:left w:val="none" w:sz="0" w:space="0" w:color="auto"/>
            <w:bottom w:val="none" w:sz="0" w:space="0" w:color="auto"/>
            <w:right w:val="none" w:sz="0" w:space="0" w:color="auto"/>
          </w:divBdr>
        </w:div>
        <w:div w:id="728963722">
          <w:marLeft w:val="640"/>
          <w:marRight w:val="0"/>
          <w:marTop w:val="0"/>
          <w:marBottom w:val="0"/>
          <w:divBdr>
            <w:top w:val="none" w:sz="0" w:space="0" w:color="auto"/>
            <w:left w:val="none" w:sz="0" w:space="0" w:color="auto"/>
            <w:bottom w:val="none" w:sz="0" w:space="0" w:color="auto"/>
            <w:right w:val="none" w:sz="0" w:space="0" w:color="auto"/>
          </w:divBdr>
        </w:div>
        <w:div w:id="553925510">
          <w:marLeft w:val="640"/>
          <w:marRight w:val="0"/>
          <w:marTop w:val="0"/>
          <w:marBottom w:val="0"/>
          <w:divBdr>
            <w:top w:val="none" w:sz="0" w:space="0" w:color="auto"/>
            <w:left w:val="none" w:sz="0" w:space="0" w:color="auto"/>
            <w:bottom w:val="none" w:sz="0" w:space="0" w:color="auto"/>
            <w:right w:val="none" w:sz="0" w:space="0" w:color="auto"/>
          </w:divBdr>
        </w:div>
        <w:div w:id="582951676">
          <w:marLeft w:val="640"/>
          <w:marRight w:val="0"/>
          <w:marTop w:val="0"/>
          <w:marBottom w:val="0"/>
          <w:divBdr>
            <w:top w:val="none" w:sz="0" w:space="0" w:color="auto"/>
            <w:left w:val="none" w:sz="0" w:space="0" w:color="auto"/>
            <w:bottom w:val="none" w:sz="0" w:space="0" w:color="auto"/>
            <w:right w:val="none" w:sz="0" w:space="0" w:color="auto"/>
          </w:divBdr>
        </w:div>
        <w:div w:id="875626563">
          <w:marLeft w:val="640"/>
          <w:marRight w:val="0"/>
          <w:marTop w:val="0"/>
          <w:marBottom w:val="0"/>
          <w:divBdr>
            <w:top w:val="none" w:sz="0" w:space="0" w:color="auto"/>
            <w:left w:val="none" w:sz="0" w:space="0" w:color="auto"/>
            <w:bottom w:val="none" w:sz="0" w:space="0" w:color="auto"/>
            <w:right w:val="none" w:sz="0" w:space="0" w:color="auto"/>
          </w:divBdr>
        </w:div>
        <w:div w:id="416558149">
          <w:marLeft w:val="640"/>
          <w:marRight w:val="0"/>
          <w:marTop w:val="0"/>
          <w:marBottom w:val="0"/>
          <w:divBdr>
            <w:top w:val="none" w:sz="0" w:space="0" w:color="auto"/>
            <w:left w:val="none" w:sz="0" w:space="0" w:color="auto"/>
            <w:bottom w:val="none" w:sz="0" w:space="0" w:color="auto"/>
            <w:right w:val="none" w:sz="0" w:space="0" w:color="auto"/>
          </w:divBdr>
        </w:div>
        <w:div w:id="2011373030">
          <w:marLeft w:val="640"/>
          <w:marRight w:val="0"/>
          <w:marTop w:val="0"/>
          <w:marBottom w:val="0"/>
          <w:divBdr>
            <w:top w:val="none" w:sz="0" w:space="0" w:color="auto"/>
            <w:left w:val="none" w:sz="0" w:space="0" w:color="auto"/>
            <w:bottom w:val="none" w:sz="0" w:space="0" w:color="auto"/>
            <w:right w:val="none" w:sz="0" w:space="0" w:color="auto"/>
          </w:divBdr>
        </w:div>
        <w:div w:id="236791888">
          <w:marLeft w:val="640"/>
          <w:marRight w:val="0"/>
          <w:marTop w:val="0"/>
          <w:marBottom w:val="0"/>
          <w:divBdr>
            <w:top w:val="none" w:sz="0" w:space="0" w:color="auto"/>
            <w:left w:val="none" w:sz="0" w:space="0" w:color="auto"/>
            <w:bottom w:val="none" w:sz="0" w:space="0" w:color="auto"/>
            <w:right w:val="none" w:sz="0" w:space="0" w:color="auto"/>
          </w:divBdr>
        </w:div>
        <w:div w:id="100104397">
          <w:marLeft w:val="640"/>
          <w:marRight w:val="0"/>
          <w:marTop w:val="0"/>
          <w:marBottom w:val="0"/>
          <w:divBdr>
            <w:top w:val="none" w:sz="0" w:space="0" w:color="auto"/>
            <w:left w:val="none" w:sz="0" w:space="0" w:color="auto"/>
            <w:bottom w:val="none" w:sz="0" w:space="0" w:color="auto"/>
            <w:right w:val="none" w:sz="0" w:space="0" w:color="auto"/>
          </w:divBdr>
        </w:div>
        <w:div w:id="1977449350">
          <w:marLeft w:val="640"/>
          <w:marRight w:val="0"/>
          <w:marTop w:val="0"/>
          <w:marBottom w:val="0"/>
          <w:divBdr>
            <w:top w:val="none" w:sz="0" w:space="0" w:color="auto"/>
            <w:left w:val="none" w:sz="0" w:space="0" w:color="auto"/>
            <w:bottom w:val="none" w:sz="0" w:space="0" w:color="auto"/>
            <w:right w:val="none" w:sz="0" w:space="0" w:color="auto"/>
          </w:divBdr>
        </w:div>
        <w:div w:id="1570454343">
          <w:marLeft w:val="640"/>
          <w:marRight w:val="0"/>
          <w:marTop w:val="0"/>
          <w:marBottom w:val="0"/>
          <w:divBdr>
            <w:top w:val="none" w:sz="0" w:space="0" w:color="auto"/>
            <w:left w:val="none" w:sz="0" w:space="0" w:color="auto"/>
            <w:bottom w:val="none" w:sz="0" w:space="0" w:color="auto"/>
            <w:right w:val="none" w:sz="0" w:space="0" w:color="auto"/>
          </w:divBdr>
        </w:div>
        <w:div w:id="1025713300">
          <w:marLeft w:val="640"/>
          <w:marRight w:val="0"/>
          <w:marTop w:val="0"/>
          <w:marBottom w:val="0"/>
          <w:divBdr>
            <w:top w:val="none" w:sz="0" w:space="0" w:color="auto"/>
            <w:left w:val="none" w:sz="0" w:space="0" w:color="auto"/>
            <w:bottom w:val="none" w:sz="0" w:space="0" w:color="auto"/>
            <w:right w:val="none" w:sz="0" w:space="0" w:color="auto"/>
          </w:divBdr>
        </w:div>
        <w:div w:id="1521771244">
          <w:marLeft w:val="640"/>
          <w:marRight w:val="0"/>
          <w:marTop w:val="0"/>
          <w:marBottom w:val="0"/>
          <w:divBdr>
            <w:top w:val="none" w:sz="0" w:space="0" w:color="auto"/>
            <w:left w:val="none" w:sz="0" w:space="0" w:color="auto"/>
            <w:bottom w:val="none" w:sz="0" w:space="0" w:color="auto"/>
            <w:right w:val="none" w:sz="0" w:space="0" w:color="auto"/>
          </w:divBdr>
        </w:div>
        <w:div w:id="295837570">
          <w:marLeft w:val="640"/>
          <w:marRight w:val="0"/>
          <w:marTop w:val="0"/>
          <w:marBottom w:val="0"/>
          <w:divBdr>
            <w:top w:val="none" w:sz="0" w:space="0" w:color="auto"/>
            <w:left w:val="none" w:sz="0" w:space="0" w:color="auto"/>
            <w:bottom w:val="none" w:sz="0" w:space="0" w:color="auto"/>
            <w:right w:val="none" w:sz="0" w:space="0" w:color="auto"/>
          </w:divBdr>
        </w:div>
        <w:div w:id="1278634811">
          <w:marLeft w:val="640"/>
          <w:marRight w:val="0"/>
          <w:marTop w:val="0"/>
          <w:marBottom w:val="0"/>
          <w:divBdr>
            <w:top w:val="none" w:sz="0" w:space="0" w:color="auto"/>
            <w:left w:val="none" w:sz="0" w:space="0" w:color="auto"/>
            <w:bottom w:val="none" w:sz="0" w:space="0" w:color="auto"/>
            <w:right w:val="none" w:sz="0" w:space="0" w:color="auto"/>
          </w:divBdr>
        </w:div>
        <w:div w:id="1468163482">
          <w:marLeft w:val="640"/>
          <w:marRight w:val="0"/>
          <w:marTop w:val="0"/>
          <w:marBottom w:val="0"/>
          <w:divBdr>
            <w:top w:val="none" w:sz="0" w:space="0" w:color="auto"/>
            <w:left w:val="none" w:sz="0" w:space="0" w:color="auto"/>
            <w:bottom w:val="none" w:sz="0" w:space="0" w:color="auto"/>
            <w:right w:val="none" w:sz="0" w:space="0" w:color="auto"/>
          </w:divBdr>
        </w:div>
        <w:div w:id="1545868677">
          <w:marLeft w:val="640"/>
          <w:marRight w:val="0"/>
          <w:marTop w:val="0"/>
          <w:marBottom w:val="0"/>
          <w:divBdr>
            <w:top w:val="none" w:sz="0" w:space="0" w:color="auto"/>
            <w:left w:val="none" w:sz="0" w:space="0" w:color="auto"/>
            <w:bottom w:val="none" w:sz="0" w:space="0" w:color="auto"/>
            <w:right w:val="none" w:sz="0" w:space="0" w:color="auto"/>
          </w:divBdr>
        </w:div>
        <w:div w:id="667711508">
          <w:marLeft w:val="640"/>
          <w:marRight w:val="0"/>
          <w:marTop w:val="0"/>
          <w:marBottom w:val="0"/>
          <w:divBdr>
            <w:top w:val="none" w:sz="0" w:space="0" w:color="auto"/>
            <w:left w:val="none" w:sz="0" w:space="0" w:color="auto"/>
            <w:bottom w:val="none" w:sz="0" w:space="0" w:color="auto"/>
            <w:right w:val="none" w:sz="0" w:space="0" w:color="auto"/>
          </w:divBdr>
        </w:div>
        <w:div w:id="1009403870">
          <w:marLeft w:val="640"/>
          <w:marRight w:val="0"/>
          <w:marTop w:val="0"/>
          <w:marBottom w:val="0"/>
          <w:divBdr>
            <w:top w:val="none" w:sz="0" w:space="0" w:color="auto"/>
            <w:left w:val="none" w:sz="0" w:space="0" w:color="auto"/>
            <w:bottom w:val="none" w:sz="0" w:space="0" w:color="auto"/>
            <w:right w:val="none" w:sz="0" w:space="0" w:color="auto"/>
          </w:divBdr>
        </w:div>
        <w:div w:id="1060206911">
          <w:marLeft w:val="640"/>
          <w:marRight w:val="0"/>
          <w:marTop w:val="0"/>
          <w:marBottom w:val="0"/>
          <w:divBdr>
            <w:top w:val="none" w:sz="0" w:space="0" w:color="auto"/>
            <w:left w:val="none" w:sz="0" w:space="0" w:color="auto"/>
            <w:bottom w:val="none" w:sz="0" w:space="0" w:color="auto"/>
            <w:right w:val="none" w:sz="0" w:space="0" w:color="auto"/>
          </w:divBdr>
        </w:div>
        <w:div w:id="63308806">
          <w:marLeft w:val="640"/>
          <w:marRight w:val="0"/>
          <w:marTop w:val="0"/>
          <w:marBottom w:val="0"/>
          <w:divBdr>
            <w:top w:val="none" w:sz="0" w:space="0" w:color="auto"/>
            <w:left w:val="none" w:sz="0" w:space="0" w:color="auto"/>
            <w:bottom w:val="none" w:sz="0" w:space="0" w:color="auto"/>
            <w:right w:val="none" w:sz="0" w:space="0" w:color="auto"/>
          </w:divBdr>
        </w:div>
        <w:div w:id="1454324148">
          <w:marLeft w:val="640"/>
          <w:marRight w:val="0"/>
          <w:marTop w:val="0"/>
          <w:marBottom w:val="0"/>
          <w:divBdr>
            <w:top w:val="none" w:sz="0" w:space="0" w:color="auto"/>
            <w:left w:val="none" w:sz="0" w:space="0" w:color="auto"/>
            <w:bottom w:val="none" w:sz="0" w:space="0" w:color="auto"/>
            <w:right w:val="none" w:sz="0" w:space="0" w:color="auto"/>
          </w:divBdr>
        </w:div>
        <w:div w:id="1401370783">
          <w:marLeft w:val="640"/>
          <w:marRight w:val="0"/>
          <w:marTop w:val="0"/>
          <w:marBottom w:val="0"/>
          <w:divBdr>
            <w:top w:val="none" w:sz="0" w:space="0" w:color="auto"/>
            <w:left w:val="none" w:sz="0" w:space="0" w:color="auto"/>
            <w:bottom w:val="none" w:sz="0" w:space="0" w:color="auto"/>
            <w:right w:val="none" w:sz="0" w:space="0" w:color="auto"/>
          </w:divBdr>
        </w:div>
        <w:div w:id="1374496220">
          <w:marLeft w:val="640"/>
          <w:marRight w:val="0"/>
          <w:marTop w:val="0"/>
          <w:marBottom w:val="0"/>
          <w:divBdr>
            <w:top w:val="none" w:sz="0" w:space="0" w:color="auto"/>
            <w:left w:val="none" w:sz="0" w:space="0" w:color="auto"/>
            <w:bottom w:val="none" w:sz="0" w:space="0" w:color="auto"/>
            <w:right w:val="none" w:sz="0" w:space="0" w:color="auto"/>
          </w:divBdr>
        </w:div>
        <w:div w:id="1972398664">
          <w:marLeft w:val="640"/>
          <w:marRight w:val="0"/>
          <w:marTop w:val="0"/>
          <w:marBottom w:val="0"/>
          <w:divBdr>
            <w:top w:val="none" w:sz="0" w:space="0" w:color="auto"/>
            <w:left w:val="none" w:sz="0" w:space="0" w:color="auto"/>
            <w:bottom w:val="none" w:sz="0" w:space="0" w:color="auto"/>
            <w:right w:val="none" w:sz="0" w:space="0" w:color="auto"/>
          </w:divBdr>
        </w:div>
        <w:div w:id="2103916498">
          <w:marLeft w:val="640"/>
          <w:marRight w:val="0"/>
          <w:marTop w:val="0"/>
          <w:marBottom w:val="0"/>
          <w:divBdr>
            <w:top w:val="none" w:sz="0" w:space="0" w:color="auto"/>
            <w:left w:val="none" w:sz="0" w:space="0" w:color="auto"/>
            <w:bottom w:val="none" w:sz="0" w:space="0" w:color="auto"/>
            <w:right w:val="none" w:sz="0" w:space="0" w:color="auto"/>
          </w:divBdr>
        </w:div>
        <w:div w:id="518741964">
          <w:marLeft w:val="640"/>
          <w:marRight w:val="0"/>
          <w:marTop w:val="0"/>
          <w:marBottom w:val="0"/>
          <w:divBdr>
            <w:top w:val="none" w:sz="0" w:space="0" w:color="auto"/>
            <w:left w:val="none" w:sz="0" w:space="0" w:color="auto"/>
            <w:bottom w:val="none" w:sz="0" w:space="0" w:color="auto"/>
            <w:right w:val="none" w:sz="0" w:space="0" w:color="auto"/>
          </w:divBdr>
        </w:div>
        <w:div w:id="947741053">
          <w:marLeft w:val="640"/>
          <w:marRight w:val="0"/>
          <w:marTop w:val="0"/>
          <w:marBottom w:val="0"/>
          <w:divBdr>
            <w:top w:val="none" w:sz="0" w:space="0" w:color="auto"/>
            <w:left w:val="none" w:sz="0" w:space="0" w:color="auto"/>
            <w:bottom w:val="none" w:sz="0" w:space="0" w:color="auto"/>
            <w:right w:val="none" w:sz="0" w:space="0" w:color="auto"/>
          </w:divBdr>
        </w:div>
        <w:div w:id="805969622">
          <w:marLeft w:val="640"/>
          <w:marRight w:val="0"/>
          <w:marTop w:val="0"/>
          <w:marBottom w:val="0"/>
          <w:divBdr>
            <w:top w:val="none" w:sz="0" w:space="0" w:color="auto"/>
            <w:left w:val="none" w:sz="0" w:space="0" w:color="auto"/>
            <w:bottom w:val="none" w:sz="0" w:space="0" w:color="auto"/>
            <w:right w:val="none" w:sz="0" w:space="0" w:color="auto"/>
          </w:divBdr>
        </w:div>
        <w:div w:id="2028015850">
          <w:marLeft w:val="640"/>
          <w:marRight w:val="0"/>
          <w:marTop w:val="0"/>
          <w:marBottom w:val="0"/>
          <w:divBdr>
            <w:top w:val="none" w:sz="0" w:space="0" w:color="auto"/>
            <w:left w:val="none" w:sz="0" w:space="0" w:color="auto"/>
            <w:bottom w:val="none" w:sz="0" w:space="0" w:color="auto"/>
            <w:right w:val="none" w:sz="0" w:space="0" w:color="auto"/>
          </w:divBdr>
        </w:div>
        <w:div w:id="2017267368">
          <w:marLeft w:val="640"/>
          <w:marRight w:val="0"/>
          <w:marTop w:val="0"/>
          <w:marBottom w:val="0"/>
          <w:divBdr>
            <w:top w:val="none" w:sz="0" w:space="0" w:color="auto"/>
            <w:left w:val="none" w:sz="0" w:space="0" w:color="auto"/>
            <w:bottom w:val="none" w:sz="0" w:space="0" w:color="auto"/>
            <w:right w:val="none" w:sz="0" w:space="0" w:color="auto"/>
          </w:divBdr>
        </w:div>
        <w:div w:id="1347832544">
          <w:marLeft w:val="640"/>
          <w:marRight w:val="0"/>
          <w:marTop w:val="0"/>
          <w:marBottom w:val="0"/>
          <w:divBdr>
            <w:top w:val="none" w:sz="0" w:space="0" w:color="auto"/>
            <w:left w:val="none" w:sz="0" w:space="0" w:color="auto"/>
            <w:bottom w:val="none" w:sz="0" w:space="0" w:color="auto"/>
            <w:right w:val="none" w:sz="0" w:space="0" w:color="auto"/>
          </w:divBdr>
        </w:div>
        <w:div w:id="26296409">
          <w:marLeft w:val="640"/>
          <w:marRight w:val="0"/>
          <w:marTop w:val="0"/>
          <w:marBottom w:val="0"/>
          <w:divBdr>
            <w:top w:val="none" w:sz="0" w:space="0" w:color="auto"/>
            <w:left w:val="none" w:sz="0" w:space="0" w:color="auto"/>
            <w:bottom w:val="none" w:sz="0" w:space="0" w:color="auto"/>
            <w:right w:val="none" w:sz="0" w:space="0" w:color="auto"/>
          </w:divBdr>
        </w:div>
        <w:div w:id="652565838">
          <w:marLeft w:val="640"/>
          <w:marRight w:val="0"/>
          <w:marTop w:val="0"/>
          <w:marBottom w:val="0"/>
          <w:divBdr>
            <w:top w:val="none" w:sz="0" w:space="0" w:color="auto"/>
            <w:left w:val="none" w:sz="0" w:space="0" w:color="auto"/>
            <w:bottom w:val="none" w:sz="0" w:space="0" w:color="auto"/>
            <w:right w:val="none" w:sz="0" w:space="0" w:color="auto"/>
          </w:divBdr>
        </w:div>
        <w:div w:id="263266172">
          <w:marLeft w:val="640"/>
          <w:marRight w:val="0"/>
          <w:marTop w:val="0"/>
          <w:marBottom w:val="0"/>
          <w:divBdr>
            <w:top w:val="none" w:sz="0" w:space="0" w:color="auto"/>
            <w:left w:val="none" w:sz="0" w:space="0" w:color="auto"/>
            <w:bottom w:val="none" w:sz="0" w:space="0" w:color="auto"/>
            <w:right w:val="none" w:sz="0" w:space="0" w:color="auto"/>
          </w:divBdr>
        </w:div>
        <w:div w:id="1534151813">
          <w:marLeft w:val="640"/>
          <w:marRight w:val="0"/>
          <w:marTop w:val="0"/>
          <w:marBottom w:val="0"/>
          <w:divBdr>
            <w:top w:val="none" w:sz="0" w:space="0" w:color="auto"/>
            <w:left w:val="none" w:sz="0" w:space="0" w:color="auto"/>
            <w:bottom w:val="none" w:sz="0" w:space="0" w:color="auto"/>
            <w:right w:val="none" w:sz="0" w:space="0" w:color="auto"/>
          </w:divBdr>
        </w:div>
        <w:div w:id="821317156">
          <w:marLeft w:val="640"/>
          <w:marRight w:val="0"/>
          <w:marTop w:val="0"/>
          <w:marBottom w:val="0"/>
          <w:divBdr>
            <w:top w:val="none" w:sz="0" w:space="0" w:color="auto"/>
            <w:left w:val="none" w:sz="0" w:space="0" w:color="auto"/>
            <w:bottom w:val="none" w:sz="0" w:space="0" w:color="auto"/>
            <w:right w:val="none" w:sz="0" w:space="0" w:color="auto"/>
          </w:divBdr>
        </w:div>
        <w:div w:id="1551768703">
          <w:marLeft w:val="640"/>
          <w:marRight w:val="0"/>
          <w:marTop w:val="0"/>
          <w:marBottom w:val="0"/>
          <w:divBdr>
            <w:top w:val="none" w:sz="0" w:space="0" w:color="auto"/>
            <w:left w:val="none" w:sz="0" w:space="0" w:color="auto"/>
            <w:bottom w:val="none" w:sz="0" w:space="0" w:color="auto"/>
            <w:right w:val="none" w:sz="0" w:space="0" w:color="auto"/>
          </w:divBdr>
        </w:div>
        <w:div w:id="1017539835">
          <w:marLeft w:val="640"/>
          <w:marRight w:val="0"/>
          <w:marTop w:val="0"/>
          <w:marBottom w:val="0"/>
          <w:divBdr>
            <w:top w:val="none" w:sz="0" w:space="0" w:color="auto"/>
            <w:left w:val="none" w:sz="0" w:space="0" w:color="auto"/>
            <w:bottom w:val="none" w:sz="0" w:space="0" w:color="auto"/>
            <w:right w:val="none" w:sz="0" w:space="0" w:color="auto"/>
          </w:divBdr>
        </w:div>
        <w:div w:id="2026515718">
          <w:marLeft w:val="640"/>
          <w:marRight w:val="0"/>
          <w:marTop w:val="0"/>
          <w:marBottom w:val="0"/>
          <w:divBdr>
            <w:top w:val="none" w:sz="0" w:space="0" w:color="auto"/>
            <w:left w:val="none" w:sz="0" w:space="0" w:color="auto"/>
            <w:bottom w:val="none" w:sz="0" w:space="0" w:color="auto"/>
            <w:right w:val="none" w:sz="0" w:space="0" w:color="auto"/>
          </w:divBdr>
        </w:div>
        <w:div w:id="1585408422">
          <w:marLeft w:val="640"/>
          <w:marRight w:val="0"/>
          <w:marTop w:val="0"/>
          <w:marBottom w:val="0"/>
          <w:divBdr>
            <w:top w:val="none" w:sz="0" w:space="0" w:color="auto"/>
            <w:left w:val="none" w:sz="0" w:space="0" w:color="auto"/>
            <w:bottom w:val="none" w:sz="0" w:space="0" w:color="auto"/>
            <w:right w:val="none" w:sz="0" w:space="0" w:color="auto"/>
          </w:divBdr>
        </w:div>
        <w:div w:id="778062440">
          <w:marLeft w:val="640"/>
          <w:marRight w:val="0"/>
          <w:marTop w:val="0"/>
          <w:marBottom w:val="0"/>
          <w:divBdr>
            <w:top w:val="none" w:sz="0" w:space="0" w:color="auto"/>
            <w:left w:val="none" w:sz="0" w:space="0" w:color="auto"/>
            <w:bottom w:val="none" w:sz="0" w:space="0" w:color="auto"/>
            <w:right w:val="none" w:sz="0" w:space="0" w:color="auto"/>
          </w:divBdr>
        </w:div>
        <w:div w:id="157811119">
          <w:marLeft w:val="640"/>
          <w:marRight w:val="0"/>
          <w:marTop w:val="0"/>
          <w:marBottom w:val="0"/>
          <w:divBdr>
            <w:top w:val="none" w:sz="0" w:space="0" w:color="auto"/>
            <w:left w:val="none" w:sz="0" w:space="0" w:color="auto"/>
            <w:bottom w:val="none" w:sz="0" w:space="0" w:color="auto"/>
            <w:right w:val="none" w:sz="0" w:space="0" w:color="auto"/>
          </w:divBdr>
        </w:div>
        <w:div w:id="450519592">
          <w:marLeft w:val="640"/>
          <w:marRight w:val="0"/>
          <w:marTop w:val="0"/>
          <w:marBottom w:val="0"/>
          <w:divBdr>
            <w:top w:val="none" w:sz="0" w:space="0" w:color="auto"/>
            <w:left w:val="none" w:sz="0" w:space="0" w:color="auto"/>
            <w:bottom w:val="none" w:sz="0" w:space="0" w:color="auto"/>
            <w:right w:val="none" w:sz="0" w:space="0" w:color="auto"/>
          </w:divBdr>
        </w:div>
        <w:div w:id="1206411857">
          <w:marLeft w:val="640"/>
          <w:marRight w:val="0"/>
          <w:marTop w:val="0"/>
          <w:marBottom w:val="0"/>
          <w:divBdr>
            <w:top w:val="none" w:sz="0" w:space="0" w:color="auto"/>
            <w:left w:val="none" w:sz="0" w:space="0" w:color="auto"/>
            <w:bottom w:val="none" w:sz="0" w:space="0" w:color="auto"/>
            <w:right w:val="none" w:sz="0" w:space="0" w:color="auto"/>
          </w:divBdr>
        </w:div>
        <w:div w:id="1719478339">
          <w:marLeft w:val="640"/>
          <w:marRight w:val="0"/>
          <w:marTop w:val="0"/>
          <w:marBottom w:val="0"/>
          <w:divBdr>
            <w:top w:val="none" w:sz="0" w:space="0" w:color="auto"/>
            <w:left w:val="none" w:sz="0" w:space="0" w:color="auto"/>
            <w:bottom w:val="none" w:sz="0" w:space="0" w:color="auto"/>
            <w:right w:val="none" w:sz="0" w:space="0" w:color="auto"/>
          </w:divBdr>
        </w:div>
        <w:div w:id="627853697">
          <w:marLeft w:val="640"/>
          <w:marRight w:val="0"/>
          <w:marTop w:val="0"/>
          <w:marBottom w:val="0"/>
          <w:divBdr>
            <w:top w:val="none" w:sz="0" w:space="0" w:color="auto"/>
            <w:left w:val="none" w:sz="0" w:space="0" w:color="auto"/>
            <w:bottom w:val="none" w:sz="0" w:space="0" w:color="auto"/>
            <w:right w:val="none" w:sz="0" w:space="0" w:color="auto"/>
          </w:divBdr>
        </w:div>
        <w:div w:id="2044204435">
          <w:marLeft w:val="640"/>
          <w:marRight w:val="0"/>
          <w:marTop w:val="0"/>
          <w:marBottom w:val="0"/>
          <w:divBdr>
            <w:top w:val="none" w:sz="0" w:space="0" w:color="auto"/>
            <w:left w:val="none" w:sz="0" w:space="0" w:color="auto"/>
            <w:bottom w:val="none" w:sz="0" w:space="0" w:color="auto"/>
            <w:right w:val="none" w:sz="0" w:space="0" w:color="auto"/>
          </w:divBdr>
        </w:div>
        <w:div w:id="825782312">
          <w:marLeft w:val="640"/>
          <w:marRight w:val="0"/>
          <w:marTop w:val="0"/>
          <w:marBottom w:val="0"/>
          <w:divBdr>
            <w:top w:val="none" w:sz="0" w:space="0" w:color="auto"/>
            <w:left w:val="none" w:sz="0" w:space="0" w:color="auto"/>
            <w:bottom w:val="none" w:sz="0" w:space="0" w:color="auto"/>
            <w:right w:val="none" w:sz="0" w:space="0" w:color="auto"/>
          </w:divBdr>
        </w:div>
        <w:div w:id="1524055477">
          <w:marLeft w:val="640"/>
          <w:marRight w:val="0"/>
          <w:marTop w:val="0"/>
          <w:marBottom w:val="0"/>
          <w:divBdr>
            <w:top w:val="none" w:sz="0" w:space="0" w:color="auto"/>
            <w:left w:val="none" w:sz="0" w:space="0" w:color="auto"/>
            <w:bottom w:val="none" w:sz="0" w:space="0" w:color="auto"/>
            <w:right w:val="none" w:sz="0" w:space="0" w:color="auto"/>
          </w:divBdr>
        </w:div>
        <w:div w:id="1591739962">
          <w:marLeft w:val="640"/>
          <w:marRight w:val="0"/>
          <w:marTop w:val="0"/>
          <w:marBottom w:val="0"/>
          <w:divBdr>
            <w:top w:val="none" w:sz="0" w:space="0" w:color="auto"/>
            <w:left w:val="none" w:sz="0" w:space="0" w:color="auto"/>
            <w:bottom w:val="none" w:sz="0" w:space="0" w:color="auto"/>
            <w:right w:val="none" w:sz="0" w:space="0" w:color="auto"/>
          </w:divBdr>
        </w:div>
        <w:div w:id="1960909380">
          <w:marLeft w:val="640"/>
          <w:marRight w:val="0"/>
          <w:marTop w:val="0"/>
          <w:marBottom w:val="0"/>
          <w:divBdr>
            <w:top w:val="none" w:sz="0" w:space="0" w:color="auto"/>
            <w:left w:val="none" w:sz="0" w:space="0" w:color="auto"/>
            <w:bottom w:val="none" w:sz="0" w:space="0" w:color="auto"/>
            <w:right w:val="none" w:sz="0" w:space="0" w:color="auto"/>
          </w:divBdr>
        </w:div>
        <w:div w:id="667631532">
          <w:marLeft w:val="640"/>
          <w:marRight w:val="0"/>
          <w:marTop w:val="0"/>
          <w:marBottom w:val="0"/>
          <w:divBdr>
            <w:top w:val="none" w:sz="0" w:space="0" w:color="auto"/>
            <w:left w:val="none" w:sz="0" w:space="0" w:color="auto"/>
            <w:bottom w:val="none" w:sz="0" w:space="0" w:color="auto"/>
            <w:right w:val="none" w:sz="0" w:space="0" w:color="auto"/>
          </w:divBdr>
        </w:div>
        <w:div w:id="1332753400">
          <w:marLeft w:val="640"/>
          <w:marRight w:val="0"/>
          <w:marTop w:val="0"/>
          <w:marBottom w:val="0"/>
          <w:divBdr>
            <w:top w:val="none" w:sz="0" w:space="0" w:color="auto"/>
            <w:left w:val="none" w:sz="0" w:space="0" w:color="auto"/>
            <w:bottom w:val="none" w:sz="0" w:space="0" w:color="auto"/>
            <w:right w:val="none" w:sz="0" w:space="0" w:color="auto"/>
          </w:divBdr>
        </w:div>
        <w:div w:id="984549675">
          <w:marLeft w:val="640"/>
          <w:marRight w:val="0"/>
          <w:marTop w:val="0"/>
          <w:marBottom w:val="0"/>
          <w:divBdr>
            <w:top w:val="none" w:sz="0" w:space="0" w:color="auto"/>
            <w:left w:val="none" w:sz="0" w:space="0" w:color="auto"/>
            <w:bottom w:val="none" w:sz="0" w:space="0" w:color="auto"/>
            <w:right w:val="none" w:sz="0" w:space="0" w:color="auto"/>
          </w:divBdr>
        </w:div>
        <w:div w:id="1053432482">
          <w:marLeft w:val="640"/>
          <w:marRight w:val="0"/>
          <w:marTop w:val="0"/>
          <w:marBottom w:val="0"/>
          <w:divBdr>
            <w:top w:val="none" w:sz="0" w:space="0" w:color="auto"/>
            <w:left w:val="none" w:sz="0" w:space="0" w:color="auto"/>
            <w:bottom w:val="none" w:sz="0" w:space="0" w:color="auto"/>
            <w:right w:val="none" w:sz="0" w:space="0" w:color="auto"/>
          </w:divBdr>
        </w:div>
        <w:div w:id="1231116466">
          <w:marLeft w:val="640"/>
          <w:marRight w:val="0"/>
          <w:marTop w:val="0"/>
          <w:marBottom w:val="0"/>
          <w:divBdr>
            <w:top w:val="none" w:sz="0" w:space="0" w:color="auto"/>
            <w:left w:val="none" w:sz="0" w:space="0" w:color="auto"/>
            <w:bottom w:val="none" w:sz="0" w:space="0" w:color="auto"/>
            <w:right w:val="none" w:sz="0" w:space="0" w:color="auto"/>
          </w:divBdr>
        </w:div>
        <w:div w:id="1108430686">
          <w:marLeft w:val="640"/>
          <w:marRight w:val="0"/>
          <w:marTop w:val="0"/>
          <w:marBottom w:val="0"/>
          <w:divBdr>
            <w:top w:val="none" w:sz="0" w:space="0" w:color="auto"/>
            <w:left w:val="none" w:sz="0" w:space="0" w:color="auto"/>
            <w:bottom w:val="none" w:sz="0" w:space="0" w:color="auto"/>
            <w:right w:val="none" w:sz="0" w:space="0" w:color="auto"/>
          </w:divBdr>
        </w:div>
        <w:div w:id="1673143189">
          <w:marLeft w:val="640"/>
          <w:marRight w:val="0"/>
          <w:marTop w:val="0"/>
          <w:marBottom w:val="0"/>
          <w:divBdr>
            <w:top w:val="none" w:sz="0" w:space="0" w:color="auto"/>
            <w:left w:val="none" w:sz="0" w:space="0" w:color="auto"/>
            <w:bottom w:val="none" w:sz="0" w:space="0" w:color="auto"/>
            <w:right w:val="none" w:sz="0" w:space="0" w:color="auto"/>
          </w:divBdr>
        </w:div>
        <w:div w:id="293339421">
          <w:marLeft w:val="640"/>
          <w:marRight w:val="0"/>
          <w:marTop w:val="0"/>
          <w:marBottom w:val="0"/>
          <w:divBdr>
            <w:top w:val="none" w:sz="0" w:space="0" w:color="auto"/>
            <w:left w:val="none" w:sz="0" w:space="0" w:color="auto"/>
            <w:bottom w:val="none" w:sz="0" w:space="0" w:color="auto"/>
            <w:right w:val="none" w:sz="0" w:space="0" w:color="auto"/>
          </w:divBdr>
        </w:div>
        <w:div w:id="911620290">
          <w:marLeft w:val="640"/>
          <w:marRight w:val="0"/>
          <w:marTop w:val="0"/>
          <w:marBottom w:val="0"/>
          <w:divBdr>
            <w:top w:val="none" w:sz="0" w:space="0" w:color="auto"/>
            <w:left w:val="none" w:sz="0" w:space="0" w:color="auto"/>
            <w:bottom w:val="none" w:sz="0" w:space="0" w:color="auto"/>
            <w:right w:val="none" w:sz="0" w:space="0" w:color="auto"/>
          </w:divBdr>
        </w:div>
        <w:div w:id="2092652339">
          <w:marLeft w:val="640"/>
          <w:marRight w:val="0"/>
          <w:marTop w:val="0"/>
          <w:marBottom w:val="0"/>
          <w:divBdr>
            <w:top w:val="none" w:sz="0" w:space="0" w:color="auto"/>
            <w:left w:val="none" w:sz="0" w:space="0" w:color="auto"/>
            <w:bottom w:val="none" w:sz="0" w:space="0" w:color="auto"/>
            <w:right w:val="none" w:sz="0" w:space="0" w:color="auto"/>
          </w:divBdr>
        </w:div>
        <w:div w:id="1538930894">
          <w:marLeft w:val="640"/>
          <w:marRight w:val="0"/>
          <w:marTop w:val="0"/>
          <w:marBottom w:val="0"/>
          <w:divBdr>
            <w:top w:val="none" w:sz="0" w:space="0" w:color="auto"/>
            <w:left w:val="none" w:sz="0" w:space="0" w:color="auto"/>
            <w:bottom w:val="none" w:sz="0" w:space="0" w:color="auto"/>
            <w:right w:val="none" w:sz="0" w:space="0" w:color="auto"/>
          </w:divBdr>
        </w:div>
        <w:div w:id="1404329057">
          <w:marLeft w:val="640"/>
          <w:marRight w:val="0"/>
          <w:marTop w:val="0"/>
          <w:marBottom w:val="0"/>
          <w:divBdr>
            <w:top w:val="none" w:sz="0" w:space="0" w:color="auto"/>
            <w:left w:val="none" w:sz="0" w:space="0" w:color="auto"/>
            <w:bottom w:val="none" w:sz="0" w:space="0" w:color="auto"/>
            <w:right w:val="none" w:sz="0" w:space="0" w:color="auto"/>
          </w:divBdr>
        </w:div>
        <w:div w:id="461925780">
          <w:marLeft w:val="640"/>
          <w:marRight w:val="0"/>
          <w:marTop w:val="0"/>
          <w:marBottom w:val="0"/>
          <w:divBdr>
            <w:top w:val="none" w:sz="0" w:space="0" w:color="auto"/>
            <w:left w:val="none" w:sz="0" w:space="0" w:color="auto"/>
            <w:bottom w:val="none" w:sz="0" w:space="0" w:color="auto"/>
            <w:right w:val="none" w:sz="0" w:space="0" w:color="auto"/>
          </w:divBdr>
        </w:div>
        <w:div w:id="1746099708">
          <w:marLeft w:val="640"/>
          <w:marRight w:val="0"/>
          <w:marTop w:val="0"/>
          <w:marBottom w:val="0"/>
          <w:divBdr>
            <w:top w:val="none" w:sz="0" w:space="0" w:color="auto"/>
            <w:left w:val="none" w:sz="0" w:space="0" w:color="auto"/>
            <w:bottom w:val="none" w:sz="0" w:space="0" w:color="auto"/>
            <w:right w:val="none" w:sz="0" w:space="0" w:color="auto"/>
          </w:divBdr>
        </w:div>
        <w:div w:id="849372508">
          <w:marLeft w:val="640"/>
          <w:marRight w:val="0"/>
          <w:marTop w:val="0"/>
          <w:marBottom w:val="0"/>
          <w:divBdr>
            <w:top w:val="none" w:sz="0" w:space="0" w:color="auto"/>
            <w:left w:val="none" w:sz="0" w:space="0" w:color="auto"/>
            <w:bottom w:val="none" w:sz="0" w:space="0" w:color="auto"/>
            <w:right w:val="none" w:sz="0" w:space="0" w:color="auto"/>
          </w:divBdr>
        </w:div>
        <w:div w:id="865487053">
          <w:marLeft w:val="640"/>
          <w:marRight w:val="0"/>
          <w:marTop w:val="0"/>
          <w:marBottom w:val="0"/>
          <w:divBdr>
            <w:top w:val="none" w:sz="0" w:space="0" w:color="auto"/>
            <w:left w:val="none" w:sz="0" w:space="0" w:color="auto"/>
            <w:bottom w:val="none" w:sz="0" w:space="0" w:color="auto"/>
            <w:right w:val="none" w:sz="0" w:space="0" w:color="auto"/>
          </w:divBdr>
        </w:div>
        <w:div w:id="2103717990">
          <w:marLeft w:val="640"/>
          <w:marRight w:val="0"/>
          <w:marTop w:val="0"/>
          <w:marBottom w:val="0"/>
          <w:divBdr>
            <w:top w:val="none" w:sz="0" w:space="0" w:color="auto"/>
            <w:left w:val="none" w:sz="0" w:space="0" w:color="auto"/>
            <w:bottom w:val="none" w:sz="0" w:space="0" w:color="auto"/>
            <w:right w:val="none" w:sz="0" w:space="0" w:color="auto"/>
          </w:divBdr>
        </w:div>
        <w:div w:id="1605114746">
          <w:marLeft w:val="640"/>
          <w:marRight w:val="0"/>
          <w:marTop w:val="0"/>
          <w:marBottom w:val="0"/>
          <w:divBdr>
            <w:top w:val="none" w:sz="0" w:space="0" w:color="auto"/>
            <w:left w:val="none" w:sz="0" w:space="0" w:color="auto"/>
            <w:bottom w:val="none" w:sz="0" w:space="0" w:color="auto"/>
            <w:right w:val="none" w:sz="0" w:space="0" w:color="auto"/>
          </w:divBdr>
        </w:div>
        <w:div w:id="825049089">
          <w:marLeft w:val="640"/>
          <w:marRight w:val="0"/>
          <w:marTop w:val="0"/>
          <w:marBottom w:val="0"/>
          <w:divBdr>
            <w:top w:val="none" w:sz="0" w:space="0" w:color="auto"/>
            <w:left w:val="none" w:sz="0" w:space="0" w:color="auto"/>
            <w:bottom w:val="none" w:sz="0" w:space="0" w:color="auto"/>
            <w:right w:val="none" w:sz="0" w:space="0" w:color="auto"/>
          </w:divBdr>
        </w:div>
        <w:div w:id="2084527562">
          <w:marLeft w:val="640"/>
          <w:marRight w:val="0"/>
          <w:marTop w:val="0"/>
          <w:marBottom w:val="0"/>
          <w:divBdr>
            <w:top w:val="none" w:sz="0" w:space="0" w:color="auto"/>
            <w:left w:val="none" w:sz="0" w:space="0" w:color="auto"/>
            <w:bottom w:val="none" w:sz="0" w:space="0" w:color="auto"/>
            <w:right w:val="none" w:sz="0" w:space="0" w:color="auto"/>
          </w:divBdr>
        </w:div>
        <w:div w:id="670646019">
          <w:marLeft w:val="640"/>
          <w:marRight w:val="0"/>
          <w:marTop w:val="0"/>
          <w:marBottom w:val="0"/>
          <w:divBdr>
            <w:top w:val="none" w:sz="0" w:space="0" w:color="auto"/>
            <w:left w:val="none" w:sz="0" w:space="0" w:color="auto"/>
            <w:bottom w:val="none" w:sz="0" w:space="0" w:color="auto"/>
            <w:right w:val="none" w:sz="0" w:space="0" w:color="auto"/>
          </w:divBdr>
        </w:div>
        <w:div w:id="1777673647">
          <w:marLeft w:val="640"/>
          <w:marRight w:val="0"/>
          <w:marTop w:val="0"/>
          <w:marBottom w:val="0"/>
          <w:divBdr>
            <w:top w:val="none" w:sz="0" w:space="0" w:color="auto"/>
            <w:left w:val="none" w:sz="0" w:space="0" w:color="auto"/>
            <w:bottom w:val="none" w:sz="0" w:space="0" w:color="auto"/>
            <w:right w:val="none" w:sz="0" w:space="0" w:color="auto"/>
          </w:divBdr>
        </w:div>
        <w:div w:id="1084716316">
          <w:marLeft w:val="640"/>
          <w:marRight w:val="0"/>
          <w:marTop w:val="0"/>
          <w:marBottom w:val="0"/>
          <w:divBdr>
            <w:top w:val="none" w:sz="0" w:space="0" w:color="auto"/>
            <w:left w:val="none" w:sz="0" w:space="0" w:color="auto"/>
            <w:bottom w:val="none" w:sz="0" w:space="0" w:color="auto"/>
            <w:right w:val="none" w:sz="0" w:space="0" w:color="auto"/>
          </w:divBdr>
        </w:div>
        <w:div w:id="1268855963">
          <w:marLeft w:val="640"/>
          <w:marRight w:val="0"/>
          <w:marTop w:val="0"/>
          <w:marBottom w:val="0"/>
          <w:divBdr>
            <w:top w:val="none" w:sz="0" w:space="0" w:color="auto"/>
            <w:left w:val="none" w:sz="0" w:space="0" w:color="auto"/>
            <w:bottom w:val="none" w:sz="0" w:space="0" w:color="auto"/>
            <w:right w:val="none" w:sz="0" w:space="0" w:color="auto"/>
          </w:divBdr>
        </w:div>
        <w:div w:id="841050027">
          <w:marLeft w:val="640"/>
          <w:marRight w:val="0"/>
          <w:marTop w:val="0"/>
          <w:marBottom w:val="0"/>
          <w:divBdr>
            <w:top w:val="none" w:sz="0" w:space="0" w:color="auto"/>
            <w:left w:val="none" w:sz="0" w:space="0" w:color="auto"/>
            <w:bottom w:val="none" w:sz="0" w:space="0" w:color="auto"/>
            <w:right w:val="none" w:sz="0" w:space="0" w:color="auto"/>
          </w:divBdr>
        </w:div>
        <w:div w:id="715929219">
          <w:marLeft w:val="640"/>
          <w:marRight w:val="0"/>
          <w:marTop w:val="0"/>
          <w:marBottom w:val="0"/>
          <w:divBdr>
            <w:top w:val="none" w:sz="0" w:space="0" w:color="auto"/>
            <w:left w:val="none" w:sz="0" w:space="0" w:color="auto"/>
            <w:bottom w:val="none" w:sz="0" w:space="0" w:color="auto"/>
            <w:right w:val="none" w:sz="0" w:space="0" w:color="auto"/>
          </w:divBdr>
        </w:div>
        <w:div w:id="1544754728">
          <w:marLeft w:val="640"/>
          <w:marRight w:val="0"/>
          <w:marTop w:val="0"/>
          <w:marBottom w:val="0"/>
          <w:divBdr>
            <w:top w:val="none" w:sz="0" w:space="0" w:color="auto"/>
            <w:left w:val="none" w:sz="0" w:space="0" w:color="auto"/>
            <w:bottom w:val="none" w:sz="0" w:space="0" w:color="auto"/>
            <w:right w:val="none" w:sz="0" w:space="0" w:color="auto"/>
          </w:divBdr>
        </w:div>
        <w:div w:id="465707884">
          <w:marLeft w:val="640"/>
          <w:marRight w:val="0"/>
          <w:marTop w:val="0"/>
          <w:marBottom w:val="0"/>
          <w:divBdr>
            <w:top w:val="none" w:sz="0" w:space="0" w:color="auto"/>
            <w:left w:val="none" w:sz="0" w:space="0" w:color="auto"/>
            <w:bottom w:val="none" w:sz="0" w:space="0" w:color="auto"/>
            <w:right w:val="none" w:sz="0" w:space="0" w:color="auto"/>
          </w:divBdr>
        </w:div>
        <w:div w:id="2103987142">
          <w:marLeft w:val="640"/>
          <w:marRight w:val="0"/>
          <w:marTop w:val="0"/>
          <w:marBottom w:val="0"/>
          <w:divBdr>
            <w:top w:val="none" w:sz="0" w:space="0" w:color="auto"/>
            <w:left w:val="none" w:sz="0" w:space="0" w:color="auto"/>
            <w:bottom w:val="none" w:sz="0" w:space="0" w:color="auto"/>
            <w:right w:val="none" w:sz="0" w:space="0" w:color="auto"/>
          </w:divBdr>
        </w:div>
        <w:div w:id="199632042">
          <w:marLeft w:val="640"/>
          <w:marRight w:val="0"/>
          <w:marTop w:val="0"/>
          <w:marBottom w:val="0"/>
          <w:divBdr>
            <w:top w:val="none" w:sz="0" w:space="0" w:color="auto"/>
            <w:left w:val="none" w:sz="0" w:space="0" w:color="auto"/>
            <w:bottom w:val="none" w:sz="0" w:space="0" w:color="auto"/>
            <w:right w:val="none" w:sz="0" w:space="0" w:color="auto"/>
          </w:divBdr>
        </w:div>
        <w:div w:id="280844330">
          <w:marLeft w:val="640"/>
          <w:marRight w:val="0"/>
          <w:marTop w:val="0"/>
          <w:marBottom w:val="0"/>
          <w:divBdr>
            <w:top w:val="none" w:sz="0" w:space="0" w:color="auto"/>
            <w:left w:val="none" w:sz="0" w:space="0" w:color="auto"/>
            <w:bottom w:val="none" w:sz="0" w:space="0" w:color="auto"/>
            <w:right w:val="none" w:sz="0" w:space="0" w:color="auto"/>
          </w:divBdr>
        </w:div>
        <w:div w:id="1746804624">
          <w:marLeft w:val="640"/>
          <w:marRight w:val="0"/>
          <w:marTop w:val="0"/>
          <w:marBottom w:val="0"/>
          <w:divBdr>
            <w:top w:val="none" w:sz="0" w:space="0" w:color="auto"/>
            <w:left w:val="none" w:sz="0" w:space="0" w:color="auto"/>
            <w:bottom w:val="none" w:sz="0" w:space="0" w:color="auto"/>
            <w:right w:val="none" w:sz="0" w:space="0" w:color="auto"/>
          </w:divBdr>
        </w:div>
      </w:divsChild>
    </w:div>
    <w:div w:id="1839034670">
      <w:bodyDiv w:val="1"/>
      <w:marLeft w:val="0"/>
      <w:marRight w:val="0"/>
      <w:marTop w:val="0"/>
      <w:marBottom w:val="0"/>
      <w:divBdr>
        <w:top w:val="none" w:sz="0" w:space="0" w:color="auto"/>
        <w:left w:val="none" w:sz="0" w:space="0" w:color="auto"/>
        <w:bottom w:val="none" w:sz="0" w:space="0" w:color="auto"/>
        <w:right w:val="none" w:sz="0" w:space="0" w:color="auto"/>
      </w:divBdr>
      <w:divsChild>
        <w:div w:id="890967001">
          <w:marLeft w:val="640"/>
          <w:marRight w:val="0"/>
          <w:marTop w:val="0"/>
          <w:marBottom w:val="0"/>
          <w:divBdr>
            <w:top w:val="none" w:sz="0" w:space="0" w:color="auto"/>
            <w:left w:val="none" w:sz="0" w:space="0" w:color="auto"/>
            <w:bottom w:val="none" w:sz="0" w:space="0" w:color="auto"/>
            <w:right w:val="none" w:sz="0" w:space="0" w:color="auto"/>
          </w:divBdr>
        </w:div>
        <w:div w:id="1961909273">
          <w:marLeft w:val="640"/>
          <w:marRight w:val="0"/>
          <w:marTop w:val="0"/>
          <w:marBottom w:val="0"/>
          <w:divBdr>
            <w:top w:val="none" w:sz="0" w:space="0" w:color="auto"/>
            <w:left w:val="none" w:sz="0" w:space="0" w:color="auto"/>
            <w:bottom w:val="none" w:sz="0" w:space="0" w:color="auto"/>
            <w:right w:val="none" w:sz="0" w:space="0" w:color="auto"/>
          </w:divBdr>
        </w:div>
        <w:div w:id="1020207958">
          <w:marLeft w:val="640"/>
          <w:marRight w:val="0"/>
          <w:marTop w:val="0"/>
          <w:marBottom w:val="0"/>
          <w:divBdr>
            <w:top w:val="none" w:sz="0" w:space="0" w:color="auto"/>
            <w:left w:val="none" w:sz="0" w:space="0" w:color="auto"/>
            <w:bottom w:val="none" w:sz="0" w:space="0" w:color="auto"/>
            <w:right w:val="none" w:sz="0" w:space="0" w:color="auto"/>
          </w:divBdr>
        </w:div>
        <w:div w:id="466359566">
          <w:marLeft w:val="640"/>
          <w:marRight w:val="0"/>
          <w:marTop w:val="0"/>
          <w:marBottom w:val="0"/>
          <w:divBdr>
            <w:top w:val="none" w:sz="0" w:space="0" w:color="auto"/>
            <w:left w:val="none" w:sz="0" w:space="0" w:color="auto"/>
            <w:bottom w:val="none" w:sz="0" w:space="0" w:color="auto"/>
            <w:right w:val="none" w:sz="0" w:space="0" w:color="auto"/>
          </w:divBdr>
        </w:div>
        <w:div w:id="1469667266">
          <w:marLeft w:val="640"/>
          <w:marRight w:val="0"/>
          <w:marTop w:val="0"/>
          <w:marBottom w:val="0"/>
          <w:divBdr>
            <w:top w:val="none" w:sz="0" w:space="0" w:color="auto"/>
            <w:left w:val="none" w:sz="0" w:space="0" w:color="auto"/>
            <w:bottom w:val="none" w:sz="0" w:space="0" w:color="auto"/>
            <w:right w:val="none" w:sz="0" w:space="0" w:color="auto"/>
          </w:divBdr>
        </w:div>
        <w:div w:id="1629046066">
          <w:marLeft w:val="640"/>
          <w:marRight w:val="0"/>
          <w:marTop w:val="0"/>
          <w:marBottom w:val="0"/>
          <w:divBdr>
            <w:top w:val="none" w:sz="0" w:space="0" w:color="auto"/>
            <w:left w:val="none" w:sz="0" w:space="0" w:color="auto"/>
            <w:bottom w:val="none" w:sz="0" w:space="0" w:color="auto"/>
            <w:right w:val="none" w:sz="0" w:space="0" w:color="auto"/>
          </w:divBdr>
        </w:div>
        <w:div w:id="1049260338">
          <w:marLeft w:val="640"/>
          <w:marRight w:val="0"/>
          <w:marTop w:val="0"/>
          <w:marBottom w:val="0"/>
          <w:divBdr>
            <w:top w:val="none" w:sz="0" w:space="0" w:color="auto"/>
            <w:left w:val="none" w:sz="0" w:space="0" w:color="auto"/>
            <w:bottom w:val="none" w:sz="0" w:space="0" w:color="auto"/>
            <w:right w:val="none" w:sz="0" w:space="0" w:color="auto"/>
          </w:divBdr>
        </w:div>
        <w:div w:id="627593996">
          <w:marLeft w:val="640"/>
          <w:marRight w:val="0"/>
          <w:marTop w:val="0"/>
          <w:marBottom w:val="0"/>
          <w:divBdr>
            <w:top w:val="none" w:sz="0" w:space="0" w:color="auto"/>
            <w:left w:val="none" w:sz="0" w:space="0" w:color="auto"/>
            <w:bottom w:val="none" w:sz="0" w:space="0" w:color="auto"/>
            <w:right w:val="none" w:sz="0" w:space="0" w:color="auto"/>
          </w:divBdr>
        </w:div>
        <w:div w:id="35786244">
          <w:marLeft w:val="640"/>
          <w:marRight w:val="0"/>
          <w:marTop w:val="0"/>
          <w:marBottom w:val="0"/>
          <w:divBdr>
            <w:top w:val="none" w:sz="0" w:space="0" w:color="auto"/>
            <w:left w:val="none" w:sz="0" w:space="0" w:color="auto"/>
            <w:bottom w:val="none" w:sz="0" w:space="0" w:color="auto"/>
            <w:right w:val="none" w:sz="0" w:space="0" w:color="auto"/>
          </w:divBdr>
        </w:div>
        <w:div w:id="1297417897">
          <w:marLeft w:val="640"/>
          <w:marRight w:val="0"/>
          <w:marTop w:val="0"/>
          <w:marBottom w:val="0"/>
          <w:divBdr>
            <w:top w:val="none" w:sz="0" w:space="0" w:color="auto"/>
            <w:left w:val="none" w:sz="0" w:space="0" w:color="auto"/>
            <w:bottom w:val="none" w:sz="0" w:space="0" w:color="auto"/>
            <w:right w:val="none" w:sz="0" w:space="0" w:color="auto"/>
          </w:divBdr>
        </w:div>
        <w:div w:id="181020547">
          <w:marLeft w:val="640"/>
          <w:marRight w:val="0"/>
          <w:marTop w:val="0"/>
          <w:marBottom w:val="0"/>
          <w:divBdr>
            <w:top w:val="none" w:sz="0" w:space="0" w:color="auto"/>
            <w:left w:val="none" w:sz="0" w:space="0" w:color="auto"/>
            <w:bottom w:val="none" w:sz="0" w:space="0" w:color="auto"/>
            <w:right w:val="none" w:sz="0" w:space="0" w:color="auto"/>
          </w:divBdr>
        </w:div>
        <w:div w:id="1863280458">
          <w:marLeft w:val="640"/>
          <w:marRight w:val="0"/>
          <w:marTop w:val="0"/>
          <w:marBottom w:val="0"/>
          <w:divBdr>
            <w:top w:val="none" w:sz="0" w:space="0" w:color="auto"/>
            <w:left w:val="none" w:sz="0" w:space="0" w:color="auto"/>
            <w:bottom w:val="none" w:sz="0" w:space="0" w:color="auto"/>
            <w:right w:val="none" w:sz="0" w:space="0" w:color="auto"/>
          </w:divBdr>
        </w:div>
        <w:div w:id="387458765">
          <w:marLeft w:val="640"/>
          <w:marRight w:val="0"/>
          <w:marTop w:val="0"/>
          <w:marBottom w:val="0"/>
          <w:divBdr>
            <w:top w:val="none" w:sz="0" w:space="0" w:color="auto"/>
            <w:left w:val="none" w:sz="0" w:space="0" w:color="auto"/>
            <w:bottom w:val="none" w:sz="0" w:space="0" w:color="auto"/>
            <w:right w:val="none" w:sz="0" w:space="0" w:color="auto"/>
          </w:divBdr>
        </w:div>
        <w:div w:id="494615756">
          <w:marLeft w:val="640"/>
          <w:marRight w:val="0"/>
          <w:marTop w:val="0"/>
          <w:marBottom w:val="0"/>
          <w:divBdr>
            <w:top w:val="none" w:sz="0" w:space="0" w:color="auto"/>
            <w:left w:val="none" w:sz="0" w:space="0" w:color="auto"/>
            <w:bottom w:val="none" w:sz="0" w:space="0" w:color="auto"/>
            <w:right w:val="none" w:sz="0" w:space="0" w:color="auto"/>
          </w:divBdr>
        </w:div>
        <w:div w:id="1952591691">
          <w:marLeft w:val="640"/>
          <w:marRight w:val="0"/>
          <w:marTop w:val="0"/>
          <w:marBottom w:val="0"/>
          <w:divBdr>
            <w:top w:val="none" w:sz="0" w:space="0" w:color="auto"/>
            <w:left w:val="none" w:sz="0" w:space="0" w:color="auto"/>
            <w:bottom w:val="none" w:sz="0" w:space="0" w:color="auto"/>
            <w:right w:val="none" w:sz="0" w:space="0" w:color="auto"/>
          </w:divBdr>
        </w:div>
        <w:div w:id="1862434779">
          <w:marLeft w:val="640"/>
          <w:marRight w:val="0"/>
          <w:marTop w:val="0"/>
          <w:marBottom w:val="0"/>
          <w:divBdr>
            <w:top w:val="none" w:sz="0" w:space="0" w:color="auto"/>
            <w:left w:val="none" w:sz="0" w:space="0" w:color="auto"/>
            <w:bottom w:val="none" w:sz="0" w:space="0" w:color="auto"/>
            <w:right w:val="none" w:sz="0" w:space="0" w:color="auto"/>
          </w:divBdr>
        </w:div>
        <w:div w:id="782699301">
          <w:marLeft w:val="640"/>
          <w:marRight w:val="0"/>
          <w:marTop w:val="0"/>
          <w:marBottom w:val="0"/>
          <w:divBdr>
            <w:top w:val="none" w:sz="0" w:space="0" w:color="auto"/>
            <w:left w:val="none" w:sz="0" w:space="0" w:color="auto"/>
            <w:bottom w:val="none" w:sz="0" w:space="0" w:color="auto"/>
            <w:right w:val="none" w:sz="0" w:space="0" w:color="auto"/>
          </w:divBdr>
        </w:div>
        <w:div w:id="187960802">
          <w:marLeft w:val="640"/>
          <w:marRight w:val="0"/>
          <w:marTop w:val="0"/>
          <w:marBottom w:val="0"/>
          <w:divBdr>
            <w:top w:val="none" w:sz="0" w:space="0" w:color="auto"/>
            <w:left w:val="none" w:sz="0" w:space="0" w:color="auto"/>
            <w:bottom w:val="none" w:sz="0" w:space="0" w:color="auto"/>
            <w:right w:val="none" w:sz="0" w:space="0" w:color="auto"/>
          </w:divBdr>
        </w:div>
        <w:div w:id="419521371">
          <w:marLeft w:val="640"/>
          <w:marRight w:val="0"/>
          <w:marTop w:val="0"/>
          <w:marBottom w:val="0"/>
          <w:divBdr>
            <w:top w:val="none" w:sz="0" w:space="0" w:color="auto"/>
            <w:left w:val="none" w:sz="0" w:space="0" w:color="auto"/>
            <w:bottom w:val="none" w:sz="0" w:space="0" w:color="auto"/>
            <w:right w:val="none" w:sz="0" w:space="0" w:color="auto"/>
          </w:divBdr>
        </w:div>
        <w:div w:id="1124888286">
          <w:marLeft w:val="640"/>
          <w:marRight w:val="0"/>
          <w:marTop w:val="0"/>
          <w:marBottom w:val="0"/>
          <w:divBdr>
            <w:top w:val="none" w:sz="0" w:space="0" w:color="auto"/>
            <w:left w:val="none" w:sz="0" w:space="0" w:color="auto"/>
            <w:bottom w:val="none" w:sz="0" w:space="0" w:color="auto"/>
            <w:right w:val="none" w:sz="0" w:space="0" w:color="auto"/>
          </w:divBdr>
        </w:div>
        <w:div w:id="1570579958">
          <w:marLeft w:val="640"/>
          <w:marRight w:val="0"/>
          <w:marTop w:val="0"/>
          <w:marBottom w:val="0"/>
          <w:divBdr>
            <w:top w:val="none" w:sz="0" w:space="0" w:color="auto"/>
            <w:left w:val="none" w:sz="0" w:space="0" w:color="auto"/>
            <w:bottom w:val="none" w:sz="0" w:space="0" w:color="auto"/>
            <w:right w:val="none" w:sz="0" w:space="0" w:color="auto"/>
          </w:divBdr>
        </w:div>
        <w:div w:id="1750885488">
          <w:marLeft w:val="640"/>
          <w:marRight w:val="0"/>
          <w:marTop w:val="0"/>
          <w:marBottom w:val="0"/>
          <w:divBdr>
            <w:top w:val="none" w:sz="0" w:space="0" w:color="auto"/>
            <w:left w:val="none" w:sz="0" w:space="0" w:color="auto"/>
            <w:bottom w:val="none" w:sz="0" w:space="0" w:color="auto"/>
            <w:right w:val="none" w:sz="0" w:space="0" w:color="auto"/>
          </w:divBdr>
        </w:div>
        <w:div w:id="1234124041">
          <w:marLeft w:val="640"/>
          <w:marRight w:val="0"/>
          <w:marTop w:val="0"/>
          <w:marBottom w:val="0"/>
          <w:divBdr>
            <w:top w:val="none" w:sz="0" w:space="0" w:color="auto"/>
            <w:left w:val="none" w:sz="0" w:space="0" w:color="auto"/>
            <w:bottom w:val="none" w:sz="0" w:space="0" w:color="auto"/>
            <w:right w:val="none" w:sz="0" w:space="0" w:color="auto"/>
          </w:divBdr>
        </w:div>
        <w:div w:id="415399134">
          <w:marLeft w:val="640"/>
          <w:marRight w:val="0"/>
          <w:marTop w:val="0"/>
          <w:marBottom w:val="0"/>
          <w:divBdr>
            <w:top w:val="none" w:sz="0" w:space="0" w:color="auto"/>
            <w:left w:val="none" w:sz="0" w:space="0" w:color="auto"/>
            <w:bottom w:val="none" w:sz="0" w:space="0" w:color="auto"/>
            <w:right w:val="none" w:sz="0" w:space="0" w:color="auto"/>
          </w:divBdr>
        </w:div>
        <w:div w:id="77874654">
          <w:marLeft w:val="640"/>
          <w:marRight w:val="0"/>
          <w:marTop w:val="0"/>
          <w:marBottom w:val="0"/>
          <w:divBdr>
            <w:top w:val="none" w:sz="0" w:space="0" w:color="auto"/>
            <w:left w:val="none" w:sz="0" w:space="0" w:color="auto"/>
            <w:bottom w:val="none" w:sz="0" w:space="0" w:color="auto"/>
            <w:right w:val="none" w:sz="0" w:space="0" w:color="auto"/>
          </w:divBdr>
        </w:div>
        <w:div w:id="15084724">
          <w:marLeft w:val="640"/>
          <w:marRight w:val="0"/>
          <w:marTop w:val="0"/>
          <w:marBottom w:val="0"/>
          <w:divBdr>
            <w:top w:val="none" w:sz="0" w:space="0" w:color="auto"/>
            <w:left w:val="none" w:sz="0" w:space="0" w:color="auto"/>
            <w:bottom w:val="none" w:sz="0" w:space="0" w:color="auto"/>
            <w:right w:val="none" w:sz="0" w:space="0" w:color="auto"/>
          </w:divBdr>
        </w:div>
        <w:div w:id="2012172471">
          <w:marLeft w:val="640"/>
          <w:marRight w:val="0"/>
          <w:marTop w:val="0"/>
          <w:marBottom w:val="0"/>
          <w:divBdr>
            <w:top w:val="none" w:sz="0" w:space="0" w:color="auto"/>
            <w:left w:val="none" w:sz="0" w:space="0" w:color="auto"/>
            <w:bottom w:val="none" w:sz="0" w:space="0" w:color="auto"/>
            <w:right w:val="none" w:sz="0" w:space="0" w:color="auto"/>
          </w:divBdr>
        </w:div>
        <w:div w:id="423762988">
          <w:marLeft w:val="640"/>
          <w:marRight w:val="0"/>
          <w:marTop w:val="0"/>
          <w:marBottom w:val="0"/>
          <w:divBdr>
            <w:top w:val="none" w:sz="0" w:space="0" w:color="auto"/>
            <w:left w:val="none" w:sz="0" w:space="0" w:color="auto"/>
            <w:bottom w:val="none" w:sz="0" w:space="0" w:color="auto"/>
            <w:right w:val="none" w:sz="0" w:space="0" w:color="auto"/>
          </w:divBdr>
        </w:div>
        <w:div w:id="1502043238">
          <w:marLeft w:val="640"/>
          <w:marRight w:val="0"/>
          <w:marTop w:val="0"/>
          <w:marBottom w:val="0"/>
          <w:divBdr>
            <w:top w:val="none" w:sz="0" w:space="0" w:color="auto"/>
            <w:left w:val="none" w:sz="0" w:space="0" w:color="auto"/>
            <w:bottom w:val="none" w:sz="0" w:space="0" w:color="auto"/>
            <w:right w:val="none" w:sz="0" w:space="0" w:color="auto"/>
          </w:divBdr>
        </w:div>
        <w:div w:id="1535656831">
          <w:marLeft w:val="640"/>
          <w:marRight w:val="0"/>
          <w:marTop w:val="0"/>
          <w:marBottom w:val="0"/>
          <w:divBdr>
            <w:top w:val="none" w:sz="0" w:space="0" w:color="auto"/>
            <w:left w:val="none" w:sz="0" w:space="0" w:color="auto"/>
            <w:bottom w:val="none" w:sz="0" w:space="0" w:color="auto"/>
            <w:right w:val="none" w:sz="0" w:space="0" w:color="auto"/>
          </w:divBdr>
        </w:div>
        <w:div w:id="1763791785">
          <w:marLeft w:val="640"/>
          <w:marRight w:val="0"/>
          <w:marTop w:val="0"/>
          <w:marBottom w:val="0"/>
          <w:divBdr>
            <w:top w:val="none" w:sz="0" w:space="0" w:color="auto"/>
            <w:left w:val="none" w:sz="0" w:space="0" w:color="auto"/>
            <w:bottom w:val="none" w:sz="0" w:space="0" w:color="auto"/>
            <w:right w:val="none" w:sz="0" w:space="0" w:color="auto"/>
          </w:divBdr>
        </w:div>
        <w:div w:id="534660186">
          <w:marLeft w:val="640"/>
          <w:marRight w:val="0"/>
          <w:marTop w:val="0"/>
          <w:marBottom w:val="0"/>
          <w:divBdr>
            <w:top w:val="none" w:sz="0" w:space="0" w:color="auto"/>
            <w:left w:val="none" w:sz="0" w:space="0" w:color="auto"/>
            <w:bottom w:val="none" w:sz="0" w:space="0" w:color="auto"/>
            <w:right w:val="none" w:sz="0" w:space="0" w:color="auto"/>
          </w:divBdr>
        </w:div>
        <w:div w:id="1041246601">
          <w:marLeft w:val="640"/>
          <w:marRight w:val="0"/>
          <w:marTop w:val="0"/>
          <w:marBottom w:val="0"/>
          <w:divBdr>
            <w:top w:val="none" w:sz="0" w:space="0" w:color="auto"/>
            <w:left w:val="none" w:sz="0" w:space="0" w:color="auto"/>
            <w:bottom w:val="none" w:sz="0" w:space="0" w:color="auto"/>
            <w:right w:val="none" w:sz="0" w:space="0" w:color="auto"/>
          </w:divBdr>
        </w:div>
        <w:div w:id="1934048902">
          <w:marLeft w:val="640"/>
          <w:marRight w:val="0"/>
          <w:marTop w:val="0"/>
          <w:marBottom w:val="0"/>
          <w:divBdr>
            <w:top w:val="none" w:sz="0" w:space="0" w:color="auto"/>
            <w:left w:val="none" w:sz="0" w:space="0" w:color="auto"/>
            <w:bottom w:val="none" w:sz="0" w:space="0" w:color="auto"/>
            <w:right w:val="none" w:sz="0" w:space="0" w:color="auto"/>
          </w:divBdr>
        </w:div>
        <w:div w:id="947854990">
          <w:marLeft w:val="640"/>
          <w:marRight w:val="0"/>
          <w:marTop w:val="0"/>
          <w:marBottom w:val="0"/>
          <w:divBdr>
            <w:top w:val="none" w:sz="0" w:space="0" w:color="auto"/>
            <w:left w:val="none" w:sz="0" w:space="0" w:color="auto"/>
            <w:bottom w:val="none" w:sz="0" w:space="0" w:color="auto"/>
            <w:right w:val="none" w:sz="0" w:space="0" w:color="auto"/>
          </w:divBdr>
        </w:div>
        <w:div w:id="907770609">
          <w:marLeft w:val="640"/>
          <w:marRight w:val="0"/>
          <w:marTop w:val="0"/>
          <w:marBottom w:val="0"/>
          <w:divBdr>
            <w:top w:val="none" w:sz="0" w:space="0" w:color="auto"/>
            <w:left w:val="none" w:sz="0" w:space="0" w:color="auto"/>
            <w:bottom w:val="none" w:sz="0" w:space="0" w:color="auto"/>
            <w:right w:val="none" w:sz="0" w:space="0" w:color="auto"/>
          </w:divBdr>
        </w:div>
        <w:div w:id="532696881">
          <w:marLeft w:val="640"/>
          <w:marRight w:val="0"/>
          <w:marTop w:val="0"/>
          <w:marBottom w:val="0"/>
          <w:divBdr>
            <w:top w:val="none" w:sz="0" w:space="0" w:color="auto"/>
            <w:left w:val="none" w:sz="0" w:space="0" w:color="auto"/>
            <w:bottom w:val="none" w:sz="0" w:space="0" w:color="auto"/>
            <w:right w:val="none" w:sz="0" w:space="0" w:color="auto"/>
          </w:divBdr>
        </w:div>
        <w:div w:id="713770620">
          <w:marLeft w:val="640"/>
          <w:marRight w:val="0"/>
          <w:marTop w:val="0"/>
          <w:marBottom w:val="0"/>
          <w:divBdr>
            <w:top w:val="none" w:sz="0" w:space="0" w:color="auto"/>
            <w:left w:val="none" w:sz="0" w:space="0" w:color="auto"/>
            <w:bottom w:val="none" w:sz="0" w:space="0" w:color="auto"/>
            <w:right w:val="none" w:sz="0" w:space="0" w:color="auto"/>
          </w:divBdr>
        </w:div>
        <w:div w:id="424810070">
          <w:marLeft w:val="640"/>
          <w:marRight w:val="0"/>
          <w:marTop w:val="0"/>
          <w:marBottom w:val="0"/>
          <w:divBdr>
            <w:top w:val="none" w:sz="0" w:space="0" w:color="auto"/>
            <w:left w:val="none" w:sz="0" w:space="0" w:color="auto"/>
            <w:bottom w:val="none" w:sz="0" w:space="0" w:color="auto"/>
            <w:right w:val="none" w:sz="0" w:space="0" w:color="auto"/>
          </w:divBdr>
        </w:div>
        <w:div w:id="933874">
          <w:marLeft w:val="640"/>
          <w:marRight w:val="0"/>
          <w:marTop w:val="0"/>
          <w:marBottom w:val="0"/>
          <w:divBdr>
            <w:top w:val="none" w:sz="0" w:space="0" w:color="auto"/>
            <w:left w:val="none" w:sz="0" w:space="0" w:color="auto"/>
            <w:bottom w:val="none" w:sz="0" w:space="0" w:color="auto"/>
            <w:right w:val="none" w:sz="0" w:space="0" w:color="auto"/>
          </w:divBdr>
        </w:div>
        <w:div w:id="831985883">
          <w:marLeft w:val="640"/>
          <w:marRight w:val="0"/>
          <w:marTop w:val="0"/>
          <w:marBottom w:val="0"/>
          <w:divBdr>
            <w:top w:val="none" w:sz="0" w:space="0" w:color="auto"/>
            <w:left w:val="none" w:sz="0" w:space="0" w:color="auto"/>
            <w:bottom w:val="none" w:sz="0" w:space="0" w:color="auto"/>
            <w:right w:val="none" w:sz="0" w:space="0" w:color="auto"/>
          </w:divBdr>
        </w:div>
        <w:div w:id="418525146">
          <w:marLeft w:val="640"/>
          <w:marRight w:val="0"/>
          <w:marTop w:val="0"/>
          <w:marBottom w:val="0"/>
          <w:divBdr>
            <w:top w:val="none" w:sz="0" w:space="0" w:color="auto"/>
            <w:left w:val="none" w:sz="0" w:space="0" w:color="auto"/>
            <w:bottom w:val="none" w:sz="0" w:space="0" w:color="auto"/>
            <w:right w:val="none" w:sz="0" w:space="0" w:color="auto"/>
          </w:divBdr>
        </w:div>
        <w:div w:id="1297879180">
          <w:marLeft w:val="640"/>
          <w:marRight w:val="0"/>
          <w:marTop w:val="0"/>
          <w:marBottom w:val="0"/>
          <w:divBdr>
            <w:top w:val="none" w:sz="0" w:space="0" w:color="auto"/>
            <w:left w:val="none" w:sz="0" w:space="0" w:color="auto"/>
            <w:bottom w:val="none" w:sz="0" w:space="0" w:color="auto"/>
            <w:right w:val="none" w:sz="0" w:space="0" w:color="auto"/>
          </w:divBdr>
        </w:div>
        <w:div w:id="1480460121">
          <w:marLeft w:val="640"/>
          <w:marRight w:val="0"/>
          <w:marTop w:val="0"/>
          <w:marBottom w:val="0"/>
          <w:divBdr>
            <w:top w:val="none" w:sz="0" w:space="0" w:color="auto"/>
            <w:left w:val="none" w:sz="0" w:space="0" w:color="auto"/>
            <w:bottom w:val="none" w:sz="0" w:space="0" w:color="auto"/>
            <w:right w:val="none" w:sz="0" w:space="0" w:color="auto"/>
          </w:divBdr>
        </w:div>
        <w:div w:id="2000570588">
          <w:marLeft w:val="640"/>
          <w:marRight w:val="0"/>
          <w:marTop w:val="0"/>
          <w:marBottom w:val="0"/>
          <w:divBdr>
            <w:top w:val="none" w:sz="0" w:space="0" w:color="auto"/>
            <w:left w:val="none" w:sz="0" w:space="0" w:color="auto"/>
            <w:bottom w:val="none" w:sz="0" w:space="0" w:color="auto"/>
            <w:right w:val="none" w:sz="0" w:space="0" w:color="auto"/>
          </w:divBdr>
        </w:div>
        <w:div w:id="883365704">
          <w:marLeft w:val="640"/>
          <w:marRight w:val="0"/>
          <w:marTop w:val="0"/>
          <w:marBottom w:val="0"/>
          <w:divBdr>
            <w:top w:val="none" w:sz="0" w:space="0" w:color="auto"/>
            <w:left w:val="none" w:sz="0" w:space="0" w:color="auto"/>
            <w:bottom w:val="none" w:sz="0" w:space="0" w:color="auto"/>
            <w:right w:val="none" w:sz="0" w:space="0" w:color="auto"/>
          </w:divBdr>
        </w:div>
        <w:div w:id="905455527">
          <w:marLeft w:val="640"/>
          <w:marRight w:val="0"/>
          <w:marTop w:val="0"/>
          <w:marBottom w:val="0"/>
          <w:divBdr>
            <w:top w:val="none" w:sz="0" w:space="0" w:color="auto"/>
            <w:left w:val="none" w:sz="0" w:space="0" w:color="auto"/>
            <w:bottom w:val="none" w:sz="0" w:space="0" w:color="auto"/>
            <w:right w:val="none" w:sz="0" w:space="0" w:color="auto"/>
          </w:divBdr>
        </w:div>
        <w:div w:id="1247880003">
          <w:marLeft w:val="640"/>
          <w:marRight w:val="0"/>
          <w:marTop w:val="0"/>
          <w:marBottom w:val="0"/>
          <w:divBdr>
            <w:top w:val="none" w:sz="0" w:space="0" w:color="auto"/>
            <w:left w:val="none" w:sz="0" w:space="0" w:color="auto"/>
            <w:bottom w:val="none" w:sz="0" w:space="0" w:color="auto"/>
            <w:right w:val="none" w:sz="0" w:space="0" w:color="auto"/>
          </w:divBdr>
        </w:div>
        <w:div w:id="1505320699">
          <w:marLeft w:val="640"/>
          <w:marRight w:val="0"/>
          <w:marTop w:val="0"/>
          <w:marBottom w:val="0"/>
          <w:divBdr>
            <w:top w:val="none" w:sz="0" w:space="0" w:color="auto"/>
            <w:left w:val="none" w:sz="0" w:space="0" w:color="auto"/>
            <w:bottom w:val="none" w:sz="0" w:space="0" w:color="auto"/>
            <w:right w:val="none" w:sz="0" w:space="0" w:color="auto"/>
          </w:divBdr>
        </w:div>
        <w:div w:id="1935281098">
          <w:marLeft w:val="640"/>
          <w:marRight w:val="0"/>
          <w:marTop w:val="0"/>
          <w:marBottom w:val="0"/>
          <w:divBdr>
            <w:top w:val="none" w:sz="0" w:space="0" w:color="auto"/>
            <w:left w:val="none" w:sz="0" w:space="0" w:color="auto"/>
            <w:bottom w:val="none" w:sz="0" w:space="0" w:color="auto"/>
            <w:right w:val="none" w:sz="0" w:space="0" w:color="auto"/>
          </w:divBdr>
        </w:div>
        <w:div w:id="1025592386">
          <w:marLeft w:val="640"/>
          <w:marRight w:val="0"/>
          <w:marTop w:val="0"/>
          <w:marBottom w:val="0"/>
          <w:divBdr>
            <w:top w:val="none" w:sz="0" w:space="0" w:color="auto"/>
            <w:left w:val="none" w:sz="0" w:space="0" w:color="auto"/>
            <w:bottom w:val="none" w:sz="0" w:space="0" w:color="auto"/>
            <w:right w:val="none" w:sz="0" w:space="0" w:color="auto"/>
          </w:divBdr>
        </w:div>
        <w:div w:id="649099522">
          <w:marLeft w:val="640"/>
          <w:marRight w:val="0"/>
          <w:marTop w:val="0"/>
          <w:marBottom w:val="0"/>
          <w:divBdr>
            <w:top w:val="none" w:sz="0" w:space="0" w:color="auto"/>
            <w:left w:val="none" w:sz="0" w:space="0" w:color="auto"/>
            <w:bottom w:val="none" w:sz="0" w:space="0" w:color="auto"/>
            <w:right w:val="none" w:sz="0" w:space="0" w:color="auto"/>
          </w:divBdr>
        </w:div>
        <w:div w:id="1624995965">
          <w:marLeft w:val="640"/>
          <w:marRight w:val="0"/>
          <w:marTop w:val="0"/>
          <w:marBottom w:val="0"/>
          <w:divBdr>
            <w:top w:val="none" w:sz="0" w:space="0" w:color="auto"/>
            <w:left w:val="none" w:sz="0" w:space="0" w:color="auto"/>
            <w:bottom w:val="none" w:sz="0" w:space="0" w:color="auto"/>
            <w:right w:val="none" w:sz="0" w:space="0" w:color="auto"/>
          </w:divBdr>
        </w:div>
        <w:div w:id="1981837637">
          <w:marLeft w:val="640"/>
          <w:marRight w:val="0"/>
          <w:marTop w:val="0"/>
          <w:marBottom w:val="0"/>
          <w:divBdr>
            <w:top w:val="none" w:sz="0" w:space="0" w:color="auto"/>
            <w:left w:val="none" w:sz="0" w:space="0" w:color="auto"/>
            <w:bottom w:val="none" w:sz="0" w:space="0" w:color="auto"/>
            <w:right w:val="none" w:sz="0" w:space="0" w:color="auto"/>
          </w:divBdr>
        </w:div>
        <w:div w:id="518856896">
          <w:marLeft w:val="640"/>
          <w:marRight w:val="0"/>
          <w:marTop w:val="0"/>
          <w:marBottom w:val="0"/>
          <w:divBdr>
            <w:top w:val="none" w:sz="0" w:space="0" w:color="auto"/>
            <w:left w:val="none" w:sz="0" w:space="0" w:color="auto"/>
            <w:bottom w:val="none" w:sz="0" w:space="0" w:color="auto"/>
            <w:right w:val="none" w:sz="0" w:space="0" w:color="auto"/>
          </w:divBdr>
        </w:div>
        <w:div w:id="1898003944">
          <w:marLeft w:val="640"/>
          <w:marRight w:val="0"/>
          <w:marTop w:val="0"/>
          <w:marBottom w:val="0"/>
          <w:divBdr>
            <w:top w:val="none" w:sz="0" w:space="0" w:color="auto"/>
            <w:left w:val="none" w:sz="0" w:space="0" w:color="auto"/>
            <w:bottom w:val="none" w:sz="0" w:space="0" w:color="auto"/>
            <w:right w:val="none" w:sz="0" w:space="0" w:color="auto"/>
          </w:divBdr>
        </w:div>
        <w:div w:id="22286846">
          <w:marLeft w:val="640"/>
          <w:marRight w:val="0"/>
          <w:marTop w:val="0"/>
          <w:marBottom w:val="0"/>
          <w:divBdr>
            <w:top w:val="none" w:sz="0" w:space="0" w:color="auto"/>
            <w:left w:val="none" w:sz="0" w:space="0" w:color="auto"/>
            <w:bottom w:val="none" w:sz="0" w:space="0" w:color="auto"/>
            <w:right w:val="none" w:sz="0" w:space="0" w:color="auto"/>
          </w:divBdr>
        </w:div>
        <w:div w:id="1429234785">
          <w:marLeft w:val="640"/>
          <w:marRight w:val="0"/>
          <w:marTop w:val="0"/>
          <w:marBottom w:val="0"/>
          <w:divBdr>
            <w:top w:val="none" w:sz="0" w:space="0" w:color="auto"/>
            <w:left w:val="none" w:sz="0" w:space="0" w:color="auto"/>
            <w:bottom w:val="none" w:sz="0" w:space="0" w:color="auto"/>
            <w:right w:val="none" w:sz="0" w:space="0" w:color="auto"/>
          </w:divBdr>
        </w:div>
        <w:div w:id="296952717">
          <w:marLeft w:val="640"/>
          <w:marRight w:val="0"/>
          <w:marTop w:val="0"/>
          <w:marBottom w:val="0"/>
          <w:divBdr>
            <w:top w:val="none" w:sz="0" w:space="0" w:color="auto"/>
            <w:left w:val="none" w:sz="0" w:space="0" w:color="auto"/>
            <w:bottom w:val="none" w:sz="0" w:space="0" w:color="auto"/>
            <w:right w:val="none" w:sz="0" w:space="0" w:color="auto"/>
          </w:divBdr>
        </w:div>
        <w:div w:id="1616785179">
          <w:marLeft w:val="640"/>
          <w:marRight w:val="0"/>
          <w:marTop w:val="0"/>
          <w:marBottom w:val="0"/>
          <w:divBdr>
            <w:top w:val="none" w:sz="0" w:space="0" w:color="auto"/>
            <w:left w:val="none" w:sz="0" w:space="0" w:color="auto"/>
            <w:bottom w:val="none" w:sz="0" w:space="0" w:color="auto"/>
            <w:right w:val="none" w:sz="0" w:space="0" w:color="auto"/>
          </w:divBdr>
        </w:div>
        <w:div w:id="783885044">
          <w:marLeft w:val="640"/>
          <w:marRight w:val="0"/>
          <w:marTop w:val="0"/>
          <w:marBottom w:val="0"/>
          <w:divBdr>
            <w:top w:val="none" w:sz="0" w:space="0" w:color="auto"/>
            <w:left w:val="none" w:sz="0" w:space="0" w:color="auto"/>
            <w:bottom w:val="none" w:sz="0" w:space="0" w:color="auto"/>
            <w:right w:val="none" w:sz="0" w:space="0" w:color="auto"/>
          </w:divBdr>
        </w:div>
        <w:div w:id="2043020574">
          <w:marLeft w:val="640"/>
          <w:marRight w:val="0"/>
          <w:marTop w:val="0"/>
          <w:marBottom w:val="0"/>
          <w:divBdr>
            <w:top w:val="none" w:sz="0" w:space="0" w:color="auto"/>
            <w:left w:val="none" w:sz="0" w:space="0" w:color="auto"/>
            <w:bottom w:val="none" w:sz="0" w:space="0" w:color="auto"/>
            <w:right w:val="none" w:sz="0" w:space="0" w:color="auto"/>
          </w:divBdr>
        </w:div>
        <w:div w:id="1446191978">
          <w:marLeft w:val="640"/>
          <w:marRight w:val="0"/>
          <w:marTop w:val="0"/>
          <w:marBottom w:val="0"/>
          <w:divBdr>
            <w:top w:val="none" w:sz="0" w:space="0" w:color="auto"/>
            <w:left w:val="none" w:sz="0" w:space="0" w:color="auto"/>
            <w:bottom w:val="none" w:sz="0" w:space="0" w:color="auto"/>
            <w:right w:val="none" w:sz="0" w:space="0" w:color="auto"/>
          </w:divBdr>
        </w:div>
        <w:div w:id="976835644">
          <w:marLeft w:val="640"/>
          <w:marRight w:val="0"/>
          <w:marTop w:val="0"/>
          <w:marBottom w:val="0"/>
          <w:divBdr>
            <w:top w:val="none" w:sz="0" w:space="0" w:color="auto"/>
            <w:left w:val="none" w:sz="0" w:space="0" w:color="auto"/>
            <w:bottom w:val="none" w:sz="0" w:space="0" w:color="auto"/>
            <w:right w:val="none" w:sz="0" w:space="0" w:color="auto"/>
          </w:divBdr>
        </w:div>
        <w:div w:id="573053358">
          <w:marLeft w:val="640"/>
          <w:marRight w:val="0"/>
          <w:marTop w:val="0"/>
          <w:marBottom w:val="0"/>
          <w:divBdr>
            <w:top w:val="none" w:sz="0" w:space="0" w:color="auto"/>
            <w:left w:val="none" w:sz="0" w:space="0" w:color="auto"/>
            <w:bottom w:val="none" w:sz="0" w:space="0" w:color="auto"/>
            <w:right w:val="none" w:sz="0" w:space="0" w:color="auto"/>
          </w:divBdr>
        </w:div>
        <w:div w:id="820344422">
          <w:marLeft w:val="640"/>
          <w:marRight w:val="0"/>
          <w:marTop w:val="0"/>
          <w:marBottom w:val="0"/>
          <w:divBdr>
            <w:top w:val="none" w:sz="0" w:space="0" w:color="auto"/>
            <w:left w:val="none" w:sz="0" w:space="0" w:color="auto"/>
            <w:bottom w:val="none" w:sz="0" w:space="0" w:color="auto"/>
            <w:right w:val="none" w:sz="0" w:space="0" w:color="auto"/>
          </w:divBdr>
        </w:div>
        <w:div w:id="1151556922">
          <w:marLeft w:val="640"/>
          <w:marRight w:val="0"/>
          <w:marTop w:val="0"/>
          <w:marBottom w:val="0"/>
          <w:divBdr>
            <w:top w:val="none" w:sz="0" w:space="0" w:color="auto"/>
            <w:left w:val="none" w:sz="0" w:space="0" w:color="auto"/>
            <w:bottom w:val="none" w:sz="0" w:space="0" w:color="auto"/>
            <w:right w:val="none" w:sz="0" w:space="0" w:color="auto"/>
          </w:divBdr>
        </w:div>
        <w:div w:id="634414141">
          <w:marLeft w:val="640"/>
          <w:marRight w:val="0"/>
          <w:marTop w:val="0"/>
          <w:marBottom w:val="0"/>
          <w:divBdr>
            <w:top w:val="none" w:sz="0" w:space="0" w:color="auto"/>
            <w:left w:val="none" w:sz="0" w:space="0" w:color="auto"/>
            <w:bottom w:val="none" w:sz="0" w:space="0" w:color="auto"/>
            <w:right w:val="none" w:sz="0" w:space="0" w:color="auto"/>
          </w:divBdr>
        </w:div>
        <w:div w:id="516769238">
          <w:marLeft w:val="640"/>
          <w:marRight w:val="0"/>
          <w:marTop w:val="0"/>
          <w:marBottom w:val="0"/>
          <w:divBdr>
            <w:top w:val="none" w:sz="0" w:space="0" w:color="auto"/>
            <w:left w:val="none" w:sz="0" w:space="0" w:color="auto"/>
            <w:bottom w:val="none" w:sz="0" w:space="0" w:color="auto"/>
            <w:right w:val="none" w:sz="0" w:space="0" w:color="auto"/>
          </w:divBdr>
        </w:div>
        <w:div w:id="815219629">
          <w:marLeft w:val="640"/>
          <w:marRight w:val="0"/>
          <w:marTop w:val="0"/>
          <w:marBottom w:val="0"/>
          <w:divBdr>
            <w:top w:val="none" w:sz="0" w:space="0" w:color="auto"/>
            <w:left w:val="none" w:sz="0" w:space="0" w:color="auto"/>
            <w:bottom w:val="none" w:sz="0" w:space="0" w:color="auto"/>
            <w:right w:val="none" w:sz="0" w:space="0" w:color="auto"/>
          </w:divBdr>
        </w:div>
        <w:div w:id="1452238320">
          <w:marLeft w:val="640"/>
          <w:marRight w:val="0"/>
          <w:marTop w:val="0"/>
          <w:marBottom w:val="0"/>
          <w:divBdr>
            <w:top w:val="none" w:sz="0" w:space="0" w:color="auto"/>
            <w:left w:val="none" w:sz="0" w:space="0" w:color="auto"/>
            <w:bottom w:val="none" w:sz="0" w:space="0" w:color="auto"/>
            <w:right w:val="none" w:sz="0" w:space="0" w:color="auto"/>
          </w:divBdr>
        </w:div>
        <w:div w:id="1350644984">
          <w:marLeft w:val="640"/>
          <w:marRight w:val="0"/>
          <w:marTop w:val="0"/>
          <w:marBottom w:val="0"/>
          <w:divBdr>
            <w:top w:val="none" w:sz="0" w:space="0" w:color="auto"/>
            <w:left w:val="none" w:sz="0" w:space="0" w:color="auto"/>
            <w:bottom w:val="none" w:sz="0" w:space="0" w:color="auto"/>
            <w:right w:val="none" w:sz="0" w:space="0" w:color="auto"/>
          </w:divBdr>
        </w:div>
        <w:div w:id="446241096">
          <w:marLeft w:val="640"/>
          <w:marRight w:val="0"/>
          <w:marTop w:val="0"/>
          <w:marBottom w:val="0"/>
          <w:divBdr>
            <w:top w:val="none" w:sz="0" w:space="0" w:color="auto"/>
            <w:left w:val="none" w:sz="0" w:space="0" w:color="auto"/>
            <w:bottom w:val="none" w:sz="0" w:space="0" w:color="auto"/>
            <w:right w:val="none" w:sz="0" w:space="0" w:color="auto"/>
          </w:divBdr>
        </w:div>
        <w:div w:id="1706324130">
          <w:marLeft w:val="640"/>
          <w:marRight w:val="0"/>
          <w:marTop w:val="0"/>
          <w:marBottom w:val="0"/>
          <w:divBdr>
            <w:top w:val="none" w:sz="0" w:space="0" w:color="auto"/>
            <w:left w:val="none" w:sz="0" w:space="0" w:color="auto"/>
            <w:bottom w:val="none" w:sz="0" w:space="0" w:color="auto"/>
            <w:right w:val="none" w:sz="0" w:space="0" w:color="auto"/>
          </w:divBdr>
        </w:div>
        <w:div w:id="811361354">
          <w:marLeft w:val="640"/>
          <w:marRight w:val="0"/>
          <w:marTop w:val="0"/>
          <w:marBottom w:val="0"/>
          <w:divBdr>
            <w:top w:val="none" w:sz="0" w:space="0" w:color="auto"/>
            <w:left w:val="none" w:sz="0" w:space="0" w:color="auto"/>
            <w:bottom w:val="none" w:sz="0" w:space="0" w:color="auto"/>
            <w:right w:val="none" w:sz="0" w:space="0" w:color="auto"/>
          </w:divBdr>
        </w:div>
        <w:div w:id="383599282">
          <w:marLeft w:val="640"/>
          <w:marRight w:val="0"/>
          <w:marTop w:val="0"/>
          <w:marBottom w:val="0"/>
          <w:divBdr>
            <w:top w:val="none" w:sz="0" w:space="0" w:color="auto"/>
            <w:left w:val="none" w:sz="0" w:space="0" w:color="auto"/>
            <w:bottom w:val="none" w:sz="0" w:space="0" w:color="auto"/>
            <w:right w:val="none" w:sz="0" w:space="0" w:color="auto"/>
          </w:divBdr>
        </w:div>
        <w:div w:id="1271813195">
          <w:marLeft w:val="640"/>
          <w:marRight w:val="0"/>
          <w:marTop w:val="0"/>
          <w:marBottom w:val="0"/>
          <w:divBdr>
            <w:top w:val="none" w:sz="0" w:space="0" w:color="auto"/>
            <w:left w:val="none" w:sz="0" w:space="0" w:color="auto"/>
            <w:bottom w:val="none" w:sz="0" w:space="0" w:color="auto"/>
            <w:right w:val="none" w:sz="0" w:space="0" w:color="auto"/>
          </w:divBdr>
        </w:div>
        <w:div w:id="1875925240">
          <w:marLeft w:val="640"/>
          <w:marRight w:val="0"/>
          <w:marTop w:val="0"/>
          <w:marBottom w:val="0"/>
          <w:divBdr>
            <w:top w:val="none" w:sz="0" w:space="0" w:color="auto"/>
            <w:left w:val="none" w:sz="0" w:space="0" w:color="auto"/>
            <w:bottom w:val="none" w:sz="0" w:space="0" w:color="auto"/>
            <w:right w:val="none" w:sz="0" w:space="0" w:color="auto"/>
          </w:divBdr>
        </w:div>
        <w:div w:id="906651954">
          <w:marLeft w:val="640"/>
          <w:marRight w:val="0"/>
          <w:marTop w:val="0"/>
          <w:marBottom w:val="0"/>
          <w:divBdr>
            <w:top w:val="none" w:sz="0" w:space="0" w:color="auto"/>
            <w:left w:val="none" w:sz="0" w:space="0" w:color="auto"/>
            <w:bottom w:val="none" w:sz="0" w:space="0" w:color="auto"/>
            <w:right w:val="none" w:sz="0" w:space="0" w:color="auto"/>
          </w:divBdr>
        </w:div>
        <w:div w:id="1536506085">
          <w:marLeft w:val="640"/>
          <w:marRight w:val="0"/>
          <w:marTop w:val="0"/>
          <w:marBottom w:val="0"/>
          <w:divBdr>
            <w:top w:val="none" w:sz="0" w:space="0" w:color="auto"/>
            <w:left w:val="none" w:sz="0" w:space="0" w:color="auto"/>
            <w:bottom w:val="none" w:sz="0" w:space="0" w:color="auto"/>
            <w:right w:val="none" w:sz="0" w:space="0" w:color="auto"/>
          </w:divBdr>
        </w:div>
        <w:div w:id="1427001454">
          <w:marLeft w:val="640"/>
          <w:marRight w:val="0"/>
          <w:marTop w:val="0"/>
          <w:marBottom w:val="0"/>
          <w:divBdr>
            <w:top w:val="none" w:sz="0" w:space="0" w:color="auto"/>
            <w:left w:val="none" w:sz="0" w:space="0" w:color="auto"/>
            <w:bottom w:val="none" w:sz="0" w:space="0" w:color="auto"/>
            <w:right w:val="none" w:sz="0" w:space="0" w:color="auto"/>
          </w:divBdr>
        </w:div>
        <w:div w:id="983581412">
          <w:marLeft w:val="640"/>
          <w:marRight w:val="0"/>
          <w:marTop w:val="0"/>
          <w:marBottom w:val="0"/>
          <w:divBdr>
            <w:top w:val="none" w:sz="0" w:space="0" w:color="auto"/>
            <w:left w:val="none" w:sz="0" w:space="0" w:color="auto"/>
            <w:bottom w:val="none" w:sz="0" w:space="0" w:color="auto"/>
            <w:right w:val="none" w:sz="0" w:space="0" w:color="auto"/>
          </w:divBdr>
        </w:div>
        <w:div w:id="1164008884">
          <w:marLeft w:val="640"/>
          <w:marRight w:val="0"/>
          <w:marTop w:val="0"/>
          <w:marBottom w:val="0"/>
          <w:divBdr>
            <w:top w:val="none" w:sz="0" w:space="0" w:color="auto"/>
            <w:left w:val="none" w:sz="0" w:space="0" w:color="auto"/>
            <w:bottom w:val="none" w:sz="0" w:space="0" w:color="auto"/>
            <w:right w:val="none" w:sz="0" w:space="0" w:color="auto"/>
          </w:divBdr>
        </w:div>
        <w:div w:id="1788502240">
          <w:marLeft w:val="640"/>
          <w:marRight w:val="0"/>
          <w:marTop w:val="0"/>
          <w:marBottom w:val="0"/>
          <w:divBdr>
            <w:top w:val="none" w:sz="0" w:space="0" w:color="auto"/>
            <w:left w:val="none" w:sz="0" w:space="0" w:color="auto"/>
            <w:bottom w:val="none" w:sz="0" w:space="0" w:color="auto"/>
            <w:right w:val="none" w:sz="0" w:space="0" w:color="auto"/>
          </w:divBdr>
        </w:div>
        <w:div w:id="260266202">
          <w:marLeft w:val="640"/>
          <w:marRight w:val="0"/>
          <w:marTop w:val="0"/>
          <w:marBottom w:val="0"/>
          <w:divBdr>
            <w:top w:val="none" w:sz="0" w:space="0" w:color="auto"/>
            <w:left w:val="none" w:sz="0" w:space="0" w:color="auto"/>
            <w:bottom w:val="none" w:sz="0" w:space="0" w:color="auto"/>
            <w:right w:val="none" w:sz="0" w:space="0" w:color="auto"/>
          </w:divBdr>
        </w:div>
        <w:div w:id="1348292963">
          <w:marLeft w:val="640"/>
          <w:marRight w:val="0"/>
          <w:marTop w:val="0"/>
          <w:marBottom w:val="0"/>
          <w:divBdr>
            <w:top w:val="none" w:sz="0" w:space="0" w:color="auto"/>
            <w:left w:val="none" w:sz="0" w:space="0" w:color="auto"/>
            <w:bottom w:val="none" w:sz="0" w:space="0" w:color="auto"/>
            <w:right w:val="none" w:sz="0" w:space="0" w:color="auto"/>
          </w:divBdr>
        </w:div>
        <w:div w:id="1572278981">
          <w:marLeft w:val="640"/>
          <w:marRight w:val="0"/>
          <w:marTop w:val="0"/>
          <w:marBottom w:val="0"/>
          <w:divBdr>
            <w:top w:val="none" w:sz="0" w:space="0" w:color="auto"/>
            <w:left w:val="none" w:sz="0" w:space="0" w:color="auto"/>
            <w:bottom w:val="none" w:sz="0" w:space="0" w:color="auto"/>
            <w:right w:val="none" w:sz="0" w:space="0" w:color="auto"/>
          </w:divBdr>
        </w:div>
        <w:div w:id="254481313">
          <w:marLeft w:val="640"/>
          <w:marRight w:val="0"/>
          <w:marTop w:val="0"/>
          <w:marBottom w:val="0"/>
          <w:divBdr>
            <w:top w:val="none" w:sz="0" w:space="0" w:color="auto"/>
            <w:left w:val="none" w:sz="0" w:space="0" w:color="auto"/>
            <w:bottom w:val="none" w:sz="0" w:space="0" w:color="auto"/>
            <w:right w:val="none" w:sz="0" w:space="0" w:color="auto"/>
          </w:divBdr>
        </w:div>
        <w:div w:id="440496395">
          <w:marLeft w:val="640"/>
          <w:marRight w:val="0"/>
          <w:marTop w:val="0"/>
          <w:marBottom w:val="0"/>
          <w:divBdr>
            <w:top w:val="none" w:sz="0" w:space="0" w:color="auto"/>
            <w:left w:val="none" w:sz="0" w:space="0" w:color="auto"/>
            <w:bottom w:val="none" w:sz="0" w:space="0" w:color="auto"/>
            <w:right w:val="none" w:sz="0" w:space="0" w:color="auto"/>
          </w:divBdr>
        </w:div>
        <w:div w:id="1291545720">
          <w:marLeft w:val="640"/>
          <w:marRight w:val="0"/>
          <w:marTop w:val="0"/>
          <w:marBottom w:val="0"/>
          <w:divBdr>
            <w:top w:val="none" w:sz="0" w:space="0" w:color="auto"/>
            <w:left w:val="none" w:sz="0" w:space="0" w:color="auto"/>
            <w:bottom w:val="none" w:sz="0" w:space="0" w:color="auto"/>
            <w:right w:val="none" w:sz="0" w:space="0" w:color="auto"/>
          </w:divBdr>
        </w:div>
        <w:div w:id="1849522718">
          <w:marLeft w:val="640"/>
          <w:marRight w:val="0"/>
          <w:marTop w:val="0"/>
          <w:marBottom w:val="0"/>
          <w:divBdr>
            <w:top w:val="none" w:sz="0" w:space="0" w:color="auto"/>
            <w:left w:val="none" w:sz="0" w:space="0" w:color="auto"/>
            <w:bottom w:val="none" w:sz="0" w:space="0" w:color="auto"/>
            <w:right w:val="none" w:sz="0" w:space="0" w:color="auto"/>
          </w:divBdr>
        </w:div>
        <w:div w:id="1944459966">
          <w:marLeft w:val="640"/>
          <w:marRight w:val="0"/>
          <w:marTop w:val="0"/>
          <w:marBottom w:val="0"/>
          <w:divBdr>
            <w:top w:val="none" w:sz="0" w:space="0" w:color="auto"/>
            <w:left w:val="none" w:sz="0" w:space="0" w:color="auto"/>
            <w:bottom w:val="none" w:sz="0" w:space="0" w:color="auto"/>
            <w:right w:val="none" w:sz="0" w:space="0" w:color="auto"/>
          </w:divBdr>
        </w:div>
        <w:div w:id="2109151118">
          <w:marLeft w:val="640"/>
          <w:marRight w:val="0"/>
          <w:marTop w:val="0"/>
          <w:marBottom w:val="0"/>
          <w:divBdr>
            <w:top w:val="none" w:sz="0" w:space="0" w:color="auto"/>
            <w:left w:val="none" w:sz="0" w:space="0" w:color="auto"/>
            <w:bottom w:val="none" w:sz="0" w:space="0" w:color="auto"/>
            <w:right w:val="none" w:sz="0" w:space="0" w:color="auto"/>
          </w:divBdr>
        </w:div>
        <w:div w:id="1025790484">
          <w:marLeft w:val="640"/>
          <w:marRight w:val="0"/>
          <w:marTop w:val="0"/>
          <w:marBottom w:val="0"/>
          <w:divBdr>
            <w:top w:val="none" w:sz="0" w:space="0" w:color="auto"/>
            <w:left w:val="none" w:sz="0" w:space="0" w:color="auto"/>
            <w:bottom w:val="none" w:sz="0" w:space="0" w:color="auto"/>
            <w:right w:val="none" w:sz="0" w:space="0" w:color="auto"/>
          </w:divBdr>
        </w:div>
        <w:div w:id="1664897074">
          <w:marLeft w:val="640"/>
          <w:marRight w:val="0"/>
          <w:marTop w:val="0"/>
          <w:marBottom w:val="0"/>
          <w:divBdr>
            <w:top w:val="none" w:sz="0" w:space="0" w:color="auto"/>
            <w:left w:val="none" w:sz="0" w:space="0" w:color="auto"/>
            <w:bottom w:val="none" w:sz="0" w:space="0" w:color="auto"/>
            <w:right w:val="none" w:sz="0" w:space="0" w:color="auto"/>
          </w:divBdr>
        </w:div>
        <w:div w:id="1057314862">
          <w:marLeft w:val="640"/>
          <w:marRight w:val="0"/>
          <w:marTop w:val="0"/>
          <w:marBottom w:val="0"/>
          <w:divBdr>
            <w:top w:val="none" w:sz="0" w:space="0" w:color="auto"/>
            <w:left w:val="none" w:sz="0" w:space="0" w:color="auto"/>
            <w:bottom w:val="none" w:sz="0" w:space="0" w:color="auto"/>
            <w:right w:val="none" w:sz="0" w:space="0" w:color="auto"/>
          </w:divBdr>
        </w:div>
        <w:div w:id="134107468">
          <w:marLeft w:val="640"/>
          <w:marRight w:val="0"/>
          <w:marTop w:val="0"/>
          <w:marBottom w:val="0"/>
          <w:divBdr>
            <w:top w:val="none" w:sz="0" w:space="0" w:color="auto"/>
            <w:left w:val="none" w:sz="0" w:space="0" w:color="auto"/>
            <w:bottom w:val="none" w:sz="0" w:space="0" w:color="auto"/>
            <w:right w:val="none" w:sz="0" w:space="0" w:color="auto"/>
          </w:divBdr>
        </w:div>
        <w:div w:id="1895503927">
          <w:marLeft w:val="640"/>
          <w:marRight w:val="0"/>
          <w:marTop w:val="0"/>
          <w:marBottom w:val="0"/>
          <w:divBdr>
            <w:top w:val="none" w:sz="0" w:space="0" w:color="auto"/>
            <w:left w:val="none" w:sz="0" w:space="0" w:color="auto"/>
            <w:bottom w:val="none" w:sz="0" w:space="0" w:color="auto"/>
            <w:right w:val="none" w:sz="0" w:space="0" w:color="auto"/>
          </w:divBdr>
        </w:div>
        <w:div w:id="59597906">
          <w:marLeft w:val="640"/>
          <w:marRight w:val="0"/>
          <w:marTop w:val="0"/>
          <w:marBottom w:val="0"/>
          <w:divBdr>
            <w:top w:val="none" w:sz="0" w:space="0" w:color="auto"/>
            <w:left w:val="none" w:sz="0" w:space="0" w:color="auto"/>
            <w:bottom w:val="none" w:sz="0" w:space="0" w:color="auto"/>
            <w:right w:val="none" w:sz="0" w:space="0" w:color="auto"/>
          </w:divBdr>
        </w:div>
        <w:div w:id="1439909980">
          <w:marLeft w:val="640"/>
          <w:marRight w:val="0"/>
          <w:marTop w:val="0"/>
          <w:marBottom w:val="0"/>
          <w:divBdr>
            <w:top w:val="none" w:sz="0" w:space="0" w:color="auto"/>
            <w:left w:val="none" w:sz="0" w:space="0" w:color="auto"/>
            <w:bottom w:val="none" w:sz="0" w:space="0" w:color="auto"/>
            <w:right w:val="none" w:sz="0" w:space="0" w:color="auto"/>
          </w:divBdr>
        </w:div>
        <w:div w:id="160044376">
          <w:marLeft w:val="640"/>
          <w:marRight w:val="0"/>
          <w:marTop w:val="0"/>
          <w:marBottom w:val="0"/>
          <w:divBdr>
            <w:top w:val="none" w:sz="0" w:space="0" w:color="auto"/>
            <w:left w:val="none" w:sz="0" w:space="0" w:color="auto"/>
            <w:bottom w:val="none" w:sz="0" w:space="0" w:color="auto"/>
            <w:right w:val="none" w:sz="0" w:space="0" w:color="auto"/>
          </w:divBdr>
        </w:div>
        <w:div w:id="1498960636">
          <w:marLeft w:val="640"/>
          <w:marRight w:val="0"/>
          <w:marTop w:val="0"/>
          <w:marBottom w:val="0"/>
          <w:divBdr>
            <w:top w:val="none" w:sz="0" w:space="0" w:color="auto"/>
            <w:left w:val="none" w:sz="0" w:space="0" w:color="auto"/>
            <w:bottom w:val="none" w:sz="0" w:space="0" w:color="auto"/>
            <w:right w:val="none" w:sz="0" w:space="0" w:color="auto"/>
          </w:divBdr>
        </w:div>
        <w:div w:id="715545951">
          <w:marLeft w:val="640"/>
          <w:marRight w:val="0"/>
          <w:marTop w:val="0"/>
          <w:marBottom w:val="0"/>
          <w:divBdr>
            <w:top w:val="none" w:sz="0" w:space="0" w:color="auto"/>
            <w:left w:val="none" w:sz="0" w:space="0" w:color="auto"/>
            <w:bottom w:val="none" w:sz="0" w:space="0" w:color="auto"/>
            <w:right w:val="none" w:sz="0" w:space="0" w:color="auto"/>
          </w:divBdr>
        </w:div>
        <w:div w:id="884097472">
          <w:marLeft w:val="640"/>
          <w:marRight w:val="0"/>
          <w:marTop w:val="0"/>
          <w:marBottom w:val="0"/>
          <w:divBdr>
            <w:top w:val="none" w:sz="0" w:space="0" w:color="auto"/>
            <w:left w:val="none" w:sz="0" w:space="0" w:color="auto"/>
            <w:bottom w:val="none" w:sz="0" w:space="0" w:color="auto"/>
            <w:right w:val="none" w:sz="0" w:space="0" w:color="auto"/>
          </w:divBdr>
        </w:div>
        <w:div w:id="22027034">
          <w:marLeft w:val="640"/>
          <w:marRight w:val="0"/>
          <w:marTop w:val="0"/>
          <w:marBottom w:val="0"/>
          <w:divBdr>
            <w:top w:val="none" w:sz="0" w:space="0" w:color="auto"/>
            <w:left w:val="none" w:sz="0" w:space="0" w:color="auto"/>
            <w:bottom w:val="none" w:sz="0" w:space="0" w:color="auto"/>
            <w:right w:val="none" w:sz="0" w:space="0" w:color="auto"/>
          </w:divBdr>
        </w:div>
        <w:div w:id="840705890">
          <w:marLeft w:val="640"/>
          <w:marRight w:val="0"/>
          <w:marTop w:val="0"/>
          <w:marBottom w:val="0"/>
          <w:divBdr>
            <w:top w:val="none" w:sz="0" w:space="0" w:color="auto"/>
            <w:left w:val="none" w:sz="0" w:space="0" w:color="auto"/>
            <w:bottom w:val="none" w:sz="0" w:space="0" w:color="auto"/>
            <w:right w:val="none" w:sz="0" w:space="0" w:color="auto"/>
          </w:divBdr>
        </w:div>
        <w:div w:id="1911889696">
          <w:marLeft w:val="640"/>
          <w:marRight w:val="0"/>
          <w:marTop w:val="0"/>
          <w:marBottom w:val="0"/>
          <w:divBdr>
            <w:top w:val="none" w:sz="0" w:space="0" w:color="auto"/>
            <w:left w:val="none" w:sz="0" w:space="0" w:color="auto"/>
            <w:bottom w:val="none" w:sz="0" w:space="0" w:color="auto"/>
            <w:right w:val="none" w:sz="0" w:space="0" w:color="auto"/>
          </w:divBdr>
        </w:div>
        <w:div w:id="753474011">
          <w:marLeft w:val="640"/>
          <w:marRight w:val="0"/>
          <w:marTop w:val="0"/>
          <w:marBottom w:val="0"/>
          <w:divBdr>
            <w:top w:val="none" w:sz="0" w:space="0" w:color="auto"/>
            <w:left w:val="none" w:sz="0" w:space="0" w:color="auto"/>
            <w:bottom w:val="none" w:sz="0" w:space="0" w:color="auto"/>
            <w:right w:val="none" w:sz="0" w:space="0" w:color="auto"/>
          </w:divBdr>
        </w:div>
        <w:div w:id="1950315850">
          <w:marLeft w:val="640"/>
          <w:marRight w:val="0"/>
          <w:marTop w:val="0"/>
          <w:marBottom w:val="0"/>
          <w:divBdr>
            <w:top w:val="none" w:sz="0" w:space="0" w:color="auto"/>
            <w:left w:val="none" w:sz="0" w:space="0" w:color="auto"/>
            <w:bottom w:val="none" w:sz="0" w:space="0" w:color="auto"/>
            <w:right w:val="none" w:sz="0" w:space="0" w:color="auto"/>
          </w:divBdr>
        </w:div>
        <w:div w:id="933437017">
          <w:marLeft w:val="640"/>
          <w:marRight w:val="0"/>
          <w:marTop w:val="0"/>
          <w:marBottom w:val="0"/>
          <w:divBdr>
            <w:top w:val="none" w:sz="0" w:space="0" w:color="auto"/>
            <w:left w:val="none" w:sz="0" w:space="0" w:color="auto"/>
            <w:bottom w:val="none" w:sz="0" w:space="0" w:color="auto"/>
            <w:right w:val="none" w:sz="0" w:space="0" w:color="auto"/>
          </w:divBdr>
        </w:div>
        <w:div w:id="1334986648">
          <w:marLeft w:val="640"/>
          <w:marRight w:val="0"/>
          <w:marTop w:val="0"/>
          <w:marBottom w:val="0"/>
          <w:divBdr>
            <w:top w:val="none" w:sz="0" w:space="0" w:color="auto"/>
            <w:left w:val="none" w:sz="0" w:space="0" w:color="auto"/>
            <w:bottom w:val="none" w:sz="0" w:space="0" w:color="auto"/>
            <w:right w:val="none" w:sz="0" w:space="0" w:color="auto"/>
          </w:divBdr>
        </w:div>
        <w:div w:id="840585207">
          <w:marLeft w:val="640"/>
          <w:marRight w:val="0"/>
          <w:marTop w:val="0"/>
          <w:marBottom w:val="0"/>
          <w:divBdr>
            <w:top w:val="none" w:sz="0" w:space="0" w:color="auto"/>
            <w:left w:val="none" w:sz="0" w:space="0" w:color="auto"/>
            <w:bottom w:val="none" w:sz="0" w:space="0" w:color="auto"/>
            <w:right w:val="none" w:sz="0" w:space="0" w:color="auto"/>
          </w:divBdr>
        </w:div>
        <w:div w:id="1530291656">
          <w:marLeft w:val="640"/>
          <w:marRight w:val="0"/>
          <w:marTop w:val="0"/>
          <w:marBottom w:val="0"/>
          <w:divBdr>
            <w:top w:val="none" w:sz="0" w:space="0" w:color="auto"/>
            <w:left w:val="none" w:sz="0" w:space="0" w:color="auto"/>
            <w:bottom w:val="none" w:sz="0" w:space="0" w:color="auto"/>
            <w:right w:val="none" w:sz="0" w:space="0" w:color="auto"/>
          </w:divBdr>
        </w:div>
        <w:div w:id="1513298584">
          <w:marLeft w:val="640"/>
          <w:marRight w:val="0"/>
          <w:marTop w:val="0"/>
          <w:marBottom w:val="0"/>
          <w:divBdr>
            <w:top w:val="none" w:sz="0" w:space="0" w:color="auto"/>
            <w:left w:val="none" w:sz="0" w:space="0" w:color="auto"/>
            <w:bottom w:val="none" w:sz="0" w:space="0" w:color="auto"/>
            <w:right w:val="none" w:sz="0" w:space="0" w:color="auto"/>
          </w:divBdr>
        </w:div>
        <w:div w:id="909463865">
          <w:marLeft w:val="640"/>
          <w:marRight w:val="0"/>
          <w:marTop w:val="0"/>
          <w:marBottom w:val="0"/>
          <w:divBdr>
            <w:top w:val="none" w:sz="0" w:space="0" w:color="auto"/>
            <w:left w:val="none" w:sz="0" w:space="0" w:color="auto"/>
            <w:bottom w:val="none" w:sz="0" w:space="0" w:color="auto"/>
            <w:right w:val="none" w:sz="0" w:space="0" w:color="auto"/>
          </w:divBdr>
        </w:div>
        <w:div w:id="151799702">
          <w:marLeft w:val="640"/>
          <w:marRight w:val="0"/>
          <w:marTop w:val="0"/>
          <w:marBottom w:val="0"/>
          <w:divBdr>
            <w:top w:val="none" w:sz="0" w:space="0" w:color="auto"/>
            <w:left w:val="none" w:sz="0" w:space="0" w:color="auto"/>
            <w:bottom w:val="none" w:sz="0" w:space="0" w:color="auto"/>
            <w:right w:val="none" w:sz="0" w:space="0" w:color="auto"/>
          </w:divBdr>
        </w:div>
        <w:div w:id="1355572806">
          <w:marLeft w:val="640"/>
          <w:marRight w:val="0"/>
          <w:marTop w:val="0"/>
          <w:marBottom w:val="0"/>
          <w:divBdr>
            <w:top w:val="none" w:sz="0" w:space="0" w:color="auto"/>
            <w:left w:val="none" w:sz="0" w:space="0" w:color="auto"/>
            <w:bottom w:val="none" w:sz="0" w:space="0" w:color="auto"/>
            <w:right w:val="none" w:sz="0" w:space="0" w:color="auto"/>
          </w:divBdr>
        </w:div>
        <w:div w:id="887035090">
          <w:marLeft w:val="640"/>
          <w:marRight w:val="0"/>
          <w:marTop w:val="0"/>
          <w:marBottom w:val="0"/>
          <w:divBdr>
            <w:top w:val="none" w:sz="0" w:space="0" w:color="auto"/>
            <w:left w:val="none" w:sz="0" w:space="0" w:color="auto"/>
            <w:bottom w:val="none" w:sz="0" w:space="0" w:color="auto"/>
            <w:right w:val="none" w:sz="0" w:space="0" w:color="auto"/>
          </w:divBdr>
        </w:div>
        <w:div w:id="1463647151">
          <w:marLeft w:val="640"/>
          <w:marRight w:val="0"/>
          <w:marTop w:val="0"/>
          <w:marBottom w:val="0"/>
          <w:divBdr>
            <w:top w:val="none" w:sz="0" w:space="0" w:color="auto"/>
            <w:left w:val="none" w:sz="0" w:space="0" w:color="auto"/>
            <w:bottom w:val="none" w:sz="0" w:space="0" w:color="auto"/>
            <w:right w:val="none" w:sz="0" w:space="0" w:color="auto"/>
          </w:divBdr>
        </w:div>
        <w:div w:id="451939896">
          <w:marLeft w:val="640"/>
          <w:marRight w:val="0"/>
          <w:marTop w:val="0"/>
          <w:marBottom w:val="0"/>
          <w:divBdr>
            <w:top w:val="none" w:sz="0" w:space="0" w:color="auto"/>
            <w:left w:val="none" w:sz="0" w:space="0" w:color="auto"/>
            <w:bottom w:val="none" w:sz="0" w:space="0" w:color="auto"/>
            <w:right w:val="none" w:sz="0" w:space="0" w:color="auto"/>
          </w:divBdr>
        </w:div>
        <w:div w:id="229463473">
          <w:marLeft w:val="640"/>
          <w:marRight w:val="0"/>
          <w:marTop w:val="0"/>
          <w:marBottom w:val="0"/>
          <w:divBdr>
            <w:top w:val="none" w:sz="0" w:space="0" w:color="auto"/>
            <w:left w:val="none" w:sz="0" w:space="0" w:color="auto"/>
            <w:bottom w:val="none" w:sz="0" w:space="0" w:color="auto"/>
            <w:right w:val="none" w:sz="0" w:space="0" w:color="auto"/>
          </w:divBdr>
        </w:div>
        <w:div w:id="276955945">
          <w:marLeft w:val="640"/>
          <w:marRight w:val="0"/>
          <w:marTop w:val="0"/>
          <w:marBottom w:val="0"/>
          <w:divBdr>
            <w:top w:val="none" w:sz="0" w:space="0" w:color="auto"/>
            <w:left w:val="none" w:sz="0" w:space="0" w:color="auto"/>
            <w:bottom w:val="none" w:sz="0" w:space="0" w:color="auto"/>
            <w:right w:val="none" w:sz="0" w:space="0" w:color="auto"/>
          </w:divBdr>
        </w:div>
        <w:div w:id="931860872">
          <w:marLeft w:val="640"/>
          <w:marRight w:val="0"/>
          <w:marTop w:val="0"/>
          <w:marBottom w:val="0"/>
          <w:divBdr>
            <w:top w:val="none" w:sz="0" w:space="0" w:color="auto"/>
            <w:left w:val="none" w:sz="0" w:space="0" w:color="auto"/>
            <w:bottom w:val="none" w:sz="0" w:space="0" w:color="auto"/>
            <w:right w:val="none" w:sz="0" w:space="0" w:color="auto"/>
          </w:divBdr>
        </w:div>
        <w:div w:id="541283842">
          <w:marLeft w:val="640"/>
          <w:marRight w:val="0"/>
          <w:marTop w:val="0"/>
          <w:marBottom w:val="0"/>
          <w:divBdr>
            <w:top w:val="none" w:sz="0" w:space="0" w:color="auto"/>
            <w:left w:val="none" w:sz="0" w:space="0" w:color="auto"/>
            <w:bottom w:val="none" w:sz="0" w:space="0" w:color="auto"/>
            <w:right w:val="none" w:sz="0" w:space="0" w:color="auto"/>
          </w:divBdr>
        </w:div>
        <w:div w:id="542525551">
          <w:marLeft w:val="640"/>
          <w:marRight w:val="0"/>
          <w:marTop w:val="0"/>
          <w:marBottom w:val="0"/>
          <w:divBdr>
            <w:top w:val="none" w:sz="0" w:space="0" w:color="auto"/>
            <w:left w:val="none" w:sz="0" w:space="0" w:color="auto"/>
            <w:bottom w:val="none" w:sz="0" w:space="0" w:color="auto"/>
            <w:right w:val="none" w:sz="0" w:space="0" w:color="auto"/>
          </w:divBdr>
        </w:div>
        <w:div w:id="1558127922">
          <w:marLeft w:val="640"/>
          <w:marRight w:val="0"/>
          <w:marTop w:val="0"/>
          <w:marBottom w:val="0"/>
          <w:divBdr>
            <w:top w:val="none" w:sz="0" w:space="0" w:color="auto"/>
            <w:left w:val="none" w:sz="0" w:space="0" w:color="auto"/>
            <w:bottom w:val="none" w:sz="0" w:space="0" w:color="auto"/>
            <w:right w:val="none" w:sz="0" w:space="0" w:color="auto"/>
          </w:divBdr>
        </w:div>
        <w:div w:id="1870994445">
          <w:marLeft w:val="640"/>
          <w:marRight w:val="0"/>
          <w:marTop w:val="0"/>
          <w:marBottom w:val="0"/>
          <w:divBdr>
            <w:top w:val="none" w:sz="0" w:space="0" w:color="auto"/>
            <w:left w:val="none" w:sz="0" w:space="0" w:color="auto"/>
            <w:bottom w:val="none" w:sz="0" w:space="0" w:color="auto"/>
            <w:right w:val="none" w:sz="0" w:space="0" w:color="auto"/>
          </w:divBdr>
        </w:div>
        <w:div w:id="615136606">
          <w:marLeft w:val="640"/>
          <w:marRight w:val="0"/>
          <w:marTop w:val="0"/>
          <w:marBottom w:val="0"/>
          <w:divBdr>
            <w:top w:val="none" w:sz="0" w:space="0" w:color="auto"/>
            <w:left w:val="none" w:sz="0" w:space="0" w:color="auto"/>
            <w:bottom w:val="none" w:sz="0" w:space="0" w:color="auto"/>
            <w:right w:val="none" w:sz="0" w:space="0" w:color="auto"/>
          </w:divBdr>
        </w:div>
        <w:div w:id="1491753237">
          <w:marLeft w:val="640"/>
          <w:marRight w:val="0"/>
          <w:marTop w:val="0"/>
          <w:marBottom w:val="0"/>
          <w:divBdr>
            <w:top w:val="none" w:sz="0" w:space="0" w:color="auto"/>
            <w:left w:val="none" w:sz="0" w:space="0" w:color="auto"/>
            <w:bottom w:val="none" w:sz="0" w:space="0" w:color="auto"/>
            <w:right w:val="none" w:sz="0" w:space="0" w:color="auto"/>
          </w:divBdr>
        </w:div>
        <w:div w:id="254171056">
          <w:marLeft w:val="640"/>
          <w:marRight w:val="0"/>
          <w:marTop w:val="0"/>
          <w:marBottom w:val="0"/>
          <w:divBdr>
            <w:top w:val="none" w:sz="0" w:space="0" w:color="auto"/>
            <w:left w:val="none" w:sz="0" w:space="0" w:color="auto"/>
            <w:bottom w:val="none" w:sz="0" w:space="0" w:color="auto"/>
            <w:right w:val="none" w:sz="0" w:space="0" w:color="auto"/>
          </w:divBdr>
        </w:div>
        <w:div w:id="307634046">
          <w:marLeft w:val="640"/>
          <w:marRight w:val="0"/>
          <w:marTop w:val="0"/>
          <w:marBottom w:val="0"/>
          <w:divBdr>
            <w:top w:val="none" w:sz="0" w:space="0" w:color="auto"/>
            <w:left w:val="none" w:sz="0" w:space="0" w:color="auto"/>
            <w:bottom w:val="none" w:sz="0" w:space="0" w:color="auto"/>
            <w:right w:val="none" w:sz="0" w:space="0" w:color="auto"/>
          </w:divBdr>
        </w:div>
        <w:div w:id="829322559">
          <w:marLeft w:val="640"/>
          <w:marRight w:val="0"/>
          <w:marTop w:val="0"/>
          <w:marBottom w:val="0"/>
          <w:divBdr>
            <w:top w:val="none" w:sz="0" w:space="0" w:color="auto"/>
            <w:left w:val="none" w:sz="0" w:space="0" w:color="auto"/>
            <w:bottom w:val="none" w:sz="0" w:space="0" w:color="auto"/>
            <w:right w:val="none" w:sz="0" w:space="0" w:color="auto"/>
          </w:divBdr>
        </w:div>
        <w:div w:id="300815840">
          <w:marLeft w:val="640"/>
          <w:marRight w:val="0"/>
          <w:marTop w:val="0"/>
          <w:marBottom w:val="0"/>
          <w:divBdr>
            <w:top w:val="none" w:sz="0" w:space="0" w:color="auto"/>
            <w:left w:val="none" w:sz="0" w:space="0" w:color="auto"/>
            <w:bottom w:val="none" w:sz="0" w:space="0" w:color="auto"/>
            <w:right w:val="none" w:sz="0" w:space="0" w:color="auto"/>
          </w:divBdr>
        </w:div>
        <w:div w:id="1266814806">
          <w:marLeft w:val="640"/>
          <w:marRight w:val="0"/>
          <w:marTop w:val="0"/>
          <w:marBottom w:val="0"/>
          <w:divBdr>
            <w:top w:val="none" w:sz="0" w:space="0" w:color="auto"/>
            <w:left w:val="none" w:sz="0" w:space="0" w:color="auto"/>
            <w:bottom w:val="none" w:sz="0" w:space="0" w:color="auto"/>
            <w:right w:val="none" w:sz="0" w:space="0" w:color="auto"/>
          </w:divBdr>
        </w:div>
        <w:div w:id="1475639286">
          <w:marLeft w:val="640"/>
          <w:marRight w:val="0"/>
          <w:marTop w:val="0"/>
          <w:marBottom w:val="0"/>
          <w:divBdr>
            <w:top w:val="none" w:sz="0" w:space="0" w:color="auto"/>
            <w:left w:val="none" w:sz="0" w:space="0" w:color="auto"/>
            <w:bottom w:val="none" w:sz="0" w:space="0" w:color="auto"/>
            <w:right w:val="none" w:sz="0" w:space="0" w:color="auto"/>
          </w:divBdr>
        </w:div>
        <w:div w:id="1218324303">
          <w:marLeft w:val="640"/>
          <w:marRight w:val="0"/>
          <w:marTop w:val="0"/>
          <w:marBottom w:val="0"/>
          <w:divBdr>
            <w:top w:val="none" w:sz="0" w:space="0" w:color="auto"/>
            <w:left w:val="none" w:sz="0" w:space="0" w:color="auto"/>
            <w:bottom w:val="none" w:sz="0" w:space="0" w:color="auto"/>
            <w:right w:val="none" w:sz="0" w:space="0" w:color="auto"/>
          </w:divBdr>
        </w:div>
        <w:div w:id="188304385">
          <w:marLeft w:val="640"/>
          <w:marRight w:val="0"/>
          <w:marTop w:val="0"/>
          <w:marBottom w:val="0"/>
          <w:divBdr>
            <w:top w:val="none" w:sz="0" w:space="0" w:color="auto"/>
            <w:left w:val="none" w:sz="0" w:space="0" w:color="auto"/>
            <w:bottom w:val="none" w:sz="0" w:space="0" w:color="auto"/>
            <w:right w:val="none" w:sz="0" w:space="0" w:color="auto"/>
          </w:divBdr>
        </w:div>
        <w:div w:id="1897423715">
          <w:marLeft w:val="640"/>
          <w:marRight w:val="0"/>
          <w:marTop w:val="0"/>
          <w:marBottom w:val="0"/>
          <w:divBdr>
            <w:top w:val="none" w:sz="0" w:space="0" w:color="auto"/>
            <w:left w:val="none" w:sz="0" w:space="0" w:color="auto"/>
            <w:bottom w:val="none" w:sz="0" w:space="0" w:color="auto"/>
            <w:right w:val="none" w:sz="0" w:space="0" w:color="auto"/>
          </w:divBdr>
        </w:div>
        <w:div w:id="1980570172">
          <w:marLeft w:val="640"/>
          <w:marRight w:val="0"/>
          <w:marTop w:val="0"/>
          <w:marBottom w:val="0"/>
          <w:divBdr>
            <w:top w:val="none" w:sz="0" w:space="0" w:color="auto"/>
            <w:left w:val="none" w:sz="0" w:space="0" w:color="auto"/>
            <w:bottom w:val="none" w:sz="0" w:space="0" w:color="auto"/>
            <w:right w:val="none" w:sz="0" w:space="0" w:color="auto"/>
          </w:divBdr>
        </w:div>
        <w:div w:id="2021393552">
          <w:marLeft w:val="640"/>
          <w:marRight w:val="0"/>
          <w:marTop w:val="0"/>
          <w:marBottom w:val="0"/>
          <w:divBdr>
            <w:top w:val="none" w:sz="0" w:space="0" w:color="auto"/>
            <w:left w:val="none" w:sz="0" w:space="0" w:color="auto"/>
            <w:bottom w:val="none" w:sz="0" w:space="0" w:color="auto"/>
            <w:right w:val="none" w:sz="0" w:space="0" w:color="auto"/>
          </w:divBdr>
        </w:div>
        <w:div w:id="462312570">
          <w:marLeft w:val="640"/>
          <w:marRight w:val="0"/>
          <w:marTop w:val="0"/>
          <w:marBottom w:val="0"/>
          <w:divBdr>
            <w:top w:val="none" w:sz="0" w:space="0" w:color="auto"/>
            <w:left w:val="none" w:sz="0" w:space="0" w:color="auto"/>
            <w:bottom w:val="none" w:sz="0" w:space="0" w:color="auto"/>
            <w:right w:val="none" w:sz="0" w:space="0" w:color="auto"/>
          </w:divBdr>
        </w:div>
        <w:div w:id="1612006329">
          <w:marLeft w:val="640"/>
          <w:marRight w:val="0"/>
          <w:marTop w:val="0"/>
          <w:marBottom w:val="0"/>
          <w:divBdr>
            <w:top w:val="none" w:sz="0" w:space="0" w:color="auto"/>
            <w:left w:val="none" w:sz="0" w:space="0" w:color="auto"/>
            <w:bottom w:val="none" w:sz="0" w:space="0" w:color="auto"/>
            <w:right w:val="none" w:sz="0" w:space="0" w:color="auto"/>
          </w:divBdr>
        </w:div>
        <w:div w:id="721558939">
          <w:marLeft w:val="640"/>
          <w:marRight w:val="0"/>
          <w:marTop w:val="0"/>
          <w:marBottom w:val="0"/>
          <w:divBdr>
            <w:top w:val="none" w:sz="0" w:space="0" w:color="auto"/>
            <w:left w:val="none" w:sz="0" w:space="0" w:color="auto"/>
            <w:bottom w:val="none" w:sz="0" w:space="0" w:color="auto"/>
            <w:right w:val="none" w:sz="0" w:space="0" w:color="auto"/>
          </w:divBdr>
        </w:div>
        <w:div w:id="1614901182">
          <w:marLeft w:val="640"/>
          <w:marRight w:val="0"/>
          <w:marTop w:val="0"/>
          <w:marBottom w:val="0"/>
          <w:divBdr>
            <w:top w:val="none" w:sz="0" w:space="0" w:color="auto"/>
            <w:left w:val="none" w:sz="0" w:space="0" w:color="auto"/>
            <w:bottom w:val="none" w:sz="0" w:space="0" w:color="auto"/>
            <w:right w:val="none" w:sz="0" w:space="0" w:color="auto"/>
          </w:divBdr>
        </w:div>
        <w:div w:id="81949050">
          <w:marLeft w:val="640"/>
          <w:marRight w:val="0"/>
          <w:marTop w:val="0"/>
          <w:marBottom w:val="0"/>
          <w:divBdr>
            <w:top w:val="none" w:sz="0" w:space="0" w:color="auto"/>
            <w:left w:val="none" w:sz="0" w:space="0" w:color="auto"/>
            <w:bottom w:val="none" w:sz="0" w:space="0" w:color="auto"/>
            <w:right w:val="none" w:sz="0" w:space="0" w:color="auto"/>
          </w:divBdr>
        </w:div>
        <w:div w:id="283731918">
          <w:marLeft w:val="640"/>
          <w:marRight w:val="0"/>
          <w:marTop w:val="0"/>
          <w:marBottom w:val="0"/>
          <w:divBdr>
            <w:top w:val="none" w:sz="0" w:space="0" w:color="auto"/>
            <w:left w:val="none" w:sz="0" w:space="0" w:color="auto"/>
            <w:bottom w:val="none" w:sz="0" w:space="0" w:color="auto"/>
            <w:right w:val="none" w:sz="0" w:space="0" w:color="auto"/>
          </w:divBdr>
        </w:div>
        <w:div w:id="1617061906">
          <w:marLeft w:val="640"/>
          <w:marRight w:val="0"/>
          <w:marTop w:val="0"/>
          <w:marBottom w:val="0"/>
          <w:divBdr>
            <w:top w:val="none" w:sz="0" w:space="0" w:color="auto"/>
            <w:left w:val="none" w:sz="0" w:space="0" w:color="auto"/>
            <w:bottom w:val="none" w:sz="0" w:space="0" w:color="auto"/>
            <w:right w:val="none" w:sz="0" w:space="0" w:color="auto"/>
          </w:divBdr>
        </w:div>
        <w:div w:id="392586193">
          <w:marLeft w:val="640"/>
          <w:marRight w:val="0"/>
          <w:marTop w:val="0"/>
          <w:marBottom w:val="0"/>
          <w:divBdr>
            <w:top w:val="none" w:sz="0" w:space="0" w:color="auto"/>
            <w:left w:val="none" w:sz="0" w:space="0" w:color="auto"/>
            <w:bottom w:val="none" w:sz="0" w:space="0" w:color="auto"/>
            <w:right w:val="none" w:sz="0" w:space="0" w:color="auto"/>
          </w:divBdr>
        </w:div>
        <w:div w:id="2127965273">
          <w:marLeft w:val="640"/>
          <w:marRight w:val="0"/>
          <w:marTop w:val="0"/>
          <w:marBottom w:val="0"/>
          <w:divBdr>
            <w:top w:val="none" w:sz="0" w:space="0" w:color="auto"/>
            <w:left w:val="none" w:sz="0" w:space="0" w:color="auto"/>
            <w:bottom w:val="none" w:sz="0" w:space="0" w:color="auto"/>
            <w:right w:val="none" w:sz="0" w:space="0" w:color="auto"/>
          </w:divBdr>
        </w:div>
        <w:div w:id="1645039707">
          <w:marLeft w:val="640"/>
          <w:marRight w:val="0"/>
          <w:marTop w:val="0"/>
          <w:marBottom w:val="0"/>
          <w:divBdr>
            <w:top w:val="none" w:sz="0" w:space="0" w:color="auto"/>
            <w:left w:val="none" w:sz="0" w:space="0" w:color="auto"/>
            <w:bottom w:val="none" w:sz="0" w:space="0" w:color="auto"/>
            <w:right w:val="none" w:sz="0" w:space="0" w:color="auto"/>
          </w:divBdr>
        </w:div>
        <w:div w:id="1406606163">
          <w:marLeft w:val="640"/>
          <w:marRight w:val="0"/>
          <w:marTop w:val="0"/>
          <w:marBottom w:val="0"/>
          <w:divBdr>
            <w:top w:val="none" w:sz="0" w:space="0" w:color="auto"/>
            <w:left w:val="none" w:sz="0" w:space="0" w:color="auto"/>
            <w:bottom w:val="none" w:sz="0" w:space="0" w:color="auto"/>
            <w:right w:val="none" w:sz="0" w:space="0" w:color="auto"/>
          </w:divBdr>
        </w:div>
        <w:div w:id="1568304182">
          <w:marLeft w:val="640"/>
          <w:marRight w:val="0"/>
          <w:marTop w:val="0"/>
          <w:marBottom w:val="0"/>
          <w:divBdr>
            <w:top w:val="none" w:sz="0" w:space="0" w:color="auto"/>
            <w:left w:val="none" w:sz="0" w:space="0" w:color="auto"/>
            <w:bottom w:val="none" w:sz="0" w:space="0" w:color="auto"/>
            <w:right w:val="none" w:sz="0" w:space="0" w:color="auto"/>
          </w:divBdr>
        </w:div>
        <w:div w:id="1925190209">
          <w:marLeft w:val="640"/>
          <w:marRight w:val="0"/>
          <w:marTop w:val="0"/>
          <w:marBottom w:val="0"/>
          <w:divBdr>
            <w:top w:val="none" w:sz="0" w:space="0" w:color="auto"/>
            <w:left w:val="none" w:sz="0" w:space="0" w:color="auto"/>
            <w:bottom w:val="none" w:sz="0" w:space="0" w:color="auto"/>
            <w:right w:val="none" w:sz="0" w:space="0" w:color="auto"/>
          </w:divBdr>
        </w:div>
        <w:div w:id="1161892141">
          <w:marLeft w:val="640"/>
          <w:marRight w:val="0"/>
          <w:marTop w:val="0"/>
          <w:marBottom w:val="0"/>
          <w:divBdr>
            <w:top w:val="none" w:sz="0" w:space="0" w:color="auto"/>
            <w:left w:val="none" w:sz="0" w:space="0" w:color="auto"/>
            <w:bottom w:val="none" w:sz="0" w:space="0" w:color="auto"/>
            <w:right w:val="none" w:sz="0" w:space="0" w:color="auto"/>
          </w:divBdr>
        </w:div>
      </w:divsChild>
    </w:div>
    <w:div w:id="1840340603">
      <w:bodyDiv w:val="1"/>
      <w:marLeft w:val="0"/>
      <w:marRight w:val="0"/>
      <w:marTop w:val="0"/>
      <w:marBottom w:val="0"/>
      <w:divBdr>
        <w:top w:val="none" w:sz="0" w:space="0" w:color="auto"/>
        <w:left w:val="none" w:sz="0" w:space="0" w:color="auto"/>
        <w:bottom w:val="none" w:sz="0" w:space="0" w:color="auto"/>
        <w:right w:val="none" w:sz="0" w:space="0" w:color="auto"/>
      </w:divBdr>
    </w:div>
    <w:div w:id="1845167142">
      <w:bodyDiv w:val="1"/>
      <w:marLeft w:val="0"/>
      <w:marRight w:val="0"/>
      <w:marTop w:val="0"/>
      <w:marBottom w:val="0"/>
      <w:divBdr>
        <w:top w:val="none" w:sz="0" w:space="0" w:color="auto"/>
        <w:left w:val="none" w:sz="0" w:space="0" w:color="auto"/>
        <w:bottom w:val="none" w:sz="0" w:space="0" w:color="auto"/>
        <w:right w:val="none" w:sz="0" w:space="0" w:color="auto"/>
      </w:divBdr>
      <w:divsChild>
        <w:div w:id="873158097">
          <w:marLeft w:val="640"/>
          <w:marRight w:val="0"/>
          <w:marTop w:val="0"/>
          <w:marBottom w:val="0"/>
          <w:divBdr>
            <w:top w:val="none" w:sz="0" w:space="0" w:color="auto"/>
            <w:left w:val="none" w:sz="0" w:space="0" w:color="auto"/>
            <w:bottom w:val="none" w:sz="0" w:space="0" w:color="auto"/>
            <w:right w:val="none" w:sz="0" w:space="0" w:color="auto"/>
          </w:divBdr>
        </w:div>
        <w:div w:id="1256086681">
          <w:marLeft w:val="640"/>
          <w:marRight w:val="0"/>
          <w:marTop w:val="0"/>
          <w:marBottom w:val="0"/>
          <w:divBdr>
            <w:top w:val="none" w:sz="0" w:space="0" w:color="auto"/>
            <w:left w:val="none" w:sz="0" w:space="0" w:color="auto"/>
            <w:bottom w:val="none" w:sz="0" w:space="0" w:color="auto"/>
            <w:right w:val="none" w:sz="0" w:space="0" w:color="auto"/>
          </w:divBdr>
        </w:div>
        <w:div w:id="1905215428">
          <w:marLeft w:val="640"/>
          <w:marRight w:val="0"/>
          <w:marTop w:val="0"/>
          <w:marBottom w:val="0"/>
          <w:divBdr>
            <w:top w:val="none" w:sz="0" w:space="0" w:color="auto"/>
            <w:left w:val="none" w:sz="0" w:space="0" w:color="auto"/>
            <w:bottom w:val="none" w:sz="0" w:space="0" w:color="auto"/>
            <w:right w:val="none" w:sz="0" w:space="0" w:color="auto"/>
          </w:divBdr>
        </w:div>
        <w:div w:id="1230843015">
          <w:marLeft w:val="640"/>
          <w:marRight w:val="0"/>
          <w:marTop w:val="0"/>
          <w:marBottom w:val="0"/>
          <w:divBdr>
            <w:top w:val="none" w:sz="0" w:space="0" w:color="auto"/>
            <w:left w:val="none" w:sz="0" w:space="0" w:color="auto"/>
            <w:bottom w:val="none" w:sz="0" w:space="0" w:color="auto"/>
            <w:right w:val="none" w:sz="0" w:space="0" w:color="auto"/>
          </w:divBdr>
        </w:div>
        <w:div w:id="1103761917">
          <w:marLeft w:val="640"/>
          <w:marRight w:val="0"/>
          <w:marTop w:val="0"/>
          <w:marBottom w:val="0"/>
          <w:divBdr>
            <w:top w:val="none" w:sz="0" w:space="0" w:color="auto"/>
            <w:left w:val="none" w:sz="0" w:space="0" w:color="auto"/>
            <w:bottom w:val="none" w:sz="0" w:space="0" w:color="auto"/>
            <w:right w:val="none" w:sz="0" w:space="0" w:color="auto"/>
          </w:divBdr>
        </w:div>
        <w:div w:id="672495727">
          <w:marLeft w:val="640"/>
          <w:marRight w:val="0"/>
          <w:marTop w:val="0"/>
          <w:marBottom w:val="0"/>
          <w:divBdr>
            <w:top w:val="none" w:sz="0" w:space="0" w:color="auto"/>
            <w:left w:val="none" w:sz="0" w:space="0" w:color="auto"/>
            <w:bottom w:val="none" w:sz="0" w:space="0" w:color="auto"/>
            <w:right w:val="none" w:sz="0" w:space="0" w:color="auto"/>
          </w:divBdr>
        </w:div>
        <w:div w:id="1436485330">
          <w:marLeft w:val="640"/>
          <w:marRight w:val="0"/>
          <w:marTop w:val="0"/>
          <w:marBottom w:val="0"/>
          <w:divBdr>
            <w:top w:val="none" w:sz="0" w:space="0" w:color="auto"/>
            <w:left w:val="none" w:sz="0" w:space="0" w:color="auto"/>
            <w:bottom w:val="none" w:sz="0" w:space="0" w:color="auto"/>
            <w:right w:val="none" w:sz="0" w:space="0" w:color="auto"/>
          </w:divBdr>
        </w:div>
        <w:div w:id="871378025">
          <w:marLeft w:val="640"/>
          <w:marRight w:val="0"/>
          <w:marTop w:val="0"/>
          <w:marBottom w:val="0"/>
          <w:divBdr>
            <w:top w:val="none" w:sz="0" w:space="0" w:color="auto"/>
            <w:left w:val="none" w:sz="0" w:space="0" w:color="auto"/>
            <w:bottom w:val="none" w:sz="0" w:space="0" w:color="auto"/>
            <w:right w:val="none" w:sz="0" w:space="0" w:color="auto"/>
          </w:divBdr>
        </w:div>
        <w:div w:id="1405564654">
          <w:marLeft w:val="640"/>
          <w:marRight w:val="0"/>
          <w:marTop w:val="0"/>
          <w:marBottom w:val="0"/>
          <w:divBdr>
            <w:top w:val="none" w:sz="0" w:space="0" w:color="auto"/>
            <w:left w:val="none" w:sz="0" w:space="0" w:color="auto"/>
            <w:bottom w:val="none" w:sz="0" w:space="0" w:color="auto"/>
            <w:right w:val="none" w:sz="0" w:space="0" w:color="auto"/>
          </w:divBdr>
        </w:div>
        <w:div w:id="1674986949">
          <w:marLeft w:val="640"/>
          <w:marRight w:val="0"/>
          <w:marTop w:val="0"/>
          <w:marBottom w:val="0"/>
          <w:divBdr>
            <w:top w:val="none" w:sz="0" w:space="0" w:color="auto"/>
            <w:left w:val="none" w:sz="0" w:space="0" w:color="auto"/>
            <w:bottom w:val="none" w:sz="0" w:space="0" w:color="auto"/>
            <w:right w:val="none" w:sz="0" w:space="0" w:color="auto"/>
          </w:divBdr>
        </w:div>
        <w:div w:id="640422187">
          <w:marLeft w:val="640"/>
          <w:marRight w:val="0"/>
          <w:marTop w:val="0"/>
          <w:marBottom w:val="0"/>
          <w:divBdr>
            <w:top w:val="none" w:sz="0" w:space="0" w:color="auto"/>
            <w:left w:val="none" w:sz="0" w:space="0" w:color="auto"/>
            <w:bottom w:val="none" w:sz="0" w:space="0" w:color="auto"/>
            <w:right w:val="none" w:sz="0" w:space="0" w:color="auto"/>
          </w:divBdr>
        </w:div>
        <w:div w:id="760563279">
          <w:marLeft w:val="640"/>
          <w:marRight w:val="0"/>
          <w:marTop w:val="0"/>
          <w:marBottom w:val="0"/>
          <w:divBdr>
            <w:top w:val="none" w:sz="0" w:space="0" w:color="auto"/>
            <w:left w:val="none" w:sz="0" w:space="0" w:color="auto"/>
            <w:bottom w:val="none" w:sz="0" w:space="0" w:color="auto"/>
            <w:right w:val="none" w:sz="0" w:space="0" w:color="auto"/>
          </w:divBdr>
        </w:div>
        <w:div w:id="1892880128">
          <w:marLeft w:val="640"/>
          <w:marRight w:val="0"/>
          <w:marTop w:val="0"/>
          <w:marBottom w:val="0"/>
          <w:divBdr>
            <w:top w:val="none" w:sz="0" w:space="0" w:color="auto"/>
            <w:left w:val="none" w:sz="0" w:space="0" w:color="auto"/>
            <w:bottom w:val="none" w:sz="0" w:space="0" w:color="auto"/>
            <w:right w:val="none" w:sz="0" w:space="0" w:color="auto"/>
          </w:divBdr>
        </w:div>
        <w:div w:id="64765404">
          <w:marLeft w:val="640"/>
          <w:marRight w:val="0"/>
          <w:marTop w:val="0"/>
          <w:marBottom w:val="0"/>
          <w:divBdr>
            <w:top w:val="none" w:sz="0" w:space="0" w:color="auto"/>
            <w:left w:val="none" w:sz="0" w:space="0" w:color="auto"/>
            <w:bottom w:val="none" w:sz="0" w:space="0" w:color="auto"/>
            <w:right w:val="none" w:sz="0" w:space="0" w:color="auto"/>
          </w:divBdr>
        </w:div>
        <w:div w:id="742292131">
          <w:marLeft w:val="640"/>
          <w:marRight w:val="0"/>
          <w:marTop w:val="0"/>
          <w:marBottom w:val="0"/>
          <w:divBdr>
            <w:top w:val="none" w:sz="0" w:space="0" w:color="auto"/>
            <w:left w:val="none" w:sz="0" w:space="0" w:color="auto"/>
            <w:bottom w:val="none" w:sz="0" w:space="0" w:color="auto"/>
            <w:right w:val="none" w:sz="0" w:space="0" w:color="auto"/>
          </w:divBdr>
        </w:div>
        <w:div w:id="1880126669">
          <w:marLeft w:val="640"/>
          <w:marRight w:val="0"/>
          <w:marTop w:val="0"/>
          <w:marBottom w:val="0"/>
          <w:divBdr>
            <w:top w:val="none" w:sz="0" w:space="0" w:color="auto"/>
            <w:left w:val="none" w:sz="0" w:space="0" w:color="auto"/>
            <w:bottom w:val="none" w:sz="0" w:space="0" w:color="auto"/>
            <w:right w:val="none" w:sz="0" w:space="0" w:color="auto"/>
          </w:divBdr>
        </w:div>
        <w:div w:id="342169339">
          <w:marLeft w:val="640"/>
          <w:marRight w:val="0"/>
          <w:marTop w:val="0"/>
          <w:marBottom w:val="0"/>
          <w:divBdr>
            <w:top w:val="none" w:sz="0" w:space="0" w:color="auto"/>
            <w:left w:val="none" w:sz="0" w:space="0" w:color="auto"/>
            <w:bottom w:val="none" w:sz="0" w:space="0" w:color="auto"/>
            <w:right w:val="none" w:sz="0" w:space="0" w:color="auto"/>
          </w:divBdr>
        </w:div>
        <w:div w:id="958952638">
          <w:marLeft w:val="640"/>
          <w:marRight w:val="0"/>
          <w:marTop w:val="0"/>
          <w:marBottom w:val="0"/>
          <w:divBdr>
            <w:top w:val="none" w:sz="0" w:space="0" w:color="auto"/>
            <w:left w:val="none" w:sz="0" w:space="0" w:color="auto"/>
            <w:bottom w:val="none" w:sz="0" w:space="0" w:color="auto"/>
            <w:right w:val="none" w:sz="0" w:space="0" w:color="auto"/>
          </w:divBdr>
        </w:div>
        <w:div w:id="1086465553">
          <w:marLeft w:val="640"/>
          <w:marRight w:val="0"/>
          <w:marTop w:val="0"/>
          <w:marBottom w:val="0"/>
          <w:divBdr>
            <w:top w:val="none" w:sz="0" w:space="0" w:color="auto"/>
            <w:left w:val="none" w:sz="0" w:space="0" w:color="auto"/>
            <w:bottom w:val="none" w:sz="0" w:space="0" w:color="auto"/>
            <w:right w:val="none" w:sz="0" w:space="0" w:color="auto"/>
          </w:divBdr>
        </w:div>
        <w:div w:id="1520847416">
          <w:marLeft w:val="640"/>
          <w:marRight w:val="0"/>
          <w:marTop w:val="0"/>
          <w:marBottom w:val="0"/>
          <w:divBdr>
            <w:top w:val="none" w:sz="0" w:space="0" w:color="auto"/>
            <w:left w:val="none" w:sz="0" w:space="0" w:color="auto"/>
            <w:bottom w:val="none" w:sz="0" w:space="0" w:color="auto"/>
            <w:right w:val="none" w:sz="0" w:space="0" w:color="auto"/>
          </w:divBdr>
        </w:div>
        <w:div w:id="1383938445">
          <w:marLeft w:val="640"/>
          <w:marRight w:val="0"/>
          <w:marTop w:val="0"/>
          <w:marBottom w:val="0"/>
          <w:divBdr>
            <w:top w:val="none" w:sz="0" w:space="0" w:color="auto"/>
            <w:left w:val="none" w:sz="0" w:space="0" w:color="auto"/>
            <w:bottom w:val="none" w:sz="0" w:space="0" w:color="auto"/>
            <w:right w:val="none" w:sz="0" w:space="0" w:color="auto"/>
          </w:divBdr>
        </w:div>
        <w:div w:id="2065833940">
          <w:marLeft w:val="640"/>
          <w:marRight w:val="0"/>
          <w:marTop w:val="0"/>
          <w:marBottom w:val="0"/>
          <w:divBdr>
            <w:top w:val="none" w:sz="0" w:space="0" w:color="auto"/>
            <w:left w:val="none" w:sz="0" w:space="0" w:color="auto"/>
            <w:bottom w:val="none" w:sz="0" w:space="0" w:color="auto"/>
            <w:right w:val="none" w:sz="0" w:space="0" w:color="auto"/>
          </w:divBdr>
        </w:div>
        <w:div w:id="306514242">
          <w:marLeft w:val="640"/>
          <w:marRight w:val="0"/>
          <w:marTop w:val="0"/>
          <w:marBottom w:val="0"/>
          <w:divBdr>
            <w:top w:val="none" w:sz="0" w:space="0" w:color="auto"/>
            <w:left w:val="none" w:sz="0" w:space="0" w:color="auto"/>
            <w:bottom w:val="none" w:sz="0" w:space="0" w:color="auto"/>
            <w:right w:val="none" w:sz="0" w:space="0" w:color="auto"/>
          </w:divBdr>
        </w:div>
        <w:div w:id="852719463">
          <w:marLeft w:val="640"/>
          <w:marRight w:val="0"/>
          <w:marTop w:val="0"/>
          <w:marBottom w:val="0"/>
          <w:divBdr>
            <w:top w:val="none" w:sz="0" w:space="0" w:color="auto"/>
            <w:left w:val="none" w:sz="0" w:space="0" w:color="auto"/>
            <w:bottom w:val="none" w:sz="0" w:space="0" w:color="auto"/>
            <w:right w:val="none" w:sz="0" w:space="0" w:color="auto"/>
          </w:divBdr>
        </w:div>
        <w:div w:id="1493571084">
          <w:marLeft w:val="640"/>
          <w:marRight w:val="0"/>
          <w:marTop w:val="0"/>
          <w:marBottom w:val="0"/>
          <w:divBdr>
            <w:top w:val="none" w:sz="0" w:space="0" w:color="auto"/>
            <w:left w:val="none" w:sz="0" w:space="0" w:color="auto"/>
            <w:bottom w:val="none" w:sz="0" w:space="0" w:color="auto"/>
            <w:right w:val="none" w:sz="0" w:space="0" w:color="auto"/>
          </w:divBdr>
        </w:div>
        <w:div w:id="1482192739">
          <w:marLeft w:val="640"/>
          <w:marRight w:val="0"/>
          <w:marTop w:val="0"/>
          <w:marBottom w:val="0"/>
          <w:divBdr>
            <w:top w:val="none" w:sz="0" w:space="0" w:color="auto"/>
            <w:left w:val="none" w:sz="0" w:space="0" w:color="auto"/>
            <w:bottom w:val="none" w:sz="0" w:space="0" w:color="auto"/>
            <w:right w:val="none" w:sz="0" w:space="0" w:color="auto"/>
          </w:divBdr>
        </w:div>
        <w:div w:id="793838141">
          <w:marLeft w:val="640"/>
          <w:marRight w:val="0"/>
          <w:marTop w:val="0"/>
          <w:marBottom w:val="0"/>
          <w:divBdr>
            <w:top w:val="none" w:sz="0" w:space="0" w:color="auto"/>
            <w:left w:val="none" w:sz="0" w:space="0" w:color="auto"/>
            <w:bottom w:val="none" w:sz="0" w:space="0" w:color="auto"/>
            <w:right w:val="none" w:sz="0" w:space="0" w:color="auto"/>
          </w:divBdr>
        </w:div>
        <w:div w:id="1440569305">
          <w:marLeft w:val="640"/>
          <w:marRight w:val="0"/>
          <w:marTop w:val="0"/>
          <w:marBottom w:val="0"/>
          <w:divBdr>
            <w:top w:val="none" w:sz="0" w:space="0" w:color="auto"/>
            <w:left w:val="none" w:sz="0" w:space="0" w:color="auto"/>
            <w:bottom w:val="none" w:sz="0" w:space="0" w:color="auto"/>
            <w:right w:val="none" w:sz="0" w:space="0" w:color="auto"/>
          </w:divBdr>
        </w:div>
        <w:div w:id="989139489">
          <w:marLeft w:val="640"/>
          <w:marRight w:val="0"/>
          <w:marTop w:val="0"/>
          <w:marBottom w:val="0"/>
          <w:divBdr>
            <w:top w:val="none" w:sz="0" w:space="0" w:color="auto"/>
            <w:left w:val="none" w:sz="0" w:space="0" w:color="auto"/>
            <w:bottom w:val="none" w:sz="0" w:space="0" w:color="auto"/>
            <w:right w:val="none" w:sz="0" w:space="0" w:color="auto"/>
          </w:divBdr>
        </w:div>
        <w:div w:id="223104306">
          <w:marLeft w:val="640"/>
          <w:marRight w:val="0"/>
          <w:marTop w:val="0"/>
          <w:marBottom w:val="0"/>
          <w:divBdr>
            <w:top w:val="none" w:sz="0" w:space="0" w:color="auto"/>
            <w:left w:val="none" w:sz="0" w:space="0" w:color="auto"/>
            <w:bottom w:val="none" w:sz="0" w:space="0" w:color="auto"/>
            <w:right w:val="none" w:sz="0" w:space="0" w:color="auto"/>
          </w:divBdr>
        </w:div>
        <w:div w:id="322511130">
          <w:marLeft w:val="640"/>
          <w:marRight w:val="0"/>
          <w:marTop w:val="0"/>
          <w:marBottom w:val="0"/>
          <w:divBdr>
            <w:top w:val="none" w:sz="0" w:space="0" w:color="auto"/>
            <w:left w:val="none" w:sz="0" w:space="0" w:color="auto"/>
            <w:bottom w:val="none" w:sz="0" w:space="0" w:color="auto"/>
            <w:right w:val="none" w:sz="0" w:space="0" w:color="auto"/>
          </w:divBdr>
        </w:div>
        <w:div w:id="2035115149">
          <w:marLeft w:val="640"/>
          <w:marRight w:val="0"/>
          <w:marTop w:val="0"/>
          <w:marBottom w:val="0"/>
          <w:divBdr>
            <w:top w:val="none" w:sz="0" w:space="0" w:color="auto"/>
            <w:left w:val="none" w:sz="0" w:space="0" w:color="auto"/>
            <w:bottom w:val="none" w:sz="0" w:space="0" w:color="auto"/>
            <w:right w:val="none" w:sz="0" w:space="0" w:color="auto"/>
          </w:divBdr>
        </w:div>
        <w:div w:id="420224049">
          <w:marLeft w:val="640"/>
          <w:marRight w:val="0"/>
          <w:marTop w:val="0"/>
          <w:marBottom w:val="0"/>
          <w:divBdr>
            <w:top w:val="none" w:sz="0" w:space="0" w:color="auto"/>
            <w:left w:val="none" w:sz="0" w:space="0" w:color="auto"/>
            <w:bottom w:val="none" w:sz="0" w:space="0" w:color="auto"/>
            <w:right w:val="none" w:sz="0" w:space="0" w:color="auto"/>
          </w:divBdr>
        </w:div>
        <w:div w:id="258636174">
          <w:marLeft w:val="640"/>
          <w:marRight w:val="0"/>
          <w:marTop w:val="0"/>
          <w:marBottom w:val="0"/>
          <w:divBdr>
            <w:top w:val="none" w:sz="0" w:space="0" w:color="auto"/>
            <w:left w:val="none" w:sz="0" w:space="0" w:color="auto"/>
            <w:bottom w:val="none" w:sz="0" w:space="0" w:color="auto"/>
            <w:right w:val="none" w:sz="0" w:space="0" w:color="auto"/>
          </w:divBdr>
        </w:div>
        <w:div w:id="1529249009">
          <w:marLeft w:val="640"/>
          <w:marRight w:val="0"/>
          <w:marTop w:val="0"/>
          <w:marBottom w:val="0"/>
          <w:divBdr>
            <w:top w:val="none" w:sz="0" w:space="0" w:color="auto"/>
            <w:left w:val="none" w:sz="0" w:space="0" w:color="auto"/>
            <w:bottom w:val="none" w:sz="0" w:space="0" w:color="auto"/>
            <w:right w:val="none" w:sz="0" w:space="0" w:color="auto"/>
          </w:divBdr>
        </w:div>
        <w:div w:id="1765304541">
          <w:marLeft w:val="640"/>
          <w:marRight w:val="0"/>
          <w:marTop w:val="0"/>
          <w:marBottom w:val="0"/>
          <w:divBdr>
            <w:top w:val="none" w:sz="0" w:space="0" w:color="auto"/>
            <w:left w:val="none" w:sz="0" w:space="0" w:color="auto"/>
            <w:bottom w:val="none" w:sz="0" w:space="0" w:color="auto"/>
            <w:right w:val="none" w:sz="0" w:space="0" w:color="auto"/>
          </w:divBdr>
        </w:div>
        <w:div w:id="458647561">
          <w:marLeft w:val="640"/>
          <w:marRight w:val="0"/>
          <w:marTop w:val="0"/>
          <w:marBottom w:val="0"/>
          <w:divBdr>
            <w:top w:val="none" w:sz="0" w:space="0" w:color="auto"/>
            <w:left w:val="none" w:sz="0" w:space="0" w:color="auto"/>
            <w:bottom w:val="none" w:sz="0" w:space="0" w:color="auto"/>
            <w:right w:val="none" w:sz="0" w:space="0" w:color="auto"/>
          </w:divBdr>
        </w:div>
        <w:div w:id="1211382426">
          <w:marLeft w:val="640"/>
          <w:marRight w:val="0"/>
          <w:marTop w:val="0"/>
          <w:marBottom w:val="0"/>
          <w:divBdr>
            <w:top w:val="none" w:sz="0" w:space="0" w:color="auto"/>
            <w:left w:val="none" w:sz="0" w:space="0" w:color="auto"/>
            <w:bottom w:val="none" w:sz="0" w:space="0" w:color="auto"/>
            <w:right w:val="none" w:sz="0" w:space="0" w:color="auto"/>
          </w:divBdr>
        </w:div>
        <w:div w:id="1090932831">
          <w:marLeft w:val="640"/>
          <w:marRight w:val="0"/>
          <w:marTop w:val="0"/>
          <w:marBottom w:val="0"/>
          <w:divBdr>
            <w:top w:val="none" w:sz="0" w:space="0" w:color="auto"/>
            <w:left w:val="none" w:sz="0" w:space="0" w:color="auto"/>
            <w:bottom w:val="none" w:sz="0" w:space="0" w:color="auto"/>
            <w:right w:val="none" w:sz="0" w:space="0" w:color="auto"/>
          </w:divBdr>
        </w:div>
        <w:div w:id="1673071340">
          <w:marLeft w:val="640"/>
          <w:marRight w:val="0"/>
          <w:marTop w:val="0"/>
          <w:marBottom w:val="0"/>
          <w:divBdr>
            <w:top w:val="none" w:sz="0" w:space="0" w:color="auto"/>
            <w:left w:val="none" w:sz="0" w:space="0" w:color="auto"/>
            <w:bottom w:val="none" w:sz="0" w:space="0" w:color="auto"/>
            <w:right w:val="none" w:sz="0" w:space="0" w:color="auto"/>
          </w:divBdr>
        </w:div>
        <w:div w:id="305857833">
          <w:marLeft w:val="640"/>
          <w:marRight w:val="0"/>
          <w:marTop w:val="0"/>
          <w:marBottom w:val="0"/>
          <w:divBdr>
            <w:top w:val="none" w:sz="0" w:space="0" w:color="auto"/>
            <w:left w:val="none" w:sz="0" w:space="0" w:color="auto"/>
            <w:bottom w:val="none" w:sz="0" w:space="0" w:color="auto"/>
            <w:right w:val="none" w:sz="0" w:space="0" w:color="auto"/>
          </w:divBdr>
        </w:div>
        <w:div w:id="1966620834">
          <w:marLeft w:val="640"/>
          <w:marRight w:val="0"/>
          <w:marTop w:val="0"/>
          <w:marBottom w:val="0"/>
          <w:divBdr>
            <w:top w:val="none" w:sz="0" w:space="0" w:color="auto"/>
            <w:left w:val="none" w:sz="0" w:space="0" w:color="auto"/>
            <w:bottom w:val="none" w:sz="0" w:space="0" w:color="auto"/>
            <w:right w:val="none" w:sz="0" w:space="0" w:color="auto"/>
          </w:divBdr>
        </w:div>
        <w:div w:id="383725284">
          <w:marLeft w:val="640"/>
          <w:marRight w:val="0"/>
          <w:marTop w:val="0"/>
          <w:marBottom w:val="0"/>
          <w:divBdr>
            <w:top w:val="none" w:sz="0" w:space="0" w:color="auto"/>
            <w:left w:val="none" w:sz="0" w:space="0" w:color="auto"/>
            <w:bottom w:val="none" w:sz="0" w:space="0" w:color="auto"/>
            <w:right w:val="none" w:sz="0" w:space="0" w:color="auto"/>
          </w:divBdr>
        </w:div>
        <w:div w:id="1690134215">
          <w:marLeft w:val="640"/>
          <w:marRight w:val="0"/>
          <w:marTop w:val="0"/>
          <w:marBottom w:val="0"/>
          <w:divBdr>
            <w:top w:val="none" w:sz="0" w:space="0" w:color="auto"/>
            <w:left w:val="none" w:sz="0" w:space="0" w:color="auto"/>
            <w:bottom w:val="none" w:sz="0" w:space="0" w:color="auto"/>
            <w:right w:val="none" w:sz="0" w:space="0" w:color="auto"/>
          </w:divBdr>
        </w:div>
        <w:div w:id="2063824883">
          <w:marLeft w:val="640"/>
          <w:marRight w:val="0"/>
          <w:marTop w:val="0"/>
          <w:marBottom w:val="0"/>
          <w:divBdr>
            <w:top w:val="none" w:sz="0" w:space="0" w:color="auto"/>
            <w:left w:val="none" w:sz="0" w:space="0" w:color="auto"/>
            <w:bottom w:val="none" w:sz="0" w:space="0" w:color="auto"/>
            <w:right w:val="none" w:sz="0" w:space="0" w:color="auto"/>
          </w:divBdr>
        </w:div>
        <w:div w:id="1514610512">
          <w:marLeft w:val="640"/>
          <w:marRight w:val="0"/>
          <w:marTop w:val="0"/>
          <w:marBottom w:val="0"/>
          <w:divBdr>
            <w:top w:val="none" w:sz="0" w:space="0" w:color="auto"/>
            <w:left w:val="none" w:sz="0" w:space="0" w:color="auto"/>
            <w:bottom w:val="none" w:sz="0" w:space="0" w:color="auto"/>
            <w:right w:val="none" w:sz="0" w:space="0" w:color="auto"/>
          </w:divBdr>
        </w:div>
        <w:div w:id="1680162366">
          <w:marLeft w:val="640"/>
          <w:marRight w:val="0"/>
          <w:marTop w:val="0"/>
          <w:marBottom w:val="0"/>
          <w:divBdr>
            <w:top w:val="none" w:sz="0" w:space="0" w:color="auto"/>
            <w:left w:val="none" w:sz="0" w:space="0" w:color="auto"/>
            <w:bottom w:val="none" w:sz="0" w:space="0" w:color="auto"/>
            <w:right w:val="none" w:sz="0" w:space="0" w:color="auto"/>
          </w:divBdr>
        </w:div>
        <w:div w:id="1604339623">
          <w:marLeft w:val="640"/>
          <w:marRight w:val="0"/>
          <w:marTop w:val="0"/>
          <w:marBottom w:val="0"/>
          <w:divBdr>
            <w:top w:val="none" w:sz="0" w:space="0" w:color="auto"/>
            <w:left w:val="none" w:sz="0" w:space="0" w:color="auto"/>
            <w:bottom w:val="none" w:sz="0" w:space="0" w:color="auto"/>
            <w:right w:val="none" w:sz="0" w:space="0" w:color="auto"/>
          </w:divBdr>
        </w:div>
        <w:div w:id="1612586426">
          <w:marLeft w:val="640"/>
          <w:marRight w:val="0"/>
          <w:marTop w:val="0"/>
          <w:marBottom w:val="0"/>
          <w:divBdr>
            <w:top w:val="none" w:sz="0" w:space="0" w:color="auto"/>
            <w:left w:val="none" w:sz="0" w:space="0" w:color="auto"/>
            <w:bottom w:val="none" w:sz="0" w:space="0" w:color="auto"/>
            <w:right w:val="none" w:sz="0" w:space="0" w:color="auto"/>
          </w:divBdr>
        </w:div>
        <w:div w:id="182473729">
          <w:marLeft w:val="640"/>
          <w:marRight w:val="0"/>
          <w:marTop w:val="0"/>
          <w:marBottom w:val="0"/>
          <w:divBdr>
            <w:top w:val="none" w:sz="0" w:space="0" w:color="auto"/>
            <w:left w:val="none" w:sz="0" w:space="0" w:color="auto"/>
            <w:bottom w:val="none" w:sz="0" w:space="0" w:color="auto"/>
            <w:right w:val="none" w:sz="0" w:space="0" w:color="auto"/>
          </w:divBdr>
        </w:div>
        <w:div w:id="1205481277">
          <w:marLeft w:val="640"/>
          <w:marRight w:val="0"/>
          <w:marTop w:val="0"/>
          <w:marBottom w:val="0"/>
          <w:divBdr>
            <w:top w:val="none" w:sz="0" w:space="0" w:color="auto"/>
            <w:left w:val="none" w:sz="0" w:space="0" w:color="auto"/>
            <w:bottom w:val="none" w:sz="0" w:space="0" w:color="auto"/>
            <w:right w:val="none" w:sz="0" w:space="0" w:color="auto"/>
          </w:divBdr>
        </w:div>
        <w:div w:id="1293905665">
          <w:marLeft w:val="640"/>
          <w:marRight w:val="0"/>
          <w:marTop w:val="0"/>
          <w:marBottom w:val="0"/>
          <w:divBdr>
            <w:top w:val="none" w:sz="0" w:space="0" w:color="auto"/>
            <w:left w:val="none" w:sz="0" w:space="0" w:color="auto"/>
            <w:bottom w:val="none" w:sz="0" w:space="0" w:color="auto"/>
            <w:right w:val="none" w:sz="0" w:space="0" w:color="auto"/>
          </w:divBdr>
        </w:div>
        <w:div w:id="692682418">
          <w:marLeft w:val="640"/>
          <w:marRight w:val="0"/>
          <w:marTop w:val="0"/>
          <w:marBottom w:val="0"/>
          <w:divBdr>
            <w:top w:val="none" w:sz="0" w:space="0" w:color="auto"/>
            <w:left w:val="none" w:sz="0" w:space="0" w:color="auto"/>
            <w:bottom w:val="none" w:sz="0" w:space="0" w:color="auto"/>
            <w:right w:val="none" w:sz="0" w:space="0" w:color="auto"/>
          </w:divBdr>
        </w:div>
        <w:div w:id="300884344">
          <w:marLeft w:val="640"/>
          <w:marRight w:val="0"/>
          <w:marTop w:val="0"/>
          <w:marBottom w:val="0"/>
          <w:divBdr>
            <w:top w:val="none" w:sz="0" w:space="0" w:color="auto"/>
            <w:left w:val="none" w:sz="0" w:space="0" w:color="auto"/>
            <w:bottom w:val="none" w:sz="0" w:space="0" w:color="auto"/>
            <w:right w:val="none" w:sz="0" w:space="0" w:color="auto"/>
          </w:divBdr>
        </w:div>
        <w:div w:id="186020317">
          <w:marLeft w:val="640"/>
          <w:marRight w:val="0"/>
          <w:marTop w:val="0"/>
          <w:marBottom w:val="0"/>
          <w:divBdr>
            <w:top w:val="none" w:sz="0" w:space="0" w:color="auto"/>
            <w:left w:val="none" w:sz="0" w:space="0" w:color="auto"/>
            <w:bottom w:val="none" w:sz="0" w:space="0" w:color="auto"/>
            <w:right w:val="none" w:sz="0" w:space="0" w:color="auto"/>
          </w:divBdr>
        </w:div>
        <w:div w:id="1734546968">
          <w:marLeft w:val="640"/>
          <w:marRight w:val="0"/>
          <w:marTop w:val="0"/>
          <w:marBottom w:val="0"/>
          <w:divBdr>
            <w:top w:val="none" w:sz="0" w:space="0" w:color="auto"/>
            <w:left w:val="none" w:sz="0" w:space="0" w:color="auto"/>
            <w:bottom w:val="none" w:sz="0" w:space="0" w:color="auto"/>
            <w:right w:val="none" w:sz="0" w:space="0" w:color="auto"/>
          </w:divBdr>
        </w:div>
        <w:div w:id="338509273">
          <w:marLeft w:val="640"/>
          <w:marRight w:val="0"/>
          <w:marTop w:val="0"/>
          <w:marBottom w:val="0"/>
          <w:divBdr>
            <w:top w:val="none" w:sz="0" w:space="0" w:color="auto"/>
            <w:left w:val="none" w:sz="0" w:space="0" w:color="auto"/>
            <w:bottom w:val="none" w:sz="0" w:space="0" w:color="auto"/>
            <w:right w:val="none" w:sz="0" w:space="0" w:color="auto"/>
          </w:divBdr>
        </w:div>
        <w:div w:id="1170289024">
          <w:marLeft w:val="640"/>
          <w:marRight w:val="0"/>
          <w:marTop w:val="0"/>
          <w:marBottom w:val="0"/>
          <w:divBdr>
            <w:top w:val="none" w:sz="0" w:space="0" w:color="auto"/>
            <w:left w:val="none" w:sz="0" w:space="0" w:color="auto"/>
            <w:bottom w:val="none" w:sz="0" w:space="0" w:color="auto"/>
            <w:right w:val="none" w:sz="0" w:space="0" w:color="auto"/>
          </w:divBdr>
        </w:div>
        <w:div w:id="616566385">
          <w:marLeft w:val="640"/>
          <w:marRight w:val="0"/>
          <w:marTop w:val="0"/>
          <w:marBottom w:val="0"/>
          <w:divBdr>
            <w:top w:val="none" w:sz="0" w:space="0" w:color="auto"/>
            <w:left w:val="none" w:sz="0" w:space="0" w:color="auto"/>
            <w:bottom w:val="none" w:sz="0" w:space="0" w:color="auto"/>
            <w:right w:val="none" w:sz="0" w:space="0" w:color="auto"/>
          </w:divBdr>
        </w:div>
        <w:div w:id="275596755">
          <w:marLeft w:val="640"/>
          <w:marRight w:val="0"/>
          <w:marTop w:val="0"/>
          <w:marBottom w:val="0"/>
          <w:divBdr>
            <w:top w:val="none" w:sz="0" w:space="0" w:color="auto"/>
            <w:left w:val="none" w:sz="0" w:space="0" w:color="auto"/>
            <w:bottom w:val="none" w:sz="0" w:space="0" w:color="auto"/>
            <w:right w:val="none" w:sz="0" w:space="0" w:color="auto"/>
          </w:divBdr>
        </w:div>
        <w:div w:id="1043602222">
          <w:marLeft w:val="640"/>
          <w:marRight w:val="0"/>
          <w:marTop w:val="0"/>
          <w:marBottom w:val="0"/>
          <w:divBdr>
            <w:top w:val="none" w:sz="0" w:space="0" w:color="auto"/>
            <w:left w:val="none" w:sz="0" w:space="0" w:color="auto"/>
            <w:bottom w:val="none" w:sz="0" w:space="0" w:color="auto"/>
            <w:right w:val="none" w:sz="0" w:space="0" w:color="auto"/>
          </w:divBdr>
        </w:div>
        <w:div w:id="869342899">
          <w:marLeft w:val="640"/>
          <w:marRight w:val="0"/>
          <w:marTop w:val="0"/>
          <w:marBottom w:val="0"/>
          <w:divBdr>
            <w:top w:val="none" w:sz="0" w:space="0" w:color="auto"/>
            <w:left w:val="none" w:sz="0" w:space="0" w:color="auto"/>
            <w:bottom w:val="none" w:sz="0" w:space="0" w:color="auto"/>
            <w:right w:val="none" w:sz="0" w:space="0" w:color="auto"/>
          </w:divBdr>
        </w:div>
        <w:div w:id="1398625708">
          <w:marLeft w:val="640"/>
          <w:marRight w:val="0"/>
          <w:marTop w:val="0"/>
          <w:marBottom w:val="0"/>
          <w:divBdr>
            <w:top w:val="none" w:sz="0" w:space="0" w:color="auto"/>
            <w:left w:val="none" w:sz="0" w:space="0" w:color="auto"/>
            <w:bottom w:val="none" w:sz="0" w:space="0" w:color="auto"/>
            <w:right w:val="none" w:sz="0" w:space="0" w:color="auto"/>
          </w:divBdr>
        </w:div>
        <w:div w:id="1105148551">
          <w:marLeft w:val="640"/>
          <w:marRight w:val="0"/>
          <w:marTop w:val="0"/>
          <w:marBottom w:val="0"/>
          <w:divBdr>
            <w:top w:val="none" w:sz="0" w:space="0" w:color="auto"/>
            <w:left w:val="none" w:sz="0" w:space="0" w:color="auto"/>
            <w:bottom w:val="none" w:sz="0" w:space="0" w:color="auto"/>
            <w:right w:val="none" w:sz="0" w:space="0" w:color="auto"/>
          </w:divBdr>
        </w:div>
        <w:div w:id="1650741418">
          <w:marLeft w:val="640"/>
          <w:marRight w:val="0"/>
          <w:marTop w:val="0"/>
          <w:marBottom w:val="0"/>
          <w:divBdr>
            <w:top w:val="none" w:sz="0" w:space="0" w:color="auto"/>
            <w:left w:val="none" w:sz="0" w:space="0" w:color="auto"/>
            <w:bottom w:val="none" w:sz="0" w:space="0" w:color="auto"/>
            <w:right w:val="none" w:sz="0" w:space="0" w:color="auto"/>
          </w:divBdr>
        </w:div>
        <w:div w:id="478225695">
          <w:marLeft w:val="640"/>
          <w:marRight w:val="0"/>
          <w:marTop w:val="0"/>
          <w:marBottom w:val="0"/>
          <w:divBdr>
            <w:top w:val="none" w:sz="0" w:space="0" w:color="auto"/>
            <w:left w:val="none" w:sz="0" w:space="0" w:color="auto"/>
            <w:bottom w:val="none" w:sz="0" w:space="0" w:color="auto"/>
            <w:right w:val="none" w:sz="0" w:space="0" w:color="auto"/>
          </w:divBdr>
        </w:div>
        <w:div w:id="852840944">
          <w:marLeft w:val="640"/>
          <w:marRight w:val="0"/>
          <w:marTop w:val="0"/>
          <w:marBottom w:val="0"/>
          <w:divBdr>
            <w:top w:val="none" w:sz="0" w:space="0" w:color="auto"/>
            <w:left w:val="none" w:sz="0" w:space="0" w:color="auto"/>
            <w:bottom w:val="none" w:sz="0" w:space="0" w:color="auto"/>
            <w:right w:val="none" w:sz="0" w:space="0" w:color="auto"/>
          </w:divBdr>
        </w:div>
        <w:div w:id="2017612795">
          <w:marLeft w:val="640"/>
          <w:marRight w:val="0"/>
          <w:marTop w:val="0"/>
          <w:marBottom w:val="0"/>
          <w:divBdr>
            <w:top w:val="none" w:sz="0" w:space="0" w:color="auto"/>
            <w:left w:val="none" w:sz="0" w:space="0" w:color="auto"/>
            <w:bottom w:val="none" w:sz="0" w:space="0" w:color="auto"/>
            <w:right w:val="none" w:sz="0" w:space="0" w:color="auto"/>
          </w:divBdr>
        </w:div>
        <w:div w:id="1661538844">
          <w:marLeft w:val="640"/>
          <w:marRight w:val="0"/>
          <w:marTop w:val="0"/>
          <w:marBottom w:val="0"/>
          <w:divBdr>
            <w:top w:val="none" w:sz="0" w:space="0" w:color="auto"/>
            <w:left w:val="none" w:sz="0" w:space="0" w:color="auto"/>
            <w:bottom w:val="none" w:sz="0" w:space="0" w:color="auto"/>
            <w:right w:val="none" w:sz="0" w:space="0" w:color="auto"/>
          </w:divBdr>
        </w:div>
        <w:div w:id="1446735804">
          <w:marLeft w:val="640"/>
          <w:marRight w:val="0"/>
          <w:marTop w:val="0"/>
          <w:marBottom w:val="0"/>
          <w:divBdr>
            <w:top w:val="none" w:sz="0" w:space="0" w:color="auto"/>
            <w:left w:val="none" w:sz="0" w:space="0" w:color="auto"/>
            <w:bottom w:val="none" w:sz="0" w:space="0" w:color="auto"/>
            <w:right w:val="none" w:sz="0" w:space="0" w:color="auto"/>
          </w:divBdr>
        </w:div>
        <w:div w:id="712341170">
          <w:marLeft w:val="640"/>
          <w:marRight w:val="0"/>
          <w:marTop w:val="0"/>
          <w:marBottom w:val="0"/>
          <w:divBdr>
            <w:top w:val="none" w:sz="0" w:space="0" w:color="auto"/>
            <w:left w:val="none" w:sz="0" w:space="0" w:color="auto"/>
            <w:bottom w:val="none" w:sz="0" w:space="0" w:color="auto"/>
            <w:right w:val="none" w:sz="0" w:space="0" w:color="auto"/>
          </w:divBdr>
        </w:div>
        <w:div w:id="1171527539">
          <w:marLeft w:val="640"/>
          <w:marRight w:val="0"/>
          <w:marTop w:val="0"/>
          <w:marBottom w:val="0"/>
          <w:divBdr>
            <w:top w:val="none" w:sz="0" w:space="0" w:color="auto"/>
            <w:left w:val="none" w:sz="0" w:space="0" w:color="auto"/>
            <w:bottom w:val="none" w:sz="0" w:space="0" w:color="auto"/>
            <w:right w:val="none" w:sz="0" w:space="0" w:color="auto"/>
          </w:divBdr>
        </w:div>
        <w:div w:id="581181999">
          <w:marLeft w:val="640"/>
          <w:marRight w:val="0"/>
          <w:marTop w:val="0"/>
          <w:marBottom w:val="0"/>
          <w:divBdr>
            <w:top w:val="none" w:sz="0" w:space="0" w:color="auto"/>
            <w:left w:val="none" w:sz="0" w:space="0" w:color="auto"/>
            <w:bottom w:val="none" w:sz="0" w:space="0" w:color="auto"/>
            <w:right w:val="none" w:sz="0" w:space="0" w:color="auto"/>
          </w:divBdr>
        </w:div>
        <w:div w:id="1993751911">
          <w:marLeft w:val="640"/>
          <w:marRight w:val="0"/>
          <w:marTop w:val="0"/>
          <w:marBottom w:val="0"/>
          <w:divBdr>
            <w:top w:val="none" w:sz="0" w:space="0" w:color="auto"/>
            <w:left w:val="none" w:sz="0" w:space="0" w:color="auto"/>
            <w:bottom w:val="none" w:sz="0" w:space="0" w:color="auto"/>
            <w:right w:val="none" w:sz="0" w:space="0" w:color="auto"/>
          </w:divBdr>
        </w:div>
        <w:div w:id="945695648">
          <w:marLeft w:val="640"/>
          <w:marRight w:val="0"/>
          <w:marTop w:val="0"/>
          <w:marBottom w:val="0"/>
          <w:divBdr>
            <w:top w:val="none" w:sz="0" w:space="0" w:color="auto"/>
            <w:left w:val="none" w:sz="0" w:space="0" w:color="auto"/>
            <w:bottom w:val="none" w:sz="0" w:space="0" w:color="auto"/>
            <w:right w:val="none" w:sz="0" w:space="0" w:color="auto"/>
          </w:divBdr>
        </w:div>
        <w:div w:id="660350763">
          <w:marLeft w:val="640"/>
          <w:marRight w:val="0"/>
          <w:marTop w:val="0"/>
          <w:marBottom w:val="0"/>
          <w:divBdr>
            <w:top w:val="none" w:sz="0" w:space="0" w:color="auto"/>
            <w:left w:val="none" w:sz="0" w:space="0" w:color="auto"/>
            <w:bottom w:val="none" w:sz="0" w:space="0" w:color="auto"/>
            <w:right w:val="none" w:sz="0" w:space="0" w:color="auto"/>
          </w:divBdr>
        </w:div>
        <w:div w:id="1118984421">
          <w:marLeft w:val="640"/>
          <w:marRight w:val="0"/>
          <w:marTop w:val="0"/>
          <w:marBottom w:val="0"/>
          <w:divBdr>
            <w:top w:val="none" w:sz="0" w:space="0" w:color="auto"/>
            <w:left w:val="none" w:sz="0" w:space="0" w:color="auto"/>
            <w:bottom w:val="none" w:sz="0" w:space="0" w:color="auto"/>
            <w:right w:val="none" w:sz="0" w:space="0" w:color="auto"/>
          </w:divBdr>
        </w:div>
        <w:div w:id="1882010959">
          <w:marLeft w:val="640"/>
          <w:marRight w:val="0"/>
          <w:marTop w:val="0"/>
          <w:marBottom w:val="0"/>
          <w:divBdr>
            <w:top w:val="none" w:sz="0" w:space="0" w:color="auto"/>
            <w:left w:val="none" w:sz="0" w:space="0" w:color="auto"/>
            <w:bottom w:val="none" w:sz="0" w:space="0" w:color="auto"/>
            <w:right w:val="none" w:sz="0" w:space="0" w:color="auto"/>
          </w:divBdr>
        </w:div>
        <w:div w:id="833180509">
          <w:marLeft w:val="640"/>
          <w:marRight w:val="0"/>
          <w:marTop w:val="0"/>
          <w:marBottom w:val="0"/>
          <w:divBdr>
            <w:top w:val="none" w:sz="0" w:space="0" w:color="auto"/>
            <w:left w:val="none" w:sz="0" w:space="0" w:color="auto"/>
            <w:bottom w:val="none" w:sz="0" w:space="0" w:color="auto"/>
            <w:right w:val="none" w:sz="0" w:space="0" w:color="auto"/>
          </w:divBdr>
        </w:div>
        <w:div w:id="893660157">
          <w:marLeft w:val="640"/>
          <w:marRight w:val="0"/>
          <w:marTop w:val="0"/>
          <w:marBottom w:val="0"/>
          <w:divBdr>
            <w:top w:val="none" w:sz="0" w:space="0" w:color="auto"/>
            <w:left w:val="none" w:sz="0" w:space="0" w:color="auto"/>
            <w:bottom w:val="none" w:sz="0" w:space="0" w:color="auto"/>
            <w:right w:val="none" w:sz="0" w:space="0" w:color="auto"/>
          </w:divBdr>
        </w:div>
        <w:div w:id="303241756">
          <w:marLeft w:val="640"/>
          <w:marRight w:val="0"/>
          <w:marTop w:val="0"/>
          <w:marBottom w:val="0"/>
          <w:divBdr>
            <w:top w:val="none" w:sz="0" w:space="0" w:color="auto"/>
            <w:left w:val="none" w:sz="0" w:space="0" w:color="auto"/>
            <w:bottom w:val="none" w:sz="0" w:space="0" w:color="auto"/>
            <w:right w:val="none" w:sz="0" w:space="0" w:color="auto"/>
          </w:divBdr>
        </w:div>
        <w:div w:id="1175614315">
          <w:marLeft w:val="640"/>
          <w:marRight w:val="0"/>
          <w:marTop w:val="0"/>
          <w:marBottom w:val="0"/>
          <w:divBdr>
            <w:top w:val="none" w:sz="0" w:space="0" w:color="auto"/>
            <w:left w:val="none" w:sz="0" w:space="0" w:color="auto"/>
            <w:bottom w:val="none" w:sz="0" w:space="0" w:color="auto"/>
            <w:right w:val="none" w:sz="0" w:space="0" w:color="auto"/>
          </w:divBdr>
        </w:div>
        <w:div w:id="84808700">
          <w:marLeft w:val="640"/>
          <w:marRight w:val="0"/>
          <w:marTop w:val="0"/>
          <w:marBottom w:val="0"/>
          <w:divBdr>
            <w:top w:val="none" w:sz="0" w:space="0" w:color="auto"/>
            <w:left w:val="none" w:sz="0" w:space="0" w:color="auto"/>
            <w:bottom w:val="none" w:sz="0" w:space="0" w:color="auto"/>
            <w:right w:val="none" w:sz="0" w:space="0" w:color="auto"/>
          </w:divBdr>
        </w:div>
        <w:div w:id="1191072888">
          <w:marLeft w:val="640"/>
          <w:marRight w:val="0"/>
          <w:marTop w:val="0"/>
          <w:marBottom w:val="0"/>
          <w:divBdr>
            <w:top w:val="none" w:sz="0" w:space="0" w:color="auto"/>
            <w:left w:val="none" w:sz="0" w:space="0" w:color="auto"/>
            <w:bottom w:val="none" w:sz="0" w:space="0" w:color="auto"/>
            <w:right w:val="none" w:sz="0" w:space="0" w:color="auto"/>
          </w:divBdr>
        </w:div>
        <w:div w:id="380445319">
          <w:marLeft w:val="640"/>
          <w:marRight w:val="0"/>
          <w:marTop w:val="0"/>
          <w:marBottom w:val="0"/>
          <w:divBdr>
            <w:top w:val="none" w:sz="0" w:space="0" w:color="auto"/>
            <w:left w:val="none" w:sz="0" w:space="0" w:color="auto"/>
            <w:bottom w:val="none" w:sz="0" w:space="0" w:color="auto"/>
            <w:right w:val="none" w:sz="0" w:space="0" w:color="auto"/>
          </w:divBdr>
        </w:div>
        <w:div w:id="685255797">
          <w:marLeft w:val="640"/>
          <w:marRight w:val="0"/>
          <w:marTop w:val="0"/>
          <w:marBottom w:val="0"/>
          <w:divBdr>
            <w:top w:val="none" w:sz="0" w:space="0" w:color="auto"/>
            <w:left w:val="none" w:sz="0" w:space="0" w:color="auto"/>
            <w:bottom w:val="none" w:sz="0" w:space="0" w:color="auto"/>
            <w:right w:val="none" w:sz="0" w:space="0" w:color="auto"/>
          </w:divBdr>
        </w:div>
        <w:div w:id="370690720">
          <w:marLeft w:val="640"/>
          <w:marRight w:val="0"/>
          <w:marTop w:val="0"/>
          <w:marBottom w:val="0"/>
          <w:divBdr>
            <w:top w:val="none" w:sz="0" w:space="0" w:color="auto"/>
            <w:left w:val="none" w:sz="0" w:space="0" w:color="auto"/>
            <w:bottom w:val="none" w:sz="0" w:space="0" w:color="auto"/>
            <w:right w:val="none" w:sz="0" w:space="0" w:color="auto"/>
          </w:divBdr>
        </w:div>
        <w:div w:id="159675">
          <w:marLeft w:val="640"/>
          <w:marRight w:val="0"/>
          <w:marTop w:val="0"/>
          <w:marBottom w:val="0"/>
          <w:divBdr>
            <w:top w:val="none" w:sz="0" w:space="0" w:color="auto"/>
            <w:left w:val="none" w:sz="0" w:space="0" w:color="auto"/>
            <w:bottom w:val="none" w:sz="0" w:space="0" w:color="auto"/>
            <w:right w:val="none" w:sz="0" w:space="0" w:color="auto"/>
          </w:divBdr>
        </w:div>
        <w:div w:id="1884511684">
          <w:marLeft w:val="640"/>
          <w:marRight w:val="0"/>
          <w:marTop w:val="0"/>
          <w:marBottom w:val="0"/>
          <w:divBdr>
            <w:top w:val="none" w:sz="0" w:space="0" w:color="auto"/>
            <w:left w:val="none" w:sz="0" w:space="0" w:color="auto"/>
            <w:bottom w:val="none" w:sz="0" w:space="0" w:color="auto"/>
            <w:right w:val="none" w:sz="0" w:space="0" w:color="auto"/>
          </w:divBdr>
        </w:div>
        <w:div w:id="1285891114">
          <w:marLeft w:val="640"/>
          <w:marRight w:val="0"/>
          <w:marTop w:val="0"/>
          <w:marBottom w:val="0"/>
          <w:divBdr>
            <w:top w:val="none" w:sz="0" w:space="0" w:color="auto"/>
            <w:left w:val="none" w:sz="0" w:space="0" w:color="auto"/>
            <w:bottom w:val="none" w:sz="0" w:space="0" w:color="auto"/>
            <w:right w:val="none" w:sz="0" w:space="0" w:color="auto"/>
          </w:divBdr>
        </w:div>
        <w:div w:id="76903900">
          <w:marLeft w:val="640"/>
          <w:marRight w:val="0"/>
          <w:marTop w:val="0"/>
          <w:marBottom w:val="0"/>
          <w:divBdr>
            <w:top w:val="none" w:sz="0" w:space="0" w:color="auto"/>
            <w:left w:val="none" w:sz="0" w:space="0" w:color="auto"/>
            <w:bottom w:val="none" w:sz="0" w:space="0" w:color="auto"/>
            <w:right w:val="none" w:sz="0" w:space="0" w:color="auto"/>
          </w:divBdr>
        </w:div>
        <w:div w:id="595556868">
          <w:marLeft w:val="640"/>
          <w:marRight w:val="0"/>
          <w:marTop w:val="0"/>
          <w:marBottom w:val="0"/>
          <w:divBdr>
            <w:top w:val="none" w:sz="0" w:space="0" w:color="auto"/>
            <w:left w:val="none" w:sz="0" w:space="0" w:color="auto"/>
            <w:bottom w:val="none" w:sz="0" w:space="0" w:color="auto"/>
            <w:right w:val="none" w:sz="0" w:space="0" w:color="auto"/>
          </w:divBdr>
        </w:div>
        <w:div w:id="640503509">
          <w:marLeft w:val="640"/>
          <w:marRight w:val="0"/>
          <w:marTop w:val="0"/>
          <w:marBottom w:val="0"/>
          <w:divBdr>
            <w:top w:val="none" w:sz="0" w:space="0" w:color="auto"/>
            <w:left w:val="none" w:sz="0" w:space="0" w:color="auto"/>
            <w:bottom w:val="none" w:sz="0" w:space="0" w:color="auto"/>
            <w:right w:val="none" w:sz="0" w:space="0" w:color="auto"/>
          </w:divBdr>
        </w:div>
        <w:div w:id="1771850447">
          <w:marLeft w:val="640"/>
          <w:marRight w:val="0"/>
          <w:marTop w:val="0"/>
          <w:marBottom w:val="0"/>
          <w:divBdr>
            <w:top w:val="none" w:sz="0" w:space="0" w:color="auto"/>
            <w:left w:val="none" w:sz="0" w:space="0" w:color="auto"/>
            <w:bottom w:val="none" w:sz="0" w:space="0" w:color="auto"/>
            <w:right w:val="none" w:sz="0" w:space="0" w:color="auto"/>
          </w:divBdr>
        </w:div>
        <w:div w:id="2079746917">
          <w:marLeft w:val="640"/>
          <w:marRight w:val="0"/>
          <w:marTop w:val="0"/>
          <w:marBottom w:val="0"/>
          <w:divBdr>
            <w:top w:val="none" w:sz="0" w:space="0" w:color="auto"/>
            <w:left w:val="none" w:sz="0" w:space="0" w:color="auto"/>
            <w:bottom w:val="none" w:sz="0" w:space="0" w:color="auto"/>
            <w:right w:val="none" w:sz="0" w:space="0" w:color="auto"/>
          </w:divBdr>
        </w:div>
        <w:div w:id="985431922">
          <w:marLeft w:val="640"/>
          <w:marRight w:val="0"/>
          <w:marTop w:val="0"/>
          <w:marBottom w:val="0"/>
          <w:divBdr>
            <w:top w:val="none" w:sz="0" w:space="0" w:color="auto"/>
            <w:left w:val="none" w:sz="0" w:space="0" w:color="auto"/>
            <w:bottom w:val="none" w:sz="0" w:space="0" w:color="auto"/>
            <w:right w:val="none" w:sz="0" w:space="0" w:color="auto"/>
          </w:divBdr>
        </w:div>
        <w:div w:id="1855264136">
          <w:marLeft w:val="640"/>
          <w:marRight w:val="0"/>
          <w:marTop w:val="0"/>
          <w:marBottom w:val="0"/>
          <w:divBdr>
            <w:top w:val="none" w:sz="0" w:space="0" w:color="auto"/>
            <w:left w:val="none" w:sz="0" w:space="0" w:color="auto"/>
            <w:bottom w:val="none" w:sz="0" w:space="0" w:color="auto"/>
            <w:right w:val="none" w:sz="0" w:space="0" w:color="auto"/>
          </w:divBdr>
        </w:div>
        <w:div w:id="303435263">
          <w:marLeft w:val="640"/>
          <w:marRight w:val="0"/>
          <w:marTop w:val="0"/>
          <w:marBottom w:val="0"/>
          <w:divBdr>
            <w:top w:val="none" w:sz="0" w:space="0" w:color="auto"/>
            <w:left w:val="none" w:sz="0" w:space="0" w:color="auto"/>
            <w:bottom w:val="none" w:sz="0" w:space="0" w:color="auto"/>
            <w:right w:val="none" w:sz="0" w:space="0" w:color="auto"/>
          </w:divBdr>
        </w:div>
        <w:div w:id="1800757253">
          <w:marLeft w:val="640"/>
          <w:marRight w:val="0"/>
          <w:marTop w:val="0"/>
          <w:marBottom w:val="0"/>
          <w:divBdr>
            <w:top w:val="none" w:sz="0" w:space="0" w:color="auto"/>
            <w:left w:val="none" w:sz="0" w:space="0" w:color="auto"/>
            <w:bottom w:val="none" w:sz="0" w:space="0" w:color="auto"/>
            <w:right w:val="none" w:sz="0" w:space="0" w:color="auto"/>
          </w:divBdr>
        </w:div>
        <w:div w:id="1359963153">
          <w:marLeft w:val="640"/>
          <w:marRight w:val="0"/>
          <w:marTop w:val="0"/>
          <w:marBottom w:val="0"/>
          <w:divBdr>
            <w:top w:val="none" w:sz="0" w:space="0" w:color="auto"/>
            <w:left w:val="none" w:sz="0" w:space="0" w:color="auto"/>
            <w:bottom w:val="none" w:sz="0" w:space="0" w:color="auto"/>
            <w:right w:val="none" w:sz="0" w:space="0" w:color="auto"/>
          </w:divBdr>
        </w:div>
        <w:div w:id="2034065231">
          <w:marLeft w:val="640"/>
          <w:marRight w:val="0"/>
          <w:marTop w:val="0"/>
          <w:marBottom w:val="0"/>
          <w:divBdr>
            <w:top w:val="none" w:sz="0" w:space="0" w:color="auto"/>
            <w:left w:val="none" w:sz="0" w:space="0" w:color="auto"/>
            <w:bottom w:val="none" w:sz="0" w:space="0" w:color="auto"/>
            <w:right w:val="none" w:sz="0" w:space="0" w:color="auto"/>
          </w:divBdr>
        </w:div>
        <w:div w:id="1930038815">
          <w:marLeft w:val="640"/>
          <w:marRight w:val="0"/>
          <w:marTop w:val="0"/>
          <w:marBottom w:val="0"/>
          <w:divBdr>
            <w:top w:val="none" w:sz="0" w:space="0" w:color="auto"/>
            <w:left w:val="none" w:sz="0" w:space="0" w:color="auto"/>
            <w:bottom w:val="none" w:sz="0" w:space="0" w:color="auto"/>
            <w:right w:val="none" w:sz="0" w:space="0" w:color="auto"/>
          </w:divBdr>
        </w:div>
        <w:div w:id="1512069054">
          <w:marLeft w:val="640"/>
          <w:marRight w:val="0"/>
          <w:marTop w:val="0"/>
          <w:marBottom w:val="0"/>
          <w:divBdr>
            <w:top w:val="none" w:sz="0" w:space="0" w:color="auto"/>
            <w:left w:val="none" w:sz="0" w:space="0" w:color="auto"/>
            <w:bottom w:val="none" w:sz="0" w:space="0" w:color="auto"/>
            <w:right w:val="none" w:sz="0" w:space="0" w:color="auto"/>
          </w:divBdr>
        </w:div>
        <w:div w:id="921062177">
          <w:marLeft w:val="640"/>
          <w:marRight w:val="0"/>
          <w:marTop w:val="0"/>
          <w:marBottom w:val="0"/>
          <w:divBdr>
            <w:top w:val="none" w:sz="0" w:space="0" w:color="auto"/>
            <w:left w:val="none" w:sz="0" w:space="0" w:color="auto"/>
            <w:bottom w:val="none" w:sz="0" w:space="0" w:color="auto"/>
            <w:right w:val="none" w:sz="0" w:space="0" w:color="auto"/>
          </w:divBdr>
        </w:div>
        <w:div w:id="1276256843">
          <w:marLeft w:val="640"/>
          <w:marRight w:val="0"/>
          <w:marTop w:val="0"/>
          <w:marBottom w:val="0"/>
          <w:divBdr>
            <w:top w:val="none" w:sz="0" w:space="0" w:color="auto"/>
            <w:left w:val="none" w:sz="0" w:space="0" w:color="auto"/>
            <w:bottom w:val="none" w:sz="0" w:space="0" w:color="auto"/>
            <w:right w:val="none" w:sz="0" w:space="0" w:color="auto"/>
          </w:divBdr>
        </w:div>
        <w:div w:id="685401556">
          <w:marLeft w:val="640"/>
          <w:marRight w:val="0"/>
          <w:marTop w:val="0"/>
          <w:marBottom w:val="0"/>
          <w:divBdr>
            <w:top w:val="none" w:sz="0" w:space="0" w:color="auto"/>
            <w:left w:val="none" w:sz="0" w:space="0" w:color="auto"/>
            <w:bottom w:val="none" w:sz="0" w:space="0" w:color="auto"/>
            <w:right w:val="none" w:sz="0" w:space="0" w:color="auto"/>
          </w:divBdr>
        </w:div>
        <w:div w:id="452679827">
          <w:marLeft w:val="640"/>
          <w:marRight w:val="0"/>
          <w:marTop w:val="0"/>
          <w:marBottom w:val="0"/>
          <w:divBdr>
            <w:top w:val="none" w:sz="0" w:space="0" w:color="auto"/>
            <w:left w:val="none" w:sz="0" w:space="0" w:color="auto"/>
            <w:bottom w:val="none" w:sz="0" w:space="0" w:color="auto"/>
            <w:right w:val="none" w:sz="0" w:space="0" w:color="auto"/>
          </w:divBdr>
        </w:div>
        <w:div w:id="412822918">
          <w:marLeft w:val="640"/>
          <w:marRight w:val="0"/>
          <w:marTop w:val="0"/>
          <w:marBottom w:val="0"/>
          <w:divBdr>
            <w:top w:val="none" w:sz="0" w:space="0" w:color="auto"/>
            <w:left w:val="none" w:sz="0" w:space="0" w:color="auto"/>
            <w:bottom w:val="none" w:sz="0" w:space="0" w:color="auto"/>
            <w:right w:val="none" w:sz="0" w:space="0" w:color="auto"/>
          </w:divBdr>
        </w:div>
        <w:div w:id="346950007">
          <w:marLeft w:val="640"/>
          <w:marRight w:val="0"/>
          <w:marTop w:val="0"/>
          <w:marBottom w:val="0"/>
          <w:divBdr>
            <w:top w:val="none" w:sz="0" w:space="0" w:color="auto"/>
            <w:left w:val="none" w:sz="0" w:space="0" w:color="auto"/>
            <w:bottom w:val="none" w:sz="0" w:space="0" w:color="auto"/>
            <w:right w:val="none" w:sz="0" w:space="0" w:color="auto"/>
          </w:divBdr>
        </w:div>
        <w:div w:id="410812397">
          <w:marLeft w:val="640"/>
          <w:marRight w:val="0"/>
          <w:marTop w:val="0"/>
          <w:marBottom w:val="0"/>
          <w:divBdr>
            <w:top w:val="none" w:sz="0" w:space="0" w:color="auto"/>
            <w:left w:val="none" w:sz="0" w:space="0" w:color="auto"/>
            <w:bottom w:val="none" w:sz="0" w:space="0" w:color="auto"/>
            <w:right w:val="none" w:sz="0" w:space="0" w:color="auto"/>
          </w:divBdr>
        </w:div>
        <w:div w:id="1642734107">
          <w:marLeft w:val="640"/>
          <w:marRight w:val="0"/>
          <w:marTop w:val="0"/>
          <w:marBottom w:val="0"/>
          <w:divBdr>
            <w:top w:val="none" w:sz="0" w:space="0" w:color="auto"/>
            <w:left w:val="none" w:sz="0" w:space="0" w:color="auto"/>
            <w:bottom w:val="none" w:sz="0" w:space="0" w:color="auto"/>
            <w:right w:val="none" w:sz="0" w:space="0" w:color="auto"/>
          </w:divBdr>
        </w:div>
        <w:div w:id="177039239">
          <w:marLeft w:val="640"/>
          <w:marRight w:val="0"/>
          <w:marTop w:val="0"/>
          <w:marBottom w:val="0"/>
          <w:divBdr>
            <w:top w:val="none" w:sz="0" w:space="0" w:color="auto"/>
            <w:left w:val="none" w:sz="0" w:space="0" w:color="auto"/>
            <w:bottom w:val="none" w:sz="0" w:space="0" w:color="auto"/>
            <w:right w:val="none" w:sz="0" w:space="0" w:color="auto"/>
          </w:divBdr>
        </w:div>
        <w:div w:id="1173910354">
          <w:marLeft w:val="640"/>
          <w:marRight w:val="0"/>
          <w:marTop w:val="0"/>
          <w:marBottom w:val="0"/>
          <w:divBdr>
            <w:top w:val="none" w:sz="0" w:space="0" w:color="auto"/>
            <w:left w:val="none" w:sz="0" w:space="0" w:color="auto"/>
            <w:bottom w:val="none" w:sz="0" w:space="0" w:color="auto"/>
            <w:right w:val="none" w:sz="0" w:space="0" w:color="auto"/>
          </w:divBdr>
        </w:div>
        <w:div w:id="821120014">
          <w:marLeft w:val="640"/>
          <w:marRight w:val="0"/>
          <w:marTop w:val="0"/>
          <w:marBottom w:val="0"/>
          <w:divBdr>
            <w:top w:val="none" w:sz="0" w:space="0" w:color="auto"/>
            <w:left w:val="none" w:sz="0" w:space="0" w:color="auto"/>
            <w:bottom w:val="none" w:sz="0" w:space="0" w:color="auto"/>
            <w:right w:val="none" w:sz="0" w:space="0" w:color="auto"/>
          </w:divBdr>
        </w:div>
        <w:div w:id="1662001953">
          <w:marLeft w:val="640"/>
          <w:marRight w:val="0"/>
          <w:marTop w:val="0"/>
          <w:marBottom w:val="0"/>
          <w:divBdr>
            <w:top w:val="none" w:sz="0" w:space="0" w:color="auto"/>
            <w:left w:val="none" w:sz="0" w:space="0" w:color="auto"/>
            <w:bottom w:val="none" w:sz="0" w:space="0" w:color="auto"/>
            <w:right w:val="none" w:sz="0" w:space="0" w:color="auto"/>
          </w:divBdr>
        </w:div>
        <w:div w:id="719327189">
          <w:marLeft w:val="640"/>
          <w:marRight w:val="0"/>
          <w:marTop w:val="0"/>
          <w:marBottom w:val="0"/>
          <w:divBdr>
            <w:top w:val="none" w:sz="0" w:space="0" w:color="auto"/>
            <w:left w:val="none" w:sz="0" w:space="0" w:color="auto"/>
            <w:bottom w:val="none" w:sz="0" w:space="0" w:color="auto"/>
            <w:right w:val="none" w:sz="0" w:space="0" w:color="auto"/>
          </w:divBdr>
        </w:div>
        <w:div w:id="1938557343">
          <w:marLeft w:val="640"/>
          <w:marRight w:val="0"/>
          <w:marTop w:val="0"/>
          <w:marBottom w:val="0"/>
          <w:divBdr>
            <w:top w:val="none" w:sz="0" w:space="0" w:color="auto"/>
            <w:left w:val="none" w:sz="0" w:space="0" w:color="auto"/>
            <w:bottom w:val="none" w:sz="0" w:space="0" w:color="auto"/>
            <w:right w:val="none" w:sz="0" w:space="0" w:color="auto"/>
          </w:divBdr>
        </w:div>
        <w:div w:id="595938800">
          <w:marLeft w:val="640"/>
          <w:marRight w:val="0"/>
          <w:marTop w:val="0"/>
          <w:marBottom w:val="0"/>
          <w:divBdr>
            <w:top w:val="none" w:sz="0" w:space="0" w:color="auto"/>
            <w:left w:val="none" w:sz="0" w:space="0" w:color="auto"/>
            <w:bottom w:val="none" w:sz="0" w:space="0" w:color="auto"/>
            <w:right w:val="none" w:sz="0" w:space="0" w:color="auto"/>
          </w:divBdr>
        </w:div>
        <w:div w:id="432286496">
          <w:marLeft w:val="640"/>
          <w:marRight w:val="0"/>
          <w:marTop w:val="0"/>
          <w:marBottom w:val="0"/>
          <w:divBdr>
            <w:top w:val="none" w:sz="0" w:space="0" w:color="auto"/>
            <w:left w:val="none" w:sz="0" w:space="0" w:color="auto"/>
            <w:bottom w:val="none" w:sz="0" w:space="0" w:color="auto"/>
            <w:right w:val="none" w:sz="0" w:space="0" w:color="auto"/>
          </w:divBdr>
        </w:div>
      </w:divsChild>
    </w:div>
    <w:div w:id="1859737656">
      <w:bodyDiv w:val="1"/>
      <w:marLeft w:val="0"/>
      <w:marRight w:val="0"/>
      <w:marTop w:val="0"/>
      <w:marBottom w:val="0"/>
      <w:divBdr>
        <w:top w:val="none" w:sz="0" w:space="0" w:color="auto"/>
        <w:left w:val="none" w:sz="0" w:space="0" w:color="auto"/>
        <w:bottom w:val="none" w:sz="0" w:space="0" w:color="auto"/>
        <w:right w:val="none" w:sz="0" w:space="0" w:color="auto"/>
      </w:divBdr>
      <w:divsChild>
        <w:div w:id="569192493">
          <w:marLeft w:val="640"/>
          <w:marRight w:val="0"/>
          <w:marTop w:val="0"/>
          <w:marBottom w:val="0"/>
          <w:divBdr>
            <w:top w:val="none" w:sz="0" w:space="0" w:color="auto"/>
            <w:left w:val="none" w:sz="0" w:space="0" w:color="auto"/>
            <w:bottom w:val="none" w:sz="0" w:space="0" w:color="auto"/>
            <w:right w:val="none" w:sz="0" w:space="0" w:color="auto"/>
          </w:divBdr>
        </w:div>
        <w:div w:id="1081177044">
          <w:marLeft w:val="640"/>
          <w:marRight w:val="0"/>
          <w:marTop w:val="0"/>
          <w:marBottom w:val="0"/>
          <w:divBdr>
            <w:top w:val="none" w:sz="0" w:space="0" w:color="auto"/>
            <w:left w:val="none" w:sz="0" w:space="0" w:color="auto"/>
            <w:bottom w:val="none" w:sz="0" w:space="0" w:color="auto"/>
            <w:right w:val="none" w:sz="0" w:space="0" w:color="auto"/>
          </w:divBdr>
        </w:div>
        <w:div w:id="859899227">
          <w:marLeft w:val="640"/>
          <w:marRight w:val="0"/>
          <w:marTop w:val="0"/>
          <w:marBottom w:val="0"/>
          <w:divBdr>
            <w:top w:val="none" w:sz="0" w:space="0" w:color="auto"/>
            <w:left w:val="none" w:sz="0" w:space="0" w:color="auto"/>
            <w:bottom w:val="none" w:sz="0" w:space="0" w:color="auto"/>
            <w:right w:val="none" w:sz="0" w:space="0" w:color="auto"/>
          </w:divBdr>
        </w:div>
        <w:div w:id="2038843743">
          <w:marLeft w:val="640"/>
          <w:marRight w:val="0"/>
          <w:marTop w:val="0"/>
          <w:marBottom w:val="0"/>
          <w:divBdr>
            <w:top w:val="none" w:sz="0" w:space="0" w:color="auto"/>
            <w:left w:val="none" w:sz="0" w:space="0" w:color="auto"/>
            <w:bottom w:val="none" w:sz="0" w:space="0" w:color="auto"/>
            <w:right w:val="none" w:sz="0" w:space="0" w:color="auto"/>
          </w:divBdr>
        </w:div>
        <w:div w:id="1513954463">
          <w:marLeft w:val="640"/>
          <w:marRight w:val="0"/>
          <w:marTop w:val="0"/>
          <w:marBottom w:val="0"/>
          <w:divBdr>
            <w:top w:val="none" w:sz="0" w:space="0" w:color="auto"/>
            <w:left w:val="none" w:sz="0" w:space="0" w:color="auto"/>
            <w:bottom w:val="none" w:sz="0" w:space="0" w:color="auto"/>
            <w:right w:val="none" w:sz="0" w:space="0" w:color="auto"/>
          </w:divBdr>
        </w:div>
        <w:div w:id="48959328">
          <w:marLeft w:val="640"/>
          <w:marRight w:val="0"/>
          <w:marTop w:val="0"/>
          <w:marBottom w:val="0"/>
          <w:divBdr>
            <w:top w:val="none" w:sz="0" w:space="0" w:color="auto"/>
            <w:left w:val="none" w:sz="0" w:space="0" w:color="auto"/>
            <w:bottom w:val="none" w:sz="0" w:space="0" w:color="auto"/>
            <w:right w:val="none" w:sz="0" w:space="0" w:color="auto"/>
          </w:divBdr>
        </w:div>
        <w:div w:id="1825926005">
          <w:marLeft w:val="640"/>
          <w:marRight w:val="0"/>
          <w:marTop w:val="0"/>
          <w:marBottom w:val="0"/>
          <w:divBdr>
            <w:top w:val="none" w:sz="0" w:space="0" w:color="auto"/>
            <w:left w:val="none" w:sz="0" w:space="0" w:color="auto"/>
            <w:bottom w:val="none" w:sz="0" w:space="0" w:color="auto"/>
            <w:right w:val="none" w:sz="0" w:space="0" w:color="auto"/>
          </w:divBdr>
        </w:div>
        <w:div w:id="10685178">
          <w:marLeft w:val="640"/>
          <w:marRight w:val="0"/>
          <w:marTop w:val="0"/>
          <w:marBottom w:val="0"/>
          <w:divBdr>
            <w:top w:val="none" w:sz="0" w:space="0" w:color="auto"/>
            <w:left w:val="none" w:sz="0" w:space="0" w:color="auto"/>
            <w:bottom w:val="none" w:sz="0" w:space="0" w:color="auto"/>
            <w:right w:val="none" w:sz="0" w:space="0" w:color="auto"/>
          </w:divBdr>
        </w:div>
        <w:div w:id="841168782">
          <w:marLeft w:val="640"/>
          <w:marRight w:val="0"/>
          <w:marTop w:val="0"/>
          <w:marBottom w:val="0"/>
          <w:divBdr>
            <w:top w:val="none" w:sz="0" w:space="0" w:color="auto"/>
            <w:left w:val="none" w:sz="0" w:space="0" w:color="auto"/>
            <w:bottom w:val="none" w:sz="0" w:space="0" w:color="auto"/>
            <w:right w:val="none" w:sz="0" w:space="0" w:color="auto"/>
          </w:divBdr>
        </w:div>
        <w:div w:id="1438793671">
          <w:marLeft w:val="640"/>
          <w:marRight w:val="0"/>
          <w:marTop w:val="0"/>
          <w:marBottom w:val="0"/>
          <w:divBdr>
            <w:top w:val="none" w:sz="0" w:space="0" w:color="auto"/>
            <w:left w:val="none" w:sz="0" w:space="0" w:color="auto"/>
            <w:bottom w:val="none" w:sz="0" w:space="0" w:color="auto"/>
            <w:right w:val="none" w:sz="0" w:space="0" w:color="auto"/>
          </w:divBdr>
        </w:div>
        <w:div w:id="1133599561">
          <w:marLeft w:val="640"/>
          <w:marRight w:val="0"/>
          <w:marTop w:val="0"/>
          <w:marBottom w:val="0"/>
          <w:divBdr>
            <w:top w:val="none" w:sz="0" w:space="0" w:color="auto"/>
            <w:left w:val="none" w:sz="0" w:space="0" w:color="auto"/>
            <w:bottom w:val="none" w:sz="0" w:space="0" w:color="auto"/>
            <w:right w:val="none" w:sz="0" w:space="0" w:color="auto"/>
          </w:divBdr>
        </w:div>
        <w:div w:id="284124034">
          <w:marLeft w:val="640"/>
          <w:marRight w:val="0"/>
          <w:marTop w:val="0"/>
          <w:marBottom w:val="0"/>
          <w:divBdr>
            <w:top w:val="none" w:sz="0" w:space="0" w:color="auto"/>
            <w:left w:val="none" w:sz="0" w:space="0" w:color="auto"/>
            <w:bottom w:val="none" w:sz="0" w:space="0" w:color="auto"/>
            <w:right w:val="none" w:sz="0" w:space="0" w:color="auto"/>
          </w:divBdr>
        </w:div>
        <w:div w:id="293677648">
          <w:marLeft w:val="640"/>
          <w:marRight w:val="0"/>
          <w:marTop w:val="0"/>
          <w:marBottom w:val="0"/>
          <w:divBdr>
            <w:top w:val="none" w:sz="0" w:space="0" w:color="auto"/>
            <w:left w:val="none" w:sz="0" w:space="0" w:color="auto"/>
            <w:bottom w:val="none" w:sz="0" w:space="0" w:color="auto"/>
            <w:right w:val="none" w:sz="0" w:space="0" w:color="auto"/>
          </w:divBdr>
        </w:div>
        <w:div w:id="1179197088">
          <w:marLeft w:val="640"/>
          <w:marRight w:val="0"/>
          <w:marTop w:val="0"/>
          <w:marBottom w:val="0"/>
          <w:divBdr>
            <w:top w:val="none" w:sz="0" w:space="0" w:color="auto"/>
            <w:left w:val="none" w:sz="0" w:space="0" w:color="auto"/>
            <w:bottom w:val="none" w:sz="0" w:space="0" w:color="auto"/>
            <w:right w:val="none" w:sz="0" w:space="0" w:color="auto"/>
          </w:divBdr>
        </w:div>
        <w:div w:id="1968659869">
          <w:marLeft w:val="640"/>
          <w:marRight w:val="0"/>
          <w:marTop w:val="0"/>
          <w:marBottom w:val="0"/>
          <w:divBdr>
            <w:top w:val="none" w:sz="0" w:space="0" w:color="auto"/>
            <w:left w:val="none" w:sz="0" w:space="0" w:color="auto"/>
            <w:bottom w:val="none" w:sz="0" w:space="0" w:color="auto"/>
            <w:right w:val="none" w:sz="0" w:space="0" w:color="auto"/>
          </w:divBdr>
        </w:div>
        <w:div w:id="1946036769">
          <w:marLeft w:val="640"/>
          <w:marRight w:val="0"/>
          <w:marTop w:val="0"/>
          <w:marBottom w:val="0"/>
          <w:divBdr>
            <w:top w:val="none" w:sz="0" w:space="0" w:color="auto"/>
            <w:left w:val="none" w:sz="0" w:space="0" w:color="auto"/>
            <w:bottom w:val="none" w:sz="0" w:space="0" w:color="auto"/>
            <w:right w:val="none" w:sz="0" w:space="0" w:color="auto"/>
          </w:divBdr>
        </w:div>
        <w:div w:id="1218470379">
          <w:marLeft w:val="640"/>
          <w:marRight w:val="0"/>
          <w:marTop w:val="0"/>
          <w:marBottom w:val="0"/>
          <w:divBdr>
            <w:top w:val="none" w:sz="0" w:space="0" w:color="auto"/>
            <w:left w:val="none" w:sz="0" w:space="0" w:color="auto"/>
            <w:bottom w:val="none" w:sz="0" w:space="0" w:color="auto"/>
            <w:right w:val="none" w:sz="0" w:space="0" w:color="auto"/>
          </w:divBdr>
        </w:div>
        <w:div w:id="608858017">
          <w:marLeft w:val="640"/>
          <w:marRight w:val="0"/>
          <w:marTop w:val="0"/>
          <w:marBottom w:val="0"/>
          <w:divBdr>
            <w:top w:val="none" w:sz="0" w:space="0" w:color="auto"/>
            <w:left w:val="none" w:sz="0" w:space="0" w:color="auto"/>
            <w:bottom w:val="none" w:sz="0" w:space="0" w:color="auto"/>
            <w:right w:val="none" w:sz="0" w:space="0" w:color="auto"/>
          </w:divBdr>
        </w:div>
        <w:div w:id="707222140">
          <w:marLeft w:val="640"/>
          <w:marRight w:val="0"/>
          <w:marTop w:val="0"/>
          <w:marBottom w:val="0"/>
          <w:divBdr>
            <w:top w:val="none" w:sz="0" w:space="0" w:color="auto"/>
            <w:left w:val="none" w:sz="0" w:space="0" w:color="auto"/>
            <w:bottom w:val="none" w:sz="0" w:space="0" w:color="auto"/>
            <w:right w:val="none" w:sz="0" w:space="0" w:color="auto"/>
          </w:divBdr>
        </w:div>
        <w:div w:id="1565722447">
          <w:marLeft w:val="640"/>
          <w:marRight w:val="0"/>
          <w:marTop w:val="0"/>
          <w:marBottom w:val="0"/>
          <w:divBdr>
            <w:top w:val="none" w:sz="0" w:space="0" w:color="auto"/>
            <w:left w:val="none" w:sz="0" w:space="0" w:color="auto"/>
            <w:bottom w:val="none" w:sz="0" w:space="0" w:color="auto"/>
            <w:right w:val="none" w:sz="0" w:space="0" w:color="auto"/>
          </w:divBdr>
        </w:div>
        <w:div w:id="1838614687">
          <w:marLeft w:val="640"/>
          <w:marRight w:val="0"/>
          <w:marTop w:val="0"/>
          <w:marBottom w:val="0"/>
          <w:divBdr>
            <w:top w:val="none" w:sz="0" w:space="0" w:color="auto"/>
            <w:left w:val="none" w:sz="0" w:space="0" w:color="auto"/>
            <w:bottom w:val="none" w:sz="0" w:space="0" w:color="auto"/>
            <w:right w:val="none" w:sz="0" w:space="0" w:color="auto"/>
          </w:divBdr>
        </w:div>
        <w:div w:id="1294874093">
          <w:marLeft w:val="640"/>
          <w:marRight w:val="0"/>
          <w:marTop w:val="0"/>
          <w:marBottom w:val="0"/>
          <w:divBdr>
            <w:top w:val="none" w:sz="0" w:space="0" w:color="auto"/>
            <w:left w:val="none" w:sz="0" w:space="0" w:color="auto"/>
            <w:bottom w:val="none" w:sz="0" w:space="0" w:color="auto"/>
            <w:right w:val="none" w:sz="0" w:space="0" w:color="auto"/>
          </w:divBdr>
        </w:div>
        <w:div w:id="1397850004">
          <w:marLeft w:val="640"/>
          <w:marRight w:val="0"/>
          <w:marTop w:val="0"/>
          <w:marBottom w:val="0"/>
          <w:divBdr>
            <w:top w:val="none" w:sz="0" w:space="0" w:color="auto"/>
            <w:left w:val="none" w:sz="0" w:space="0" w:color="auto"/>
            <w:bottom w:val="none" w:sz="0" w:space="0" w:color="auto"/>
            <w:right w:val="none" w:sz="0" w:space="0" w:color="auto"/>
          </w:divBdr>
        </w:div>
        <w:div w:id="36662972">
          <w:marLeft w:val="640"/>
          <w:marRight w:val="0"/>
          <w:marTop w:val="0"/>
          <w:marBottom w:val="0"/>
          <w:divBdr>
            <w:top w:val="none" w:sz="0" w:space="0" w:color="auto"/>
            <w:left w:val="none" w:sz="0" w:space="0" w:color="auto"/>
            <w:bottom w:val="none" w:sz="0" w:space="0" w:color="auto"/>
            <w:right w:val="none" w:sz="0" w:space="0" w:color="auto"/>
          </w:divBdr>
        </w:div>
        <w:div w:id="969168791">
          <w:marLeft w:val="640"/>
          <w:marRight w:val="0"/>
          <w:marTop w:val="0"/>
          <w:marBottom w:val="0"/>
          <w:divBdr>
            <w:top w:val="none" w:sz="0" w:space="0" w:color="auto"/>
            <w:left w:val="none" w:sz="0" w:space="0" w:color="auto"/>
            <w:bottom w:val="none" w:sz="0" w:space="0" w:color="auto"/>
            <w:right w:val="none" w:sz="0" w:space="0" w:color="auto"/>
          </w:divBdr>
        </w:div>
        <w:div w:id="1297759600">
          <w:marLeft w:val="640"/>
          <w:marRight w:val="0"/>
          <w:marTop w:val="0"/>
          <w:marBottom w:val="0"/>
          <w:divBdr>
            <w:top w:val="none" w:sz="0" w:space="0" w:color="auto"/>
            <w:left w:val="none" w:sz="0" w:space="0" w:color="auto"/>
            <w:bottom w:val="none" w:sz="0" w:space="0" w:color="auto"/>
            <w:right w:val="none" w:sz="0" w:space="0" w:color="auto"/>
          </w:divBdr>
        </w:div>
        <w:div w:id="60370797">
          <w:marLeft w:val="640"/>
          <w:marRight w:val="0"/>
          <w:marTop w:val="0"/>
          <w:marBottom w:val="0"/>
          <w:divBdr>
            <w:top w:val="none" w:sz="0" w:space="0" w:color="auto"/>
            <w:left w:val="none" w:sz="0" w:space="0" w:color="auto"/>
            <w:bottom w:val="none" w:sz="0" w:space="0" w:color="auto"/>
            <w:right w:val="none" w:sz="0" w:space="0" w:color="auto"/>
          </w:divBdr>
        </w:div>
        <w:div w:id="2116174525">
          <w:marLeft w:val="640"/>
          <w:marRight w:val="0"/>
          <w:marTop w:val="0"/>
          <w:marBottom w:val="0"/>
          <w:divBdr>
            <w:top w:val="none" w:sz="0" w:space="0" w:color="auto"/>
            <w:left w:val="none" w:sz="0" w:space="0" w:color="auto"/>
            <w:bottom w:val="none" w:sz="0" w:space="0" w:color="auto"/>
            <w:right w:val="none" w:sz="0" w:space="0" w:color="auto"/>
          </w:divBdr>
        </w:div>
        <w:div w:id="1928998040">
          <w:marLeft w:val="640"/>
          <w:marRight w:val="0"/>
          <w:marTop w:val="0"/>
          <w:marBottom w:val="0"/>
          <w:divBdr>
            <w:top w:val="none" w:sz="0" w:space="0" w:color="auto"/>
            <w:left w:val="none" w:sz="0" w:space="0" w:color="auto"/>
            <w:bottom w:val="none" w:sz="0" w:space="0" w:color="auto"/>
            <w:right w:val="none" w:sz="0" w:space="0" w:color="auto"/>
          </w:divBdr>
        </w:div>
        <w:div w:id="1678265772">
          <w:marLeft w:val="640"/>
          <w:marRight w:val="0"/>
          <w:marTop w:val="0"/>
          <w:marBottom w:val="0"/>
          <w:divBdr>
            <w:top w:val="none" w:sz="0" w:space="0" w:color="auto"/>
            <w:left w:val="none" w:sz="0" w:space="0" w:color="auto"/>
            <w:bottom w:val="none" w:sz="0" w:space="0" w:color="auto"/>
            <w:right w:val="none" w:sz="0" w:space="0" w:color="auto"/>
          </w:divBdr>
        </w:div>
        <w:div w:id="1392115933">
          <w:marLeft w:val="640"/>
          <w:marRight w:val="0"/>
          <w:marTop w:val="0"/>
          <w:marBottom w:val="0"/>
          <w:divBdr>
            <w:top w:val="none" w:sz="0" w:space="0" w:color="auto"/>
            <w:left w:val="none" w:sz="0" w:space="0" w:color="auto"/>
            <w:bottom w:val="none" w:sz="0" w:space="0" w:color="auto"/>
            <w:right w:val="none" w:sz="0" w:space="0" w:color="auto"/>
          </w:divBdr>
        </w:div>
        <w:div w:id="639844786">
          <w:marLeft w:val="640"/>
          <w:marRight w:val="0"/>
          <w:marTop w:val="0"/>
          <w:marBottom w:val="0"/>
          <w:divBdr>
            <w:top w:val="none" w:sz="0" w:space="0" w:color="auto"/>
            <w:left w:val="none" w:sz="0" w:space="0" w:color="auto"/>
            <w:bottom w:val="none" w:sz="0" w:space="0" w:color="auto"/>
            <w:right w:val="none" w:sz="0" w:space="0" w:color="auto"/>
          </w:divBdr>
        </w:div>
        <w:div w:id="1826894371">
          <w:marLeft w:val="640"/>
          <w:marRight w:val="0"/>
          <w:marTop w:val="0"/>
          <w:marBottom w:val="0"/>
          <w:divBdr>
            <w:top w:val="none" w:sz="0" w:space="0" w:color="auto"/>
            <w:left w:val="none" w:sz="0" w:space="0" w:color="auto"/>
            <w:bottom w:val="none" w:sz="0" w:space="0" w:color="auto"/>
            <w:right w:val="none" w:sz="0" w:space="0" w:color="auto"/>
          </w:divBdr>
        </w:div>
        <w:div w:id="1886402226">
          <w:marLeft w:val="640"/>
          <w:marRight w:val="0"/>
          <w:marTop w:val="0"/>
          <w:marBottom w:val="0"/>
          <w:divBdr>
            <w:top w:val="none" w:sz="0" w:space="0" w:color="auto"/>
            <w:left w:val="none" w:sz="0" w:space="0" w:color="auto"/>
            <w:bottom w:val="none" w:sz="0" w:space="0" w:color="auto"/>
            <w:right w:val="none" w:sz="0" w:space="0" w:color="auto"/>
          </w:divBdr>
        </w:div>
        <w:div w:id="1555194422">
          <w:marLeft w:val="640"/>
          <w:marRight w:val="0"/>
          <w:marTop w:val="0"/>
          <w:marBottom w:val="0"/>
          <w:divBdr>
            <w:top w:val="none" w:sz="0" w:space="0" w:color="auto"/>
            <w:left w:val="none" w:sz="0" w:space="0" w:color="auto"/>
            <w:bottom w:val="none" w:sz="0" w:space="0" w:color="auto"/>
            <w:right w:val="none" w:sz="0" w:space="0" w:color="auto"/>
          </w:divBdr>
        </w:div>
        <w:div w:id="1185943235">
          <w:marLeft w:val="640"/>
          <w:marRight w:val="0"/>
          <w:marTop w:val="0"/>
          <w:marBottom w:val="0"/>
          <w:divBdr>
            <w:top w:val="none" w:sz="0" w:space="0" w:color="auto"/>
            <w:left w:val="none" w:sz="0" w:space="0" w:color="auto"/>
            <w:bottom w:val="none" w:sz="0" w:space="0" w:color="auto"/>
            <w:right w:val="none" w:sz="0" w:space="0" w:color="auto"/>
          </w:divBdr>
        </w:div>
        <w:div w:id="1237398729">
          <w:marLeft w:val="640"/>
          <w:marRight w:val="0"/>
          <w:marTop w:val="0"/>
          <w:marBottom w:val="0"/>
          <w:divBdr>
            <w:top w:val="none" w:sz="0" w:space="0" w:color="auto"/>
            <w:left w:val="none" w:sz="0" w:space="0" w:color="auto"/>
            <w:bottom w:val="none" w:sz="0" w:space="0" w:color="auto"/>
            <w:right w:val="none" w:sz="0" w:space="0" w:color="auto"/>
          </w:divBdr>
        </w:div>
        <w:div w:id="535854257">
          <w:marLeft w:val="640"/>
          <w:marRight w:val="0"/>
          <w:marTop w:val="0"/>
          <w:marBottom w:val="0"/>
          <w:divBdr>
            <w:top w:val="none" w:sz="0" w:space="0" w:color="auto"/>
            <w:left w:val="none" w:sz="0" w:space="0" w:color="auto"/>
            <w:bottom w:val="none" w:sz="0" w:space="0" w:color="auto"/>
            <w:right w:val="none" w:sz="0" w:space="0" w:color="auto"/>
          </w:divBdr>
        </w:div>
        <w:div w:id="800805824">
          <w:marLeft w:val="640"/>
          <w:marRight w:val="0"/>
          <w:marTop w:val="0"/>
          <w:marBottom w:val="0"/>
          <w:divBdr>
            <w:top w:val="none" w:sz="0" w:space="0" w:color="auto"/>
            <w:left w:val="none" w:sz="0" w:space="0" w:color="auto"/>
            <w:bottom w:val="none" w:sz="0" w:space="0" w:color="auto"/>
            <w:right w:val="none" w:sz="0" w:space="0" w:color="auto"/>
          </w:divBdr>
        </w:div>
        <w:div w:id="164900302">
          <w:marLeft w:val="640"/>
          <w:marRight w:val="0"/>
          <w:marTop w:val="0"/>
          <w:marBottom w:val="0"/>
          <w:divBdr>
            <w:top w:val="none" w:sz="0" w:space="0" w:color="auto"/>
            <w:left w:val="none" w:sz="0" w:space="0" w:color="auto"/>
            <w:bottom w:val="none" w:sz="0" w:space="0" w:color="auto"/>
            <w:right w:val="none" w:sz="0" w:space="0" w:color="auto"/>
          </w:divBdr>
        </w:div>
        <w:div w:id="1103064520">
          <w:marLeft w:val="640"/>
          <w:marRight w:val="0"/>
          <w:marTop w:val="0"/>
          <w:marBottom w:val="0"/>
          <w:divBdr>
            <w:top w:val="none" w:sz="0" w:space="0" w:color="auto"/>
            <w:left w:val="none" w:sz="0" w:space="0" w:color="auto"/>
            <w:bottom w:val="none" w:sz="0" w:space="0" w:color="auto"/>
            <w:right w:val="none" w:sz="0" w:space="0" w:color="auto"/>
          </w:divBdr>
        </w:div>
        <w:div w:id="846597444">
          <w:marLeft w:val="640"/>
          <w:marRight w:val="0"/>
          <w:marTop w:val="0"/>
          <w:marBottom w:val="0"/>
          <w:divBdr>
            <w:top w:val="none" w:sz="0" w:space="0" w:color="auto"/>
            <w:left w:val="none" w:sz="0" w:space="0" w:color="auto"/>
            <w:bottom w:val="none" w:sz="0" w:space="0" w:color="auto"/>
            <w:right w:val="none" w:sz="0" w:space="0" w:color="auto"/>
          </w:divBdr>
        </w:div>
        <w:div w:id="2038581760">
          <w:marLeft w:val="640"/>
          <w:marRight w:val="0"/>
          <w:marTop w:val="0"/>
          <w:marBottom w:val="0"/>
          <w:divBdr>
            <w:top w:val="none" w:sz="0" w:space="0" w:color="auto"/>
            <w:left w:val="none" w:sz="0" w:space="0" w:color="auto"/>
            <w:bottom w:val="none" w:sz="0" w:space="0" w:color="auto"/>
            <w:right w:val="none" w:sz="0" w:space="0" w:color="auto"/>
          </w:divBdr>
        </w:div>
        <w:div w:id="2134248868">
          <w:marLeft w:val="640"/>
          <w:marRight w:val="0"/>
          <w:marTop w:val="0"/>
          <w:marBottom w:val="0"/>
          <w:divBdr>
            <w:top w:val="none" w:sz="0" w:space="0" w:color="auto"/>
            <w:left w:val="none" w:sz="0" w:space="0" w:color="auto"/>
            <w:bottom w:val="none" w:sz="0" w:space="0" w:color="auto"/>
            <w:right w:val="none" w:sz="0" w:space="0" w:color="auto"/>
          </w:divBdr>
        </w:div>
        <w:div w:id="1332640635">
          <w:marLeft w:val="640"/>
          <w:marRight w:val="0"/>
          <w:marTop w:val="0"/>
          <w:marBottom w:val="0"/>
          <w:divBdr>
            <w:top w:val="none" w:sz="0" w:space="0" w:color="auto"/>
            <w:left w:val="none" w:sz="0" w:space="0" w:color="auto"/>
            <w:bottom w:val="none" w:sz="0" w:space="0" w:color="auto"/>
            <w:right w:val="none" w:sz="0" w:space="0" w:color="auto"/>
          </w:divBdr>
        </w:div>
        <w:div w:id="1227375801">
          <w:marLeft w:val="640"/>
          <w:marRight w:val="0"/>
          <w:marTop w:val="0"/>
          <w:marBottom w:val="0"/>
          <w:divBdr>
            <w:top w:val="none" w:sz="0" w:space="0" w:color="auto"/>
            <w:left w:val="none" w:sz="0" w:space="0" w:color="auto"/>
            <w:bottom w:val="none" w:sz="0" w:space="0" w:color="auto"/>
            <w:right w:val="none" w:sz="0" w:space="0" w:color="auto"/>
          </w:divBdr>
        </w:div>
        <w:div w:id="179008915">
          <w:marLeft w:val="640"/>
          <w:marRight w:val="0"/>
          <w:marTop w:val="0"/>
          <w:marBottom w:val="0"/>
          <w:divBdr>
            <w:top w:val="none" w:sz="0" w:space="0" w:color="auto"/>
            <w:left w:val="none" w:sz="0" w:space="0" w:color="auto"/>
            <w:bottom w:val="none" w:sz="0" w:space="0" w:color="auto"/>
            <w:right w:val="none" w:sz="0" w:space="0" w:color="auto"/>
          </w:divBdr>
        </w:div>
        <w:div w:id="563180912">
          <w:marLeft w:val="640"/>
          <w:marRight w:val="0"/>
          <w:marTop w:val="0"/>
          <w:marBottom w:val="0"/>
          <w:divBdr>
            <w:top w:val="none" w:sz="0" w:space="0" w:color="auto"/>
            <w:left w:val="none" w:sz="0" w:space="0" w:color="auto"/>
            <w:bottom w:val="none" w:sz="0" w:space="0" w:color="auto"/>
            <w:right w:val="none" w:sz="0" w:space="0" w:color="auto"/>
          </w:divBdr>
        </w:div>
        <w:div w:id="78337238">
          <w:marLeft w:val="640"/>
          <w:marRight w:val="0"/>
          <w:marTop w:val="0"/>
          <w:marBottom w:val="0"/>
          <w:divBdr>
            <w:top w:val="none" w:sz="0" w:space="0" w:color="auto"/>
            <w:left w:val="none" w:sz="0" w:space="0" w:color="auto"/>
            <w:bottom w:val="none" w:sz="0" w:space="0" w:color="auto"/>
            <w:right w:val="none" w:sz="0" w:space="0" w:color="auto"/>
          </w:divBdr>
        </w:div>
        <w:div w:id="984772996">
          <w:marLeft w:val="640"/>
          <w:marRight w:val="0"/>
          <w:marTop w:val="0"/>
          <w:marBottom w:val="0"/>
          <w:divBdr>
            <w:top w:val="none" w:sz="0" w:space="0" w:color="auto"/>
            <w:left w:val="none" w:sz="0" w:space="0" w:color="auto"/>
            <w:bottom w:val="none" w:sz="0" w:space="0" w:color="auto"/>
            <w:right w:val="none" w:sz="0" w:space="0" w:color="auto"/>
          </w:divBdr>
        </w:div>
        <w:div w:id="2052076380">
          <w:marLeft w:val="640"/>
          <w:marRight w:val="0"/>
          <w:marTop w:val="0"/>
          <w:marBottom w:val="0"/>
          <w:divBdr>
            <w:top w:val="none" w:sz="0" w:space="0" w:color="auto"/>
            <w:left w:val="none" w:sz="0" w:space="0" w:color="auto"/>
            <w:bottom w:val="none" w:sz="0" w:space="0" w:color="auto"/>
            <w:right w:val="none" w:sz="0" w:space="0" w:color="auto"/>
          </w:divBdr>
        </w:div>
        <w:div w:id="1990203522">
          <w:marLeft w:val="640"/>
          <w:marRight w:val="0"/>
          <w:marTop w:val="0"/>
          <w:marBottom w:val="0"/>
          <w:divBdr>
            <w:top w:val="none" w:sz="0" w:space="0" w:color="auto"/>
            <w:left w:val="none" w:sz="0" w:space="0" w:color="auto"/>
            <w:bottom w:val="none" w:sz="0" w:space="0" w:color="auto"/>
            <w:right w:val="none" w:sz="0" w:space="0" w:color="auto"/>
          </w:divBdr>
        </w:div>
        <w:div w:id="1130899964">
          <w:marLeft w:val="640"/>
          <w:marRight w:val="0"/>
          <w:marTop w:val="0"/>
          <w:marBottom w:val="0"/>
          <w:divBdr>
            <w:top w:val="none" w:sz="0" w:space="0" w:color="auto"/>
            <w:left w:val="none" w:sz="0" w:space="0" w:color="auto"/>
            <w:bottom w:val="none" w:sz="0" w:space="0" w:color="auto"/>
            <w:right w:val="none" w:sz="0" w:space="0" w:color="auto"/>
          </w:divBdr>
        </w:div>
        <w:div w:id="826015796">
          <w:marLeft w:val="640"/>
          <w:marRight w:val="0"/>
          <w:marTop w:val="0"/>
          <w:marBottom w:val="0"/>
          <w:divBdr>
            <w:top w:val="none" w:sz="0" w:space="0" w:color="auto"/>
            <w:left w:val="none" w:sz="0" w:space="0" w:color="auto"/>
            <w:bottom w:val="none" w:sz="0" w:space="0" w:color="auto"/>
            <w:right w:val="none" w:sz="0" w:space="0" w:color="auto"/>
          </w:divBdr>
        </w:div>
        <w:div w:id="1118915732">
          <w:marLeft w:val="640"/>
          <w:marRight w:val="0"/>
          <w:marTop w:val="0"/>
          <w:marBottom w:val="0"/>
          <w:divBdr>
            <w:top w:val="none" w:sz="0" w:space="0" w:color="auto"/>
            <w:left w:val="none" w:sz="0" w:space="0" w:color="auto"/>
            <w:bottom w:val="none" w:sz="0" w:space="0" w:color="auto"/>
            <w:right w:val="none" w:sz="0" w:space="0" w:color="auto"/>
          </w:divBdr>
        </w:div>
        <w:div w:id="1871453051">
          <w:marLeft w:val="640"/>
          <w:marRight w:val="0"/>
          <w:marTop w:val="0"/>
          <w:marBottom w:val="0"/>
          <w:divBdr>
            <w:top w:val="none" w:sz="0" w:space="0" w:color="auto"/>
            <w:left w:val="none" w:sz="0" w:space="0" w:color="auto"/>
            <w:bottom w:val="none" w:sz="0" w:space="0" w:color="auto"/>
            <w:right w:val="none" w:sz="0" w:space="0" w:color="auto"/>
          </w:divBdr>
        </w:div>
        <w:div w:id="1024403909">
          <w:marLeft w:val="640"/>
          <w:marRight w:val="0"/>
          <w:marTop w:val="0"/>
          <w:marBottom w:val="0"/>
          <w:divBdr>
            <w:top w:val="none" w:sz="0" w:space="0" w:color="auto"/>
            <w:left w:val="none" w:sz="0" w:space="0" w:color="auto"/>
            <w:bottom w:val="none" w:sz="0" w:space="0" w:color="auto"/>
            <w:right w:val="none" w:sz="0" w:space="0" w:color="auto"/>
          </w:divBdr>
        </w:div>
        <w:div w:id="1963610541">
          <w:marLeft w:val="640"/>
          <w:marRight w:val="0"/>
          <w:marTop w:val="0"/>
          <w:marBottom w:val="0"/>
          <w:divBdr>
            <w:top w:val="none" w:sz="0" w:space="0" w:color="auto"/>
            <w:left w:val="none" w:sz="0" w:space="0" w:color="auto"/>
            <w:bottom w:val="none" w:sz="0" w:space="0" w:color="auto"/>
            <w:right w:val="none" w:sz="0" w:space="0" w:color="auto"/>
          </w:divBdr>
        </w:div>
        <w:div w:id="1998412770">
          <w:marLeft w:val="640"/>
          <w:marRight w:val="0"/>
          <w:marTop w:val="0"/>
          <w:marBottom w:val="0"/>
          <w:divBdr>
            <w:top w:val="none" w:sz="0" w:space="0" w:color="auto"/>
            <w:left w:val="none" w:sz="0" w:space="0" w:color="auto"/>
            <w:bottom w:val="none" w:sz="0" w:space="0" w:color="auto"/>
            <w:right w:val="none" w:sz="0" w:space="0" w:color="auto"/>
          </w:divBdr>
        </w:div>
        <w:div w:id="417093686">
          <w:marLeft w:val="640"/>
          <w:marRight w:val="0"/>
          <w:marTop w:val="0"/>
          <w:marBottom w:val="0"/>
          <w:divBdr>
            <w:top w:val="none" w:sz="0" w:space="0" w:color="auto"/>
            <w:left w:val="none" w:sz="0" w:space="0" w:color="auto"/>
            <w:bottom w:val="none" w:sz="0" w:space="0" w:color="auto"/>
            <w:right w:val="none" w:sz="0" w:space="0" w:color="auto"/>
          </w:divBdr>
        </w:div>
        <w:div w:id="674189983">
          <w:marLeft w:val="640"/>
          <w:marRight w:val="0"/>
          <w:marTop w:val="0"/>
          <w:marBottom w:val="0"/>
          <w:divBdr>
            <w:top w:val="none" w:sz="0" w:space="0" w:color="auto"/>
            <w:left w:val="none" w:sz="0" w:space="0" w:color="auto"/>
            <w:bottom w:val="none" w:sz="0" w:space="0" w:color="auto"/>
            <w:right w:val="none" w:sz="0" w:space="0" w:color="auto"/>
          </w:divBdr>
        </w:div>
        <w:div w:id="1245188248">
          <w:marLeft w:val="640"/>
          <w:marRight w:val="0"/>
          <w:marTop w:val="0"/>
          <w:marBottom w:val="0"/>
          <w:divBdr>
            <w:top w:val="none" w:sz="0" w:space="0" w:color="auto"/>
            <w:left w:val="none" w:sz="0" w:space="0" w:color="auto"/>
            <w:bottom w:val="none" w:sz="0" w:space="0" w:color="auto"/>
            <w:right w:val="none" w:sz="0" w:space="0" w:color="auto"/>
          </w:divBdr>
        </w:div>
        <w:div w:id="813909056">
          <w:marLeft w:val="640"/>
          <w:marRight w:val="0"/>
          <w:marTop w:val="0"/>
          <w:marBottom w:val="0"/>
          <w:divBdr>
            <w:top w:val="none" w:sz="0" w:space="0" w:color="auto"/>
            <w:left w:val="none" w:sz="0" w:space="0" w:color="auto"/>
            <w:bottom w:val="none" w:sz="0" w:space="0" w:color="auto"/>
            <w:right w:val="none" w:sz="0" w:space="0" w:color="auto"/>
          </w:divBdr>
        </w:div>
        <w:div w:id="2037078679">
          <w:marLeft w:val="640"/>
          <w:marRight w:val="0"/>
          <w:marTop w:val="0"/>
          <w:marBottom w:val="0"/>
          <w:divBdr>
            <w:top w:val="none" w:sz="0" w:space="0" w:color="auto"/>
            <w:left w:val="none" w:sz="0" w:space="0" w:color="auto"/>
            <w:bottom w:val="none" w:sz="0" w:space="0" w:color="auto"/>
            <w:right w:val="none" w:sz="0" w:space="0" w:color="auto"/>
          </w:divBdr>
        </w:div>
        <w:div w:id="106583627">
          <w:marLeft w:val="640"/>
          <w:marRight w:val="0"/>
          <w:marTop w:val="0"/>
          <w:marBottom w:val="0"/>
          <w:divBdr>
            <w:top w:val="none" w:sz="0" w:space="0" w:color="auto"/>
            <w:left w:val="none" w:sz="0" w:space="0" w:color="auto"/>
            <w:bottom w:val="none" w:sz="0" w:space="0" w:color="auto"/>
            <w:right w:val="none" w:sz="0" w:space="0" w:color="auto"/>
          </w:divBdr>
        </w:div>
        <w:div w:id="431820019">
          <w:marLeft w:val="640"/>
          <w:marRight w:val="0"/>
          <w:marTop w:val="0"/>
          <w:marBottom w:val="0"/>
          <w:divBdr>
            <w:top w:val="none" w:sz="0" w:space="0" w:color="auto"/>
            <w:left w:val="none" w:sz="0" w:space="0" w:color="auto"/>
            <w:bottom w:val="none" w:sz="0" w:space="0" w:color="auto"/>
            <w:right w:val="none" w:sz="0" w:space="0" w:color="auto"/>
          </w:divBdr>
        </w:div>
        <w:div w:id="1504392828">
          <w:marLeft w:val="640"/>
          <w:marRight w:val="0"/>
          <w:marTop w:val="0"/>
          <w:marBottom w:val="0"/>
          <w:divBdr>
            <w:top w:val="none" w:sz="0" w:space="0" w:color="auto"/>
            <w:left w:val="none" w:sz="0" w:space="0" w:color="auto"/>
            <w:bottom w:val="none" w:sz="0" w:space="0" w:color="auto"/>
            <w:right w:val="none" w:sz="0" w:space="0" w:color="auto"/>
          </w:divBdr>
        </w:div>
        <w:div w:id="1030885408">
          <w:marLeft w:val="640"/>
          <w:marRight w:val="0"/>
          <w:marTop w:val="0"/>
          <w:marBottom w:val="0"/>
          <w:divBdr>
            <w:top w:val="none" w:sz="0" w:space="0" w:color="auto"/>
            <w:left w:val="none" w:sz="0" w:space="0" w:color="auto"/>
            <w:bottom w:val="none" w:sz="0" w:space="0" w:color="auto"/>
            <w:right w:val="none" w:sz="0" w:space="0" w:color="auto"/>
          </w:divBdr>
        </w:div>
        <w:div w:id="802574538">
          <w:marLeft w:val="640"/>
          <w:marRight w:val="0"/>
          <w:marTop w:val="0"/>
          <w:marBottom w:val="0"/>
          <w:divBdr>
            <w:top w:val="none" w:sz="0" w:space="0" w:color="auto"/>
            <w:left w:val="none" w:sz="0" w:space="0" w:color="auto"/>
            <w:bottom w:val="none" w:sz="0" w:space="0" w:color="auto"/>
            <w:right w:val="none" w:sz="0" w:space="0" w:color="auto"/>
          </w:divBdr>
        </w:div>
        <w:div w:id="103043785">
          <w:marLeft w:val="640"/>
          <w:marRight w:val="0"/>
          <w:marTop w:val="0"/>
          <w:marBottom w:val="0"/>
          <w:divBdr>
            <w:top w:val="none" w:sz="0" w:space="0" w:color="auto"/>
            <w:left w:val="none" w:sz="0" w:space="0" w:color="auto"/>
            <w:bottom w:val="none" w:sz="0" w:space="0" w:color="auto"/>
            <w:right w:val="none" w:sz="0" w:space="0" w:color="auto"/>
          </w:divBdr>
        </w:div>
        <w:div w:id="2124179413">
          <w:marLeft w:val="640"/>
          <w:marRight w:val="0"/>
          <w:marTop w:val="0"/>
          <w:marBottom w:val="0"/>
          <w:divBdr>
            <w:top w:val="none" w:sz="0" w:space="0" w:color="auto"/>
            <w:left w:val="none" w:sz="0" w:space="0" w:color="auto"/>
            <w:bottom w:val="none" w:sz="0" w:space="0" w:color="auto"/>
            <w:right w:val="none" w:sz="0" w:space="0" w:color="auto"/>
          </w:divBdr>
        </w:div>
        <w:div w:id="1799839549">
          <w:marLeft w:val="640"/>
          <w:marRight w:val="0"/>
          <w:marTop w:val="0"/>
          <w:marBottom w:val="0"/>
          <w:divBdr>
            <w:top w:val="none" w:sz="0" w:space="0" w:color="auto"/>
            <w:left w:val="none" w:sz="0" w:space="0" w:color="auto"/>
            <w:bottom w:val="none" w:sz="0" w:space="0" w:color="auto"/>
            <w:right w:val="none" w:sz="0" w:space="0" w:color="auto"/>
          </w:divBdr>
        </w:div>
        <w:div w:id="1505508031">
          <w:marLeft w:val="640"/>
          <w:marRight w:val="0"/>
          <w:marTop w:val="0"/>
          <w:marBottom w:val="0"/>
          <w:divBdr>
            <w:top w:val="none" w:sz="0" w:space="0" w:color="auto"/>
            <w:left w:val="none" w:sz="0" w:space="0" w:color="auto"/>
            <w:bottom w:val="none" w:sz="0" w:space="0" w:color="auto"/>
            <w:right w:val="none" w:sz="0" w:space="0" w:color="auto"/>
          </w:divBdr>
        </w:div>
        <w:div w:id="1476334567">
          <w:marLeft w:val="640"/>
          <w:marRight w:val="0"/>
          <w:marTop w:val="0"/>
          <w:marBottom w:val="0"/>
          <w:divBdr>
            <w:top w:val="none" w:sz="0" w:space="0" w:color="auto"/>
            <w:left w:val="none" w:sz="0" w:space="0" w:color="auto"/>
            <w:bottom w:val="none" w:sz="0" w:space="0" w:color="auto"/>
            <w:right w:val="none" w:sz="0" w:space="0" w:color="auto"/>
          </w:divBdr>
        </w:div>
        <w:div w:id="136342814">
          <w:marLeft w:val="640"/>
          <w:marRight w:val="0"/>
          <w:marTop w:val="0"/>
          <w:marBottom w:val="0"/>
          <w:divBdr>
            <w:top w:val="none" w:sz="0" w:space="0" w:color="auto"/>
            <w:left w:val="none" w:sz="0" w:space="0" w:color="auto"/>
            <w:bottom w:val="none" w:sz="0" w:space="0" w:color="auto"/>
            <w:right w:val="none" w:sz="0" w:space="0" w:color="auto"/>
          </w:divBdr>
        </w:div>
        <w:div w:id="995493719">
          <w:marLeft w:val="640"/>
          <w:marRight w:val="0"/>
          <w:marTop w:val="0"/>
          <w:marBottom w:val="0"/>
          <w:divBdr>
            <w:top w:val="none" w:sz="0" w:space="0" w:color="auto"/>
            <w:left w:val="none" w:sz="0" w:space="0" w:color="auto"/>
            <w:bottom w:val="none" w:sz="0" w:space="0" w:color="auto"/>
            <w:right w:val="none" w:sz="0" w:space="0" w:color="auto"/>
          </w:divBdr>
        </w:div>
        <w:div w:id="786235661">
          <w:marLeft w:val="640"/>
          <w:marRight w:val="0"/>
          <w:marTop w:val="0"/>
          <w:marBottom w:val="0"/>
          <w:divBdr>
            <w:top w:val="none" w:sz="0" w:space="0" w:color="auto"/>
            <w:left w:val="none" w:sz="0" w:space="0" w:color="auto"/>
            <w:bottom w:val="none" w:sz="0" w:space="0" w:color="auto"/>
            <w:right w:val="none" w:sz="0" w:space="0" w:color="auto"/>
          </w:divBdr>
        </w:div>
        <w:div w:id="1513227162">
          <w:marLeft w:val="640"/>
          <w:marRight w:val="0"/>
          <w:marTop w:val="0"/>
          <w:marBottom w:val="0"/>
          <w:divBdr>
            <w:top w:val="none" w:sz="0" w:space="0" w:color="auto"/>
            <w:left w:val="none" w:sz="0" w:space="0" w:color="auto"/>
            <w:bottom w:val="none" w:sz="0" w:space="0" w:color="auto"/>
            <w:right w:val="none" w:sz="0" w:space="0" w:color="auto"/>
          </w:divBdr>
        </w:div>
        <w:div w:id="739988961">
          <w:marLeft w:val="640"/>
          <w:marRight w:val="0"/>
          <w:marTop w:val="0"/>
          <w:marBottom w:val="0"/>
          <w:divBdr>
            <w:top w:val="none" w:sz="0" w:space="0" w:color="auto"/>
            <w:left w:val="none" w:sz="0" w:space="0" w:color="auto"/>
            <w:bottom w:val="none" w:sz="0" w:space="0" w:color="auto"/>
            <w:right w:val="none" w:sz="0" w:space="0" w:color="auto"/>
          </w:divBdr>
        </w:div>
        <w:div w:id="845943786">
          <w:marLeft w:val="640"/>
          <w:marRight w:val="0"/>
          <w:marTop w:val="0"/>
          <w:marBottom w:val="0"/>
          <w:divBdr>
            <w:top w:val="none" w:sz="0" w:space="0" w:color="auto"/>
            <w:left w:val="none" w:sz="0" w:space="0" w:color="auto"/>
            <w:bottom w:val="none" w:sz="0" w:space="0" w:color="auto"/>
            <w:right w:val="none" w:sz="0" w:space="0" w:color="auto"/>
          </w:divBdr>
        </w:div>
        <w:div w:id="183445880">
          <w:marLeft w:val="640"/>
          <w:marRight w:val="0"/>
          <w:marTop w:val="0"/>
          <w:marBottom w:val="0"/>
          <w:divBdr>
            <w:top w:val="none" w:sz="0" w:space="0" w:color="auto"/>
            <w:left w:val="none" w:sz="0" w:space="0" w:color="auto"/>
            <w:bottom w:val="none" w:sz="0" w:space="0" w:color="auto"/>
            <w:right w:val="none" w:sz="0" w:space="0" w:color="auto"/>
          </w:divBdr>
        </w:div>
        <w:div w:id="1875924627">
          <w:marLeft w:val="640"/>
          <w:marRight w:val="0"/>
          <w:marTop w:val="0"/>
          <w:marBottom w:val="0"/>
          <w:divBdr>
            <w:top w:val="none" w:sz="0" w:space="0" w:color="auto"/>
            <w:left w:val="none" w:sz="0" w:space="0" w:color="auto"/>
            <w:bottom w:val="none" w:sz="0" w:space="0" w:color="auto"/>
            <w:right w:val="none" w:sz="0" w:space="0" w:color="auto"/>
          </w:divBdr>
        </w:div>
        <w:div w:id="1560246182">
          <w:marLeft w:val="640"/>
          <w:marRight w:val="0"/>
          <w:marTop w:val="0"/>
          <w:marBottom w:val="0"/>
          <w:divBdr>
            <w:top w:val="none" w:sz="0" w:space="0" w:color="auto"/>
            <w:left w:val="none" w:sz="0" w:space="0" w:color="auto"/>
            <w:bottom w:val="none" w:sz="0" w:space="0" w:color="auto"/>
            <w:right w:val="none" w:sz="0" w:space="0" w:color="auto"/>
          </w:divBdr>
        </w:div>
        <w:div w:id="918952628">
          <w:marLeft w:val="640"/>
          <w:marRight w:val="0"/>
          <w:marTop w:val="0"/>
          <w:marBottom w:val="0"/>
          <w:divBdr>
            <w:top w:val="none" w:sz="0" w:space="0" w:color="auto"/>
            <w:left w:val="none" w:sz="0" w:space="0" w:color="auto"/>
            <w:bottom w:val="none" w:sz="0" w:space="0" w:color="auto"/>
            <w:right w:val="none" w:sz="0" w:space="0" w:color="auto"/>
          </w:divBdr>
        </w:div>
        <w:div w:id="2104061061">
          <w:marLeft w:val="640"/>
          <w:marRight w:val="0"/>
          <w:marTop w:val="0"/>
          <w:marBottom w:val="0"/>
          <w:divBdr>
            <w:top w:val="none" w:sz="0" w:space="0" w:color="auto"/>
            <w:left w:val="none" w:sz="0" w:space="0" w:color="auto"/>
            <w:bottom w:val="none" w:sz="0" w:space="0" w:color="auto"/>
            <w:right w:val="none" w:sz="0" w:space="0" w:color="auto"/>
          </w:divBdr>
        </w:div>
        <w:div w:id="1482192987">
          <w:marLeft w:val="640"/>
          <w:marRight w:val="0"/>
          <w:marTop w:val="0"/>
          <w:marBottom w:val="0"/>
          <w:divBdr>
            <w:top w:val="none" w:sz="0" w:space="0" w:color="auto"/>
            <w:left w:val="none" w:sz="0" w:space="0" w:color="auto"/>
            <w:bottom w:val="none" w:sz="0" w:space="0" w:color="auto"/>
            <w:right w:val="none" w:sz="0" w:space="0" w:color="auto"/>
          </w:divBdr>
        </w:div>
        <w:div w:id="1655908099">
          <w:marLeft w:val="640"/>
          <w:marRight w:val="0"/>
          <w:marTop w:val="0"/>
          <w:marBottom w:val="0"/>
          <w:divBdr>
            <w:top w:val="none" w:sz="0" w:space="0" w:color="auto"/>
            <w:left w:val="none" w:sz="0" w:space="0" w:color="auto"/>
            <w:bottom w:val="none" w:sz="0" w:space="0" w:color="auto"/>
            <w:right w:val="none" w:sz="0" w:space="0" w:color="auto"/>
          </w:divBdr>
        </w:div>
        <w:div w:id="613631252">
          <w:marLeft w:val="640"/>
          <w:marRight w:val="0"/>
          <w:marTop w:val="0"/>
          <w:marBottom w:val="0"/>
          <w:divBdr>
            <w:top w:val="none" w:sz="0" w:space="0" w:color="auto"/>
            <w:left w:val="none" w:sz="0" w:space="0" w:color="auto"/>
            <w:bottom w:val="none" w:sz="0" w:space="0" w:color="auto"/>
            <w:right w:val="none" w:sz="0" w:space="0" w:color="auto"/>
          </w:divBdr>
        </w:div>
        <w:div w:id="691489466">
          <w:marLeft w:val="640"/>
          <w:marRight w:val="0"/>
          <w:marTop w:val="0"/>
          <w:marBottom w:val="0"/>
          <w:divBdr>
            <w:top w:val="none" w:sz="0" w:space="0" w:color="auto"/>
            <w:left w:val="none" w:sz="0" w:space="0" w:color="auto"/>
            <w:bottom w:val="none" w:sz="0" w:space="0" w:color="auto"/>
            <w:right w:val="none" w:sz="0" w:space="0" w:color="auto"/>
          </w:divBdr>
        </w:div>
        <w:div w:id="1555241061">
          <w:marLeft w:val="640"/>
          <w:marRight w:val="0"/>
          <w:marTop w:val="0"/>
          <w:marBottom w:val="0"/>
          <w:divBdr>
            <w:top w:val="none" w:sz="0" w:space="0" w:color="auto"/>
            <w:left w:val="none" w:sz="0" w:space="0" w:color="auto"/>
            <w:bottom w:val="none" w:sz="0" w:space="0" w:color="auto"/>
            <w:right w:val="none" w:sz="0" w:space="0" w:color="auto"/>
          </w:divBdr>
        </w:div>
        <w:div w:id="1598440587">
          <w:marLeft w:val="640"/>
          <w:marRight w:val="0"/>
          <w:marTop w:val="0"/>
          <w:marBottom w:val="0"/>
          <w:divBdr>
            <w:top w:val="none" w:sz="0" w:space="0" w:color="auto"/>
            <w:left w:val="none" w:sz="0" w:space="0" w:color="auto"/>
            <w:bottom w:val="none" w:sz="0" w:space="0" w:color="auto"/>
            <w:right w:val="none" w:sz="0" w:space="0" w:color="auto"/>
          </w:divBdr>
        </w:div>
        <w:div w:id="316766115">
          <w:marLeft w:val="640"/>
          <w:marRight w:val="0"/>
          <w:marTop w:val="0"/>
          <w:marBottom w:val="0"/>
          <w:divBdr>
            <w:top w:val="none" w:sz="0" w:space="0" w:color="auto"/>
            <w:left w:val="none" w:sz="0" w:space="0" w:color="auto"/>
            <w:bottom w:val="none" w:sz="0" w:space="0" w:color="auto"/>
            <w:right w:val="none" w:sz="0" w:space="0" w:color="auto"/>
          </w:divBdr>
        </w:div>
        <w:div w:id="1676761812">
          <w:marLeft w:val="640"/>
          <w:marRight w:val="0"/>
          <w:marTop w:val="0"/>
          <w:marBottom w:val="0"/>
          <w:divBdr>
            <w:top w:val="none" w:sz="0" w:space="0" w:color="auto"/>
            <w:left w:val="none" w:sz="0" w:space="0" w:color="auto"/>
            <w:bottom w:val="none" w:sz="0" w:space="0" w:color="auto"/>
            <w:right w:val="none" w:sz="0" w:space="0" w:color="auto"/>
          </w:divBdr>
        </w:div>
        <w:div w:id="362445258">
          <w:marLeft w:val="640"/>
          <w:marRight w:val="0"/>
          <w:marTop w:val="0"/>
          <w:marBottom w:val="0"/>
          <w:divBdr>
            <w:top w:val="none" w:sz="0" w:space="0" w:color="auto"/>
            <w:left w:val="none" w:sz="0" w:space="0" w:color="auto"/>
            <w:bottom w:val="none" w:sz="0" w:space="0" w:color="auto"/>
            <w:right w:val="none" w:sz="0" w:space="0" w:color="auto"/>
          </w:divBdr>
        </w:div>
        <w:div w:id="1968580043">
          <w:marLeft w:val="640"/>
          <w:marRight w:val="0"/>
          <w:marTop w:val="0"/>
          <w:marBottom w:val="0"/>
          <w:divBdr>
            <w:top w:val="none" w:sz="0" w:space="0" w:color="auto"/>
            <w:left w:val="none" w:sz="0" w:space="0" w:color="auto"/>
            <w:bottom w:val="none" w:sz="0" w:space="0" w:color="auto"/>
            <w:right w:val="none" w:sz="0" w:space="0" w:color="auto"/>
          </w:divBdr>
        </w:div>
        <w:div w:id="1721511727">
          <w:marLeft w:val="640"/>
          <w:marRight w:val="0"/>
          <w:marTop w:val="0"/>
          <w:marBottom w:val="0"/>
          <w:divBdr>
            <w:top w:val="none" w:sz="0" w:space="0" w:color="auto"/>
            <w:left w:val="none" w:sz="0" w:space="0" w:color="auto"/>
            <w:bottom w:val="none" w:sz="0" w:space="0" w:color="auto"/>
            <w:right w:val="none" w:sz="0" w:space="0" w:color="auto"/>
          </w:divBdr>
        </w:div>
        <w:div w:id="834105933">
          <w:marLeft w:val="640"/>
          <w:marRight w:val="0"/>
          <w:marTop w:val="0"/>
          <w:marBottom w:val="0"/>
          <w:divBdr>
            <w:top w:val="none" w:sz="0" w:space="0" w:color="auto"/>
            <w:left w:val="none" w:sz="0" w:space="0" w:color="auto"/>
            <w:bottom w:val="none" w:sz="0" w:space="0" w:color="auto"/>
            <w:right w:val="none" w:sz="0" w:space="0" w:color="auto"/>
          </w:divBdr>
        </w:div>
        <w:div w:id="726101358">
          <w:marLeft w:val="640"/>
          <w:marRight w:val="0"/>
          <w:marTop w:val="0"/>
          <w:marBottom w:val="0"/>
          <w:divBdr>
            <w:top w:val="none" w:sz="0" w:space="0" w:color="auto"/>
            <w:left w:val="none" w:sz="0" w:space="0" w:color="auto"/>
            <w:bottom w:val="none" w:sz="0" w:space="0" w:color="auto"/>
            <w:right w:val="none" w:sz="0" w:space="0" w:color="auto"/>
          </w:divBdr>
        </w:div>
        <w:div w:id="1312442806">
          <w:marLeft w:val="640"/>
          <w:marRight w:val="0"/>
          <w:marTop w:val="0"/>
          <w:marBottom w:val="0"/>
          <w:divBdr>
            <w:top w:val="none" w:sz="0" w:space="0" w:color="auto"/>
            <w:left w:val="none" w:sz="0" w:space="0" w:color="auto"/>
            <w:bottom w:val="none" w:sz="0" w:space="0" w:color="auto"/>
            <w:right w:val="none" w:sz="0" w:space="0" w:color="auto"/>
          </w:divBdr>
        </w:div>
        <w:div w:id="1960867417">
          <w:marLeft w:val="640"/>
          <w:marRight w:val="0"/>
          <w:marTop w:val="0"/>
          <w:marBottom w:val="0"/>
          <w:divBdr>
            <w:top w:val="none" w:sz="0" w:space="0" w:color="auto"/>
            <w:left w:val="none" w:sz="0" w:space="0" w:color="auto"/>
            <w:bottom w:val="none" w:sz="0" w:space="0" w:color="auto"/>
            <w:right w:val="none" w:sz="0" w:space="0" w:color="auto"/>
          </w:divBdr>
        </w:div>
        <w:div w:id="1434323202">
          <w:marLeft w:val="640"/>
          <w:marRight w:val="0"/>
          <w:marTop w:val="0"/>
          <w:marBottom w:val="0"/>
          <w:divBdr>
            <w:top w:val="none" w:sz="0" w:space="0" w:color="auto"/>
            <w:left w:val="none" w:sz="0" w:space="0" w:color="auto"/>
            <w:bottom w:val="none" w:sz="0" w:space="0" w:color="auto"/>
            <w:right w:val="none" w:sz="0" w:space="0" w:color="auto"/>
          </w:divBdr>
        </w:div>
        <w:div w:id="406072750">
          <w:marLeft w:val="640"/>
          <w:marRight w:val="0"/>
          <w:marTop w:val="0"/>
          <w:marBottom w:val="0"/>
          <w:divBdr>
            <w:top w:val="none" w:sz="0" w:space="0" w:color="auto"/>
            <w:left w:val="none" w:sz="0" w:space="0" w:color="auto"/>
            <w:bottom w:val="none" w:sz="0" w:space="0" w:color="auto"/>
            <w:right w:val="none" w:sz="0" w:space="0" w:color="auto"/>
          </w:divBdr>
        </w:div>
        <w:div w:id="184296324">
          <w:marLeft w:val="640"/>
          <w:marRight w:val="0"/>
          <w:marTop w:val="0"/>
          <w:marBottom w:val="0"/>
          <w:divBdr>
            <w:top w:val="none" w:sz="0" w:space="0" w:color="auto"/>
            <w:left w:val="none" w:sz="0" w:space="0" w:color="auto"/>
            <w:bottom w:val="none" w:sz="0" w:space="0" w:color="auto"/>
            <w:right w:val="none" w:sz="0" w:space="0" w:color="auto"/>
          </w:divBdr>
        </w:div>
        <w:div w:id="2128963671">
          <w:marLeft w:val="640"/>
          <w:marRight w:val="0"/>
          <w:marTop w:val="0"/>
          <w:marBottom w:val="0"/>
          <w:divBdr>
            <w:top w:val="none" w:sz="0" w:space="0" w:color="auto"/>
            <w:left w:val="none" w:sz="0" w:space="0" w:color="auto"/>
            <w:bottom w:val="none" w:sz="0" w:space="0" w:color="auto"/>
            <w:right w:val="none" w:sz="0" w:space="0" w:color="auto"/>
          </w:divBdr>
        </w:div>
        <w:div w:id="2119833494">
          <w:marLeft w:val="640"/>
          <w:marRight w:val="0"/>
          <w:marTop w:val="0"/>
          <w:marBottom w:val="0"/>
          <w:divBdr>
            <w:top w:val="none" w:sz="0" w:space="0" w:color="auto"/>
            <w:left w:val="none" w:sz="0" w:space="0" w:color="auto"/>
            <w:bottom w:val="none" w:sz="0" w:space="0" w:color="auto"/>
            <w:right w:val="none" w:sz="0" w:space="0" w:color="auto"/>
          </w:divBdr>
        </w:div>
        <w:div w:id="1728412112">
          <w:marLeft w:val="640"/>
          <w:marRight w:val="0"/>
          <w:marTop w:val="0"/>
          <w:marBottom w:val="0"/>
          <w:divBdr>
            <w:top w:val="none" w:sz="0" w:space="0" w:color="auto"/>
            <w:left w:val="none" w:sz="0" w:space="0" w:color="auto"/>
            <w:bottom w:val="none" w:sz="0" w:space="0" w:color="auto"/>
            <w:right w:val="none" w:sz="0" w:space="0" w:color="auto"/>
          </w:divBdr>
        </w:div>
        <w:div w:id="1162509597">
          <w:marLeft w:val="640"/>
          <w:marRight w:val="0"/>
          <w:marTop w:val="0"/>
          <w:marBottom w:val="0"/>
          <w:divBdr>
            <w:top w:val="none" w:sz="0" w:space="0" w:color="auto"/>
            <w:left w:val="none" w:sz="0" w:space="0" w:color="auto"/>
            <w:bottom w:val="none" w:sz="0" w:space="0" w:color="auto"/>
            <w:right w:val="none" w:sz="0" w:space="0" w:color="auto"/>
          </w:divBdr>
        </w:div>
        <w:div w:id="1846239581">
          <w:marLeft w:val="640"/>
          <w:marRight w:val="0"/>
          <w:marTop w:val="0"/>
          <w:marBottom w:val="0"/>
          <w:divBdr>
            <w:top w:val="none" w:sz="0" w:space="0" w:color="auto"/>
            <w:left w:val="none" w:sz="0" w:space="0" w:color="auto"/>
            <w:bottom w:val="none" w:sz="0" w:space="0" w:color="auto"/>
            <w:right w:val="none" w:sz="0" w:space="0" w:color="auto"/>
          </w:divBdr>
        </w:div>
        <w:div w:id="1276593360">
          <w:marLeft w:val="640"/>
          <w:marRight w:val="0"/>
          <w:marTop w:val="0"/>
          <w:marBottom w:val="0"/>
          <w:divBdr>
            <w:top w:val="none" w:sz="0" w:space="0" w:color="auto"/>
            <w:left w:val="none" w:sz="0" w:space="0" w:color="auto"/>
            <w:bottom w:val="none" w:sz="0" w:space="0" w:color="auto"/>
            <w:right w:val="none" w:sz="0" w:space="0" w:color="auto"/>
          </w:divBdr>
        </w:div>
        <w:div w:id="83963079">
          <w:marLeft w:val="640"/>
          <w:marRight w:val="0"/>
          <w:marTop w:val="0"/>
          <w:marBottom w:val="0"/>
          <w:divBdr>
            <w:top w:val="none" w:sz="0" w:space="0" w:color="auto"/>
            <w:left w:val="none" w:sz="0" w:space="0" w:color="auto"/>
            <w:bottom w:val="none" w:sz="0" w:space="0" w:color="auto"/>
            <w:right w:val="none" w:sz="0" w:space="0" w:color="auto"/>
          </w:divBdr>
        </w:div>
        <w:div w:id="1464351737">
          <w:marLeft w:val="640"/>
          <w:marRight w:val="0"/>
          <w:marTop w:val="0"/>
          <w:marBottom w:val="0"/>
          <w:divBdr>
            <w:top w:val="none" w:sz="0" w:space="0" w:color="auto"/>
            <w:left w:val="none" w:sz="0" w:space="0" w:color="auto"/>
            <w:bottom w:val="none" w:sz="0" w:space="0" w:color="auto"/>
            <w:right w:val="none" w:sz="0" w:space="0" w:color="auto"/>
          </w:divBdr>
        </w:div>
        <w:div w:id="1470980528">
          <w:marLeft w:val="640"/>
          <w:marRight w:val="0"/>
          <w:marTop w:val="0"/>
          <w:marBottom w:val="0"/>
          <w:divBdr>
            <w:top w:val="none" w:sz="0" w:space="0" w:color="auto"/>
            <w:left w:val="none" w:sz="0" w:space="0" w:color="auto"/>
            <w:bottom w:val="none" w:sz="0" w:space="0" w:color="auto"/>
            <w:right w:val="none" w:sz="0" w:space="0" w:color="auto"/>
          </w:divBdr>
        </w:div>
        <w:div w:id="865019048">
          <w:marLeft w:val="640"/>
          <w:marRight w:val="0"/>
          <w:marTop w:val="0"/>
          <w:marBottom w:val="0"/>
          <w:divBdr>
            <w:top w:val="none" w:sz="0" w:space="0" w:color="auto"/>
            <w:left w:val="none" w:sz="0" w:space="0" w:color="auto"/>
            <w:bottom w:val="none" w:sz="0" w:space="0" w:color="auto"/>
            <w:right w:val="none" w:sz="0" w:space="0" w:color="auto"/>
          </w:divBdr>
        </w:div>
        <w:div w:id="1198808912">
          <w:marLeft w:val="640"/>
          <w:marRight w:val="0"/>
          <w:marTop w:val="0"/>
          <w:marBottom w:val="0"/>
          <w:divBdr>
            <w:top w:val="none" w:sz="0" w:space="0" w:color="auto"/>
            <w:left w:val="none" w:sz="0" w:space="0" w:color="auto"/>
            <w:bottom w:val="none" w:sz="0" w:space="0" w:color="auto"/>
            <w:right w:val="none" w:sz="0" w:space="0" w:color="auto"/>
          </w:divBdr>
        </w:div>
        <w:div w:id="328678458">
          <w:marLeft w:val="640"/>
          <w:marRight w:val="0"/>
          <w:marTop w:val="0"/>
          <w:marBottom w:val="0"/>
          <w:divBdr>
            <w:top w:val="none" w:sz="0" w:space="0" w:color="auto"/>
            <w:left w:val="none" w:sz="0" w:space="0" w:color="auto"/>
            <w:bottom w:val="none" w:sz="0" w:space="0" w:color="auto"/>
            <w:right w:val="none" w:sz="0" w:space="0" w:color="auto"/>
          </w:divBdr>
        </w:div>
        <w:div w:id="237791002">
          <w:marLeft w:val="640"/>
          <w:marRight w:val="0"/>
          <w:marTop w:val="0"/>
          <w:marBottom w:val="0"/>
          <w:divBdr>
            <w:top w:val="none" w:sz="0" w:space="0" w:color="auto"/>
            <w:left w:val="none" w:sz="0" w:space="0" w:color="auto"/>
            <w:bottom w:val="none" w:sz="0" w:space="0" w:color="auto"/>
            <w:right w:val="none" w:sz="0" w:space="0" w:color="auto"/>
          </w:divBdr>
        </w:div>
        <w:div w:id="1880782166">
          <w:marLeft w:val="640"/>
          <w:marRight w:val="0"/>
          <w:marTop w:val="0"/>
          <w:marBottom w:val="0"/>
          <w:divBdr>
            <w:top w:val="none" w:sz="0" w:space="0" w:color="auto"/>
            <w:left w:val="none" w:sz="0" w:space="0" w:color="auto"/>
            <w:bottom w:val="none" w:sz="0" w:space="0" w:color="auto"/>
            <w:right w:val="none" w:sz="0" w:space="0" w:color="auto"/>
          </w:divBdr>
        </w:div>
        <w:div w:id="31421100">
          <w:marLeft w:val="640"/>
          <w:marRight w:val="0"/>
          <w:marTop w:val="0"/>
          <w:marBottom w:val="0"/>
          <w:divBdr>
            <w:top w:val="none" w:sz="0" w:space="0" w:color="auto"/>
            <w:left w:val="none" w:sz="0" w:space="0" w:color="auto"/>
            <w:bottom w:val="none" w:sz="0" w:space="0" w:color="auto"/>
            <w:right w:val="none" w:sz="0" w:space="0" w:color="auto"/>
          </w:divBdr>
        </w:div>
        <w:div w:id="1752392030">
          <w:marLeft w:val="640"/>
          <w:marRight w:val="0"/>
          <w:marTop w:val="0"/>
          <w:marBottom w:val="0"/>
          <w:divBdr>
            <w:top w:val="none" w:sz="0" w:space="0" w:color="auto"/>
            <w:left w:val="none" w:sz="0" w:space="0" w:color="auto"/>
            <w:bottom w:val="none" w:sz="0" w:space="0" w:color="auto"/>
            <w:right w:val="none" w:sz="0" w:space="0" w:color="auto"/>
          </w:divBdr>
        </w:div>
      </w:divsChild>
    </w:div>
    <w:div w:id="1881160818">
      <w:bodyDiv w:val="1"/>
      <w:marLeft w:val="0"/>
      <w:marRight w:val="0"/>
      <w:marTop w:val="0"/>
      <w:marBottom w:val="0"/>
      <w:divBdr>
        <w:top w:val="none" w:sz="0" w:space="0" w:color="auto"/>
        <w:left w:val="none" w:sz="0" w:space="0" w:color="auto"/>
        <w:bottom w:val="none" w:sz="0" w:space="0" w:color="auto"/>
        <w:right w:val="none" w:sz="0" w:space="0" w:color="auto"/>
      </w:divBdr>
      <w:divsChild>
        <w:div w:id="18356329">
          <w:marLeft w:val="640"/>
          <w:marRight w:val="0"/>
          <w:marTop w:val="0"/>
          <w:marBottom w:val="0"/>
          <w:divBdr>
            <w:top w:val="none" w:sz="0" w:space="0" w:color="auto"/>
            <w:left w:val="none" w:sz="0" w:space="0" w:color="auto"/>
            <w:bottom w:val="none" w:sz="0" w:space="0" w:color="auto"/>
            <w:right w:val="none" w:sz="0" w:space="0" w:color="auto"/>
          </w:divBdr>
        </w:div>
        <w:div w:id="2010209394">
          <w:marLeft w:val="640"/>
          <w:marRight w:val="0"/>
          <w:marTop w:val="0"/>
          <w:marBottom w:val="0"/>
          <w:divBdr>
            <w:top w:val="none" w:sz="0" w:space="0" w:color="auto"/>
            <w:left w:val="none" w:sz="0" w:space="0" w:color="auto"/>
            <w:bottom w:val="none" w:sz="0" w:space="0" w:color="auto"/>
            <w:right w:val="none" w:sz="0" w:space="0" w:color="auto"/>
          </w:divBdr>
        </w:div>
        <w:div w:id="319383065">
          <w:marLeft w:val="640"/>
          <w:marRight w:val="0"/>
          <w:marTop w:val="0"/>
          <w:marBottom w:val="0"/>
          <w:divBdr>
            <w:top w:val="none" w:sz="0" w:space="0" w:color="auto"/>
            <w:left w:val="none" w:sz="0" w:space="0" w:color="auto"/>
            <w:bottom w:val="none" w:sz="0" w:space="0" w:color="auto"/>
            <w:right w:val="none" w:sz="0" w:space="0" w:color="auto"/>
          </w:divBdr>
        </w:div>
        <w:div w:id="1863279462">
          <w:marLeft w:val="640"/>
          <w:marRight w:val="0"/>
          <w:marTop w:val="0"/>
          <w:marBottom w:val="0"/>
          <w:divBdr>
            <w:top w:val="none" w:sz="0" w:space="0" w:color="auto"/>
            <w:left w:val="none" w:sz="0" w:space="0" w:color="auto"/>
            <w:bottom w:val="none" w:sz="0" w:space="0" w:color="auto"/>
            <w:right w:val="none" w:sz="0" w:space="0" w:color="auto"/>
          </w:divBdr>
        </w:div>
        <w:div w:id="1688143603">
          <w:marLeft w:val="640"/>
          <w:marRight w:val="0"/>
          <w:marTop w:val="0"/>
          <w:marBottom w:val="0"/>
          <w:divBdr>
            <w:top w:val="none" w:sz="0" w:space="0" w:color="auto"/>
            <w:left w:val="none" w:sz="0" w:space="0" w:color="auto"/>
            <w:bottom w:val="none" w:sz="0" w:space="0" w:color="auto"/>
            <w:right w:val="none" w:sz="0" w:space="0" w:color="auto"/>
          </w:divBdr>
        </w:div>
        <w:div w:id="875773180">
          <w:marLeft w:val="640"/>
          <w:marRight w:val="0"/>
          <w:marTop w:val="0"/>
          <w:marBottom w:val="0"/>
          <w:divBdr>
            <w:top w:val="none" w:sz="0" w:space="0" w:color="auto"/>
            <w:left w:val="none" w:sz="0" w:space="0" w:color="auto"/>
            <w:bottom w:val="none" w:sz="0" w:space="0" w:color="auto"/>
            <w:right w:val="none" w:sz="0" w:space="0" w:color="auto"/>
          </w:divBdr>
        </w:div>
        <w:div w:id="922446747">
          <w:marLeft w:val="640"/>
          <w:marRight w:val="0"/>
          <w:marTop w:val="0"/>
          <w:marBottom w:val="0"/>
          <w:divBdr>
            <w:top w:val="none" w:sz="0" w:space="0" w:color="auto"/>
            <w:left w:val="none" w:sz="0" w:space="0" w:color="auto"/>
            <w:bottom w:val="none" w:sz="0" w:space="0" w:color="auto"/>
            <w:right w:val="none" w:sz="0" w:space="0" w:color="auto"/>
          </w:divBdr>
        </w:div>
        <w:div w:id="1358584974">
          <w:marLeft w:val="640"/>
          <w:marRight w:val="0"/>
          <w:marTop w:val="0"/>
          <w:marBottom w:val="0"/>
          <w:divBdr>
            <w:top w:val="none" w:sz="0" w:space="0" w:color="auto"/>
            <w:left w:val="none" w:sz="0" w:space="0" w:color="auto"/>
            <w:bottom w:val="none" w:sz="0" w:space="0" w:color="auto"/>
            <w:right w:val="none" w:sz="0" w:space="0" w:color="auto"/>
          </w:divBdr>
        </w:div>
        <w:div w:id="1693267354">
          <w:marLeft w:val="640"/>
          <w:marRight w:val="0"/>
          <w:marTop w:val="0"/>
          <w:marBottom w:val="0"/>
          <w:divBdr>
            <w:top w:val="none" w:sz="0" w:space="0" w:color="auto"/>
            <w:left w:val="none" w:sz="0" w:space="0" w:color="auto"/>
            <w:bottom w:val="none" w:sz="0" w:space="0" w:color="auto"/>
            <w:right w:val="none" w:sz="0" w:space="0" w:color="auto"/>
          </w:divBdr>
        </w:div>
        <w:div w:id="1537084685">
          <w:marLeft w:val="640"/>
          <w:marRight w:val="0"/>
          <w:marTop w:val="0"/>
          <w:marBottom w:val="0"/>
          <w:divBdr>
            <w:top w:val="none" w:sz="0" w:space="0" w:color="auto"/>
            <w:left w:val="none" w:sz="0" w:space="0" w:color="auto"/>
            <w:bottom w:val="none" w:sz="0" w:space="0" w:color="auto"/>
            <w:right w:val="none" w:sz="0" w:space="0" w:color="auto"/>
          </w:divBdr>
        </w:div>
        <w:div w:id="1086880515">
          <w:marLeft w:val="640"/>
          <w:marRight w:val="0"/>
          <w:marTop w:val="0"/>
          <w:marBottom w:val="0"/>
          <w:divBdr>
            <w:top w:val="none" w:sz="0" w:space="0" w:color="auto"/>
            <w:left w:val="none" w:sz="0" w:space="0" w:color="auto"/>
            <w:bottom w:val="none" w:sz="0" w:space="0" w:color="auto"/>
            <w:right w:val="none" w:sz="0" w:space="0" w:color="auto"/>
          </w:divBdr>
        </w:div>
        <w:div w:id="1280796067">
          <w:marLeft w:val="640"/>
          <w:marRight w:val="0"/>
          <w:marTop w:val="0"/>
          <w:marBottom w:val="0"/>
          <w:divBdr>
            <w:top w:val="none" w:sz="0" w:space="0" w:color="auto"/>
            <w:left w:val="none" w:sz="0" w:space="0" w:color="auto"/>
            <w:bottom w:val="none" w:sz="0" w:space="0" w:color="auto"/>
            <w:right w:val="none" w:sz="0" w:space="0" w:color="auto"/>
          </w:divBdr>
        </w:div>
        <w:div w:id="1428498564">
          <w:marLeft w:val="640"/>
          <w:marRight w:val="0"/>
          <w:marTop w:val="0"/>
          <w:marBottom w:val="0"/>
          <w:divBdr>
            <w:top w:val="none" w:sz="0" w:space="0" w:color="auto"/>
            <w:left w:val="none" w:sz="0" w:space="0" w:color="auto"/>
            <w:bottom w:val="none" w:sz="0" w:space="0" w:color="auto"/>
            <w:right w:val="none" w:sz="0" w:space="0" w:color="auto"/>
          </w:divBdr>
        </w:div>
        <w:div w:id="1681589243">
          <w:marLeft w:val="640"/>
          <w:marRight w:val="0"/>
          <w:marTop w:val="0"/>
          <w:marBottom w:val="0"/>
          <w:divBdr>
            <w:top w:val="none" w:sz="0" w:space="0" w:color="auto"/>
            <w:left w:val="none" w:sz="0" w:space="0" w:color="auto"/>
            <w:bottom w:val="none" w:sz="0" w:space="0" w:color="auto"/>
            <w:right w:val="none" w:sz="0" w:space="0" w:color="auto"/>
          </w:divBdr>
        </w:div>
        <w:div w:id="1069960951">
          <w:marLeft w:val="640"/>
          <w:marRight w:val="0"/>
          <w:marTop w:val="0"/>
          <w:marBottom w:val="0"/>
          <w:divBdr>
            <w:top w:val="none" w:sz="0" w:space="0" w:color="auto"/>
            <w:left w:val="none" w:sz="0" w:space="0" w:color="auto"/>
            <w:bottom w:val="none" w:sz="0" w:space="0" w:color="auto"/>
            <w:right w:val="none" w:sz="0" w:space="0" w:color="auto"/>
          </w:divBdr>
        </w:div>
        <w:div w:id="1999962623">
          <w:marLeft w:val="640"/>
          <w:marRight w:val="0"/>
          <w:marTop w:val="0"/>
          <w:marBottom w:val="0"/>
          <w:divBdr>
            <w:top w:val="none" w:sz="0" w:space="0" w:color="auto"/>
            <w:left w:val="none" w:sz="0" w:space="0" w:color="auto"/>
            <w:bottom w:val="none" w:sz="0" w:space="0" w:color="auto"/>
            <w:right w:val="none" w:sz="0" w:space="0" w:color="auto"/>
          </w:divBdr>
        </w:div>
        <w:div w:id="464202824">
          <w:marLeft w:val="640"/>
          <w:marRight w:val="0"/>
          <w:marTop w:val="0"/>
          <w:marBottom w:val="0"/>
          <w:divBdr>
            <w:top w:val="none" w:sz="0" w:space="0" w:color="auto"/>
            <w:left w:val="none" w:sz="0" w:space="0" w:color="auto"/>
            <w:bottom w:val="none" w:sz="0" w:space="0" w:color="auto"/>
            <w:right w:val="none" w:sz="0" w:space="0" w:color="auto"/>
          </w:divBdr>
        </w:div>
        <w:div w:id="1598322184">
          <w:marLeft w:val="640"/>
          <w:marRight w:val="0"/>
          <w:marTop w:val="0"/>
          <w:marBottom w:val="0"/>
          <w:divBdr>
            <w:top w:val="none" w:sz="0" w:space="0" w:color="auto"/>
            <w:left w:val="none" w:sz="0" w:space="0" w:color="auto"/>
            <w:bottom w:val="none" w:sz="0" w:space="0" w:color="auto"/>
            <w:right w:val="none" w:sz="0" w:space="0" w:color="auto"/>
          </w:divBdr>
        </w:div>
        <w:div w:id="763458924">
          <w:marLeft w:val="640"/>
          <w:marRight w:val="0"/>
          <w:marTop w:val="0"/>
          <w:marBottom w:val="0"/>
          <w:divBdr>
            <w:top w:val="none" w:sz="0" w:space="0" w:color="auto"/>
            <w:left w:val="none" w:sz="0" w:space="0" w:color="auto"/>
            <w:bottom w:val="none" w:sz="0" w:space="0" w:color="auto"/>
            <w:right w:val="none" w:sz="0" w:space="0" w:color="auto"/>
          </w:divBdr>
        </w:div>
        <w:div w:id="1418672953">
          <w:marLeft w:val="640"/>
          <w:marRight w:val="0"/>
          <w:marTop w:val="0"/>
          <w:marBottom w:val="0"/>
          <w:divBdr>
            <w:top w:val="none" w:sz="0" w:space="0" w:color="auto"/>
            <w:left w:val="none" w:sz="0" w:space="0" w:color="auto"/>
            <w:bottom w:val="none" w:sz="0" w:space="0" w:color="auto"/>
            <w:right w:val="none" w:sz="0" w:space="0" w:color="auto"/>
          </w:divBdr>
        </w:div>
        <w:div w:id="120392596">
          <w:marLeft w:val="640"/>
          <w:marRight w:val="0"/>
          <w:marTop w:val="0"/>
          <w:marBottom w:val="0"/>
          <w:divBdr>
            <w:top w:val="none" w:sz="0" w:space="0" w:color="auto"/>
            <w:left w:val="none" w:sz="0" w:space="0" w:color="auto"/>
            <w:bottom w:val="none" w:sz="0" w:space="0" w:color="auto"/>
            <w:right w:val="none" w:sz="0" w:space="0" w:color="auto"/>
          </w:divBdr>
        </w:div>
        <w:div w:id="729226965">
          <w:marLeft w:val="640"/>
          <w:marRight w:val="0"/>
          <w:marTop w:val="0"/>
          <w:marBottom w:val="0"/>
          <w:divBdr>
            <w:top w:val="none" w:sz="0" w:space="0" w:color="auto"/>
            <w:left w:val="none" w:sz="0" w:space="0" w:color="auto"/>
            <w:bottom w:val="none" w:sz="0" w:space="0" w:color="auto"/>
            <w:right w:val="none" w:sz="0" w:space="0" w:color="auto"/>
          </w:divBdr>
        </w:div>
        <w:div w:id="1859153710">
          <w:marLeft w:val="640"/>
          <w:marRight w:val="0"/>
          <w:marTop w:val="0"/>
          <w:marBottom w:val="0"/>
          <w:divBdr>
            <w:top w:val="none" w:sz="0" w:space="0" w:color="auto"/>
            <w:left w:val="none" w:sz="0" w:space="0" w:color="auto"/>
            <w:bottom w:val="none" w:sz="0" w:space="0" w:color="auto"/>
            <w:right w:val="none" w:sz="0" w:space="0" w:color="auto"/>
          </w:divBdr>
        </w:div>
        <w:div w:id="1456484749">
          <w:marLeft w:val="640"/>
          <w:marRight w:val="0"/>
          <w:marTop w:val="0"/>
          <w:marBottom w:val="0"/>
          <w:divBdr>
            <w:top w:val="none" w:sz="0" w:space="0" w:color="auto"/>
            <w:left w:val="none" w:sz="0" w:space="0" w:color="auto"/>
            <w:bottom w:val="none" w:sz="0" w:space="0" w:color="auto"/>
            <w:right w:val="none" w:sz="0" w:space="0" w:color="auto"/>
          </w:divBdr>
        </w:div>
        <w:div w:id="145438691">
          <w:marLeft w:val="640"/>
          <w:marRight w:val="0"/>
          <w:marTop w:val="0"/>
          <w:marBottom w:val="0"/>
          <w:divBdr>
            <w:top w:val="none" w:sz="0" w:space="0" w:color="auto"/>
            <w:left w:val="none" w:sz="0" w:space="0" w:color="auto"/>
            <w:bottom w:val="none" w:sz="0" w:space="0" w:color="auto"/>
            <w:right w:val="none" w:sz="0" w:space="0" w:color="auto"/>
          </w:divBdr>
        </w:div>
        <w:div w:id="177894038">
          <w:marLeft w:val="640"/>
          <w:marRight w:val="0"/>
          <w:marTop w:val="0"/>
          <w:marBottom w:val="0"/>
          <w:divBdr>
            <w:top w:val="none" w:sz="0" w:space="0" w:color="auto"/>
            <w:left w:val="none" w:sz="0" w:space="0" w:color="auto"/>
            <w:bottom w:val="none" w:sz="0" w:space="0" w:color="auto"/>
            <w:right w:val="none" w:sz="0" w:space="0" w:color="auto"/>
          </w:divBdr>
        </w:div>
        <w:div w:id="2095735826">
          <w:marLeft w:val="640"/>
          <w:marRight w:val="0"/>
          <w:marTop w:val="0"/>
          <w:marBottom w:val="0"/>
          <w:divBdr>
            <w:top w:val="none" w:sz="0" w:space="0" w:color="auto"/>
            <w:left w:val="none" w:sz="0" w:space="0" w:color="auto"/>
            <w:bottom w:val="none" w:sz="0" w:space="0" w:color="auto"/>
            <w:right w:val="none" w:sz="0" w:space="0" w:color="auto"/>
          </w:divBdr>
        </w:div>
        <w:div w:id="629553548">
          <w:marLeft w:val="640"/>
          <w:marRight w:val="0"/>
          <w:marTop w:val="0"/>
          <w:marBottom w:val="0"/>
          <w:divBdr>
            <w:top w:val="none" w:sz="0" w:space="0" w:color="auto"/>
            <w:left w:val="none" w:sz="0" w:space="0" w:color="auto"/>
            <w:bottom w:val="none" w:sz="0" w:space="0" w:color="auto"/>
            <w:right w:val="none" w:sz="0" w:space="0" w:color="auto"/>
          </w:divBdr>
        </w:div>
        <w:div w:id="1204706567">
          <w:marLeft w:val="640"/>
          <w:marRight w:val="0"/>
          <w:marTop w:val="0"/>
          <w:marBottom w:val="0"/>
          <w:divBdr>
            <w:top w:val="none" w:sz="0" w:space="0" w:color="auto"/>
            <w:left w:val="none" w:sz="0" w:space="0" w:color="auto"/>
            <w:bottom w:val="none" w:sz="0" w:space="0" w:color="auto"/>
            <w:right w:val="none" w:sz="0" w:space="0" w:color="auto"/>
          </w:divBdr>
        </w:div>
        <w:div w:id="1852328628">
          <w:marLeft w:val="640"/>
          <w:marRight w:val="0"/>
          <w:marTop w:val="0"/>
          <w:marBottom w:val="0"/>
          <w:divBdr>
            <w:top w:val="none" w:sz="0" w:space="0" w:color="auto"/>
            <w:left w:val="none" w:sz="0" w:space="0" w:color="auto"/>
            <w:bottom w:val="none" w:sz="0" w:space="0" w:color="auto"/>
            <w:right w:val="none" w:sz="0" w:space="0" w:color="auto"/>
          </w:divBdr>
        </w:div>
        <w:div w:id="197665915">
          <w:marLeft w:val="640"/>
          <w:marRight w:val="0"/>
          <w:marTop w:val="0"/>
          <w:marBottom w:val="0"/>
          <w:divBdr>
            <w:top w:val="none" w:sz="0" w:space="0" w:color="auto"/>
            <w:left w:val="none" w:sz="0" w:space="0" w:color="auto"/>
            <w:bottom w:val="none" w:sz="0" w:space="0" w:color="auto"/>
            <w:right w:val="none" w:sz="0" w:space="0" w:color="auto"/>
          </w:divBdr>
        </w:div>
        <w:div w:id="628054287">
          <w:marLeft w:val="640"/>
          <w:marRight w:val="0"/>
          <w:marTop w:val="0"/>
          <w:marBottom w:val="0"/>
          <w:divBdr>
            <w:top w:val="none" w:sz="0" w:space="0" w:color="auto"/>
            <w:left w:val="none" w:sz="0" w:space="0" w:color="auto"/>
            <w:bottom w:val="none" w:sz="0" w:space="0" w:color="auto"/>
            <w:right w:val="none" w:sz="0" w:space="0" w:color="auto"/>
          </w:divBdr>
        </w:div>
        <w:div w:id="800609566">
          <w:marLeft w:val="640"/>
          <w:marRight w:val="0"/>
          <w:marTop w:val="0"/>
          <w:marBottom w:val="0"/>
          <w:divBdr>
            <w:top w:val="none" w:sz="0" w:space="0" w:color="auto"/>
            <w:left w:val="none" w:sz="0" w:space="0" w:color="auto"/>
            <w:bottom w:val="none" w:sz="0" w:space="0" w:color="auto"/>
            <w:right w:val="none" w:sz="0" w:space="0" w:color="auto"/>
          </w:divBdr>
        </w:div>
        <w:div w:id="2093119979">
          <w:marLeft w:val="640"/>
          <w:marRight w:val="0"/>
          <w:marTop w:val="0"/>
          <w:marBottom w:val="0"/>
          <w:divBdr>
            <w:top w:val="none" w:sz="0" w:space="0" w:color="auto"/>
            <w:left w:val="none" w:sz="0" w:space="0" w:color="auto"/>
            <w:bottom w:val="none" w:sz="0" w:space="0" w:color="auto"/>
            <w:right w:val="none" w:sz="0" w:space="0" w:color="auto"/>
          </w:divBdr>
        </w:div>
        <w:div w:id="1410615541">
          <w:marLeft w:val="640"/>
          <w:marRight w:val="0"/>
          <w:marTop w:val="0"/>
          <w:marBottom w:val="0"/>
          <w:divBdr>
            <w:top w:val="none" w:sz="0" w:space="0" w:color="auto"/>
            <w:left w:val="none" w:sz="0" w:space="0" w:color="auto"/>
            <w:bottom w:val="none" w:sz="0" w:space="0" w:color="auto"/>
            <w:right w:val="none" w:sz="0" w:space="0" w:color="auto"/>
          </w:divBdr>
        </w:div>
        <w:div w:id="2028291445">
          <w:marLeft w:val="640"/>
          <w:marRight w:val="0"/>
          <w:marTop w:val="0"/>
          <w:marBottom w:val="0"/>
          <w:divBdr>
            <w:top w:val="none" w:sz="0" w:space="0" w:color="auto"/>
            <w:left w:val="none" w:sz="0" w:space="0" w:color="auto"/>
            <w:bottom w:val="none" w:sz="0" w:space="0" w:color="auto"/>
            <w:right w:val="none" w:sz="0" w:space="0" w:color="auto"/>
          </w:divBdr>
        </w:div>
        <w:div w:id="833033511">
          <w:marLeft w:val="640"/>
          <w:marRight w:val="0"/>
          <w:marTop w:val="0"/>
          <w:marBottom w:val="0"/>
          <w:divBdr>
            <w:top w:val="none" w:sz="0" w:space="0" w:color="auto"/>
            <w:left w:val="none" w:sz="0" w:space="0" w:color="auto"/>
            <w:bottom w:val="none" w:sz="0" w:space="0" w:color="auto"/>
            <w:right w:val="none" w:sz="0" w:space="0" w:color="auto"/>
          </w:divBdr>
        </w:div>
        <w:div w:id="48498569">
          <w:marLeft w:val="640"/>
          <w:marRight w:val="0"/>
          <w:marTop w:val="0"/>
          <w:marBottom w:val="0"/>
          <w:divBdr>
            <w:top w:val="none" w:sz="0" w:space="0" w:color="auto"/>
            <w:left w:val="none" w:sz="0" w:space="0" w:color="auto"/>
            <w:bottom w:val="none" w:sz="0" w:space="0" w:color="auto"/>
            <w:right w:val="none" w:sz="0" w:space="0" w:color="auto"/>
          </w:divBdr>
        </w:div>
        <w:div w:id="629478324">
          <w:marLeft w:val="640"/>
          <w:marRight w:val="0"/>
          <w:marTop w:val="0"/>
          <w:marBottom w:val="0"/>
          <w:divBdr>
            <w:top w:val="none" w:sz="0" w:space="0" w:color="auto"/>
            <w:left w:val="none" w:sz="0" w:space="0" w:color="auto"/>
            <w:bottom w:val="none" w:sz="0" w:space="0" w:color="auto"/>
            <w:right w:val="none" w:sz="0" w:space="0" w:color="auto"/>
          </w:divBdr>
        </w:div>
        <w:div w:id="2104954196">
          <w:marLeft w:val="640"/>
          <w:marRight w:val="0"/>
          <w:marTop w:val="0"/>
          <w:marBottom w:val="0"/>
          <w:divBdr>
            <w:top w:val="none" w:sz="0" w:space="0" w:color="auto"/>
            <w:left w:val="none" w:sz="0" w:space="0" w:color="auto"/>
            <w:bottom w:val="none" w:sz="0" w:space="0" w:color="auto"/>
            <w:right w:val="none" w:sz="0" w:space="0" w:color="auto"/>
          </w:divBdr>
        </w:div>
        <w:div w:id="1638677710">
          <w:marLeft w:val="640"/>
          <w:marRight w:val="0"/>
          <w:marTop w:val="0"/>
          <w:marBottom w:val="0"/>
          <w:divBdr>
            <w:top w:val="none" w:sz="0" w:space="0" w:color="auto"/>
            <w:left w:val="none" w:sz="0" w:space="0" w:color="auto"/>
            <w:bottom w:val="none" w:sz="0" w:space="0" w:color="auto"/>
            <w:right w:val="none" w:sz="0" w:space="0" w:color="auto"/>
          </w:divBdr>
        </w:div>
        <w:div w:id="910188980">
          <w:marLeft w:val="640"/>
          <w:marRight w:val="0"/>
          <w:marTop w:val="0"/>
          <w:marBottom w:val="0"/>
          <w:divBdr>
            <w:top w:val="none" w:sz="0" w:space="0" w:color="auto"/>
            <w:left w:val="none" w:sz="0" w:space="0" w:color="auto"/>
            <w:bottom w:val="none" w:sz="0" w:space="0" w:color="auto"/>
            <w:right w:val="none" w:sz="0" w:space="0" w:color="auto"/>
          </w:divBdr>
        </w:div>
        <w:div w:id="1359352468">
          <w:marLeft w:val="640"/>
          <w:marRight w:val="0"/>
          <w:marTop w:val="0"/>
          <w:marBottom w:val="0"/>
          <w:divBdr>
            <w:top w:val="none" w:sz="0" w:space="0" w:color="auto"/>
            <w:left w:val="none" w:sz="0" w:space="0" w:color="auto"/>
            <w:bottom w:val="none" w:sz="0" w:space="0" w:color="auto"/>
            <w:right w:val="none" w:sz="0" w:space="0" w:color="auto"/>
          </w:divBdr>
        </w:div>
        <w:div w:id="1009135792">
          <w:marLeft w:val="640"/>
          <w:marRight w:val="0"/>
          <w:marTop w:val="0"/>
          <w:marBottom w:val="0"/>
          <w:divBdr>
            <w:top w:val="none" w:sz="0" w:space="0" w:color="auto"/>
            <w:left w:val="none" w:sz="0" w:space="0" w:color="auto"/>
            <w:bottom w:val="none" w:sz="0" w:space="0" w:color="auto"/>
            <w:right w:val="none" w:sz="0" w:space="0" w:color="auto"/>
          </w:divBdr>
        </w:div>
        <w:div w:id="1789395433">
          <w:marLeft w:val="640"/>
          <w:marRight w:val="0"/>
          <w:marTop w:val="0"/>
          <w:marBottom w:val="0"/>
          <w:divBdr>
            <w:top w:val="none" w:sz="0" w:space="0" w:color="auto"/>
            <w:left w:val="none" w:sz="0" w:space="0" w:color="auto"/>
            <w:bottom w:val="none" w:sz="0" w:space="0" w:color="auto"/>
            <w:right w:val="none" w:sz="0" w:space="0" w:color="auto"/>
          </w:divBdr>
        </w:div>
        <w:div w:id="1051347000">
          <w:marLeft w:val="640"/>
          <w:marRight w:val="0"/>
          <w:marTop w:val="0"/>
          <w:marBottom w:val="0"/>
          <w:divBdr>
            <w:top w:val="none" w:sz="0" w:space="0" w:color="auto"/>
            <w:left w:val="none" w:sz="0" w:space="0" w:color="auto"/>
            <w:bottom w:val="none" w:sz="0" w:space="0" w:color="auto"/>
            <w:right w:val="none" w:sz="0" w:space="0" w:color="auto"/>
          </w:divBdr>
        </w:div>
        <w:div w:id="757865041">
          <w:marLeft w:val="640"/>
          <w:marRight w:val="0"/>
          <w:marTop w:val="0"/>
          <w:marBottom w:val="0"/>
          <w:divBdr>
            <w:top w:val="none" w:sz="0" w:space="0" w:color="auto"/>
            <w:left w:val="none" w:sz="0" w:space="0" w:color="auto"/>
            <w:bottom w:val="none" w:sz="0" w:space="0" w:color="auto"/>
            <w:right w:val="none" w:sz="0" w:space="0" w:color="auto"/>
          </w:divBdr>
        </w:div>
        <w:div w:id="554777085">
          <w:marLeft w:val="640"/>
          <w:marRight w:val="0"/>
          <w:marTop w:val="0"/>
          <w:marBottom w:val="0"/>
          <w:divBdr>
            <w:top w:val="none" w:sz="0" w:space="0" w:color="auto"/>
            <w:left w:val="none" w:sz="0" w:space="0" w:color="auto"/>
            <w:bottom w:val="none" w:sz="0" w:space="0" w:color="auto"/>
            <w:right w:val="none" w:sz="0" w:space="0" w:color="auto"/>
          </w:divBdr>
        </w:div>
        <w:div w:id="850335831">
          <w:marLeft w:val="640"/>
          <w:marRight w:val="0"/>
          <w:marTop w:val="0"/>
          <w:marBottom w:val="0"/>
          <w:divBdr>
            <w:top w:val="none" w:sz="0" w:space="0" w:color="auto"/>
            <w:left w:val="none" w:sz="0" w:space="0" w:color="auto"/>
            <w:bottom w:val="none" w:sz="0" w:space="0" w:color="auto"/>
            <w:right w:val="none" w:sz="0" w:space="0" w:color="auto"/>
          </w:divBdr>
        </w:div>
        <w:div w:id="1464470361">
          <w:marLeft w:val="640"/>
          <w:marRight w:val="0"/>
          <w:marTop w:val="0"/>
          <w:marBottom w:val="0"/>
          <w:divBdr>
            <w:top w:val="none" w:sz="0" w:space="0" w:color="auto"/>
            <w:left w:val="none" w:sz="0" w:space="0" w:color="auto"/>
            <w:bottom w:val="none" w:sz="0" w:space="0" w:color="auto"/>
            <w:right w:val="none" w:sz="0" w:space="0" w:color="auto"/>
          </w:divBdr>
        </w:div>
        <w:div w:id="1851528202">
          <w:marLeft w:val="640"/>
          <w:marRight w:val="0"/>
          <w:marTop w:val="0"/>
          <w:marBottom w:val="0"/>
          <w:divBdr>
            <w:top w:val="none" w:sz="0" w:space="0" w:color="auto"/>
            <w:left w:val="none" w:sz="0" w:space="0" w:color="auto"/>
            <w:bottom w:val="none" w:sz="0" w:space="0" w:color="auto"/>
            <w:right w:val="none" w:sz="0" w:space="0" w:color="auto"/>
          </w:divBdr>
        </w:div>
        <w:div w:id="1243220640">
          <w:marLeft w:val="640"/>
          <w:marRight w:val="0"/>
          <w:marTop w:val="0"/>
          <w:marBottom w:val="0"/>
          <w:divBdr>
            <w:top w:val="none" w:sz="0" w:space="0" w:color="auto"/>
            <w:left w:val="none" w:sz="0" w:space="0" w:color="auto"/>
            <w:bottom w:val="none" w:sz="0" w:space="0" w:color="auto"/>
            <w:right w:val="none" w:sz="0" w:space="0" w:color="auto"/>
          </w:divBdr>
        </w:div>
        <w:div w:id="975065243">
          <w:marLeft w:val="640"/>
          <w:marRight w:val="0"/>
          <w:marTop w:val="0"/>
          <w:marBottom w:val="0"/>
          <w:divBdr>
            <w:top w:val="none" w:sz="0" w:space="0" w:color="auto"/>
            <w:left w:val="none" w:sz="0" w:space="0" w:color="auto"/>
            <w:bottom w:val="none" w:sz="0" w:space="0" w:color="auto"/>
            <w:right w:val="none" w:sz="0" w:space="0" w:color="auto"/>
          </w:divBdr>
        </w:div>
        <w:div w:id="1725713983">
          <w:marLeft w:val="640"/>
          <w:marRight w:val="0"/>
          <w:marTop w:val="0"/>
          <w:marBottom w:val="0"/>
          <w:divBdr>
            <w:top w:val="none" w:sz="0" w:space="0" w:color="auto"/>
            <w:left w:val="none" w:sz="0" w:space="0" w:color="auto"/>
            <w:bottom w:val="none" w:sz="0" w:space="0" w:color="auto"/>
            <w:right w:val="none" w:sz="0" w:space="0" w:color="auto"/>
          </w:divBdr>
        </w:div>
        <w:div w:id="1832133428">
          <w:marLeft w:val="640"/>
          <w:marRight w:val="0"/>
          <w:marTop w:val="0"/>
          <w:marBottom w:val="0"/>
          <w:divBdr>
            <w:top w:val="none" w:sz="0" w:space="0" w:color="auto"/>
            <w:left w:val="none" w:sz="0" w:space="0" w:color="auto"/>
            <w:bottom w:val="none" w:sz="0" w:space="0" w:color="auto"/>
            <w:right w:val="none" w:sz="0" w:space="0" w:color="auto"/>
          </w:divBdr>
        </w:div>
        <w:div w:id="138621924">
          <w:marLeft w:val="640"/>
          <w:marRight w:val="0"/>
          <w:marTop w:val="0"/>
          <w:marBottom w:val="0"/>
          <w:divBdr>
            <w:top w:val="none" w:sz="0" w:space="0" w:color="auto"/>
            <w:left w:val="none" w:sz="0" w:space="0" w:color="auto"/>
            <w:bottom w:val="none" w:sz="0" w:space="0" w:color="auto"/>
            <w:right w:val="none" w:sz="0" w:space="0" w:color="auto"/>
          </w:divBdr>
        </w:div>
        <w:div w:id="1482772112">
          <w:marLeft w:val="640"/>
          <w:marRight w:val="0"/>
          <w:marTop w:val="0"/>
          <w:marBottom w:val="0"/>
          <w:divBdr>
            <w:top w:val="none" w:sz="0" w:space="0" w:color="auto"/>
            <w:left w:val="none" w:sz="0" w:space="0" w:color="auto"/>
            <w:bottom w:val="none" w:sz="0" w:space="0" w:color="auto"/>
            <w:right w:val="none" w:sz="0" w:space="0" w:color="auto"/>
          </w:divBdr>
        </w:div>
        <w:div w:id="2089887664">
          <w:marLeft w:val="640"/>
          <w:marRight w:val="0"/>
          <w:marTop w:val="0"/>
          <w:marBottom w:val="0"/>
          <w:divBdr>
            <w:top w:val="none" w:sz="0" w:space="0" w:color="auto"/>
            <w:left w:val="none" w:sz="0" w:space="0" w:color="auto"/>
            <w:bottom w:val="none" w:sz="0" w:space="0" w:color="auto"/>
            <w:right w:val="none" w:sz="0" w:space="0" w:color="auto"/>
          </w:divBdr>
        </w:div>
        <w:div w:id="577322393">
          <w:marLeft w:val="640"/>
          <w:marRight w:val="0"/>
          <w:marTop w:val="0"/>
          <w:marBottom w:val="0"/>
          <w:divBdr>
            <w:top w:val="none" w:sz="0" w:space="0" w:color="auto"/>
            <w:left w:val="none" w:sz="0" w:space="0" w:color="auto"/>
            <w:bottom w:val="none" w:sz="0" w:space="0" w:color="auto"/>
            <w:right w:val="none" w:sz="0" w:space="0" w:color="auto"/>
          </w:divBdr>
        </w:div>
        <w:div w:id="875508700">
          <w:marLeft w:val="640"/>
          <w:marRight w:val="0"/>
          <w:marTop w:val="0"/>
          <w:marBottom w:val="0"/>
          <w:divBdr>
            <w:top w:val="none" w:sz="0" w:space="0" w:color="auto"/>
            <w:left w:val="none" w:sz="0" w:space="0" w:color="auto"/>
            <w:bottom w:val="none" w:sz="0" w:space="0" w:color="auto"/>
            <w:right w:val="none" w:sz="0" w:space="0" w:color="auto"/>
          </w:divBdr>
        </w:div>
        <w:div w:id="56246487">
          <w:marLeft w:val="640"/>
          <w:marRight w:val="0"/>
          <w:marTop w:val="0"/>
          <w:marBottom w:val="0"/>
          <w:divBdr>
            <w:top w:val="none" w:sz="0" w:space="0" w:color="auto"/>
            <w:left w:val="none" w:sz="0" w:space="0" w:color="auto"/>
            <w:bottom w:val="none" w:sz="0" w:space="0" w:color="auto"/>
            <w:right w:val="none" w:sz="0" w:space="0" w:color="auto"/>
          </w:divBdr>
        </w:div>
        <w:div w:id="23872285">
          <w:marLeft w:val="640"/>
          <w:marRight w:val="0"/>
          <w:marTop w:val="0"/>
          <w:marBottom w:val="0"/>
          <w:divBdr>
            <w:top w:val="none" w:sz="0" w:space="0" w:color="auto"/>
            <w:left w:val="none" w:sz="0" w:space="0" w:color="auto"/>
            <w:bottom w:val="none" w:sz="0" w:space="0" w:color="auto"/>
            <w:right w:val="none" w:sz="0" w:space="0" w:color="auto"/>
          </w:divBdr>
        </w:div>
        <w:div w:id="1012954501">
          <w:marLeft w:val="640"/>
          <w:marRight w:val="0"/>
          <w:marTop w:val="0"/>
          <w:marBottom w:val="0"/>
          <w:divBdr>
            <w:top w:val="none" w:sz="0" w:space="0" w:color="auto"/>
            <w:left w:val="none" w:sz="0" w:space="0" w:color="auto"/>
            <w:bottom w:val="none" w:sz="0" w:space="0" w:color="auto"/>
            <w:right w:val="none" w:sz="0" w:space="0" w:color="auto"/>
          </w:divBdr>
        </w:div>
        <w:div w:id="732042345">
          <w:marLeft w:val="640"/>
          <w:marRight w:val="0"/>
          <w:marTop w:val="0"/>
          <w:marBottom w:val="0"/>
          <w:divBdr>
            <w:top w:val="none" w:sz="0" w:space="0" w:color="auto"/>
            <w:left w:val="none" w:sz="0" w:space="0" w:color="auto"/>
            <w:bottom w:val="none" w:sz="0" w:space="0" w:color="auto"/>
            <w:right w:val="none" w:sz="0" w:space="0" w:color="auto"/>
          </w:divBdr>
        </w:div>
        <w:div w:id="2143377721">
          <w:marLeft w:val="640"/>
          <w:marRight w:val="0"/>
          <w:marTop w:val="0"/>
          <w:marBottom w:val="0"/>
          <w:divBdr>
            <w:top w:val="none" w:sz="0" w:space="0" w:color="auto"/>
            <w:left w:val="none" w:sz="0" w:space="0" w:color="auto"/>
            <w:bottom w:val="none" w:sz="0" w:space="0" w:color="auto"/>
            <w:right w:val="none" w:sz="0" w:space="0" w:color="auto"/>
          </w:divBdr>
        </w:div>
        <w:div w:id="65037687">
          <w:marLeft w:val="640"/>
          <w:marRight w:val="0"/>
          <w:marTop w:val="0"/>
          <w:marBottom w:val="0"/>
          <w:divBdr>
            <w:top w:val="none" w:sz="0" w:space="0" w:color="auto"/>
            <w:left w:val="none" w:sz="0" w:space="0" w:color="auto"/>
            <w:bottom w:val="none" w:sz="0" w:space="0" w:color="auto"/>
            <w:right w:val="none" w:sz="0" w:space="0" w:color="auto"/>
          </w:divBdr>
        </w:div>
        <w:div w:id="467238547">
          <w:marLeft w:val="640"/>
          <w:marRight w:val="0"/>
          <w:marTop w:val="0"/>
          <w:marBottom w:val="0"/>
          <w:divBdr>
            <w:top w:val="none" w:sz="0" w:space="0" w:color="auto"/>
            <w:left w:val="none" w:sz="0" w:space="0" w:color="auto"/>
            <w:bottom w:val="none" w:sz="0" w:space="0" w:color="auto"/>
            <w:right w:val="none" w:sz="0" w:space="0" w:color="auto"/>
          </w:divBdr>
        </w:div>
        <w:div w:id="98109338">
          <w:marLeft w:val="640"/>
          <w:marRight w:val="0"/>
          <w:marTop w:val="0"/>
          <w:marBottom w:val="0"/>
          <w:divBdr>
            <w:top w:val="none" w:sz="0" w:space="0" w:color="auto"/>
            <w:left w:val="none" w:sz="0" w:space="0" w:color="auto"/>
            <w:bottom w:val="none" w:sz="0" w:space="0" w:color="auto"/>
            <w:right w:val="none" w:sz="0" w:space="0" w:color="auto"/>
          </w:divBdr>
        </w:div>
        <w:div w:id="475072903">
          <w:marLeft w:val="640"/>
          <w:marRight w:val="0"/>
          <w:marTop w:val="0"/>
          <w:marBottom w:val="0"/>
          <w:divBdr>
            <w:top w:val="none" w:sz="0" w:space="0" w:color="auto"/>
            <w:left w:val="none" w:sz="0" w:space="0" w:color="auto"/>
            <w:bottom w:val="none" w:sz="0" w:space="0" w:color="auto"/>
            <w:right w:val="none" w:sz="0" w:space="0" w:color="auto"/>
          </w:divBdr>
        </w:div>
        <w:div w:id="2089300167">
          <w:marLeft w:val="640"/>
          <w:marRight w:val="0"/>
          <w:marTop w:val="0"/>
          <w:marBottom w:val="0"/>
          <w:divBdr>
            <w:top w:val="none" w:sz="0" w:space="0" w:color="auto"/>
            <w:left w:val="none" w:sz="0" w:space="0" w:color="auto"/>
            <w:bottom w:val="none" w:sz="0" w:space="0" w:color="auto"/>
            <w:right w:val="none" w:sz="0" w:space="0" w:color="auto"/>
          </w:divBdr>
        </w:div>
        <w:div w:id="1315797228">
          <w:marLeft w:val="640"/>
          <w:marRight w:val="0"/>
          <w:marTop w:val="0"/>
          <w:marBottom w:val="0"/>
          <w:divBdr>
            <w:top w:val="none" w:sz="0" w:space="0" w:color="auto"/>
            <w:left w:val="none" w:sz="0" w:space="0" w:color="auto"/>
            <w:bottom w:val="none" w:sz="0" w:space="0" w:color="auto"/>
            <w:right w:val="none" w:sz="0" w:space="0" w:color="auto"/>
          </w:divBdr>
        </w:div>
        <w:div w:id="395590578">
          <w:marLeft w:val="640"/>
          <w:marRight w:val="0"/>
          <w:marTop w:val="0"/>
          <w:marBottom w:val="0"/>
          <w:divBdr>
            <w:top w:val="none" w:sz="0" w:space="0" w:color="auto"/>
            <w:left w:val="none" w:sz="0" w:space="0" w:color="auto"/>
            <w:bottom w:val="none" w:sz="0" w:space="0" w:color="auto"/>
            <w:right w:val="none" w:sz="0" w:space="0" w:color="auto"/>
          </w:divBdr>
        </w:div>
        <w:div w:id="939144454">
          <w:marLeft w:val="640"/>
          <w:marRight w:val="0"/>
          <w:marTop w:val="0"/>
          <w:marBottom w:val="0"/>
          <w:divBdr>
            <w:top w:val="none" w:sz="0" w:space="0" w:color="auto"/>
            <w:left w:val="none" w:sz="0" w:space="0" w:color="auto"/>
            <w:bottom w:val="none" w:sz="0" w:space="0" w:color="auto"/>
            <w:right w:val="none" w:sz="0" w:space="0" w:color="auto"/>
          </w:divBdr>
        </w:div>
        <w:div w:id="747465569">
          <w:marLeft w:val="640"/>
          <w:marRight w:val="0"/>
          <w:marTop w:val="0"/>
          <w:marBottom w:val="0"/>
          <w:divBdr>
            <w:top w:val="none" w:sz="0" w:space="0" w:color="auto"/>
            <w:left w:val="none" w:sz="0" w:space="0" w:color="auto"/>
            <w:bottom w:val="none" w:sz="0" w:space="0" w:color="auto"/>
            <w:right w:val="none" w:sz="0" w:space="0" w:color="auto"/>
          </w:divBdr>
        </w:div>
        <w:div w:id="352847529">
          <w:marLeft w:val="640"/>
          <w:marRight w:val="0"/>
          <w:marTop w:val="0"/>
          <w:marBottom w:val="0"/>
          <w:divBdr>
            <w:top w:val="none" w:sz="0" w:space="0" w:color="auto"/>
            <w:left w:val="none" w:sz="0" w:space="0" w:color="auto"/>
            <w:bottom w:val="none" w:sz="0" w:space="0" w:color="auto"/>
            <w:right w:val="none" w:sz="0" w:space="0" w:color="auto"/>
          </w:divBdr>
        </w:div>
        <w:div w:id="285040649">
          <w:marLeft w:val="640"/>
          <w:marRight w:val="0"/>
          <w:marTop w:val="0"/>
          <w:marBottom w:val="0"/>
          <w:divBdr>
            <w:top w:val="none" w:sz="0" w:space="0" w:color="auto"/>
            <w:left w:val="none" w:sz="0" w:space="0" w:color="auto"/>
            <w:bottom w:val="none" w:sz="0" w:space="0" w:color="auto"/>
            <w:right w:val="none" w:sz="0" w:space="0" w:color="auto"/>
          </w:divBdr>
        </w:div>
        <w:div w:id="1790321355">
          <w:marLeft w:val="640"/>
          <w:marRight w:val="0"/>
          <w:marTop w:val="0"/>
          <w:marBottom w:val="0"/>
          <w:divBdr>
            <w:top w:val="none" w:sz="0" w:space="0" w:color="auto"/>
            <w:left w:val="none" w:sz="0" w:space="0" w:color="auto"/>
            <w:bottom w:val="none" w:sz="0" w:space="0" w:color="auto"/>
            <w:right w:val="none" w:sz="0" w:space="0" w:color="auto"/>
          </w:divBdr>
        </w:div>
        <w:div w:id="1765610256">
          <w:marLeft w:val="640"/>
          <w:marRight w:val="0"/>
          <w:marTop w:val="0"/>
          <w:marBottom w:val="0"/>
          <w:divBdr>
            <w:top w:val="none" w:sz="0" w:space="0" w:color="auto"/>
            <w:left w:val="none" w:sz="0" w:space="0" w:color="auto"/>
            <w:bottom w:val="none" w:sz="0" w:space="0" w:color="auto"/>
            <w:right w:val="none" w:sz="0" w:space="0" w:color="auto"/>
          </w:divBdr>
        </w:div>
        <w:div w:id="1262492173">
          <w:marLeft w:val="640"/>
          <w:marRight w:val="0"/>
          <w:marTop w:val="0"/>
          <w:marBottom w:val="0"/>
          <w:divBdr>
            <w:top w:val="none" w:sz="0" w:space="0" w:color="auto"/>
            <w:left w:val="none" w:sz="0" w:space="0" w:color="auto"/>
            <w:bottom w:val="none" w:sz="0" w:space="0" w:color="auto"/>
            <w:right w:val="none" w:sz="0" w:space="0" w:color="auto"/>
          </w:divBdr>
        </w:div>
        <w:div w:id="41368053">
          <w:marLeft w:val="640"/>
          <w:marRight w:val="0"/>
          <w:marTop w:val="0"/>
          <w:marBottom w:val="0"/>
          <w:divBdr>
            <w:top w:val="none" w:sz="0" w:space="0" w:color="auto"/>
            <w:left w:val="none" w:sz="0" w:space="0" w:color="auto"/>
            <w:bottom w:val="none" w:sz="0" w:space="0" w:color="auto"/>
            <w:right w:val="none" w:sz="0" w:space="0" w:color="auto"/>
          </w:divBdr>
        </w:div>
        <w:div w:id="3677238">
          <w:marLeft w:val="640"/>
          <w:marRight w:val="0"/>
          <w:marTop w:val="0"/>
          <w:marBottom w:val="0"/>
          <w:divBdr>
            <w:top w:val="none" w:sz="0" w:space="0" w:color="auto"/>
            <w:left w:val="none" w:sz="0" w:space="0" w:color="auto"/>
            <w:bottom w:val="none" w:sz="0" w:space="0" w:color="auto"/>
            <w:right w:val="none" w:sz="0" w:space="0" w:color="auto"/>
          </w:divBdr>
        </w:div>
        <w:div w:id="1442217555">
          <w:marLeft w:val="640"/>
          <w:marRight w:val="0"/>
          <w:marTop w:val="0"/>
          <w:marBottom w:val="0"/>
          <w:divBdr>
            <w:top w:val="none" w:sz="0" w:space="0" w:color="auto"/>
            <w:left w:val="none" w:sz="0" w:space="0" w:color="auto"/>
            <w:bottom w:val="none" w:sz="0" w:space="0" w:color="auto"/>
            <w:right w:val="none" w:sz="0" w:space="0" w:color="auto"/>
          </w:divBdr>
        </w:div>
        <w:div w:id="1363744386">
          <w:marLeft w:val="640"/>
          <w:marRight w:val="0"/>
          <w:marTop w:val="0"/>
          <w:marBottom w:val="0"/>
          <w:divBdr>
            <w:top w:val="none" w:sz="0" w:space="0" w:color="auto"/>
            <w:left w:val="none" w:sz="0" w:space="0" w:color="auto"/>
            <w:bottom w:val="none" w:sz="0" w:space="0" w:color="auto"/>
            <w:right w:val="none" w:sz="0" w:space="0" w:color="auto"/>
          </w:divBdr>
        </w:div>
        <w:div w:id="31539101">
          <w:marLeft w:val="640"/>
          <w:marRight w:val="0"/>
          <w:marTop w:val="0"/>
          <w:marBottom w:val="0"/>
          <w:divBdr>
            <w:top w:val="none" w:sz="0" w:space="0" w:color="auto"/>
            <w:left w:val="none" w:sz="0" w:space="0" w:color="auto"/>
            <w:bottom w:val="none" w:sz="0" w:space="0" w:color="auto"/>
            <w:right w:val="none" w:sz="0" w:space="0" w:color="auto"/>
          </w:divBdr>
        </w:div>
        <w:div w:id="62067999">
          <w:marLeft w:val="640"/>
          <w:marRight w:val="0"/>
          <w:marTop w:val="0"/>
          <w:marBottom w:val="0"/>
          <w:divBdr>
            <w:top w:val="none" w:sz="0" w:space="0" w:color="auto"/>
            <w:left w:val="none" w:sz="0" w:space="0" w:color="auto"/>
            <w:bottom w:val="none" w:sz="0" w:space="0" w:color="auto"/>
            <w:right w:val="none" w:sz="0" w:space="0" w:color="auto"/>
          </w:divBdr>
        </w:div>
        <w:div w:id="1686857526">
          <w:marLeft w:val="640"/>
          <w:marRight w:val="0"/>
          <w:marTop w:val="0"/>
          <w:marBottom w:val="0"/>
          <w:divBdr>
            <w:top w:val="none" w:sz="0" w:space="0" w:color="auto"/>
            <w:left w:val="none" w:sz="0" w:space="0" w:color="auto"/>
            <w:bottom w:val="none" w:sz="0" w:space="0" w:color="auto"/>
            <w:right w:val="none" w:sz="0" w:space="0" w:color="auto"/>
          </w:divBdr>
        </w:div>
        <w:div w:id="407769708">
          <w:marLeft w:val="640"/>
          <w:marRight w:val="0"/>
          <w:marTop w:val="0"/>
          <w:marBottom w:val="0"/>
          <w:divBdr>
            <w:top w:val="none" w:sz="0" w:space="0" w:color="auto"/>
            <w:left w:val="none" w:sz="0" w:space="0" w:color="auto"/>
            <w:bottom w:val="none" w:sz="0" w:space="0" w:color="auto"/>
            <w:right w:val="none" w:sz="0" w:space="0" w:color="auto"/>
          </w:divBdr>
        </w:div>
        <w:div w:id="1238980793">
          <w:marLeft w:val="640"/>
          <w:marRight w:val="0"/>
          <w:marTop w:val="0"/>
          <w:marBottom w:val="0"/>
          <w:divBdr>
            <w:top w:val="none" w:sz="0" w:space="0" w:color="auto"/>
            <w:left w:val="none" w:sz="0" w:space="0" w:color="auto"/>
            <w:bottom w:val="none" w:sz="0" w:space="0" w:color="auto"/>
            <w:right w:val="none" w:sz="0" w:space="0" w:color="auto"/>
          </w:divBdr>
        </w:div>
        <w:div w:id="1208571296">
          <w:marLeft w:val="640"/>
          <w:marRight w:val="0"/>
          <w:marTop w:val="0"/>
          <w:marBottom w:val="0"/>
          <w:divBdr>
            <w:top w:val="none" w:sz="0" w:space="0" w:color="auto"/>
            <w:left w:val="none" w:sz="0" w:space="0" w:color="auto"/>
            <w:bottom w:val="none" w:sz="0" w:space="0" w:color="auto"/>
            <w:right w:val="none" w:sz="0" w:space="0" w:color="auto"/>
          </w:divBdr>
        </w:div>
        <w:div w:id="51125603">
          <w:marLeft w:val="640"/>
          <w:marRight w:val="0"/>
          <w:marTop w:val="0"/>
          <w:marBottom w:val="0"/>
          <w:divBdr>
            <w:top w:val="none" w:sz="0" w:space="0" w:color="auto"/>
            <w:left w:val="none" w:sz="0" w:space="0" w:color="auto"/>
            <w:bottom w:val="none" w:sz="0" w:space="0" w:color="auto"/>
            <w:right w:val="none" w:sz="0" w:space="0" w:color="auto"/>
          </w:divBdr>
        </w:div>
        <w:div w:id="1605964254">
          <w:marLeft w:val="640"/>
          <w:marRight w:val="0"/>
          <w:marTop w:val="0"/>
          <w:marBottom w:val="0"/>
          <w:divBdr>
            <w:top w:val="none" w:sz="0" w:space="0" w:color="auto"/>
            <w:left w:val="none" w:sz="0" w:space="0" w:color="auto"/>
            <w:bottom w:val="none" w:sz="0" w:space="0" w:color="auto"/>
            <w:right w:val="none" w:sz="0" w:space="0" w:color="auto"/>
          </w:divBdr>
        </w:div>
        <w:div w:id="45955589">
          <w:marLeft w:val="640"/>
          <w:marRight w:val="0"/>
          <w:marTop w:val="0"/>
          <w:marBottom w:val="0"/>
          <w:divBdr>
            <w:top w:val="none" w:sz="0" w:space="0" w:color="auto"/>
            <w:left w:val="none" w:sz="0" w:space="0" w:color="auto"/>
            <w:bottom w:val="none" w:sz="0" w:space="0" w:color="auto"/>
            <w:right w:val="none" w:sz="0" w:space="0" w:color="auto"/>
          </w:divBdr>
        </w:div>
        <w:div w:id="1795707291">
          <w:marLeft w:val="640"/>
          <w:marRight w:val="0"/>
          <w:marTop w:val="0"/>
          <w:marBottom w:val="0"/>
          <w:divBdr>
            <w:top w:val="none" w:sz="0" w:space="0" w:color="auto"/>
            <w:left w:val="none" w:sz="0" w:space="0" w:color="auto"/>
            <w:bottom w:val="none" w:sz="0" w:space="0" w:color="auto"/>
            <w:right w:val="none" w:sz="0" w:space="0" w:color="auto"/>
          </w:divBdr>
        </w:div>
        <w:div w:id="1046832493">
          <w:marLeft w:val="640"/>
          <w:marRight w:val="0"/>
          <w:marTop w:val="0"/>
          <w:marBottom w:val="0"/>
          <w:divBdr>
            <w:top w:val="none" w:sz="0" w:space="0" w:color="auto"/>
            <w:left w:val="none" w:sz="0" w:space="0" w:color="auto"/>
            <w:bottom w:val="none" w:sz="0" w:space="0" w:color="auto"/>
            <w:right w:val="none" w:sz="0" w:space="0" w:color="auto"/>
          </w:divBdr>
        </w:div>
        <w:div w:id="875117767">
          <w:marLeft w:val="640"/>
          <w:marRight w:val="0"/>
          <w:marTop w:val="0"/>
          <w:marBottom w:val="0"/>
          <w:divBdr>
            <w:top w:val="none" w:sz="0" w:space="0" w:color="auto"/>
            <w:left w:val="none" w:sz="0" w:space="0" w:color="auto"/>
            <w:bottom w:val="none" w:sz="0" w:space="0" w:color="auto"/>
            <w:right w:val="none" w:sz="0" w:space="0" w:color="auto"/>
          </w:divBdr>
        </w:div>
        <w:div w:id="1125389248">
          <w:marLeft w:val="640"/>
          <w:marRight w:val="0"/>
          <w:marTop w:val="0"/>
          <w:marBottom w:val="0"/>
          <w:divBdr>
            <w:top w:val="none" w:sz="0" w:space="0" w:color="auto"/>
            <w:left w:val="none" w:sz="0" w:space="0" w:color="auto"/>
            <w:bottom w:val="none" w:sz="0" w:space="0" w:color="auto"/>
            <w:right w:val="none" w:sz="0" w:space="0" w:color="auto"/>
          </w:divBdr>
        </w:div>
        <w:div w:id="1129513095">
          <w:marLeft w:val="640"/>
          <w:marRight w:val="0"/>
          <w:marTop w:val="0"/>
          <w:marBottom w:val="0"/>
          <w:divBdr>
            <w:top w:val="none" w:sz="0" w:space="0" w:color="auto"/>
            <w:left w:val="none" w:sz="0" w:space="0" w:color="auto"/>
            <w:bottom w:val="none" w:sz="0" w:space="0" w:color="auto"/>
            <w:right w:val="none" w:sz="0" w:space="0" w:color="auto"/>
          </w:divBdr>
        </w:div>
        <w:div w:id="1437406025">
          <w:marLeft w:val="640"/>
          <w:marRight w:val="0"/>
          <w:marTop w:val="0"/>
          <w:marBottom w:val="0"/>
          <w:divBdr>
            <w:top w:val="none" w:sz="0" w:space="0" w:color="auto"/>
            <w:left w:val="none" w:sz="0" w:space="0" w:color="auto"/>
            <w:bottom w:val="none" w:sz="0" w:space="0" w:color="auto"/>
            <w:right w:val="none" w:sz="0" w:space="0" w:color="auto"/>
          </w:divBdr>
        </w:div>
        <w:div w:id="1849634827">
          <w:marLeft w:val="640"/>
          <w:marRight w:val="0"/>
          <w:marTop w:val="0"/>
          <w:marBottom w:val="0"/>
          <w:divBdr>
            <w:top w:val="none" w:sz="0" w:space="0" w:color="auto"/>
            <w:left w:val="none" w:sz="0" w:space="0" w:color="auto"/>
            <w:bottom w:val="none" w:sz="0" w:space="0" w:color="auto"/>
            <w:right w:val="none" w:sz="0" w:space="0" w:color="auto"/>
          </w:divBdr>
        </w:div>
        <w:div w:id="1041830923">
          <w:marLeft w:val="640"/>
          <w:marRight w:val="0"/>
          <w:marTop w:val="0"/>
          <w:marBottom w:val="0"/>
          <w:divBdr>
            <w:top w:val="none" w:sz="0" w:space="0" w:color="auto"/>
            <w:left w:val="none" w:sz="0" w:space="0" w:color="auto"/>
            <w:bottom w:val="none" w:sz="0" w:space="0" w:color="auto"/>
            <w:right w:val="none" w:sz="0" w:space="0" w:color="auto"/>
          </w:divBdr>
        </w:div>
        <w:div w:id="1895578183">
          <w:marLeft w:val="640"/>
          <w:marRight w:val="0"/>
          <w:marTop w:val="0"/>
          <w:marBottom w:val="0"/>
          <w:divBdr>
            <w:top w:val="none" w:sz="0" w:space="0" w:color="auto"/>
            <w:left w:val="none" w:sz="0" w:space="0" w:color="auto"/>
            <w:bottom w:val="none" w:sz="0" w:space="0" w:color="auto"/>
            <w:right w:val="none" w:sz="0" w:space="0" w:color="auto"/>
          </w:divBdr>
        </w:div>
        <w:div w:id="1265960224">
          <w:marLeft w:val="640"/>
          <w:marRight w:val="0"/>
          <w:marTop w:val="0"/>
          <w:marBottom w:val="0"/>
          <w:divBdr>
            <w:top w:val="none" w:sz="0" w:space="0" w:color="auto"/>
            <w:left w:val="none" w:sz="0" w:space="0" w:color="auto"/>
            <w:bottom w:val="none" w:sz="0" w:space="0" w:color="auto"/>
            <w:right w:val="none" w:sz="0" w:space="0" w:color="auto"/>
          </w:divBdr>
        </w:div>
        <w:div w:id="422531140">
          <w:marLeft w:val="640"/>
          <w:marRight w:val="0"/>
          <w:marTop w:val="0"/>
          <w:marBottom w:val="0"/>
          <w:divBdr>
            <w:top w:val="none" w:sz="0" w:space="0" w:color="auto"/>
            <w:left w:val="none" w:sz="0" w:space="0" w:color="auto"/>
            <w:bottom w:val="none" w:sz="0" w:space="0" w:color="auto"/>
            <w:right w:val="none" w:sz="0" w:space="0" w:color="auto"/>
          </w:divBdr>
        </w:div>
      </w:divsChild>
    </w:div>
    <w:div w:id="1890220886">
      <w:bodyDiv w:val="1"/>
      <w:marLeft w:val="0"/>
      <w:marRight w:val="0"/>
      <w:marTop w:val="0"/>
      <w:marBottom w:val="0"/>
      <w:divBdr>
        <w:top w:val="none" w:sz="0" w:space="0" w:color="auto"/>
        <w:left w:val="none" w:sz="0" w:space="0" w:color="auto"/>
        <w:bottom w:val="none" w:sz="0" w:space="0" w:color="auto"/>
        <w:right w:val="none" w:sz="0" w:space="0" w:color="auto"/>
      </w:divBdr>
      <w:divsChild>
        <w:div w:id="1338338251">
          <w:marLeft w:val="640"/>
          <w:marRight w:val="0"/>
          <w:marTop w:val="0"/>
          <w:marBottom w:val="0"/>
          <w:divBdr>
            <w:top w:val="none" w:sz="0" w:space="0" w:color="auto"/>
            <w:left w:val="none" w:sz="0" w:space="0" w:color="auto"/>
            <w:bottom w:val="none" w:sz="0" w:space="0" w:color="auto"/>
            <w:right w:val="none" w:sz="0" w:space="0" w:color="auto"/>
          </w:divBdr>
        </w:div>
        <w:div w:id="2002460662">
          <w:marLeft w:val="640"/>
          <w:marRight w:val="0"/>
          <w:marTop w:val="0"/>
          <w:marBottom w:val="0"/>
          <w:divBdr>
            <w:top w:val="none" w:sz="0" w:space="0" w:color="auto"/>
            <w:left w:val="none" w:sz="0" w:space="0" w:color="auto"/>
            <w:bottom w:val="none" w:sz="0" w:space="0" w:color="auto"/>
            <w:right w:val="none" w:sz="0" w:space="0" w:color="auto"/>
          </w:divBdr>
        </w:div>
        <w:div w:id="1007290047">
          <w:marLeft w:val="640"/>
          <w:marRight w:val="0"/>
          <w:marTop w:val="0"/>
          <w:marBottom w:val="0"/>
          <w:divBdr>
            <w:top w:val="none" w:sz="0" w:space="0" w:color="auto"/>
            <w:left w:val="none" w:sz="0" w:space="0" w:color="auto"/>
            <w:bottom w:val="none" w:sz="0" w:space="0" w:color="auto"/>
            <w:right w:val="none" w:sz="0" w:space="0" w:color="auto"/>
          </w:divBdr>
        </w:div>
        <w:div w:id="1261181863">
          <w:marLeft w:val="640"/>
          <w:marRight w:val="0"/>
          <w:marTop w:val="0"/>
          <w:marBottom w:val="0"/>
          <w:divBdr>
            <w:top w:val="none" w:sz="0" w:space="0" w:color="auto"/>
            <w:left w:val="none" w:sz="0" w:space="0" w:color="auto"/>
            <w:bottom w:val="none" w:sz="0" w:space="0" w:color="auto"/>
            <w:right w:val="none" w:sz="0" w:space="0" w:color="auto"/>
          </w:divBdr>
        </w:div>
        <w:div w:id="1985890292">
          <w:marLeft w:val="640"/>
          <w:marRight w:val="0"/>
          <w:marTop w:val="0"/>
          <w:marBottom w:val="0"/>
          <w:divBdr>
            <w:top w:val="none" w:sz="0" w:space="0" w:color="auto"/>
            <w:left w:val="none" w:sz="0" w:space="0" w:color="auto"/>
            <w:bottom w:val="none" w:sz="0" w:space="0" w:color="auto"/>
            <w:right w:val="none" w:sz="0" w:space="0" w:color="auto"/>
          </w:divBdr>
        </w:div>
        <w:div w:id="17706828">
          <w:marLeft w:val="640"/>
          <w:marRight w:val="0"/>
          <w:marTop w:val="0"/>
          <w:marBottom w:val="0"/>
          <w:divBdr>
            <w:top w:val="none" w:sz="0" w:space="0" w:color="auto"/>
            <w:left w:val="none" w:sz="0" w:space="0" w:color="auto"/>
            <w:bottom w:val="none" w:sz="0" w:space="0" w:color="auto"/>
            <w:right w:val="none" w:sz="0" w:space="0" w:color="auto"/>
          </w:divBdr>
        </w:div>
        <w:div w:id="96994763">
          <w:marLeft w:val="640"/>
          <w:marRight w:val="0"/>
          <w:marTop w:val="0"/>
          <w:marBottom w:val="0"/>
          <w:divBdr>
            <w:top w:val="none" w:sz="0" w:space="0" w:color="auto"/>
            <w:left w:val="none" w:sz="0" w:space="0" w:color="auto"/>
            <w:bottom w:val="none" w:sz="0" w:space="0" w:color="auto"/>
            <w:right w:val="none" w:sz="0" w:space="0" w:color="auto"/>
          </w:divBdr>
        </w:div>
        <w:div w:id="939488510">
          <w:marLeft w:val="640"/>
          <w:marRight w:val="0"/>
          <w:marTop w:val="0"/>
          <w:marBottom w:val="0"/>
          <w:divBdr>
            <w:top w:val="none" w:sz="0" w:space="0" w:color="auto"/>
            <w:left w:val="none" w:sz="0" w:space="0" w:color="auto"/>
            <w:bottom w:val="none" w:sz="0" w:space="0" w:color="auto"/>
            <w:right w:val="none" w:sz="0" w:space="0" w:color="auto"/>
          </w:divBdr>
        </w:div>
        <w:div w:id="1453012479">
          <w:marLeft w:val="640"/>
          <w:marRight w:val="0"/>
          <w:marTop w:val="0"/>
          <w:marBottom w:val="0"/>
          <w:divBdr>
            <w:top w:val="none" w:sz="0" w:space="0" w:color="auto"/>
            <w:left w:val="none" w:sz="0" w:space="0" w:color="auto"/>
            <w:bottom w:val="none" w:sz="0" w:space="0" w:color="auto"/>
            <w:right w:val="none" w:sz="0" w:space="0" w:color="auto"/>
          </w:divBdr>
        </w:div>
        <w:div w:id="103890576">
          <w:marLeft w:val="640"/>
          <w:marRight w:val="0"/>
          <w:marTop w:val="0"/>
          <w:marBottom w:val="0"/>
          <w:divBdr>
            <w:top w:val="none" w:sz="0" w:space="0" w:color="auto"/>
            <w:left w:val="none" w:sz="0" w:space="0" w:color="auto"/>
            <w:bottom w:val="none" w:sz="0" w:space="0" w:color="auto"/>
            <w:right w:val="none" w:sz="0" w:space="0" w:color="auto"/>
          </w:divBdr>
        </w:div>
        <w:div w:id="1127043044">
          <w:marLeft w:val="640"/>
          <w:marRight w:val="0"/>
          <w:marTop w:val="0"/>
          <w:marBottom w:val="0"/>
          <w:divBdr>
            <w:top w:val="none" w:sz="0" w:space="0" w:color="auto"/>
            <w:left w:val="none" w:sz="0" w:space="0" w:color="auto"/>
            <w:bottom w:val="none" w:sz="0" w:space="0" w:color="auto"/>
            <w:right w:val="none" w:sz="0" w:space="0" w:color="auto"/>
          </w:divBdr>
        </w:div>
        <w:div w:id="171143005">
          <w:marLeft w:val="640"/>
          <w:marRight w:val="0"/>
          <w:marTop w:val="0"/>
          <w:marBottom w:val="0"/>
          <w:divBdr>
            <w:top w:val="none" w:sz="0" w:space="0" w:color="auto"/>
            <w:left w:val="none" w:sz="0" w:space="0" w:color="auto"/>
            <w:bottom w:val="none" w:sz="0" w:space="0" w:color="auto"/>
            <w:right w:val="none" w:sz="0" w:space="0" w:color="auto"/>
          </w:divBdr>
        </w:div>
        <w:div w:id="1609242585">
          <w:marLeft w:val="640"/>
          <w:marRight w:val="0"/>
          <w:marTop w:val="0"/>
          <w:marBottom w:val="0"/>
          <w:divBdr>
            <w:top w:val="none" w:sz="0" w:space="0" w:color="auto"/>
            <w:left w:val="none" w:sz="0" w:space="0" w:color="auto"/>
            <w:bottom w:val="none" w:sz="0" w:space="0" w:color="auto"/>
            <w:right w:val="none" w:sz="0" w:space="0" w:color="auto"/>
          </w:divBdr>
        </w:div>
        <w:div w:id="1768034369">
          <w:marLeft w:val="640"/>
          <w:marRight w:val="0"/>
          <w:marTop w:val="0"/>
          <w:marBottom w:val="0"/>
          <w:divBdr>
            <w:top w:val="none" w:sz="0" w:space="0" w:color="auto"/>
            <w:left w:val="none" w:sz="0" w:space="0" w:color="auto"/>
            <w:bottom w:val="none" w:sz="0" w:space="0" w:color="auto"/>
            <w:right w:val="none" w:sz="0" w:space="0" w:color="auto"/>
          </w:divBdr>
        </w:div>
        <w:div w:id="186795753">
          <w:marLeft w:val="640"/>
          <w:marRight w:val="0"/>
          <w:marTop w:val="0"/>
          <w:marBottom w:val="0"/>
          <w:divBdr>
            <w:top w:val="none" w:sz="0" w:space="0" w:color="auto"/>
            <w:left w:val="none" w:sz="0" w:space="0" w:color="auto"/>
            <w:bottom w:val="none" w:sz="0" w:space="0" w:color="auto"/>
            <w:right w:val="none" w:sz="0" w:space="0" w:color="auto"/>
          </w:divBdr>
        </w:div>
        <w:div w:id="1677032618">
          <w:marLeft w:val="640"/>
          <w:marRight w:val="0"/>
          <w:marTop w:val="0"/>
          <w:marBottom w:val="0"/>
          <w:divBdr>
            <w:top w:val="none" w:sz="0" w:space="0" w:color="auto"/>
            <w:left w:val="none" w:sz="0" w:space="0" w:color="auto"/>
            <w:bottom w:val="none" w:sz="0" w:space="0" w:color="auto"/>
            <w:right w:val="none" w:sz="0" w:space="0" w:color="auto"/>
          </w:divBdr>
        </w:div>
        <w:div w:id="840630327">
          <w:marLeft w:val="640"/>
          <w:marRight w:val="0"/>
          <w:marTop w:val="0"/>
          <w:marBottom w:val="0"/>
          <w:divBdr>
            <w:top w:val="none" w:sz="0" w:space="0" w:color="auto"/>
            <w:left w:val="none" w:sz="0" w:space="0" w:color="auto"/>
            <w:bottom w:val="none" w:sz="0" w:space="0" w:color="auto"/>
            <w:right w:val="none" w:sz="0" w:space="0" w:color="auto"/>
          </w:divBdr>
        </w:div>
        <w:div w:id="1268464073">
          <w:marLeft w:val="640"/>
          <w:marRight w:val="0"/>
          <w:marTop w:val="0"/>
          <w:marBottom w:val="0"/>
          <w:divBdr>
            <w:top w:val="none" w:sz="0" w:space="0" w:color="auto"/>
            <w:left w:val="none" w:sz="0" w:space="0" w:color="auto"/>
            <w:bottom w:val="none" w:sz="0" w:space="0" w:color="auto"/>
            <w:right w:val="none" w:sz="0" w:space="0" w:color="auto"/>
          </w:divBdr>
        </w:div>
        <w:div w:id="1734692666">
          <w:marLeft w:val="640"/>
          <w:marRight w:val="0"/>
          <w:marTop w:val="0"/>
          <w:marBottom w:val="0"/>
          <w:divBdr>
            <w:top w:val="none" w:sz="0" w:space="0" w:color="auto"/>
            <w:left w:val="none" w:sz="0" w:space="0" w:color="auto"/>
            <w:bottom w:val="none" w:sz="0" w:space="0" w:color="auto"/>
            <w:right w:val="none" w:sz="0" w:space="0" w:color="auto"/>
          </w:divBdr>
        </w:div>
        <w:div w:id="2027906685">
          <w:marLeft w:val="640"/>
          <w:marRight w:val="0"/>
          <w:marTop w:val="0"/>
          <w:marBottom w:val="0"/>
          <w:divBdr>
            <w:top w:val="none" w:sz="0" w:space="0" w:color="auto"/>
            <w:left w:val="none" w:sz="0" w:space="0" w:color="auto"/>
            <w:bottom w:val="none" w:sz="0" w:space="0" w:color="auto"/>
            <w:right w:val="none" w:sz="0" w:space="0" w:color="auto"/>
          </w:divBdr>
        </w:div>
        <w:div w:id="1731685553">
          <w:marLeft w:val="640"/>
          <w:marRight w:val="0"/>
          <w:marTop w:val="0"/>
          <w:marBottom w:val="0"/>
          <w:divBdr>
            <w:top w:val="none" w:sz="0" w:space="0" w:color="auto"/>
            <w:left w:val="none" w:sz="0" w:space="0" w:color="auto"/>
            <w:bottom w:val="none" w:sz="0" w:space="0" w:color="auto"/>
            <w:right w:val="none" w:sz="0" w:space="0" w:color="auto"/>
          </w:divBdr>
        </w:div>
        <w:div w:id="2020934602">
          <w:marLeft w:val="640"/>
          <w:marRight w:val="0"/>
          <w:marTop w:val="0"/>
          <w:marBottom w:val="0"/>
          <w:divBdr>
            <w:top w:val="none" w:sz="0" w:space="0" w:color="auto"/>
            <w:left w:val="none" w:sz="0" w:space="0" w:color="auto"/>
            <w:bottom w:val="none" w:sz="0" w:space="0" w:color="auto"/>
            <w:right w:val="none" w:sz="0" w:space="0" w:color="auto"/>
          </w:divBdr>
        </w:div>
        <w:div w:id="1477182130">
          <w:marLeft w:val="640"/>
          <w:marRight w:val="0"/>
          <w:marTop w:val="0"/>
          <w:marBottom w:val="0"/>
          <w:divBdr>
            <w:top w:val="none" w:sz="0" w:space="0" w:color="auto"/>
            <w:left w:val="none" w:sz="0" w:space="0" w:color="auto"/>
            <w:bottom w:val="none" w:sz="0" w:space="0" w:color="auto"/>
            <w:right w:val="none" w:sz="0" w:space="0" w:color="auto"/>
          </w:divBdr>
        </w:div>
        <w:div w:id="2110418878">
          <w:marLeft w:val="640"/>
          <w:marRight w:val="0"/>
          <w:marTop w:val="0"/>
          <w:marBottom w:val="0"/>
          <w:divBdr>
            <w:top w:val="none" w:sz="0" w:space="0" w:color="auto"/>
            <w:left w:val="none" w:sz="0" w:space="0" w:color="auto"/>
            <w:bottom w:val="none" w:sz="0" w:space="0" w:color="auto"/>
            <w:right w:val="none" w:sz="0" w:space="0" w:color="auto"/>
          </w:divBdr>
        </w:div>
        <w:div w:id="73862829">
          <w:marLeft w:val="640"/>
          <w:marRight w:val="0"/>
          <w:marTop w:val="0"/>
          <w:marBottom w:val="0"/>
          <w:divBdr>
            <w:top w:val="none" w:sz="0" w:space="0" w:color="auto"/>
            <w:left w:val="none" w:sz="0" w:space="0" w:color="auto"/>
            <w:bottom w:val="none" w:sz="0" w:space="0" w:color="auto"/>
            <w:right w:val="none" w:sz="0" w:space="0" w:color="auto"/>
          </w:divBdr>
        </w:div>
        <w:div w:id="251427214">
          <w:marLeft w:val="640"/>
          <w:marRight w:val="0"/>
          <w:marTop w:val="0"/>
          <w:marBottom w:val="0"/>
          <w:divBdr>
            <w:top w:val="none" w:sz="0" w:space="0" w:color="auto"/>
            <w:left w:val="none" w:sz="0" w:space="0" w:color="auto"/>
            <w:bottom w:val="none" w:sz="0" w:space="0" w:color="auto"/>
            <w:right w:val="none" w:sz="0" w:space="0" w:color="auto"/>
          </w:divBdr>
        </w:div>
        <w:div w:id="2026861810">
          <w:marLeft w:val="640"/>
          <w:marRight w:val="0"/>
          <w:marTop w:val="0"/>
          <w:marBottom w:val="0"/>
          <w:divBdr>
            <w:top w:val="none" w:sz="0" w:space="0" w:color="auto"/>
            <w:left w:val="none" w:sz="0" w:space="0" w:color="auto"/>
            <w:bottom w:val="none" w:sz="0" w:space="0" w:color="auto"/>
            <w:right w:val="none" w:sz="0" w:space="0" w:color="auto"/>
          </w:divBdr>
        </w:div>
        <w:div w:id="117261044">
          <w:marLeft w:val="640"/>
          <w:marRight w:val="0"/>
          <w:marTop w:val="0"/>
          <w:marBottom w:val="0"/>
          <w:divBdr>
            <w:top w:val="none" w:sz="0" w:space="0" w:color="auto"/>
            <w:left w:val="none" w:sz="0" w:space="0" w:color="auto"/>
            <w:bottom w:val="none" w:sz="0" w:space="0" w:color="auto"/>
            <w:right w:val="none" w:sz="0" w:space="0" w:color="auto"/>
          </w:divBdr>
        </w:div>
        <w:div w:id="708605202">
          <w:marLeft w:val="640"/>
          <w:marRight w:val="0"/>
          <w:marTop w:val="0"/>
          <w:marBottom w:val="0"/>
          <w:divBdr>
            <w:top w:val="none" w:sz="0" w:space="0" w:color="auto"/>
            <w:left w:val="none" w:sz="0" w:space="0" w:color="auto"/>
            <w:bottom w:val="none" w:sz="0" w:space="0" w:color="auto"/>
            <w:right w:val="none" w:sz="0" w:space="0" w:color="auto"/>
          </w:divBdr>
        </w:div>
        <w:div w:id="1463647097">
          <w:marLeft w:val="640"/>
          <w:marRight w:val="0"/>
          <w:marTop w:val="0"/>
          <w:marBottom w:val="0"/>
          <w:divBdr>
            <w:top w:val="none" w:sz="0" w:space="0" w:color="auto"/>
            <w:left w:val="none" w:sz="0" w:space="0" w:color="auto"/>
            <w:bottom w:val="none" w:sz="0" w:space="0" w:color="auto"/>
            <w:right w:val="none" w:sz="0" w:space="0" w:color="auto"/>
          </w:divBdr>
        </w:div>
        <w:div w:id="74982412">
          <w:marLeft w:val="640"/>
          <w:marRight w:val="0"/>
          <w:marTop w:val="0"/>
          <w:marBottom w:val="0"/>
          <w:divBdr>
            <w:top w:val="none" w:sz="0" w:space="0" w:color="auto"/>
            <w:left w:val="none" w:sz="0" w:space="0" w:color="auto"/>
            <w:bottom w:val="none" w:sz="0" w:space="0" w:color="auto"/>
            <w:right w:val="none" w:sz="0" w:space="0" w:color="auto"/>
          </w:divBdr>
        </w:div>
        <w:div w:id="2014407174">
          <w:marLeft w:val="640"/>
          <w:marRight w:val="0"/>
          <w:marTop w:val="0"/>
          <w:marBottom w:val="0"/>
          <w:divBdr>
            <w:top w:val="none" w:sz="0" w:space="0" w:color="auto"/>
            <w:left w:val="none" w:sz="0" w:space="0" w:color="auto"/>
            <w:bottom w:val="none" w:sz="0" w:space="0" w:color="auto"/>
            <w:right w:val="none" w:sz="0" w:space="0" w:color="auto"/>
          </w:divBdr>
        </w:div>
        <w:div w:id="224337918">
          <w:marLeft w:val="640"/>
          <w:marRight w:val="0"/>
          <w:marTop w:val="0"/>
          <w:marBottom w:val="0"/>
          <w:divBdr>
            <w:top w:val="none" w:sz="0" w:space="0" w:color="auto"/>
            <w:left w:val="none" w:sz="0" w:space="0" w:color="auto"/>
            <w:bottom w:val="none" w:sz="0" w:space="0" w:color="auto"/>
            <w:right w:val="none" w:sz="0" w:space="0" w:color="auto"/>
          </w:divBdr>
        </w:div>
        <w:div w:id="1841117653">
          <w:marLeft w:val="640"/>
          <w:marRight w:val="0"/>
          <w:marTop w:val="0"/>
          <w:marBottom w:val="0"/>
          <w:divBdr>
            <w:top w:val="none" w:sz="0" w:space="0" w:color="auto"/>
            <w:left w:val="none" w:sz="0" w:space="0" w:color="auto"/>
            <w:bottom w:val="none" w:sz="0" w:space="0" w:color="auto"/>
            <w:right w:val="none" w:sz="0" w:space="0" w:color="auto"/>
          </w:divBdr>
        </w:div>
        <w:div w:id="811797641">
          <w:marLeft w:val="640"/>
          <w:marRight w:val="0"/>
          <w:marTop w:val="0"/>
          <w:marBottom w:val="0"/>
          <w:divBdr>
            <w:top w:val="none" w:sz="0" w:space="0" w:color="auto"/>
            <w:left w:val="none" w:sz="0" w:space="0" w:color="auto"/>
            <w:bottom w:val="none" w:sz="0" w:space="0" w:color="auto"/>
            <w:right w:val="none" w:sz="0" w:space="0" w:color="auto"/>
          </w:divBdr>
        </w:div>
        <w:div w:id="8265058">
          <w:marLeft w:val="640"/>
          <w:marRight w:val="0"/>
          <w:marTop w:val="0"/>
          <w:marBottom w:val="0"/>
          <w:divBdr>
            <w:top w:val="none" w:sz="0" w:space="0" w:color="auto"/>
            <w:left w:val="none" w:sz="0" w:space="0" w:color="auto"/>
            <w:bottom w:val="none" w:sz="0" w:space="0" w:color="auto"/>
            <w:right w:val="none" w:sz="0" w:space="0" w:color="auto"/>
          </w:divBdr>
        </w:div>
        <w:div w:id="1514108992">
          <w:marLeft w:val="640"/>
          <w:marRight w:val="0"/>
          <w:marTop w:val="0"/>
          <w:marBottom w:val="0"/>
          <w:divBdr>
            <w:top w:val="none" w:sz="0" w:space="0" w:color="auto"/>
            <w:left w:val="none" w:sz="0" w:space="0" w:color="auto"/>
            <w:bottom w:val="none" w:sz="0" w:space="0" w:color="auto"/>
            <w:right w:val="none" w:sz="0" w:space="0" w:color="auto"/>
          </w:divBdr>
        </w:div>
        <w:div w:id="1281379263">
          <w:marLeft w:val="640"/>
          <w:marRight w:val="0"/>
          <w:marTop w:val="0"/>
          <w:marBottom w:val="0"/>
          <w:divBdr>
            <w:top w:val="none" w:sz="0" w:space="0" w:color="auto"/>
            <w:left w:val="none" w:sz="0" w:space="0" w:color="auto"/>
            <w:bottom w:val="none" w:sz="0" w:space="0" w:color="auto"/>
            <w:right w:val="none" w:sz="0" w:space="0" w:color="auto"/>
          </w:divBdr>
        </w:div>
        <w:div w:id="1871843528">
          <w:marLeft w:val="640"/>
          <w:marRight w:val="0"/>
          <w:marTop w:val="0"/>
          <w:marBottom w:val="0"/>
          <w:divBdr>
            <w:top w:val="none" w:sz="0" w:space="0" w:color="auto"/>
            <w:left w:val="none" w:sz="0" w:space="0" w:color="auto"/>
            <w:bottom w:val="none" w:sz="0" w:space="0" w:color="auto"/>
            <w:right w:val="none" w:sz="0" w:space="0" w:color="auto"/>
          </w:divBdr>
        </w:div>
        <w:div w:id="1123572938">
          <w:marLeft w:val="640"/>
          <w:marRight w:val="0"/>
          <w:marTop w:val="0"/>
          <w:marBottom w:val="0"/>
          <w:divBdr>
            <w:top w:val="none" w:sz="0" w:space="0" w:color="auto"/>
            <w:left w:val="none" w:sz="0" w:space="0" w:color="auto"/>
            <w:bottom w:val="none" w:sz="0" w:space="0" w:color="auto"/>
            <w:right w:val="none" w:sz="0" w:space="0" w:color="auto"/>
          </w:divBdr>
        </w:div>
        <w:div w:id="1344043459">
          <w:marLeft w:val="640"/>
          <w:marRight w:val="0"/>
          <w:marTop w:val="0"/>
          <w:marBottom w:val="0"/>
          <w:divBdr>
            <w:top w:val="none" w:sz="0" w:space="0" w:color="auto"/>
            <w:left w:val="none" w:sz="0" w:space="0" w:color="auto"/>
            <w:bottom w:val="none" w:sz="0" w:space="0" w:color="auto"/>
            <w:right w:val="none" w:sz="0" w:space="0" w:color="auto"/>
          </w:divBdr>
        </w:div>
        <w:div w:id="1330519585">
          <w:marLeft w:val="640"/>
          <w:marRight w:val="0"/>
          <w:marTop w:val="0"/>
          <w:marBottom w:val="0"/>
          <w:divBdr>
            <w:top w:val="none" w:sz="0" w:space="0" w:color="auto"/>
            <w:left w:val="none" w:sz="0" w:space="0" w:color="auto"/>
            <w:bottom w:val="none" w:sz="0" w:space="0" w:color="auto"/>
            <w:right w:val="none" w:sz="0" w:space="0" w:color="auto"/>
          </w:divBdr>
        </w:div>
        <w:div w:id="1833913164">
          <w:marLeft w:val="640"/>
          <w:marRight w:val="0"/>
          <w:marTop w:val="0"/>
          <w:marBottom w:val="0"/>
          <w:divBdr>
            <w:top w:val="none" w:sz="0" w:space="0" w:color="auto"/>
            <w:left w:val="none" w:sz="0" w:space="0" w:color="auto"/>
            <w:bottom w:val="none" w:sz="0" w:space="0" w:color="auto"/>
            <w:right w:val="none" w:sz="0" w:space="0" w:color="auto"/>
          </w:divBdr>
        </w:div>
        <w:div w:id="789280639">
          <w:marLeft w:val="640"/>
          <w:marRight w:val="0"/>
          <w:marTop w:val="0"/>
          <w:marBottom w:val="0"/>
          <w:divBdr>
            <w:top w:val="none" w:sz="0" w:space="0" w:color="auto"/>
            <w:left w:val="none" w:sz="0" w:space="0" w:color="auto"/>
            <w:bottom w:val="none" w:sz="0" w:space="0" w:color="auto"/>
            <w:right w:val="none" w:sz="0" w:space="0" w:color="auto"/>
          </w:divBdr>
        </w:div>
        <w:div w:id="1704013062">
          <w:marLeft w:val="640"/>
          <w:marRight w:val="0"/>
          <w:marTop w:val="0"/>
          <w:marBottom w:val="0"/>
          <w:divBdr>
            <w:top w:val="none" w:sz="0" w:space="0" w:color="auto"/>
            <w:left w:val="none" w:sz="0" w:space="0" w:color="auto"/>
            <w:bottom w:val="none" w:sz="0" w:space="0" w:color="auto"/>
            <w:right w:val="none" w:sz="0" w:space="0" w:color="auto"/>
          </w:divBdr>
        </w:div>
        <w:div w:id="1343241586">
          <w:marLeft w:val="640"/>
          <w:marRight w:val="0"/>
          <w:marTop w:val="0"/>
          <w:marBottom w:val="0"/>
          <w:divBdr>
            <w:top w:val="none" w:sz="0" w:space="0" w:color="auto"/>
            <w:left w:val="none" w:sz="0" w:space="0" w:color="auto"/>
            <w:bottom w:val="none" w:sz="0" w:space="0" w:color="auto"/>
            <w:right w:val="none" w:sz="0" w:space="0" w:color="auto"/>
          </w:divBdr>
        </w:div>
        <w:div w:id="1338726165">
          <w:marLeft w:val="640"/>
          <w:marRight w:val="0"/>
          <w:marTop w:val="0"/>
          <w:marBottom w:val="0"/>
          <w:divBdr>
            <w:top w:val="none" w:sz="0" w:space="0" w:color="auto"/>
            <w:left w:val="none" w:sz="0" w:space="0" w:color="auto"/>
            <w:bottom w:val="none" w:sz="0" w:space="0" w:color="auto"/>
            <w:right w:val="none" w:sz="0" w:space="0" w:color="auto"/>
          </w:divBdr>
        </w:div>
        <w:div w:id="1528252082">
          <w:marLeft w:val="640"/>
          <w:marRight w:val="0"/>
          <w:marTop w:val="0"/>
          <w:marBottom w:val="0"/>
          <w:divBdr>
            <w:top w:val="none" w:sz="0" w:space="0" w:color="auto"/>
            <w:left w:val="none" w:sz="0" w:space="0" w:color="auto"/>
            <w:bottom w:val="none" w:sz="0" w:space="0" w:color="auto"/>
            <w:right w:val="none" w:sz="0" w:space="0" w:color="auto"/>
          </w:divBdr>
        </w:div>
        <w:div w:id="1036656994">
          <w:marLeft w:val="640"/>
          <w:marRight w:val="0"/>
          <w:marTop w:val="0"/>
          <w:marBottom w:val="0"/>
          <w:divBdr>
            <w:top w:val="none" w:sz="0" w:space="0" w:color="auto"/>
            <w:left w:val="none" w:sz="0" w:space="0" w:color="auto"/>
            <w:bottom w:val="none" w:sz="0" w:space="0" w:color="auto"/>
            <w:right w:val="none" w:sz="0" w:space="0" w:color="auto"/>
          </w:divBdr>
        </w:div>
        <w:div w:id="898367773">
          <w:marLeft w:val="640"/>
          <w:marRight w:val="0"/>
          <w:marTop w:val="0"/>
          <w:marBottom w:val="0"/>
          <w:divBdr>
            <w:top w:val="none" w:sz="0" w:space="0" w:color="auto"/>
            <w:left w:val="none" w:sz="0" w:space="0" w:color="auto"/>
            <w:bottom w:val="none" w:sz="0" w:space="0" w:color="auto"/>
            <w:right w:val="none" w:sz="0" w:space="0" w:color="auto"/>
          </w:divBdr>
        </w:div>
        <w:div w:id="758258319">
          <w:marLeft w:val="640"/>
          <w:marRight w:val="0"/>
          <w:marTop w:val="0"/>
          <w:marBottom w:val="0"/>
          <w:divBdr>
            <w:top w:val="none" w:sz="0" w:space="0" w:color="auto"/>
            <w:left w:val="none" w:sz="0" w:space="0" w:color="auto"/>
            <w:bottom w:val="none" w:sz="0" w:space="0" w:color="auto"/>
            <w:right w:val="none" w:sz="0" w:space="0" w:color="auto"/>
          </w:divBdr>
        </w:div>
        <w:div w:id="1703431146">
          <w:marLeft w:val="640"/>
          <w:marRight w:val="0"/>
          <w:marTop w:val="0"/>
          <w:marBottom w:val="0"/>
          <w:divBdr>
            <w:top w:val="none" w:sz="0" w:space="0" w:color="auto"/>
            <w:left w:val="none" w:sz="0" w:space="0" w:color="auto"/>
            <w:bottom w:val="none" w:sz="0" w:space="0" w:color="auto"/>
            <w:right w:val="none" w:sz="0" w:space="0" w:color="auto"/>
          </w:divBdr>
        </w:div>
        <w:div w:id="2118058239">
          <w:marLeft w:val="640"/>
          <w:marRight w:val="0"/>
          <w:marTop w:val="0"/>
          <w:marBottom w:val="0"/>
          <w:divBdr>
            <w:top w:val="none" w:sz="0" w:space="0" w:color="auto"/>
            <w:left w:val="none" w:sz="0" w:space="0" w:color="auto"/>
            <w:bottom w:val="none" w:sz="0" w:space="0" w:color="auto"/>
            <w:right w:val="none" w:sz="0" w:space="0" w:color="auto"/>
          </w:divBdr>
        </w:div>
        <w:div w:id="908226458">
          <w:marLeft w:val="640"/>
          <w:marRight w:val="0"/>
          <w:marTop w:val="0"/>
          <w:marBottom w:val="0"/>
          <w:divBdr>
            <w:top w:val="none" w:sz="0" w:space="0" w:color="auto"/>
            <w:left w:val="none" w:sz="0" w:space="0" w:color="auto"/>
            <w:bottom w:val="none" w:sz="0" w:space="0" w:color="auto"/>
            <w:right w:val="none" w:sz="0" w:space="0" w:color="auto"/>
          </w:divBdr>
        </w:div>
        <w:div w:id="2132742902">
          <w:marLeft w:val="640"/>
          <w:marRight w:val="0"/>
          <w:marTop w:val="0"/>
          <w:marBottom w:val="0"/>
          <w:divBdr>
            <w:top w:val="none" w:sz="0" w:space="0" w:color="auto"/>
            <w:left w:val="none" w:sz="0" w:space="0" w:color="auto"/>
            <w:bottom w:val="none" w:sz="0" w:space="0" w:color="auto"/>
            <w:right w:val="none" w:sz="0" w:space="0" w:color="auto"/>
          </w:divBdr>
        </w:div>
        <w:div w:id="2141216863">
          <w:marLeft w:val="640"/>
          <w:marRight w:val="0"/>
          <w:marTop w:val="0"/>
          <w:marBottom w:val="0"/>
          <w:divBdr>
            <w:top w:val="none" w:sz="0" w:space="0" w:color="auto"/>
            <w:left w:val="none" w:sz="0" w:space="0" w:color="auto"/>
            <w:bottom w:val="none" w:sz="0" w:space="0" w:color="auto"/>
            <w:right w:val="none" w:sz="0" w:space="0" w:color="auto"/>
          </w:divBdr>
        </w:div>
        <w:div w:id="1183855436">
          <w:marLeft w:val="640"/>
          <w:marRight w:val="0"/>
          <w:marTop w:val="0"/>
          <w:marBottom w:val="0"/>
          <w:divBdr>
            <w:top w:val="none" w:sz="0" w:space="0" w:color="auto"/>
            <w:left w:val="none" w:sz="0" w:space="0" w:color="auto"/>
            <w:bottom w:val="none" w:sz="0" w:space="0" w:color="auto"/>
            <w:right w:val="none" w:sz="0" w:space="0" w:color="auto"/>
          </w:divBdr>
        </w:div>
        <w:div w:id="2116317389">
          <w:marLeft w:val="640"/>
          <w:marRight w:val="0"/>
          <w:marTop w:val="0"/>
          <w:marBottom w:val="0"/>
          <w:divBdr>
            <w:top w:val="none" w:sz="0" w:space="0" w:color="auto"/>
            <w:left w:val="none" w:sz="0" w:space="0" w:color="auto"/>
            <w:bottom w:val="none" w:sz="0" w:space="0" w:color="auto"/>
            <w:right w:val="none" w:sz="0" w:space="0" w:color="auto"/>
          </w:divBdr>
        </w:div>
        <w:div w:id="48843009">
          <w:marLeft w:val="640"/>
          <w:marRight w:val="0"/>
          <w:marTop w:val="0"/>
          <w:marBottom w:val="0"/>
          <w:divBdr>
            <w:top w:val="none" w:sz="0" w:space="0" w:color="auto"/>
            <w:left w:val="none" w:sz="0" w:space="0" w:color="auto"/>
            <w:bottom w:val="none" w:sz="0" w:space="0" w:color="auto"/>
            <w:right w:val="none" w:sz="0" w:space="0" w:color="auto"/>
          </w:divBdr>
        </w:div>
        <w:div w:id="972563798">
          <w:marLeft w:val="640"/>
          <w:marRight w:val="0"/>
          <w:marTop w:val="0"/>
          <w:marBottom w:val="0"/>
          <w:divBdr>
            <w:top w:val="none" w:sz="0" w:space="0" w:color="auto"/>
            <w:left w:val="none" w:sz="0" w:space="0" w:color="auto"/>
            <w:bottom w:val="none" w:sz="0" w:space="0" w:color="auto"/>
            <w:right w:val="none" w:sz="0" w:space="0" w:color="auto"/>
          </w:divBdr>
        </w:div>
        <w:div w:id="1484590859">
          <w:marLeft w:val="640"/>
          <w:marRight w:val="0"/>
          <w:marTop w:val="0"/>
          <w:marBottom w:val="0"/>
          <w:divBdr>
            <w:top w:val="none" w:sz="0" w:space="0" w:color="auto"/>
            <w:left w:val="none" w:sz="0" w:space="0" w:color="auto"/>
            <w:bottom w:val="none" w:sz="0" w:space="0" w:color="auto"/>
            <w:right w:val="none" w:sz="0" w:space="0" w:color="auto"/>
          </w:divBdr>
        </w:div>
        <w:div w:id="595135268">
          <w:marLeft w:val="640"/>
          <w:marRight w:val="0"/>
          <w:marTop w:val="0"/>
          <w:marBottom w:val="0"/>
          <w:divBdr>
            <w:top w:val="none" w:sz="0" w:space="0" w:color="auto"/>
            <w:left w:val="none" w:sz="0" w:space="0" w:color="auto"/>
            <w:bottom w:val="none" w:sz="0" w:space="0" w:color="auto"/>
            <w:right w:val="none" w:sz="0" w:space="0" w:color="auto"/>
          </w:divBdr>
        </w:div>
        <w:div w:id="1631014698">
          <w:marLeft w:val="640"/>
          <w:marRight w:val="0"/>
          <w:marTop w:val="0"/>
          <w:marBottom w:val="0"/>
          <w:divBdr>
            <w:top w:val="none" w:sz="0" w:space="0" w:color="auto"/>
            <w:left w:val="none" w:sz="0" w:space="0" w:color="auto"/>
            <w:bottom w:val="none" w:sz="0" w:space="0" w:color="auto"/>
            <w:right w:val="none" w:sz="0" w:space="0" w:color="auto"/>
          </w:divBdr>
        </w:div>
        <w:div w:id="240912093">
          <w:marLeft w:val="640"/>
          <w:marRight w:val="0"/>
          <w:marTop w:val="0"/>
          <w:marBottom w:val="0"/>
          <w:divBdr>
            <w:top w:val="none" w:sz="0" w:space="0" w:color="auto"/>
            <w:left w:val="none" w:sz="0" w:space="0" w:color="auto"/>
            <w:bottom w:val="none" w:sz="0" w:space="0" w:color="auto"/>
            <w:right w:val="none" w:sz="0" w:space="0" w:color="auto"/>
          </w:divBdr>
        </w:div>
        <w:div w:id="1585801716">
          <w:marLeft w:val="640"/>
          <w:marRight w:val="0"/>
          <w:marTop w:val="0"/>
          <w:marBottom w:val="0"/>
          <w:divBdr>
            <w:top w:val="none" w:sz="0" w:space="0" w:color="auto"/>
            <w:left w:val="none" w:sz="0" w:space="0" w:color="auto"/>
            <w:bottom w:val="none" w:sz="0" w:space="0" w:color="auto"/>
            <w:right w:val="none" w:sz="0" w:space="0" w:color="auto"/>
          </w:divBdr>
        </w:div>
        <w:div w:id="1384910091">
          <w:marLeft w:val="640"/>
          <w:marRight w:val="0"/>
          <w:marTop w:val="0"/>
          <w:marBottom w:val="0"/>
          <w:divBdr>
            <w:top w:val="none" w:sz="0" w:space="0" w:color="auto"/>
            <w:left w:val="none" w:sz="0" w:space="0" w:color="auto"/>
            <w:bottom w:val="none" w:sz="0" w:space="0" w:color="auto"/>
            <w:right w:val="none" w:sz="0" w:space="0" w:color="auto"/>
          </w:divBdr>
        </w:div>
        <w:div w:id="2037579823">
          <w:marLeft w:val="640"/>
          <w:marRight w:val="0"/>
          <w:marTop w:val="0"/>
          <w:marBottom w:val="0"/>
          <w:divBdr>
            <w:top w:val="none" w:sz="0" w:space="0" w:color="auto"/>
            <w:left w:val="none" w:sz="0" w:space="0" w:color="auto"/>
            <w:bottom w:val="none" w:sz="0" w:space="0" w:color="auto"/>
            <w:right w:val="none" w:sz="0" w:space="0" w:color="auto"/>
          </w:divBdr>
        </w:div>
        <w:div w:id="211430509">
          <w:marLeft w:val="640"/>
          <w:marRight w:val="0"/>
          <w:marTop w:val="0"/>
          <w:marBottom w:val="0"/>
          <w:divBdr>
            <w:top w:val="none" w:sz="0" w:space="0" w:color="auto"/>
            <w:left w:val="none" w:sz="0" w:space="0" w:color="auto"/>
            <w:bottom w:val="none" w:sz="0" w:space="0" w:color="auto"/>
            <w:right w:val="none" w:sz="0" w:space="0" w:color="auto"/>
          </w:divBdr>
        </w:div>
        <w:div w:id="1991517005">
          <w:marLeft w:val="640"/>
          <w:marRight w:val="0"/>
          <w:marTop w:val="0"/>
          <w:marBottom w:val="0"/>
          <w:divBdr>
            <w:top w:val="none" w:sz="0" w:space="0" w:color="auto"/>
            <w:left w:val="none" w:sz="0" w:space="0" w:color="auto"/>
            <w:bottom w:val="none" w:sz="0" w:space="0" w:color="auto"/>
            <w:right w:val="none" w:sz="0" w:space="0" w:color="auto"/>
          </w:divBdr>
        </w:div>
        <w:div w:id="1282153256">
          <w:marLeft w:val="640"/>
          <w:marRight w:val="0"/>
          <w:marTop w:val="0"/>
          <w:marBottom w:val="0"/>
          <w:divBdr>
            <w:top w:val="none" w:sz="0" w:space="0" w:color="auto"/>
            <w:left w:val="none" w:sz="0" w:space="0" w:color="auto"/>
            <w:bottom w:val="none" w:sz="0" w:space="0" w:color="auto"/>
            <w:right w:val="none" w:sz="0" w:space="0" w:color="auto"/>
          </w:divBdr>
        </w:div>
        <w:div w:id="1342320946">
          <w:marLeft w:val="640"/>
          <w:marRight w:val="0"/>
          <w:marTop w:val="0"/>
          <w:marBottom w:val="0"/>
          <w:divBdr>
            <w:top w:val="none" w:sz="0" w:space="0" w:color="auto"/>
            <w:left w:val="none" w:sz="0" w:space="0" w:color="auto"/>
            <w:bottom w:val="none" w:sz="0" w:space="0" w:color="auto"/>
            <w:right w:val="none" w:sz="0" w:space="0" w:color="auto"/>
          </w:divBdr>
        </w:div>
        <w:div w:id="1403481069">
          <w:marLeft w:val="640"/>
          <w:marRight w:val="0"/>
          <w:marTop w:val="0"/>
          <w:marBottom w:val="0"/>
          <w:divBdr>
            <w:top w:val="none" w:sz="0" w:space="0" w:color="auto"/>
            <w:left w:val="none" w:sz="0" w:space="0" w:color="auto"/>
            <w:bottom w:val="none" w:sz="0" w:space="0" w:color="auto"/>
            <w:right w:val="none" w:sz="0" w:space="0" w:color="auto"/>
          </w:divBdr>
        </w:div>
        <w:div w:id="2089695243">
          <w:marLeft w:val="640"/>
          <w:marRight w:val="0"/>
          <w:marTop w:val="0"/>
          <w:marBottom w:val="0"/>
          <w:divBdr>
            <w:top w:val="none" w:sz="0" w:space="0" w:color="auto"/>
            <w:left w:val="none" w:sz="0" w:space="0" w:color="auto"/>
            <w:bottom w:val="none" w:sz="0" w:space="0" w:color="auto"/>
            <w:right w:val="none" w:sz="0" w:space="0" w:color="auto"/>
          </w:divBdr>
        </w:div>
        <w:div w:id="591815328">
          <w:marLeft w:val="640"/>
          <w:marRight w:val="0"/>
          <w:marTop w:val="0"/>
          <w:marBottom w:val="0"/>
          <w:divBdr>
            <w:top w:val="none" w:sz="0" w:space="0" w:color="auto"/>
            <w:left w:val="none" w:sz="0" w:space="0" w:color="auto"/>
            <w:bottom w:val="none" w:sz="0" w:space="0" w:color="auto"/>
            <w:right w:val="none" w:sz="0" w:space="0" w:color="auto"/>
          </w:divBdr>
        </w:div>
        <w:div w:id="692195374">
          <w:marLeft w:val="640"/>
          <w:marRight w:val="0"/>
          <w:marTop w:val="0"/>
          <w:marBottom w:val="0"/>
          <w:divBdr>
            <w:top w:val="none" w:sz="0" w:space="0" w:color="auto"/>
            <w:left w:val="none" w:sz="0" w:space="0" w:color="auto"/>
            <w:bottom w:val="none" w:sz="0" w:space="0" w:color="auto"/>
            <w:right w:val="none" w:sz="0" w:space="0" w:color="auto"/>
          </w:divBdr>
        </w:div>
        <w:div w:id="1344161923">
          <w:marLeft w:val="640"/>
          <w:marRight w:val="0"/>
          <w:marTop w:val="0"/>
          <w:marBottom w:val="0"/>
          <w:divBdr>
            <w:top w:val="none" w:sz="0" w:space="0" w:color="auto"/>
            <w:left w:val="none" w:sz="0" w:space="0" w:color="auto"/>
            <w:bottom w:val="none" w:sz="0" w:space="0" w:color="auto"/>
            <w:right w:val="none" w:sz="0" w:space="0" w:color="auto"/>
          </w:divBdr>
        </w:div>
        <w:div w:id="1960142522">
          <w:marLeft w:val="640"/>
          <w:marRight w:val="0"/>
          <w:marTop w:val="0"/>
          <w:marBottom w:val="0"/>
          <w:divBdr>
            <w:top w:val="none" w:sz="0" w:space="0" w:color="auto"/>
            <w:left w:val="none" w:sz="0" w:space="0" w:color="auto"/>
            <w:bottom w:val="none" w:sz="0" w:space="0" w:color="auto"/>
            <w:right w:val="none" w:sz="0" w:space="0" w:color="auto"/>
          </w:divBdr>
        </w:div>
        <w:div w:id="562565772">
          <w:marLeft w:val="640"/>
          <w:marRight w:val="0"/>
          <w:marTop w:val="0"/>
          <w:marBottom w:val="0"/>
          <w:divBdr>
            <w:top w:val="none" w:sz="0" w:space="0" w:color="auto"/>
            <w:left w:val="none" w:sz="0" w:space="0" w:color="auto"/>
            <w:bottom w:val="none" w:sz="0" w:space="0" w:color="auto"/>
            <w:right w:val="none" w:sz="0" w:space="0" w:color="auto"/>
          </w:divBdr>
        </w:div>
        <w:div w:id="92558565">
          <w:marLeft w:val="640"/>
          <w:marRight w:val="0"/>
          <w:marTop w:val="0"/>
          <w:marBottom w:val="0"/>
          <w:divBdr>
            <w:top w:val="none" w:sz="0" w:space="0" w:color="auto"/>
            <w:left w:val="none" w:sz="0" w:space="0" w:color="auto"/>
            <w:bottom w:val="none" w:sz="0" w:space="0" w:color="auto"/>
            <w:right w:val="none" w:sz="0" w:space="0" w:color="auto"/>
          </w:divBdr>
        </w:div>
        <w:div w:id="1840197553">
          <w:marLeft w:val="640"/>
          <w:marRight w:val="0"/>
          <w:marTop w:val="0"/>
          <w:marBottom w:val="0"/>
          <w:divBdr>
            <w:top w:val="none" w:sz="0" w:space="0" w:color="auto"/>
            <w:left w:val="none" w:sz="0" w:space="0" w:color="auto"/>
            <w:bottom w:val="none" w:sz="0" w:space="0" w:color="auto"/>
            <w:right w:val="none" w:sz="0" w:space="0" w:color="auto"/>
          </w:divBdr>
        </w:div>
        <w:div w:id="986013772">
          <w:marLeft w:val="640"/>
          <w:marRight w:val="0"/>
          <w:marTop w:val="0"/>
          <w:marBottom w:val="0"/>
          <w:divBdr>
            <w:top w:val="none" w:sz="0" w:space="0" w:color="auto"/>
            <w:left w:val="none" w:sz="0" w:space="0" w:color="auto"/>
            <w:bottom w:val="none" w:sz="0" w:space="0" w:color="auto"/>
            <w:right w:val="none" w:sz="0" w:space="0" w:color="auto"/>
          </w:divBdr>
        </w:div>
        <w:div w:id="1747265759">
          <w:marLeft w:val="640"/>
          <w:marRight w:val="0"/>
          <w:marTop w:val="0"/>
          <w:marBottom w:val="0"/>
          <w:divBdr>
            <w:top w:val="none" w:sz="0" w:space="0" w:color="auto"/>
            <w:left w:val="none" w:sz="0" w:space="0" w:color="auto"/>
            <w:bottom w:val="none" w:sz="0" w:space="0" w:color="auto"/>
            <w:right w:val="none" w:sz="0" w:space="0" w:color="auto"/>
          </w:divBdr>
        </w:div>
        <w:div w:id="2074307015">
          <w:marLeft w:val="640"/>
          <w:marRight w:val="0"/>
          <w:marTop w:val="0"/>
          <w:marBottom w:val="0"/>
          <w:divBdr>
            <w:top w:val="none" w:sz="0" w:space="0" w:color="auto"/>
            <w:left w:val="none" w:sz="0" w:space="0" w:color="auto"/>
            <w:bottom w:val="none" w:sz="0" w:space="0" w:color="auto"/>
            <w:right w:val="none" w:sz="0" w:space="0" w:color="auto"/>
          </w:divBdr>
        </w:div>
        <w:div w:id="217787537">
          <w:marLeft w:val="640"/>
          <w:marRight w:val="0"/>
          <w:marTop w:val="0"/>
          <w:marBottom w:val="0"/>
          <w:divBdr>
            <w:top w:val="none" w:sz="0" w:space="0" w:color="auto"/>
            <w:left w:val="none" w:sz="0" w:space="0" w:color="auto"/>
            <w:bottom w:val="none" w:sz="0" w:space="0" w:color="auto"/>
            <w:right w:val="none" w:sz="0" w:space="0" w:color="auto"/>
          </w:divBdr>
        </w:div>
        <w:div w:id="1248686829">
          <w:marLeft w:val="640"/>
          <w:marRight w:val="0"/>
          <w:marTop w:val="0"/>
          <w:marBottom w:val="0"/>
          <w:divBdr>
            <w:top w:val="none" w:sz="0" w:space="0" w:color="auto"/>
            <w:left w:val="none" w:sz="0" w:space="0" w:color="auto"/>
            <w:bottom w:val="none" w:sz="0" w:space="0" w:color="auto"/>
            <w:right w:val="none" w:sz="0" w:space="0" w:color="auto"/>
          </w:divBdr>
        </w:div>
        <w:div w:id="343871626">
          <w:marLeft w:val="640"/>
          <w:marRight w:val="0"/>
          <w:marTop w:val="0"/>
          <w:marBottom w:val="0"/>
          <w:divBdr>
            <w:top w:val="none" w:sz="0" w:space="0" w:color="auto"/>
            <w:left w:val="none" w:sz="0" w:space="0" w:color="auto"/>
            <w:bottom w:val="none" w:sz="0" w:space="0" w:color="auto"/>
            <w:right w:val="none" w:sz="0" w:space="0" w:color="auto"/>
          </w:divBdr>
        </w:div>
        <w:div w:id="252856205">
          <w:marLeft w:val="640"/>
          <w:marRight w:val="0"/>
          <w:marTop w:val="0"/>
          <w:marBottom w:val="0"/>
          <w:divBdr>
            <w:top w:val="none" w:sz="0" w:space="0" w:color="auto"/>
            <w:left w:val="none" w:sz="0" w:space="0" w:color="auto"/>
            <w:bottom w:val="none" w:sz="0" w:space="0" w:color="auto"/>
            <w:right w:val="none" w:sz="0" w:space="0" w:color="auto"/>
          </w:divBdr>
        </w:div>
        <w:div w:id="139150305">
          <w:marLeft w:val="640"/>
          <w:marRight w:val="0"/>
          <w:marTop w:val="0"/>
          <w:marBottom w:val="0"/>
          <w:divBdr>
            <w:top w:val="none" w:sz="0" w:space="0" w:color="auto"/>
            <w:left w:val="none" w:sz="0" w:space="0" w:color="auto"/>
            <w:bottom w:val="none" w:sz="0" w:space="0" w:color="auto"/>
            <w:right w:val="none" w:sz="0" w:space="0" w:color="auto"/>
          </w:divBdr>
        </w:div>
        <w:div w:id="599340876">
          <w:marLeft w:val="640"/>
          <w:marRight w:val="0"/>
          <w:marTop w:val="0"/>
          <w:marBottom w:val="0"/>
          <w:divBdr>
            <w:top w:val="none" w:sz="0" w:space="0" w:color="auto"/>
            <w:left w:val="none" w:sz="0" w:space="0" w:color="auto"/>
            <w:bottom w:val="none" w:sz="0" w:space="0" w:color="auto"/>
            <w:right w:val="none" w:sz="0" w:space="0" w:color="auto"/>
          </w:divBdr>
        </w:div>
        <w:div w:id="1865552163">
          <w:marLeft w:val="640"/>
          <w:marRight w:val="0"/>
          <w:marTop w:val="0"/>
          <w:marBottom w:val="0"/>
          <w:divBdr>
            <w:top w:val="none" w:sz="0" w:space="0" w:color="auto"/>
            <w:left w:val="none" w:sz="0" w:space="0" w:color="auto"/>
            <w:bottom w:val="none" w:sz="0" w:space="0" w:color="auto"/>
            <w:right w:val="none" w:sz="0" w:space="0" w:color="auto"/>
          </w:divBdr>
        </w:div>
        <w:div w:id="1790006274">
          <w:marLeft w:val="640"/>
          <w:marRight w:val="0"/>
          <w:marTop w:val="0"/>
          <w:marBottom w:val="0"/>
          <w:divBdr>
            <w:top w:val="none" w:sz="0" w:space="0" w:color="auto"/>
            <w:left w:val="none" w:sz="0" w:space="0" w:color="auto"/>
            <w:bottom w:val="none" w:sz="0" w:space="0" w:color="auto"/>
            <w:right w:val="none" w:sz="0" w:space="0" w:color="auto"/>
          </w:divBdr>
        </w:div>
        <w:div w:id="1906060859">
          <w:marLeft w:val="640"/>
          <w:marRight w:val="0"/>
          <w:marTop w:val="0"/>
          <w:marBottom w:val="0"/>
          <w:divBdr>
            <w:top w:val="none" w:sz="0" w:space="0" w:color="auto"/>
            <w:left w:val="none" w:sz="0" w:space="0" w:color="auto"/>
            <w:bottom w:val="none" w:sz="0" w:space="0" w:color="auto"/>
            <w:right w:val="none" w:sz="0" w:space="0" w:color="auto"/>
          </w:divBdr>
        </w:div>
        <w:div w:id="527565397">
          <w:marLeft w:val="640"/>
          <w:marRight w:val="0"/>
          <w:marTop w:val="0"/>
          <w:marBottom w:val="0"/>
          <w:divBdr>
            <w:top w:val="none" w:sz="0" w:space="0" w:color="auto"/>
            <w:left w:val="none" w:sz="0" w:space="0" w:color="auto"/>
            <w:bottom w:val="none" w:sz="0" w:space="0" w:color="auto"/>
            <w:right w:val="none" w:sz="0" w:space="0" w:color="auto"/>
          </w:divBdr>
        </w:div>
        <w:div w:id="2060280944">
          <w:marLeft w:val="640"/>
          <w:marRight w:val="0"/>
          <w:marTop w:val="0"/>
          <w:marBottom w:val="0"/>
          <w:divBdr>
            <w:top w:val="none" w:sz="0" w:space="0" w:color="auto"/>
            <w:left w:val="none" w:sz="0" w:space="0" w:color="auto"/>
            <w:bottom w:val="none" w:sz="0" w:space="0" w:color="auto"/>
            <w:right w:val="none" w:sz="0" w:space="0" w:color="auto"/>
          </w:divBdr>
        </w:div>
        <w:div w:id="1353729894">
          <w:marLeft w:val="640"/>
          <w:marRight w:val="0"/>
          <w:marTop w:val="0"/>
          <w:marBottom w:val="0"/>
          <w:divBdr>
            <w:top w:val="none" w:sz="0" w:space="0" w:color="auto"/>
            <w:left w:val="none" w:sz="0" w:space="0" w:color="auto"/>
            <w:bottom w:val="none" w:sz="0" w:space="0" w:color="auto"/>
            <w:right w:val="none" w:sz="0" w:space="0" w:color="auto"/>
          </w:divBdr>
        </w:div>
        <w:div w:id="1088119588">
          <w:marLeft w:val="640"/>
          <w:marRight w:val="0"/>
          <w:marTop w:val="0"/>
          <w:marBottom w:val="0"/>
          <w:divBdr>
            <w:top w:val="none" w:sz="0" w:space="0" w:color="auto"/>
            <w:left w:val="none" w:sz="0" w:space="0" w:color="auto"/>
            <w:bottom w:val="none" w:sz="0" w:space="0" w:color="auto"/>
            <w:right w:val="none" w:sz="0" w:space="0" w:color="auto"/>
          </w:divBdr>
        </w:div>
        <w:div w:id="164368143">
          <w:marLeft w:val="640"/>
          <w:marRight w:val="0"/>
          <w:marTop w:val="0"/>
          <w:marBottom w:val="0"/>
          <w:divBdr>
            <w:top w:val="none" w:sz="0" w:space="0" w:color="auto"/>
            <w:left w:val="none" w:sz="0" w:space="0" w:color="auto"/>
            <w:bottom w:val="none" w:sz="0" w:space="0" w:color="auto"/>
            <w:right w:val="none" w:sz="0" w:space="0" w:color="auto"/>
          </w:divBdr>
        </w:div>
        <w:div w:id="1159343216">
          <w:marLeft w:val="640"/>
          <w:marRight w:val="0"/>
          <w:marTop w:val="0"/>
          <w:marBottom w:val="0"/>
          <w:divBdr>
            <w:top w:val="none" w:sz="0" w:space="0" w:color="auto"/>
            <w:left w:val="none" w:sz="0" w:space="0" w:color="auto"/>
            <w:bottom w:val="none" w:sz="0" w:space="0" w:color="auto"/>
            <w:right w:val="none" w:sz="0" w:space="0" w:color="auto"/>
          </w:divBdr>
        </w:div>
        <w:div w:id="1632327574">
          <w:marLeft w:val="640"/>
          <w:marRight w:val="0"/>
          <w:marTop w:val="0"/>
          <w:marBottom w:val="0"/>
          <w:divBdr>
            <w:top w:val="none" w:sz="0" w:space="0" w:color="auto"/>
            <w:left w:val="none" w:sz="0" w:space="0" w:color="auto"/>
            <w:bottom w:val="none" w:sz="0" w:space="0" w:color="auto"/>
            <w:right w:val="none" w:sz="0" w:space="0" w:color="auto"/>
          </w:divBdr>
        </w:div>
        <w:div w:id="932980685">
          <w:marLeft w:val="640"/>
          <w:marRight w:val="0"/>
          <w:marTop w:val="0"/>
          <w:marBottom w:val="0"/>
          <w:divBdr>
            <w:top w:val="none" w:sz="0" w:space="0" w:color="auto"/>
            <w:left w:val="none" w:sz="0" w:space="0" w:color="auto"/>
            <w:bottom w:val="none" w:sz="0" w:space="0" w:color="auto"/>
            <w:right w:val="none" w:sz="0" w:space="0" w:color="auto"/>
          </w:divBdr>
        </w:div>
        <w:div w:id="1691028064">
          <w:marLeft w:val="640"/>
          <w:marRight w:val="0"/>
          <w:marTop w:val="0"/>
          <w:marBottom w:val="0"/>
          <w:divBdr>
            <w:top w:val="none" w:sz="0" w:space="0" w:color="auto"/>
            <w:left w:val="none" w:sz="0" w:space="0" w:color="auto"/>
            <w:bottom w:val="none" w:sz="0" w:space="0" w:color="auto"/>
            <w:right w:val="none" w:sz="0" w:space="0" w:color="auto"/>
          </w:divBdr>
        </w:div>
        <w:div w:id="280453891">
          <w:marLeft w:val="640"/>
          <w:marRight w:val="0"/>
          <w:marTop w:val="0"/>
          <w:marBottom w:val="0"/>
          <w:divBdr>
            <w:top w:val="none" w:sz="0" w:space="0" w:color="auto"/>
            <w:left w:val="none" w:sz="0" w:space="0" w:color="auto"/>
            <w:bottom w:val="none" w:sz="0" w:space="0" w:color="auto"/>
            <w:right w:val="none" w:sz="0" w:space="0" w:color="auto"/>
          </w:divBdr>
        </w:div>
        <w:div w:id="3943513">
          <w:marLeft w:val="640"/>
          <w:marRight w:val="0"/>
          <w:marTop w:val="0"/>
          <w:marBottom w:val="0"/>
          <w:divBdr>
            <w:top w:val="none" w:sz="0" w:space="0" w:color="auto"/>
            <w:left w:val="none" w:sz="0" w:space="0" w:color="auto"/>
            <w:bottom w:val="none" w:sz="0" w:space="0" w:color="auto"/>
            <w:right w:val="none" w:sz="0" w:space="0" w:color="auto"/>
          </w:divBdr>
        </w:div>
      </w:divsChild>
    </w:div>
    <w:div w:id="1895195683">
      <w:bodyDiv w:val="1"/>
      <w:marLeft w:val="0"/>
      <w:marRight w:val="0"/>
      <w:marTop w:val="0"/>
      <w:marBottom w:val="0"/>
      <w:divBdr>
        <w:top w:val="none" w:sz="0" w:space="0" w:color="auto"/>
        <w:left w:val="none" w:sz="0" w:space="0" w:color="auto"/>
        <w:bottom w:val="none" w:sz="0" w:space="0" w:color="auto"/>
        <w:right w:val="none" w:sz="0" w:space="0" w:color="auto"/>
      </w:divBdr>
      <w:divsChild>
        <w:div w:id="2074618203">
          <w:marLeft w:val="640"/>
          <w:marRight w:val="0"/>
          <w:marTop w:val="0"/>
          <w:marBottom w:val="0"/>
          <w:divBdr>
            <w:top w:val="none" w:sz="0" w:space="0" w:color="auto"/>
            <w:left w:val="none" w:sz="0" w:space="0" w:color="auto"/>
            <w:bottom w:val="none" w:sz="0" w:space="0" w:color="auto"/>
            <w:right w:val="none" w:sz="0" w:space="0" w:color="auto"/>
          </w:divBdr>
        </w:div>
        <w:div w:id="440608950">
          <w:marLeft w:val="640"/>
          <w:marRight w:val="0"/>
          <w:marTop w:val="0"/>
          <w:marBottom w:val="0"/>
          <w:divBdr>
            <w:top w:val="none" w:sz="0" w:space="0" w:color="auto"/>
            <w:left w:val="none" w:sz="0" w:space="0" w:color="auto"/>
            <w:bottom w:val="none" w:sz="0" w:space="0" w:color="auto"/>
            <w:right w:val="none" w:sz="0" w:space="0" w:color="auto"/>
          </w:divBdr>
        </w:div>
        <w:div w:id="1579707510">
          <w:marLeft w:val="640"/>
          <w:marRight w:val="0"/>
          <w:marTop w:val="0"/>
          <w:marBottom w:val="0"/>
          <w:divBdr>
            <w:top w:val="none" w:sz="0" w:space="0" w:color="auto"/>
            <w:left w:val="none" w:sz="0" w:space="0" w:color="auto"/>
            <w:bottom w:val="none" w:sz="0" w:space="0" w:color="auto"/>
            <w:right w:val="none" w:sz="0" w:space="0" w:color="auto"/>
          </w:divBdr>
        </w:div>
        <w:div w:id="372464660">
          <w:marLeft w:val="640"/>
          <w:marRight w:val="0"/>
          <w:marTop w:val="0"/>
          <w:marBottom w:val="0"/>
          <w:divBdr>
            <w:top w:val="none" w:sz="0" w:space="0" w:color="auto"/>
            <w:left w:val="none" w:sz="0" w:space="0" w:color="auto"/>
            <w:bottom w:val="none" w:sz="0" w:space="0" w:color="auto"/>
            <w:right w:val="none" w:sz="0" w:space="0" w:color="auto"/>
          </w:divBdr>
        </w:div>
        <w:div w:id="294146362">
          <w:marLeft w:val="640"/>
          <w:marRight w:val="0"/>
          <w:marTop w:val="0"/>
          <w:marBottom w:val="0"/>
          <w:divBdr>
            <w:top w:val="none" w:sz="0" w:space="0" w:color="auto"/>
            <w:left w:val="none" w:sz="0" w:space="0" w:color="auto"/>
            <w:bottom w:val="none" w:sz="0" w:space="0" w:color="auto"/>
            <w:right w:val="none" w:sz="0" w:space="0" w:color="auto"/>
          </w:divBdr>
        </w:div>
        <w:div w:id="1354695101">
          <w:marLeft w:val="640"/>
          <w:marRight w:val="0"/>
          <w:marTop w:val="0"/>
          <w:marBottom w:val="0"/>
          <w:divBdr>
            <w:top w:val="none" w:sz="0" w:space="0" w:color="auto"/>
            <w:left w:val="none" w:sz="0" w:space="0" w:color="auto"/>
            <w:bottom w:val="none" w:sz="0" w:space="0" w:color="auto"/>
            <w:right w:val="none" w:sz="0" w:space="0" w:color="auto"/>
          </w:divBdr>
        </w:div>
        <w:div w:id="725839628">
          <w:marLeft w:val="640"/>
          <w:marRight w:val="0"/>
          <w:marTop w:val="0"/>
          <w:marBottom w:val="0"/>
          <w:divBdr>
            <w:top w:val="none" w:sz="0" w:space="0" w:color="auto"/>
            <w:left w:val="none" w:sz="0" w:space="0" w:color="auto"/>
            <w:bottom w:val="none" w:sz="0" w:space="0" w:color="auto"/>
            <w:right w:val="none" w:sz="0" w:space="0" w:color="auto"/>
          </w:divBdr>
        </w:div>
        <w:div w:id="1177500816">
          <w:marLeft w:val="640"/>
          <w:marRight w:val="0"/>
          <w:marTop w:val="0"/>
          <w:marBottom w:val="0"/>
          <w:divBdr>
            <w:top w:val="none" w:sz="0" w:space="0" w:color="auto"/>
            <w:left w:val="none" w:sz="0" w:space="0" w:color="auto"/>
            <w:bottom w:val="none" w:sz="0" w:space="0" w:color="auto"/>
            <w:right w:val="none" w:sz="0" w:space="0" w:color="auto"/>
          </w:divBdr>
        </w:div>
        <w:div w:id="1840536675">
          <w:marLeft w:val="640"/>
          <w:marRight w:val="0"/>
          <w:marTop w:val="0"/>
          <w:marBottom w:val="0"/>
          <w:divBdr>
            <w:top w:val="none" w:sz="0" w:space="0" w:color="auto"/>
            <w:left w:val="none" w:sz="0" w:space="0" w:color="auto"/>
            <w:bottom w:val="none" w:sz="0" w:space="0" w:color="auto"/>
            <w:right w:val="none" w:sz="0" w:space="0" w:color="auto"/>
          </w:divBdr>
        </w:div>
        <w:div w:id="1838107768">
          <w:marLeft w:val="640"/>
          <w:marRight w:val="0"/>
          <w:marTop w:val="0"/>
          <w:marBottom w:val="0"/>
          <w:divBdr>
            <w:top w:val="none" w:sz="0" w:space="0" w:color="auto"/>
            <w:left w:val="none" w:sz="0" w:space="0" w:color="auto"/>
            <w:bottom w:val="none" w:sz="0" w:space="0" w:color="auto"/>
            <w:right w:val="none" w:sz="0" w:space="0" w:color="auto"/>
          </w:divBdr>
        </w:div>
        <w:div w:id="760838299">
          <w:marLeft w:val="640"/>
          <w:marRight w:val="0"/>
          <w:marTop w:val="0"/>
          <w:marBottom w:val="0"/>
          <w:divBdr>
            <w:top w:val="none" w:sz="0" w:space="0" w:color="auto"/>
            <w:left w:val="none" w:sz="0" w:space="0" w:color="auto"/>
            <w:bottom w:val="none" w:sz="0" w:space="0" w:color="auto"/>
            <w:right w:val="none" w:sz="0" w:space="0" w:color="auto"/>
          </w:divBdr>
        </w:div>
        <w:div w:id="2145461222">
          <w:marLeft w:val="640"/>
          <w:marRight w:val="0"/>
          <w:marTop w:val="0"/>
          <w:marBottom w:val="0"/>
          <w:divBdr>
            <w:top w:val="none" w:sz="0" w:space="0" w:color="auto"/>
            <w:left w:val="none" w:sz="0" w:space="0" w:color="auto"/>
            <w:bottom w:val="none" w:sz="0" w:space="0" w:color="auto"/>
            <w:right w:val="none" w:sz="0" w:space="0" w:color="auto"/>
          </w:divBdr>
        </w:div>
        <w:div w:id="1135025766">
          <w:marLeft w:val="640"/>
          <w:marRight w:val="0"/>
          <w:marTop w:val="0"/>
          <w:marBottom w:val="0"/>
          <w:divBdr>
            <w:top w:val="none" w:sz="0" w:space="0" w:color="auto"/>
            <w:left w:val="none" w:sz="0" w:space="0" w:color="auto"/>
            <w:bottom w:val="none" w:sz="0" w:space="0" w:color="auto"/>
            <w:right w:val="none" w:sz="0" w:space="0" w:color="auto"/>
          </w:divBdr>
        </w:div>
        <w:div w:id="975841387">
          <w:marLeft w:val="640"/>
          <w:marRight w:val="0"/>
          <w:marTop w:val="0"/>
          <w:marBottom w:val="0"/>
          <w:divBdr>
            <w:top w:val="none" w:sz="0" w:space="0" w:color="auto"/>
            <w:left w:val="none" w:sz="0" w:space="0" w:color="auto"/>
            <w:bottom w:val="none" w:sz="0" w:space="0" w:color="auto"/>
            <w:right w:val="none" w:sz="0" w:space="0" w:color="auto"/>
          </w:divBdr>
        </w:div>
        <w:div w:id="888296737">
          <w:marLeft w:val="640"/>
          <w:marRight w:val="0"/>
          <w:marTop w:val="0"/>
          <w:marBottom w:val="0"/>
          <w:divBdr>
            <w:top w:val="none" w:sz="0" w:space="0" w:color="auto"/>
            <w:left w:val="none" w:sz="0" w:space="0" w:color="auto"/>
            <w:bottom w:val="none" w:sz="0" w:space="0" w:color="auto"/>
            <w:right w:val="none" w:sz="0" w:space="0" w:color="auto"/>
          </w:divBdr>
        </w:div>
        <w:div w:id="18163554">
          <w:marLeft w:val="640"/>
          <w:marRight w:val="0"/>
          <w:marTop w:val="0"/>
          <w:marBottom w:val="0"/>
          <w:divBdr>
            <w:top w:val="none" w:sz="0" w:space="0" w:color="auto"/>
            <w:left w:val="none" w:sz="0" w:space="0" w:color="auto"/>
            <w:bottom w:val="none" w:sz="0" w:space="0" w:color="auto"/>
            <w:right w:val="none" w:sz="0" w:space="0" w:color="auto"/>
          </w:divBdr>
        </w:div>
        <w:div w:id="1619336156">
          <w:marLeft w:val="640"/>
          <w:marRight w:val="0"/>
          <w:marTop w:val="0"/>
          <w:marBottom w:val="0"/>
          <w:divBdr>
            <w:top w:val="none" w:sz="0" w:space="0" w:color="auto"/>
            <w:left w:val="none" w:sz="0" w:space="0" w:color="auto"/>
            <w:bottom w:val="none" w:sz="0" w:space="0" w:color="auto"/>
            <w:right w:val="none" w:sz="0" w:space="0" w:color="auto"/>
          </w:divBdr>
        </w:div>
        <w:div w:id="1174415718">
          <w:marLeft w:val="640"/>
          <w:marRight w:val="0"/>
          <w:marTop w:val="0"/>
          <w:marBottom w:val="0"/>
          <w:divBdr>
            <w:top w:val="none" w:sz="0" w:space="0" w:color="auto"/>
            <w:left w:val="none" w:sz="0" w:space="0" w:color="auto"/>
            <w:bottom w:val="none" w:sz="0" w:space="0" w:color="auto"/>
            <w:right w:val="none" w:sz="0" w:space="0" w:color="auto"/>
          </w:divBdr>
        </w:div>
        <w:div w:id="991565527">
          <w:marLeft w:val="640"/>
          <w:marRight w:val="0"/>
          <w:marTop w:val="0"/>
          <w:marBottom w:val="0"/>
          <w:divBdr>
            <w:top w:val="none" w:sz="0" w:space="0" w:color="auto"/>
            <w:left w:val="none" w:sz="0" w:space="0" w:color="auto"/>
            <w:bottom w:val="none" w:sz="0" w:space="0" w:color="auto"/>
            <w:right w:val="none" w:sz="0" w:space="0" w:color="auto"/>
          </w:divBdr>
        </w:div>
        <w:div w:id="1304235693">
          <w:marLeft w:val="640"/>
          <w:marRight w:val="0"/>
          <w:marTop w:val="0"/>
          <w:marBottom w:val="0"/>
          <w:divBdr>
            <w:top w:val="none" w:sz="0" w:space="0" w:color="auto"/>
            <w:left w:val="none" w:sz="0" w:space="0" w:color="auto"/>
            <w:bottom w:val="none" w:sz="0" w:space="0" w:color="auto"/>
            <w:right w:val="none" w:sz="0" w:space="0" w:color="auto"/>
          </w:divBdr>
        </w:div>
        <w:div w:id="2125034037">
          <w:marLeft w:val="640"/>
          <w:marRight w:val="0"/>
          <w:marTop w:val="0"/>
          <w:marBottom w:val="0"/>
          <w:divBdr>
            <w:top w:val="none" w:sz="0" w:space="0" w:color="auto"/>
            <w:left w:val="none" w:sz="0" w:space="0" w:color="auto"/>
            <w:bottom w:val="none" w:sz="0" w:space="0" w:color="auto"/>
            <w:right w:val="none" w:sz="0" w:space="0" w:color="auto"/>
          </w:divBdr>
        </w:div>
        <w:div w:id="155004023">
          <w:marLeft w:val="640"/>
          <w:marRight w:val="0"/>
          <w:marTop w:val="0"/>
          <w:marBottom w:val="0"/>
          <w:divBdr>
            <w:top w:val="none" w:sz="0" w:space="0" w:color="auto"/>
            <w:left w:val="none" w:sz="0" w:space="0" w:color="auto"/>
            <w:bottom w:val="none" w:sz="0" w:space="0" w:color="auto"/>
            <w:right w:val="none" w:sz="0" w:space="0" w:color="auto"/>
          </w:divBdr>
        </w:div>
        <w:div w:id="1432316151">
          <w:marLeft w:val="640"/>
          <w:marRight w:val="0"/>
          <w:marTop w:val="0"/>
          <w:marBottom w:val="0"/>
          <w:divBdr>
            <w:top w:val="none" w:sz="0" w:space="0" w:color="auto"/>
            <w:left w:val="none" w:sz="0" w:space="0" w:color="auto"/>
            <w:bottom w:val="none" w:sz="0" w:space="0" w:color="auto"/>
            <w:right w:val="none" w:sz="0" w:space="0" w:color="auto"/>
          </w:divBdr>
        </w:div>
        <w:div w:id="1738940544">
          <w:marLeft w:val="640"/>
          <w:marRight w:val="0"/>
          <w:marTop w:val="0"/>
          <w:marBottom w:val="0"/>
          <w:divBdr>
            <w:top w:val="none" w:sz="0" w:space="0" w:color="auto"/>
            <w:left w:val="none" w:sz="0" w:space="0" w:color="auto"/>
            <w:bottom w:val="none" w:sz="0" w:space="0" w:color="auto"/>
            <w:right w:val="none" w:sz="0" w:space="0" w:color="auto"/>
          </w:divBdr>
        </w:div>
        <w:div w:id="1900091527">
          <w:marLeft w:val="640"/>
          <w:marRight w:val="0"/>
          <w:marTop w:val="0"/>
          <w:marBottom w:val="0"/>
          <w:divBdr>
            <w:top w:val="none" w:sz="0" w:space="0" w:color="auto"/>
            <w:left w:val="none" w:sz="0" w:space="0" w:color="auto"/>
            <w:bottom w:val="none" w:sz="0" w:space="0" w:color="auto"/>
            <w:right w:val="none" w:sz="0" w:space="0" w:color="auto"/>
          </w:divBdr>
        </w:div>
        <w:div w:id="99188436">
          <w:marLeft w:val="640"/>
          <w:marRight w:val="0"/>
          <w:marTop w:val="0"/>
          <w:marBottom w:val="0"/>
          <w:divBdr>
            <w:top w:val="none" w:sz="0" w:space="0" w:color="auto"/>
            <w:left w:val="none" w:sz="0" w:space="0" w:color="auto"/>
            <w:bottom w:val="none" w:sz="0" w:space="0" w:color="auto"/>
            <w:right w:val="none" w:sz="0" w:space="0" w:color="auto"/>
          </w:divBdr>
        </w:div>
        <w:div w:id="971598198">
          <w:marLeft w:val="640"/>
          <w:marRight w:val="0"/>
          <w:marTop w:val="0"/>
          <w:marBottom w:val="0"/>
          <w:divBdr>
            <w:top w:val="none" w:sz="0" w:space="0" w:color="auto"/>
            <w:left w:val="none" w:sz="0" w:space="0" w:color="auto"/>
            <w:bottom w:val="none" w:sz="0" w:space="0" w:color="auto"/>
            <w:right w:val="none" w:sz="0" w:space="0" w:color="auto"/>
          </w:divBdr>
        </w:div>
        <w:div w:id="1830555542">
          <w:marLeft w:val="640"/>
          <w:marRight w:val="0"/>
          <w:marTop w:val="0"/>
          <w:marBottom w:val="0"/>
          <w:divBdr>
            <w:top w:val="none" w:sz="0" w:space="0" w:color="auto"/>
            <w:left w:val="none" w:sz="0" w:space="0" w:color="auto"/>
            <w:bottom w:val="none" w:sz="0" w:space="0" w:color="auto"/>
            <w:right w:val="none" w:sz="0" w:space="0" w:color="auto"/>
          </w:divBdr>
        </w:div>
        <w:div w:id="1977180104">
          <w:marLeft w:val="640"/>
          <w:marRight w:val="0"/>
          <w:marTop w:val="0"/>
          <w:marBottom w:val="0"/>
          <w:divBdr>
            <w:top w:val="none" w:sz="0" w:space="0" w:color="auto"/>
            <w:left w:val="none" w:sz="0" w:space="0" w:color="auto"/>
            <w:bottom w:val="none" w:sz="0" w:space="0" w:color="auto"/>
            <w:right w:val="none" w:sz="0" w:space="0" w:color="auto"/>
          </w:divBdr>
        </w:div>
        <w:div w:id="797063283">
          <w:marLeft w:val="640"/>
          <w:marRight w:val="0"/>
          <w:marTop w:val="0"/>
          <w:marBottom w:val="0"/>
          <w:divBdr>
            <w:top w:val="none" w:sz="0" w:space="0" w:color="auto"/>
            <w:left w:val="none" w:sz="0" w:space="0" w:color="auto"/>
            <w:bottom w:val="none" w:sz="0" w:space="0" w:color="auto"/>
            <w:right w:val="none" w:sz="0" w:space="0" w:color="auto"/>
          </w:divBdr>
        </w:div>
        <w:div w:id="519205499">
          <w:marLeft w:val="640"/>
          <w:marRight w:val="0"/>
          <w:marTop w:val="0"/>
          <w:marBottom w:val="0"/>
          <w:divBdr>
            <w:top w:val="none" w:sz="0" w:space="0" w:color="auto"/>
            <w:left w:val="none" w:sz="0" w:space="0" w:color="auto"/>
            <w:bottom w:val="none" w:sz="0" w:space="0" w:color="auto"/>
            <w:right w:val="none" w:sz="0" w:space="0" w:color="auto"/>
          </w:divBdr>
        </w:div>
        <w:div w:id="2078087974">
          <w:marLeft w:val="640"/>
          <w:marRight w:val="0"/>
          <w:marTop w:val="0"/>
          <w:marBottom w:val="0"/>
          <w:divBdr>
            <w:top w:val="none" w:sz="0" w:space="0" w:color="auto"/>
            <w:left w:val="none" w:sz="0" w:space="0" w:color="auto"/>
            <w:bottom w:val="none" w:sz="0" w:space="0" w:color="auto"/>
            <w:right w:val="none" w:sz="0" w:space="0" w:color="auto"/>
          </w:divBdr>
        </w:div>
        <w:div w:id="487136386">
          <w:marLeft w:val="640"/>
          <w:marRight w:val="0"/>
          <w:marTop w:val="0"/>
          <w:marBottom w:val="0"/>
          <w:divBdr>
            <w:top w:val="none" w:sz="0" w:space="0" w:color="auto"/>
            <w:left w:val="none" w:sz="0" w:space="0" w:color="auto"/>
            <w:bottom w:val="none" w:sz="0" w:space="0" w:color="auto"/>
            <w:right w:val="none" w:sz="0" w:space="0" w:color="auto"/>
          </w:divBdr>
        </w:div>
        <w:div w:id="763847145">
          <w:marLeft w:val="640"/>
          <w:marRight w:val="0"/>
          <w:marTop w:val="0"/>
          <w:marBottom w:val="0"/>
          <w:divBdr>
            <w:top w:val="none" w:sz="0" w:space="0" w:color="auto"/>
            <w:left w:val="none" w:sz="0" w:space="0" w:color="auto"/>
            <w:bottom w:val="none" w:sz="0" w:space="0" w:color="auto"/>
            <w:right w:val="none" w:sz="0" w:space="0" w:color="auto"/>
          </w:divBdr>
        </w:div>
        <w:div w:id="1159925115">
          <w:marLeft w:val="640"/>
          <w:marRight w:val="0"/>
          <w:marTop w:val="0"/>
          <w:marBottom w:val="0"/>
          <w:divBdr>
            <w:top w:val="none" w:sz="0" w:space="0" w:color="auto"/>
            <w:left w:val="none" w:sz="0" w:space="0" w:color="auto"/>
            <w:bottom w:val="none" w:sz="0" w:space="0" w:color="auto"/>
            <w:right w:val="none" w:sz="0" w:space="0" w:color="auto"/>
          </w:divBdr>
        </w:div>
        <w:div w:id="671682616">
          <w:marLeft w:val="640"/>
          <w:marRight w:val="0"/>
          <w:marTop w:val="0"/>
          <w:marBottom w:val="0"/>
          <w:divBdr>
            <w:top w:val="none" w:sz="0" w:space="0" w:color="auto"/>
            <w:left w:val="none" w:sz="0" w:space="0" w:color="auto"/>
            <w:bottom w:val="none" w:sz="0" w:space="0" w:color="auto"/>
            <w:right w:val="none" w:sz="0" w:space="0" w:color="auto"/>
          </w:divBdr>
        </w:div>
        <w:div w:id="1103920914">
          <w:marLeft w:val="640"/>
          <w:marRight w:val="0"/>
          <w:marTop w:val="0"/>
          <w:marBottom w:val="0"/>
          <w:divBdr>
            <w:top w:val="none" w:sz="0" w:space="0" w:color="auto"/>
            <w:left w:val="none" w:sz="0" w:space="0" w:color="auto"/>
            <w:bottom w:val="none" w:sz="0" w:space="0" w:color="auto"/>
            <w:right w:val="none" w:sz="0" w:space="0" w:color="auto"/>
          </w:divBdr>
        </w:div>
        <w:div w:id="334843334">
          <w:marLeft w:val="640"/>
          <w:marRight w:val="0"/>
          <w:marTop w:val="0"/>
          <w:marBottom w:val="0"/>
          <w:divBdr>
            <w:top w:val="none" w:sz="0" w:space="0" w:color="auto"/>
            <w:left w:val="none" w:sz="0" w:space="0" w:color="auto"/>
            <w:bottom w:val="none" w:sz="0" w:space="0" w:color="auto"/>
            <w:right w:val="none" w:sz="0" w:space="0" w:color="auto"/>
          </w:divBdr>
        </w:div>
        <w:div w:id="924997605">
          <w:marLeft w:val="640"/>
          <w:marRight w:val="0"/>
          <w:marTop w:val="0"/>
          <w:marBottom w:val="0"/>
          <w:divBdr>
            <w:top w:val="none" w:sz="0" w:space="0" w:color="auto"/>
            <w:left w:val="none" w:sz="0" w:space="0" w:color="auto"/>
            <w:bottom w:val="none" w:sz="0" w:space="0" w:color="auto"/>
            <w:right w:val="none" w:sz="0" w:space="0" w:color="auto"/>
          </w:divBdr>
        </w:div>
        <w:div w:id="443576736">
          <w:marLeft w:val="640"/>
          <w:marRight w:val="0"/>
          <w:marTop w:val="0"/>
          <w:marBottom w:val="0"/>
          <w:divBdr>
            <w:top w:val="none" w:sz="0" w:space="0" w:color="auto"/>
            <w:left w:val="none" w:sz="0" w:space="0" w:color="auto"/>
            <w:bottom w:val="none" w:sz="0" w:space="0" w:color="auto"/>
            <w:right w:val="none" w:sz="0" w:space="0" w:color="auto"/>
          </w:divBdr>
        </w:div>
        <w:div w:id="536166032">
          <w:marLeft w:val="640"/>
          <w:marRight w:val="0"/>
          <w:marTop w:val="0"/>
          <w:marBottom w:val="0"/>
          <w:divBdr>
            <w:top w:val="none" w:sz="0" w:space="0" w:color="auto"/>
            <w:left w:val="none" w:sz="0" w:space="0" w:color="auto"/>
            <w:bottom w:val="none" w:sz="0" w:space="0" w:color="auto"/>
            <w:right w:val="none" w:sz="0" w:space="0" w:color="auto"/>
          </w:divBdr>
        </w:div>
        <w:div w:id="886069524">
          <w:marLeft w:val="640"/>
          <w:marRight w:val="0"/>
          <w:marTop w:val="0"/>
          <w:marBottom w:val="0"/>
          <w:divBdr>
            <w:top w:val="none" w:sz="0" w:space="0" w:color="auto"/>
            <w:left w:val="none" w:sz="0" w:space="0" w:color="auto"/>
            <w:bottom w:val="none" w:sz="0" w:space="0" w:color="auto"/>
            <w:right w:val="none" w:sz="0" w:space="0" w:color="auto"/>
          </w:divBdr>
        </w:div>
        <w:div w:id="50007945">
          <w:marLeft w:val="640"/>
          <w:marRight w:val="0"/>
          <w:marTop w:val="0"/>
          <w:marBottom w:val="0"/>
          <w:divBdr>
            <w:top w:val="none" w:sz="0" w:space="0" w:color="auto"/>
            <w:left w:val="none" w:sz="0" w:space="0" w:color="auto"/>
            <w:bottom w:val="none" w:sz="0" w:space="0" w:color="auto"/>
            <w:right w:val="none" w:sz="0" w:space="0" w:color="auto"/>
          </w:divBdr>
        </w:div>
        <w:div w:id="371998878">
          <w:marLeft w:val="640"/>
          <w:marRight w:val="0"/>
          <w:marTop w:val="0"/>
          <w:marBottom w:val="0"/>
          <w:divBdr>
            <w:top w:val="none" w:sz="0" w:space="0" w:color="auto"/>
            <w:left w:val="none" w:sz="0" w:space="0" w:color="auto"/>
            <w:bottom w:val="none" w:sz="0" w:space="0" w:color="auto"/>
            <w:right w:val="none" w:sz="0" w:space="0" w:color="auto"/>
          </w:divBdr>
        </w:div>
        <w:div w:id="4720179">
          <w:marLeft w:val="640"/>
          <w:marRight w:val="0"/>
          <w:marTop w:val="0"/>
          <w:marBottom w:val="0"/>
          <w:divBdr>
            <w:top w:val="none" w:sz="0" w:space="0" w:color="auto"/>
            <w:left w:val="none" w:sz="0" w:space="0" w:color="auto"/>
            <w:bottom w:val="none" w:sz="0" w:space="0" w:color="auto"/>
            <w:right w:val="none" w:sz="0" w:space="0" w:color="auto"/>
          </w:divBdr>
        </w:div>
        <w:div w:id="1313751927">
          <w:marLeft w:val="640"/>
          <w:marRight w:val="0"/>
          <w:marTop w:val="0"/>
          <w:marBottom w:val="0"/>
          <w:divBdr>
            <w:top w:val="none" w:sz="0" w:space="0" w:color="auto"/>
            <w:left w:val="none" w:sz="0" w:space="0" w:color="auto"/>
            <w:bottom w:val="none" w:sz="0" w:space="0" w:color="auto"/>
            <w:right w:val="none" w:sz="0" w:space="0" w:color="auto"/>
          </w:divBdr>
        </w:div>
        <w:div w:id="1327325347">
          <w:marLeft w:val="640"/>
          <w:marRight w:val="0"/>
          <w:marTop w:val="0"/>
          <w:marBottom w:val="0"/>
          <w:divBdr>
            <w:top w:val="none" w:sz="0" w:space="0" w:color="auto"/>
            <w:left w:val="none" w:sz="0" w:space="0" w:color="auto"/>
            <w:bottom w:val="none" w:sz="0" w:space="0" w:color="auto"/>
            <w:right w:val="none" w:sz="0" w:space="0" w:color="auto"/>
          </w:divBdr>
        </w:div>
        <w:div w:id="1752774732">
          <w:marLeft w:val="640"/>
          <w:marRight w:val="0"/>
          <w:marTop w:val="0"/>
          <w:marBottom w:val="0"/>
          <w:divBdr>
            <w:top w:val="none" w:sz="0" w:space="0" w:color="auto"/>
            <w:left w:val="none" w:sz="0" w:space="0" w:color="auto"/>
            <w:bottom w:val="none" w:sz="0" w:space="0" w:color="auto"/>
            <w:right w:val="none" w:sz="0" w:space="0" w:color="auto"/>
          </w:divBdr>
        </w:div>
        <w:div w:id="1584221715">
          <w:marLeft w:val="640"/>
          <w:marRight w:val="0"/>
          <w:marTop w:val="0"/>
          <w:marBottom w:val="0"/>
          <w:divBdr>
            <w:top w:val="none" w:sz="0" w:space="0" w:color="auto"/>
            <w:left w:val="none" w:sz="0" w:space="0" w:color="auto"/>
            <w:bottom w:val="none" w:sz="0" w:space="0" w:color="auto"/>
            <w:right w:val="none" w:sz="0" w:space="0" w:color="auto"/>
          </w:divBdr>
        </w:div>
        <w:div w:id="1218511172">
          <w:marLeft w:val="640"/>
          <w:marRight w:val="0"/>
          <w:marTop w:val="0"/>
          <w:marBottom w:val="0"/>
          <w:divBdr>
            <w:top w:val="none" w:sz="0" w:space="0" w:color="auto"/>
            <w:left w:val="none" w:sz="0" w:space="0" w:color="auto"/>
            <w:bottom w:val="none" w:sz="0" w:space="0" w:color="auto"/>
            <w:right w:val="none" w:sz="0" w:space="0" w:color="auto"/>
          </w:divBdr>
        </w:div>
        <w:div w:id="209348623">
          <w:marLeft w:val="640"/>
          <w:marRight w:val="0"/>
          <w:marTop w:val="0"/>
          <w:marBottom w:val="0"/>
          <w:divBdr>
            <w:top w:val="none" w:sz="0" w:space="0" w:color="auto"/>
            <w:left w:val="none" w:sz="0" w:space="0" w:color="auto"/>
            <w:bottom w:val="none" w:sz="0" w:space="0" w:color="auto"/>
            <w:right w:val="none" w:sz="0" w:space="0" w:color="auto"/>
          </w:divBdr>
        </w:div>
        <w:div w:id="506363422">
          <w:marLeft w:val="640"/>
          <w:marRight w:val="0"/>
          <w:marTop w:val="0"/>
          <w:marBottom w:val="0"/>
          <w:divBdr>
            <w:top w:val="none" w:sz="0" w:space="0" w:color="auto"/>
            <w:left w:val="none" w:sz="0" w:space="0" w:color="auto"/>
            <w:bottom w:val="none" w:sz="0" w:space="0" w:color="auto"/>
            <w:right w:val="none" w:sz="0" w:space="0" w:color="auto"/>
          </w:divBdr>
        </w:div>
        <w:div w:id="1709640724">
          <w:marLeft w:val="640"/>
          <w:marRight w:val="0"/>
          <w:marTop w:val="0"/>
          <w:marBottom w:val="0"/>
          <w:divBdr>
            <w:top w:val="none" w:sz="0" w:space="0" w:color="auto"/>
            <w:left w:val="none" w:sz="0" w:space="0" w:color="auto"/>
            <w:bottom w:val="none" w:sz="0" w:space="0" w:color="auto"/>
            <w:right w:val="none" w:sz="0" w:space="0" w:color="auto"/>
          </w:divBdr>
        </w:div>
        <w:div w:id="1928148038">
          <w:marLeft w:val="640"/>
          <w:marRight w:val="0"/>
          <w:marTop w:val="0"/>
          <w:marBottom w:val="0"/>
          <w:divBdr>
            <w:top w:val="none" w:sz="0" w:space="0" w:color="auto"/>
            <w:left w:val="none" w:sz="0" w:space="0" w:color="auto"/>
            <w:bottom w:val="none" w:sz="0" w:space="0" w:color="auto"/>
            <w:right w:val="none" w:sz="0" w:space="0" w:color="auto"/>
          </w:divBdr>
        </w:div>
        <w:div w:id="77099882">
          <w:marLeft w:val="640"/>
          <w:marRight w:val="0"/>
          <w:marTop w:val="0"/>
          <w:marBottom w:val="0"/>
          <w:divBdr>
            <w:top w:val="none" w:sz="0" w:space="0" w:color="auto"/>
            <w:left w:val="none" w:sz="0" w:space="0" w:color="auto"/>
            <w:bottom w:val="none" w:sz="0" w:space="0" w:color="auto"/>
            <w:right w:val="none" w:sz="0" w:space="0" w:color="auto"/>
          </w:divBdr>
        </w:div>
        <w:div w:id="1413620941">
          <w:marLeft w:val="640"/>
          <w:marRight w:val="0"/>
          <w:marTop w:val="0"/>
          <w:marBottom w:val="0"/>
          <w:divBdr>
            <w:top w:val="none" w:sz="0" w:space="0" w:color="auto"/>
            <w:left w:val="none" w:sz="0" w:space="0" w:color="auto"/>
            <w:bottom w:val="none" w:sz="0" w:space="0" w:color="auto"/>
            <w:right w:val="none" w:sz="0" w:space="0" w:color="auto"/>
          </w:divBdr>
        </w:div>
        <w:div w:id="1780837665">
          <w:marLeft w:val="640"/>
          <w:marRight w:val="0"/>
          <w:marTop w:val="0"/>
          <w:marBottom w:val="0"/>
          <w:divBdr>
            <w:top w:val="none" w:sz="0" w:space="0" w:color="auto"/>
            <w:left w:val="none" w:sz="0" w:space="0" w:color="auto"/>
            <w:bottom w:val="none" w:sz="0" w:space="0" w:color="auto"/>
            <w:right w:val="none" w:sz="0" w:space="0" w:color="auto"/>
          </w:divBdr>
        </w:div>
        <w:div w:id="803543633">
          <w:marLeft w:val="640"/>
          <w:marRight w:val="0"/>
          <w:marTop w:val="0"/>
          <w:marBottom w:val="0"/>
          <w:divBdr>
            <w:top w:val="none" w:sz="0" w:space="0" w:color="auto"/>
            <w:left w:val="none" w:sz="0" w:space="0" w:color="auto"/>
            <w:bottom w:val="none" w:sz="0" w:space="0" w:color="auto"/>
            <w:right w:val="none" w:sz="0" w:space="0" w:color="auto"/>
          </w:divBdr>
        </w:div>
        <w:div w:id="384835363">
          <w:marLeft w:val="640"/>
          <w:marRight w:val="0"/>
          <w:marTop w:val="0"/>
          <w:marBottom w:val="0"/>
          <w:divBdr>
            <w:top w:val="none" w:sz="0" w:space="0" w:color="auto"/>
            <w:left w:val="none" w:sz="0" w:space="0" w:color="auto"/>
            <w:bottom w:val="none" w:sz="0" w:space="0" w:color="auto"/>
            <w:right w:val="none" w:sz="0" w:space="0" w:color="auto"/>
          </w:divBdr>
        </w:div>
        <w:div w:id="241258476">
          <w:marLeft w:val="640"/>
          <w:marRight w:val="0"/>
          <w:marTop w:val="0"/>
          <w:marBottom w:val="0"/>
          <w:divBdr>
            <w:top w:val="none" w:sz="0" w:space="0" w:color="auto"/>
            <w:left w:val="none" w:sz="0" w:space="0" w:color="auto"/>
            <w:bottom w:val="none" w:sz="0" w:space="0" w:color="auto"/>
            <w:right w:val="none" w:sz="0" w:space="0" w:color="auto"/>
          </w:divBdr>
        </w:div>
        <w:div w:id="963199832">
          <w:marLeft w:val="640"/>
          <w:marRight w:val="0"/>
          <w:marTop w:val="0"/>
          <w:marBottom w:val="0"/>
          <w:divBdr>
            <w:top w:val="none" w:sz="0" w:space="0" w:color="auto"/>
            <w:left w:val="none" w:sz="0" w:space="0" w:color="auto"/>
            <w:bottom w:val="none" w:sz="0" w:space="0" w:color="auto"/>
            <w:right w:val="none" w:sz="0" w:space="0" w:color="auto"/>
          </w:divBdr>
        </w:div>
        <w:div w:id="882865730">
          <w:marLeft w:val="640"/>
          <w:marRight w:val="0"/>
          <w:marTop w:val="0"/>
          <w:marBottom w:val="0"/>
          <w:divBdr>
            <w:top w:val="none" w:sz="0" w:space="0" w:color="auto"/>
            <w:left w:val="none" w:sz="0" w:space="0" w:color="auto"/>
            <w:bottom w:val="none" w:sz="0" w:space="0" w:color="auto"/>
            <w:right w:val="none" w:sz="0" w:space="0" w:color="auto"/>
          </w:divBdr>
        </w:div>
        <w:div w:id="1691639170">
          <w:marLeft w:val="640"/>
          <w:marRight w:val="0"/>
          <w:marTop w:val="0"/>
          <w:marBottom w:val="0"/>
          <w:divBdr>
            <w:top w:val="none" w:sz="0" w:space="0" w:color="auto"/>
            <w:left w:val="none" w:sz="0" w:space="0" w:color="auto"/>
            <w:bottom w:val="none" w:sz="0" w:space="0" w:color="auto"/>
            <w:right w:val="none" w:sz="0" w:space="0" w:color="auto"/>
          </w:divBdr>
        </w:div>
        <w:div w:id="1637877954">
          <w:marLeft w:val="640"/>
          <w:marRight w:val="0"/>
          <w:marTop w:val="0"/>
          <w:marBottom w:val="0"/>
          <w:divBdr>
            <w:top w:val="none" w:sz="0" w:space="0" w:color="auto"/>
            <w:left w:val="none" w:sz="0" w:space="0" w:color="auto"/>
            <w:bottom w:val="none" w:sz="0" w:space="0" w:color="auto"/>
            <w:right w:val="none" w:sz="0" w:space="0" w:color="auto"/>
          </w:divBdr>
        </w:div>
        <w:div w:id="13003765">
          <w:marLeft w:val="640"/>
          <w:marRight w:val="0"/>
          <w:marTop w:val="0"/>
          <w:marBottom w:val="0"/>
          <w:divBdr>
            <w:top w:val="none" w:sz="0" w:space="0" w:color="auto"/>
            <w:left w:val="none" w:sz="0" w:space="0" w:color="auto"/>
            <w:bottom w:val="none" w:sz="0" w:space="0" w:color="auto"/>
            <w:right w:val="none" w:sz="0" w:space="0" w:color="auto"/>
          </w:divBdr>
        </w:div>
        <w:div w:id="1168787678">
          <w:marLeft w:val="640"/>
          <w:marRight w:val="0"/>
          <w:marTop w:val="0"/>
          <w:marBottom w:val="0"/>
          <w:divBdr>
            <w:top w:val="none" w:sz="0" w:space="0" w:color="auto"/>
            <w:left w:val="none" w:sz="0" w:space="0" w:color="auto"/>
            <w:bottom w:val="none" w:sz="0" w:space="0" w:color="auto"/>
            <w:right w:val="none" w:sz="0" w:space="0" w:color="auto"/>
          </w:divBdr>
        </w:div>
        <w:div w:id="35467198">
          <w:marLeft w:val="640"/>
          <w:marRight w:val="0"/>
          <w:marTop w:val="0"/>
          <w:marBottom w:val="0"/>
          <w:divBdr>
            <w:top w:val="none" w:sz="0" w:space="0" w:color="auto"/>
            <w:left w:val="none" w:sz="0" w:space="0" w:color="auto"/>
            <w:bottom w:val="none" w:sz="0" w:space="0" w:color="auto"/>
            <w:right w:val="none" w:sz="0" w:space="0" w:color="auto"/>
          </w:divBdr>
        </w:div>
        <w:div w:id="857698409">
          <w:marLeft w:val="640"/>
          <w:marRight w:val="0"/>
          <w:marTop w:val="0"/>
          <w:marBottom w:val="0"/>
          <w:divBdr>
            <w:top w:val="none" w:sz="0" w:space="0" w:color="auto"/>
            <w:left w:val="none" w:sz="0" w:space="0" w:color="auto"/>
            <w:bottom w:val="none" w:sz="0" w:space="0" w:color="auto"/>
            <w:right w:val="none" w:sz="0" w:space="0" w:color="auto"/>
          </w:divBdr>
        </w:div>
        <w:div w:id="287443550">
          <w:marLeft w:val="640"/>
          <w:marRight w:val="0"/>
          <w:marTop w:val="0"/>
          <w:marBottom w:val="0"/>
          <w:divBdr>
            <w:top w:val="none" w:sz="0" w:space="0" w:color="auto"/>
            <w:left w:val="none" w:sz="0" w:space="0" w:color="auto"/>
            <w:bottom w:val="none" w:sz="0" w:space="0" w:color="auto"/>
            <w:right w:val="none" w:sz="0" w:space="0" w:color="auto"/>
          </w:divBdr>
        </w:div>
        <w:div w:id="1423525686">
          <w:marLeft w:val="640"/>
          <w:marRight w:val="0"/>
          <w:marTop w:val="0"/>
          <w:marBottom w:val="0"/>
          <w:divBdr>
            <w:top w:val="none" w:sz="0" w:space="0" w:color="auto"/>
            <w:left w:val="none" w:sz="0" w:space="0" w:color="auto"/>
            <w:bottom w:val="none" w:sz="0" w:space="0" w:color="auto"/>
            <w:right w:val="none" w:sz="0" w:space="0" w:color="auto"/>
          </w:divBdr>
        </w:div>
        <w:div w:id="2126608831">
          <w:marLeft w:val="640"/>
          <w:marRight w:val="0"/>
          <w:marTop w:val="0"/>
          <w:marBottom w:val="0"/>
          <w:divBdr>
            <w:top w:val="none" w:sz="0" w:space="0" w:color="auto"/>
            <w:left w:val="none" w:sz="0" w:space="0" w:color="auto"/>
            <w:bottom w:val="none" w:sz="0" w:space="0" w:color="auto"/>
            <w:right w:val="none" w:sz="0" w:space="0" w:color="auto"/>
          </w:divBdr>
        </w:div>
        <w:div w:id="1378436124">
          <w:marLeft w:val="640"/>
          <w:marRight w:val="0"/>
          <w:marTop w:val="0"/>
          <w:marBottom w:val="0"/>
          <w:divBdr>
            <w:top w:val="none" w:sz="0" w:space="0" w:color="auto"/>
            <w:left w:val="none" w:sz="0" w:space="0" w:color="auto"/>
            <w:bottom w:val="none" w:sz="0" w:space="0" w:color="auto"/>
            <w:right w:val="none" w:sz="0" w:space="0" w:color="auto"/>
          </w:divBdr>
        </w:div>
        <w:div w:id="261181024">
          <w:marLeft w:val="640"/>
          <w:marRight w:val="0"/>
          <w:marTop w:val="0"/>
          <w:marBottom w:val="0"/>
          <w:divBdr>
            <w:top w:val="none" w:sz="0" w:space="0" w:color="auto"/>
            <w:left w:val="none" w:sz="0" w:space="0" w:color="auto"/>
            <w:bottom w:val="none" w:sz="0" w:space="0" w:color="auto"/>
            <w:right w:val="none" w:sz="0" w:space="0" w:color="auto"/>
          </w:divBdr>
        </w:div>
        <w:div w:id="1651862125">
          <w:marLeft w:val="640"/>
          <w:marRight w:val="0"/>
          <w:marTop w:val="0"/>
          <w:marBottom w:val="0"/>
          <w:divBdr>
            <w:top w:val="none" w:sz="0" w:space="0" w:color="auto"/>
            <w:left w:val="none" w:sz="0" w:space="0" w:color="auto"/>
            <w:bottom w:val="none" w:sz="0" w:space="0" w:color="auto"/>
            <w:right w:val="none" w:sz="0" w:space="0" w:color="auto"/>
          </w:divBdr>
        </w:div>
        <w:div w:id="108361346">
          <w:marLeft w:val="640"/>
          <w:marRight w:val="0"/>
          <w:marTop w:val="0"/>
          <w:marBottom w:val="0"/>
          <w:divBdr>
            <w:top w:val="none" w:sz="0" w:space="0" w:color="auto"/>
            <w:left w:val="none" w:sz="0" w:space="0" w:color="auto"/>
            <w:bottom w:val="none" w:sz="0" w:space="0" w:color="auto"/>
            <w:right w:val="none" w:sz="0" w:space="0" w:color="auto"/>
          </w:divBdr>
        </w:div>
        <w:div w:id="320086129">
          <w:marLeft w:val="640"/>
          <w:marRight w:val="0"/>
          <w:marTop w:val="0"/>
          <w:marBottom w:val="0"/>
          <w:divBdr>
            <w:top w:val="none" w:sz="0" w:space="0" w:color="auto"/>
            <w:left w:val="none" w:sz="0" w:space="0" w:color="auto"/>
            <w:bottom w:val="none" w:sz="0" w:space="0" w:color="auto"/>
            <w:right w:val="none" w:sz="0" w:space="0" w:color="auto"/>
          </w:divBdr>
        </w:div>
        <w:div w:id="619460496">
          <w:marLeft w:val="640"/>
          <w:marRight w:val="0"/>
          <w:marTop w:val="0"/>
          <w:marBottom w:val="0"/>
          <w:divBdr>
            <w:top w:val="none" w:sz="0" w:space="0" w:color="auto"/>
            <w:left w:val="none" w:sz="0" w:space="0" w:color="auto"/>
            <w:bottom w:val="none" w:sz="0" w:space="0" w:color="auto"/>
            <w:right w:val="none" w:sz="0" w:space="0" w:color="auto"/>
          </w:divBdr>
        </w:div>
        <w:div w:id="699821362">
          <w:marLeft w:val="640"/>
          <w:marRight w:val="0"/>
          <w:marTop w:val="0"/>
          <w:marBottom w:val="0"/>
          <w:divBdr>
            <w:top w:val="none" w:sz="0" w:space="0" w:color="auto"/>
            <w:left w:val="none" w:sz="0" w:space="0" w:color="auto"/>
            <w:bottom w:val="none" w:sz="0" w:space="0" w:color="auto"/>
            <w:right w:val="none" w:sz="0" w:space="0" w:color="auto"/>
          </w:divBdr>
        </w:div>
        <w:div w:id="1146970235">
          <w:marLeft w:val="640"/>
          <w:marRight w:val="0"/>
          <w:marTop w:val="0"/>
          <w:marBottom w:val="0"/>
          <w:divBdr>
            <w:top w:val="none" w:sz="0" w:space="0" w:color="auto"/>
            <w:left w:val="none" w:sz="0" w:space="0" w:color="auto"/>
            <w:bottom w:val="none" w:sz="0" w:space="0" w:color="auto"/>
            <w:right w:val="none" w:sz="0" w:space="0" w:color="auto"/>
          </w:divBdr>
        </w:div>
        <w:div w:id="1935087881">
          <w:marLeft w:val="640"/>
          <w:marRight w:val="0"/>
          <w:marTop w:val="0"/>
          <w:marBottom w:val="0"/>
          <w:divBdr>
            <w:top w:val="none" w:sz="0" w:space="0" w:color="auto"/>
            <w:left w:val="none" w:sz="0" w:space="0" w:color="auto"/>
            <w:bottom w:val="none" w:sz="0" w:space="0" w:color="auto"/>
            <w:right w:val="none" w:sz="0" w:space="0" w:color="auto"/>
          </w:divBdr>
        </w:div>
        <w:div w:id="139465753">
          <w:marLeft w:val="640"/>
          <w:marRight w:val="0"/>
          <w:marTop w:val="0"/>
          <w:marBottom w:val="0"/>
          <w:divBdr>
            <w:top w:val="none" w:sz="0" w:space="0" w:color="auto"/>
            <w:left w:val="none" w:sz="0" w:space="0" w:color="auto"/>
            <w:bottom w:val="none" w:sz="0" w:space="0" w:color="auto"/>
            <w:right w:val="none" w:sz="0" w:space="0" w:color="auto"/>
          </w:divBdr>
        </w:div>
        <w:div w:id="36127359">
          <w:marLeft w:val="640"/>
          <w:marRight w:val="0"/>
          <w:marTop w:val="0"/>
          <w:marBottom w:val="0"/>
          <w:divBdr>
            <w:top w:val="none" w:sz="0" w:space="0" w:color="auto"/>
            <w:left w:val="none" w:sz="0" w:space="0" w:color="auto"/>
            <w:bottom w:val="none" w:sz="0" w:space="0" w:color="auto"/>
            <w:right w:val="none" w:sz="0" w:space="0" w:color="auto"/>
          </w:divBdr>
        </w:div>
        <w:div w:id="463933391">
          <w:marLeft w:val="640"/>
          <w:marRight w:val="0"/>
          <w:marTop w:val="0"/>
          <w:marBottom w:val="0"/>
          <w:divBdr>
            <w:top w:val="none" w:sz="0" w:space="0" w:color="auto"/>
            <w:left w:val="none" w:sz="0" w:space="0" w:color="auto"/>
            <w:bottom w:val="none" w:sz="0" w:space="0" w:color="auto"/>
            <w:right w:val="none" w:sz="0" w:space="0" w:color="auto"/>
          </w:divBdr>
        </w:div>
        <w:div w:id="2065059765">
          <w:marLeft w:val="640"/>
          <w:marRight w:val="0"/>
          <w:marTop w:val="0"/>
          <w:marBottom w:val="0"/>
          <w:divBdr>
            <w:top w:val="none" w:sz="0" w:space="0" w:color="auto"/>
            <w:left w:val="none" w:sz="0" w:space="0" w:color="auto"/>
            <w:bottom w:val="none" w:sz="0" w:space="0" w:color="auto"/>
            <w:right w:val="none" w:sz="0" w:space="0" w:color="auto"/>
          </w:divBdr>
        </w:div>
        <w:div w:id="1617322929">
          <w:marLeft w:val="640"/>
          <w:marRight w:val="0"/>
          <w:marTop w:val="0"/>
          <w:marBottom w:val="0"/>
          <w:divBdr>
            <w:top w:val="none" w:sz="0" w:space="0" w:color="auto"/>
            <w:left w:val="none" w:sz="0" w:space="0" w:color="auto"/>
            <w:bottom w:val="none" w:sz="0" w:space="0" w:color="auto"/>
            <w:right w:val="none" w:sz="0" w:space="0" w:color="auto"/>
          </w:divBdr>
        </w:div>
        <w:div w:id="445663065">
          <w:marLeft w:val="640"/>
          <w:marRight w:val="0"/>
          <w:marTop w:val="0"/>
          <w:marBottom w:val="0"/>
          <w:divBdr>
            <w:top w:val="none" w:sz="0" w:space="0" w:color="auto"/>
            <w:left w:val="none" w:sz="0" w:space="0" w:color="auto"/>
            <w:bottom w:val="none" w:sz="0" w:space="0" w:color="auto"/>
            <w:right w:val="none" w:sz="0" w:space="0" w:color="auto"/>
          </w:divBdr>
        </w:div>
        <w:div w:id="1006977226">
          <w:marLeft w:val="640"/>
          <w:marRight w:val="0"/>
          <w:marTop w:val="0"/>
          <w:marBottom w:val="0"/>
          <w:divBdr>
            <w:top w:val="none" w:sz="0" w:space="0" w:color="auto"/>
            <w:left w:val="none" w:sz="0" w:space="0" w:color="auto"/>
            <w:bottom w:val="none" w:sz="0" w:space="0" w:color="auto"/>
            <w:right w:val="none" w:sz="0" w:space="0" w:color="auto"/>
          </w:divBdr>
        </w:div>
        <w:div w:id="360207723">
          <w:marLeft w:val="640"/>
          <w:marRight w:val="0"/>
          <w:marTop w:val="0"/>
          <w:marBottom w:val="0"/>
          <w:divBdr>
            <w:top w:val="none" w:sz="0" w:space="0" w:color="auto"/>
            <w:left w:val="none" w:sz="0" w:space="0" w:color="auto"/>
            <w:bottom w:val="none" w:sz="0" w:space="0" w:color="auto"/>
            <w:right w:val="none" w:sz="0" w:space="0" w:color="auto"/>
          </w:divBdr>
        </w:div>
        <w:div w:id="495808311">
          <w:marLeft w:val="640"/>
          <w:marRight w:val="0"/>
          <w:marTop w:val="0"/>
          <w:marBottom w:val="0"/>
          <w:divBdr>
            <w:top w:val="none" w:sz="0" w:space="0" w:color="auto"/>
            <w:left w:val="none" w:sz="0" w:space="0" w:color="auto"/>
            <w:bottom w:val="none" w:sz="0" w:space="0" w:color="auto"/>
            <w:right w:val="none" w:sz="0" w:space="0" w:color="auto"/>
          </w:divBdr>
        </w:div>
        <w:div w:id="1108937992">
          <w:marLeft w:val="640"/>
          <w:marRight w:val="0"/>
          <w:marTop w:val="0"/>
          <w:marBottom w:val="0"/>
          <w:divBdr>
            <w:top w:val="none" w:sz="0" w:space="0" w:color="auto"/>
            <w:left w:val="none" w:sz="0" w:space="0" w:color="auto"/>
            <w:bottom w:val="none" w:sz="0" w:space="0" w:color="auto"/>
            <w:right w:val="none" w:sz="0" w:space="0" w:color="auto"/>
          </w:divBdr>
        </w:div>
        <w:div w:id="56052753">
          <w:marLeft w:val="640"/>
          <w:marRight w:val="0"/>
          <w:marTop w:val="0"/>
          <w:marBottom w:val="0"/>
          <w:divBdr>
            <w:top w:val="none" w:sz="0" w:space="0" w:color="auto"/>
            <w:left w:val="none" w:sz="0" w:space="0" w:color="auto"/>
            <w:bottom w:val="none" w:sz="0" w:space="0" w:color="auto"/>
            <w:right w:val="none" w:sz="0" w:space="0" w:color="auto"/>
          </w:divBdr>
        </w:div>
        <w:div w:id="1302349639">
          <w:marLeft w:val="640"/>
          <w:marRight w:val="0"/>
          <w:marTop w:val="0"/>
          <w:marBottom w:val="0"/>
          <w:divBdr>
            <w:top w:val="none" w:sz="0" w:space="0" w:color="auto"/>
            <w:left w:val="none" w:sz="0" w:space="0" w:color="auto"/>
            <w:bottom w:val="none" w:sz="0" w:space="0" w:color="auto"/>
            <w:right w:val="none" w:sz="0" w:space="0" w:color="auto"/>
          </w:divBdr>
        </w:div>
        <w:div w:id="370613541">
          <w:marLeft w:val="640"/>
          <w:marRight w:val="0"/>
          <w:marTop w:val="0"/>
          <w:marBottom w:val="0"/>
          <w:divBdr>
            <w:top w:val="none" w:sz="0" w:space="0" w:color="auto"/>
            <w:left w:val="none" w:sz="0" w:space="0" w:color="auto"/>
            <w:bottom w:val="none" w:sz="0" w:space="0" w:color="auto"/>
            <w:right w:val="none" w:sz="0" w:space="0" w:color="auto"/>
          </w:divBdr>
        </w:div>
        <w:div w:id="439299648">
          <w:marLeft w:val="640"/>
          <w:marRight w:val="0"/>
          <w:marTop w:val="0"/>
          <w:marBottom w:val="0"/>
          <w:divBdr>
            <w:top w:val="none" w:sz="0" w:space="0" w:color="auto"/>
            <w:left w:val="none" w:sz="0" w:space="0" w:color="auto"/>
            <w:bottom w:val="none" w:sz="0" w:space="0" w:color="auto"/>
            <w:right w:val="none" w:sz="0" w:space="0" w:color="auto"/>
          </w:divBdr>
        </w:div>
        <w:div w:id="1940871062">
          <w:marLeft w:val="640"/>
          <w:marRight w:val="0"/>
          <w:marTop w:val="0"/>
          <w:marBottom w:val="0"/>
          <w:divBdr>
            <w:top w:val="none" w:sz="0" w:space="0" w:color="auto"/>
            <w:left w:val="none" w:sz="0" w:space="0" w:color="auto"/>
            <w:bottom w:val="none" w:sz="0" w:space="0" w:color="auto"/>
            <w:right w:val="none" w:sz="0" w:space="0" w:color="auto"/>
          </w:divBdr>
        </w:div>
        <w:div w:id="1129590409">
          <w:marLeft w:val="640"/>
          <w:marRight w:val="0"/>
          <w:marTop w:val="0"/>
          <w:marBottom w:val="0"/>
          <w:divBdr>
            <w:top w:val="none" w:sz="0" w:space="0" w:color="auto"/>
            <w:left w:val="none" w:sz="0" w:space="0" w:color="auto"/>
            <w:bottom w:val="none" w:sz="0" w:space="0" w:color="auto"/>
            <w:right w:val="none" w:sz="0" w:space="0" w:color="auto"/>
          </w:divBdr>
        </w:div>
        <w:div w:id="1710884071">
          <w:marLeft w:val="640"/>
          <w:marRight w:val="0"/>
          <w:marTop w:val="0"/>
          <w:marBottom w:val="0"/>
          <w:divBdr>
            <w:top w:val="none" w:sz="0" w:space="0" w:color="auto"/>
            <w:left w:val="none" w:sz="0" w:space="0" w:color="auto"/>
            <w:bottom w:val="none" w:sz="0" w:space="0" w:color="auto"/>
            <w:right w:val="none" w:sz="0" w:space="0" w:color="auto"/>
          </w:divBdr>
        </w:div>
        <w:div w:id="747919659">
          <w:marLeft w:val="640"/>
          <w:marRight w:val="0"/>
          <w:marTop w:val="0"/>
          <w:marBottom w:val="0"/>
          <w:divBdr>
            <w:top w:val="none" w:sz="0" w:space="0" w:color="auto"/>
            <w:left w:val="none" w:sz="0" w:space="0" w:color="auto"/>
            <w:bottom w:val="none" w:sz="0" w:space="0" w:color="auto"/>
            <w:right w:val="none" w:sz="0" w:space="0" w:color="auto"/>
          </w:divBdr>
        </w:div>
        <w:div w:id="1990473514">
          <w:marLeft w:val="640"/>
          <w:marRight w:val="0"/>
          <w:marTop w:val="0"/>
          <w:marBottom w:val="0"/>
          <w:divBdr>
            <w:top w:val="none" w:sz="0" w:space="0" w:color="auto"/>
            <w:left w:val="none" w:sz="0" w:space="0" w:color="auto"/>
            <w:bottom w:val="none" w:sz="0" w:space="0" w:color="auto"/>
            <w:right w:val="none" w:sz="0" w:space="0" w:color="auto"/>
          </w:divBdr>
        </w:div>
        <w:div w:id="1347050119">
          <w:marLeft w:val="640"/>
          <w:marRight w:val="0"/>
          <w:marTop w:val="0"/>
          <w:marBottom w:val="0"/>
          <w:divBdr>
            <w:top w:val="none" w:sz="0" w:space="0" w:color="auto"/>
            <w:left w:val="none" w:sz="0" w:space="0" w:color="auto"/>
            <w:bottom w:val="none" w:sz="0" w:space="0" w:color="auto"/>
            <w:right w:val="none" w:sz="0" w:space="0" w:color="auto"/>
          </w:divBdr>
        </w:div>
        <w:div w:id="243879713">
          <w:marLeft w:val="640"/>
          <w:marRight w:val="0"/>
          <w:marTop w:val="0"/>
          <w:marBottom w:val="0"/>
          <w:divBdr>
            <w:top w:val="none" w:sz="0" w:space="0" w:color="auto"/>
            <w:left w:val="none" w:sz="0" w:space="0" w:color="auto"/>
            <w:bottom w:val="none" w:sz="0" w:space="0" w:color="auto"/>
            <w:right w:val="none" w:sz="0" w:space="0" w:color="auto"/>
          </w:divBdr>
        </w:div>
        <w:div w:id="876741623">
          <w:marLeft w:val="640"/>
          <w:marRight w:val="0"/>
          <w:marTop w:val="0"/>
          <w:marBottom w:val="0"/>
          <w:divBdr>
            <w:top w:val="none" w:sz="0" w:space="0" w:color="auto"/>
            <w:left w:val="none" w:sz="0" w:space="0" w:color="auto"/>
            <w:bottom w:val="none" w:sz="0" w:space="0" w:color="auto"/>
            <w:right w:val="none" w:sz="0" w:space="0" w:color="auto"/>
          </w:divBdr>
        </w:div>
        <w:div w:id="730351078">
          <w:marLeft w:val="640"/>
          <w:marRight w:val="0"/>
          <w:marTop w:val="0"/>
          <w:marBottom w:val="0"/>
          <w:divBdr>
            <w:top w:val="none" w:sz="0" w:space="0" w:color="auto"/>
            <w:left w:val="none" w:sz="0" w:space="0" w:color="auto"/>
            <w:bottom w:val="none" w:sz="0" w:space="0" w:color="auto"/>
            <w:right w:val="none" w:sz="0" w:space="0" w:color="auto"/>
          </w:divBdr>
        </w:div>
        <w:div w:id="896629480">
          <w:marLeft w:val="640"/>
          <w:marRight w:val="0"/>
          <w:marTop w:val="0"/>
          <w:marBottom w:val="0"/>
          <w:divBdr>
            <w:top w:val="none" w:sz="0" w:space="0" w:color="auto"/>
            <w:left w:val="none" w:sz="0" w:space="0" w:color="auto"/>
            <w:bottom w:val="none" w:sz="0" w:space="0" w:color="auto"/>
            <w:right w:val="none" w:sz="0" w:space="0" w:color="auto"/>
          </w:divBdr>
        </w:div>
        <w:div w:id="871070615">
          <w:marLeft w:val="640"/>
          <w:marRight w:val="0"/>
          <w:marTop w:val="0"/>
          <w:marBottom w:val="0"/>
          <w:divBdr>
            <w:top w:val="none" w:sz="0" w:space="0" w:color="auto"/>
            <w:left w:val="none" w:sz="0" w:space="0" w:color="auto"/>
            <w:bottom w:val="none" w:sz="0" w:space="0" w:color="auto"/>
            <w:right w:val="none" w:sz="0" w:space="0" w:color="auto"/>
          </w:divBdr>
        </w:div>
        <w:div w:id="107511610">
          <w:marLeft w:val="640"/>
          <w:marRight w:val="0"/>
          <w:marTop w:val="0"/>
          <w:marBottom w:val="0"/>
          <w:divBdr>
            <w:top w:val="none" w:sz="0" w:space="0" w:color="auto"/>
            <w:left w:val="none" w:sz="0" w:space="0" w:color="auto"/>
            <w:bottom w:val="none" w:sz="0" w:space="0" w:color="auto"/>
            <w:right w:val="none" w:sz="0" w:space="0" w:color="auto"/>
          </w:divBdr>
        </w:div>
        <w:div w:id="53626001">
          <w:marLeft w:val="640"/>
          <w:marRight w:val="0"/>
          <w:marTop w:val="0"/>
          <w:marBottom w:val="0"/>
          <w:divBdr>
            <w:top w:val="none" w:sz="0" w:space="0" w:color="auto"/>
            <w:left w:val="none" w:sz="0" w:space="0" w:color="auto"/>
            <w:bottom w:val="none" w:sz="0" w:space="0" w:color="auto"/>
            <w:right w:val="none" w:sz="0" w:space="0" w:color="auto"/>
          </w:divBdr>
        </w:div>
        <w:div w:id="119998839">
          <w:marLeft w:val="640"/>
          <w:marRight w:val="0"/>
          <w:marTop w:val="0"/>
          <w:marBottom w:val="0"/>
          <w:divBdr>
            <w:top w:val="none" w:sz="0" w:space="0" w:color="auto"/>
            <w:left w:val="none" w:sz="0" w:space="0" w:color="auto"/>
            <w:bottom w:val="none" w:sz="0" w:space="0" w:color="auto"/>
            <w:right w:val="none" w:sz="0" w:space="0" w:color="auto"/>
          </w:divBdr>
        </w:div>
        <w:div w:id="412943797">
          <w:marLeft w:val="640"/>
          <w:marRight w:val="0"/>
          <w:marTop w:val="0"/>
          <w:marBottom w:val="0"/>
          <w:divBdr>
            <w:top w:val="none" w:sz="0" w:space="0" w:color="auto"/>
            <w:left w:val="none" w:sz="0" w:space="0" w:color="auto"/>
            <w:bottom w:val="none" w:sz="0" w:space="0" w:color="auto"/>
            <w:right w:val="none" w:sz="0" w:space="0" w:color="auto"/>
          </w:divBdr>
        </w:div>
        <w:div w:id="1849975654">
          <w:marLeft w:val="640"/>
          <w:marRight w:val="0"/>
          <w:marTop w:val="0"/>
          <w:marBottom w:val="0"/>
          <w:divBdr>
            <w:top w:val="none" w:sz="0" w:space="0" w:color="auto"/>
            <w:left w:val="none" w:sz="0" w:space="0" w:color="auto"/>
            <w:bottom w:val="none" w:sz="0" w:space="0" w:color="auto"/>
            <w:right w:val="none" w:sz="0" w:space="0" w:color="auto"/>
          </w:divBdr>
        </w:div>
        <w:div w:id="1738086205">
          <w:marLeft w:val="640"/>
          <w:marRight w:val="0"/>
          <w:marTop w:val="0"/>
          <w:marBottom w:val="0"/>
          <w:divBdr>
            <w:top w:val="none" w:sz="0" w:space="0" w:color="auto"/>
            <w:left w:val="none" w:sz="0" w:space="0" w:color="auto"/>
            <w:bottom w:val="none" w:sz="0" w:space="0" w:color="auto"/>
            <w:right w:val="none" w:sz="0" w:space="0" w:color="auto"/>
          </w:divBdr>
        </w:div>
        <w:div w:id="2122525289">
          <w:marLeft w:val="640"/>
          <w:marRight w:val="0"/>
          <w:marTop w:val="0"/>
          <w:marBottom w:val="0"/>
          <w:divBdr>
            <w:top w:val="none" w:sz="0" w:space="0" w:color="auto"/>
            <w:left w:val="none" w:sz="0" w:space="0" w:color="auto"/>
            <w:bottom w:val="none" w:sz="0" w:space="0" w:color="auto"/>
            <w:right w:val="none" w:sz="0" w:space="0" w:color="auto"/>
          </w:divBdr>
        </w:div>
        <w:div w:id="169412603">
          <w:marLeft w:val="640"/>
          <w:marRight w:val="0"/>
          <w:marTop w:val="0"/>
          <w:marBottom w:val="0"/>
          <w:divBdr>
            <w:top w:val="none" w:sz="0" w:space="0" w:color="auto"/>
            <w:left w:val="none" w:sz="0" w:space="0" w:color="auto"/>
            <w:bottom w:val="none" w:sz="0" w:space="0" w:color="auto"/>
            <w:right w:val="none" w:sz="0" w:space="0" w:color="auto"/>
          </w:divBdr>
        </w:div>
        <w:div w:id="839539318">
          <w:marLeft w:val="640"/>
          <w:marRight w:val="0"/>
          <w:marTop w:val="0"/>
          <w:marBottom w:val="0"/>
          <w:divBdr>
            <w:top w:val="none" w:sz="0" w:space="0" w:color="auto"/>
            <w:left w:val="none" w:sz="0" w:space="0" w:color="auto"/>
            <w:bottom w:val="none" w:sz="0" w:space="0" w:color="auto"/>
            <w:right w:val="none" w:sz="0" w:space="0" w:color="auto"/>
          </w:divBdr>
        </w:div>
      </w:divsChild>
    </w:div>
    <w:div w:id="1897692239">
      <w:bodyDiv w:val="1"/>
      <w:marLeft w:val="0"/>
      <w:marRight w:val="0"/>
      <w:marTop w:val="0"/>
      <w:marBottom w:val="0"/>
      <w:divBdr>
        <w:top w:val="none" w:sz="0" w:space="0" w:color="auto"/>
        <w:left w:val="none" w:sz="0" w:space="0" w:color="auto"/>
        <w:bottom w:val="none" w:sz="0" w:space="0" w:color="auto"/>
        <w:right w:val="none" w:sz="0" w:space="0" w:color="auto"/>
      </w:divBdr>
      <w:divsChild>
        <w:div w:id="365831874">
          <w:marLeft w:val="640"/>
          <w:marRight w:val="0"/>
          <w:marTop w:val="0"/>
          <w:marBottom w:val="0"/>
          <w:divBdr>
            <w:top w:val="none" w:sz="0" w:space="0" w:color="auto"/>
            <w:left w:val="none" w:sz="0" w:space="0" w:color="auto"/>
            <w:bottom w:val="none" w:sz="0" w:space="0" w:color="auto"/>
            <w:right w:val="none" w:sz="0" w:space="0" w:color="auto"/>
          </w:divBdr>
        </w:div>
        <w:div w:id="2147163620">
          <w:marLeft w:val="640"/>
          <w:marRight w:val="0"/>
          <w:marTop w:val="0"/>
          <w:marBottom w:val="0"/>
          <w:divBdr>
            <w:top w:val="none" w:sz="0" w:space="0" w:color="auto"/>
            <w:left w:val="none" w:sz="0" w:space="0" w:color="auto"/>
            <w:bottom w:val="none" w:sz="0" w:space="0" w:color="auto"/>
            <w:right w:val="none" w:sz="0" w:space="0" w:color="auto"/>
          </w:divBdr>
        </w:div>
        <w:div w:id="1149131240">
          <w:marLeft w:val="640"/>
          <w:marRight w:val="0"/>
          <w:marTop w:val="0"/>
          <w:marBottom w:val="0"/>
          <w:divBdr>
            <w:top w:val="none" w:sz="0" w:space="0" w:color="auto"/>
            <w:left w:val="none" w:sz="0" w:space="0" w:color="auto"/>
            <w:bottom w:val="none" w:sz="0" w:space="0" w:color="auto"/>
            <w:right w:val="none" w:sz="0" w:space="0" w:color="auto"/>
          </w:divBdr>
        </w:div>
        <w:div w:id="1319459679">
          <w:marLeft w:val="640"/>
          <w:marRight w:val="0"/>
          <w:marTop w:val="0"/>
          <w:marBottom w:val="0"/>
          <w:divBdr>
            <w:top w:val="none" w:sz="0" w:space="0" w:color="auto"/>
            <w:left w:val="none" w:sz="0" w:space="0" w:color="auto"/>
            <w:bottom w:val="none" w:sz="0" w:space="0" w:color="auto"/>
            <w:right w:val="none" w:sz="0" w:space="0" w:color="auto"/>
          </w:divBdr>
        </w:div>
        <w:div w:id="1966349252">
          <w:marLeft w:val="640"/>
          <w:marRight w:val="0"/>
          <w:marTop w:val="0"/>
          <w:marBottom w:val="0"/>
          <w:divBdr>
            <w:top w:val="none" w:sz="0" w:space="0" w:color="auto"/>
            <w:left w:val="none" w:sz="0" w:space="0" w:color="auto"/>
            <w:bottom w:val="none" w:sz="0" w:space="0" w:color="auto"/>
            <w:right w:val="none" w:sz="0" w:space="0" w:color="auto"/>
          </w:divBdr>
        </w:div>
        <w:div w:id="1361396580">
          <w:marLeft w:val="640"/>
          <w:marRight w:val="0"/>
          <w:marTop w:val="0"/>
          <w:marBottom w:val="0"/>
          <w:divBdr>
            <w:top w:val="none" w:sz="0" w:space="0" w:color="auto"/>
            <w:left w:val="none" w:sz="0" w:space="0" w:color="auto"/>
            <w:bottom w:val="none" w:sz="0" w:space="0" w:color="auto"/>
            <w:right w:val="none" w:sz="0" w:space="0" w:color="auto"/>
          </w:divBdr>
        </w:div>
        <w:div w:id="2139645170">
          <w:marLeft w:val="640"/>
          <w:marRight w:val="0"/>
          <w:marTop w:val="0"/>
          <w:marBottom w:val="0"/>
          <w:divBdr>
            <w:top w:val="none" w:sz="0" w:space="0" w:color="auto"/>
            <w:left w:val="none" w:sz="0" w:space="0" w:color="auto"/>
            <w:bottom w:val="none" w:sz="0" w:space="0" w:color="auto"/>
            <w:right w:val="none" w:sz="0" w:space="0" w:color="auto"/>
          </w:divBdr>
        </w:div>
        <w:div w:id="784929876">
          <w:marLeft w:val="640"/>
          <w:marRight w:val="0"/>
          <w:marTop w:val="0"/>
          <w:marBottom w:val="0"/>
          <w:divBdr>
            <w:top w:val="none" w:sz="0" w:space="0" w:color="auto"/>
            <w:left w:val="none" w:sz="0" w:space="0" w:color="auto"/>
            <w:bottom w:val="none" w:sz="0" w:space="0" w:color="auto"/>
            <w:right w:val="none" w:sz="0" w:space="0" w:color="auto"/>
          </w:divBdr>
        </w:div>
        <w:div w:id="1841500015">
          <w:marLeft w:val="640"/>
          <w:marRight w:val="0"/>
          <w:marTop w:val="0"/>
          <w:marBottom w:val="0"/>
          <w:divBdr>
            <w:top w:val="none" w:sz="0" w:space="0" w:color="auto"/>
            <w:left w:val="none" w:sz="0" w:space="0" w:color="auto"/>
            <w:bottom w:val="none" w:sz="0" w:space="0" w:color="auto"/>
            <w:right w:val="none" w:sz="0" w:space="0" w:color="auto"/>
          </w:divBdr>
        </w:div>
        <w:div w:id="391588683">
          <w:marLeft w:val="640"/>
          <w:marRight w:val="0"/>
          <w:marTop w:val="0"/>
          <w:marBottom w:val="0"/>
          <w:divBdr>
            <w:top w:val="none" w:sz="0" w:space="0" w:color="auto"/>
            <w:left w:val="none" w:sz="0" w:space="0" w:color="auto"/>
            <w:bottom w:val="none" w:sz="0" w:space="0" w:color="auto"/>
            <w:right w:val="none" w:sz="0" w:space="0" w:color="auto"/>
          </w:divBdr>
        </w:div>
        <w:div w:id="2035884521">
          <w:marLeft w:val="640"/>
          <w:marRight w:val="0"/>
          <w:marTop w:val="0"/>
          <w:marBottom w:val="0"/>
          <w:divBdr>
            <w:top w:val="none" w:sz="0" w:space="0" w:color="auto"/>
            <w:left w:val="none" w:sz="0" w:space="0" w:color="auto"/>
            <w:bottom w:val="none" w:sz="0" w:space="0" w:color="auto"/>
            <w:right w:val="none" w:sz="0" w:space="0" w:color="auto"/>
          </w:divBdr>
        </w:div>
        <w:div w:id="69088151">
          <w:marLeft w:val="640"/>
          <w:marRight w:val="0"/>
          <w:marTop w:val="0"/>
          <w:marBottom w:val="0"/>
          <w:divBdr>
            <w:top w:val="none" w:sz="0" w:space="0" w:color="auto"/>
            <w:left w:val="none" w:sz="0" w:space="0" w:color="auto"/>
            <w:bottom w:val="none" w:sz="0" w:space="0" w:color="auto"/>
            <w:right w:val="none" w:sz="0" w:space="0" w:color="auto"/>
          </w:divBdr>
        </w:div>
        <w:div w:id="901795196">
          <w:marLeft w:val="640"/>
          <w:marRight w:val="0"/>
          <w:marTop w:val="0"/>
          <w:marBottom w:val="0"/>
          <w:divBdr>
            <w:top w:val="none" w:sz="0" w:space="0" w:color="auto"/>
            <w:left w:val="none" w:sz="0" w:space="0" w:color="auto"/>
            <w:bottom w:val="none" w:sz="0" w:space="0" w:color="auto"/>
            <w:right w:val="none" w:sz="0" w:space="0" w:color="auto"/>
          </w:divBdr>
        </w:div>
        <w:div w:id="1043215638">
          <w:marLeft w:val="640"/>
          <w:marRight w:val="0"/>
          <w:marTop w:val="0"/>
          <w:marBottom w:val="0"/>
          <w:divBdr>
            <w:top w:val="none" w:sz="0" w:space="0" w:color="auto"/>
            <w:left w:val="none" w:sz="0" w:space="0" w:color="auto"/>
            <w:bottom w:val="none" w:sz="0" w:space="0" w:color="auto"/>
            <w:right w:val="none" w:sz="0" w:space="0" w:color="auto"/>
          </w:divBdr>
        </w:div>
        <w:div w:id="534733529">
          <w:marLeft w:val="640"/>
          <w:marRight w:val="0"/>
          <w:marTop w:val="0"/>
          <w:marBottom w:val="0"/>
          <w:divBdr>
            <w:top w:val="none" w:sz="0" w:space="0" w:color="auto"/>
            <w:left w:val="none" w:sz="0" w:space="0" w:color="auto"/>
            <w:bottom w:val="none" w:sz="0" w:space="0" w:color="auto"/>
            <w:right w:val="none" w:sz="0" w:space="0" w:color="auto"/>
          </w:divBdr>
        </w:div>
        <w:div w:id="1283152320">
          <w:marLeft w:val="640"/>
          <w:marRight w:val="0"/>
          <w:marTop w:val="0"/>
          <w:marBottom w:val="0"/>
          <w:divBdr>
            <w:top w:val="none" w:sz="0" w:space="0" w:color="auto"/>
            <w:left w:val="none" w:sz="0" w:space="0" w:color="auto"/>
            <w:bottom w:val="none" w:sz="0" w:space="0" w:color="auto"/>
            <w:right w:val="none" w:sz="0" w:space="0" w:color="auto"/>
          </w:divBdr>
        </w:div>
        <w:div w:id="779647798">
          <w:marLeft w:val="640"/>
          <w:marRight w:val="0"/>
          <w:marTop w:val="0"/>
          <w:marBottom w:val="0"/>
          <w:divBdr>
            <w:top w:val="none" w:sz="0" w:space="0" w:color="auto"/>
            <w:left w:val="none" w:sz="0" w:space="0" w:color="auto"/>
            <w:bottom w:val="none" w:sz="0" w:space="0" w:color="auto"/>
            <w:right w:val="none" w:sz="0" w:space="0" w:color="auto"/>
          </w:divBdr>
        </w:div>
        <w:div w:id="109518965">
          <w:marLeft w:val="640"/>
          <w:marRight w:val="0"/>
          <w:marTop w:val="0"/>
          <w:marBottom w:val="0"/>
          <w:divBdr>
            <w:top w:val="none" w:sz="0" w:space="0" w:color="auto"/>
            <w:left w:val="none" w:sz="0" w:space="0" w:color="auto"/>
            <w:bottom w:val="none" w:sz="0" w:space="0" w:color="auto"/>
            <w:right w:val="none" w:sz="0" w:space="0" w:color="auto"/>
          </w:divBdr>
        </w:div>
        <w:div w:id="712005441">
          <w:marLeft w:val="640"/>
          <w:marRight w:val="0"/>
          <w:marTop w:val="0"/>
          <w:marBottom w:val="0"/>
          <w:divBdr>
            <w:top w:val="none" w:sz="0" w:space="0" w:color="auto"/>
            <w:left w:val="none" w:sz="0" w:space="0" w:color="auto"/>
            <w:bottom w:val="none" w:sz="0" w:space="0" w:color="auto"/>
            <w:right w:val="none" w:sz="0" w:space="0" w:color="auto"/>
          </w:divBdr>
        </w:div>
        <w:div w:id="2043434681">
          <w:marLeft w:val="640"/>
          <w:marRight w:val="0"/>
          <w:marTop w:val="0"/>
          <w:marBottom w:val="0"/>
          <w:divBdr>
            <w:top w:val="none" w:sz="0" w:space="0" w:color="auto"/>
            <w:left w:val="none" w:sz="0" w:space="0" w:color="auto"/>
            <w:bottom w:val="none" w:sz="0" w:space="0" w:color="auto"/>
            <w:right w:val="none" w:sz="0" w:space="0" w:color="auto"/>
          </w:divBdr>
        </w:div>
        <w:div w:id="184291779">
          <w:marLeft w:val="640"/>
          <w:marRight w:val="0"/>
          <w:marTop w:val="0"/>
          <w:marBottom w:val="0"/>
          <w:divBdr>
            <w:top w:val="none" w:sz="0" w:space="0" w:color="auto"/>
            <w:left w:val="none" w:sz="0" w:space="0" w:color="auto"/>
            <w:bottom w:val="none" w:sz="0" w:space="0" w:color="auto"/>
            <w:right w:val="none" w:sz="0" w:space="0" w:color="auto"/>
          </w:divBdr>
        </w:div>
        <w:div w:id="1933203785">
          <w:marLeft w:val="640"/>
          <w:marRight w:val="0"/>
          <w:marTop w:val="0"/>
          <w:marBottom w:val="0"/>
          <w:divBdr>
            <w:top w:val="none" w:sz="0" w:space="0" w:color="auto"/>
            <w:left w:val="none" w:sz="0" w:space="0" w:color="auto"/>
            <w:bottom w:val="none" w:sz="0" w:space="0" w:color="auto"/>
            <w:right w:val="none" w:sz="0" w:space="0" w:color="auto"/>
          </w:divBdr>
        </w:div>
        <w:div w:id="1451392757">
          <w:marLeft w:val="640"/>
          <w:marRight w:val="0"/>
          <w:marTop w:val="0"/>
          <w:marBottom w:val="0"/>
          <w:divBdr>
            <w:top w:val="none" w:sz="0" w:space="0" w:color="auto"/>
            <w:left w:val="none" w:sz="0" w:space="0" w:color="auto"/>
            <w:bottom w:val="none" w:sz="0" w:space="0" w:color="auto"/>
            <w:right w:val="none" w:sz="0" w:space="0" w:color="auto"/>
          </w:divBdr>
        </w:div>
        <w:div w:id="633025644">
          <w:marLeft w:val="640"/>
          <w:marRight w:val="0"/>
          <w:marTop w:val="0"/>
          <w:marBottom w:val="0"/>
          <w:divBdr>
            <w:top w:val="none" w:sz="0" w:space="0" w:color="auto"/>
            <w:left w:val="none" w:sz="0" w:space="0" w:color="auto"/>
            <w:bottom w:val="none" w:sz="0" w:space="0" w:color="auto"/>
            <w:right w:val="none" w:sz="0" w:space="0" w:color="auto"/>
          </w:divBdr>
        </w:div>
        <w:div w:id="521821503">
          <w:marLeft w:val="640"/>
          <w:marRight w:val="0"/>
          <w:marTop w:val="0"/>
          <w:marBottom w:val="0"/>
          <w:divBdr>
            <w:top w:val="none" w:sz="0" w:space="0" w:color="auto"/>
            <w:left w:val="none" w:sz="0" w:space="0" w:color="auto"/>
            <w:bottom w:val="none" w:sz="0" w:space="0" w:color="auto"/>
            <w:right w:val="none" w:sz="0" w:space="0" w:color="auto"/>
          </w:divBdr>
        </w:div>
        <w:div w:id="1279021404">
          <w:marLeft w:val="640"/>
          <w:marRight w:val="0"/>
          <w:marTop w:val="0"/>
          <w:marBottom w:val="0"/>
          <w:divBdr>
            <w:top w:val="none" w:sz="0" w:space="0" w:color="auto"/>
            <w:left w:val="none" w:sz="0" w:space="0" w:color="auto"/>
            <w:bottom w:val="none" w:sz="0" w:space="0" w:color="auto"/>
            <w:right w:val="none" w:sz="0" w:space="0" w:color="auto"/>
          </w:divBdr>
        </w:div>
        <w:div w:id="1349286827">
          <w:marLeft w:val="640"/>
          <w:marRight w:val="0"/>
          <w:marTop w:val="0"/>
          <w:marBottom w:val="0"/>
          <w:divBdr>
            <w:top w:val="none" w:sz="0" w:space="0" w:color="auto"/>
            <w:left w:val="none" w:sz="0" w:space="0" w:color="auto"/>
            <w:bottom w:val="none" w:sz="0" w:space="0" w:color="auto"/>
            <w:right w:val="none" w:sz="0" w:space="0" w:color="auto"/>
          </w:divBdr>
        </w:div>
        <w:div w:id="1960531133">
          <w:marLeft w:val="640"/>
          <w:marRight w:val="0"/>
          <w:marTop w:val="0"/>
          <w:marBottom w:val="0"/>
          <w:divBdr>
            <w:top w:val="none" w:sz="0" w:space="0" w:color="auto"/>
            <w:left w:val="none" w:sz="0" w:space="0" w:color="auto"/>
            <w:bottom w:val="none" w:sz="0" w:space="0" w:color="auto"/>
            <w:right w:val="none" w:sz="0" w:space="0" w:color="auto"/>
          </w:divBdr>
        </w:div>
        <w:div w:id="130952341">
          <w:marLeft w:val="640"/>
          <w:marRight w:val="0"/>
          <w:marTop w:val="0"/>
          <w:marBottom w:val="0"/>
          <w:divBdr>
            <w:top w:val="none" w:sz="0" w:space="0" w:color="auto"/>
            <w:left w:val="none" w:sz="0" w:space="0" w:color="auto"/>
            <w:bottom w:val="none" w:sz="0" w:space="0" w:color="auto"/>
            <w:right w:val="none" w:sz="0" w:space="0" w:color="auto"/>
          </w:divBdr>
        </w:div>
        <w:div w:id="1539050198">
          <w:marLeft w:val="640"/>
          <w:marRight w:val="0"/>
          <w:marTop w:val="0"/>
          <w:marBottom w:val="0"/>
          <w:divBdr>
            <w:top w:val="none" w:sz="0" w:space="0" w:color="auto"/>
            <w:left w:val="none" w:sz="0" w:space="0" w:color="auto"/>
            <w:bottom w:val="none" w:sz="0" w:space="0" w:color="auto"/>
            <w:right w:val="none" w:sz="0" w:space="0" w:color="auto"/>
          </w:divBdr>
        </w:div>
        <w:div w:id="1056077878">
          <w:marLeft w:val="640"/>
          <w:marRight w:val="0"/>
          <w:marTop w:val="0"/>
          <w:marBottom w:val="0"/>
          <w:divBdr>
            <w:top w:val="none" w:sz="0" w:space="0" w:color="auto"/>
            <w:left w:val="none" w:sz="0" w:space="0" w:color="auto"/>
            <w:bottom w:val="none" w:sz="0" w:space="0" w:color="auto"/>
            <w:right w:val="none" w:sz="0" w:space="0" w:color="auto"/>
          </w:divBdr>
        </w:div>
        <w:div w:id="1645164022">
          <w:marLeft w:val="640"/>
          <w:marRight w:val="0"/>
          <w:marTop w:val="0"/>
          <w:marBottom w:val="0"/>
          <w:divBdr>
            <w:top w:val="none" w:sz="0" w:space="0" w:color="auto"/>
            <w:left w:val="none" w:sz="0" w:space="0" w:color="auto"/>
            <w:bottom w:val="none" w:sz="0" w:space="0" w:color="auto"/>
            <w:right w:val="none" w:sz="0" w:space="0" w:color="auto"/>
          </w:divBdr>
        </w:div>
        <w:div w:id="743259335">
          <w:marLeft w:val="640"/>
          <w:marRight w:val="0"/>
          <w:marTop w:val="0"/>
          <w:marBottom w:val="0"/>
          <w:divBdr>
            <w:top w:val="none" w:sz="0" w:space="0" w:color="auto"/>
            <w:left w:val="none" w:sz="0" w:space="0" w:color="auto"/>
            <w:bottom w:val="none" w:sz="0" w:space="0" w:color="auto"/>
            <w:right w:val="none" w:sz="0" w:space="0" w:color="auto"/>
          </w:divBdr>
        </w:div>
        <w:div w:id="724910204">
          <w:marLeft w:val="640"/>
          <w:marRight w:val="0"/>
          <w:marTop w:val="0"/>
          <w:marBottom w:val="0"/>
          <w:divBdr>
            <w:top w:val="none" w:sz="0" w:space="0" w:color="auto"/>
            <w:left w:val="none" w:sz="0" w:space="0" w:color="auto"/>
            <w:bottom w:val="none" w:sz="0" w:space="0" w:color="auto"/>
            <w:right w:val="none" w:sz="0" w:space="0" w:color="auto"/>
          </w:divBdr>
        </w:div>
        <w:div w:id="1984921393">
          <w:marLeft w:val="640"/>
          <w:marRight w:val="0"/>
          <w:marTop w:val="0"/>
          <w:marBottom w:val="0"/>
          <w:divBdr>
            <w:top w:val="none" w:sz="0" w:space="0" w:color="auto"/>
            <w:left w:val="none" w:sz="0" w:space="0" w:color="auto"/>
            <w:bottom w:val="none" w:sz="0" w:space="0" w:color="auto"/>
            <w:right w:val="none" w:sz="0" w:space="0" w:color="auto"/>
          </w:divBdr>
        </w:div>
        <w:div w:id="380054959">
          <w:marLeft w:val="640"/>
          <w:marRight w:val="0"/>
          <w:marTop w:val="0"/>
          <w:marBottom w:val="0"/>
          <w:divBdr>
            <w:top w:val="none" w:sz="0" w:space="0" w:color="auto"/>
            <w:left w:val="none" w:sz="0" w:space="0" w:color="auto"/>
            <w:bottom w:val="none" w:sz="0" w:space="0" w:color="auto"/>
            <w:right w:val="none" w:sz="0" w:space="0" w:color="auto"/>
          </w:divBdr>
        </w:div>
        <w:div w:id="543950838">
          <w:marLeft w:val="640"/>
          <w:marRight w:val="0"/>
          <w:marTop w:val="0"/>
          <w:marBottom w:val="0"/>
          <w:divBdr>
            <w:top w:val="none" w:sz="0" w:space="0" w:color="auto"/>
            <w:left w:val="none" w:sz="0" w:space="0" w:color="auto"/>
            <w:bottom w:val="none" w:sz="0" w:space="0" w:color="auto"/>
            <w:right w:val="none" w:sz="0" w:space="0" w:color="auto"/>
          </w:divBdr>
        </w:div>
        <w:div w:id="2054767590">
          <w:marLeft w:val="640"/>
          <w:marRight w:val="0"/>
          <w:marTop w:val="0"/>
          <w:marBottom w:val="0"/>
          <w:divBdr>
            <w:top w:val="none" w:sz="0" w:space="0" w:color="auto"/>
            <w:left w:val="none" w:sz="0" w:space="0" w:color="auto"/>
            <w:bottom w:val="none" w:sz="0" w:space="0" w:color="auto"/>
            <w:right w:val="none" w:sz="0" w:space="0" w:color="auto"/>
          </w:divBdr>
        </w:div>
        <w:div w:id="1860266825">
          <w:marLeft w:val="640"/>
          <w:marRight w:val="0"/>
          <w:marTop w:val="0"/>
          <w:marBottom w:val="0"/>
          <w:divBdr>
            <w:top w:val="none" w:sz="0" w:space="0" w:color="auto"/>
            <w:left w:val="none" w:sz="0" w:space="0" w:color="auto"/>
            <w:bottom w:val="none" w:sz="0" w:space="0" w:color="auto"/>
            <w:right w:val="none" w:sz="0" w:space="0" w:color="auto"/>
          </w:divBdr>
        </w:div>
        <w:div w:id="1766800968">
          <w:marLeft w:val="640"/>
          <w:marRight w:val="0"/>
          <w:marTop w:val="0"/>
          <w:marBottom w:val="0"/>
          <w:divBdr>
            <w:top w:val="none" w:sz="0" w:space="0" w:color="auto"/>
            <w:left w:val="none" w:sz="0" w:space="0" w:color="auto"/>
            <w:bottom w:val="none" w:sz="0" w:space="0" w:color="auto"/>
            <w:right w:val="none" w:sz="0" w:space="0" w:color="auto"/>
          </w:divBdr>
        </w:div>
        <w:div w:id="1689939591">
          <w:marLeft w:val="640"/>
          <w:marRight w:val="0"/>
          <w:marTop w:val="0"/>
          <w:marBottom w:val="0"/>
          <w:divBdr>
            <w:top w:val="none" w:sz="0" w:space="0" w:color="auto"/>
            <w:left w:val="none" w:sz="0" w:space="0" w:color="auto"/>
            <w:bottom w:val="none" w:sz="0" w:space="0" w:color="auto"/>
            <w:right w:val="none" w:sz="0" w:space="0" w:color="auto"/>
          </w:divBdr>
        </w:div>
        <w:div w:id="1423720145">
          <w:marLeft w:val="640"/>
          <w:marRight w:val="0"/>
          <w:marTop w:val="0"/>
          <w:marBottom w:val="0"/>
          <w:divBdr>
            <w:top w:val="none" w:sz="0" w:space="0" w:color="auto"/>
            <w:left w:val="none" w:sz="0" w:space="0" w:color="auto"/>
            <w:bottom w:val="none" w:sz="0" w:space="0" w:color="auto"/>
            <w:right w:val="none" w:sz="0" w:space="0" w:color="auto"/>
          </w:divBdr>
        </w:div>
        <w:div w:id="1968663752">
          <w:marLeft w:val="640"/>
          <w:marRight w:val="0"/>
          <w:marTop w:val="0"/>
          <w:marBottom w:val="0"/>
          <w:divBdr>
            <w:top w:val="none" w:sz="0" w:space="0" w:color="auto"/>
            <w:left w:val="none" w:sz="0" w:space="0" w:color="auto"/>
            <w:bottom w:val="none" w:sz="0" w:space="0" w:color="auto"/>
            <w:right w:val="none" w:sz="0" w:space="0" w:color="auto"/>
          </w:divBdr>
        </w:div>
        <w:div w:id="1537160111">
          <w:marLeft w:val="640"/>
          <w:marRight w:val="0"/>
          <w:marTop w:val="0"/>
          <w:marBottom w:val="0"/>
          <w:divBdr>
            <w:top w:val="none" w:sz="0" w:space="0" w:color="auto"/>
            <w:left w:val="none" w:sz="0" w:space="0" w:color="auto"/>
            <w:bottom w:val="none" w:sz="0" w:space="0" w:color="auto"/>
            <w:right w:val="none" w:sz="0" w:space="0" w:color="auto"/>
          </w:divBdr>
        </w:div>
        <w:div w:id="1314335477">
          <w:marLeft w:val="640"/>
          <w:marRight w:val="0"/>
          <w:marTop w:val="0"/>
          <w:marBottom w:val="0"/>
          <w:divBdr>
            <w:top w:val="none" w:sz="0" w:space="0" w:color="auto"/>
            <w:left w:val="none" w:sz="0" w:space="0" w:color="auto"/>
            <w:bottom w:val="none" w:sz="0" w:space="0" w:color="auto"/>
            <w:right w:val="none" w:sz="0" w:space="0" w:color="auto"/>
          </w:divBdr>
        </w:div>
        <w:div w:id="2113744424">
          <w:marLeft w:val="640"/>
          <w:marRight w:val="0"/>
          <w:marTop w:val="0"/>
          <w:marBottom w:val="0"/>
          <w:divBdr>
            <w:top w:val="none" w:sz="0" w:space="0" w:color="auto"/>
            <w:left w:val="none" w:sz="0" w:space="0" w:color="auto"/>
            <w:bottom w:val="none" w:sz="0" w:space="0" w:color="auto"/>
            <w:right w:val="none" w:sz="0" w:space="0" w:color="auto"/>
          </w:divBdr>
        </w:div>
        <w:div w:id="1011569471">
          <w:marLeft w:val="640"/>
          <w:marRight w:val="0"/>
          <w:marTop w:val="0"/>
          <w:marBottom w:val="0"/>
          <w:divBdr>
            <w:top w:val="none" w:sz="0" w:space="0" w:color="auto"/>
            <w:left w:val="none" w:sz="0" w:space="0" w:color="auto"/>
            <w:bottom w:val="none" w:sz="0" w:space="0" w:color="auto"/>
            <w:right w:val="none" w:sz="0" w:space="0" w:color="auto"/>
          </w:divBdr>
        </w:div>
        <w:div w:id="671421052">
          <w:marLeft w:val="640"/>
          <w:marRight w:val="0"/>
          <w:marTop w:val="0"/>
          <w:marBottom w:val="0"/>
          <w:divBdr>
            <w:top w:val="none" w:sz="0" w:space="0" w:color="auto"/>
            <w:left w:val="none" w:sz="0" w:space="0" w:color="auto"/>
            <w:bottom w:val="none" w:sz="0" w:space="0" w:color="auto"/>
            <w:right w:val="none" w:sz="0" w:space="0" w:color="auto"/>
          </w:divBdr>
        </w:div>
        <w:div w:id="734936875">
          <w:marLeft w:val="640"/>
          <w:marRight w:val="0"/>
          <w:marTop w:val="0"/>
          <w:marBottom w:val="0"/>
          <w:divBdr>
            <w:top w:val="none" w:sz="0" w:space="0" w:color="auto"/>
            <w:left w:val="none" w:sz="0" w:space="0" w:color="auto"/>
            <w:bottom w:val="none" w:sz="0" w:space="0" w:color="auto"/>
            <w:right w:val="none" w:sz="0" w:space="0" w:color="auto"/>
          </w:divBdr>
        </w:div>
        <w:div w:id="1910455959">
          <w:marLeft w:val="640"/>
          <w:marRight w:val="0"/>
          <w:marTop w:val="0"/>
          <w:marBottom w:val="0"/>
          <w:divBdr>
            <w:top w:val="none" w:sz="0" w:space="0" w:color="auto"/>
            <w:left w:val="none" w:sz="0" w:space="0" w:color="auto"/>
            <w:bottom w:val="none" w:sz="0" w:space="0" w:color="auto"/>
            <w:right w:val="none" w:sz="0" w:space="0" w:color="auto"/>
          </w:divBdr>
        </w:div>
        <w:div w:id="1375425833">
          <w:marLeft w:val="640"/>
          <w:marRight w:val="0"/>
          <w:marTop w:val="0"/>
          <w:marBottom w:val="0"/>
          <w:divBdr>
            <w:top w:val="none" w:sz="0" w:space="0" w:color="auto"/>
            <w:left w:val="none" w:sz="0" w:space="0" w:color="auto"/>
            <w:bottom w:val="none" w:sz="0" w:space="0" w:color="auto"/>
            <w:right w:val="none" w:sz="0" w:space="0" w:color="auto"/>
          </w:divBdr>
        </w:div>
        <w:div w:id="543642064">
          <w:marLeft w:val="640"/>
          <w:marRight w:val="0"/>
          <w:marTop w:val="0"/>
          <w:marBottom w:val="0"/>
          <w:divBdr>
            <w:top w:val="none" w:sz="0" w:space="0" w:color="auto"/>
            <w:left w:val="none" w:sz="0" w:space="0" w:color="auto"/>
            <w:bottom w:val="none" w:sz="0" w:space="0" w:color="auto"/>
            <w:right w:val="none" w:sz="0" w:space="0" w:color="auto"/>
          </w:divBdr>
        </w:div>
        <w:div w:id="1191603804">
          <w:marLeft w:val="640"/>
          <w:marRight w:val="0"/>
          <w:marTop w:val="0"/>
          <w:marBottom w:val="0"/>
          <w:divBdr>
            <w:top w:val="none" w:sz="0" w:space="0" w:color="auto"/>
            <w:left w:val="none" w:sz="0" w:space="0" w:color="auto"/>
            <w:bottom w:val="none" w:sz="0" w:space="0" w:color="auto"/>
            <w:right w:val="none" w:sz="0" w:space="0" w:color="auto"/>
          </w:divBdr>
        </w:div>
        <w:div w:id="1586457037">
          <w:marLeft w:val="640"/>
          <w:marRight w:val="0"/>
          <w:marTop w:val="0"/>
          <w:marBottom w:val="0"/>
          <w:divBdr>
            <w:top w:val="none" w:sz="0" w:space="0" w:color="auto"/>
            <w:left w:val="none" w:sz="0" w:space="0" w:color="auto"/>
            <w:bottom w:val="none" w:sz="0" w:space="0" w:color="auto"/>
            <w:right w:val="none" w:sz="0" w:space="0" w:color="auto"/>
          </w:divBdr>
        </w:div>
        <w:div w:id="1910381781">
          <w:marLeft w:val="640"/>
          <w:marRight w:val="0"/>
          <w:marTop w:val="0"/>
          <w:marBottom w:val="0"/>
          <w:divBdr>
            <w:top w:val="none" w:sz="0" w:space="0" w:color="auto"/>
            <w:left w:val="none" w:sz="0" w:space="0" w:color="auto"/>
            <w:bottom w:val="none" w:sz="0" w:space="0" w:color="auto"/>
            <w:right w:val="none" w:sz="0" w:space="0" w:color="auto"/>
          </w:divBdr>
        </w:div>
        <w:div w:id="793519710">
          <w:marLeft w:val="640"/>
          <w:marRight w:val="0"/>
          <w:marTop w:val="0"/>
          <w:marBottom w:val="0"/>
          <w:divBdr>
            <w:top w:val="none" w:sz="0" w:space="0" w:color="auto"/>
            <w:left w:val="none" w:sz="0" w:space="0" w:color="auto"/>
            <w:bottom w:val="none" w:sz="0" w:space="0" w:color="auto"/>
            <w:right w:val="none" w:sz="0" w:space="0" w:color="auto"/>
          </w:divBdr>
        </w:div>
        <w:div w:id="2088577473">
          <w:marLeft w:val="640"/>
          <w:marRight w:val="0"/>
          <w:marTop w:val="0"/>
          <w:marBottom w:val="0"/>
          <w:divBdr>
            <w:top w:val="none" w:sz="0" w:space="0" w:color="auto"/>
            <w:left w:val="none" w:sz="0" w:space="0" w:color="auto"/>
            <w:bottom w:val="none" w:sz="0" w:space="0" w:color="auto"/>
            <w:right w:val="none" w:sz="0" w:space="0" w:color="auto"/>
          </w:divBdr>
        </w:div>
        <w:div w:id="1812163304">
          <w:marLeft w:val="640"/>
          <w:marRight w:val="0"/>
          <w:marTop w:val="0"/>
          <w:marBottom w:val="0"/>
          <w:divBdr>
            <w:top w:val="none" w:sz="0" w:space="0" w:color="auto"/>
            <w:left w:val="none" w:sz="0" w:space="0" w:color="auto"/>
            <w:bottom w:val="none" w:sz="0" w:space="0" w:color="auto"/>
            <w:right w:val="none" w:sz="0" w:space="0" w:color="auto"/>
          </w:divBdr>
        </w:div>
        <w:div w:id="1602373178">
          <w:marLeft w:val="640"/>
          <w:marRight w:val="0"/>
          <w:marTop w:val="0"/>
          <w:marBottom w:val="0"/>
          <w:divBdr>
            <w:top w:val="none" w:sz="0" w:space="0" w:color="auto"/>
            <w:left w:val="none" w:sz="0" w:space="0" w:color="auto"/>
            <w:bottom w:val="none" w:sz="0" w:space="0" w:color="auto"/>
            <w:right w:val="none" w:sz="0" w:space="0" w:color="auto"/>
          </w:divBdr>
        </w:div>
        <w:div w:id="737437284">
          <w:marLeft w:val="640"/>
          <w:marRight w:val="0"/>
          <w:marTop w:val="0"/>
          <w:marBottom w:val="0"/>
          <w:divBdr>
            <w:top w:val="none" w:sz="0" w:space="0" w:color="auto"/>
            <w:left w:val="none" w:sz="0" w:space="0" w:color="auto"/>
            <w:bottom w:val="none" w:sz="0" w:space="0" w:color="auto"/>
            <w:right w:val="none" w:sz="0" w:space="0" w:color="auto"/>
          </w:divBdr>
        </w:div>
        <w:div w:id="1062556759">
          <w:marLeft w:val="640"/>
          <w:marRight w:val="0"/>
          <w:marTop w:val="0"/>
          <w:marBottom w:val="0"/>
          <w:divBdr>
            <w:top w:val="none" w:sz="0" w:space="0" w:color="auto"/>
            <w:left w:val="none" w:sz="0" w:space="0" w:color="auto"/>
            <w:bottom w:val="none" w:sz="0" w:space="0" w:color="auto"/>
            <w:right w:val="none" w:sz="0" w:space="0" w:color="auto"/>
          </w:divBdr>
        </w:div>
        <w:div w:id="573852567">
          <w:marLeft w:val="640"/>
          <w:marRight w:val="0"/>
          <w:marTop w:val="0"/>
          <w:marBottom w:val="0"/>
          <w:divBdr>
            <w:top w:val="none" w:sz="0" w:space="0" w:color="auto"/>
            <w:left w:val="none" w:sz="0" w:space="0" w:color="auto"/>
            <w:bottom w:val="none" w:sz="0" w:space="0" w:color="auto"/>
            <w:right w:val="none" w:sz="0" w:space="0" w:color="auto"/>
          </w:divBdr>
        </w:div>
        <w:div w:id="2099325344">
          <w:marLeft w:val="640"/>
          <w:marRight w:val="0"/>
          <w:marTop w:val="0"/>
          <w:marBottom w:val="0"/>
          <w:divBdr>
            <w:top w:val="none" w:sz="0" w:space="0" w:color="auto"/>
            <w:left w:val="none" w:sz="0" w:space="0" w:color="auto"/>
            <w:bottom w:val="none" w:sz="0" w:space="0" w:color="auto"/>
            <w:right w:val="none" w:sz="0" w:space="0" w:color="auto"/>
          </w:divBdr>
        </w:div>
        <w:div w:id="1776633109">
          <w:marLeft w:val="640"/>
          <w:marRight w:val="0"/>
          <w:marTop w:val="0"/>
          <w:marBottom w:val="0"/>
          <w:divBdr>
            <w:top w:val="none" w:sz="0" w:space="0" w:color="auto"/>
            <w:left w:val="none" w:sz="0" w:space="0" w:color="auto"/>
            <w:bottom w:val="none" w:sz="0" w:space="0" w:color="auto"/>
            <w:right w:val="none" w:sz="0" w:space="0" w:color="auto"/>
          </w:divBdr>
        </w:div>
        <w:div w:id="1517693024">
          <w:marLeft w:val="640"/>
          <w:marRight w:val="0"/>
          <w:marTop w:val="0"/>
          <w:marBottom w:val="0"/>
          <w:divBdr>
            <w:top w:val="none" w:sz="0" w:space="0" w:color="auto"/>
            <w:left w:val="none" w:sz="0" w:space="0" w:color="auto"/>
            <w:bottom w:val="none" w:sz="0" w:space="0" w:color="auto"/>
            <w:right w:val="none" w:sz="0" w:space="0" w:color="auto"/>
          </w:divBdr>
        </w:div>
        <w:div w:id="1812599821">
          <w:marLeft w:val="640"/>
          <w:marRight w:val="0"/>
          <w:marTop w:val="0"/>
          <w:marBottom w:val="0"/>
          <w:divBdr>
            <w:top w:val="none" w:sz="0" w:space="0" w:color="auto"/>
            <w:left w:val="none" w:sz="0" w:space="0" w:color="auto"/>
            <w:bottom w:val="none" w:sz="0" w:space="0" w:color="auto"/>
            <w:right w:val="none" w:sz="0" w:space="0" w:color="auto"/>
          </w:divBdr>
        </w:div>
        <w:div w:id="1064838845">
          <w:marLeft w:val="640"/>
          <w:marRight w:val="0"/>
          <w:marTop w:val="0"/>
          <w:marBottom w:val="0"/>
          <w:divBdr>
            <w:top w:val="none" w:sz="0" w:space="0" w:color="auto"/>
            <w:left w:val="none" w:sz="0" w:space="0" w:color="auto"/>
            <w:bottom w:val="none" w:sz="0" w:space="0" w:color="auto"/>
            <w:right w:val="none" w:sz="0" w:space="0" w:color="auto"/>
          </w:divBdr>
        </w:div>
        <w:div w:id="743144512">
          <w:marLeft w:val="640"/>
          <w:marRight w:val="0"/>
          <w:marTop w:val="0"/>
          <w:marBottom w:val="0"/>
          <w:divBdr>
            <w:top w:val="none" w:sz="0" w:space="0" w:color="auto"/>
            <w:left w:val="none" w:sz="0" w:space="0" w:color="auto"/>
            <w:bottom w:val="none" w:sz="0" w:space="0" w:color="auto"/>
            <w:right w:val="none" w:sz="0" w:space="0" w:color="auto"/>
          </w:divBdr>
        </w:div>
        <w:div w:id="1089472390">
          <w:marLeft w:val="640"/>
          <w:marRight w:val="0"/>
          <w:marTop w:val="0"/>
          <w:marBottom w:val="0"/>
          <w:divBdr>
            <w:top w:val="none" w:sz="0" w:space="0" w:color="auto"/>
            <w:left w:val="none" w:sz="0" w:space="0" w:color="auto"/>
            <w:bottom w:val="none" w:sz="0" w:space="0" w:color="auto"/>
            <w:right w:val="none" w:sz="0" w:space="0" w:color="auto"/>
          </w:divBdr>
        </w:div>
        <w:div w:id="772285899">
          <w:marLeft w:val="640"/>
          <w:marRight w:val="0"/>
          <w:marTop w:val="0"/>
          <w:marBottom w:val="0"/>
          <w:divBdr>
            <w:top w:val="none" w:sz="0" w:space="0" w:color="auto"/>
            <w:left w:val="none" w:sz="0" w:space="0" w:color="auto"/>
            <w:bottom w:val="none" w:sz="0" w:space="0" w:color="auto"/>
            <w:right w:val="none" w:sz="0" w:space="0" w:color="auto"/>
          </w:divBdr>
        </w:div>
        <w:div w:id="1962413154">
          <w:marLeft w:val="640"/>
          <w:marRight w:val="0"/>
          <w:marTop w:val="0"/>
          <w:marBottom w:val="0"/>
          <w:divBdr>
            <w:top w:val="none" w:sz="0" w:space="0" w:color="auto"/>
            <w:left w:val="none" w:sz="0" w:space="0" w:color="auto"/>
            <w:bottom w:val="none" w:sz="0" w:space="0" w:color="auto"/>
            <w:right w:val="none" w:sz="0" w:space="0" w:color="auto"/>
          </w:divBdr>
        </w:div>
        <w:div w:id="663318318">
          <w:marLeft w:val="640"/>
          <w:marRight w:val="0"/>
          <w:marTop w:val="0"/>
          <w:marBottom w:val="0"/>
          <w:divBdr>
            <w:top w:val="none" w:sz="0" w:space="0" w:color="auto"/>
            <w:left w:val="none" w:sz="0" w:space="0" w:color="auto"/>
            <w:bottom w:val="none" w:sz="0" w:space="0" w:color="auto"/>
            <w:right w:val="none" w:sz="0" w:space="0" w:color="auto"/>
          </w:divBdr>
        </w:div>
        <w:div w:id="1412313292">
          <w:marLeft w:val="640"/>
          <w:marRight w:val="0"/>
          <w:marTop w:val="0"/>
          <w:marBottom w:val="0"/>
          <w:divBdr>
            <w:top w:val="none" w:sz="0" w:space="0" w:color="auto"/>
            <w:left w:val="none" w:sz="0" w:space="0" w:color="auto"/>
            <w:bottom w:val="none" w:sz="0" w:space="0" w:color="auto"/>
            <w:right w:val="none" w:sz="0" w:space="0" w:color="auto"/>
          </w:divBdr>
        </w:div>
        <w:div w:id="360975344">
          <w:marLeft w:val="640"/>
          <w:marRight w:val="0"/>
          <w:marTop w:val="0"/>
          <w:marBottom w:val="0"/>
          <w:divBdr>
            <w:top w:val="none" w:sz="0" w:space="0" w:color="auto"/>
            <w:left w:val="none" w:sz="0" w:space="0" w:color="auto"/>
            <w:bottom w:val="none" w:sz="0" w:space="0" w:color="auto"/>
            <w:right w:val="none" w:sz="0" w:space="0" w:color="auto"/>
          </w:divBdr>
        </w:div>
        <w:div w:id="227301823">
          <w:marLeft w:val="640"/>
          <w:marRight w:val="0"/>
          <w:marTop w:val="0"/>
          <w:marBottom w:val="0"/>
          <w:divBdr>
            <w:top w:val="none" w:sz="0" w:space="0" w:color="auto"/>
            <w:left w:val="none" w:sz="0" w:space="0" w:color="auto"/>
            <w:bottom w:val="none" w:sz="0" w:space="0" w:color="auto"/>
            <w:right w:val="none" w:sz="0" w:space="0" w:color="auto"/>
          </w:divBdr>
        </w:div>
        <w:div w:id="140510067">
          <w:marLeft w:val="640"/>
          <w:marRight w:val="0"/>
          <w:marTop w:val="0"/>
          <w:marBottom w:val="0"/>
          <w:divBdr>
            <w:top w:val="none" w:sz="0" w:space="0" w:color="auto"/>
            <w:left w:val="none" w:sz="0" w:space="0" w:color="auto"/>
            <w:bottom w:val="none" w:sz="0" w:space="0" w:color="auto"/>
            <w:right w:val="none" w:sz="0" w:space="0" w:color="auto"/>
          </w:divBdr>
        </w:div>
        <w:div w:id="1365790829">
          <w:marLeft w:val="640"/>
          <w:marRight w:val="0"/>
          <w:marTop w:val="0"/>
          <w:marBottom w:val="0"/>
          <w:divBdr>
            <w:top w:val="none" w:sz="0" w:space="0" w:color="auto"/>
            <w:left w:val="none" w:sz="0" w:space="0" w:color="auto"/>
            <w:bottom w:val="none" w:sz="0" w:space="0" w:color="auto"/>
            <w:right w:val="none" w:sz="0" w:space="0" w:color="auto"/>
          </w:divBdr>
        </w:div>
        <w:div w:id="2031906003">
          <w:marLeft w:val="640"/>
          <w:marRight w:val="0"/>
          <w:marTop w:val="0"/>
          <w:marBottom w:val="0"/>
          <w:divBdr>
            <w:top w:val="none" w:sz="0" w:space="0" w:color="auto"/>
            <w:left w:val="none" w:sz="0" w:space="0" w:color="auto"/>
            <w:bottom w:val="none" w:sz="0" w:space="0" w:color="auto"/>
            <w:right w:val="none" w:sz="0" w:space="0" w:color="auto"/>
          </w:divBdr>
        </w:div>
        <w:div w:id="304819903">
          <w:marLeft w:val="640"/>
          <w:marRight w:val="0"/>
          <w:marTop w:val="0"/>
          <w:marBottom w:val="0"/>
          <w:divBdr>
            <w:top w:val="none" w:sz="0" w:space="0" w:color="auto"/>
            <w:left w:val="none" w:sz="0" w:space="0" w:color="auto"/>
            <w:bottom w:val="none" w:sz="0" w:space="0" w:color="auto"/>
            <w:right w:val="none" w:sz="0" w:space="0" w:color="auto"/>
          </w:divBdr>
        </w:div>
        <w:div w:id="1694719618">
          <w:marLeft w:val="640"/>
          <w:marRight w:val="0"/>
          <w:marTop w:val="0"/>
          <w:marBottom w:val="0"/>
          <w:divBdr>
            <w:top w:val="none" w:sz="0" w:space="0" w:color="auto"/>
            <w:left w:val="none" w:sz="0" w:space="0" w:color="auto"/>
            <w:bottom w:val="none" w:sz="0" w:space="0" w:color="auto"/>
            <w:right w:val="none" w:sz="0" w:space="0" w:color="auto"/>
          </w:divBdr>
        </w:div>
        <w:div w:id="1244799323">
          <w:marLeft w:val="640"/>
          <w:marRight w:val="0"/>
          <w:marTop w:val="0"/>
          <w:marBottom w:val="0"/>
          <w:divBdr>
            <w:top w:val="none" w:sz="0" w:space="0" w:color="auto"/>
            <w:left w:val="none" w:sz="0" w:space="0" w:color="auto"/>
            <w:bottom w:val="none" w:sz="0" w:space="0" w:color="auto"/>
            <w:right w:val="none" w:sz="0" w:space="0" w:color="auto"/>
          </w:divBdr>
        </w:div>
        <w:div w:id="702444909">
          <w:marLeft w:val="640"/>
          <w:marRight w:val="0"/>
          <w:marTop w:val="0"/>
          <w:marBottom w:val="0"/>
          <w:divBdr>
            <w:top w:val="none" w:sz="0" w:space="0" w:color="auto"/>
            <w:left w:val="none" w:sz="0" w:space="0" w:color="auto"/>
            <w:bottom w:val="none" w:sz="0" w:space="0" w:color="auto"/>
            <w:right w:val="none" w:sz="0" w:space="0" w:color="auto"/>
          </w:divBdr>
        </w:div>
        <w:div w:id="1963881522">
          <w:marLeft w:val="640"/>
          <w:marRight w:val="0"/>
          <w:marTop w:val="0"/>
          <w:marBottom w:val="0"/>
          <w:divBdr>
            <w:top w:val="none" w:sz="0" w:space="0" w:color="auto"/>
            <w:left w:val="none" w:sz="0" w:space="0" w:color="auto"/>
            <w:bottom w:val="none" w:sz="0" w:space="0" w:color="auto"/>
            <w:right w:val="none" w:sz="0" w:space="0" w:color="auto"/>
          </w:divBdr>
        </w:div>
        <w:div w:id="1402094661">
          <w:marLeft w:val="640"/>
          <w:marRight w:val="0"/>
          <w:marTop w:val="0"/>
          <w:marBottom w:val="0"/>
          <w:divBdr>
            <w:top w:val="none" w:sz="0" w:space="0" w:color="auto"/>
            <w:left w:val="none" w:sz="0" w:space="0" w:color="auto"/>
            <w:bottom w:val="none" w:sz="0" w:space="0" w:color="auto"/>
            <w:right w:val="none" w:sz="0" w:space="0" w:color="auto"/>
          </w:divBdr>
        </w:div>
        <w:div w:id="478109727">
          <w:marLeft w:val="640"/>
          <w:marRight w:val="0"/>
          <w:marTop w:val="0"/>
          <w:marBottom w:val="0"/>
          <w:divBdr>
            <w:top w:val="none" w:sz="0" w:space="0" w:color="auto"/>
            <w:left w:val="none" w:sz="0" w:space="0" w:color="auto"/>
            <w:bottom w:val="none" w:sz="0" w:space="0" w:color="auto"/>
            <w:right w:val="none" w:sz="0" w:space="0" w:color="auto"/>
          </w:divBdr>
        </w:div>
        <w:div w:id="929778280">
          <w:marLeft w:val="640"/>
          <w:marRight w:val="0"/>
          <w:marTop w:val="0"/>
          <w:marBottom w:val="0"/>
          <w:divBdr>
            <w:top w:val="none" w:sz="0" w:space="0" w:color="auto"/>
            <w:left w:val="none" w:sz="0" w:space="0" w:color="auto"/>
            <w:bottom w:val="none" w:sz="0" w:space="0" w:color="auto"/>
            <w:right w:val="none" w:sz="0" w:space="0" w:color="auto"/>
          </w:divBdr>
        </w:div>
        <w:div w:id="167408365">
          <w:marLeft w:val="640"/>
          <w:marRight w:val="0"/>
          <w:marTop w:val="0"/>
          <w:marBottom w:val="0"/>
          <w:divBdr>
            <w:top w:val="none" w:sz="0" w:space="0" w:color="auto"/>
            <w:left w:val="none" w:sz="0" w:space="0" w:color="auto"/>
            <w:bottom w:val="none" w:sz="0" w:space="0" w:color="auto"/>
            <w:right w:val="none" w:sz="0" w:space="0" w:color="auto"/>
          </w:divBdr>
        </w:div>
        <w:div w:id="351104038">
          <w:marLeft w:val="640"/>
          <w:marRight w:val="0"/>
          <w:marTop w:val="0"/>
          <w:marBottom w:val="0"/>
          <w:divBdr>
            <w:top w:val="none" w:sz="0" w:space="0" w:color="auto"/>
            <w:left w:val="none" w:sz="0" w:space="0" w:color="auto"/>
            <w:bottom w:val="none" w:sz="0" w:space="0" w:color="auto"/>
            <w:right w:val="none" w:sz="0" w:space="0" w:color="auto"/>
          </w:divBdr>
        </w:div>
        <w:div w:id="281809596">
          <w:marLeft w:val="640"/>
          <w:marRight w:val="0"/>
          <w:marTop w:val="0"/>
          <w:marBottom w:val="0"/>
          <w:divBdr>
            <w:top w:val="none" w:sz="0" w:space="0" w:color="auto"/>
            <w:left w:val="none" w:sz="0" w:space="0" w:color="auto"/>
            <w:bottom w:val="none" w:sz="0" w:space="0" w:color="auto"/>
            <w:right w:val="none" w:sz="0" w:space="0" w:color="auto"/>
          </w:divBdr>
        </w:div>
        <w:div w:id="926765521">
          <w:marLeft w:val="640"/>
          <w:marRight w:val="0"/>
          <w:marTop w:val="0"/>
          <w:marBottom w:val="0"/>
          <w:divBdr>
            <w:top w:val="none" w:sz="0" w:space="0" w:color="auto"/>
            <w:left w:val="none" w:sz="0" w:space="0" w:color="auto"/>
            <w:bottom w:val="none" w:sz="0" w:space="0" w:color="auto"/>
            <w:right w:val="none" w:sz="0" w:space="0" w:color="auto"/>
          </w:divBdr>
        </w:div>
        <w:div w:id="1656568005">
          <w:marLeft w:val="640"/>
          <w:marRight w:val="0"/>
          <w:marTop w:val="0"/>
          <w:marBottom w:val="0"/>
          <w:divBdr>
            <w:top w:val="none" w:sz="0" w:space="0" w:color="auto"/>
            <w:left w:val="none" w:sz="0" w:space="0" w:color="auto"/>
            <w:bottom w:val="none" w:sz="0" w:space="0" w:color="auto"/>
            <w:right w:val="none" w:sz="0" w:space="0" w:color="auto"/>
          </w:divBdr>
        </w:div>
        <w:div w:id="1941983317">
          <w:marLeft w:val="640"/>
          <w:marRight w:val="0"/>
          <w:marTop w:val="0"/>
          <w:marBottom w:val="0"/>
          <w:divBdr>
            <w:top w:val="none" w:sz="0" w:space="0" w:color="auto"/>
            <w:left w:val="none" w:sz="0" w:space="0" w:color="auto"/>
            <w:bottom w:val="none" w:sz="0" w:space="0" w:color="auto"/>
            <w:right w:val="none" w:sz="0" w:space="0" w:color="auto"/>
          </w:divBdr>
        </w:div>
        <w:div w:id="1746491626">
          <w:marLeft w:val="640"/>
          <w:marRight w:val="0"/>
          <w:marTop w:val="0"/>
          <w:marBottom w:val="0"/>
          <w:divBdr>
            <w:top w:val="none" w:sz="0" w:space="0" w:color="auto"/>
            <w:left w:val="none" w:sz="0" w:space="0" w:color="auto"/>
            <w:bottom w:val="none" w:sz="0" w:space="0" w:color="auto"/>
            <w:right w:val="none" w:sz="0" w:space="0" w:color="auto"/>
          </w:divBdr>
        </w:div>
        <w:div w:id="721056578">
          <w:marLeft w:val="640"/>
          <w:marRight w:val="0"/>
          <w:marTop w:val="0"/>
          <w:marBottom w:val="0"/>
          <w:divBdr>
            <w:top w:val="none" w:sz="0" w:space="0" w:color="auto"/>
            <w:left w:val="none" w:sz="0" w:space="0" w:color="auto"/>
            <w:bottom w:val="none" w:sz="0" w:space="0" w:color="auto"/>
            <w:right w:val="none" w:sz="0" w:space="0" w:color="auto"/>
          </w:divBdr>
        </w:div>
        <w:div w:id="1472822779">
          <w:marLeft w:val="640"/>
          <w:marRight w:val="0"/>
          <w:marTop w:val="0"/>
          <w:marBottom w:val="0"/>
          <w:divBdr>
            <w:top w:val="none" w:sz="0" w:space="0" w:color="auto"/>
            <w:left w:val="none" w:sz="0" w:space="0" w:color="auto"/>
            <w:bottom w:val="none" w:sz="0" w:space="0" w:color="auto"/>
            <w:right w:val="none" w:sz="0" w:space="0" w:color="auto"/>
          </w:divBdr>
        </w:div>
        <w:div w:id="652687170">
          <w:marLeft w:val="640"/>
          <w:marRight w:val="0"/>
          <w:marTop w:val="0"/>
          <w:marBottom w:val="0"/>
          <w:divBdr>
            <w:top w:val="none" w:sz="0" w:space="0" w:color="auto"/>
            <w:left w:val="none" w:sz="0" w:space="0" w:color="auto"/>
            <w:bottom w:val="none" w:sz="0" w:space="0" w:color="auto"/>
            <w:right w:val="none" w:sz="0" w:space="0" w:color="auto"/>
          </w:divBdr>
        </w:div>
        <w:div w:id="1980375170">
          <w:marLeft w:val="640"/>
          <w:marRight w:val="0"/>
          <w:marTop w:val="0"/>
          <w:marBottom w:val="0"/>
          <w:divBdr>
            <w:top w:val="none" w:sz="0" w:space="0" w:color="auto"/>
            <w:left w:val="none" w:sz="0" w:space="0" w:color="auto"/>
            <w:bottom w:val="none" w:sz="0" w:space="0" w:color="auto"/>
            <w:right w:val="none" w:sz="0" w:space="0" w:color="auto"/>
          </w:divBdr>
        </w:div>
        <w:div w:id="709450794">
          <w:marLeft w:val="640"/>
          <w:marRight w:val="0"/>
          <w:marTop w:val="0"/>
          <w:marBottom w:val="0"/>
          <w:divBdr>
            <w:top w:val="none" w:sz="0" w:space="0" w:color="auto"/>
            <w:left w:val="none" w:sz="0" w:space="0" w:color="auto"/>
            <w:bottom w:val="none" w:sz="0" w:space="0" w:color="auto"/>
            <w:right w:val="none" w:sz="0" w:space="0" w:color="auto"/>
          </w:divBdr>
        </w:div>
        <w:div w:id="1388530166">
          <w:marLeft w:val="640"/>
          <w:marRight w:val="0"/>
          <w:marTop w:val="0"/>
          <w:marBottom w:val="0"/>
          <w:divBdr>
            <w:top w:val="none" w:sz="0" w:space="0" w:color="auto"/>
            <w:left w:val="none" w:sz="0" w:space="0" w:color="auto"/>
            <w:bottom w:val="none" w:sz="0" w:space="0" w:color="auto"/>
            <w:right w:val="none" w:sz="0" w:space="0" w:color="auto"/>
          </w:divBdr>
        </w:div>
        <w:div w:id="223493679">
          <w:marLeft w:val="640"/>
          <w:marRight w:val="0"/>
          <w:marTop w:val="0"/>
          <w:marBottom w:val="0"/>
          <w:divBdr>
            <w:top w:val="none" w:sz="0" w:space="0" w:color="auto"/>
            <w:left w:val="none" w:sz="0" w:space="0" w:color="auto"/>
            <w:bottom w:val="none" w:sz="0" w:space="0" w:color="auto"/>
            <w:right w:val="none" w:sz="0" w:space="0" w:color="auto"/>
          </w:divBdr>
        </w:div>
        <w:div w:id="985282156">
          <w:marLeft w:val="640"/>
          <w:marRight w:val="0"/>
          <w:marTop w:val="0"/>
          <w:marBottom w:val="0"/>
          <w:divBdr>
            <w:top w:val="none" w:sz="0" w:space="0" w:color="auto"/>
            <w:left w:val="none" w:sz="0" w:space="0" w:color="auto"/>
            <w:bottom w:val="none" w:sz="0" w:space="0" w:color="auto"/>
            <w:right w:val="none" w:sz="0" w:space="0" w:color="auto"/>
          </w:divBdr>
        </w:div>
        <w:div w:id="1403211163">
          <w:marLeft w:val="640"/>
          <w:marRight w:val="0"/>
          <w:marTop w:val="0"/>
          <w:marBottom w:val="0"/>
          <w:divBdr>
            <w:top w:val="none" w:sz="0" w:space="0" w:color="auto"/>
            <w:left w:val="none" w:sz="0" w:space="0" w:color="auto"/>
            <w:bottom w:val="none" w:sz="0" w:space="0" w:color="auto"/>
            <w:right w:val="none" w:sz="0" w:space="0" w:color="auto"/>
          </w:divBdr>
        </w:div>
        <w:div w:id="1384795263">
          <w:marLeft w:val="640"/>
          <w:marRight w:val="0"/>
          <w:marTop w:val="0"/>
          <w:marBottom w:val="0"/>
          <w:divBdr>
            <w:top w:val="none" w:sz="0" w:space="0" w:color="auto"/>
            <w:left w:val="none" w:sz="0" w:space="0" w:color="auto"/>
            <w:bottom w:val="none" w:sz="0" w:space="0" w:color="auto"/>
            <w:right w:val="none" w:sz="0" w:space="0" w:color="auto"/>
          </w:divBdr>
        </w:div>
        <w:div w:id="1201241125">
          <w:marLeft w:val="640"/>
          <w:marRight w:val="0"/>
          <w:marTop w:val="0"/>
          <w:marBottom w:val="0"/>
          <w:divBdr>
            <w:top w:val="none" w:sz="0" w:space="0" w:color="auto"/>
            <w:left w:val="none" w:sz="0" w:space="0" w:color="auto"/>
            <w:bottom w:val="none" w:sz="0" w:space="0" w:color="auto"/>
            <w:right w:val="none" w:sz="0" w:space="0" w:color="auto"/>
          </w:divBdr>
        </w:div>
        <w:div w:id="1151019761">
          <w:marLeft w:val="640"/>
          <w:marRight w:val="0"/>
          <w:marTop w:val="0"/>
          <w:marBottom w:val="0"/>
          <w:divBdr>
            <w:top w:val="none" w:sz="0" w:space="0" w:color="auto"/>
            <w:left w:val="none" w:sz="0" w:space="0" w:color="auto"/>
            <w:bottom w:val="none" w:sz="0" w:space="0" w:color="auto"/>
            <w:right w:val="none" w:sz="0" w:space="0" w:color="auto"/>
          </w:divBdr>
        </w:div>
        <w:div w:id="13658910">
          <w:marLeft w:val="640"/>
          <w:marRight w:val="0"/>
          <w:marTop w:val="0"/>
          <w:marBottom w:val="0"/>
          <w:divBdr>
            <w:top w:val="none" w:sz="0" w:space="0" w:color="auto"/>
            <w:left w:val="none" w:sz="0" w:space="0" w:color="auto"/>
            <w:bottom w:val="none" w:sz="0" w:space="0" w:color="auto"/>
            <w:right w:val="none" w:sz="0" w:space="0" w:color="auto"/>
          </w:divBdr>
        </w:div>
        <w:div w:id="50929112">
          <w:marLeft w:val="640"/>
          <w:marRight w:val="0"/>
          <w:marTop w:val="0"/>
          <w:marBottom w:val="0"/>
          <w:divBdr>
            <w:top w:val="none" w:sz="0" w:space="0" w:color="auto"/>
            <w:left w:val="none" w:sz="0" w:space="0" w:color="auto"/>
            <w:bottom w:val="none" w:sz="0" w:space="0" w:color="auto"/>
            <w:right w:val="none" w:sz="0" w:space="0" w:color="auto"/>
          </w:divBdr>
        </w:div>
        <w:div w:id="1983540505">
          <w:marLeft w:val="640"/>
          <w:marRight w:val="0"/>
          <w:marTop w:val="0"/>
          <w:marBottom w:val="0"/>
          <w:divBdr>
            <w:top w:val="none" w:sz="0" w:space="0" w:color="auto"/>
            <w:left w:val="none" w:sz="0" w:space="0" w:color="auto"/>
            <w:bottom w:val="none" w:sz="0" w:space="0" w:color="auto"/>
            <w:right w:val="none" w:sz="0" w:space="0" w:color="auto"/>
          </w:divBdr>
        </w:div>
        <w:div w:id="2106344968">
          <w:marLeft w:val="640"/>
          <w:marRight w:val="0"/>
          <w:marTop w:val="0"/>
          <w:marBottom w:val="0"/>
          <w:divBdr>
            <w:top w:val="none" w:sz="0" w:space="0" w:color="auto"/>
            <w:left w:val="none" w:sz="0" w:space="0" w:color="auto"/>
            <w:bottom w:val="none" w:sz="0" w:space="0" w:color="auto"/>
            <w:right w:val="none" w:sz="0" w:space="0" w:color="auto"/>
          </w:divBdr>
        </w:div>
        <w:div w:id="1269654042">
          <w:marLeft w:val="640"/>
          <w:marRight w:val="0"/>
          <w:marTop w:val="0"/>
          <w:marBottom w:val="0"/>
          <w:divBdr>
            <w:top w:val="none" w:sz="0" w:space="0" w:color="auto"/>
            <w:left w:val="none" w:sz="0" w:space="0" w:color="auto"/>
            <w:bottom w:val="none" w:sz="0" w:space="0" w:color="auto"/>
            <w:right w:val="none" w:sz="0" w:space="0" w:color="auto"/>
          </w:divBdr>
        </w:div>
        <w:div w:id="755830754">
          <w:marLeft w:val="640"/>
          <w:marRight w:val="0"/>
          <w:marTop w:val="0"/>
          <w:marBottom w:val="0"/>
          <w:divBdr>
            <w:top w:val="none" w:sz="0" w:space="0" w:color="auto"/>
            <w:left w:val="none" w:sz="0" w:space="0" w:color="auto"/>
            <w:bottom w:val="none" w:sz="0" w:space="0" w:color="auto"/>
            <w:right w:val="none" w:sz="0" w:space="0" w:color="auto"/>
          </w:divBdr>
        </w:div>
        <w:div w:id="1515606881">
          <w:marLeft w:val="640"/>
          <w:marRight w:val="0"/>
          <w:marTop w:val="0"/>
          <w:marBottom w:val="0"/>
          <w:divBdr>
            <w:top w:val="none" w:sz="0" w:space="0" w:color="auto"/>
            <w:left w:val="none" w:sz="0" w:space="0" w:color="auto"/>
            <w:bottom w:val="none" w:sz="0" w:space="0" w:color="auto"/>
            <w:right w:val="none" w:sz="0" w:space="0" w:color="auto"/>
          </w:divBdr>
        </w:div>
        <w:div w:id="1455514901">
          <w:marLeft w:val="640"/>
          <w:marRight w:val="0"/>
          <w:marTop w:val="0"/>
          <w:marBottom w:val="0"/>
          <w:divBdr>
            <w:top w:val="none" w:sz="0" w:space="0" w:color="auto"/>
            <w:left w:val="none" w:sz="0" w:space="0" w:color="auto"/>
            <w:bottom w:val="none" w:sz="0" w:space="0" w:color="auto"/>
            <w:right w:val="none" w:sz="0" w:space="0" w:color="auto"/>
          </w:divBdr>
        </w:div>
        <w:div w:id="1991209499">
          <w:marLeft w:val="640"/>
          <w:marRight w:val="0"/>
          <w:marTop w:val="0"/>
          <w:marBottom w:val="0"/>
          <w:divBdr>
            <w:top w:val="none" w:sz="0" w:space="0" w:color="auto"/>
            <w:left w:val="none" w:sz="0" w:space="0" w:color="auto"/>
            <w:bottom w:val="none" w:sz="0" w:space="0" w:color="auto"/>
            <w:right w:val="none" w:sz="0" w:space="0" w:color="auto"/>
          </w:divBdr>
        </w:div>
        <w:div w:id="448092350">
          <w:marLeft w:val="640"/>
          <w:marRight w:val="0"/>
          <w:marTop w:val="0"/>
          <w:marBottom w:val="0"/>
          <w:divBdr>
            <w:top w:val="none" w:sz="0" w:space="0" w:color="auto"/>
            <w:left w:val="none" w:sz="0" w:space="0" w:color="auto"/>
            <w:bottom w:val="none" w:sz="0" w:space="0" w:color="auto"/>
            <w:right w:val="none" w:sz="0" w:space="0" w:color="auto"/>
          </w:divBdr>
        </w:div>
        <w:div w:id="461383884">
          <w:marLeft w:val="640"/>
          <w:marRight w:val="0"/>
          <w:marTop w:val="0"/>
          <w:marBottom w:val="0"/>
          <w:divBdr>
            <w:top w:val="none" w:sz="0" w:space="0" w:color="auto"/>
            <w:left w:val="none" w:sz="0" w:space="0" w:color="auto"/>
            <w:bottom w:val="none" w:sz="0" w:space="0" w:color="auto"/>
            <w:right w:val="none" w:sz="0" w:space="0" w:color="auto"/>
          </w:divBdr>
        </w:div>
        <w:div w:id="924924978">
          <w:marLeft w:val="640"/>
          <w:marRight w:val="0"/>
          <w:marTop w:val="0"/>
          <w:marBottom w:val="0"/>
          <w:divBdr>
            <w:top w:val="none" w:sz="0" w:space="0" w:color="auto"/>
            <w:left w:val="none" w:sz="0" w:space="0" w:color="auto"/>
            <w:bottom w:val="none" w:sz="0" w:space="0" w:color="auto"/>
            <w:right w:val="none" w:sz="0" w:space="0" w:color="auto"/>
          </w:divBdr>
        </w:div>
        <w:div w:id="1852260880">
          <w:marLeft w:val="640"/>
          <w:marRight w:val="0"/>
          <w:marTop w:val="0"/>
          <w:marBottom w:val="0"/>
          <w:divBdr>
            <w:top w:val="none" w:sz="0" w:space="0" w:color="auto"/>
            <w:left w:val="none" w:sz="0" w:space="0" w:color="auto"/>
            <w:bottom w:val="none" w:sz="0" w:space="0" w:color="auto"/>
            <w:right w:val="none" w:sz="0" w:space="0" w:color="auto"/>
          </w:divBdr>
        </w:div>
      </w:divsChild>
    </w:div>
    <w:div w:id="1906604663">
      <w:bodyDiv w:val="1"/>
      <w:marLeft w:val="0"/>
      <w:marRight w:val="0"/>
      <w:marTop w:val="0"/>
      <w:marBottom w:val="0"/>
      <w:divBdr>
        <w:top w:val="none" w:sz="0" w:space="0" w:color="auto"/>
        <w:left w:val="none" w:sz="0" w:space="0" w:color="auto"/>
        <w:bottom w:val="none" w:sz="0" w:space="0" w:color="auto"/>
        <w:right w:val="none" w:sz="0" w:space="0" w:color="auto"/>
      </w:divBdr>
    </w:div>
    <w:div w:id="1910337729">
      <w:bodyDiv w:val="1"/>
      <w:marLeft w:val="0"/>
      <w:marRight w:val="0"/>
      <w:marTop w:val="0"/>
      <w:marBottom w:val="0"/>
      <w:divBdr>
        <w:top w:val="none" w:sz="0" w:space="0" w:color="auto"/>
        <w:left w:val="none" w:sz="0" w:space="0" w:color="auto"/>
        <w:bottom w:val="none" w:sz="0" w:space="0" w:color="auto"/>
        <w:right w:val="none" w:sz="0" w:space="0" w:color="auto"/>
      </w:divBdr>
      <w:divsChild>
        <w:div w:id="2059206960">
          <w:marLeft w:val="640"/>
          <w:marRight w:val="0"/>
          <w:marTop w:val="0"/>
          <w:marBottom w:val="0"/>
          <w:divBdr>
            <w:top w:val="none" w:sz="0" w:space="0" w:color="auto"/>
            <w:left w:val="none" w:sz="0" w:space="0" w:color="auto"/>
            <w:bottom w:val="none" w:sz="0" w:space="0" w:color="auto"/>
            <w:right w:val="none" w:sz="0" w:space="0" w:color="auto"/>
          </w:divBdr>
        </w:div>
        <w:div w:id="341050913">
          <w:marLeft w:val="640"/>
          <w:marRight w:val="0"/>
          <w:marTop w:val="0"/>
          <w:marBottom w:val="0"/>
          <w:divBdr>
            <w:top w:val="none" w:sz="0" w:space="0" w:color="auto"/>
            <w:left w:val="none" w:sz="0" w:space="0" w:color="auto"/>
            <w:bottom w:val="none" w:sz="0" w:space="0" w:color="auto"/>
            <w:right w:val="none" w:sz="0" w:space="0" w:color="auto"/>
          </w:divBdr>
        </w:div>
        <w:div w:id="401224422">
          <w:marLeft w:val="640"/>
          <w:marRight w:val="0"/>
          <w:marTop w:val="0"/>
          <w:marBottom w:val="0"/>
          <w:divBdr>
            <w:top w:val="none" w:sz="0" w:space="0" w:color="auto"/>
            <w:left w:val="none" w:sz="0" w:space="0" w:color="auto"/>
            <w:bottom w:val="none" w:sz="0" w:space="0" w:color="auto"/>
            <w:right w:val="none" w:sz="0" w:space="0" w:color="auto"/>
          </w:divBdr>
        </w:div>
        <w:div w:id="1243833807">
          <w:marLeft w:val="640"/>
          <w:marRight w:val="0"/>
          <w:marTop w:val="0"/>
          <w:marBottom w:val="0"/>
          <w:divBdr>
            <w:top w:val="none" w:sz="0" w:space="0" w:color="auto"/>
            <w:left w:val="none" w:sz="0" w:space="0" w:color="auto"/>
            <w:bottom w:val="none" w:sz="0" w:space="0" w:color="auto"/>
            <w:right w:val="none" w:sz="0" w:space="0" w:color="auto"/>
          </w:divBdr>
        </w:div>
        <w:div w:id="1804544594">
          <w:marLeft w:val="640"/>
          <w:marRight w:val="0"/>
          <w:marTop w:val="0"/>
          <w:marBottom w:val="0"/>
          <w:divBdr>
            <w:top w:val="none" w:sz="0" w:space="0" w:color="auto"/>
            <w:left w:val="none" w:sz="0" w:space="0" w:color="auto"/>
            <w:bottom w:val="none" w:sz="0" w:space="0" w:color="auto"/>
            <w:right w:val="none" w:sz="0" w:space="0" w:color="auto"/>
          </w:divBdr>
        </w:div>
        <w:div w:id="442848544">
          <w:marLeft w:val="640"/>
          <w:marRight w:val="0"/>
          <w:marTop w:val="0"/>
          <w:marBottom w:val="0"/>
          <w:divBdr>
            <w:top w:val="none" w:sz="0" w:space="0" w:color="auto"/>
            <w:left w:val="none" w:sz="0" w:space="0" w:color="auto"/>
            <w:bottom w:val="none" w:sz="0" w:space="0" w:color="auto"/>
            <w:right w:val="none" w:sz="0" w:space="0" w:color="auto"/>
          </w:divBdr>
        </w:div>
        <w:div w:id="1332490653">
          <w:marLeft w:val="640"/>
          <w:marRight w:val="0"/>
          <w:marTop w:val="0"/>
          <w:marBottom w:val="0"/>
          <w:divBdr>
            <w:top w:val="none" w:sz="0" w:space="0" w:color="auto"/>
            <w:left w:val="none" w:sz="0" w:space="0" w:color="auto"/>
            <w:bottom w:val="none" w:sz="0" w:space="0" w:color="auto"/>
            <w:right w:val="none" w:sz="0" w:space="0" w:color="auto"/>
          </w:divBdr>
        </w:div>
        <w:div w:id="1612591781">
          <w:marLeft w:val="640"/>
          <w:marRight w:val="0"/>
          <w:marTop w:val="0"/>
          <w:marBottom w:val="0"/>
          <w:divBdr>
            <w:top w:val="none" w:sz="0" w:space="0" w:color="auto"/>
            <w:left w:val="none" w:sz="0" w:space="0" w:color="auto"/>
            <w:bottom w:val="none" w:sz="0" w:space="0" w:color="auto"/>
            <w:right w:val="none" w:sz="0" w:space="0" w:color="auto"/>
          </w:divBdr>
        </w:div>
        <w:div w:id="2018650768">
          <w:marLeft w:val="640"/>
          <w:marRight w:val="0"/>
          <w:marTop w:val="0"/>
          <w:marBottom w:val="0"/>
          <w:divBdr>
            <w:top w:val="none" w:sz="0" w:space="0" w:color="auto"/>
            <w:left w:val="none" w:sz="0" w:space="0" w:color="auto"/>
            <w:bottom w:val="none" w:sz="0" w:space="0" w:color="auto"/>
            <w:right w:val="none" w:sz="0" w:space="0" w:color="auto"/>
          </w:divBdr>
        </w:div>
        <w:div w:id="1937715664">
          <w:marLeft w:val="640"/>
          <w:marRight w:val="0"/>
          <w:marTop w:val="0"/>
          <w:marBottom w:val="0"/>
          <w:divBdr>
            <w:top w:val="none" w:sz="0" w:space="0" w:color="auto"/>
            <w:left w:val="none" w:sz="0" w:space="0" w:color="auto"/>
            <w:bottom w:val="none" w:sz="0" w:space="0" w:color="auto"/>
            <w:right w:val="none" w:sz="0" w:space="0" w:color="auto"/>
          </w:divBdr>
        </w:div>
        <w:div w:id="327096650">
          <w:marLeft w:val="640"/>
          <w:marRight w:val="0"/>
          <w:marTop w:val="0"/>
          <w:marBottom w:val="0"/>
          <w:divBdr>
            <w:top w:val="none" w:sz="0" w:space="0" w:color="auto"/>
            <w:left w:val="none" w:sz="0" w:space="0" w:color="auto"/>
            <w:bottom w:val="none" w:sz="0" w:space="0" w:color="auto"/>
            <w:right w:val="none" w:sz="0" w:space="0" w:color="auto"/>
          </w:divBdr>
        </w:div>
        <w:div w:id="683820231">
          <w:marLeft w:val="640"/>
          <w:marRight w:val="0"/>
          <w:marTop w:val="0"/>
          <w:marBottom w:val="0"/>
          <w:divBdr>
            <w:top w:val="none" w:sz="0" w:space="0" w:color="auto"/>
            <w:left w:val="none" w:sz="0" w:space="0" w:color="auto"/>
            <w:bottom w:val="none" w:sz="0" w:space="0" w:color="auto"/>
            <w:right w:val="none" w:sz="0" w:space="0" w:color="auto"/>
          </w:divBdr>
        </w:div>
        <w:div w:id="875049366">
          <w:marLeft w:val="640"/>
          <w:marRight w:val="0"/>
          <w:marTop w:val="0"/>
          <w:marBottom w:val="0"/>
          <w:divBdr>
            <w:top w:val="none" w:sz="0" w:space="0" w:color="auto"/>
            <w:left w:val="none" w:sz="0" w:space="0" w:color="auto"/>
            <w:bottom w:val="none" w:sz="0" w:space="0" w:color="auto"/>
            <w:right w:val="none" w:sz="0" w:space="0" w:color="auto"/>
          </w:divBdr>
        </w:div>
        <w:div w:id="1575819485">
          <w:marLeft w:val="640"/>
          <w:marRight w:val="0"/>
          <w:marTop w:val="0"/>
          <w:marBottom w:val="0"/>
          <w:divBdr>
            <w:top w:val="none" w:sz="0" w:space="0" w:color="auto"/>
            <w:left w:val="none" w:sz="0" w:space="0" w:color="auto"/>
            <w:bottom w:val="none" w:sz="0" w:space="0" w:color="auto"/>
            <w:right w:val="none" w:sz="0" w:space="0" w:color="auto"/>
          </w:divBdr>
        </w:div>
        <w:div w:id="1449396154">
          <w:marLeft w:val="640"/>
          <w:marRight w:val="0"/>
          <w:marTop w:val="0"/>
          <w:marBottom w:val="0"/>
          <w:divBdr>
            <w:top w:val="none" w:sz="0" w:space="0" w:color="auto"/>
            <w:left w:val="none" w:sz="0" w:space="0" w:color="auto"/>
            <w:bottom w:val="none" w:sz="0" w:space="0" w:color="auto"/>
            <w:right w:val="none" w:sz="0" w:space="0" w:color="auto"/>
          </w:divBdr>
        </w:div>
        <w:div w:id="2089425396">
          <w:marLeft w:val="640"/>
          <w:marRight w:val="0"/>
          <w:marTop w:val="0"/>
          <w:marBottom w:val="0"/>
          <w:divBdr>
            <w:top w:val="none" w:sz="0" w:space="0" w:color="auto"/>
            <w:left w:val="none" w:sz="0" w:space="0" w:color="auto"/>
            <w:bottom w:val="none" w:sz="0" w:space="0" w:color="auto"/>
            <w:right w:val="none" w:sz="0" w:space="0" w:color="auto"/>
          </w:divBdr>
        </w:div>
        <w:div w:id="897398745">
          <w:marLeft w:val="640"/>
          <w:marRight w:val="0"/>
          <w:marTop w:val="0"/>
          <w:marBottom w:val="0"/>
          <w:divBdr>
            <w:top w:val="none" w:sz="0" w:space="0" w:color="auto"/>
            <w:left w:val="none" w:sz="0" w:space="0" w:color="auto"/>
            <w:bottom w:val="none" w:sz="0" w:space="0" w:color="auto"/>
            <w:right w:val="none" w:sz="0" w:space="0" w:color="auto"/>
          </w:divBdr>
        </w:div>
        <w:div w:id="650713677">
          <w:marLeft w:val="640"/>
          <w:marRight w:val="0"/>
          <w:marTop w:val="0"/>
          <w:marBottom w:val="0"/>
          <w:divBdr>
            <w:top w:val="none" w:sz="0" w:space="0" w:color="auto"/>
            <w:left w:val="none" w:sz="0" w:space="0" w:color="auto"/>
            <w:bottom w:val="none" w:sz="0" w:space="0" w:color="auto"/>
            <w:right w:val="none" w:sz="0" w:space="0" w:color="auto"/>
          </w:divBdr>
        </w:div>
        <w:div w:id="22637281">
          <w:marLeft w:val="640"/>
          <w:marRight w:val="0"/>
          <w:marTop w:val="0"/>
          <w:marBottom w:val="0"/>
          <w:divBdr>
            <w:top w:val="none" w:sz="0" w:space="0" w:color="auto"/>
            <w:left w:val="none" w:sz="0" w:space="0" w:color="auto"/>
            <w:bottom w:val="none" w:sz="0" w:space="0" w:color="auto"/>
            <w:right w:val="none" w:sz="0" w:space="0" w:color="auto"/>
          </w:divBdr>
        </w:div>
        <w:div w:id="1666275803">
          <w:marLeft w:val="640"/>
          <w:marRight w:val="0"/>
          <w:marTop w:val="0"/>
          <w:marBottom w:val="0"/>
          <w:divBdr>
            <w:top w:val="none" w:sz="0" w:space="0" w:color="auto"/>
            <w:left w:val="none" w:sz="0" w:space="0" w:color="auto"/>
            <w:bottom w:val="none" w:sz="0" w:space="0" w:color="auto"/>
            <w:right w:val="none" w:sz="0" w:space="0" w:color="auto"/>
          </w:divBdr>
        </w:div>
        <w:div w:id="1290478719">
          <w:marLeft w:val="640"/>
          <w:marRight w:val="0"/>
          <w:marTop w:val="0"/>
          <w:marBottom w:val="0"/>
          <w:divBdr>
            <w:top w:val="none" w:sz="0" w:space="0" w:color="auto"/>
            <w:left w:val="none" w:sz="0" w:space="0" w:color="auto"/>
            <w:bottom w:val="none" w:sz="0" w:space="0" w:color="auto"/>
            <w:right w:val="none" w:sz="0" w:space="0" w:color="auto"/>
          </w:divBdr>
        </w:div>
        <w:div w:id="635375996">
          <w:marLeft w:val="640"/>
          <w:marRight w:val="0"/>
          <w:marTop w:val="0"/>
          <w:marBottom w:val="0"/>
          <w:divBdr>
            <w:top w:val="none" w:sz="0" w:space="0" w:color="auto"/>
            <w:left w:val="none" w:sz="0" w:space="0" w:color="auto"/>
            <w:bottom w:val="none" w:sz="0" w:space="0" w:color="auto"/>
            <w:right w:val="none" w:sz="0" w:space="0" w:color="auto"/>
          </w:divBdr>
        </w:div>
        <w:div w:id="1327830831">
          <w:marLeft w:val="640"/>
          <w:marRight w:val="0"/>
          <w:marTop w:val="0"/>
          <w:marBottom w:val="0"/>
          <w:divBdr>
            <w:top w:val="none" w:sz="0" w:space="0" w:color="auto"/>
            <w:left w:val="none" w:sz="0" w:space="0" w:color="auto"/>
            <w:bottom w:val="none" w:sz="0" w:space="0" w:color="auto"/>
            <w:right w:val="none" w:sz="0" w:space="0" w:color="auto"/>
          </w:divBdr>
        </w:div>
        <w:div w:id="1984577077">
          <w:marLeft w:val="640"/>
          <w:marRight w:val="0"/>
          <w:marTop w:val="0"/>
          <w:marBottom w:val="0"/>
          <w:divBdr>
            <w:top w:val="none" w:sz="0" w:space="0" w:color="auto"/>
            <w:left w:val="none" w:sz="0" w:space="0" w:color="auto"/>
            <w:bottom w:val="none" w:sz="0" w:space="0" w:color="auto"/>
            <w:right w:val="none" w:sz="0" w:space="0" w:color="auto"/>
          </w:divBdr>
        </w:div>
        <w:div w:id="189339043">
          <w:marLeft w:val="640"/>
          <w:marRight w:val="0"/>
          <w:marTop w:val="0"/>
          <w:marBottom w:val="0"/>
          <w:divBdr>
            <w:top w:val="none" w:sz="0" w:space="0" w:color="auto"/>
            <w:left w:val="none" w:sz="0" w:space="0" w:color="auto"/>
            <w:bottom w:val="none" w:sz="0" w:space="0" w:color="auto"/>
            <w:right w:val="none" w:sz="0" w:space="0" w:color="auto"/>
          </w:divBdr>
        </w:div>
        <w:div w:id="517624098">
          <w:marLeft w:val="640"/>
          <w:marRight w:val="0"/>
          <w:marTop w:val="0"/>
          <w:marBottom w:val="0"/>
          <w:divBdr>
            <w:top w:val="none" w:sz="0" w:space="0" w:color="auto"/>
            <w:left w:val="none" w:sz="0" w:space="0" w:color="auto"/>
            <w:bottom w:val="none" w:sz="0" w:space="0" w:color="auto"/>
            <w:right w:val="none" w:sz="0" w:space="0" w:color="auto"/>
          </w:divBdr>
        </w:div>
        <w:div w:id="676661373">
          <w:marLeft w:val="640"/>
          <w:marRight w:val="0"/>
          <w:marTop w:val="0"/>
          <w:marBottom w:val="0"/>
          <w:divBdr>
            <w:top w:val="none" w:sz="0" w:space="0" w:color="auto"/>
            <w:left w:val="none" w:sz="0" w:space="0" w:color="auto"/>
            <w:bottom w:val="none" w:sz="0" w:space="0" w:color="auto"/>
            <w:right w:val="none" w:sz="0" w:space="0" w:color="auto"/>
          </w:divBdr>
        </w:div>
        <w:div w:id="737478291">
          <w:marLeft w:val="640"/>
          <w:marRight w:val="0"/>
          <w:marTop w:val="0"/>
          <w:marBottom w:val="0"/>
          <w:divBdr>
            <w:top w:val="none" w:sz="0" w:space="0" w:color="auto"/>
            <w:left w:val="none" w:sz="0" w:space="0" w:color="auto"/>
            <w:bottom w:val="none" w:sz="0" w:space="0" w:color="auto"/>
            <w:right w:val="none" w:sz="0" w:space="0" w:color="auto"/>
          </w:divBdr>
        </w:div>
        <w:div w:id="1307587880">
          <w:marLeft w:val="640"/>
          <w:marRight w:val="0"/>
          <w:marTop w:val="0"/>
          <w:marBottom w:val="0"/>
          <w:divBdr>
            <w:top w:val="none" w:sz="0" w:space="0" w:color="auto"/>
            <w:left w:val="none" w:sz="0" w:space="0" w:color="auto"/>
            <w:bottom w:val="none" w:sz="0" w:space="0" w:color="auto"/>
            <w:right w:val="none" w:sz="0" w:space="0" w:color="auto"/>
          </w:divBdr>
        </w:div>
        <w:div w:id="1692101521">
          <w:marLeft w:val="640"/>
          <w:marRight w:val="0"/>
          <w:marTop w:val="0"/>
          <w:marBottom w:val="0"/>
          <w:divBdr>
            <w:top w:val="none" w:sz="0" w:space="0" w:color="auto"/>
            <w:left w:val="none" w:sz="0" w:space="0" w:color="auto"/>
            <w:bottom w:val="none" w:sz="0" w:space="0" w:color="auto"/>
            <w:right w:val="none" w:sz="0" w:space="0" w:color="auto"/>
          </w:divBdr>
        </w:div>
        <w:div w:id="924804576">
          <w:marLeft w:val="640"/>
          <w:marRight w:val="0"/>
          <w:marTop w:val="0"/>
          <w:marBottom w:val="0"/>
          <w:divBdr>
            <w:top w:val="none" w:sz="0" w:space="0" w:color="auto"/>
            <w:left w:val="none" w:sz="0" w:space="0" w:color="auto"/>
            <w:bottom w:val="none" w:sz="0" w:space="0" w:color="auto"/>
            <w:right w:val="none" w:sz="0" w:space="0" w:color="auto"/>
          </w:divBdr>
        </w:div>
        <w:div w:id="1672365892">
          <w:marLeft w:val="640"/>
          <w:marRight w:val="0"/>
          <w:marTop w:val="0"/>
          <w:marBottom w:val="0"/>
          <w:divBdr>
            <w:top w:val="none" w:sz="0" w:space="0" w:color="auto"/>
            <w:left w:val="none" w:sz="0" w:space="0" w:color="auto"/>
            <w:bottom w:val="none" w:sz="0" w:space="0" w:color="auto"/>
            <w:right w:val="none" w:sz="0" w:space="0" w:color="auto"/>
          </w:divBdr>
        </w:div>
        <w:div w:id="632370415">
          <w:marLeft w:val="640"/>
          <w:marRight w:val="0"/>
          <w:marTop w:val="0"/>
          <w:marBottom w:val="0"/>
          <w:divBdr>
            <w:top w:val="none" w:sz="0" w:space="0" w:color="auto"/>
            <w:left w:val="none" w:sz="0" w:space="0" w:color="auto"/>
            <w:bottom w:val="none" w:sz="0" w:space="0" w:color="auto"/>
            <w:right w:val="none" w:sz="0" w:space="0" w:color="auto"/>
          </w:divBdr>
        </w:div>
        <w:div w:id="1485394904">
          <w:marLeft w:val="640"/>
          <w:marRight w:val="0"/>
          <w:marTop w:val="0"/>
          <w:marBottom w:val="0"/>
          <w:divBdr>
            <w:top w:val="none" w:sz="0" w:space="0" w:color="auto"/>
            <w:left w:val="none" w:sz="0" w:space="0" w:color="auto"/>
            <w:bottom w:val="none" w:sz="0" w:space="0" w:color="auto"/>
            <w:right w:val="none" w:sz="0" w:space="0" w:color="auto"/>
          </w:divBdr>
        </w:div>
        <w:div w:id="957874884">
          <w:marLeft w:val="640"/>
          <w:marRight w:val="0"/>
          <w:marTop w:val="0"/>
          <w:marBottom w:val="0"/>
          <w:divBdr>
            <w:top w:val="none" w:sz="0" w:space="0" w:color="auto"/>
            <w:left w:val="none" w:sz="0" w:space="0" w:color="auto"/>
            <w:bottom w:val="none" w:sz="0" w:space="0" w:color="auto"/>
            <w:right w:val="none" w:sz="0" w:space="0" w:color="auto"/>
          </w:divBdr>
        </w:div>
        <w:div w:id="285742531">
          <w:marLeft w:val="640"/>
          <w:marRight w:val="0"/>
          <w:marTop w:val="0"/>
          <w:marBottom w:val="0"/>
          <w:divBdr>
            <w:top w:val="none" w:sz="0" w:space="0" w:color="auto"/>
            <w:left w:val="none" w:sz="0" w:space="0" w:color="auto"/>
            <w:bottom w:val="none" w:sz="0" w:space="0" w:color="auto"/>
            <w:right w:val="none" w:sz="0" w:space="0" w:color="auto"/>
          </w:divBdr>
        </w:div>
        <w:div w:id="1530988380">
          <w:marLeft w:val="640"/>
          <w:marRight w:val="0"/>
          <w:marTop w:val="0"/>
          <w:marBottom w:val="0"/>
          <w:divBdr>
            <w:top w:val="none" w:sz="0" w:space="0" w:color="auto"/>
            <w:left w:val="none" w:sz="0" w:space="0" w:color="auto"/>
            <w:bottom w:val="none" w:sz="0" w:space="0" w:color="auto"/>
            <w:right w:val="none" w:sz="0" w:space="0" w:color="auto"/>
          </w:divBdr>
        </w:div>
        <w:div w:id="1801998551">
          <w:marLeft w:val="640"/>
          <w:marRight w:val="0"/>
          <w:marTop w:val="0"/>
          <w:marBottom w:val="0"/>
          <w:divBdr>
            <w:top w:val="none" w:sz="0" w:space="0" w:color="auto"/>
            <w:left w:val="none" w:sz="0" w:space="0" w:color="auto"/>
            <w:bottom w:val="none" w:sz="0" w:space="0" w:color="auto"/>
            <w:right w:val="none" w:sz="0" w:space="0" w:color="auto"/>
          </w:divBdr>
        </w:div>
        <w:div w:id="1791706964">
          <w:marLeft w:val="640"/>
          <w:marRight w:val="0"/>
          <w:marTop w:val="0"/>
          <w:marBottom w:val="0"/>
          <w:divBdr>
            <w:top w:val="none" w:sz="0" w:space="0" w:color="auto"/>
            <w:left w:val="none" w:sz="0" w:space="0" w:color="auto"/>
            <w:bottom w:val="none" w:sz="0" w:space="0" w:color="auto"/>
            <w:right w:val="none" w:sz="0" w:space="0" w:color="auto"/>
          </w:divBdr>
        </w:div>
        <w:div w:id="2076119404">
          <w:marLeft w:val="640"/>
          <w:marRight w:val="0"/>
          <w:marTop w:val="0"/>
          <w:marBottom w:val="0"/>
          <w:divBdr>
            <w:top w:val="none" w:sz="0" w:space="0" w:color="auto"/>
            <w:left w:val="none" w:sz="0" w:space="0" w:color="auto"/>
            <w:bottom w:val="none" w:sz="0" w:space="0" w:color="auto"/>
            <w:right w:val="none" w:sz="0" w:space="0" w:color="auto"/>
          </w:divBdr>
        </w:div>
        <w:div w:id="1533377272">
          <w:marLeft w:val="640"/>
          <w:marRight w:val="0"/>
          <w:marTop w:val="0"/>
          <w:marBottom w:val="0"/>
          <w:divBdr>
            <w:top w:val="none" w:sz="0" w:space="0" w:color="auto"/>
            <w:left w:val="none" w:sz="0" w:space="0" w:color="auto"/>
            <w:bottom w:val="none" w:sz="0" w:space="0" w:color="auto"/>
            <w:right w:val="none" w:sz="0" w:space="0" w:color="auto"/>
          </w:divBdr>
        </w:div>
        <w:div w:id="799885604">
          <w:marLeft w:val="640"/>
          <w:marRight w:val="0"/>
          <w:marTop w:val="0"/>
          <w:marBottom w:val="0"/>
          <w:divBdr>
            <w:top w:val="none" w:sz="0" w:space="0" w:color="auto"/>
            <w:left w:val="none" w:sz="0" w:space="0" w:color="auto"/>
            <w:bottom w:val="none" w:sz="0" w:space="0" w:color="auto"/>
            <w:right w:val="none" w:sz="0" w:space="0" w:color="auto"/>
          </w:divBdr>
        </w:div>
        <w:div w:id="428434043">
          <w:marLeft w:val="640"/>
          <w:marRight w:val="0"/>
          <w:marTop w:val="0"/>
          <w:marBottom w:val="0"/>
          <w:divBdr>
            <w:top w:val="none" w:sz="0" w:space="0" w:color="auto"/>
            <w:left w:val="none" w:sz="0" w:space="0" w:color="auto"/>
            <w:bottom w:val="none" w:sz="0" w:space="0" w:color="auto"/>
            <w:right w:val="none" w:sz="0" w:space="0" w:color="auto"/>
          </w:divBdr>
        </w:div>
        <w:div w:id="901329009">
          <w:marLeft w:val="640"/>
          <w:marRight w:val="0"/>
          <w:marTop w:val="0"/>
          <w:marBottom w:val="0"/>
          <w:divBdr>
            <w:top w:val="none" w:sz="0" w:space="0" w:color="auto"/>
            <w:left w:val="none" w:sz="0" w:space="0" w:color="auto"/>
            <w:bottom w:val="none" w:sz="0" w:space="0" w:color="auto"/>
            <w:right w:val="none" w:sz="0" w:space="0" w:color="auto"/>
          </w:divBdr>
        </w:div>
        <w:div w:id="98255539">
          <w:marLeft w:val="640"/>
          <w:marRight w:val="0"/>
          <w:marTop w:val="0"/>
          <w:marBottom w:val="0"/>
          <w:divBdr>
            <w:top w:val="none" w:sz="0" w:space="0" w:color="auto"/>
            <w:left w:val="none" w:sz="0" w:space="0" w:color="auto"/>
            <w:bottom w:val="none" w:sz="0" w:space="0" w:color="auto"/>
            <w:right w:val="none" w:sz="0" w:space="0" w:color="auto"/>
          </w:divBdr>
        </w:div>
        <w:div w:id="1578127548">
          <w:marLeft w:val="640"/>
          <w:marRight w:val="0"/>
          <w:marTop w:val="0"/>
          <w:marBottom w:val="0"/>
          <w:divBdr>
            <w:top w:val="none" w:sz="0" w:space="0" w:color="auto"/>
            <w:left w:val="none" w:sz="0" w:space="0" w:color="auto"/>
            <w:bottom w:val="none" w:sz="0" w:space="0" w:color="auto"/>
            <w:right w:val="none" w:sz="0" w:space="0" w:color="auto"/>
          </w:divBdr>
        </w:div>
        <w:div w:id="1340616512">
          <w:marLeft w:val="640"/>
          <w:marRight w:val="0"/>
          <w:marTop w:val="0"/>
          <w:marBottom w:val="0"/>
          <w:divBdr>
            <w:top w:val="none" w:sz="0" w:space="0" w:color="auto"/>
            <w:left w:val="none" w:sz="0" w:space="0" w:color="auto"/>
            <w:bottom w:val="none" w:sz="0" w:space="0" w:color="auto"/>
            <w:right w:val="none" w:sz="0" w:space="0" w:color="auto"/>
          </w:divBdr>
        </w:div>
        <w:div w:id="974679796">
          <w:marLeft w:val="640"/>
          <w:marRight w:val="0"/>
          <w:marTop w:val="0"/>
          <w:marBottom w:val="0"/>
          <w:divBdr>
            <w:top w:val="none" w:sz="0" w:space="0" w:color="auto"/>
            <w:left w:val="none" w:sz="0" w:space="0" w:color="auto"/>
            <w:bottom w:val="none" w:sz="0" w:space="0" w:color="auto"/>
            <w:right w:val="none" w:sz="0" w:space="0" w:color="auto"/>
          </w:divBdr>
        </w:div>
        <w:div w:id="1057826164">
          <w:marLeft w:val="640"/>
          <w:marRight w:val="0"/>
          <w:marTop w:val="0"/>
          <w:marBottom w:val="0"/>
          <w:divBdr>
            <w:top w:val="none" w:sz="0" w:space="0" w:color="auto"/>
            <w:left w:val="none" w:sz="0" w:space="0" w:color="auto"/>
            <w:bottom w:val="none" w:sz="0" w:space="0" w:color="auto"/>
            <w:right w:val="none" w:sz="0" w:space="0" w:color="auto"/>
          </w:divBdr>
        </w:div>
        <w:div w:id="1550654344">
          <w:marLeft w:val="640"/>
          <w:marRight w:val="0"/>
          <w:marTop w:val="0"/>
          <w:marBottom w:val="0"/>
          <w:divBdr>
            <w:top w:val="none" w:sz="0" w:space="0" w:color="auto"/>
            <w:left w:val="none" w:sz="0" w:space="0" w:color="auto"/>
            <w:bottom w:val="none" w:sz="0" w:space="0" w:color="auto"/>
            <w:right w:val="none" w:sz="0" w:space="0" w:color="auto"/>
          </w:divBdr>
        </w:div>
        <w:div w:id="773937774">
          <w:marLeft w:val="640"/>
          <w:marRight w:val="0"/>
          <w:marTop w:val="0"/>
          <w:marBottom w:val="0"/>
          <w:divBdr>
            <w:top w:val="none" w:sz="0" w:space="0" w:color="auto"/>
            <w:left w:val="none" w:sz="0" w:space="0" w:color="auto"/>
            <w:bottom w:val="none" w:sz="0" w:space="0" w:color="auto"/>
            <w:right w:val="none" w:sz="0" w:space="0" w:color="auto"/>
          </w:divBdr>
        </w:div>
        <w:div w:id="1037201502">
          <w:marLeft w:val="640"/>
          <w:marRight w:val="0"/>
          <w:marTop w:val="0"/>
          <w:marBottom w:val="0"/>
          <w:divBdr>
            <w:top w:val="none" w:sz="0" w:space="0" w:color="auto"/>
            <w:left w:val="none" w:sz="0" w:space="0" w:color="auto"/>
            <w:bottom w:val="none" w:sz="0" w:space="0" w:color="auto"/>
            <w:right w:val="none" w:sz="0" w:space="0" w:color="auto"/>
          </w:divBdr>
        </w:div>
        <w:div w:id="1871145417">
          <w:marLeft w:val="640"/>
          <w:marRight w:val="0"/>
          <w:marTop w:val="0"/>
          <w:marBottom w:val="0"/>
          <w:divBdr>
            <w:top w:val="none" w:sz="0" w:space="0" w:color="auto"/>
            <w:left w:val="none" w:sz="0" w:space="0" w:color="auto"/>
            <w:bottom w:val="none" w:sz="0" w:space="0" w:color="auto"/>
            <w:right w:val="none" w:sz="0" w:space="0" w:color="auto"/>
          </w:divBdr>
        </w:div>
        <w:div w:id="1998145512">
          <w:marLeft w:val="640"/>
          <w:marRight w:val="0"/>
          <w:marTop w:val="0"/>
          <w:marBottom w:val="0"/>
          <w:divBdr>
            <w:top w:val="none" w:sz="0" w:space="0" w:color="auto"/>
            <w:left w:val="none" w:sz="0" w:space="0" w:color="auto"/>
            <w:bottom w:val="none" w:sz="0" w:space="0" w:color="auto"/>
            <w:right w:val="none" w:sz="0" w:space="0" w:color="auto"/>
          </w:divBdr>
        </w:div>
        <w:div w:id="859049378">
          <w:marLeft w:val="640"/>
          <w:marRight w:val="0"/>
          <w:marTop w:val="0"/>
          <w:marBottom w:val="0"/>
          <w:divBdr>
            <w:top w:val="none" w:sz="0" w:space="0" w:color="auto"/>
            <w:left w:val="none" w:sz="0" w:space="0" w:color="auto"/>
            <w:bottom w:val="none" w:sz="0" w:space="0" w:color="auto"/>
            <w:right w:val="none" w:sz="0" w:space="0" w:color="auto"/>
          </w:divBdr>
        </w:div>
        <w:div w:id="69544474">
          <w:marLeft w:val="640"/>
          <w:marRight w:val="0"/>
          <w:marTop w:val="0"/>
          <w:marBottom w:val="0"/>
          <w:divBdr>
            <w:top w:val="none" w:sz="0" w:space="0" w:color="auto"/>
            <w:left w:val="none" w:sz="0" w:space="0" w:color="auto"/>
            <w:bottom w:val="none" w:sz="0" w:space="0" w:color="auto"/>
            <w:right w:val="none" w:sz="0" w:space="0" w:color="auto"/>
          </w:divBdr>
        </w:div>
        <w:div w:id="1314605294">
          <w:marLeft w:val="640"/>
          <w:marRight w:val="0"/>
          <w:marTop w:val="0"/>
          <w:marBottom w:val="0"/>
          <w:divBdr>
            <w:top w:val="none" w:sz="0" w:space="0" w:color="auto"/>
            <w:left w:val="none" w:sz="0" w:space="0" w:color="auto"/>
            <w:bottom w:val="none" w:sz="0" w:space="0" w:color="auto"/>
            <w:right w:val="none" w:sz="0" w:space="0" w:color="auto"/>
          </w:divBdr>
        </w:div>
        <w:div w:id="1589271025">
          <w:marLeft w:val="640"/>
          <w:marRight w:val="0"/>
          <w:marTop w:val="0"/>
          <w:marBottom w:val="0"/>
          <w:divBdr>
            <w:top w:val="none" w:sz="0" w:space="0" w:color="auto"/>
            <w:left w:val="none" w:sz="0" w:space="0" w:color="auto"/>
            <w:bottom w:val="none" w:sz="0" w:space="0" w:color="auto"/>
            <w:right w:val="none" w:sz="0" w:space="0" w:color="auto"/>
          </w:divBdr>
        </w:div>
        <w:div w:id="341593111">
          <w:marLeft w:val="640"/>
          <w:marRight w:val="0"/>
          <w:marTop w:val="0"/>
          <w:marBottom w:val="0"/>
          <w:divBdr>
            <w:top w:val="none" w:sz="0" w:space="0" w:color="auto"/>
            <w:left w:val="none" w:sz="0" w:space="0" w:color="auto"/>
            <w:bottom w:val="none" w:sz="0" w:space="0" w:color="auto"/>
            <w:right w:val="none" w:sz="0" w:space="0" w:color="auto"/>
          </w:divBdr>
        </w:div>
        <w:div w:id="719474714">
          <w:marLeft w:val="640"/>
          <w:marRight w:val="0"/>
          <w:marTop w:val="0"/>
          <w:marBottom w:val="0"/>
          <w:divBdr>
            <w:top w:val="none" w:sz="0" w:space="0" w:color="auto"/>
            <w:left w:val="none" w:sz="0" w:space="0" w:color="auto"/>
            <w:bottom w:val="none" w:sz="0" w:space="0" w:color="auto"/>
            <w:right w:val="none" w:sz="0" w:space="0" w:color="auto"/>
          </w:divBdr>
        </w:div>
        <w:div w:id="272979130">
          <w:marLeft w:val="640"/>
          <w:marRight w:val="0"/>
          <w:marTop w:val="0"/>
          <w:marBottom w:val="0"/>
          <w:divBdr>
            <w:top w:val="none" w:sz="0" w:space="0" w:color="auto"/>
            <w:left w:val="none" w:sz="0" w:space="0" w:color="auto"/>
            <w:bottom w:val="none" w:sz="0" w:space="0" w:color="auto"/>
            <w:right w:val="none" w:sz="0" w:space="0" w:color="auto"/>
          </w:divBdr>
        </w:div>
        <w:div w:id="223565024">
          <w:marLeft w:val="640"/>
          <w:marRight w:val="0"/>
          <w:marTop w:val="0"/>
          <w:marBottom w:val="0"/>
          <w:divBdr>
            <w:top w:val="none" w:sz="0" w:space="0" w:color="auto"/>
            <w:left w:val="none" w:sz="0" w:space="0" w:color="auto"/>
            <w:bottom w:val="none" w:sz="0" w:space="0" w:color="auto"/>
            <w:right w:val="none" w:sz="0" w:space="0" w:color="auto"/>
          </w:divBdr>
        </w:div>
        <w:div w:id="1112554919">
          <w:marLeft w:val="640"/>
          <w:marRight w:val="0"/>
          <w:marTop w:val="0"/>
          <w:marBottom w:val="0"/>
          <w:divBdr>
            <w:top w:val="none" w:sz="0" w:space="0" w:color="auto"/>
            <w:left w:val="none" w:sz="0" w:space="0" w:color="auto"/>
            <w:bottom w:val="none" w:sz="0" w:space="0" w:color="auto"/>
            <w:right w:val="none" w:sz="0" w:space="0" w:color="auto"/>
          </w:divBdr>
        </w:div>
        <w:div w:id="1460412102">
          <w:marLeft w:val="640"/>
          <w:marRight w:val="0"/>
          <w:marTop w:val="0"/>
          <w:marBottom w:val="0"/>
          <w:divBdr>
            <w:top w:val="none" w:sz="0" w:space="0" w:color="auto"/>
            <w:left w:val="none" w:sz="0" w:space="0" w:color="auto"/>
            <w:bottom w:val="none" w:sz="0" w:space="0" w:color="auto"/>
            <w:right w:val="none" w:sz="0" w:space="0" w:color="auto"/>
          </w:divBdr>
        </w:div>
        <w:div w:id="655261163">
          <w:marLeft w:val="640"/>
          <w:marRight w:val="0"/>
          <w:marTop w:val="0"/>
          <w:marBottom w:val="0"/>
          <w:divBdr>
            <w:top w:val="none" w:sz="0" w:space="0" w:color="auto"/>
            <w:left w:val="none" w:sz="0" w:space="0" w:color="auto"/>
            <w:bottom w:val="none" w:sz="0" w:space="0" w:color="auto"/>
            <w:right w:val="none" w:sz="0" w:space="0" w:color="auto"/>
          </w:divBdr>
        </w:div>
        <w:div w:id="1037389207">
          <w:marLeft w:val="640"/>
          <w:marRight w:val="0"/>
          <w:marTop w:val="0"/>
          <w:marBottom w:val="0"/>
          <w:divBdr>
            <w:top w:val="none" w:sz="0" w:space="0" w:color="auto"/>
            <w:left w:val="none" w:sz="0" w:space="0" w:color="auto"/>
            <w:bottom w:val="none" w:sz="0" w:space="0" w:color="auto"/>
            <w:right w:val="none" w:sz="0" w:space="0" w:color="auto"/>
          </w:divBdr>
        </w:div>
        <w:div w:id="1252544374">
          <w:marLeft w:val="640"/>
          <w:marRight w:val="0"/>
          <w:marTop w:val="0"/>
          <w:marBottom w:val="0"/>
          <w:divBdr>
            <w:top w:val="none" w:sz="0" w:space="0" w:color="auto"/>
            <w:left w:val="none" w:sz="0" w:space="0" w:color="auto"/>
            <w:bottom w:val="none" w:sz="0" w:space="0" w:color="auto"/>
            <w:right w:val="none" w:sz="0" w:space="0" w:color="auto"/>
          </w:divBdr>
        </w:div>
        <w:div w:id="2072725944">
          <w:marLeft w:val="640"/>
          <w:marRight w:val="0"/>
          <w:marTop w:val="0"/>
          <w:marBottom w:val="0"/>
          <w:divBdr>
            <w:top w:val="none" w:sz="0" w:space="0" w:color="auto"/>
            <w:left w:val="none" w:sz="0" w:space="0" w:color="auto"/>
            <w:bottom w:val="none" w:sz="0" w:space="0" w:color="auto"/>
            <w:right w:val="none" w:sz="0" w:space="0" w:color="auto"/>
          </w:divBdr>
        </w:div>
        <w:div w:id="1076434345">
          <w:marLeft w:val="640"/>
          <w:marRight w:val="0"/>
          <w:marTop w:val="0"/>
          <w:marBottom w:val="0"/>
          <w:divBdr>
            <w:top w:val="none" w:sz="0" w:space="0" w:color="auto"/>
            <w:left w:val="none" w:sz="0" w:space="0" w:color="auto"/>
            <w:bottom w:val="none" w:sz="0" w:space="0" w:color="auto"/>
            <w:right w:val="none" w:sz="0" w:space="0" w:color="auto"/>
          </w:divBdr>
        </w:div>
        <w:div w:id="198513297">
          <w:marLeft w:val="640"/>
          <w:marRight w:val="0"/>
          <w:marTop w:val="0"/>
          <w:marBottom w:val="0"/>
          <w:divBdr>
            <w:top w:val="none" w:sz="0" w:space="0" w:color="auto"/>
            <w:left w:val="none" w:sz="0" w:space="0" w:color="auto"/>
            <w:bottom w:val="none" w:sz="0" w:space="0" w:color="auto"/>
            <w:right w:val="none" w:sz="0" w:space="0" w:color="auto"/>
          </w:divBdr>
        </w:div>
        <w:div w:id="1649433671">
          <w:marLeft w:val="640"/>
          <w:marRight w:val="0"/>
          <w:marTop w:val="0"/>
          <w:marBottom w:val="0"/>
          <w:divBdr>
            <w:top w:val="none" w:sz="0" w:space="0" w:color="auto"/>
            <w:left w:val="none" w:sz="0" w:space="0" w:color="auto"/>
            <w:bottom w:val="none" w:sz="0" w:space="0" w:color="auto"/>
            <w:right w:val="none" w:sz="0" w:space="0" w:color="auto"/>
          </w:divBdr>
        </w:div>
        <w:div w:id="948505901">
          <w:marLeft w:val="640"/>
          <w:marRight w:val="0"/>
          <w:marTop w:val="0"/>
          <w:marBottom w:val="0"/>
          <w:divBdr>
            <w:top w:val="none" w:sz="0" w:space="0" w:color="auto"/>
            <w:left w:val="none" w:sz="0" w:space="0" w:color="auto"/>
            <w:bottom w:val="none" w:sz="0" w:space="0" w:color="auto"/>
            <w:right w:val="none" w:sz="0" w:space="0" w:color="auto"/>
          </w:divBdr>
        </w:div>
        <w:div w:id="1924217307">
          <w:marLeft w:val="640"/>
          <w:marRight w:val="0"/>
          <w:marTop w:val="0"/>
          <w:marBottom w:val="0"/>
          <w:divBdr>
            <w:top w:val="none" w:sz="0" w:space="0" w:color="auto"/>
            <w:left w:val="none" w:sz="0" w:space="0" w:color="auto"/>
            <w:bottom w:val="none" w:sz="0" w:space="0" w:color="auto"/>
            <w:right w:val="none" w:sz="0" w:space="0" w:color="auto"/>
          </w:divBdr>
        </w:div>
        <w:div w:id="676228790">
          <w:marLeft w:val="640"/>
          <w:marRight w:val="0"/>
          <w:marTop w:val="0"/>
          <w:marBottom w:val="0"/>
          <w:divBdr>
            <w:top w:val="none" w:sz="0" w:space="0" w:color="auto"/>
            <w:left w:val="none" w:sz="0" w:space="0" w:color="auto"/>
            <w:bottom w:val="none" w:sz="0" w:space="0" w:color="auto"/>
            <w:right w:val="none" w:sz="0" w:space="0" w:color="auto"/>
          </w:divBdr>
        </w:div>
        <w:div w:id="1801878598">
          <w:marLeft w:val="640"/>
          <w:marRight w:val="0"/>
          <w:marTop w:val="0"/>
          <w:marBottom w:val="0"/>
          <w:divBdr>
            <w:top w:val="none" w:sz="0" w:space="0" w:color="auto"/>
            <w:left w:val="none" w:sz="0" w:space="0" w:color="auto"/>
            <w:bottom w:val="none" w:sz="0" w:space="0" w:color="auto"/>
            <w:right w:val="none" w:sz="0" w:space="0" w:color="auto"/>
          </w:divBdr>
        </w:div>
        <w:div w:id="844590405">
          <w:marLeft w:val="640"/>
          <w:marRight w:val="0"/>
          <w:marTop w:val="0"/>
          <w:marBottom w:val="0"/>
          <w:divBdr>
            <w:top w:val="none" w:sz="0" w:space="0" w:color="auto"/>
            <w:left w:val="none" w:sz="0" w:space="0" w:color="auto"/>
            <w:bottom w:val="none" w:sz="0" w:space="0" w:color="auto"/>
            <w:right w:val="none" w:sz="0" w:space="0" w:color="auto"/>
          </w:divBdr>
        </w:div>
        <w:div w:id="607660730">
          <w:marLeft w:val="640"/>
          <w:marRight w:val="0"/>
          <w:marTop w:val="0"/>
          <w:marBottom w:val="0"/>
          <w:divBdr>
            <w:top w:val="none" w:sz="0" w:space="0" w:color="auto"/>
            <w:left w:val="none" w:sz="0" w:space="0" w:color="auto"/>
            <w:bottom w:val="none" w:sz="0" w:space="0" w:color="auto"/>
            <w:right w:val="none" w:sz="0" w:space="0" w:color="auto"/>
          </w:divBdr>
        </w:div>
        <w:div w:id="818964348">
          <w:marLeft w:val="640"/>
          <w:marRight w:val="0"/>
          <w:marTop w:val="0"/>
          <w:marBottom w:val="0"/>
          <w:divBdr>
            <w:top w:val="none" w:sz="0" w:space="0" w:color="auto"/>
            <w:left w:val="none" w:sz="0" w:space="0" w:color="auto"/>
            <w:bottom w:val="none" w:sz="0" w:space="0" w:color="auto"/>
            <w:right w:val="none" w:sz="0" w:space="0" w:color="auto"/>
          </w:divBdr>
        </w:div>
        <w:div w:id="598099835">
          <w:marLeft w:val="640"/>
          <w:marRight w:val="0"/>
          <w:marTop w:val="0"/>
          <w:marBottom w:val="0"/>
          <w:divBdr>
            <w:top w:val="none" w:sz="0" w:space="0" w:color="auto"/>
            <w:left w:val="none" w:sz="0" w:space="0" w:color="auto"/>
            <w:bottom w:val="none" w:sz="0" w:space="0" w:color="auto"/>
            <w:right w:val="none" w:sz="0" w:space="0" w:color="auto"/>
          </w:divBdr>
        </w:div>
        <w:div w:id="1636325947">
          <w:marLeft w:val="640"/>
          <w:marRight w:val="0"/>
          <w:marTop w:val="0"/>
          <w:marBottom w:val="0"/>
          <w:divBdr>
            <w:top w:val="none" w:sz="0" w:space="0" w:color="auto"/>
            <w:left w:val="none" w:sz="0" w:space="0" w:color="auto"/>
            <w:bottom w:val="none" w:sz="0" w:space="0" w:color="auto"/>
            <w:right w:val="none" w:sz="0" w:space="0" w:color="auto"/>
          </w:divBdr>
        </w:div>
        <w:div w:id="871260741">
          <w:marLeft w:val="640"/>
          <w:marRight w:val="0"/>
          <w:marTop w:val="0"/>
          <w:marBottom w:val="0"/>
          <w:divBdr>
            <w:top w:val="none" w:sz="0" w:space="0" w:color="auto"/>
            <w:left w:val="none" w:sz="0" w:space="0" w:color="auto"/>
            <w:bottom w:val="none" w:sz="0" w:space="0" w:color="auto"/>
            <w:right w:val="none" w:sz="0" w:space="0" w:color="auto"/>
          </w:divBdr>
        </w:div>
        <w:div w:id="475801353">
          <w:marLeft w:val="640"/>
          <w:marRight w:val="0"/>
          <w:marTop w:val="0"/>
          <w:marBottom w:val="0"/>
          <w:divBdr>
            <w:top w:val="none" w:sz="0" w:space="0" w:color="auto"/>
            <w:left w:val="none" w:sz="0" w:space="0" w:color="auto"/>
            <w:bottom w:val="none" w:sz="0" w:space="0" w:color="auto"/>
            <w:right w:val="none" w:sz="0" w:space="0" w:color="auto"/>
          </w:divBdr>
        </w:div>
        <w:div w:id="547492698">
          <w:marLeft w:val="640"/>
          <w:marRight w:val="0"/>
          <w:marTop w:val="0"/>
          <w:marBottom w:val="0"/>
          <w:divBdr>
            <w:top w:val="none" w:sz="0" w:space="0" w:color="auto"/>
            <w:left w:val="none" w:sz="0" w:space="0" w:color="auto"/>
            <w:bottom w:val="none" w:sz="0" w:space="0" w:color="auto"/>
            <w:right w:val="none" w:sz="0" w:space="0" w:color="auto"/>
          </w:divBdr>
        </w:div>
        <w:div w:id="1977367042">
          <w:marLeft w:val="640"/>
          <w:marRight w:val="0"/>
          <w:marTop w:val="0"/>
          <w:marBottom w:val="0"/>
          <w:divBdr>
            <w:top w:val="none" w:sz="0" w:space="0" w:color="auto"/>
            <w:left w:val="none" w:sz="0" w:space="0" w:color="auto"/>
            <w:bottom w:val="none" w:sz="0" w:space="0" w:color="auto"/>
            <w:right w:val="none" w:sz="0" w:space="0" w:color="auto"/>
          </w:divBdr>
        </w:div>
        <w:div w:id="2435279">
          <w:marLeft w:val="640"/>
          <w:marRight w:val="0"/>
          <w:marTop w:val="0"/>
          <w:marBottom w:val="0"/>
          <w:divBdr>
            <w:top w:val="none" w:sz="0" w:space="0" w:color="auto"/>
            <w:left w:val="none" w:sz="0" w:space="0" w:color="auto"/>
            <w:bottom w:val="none" w:sz="0" w:space="0" w:color="auto"/>
            <w:right w:val="none" w:sz="0" w:space="0" w:color="auto"/>
          </w:divBdr>
        </w:div>
        <w:div w:id="280310371">
          <w:marLeft w:val="640"/>
          <w:marRight w:val="0"/>
          <w:marTop w:val="0"/>
          <w:marBottom w:val="0"/>
          <w:divBdr>
            <w:top w:val="none" w:sz="0" w:space="0" w:color="auto"/>
            <w:left w:val="none" w:sz="0" w:space="0" w:color="auto"/>
            <w:bottom w:val="none" w:sz="0" w:space="0" w:color="auto"/>
            <w:right w:val="none" w:sz="0" w:space="0" w:color="auto"/>
          </w:divBdr>
        </w:div>
        <w:div w:id="107047793">
          <w:marLeft w:val="640"/>
          <w:marRight w:val="0"/>
          <w:marTop w:val="0"/>
          <w:marBottom w:val="0"/>
          <w:divBdr>
            <w:top w:val="none" w:sz="0" w:space="0" w:color="auto"/>
            <w:left w:val="none" w:sz="0" w:space="0" w:color="auto"/>
            <w:bottom w:val="none" w:sz="0" w:space="0" w:color="auto"/>
            <w:right w:val="none" w:sz="0" w:space="0" w:color="auto"/>
          </w:divBdr>
        </w:div>
        <w:div w:id="43482096">
          <w:marLeft w:val="640"/>
          <w:marRight w:val="0"/>
          <w:marTop w:val="0"/>
          <w:marBottom w:val="0"/>
          <w:divBdr>
            <w:top w:val="none" w:sz="0" w:space="0" w:color="auto"/>
            <w:left w:val="none" w:sz="0" w:space="0" w:color="auto"/>
            <w:bottom w:val="none" w:sz="0" w:space="0" w:color="auto"/>
            <w:right w:val="none" w:sz="0" w:space="0" w:color="auto"/>
          </w:divBdr>
        </w:div>
        <w:div w:id="1559321457">
          <w:marLeft w:val="640"/>
          <w:marRight w:val="0"/>
          <w:marTop w:val="0"/>
          <w:marBottom w:val="0"/>
          <w:divBdr>
            <w:top w:val="none" w:sz="0" w:space="0" w:color="auto"/>
            <w:left w:val="none" w:sz="0" w:space="0" w:color="auto"/>
            <w:bottom w:val="none" w:sz="0" w:space="0" w:color="auto"/>
            <w:right w:val="none" w:sz="0" w:space="0" w:color="auto"/>
          </w:divBdr>
        </w:div>
        <w:div w:id="486746104">
          <w:marLeft w:val="640"/>
          <w:marRight w:val="0"/>
          <w:marTop w:val="0"/>
          <w:marBottom w:val="0"/>
          <w:divBdr>
            <w:top w:val="none" w:sz="0" w:space="0" w:color="auto"/>
            <w:left w:val="none" w:sz="0" w:space="0" w:color="auto"/>
            <w:bottom w:val="none" w:sz="0" w:space="0" w:color="auto"/>
            <w:right w:val="none" w:sz="0" w:space="0" w:color="auto"/>
          </w:divBdr>
        </w:div>
        <w:div w:id="1887520413">
          <w:marLeft w:val="640"/>
          <w:marRight w:val="0"/>
          <w:marTop w:val="0"/>
          <w:marBottom w:val="0"/>
          <w:divBdr>
            <w:top w:val="none" w:sz="0" w:space="0" w:color="auto"/>
            <w:left w:val="none" w:sz="0" w:space="0" w:color="auto"/>
            <w:bottom w:val="none" w:sz="0" w:space="0" w:color="auto"/>
            <w:right w:val="none" w:sz="0" w:space="0" w:color="auto"/>
          </w:divBdr>
        </w:div>
        <w:div w:id="80179732">
          <w:marLeft w:val="640"/>
          <w:marRight w:val="0"/>
          <w:marTop w:val="0"/>
          <w:marBottom w:val="0"/>
          <w:divBdr>
            <w:top w:val="none" w:sz="0" w:space="0" w:color="auto"/>
            <w:left w:val="none" w:sz="0" w:space="0" w:color="auto"/>
            <w:bottom w:val="none" w:sz="0" w:space="0" w:color="auto"/>
            <w:right w:val="none" w:sz="0" w:space="0" w:color="auto"/>
          </w:divBdr>
        </w:div>
        <w:div w:id="629941940">
          <w:marLeft w:val="640"/>
          <w:marRight w:val="0"/>
          <w:marTop w:val="0"/>
          <w:marBottom w:val="0"/>
          <w:divBdr>
            <w:top w:val="none" w:sz="0" w:space="0" w:color="auto"/>
            <w:left w:val="none" w:sz="0" w:space="0" w:color="auto"/>
            <w:bottom w:val="none" w:sz="0" w:space="0" w:color="auto"/>
            <w:right w:val="none" w:sz="0" w:space="0" w:color="auto"/>
          </w:divBdr>
        </w:div>
        <w:div w:id="1742018451">
          <w:marLeft w:val="640"/>
          <w:marRight w:val="0"/>
          <w:marTop w:val="0"/>
          <w:marBottom w:val="0"/>
          <w:divBdr>
            <w:top w:val="none" w:sz="0" w:space="0" w:color="auto"/>
            <w:left w:val="none" w:sz="0" w:space="0" w:color="auto"/>
            <w:bottom w:val="none" w:sz="0" w:space="0" w:color="auto"/>
            <w:right w:val="none" w:sz="0" w:space="0" w:color="auto"/>
          </w:divBdr>
        </w:div>
        <w:div w:id="52656857">
          <w:marLeft w:val="640"/>
          <w:marRight w:val="0"/>
          <w:marTop w:val="0"/>
          <w:marBottom w:val="0"/>
          <w:divBdr>
            <w:top w:val="none" w:sz="0" w:space="0" w:color="auto"/>
            <w:left w:val="none" w:sz="0" w:space="0" w:color="auto"/>
            <w:bottom w:val="none" w:sz="0" w:space="0" w:color="auto"/>
            <w:right w:val="none" w:sz="0" w:space="0" w:color="auto"/>
          </w:divBdr>
        </w:div>
        <w:div w:id="220752201">
          <w:marLeft w:val="640"/>
          <w:marRight w:val="0"/>
          <w:marTop w:val="0"/>
          <w:marBottom w:val="0"/>
          <w:divBdr>
            <w:top w:val="none" w:sz="0" w:space="0" w:color="auto"/>
            <w:left w:val="none" w:sz="0" w:space="0" w:color="auto"/>
            <w:bottom w:val="none" w:sz="0" w:space="0" w:color="auto"/>
            <w:right w:val="none" w:sz="0" w:space="0" w:color="auto"/>
          </w:divBdr>
        </w:div>
        <w:div w:id="1076972737">
          <w:marLeft w:val="640"/>
          <w:marRight w:val="0"/>
          <w:marTop w:val="0"/>
          <w:marBottom w:val="0"/>
          <w:divBdr>
            <w:top w:val="none" w:sz="0" w:space="0" w:color="auto"/>
            <w:left w:val="none" w:sz="0" w:space="0" w:color="auto"/>
            <w:bottom w:val="none" w:sz="0" w:space="0" w:color="auto"/>
            <w:right w:val="none" w:sz="0" w:space="0" w:color="auto"/>
          </w:divBdr>
        </w:div>
        <w:div w:id="633214275">
          <w:marLeft w:val="640"/>
          <w:marRight w:val="0"/>
          <w:marTop w:val="0"/>
          <w:marBottom w:val="0"/>
          <w:divBdr>
            <w:top w:val="none" w:sz="0" w:space="0" w:color="auto"/>
            <w:left w:val="none" w:sz="0" w:space="0" w:color="auto"/>
            <w:bottom w:val="none" w:sz="0" w:space="0" w:color="auto"/>
            <w:right w:val="none" w:sz="0" w:space="0" w:color="auto"/>
          </w:divBdr>
        </w:div>
        <w:div w:id="764348071">
          <w:marLeft w:val="640"/>
          <w:marRight w:val="0"/>
          <w:marTop w:val="0"/>
          <w:marBottom w:val="0"/>
          <w:divBdr>
            <w:top w:val="none" w:sz="0" w:space="0" w:color="auto"/>
            <w:left w:val="none" w:sz="0" w:space="0" w:color="auto"/>
            <w:bottom w:val="none" w:sz="0" w:space="0" w:color="auto"/>
            <w:right w:val="none" w:sz="0" w:space="0" w:color="auto"/>
          </w:divBdr>
        </w:div>
        <w:div w:id="1009912499">
          <w:marLeft w:val="640"/>
          <w:marRight w:val="0"/>
          <w:marTop w:val="0"/>
          <w:marBottom w:val="0"/>
          <w:divBdr>
            <w:top w:val="none" w:sz="0" w:space="0" w:color="auto"/>
            <w:left w:val="none" w:sz="0" w:space="0" w:color="auto"/>
            <w:bottom w:val="none" w:sz="0" w:space="0" w:color="auto"/>
            <w:right w:val="none" w:sz="0" w:space="0" w:color="auto"/>
          </w:divBdr>
        </w:div>
        <w:div w:id="2144275919">
          <w:marLeft w:val="640"/>
          <w:marRight w:val="0"/>
          <w:marTop w:val="0"/>
          <w:marBottom w:val="0"/>
          <w:divBdr>
            <w:top w:val="none" w:sz="0" w:space="0" w:color="auto"/>
            <w:left w:val="none" w:sz="0" w:space="0" w:color="auto"/>
            <w:bottom w:val="none" w:sz="0" w:space="0" w:color="auto"/>
            <w:right w:val="none" w:sz="0" w:space="0" w:color="auto"/>
          </w:divBdr>
        </w:div>
        <w:div w:id="1435511670">
          <w:marLeft w:val="640"/>
          <w:marRight w:val="0"/>
          <w:marTop w:val="0"/>
          <w:marBottom w:val="0"/>
          <w:divBdr>
            <w:top w:val="none" w:sz="0" w:space="0" w:color="auto"/>
            <w:left w:val="none" w:sz="0" w:space="0" w:color="auto"/>
            <w:bottom w:val="none" w:sz="0" w:space="0" w:color="auto"/>
            <w:right w:val="none" w:sz="0" w:space="0" w:color="auto"/>
          </w:divBdr>
        </w:div>
      </w:divsChild>
    </w:div>
    <w:div w:id="1914509592">
      <w:bodyDiv w:val="1"/>
      <w:marLeft w:val="0"/>
      <w:marRight w:val="0"/>
      <w:marTop w:val="0"/>
      <w:marBottom w:val="0"/>
      <w:divBdr>
        <w:top w:val="none" w:sz="0" w:space="0" w:color="auto"/>
        <w:left w:val="none" w:sz="0" w:space="0" w:color="auto"/>
        <w:bottom w:val="none" w:sz="0" w:space="0" w:color="auto"/>
        <w:right w:val="none" w:sz="0" w:space="0" w:color="auto"/>
      </w:divBdr>
      <w:divsChild>
        <w:div w:id="1684740505">
          <w:marLeft w:val="640"/>
          <w:marRight w:val="0"/>
          <w:marTop w:val="0"/>
          <w:marBottom w:val="0"/>
          <w:divBdr>
            <w:top w:val="none" w:sz="0" w:space="0" w:color="auto"/>
            <w:left w:val="none" w:sz="0" w:space="0" w:color="auto"/>
            <w:bottom w:val="none" w:sz="0" w:space="0" w:color="auto"/>
            <w:right w:val="none" w:sz="0" w:space="0" w:color="auto"/>
          </w:divBdr>
        </w:div>
        <w:div w:id="96609570">
          <w:marLeft w:val="640"/>
          <w:marRight w:val="0"/>
          <w:marTop w:val="0"/>
          <w:marBottom w:val="0"/>
          <w:divBdr>
            <w:top w:val="none" w:sz="0" w:space="0" w:color="auto"/>
            <w:left w:val="none" w:sz="0" w:space="0" w:color="auto"/>
            <w:bottom w:val="none" w:sz="0" w:space="0" w:color="auto"/>
            <w:right w:val="none" w:sz="0" w:space="0" w:color="auto"/>
          </w:divBdr>
        </w:div>
        <w:div w:id="230622834">
          <w:marLeft w:val="640"/>
          <w:marRight w:val="0"/>
          <w:marTop w:val="0"/>
          <w:marBottom w:val="0"/>
          <w:divBdr>
            <w:top w:val="none" w:sz="0" w:space="0" w:color="auto"/>
            <w:left w:val="none" w:sz="0" w:space="0" w:color="auto"/>
            <w:bottom w:val="none" w:sz="0" w:space="0" w:color="auto"/>
            <w:right w:val="none" w:sz="0" w:space="0" w:color="auto"/>
          </w:divBdr>
        </w:div>
        <w:div w:id="1282690346">
          <w:marLeft w:val="640"/>
          <w:marRight w:val="0"/>
          <w:marTop w:val="0"/>
          <w:marBottom w:val="0"/>
          <w:divBdr>
            <w:top w:val="none" w:sz="0" w:space="0" w:color="auto"/>
            <w:left w:val="none" w:sz="0" w:space="0" w:color="auto"/>
            <w:bottom w:val="none" w:sz="0" w:space="0" w:color="auto"/>
            <w:right w:val="none" w:sz="0" w:space="0" w:color="auto"/>
          </w:divBdr>
        </w:div>
        <w:div w:id="1977952965">
          <w:marLeft w:val="640"/>
          <w:marRight w:val="0"/>
          <w:marTop w:val="0"/>
          <w:marBottom w:val="0"/>
          <w:divBdr>
            <w:top w:val="none" w:sz="0" w:space="0" w:color="auto"/>
            <w:left w:val="none" w:sz="0" w:space="0" w:color="auto"/>
            <w:bottom w:val="none" w:sz="0" w:space="0" w:color="auto"/>
            <w:right w:val="none" w:sz="0" w:space="0" w:color="auto"/>
          </w:divBdr>
        </w:div>
        <w:div w:id="1422679935">
          <w:marLeft w:val="640"/>
          <w:marRight w:val="0"/>
          <w:marTop w:val="0"/>
          <w:marBottom w:val="0"/>
          <w:divBdr>
            <w:top w:val="none" w:sz="0" w:space="0" w:color="auto"/>
            <w:left w:val="none" w:sz="0" w:space="0" w:color="auto"/>
            <w:bottom w:val="none" w:sz="0" w:space="0" w:color="auto"/>
            <w:right w:val="none" w:sz="0" w:space="0" w:color="auto"/>
          </w:divBdr>
        </w:div>
        <w:div w:id="704722343">
          <w:marLeft w:val="640"/>
          <w:marRight w:val="0"/>
          <w:marTop w:val="0"/>
          <w:marBottom w:val="0"/>
          <w:divBdr>
            <w:top w:val="none" w:sz="0" w:space="0" w:color="auto"/>
            <w:left w:val="none" w:sz="0" w:space="0" w:color="auto"/>
            <w:bottom w:val="none" w:sz="0" w:space="0" w:color="auto"/>
            <w:right w:val="none" w:sz="0" w:space="0" w:color="auto"/>
          </w:divBdr>
        </w:div>
        <w:div w:id="1530799714">
          <w:marLeft w:val="640"/>
          <w:marRight w:val="0"/>
          <w:marTop w:val="0"/>
          <w:marBottom w:val="0"/>
          <w:divBdr>
            <w:top w:val="none" w:sz="0" w:space="0" w:color="auto"/>
            <w:left w:val="none" w:sz="0" w:space="0" w:color="auto"/>
            <w:bottom w:val="none" w:sz="0" w:space="0" w:color="auto"/>
            <w:right w:val="none" w:sz="0" w:space="0" w:color="auto"/>
          </w:divBdr>
        </w:div>
        <w:div w:id="44839177">
          <w:marLeft w:val="640"/>
          <w:marRight w:val="0"/>
          <w:marTop w:val="0"/>
          <w:marBottom w:val="0"/>
          <w:divBdr>
            <w:top w:val="none" w:sz="0" w:space="0" w:color="auto"/>
            <w:left w:val="none" w:sz="0" w:space="0" w:color="auto"/>
            <w:bottom w:val="none" w:sz="0" w:space="0" w:color="auto"/>
            <w:right w:val="none" w:sz="0" w:space="0" w:color="auto"/>
          </w:divBdr>
        </w:div>
        <w:div w:id="1141658738">
          <w:marLeft w:val="640"/>
          <w:marRight w:val="0"/>
          <w:marTop w:val="0"/>
          <w:marBottom w:val="0"/>
          <w:divBdr>
            <w:top w:val="none" w:sz="0" w:space="0" w:color="auto"/>
            <w:left w:val="none" w:sz="0" w:space="0" w:color="auto"/>
            <w:bottom w:val="none" w:sz="0" w:space="0" w:color="auto"/>
            <w:right w:val="none" w:sz="0" w:space="0" w:color="auto"/>
          </w:divBdr>
        </w:div>
        <w:div w:id="1132404179">
          <w:marLeft w:val="640"/>
          <w:marRight w:val="0"/>
          <w:marTop w:val="0"/>
          <w:marBottom w:val="0"/>
          <w:divBdr>
            <w:top w:val="none" w:sz="0" w:space="0" w:color="auto"/>
            <w:left w:val="none" w:sz="0" w:space="0" w:color="auto"/>
            <w:bottom w:val="none" w:sz="0" w:space="0" w:color="auto"/>
            <w:right w:val="none" w:sz="0" w:space="0" w:color="auto"/>
          </w:divBdr>
        </w:div>
        <w:div w:id="639382510">
          <w:marLeft w:val="640"/>
          <w:marRight w:val="0"/>
          <w:marTop w:val="0"/>
          <w:marBottom w:val="0"/>
          <w:divBdr>
            <w:top w:val="none" w:sz="0" w:space="0" w:color="auto"/>
            <w:left w:val="none" w:sz="0" w:space="0" w:color="auto"/>
            <w:bottom w:val="none" w:sz="0" w:space="0" w:color="auto"/>
            <w:right w:val="none" w:sz="0" w:space="0" w:color="auto"/>
          </w:divBdr>
        </w:div>
        <w:div w:id="905258136">
          <w:marLeft w:val="640"/>
          <w:marRight w:val="0"/>
          <w:marTop w:val="0"/>
          <w:marBottom w:val="0"/>
          <w:divBdr>
            <w:top w:val="none" w:sz="0" w:space="0" w:color="auto"/>
            <w:left w:val="none" w:sz="0" w:space="0" w:color="auto"/>
            <w:bottom w:val="none" w:sz="0" w:space="0" w:color="auto"/>
            <w:right w:val="none" w:sz="0" w:space="0" w:color="auto"/>
          </w:divBdr>
        </w:div>
        <w:div w:id="2045785696">
          <w:marLeft w:val="640"/>
          <w:marRight w:val="0"/>
          <w:marTop w:val="0"/>
          <w:marBottom w:val="0"/>
          <w:divBdr>
            <w:top w:val="none" w:sz="0" w:space="0" w:color="auto"/>
            <w:left w:val="none" w:sz="0" w:space="0" w:color="auto"/>
            <w:bottom w:val="none" w:sz="0" w:space="0" w:color="auto"/>
            <w:right w:val="none" w:sz="0" w:space="0" w:color="auto"/>
          </w:divBdr>
        </w:div>
        <w:div w:id="409038095">
          <w:marLeft w:val="640"/>
          <w:marRight w:val="0"/>
          <w:marTop w:val="0"/>
          <w:marBottom w:val="0"/>
          <w:divBdr>
            <w:top w:val="none" w:sz="0" w:space="0" w:color="auto"/>
            <w:left w:val="none" w:sz="0" w:space="0" w:color="auto"/>
            <w:bottom w:val="none" w:sz="0" w:space="0" w:color="auto"/>
            <w:right w:val="none" w:sz="0" w:space="0" w:color="auto"/>
          </w:divBdr>
        </w:div>
        <w:div w:id="312878961">
          <w:marLeft w:val="640"/>
          <w:marRight w:val="0"/>
          <w:marTop w:val="0"/>
          <w:marBottom w:val="0"/>
          <w:divBdr>
            <w:top w:val="none" w:sz="0" w:space="0" w:color="auto"/>
            <w:left w:val="none" w:sz="0" w:space="0" w:color="auto"/>
            <w:bottom w:val="none" w:sz="0" w:space="0" w:color="auto"/>
            <w:right w:val="none" w:sz="0" w:space="0" w:color="auto"/>
          </w:divBdr>
        </w:div>
        <w:div w:id="564604950">
          <w:marLeft w:val="640"/>
          <w:marRight w:val="0"/>
          <w:marTop w:val="0"/>
          <w:marBottom w:val="0"/>
          <w:divBdr>
            <w:top w:val="none" w:sz="0" w:space="0" w:color="auto"/>
            <w:left w:val="none" w:sz="0" w:space="0" w:color="auto"/>
            <w:bottom w:val="none" w:sz="0" w:space="0" w:color="auto"/>
            <w:right w:val="none" w:sz="0" w:space="0" w:color="auto"/>
          </w:divBdr>
        </w:div>
        <w:div w:id="1580750313">
          <w:marLeft w:val="640"/>
          <w:marRight w:val="0"/>
          <w:marTop w:val="0"/>
          <w:marBottom w:val="0"/>
          <w:divBdr>
            <w:top w:val="none" w:sz="0" w:space="0" w:color="auto"/>
            <w:left w:val="none" w:sz="0" w:space="0" w:color="auto"/>
            <w:bottom w:val="none" w:sz="0" w:space="0" w:color="auto"/>
            <w:right w:val="none" w:sz="0" w:space="0" w:color="auto"/>
          </w:divBdr>
        </w:div>
        <w:div w:id="1820532375">
          <w:marLeft w:val="640"/>
          <w:marRight w:val="0"/>
          <w:marTop w:val="0"/>
          <w:marBottom w:val="0"/>
          <w:divBdr>
            <w:top w:val="none" w:sz="0" w:space="0" w:color="auto"/>
            <w:left w:val="none" w:sz="0" w:space="0" w:color="auto"/>
            <w:bottom w:val="none" w:sz="0" w:space="0" w:color="auto"/>
            <w:right w:val="none" w:sz="0" w:space="0" w:color="auto"/>
          </w:divBdr>
        </w:div>
        <w:div w:id="583954877">
          <w:marLeft w:val="640"/>
          <w:marRight w:val="0"/>
          <w:marTop w:val="0"/>
          <w:marBottom w:val="0"/>
          <w:divBdr>
            <w:top w:val="none" w:sz="0" w:space="0" w:color="auto"/>
            <w:left w:val="none" w:sz="0" w:space="0" w:color="auto"/>
            <w:bottom w:val="none" w:sz="0" w:space="0" w:color="auto"/>
            <w:right w:val="none" w:sz="0" w:space="0" w:color="auto"/>
          </w:divBdr>
        </w:div>
        <w:div w:id="2084989920">
          <w:marLeft w:val="640"/>
          <w:marRight w:val="0"/>
          <w:marTop w:val="0"/>
          <w:marBottom w:val="0"/>
          <w:divBdr>
            <w:top w:val="none" w:sz="0" w:space="0" w:color="auto"/>
            <w:left w:val="none" w:sz="0" w:space="0" w:color="auto"/>
            <w:bottom w:val="none" w:sz="0" w:space="0" w:color="auto"/>
            <w:right w:val="none" w:sz="0" w:space="0" w:color="auto"/>
          </w:divBdr>
        </w:div>
        <w:div w:id="515311998">
          <w:marLeft w:val="640"/>
          <w:marRight w:val="0"/>
          <w:marTop w:val="0"/>
          <w:marBottom w:val="0"/>
          <w:divBdr>
            <w:top w:val="none" w:sz="0" w:space="0" w:color="auto"/>
            <w:left w:val="none" w:sz="0" w:space="0" w:color="auto"/>
            <w:bottom w:val="none" w:sz="0" w:space="0" w:color="auto"/>
            <w:right w:val="none" w:sz="0" w:space="0" w:color="auto"/>
          </w:divBdr>
        </w:div>
        <w:div w:id="1033729624">
          <w:marLeft w:val="640"/>
          <w:marRight w:val="0"/>
          <w:marTop w:val="0"/>
          <w:marBottom w:val="0"/>
          <w:divBdr>
            <w:top w:val="none" w:sz="0" w:space="0" w:color="auto"/>
            <w:left w:val="none" w:sz="0" w:space="0" w:color="auto"/>
            <w:bottom w:val="none" w:sz="0" w:space="0" w:color="auto"/>
            <w:right w:val="none" w:sz="0" w:space="0" w:color="auto"/>
          </w:divBdr>
        </w:div>
        <w:div w:id="1276715215">
          <w:marLeft w:val="640"/>
          <w:marRight w:val="0"/>
          <w:marTop w:val="0"/>
          <w:marBottom w:val="0"/>
          <w:divBdr>
            <w:top w:val="none" w:sz="0" w:space="0" w:color="auto"/>
            <w:left w:val="none" w:sz="0" w:space="0" w:color="auto"/>
            <w:bottom w:val="none" w:sz="0" w:space="0" w:color="auto"/>
            <w:right w:val="none" w:sz="0" w:space="0" w:color="auto"/>
          </w:divBdr>
        </w:div>
        <w:div w:id="839739348">
          <w:marLeft w:val="640"/>
          <w:marRight w:val="0"/>
          <w:marTop w:val="0"/>
          <w:marBottom w:val="0"/>
          <w:divBdr>
            <w:top w:val="none" w:sz="0" w:space="0" w:color="auto"/>
            <w:left w:val="none" w:sz="0" w:space="0" w:color="auto"/>
            <w:bottom w:val="none" w:sz="0" w:space="0" w:color="auto"/>
            <w:right w:val="none" w:sz="0" w:space="0" w:color="auto"/>
          </w:divBdr>
        </w:div>
        <w:div w:id="1625387904">
          <w:marLeft w:val="640"/>
          <w:marRight w:val="0"/>
          <w:marTop w:val="0"/>
          <w:marBottom w:val="0"/>
          <w:divBdr>
            <w:top w:val="none" w:sz="0" w:space="0" w:color="auto"/>
            <w:left w:val="none" w:sz="0" w:space="0" w:color="auto"/>
            <w:bottom w:val="none" w:sz="0" w:space="0" w:color="auto"/>
            <w:right w:val="none" w:sz="0" w:space="0" w:color="auto"/>
          </w:divBdr>
        </w:div>
        <w:div w:id="675766774">
          <w:marLeft w:val="640"/>
          <w:marRight w:val="0"/>
          <w:marTop w:val="0"/>
          <w:marBottom w:val="0"/>
          <w:divBdr>
            <w:top w:val="none" w:sz="0" w:space="0" w:color="auto"/>
            <w:left w:val="none" w:sz="0" w:space="0" w:color="auto"/>
            <w:bottom w:val="none" w:sz="0" w:space="0" w:color="auto"/>
            <w:right w:val="none" w:sz="0" w:space="0" w:color="auto"/>
          </w:divBdr>
        </w:div>
        <w:div w:id="1103956796">
          <w:marLeft w:val="640"/>
          <w:marRight w:val="0"/>
          <w:marTop w:val="0"/>
          <w:marBottom w:val="0"/>
          <w:divBdr>
            <w:top w:val="none" w:sz="0" w:space="0" w:color="auto"/>
            <w:left w:val="none" w:sz="0" w:space="0" w:color="auto"/>
            <w:bottom w:val="none" w:sz="0" w:space="0" w:color="auto"/>
            <w:right w:val="none" w:sz="0" w:space="0" w:color="auto"/>
          </w:divBdr>
        </w:div>
        <w:div w:id="1988313409">
          <w:marLeft w:val="640"/>
          <w:marRight w:val="0"/>
          <w:marTop w:val="0"/>
          <w:marBottom w:val="0"/>
          <w:divBdr>
            <w:top w:val="none" w:sz="0" w:space="0" w:color="auto"/>
            <w:left w:val="none" w:sz="0" w:space="0" w:color="auto"/>
            <w:bottom w:val="none" w:sz="0" w:space="0" w:color="auto"/>
            <w:right w:val="none" w:sz="0" w:space="0" w:color="auto"/>
          </w:divBdr>
        </w:div>
        <w:div w:id="80566654">
          <w:marLeft w:val="640"/>
          <w:marRight w:val="0"/>
          <w:marTop w:val="0"/>
          <w:marBottom w:val="0"/>
          <w:divBdr>
            <w:top w:val="none" w:sz="0" w:space="0" w:color="auto"/>
            <w:left w:val="none" w:sz="0" w:space="0" w:color="auto"/>
            <w:bottom w:val="none" w:sz="0" w:space="0" w:color="auto"/>
            <w:right w:val="none" w:sz="0" w:space="0" w:color="auto"/>
          </w:divBdr>
        </w:div>
        <w:div w:id="1419444489">
          <w:marLeft w:val="640"/>
          <w:marRight w:val="0"/>
          <w:marTop w:val="0"/>
          <w:marBottom w:val="0"/>
          <w:divBdr>
            <w:top w:val="none" w:sz="0" w:space="0" w:color="auto"/>
            <w:left w:val="none" w:sz="0" w:space="0" w:color="auto"/>
            <w:bottom w:val="none" w:sz="0" w:space="0" w:color="auto"/>
            <w:right w:val="none" w:sz="0" w:space="0" w:color="auto"/>
          </w:divBdr>
        </w:div>
        <w:div w:id="829639091">
          <w:marLeft w:val="640"/>
          <w:marRight w:val="0"/>
          <w:marTop w:val="0"/>
          <w:marBottom w:val="0"/>
          <w:divBdr>
            <w:top w:val="none" w:sz="0" w:space="0" w:color="auto"/>
            <w:left w:val="none" w:sz="0" w:space="0" w:color="auto"/>
            <w:bottom w:val="none" w:sz="0" w:space="0" w:color="auto"/>
            <w:right w:val="none" w:sz="0" w:space="0" w:color="auto"/>
          </w:divBdr>
        </w:div>
        <w:div w:id="2126802822">
          <w:marLeft w:val="640"/>
          <w:marRight w:val="0"/>
          <w:marTop w:val="0"/>
          <w:marBottom w:val="0"/>
          <w:divBdr>
            <w:top w:val="none" w:sz="0" w:space="0" w:color="auto"/>
            <w:left w:val="none" w:sz="0" w:space="0" w:color="auto"/>
            <w:bottom w:val="none" w:sz="0" w:space="0" w:color="auto"/>
            <w:right w:val="none" w:sz="0" w:space="0" w:color="auto"/>
          </w:divBdr>
        </w:div>
        <w:div w:id="284430820">
          <w:marLeft w:val="640"/>
          <w:marRight w:val="0"/>
          <w:marTop w:val="0"/>
          <w:marBottom w:val="0"/>
          <w:divBdr>
            <w:top w:val="none" w:sz="0" w:space="0" w:color="auto"/>
            <w:left w:val="none" w:sz="0" w:space="0" w:color="auto"/>
            <w:bottom w:val="none" w:sz="0" w:space="0" w:color="auto"/>
            <w:right w:val="none" w:sz="0" w:space="0" w:color="auto"/>
          </w:divBdr>
        </w:div>
        <w:div w:id="1454598017">
          <w:marLeft w:val="640"/>
          <w:marRight w:val="0"/>
          <w:marTop w:val="0"/>
          <w:marBottom w:val="0"/>
          <w:divBdr>
            <w:top w:val="none" w:sz="0" w:space="0" w:color="auto"/>
            <w:left w:val="none" w:sz="0" w:space="0" w:color="auto"/>
            <w:bottom w:val="none" w:sz="0" w:space="0" w:color="auto"/>
            <w:right w:val="none" w:sz="0" w:space="0" w:color="auto"/>
          </w:divBdr>
        </w:div>
        <w:div w:id="1779063463">
          <w:marLeft w:val="640"/>
          <w:marRight w:val="0"/>
          <w:marTop w:val="0"/>
          <w:marBottom w:val="0"/>
          <w:divBdr>
            <w:top w:val="none" w:sz="0" w:space="0" w:color="auto"/>
            <w:left w:val="none" w:sz="0" w:space="0" w:color="auto"/>
            <w:bottom w:val="none" w:sz="0" w:space="0" w:color="auto"/>
            <w:right w:val="none" w:sz="0" w:space="0" w:color="auto"/>
          </w:divBdr>
        </w:div>
        <w:div w:id="1820224260">
          <w:marLeft w:val="640"/>
          <w:marRight w:val="0"/>
          <w:marTop w:val="0"/>
          <w:marBottom w:val="0"/>
          <w:divBdr>
            <w:top w:val="none" w:sz="0" w:space="0" w:color="auto"/>
            <w:left w:val="none" w:sz="0" w:space="0" w:color="auto"/>
            <w:bottom w:val="none" w:sz="0" w:space="0" w:color="auto"/>
            <w:right w:val="none" w:sz="0" w:space="0" w:color="auto"/>
          </w:divBdr>
        </w:div>
        <w:div w:id="788860158">
          <w:marLeft w:val="640"/>
          <w:marRight w:val="0"/>
          <w:marTop w:val="0"/>
          <w:marBottom w:val="0"/>
          <w:divBdr>
            <w:top w:val="none" w:sz="0" w:space="0" w:color="auto"/>
            <w:left w:val="none" w:sz="0" w:space="0" w:color="auto"/>
            <w:bottom w:val="none" w:sz="0" w:space="0" w:color="auto"/>
            <w:right w:val="none" w:sz="0" w:space="0" w:color="auto"/>
          </w:divBdr>
        </w:div>
        <w:div w:id="1981882615">
          <w:marLeft w:val="640"/>
          <w:marRight w:val="0"/>
          <w:marTop w:val="0"/>
          <w:marBottom w:val="0"/>
          <w:divBdr>
            <w:top w:val="none" w:sz="0" w:space="0" w:color="auto"/>
            <w:left w:val="none" w:sz="0" w:space="0" w:color="auto"/>
            <w:bottom w:val="none" w:sz="0" w:space="0" w:color="auto"/>
            <w:right w:val="none" w:sz="0" w:space="0" w:color="auto"/>
          </w:divBdr>
        </w:div>
        <w:div w:id="662704911">
          <w:marLeft w:val="640"/>
          <w:marRight w:val="0"/>
          <w:marTop w:val="0"/>
          <w:marBottom w:val="0"/>
          <w:divBdr>
            <w:top w:val="none" w:sz="0" w:space="0" w:color="auto"/>
            <w:left w:val="none" w:sz="0" w:space="0" w:color="auto"/>
            <w:bottom w:val="none" w:sz="0" w:space="0" w:color="auto"/>
            <w:right w:val="none" w:sz="0" w:space="0" w:color="auto"/>
          </w:divBdr>
        </w:div>
        <w:div w:id="566303954">
          <w:marLeft w:val="640"/>
          <w:marRight w:val="0"/>
          <w:marTop w:val="0"/>
          <w:marBottom w:val="0"/>
          <w:divBdr>
            <w:top w:val="none" w:sz="0" w:space="0" w:color="auto"/>
            <w:left w:val="none" w:sz="0" w:space="0" w:color="auto"/>
            <w:bottom w:val="none" w:sz="0" w:space="0" w:color="auto"/>
            <w:right w:val="none" w:sz="0" w:space="0" w:color="auto"/>
          </w:divBdr>
        </w:div>
        <w:div w:id="687828295">
          <w:marLeft w:val="640"/>
          <w:marRight w:val="0"/>
          <w:marTop w:val="0"/>
          <w:marBottom w:val="0"/>
          <w:divBdr>
            <w:top w:val="none" w:sz="0" w:space="0" w:color="auto"/>
            <w:left w:val="none" w:sz="0" w:space="0" w:color="auto"/>
            <w:bottom w:val="none" w:sz="0" w:space="0" w:color="auto"/>
            <w:right w:val="none" w:sz="0" w:space="0" w:color="auto"/>
          </w:divBdr>
        </w:div>
        <w:div w:id="1425298970">
          <w:marLeft w:val="640"/>
          <w:marRight w:val="0"/>
          <w:marTop w:val="0"/>
          <w:marBottom w:val="0"/>
          <w:divBdr>
            <w:top w:val="none" w:sz="0" w:space="0" w:color="auto"/>
            <w:left w:val="none" w:sz="0" w:space="0" w:color="auto"/>
            <w:bottom w:val="none" w:sz="0" w:space="0" w:color="auto"/>
            <w:right w:val="none" w:sz="0" w:space="0" w:color="auto"/>
          </w:divBdr>
        </w:div>
        <w:div w:id="1287617835">
          <w:marLeft w:val="640"/>
          <w:marRight w:val="0"/>
          <w:marTop w:val="0"/>
          <w:marBottom w:val="0"/>
          <w:divBdr>
            <w:top w:val="none" w:sz="0" w:space="0" w:color="auto"/>
            <w:left w:val="none" w:sz="0" w:space="0" w:color="auto"/>
            <w:bottom w:val="none" w:sz="0" w:space="0" w:color="auto"/>
            <w:right w:val="none" w:sz="0" w:space="0" w:color="auto"/>
          </w:divBdr>
        </w:div>
        <w:div w:id="350837629">
          <w:marLeft w:val="640"/>
          <w:marRight w:val="0"/>
          <w:marTop w:val="0"/>
          <w:marBottom w:val="0"/>
          <w:divBdr>
            <w:top w:val="none" w:sz="0" w:space="0" w:color="auto"/>
            <w:left w:val="none" w:sz="0" w:space="0" w:color="auto"/>
            <w:bottom w:val="none" w:sz="0" w:space="0" w:color="auto"/>
            <w:right w:val="none" w:sz="0" w:space="0" w:color="auto"/>
          </w:divBdr>
        </w:div>
        <w:div w:id="1800878817">
          <w:marLeft w:val="640"/>
          <w:marRight w:val="0"/>
          <w:marTop w:val="0"/>
          <w:marBottom w:val="0"/>
          <w:divBdr>
            <w:top w:val="none" w:sz="0" w:space="0" w:color="auto"/>
            <w:left w:val="none" w:sz="0" w:space="0" w:color="auto"/>
            <w:bottom w:val="none" w:sz="0" w:space="0" w:color="auto"/>
            <w:right w:val="none" w:sz="0" w:space="0" w:color="auto"/>
          </w:divBdr>
        </w:div>
        <w:div w:id="1774789098">
          <w:marLeft w:val="640"/>
          <w:marRight w:val="0"/>
          <w:marTop w:val="0"/>
          <w:marBottom w:val="0"/>
          <w:divBdr>
            <w:top w:val="none" w:sz="0" w:space="0" w:color="auto"/>
            <w:left w:val="none" w:sz="0" w:space="0" w:color="auto"/>
            <w:bottom w:val="none" w:sz="0" w:space="0" w:color="auto"/>
            <w:right w:val="none" w:sz="0" w:space="0" w:color="auto"/>
          </w:divBdr>
        </w:div>
        <w:div w:id="243223166">
          <w:marLeft w:val="640"/>
          <w:marRight w:val="0"/>
          <w:marTop w:val="0"/>
          <w:marBottom w:val="0"/>
          <w:divBdr>
            <w:top w:val="none" w:sz="0" w:space="0" w:color="auto"/>
            <w:left w:val="none" w:sz="0" w:space="0" w:color="auto"/>
            <w:bottom w:val="none" w:sz="0" w:space="0" w:color="auto"/>
            <w:right w:val="none" w:sz="0" w:space="0" w:color="auto"/>
          </w:divBdr>
        </w:div>
        <w:div w:id="1335063241">
          <w:marLeft w:val="640"/>
          <w:marRight w:val="0"/>
          <w:marTop w:val="0"/>
          <w:marBottom w:val="0"/>
          <w:divBdr>
            <w:top w:val="none" w:sz="0" w:space="0" w:color="auto"/>
            <w:left w:val="none" w:sz="0" w:space="0" w:color="auto"/>
            <w:bottom w:val="none" w:sz="0" w:space="0" w:color="auto"/>
            <w:right w:val="none" w:sz="0" w:space="0" w:color="auto"/>
          </w:divBdr>
        </w:div>
        <w:div w:id="816801785">
          <w:marLeft w:val="640"/>
          <w:marRight w:val="0"/>
          <w:marTop w:val="0"/>
          <w:marBottom w:val="0"/>
          <w:divBdr>
            <w:top w:val="none" w:sz="0" w:space="0" w:color="auto"/>
            <w:left w:val="none" w:sz="0" w:space="0" w:color="auto"/>
            <w:bottom w:val="none" w:sz="0" w:space="0" w:color="auto"/>
            <w:right w:val="none" w:sz="0" w:space="0" w:color="auto"/>
          </w:divBdr>
        </w:div>
        <w:div w:id="1634023369">
          <w:marLeft w:val="640"/>
          <w:marRight w:val="0"/>
          <w:marTop w:val="0"/>
          <w:marBottom w:val="0"/>
          <w:divBdr>
            <w:top w:val="none" w:sz="0" w:space="0" w:color="auto"/>
            <w:left w:val="none" w:sz="0" w:space="0" w:color="auto"/>
            <w:bottom w:val="none" w:sz="0" w:space="0" w:color="auto"/>
            <w:right w:val="none" w:sz="0" w:space="0" w:color="auto"/>
          </w:divBdr>
        </w:div>
        <w:div w:id="982080185">
          <w:marLeft w:val="640"/>
          <w:marRight w:val="0"/>
          <w:marTop w:val="0"/>
          <w:marBottom w:val="0"/>
          <w:divBdr>
            <w:top w:val="none" w:sz="0" w:space="0" w:color="auto"/>
            <w:left w:val="none" w:sz="0" w:space="0" w:color="auto"/>
            <w:bottom w:val="none" w:sz="0" w:space="0" w:color="auto"/>
            <w:right w:val="none" w:sz="0" w:space="0" w:color="auto"/>
          </w:divBdr>
        </w:div>
        <w:div w:id="500853457">
          <w:marLeft w:val="640"/>
          <w:marRight w:val="0"/>
          <w:marTop w:val="0"/>
          <w:marBottom w:val="0"/>
          <w:divBdr>
            <w:top w:val="none" w:sz="0" w:space="0" w:color="auto"/>
            <w:left w:val="none" w:sz="0" w:space="0" w:color="auto"/>
            <w:bottom w:val="none" w:sz="0" w:space="0" w:color="auto"/>
            <w:right w:val="none" w:sz="0" w:space="0" w:color="auto"/>
          </w:divBdr>
        </w:div>
        <w:div w:id="26957514">
          <w:marLeft w:val="640"/>
          <w:marRight w:val="0"/>
          <w:marTop w:val="0"/>
          <w:marBottom w:val="0"/>
          <w:divBdr>
            <w:top w:val="none" w:sz="0" w:space="0" w:color="auto"/>
            <w:left w:val="none" w:sz="0" w:space="0" w:color="auto"/>
            <w:bottom w:val="none" w:sz="0" w:space="0" w:color="auto"/>
            <w:right w:val="none" w:sz="0" w:space="0" w:color="auto"/>
          </w:divBdr>
        </w:div>
        <w:div w:id="881984988">
          <w:marLeft w:val="640"/>
          <w:marRight w:val="0"/>
          <w:marTop w:val="0"/>
          <w:marBottom w:val="0"/>
          <w:divBdr>
            <w:top w:val="none" w:sz="0" w:space="0" w:color="auto"/>
            <w:left w:val="none" w:sz="0" w:space="0" w:color="auto"/>
            <w:bottom w:val="none" w:sz="0" w:space="0" w:color="auto"/>
            <w:right w:val="none" w:sz="0" w:space="0" w:color="auto"/>
          </w:divBdr>
        </w:div>
        <w:div w:id="1270502324">
          <w:marLeft w:val="640"/>
          <w:marRight w:val="0"/>
          <w:marTop w:val="0"/>
          <w:marBottom w:val="0"/>
          <w:divBdr>
            <w:top w:val="none" w:sz="0" w:space="0" w:color="auto"/>
            <w:left w:val="none" w:sz="0" w:space="0" w:color="auto"/>
            <w:bottom w:val="none" w:sz="0" w:space="0" w:color="auto"/>
            <w:right w:val="none" w:sz="0" w:space="0" w:color="auto"/>
          </w:divBdr>
        </w:div>
        <w:div w:id="1281911231">
          <w:marLeft w:val="640"/>
          <w:marRight w:val="0"/>
          <w:marTop w:val="0"/>
          <w:marBottom w:val="0"/>
          <w:divBdr>
            <w:top w:val="none" w:sz="0" w:space="0" w:color="auto"/>
            <w:left w:val="none" w:sz="0" w:space="0" w:color="auto"/>
            <w:bottom w:val="none" w:sz="0" w:space="0" w:color="auto"/>
            <w:right w:val="none" w:sz="0" w:space="0" w:color="auto"/>
          </w:divBdr>
        </w:div>
        <w:div w:id="2125151053">
          <w:marLeft w:val="640"/>
          <w:marRight w:val="0"/>
          <w:marTop w:val="0"/>
          <w:marBottom w:val="0"/>
          <w:divBdr>
            <w:top w:val="none" w:sz="0" w:space="0" w:color="auto"/>
            <w:left w:val="none" w:sz="0" w:space="0" w:color="auto"/>
            <w:bottom w:val="none" w:sz="0" w:space="0" w:color="auto"/>
            <w:right w:val="none" w:sz="0" w:space="0" w:color="auto"/>
          </w:divBdr>
        </w:div>
        <w:div w:id="281234949">
          <w:marLeft w:val="640"/>
          <w:marRight w:val="0"/>
          <w:marTop w:val="0"/>
          <w:marBottom w:val="0"/>
          <w:divBdr>
            <w:top w:val="none" w:sz="0" w:space="0" w:color="auto"/>
            <w:left w:val="none" w:sz="0" w:space="0" w:color="auto"/>
            <w:bottom w:val="none" w:sz="0" w:space="0" w:color="auto"/>
            <w:right w:val="none" w:sz="0" w:space="0" w:color="auto"/>
          </w:divBdr>
        </w:div>
        <w:div w:id="770660468">
          <w:marLeft w:val="640"/>
          <w:marRight w:val="0"/>
          <w:marTop w:val="0"/>
          <w:marBottom w:val="0"/>
          <w:divBdr>
            <w:top w:val="none" w:sz="0" w:space="0" w:color="auto"/>
            <w:left w:val="none" w:sz="0" w:space="0" w:color="auto"/>
            <w:bottom w:val="none" w:sz="0" w:space="0" w:color="auto"/>
            <w:right w:val="none" w:sz="0" w:space="0" w:color="auto"/>
          </w:divBdr>
        </w:div>
        <w:div w:id="1775906984">
          <w:marLeft w:val="640"/>
          <w:marRight w:val="0"/>
          <w:marTop w:val="0"/>
          <w:marBottom w:val="0"/>
          <w:divBdr>
            <w:top w:val="none" w:sz="0" w:space="0" w:color="auto"/>
            <w:left w:val="none" w:sz="0" w:space="0" w:color="auto"/>
            <w:bottom w:val="none" w:sz="0" w:space="0" w:color="auto"/>
            <w:right w:val="none" w:sz="0" w:space="0" w:color="auto"/>
          </w:divBdr>
        </w:div>
        <w:div w:id="654116014">
          <w:marLeft w:val="640"/>
          <w:marRight w:val="0"/>
          <w:marTop w:val="0"/>
          <w:marBottom w:val="0"/>
          <w:divBdr>
            <w:top w:val="none" w:sz="0" w:space="0" w:color="auto"/>
            <w:left w:val="none" w:sz="0" w:space="0" w:color="auto"/>
            <w:bottom w:val="none" w:sz="0" w:space="0" w:color="auto"/>
            <w:right w:val="none" w:sz="0" w:space="0" w:color="auto"/>
          </w:divBdr>
        </w:div>
        <w:div w:id="305476290">
          <w:marLeft w:val="640"/>
          <w:marRight w:val="0"/>
          <w:marTop w:val="0"/>
          <w:marBottom w:val="0"/>
          <w:divBdr>
            <w:top w:val="none" w:sz="0" w:space="0" w:color="auto"/>
            <w:left w:val="none" w:sz="0" w:space="0" w:color="auto"/>
            <w:bottom w:val="none" w:sz="0" w:space="0" w:color="auto"/>
            <w:right w:val="none" w:sz="0" w:space="0" w:color="auto"/>
          </w:divBdr>
        </w:div>
        <w:div w:id="1580090372">
          <w:marLeft w:val="640"/>
          <w:marRight w:val="0"/>
          <w:marTop w:val="0"/>
          <w:marBottom w:val="0"/>
          <w:divBdr>
            <w:top w:val="none" w:sz="0" w:space="0" w:color="auto"/>
            <w:left w:val="none" w:sz="0" w:space="0" w:color="auto"/>
            <w:bottom w:val="none" w:sz="0" w:space="0" w:color="auto"/>
            <w:right w:val="none" w:sz="0" w:space="0" w:color="auto"/>
          </w:divBdr>
        </w:div>
        <w:div w:id="1516260921">
          <w:marLeft w:val="640"/>
          <w:marRight w:val="0"/>
          <w:marTop w:val="0"/>
          <w:marBottom w:val="0"/>
          <w:divBdr>
            <w:top w:val="none" w:sz="0" w:space="0" w:color="auto"/>
            <w:left w:val="none" w:sz="0" w:space="0" w:color="auto"/>
            <w:bottom w:val="none" w:sz="0" w:space="0" w:color="auto"/>
            <w:right w:val="none" w:sz="0" w:space="0" w:color="auto"/>
          </w:divBdr>
        </w:div>
        <w:div w:id="1867018485">
          <w:marLeft w:val="640"/>
          <w:marRight w:val="0"/>
          <w:marTop w:val="0"/>
          <w:marBottom w:val="0"/>
          <w:divBdr>
            <w:top w:val="none" w:sz="0" w:space="0" w:color="auto"/>
            <w:left w:val="none" w:sz="0" w:space="0" w:color="auto"/>
            <w:bottom w:val="none" w:sz="0" w:space="0" w:color="auto"/>
            <w:right w:val="none" w:sz="0" w:space="0" w:color="auto"/>
          </w:divBdr>
        </w:div>
        <w:div w:id="123668605">
          <w:marLeft w:val="640"/>
          <w:marRight w:val="0"/>
          <w:marTop w:val="0"/>
          <w:marBottom w:val="0"/>
          <w:divBdr>
            <w:top w:val="none" w:sz="0" w:space="0" w:color="auto"/>
            <w:left w:val="none" w:sz="0" w:space="0" w:color="auto"/>
            <w:bottom w:val="none" w:sz="0" w:space="0" w:color="auto"/>
            <w:right w:val="none" w:sz="0" w:space="0" w:color="auto"/>
          </w:divBdr>
        </w:div>
        <w:div w:id="936713510">
          <w:marLeft w:val="640"/>
          <w:marRight w:val="0"/>
          <w:marTop w:val="0"/>
          <w:marBottom w:val="0"/>
          <w:divBdr>
            <w:top w:val="none" w:sz="0" w:space="0" w:color="auto"/>
            <w:left w:val="none" w:sz="0" w:space="0" w:color="auto"/>
            <w:bottom w:val="none" w:sz="0" w:space="0" w:color="auto"/>
            <w:right w:val="none" w:sz="0" w:space="0" w:color="auto"/>
          </w:divBdr>
        </w:div>
        <w:div w:id="1121727854">
          <w:marLeft w:val="640"/>
          <w:marRight w:val="0"/>
          <w:marTop w:val="0"/>
          <w:marBottom w:val="0"/>
          <w:divBdr>
            <w:top w:val="none" w:sz="0" w:space="0" w:color="auto"/>
            <w:left w:val="none" w:sz="0" w:space="0" w:color="auto"/>
            <w:bottom w:val="none" w:sz="0" w:space="0" w:color="auto"/>
            <w:right w:val="none" w:sz="0" w:space="0" w:color="auto"/>
          </w:divBdr>
        </w:div>
        <w:div w:id="1594241248">
          <w:marLeft w:val="640"/>
          <w:marRight w:val="0"/>
          <w:marTop w:val="0"/>
          <w:marBottom w:val="0"/>
          <w:divBdr>
            <w:top w:val="none" w:sz="0" w:space="0" w:color="auto"/>
            <w:left w:val="none" w:sz="0" w:space="0" w:color="auto"/>
            <w:bottom w:val="none" w:sz="0" w:space="0" w:color="auto"/>
            <w:right w:val="none" w:sz="0" w:space="0" w:color="auto"/>
          </w:divBdr>
        </w:div>
        <w:div w:id="520437326">
          <w:marLeft w:val="640"/>
          <w:marRight w:val="0"/>
          <w:marTop w:val="0"/>
          <w:marBottom w:val="0"/>
          <w:divBdr>
            <w:top w:val="none" w:sz="0" w:space="0" w:color="auto"/>
            <w:left w:val="none" w:sz="0" w:space="0" w:color="auto"/>
            <w:bottom w:val="none" w:sz="0" w:space="0" w:color="auto"/>
            <w:right w:val="none" w:sz="0" w:space="0" w:color="auto"/>
          </w:divBdr>
        </w:div>
        <w:div w:id="1666282604">
          <w:marLeft w:val="640"/>
          <w:marRight w:val="0"/>
          <w:marTop w:val="0"/>
          <w:marBottom w:val="0"/>
          <w:divBdr>
            <w:top w:val="none" w:sz="0" w:space="0" w:color="auto"/>
            <w:left w:val="none" w:sz="0" w:space="0" w:color="auto"/>
            <w:bottom w:val="none" w:sz="0" w:space="0" w:color="auto"/>
            <w:right w:val="none" w:sz="0" w:space="0" w:color="auto"/>
          </w:divBdr>
        </w:div>
        <w:div w:id="80832291">
          <w:marLeft w:val="640"/>
          <w:marRight w:val="0"/>
          <w:marTop w:val="0"/>
          <w:marBottom w:val="0"/>
          <w:divBdr>
            <w:top w:val="none" w:sz="0" w:space="0" w:color="auto"/>
            <w:left w:val="none" w:sz="0" w:space="0" w:color="auto"/>
            <w:bottom w:val="none" w:sz="0" w:space="0" w:color="auto"/>
            <w:right w:val="none" w:sz="0" w:space="0" w:color="auto"/>
          </w:divBdr>
        </w:div>
        <w:div w:id="1584609477">
          <w:marLeft w:val="640"/>
          <w:marRight w:val="0"/>
          <w:marTop w:val="0"/>
          <w:marBottom w:val="0"/>
          <w:divBdr>
            <w:top w:val="none" w:sz="0" w:space="0" w:color="auto"/>
            <w:left w:val="none" w:sz="0" w:space="0" w:color="auto"/>
            <w:bottom w:val="none" w:sz="0" w:space="0" w:color="auto"/>
            <w:right w:val="none" w:sz="0" w:space="0" w:color="auto"/>
          </w:divBdr>
        </w:div>
        <w:div w:id="2101950432">
          <w:marLeft w:val="640"/>
          <w:marRight w:val="0"/>
          <w:marTop w:val="0"/>
          <w:marBottom w:val="0"/>
          <w:divBdr>
            <w:top w:val="none" w:sz="0" w:space="0" w:color="auto"/>
            <w:left w:val="none" w:sz="0" w:space="0" w:color="auto"/>
            <w:bottom w:val="none" w:sz="0" w:space="0" w:color="auto"/>
            <w:right w:val="none" w:sz="0" w:space="0" w:color="auto"/>
          </w:divBdr>
        </w:div>
        <w:div w:id="915893836">
          <w:marLeft w:val="640"/>
          <w:marRight w:val="0"/>
          <w:marTop w:val="0"/>
          <w:marBottom w:val="0"/>
          <w:divBdr>
            <w:top w:val="none" w:sz="0" w:space="0" w:color="auto"/>
            <w:left w:val="none" w:sz="0" w:space="0" w:color="auto"/>
            <w:bottom w:val="none" w:sz="0" w:space="0" w:color="auto"/>
            <w:right w:val="none" w:sz="0" w:space="0" w:color="auto"/>
          </w:divBdr>
        </w:div>
        <w:div w:id="55326608">
          <w:marLeft w:val="640"/>
          <w:marRight w:val="0"/>
          <w:marTop w:val="0"/>
          <w:marBottom w:val="0"/>
          <w:divBdr>
            <w:top w:val="none" w:sz="0" w:space="0" w:color="auto"/>
            <w:left w:val="none" w:sz="0" w:space="0" w:color="auto"/>
            <w:bottom w:val="none" w:sz="0" w:space="0" w:color="auto"/>
            <w:right w:val="none" w:sz="0" w:space="0" w:color="auto"/>
          </w:divBdr>
        </w:div>
        <w:div w:id="410469692">
          <w:marLeft w:val="640"/>
          <w:marRight w:val="0"/>
          <w:marTop w:val="0"/>
          <w:marBottom w:val="0"/>
          <w:divBdr>
            <w:top w:val="none" w:sz="0" w:space="0" w:color="auto"/>
            <w:left w:val="none" w:sz="0" w:space="0" w:color="auto"/>
            <w:bottom w:val="none" w:sz="0" w:space="0" w:color="auto"/>
            <w:right w:val="none" w:sz="0" w:space="0" w:color="auto"/>
          </w:divBdr>
        </w:div>
        <w:div w:id="564143751">
          <w:marLeft w:val="640"/>
          <w:marRight w:val="0"/>
          <w:marTop w:val="0"/>
          <w:marBottom w:val="0"/>
          <w:divBdr>
            <w:top w:val="none" w:sz="0" w:space="0" w:color="auto"/>
            <w:left w:val="none" w:sz="0" w:space="0" w:color="auto"/>
            <w:bottom w:val="none" w:sz="0" w:space="0" w:color="auto"/>
            <w:right w:val="none" w:sz="0" w:space="0" w:color="auto"/>
          </w:divBdr>
        </w:div>
        <w:div w:id="391470627">
          <w:marLeft w:val="640"/>
          <w:marRight w:val="0"/>
          <w:marTop w:val="0"/>
          <w:marBottom w:val="0"/>
          <w:divBdr>
            <w:top w:val="none" w:sz="0" w:space="0" w:color="auto"/>
            <w:left w:val="none" w:sz="0" w:space="0" w:color="auto"/>
            <w:bottom w:val="none" w:sz="0" w:space="0" w:color="auto"/>
            <w:right w:val="none" w:sz="0" w:space="0" w:color="auto"/>
          </w:divBdr>
        </w:div>
        <w:div w:id="2140684094">
          <w:marLeft w:val="640"/>
          <w:marRight w:val="0"/>
          <w:marTop w:val="0"/>
          <w:marBottom w:val="0"/>
          <w:divBdr>
            <w:top w:val="none" w:sz="0" w:space="0" w:color="auto"/>
            <w:left w:val="none" w:sz="0" w:space="0" w:color="auto"/>
            <w:bottom w:val="none" w:sz="0" w:space="0" w:color="auto"/>
            <w:right w:val="none" w:sz="0" w:space="0" w:color="auto"/>
          </w:divBdr>
        </w:div>
        <w:div w:id="1345277701">
          <w:marLeft w:val="640"/>
          <w:marRight w:val="0"/>
          <w:marTop w:val="0"/>
          <w:marBottom w:val="0"/>
          <w:divBdr>
            <w:top w:val="none" w:sz="0" w:space="0" w:color="auto"/>
            <w:left w:val="none" w:sz="0" w:space="0" w:color="auto"/>
            <w:bottom w:val="none" w:sz="0" w:space="0" w:color="auto"/>
            <w:right w:val="none" w:sz="0" w:space="0" w:color="auto"/>
          </w:divBdr>
        </w:div>
        <w:div w:id="396056557">
          <w:marLeft w:val="640"/>
          <w:marRight w:val="0"/>
          <w:marTop w:val="0"/>
          <w:marBottom w:val="0"/>
          <w:divBdr>
            <w:top w:val="none" w:sz="0" w:space="0" w:color="auto"/>
            <w:left w:val="none" w:sz="0" w:space="0" w:color="auto"/>
            <w:bottom w:val="none" w:sz="0" w:space="0" w:color="auto"/>
            <w:right w:val="none" w:sz="0" w:space="0" w:color="auto"/>
          </w:divBdr>
        </w:div>
        <w:div w:id="1410809851">
          <w:marLeft w:val="640"/>
          <w:marRight w:val="0"/>
          <w:marTop w:val="0"/>
          <w:marBottom w:val="0"/>
          <w:divBdr>
            <w:top w:val="none" w:sz="0" w:space="0" w:color="auto"/>
            <w:left w:val="none" w:sz="0" w:space="0" w:color="auto"/>
            <w:bottom w:val="none" w:sz="0" w:space="0" w:color="auto"/>
            <w:right w:val="none" w:sz="0" w:space="0" w:color="auto"/>
          </w:divBdr>
        </w:div>
        <w:div w:id="252663511">
          <w:marLeft w:val="640"/>
          <w:marRight w:val="0"/>
          <w:marTop w:val="0"/>
          <w:marBottom w:val="0"/>
          <w:divBdr>
            <w:top w:val="none" w:sz="0" w:space="0" w:color="auto"/>
            <w:left w:val="none" w:sz="0" w:space="0" w:color="auto"/>
            <w:bottom w:val="none" w:sz="0" w:space="0" w:color="auto"/>
            <w:right w:val="none" w:sz="0" w:space="0" w:color="auto"/>
          </w:divBdr>
        </w:div>
        <w:div w:id="525949576">
          <w:marLeft w:val="640"/>
          <w:marRight w:val="0"/>
          <w:marTop w:val="0"/>
          <w:marBottom w:val="0"/>
          <w:divBdr>
            <w:top w:val="none" w:sz="0" w:space="0" w:color="auto"/>
            <w:left w:val="none" w:sz="0" w:space="0" w:color="auto"/>
            <w:bottom w:val="none" w:sz="0" w:space="0" w:color="auto"/>
            <w:right w:val="none" w:sz="0" w:space="0" w:color="auto"/>
          </w:divBdr>
        </w:div>
        <w:div w:id="1008211206">
          <w:marLeft w:val="640"/>
          <w:marRight w:val="0"/>
          <w:marTop w:val="0"/>
          <w:marBottom w:val="0"/>
          <w:divBdr>
            <w:top w:val="none" w:sz="0" w:space="0" w:color="auto"/>
            <w:left w:val="none" w:sz="0" w:space="0" w:color="auto"/>
            <w:bottom w:val="none" w:sz="0" w:space="0" w:color="auto"/>
            <w:right w:val="none" w:sz="0" w:space="0" w:color="auto"/>
          </w:divBdr>
        </w:div>
        <w:div w:id="546573356">
          <w:marLeft w:val="640"/>
          <w:marRight w:val="0"/>
          <w:marTop w:val="0"/>
          <w:marBottom w:val="0"/>
          <w:divBdr>
            <w:top w:val="none" w:sz="0" w:space="0" w:color="auto"/>
            <w:left w:val="none" w:sz="0" w:space="0" w:color="auto"/>
            <w:bottom w:val="none" w:sz="0" w:space="0" w:color="auto"/>
            <w:right w:val="none" w:sz="0" w:space="0" w:color="auto"/>
          </w:divBdr>
        </w:div>
        <w:div w:id="6563642">
          <w:marLeft w:val="640"/>
          <w:marRight w:val="0"/>
          <w:marTop w:val="0"/>
          <w:marBottom w:val="0"/>
          <w:divBdr>
            <w:top w:val="none" w:sz="0" w:space="0" w:color="auto"/>
            <w:left w:val="none" w:sz="0" w:space="0" w:color="auto"/>
            <w:bottom w:val="none" w:sz="0" w:space="0" w:color="auto"/>
            <w:right w:val="none" w:sz="0" w:space="0" w:color="auto"/>
          </w:divBdr>
        </w:div>
        <w:div w:id="1938171926">
          <w:marLeft w:val="640"/>
          <w:marRight w:val="0"/>
          <w:marTop w:val="0"/>
          <w:marBottom w:val="0"/>
          <w:divBdr>
            <w:top w:val="none" w:sz="0" w:space="0" w:color="auto"/>
            <w:left w:val="none" w:sz="0" w:space="0" w:color="auto"/>
            <w:bottom w:val="none" w:sz="0" w:space="0" w:color="auto"/>
            <w:right w:val="none" w:sz="0" w:space="0" w:color="auto"/>
          </w:divBdr>
        </w:div>
        <w:div w:id="1921015545">
          <w:marLeft w:val="640"/>
          <w:marRight w:val="0"/>
          <w:marTop w:val="0"/>
          <w:marBottom w:val="0"/>
          <w:divBdr>
            <w:top w:val="none" w:sz="0" w:space="0" w:color="auto"/>
            <w:left w:val="none" w:sz="0" w:space="0" w:color="auto"/>
            <w:bottom w:val="none" w:sz="0" w:space="0" w:color="auto"/>
            <w:right w:val="none" w:sz="0" w:space="0" w:color="auto"/>
          </w:divBdr>
        </w:div>
        <w:div w:id="714231612">
          <w:marLeft w:val="640"/>
          <w:marRight w:val="0"/>
          <w:marTop w:val="0"/>
          <w:marBottom w:val="0"/>
          <w:divBdr>
            <w:top w:val="none" w:sz="0" w:space="0" w:color="auto"/>
            <w:left w:val="none" w:sz="0" w:space="0" w:color="auto"/>
            <w:bottom w:val="none" w:sz="0" w:space="0" w:color="auto"/>
            <w:right w:val="none" w:sz="0" w:space="0" w:color="auto"/>
          </w:divBdr>
        </w:div>
        <w:div w:id="1179542359">
          <w:marLeft w:val="640"/>
          <w:marRight w:val="0"/>
          <w:marTop w:val="0"/>
          <w:marBottom w:val="0"/>
          <w:divBdr>
            <w:top w:val="none" w:sz="0" w:space="0" w:color="auto"/>
            <w:left w:val="none" w:sz="0" w:space="0" w:color="auto"/>
            <w:bottom w:val="none" w:sz="0" w:space="0" w:color="auto"/>
            <w:right w:val="none" w:sz="0" w:space="0" w:color="auto"/>
          </w:divBdr>
        </w:div>
        <w:div w:id="890457616">
          <w:marLeft w:val="640"/>
          <w:marRight w:val="0"/>
          <w:marTop w:val="0"/>
          <w:marBottom w:val="0"/>
          <w:divBdr>
            <w:top w:val="none" w:sz="0" w:space="0" w:color="auto"/>
            <w:left w:val="none" w:sz="0" w:space="0" w:color="auto"/>
            <w:bottom w:val="none" w:sz="0" w:space="0" w:color="auto"/>
            <w:right w:val="none" w:sz="0" w:space="0" w:color="auto"/>
          </w:divBdr>
        </w:div>
        <w:div w:id="1413312417">
          <w:marLeft w:val="640"/>
          <w:marRight w:val="0"/>
          <w:marTop w:val="0"/>
          <w:marBottom w:val="0"/>
          <w:divBdr>
            <w:top w:val="none" w:sz="0" w:space="0" w:color="auto"/>
            <w:left w:val="none" w:sz="0" w:space="0" w:color="auto"/>
            <w:bottom w:val="none" w:sz="0" w:space="0" w:color="auto"/>
            <w:right w:val="none" w:sz="0" w:space="0" w:color="auto"/>
          </w:divBdr>
        </w:div>
        <w:div w:id="715815544">
          <w:marLeft w:val="640"/>
          <w:marRight w:val="0"/>
          <w:marTop w:val="0"/>
          <w:marBottom w:val="0"/>
          <w:divBdr>
            <w:top w:val="none" w:sz="0" w:space="0" w:color="auto"/>
            <w:left w:val="none" w:sz="0" w:space="0" w:color="auto"/>
            <w:bottom w:val="none" w:sz="0" w:space="0" w:color="auto"/>
            <w:right w:val="none" w:sz="0" w:space="0" w:color="auto"/>
          </w:divBdr>
        </w:div>
        <w:div w:id="150299199">
          <w:marLeft w:val="640"/>
          <w:marRight w:val="0"/>
          <w:marTop w:val="0"/>
          <w:marBottom w:val="0"/>
          <w:divBdr>
            <w:top w:val="none" w:sz="0" w:space="0" w:color="auto"/>
            <w:left w:val="none" w:sz="0" w:space="0" w:color="auto"/>
            <w:bottom w:val="none" w:sz="0" w:space="0" w:color="auto"/>
            <w:right w:val="none" w:sz="0" w:space="0" w:color="auto"/>
          </w:divBdr>
        </w:div>
        <w:div w:id="956256165">
          <w:marLeft w:val="640"/>
          <w:marRight w:val="0"/>
          <w:marTop w:val="0"/>
          <w:marBottom w:val="0"/>
          <w:divBdr>
            <w:top w:val="none" w:sz="0" w:space="0" w:color="auto"/>
            <w:left w:val="none" w:sz="0" w:space="0" w:color="auto"/>
            <w:bottom w:val="none" w:sz="0" w:space="0" w:color="auto"/>
            <w:right w:val="none" w:sz="0" w:space="0" w:color="auto"/>
          </w:divBdr>
        </w:div>
        <w:div w:id="390815867">
          <w:marLeft w:val="640"/>
          <w:marRight w:val="0"/>
          <w:marTop w:val="0"/>
          <w:marBottom w:val="0"/>
          <w:divBdr>
            <w:top w:val="none" w:sz="0" w:space="0" w:color="auto"/>
            <w:left w:val="none" w:sz="0" w:space="0" w:color="auto"/>
            <w:bottom w:val="none" w:sz="0" w:space="0" w:color="auto"/>
            <w:right w:val="none" w:sz="0" w:space="0" w:color="auto"/>
          </w:divBdr>
        </w:div>
        <w:div w:id="1922787980">
          <w:marLeft w:val="640"/>
          <w:marRight w:val="0"/>
          <w:marTop w:val="0"/>
          <w:marBottom w:val="0"/>
          <w:divBdr>
            <w:top w:val="none" w:sz="0" w:space="0" w:color="auto"/>
            <w:left w:val="none" w:sz="0" w:space="0" w:color="auto"/>
            <w:bottom w:val="none" w:sz="0" w:space="0" w:color="auto"/>
            <w:right w:val="none" w:sz="0" w:space="0" w:color="auto"/>
          </w:divBdr>
        </w:div>
        <w:div w:id="439380697">
          <w:marLeft w:val="640"/>
          <w:marRight w:val="0"/>
          <w:marTop w:val="0"/>
          <w:marBottom w:val="0"/>
          <w:divBdr>
            <w:top w:val="none" w:sz="0" w:space="0" w:color="auto"/>
            <w:left w:val="none" w:sz="0" w:space="0" w:color="auto"/>
            <w:bottom w:val="none" w:sz="0" w:space="0" w:color="auto"/>
            <w:right w:val="none" w:sz="0" w:space="0" w:color="auto"/>
          </w:divBdr>
        </w:div>
        <w:div w:id="640421908">
          <w:marLeft w:val="640"/>
          <w:marRight w:val="0"/>
          <w:marTop w:val="0"/>
          <w:marBottom w:val="0"/>
          <w:divBdr>
            <w:top w:val="none" w:sz="0" w:space="0" w:color="auto"/>
            <w:left w:val="none" w:sz="0" w:space="0" w:color="auto"/>
            <w:bottom w:val="none" w:sz="0" w:space="0" w:color="auto"/>
            <w:right w:val="none" w:sz="0" w:space="0" w:color="auto"/>
          </w:divBdr>
        </w:div>
        <w:div w:id="1329017682">
          <w:marLeft w:val="640"/>
          <w:marRight w:val="0"/>
          <w:marTop w:val="0"/>
          <w:marBottom w:val="0"/>
          <w:divBdr>
            <w:top w:val="none" w:sz="0" w:space="0" w:color="auto"/>
            <w:left w:val="none" w:sz="0" w:space="0" w:color="auto"/>
            <w:bottom w:val="none" w:sz="0" w:space="0" w:color="auto"/>
            <w:right w:val="none" w:sz="0" w:space="0" w:color="auto"/>
          </w:divBdr>
        </w:div>
        <w:div w:id="1439642330">
          <w:marLeft w:val="640"/>
          <w:marRight w:val="0"/>
          <w:marTop w:val="0"/>
          <w:marBottom w:val="0"/>
          <w:divBdr>
            <w:top w:val="none" w:sz="0" w:space="0" w:color="auto"/>
            <w:left w:val="none" w:sz="0" w:space="0" w:color="auto"/>
            <w:bottom w:val="none" w:sz="0" w:space="0" w:color="auto"/>
            <w:right w:val="none" w:sz="0" w:space="0" w:color="auto"/>
          </w:divBdr>
        </w:div>
        <w:div w:id="2121104171">
          <w:marLeft w:val="640"/>
          <w:marRight w:val="0"/>
          <w:marTop w:val="0"/>
          <w:marBottom w:val="0"/>
          <w:divBdr>
            <w:top w:val="none" w:sz="0" w:space="0" w:color="auto"/>
            <w:left w:val="none" w:sz="0" w:space="0" w:color="auto"/>
            <w:bottom w:val="none" w:sz="0" w:space="0" w:color="auto"/>
            <w:right w:val="none" w:sz="0" w:space="0" w:color="auto"/>
          </w:divBdr>
        </w:div>
        <w:div w:id="1189098580">
          <w:marLeft w:val="640"/>
          <w:marRight w:val="0"/>
          <w:marTop w:val="0"/>
          <w:marBottom w:val="0"/>
          <w:divBdr>
            <w:top w:val="none" w:sz="0" w:space="0" w:color="auto"/>
            <w:left w:val="none" w:sz="0" w:space="0" w:color="auto"/>
            <w:bottom w:val="none" w:sz="0" w:space="0" w:color="auto"/>
            <w:right w:val="none" w:sz="0" w:space="0" w:color="auto"/>
          </w:divBdr>
        </w:div>
        <w:div w:id="389618720">
          <w:marLeft w:val="640"/>
          <w:marRight w:val="0"/>
          <w:marTop w:val="0"/>
          <w:marBottom w:val="0"/>
          <w:divBdr>
            <w:top w:val="none" w:sz="0" w:space="0" w:color="auto"/>
            <w:left w:val="none" w:sz="0" w:space="0" w:color="auto"/>
            <w:bottom w:val="none" w:sz="0" w:space="0" w:color="auto"/>
            <w:right w:val="none" w:sz="0" w:space="0" w:color="auto"/>
          </w:divBdr>
        </w:div>
        <w:div w:id="2096896805">
          <w:marLeft w:val="640"/>
          <w:marRight w:val="0"/>
          <w:marTop w:val="0"/>
          <w:marBottom w:val="0"/>
          <w:divBdr>
            <w:top w:val="none" w:sz="0" w:space="0" w:color="auto"/>
            <w:left w:val="none" w:sz="0" w:space="0" w:color="auto"/>
            <w:bottom w:val="none" w:sz="0" w:space="0" w:color="auto"/>
            <w:right w:val="none" w:sz="0" w:space="0" w:color="auto"/>
          </w:divBdr>
        </w:div>
        <w:div w:id="1653025643">
          <w:marLeft w:val="640"/>
          <w:marRight w:val="0"/>
          <w:marTop w:val="0"/>
          <w:marBottom w:val="0"/>
          <w:divBdr>
            <w:top w:val="none" w:sz="0" w:space="0" w:color="auto"/>
            <w:left w:val="none" w:sz="0" w:space="0" w:color="auto"/>
            <w:bottom w:val="none" w:sz="0" w:space="0" w:color="auto"/>
            <w:right w:val="none" w:sz="0" w:space="0" w:color="auto"/>
          </w:divBdr>
        </w:div>
        <w:div w:id="1059090124">
          <w:marLeft w:val="640"/>
          <w:marRight w:val="0"/>
          <w:marTop w:val="0"/>
          <w:marBottom w:val="0"/>
          <w:divBdr>
            <w:top w:val="none" w:sz="0" w:space="0" w:color="auto"/>
            <w:left w:val="none" w:sz="0" w:space="0" w:color="auto"/>
            <w:bottom w:val="none" w:sz="0" w:space="0" w:color="auto"/>
            <w:right w:val="none" w:sz="0" w:space="0" w:color="auto"/>
          </w:divBdr>
        </w:div>
        <w:div w:id="982542770">
          <w:marLeft w:val="640"/>
          <w:marRight w:val="0"/>
          <w:marTop w:val="0"/>
          <w:marBottom w:val="0"/>
          <w:divBdr>
            <w:top w:val="none" w:sz="0" w:space="0" w:color="auto"/>
            <w:left w:val="none" w:sz="0" w:space="0" w:color="auto"/>
            <w:bottom w:val="none" w:sz="0" w:space="0" w:color="auto"/>
            <w:right w:val="none" w:sz="0" w:space="0" w:color="auto"/>
          </w:divBdr>
        </w:div>
        <w:div w:id="1895047067">
          <w:marLeft w:val="640"/>
          <w:marRight w:val="0"/>
          <w:marTop w:val="0"/>
          <w:marBottom w:val="0"/>
          <w:divBdr>
            <w:top w:val="none" w:sz="0" w:space="0" w:color="auto"/>
            <w:left w:val="none" w:sz="0" w:space="0" w:color="auto"/>
            <w:bottom w:val="none" w:sz="0" w:space="0" w:color="auto"/>
            <w:right w:val="none" w:sz="0" w:space="0" w:color="auto"/>
          </w:divBdr>
        </w:div>
        <w:div w:id="233248155">
          <w:marLeft w:val="640"/>
          <w:marRight w:val="0"/>
          <w:marTop w:val="0"/>
          <w:marBottom w:val="0"/>
          <w:divBdr>
            <w:top w:val="none" w:sz="0" w:space="0" w:color="auto"/>
            <w:left w:val="none" w:sz="0" w:space="0" w:color="auto"/>
            <w:bottom w:val="none" w:sz="0" w:space="0" w:color="auto"/>
            <w:right w:val="none" w:sz="0" w:space="0" w:color="auto"/>
          </w:divBdr>
        </w:div>
        <w:div w:id="1985041771">
          <w:marLeft w:val="640"/>
          <w:marRight w:val="0"/>
          <w:marTop w:val="0"/>
          <w:marBottom w:val="0"/>
          <w:divBdr>
            <w:top w:val="none" w:sz="0" w:space="0" w:color="auto"/>
            <w:left w:val="none" w:sz="0" w:space="0" w:color="auto"/>
            <w:bottom w:val="none" w:sz="0" w:space="0" w:color="auto"/>
            <w:right w:val="none" w:sz="0" w:space="0" w:color="auto"/>
          </w:divBdr>
        </w:div>
        <w:div w:id="267271835">
          <w:marLeft w:val="640"/>
          <w:marRight w:val="0"/>
          <w:marTop w:val="0"/>
          <w:marBottom w:val="0"/>
          <w:divBdr>
            <w:top w:val="none" w:sz="0" w:space="0" w:color="auto"/>
            <w:left w:val="none" w:sz="0" w:space="0" w:color="auto"/>
            <w:bottom w:val="none" w:sz="0" w:space="0" w:color="auto"/>
            <w:right w:val="none" w:sz="0" w:space="0" w:color="auto"/>
          </w:divBdr>
        </w:div>
        <w:div w:id="1844055049">
          <w:marLeft w:val="640"/>
          <w:marRight w:val="0"/>
          <w:marTop w:val="0"/>
          <w:marBottom w:val="0"/>
          <w:divBdr>
            <w:top w:val="none" w:sz="0" w:space="0" w:color="auto"/>
            <w:left w:val="none" w:sz="0" w:space="0" w:color="auto"/>
            <w:bottom w:val="none" w:sz="0" w:space="0" w:color="auto"/>
            <w:right w:val="none" w:sz="0" w:space="0" w:color="auto"/>
          </w:divBdr>
        </w:div>
        <w:div w:id="1149174948">
          <w:marLeft w:val="640"/>
          <w:marRight w:val="0"/>
          <w:marTop w:val="0"/>
          <w:marBottom w:val="0"/>
          <w:divBdr>
            <w:top w:val="none" w:sz="0" w:space="0" w:color="auto"/>
            <w:left w:val="none" w:sz="0" w:space="0" w:color="auto"/>
            <w:bottom w:val="none" w:sz="0" w:space="0" w:color="auto"/>
            <w:right w:val="none" w:sz="0" w:space="0" w:color="auto"/>
          </w:divBdr>
        </w:div>
        <w:div w:id="359400510">
          <w:marLeft w:val="640"/>
          <w:marRight w:val="0"/>
          <w:marTop w:val="0"/>
          <w:marBottom w:val="0"/>
          <w:divBdr>
            <w:top w:val="none" w:sz="0" w:space="0" w:color="auto"/>
            <w:left w:val="none" w:sz="0" w:space="0" w:color="auto"/>
            <w:bottom w:val="none" w:sz="0" w:space="0" w:color="auto"/>
            <w:right w:val="none" w:sz="0" w:space="0" w:color="auto"/>
          </w:divBdr>
        </w:div>
        <w:div w:id="1071736349">
          <w:marLeft w:val="640"/>
          <w:marRight w:val="0"/>
          <w:marTop w:val="0"/>
          <w:marBottom w:val="0"/>
          <w:divBdr>
            <w:top w:val="none" w:sz="0" w:space="0" w:color="auto"/>
            <w:left w:val="none" w:sz="0" w:space="0" w:color="auto"/>
            <w:bottom w:val="none" w:sz="0" w:space="0" w:color="auto"/>
            <w:right w:val="none" w:sz="0" w:space="0" w:color="auto"/>
          </w:divBdr>
        </w:div>
        <w:div w:id="49697914">
          <w:marLeft w:val="640"/>
          <w:marRight w:val="0"/>
          <w:marTop w:val="0"/>
          <w:marBottom w:val="0"/>
          <w:divBdr>
            <w:top w:val="none" w:sz="0" w:space="0" w:color="auto"/>
            <w:left w:val="none" w:sz="0" w:space="0" w:color="auto"/>
            <w:bottom w:val="none" w:sz="0" w:space="0" w:color="auto"/>
            <w:right w:val="none" w:sz="0" w:space="0" w:color="auto"/>
          </w:divBdr>
        </w:div>
      </w:divsChild>
    </w:div>
    <w:div w:id="1929148837">
      <w:bodyDiv w:val="1"/>
      <w:marLeft w:val="0"/>
      <w:marRight w:val="0"/>
      <w:marTop w:val="0"/>
      <w:marBottom w:val="0"/>
      <w:divBdr>
        <w:top w:val="none" w:sz="0" w:space="0" w:color="auto"/>
        <w:left w:val="none" w:sz="0" w:space="0" w:color="auto"/>
        <w:bottom w:val="none" w:sz="0" w:space="0" w:color="auto"/>
        <w:right w:val="none" w:sz="0" w:space="0" w:color="auto"/>
      </w:divBdr>
      <w:divsChild>
        <w:div w:id="135267603">
          <w:marLeft w:val="640"/>
          <w:marRight w:val="0"/>
          <w:marTop w:val="0"/>
          <w:marBottom w:val="0"/>
          <w:divBdr>
            <w:top w:val="none" w:sz="0" w:space="0" w:color="auto"/>
            <w:left w:val="none" w:sz="0" w:space="0" w:color="auto"/>
            <w:bottom w:val="none" w:sz="0" w:space="0" w:color="auto"/>
            <w:right w:val="none" w:sz="0" w:space="0" w:color="auto"/>
          </w:divBdr>
        </w:div>
        <w:div w:id="594286751">
          <w:marLeft w:val="640"/>
          <w:marRight w:val="0"/>
          <w:marTop w:val="0"/>
          <w:marBottom w:val="0"/>
          <w:divBdr>
            <w:top w:val="none" w:sz="0" w:space="0" w:color="auto"/>
            <w:left w:val="none" w:sz="0" w:space="0" w:color="auto"/>
            <w:bottom w:val="none" w:sz="0" w:space="0" w:color="auto"/>
            <w:right w:val="none" w:sz="0" w:space="0" w:color="auto"/>
          </w:divBdr>
        </w:div>
        <w:div w:id="172913684">
          <w:marLeft w:val="640"/>
          <w:marRight w:val="0"/>
          <w:marTop w:val="0"/>
          <w:marBottom w:val="0"/>
          <w:divBdr>
            <w:top w:val="none" w:sz="0" w:space="0" w:color="auto"/>
            <w:left w:val="none" w:sz="0" w:space="0" w:color="auto"/>
            <w:bottom w:val="none" w:sz="0" w:space="0" w:color="auto"/>
            <w:right w:val="none" w:sz="0" w:space="0" w:color="auto"/>
          </w:divBdr>
        </w:div>
        <w:div w:id="1126313110">
          <w:marLeft w:val="640"/>
          <w:marRight w:val="0"/>
          <w:marTop w:val="0"/>
          <w:marBottom w:val="0"/>
          <w:divBdr>
            <w:top w:val="none" w:sz="0" w:space="0" w:color="auto"/>
            <w:left w:val="none" w:sz="0" w:space="0" w:color="auto"/>
            <w:bottom w:val="none" w:sz="0" w:space="0" w:color="auto"/>
            <w:right w:val="none" w:sz="0" w:space="0" w:color="auto"/>
          </w:divBdr>
        </w:div>
        <w:div w:id="405615394">
          <w:marLeft w:val="640"/>
          <w:marRight w:val="0"/>
          <w:marTop w:val="0"/>
          <w:marBottom w:val="0"/>
          <w:divBdr>
            <w:top w:val="none" w:sz="0" w:space="0" w:color="auto"/>
            <w:left w:val="none" w:sz="0" w:space="0" w:color="auto"/>
            <w:bottom w:val="none" w:sz="0" w:space="0" w:color="auto"/>
            <w:right w:val="none" w:sz="0" w:space="0" w:color="auto"/>
          </w:divBdr>
        </w:div>
        <w:div w:id="806123849">
          <w:marLeft w:val="640"/>
          <w:marRight w:val="0"/>
          <w:marTop w:val="0"/>
          <w:marBottom w:val="0"/>
          <w:divBdr>
            <w:top w:val="none" w:sz="0" w:space="0" w:color="auto"/>
            <w:left w:val="none" w:sz="0" w:space="0" w:color="auto"/>
            <w:bottom w:val="none" w:sz="0" w:space="0" w:color="auto"/>
            <w:right w:val="none" w:sz="0" w:space="0" w:color="auto"/>
          </w:divBdr>
        </w:div>
        <w:div w:id="541983372">
          <w:marLeft w:val="640"/>
          <w:marRight w:val="0"/>
          <w:marTop w:val="0"/>
          <w:marBottom w:val="0"/>
          <w:divBdr>
            <w:top w:val="none" w:sz="0" w:space="0" w:color="auto"/>
            <w:left w:val="none" w:sz="0" w:space="0" w:color="auto"/>
            <w:bottom w:val="none" w:sz="0" w:space="0" w:color="auto"/>
            <w:right w:val="none" w:sz="0" w:space="0" w:color="auto"/>
          </w:divBdr>
        </w:div>
        <w:div w:id="993070276">
          <w:marLeft w:val="640"/>
          <w:marRight w:val="0"/>
          <w:marTop w:val="0"/>
          <w:marBottom w:val="0"/>
          <w:divBdr>
            <w:top w:val="none" w:sz="0" w:space="0" w:color="auto"/>
            <w:left w:val="none" w:sz="0" w:space="0" w:color="auto"/>
            <w:bottom w:val="none" w:sz="0" w:space="0" w:color="auto"/>
            <w:right w:val="none" w:sz="0" w:space="0" w:color="auto"/>
          </w:divBdr>
        </w:div>
        <w:div w:id="1438283305">
          <w:marLeft w:val="640"/>
          <w:marRight w:val="0"/>
          <w:marTop w:val="0"/>
          <w:marBottom w:val="0"/>
          <w:divBdr>
            <w:top w:val="none" w:sz="0" w:space="0" w:color="auto"/>
            <w:left w:val="none" w:sz="0" w:space="0" w:color="auto"/>
            <w:bottom w:val="none" w:sz="0" w:space="0" w:color="auto"/>
            <w:right w:val="none" w:sz="0" w:space="0" w:color="auto"/>
          </w:divBdr>
        </w:div>
        <w:div w:id="777916644">
          <w:marLeft w:val="640"/>
          <w:marRight w:val="0"/>
          <w:marTop w:val="0"/>
          <w:marBottom w:val="0"/>
          <w:divBdr>
            <w:top w:val="none" w:sz="0" w:space="0" w:color="auto"/>
            <w:left w:val="none" w:sz="0" w:space="0" w:color="auto"/>
            <w:bottom w:val="none" w:sz="0" w:space="0" w:color="auto"/>
            <w:right w:val="none" w:sz="0" w:space="0" w:color="auto"/>
          </w:divBdr>
        </w:div>
        <w:div w:id="2130391508">
          <w:marLeft w:val="640"/>
          <w:marRight w:val="0"/>
          <w:marTop w:val="0"/>
          <w:marBottom w:val="0"/>
          <w:divBdr>
            <w:top w:val="none" w:sz="0" w:space="0" w:color="auto"/>
            <w:left w:val="none" w:sz="0" w:space="0" w:color="auto"/>
            <w:bottom w:val="none" w:sz="0" w:space="0" w:color="auto"/>
            <w:right w:val="none" w:sz="0" w:space="0" w:color="auto"/>
          </w:divBdr>
        </w:div>
        <w:div w:id="724643500">
          <w:marLeft w:val="640"/>
          <w:marRight w:val="0"/>
          <w:marTop w:val="0"/>
          <w:marBottom w:val="0"/>
          <w:divBdr>
            <w:top w:val="none" w:sz="0" w:space="0" w:color="auto"/>
            <w:left w:val="none" w:sz="0" w:space="0" w:color="auto"/>
            <w:bottom w:val="none" w:sz="0" w:space="0" w:color="auto"/>
            <w:right w:val="none" w:sz="0" w:space="0" w:color="auto"/>
          </w:divBdr>
        </w:div>
        <w:div w:id="583998045">
          <w:marLeft w:val="640"/>
          <w:marRight w:val="0"/>
          <w:marTop w:val="0"/>
          <w:marBottom w:val="0"/>
          <w:divBdr>
            <w:top w:val="none" w:sz="0" w:space="0" w:color="auto"/>
            <w:left w:val="none" w:sz="0" w:space="0" w:color="auto"/>
            <w:bottom w:val="none" w:sz="0" w:space="0" w:color="auto"/>
            <w:right w:val="none" w:sz="0" w:space="0" w:color="auto"/>
          </w:divBdr>
        </w:div>
        <w:div w:id="72748747">
          <w:marLeft w:val="640"/>
          <w:marRight w:val="0"/>
          <w:marTop w:val="0"/>
          <w:marBottom w:val="0"/>
          <w:divBdr>
            <w:top w:val="none" w:sz="0" w:space="0" w:color="auto"/>
            <w:left w:val="none" w:sz="0" w:space="0" w:color="auto"/>
            <w:bottom w:val="none" w:sz="0" w:space="0" w:color="auto"/>
            <w:right w:val="none" w:sz="0" w:space="0" w:color="auto"/>
          </w:divBdr>
        </w:div>
        <w:div w:id="109666126">
          <w:marLeft w:val="640"/>
          <w:marRight w:val="0"/>
          <w:marTop w:val="0"/>
          <w:marBottom w:val="0"/>
          <w:divBdr>
            <w:top w:val="none" w:sz="0" w:space="0" w:color="auto"/>
            <w:left w:val="none" w:sz="0" w:space="0" w:color="auto"/>
            <w:bottom w:val="none" w:sz="0" w:space="0" w:color="auto"/>
            <w:right w:val="none" w:sz="0" w:space="0" w:color="auto"/>
          </w:divBdr>
        </w:div>
        <w:div w:id="1417089036">
          <w:marLeft w:val="640"/>
          <w:marRight w:val="0"/>
          <w:marTop w:val="0"/>
          <w:marBottom w:val="0"/>
          <w:divBdr>
            <w:top w:val="none" w:sz="0" w:space="0" w:color="auto"/>
            <w:left w:val="none" w:sz="0" w:space="0" w:color="auto"/>
            <w:bottom w:val="none" w:sz="0" w:space="0" w:color="auto"/>
            <w:right w:val="none" w:sz="0" w:space="0" w:color="auto"/>
          </w:divBdr>
        </w:div>
        <w:div w:id="424423219">
          <w:marLeft w:val="640"/>
          <w:marRight w:val="0"/>
          <w:marTop w:val="0"/>
          <w:marBottom w:val="0"/>
          <w:divBdr>
            <w:top w:val="none" w:sz="0" w:space="0" w:color="auto"/>
            <w:left w:val="none" w:sz="0" w:space="0" w:color="auto"/>
            <w:bottom w:val="none" w:sz="0" w:space="0" w:color="auto"/>
            <w:right w:val="none" w:sz="0" w:space="0" w:color="auto"/>
          </w:divBdr>
        </w:div>
        <w:div w:id="1592398325">
          <w:marLeft w:val="640"/>
          <w:marRight w:val="0"/>
          <w:marTop w:val="0"/>
          <w:marBottom w:val="0"/>
          <w:divBdr>
            <w:top w:val="none" w:sz="0" w:space="0" w:color="auto"/>
            <w:left w:val="none" w:sz="0" w:space="0" w:color="auto"/>
            <w:bottom w:val="none" w:sz="0" w:space="0" w:color="auto"/>
            <w:right w:val="none" w:sz="0" w:space="0" w:color="auto"/>
          </w:divBdr>
        </w:div>
        <w:div w:id="12997531">
          <w:marLeft w:val="640"/>
          <w:marRight w:val="0"/>
          <w:marTop w:val="0"/>
          <w:marBottom w:val="0"/>
          <w:divBdr>
            <w:top w:val="none" w:sz="0" w:space="0" w:color="auto"/>
            <w:left w:val="none" w:sz="0" w:space="0" w:color="auto"/>
            <w:bottom w:val="none" w:sz="0" w:space="0" w:color="auto"/>
            <w:right w:val="none" w:sz="0" w:space="0" w:color="auto"/>
          </w:divBdr>
        </w:div>
        <w:div w:id="168570381">
          <w:marLeft w:val="640"/>
          <w:marRight w:val="0"/>
          <w:marTop w:val="0"/>
          <w:marBottom w:val="0"/>
          <w:divBdr>
            <w:top w:val="none" w:sz="0" w:space="0" w:color="auto"/>
            <w:left w:val="none" w:sz="0" w:space="0" w:color="auto"/>
            <w:bottom w:val="none" w:sz="0" w:space="0" w:color="auto"/>
            <w:right w:val="none" w:sz="0" w:space="0" w:color="auto"/>
          </w:divBdr>
        </w:div>
        <w:div w:id="893538436">
          <w:marLeft w:val="640"/>
          <w:marRight w:val="0"/>
          <w:marTop w:val="0"/>
          <w:marBottom w:val="0"/>
          <w:divBdr>
            <w:top w:val="none" w:sz="0" w:space="0" w:color="auto"/>
            <w:left w:val="none" w:sz="0" w:space="0" w:color="auto"/>
            <w:bottom w:val="none" w:sz="0" w:space="0" w:color="auto"/>
            <w:right w:val="none" w:sz="0" w:space="0" w:color="auto"/>
          </w:divBdr>
        </w:div>
        <w:div w:id="2118984144">
          <w:marLeft w:val="640"/>
          <w:marRight w:val="0"/>
          <w:marTop w:val="0"/>
          <w:marBottom w:val="0"/>
          <w:divBdr>
            <w:top w:val="none" w:sz="0" w:space="0" w:color="auto"/>
            <w:left w:val="none" w:sz="0" w:space="0" w:color="auto"/>
            <w:bottom w:val="none" w:sz="0" w:space="0" w:color="auto"/>
            <w:right w:val="none" w:sz="0" w:space="0" w:color="auto"/>
          </w:divBdr>
        </w:div>
        <w:div w:id="1098528264">
          <w:marLeft w:val="640"/>
          <w:marRight w:val="0"/>
          <w:marTop w:val="0"/>
          <w:marBottom w:val="0"/>
          <w:divBdr>
            <w:top w:val="none" w:sz="0" w:space="0" w:color="auto"/>
            <w:left w:val="none" w:sz="0" w:space="0" w:color="auto"/>
            <w:bottom w:val="none" w:sz="0" w:space="0" w:color="auto"/>
            <w:right w:val="none" w:sz="0" w:space="0" w:color="auto"/>
          </w:divBdr>
        </w:div>
        <w:div w:id="2015841306">
          <w:marLeft w:val="640"/>
          <w:marRight w:val="0"/>
          <w:marTop w:val="0"/>
          <w:marBottom w:val="0"/>
          <w:divBdr>
            <w:top w:val="none" w:sz="0" w:space="0" w:color="auto"/>
            <w:left w:val="none" w:sz="0" w:space="0" w:color="auto"/>
            <w:bottom w:val="none" w:sz="0" w:space="0" w:color="auto"/>
            <w:right w:val="none" w:sz="0" w:space="0" w:color="auto"/>
          </w:divBdr>
        </w:div>
        <w:div w:id="404955438">
          <w:marLeft w:val="640"/>
          <w:marRight w:val="0"/>
          <w:marTop w:val="0"/>
          <w:marBottom w:val="0"/>
          <w:divBdr>
            <w:top w:val="none" w:sz="0" w:space="0" w:color="auto"/>
            <w:left w:val="none" w:sz="0" w:space="0" w:color="auto"/>
            <w:bottom w:val="none" w:sz="0" w:space="0" w:color="auto"/>
            <w:right w:val="none" w:sz="0" w:space="0" w:color="auto"/>
          </w:divBdr>
        </w:div>
        <w:div w:id="1855074155">
          <w:marLeft w:val="640"/>
          <w:marRight w:val="0"/>
          <w:marTop w:val="0"/>
          <w:marBottom w:val="0"/>
          <w:divBdr>
            <w:top w:val="none" w:sz="0" w:space="0" w:color="auto"/>
            <w:left w:val="none" w:sz="0" w:space="0" w:color="auto"/>
            <w:bottom w:val="none" w:sz="0" w:space="0" w:color="auto"/>
            <w:right w:val="none" w:sz="0" w:space="0" w:color="auto"/>
          </w:divBdr>
        </w:div>
        <w:div w:id="692730963">
          <w:marLeft w:val="640"/>
          <w:marRight w:val="0"/>
          <w:marTop w:val="0"/>
          <w:marBottom w:val="0"/>
          <w:divBdr>
            <w:top w:val="none" w:sz="0" w:space="0" w:color="auto"/>
            <w:left w:val="none" w:sz="0" w:space="0" w:color="auto"/>
            <w:bottom w:val="none" w:sz="0" w:space="0" w:color="auto"/>
            <w:right w:val="none" w:sz="0" w:space="0" w:color="auto"/>
          </w:divBdr>
        </w:div>
        <w:div w:id="1240552678">
          <w:marLeft w:val="640"/>
          <w:marRight w:val="0"/>
          <w:marTop w:val="0"/>
          <w:marBottom w:val="0"/>
          <w:divBdr>
            <w:top w:val="none" w:sz="0" w:space="0" w:color="auto"/>
            <w:left w:val="none" w:sz="0" w:space="0" w:color="auto"/>
            <w:bottom w:val="none" w:sz="0" w:space="0" w:color="auto"/>
            <w:right w:val="none" w:sz="0" w:space="0" w:color="auto"/>
          </w:divBdr>
        </w:div>
        <w:div w:id="423502389">
          <w:marLeft w:val="640"/>
          <w:marRight w:val="0"/>
          <w:marTop w:val="0"/>
          <w:marBottom w:val="0"/>
          <w:divBdr>
            <w:top w:val="none" w:sz="0" w:space="0" w:color="auto"/>
            <w:left w:val="none" w:sz="0" w:space="0" w:color="auto"/>
            <w:bottom w:val="none" w:sz="0" w:space="0" w:color="auto"/>
            <w:right w:val="none" w:sz="0" w:space="0" w:color="auto"/>
          </w:divBdr>
        </w:div>
        <w:div w:id="1254897294">
          <w:marLeft w:val="640"/>
          <w:marRight w:val="0"/>
          <w:marTop w:val="0"/>
          <w:marBottom w:val="0"/>
          <w:divBdr>
            <w:top w:val="none" w:sz="0" w:space="0" w:color="auto"/>
            <w:left w:val="none" w:sz="0" w:space="0" w:color="auto"/>
            <w:bottom w:val="none" w:sz="0" w:space="0" w:color="auto"/>
            <w:right w:val="none" w:sz="0" w:space="0" w:color="auto"/>
          </w:divBdr>
        </w:div>
        <w:div w:id="1868179514">
          <w:marLeft w:val="640"/>
          <w:marRight w:val="0"/>
          <w:marTop w:val="0"/>
          <w:marBottom w:val="0"/>
          <w:divBdr>
            <w:top w:val="none" w:sz="0" w:space="0" w:color="auto"/>
            <w:left w:val="none" w:sz="0" w:space="0" w:color="auto"/>
            <w:bottom w:val="none" w:sz="0" w:space="0" w:color="auto"/>
            <w:right w:val="none" w:sz="0" w:space="0" w:color="auto"/>
          </w:divBdr>
        </w:div>
        <w:div w:id="1009793549">
          <w:marLeft w:val="640"/>
          <w:marRight w:val="0"/>
          <w:marTop w:val="0"/>
          <w:marBottom w:val="0"/>
          <w:divBdr>
            <w:top w:val="none" w:sz="0" w:space="0" w:color="auto"/>
            <w:left w:val="none" w:sz="0" w:space="0" w:color="auto"/>
            <w:bottom w:val="none" w:sz="0" w:space="0" w:color="auto"/>
            <w:right w:val="none" w:sz="0" w:space="0" w:color="auto"/>
          </w:divBdr>
        </w:div>
        <w:div w:id="389035462">
          <w:marLeft w:val="640"/>
          <w:marRight w:val="0"/>
          <w:marTop w:val="0"/>
          <w:marBottom w:val="0"/>
          <w:divBdr>
            <w:top w:val="none" w:sz="0" w:space="0" w:color="auto"/>
            <w:left w:val="none" w:sz="0" w:space="0" w:color="auto"/>
            <w:bottom w:val="none" w:sz="0" w:space="0" w:color="auto"/>
            <w:right w:val="none" w:sz="0" w:space="0" w:color="auto"/>
          </w:divBdr>
        </w:div>
        <w:div w:id="106778544">
          <w:marLeft w:val="640"/>
          <w:marRight w:val="0"/>
          <w:marTop w:val="0"/>
          <w:marBottom w:val="0"/>
          <w:divBdr>
            <w:top w:val="none" w:sz="0" w:space="0" w:color="auto"/>
            <w:left w:val="none" w:sz="0" w:space="0" w:color="auto"/>
            <w:bottom w:val="none" w:sz="0" w:space="0" w:color="auto"/>
            <w:right w:val="none" w:sz="0" w:space="0" w:color="auto"/>
          </w:divBdr>
        </w:div>
        <w:div w:id="866021998">
          <w:marLeft w:val="640"/>
          <w:marRight w:val="0"/>
          <w:marTop w:val="0"/>
          <w:marBottom w:val="0"/>
          <w:divBdr>
            <w:top w:val="none" w:sz="0" w:space="0" w:color="auto"/>
            <w:left w:val="none" w:sz="0" w:space="0" w:color="auto"/>
            <w:bottom w:val="none" w:sz="0" w:space="0" w:color="auto"/>
            <w:right w:val="none" w:sz="0" w:space="0" w:color="auto"/>
          </w:divBdr>
        </w:div>
        <w:div w:id="422263088">
          <w:marLeft w:val="640"/>
          <w:marRight w:val="0"/>
          <w:marTop w:val="0"/>
          <w:marBottom w:val="0"/>
          <w:divBdr>
            <w:top w:val="none" w:sz="0" w:space="0" w:color="auto"/>
            <w:left w:val="none" w:sz="0" w:space="0" w:color="auto"/>
            <w:bottom w:val="none" w:sz="0" w:space="0" w:color="auto"/>
            <w:right w:val="none" w:sz="0" w:space="0" w:color="auto"/>
          </w:divBdr>
        </w:div>
        <w:div w:id="1850749914">
          <w:marLeft w:val="640"/>
          <w:marRight w:val="0"/>
          <w:marTop w:val="0"/>
          <w:marBottom w:val="0"/>
          <w:divBdr>
            <w:top w:val="none" w:sz="0" w:space="0" w:color="auto"/>
            <w:left w:val="none" w:sz="0" w:space="0" w:color="auto"/>
            <w:bottom w:val="none" w:sz="0" w:space="0" w:color="auto"/>
            <w:right w:val="none" w:sz="0" w:space="0" w:color="auto"/>
          </w:divBdr>
        </w:div>
        <w:div w:id="942683779">
          <w:marLeft w:val="640"/>
          <w:marRight w:val="0"/>
          <w:marTop w:val="0"/>
          <w:marBottom w:val="0"/>
          <w:divBdr>
            <w:top w:val="none" w:sz="0" w:space="0" w:color="auto"/>
            <w:left w:val="none" w:sz="0" w:space="0" w:color="auto"/>
            <w:bottom w:val="none" w:sz="0" w:space="0" w:color="auto"/>
            <w:right w:val="none" w:sz="0" w:space="0" w:color="auto"/>
          </w:divBdr>
        </w:div>
        <w:div w:id="1451626863">
          <w:marLeft w:val="640"/>
          <w:marRight w:val="0"/>
          <w:marTop w:val="0"/>
          <w:marBottom w:val="0"/>
          <w:divBdr>
            <w:top w:val="none" w:sz="0" w:space="0" w:color="auto"/>
            <w:left w:val="none" w:sz="0" w:space="0" w:color="auto"/>
            <w:bottom w:val="none" w:sz="0" w:space="0" w:color="auto"/>
            <w:right w:val="none" w:sz="0" w:space="0" w:color="auto"/>
          </w:divBdr>
        </w:div>
        <w:div w:id="1273437894">
          <w:marLeft w:val="640"/>
          <w:marRight w:val="0"/>
          <w:marTop w:val="0"/>
          <w:marBottom w:val="0"/>
          <w:divBdr>
            <w:top w:val="none" w:sz="0" w:space="0" w:color="auto"/>
            <w:left w:val="none" w:sz="0" w:space="0" w:color="auto"/>
            <w:bottom w:val="none" w:sz="0" w:space="0" w:color="auto"/>
            <w:right w:val="none" w:sz="0" w:space="0" w:color="auto"/>
          </w:divBdr>
        </w:div>
        <w:div w:id="823159622">
          <w:marLeft w:val="640"/>
          <w:marRight w:val="0"/>
          <w:marTop w:val="0"/>
          <w:marBottom w:val="0"/>
          <w:divBdr>
            <w:top w:val="none" w:sz="0" w:space="0" w:color="auto"/>
            <w:left w:val="none" w:sz="0" w:space="0" w:color="auto"/>
            <w:bottom w:val="none" w:sz="0" w:space="0" w:color="auto"/>
            <w:right w:val="none" w:sz="0" w:space="0" w:color="auto"/>
          </w:divBdr>
        </w:div>
        <w:div w:id="2084642398">
          <w:marLeft w:val="640"/>
          <w:marRight w:val="0"/>
          <w:marTop w:val="0"/>
          <w:marBottom w:val="0"/>
          <w:divBdr>
            <w:top w:val="none" w:sz="0" w:space="0" w:color="auto"/>
            <w:left w:val="none" w:sz="0" w:space="0" w:color="auto"/>
            <w:bottom w:val="none" w:sz="0" w:space="0" w:color="auto"/>
            <w:right w:val="none" w:sz="0" w:space="0" w:color="auto"/>
          </w:divBdr>
        </w:div>
        <w:div w:id="454061576">
          <w:marLeft w:val="640"/>
          <w:marRight w:val="0"/>
          <w:marTop w:val="0"/>
          <w:marBottom w:val="0"/>
          <w:divBdr>
            <w:top w:val="none" w:sz="0" w:space="0" w:color="auto"/>
            <w:left w:val="none" w:sz="0" w:space="0" w:color="auto"/>
            <w:bottom w:val="none" w:sz="0" w:space="0" w:color="auto"/>
            <w:right w:val="none" w:sz="0" w:space="0" w:color="auto"/>
          </w:divBdr>
        </w:div>
        <w:div w:id="1459445885">
          <w:marLeft w:val="640"/>
          <w:marRight w:val="0"/>
          <w:marTop w:val="0"/>
          <w:marBottom w:val="0"/>
          <w:divBdr>
            <w:top w:val="none" w:sz="0" w:space="0" w:color="auto"/>
            <w:left w:val="none" w:sz="0" w:space="0" w:color="auto"/>
            <w:bottom w:val="none" w:sz="0" w:space="0" w:color="auto"/>
            <w:right w:val="none" w:sz="0" w:space="0" w:color="auto"/>
          </w:divBdr>
        </w:div>
        <w:div w:id="1065222823">
          <w:marLeft w:val="640"/>
          <w:marRight w:val="0"/>
          <w:marTop w:val="0"/>
          <w:marBottom w:val="0"/>
          <w:divBdr>
            <w:top w:val="none" w:sz="0" w:space="0" w:color="auto"/>
            <w:left w:val="none" w:sz="0" w:space="0" w:color="auto"/>
            <w:bottom w:val="none" w:sz="0" w:space="0" w:color="auto"/>
            <w:right w:val="none" w:sz="0" w:space="0" w:color="auto"/>
          </w:divBdr>
        </w:div>
        <w:div w:id="1326207581">
          <w:marLeft w:val="640"/>
          <w:marRight w:val="0"/>
          <w:marTop w:val="0"/>
          <w:marBottom w:val="0"/>
          <w:divBdr>
            <w:top w:val="none" w:sz="0" w:space="0" w:color="auto"/>
            <w:left w:val="none" w:sz="0" w:space="0" w:color="auto"/>
            <w:bottom w:val="none" w:sz="0" w:space="0" w:color="auto"/>
            <w:right w:val="none" w:sz="0" w:space="0" w:color="auto"/>
          </w:divBdr>
        </w:div>
        <w:div w:id="1487166299">
          <w:marLeft w:val="640"/>
          <w:marRight w:val="0"/>
          <w:marTop w:val="0"/>
          <w:marBottom w:val="0"/>
          <w:divBdr>
            <w:top w:val="none" w:sz="0" w:space="0" w:color="auto"/>
            <w:left w:val="none" w:sz="0" w:space="0" w:color="auto"/>
            <w:bottom w:val="none" w:sz="0" w:space="0" w:color="auto"/>
            <w:right w:val="none" w:sz="0" w:space="0" w:color="auto"/>
          </w:divBdr>
        </w:div>
        <w:div w:id="1532497482">
          <w:marLeft w:val="640"/>
          <w:marRight w:val="0"/>
          <w:marTop w:val="0"/>
          <w:marBottom w:val="0"/>
          <w:divBdr>
            <w:top w:val="none" w:sz="0" w:space="0" w:color="auto"/>
            <w:left w:val="none" w:sz="0" w:space="0" w:color="auto"/>
            <w:bottom w:val="none" w:sz="0" w:space="0" w:color="auto"/>
            <w:right w:val="none" w:sz="0" w:space="0" w:color="auto"/>
          </w:divBdr>
        </w:div>
        <w:div w:id="1035813618">
          <w:marLeft w:val="640"/>
          <w:marRight w:val="0"/>
          <w:marTop w:val="0"/>
          <w:marBottom w:val="0"/>
          <w:divBdr>
            <w:top w:val="none" w:sz="0" w:space="0" w:color="auto"/>
            <w:left w:val="none" w:sz="0" w:space="0" w:color="auto"/>
            <w:bottom w:val="none" w:sz="0" w:space="0" w:color="auto"/>
            <w:right w:val="none" w:sz="0" w:space="0" w:color="auto"/>
          </w:divBdr>
        </w:div>
        <w:div w:id="1634408455">
          <w:marLeft w:val="640"/>
          <w:marRight w:val="0"/>
          <w:marTop w:val="0"/>
          <w:marBottom w:val="0"/>
          <w:divBdr>
            <w:top w:val="none" w:sz="0" w:space="0" w:color="auto"/>
            <w:left w:val="none" w:sz="0" w:space="0" w:color="auto"/>
            <w:bottom w:val="none" w:sz="0" w:space="0" w:color="auto"/>
            <w:right w:val="none" w:sz="0" w:space="0" w:color="auto"/>
          </w:divBdr>
        </w:div>
        <w:div w:id="1333334146">
          <w:marLeft w:val="640"/>
          <w:marRight w:val="0"/>
          <w:marTop w:val="0"/>
          <w:marBottom w:val="0"/>
          <w:divBdr>
            <w:top w:val="none" w:sz="0" w:space="0" w:color="auto"/>
            <w:left w:val="none" w:sz="0" w:space="0" w:color="auto"/>
            <w:bottom w:val="none" w:sz="0" w:space="0" w:color="auto"/>
            <w:right w:val="none" w:sz="0" w:space="0" w:color="auto"/>
          </w:divBdr>
        </w:div>
        <w:div w:id="1447770577">
          <w:marLeft w:val="640"/>
          <w:marRight w:val="0"/>
          <w:marTop w:val="0"/>
          <w:marBottom w:val="0"/>
          <w:divBdr>
            <w:top w:val="none" w:sz="0" w:space="0" w:color="auto"/>
            <w:left w:val="none" w:sz="0" w:space="0" w:color="auto"/>
            <w:bottom w:val="none" w:sz="0" w:space="0" w:color="auto"/>
            <w:right w:val="none" w:sz="0" w:space="0" w:color="auto"/>
          </w:divBdr>
        </w:div>
        <w:div w:id="433332320">
          <w:marLeft w:val="640"/>
          <w:marRight w:val="0"/>
          <w:marTop w:val="0"/>
          <w:marBottom w:val="0"/>
          <w:divBdr>
            <w:top w:val="none" w:sz="0" w:space="0" w:color="auto"/>
            <w:left w:val="none" w:sz="0" w:space="0" w:color="auto"/>
            <w:bottom w:val="none" w:sz="0" w:space="0" w:color="auto"/>
            <w:right w:val="none" w:sz="0" w:space="0" w:color="auto"/>
          </w:divBdr>
        </w:div>
        <w:div w:id="399452026">
          <w:marLeft w:val="640"/>
          <w:marRight w:val="0"/>
          <w:marTop w:val="0"/>
          <w:marBottom w:val="0"/>
          <w:divBdr>
            <w:top w:val="none" w:sz="0" w:space="0" w:color="auto"/>
            <w:left w:val="none" w:sz="0" w:space="0" w:color="auto"/>
            <w:bottom w:val="none" w:sz="0" w:space="0" w:color="auto"/>
            <w:right w:val="none" w:sz="0" w:space="0" w:color="auto"/>
          </w:divBdr>
        </w:div>
        <w:div w:id="261500296">
          <w:marLeft w:val="640"/>
          <w:marRight w:val="0"/>
          <w:marTop w:val="0"/>
          <w:marBottom w:val="0"/>
          <w:divBdr>
            <w:top w:val="none" w:sz="0" w:space="0" w:color="auto"/>
            <w:left w:val="none" w:sz="0" w:space="0" w:color="auto"/>
            <w:bottom w:val="none" w:sz="0" w:space="0" w:color="auto"/>
            <w:right w:val="none" w:sz="0" w:space="0" w:color="auto"/>
          </w:divBdr>
        </w:div>
        <w:div w:id="1056705753">
          <w:marLeft w:val="640"/>
          <w:marRight w:val="0"/>
          <w:marTop w:val="0"/>
          <w:marBottom w:val="0"/>
          <w:divBdr>
            <w:top w:val="none" w:sz="0" w:space="0" w:color="auto"/>
            <w:left w:val="none" w:sz="0" w:space="0" w:color="auto"/>
            <w:bottom w:val="none" w:sz="0" w:space="0" w:color="auto"/>
            <w:right w:val="none" w:sz="0" w:space="0" w:color="auto"/>
          </w:divBdr>
        </w:div>
        <w:div w:id="1726372646">
          <w:marLeft w:val="640"/>
          <w:marRight w:val="0"/>
          <w:marTop w:val="0"/>
          <w:marBottom w:val="0"/>
          <w:divBdr>
            <w:top w:val="none" w:sz="0" w:space="0" w:color="auto"/>
            <w:left w:val="none" w:sz="0" w:space="0" w:color="auto"/>
            <w:bottom w:val="none" w:sz="0" w:space="0" w:color="auto"/>
            <w:right w:val="none" w:sz="0" w:space="0" w:color="auto"/>
          </w:divBdr>
        </w:div>
        <w:div w:id="1396777353">
          <w:marLeft w:val="640"/>
          <w:marRight w:val="0"/>
          <w:marTop w:val="0"/>
          <w:marBottom w:val="0"/>
          <w:divBdr>
            <w:top w:val="none" w:sz="0" w:space="0" w:color="auto"/>
            <w:left w:val="none" w:sz="0" w:space="0" w:color="auto"/>
            <w:bottom w:val="none" w:sz="0" w:space="0" w:color="auto"/>
            <w:right w:val="none" w:sz="0" w:space="0" w:color="auto"/>
          </w:divBdr>
        </w:div>
        <w:div w:id="682249258">
          <w:marLeft w:val="640"/>
          <w:marRight w:val="0"/>
          <w:marTop w:val="0"/>
          <w:marBottom w:val="0"/>
          <w:divBdr>
            <w:top w:val="none" w:sz="0" w:space="0" w:color="auto"/>
            <w:left w:val="none" w:sz="0" w:space="0" w:color="auto"/>
            <w:bottom w:val="none" w:sz="0" w:space="0" w:color="auto"/>
            <w:right w:val="none" w:sz="0" w:space="0" w:color="auto"/>
          </w:divBdr>
        </w:div>
        <w:div w:id="89543560">
          <w:marLeft w:val="640"/>
          <w:marRight w:val="0"/>
          <w:marTop w:val="0"/>
          <w:marBottom w:val="0"/>
          <w:divBdr>
            <w:top w:val="none" w:sz="0" w:space="0" w:color="auto"/>
            <w:left w:val="none" w:sz="0" w:space="0" w:color="auto"/>
            <w:bottom w:val="none" w:sz="0" w:space="0" w:color="auto"/>
            <w:right w:val="none" w:sz="0" w:space="0" w:color="auto"/>
          </w:divBdr>
        </w:div>
        <w:div w:id="450560486">
          <w:marLeft w:val="640"/>
          <w:marRight w:val="0"/>
          <w:marTop w:val="0"/>
          <w:marBottom w:val="0"/>
          <w:divBdr>
            <w:top w:val="none" w:sz="0" w:space="0" w:color="auto"/>
            <w:left w:val="none" w:sz="0" w:space="0" w:color="auto"/>
            <w:bottom w:val="none" w:sz="0" w:space="0" w:color="auto"/>
            <w:right w:val="none" w:sz="0" w:space="0" w:color="auto"/>
          </w:divBdr>
        </w:div>
        <w:div w:id="1497113020">
          <w:marLeft w:val="640"/>
          <w:marRight w:val="0"/>
          <w:marTop w:val="0"/>
          <w:marBottom w:val="0"/>
          <w:divBdr>
            <w:top w:val="none" w:sz="0" w:space="0" w:color="auto"/>
            <w:left w:val="none" w:sz="0" w:space="0" w:color="auto"/>
            <w:bottom w:val="none" w:sz="0" w:space="0" w:color="auto"/>
            <w:right w:val="none" w:sz="0" w:space="0" w:color="auto"/>
          </w:divBdr>
        </w:div>
        <w:div w:id="859396833">
          <w:marLeft w:val="640"/>
          <w:marRight w:val="0"/>
          <w:marTop w:val="0"/>
          <w:marBottom w:val="0"/>
          <w:divBdr>
            <w:top w:val="none" w:sz="0" w:space="0" w:color="auto"/>
            <w:left w:val="none" w:sz="0" w:space="0" w:color="auto"/>
            <w:bottom w:val="none" w:sz="0" w:space="0" w:color="auto"/>
            <w:right w:val="none" w:sz="0" w:space="0" w:color="auto"/>
          </w:divBdr>
        </w:div>
        <w:div w:id="193809859">
          <w:marLeft w:val="640"/>
          <w:marRight w:val="0"/>
          <w:marTop w:val="0"/>
          <w:marBottom w:val="0"/>
          <w:divBdr>
            <w:top w:val="none" w:sz="0" w:space="0" w:color="auto"/>
            <w:left w:val="none" w:sz="0" w:space="0" w:color="auto"/>
            <w:bottom w:val="none" w:sz="0" w:space="0" w:color="auto"/>
            <w:right w:val="none" w:sz="0" w:space="0" w:color="auto"/>
          </w:divBdr>
        </w:div>
        <w:div w:id="1102184639">
          <w:marLeft w:val="640"/>
          <w:marRight w:val="0"/>
          <w:marTop w:val="0"/>
          <w:marBottom w:val="0"/>
          <w:divBdr>
            <w:top w:val="none" w:sz="0" w:space="0" w:color="auto"/>
            <w:left w:val="none" w:sz="0" w:space="0" w:color="auto"/>
            <w:bottom w:val="none" w:sz="0" w:space="0" w:color="auto"/>
            <w:right w:val="none" w:sz="0" w:space="0" w:color="auto"/>
          </w:divBdr>
        </w:div>
        <w:div w:id="613169035">
          <w:marLeft w:val="640"/>
          <w:marRight w:val="0"/>
          <w:marTop w:val="0"/>
          <w:marBottom w:val="0"/>
          <w:divBdr>
            <w:top w:val="none" w:sz="0" w:space="0" w:color="auto"/>
            <w:left w:val="none" w:sz="0" w:space="0" w:color="auto"/>
            <w:bottom w:val="none" w:sz="0" w:space="0" w:color="auto"/>
            <w:right w:val="none" w:sz="0" w:space="0" w:color="auto"/>
          </w:divBdr>
        </w:div>
        <w:div w:id="1531601492">
          <w:marLeft w:val="640"/>
          <w:marRight w:val="0"/>
          <w:marTop w:val="0"/>
          <w:marBottom w:val="0"/>
          <w:divBdr>
            <w:top w:val="none" w:sz="0" w:space="0" w:color="auto"/>
            <w:left w:val="none" w:sz="0" w:space="0" w:color="auto"/>
            <w:bottom w:val="none" w:sz="0" w:space="0" w:color="auto"/>
            <w:right w:val="none" w:sz="0" w:space="0" w:color="auto"/>
          </w:divBdr>
        </w:div>
        <w:div w:id="1290621901">
          <w:marLeft w:val="640"/>
          <w:marRight w:val="0"/>
          <w:marTop w:val="0"/>
          <w:marBottom w:val="0"/>
          <w:divBdr>
            <w:top w:val="none" w:sz="0" w:space="0" w:color="auto"/>
            <w:left w:val="none" w:sz="0" w:space="0" w:color="auto"/>
            <w:bottom w:val="none" w:sz="0" w:space="0" w:color="auto"/>
            <w:right w:val="none" w:sz="0" w:space="0" w:color="auto"/>
          </w:divBdr>
        </w:div>
        <w:div w:id="298993503">
          <w:marLeft w:val="640"/>
          <w:marRight w:val="0"/>
          <w:marTop w:val="0"/>
          <w:marBottom w:val="0"/>
          <w:divBdr>
            <w:top w:val="none" w:sz="0" w:space="0" w:color="auto"/>
            <w:left w:val="none" w:sz="0" w:space="0" w:color="auto"/>
            <w:bottom w:val="none" w:sz="0" w:space="0" w:color="auto"/>
            <w:right w:val="none" w:sz="0" w:space="0" w:color="auto"/>
          </w:divBdr>
        </w:div>
        <w:div w:id="554394871">
          <w:marLeft w:val="640"/>
          <w:marRight w:val="0"/>
          <w:marTop w:val="0"/>
          <w:marBottom w:val="0"/>
          <w:divBdr>
            <w:top w:val="none" w:sz="0" w:space="0" w:color="auto"/>
            <w:left w:val="none" w:sz="0" w:space="0" w:color="auto"/>
            <w:bottom w:val="none" w:sz="0" w:space="0" w:color="auto"/>
            <w:right w:val="none" w:sz="0" w:space="0" w:color="auto"/>
          </w:divBdr>
        </w:div>
        <w:div w:id="115489288">
          <w:marLeft w:val="640"/>
          <w:marRight w:val="0"/>
          <w:marTop w:val="0"/>
          <w:marBottom w:val="0"/>
          <w:divBdr>
            <w:top w:val="none" w:sz="0" w:space="0" w:color="auto"/>
            <w:left w:val="none" w:sz="0" w:space="0" w:color="auto"/>
            <w:bottom w:val="none" w:sz="0" w:space="0" w:color="auto"/>
            <w:right w:val="none" w:sz="0" w:space="0" w:color="auto"/>
          </w:divBdr>
        </w:div>
        <w:div w:id="1475753086">
          <w:marLeft w:val="640"/>
          <w:marRight w:val="0"/>
          <w:marTop w:val="0"/>
          <w:marBottom w:val="0"/>
          <w:divBdr>
            <w:top w:val="none" w:sz="0" w:space="0" w:color="auto"/>
            <w:left w:val="none" w:sz="0" w:space="0" w:color="auto"/>
            <w:bottom w:val="none" w:sz="0" w:space="0" w:color="auto"/>
            <w:right w:val="none" w:sz="0" w:space="0" w:color="auto"/>
          </w:divBdr>
        </w:div>
        <w:div w:id="1616207509">
          <w:marLeft w:val="640"/>
          <w:marRight w:val="0"/>
          <w:marTop w:val="0"/>
          <w:marBottom w:val="0"/>
          <w:divBdr>
            <w:top w:val="none" w:sz="0" w:space="0" w:color="auto"/>
            <w:left w:val="none" w:sz="0" w:space="0" w:color="auto"/>
            <w:bottom w:val="none" w:sz="0" w:space="0" w:color="auto"/>
            <w:right w:val="none" w:sz="0" w:space="0" w:color="auto"/>
          </w:divBdr>
        </w:div>
        <w:div w:id="258367905">
          <w:marLeft w:val="640"/>
          <w:marRight w:val="0"/>
          <w:marTop w:val="0"/>
          <w:marBottom w:val="0"/>
          <w:divBdr>
            <w:top w:val="none" w:sz="0" w:space="0" w:color="auto"/>
            <w:left w:val="none" w:sz="0" w:space="0" w:color="auto"/>
            <w:bottom w:val="none" w:sz="0" w:space="0" w:color="auto"/>
            <w:right w:val="none" w:sz="0" w:space="0" w:color="auto"/>
          </w:divBdr>
        </w:div>
        <w:div w:id="1933708974">
          <w:marLeft w:val="640"/>
          <w:marRight w:val="0"/>
          <w:marTop w:val="0"/>
          <w:marBottom w:val="0"/>
          <w:divBdr>
            <w:top w:val="none" w:sz="0" w:space="0" w:color="auto"/>
            <w:left w:val="none" w:sz="0" w:space="0" w:color="auto"/>
            <w:bottom w:val="none" w:sz="0" w:space="0" w:color="auto"/>
            <w:right w:val="none" w:sz="0" w:space="0" w:color="auto"/>
          </w:divBdr>
        </w:div>
        <w:div w:id="1074351343">
          <w:marLeft w:val="640"/>
          <w:marRight w:val="0"/>
          <w:marTop w:val="0"/>
          <w:marBottom w:val="0"/>
          <w:divBdr>
            <w:top w:val="none" w:sz="0" w:space="0" w:color="auto"/>
            <w:left w:val="none" w:sz="0" w:space="0" w:color="auto"/>
            <w:bottom w:val="none" w:sz="0" w:space="0" w:color="auto"/>
            <w:right w:val="none" w:sz="0" w:space="0" w:color="auto"/>
          </w:divBdr>
        </w:div>
        <w:div w:id="474756873">
          <w:marLeft w:val="640"/>
          <w:marRight w:val="0"/>
          <w:marTop w:val="0"/>
          <w:marBottom w:val="0"/>
          <w:divBdr>
            <w:top w:val="none" w:sz="0" w:space="0" w:color="auto"/>
            <w:left w:val="none" w:sz="0" w:space="0" w:color="auto"/>
            <w:bottom w:val="none" w:sz="0" w:space="0" w:color="auto"/>
            <w:right w:val="none" w:sz="0" w:space="0" w:color="auto"/>
          </w:divBdr>
        </w:div>
        <w:div w:id="1740588805">
          <w:marLeft w:val="640"/>
          <w:marRight w:val="0"/>
          <w:marTop w:val="0"/>
          <w:marBottom w:val="0"/>
          <w:divBdr>
            <w:top w:val="none" w:sz="0" w:space="0" w:color="auto"/>
            <w:left w:val="none" w:sz="0" w:space="0" w:color="auto"/>
            <w:bottom w:val="none" w:sz="0" w:space="0" w:color="auto"/>
            <w:right w:val="none" w:sz="0" w:space="0" w:color="auto"/>
          </w:divBdr>
        </w:div>
        <w:div w:id="510998319">
          <w:marLeft w:val="640"/>
          <w:marRight w:val="0"/>
          <w:marTop w:val="0"/>
          <w:marBottom w:val="0"/>
          <w:divBdr>
            <w:top w:val="none" w:sz="0" w:space="0" w:color="auto"/>
            <w:left w:val="none" w:sz="0" w:space="0" w:color="auto"/>
            <w:bottom w:val="none" w:sz="0" w:space="0" w:color="auto"/>
            <w:right w:val="none" w:sz="0" w:space="0" w:color="auto"/>
          </w:divBdr>
        </w:div>
        <w:div w:id="248851983">
          <w:marLeft w:val="640"/>
          <w:marRight w:val="0"/>
          <w:marTop w:val="0"/>
          <w:marBottom w:val="0"/>
          <w:divBdr>
            <w:top w:val="none" w:sz="0" w:space="0" w:color="auto"/>
            <w:left w:val="none" w:sz="0" w:space="0" w:color="auto"/>
            <w:bottom w:val="none" w:sz="0" w:space="0" w:color="auto"/>
            <w:right w:val="none" w:sz="0" w:space="0" w:color="auto"/>
          </w:divBdr>
        </w:div>
        <w:div w:id="377054047">
          <w:marLeft w:val="640"/>
          <w:marRight w:val="0"/>
          <w:marTop w:val="0"/>
          <w:marBottom w:val="0"/>
          <w:divBdr>
            <w:top w:val="none" w:sz="0" w:space="0" w:color="auto"/>
            <w:left w:val="none" w:sz="0" w:space="0" w:color="auto"/>
            <w:bottom w:val="none" w:sz="0" w:space="0" w:color="auto"/>
            <w:right w:val="none" w:sz="0" w:space="0" w:color="auto"/>
          </w:divBdr>
        </w:div>
        <w:div w:id="1318069047">
          <w:marLeft w:val="640"/>
          <w:marRight w:val="0"/>
          <w:marTop w:val="0"/>
          <w:marBottom w:val="0"/>
          <w:divBdr>
            <w:top w:val="none" w:sz="0" w:space="0" w:color="auto"/>
            <w:left w:val="none" w:sz="0" w:space="0" w:color="auto"/>
            <w:bottom w:val="none" w:sz="0" w:space="0" w:color="auto"/>
            <w:right w:val="none" w:sz="0" w:space="0" w:color="auto"/>
          </w:divBdr>
        </w:div>
        <w:div w:id="442577346">
          <w:marLeft w:val="640"/>
          <w:marRight w:val="0"/>
          <w:marTop w:val="0"/>
          <w:marBottom w:val="0"/>
          <w:divBdr>
            <w:top w:val="none" w:sz="0" w:space="0" w:color="auto"/>
            <w:left w:val="none" w:sz="0" w:space="0" w:color="auto"/>
            <w:bottom w:val="none" w:sz="0" w:space="0" w:color="auto"/>
            <w:right w:val="none" w:sz="0" w:space="0" w:color="auto"/>
          </w:divBdr>
        </w:div>
        <w:div w:id="2033341728">
          <w:marLeft w:val="640"/>
          <w:marRight w:val="0"/>
          <w:marTop w:val="0"/>
          <w:marBottom w:val="0"/>
          <w:divBdr>
            <w:top w:val="none" w:sz="0" w:space="0" w:color="auto"/>
            <w:left w:val="none" w:sz="0" w:space="0" w:color="auto"/>
            <w:bottom w:val="none" w:sz="0" w:space="0" w:color="auto"/>
            <w:right w:val="none" w:sz="0" w:space="0" w:color="auto"/>
          </w:divBdr>
        </w:div>
        <w:div w:id="1515875448">
          <w:marLeft w:val="640"/>
          <w:marRight w:val="0"/>
          <w:marTop w:val="0"/>
          <w:marBottom w:val="0"/>
          <w:divBdr>
            <w:top w:val="none" w:sz="0" w:space="0" w:color="auto"/>
            <w:left w:val="none" w:sz="0" w:space="0" w:color="auto"/>
            <w:bottom w:val="none" w:sz="0" w:space="0" w:color="auto"/>
            <w:right w:val="none" w:sz="0" w:space="0" w:color="auto"/>
          </w:divBdr>
        </w:div>
        <w:div w:id="1429690059">
          <w:marLeft w:val="640"/>
          <w:marRight w:val="0"/>
          <w:marTop w:val="0"/>
          <w:marBottom w:val="0"/>
          <w:divBdr>
            <w:top w:val="none" w:sz="0" w:space="0" w:color="auto"/>
            <w:left w:val="none" w:sz="0" w:space="0" w:color="auto"/>
            <w:bottom w:val="none" w:sz="0" w:space="0" w:color="auto"/>
            <w:right w:val="none" w:sz="0" w:space="0" w:color="auto"/>
          </w:divBdr>
        </w:div>
        <w:div w:id="1388601418">
          <w:marLeft w:val="640"/>
          <w:marRight w:val="0"/>
          <w:marTop w:val="0"/>
          <w:marBottom w:val="0"/>
          <w:divBdr>
            <w:top w:val="none" w:sz="0" w:space="0" w:color="auto"/>
            <w:left w:val="none" w:sz="0" w:space="0" w:color="auto"/>
            <w:bottom w:val="none" w:sz="0" w:space="0" w:color="auto"/>
            <w:right w:val="none" w:sz="0" w:space="0" w:color="auto"/>
          </w:divBdr>
        </w:div>
        <w:div w:id="344139799">
          <w:marLeft w:val="640"/>
          <w:marRight w:val="0"/>
          <w:marTop w:val="0"/>
          <w:marBottom w:val="0"/>
          <w:divBdr>
            <w:top w:val="none" w:sz="0" w:space="0" w:color="auto"/>
            <w:left w:val="none" w:sz="0" w:space="0" w:color="auto"/>
            <w:bottom w:val="none" w:sz="0" w:space="0" w:color="auto"/>
            <w:right w:val="none" w:sz="0" w:space="0" w:color="auto"/>
          </w:divBdr>
        </w:div>
        <w:div w:id="556091945">
          <w:marLeft w:val="640"/>
          <w:marRight w:val="0"/>
          <w:marTop w:val="0"/>
          <w:marBottom w:val="0"/>
          <w:divBdr>
            <w:top w:val="none" w:sz="0" w:space="0" w:color="auto"/>
            <w:left w:val="none" w:sz="0" w:space="0" w:color="auto"/>
            <w:bottom w:val="none" w:sz="0" w:space="0" w:color="auto"/>
            <w:right w:val="none" w:sz="0" w:space="0" w:color="auto"/>
          </w:divBdr>
        </w:div>
        <w:div w:id="332807873">
          <w:marLeft w:val="640"/>
          <w:marRight w:val="0"/>
          <w:marTop w:val="0"/>
          <w:marBottom w:val="0"/>
          <w:divBdr>
            <w:top w:val="none" w:sz="0" w:space="0" w:color="auto"/>
            <w:left w:val="none" w:sz="0" w:space="0" w:color="auto"/>
            <w:bottom w:val="none" w:sz="0" w:space="0" w:color="auto"/>
            <w:right w:val="none" w:sz="0" w:space="0" w:color="auto"/>
          </w:divBdr>
        </w:div>
        <w:div w:id="285308375">
          <w:marLeft w:val="640"/>
          <w:marRight w:val="0"/>
          <w:marTop w:val="0"/>
          <w:marBottom w:val="0"/>
          <w:divBdr>
            <w:top w:val="none" w:sz="0" w:space="0" w:color="auto"/>
            <w:left w:val="none" w:sz="0" w:space="0" w:color="auto"/>
            <w:bottom w:val="none" w:sz="0" w:space="0" w:color="auto"/>
            <w:right w:val="none" w:sz="0" w:space="0" w:color="auto"/>
          </w:divBdr>
        </w:div>
        <w:div w:id="1733850275">
          <w:marLeft w:val="640"/>
          <w:marRight w:val="0"/>
          <w:marTop w:val="0"/>
          <w:marBottom w:val="0"/>
          <w:divBdr>
            <w:top w:val="none" w:sz="0" w:space="0" w:color="auto"/>
            <w:left w:val="none" w:sz="0" w:space="0" w:color="auto"/>
            <w:bottom w:val="none" w:sz="0" w:space="0" w:color="auto"/>
            <w:right w:val="none" w:sz="0" w:space="0" w:color="auto"/>
          </w:divBdr>
        </w:div>
        <w:div w:id="956447947">
          <w:marLeft w:val="640"/>
          <w:marRight w:val="0"/>
          <w:marTop w:val="0"/>
          <w:marBottom w:val="0"/>
          <w:divBdr>
            <w:top w:val="none" w:sz="0" w:space="0" w:color="auto"/>
            <w:left w:val="none" w:sz="0" w:space="0" w:color="auto"/>
            <w:bottom w:val="none" w:sz="0" w:space="0" w:color="auto"/>
            <w:right w:val="none" w:sz="0" w:space="0" w:color="auto"/>
          </w:divBdr>
        </w:div>
        <w:div w:id="1454250380">
          <w:marLeft w:val="640"/>
          <w:marRight w:val="0"/>
          <w:marTop w:val="0"/>
          <w:marBottom w:val="0"/>
          <w:divBdr>
            <w:top w:val="none" w:sz="0" w:space="0" w:color="auto"/>
            <w:left w:val="none" w:sz="0" w:space="0" w:color="auto"/>
            <w:bottom w:val="none" w:sz="0" w:space="0" w:color="auto"/>
            <w:right w:val="none" w:sz="0" w:space="0" w:color="auto"/>
          </w:divBdr>
        </w:div>
        <w:div w:id="437485347">
          <w:marLeft w:val="640"/>
          <w:marRight w:val="0"/>
          <w:marTop w:val="0"/>
          <w:marBottom w:val="0"/>
          <w:divBdr>
            <w:top w:val="none" w:sz="0" w:space="0" w:color="auto"/>
            <w:left w:val="none" w:sz="0" w:space="0" w:color="auto"/>
            <w:bottom w:val="none" w:sz="0" w:space="0" w:color="auto"/>
            <w:right w:val="none" w:sz="0" w:space="0" w:color="auto"/>
          </w:divBdr>
        </w:div>
        <w:div w:id="521406116">
          <w:marLeft w:val="640"/>
          <w:marRight w:val="0"/>
          <w:marTop w:val="0"/>
          <w:marBottom w:val="0"/>
          <w:divBdr>
            <w:top w:val="none" w:sz="0" w:space="0" w:color="auto"/>
            <w:left w:val="none" w:sz="0" w:space="0" w:color="auto"/>
            <w:bottom w:val="none" w:sz="0" w:space="0" w:color="auto"/>
            <w:right w:val="none" w:sz="0" w:space="0" w:color="auto"/>
          </w:divBdr>
        </w:div>
        <w:div w:id="1384401481">
          <w:marLeft w:val="640"/>
          <w:marRight w:val="0"/>
          <w:marTop w:val="0"/>
          <w:marBottom w:val="0"/>
          <w:divBdr>
            <w:top w:val="none" w:sz="0" w:space="0" w:color="auto"/>
            <w:left w:val="none" w:sz="0" w:space="0" w:color="auto"/>
            <w:bottom w:val="none" w:sz="0" w:space="0" w:color="auto"/>
            <w:right w:val="none" w:sz="0" w:space="0" w:color="auto"/>
          </w:divBdr>
        </w:div>
        <w:div w:id="26952122">
          <w:marLeft w:val="640"/>
          <w:marRight w:val="0"/>
          <w:marTop w:val="0"/>
          <w:marBottom w:val="0"/>
          <w:divBdr>
            <w:top w:val="none" w:sz="0" w:space="0" w:color="auto"/>
            <w:left w:val="none" w:sz="0" w:space="0" w:color="auto"/>
            <w:bottom w:val="none" w:sz="0" w:space="0" w:color="auto"/>
            <w:right w:val="none" w:sz="0" w:space="0" w:color="auto"/>
          </w:divBdr>
        </w:div>
        <w:div w:id="181672438">
          <w:marLeft w:val="640"/>
          <w:marRight w:val="0"/>
          <w:marTop w:val="0"/>
          <w:marBottom w:val="0"/>
          <w:divBdr>
            <w:top w:val="none" w:sz="0" w:space="0" w:color="auto"/>
            <w:left w:val="none" w:sz="0" w:space="0" w:color="auto"/>
            <w:bottom w:val="none" w:sz="0" w:space="0" w:color="auto"/>
            <w:right w:val="none" w:sz="0" w:space="0" w:color="auto"/>
          </w:divBdr>
        </w:div>
        <w:div w:id="1949308237">
          <w:marLeft w:val="640"/>
          <w:marRight w:val="0"/>
          <w:marTop w:val="0"/>
          <w:marBottom w:val="0"/>
          <w:divBdr>
            <w:top w:val="none" w:sz="0" w:space="0" w:color="auto"/>
            <w:left w:val="none" w:sz="0" w:space="0" w:color="auto"/>
            <w:bottom w:val="none" w:sz="0" w:space="0" w:color="auto"/>
            <w:right w:val="none" w:sz="0" w:space="0" w:color="auto"/>
          </w:divBdr>
        </w:div>
        <w:div w:id="795369386">
          <w:marLeft w:val="640"/>
          <w:marRight w:val="0"/>
          <w:marTop w:val="0"/>
          <w:marBottom w:val="0"/>
          <w:divBdr>
            <w:top w:val="none" w:sz="0" w:space="0" w:color="auto"/>
            <w:left w:val="none" w:sz="0" w:space="0" w:color="auto"/>
            <w:bottom w:val="none" w:sz="0" w:space="0" w:color="auto"/>
            <w:right w:val="none" w:sz="0" w:space="0" w:color="auto"/>
          </w:divBdr>
        </w:div>
        <w:div w:id="318077035">
          <w:marLeft w:val="640"/>
          <w:marRight w:val="0"/>
          <w:marTop w:val="0"/>
          <w:marBottom w:val="0"/>
          <w:divBdr>
            <w:top w:val="none" w:sz="0" w:space="0" w:color="auto"/>
            <w:left w:val="none" w:sz="0" w:space="0" w:color="auto"/>
            <w:bottom w:val="none" w:sz="0" w:space="0" w:color="auto"/>
            <w:right w:val="none" w:sz="0" w:space="0" w:color="auto"/>
          </w:divBdr>
        </w:div>
        <w:div w:id="1502697686">
          <w:marLeft w:val="640"/>
          <w:marRight w:val="0"/>
          <w:marTop w:val="0"/>
          <w:marBottom w:val="0"/>
          <w:divBdr>
            <w:top w:val="none" w:sz="0" w:space="0" w:color="auto"/>
            <w:left w:val="none" w:sz="0" w:space="0" w:color="auto"/>
            <w:bottom w:val="none" w:sz="0" w:space="0" w:color="auto"/>
            <w:right w:val="none" w:sz="0" w:space="0" w:color="auto"/>
          </w:divBdr>
        </w:div>
        <w:div w:id="913396988">
          <w:marLeft w:val="640"/>
          <w:marRight w:val="0"/>
          <w:marTop w:val="0"/>
          <w:marBottom w:val="0"/>
          <w:divBdr>
            <w:top w:val="none" w:sz="0" w:space="0" w:color="auto"/>
            <w:left w:val="none" w:sz="0" w:space="0" w:color="auto"/>
            <w:bottom w:val="none" w:sz="0" w:space="0" w:color="auto"/>
            <w:right w:val="none" w:sz="0" w:space="0" w:color="auto"/>
          </w:divBdr>
        </w:div>
        <w:div w:id="1764645303">
          <w:marLeft w:val="640"/>
          <w:marRight w:val="0"/>
          <w:marTop w:val="0"/>
          <w:marBottom w:val="0"/>
          <w:divBdr>
            <w:top w:val="none" w:sz="0" w:space="0" w:color="auto"/>
            <w:left w:val="none" w:sz="0" w:space="0" w:color="auto"/>
            <w:bottom w:val="none" w:sz="0" w:space="0" w:color="auto"/>
            <w:right w:val="none" w:sz="0" w:space="0" w:color="auto"/>
          </w:divBdr>
        </w:div>
        <w:div w:id="1747604621">
          <w:marLeft w:val="640"/>
          <w:marRight w:val="0"/>
          <w:marTop w:val="0"/>
          <w:marBottom w:val="0"/>
          <w:divBdr>
            <w:top w:val="none" w:sz="0" w:space="0" w:color="auto"/>
            <w:left w:val="none" w:sz="0" w:space="0" w:color="auto"/>
            <w:bottom w:val="none" w:sz="0" w:space="0" w:color="auto"/>
            <w:right w:val="none" w:sz="0" w:space="0" w:color="auto"/>
          </w:divBdr>
        </w:div>
        <w:div w:id="1080373769">
          <w:marLeft w:val="640"/>
          <w:marRight w:val="0"/>
          <w:marTop w:val="0"/>
          <w:marBottom w:val="0"/>
          <w:divBdr>
            <w:top w:val="none" w:sz="0" w:space="0" w:color="auto"/>
            <w:left w:val="none" w:sz="0" w:space="0" w:color="auto"/>
            <w:bottom w:val="none" w:sz="0" w:space="0" w:color="auto"/>
            <w:right w:val="none" w:sz="0" w:space="0" w:color="auto"/>
          </w:divBdr>
        </w:div>
        <w:div w:id="270163468">
          <w:marLeft w:val="640"/>
          <w:marRight w:val="0"/>
          <w:marTop w:val="0"/>
          <w:marBottom w:val="0"/>
          <w:divBdr>
            <w:top w:val="none" w:sz="0" w:space="0" w:color="auto"/>
            <w:left w:val="none" w:sz="0" w:space="0" w:color="auto"/>
            <w:bottom w:val="none" w:sz="0" w:space="0" w:color="auto"/>
            <w:right w:val="none" w:sz="0" w:space="0" w:color="auto"/>
          </w:divBdr>
        </w:div>
        <w:div w:id="386608480">
          <w:marLeft w:val="640"/>
          <w:marRight w:val="0"/>
          <w:marTop w:val="0"/>
          <w:marBottom w:val="0"/>
          <w:divBdr>
            <w:top w:val="none" w:sz="0" w:space="0" w:color="auto"/>
            <w:left w:val="none" w:sz="0" w:space="0" w:color="auto"/>
            <w:bottom w:val="none" w:sz="0" w:space="0" w:color="auto"/>
            <w:right w:val="none" w:sz="0" w:space="0" w:color="auto"/>
          </w:divBdr>
        </w:div>
        <w:div w:id="1396464932">
          <w:marLeft w:val="640"/>
          <w:marRight w:val="0"/>
          <w:marTop w:val="0"/>
          <w:marBottom w:val="0"/>
          <w:divBdr>
            <w:top w:val="none" w:sz="0" w:space="0" w:color="auto"/>
            <w:left w:val="none" w:sz="0" w:space="0" w:color="auto"/>
            <w:bottom w:val="none" w:sz="0" w:space="0" w:color="auto"/>
            <w:right w:val="none" w:sz="0" w:space="0" w:color="auto"/>
          </w:divBdr>
        </w:div>
        <w:div w:id="1539313142">
          <w:marLeft w:val="640"/>
          <w:marRight w:val="0"/>
          <w:marTop w:val="0"/>
          <w:marBottom w:val="0"/>
          <w:divBdr>
            <w:top w:val="none" w:sz="0" w:space="0" w:color="auto"/>
            <w:left w:val="none" w:sz="0" w:space="0" w:color="auto"/>
            <w:bottom w:val="none" w:sz="0" w:space="0" w:color="auto"/>
            <w:right w:val="none" w:sz="0" w:space="0" w:color="auto"/>
          </w:divBdr>
        </w:div>
        <w:div w:id="385877267">
          <w:marLeft w:val="640"/>
          <w:marRight w:val="0"/>
          <w:marTop w:val="0"/>
          <w:marBottom w:val="0"/>
          <w:divBdr>
            <w:top w:val="none" w:sz="0" w:space="0" w:color="auto"/>
            <w:left w:val="none" w:sz="0" w:space="0" w:color="auto"/>
            <w:bottom w:val="none" w:sz="0" w:space="0" w:color="auto"/>
            <w:right w:val="none" w:sz="0" w:space="0" w:color="auto"/>
          </w:divBdr>
        </w:div>
        <w:div w:id="814644462">
          <w:marLeft w:val="640"/>
          <w:marRight w:val="0"/>
          <w:marTop w:val="0"/>
          <w:marBottom w:val="0"/>
          <w:divBdr>
            <w:top w:val="none" w:sz="0" w:space="0" w:color="auto"/>
            <w:left w:val="none" w:sz="0" w:space="0" w:color="auto"/>
            <w:bottom w:val="none" w:sz="0" w:space="0" w:color="auto"/>
            <w:right w:val="none" w:sz="0" w:space="0" w:color="auto"/>
          </w:divBdr>
        </w:div>
        <w:div w:id="1517190448">
          <w:marLeft w:val="640"/>
          <w:marRight w:val="0"/>
          <w:marTop w:val="0"/>
          <w:marBottom w:val="0"/>
          <w:divBdr>
            <w:top w:val="none" w:sz="0" w:space="0" w:color="auto"/>
            <w:left w:val="none" w:sz="0" w:space="0" w:color="auto"/>
            <w:bottom w:val="none" w:sz="0" w:space="0" w:color="auto"/>
            <w:right w:val="none" w:sz="0" w:space="0" w:color="auto"/>
          </w:divBdr>
        </w:div>
        <w:div w:id="1504660174">
          <w:marLeft w:val="640"/>
          <w:marRight w:val="0"/>
          <w:marTop w:val="0"/>
          <w:marBottom w:val="0"/>
          <w:divBdr>
            <w:top w:val="none" w:sz="0" w:space="0" w:color="auto"/>
            <w:left w:val="none" w:sz="0" w:space="0" w:color="auto"/>
            <w:bottom w:val="none" w:sz="0" w:space="0" w:color="auto"/>
            <w:right w:val="none" w:sz="0" w:space="0" w:color="auto"/>
          </w:divBdr>
        </w:div>
        <w:div w:id="1331177261">
          <w:marLeft w:val="640"/>
          <w:marRight w:val="0"/>
          <w:marTop w:val="0"/>
          <w:marBottom w:val="0"/>
          <w:divBdr>
            <w:top w:val="none" w:sz="0" w:space="0" w:color="auto"/>
            <w:left w:val="none" w:sz="0" w:space="0" w:color="auto"/>
            <w:bottom w:val="none" w:sz="0" w:space="0" w:color="auto"/>
            <w:right w:val="none" w:sz="0" w:space="0" w:color="auto"/>
          </w:divBdr>
        </w:div>
        <w:div w:id="110560231">
          <w:marLeft w:val="640"/>
          <w:marRight w:val="0"/>
          <w:marTop w:val="0"/>
          <w:marBottom w:val="0"/>
          <w:divBdr>
            <w:top w:val="none" w:sz="0" w:space="0" w:color="auto"/>
            <w:left w:val="none" w:sz="0" w:space="0" w:color="auto"/>
            <w:bottom w:val="none" w:sz="0" w:space="0" w:color="auto"/>
            <w:right w:val="none" w:sz="0" w:space="0" w:color="auto"/>
          </w:divBdr>
        </w:div>
        <w:div w:id="720594235">
          <w:marLeft w:val="640"/>
          <w:marRight w:val="0"/>
          <w:marTop w:val="0"/>
          <w:marBottom w:val="0"/>
          <w:divBdr>
            <w:top w:val="none" w:sz="0" w:space="0" w:color="auto"/>
            <w:left w:val="none" w:sz="0" w:space="0" w:color="auto"/>
            <w:bottom w:val="none" w:sz="0" w:space="0" w:color="auto"/>
            <w:right w:val="none" w:sz="0" w:space="0" w:color="auto"/>
          </w:divBdr>
        </w:div>
        <w:div w:id="691954166">
          <w:marLeft w:val="640"/>
          <w:marRight w:val="0"/>
          <w:marTop w:val="0"/>
          <w:marBottom w:val="0"/>
          <w:divBdr>
            <w:top w:val="none" w:sz="0" w:space="0" w:color="auto"/>
            <w:left w:val="none" w:sz="0" w:space="0" w:color="auto"/>
            <w:bottom w:val="none" w:sz="0" w:space="0" w:color="auto"/>
            <w:right w:val="none" w:sz="0" w:space="0" w:color="auto"/>
          </w:divBdr>
        </w:div>
        <w:div w:id="779451333">
          <w:marLeft w:val="640"/>
          <w:marRight w:val="0"/>
          <w:marTop w:val="0"/>
          <w:marBottom w:val="0"/>
          <w:divBdr>
            <w:top w:val="none" w:sz="0" w:space="0" w:color="auto"/>
            <w:left w:val="none" w:sz="0" w:space="0" w:color="auto"/>
            <w:bottom w:val="none" w:sz="0" w:space="0" w:color="auto"/>
            <w:right w:val="none" w:sz="0" w:space="0" w:color="auto"/>
          </w:divBdr>
        </w:div>
      </w:divsChild>
    </w:div>
    <w:div w:id="1930967571">
      <w:bodyDiv w:val="1"/>
      <w:marLeft w:val="0"/>
      <w:marRight w:val="0"/>
      <w:marTop w:val="0"/>
      <w:marBottom w:val="0"/>
      <w:divBdr>
        <w:top w:val="none" w:sz="0" w:space="0" w:color="auto"/>
        <w:left w:val="none" w:sz="0" w:space="0" w:color="auto"/>
        <w:bottom w:val="none" w:sz="0" w:space="0" w:color="auto"/>
        <w:right w:val="none" w:sz="0" w:space="0" w:color="auto"/>
      </w:divBdr>
      <w:divsChild>
        <w:div w:id="1879273165">
          <w:marLeft w:val="640"/>
          <w:marRight w:val="0"/>
          <w:marTop w:val="0"/>
          <w:marBottom w:val="0"/>
          <w:divBdr>
            <w:top w:val="none" w:sz="0" w:space="0" w:color="auto"/>
            <w:left w:val="none" w:sz="0" w:space="0" w:color="auto"/>
            <w:bottom w:val="none" w:sz="0" w:space="0" w:color="auto"/>
            <w:right w:val="none" w:sz="0" w:space="0" w:color="auto"/>
          </w:divBdr>
        </w:div>
        <w:div w:id="1730837386">
          <w:marLeft w:val="640"/>
          <w:marRight w:val="0"/>
          <w:marTop w:val="0"/>
          <w:marBottom w:val="0"/>
          <w:divBdr>
            <w:top w:val="none" w:sz="0" w:space="0" w:color="auto"/>
            <w:left w:val="none" w:sz="0" w:space="0" w:color="auto"/>
            <w:bottom w:val="none" w:sz="0" w:space="0" w:color="auto"/>
            <w:right w:val="none" w:sz="0" w:space="0" w:color="auto"/>
          </w:divBdr>
        </w:div>
        <w:div w:id="261845387">
          <w:marLeft w:val="640"/>
          <w:marRight w:val="0"/>
          <w:marTop w:val="0"/>
          <w:marBottom w:val="0"/>
          <w:divBdr>
            <w:top w:val="none" w:sz="0" w:space="0" w:color="auto"/>
            <w:left w:val="none" w:sz="0" w:space="0" w:color="auto"/>
            <w:bottom w:val="none" w:sz="0" w:space="0" w:color="auto"/>
            <w:right w:val="none" w:sz="0" w:space="0" w:color="auto"/>
          </w:divBdr>
        </w:div>
        <w:div w:id="306977414">
          <w:marLeft w:val="640"/>
          <w:marRight w:val="0"/>
          <w:marTop w:val="0"/>
          <w:marBottom w:val="0"/>
          <w:divBdr>
            <w:top w:val="none" w:sz="0" w:space="0" w:color="auto"/>
            <w:left w:val="none" w:sz="0" w:space="0" w:color="auto"/>
            <w:bottom w:val="none" w:sz="0" w:space="0" w:color="auto"/>
            <w:right w:val="none" w:sz="0" w:space="0" w:color="auto"/>
          </w:divBdr>
        </w:div>
        <w:div w:id="625625185">
          <w:marLeft w:val="640"/>
          <w:marRight w:val="0"/>
          <w:marTop w:val="0"/>
          <w:marBottom w:val="0"/>
          <w:divBdr>
            <w:top w:val="none" w:sz="0" w:space="0" w:color="auto"/>
            <w:left w:val="none" w:sz="0" w:space="0" w:color="auto"/>
            <w:bottom w:val="none" w:sz="0" w:space="0" w:color="auto"/>
            <w:right w:val="none" w:sz="0" w:space="0" w:color="auto"/>
          </w:divBdr>
        </w:div>
        <w:div w:id="1068457849">
          <w:marLeft w:val="640"/>
          <w:marRight w:val="0"/>
          <w:marTop w:val="0"/>
          <w:marBottom w:val="0"/>
          <w:divBdr>
            <w:top w:val="none" w:sz="0" w:space="0" w:color="auto"/>
            <w:left w:val="none" w:sz="0" w:space="0" w:color="auto"/>
            <w:bottom w:val="none" w:sz="0" w:space="0" w:color="auto"/>
            <w:right w:val="none" w:sz="0" w:space="0" w:color="auto"/>
          </w:divBdr>
        </w:div>
        <w:div w:id="1384016246">
          <w:marLeft w:val="640"/>
          <w:marRight w:val="0"/>
          <w:marTop w:val="0"/>
          <w:marBottom w:val="0"/>
          <w:divBdr>
            <w:top w:val="none" w:sz="0" w:space="0" w:color="auto"/>
            <w:left w:val="none" w:sz="0" w:space="0" w:color="auto"/>
            <w:bottom w:val="none" w:sz="0" w:space="0" w:color="auto"/>
            <w:right w:val="none" w:sz="0" w:space="0" w:color="auto"/>
          </w:divBdr>
        </w:div>
        <w:div w:id="2034380149">
          <w:marLeft w:val="640"/>
          <w:marRight w:val="0"/>
          <w:marTop w:val="0"/>
          <w:marBottom w:val="0"/>
          <w:divBdr>
            <w:top w:val="none" w:sz="0" w:space="0" w:color="auto"/>
            <w:left w:val="none" w:sz="0" w:space="0" w:color="auto"/>
            <w:bottom w:val="none" w:sz="0" w:space="0" w:color="auto"/>
            <w:right w:val="none" w:sz="0" w:space="0" w:color="auto"/>
          </w:divBdr>
        </w:div>
        <w:div w:id="1893031677">
          <w:marLeft w:val="640"/>
          <w:marRight w:val="0"/>
          <w:marTop w:val="0"/>
          <w:marBottom w:val="0"/>
          <w:divBdr>
            <w:top w:val="none" w:sz="0" w:space="0" w:color="auto"/>
            <w:left w:val="none" w:sz="0" w:space="0" w:color="auto"/>
            <w:bottom w:val="none" w:sz="0" w:space="0" w:color="auto"/>
            <w:right w:val="none" w:sz="0" w:space="0" w:color="auto"/>
          </w:divBdr>
        </w:div>
        <w:div w:id="1042486317">
          <w:marLeft w:val="640"/>
          <w:marRight w:val="0"/>
          <w:marTop w:val="0"/>
          <w:marBottom w:val="0"/>
          <w:divBdr>
            <w:top w:val="none" w:sz="0" w:space="0" w:color="auto"/>
            <w:left w:val="none" w:sz="0" w:space="0" w:color="auto"/>
            <w:bottom w:val="none" w:sz="0" w:space="0" w:color="auto"/>
            <w:right w:val="none" w:sz="0" w:space="0" w:color="auto"/>
          </w:divBdr>
        </w:div>
        <w:div w:id="392773320">
          <w:marLeft w:val="640"/>
          <w:marRight w:val="0"/>
          <w:marTop w:val="0"/>
          <w:marBottom w:val="0"/>
          <w:divBdr>
            <w:top w:val="none" w:sz="0" w:space="0" w:color="auto"/>
            <w:left w:val="none" w:sz="0" w:space="0" w:color="auto"/>
            <w:bottom w:val="none" w:sz="0" w:space="0" w:color="auto"/>
            <w:right w:val="none" w:sz="0" w:space="0" w:color="auto"/>
          </w:divBdr>
        </w:div>
        <w:div w:id="590508772">
          <w:marLeft w:val="640"/>
          <w:marRight w:val="0"/>
          <w:marTop w:val="0"/>
          <w:marBottom w:val="0"/>
          <w:divBdr>
            <w:top w:val="none" w:sz="0" w:space="0" w:color="auto"/>
            <w:left w:val="none" w:sz="0" w:space="0" w:color="auto"/>
            <w:bottom w:val="none" w:sz="0" w:space="0" w:color="auto"/>
            <w:right w:val="none" w:sz="0" w:space="0" w:color="auto"/>
          </w:divBdr>
        </w:div>
        <w:div w:id="1195852884">
          <w:marLeft w:val="640"/>
          <w:marRight w:val="0"/>
          <w:marTop w:val="0"/>
          <w:marBottom w:val="0"/>
          <w:divBdr>
            <w:top w:val="none" w:sz="0" w:space="0" w:color="auto"/>
            <w:left w:val="none" w:sz="0" w:space="0" w:color="auto"/>
            <w:bottom w:val="none" w:sz="0" w:space="0" w:color="auto"/>
            <w:right w:val="none" w:sz="0" w:space="0" w:color="auto"/>
          </w:divBdr>
        </w:div>
        <w:div w:id="1716809374">
          <w:marLeft w:val="640"/>
          <w:marRight w:val="0"/>
          <w:marTop w:val="0"/>
          <w:marBottom w:val="0"/>
          <w:divBdr>
            <w:top w:val="none" w:sz="0" w:space="0" w:color="auto"/>
            <w:left w:val="none" w:sz="0" w:space="0" w:color="auto"/>
            <w:bottom w:val="none" w:sz="0" w:space="0" w:color="auto"/>
            <w:right w:val="none" w:sz="0" w:space="0" w:color="auto"/>
          </w:divBdr>
        </w:div>
        <w:div w:id="1563716841">
          <w:marLeft w:val="640"/>
          <w:marRight w:val="0"/>
          <w:marTop w:val="0"/>
          <w:marBottom w:val="0"/>
          <w:divBdr>
            <w:top w:val="none" w:sz="0" w:space="0" w:color="auto"/>
            <w:left w:val="none" w:sz="0" w:space="0" w:color="auto"/>
            <w:bottom w:val="none" w:sz="0" w:space="0" w:color="auto"/>
            <w:right w:val="none" w:sz="0" w:space="0" w:color="auto"/>
          </w:divBdr>
        </w:div>
        <w:div w:id="1545747340">
          <w:marLeft w:val="640"/>
          <w:marRight w:val="0"/>
          <w:marTop w:val="0"/>
          <w:marBottom w:val="0"/>
          <w:divBdr>
            <w:top w:val="none" w:sz="0" w:space="0" w:color="auto"/>
            <w:left w:val="none" w:sz="0" w:space="0" w:color="auto"/>
            <w:bottom w:val="none" w:sz="0" w:space="0" w:color="auto"/>
            <w:right w:val="none" w:sz="0" w:space="0" w:color="auto"/>
          </w:divBdr>
        </w:div>
        <w:div w:id="41104486">
          <w:marLeft w:val="640"/>
          <w:marRight w:val="0"/>
          <w:marTop w:val="0"/>
          <w:marBottom w:val="0"/>
          <w:divBdr>
            <w:top w:val="none" w:sz="0" w:space="0" w:color="auto"/>
            <w:left w:val="none" w:sz="0" w:space="0" w:color="auto"/>
            <w:bottom w:val="none" w:sz="0" w:space="0" w:color="auto"/>
            <w:right w:val="none" w:sz="0" w:space="0" w:color="auto"/>
          </w:divBdr>
        </w:div>
        <w:div w:id="1219054870">
          <w:marLeft w:val="640"/>
          <w:marRight w:val="0"/>
          <w:marTop w:val="0"/>
          <w:marBottom w:val="0"/>
          <w:divBdr>
            <w:top w:val="none" w:sz="0" w:space="0" w:color="auto"/>
            <w:left w:val="none" w:sz="0" w:space="0" w:color="auto"/>
            <w:bottom w:val="none" w:sz="0" w:space="0" w:color="auto"/>
            <w:right w:val="none" w:sz="0" w:space="0" w:color="auto"/>
          </w:divBdr>
        </w:div>
        <w:div w:id="1951087062">
          <w:marLeft w:val="640"/>
          <w:marRight w:val="0"/>
          <w:marTop w:val="0"/>
          <w:marBottom w:val="0"/>
          <w:divBdr>
            <w:top w:val="none" w:sz="0" w:space="0" w:color="auto"/>
            <w:left w:val="none" w:sz="0" w:space="0" w:color="auto"/>
            <w:bottom w:val="none" w:sz="0" w:space="0" w:color="auto"/>
            <w:right w:val="none" w:sz="0" w:space="0" w:color="auto"/>
          </w:divBdr>
        </w:div>
        <w:div w:id="1341080510">
          <w:marLeft w:val="640"/>
          <w:marRight w:val="0"/>
          <w:marTop w:val="0"/>
          <w:marBottom w:val="0"/>
          <w:divBdr>
            <w:top w:val="none" w:sz="0" w:space="0" w:color="auto"/>
            <w:left w:val="none" w:sz="0" w:space="0" w:color="auto"/>
            <w:bottom w:val="none" w:sz="0" w:space="0" w:color="auto"/>
            <w:right w:val="none" w:sz="0" w:space="0" w:color="auto"/>
          </w:divBdr>
        </w:div>
        <w:div w:id="1928146237">
          <w:marLeft w:val="640"/>
          <w:marRight w:val="0"/>
          <w:marTop w:val="0"/>
          <w:marBottom w:val="0"/>
          <w:divBdr>
            <w:top w:val="none" w:sz="0" w:space="0" w:color="auto"/>
            <w:left w:val="none" w:sz="0" w:space="0" w:color="auto"/>
            <w:bottom w:val="none" w:sz="0" w:space="0" w:color="auto"/>
            <w:right w:val="none" w:sz="0" w:space="0" w:color="auto"/>
          </w:divBdr>
        </w:div>
        <w:div w:id="77096346">
          <w:marLeft w:val="640"/>
          <w:marRight w:val="0"/>
          <w:marTop w:val="0"/>
          <w:marBottom w:val="0"/>
          <w:divBdr>
            <w:top w:val="none" w:sz="0" w:space="0" w:color="auto"/>
            <w:left w:val="none" w:sz="0" w:space="0" w:color="auto"/>
            <w:bottom w:val="none" w:sz="0" w:space="0" w:color="auto"/>
            <w:right w:val="none" w:sz="0" w:space="0" w:color="auto"/>
          </w:divBdr>
        </w:div>
        <w:div w:id="1849563038">
          <w:marLeft w:val="640"/>
          <w:marRight w:val="0"/>
          <w:marTop w:val="0"/>
          <w:marBottom w:val="0"/>
          <w:divBdr>
            <w:top w:val="none" w:sz="0" w:space="0" w:color="auto"/>
            <w:left w:val="none" w:sz="0" w:space="0" w:color="auto"/>
            <w:bottom w:val="none" w:sz="0" w:space="0" w:color="auto"/>
            <w:right w:val="none" w:sz="0" w:space="0" w:color="auto"/>
          </w:divBdr>
        </w:div>
        <w:div w:id="245068077">
          <w:marLeft w:val="640"/>
          <w:marRight w:val="0"/>
          <w:marTop w:val="0"/>
          <w:marBottom w:val="0"/>
          <w:divBdr>
            <w:top w:val="none" w:sz="0" w:space="0" w:color="auto"/>
            <w:left w:val="none" w:sz="0" w:space="0" w:color="auto"/>
            <w:bottom w:val="none" w:sz="0" w:space="0" w:color="auto"/>
            <w:right w:val="none" w:sz="0" w:space="0" w:color="auto"/>
          </w:divBdr>
        </w:div>
        <w:div w:id="1886604045">
          <w:marLeft w:val="640"/>
          <w:marRight w:val="0"/>
          <w:marTop w:val="0"/>
          <w:marBottom w:val="0"/>
          <w:divBdr>
            <w:top w:val="none" w:sz="0" w:space="0" w:color="auto"/>
            <w:left w:val="none" w:sz="0" w:space="0" w:color="auto"/>
            <w:bottom w:val="none" w:sz="0" w:space="0" w:color="auto"/>
            <w:right w:val="none" w:sz="0" w:space="0" w:color="auto"/>
          </w:divBdr>
        </w:div>
        <w:div w:id="1486119019">
          <w:marLeft w:val="640"/>
          <w:marRight w:val="0"/>
          <w:marTop w:val="0"/>
          <w:marBottom w:val="0"/>
          <w:divBdr>
            <w:top w:val="none" w:sz="0" w:space="0" w:color="auto"/>
            <w:left w:val="none" w:sz="0" w:space="0" w:color="auto"/>
            <w:bottom w:val="none" w:sz="0" w:space="0" w:color="auto"/>
            <w:right w:val="none" w:sz="0" w:space="0" w:color="auto"/>
          </w:divBdr>
        </w:div>
        <w:div w:id="55013698">
          <w:marLeft w:val="640"/>
          <w:marRight w:val="0"/>
          <w:marTop w:val="0"/>
          <w:marBottom w:val="0"/>
          <w:divBdr>
            <w:top w:val="none" w:sz="0" w:space="0" w:color="auto"/>
            <w:left w:val="none" w:sz="0" w:space="0" w:color="auto"/>
            <w:bottom w:val="none" w:sz="0" w:space="0" w:color="auto"/>
            <w:right w:val="none" w:sz="0" w:space="0" w:color="auto"/>
          </w:divBdr>
        </w:div>
        <w:div w:id="632098292">
          <w:marLeft w:val="640"/>
          <w:marRight w:val="0"/>
          <w:marTop w:val="0"/>
          <w:marBottom w:val="0"/>
          <w:divBdr>
            <w:top w:val="none" w:sz="0" w:space="0" w:color="auto"/>
            <w:left w:val="none" w:sz="0" w:space="0" w:color="auto"/>
            <w:bottom w:val="none" w:sz="0" w:space="0" w:color="auto"/>
            <w:right w:val="none" w:sz="0" w:space="0" w:color="auto"/>
          </w:divBdr>
        </w:div>
        <w:div w:id="1123118277">
          <w:marLeft w:val="640"/>
          <w:marRight w:val="0"/>
          <w:marTop w:val="0"/>
          <w:marBottom w:val="0"/>
          <w:divBdr>
            <w:top w:val="none" w:sz="0" w:space="0" w:color="auto"/>
            <w:left w:val="none" w:sz="0" w:space="0" w:color="auto"/>
            <w:bottom w:val="none" w:sz="0" w:space="0" w:color="auto"/>
            <w:right w:val="none" w:sz="0" w:space="0" w:color="auto"/>
          </w:divBdr>
        </w:div>
        <w:div w:id="2017346439">
          <w:marLeft w:val="640"/>
          <w:marRight w:val="0"/>
          <w:marTop w:val="0"/>
          <w:marBottom w:val="0"/>
          <w:divBdr>
            <w:top w:val="none" w:sz="0" w:space="0" w:color="auto"/>
            <w:left w:val="none" w:sz="0" w:space="0" w:color="auto"/>
            <w:bottom w:val="none" w:sz="0" w:space="0" w:color="auto"/>
            <w:right w:val="none" w:sz="0" w:space="0" w:color="auto"/>
          </w:divBdr>
        </w:div>
        <w:div w:id="821972406">
          <w:marLeft w:val="640"/>
          <w:marRight w:val="0"/>
          <w:marTop w:val="0"/>
          <w:marBottom w:val="0"/>
          <w:divBdr>
            <w:top w:val="none" w:sz="0" w:space="0" w:color="auto"/>
            <w:left w:val="none" w:sz="0" w:space="0" w:color="auto"/>
            <w:bottom w:val="none" w:sz="0" w:space="0" w:color="auto"/>
            <w:right w:val="none" w:sz="0" w:space="0" w:color="auto"/>
          </w:divBdr>
        </w:div>
        <w:div w:id="1707413268">
          <w:marLeft w:val="640"/>
          <w:marRight w:val="0"/>
          <w:marTop w:val="0"/>
          <w:marBottom w:val="0"/>
          <w:divBdr>
            <w:top w:val="none" w:sz="0" w:space="0" w:color="auto"/>
            <w:left w:val="none" w:sz="0" w:space="0" w:color="auto"/>
            <w:bottom w:val="none" w:sz="0" w:space="0" w:color="auto"/>
            <w:right w:val="none" w:sz="0" w:space="0" w:color="auto"/>
          </w:divBdr>
        </w:div>
        <w:div w:id="153649088">
          <w:marLeft w:val="640"/>
          <w:marRight w:val="0"/>
          <w:marTop w:val="0"/>
          <w:marBottom w:val="0"/>
          <w:divBdr>
            <w:top w:val="none" w:sz="0" w:space="0" w:color="auto"/>
            <w:left w:val="none" w:sz="0" w:space="0" w:color="auto"/>
            <w:bottom w:val="none" w:sz="0" w:space="0" w:color="auto"/>
            <w:right w:val="none" w:sz="0" w:space="0" w:color="auto"/>
          </w:divBdr>
        </w:div>
        <w:div w:id="260451746">
          <w:marLeft w:val="640"/>
          <w:marRight w:val="0"/>
          <w:marTop w:val="0"/>
          <w:marBottom w:val="0"/>
          <w:divBdr>
            <w:top w:val="none" w:sz="0" w:space="0" w:color="auto"/>
            <w:left w:val="none" w:sz="0" w:space="0" w:color="auto"/>
            <w:bottom w:val="none" w:sz="0" w:space="0" w:color="auto"/>
            <w:right w:val="none" w:sz="0" w:space="0" w:color="auto"/>
          </w:divBdr>
        </w:div>
        <w:div w:id="1091588348">
          <w:marLeft w:val="640"/>
          <w:marRight w:val="0"/>
          <w:marTop w:val="0"/>
          <w:marBottom w:val="0"/>
          <w:divBdr>
            <w:top w:val="none" w:sz="0" w:space="0" w:color="auto"/>
            <w:left w:val="none" w:sz="0" w:space="0" w:color="auto"/>
            <w:bottom w:val="none" w:sz="0" w:space="0" w:color="auto"/>
            <w:right w:val="none" w:sz="0" w:space="0" w:color="auto"/>
          </w:divBdr>
        </w:div>
        <w:div w:id="2044204318">
          <w:marLeft w:val="640"/>
          <w:marRight w:val="0"/>
          <w:marTop w:val="0"/>
          <w:marBottom w:val="0"/>
          <w:divBdr>
            <w:top w:val="none" w:sz="0" w:space="0" w:color="auto"/>
            <w:left w:val="none" w:sz="0" w:space="0" w:color="auto"/>
            <w:bottom w:val="none" w:sz="0" w:space="0" w:color="auto"/>
            <w:right w:val="none" w:sz="0" w:space="0" w:color="auto"/>
          </w:divBdr>
        </w:div>
        <w:div w:id="577639370">
          <w:marLeft w:val="640"/>
          <w:marRight w:val="0"/>
          <w:marTop w:val="0"/>
          <w:marBottom w:val="0"/>
          <w:divBdr>
            <w:top w:val="none" w:sz="0" w:space="0" w:color="auto"/>
            <w:left w:val="none" w:sz="0" w:space="0" w:color="auto"/>
            <w:bottom w:val="none" w:sz="0" w:space="0" w:color="auto"/>
            <w:right w:val="none" w:sz="0" w:space="0" w:color="auto"/>
          </w:divBdr>
        </w:div>
        <w:div w:id="793524597">
          <w:marLeft w:val="640"/>
          <w:marRight w:val="0"/>
          <w:marTop w:val="0"/>
          <w:marBottom w:val="0"/>
          <w:divBdr>
            <w:top w:val="none" w:sz="0" w:space="0" w:color="auto"/>
            <w:left w:val="none" w:sz="0" w:space="0" w:color="auto"/>
            <w:bottom w:val="none" w:sz="0" w:space="0" w:color="auto"/>
            <w:right w:val="none" w:sz="0" w:space="0" w:color="auto"/>
          </w:divBdr>
        </w:div>
        <w:div w:id="1323122343">
          <w:marLeft w:val="640"/>
          <w:marRight w:val="0"/>
          <w:marTop w:val="0"/>
          <w:marBottom w:val="0"/>
          <w:divBdr>
            <w:top w:val="none" w:sz="0" w:space="0" w:color="auto"/>
            <w:left w:val="none" w:sz="0" w:space="0" w:color="auto"/>
            <w:bottom w:val="none" w:sz="0" w:space="0" w:color="auto"/>
            <w:right w:val="none" w:sz="0" w:space="0" w:color="auto"/>
          </w:divBdr>
        </w:div>
        <w:div w:id="942036344">
          <w:marLeft w:val="640"/>
          <w:marRight w:val="0"/>
          <w:marTop w:val="0"/>
          <w:marBottom w:val="0"/>
          <w:divBdr>
            <w:top w:val="none" w:sz="0" w:space="0" w:color="auto"/>
            <w:left w:val="none" w:sz="0" w:space="0" w:color="auto"/>
            <w:bottom w:val="none" w:sz="0" w:space="0" w:color="auto"/>
            <w:right w:val="none" w:sz="0" w:space="0" w:color="auto"/>
          </w:divBdr>
        </w:div>
        <w:div w:id="110436162">
          <w:marLeft w:val="640"/>
          <w:marRight w:val="0"/>
          <w:marTop w:val="0"/>
          <w:marBottom w:val="0"/>
          <w:divBdr>
            <w:top w:val="none" w:sz="0" w:space="0" w:color="auto"/>
            <w:left w:val="none" w:sz="0" w:space="0" w:color="auto"/>
            <w:bottom w:val="none" w:sz="0" w:space="0" w:color="auto"/>
            <w:right w:val="none" w:sz="0" w:space="0" w:color="auto"/>
          </w:divBdr>
        </w:div>
        <w:div w:id="826674254">
          <w:marLeft w:val="640"/>
          <w:marRight w:val="0"/>
          <w:marTop w:val="0"/>
          <w:marBottom w:val="0"/>
          <w:divBdr>
            <w:top w:val="none" w:sz="0" w:space="0" w:color="auto"/>
            <w:left w:val="none" w:sz="0" w:space="0" w:color="auto"/>
            <w:bottom w:val="none" w:sz="0" w:space="0" w:color="auto"/>
            <w:right w:val="none" w:sz="0" w:space="0" w:color="auto"/>
          </w:divBdr>
        </w:div>
        <w:div w:id="442001768">
          <w:marLeft w:val="640"/>
          <w:marRight w:val="0"/>
          <w:marTop w:val="0"/>
          <w:marBottom w:val="0"/>
          <w:divBdr>
            <w:top w:val="none" w:sz="0" w:space="0" w:color="auto"/>
            <w:left w:val="none" w:sz="0" w:space="0" w:color="auto"/>
            <w:bottom w:val="none" w:sz="0" w:space="0" w:color="auto"/>
            <w:right w:val="none" w:sz="0" w:space="0" w:color="auto"/>
          </w:divBdr>
        </w:div>
        <w:div w:id="1738673714">
          <w:marLeft w:val="640"/>
          <w:marRight w:val="0"/>
          <w:marTop w:val="0"/>
          <w:marBottom w:val="0"/>
          <w:divBdr>
            <w:top w:val="none" w:sz="0" w:space="0" w:color="auto"/>
            <w:left w:val="none" w:sz="0" w:space="0" w:color="auto"/>
            <w:bottom w:val="none" w:sz="0" w:space="0" w:color="auto"/>
            <w:right w:val="none" w:sz="0" w:space="0" w:color="auto"/>
          </w:divBdr>
        </w:div>
        <w:div w:id="672805024">
          <w:marLeft w:val="640"/>
          <w:marRight w:val="0"/>
          <w:marTop w:val="0"/>
          <w:marBottom w:val="0"/>
          <w:divBdr>
            <w:top w:val="none" w:sz="0" w:space="0" w:color="auto"/>
            <w:left w:val="none" w:sz="0" w:space="0" w:color="auto"/>
            <w:bottom w:val="none" w:sz="0" w:space="0" w:color="auto"/>
            <w:right w:val="none" w:sz="0" w:space="0" w:color="auto"/>
          </w:divBdr>
        </w:div>
        <w:div w:id="147938216">
          <w:marLeft w:val="640"/>
          <w:marRight w:val="0"/>
          <w:marTop w:val="0"/>
          <w:marBottom w:val="0"/>
          <w:divBdr>
            <w:top w:val="none" w:sz="0" w:space="0" w:color="auto"/>
            <w:left w:val="none" w:sz="0" w:space="0" w:color="auto"/>
            <w:bottom w:val="none" w:sz="0" w:space="0" w:color="auto"/>
            <w:right w:val="none" w:sz="0" w:space="0" w:color="auto"/>
          </w:divBdr>
        </w:div>
        <w:div w:id="1901555507">
          <w:marLeft w:val="640"/>
          <w:marRight w:val="0"/>
          <w:marTop w:val="0"/>
          <w:marBottom w:val="0"/>
          <w:divBdr>
            <w:top w:val="none" w:sz="0" w:space="0" w:color="auto"/>
            <w:left w:val="none" w:sz="0" w:space="0" w:color="auto"/>
            <w:bottom w:val="none" w:sz="0" w:space="0" w:color="auto"/>
            <w:right w:val="none" w:sz="0" w:space="0" w:color="auto"/>
          </w:divBdr>
        </w:div>
        <w:div w:id="603465786">
          <w:marLeft w:val="640"/>
          <w:marRight w:val="0"/>
          <w:marTop w:val="0"/>
          <w:marBottom w:val="0"/>
          <w:divBdr>
            <w:top w:val="none" w:sz="0" w:space="0" w:color="auto"/>
            <w:left w:val="none" w:sz="0" w:space="0" w:color="auto"/>
            <w:bottom w:val="none" w:sz="0" w:space="0" w:color="auto"/>
            <w:right w:val="none" w:sz="0" w:space="0" w:color="auto"/>
          </w:divBdr>
        </w:div>
        <w:div w:id="1410494122">
          <w:marLeft w:val="640"/>
          <w:marRight w:val="0"/>
          <w:marTop w:val="0"/>
          <w:marBottom w:val="0"/>
          <w:divBdr>
            <w:top w:val="none" w:sz="0" w:space="0" w:color="auto"/>
            <w:left w:val="none" w:sz="0" w:space="0" w:color="auto"/>
            <w:bottom w:val="none" w:sz="0" w:space="0" w:color="auto"/>
            <w:right w:val="none" w:sz="0" w:space="0" w:color="auto"/>
          </w:divBdr>
        </w:div>
        <w:div w:id="417950112">
          <w:marLeft w:val="640"/>
          <w:marRight w:val="0"/>
          <w:marTop w:val="0"/>
          <w:marBottom w:val="0"/>
          <w:divBdr>
            <w:top w:val="none" w:sz="0" w:space="0" w:color="auto"/>
            <w:left w:val="none" w:sz="0" w:space="0" w:color="auto"/>
            <w:bottom w:val="none" w:sz="0" w:space="0" w:color="auto"/>
            <w:right w:val="none" w:sz="0" w:space="0" w:color="auto"/>
          </w:divBdr>
        </w:div>
        <w:div w:id="1084304539">
          <w:marLeft w:val="640"/>
          <w:marRight w:val="0"/>
          <w:marTop w:val="0"/>
          <w:marBottom w:val="0"/>
          <w:divBdr>
            <w:top w:val="none" w:sz="0" w:space="0" w:color="auto"/>
            <w:left w:val="none" w:sz="0" w:space="0" w:color="auto"/>
            <w:bottom w:val="none" w:sz="0" w:space="0" w:color="auto"/>
            <w:right w:val="none" w:sz="0" w:space="0" w:color="auto"/>
          </w:divBdr>
        </w:div>
        <w:div w:id="1484662594">
          <w:marLeft w:val="640"/>
          <w:marRight w:val="0"/>
          <w:marTop w:val="0"/>
          <w:marBottom w:val="0"/>
          <w:divBdr>
            <w:top w:val="none" w:sz="0" w:space="0" w:color="auto"/>
            <w:left w:val="none" w:sz="0" w:space="0" w:color="auto"/>
            <w:bottom w:val="none" w:sz="0" w:space="0" w:color="auto"/>
            <w:right w:val="none" w:sz="0" w:space="0" w:color="auto"/>
          </w:divBdr>
        </w:div>
        <w:div w:id="416370099">
          <w:marLeft w:val="640"/>
          <w:marRight w:val="0"/>
          <w:marTop w:val="0"/>
          <w:marBottom w:val="0"/>
          <w:divBdr>
            <w:top w:val="none" w:sz="0" w:space="0" w:color="auto"/>
            <w:left w:val="none" w:sz="0" w:space="0" w:color="auto"/>
            <w:bottom w:val="none" w:sz="0" w:space="0" w:color="auto"/>
            <w:right w:val="none" w:sz="0" w:space="0" w:color="auto"/>
          </w:divBdr>
        </w:div>
        <w:div w:id="1820076590">
          <w:marLeft w:val="640"/>
          <w:marRight w:val="0"/>
          <w:marTop w:val="0"/>
          <w:marBottom w:val="0"/>
          <w:divBdr>
            <w:top w:val="none" w:sz="0" w:space="0" w:color="auto"/>
            <w:left w:val="none" w:sz="0" w:space="0" w:color="auto"/>
            <w:bottom w:val="none" w:sz="0" w:space="0" w:color="auto"/>
            <w:right w:val="none" w:sz="0" w:space="0" w:color="auto"/>
          </w:divBdr>
        </w:div>
        <w:div w:id="728265065">
          <w:marLeft w:val="640"/>
          <w:marRight w:val="0"/>
          <w:marTop w:val="0"/>
          <w:marBottom w:val="0"/>
          <w:divBdr>
            <w:top w:val="none" w:sz="0" w:space="0" w:color="auto"/>
            <w:left w:val="none" w:sz="0" w:space="0" w:color="auto"/>
            <w:bottom w:val="none" w:sz="0" w:space="0" w:color="auto"/>
            <w:right w:val="none" w:sz="0" w:space="0" w:color="auto"/>
          </w:divBdr>
        </w:div>
        <w:div w:id="1663779361">
          <w:marLeft w:val="640"/>
          <w:marRight w:val="0"/>
          <w:marTop w:val="0"/>
          <w:marBottom w:val="0"/>
          <w:divBdr>
            <w:top w:val="none" w:sz="0" w:space="0" w:color="auto"/>
            <w:left w:val="none" w:sz="0" w:space="0" w:color="auto"/>
            <w:bottom w:val="none" w:sz="0" w:space="0" w:color="auto"/>
            <w:right w:val="none" w:sz="0" w:space="0" w:color="auto"/>
          </w:divBdr>
        </w:div>
        <w:div w:id="433331823">
          <w:marLeft w:val="640"/>
          <w:marRight w:val="0"/>
          <w:marTop w:val="0"/>
          <w:marBottom w:val="0"/>
          <w:divBdr>
            <w:top w:val="none" w:sz="0" w:space="0" w:color="auto"/>
            <w:left w:val="none" w:sz="0" w:space="0" w:color="auto"/>
            <w:bottom w:val="none" w:sz="0" w:space="0" w:color="auto"/>
            <w:right w:val="none" w:sz="0" w:space="0" w:color="auto"/>
          </w:divBdr>
        </w:div>
        <w:div w:id="329144067">
          <w:marLeft w:val="640"/>
          <w:marRight w:val="0"/>
          <w:marTop w:val="0"/>
          <w:marBottom w:val="0"/>
          <w:divBdr>
            <w:top w:val="none" w:sz="0" w:space="0" w:color="auto"/>
            <w:left w:val="none" w:sz="0" w:space="0" w:color="auto"/>
            <w:bottom w:val="none" w:sz="0" w:space="0" w:color="auto"/>
            <w:right w:val="none" w:sz="0" w:space="0" w:color="auto"/>
          </w:divBdr>
        </w:div>
        <w:div w:id="769357396">
          <w:marLeft w:val="640"/>
          <w:marRight w:val="0"/>
          <w:marTop w:val="0"/>
          <w:marBottom w:val="0"/>
          <w:divBdr>
            <w:top w:val="none" w:sz="0" w:space="0" w:color="auto"/>
            <w:left w:val="none" w:sz="0" w:space="0" w:color="auto"/>
            <w:bottom w:val="none" w:sz="0" w:space="0" w:color="auto"/>
            <w:right w:val="none" w:sz="0" w:space="0" w:color="auto"/>
          </w:divBdr>
        </w:div>
        <w:div w:id="595554637">
          <w:marLeft w:val="640"/>
          <w:marRight w:val="0"/>
          <w:marTop w:val="0"/>
          <w:marBottom w:val="0"/>
          <w:divBdr>
            <w:top w:val="none" w:sz="0" w:space="0" w:color="auto"/>
            <w:left w:val="none" w:sz="0" w:space="0" w:color="auto"/>
            <w:bottom w:val="none" w:sz="0" w:space="0" w:color="auto"/>
            <w:right w:val="none" w:sz="0" w:space="0" w:color="auto"/>
          </w:divBdr>
        </w:div>
        <w:div w:id="1270696233">
          <w:marLeft w:val="640"/>
          <w:marRight w:val="0"/>
          <w:marTop w:val="0"/>
          <w:marBottom w:val="0"/>
          <w:divBdr>
            <w:top w:val="none" w:sz="0" w:space="0" w:color="auto"/>
            <w:left w:val="none" w:sz="0" w:space="0" w:color="auto"/>
            <w:bottom w:val="none" w:sz="0" w:space="0" w:color="auto"/>
            <w:right w:val="none" w:sz="0" w:space="0" w:color="auto"/>
          </w:divBdr>
        </w:div>
        <w:div w:id="983778940">
          <w:marLeft w:val="640"/>
          <w:marRight w:val="0"/>
          <w:marTop w:val="0"/>
          <w:marBottom w:val="0"/>
          <w:divBdr>
            <w:top w:val="none" w:sz="0" w:space="0" w:color="auto"/>
            <w:left w:val="none" w:sz="0" w:space="0" w:color="auto"/>
            <w:bottom w:val="none" w:sz="0" w:space="0" w:color="auto"/>
            <w:right w:val="none" w:sz="0" w:space="0" w:color="auto"/>
          </w:divBdr>
        </w:div>
        <w:div w:id="279797647">
          <w:marLeft w:val="640"/>
          <w:marRight w:val="0"/>
          <w:marTop w:val="0"/>
          <w:marBottom w:val="0"/>
          <w:divBdr>
            <w:top w:val="none" w:sz="0" w:space="0" w:color="auto"/>
            <w:left w:val="none" w:sz="0" w:space="0" w:color="auto"/>
            <w:bottom w:val="none" w:sz="0" w:space="0" w:color="auto"/>
            <w:right w:val="none" w:sz="0" w:space="0" w:color="auto"/>
          </w:divBdr>
        </w:div>
        <w:div w:id="628051135">
          <w:marLeft w:val="640"/>
          <w:marRight w:val="0"/>
          <w:marTop w:val="0"/>
          <w:marBottom w:val="0"/>
          <w:divBdr>
            <w:top w:val="none" w:sz="0" w:space="0" w:color="auto"/>
            <w:left w:val="none" w:sz="0" w:space="0" w:color="auto"/>
            <w:bottom w:val="none" w:sz="0" w:space="0" w:color="auto"/>
            <w:right w:val="none" w:sz="0" w:space="0" w:color="auto"/>
          </w:divBdr>
        </w:div>
        <w:div w:id="1396079610">
          <w:marLeft w:val="640"/>
          <w:marRight w:val="0"/>
          <w:marTop w:val="0"/>
          <w:marBottom w:val="0"/>
          <w:divBdr>
            <w:top w:val="none" w:sz="0" w:space="0" w:color="auto"/>
            <w:left w:val="none" w:sz="0" w:space="0" w:color="auto"/>
            <w:bottom w:val="none" w:sz="0" w:space="0" w:color="auto"/>
            <w:right w:val="none" w:sz="0" w:space="0" w:color="auto"/>
          </w:divBdr>
        </w:div>
        <w:div w:id="1163207241">
          <w:marLeft w:val="640"/>
          <w:marRight w:val="0"/>
          <w:marTop w:val="0"/>
          <w:marBottom w:val="0"/>
          <w:divBdr>
            <w:top w:val="none" w:sz="0" w:space="0" w:color="auto"/>
            <w:left w:val="none" w:sz="0" w:space="0" w:color="auto"/>
            <w:bottom w:val="none" w:sz="0" w:space="0" w:color="auto"/>
            <w:right w:val="none" w:sz="0" w:space="0" w:color="auto"/>
          </w:divBdr>
        </w:div>
        <w:div w:id="1749888579">
          <w:marLeft w:val="640"/>
          <w:marRight w:val="0"/>
          <w:marTop w:val="0"/>
          <w:marBottom w:val="0"/>
          <w:divBdr>
            <w:top w:val="none" w:sz="0" w:space="0" w:color="auto"/>
            <w:left w:val="none" w:sz="0" w:space="0" w:color="auto"/>
            <w:bottom w:val="none" w:sz="0" w:space="0" w:color="auto"/>
            <w:right w:val="none" w:sz="0" w:space="0" w:color="auto"/>
          </w:divBdr>
        </w:div>
        <w:div w:id="1425146329">
          <w:marLeft w:val="640"/>
          <w:marRight w:val="0"/>
          <w:marTop w:val="0"/>
          <w:marBottom w:val="0"/>
          <w:divBdr>
            <w:top w:val="none" w:sz="0" w:space="0" w:color="auto"/>
            <w:left w:val="none" w:sz="0" w:space="0" w:color="auto"/>
            <w:bottom w:val="none" w:sz="0" w:space="0" w:color="auto"/>
            <w:right w:val="none" w:sz="0" w:space="0" w:color="auto"/>
          </w:divBdr>
        </w:div>
        <w:div w:id="1767383257">
          <w:marLeft w:val="640"/>
          <w:marRight w:val="0"/>
          <w:marTop w:val="0"/>
          <w:marBottom w:val="0"/>
          <w:divBdr>
            <w:top w:val="none" w:sz="0" w:space="0" w:color="auto"/>
            <w:left w:val="none" w:sz="0" w:space="0" w:color="auto"/>
            <w:bottom w:val="none" w:sz="0" w:space="0" w:color="auto"/>
            <w:right w:val="none" w:sz="0" w:space="0" w:color="auto"/>
          </w:divBdr>
        </w:div>
        <w:div w:id="1052194390">
          <w:marLeft w:val="640"/>
          <w:marRight w:val="0"/>
          <w:marTop w:val="0"/>
          <w:marBottom w:val="0"/>
          <w:divBdr>
            <w:top w:val="none" w:sz="0" w:space="0" w:color="auto"/>
            <w:left w:val="none" w:sz="0" w:space="0" w:color="auto"/>
            <w:bottom w:val="none" w:sz="0" w:space="0" w:color="auto"/>
            <w:right w:val="none" w:sz="0" w:space="0" w:color="auto"/>
          </w:divBdr>
        </w:div>
        <w:div w:id="699664462">
          <w:marLeft w:val="640"/>
          <w:marRight w:val="0"/>
          <w:marTop w:val="0"/>
          <w:marBottom w:val="0"/>
          <w:divBdr>
            <w:top w:val="none" w:sz="0" w:space="0" w:color="auto"/>
            <w:left w:val="none" w:sz="0" w:space="0" w:color="auto"/>
            <w:bottom w:val="none" w:sz="0" w:space="0" w:color="auto"/>
            <w:right w:val="none" w:sz="0" w:space="0" w:color="auto"/>
          </w:divBdr>
        </w:div>
        <w:div w:id="766972821">
          <w:marLeft w:val="640"/>
          <w:marRight w:val="0"/>
          <w:marTop w:val="0"/>
          <w:marBottom w:val="0"/>
          <w:divBdr>
            <w:top w:val="none" w:sz="0" w:space="0" w:color="auto"/>
            <w:left w:val="none" w:sz="0" w:space="0" w:color="auto"/>
            <w:bottom w:val="none" w:sz="0" w:space="0" w:color="auto"/>
            <w:right w:val="none" w:sz="0" w:space="0" w:color="auto"/>
          </w:divBdr>
        </w:div>
        <w:div w:id="1099105581">
          <w:marLeft w:val="640"/>
          <w:marRight w:val="0"/>
          <w:marTop w:val="0"/>
          <w:marBottom w:val="0"/>
          <w:divBdr>
            <w:top w:val="none" w:sz="0" w:space="0" w:color="auto"/>
            <w:left w:val="none" w:sz="0" w:space="0" w:color="auto"/>
            <w:bottom w:val="none" w:sz="0" w:space="0" w:color="auto"/>
            <w:right w:val="none" w:sz="0" w:space="0" w:color="auto"/>
          </w:divBdr>
        </w:div>
        <w:div w:id="483157968">
          <w:marLeft w:val="640"/>
          <w:marRight w:val="0"/>
          <w:marTop w:val="0"/>
          <w:marBottom w:val="0"/>
          <w:divBdr>
            <w:top w:val="none" w:sz="0" w:space="0" w:color="auto"/>
            <w:left w:val="none" w:sz="0" w:space="0" w:color="auto"/>
            <w:bottom w:val="none" w:sz="0" w:space="0" w:color="auto"/>
            <w:right w:val="none" w:sz="0" w:space="0" w:color="auto"/>
          </w:divBdr>
        </w:div>
        <w:div w:id="1070035600">
          <w:marLeft w:val="640"/>
          <w:marRight w:val="0"/>
          <w:marTop w:val="0"/>
          <w:marBottom w:val="0"/>
          <w:divBdr>
            <w:top w:val="none" w:sz="0" w:space="0" w:color="auto"/>
            <w:left w:val="none" w:sz="0" w:space="0" w:color="auto"/>
            <w:bottom w:val="none" w:sz="0" w:space="0" w:color="auto"/>
            <w:right w:val="none" w:sz="0" w:space="0" w:color="auto"/>
          </w:divBdr>
        </w:div>
        <w:div w:id="981696420">
          <w:marLeft w:val="640"/>
          <w:marRight w:val="0"/>
          <w:marTop w:val="0"/>
          <w:marBottom w:val="0"/>
          <w:divBdr>
            <w:top w:val="none" w:sz="0" w:space="0" w:color="auto"/>
            <w:left w:val="none" w:sz="0" w:space="0" w:color="auto"/>
            <w:bottom w:val="none" w:sz="0" w:space="0" w:color="auto"/>
            <w:right w:val="none" w:sz="0" w:space="0" w:color="auto"/>
          </w:divBdr>
        </w:div>
        <w:div w:id="1763526017">
          <w:marLeft w:val="640"/>
          <w:marRight w:val="0"/>
          <w:marTop w:val="0"/>
          <w:marBottom w:val="0"/>
          <w:divBdr>
            <w:top w:val="none" w:sz="0" w:space="0" w:color="auto"/>
            <w:left w:val="none" w:sz="0" w:space="0" w:color="auto"/>
            <w:bottom w:val="none" w:sz="0" w:space="0" w:color="auto"/>
            <w:right w:val="none" w:sz="0" w:space="0" w:color="auto"/>
          </w:divBdr>
        </w:div>
        <w:div w:id="37049123">
          <w:marLeft w:val="640"/>
          <w:marRight w:val="0"/>
          <w:marTop w:val="0"/>
          <w:marBottom w:val="0"/>
          <w:divBdr>
            <w:top w:val="none" w:sz="0" w:space="0" w:color="auto"/>
            <w:left w:val="none" w:sz="0" w:space="0" w:color="auto"/>
            <w:bottom w:val="none" w:sz="0" w:space="0" w:color="auto"/>
            <w:right w:val="none" w:sz="0" w:space="0" w:color="auto"/>
          </w:divBdr>
        </w:div>
        <w:div w:id="241959178">
          <w:marLeft w:val="640"/>
          <w:marRight w:val="0"/>
          <w:marTop w:val="0"/>
          <w:marBottom w:val="0"/>
          <w:divBdr>
            <w:top w:val="none" w:sz="0" w:space="0" w:color="auto"/>
            <w:left w:val="none" w:sz="0" w:space="0" w:color="auto"/>
            <w:bottom w:val="none" w:sz="0" w:space="0" w:color="auto"/>
            <w:right w:val="none" w:sz="0" w:space="0" w:color="auto"/>
          </w:divBdr>
        </w:div>
        <w:div w:id="1701930196">
          <w:marLeft w:val="640"/>
          <w:marRight w:val="0"/>
          <w:marTop w:val="0"/>
          <w:marBottom w:val="0"/>
          <w:divBdr>
            <w:top w:val="none" w:sz="0" w:space="0" w:color="auto"/>
            <w:left w:val="none" w:sz="0" w:space="0" w:color="auto"/>
            <w:bottom w:val="none" w:sz="0" w:space="0" w:color="auto"/>
            <w:right w:val="none" w:sz="0" w:space="0" w:color="auto"/>
          </w:divBdr>
        </w:div>
        <w:div w:id="1120414709">
          <w:marLeft w:val="640"/>
          <w:marRight w:val="0"/>
          <w:marTop w:val="0"/>
          <w:marBottom w:val="0"/>
          <w:divBdr>
            <w:top w:val="none" w:sz="0" w:space="0" w:color="auto"/>
            <w:left w:val="none" w:sz="0" w:space="0" w:color="auto"/>
            <w:bottom w:val="none" w:sz="0" w:space="0" w:color="auto"/>
            <w:right w:val="none" w:sz="0" w:space="0" w:color="auto"/>
          </w:divBdr>
        </w:div>
        <w:div w:id="2091416011">
          <w:marLeft w:val="640"/>
          <w:marRight w:val="0"/>
          <w:marTop w:val="0"/>
          <w:marBottom w:val="0"/>
          <w:divBdr>
            <w:top w:val="none" w:sz="0" w:space="0" w:color="auto"/>
            <w:left w:val="none" w:sz="0" w:space="0" w:color="auto"/>
            <w:bottom w:val="none" w:sz="0" w:space="0" w:color="auto"/>
            <w:right w:val="none" w:sz="0" w:space="0" w:color="auto"/>
          </w:divBdr>
        </w:div>
        <w:div w:id="145099448">
          <w:marLeft w:val="640"/>
          <w:marRight w:val="0"/>
          <w:marTop w:val="0"/>
          <w:marBottom w:val="0"/>
          <w:divBdr>
            <w:top w:val="none" w:sz="0" w:space="0" w:color="auto"/>
            <w:left w:val="none" w:sz="0" w:space="0" w:color="auto"/>
            <w:bottom w:val="none" w:sz="0" w:space="0" w:color="auto"/>
            <w:right w:val="none" w:sz="0" w:space="0" w:color="auto"/>
          </w:divBdr>
        </w:div>
        <w:div w:id="1062100609">
          <w:marLeft w:val="640"/>
          <w:marRight w:val="0"/>
          <w:marTop w:val="0"/>
          <w:marBottom w:val="0"/>
          <w:divBdr>
            <w:top w:val="none" w:sz="0" w:space="0" w:color="auto"/>
            <w:left w:val="none" w:sz="0" w:space="0" w:color="auto"/>
            <w:bottom w:val="none" w:sz="0" w:space="0" w:color="auto"/>
            <w:right w:val="none" w:sz="0" w:space="0" w:color="auto"/>
          </w:divBdr>
        </w:div>
        <w:div w:id="448167130">
          <w:marLeft w:val="640"/>
          <w:marRight w:val="0"/>
          <w:marTop w:val="0"/>
          <w:marBottom w:val="0"/>
          <w:divBdr>
            <w:top w:val="none" w:sz="0" w:space="0" w:color="auto"/>
            <w:left w:val="none" w:sz="0" w:space="0" w:color="auto"/>
            <w:bottom w:val="none" w:sz="0" w:space="0" w:color="auto"/>
            <w:right w:val="none" w:sz="0" w:space="0" w:color="auto"/>
          </w:divBdr>
        </w:div>
        <w:div w:id="1598752910">
          <w:marLeft w:val="640"/>
          <w:marRight w:val="0"/>
          <w:marTop w:val="0"/>
          <w:marBottom w:val="0"/>
          <w:divBdr>
            <w:top w:val="none" w:sz="0" w:space="0" w:color="auto"/>
            <w:left w:val="none" w:sz="0" w:space="0" w:color="auto"/>
            <w:bottom w:val="none" w:sz="0" w:space="0" w:color="auto"/>
            <w:right w:val="none" w:sz="0" w:space="0" w:color="auto"/>
          </w:divBdr>
        </w:div>
        <w:div w:id="1012339250">
          <w:marLeft w:val="640"/>
          <w:marRight w:val="0"/>
          <w:marTop w:val="0"/>
          <w:marBottom w:val="0"/>
          <w:divBdr>
            <w:top w:val="none" w:sz="0" w:space="0" w:color="auto"/>
            <w:left w:val="none" w:sz="0" w:space="0" w:color="auto"/>
            <w:bottom w:val="none" w:sz="0" w:space="0" w:color="auto"/>
            <w:right w:val="none" w:sz="0" w:space="0" w:color="auto"/>
          </w:divBdr>
        </w:div>
        <w:div w:id="508259298">
          <w:marLeft w:val="640"/>
          <w:marRight w:val="0"/>
          <w:marTop w:val="0"/>
          <w:marBottom w:val="0"/>
          <w:divBdr>
            <w:top w:val="none" w:sz="0" w:space="0" w:color="auto"/>
            <w:left w:val="none" w:sz="0" w:space="0" w:color="auto"/>
            <w:bottom w:val="none" w:sz="0" w:space="0" w:color="auto"/>
            <w:right w:val="none" w:sz="0" w:space="0" w:color="auto"/>
          </w:divBdr>
        </w:div>
        <w:div w:id="1923565408">
          <w:marLeft w:val="640"/>
          <w:marRight w:val="0"/>
          <w:marTop w:val="0"/>
          <w:marBottom w:val="0"/>
          <w:divBdr>
            <w:top w:val="none" w:sz="0" w:space="0" w:color="auto"/>
            <w:left w:val="none" w:sz="0" w:space="0" w:color="auto"/>
            <w:bottom w:val="none" w:sz="0" w:space="0" w:color="auto"/>
            <w:right w:val="none" w:sz="0" w:space="0" w:color="auto"/>
          </w:divBdr>
        </w:div>
        <w:div w:id="1160542471">
          <w:marLeft w:val="640"/>
          <w:marRight w:val="0"/>
          <w:marTop w:val="0"/>
          <w:marBottom w:val="0"/>
          <w:divBdr>
            <w:top w:val="none" w:sz="0" w:space="0" w:color="auto"/>
            <w:left w:val="none" w:sz="0" w:space="0" w:color="auto"/>
            <w:bottom w:val="none" w:sz="0" w:space="0" w:color="auto"/>
            <w:right w:val="none" w:sz="0" w:space="0" w:color="auto"/>
          </w:divBdr>
        </w:div>
        <w:div w:id="743650400">
          <w:marLeft w:val="640"/>
          <w:marRight w:val="0"/>
          <w:marTop w:val="0"/>
          <w:marBottom w:val="0"/>
          <w:divBdr>
            <w:top w:val="none" w:sz="0" w:space="0" w:color="auto"/>
            <w:left w:val="none" w:sz="0" w:space="0" w:color="auto"/>
            <w:bottom w:val="none" w:sz="0" w:space="0" w:color="auto"/>
            <w:right w:val="none" w:sz="0" w:space="0" w:color="auto"/>
          </w:divBdr>
        </w:div>
        <w:div w:id="1802265551">
          <w:marLeft w:val="640"/>
          <w:marRight w:val="0"/>
          <w:marTop w:val="0"/>
          <w:marBottom w:val="0"/>
          <w:divBdr>
            <w:top w:val="none" w:sz="0" w:space="0" w:color="auto"/>
            <w:left w:val="none" w:sz="0" w:space="0" w:color="auto"/>
            <w:bottom w:val="none" w:sz="0" w:space="0" w:color="auto"/>
            <w:right w:val="none" w:sz="0" w:space="0" w:color="auto"/>
          </w:divBdr>
        </w:div>
        <w:div w:id="686248577">
          <w:marLeft w:val="640"/>
          <w:marRight w:val="0"/>
          <w:marTop w:val="0"/>
          <w:marBottom w:val="0"/>
          <w:divBdr>
            <w:top w:val="none" w:sz="0" w:space="0" w:color="auto"/>
            <w:left w:val="none" w:sz="0" w:space="0" w:color="auto"/>
            <w:bottom w:val="none" w:sz="0" w:space="0" w:color="auto"/>
            <w:right w:val="none" w:sz="0" w:space="0" w:color="auto"/>
          </w:divBdr>
        </w:div>
        <w:div w:id="1004478832">
          <w:marLeft w:val="640"/>
          <w:marRight w:val="0"/>
          <w:marTop w:val="0"/>
          <w:marBottom w:val="0"/>
          <w:divBdr>
            <w:top w:val="none" w:sz="0" w:space="0" w:color="auto"/>
            <w:left w:val="none" w:sz="0" w:space="0" w:color="auto"/>
            <w:bottom w:val="none" w:sz="0" w:space="0" w:color="auto"/>
            <w:right w:val="none" w:sz="0" w:space="0" w:color="auto"/>
          </w:divBdr>
        </w:div>
        <w:div w:id="1393043133">
          <w:marLeft w:val="640"/>
          <w:marRight w:val="0"/>
          <w:marTop w:val="0"/>
          <w:marBottom w:val="0"/>
          <w:divBdr>
            <w:top w:val="none" w:sz="0" w:space="0" w:color="auto"/>
            <w:left w:val="none" w:sz="0" w:space="0" w:color="auto"/>
            <w:bottom w:val="none" w:sz="0" w:space="0" w:color="auto"/>
            <w:right w:val="none" w:sz="0" w:space="0" w:color="auto"/>
          </w:divBdr>
        </w:div>
        <w:div w:id="609702835">
          <w:marLeft w:val="640"/>
          <w:marRight w:val="0"/>
          <w:marTop w:val="0"/>
          <w:marBottom w:val="0"/>
          <w:divBdr>
            <w:top w:val="none" w:sz="0" w:space="0" w:color="auto"/>
            <w:left w:val="none" w:sz="0" w:space="0" w:color="auto"/>
            <w:bottom w:val="none" w:sz="0" w:space="0" w:color="auto"/>
            <w:right w:val="none" w:sz="0" w:space="0" w:color="auto"/>
          </w:divBdr>
        </w:div>
        <w:div w:id="531309172">
          <w:marLeft w:val="640"/>
          <w:marRight w:val="0"/>
          <w:marTop w:val="0"/>
          <w:marBottom w:val="0"/>
          <w:divBdr>
            <w:top w:val="none" w:sz="0" w:space="0" w:color="auto"/>
            <w:left w:val="none" w:sz="0" w:space="0" w:color="auto"/>
            <w:bottom w:val="none" w:sz="0" w:space="0" w:color="auto"/>
            <w:right w:val="none" w:sz="0" w:space="0" w:color="auto"/>
          </w:divBdr>
        </w:div>
        <w:div w:id="1338733654">
          <w:marLeft w:val="640"/>
          <w:marRight w:val="0"/>
          <w:marTop w:val="0"/>
          <w:marBottom w:val="0"/>
          <w:divBdr>
            <w:top w:val="none" w:sz="0" w:space="0" w:color="auto"/>
            <w:left w:val="none" w:sz="0" w:space="0" w:color="auto"/>
            <w:bottom w:val="none" w:sz="0" w:space="0" w:color="auto"/>
            <w:right w:val="none" w:sz="0" w:space="0" w:color="auto"/>
          </w:divBdr>
        </w:div>
        <w:div w:id="1067145985">
          <w:marLeft w:val="640"/>
          <w:marRight w:val="0"/>
          <w:marTop w:val="0"/>
          <w:marBottom w:val="0"/>
          <w:divBdr>
            <w:top w:val="none" w:sz="0" w:space="0" w:color="auto"/>
            <w:left w:val="none" w:sz="0" w:space="0" w:color="auto"/>
            <w:bottom w:val="none" w:sz="0" w:space="0" w:color="auto"/>
            <w:right w:val="none" w:sz="0" w:space="0" w:color="auto"/>
          </w:divBdr>
        </w:div>
        <w:div w:id="1790277967">
          <w:marLeft w:val="640"/>
          <w:marRight w:val="0"/>
          <w:marTop w:val="0"/>
          <w:marBottom w:val="0"/>
          <w:divBdr>
            <w:top w:val="none" w:sz="0" w:space="0" w:color="auto"/>
            <w:left w:val="none" w:sz="0" w:space="0" w:color="auto"/>
            <w:bottom w:val="none" w:sz="0" w:space="0" w:color="auto"/>
            <w:right w:val="none" w:sz="0" w:space="0" w:color="auto"/>
          </w:divBdr>
        </w:div>
        <w:div w:id="117728435">
          <w:marLeft w:val="640"/>
          <w:marRight w:val="0"/>
          <w:marTop w:val="0"/>
          <w:marBottom w:val="0"/>
          <w:divBdr>
            <w:top w:val="none" w:sz="0" w:space="0" w:color="auto"/>
            <w:left w:val="none" w:sz="0" w:space="0" w:color="auto"/>
            <w:bottom w:val="none" w:sz="0" w:space="0" w:color="auto"/>
            <w:right w:val="none" w:sz="0" w:space="0" w:color="auto"/>
          </w:divBdr>
        </w:div>
        <w:div w:id="1490247239">
          <w:marLeft w:val="640"/>
          <w:marRight w:val="0"/>
          <w:marTop w:val="0"/>
          <w:marBottom w:val="0"/>
          <w:divBdr>
            <w:top w:val="none" w:sz="0" w:space="0" w:color="auto"/>
            <w:left w:val="none" w:sz="0" w:space="0" w:color="auto"/>
            <w:bottom w:val="none" w:sz="0" w:space="0" w:color="auto"/>
            <w:right w:val="none" w:sz="0" w:space="0" w:color="auto"/>
          </w:divBdr>
        </w:div>
        <w:div w:id="1860268587">
          <w:marLeft w:val="640"/>
          <w:marRight w:val="0"/>
          <w:marTop w:val="0"/>
          <w:marBottom w:val="0"/>
          <w:divBdr>
            <w:top w:val="none" w:sz="0" w:space="0" w:color="auto"/>
            <w:left w:val="none" w:sz="0" w:space="0" w:color="auto"/>
            <w:bottom w:val="none" w:sz="0" w:space="0" w:color="auto"/>
            <w:right w:val="none" w:sz="0" w:space="0" w:color="auto"/>
          </w:divBdr>
        </w:div>
        <w:div w:id="193731788">
          <w:marLeft w:val="640"/>
          <w:marRight w:val="0"/>
          <w:marTop w:val="0"/>
          <w:marBottom w:val="0"/>
          <w:divBdr>
            <w:top w:val="none" w:sz="0" w:space="0" w:color="auto"/>
            <w:left w:val="none" w:sz="0" w:space="0" w:color="auto"/>
            <w:bottom w:val="none" w:sz="0" w:space="0" w:color="auto"/>
            <w:right w:val="none" w:sz="0" w:space="0" w:color="auto"/>
          </w:divBdr>
        </w:div>
        <w:div w:id="1521158744">
          <w:marLeft w:val="640"/>
          <w:marRight w:val="0"/>
          <w:marTop w:val="0"/>
          <w:marBottom w:val="0"/>
          <w:divBdr>
            <w:top w:val="none" w:sz="0" w:space="0" w:color="auto"/>
            <w:left w:val="none" w:sz="0" w:space="0" w:color="auto"/>
            <w:bottom w:val="none" w:sz="0" w:space="0" w:color="auto"/>
            <w:right w:val="none" w:sz="0" w:space="0" w:color="auto"/>
          </w:divBdr>
        </w:div>
        <w:div w:id="1630280868">
          <w:marLeft w:val="640"/>
          <w:marRight w:val="0"/>
          <w:marTop w:val="0"/>
          <w:marBottom w:val="0"/>
          <w:divBdr>
            <w:top w:val="none" w:sz="0" w:space="0" w:color="auto"/>
            <w:left w:val="none" w:sz="0" w:space="0" w:color="auto"/>
            <w:bottom w:val="none" w:sz="0" w:space="0" w:color="auto"/>
            <w:right w:val="none" w:sz="0" w:space="0" w:color="auto"/>
          </w:divBdr>
        </w:div>
        <w:div w:id="1472092506">
          <w:marLeft w:val="640"/>
          <w:marRight w:val="0"/>
          <w:marTop w:val="0"/>
          <w:marBottom w:val="0"/>
          <w:divBdr>
            <w:top w:val="none" w:sz="0" w:space="0" w:color="auto"/>
            <w:left w:val="none" w:sz="0" w:space="0" w:color="auto"/>
            <w:bottom w:val="none" w:sz="0" w:space="0" w:color="auto"/>
            <w:right w:val="none" w:sz="0" w:space="0" w:color="auto"/>
          </w:divBdr>
        </w:div>
        <w:div w:id="2047219961">
          <w:marLeft w:val="640"/>
          <w:marRight w:val="0"/>
          <w:marTop w:val="0"/>
          <w:marBottom w:val="0"/>
          <w:divBdr>
            <w:top w:val="none" w:sz="0" w:space="0" w:color="auto"/>
            <w:left w:val="none" w:sz="0" w:space="0" w:color="auto"/>
            <w:bottom w:val="none" w:sz="0" w:space="0" w:color="auto"/>
            <w:right w:val="none" w:sz="0" w:space="0" w:color="auto"/>
          </w:divBdr>
        </w:div>
        <w:div w:id="397552465">
          <w:marLeft w:val="640"/>
          <w:marRight w:val="0"/>
          <w:marTop w:val="0"/>
          <w:marBottom w:val="0"/>
          <w:divBdr>
            <w:top w:val="none" w:sz="0" w:space="0" w:color="auto"/>
            <w:left w:val="none" w:sz="0" w:space="0" w:color="auto"/>
            <w:bottom w:val="none" w:sz="0" w:space="0" w:color="auto"/>
            <w:right w:val="none" w:sz="0" w:space="0" w:color="auto"/>
          </w:divBdr>
        </w:div>
        <w:div w:id="1655597396">
          <w:marLeft w:val="640"/>
          <w:marRight w:val="0"/>
          <w:marTop w:val="0"/>
          <w:marBottom w:val="0"/>
          <w:divBdr>
            <w:top w:val="none" w:sz="0" w:space="0" w:color="auto"/>
            <w:left w:val="none" w:sz="0" w:space="0" w:color="auto"/>
            <w:bottom w:val="none" w:sz="0" w:space="0" w:color="auto"/>
            <w:right w:val="none" w:sz="0" w:space="0" w:color="auto"/>
          </w:divBdr>
        </w:div>
        <w:div w:id="1677150458">
          <w:marLeft w:val="640"/>
          <w:marRight w:val="0"/>
          <w:marTop w:val="0"/>
          <w:marBottom w:val="0"/>
          <w:divBdr>
            <w:top w:val="none" w:sz="0" w:space="0" w:color="auto"/>
            <w:left w:val="none" w:sz="0" w:space="0" w:color="auto"/>
            <w:bottom w:val="none" w:sz="0" w:space="0" w:color="auto"/>
            <w:right w:val="none" w:sz="0" w:space="0" w:color="auto"/>
          </w:divBdr>
        </w:div>
        <w:div w:id="1064569365">
          <w:marLeft w:val="640"/>
          <w:marRight w:val="0"/>
          <w:marTop w:val="0"/>
          <w:marBottom w:val="0"/>
          <w:divBdr>
            <w:top w:val="none" w:sz="0" w:space="0" w:color="auto"/>
            <w:left w:val="none" w:sz="0" w:space="0" w:color="auto"/>
            <w:bottom w:val="none" w:sz="0" w:space="0" w:color="auto"/>
            <w:right w:val="none" w:sz="0" w:space="0" w:color="auto"/>
          </w:divBdr>
        </w:div>
        <w:div w:id="1675378222">
          <w:marLeft w:val="640"/>
          <w:marRight w:val="0"/>
          <w:marTop w:val="0"/>
          <w:marBottom w:val="0"/>
          <w:divBdr>
            <w:top w:val="none" w:sz="0" w:space="0" w:color="auto"/>
            <w:left w:val="none" w:sz="0" w:space="0" w:color="auto"/>
            <w:bottom w:val="none" w:sz="0" w:space="0" w:color="auto"/>
            <w:right w:val="none" w:sz="0" w:space="0" w:color="auto"/>
          </w:divBdr>
        </w:div>
      </w:divsChild>
    </w:div>
    <w:div w:id="1936938600">
      <w:bodyDiv w:val="1"/>
      <w:marLeft w:val="0"/>
      <w:marRight w:val="0"/>
      <w:marTop w:val="0"/>
      <w:marBottom w:val="0"/>
      <w:divBdr>
        <w:top w:val="none" w:sz="0" w:space="0" w:color="auto"/>
        <w:left w:val="none" w:sz="0" w:space="0" w:color="auto"/>
        <w:bottom w:val="none" w:sz="0" w:space="0" w:color="auto"/>
        <w:right w:val="none" w:sz="0" w:space="0" w:color="auto"/>
      </w:divBdr>
      <w:divsChild>
        <w:div w:id="1336225909">
          <w:marLeft w:val="640"/>
          <w:marRight w:val="0"/>
          <w:marTop w:val="0"/>
          <w:marBottom w:val="0"/>
          <w:divBdr>
            <w:top w:val="none" w:sz="0" w:space="0" w:color="auto"/>
            <w:left w:val="none" w:sz="0" w:space="0" w:color="auto"/>
            <w:bottom w:val="none" w:sz="0" w:space="0" w:color="auto"/>
            <w:right w:val="none" w:sz="0" w:space="0" w:color="auto"/>
          </w:divBdr>
        </w:div>
        <w:div w:id="428232361">
          <w:marLeft w:val="640"/>
          <w:marRight w:val="0"/>
          <w:marTop w:val="0"/>
          <w:marBottom w:val="0"/>
          <w:divBdr>
            <w:top w:val="none" w:sz="0" w:space="0" w:color="auto"/>
            <w:left w:val="none" w:sz="0" w:space="0" w:color="auto"/>
            <w:bottom w:val="none" w:sz="0" w:space="0" w:color="auto"/>
            <w:right w:val="none" w:sz="0" w:space="0" w:color="auto"/>
          </w:divBdr>
        </w:div>
        <w:div w:id="1129132810">
          <w:marLeft w:val="640"/>
          <w:marRight w:val="0"/>
          <w:marTop w:val="0"/>
          <w:marBottom w:val="0"/>
          <w:divBdr>
            <w:top w:val="none" w:sz="0" w:space="0" w:color="auto"/>
            <w:left w:val="none" w:sz="0" w:space="0" w:color="auto"/>
            <w:bottom w:val="none" w:sz="0" w:space="0" w:color="auto"/>
            <w:right w:val="none" w:sz="0" w:space="0" w:color="auto"/>
          </w:divBdr>
        </w:div>
        <w:div w:id="390858301">
          <w:marLeft w:val="640"/>
          <w:marRight w:val="0"/>
          <w:marTop w:val="0"/>
          <w:marBottom w:val="0"/>
          <w:divBdr>
            <w:top w:val="none" w:sz="0" w:space="0" w:color="auto"/>
            <w:left w:val="none" w:sz="0" w:space="0" w:color="auto"/>
            <w:bottom w:val="none" w:sz="0" w:space="0" w:color="auto"/>
            <w:right w:val="none" w:sz="0" w:space="0" w:color="auto"/>
          </w:divBdr>
        </w:div>
        <w:div w:id="1609460506">
          <w:marLeft w:val="640"/>
          <w:marRight w:val="0"/>
          <w:marTop w:val="0"/>
          <w:marBottom w:val="0"/>
          <w:divBdr>
            <w:top w:val="none" w:sz="0" w:space="0" w:color="auto"/>
            <w:left w:val="none" w:sz="0" w:space="0" w:color="auto"/>
            <w:bottom w:val="none" w:sz="0" w:space="0" w:color="auto"/>
            <w:right w:val="none" w:sz="0" w:space="0" w:color="auto"/>
          </w:divBdr>
        </w:div>
        <w:div w:id="2127036598">
          <w:marLeft w:val="640"/>
          <w:marRight w:val="0"/>
          <w:marTop w:val="0"/>
          <w:marBottom w:val="0"/>
          <w:divBdr>
            <w:top w:val="none" w:sz="0" w:space="0" w:color="auto"/>
            <w:left w:val="none" w:sz="0" w:space="0" w:color="auto"/>
            <w:bottom w:val="none" w:sz="0" w:space="0" w:color="auto"/>
            <w:right w:val="none" w:sz="0" w:space="0" w:color="auto"/>
          </w:divBdr>
        </w:div>
        <w:div w:id="1300114656">
          <w:marLeft w:val="640"/>
          <w:marRight w:val="0"/>
          <w:marTop w:val="0"/>
          <w:marBottom w:val="0"/>
          <w:divBdr>
            <w:top w:val="none" w:sz="0" w:space="0" w:color="auto"/>
            <w:left w:val="none" w:sz="0" w:space="0" w:color="auto"/>
            <w:bottom w:val="none" w:sz="0" w:space="0" w:color="auto"/>
            <w:right w:val="none" w:sz="0" w:space="0" w:color="auto"/>
          </w:divBdr>
        </w:div>
        <w:div w:id="340082490">
          <w:marLeft w:val="640"/>
          <w:marRight w:val="0"/>
          <w:marTop w:val="0"/>
          <w:marBottom w:val="0"/>
          <w:divBdr>
            <w:top w:val="none" w:sz="0" w:space="0" w:color="auto"/>
            <w:left w:val="none" w:sz="0" w:space="0" w:color="auto"/>
            <w:bottom w:val="none" w:sz="0" w:space="0" w:color="auto"/>
            <w:right w:val="none" w:sz="0" w:space="0" w:color="auto"/>
          </w:divBdr>
        </w:div>
        <w:div w:id="1089039780">
          <w:marLeft w:val="640"/>
          <w:marRight w:val="0"/>
          <w:marTop w:val="0"/>
          <w:marBottom w:val="0"/>
          <w:divBdr>
            <w:top w:val="none" w:sz="0" w:space="0" w:color="auto"/>
            <w:left w:val="none" w:sz="0" w:space="0" w:color="auto"/>
            <w:bottom w:val="none" w:sz="0" w:space="0" w:color="auto"/>
            <w:right w:val="none" w:sz="0" w:space="0" w:color="auto"/>
          </w:divBdr>
        </w:div>
        <w:div w:id="1528569280">
          <w:marLeft w:val="640"/>
          <w:marRight w:val="0"/>
          <w:marTop w:val="0"/>
          <w:marBottom w:val="0"/>
          <w:divBdr>
            <w:top w:val="none" w:sz="0" w:space="0" w:color="auto"/>
            <w:left w:val="none" w:sz="0" w:space="0" w:color="auto"/>
            <w:bottom w:val="none" w:sz="0" w:space="0" w:color="auto"/>
            <w:right w:val="none" w:sz="0" w:space="0" w:color="auto"/>
          </w:divBdr>
        </w:div>
        <w:div w:id="1615207857">
          <w:marLeft w:val="640"/>
          <w:marRight w:val="0"/>
          <w:marTop w:val="0"/>
          <w:marBottom w:val="0"/>
          <w:divBdr>
            <w:top w:val="none" w:sz="0" w:space="0" w:color="auto"/>
            <w:left w:val="none" w:sz="0" w:space="0" w:color="auto"/>
            <w:bottom w:val="none" w:sz="0" w:space="0" w:color="auto"/>
            <w:right w:val="none" w:sz="0" w:space="0" w:color="auto"/>
          </w:divBdr>
        </w:div>
        <w:div w:id="560168625">
          <w:marLeft w:val="640"/>
          <w:marRight w:val="0"/>
          <w:marTop w:val="0"/>
          <w:marBottom w:val="0"/>
          <w:divBdr>
            <w:top w:val="none" w:sz="0" w:space="0" w:color="auto"/>
            <w:left w:val="none" w:sz="0" w:space="0" w:color="auto"/>
            <w:bottom w:val="none" w:sz="0" w:space="0" w:color="auto"/>
            <w:right w:val="none" w:sz="0" w:space="0" w:color="auto"/>
          </w:divBdr>
        </w:div>
        <w:div w:id="163595303">
          <w:marLeft w:val="640"/>
          <w:marRight w:val="0"/>
          <w:marTop w:val="0"/>
          <w:marBottom w:val="0"/>
          <w:divBdr>
            <w:top w:val="none" w:sz="0" w:space="0" w:color="auto"/>
            <w:left w:val="none" w:sz="0" w:space="0" w:color="auto"/>
            <w:bottom w:val="none" w:sz="0" w:space="0" w:color="auto"/>
            <w:right w:val="none" w:sz="0" w:space="0" w:color="auto"/>
          </w:divBdr>
        </w:div>
        <w:div w:id="502355602">
          <w:marLeft w:val="640"/>
          <w:marRight w:val="0"/>
          <w:marTop w:val="0"/>
          <w:marBottom w:val="0"/>
          <w:divBdr>
            <w:top w:val="none" w:sz="0" w:space="0" w:color="auto"/>
            <w:left w:val="none" w:sz="0" w:space="0" w:color="auto"/>
            <w:bottom w:val="none" w:sz="0" w:space="0" w:color="auto"/>
            <w:right w:val="none" w:sz="0" w:space="0" w:color="auto"/>
          </w:divBdr>
        </w:div>
        <w:div w:id="996030877">
          <w:marLeft w:val="640"/>
          <w:marRight w:val="0"/>
          <w:marTop w:val="0"/>
          <w:marBottom w:val="0"/>
          <w:divBdr>
            <w:top w:val="none" w:sz="0" w:space="0" w:color="auto"/>
            <w:left w:val="none" w:sz="0" w:space="0" w:color="auto"/>
            <w:bottom w:val="none" w:sz="0" w:space="0" w:color="auto"/>
            <w:right w:val="none" w:sz="0" w:space="0" w:color="auto"/>
          </w:divBdr>
        </w:div>
        <w:div w:id="1424958712">
          <w:marLeft w:val="640"/>
          <w:marRight w:val="0"/>
          <w:marTop w:val="0"/>
          <w:marBottom w:val="0"/>
          <w:divBdr>
            <w:top w:val="none" w:sz="0" w:space="0" w:color="auto"/>
            <w:left w:val="none" w:sz="0" w:space="0" w:color="auto"/>
            <w:bottom w:val="none" w:sz="0" w:space="0" w:color="auto"/>
            <w:right w:val="none" w:sz="0" w:space="0" w:color="auto"/>
          </w:divBdr>
        </w:div>
        <w:div w:id="1413578097">
          <w:marLeft w:val="640"/>
          <w:marRight w:val="0"/>
          <w:marTop w:val="0"/>
          <w:marBottom w:val="0"/>
          <w:divBdr>
            <w:top w:val="none" w:sz="0" w:space="0" w:color="auto"/>
            <w:left w:val="none" w:sz="0" w:space="0" w:color="auto"/>
            <w:bottom w:val="none" w:sz="0" w:space="0" w:color="auto"/>
            <w:right w:val="none" w:sz="0" w:space="0" w:color="auto"/>
          </w:divBdr>
        </w:div>
        <w:div w:id="79181012">
          <w:marLeft w:val="640"/>
          <w:marRight w:val="0"/>
          <w:marTop w:val="0"/>
          <w:marBottom w:val="0"/>
          <w:divBdr>
            <w:top w:val="none" w:sz="0" w:space="0" w:color="auto"/>
            <w:left w:val="none" w:sz="0" w:space="0" w:color="auto"/>
            <w:bottom w:val="none" w:sz="0" w:space="0" w:color="auto"/>
            <w:right w:val="none" w:sz="0" w:space="0" w:color="auto"/>
          </w:divBdr>
        </w:div>
        <w:div w:id="915213560">
          <w:marLeft w:val="640"/>
          <w:marRight w:val="0"/>
          <w:marTop w:val="0"/>
          <w:marBottom w:val="0"/>
          <w:divBdr>
            <w:top w:val="none" w:sz="0" w:space="0" w:color="auto"/>
            <w:left w:val="none" w:sz="0" w:space="0" w:color="auto"/>
            <w:bottom w:val="none" w:sz="0" w:space="0" w:color="auto"/>
            <w:right w:val="none" w:sz="0" w:space="0" w:color="auto"/>
          </w:divBdr>
        </w:div>
        <w:div w:id="492258150">
          <w:marLeft w:val="640"/>
          <w:marRight w:val="0"/>
          <w:marTop w:val="0"/>
          <w:marBottom w:val="0"/>
          <w:divBdr>
            <w:top w:val="none" w:sz="0" w:space="0" w:color="auto"/>
            <w:left w:val="none" w:sz="0" w:space="0" w:color="auto"/>
            <w:bottom w:val="none" w:sz="0" w:space="0" w:color="auto"/>
            <w:right w:val="none" w:sz="0" w:space="0" w:color="auto"/>
          </w:divBdr>
        </w:div>
        <w:div w:id="1074666113">
          <w:marLeft w:val="640"/>
          <w:marRight w:val="0"/>
          <w:marTop w:val="0"/>
          <w:marBottom w:val="0"/>
          <w:divBdr>
            <w:top w:val="none" w:sz="0" w:space="0" w:color="auto"/>
            <w:left w:val="none" w:sz="0" w:space="0" w:color="auto"/>
            <w:bottom w:val="none" w:sz="0" w:space="0" w:color="auto"/>
            <w:right w:val="none" w:sz="0" w:space="0" w:color="auto"/>
          </w:divBdr>
        </w:div>
        <w:div w:id="1755734871">
          <w:marLeft w:val="640"/>
          <w:marRight w:val="0"/>
          <w:marTop w:val="0"/>
          <w:marBottom w:val="0"/>
          <w:divBdr>
            <w:top w:val="none" w:sz="0" w:space="0" w:color="auto"/>
            <w:left w:val="none" w:sz="0" w:space="0" w:color="auto"/>
            <w:bottom w:val="none" w:sz="0" w:space="0" w:color="auto"/>
            <w:right w:val="none" w:sz="0" w:space="0" w:color="auto"/>
          </w:divBdr>
        </w:div>
        <w:div w:id="742601050">
          <w:marLeft w:val="640"/>
          <w:marRight w:val="0"/>
          <w:marTop w:val="0"/>
          <w:marBottom w:val="0"/>
          <w:divBdr>
            <w:top w:val="none" w:sz="0" w:space="0" w:color="auto"/>
            <w:left w:val="none" w:sz="0" w:space="0" w:color="auto"/>
            <w:bottom w:val="none" w:sz="0" w:space="0" w:color="auto"/>
            <w:right w:val="none" w:sz="0" w:space="0" w:color="auto"/>
          </w:divBdr>
        </w:div>
        <w:div w:id="1892035806">
          <w:marLeft w:val="640"/>
          <w:marRight w:val="0"/>
          <w:marTop w:val="0"/>
          <w:marBottom w:val="0"/>
          <w:divBdr>
            <w:top w:val="none" w:sz="0" w:space="0" w:color="auto"/>
            <w:left w:val="none" w:sz="0" w:space="0" w:color="auto"/>
            <w:bottom w:val="none" w:sz="0" w:space="0" w:color="auto"/>
            <w:right w:val="none" w:sz="0" w:space="0" w:color="auto"/>
          </w:divBdr>
        </w:div>
        <w:div w:id="1682470760">
          <w:marLeft w:val="640"/>
          <w:marRight w:val="0"/>
          <w:marTop w:val="0"/>
          <w:marBottom w:val="0"/>
          <w:divBdr>
            <w:top w:val="none" w:sz="0" w:space="0" w:color="auto"/>
            <w:left w:val="none" w:sz="0" w:space="0" w:color="auto"/>
            <w:bottom w:val="none" w:sz="0" w:space="0" w:color="auto"/>
            <w:right w:val="none" w:sz="0" w:space="0" w:color="auto"/>
          </w:divBdr>
        </w:div>
        <w:div w:id="178204831">
          <w:marLeft w:val="640"/>
          <w:marRight w:val="0"/>
          <w:marTop w:val="0"/>
          <w:marBottom w:val="0"/>
          <w:divBdr>
            <w:top w:val="none" w:sz="0" w:space="0" w:color="auto"/>
            <w:left w:val="none" w:sz="0" w:space="0" w:color="auto"/>
            <w:bottom w:val="none" w:sz="0" w:space="0" w:color="auto"/>
            <w:right w:val="none" w:sz="0" w:space="0" w:color="auto"/>
          </w:divBdr>
        </w:div>
        <w:div w:id="1357073083">
          <w:marLeft w:val="640"/>
          <w:marRight w:val="0"/>
          <w:marTop w:val="0"/>
          <w:marBottom w:val="0"/>
          <w:divBdr>
            <w:top w:val="none" w:sz="0" w:space="0" w:color="auto"/>
            <w:left w:val="none" w:sz="0" w:space="0" w:color="auto"/>
            <w:bottom w:val="none" w:sz="0" w:space="0" w:color="auto"/>
            <w:right w:val="none" w:sz="0" w:space="0" w:color="auto"/>
          </w:divBdr>
        </w:div>
        <w:div w:id="331108083">
          <w:marLeft w:val="640"/>
          <w:marRight w:val="0"/>
          <w:marTop w:val="0"/>
          <w:marBottom w:val="0"/>
          <w:divBdr>
            <w:top w:val="none" w:sz="0" w:space="0" w:color="auto"/>
            <w:left w:val="none" w:sz="0" w:space="0" w:color="auto"/>
            <w:bottom w:val="none" w:sz="0" w:space="0" w:color="auto"/>
            <w:right w:val="none" w:sz="0" w:space="0" w:color="auto"/>
          </w:divBdr>
        </w:div>
        <w:div w:id="1341196071">
          <w:marLeft w:val="640"/>
          <w:marRight w:val="0"/>
          <w:marTop w:val="0"/>
          <w:marBottom w:val="0"/>
          <w:divBdr>
            <w:top w:val="none" w:sz="0" w:space="0" w:color="auto"/>
            <w:left w:val="none" w:sz="0" w:space="0" w:color="auto"/>
            <w:bottom w:val="none" w:sz="0" w:space="0" w:color="auto"/>
            <w:right w:val="none" w:sz="0" w:space="0" w:color="auto"/>
          </w:divBdr>
        </w:div>
        <w:div w:id="2133401932">
          <w:marLeft w:val="640"/>
          <w:marRight w:val="0"/>
          <w:marTop w:val="0"/>
          <w:marBottom w:val="0"/>
          <w:divBdr>
            <w:top w:val="none" w:sz="0" w:space="0" w:color="auto"/>
            <w:left w:val="none" w:sz="0" w:space="0" w:color="auto"/>
            <w:bottom w:val="none" w:sz="0" w:space="0" w:color="auto"/>
            <w:right w:val="none" w:sz="0" w:space="0" w:color="auto"/>
          </w:divBdr>
        </w:div>
        <w:div w:id="2053845657">
          <w:marLeft w:val="640"/>
          <w:marRight w:val="0"/>
          <w:marTop w:val="0"/>
          <w:marBottom w:val="0"/>
          <w:divBdr>
            <w:top w:val="none" w:sz="0" w:space="0" w:color="auto"/>
            <w:left w:val="none" w:sz="0" w:space="0" w:color="auto"/>
            <w:bottom w:val="none" w:sz="0" w:space="0" w:color="auto"/>
            <w:right w:val="none" w:sz="0" w:space="0" w:color="auto"/>
          </w:divBdr>
        </w:div>
        <w:div w:id="527377778">
          <w:marLeft w:val="640"/>
          <w:marRight w:val="0"/>
          <w:marTop w:val="0"/>
          <w:marBottom w:val="0"/>
          <w:divBdr>
            <w:top w:val="none" w:sz="0" w:space="0" w:color="auto"/>
            <w:left w:val="none" w:sz="0" w:space="0" w:color="auto"/>
            <w:bottom w:val="none" w:sz="0" w:space="0" w:color="auto"/>
            <w:right w:val="none" w:sz="0" w:space="0" w:color="auto"/>
          </w:divBdr>
        </w:div>
        <w:div w:id="376125084">
          <w:marLeft w:val="640"/>
          <w:marRight w:val="0"/>
          <w:marTop w:val="0"/>
          <w:marBottom w:val="0"/>
          <w:divBdr>
            <w:top w:val="none" w:sz="0" w:space="0" w:color="auto"/>
            <w:left w:val="none" w:sz="0" w:space="0" w:color="auto"/>
            <w:bottom w:val="none" w:sz="0" w:space="0" w:color="auto"/>
            <w:right w:val="none" w:sz="0" w:space="0" w:color="auto"/>
          </w:divBdr>
        </w:div>
        <w:div w:id="461729003">
          <w:marLeft w:val="640"/>
          <w:marRight w:val="0"/>
          <w:marTop w:val="0"/>
          <w:marBottom w:val="0"/>
          <w:divBdr>
            <w:top w:val="none" w:sz="0" w:space="0" w:color="auto"/>
            <w:left w:val="none" w:sz="0" w:space="0" w:color="auto"/>
            <w:bottom w:val="none" w:sz="0" w:space="0" w:color="auto"/>
            <w:right w:val="none" w:sz="0" w:space="0" w:color="auto"/>
          </w:divBdr>
        </w:div>
        <w:div w:id="711997833">
          <w:marLeft w:val="640"/>
          <w:marRight w:val="0"/>
          <w:marTop w:val="0"/>
          <w:marBottom w:val="0"/>
          <w:divBdr>
            <w:top w:val="none" w:sz="0" w:space="0" w:color="auto"/>
            <w:left w:val="none" w:sz="0" w:space="0" w:color="auto"/>
            <w:bottom w:val="none" w:sz="0" w:space="0" w:color="auto"/>
            <w:right w:val="none" w:sz="0" w:space="0" w:color="auto"/>
          </w:divBdr>
        </w:div>
        <w:div w:id="1237861588">
          <w:marLeft w:val="640"/>
          <w:marRight w:val="0"/>
          <w:marTop w:val="0"/>
          <w:marBottom w:val="0"/>
          <w:divBdr>
            <w:top w:val="none" w:sz="0" w:space="0" w:color="auto"/>
            <w:left w:val="none" w:sz="0" w:space="0" w:color="auto"/>
            <w:bottom w:val="none" w:sz="0" w:space="0" w:color="auto"/>
            <w:right w:val="none" w:sz="0" w:space="0" w:color="auto"/>
          </w:divBdr>
        </w:div>
        <w:div w:id="162866355">
          <w:marLeft w:val="640"/>
          <w:marRight w:val="0"/>
          <w:marTop w:val="0"/>
          <w:marBottom w:val="0"/>
          <w:divBdr>
            <w:top w:val="none" w:sz="0" w:space="0" w:color="auto"/>
            <w:left w:val="none" w:sz="0" w:space="0" w:color="auto"/>
            <w:bottom w:val="none" w:sz="0" w:space="0" w:color="auto"/>
            <w:right w:val="none" w:sz="0" w:space="0" w:color="auto"/>
          </w:divBdr>
        </w:div>
        <w:div w:id="2129200244">
          <w:marLeft w:val="640"/>
          <w:marRight w:val="0"/>
          <w:marTop w:val="0"/>
          <w:marBottom w:val="0"/>
          <w:divBdr>
            <w:top w:val="none" w:sz="0" w:space="0" w:color="auto"/>
            <w:left w:val="none" w:sz="0" w:space="0" w:color="auto"/>
            <w:bottom w:val="none" w:sz="0" w:space="0" w:color="auto"/>
            <w:right w:val="none" w:sz="0" w:space="0" w:color="auto"/>
          </w:divBdr>
        </w:div>
        <w:div w:id="1394810282">
          <w:marLeft w:val="640"/>
          <w:marRight w:val="0"/>
          <w:marTop w:val="0"/>
          <w:marBottom w:val="0"/>
          <w:divBdr>
            <w:top w:val="none" w:sz="0" w:space="0" w:color="auto"/>
            <w:left w:val="none" w:sz="0" w:space="0" w:color="auto"/>
            <w:bottom w:val="none" w:sz="0" w:space="0" w:color="auto"/>
            <w:right w:val="none" w:sz="0" w:space="0" w:color="auto"/>
          </w:divBdr>
        </w:div>
        <w:div w:id="577716787">
          <w:marLeft w:val="640"/>
          <w:marRight w:val="0"/>
          <w:marTop w:val="0"/>
          <w:marBottom w:val="0"/>
          <w:divBdr>
            <w:top w:val="none" w:sz="0" w:space="0" w:color="auto"/>
            <w:left w:val="none" w:sz="0" w:space="0" w:color="auto"/>
            <w:bottom w:val="none" w:sz="0" w:space="0" w:color="auto"/>
            <w:right w:val="none" w:sz="0" w:space="0" w:color="auto"/>
          </w:divBdr>
        </w:div>
        <w:div w:id="874392049">
          <w:marLeft w:val="640"/>
          <w:marRight w:val="0"/>
          <w:marTop w:val="0"/>
          <w:marBottom w:val="0"/>
          <w:divBdr>
            <w:top w:val="none" w:sz="0" w:space="0" w:color="auto"/>
            <w:left w:val="none" w:sz="0" w:space="0" w:color="auto"/>
            <w:bottom w:val="none" w:sz="0" w:space="0" w:color="auto"/>
            <w:right w:val="none" w:sz="0" w:space="0" w:color="auto"/>
          </w:divBdr>
        </w:div>
        <w:div w:id="544946934">
          <w:marLeft w:val="640"/>
          <w:marRight w:val="0"/>
          <w:marTop w:val="0"/>
          <w:marBottom w:val="0"/>
          <w:divBdr>
            <w:top w:val="none" w:sz="0" w:space="0" w:color="auto"/>
            <w:left w:val="none" w:sz="0" w:space="0" w:color="auto"/>
            <w:bottom w:val="none" w:sz="0" w:space="0" w:color="auto"/>
            <w:right w:val="none" w:sz="0" w:space="0" w:color="auto"/>
          </w:divBdr>
        </w:div>
        <w:div w:id="193619660">
          <w:marLeft w:val="640"/>
          <w:marRight w:val="0"/>
          <w:marTop w:val="0"/>
          <w:marBottom w:val="0"/>
          <w:divBdr>
            <w:top w:val="none" w:sz="0" w:space="0" w:color="auto"/>
            <w:left w:val="none" w:sz="0" w:space="0" w:color="auto"/>
            <w:bottom w:val="none" w:sz="0" w:space="0" w:color="auto"/>
            <w:right w:val="none" w:sz="0" w:space="0" w:color="auto"/>
          </w:divBdr>
        </w:div>
        <w:div w:id="912007745">
          <w:marLeft w:val="640"/>
          <w:marRight w:val="0"/>
          <w:marTop w:val="0"/>
          <w:marBottom w:val="0"/>
          <w:divBdr>
            <w:top w:val="none" w:sz="0" w:space="0" w:color="auto"/>
            <w:left w:val="none" w:sz="0" w:space="0" w:color="auto"/>
            <w:bottom w:val="none" w:sz="0" w:space="0" w:color="auto"/>
            <w:right w:val="none" w:sz="0" w:space="0" w:color="auto"/>
          </w:divBdr>
        </w:div>
        <w:div w:id="966622354">
          <w:marLeft w:val="640"/>
          <w:marRight w:val="0"/>
          <w:marTop w:val="0"/>
          <w:marBottom w:val="0"/>
          <w:divBdr>
            <w:top w:val="none" w:sz="0" w:space="0" w:color="auto"/>
            <w:left w:val="none" w:sz="0" w:space="0" w:color="auto"/>
            <w:bottom w:val="none" w:sz="0" w:space="0" w:color="auto"/>
            <w:right w:val="none" w:sz="0" w:space="0" w:color="auto"/>
          </w:divBdr>
        </w:div>
        <w:div w:id="702480592">
          <w:marLeft w:val="640"/>
          <w:marRight w:val="0"/>
          <w:marTop w:val="0"/>
          <w:marBottom w:val="0"/>
          <w:divBdr>
            <w:top w:val="none" w:sz="0" w:space="0" w:color="auto"/>
            <w:left w:val="none" w:sz="0" w:space="0" w:color="auto"/>
            <w:bottom w:val="none" w:sz="0" w:space="0" w:color="auto"/>
            <w:right w:val="none" w:sz="0" w:space="0" w:color="auto"/>
          </w:divBdr>
        </w:div>
        <w:div w:id="848179215">
          <w:marLeft w:val="640"/>
          <w:marRight w:val="0"/>
          <w:marTop w:val="0"/>
          <w:marBottom w:val="0"/>
          <w:divBdr>
            <w:top w:val="none" w:sz="0" w:space="0" w:color="auto"/>
            <w:left w:val="none" w:sz="0" w:space="0" w:color="auto"/>
            <w:bottom w:val="none" w:sz="0" w:space="0" w:color="auto"/>
            <w:right w:val="none" w:sz="0" w:space="0" w:color="auto"/>
          </w:divBdr>
        </w:div>
        <w:div w:id="850993372">
          <w:marLeft w:val="640"/>
          <w:marRight w:val="0"/>
          <w:marTop w:val="0"/>
          <w:marBottom w:val="0"/>
          <w:divBdr>
            <w:top w:val="none" w:sz="0" w:space="0" w:color="auto"/>
            <w:left w:val="none" w:sz="0" w:space="0" w:color="auto"/>
            <w:bottom w:val="none" w:sz="0" w:space="0" w:color="auto"/>
            <w:right w:val="none" w:sz="0" w:space="0" w:color="auto"/>
          </w:divBdr>
        </w:div>
        <w:div w:id="615213597">
          <w:marLeft w:val="640"/>
          <w:marRight w:val="0"/>
          <w:marTop w:val="0"/>
          <w:marBottom w:val="0"/>
          <w:divBdr>
            <w:top w:val="none" w:sz="0" w:space="0" w:color="auto"/>
            <w:left w:val="none" w:sz="0" w:space="0" w:color="auto"/>
            <w:bottom w:val="none" w:sz="0" w:space="0" w:color="auto"/>
            <w:right w:val="none" w:sz="0" w:space="0" w:color="auto"/>
          </w:divBdr>
        </w:div>
        <w:div w:id="264850438">
          <w:marLeft w:val="640"/>
          <w:marRight w:val="0"/>
          <w:marTop w:val="0"/>
          <w:marBottom w:val="0"/>
          <w:divBdr>
            <w:top w:val="none" w:sz="0" w:space="0" w:color="auto"/>
            <w:left w:val="none" w:sz="0" w:space="0" w:color="auto"/>
            <w:bottom w:val="none" w:sz="0" w:space="0" w:color="auto"/>
            <w:right w:val="none" w:sz="0" w:space="0" w:color="auto"/>
          </w:divBdr>
        </w:div>
        <w:div w:id="430585772">
          <w:marLeft w:val="640"/>
          <w:marRight w:val="0"/>
          <w:marTop w:val="0"/>
          <w:marBottom w:val="0"/>
          <w:divBdr>
            <w:top w:val="none" w:sz="0" w:space="0" w:color="auto"/>
            <w:left w:val="none" w:sz="0" w:space="0" w:color="auto"/>
            <w:bottom w:val="none" w:sz="0" w:space="0" w:color="auto"/>
            <w:right w:val="none" w:sz="0" w:space="0" w:color="auto"/>
          </w:divBdr>
        </w:div>
        <w:div w:id="1760178773">
          <w:marLeft w:val="640"/>
          <w:marRight w:val="0"/>
          <w:marTop w:val="0"/>
          <w:marBottom w:val="0"/>
          <w:divBdr>
            <w:top w:val="none" w:sz="0" w:space="0" w:color="auto"/>
            <w:left w:val="none" w:sz="0" w:space="0" w:color="auto"/>
            <w:bottom w:val="none" w:sz="0" w:space="0" w:color="auto"/>
            <w:right w:val="none" w:sz="0" w:space="0" w:color="auto"/>
          </w:divBdr>
        </w:div>
        <w:div w:id="278151069">
          <w:marLeft w:val="640"/>
          <w:marRight w:val="0"/>
          <w:marTop w:val="0"/>
          <w:marBottom w:val="0"/>
          <w:divBdr>
            <w:top w:val="none" w:sz="0" w:space="0" w:color="auto"/>
            <w:left w:val="none" w:sz="0" w:space="0" w:color="auto"/>
            <w:bottom w:val="none" w:sz="0" w:space="0" w:color="auto"/>
            <w:right w:val="none" w:sz="0" w:space="0" w:color="auto"/>
          </w:divBdr>
        </w:div>
        <w:div w:id="332999882">
          <w:marLeft w:val="640"/>
          <w:marRight w:val="0"/>
          <w:marTop w:val="0"/>
          <w:marBottom w:val="0"/>
          <w:divBdr>
            <w:top w:val="none" w:sz="0" w:space="0" w:color="auto"/>
            <w:left w:val="none" w:sz="0" w:space="0" w:color="auto"/>
            <w:bottom w:val="none" w:sz="0" w:space="0" w:color="auto"/>
            <w:right w:val="none" w:sz="0" w:space="0" w:color="auto"/>
          </w:divBdr>
        </w:div>
        <w:div w:id="1628664562">
          <w:marLeft w:val="640"/>
          <w:marRight w:val="0"/>
          <w:marTop w:val="0"/>
          <w:marBottom w:val="0"/>
          <w:divBdr>
            <w:top w:val="none" w:sz="0" w:space="0" w:color="auto"/>
            <w:left w:val="none" w:sz="0" w:space="0" w:color="auto"/>
            <w:bottom w:val="none" w:sz="0" w:space="0" w:color="auto"/>
            <w:right w:val="none" w:sz="0" w:space="0" w:color="auto"/>
          </w:divBdr>
        </w:div>
        <w:div w:id="1649674794">
          <w:marLeft w:val="640"/>
          <w:marRight w:val="0"/>
          <w:marTop w:val="0"/>
          <w:marBottom w:val="0"/>
          <w:divBdr>
            <w:top w:val="none" w:sz="0" w:space="0" w:color="auto"/>
            <w:left w:val="none" w:sz="0" w:space="0" w:color="auto"/>
            <w:bottom w:val="none" w:sz="0" w:space="0" w:color="auto"/>
            <w:right w:val="none" w:sz="0" w:space="0" w:color="auto"/>
          </w:divBdr>
        </w:div>
        <w:div w:id="1745764056">
          <w:marLeft w:val="640"/>
          <w:marRight w:val="0"/>
          <w:marTop w:val="0"/>
          <w:marBottom w:val="0"/>
          <w:divBdr>
            <w:top w:val="none" w:sz="0" w:space="0" w:color="auto"/>
            <w:left w:val="none" w:sz="0" w:space="0" w:color="auto"/>
            <w:bottom w:val="none" w:sz="0" w:space="0" w:color="auto"/>
            <w:right w:val="none" w:sz="0" w:space="0" w:color="auto"/>
          </w:divBdr>
        </w:div>
        <w:div w:id="1836915132">
          <w:marLeft w:val="640"/>
          <w:marRight w:val="0"/>
          <w:marTop w:val="0"/>
          <w:marBottom w:val="0"/>
          <w:divBdr>
            <w:top w:val="none" w:sz="0" w:space="0" w:color="auto"/>
            <w:left w:val="none" w:sz="0" w:space="0" w:color="auto"/>
            <w:bottom w:val="none" w:sz="0" w:space="0" w:color="auto"/>
            <w:right w:val="none" w:sz="0" w:space="0" w:color="auto"/>
          </w:divBdr>
        </w:div>
        <w:div w:id="1568803091">
          <w:marLeft w:val="640"/>
          <w:marRight w:val="0"/>
          <w:marTop w:val="0"/>
          <w:marBottom w:val="0"/>
          <w:divBdr>
            <w:top w:val="none" w:sz="0" w:space="0" w:color="auto"/>
            <w:left w:val="none" w:sz="0" w:space="0" w:color="auto"/>
            <w:bottom w:val="none" w:sz="0" w:space="0" w:color="auto"/>
            <w:right w:val="none" w:sz="0" w:space="0" w:color="auto"/>
          </w:divBdr>
        </w:div>
        <w:div w:id="866528167">
          <w:marLeft w:val="640"/>
          <w:marRight w:val="0"/>
          <w:marTop w:val="0"/>
          <w:marBottom w:val="0"/>
          <w:divBdr>
            <w:top w:val="none" w:sz="0" w:space="0" w:color="auto"/>
            <w:left w:val="none" w:sz="0" w:space="0" w:color="auto"/>
            <w:bottom w:val="none" w:sz="0" w:space="0" w:color="auto"/>
            <w:right w:val="none" w:sz="0" w:space="0" w:color="auto"/>
          </w:divBdr>
        </w:div>
        <w:div w:id="1186483114">
          <w:marLeft w:val="640"/>
          <w:marRight w:val="0"/>
          <w:marTop w:val="0"/>
          <w:marBottom w:val="0"/>
          <w:divBdr>
            <w:top w:val="none" w:sz="0" w:space="0" w:color="auto"/>
            <w:left w:val="none" w:sz="0" w:space="0" w:color="auto"/>
            <w:bottom w:val="none" w:sz="0" w:space="0" w:color="auto"/>
            <w:right w:val="none" w:sz="0" w:space="0" w:color="auto"/>
          </w:divBdr>
        </w:div>
        <w:div w:id="1782411874">
          <w:marLeft w:val="640"/>
          <w:marRight w:val="0"/>
          <w:marTop w:val="0"/>
          <w:marBottom w:val="0"/>
          <w:divBdr>
            <w:top w:val="none" w:sz="0" w:space="0" w:color="auto"/>
            <w:left w:val="none" w:sz="0" w:space="0" w:color="auto"/>
            <w:bottom w:val="none" w:sz="0" w:space="0" w:color="auto"/>
            <w:right w:val="none" w:sz="0" w:space="0" w:color="auto"/>
          </w:divBdr>
        </w:div>
        <w:div w:id="1356615345">
          <w:marLeft w:val="640"/>
          <w:marRight w:val="0"/>
          <w:marTop w:val="0"/>
          <w:marBottom w:val="0"/>
          <w:divBdr>
            <w:top w:val="none" w:sz="0" w:space="0" w:color="auto"/>
            <w:left w:val="none" w:sz="0" w:space="0" w:color="auto"/>
            <w:bottom w:val="none" w:sz="0" w:space="0" w:color="auto"/>
            <w:right w:val="none" w:sz="0" w:space="0" w:color="auto"/>
          </w:divBdr>
        </w:div>
        <w:div w:id="1992057047">
          <w:marLeft w:val="640"/>
          <w:marRight w:val="0"/>
          <w:marTop w:val="0"/>
          <w:marBottom w:val="0"/>
          <w:divBdr>
            <w:top w:val="none" w:sz="0" w:space="0" w:color="auto"/>
            <w:left w:val="none" w:sz="0" w:space="0" w:color="auto"/>
            <w:bottom w:val="none" w:sz="0" w:space="0" w:color="auto"/>
            <w:right w:val="none" w:sz="0" w:space="0" w:color="auto"/>
          </w:divBdr>
        </w:div>
        <w:div w:id="1191914268">
          <w:marLeft w:val="640"/>
          <w:marRight w:val="0"/>
          <w:marTop w:val="0"/>
          <w:marBottom w:val="0"/>
          <w:divBdr>
            <w:top w:val="none" w:sz="0" w:space="0" w:color="auto"/>
            <w:left w:val="none" w:sz="0" w:space="0" w:color="auto"/>
            <w:bottom w:val="none" w:sz="0" w:space="0" w:color="auto"/>
            <w:right w:val="none" w:sz="0" w:space="0" w:color="auto"/>
          </w:divBdr>
        </w:div>
        <w:div w:id="1605305643">
          <w:marLeft w:val="640"/>
          <w:marRight w:val="0"/>
          <w:marTop w:val="0"/>
          <w:marBottom w:val="0"/>
          <w:divBdr>
            <w:top w:val="none" w:sz="0" w:space="0" w:color="auto"/>
            <w:left w:val="none" w:sz="0" w:space="0" w:color="auto"/>
            <w:bottom w:val="none" w:sz="0" w:space="0" w:color="auto"/>
            <w:right w:val="none" w:sz="0" w:space="0" w:color="auto"/>
          </w:divBdr>
        </w:div>
        <w:div w:id="1094521201">
          <w:marLeft w:val="640"/>
          <w:marRight w:val="0"/>
          <w:marTop w:val="0"/>
          <w:marBottom w:val="0"/>
          <w:divBdr>
            <w:top w:val="none" w:sz="0" w:space="0" w:color="auto"/>
            <w:left w:val="none" w:sz="0" w:space="0" w:color="auto"/>
            <w:bottom w:val="none" w:sz="0" w:space="0" w:color="auto"/>
            <w:right w:val="none" w:sz="0" w:space="0" w:color="auto"/>
          </w:divBdr>
        </w:div>
        <w:div w:id="755783062">
          <w:marLeft w:val="640"/>
          <w:marRight w:val="0"/>
          <w:marTop w:val="0"/>
          <w:marBottom w:val="0"/>
          <w:divBdr>
            <w:top w:val="none" w:sz="0" w:space="0" w:color="auto"/>
            <w:left w:val="none" w:sz="0" w:space="0" w:color="auto"/>
            <w:bottom w:val="none" w:sz="0" w:space="0" w:color="auto"/>
            <w:right w:val="none" w:sz="0" w:space="0" w:color="auto"/>
          </w:divBdr>
        </w:div>
        <w:div w:id="2067333409">
          <w:marLeft w:val="640"/>
          <w:marRight w:val="0"/>
          <w:marTop w:val="0"/>
          <w:marBottom w:val="0"/>
          <w:divBdr>
            <w:top w:val="none" w:sz="0" w:space="0" w:color="auto"/>
            <w:left w:val="none" w:sz="0" w:space="0" w:color="auto"/>
            <w:bottom w:val="none" w:sz="0" w:space="0" w:color="auto"/>
            <w:right w:val="none" w:sz="0" w:space="0" w:color="auto"/>
          </w:divBdr>
        </w:div>
        <w:div w:id="1376274287">
          <w:marLeft w:val="640"/>
          <w:marRight w:val="0"/>
          <w:marTop w:val="0"/>
          <w:marBottom w:val="0"/>
          <w:divBdr>
            <w:top w:val="none" w:sz="0" w:space="0" w:color="auto"/>
            <w:left w:val="none" w:sz="0" w:space="0" w:color="auto"/>
            <w:bottom w:val="none" w:sz="0" w:space="0" w:color="auto"/>
            <w:right w:val="none" w:sz="0" w:space="0" w:color="auto"/>
          </w:divBdr>
        </w:div>
        <w:div w:id="426271575">
          <w:marLeft w:val="640"/>
          <w:marRight w:val="0"/>
          <w:marTop w:val="0"/>
          <w:marBottom w:val="0"/>
          <w:divBdr>
            <w:top w:val="none" w:sz="0" w:space="0" w:color="auto"/>
            <w:left w:val="none" w:sz="0" w:space="0" w:color="auto"/>
            <w:bottom w:val="none" w:sz="0" w:space="0" w:color="auto"/>
            <w:right w:val="none" w:sz="0" w:space="0" w:color="auto"/>
          </w:divBdr>
        </w:div>
        <w:div w:id="831220465">
          <w:marLeft w:val="640"/>
          <w:marRight w:val="0"/>
          <w:marTop w:val="0"/>
          <w:marBottom w:val="0"/>
          <w:divBdr>
            <w:top w:val="none" w:sz="0" w:space="0" w:color="auto"/>
            <w:left w:val="none" w:sz="0" w:space="0" w:color="auto"/>
            <w:bottom w:val="none" w:sz="0" w:space="0" w:color="auto"/>
            <w:right w:val="none" w:sz="0" w:space="0" w:color="auto"/>
          </w:divBdr>
        </w:div>
        <w:div w:id="1078868428">
          <w:marLeft w:val="640"/>
          <w:marRight w:val="0"/>
          <w:marTop w:val="0"/>
          <w:marBottom w:val="0"/>
          <w:divBdr>
            <w:top w:val="none" w:sz="0" w:space="0" w:color="auto"/>
            <w:left w:val="none" w:sz="0" w:space="0" w:color="auto"/>
            <w:bottom w:val="none" w:sz="0" w:space="0" w:color="auto"/>
            <w:right w:val="none" w:sz="0" w:space="0" w:color="auto"/>
          </w:divBdr>
        </w:div>
        <w:div w:id="1451977305">
          <w:marLeft w:val="640"/>
          <w:marRight w:val="0"/>
          <w:marTop w:val="0"/>
          <w:marBottom w:val="0"/>
          <w:divBdr>
            <w:top w:val="none" w:sz="0" w:space="0" w:color="auto"/>
            <w:left w:val="none" w:sz="0" w:space="0" w:color="auto"/>
            <w:bottom w:val="none" w:sz="0" w:space="0" w:color="auto"/>
            <w:right w:val="none" w:sz="0" w:space="0" w:color="auto"/>
          </w:divBdr>
        </w:div>
        <w:div w:id="182474155">
          <w:marLeft w:val="640"/>
          <w:marRight w:val="0"/>
          <w:marTop w:val="0"/>
          <w:marBottom w:val="0"/>
          <w:divBdr>
            <w:top w:val="none" w:sz="0" w:space="0" w:color="auto"/>
            <w:left w:val="none" w:sz="0" w:space="0" w:color="auto"/>
            <w:bottom w:val="none" w:sz="0" w:space="0" w:color="auto"/>
            <w:right w:val="none" w:sz="0" w:space="0" w:color="auto"/>
          </w:divBdr>
        </w:div>
        <w:div w:id="811218469">
          <w:marLeft w:val="640"/>
          <w:marRight w:val="0"/>
          <w:marTop w:val="0"/>
          <w:marBottom w:val="0"/>
          <w:divBdr>
            <w:top w:val="none" w:sz="0" w:space="0" w:color="auto"/>
            <w:left w:val="none" w:sz="0" w:space="0" w:color="auto"/>
            <w:bottom w:val="none" w:sz="0" w:space="0" w:color="auto"/>
            <w:right w:val="none" w:sz="0" w:space="0" w:color="auto"/>
          </w:divBdr>
        </w:div>
        <w:div w:id="1251085510">
          <w:marLeft w:val="640"/>
          <w:marRight w:val="0"/>
          <w:marTop w:val="0"/>
          <w:marBottom w:val="0"/>
          <w:divBdr>
            <w:top w:val="none" w:sz="0" w:space="0" w:color="auto"/>
            <w:left w:val="none" w:sz="0" w:space="0" w:color="auto"/>
            <w:bottom w:val="none" w:sz="0" w:space="0" w:color="auto"/>
            <w:right w:val="none" w:sz="0" w:space="0" w:color="auto"/>
          </w:divBdr>
        </w:div>
        <w:div w:id="418794246">
          <w:marLeft w:val="640"/>
          <w:marRight w:val="0"/>
          <w:marTop w:val="0"/>
          <w:marBottom w:val="0"/>
          <w:divBdr>
            <w:top w:val="none" w:sz="0" w:space="0" w:color="auto"/>
            <w:left w:val="none" w:sz="0" w:space="0" w:color="auto"/>
            <w:bottom w:val="none" w:sz="0" w:space="0" w:color="auto"/>
            <w:right w:val="none" w:sz="0" w:space="0" w:color="auto"/>
          </w:divBdr>
        </w:div>
        <w:div w:id="1218397706">
          <w:marLeft w:val="640"/>
          <w:marRight w:val="0"/>
          <w:marTop w:val="0"/>
          <w:marBottom w:val="0"/>
          <w:divBdr>
            <w:top w:val="none" w:sz="0" w:space="0" w:color="auto"/>
            <w:left w:val="none" w:sz="0" w:space="0" w:color="auto"/>
            <w:bottom w:val="none" w:sz="0" w:space="0" w:color="auto"/>
            <w:right w:val="none" w:sz="0" w:space="0" w:color="auto"/>
          </w:divBdr>
        </w:div>
        <w:div w:id="419260159">
          <w:marLeft w:val="640"/>
          <w:marRight w:val="0"/>
          <w:marTop w:val="0"/>
          <w:marBottom w:val="0"/>
          <w:divBdr>
            <w:top w:val="none" w:sz="0" w:space="0" w:color="auto"/>
            <w:left w:val="none" w:sz="0" w:space="0" w:color="auto"/>
            <w:bottom w:val="none" w:sz="0" w:space="0" w:color="auto"/>
            <w:right w:val="none" w:sz="0" w:space="0" w:color="auto"/>
          </w:divBdr>
        </w:div>
        <w:div w:id="1954244340">
          <w:marLeft w:val="640"/>
          <w:marRight w:val="0"/>
          <w:marTop w:val="0"/>
          <w:marBottom w:val="0"/>
          <w:divBdr>
            <w:top w:val="none" w:sz="0" w:space="0" w:color="auto"/>
            <w:left w:val="none" w:sz="0" w:space="0" w:color="auto"/>
            <w:bottom w:val="none" w:sz="0" w:space="0" w:color="auto"/>
            <w:right w:val="none" w:sz="0" w:space="0" w:color="auto"/>
          </w:divBdr>
        </w:div>
        <w:div w:id="1251281335">
          <w:marLeft w:val="640"/>
          <w:marRight w:val="0"/>
          <w:marTop w:val="0"/>
          <w:marBottom w:val="0"/>
          <w:divBdr>
            <w:top w:val="none" w:sz="0" w:space="0" w:color="auto"/>
            <w:left w:val="none" w:sz="0" w:space="0" w:color="auto"/>
            <w:bottom w:val="none" w:sz="0" w:space="0" w:color="auto"/>
            <w:right w:val="none" w:sz="0" w:space="0" w:color="auto"/>
          </w:divBdr>
        </w:div>
        <w:div w:id="875696254">
          <w:marLeft w:val="640"/>
          <w:marRight w:val="0"/>
          <w:marTop w:val="0"/>
          <w:marBottom w:val="0"/>
          <w:divBdr>
            <w:top w:val="none" w:sz="0" w:space="0" w:color="auto"/>
            <w:left w:val="none" w:sz="0" w:space="0" w:color="auto"/>
            <w:bottom w:val="none" w:sz="0" w:space="0" w:color="auto"/>
            <w:right w:val="none" w:sz="0" w:space="0" w:color="auto"/>
          </w:divBdr>
        </w:div>
        <w:div w:id="1254390449">
          <w:marLeft w:val="640"/>
          <w:marRight w:val="0"/>
          <w:marTop w:val="0"/>
          <w:marBottom w:val="0"/>
          <w:divBdr>
            <w:top w:val="none" w:sz="0" w:space="0" w:color="auto"/>
            <w:left w:val="none" w:sz="0" w:space="0" w:color="auto"/>
            <w:bottom w:val="none" w:sz="0" w:space="0" w:color="auto"/>
            <w:right w:val="none" w:sz="0" w:space="0" w:color="auto"/>
          </w:divBdr>
        </w:div>
        <w:div w:id="330259296">
          <w:marLeft w:val="640"/>
          <w:marRight w:val="0"/>
          <w:marTop w:val="0"/>
          <w:marBottom w:val="0"/>
          <w:divBdr>
            <w:top w:val="none" w:sz="0" w:space="0" w:color="auto"/>
            <w:left w:val="none" w:sz="0" w:space="0" w:color="auto"/>
            <w:bottom w:val="none" w:sz="0" w:space="0" w:color="auto"/>
            <w:right w:val="none" w:sz="0" w:space="0" w:color="auto"/>
          </w:divBdr>
        </w:div>
        <w:div w:id="134177832">
          <w:marLeft w:val="640"/>
          <w:marRight w:val="0"/>
          <w:marTop w:val="0"/>
          <w:marBottom w:val="0"/>
          <w:divBdr>
            <w:top w:val="none" w:sz="0" w:space="0" w:color="auto"/>
            <w:left w:val="none" w:sz="0" w:space="0" w:color="auto"/>
            <w:bottom w:val="none" w:sz="0" w:space="0" w:color="auto"/>
            <w:right w:val="none" w:sz="0" w:space="0" w:color="auto"/>
          </w:divBdr>
        </w:div>
        <w:div w:id="2068726522">
          <w:marLeft w:val="640"/>
          <w:marRight w:val="0"/>
          <w:marTop w:val="0"/>
          <w:marBottom w:val="0"/>
          <w:divBdr>
            <w:top w:val="none" w:sz="0" w:space="0" w:color="auto"/>
            <w:left w:val="none" w:sz="0" w:space="0" w:color="auto"/>
            <w:bottom w:val="none" w:sz="0" w:space="0" w:color="auto"/>
            <w:right w:val="none" w:sz="0" w:space="0" w:color="auto"/>
          </w:divBdr>
        </w:div>
        <w:div w:id="2057309264">
          <w:marLeft w:val="640"/>
          <w:marRight w:val="0"/>
          <w:marTop w:val="0"/>
          <w:marBottom w:val="0"/>
          <w:divBdr>
            <w:top w:val="none" w:sz="0" w:space="0" w:color="auto"/>
            <w:left w:val="none" w:sz="0" w:space="0" w:color="auto"/>
            <w:bottom w:val="none" w:sz="0" w:space="0" w:color="auto"/>
            <w:right w:val="none" w:sz="0" w:space="0" w:color="auto"/>
          </w:divBdr>
        </w:div>
        <w:div w:id="1601375940">
          <w:marLeft w:val="640"/>
          <w:marRight w:val="0"/>
          <w:marTop w:val="0"/>
          <w:marBottom w:val="0"/>
          <w:divBdr>
            <w:top w:val="none" w:sz="0" w:space="0" w:color="auto"/>
            <w:left w:val="none" w:sz="0" w:space="0" w:color="auto"/>
            <w:bottom w:val="none" w:sz="0" w:space="0" w:color="auto"/>
            <w:right w:val="none" w:sz="0" w:space="0" w:color="auto"/>
          </w:divBdr>
        </w:div>
        <w:div w:id="109446041">
          <w:marLeft w:val="640"/>
          <w:marRight w:val="0"/>
          <w:marTop w:val="0"/>
          <w:marBottom w:val="0"/>
          <w:divBdr>
            <w:top w:val="none" w:sz="0" w:space="0" w:color="auto"/>
            <w:left w:val="none" w:sz="0" w:space="0" w:color="auto"/>
            <w:bottom w:val="none" w:sz="0" w:space="0" w:color="auto"/>
            <w:right w:val="none" w:sz="0" w:space="0" w:color="auto"/>
          </w:divBdr>
        </w:div>
        <w:div w:id="2107654176">
          <w:marLeft w:val="640"/>
          <w:marRight w:val="0"/>
          <w:marTop w:val="0"/>
          <w:marBottom w:val="0"/>
          <w:divBdr>
            <w:top w:val="none" w:sz="0" w:space="0" w:color="auto"/>
            <w:left w:val="none" w:sz="0" w:space="0" w:color="auto"/>
            <w:bottom w:val="none" w:sz="0" w:space="0" w:color="auto"/>
            <w:right w:val="none" w:sz="0" w:space="0" w:color="auto"/>
          </w:divBdr>
        </w:div>
        <w:div w:id="430703553">
          <w:marLeft w:val="640"/>
          <w:marRight w:val="0"/>
          <w:marTop w:val="0"/>
          <w:marBottom w:val="0"/>
          <w:divBdr>
            <w:top w:val="none" w:sz="0" w:space="0" w:color="auto"/>
            <w:left w:val="none" w:sz="0" w:space="0" w:color="auto"/>
            <w:bottom w:val="none" w:sz="0" w:space="0" w:color="auto"/>
            <w:right w:val="none" w:sz="0" w:space="0" w:color="auto"/>
          </w:divBdr>
        </w:div>
        <w:div w:id="413745654">
          <w:marLeft w:val="640"/>
          <w:marRight w:val="0"/>
          <w:marTop w:val="0"/>
          <w:marBottom w:val="0"/>
          <w:divBdr>
            <w:top w:val="none" w:sz="0" w:space="0" w:color="auto"/>
            <w:left w:val="none" w:sz="0" w:space="0" w:color="auto"/>
            <w:bottom w:val="none" w:sz="0" w:space="0" w:color="auto"/>
            <w:right w:val="none" w:sz="0" w:space="0" w:color="auto"/>
          </w:divBdr>
        </w:div>
        <w:div w:id="392973090">
          <w:marLeft w:val="640"/>
          <w:marRight w:val="0"/>
          <w:marTop w:val="0"/>
          <w:marBottom w:val="0"/>
          <w:divBdr>
            <w:top w:val="none" w:sz="0" w:space="0" w:color="auto"/>
            <w:left w:val="none" w:sz="0" w:space="0" w:color="auto"/>
            <w:bottom w:val="none" w:sz="0" w:space="0" w:color="auto"/>
            <w:right w:val="none" w:sz="0" w:space="0" w:color="auto"/>
          </w:divBdr>
        </w:div>
        <w:div w:id="1902866128">
          <w:marLeft w:val="640"/>
          <w:marRight w:val="0"/>
          <w:marTop w:val="0"/>
          <w:marBottom w:val="0"/>
          <w:divBdr>
            <w:top w:val="none" w:sz="0" w:space="0" w:color="auto"/>
            <w:left w:val="none" w:sz="0" w:space="0" w:color="auto"/>
            <w:bottom w:val="none" w:sz="0" w:space="0" w:color="auto"/>
            <w:right w:val="none" w:sz="0" w:space="0" w:color="auto"/>
          </w:divBdr>
        </w:div>
        <w:div w:id="1035691887">
          <w:marLeft w:val="640"/>
          <w:marRight w:val="0"/>
          <w:marTop w:val="0"/>
          <w:marBottom w:val="0"/>
          <w:divBdr>
            <w:top w:val="none" w:sz="0" w:space="0" w:color="auto"/>
            <w:left w:val="none" w:sz="0" w:space="0" w:color="auto"/>
            <w:bottom w:val="none" w:sz="0" w:space="0" w:color="auto"/>
            <w:right w:val="none" w:sz="0" w:space="0" w:color="auto"/>
          </w:divBdr>
        </w:div>
        <w:div w:id="1097941555">
          <w:marLeft w:val="640"/>
          <w:marRight w:val="0"/>
          <w:marTop w:val="0"/>
          <w:marBottom w:val="0"/>
          <w:divBdr>
            <w:top w:val="none" w:sz="0" w:space="0" w:color="auto"/>
            <w:left w:val="none" w:sz="0" w:space="0" w:color="auto"/>
            <w:bottom w:val="none" w:sz="0" w:space="0" w:color="auto"/>
            <w:right w:val="none" w:sz="0" w:space="0" w:color="auto"/>
          </w:divBdr>
        </w:div>
        <w:div w:id="841626982">
          <w:marLeft w:val="640"/>
          <w:marRight w:val="0"/>
          <w:marTop w:val="0"/>
          <w:marBottom w:val="0"/>
          <w:divBdr>
            <w:top w:val="none" w:sz="0" w:space="0" w:color="auto"/>
            <w:left w:val="none" w:sz="0" w:space="0" w:color="auto"/>
            <w:bottom w:val="none" w:sz="0" w:space="0" w:color="auto"/>
            <w:right w:val="none" w:sz="0" w:space="0" w:color="auto"/>
          </w:divBdr>
        </w:div>
        <w:div w:id="466972788">
          <w:marLeft w:val="640"/>
          <w:marRight w:val="0"/>
          <w:marTop w:val="0"/>
          <w:marBottom w:val="0"/>
          <w:divBdr>
            <w:top w:val="none" w:sz="0" w:space="0" w:color="auto"/>
            <w:left w:val="none" w:sz="0" w:space="0" w:color="auto"/>
            <w:bottom w:val="none" w:sz="0" w:space="0" w:color="auto"/>
            <w:right w:val="none" w:sz="0" w:space="0" w:color="auto"/>
          </w:divBdr>
        </w:div>
        <w:div w:id="1102413395">
          <w:marLeft w:val="640"/>
          <w:marRight w:val="0"/>
          <w:marTop w:val="0"/>
          <w:marBottom w:val="0"/>
          <w:divBdr>
            <w:top w:val="none" w:sz="0" w:space="0" w:color="auto"/>
            <w:left w:val="none" w:sz="0" w:space="0" w:color="auto"/>
            <w:bottom w:val="none" w:sz="0" w:space="0" w:color="auto"/>
            <w:right w:val="none" w:sz="0" w:space="0" w:color="auto"/>
          </w:divBdr>
        </w:div>
        <w:div w:id="1573007457">
          <w:marLeft w:val="640"/>
          <w:marRight w:val="0"/>
          <w:marTop w:val="0"/>
          <w:marBottom w:val="0"/>
          <w:divBdr>
            <w:top w:val="none" w:sz="0" w:space="0" w:color="auto"/>
            <w:left w:val="none" w:sz="0" w:space="0" w:color="auto"/>
            <w:bottom w:val="none" w:sz="0" w:space="0" w:color="auto"/>
            <w:right w:val="none" w:sz="0" w:space="0" w:color="auto"/>
          </w:divBdr>
        </w:div>
        <w:div w:id="203106522">
          <w:marLeft w:val="640"/>
          <w:marRight w:val="0"/>
          <w:marTop w:val="0"/>
          <w:marBottom w:val="0"/>
          <w:divBdr>
            <w:top w:val="none" w:sz="0" w:space="0" w:color="auto"/>
            <w:left w:val="none" w:sz="0" w:space="0" w:color="auto"/>
            <w:bottom w:val="none" w:sz="0" w:space="0" w:color="auto"/>
            <w:right w:val="none" w:sz="0" w:space="0" w:color="auto"/>
          </w:divBdr>
        </w:div>
        <w:div w:id="983704192">
          <w:marLeft w:val="640"/>
          <w:marRight w:val="0"/>
          <w:marTop w:val="0"/>
          <w:marBottom w:val="0"/>
          <w:divBdr>
            <w:top w:val="none" w:sz="0" w:space="0" w:color="auto"/>
            <w:left w:val="none" w:sz="0" w:space="0" w:color="auto"/>
            <w:bottom w:val="none" w:sz="0" w:space="0" w:color="auto"/>
            <w:right w:val="none" w:sz="0" w:space="0" w:color="auto"/>
          </w:divBdr>
        </w:div>
        <w:div w:id="669716814">
          <w:marLeft w:val="640"/>
          <w:marRight w:val="0"/>
          <w:marTop w:val="0"/>
          <w:marBottom w:val="0"/>
          <w:divBdr>
            <w:top w:val="none" w:sz="0" w:space="0" w:color="auto"/>
            <w:left w:val="none" w:sz="0" w:space="0" w:color="auto"/>
            <w:bottom w:val="none" w:sz="0" w:space="0" w:color="auto"/>
            <w:right w:val="none" w:sz="0" w:space="0" w:color="auto"/>
          </w:divBdr>
        </w:div>
        <w:div w:id="1492404365">
          <w:marLeft w:val="640"/>
          <w:marRight w:val="0"/>
          <w:marTop w:val="0"/>
          <w:marBottom w:val="0"/>
          <w:divBdr>
            <w:top w:val="none" w:sz="0" w:space="0" w:color="auto"/>
            <w:left w:val="none" w:sz="0" w:space="0" w:color="auto"/>
            <w:bottom w:val="none" w:sz="0" w:space="0" w:color="auto"/>
            <w:right w:val="none" w:sz="0" w:space="0" w:color="auto"/>
          </w:divBdr>
        </w:div>
        <w:div w:id="1626812286">
          <w:marLeft w:val="640"/>
          <w:marRight w:val="0"/>
          <w:marTop w:val="0"/>
          <w:marBottom w:val="0"/>
          <w:divBdr>
            <w:top w:val="none" w:sz="0" w:space="0" w:color="auto"/>
            <w:left w:val="none" w:sz="0" w:space="0" w:color="auto"/>
            <w:bottom w:val="none" w:sz="0" w:space="0" w:color="auto"/>
            <w:right w:val="none" w:sz="0" w:space="0" w:color="auto"/>
          </w:divBdr>
        </w:div>
        <w:div w:id="242566051">
          <w:marLeft w:val="640"/>
          <w:marRight w:val="0"/>
          <w:marTop w:val="0"/>
          <w:marBottom w:val="0"/>
          <w:divBdr>
            <w:top w:val="none" w:sz="0" w:space="0" w:color="auto"/>
            <w:left w:val="none" w:sz="0" w:space="0" w:color="auto"/>
            <w:bottom w:val="none" w:sz="0" w:space="0" w:color="auto"/>
            <w:right w:val="none" w:sz="0" w:space="0" w:color="auto"/>
          </w:divBdr>
        </w:div>
        <w:div w:id="1361855639">
          <w:marLeft w:val="640"/>
          <w:marRight w:val="0"/>
          <w:marTop w:val="0"/>
          <w:marBottom w:val="0"/>
          <w:divBdr>
            <w:top w:val="none" w:sz="0" w:space="0" w:color="auto"/>
            <w:left w:val="none" w:sz="0" w:space="0" w:color="auto"/>
            <w:bottom w:val="none" w:sz="0" w:space="0" w:color="auto"/>
            <w:right w:val="none" w:sz="0" w:space="0" w:color="auto"/>
          </w:divBdr>
        </w:div>
        <w:div w:id="41709656">
          <w:marLeft w:val="640"/>
          <w:marRight w:val="0"/>
          <w:marTop w:val="0"/>
          <w:marBottom w:val="0"/>
          <w:divBdr>
            <w:top w:val="none" w:sz="0" w:space="0" w:color="auto"/>
            <w:left w:val="none" w:sz="0" w:space="0" w:color="auto"/>
            <w:bottom w:val="none" w:sz="0" w:space="0" w:color="auto"/>
            <w:right w:val="none" w:sz="0" w:space="0" w:color="auto"/>
          </w:divBdr>
        </w:div>
        <w:div w:id="156573916">
          <w:marLeft w:val="640"/>
          <w:marRight w:val="0"/>
          <w:marTop w:val="0"/>
          <w:marBottom w:val="0"/>
          <w:divBdr>
            <w:top w:val="none" w:sz="0" w:space="0" w:color="auto"/>
            <w:left w:val="none" w:sz="0" w:space="0" w:color="auto"/>
            <w:bottom w:val="none" w:sz="0" w:space="0" w:color="auto"/>
            <w:right w:val="none" w:sz="0" w:space="0" w:color="auto"/>
          </w:divBdr>
        </w:div>
        <w:div w:id="922303638">
          <w:marLeft w:val="640"/>
          <w:marRight w:val="0"/>
          <w:marTop w:val="0"/>
          <w:marBottom w:val="0"/>
          <w:divBdr>
            <w:top w:val="none" w:sz="0" w:space="0" w:color="auto"/>
            <w:left w:val="none" w:sz="0" w:space="0" w:color="auto"/>
            <w:bottom w:val="none" w:sz="0" w:space="0" w:color="auto"/>
            <w:right w:val="none" w:sz="0" w:space="0" w:color="auto"/>
          </w:divBdr>
        </w:div>
        <w:div w:id="1488858719">
          <w:marLeft w:val="640"/>
          <w:marRight w:val="0"/>
          <w:marTop w:val="0"/>
          <w:marBottom w:val="0"/>
          <w:divBdr>
            <w:top w:val="none" w:sz="0" w:space="0" w:color="auto"/>
            <w:left w:val="none" w:sz="0" w:space="0" w:color="auto"/>
            <w:bottom w:val="none" w:sz="0" w:space="0" w:color="auto"/>
            <w:right w:val="none" w:sz="0" w:space="0" w:color="auto"/>
          </w:divBdr>
        </w:div>
        <w:div w:id="1964575260">
          <w:marLeft w:val="640"/>
          <w:marRight w:val="0"/>
          <w:marTop w:val="0"/>
          <w:marBottom w:val="0"/>
          <w:divBdr>
            <w:top w:val="none" w:sz="0" w:space="0" w:color="auto"/>
            <w:left w:val="none" w:sz="0" w:space="0" w:color="auto"/>
            <w:bottom w:val="none" w:sz="0" w:space="0" w:color="auto"/>
            <w:right w:val="none" w:sz="0" w:space="0" w:color="auto"/>
          </w:divBdr>
        </w:div>
        <w:div w:id="1726298683">
          <w:marLeft w:val="640"/>
          <w:marRight w:val="0"/>
          <w:marTop w:val="0"/>
          <w:marBottom w:val="0"/>
          <w:divBdr>
            <w:top w:val="none" w:sz="0" w:space="0" w:color="auto"/>
            <w:left w:val="none" w:sz="0" w:space="0" w:color="auto"/>
            <w:bottom w:val="none" w:sz="0" w:space="0" w:color="auto"/>
            <w:right w:val="none" w:sz="0" w:space="0" w:color="auto"/>
          </w:divBdr>
        </w:div>
      </w:divsChild>
    </w:div>
    <w:div w:id="1948658394">
      <w:bodyDiv w:val="1"/>
      <w:marLeft w:val="0"/>
      <w:marRight w:val="0"/>
      <w:marTop w:val="0"/>
      <w:marBottom w:val="0"/>
      <w:divBdr>
        <w:top w:val="none" w:sz="0" w:space="0" w:color="auto"/>
        <w:left w:val="none" w:sz="0" w:space="0" w:color="auto"/>
        <w:bottom w:val="none" w:sz="0" w:space="0" w:color="auto"/>
        <w:right w:val="none" w:sz="0" w:space="0" w:color="auto"/>
      </w:divBdr>
      <w:divsChild>
        <w:div w:id="1891649055">
          <w:marLeft w:val="640"/>
          <w:marRight w:val="0"/>
          <w:marTop w:val="0"/>
          <w:marBottom w:val="0"/>
          <w:divBdr>
            <w:top w:val="none" w:sz="0" w:space="0" w:color="auto"/>
            <w:left w:val="none" w:sz="0" w:space="0" w:color="auto"/>
            <w:bottom w:val="none" w:sz="0" w:space="0" w:color="auto"/>
            <w:right w:val="none" w:sz="0" w:space="0" w:color="auto"/>
          </w:divBdr>
        </w:div>
        <w:div w:id="1011838609">
          <w:marLeft w:val="640"/>
          <w:marRight w:val="0"/>
          <w:marTop w:val="0"/>
          <w:marBottom w:val="0"/>
          <w:divBdr>
            <w:top w:val="none" w:sz="0" w:space="0" w:color="auto"/>
            <w:left w:val="none" w:sz="0" w:space="0" w:color="auto"/>
            <w:bottom w:val="none" w:sz="0" w:space="0" w:color="auto"/>
            <w:right w:val="none" w:sz="0" w:space="0" w:color="auto"/>
          </w:divBdr>
        </w:div>
        <w:div w:id="1383288264">
          <w:marLeft w:val="640"/>
          <w:marRight w:val="0"/>
          <w:marTop w:val="0"/>
          <w:marBottom w:val="0"/>
          <w:divBdr>
            <w:top w:val="none" w:sz="0" w:space="0" w:color="auto"/>
            <w:left w:val="none" w:sz="0" w:space="0" w:color="auto"/>
            <w:bottom w:val="none" w:sz="0" w:space="0" w:color="auto"/>
            <w:right w:val="none" w:sz="0" w:space="0" w:color="auto"/>
          </w:divBdr>
        </w:div>
        <w:div w:id="150602876">
          <w:marLeft w:val="640"/>
          <w:marRight w:val="0"/>
          <w:marTop w:val="0"/>
          <w:marBottom w:val="0"/>
          <w:divBdr>
            <w:top w:val="none" w:sz="0" w:space="0" w:color="auto"/>
            <w:left w:val="none" w:sz="0" w:space="0" w:color="auto"/>
            <w:bottom w:val="none" w:sz="0" w:space="0" w:color="auto"/>
            <w:right w:val="none" w:sz="0" w:space="0" w:color="auto"/>
          </w:divBdr>
        </w:div>
        <w:div w:id="178274300">
          <w:marLeft w:val="640"/>
          <w:marRight w:val="0"/>
          <w:marTop w:val="0"/>
          <w:marBottom w:val="0"/>
          <w:divBdr>
            <w:top w:val="none" w:sz="0" w:space="0" w:color="auto"/>
            <w:left w:val="none" w:sz="0" w:space="0" w:color="auto"/>
            <w:bottom w:val="none" w:sz="0" w:space="0" w:color="auto"/>
            <w:right w:val="none" w:sz="0" w:space="0" w:color="auto"/>
          </w:divBdr>
        </w:div>
        <w:div w:id="1137186467">
          <w:marLeft w:val="640"/>
          <w:marRight w:val="0"/>
          <w:marTop w:val="0"/>
          <w:marBottom w:val="0"/>
          <w:divBdr>
            <w:top w:val="none" w:sz="0" w:space="0" w:color="auto"/>
            <w:left w:val="none" w:sz="0" w:space="0" w:color="auto"/>
            <w:bottom w:val="none" w:sz="0" w:space="0" w:color="auto"/>
            <w:right w:val="none" w:sz="0" w:space="0" w:color="auto"/>
          </w:divBdr>
        </w:div>
        <w:div w:id="1724938849">
          <w:marLeft w:val="640"/>
          <w:marRight w:val="0"/>
          <w:marTop w:val="0"/>
          <w:marBottom w:val="0"/>
          <w:divBdr>
            <w:top w:val="none" w:sz="0" w:space="0" w:color="auto"/>
            <w:left w:val="none" w:sz="0" w:space="0" w:color="auto"/>
            <w:bottom w:val="none" w:sz="0" w:space="0" w:color="auto"/>
            <w:right w:val="none" w:sz="0" w:space="0" w:color="auto"/>
          </w:divBdr>
        </w:div>
        <w:div w:id="321663644">
          <w:marLeft w:val="640"/>
          <w:marRight w:val="0"/>
          <w:marTop w:val="0"/>
          <w:marBottom w:val="0"/>
          <w:divBdr>
            <w:top w:val="none" w:sz="0" w:space="0" w:color="auto"/>
            <w:left w:val="none" w:sz="0" w:space="0" w:color="auto"/>
            <w:bottom w:val="none" w:sz="0" w:space="0" w:color="auto"/>
            <w:right w:val="none" w:sz="0" w:space="0" w:color="auto"/>
          </w:divBdr>
        </w:div>
        <w:div w:id="872808793">
          <w:marLeft w:val="640"/>
          <w:marRight w:val="0"/>
          <w:marTop w:val="0"/>
          <w:marBottom w:val="0"/>
          <w:divBdr>
            <w:top w:val="none" w:sz="0" w:space="0" w:color="auto"/>
            <w:left w:val="none" w:sz="0" w:space="0" w:color="auto"/>
            <w:bottom w:val="none" w:sz="0" w:space="0" w:color="auto"/>
            <w:right w:val="none" w:sz="0" w:space="0" w:color="auto"/>
          </w:divBdr>
        </w:div>
        <w:div w:id="738408442">
          <w:marLeft w:val="640"/>
          <w:marRight w:val="0"/>
          <w:marTop w:val="0"/>
          <w:marBottom w:val="0"/>
          <w:divBdr>
            <w:top w:val="none" w:sz="0" w:space="0" w:color="auto"/>
            <w:left w:val="none" w:sz="0" w:space="0" w:color="auto"/>
            <w:bottom w:val="none" w:sz="0" w:space="0" w:color="auto"/>
            <w:right w:val="none" w:sz="0" w:space="0" w:color="auto"/>
          </w:divBdr>
        </w:div>
        <w:div w:id="189222196">
          <w:marLeft w:val="640"/>
          <w:marRight w:val="0"/>
          <w:marTop w:val="0"/>
          <w:marBottom w:val="0"/>
          <w:divBdr>
            <w:top w:val="none" w:sz="0" w:space="0" w:color="auto"/>
            <w:left w:val="none" w:sz="0" w:space="0" w:color="auto"/>
            <w:bottom w:val="none" w:sz="0" w:space="0" w:color="auto"/>
            <w:right w:val="none" w:sz="0" w:space="0" w:color="auto"/>
          </w:divBdr>
        </w:div>
        <w:div w:id="1956525387">
          <w:marLeft w:val="640"/>
          <w:marRight w:val="0"/>
          <w:marTop w:val="0"/>
          <w:marBottom w:val="0"/>
          <w:divBdr>
            <w:top w:val="none" w:sz="0" w:space="0" w:color="auto"/>
            <w:left w:val="none" w:sz="0" w:space="0" w:color="auto"/>
            <w:bottom w:val="none" w:sz="0" w:space="0" w:color="auto"/>
            <w:right w:val="none" w:sz="0" w:space="0" w:color="auto"/>
          </w:divBdr>
        </w:div>
        <w:div w:id="287703868">
          <w:marLeft w:val="640"/>
          <w:marRight w:val="0"/>
          <w:marTop w:val="0"/>
          <w:marBottom w:val="0"/>
          <w:divBdr>
            <w:top w:val="none" w:sz="0" w:space="0" w:color="auto"/>
            <w:left w:val="none" w:sz="0" w:space="0" w:color="auto"/>
            <w:bottom w:val="none" w:sz="0" w:space="0" w:color="auto"/>
            <w:right w:val="none" w:sz="0" w:space="0" w:color="auto"/>
          </w:divBdr>
        </w:div>
        <w:div w:id="234626362">
          <w:marLeft w:val="640"/>
          <w:marRight w:val="0"/>
          <w:marTop w:val="0"/>
          <w:marBottom w:val="0"/>
          <w:divBdr>
            <w:top w:val="none" w:sz="0" w:space="0" w:color="auto"/>
            <w:left w:val="none" w:sz="0" w:space="0" w:color="auto"/>
            <w:bottom w:val="none" w:sz="0" w:space="0" w:color="auto"/>
            <w:right w:val="none" w:sz="0" w:space="0" w:color="auto"/>
          </w:divBdr>
        </w:div>
        <w:div w:id="953825466">
          <w:marLeft w:val="640"/>
          <w:marRight w:val="0"/>
          <w:marTop w:val="0"/>
          <w:marBottom w:val="0"/>
          <w:divBdr>
            <w:top w:val="none" w:sz="0" w:space="0" w:color="auto"/>
            <w:left w:val="none" w:sz="0" w:space="0" w:color="auto"/>
            <w:bottom w:val="none" w:sz="0" w:space="0" w:color="auto"/>
            <w:right w:val="none" w:sz="0" w:space="0" w:color="auto"/>
          </w:divBdr>
        </w:div>
        <w:div w:id="1434125836">
          <w:marLeft w:val="640"/>
          <w:marRight w:val="0"/>
          <w:marTop w:val="0"/>
          <w:marBottom w:val="0"/>
          <w:divBdr>
            <w:top w:val="none" w:sz="0" w:space="0" w:color="auto"/>
            <w:left w:val="none" w:sz="0" w:space="0" w:color="auto"/>
            <w:bottom w:val="none" w:sz="0" w:space="0" w:color="auto"/>
            <w:right w:val="none" w:sz="0" w:space="0" w:color="auto"/>
          </w:divBdr>
        </w:div>
        <w:div w:id="2075808810">
          <w:marLeft w:val="640"/>
          <w:marRight w:val="0"/>
          <w:marTop w:val="0"/>
          <w:marBottom w:val="0"/>
          <w:divBdr>
            <w:top w:val="none" w:sz="0" w:space="0" w:color="auto"/>
            <w:left w:val="none" w:sz="0" w:space="0" w:color="auto"/>
            <w:bottom w:val="none" w:sz="0" w:space="0" w:color="auto"/>
            <w:right w:val="none" w:sz="0" w:space="0" w:color="auto"/>
          </w:divBdr>
        </w:div>
        <w:div w:id="1939872425">
          <w:marLeft w:val="640"/>
          <w:marRight w:val="0"/>
          <w:marTop w:val="0"/>
          <w:marBottom w:val="0"/>
          <w:divBdr>
            <w:top w:val="none" w:sz="0" w:space="0" w:color="auto"/>
            <w:left w:val="none" w:sz="0" w:space="0" w:color="auto"/>
            <w:bottom w:val="none" w:sz="0" w:space="0" w:color="auto"/>
            <w:right w:val="none" w:sz="0" w:space="0" w:color="auto"/>
          </w:divBdr>
        </w:div>
        <w:div w:id="1652052540">
          <w:marLeft w:val="640"/>
          <w:marRight w:val="0"/>
          <w:marTop w:val="0"/>
          <w:marBottom w:val="0"/>
          <w:divBdr>
            <w:top w:val="none" w:sz="0" w:space="0" w:color="auto"/>
            <w:left w:val="none" w:sz="0" w:space="0" w:color="auto"/>
            <w:bottom w:val="none" w:sz="0" w:space="0" w:color="auto"/>
            <w:right w:val="none" w:sz="0" w:space="0" w:color="auto"/>
          </w:divBdr>
        </w:div>
        <w:div w:id="2003308901">
          <w:marLeft w:val="640"/>
          <w:marRight w:val="0"/>
          <w:marTop w:val="0"/>
          <w:marBottom w:val="0"/>
          <w:divBdr>
            <w:top w:val="none" w:sz="0" w:space="0" w:color="auto"/>
            <w:left w:val="none" w:sz="0" w:space="0" w:color="auto"/>
            <w:bottom w:val="none" w:sz="0" w:space="0" w:color="auto"/>
            <w:right w:val="none" w:sz="0" w:space="0" w:color="auto"/>
          </w:divBdr>
        </w:div>
        <w:div w:id="1314263417">
          <w:marLeft w:val="640"/>
          <w:marRight w:val="0"/>
          <w:marTop w:val="0"/>
          <w:marBottom w:val="0"/>
          <w:divBdr>
            <w:top w:val="none" w:sz="0" w:space="0" w:color="auto"/>
            <w:left w:val="none" w:sz="0" w:space="0" w:color="auto"/>
            <w:bottom w:val="none" w:sz="0" w:space="0" w:color="auto"/>
            <w:right w:val="none" w:sz="0" w:space="0" w:color="auto"/>
          </w:divBdr>
        </w:div>
        <w:div w:id="1326932818">
          <w:marLeft w:val="640"/>
          <w:marRight w:val="0"/>
          <w:marTop w:val="0"/>
          <w:marBottom w:val="0"/>
          <w:divBdr>
            <w:top w:val="none" w:sz="0" w:space="0" w:color="auto"/>
            <w:left w:val="none" w:sz="0" w:space="0" w:color="auto"/>
            <w:bottom w:val="none" w:sz="0" w:space="0" w:color="auto"/>
            <w:right w:val="none" w:sz="0" w:space="0" w:color="auto"/>
          </w:divBdr>
        </w:div>
        <w:div w:id="1943486222">
          <w:marLeft w:val="640"/>
          <w:marRight w:val="0"/>
          <w:marTop w:val="0"/>
          <w:marBottom w:val="0"/>
          <w:divBdr>
            <w:top w:val="none" w:sz="0" w:space="0" w:color="auto"/>
            <w:left w:val="none" w:sz="0" w:space="0" w:color="auto"/>
            <w:bottom w:val="none" w:sz="0" w:space="0" w:color="auto"/>
            <w:right w:val="none" w:sz="0" w:space="0" w:color="auto"/>
          </w:divBdr>
        </w:div>
        <w:div w:id="347954098">
          <w:marLeft w:val="640"/>
          <w:marRight w:val="0"/>
          <w:marTop w:val="0"/>
          <w:marBottom w:val="0"/>
          <w:divBdr>
            <w:top w:val="none" w:sz="0" w:space="0" w:color="auto"/>
            <w:left w:val="none" w:sz="0" w:space="0" w:color="auto"/>
            <w:bottom w:val="none" w:sz="0" w:space="0" w:color="auto"/>
            <w:right w:val="none" w:sz="0" w:space="0" w:color="auto"/>
          </w:divBdr>
        </w:div>
        <w:div w:id="1766922574">
          <w:marLeft w:val="640"/>
          <w:marRight w:val="0"/>
          <w:marTop w:val="0"/>
          <w:marBottom w:val="0"/>
          <w:divBdr>
            <w:top w:val="none" w:sz="0" w:space="0" w:color="auto"/>
            <w:left w:val="none" w:sz="0" w:space="0" w:color="auto"/>
            <w:bottom w:val="none" w:sz="0" w:space="0" w:color="auto"/>
            <w:right w:val="none" w:sz="0" w:space="0" w:color="auto"/>
          </w:divBdr>
        </w:div>
        <w:div w:id="1457064953">
          <w:marLeft w:val="640"/>
          <w:marRight w:val="0"/>
          <w:marTop w:val="0"/>
          <w:marBottom w:val="0"/>
          <w:divBdr>
            <w:top w:val="none" w:sz="0" w:space="0" w:color="auto"/>
            <w:left w:val="none" w:sz="0" w:space="0" w:color="auto"/>
            <w:bottom w:val="none" w:sz="0" w:space="0" w:color="auto"/>
            <w:right w:val="none" w:sz="0" w:space="0" w:color="auto"/>
          </w:divBdr>
        </w:div>
        <w:div w:id="1735271145">
          <w:marLeft w:val="640"/>
          <w:marRight w:val="0"/>
          <w:marTop w:val="0"/>
          <w:marBottom w:val="0"/>
          <w:divBdr>
            <w:top w:val="none" w:sz="0" w:space="0" w:color="auto"/>
            <w:left w:val="none" w:sz="0" w:space="0" w:color="auto"/>
            <w:bottom w:val="none" w:sz="0" w:space="0" w:color="auto"/>
            <w:right w:val="none" w:sz="0" w:space="0" w:color="auto"/>
          </w:divBdr>
        </w:div>
        <w:div w:id="1262492299">
          <w:marLeft w:val="640"/>
          <w:marRight w:val="0"/>
          <w:marTop w:val="0"/>
          <w:marBottom w:val="0"/>
          <w:divBdr>
            <w:top w:val="none" w:sz="0" w:space="0" w:color="auto"/>
            <w:left w:val="none" w:sz="0" w:space="0" w:color="auto"/>
            <w:bottom w:val="none" w:sz="0" w:space="0" w:color="auto"/>
            <w:right w:val="none" w:sz="0" w:space="0" w:color="auto"/>
          </w:divBdr>
        </w:div>
        <w:div w:id="1389955617">
          <w:marLeft w:val="640"/>
          <w:marRight w:val="0"/>
          <w:marTop w:val="0"/>
          <w:marBottom w:val="0"/>
          <w:divBdr>
            <w:top w:val="none" w:sz="0" w:space="0" w:color="auto"/>
            <w:left w:val="none" w:sz="0" w:space="0" w:color="auto"/>
            <w:bottom w:val="none" w:sz="0" w:space="0" w:color="auto"/>
            <w:right w:val="none" w:sz="0" w:space="0" w:color="auto"/>
          </w:divBdr>
        </w:div>
        <w:div w:id="681324853">
          <w:marLeft w:val="640"/>
          <w:marRight w:val="0"/>
          <w:marTop w:val="0"/>
          <w:marBottom w:val="0"/>
          <w:divBdr>
            <w:top w:val="none" w:sz="0" w:space="0" w:color="auto"/>
            <w:left w:val="none" w:sz="0" w:space="0" w:color="auto"/>
            <w:bottom w:val="none" w:sz="0" w:space="0" w:color="auto"/>
            <w:right w:val="none" w:sz="0" w:space="0" w:color="auto"/>
          </w:divBdr>
        </w:div>
        <w:div w:id="1533494716">
          <w:marLeft w:val="640"/>
          <w:marRight w:val="0"/>
          <w:marTop w:val="0"/>
          <w:marBottom w:val="0"/>
          <w:divBdr>
            <w:top w:val="none" w:sz="0" w:space="0" w:color="auto"/>
            <w:left w:val="none" w:sz="0" w:space="0" w:color="auto"/>
            <w:bottom w:val="none" w:sz="0" w:space="0" w:color="auto"/>
            <w:right w:val="none" w:sz="0" w:space="0" w:color="auto"/>
          </w:divBdr>
        </w:div>
        <w:div w:id="1489788483">
          <w:marLeft w:val="640"/>
          <w:marRight w:val="0"/>
          <w:marTop w:val="0"/>
          <w:marBottom w:val="0"/>
          <w:divBdr>
            <w:top w:val="none" w:sz="0" w:space="0" w:color="auto"/>
            <w:left w:val="none" w:sz="0" w:space="0" w:color="auto"/>
            <w:bottom w:val="none" w:sz="0" w:space="0" w:color="auto"/>
            <w:right w:val="none" w:sz="0" w:space="0" w:color="auto"/>
          </w:divBdr>
        </w:div>
        <w:div w:id="1621498847">
          <w:marLeft w:val="640"/>
          <w:marRight w:val="0"/>
          <w:marTop w:val="0"/>
          <w:marBottom w:val="0"/>
          <w:divBdr>
            <w:top w:val="none" w:sz="0" w:space="0" w:color="auto"/>
            <w:left w:val="none" w:sz="0" w:space="0" w:color="auto"/>
            <w:bottom w:val="none" w:sz="0" w:space="0" w:color="auto"/>
            <w:right w:val="none" w:sz="0" w:space="0" w:color="auto"/>
          </w:divBdr>
        </w:div>
        <w:div w:id="1165631616">
          <w:marLeft w:val="640"/>
          <w:marRight w:val="0"/>
          <w:marTop w:val="0"/>
          <w:marBottom w:val="0"/>
          <w:divBdr>
            <w:top w:val="none" w:sz="0" w:space="0" w:color="auto"/>
            <w:left w:val="none" w:sz="0" w:space="0" w:color="auto"/>
            <w:bottom w:val="none" w:sz="0" w:space="0" w:color="auto"/>
            <w:right w:val="none" w:sz="0" w:space="0" w:color="auto"/>
          </w:divBdr>
        </w:div>
        <w:div w:id="1673488457">
          <w:marLeft w:val="640"/>
          <w:marRight w:val="0"/>
          <w:marTop w:val="0"/>
          <w:marBottom w:val="0"/>
          <w:divBdr>
            <w:top w:val="none" w:sz="0" w:space="0" w:color="auto"/>
            <w:left w:val="none" w:sz="0" w:space="0" w:color="auto"/>
            <w:bottom w:val="none" w:sz="0" w:space="0" w:color="auto"/>
            <w:right w:val="none" w:sz="0" w:space="0" w:color="auto"/>
          </w:divBdr>
        </w:div>
        <w:div w:id="1546333799">
          <w:marLeft w:val="640"/>
          <w:marRight w:val="0"/>
          <w:marTop w:val="0"/>
          <w:marBottom w:val="0"/>
          <w:divBdr>
            <w:top w:val="none" w:sz="0" w:space="0" w:color="auto"/>
            <w:left w:val="none" w:sz="0" w:space="0" w:color="auto"/>
            <w:bottom w:val="none" w:sz="0" w:space="0" w:color="auto"/>
            <w:right w:val="none" w:sz="0" w:space="0" w:color="auto"/>
          </w:divBdr>
        </w:div>
        <w:div w:id="1261639943">
          <w:marLeft w:val="640"/>
          <w:marRight w:val="0"/>
          <w:marTop w:val="0"/>
          <w:marBottom w:val="0"/>
          <w:divBdr>
            <w:top w:val="none" w:sz="0" w:space="0" w:color="auto"/>
            <w:left w:val="none" w:sz="0" w:space="0" w:color="auto"/>
            <w:bottom w:val="none" w:sz="0" w:space="0" w:color="auto"/>
            <w:right w:val="none" w:sz="0" w:space="0" w:color="auto"/>
          </w:divBdr>
        </w:div>
        <w:div w:id="928923575">
          <w:marLeft w:val="640"/>
          <w:marRight w:val="0"/>
          <w:marTop w:val="0"/>
          <w:marBottom w:val="0"/>
          <w:divBdr>
            <w:top w:val="none" w:sz="0" w:space="0" w:color="auto"/>
            <w:left w:val="none" w:sz="0" w:space="0" w:color="auto"/>
            <w:bottom w:val="none" w:sz="0" w:space="0" w:color="auto"/>
            <w:right w:val="none" w:sz="0" w:space="0" w:color="auto"/>
          </w:divBdr>
        </w:div>
        <w:div w:id="1540511039">
          <w:marLeft w:val="640"/>
          <w:marRight w:val="0"/>
          <w:marTop w:val="0"/>
          <w:marBottom w:val="0"/>
          <w:divBdr>
            <w:top w:val="none" w:sz="0" w:space="0" w:color="auto"/>
            <w:left w:val="none" w:sz="0" w:space="0" w:color="auto"/>
            <w:bottom w:val="none" w:sz="0" w:space="0" w:color="auto"/>
            <w:right w:val="none" w:sz="0" w:space="0" w:color="auto"/>
          </w:divBdr>
        </w:div>
        <w:div w:id="1615862287">
          <w:marLeft w:val="640"/>
          <w:marRight w:val="0"/>
          <w:marTop w:val="0"/>
          <w:marBottom w:val="0"/>
          <w:divBdr>
            <w:top w:val="none" w:sz="0" w:space="0" w:color="auto"/>
            <w:left w:val="none" w:sz="0" w:space="0" w:color="auto"/>
            <w:bottom w:val="none" w:sz="0" w:space="0" w:color="auto"/>
            <w:right w:val="none" w:sz="0" w:space="0" w:color="auto"/>
          </w:divBdr>
        </w:div>
        <w:div w:id="963272827">
          <w:marLeft w:val="640"/>
          <w:marRight w:val="0"/>
          <w:marTop w:val="0"/>
          <w:marBottom w:val="0"/>
          <w:divBdr>
            <w:top w:val="none" w:sz="0" w:space="0" w:color="auto"/>
            <w:left w:val="none" w:sz="0" w:space="0" w:color="auto"/>
            <w:bottom w:val="none" w:sz="0" w:space="0" w:color="auto"/>
            <w:right w:val="none" w:sz="0" w:space="0" w:color="auto"/>
          </w:divBdr>
        </w:div>
        <w:div w:id="2102021394">
          <w:marLeft w:val="640"/>
          <w:marRight w:val="0"/>
          <w:marTop w:val="0"/>
          <w:marBottom w:val="0"/>
          <w:divBdr>
            <w:top w:val="none" w:sz="0" w:space="0" w:color="auto"/>
            <w:left w:val="none" w:sz="0" w:space="0" w:color="auto"/>
            <w:bottom w:val="none" w:sz="0" w:space="0" w:color="auto"/>
            <w:right w:val="none" w:sz="0" w:space="0" w:color="auto"/>
          </w:divBdr>
        </w:div>
        <w:div w:id="1521823073">
          <w:marLeft w:val="640"/>
          <w:marRight w:val="0"/>
          <w:marTop w:val="0"/>
          <w:marBottom w:val="0"/>
          <w:divBdr>
            <w:top w:val="none" w:sz="0" w:space="0" w:color="auto"/>
            <w:left w:val="none" w:sz="0" w:space="0" w:color="auto"/>
            <w:bottom w:val="none" w:sz="0" w:space="0" w:color="auto"/>
            <w:right w:val="none" w:sz="0" w:space="0" w:color="auto"/>
          </w:divBdr>
        </w:div>
        <w:div w:id="1993674398">
          <w:marLeft w:val="640"/>
          <w:marRight w:val="0"/>
          <w:marTop w:val="0"/>
          <w:marBottom w:val="0"/>
          <w:divBdr>
            <w:top w:val="none" w:sz="0" w:space="0" w:color="auto"/>
            <w:left w:val="none" w:sz="0" w:space="0" w:color="auto"/>
            <w:bottom w:val="none" w:sz="0" w:space="0" w:color="auto"/>
            <w:right w:val="none" w:sz="0" w:space="0" w:color="auto"/>
          </w:divBdr>
        </w:div>
        <w:div w:id="1285383683">
          <w:marLeft w:val="640"/>
          <w:marRight w:val="0"/>
          <w:marTop w:val="0"/>
          <w:marBottom w:val="0"/>
          <w:divBdr>
            <w:top w:val="none" w:sz="0" w:space="0" w:color="auto"/>
            <w:left w:val="none" w:sz="0" w:space="0" w:color="auto"/>
            <w:bottom w:val="none" w:sz="0" w:space="0" w:color="auto"/>
            <w:right w:val="none" w:sz="0" w:space="0" w:color="auto"/>
          </w:divBdr>
        </w:div>
        <w:div w:id="608008352">
          <w:marLeft w:val="640"/>
          <w:marRight w:val="0"/>
          <w:marTop w:val="0"/>
          <w:marBottom w:val="0"/>
          <w:divBdr>
            <w:top w:val="none" w:sz="0" w:space="0" w:color="auto"/>
            <w:left w:val="none" w:sz="0" w:space="0" w:color="auto"/>
            <w:bottom w:val="none" w:sz="0" w:space="0" w:color="auto"/>
            <w:right w:val="none" w:sz="0" w:space="0" w:color="auto"/>
          </w:divBdr>
        </w:div>
        <w:div w:id="881014447">
          <w:marLeft w:val="640"/>
          <w:marRight w:val="0"/>
          <w:marTop w:val="0"/>
          <w:marBottom w:val="0"/>
          <w:divBdr>
            <w:top w:val="none" w:sz="0" w:space="0" w:color="auto"/>
            <w:left w:val="none" w:sz="0" w:space="0" w:color="auto"/>
            <w:bottom w:val="none" w:sz="0" w:space="0" w:color="auto"/>
            <w:right w:val="none" w:sz="0" w:space="0" w:color="auto"/>
          </w:divBdr>
        </w:div>
        <w:div w:id="2053184407">
          <w:marLeft w:val="640"/>
          <w:marRight w:val="0"/>
          <w:marTop w:val="0"/>
          <w:marBottom w:val="0"/>
          <w:divBdr>
            <w:top w:val="none" w:sz="0" w:space="0" w:color="auto"/>
            <w:left w:val="none" w:sz="0" w:space="0" w:color="auto"/>
            <w:bottom w:val="none" w:sz="0" w:space="0" w:color="auto"/>
            <w:right w:val="none" w:sz="0" w:space="0" w:color="auto"/>
          </w:divBdr>
        </w:div>
        <w:div w:id="156576884">
          <w:marLeft w:val="640"/>
          <w:marRight w:val="0"/>
          <w:marTop w:val="0"/>
          <w:marBottom w:val="0"/>
          <w:divBdr>
            <w:top w:val="none" w:sz="0" w:space="0" w:color="auto"/>
            <w:left w:val="none" w:sz="0" w:space="0" w:color="auto"/>
            <w:bottom w:val="none" w:sz="0" w:space="0" w:color="auto"/>
            <w:right w:val="none" w:sz="0" w:space="0" w:color="auto"/>
          </w:divBdr>
        </w:div>
        <w:div w:id="40595417">
          <w:marLeft w:val="640"/>
          <w:marRight w:val="0"/>
          <w:marTop w:val="0"/>
          <w:marBottom w:val="0"/>
          <w:divBdr>
            <w:top w:val="none" w:sz="0" w:space="0" w:color="auto"/>
            <w:left w:val="none" w:sz="0" w:space="0" w:color="auto"/>
            <w:bottom w:val="none" w:sz="0" w:space="0" w:color="auto"/>
            <w:right w:val="none" w:sz="0" w:space="0" w:color="auto"/>
          </w:divBdr>
        </w:div>
        <w:div w:id="105196185">
          <w:marLeft w:val="640"/>
          <w:marRight w:val="0"/>
          <w:marTop w:val="0"/>
          <w:marBottom w:val="0"/>
          <w:divBdr>
            <w:top w:val="none" w:sz="0" w:space="0" w:color="auto"/>
            <w:left w:val="none" w:sz="0" w:space="0" w:color="auto"/>
            <w:bottom w:val="none" w:sz="0" w:space="0" w:color="auto"/>
            <w:right w:val="none" w:sz="0" w:space="0" w:color="auto"/>
          </w:divBdr>
        </w:div>
        <w:div w:id="844369861">
          <w:marLeft w:val="640"/>
          <w:marRight w:val="0"/>
          <w:marTop w:val="0"/>
          <w:marBottom w:val="0"/>
          <w:divBdr>
            <w:top w:val="none" w:sz="0" w:space="0" w:color="auto"/>
            <w:left w:val="none" w:sz="0" w:space="0" w:color="auto"/>
            <w:bottom w:val="none" w:sz="0" w:space="0" w:color="auto"/>
            <w:right w:val="none" w:sz="0" w:space="0" w:color="auto"/>
          </w:divBdr>
        </w:div>
        <w:div w:id="27994666">
          <w:marLeft w:val="640"/>
          <w:marRight w:val="0"/>
          <w:marTop w:val="0"/>
          <w:marBottom w:val="0"/>
          <w:divBdr>
            <w:top w:val="none" w:sz="0" w:space="0" w:color="auto"/>
            <w:left w:val="none" w:sz="0" w:space="0" w:color="auto"/>
            <w:bottom w:val="none" w:sz="0" w:space="0" w:color="auto"/>
            <w:right w:val="none" w:sz="0" w:space="0" w:color="auto"/>
          </w:divBdr>
        </w:div>
        <w:div w:id="436171533">
          <w:marLeft w:val="640"/>
          <w:marRight w:val="0"/>
          <w:marTop w:val="0"/>
          <w:marBottom w:val="0"/>
          <w:divBdr>
            <w:top w:val="none" w:sz="0" w:space="0" w:color="auto"/>
            <w:left w:val="none" w:sz="0" w:space="0" w:color="auto"/>
            <w:bottom w:val="none" w:sz="0" w:space="0" w:color="auto"/>
            <w:right w:val="none" w:sz="0" w:space="0" w:color="auto"/>
          </w:divBdr>
        </w:div>
        <w:div w:id="1948779176">
          <w:marLeft w:val="640"/>
          <w:marRight w:val="0"/>
          <w:marTop w:val="0"/>
          <w:marBottom w:val="0"/>
          <w:divBdr>
            <w:top w:val="none" w:sz="0" w:space="0" w:color="auto"/>
            <w:left w:val="none" w:sz="0" w:space="0" w:color="auto"/>
            <w:bottom w:val="none" w:sz="0" w:space="0" w:color="auto"/>
            <w:right w:val="none" w:sz="0" w:space="0" w:color="auto"/>
          </w:divBdr>
        </w:div>
        <w:div w:id="1769958503">
          <w:marLeft w:val="640"/>
          <w:marRight w:val="0"/>
          <w:marTop w:val="0"/>
          <w:marBottom w:val="0"/>
          <w:divBdr>
            <w:top w:val="none" w:sz="0" w:space="0" w:color="auto"/>
            <w:left w:val="none" w:sz="0" w:space="0" w:color="auto"/>
            <w:bottom w:val="none" w:sz="0" w:space="0" w:color="auto"/>
            <w:right w:val="none" w:sz="0" w:space="0" w:color="auto"/>
          </w:divBdr>
        </w:div>
        <w:div w:id="1116606093">
          <w:marLeft w:val="640"/>
          <w:marRight w:val="0"/>
          <w:marTop w:val="0"/>
          <w:marBottom w:val="0"/>
          <w:divBdr>
            <w:top w:val="none" w:sz="0" w:space="0" w:color="auto"/>
            <w:left w:val="none" w:sz="0" w:space="0" w:color="auto"/>
            <w:bottom w:val="none" w:sz="0" w:space="0" w:color="auto"/>
            <w:right w:val="none" w:sz="0" w:space="0" w:color="auto"/>
          </w:divBdr>
        </w:div>
        <w:div w:id="1180436336">
          <w:marLeft w:val="640"/>
          <w:marRight w:val="0"/>
          <w:marTop w:val="0"/>
          <w:marBottom w:val="0"/>
          <w:divBdr>
            <w:top w:val="none" w:sz="0" w:space="0" w:color="auto"/>
            <w:left w:val="none" w:sz="0" w:space="0" w:color="auto"/>
            <w:bottom w:val="none" w:sz="0" w:space="0" w:color="auto"/>
            <w:right w:val="none" w:sz="0" w:space="0" w:color="auto"/>
          </w:divBdr>
        </w:div>
        <w:div w:id="1304848699">
          <w:marLeft w:val="640"/>
          <w:marRight w:val="0"/>
          <w:marTop w:val="0"/>
          <w:marBottom w:val="0"/>
          <w:divBdr>
            <w:top w:val="none" w:sz="0" w:space="0" w:color="auto"/>
            <w:left w:val="none" w:sz="0" w:space="0" w:color="auto"/>
            <w:bottom w:val="none" w:sz="0" w:space="0" w:color="auto"/>
            <w:right w:val="none" w:sz="0" w:space="0" w:color="auto"/>
          </w:divBdr>
        </w:div>
        <w:div w:id="912935424">
          <w:marLeft w:val="640"/>
          <w:marRight w:val="0"/>
          <w:marTop w:val="0"/>
          <w:marBottom w:val="0"/>
          <w:divBdr>
            <w:top w:val="none" w:sz="0" w:space="0" w:color="auto"/>
            <w:left w:val="none" w:sz="0" w:space="0" w:color="auto"/>
            <w:bottom w:val="none" w:sz="0" w:space="0" w:color="auto"/>
            <w:right w:val="none" w:sz="0" w:space="0" w:color="auto"/>
          </w:divBdr>
        </w:div>
        <w:div w:id="90510259">
          <w:marLeft w:val="640"/>
          <w:marRight w:val="0"/>
          <w:marTop w:val="0"/>
          <w:marBottom w:val="0"/>
          <w:divBdr>
            <w:top w:val="none" w:sz="0" w:space="0" w:color="auto"/>
            <w:left w:val="none" w:sz="0" w:space="0" w:color="auto"/>
            <w:bottom w:val="none" w:sz="0" w:space="0" w:color="auto"/>
            <w:right w:val="none" w:sz="0" w:space="0" w:color="auto"/>
          </w:divBdr>
        </w:div>
        <w:div w:id="1130590977">
          <w:marLeft w:val="640"/>
          <w:marRight w:val="0"/>
          <w:marTop w:val="0"/>
          <w:marBottom w:val="0"/>
          <w:divBdr>
            <w:top w:val="none" w:sz="0" w:space="0" w:color="auto"/>
            <w:left w:val="none" w:sz="0" w:space="0" w:color="auto"/>
            <w:bottom w:val="none" w:sz="0" w:space="0" w:color="auto"/>
            <w:right w:val="none" w:sz="0" w:space="0" w:color="auto"/>
          </w:divBdr>
        </w:div>
        <w:div w:id="357774339">
          <w:marLeft w:val="640"/>
          <w:marRight w:val="0"/>
          <w:marTop w:val="0"/>
          <w:marBottom w:val="0"/>
          <w:divBdr>
            <w:top w:val="none" w:sz="0" w:space="0" w:color="auto"/>
            <w:left w:val="none" w:sz="0" w:space="0" w:color="auto"/>
            <w:bottom w:val="none" w:sz="0" w:space="0" w:color="auto"/>
            <w:right w:val="none" w:sz="0" w:space="0" w:color="auto"/>
          </w:divBdr>
        </w:div>
        <w:div w:id="2057776108">
          <w:marLeft w:val="640"/>
          <w:marRight w:val="0"/>
          <w:marTop w:val="0"/>
          <w:marBottom w:val="0"/>
          <w:divBdr>
            <w:top w:val="none" w:sz="0" w:space="0" w:color="auto"/>
            <w:left w:val="none" w:sz="0" w:space="0" w:color="auto"/>
            <w:bottom w:val="none" w:sz="0" w:space="0" w:color="auto"/>
            <w:right w:val="none" w:sz="0" w:space="0" w:color="auto"/>
          </w:divBdr>
        </w:div>
        <w:div w:id="569850336">
          <w:marLeft w:val="640"/>
          <w:marRight w:val="0"/>
          <w:marTop w:val="0"/>
          <w:marBottom w:val="0"/>
          <w:divBdr>
            <w:top w:val="none" w:sz="0" w:space="0" w:color="auto"/>
            <w:left w:val="none" w:sz="0" w:space="0" w:color="auto"/>
            <w:bottom w:val="none" w:sz="0" w:space="0" w:color="auto"/>
            <w:right w:val="none" w:sz="0" w:space="0" w:color="auto"/>
          </w:divBdr>
        </w:div>
        <w:div w:id="1676414660">
          <w:marLeft w:val="640"/>
          <w:marRight w:val="0"/>
          <w:marTop w:val="0"/>
          <w:marBottom w:val="0"/>
          <w:divBdr>
            <w:top w:val="none" w:sz="0" w:space="0" w:color="auto"/>
            <w:left w:val="none" w:sz="0" w:space="0" w:color="auto"/>
            <w:bottom w:val="none" w:sz="0" w:space="0" w:color="auto"/>
            <w:right w:val="none" w:sz="0" w:space="0" w:color="auto"/>
          </w:divBdr>
        </w:div>
        <w:div w:id="149173648">
          <w:marLeft w:val="640"/>
          <w:marRight w:val="0"/>
          <w:marTop w:val="0"/>
          <w:marBottom w:val="0"/>
          <w:divBdr>
            <w:top w:val="none" w:sz="0" w:space="0" w:color="auto"/>
            <w:left w:val="none" w:sz="0" w:space="0" w:color="auto"/>
            <w:bottom w:val="none" w:sz="0" w:space="0" w:color="auto"/>
            <w:right w:val="none" w:sz="0" w:space="0" w:color="auto"/>
          </w:divBdr>
        </w:div>
        <w:div w:id="1896891512">
          <w:marLeft w:val="640"/>
          <w:marRight w:val="0"/>
          <w:marTop w:val="0"/>
          <w:marBottom w:val="0"/>
          <w:divBdr>
            <w:top w:val="none" w:sz="0" w:space="0" w:color="auto"/>
            <w:left w:val="none" w:sz="0" w:space="0" w:color="auto"/>
            <w:bottom w:val="none" w:sz="0" w:space="0" w:color="auto"/>
            <w:right w:val="none" w:sz="0" w:space="0" w:color="auto"/>
          </w:divBdr>
        </w:div>
        <w:div w:id="1382901932">
          <w:marLeft w:val="640"/>
          <w:marRight w:val="0"/>
          <w:marTop w:val="0"/>
          <w:marBottom w:val="0"/>
          <w:divBdr>
            <w:top w:val="none" w:sz="0" w:space="0" w:color="auto"/>
            <w:left w:val="none" w:sz="0" w:space="0" w:color="auto"/>
            <w:bottom w:val="none" w:sz="0" w:space="0" w:color="auto"/>
            <w:right w:val="none" w:sz="0" w:space="0" w:color="auto"/>
          </w:divBdr>
        </w:div>
        <w:div w:id="606497918">
          <w:marLeft w:val="640"/>
          <w:marRight w:val="0"/>
          <w:marTop w:val="0"/>
          <w:marBottom w:val="0"/>
          <w:divBdr>
            <w:top w:val="none" w:sz="0" w:space="0" w:color="auto"/>
            <w:left w:val="none" w:sz="0" w:space="0" w:color="auto"/>
            <w:bottom w:val="none" w:sz="0" w:space="0" w:color="auto"/>
            <w:right w:val="none" w:sz="0" w:space="0" w:color="auto"/>
          </w:divBdr>
        </w:div>
        <w:div w:id="1266615554">
          <w:marLeft w:val="640"/>
          <w:marRight w:val="0"/>
          <w:marTop w:val="0"/>
          <w:marBottom w:val="0"/>
          <w:divBdr>
            <w:top w:val="none" w:sz="0" w:space="0" w:color="auto"/>
            <w:left w:val="none" w:sz="0" w:space="0" w:color="auto"/>
            <w:bottom w:val="none" w:sz="0" w:space="0" w:color="auto"/>
            <w:right w:val="none" w:sz="0" w:space="0" w:color="auto"/>
          </w:divBdr>
        </w:div>
        <w:div w:id="816726756">
          <w:marLeft w:val="640"/>
          <w:marRight w:val="0"/>
          <w:marTop w:val="0"/>
          <w:marBottom w:val="0"/>
          <w:divBdr>
            <w:top w:val="none" w:sz="0" w:space="0" w:color="auto"/>
            <w:left w:val="none" w:sz="0" w:space="0" w:color="auto"/>
            <w:bottom w:val="none" w:sz="0" w:space="0" w:color="auto"/>
            <w:right w:val="none" w:sz="0" w:space="0" w:color="auto"/>
          </w:divBdr>
        </w:div>
        <w:div w:id="1121996664">
          <w:marLeft w:val="640"/>
          <w:marRight w:val="0"/>
          <w:marTop w:val="0"/>
          <w:marBottom w:val="0"/>
          <w:divBdr>
            <w:top w:val="none" w:sz="0" w:space="0" w:color="auto"/>
            <w:left w:val="none" w:sz="0" w:space="0" w:color="auto"/>
            <w:bottom w:val="none" w:sz="0" w:space="0" w:color="auto"/>
            <w:right w:val="none" w:sz="0" w:space="0" w:color="auto"/>
          </w:divBdr>
        </w:div>
        <w:div w:id="1108696571">
          <w:marLeft w:val="640"/>
          <w:marRight w:val="0"/>
          <w:marTop w:val="0"/>
          <w:marBottom w:val="0"/>
          <w:divBdr>
            <w:top w:val="none" w:sz="0" w:space="0" w:color="auto"/>
            <w:left w:val="none" w:sz="0" w:space="0" w:color="auto"/>
            <w:bottom w:val="none" w:sz="0" w:space="0" w:color="auto"/>
            <w:right w:val="none" w:sz="0" w:space="0" w:color="auto"/>
          </w:divBdr>
        </w:div>
        <w:div w:id="134371565">
          <w:marLeft w:val="640"/>
          <w:marRight w:val="0"/>
          <w:marTop w:val="0"/>
          <w:marBottom w:val="0"/>
          <w:divBdr>
            <w:top w:val="none" w:sz="0" w:space="0" w:color="auto"/>
            <w:left w:val="none" w:sz="0" w:space="0" w:color="auto"/>
            <w:bottom w:val="none" w:sz="0" w:space="0" w:color="auto"/>
            <w:right w:val="none" w:sz="0" w:space="0" w:color="auto"/>
          </w:divBdr>
        </w:div>
        <w:div w:id="195581047">
          <w:marLeft w:val="640"/>
          <w:marRight w:val="0"/>
          <w:marTop w:val="0"/>
          <w:marBottom w:val="0"/>
          <w:divBdr>
            <w:top w:val="none" w:sz="0" w:space="0" w:color="auto"/>
            <w:left w:val="none" w:sz="0" w:space="0" w:color="auto"/>
            <w:bottom w:val="none" w:sz="0" w:space="0" w:color="auto"/>
            <w:right w:val="none" w:sz="0" w:space="0" w:color="auto"/>
          </w:divBdr>
        </w:div>
        <w:div w:id="1959798574">
          <w:marLeft w:val="640"/>
          <w:marRight w:val="0"/>
          <w:marTop w:val="0"/>
          <w:marBottom w:val="0"/>
          <w:divBdr>
            <w:top w:val="none" w:sz="0" w:space="0" w:color="auto"/>
            <w:left w:val="none" w:sz="0" w:space="0" w:color="auto"/>
            <w:bottom w:val="none" w:sz="0" w:space="0" w:color="auto"/>
            <w:right w:val="none" w:sz="0" w:space="0" w:color="auto"/>
          </w:divBdr>
        </w:div>
        <w:div w:id="735130279">
          <w:marLeft w:val="640"/>
          <w:marRight w:val="0"/>
          <w:marTop w:val="0"/>
          <w:marBottom w:val="0"/>
          <w:divBdr>
            <w:top w:val="none" w:sz="0" w:space="0" w:color="auto"/>
            <w:left w:val="none" w:sz="0" w:space="0" w:color="auto"/>
            <w:bottom w:val="none" w:sz="0" w:space="0" w:color="auto"/>
            <w:right w:val="none" w:sz="0" w:space="0" w:color="auto"/>
          </w:divBdr>
        </w:div>
        <w:div w:id="1498184661">
          <w:marLeft w:val="640"/>
          <w:marRight w:val="0"/>
          <w:marTop w:val="0"/>
          <w:marBottom w:val="0"/>
          <w:divBdr>
            <w:top w:val="none" w:sz="0" w:space="0" w:color="auto"/>
            <w:left w:val="none" w:sz="0" w:space="0" w:color="auto"/>
            <w:bottom w:val="none" w:sz="0" w:space="0" w:color="auto"/>
            <w:right w:val="none" w:sz="0" w:space="0" w:color="auto"/>
          </w:divBdr>
        </w:div>
        <w:div w:id="1215392642">
          <w:marLeft w:val="640"/>
          <w:marRight w:val="0"/>
          <w:marTop w:val="0"/>
          <w:marBottom w:val="0"/>
          <w:divBdr>
            <w:top w:val="none" w:sz="0" w:space="0" w:color="auto"/>
            <w:left w:val="none" w:sz="0" w:space="0" w:color="auto"/>
            <w:bottom w:val="none" w:sz="0" w:space="0" w:color="auto"/>
            <w:right w:val="none" w:sz="0" w:space="0" w:color="auto"/>
          </w:divBdr>
        </w:div>
        <w:div w:id="213395910">
          <w:marLeft w:val="640"/>
          <w:marRight w:val="0"/>
          <w:marTop w:val="0"/>
          <w:marBottom w:val="0"/>
          <w:divBdr>
            <w:top w:val="none" w:sz="0" w:space="0" w:color="auto"/>
            <w:left w:val="none" w:sz="0" w:space="0" w:color="auto"/>
            <w:bottom w:val="none" w:sz="0" w:space="0" w:color="auto"/>
            <w:right w:val="none" w:sz="0" w:space="0" w:color="auto"/>
          </w:divBdr>
        </w:div>
        <w:div w:id="484511704">
          <w:marLeft w:val="640"/>
          <w:marRight w:val="0"/>
          <w:marTop w:val="0"/>
          <w:marBottom w:val="0"/>
          <w:divBdr>
            <w:top w:val="none" w:sz="0" w:space="0" w:color="auto"/>
            <w:left w:val="none" w:sz="0" w:space="0" w:color="auto"/>
            <w:bottom w:val="none" w:sz="0" w:space="0" w:color="auto"/>
            <w:right w:val="none" w:sz="0" w:space="0" w:color="auto"/>
          </w:divBdr>
        </w:div>
        <w:div w:id="1285502234">
          <w:marLeft w:val="640"/>
          <w:marRight w:val="0"/>
          <w:marTop w:val="0"/>
          <w:marBottom w:val="0"/>
          <w:divBdr>
            <w:top w:val="none" w:sz="0" w:space="0" w:color="auto"/>
            <w:left w:val="none" w:sz="0" w:space="0" w:color="auto"/>
            <w:bottom w:val="none" w:sz="0" w:space="0" w:color="auto"/>
            <w:right w:val="none" w:sz="0" w:space="0" w:color="auto"/>
          </w:divBdr>
        </w:div>
        <w:div w:id="817578143">
          <w:marLeft w:val="640"/>
          <w:marRight w:val="0"/>
          <w:marTop w:val="0"/>
          <w:marBottom w:val="0"/>
          <w:divBdr>
            <w:top w:val="none" w:sz="0" w:space="0" w:color="auto"/>
            <w:left w:val="none" w:sz="0" w:space="0" w:color="auto"/>
            <w:bottom w:val="none" w:sz="0" w:space="0" w:color="auto"/>
            <w:right w:val="none" w:sz="0" w:space="0" w:color="auto"/>
          </w:divBdr>
        </w:div>
        <w:div w:id="506410559">
          <w:marLeft w:val="640"/>
          <w:marRight w:val="0"/>
          <w:marTop w:val="0"/>
          <w:marBottom w:val="0"/>
          <w:divBdr>
            <w:top w:val="none" w:sz="0" w:space="0" w:color="auto"/>
            <w:left w:val="none" w:sz="0" w:space="0" w:color="auto"/>
            <w:bottom w:val="none" w:sz="0" w:space="0" w:color="auto"/>
            <w:right w:val="none" w:sz="0" w:space="0" w:color="auto"/>
          </w:divBdr>
        </w:div>
        <w:div w:id="803234666">
          <w:marLeft w:val="640"/>
          <w:marRight w:val="0"/>
          <w:marTop w:val="0"/>
          <w:marBottom w:val="0"/>
          <w:divBdr>
            <w:top w:val="none" w:sz="0" w:space="0" w:color="auto"/>
            <w:left w:val="none" w:sz="0" w:space="0" w:color="auto"/>
            <w:bottom w:val="none" w:sz="0" w:space="0" w:color="auto"/>
            <w:right w:val="none" w:sz="0" w:space="0" w:color="auto"/>
          </w:divBdr>
        </w:div>
        <w:div w:id="2023585511">
          <w:marLeft w:val="640"/>
          <w:marRight w:val="0"/>
          <w:marTop w:val="0"/>
          <w:marBottom w:val="0"/>
          <w:divBdr>
            <w:top w:val="none" w:sz="0" w:space="0" w:color="auto"/>
            <w:left w:val="none" w:sz="0" w:space="0" w:color="auto"/>
            <w:bottom w:val="none" w:sz="0" w:space="0" w:color="auto"/>
            <w:right w:val="none" w:sz="0" w:space="0" w:color="auto"/>
          </w:divBdr>
        </w:div>
        <w:div w:id="815534009">
          <w:marLeft w:val="640"/>
          <w:marRight w:val="0"/>
          <w:marTop w:val="0"/>
          <w:marBottom w:val="0"/>
          <w:divBdr>
            <w:top w:val="none" w:sz="0" w:space="0" w:color="auto"/>
            <w:left w:val="none" w:sz="0" w:space="0" w:color="auto"/>
            <w:bottom w:val="none" w:sz="0" w:space="0" w:color="auto"/>
            <w:right w:val="none" w:sz="0" w:space="0" w:color="auto"/>
          </w:divBdr>
        </w:div>
        <w:div w:id="912472364">
          <w:marLeft w:val="640"/>
          <w:marRight w:val="0"/>
          <w:marTop w:val="0"/>
          <w:marBottom w:val="0"/>
          <w:divBdr>
            <w:top w:val="none" w:sz="0" w:space="0" w:color="auto"/>
            <w:left w:val="none" w:sz="0" w:space="0" w:color="auto"/>
            <w:bottom w:val="none" w:sz="0" w:space="0" w:color="auto"/>
            <w:right w:val="none" w:sz="0" w:space="0" w:color="auto"/>
          </w:divBdr>
        </w:div>
        <w:div w:id="2012442256">
          <w:marLeft w:val="640"/>
          <w:marRight w:val="0"/>
          <w:marTop w:val="0"/>
          <w:marBottom w:val="0"/>
          <w:divBdr>
            <w:top w:val="none" w:sz="0" w:space="0" w:color="auto"/>
            <w:left w:val="none" w:sz="0" w:space="0" w:color="auto"/>
            <w:bottom w:val="none" w:sz="0" w:space="0" w:color="auto"/>
            <w:right w:val="none" w:sz="0" w:space="0" w:color="auto"/>
          </w:divBdr>
        </w:div>
        <w:div w:id="1079130311">
          <w:marLeft w:val="640"/>
          <w:marRight w:val="0"/>
          <w:marTop w:val="0"/>
          <w:marBottom w:val="0"/>
          <w:divBdr>
            <w:top w:val="none" w:sz="0" w:space="0" w:color="auto"/>
            <w:left w:val="none" w:sz="0" w:space="0" w:color="auto"/>
            <w:bottom w:val="none" w:sz="0" w:space="0" w:color="auto"/>
            <w:right w:val="none" w:sz="0" w:space="0" w:color="auto"/>
          </w:divBdr>
        </w:div>
        <w:div w:id="1242177544">
          <w:marLeft w:val="640"/>
          <w:marRight w:val="0"/>
          <w:marTop w:val="0"/>
          <w:marBottom w:val="0"/>
          <w:divBdr>
            <w:top w:val="none" w:sz="0" w:space="0" w:color="auto"/>
            <w:left w:val="none" w:sz="0" w:space="0" w:color="auto"/>
            <w:bottom w:val="none" w:sz="0" w:space="0" w:color="auto"/>
            <w:right w:val="none" w:sz="0" w:space="0" w:color="auto"/>
          </w:divBdr>
        </w:div>
        <w:div w:id="1845440733">
          <w:marLeft w:val="640"/>
          <w:marRight w:val="0"/>
          <w:marTop w:val="0"/>
          <w:marBottom w:val="0"/>
          <w:divBdr>
            <w:top w:val="none" w:sz="0" w:space="0" w:color="auto"/>
            <w:left w:val="none" w:sz="0" w:space="0" w:color="auto"/>
            <w:bottom w:val="none" w:sz="0" w:space="0" w:color="auto"/>
            <w:right w:val="none" w:sz="0" w:space="0" w:color="auto"/>
          </w:divBdr>
        </w:div>
        <w:div w:id="417211663">
          <w:marLeft w:val="640"/>
          <w:marRight w:val="0"/>
          <w:marTop w:val="0"/>
          <w:marBottom w:val="0"/>
          <w:divBdr>
            <w:top w:val="none" w:sz="0" w:space="0" w:color="auto"/>
            <w:left w:val="none" w:sz="0" w:space="0" w:color="auto"/>
            <w:bottom w:val="none" w:sz="0" w:space="0" w:color="auto"/>
            <w:right w:val="none" w:sz="0" w:space="0" w:color="auto"/>
          </w:divBdr>
        </w:div>
        <w:div w:id="1143154504">
          <w:marLeft w:val="640"/>
          <w:marRight w:val="0"/>
          <w:marTop w:val="0"/>
          <w:marBottom w:val="0"/>
          <w:divBdr>
            <w:top w:val="none" w:sz="0" w:space="0" w:color="auto"/>
            <w:left w:val="none" w:sz="0" w:space="0" w:color="auto"/>
            <w:bottom w:val="none" w:sz="0" w:space="0" w:color="auto"/>
            <w:right w:val="none" w:sz="0" w:space="0" w:color="auto"/>
          </w:divBdr>
        </w:div>
        <w:div w:id="89201173">
          <w:marLeft w:val="640"/>
          <w:marRight w:val="0"/>
          <w:marTop w:val="0"/>
          <w:marBottom w:val="0"/>
          <w:divBdr>
            <w:top w:val="none" w:sz="0" w:space="0" w:color="auto"/>
            <w:left w:val="none" w:sz="0" w:space="0" w:color="auto"/>
            <w:bottom w:val="none" w:sz="0" w:space="0" w:color="auto"/>
            <w:right w:val="none" w:sz="0" w:space="0" w:color="auto"/>
          </w:divBdr>
        </w:div>
        <w:div w:id="664019024">
          <w:marLeft w:val="640"/>
          <w:marRight w:val="0"/>
          <w:marTop w:val="0"/>
          <w:marBottom w:val="0"/>
          <w:divBdr>
            <w:top w:val="none" w:sz="0" w:space="0" w:color="auto"/>
            <w:left w:val="none" w:sz="0" w:space="0" w:color="auto"/>
            <w:bottom w:val="none" w:sz="0" w:space="0" w:color="auto"/>
            <w:right w:val="none" w:sz="0" w:space="0" w:color="auto"/>
          </w:divBdr>
        </w:div>
        <w:div w:id="1031229517">
          <w:marLeft w:val="640"/>
          <w:marRight w:val="0"/>
          <w:marTop w:val="0"/>
          <w:marBottom w:val="0"/>
          <w:divBdr>
            <w:top w:val="none" w:sz="0" w:space="0" w:color="auto"/>
            <w:left w:val="none" w:sz="0" w:space="0" w:color="auto"/>
            <w:bottom w:val="none" w:sz="0" w:space="0" w:color="auto"/>
            <w:right w:val="none" w:sz="0" w:space="0" w:color="auto"/>
          </w:divBdr>
        </w:div>
        <w:div w:id="1226717545">
          <w:marLeft w:val="640"/>
          <w:marRight w:val="0"/>
          <w:marTop w:val="0"/>
          <w:marBottom w:val="0"/>
          <w:divBdr>
            <w:top w:val="none" w:sz="0" w:space="0" w:color="auto"/>
            <w:left w:val="none" w:sz="0" w:space="0" w:color="auto"/>
            <w:bottom w:val="none" w:sz="0" w:space="0" w:color="auto"/>
            <w:right w:val="none" w:sz="0" w:space="0" w:color="auto"/>
          </w:divBdr>
        </w:div>
        <w:div w:id="2128353795">
          <w:marLeft w:val="640"/>
          <w:marRight w:val="0"/>
          <w:marTop w:val="0"/>
          <w:marBottom w:val="0"/>
          <w:divBdr>
            <w:top w:val="none" w:sz="0" w:space="0" w:color="auto"/>
            <w:left w:val="none" w:sz="0" w:space="0" w:color="auto"/>
            <w:bottom w:val="none" w:sz="0" w:space="0" w:color="auto"/>
            <w:right w:val="none" w:sz="0" w:space="0" w:color="auto"/>
          </w:divBdr>
        </w:div>
        <w:div w:id="1979067939">
          <w:marLeft w:val="640"/>
          <w:marRight w:val="0"/>
          <w:marTop w:val="0"/>
          <w:marBottom w:val="0"/>
          <w:divBdr>
            <w:top w:val="none" w:sz="0" w:space="0" w:color="auto"/>
            <w:left w:val="none" w:sz="0" w:space="0" w:color="auto"/>
            <w:bottom w:val="none" w:sz="0" w:space="0" w:color="auto"/>
            <w:right w:val="none" w:sz="0" w:space="0" w:color="auto"/>
          </w:divBdr>
        </w:div>
        <w:div w:id="383411779">
          <w:marLeft w:val="640"/>
          <w:marRight w:val="0"/>
          <w:marTop w:val="0"/>
          <w:marBottom w:val="0"/>
          <w:divBdr>
            <w:top w:val="none" w:sz="0" w:space="0" w:color="auto"/>
            <w:left w:val="none" w:sz="0" w:space="0" w:color="auto"/>
            <w:bottom w:val="none" w:sz="0" w:space="0" w:color="auto"/>
            <w:right w:val="none" w:sz="0" w:space="0" w:color="auto"/>
          </w:divBdr>
        </w:div>
        <w:div w:id="1265646888">
          <w:marLeft w:val="640"/>
          <w:marRight w:val="0"/>
          <w:marTop w:val="0"/>
          <w:marBottom w:val="0"/>
          <w:divBdr>
            <w:top w:val="none" w:sz="0" w:space="0" w:color="auto"/>
            <w:left w:val="none" w:sz="0" w:space="0" w:color="auto"/>
            <w:bottom w:val="none" w:sz="0" w:space="0" w:color="auto"/>
            <w:right w:val="none" w:sz="0" w:space="0" w:color="auto"/>
          </w:divBdr>
        </w:div>
        <w:div w:id="1404790542">
          <w:marLeft w:val="640"/>
          <w:marRight w:val="0"/>
          <w:marTop w:val="0"/>
          <w:marBottom w:val="0"/>
          <w:divBdr>
            <w:top w:val="none" w:sz="0" w:space="0" w:color="auto"/>
            <w:left w:val="none" w:sz="0" w:space="0" w:color="auto"/>
            <w:bottom w:val="none" w:sz="0" w:space="0" w:color="auto"/>
            <w:right w:val="none" w:sz="0" w:space="0" w:color="auto"/>
          </w:divBdr>
        </w:div>
        <w:div w:id="583876849">
          <w:marLeft w:val="640"/>
          <w:marRight w:val="0"/>
          <w:marTop w:val="0"/>
          <w:marBottom w:val="0"/>
          <w:divBdr>
            <w:top w:val="none" w:sz="0" w:space="0" w:color="auto"/>
            <w:left w:val="none" w:sz="0" w:space="0" w:color="auto"/>
            <w:bottom w:val="none" w:sz="0" w:space="0" w:color="auto"/>
            <w:right w:val="none" w:sz="0" w:space="0" w:color="auto"/>
          </w:divBdr>
        </w:div>
        <w:div w:id="201283603">
          <w:marLeft w:val="640"/>
          <w:marRight w:val="0"/>
          <w:marTop w:val="0"/>
          <w:marBottom w:val="0"/>
          <w:divBdr>
            <w:top w:val="none" w:sz="0" w:space="0" w:color="auto"/>
            <w:left w:val="none" w:sz="0" w:space="0" w:color="auto"/>
            <w:bottom w:val="none" w:sz="0" w:space="0" w:color="auto"/>
            <w:right w:val="none" w:sz="0" w:space="0" w:color="auto"/>
          </w:divBdr>
        </w:div>
      </w:divsChild>
    </w:div>
    <w:div w:id="1993752402">
      <w:bodyDiv w:val="1"/>
      <w:marLeft w:val="0"/>
      <w:marRight w:val="0"/>
      <w:marTop w:val="0"/>
      <w:marBottom w:val="0"/>
      <w:divBdr>
        <w:top w:val="none" w:sz="0" w:space="0" w:color="auto"/>
        <w:left w:val="none" w:sz="0" w:space="0" w:color="auto"/>
        <w:bottom w:val="none" w:sz="0" w:space="0" w:color="auto"/>
        <w:right w:val="none" w:sz="0" w:space="0" w:color="auto"/>
      </w:divBdr>
      <w:divsChild>
        <w:div w:id="425736953">
          <w:marLeft w:val="640"/>
          <w:marRight w:val="0"/>
          <w:marTop w:val="0"/>
          <w:marBottom w:val="0"/>
          <w:divBdr>
            <w:top w:val="none" w:sz="0" w:space="0" w:color="auto"/>
            <w:left w:val="none" w:sz="0" w:space="0" w:color="auto"/>
            <w:bottom w:val="none" w:sz="0" w:space="0" w:color="auto"/>
            <w:right w:val="none" w:sz="0" w:space="0" w:color="auto"/>
          </w:divBdr>
        </w:div>
        <w:div w:id="1773278955">
          <w:marLeft w:val="640"/>
          <w:marRight w:val="0"/>
          <w:marTop w:val="0"/>
          <w:marBottom w:val="0"/>
          <w:divBdr>
            <w:top w:val="none" w:sz="0" w:space="0" w:color="auto"/>
            <w:left w:val="none" w:sz="0" w:space="0" w:color="auto"/>
            <w:bottom w:val="none" w:sz="0" w:space="0" w:color="auto"/>
            <w:right w:val="none" w:sz="0" w:space="0" w:color="auto"/>
          </w:divBdr>
        </w:div>
        <w:div w:id="1405448251">
          <w:marLeft w:val="640"/>
          <w:marRight w:val="0"/>
          <w:marTop w:val="0"/>
          <w:marBottom w:val="0"/>
          <w:divBdr>
            <w:top w:val="none" w:sz="0" w:space="0" w:color="auto"/>
            <w:left w:val="none" w:sz="0" w:space="0" w:color="auto"/>
            <w:bottom w:val="none" w:sz="0" w:space="0" w:color="auto"/>
            <w:right w:val="none" w:sz="0" w:space="0" w:color="auto"/>
          </w:divBdr>
        </w:div>
        <w:div w:id="889146614">
          <w:marLeft w:val="640"/>
          <w:marRight w:val="0"/>
          <w:marTop w:val="0"/>
          <w:marBottom w:val="0"/>
          <w:divBdr>
            <w:top w:val="none" w:sz="0" w:space="0" w:color="auto"/>
            <w:left w:val="none" w:sz="0" w:space="0" w:color="auto"/>
            <w:bottom w:val="none" w:sz="0" w:space="0" w:color="auto"/>
            <w:right w:val="none" w:sz="0" w:space="0" w:color="auto"/>
          </w:divBdr>
        </w:div>
        <w:div w:id="149248523">
          <w:marLeft w:val="640"/>
          <w:marRight w:val="0"/>
          <w:marTop w:val="0"/>
          <w:marBottom w:val="0"/>
          <w:divBdr>
            <w:top w:val="none" w:sz="0" w:space="0" w:color="auto"/>
            <w:left w:val="none" w:sz="0" w:space="0" w:color="auto"/>
            <w:bottom w:val="none" w:sz="0" w:space="0" w:color="auto"/>
            <w:right w:val="none" w:sz="0" w:space="0" w:color="auto"/>
          </w:divBdr>
        </w:div>
        <w:div w:id="2035035232">
          <w:marLeft w:val="640"/>
          <w:marRight w:val="0"/>
          <w:marTop w:val="0"/>
          <w:marBottom w:val="0"/>
          <w:divBdr>
            <w:top w:val="none" w:sz="0" w:space="0" w:color="auto"/>
            <w:left w:val="none" w:sz="0" w:space="0" w:color="auto"/>
            <w:bottom w:val="none" w:sz="0" w:space="0" w:color="auto"/>
            <w:right w:val="none" w:sz="0" w:space="0" w:color="auto"/>
          </w:divBdr>
        </w:div>
        <w:div w:id="119300992">
          <w:marLeft w:val="640"/>
          <w:marRight w:val="0"/>
          <w:marTop w:val="0"/>
          <w:marBottom w:val="0"/>
          <w:divBdr>
            <w:top w:val="none" w:sz="0" w:space="0" w:color="auto"/>
            <w:left w:val="none" w:sz="0" w:space="0" w:color="auto"/>
            <w:bottom w:val="none" w:sz="0" w:space="0" w:color="auto"/>
            <w:right w:val="none" w:sz="0" w:space="0" w:color="auto"/>
          </w:divBdr>
        </w:div>
        <w:div w:id="1321886335">
          <w:marLeft w:val="640"/>
          <w:marRight w:val="0"/>
          <w:marTop w:val="0"/>
          <w:marBottom w:val="0"/>
          <w:divBdr>
            <w:top w:val="none" w:sz="0" w:space="0" w:color="auto"/>
            <w:left w:val="none" w:sz="0" w:space="0" w:color="auto"/>
            <w:bottom w:val="none" w:sz="0" w:space="0" w:color="auto"/>
            <w:right w:val="none" w:sz="0" w:space="0" w:color="auto"/>
          </w:divBdr>
        </w:div>
        <w:div w:id="1430349528">
          <w:marLeft w:val="640"/>
          <w:marRight w:val="0"/>
          <w:marTop w:val="0"/>
          <w:marBottom w:val="0"/>
          <w:divBdr>
            <w:top w:val="none" w:sz="0" w:space="0" w:color="auto"/>
            <w:left w:val="none" w:sz="0" w:space="0" w:color="auto"/>
            <w:bottom w:val="none" w:sz="0" w:space="0" w:color="auto"/>
            <w:right w:val="none" w:sz="0" w:space="0" w:color="auto"/>
          </w:divBdr>
        </w:div>
        <w:div w:id="591402134">
          <w:marLeft w:val="640"/>
          <w:marRight w:val="0"/>
          <w:marTop w:val="0"/>
          <w:marBottom w:val="0"/>
          <w:divBdr>
            <w:top w:val="none" w:sz="0" w:space="0" w:color="auto"/>
            <w:left w:val="none" w:sz="0" w:space="0" w:color="auto"/>
            <w:bottom w:val="none" w:sz="0" w:space="0" w:color="auto"/>
            <w:right w:val="none" w:sz="0" w:space="0" w:color="auto"/>
          </w:divBdr>
        </w:div>
        <w:div w:id="1228568127">
          <w:marLeft w:val="640"/>
          <w:marRight w:val="0"/>
          <w:marTop w:val="0"/>
          <w:marBottom w:val="0"/>
          <w:divBdr>
            <w:top w:val="none" w:sz="0" w:space="0" w:color="auto"/>
            <w:left w:val="none" w:sz="0" w:space="0" w:color="auto"/>
            <w:bottom w:val="none" w:sz="0" w:space="0" w:color="auto"/>
            <w:right w:val="none" w:sz="0" w:space="0" w:color="auto"/>
          </w:divBdr>
        </w:div>
        <w:div w:id="1729063977">
          <w:marLeft w:val="640"/>
          <w:marRight w:val="0"/>
          <w:marTop w:val="0"/>
          <w:marBottom w:val="0"/>
          <w:divBdr>
            <w:top w:val="none" w:sz="0" w:space="0" w:color="auto"/>
            <w:left w:val="none" w:sz="0" w:space="0" w:color="auto"/>
            <w:bottom w:val="none" w:sz="0" w:space="0" w:color="auto"/>
            <w:right w:val="none" w:sz="0" w:space="0" w:color="auto"/>
          </w:divBdr>
        </w:div>
        <w:div w:id="49311158">
          <w:marLeft w:val="640"/>
          <w:marRight w:val="0"/>
          <w:marTop w:val="0"/>
          <w:marBottom w:val="0"/>
          <w:divBdr>
            <w:top w:val="none" w:sz="0" w:space="0" w:color="auto"/>
            <w:left w:val="none" w:sz="0" w:space="0" w:color="auto"/>
            <w:bottom w:val="none" w:sz="0" w:space="0" w:color="auto"/>
            <w:right w:val="none" w:sz="0" w:space="0" w:color="auto"/>
          </w:divBdr>
        </w:div>
        <w:div w:id="2017608434">
          <w:marLeft w:val="640"/>
          <w:marRight w:val="0"/>
          <w:marTop w:val="0"/>
          <w:marBottom w:val="0"/>
          <w:divBdr>
            <w:top w:val="none" w:sz="0" w:space="0" w:color="auto"/>
            <w:left w:val="none" w:sz="0" w:space="0" w:color="auto"/>
            <w:bottom w:val="none" w:sz="0" w:space="0" w:color="auto"/>
            <w:right w:val="none" w:sz="0" w:space="0" w:color="auto"/>
          </w:divBdr>
        </w:div>
        <w:div w:id="1404912641">
          <w:marLeft w:val="640"/>
          <w:marRight w:val="0"/>
          <w:marTop w:val="0"/>
          <w:marBottom w:val="0"/>
          <w:divBdr>
            <w:top w:val="none" w:sz="0" w:space="0" w:color="auto"/>
            <w:left w:val="none" w:sz="0" w:space="0" w:color="auto"/>
            <w:bottom w:val="none" w:sz="0" w:space="0" w:color="auto"/>
            <w:right w:val="none" w:sz="0" w:space="0" w:color="auto"/>
          </w:divBdr>
        </w:div>
        <w:div w:id="2045016728">
          <w:marLeft w:val="640"/>
          <w:marRight w:val="0"/>
          <w:marTop w:val="0"/>
          <w:marBottom w:val="0"/>
          <w:divBdr>
            <w:top w:val="none" w:sz="0" w:space="0" w:color="auto"/>
            <w:left w:val="none" w:sz="0" w:space="0" w:color="auto"/>
            <w:bottom w:val="none" w:sz="0" w:space="0" w:color="auto"/>
            <w:right w:val="none" w:sz="0" w:space="0" w:color="auto"/>
          </w:divBdr>
        </w:div>
        <w:div w:id="1363168842">
          <w:marLeft w:val="640"/>
          <w:marRight w:val="0"/>
          <w:marTop w:val="0"/>
          <w:marBottom w:val="0"/>
          <w:divBdr>
            <w:top w:val="none" w:sz="0" w:space="0" w:color="auto"/>
            <w:left w:val="none" w:sz="0" w:space="0" w:color="auto"/>
            <w:bottom w:val="none" w:sz="0" w:space="0" w:color="auto"/>
            <w:right w:val="none" w:sz="0" w:space="0" w:color="auto"/>
          </w:divBdr>
        </w:div>
        <w:div w:id="30039970">
          <w:marLeft w:val="640"/>
          <w:marRight w:val="0"/>
          <w:marTop w:val="0"/>
          <w:marBottom w:val="0"/>
          <w:divBdr>
            <w:top w:val="none" w:sz="0" w:space="0" w:color="auto"/>
            <w:left w:val="none" w:sz="0" w:space="0" w:color="auto"/>
            <w:bottom w:val="none" w:sz="0" w:space="0" w:color="auto"/>
            <w:right w:val="none" w:sz="0" w:space="0" w:color="auto"/>
          </w:divBdr>
        </w:div>
        <w:div w:id="2136748297">
          <w:marLeft w:val="640"/>
          <w:marRight w:val="0"/>
          <w:marTop w:val="0"/>
          <w:marBottom w:val="0"/>
          <w:divBdr>
            <w:top w:val="none" w:sz="0" w:space="0" w:color="auto"/>
            <w:left w:val="none" w:sz="0" w:space="0" w:color="auto"/>
            <w:bottom w:val="none" w:sz="0" w:space="0" w:color="auto"/>
            <w:right w:val="none" w:sz="0" w:space="0" w:color="auto"/>
          </w:divBdr>
        </w:div>
        <w:div w:id="1122576639">
          <w:marLeft w:val="640"/>
          <w:marRight w:val="0"/>
          <w:marTop w:val="0"/>
          <w:marBottom w:val="0"/>
          <w:divBdr>
            <w:top w:val="none" w:sz="0" w:space="0" w:color="auto"/>
            <w:left w:val="none" w:sz="0" w:space="0" w:color="auto"/>
            <w:bottom w:val="none" w:sz="0" w:space="0" w:color="auto"/>
            <w:right w:val="none" w:sz="0" w:space="0" w:color="auto"/>
          </w:divBdr>
        </w:div>
        <w:div w:id="1681420973">
          <w:marLeft w:val="640"/>
          <w:marRight w:val="0"/>
          <w:marTop w:val="0"/>
          <w:marBottom w:val="0"/>
          <w:divBdr>
            <w:top w:val="none" w:sz="0" w:space="0" w:color="auto"/>
            <w:left w:val="none" w:sz="0" w:space="0" w:color="auto"/>
            <w:bottom w:val="none" w:sz="0" w:space="0" w:color="auto"/>
            <w:right w:val="none" w:sz="0" w:space="0" w:color="auto"/>
          </w:divBdr>
        </w:div>
        <w:div w:id="195899256">
          <w:marLeft w:val="640"/>
          <w:marRight w:val="0"/>
          <w:marTop w:val="0"/>
          <w:marBottom w:val="0"/>
          <w:divBdr>
            <w:top w:val="none" w:sz="0" w:space="0" w:color="auto"/>
            <w:left w:val="none" w:sz="0" w:space="0" w:color="auto"/>
            <w:bottom w:val="none" w:sz="0" w:space="0" w:color="auto"/>
            <w:right w:val="none" w:sz="0" w:space="0" w:color="auto"/>
          </w:divBdr>
        </w:div>
        <w:div w:id="341394458">
          <w:marLeft w:val="640"/>
          <w:marRight w:val="0"/>
          <w:marTop w:val="0"/>
          <w:marBottom w:val="0"/>
          <w:divBdr>
            <w:top w:val="none" w:sz="0" w:space="0" w:color="auto"/>
            <w:left w:val="none" w:sz="0" w:space="0" w:color="auto"/>
            <w:bottom w:val="none" w:sz="0" w:space="0" w:color="auto"/>
            <w:right w:val="none" w:sz="0" w:space="0" w:color="auto"/>
          </w:divBdr>
        </w:div>
        <w:div w:id="689061662">
          <w:marLeft w:val="640"/>
          <w:marRight w:val="0"/>
          <w:marTop w:val="0"/>
          <w:marBottom w:val="0"/>
          <w:divBdr>
            <w:top w:val="none" w:sz="0" w:space="0" w:color="auto"/>
            <w:left w:val="none" w:sz="0" w:space="0" w:color="auto"/>
            <w:bottom w:val="none" w:sz="0" w:space="0" w:color="auto"/>
            <w:right w:val="none" w:sz="0" w:space="0" w:color="auto"/>
          </w:divBdr>
        </w:div>
        <w:div w:id="2070810480">
          <w:marLeft w:val="640"/>
          <w:marRight w:val="0"/>
          <w:marTop w:val="0"/>
          <w:marBottom w:val="0"/>
          <w:divBdr>
            <w:top w:val="none" w:sz="0" w:space="0" w:color="auto"/>
            <w:left w:val="none" w:sz="0" w:space="0" w:color="auto"/>
            <w:bottom w:val="none" w:sz="0" w:space="0" w:color="auto"/>
            <w:right w:val="none" w:sz="0" w:space="0" w:color="auto"/>
          </w:divBdr>
        </w:div>
        <w:div w:id="1356426504">
          <w:marLeft w:val="640"/>
          <w:marRight w:val="0"/>
          <w:marTop w:val="0"/>
          <w:marBottom w:val="0"/>
          <w:divBdr>
            <w:top w:val="none" w:sz="0" w:space="0" w:color="auto"/>
            <w:left w:val="none" w:sz="0" w:space="0" w:color="auto"/>
            <w:bottom w:val="none" w:sz="0" w:space="0" w:color="auto"/>
            <w:right w:val="none" w:sz="0" w:space="0" w:color="auto"/>
          </w:divBdr>
        </w:div>
        <w:div w:id="1992830203">
          <w:marLeft w:val="640"/>
          <w:marRight w:val="0"/>
          <w:marTop w:val="0"/>
          <w:marBottom w:val="0"/>
          <w:divBdr>
            <w:top w:val="none" w:sz="0" w:space="0" w:color="auto"/>
            <w:left w:val="none" w:sz="0" w:space="0" w:color="auto"/>
            <w:bottom w:val="none" w:sz="0" w:space="0" w:color="auto"/>
            <w:right w:val="none" w:sz="0" w:space="0" w:color="auto"/>
          </w:divBdr>
        </w:div>
        <w:div w:id="515576718">
          <w:marLeft w:val="640"/>
          <w:marRight w:val="0"/>
          <w:marTop w:val="0"/>
          <w:marBottom w:val="0"/>
          <w:divBdr>
            <w:top w:val="none" w:sz="0" w:space="0" w:color="auto"/>
            <w:left w:val="none" w:sz="0" w:space="0" w:color="auto"/>
            <w:bottom w:val="none" w:sz="0" w:space="0" w:color="auto"/>
            <w:right w:val="none" w:sz="0" w:space="0" w:color="auto"/>
          </w:divBdr>
        </w:div>
        <w:div w:id="1332875879">
          <w:marLeft w:val="640"/>
          <w:marRight w:val="0"/>
          <w:marTop w:val="0"/>
          <w:marBottom w:val="0"/>
          <w:divBdr>
            <w:top w:val="none" w:sz="0" w:space="0" w:color="auto"/>
            <w:left w:val="none" w:sz="0" w:space="0" w:color="auto"/>
            <w:bottom w:val="none" w:sz="0" w:space="0" w:color="auto"/>
            <w:right w:val="none" w:sz="0" w:space="0" w:color="auto"/>
          </w:divBdr>
        </w:div>
        <w:div w:id="1973513985">
          <w:marLeft w:val="640"/>
          <w:marRight w:val="0"/>
          <w:marTop w:val="0"/>
          <w:marBottom w:val="0"/>
          <w:divBdr>
            <w:top w:val="none" w:sz="0" w:space="0" w:color="auto"/>
            <w:left w:val="none" w:sz="0" w:space="0" w:color="auto"/>
            <w:bottom w:val="none" w:sz="0" w:space="0" w:color="auto"/>
            <w:right w:val="none" w:sz="0" w:space="0" w:color="auto"/>
          </w:divBdr>
        </w:div>
        <w:div w:id="391007176">
          <w:marLeft w:val="640"/>
          <w:marRight w:val="0"/>
          <w:marTop w:val="0"/>
          <w:marBottom w:val="0"/>
          <w:divBdr>
            <w:top w:val="none" w:sz="0" w:space="0" w:color="auto"/>
            <w:left w:val="none" w:sz="0" w:space="0" w:color="auto"/>
            <w:bottom w:val="none" w:sz="0" w:space="0" w:color="auto"/>
            <w:right w:val="none" w:sz="0" w:space="0" w:color="auto"/>
          </w:divBdr>
        </w:div>
        <w:div w:id="1512527880">
          <w:marLeft w:val="640"/>
          <w:marRight w:val="0"/>
          <w:marTop w:val="0"/>
          <w:marBottom w:val="0"/>
          <w:divBdr>
            <w:top w:val="none" w:sz="0" w:space="0" w:color="auto"/>
            <w:left w:val="none" w:sz="0" w:space="0" w:color="auto"/>
            <w:bottom w:val="none" w:sz="0" w:space="0" w:color="auto"/>
            <w:right w:val="none" w:sz="0" w:space="0" w:color="auto"/>
          </w:divBdr>
        </w:div>
        <w:div w:id="1305355091">
          <w:marLeft w:val="640"/>
          <w:marRight w:val="0"/>
          <w:marTop w:val="0"/>
          <w:marBottom w:val="0"/>
          <w:divBdr>
            <w:top w:val="none" w:sz="0" w:space="0" w:color="auto"/>
            <w:left w:val="none" w:sz="0" w:space="0" w:color="auto"/>
            <w:bottom w:val="none" w:sz="0" w:space="0" w:color="auto"/>
            <w:right w:val="none" w:sz="0" w:space="0" w:color="auto"/>
          </w:divBdr>
        </w:div>
        <w:div w:id="649945682">
          <w:marLeft w:val="640"/>
          <w:marRight w:val="0"/>
          <w:marTop w:val="0"/>
          <w:marBottom w:val="0"/>
          <w:divBdr>
            <w:top w:val="none" w:sz="0" w:space="0" w:color="auto"/>
            <w:left w:val="none" w:sz="0" w:space="0" w:color="auto"/>
            <w:bottom w:val="none" w:sz="0" w:space="0" w:color="auto"/>
            <w:right w:val="none" w:sz="0" w:space="0" w:color="auto"/>
          </w:divBdr>
        </w:div>
        <w:div w:id="285502796">
          <w:marLeft w:val="640"/>
          <w:marRight w:val="0"/>
          <w:marTop w:val="0"/>
          <w:marBottom w:val="0"/>
          <w:divBdr>
            <w:top w:val="none" w:sz="0" w:space="0" w:color="auto"/>
            <w:left w:val="none" w:sz="0" w:space="0" w:color="auto"/>
            <w:bottom w:val="none" w:sz="0" w:space="0" w:color="auto"/>
            <w:right w:val="none" w:sz="0" w:space="0" w:color="auto"/>
          </w:divBdr>
        </w:div>
        <w:div w:id="333268695">
          <w:marLeft w:val="640"/>
          <w:marRight w:val="0"/>
          <w:marTop w:val="0"/>
          <w:marBottom w:val="0"/>
          <w:divBdr>
            <w:top w:val="none" w:sz="0" w:space="0" w:color="auto"/>
            <w:left w:val="none" w:sz="0" w:space="0" w:color="auto"/>
            <w:bottom w:val="none" w:sz="0" w:space="0" w:color="auto"/>
            <w:right w:val="none" w:sz="0" w:space="0" w:color="auto"/>
          </w:divBdr>
        </w:div>
        <w:div w:id="1204824987">
          <w:marLeft w:val="640"/>
          <w:marRight w:val="0"/>
          <w:marTop w:val="0"/>
          <w:marBottom w:val="0"/>
          <w:divBdr>
            <w:top w:val="none" w:sz="0" w:space="0" w:color="auto"/>
            <w:left w:val="none" w:sz="0" w:space="0" w:color="auto"/>
            <w:bottom w:val="none" w:sz="0" w:space="0" w:color="auto"/>
            <w:right w:val="none" w:sz="0" w:space="0" w:color="auto"/>
          </w:divBdr>
        </w:div>
        <w:div w:id="1612662449">
          <w:marLeft w:val="640"/>
          <w:marRight w:val="0"/>
          <w:marTop w:val="0"/>
          <w:marBottom w:val="0"/>
          <w:divBdr>
            <w:top w:val="none" w:sz="0" w:space="0" w:color="auto"/>
            <w:left w:val="none" w:sz="0" w:space="0" w:color="auto"/>
            <w:bottom w:val="none" w:sz="0" w:space="0" w:color="auto"/>
            <w:right w:val="none" w:sz="0" w:space="0" w:color="auto"/>
          </w:divBdr>
        </w:div>
        <w:div w:id="349527082">
          <w:marLeft w:val="640"/>
          <w:marRight w:val="0"/>
          <w:marTop w:val="0"/>
          <w:marBottom w:val="0"/>
          <w:divBdr>
            <w:top w:val="none" w:sz="0" w:space="0" w:color="auto"/>
            <w:left w:val="none" w:sz="0" w:space="0" w:color="auto"/>
            <w:bottom w:val="none" w:sz="0" w:space="0" w:color="auto"/>
            <w:right w:val="none" w:sz="0" w:space="0" w:color="auto"/>
          </w:divBdr>
        </w:div>
        <w:div w:id="1296259752">
          <w:marLeft w:val="640"/>
          <w:marRight w:val="0"/>
          <w:marTop w:val="0"/>
          <w:marBottom w:val="0"/>
          <w:divBdr>
            <w:top w:val="none" w:sz="0" w:space="0" w:color="auto"/>
            <w:left w:val="none" w:sz="0" w:space="0" w:color="auto"/>
            <w:bottom w:val="none" w:sz="0" w:space="0" w:color="auto"/>
            <w:right w:val="none" w:sz="0" w:space="0" w:color="auto"/>
          </w:divBdr>
        </w:div>
        <w:div w:id="69550341">
          <w:marLeft w:val="640"/>
          <w:marRight w:val="0"/>
          <w:marTop w:val="0"/>
          <w:marBottom w:val="0"/>
          <w:divBdr>
            <w:top w:val="none" w:sz="0" w:space="0" w:color="auto"/>
            <w:left w:val="none" w:sz="0" w:space="0" w:color="auto"/>
            <w:bottom w:val="none" w:sz="0" w:space="0" w:color="auto"/>
            <w:right w:val="none" w:sz="0" w:space="0" w:color="auto"/>
          </w:divBdr>
        </w:div>
        <w:div w:id="1908344472">
          <w:marLeft w:val="640"/>
          <w:marRight w:val="0"/>
          <w:marTop w:val="0"/>
          <w:marBottom w:val="0"/>
          <w:divBdr>
            <w:top w:val="none" w:sz="0" w:space="0" w:color="auto"/>
            <w:left w:val="none" w:sz="0" w:space="0" w:color="auto"/>
            <w:bottom w:val="none" w:sz="0" w:space="0" w:color="auto"/>
            <w:right w:val="none" w:sz="0" w:space="0" w:color="auto"/>
          </w:divBdr>
        </w:div>
        <w:div w:id="1957784125">
          <w:marLeft w:val="640"/>
          <w:marRight w:val="0"/>
          <w:marTop w:val="0"/>
          <w:marBottom w:val="0"/>
          <w:divBdr>
            <w:top w:val="none" w:sz="0" w:space="0" w:color="auto"/>
            <w:left w:val="none" w:sz="0" w:space="0" w:color="auto"/>
            <w:bottom w:val="none" w:sz="0" w:space="0" w:color="auto"/>
            <w:right w:val="none" w:sz="0" w:space="0" w:color="auto"/>
          </w:divBdr>
        </w:div>
        <w:div w:id="1081296081">
          <w:marLeft w:val="640"/>
          <w:marRight w:val="0"/>
          <w:marTop w:val="0"/>
          <w:marBottom w:val="0"/>
          <w:divBdr>
            <w:top w:val="none" w:sz="0" w:space="0" w:color="auto"/>
            <w:left w:val="none" w:sz="0" w:space="0" w:color="auto"/>
            <w:bottom w:val="none" w:sz="0" w:space="0" w:color="auto"/>
            <w:right w:val="none" w:sz="0" w:space="0" w:color="auto"/>
          </w:divBdr>
        </w:div>
        <w:div w:id="625893099">
          <w:marLeft w:val="640"/>
          <w:marRight w:val="0"/>
          <w:marTop w:val="0"/>
          <w:marBottom w:val="0"/>
          <w:divBdr>
            <w:top w:val="none" w:sz="0" w:space="0" w:color="auto"/>
            <w:left w:val="none" w:sz="0" w:space="0" w:color="auto"/>
            <w:bottom w:val="none" w:sz="0" w:space="0" w:color="auto"/>
            <w:right w:val="none" w:sz="0" w:space="0" w:color="auto"/>
          </w:divBdr>
        </w:div>
        <w:div w:id="134416603">
          <w:marLeft w:val="640"/>
          <w:marRight w:val="0"/>
          <w:marTop w:val="0"/>
          <w:marBottom w:val="0"/>
          <w:divBdr>
            <w:top w:val="none" w:sz="0" w:space="0" w:color="auto"/>
            <w:left w:val="none" w:sz="0" w:space="0" w:color="auto"/>
            <w:bottom w:val="none" w:sz="0" w:space="0" w:color="auto"/>
            <w:right w:val="none" w:sz="0" w:space="0" w:color="auto"/>
          </w:divBdr>
        </w:div>
        <w:div w:id="1305963212">
          <w:marLeft w:val="640"/>
          <w:marRight w:val="0"/>
          <w:marTop w:val="0"/>
          <w:marBottom w:val="0"/>
          <w:divBdr>
            <w:top w:val="none" w:sz="0" w:space="0" w:color="auto"/>
            <w:left w:val="none" w:sz="0" w:space="0" w:color="auto"/>
            <w:bottom w:val="none" w:sz="0" w:space="0" w:color="auto"/>
            <w:right w:val="none" w:sz="0" w:space="0" w:color="auto"/>
          </w:divBdr>
        </w:div>
        <w:div w:id="1199314284">
          <w:marLeft w:val="640"/>
          <w:marRight w:val="0"/>
          <w:marTop w:val="0"/>
          <w:marBottom w:val="0"/>
          <w:divBdr>
            <w:top w:val="none" w:sz="0" w:space="0" w:color="auto"/>
            <w:left w:val="none" w:sz="0" w:space="0" w:color="auto"/>
            <w:bottom w:val="none" w:sz="0" w:space="0" w:color="auto"/>
            <w:right w:val="none" w:sz="0" w:space="0" w:color="auto"/>
          </w:divBdr>
        </w:div>
        <w:div w:id="1578515457">
          <w:marLeft w:val="640"/>
          <w:marRight w:val="0"/>
          <w:marTop w:val="0"/>
          <w:marBottom w:val="0"/>
          <w:divBdr>
            <w:top w:val="none" w:sz="0" w:space="0" w:color="auto"/>
            <w:left w:val="none" w:sz="0" w:space="0" w:color="auto"/>
            <w:bottom w:val="none" w:sz="0" w:space="0" w:color="auto"/>
            <w:right w:val="none" w:sz="0" w:space="0" w:color="auto"/>
          </w:divBdr>
        </w:div>
        <w:div w:id="72702356">
          <w:marLeft w:val="640"/>
          <w:marRight w:val="0"/>
          <w:marTop w:val="0"/>
          <w:marBottom w:val="0"/>
          <w:divBdr>
            <w:top w:val="none" w:sz="0" w:space="0" w:color="auto"/>
            <w:left w:val="none" w:sz="0" w:space="0" w:color="auto"/>
            <w:bottom w:val="none" w:sz="0" w:space="0" w:color="auto"/>
            <w:right w:val="none" w:sz="0" w:space="0" w:color="auto"/>
          </w:divBdr>
        </w:div>
        <w:div w:id="379861106">
          <w:marLeft w:val="640"/>
          <w:marRight w:val="0"/>
          <w:marTop w:val="0"/>
          <w:marBottom w:val="0"/>
          <w:divBdr>
            <w:top w:val="none" w:sz="0" w:space="0" w:color="auto"/>
            <w:left w:val="none" w:sz="0" w:space="0" w:color="auto"/>
            <w:bottom w:val="none" w:sz="0" w:space="0" w:color="auto"/>
            <w:right w:val="none" w:sz="0" w:space="0" w:color="auto"/>
          </w:divBdr>
        </w:div>
        <w:div w:id="373429323">
          <w:marLeft w:val="640"/>
          <w:marRight w:val="0"/>
          <w:marTop w:val="0"/>
          <w:marBottom w:val="0"/>
          <w:divBdr>
            <w:top w:val="none" w:sz="0" w:space="0" w:color="auto"/>
            <w:left w:val="none" w:sz="0" w:space="0" w:color="auto"/>
            <w:bottom w:val="none" w:sz="0" w:space="0" w:color="auto"/>
            <w:right w:val="none" w:sz="0" w:space="0" w:color="auto"/>
          </w:divBdr>
        </w:div>
        <w:div w:id="121853937">
          <w:marLeft w:val="640"/>
          <w:marRight w:val="0"/>
          <w:marTop w:val="0"/>
          <w:marBottom w:val="0"/>
          <w:divBdr>
            <w:top w:val="none" w:sz="0" w:space="0" w:color="auto"/>
            <w:left w:val="none" w:sz="0" w:space="0" w:color="auto"/>
            <w:bottom w:val="none" w:sz="0" w:space="0" w:color="auto"/>
            <w:right w:val="none" w:sz="0" w:space="0" w:color="auto"/>
          </w:divBdr>
        </w:div>
        <w:div w:id="1687753259">
          <w:marLeft w:val="640"/>
          <w:marRight w:val="0"/>
          <w:marTop w:val="0"/>
          <w:marBottom w:val="0"/>
          <w:divBdr>
            <w:top w:val="none" w:sz="0" w:space="0" w:color="auto"/>
            <w:left w:val="none" w:sz="0" w:space="0" w:color="auto"/>
            <w:bottom w:val="none" w:sz="0" w:space="0" w:color="auto"/>
            <w:right w:val="none" w:sz="0" w:space="0" w:color="auto"/>
          </w:divBdr>
        </w:div>
        <w:div w:id="2060393592">
          <w:marLeft w:val="640"/>
          <w:marRight w:val="0"/>
          <w:marTop w:val="0"/>
          <w:marBottom w:val="0"/>
          <w:divBdr>
            <w:top w:val="none" w:sz="0" w:space="0" w:color="auto"/>
            <w:left w:val="none" w:sz="0" w:space="0" w:color="auto"/>
            <w:bottom w:val="none" w:sz="0" w:space="0" w:color="auto"/>
            <w:right w:val="none" w:sz="0" w:space="0" w:color="auto"/>
          </w:divBdr>
        </w:div>
        <w:div w:id="1029915135">
          <w:marLeft w:val="640"/>
          <w:marRight w:val="0"/>
          <w:marTop w:val="0"/>
          <w:marBottom w:val="0"/>
          <w:divBdr>
            <w:top w:val="none" w:sz="0" w:space="0" w:color="auto"/>
            <w:left w:val="none" w:sz="0" w:space="0" w:color="auto"/>
            <w:bottom w:val="none" w:sz="0" w:space="0" w:color="auto"/>
            <w:right w:val="none" w:sz="0" w:space="0" w:color="auto"/>
          </w:divBdr>
        </w:div>
        <w:div w:id="2020308223">
          <w:marLeft w:val="640"/>
          <w:marRight w:val="0"/>
          <w:marTop w:val="0"/>
          <w:marBottom w:val="0"/>
          <w:divBdr>
            <w:top w:val="none" w:sz="0" w:space="0" w:color="auto"/>
            <w:left w:val="none" w:sz="0" w:space="0" w:color="auto"/>
            <w:bottom w:val="none" w:sz="0" w:space="0" w:color="auto"/>
            <w:right w:val="none" w:sz="0" w:space="0" w:color="auto"/>
          </w:divBdr>
        </w:div>
        <w:div w:id="207110638">
          <w:marLeft w:val="640"/>
          <w:marRight w:val="0"/>
          <w:marTop w:val="0"/>
          <w:marBottom w:val="0"/>
          <w:divBdr>
            <w:top w:val="none" w:sz="0" w:space="0" w:color="auto"/>
            <w:left w:val="none" w:sz="0" w:space="0" w:color="auto"/>
            <w:bottom w:val="none" w:sz="0" w:space="0" w:color="auto"/>
            <w:right w:val="none" w:sz="0" w:space="0" w:color="auto"/>
          </w:divBdr>
        </w:div>
        <w:div w:id="1736121186">
          <w:marLeft w:val="640"/>
          <w:marRight w:val="0"/>
          <w:marTop w:val="0"/>
          <w:marBottom w:val="0"/>
          <w:divBdr>
            <w:top w:val="none" w:sz="0" w:space="0" w:color="auto"/>
            <w:left w:val="none" w:sz="0" w:space="0" w:color="auto"/>
            <w:bottom w:val="none" w:sz="0" w:space="0" w:color="auto"/>
            <w:right w:val="none" w:sz="0" w:space="0" w:color="auto"/>
          </w:divBdr>
        </w:div>
        <w:div w:id="451629119">
          <w:marLeft w:val="640"/>
          <w:marRight w:val="0"/>
          <w:marTop w:val="0"/>
          <w:marBottom w:val="0"/>
          <w:divBdr>
            <w:top w:val="none" w:sz="0" w:space="0" w:color="auto"/>
            <w:left w:val="none" w:sz="0" w:space="0" w:color="auto"/>
            <w:bottom w:val="none" w:sz="0" w:space="0" w:color="auto"/>
            <w:right w:val="none" w:sz="0" w:space="0" w:color="auto"/>
          </w:divBdr>
        </w:div>
        <w:div w:id="618880657">
          <w:marLeft w:val="640"/>
          <w:marRight w:val="0"/>
          <w:marTop w:val="0"/>
          <w:marBottom w:val="0"/>
          <w:divBdr>
            <w:top w:val="none" w:sz="0" w:space="0" w:color="auto"/>
            <w:left w:val="none" w:sz="0" w:space="0" w:color="auto"/>
            <w:bottom w:val="none" w:sz="0" w:space="0" w:color="auto"/>
            <w:right w:val="none" w:sz="0" w:space="0" w:color="auto"/>
          </w:divBdr>
        </w:div>
        <w:div w:id="279458806">
          <w:marLeft w:val="640"/>
          <w:marRight w:val="0"/>
          <w:marTop w:val="0"/>
          <w:marBottom w:val="0"/>
          <w:divBdr>
            <w:top w:val="none" w:sz="0" w:space="0" w:color="auto"/>
            <w:left w:val="none" w:sz="0" w:space="0" w:color="auto"/>
            <w:bottom w:val="none" w:sz="0" w:space="0" w:color="auto"/>
            <w:right w:val="none" w:sz="0" w:space="0" w:color="auto"/>
          </w:divBdr>
        </w:div>
        <w:div w:id="215896554">
          <w:marLeft w:val="640"/>
          <w:marRight w:val="0"/>
          <w:marTop w:val="0"/>
          <w:marBottom w:val="0"/>
          <w:divBdr>
            <w:top w:val="none" w:sz="0" w:space="0" w:color="auto"/>
            <w:left w:val="none" w:sz="0" w:space="0" w:color="auto"/>
            <w:bottom w:val="none" w:sz="0" w:space="0" w:color="auto"/>
            <w:right w:val="none" w:sz="0" w:space="0" w:color="auto"/>
          </w:divBdr>
        </w:div>
        <w:div w:id="830021198">
          <w:marLeft w:val="640"/>
          <w:marRight w:val="0"/>
          <w:marTop w:val="0"/>
          <w:marBottom w:val="0"/>
          <w:divBdr>
            <w:top w:val="none" w:sz="0" w:space="0" w:color="auto"/>
            <w:left w:val="none" w:sz="0" w:space="0" w:color="auto"/>
            <w:bottom w:val="none" w:sz="0" w:space="0" w:color="auto"/>
            <w:right w:val="none" w:sz="0" w:space="0" w:color="auto"/>
          </w:divBdr>
        </w:div>
        <w:div w:id="573704024">
          <w:marLeft w:val="640"/>
          <w:marRight w:val="0"/>
          <w:marTop w:val="0"/>
          <w:marBottom w:val="0"/>
          <w:divBdr>
            <w:top w:val="none" w:sz="0" w:space="0" w:color="auto"/>
            <w:left w:val="none" w:sz="0" w:space="0" w:color="auto"/>
            <w:bottom w:val="none" w:sz="0" w:space="0" w:color="auto"/>
            <w:right w:val="none" w:sz="0" w:space="0" w:color="auto"/>
          </w:divBdr>
        </w:div>
        <w:div w:id="946353308">
          <w:marLeft w:val="640"/>
          <w:marRight w:val="0"/>
          <w:marTop w:val="0"/>
          <w:marBottom w:val="0"/>
          <w:divBdr>
            <w:top w:val="none" w:sz="0" w:space="0" w:color="auto"/>
            <w:left w:val="none" w:sz="0" w:space="0" w:color="auto"/>
            <w:bottom w:val="none" w:sz="0" w:space="0" w:color="auto"/>
            <w:right w:val="none" w:sz="0" w:space="0" w:color="auto"/>
          </w:divBdr>
        </w:div>
        <w:div w:id="1791775004">
          <w:marLeft w:val="640"/>
          <w:marRight w:val="0"/>
          <w:marTop w:val="0"/>
          <w:marBottom w:val="0"/>
          <w:divBdr>
            <w:top w:val="none" w:sz="0" w:space="0" w:color="auto"/>
            <w:left w:val="none" w:sz="0" w:space="0" w:color="auto"/>
            <w:bottom w:val="none" w:sz="0" w:space="0" w:color="auto"/>
            <w:right w:val="none" w:sz="0" w:space="0" w:color="auto"/>
          </w:divBdr>
        </w:div>
        <w:div w:id="1307392207">
          <w:marLeft w:val="640"/>
          <w:marRight w:val="0"/>
          <w:marTop w:val="0"/>
          <w:marBottom w:val="0"/>
          <w:divBdr>
            <w:top w:val="none" w:sz="0" w:space="0" w:color="auto"/>
            <w:left w:val="none" w:sz="0" w:space="0" w:color="auto"/>
            <w:bottom w:val="none" w:sz="0" w:space="0" w:color="auto"/>
            <w:right w:val="none" w:sz="0" w:space="0" w:color="auto"/>
          </w:divBdr>
        </w:div>
        <w:div w:id="1678343199">
          <w:marLeft w:val="640"/>
          <w:marRight w:val="0"/>
          <w:marTop w:val="0"/>
          <w:marBottom w:val="0"/>
          <w:divBdr>
            <w:top w:val="none" w:sz="0" w:space="0" w:color="auto"/>
            <w:left w:val="none" w:sz="0" w:space="0" w:color="auto"/>
            <w:bottom w:val="none" w:sz="0" w:space="0" w:color="auto"/>
            <w:right w:val="none" w:sz="0" w:space="0" w:color="auto"/>
          </w:divBdr>
        </w:div>
        <w:div w:id="1478496223">
          <w:marLeft w:val="640"/>
          <w:marRight w:val="0"/>
          <w:marTop w:val="0"/>
          <w:marBottom w:val="0"/>
          <w:divBdr>
            <w:top w:val="none" w:sz="0" w:space="0" w:color="auto"/>
            <w:left w:val="none" w:sz="0" w:space="0" w:color="auto"/>
            <w:bottom w:val="none" w:sz="0" w:space="0" w:color="auto"/>
            <w:right w:val="none" w:sz="0" w:space="0" w:color="auto"/>
          </w:divBdr>
        </w:div>
        <w:div w:id="1863738690">
          <w:marLeft w:val="640"/>
          <w:marRight w:val="0"/>
          <w:marTop w:val="0"/>
          <w:marBottom w:val="0"/>
          <w:divBdr>
            <w:top w:val="none" w:sz="0" w:space="0" w:color="auto"/>
            <w:left w:val="none" w:sz="0" w:space="0" w:color="auto"/>
            <w:bottom w:val="none" w:sz="0" w:space="0" w:color="auto"/>
            <w:right w:val="none" w:sz="0" w:space="0" w:color="auto"/>
          </w:divBdr>
        </w:div>
        <w:div w:id="1279138508">
          <w:marLeft w:val="640"/>
          <w:marRight w:val="0"/>
          <w:marTop w:val="0"/>
          <w:marBottom w:val="0"/>
          <w:divBdr>
            <w:top w:val="none" w:sz="0" w:space="0" w:color="auto"/>
            <w:left w:val="none" w:sz="0" w:space="0" w:color="auto"/>
            <w:bottom w:val="none" w:sz="0" w:space="0" w:color="auto"/>
            <w:right w:val="none" w:sz="0" w:space="0" w:color="auto"/>
          </w:divBdr>
        </w:div>
        <w:div w:id="596061026">
          <w:marLeft w:val="640"/>
          <w:marRight w:val="0"/>
          <w:marTop w:val="0"/>
          <w:marBottom w:val="0"/>
          <w:divBdr>
            <w:top w:val="none" w:sz="0" w:space="0" w:color="auto"/>
            <w:left w:val="none" w:sz="0" w:space="0" w:color="auto"/>
            <w:bottom w:val="none" w:sz="0" w:space="0" w:color="auto"/>
            <w:right w:val="none" w:sz="0" w:space="0" w:color="auto"/>
          </w:divBdr>
        </w:div>
        <w:div w:id="1667826672">
          <w:marLeft w:val="640"/>
          <w:marRight w:val="0"/>
          <w:marTop w:val="0"/>
          <w:marBottom w:val="0"/>
          <w:divBdr>
            <w:top w:val="none" w:sz="0" w:space="0" w:color="auto"/>
            <w:left w:val="none" w:sz="0" w:space="0" w:color="auto"/>
            <w:bottom w:val="none" w:sz="0" w:space="0" w:color="auto"/>
            <w:right w:val="none" w:sz="0" w:space="0" w:color="auto"/>
          </w:divBdr>
        </w:div>
        <w:div w:id="264263990">
          <w:marLeft w:val="640"/>
          <w:marRight w:val="0"/>
          <w:marTop w:val="0"/>
          <w:marBottom w:val="0"/>
          <w:divBdr>
            <w:top w:val="none" w:sz="0" w:space="0" w:color="auto"/>
            <w:left w:val="none" w:sz="0" w:space="0" w:color="auto"/>
            <w:bottom w:val="none" w:sz="0" w:space="0" w:color="auto"/>
            <w:right w:val="none" w:sz="0" w:space="0" w:color="auto"/>
          </w:divBdr>
        </w:div>
        <w:div w:id="282351922">
          <w:marLeft w:val="640"/>
          <w:marRight w:val="0"/>
          <w:marTop w:val="0"/>
          <w:marBottom w:val="0"/>
          <w:divBdr>
            <w:top w:val="none" w:sz="0" w:space="0" w:color="auto"/>
            <w:left w:val="none" w:sz="0" w:space="0" w:color="auto"/>
            <w:bottom w:val="none" w:sz="0" w:space="0" w:color="auto"/>
            <w:right w:val="none" w:sz="0" w:space="0" w:color="auto"/>
          </w:divBdr>
        </w:div>
        <w:div w:id="1722554541">
          <w:marLeft w:val="640"/>
          <w:marRight w:val="0"/>
          <w:marTop w:val="0"/>
          <w:marBottom w:val="0"/>
          <w:divBdr>
            <w:top w:val="none" w:sz="0" w:space="0" w:color="auto"/>
            <w:left w:val="none" w:sz="0" w:space="0" w:color="auto"/>
            <w:bottom w:val="none" w:sz="0" w:space="0" w:color="auto"/>
            <w:right w:val="none" w:sz="0" w:space="0" w:color="auto"/>
          </w:divBdr>
        </w:div>
        <w:div w:id="1013344309">
          <w:marLeft w:val="640"/>
          <w:marRight w:val="0"/>
          <w:marTop w:val="0"/>
          <w:marBottom w:val="0"/>
          <w:divBdr>
            <w:top w:val="none" w:sz="0" w:space="0" w:color="auto"/>
            <w:left w:val="none" w:sz="0" w:space="0" w:color="auto"/>
            <w:bottom w:val="none" w:sz="0" w:space="0" w:color="auto"/>
            <w:right w:val="none" w:sz="0" w:space="0" w:color="auto"/>
          </w:divBdr>
        </w:div>
        <w:div w:id="1787967308">
          <w:marLeft w:val="640"/>
          <w:marRight w:val="0"/>
          <w:marTop w:val="0"/>
          <w:marBottom w:val="0"/>
          <w:divBdr>
            <w:top w:val="none" w:sz="0" w:space="0" w:color="auto"/>
            <w:left w:val="none" w:sz="0" w:space="0" w:color="auto"/>
            <w:bottom w:val="none" w:sz="0" w:space="0" w:color="auto"/>
            <w:right w:val="none" w:sz="0" w:space="0" w:color="auto"/>
          </w:divBdr>
        </w:div>
        <w:div w:id="1793788936">
          <w:marLeft w:val="640"/>
          <w:marRight w:val="0"/>
          <w:marTop w:val="0"/>
          <w:marBottom w:val="0"/>
          <w:divBdr>
            <w:top w:val="none" w:sz="0" w:space="0" w:color="auto"/>
            <w:left w:val="none" w:sz="0" w:space="0" w:color="auto"/>
            <w:bottom w:val="none" w:sz="0" w:space="0" w:color="auto"/>
            <w:right w:val="none" w:sz="0" w:space="0" w:color="auto"/>
          </w:divBdr>
        </w:div>
        <w:div w:id="393310385">
          <w:marLeft w:val="640"/>
          <w:marRight w:val="0"/>
          <w:marTop w:val="0"/>
          <w:marBottom w:val="0"/>
          <w:divBdr>
            <w:top w:val="none" w:sz="0" w:space="0" w:color="auto"/>
            <w:left w:val="none" w:sz="0" w:space="0" w:color="auto"/>
            <w:bottom w:val="none" w:sz="0" w:space="0" w:color="auto"/>
            <w:right w:val="none" w:sz="0" w:space="0" w:color="auto"/>
          </w:divBdr>
        </w:div>
        <w:div w:id="1563760027">
          <w:marLeft w:val="640"/>
          <w:marRight w:val="0"/>
          <w:marTop w:val="0"/>
          <w:marBottom w:val="0"/>
          <w:divBdr>
            <w:top w:val="none" w:sz="0" w:space="0" w:color="auto"/>
            <w:left w:val="none" w:sz="0" w:space="0" w:color="auto"/>
            <w:bottom w:val="none" w:sz="0" w:space="0" w:color="auto"/>
            <w:right w:val="none" w:sz="0" w:space="0" w:color="auto"/>
          </w:divBdr>
        </w:div>
        <w:div w:id="2033603288">
          <w:marLeft w:val="640"/>
          <w:marRight w:val="0"/>
          <w:marTop w:val="0"/>
          <w:marBottom w:val="0"/>
          <w:divBdr>
            <w:top w:val="none" w:sz="0" w:space="0" w:color="auto"/>
            <w:left w:val="none" w:sz="0" w:space="0" w:color="auto"/>
            <w:bottom w:val="none" w:sz="0" w:space="0" w:color="auto"/>
            <w:right w:val="none" w:sz="0" w:space="0" w:color="auto"/>
          </w:divBdr>
        </w:div>
        <w:div w:id="1498766124">
          <w:marLeft w:val="640"/>
          <w:marRight w:val="0"/>
          <w:marTop w:val="0"/>
          <w:marBottom w:val="0"/>
          <w:divBdr>
            <w:top w:val="none" w:sz="0" w:space="0" w:color="auto"/>
            <w:left w:val="none" w:sz="0" w:space="0" w:color="auto"/>
            <w:bottom w:val="none" w:sz="0" w:space="0" w:color="auto"/>
            <w:right w:val="none" w:sz="0" w:space="0" w:color="auto"/>
          </w:divBdr>
        </w:div>
        <w:div w:id="1155803867">
          <w:marLeft w:val="640"/>
          <w:marRight w:val="0"/>
          <w:marTop w:val="0"/>
          <w:marBottom w:val="0"/>
          <w:divBdr>
            <w:top w:val="none" w:sz="0" w:space="0" w:color="auto"/>
            <w:left w:val="none" w:sz="0" w:space="0" w:color="auto"/>
            <w:bottom w:val="none" w:sz="0" w:space="0" w:color="auto"/>
            <w:right w:val="none" w:sz="0" w:space="0" w:color="auto"/>
          </w:divBdr>
        </w:div>
        <w:div w:id="754133239">
          <w:marLeft w:val="640"/>
          <w:marRight w:val="0"/>
          <w:marTop w:val="0"/>
          <w:marBottom w:val="0"/>
          <w:divBdr>
            <w:top w:val="none" w:sz="0" w:space="0" w:color="auto"/>
            <w:left w:val="none" w:sz="0" w:space="0" w:color="auto"/>
            <w:bottom w:val="none" w:sz="0" w:space="0" w:color="auto"/>
            <w:right w:val="none" w:sz="0" w:space="0" w:color="auto"/>
          </w:divBdr>
        </w:div>
        <w:div w:id="250088906">
          <w:marLeft w:val="640"/>
          <w:marRight w:val="0"/>
          <w:marTop w:val="0"/>
          <w:marBottom w:val="0"/>
          <w:divBdr>
            <w:top w:val="none" w:sz="0" w:space="0" w:color="auto"/>
            <w:left w:val="none" w:sz="0" w:space="0" w:color="auto"/>
            <w:bottom w:val="none" w:sz="0" w:space="0" w:color="auto"/>
            <w:right w:val="none" w:sz="0" w:space="0" w:color="auto"/>
          </w:divBdr>
        </w:div>
        <w:div w:id="134490261">
          <w:marLeft w:val="640"/>
          <w:marRight w:val="0"/>
          <w:marTop w:val="0"/>
          <w:marBottom w:val="0"/>
          <w:divBdr>
            <w:top w:val="none" w:sz="0" w:space="0" w:color="auto"/>
            <w:left w:val="none" w:sz="0" w:space="0" w:color="auto"/>
            <w:bottom w:val="none" w:sz="0" w:space="0" w:color="auto"/>
            <w:right w:val="none" w:sz="0" w:space="0" w:color="auto"/>
          </w:divBdr>
        </w:div>
        <w:div w:id="1859540487">
          <w:marLeft w:val="640"/>
          <w:marRight w:val="0"/>
          <w:marTop w:val="0"/>
          <w:marBottom w:val="0"/>
          <w:divBdr>
            <w:top w:val="none" w:sz="0" w:space="0" w:color="auto"/>
            <w:left w:val="none" w:sz="0" w:space="0" w:color="auto"/>
            <w:bottom w:val="none" w:sz="0" w:space="0" w:color="auto"/>
            <w:right w:val="none" w:sz="0" w:space="0" w:color="auto"/>
          </w:divBdr>
        </w:div>
        <w:div w:id="1886991292">
          <w:marLeft w:val="640"/>
          <w:marRight w:val="0"/>
          <w:marTop w:val="0"/>
          <w:marBottom w:val="0"/>
          <w:divBdr>
            <w:top w:val="none" w:sz="0" w:space="0" w:color="auto"/>
            <w:left w:val="none" w:sz="0" w:space="0" w:color="auto"/>
            <w:bottom w:val="none" w:sz="0" w:space="0" w:color="auto"/>
            <w:right w:val="none" w:sz="0" w:space="0" w:color="auto"/>
          </w:divBdr>
        </w:div>
        <w:div w:id="1014458682">
          <w:marLeft w:val="640"/>
          <w:marRight w:val="0"/>
          <w:marTop w:val="0"/>
          <w:marBottom w:val="0"/>
          <w:divBdr>
            <w:top w:val="none" w:sz="0" w:space="0" w:color="auto"/>
            <w:left w:val="none" w:sz="0" w:space="0" w:color="auto"/>
            <w:bottom w:val="none" w:sz="0" w:space="0" w:color="auto"/>
            <w:right w:val="none" w:sz="0" w:space="0" w:color="auto"/>
          </w:divBdr>
        </w:div>
        <w:div w:id="199124893">
          <w:marLeft w:val="640"/>
          <w:marRight w:val="0"/>
          <w:marTop w:val="0"/>
          <w:marBottom w:val="0"/>
          <w:divBdr>
            <w:top w:val="none" w:sz="0" w:space="0" w:color="auto"/>
            <w:left w:val="none" w:sz="0" w:space="0" w:color="auto"/>
            <w:bottom w:val="none" w:sz="0" w:space="0" w:color="auto"/>
            <w:right w:val="none" w:sz="0" w:space="0" w:color="auto"/>
          </w:divBdr>
        </w:div>
        <w:div w:id="587542471">
          <w:marLeft w:val="640"/>
          <w:marRight w:val="0"/>
          <w:marTop w:val="0"/>
          <w:marBottom w:val="0"/>
          <w:divBdr>
            <w:top w:val="none" w:sz="0" w:space="0" w:color="auto"/>
            <w:left w:val="none" w:sz="0" w:space="0" w:color="auto"/>
            <w:bottom w:val="none" w:sz="0" w:space="0" w:color="auto"/>
            <w:right w:val="none" w:sz="0" w:space="0" w:color="auto"/>
          </w:divBdr>
        </w:div>
        <w:div w:id="2026711575">
          <w:marLeft w:val="640"/>
          <w:marRight w:val="0"/>
          <w:marTop w:val="0"/>
          <w:marBottom w:val="0"/>
          <w:divBdr>
            <w:top w:val="none" w:sz="0" w:space="0" w:color="auto"/>
            <w:left w:val="none" w:sz="0" w:space="0" w:color="auto"/>
            <w:bottom w:val="none" w:sz="0" w:space="0" w:color="auto"/>
            <w:right w:val="none" w:sz="0" w:space="0" w:color="auto"/>
          </w:divBdr>
        </w:div>
        <w:div w:id="974987169">
          <w:marLeft w:val="640"/>
          <w:marRight w:val="0"/>
          <w:marTop w:val="0"/>
          <w:marBottom w:val="0"/>
          <w:divBdr>
            <w:top w:val="none" w:sz="0" w:space="0" w:color="auto"/>
            <w:left w:val="none" w:sz="0" w:space="0" w:color="auto"/>
            <w:bottom w:val="none" w:sz="0" w:space="0" w:color="auto"/>
            <w:right w:val="none" w:sz="0" w:space="0" w:color="auto"/>
          </w:divBdr>
        </w:div>
        <w:div w:id="1699239427">
          <w:marLeft w:val="640"/>
          <w:marRight w:val="0"/>
          <w:marTop w:val="0"/>
          <w:marBottom w:val="0"/>
          <w:divBdr>
            <w:top w:val="none" w:sz="0" w:space="0" w:color="auto"/>
            <w:left w:val="none" w:sz="0" w:space="0" w:color="auto"/>
            <w:bottom w:val="none" w:sz="0" w:space="0" w:color="auto"/>
            <w:right w:val="none" w:sz="0" w:space="0" w:color="auto"/>
          </w:divBdr>
        </w:div>
        <w:div w:id="1456220306">
          <w:marLeft w:val="640"/>
          <w:marRight w:val="0"/>
          <w:marTop w:val="0"/>
          <w:marBottom w:val="0"/>
          <w:divBdr>
            <w:top w:val="none" w:sz="0" w:space="0" w:color="auto"/>
            <w:left w:val="none" w:sz="0" w:space="0" w:color="auto"/>
            <w:bottom w:val="none" w:sz="0" w:space="0" w:color="auto"/>
            <w:right w:val="none" w:sz="0" w:space="0" w:color="auto"/>
          </w:divBdr>
        </w:div>
        <w:div w:id="1787962617">
          <w:marLeft w:val="640"/>
          <w:marRight w:val="0"/>
          <w:marTop w:val="0"/>
          <w:marBottom w:val="0"/>
          <w:divBdr>
            <w:top w:val="none" w:sz="0" w:space="0" w:color="auto"/>
            <w:left w:val="none" w:sz="0" w:space="0" w:color="auto"/>
            <w:bottom w:val="none" w:sz="0" w:space="0" w:color="auto"/>
            <w:right w:val="none" w:sz="0" w:space="0" w:color="auto"/>
          </w:divBdr>
        </w:div>
        <w:div w:id="1843737639">
          <w:marLeft w:val="640"/>
          <w:marRight w:val="0"/>
          <w:marTop w:val="0"/>
          <w:marBottom w:val="0"/>
          <w:divBdr>
            <w:top w:val="none" w:sz="0" w:space="0" w:color="auto"/>
            <w:left w:val="none" w:sz="0" w:space="0" w:color="auto"/>
            <w:bottom w:val="none" w:sz="0" w:space="0" w:color="auto"/>
            <w:right w:val="none" w:sz="0" w:space="0" w:color="auto"/>
          </w:divBdr>
        </w:div>
        <w:div w:id="1151290600">
          <w:marLeft w:val="640"/>
          <w:marRight w:val="0"/>
          <w:marTop w:val="0"/>
          <w:marBottom w:val="0"/>
          <w:divBdr>
            <w:top w:val="none" w:sz="0" w:space="0" w:color="auto"/>
            <w:left w:val="none" w:sz="0" w:space="0" w:color="auto"/>
            <w:bottom w:val="none" w:sz="0" w:space="0" w:color="auto"/>
            <w:right w:val="none" w:sz="0" w:space="0" w:color="auto"/>
          </w:divBdr>
        </w:div>
        <w:div w:id="39286158">
          <w:marLeft w:val="640"/>
          <w:marRight w:val="0"/>
          <w:marTop w:val="0"/>
          <w:marBottom w:val="0"/>
          <w:divBdr>
            <w:top w:val="none" w:sz="0" w:space="0" w:color="auto"/>
            <w:left w:val="none" w:sz="0" w:space="0" w:color="auto"/>
            <w:bottom w:val="none" w:sz="0" w:space="0" w:color="auto"/>
            <w:right w:val="none" w:sz="0" w:space="0" w:color="auto"/>
          </w:divBdr>
        </w:div>
        <w:div w:id="101386288">
          <w:marLeft w:val="640"/>
          <w:marRight w:val="0"/>
          <w:marTop w:val="0"/>
          <w:marBottom w:val="0"/>
          <w:divBdr>
            <w:top w:val="none" w:sz="0" w:space="0" w:color="auto"/>
            <w:left w:val="none" w:sz="0" w:space="0" w:color="auto"/>
            <w:bottom w:val="none" w:sz="0" w:space="0" w:color="auto"/>
            <w:right w:val="none" w:sz="0" w:space="0" w:color="auto"/>
          </w:divBdr>
        </w:div>
        <w:div w:id="561986427">
          <w:marLeft w:val="640"/>
          <w:marRight w:val="0"/>
          <w:marTop w:val="0"/>
          <w:marBottom w:val="0"/>
          <w:divBdr>
            <w:top w:val="none" w:sz="0" w:space="0" w:color="auto"/>
            <w:left w:val="none" w:sz="0" w:space="0" w:color="auto"/>
            <w:bottom w:val="none" w:sz="0" w:space="0" w:color="auto"/>
            <w:right w:val="none" w:sz="0" w:space="0" w:color="auto"/>
          </w:divBdr>
        </w:div>
        <w:div w:id="1735394042">
          <w:marLeft w:val="640"/>
          <w:marRight w:val="0"/>
          <w:marTop w:val="0"/>
          <w:marBottom w:val="0"/>
          <w:divBdr>
            <w:top w:val="none" w:sz="0" w:space="0" w:color="auto"/>
            <w:left w:val="none" w:sz="0" w:space="0" w:color="auto"/>
            <w:bottom w:val="none" w:sz="0" w:space="0" w:color="auto"/>
            <w:right w:val="none" w:sz="0" w:space="0" w:color="auto"/>
          </w:divBdr>
        </w:div>
        <w:div w:id="690451115">
          <w:marLeft w:val="640"/>
          <w:marRight w:val="0"/>
          <w:marTop w:val="0"/>
          <w:marBottom w:val="0"/>
          <w:divBdr>
            <w:top w:val="none" w:sz="0" w:space="0" w:color="auto"/>
            <w:left w:val="none" w:sz="0" w:space="0" w:color="auto"/>
            <w:bottom w:val="none" w:sz="0" w:space="0" w:color="auto"/>
            <w:right w:val="none" w:sz="0" w:space="0" w:color="auto"/>
          </w:divBdr>
        </w:div>
        <w:div w:id="587738769">
          <w:marLeft w:val="640"/>
          <w:marRight w:val="0"/>
          <w:marTop w:val="0"/>
          <w:marBottom w:val="0"/>
          <w:divBdr>
            <w:top w:val="none" w:sz="0" w:space="0" w:color="auto"/>
            <w:left w:val="none" w:sz="0" w:space="0" w:color="auto"/>
            <w:bottom w:val="none" w:sz="0" w:space="0" w:color="auto"/>
            <w:right w:val="none" w:sz="0" w:space="0" w:color="auto"/>
          </w:divBdr>
        </w:div>
        <w:div w:id="91554229">
          <w:marLeft w:val="640"/>
          <w:marRight w:val="0"/>
          <w:marTop w:val="0"/>
          <w:marBottom w:val="0"/>
          <w:divBdr>
            <w:top w:val="none" w:sz="0" w:space="0" w:color="auto"/>
            <w:left w:val="none" w:sz="0" w:space="0" w:color="auto"/>
            <w:bottom w:val="none" w:sz="0" w:space="0" w:color="auto"/>
            <w:right w:val="none" w:sz="0" w:space="0" w:color="auto"/>
          </w:divBdr>
        </w:div>
        <w:div w:id="153955232">
          <w:marLeft w:val="640"/>
          <w:marRight w:val="0"/>
          <w:marTop w:val="0"/>
          <w:marBottom w:val="0"/>
          <w:divBdr>
            <w:top w:val="none" w:sz="0" w:space="0" w:color="auto"/>
            <w:left w:val="none" w:sz="0" w:space="0" w:color="auto"/>
            <w:bottom w:val="none" w:sz="0" w:space="0" w:color="auto"/>
            <w:right w:val="none" w:sz="0" w:space="0" w:color="auto"/>
          </w:divBdr>
        </w:div>
        <w:div w:id="872304317">
          <w:marLeft w:val="640"/>
          <w:marRight w:val="0"/>
          <w:marTop w:val="0"/>
          <w:marBottom w:val="0"/>
          <w:divBdr>
            <w:top w:val="none" w:sz="0" w:space="0" w:color="auto"/>
            <w:left w:val="none" w:sz="0" w:space="0" w:color="auto"/>
            <w:bottom w:val="none" w:sz="0" w:space="0" w:color="auto"/>
            <w:right w:val="none" w:sz="0" w:space="0" w:color="auto"/>
          </w:divBdr>
        </w:div>
        <w:div w:id="1520116822">
          <w:marLeft w:val="640"/>
          <w:marRight w:val="0"/>
          <w:marTop w:val="0"/>
          <w:marBottom w:val="0"/>
          <w:divBdr>
            <w:top w:val="none" w:sz="0" w:space="0" w:color="auto"/>
            <w:left w:val="none" w:sz="0" w:space="0" w:color="auto"/>
            <w:bottom w:val="none" w:sz="0" w:space="0" w:color="auto"/>
            <w:right w:val="none" w:sz="0" w:space="0" w:color="auto"/>
          </w:divBdr>
        </w:div>
        <w:div w:id="106123252">
          <w:marLeft w:val="640"/>
          <w:marRight w:val="0"/>
          <w:marTop w:val="0"/>
          <w:marBottom w:val="0"/>
          <w:divBdr>
            <w:top w:val="none" w:sz="0" w:space="0" w:color="auto"/>
            <w:left w:val="none" w:sz="0" w:space="0" w:color="auto"/>
            <w:bottom w:val="none" w:sz="0" w:space="0" w:color="auto"/>
            <w:right w:val="none" w:sz="0" w:space="0" w:color="auto"/>
          </w:divBdr>
        </w:div>
        <w:div w:id="1613704061">
          <w:marLeft w:val="640"/>
          <w:marRight w:val="0"/>
          <w:marTop w:val="0"/>
          <w:marBottom w:val="0"/>
          <w:divBdr>
            <w:top w:val="none" w:sz="0" w:space="0" w:color="auto"/>
            <w:left w:val="none" w:sz="0" w:space="0" w:color="auto"/>
            <w:bottom w:val="none" w:sz="0" w:space="0" w:color="auto"/>
            <w:right w:val="none" w:sz="0" w:space="0" w:color="auto"/>
          </w:divBdr>
        </w:div>
        <w:div w:id="1553419467">
          <w:marLeft w:val="640"/>
          <w:marRight w:val="0"/>
          <w:marTop w:val="0"/>
          <w:marBottom w:val="0"/>
          <w:divBdr>
            <w:top w:val="none" w:sz="0" w:space="0" w:color="auto"/>
            <w:left w:val="none" w:sz="0" w:space="0" w:color="auto"/>
            <w:bottom w:val="none" w:sz="0" w:space="0" w:color="auto"/>
            <w:right w:val="none" w:sz="0" w:space="0" w:color="auto"/>
          </w:divBdr>
        </w:div>
        <w:div w:id="497229943">
          <w:marLeft w:val="640"/>
          <w:marRight w:val="0"/>
          <w:marTop w:val="0"/>
          <w:marBottom w:val="0"/>
          <w:divBdr>
            <w:top w:val="none" w:sz="0" w:space="0" w:color="auto"/>
            <w:left w:val="none" w:sz="0" w:space="0" w:color="auto"/>
            <w:bottom w:val="none" w:sz="0" w:space="0" w:color="auto"/>
            <w:right w:val="none" w:sz="0" w:space="0" w:color="auto"/>
          </w:divBdr>
        </w:div>
        <w:div w:id="414009847">
          <w:marLeft w:val="640"/>
          <w:marRight w:val="0"/>
          <w:marTop w:val="0"/>
          <w:marBottom w:val="0"/>
          <w:divBdr>
            <w:top w:val="none" w:sz="0" w:space="0" w:color="auto"/>
            <w:left w:val="none" w:sz="0" w:space="0" w:color="auto"/>
            <w:bottom w:val="none" w:sz="0" w:space="0" w:color="auto"/>
            <w:right w:val="none" w:sz="0" w:space="0" w:color="auto"/>
          </w:divBdr>
        </w:div>
        <w:div w:id="597753895">
          <w:marLeft w:val="640"/>
          <w:marRight w:val="0"/>
          <w:marTop w:val="0"/>
          <w:marBottom w:val="0"/>
          <w:divBdr>
            <w:top w:val="none" w:sz="0" w:space="0" w:color="auto"/>
            <w:left w:val="none" w:sz="0" w:space="0" w:color="auto"/>
            <w:bottom w:val="none" w:sz="0" w:space="0" w:color="auto"/>
            <w:right w:val="none" w:sz="0" w:space="0" w:color="auto"/>
          </w:divBdr>
        </w:div>
        <w:div w:id="1330794939">
          <w:marLeft w:val="640"/>
          <w:marRight w:val="0"/>
          <w:marTop w:val="0"/>
          <w:marBottom w:val="0"/>
          <w:divBdr>
            <w:top w:val="none" w:sz="0" w:space="0" w:color="auto"/>
            <w:left w:val="none" w:sz="0" w:space="0" w:color="auto"/>
            <w:bottom w:val="none" w:sz="0" w:space="0" w:color="auto"/>
            <w:right w:val="none" w:sz="0" w:space="0" w:color="auto"/>
          </w:divBdr>
        </w:div>
        <w:div w:id="495419257">
          <w:marLeft w:val="640"/>
          <w:marRight w:val="0"/>
          <w:marTop w:val="0"/>
          <w:marBottom w:val="0"/>
          <w:divBdr>
            <w:top w:val="none" w:sz="0" w:space="0" w:color="auto"/>
            <w:left w:val="none" w:sz="0" w:space="0" w:color="auto"/>
            <w:bottom w:val="none" w:sz="0" w:space="0" w:color="auto"/>
            <w:right w:val="none" w:sz="0" w:space="0" w:color="auto"/>
          </w:divBdr>
        </w:div>
        <w:div w:id="2042319269">
          <w:marLeft w:val="640"/>
          <w:marRight w:val="0"/>
          <w:marTop w:val="0"/>
          <w:marBottom w:val="0"/>
          <w:divBdr>
            <w:top w:val="none" w:sz="0" w:space="0" w:color="auto"/>
            <w:left w:val="none" w:sz="0" w:space="0" w:color="auto"/>
            <w:bottom w:val="none" w:sz="0" w:space="0" w:color="auto"/>
            <w:right w:val="none" w:sz="0" w:space="0" w:color="auto"/>
          </w:divBdr>
        </w:div>
        <w:div w:id="1267889859">
          <w:marLeft w:val="640"/>
          <w:marRight w:val="0"/>
          <w:marTop w:val="0"/>
          <w:marBottom w:val="0"/>
          <w:divBdr>
            <w:top w:val="none" w:sz="0" w:space="0" w:color="auto"/>
            <w:left w:val="none" w:sz="0" w:space="0" w:color="auto"/>
            <w:bottom w:val="none" w:sz="0" w:space="0" w:color="auto"/>
            <w:right w:val="none" w:sz="0" w:space="0" w:color="auto"/>
          </w:divBdr>
        </w:div>
        <w:div w:id="1343825542">
          <w:marLeft w:val="640"/>
          <w:marRight w:val="0"/>
          <w:marTop w:val="0"/>
          <w:marBottom w:val="0"/>
          <w:divBdr>
            <w:top w:val="none" w:sz="0" w:space="0" w:color="auto"/>
            <w:left w:val="none" w:sz="0" w:space="0" w:color="auto"/>
            <w:bottom w:val="none" w:sz="0" w:space="0" w:color="auto"/>
            <w:right w:val="none" w:sz="0" w:space="0" w:color="auto"/>
          </w:divBdr>
        </w:div>
        <w:div w:id="1803234723">
          <w:marLeft w:val="640"/>
          <w:marRight w:val="0"/>
          <w:marTop w:val="0"/>
          <w:marBottom w:val="0"/>
          <w:divBdr>
            <w:top w:val="none" w:sz="0" w:space="0" w:color="auto"/>
            <w:left w:val="none" w:sz="0" w:space="0" w:color="auto"/>
            <w:bottom w:val="none" w:sz="0" w:space="0" w:color="auto"/>
            <w:right w:val="none" w:sz="0" w:space="0" w:color="auto"/>
          </w:divBdr>
        </w:div>
        <w:div w:id="1784958458">
          <w:marLeft w:val="640"/>
          <w:marRight w:val="0"/>
          <w:marTop w:val="0"/>
          <w:marBottom w:val="0"/>
          <w:divBdr>
            <w:top w:val="none" w:sz="0" w:space="0" w:color="auto"/>
            <w:left w:val="none" w:sz="0" w:space="0" w:color="auto"/>
            <w:bottom w:val="none" w:sz="0" w:space="0" w:color="auto"/>
            <w:right w:val="none" w:sz="0" w:space="0" w:color="auto"/>
          </w:divBdr>
        </w:div>
        <w:div w:id="67461832">
          <w:marLeft w:val="640"/>
          <w:marRight w:val="0"/>
          <w:marTop w:val="0"/>
          <w:marBottom w:val="0"/>
          <w:divBdr>
            <w:top w:val="none" w:sz="0" w:space="0" w:color="auto"/>
            <w:left w:val="none" w:sz="0" w:space="0" w:color="auto"/>
            <w:bottom w:val="none" w:sz="0" w:space="0" w:color="auto"/>
            <w:right w:val="none" w:sz="0" w:space="0" w:color="auto"/>
          </w:divBdr>
        </w:div>
        <w:div w:id="1000231873">
          <w:marLeft w:val="640"/>
          <w:marRight w:val="0"/>
          <w:marTop w:val="0"/>
          <w:marBottom w:val="0"/>
          <w:divBdr>
            <w:top w:val="none" w:sz="0" w:space="0" w:color="auto"/>
            <w:left w:val="none" w:sz="0" w:space="0" w:color="auto"/>
            <w:bottom w:val="none" w:sz="0" w:space="0" w:color="auto"/>
            <w:right w:val="none" w:sz="0" w:space="0" w:color="auto"/>
          </w:divBdr>
        </w:div>
        <w:div w:id="819612552">
          <w:marLeft w:val="640"/>
          <w:marRight w:val="0"/>
          <w:marTop w:val="0"/>
          <w:marBottom w:val="0"/>
          <w:divBdr>
            <w:top w:val="none" w:sz="0" w:space="0" w:color="auto"/>
            <w:left w:val="none" w:sz="0" w:space="0" w:color="auto"/>
            <w:bottom w:val="none" w:sz="0" w:space="0" w:color="auto"/>
            <w:right w:val="none" w:sz="0" w:space="0" w:color="auto"/>
          </w:divBdr>
        </w:div>
        <w:div w:id="946278300">
          <w:marLeft w:val="640"/>
          <w:marRight w:val="0"/>
          <w:marTop w:val="0"/>
          <w:marBottom w:val="0"/>
          <w:divBdr>
            <w:top w:val="none" w:sz="0" w:space="0" w:color="auto"/>
            <w:left w:val="none" w:sz="0" w:space="0" w:color="auto"/>
            <w:bottom w:val="none" w:sz="0" w:space="0" w:color="auto"/>
            <w:right w:val="none" w:sz="0" w:space="0" w:color="auto"/>
          </w:divBdr>
        </w:div>
        <w:div w:id="1735470398">
          <w:marLeft w:val="640"/>
          <w:marRight w:val="0"/>
          <w:marTop w:val="0"/>
          <w:marBottom w:val="0"/>
          <w:divBdr>
            <w:top w:val="none" w:sz="0" w:space="0" w:color="auto"/>
            <w:left w:val="none" w:sz="0" w:space="0" w:color="auto"/>
            <w:bottom w:val="none" w:sz="0" w:space="0" w:color="auto"/>
            <w:right w:val="none" w:sz="0" w:space="0" w:color="auto"/>
          </w:divBdr>
        </w:div>
        <w:div w:id="787435366">
          <w:marLeft w:val="640"/>
          <w:marRight w:val="0"/>
          <w:marTop w:val="0"/>
          <w:marBottom w:val="0"/>
          <w:divBdr>
            <w:top w:val="none" w:sz="0" w:space="0" w:color="auto"/>
            <w:left w:val="none" w:sz="0" w:space="0" w:color="auto"/>
            <w:bottom w:val="none" w:sz="0" w:space="0" w:color="auto"/>
            <w:right w:val="none" w:sz="0" w:space="0" w:color="auto"/>
          </w:divBdr>
        </w:div>
        <w:div w:id="677195302">
          <w:marLeft w:val="640"/>
          <w:marRight w:val="0"/>
          <w:marTop w:val="0"/>
          <w:marBottom w:val="0"/>
          <w:divBdr>
            <w:top w:val="none" w:sz="0" w:space="0" w:color="auto"/>
            <w:left w:val="none" w:sz="0" w:space="0" w:color="auto"/>
            <w:bottom w:val="none" w:sz="0" w:space="0" w:color="auto"/>
            <w:right w:val="none" w:sz="0" w:space="0" w:color="auto"/>
          </w:divBdr>
        </w:div>
      </w:divsChild>
    </w:div>
    <w:div w:id="1999527570">
      <w:bodyDiv w:val="1"/>
      <w:marLeft w:val="0"/>
      <w:marRight w:val="0"/>
      <w:marTop w:val="0"/>
      <w:marBottom w:val="0"/>
      <w:divBdr>
        <w:top w:val="none" w:sz="0" w:space="0" w:color="auto"/>
        <w:left w:val="none" w:sz="0" w:space="0" w:color="auto"/>
        <w:bottom w:val="none" w:sz="0" w:space="0" w:color="auto"/>
        <w:right w:val="none" w:sz="0" w:space="0" w:color="auto"/>
      </w:divBdr>
      <w:divsChild>
        <w:div w:id="1387334102">
          <w:marLeft w:val="640"/>
          <w:marRight w:val="0"/>
          <w:marTop w:val="0"/>
          <w:marBottom w:val="0"/>
          <w:divBdr>
            <w:top w:val="none" w:sz="0" w:space="0" w:color="auto"/>
            <w:left w:val="none" w:sz="0" w:space="0" w:color="auto"/>
            <w:bottom w:val="none" w:sz="0" w:space="0" w:color="auto"/>
            <w:right w:val="none" w:sz="0" w:space="0" w:color="auto"/>
          </w:divBdr>
        </w:div>
        <w:div w:id="1659187466">
          <w:marLeft w:val="640"/>
          <w:marRight w:val="0"/>
          <w:marTop w:val="0"/>
          <w:marBottom w:val="0"/>
          <w:divBdr>
            <w:top w:val="none" w:sz="0" w:space="0" w:color="auto"/>
            <w:left w:val="none" w:sz="0" w:space="0" w:color="auto"/>
            <w:bottom w:val="none" w:sz="0" w:space="0" w:color="auto"/>
            <w:right w:val="none" w:sz="0" w:space="0" w:color="auto"/>
          </w:divBdr>
        </w:div>
        <w:div w:id="1584102100">
          <w:marLeft w:val="640"/>
          <w:marRight w:val="0"/>
          <w:marTop w:val="0"/>
          <w:marBottom w:val="0"/>
          <w:divBdr>
            <w:top w:val="none" w:sz="0" w:space="0" w:color="auto"/>
            <w:left w:val="none" w:sz="0" w:space="0" w:color="auto"/>
            <w:bottom w:val="none" w:sz="0" w:space="0" w:color="auto"/>
            <w:right w:val="none" w:sz="0" w:space="0" w:color="auto"/>
          </w:divBdr>
        </w:div>
        <w:div w:id="1064177439">
          <w:marLeft w:val="640"/>
          <w:marRight w:val="0"/>
          <w:marTop w:val="0"/>
          <w:marBottom w:val="0"/>
          <w:divBdr>
            <w:top w:val="none" w:sz="0" w:space="0" w:color="auto"/>
            <w:left w:val="none" w:sz="0" w:space="0" w:color="auto"/>
            <w:bottom w:val="none" w:sz="0" w:space="0" w:color="auto"/>
            <w:right w:val="none" w:sz="0" w:space="0" w:color="auto"/>
          </w:divBdr>
        </w:div>
        <w:div w:id="641270781">
          <w:marLeft w:val="640"/>
          <w:marRight w:val="0"/>
          <w:marTop w:val="0"/>
          <w:marBottom w:val="0"/>
          <w:divBdr>
            <w:top w:val="none" w:sz="0" w:space="0" w:color="auto"/>
            <w:left w:val="none" w:sz="0" w:space="0" w:color="auto"/>
            <w:bottom w:val="none" w:sz="0" w:space="0" w:color="auto"/>
            <w:right w:val="none" w:sz="0" w:space="0" w:color="auto"/>
          </w:divBdr>
        </w:div>
        <w:div w:id="351956848">
          <w:marLeft w:val="640"/>
          <w:marRight w:val="0"/>
          <w:marTop w:val="0"/>
          <w:marBottom w:val="0"/>
          <w:divBdr>
            <w:top w:val="none" w:sz="0" w:space="0" w:color="auto"/>
            <w:left w:val="none" w:sz="0" w:space="0" w:color="auto"/>
            <w:bottom w:val="none" w:sz="0" w:space="0" w:color="auto"/>
            <w:right w:val="none" w:sz="0" w:space="0" w:color="auto"/>
          </w:divBdr>
        </w:div>
        <w:div w:id="1186794445">
          <w:marLeft w:val="640"/>
          <w:marRight w:val="0"/>
          <w:marTop w:val="0"/>
          <w:marBottom w:val="0"/>
          <w:divBdr>
            <w:top w:val="none" w:sz="0" w:space="0" w:color="auto"/>
            <w:left w:val="none" w:sz="0" w:space="0" w:color="auto"/>
            <w:bottom w:val="none" w:sz="0" w:space="0" w:color="auto"/>
            <w:right w:val="none" w:sz="0" w:space="0" w:color="auto"/>
          </w:divBdr>
        </w:div>
        <w:div w:id="997080221">
          <w:marLeft w:val="640"/>
          <w:marRight w:val="0"/>
          <w:marTop w:val="0"/>
          <w:marBottom w:val="0"/>
          <w:divBdr>
            <w:top w:val="none" w:sz="0" w:space="0" w:color="auto"/>
            <w:left w:val="none" w:sz="0" w:space="0" w:color="auto"/>
            <w:bottom w:val="none" w:sz="0" w:space="0" w:color="auto"/>
            <w:right w:val="none" w:sz="0" w:space="0" w:color="auto"/>
          </w:divBdr>
        </w:div>
        <w:div w:id="2082169742">
          <w:marLeft w:val="640"/>
          <w:marRight w:val="0"/>
          <w:marTop w:val="0"/>
          <w:marBottom w:val="0"/>
          <w:divBdr>
            <w:top w:val="none" w:sz="0" w:space="0" w:color="auto"/>
            <w:left w:val="none" w:sz="0" w:space="0" w:color="auto"/>
            <w:bottom w:val="none" w:sz="0" w:space="0" w:color="auto"/>
            <w:right w:val="none" w:sz="0" w:space="0" w:color="auto"/>
          </w:divBdr>
        </w:div>
        <w:div w:id="1954165608">
          <w:marLeft w:val="640"/>
          <w:marRight w:val="0"/>
          <w:marTop w:val="0"/>
          <w:marBottom w:val="0"/>
          <w:divBdr>
            <w:top w:val="none" w:sz="0" w:space="0" w:color="auto"/>
            <w:left w:val="none" w:sz="0" w:space="0" w:color="auto"/>
            <w:bottom w:val="none" w:sz="0" w:space="0" w:color="auto"/>
            <w:right w:val="none" w:sz="0" w:space="0" w:color="auto"/>
          </w:divBdr>
        </w:div>
        <w:div w:id="819465302">
          <w:marLeft w:val="640"/>
          <w:marRight w:val="0"/>
          <w:marTop w:val="0"/>
          <w:marBottom w:val="0"/>
          <w:divBdr>
            <w:top w:val="none" w:sz="0" w:space="0" w:color="auto"/>
            <w:left w:val="none" w:sz="0" w:space="0" w:color="auto"/>
            <w:bottom w:val="none" w:sz="0" w:space="0" w:color="auto"/>
            <w:right w:val="none" w:sz="0" w:space="0" w:color="auto"/>
          </w:divBdr>
        </w:div>
        <w:div w:id="1419667247">
          <w:marLeft w:val="640"/>
          <w:marRight w:val="0"/>
          <w:marTop w:val="0"/>
          <w:marBottom w:val="0"/>
          <w:divBdr>
            <w:top w:val="none" w:sz="0" w:space="0" w:color="auto"/>
            <w:left w:val="none" w:sz="0" w:space="0" w:color="auto"/>
            <w:bottom w:val="none" w:sz="0" w:space="0" w:color="auto"/>
            <w:right w:val="none" w:sz="0" w:space="0" w:color="auto"/>
          </w:divBdr>
        </w:div>
        <w:div w:id="307436984">
          <w:marLeft w:val="640"/>
          <w:marRight w:val="0"/>
          <w:marTop w:val="0"/>
          <w:marBottom w:val="0"/>
          <w:divBdr>
            <w:top w:val="none" w:sz="0" w:space="0" w:color="auto"/>
            <w:left w:val="none" w:sz="0" w:space="0" w:color="auto"/>
            <w:bottom w:val="none" w:sz="0" w:space="0" w:color="auto"/>
            <w:right w:val="none" w:sz="0" w:space="0" w:color="auto"/>
          </w:divBdr>
        </w:div>
        <w:div w:id="823862994">
          <w:marLeft w:val="640"/>
          <w:marRight w:val="0"/>
          <w:marTop w:val="0"/>
          <w:marBottom w:val="0"/>
          <w:divBdr>
            <w:top w:val="none" w:sz="0" w:space="0" w:color="auto"/>
            <w:left w:val="none" w:sz="0" w:space="0" w:color="auto"/>
            <w:bottom w:val="none" w:sz="0" w:space="0" w:color="auto"/>
            <w:right w:val="none" w:sz="0" w:space="0" w:color="auto"/>
          </w:divBdr>
        </w:div>
        <w:div w:id="1308167117">
          <w:marLeft w:val="640"/>
          <w:marRight w:val="0"/>
          <w:marTop w:val="0"/>
          <w:marBottom w:val="0"/>
          <w:divBdr>
            <w:top w:val="none" w:sz="0" w:space="0" w:color="auto"/>
            <w:left w:val="none" w:sz="0" w:space="0" w:color="auto"/>
            <w:bottom w:val="none" w:sz="0" w:space="0" w:color="auto"/>
            <w:right w:val="none" w:sz="0" w:space="0" w:color="auto"/>
          </w:divBdr>
        </w:div>
        <w:div w:id="953244744">
          <w:marLeft w:val="640"/>
          <w:marRight w:val="0"/>
          <w:marTop w:val="0"/>
          <w:marBottom w:val="0"/>
          <w:divBdr>
            <w:top w:val="none" w:sz="0" w:space="0" w:color="auto"/>
            <w:left w:val="none" w:sz="0" w:space="0" w:color="auto"/>
            <w:bottom w:val="none" w:sz="0" w:space="0" w:color="auto"/>
            <w:right w:val="none" w:sz="0" w:space="0" w:color="auto"/>
          </w:divBdr>
        </w:div>
        <w:div w:id="1419986828">
          <w:marLeft w:val="640"/>
          <w:marRight w:val="0"/>
          <w:marTop w:val="0"/>
          <w:marBottom w:val="0"/>
          <w:divBdr>
            <w:top w:val="none" w:sz="0" w:space="0" w:color="auto"/>
            <w:left w:val="none" w:sz="0" w:space="0" w:color="auto"/>
            <w:bottom w:val="none" w:sz="0" w:space="0" w:color="auto"/>
            <w:right w:val="none" w:sz="0" w:space="0" w:color="auto"/>
          </w:divBdr>
        </w:div>
        <w:div w:id="1639914910">
          <w:marLeft w:val="640"/>
          <w:marRight w:val="0"/>
          <w:marTop w:val="0"/>
          <w:marBottom w:val="0"/>
          <w:divBdr>
            <w:top w:val="none" w:sz="0" w:space="0" w:color="auto"/>
            <w:left w:val="none" w:sz="0" w:space="0" w:color="auto"/>
            <w:bottom w:val="none" w:sz="0" w:space="0" w:color="auto"/>
            <w:right w:val="none" w:sz="0" w:space="0" w:color="auto"/>
          </w:divBdr>
        </w:div>
        <w:div w:id="1226258488">
          <w:marLeft w:val="640"/>
          <w:marRight w:val="0"/>
          <w:marTop w:val="0"/>
          <w:marBottom w:val="0"/>
          <w:divBdr>
            <w:top w:val="none" w:sz="0" w:space="0" w:color="auto"/>
            <w:left w:val="none" w:sz="0" w:space="0" w:color="auto"/>
            <w:bottom w:val="none" w:sz="0" w:space="0" w:color="auto"/>
            <w:right w:val="none" w:sz="0" w:space="0" w:color="auto"/>
          </w:divBdr>
        </w:div>
        <w:div w:id="1171220156">
          <w:marLeft w:val="640"/>
          <w:marRight w:val="0"/>
          <w:marTop w:val="0"/>
          <w:marBottom w:val="0"/>
          <w:divBdr>
            <w:top w:val="none" w:sz="0" w:space="0" w:color="auto"/>
            <w:left w:val="none" w:sz="0" w:space="0" w:color="auto"/>
            <w:bottom w:val="none" w:sz="0" w:space="0" w:color="auto"/>
            <w:right w:val="none" w:sz="0" w:space="0" w:color="auto"/>
          </w:divBdr>
        </w:div>
        <w:div w:id="1681196630">
          <w:marLeft w:val="640"/>
          <w:marRight w:val="0"/>
          <w:marTop w:val="0"/>
          <w:marBottom w:val="0"/>
          <w:divBdr>
            <w:top w:val="none" w:sz="0" w:space="0" w:color="auto"/>
            <w:left w:val="none" w:sz="0" w:space="0" w:color="auto"/>
            <w:bottom w:val="none" w:sz="0" w:space="0" w:color="auto"/>
            <w:right w:val="none" w:sz="0" w:space="0" w:color="auto"/>
          </w:divBdr>
        </w:div>
        <w:div w:id="560098213">
          <w:marLeft w:val="640"/>
          <w:marRight w:val="0"/>
          <w:marTop w:val="0"/>
          <w:marBottom w:val="0"/>
          <w:divBdr>
            <w:top w:val="none" w:sz="0" w:space="0" w:color="auto"/>
            <w:left w:val="none" w:sz="0" w:space="0" w:color="auto"/>
            <w:bottom w:val="none" w:sz="0" w:space="0" w:color="auto"/>
            <w:right w:val="none" w:sz="0" w:space="0" w:color="auto"/>
          </w:divBdr>
        </w:div>
        <w:div w:id="839084114">
          <w:marLeft w:val="640"/>
          <w:marRight w:val="0"/>
          <w:marTop w:val="0"/>
          <w:marBottom w:val="0"/>
          <w:divBdr>
            <w:top w:val="none" w:sz="0" w:space="0" w:color="auto"/>
            <w:left w:val="none" w:sz="0" w:space="0" w:color="auto"/>
            <w:bottom w:val="none" w:sz="0" w:space="0" w:color="auto"/>
            <w:right w:val="none" w:sz="0" w:space="0" w:color="auto"/>
          </w:divBdr>
        </w:div>
        <w:div w:id="1090197036">
          <w:marLeft w:val="640"/>
          <w:marRight w:val="0"/>
          <w:marTop w:val="0"/>
          <w:marBottom w:val="0"/>
          <w:divBdr>
            <w:top w:val="none" w:sz="0" w:space="0" w:color="auto"/>
            <w:left w:val="none" w:sz="0" w:space="0" w:color="auto"/>
            <w:bottom w:val="none" w:sz="0" w:space="0" w:color="auto"/>
            <w:right w:val="none" w:sz="0" w:space="0" w:color="auto"/>
          </w:divBdr>
        </w:div>
        <w:div w:id="925067841">
          <w:marLeft w:val="640"/>
          <w:marRight w:val="0"/>
          <w:marTop w:val="0"/>
          <w:marBottom w:val="0"/>
          <w:divBdr>
            <w:top w:val="none" w:sz="0" w:space="0" w:color="auto"/>
            <w:left w:val="none" w:sz="0" w:space="0" w:color="auto"/>
            <w:bottom w:val="none" w:sz="0" w:space="0" w:color="auto"/>
            <w:right w:val="none" w:sz="0" w:space="0" w:color="auto"/>
          </w:divBdr>
        </w:div>
        <w:div w:id="1853371349">
          <w:marLeft w:val="640"/>
          <w:marRight w:val="0"/>
          <w:marTop w:val="0"/>
          <w:marBottom w:val="0"/>
          <w:divBdr>
            <w:top w:val="none" w:sz="0" w:space="0" w:color="auto"/>
            <w:left w:val="none" w:sz="0" w:space="0" w:color="auto"/>
            <w:bottom w:val="none" w:sz="0" w:space="0" w:color="auto"/>
            <w:right w:val="none" w:sz="0" w:space="0" w:color="auto"/>
          </w:divBdr>
        </w:div>
        <w:div w:id="18436927">
          <w:marLeft w:val="640"/>
          <w:marRight w:val="0"/>
          <w:marTop w:val="0"/>
          <w:marBottom w:val="0"/>
          <w:divBdr>
            <w:top w:val="none" w:sz="0" w:space="0" w:color="auto"/>
            <w:left w:val="none" w:sz="0" w:space="0" w:color="auto"/>
            <w:bottom w:val="none" w:sz="0" w:space="0" w:color="auto"/>
            <w:right w:val="none" w:sz="0" w:space="0" w:color="auto"/>
          </w:divBdr>
        </w:div>
        <w:div w:id="1218249871">
          <w:marLeft w:val="640"/>
          <w:marRight w:val="0"/>
          <w:marTop w:val="0"/>
          <w:marBottom w:val="0"/>
          <w:divBdr>
            <w:top w:val="none" w:sz="0" w:space="0" w:color="auto"/>
            <w:left w:val="none" w:sz="0" w:space="0" w:color="auto"/>
            <w:bottom w:val="none" w:sz="0" w:space="0" w:color="auto"/>
            <w:right w:val="none" w:sz="0" w:space="0" w:color="auto"/>
          </w:divBdr>
        </w:div>
        <w:div w:id="1761757621">
          <w:marLeft w:val="640"/>
          <w:marRight w:val="0"/>
          <w:marTop w:val="0"/>
          <w:marBottom w:val="0"/>
          <w:divBdr>
            <w:top w:val="none" w:sz="0" w:space="0" w:color="auto"/>
            <w:left w:val="none" w:sz="0" w:space="0" w:color="auto"/>
            <w:bottom w:val="none" w:sz="0" w:space="0" w:color="auto"/>
            <w:right w:val="none" w:sz="0" w:space="0" w:color="auto"/>
          </w:divBdr>
        </w:div>
        <w:div w:id="839193734">
          <w:marLeft w:val="640"/>
          <w:marRight w:val="0"/>
          <w:marTop w:val="0"/>
          <w:marBottom w:val="0"/>
          <w:divBdr>
            <w:top w:val="none" w:sz="0" w:space="0" w:color="auto"/>
            <w:left w:val="none" w:sz="0" w:space="0" w:color="auto"/>
            <w:bottom w:val="none" w:sz="0" w:space="0" w:color="auto"/>
            <w:right w:val="none" w:sz="0" w:space="0" w:color="auto"/>
          </w:divBdr>
        </w:div>
        <w:div w:id="1826388588">
          <w:marLeft w:val="640"/>
          <w:marRight w:val="0"/>
          <w:marTop w:val="0"/>
          <w:marBottom w:val="0"/>
          <w:divBdr>
            <w:top w:val="none" w:sz="0" w:space="0" w:color="auto"/>
            <w:left w:val="none" w:sz="0" w:space="0" w:color="auto"/>
            <w:bottom w:val="none" w:sz="0" w:space="0" w:color="auto"/>
            <w:right w:val="none" w:sz="0" w:space="0" w:color="auto"/>
          </w:divBdr>
        </w:div>
        <w:div w:id="673262453">
          <w:marLeft w:val="640"/>
          <w:marRight w:val="0"/>
          <w:marTop w:val="0"/>
          <w:marBottom w:val="0"/>
          <w:divBdr>
            <w:top w:val="none" w:sz="0" w:space="0" w:color="auto"/>
            <w:left w:val="none" w:sz="0" w:space="0" w:color="auto"/>
            <w:bottom w:val="none" w:sz="0" w:space="0" w:color="auto"/>
            <w:right w:val="none" w:sz="0" w:space="0" w:color="auto"/>
          </w:divBdr>
        </w:div>
        <w:div w:id="882861591">
          <w:marLeft w:val="640"/>
          <w:marRight w:val="0"/>
          <w:marTop w:val="0"/>
          <w:marBottom w:val="0"/>
          <w:divBdr>
            <w:top w:val="none" w:sz="0" w:space="0" w:color="auto"/>
            <w:left w:val="none" w:sz="0" w:space="0" w:color="auto"/>
            <w:bottom w:val="none" w:sz="0" w:space="0" w:color="auto"/>
            <w:right w:val="none" w:sz="0" w:space="0" w:color="auto"/>
          </w:divBdr>
        </w:div>
        <w:div w:id="939724287">
          <w:marLeft w:val="640"/>
          <w:marRight w:val="0"/>
          <w:marTop w:val="0"/>
          <w:marBottom w:val="0"/>
          <w:divBdr>
            <w:top w:val="none" w:sz="0" w:space="0" w:color="auto"/>
            <w:left w:val="none" w:sz="0" w:space="0" w:color="auto"/>
            <w:bottom w:val="none" w:sz="0" w:space="0" w:color="auto"/>
            <w:right w:val="none" w:sz="0" w:space="0" w:color="auto"/>
          </w:divBdr>
        </w:div>
        <w:div w:id="1992753699">
          <w:marLeft w:val="640"/>
          <w:marRight w:val="0"/>
          <w:marTop w:val="0"/>
          <w:marBottom w:val="0"/>
          <w:divBdr>
            <w:top w:val="none" w:sz="0" w:space="0" w:color="auto"/>
            <w:left w:val="none" w:sz="0" w:space="0" w:color="auto"/>
            <w:bottom w:val="none" w:sz="0" w:space="0" w:color="auto"/>
            <w:right w:val="none" w:sz="0" w:space="0" w:color="auto"/>
          </w:divBdr>
        </w:div>
        <w:div w:id="2106337332">
          <w:marLeft w:val="640"/>
          <w:marRight w:val="0"/>
          <w:marTop w:val="0"/>
          <w:marBottom w:val="0"/>
          <w:divBdr>
            <w:top w:val="none" w:sz="0" w:space="0" w:color="auto"/>
            <w:left w:val="none" w:sz="0" w:space="0" w:color="auto"/>
            <w:bottom w:val="none" w:sz="0" w:space="0" w:color="auto"/>
            <w:right w:val="none" w:sz="0" w:space="0" w:color="auto"/>
          </w:divBdr>
        </w:div>
        <w:div w:id="1661998939">
          <w:marLeft w:val="640"/>
          <w:marRight w:val="0"/>
          <w:marTop w:val="0"/>
          <w:marBottom w:val="0"/>
          <w:divBdr>
            <w:top w:val="none" w:sz="0" w:space="0" w:color="auto"/>
            <w:left w:val="none" w:sz="0" w:space="0" w:color="auto"/>
            <w:bottom w:val="none" w:sz="0" w:space="0" w:color="auto"/>
            <w:right w:val="none" w:sz="0" w:space="0" w:color="auto"/>
          </w:divBdr>
        </w:div>
        <w:div w:id="320231670">
          <w:marLeft w:val="640"/>
          <w:marRight w:val="0"/>
          <w:marTop w:val="0"/>
          <w:marBottom w:val="0"/>
          <w:divBdr>
            <w:top w:val="none" w:sz="0" w:space="0" w:color="auto"/>
            <w:left w:val="none" w:sz="0" w:space="0" w:color="auto"/>
            <w:bottom w:val="none" w:sz="0" w:space="0" w:color="auto"/>
            <w:right w:val="none" w:sz="0" w:space="0" w:color="auto"/>
          </w:divBdr>
        </w:div>
        <w:div w:id="1954512074">
          <w:marLeft w:val="640"/>
          <w:marRight w:val="0"/>
          <w:marTop w:val="0"/>
          <w:marBottom w:val="0"/>
          <w:divBdr>
            <w:top w:val="none" w:sz="0" w:space="0" w:color="auto"/>
            <w:left w:val="none" w:sz="0" w:space="0" w:color="auto"/>
            <w:bottom w:val="none" w:sz="0" w:space="0" w:color="auto"/>
            <w:right w:val="none" w:sz="0" w:space="0" w:color="auto"/>
          </w:divBdr>
        </w:div>
        <w:div w:id="1322331">
          <w:marLeft w:val="640"/>
          <w:marRight w:val="0"/>
          <w:marTop w:val="0"/>
          <w:marBottom w:val="0"/>
          <w:divBdr>
            <w:top w:val="none" w:sz="0" w:space="0" w:color="auto"/>
            <w:left w:val="none" w:sz="0" w:space="0" w:color="auto"/>
            <w:bottom w:val="none" w:sz="0" w:space="0" w:color="auto"/>
            <w:right w:val="none" w:sz="0" w:space="0" w:color="auto"/>
          </w:divBdr>
        </w:div>
        <w:div w:id="211432600">
          <w:marLeft w:val="640"/>
          <w:marRight w:val="0"/>
          <w:marTop w:val="0"/>
          <w:marBottom w:val="0"/>
          <w:divBdr>
            <w:top w:val="none" w:sz="0" w:space="0" w:color="auto"/>
            <w:left w:val="none" w:sz="0" w:space="0" w:color="auto"/>
            <w:bottom w:val="none" w:sz="0" w:space="0" w:color="auto"/>
            <w:right w:val="none" w:sz="0" w:space="0" w:color="auto"/>
          </w:divBdr>
        </w:div>
        <w:div w:id="1080448042">
          <w:marLeft w:val="640"/>
          <w:marRight w:val="0"/>
          <w:marTop w:val="0"/>
          <w:marBottom w:val="0"/>
          <w:divBdr>
            <w:top w:val="none" w:sz="0" w:space="0" w:color="auto"/>
            <w:left w:val="none" w:sz="0" w:space="0" w:color="auto"/>
            <w:bottom w:val="none" w:sz="0" w:space="0" w:color="auto"/>
            <w:right w:val="none" w:sz="0" w:space="0" w:color="auto"/>
          </w:divBdr>
        </w:div>
        <w:div w:id="1620454009">
          <w:marLeft w:val="640"/>
          <w:marRight w:val="0"/>
          <w:marTop w:val="0"/>
          <w:marBottom w:val="0"/>
          <w:divBdr>
            <w:top w:val="none" w:sz="0" w:space="0" w:color="auto"/>
            <w:left w:val="none" w:sz="0" w:space="0" w:color="auto"/>
            <w:bottom w:val="none" w:sz="0" w:space="0" w:color="auto"/>
            <w:right w:val="none" w:sz="0" w:space="0" w:color="auto"/>
          </w:divBdr>
        </w:div>
        <w:div w:id="53429339">
          <w:marLeft w:val="640"/>
          <w:marRight w:val="0"/>
          <w:marTop w:val="0"/>
          <w:marBottom w:val="0"/>
          <w:divBdr>
            <w:top w:val="none" w:sz="0" w:space="0" w:color="auto"/>
            <w:left w:val="none" w:sz="0" w:space="0" w:color="auto"/>
            <w:bottom w:val="none" w:sz="0" w:space="0" w:color="auto"/>
            <w:right w:val="none" w:sz="0" w:space="0" w:color="auto"/>
          </w:divBdr>
        </w:div>
        <w:div w:id="1800873028">
          <w:marLeft w:val="640"/>
          <w:marRight w:val="0"/>
          <w:marTop w:val="0"/>
          <w:marBottom w:val="0"/>
          <w:divBdr>
            <w:top w:val="none" w:sz="0" w:space="0" w:color="auto"/>
            <w:left w:val="none" w:sz="0" w:space="0" w:color="auto"/>
            <w:bottom w:val="none" w:sz="0" w:space="0" w:color="auto"/>
            <w:right w:val="none" w:sz="0" w:space="0" w:color="auto"/>
          </w:divBdr>
        </w:div>
        <w:div w:id="1452288141">
          <w:marLeft w:val="640"/>
          <w:marRight w:val="0"/>
          <w:marTop w:val="0"/>
          <w:marBottom w:val="0"/>
          <w:divBdr>
            <w:top w:val="none" w:sz="0" w:space="0" w:color="auto"/>
            <w:left w:val="none" w:sz="0" w:space="0" w:color="auto"/>
            <w:bottom w:val="none" w:sz="0" w:space="0" w:color="auto"/>
            <w:right w:val="none" w:sz="0" w:space="0" w:color="auto"/>
          </w:divBdr>
        </w:div>
        <w:div w:id="1284969629">
          <w:marLeft w:val="640"/>
          <w:marRight w:val="0"/>
          <w:marTop w:val="0"/>
          <w:marBottom w:val="0"/>
          <w:divBdr>
            <w:top w:val="none" w:sz="0" w:space="0" w:color="auto"/>
            <w:left w:val="none" w:sz="0" w:space="0" w:color="auto"/>
            <w:bottom w:val="none" w:sz="0" w:space="0" w:color="auto"/>
            <w:right w:val="none" w:sz="0" w:space="0" w:color="auto"/>
          </w:divBdr>
        </w:div>
        <w:div w:id="1704671449">
          <w:marLeft w:val="640"/>
          <w:marRight w:val="0"/>
          <w:marTop w:val="0"/>
          <w:marBottom w:val="0"/>
          <w:divBdr>
            <w:top w:val="none" w:sz="0" w:space="0" w:color="auto"/>
            <w:left w:val="none" w:sz="0" w:space="0" w:color="auto"/>
            <w:bottom w:val="none" w:sz="0" w:space="0" w:color="auto"/>
            <w:right w:val="none" w:sz="0" w:space="0" w:color="auto"/>
          </w:divBdr>
        </w:div>
        <w:div w:id="2100589989">
          <w:marLeft w:val="640"/>
          <w:marRight w:val="0"/>
          <w:marTop w:val="0"/>
          <w:marBottom w:val="0"/>
          <w:divBdr>
            <w:top w:val="none" w:sz="0" w:space="0" w:color="auto"/>
            <w:left w:val="none" w:sz="0" w:space="0" w:color="auto"/>
            <w:bottom w:val="none" w:sz="0" w:space="0" w:color="auto"/>
            <w:right w:val="none" w:sz="0" w:space="0" w:color="auto"/>
          </w:divBdr>
        </w:div>
        <w:div w:id="1646003504">
          <w:marLeft w:val="640"/>
          <w:marRight w:val="0"/>
          <w:marTop w:val="0"/>
          <w:marBottom w:val="0"/>
          <w:divBdr>
            <w:top w:val="none" w:sz="0" w:space="0" w:color="auto"/>
            <w:left w:val="none" w:sz="0" w:space="0" w:color="auto"/>
            <w:bottom w:val="none" w:sz="0" w:space="0" w:color="auto"/>
            <w:right w:val="none" w:sz="0" w:space="0" w:color="auto"/>
          </w:divBdr>
        </w:div>
        <w:div w:id="2145075931">
          <w:marLeft w:val="640"/>
          <w:marRight w:val="0"/>
          <w:marTop w:val="0"/>
          <w:marBottom w:val="0"/>
          <w:divBdr>
            <w:top w:val="none" w:sz="0" w:space="0" w:color="auto"/>
            <w:left w:val="none" w:sz="0" w:space="0" w:color="auto"/>
            <w:bottom w:val="none" w:sz="0" w:space="0" w:color="auto"/>
            <w:right w:val="none" w:sz="0" w:space="0" w:color="auto"/>
          </w:divBdr>
        </w:div>
        <w:div w:id="1613853255">
          <w:marLeft w:val="640"/>
          <w:marRight w:val="0"/>
          <w:marTop w:val="0"/>
          <w:marBottom w:val="0"/>
          <w:divBdr>
            <w:top w:val="none" w:sz="0" w:space="0" w:color="auto"/>
            <w:left w:val="none" w:sz="0" w:space="0" w:color="auto"/>
            <w:bottom w:val="none" w:sz="0" w:space="0" w:color="auto"/>
            <w:right w:val="none" w:sz="0" w:space="0" w:color="auto"/>
          </w:divBdr>
        </w:div>
        <w:div w:id="1173837793">
          <w:marLeft w:val="640"/>
          <w:marRight w:val="0"/>
          <w:marTop w:val="0"/>
          <w:marBottom w:val="0"/>
          <w:divBdr>
            <w:top w:val="none" w:sz="0" w:space="0" w:color="auto"/>
            <w:left w:val="none" w:sz="0" w:space="0" w:color="auto"/>
            <w:bottom w:val="none" w:sz="0" w:space="0" w:color="auto"/>
            <w:right w:val="none" w:sz="0" w:space="0" w:color="auto"/>
          </w:divBdr>
        </w:div>
        <w:div w:id="1850945800">
          <w:marLeft w:val="640"/>
          <w:marRight w:val="0"/>
          <w:marTop w:val="0"/>
          <w:marBottom w:val="0"/>
          <w:divBdr>
            <w:top w:val="none" w:sz="0" w:space="0" w:color="auto"/>
            <w:left w:val="none" w:sz="0" w:space="0" w:color="auto"/>
            <w:bottom w:val="none" w:sz="0" w:space="0" w:color="auto"/>
            <w:right w:val="none" w:sz="0" w:space="0" w:color="auto"/>
          </w:divBdr>
        </w:div>
        <w:div w:id="210700405">
          <w:marLeft w:val="640"/>
          <w:marRight w:val="0"/>
          <w:marTop w:val="0"/>
          <w:marBottom w:val="0"/>
          <w:divBdr>
            <w:top w:val="none" w:sz="0" w:space="0" w:color="auto"/>
            <w:left w:val="none" w:sz="0" w:space="0" w:color="auto"/>
            <w:bottom w:val="none" w:sz="0" w:space="0" w:color="auto"/>
            <w:right w:val="none" w:sz="0" w:space="0" w:color="auto"/>
          </w:divBdr>
        </w:div>
        <w:div w:id="1882017984">
          <w:marLeft w:val="640"/>
          <w:marRight w:val="0"/>
          <w:marTop w:val="0"/>
          <w:marBottom w:val="0"/>
          <w:divBdr>
            <w:top w:val="none" w:sz="0" w:space="0" w:color="auto"/>
            <w:left w:val="none" w:sz="0" w:space="0" w:color="auto"/>
            <w:bottom w:val="none" w:sz="0" w:space="0" w:color="auto"/>
            <w:right w:val="none" w:sz="0" w:space="0" w:color="auto"/>
          </w:divBdr>
        </w:div>
        <w:div w:id="1830558446">
          <w:marLeft w:val="640"/>
          <w:marRight w:val="0"/>
          <w:marTop w:val="0"/>
          <w:marBottom w:val="0"/>
          <w:divBdr>
            <w:top w:val="none" w:sz="0" w:space="0" w:color="auto"/>
            <w:left w:val="none" w:sz="0" w:space="0" w:color="auto"/>
            <w:bottom w:val="none" w:sz="0" w:space="0" w:color="auto"/>
            <w:right w:val="none" w:sz="0" w:space="0" w:color="auto"/>
          </w:divBdr>
        </w:div>
        <w:div w:id="807168996">
          <w:marLeft w:val="640"/>
          <w:marRight w:val="0"/>
          <w:marTop w:val="0"/>
          <w:marBottom w:val="0"/>
          <w:divBdr>
            <w:top w:val="none" w:sz="0" w:space="0" w:color="auto"/>
            <w:left w:val="none" w:sz="0" w:space="0" w:color="auto"/>
            <w:bottom w:val="none" w:sz="0" w:space="0" w:color="auto"/>
            <w:right w:val="none" w:sz="0" w:space="0" w:color="auto"/>
          </w:divBdr>
        </w:div>
        <w:div w:id="795224298">
          <w:marLeft w:val="640"/>
          <w:marRight w:val="0"/>
          <w:marTop w:val="0"/>
          <w:marBottom w:val="0"/>
          <w:divBdr>
            <w:top w:val="none" w:sz="0" w:space="0" w:color="auto"/>
            <w:left w:val="none" w:sz="0" w:space="0" w:color="auto"/>
            <w:bottom w:val="none" w:sz="0" w:space="0" w:color="auto"/>
            <w:right w:val="none" w:sz="0" w:space="0" w:color="auto"/>
          </w:divBdr>
        </w:div>
        <w:div w:id="884216333">
          <w:marLeft w:val="640"/>
          <w:marRight w:val="0"/>
          <w:marTop w:val="0"/>
          <w:marBottom w:val="0"/>
          <w:divBdr>
            <w:top w:val="none" w:sz="0" w:space="0" w:color="auto"/>
            <w:left w:val="none" w:sz="0" w:space="0" w:color="auto"/>
            <w:bottom w:val="none" w:sz="0" w:space="0" w:color="auto"/>
            <w:right w:val="none" w:sz="0" w:space="0" w:color="auto"/>
          </w:divBdr>
        </w:div>
        <w:div w:id="106973561">
          <w:marLeft w:val="640"/>
          <w:marRight w:val="0"/>
          <w:marTop w:val="0"/>
          <w:marBottom w:val="0"/>
          <w:divBdr>
            <w:top w:val="none" w:sz="0" w:space="0" w:color="auto"/>
            <w:left w:val="none" w:sz="0" w:space="0" w:color="auto"/>
            <w:bottom w:val="none" w:sz="0" w:space="0" w:color="auto"/>
            <w:right w:val="none" w:sz="0" w:space="0" w:color="auto"/>
          </w:divBdr>
        </w:div>
        <w:div w:id="1423795965">
          <w:marLeft w:val="640"/>
          <w:marRight w:val="0"/>
          <w:marTop w:val="0"/>
          <w:marBottom w:val="0"/>
          <w:divBdr>
            <w:top w:val="none" w:sz="0" w:space="0" w:color="auto"/>
            <w:left w:val="none" w:sz="0" w:space="0" w:color="auto"/>
            <w:bottom w:val="none" w:sz="0" w:space="0" w:color="auto"/>
            <w:right w:val="none" w:sz="0" w:space="0" w:color="auto"/>
          </w:divBdr>
        </w:div>
        <w:div w:id="790780872">
          <w:marLeft w:val="640"/>
          <w:marRight w:val="0"/>
          <w:marTop w:val="0"/>
          <w:marBottom w:val="0"/>
          <w:divBdr>
            <w:top w:val="none" w:sz="0" w:space="0" w:color="auto"/>
            <w:left w:val="none" w:sz="0" w:space="0" w:color="auto"/>
            <w:bottom w:val="none" w:sz="0" w:space="0" w:color="auto"/>
            <w:right w:val="none" w:sz="0" w:space="0" w:color="auto"/>
          </w:divBdr>
        </w:div>
        <w:div w:id="516503975">
          <w:marLeft w:val="640"/>
          <w:marRight w:val="0"/>
          <w:marTop w:val="0"/>
          <w:marBottom w:val="0"/>
          <w:divBdr>
            <w:top w:val="none" w:sz="0" w:space="0" w:color="auto"/>
            <w:left w:val="none" w:sz="0" w:space="0" w:color="auto"/>
            <w:bottom w:val="none" w:sz="0" w:space="0" w:color="auto"/>
            <w:right w:val="none" w:sz="0" w:space="0" w:color="auto"/>
          </w:divBdr>
        </w:div>
        <w:div w:id="1606814141">
          <w:marLeft w:val="640"/>
          <w:marRight w:val="0"/>
          <w:marTop w:val="0"/>
          <w:marBottom w:val="0"/>
          <w:divBdr>
            <w:top w:val="none" w:sz="0" w:space="0" w:color="auto"/>
            <w:left w:val="none" w:sz="0" w:space="0" w:color="auto"/>
            <w:bottom w:val="none" w:sz="0" w:space="0" w:color="auto"/>
            <w:right w:val="none" w:sz="0" w:space="0" w:color="auto"/>
          </w:divBdr>
        </w:div>
        <w:div w:id="536891029">
          <w:marLeft w:val="640"/>
          <w:marRight w:val="0"/>
          <w:marTop w:val="0"/>
          <w:marBottom w:val="0"/>
          <w:divBdr>
            <w:top w:val="none" w:sz="0" w:space="0" w:color="auto"/>
            <w:left w:val="none" w:sz="0" w:space="0" w:color="auto"/>
            <w:bottom w:val="none" w:sz="0" w:space="0" w:color="auto"/>
            <w:right w:val="none" w:sz="0" w:space="0" w:color="auto"/>
          </w:divBdr>
        </w:div>
        <w:div w:id="920407786">
          <w:marLeft w:val="640"/>
          <w:marRight w:val="0"/>
          <w:marTop w:val="0"/>
          <w:marBottom w:val="0"/>
          <w:divBdr>
            <w:top w:val="none" w:sz="0" w:space="0" w:color="auto"/>
            <w:left w:val="none" w:sz="0" w:space="0" w:color="auto"/>
            <w:bottom w:val="none" w:sz="0" w:space="0" w:color="auto"/>
            <w:right w:val="none" w:sz="0" w:space="0" w:color="auto"/>
          </w:divBdr>
        </w:div>
        <w:div w:id="2110926383">
          <w:marLeft w:val="640"/>
          <w:marRight w:val="0"/>
          <w:marTop w:val="0"/>
          <w:marBottom w:val="0"/>
          <w:divBdr>
            <w:top w:val="none" w:sz="0" w:space="0" w:color="auto"/>
            <w:left w:val="none" w:sz="0" w:space="0" w:color="auto"/>
            <w:bottom w:val="none" w:sz="0" w:space="0" w:color="auto"/>
            <w:right w:val="none" w:sz="0" w:space="0" w:color="auto"/>
          </w:divBdr>
        </w:div>
        <w:div w:id="1513566553">
          <w:marLeft w:val="640"/>
          <w:marRight w:val="0"/>
          <w:marTop w:val="0"/>
          <w:marBottom w:val="0"/>
          <w:divBdr>
            <w:top w:val="none" w:sz="0" w:space="0" w:color="auto"/>
            <w:left w:val="none" w:sz="0" w:space="0" w:color="auto"/>
            <w:bottom w:val="none" w:sz="0" w:space="0" w:color="auto"/>
            <w:right w:val="none" w:sz="0" w:space="0" w:color="auto"/>
          </w:divBdr>
        </w:div>
        <w:div w:id="660962127">
          <w:marLeft w:val="640"/>
          <w:marRight w:val="0"/>
          <w:marTop w:val="0"/>
          <w:marBottom w:val="0"/>
          <w:divBdr>
            <w:top w:val="none" w:sz="0" w:space="0" w:color="auto"/>
            <w:left w:val="none" w:sz="0" w:space="0" w:color="auto"/>
            <w:bottom w:val="none" w:sz="0" w:space="0" w:color="auto"/>
            <w:right w:val="none" w:sz="0" w:space="0" w:color="auto"/>
          </w:divBdr>
        </w:div>
        <w:div w:id="877623877">
          <w:marLeft w:val="640"/>
          <w:marRight w:val="0"/>
          <w:marTop w:val="0"/>
          <w:marBottom w:val="0"/>
          <w:divBdr>
            <w:top w:val="none" w:sz="0" w:space="0" w:color="auto"/>
            <w:left w:val="none" w:sz="0" w:space="0" w:color="auto"/>
            <w:bottom w:val="none" w:sz="0" w:space="0" w:color="auto"/>
            <w:right w:val="none" w:sz="0" w:space="0" w:color="auto"/>
          </w:divBdr>
        </w:div>
        <w:div w:id="1729377208">
          <w:marLeft w:val="640"/>
          <w:marRight w:val="0"/>
          <w:marTop w:val="0"/>
          <w:marBottom w:val="0"/>
          <w:divBdr>
            <w:top w:val="none" w:sz="0" w:space="0" w:color="auto"/>
            <w:left w:val="none" w:sz="0" w:space="0" w:color="auto"/>
            <w:bottom w:val="none" w:sz="0" w:space="0" w:color="auto"/>
            <w:right w:val="none" w:sz="0" w:space="0" w:color="auto"/>
          </w:divBdr>
        </w:div>
        <w:div w:id="882711119">
          <w:marLeft w:val="640"/>
          <w:marRight w:val="0"/>
          <w:marTop w:val="0"/>
          <w:marBottom w:val="0"/>
          <w:divBdr>
            <w:top w:val="none" w:sz="0" w:space="0" w:color="auto"/>
            <w:left w:val="none" w:sz="0" w:space="0" w:color="auto"/>
            <w:bottom w:val="none" w:sz="0" w:space="0" w:color="auto"/>
            <w:right w:val="none" w:sz="0" w:space="0" w:color="auto"/>
          </w:divBdr>
        </w:div>
        <w:div w:id="1415862230">
          <w:marLeft w:val="640"/>
          <w:marRight w:val="0"/>
          <w:marTop w:val="0"/>
          <w:marBottom w:val="0"/>
          <w:divBdr>
            <w:top w:val="none" w:sz="0" w:space="0" w:color="auto"/>
            <w:left w:val="none" w:sz="0" w:space="0" w:color="auto"/>
            <w:bottom w:val="none" w:sz="0" w:space="0" w:color="auto"/>
            <w:right w:val="none" w:sz="0" w:space="0" w:color="auto"/>
          </w:divBdr>
        </w:div>
        <w:div w:id="1128162895">
          <w:marLeft w:val="640"/>
          <w:marRight w:val="0"/>
          <w:marTop w:val="0"/>
          <w:marBottom w:val="0"/>
          <w:divBdr>
            <w:top w:val="none" w:sz="0" w:space="0" w:color="auto"/>
            <w:left w:val="none" w:sz="0" w:space="0" w:color="auto"/>
            <w:bottom w:val="none" w:sz="0" w:space="0" w:color="auto"/>
            <w:right w:val="none" w:sz="0" w:space="0" w:color="auto"/>
          </w:divBdr>
        </w:div>
        <w:div w:id="410733064">
          <w:marLeft w:val="640"/>
          <w:marRight w:val="0"/>
          <w:marTop w:val="0"/>
          <w:marBottom w:val="0"/>
          <w:divBdr>
            <w:top w:val="none" w:sz="0" w:space="0" w:color="auto"/>
            <w:left w:val="none" w:sz="0" w:space="0" w:color="auto"/>
            <w:bottom w:val="none" w:sz="0" w:space="0" w:color="auto"/>
            <w:right w:val="none" w:sz="0" w:space="0" w:color="auto"/>
          </w:divBdr>
        </w:div>
        <w:div w:id="700475259">
          <w:marLeft w:val="640"/>
          <w:marRight w:val="0"/>
          <w:marTop w:val="0"/>
          <w:marBottom w:val="0"/>
          <w:divBdr>
            <w:top w:val="none" w:sz="0" w:space="0" w:color="auto"/>
            <w:left w:val="none" w:sz="0" w:space="0" w:color="auto"/>
            <w:bottom w:val="none" w:sz="0" w:space="0" w:color="auto"/>
            <w:right w:val="none" w:sz="0" w:space="0" w:color="auto"/>
          </w:divBdr>
        </w:div>
        <w:div w:id="22825874">
          <w:marLeft w:val="640"/>
          <w:marRight w:val="0"/>
          <w:marTop w:val="0"/>
          <w:marBottom w:val="0"/>
          <w:divBdr>
            <w:top w:val="none" w:sz="0" w:space="0" w:color="auto"/>
            <w:left w:val="none" w:sz="0" w:space="0" w:color="auto"/>
            <w:bottom w:val="none" w:sz="0" w:space="0" w:color="auto"/>
            <w:right w:val="none" w:sz="0" w:space="0" w:color="auto"/>
          </w:divBdr>
        </w:div>
        <w:div w:id="1066418411">
          <w:marLeft w:val="640"/>
          <w:marRight w:val="0"/>
          <w:marTop w:val="0"/>
          <w:marBottom w:val="0"/>
          <w:divBdr>
            <w:top w:val="none" w:sz="0" w:space="0" w:color="auto"/>
            <w:left w:val="none" w:sz="0" w:space="0" w:color="auto"/>
            <w:bottom w:val="none" w:sz="0" w:space="0" w:color="auto"/>
            <w:right w:val="none" w:sz="0" w:space="0" w:color="auto"/>
          </w:divBdr>
        </w:div>
        <w:div w:id="581567906">
          <w:marLeft w:val="640"/>
          <w:marRight w:val="0"/>
          <w:marTop w:val="0"/>
          <w:marBottom w:val="0"/>
          <w:divBdr>
            <w:top w:val="none" w:sz="0" w:space="0" w:color="auto"/>
            <w:left w:val="none" w:sz="0" w:space="0" w:color="auto"/>
            <w:bottom w:val="none" w:sz="0" w:space="0" w:color="auto"/>
            <w:right w:val="none" w:sz="0" w:space="0" w:color="auto"/>
          </w:divBdr>
        </w:div>
        <w:div w:id="305360571">
          <w:marLeft w:val="640"/>
          <w:marRight w:val="0"/>
          <w:marTop w:val="0"/>
          <w:marBottom w:val="0"/>
          <w:divBdr>
            <w:top w:val="none" w:sz="0" w:space="0" w:color="auto"/>
            <w:left w:val="none" w:sz="0" w:space="0" w:color="auto"/>
            <w:bottom w:val="none" w:sz="0" w:space="0" w:color="auto"/>
            <w:right w:val="none" w:sz="0" w:space="0" w:color="auto"/>
          </w:divBdr>
        </w:div>
        <w:div w:id="368990568">
          <w:marLeft w:val="640"/>
          <w:marRight w:val="0"/>
          <w:marTop w:val="0"/>
          <w:marBottom w:val="0"/>
          <w:divBdr>
            <w:top w:val="none" w:sz="0" w:space="0" w:color="auto"/>
            <w:left w:val="none" w:sz="0" w:space="0" w:color="auto"/>
            <w:bottom w:val="none" w:sz="0" w:space="0" w:color="auto"/>
            <w:right w:val="none" w:sz="0" w:space="0" w:color="auto"/>
          </w:divBdr>
        </w:div>
        <w:div w:id="212036576">
          <w:marLeft w:val="640"/>
          <w:marRight w:val="0"/>
          <w:marTop w:val="0"/>
          <w:marBottom w:val="0"/>
          <w:divBdr>
            <w:top w:val="none" w:sz="0" w:space="0" w:color="auto"/>
            <w:left w:val="none" w:sz="0" w:space="0" w:color="auto"/>
            <w:bottom w:val="none" w:sz="0" w:space="0" w:color="auto"/>
            <w:right w:val="none" w:sz="0" w:space="0" w:color="auto"/>
          </w:divBdr>
        </w:div>
        <w:div w:id="488788620">
          <w:marLeft w:val="640"/>
          <w:marRight w:val="0"/>
          <w:marTop w:val="0"/>
          <w:marBottom w:val="0"/>
          <w:divBdr>
            <w:top w:val="none" w:sz="0" w:space="0" w:color="auto"/>
            <w:left w:val="none" w:sz="0" w:space="0" w:color="auto"/>
            <w:bottom w:val="none" w:sz="0" w:space="0" w:color="auto"/>
            <w:right w:val="none" w:sz="0" w:space="0" w:color="auto"/>
          </w:divBdr>
        </w:div>
        <w:div w:id="1805611275">
          <w:marLeft w:val="640"/>
          <w:marRight w:val="0"/>
          <w:marTop w:val="0"/>
          <w:marBottom w:val="0"/>
          <w:divBdr>
            <w:top w:val="none" w:sz="0" w:space="0" w:color="auto"/>
            <w:left w:val="none" w:sz="0" w:space="0" w:color="auto"/>
            <w:bottom w:val="none" w:sz="0" w:space="0" w:color="auto"/>
            <w:right w:val="none" w:sz="0" w:space="0" w:color="auto"/>
          </w:divBdr>
        </w:div>
        <w:div w:id="1707633852">
          <w:marLeft w:val="640"/>
          <w:marRight w:val="0"/>
          <w:marTop w:val="0"/>
          <w:marBottom w:val="0"/>
          <w:divBdr>
            <w:top w:val="none" w:sz="0" w:space="0" w:color="auto"/>
            <w:left w:val="none" w:sz="0" w:space="0" w:color="auto"/>
            <w:bottom w:val="none" w:sz="0" w:space="0" w:color="auto"/>
            <w:right w:val="none" w:sz="0" w:space="0" w:color="auto"/>
          </w:divBdr>
        </w:div>
        <w:div w:id="323051816">
          <w:marLeft w:val="640"/>
          <w:marRight w:val="0"/>
          <w:marTop w:val="0"/>
          <w:marBottom w:val="0"/>
          <w:divBdr>
            <w:top w:val="none" w:sz="0" w:space="0" w:color="auto"/>
            <w:left w:val="none" w:sz="0" w:space="0" w:color="auto"/>
            <w:bottom w:val="none" w:sz="0" w:space="0" w:color="auto"/>
            <w:right w:val="none" w:sz="0" w:space="0" w:color="auto"/>
          </w:divBdr>
        </w:div>
        <w:div w:id="1921063444">
          <w:marLeft w:val="640"/>
          <w:marRight w:val="0"/>
          <w:marTop w:val="0"/>
          <w:marBottom w:val="0"/>
          <w:divBdr>
            <w:top w:val="none" w:sz="0" w:space="0" w:color="auto"/>
            <w:left w:val="none" w:sz="0" w:space="0" w:color="auto"/>
            <w:bottom w:val="none" w:sz="0" w:space="0" w:color="auto"/>
            <w:right w:val="none" w:sz="0" w:space="0" w:color="auto"/>
          </w:divBdr>
        </w:div>
        <w:div w:id="165824678">
          <w:marLeft w:val="640"/>
          <w:marRight w:val="0"/>
          <w:marTop w:val="0"/>
          <w:marBottom w:val="0"/>
          <w:divBdr>
            <w:top w:val="none" w:sz="0" w:space="0" w:color="auto"/>
            <w:left w:val="none" w:sz="0" w:space="0" w:color="auto"/>
            <w:bottom w:val="none" w:sz="0" w:space="0" w:color="auto"/>
            <w:right w:val="none" w:sz="0" w:space="0" w:color="auto"/>
          </w:divBdr>
        </w:div>
        <w:div w:id="390925004">
          <w:marLeft w:val="640"/>
          <w:marRight w:val="0"/>
          <w:marTop w:val="0"/>
          <w:marBottom w:val="0"/>
          <w:divBdr>
            <w:top w:val="none" w:sz="0" w:space="0" w:color="auto"/>
            <w:left w:val="none" w:sz="0" w:space="0" w:color="auto"/>
            <w:bottom w:val="none" w:sz="0" w:space="0" w:color="auto"/>
            <w:right w:val="none" w:sz="0" w:space="0" w:color="auto"/>
          </w:divBdr>
        </w:div>
        <w:div w:id="1038312481">
          <w:marLeft w:val="640"/>
          <w:marRight w:val="0"/>
          <w:marTop w:val="0"/>
          <w:marBottom w:val="0"/>
          <w:divBdr>
            <w:top w:val="none" w:sz="0" w:space="0" w:color="auto"/>
            <w:left w:val="none" w:sz="0" w:space="0" w:color="auto"/>
            <w:bottom w:val="none" w:sz="0" w:space="0" w:color="auto"/>
            <w:right w:val="none" w:sz="0" w:space="0" w:color="auto"/>
          </w:divBdr>
        </w:div>
        <w:div w:id="1931617560">
          <w:marLeft w:val="640"/>
          <w:marRight w:val="0"/>
          <w:marTop w:val="0"/>
          <w:marBottom w:val="0"/>
          <w:divBdr>
            <w:top w:val="none" w:sz="0" w:space="0" w:color="auto"/>
            <w:left w:val="none" w:sz="0" w:space="0" w:color="auto"/>
            <w:bottom w:val="none" w:sz="0" w:space="0" w:color="auto"/>
            <w:right w:val="none" w:sz="0" w:space="0" w:color="auto"/>
          </w:divBdr>
        </w:div>
        <w:div w:id="219095792">
          <w:marLeft w:val="640"/>
          <w:marRight w:val="0"/>
          <w:marTop w:val="0"/>
          <w:marBottom w:val="0"/>
          <w:divBdr>
            <w:top w:val="none" w:sz="0" w:space="0" w:color="auto"/>
            <w:left w:val="none" w:sz="0" w:space="0" w:color="auto"/>
            <w:bottom w:val="none" w:sz="0" w:space="0" w:color="auto"/>
            <w:right w:val="none" w:sz="0" w:space="0" w:color="auto"/>
          </w:divBdr>
        </w:div>
        <w:div w:id="1629167983">
          <w:marLeft w:val="640"/>
          <w:marRight w:val="0"/>
          <w:marTop w:val="0"/>
          <w:marBottom w:val="0"/>
          <w:divBdr>
            <w:top w:val="none" w:sz="0" w:space="0" w:color="auto"/>
            <w:left w:val="none" w:sz="0" w:space="0" w:color="auto"/>
            <w:bottom w:val="none" w:sz="0" w:space="0" w:color="auto"/>
            <w:right w:val="none" w:sz="0" w:space="0" w:color="auto"/>
          </w:divBdr>
        </w:div>
        <w:div w:id="772939154">
          <w:marLeft w:val="640"/>
          <w:marRight w:val="0"/>
          <w:marTop w:val="0"/>
          <w:marBottom w:val="0"/>
          <w:divBdr>
            <w:top w:val="none" w:sz="0" w:space="0" w:color="auto"/>
            <w:left w:val="none" w:sz="0" w:space="0" w:color="auto"/>
            <w:bottom w:val="none" w:sz="0" w:space="0" w:color="auto"/>
            <w:right w:val="none" w:sz="0" w:space="0" w:color="auto"/>
          </w:divBdr>
        </w:div>
        <w:div w:id="2122915834">
          <w:marLeft w:val="640"/>
          <w:marRight w:val="0"/>
          <w:marTop w:val="0"/>
          <w:marBottom w:val="0"/>
          <w:divBdr>
            <w:top w:val="none" w:sz="0" w:space="0" w:color="auto"/>
            <w:left w:val="none" w:sz="0" w:space="0" w:color="auto"/>
            <w:bottom w:val="none" w:sz="0" w:space="0" w:color="auto"/>
            <w:right w:val="none" w:sz="0" w:space="0" w:color="auto"/>
          </w:divBdr>
        </w:div>
        <w:div w:id="1167403830">
          <w:marLeft w:val="640"/>
          <w:marRight w:val="0"/>
          <w:marTop w:val="0"/>
          <w:marBottom w:val="0"/>
          <w:divBdr>
            <w:top w:val="none" w:sz="0" w:space="0" w:color="auto"/>
            <w:left w:val="none" w:sz="0" w:space="0" w:color="auto"/>
            <w:bottom w:val="none" w:sz="0" w:space="0" w:color="auto"/>
            <w:right w:val="none" w:sz="0" w:space="0" w:color="auto"/>
          </w:divBdr>
        </w:div>
        <w:div w:id="1513300748">
          <w:marLeft w:val="640"/>
          <w:marRight w:val="0"/>
          <w:marTop w:val="0"/>
          <w:marBottom w:val="0"/>
          <w:divBdr>
            <w:top w:val="none" w:sz="0" w:space="0" w:color="auto"/>
            <w:left w:val="none" w:sz="0" w:space="0" w:color="auto"/>
            <w:bottom w:val="none" w:sz="0" w:space="0" w:color="auto"/>
            <w:right w:val="none" w:sz="0" w:space="0" w:color="auto"/>
          </w:divBdr>
        </w:div>
        <w:div w:id="229272080">
          <w:marLeft w:val="640"/>
          <w:marRight w:val="0"/>
          <w:marTop w:val="0"/>
          <w:marBottom w:val="0"/>
          <w:divBdr>
            <w:top w:val="none" w:sz="0" w:space="0" w:color="auto"/>
            <w:left w:val="none" w:sz="0" w:space="0" w:color="auto"/>
            <w:bottom w:val="none" w:sz="0" w:space="0" w:color="auto"/>
            <w:right w:val="none" w:sz="0" w:space="0" w:color="auto"/>
          </w:divBdr>
        </w:div>
        <w:div w:id="166211513">
          <w:marLeft w:val="640"/>
          <w:marRight w:val="0"/>
          <w:marTop w:val="0"/>
          <w:marBottom w:val="0"/>
          <w:divBdr>
            <w:top w:val="none" w:sz="0" w:space="0" w:color="auto"/>
            <w:left w:val="none" w:sz="0" w:space="0" w:color="auto"/>
            <w:bottom w:val="none" w:sz="0" w:space="0" w:color="auto"/>
            <w:right w:val="none" w:sz="0" w:space="0" w:color="auto"/>
          </w:divBdr>
        </w:div>
        <w:div w:id="1333878407">
          <w:marLeft w:val="640"/>
          <w:marRight w:val="0"/>
          <w:marTop w:val="0"/>
          <w:marBottom w:val="0"/>
          <w:divBdr>
            <w:top w:val="none" w:sz="0" w:space="0" w:color="auto"/>
            <w:left w:val="none" w:sz="0" w:space="0" w:color="auto"/>
            <w:bottom w:val="none" w:sz="0" w:space="0" w:color="auto"/>
            <w:right w:val="none" w:sz="0" w:space="0" w:color="auto"/>
          </w:divBdr>
        </w:div>
        <w:div w:id="390272882">
          <w:marLeft w:val="640"/>
          <w:marRight w:val="0"/>
          <w:marTop w:val="0"/>
          <w:marBottom w:val="0"/>
          <w:divBdr>
            <w:top w:val="none" w:sz="0" w:space="0" w:color="auto"/>
            <w:left w:val="none" w:sz="0" w:space="0" w:color="auto"/>
            <w:bottom w:val="none" w:sz="0" w:space="0" w:color="auto"/>
            <w:right w:val="none" w:sz="0" w:space="0" w:color="auto"/>
          </w:divBdr>
        </w:div>
        <w:div w:id="210531920">
          <w:marLeft w:val="640"/>
          <w:marRight w:val="0"/>
          <w:marTop w:val="0"/>
          <w:marBottom w:val="0"/>
          <w:divBdr>
            <w:top w:val="none" w:sz="0" w:space="0" w:color="auto"/>
            <w:left w:val="none" w:sz="0" w:space="0" w:color="auto"/>
            <w:bottom w:val="none" w:sz="0" w:space="0" w:color="auto"/>
            <w:right w:val="none" w:sz="0" w:space="0" w:color="auto"/>
          </w:divBdr>
        </w:div>
        <w:div w:id="357976802">
          <w:marLeft w:val="640"/>
          <w:marRight w:val="0"/>
          <w:marTop w:val="0"/>
          <w:marBottom w:val="0"/>
          <w:divBdr>
            <w:top w:val="none" w:sz="0" w:space="0" w:color="auto"/>
            <w:left w:val="none" w:sz="0" w:space="0" w:color="auto"/>
            <w:bottom w:val="none" w:sz="0" w:space="0" w:color="auto"/>
            <w:right w:val="none" w:sz="0" w:space="0" w:color="auto"/>
          </w:divBdr>
        </w:div>
        <w:div w:id="1543052986">
          <w:marLeft w:val="640"/>
          <w:marRight w:val="0"/>
          <w:marTop w:val="0"/>
          <w:marBottom w:val="0"/>
          <w:divBdr>
            <w:top w:val="none" w:sz="0" w:space="0" w:color="auto"/>
            <w:left w:val="none" w:sz="0" w:space="0" w:color="auto"/>
            <w:bottom w:val="none" w:sz="0" w:space="0" w:color="auto"/>
            <w:right w:val="none" w:sz="0" w:space="0" w:color="auto"/>
          </w:divBdr>
        </w:div>
        <w:div w:id="1556232817">
          <w:marLeft w:val="640"/>
          <w:marRight w:val="0"/>
          <w:marTop w:val="0"/>
          <w:marBottom w:val="0"/>
          <w:divBdr>
            <w:top w:val="none" w:sz="0" w:space="0" w:color="auto"/>
            <w:left w:val="none" w:sz="0" w:space="0" w:color="auto"/>
            <w:bottom w:val="none" w:sz="0" w:space="0" w:color="auto"/>
            <w:right w:val="none" w:sz="0" w:space="0" w:color="auto"/>
          </w:divBdr>
        </w:div>
        <w:div w:id="642857275">
          <w:marLeft w:val="640"/>
          <w:marRight w:val="0"/>
          <w:marTop w:val="0"/>
          <w:marBottom w:val="0"/>
          <w:divBdr>
            <w:top w:val="none" w:sz="0" w:space="0" w:color="auto"/>
            <w:left w:val="none" w:sz="0" w:space="0" w:color="auto"/>
            <w:bottom w:val="none" w:sz="0" w:space="0" w:color="auto"/>
            <w:right w:val="none" w:sz="0" w:space="0" w:color="auto"/>
          </w:divBdr>
        </w:div>
        <w:div w:id="660235495">
          <w:marLeft w:val="640"/>
          <w:marRight w:val="0"/>
          <w:marTop w:val="0"/>
          <w:marBottom w:val="0"/>
          <w:divBdr>
            <w:top w:val="none" w:sz="0" w:space="0" w:color="auto"/>
            <w:left w:val="none" w:sz="0" w:space="0" w:color="auto"/>
            <w:bottom w:val="none" w:sz="0" w:space="0" w:color="auto"/>
            <w:right w:val="none" w:sz="0" w:space="0" w:color="auto"/>
          </w:divBdr>
        </w:div>
        <w:div w:id="465317169">
          <w:marLeft w:val="640"/>
          <w:marRight w:val="0"/>
          <w:marTop w:val="0"/>
          <w:marBottom w:val="0"/>
          <w:divBdr>
            <w:top w:val="none" w:sz="0" w:space="0" w:color="auto"/>
            <w:left w:val="none" w:sz="0" w:space="0" w:color="auto"/>
            <w:bottom w:val="none" w:sz="0" w:space="0" w:color="auto"/>
            <w:right w:val="none" w:sz="0" w:space="0" w:color="auto"/>
          </w:divBdr>
        </w:div>
        <w:div w:id="1078093290">
          <w:marLeft w:val="640"/>
          <w:marRight w:val="0"/>
          <w:marTop w:val="0"/>
          <w:marBottom w:val="0"/>
          <w:divBdr>
            <w:top w:val="none" w:sz="0" w:space="0" w:color="auto"/>
            <w:left w:val="none" w:sz="0" w:space="0" w:color="auto"/>
            <w:bottom w:val="none" w:sz="0" w:space="0" w:color="auto"/>
            <w:right w:val="none" w:sz="0" w:space="0" w:color="auto"/>
          </w:divBdr>
        </w:div>
        <w:div w:id="2038965060">
          <w:marLeft w:val="640"/>
          <w:marRight w:val="0"/>
          <w:marTop w:val="0"/>
          <w:marBottom w:val="0"/>
          <w:divBdr>
            <w:top w:val="none" w:sz="0" w:space="0" w:color="auto"/>
            <w:left w:val="none" w:sz="0" w:space="0" w:color="auto"/>
            <w:bottom w:val="none" w:sz="0" w:space="0" w:color="auto"/>
            <w:right w:val="none" w:sz="0" w:space="0" w:color="auto"/>
          </w:divBdr>
        </w:div>
        <w:div w:id="1850678317">
          <w:marLeft w:val="640"/>
          <w:marRight w:val="0"/>
          <w:marTop w:val="0"/>
          <w:marBottom w:val="0"/>
          <w:divBdr>
            <w:top w:val="none" w:sz="0" w:space="0" w:color="auto"/>
            <w:left w:val="none" w:sz="0" w:space="0" w:color="auto"/>
            <w:bottom w:val="none" w:sz="0" w:space="0" w:color="auto"/>
            <w:right w:val="none" w:sz="0" w:space="0" w:color="auto"/>
          </w:divBdr>
        </w:div>
        <w:div w:id="1989363290">
          <w:marLeft w:val="640"/>
          <w:marRight w:val="0"/>
          <w:marTop w:val="0"/>
          <w:marBottom w:val="0"/>
          <w:divBdr>
            <w:top w:val="none" w:sz="0" w:space="0" w:color="auto"/>
            <w:left w:val="none" w:sz="0" w:space="0" w:color="auto"/>
            <w:bottom w:val="none" w:sz="0" w:space="0" w:color="auto"/>
            <w:right w:val="none" w:sz="0" w:space="0" w:color="auto"/>
          </w:divBdr>
        </w:div>
      </w:divsChild>
    </w:div>
    <w:div w:id="2001957424">
      <w:bodyDiv w:val="1"/>
      <w:marLeft w:val="0"/>
      <w:marRight w:val="0"/>
      <w:marTop w:val="0"/>
      <w:marBottom w:val="0"/>
      <w:divBdr>
        <w:top w:val="none" w:sz="0" w:space="0" w:color="auto"/>
        <w:left w:val="none" w:sz="0" w:space="0" w:color="auto"/>
        <w:bottom w:val="none" w:sz="0" w:space="0" w:color="auto"/>
        <w:right w:val="none" w:sz="0" w:space="0" w:color="auto"/>
      </w:divBdr>
      <w:divsChild>
        <w:div w:id="1463033482">
          <w:marLeft w:val="640"/>
          <w:marRight w:val="0"/>
          <w:marTop w:val="0"/>
          <w:marBottom w:val="0"/>
          <w:divBdr>
            <w:top w:val="none" w:sz="0" w:space="0" w:color="auto"/>
            <w:left w:val="none" w:sz="0" w:space="0" w:color="auto"/>
            <w:bottom w:val="none" w:sz="0" w:space="0" w:color="auto"/>
            <w:right w:val="none" w:sz="0" w:space="0" w:color="auto"/>
          </w:divBdr>
        </w:div>
        <w:div w:id="476412836">
          <w:marLeft w:val="640"/>
          <w:marRight w:val="0"/>
          <w:marTop w:val="0"/>
          <w:marBottom w:val="0"/>
          <w:divBdr>
            <w:top w:val="none" w:sz="0" w:space="0" w:color="auto"/>
            <w:left w:val="none" w:sz="0" w:space="0" w:color="auto"/>
            <w:bottom w:val="none" w:sz="0" w:space="0" w:color="auto"/>
            <w:right w:val="none" w:sz="0" w:space="0" w:color="auto"/>
          </w:divBdr>
        </w:div>
        <w:div w:id="2114589022">
          <w:marLeft w:val="640"/>
          <w:marRight w:val="0"/>
          <w:marTop w:val="0"/>
          <w:marBottom w:val="0"/>
          <w:divBdr>
            <w:top w:val="none" w:sz="0" w:space="0" w:color="auto"/>
            <w:left w:val="none" w:sz="0" w:space="0" w:color="auto"/>
            <w:bottom w:val="none" w:sz="0" w:space="0" w:color="auto"/>
            <w:right w:val="none" w:sz="0" w:space="0" w:color="auto"/>
          </w:divBdr>
        </w:div>
        <w:div w:id="1316303559">
          <w:marLeft w:val="640"/>
          <w:marRight w:val="0"/>
          <w:marTop w:val="0"/>
          <w:marBottom w:val="0"/>
          <w:divBdr>
            <w:top w:val="none" w:sz="0" w:space="0" w:color="auto"/>
            <w:left w:val="none" w:sz="0" w:space="0" w:color="auto"/>
            <w:bottom w:val="none" w:sz="0" w:space="0" w:color="auto"/>
            <w:right w:val="none" w:sz="0" w:space="0" w:color="auto"/>
          </w:divBdr>
        </w:div>
        <w:div w:id="101730350">
          <w:marLeft w:val="640"/>
          <w:marRight w:val="0"/>
          <w:marTop w:val="0"/>
          <w:marBottom w:val="0"/>
          <w:divBdr>
            <w:top w:val="none" w:sz="0" w:space="0" w:color="auto"/>
            <w:left w:val="none" w:sz="0" w:space="0" w:color="auto"/>
            <w:bottom w:val="none" w:sz="0" w:space="0" w:color="auto"/>
            <w:right w:val="none" w:sz="0" w:space="0" w:color="auto"/>
          </w:divBdr>
        </w:div>
        <w:div w:id="523639294">
          <w:marLeft w:val="640"/>
          <w:marRight w:val="0"/>
          <w:marTop w:val="0"/>
          <w:marBottom w:val="0"/>
          <w:divBdr>
            <w:top w:val="none" w:sz="0" w:space="0" w:color="auto"/>
            <w:left w:val="none" w:sz="0" w:space="0" w:color="auto"/>
            <w:bottom w:val="none" w:sz="0" w:space="0" w:color="auto"/>
            <w:right w:val="none" w:sz="0" w:space="0" w:color="auto"/>
          </w:divBdr>
        </w:div>
        <w:div w:id="713887498">
          <w:marLeft w:val="640"/>
          <w:marRight w:val="0"/>
          <w:marTop w:val="0"/>
          <w:marBottom w:val="0"/>
          <w:divBdr>
            <w:top w:val="none" w:sz="0" w:space="0" w:color="auto"/>
            <w:left w:val="none" w:sz="0" w:space="0" w:color="auto"/>
            <w:bottom w:val="none" w:sz="0" w:space="0" w:color="auto"/>
            <w:right w:val="none" w:sz="0" w:space="0" w:color="auto"/>
          </w:divBdr>
        </w:div>
        <w:div w:id="2091609789">
          <w:marLeft w:val="640"/>
          <w:marRight w:val="0"/>
          <w:marTop w:val="0"/>
          <w:marBottom w:val="0"/>
          <w:divBdr>
            <w:top w:val="none" w:sz="0" w:space="0" w:color="auto"/>
            <w:left w:val="none" w:sz="0" w:space="0" w:color="auto"/>
            <w:bottom w:val="none" w:sz="0" w:space="0" w:color="auto"/>
            <w:right w:val="none" w:sz="0" w:space="0" w:color="auto"/>
          </w:divBdr>
        </w:div>
        <w:div w:id="1684627193">
          <w:marLeft w:val="640"/>
          <w:marRight w:val="0"/>
          <w:marTop w:val="0"/>
          <w:marBottom w:val="0"/>
          <w:divBdr>
            <w:top w:val="none" w:sz="0" w:space="0" w:color="auto"/>
            <w:left w:val="none" w:sz="0" w:space="0" w:color="auto"/>
            <w:bottom w:val="none" w:sz="0" w:space="0" w:color="auto"/>
            <w:right w:val="none" w:sz="0" w:space="0" w:color="auto"/>
          </w:divBdr>
        </w:div>
        <w:div w:id="184639626">
          <w:marLeft w:val="640"/>
          <w:marRight w:val="0"/>
          <w:marTop w:val="0"/>
          <w:marBottom w:val="0"/>
          <w:divBdr>
            <w:top w:val="none" w:sz="0" w:space="0" w:color="auto"/>
            <w:left w:val="none" w:sz="0" w:space="0" w:color="auto"/>
            <w:bottom w:val="none" w:sz="0" w:space="0" w:color="auto"/>
            <w:right w:val="none" w:sz="0" w:space="0" w:color="auto"/>
          </w:divBdr>
        </w:div>
        <w:div w:id="1060785474">
          <w:marLeft w:val="640"/>
          <w:marRight w:val="0"/>
          <w:marTop w:val="0"/>
          <w:marBottom w:val="0"/>
          <w:divBdr>
            <w:top w:val="none" w:sz="0" w:space="0" w:color="auto"/>
            <w:left w:val="none" w:sz="0" w:space="0" w:color="auto"/>
            <w:bottom w:val="none" w:sz="0" w:space="0" w:color="auto"/>
            <w:right w:val="none" w:sz="0" w:space="0" w:color="auto"/>
          </w:divBdr>
        </w:div>
        <w:div w:id="1910995240">
          <w:marLeft w:val="640"/>
          <w:marRight w:val="0"/>
          <w:marTop w:val="0"/>
          <w:marBottom w:val="0"/>
          <w:divBdr>
            <w:top w:val="none" w:sz="0" w:space="0" w:color="auto"/>
            <w:left w:val="none" w:sz="0" w:space="0" w:color="auto"/>
            <w:bottom w:val="none" w:sz="0" w:space="0" w:color="auto"/>
            <w:right w:val="none" w:sz="0" w:space="0" w:color="auto"/>
          </w:divBdr>
        </w:div>
        <w:div w:id="756561142">
          <w:marLeft w:val="640"/>
          <w:marRight w:val="0"/>
          <w:marTop w:val="0"/>
          <w:marBottom w:val="0"/>
          <w:divBdr>
            <w:top w:val="none" w:sz="0" w:space="0" w:color="auto"/>
            <w:left w:val="none" w:sz="0" w:space="0" w:color="auto"/>
            <w:bottom w:val="none" w:sz="0" w:space="0" w:color="auto"/>
            <w:right w:val="none" w:sz="0" w:space="0" w:color="auto"/>
          </w:divBdr>
        </w:div>
        <w:div w:id="1425303207">
          <w:marLeft w:val="640"/>
          <w:marRight w:val="0"/>
          <w:marTop w:val="0"/>
          <w:marBottom w:val="0"/>
          <w:divBdr>
            <w:top w:val="none" w:sz="0" w:space="0" w:color="auto"/>
            <w:left w:val="none" w:sz="0" w:space="0" w:color="auto"/>
            <w:bottom w:val="none" w:sz="0" w:space="0" w:color="auto"/>
            <w:right w:val="none" w:sz="0" w:space="0" w:color="auto"/>
          </w:divBdr>
        </w:div>
        <w:div w:id="1052926175">
          <w:marLeft w:val="640"/>
          <w:marRight w:val="0"/>
          <w:marTop w:val="0"/>
          <w:marBottom w:val="0"/>
          <w:divBdr>
            <w:top w:val="none" w:sz="0" w:space="0" w:color="auto"/>
            <w:left w:val="none" w:sz="0" w:space="0" w:color="auto"/>
            <w:bottom w:val="none" w:sz="0" w:space="0" w:color="auto"/>
            <w:right w:val="none" w:sz="0" w:space="0" w:color="auto"/>
          </w:divBdr>
        </w:div>
        <w:div w:id="1786777847">
          <w:marLeft w:val="640"/>
          <w:marRight w:val="0"/>
          <w:marTop w:val="0"/>
          <w:marBottom w:val="0"/>
          <w:divBdr>
            <w:top w:val="none" w:sz="0" w:space="0" w:color="auto"/>
            <w:left w:val="none" w:sz="0" w:space="0" w:color="auto"/>
            <w:bottom w:val="none" w:sz="0" w:space="0" w:color="auto"/>
            <w:right w:val="none" w:sz="0" w:space="0" w:color="auto"/>
          </w:divBdr>
        </w:div>
        <w:div w:id="1301417677">
          <w:marLeft w:val="640"/>
          <w:marRight w:val="0"/>
          <w:marTop w:val="0"/>
          <w:marBottom w:val="0"/>
          <w:divBdr>
            <w:top w:val="none" w:sz="0" w:space="0" w:color="auto"/>
            <w:left w:val="none" w:sz="0" w:space="0" w:color="auto"/>
            <w:bottom w:val="none" w:sz="0" w:space="0" w:color="auto"/>
            <w:right w:val="none" w:sz="0" w:space="0" w:color="auto"/>
          </w:divBdr>
        </w:div>
        <w:div w:id="1766031122">
          <w:marLeft w:val="640"/>
          <w:marRight w:val="0"/>
          <w:marTop w:val="0"/>
          <w:marBottom w:val="0"/>
          <w:divBdr>
            <w:top w:val="none" w:sz="0" w:space="0" w:color="auto"/>
            <w:left w:val="none" w:sz="0" w:space="0" w:color="auto"/>
            <w:bottom w:val="none" w:sz="0" w:space="0" w:color="auto"/>
            <w:right w:val="none" w:sz="0" w:space="0" w:color="auto"/>
          </w:divBdr>
        </w:div>
        <w:div w:id="230193972">
          <w:marLeft w:val="640"/>
          <w:marRight w:val="0"/>
          <w:marTop w:val="0"/>
          <w:marBottom w:val="0"/>
          <w:divBdr>
            <w:top w:val="none" w:sz="0" w:space="0" w:color="auto"/>
            <w:left w:val="none" w:sz="0" w:space="0" w:color="auto"/>
            <w:bottom w:val="none" w:sz="0" w:space="0" w:color="auto"/>
            <w:right w:val="none" w:sz="0" w:space="0" w:color="auto"/>
          </w:divBdr>
        </w:div>
        <w:div w:id="723063474">
          <w:marLeft w:val="640"/>
          <w:marRight w:val="0"/>
          <w:marTop w:val="0"/>
          <w:marBottom w:val="0"/>
          <w:divBdr>
            <w:top w:val="none" w:sz="0" w:space="0" w:color="auto"/>
            <w:left w:val="none" w:sz="0" w:space="0" w:color="auto"/>
            <w:bottom w:val="none" w:sz="0" w:space="0" w:color="auto"/>
            <w:right w:val="none" w:sz="0" w:space="0" w:color="auto"/>
          </w:divBdr>
        </w:div>
        <w:div w:id="1205484825">
          <w:marLeft w:val="640"/>
          <w:marRight w:val="0"/>
          <w:marTop w:val="0"/>
          <w:marBottom w:val="0"/>
          <w:divBdr>
            <w:top w:val="none" w:sz="0" w:space="0" w:color="auto"/>
            <w:left w:val="none" w:sz="0" w:space="0" w:color="auto"/>
            <w:bottom w:val="none" w:sz="0" w:space="0" w:color="auto"/>
            <w:right w:val="none" w:sz="0" w:space="0" w:color="auto"/>
          </w:divBdr>
        </w:div>
        <w:div w:id="311952632">
          <w:marLeft w:val="640"/>
          <w:marRight w:val="0"/>
          <w:marTop w:val="0"/>
          <w:marBottom w:val="0"/>
          <w:divBdr>
            <w:top w:val="none" w:sz="0" w:space="0" w:color="auto"/>
            <w:left w:val="none" w:sz="0" w:space="0" w:color="auto"/>
            <w:bottom w:val="none" w:sz="0" w:space="0" w:color="auto"/>
            <w:right w:val="none" w:sz="0" w:space="0" w:color="auto"/>
          </w:divBdr>
        </w:div>
        <w:div w:id="564338739">
          <w:marLeft w:val="640"/>
          <w:marRight w:val="0"/>
          <w:marTop w:val="0"/>
          <w:marBottom w:val="0"/>
          <w:divBdr>
            <w:top w:val="none" w:sz="0" w:space="0" w:color="auto"/>
            <w:left w:val="none" w:sz="0" w:space="0" w:color="auto"/>
            <w:bottom w:val="none" w:sz="0" w:space="0" w:color="auto"/>
            <w:right w:val="none" w:sz="0" w:space="0" w:color="auto"/>
          </w:divBdr>
        </w:div>
        <w:div w:id="1324160688">
          <w:marLeft w:val="640"/>
          <w:marRight w:val="0"/>
          <w:marTop w:val="0"/>
          <w:marBottom w:val="0"/>
          <w:divBdr>
            <w:top w:val="none" w:sz="0" w:space="0" w:color="auto"/>
            <w:left w:val="none" w:sz="0" w:space="0" w:color="auto"/>
            <w:bottom w:val="none" w:sz="0" w:space="0" w:color="auto"/>
            <w:right w:val="none" w:sz="0" w:space="0" w:color="auto"/>
          </w:divBdr>
        </w:div>
        <w:div w:id="1963459705">
          <w:marLeft w:val="640"/>
          <w:marRight w:val="0"/>
          <w:marTop w:val="0"/>
          <w:marBottom w:val="0"/>
          <w:divBdr>
            <w:top w:val="none" w:sz="0" w:space="0" w:color="auto"/>
            <w:left w:val="none" w:sz="0" w:space="0" w:color="auto"/>
            <w:bottom w:val="none" w:sz="0" w:space="0" w:color="auto"/>
            <w:right w:val="none" w:sz="0" w:space="0" w:color="auto"/>
          </w:divBdr>
        </w:div>
        <w:div w:id="348216905">
          <w:marLeft w:val="640"/>
          <w:marRight w:val="0"/>
          <w:marTop w:val="0"/>
          <w:marBottom w:val="0"/>
          <w:divBdr>
            <w:top w:val="none" w:sz="0" w:space="0" w:color="auto"/>
            <w:left w:val="none" w:sz="0" w:space="0" w:color="auto"/>
            <w:bottom w:val="none" w:sz="0" w:space="0" w:color="auto"/>
            <w:right w:val="none" w:sz="0" w:space="0" w:color="auto"/>
          </w:divBdr>
        </w:div>
        <w:div w:id="913197323">
          <w:marLeft w:val="640"/>
          <w:marRight w:val="0"/>
          <w:marTop w:val="0"/>
          <w:marBottom w:val="0"/>
          <w:divBdr>
            <w:top w:val="none" w:sz="0" w:space="0" w:color="auto"/>
            <w:left w:val="none" w:sz="0" w:space="0" w:color="auto"/>
            <w:bottom w:val="none" w:sz="0" w:space="0" w:color="auto"/>
            <w:right w:val="none" w:sz="0" w:space="0" w:color="auto"/>
          </w:divBdr>
        </w:div>
        <w:div w:id="900677292">
          <w:marLeft w:val="640"/>
          <w:marRight w:val="0"/>
          <w:marTop w:val="0"/>
          <w:marBottom w:val="0"/>
          <w:divBdr>
            <w:top w:val="none" w:sz="0" w:space="0" w:color="auto"/>
            <w:left w:val="none" w:sz="0" w:space="0" w:color="auto"/>
            <w:bottom w:val="none" w:sz="0" w:space="0" w:color="auto"/>
            <w:right w:val="none" w:sz="0" w:space="0" w:color="auto"/>
          </w:divBdr>
        </w:div>
        <w:div w:id="1550720759">
          <w:marLeft w:val="640"/>
          <w:marRight w:val="0"/>
          <w:marTop w:val="0"/>
          <w:marBottom w:val="0"/>
          <w:divBdr>
            <w:top w:val="none" w:sz="0" w:space="0" w:color="auto"/>
            <w:left w:val="none" w:sz="0" w:space="0" w:color="auto"/>
            <w:bottom w:val="none" w:sz="0" w:space="0" w:color="auto"/>
            <w:right w:val="none" w:sz="0" w:space="0" w:color="auto"/>
          </w:divBdr>
        </w:div>
        <w:div w:id="2137485536">
          <w:marLeft w:val="640"/>
          <w:marRight w:val="0"/>
          <w:marTop w:val="0"/>
          <w:marBottom w:val="0"/>
          <w:divBdr>
            <w:top w:val="none" w:sz="0" w:space="0" w:color="auto"/>
            <w:left w:val="none" w:sz="0" w:space="0" w:color="auto"/>
            <w:bottom w:val="none" w:sz="0" w:space="0" w:color="auto"/>
            <w:right w:val="none" w:sz="0" w:space="0" w:color="auto"/>
          </w:divBdr>
        </w:div>
        <w:div w:id="1888881358">
          <w:marLeft w:val="640"/>
          <w:marRight w:val="0"/>
          <w:marTop w:val="0"/>
          <w:marBottom w:val="0"/>
          <w:divBdr>
            <w:top w:val="none" w:sz="0" w:space="0" w:color="auto"/>
            <w:left w:val="none" w:sz="0" w:space="0" w:color="auto"/>
            <w:bottom w:val="none" w:sz="0" w:space="0" w:color="auto"/>
            <w:right w:val="none" w:sz="0" w:space="0" w:color="auto"/>
          </w:divBdr>
        </w:div>
        <w:div w:id="233122262">
          <w:marLeft w:val="640"/>
          <w:marRight w:val="0"/>
          <w:marTop w:val="0"/>
          <w:marBottom w:val="0"/>
          <w:divBdr>
            <w:top w:val="none" w:sz="0" w:space="0" w:color="auto"/>
            <w:left w:val="none" w:sz="0" w:space="0" w:color="auto"/>
            <w:bottom w:val="none" w:sz="0" w:space="0" w:color="auto"/>
            <w:right w:val="none" w:sz="0" w:space="0" w:color="auto"/>
          </w:divBdr>
        </w:div>
        <w:div w:id="247929466">
          <w:marLeft w:val="640"/>
          <w:marRight w:val="0"/>
          <w:marTop w:val="0"/>
          <w:marBottom w:val="0"/>
          <w:divBdr>
            <w:top w:val="none" w:sz="0" w:space="0" w:color="auto"/>
            <w:left w:val="none" w:sz="0" w:space="0" w:color="auto"/>
            <w:bottom w:val="none" w:sz="0" w:space="0" w:color="auto"/>
            <w:right w:val="none" w:sz="0" w:space="0" w:color="auto"/>
          </w:divBdr>
        </w:div>
        <w:div w:id="1297446781">
          <w:marLeft w:val="640"/>
          <w:marRight w:val="0"/>
          <w:marTop w:val="0"/>
          <w:marBottom w:val="0"/>
          <w:divBdr>
            <w:top w:val="none" w:sz="0" w:space="0" w:color="auto"/>
            <w:left w:val="none" w:sz="0" w:space="0" w:color="auto"/>
            <w:bottom w:val="none" w:sz="0" w:space="0" w:color="auto"/>
            <w:right w:val="none" w:sz="0" w:space="0" w:color="auto"/>
          </w:divBdr>
        </w:div>
        <w:div w:id="599528954">
          <w:marLeft w:val="640"/>
          <w:marRight w:val="0"/>
          <w:marTop w:val="0"/>
          <w:marBottom w:val="0"/>
          <w:divBdr>
            <w:top w:val="none" w:sz="0" w:space="0" w:color="auto"/>
            <w:left w:val="none" w:sz="0" w:space="0" w:color="auto"/>
            <w:bottom w:val="none" w:sz="0" w:space="0" w:color="auto"/>
            <w:right w:val="none" w:sz="0" w:space="0" w:color="auto"/>
          </w:divBdr>
        </w:div>
        <w:div w:id="592202119">
          <w:marLeft w:val="640"/>
          <w:marRight w:val="0"/>
          <w:marTop w:val="0"/>
          <w:marBottom w:val="0"/>
          <w:divBdr>
            <w:top w:val="none" w:sz="0" w:space="0" w:color="auto"/>
            <w:left w:val="none" w:sz="0" w:space="0" w:color="auto"/>
            <w:bottom w:val="none" w:sz="0" w:space="0" w:color="auto"/>
            <w:right w:val="none" w:sz="0" w:space="0" w:color="auto"/>
          </w:divBdr>
        </w:div>
        <w:div w:id="1294871463">
          <w:marLeft w:val="640"/>
          <w:marRight w:val="0"/>
          <w:marTop w:val="0"/>
          <w:marBottom w:val="0"/>
          <w:divBdr>
            <w:top w:val="none" w:sz="0" w:space="0" w:color="auto"/>
            <w:left w:val="none" w:sz="0" w:space="0" w:color="auto"/>
            <w:bottom w:val="none" w:sz="0" w:space="0" w:color="auto"/>
            <w:right w:val="none" w:sz="0" w:space="0" w:color="auto"/>
          </w:divBdr>
        </w:div>
        <w:div w:id="727724610">
          <w:marLeft w:val="640"/>
          <w:marRight w:val="0"/>
          <w:marTop w:val="0"/>
          <w:marBottom w:val="0"/>
          <w:divBdr>
            <w:top w:val="none" w:sz="0" w:space="0" w:color="auto"/>
            <w:left w:val="none" w:sz="0" w:space="0" w:color="auto"/>
            <w:bottom w:val="none" w:sz="0" w:space="0" w:color="auto"/>
            <w:right w:val="none" w:sz="0" w:space="0" w:color="auto"/>
          </w:divBdr>
        </w:div>
        <w:div w:id="924151376">
          <w:marLeft w:val="640"/>
          <w:marRight w:val="0"/>
          <w:marTop w:val="0"/>
          <w:marBottom w:val="0"/>
          <w:divBdr>
            <w:top w:val="none" w:sz="0" w:space="0" w:color="auto"/>
            <w:left w:val="none" w:sz="0" w:space="0" w:color="auto"/>
            <w:bottom w:val="none" w:sz="0" w:space="0" w:color="auto"/>
            <w:right w:val="none" w:sz="0" w:space="0" w:color="auto"/>
          </w:divBdr>
        </w:div>
        <w:div w:id="770048490">
          <w:marLeft w:val="640"/>
          <w:marRight w:val="0"/>
          <w:marTop w:val="0"/>
          <w:marBottom w:val="0"/>
          <w:divBdr>
            <w:top w:val="none" w:sz="0" w:space="0" w:color="auto"/>
            <w:left w:val="none" w:sz="0" w:space="0" w:color="auto"/>
            <w:bottom w:val="none" w:sz="0" w:space="0" w:color="auto"/>
            <w:right w:val="none" w:sz="0" w:space="0" w:color="auto"/>
          </w:divBdr>
        </w:div>
        <w:div w:id="2016421423">
          <w:marLeft w:val="640"/>
          <w:marRight w:val="0"/>
          <w:marTop w:val="0"/>
          <w:marBottom w:val="0"/>
          <w:divBdr>
            <w:top w:val="none" w:sz="0" w:space="0" w:color="auto"/>
            <w:left w:val="none" w:sz="0" w:space="0" w:color="auto"/>
            <w:bottom w:val="none" w:sz="0" w:space="0" w:color="auto"/>
            <w:right w:val="none" w:sz="0" w:space="0" w:color="auto"/>
          </w:divBdr>
        </w:div>
        <w:div w:id="1533764565">
          <w:marLeft w:val="640"/>
          <w:marRight w:val="0"/>
          <w:marTop w:val="0"/>
          <w:marBottom w:val="0"/>
          <w:divBdr>
            <w:top w:val="none" w:sz="0" w:space="0" w:color="auto"/>
            <w:left w:val="none" w:sz="0" w:space="0" w:color="auto"/>
            <w:bottom w:val="none" w:sz="0" w:space="0" w:color="auto"/>
            <w:right w:val="none" w:sz="0" w:space="0" w:color="auto"/>
          </w:divBdr>
        </w:div>
        <w:div w:id="1996646741">
          <w:marLeft w:val="640"/>
          <w:marRight w:val="0"/>
          <w:marTop w:val="0"/>
          <w:marBottom w:val="0"/>
          <w:divBdr>
            <w:top w:val="none" w:sz="0" w:space="0" w:color="auto"/>
            <w:left w:val="none" w:sz="0" w:space="0" w:color="auto"/>
            <w:bottom w:val="none" w:sz="0" w:space="0" w:color="auto"/>
            <w:right w:val="none" w:sz="0" w:space="0" w:color="auto"/>
          </w:divBdr>
        </w:div>
        <w:div w:id="93207104">
          <w:marLeft w:val="640"/>
          <w:marRight w:val="0"/>
          <w:marTop w:val="0"/>
          <w:marBottom w:val="0"/>
          <w:divBdr>
            <w:top w:val="none" w:sz="0" w:space="0" w:color="auto"/>
            <w:left w:val="none" w:sz="0" w:space="0" w:color="auto"/>
            <w:bottom w:val="none" w:sz="0" w:space="0" w:color="auto"/>
            <w:right w:val="none" w:sz="0" w:space="0" w:color="auto"/>
          </w:divBdr>
        </w:div>
        <w:div w:id="1350260309">
          <w:marLeft w:val="640"/>
          <w:marRight w:val="0"/>
          <w:marTop w:val="0"/>
          <w:marBottom w:val="0"/>
          <w:divBdr>
            <w:top w:val="none" w:sz="0" w:space="0" w:color="auto"/>
            <w:left w:val="none" w:sz="0" w:space="0" w:color="auto"/>
            <w:bottom w:val="none" w:sz="0" w:space="0" w:color="auto"/>
            <w:right w:val="none" w:sz="0" w:space="0" w:color="auto"/>
          </w:divBdr>
        </w:div>
        <w:div w:id="357048117">
          <w:marLeft w:val="640"/>
          <w:marRight w:val="0"/>
          <w:marTop w:val="0"/>
          <w:marBottom w:val="0"/>
          <w:divBdr>
            <w:top w:val="none" w:sz="0" w:space="0" w:color="auto"/>
            <w:left w:val="none" w:sz="0" w:space="0" w:color="auto"/>
            <w:bottom w:val="none" w:sz="0" w:space="0" w:color="auto"/>
            <w:right w:val="none" w:sz="0" w:space="0" w:color="auto"/>
          </w:divBdr>
        </w:div>
        <w:div w:id="1010838859">
          <w:marLeft w:val="640"/>
          <w:marRight w:val="0"/>
          <w:marTop w:val="0"/>
          <w:marBottom w:val="0"/>
          <w:divBdr>
            <w:top w:val="none" w:sz="0" w:space="0" w:color="auto"/>
            <w:left w:val="none" w:sz="0" w:space="0" w:color="auto"/>
            <w:bottom w:val="none" w:sz="0" w:space="0" w:color="auto"/>
            <w:right w:val="none" w:sz="0" w:space="0" w:color="auto"/>
          </w:divBdr>
        </w:div>
        <w:div w:id="926033754">
          <w:marLeft w:val="640"/>
          <w:marRight w:val="0"/>
          <w:marTop w:val="0"/>
          <w:marBottom w:val="0"/>
          <w:divBdr>
            <w:top w:val="none" w:sz="0" w:space="0" w:color="auto"/>
            <w:left w:val="none" w:sz="0" w:space="0" w:color="auto"/>
            <w:bottom w:val="none" w:sz="0" w:space="0" w:color="auto"/>
            <w:right w:val="none" w:sz="0" w:space="0" w:color="auto"/>
          </w:divBdr>
        </w:div>
        <w:div w:id="797407849">
          <w:marLeft w:val="640"/>
          <w:marRight w:val="0"/>
          <w:marTop w:val="0"/>
          <w:marBottom w:val="0"/>
          <w:divBdr>
            <w:top w:val="none" w:sz="0" w:space="0" w:color="auto"/>
            <w:left w:val="none" w:sz="0" w:space="0" w:color="auto"/>
            <w:bottom w:val="none" w:sz="0" w:space="0" w:color="auto"/>
            <w:right w:val="none" w:sz="0" w:space="0" w:color="auto"/>
          </w:divBdr>
        </w:div>
        <w:div w:id="1000501350">
          <w:marLeft w:val="640"/>
          <w:marRight w:val="0"/>
          <w:marTop w:val="0"/>
          <w:marBottom w:val="0"/>
          <w:divBdr>
            <w:top w:val="none" w:sz="0" w:space="0" w:color="auto"/>
            <w:left w:val="none" w:sz="0" w:space="0" w:color="auto"/>
            <w:bottom w:val="none" w:sz="0" w:space="0" w:color="auto"/>
            <w:right w:val="none" w:sz="0" w:space="0" w:color="auto"/>
          </w:divBdr>
        </w:div>
        <w:div w:id="336157555">
          <w:marLeft w:val="640"/>
          <w:marRight w:val="0"/>
          <w:marTop w:val="0"/>
          <w:marBottom w:val="0"/>
          <w:divBdr>
            <w:top w:val="none" w:sz="0" w:space="0" w:color="auto"/>
            <w:left w:val="none" w:sz="0" w:space="0" w:color="auto"/>
            <w:bottom w:val="none" w:sz="0" w:space="0" w:color="auto"/>
            <w:right w:val="none" w:sz="0" w:space="0" w:color="auto"/>
          </w:divBdr>
        </w:div>
        <w:div w:id="1531920986">
          <w:marLeft w:val="640"/>
          <w:marRight w:val="0"/>
          <w:marTop w:val="0"/>
          <w:marBottom w:val="0"/>
          <w:divBdr>
            <w:top w:val="none" w:sz="0" w:space="0" w:color="auto"/>
            <w:left w:val="none" w:sz="0" w:space="0" w:color="auto"/>
            <w:bottom w:val="none" w:sz="0" w:space="0" w:color="auto"/>
            <w:right w:val="none" w:sz="0" w:space="0" w:color="auto"/>
          </w:divBdr>
        </w:div>
        <w:div w:id="228078981">
          <w:marLeft w:val="640"/>
          <w:marRight w:val="0"/>
          <w:marTop w:val="0"/>
          <w:marBottom w:val="0"/>
          <w:divBdr>
            <w:top w:val="none" w:sz="0" w:space="0" w:color="auto"/>
            <w:left w:val="none" w:sz="0" w:space="0" w:color="auto"/>
            <w:bottom w:val="none" w:sz="0" w:space="0" w:color="auto"/>
            <w:right w:val="none" w:sz="0" w:space="0" w:color="auto"/>
          </w:divBdr>
        </w:div>
        <w:div w:id="1273318416">
          <w:marLeft w:val="640"/>
          <w:marRight w:val="0"/>
          <w:marTop w:val="0"/>
          <w:marBottom w:val="0"/>
          <w:divBdr>
            <w:top w:val="none" w:sz="0" w:space="0" w:color="auto"/>
            <w:left w:val="none" w:sz="0" w:space="0" w:color="auto"/>
            <w:bottom w:val="none" w:sz="0" w:space="0" w:color="auto"/>
            <w:right w:val="none" w:sz="0" w:space="0" w:color="auto"/>
          </w:divBdr>
        </w:div>
        <w:div w:id="418021370">
          <w:marLeft w:val="640"/>
          <w:marRight w:val="0"/>
          <w:marTop w:val="0"/>
          <w:marBottom w:val="0"/>
          <w:divBdr>
            <w:top w:val="none" w:sz="0" w:space="0" w:color="auto"/>
            <w:left w:val="none" w:sz="0" w:space="0" w:color="auto"/>
            <w:bottom w:val="none" w:sz="0" w:space="0" w:color="auto"/>
            <w:right w:val="none" w:sz="0" w:space="0" w:color="auto"/>
          </w:divBdr>
        </w:div>
        <w:div w:id="1345862961">
          <w:marLeft w:val="640"/>
          <w:marRight w:val="0"/>
          <w:marTop w:val="0"/>
          <w:marBottom w:val="0"/>
          <w:divBdr>
            <w:top w:val="none" w:sz="0" w:space="0" w:color="auto"/>
            <w:left w:val="none" w:sz="0" w:space="0" w:color="auto"/>
            <w:bottom w:val="none" w:sz="0" w:space="0" w:color="auto"/>
            <w:right w:val="none" w:sz="0" w:space="0" w:color="auto"/>
          </w:divBdr>
        </w:div>
        <w:div w:id="457458637">
          <w:marLeft w:val="640"/>
          <w:marRight w:val="0"/>
          <w:marTop w:val="0"/>
          <w:marBottom w:val="0"/>
          <w:divBdr>
            <w:top w:val="none" w:sz="0" w:space="0" w:color="auto"/>
            <w:left w:val="none" w:sz="0" w:space="0" w:color="auto"/>
            <w:bottom w:val="none" w:sz="0" w:space="0" w:color="auto"/>
            <w:right w:val="none" w:sz="0" w:space="0" w:color="auto"/>
          </w:divBdr>
        </w:div>
        <w:div w:id="900291009">
          <w:marLeft w:val="640"/>
          <w:marRight w:val="0"/>
          <w:marTop w:val="0"/>
          <w:marBottom w:val="0"/>
          <w:divBdr>
            <w:top w:val="none" w:sz="0" w:space="0" w:color="auto"/>
            <w:left w:val="none" w:sz="0" w:space="0" w:color="auto"/>
            <w:bottom w:val="none" w:sz="0" w:space="0" w:color="auto"/>
            <w:right w:val="none" w:sz="0" w:space="0" w:color="auto"/>
          </w:divBdr>
        </w:div>
        <w:div w:id="1721053812">
          <w:marLeft w:val="640"/>
          <w:marRight w:val="0"/>
          <w:marTop w:val="0"/>
          <w:marBottom w:val="0"/>
          <w:divBdr>
            <w:top w:val="none" w:sz="0" w:space="0" w:color="auto"/>
            <w:left w:val="none" w:sz="0" w:space="0" w:color="auto"/>
            <w:bottom w:val="none" w:sz="0" w:space="0" w:color="auto"/>
            <w:right w:val="none" w:sz="0" w:space="0" w:color="auto"/>
          </w:divBdr>
        </w:div>
        <w:div w:id="729303705">
          <w:marLeft w:val="640"/>
          <w:marRight w:val="0"/>
          <w:marTop w:val="0"/>
          <w:marBottom w:val="0"/>
          <w:divBdr>
            <w:top w:val="none" w:sz="0" w:space="0" w:color="auto"/>
            <w:left w:val="none" w:sz="0" w:space="0" w:color="auto"/>
            <w:bottom w:val="none" w:sz="0" w:space="0" w:color="auto"/>
            <w:right w:val="none" w:sz="0" w:space="0" w:color="auto"/>
          </w:divBdr>
        </w:div>
        <w:div w:id="14963756">
          <w:marLeft w:val="640"/>
          <w:marRight w:val="0"/>
          <w:marTop w:val="0"/>
          <w:marBottom w:val="0"/>
          <w:divBdr>
            <w:top w:val="none" w:sz="0" w:space="0" w:color="auto"/>
            <w:left w:val="none" w:sz="0" w:space="0" w:color="auto"/>
            <w:bottom w:val="none" w:sz="0" w:space="0" w:color="auto"/>
            <w:right w:val="none" w:sz="0" w:space="0" w:color="auto"/>
          </w:divBdr>
        </w:div>
        <w:div w:id="841897581">
          <w:marLeft w:val="640"/>
          <w:marRight w:val="0"/>
          <w:marTop w:val="0"/>
          <w:marBottom w:val="0"/>
          <w:divBdr>
            <w:top w:val="none" w:sz="0" w:space="0" w:color="auto"/>
            <w:left w:val="none" w:sz="0" w:space="0" w:color="auto"/>
            <w:bottom w:val="none" w:sz="0" w:space="0" w:color="auto"/>
            <w:right w:val="none" w:sz="0" w:space="0" w:color="auto"/>
          </w:divBdr>
        </w:div>
        <w:div w:id="1062755402">
          <w:marLeft w:val="640"/>
          <w:marRight w:val="0"/>
          <w:marTop w:val="0"/>
          <w:marBottom w:val="0"/>
          <w:divBdr>
            <w:top w:val="none" w:sz="0" w:space="0" w:color="auto"/>
            <w:left w:val="none" w:sz="0" w:space="0" w:color="auto"/>
            <w:bottom w:val="none" w:sz="0" w:space="0" w:color="auto"/>
            <w:right w:val="none" w:sz="0" w:space="0" w:color="auto"/>
          </w:divBdr>
        </w:div>
        <w:div w:id="584000665">
          <w:marLeft w:val="640"/>
          <w:marRight w:val="0"/>
          <w:marTop w:val="0"/>
          <w:marBottom w:val="0"/>
          <w:divBdr>
            <w:top w:val="none" w:sz="0" w:space="0" w:color="auto"/>
            <w:left w:val="none" w:sz="0" w:space="0" w:color="auto"/>
            <w:bottom w:val="none" w:sz="0" w:space="0" w:color="auto"/>
            <w:right w:val="none" w:sz="0" w:space="0" w:color="auto"/>
          </w:divBdr>
        </w:div>
        <w:div w:id="425930989">
          <w:marLeft w:val="640"/>
          <w:marRight w:val="0"/>
          <w:marTop w:val="0"/>
          <w:marBottom w:val="0"/>
          <w:divBdr>
            <w:top w:val="none" w:sz="0" w:space="0" w:color="auto"/>
            <w:left w:val="none" w:sz="0" w:space="0" w:color="auto"/>
            <w:bottom w:val="none" w:sz="0" w:space="0" w:color="auto"/>
            <w:right w:val="none" w:sz="0" w:space="0" w:color="auto"/>
          </w:divBdr>
        </w:div>
        <w:div w:id="244144687">
          <w:marLeft w:val="640"/>
          <w:marRight w:val="0"/>
          <w:marTop w:val="0"/>
          <w:marBottom w:val="0"/>
          <w:divBdr>
            <w:top w:val="none" w:sz="0" w:space="0" w:color="auto"/>
            <w:left w:val="none" w:sz="0" w:space="0" w:color="auto"/>
            <w:bottom w:val="none" w:sz="0" w:space="0" w:color="auto"/>
            <w:right w:val="none" w:sz="0" w:space="0" w:color="auto"/>
          </w:divBdr>
        </w:div>
        <w:div w:id="1532651529">
          <w:marLeft w:val="640"/>
          <w:marRight w:val="0"/>
          <w:marTop w:val="0"/>
          <w:marBottom w:val="0"/>
          <w:divBdr>
            <w:top w:val="none" w:sz="0" w:space="0" w:color="auto"/>
            <w:left w:val="none" w:sz="0" w:space="0" w:color="auto"/>
            <w:bottom w:val="none" w:sz="0" w:space="0" w:color="auto"/>
            <w:right w:val="none" w:sz="0" w:space="0" w:color="auto"/>
          </w:divBdr>
        </w:div>
        <w:div w:id="1335844496">
          <w:marLeft w:val="640"/>
          <w:marRight w:val="0"/>
          <w:marTop w:val="0"/>
          <w:marBottom w:val="0"/>
          <w:divBdr>
            <w:top w:val="none" w:sz="0" w:space="0" w:color="auto"/>
            <w:left w:val="none" w:sz="0" w:space="0" w:color="auto"/>
            <w:bottom w:val="none" w:sz="0" w:space="0" w:color="auto"/>
            <w:right w:val="none" w:sz="0" w:space="0" w:color="auto"/>
          </w:divBdr>
        </w:div>
        <w:div w:id="1423642754">
          <w:marLeft w:val="640"/>
          <w:marRight w:val="0"/>
          <w:marTop w:val="0"/>
          <w:marBottom w:val="0"/>
          <w:divBdr>
            <w:top w:val="none" w:sz="0" w:space="0" w:color="auto"/>
            <w:left w:val="none" w:sz="0" w:space="0" w:color="auto"/>
            <w:bottom w:val="none" w:sz="0" w:space="0" w:color="auto"/>
            <w:right w:val="none" w:sz="0" w:space="0" w:color="auto"/>
          </w:divBdr>
        </w:div>
        <w:div w:id="1430857485">
          <w:marLeft w:val="640"/>
          <w:marRight w:val="0"/>
          <w:marTop w:val="0"/>
          <w:marBottom w:val="0"/>
          <w:divBdr>
            <w:top w:val="none" w:sz="0" w:space="0" w:color="auto"/>
            <w:left w:val="none" w:sz="0" w:space="0" w:color="auto"/>
            <w:bottom w:val="none" w:sz="0" w:space="0" w:color="auto"/>
            <w:right w:val="none" w:sz="0" w:space="0" w:color="auto"/>
          </w:divBdr>
        </w:div>
        <w:div w:id="831137527">
          <w:marLeft w:val="640"/>
          <w:marRight w:val="0"/>
          <w:marTop w:val="0"/>
          <w:marBottom w:val="0"/>
          <w:divBdr>
            <w:top w:val="none" w:sz="0" w:space="0" w:color="auto"/>
            <w:left w:val="none" w:sz="0" w:space="0" w:color="auto"/>
            <w:bottom w:val="none" w:sz="0" w:space="0" w:color="auto"/>
            <w:right w:val="none" w:sz="0" w:space="0" w:color="auto"/>
          </w:divBdr>
        </w:div>
        <w:div w:id="1761440914">
          <w:marLeft w:val="640"/>
          <w:marRight w:val="0"/>
          <w:marTop w:val="0"/>
          <w:marBottom w:val="0"/>
          <w:divBdr>
            <w:top w:val="none" w:sz="0" w:space="0" w:color="auto"/>
            <w:left w:val="none" w:sz="0" w:space="0" w:color="auto"/>
            <w:bottom w:val="none" w:sz="0" w:space="0" w:color="auto"/>
            <w:right w:val="none" w:sz="0" w:space="0" w:color="auto"/>
          </w:divBdr>
        </w:div>
        <w:div w:id="552696185">
          <w:marLeft w:val="640"/>
          <w:marRight w:val="0"/>
          <w:marTop w:val="0"/>
          <w:marBottom w:val="0"/>
          <w:divBdr>
            <w:top w:val="none" w:sz="0" w:space="0" w:color="auto"/>
            <w:left w:val="none" w:sz="0" w:space="0" w:color="auto"/>
            <w:bottom w:val="none" w:sz="0" w:space="0" w:color="auto"/>
            <w:right w:val="none" w:sz="0" w:space="0" w:color="auto"/>
          </w:divBdr>
        </w:div>
        <w:div w:id="1397050753">
          <w:marLeft w:val="640"/>
          <w:marRight w:val="0"/>
          <w:marTop w:val="0"/>
          <w:marBottom w:val="0"/>
          <w:divBdr>
            <w:top w:val="none" w:sz="0" w:space="0" w:color="auto"/>
            <w:left w:val="none" w:sz="0" w:space="0" w:color="auto"/>
            <w:bottom w:val="none" w:sz="0" w:space="0" w:color="auto"/>
            <w:right w:val="none" w:sz="0" w:space="0" w:color="auto"/>
          </w:divBdr>
        </w:div>
        <w:div w:id="2102097396">
          <w:marLeft w:val="640"/>
          <w:marRight w:val="0"/>
          <w:marTop w:val="0"/>
          <w:marBottom w:val="0"/>
          <w:divBdr>
            <w:top w:val="none" w:sz="0" w:space="0" w:color="auto"/>
            <w:left w:val="none" w:sz="0" w:space="0" w:color="auto"/>
            <w:bottom w:val="none" w:sz="0" w:space="0" w:color="auto"/>
            <w:right w:val="none" w:sz="0" w:space="0" w:color="auto"/>
          </w:divBdr>
        </w:div>
        <w:div w:id="975766876">
          <w:marLeft w:val="640"/>
          <w:marRight w:val="0"/>
          <w:marTop w:val="0"/>
          <w:marBottom w:val="0"/>
          <w:divBdr>
            <w:top w:val="none" w:sz="0" w:space="0" w:color="auto"/>
            <w:left w:val="none" w:sz="0" w:space="0" w:color="auto"/>
            <w:bottom w:val="none" w:sz="0" w:space="0" w:color="auto"/>
            <w:right w:val="none" w:sz="0" w:space="0" w:color="auto"/>
          </w:divBdr>
        </w:div>
        <w:div w:id="458306413">
          <w:marLeft w:val="640"/>
          <w:marRight w:val="0"/>
          <w:marTop w:val="0"/>
          <w:marBottom w:val="0"/>
          <w:divBdr>
            <w:top w:val="none" w:sz="0" w:space="0" w:color="auto"/>
            <w:left w:val="none" w:sz="0" w:space="0" w:color="auto"/>
            <w:bottom w:val="none" w:sz="0" w:space="0" w:color="auto"/>
            <w:right w:val="none" w:sz="0" w:space="0" w:color="auto"/>
          </w:divBdr>
        </w:div>
        <w:div w:id="1714646608">
          <w:marLeft w:val="640"/>
          <w:marRight w:val="0"/>
          <w:marTop w:val="0"/>
          <w:marBottom w:val="0"/>
          <w:divBdr>
            <w:top w:val="none" w:sz="0" w:space="0" w:color="auto"/>
            <w:left w:val="none" w:sz="0" w:space="0" w:color="auto"/>
            <w:bottom w:val="none" w:sz="0" w:space="0" w:color="auto"/>
            <w:right w:val="none" w:sz="0" w:space="0" w:color="auto"/>
          </w:divBdr>
        </w:div>
        <w:div w:id="420951724">
          <w:marLeft w:val="640"/>
          <w:marRight w:val="0"/>
          <w:marTop w:val="0"/>
          <w:marBottom w:val="0"/>
          <w:divBdr>
            <w:top w:val="none" w:sz="0" w:space="0" w:color="auto"/>
            <w:left w:val="none" w:sz="0" w:space="0" w:color="auto"/>
            <w:bottom w:val="none" w:sz="0" w:space="0" w:color="auto"/>
            <w:right w:val="none" w:sz="0" w:space="0" w:color="auto"/>
          </w:divBdr>
        </w:div>
        <w:div w:id="1836720450">
          <w:marLeft w:val="640"/>
          <w:marRight w:val="0"/>
          <w:marTop w:val="0"/>
          <w:marBottom w:val="0"/>
          <w:divBdr>
            <w:top w:val="none" w:sz="0" w:space="0" w:color="auto"/>
            <w:left w:val="none" w:sz="0" w:space="0" w:color="auto"/>
            <w:bottom w:val="none" w:sz="0" w:space="0" w:color="auto"/>
            <w:right w:val="none" w:sz="0" w:space="0" w:color="auto"/>
          </w:divBdr>
        </w:div>
        <w:div w:id="1987271868">
          <w:marLeft w:val="640"/>
          <w:marRight w:val="0"/>
          <w:marTop w:val="0"/>
          <w:marBottom w:val="0"/>
          <w:divBdr>
            <w:top w:val="none" w:sz="0" w:space="0" w:color="auto"/>
            <w:left w:val="none" w:sz="0" w:space="0" w:color="auto"/>
            <w:bottom w:val="none" w:sz="0" w:space="0" w:color="auto"/>
            <w:right w:val="none" w:sz="0" w:space="0" w:color="auto"/>
          </w:divBdr>
        </w:div>
        <w:div w:id="725495339">
          <w:marLeft w:val="640"/>
          <w:marRight w:val="0"/>
          <w:marTop w:val="0"/>
          <w:marBottom w:val="0"/>
          <w:divBdr>
            <w:top w:val="none" w:sz="0" w:space="0" w:color="auto"/>
            <w:left w:val="none" w:sz="0" w:space="0" w:color="auto"/>
            <w:bottom w:val="none" w:sz="0" w:space="0" w:color="auto"/>
            <w:right w:val="none" w:sz="0" w:space="0" w:color="auto"/>
          </w:divBdr>
        </w:div>
        <w:div w:id="1235512875">
          <w:marLeft w:val="640"/>
          <w:marRight w:val="0"/>
          <w:marTop w:val="0"/>
          <w:marBottom w:val="0"/>
          <w:divBdr>
            <w:top w:val="none" w:sz="0" w:space="0" w:color="auto"/>
            <w:left w:val="none" w:sz="0" w:space="0" w:color="auto"/>
            <w:bottom w:val="none" w:sz="0" w:space="0" w:color="auto"/>
            <w:right w:val="none" w:sz="0" w:space="0" w:color="auto"/>
          </w:divBdr>
        </w:div>
        <w:div w:id="401022517">
          <w:marLeft w:val="640"/>
          <w:marRight w:val="0"/>
          <w:marTop w:val="0"/>
          <w:marBottom w:val="0"/>
          <w:divBdr>
            <w:top w:val="none" w:sz="0" w:space="0" w:color="auto"/>
            <w:left w:val="none" w:sz="0" w:space="0" w:color="auto"/>
            <w:bottom w:val="none" w:sz="0" w:space="0" w:color="auto"/>
            <w:right w:val="none" w:sz="0" w:space="0" w:color="auto"/>
          </w:divBdr>
        </w:div>
        <w:div w:id="1832746711">
          <w:marLeft w:val="640"/>
          <w:marRight w:val="0"/>
          <w:marTop w:val="0"/>
          <w:marBottom w:val="0"/>
          <w:divBdr>
            <w:top w:val="none" w:sz="0" w:space="0" w:color="auto"/>
            <w:left w:val="none" w:sz="0" w:space="0" w:color="auto"/>
            <w:bottom w:val="none" w:sz="0" w:space="0" w:color="auto"/>
            <w:right w:val="none" w:sz="0" w:space="0" w:color="auto"/>
          </w:divBdr>
        </w:div>
        <w:div w:id="496578599">
          <w:marLeft w:val="640"/>
          <w:marRight w:val="0"/>
          <w:marTop w:val="0"/>
          <w:marBottom w:val="0"/>
          <w:divBdr>
            <w:top w:val="none" w:sz="0" w:space="0" w:color="auto"/>
            <w:left w:val="none" w:sz="0" w:space="0" w:color="auto"/>
            <w:bottom w:val="none" w:sz="0" w:space="0" w:color="auto"/>
            <w:right w:val="none" w:sz="0" w:space="0" w:color="auto"/>
          </w:divBdr>
        </w:div>
        <w:div w:id="1686053257">
          <w:marLeft w:val="640"/>
          <w:marRight w:val="0"/>
          <w:marTop w:val="0"/>
          <w:marBottom w:val="0"/>
          <w:divBdr>
            <w:top w:val="none" w:sz="0" w:space="0" w:color="auto"/>
            <w:left w:val="none" w:sz="0" w:space="0" w:color="auto"/>
            <w:bottom w:val="none" w:sz="0" w:space="0" w:color="auto"/>
            <w:right w:val="none" w:sz="0" w:space="0" w:color="auto"/>
          </w:divBdr>
        </w:div>
        <w:div w:id="329263142">
          <w:marLeft w:val="640"/>
          <w:marRight w:val="0"/>
          <w:marTop w:val="0"/>
          <w:marBottom w:val="0"/>
          <w:divBdr>
            <w:top w:val="none" w:sz="0" w:space="0" w:color="auto"/>
            <w:left w:val="none" w:sz="0" w:space="0" w:color="auto"/>
            <w:bottom w:val="none" w:sz="0" w:space="0" w:color="auto"/>
            <w:right w:val="none" w:sz="0" w:space="0" w:color="auto"/>
          </w:divBdr>
        </w:div>
        <w:div w:id="984041313">
          <w:marLeft w:val="640"/>
          <w:marRight w:val="0"/>
          <w:marTop w:val="0"/>
          <w:marBottom w:val="0"/>
          <w:divBdr>
            <w:top w:val="none" w:sz="0" w:space="0" w:color="auto"/>
            <w:left w:val="none" w:sz="0" w:space="0" w:color="auto"/>
            <w:bottom w:val="none" w:sz="0" w:space="0" w:color="auto"/>
            <w:right w:val="none" w:sz="0" w:space="0" w:color="auto"/>
          </w:divBdr>
        </w:div>
        <w:div w:id="1596746719">
          <w:marLeft w:val="640"/>
          <w:marRight w:val="0"/>
          <w:marTop w:val="0"/>
          <w:marBottom w:val="0"/>
          <w:divBdr>
            <w:top w:val="none" w:sz="0" w:space="0" w:color="auto"/>
            <w:left w:val="none" w:sz="0" w:space="0" w:color="auto"/>
            <w:bottom w:val="none" w:sz="0" w:space="0" w:color="auto"/>
            <w:right w:val="none" w:sz="0" w:space="0" w:color="auto"/>
          </w:divBdr>
        </w:div>
        <w:div w:id="1870796873">
          <w:marLeft w:val="640"/>
          <w:marRight w:val="0"/>
          <w:marTop w:val="0"/>
          <w:marBottom w:val="0"/>
          <w:divBdr>
            <w:top w:val="none" w:sz="0" w:space="0" w:color="auto"/>
            <w:left w:val="none" w:sz="0" w:space="0" w:color="auto"/>
            <w:bottom w:val="none" w:sz="0" w:space="0" w:color="auto"/>
            <w:right w:val="none" w:sz="0" w:space="0" w:color="auto"/>
          </w:divBdr>
        </w:div>
        <w:div w:id="851383321">
          <w:marLeft w:val="640"/>
          <w:marRight w:val="0"/>
          <w:marTop w:val="0"/>
          <w:marBottom w:val="0"/>
          <w:divBdr>
            <w:top w:val="none" w:sz="0" w:space="0" w:color="auto"/>
            <w:left w:val="none" w:sz="0" w:space="0" w:color="auto"/>
            <w:bottom w:val="none" w:sz="0" w:space="0" w:color="auto"/>
            <w:right w:val="none" w:sz="0" w:space="0" w:color="auto"/>
          </w:divBdr>
        </w:div>
        <w:div w:id="74669811">
          <w:marLeft w:val="640"/>
          <w:marRight w:val="0"/>
          <w:marTop w:val="0"/>
          <w:marBottom w:val="0"/>
          <w:divBdr>
            <w:top w:val="none" w:sz="0" w:space="0" w:color="auto"/>
            <w:left w:val="none" w:sz="0" w:space="0" w:color="auto"/>
            <w:bottom w:val="none" w:sz="0" w:space="0" w:color="auto"/>
            <w:right w:val="none" w:sz="0" w:space="0" w:color="auto"/>
          </w:divBdr>
        </w:div>
        <w:div w:id="647631862">
          <w:marLeft w:val="640"/>
          <w:marRight w:val="0"/>
          <w:marTop w:val="0"/>
          <w:marBottom w:val="0"/>
          <w:divBdr>
            <w:top w:val="none" w:sz="0" w:space="0" w:color="auto"/>
            <w:left w:val="none" w:sz="0" w:space="0" w:color="auto"/>
            <w:bottom w:val="none" w:sz="0" w:space="0" w:color="auto"/>
            <w:right w:val="none" w:sz="0" w:space="0" w:color="auto"/>
          </w:divBdr>
        </w:div>
        <w:div w:id="1300920445">
          <w:marLeft w:val="640"/>
          <w:marRight w:val="0"/>
          <w:marTop w:val="0"/>
          <w:marBottom w:val="0"/>
          <w:divBdr>
            <w:top w:val="none" w:sz="0" w:space="0" w:color="auto"/>
            <w:left w:val="none" w:sz="0" w:space="0" w:color="auto"/>
            <w:bottom w:val="none" w:sz="0" w:space="0" w:color="auto"/>
            <w:right w:val="none" w:sz="0" w:space="0" w:color="auto"/>
          </w:divBdr>
        </w:div>
        <w:div w:id="2046365155">
          <w:marLeft w:val="640"/>
          <w:marRight w:val="0"/>
          <w:marTop w:val="0"/>
          <w:marBottom w:val="0"/>
          <w:divBdr>
            <w:top w:val="none" w:sz="0" w:space="0" w:color="auto"/>
            <w:left w:val="none" w:sz="0" w:space="0" w:color="auto"/>
            <w:bottom w:val="none" w:sz="0" w:space="0" w:color="auto"/>
            <w:right w:val="none" w:sz="0" w:space="0" w:color="auto"/>
          </w:divBdr>
        </w:div>
        <w:div w:id="1525749101">
          <w:marLeft w:val="640"/>
          <w:marRight w:val="0"/>
          <w:marTop w:val="0"/>
          <w:marBottom w:val="0"/>
          <w:divBdr>
            <w:top w:val="none" w:sz="0" w:space="0" w:color="auto"/>
            <w:left w:val="none" w:sz="0" w:space="0" w:color="auto"/>
            <w:bottom w:val="none" w:sz="0" w:space="0" w:color="auto"/>
            <w:right w:val="none" w:sz="0" w:space="0" w:color="auto"/>
          </w:divBdr>
        </w:div>
        <w:div w:id="195119802">
          <w:marLeft w:val="640"/>
          <w:marRight w:val="0"/>
          <w:marTop w:val="0"/>
          <w:marBottom w:val="0"/>
          <w:divBdr>
            <w:top w:val="none" w:sz="0" w:space="0" w:color="auto"/>
            <w:left w:val="none" w:sz="0" w:space="0" w:color="auto"/>
            <w:bottom w:val="none" w:sz="0" w:space="0" w:color="auto"/>
            <w:right w:val="none" w:sz="0" w:space="0" w:color="auto"/>
          </w:divBdr>
        </w:div>
        <w:div w:id="1806972902">
          <w:marLeft w:val="640"/>
          <w:marRight w:val="0"/>
          <w:marTop w:val="0"/>
          <w:marBottom w:val="0"/>
          <w:divBdr>
            <w:top w:val="none" w:sz="0" w:space="0" w:color="auto"/>
            <w:left w:val="none" w:sz="0" w:space="0" w:color="auto"/>
            <w:bottom w:val="none" w:sz="0" w:space="0" w:color="auto"/>
            <w:right w:val="none" w:sz="0" w:space="0" w:color="auto"/>
          </w:divBdr>
        </w:div>
        <w:div w:id="205725038">
          <w:marLeft w:val="640"/>
          <w:marRight w:val="0"/>
          <w:marTop w:val="0"/>
          <w:marBottom w:val="0"/>
          <w:divBdr>
            <w:top w:val="none" w:sz="0" w:space="0" w:color="auto"/>
            <w:left w:val="none" w:sz="0" w:space="0" w:color="auto"/>
            <w:bottom w:val="none" w:sz="0" w:space="0" w:color="auto"/>
            <w:right w:val="none" w:sz="0" w:space="0" w:color="auto"/>
          </w:divBdr>
        </w:div>
        <w:div w:id="597372463">
          <w:marLeft w:val="640"/>
          <w:marRight w:val="0"/>
          <w:marTop w:val="0"/>
          <w:marBottom w:val="0"/>
          <w:divBdr>
            <w:top w:val="none" w:sz="0" w:space="0" w:color="auto"/>
            <w:left w:val="none" w:sz="0" w:space="0" w:color="auto"/>
            <w:bottom w:val="none" w:sz="0" w:space="0" w:color="auto"/>
            <w:right w:val="none" w:sz="0" w:space="0" w:color="auto"/>
          </w:divBdr>
        </w:div>
        <w:div w:id="1497568802">
          <w:marLeft w:val="640"/>
          <w:marRight w:val="0"/>
          <w:marTop w:val="0"/>
          <w:marBottom w:val="0"/>
          <w:divBdr>
            <w:top w:val="none" w:sz="0" w:space="0" w:color="auto"/>
            <w:left w:val="none" w:sz="0" w:space="0" w:color="auto"/>
            <w:bottom w:val="none" w:sz="0" w:space="0" w:color="auto"/>
            <w:right w:val="none" w:sz="0" w:space="0" w:color="auto"/>
          </w:divBdr>
        </w:div>
        <w:div w:id="841237616">
          <w:marLeft w:val="640"/>
          <w:marRight w:val="0"/>
          <w:marTop w:val="0"/>
          <w:marBottom w:val="0"/>
          <w:divBdr>
            <w:top w:val="none" w:sz="0" w:space="0" w:color="auto"/>
            <w:left w:val="none" w:sz="0" w:space="0" w:color="auto"/>
            <w:bottom w:val="none" w:sz="0" w:space="0" w:color="auto"/>
            <w:right w:val="none" w:sz="0" w:space="0" w:color="auto"/>
          </w:divBdr>
        </w:div>
        <w:div w:id="698167675">
          <w:marLeft w:val="640"/>
          <w:marRight w:val="0"/>
          <w:marTop w:val="0"/>
          <w:marBottom w:val="0"/>
          <w:divBdr>
            <w:top w:val="none" w:sz="0" w:space="0" w:color="auto"/>
            <w:left w:val="none" w:sz="0" w:space="0" w:color="auto"/>
            <w:bottom w:val="none" w:sz="0" w:space="0" w:color="auto"/>
            <w:right w:val="none" w:sz="0" w:space="0" w:color="auto"/>
          </w:divBdr>
        </w:div>
        <w:div w:id="1166165355">
          <w:marLeft w:val="640"/>
          <w:marRight w:val="0"/>
          <w:marTop w:val="0"/>
          <w:marBottom w:val="0"/>
          <w:divBdr>
            <w:top w:val="none" w:sz="0" w:space="0" w:color="auto"/>
            <w:left w:val="none" w:sz="0" w:space="0" w:color="auto"/>
            <w:bottom w:val="none" w:sz="0" w:space="0" w:color="auto"/>
            <w:right w:val="none" w:sz="0" w:space="0" w:color="auto"/>
          </w:divBdr>
        </w:div>
        <w:div w:id="660159434">
          <w:marLeft w:val="640"/>
          <w:marRight w:val="0"/>
          <w:marTop w:val="0"/>
          <w:marBottom w:val="0"/>
          <w:divBdr>
            <w:top w:val="none" w:sz="0" w:space="0" w:color="auto"/>
            <w:left w:val="none" w:sz="0" w:space="0" w:color="auto"/>
            <w:bottom w:val="none" w:sz="0" w:space="0" w:color="auto"/>
            <w:right w:val="none" w:sz="0" w:space="0" w:color="auto"/>
          </w:divBdr>
        </w:div>
        <w:div w:id="1032531271">
          <w:marLeft w:val="640"/>
          <w:marRight w:val="0"/>
          <w:marTop w:val="0"/>
          <w:marBottom w:val="0"/>
          <w:divBdr>
            <w:top w:val="none" w:sz="0" w:space="0" w:color="auto"/>
            <w:left w:val="none" w:sz="0" w:space="0" w:color="auto"/>
            <w:bottom w:val="none" w:sz="0" w:space="0" w:color="auto"/>
            <w:right w:val="none" w:sz="0" w:space="0" w:color="auto"/>
          </w:divBdr>
        </w:div>
        <w:div w:id="392776483">
          <w:marLeft w:val="640"/>
          <w:marRight w:val="0"/>
          <w:marTop w:val="0"/>
          <w:marBottom w:val="0"/>
          <w:divBdr>
            <w:top w:val="none" w:sz="0" w:space="0" w:color="auto"/>
            <w:left w:val="none" w:sz="0" w:space="0" w:color="auto"/>
            <w:bottom w:val="none" w:sz="0" w:space="0" w:color="auto"/>
            <w:right w:val="none" w:sz="0" w:space="0" w:color="auto"/>
          </w:divBdr>
        </w:div>
        <w:div w:id="464544259">
          <w:marLeft w:val="640"/>
          <w:marRight w:val="0"/>
          <w:marTop w:val="0"/>
          <w:marBottom w:val="0"/>
          <w:divBdr>
            <w:top w:val="none" w:sz="0" w:space="0" w:color="auto"/>
            <w:left w:val="none" w:sz="0" w:space="0" w:color="auto"/>
            <w:bottom w:val="none" w:sz="0" w:space="0" w:color="auto"/>
            <w:right w:val="none" w:sz="0" w:space="0" w:color="auto"/>
          </w:divBdr>
        </w:div>
        <w:div w:id="826284650">
          <w:marLeft w:val="640"/>
          <w:marRight w:val="0"/>
          <w:marTop w:val="0"/>
          <w:marBottom w:val="0"/>
          <w:divBdr>
            <w:top w:val="none" w:sz="0" w:space="0" w:color="auto"/>
            <w:left w:val="none" w:sz="0" w:space="0" w:color="auto"/>
            <w:bottom w:val="none" w:sz="0" w:space="0" w:color="auto"/>
            <w:right w:val="none" w:sz="0" w:space="0" w:color="auto"/>
          </w:divBdr>
        </w:div>
        <w:div w:id="1789163175">
          <w:marLeft w:val="640"/>
          <w:marRight w:val="0"/>
          <w:marTop w:val="0"/>
          <w:marBottom w:val="0"/>
          <w:divBdr>
            <w:top w:val="none" w:sz="0" w:space="0" w:color="auto"/>
            <w:left w:val="none" w:sz="0" w:space="0" w:color="auto"/>
            <w:bottom w:val="none" w:sz="0" w:space="0" w:color="auto"/>
            <w:right w:val="none" w:sz="0" w:space="0" w:color="auto"/>
          </w:divBdr>
        </w:div>
        <w:div w:id="471798620">
          <w:marLeft w:val="640"/>
          <w:marRight w:val="0"/>
          <w:marTop w:val="0"/>
          <w:marBottom w:val="0"/>
          <w:divBdr>
            <w:top w:val="none" w:sz="0" w:space="0" w:color="auto"/>
            <w:left w:val="none" w:sz="0" w:space="0" w:color="auto"/>
            <w:bottom w:val="none" w:sz="0" w:space="0" w:color="auto"/>
            <w:right w:val="none" w:sz="0" w:space="0" w:color="auto"/>
          </w:divBdr>
        </w:div>
        <w:div w:id="1359157858">
          <w:marLeft w:val="640"/>
          <w:marRight w:val="0"/>
          <w:marTop w:val="0"/>
          <w:marBottom w:val="0"/>
          <w:divBdr>
            <w:top w:val="none" w:sz="0" w:space="0" w:color="auto"/>
            <w:left w:val="none" w:sz="0" w:space="0" w:color="auto"/>
            <w:bottom w:val="none" w:sz="0" w:space="0" w:color="auto"/>
            <w:right w:val="none" w:sz="0" w:space="0" w:color="auto"/>
          </w:divBdr>
        </w:div>
        <w:div w:id="934510372">
          <w:marLeft w:val="640"/>
          <w:marRight w:val="0"/>
          <w:marTop w:val="0"/>
          <w:marBottom w:val="0"/>
          <w:divBdr>
            <w:top w:val="none" w:sz="0" w:space="0" w:color="auto"/>
            <w:left w:val="none" w:sz="0" w:space="0" w:color="auto"/>
            <w:bottom w:val="none" w:sz="0" w:space="0" w:color="auto"/>
            <w:right w:val="none" w:sz="0" w:space="0" w:color="auto"/>
          </w:divBdr>
        </w:div>
        <w:div w:id="626206237">
          <w:marLeft w:val="640"/>
          <w:marRight w:val="0"/>
          <w:marTop w:val="0"/>
          <w:marBottom w:val="0"/>
          <w:divBdr>
            <w:top w:val="none" w:sz="0" w:space="0" w:color="auto"/>
            <w:left w:val="none" w:sz="0" w:space="0" w:color="auto"/>
            <w:bottom w:val="none" w:sz="0" w:space="0" w:color="auto"/>
            <w:right w:val="none" w:sz="0" w:space="0" w:color="auto"/>
          </w:divBdr>
        </w:div>
        <w:div w:id="677853809">
          <w:marLeft w:val="640"/>
          <w:marRight w:val="0"/>
          <w:marTop w:val="0"/>
          <w:marBottom w:val="0"/>
          <w:divBdr>
            <w:top w:val="none" w:sz="0" w:space="0" w:color="auto"/>
            <w:left w:val="none" w:sz="0" w:space="0" w:color="auto"/>
            <w:bottom w:val="none" w:sz="0" w:space="0" w:color="auto"/>
            <w:right w:val="none" w:sz="0" w:space="0" w:color="auto"/>
          </w:divBdr>
        </w:div>
        <w:div w:id="748966226">
          <w:marLeft w:val="640"/>
          <w:marRight w:val="0"/>
          <w:marTop w:val="0"/>
          <w:marBottom w:val="0"/>
          <w:divBdr>
            <w:top w:val="none" w:sz="0" w:space="0" w:color="auto"/>
            <w:left w:val="none" w:sz="0" w:space="0" w:color="auto"/>
            <w:bottom w:val="none" w:sz="0" w:space="0" w:color="auto"/>
            <w:right w:val="none" w:sz="0" w:space="0" w:color="auto"/>
          </w:divBdr>
        </w:div>
        <w:div w:id="1297680966">
          <w:marLeft w:val="640"/>
          <w:marRight w:val="0"/>
          <w:marTop w:val="0"/>
          <w:marBottom w:val="0"/>
          <w:divBdr>
            <w:top w:val="none" w:sz="0" w:space="0" w:color="auto"/>
            <w:left w:val="none" w:sz="0" w:space="0" w:color="auto"/>
            <w:bottom w:val="none" w:sz="0" w:space="0" w:color="auto"/>
            <w:right w:val="none" w:sz="0" w:space="0" w:color="auto"/>
          </w:divBdr>
        </w:div>
        <w:div w:id="786583577">
          <w:marLeft w:val="640"/>
          <w:marRight w:val="0"/>
          <w:marTop w:val="0"/>
          <w:marBottom w:val="0"/>
          <w:divBdr>
            <w:top w:val="none" w:sz="0" w:space="0" w:color="auto"/>
            <w:left w:val="none" w:sz="0" w:space="0" w:color="auto"/>
            <w:bottom w:val="none" w:sz="0" w:space="0" w:color="auto"/>
            <w:right w:val="none" w:sz="0" w:space="0" w:color="auto"/>
          </w:divBdr>
        </w:div>
        <w:div w:id="1771388444">
          <w:marLeft w:val="640"/>
          <w:marRight w:val="0"/>
          <w:marTop w:val="0"/>
          <w:marBottom w:val="0"/>
          <w:divBdr>
            <w:top w:val="none" w:sz="0" w:space="0" w:color="auto"/>
            <w:left w:val="none" w:sz="0" w:space="0" w:color="auto"/>
            <w:bottom w:val="none" w:sz="0" w:space="0" w:color="auto"/>
            <w:right w:val="none" w:sz="0" w:space="0" w:color="auto"/>
          </w:divBdr>
        </w:div>
        <w:div w:id="1535658739">
          <w:marLeft w:val="640"/>
          <w:marRight w:val="0"/>
          <w:marTop w:val="0"/>
          <w:marBottom w:val="0"/>
          <w:divBdr>
            <w:top w:val="none" w:sz="0" w:space="0" w:color="auto"/>
            <w:left w:val="none" w:sz="0" w:space="0" w:color="auto"/>
            <w:bottom w:val="none" w:sz="0" w:space="0" w:color="auto"/>
            <w:right w:val="none" w:sz="0" w:space="0" w:color="auto"/>
          </w:divBdr>
        </w:div>
        <w:div w:id="2016150942">
          <w:marLeft w:val="640"/>
          <w:marRight w:val="0"/>
          <w:marTop w:val="0"/>
          <w:marBottom w:val="0"/>
          <w:divBdr>
            <w:top w:val="none" w:sz="0" w:space="0" w:color="auto"/>
            <w:left w:val="none" w:sz="0" w:space="0" w:color="auto"/>
            <w:bottom w:val="none" w:sz="0" w:space="0" w:color="auto"/>
            <w:right w:val="none" w:sz="0" w:space="0" w:color="auto"/>
          </w:divBdr>
        </w:div>
      </w:divsChild>
    </w:div>
    <w:div w:id="2002654235">
      <w:bodyDiv w:val="1"/>
      <w:marLeft w:val="0"/>
      <w:marRight w:val="0"/>
      <w:marTop w:val="0"/>
      <w:marBottom w:val="0"/>
      <w:divBdr>
        <w:top w:val="none" w:sz="0" w:space="0" w:color="auto"/>
        <w:left w:val="none" w:sz="0" w:space="0" w:color="auto"/>
        <w:bottom w:val="none" w:sz="0" w:space="0" w:color="auto"/>
        <w:right w:val="none" w:sz="0" w:space="0" w:color="auto"/>
      </w:divBdr>
    </w:div>
    <w:div w:id="2009944474">
      <w:bodyDiv w:val="1"/>
      <w:marLeft w:val="0"/>
      <w:marRight w:val="0"/>
      <w:marTop w:val="0"/>
      <w:marBottom w:val="0"/>
      <w:divBdr>
        <w:top w:val="none" w:sz="0" w:space="0" w:color="auto"/>
        <w:left w:val="none" w:sz="0" w:space="0" w:color="auto"/>
        <w:bottom w:val="none" w:sz="0" w:space="0" w:color="auto"/>
        <w:right w:val="none" w:sz="0" w:space="0" w:color="auto"/>
      </w:divBdr>
      <w:divsChild>
        <w:div w:id="1936279342">
          <w:marLeft w:val="640"/>
          <w:marRight w:val="0"/>
          <w:marTop w:val="0"/>
          <w:marBottom w:val="0"/>
          <w:divBdr>
            <w:top w:val="none" w:sz="0" w:space="0" w:color="auto"/>
            <w:left w:val="none" w:sz="0" w:space="0" w:color="auto"/>
            <w:bottom w:val="none" w:sz="0" w:space="0" w:color="auto"/>
            <w:right w:val="none" w:sz="0" w:space="0" w:color="auto"/>
          </w:divBdr>
        </w:div>
        <w:div w:id="1529219879">
          <w:marLeft w:val="640"/>
          <w:marRight w:val="0"/>
          <w:marTop w:val="0"/>
          <w:marBottom w:val="0"/>
          <w:divBdr>
            <w:top w:val="none" w:sz="0" w:space="0" w:color="auto"/>
            <w:left w:val="none" w:sz="0" w:space="0" w:color="auto"/>
            <w:bottom w:val="none" w:sz="0" w:space="0" w:color="auto"/>
            <w:right w:val="none" w:sz="0" w:space="0" w:color="auto"/>
          </w:divBdr>
        </w:div>
        <w:div w:id="1874146342">
          <w:marLeft w:val="640"/>
          <w:marRight w:val="0"/>
          <w:marTop w:val="0"/>
          <w:marBottom w:val="0"/>
          <w:divBdr>
            <w:top w:val="none" w:sz="0" w:space="0" w:color="auto"/>
            <w:left w:val="none" w:sz="0" w:space="0" w:color="auto"/>
            <w:bottom w:val="none" w:sz="0" w:space="0" w:color="auto"/>
            <w:right w:val="none" w:sz="0" w:space="0" w:color="auto"/>
          </w:divBdr>
        </w:div>
        <w:div w:id="467475944">
          <w:marLeft w:val="640"/>
          <w:marRight w:val="0"/>
          <w:marTop w:val="0"/>
          <w:marBottom w:val="0"/>
          <w:divBdr>
            <w:top w:val="none" w:sz="0" w:space="0" w:color="auto"/>
            <w:left w:val="none" w:sz="0" w:space="0" w:color="auto"/>
            <w:bottom w:val="none" w:sz="0" w:space="0" w:color="auto"/>
            <w:right w:val="none" w:sz="0" w:space="0" w:color="auto"/>
          </w:divBdr>
        </w:div>
        <w:div w:id="1519467994">
          <w:marLeft w:val="640"/>
          <w:marRight w:val="0"/>
          <w:marTop w:val="0"/>
          <w:marBottom w:val="0"/>
          <w:divBdr>
            <w:top w:val="none" w:sz="0" w:space="0" w:color="auto"/>
            <w:left w:val="none" w:sz="0" w:space="0" w:color="auto"/>
            <w:bottom w:val="none" w:sz="0" w:space="0" w:color="auto"/>
            <w:right w:val="none" w:sz="0" w:space="0" w:color="auto"/>
          </w:divBdr>
        </w:div>
        <w:div w:id="1760327108">
          <w:marLeft w:val="640"/>
          <w:marRight w:val="0"/>
          <w:marTop w:val="0"/>
          <w:marBottom w:val="0"/>
          <w:divBdr>
            <w:top w:val="none" w:sz="0" w:space="0" w:color="auto"/>
            <w:left w:val="none" w:sz="0" w:space="0" w:color="auto"/>
            <w:bottom w:val="none" w:sz="0" w:space="0" w:color="auto"/>
            <w:right w:val="none" w:sz="0" w:space="0" w:color="auto"/>
          </w:divBdr>
        </w:div>
        <w:div w:id="316570858">
          <w:marLeft w:val="640"/>
          <w:marRight w:val="0"/>
          <w:marTop w:val="0"/>
          <w:marBottom w:val="0"/>
          <w:divBdr>
            <w:top w:val="none" w:sz="0" w:space="0" w:color="auto"/>
            <w:left w:val="none" w:sz="0" w:space="0" w:color="auto"/>
            <w:bottom w:val="none" w:sz="0" w:space="0" w:color="auto"/>
            <w:right w:val="none" w:sz="0" w:space="0" w:color="auto"/>
          </w:divBdr>
        </w:div>
        <w:div w:id="1491944879">
          <w:marLeft w:val="640"/>
          <w:marRight w:val="0"/>
          <w:marTop w:val="0"/>
          <w:marBottom w:val="0"/>
          <w:divBdr>
            <w:top w:val="none" w:sz="0" w:space="0" w:color="auto"/>
            <w:left w:val="none" w:sz="0" w:space="0" w:color="auto"/>
            <w:bottom w:val="none" w:sz="0" w:space="0" w:color="auto"/>
            <w:right w:val="none" w:sz="0" w:space="0" w:color="auto"/>
          </w:divBdr>
        </w:div>
        <w:div w:id="1621063503">
          <w:marLeft w:val="640"/>
          <w:marRight w:val="0"/>
          <w:marTop w:val="0"/>
          <w:marBottom w:val="0"/>
          <w:divBdr>
            <w:top w:val="none" w:sz="0" w:space="0" w:color="auto"/>
            <w:left w:val="none" w:sz="0" w:space="0" w:color="auto"/>
            <w:bottom w:val="none" w:sz="0" w:space="0" w:color="auto"/>
            <w:right w:val="none" w:sz="0" w:space="0" w:color="auto"/>
          </w:divBdr>
        </w:div>
        <w:div w:id="1018391064">
          <w:marLeft w:val="640"/>
          <w:marRight w:val="0"/>
          <w:marTop w:val="0"/>
          <w:marBottom w:val="0"/>
          <w:divBdr>
            <w:top w:val="none" w:sz="0" w:space="0" w:color="auto"/>
            <w:left w:val="none" w:sz="0" w:space="0" w:color="auto"/>
            <w:bottom w:val="none" w:sz="0" w:space="0" w:color="auto"/>
            <w:right w:val="none" w:sz="0" w:space="0" w:color="auto"/>
          </w:divBdr>
        </w:div>
        <w:div w:id="1280915963">
          <w:marLeft w:val="640"/>
          <w:marRight w:val="0"/>
          <w:marTop w:val="0"/>
          <w:marBottom w:val="0"/>
          <w:divBdr>
            <w:top w:val="none" w:sz="0" w:space="0" w:color="auto"/>
            <w:left w:val="none" w:sz="0" w:space="0" w:color="auto"/>
            <w:bottom w:val="none" w:sz="0" w:space="0" w:color="auto"/>
            <w:right w:val="none" w:sz="0" w:space="0" w:color="auto"/>
          </w:divBdr>
        </w:div>
        <w:div w:id="1496992342">
          <w:marLeft w:val="640"/>
          <w:marRight w:val="0"/>
          <w:marTop w:val="0"/>
          <w:marBottom w:val="0"/>
          <w:divBdr>
            <w:top w:val="none" w:sz="0" w:space="0" w:color="auto"/>
            <w:left w:val="none" w:sz="0" w:space="0" w:color="auto"/>
            <w:bottom w:val="none" w:sz="0" w:space="0" w:color="auto"/>
            <w:right w:val="none" w:sz="0" w:space="0" w:color="auto"/>
          </w:divBdr>
        </w:div>
        <w:div w:id="1732343402">
          <w:marLeft w:val="640"/>
          <w:marRight w:val="0"/>
          <w:marTop w:val="0"/>
          <w:marBottom w:val="0"/>
          <w:divBdr>
            <w:top w:val="none" w:sz="0" w:space="0" w:color="auto"/>
            <w:left w:val="none" w:sz="0" w:space="0" w:color="auto"/>
            <w:bottom w:val="none" w:sz="0" w:space="0" w:color="auto"/>
            <w:right w:val="none" w:sz="0" w:space="0" w:color="auto"/>
          </w:divBdr>
        </w:div>
        <w:div w:id="1684697477">
          <w:marLeft w:val="640"/>
          <w:marRight w:val="0"/>
          <w:marTop w:val="0"/>
          <w:marBottom w:val="0"/>
          <w:divBdr>
            <w:top w:val="none" w:sz="0" w:space="0" w:color="auto"/>
            <w:left w:val="none" w:sz="0" w:space="0" w:color="auto"/>
            <w:bottom w:val="none" w:sz="0" w:space="0" w:color="auto"/>
            <w:right w:val="none" w:sz="0" w:space="0" w:color="auto"/>
          </w:divBdr>
        </w:div>
        <w:div w:id="837618187">
          <w:marLeft w:val="640"/>
          <w:marRight w:val="0"/>
          <w:marTop w:val="0"/>
          <w:marBottom w:val="0"/>
          <w:divBdr>
            <w:top w:val="none" w:sz="0" w:space="0" w:color="auto"/>
            <w:left w:val="none" w:sz="0" w:space="0" w:color="auto"/>
            <w:bottom w:val="none" w:sz="0" w:space="0" w:color="auto"/>
            <w:right w:val="none" w:sz="0" w:space="0" w:color="auto"/>
          </w:divBdr>
        </w:div>
        <w:div w:id="1337658166">
          <w:marLeft w:val="640"/>
          <w:marRight w:val="0"/>
          <w:marTop w:val="0"/>
          <w:marBottom w:val="0"/>
          <w:divBdr>
            <w:top w:val="none" w:sz="0" w:space="0" w:color="auto"/>
            <w:left w:val="none" w:sz="0" w:space="0" w:color="auto"/>
            <w:bottom w:val="none" w:sz="0" w:space="0" w:color="auto"/>
            <w:right w:val="none" w:sz="0" w:space="0" w:color="auto"/>
          </w:divBdr>
        </w:div>
        <w:div w:id="704597293">
          <w:marLeft w:val="640"/>
          <w:marRight w:val="0"/>
          <w:marTop w:val="0"/>
          <w:marBottom w:val="0"/>
          <w:divBdr>
            <w:top w:val="none" w:sz="0" w:space="0" w:color="auto"/>
            <w:left w:val="none" w:sz="0" w:space="0" w:color="auto"/>
            <w:bottom w:val="none" w:sz="0" w:space="0" w:color="auto"/>
            <w:right w:val="none" w:sz="0" w:space="0" w:color="auto"/>
          </w:divBdr>
        </w:div>
        <w:div w:id="1273587018">
          <w:marLeft w:val="640"/>
          <w:marRight w:val="0"/>
          <w:marTop w:val="0"/>
          <w:marBottom w:val="0"/>
          <w:divBdr>
            <w:top w:val="none" w:sz="0" w:space="0" w:color="auto"/>
            <w:left w:val="none" w:sz="0" w:space="0" w:color="auto"/>
            <w:bottom w:val="none" w:sz="0" w:space="0" w:color="auto"/>
            <w:right w:val="none" w:sz="0" w:space="0" w:color="auto"/>
          </w:divBdr>
        </w:div>
        <w:div w:id="1756122124">
          <w:marLeft w:val="640"/>
          <w:marRight w:val="0"/>
          <w:marTop w:val="0"/>
          <w:marBottom w:val="0"/>
          <w:divBdr>
            <w:top w:val="none" w:sz="0" w:space="0" w:color="auto"/>
            <w:left w:val="none" w:sz="0" w:space="0" w:color="auto"/>
            <w:bottom w:val="none" w:sz="0" w:space="0" w:color="auto"/>
            <w:right w:val="none" w:sz="0" w:space="0" w:color="auto"/>
          </w:divBdr>
        </w:div>
        <w:div w:id="345522179">
          <w:marLeft w:val="640"/>
          <w:marRight w:val="0"/>
          <w:marTop w:val="0"/>
          <w:marBottom w:val="0"/>
          <w:divBdr>
            <w:top w:val="none" w:sz="0" w:space="0" w:color="auto"/>
            <w:left w:val="none" w:sz="0" w:space="0" w:color="auto"/>
            <w:bottom w:val="none" w:sz="0" w:space="0" w:color="auto"/>
            <w:right w:val="none" w:sz="0" w:space="0" w:color="auto"/>
          </w:divBdr>
        </w:div>
        <w:div w:id="1585262343">
          <w:marLeft w:val="640"/>
          <w:marRight w:val="0"/>
          <w:marTop w:val="0"/>
          <w:marBottom w:val="0"/>
          <w:divBdr>
            <w:top w:val="none" w:sz="0" w:space="0" w:color="auto"/>
            <w:left w:val="none" w:sz="0" w:space="0" w:color="auto"/>
            <w:bottom w:val="none" w:sz="0" w:space="0" w:color="auto"/>
            <w:right w:val="none" w:sz="0" w:space="0" w:color="auto"/>
          </w:divBdr>
        </w:div>
        <w:div w:id="611328498">
          <w:marLeft w:val="640"/>
          <w:marRight w:val="0"/>
          <w:marTop w:val="0"/>
          <w:marBottom w:val="0"/>
          <w:divBdr>
            <w:top w:val="none" w:sz="0" w:space="0" w:color="auto"/>
            <w:left w:val="none" w:sz="0" w:space="0" w:color="auto"/>
            <w:bottom w:val="none" w:sz="0" w:space="0" w:color="auto"/>
            <w:right w:val="none" w:sz="0" w:space="0" w:color="auto"/>
          </w:divBdr>
        </w:div>
        <w:div w:id="1339770637">
          <w:marLeft w:val="640"/>
          <w:marRight w:val="0"/>
          <w:marTop w:val="0"/>
          <w:marBottom w:val="0"/>
          <w:divBdr>
            <w:top w:val="none" w:sz="0" w:space="0" w:color="auto"/>
            <w:left w:val="none" w:sz="0" w:space="0" w:color="auto"/>
            <w:bottom w:val="none" w:sz="0" w:space="0" w:color="auto"/>
            <w:right w:val="none" w:sz="0" w:space="0" w:color="auto"/>
          </w:divBdr>
        </w:div>
        <w:div w:id="1681590416">
          <w:marLeft w:val="640"/>
          <w:marRight w:val="0"/>
          <w:marTop w:val="0"/>
          <w:marBottom w:val="0"/>
          <w:divBdr>
            <w:top w:val="none" w:sz="0" w:space="0" w:color="auto"/>
            <w:left w:val="none" w:sz="0" w:space="0" w:color="auto"/>
            <w:bottom w:val="none" w:sz="0" w:space="0" w:color="auto"/>
            <w:right w:val="none" w:sz="0" w:space="0" w:color="auto"/>
          </w:divBdr>
        </w:div>
        <w:div w:id="340934256">
          <w:marLeft w:val="640"/>
          <w:marRight w:val="0"/>
          <w:marTop w:val="0"/>
          <w:marBottom w:val="0"/>
          <w:divBdr>
            <w:top w:val="none" w:sz="0" w:space="0" w:color="auto"/>
            <w:left w:val="none" w:sz="0" w:space="0" w:color="auto"/>
            <w:bottom w:val="none" w:sz="0" w:space="0" w:color="auto"/>
            <w:right w:val="none" w:sz="0" w:space="0" w:color="auto"/>
          </w:divBdr>
        </w:div>
        <w:div w:id="1495024172">
          <w:marLeft w:val="640"/>
          <w:marRight w:val="0"/>
          <w:marTop w:val="0"/>
          <w:marBottom w:val="0"/>
          <w:divBdr>
            <w:top w:val="none" w:sz="0" w:space="0" w:color="auto"/>
            <w:left w:val="none" w:sz="0" w:space="0" w:color="auto"/>
            <w:bottom w:val="none" w:sz="0" w:space="0" w:color="auto"/>
            <w:right w:val="none" w:sz="0" w:space="0" w:color="auto"/>
          </w:divBdr>
        </w:div>
        <w:div w:id="667026936">
          <w:marLeft w:val="640"/>
          <w:marRight w:val="0"/>
          <w:marTop w:val="0"/>
          <w:marBottom w:val="0"/>
          <w:divBdr>
            <w:top w:val="none" w:sz="0" w:space="0" w:color="auto"/>
            <w:left w:val="none" w:sz="0" w:space="0" w:color="auto"/>
            <w:bottom w:val="none" w:sz="0" w:space="0" w:color="auto"/>
            <w:right w:val="none" w:sz="0" w:space="0" w:color="auto"/>
          </w:divBdr>
        </w:div>
        <w:div w:id="2044745320">
          <w:marLeft w:val="640"/>
          <w:marRight w:val="0"/>
          <w:marTop w:val="0"/>
          <w:marBottom w:val="0"/>
          <w:divBdr>
            <w:top w:val="none" w:sz="0" w:space="0" w:color="auto"/>
            <w:left w:val="none" w:sz="0" w:space="0" w:color="auto"/>
            <w:bottom w:val="none" w:sz="0" w:space="0" w:color="auto"/>
            <w:right w:val="none" w:sz="0" w:space="0" w:color="auto"/>
          </w:divBdr>
        </w:div>
        <w:div w:id="1783718575">
          <w:marLeft w:val="640"/>
          <w:marRight w:val="0"/>
          <w:marTop w:val="0"/>
          <w:marBottom w:val="0"/>
          <w:divBdr>
            <w:top w:val="none" w:sz="0" w:space="0" w:color="auto"/>
            <w:left w:val="none" w:sz="0" w:space="0" w:color="auto"/>
            <w:bottom w:val="none" w:sz="0" w:space="0" w:color="auto"/>
            <w:right w:val="none" w:sz="0" w:space="0" w:color="auto"/>
          </w:divBdr>
        </w:div>
        <w:div w:id="78143677">
          <w:marLeft w:val="640"/>
          <w:marRight w:val="0"/>
          <w:marTop w:val="0"/>
          <w:marBottom w:val="0"/>
          <w:divBdr>
            <w:top w:val="none" w:sz="0" w:space="0" w:color="auto"/>
            <w:left w:val="none" w:sz="0" w:space="0" w:color="auto"/>
            <w:bottom w:val="none" w:sz="0" w:space="0" w:color="auto"/>
            <w:right w:val="none" w:sz="0" w:space="0" w:color="auto"/>
          </w:divBdr>
        </w:div>
        <w:div w:id="1529023245">
          <w:marLeft w:val="640"/>
          <w:marRight w:val="0"/>
          <w:marTop w:val="0"/>
          <w:marBottom w:val="0"/>
          <w:divBdr>
            <w:top w:val="none" w:sz="0" w:space="0" w:color="auto"/>
            <w:left w:val="none" w:sz="0" w:space="0" w:color="auto"/>
            <w:bottom w:val="none" w:sz="0" w:space="0" w:color="auto"/>
            <w:right w:val="none" w:sz="0" w:space="0" w:color="auto"/>
          </w:divBdr>
        </w:div>
        <w:div w:id="2087877682">
          <w:marLeft w:val="640"/>
          <w:marRight w:val="0"/>
          <w:marTop w:val="0"/>
          <w:marBottom w:val="0"/>
          <w:divBdr>
            <w:top w:val="none" w:sz="0" w:space="0" w:color="auto"/>
            <w:left w:val="none" w:sz="0" w:space="0" w:color="auto"/>
            <w:bottom w:val="none" w:sz="0" w:space="0" w:color="auto"/>
            <w:right w:val="none" w:sz="0" w:space="0" w:color="auto"/>
          </w:divBdr>
        </w:div>
        <w:div w:id="1207336785">
          <w:marLeft w:val="640"/>
          <w:marRight w:val="0"/>
          <w:marTop w:val="0"/>
          <w:marBottom w:val="0"/>
          <w:divBdr>
            <w:top w:val="none" w:sz="0" w:space="0" w:color="auto"/>
            <w:left w:val="none" w:sz="0" w:space="0" w:color="auto"/>
            <w:bottom w:val="none" w:sz="0" w:space="0" w:color="auto"/>
            <w:right w:val="none" w:sz="0" w:space="0" w:color="auto"/>
          </w:divBdr>
        </w:div>
        <w:div w:id="1757555250">
          <w:marLeft w:val="640"/>
          <w:marRight w:val="0"/>
          <w:marTop w:val="0"/>
          <w:marBottom w:val="0"/>
          <w:divBdr>
            <w:top w:val="none" w:sz="0" w:space="0" w:color="auto"/>
            <w:left w:val="none" w:sz="0" w:space="0" w:color="auto"/>
            <w:bottom w:val="none" w:sz="0" w:space="0" w:color="auto"/>
            <w:right w:val="none" w:sz="0" w:space="0" w:color="auto"/>
          </w:divBdr>
        </w:div>
        <w:div w:id="1603411616">
          <w:marLeft w:val="640"/>
          <w:marRight w:val="0"/>
          <w:marTop w:val="0"/>
          <w:marBottom w:val="0"/>
          <w:divBdr>
            <w:top w:val="none" w:sz="0" w:space="0" w:color="auto"/>
            <w:left w:val="none" w:sz="0" w:space="0" w:color="auto"/>
            <w:bottom w:val="none" w:sz="0" w:space="0" w:color="auto"/>
            <w:right w:val="none" w:sz="0" w:space="0" w:color="auto"/>
          </w:divBdr>
        </w:div>
        <w:div w:id="1638072521">
          <w:marLeft w:val="640"/>
          <w:marRight w:val="0"/>
          <w:marTop w:val="0"/>
          <w:marBottom w:val="0"/>
          <w:divBdr>
            <w:top w:val="none" w:sz="0" w:space="0" w:color="auto"/>
            <w:left w:val="none" w:sz="0" w:space="0" w:color="auto"/>
            <w:bottom w:val="none" w:sz="0" w:space="0" w:color="auto"/>
            <w:right w:val="none" w:sz="0" w:space="0" w:color="auto"/>
          </w:divBdr>
        </w:div>
        <w:div w:id="888885264">
          <w:marLeft w:val="640"/>
          <w:marRight w:val="0"/>
          <w:marTop w:val="0"/>
          <w:marBottom w:val="0"/>
          <w:divBdr>
            <w:top w:val="none" w:sz="0" w:space="0" w:color="auto"/>
            <w:left w:val="none" w:sz="0" w:space="0" w:color="auto"/>
            <w:bottom w:val="none" w:sz="0" w:space="0" w:color="auto"/>
            <w:right w:val="none" w:sz="0" w:space="0" w:color="auto"/>
          </w:divBdr>
        </w:div>
        <w:div w:id="526140475">
          <w:marLeft w:val="640"/>
          <w:marRight w:val="0"/>
          <w:marTop w:val="0"/>
          <w:marBottom w:val="0"/>
          <w:divBdr>
            <w:top w:val="none" w:sz="0" w:space="0" w:color="auto"/>
            <w:left w:val="none" w:sz="0" w:space="0" w:color="auto"/>
            <w:bottom w:val="none" w:sz="0" w:space="0" w:color="auto"/>
            <w:right w:val="none" w:sz="0" w:space="0" w:color="auto"/>
          </w:divBdr>
        </w:div>
        <w:div w:id="862981223">
          <w:marLeft w:val="640"/>
          <w:marRight w:val="0"/>
          <w:marTop w:val="0"/>
          <w:marBottom w:val="0"/>
          <w:divBdr>
            <w:top w:val="none" w:sz="0" w:space="0" w:color="auto"/>
            <w:left w:val="none" w:sz="0" w:space="0" w:color="auto"/>
            <w:bottom w:val="none" w:sz="0" w:space="0" w:color="auto"/>
            <w:right w:val="none" w:sz="0" w:space="0" w:color="auto"/>
          </w:divBdr>
        </w:div>
        <w:div w:id="1363749618">
          <w:marLeft w:val="640"/>
          <w:marRight w:val="0"/>
          <w:marTop w:val="0"/>
          <w:marBottom w:val="0"/>
          <w:divBdr>
            <w:top w:val="none" w:sz="0" w:space="0" w:color="auto"/>
            <w:left w:val="none" w:sz="0" w:space="0" w:color="auto"/>
            <w:bottom w:val="none" w:sz="0" w:space="0" w:color="auto"/>
            <w:right w:val="none" w:sz="0" w:space="0" w:color="auto"/>
          </w:divBdr>
        </w:div>
        <w:div w:id="500968685">
          <w:marLeft w:val="640"/>
          <w:marRight w:val="0"/>
          <w:marTop w:val="0"/>
          <w:marBottom w:val="0"/>
          <w:divBdr>
            <w:top w:val="none" w:sz="0" w:space="0" w:color="auto"/>
            <w:left w:val="none" w:sz="0" w:space="0" w:color="auto"/>
            <w:bottom w:val="none" w:sz="0" w:space="0" w:color="auto"/>
            <w:right w:val="none" w:sz="0" w:space="0" w:color="auto"/>
          </w:divBdr>
        </w:div>
        <w:div w:id="626862642">
          <w:marLeft w:val="640"/>
          <w:marRight w:val="0"/>
          <w:marTop w:val="0"/>
          <w:marBottom w:val="0"/>
          <w:divBdr>
            <w:top w:val="none" w:sz="0" w:space="0" w:color="auto"/>
            <w:left w:val="none" w:sz="0" w:space="0" w:color="auto"/>
            <w:bottom w:val="none" w:sz="0" w:space="0" w:color="auto"/>
            <w:right w:val="none" w:sz="0" w:space="0" w:color="auto"/>
          </w:divBdr>
        </w:div>
        <w:div w:id="1562056645">
          <w:marLeft w:val="640"/>
          <w:marRight w:val="0"/>
          <w:marTop w:val="0"/>
          <w:marBottom w:val="0"/>
          <w:divBdr>
            <w:top w:val="none" w:sz="0" w:space="0" w:color="auto"/>
            <w:left w:val="none" w:sz="0" w:space="0" w:color="auto"/>
            <w:bottom w:val="none" w:sz="0" w:space="0" w:color="auto"/>
            <w:right w:val="none" w:sz="0" w:space="0" w:color="auto"/>
          </w:divBdr>
        </w:div>
        <w:div w:id="1549798508">
          <w:marLeft w:val="640"/>
          <w:marRight w:val="0"/>
          <w:marTop w:val="0"/>
          <w:marBottom w:val="0"/>
          <w:divBdr>
            <w:top w:val="none" w:sz="0" w:space="0" w:color="auto"/>
            <w:left w:val="none" w:sz="0" w:space="0" w:color="auto"/>
            <w:bottom w:val="none" w:sz="0" w:space="0" w:color="auto"/>
            <w:right w:val="none" w:sz="0" w:space="0" w:color="auto"/>
          </w:divBdr>
        </w:div>
        <w:div w:id="688288680">
          <w:marLeft w:val="640"/>
          <w:marRight w:val="0"/>
          <w:marTop w:val="0"/>
          <w:marBottom w:val="0"/>
          <w:divBdr>
            <w:top w:val="none" w:sz="0" w:space="0" w:color="auto"/>
            <w:left w:val="none" w:sz="0" w:space="0" w:color="auto"/>
            <w:bottom w:val="none" w:sz="0" w:space="0" w:color="auto"/>
            <w:right w:val="none" w:sz="0" w:space="0" w:color="auto"/>
          </w:divBdr>
        </w:div>
        <w:div w:id="469324775">
          <w:marLeft w:val="640"/>
          <w:marRight w:val="0"/>
          <w:marTop w:val="0"/>
          <w:marBottom w:val="0"/>
          <w:divBdr>
            <w:top w:val="none" w:sz="0" w:space="0" w:color="auto"/>
            <w:left w:val="none" w:sz="0" w:space="0" w:color="auto"/>
            <w:bottom w:val="none" w:sz="0" w:space="0" w:color="auto"/>
            <w:right w:val="none" w:sz="0" w:space="0" w:color="auto"/>
          </w:divBdr>
        </w:div>
        <w:div w:id="1408068336">
          <w:marLeft w:val="640"/>
          <w:marRight w:val="0"/>
          <w:marTop w:val="0"/>
          <w:marBottom w:val="0"/>
          <w:divBdr>
            <w:top w:val="none" w:sz="0" w:space="0" w:color="auto"/>
            <w:left w:val="none" w:sz="0" w:space="0" w:color="auto"/>
            <w:bottom w:val="none" w:sz="0" w:space="0" w:color="auto"/>
            <w:right w:val="none" w:sz="0" w:space="0" w:color="auto"/>
          </w:divBdr>
        </w:div>
        <w:div w:id="549462632">
          <w:marLeft w:val="640"/>
          <w:marRight w:val="0"/>
          <w:marTop w:val="0"/>
          <w:marBottom w:val="0"/>
          <w:divBdr>
            <w:top w:val="none" w:sz="0" w:space="0" w:color="auto"/>
            <w:left w:val="none" w:sz="0" w:space="0" w:color="auto"/>
            <w:bottom w:val="none" w:sz="0" w:space="0" w:color="auto"/>
            <w:right w:val="none" w:sz="0" w:space="0" w:color="auto"/>
          </w:divBdr>
        </w:div>
        <w:div w:id="2080055919">
          <w:marLeft w:val="640"/>
          <w:marRight w:val="0"/>
          <w:marTop w:val="0"/>
          <w:marBottom w:val="0"/>
          <w:divBdr>
            <w:top w:val="none" w:sz="0" w:space="0" w:color="auto"/>
            <w:left w:val="none" w:sz="0" w:space="0" w:color="auto"/>
            <w:bottom w:val="none" w:sz="0" w:space="0" w:color="auto"/>
            <w:right w:val="none" w:sz="0" w:space="0" w:color="auto"/>
          </w:divBdr>
        </w:div>
        <w:div w:id="269045071">
          <w:marLeft w:val="640"/>
          <w:marRight w:val="0"/>
          <w:marTop w:val="0"/>
          <w:marBottom w:val="0"/>
          <w:divBdr>
            <w:top w:val="none" w:sz="0" w:space="0" w:color="auto"/>
            <w:left w:val="none" w:sz="0" w:space="0" w:color="auto"/>
            <w:bottom w:val="none" w:sz="0" w:space="0" w:color="auto"/>
            <w:right w:val="none" w:sz="0" w:space="0" w:color="auto"/>
          </w:divBdr>
        </w:div>
        <w:div w:id="31930798">
          <w:marLeft w:val="640"/>
          <w:marRight w:val="0"/>
          <w:marTop w:val="0"/>
          <w:marBottom w:val="0"/>
          <w:divBdr>
            <w:top w:val="none" w:sz="0" w:space="0" w:color="auto"/>
            <w:left w:val="none" w:sz="0" w:space="0" w:color="auto"/>
            <w:bottom w:val="none" w:sz="0" w:space="0" w:color="auto"/>
            <w:right w:val="none" w:sz="0" w:space="0" w:color="auto"/>
          </w:divBdr>
        </w:div>
        <w:div w:id="1685860245">
          <w:marLeft w:val="640"/>
          <w:marRight w:val="0"/>
          <w:marTop w:val="0"/>
          <w:marBottom w:val="0"/>
          <w:divBdr>
            <w:top w:val="none" w:sz="0" w:space="0" w:color="auto"/>
            <w:left w:val="none" w:sz="0" w:space="0" w:color="auto"/>
            <w:bottom w:val="none" w:sz="0" w:space="0" w:color="auto"/>
            <w:right w:val="none" w:sz="0" w:space="0" w:color="auto"/>
          </w:divBdr>
        </w:div>
        <w:div w:id="203755840">
          <w:marLeft w:val="640"/>
          <w:marRight w:val="0"/>
          <w:marTop w:val="0"/>
          <w:marBottom w:val="0"/>
          <w:divBdr>
            <w:top w:val="none" w:sz="0" w:space="0" w:color="auto"/>
            <w:left w:val="none" w:sz="0" w:space="0" w:color="auto"/>
            <w:bottom w:val="none" w:sz="0" w:space="0" w:color="auto"/>
            <w:right w:val="none" w:sz="0" w:space="0" w:color="auto"/>
          </w:divBdr>
        </w:div>
        <w:div w:id="1315571174">
          <w:marLeft w:val="640"/>
          <w:marRight w:val="0"/>
          <w:marTop w:val="0"/>
          <w:marBottom w:val="0"/>
          <w:divBdr>
            <w:top w:val="none" w:sz="0" w:space="0" w:color="auto"/>
            <w:left w:val="none" w:sz="0" w:space="0" w:color="auto"/>
            <w:bottom w:val="none" w:sz="0" w:space="0" w:color="auto"/>
            <w:right w:val="none" w:sz="0" w:space="0" w:color="auto"/>
          </w:divBdr>
        </w:div>
        <w:div w:id="1156796410">
          <w:marLeft w:val="640"/>
          <w:marRight w:val="0"/>
          <w:marTop w:val="0"/>
          <w:marBottom w:val="0"/>
          <w:divBdr>
            <w:top w:val="none" w:sz="0" w:space="0" w:color="auto"/>
            <w:left w:val="none" w:sz="0" w:space="0" w:color="auto"/>
            <w:bottom w:val="none" w:sz="0" w:space="0" w:color="auto"/>
            <w:right w:val="none" w:sz="0" w:space="0" w:color="auto"/>
          </w:divBdr>
        </w:div>
        <w:div w:id="1367871170">
          <w:marLeft w:val="640"/>
          <w:marRight w:val="0"/>
          <w:marTop w:val="0"/>
          <w:marBottom w:val="0"/>
          <w:divBdr>
            <w:top w:val="none" w:sz="0" w:space="0" w:color="auto"/>
            <w:left w:val="none" w:sz="0" w:space="0" w:color="auto"/>
            <w:bottom w:val="none" w:sz="0" w:space="0" w:color="auto"/>
            <w:right w:val="none" w:sz="0" w:space="0" w:color="auto"/>
          </w:divBdr>
        </w:div>
        <w:div w:id="1042023971">
          <w:marLeft w:val="640"/>
          <w:marRight w:val="0"/>
          <w:marTop w:val="0"/>
          <w:marBottom w:val="0"/>
          <w:divBdr>
            <w:top w:val="none" w:sz="0" w:space="0" w:color="auto"/>
            <w:left w:val="none" w:sz="0" w:space="0" w:color="auto"/>
            <w:bottom w:val="none" w:sz="0" w:space="0" w:color="auto"/>
            <w:right w:val="none" w:sz="0" w:space="0" w:color="auto"/>
          </w:divBdr>
        </w:div>
        <w:div w:id="67658952">
          <w:marLeft w:val="640"/>
          <w:marRight w:val="0"/>
          <w:marTop w:val="0"/>
          <w:marBottom w:val="0"/>
          <w:divBdr>
            <w:top w:val="none" w:sz="0" w:space="0" w:color="auto"/>
            <w:left w:val="none" w:sz="0" w:space="0" w:color="auto"/>
            <w:bottom w:val="none" w:sz="0" w:space="0" w:color="auto"/>
            <w:right w:val="none" w:sz="0" w:space="0" w:color="auto"/>
          </w:divBdr>
        </w:div>
        <w:div w:id="2044011437">
          <w:marLeft w:val="640"/>
          <w:marRight w:val="0"/>
          <w:marTop w:val="0"/>
          <w:marBottom w:val="0"/>
          <w:divBdr>
            <w:top w:val="none" w:sz="0" w:space="0" w:color="auto"/>
            <w:left w:val="none" w:sz="0" w:space="0" w:color="auto"/>
            <w:bottom w:val="none" w:sz="0" w:space="0" w:color="auto"/>
            <w:right w:val="none" w:sz="0" w:space="0" w:color="auto"/>
          </w:divBdr>
        </w:div>
        <w:div w:id="610480183">
          <w:marLeft w:val="640"/>
          <w:marRight w:val="0"/>
          <w:marTop w:val="0"/>
          <w:marBottom w:val="0"/>
          <w:divBdr>
            <w:top w:val="none" w:sz="0" w:space="0" w:color="auto"/>
            <w:left w:val="none" w:sz="0" w:space="0" w:color="auto"/>
            <w:bottom w:val="none" w:sz="0" w:space="0" w:color="auto"/>
            <w:right w:val="none" w:sz="0" w:space="0" w:color="auto"/>
          </w:divBdr>
        </w:div>
        <w:div w:id="1064060354">
          <w:marLeft w:val="640"/>
          <w:marRight w:val="0"/>
          <w:marTop w:val="0"/>
          <w:marBottom w:val="0"/>
          <w:divBdr>
            <w:top w:val="none" w:sz="0" w:space="0" w:color="auto"/>
            <w:left w:val="none" w:sz="0" w:space="0" w:color="auto"/>
            <w:bottom w:val="none" w:sz="0" w:space="0" w:color="auto"/>
            <w:right w:val="none" w:sz="0" w:space="0" w:color="auto"/>
          </w:divBdr>
        </w:div>
        <w:div w:id="1023441795">
          <w:marLeft w:val="640"/>
          <w:marRight w:val="0"/>
          <w:marTop w:val="0"/>
          <w:marBottom w:val="0"/>
          <w:divBdr>
            <w:top w:val="none" w:sz="0" w:space="0" w:color="auto"/>
            <w:left w:val="none" w:sz="0" w:space="0" w:color="auto"/>
            <w:bottom w:val="none" w:sz="0" w:space="0" w:color="auto"/>
            <w:right w:val="none" w:sz="0" w:space="0" w:color="auto"/>
          </w:divBdr>
        </w:div>
        <w:div w:id="1955016716">
          <w:marLeft w:val="640"/>
          <w:marRight w:val="0"/>
          <w:marTop w:val="0"/>
          <w:marBottom w:val="0"/>
          <w:divBdr>
            <w:top w:val="none" w:sz="0" w:space="0" w:color="auto"/>
            <w:left w:val="none" w:sz="0" w:space="0" w:color="auto"/>
            <w:bottom w:val="none" w:sz="0" w:space="0" w:color="auto"/>
            <w:right w:val="none" w:sz="0" w:space="0" w:color="auto"/>
          </w:divBdr>
        </w:div>
        <w:div w:id="1174539610">
          <w:marLeft w:val="640"/>
          <w:marRight w:val="0"/>
          <w:marTop w:val="0"/>
          <w:marBottom w:val="0"/>
          <w:divBdr>
            <w:top w:val="none" w:sz="0" w:space="0" w:color="auto"/>
            <w:left w:val="none" w:sz="0" w:space="0" w:color="auto"/>
            <w:bottom w:val="none" w:sz="0" w:space="0" w:color="auto"/>
            <w:right w:val="none" w:sz="0" w:space="0" w:color="auto"/>
          </w:divBdr>
        </w:div>
        <w:div w:id="982537360">
          <w:marLeft w:val="640"/>
          <w:marRight w:val="0"/>
          <w:marTop w:val="0"/>
          <w:marBottom w:val="0"/>
          <w:divBdr>
            <w:top w:val="none" w:sz="0" w:space="0" w:color="auto"/>
            <w:left w:val="none" w:sz="0" w:space="0" w:color="auto"/>
            <w:bottom w:val="none" w:sz="0" w:space="0" w:color="auto"/>
            <w:right w:val="none" w:sz="0" w:space="0" w:color="auto"/>
          </w:divBdr>
        </w:div>
        <w:div w:id="1136143022">
          <w:marLeft w:val="640"/>
          <w:marRight w:val="0"/>
          <w:marTop w:val="0"/>
          <w:marBottom w:val="0"/>
          <w:divBdr>
            <w:top w:val="none" w:sz="0" w:space="0" w:color="auto"/>
            <w:left w:val="none" w:sz="0" w:space="0" w:color="auto"/>
            <w:bottom w:val="none" w:sz="0" w:space="0" w:color="auto"/>
            <w:right w:val="none" w:sz="0" w:space="0" w:color="auto"/>
          </w:divBdr>
        </w:div>
        <w:div w:id="1671299771">
          <w:marLeft w:val="640"/>
          <w:marRight w:val="0"/>
          <w:marTop w:val="0"/>
          <w:marBottom w:val="0"/>
          <w:divBdr>
            <w:top w:val="none" w:sz="0" w:space="0" w:color="auto"/>
            <w:left w:val="none" w:sz="0" w:space="0" w:color="auto"/>
            <w:bottom w:val="none" w:sz="0" w:space="0" w:color="auto"/>
            <w:right w:val="none" w:sz="0" w:space="0" w:color="auto"/>
          </w:divBdr>
        </w:div>
        <w:div w:id="1450931132">
          <w:marLeft w:val="640"/>
          <w:marRight w:val="0"/>
          <w:marTop w:val="0"/>
          <w:marBottom w:val="0"/>
          <w:divBdr>
            <w:top w:val="none" w:sz="0" w:space="0" w:color="auto"/>
            <w:left w:val="none" w:sz="0" w:space="0" w:color="auto"/>
            <w:bottom w:val="none" w:sz="0" w:space="0" w:color="auto"/>
            <w:right w:val="none" w:sz="0" w:space="0" w:color="auto"/>
          </w:divBdr>
        </w:div>
        <w:div w:id="694960743">
          <w:marLeft w:val="640"/>
          <w:marRight w:val="0"/>
          <w:marTop w:val="0"/>
          <w:marBottom w:val="0"/>
          <w:divBdr>
            <w:top w:val="none" w:sz="0" w:space="0" w:color="auto"/>
            <w:left w:val="none" w:sz="0" w:space="0" w:color="auto"/>
            <w:bottom w:val="none" w:sz="0" w:space="0" w:color="auto"/>
            <w:right w:val="none" w:sz="0" w:space="0" w:color="auto"/>
          </w:divBdr>
        </w:div>
        <w:div w:id="238562931">
          <w:marLeft w:val="640"/>
          <w:marRight w:val="0"/>
          <w:marTop w:val="0"/>
          <w:marBottom w:val="0"/>
          <w:divBdr>
            <w:top w:val="none" w:sz="0" w:space="0" w:color="auto"/>
            <w:left w:val="none" w:sz="0" w:space="0" w:color="auto"/>
            <w:bottom w:val="none" w:sz="0" w:space="0" w:color="auto"/>
            <w:right w:val="none" w:sz="0" w:space="0" w:color="auto"/>
          </w:divBdr>
        </w:div>
        <w:div w:id="2057848335">
          <w:marLeft w:val="640"/>
          <w:marRight w:val="0"/>
          <w:marTop w:val="0"/>
          <w:marBottom w:val="0"/>
          <w:divBdr>
            <w:top w:val="none" w:sz="0" w:space="0" w:color="auto"/>
            <w:left w:val="none" w:sz="0" w:space="0" w:color="auto"/>
            <w:bottom w:val="none" w:sz="0" w:space="0" w:color="auto"/>
            <w:right w:val="none" w:sz="0" w:space="0" w:color="auto"/>
          </w:divBdr>
        </w:div>
        <w:div w:id="1113087327">
          <w:marLeft w:val="640"/>
          <w:marRight w:val="0"/>
          <w:marTop w:val="0"/>
          <w:marBottom w:val="0"/>
          <w:divBdr>
            <w:top w:val="none" w:sz="0" w:space="0" w:color="auto"/>
            <w:left w:val="none" w:sz="0" w:space="0" w:color="auto"/>
            <w:bottom w:val="none" w:sz="0" w:space="0" w:color="auto"/>
            <w:right w:val="none" w:sz="0" w:space="0" w:color="auto"/>
          </w:divBdr>
        </w:div>
        <w:div w:id="665936364">
          <w:marLeft w:val="640"/>
          <w:marRight w:val="0"/>
          <w:marTop w:val="0"/>
          <w:marBottom w:val="0"/>
          <w:divBdr>
            <w:top w:val="none" w:sz="0" w:space="0" w:color="auto"/>
            <w:left w:val="none" w:sz="0" w:space="0" w:color="auto"/>
            <w:bottom w:val="none" w:sz="0" w:space="0" w:color="auto"/>
            <w:right w:val="none" w:sz="0" w:space="0" w:color="auto"/>
          </w:divBdr>
        </w:div>
        <w:div w:id="870799359">
          <w:marLeft w:val="640"/>
          <w:marRight w:val="0"/>
          <w:marTop w:val="0"/>
          <w:marBottom w:val="0"/>
          <w:divBdr>
            <w:top w:val="none" w:sz="0" w:space="0" w:color="auto"/>
            <w:left w:val="none" w:sz="0" w:space="0" w:color="auto"/>
            <w:bottom w:val="none" w:sz="0" w:space="0" w:color="auto"/>
            <w:right w:val="none" w:sz="0" w:space="0" w:color="auto"/>
          </w:divBdr>
        </w:div>
        <w:div w:id="2120449474">
          <w:marLeft w:val="640"/>
          <w:marRight w:val="0"/>
          <w:marTop w:val="0"/>
          <w:marBottom w:val="0"/>
          <w:divBdr>
            <w:top w:val="none" w:sz="0" w:space="0" w:color="auto"/>
            <w:left w:val="none" w:sz="0" w:space="0" w:color="auto"/>
            <w:bottom w:val="none" w:sz="0" w:space="0" w:color="auto"/>
            <w:right w:val="none" w:sz="0" w:space="0" w:color="auto"/>
          </w:divBdr>
        </w:div>
        <w:div w:id="825363729">
          <w:marLeft w:val="640"/>
          <w:marRight w:val="0"/>
          <w:marTop w:val="0"/>
          <w:marBottom w:val="0"/>
          <w:divBdr>
            <w:top w:val="none" w:sz="0" w:space="0" w:color="auto"/>
            <w:left w:val="none" w:sz="0" w:space="0" w:color="auto"/>
            <w:bottom w:val="none" w:sz="0" w:space="0" w:color="auto"/>
            <w:right w:val="none" w:sz="0" w:space="0" w:color="auto"/>
          </w:divBdr>
        </w:div>
        <w:div w:id="1611275297">
          <w:marLeft w:val="640"/>
          <w:marRight w:val="0"/>
          <w:marTop w:val="0"/>
          <w:marBottom w:val="0"/>
          <w:divBdr>
            <w:top w:val="none" w:sz="0" w:space="0" w:color="auto"/>
            <w:left w:val="none" w:sz="0" w:space="0" w:color="auto"/>
            <w:bottom w:val="none" w:sz="0" w:space="0" w:color="auto"/>
            <w:right w:val="none" w:sz="0" w:space="0" w:color="auto"/>
          </w:divBdr>
        </w:div>
        <w:div w:id="687221545">
          <w:marLeft w:val="640"/>
          <w:marRight w:val="0"/>
          <w:marTop w:val="0"/>
          <w:marBottom w:val="0"/>
          <w:divBdr>
            <w:top w:val="none" w:sz="0" w:space="0" w:color="auto"/>
            <w:left w:val="none" w:sz="0" w:space="0" w:color="auto"/>
            <w:bottom w:val="none" w:sz="0" w:space="0" w:color="auto"/>
            <w:right w:val="none" w:sz="0" w:space="0" w:color="auto"/>
          </w:divBdr>
        </w:div>
        <w:div w:id="1761245531">
          <w:marLeft w:val="640"/>
          <w:marRight w:val="0"/>
          <w:marTop w:val="0"/>
          <w:marBottom w:val="0"/>
          <w:divBdr>
            <w:top w:val="none" w:sz="0" w:space="0" w:color="auto"/>
            <w:left w:val="none" w:sz="0" w:space="0" w:color="auto"/>
            <w:bottom w:val="none" w:sz="0" w:space="0" w:color="auto"/>
            <w:right w:val="none" w:sz="0" w:space="0" w:color="auto"/>
          </w:divBdr>
        </w:div>
        <w:div w:id="835219472">
          <w:marLeft w:val="640"/>
          <w:marRight w:val="0"/>
          <w:marTop w:val="0"/>
          <w:marBottom w:val="0"/>
          <w:divBdr>
            <w:top w:val="none" w:sz="0" w:space="0" w:color="auto"/>
            <w:left w:val="none" w:sz="0" w:space="0" w:color="auto"/>
            <w:bottom w:val="none" w:sz="0" w:space="0" w:color="auto"/>
            <w:right w:val="none" w:sz="0" w:space="0" w:color="auto"/>
          </w:divBdr>
        </w:div>
        <w:div w:id="1228682744">
          <w:marLeft w:val="640"/>
          <w:marRight w:val="0"/>
          <w:marTop w:val="0"/>
          <w:marBottom w:val="0"/>
          <w:divBdr>
            <w:top w:val="none" w:sz="0" w:space="0" w:color="auto"/>
            <w:left w:val="none" w:sz="0" w:space="0" w:color="auto"/>
            <w:bottom w:val="none" w:sz="0" w:space="0" w:color="auto"/>
            <w:right w:val="none" w:sz="0" w:space="0" w:color="auto"/>
          </w:divBdr>
        </w:div>
        <w:div w:id="2037153566">
          <w:marLeft w:val="640"/>
          <w:marRight w:val="0"/>
          <w:marTop w:val="0"/>
          <w:marBottom w:val="0"/>
          <w:divBdr>
            <w:top w:val="none" w:sz="0" w:space="0" w:color="auto"/>
            <w:left w:val="none" w:sz="0" w:space="0" w:color="auto"/>
            <w:bottom w:val="none" w:sz="0" w:space="0" w:color="auto"/>
            <w:right w:val="none" w:sz="0" w:space="0" w:color="auto"/>
          </w:divBdr>
        </w:div>
        <w:div w:id="1301030646">
          <w:marLeft w:val="640"/>
          <w:marRight w:val="0"/>
          <w:marTop w:val="0"/>
          <w:marBottom w:val="0"/>
          <w:divBdr>
            <w:top w:val="none" w:sz="0" w:space="0" w:color="auto"/>
            <w:left w:val="none" w:sz="0" w:space="0" w:color="auto"/>
            <w:bottom w:val="none" w:sz="0" w:space="0" w:color="auto"/>
            <w:right w:val="none" w:sz="0" w:space="0" w:color="auto"/>
          </w:divBdr>
        </w:div>
        <w:div w:id="877008981">
          <w:marLeft w:val="640"/>
          <w:marRight w:val="0"/>
          <w:marTop w:val="0"/>
          <w:marBottom w:val="0"/>
          <w:divBdr>
            <w:top w:val="none" w:sz="0" w:space="0" w:color="auto"/>
            <w:left w:val="none" w:sz="0" w:space="0" w:color="auto"/>
            <w:bottom w:val="none" w:sz="0" w:space="0" w:color="auto"/>
            <w:right w:val="none" w:sz="0" w:space="0" w:color="auto"/>
          </w:divBdr>
        </w:div>
        <w:div w:id="2082017938">
          <w:marLeft w:val="640"/>
          <w:marRight w:val="0"/>
          <w:marTop w:val="0"/>
          <w:marBottom w:val="0"/>
          <w:divBdr>
            <w:top w:val="none" w:sz="0" w:space="0" w:color="auto"/>
            <w:left w:val="none" w:sz="0" w:space="0" w:color="auto"/>
            <w:bottom w:val="none" w:sz="0" w:space="0" w:color="auto"/>
            <w:right w:val="none" w:sz="0" w:space="0" w:color="auto"/>
          </w:divBdr>
        </w:div>
        <w:div w:id="177350465">
          <w:marLeft w:val="640"/>
          <w:marRight w:val="0"/>
          <w:marTop w:val="0"/>
          <w:marBottom w:val="0"/>
          <w:divBdr>
            <w:top w:val="none" w:sz="0" w:space="0" w:color="auto"/>
            <w:left w:val="none" w:sz="0" w:space="0" w:color="auto"/>
            <w:bottom w:val="none" w:sz="0" w:space="0" w:color="auto"/>
            <w:right w:val="none" w:sz="0" w:space="0" w:color="auto"/>
          </w:divBdr>
        </w:div>
        <w:div w:id="2037659081">
          <w:marLeft w:val="640"/>
          <w:marRight w:val="0"/>
          <w:marTop w:val="0"/>
          <w:marBottom w:val="0"/>
          <w:divBdr>
            <w:top w:val="none" w:sz="0" w:space="0" w:color="auto"/>
            <w:left w:val="none" w:sz="0" w:space="0" w:color="auto"/>
            <w:bottom w:val="none" w:sz="0" w:space="0" w:color="auto"/>
            <w:right w:val="none" w:sz="0" w:space="0" w:color="auto"/>
          </w:divBdr>
        </w:div>
        <w:div w:id="125441774">
          <w:marLeft w:val="640"/>
          <w:marRight w:val="0"/>
          <w:marTop w:val="0"/>
          <w:marBottom w:val="0"/>
          <w:divBdr>
            <w:top w:val="none" w:sz="0" w:space="0" w:color="auto"/>
            <w:left w:val="none" w:sz="0" w:space="0" w:color="auto"/>
            <w:bottom w:val="none" w:sz="0" w:space="0" w:color="auto"/>
            <w:right w:val="none" w:sz="0" w:space="0" w:color="auto"/>
          </w:divBdr>
        </w:div>
        <w:div w:id="828248858">
          <w:marLeft w:val="640"/>
          <w:marRight w:val="0"/>
          <w:marTop w:val="0"/>
          <w:marBottom w:val="0"/>
          <w:divBdr>
            <w:top w:val="none" w:sz="0" w:space="0" w:color="auto"/>
            <w:left w:val="none" w:sz="0" w:space="0" w:color="auto"/>
            <w:bottom w:val="none" w:sz="0" w:space="0" w:color="auto"/>
            <w:right w:val="none" w:sz="0" w:space="0" w:color="auto"/>
          </w:divBdr>
        </w:div>
        <w:div w:id="1202670212">
          <w:marLeft w:val="640"/>
          <w:marRight w:val="0"/>
          <w:marTop w:val="0"/>
          <w:marBottom w:val="0"/>
          <w:divBdr>
            <w:top w:val="none" w:sz="0" w:space="0" w:color="auto"/>
            <w:left w:val="none" w:sz="0" w:space="0" w:color="auto"/>
            <w:bottom w:val="none" w:sz="0" w:space="0" w:color="auto"/>
            <w:right w:val="none" w:sz="0" w:space="0" w:color="auto"/>
          </w:divBdr>
        </w:div>
        <w:div w:id="1279264563">
          <w:marLeft w:val="640"/>
          <w:marRight w:val="0"/>
          <w:marTop w:val="0"/>
          <w:marBottom w:val="0"/>
          <w:divBdr>
            <w:top w:val="none" w:sz="0" w:space="0" w:color="auto"/>
            <w:left w:val="none" w:sz="0" w:space="0" w:color="auto"/>
            <w:bottom w:val="none" w:sz="0" w:space="0" w:color="auto"/>
            <w:right w:val="none" w:sz="0" w:space="0" w:color="auto"/>
          </w:divBdr>
        </w:div>
        <w:div w:id="660233870">
          <w:marLeft w:val="640"/>
          <w:marRight w:val="0"/>
          <w:marTop w:val="0"/>
          <w:marBottom w:val="0"/>
          <w:divBdr>
            <w:top w:val="none" w:sz="0" w:space="0" w:color="auto"/>
            <w:left w:val="none" w:sz="0" w:space="0" w:color="auto"/>
            <w:bottom w:val="none" w:sz="0" w:space="0" w:color="auto"/>
            <w:right w:val="none" w:sz="0" w:space="0" w:color="auto"/>
          </w:divBdr>
        </w:div>
        <w:div w:id="72511170">
          <w:marLeft w:val="640"/>
          <w:marRight w:val="0"/>
          <w:marTop w:val="0"/>
          <w:marBottom w:val="0"/>
          <w:divBdr>
            <w:top w:val="none" w:sz="0" w:space="0" w:color="auto"/>
            <w:left w:val="none" w:sz="0" w:space="0" w:color="auto"/>
            <w:bottom w:val="none" w:sz="0" w:space="0" w:color="auto"/>
            <w:right w:val="none" w:sz="0" w:space="0" w:color="auto"/>
          </w:divBdr>
        </w:div>
        <w:div w:id="661393963">
          <w:marLeft w:val="640"/>
          <w:marRight w:val="0"/>
          <w:marTop w:val="0"/>
          <w:marBottom w:val="0"/>
          <w:divBdr>
            <w:top w:val="none" w:sz="0" w:space="0" w:color="auto"/>
            <w:left w:val="none" w:sz="0" w:space="0" w:color="auto"/>
            <w:bottom w:val="none" w:sz="0" w:space="0" w:color="auto"/>
            <w:right w:val="none" w:sz="0" w:space="0" w:color="auto"/>
          </w:divBdr>
        </w:div>
        <w:div w:id="56251407">
          <w:marLeft w:val="640"/>
          <w:marRight w:val="0"/>
          <w:marTop w:val="0"/>
          <w:marBottom w:val="0"/>
          <w:divBdr>
            <w:top w:val="none" w:sz="0" w:space="0" w:color="auto"/>
            <w:left w:val="none" w:sz="0" w:space="0" w:color="auto"/>
            <w:bottom w:val="none" w:sz="0" w:space="0" w:color="auto"/>
            <w:right w:val="none" w:sz="0" w:space="0" w:color="auto"/>
          </w:divBdr>
        </w:div>
        <w:div w:id="1477262651">
          <w:marLeft w:val="640"/>
          <w:marRight w:val="0"/>
          <w:marTop w:val="0"/>
          <w:marBottom w:val="0"/>
          <w:divBdr>
            <w:top w:val="none" w:sz="0" w:space="0" w:color="auto"/>
            <w:left w:val="none" w:sz="0" w:space="0" w:color="auto"/>
            <w:bottom w:val="none" w:sz="0" w:space="0" w:color="auto"/>
            <w:right w:val="none" w:sz="0" w:space="0" w:color="auto"/>
          </w:divBdr>
        </w:div>
        <w:div w:id="210845268">
          <w:marLeft w:val="640"/>
          <w:marRight w:val="0"/>
          <w:marTop w:val="0"/>
          <w:marBottom w:val="0"/>
          <w:divBdr>
            <w:top w:val="none" w:sz="0" w:space="0" w:color="auto"/>
            <w:left w:val="none" w:sz="0" w:space="0" w:color="auto"/>
            <w:bottom w:val="none" w:sz="0" w:space="0" w:color="auto"/>
            <w:right w:val="none" w:sz="0" w:space="0" w:color="auto"/>
          </w:divBdr>
        </w:div>
        <w:div w:id="1091197255">
          <w:marLeft w:val="640"/>
          <w:marRight w:val="0"/>
          <w:marTop w:val="0"/>
          <w:marBottom w:val="0"/>
          <w:divBdr>
            <w:top w:val="none" w:sz="0" w:space="0" w:color="auto"/>
            <w:left w:val="none" w:sz="0" w:space="0" w:color="auto"/>
            <w:bottom w:val="none" w:sz="0" w:space="0" w:color="auto"/>
            <w:right w:val="none" w:sz="0" w:space="0" w:color="auto"/>
          </w:divBdr>
        </w:div>
        <w:div w:id="292907492">
          <w:marLeft w:val="640"/>
          <w:marRight w:val="0"/>
          <w:marTop w:val="0"/>
          <w:marBottom w:val="0"/>
          <w:divBdr>
            <w:top w:val="none" w:sz="0" w:space="0" w:color="auto"/>
            <w:left w:val="none" w:sz="0" w:space="0" w:color="auto"/>
            <w:bottom w:val="none" w:sz="0" w:space="0" w:color="auto"/>
            <w:right w:val="none" w:sz="0" w:space="0" w:color="auto"/>
          </w:divBdr>
        </w:div>
        <w:div w:id="1909613381">
          <w:marLeft w:val="640"/>
          <w:marRight w:val="0"/>
          <w:marTop w:val="0"/>
          <w:marBottom w:val="0"/>
          <w:divBdr>
            <w:top w:val="none" w:sz="0" w:space="0" w:color="auto"/>
            <w:left w:val="none" w:sz="0" w:space="0" w:color="auto"/>
            <w:bottom w:val="none" w:sz="0" w:space="0" w:color="auto"/>
            <w:right w:val="none" w:sz="0" w:space="0" w:color="auto"/>
          </w:divBdr>
        </w:div>
      </w:divsChild>
    </w:div>
    <w:div w:id="2021547670">
      <w:bodyDiv w:val="1"/>
      <w:marLeft w:val="0"/>
      <w:marRight w:val="0"/>
      <w:marTop w:val="0"/>
      <w:marBottom w:val="0"/>
      <w:divBdr>
        <w:top w:val="none" w:sz="0" w:space="0" w:color="auto"/>
        <w:left w:val="none" w:sz="0" w:space="0" w:color="auto"/>
        <w:bottom w:val="none" w:sz="0" w:space="0" w:color="auto"/>
        <w:right w:val="none" w:sz="0" w:space="0" w:color="auto"/>
      </w:divBdr>
      <w:divsChild>
        <w:div w:id="1851095019">
          <w:marLeft w:val="640"/>
          <w:marRight w:val="0"/>
          <w:marTop w:val="0"/>
          <w:marBottom w:val="0"/>
          <w:divBdr>
            <w:top w:val="none" w:sz="0" w:space="0" w:color="auto"/>
            <w:left w:val="none" w:sz="0" w:space="0" w:color="auto"/>
            <w:bottom w:val="none" w:sz="0" w:space="0" w:color="auto"/>
            <w:right w:val="none" w:sz="0" w:space="0" w:color="auto"/>
          </w:divBdr>
        </w:div>
        <w:div w:id="299112758">
          <w:marLeft w:val="640"/>
          <w:marRight w:val="0"/>
          <w:marTop w:val="0"/>
          <w:marBottom w:val="0"/>
          <w:divBdr>
            <w:top w:val="none" w:sz="0" w:space="0" w:color="auto"/>
            <w:left w:val="none" w:sz="0" w:space="0" w:color="auto"/>
            <w:bottom w:val="none" w:sz="0" w:space="0" w:color="auto"/>
            <w:right w:val="none" w:sz="0" w:space="0" w:color="auto"/>
          </w:divBdr>
        </w:div>
        <w:div w:id="973294242">
          <w:marLeft w:val="640"/>
          <w:marRight w:val="0"/>
          <w:marTop w:val="0"/>
          <w:marBottom w:val="0"/>
          <w:divBdr>
            <w:top w:val="none" w:sz="0" w:space="0" w:color="auto"/>
            <w:left w:val="none" w:sz="0" w:space="0" w:color="auto"/>
            <w:bottom w:val="none" w:sz="0" w:space="0" w:color="auto"/>
            <w:right w:val="none" w:sz="0" w:space="0" w:color="auto"/>
          </w:divBdr>
        </w:div>
        <w:div w:id="1400250941">
          <w:marLeft w:val="640"/>
          <w:marRight w:val="0"/>
          <w:marTop w:val="0"/>
          <w:marBottom w:val="0"/>
          <w:divBdr>
            <w:top w:val="none" w:sz="0" w:space="0" w:color="auto"/>
            <w:left w:val="none" w:sz="0" w:space="0" w:color="auto"/>
            <w:bottom w:val="none" w:sz="0" w:space="0" w:color="auto"/>
            <w:right w:val="none" w:sz="0" w:space="0" w:color="auto"/>
          </w:divBdr>
        </w:div>
        <w:div w:id="506361826">
          <w:marLeft w:val="640"/>
          <w:marRight w:val="0"/>
          <w:marTop w:val="0"/>
          <w:marBottom w:val="0"/>
          <w:divBdr>
            <w:top w:val="none" w:sz="0" w:space="0" w:color="auto"/>
            <w:left w:val="none" w:sz="0" w:space="0" w:color="auto"/>
            <w:bottom w:val="none" w:sz="0" w:space="0" w:color="auto"/>
            <w:right w:val="none" w:sz="0" w:space="0" w:color="auto"/>
          </w:divBdr>
        </w:div>
        <w:div w:id="1168714962">
          <w:marLeft w:val="640"/>
          <w:marRight w:val="0"/>
          <w:marTop w:val="0"/>
          <w:marBottom w:val="0"/>
          <w:divBdr>
            <w:top w:val="none" w:sz="0" w:space="0" w:color="auto"/>
            <w:left w:val="none" w:sz="0" w:space="0" w:color="auto"/>
            <w:bottom w:val="none" w:sz="0" w:space="0" w:color="auto"/>
            <w:right w:val="none" w:sz="0" w:space="0" w:color="auto"/>
          </w:divBdr>
        </w:div>
        <w:div w:id="2105834514">
          <w:marLeft w:val="640"/>
          <w:marRight w:val="0"/>
          <w:marTop w:val="0"/>
          <w:marBottom w:val="0"/>
          <w:divBdr>
            <w:top w:val="none" w:sz="0" w:space="0" w:color="auto"/>
            <w:left w:val="none" w:sz="0" w:space="0" w:color="auto"/>
            <w:bottom w:val="none" w:sz="0" w:space="0" w:color="auto"/>
            <w:right w:val="none" w:sz="0" w:space="0" w:color="auto"/>
          </w:divBdr>
        </w:div>
        <w:div w:id="2012639673">
          <w:marLeft w:val="640"/>
          <w:marRight w:val="0"/>
          <w:marTop w:val="0"/>
          <w:marBottom w:val="0"/>
          <w:divBdr>
            <w:top w:val="none" w:sz="0" w:space="0" w:color="auto"/>
            <w:left w:val="none" w:sz="0" w:space="0" w:color="auto"/>
            <w:bottom w:val="none" w:sz="0" w:space="0" w:color="auto"/>
            <w:right w:val="none" w:sz="0" w:space="0" w:color="auto"/>
          </w:divBdr>
        </w:div>
        <w:div w:id="1918972775">
          <w:marLeft w:val="640"/>
          <w:marRight w:val="0"/>
          <w:marTop w:val="0"/>
          <w:marBottom w:val="0"/>
          <w:divBdr>
            <w:top w:val="none" w:sz="0" w:space="0" w:color="auto"/>
            <w:left w:val="none" w:sz="0" w:space="0" w:color="auto"/>
            <w:bottom w:val="none" w:sz="0" w:space="0" w:color="auto"/>
            <w:right w:val="none" w:sz="0" w:space="0" w:color="auto"/>
          </w:divBdr>
        </w:div>
        <w:div w:id="393429416">
          <w:marLeft w:val="640"/>
          <w:marRight w:val="0"/>
          <w:marTop w:val="0"/>
          <w:marBottom w:val="0"/>
          <w:divBdr>
            <w:top w:val="none" w:sz="0" w:space="0" w:color="auto"/>
            <w:left w:val="none" w:sz="0" w:space="0" w:color="auto"/>
            <w:bottom w:val="none" w:sz="0" w:space="0" w:color="auto"/>
            <w:right w:val="none" w:sz="0" w:space="0" w:color="auto"/>
          </w:divBdr>
        </w:div>
        <w:div w:id="1471826335">
          <w:marLeft w:val="640"/>
          <w:marRight w:val="0"/>
          <w:marTop w:val="0"/>
          <w:marBottom w:val="0"/>
          <w:divBdr>
            <w:top w:val="none" w:sz="0" w:space="0" w:color="auto"/>
            <w:left w:val="none" w:sz="0" w:space="0" w:color="auto"/>
            <w:bottom w:val="none" w:sz="0" w:space="0" w:color="auto"/>
            <w:right w:val="none" w:sz="0" w:space="0" w:color="auto"/>
          </w:divBdr>
        </w:div>
        <w:div w:id="85932041">
          <w:marLeft w:val="640"/>
          <w:marRight w:val="0"/>
          <w:marTop w:val="0"/>
          <w:marBottom w:val="0"/>
          <w:divBdr>
            <w:top w:val="none" w:sz="0" w:space="0" w:color="auto"/>
            <w:left w:val="none" w:sz="0" w:space="0" w:color="auto"/>
            <w:bottom w:val="none" w:sz="0" w:space="0" w:color="auto"/>
            <w:right w:val="none" w:sz="0" w:space="0" w:color="auto"/>
          </w:divBdr>
        </w:div>
        <w:div w:id="1110197780">
          <w:marLeft w:val="640"/>
          <w:marRight w:val="0"/>
          <w:marTop w:val="0"/>
          <w:marBottom w:val="0"/>
          <w:divBdr>
            <w:top w:val="none" w:sz="0" w:space="0" w:color="auto"/>
            <w:left w:val="none" w:sz="0" w:space="0" w:color="auto"/>
            <w:bottom w:val="none" w:sz="0" w:space="0" w:color="auto"/>
            <w:right w:val="none" w:sz="0" w:space="0" w:color="auto"/>
          </w:divBdr>
        </w:div>
        <w:div w:id="218051651">
          <w:marLeft w:val="640"/>
          <w:marRight w:val="0"/>
          <w:marTop w:val="0"/>
          <w:marBottom w:val="0"/>
          <w:divBdr>
            <w:top w:val="none" w:sz="0" w:space="0" w:color="auto"/>
            <w:left w:val="none" w:sz="0" w:space="0" w:color="auto"/>
            <w:bottom w:val="none" w:sz="0" w:space="0" w:color="auto"/>
            <w:right w:val="none" w:sz="0" w:space="0" w:color="auto"/>
          </w:divBdr>
        </w:div>
        <w:div w:id="44724961">
          <w:marLeft w:val="640"/>
          <w:marRight w:val="0"/>
          <w:marTop w:val="0"/>
          <w:marBottom w:val="0"/>
          <w:divBdr>
            <w:top w:val="none" w:sz="0" w:space="0" w:color="auto"/>
            <w:left w:val="none" w:sz="0" w:space="0" w:color="auto"/>
            <w:bottom w:val="none" w:sz="0" w:space="0" w:color="auto"/>
            <w:right w:val="none" w:sz="0" w:space="0" w:color="auto"/>
          </w:divBdr>
        </w:div>
        <w:div w:id="1118914241">
          <w:marLeft w:val="640"/>
          <w:marRight w:val="0"/>
          <w:marTop w:val="0"/>
          <w:marBottom w:val="0"/>
          <w:divBdr>
            <w:top w:val="none" w:sz="0" w:space="0" w:color="auto"/>
            <w:left w:val="none" w:sz="0" w:space="0" w:color="auto"/>
            <w:bottom w:val="none" w:sz="0" w:space="0" w:color="auto"/>
            <w:right w:val="none" w:sz="0" w:space="0" w:color="auto"/>
          </w:divBdr>
        </w:div>
        <w:div w:id="153567004">
          <w:marLeft w:val="640"/>
          <w:marRight w:val="0"/>
          <w:marTop w:val="0"/>
          <w:marBottom w:val="0"/>
          <w:divBdr>
            <w:top w:val="none" w:sz="0" w:space="0" w:color="auto"/>
            <w:left w:val="none" w:sz="0" w:space="0" w:color="auto"/>
            <w:bottom w:val="none" w:sz="0" w:space="0" w:color="auto"/>
            <w:right w:val="none" w:sz="0" w:space="0" w:color="auto"/>
          </w:divBdr>
        </w:div>
        <w:div w:id="815338268">
          <w:marLeft w:val="640"/>
          <w:marRight w:val="0"/>
          <w:marTop w:val="0"/>
          <w:marBottom w:val="0"/>
          <w:divBdr>
            <w:top w:val="none" w:sz="0" w:space="0" w:color="auto"/>
            <w:left w:val="none" w:sz="0" w:space="0" w:color="auto"/>
            <w:bottom w:val="none" w:sz="0" w:space="0" w:color="auto"/>
            <w:right w:val="none" w:sz="0" w:space="0" w:color="auto"/>
          </w:divBdr>
        </w:div>
        <w:div w:id="941186546">
          <w:marLeft w:val="640"/>
          <w:marRight w:val="0"/>
          <w:marTop w:val="0"/>
          <w:marBottom w:val="0"/>
          <w:divBdr>
            <w:top w:val="none" w:sz="0" w:space="0" w:color="auto"/>
            <w:left w:val="none" w:sz="0" w:space="0" w:color="auto"/>
            <w:bottom w:val="none" w:sz="0" w:space="0" w:color="auto"/>
            <w:right w:val="none" w:sz="0" w:space="0" w:color="auto"/>
          </w:divBdr>
        </w:div>
        <w:div w:id="1043289679">
          <w:marLeft w:val="640"/>
          <w:marRight w:val="0"/>
          <w:marTop w:val="0"/>
          <w:marBottom w:val="0"/>
          <w:divBdr>
            <w:top w:val="none" w:sz="0" w:space="0" w:color="auto"/>
            <w:left w:val="none" w:sz="0" w:space="0" w:color="auto"/>
            <w:bottom w:val="none" w:sz="0" w:space="0" w:color="auto"/>
            <w:right w:val="none" w:sz="0" w:space="0" w:color="auto"/>
          </w:divBdr>
        </w:div>
        <w:div w:id="883836601">
          <w:marLeft w:val="640"/>
          <w:marRight w:val="0"/>
          <w:marTop w:val="0"/>
          <w:marBottom w:val="0"/>
          <w:divBdr>
            <w:top w:val="none" w:sz="0" w:space="0" w:color="auto"/>
            <w:left w:val="none" w:sz="0" w:space="0" w:color="auto"/>
            <w:bottom w:val="none" w:sz="0" w:space="0" w:color="auto"/>
            <w:right w:val="none" w:sz="0" w:space="0" w:color="auto"/>
          </w:divBdr>
        </w:div>
        <w:div w:id="900212802">
          <w:marLeft w:val="640"/>
          <w:marRight w:val="0"/>
          <w:marTop w:val="0"/>
          <w:marBottom w:val="0"/>
          <w:divBdr>
            <w:top w:val="none" w:sz="0" w:space="0" w:color="auto"/>
            <w:left w:val="none" w:sz="0" w:space="0" w:color="auto"/>
            <w:bottom w:val="none" w:sz="0" w:space="0" w:color="auto"/>
            <w:right w:val="none" w:sz="0" w:space="0" w:color="auto"/>
          </w:divBdr>
        </w:div>
        <w:div w:id="2037581691">
          <w:marLeft w:val="640"/>
          <w:marRight w:val="0"/>
          <w:marTop w:val="0"/>
          <w:marBottom w:val="0"/>
          <w:divBdr>
            <w:top w:val="none" w:sz="0" w:space="0" w:color="auto"/>
            <w:left w:val="none" w:sz="0" w:space="0" w:color="auto"/>
            <w:bottom w:val="none" w:sz="0" w:space="0" w:color="auto"/>
            <w:right w:val="none" w:sz="0" w:space="0" w:color="auto"/>
          </w:divBdr>
        </w:div>
        <w:div w:id="99304507">
          <w:marLeft w:val="640"/>
          <w:marRight w:val="0"/>
          <w:marTop w:val="0"/>
          <w:marBottom w:val="0"/>
          <w:divBdr>
            <w:top w:val="none" w:sz="0" w:space="0" w:color="auto"/>
            <w:left w:val="none" w:sz="0" w:space="0" w:color="auto"/>
            <w:bottom w:val="none" w:sz="0" w:space="0" w:color="auto"/>
            <w:right w:val="none" w:sz="0" w:space="0" w:color="auto"/>
          </w:divBdr>
        </w:div>
        <w:div w:id="379868549">
          <w:marLeft w:val="640"/>
          <w:marRight w:val="0"/>
          <w:marTop w:val="0"/>
          <w:marBottom w:val="0"/>
          <w:divBdr>
            <w:top w:val="none" w:sz="0" w:space="0" w:color="auto"/>
            <w:left w:val="none" w:sz="0" w:space="0" w:color="auto"/>
            <w:bottom w:val="none" w:sz="0" w:space="0" w:color="auto"/>
            <w:right w:val="none" w:sz="0" w:space="0" w:color="auto"/>
          </w:divBdr>
        </w:div>
        <w:div w:id="1726680437">
          <w:marLeft w:val="640"/>
          <w:marRight w:val="0"/>
          <w:marTop w:val="0"/>
          <w:marBottom w:val="0"/>
          <w:divBdr>
            <w:top w:val="none" w:sz="0" w:space="0" w:color="auto"/>
            <w:left w:val="none" w:sz="0" w:space="0" w:color="auto"/>
            <w:bottom w:val="none" w:sz="0" w:space="0" w:color="auto"/>
            <w:right w:val="none" w:sz="0" w:space="0" w:color="auto"/>
          </w:divBdr>
        </w:div>
        <w:div w:id="1482313746">
          <w:marLeft w:val="640"/>
          <w:marRight w:val="0"/>
          <w:marTop w:val="0"/>
          <w:marBottom w:val="0"/>
          <w:divBdr>
            <w:top w:val="none" w:sz="0" w:space="0" w:color="auto"/>
            <w:left w:val="none" w:sz="0" w:space="0" w:color="auto"/>
            <w:bottom w:val="none" w:sz="0" w:space="0" w:color="auto"/>
            <w:right w:val="none" w:sz="0" w:space="0" w:color="auto"/>
          </w:divBdr>
        </w:div>
        <w:div w:id="1499230618">
          <w:marLeft w:val="640"/>
          <w:marRight w:val="0"/>
          <w:marTop w:val="0"/>
          <w:marBottom w:val="0"/>
          <w:divBdr>
            <w:top w:val="none" w:sz="0" w:space="0" w:color="auto"/>
            <w:left w:val="none" w:sz="0" w:space="0" w:color="auto"/>
            <w:bottom w:val="none" w:sz="0" w:space="0" w:color="auto"/>
            <w:right w:val="none" w:sz="0" w:space="0" w:color="auto"/>
          </w:divBdr>
        </w:div>
        <w:div w:id="1064794581">
          <w:marLeft w:val="640"/>
          <w:marRight w:val="0"/>
          <w:marTop w:val="0"/>
          <w:marBottom w:val="0"/>
          <w:divBdr>
            <w:top w:val="none" w:sz="0" w:space="0" w:color="auto"/>
            <w:left w:val="none" w:sz="0" w:space="0" w:color="auto"/>
            <w:bottom w:val="none" w:sz="0" w:space="0" w:color="auto"/>
            <w:right w:val="none" w:sz="0" w:space="0" w:color="auto"/>
          </w:divBdr>
        </w:div>
        <w:div w:id="370496612">
          <w:marLeft w:val="640"/>
          <w:marRight w:val="0"/>
          <w:marTop w:val="0"/>
          <w:marBottom w:val="0"/>
          <w:divBdr>
            <w:top w:val="none" w:sz="0" w:space="0" w:color="auto"/>
            <w:left w:val="none" w:sz="0" w:space="0" w:color="auto"/>
            <w:bottom w:val="none" w:sz="0" w:space="0" w:color="auto"/>
            <w:right w:val="none" w:sz="0" w:space="0" w:color="auto"/>
          </w:divBdr>
        </w:div>
        <w:div w:id="327827174">
          <w:marLeft w:val="640"/>
          <w:marRight w:val="0"/>
          <w:marTop w:val="0"/>
          <w:marBottom w:val="0"/>
          <w:divBdr>
            <w:top w:val="none" w:sz="0" w:space="0" w:color="auto"/>
            <w:left w:val="none" w:sz="0" w:space="0" w:color="auto"/>
            <w:bottom w:val="none" w:sz="0" w:space="0" w:color="auto"/>
            <w:right w:val="none" w:sz="0" w:space="0" w:color="auto"/>
          </w:divBdr>
        </w:div>
        <w:div w:id="508297901">
          <w:marLeft w:val="640"/>
          <w:marRight w:val="0"/>
          <w:marTop w:val="0"/>
          <w:marBottom w:val="0"/>
          <w:divBdr>
            <w:top w:val="none" w:sz="0" w:space="0" w:color="auto"/>
            <w:left w:val="none" w:sz="0" w:space="0" w:color="auto"/>
            <w:bottom w:val="none" w:sz="0" w:space="0" w:color="auto"/>
            <w:right w:val="none" w:sz="0" w:space="0" w:color="auto"/>
          </w:divBdr>
        </w:div>
        <w:div w:id="695160597">
          <w:marLeft w:val="640"/>
          <w:marRight w:val="0"/>
          <w:marTop w:val="0"/>
          <w:marBottom w:val="0"/>
          <w:divBdr>
            <w:top w:val="none" w:sz="0" w:space="0" w:color="auto"/>
            <w:left w:val="none" w:sz="0" w:space="0" w:color="auto"/>
            <w:bottom w:val="none" w:sz="0" w:space="0" w:color="auto"/>
            <w:right w:val="none" w:sz="0" w:space="0" w:color="auto"/>
          </w:divBdr>
        </w:div>
        <w:div w:id="2027706657">
          <w:marLeft w:val="640"/>
          <w:marRight w:val="0"/>
          <w:marTop w:val="0"/>
          <w:marBottom w:val="0"/>
          <w:divBdr>
            <w:top w:val="none" w:sz="0" w:space="0" w:color="auto"/>
            <w:left w:val="none" w:sz="0" w:space="0" w:color="auto"/>
            <w:bottom w:val="none" w:sz="0" w:space="0" w:color="auto"/>
            <w:right w:val="none" w:sz="0" w:space="0" w:color="auto"/>
          </w:divBdr>
        </w:div>
        <w:div w:id="1558856339">
          <w:marLeft w:val="640"/>
          <w:marRight w:val="0"/>
          <w:marTop w:val="0"/>
          <w:marBottom w:val="0"/>
          <w:divBdr>
            <w:top w:val="none" w:sz="0" w:space="0" w:color="auto"/>
            <w:left w:val="none" w:sz="0" w:space="0" w:color="auto"/>
            <w:bottom w:val="none" w:sz="0" w:space="0" w:color="auto"/>
            <w:right w:val="none" w:sz="0" w:space="0" w:color="auto"/>
          </w:divBdr>
        </w:div>
        <w:div w:id="288125872">
          <w:marLeft w:val="640"/>
          <w:marRight w:val="0"/>
          <w:marTop w:val="0"/>
          <w:marBottom w:val="0"/>
          <w:divBdr>
            <w:top w:val="none" w:sz="0" w:space="0" w:color="auto"/>
            <w:left w:val="none" w:sz="0" w:space="0" w:color="auto"/>
            <w:bottom w:val="none" w:sz="0" w:space="0" w:color="auto"/>
            <w:right w:val="none" w:sz="0" w:space="0" w:color="auto"/>
          </w:divBdr>
        </w:div>
        <w:div w:id="1527401312">
          <w:marLeft w:val="640"/>
          <w:marRight w:val="0"/>
          <w:marTop w:val="0"/>
          <w:marBottom w:val="0"/>
          <w:divBdr>
            <w:top w:val="none" w:sz="0" w:space="0" w:color="auto"/>
            <w:left w:val="none" w:sz="0" w:space="0" w:color="auto"/>
            <w:bottom w:val="none" w:sz="0" w:space="0" w:color="auto"/>
            <w:right w:val="none" w:sz="0" w:space="0" w:color="auto"/>
          </w:divBdr>
        </w:div>
        <w:div w:id="1208372200">
          <w:marLeft w:val="640"/>
          <w:marRight w:val="0"/>
          <w:marTop w:val="0"/>
          <w:marBottom w:val="0"/>
          <w:divBdr>
            <w:top w:val="none" w:sz="0" w:space="0" w:color="auto"/>
            <w:left w:val="none" w:sz="0" w:space="0" w:color="auto"/>
            <w:bottom w:val="none" w:sz="0" w:space="0" w:color="auto"/>
            <w:right w:val="none" w:sz="0" w:space="0" w:color="auto"/>
          </w:divBdr>
        </w:div>
        <w:div w:id="267589866">
          <w:marLeft w:val="640"/>
          <w:marRight w:val="0"/>
          <w:marTop w:val="0"/>
          <w:marBottom w:val="0"/>
          <w:divBdr>
            <w:top w:val="none" w:sz="0" w:space="0" w:color="auto"/>
            <w:left w:val="none" w:sz="0" w:space="0" w:color="auto"/>
            <w:bottom w:val="none" w:sz="0" w:space="0" w:color="auto"/>
            <w:right w:val="none" w:sz="0" w:space="0" w:color="auto"/>
          </w:divBdr>
        </w:div>
        <w:div w:id="1766533230">
          <w:marLeft w:val="640"/>
          <w:marRight w:val="0"/>
          <w:marTop w:val="0"/>
          <w:marBottom w:val="0"/>
          <w:divBdr>
            <w:top w:val="none" w:sz="0" w:space="0" w:color="auto"/>
            <w:left w:val="none" w:sz="0" w:space="0" w:color="auto"/>
            <w:bottom w:val="none" w:sz="0" w:space="0" w:color="auto"/>
            <w:right w:val="none" w:sz="0" w:space="0" w:color="auto"/>
          </w:divBdr>
        </w:div>
        <w:div w:id="175079403">
          <w:marLeft w:val="640"/>
          <w:marRight w:val="0"/>
          <w:marTop w:val="0"/>
          <w:marBottom w:val="0"/>
          <w:divBdr>
            <w:top w:val="none" w:sz="0" w:space="0" w:color="auto"/>
            <w:left w:val="none" w:sz="0" w:space="0" w:color="auto"/>
            <w:bottom w:val="none" w:sz="0" w:space="0" w:color="auto"/>
            <w:right w:val="none" w:sz="0" w:space="0" w:color="auto"/>
          </w:divBdr>
        </w:div>
        <w:div w:id="2013069910">
          <w:marLeft w:val="640"/>
          <w:marRight w:val="0"/>
          <w:marTop w:val="0"/>
          <w:marBottom w:val="0"/>
          <w:divBdr>
            <w:top w:val="none" w:sz="0" w:space="0" w:color="auto"/>
            <w:left w:val="none" w:sz="0" w:space="0" w:color="auto"/>
            <w:bottom w:val="none" w:sz="0" w:space="0" w:color="auto"/>
            <w:right w:val="none" w:sz="0" w:space="0" w:color="auto"/>
          </w:divBdr>
        </w:div>
        <w:div w:id="798496638">
          <w:marLeft w:val="640"/>
          <w:marRight w:val="0"/>
          <w:marTop w:val="0"/>
          <w:marBottom w:val="0"/>
          <w:divBdr>
            <w:top w:val="none" w:sz="0" w:space="0" w:color="auto"/>
            <w:left w:val="none" w:sz="0" w:space="0" w:color="auto"/>
            <w:bottom w:val="none" w:sz="0" w:space="0" w:color="auto"/>
            <w:right w:val="none" w:sz="0" w:space="0" w:color="auto"/>
          </w:divBdr>
        </w:div>
        <w:div w:id="1064573167">
          <w:marLeft w:val="640"/>
          <w:marRight w:val="0"/>
          <w:marTop w:val="0"/>
          <w:marBottom w:val="0"/>
          <w:divBdr>
            <w:top w:val="none" w:sz="0" w:space="0" w:color="auto"/>
            <w:left w:val="none" w:sz="0" w:space="0" w:color="auto"/>
            <w:bottom w:val="none" w:sz="0" w:space="0" w:color="auto"/>
            <w:right w:val="none" w:sz="0" w:space="0" w:color="auto"/>
          </w:divBdr>
        </w:div>
        <w:div w:id="228466785">
          <w:marLeft w:val="640"/>
          <w:marRight w:val="0"/>
          <w:marTop w:val="0"/>
          <w:marBottom w:val="0"/>
          <w:divBdr>
            <w:top w:val="none" w:sz="0" w:space="0" w:color="auto"/>
            <w:left w:val="none" w:sz="0" w:space="0" w:color="auto"/>
            <w:bottom w:val="none" w:sz="0" w:space="0" w:color="auto"/>
            <w:right w:val="none" w:sz="0" w:space="0" w:color="auto"/>
          </w:divBdr>
        </w:div>
        <w:div w:id="867448180">
          <w:marLeft w:val="640"/>
          <w:marRight w:val="0"/>
          <w:marTop w:val="0"/>
          <w:marBottom w:val="0"/>
          <w:divBdr>
            <w:top w:val="none" w:sz="0" w:space="0" w:color="auto"/>
            <w:left w:val="none" w:sz="0" w:space="0" w:color="auto"/>
            <w:bottom w:val="none" w:sz="0" w:space="0" w:color="auto"/>
            <w:right w:val="none" w:sz="0" w:space="0" w:color="auto"/>
          </w:divBdr>
        </w:div>
        <w:div w:id="1296716409">
          <w:marLeft w:val="640"/>
          <w:marRight w:val="0"/>
          <w:marTop w:val="0"/>
          <w:marBottom w:val="0"/>
          <w:divBdr>
            <w:top w:val="none" w:sz="0" w:space="0" w:color="auto"/>
            <w:left w:val="none" w:sz="0" w:space="0" w:color="auto"/>
            <w:bottom w:val="none" w:sz="0" w:space="0" w:color="auto"/>
            <w:right w:val="none" w:sz="0" w:space="0" w:color="auto"/>
          </w:divBdr>
        </w:div>
        <w:div w:id="109279353">
          <w:marLeft w:val="640"/>
          <w:marRight w:val="0"/>
          <w:marTop w:val="0"/>
          <w:marBottom w:val="0"/>
          <w:divBdr>
            <w:top w:val="none" w:sz="0" w:space="0" w:color="auto"/>
            <w:left w:val="none" w:sz="0" w:space="0" w:color="auto"/>
            <w:bottom w:val="none" w:sz="0" w:space="0" w:color="auto"/>
            <w:right w:val="none" w:sz="0" w:space="0" w:color="auto"/>
          </w:divBdr>
        </w:div>
        <w:div w:id="1469274661">
          <w:marLeft w:val="640"/>
          <w:marRight w:val="0"/>
          <w:marTop w:val="0"/>
          <w:marBottom w:val="0"/>
          <w:divBdr>
            <w:top w:val="none" w:sz="0" w:space="0" w:color="auto"/>
            <w:left w:val="none" w:sz="0" w:space="0" w:color="auto"/>
            <w:bottom w:val="none" w:sz="0" w:space="0" w:color="auto"/>
            <w:right w:val="none" w:sz="0" w:space="0" w:color="auto"/>
          </w:divBdr>
        </w:div>
        <w:div w:id="1464494333">
          <w:marLeft w:val="640"/>
          <w:marRight w:val="0"/>
          <w:marTop w:val="0"/>
          <w:marBottom w:val="0"/>
          <w:divBdr>
            <w:top w:val="none" w:sz="0" w:space="0" w:color="auto"/>
            <w:left w:val="none" w:sz="0" w:space="0" w:color="auto"/>
            <w:bottom w:val="none" w:sz="0" w:space="0" w:color="auto"/>
            <w:right w:val="none" w:sz="0" w:space="0" w:color="auto"/>
          </w:divBdr>
        </w:div>
        <w:div w:id="1344019321">
          <w:marLeft w:val="640"/>
          <w:marRight w:val="0"/>
          <w:marTop w:val="0"/>
          <w:marBottom w:val="0"/>
          <w:divBdr>
            <w:top w:val="none" w:sz="0" w:space="0" w:color="auto"/>
            <w:left w:val="none" w:sz="0" w:space="0" w:color="auto"/>
            <w:bottom w:val="none" w:sz="0" w:space="0" w:color="auto"/>
            <w:right w:val="none" w:sz="0" w:space="0" w:color="auto"/>
          </w:divBdr>
        </w:div>
        <w:div w:id="2049573702">
          <w:marLeft w:val="640"/>
          <w:marRight w:val="0"/>
          <w:marTop w:val="0"/>
          <w:marBottom w:val="0"/>
          <w:divBdr>
            <w:top w:val="none" w:sz="0" w:space="0" w:color="auto"/>
            <w:left w:val="none" w:sz="0" w:space="0" w:color="auto"/>
            <w:bottom w:val="none" w:sz="0" w:space="0" w:color="auto"/>
            <w:right w:val="none" w:sz="0" w:space="0" w:color="auto"/>
          </w:divBdr>
        </w:div>
        <w:div w:id="289357463">
          <w:marLeft w:val="640"/>
          <w:marRight w:val="0"/>
          <w:marTop w:val="0"/>
          <w:marBottom w:val="0"/>
          <w:divBdr>
            <w:top w:val="none" w:sz="0" w:space="0" w:color="auto"/>
            <w:left w:val="none" w:sz="0" w:space="0" w:color="auto"/>
            <w:bottom w:val="none" w:sz="0" w:space="0" w:color="auto"/>
            <w:right w:val="none" w:sz="0" w:space="0" w:color="auto"/>
          </w:divBdr>
        </w:div>
        <w:div w:id="984898464">
          <w:marLeft w:val="640"/>
          <w:marRight w:val="0"/>
          <w:marTop w:val="0"/>
          <w:marBottom w:val="0"/>
          <w:divBdr>
            <w:top w:val="none" w:sz="0" w:space="0" w:color="auto"/>
            <w:left w:val="none" w:sz="0" w:space="0" w:color="auto"/>
            <w:bottom w:val="none" w:sz="0" w:space="0" w:color="auto"/>
            <w:right w:val="none" w:sz="0" w:space="0" w:color="auto"/>
          </w:divBdr>
        </w:div>
        <w:div w:id="980425115">
          <w:marLeft w:val="640"/>
          <w:marRight w:val="0"/>
          <w:marTop w:val="0"/>
          <w:marBottom w:val="0"/>
          <w:divBdr>
            <w:top w:val="none" w:sz="0" w:space="0" w:color="auto"/>
            <w:left w:val="none" w:sz="0" w:space="0" w:color="auto"/>
            <w:bottom w:val="none" w:sz="0" w:space="0" w:color="auto"/>
            <w:right w:val="none" w:sz="0" w:space="0" w:color="auto"/>
          </w:divBdr>
        </w:div>
        <w:div w:id="1737315173">
          <w:marLeft w:val="640"/>
          <w:marRight w:val="0"/>
          <w:marTop w:val="0"/>
          <w:marBottom w:val="0"/>
          <w:divBdr>
            <w:top w:val="none" w:sz="0" w:space="0" w:color="auto"/>
            <w:left w:val="none" w:sz="0" w:space="0" w:color="auto"/>
            <w:bottom w:val="none" w:sz="0" w:space="0" w:color="auto"/>
            <w:right w:val="none" w:sz="0" w:space="0" w:color="auto"/>
          </w:divBdr>
        </w:div>
        <w:div w:id="1525051955">
          <w:marLeft w:val="640"/>
          <w:marRight w:val="0"/>
          <w:marTop w:val="0"/>
          <w:marBottom w:val="0"/>
          <w:divBdr>
            <w:top w:val="none" w:sz="0" w:space="0" w:color="auto"/>
            <w:left w:val="none" w:sz="0" w:space="0" w:color="auto"/>
            <w:bottom w:val="none" w:sz="0" w:space="0" w:color="auto"/>
            <w:right w:val="none" w:sz="0" w:space="0" w:color="auto"/>
          </w:divBdr>
        </w:div>
        <w:div w:id="662007995">
          <w:marLeft w:val="640"/>
          <w:marRight w:val="0"/>
          <w:marTop w:val="0"/>
          <w:marBottom w:val="0"/>
          <w:divBdr>
            <w:top w:val="none" w:sz="0" w:space="0" w:color="auto"/>
            <w:left w:val="none" w:sz="0" w:space="0" w:color="auto"/>
            <w:bottom w:val="none" w:sz="0" w:space="0" w:color="auto"/>
            <w:right w:val="none" w:sz="0" w:space="0" w:color="auto"/>
          </w:divBdr>
        </w:div>
        <w:div w:id="1304777751">
          <w:marLeft w:val="640"/>
          <w:marRight w:val="0"/>
          <w:marTop w:val="0"/>
          <w:marBottom w:val="0"/>
          <w:divBdr>
            <w:top w:val="none" w:sz="0" w:space="0" w:color="auto"/>
            <w:left w:val="none" w:sz="0" w:space="0" w:color="auto"/>
            <w:bottom w:val="none" w:sz="0" w:space="0" w:color="auto"/>
            <w:right w:val="none" w:sz="0" w:space="0" w:color="auto"/>
          </w:divBdr>
        </w:div>
        <w:div w:id="679283352">
          <w:marLeft w:val="640"/>
          <w:marRight w:val="0"/>
          <w:marTop w:val="0"/>
          <w:marBottom w:val="0"/>
          <w:divBdr>
            <w:top w:val="none" w:sz="0" w:space="0" w:color="auto"/>
            <w:left w:val="none" w:sz="0" w:space="0" w:color="auto"/>
            <w:bottom w:val="none" w:sz="0" w:space="0" w:color="auto"/>
            <w:right w:val="none" w:sz="0" w:space="0" w:color="auto"/>
          </w:divBdr>
        </w:div>
        <w:div w:id="1798180009">
          <w:marLeft w:val="640"/>
          <w:marRight w:val="0"/>
          <w:marTop w:val="0"/>
          <w:marBottom w:val="0"/>
          <w:divBdr>
            <w:top w:val="none" w:sz="0" w:space="0" w:color="auto"/>
            <w:left w:val="none" w:sz="0" w:space="0" w:color="auto"/>
            <w:bottom w:val="none" w:sz="0" w:space="0" w:color="auto"/>
            <w:right w:val="none" w:sz="0" w:space="0" w:color="auto"/>
          </w:divBdr>
        </w:div>
        <w:div w:id="1243023783">
          <w:marLeft w:val="640"/>
          <w:marRight w:val="0"/>
          <w:marTop w:val="0"/>
          <w:marBottom w:val="0"/>
          <w:divBdr>
            <w:top w:val="none" w:sz="0" w:space="0" w:color="auto"/>
            <w:left w:val="none" w:sz="0" w:space="0" w:color="auto"/>
            <w:bottom w:val="none" w:sz="0" w:space="0" w:color="auto"/>
            <w:right w:val="none" w:sz="0" w:space="0" w:color="auto"/>
          </w:divBdr>
        </w:div>
        <w:div w:id="1399980874">
          <w:marLeft w:val="640"/>
          <w:marRight w:val="0"/>
          <w:marTop w:val="0"/>
          <w:marBottom w:val="0"/>
          <w:divBdr>
            <w:top w:val="none" w:sz="0" w:space="0" w:color="auto"/>
            <w:left w:val="none" w:sz="0" w:space="0" w:color="auto"/>
            <w:bottom w:val="none" w:sz="0" w:space="0" w:color="auto"/>
            <w:right w:val="none" w:sz="0" w:space="0" w:color="auto"/>
          </w:divBdr>
        </w:div>
        <w:div w:id="870996253">
          <w:marLeft w:val="640"/>
          <w:marRight w:val="0"/>
          <w:marTop w:val="0"/>
          <w:marBottom w:val="0"/>
          <w:divBdr>
            <w:top w:val="none" w:sz="0" w:space="0" w:color="auto"/>
            <w:left w:val="none" w:sz="0" w:space="0" w:color="auto"/>
            <w:bottom w:val="none" w:sz="0" w:space="0" w:color="auto"/>
            <w:right w:val="none" w:sz="0" w:space="0" w:color="auto"/>
          </w:divBdr>
        </w:div>
        <w:div w:id="1205872120">
          <w:marLeft w:val="640"/>
          <w:marRight w:val="0"/>
          <w:marTop w:val="0"/>
          <w:marBottom w:val="0"/>
          <w:divBdr>
            <w:top w:val="none" w:sz="0" w:space="0" w:color="auto"/>
            <w:left w:val="none" w:sz="0" w:space="0" w:color="auto"/>
            <w:bottom w:val="none" w:sz="0" w:space="0" w:color="auto"/>
            <w:right w:val="none" w:sz="0" w:space="0" w:color="auto"/>
          </w:divBdr>
        </w:div>
        <w:div w:id="602693058">
          <w:marLeft w:val="640"/>
          <w:marRight w:val="0"/>
          <w:marTop w:val="0"/>
          <w:marBottom w:val="0"/>
          <w:divBdr>
            <w:top w:val="none" w:sz="0" w:space="0" w:color="auto"/>
            <w:left w:val="none" w:sz="0" w:space="0" w:color="auto"/>
            <w:bottom w:val="none" w:sz="0" w:space="0" w:color="auto"/>
            <w:right w:val="none" w:sz="0" w:space="0" w:color="auto"/>
          </w:divBdr>
        </w:div>
        <w:div w:id="1948386982">
          <w:marLeft w:val="640"/>
          <w:marRight w:val="0"/>
          <w:marTop w:val="0"/>
          <w:marBottom w:val="0"/>
          <w:divBdr>
            <w:top w:val="none" w:sz="0" w:space="0" w:color="auto"/>
            <w:left w:val="none" w:sz="0" w:space="0" w:color="auto"/>
            <w:bottom w:val="none" w:sz="0" w:space="0" w:color="auto"/>
            <w:right w:val="none" w:sz="0" w:space="0" w:color="auto"/>
          </w:divBdr>
        </w:div>
        <w:div w:id="627778402">
          <w:marLeft w:val="640"/>
          <w:marRight w:val="0"/>
          <w:marTop w:val="0"/>
          <w:marBottom w:val="0"/>
          <w:divBdr>
            <w:top w:val="none" w:sz="0" w:space="0" w:color="auto"/>
            <w:left w:val="none" w:sz="0" w:space="0" w:color="auto"/>
            <w:bottom w:val="none" w:sz="0" w:space="0" w:color="auto"/>
            <w:right w:val="none" w:sz="0" w:space="0" w:color="auto"/>
          </w:divBdr>
        </w:div>
        <w:div w:id="2024277695">
          <w:marLeft w:val="640"/>
          <w:marRight w:val="0"/>
          <w:marTop w:val="0"/>
          <w:marBottom w:val="0"/>
          <w:divBdr>
            <w:top w:val="none" w:sz="0" w:space="0" w:color="auto"/>
            <w:left w:val="none" w:sz="0" w:space="0" w:color="auto"/>
            <w:bottom w:val="none" w:sz="0" w:space="0" w:color="auto"/>
            <w:right w:val="none" w:sz="0" w:space="0" w:color="auto"/>
          </w:divBdr>
        </w:div>
        <w:div w:id="1488664422">
          <w:marLeft w:val="640"/>
          <w:marRight w:val="0"/>
          <w:marTop w:val="0"/>
          <w:marBottom w:val="0"/>
          <w:divBdr>
            <w:top w:val="none" w:sz="0" w:space="0" w:color="auto"/>
            <w:left w:val="none" w:sz="0" w:space="0" w:color="auto"/>
            <w:bottom w:val="none" w:sz="0" w:space="0" w:color="auto"/>
            <w:right w:val="none" w:sz="0" w:space="0" w:color="auto"/>
          </w:divBdr>
        </w:div>
        <w:div w:id="1577322509">
          <w:marLeft w:val="640"/>
          <w:marRight w:val="0"/>
          <w:marTop w:val="0"/>
          <w:marBottom w:val="0"/>
          <w:divBdr>
            <w:top w:val="none" w:sz="0" w:space="0" w:color="auto"/>
            <w:left w:val="none" w:sz="0" w:space="0" w:color="auto"/>
            <w:bottom w:val="none" w:sz="0" w:space="0" w:color="auto"/>
            <w:right w:val="none" w:sz="0" w:space="0" w:color="auto"/>
          </w:divBdr>
        </w:div>
        <w:div w:id="1568109031">
          <w:marLeft w:val="640"/>
          <w:marRight w:val="0"/>
          <w:marTop w:val="0"/>
          <w:marBottom w:val="0"/>
          <w:divBdr>
            <w:top w:val="none" w:sz="0" w:space="0" w:color="auto"/>
            <w:left w:val="none" w:sz="0" w:space="0" w:color="auto"/>
            <w:bottom w:val="none" w:sz="0" w:space="0" w:color="auto"/>
            <w:right w:val="none" w:sz="0" w:space="0" w:color="auto"/>
          </w:divBdr>
        </w:div>
        <w:div w:id="1131556791">
          <w:marLeft w:val="640"/>
          <w:marRight w:val="0"/>
          <w:marTop w:val="0"/>
          <w:marBottom w:val="0"/>
          <w:divBdr>
            <w:top w:val="none" w:sz="0" w:space="0" w:color="auto"/>
            <w:left w:val="none" w:sz="0" w:space="0" w:color="auto"/>
            <w:bottom w:val="none" w:sz="0" w:space="0" w:color="auto"/>
            <w:right w:val="none" w:sz="0" w:space="0" w:color="auto"/>
          </w:divBdr>
        </w:div>
        <w:div w:id="152457752">
          <w:marLeft w:val="640"/>
          <w:marRight w:val="0"/>
          <w:marTop w:val="0"/>
          <w:marBottom w:val="0"/>
          <w:divBdr>
            <w:top w:val="none" w:sz="0" w:space="0" w:color="auto"/>
            <w:left w:val="none" w:sz="0" w:space="0" w:color="auto"/>
            <w:bottom w:val="none" w:sz="0" w:space="0" w:color="auto"/>
            <w:right w:val="none" w:sz="0" w:space="0" w:color="auto"/>
          </w:divBdr>
        </w:div>
        <w:div w:id="8262321">
          <w:marLeft w:val="640"/>
          <w:marRight w:val="0"/>
          <w:marTop w:val="0"/>
          <w:marBottom w:val="0"/>
          <w:divBdr>
            <w:top w:val="none" w:sz="0" w:space="0" w:color="auto"/>
            <w:left w:val="none" w:sz="0" w:space="0" w:color="auto"/>
            <w:bottom w:val="none" w:sz="0" w:space="0" w:color="auto"/>
            <w:right w:val="none" w:sz="0" w:space="0" w:color="auto"/>
          </w:divBdr>
        </w:div>
        <w:div w:id="235210337">
          <w:marLeft w:val="640"/>
          <w:marRight w:val="0"/>
          <w:marTop w:val="0"/>
          <w:marBottom w:val="0"/>
          <w:divBdr>
            <w:top w:val="none" w:sz="0" w:space="0" w:color="auto"/>
            <w:left w:val="none" w:sz="0" w:space="0" w:color="auto"/>
            <w:bottom w:val="none" w:sz="0" w:space="0" w:color="auto"/>
            <w:right w:val="none" w:sz="0" w:space="0" w:color="auto"/>
          </w:divBdr>
        </w:div>
        <w:div w:id="1099836077">
          <w:marLeft w:val="640"/>
          <w:marRight w:val="0"/>
          <w:marTop w:val="0"/>
          <w:marBottom w:val="0"/>
          <w:divBdr>
            <w:top w:val="none" w:sz="0" w:space="0" w:color="auto"/>
            <w:left w:val="none" w:sz="0" w:space="0" w:color="auto"/>
            <w:bottom w:val="none" w:sz="0" w:space="0" w:color="auto"/>
            <w:right w:val="none" w:sz="0" w:space="0" w:color="auto"/>
          </w:divBdr>
        </w:div>
        <w:div w:id="1257782933">
          <w:marLeft w:val="640"/>
          <w:marRight w:val="0"/>
          <w:marTop w:val="0"/>
          <w:marBottom w:val="0"/>
          <w:divBdr>
            <w:top w:val="none" w:sz="0" w:space="0" w:color="auto"/>
            <w:left w:val="none" w:sz="0" w:space="0" w:color="auto"/>
            <w:bottom w:val="none" w:sz="0" w:space="0" w:color="auto"/>
            <w:right w:val="none" w:sz="0" w:space="0" w:color="auto"/>
          </w:divBdr>
        </w:div>
        <w:div w:id="1650983889">
          <w:marLeft w:val="640"/>
          <w:marRight w:val="0"/>
          <w:marTop w:val="0"/>
          <w:marBottom w:val="0"/>
          <w:divBdr>
            <w:top w:val="none" w:sz="0" w:space="0" w:color="auto"/>
            <w:left w:val="none" w:sz="0" w:space="0" w:color="auto"/>
            <w:bottom w:val="none" w:sz="0" w:space="0" w:color="auto"/>
            <w:right w:val="none" w:sz="0" w:space="0" w:color="auto"/>
          </w:divBdr>
        </w:div>
        <w:div w:id="2090274777">
          <w:marLeft w:val="640"/>
          <w:marRight w:val="0"/>
          <w:marTop w:val="0"/>
          <w:marBottom w:val="0"/>
          <w:divBdr>
            <w:top w:val="none" w:sz="0" w:space="0" w:color="auto"/>
            <w:left w:val="none" w:sz="0" w:space="0" w:color="auto"/>
            <w:bottom w:val="none" w:sz="0" w:space="0" w:color="auto"/>
            <w:right w:val="none" w:sz="0" w:space="0" w:color="auto"/>
          </w:divBdr>
        </w:div>
        <w:div w:id="64761623">
          <w:marLeft w:val="640"/>
          <w:marRight w:val="0"/>
          <w:marTop w:val="0"/>
          <w:marBottom w:val="0"/>
          <w:divBdr>
            <w:top w:val="none" w:sz="0" w:space="0" w:color="auto"/>
            <w:left w:val="none" w:sz="0" w:space="0" w:color="auto"/>
            <w:bottom w:val="none" w:sz="0" w:space="0" w:color="auto"/>
            <w:right w:val="none" w:sz="0" w:space="0" w:color="auto"/>
          </w:divBdr>
        </w:div>
        <w:div w:id="260920171">
          <w:marLeft w:val="640"/>
          <w:marRight w:val="0"/>
          <w:marTop w:val="0"/>
          <w:marBottom w:val="0"/>
          <w:divBdr>
            <w:top w:val="none" w:sz="0" w:space="0" w:color="auto"/>
            <w:left w:val="none" w:sz="0" w:space="0" w:color="auto"/>
            <w:bottom w:val="none" w:sz="0" w:space="0" w:color="auto"/>
            <w:right w:val="none" w:sz="0" w:space="0" w:color="auto"/>
          </w:divBdr>
        </w:div>
        <w:div w:id="1518471077">
          <w:marLeft w:val="640"/>
          <w:marRight w:val="0"/>
          <w:marTop w:val="0"/>
          <w:marBottom w:val="0"/>
          <w:divBdr>
            <w:top w:val="none" w:sz="0" w:space="0" w:color="auto"/>
            <w:left w:val="none" w:sz="0" w:space="0" w:color="auto"/>
            <w:bottom w:val="none" w:sz="0" w:space="0" w:color="auto"/>
            <w:right w:val="none" w:sz="0" w:space="0" w:color="auto"/>
          </w:divBdr>
        </w:div>
        <w:div w:id="1314799164">
          <w:marLeft w:val="640"/>
          <w:marRight w:val="0"/>
          <w:marTop w:val="0"/>
          <w:marBottom w:val="0"/>
          <w:divBdr>
            <w:top w:val="none" w:sz="0" w:space="0" w:color="auto"/>
            <w:left w:val="none" w:sz="0" w:space="0" w:color="auto"/>
            <w:bottom w:val="none" w:sz="0" w:space="0" w:color="auto"/>
            <w:right w:val="none" w:sz="0" w:space="0" w:color="auto"/>
          </w:divBdr>
        </w:div>
        <w:div w:id="567498142">
          <w:marLeft w:val="640"/>
          <w:marRight w:val="0"/>
          <w:marTop w:val="0"/>
          <w:marBottom w:val="0"/>
          <w:divBdr>
            <w:top w:val="none" w:sz="0" w:space="0" w:color="auto"/>
            <w:left w:val="none" w:sz="0" w:space="0" w:color="auto"/>
            <w:bottom w:val="none" w:sz="0" w:space="0" w:color="auto"/>
            <w:right w:val="none" w:sz="0" w:space="0" w:color="auto"/>
          </w:divBdr>
        </w:div>
        <w:div w:id="704136325">
          <w:marLeft w:val="640"/>
          <w:marRight w:val="0"/>
          <w:marTop w:val="0"/>
          <w:marBottom w:val="0"/>
          <w:divBdr>
            <w:top w:val="none" w:sz="0" w:space="0" w:color="auto"/>
            <w:left w:val="none" w:sz="0" w:space="0" w:color="auto"/>
            <w:bottom w:val="none" w:sz="0" w:space="0" w:color="auto"/>
            <w:right w:val="none" w:sz="0" w:space="0" w:color="auto"/>
          </w:divBdr>
        </w:div>
        <w:div w:id="784272451">
          <w:marLeft w:val="640"/>
          <w:marRight w:val="0"/>
          <w:marTop w:val="0"/>
          <w:marBottom w:val="0"/>
          <w:divBdr>
            <w:top w:val="none" w:sz="0" w:space="0" w:color="auto"/>
            <w:left w:val="none" w:sz="0" w:space="0" w:color="auto"/>
            <w:bottom w:val="none" w:sz="0" w:space="0" w:color="auto"/>
            <w:right w:val="none" w:sz="0" w:space="0" w:color="auto"/>
          </w:divBdr>
        </w:div>
        <w:div w:id="1695501963">
          <w:marLeft w:val="640"/>
          <w:marRight w:val="0"/>
          <w:marTop w:val="0"/>
          <w:marBottom w:val="0"/>
          <w:divBdr>
            <w:top w:val="none" w:sz="0" w:space="0" w:color="auto"/>
            <w:left w:val="none" w:sz="0" w:space="0" w:color="auto"/>
            <w:bottom w:val="none" w:sz="0" w:space="0" w:color="auto"/>
            <w:right w:val="none" w:sz="0" w:space="0" w:color="auto"/>
          </w:divBdr>
        </w:div>
        <w:div w:id="1482428814">
          <w:marLeft w:val="640"/>
          <w:marRight w:val="0"/>
          <w:marTop w:val="0"/>
          <w:marBottom w:val="0"/>
          <w:divBdr>
            <w:top w:val="none" w:sz="0" w:space="0" w:color="auto"/>
            <w:left w:val="none" w:sz="0" w:space="0" w:color="auto"/>
            <w:bottom w:val="none" w:sz="0" w:space="0" w:color="auto"/>
            <w:right w:val="none" w:sz="0" w:space="0" w:color="auto"/>
          </w:divBdr>
        </w:div>
        <w:div w:id="153692799">
          <w:marLeft w:val="640"/>
          <w:marRight w:val="0"/>
          <w:marTop w:val="0"/>
          <w:marBottom w:val="0"/>
          <w:divBdr>
            <w:top w:val="none" w:sz="0" w:space="0" w:color="auto"/>
            <w:left w:val="none" w:sz="0" w:space="0" w:color="auto"/>
            <w:bottom w:val="none" w:sz="0" w:space="0" w:color="auto"/>
            <w:right w:val="none" w:sz="0" w:space="0" w:color="auto"/>
          </w:divBdr>
        </w:div>
        <w:div w:id="1294557751">
          <w:marLeft w:val="640"/>
          <w:marRight w:val="0"/>
          <w:marTop w:val="0"/>
          <w:marBottom w:val="0"/>
          <w:divBdr>
            <w:top w:val="none" w:sz="0" w:space="0" w:color="auto"/>
            <w:left w:val="none" w:sz="0" w:space="0" w:color="auto"/>
            <w:bottom w:val="none" w:sz="0" w:space="0" w:color="auto"/>
            <w:right w:val="none" w:sz="0" w:space="0" w:color="auto"/>
          </w:divBdr>
        </w:div>
        <w:div w:id="1835418649">
          <w:marLeft w:val="640"/>
          <w:marRight w:val="0"/>
          <w:marTop w:val="0"/>
          <w:marBottom w:val="0"/>
          <w:divBdr>
            <w:top w:val="none" w:sz="0" w:space="0" w:color="auto"/>
            <w:left w:val="none" w:sz="0" w:space="0" w:color="auto"/>
            <w:bottom w:val="none" w:sz="0" w:space="0" w:color="auto"/>
            <w:right w:val="none" w:sz="0" w:space="0" w:color="auto"/>
          </w:divBdr>
        </w:div>
        <w:div w:id="2097625002">
          <w:marLeft w:val="640"/>
          <w:marRight w:val="0"/>
          <w:marTop w:val="0"/>
          <w:marBottom w:val="0"/>
          <w:divBdr>
            <w:top w:val="none" w:sz="0" w:space="0" w:color="auto"/>
            <w:left w:val="none" w:sz="0" w:space="0" w:color="auto"/>
            <w:bottom w:val="none" w:sz="0" w:space="0" w:color="auto"/>
            <w:right w:val="none" w:sz="0" w:space="0" w:color="auto"/>
          </w:divBdr>
        </w:div>
        <w:div w:id="257836269">
          <w:marLeft w:val="640"/>
          <w:marRight w:val="0"/>
          <w:marTop w:val="0"/>
          <w:marBottom w:val="0"/>
          <w:divBdr>
            <w:top w:val="none" w:sz="0" w:space="0" w:color="auto"/>
            <w:left w:val="none" w:sz="0" w:space="0" w:color="auto"/>
            <w:bottom w:val="none" w:sz="0" w:space="0" w:color="auto"/>
            <w:right w:val="none" w:sz="0" w:space="0" w:color="auto"/>
          </w:divBdr>
        </w:div>
        <w:div w:id="1187714947">
          <w:marLeft w:val="640"/>
          <w:marRight w:val="0"/>
          <w:marTop w:val="0"/>
          <w:marBottom w:val="0"/>
          <w:divBdr>
            <w:top w:val="none" w:sz="0" w:space="0" w:color="auto"/>
            <w:left w:val="none" w:sz="0" w:space="0" w:color="auto"/>
            <w:bottom w:val="none" w:sz="0" w:space="0" w:color="auto"/>
            <w:right w:val="none" w:sz="0" w:space="0" w:color="auto"/>
          </w:divBdr>
        </w:div>
        <w:div w:id="154802536">
          <w:marLeft w:val="640"/>
          <w:marRight w:val="0"/>
          <w:marTop w:val="0"/>
          <w:marBottom w:val="0"/>
          <w:divBdr>
            <w:top w:val="none" w:sz="0" w:space="0" w:color="auto"/>
            <w:left w:val="none" w:sz="0" w:space="0" w:color="auto"/>
            <w:bottom w:val="none" w:sz="0" w:space="0" w:color="auto"/>
            <w:right w:val="none" w:sz="0" w:space="0" w:color="auto"/>
          </w:divBdr>
        </w:div>
        <w:div w:id="1276328691">
          <w:marLeft w:val="640"/>
          <w:marRight w:val="0"/>
          <w:marTop w:val="0"/>
          <w:marBottom w:val="0"/>
          <w:divBdr>
            <w:top w:val="none" w:sz="0" w:space="0" w:color="auto"/>
            <w:left w:val="none" w:sz="0" w:space="0" w:color="auto"/>
            <w:bottom w:val="none" w:sz="0" w:space="0" w:color="auto"/>
            <w:right w:val="none" w:sz="0" w:space="0" w:color="auto"/>
          </w:divBdr>
        </w:div>
        <w:div w:id="576668475">
          <w:marLeft w:val="640"/>
          <w:marRight w:val="0"/>
          <w:marTop w:val="0"/>
          <w:marBottom w:val="0"/>
          <w:divBdr>
            <w:top w:val="none" w:sz="0" w:space="0" w:color="auto"/>
            <w:left w:val="none" w:sz="0" w:space="0" w:color="auto"/>
            <w:bottom w:val="none" w:sz="0" w:space="0" w:color="auto"/>
            <w:right w:val="none" w:sz="0" w:space="0" w:color="auto"/>
          </w:divBdr>
        </w:div>
        <w:div w:id="1187255717">
          <w:marLeft w:val="640"/>
          <w:marRight w:val="0"/>
          <w:marTop w:val="0"/>
          <w:marBottom w:val="0"/>
          <w:divBdr>
            <w:top w:val="none" w:sz="0" w:space="0" w:color="auto"/>
            <w:left w:val="none" w:sz="0" w:space="0" w:color="auto"/>
            <w:bottom w:val="none" w:sz="0" w:space="0" w:color="auto"/>
            <w:right w:val="none" w:sz="0" w:space="0" w:color="auto"/>
          </w:divBdr>
        </w:div>
        <w:div w:id="2052531638">
          <w:marLeft w:val="640"/>
          <w:marRight w:val="0"/>
          <w:marTop w:val="0"/>
          <w:marBottom w:val="0"/>
          <w:divBdr>
            <w:top w:val="none" w:sz="0" w:space="0" w:color="auto"/>
            <w:left w:val="none" w:sz="0" w:space="0" w:color="auto"/>
            <w:bottom w:val="none" w:sz="0" w:space="0" w:color="auto"/>
            <w:right w:val="none" w:sz="0" w:space="0" w:color="auto"/>
          </w:divBdr>
        </w:div>
        <w:div w:id="1032996034">
          <w:marLeft w:val="640"/>
          <w:marRight w:val="0"/>
          <w:marTop w:val="0"/>
          <w:marBottom w:val="0"/>
          <w:divBdr>
            <w:top w:val="none" w:sz="0" w:space="0" w:color="auto"/>
            <w:left w:val="none" w:sz="0" w:space="0" w:color="auto"/>
            <w:bottom w:val="none" w:sz="0" w:space="0" w:color="auto"/>
            <w:right w:val="none" w:sz="0" w:space="0" w:color="auto"/>
          </w:divBdr>
        </w:div>
        <w:div w:id="1546988402">
          <w:marLeft w:val="640"/>
          <w:marRight w:val="0"/>
          <w:marTop w:val="0"/>
          <w:marBottom w:val="0"/>
          <w:divBdr>
            <w:top w:val="none" w:sz="0" w:space="0" w:color="auto"/>
            <w:left w:val="none" w:sz="0" w:space="0" w:color="auto"/>
            <w:bottom w:val="none" w:sz="0" w:space="0" w:color="auto"/>
            <w:right w:val="none" w:sz="0" w:space="0" w:color="auto"/>
          </w:divBdr>
        </w:div>
        <w:div w:id="926230491">
          <w:marLeft w:val="640"/>
          <w:marRight w:val="0"/>
          <w:marTop w:val="0"/>
          <w:marBottom w:val="0"/>
          <w:divBdr>
            <w:top w:val="none" w:sz="0" w:space="0" w:color="auto"/>
            <w:left w:val="none" w:sz="0" w:space="0" w:color="auto"/>
            <w:bottom w:val="none" w:sz="0" w:space="0" w:color="auto"/>
            <w:right w:val="none" w:sz="0" w:space="0" w:color="auto"/>
          </w:divBdr>
        </w:div>
        <w:div w:id="125391207">
          <w:marLeft w:val="640"/>
          <w:marRight w:val="0"/>
          <w:marTop w:val="0"/>
          <w:marBottom w:val="0"/>
          <w:divBdr>
            <w:top w:val="none" w:sz="0" w:space="0" w:color="auto"/>
            <w:left w:val="none" w:sz="0" w:space="0" w:color="auto"/>
            <w:bottom w:val="none" w:sz="0" w:space="0" w:color="auto"/>
            <w:right w:val="none" w:sz="0" w:space="0" w:color="auto"/>
          </w:divBdr>
        </w:div>
      </w:divsChild>
    </w:div>
    <w:div w:id="2037122443">
      <w:bodyDiv w:val="1"/>
      <w:marLeft w:val="0"/>
      <w:marRight w:val="0"/>
      <w:marTop w:val="0"/>
      <w:marBottom w:val="0"/>
      <w:divBdr>
        <w:top w:val="none" w:sz="0" w:space="0" w:color="auto"/>
        <w:left w:val="none" w:sz="0" w:space="0" w:color="auto"/>
        <w:bottom w:val="none" w:sz="0" w:space="0" w:color="auto"/>
        <w:right w:val="none" w:sz="0" w:space="0" w:color="auto"/>
      </w:divBdr>
      <w:divsChild>
        <w:div w:id="246576714">
          <w:marLeft w:val="640"/>
          <w:marRight w:val="0"/>
          <w:marTop w:val="0"/>
          <w:marBottom w:val="0"/>
          <w:divBdr>
            <w:top w:val="none" w:sz="0" w:space="0" w:color="auto"/>
            <w:left w:val="none" w:sz="0" w:space="0" w:color="auto"/>
            <w:bottom w:val="none" w:sz="0" w:space="0" w:color="auto"/>
            <w:right w:val="none" w:sz="0" w:space="0" w:color="auto"/>
          </w:divBdr>
        </w:div>
        <w:div w:id="622733714">
          <w:marLeft w:val="640"/>
          <w:marRight w:val="0"/>
          <w:marTop w:val="0"/>
          <w:marBottom w:val="0"/>
          <w:divBdr>
            <w:top w:val="none" w:sz="0" w:space="0" w:color="auto"/>
            <w:left w:val="none" w:sz="0" w:space="0" w:color="auto"/>
            <w:bottom w:val="none" w:sz="0" w:space="0" w:color="auto"/>
            <w:right w:val="none" w:sz="0" w:space="0" w:color="auto"/>
          </w:divBdr>
        </w:div>
        <w:div w:id="1411926130">
          <w:marLeft w:val="640"/>
          <w:marRight w:val="0"/>
          <w:marTop w:val="0"/>
          <w:marBottom w:val="0"/>
          <w:divBdr>
            <w:top w:val="none" w:sz="0" w:space="0" w:color="auto"/>
            <w:left w:val="none" w:sz="0" w:space="0" w:color="auto"/>
            <w:bottom w:val="none" w:sz="0" w:space="0" w:color="auto"/>
            <w:right w:val="none" w:sz="0" w:space="0" w:color="auto"/>
          </w:divBdr>
        </w:div>
        <w:div w:id="1535575755">
          <w:marLeft w:val="640"/>
          <w:marRight w:val="0"/>
          <w:marTop w:val="0"/>
          <w:marBottom w:val="0"/>
          <w:divBdr>
            <w:top w:val="none" w:sz="0" w:space="0" w:color="auto"/>
            <w:left w:val="none" w:sz="0" w:space="0" w:color="auto"/>
            <w:bottom w:val="none" w:sz="0" w:space="0" w:color="auto"/>
            <w:right w:val="none" w:sz="0" w:space="0" w:color="auto"/>
          </w:divBdr>
        </w:div>
        <w:div w:id="429745185">
          <w:marLeft w:val="640"/>
          <w:marRight w:val="0"/>
          <w:marTop w:val="0"/>
          <w:marBottom w:val="0"/>
          <w:divBdr>
            <w:top w:val="none" w:sz="0" w:space="0" w:color="auto"/>
            <w:left w:val="none" w:sz="0" w:space="0" w:color="auto"/>
            <w:bottom w:val="none" w:sz="0" w:space="0" w:color="auto"/>
            <w:right w:val="none" w:sz="0" w:space="0" w:color="auto"/>
          </w:divBdr>
        </w:div>
        <w:div w:id="1571848163">
          <w:marLeft w:val="640"/>
          <w:marRight w:val="0"/>
          <w:marTop w:val="0"/>
          <w:marBottom w:val="0"/>
          <w:divBdr>
            <w:top w:val="none" w:sz="0" w:space="0" w:color="auto"/>
            <w:left w:val="none" w:sz="0" w:space="0" w:color="auto"/>
            <w:bottom w:val="none" w:sz="0" w:space="0" w:color="auto"/>
            <w:right w:val="none" w:sz="0" w:space="0" w:color="auto"/>
          </w:divBdr>
        </w:div>
        <w:div w:id="1564441400">
          <w:marLeft w:val="640"/>
          <w:marRight w:val="0"/>
          <w:marTop w:val="0"/>
          <w:marBottom w:val="0"/>
          <w:divBdr>
            <w:top w:val="none" w:sz="0" w:space="0" w:color="auto"/>
            <w:left w:val="none" w:sz="0" w:space="0" w:color="auto"/>
            <w:bottom w:val="none" w:sz="0" w:space="0" w:color="auto"/>
            <w:right w:val="none" w:sz="0" w:space="0" w:color="auto"/>
          </w:divBdr>
        </w:div>
        <w:div w:id="1119497219">
          <w:marLeft w:val="640"/>
          <w:marRight w:val="0"/>
          <w:marTop w:val="0"/>
          <w:marBottom w:val="0"/>
          <w:divBdr>
            <w:top w:val="none" w:sz="0" w:space="0" w:color="auto"/>
            <w:left w:val="none" w:sz="0" w:space="0" w:color="auto"/>
            <w:bottom w:val="none" w:sz="0" w:space="0" w:color="auto"/>
            <w:right w:val="none" w:sz="0" w:space="0" w:color="auto"/>
          </w:divBdr>
        </w:div>
        <w:div w:id="1957708796">
          <w:marLeft w:val="640"/>
          <w:marRight w:val="0"/>
          <w:marTop w:val="0"/>
          <w:marBottom w:val="0"/>
          <w:divBdr>
            <w:top w:val="none" w:sz="0" w:space="0" w:color="auto"/>
            <w:left w:val="none" w:sz="0" w:space="0" w:color="auto"/>
            <w:bottom w:val="none" w:sz="0" w:space="0" w:color="auto"/>
            <w:right w:val="none" w:sz="0" w:space="0" w:color="auto"/>
          </w:divBdr>
        </w:div>
        <w:div w:id="731659690">
          <w:marLeft w:val="640"/>
          <w:marRight w:val="0"/>
          <w:marTop w:val="0"/>
          <w:marBottom w:val="0"/>
          <w:divBdr>
            <w:top w:val="none" w:sz="0" w:space="0" w:color="auto"/>
            <w:left w:val="none" w:sz="0" w:space="0" w:color="auto"/>
            <w:bottom w:val="none" w:sz="0" w:space="0" w:color="auto"/>
            <w:right w:val="none" w:sz="0" w:space="0" w:color="auto"/>
          </w:divBdr>
        </w:div>
        <w:div w:id="818693440">
          <w:marLeft w:val="640"/>
          <w:marRight w:val="0"/>
          <w:marTop w:val="0"/>
          <w:marBottom w:val="0"/>
          <w:divBdr>
            <w:top w:val="none" w:sz="0" w:space="0" w:color="auto"/>
            <w:left w:val="none" w:sz="0" w:space="0" w:color="auto"/>
            <w:bottom w:val="none" w:sz="0" w:space="0" w:color="auto"/>
            <w:right w:val="none" w:sz="0" w:space="0" w:color="auto"/>
          </w:divBdr>
        </w:div>
        <w:div w:id="1193153041">
          <w:marLeft w:val="640"/>
          <w:marRight w:val="0"/>
          <w:marTop w:val="0"/>
          <w:marBottom w:val="0"/>
          <w:divBdr>
            <w:top w:val="none" w:sz="0" w:space="0" w:color="auto"/>
            <w:left w:val="none" w:sz="0" w:space="0" w:color="auto"/>
            <w:bottom w:val="none" w:sz="0" w:space="0" w:color="auto"/>
            <w:right w:val="none" w:sz="0" w:space="0" w:color="auto"/>
          </w:divBdr>
        </w:div>
        <w:div w:id="848756740">
          <w:marLeft w:val="640"/>
          <w:marRight w:val="0"/>
          <w:marTop w:val="0"/>
          <w:marBottom w:val="0"/>
          <w:divBdr>
            <w:top w:val="none" w:sz="0" w:space="0" w:color="auto"/>
            <w:left w:val="none" w:sz="0" w:space="0" w:color="auto"/>
            <w:bottom w:val="none" w:sz="0" w:space="0" w:color="auto"/>
            <w:right w:val="none" w:sz="0" w:space="0" w:color="auto"/>
          </w:divBdr>
        </w:div>
        <w:div w:id="601455290">
          <w:marLeft w:val="640"/>
          <w:marRight w:val="0"/>
          <w:marTop w:val="0"/>
          <w:marBottom w:val="0"/>
          <w:divBdr>
            <w:top w:val="none" w:sz="0" w:space="0" w:color="auto"/>
            <w:left w:val="none" w:sz="0" w:space="0" w:color="auto"/>
            <w:bottom w:val="none" w:sz="0" w:space="0" w:color="auto"/>
            <w:right w:val="none" w:sz="0" w:space="0" w:color="auto"/>
          </w:divBdr>
        </w:div>
        <w:div w:id="1860925689">
          <w:marLeft w:val="640"/>
          <w:marRight w:val="0"/>
          <w:marTop w:val="0"/>
          <w:marBottom w:val="0"/>
          <w:divBdr>
            <w:top w:val="none" w:sz="0" w:space="0" w:color="auto"/>
            <w:left w:val="none" w:sz="0" w:space="0" w:color="auto"/>
            <w:bottom w:val="none" w:sz="0" w:space="0" w:color="auto"/>
            <w:right w:val="none" w:sz="0" w:space="0" w:color="auto"/>
          </w:divBdr>
        </w:div>
        <w:div w:id="462505644">
          <w:marLeft w:val="640"/>
          <w:marRight w:val="0"/>
          <w:marTop w:val="0"/>
          <w:marBottom w:val="0"/>
          <w:divBdr>
            <w:top w:val="none" w:sz="0" w:space="0" w:color="auto"/>
            <w:left w:val="none" w:sz="0" w:space="0" w:color="auto"/>
            <w:bottom w:val="none" w:sz="0" w:space="0" w:color="auto"/>
            <w:right w:val="none" w:sz="0" w:space="0" w:color="auto"/>
          </w:divBdr>
        </w:div>
        <w:div w:id="1289749800">
          <w:marLeft w:val="640"/>
          <w:marRight w:val="0"/>
          <w:marTop w:val="0"/>
          <w:marBottom w:val="0"/>
          <w:divBdr>
            <w:top w:val="none" w:sz="0" w:space="0" w:color="auto"/>
            <w:left w:val="none" w:sz="0" w:space="0" w:color="auto"/>
            <w:bottom w:val="none" w:sz="0" w:space="0" w:color="auto"/>
            <w:right w:val="none" w:sz="0" w:space="0" w:color="auto"/>
          </w:divBdr>
        </w:div>
        <w:div w:id="1568228718">
          <w:marLeft w:val="640"/>
          <w:marRight w:val="0"/>
          <w:marTop w:val="0"/>
          <w:marBottom w:val="0"/>
          <w:divBdr>
            <w:top w:val="none" w:sz="0" w:space="0" w:color="auto"/>
            <w:left w:val="none" w:sz="0" w:space="0" w:color="auto"/>
            <w:bottom w:val="none" w:sz="0" w:space="0" w:color="auto"/>
            <w:right w:val="none" w:sz="0" w:space="0" w:color="auto"/>
          </w:divBdr>
        </w:div>
        <w:div w:id="880245830">
          <w:marLeft w:val="640"/>
          <w:marRight w:val="0"/>
          <w:marTop w:val="0"/>
          <w:marBottom w:val="0"/>
          <w:divBdr>
            <w:top w:val="none" w:sz="0" w:space="0" w:color="auto"/>
            <w:left w:val="none" w:sz="0" w:space="0" w:color="auto"/>
            <w:bottom w:val="none" w:sz="0" w:space="0" w:color="auto"/>
            <w:right w:val="none" w:sz="0" w:space="0" w:color="auto"/>
          </w:divBdr>
        </w:div>
        <w:div w:id="750733735">
          <w:marLeft w:val="640"/>
          <w:marRight w:val="0"/>
          <w:marTop w:val="0"/>
          <w:marBottom w:val="0"/>
          <w:divBdr>
            <w:top w:val="none" w:sz="0" w:space="0" w:color="auto"/>
            <w:left w:val="none" w:sz="0" w:space="0" w:color="auto"/>
            <w:bottom w:val="none" w:sz="0" w:space="0" w:color="auto"/>
            <w:right w:val="none" w:sz="0" w:space="0" w:color="auto"/>
          </w:divBdr>
        </w:div>
        <w:div w:id="757599131">
          <w:marLeft w:val="640"/>
          <w:marRight w:val="0"/>
          <w:marTop w:val="0"/>
          <w:marBottom w:val="0"/>
          <w:divBdr>
            <w:top w:val="none" w:sz="0" w:space="0" w:color="auto"/>
            <w:left w:val="none" w:sz="0" w:space="0" w:color="auto"/>
            <w:bottom w:val="none" w:sz="0" w:space="0" w:color="auto"/>
            <w:right w:val="none" w:sz="0" w:space="0" w:color="auto"/>
          </w:divBdr>
        </w:div>
        <w:div w:id="882324896">
          <w:marLeft w:val="640"/>
          <w:marRight w:val="0"/>
          <w:marTop w:val="0"/>
          <w:marBottom w:val="0"/>
          <w:divBdr>
            <w:top w:val="none" w:sz="0" w:space="0" w:color="auto"/>
            <w:left w:val="none" w:sz="0" w:space="0" w:color="auto"/>
            <w:bottom w:val="none" w:sz="0" w:space="0" w:color="auto"/>
            <w:right w:val="none" w:sz="0" w:space="0" w:color="auto"/>
          </w:divBdr>
        </w:div>
        <w:div w:id="1465463743">
          <w:marLeft w:val="640"/>
          <w:marRight w:val="0"/>
          <w:marTop w:val="0"/>
          <w:marBottom w:val="0"/>
          <w:divBdr>
            <w:top w:val="none" w:sz="0" w:space="0" w:color="auto"/>
            <w:left w:val="none" w:sz="0" w:space="0" w:color="auto"/>
            <w:bottom w:val="none" w:sz="0" w:space="0" w:color="auto"/>
            <w:right w:val="none" w:sz="0" w:space="0" w:color="auto"/>
          </w:divBdr>
        </w:div>
        <w:div w:id="884371102">
          <w:marLeft w:val="640"/>
          <w:marRight w:val="0"/>
          <w:marTop w:val="0"/>
          <w:marBottom w:val="0"/>
          <w:divBdr>
            <w:top w:val="none" w:sz="0" w:space="0" w:color="auto"/>
            <w:left w:val="none" w:sz="0" w:space="0" w:color="auto"/>
            <w:bottom w:val="none" w:sz="0" w:space="0" w:color="auto"/>
            <w:right w:val="none" w:sz="0" w:space="0" w:color="auto"/>
          </w:divBdr>
        </w:div>
        <w:div w:id="1315255475">
          <w:marLeft w:val="640"/>
          <w:marRight w:val="0"/>
          <w:marTop w:val="0"/>
          <w:marBottom w:val="0"/>
          <w:divBdr>
            <w:top w:val="none" w:sz="0" w:space="0" w:color="auto"/>
            <w:left w:val="none" w:sz="0" w:space="0" w:color="auto"/>
            <w:bottom w:val="none" w:sz="0" w:space="0" w:color="auto"/>
            <w:right w:val="none" w:sz="0" w:space="0" w:color="auto"/>
          </w:divBdr>
        </w:div>
        <w:div w:id="1211529899">
          <w:marLeft w:val="640"/>
          <w:marRight w:val="0"/>
          <w:marTop w:val="0"/>
          <w:marBottom w:val="0"/>
          <w:divBdr>
            <w:top w:val="none" w:sz="0" w:space="0" w:color="auto"/>
            <w:left w:val="none" w:sz="0" w:space="0" w:color="auto"/>
            <w:bottom w:val="none" w:sz="0" w:space="0" w:color="auto"/>
            <w:right w:val="none" w:sz="0" w:space="0" w:color="auto"/>
          </w:divBdr>
        </w:div>
        <w:div w:id="647172528">
          <w:marLeft w:val="640"/>
          <w:marRight w:val="0"/>
          <w:marTop w:val="0"/>
          <w:marBottom w:val="0"/>
          <w:divBdr>
            <w:top w:val="none" w:sz="0" w:space="0" w:color="auto"/>
            <w:left w:val="none" w:sz="0" w:space="0" w:color="auto"/>
            <w:bottom w:val="none" w:sz="0" w:space="0" w:color="auto"/>
            <w:right w:val="none" w:sz="0" w:space="0" w:color="auto"/>
          </w:divBdr>
        </w:div>
        <w:div w:id="249432043">
          <w:marLeft w:val="640"/>
          <w:marRight w:val="0"/>
          <w:marTop w:val="0"/>
          <w:marBottom w:val="0"/>
          <w:divBdr>
            <w:top w:val="none" w:sz="0" w:space="0" w:color="auto"/>
            <w:left w:val="none" w:sz="0" w:space="0" w:color="auto"/>
            <w:bottom w:val="none" w:sz="0" w:space="0" w:color="auto"/>
            <w:right w:val="none" w:sz="0" w:space="0" w:color="auto"/>
          </w:divBdr>
        </w:div>
        <w:div w:id="1434785660">
          <w:marLeft w:val="640"/>
          <w:marRight w:val="0"/>
          <w:marTop w:val="0"/>
          <w:marBottom w:val="0"/>
          <w:divBdr>
            <w:top w:val="none" w:sz="0" w:space="0" w:color="auto"/>
            <w:left w:val="none" w:sz="0" w:space="0" w:color="auto"/>
            <w:bottom w:val="none" w:sz="0" w:space="0" w:color="auto"/>
            <w:right w:val="none" w:sz="0" w:space="0" w:color="auto"/>
          </w:divBdr>
        </w:div>
        <w:div w:id="280429126">
          <w:marLeft w:val="640"/>
          <w:marRight w:val="0"/>
          <w:marTop w:val="0"/>
          <w:marBottom w:val="0"/>
          <w:divBdr>
            <w:top w:val="none" w:sz="0" w:space="0" w:color="auto"/>
            <w:left w:val="none" w:sz="0" w:space="0" w:color="auto"/>
            <w:bottom w:val="none" w:sz="0" w:space="0" w:color="auto"/>
            <w:right w:val="none" w:sz="0" w:space="0" w:color="auto"/>
          </w:divBdr>
        </w:div>
        <w:div w:id="954942517">
          <w:marLeft w:val="640"/>
          <w:marRight w:val="0"/>
          <w:marTop w:val="0"/>
          <w:marBottom w:val="0"/>
          <w:divBdr>
            <w:top w:val="none" w:sz="0" w:space="0" w:color="auto"/>
            <w:left w:val="none" w:sz="0" w:space="0" w:color="auto"/>
            <w:bottom w:val="none" w:sz="0" w:space="0" w:color="auto"/>
            <w:right w:val="none" w:sz="0" w:space="0" w:color="auto"/>
          </w:divBdr>
        </w:div>
        <w:div w:id="912206213">
          <w:marLeft w:val="640"/>
          <w:marRight w:val="0"/>
          <w:marTop w:val="0"/>
          <w:marBottom w:val="0"/>
          <w:divBdr>
            <w:top w:val="none" w:sz="0" w:space="0" w:color="auto"/>
            <w:left w:val="none" w:sz="0" w:space="0" w:color="auto"/>
            <w:bottom w:val="none" w:sz="0" w:space="0" w:color="auto"/>
            <w:right w:val="none" w:sz="0" w:space="0" w:color="auto"/>
          </w:divBdr>
        </w:div>
        <w:div w:id="2000495966">
          <w:marLeft w:val="640"/>
          <w:marRight w:val="0"/>
          <w:marTop w:val="0"/>
          <w:marBottom w:val="0"/>
          <w:divBdr>
            <w:top w:val="none" w:sz="0" w:space="0" w:color="auto"/>
            <w:left w:val="none" w:sz="0" w:space="0" w:color="auto"/>
            <w:bottom w:val="none" w:sz="0" w:space="0" w:color="auto"/>
            <w:right w:val="none" w:sz="0" w:space="0" w:color="auto"/>
          </w:divBdr>
        </w:div>
        <w:div w:id="210700321">
          <w:marLeft w:val="640"/>
          <w:marRight w:val="0"/>
          <w:marTop w:val="0"/>
          <w:marBottom w:val="0"/>
          <w:divBdr>
            <w:top w:val="none" w:sz="0" w:space="0" w:color="auto"/>
            <w:left w:val="none" w:sz="0" w:space="0" w:color="auto"/>
            <w:bottom w:val="none" w:sz="0" w:space="0" w:color="auto"/>
            <w:right w:val="none" w:sz="0" w:space="0" w:color="auto"/>
          </w:divBdr>
        </w:div>
        <w:div w:id="1993440294">
          <w:marLeft w:val="640"/>
          <w:marRight w:val="0"/>
          <w:marTop w:val="0"/>
          <w:marBottom w:val="0"/>
          <w:divBdr>
            <w:top w:val="none" w:sz="0" w:space="0" w:color="auto"/>
            <w:left w:val="none" w:sz="0" w:space="0" w:color="auto"/>
            <w:bottom w:val="none" w:sz="0" w:space="0" w:color="auto"/>
            <w:right w:val="none" w:sz="0" w:space="0" w:color="auto"/>
          </w:divBdr>
        </w:div>
        <w:div w:id="2020084621">
          <w:marLeft w:val="640"/>
          <w:marRight w:val="0"/>
          <w:marTop w:val="0"/>
          <w:marBottom w:val="0"/>
          <w:divBdr>
            <w:top w:val="none" w:sz="0" w:space="0" w:color="auto"/>
            <w:left w:val="none" w:sz="0" w:space="0" w:color="auto"/>
            <w:bottom w:val="none" w:sz="0" w:space="0" w:color="auto"/>
            <w:right w:val="none" w:sz="0" w:space="0" w:color="auto"/>
          </w:divBdr>
        </w:div>
        <w:div w:id="510029081">
          <w:marLeft w:val="640"/>
          <w:marRight w:val="0"/>
          <w:marTop w:val="0"/>
          <w:marBottom w:val="0"/>
          <w:divBdr>
            <w:top w:val="none" w:sz="0" w:space="0" w:color="auto"/>
            <w:left w:val="none" w:sz="0" w:space="0" w:color="auto"/>
            <w:bottom w:val="none" w:sz="0" w:space="0" w:color="auto"/>
            <w:right w:val="none" w:sz="0" w:space="0" w:color="auto"/>
          </w:divBdr>
        </w:div>
        <w:div w:id="1993287857">
          <w:marLeft w:val="640"/>
          <w:marRight w:val="0"/>
          <w:marTop w:val="0"/>
          <w:marBottom w:val="0"/>
          <w:divBdr>
            <w:top w:val="none" w:sz="0" w:space="0" w:color="auto"/>
            <w:left w:val="none" w:sz="0" w:space="0" w:color="auto"/>
            <w:bottom w:val="none" w:sz="0" w:space="0" w:color="auto"/>
            <w:right w:val="none" w:sz="0" w:space="0" w:color="auto"/>
          </w:divBdr>
        </w:div>
        <w:div w:id="559945973">
          <w:marLeft w:val="640"/>
          <w:marRight w:val="0"/>
          <w:marTop w:val="0"/>
          <w:marBottom w:val="0"/>
          <w:divBdr>
            <w:top w:val="none" w:sz="0" w:space="0" w:color="auto"/>
            <w:left w:val="none" w:sz="0" w:space="0" w:color="auto"/>
            <w:bottom w:val="none" w:sz="0" w:space="0" w:color="auto"/>
            <w:right w:val="none" w:sz="0" w:space="0" w:color="auto"/>
          </w:divBdr>
        </w:div>
        <w:div w:id="164908337">
          <w:marLeft w:val="640"/>
          <w:marRight w:val="0"/>
          <w:marTop w:val="0"/>
          <w:marBottom w:val="0"/>
          <w:divBdr>
            <w:top w:val="none" w:sz="0" w:space="0" w:color="auto"/>
            <w:left w:val="none" w:sz="0" w:space="0" w:color="auto"/>
            <w:bottom w:val="none" w:sz="0" w:space="0" w:color="auto"/>
            <w:right w:val="none" w:sz="0" w:space="0" w:color="auto"/>
          </w:divBdr>
        </w:div>
        <w:div w:id="1754930132">
          <w:marLeft w:val="640"/>
          <w:marRight w:val="0"/>
          <w:marTop w:val="0"/>
          <w:marBottom w:val="0"/>
          <w:divBdr>
            <w:top w:val="none" w:sz="0" w:space="0" w:color="auto"/>
            <w:left w:val="none" w:sz="0" w:space="0" w:color="auto"/>
            <w:bottom w:val="none" w:sz="0" w:space="0" w:color="auto"/>
            <w:right w:val="none" w:sz="0" w:space="0" w:color="auto"/>
          </w:divBdr>
        </w:div>
        <w:div w:id="618342503">
          <w:marLeft w:val="640"/>
          <w:marRight w:val="0"/>
          <w:marTop w:val="0"/>
          <w:marBottom w:val="0"/>
          <w:divBdr>
            <w:top w:val="none" w:sz="0" w:space="0" w:color="auto"/>
            <w:left w:val="none" w:sz="0" w:space="0" w:color="auto"/>
            <w:bottom w:val="none" w:sz="0" w:space="0" w:color="auto"/>
            <w:right w:val="none" w:sz="0" w:space="0" w:color="auto"/>
          </w:divBdr>
        </w:div>
        <w:div w:id="357630420">
          <w:marLeft w:val="640"/>
          <w:marRight w:val="0"/>
          <w:marTop w:val="0"/>
          <w:marBottom w:val="0"/>
          <w:divBdr>
            <w:top w:val="none" w:sz="0" w:space="0" w:color="auto"/>
            <w:left w:val="none" w:sz="0" w:space="0" w:color="auto"/>
            <w:bottom w:val="none" w:sz="0" w:space="0" w:color="auto"/>
            <w:right w:val="none" w:sz="0" w:space="0" w:color="auto"/>
          </w:divBdr>
        </w:div>
        <w:div w:id="423961037">
          <w:marLeft w:val="640"/>
          <w:marRight w:val="0"/>
          <w:marTop w:val="0"/>
          <w:marBottom w:val="0"/>
          <w:divBdr>
            <w:top w:val="none" w:sz="0" w:space="0" w:color="auto"/>
            <w:left w:val="none" w:sz="0" w:space="0" w:color="auto"/>
            <w:bottom w:val="none" w:sz="0" w:space="0" w:color="auto"/>
            <w:right w:val="none" w:sz="0" w:space="0" w:color="auto"/>
          </w:divBdr>
        </w:div>
        <w:div w:id="986323457">
          <w:marLeft w:val="640"/>
          <w:marRight w:val="0"/>
          <w:marTop w:val="0"/>
          <w:marBottom w:val="0"/>
          <w:divBdr>
            <w:top w:val="none" w:sz="0" w:space="0" w:color="auto"/>
            <w:left w:val="none" w:sz="0" w:space="0" w:color="auto"/>
            <w:bottom w:val="none" w:sz="0" w:space="0" w:color="auto"/>
            <w:right w:val="none" w:sz="0" w:space="0" w:color="auto"/>
          </w:divBdr>
        </w:div>
        <w:div w:id="634481924">
          <w:marLeft w:val="640"/>
          <w:marRight w:val="0"/>
          <w:marTop w:val="0"/>
          <w:marBottom w:val="0"/>
          <w:divBdr>
            <w:top w:val="none" w:sz="0" w:space="0" w:color="auto"/>
            <w:left w:val="none" w:sz="0" w:space="0" w:color="auto"/>
            <w:bottom w:val="none" w:sz="0" w:space="0" w:color="auto"/>
            <w:right w:val="none" w:sz="0" w:space="0" w:color="auto"/>
          </w:divBdr>
        </w:div>
        <w:div w:id="1461728610">
          <w:marLeft w:val="640"/>
          <w:marRight w:val="0"/>
          <w:marTop w:val="0"/>
          <w:marBottom w:val="0"/>
          <w:divBdr>
            <w:top w:val="none" w:sz="0" w:space="0" w:color="auto"/>
            <w:left w:val="none" w:sz="0" w:space="0" w:color="auto"/>
            <w:bottom w:val="none" w:sz="0" w:space="0" w:color="auto"/>
            <w:right w:val="none" w:sz="0" w:space="0" w:color="auto"/>
          </w:divBdr>
        </w:div>
        <w:div w:id="218055393">
          <w:marLeft w:val="640"/>
          <w:marRight w:val="0"/>
          <w:marTop w:val="0"/>
          <w:marBottom w:val="0"/>
          <w:divBdr>
            <w:top w:val="none" w:sz="0" w:space="0" w:color="auto"/>
            <w:left w:val="none" w:sz="0" w:space="0" w:color="auto"/>
            <w:bottom w:val="none" w:sz="0" w:space="0" w:color="auto"/>
            <w:right w:val="none" w:sz="0" w:space="0" w:color="auto"/>
          </w:divBdr>
        </w:div>
        <w:div w:id="993602783">
          <w:marLeft w:val="640"/>
          <w:marRight w:val="0"/>
          <w:marTop w:val="0"/>
          <w:marBottom w:val="0"/>
          <w:divBdr>
            <w:top w:val="none" w:sz="0" w:space="0" w:color="auto"/>
            <w:left w:val="none" w:sz="0" w:space="0" w:color="auto"/>
            <w:bottom w:val="none" w:sz="0" w:space="0" w:color="auto"/>
            <w:right w:val="none" w:sz="0" w:space="0" w:color="auto"/>
          </w:divBdr>
        </w:div>
        <w:div w:id="1991514855">
          <w:marLeft w:val="640"/>
          <w:marRight w:val="0"/>
          <w:marTop w:val="0"/>
          <w:marBottom w:val="0"/>
          <w:divBdr>
            <w:top w:val="none" w:sz="0" w:space="0" w:color="auto"/>
            <w:left w:val="none" w:sz="0" w:space="0" w:color="auto"/>
            <w:bottom w:val="none" w:sz="0" w:space="0" w:color="auto"/>
            <w:right w:val="none" w:sz="0" w:space="0" w:color="auto"/>
          </w:divBdr>
        </w:div>
        <w:div w:id="792867104">
          <w:marLeft w:val="640"/>
          <w:marRight w:val="0"/>
          <w:marTop w:val="0"/>
          <w:marBottom w:val="0"/>
          <w:divBdr>
            <w:top w:val="none" w:sz="0" w:space="0" w:color="auto"/>
            <w:left w:val="none" w:sz="0" w:space="0" w:color="auto"/>
            <w:bottom w:val="none" w:sz="0" w:space="0" w:color="auto"/>
            <w:right w:val="none" w:sz="0" w:space="0" w:color="auto"/>
          </w:divBdr>
        </w:div>
        <w:div w:id="751701697">
          <w:marLeft w:val="640"/>
          <w:marRight w:val="0"/>
          <w:marTop w:val="0"/>
          <w:marBottom w:val="0"/>
          <w:divBdr>
            <w:top w:val="none" w:sz="0" w:space="0" w:color="auto"/>
            <w:left w:val="none" w:sz="0" w:space="0" w:color="auto"/>
            <w:bottom w:val="none" w:sz="0" w:space="0" w:color="auto"/>
            <w:right w:val="none" w:sz="0" w:space="0" w:color="auto"/>
          </w:divBdr>
        </w:div>
        <w:div w:id="502016209">
          <w:marLeft w:val="640"/>
          <w:marRight w:val="0"/>
          <w:marTop w:val="0"/>
          <w:marBottom w:val="0"/>
          <w:divBdr>
            <w:top w:val="none" w:sz="0" w:space="0" w:color="auto"/>
            <w:left w:val="none" w:sz="0" w:space="0" w:color="auto"/>
            <w:bottom w:val="none" w:sz="0" w:space="0" w:color="auto"/>
            <w:right w:val="none" w:sz="0" w:space="0" w:color="auto"/>
          </w:divBdr>
        </w:div>
        <w:div w:id="2132169332">
          <w:marLeft w:val="640"/>
          <w:marRight w:val="0"/>
          <w:marTop w:val="0"/>
          <w:marBottom w:val="0"/>
          <w:divBdr>
            <w:top w:val="none" w:sz="0" w:space="0" w:color="auto"/>
            <w:left w:val="none" w:sz="0" w:space="0" w:color="auto"/>
            <w:bottom w:val="none" w:sz="0" w:space="0" w:color="auto"/>
            <w:right w:val="none" w:sz="0" w:space="0" w:color="auto"/>
          </w:divBdr>
        </w:div>
        <w:div w:id="1502701952">
          <w:marLeft w:val="640"/>
          <w:marRight w:val="0"/>
          <w:marTop w:val="0"/>
          <w:marBottom w:val="0"/>
          <w:divBdr>
            <w:top w:val="none" w:sz="0" w:space="0" w:color="auto"/>
            <w:left w:val="none" w:sz="0" w:space="0" w:color="auto"/>
            <w:bottom w:val="none" w:sz="0" w:space="0" w:color="auto"/>
            <w:right w:val="none" w:sz="0" w:space="0" w:color="auto"/>
          </w:divBdr>
        </w:div>
        <w:div w:id="1987664330">
          <w:marLeft w:val="640"/>
          <w:marRight w:val="0"/>
          <w:marTop w:val="0"/>
          <w:marBottom w:val="0"/>
          <w:divBdr>
            <w:top w:val="none" w:sz="0" w:space="0" w:color="auto"/>
            <w:left w:val="none" w:sz="0" w:space="0" w:color="auto"/>
            <w:bottom w:val="none" w:sz="0" w:space="0" w:color="auto"/>
            <w:right w:val="none" w:sz="0" w:space="0" w:color="auto"/>
          </w:divBdr>
        </w:div>
        <w:div w:id="716125272">
          <w:marLeft w:val="640"/>
          <w:marRight w:val="0"/>
          <w:marTop w:val="0"/>
          <w:marBottom w:val="0"/>
          <w:divBdr>
            <w:top w:val="none" w:sz="0" w:space="0" w:color="auto"/>
            <w:left w:val="none" w:sz="0" w:space="0" w:color="auto"/>
            <w:bottom w:val="none" w:sz="0" w:space="0" w:color="auto"/>
            <w:right w:val="none" w:sz="0" w:space="0" w:color="auto"/>
          </w:divBdr>
        </w:div>
        <w:div w:id="927150942">
          <w:marLeft w:val="640"/>
          <w:marRight w:val="0"/>
          <w:marTop w:val="0"/>
          <w:marBottom w:val="0"/>
          <w:divBdr>
            <w:top w:val="none" w:sz="0" w:space="0" w:color="auto"/>
            <w:left w:val="none" w:sz="0" w:space="0" w:color="auto"/>
            <w:bottom w:val="none" w:sz="0" w:space="0" w:color="auto"/>
            <w:right w:val="none" w:sz="0" w:space="0" w:color="auto"/>
          </w:divBdr>
        </w:div>
        <w:div w:id="723407734">
          <w:marLeft w:val="640"/>
          <w:marRight w:val="0"/>
          <w:marTop w:val="0"/>
          <w:marBottom w:val="0"/>
          <w:divBdr>
            <w:top w:val="none" w:sz="0" w:space="0" w:color="auto"/>
            <w:left w:val="none" w:sz="0" w:space="0" w:color="auto"/>
            <w:bottom w:val="none" w:sz="0" w:space="0" w:color="auto"/>
            <w:right w:val="none" w:sz="0" w:space="0" w:color="auto"/>
          </w:divBdr>
        </w:div>
        <w:div w:id="2073507031">
          <w:marLeft w:val="640"/>
          <w:marRight w:val="0"/>
          <w:marTop w:val="0"/>
          <w:marBottom w:val="0"/>
          <w:divBdr>
            <w:top w:val="none" w:sz="0" w:space="0" w:color="auto"/>
            <w:left w:val="none" w:sz="0" w:space="0" w:color="auto"/>
            <w:bottom w:val="none" w:sz="0" w:space="0" w:color="auto"/>
            <w:right w:val="none" w:sz="0" w:space="0" w:color="auto"/>
          </w:divBdr>
        </w:div>
        <w:div w:id="1000818011">
          <w:marLeft w:val="640"/>
          <w:marRight w:val="0"/>
          <w:marTop w:val="0"/>
          <w:marBottom w:val="0"/>
          <w:divBdr>
            <w:top w:val="none" w:sz="0" w:space="0" w:color="auto"/>
            <w:left w:val="none" w:sz="0" w:space="0" w:color="auto"/>
            <w:bottom w:val="none" w:sz="0" w:space="0" w:color="auto"/>
            <w:right w:val="none" w:sz="0" w:space="0" w:color="auto"/>
          </w:divBdr>
        </w:div>
        <w:div w:id="1085302061">
          <w:marLeft w:val="640"/>
          <w:marRight w:val="0"/>
          <w:marTop w:val="0"/>
          <w:marBottom w:val="0"/>
          <w:divBdr>
            <w:top w:val="none" w:sz="0" w:space="0" w:color="auto"/>
            <w:left w:val="none" w:sz="0" w:space="0" w:color="auto"/>
            <w:bottom w:val="none" w:sz="0" w:space="0" w:color="auto"/>
            <w:right w:val="none" w:sz="0" w:space="0" w:color="auto"/>
          </w:divBdr>
        </w:div>
        <w:div w:id="71200088">
          <w:marLeft w:val="640"/>
          <w:marRight w:val="0"/>
          <w:marTop w:val="0"/>
          <w:marBottom w:val="0"/>
          <w:divBdr>
            <w:top w:val="none" w:sz="0" w:space="0" w:color="auto"/>
            <w:left w:val="none" w:sz="0" w:space="0" w:color="auto"/>
            <w:bottom w:val="none" w:sz="0" w:space="0" w:color="auto"/>
            <w:right w:val="none" w:sz="0" w:space="0" w:color="auto"/>
          </w:divBdr>
        </w:div>
        <w:div w:id="1930238410">
          <w:marLeft w:val="640"/>
          <w:marRight w:val="0"/>
          <w:marTop w:val="0"/>
          <w:marBottom w:val="0"/>
          <w:divBdr>
            <w:top w:val="none" w:sz="0" w:space="0" w:color="auto"/>
            <w:left w:val="none" w:sz="0" w:space="0" w:color="auto"/>
            <w:bottom w:val="none" w:sz="0" w:space="0" w:color="auto"/>
            <w:right w:val="none" w:sz="0" w:space="0" w:color="auto"/>
          </w:divBdr>
        </w:div>
        <w:div w:id="2052607292">
          <w:marLeft w:val="640"/>
          <w:marRight w:val="0"/>
          <w:marTop w:val="0"/>
          <w:marBottom w:val="0"/>
          <w:divBdr>
            <w:top w:val="none" w:sz="0" w:space="0" w:color="auto"/>
            <w:left w:val="none" w:sz="0" w:space="0" w:color="auto"/>
            <w:bottom w:val="none" w:sz="0" w:space="0" w:color="auto"/>
            <w:right w:val="none" w:sz="0" w:space="0" w:color="auto"/>
          </w:divBdr>
        </w:div>
        <w:div w:id="375081106">
          <w:marLeft w:val="640"/>
          <w:marRight w:val="0"/>
          <w:marTop w:val="0"/>
          <w:marBottom w:val="0"/>
          <w:divBdr>
            <w:top w:val="none" w:sz="0" w:space="0" w:color="auto"/>
            <w:left w:val="none" w:sz="0" w:space="0" w:color="auto"/>
            <w:bottom w:val="none" w:sz="0" w:space="0" w:color="auto"/>
            <w:right w:val="none" w:sz="0" w:space="0" w:color="auto"/>
          </w:divBdr>
        </w:div>
        <w:div w:id="768698252">
          <w:marLeft w:val="640"/>
          <w:marRight w:val="0"/>
          <w:marTop w:val="0"/>
          <w:marBottom w:val="0"/>
          <w:divBdr>
            <w:top w:val="none" w:sz="0" w:space="0" w:color="auto"/>
            <w:left w:val="none" w:sz="0" w:space="0" w:color="auto"/>
            <w:bottom w:val="none" w:sz="0" w:space="0" w:color="auto"/>
            <w:right w:val="none" w:sz="0" w:space="0" w:color="auto"/>
          </w:divBdr>
        </w:div>
        <w:div w:id="95176805">
          <w:marLeft w:val="640"/>
          <w:marRight w:val="0"/>
          <w:marTop w:val="0"/>
          <w:marBottom w:val="0"/>
          <w:divBdr>
            <w:top w:val="none" w:sz="0" w:space="0" w:color="auto"/>
            <w:left w:val="none" w:sz="0" w:space="0" w:color="auto"/>
            <w:bottom w:val="none" w:sz="0" w:space="0" w:color="auto"/>
            <w:right w:val="none" w:sz="0" w:space="0" w:color="auto"/>
          </w:divBdr>
        </w:div>
        <w:div w:id="1797681626">
          <w:marLeft w:val="640"/>
          <w:marRight w:val="0"/>
          <w:marTop w:val="0"/>
          <w:marBottom w:val="0"/>
          <w:divBdr>
            <w:top w:val="none" w:sz="0" w:space="0" w:color="auto"/>
            <w:left w:val="none" w:sz="0" w:space="0" w:color="auto"/>
            <w:bottom w:val="none" w:sz="0" w:space="0" w:color="auto"/>
            <w:right w:val="none" w:sz="0" w:space="0" w:color="auto"/>
          </w:divBdr>
        </w:div>
        <w:div w:id="1355501537">
          <w:marLeft w:val="640"/>
          <w:marRight w:val="0"/>
          <w:marTop w:val="0"/>
          <w:marBottom w:val="0"/>
          <w:divBdr>
            <w:top w:val="none" w:sz="0" w:space="0" w:color="auto"/>
            <w:left w:val="none" w:sz="0" w:space="0" w:color="auto"/>
            <w:bottom w:val="none" w:sz="0" w:space="0" w:color="auto"/>
            <w:right w:val="none" w:sz="0" w:space="0" w:color="auto"/>
          </w:divBdr>
        </w:div>
        <w:div w:id="77867548">
          <w:marLeft w:val="640"/>
          <w:marRight w:val="0"/>
          <w:marTop w:val="0"/>
          <w:marBottom w:val="0"/>
          <w:divBdr>
            <w:top w:val="none" w:sz="0" w:space="0" w:color="auto"/>
            <w:left w:val="none" w:sz="0" w:space="0" w:color="auto"/>
            <w:bottom w:val="none" w:sz="0" w:space="0" w:color="auto"/>
            <w:right w:val="none" w:sz="0" w:space="0" w:color="auto"/>
          </w:divBdr>
        </w:div>
        <w:div w:id="154959487">
          <w:marLeft w:val="640"/>
          <w:marRight w:val="0"/>
          <w:marTop w:val="0"/>
          <w:marBottom w:val="0"/>
          <w:divBdr>
            <w:top w:val="none" w:sz="0" w:space="0" w:color="auto"/>
            <w:left w:val="none" w:sz="0" w:space="0" w:color="auto"/>
            <w:bottom w:val="none" w:sz="0" w:space="0" w:color="auto"/>
            <w:right w:val="none" w:sz="0" w:space="0" w:color="auto"/>
          </w:divBdr>
        </w:div>
        <w:div w:id="241306040">
          <w:marLeft w:val="640"/>
          <w:marRight w:val="0"/>
          <w:marTop w:val="0"/>
          <w:marBottom w:val="0"/>
          <w:divBdr>
            <w:top w:val="none" w:sz="0" w:space="0" w:color="auto"/>
            <w:left w:val="none" w:sz="0" w:space="0" w:color="auto"/>
            <w:bottom w:val="none" w:sz="0" w:space="0" w:color="auto"/>
            <w:right w:val="none" w:sz="0" w:space="0" w:color="auto"/>
          </w:divBdr>
        </w:div>
        <w:div w:id="1582257933">
          <w:marLeft w:val="640"/>
          <w:marRight w:val="0"/>
          <w:marTop w:val="0"/>
          <w:marBottom w:val="0"/>
          <w:divBdr>
            <w:top w:val="none" w:sz="0" w:space="0" w:color="auto"/>
            <w:left w:val="none" w:sz="0" w:space="0" w:color="auto"/>
            <w:bottom w:val="none" w:sz="0" w:space="0" w:color="auto"/>
            <w:right w:val="none" w:sz="0" w:space="0" w:color="auto"/>
          </w:divBdr>
        </w:div>
        <w:div w:id="610236245">
          <w:marLeft w:val="640"/>
          <w:marRight w:val="0"/>
          <w:marTop w:val="0"/>
          <w:marBottom w:val="0"/>
          <w:divBdr>
            <w:top w:val="none" w:sz="0" w:space="0" w:color="auto"/>
            <w:left w:val="none" w:sz="0" w:space="0" w:color="auto"/>
            <w:bottom w:val="none" w:sz="0" w:space="0" w:color="auto"/>
            <w:right w:val="none" w:sz="0" w:space="0" w:color="auto"/>
          </w:divBdr>
        </w:div>
        <w:div w:id="417335238">
          <w:marLeft w:val="640"/>
          <w:marRight w:val="0"/>
          <w:marTop w:val="0"/>
          <w:marBottom w:val="0"/>
          <w:divBdr>
            <w:top w:val="none" w:sz="0" w:space="0" w:color="auto"/>
            <w:left w:val="none" w:sz="0" w:space="0" w:color="auto"/>
            <w:bottom w:val="none" w:sz="0" w:space="0" w:color="auto"/>
            <w:right w:val="none" w:sz="0" w:space="0" w:color="auto"/>
          </w:divBdr>
        </w:div>
        <w:div w:id="1171528790">
          <w:marLeft w:val="640"/>
          <w:marRight w:val="0"/>
          <w:marTop w:val="0"/>
          <w:marBottom w:val="0"/>
          <w:divBdr>
            <w:top w:val="none" w:sz="0" w:space="0" w:color="auto"/>
            <w:left w:val="none" w:sz="0" w:space="0" w:color="auto"/>
            <w:bottom w:val="none" w:sz="0" w:space="0" w:color="auto"/>
            <w:right w:val="none" w:sz="0" w:space="0" w:color="auto"/>
          </w:divBdr>
        </w:div>
        <w:div w:id="299313880">
          <w:marLeft w:val="640"/>
          <w:marRight w:val="0"/>
          <w:marTop w:val="0"/>
          <w:marBottom w:val="0"/>
          <w:divBdr>
            <w:top w:val="none" w:sz="0" w:space="0" w:color="auto"/>
            <w:left w:val="none" w:sz="0" w:space="0" w:color="auto"/>
            <w:bottom w:val="none" w:sz="0" w:space="0" w:color="auto"/>
            <w:right w:val="none" w:sz="0" w:space="0" w:color="auto"/>
          </w:divBdr>
        </w:div>
        <w:div w:id="1190265731">
          <w:marLeft w:val="640"/>
          <w:marRight w:val="0"/>
          <w:marTop w:val="0"/>
          <w:marBottom w:val="0"/>
          <w:divBdr>
            <w:top w:val="none" w:sz="0" w:space="0" w:color="auto"/>
            <w:left w:val="none" w:sz="0" w:space="0" w:color="auto"/>
            <w:bottom w:val="none" w:sz="0" w:space="0" w:color="auto"/>
            <w:right w:val="none" w:sz="0" w:space="0" w:color="auto"/>
          </w:divBdr>
        </w:div>
        <w:div w:id="918947350">
          <w:marLeft w:val="640"/>
          <w:marRight w:val="0"/>
          <w:marTop w:val="0"/>
          <w:marBottom w:val="0"/>
          <w:divBdr>
            <w:top w:val="none" w:sz="0" w:space="0" w:color="auto"/>
            <w:left w:val="none" w:sz="0" w:space="0" w:color="auto"/>
            <w:bottom w:val="none" w:sz="0" w:space="0" w:color="auto"/>
            <w:right w:val="none" w:sz="0" w:space="0" w:color="auto"/>
          </w:divBdr>
        </w:div>
        <w:div w:id="98070619">
          <w:marLeft w:val="640"/>
          <w:marRight w:val="0"/>
          <w:marTop w:val="0"/>
          <w:marBottom w:val="0"/>
          <w:divBdr>
            <w:top w:val="none" w:sz="0" w:space="0" w:color="auto"/>
            <w:left w:val="none" w:sz="0" w:space="0" w:color="auto"/>
            <w:bottom w:val="none" w:sz="0" w:space="0" w:color="auto"/>
            <w:right w:val="none" w:sz="0" w:space="0" w:color="auto"/>
          </w:divBdr>
        </w:div>
        <w:div w:id="1772236822">
          <w:marLeft w:val="640"/>
          <w:marRight w:val="0"/>
          <w:marTop w:val="0"/>
          <w:marBottom w:val="0"/>
          <w:divBdr>
            <w:top w:val="none" w:sz="0" w:space="0" w:color="auto"/>
            <w:left w:val="none" w:sz="0" w:space="0" w:color="auto"/>
            <w:bottom w:val="none" w:sz="0" w:space="0" w:color="auto"/>
            <w:right w:val="none" w:sz="0" w:space="0" w:color="auto"/>
          </w:divBdr>
        </w:div>
        <w:div w:id="1219362839">
          <w:marLeft w:val="640"/>
          <w:marRight w:val="0"/>
          <w:marTop w:val="0"/>
          <w:marBottom w:val="0"/>
          <w:divBdr>
            <w:top w:val="none" w:sz="0" w:space="0" w:color="auto"/>
            <w:left w:val="none" w:sz="0" w:space="0" w:color="auto"/>
            <w:bottom w:val="none" w:sz="0" w:space="0" w:color="auto"/>
            <w:right w:val="none" w:sz="0" w:space="0" w:color="auto"/>
          </w:divBdr>
        </w:div>
        <w:div w:id="122430397">
          <w:marLeft w:val="640"/>
          <w:marRight w:val="0"/>
          <w:marTop w:val="0"/>
          <w:marBottom w:val="0"/>
          <w:divBdr>
            <w:top w:val="none" w:sz="0" w:space="0" w:color="auto"/>
            <w:left w:val="none" w:sz="0" w:space="0" w:color="auto"/>
            <w:bottom w:val="none" w:sz="0" w:space="0" w:color="auto"/>
            <w:right w:val="none" w:sz="0" w:space="0" w:color="auto"/>
          </w:divBdr>
        </w:div>
        <w:div w:id="790440745">
          <w:marLeft w:val="640"/>
          <w:marRight w:val="0"/>
          <w:marTop w:val="0"/>
          <w:marBottom w:val="0"/>
          <w:divBdr>
            <w:top w:val="none" w:sz="0" w:space="0" w:color="auto"/>
            <w:left w:val="none" w:sz="0" w:space="0" w:color="auto"/>
            <w:bottom w:val="none" w:sz="0" w:space="0" w:color="auto"/>
            <w:right w:val="none" w:sz="0" w:space="0" w:color="auto"/>
          </w:divBdr>
        </w:div>
        <w:div w:id="1422679859">
          <w:marLeft w:val="640"/>
          <w:marRight w:val="0"/>
          <w:marTop w:val="0"/>
          <w:marBottom w:val="0"/>
          <w:divBdr>
            <w:top w:val="none" w:sz="0" w:space="0" w:color="auto"/>
            <w:left w:val="none" w:sz="0" w:space="0" w:color="auto"/>
            <w:bottom w:val="none" w:sz="0" w:space="0" w:color="auto"/>
            <w:right w:val="none" w:sz="0" w:space="0" w:color="auto"/>
          </w:divBdr>
        </w:div>
        <w:div w:id="1391995093">
          <w:marLeft w:val="640"/>
          <w:marRight w:val="0"/>
          <w:marTop w:val="0"/>
          <w:marBottom w:val="0"/>
          <w:divBdr>
            <w:top w:val="none" w:sz="0" w:space="0" w:color="auto"/>
            <w:left w:val="none" w:sz="0" w:space="0" w:color="auto"/>
            <w:bottom w:val="none" w:sz="0" w:space="0" w:color="auto"/>
            <w:right w:val="none" w:sz="0" w:space="0" w:color="auto"/>
          </w:divBdr>
        </w:div>
        <w:div w:id="36703230">
          <w:marLeft w:val="640"/>
          <w:marRight w:val="0"/>
          <w:marTop w:val="0"/>
          <w:marBottom w:val="0"/>
          <w:divBdr>
            <w:top w:val="none" w:sz="0" w:space="0" w:color="auto"/>
            <w:left w:val="none" w:sz="0" w:space="0" w:color="auto"/>
            <w:bottom w:val="none" w:sz="0" w:space="0" w:color="auto"/>
            <w:right w:val="none" w:sz="0" w:space="0" w:color="auto"/>
          </w:divBdr>
        </w:div>
        <w:div w:id="635796066">
          <w:marLeft w:val="640"/>
          <w:marRight w:val="0"/>
          <w:marTop w:val="0"/>
          <w:marBottom w:val="0"/>
          <w:divBdr>
            <w:top w:val="none" w:sz="0" w:space="0" w:color="auto"/>
            <w:left w:val="none" w:sz="0" w:space="0" w:color="auto"/>
            <w:bottom w:val="none" w:sz="0" w:space="0" w:color="auto"/>
            <w:right w:val="none" w:sz="0" w:space="0" w:color="auto"/>
          </w:divBdr>
        </w:div>
        <w:div w:id="912013571">
          <w:marLeft w:val="640"/>
          <w:marRight w:val="0"/>
          <w:marTop w:val="0"/>
          <w:marBottom w:val="0"/>
          <w:divBdr>
            <w:top w:val="none" w:sz="0" w:space="0" w:color="auto"/>
            <w:left w:val="none" w:sz="0" w:space="0" w:color="auto"/>
            <w:bottom w:val="none" w:sz="0" w:space="0" w:color="auto"/>
            <w:right w:val="none" w:sz="0" w:space="0" w:color="auto"/>
          </w:divBdr>
        </w:div>
        <w:div w:id="1253053367">
          <w:marLeft w:val="640"/>
          <w:marRight w:val="0"/>
          <w:marTop w:val="0"/>
          <w:marBottom w:val="0"/>
          <w:divBdr>
            <w:top w:val="none" w:sz="0" w:space="0" w:color="auto"/>
            <w:left w:val="none" w:sz="0" w:space="0" w:color="auto"/>
            <w:bottom w:val="none" w:sz="0" w:space="0" w:color="auto"/>
            <w:right w:val="none" w:sz="0" w:space="0" w:color="auto"/>
          </w:divBdr>
        </w:div>
        <w:div w:id="1630894576">
          <w:marLeft w:val="640"/>
          <w:marRight w:val="0"/>
          <w:marTop w:val="0"/>
          <w:marBottom w:val="0"/>
          <w:divBdr>
            <w:top w:val="none" w:sz="0" w:space="0" w:color="auto"/>
            <w:left w:val="none" w:sz="0" w:space="0" w:color="auto"/>
            <w:bottom w:val="none" w:sz="0" w:space="0" w:color="auto"/>
            <w:right w:val="none" w:sz="0" w:space="0" w:color="auto"/>
          </w:divBdr>
        </w:div>
        <w:div w:id="552469705">
          <w:marLeft w:val="640"/>
          <w:marRight w:val="0"/>
          <w:marTop w:val="0"/>
          <w:marBottom w:val="0"/>
          <w:divBdr>
            <w:top w:val="none" w:sz="0" w:space="0" w:color="auto"/>
            <w:left w:val="none" w:sz="0" w:space="0" w:color="auto"/>
            <w:bottom w:val="none" w:sz="0" w:space="0" w:color="auto"/>
            <w:right w:val="none" w:sz="0" w:space="0" w:color="auto"/>
          </w:divBdr>
        </w:div>
        <w:div w:id="747310248">
          <w:marLeft w:val="640"/>
          <w:marRight w:val="0"/>
          <w:marTop w:val="0"/>
          <w:marBottom w:val="0"/>
          <w:divBdr>
            <w:top w:val="none" w:sz="0" w:space="0" w:color="auto"/>
            <w:left w:val="none" w:sz="0" w:space="0" w:color="auto"/>
            <w:bottom w:val="none" w:sz="0" w:space="0" w:color="auto"/>
            <w:right w:val="none" w:sz="0" w:space="0" w:color="auto"/>
          </w:divBdr>
        </w:div>
        <w:div w:id="34164543">
          <w:marLeft w:val="640"/>
          <w:marRight w:val="0"/>
          <w:marTop w:val="0"/>
          <w:marBottom w:val="0"/>
          <w:divBdr>
            <w:top w:val="none" w:sz="0" w:space="0" w:color="auto"/>
            <w:left w:val="none" w:sz="0" w:space="0" w:color="auto"/>
            <w:bottom w:val="none" w:sz="0" w:space="0" w:color="auto"/>
            <w:right w:val="none" w:sz="0" w:space="0" w:color="auto"/>
          </w:divBdr>
        </w:div>
        <w:div w:id="915432301">
          <w:marLeft w:val="640"/>
          <w:marRight w:val="0"/>
          <w:marTop w:val="0"/>
          <w:marBottom w:val="0"/>
          <w:divBdr>
            <w:top w:val="none" w:sz="0" w:space="0" w:color="auto"/>
            <w:left w:val="none" w:sz="0" w:space="0" w:color="auto"/>
            <w:bottom w:val="none" w:sz="0" w:space="0" w:color="auto"/>
            <w:right w:val="none" w:sz="0" w:space="0" w:color="auto"/>
          </w:divBdr>
        </w:div>
        <w:div w:id="1654672785">
          <w:marLeft w:val="640"/>
          <w:marRight w:val="0"/>
          <w:marTop w:val="0"/>
          <w:marBottom w:val="0"/>
          <w:divBdr>
            <w:top w:val="none" w:sz="0" w:space="0" w:color="auto"/>
            <w:left w:val="none" w:sz="0" w:space="0" w:color="auto"/>
            <w:bottom w:val="none" w:sz="0" w:space="0" w:color="auto"/>
            <w:right w:val="none" w:sz="0" w:space="0" w:color="auto"/>
          </w:divBdr>
        </w:div>
        <w:div w:id="1562474112">
          <w:marLeft w:val="640"/>
          <w:marRight w:val="0"/>
          <w:marTop w:val="0"/>
          <w:marBottom w:val="0"/>
          <w:divBdr>
            <w:top w:val="none" w:sz="0" w:space="0" w:color="auto"/>
            <w:left w:val="none" w:sz="0" w:space="0" w:color="auto"/>
            <w:bottom w:val="none" w:sz="0" w:space="0" w:color="auto"/>
            <w:right w:val="none" w:sz="0" w:space="0" w:color="auto"/>
          </w:divBdr>
        </w:div>
        <w:div w:id="1086732819">
          <w:marLeft w:val="640"/>
          <w:marRight w:val="0"/>
          <w:marTop w:val="0"/>
          <w:marBottom w:val="0"/>
          <w:divBdr>
            <w:top w:val="none" w:sz="0" w:space="0" w:color="auto"/>
            <w:left w:val="none" w:sz="0" w:space="0" w:color="auto"/>
            <w:bottom w:val="none" w:sz="0" w:space="0" w:color="auto"/>
            <w:right w:val="none" w:sz="0" w:space="0" w:color="auto"/>
          </w:divBdr>
        </w:div>
        <w:div w:id="1965849334">
          <w:marLeft w:val="640"/>
          <w:marRight w:val="0"/>
          <w:marTop w:val="0"/>
          <w:marBottom w:val="0"/>
          <w:divBdr>
            <w:top w:val="none" w:sz="0" w:space="0" w:color="auto"/>
            <w:left w:val="none" w:sz="0" w:space="0" w:color="auto"/>
            <w:bottom w:val="none" w:sz="0" w:space="0" w:color="auto"/>
            <w:right w:val="none" w:sz="0" w:space="0" w:color="auto"/>
          </w:divBdr>
        </w:div>
        <w:div w:id="1520508156">
          <w:marLeft w:val="640"/>
          <w:marRight w:val="0"/>
          <w:marTop w:val="0"/>
          <w:marBottom w:val="0"/>
          <w:divBdr>
            <w:top w:val="none" w:sz="0" w:space="0" w:color="auto"/>
            <w:left w:val="none" w:sz="0" w:space="0" w:color="auto"/>
            <w:bottom w:val="none" w:sz="0" w:space="0" w:color="auto"/>
            <w:right w:val="none" w:sz="0" w:space="0" w:color="auto"/>
          </w:divBdr>
        </w:div>
        <w:div w:id="1905674952">
          <w:marLeft w:val="640"/>
          <w:marRight w:val="0"/>
          <w:marTop w:val="0"/>
          <w:marBottom w:val="0"/>
          <w:divBdr>
            <w:top w:val="none" w:sz="0" w:space="0" w:color="auto"/>
            <w:left w:val="none" w:sz="0" w:space="0" w:color="auto"/>
            <w:bottom w:val="none" w:sz="0" w:space="0" w:color="auto"/>
            <w:right w:val="none" w:sz="0" w:space="0" w:color="auto"/>
          </w:divBdr>
        </w:div>
        <w:div w:id="2119835837">
          <w:marLeft w:val="640"/>
          <w:marRight w:val="0"/>
          <w:marTop w:val="0"/>
          <w:marBottom w:val="0"/>
          <w:divBdr>
            <w:top w:val="none" w:sz="0" w:space="0" w:color="auto"/>
            <w:left w:val="none" w:sz="0" w:space="0" w:color="auto"/>
            <w:bottom w:val="none" w:sz="0" w:space="0" w:color="auto"/>
            <w:right w:val="none" w:sz="0" w:space="0" w:color="auto"/>
          </w:divBdr>
        </w:div>
      </w:divsChild>
    </w:div>
    <w:div w:id="2038963559">
      <w:bodyDiv w:val="1"/>
      <w:marLeft w:val="0"/>
      <w:marRight w:val="0"/>
      <w:marTop w:val="0"/>
      <w:marBottom w:val="0"/>
      <w:divBdr>
        <w:top w:val="none" w:sz="0" w:space="0" w:color="auto"/>
        <w:left w:val="none" w:sz="0" w:space="0" w:color="auto"/>
        <w:bottom w:val="none" w:sz="0" w:space="0" w:color="auto"/>
        <w:right w:val="none" w:sz="0" w:space="0" w:color="auto"/>
      </w:divBdr>
      <w:divsChild>
        <w:div w:id="1059093384">
          <w:marLeft w:val="640"/>
          <w:marRight w:val="0"/>
          <w:marTop w:val="0"/>
          <w:marBottom w:val="0"/>
          <w:divBdr>
            <w:top w:val="none" w:sz="0" w:space="0" w:color="auto"/>
            <w:left w:val="none" w:sz="0" w:space="0" w:color="auto"/>
            <w:bottom w:val="none" w:sz="0" w:space="0" w:color="auto"/>
            <w:right w:val="none" w:sz="0" w:space="0" w:color="auto"/>
          </w:divBdr>
        </w:div>
        <w:div w:id="1234897519">
          <w:marLeft w:val="640"/>
          <w:marRight w:val="0"/>
          <w:marTop w:val="0"/>
          <w:marBottom w:val="0"/>
          <w:divBdr>
            <w:top w:val="none" w:sz="0" w:space="0" w:color="auto"/>
            <w:left w:val="none" w:sz="0" w:space="0" w:color="auto"/>
            <w:bottom w:val="none" w:sz="0" w:space="0" w:color="auto"/>
            <w:right w:val="none" w:sz="0" w:space="0" w:color="auto"/>
          </w:divBdr>
        </w:div>
        <w:div w:id="1097167664">
          <w:marLeft w:val="640"/>
          <w:marRight w:val="0"/>
          <w:marTop w:val="0"/>
          <w:marBottom w:val="0"/>
          <w:divBdr>
            <w:top w:val="none" w:sz="0" w:space="0" w:color="auto"/>
            <w:left w:val="none" w:sz="0" w:space="0" w:color="auto"/>
            <w:bottom w:val="none" w:sz="0" w:space="0" w:color="auto"/>
            <w:right w:val="none" w:sz="0" w:space="0" w:color="auto"/>
          </w:divBdr>
        </w:div>
        <w:div w:id="746608423">
          <w:marLeft w:val="640"/>
          <w:marRight w:val="0"/>
          <w:marTop w:val="0"/>
          <w:marBottom w:val="0"/>
          <w:divBdr>
            <w:top w:val="none" w:sz="0" w:space="0" w:color="auto"/>
            <w:left w:val="none" w:sz="0" w:space="0" w:color="auto"/>
            <w:bottom w:val="none" w:sz="0" w:space="0" w:color="auto"/>
            <w:right w:val="none" w:sz="0" w:space="0" w:color="auto"/>
          </w:divBdr>
        </w:div>
        <w:div w:id="333730844">
          <w:marLeft w:val="640"/>
          <w:marRight w:val="0"/>
          <w:marTop w:val="0"/>
          <w:marBottom w:val="0"/>
          <w:divBdr>
            <w:top w:val="none" w:sz="0" w:space="0" w:color="auto"/>
            <w:left w:val="none" w:sz="0" w:space="0" w:color="auto"/>
            <w:bottom w:val="none" w:sz="0" w:space="0" w:color="auto"/>
            <w:right w:val="none" w:sz="0" w:space="0" w:color="auto"/>
          </w:divBdr>
        </w:div>
        <w:div w:id="1573470583">
          <w:marLeft w:val="640"/>
          <w:marRight w:val="0"/>
          <w:marTop w:val="0"/>
          <w:marBottom w:val="0"/>
          <w:divBdr>
            <w:top w:val="none" w:sz="0" w:space="0" w:color="auto"/>
            <w:left w:val="none" w:sz="0" w:space="0" w:color="auto"/>
            <w:bottom w:val="none" w:sz="0" w:space="0" w:color="auto"/>
            <w:right w:val="none" w:sz="0" w:space="0" w:color="auto"/>
          </w:divBdr>
        </w:div>
        <w:div w:id="467170313">
          <w:marLeft w:val="640"/>
          <w:marRight w:val="0"/>
          <w:marTop w:val="0"/>
          <w:marBottom w:val="0"/>
          <w:divBdr>
            <w:top w:val="none" w:sz="0" w:space="0" w:color="auto"/>
            <w:left w:val="none" w:sz="0" w:space="0" w:color="auto"/>
            <w:bottom w:val="none" w:sz="0" w:space="0" w:color="auto"/>
            <w:right w:val="none" w:sz="0" w:space="0" w:color="auto"/>
          </w:divBdr>
        </w:div>
        <w:div w:id="581452071">
          <w:marLeft w:val="640"/>
          <w:marRight w:val="0"/>
          <w:marTop w:val="0"/>
          <w:marBottom w:val="0"/>
          <w:divBdr>
            <w:top w:val="none" w:sz="0" w:space="0" w:color="auto"/>
            <w:left w:val="none" w:sz="0" w:space="0" w:color="auto"/>
            <w:bottom w:val="none" w:sz="0" w:space="0" w:color="auto"/>
            <w:right w:val="none" w:sz="0" w:space="0" w:color="auto"/>
          </w:divBdr>
        </w:div>
        <w:div w:id="340550592">
          <w:marLeft w:val="640"/>
          <w:marRight w:val="0"/>
          <w:marTop w:val="0"/>
          <w:marBottom w:val="0"/>
          <w:divBdr>
            <w:top w:val="none" w:sz="0" w:space="0" w:color="auto"/>
            <w:left w:val="none" w:sz="0" w:space="0" w:color="auto"/>
            <w:bottom w:val="none" w:sz="0" w:space="0" w:color="auto"/>
            <w:right w:val="none" w:sz="0" w:space="0" w:color="auto"/>
          </w:divBdr>
        </w:div>
        <w:div w:id="1350789819">
          <w:marLeft w:val="640"/>
          <w:marRight w:val="0"/>
          <w:marTop w:val="0"/>
          <w:marBottom w:val="0"/>
          <w:divBdr>
            <w:top w:val="none" w:sz="0" w:space="0" w:color="auto"/>
            <w:left w:val="none" w:sz="0" w:space="0" w:color="auto"/>
            <w:bottom w:val="none" w:sz="0" w:space="0" w:color="auto"/>
            <w:right w:val="none" w:sz="0" w:space="0" w:color="auto"/>
          </w:divBdr>
        </w:div>
        <w:div w:id="806555979">
          <w:marLeft w:val="640"/>
          <w:marRight w:val="0"/>
          <w:marTop w:val="0"/>
          <w:marBottom w:val="0"/>
          <w:divBdr>
            <w:top w:val="none" w:sz="0" w:space="0" w:color="auto"/>
            <w:left w:val="none" w:sz="0" w:space="0" w:color="auto"/>
            <w:bottom w:val="none" w:sz="0" w:space="0" w:color="auto"/>
            <w:right w:val="none" w:sz="0" w:space="0" w:color="auto"/>
          </w:divBdr>
        </w:div>
        <w:div w:id="16586092">
          <w:marLeft w:val="640"/>
          <w:marRight w:val="0"/>
          <w:marTop w:val="0"/>
          <w:marBottom w:val="0"/>
          <w:divBdr>
            <w:top w:val="none" w:sz="0" w:space="0" w:color="auto"/>
            <w:left w:val="none" w:sz="0" w:space="0" w:color="auto"/>
            <w:bottom w:val="none" w:sz="0" w:space="0" w:color="auto"/>
            <w:right w:val="none" w:sz="0" w:space="0" w:color="auto"/>
          </w:divBdr>
        </w:div>
        <w:div w:id="1491095168">
          <w:marLeft w:val="640"/>
          <w:marRight w:val="0"/>
          <w:marTop w:val="0"/>
          <w:marBottom w:val="0"/>
          <w:divBdr>
            <w:top w:val="none" w:sz="0" w:space="0" w:color="auto"/>
            <w:left w:val="none" w:sz="0" w:space="0" w:color="auto"/>
            <w:bottom w:val="none" w:sz="0" w:space="0" w:color="auto"/>
            <w:right w:val="none" w:sz="0" w:space="0" w:color="auto"/>
          </w:divBdr>
        </w:div>
        <w:div w:id="533006549">
          <w:marLeft w:val="640"/>
          <w:marRight w:val="0"/>
          <w:marTop w:val="0"/>
          <w:marBottom w:val="0"/>
          <w:divBdr>
            <w:top w:val="none" w:sz="0" w:space="0" w:color="auto"/>
            <w:left w:val="none" w:sz="0" w:space="0" w:color="auto"/>
            <w:bottom w:val="none" w:sz="0" w:space="0" w:color="auto"/>
            <w:right w:val="none" w:sz="0" w:space="0" w:color="auto"/>
          </w:divBdr>
        </w:div>
        <w:div w:id="1310674994">
          <w:marLeft w:val="640"/>
          <w:marRight w:val="0"/>
          <w:marTop w:val="0"/>
          <w:marBottom w:val="0"/>
          <w:divBdr>
            <w:top w:val="none" w:sz="0" w:space="0" w:color="auto"/>
            <w:left w:val="none" w:sz="0" w:space="0" w:color="auto"/>
            <w:bottom w:val="none" w:sz="0" w:space="0" w:color="auto"/>
            <w:right w:val="none" w:sz="0" w:space="0" w:color="auto"/>
          </w:divBdr>
        </w:div>
        <w:div w:id="910849375">
          <w:marLeft w:val="640"/>
          <w:marRight w:val="0"/>
          <w:marTop w:val="0"/>
          <w:marBottom w:val="0"/>
          <w:divBdr>
            <w:top w:val="none" w:sz="0" w:space="0" w:color="auto"/>
            <w:left w:val="none" w:sz="0" w:space="0" w:color="auto"/>
            <w:bottom w:val="none" w:sz="0" w:space="0" w:color="auto"/>
            <w:right w:val="none" w:sz="0" w:space="0" w:color="auto"/>
          </w:divBdr>
        </w:div>
        <w:div w:id="1741368037">
          <w:marLeft w:val="640"/>
          <w:marRight w:val="0"/>
          <w:marTop w:val="0"/>
          <w:marBottom w:val="0"/>
          <w:divBdr>
            <w:top w:val="none" w:sz="0" w:space="0" w:color="auto"/>
            <w:left w:val="none" w:sz="0" w:space="0" w:color="auto"/>
            <w:bottom w:val="none" w:sz="0" w:space="0" w:color="auto"/>
            <w:right w:val="none" w:sz="0" w:space="0" w:color="auto"/>
          </w:divBdr>
        </w:div>
        <w:div w:id="462964596">
          <w:marLeft w:val="640"/>
          <w:marRight w:val="0"/>
          <w:marTop w:val="0"/>
          <w:marBottom w:val="0"/>
          <w:divBdr>
            <w:top w:val="none" w:sz="0" w:space="0" w:color="auto"/>
            <w:left w:val="none" w:sz="0" w:space="0" w:color="auto"/>
            <w:bottom w:val="none" w:sz="0" w:space="0" w:color="auto"/>
            <w:right w:val="none" w:sz="0" w:space="0" w:color="auto"/>
          </w:divBdr>
        </w:div>
        <w:div w:id="1302153418">
          <w:marLeft w:val="640"/>
          <w:marRight w:val="0"/>
          <w:marTop w:val="0"/>
          <w:marBottom w:val="0"/>
          <w:divBdr>
            <w:top w:val="none" w:sz="0" w:space="0" w:color="auto"/>
            <w:left w:val="none" w:sz="0" w:space="0" w:color="auto"/>
            <w:bottom w:val="none" w:sz="0" w:space="0" w:color="auto"/>
            <w:right w:val="none" w:sz="0" w:space="0" w:color="auto"/>
          </w:divBdr>
        </w:div>
        <w:div w:id="302466600">
          <w:marLeft w:val="640"/>
          <w:marRight w:val="0"/>
          <w:marTop w:val="0"/>
          <w:marBottom w:val="0"/>
          <w:divBdr>
            <w:top w:val="none" w:sz="0" w:space="0" w:color="auto"/>
            <w:left w:val="none" w:sz="0" w:space="0" w:color="auto"/>
            <w:bottom w:val="none" w:sz="0" w:space="0" w:color="auto"/>
            <w:right w:val="none" w:sz="0" w:space="0" w:color="auto"/>
          </w:divBdr>
        </w:div>
        <w:div w:id="2125496132">
          <w:marLeft w:val="640"/>
          <w:marRight w:val="0"/>
          <w:marTop w:val="0"/>
          <w:marBottom w:val="0"/>
          <w:divBdr>
            <w:top w:val="none" w:sz="0" w:space="0" w:color="auto"/>
            <w:left w:val="none" w:sz="0" w:space="0" w:color="auto"/>
            <w:bottom w:val="none" w:sz="0" w:space="0" w:color="auto"/>
            <w:right w:val="none" w:sz="0" w:space="0" w:color="auto"/>
          </w:divBdr>
        </w:div>
        <w:div w:id="210849196">
          <w:marLeft w:val="640"/>
          <w:marRight w:val="0"/>
          <w:marTop w:val="0"/>
          <w:marBottom w:val="0"/>
          <w:divBdr>
            <w:top w:val="none" w:sz="0" w:space="0" w:color="auto"/>
            <w:left w:val="none" w:sz="0" w:space="0" w:color="auto"/>
            <w:bottom w:val="none" w:sz="0" w:space="0" w:color="auto"/>
            <w:right w:val="none" w:sz="0" w:space="0" w:color="auto"/>
          </w:divBdr>
        </w:div>
        <w:div w:id="1557273526">
          <w:marLeft w:val="640"/>
          <w:marRight w:val="0"/>
          <w:marTop w:val="0"/>
          <w:marBottom w:val="0"/>
          <w:divBdr>
            <w:top w:val="none" w:sz="0" w:space="0" w:color="auto"/>
            <w:left w:val="none" w:sz="0" w:space="0" w:color="auto"/>
            <w:bottom w:val="none" w:sz="0" w:space="0" w:color="auto"/>
            <w:right w:val="none" w:sz="0" w:space="0" w:color="auto"/>
          </w:divBdr>
        </w:div>
        <w:div w:id="328141982">
          <w:marLeft w:val="640"/>
          <w:marRight w:val="0"/>
          <w:marTop w:val="0"/>
          <w:marBottom w:val="0"/>
          <w:divBdr>
            <w:top w:val="none" w:sz="0" w:space="0" w:color="auto"/>
            <w:left w:val="none" w:sz="0" w:space="0" w:color="auto"/>
            <w:bottom w:val="none" w:sz="0" w:space="0" w:color="auto"/>
            <w:right w:val="none" w:sz="0" w:space="0" w:color="auto"/>
          </w:divBdr>
        </w:div>
        <w:div w:id="540748759">
          <w:marLeft w:val="640"/>
          <w:marRight w:val="0"/>
          <w:marTop w:val="0"/>
          <w:marBottom w:val="0"/>
          <w:divBdr>
            <w:top w:val="none" w:sz="0" w:space="0" w:color="auto"/>
            <w:left w:val="none" w:sz="0" w:space="0" w:color="auto"/>
            <w:bottom w:val="none" w:sz="0" w:space="0" w:color="auto"/>
            <w:right w:val="none" w:sz="0" w:space="0" w:color="auto"/>
          </w:divBdr>
        </w:div>
        <w:div w:id="1704163726">
          <w:marLeft w:val="640"/>
          <w:marRight w:val="0"/>
          <w:marTop w:val="0"/>
          <w:marBottom w:val="0"/>
          <w:divBdr>
            <w:top w:val="none" w:sz="0" w:space="0" w:color="auto"/>
            <w:left w:val="none" w:sz="0" w:space="0" w:color="auto"/>
            <w:bottom w:val="none" w:sz="0" w:space="0" w:color="auto"/>
            <w:right w:val="none" w:sz="0" w:space="0" w:color="auto"/>
          </w:divBdr>
        </w:div>
        <w:div w:id="1601908562">
          <w:marLeft w:val="640"/>
          <w:marRight w:val="0"/>
          <w:marTop w:val="0"/>
          <w:marBottom w:val="0"/>
          <w:divBdr>
            <w:top w:val="none" w:sz="0" w:space="0" w:color="auto"/>
            <w:left w:val="none" w:sz="0" w:space="0" w:color="auto"/>
            <w:bottom w:val="none" w:sz="0" w:space="0" w:color="auto"/>
            <w:right w:val="none" w:sz="0" w:space="0" w:color="auto"/>
          </w:divBdr>
        </w:div>
        <w:div w:id="1935744797">
          <w:marLeft w:val="640"/>
          <w:marRight w:val="0"/>
          <w:marTop w:val="0"/>
          <w:marBottom w:val="0"/>
          <w:divBdr>
            <w:top w:val="none" w:sz="0" w:space="0" w:color="auto"/>
            <w:left w:val="none" w:sz="0" w:space="0" w:color="auto"/>
            <w:bottom w:val="none" w:sz="0" w:space="0" w:color="auto"/>
            <w:right w:val="none" w:sz="0" w:space="0" w:color="auto"/>
          </w:divBdr>
        </w:div>
        <w:div w:id="589434668">
          <w:marLeft w:val="640"/>
          <w:marRight w:val="0"/>
          <w:marTop w:val="0"/>
          <w:marBottom w:val="0"/>
          <w:divBdr>
            <w:top w:val="none" w:sz="0" w:space="0" w:color="auto"/>
            <w:left w:val="none" w:sz="0" w:space="0" w:color="auto"/>
            <w:bottom w:val="none" w:sz="0" w:space="0" w:color="auto"/>
            <w:right w:val="none" w:sz="0" w:space="0" w:color="auto"/>
          </w:divBdr>
        </w:div>
        <w:div w:id="100956888">
          <w:marLeft w:val="640"/>
          <w:marRight w:val="0"/>
          <w:marTop w:val="0"/>
          <w:marBottom w:val="0"/>
          <w:divBdr>
            <w:top w:val="none" w:sz="0" w:space="0" w:color="auto"/>
            <w:left w:val="none" w:sz="0" w:space="0" w:color="auto"/>
            <w:bottom w:val="none" w:sz="0" w:space="0" w:color="auto"/>
            <w:right w:val="none" w:sz="0" w:space="0" w:color="auto"/>
          </w:divBdr>
        </w:div>
        <w:div w:id="1267884979">
          <w:marLeft w:val="640"/>
          <w:marRight w:val="0"/>
          <w:marTop w:val="0"/>
          <w:marBottom w:val="0"/>
          <w:divBdr>
            <w:top w:val="none" w:sz="0" w:space="0" w:color="auto"/>
            <w:left w:val="none" w:sz="0" w:space="0" w:color="auto"/>
            <w:bottom w:val="none" w:sz="0" w:space="0" w:color="auto"/>
            <w:right w:val="none" w:sz="0" w:space="0" w:color="auto"/>
          </w:divBdr>
        </w:div>
        <w:div w:id="2080639169">
          <w:marLeft w:val="640"/>
          <w:marRight w:val="0"/>
          <w:marTop w:val="0"/>
          <w:marBottom w:val="0"/>
          <w:divBdr>
            <w:top w:val="none" w:sz="0" w:space="0" w:color="auto"/>
            <w:left w:val="none" w:sz="0" w:space="0" w:color="auto"/>
            <w:bottom w:val="none" w:sz="0" w:space="0" w:color="auto"/>
            <w:right w:val="none" w:sz="0" w:space="0" w:color="auto"/>
          </w:divBdr>
        </w:div>
        <w:div w:id="1667249052">
          <w:marLeft w:val="640"/>
          <w:marRight w:val="0"/>
          <w:marTop w:val="0"/>
          <w:marBottom w:val="0"/>
          <w:divBdr>
            <w:top w:val="none" w:sz="0" w:space="0" w:color="auto"/>
            <w:left w:val="none" w:sz="0" w:space="0" w:color="auto"/>
            <w:bottom w:val="none" w:sz="0" w:space="0" w:color="auto"/>
            <w:right w:val="none" w:sz="0" w:space="0" w:color="auto"/>
          </w:divBdr>
        </w:div>
        <w:div w:id="2094352968">
          <w:marLeft w:val="640"/>
          <w:marRight w:val="0"/>
          <w:marTop w:val="0"/>
          <w:marBottom w:val="0"/>
          <w:divBdr>
            <w:top w:val="none" w:sz="0" w:space="0" w:color="auto"/>
            <w:left w:val="none" w:sz="0" w:space="0" w:color="auto"/>
            <w:bottom w:val="none" w:sz="0" w:space="0" w:color="auto"/>
            <w:right w:val="none" w:sz="0" w:space="0" w:color="auto"/>
          </w:divBdr>
        </w:div>
        <w:div w:id="970019890">
          <w:marLeft w:val="640"/>
          <w:marRight w:val="0"/>
          <w:marTop w:val="0"/>
          <w:marBottom w:val="0"/>
          <w:divBdr>
            <w:top w:val="none" w:sz="0" w:space="0" w:color="auto"/>
            <w:left w:val="none" w:sz="0" w:space="0" w:color="auto"/>
            <w:bottom w:val="none" w:sz="0" w:space="0" w:color="auto"/>
            <w:right w:val="none" w:sz="0" w:space="0" w:color="auto"/>
          </w:divBdr>
        </w:div>
        <w:div w:id="853963013">
          <w:marLeft w:val="640"/>
          <w:marRight w:val="0"/>
          <w:marTop w:val="0"/>
          <w:marBottom w:val="0"/>
          <w:divBdr>
            <w:top w:val="none" w:sz="0" w:space="0" w:color="auto"/>
            <w:left w:val="none" w:sz="0" w:space="0" w:color="auto"/>
            <w:bottom w:val="none" w:sz="0" w:space="0" w:color="auto"/>
            <w:right w:val="none" w:sz="0" w:space="0" w:color="auto"/>
          </w:divBdr>
        </w:div>
        <w:div w:id="2067333951">
          <w:marLeft w:val="640"/>
          <w:marRight w:val="0"/>
          <w:marTop w:val="0"/>
          <w:marBottom w:val="0"/>
          <w:divBdr>
            <w:top w:val="none" w:sz="0" w:space="0" w:color="auto"/>
            <w:left w:val="none" w:sz="0" w:space="0" w:color="auto"/>
            <w:bottom w:val="none" w:sz="0" w:space="0" w:color="auto"/>
            <w:right w:val="none" w:sz="0" w:space="0" w:color="auto"/>
          </w:divBdr>
        </w:div>
        <w:div w:id="80877211">
          <w:marLeft w:val="640"/>
          <w:marRight w:val="0"/>
          <w:marTop w:val="0"/>
          <w:marBottom w:val="0"/>
          <w:divBdr>
            <w:top w:val="none" w:sz="0" w:space="0" w:color="auto"/>
            <w:left w:val="none" w:sz="0" w:space="0" w:color="auto"/>
            <w:bottom w:val="none" w:sz="0" w:space="0" w:color="auto"/>
            <w:right w:val="none" w:sz="0" w:space="0" w:color="auto"/>
          </w:divBdr>
        </w:div>
        <w:div w:id="980159646">
          <w:marLeft w:val="640"/>
          <w:marRight w:val="0"/>
          <w:marTop w:val="0"/>
          <w:marBottom w:val="0"/>
          <w:divBdr>
            <w:top w:val="none" w:sz="0" w:space="0" w:color="auto"/>
            <w:left w:val="none" w:sz="0" w:space="0" w:color="auto"/>
            <w:bottom w:val="none" w:sz="0" w:space="0" w:color="auto"/>
            <w:right w:val="none" w:sz="0" w:space="0" w:color="auto"/>
          </w:divBdr>
        </w:div>
        <w:div w:id="101923818">
          <w:marLeft w:val="640"/>
          <w:marRight w:val="0"/>
          <w:marTop w:val="0"/>
          <w:marBottom w:val="0"/>
          <w:divBdr>
            <w:top w:val="none" w:sz="0" w:space="0" w:color="auto"/>
            <w:left w:val="none" w:sz="0" w:space="0" w:color="auto"/>
            <w:bottom w:val="none" w:sz="0" w:space="0" w:color="auto"/>
            <w:right w:val="none" w:sz="0" w:space="0" w:color="auto"/>
          </w:divBdr>
        </w:div>
        <w:div w:id="234820539">
          <w:marLeft w:val="640"/>
          <w:marRight w:val="0"/>
          <w:marTop w:val="0"/>
          <w:marBottom w:val="0"/>
          <w:divBdr>
            <w:top w:val="none" w:sz="0" w:space="0" w:color="auto"/>
            <w:left w:val="none" w:sz="0" w:space="0" w:color="auto"/>
            <w:bottom w:val="none" w:sz="0" w:space="0" w:color="auto"/>
            <w:right w:val="none" w:sz="0" w:space="0" w:color="auto"/>
          </w:divBdr>
        </w:div>
        <w:div w:id="1997802680">
          <w:marLeft w:val="640"/>
          <w:marRight w:val="0"/>
          <w:marTop w:val="0"/>
          <w:marBottom w:val="0"/>
          <w:divBdr>
            <w:top w:val="none" w:sz="0" w:space="0" w:color="auto"/>
            <w:left w:val="none" w:sz="0" w:space="0" w:color="auto"/>
            <w:bottom w:val="none" w:sz="0" w:space="0" w:color="auto"/>
            <w:right w:val="none" w:sz="0" w:space="0" w:color="auto"/>
          </w:divBdr>
        </w:div>
        <w:div w:id="2057964910">
          <w:marLeft w:val="640"/>
          <w:marRight w:val="0"/>
          <w:marTop w:val="0"/>
          <w:marBottom w:val="0"/>
          <w:divBdr>
            <w:top w:val="none" w:sz="0" w:space="0" w:color="auto"/>
            <w:left w:val="none" w:sz="0" w:space="0" w:color="auto"/>
            <w:bottom w:val="none" w:sz="0" w:space="0" w:color="auto"/>
            <w:right w:val="none" w:sz="0" w:space="0" w:color="auto"/>
          </w:divBdr>
        </w:div>
        <w:div w:id="1040518220">
          <w:marLeft w:val="640"/>
          <w:marRight w:val="0"/>
          <w:marTop w:val="0"/>
          <w:marBottom w:val="0"/>
          <w:divBdr>
            <w:top w:val="none" w:sz="0" w:space="0" w:color="auto"/>
            <w:left w:val="none" w:sz="0" w:space="0" w:color="auto"/>
            <w:bottom w:val="none" w:sz="0" w:space="0" w:color="auto"/>
            <w:right w:val="none" w:sz="0" w:space="0" w:color="auto"/>
          </w:divBdr>
        </w:div>
        <w:div w:id="1581058579">
          <w:marLeft w:val="640"/>
          <w:marRight w:val="0"/>
          <w:marTop w:val="0"/>
          <w:marBottom w:val="0"/>
          <w:divBdr>
            <w:top w:val="none" w:sz="0" w:space="0" w:color="auto"/>
            <w:left w:val="none" w:sz="0" w:space="0" w:color="auto"/>
            <w:bottom w:val="none" w:sz="0" w:space="0" w:color="auto"/>
            <w:right w:val="none" w:sz="0" w:space="0" w:color="auto"/>
          </w:divBdr>
        </w:div>
        <w:div w:id="1996183051">
          <w:marLeft w:val="640"/>
          <w:marRight w:val="0"/>
          <w:marTop w:val="0"/>
          <w:marBottom w:val="0"/>
          <w:divBdr>
            <w:top w:val="none" w:sz="0" w:space="0" w:color="auto"/>
            <w:left w:val="none" w:sz="0" w:space="0" w:color="auto"/>
            <w:bottom w:val="none" w:sz="0" w:space="0" w:color="auto"/>
            <w:right w:val="none" w:sz="0" w:space="0" w:color="auto"/>
          </w:divBdr>
        </w:div>
        <w:div w:id="86274303">
          <w:marLeft w:val="640"/>
          <w:marRight w:val="0"/>
          <w:marTop w:val="0"/>
          <w:marBottom w:val="0"/>
          <w:divBdr>
            <w:top w:val="none" w:sz="0" w:space="0" w:color="auto"/>
            <w:left w:val="none" w:sz="0" w:space="0" w:color="auto"/>
            <w:bottom w:val="none" w:sz="0" w:space="0" w:color="auto"/>
            <w:right w:val="none" w:sz="0" w:space="0" w:color="auto"/>
          </w:divBdr>
        </w:div>
        <w:div w:id="109670764">
          <w:marLeft w:val="640"/>
          <w:marRight w:val="0"/>
          <w:marTop w:val="0"/>
          <w:marBottom w:val="0"/>
          <w:divBdr>
            <w:top w:val="none" w:sz="0" w:space="0" w:color="auto"/>
            <w:left w:val="none" w:sz="0" w:space="0" w:color="auto"/>
            <w:bottom w:val="none" w:sz="0" w:space="0" w:color="auto"/>
            <w:right w:val="none" w:sz="0" w:space="0" w:color="auto"/>
          </w:divBdr>
        </w:div>
        <w:div w:id="1745030628">
          <w:marLeft w:val="640"/>
          <w:marRight w:val="0"/>
          <w:marTop w:val="0"/>
          <w:marBottom w:val="0"/>
          <w:divBdr>
            <w:top w:val="none" w:sz="0" w:space="0" w:color="auto"/>
            <w:left w:val="none" w:sz="0" w:space="0" w:color="auto"/>
            <w:bottom w:val="none" w:sz="0" w:space="0" w:color="auto"/>
            <w:right w:val="none" w:sz="0" w:space="0" w:color="auto"/>
          </w:divBdr>
        </w:div>
        <w:div w:id="1979140687">
          <w:marLeft w:val="640"/>
          <w:marRight w:val="0"/>
          <w:marTop w:val="0"/>
          <w:marBottom w:val="0"/>
          <w:divBdr>
            <w:top w:val="none" w:sz="0" w:space="0" w:color="auto"/>
            <w:left w:val="none" w:sz="0" w:space="0" w:color="auto"/>
            <w:bottom w:val="none" w:sz="0" w:space="0" w:color="auto"/>
            <w:right w:val="none" w:sz="0" w:space="0" w:color="auto"/>
          </w:divBdr>
        </w:div>
        <w:div w:id="1756316513">
          <w:marLeft w:val="640"/>
          <w:marRight w:val="0"/>
          <w:marTop w:val="0"/>
          <w:marBottom w:val="0"/>
          <w:divBdr>
            <w:top w:val="none" w:sz="0" w:space="0" w:color="auto"/>
            <w:left w:val="none" w:sz="0" w:space="0" w:color="auto"/>
            <w:bottom w:val="none" w:sz="0" w:space="0" w:color="auto"/>
            <w:right w:val="none" w:sz="0" w:space="0" w:color="auto"/>
          </w:divBdr>
        </w:div>
        <w:div w:id="2075080754">
          <w:marLeft w:val="640"/>
          <w:marRight w:val="0"/>
          <w:marTop w:val="0"/>
          <w:marBottom w:val="0"/>
          <w:divBdr>
            <w:top w:val="none" w:sz="0" w:space="0" w:color="auto"/>
            <w:left w:val="none" w:sz="0" w:space="0" w:color="auto"/>
            <w:bottom w:val="none" w:sz="0" w:space="0" w:color="auto"/>
            <w:right w:val="none" w:sz="0" w:space="0" w:color="auto"/>
          </w:divBdr>
        </w:div>
        <w:div w:id="23602050">
          <w:marLeft w:val="640"/>
          <w:marRight w:val="0"/>
          <w:marTop w:val="0"/>
          <w:marBottom w:val="0"/>
          <w:divBdr>
            <w:top w:val="none" w:sz="0" w:space="0" w:color="auto"/>
            <w:left w:val="none" w:sz="0" w:space="0" w:color="auto"/>
            <w:bottom w:val="none" w:sz="0" w:space="0" w:color="auto"/>
            <w:right w:val="none" w:sz="0" w:space="0" w:color="auto"/>
          </w:divBdr>
        </w:div>
        <w:div w:id="902060015">
          <w:marLeft w:val="640"/>
          <w:marRight w:val="0"/>
          <w:marTop w:val="0"/>
          <w:marBottom w:val="0"/>
          <w:divBdr>
            <w:top w:val="none" w:sz="0" w:space="0" w:color="auto"/>
            <w:left w:val="none" w:sz="0" w:space="0" w:color="auto"/>
            <w:bottom w:val="none" w:sz="0" w:space="0" w:color="auto"/>
            <w:right w:val="none" w:sz="0" w:space="0" w:color="auto"/>
          </w:divBdr>
        </w:div>
        <w:div w:id="40249207">
          <w:marLeft w:val="640"/>
          <w:marRight w:val="0"/>
          <w:marTop w:val="0"/>
          <w:marBottom w:val="0"/>
          <w:divBdr>
            <w:top w:val="none" w:sz="0" w:space="0" w:color="auto"/>
            <w:left w:val="none" w:sz="0" w:space="0" w:color="auto"/>
            <w:bottom w:val="none" w:sz="0" w:space="0" w:color="auto"/>
            <w:right w:val="none" w:sz="0" w:space="0" w:color="auto"/>
          </w:divBdr>
        </w:div>
        <w:div w:id="655497499">
          <w:marLeft w:val="640"/>
          <w:marRight w:val="0"/>
          <w:marTop w:val="0"/>
          <w:marBottom w:val="0"/>
          <w:divBdr>
            <w:top w:val="none" w:sz="0" w:space="0" w:color="auto"/>
            <w:left w:val="none" w:sz="0" w:space="0" w:color="auto"/>
            <w:bottom w:val="none" w:sz="0" w:space="0" w:color="auto"/>
            <w:right w:val="none" w:sz="0" w:space="0" w:color="auto"/>
          </w:divBdr>
        </w:div>
        <w:div w:id="1043481490">
          <w:marLeft w:val="640"/>
          <w:marRight w:val="0"/>
          <w:marTop w:val="0"/>
          <w:marBottom w:val="0"/>
          <w:divBdr>
            <w:top w:val="none" w:sz="0" w:space="0" w:color="auto"/>
            <w:left w:val="none" w:sz="0" w:space="0" w:color="auto"/>
            <w:bottom w:val="none" w:sz="0" w:space="0" w:color="auto"/>
            <w:right w:val="none" w:sz="0" w:space="0" w:color="auto"/>
          </w:divBdr>
        </w:div>
        <w:div w:id="1125002379">
          <w:marLeft w:val="640"/>
          <w:marRight w:val="0"/>
          <w:marTop w:val="0"/>
          <w:marBottom w:val="0"/>
          <w:divBdr>
            <w:top w:val="none" w:sz="0" w:space="0" w:color="auto"/>
            <w:left w:val="none" w:sz="0" w:space="0" w:color="auto"/>
            <w:bottom w:val="none" w:sz="0" w:space="0" w:color="auto"/>
            <w:right w:val="none" w:sz="0" w:space="0" w:color="auto"/>
          </w:divBdr>
        </w:div>
        <w:div w:id="1688869898">
          <w:marLeft w:val="640"/>
          <w:marRight w:val="0"/>
          <w:marTop w:val="0"/>
          <w:marBottom w:val="0"/>
          <w:divBdr>
            <w:top w:val="none" w:sz="0" w:space="0" w:color="auto"/>
            <w:left w:val="none" w:sz="0" w:space="0" w:color="auto"/>
            <w:bottom w:val="none" w:sz="0" w:space="0" w:color="auto"/>
            <w:right w:val="none" w:sz="0" w:space="0" w:color="auto"/>
          </w:divBdr>
        </w:div>
        <w:div w:id="1032465049">
          <w:marLeft w:val="640"/>
          <w:marRight w:val="0"/>
          <w:marTop w:val="0"/>
          <w:marBottom w:val="0"/>
          <w:divBdr>
            <w:top w:val="none" w:sz="0" w:space="0" w:color="auto"/>
            <w:left w:val="none" w:sz="0" w:space="0" w:color="auto"/>
            <w:bottom w:val="none" w:sz="0" w:space="0" w:color="auto"/>
            <w:right w:val="none" w:sz="0" w:space="0" w:color="auto"/>
          </w:divBdr>
        </w:div>
        <w:div w:id="1013844835">
          <w:marLeft w:val="640"/>
          <w:marRight w:val="0"/>
          <w:marTop w:val="0"/>
          <w:marBottom w:val="0"/>
          <w:divBdr>
            <w:top w:val="none" w:sz="0" w:space="0" w:color="auto"/>
            <w:left w:val="none" w:sz="0" w:space="0" w:color="auto"/>
            <w:bottom w:val="none" w:sz="0" w:space="0" w:color="auto"/>
            <w:right w:val="none" w:sz="0" w:space="0" w:color="auto"/>
          </w:divBdr>
        </w:div>
        <w:div w:id="1406493162">
          <w:marLeft w:val="640"/>
          <w:marRight w:val="0"/>
          <w:marTop w:val="0"/>
          <w:marBottom w:val="0"/>
          <w:divBdr>
            <w:top w:val="none" w:sz="0" w:space="0" w:color="auto"/>
            <w:left w:val="none" w:sz="0" w:space="0" w:color="auto"/>
            <w:bottom w:val="none" w:sz="0" w:space="0" w:color="auto"/>
            <w:right w:val="none" w:sz="0" w:space="0" w:color="auto"/>
          </w:divBdr>
        </w:div>
        <w:div w:id="1638803587">
          <w:marLeft w:val="640"/>
          <w:marRight w:val="0"/>
          <w:marTop w:val="0"/>
          <w:marBottom w:val="0"/>
          <w:divBdr>
            <w:top w:val="none" w:sz="0" w:space="0" w:color="auto"/>
            <w:left w:val="none" w:sz="0" w:space="0" w:color="auto"/>
            <w:bottom w:val="none" w:sz="0" w:space="0" w:color="auto"/>
            <w:right w:val="none" w:sz="0" w:space="0" w:color="auto"/>
          </w:divBdr>
        </w:div>
        <w:div w:id="837768347">
          <w:marLeft w:val="640"/>
          <w:marRight w:val="0"/>
          <w:marTop w:val="0"/>
          <w:marBottom w:val="0"/>
          <w:divBdr>
            <w:top w:val="none" w:sz="0" w:space="0" w:color="auto"/>
            <w:left w:val="none" w:sz="0" w:space="0" w:color="auto"/>
            <w:bottom w:val="none" w:sz="0" w:space="0" w:color="auto"/>
            <w:right w:val="none" w:sz="0" w:space="0" w:color="auto"/>
          </w:divBdr>
        </w:div>
        <w:div w:id="1600062920">
          <w:marLeft w:val="640"/>
          <w:marRight w:val="0"/>
          <w:marTop w:val="0"/>
          <w:marBottom w:val="0"/>
          <w:divBdr>
            <w:top w:val="none" w:sz="0" w:space="0" w:color="auto"/>
            <w:left w:val="none" w:sz="0" w:space="0" w:color="auto"/>
            <w:bottom w:val="none" w:sz="0" w:space="0" w:color="auto"/>
            <w:right w:val="none" w:sz="0" w:space="0" w:color="auto"/>
          </w:divBdr>
        </w:div>
        <w:div w:id="1117872147">
          <w:marLeft w:val="640"/>
          <w:marRight w:val="0"/>
          <w:marTop w:val="0"/>
          <w:marBottom w:val="0"/>
          <w:divBdr>
            <w:top w:val="none" w:sz="0" w:space="0" w:color="auto"/>
            <w:left w:val="none" w:sz="0" w:space="0" w:color="auto"/>
            <w:bottom w:val="none" w:sz="0" w:space="0" w:color="auto"/>
            <w:right w:val="none" w:sz="0" w:space="0" w:color="auto"/>
          </w:divBdr>
        </w:div>
        <w:div w:id="1268386506">
          <w:marLeft w:val="640"/>
          <w:marRight w:val="0"/>
          <w:marTop w:val="0"/>
          <w:marBottom w:val="0"/>
          <w:divBdr>
            <w:top w:val="none" w:sz="0" w:space="0" w:color="auto"/>
            <w:left w:val="none" w:sz="0" w:space="0" w:color="auto"/>
            <w:bottom w:val="none" w:sz="0" w:space="0" w:color="auto"/>
            <w:right w:val="none" w:sz="0" w:space="0" w:color="auto"/>
          </w:divBdr>
        </w:div>
        <w:div w:id="2024434378">
          <w:marLeft w:val="640"/>
          <w:marRight w:val="0"/>
          <w:marTop w:val="0"/>
          <w:marBottom w:val="0"/>
          <w:divBdr>
            <w:top w:val="none" w:sz="0" w:space="0" w:color="auto"/>
            <w:left w:val="none" w:sz="0" w:space="0" w:color="auto"/>
            <w:bottom w:val="none" w:sz="0" w:space="0" w:color="auto"/>
            <w:right w:val="none" w:sz="0" w:space="0" w:color="auto"/>
          </w:divBdr>
        </w:div>
        <w:div w:id="1998023812">
          <w:marLeft w:val="640"/>
          <w:marRight w:val="0"/>
          <w:marTop w:val="0"/>
          <w:marBottom w:val="0"/>
          <w:divBdr>
            <w:top w:val="none" w:sz="0" w:space="0" w:color="auto"/>
            <w:left w:val="none" w:sz="0" w:space="0" w:color="auto"/>
            <w:bottom w:val="none" w:sz="0" w:space="0" w:color="auto"/>
            <w:right w:val="none" w:sz="0" w:space="0" w:color="auto"/>
          </w:divBdr>
        </w:div>
        <w:div w:id="793866071">
          <w:marLeft w:val="640"/>
          <w:marRight w:val="0"/>
          <w:marTop w:val="0"/>
          <w:marBottom w:val="0"/>
          <w:divBdr>
            <w:top w:val="none" w:sz="0" w:space="0" w:color="auto"/>
            <w:left w:val="none" w:sz="0" w:space="0" w:color="auto"/>
            <w:bottom w:val="none" w:sz="0" w:space="0" w:color="auto"/>
            <w:right w:val="none" w:sz="0" w:space="0" w:color="auto"/>
          </w:divBdr>
        </w:div>
        <w:div w:id="2015913370">
          <w:marLeft w:val="640"/>
          <w:marRight w:val="0"/>
          <w:marTop w:val="0"/>
          <w:marBottom w:val="0"/>
          <w:divBdr>
            <w:top w:val="none" w:sz="0" w:space="0" w:color="auto"/>
            <w:left w:val="none" w:sz="0" w:space="0" w:color="auto"/>
            <w:bottom w:val="none" w:sz="0" w:space="0" w:color="auto"/>
            <w:right w:val="none" w:sz="0" w:space="0" w:color="auto"/>
          </w:divBdr>
        </w:div>
        <w:div w:id="1591619403">
          <w:marLeft w:val="640"/>
          <w:marRight w:val="0"/>
          <w:marTop w:val="0"/>
          <w:marBottom w:val="0"/>
          <w:divBdr>
            <w:top w:val="none" w:sz="0" w:space="0" w:color="auto"/>
            <w:left w:val="none" w:sz="0" w:space="0" w:color="auto"/>
            <w:bottom w:val="none" w:sz="0" w:space="0" w:color="auto"/>
            <w:right w:val="none" w:sz="0" w:space="0" w:color="auto"/>
          </w:divBdr>
        </w:div>
        <w:div w:id="1513185940">
          <w:marLeft w:val="640"/>
          <w:marRight w:val="0"/>
          <w:marTop w:val="0"/>
          <w:marBottom w:val="0"/>
          <w:divBdr>
            <w:top w:val="none" w:sz="0" w:space="0" w:color="auto"/>
            <w:left w:val="none" w:sz="0" w:space="0" w:color="auto"/>
            <w:bottom w:val="none" w:sz="0" w:space="0" w:color="auto"/>
            <w:right w:val="none" w:sz="0" w:space="0" w:color="auto"/>
          </w:divBdr>
        </w:div>
        <w:div w:id="2120640073">
          <w:marLeft w:val="640"/>
          <w:marRight w:val="0"/>
          <w:marTop w:val="0"/>
          <w:marBottom w:val="0"/>
          <w:divBdr>
            <w:top w:val="none" w:sz="0" w:space="0" w:color="auto"/>
            <w:left w:val="none" w:sz="0" w:space="0" w:color="auto"/>
            <w:bottom w:val="none" w:sz="0" w:space="0" w:color="auto"/>
            <w:right w:val="none" w:sz="0" w:space="0" w:color="auto"/>
          </w:divBdr>
        </w:div>
        <w:div w:id="527064813">
          <w:marLeft w:val="640"/>
          <w:marRight w:val="0"/>
          <w:marTop w:val="0"/>
          <w:marBottom w:val="0"/>
          <w:divBdr>
            <w:top w:val="none" w:sz="0" w:space="0" w:color="auto"/>
            <w:left w:val="none" w:sz="0" w:space="0" w:color="auto"/>
            <w:bottom w:val="none" w:sz="0" w:space="0" w:color="auto"/>
            <w:right w:val="none" w:sz="0" w:space="0" w:color="auto"/>
          </w:divBdr>
        </w:div>
        <w:div w:id="1261525815">
          <w:marLeft w:val="640"/>
          <w:marRight w:val="0"/>
          <w:marTop w:val="0"/>
          <w:marBottom w:val="0"/>
          <w:divBdr>
            <w:top w:val="none" w:sz="0" w:space="0" w:color="auto"/>
            <w:left w:val="none" w:sz="0" w:space="0" w:color="auto"/>
            <w:bottom w:val="none" w:sz="0" w:space="0" w:color="auto"/>
            <w:right w:val="none" w:sz="0" w:space="0" w:color="auto"/>
          </w:divBdr>
        </w:div>
        <w:div w:id="1994411460">
          <w:marLeft w:val="640"/>
          <w:marRight w:val="0"/>
          <w:marTop w:val="0"/>
          <w:marBottom w:val="0"/>
          <w:divBdr>
            <w:top w:val="none" w:sz="0" w:space="0" w:color="auto"/>
            <w:left w:val="none" w:sz="0" w:space="0" w:color="auto"/>
            <w:bottom w:val="none" w:sz="0" w:space="0" w:color="auto"/>
            <w:right w:val="none" w:sz="0" w:space="0" w:color="auto"/>
          </w:divBdr>
        </w:div>
        <w:div w:id="2127237454">
          <w:marLeft w:val="640"/>
          <w:marRight w:val="0"/>
          <w:marTop w:val="0"/>
          <w:marBottom w:val="0"/>
          <w:divBdr>
            <w:top w:val="none" w:sz="0" w:space="0" w:color="auto"/>
            <w:left w:val="none" w:sz="0" w:space="0" w:color="auto"/>
            <w:bottom w:val="none" w:sz="0" w:space="0" w:color="auto"/>
            <w:right w:val="none" w:sz="0" w:space="0" w:color="auto"/>
          </w:divBdr>
        </w:div>
        <w:div w:id="1981382282">
          <w:marLeft w:val="640"/>
          <w:marRight w:val="0"/>
          <w:marTop w:val="0"/>
          <w:marBottom w:val="0"/>
          <w:divBdr>
            <w:top w:val="none" w:sz="0" w:space="0" w:color="auto"/>
            <w:left w:val="none" w:sz="0" w:space="0" w:color="auto"/>
            <w:bottom w:val="none" w:sz="0" w:space="0" w:color="auto"/>
            <w:right w:val="none" w:sz="0" w:space="0" w:color="auto"/>
          </w:divBdr>
        </w:div>
        <w:div w:id="498275248">
          <w:marLeft w:val="640"/>
          <w:marRight w:val="0"/>
          <w:marTop w:val="0"/>
          <w:marBottom w:val="0"/>
          <w:divBdr>
            <w:top w:val="none" w:sz="0" w:space="0" w:color="auto"/>
            <w:left w:val="none" w:sz="0" w:space="0" w:color="auto"/>
            <w:bottom w:val="none" w:sz="0" w:space="0" w:color="auto"/>
            <w:right w:val="none" w:sz="0" w:space="0" w:color="auto"/>
          </w:divBdr>
        </w:div>
        <w:div w:id="1339843152">
          <w:marLeft w:val="640"/>
          <w:marRight w:val="0"/>
          <w:marTop w:val="0"/>
          <w:marBottom w:val="0"/>
          <w:divBdr>
            <w:top w:val="none" w:sz="0" w:space="0" w:color="auto"/>
            <w:left w:val="none" w:sz="0" w:space="0" w:color="auto"/>
            <w:bottom w:val="none" w:sz="0" w:space="0" w:color="auto"/>
            <w:right w:val="none" w:sz="0" w:space="0" w:color="auto"/>
          </w:divBdr>
        </w:div>
        <w:div w:id="716590427">
          <w:marLeft w:val="640"/>
          <w:marRight w:val="0"/>
          <w:marTop w:val="0"/>
          <w:marBottom w:val="0"/>
          <w:divBdr>
            <w:top w:val="none" w:sz="0" w:space="0" w:color="auto"/>
            <w:left w:val="none" w:sz="0" w:space="0" w:color="auto"/>
            <w:bottom w:val="none" w:sz="0" w:space="0" w:color="auto"/>
            <w:right w:val="none" w:sz="0" w:space="0" w:color="auto"/>
          </w:divBdr>
        </w:div>
        <w:div w:id="1150368251">
          <w:marLeft w:val="640"/>
          <w:marRight w:val="0"/>
          <w:marTop w:val="0"/>
          <w:marBottom w:val="0"/>
          <w:divBdr>
            <w:top w:val="none" w:sz="0" w:space="0" w:color="auto"/>
            <w:left w:val="none" w:sz="0" w:space="0" w:color="auto"/>
            <w:bottom w:val="none" w:sz="0" w:space="0" w:color="auto"/>
            <w:right w:val="none" w:sz="0" w:space="0" w:color="auto"/>
          </w:divBdr>
        </w:div>
        <w:div w:id="1840997622">
          <w:marLeft w:val="640"/>
          <w:marRight w:val="0"/>
          <w:marTop w:val="0"/>
          <w:marBottom w:val="0"/>
          <w:divBdr>
            <w:top w:val="none" w:sz="0" w:space="0" w:color="auto"/>
            <w:left w:val="none" w:sz="0" w:space="0" w:color="auto"/>
            <w:bottom w:val="none" w:sz="0" w:space="0" w:color="auto"/>
            <w:right w:val="none" w:sz="0" w:space="0" w:color="auto"/>
          </w:divBdr>
        </w:div>
        <w:div w:id="1187404303">
          <w:marLeft w:val="640"/>
          <w:marRight w:val="0"/>
          <w:marTop w:val="0"/>
          <w:marBottom w:val="0"/>
          <w:divBdr>
            <w:top w:val="none" w:sz="0" w:space="0" w:color="auto"/>
            <w:left w:val="none" w:sz="0" w:space="0" w:color="auto"/>
            <w:bottom w:val="none" w:sz="0" w:space="0" w:color="auto"/>
            <w:right w:val="none" w:sz="0" w:space="0" w:color="auto"/>
          </w:divBdr>
        </w:div>
        <w:div w:id="214784211">
          <w:marLeft w:val="640"/>
          <w:marRight w:val="0"/>
          <w:marTop w:val="0"/>
          <w:marBottom w:val="0"/>
          <w:divBdr>
            <w:top w:val="none" w:sz="0" w:space="0" w:color="auto"/>
            <w:left w:val="none" w:sz="0" w:space="0" w:color="auto"/>
            <w:bottom w:val="none" w:sz="0" w:space="0" w:color="auto"/>
            <w:right w:val="none" w:sz="0" w:space="0" w:color="auto"/>
          </w:divBdr>
        </w:div>
        <w:div w:id="1221940414">
          <w:marLeft w:val="640"/>
          <w:marRight w:val="0"/>
          <w:marTop w:val="0"/>
          <w:marBottom w:val="0"/>
          <w:divBdr>
            <w:top w:val="none" w:sz="0" w:space="0" w:color="auto"/>
            <w:left w:val="none" w:sz="0" w:space="0" w:color="auto"/>
            <w:bottom w:val="none" w:sz="0" w:space="0" w:color="auto"/>
            <w:right w:val="none" w:sz="0" w:space="0" w:color="auto"/>
          </w:divBdr>
        </w:div>
        <w:div w:id="256447612">
          <w:marLeft w:val="640"/>
          <w:marRight w:val="0"/>
          <w:marTop w:val="0"/>
          <w:marBottom w:val="0"/>
          <w:divBdr>
            <w:top w:val="none" w:sz="0" w:space="0" w:color="auto"/>
            <w:left w:val="none" w:sz="0" w:space="0" w:color="auto"/>
            <w:bottom w:val="none" w:sz="0" w:space="0" w:color="auto"/>
            <w:right w:val="none" w:sz="0" w:space="0" w:color="auto"/>
          </w:divBdr>
        </w:div>
        <w:div w:id="1540043386">
          <w:marLeft w:val="640"/>
          <w:marRight w:val="0"/>
          <w:marTop w:val="0"/>
          <w:marBottom w:val="0"/>
          <w:divBdr>
            <w:top w:val="none" w:sz="0" w:space="0" w:color="auto"/>
            <w:left w:val="none" w:sz="0" w:space="0" w:color="auto"/>
            <w:bottom w:val="none" w:sz="0" w:space="0" w:color="auto"/>
            <w:right w:val="none" w:sz="0" w:space="0" w:color="auto"/>
          </w:divBdr>
        </w:div>
        <w:div w:id="2027713528">
          <w:marLeft w:val="640"/>
          <w:marRight w:val="0"/>
          <w:marTop w:val="0"/>
          <w:marBottom w:val="0"/>
          <w:divBdr>
            <w:top w:val="none" w:sz="0" w:space="0" w:color="auto"/>
            <w:left w:val="none" w:sz="0" w:space="0" w:color="auto"/>
            <w:bottom w:val="none" w:sz="0" w:space="0" w:color="auto"/>
            <w:right w:val="none" w:sz="0" w:space="0" w:color="auto"/>
          </w:divBdr>
        </w:div>
        <w:div w:id="383991131">
          <w:marLeft w:val="640"/>
          <w:marRight w:val="0"/>
          <w:marTop w:val="0"/>
          <w:marBottom w:val="0"/>
          <w:divBdr>
            <w:top w:val="none" w:sz="0" w:space="0" w:color="auto"/>
            <w:left w:val="none" w:sz="0" w:space="0" w:color="auto"/>
            <w:bottom w:val="none" w:sz="0" w:space="0" w:color="auto"/>
            <w:right w:val="none" w:sz="0" w:space="0" w:color="auto"/>
          </w:divBdr>
        </w:div>
        <w:div w:id="1854344440">
          <w:marLeft w:val="640"/>
          <w:marRight w:val="0"/>
          <w:marTop w:val="0"/>
          <w:marBottom w:val="0"/>
          <w:divBdr>
            <w:top w:val="none" w:sz="0" w:space="0" w:color="auto"/>
            <w:left w:val="none" w:sz="0" w:space="0" w:color="auto"/>
            <w:bottom w:val="none" w:sz="0" w:space="0" w:color="auto"/>
            <w:right w:val="none" w:sz="0" w:space="0" w:color="auto"/>
          </w:divBdr>
        </w:div>
        <w:div w:id="333382972">
          <w:marLeft w:val="640"/>
          <w:marRight w:val="0"/>
          <w:marTop w:val="0"/>
          <w:marBottom w:val="0"/>
          <w:divBdr>
            <w:top w:val="none" w:sz="0" w:space="0" w:color="auto"/>
            <w:left w:val="none" w:sz="0" w:space="0" w:color="auto"/>
            <w:bottom w:val="none" w:sz="0" w:space="0" w:color="auto"/>
            <w:right w:val="none" w:sz="0" w:space="0" w:color="auto"/>
          </w:divBdr>
        </w:div>
        <w:div w:id="1587498918">
          <w:marLeft w:val="640"/>
          <w:marRight w:val="0"/>
          <w:marTop w:val="0"/>
          <w:marBottom w:val="0"/>
          <w:divBdr>
            <w:top w:val="none" w:sz="0" w:space="0" w:color="auto"/>
            <w:left w:val="none" w:sz="0" w:space="0" w:color="auto"/>
            <w:bottom w:val="none" w:sz="0" w:space="0" w:color="auto"/>
            <w:right w:val="none" w:sz="0" w:space="0" w:color="auto"/>
          </w:divBdr>
        </w:div>
        <w:div w:id="1084188512">
          <w:marLeft w:val="640"/>
          <w:marRight w:val="0"/>
          <w:marTop w:val="0"/>
          <w:marBottom w:val="0"/>
          <w:divBdr>
            <w:top w:val="none" w:sz="0" w:space="0" w:color="auto"/>
            <w:left w:val="none" w:sz="0" w:space="0" w:color="auto"/>
            <w:bottom w:val="none" w:sz="0" w:space="0" w:color="auto"/>
            <w:right w:val="none" w:sz="0" w:space="0" w:color="auto"/>
          </w:divBdr>
        </w:div>
        <w:div w:id="1801458980">
          <w:marLeft w:val="640"/>
          <w:marRight w:val="0"/>
          <w:marTop w:val="0"/>
          <w:marBottom w:val="0"/>
          <w:divBdr>
            <w:top w:val="none" w:sz="0" w:space="0" w:color="auto"/>
            <w:left w:val="none" w:sz="0" w:space="0" w:color="auto"/>
            <w:bottom w:val="none" w:sz="0" w:space="0" w:color="auto"/>
            <w:right w:val="none" w:sz="0" w:space="0" w:color="auto"/>
          </w:divBdr>
        </w:div>
        <w:div w:id="159783721">
          <w:marLeft w:val="640"/>
          <w:marRight w:val="0"/>
          <w:marTop w:val="0"/>
          <w:marBottom w:val="0"/>
          <w:divBdr>
            <w:top w:val="none" w:sz="0" w:space="0" w:color="auto"/>
            <w:left w:val="none" w:sz="0" w:space="0" w:color="auto"/>
            <w:bottom w:val="none" w:sz="0" w:space="0" w:color="auto"/>
            <w:right w:val="none" w:sz="0" w:space="0" w:color="auto"/>
          </w:divBdr>
        </w:div>
        <w:div w:id="298075329">
          <w:marLeft w:val="640"/>
          <w:marRight w:val="0"/>
          <w:marTop w:val="0"/>
          <w:marBottom w:val="0"/>
          <w:divBdr>
            <w:top w:val="none" w:sz="0" w:space="0" w:color="auto"/>
            <w:left w:val="none" w:sz="0" w:space="0" w:color="auto"/>
            <w:bottom w:val="none" w:sz="0" w:space="0" w:color="auto"/>
            <w:right w:val="none" w:sz="0" w:space="0" w:color="auto"/>
          </w:divBdr>
        </w:div>
        <w:div w:id="907031059">
          <w:marLeft w:val="640"/>
          <w:marRight w:val="0"/>
          <w:marTop w:val="0"/>
          <w:marBottom w:val="0"/>
          <w:divBdr>
            <w:top w:val="none" w:sz="0" w:space="0" w:color="auto"/>
            <w:left w:val="none" w:sz="0" w:space="0" w:color="auto"/>
            <w:bottom w:val="none" w:sz="0" w:space="0" w:color="auto"/>
            <w:right w:val="none" w:sz="0" w:space="0" w:color="auto"/>
          </w:divBdr>
        </w:div>
        <w:div w:id="115412349">
          <w:marLeft w:val="640"/>
          <w:marRight w:val="0"/>
          <w:marTop w:val="0"/>
          <w:marBottom w:val="0"/>
          <w:divBdr>
            <w:top w:val="none" w:sz="0" w:space="0" w:color="auto"/>
            <w:left w:val="none" w:sz="0" w:space="0" w:color="auto"/>
            <w:bottom w:val="none" w:sz="0" w:space="0" w:color="auto"/>
            <w:right w:val="none" w:sz="0" w:space="0" w:color="auto"/>
          </w:divBdr>
        </w:div>
        <w:div w:id="95833503">
          <w:marLeft w:val="640"/>
          <w:marRight w:val="0"/>
          <w:marTop w:val="0"/>
          <w:marBottom w:val="0"/>
          <w:divBdr>
            <w:top w:val="none" w:sz="0" w:space="0" w:color="auto"/>
            <w:left w:val="none" w:sz="0" w:space="0" w:color="auto"/>
            <w:bottom w:val="none" w:sz="0" w:space="0" w:color="auto"/>
            <w:right w:val="none" w:sz="0" w:space="0" w:color="auto"/>
          </w:divBdr>
        </w:div>
      </w:divsChild>
    </w:div>
    <w:div w:id="2040623468">
      <w:bodyDiv w:val="1"/>
      <w:marLeft w:val="0"/>
      <w:marRight w:val="0"/>
      <w:marTop w:val="0"/>
      <w:marBottom w:val="0"/>
      <w:divBdr>
        <w:top w:val="none" w:sz="0" w:space="0" w:color="auto"/>
        <w:left w:val="none" w:sz="0" w:space="0" w:color="auto"/>
        <w:bottom w:val="none" w:sz="0" w:space="0" w:color="auto"/>
        <w:right w:val="none" w:sz="0" w:space="0" w:color="auto"/>
      </w:divBdr>
      <w:divsChild>
        <w:div w:id="1498493866">
          <w:marLeft w:val="640"/>
          <w:marRight w:val="0"/>
          <w:marTop w:val="0"/>
          <w:marBottom w:val="0"/>
          <w:divBdr>
            <w:top w:val="none" w:sz="0" w:space="0" w:color="auto"/>
            <w:left w:val="none" w:sz="0" w:space="0" w:color="auto"/>
            <w:bottom w:val="none" w:sz="0" w:space="0" w:color="auto"/>
            <w:right w:val="none" w:sz="0" w:space="0" w:color="auto"/>
          </w:divBdr>
        </w:div>
        <w:div w:id="192770822">
          <w:marLeft w:val="640"/>
          <w:marRight w:val="0"/>
          <w:marTop w:val="0"/>
          <w:marBottom w:val="0"/>
          <w:divBdr>
            <w:top w:val="none" w:sz="0" w:space="0" w:color="auto"/>
            <w:left w:val="none" w:sz="0" w:space="0" w:color="auto"/>
            <w:bottom w:val="none" w:sz="0" w:space="0" w:color="auto"/>
            <w:right w:val="none" w:sz="0" w:space="0" w:color="auto"/>
          </w:divBdr>
        </w:div>
        <w:div w:id="1367025220">
          <w:marLeft w:val="640"/>
          <w:marRight w:val="0"/>
          <w:marTop w:val="0"/>
          <w:marBottom w:val="0"/>
          <w:divBdr>
            <w:top w:val="none" w:sz="0" w:space="0" w:color="auto"/>
            <w:left w:val="none" w:sz="0" w:space="0" w:color="auto"/>
            <w:bottom w:val="none" w:sz="0" w:space="0" w:color="auto"/>
            <w:right w:val="none" w:sz="0" w:space="0" w:color="auto"/>
          </w:divBdr>
        </w:div>
        <w:div w:id="314770657">
          <w:marLeft w:val="640"/>
          <w:marRight w:val="0"/>
          <w:marTop w:val="0"/>
          <w:marBottom w:val="0"/>
          <w:divBdr>
            <w:top w:val="none" w:sz="0" w:space="0" w:color="auto"/>
            <w:left w:val="none" w:sz="0" w:space="0" w:color="auto"/>
            <w:bottom w:val="none" w:sz="0" w:space="0" w:color="auto"/>
            <w:right w:val="none" w:sz="0" w:space="0" w:color="auto"/>
          </w:divBdr>
        </w:div>
        <w:div w:id="1197504021">
          <w:marLeft w:val="640"/>
          <w:marRight w:val="0"/>
          <w:marTop w:val="0"/>
          <w:marBottom w:val="0"/>
          <w:divBdr>
            <w:top w:val="none" w:sz="0" w:space="0" w:color="auto"/>
            <w:left w:val="none" w:sz="0" w:space="0" w:color="auto"/>
            <w:bottom w:val="none" w:sz="0" w:space="0" w:color="auto"/>
            <w:right w:val="none" w:sz="0" w:space="0" w:color="auto"/>
          </w:divBdr>
        </w:div>
        <w:div w:id="551382234">
          <w:marLeft w:val="640"/>
          <w:marRight w:val="0"/>
          <w:marTop w:val="0"/>
          <w:marBottom w:val="0"/>
          <w:divBdr>
            <w:top w:val="none" w:sz="0" w:space="0" w:color="auto"/>
            <w:left w:val="none" w:sz="0" w:space="0" w:color="auto"/>
            <w:bottom w:val="none" w:sz="0" w:space="0" w:color="auto"/>
            <w:right w:val="none" w:sz="0" w:space="0" w:color="auto"/>
          </w:divBdr>
        </w:div>
        <w:div w:id="56364615">
          <w:marLeft w:val="640"/>
          <w:marRight w:val="0"/>
          <w:marTop w:val="0"/>
          <w:marBottom w:val="0"/>
          <w:divBdr>
            <w:top w:val="none" w:sz="0" w:space="0" w:color="auto"/>
            <w:left w:val="none" w:sz="0" w:space="0" w:color="auto"/>
            <w:bottom w:val="none" w:sz="0" w:space="0" w:color="auto"/>
            <w:right w:val="none" w:sz="0" w:space="0" w:color="auto"/>
          </w:divBdr>
        </w:div>
        <w:div w:id="1091199087">
          <w:marLeft w:val="640"/>
          <w:marRight w:val="0"/>
          <w:marTop w:val="0"/>
          <w:marBottom w:val="0"/>
          <w:divBdr>
            <w:top w:val="none" w:sz="0" w:space="0" w:color="auto"/>
            <w:left w:val="none" w:sz="0" w:space="0" w:color="auto"/>
            <w:bottom w:val="none" w:sz="0" w:space="0" w:color="auto"/>
            <w:right w:val="none" w:sz="0" w:space="0" w:color="auto"/>
          </w:divBdr>
        </w:div>
        <w:div w:id="943731550">
          <w:marLeft w:val="640"/>
          <w:marRight w:val="0"/>
          <w:marTop w:val="0"/>
          <w:marBottom w:val="0"/>
          <w:divBdr>
            <w:top w:val="none" w:sz="0" w:space="0" w:color="auto"/>
            <w:left w:val="none" w:sz="0" w:space="0" w:color="auto"/>
            <w:bottom w:val="none" w:sz="0" w:space="0" w:color="auto"/>
            <w:right w:val="none" w:sz="0" w:space="0" w:color="auto"/>
          </w:divBdr>
        </w:div>
        <w:div w:id="809321868">
          <w:marLeft w:val="640"/>
          <w:marRight w:val="0"/>
          <w:marTop w:val="0"/>
          <w:marBottom w:val="0"/>
          <w:divBdr>
            <w:top w:val="none" w:sz="0" w:space="0" w:color="auto"/>
            <w:left w:val="none" w:sz="0" w:space="0" w:color="auto"/>
            <w:bottom w:val="none" w:sz="0" w:space="0" w:color="auto"/>
            <w:right w:val="none" w:sz="0" w:space="0" w:color="auto"/>
          </w:divBdr>
        </w:div>
        <w:div w:id="531454989">
          <w:marLeft w:val="640"/>
          <w:marRight w:val="0"/>
          <w:marTop w:val="0"/>
          <w:marBottom w:val="0"/>
          <w:divBdr>
            <w:top w:val="none" w:sz="0" w:space="0" w:color="auto"/>
            <w:left w:val="none" w:sz="0" w:space="0" w:color="auto"/>
            <w:bottom w:val="none" w:sz="0" w:space="0" w:color="auto"/>
            <w:right w:val="none" w:sz="0" w:space="0" w:color="auto"/>
          </w:divBdr>
        </w:div>
        <w:div w:id="1888182295">
          <w:marLeft w:val="640"/>
          <w:marRight w:val="0"/>
          <w:marTop w:val="0"/>
          <w:marBottom w:val="0"/>
          <w:divBdr>
            <w:top w:val="none" w:sz="0" w:space="0" w:color="auto"/>
            <w:left w:val="none" w:sz="0" w:space="0" w:color="auto"/>
            <w:bottom w:val="none" w:sz="0" w:space="0" w:color="auto"/>
            <w:right w:val="none" w:sz="0" w:space="0" w:color="auto"/>
          </w:divBdr>
        </w:div>
        <w:div w:id="2067757330">
          <w:marLeft w:val="640"/>
          <w:marRight w:val="0"/>
          <w:marTop w:val="0"/>
          <w:marBottom w:val="0"/>
          <w:divBdr>
            <w:top w:val="none" w:sz="0" w:space="0" w:color="auto"/>
            <w:left w:val="none" w:sz="0" w:space="0" w:color="auto"/>
            <w:bottom w:val="none" w:sz="0" w:space="0" w:color="auto"/>
            <w:right w:val="none" w:sz="0" w:space="0" w:color="auto"/>
          </w:divBdr>
        </w:div>
        <w:div w:id="1352754539">
          <w:marLeft w:val="640"/>
          <w:marRight w:val="0"/>
          <w:marTop w:val="0"/>
          <w:marBottom w:val="0"/>
          <w:divBdr>
            <w:top w:val="none" w:sz="0" w:space="0" w:color="auto"/>
            <w:left w:val="none" w:sz="0" w:space="0" w:color="auto"/>
            <w:bottom w:val="none" w:sz="0" w:space="0" w:color="auto"/>
            <w:right w:val="none" w:sz="0" w:space="0" w:color="auto"/>
          </w:divBdr>
        </w:div>
        <w:div w:id="1889105887">
          <w:marLeft w:val="640"/>
          <w:marRight w:val="0"/>
          <w:marTop w:val="0"/>
          <w:marBottom w:val="0"/>
          <w:divBdr>
            <w:top w:val="none" w:sz="0" w:space="0" w:color="auto"/>
            <w:left w:val="none" w:sz="0" w:space="0" w:color="auto"/>
            <w:bottom w:val="none" w:sz="0" w:space="0" w:color="auto"/>
            <w:right w:val="none" w:sz="0" w:space="0" w:color="auto"/>
          </w:divBdr>
        </w:div>
        <w:div w:id="1552227156">
          <w:marLeft w:val="640"/>
          <w:marRight w:val="0"/>
          <w:marTop w:val="0"/>
          <w:marBottom w:val="0"/>
          <w:divBdr>
            <w:top w:val="none" w:sz="0" w:space="0" w:color="auto"/>
            <w:left w:val="none" w:sz="0" w:space="0" w:color="auto"/>
            <w:bottom w:val="none" w:sz="0" w:space="0" w:color="auto"/>
            <w:right w:val="none" w:sz="0" w:space="0" w:color="auto"/>
          </w:divBdr>
        </w:div>
        <w:div w:id="95835400">
          <w:marLeft w:val="640"/>
          <w:marRight w:val="0"/>
          <w:marTop w:val="0"/>
          <w:marBottom w:val="0"/>
          <w:divBdr>
            <w:top w:val="none" w:sz="0" w:space="0" w:color="auto"/>
            <w:left w:val="none" w:sz="0" w:space="0" w:color="auto"/>
            <w:bottom w:val="none" w:sz="0" w:space="0" w:color="auto"/>
            <w:right w:val="none" w:sz="0" w:space="0" w:color="auto"/>
          </w:divBdr>
        </w:div>
        <w:div w:id="970211291">
          <w:marLeft w:val="640"/>
          <w:marRight w:val="0"/>
          <w:marTop w:val="0"/>
          <w:marBottom w:val="0"/>
          <w:divBdr>
            <w:top w:val="none" w:sz="0" w:space="0" w:color="auto"/>
            <w:left w:val="none" w:sz="0" w:space="0" w:color="auto"/>
            <w:bottom w:val="none" w:sz="0" w:space="0" w:color="auto"/>
            <w:right w:val="none" w:sz="0" w:space="0" w:color="auto"/>
          </w:divBdr>
        </w:div>
        <w:div w:id="1572235889">
          <w:marLeft w:val="640"/>
          <w:marRight w:val="0"/>
          <w:marTop w:val="0"/>
          <w:marBottom w:val="0"/>
          <w:divBdr>
            <w:top w:val="none" w:sz="0" w:space="0" w:color="auto"/>
            <w:left w:val="none" w:sz="0" w:space="0" w:color="auto"/>
            <w:bottom w:val="none" w:sz="0" w:space="0" w:color="auto"/>
            <w:right w:val="none" w:sz="0" w:space="0" w:color="auto"/>
          </w:divBdr>
        </w:div>
        <w:div w:id="687604932">
          <w:marLeft w:val="640"/>
          <w:marRight w:val="0"/>
          <w:marTop w:val="0"/>
          <w:marBottom w:val="0"/>
          <w:divBdr>
            <w:top w:val="none" w:sz="0" w:space="0" w:color="auto"/>
            <w:left w:val="none" w:sz="0" w:space="0" w:color="auto"/>
            <w:bottom w:val="none" w:sz="0" w:space="0" w:color="auto"/>
            <w:right w:val="none" w:sz="0" w:space="0" w:color="auto"/>
          </w:divBdr>
        </w:div>
        <w:div w:id="1766807772">
          <w:marLeft w:val="640"/>
          <w:marRight w:val="0"/>
          <w:marTop w:val="0"/>
          <w:marBottom w:val="0"/>
          <w:divBdr>
            <w:top w:val="none" w:sz="0" w:space="0" w:color="auto"/>
            <w:left w:val="none" w:sz="0" w:space="0" w:color="auto"/>
            <w:bottom w:val="none" w:sz="0" w:space="0" w:color="auto"/>
            <w:right w:val="none" w:sz="0" w:space="0" w:color="auto"/>
          </w:divBdr>
        </w:div>
        <w:div w:id="263651449">
          <w:marLeft w:val="640"/>
          <w:marRight w:val="0"/>
          <w:marTop w:val="0"/>
          <w:marBottom w:val="0"/>
          <w:divBdr>
            <w:top w:val="none" w:sz="0" w:space="0" w:color="auto"/>
            <w:left w:val="none" w:sz="0" w:space="0" w:color="auto"/>
            <w:bottom w:val="none" w:sz="0" w:space="0" w:color="auto"/>
            <w:right w:val="none" w:sz="0" w:space="0" w:color="auto"/>
          </w:divBdr>
        </w:div>
        <w:div w:id="452217354">
          <w:marLeft w:val="640"/>
          <w:marRight w:val="0"/>
          <w:marTop w:val="0"/>
          <w:marBottom w:val="0"/>
          <w:divBdr>
            <w:top w:val="none" w:sz="0" w:space="0" w:color="auto"/>
            <w:left w:val="none" w:sz="0" w:space="0" w:color="auto"/>
            <w:bottom w:val="none" w:sz="0" w:space="0" w:color="auto"/>
            <w:right w:val="none" w:sz="0" w:space="0" w:color="auto"/>
          </w:divBdr>
        </w:div>
        <w:div w:id="1911495689">
          <w:marLeft w:val="640"/>
          <w:marRight w:val="0"/>
          <w:marTop w:val="0"/>
          <w:marBottom w:val="0"/>
          <w:divBdr>
            <w:top w:val="none" w:sz="0" w:space="0" w:color="auto"/>
            <w:left w:val="none" w:sz="0" w:space="0" w:color="auto"/>
            <w:bottom w:val="none" w:sz="0" w:space="0" w:color="auto"/>
            <w:right w:val="none" w:sz="0" w:space="0" w:color="auto"/>
          </w:divBdr>
        </w:div>
        <w:div w:id="482696808">
          <w:marLeft w:val="640"/>
          <w:marRight w:val="0"/>
          <w:marTop w:val="0"/>
          <w:marBottom w:val="0"/>
          <w:divBdr>
            <w:top w:val="none" w:sz="0" w:space="0" w:color="auto"/>
            <w:left w:val="none" w:sz="0" w:space="0" w:color="auto"/>
            <w:bottom w:val="none" w:sz="0" w:space="0" w:color="auto"/>
            <w:right w:val="none" w:sz="0" w:space="0" w:color="auto"/>
          </w:divBdr>
        </w:div>
        <w:div w:id="1612663791">
          <w:marLeft w:val="640"/>
          <w:marRight w:val="0"/>
          <w:marTop w:val="0"/>
          <w:marBottom w:val="0"/>
          <w:divBdr>
            <w:top w:val="none" w:sz="0" w:space="0" w:color="auto"/>
            <w:left w:val="none" w:sz="0" w:space="0" w:color="auto"/>
            <w:bottom w:val="none" w:sz="0" w:space="0" w:color="auto"/>
            <w:right w:val="none" w:sz="0" w:space="0" w:color="auto"/>
          </w:divBdr>
        </w:div>
        <w:div w:id="1030381239">
          <w:marLeft w:val="640"/>
          <w:marRight w:val="0"/>
          <w:marTop w:val="0"/>
          <w:marBottom w:val="0"/>
          <w:divBdr>
            <w:top w:val="none" w:sz="0" w:space="0" w:color="auto"/>
            <w:left w:val="none" w:sz="0" w:space="0" w:color="auto"/>
            <w:bottom w:val="none" w:sz="0" w:space="0" w:color="auto"/>
            <w:right w:val="none" w:sz="0" w:space="0" w:color="auto"/>
          </w:divBdr>
        </w:div>
        <w:div w:id="1093673193">
          <w:marLeft w:val="640"/>
          <w:marRight w:val="0"/>
          <w:marTop w:val="0"/>
          <w:marBottom w:val="0"/>
          <w:divBdr>
            <w:top w:val="none" w:sz="0" w:space="0" w:color="auto"/>
            <w:left w:val="none" w:sz="0" w:space="0" w:color="auto"/>
            <w:bottom w:val="none" w:sz="0" w:space="0" w:color="auto"/>
            <w:right w:val="none" w:sz="0" w:space="0" w:color="auto"/>
          </w:divBdr>
        </w:div>
        <w:div w:id="414211880">
          <w:marLeft w:val="640"/>
          <w:marRight w:val="0"/>
          <w:marTop w:val="0"/>
          <w:marBottom w:val="0"/>
          <w:divBdr>
            <w:top w:val="none" w:sz="0" w:space="0" w:color="auto"/>
            <w:left w:val="none" w:sz="0" w:space="0" w:color="auto"/>
            <w:bottom w:val="none" w:sz="0" w:space="0" w:color="auto"/>
            <w:right w:val="none" w:sz="0" w:space="0" w:color="auto"/>
          </w:divBdr>
        </w:div>
        <w:div w:id="923608144">
          <w:marLeft w:val="640"/>
          <w:marRight w:val="0"/>
          <w:marTop w:val="0"/>
          <w:marBottom w:val="0"/>
          <w:divBdr>
            <w:top w:val="none" w:sz="0" w:space="0" w:color="auto"/>
            <w:left w:val="none" w:sz="0" w:space="0" w:color="auto"/>
            <w:bottom w:val="none" w:sz="0" w:space="0" w:color="auto"/>
            <w:right w:val="none" w:sz="0" w:space="0" w:color="auto"/>
          </w:divBdr>
        </w:div>
        <w:div w:id="920020766">
          <w:marLeft w:val="640"/>
          <w:marRight w:val="0"/>
          <w:marTop w:val="0"/>
          <w:marBottom w:val="0"/>
          <w:divBdr>
            <w:top w:val="none" w:sz="0" w:space="0" w:color="auto"/>
            <w:left w:val="none" w:sz="0" w:space="0" w:color="auto"/>
            <w:bottom w:val="none" w:sz="0" w:space="0" w:color="auto"/>
            <w:right w:val="none" w:sz="0" w:space="0" w:color="auto"/>
          </w:divBdr>
        </w:div>
        <w:div w:id="392847567">
          <w:marLeft w:val="640"/>
          <w:marRight w:val="0"/>
          <w:marTop w:val="0"/>
          <w:marBottom w:val="0"/>
          <w:divBdr>
            <w:top w:val="none" w:sz="0" w:space="0" w:color="auto"/>
            <w:left w:val="none" w:sz="0" w:space="0" w:color="auto"/>
            <w:bottom w:val="none" w:sz="0" w:space="0" w:color="auto"/>
            <w:right w:val="none" w:sz="0" w:space="0" w:color="auto"/>
          </w:divBdr>
        </w:div>
        <w:div w:id="140538421">
          <w:marLeft w:val="640"/>
          <w:marRight w:val="0"/>
          <w:marTop w:val="0"/>
          <w:marBottom w:val="0"/>
          <w:divBdr>
            <w:top w:val="none" w:sz="0" w:space="0" w:color="auto"/>
            <w:left w:val="none" w:sz="0" w:space="0" w:color="auto"/>
            <w:bottom w:val="none" w:sz="0" w:space="0" w:color="auto"/>
            <w:right w:val="none" w:sz="0" w:space="0" w:color="auto"/>
          </w:divBdr>
        </w:div>
        <w:div w:id="152720235">
          <w:marLeft w:val="640"/>
          <w:marRight w:val="0"/>
          <w:marTop w:val="0"/>
          <w:marBottom w:val="0"/>
          <w:divBdr>
            <w:top w:val="none" w:sz="0" w:space="0" w:color="auto"/>
            <w:left w:val="none" w:sz="0" w:space="0" w:color="auto"/>
            <w:bottom w:val="none" w:sz="0" w:space="0" w:color="auto"/>
            <w:right w:val="none" w:sz="0" w:space="0" w:color="auto"/>
          </w:divBdr>
        </w:div>
        <w:div w:id="1094327545">
          <w:marLeft w:val="640"/>
          <w:marRight w:val="0"/>
          <w:marTop w:val="0"/>
          <w:marBottom w:val="0"/>
          <w:divBdr>
            <w:top w:val="none" w:sz="0" w:space="0" w:color="auto"/>
            <w:left w:val="none" w:sz="0" w:space="0" w:color="auto"/>
            <w:bottom w:val="none" w:sz="0" w:space="0" w:color="auto"/>
            <w:right w:val="none" w:sz="0" w:space="0" w:color="auto"/>
          </w:divBdr>
        </w:div>
        <w:div w:id="121122851">
          <w:marLeft w:val="640"/>
          <w:marRight w:val="0"/>
          <w:marTop w:val="0"/>
          <w:marBottom w:val="0"/>
          <w:divBdr>
            <w:top w:val="none" w:sz="0" w:space="0" w:color="auto"/>
            <w:left w:val="none" w:sz="0" w:space="0" w:color="auto"/>
            <w:bottom w:val="none" w:sz="0" w:space="0" w:color="auto"/>
            <w:right w:val="none" w:sz="0" w:space="0" w:color="auto"/>
          </w:divBdr>
        </w:div>
        <w:div w:id="877358262">
          <w:marLeft w:val="640"/>
          <w:marRight w:val="0"/>
          <w:marTop w:val="0"/>
          <w:marBottom w:val="0"/>
          <w:divBdr>
            <w:top w:val="none" w:sz="0" w:space="0" w:color="auto"/>
            <w:left w:val="none" w:sz="0" w:space="0" w:color="auto"/>
            <w:bottom w:val="none" w:sz="0" w:space="0" w:color="auto"/>
            <w:right w:val="none" w:sz="0" w:space="0" w:color="auto"/>
          </w:divBdr>
        </w:div>
        <w:div w:id="557514886">
          <w:marLeft w:val="640"/>
          <w:marRight w:val="0"/>
          <w:marTop w:val="0"/>
          <w:marBottom w:val="0"/>
          <w:divBdr>
            <w:top w:val="none" w:sz="0" w:space="0" w:color="auto"/>
            <w:left w:val="none" w:sz="0" w:space="0" w:color="auto"/>
            <w:bottom w:val="none" w:sz="0" w:space="0" w:color="auto"/>
            <w:right w:val="none" w:sz="0" w:space="0" w:color="auto"/>
          </w:divBdr>
        </w:div>
        <w:div w:id="438330349">
          <w:marLeft w:val="640"/>
          <w:marRight w:val="0"/>
          <w:marTop w:val="0"/>
          <w:marBottom w:val="0"/>
          <w:divBdr>
            <w:top w:val="none" w:sz="0" w:space="0" w:color="auto"/>
            <w:left w:val="none" w:sz="0" w:space="0" w:color="auto"/>
            <w:bottom w:val="none" w:sz="0" w:space="0" w:color="auto"/>
            <w:right w:val="none" w:sz="0" w:space="0" w:color="auto"/>
          </w:divBdr>
        </w:div>
        <w:div w:id="829637379">
          <w:marLeft w:val="640"/>
          <w:marRight w:val="0"/>
          <w:marTop w:val="0"/>
          <w:marBottom w:val="0"/>
          <w:divBdr>
            <w:top w:val="none" w:sz="0" w:space="0" w:color="auto"/>
            <w:left w:val="none" w:sz="0" w:space="0" w:color="auto"/>
            <w:bottom w:val="none" w:sz="0" w:space="0" w:color="auto"/>
            <w:right w:val="none" w:sz="0" w:space="0" w:color="auto"/>
          </w:divBdr>
        </w:div>
        <w:div w:id="1964463942">
          <w:marLeft w:val="640"/>
          <w:marRight w:val="0"/>
          <w:marTop w:val="0"/>
          <w:marBottom w:val="0"/>
          <w:divBdr>
            <w:top w:val="none" w:sz="0" w:space="0" w:color="auto"/>
            <w:left w:val="none" w:sz="0" w:space="0" w:color="auto"/>
            <w:bottom w:val="none" w:sz="0" w:space="0" w:color="auto"/>
            <w:right w:val="none" w:sz="0" w:space="0" w:color="auto"/>
          </w:divBdr>
        </w:div>
        <w:div w:id="764376735">
          <w:marLeft w:val="640"/>
          <w:marRight w:val="0"/>
          <w:marTop w:val="0"/>
          <w:marBottom w:val="0"/>
          <w:divBdr>
            <w:top w:val="none" w:sz="0" w:space="0" w:color="auto"/>
            <w:left w:val="none" w:sz="0" w:space="0" w:color="auto"/>
            <w:bottom w:val="none" w:sz="0" w:space="0" w:color="auto"/>
            <w:right w:val="none" w:sz="0" w:space="0" w:color="auto"/>
          </w:divBdr>
        </w:div>
        <w:div w:id="1799637738">
          <w:marLeft w:val="640"/>
          <w:marRight w:val="0"/>
          <w:marTop w:val="0"/>
          <w:marBottom w:val="0"/>
          <w:divBdr>
            <w:top w:val="none" w:sz="0" w:space="0" w:color="auto"/>
            <w:left w:val="none" w:sz="0" w:space="0" w:color="auto"/>
            <w:bottom w:val="none" w:sz="0" w:space="0" w:color="auto"/>
            <w:right w:val="none" w:sz="0" w:space="0" w:color="auto"/>
          </w:divBdr>
        </w:div>
        <w:div w:id="594165609">
          <w:marLeft w:val="640"/>
          <w:marRight w:val="0"/>
          <w:marTop w:val="0"/>
          <w:marBottom w:val="0"/>
          <w:divBdr>
            <w:top w:val="none" w:sz="0" w:space="0" w:color="auto"/>
            <w:left w:val="none" w:sz="0" w:space="0" w:color="auto"/>
            <w:bottom w:val="none" w:sz="0" w:space="0" w:color="auto"/>
            <w:right w:val="none" w:sz="0" w:space="0" w:color="auto"/>
          </w:divBdr>
        </w:div>
        <w:div w:id="1206869845">
          <w:marLeft w:val="640"/>
          <w:marRight w:val="0"/>
          <w:marTop w:val="0"/>
          <w:marBottom w:val="0"/>
          <w:divBdr>
            <w:top w:val="none" w:sz="0" w:space="0" w:color="auto"/>
            <w:left w:val="none" w:sz="0" w:space="0" w:color="auto"/>
            <w:bottom w:val="none" w:sz="0" w:space="0" w:color="auto"/>
            <w:right w:val="none" w:sz="0" w:space="0" w:color="auto"/>
          </w:divBdr>
        </w:div>
        <w:div w:id="1826121554">
          <w:marLeft w:val="640"/>
          <w:marRight w:val="0"/>
          <w:marTop w:val="0"/>
          <w:marBottom w:val="0"/>
          <w:divBdr>
            <w:top w:val="none" w:sz="0" w:space="0" w:color="auto"/>
            <w:left w:val="none" w:sz="0" w:space="0" w:color="auto"/>
            <w:bottom w:val="none" w:sz="0" w:space="0" w:color="auto"/>
            <w:right w:val="none" w:sz="0" w:space="0" w:color="auto"/>
          </w:divBdr>
        </w:div>
        <w:div w:id="1794902263">
          <w:marLeft w:val="640"/>
          <w:marRight w:val="0"/>
          <w:marTop w:val="0"/>
          <w:marBottom w:val="0"/>
          <w:divBdr>
            <w:top w:val="none" w:sz="0" w:space="0" w:color="auto"/>
            <w:left w:val="none" w:sz="0" w:space="0" w:color="auto"/>
            <w:bottom w:val="none" w:sz="0" w:space="0" w:color="auto"/>
            <w:right w:val="none" w:sz="0" w:space="0" w:color="auto"/>
          </w:divBdr>
        </w:div>
        <w:div w:id="1846285239">
          <w:marLeft w:val="640"/>
          <w:marRight w:val="0"/>
          <w:marTop w:val="0"/>
          <w:marBottom w:val="0"/>
          <w:divBdr>
            <w:top w:val="none" w:sz="0" w:space="0" w:color="auto"/>
            <w:left w:val="none" w:sz="0" w:space="0" w:color="auto"/>
            <w:bottom w:val="none" w:sz="0" w:space="0" w:color="auto"/>
            <w:right w:val="none" w:sz="0" w:space="0" w:color="auto"/>
          </w:divBdr>
        </w:div>
        <w:div w:id="1321539685">
          <w:marLeft w:val="640"/>
          <w:marRight w:val="0"/>
          <w:marTop w:val="0"/>
          <w:marBottom w:val="0"/>
          <w:divBdr>
            <w:top w:val="none" w:sz="0" w:space="0" w:color="auto"/>
            <w:left w:val="none" w:sz="0" w:space="0" w:color="auto"/>
            <w:bottom w:val="none" w:sz="0" w:space="0" w:color="auto"/>
            <w:right w:val="none" w:sz="0" w:space="0" w:color="auto"/>
          </w:divBdr>
        </w:div>
        <w:div w:id="1757246635">
          <w:marLeft w:val="640"/>
          <w:marRight w:val="0"/>
          <w:marTop w:val="0"/>
          <w:marBottom w:val="0"/>
          <w:divBdr>
            <w:top w:val="none" w:sz="0" w:space="0" w:color="auto"/>
            <w:left w:val="none" w:sz="0" w:space="0" w:color="auto"/>
            <w:bottom w:val="none" w:sz="0" w:space="0" w:color="auto"/>
            <w:right w:val="none" w:sz="0" w:space="0" w:color="auto"/>
          </w:divBdr>
        </w:div>
        <w:div w:id="8333279">
          <w:marLeft w:val="640"/>
          <w:marRight w:val="0"/>
          <w:marTop w:val="0"/>
          <w:marBottom w:val="0"/>
          <w:divBdr>
            <w:top w:val="none" w:sz="0" w:space="0" w:color="auto"/>
            <w:left w:val="none" w:sz="0" w:space="0" w:color="auto"/>
            <w:bottom w:val="none" w:sz="0" w:space="0" w:color="auto"/>
            <w:right w:val="none" w:sz="0" w:space="0" w:color="auto"/>
          </w:divBdr>
        </w:div>
        <w:div w:id="782188991">
          <w:marLeft w:val="640"/>
          <w:marRight w:val="0"/>
          <w:marTop w:val="0"/>
          <w:marBottom w:val="0"/>
          <w:divBdr>
            <w:top w:val="none" w:sz="0" w:space="0" w:color="auto"/>
            <w:left w:val="none" w:sz="0" w:space="0" w:color="auto"/>
            <w:bottom w:val="none" w:sz="0" w:space="0" w:color="auto"/>
            <w:right w:val="none" w:sz="0" w:space="0" w:color="auto"/>
          </w:divBdr>
        </w:div>
        <w:div w:id="1613707601">
          <w:marLeft w:val="640"/>
          <w:marRight w:val="0"/>
          <w:marTop w:val="0"/>
          <w:marBottom w:val="0"/>
          <w:divBdr>
            <w:top w:val="none" w:sz="0" w:space="0" w:color="auto"/>
            <w:left w:val="none" w:sz="0" w:space="0" w:color="auto"/>
            <w:bottom w:val="none" w:sz="0" w:space="0" w:color="auto"/>
            <w:right w:val="none" w:sz="0" w:space="0" w:color="auto"/>
          </w:divBdr>
        </w:div>
        <w:div w:id="1772314027">
          <w:marLeft w:val="640"/>
          <w:marRight w:val="0"/>
          <w:marTop w:val="0"/>
          <w:marBottom w:val="0"/>
          <w:divBdr>
            <w:top w:val="none" w:sz="0" w:space="0" w:color="auto"/>
            <w:left w:val="none" w:sz="0" w:space="0" w:color="auto"/>
            <w:bottom w:val="none" w:sz="0" w:space="0" w:color="auto"/>
            <w:right w:val="none" w:sz="0" w:space="0" w:color="auto"/>
          </w:divBdr>
        </w:div>
        <w:div w:id="531650696">
          <w:marLeft w:val="640"/>
          <w:marRight w:val="0"/>
          <w:marTop w:val="0"/>
          <w:marBottom w:val="0"/>
          <w:divBdr>
            <w:top w:val="none" w:sz="0" w:space="0" w:color="auto"/>
            <w:left w:val="none" w:sz="0" w:space="0" w:color="auto"/>
            <w:bottom w:val="none" w:sz="0" w:space="0" w:color="auto"/>
            <w:right w:val="none" w:sz="0" w:space="0" w:color="auto"/>
          </w:divBdr>
        </w:div>
        <w:div w:id="1797799015">
          <w:marLeft w:val="640"/>
          <w:marRight w:val="0"/>
          <w:marTop w:val="0"/>
          <w:marBottom w:val="0"/>
          <w:divBdr>
            <w:top w:val="none" w:sz="0" w:space="0" w:color="auto"/>
            <w:left w:val="none" w:sz="0" w:space="0" w:color="auto"/>
            <w:bottom w:val="none" w:sz="0" w:space="0" w:color="auto"/>
            <w:right w:val="none" w:sz="0" w:space="0" w:color="auto"/>
          </w:divBdr>
        </w:div>
        <w:div w:id="1551305669">
          <w:marLeft w:val="640"/>
          <w:marRight w:val="0"/>
          <w:marTop w:val="0"/>
          <w:marBottom w:val="0"/>
          <w:divBdr>
            <w:top w:val="none" w:sz="0" w:space="0" w:color="auto"/>
            <w:left w:val="none" w:sz="0" w:space="0" w:color="auto"/>
            <w:bottom w:val="none" w:sz="0" w:space="0" w:color="auto"/>
            <w:right w:val="none" w:sz="0" w:space="0" w:color="auto"/>
          </w:divBdr>
        </w:div>
        <w:div w:id="255985429">
          <w:marLeft w:val="640"/>
          <w:marRight w:val="0"/>
          <w:marTop w:val="0"/>
          <w:marBottom w:val="0"/>
          <w:divBdr>
            <w:top w:val="none" w:sz="0" w:space="0" w:color="auto"/>
            <w:left w:val="none" w:sz="0" w:space="0" w:color="auto"/>
            <w:bottom w:val="none" w:sz="0" w:space="0" w:color="auto"/>
            <w:right w:val="none" w:sz="0" w:space="0" w:color="auto"/>
          </w:divBdr>
        </w:div>
        <w:div w:id="873267842">
          <w:marLeft w:val="640"/>
          <w:marRight w:val="0"/>
          <w:marTop w:val="0"/>
          <w:marBottom w:val="0"/>
          <w:divBdr>
            <w:top w:val="none" w:sz="0" w:space="0" w:color="auto"/>
            <w:left w:val="none" w:sz="0" w:space="0" w:color="auto"/>
            <w:bottom w:val="none" w:sz="0" w:space="0" w:color="auto"/>
            <w:right w:val="none" w:sz="0" w:space="0" w:color="auto"/>
          </w:divBdr>
        </w:div>
        <w:div w:id="964313742">
          <w:marLeft w:val="640"/>
          <w:marRight w:val="0"/>
          <w:marTop w:val="0"/>
          <w:marBottom w:val="0"/>
          <w:divBdr>
            <w:top w:val="none" w:sz="0" w:space="0" w:color="auto"/>
            <w:left w:val="none" w:sz="0" w:space="0" w:color="auto"/>
            <w:bottom w:val="none" w:sz="0" w:space="0" w:color="auto"/>
            <w:right w:val="none" w:sz="0" w:space="0" w:color="auto"/>
          </w:divBdr>
        </w:div>
        <w:div w:id="1618290023">
          <w:marLeft w:val="640"/>
          <w:marRight w:val="0"/>
          <w:marTop w:val="0"/>
          <w:marBottom w:val="0"/>
          <w:divBdr>
            <w:top w:val="none" w:sz="0" w:space="0" w:color="auto"/>
            <w:left w:val="none" w:sz="0" w:space="0" w:color="auto"/>
            <w:bottom w:val="none" w:sz="0" w:space="0" w:color="auto"/>
            <w:right w:val="none" w:sz="0" w:space="0" w:color="auto"/>
          </w:divBdr>
        </w:div>
        <w:div w:id="47269122">
          <w:marLeft w:val="640"/>
          <w:marRight w:val="0"/>
          <w:marTop w:val="0"/>
          <w:marBottom w:val="0"/>
          <w:divBdr>
            <w:top w:val="none" w:sz="0" w:space="0" w:color="auto"/>
            <w:left w:val="none" w:sz="0" w:space="0" w:color="auto"/>
            <w:bottom w:val="none" w:sz="0" w:space="0" w:color="auto"/>
            <w:right w:val="none" w:sz="0" w:space="0" w:color="auto"/>
          </w:divBdr>
        </w:div>
        <w:div w:id="1729954622">
          <w:marLeft w:val="640"/>
          <w:marRight w:val="0"/>
          <w:marTop w:val="0"/>
          <w:marBottom w:val="0"/>
          <w:divBdr>
            <w:top w:val="none" w:sz="0" w:space="0" w:color="auto"/>
            <w:left w:val="none" w:sz="0" w:space="0" w:color="auto"/>
            <w:bottom w:val="none" w:sz="0" w:space="0" w:color="auto"/>
            <w:right w:val="none" w:sz="0" w:space="0" w:color="auto"/>
          </w:divBdr>
        </w:div>
        <w:div w:id="1851479591">
          <w:marLeft w:val="640"/>
          <w:marRight w:val="0"/>
          <w:marTop w:val="0"/>
          <w:marBottom w:val="0"/>
          <w:divBdr>
            <w:top w:val="none" w:sz="0" w:space="0" w:color="auto"/>
            <w:left w:val="none" w:sz="0" w:space="0" w:color="auto"/>
            <w:bottom w:val="none" w:sz="0" w:space="0" w:color="auto"/>
            <w:right w:val="none" w:sz="0" w:space="0" w:color="auto"/>
          </w:divBdr>
        </w:div>
        <w:div w:id="957109026">
          <w:marLeft w:val="640"/>
          <w:marRight w:val="0"/>
          <w:marTop w:val="0"/>
          <w:marBottom w:val="0"/>
          <w:divBdr>
            <w:top w:val="none" w:sz="0" w:space="0" w:color="auto"/>
            <w:left w:val="none" w:sz="0" w:space="0" w:color="auto"/>
            <w:bottom w:val="none" w:sz="0" w:space="0" w:color="auto"/>
            <w:right w:val="none" w:sz="0" w:space="0" w:color="auto"/>
          </w:divBdr>
        </w:div>
        <w:div w:id="1520661541">
          <w:marLeft w:val="640"/>
          <w:marRight w:val="0"/>
          <w:marTop w:val="0"/>
          <w:marBottom w:val="0"/>
          <w:divBdr>
            <w:top w:val="none" w:sz="0" w:space="0" w:color="auto"/>
            <w:left w:val="none" w:sz="0" w:space="0" w:color="auto"/>
            <w:bottom w:val="none" w:sz="0" w:space="0" w:color="auto"/>
            <w:right w:val="none" w:sz="0" w:space="0" w:color="auto"/>
          </w:divBdr>
        </w:div>
        <w:div w:id="1217007123">
          <w:marLeft w:val="640"/>
          <w:marRight w:val="0"/>
          <w:marTop w:val="0"/>
          <w:marBottom w:val="0"/>
          <w:divBdr>
            <w:top w:val="none" w:sz="0" w:space="0" w:color="auto"/>
            <w:left w:val="none" w:sz="0" w:space="0" w:color="auto"/>
            <w:bottom w:val="none" w:sz="0" w:space="0" w:color="auto"/>
            <w:right w:val="none" w:sz="0" w:space="0" w:color="auto"/>
          </w:divBdr>
        </w:div>
        <w:div w:id="2031878623">
          <w:marLeft w:val="640"/>
          <w:marRight w:val="0"/>
          <w:marTop w:val="0"/>
          <w:marBottom w:val="0"/>
          <w:divBdr>
            <w:top w:val="none" w:sz="0" w:space="0" w:color="auto"/>
            <w:left w:val="none" w:sz="0" w:space="0" w:color="auto"/>
            <w:bottom w:val="none" w:sz="0" w:space="0" w:color="auto"/>
            <w:right w:val="none" w:sz="0" w:space="0" w:color="auto"/>
          </w:divBdr>
        </w:div>
        <w:div w:id="1414861298">
          <w:marLeft w:val="640"/>
          <w:marRight w:val="0"/>
          <w:marTop w:val="0"/>
          <w:marBottom w:val="0"/>
          <w:divBdr>
            <w:top w:val="none" w:sz="0" w:space="0" w:color="auto"/>
            <w:left w:val="none" w:sz="0" w:space="0" w:color="auto"/>
            <w:bottom w:val="none" w:sz="0" w:space="0" w:color="auto"/>
            <w:right w:val="none" w:sz="0" w:space="0" w:color="auto"/>
          </w:divBdr>
        </w:div>
        <w:div w:id="143471696">
          <w:marLeft w:val="640"/>
          <w:marRight w:val="0"/>
          <w:marTop w:val="0"/>
          <w:marBottom w:val="0"/>
          <w:divBdr>
            <w:top w:val="none" w:sz="0" w:space="0" w:color="auto"/>
            <w:left w:val="none" w:sz="0" w:space="0" w:color="auto"/>
            <w:bottom w:val="none" w:sz="0" w:space="0" w:color="auto"/>
            <w:right w:val="none" w:sz="0" w:space="0" w:color="auto"/>
          </w:divBdr>
        </w:div>
        <w:div w:id="1944609179">
          <w:marLeft w:val="640"/>
          <w:marRight w:val="0"/>
          <w:marTop w:val="0"/>
          <w:marBottom w:val="0"/>
          <w:divBdr>
            <w:top w:val="none" w:sz="0" w:space="0" w:color="auto"/>
            <w:left w:val="none" w:sz="0" w:space="0" w:color="auto"/>
            <w:bottom w:val="none" w:sz="0" w:space="0" w:color="auto"/>
            <w:right w:val="none" w:sz="0" w:space="0" w:color="auto"/>
          </w:divBdr>
        </w:div>
        <w:div w:id="557208525">
          <w:marLeft w:val="640"/>
          <w:marRight w:val="0"/>
          <w:marTop w:val="0"/>
          <w:marBottom w:val="0"/>
          <w:divBdr>
            <w:top w:val="none" w:sz="0" w:space="0" w:color="auto"/>
            <w:left w:val="none" w:sz="0" w:space="0" w:color="auto"/>
            <w:bottom w:val="none" w:sz="0" w:space="0" w:color="auto"/>
            <w:right w:val="none" w:sz="0" w:space="0" w:color="auto"/>
          </w:divBdr>
        </w:div>
        <w:div w:id="231817066">
          <w:marLeft w:val="640"/>
          <w:marRight w:val="0"/>
          <w:marTop w:val="0"/>
          <w:marBottom w:val="0"/>
          <w:divBdr>
            <w:top w:val="none" w:sz="0" w:space="0" w:color="auto"/>
            <w:left w:val="none" w:sz="0" w:space="0" w:color="auto"/>
            <w:bottom w:val="none" w:sz="0" w:space="0" w:color="auto"/>
            <w:right w:val="none" w:sz="0" w:space="0" w:color="auto"/>
          </w:divBdr>
        </w:div>
        <w:div w:id="1798527767">
          <w:marLeft w:val="640"/>
          <w:marRight w:val="0"/>
          <w:marTop w:val="0"/>
          <w:marBottom w:val="0"/>
          <w:divBdr>
            <w:top w:val="none" w:sz="0" w:space="0" w:color="auto"/>
            <w:left w:val="none" w:sz="0" w:space="0" w:color="auto"/>
            <w:bottom w:val="none" w:sz="0" w:space="0" w:color="auto"/>
            <w:right w:val="none" w:sz="0" w:space="0" w:color="auto"/>
          </w:divBdr>
        </w:div>
        <w:div w:id="817040229">
          <w:marLeft w:val="640"/>
          <w:marRight w:val="0"/>
          <w:marTop w:val="0"/>
          <w:marBottom w:val="0"/>
          <w:divBdr>
            <w:top w:val="none" w:sz="0" w:space="0" w:color="auto"/>
            <w:left w:val="none" w:sz="0" w:space="0" w:color="auto"/>
            <w:bottom w:val="none" w:sz="0" w:space="0" w:color="auto"/>
            <w:right w:val="none" w:sz="0" w:space="0" w:color="auto"/>
          </w:divBdr>
        </w:div>
        <w:div w:id="1037315137">
          <w:marLeft w:val="640"/>
          <w:marRight w:val="0"/>
          <w:marTop w:val="0"/>
          <w:marBottom w:val="0"/>
          <w:divBdr>
            <w:top w:val="none" w:sz="0" w:space="0" w:color="auto"/>
            <w:left w:val="none" w:sz="0" w:space="0" w:color="auto"/>
            <w:bottom w:val="none" w:sz="0" w:space="0" w:color="auto"/>
            <w:right w:val="none" w:sz="0" w:space="0" w:color="auto"/>
          </w:divBdr>
        </w:div>
        <w:div w:id="1390153463">
          <w:marLeft w:val="640"/>
          <w:marRight w:val="0"/>
          <w:marTop w:val="0"/>
          <w:marBottom w:val="0"/>
          <w:divBdr>
            <w:top w:val="none" w:sz="0" w:space="0" w:color="auto"/>
            <w:left w:val="none" w:sz="0" w:space="0" w:color="auto"/>
            <w:bottom w:val="none" w:sz="0" w:space="0" w:color="auto"/>
            <w:right w:val="none" w:sz="0" w:space="0" w:color="auto"/>
          </w:divBdr>
        </w:div>
        <w:div w:id="418021131">
          <w:marLeft w:val="640"/>
          <w:marRight w:val="0"/>
          <w:marTop w:val="0"/>
          <w:marBottom w:val="0"/>
          <w:divBdr>
            <w:top w:val="none" w:sz="0" w:space="0" w:color="auto"/>
            <w:left w:val="none" w:sz="0" w:space="0" w:color="auto"/>
            <w:bottom w:val="none" w:sz="0" w:space="0" w:color="auto"/>
            <w:right w:val="none" w:sz="0" w:space="0" w:color="auto"/>
          </w:divBdr>
        </w:div>
        <w:div w:id="109787829">
          <w:marLeft w:val="640"/>
          <w:marRight w:val="0"/>
          <w:marTop w:val="0"/>
          <w:marBottom w:val="0"/>
          <w:divBdr>
            <w:top w:val="none" w:sz="0" w:space="0" w:color="auto"/>
            <w:left w:val="none" w:sz="0" w:space="0" w:color="auto"/>
            <w:bottom w:val="none" w:sz="0" w:space="0" w:color="auto"/>
            <w:right w:val="none" w:sz="0" w:space="0" w:color="auto"/>
          </w:divBdr>
        </w:div>
        <w:div w:id="1312060744">
          <w:marLeft w:val="640"/>
          <w:marRight w:val="0"/>
          <w:marTop w:val="0"/>
          <w:marBottom w:val="0"/>
          <w:divBdr>
            <w:top w:val="none" w:sz="0" w:space="0" w:color="auto"/>
            <w:left w:val="none" w:sz="0" w:space="0" w:color="auto"/>
            <w:bottom w:val="none" w:sz="0" w:space="0" w:color="auto"/>
            <w:right w:val="none" w:sz="0" w:space="0" w:color="auto"/>
          </w:divBdr>
        </w:div>
        <w:div w:id="1876697388">
          <w:marLeft w:val="640"/>
          <w:marRight w:val="0"/>
          <w:marTop w:val="0"/>
          <w:marBottom w:val="0"/>
          <w:divBdr>
            <w:top w:val="none" w:sz="0" w:space="0" w:color="auto"/>
            <w:left w:val="none" w:sz="0" w:space="0" w:color="auto"/>
            <w:bottom w:val="none" w:sz="0" w:space="0" w:color="auto"/>
            <w:right w:val="none" w:sz="0" w:space="0" w:color="auto"/>
          </w:divBdr>
        </w:div>
        <w:div w:id="735123756">
          <w:marLeft w:val="640"/>
          <w:marRight w:val="0"/>
          <w:marTop w:val="0"/>
          <w:marBottom w:val="0"/>
          <w:divBdr>
            <w:top w:val="none" w:sz="0" w:space="0" w:color="auto"/>
            <w:left w:val="none" w:sz="0" w:space="0" w:color="auto"/>
            <w:bottom w:val="none" w:sz="0" w:space="0" w:color="auto"/>
            <w:right w:val="none" w:sz="0" w:space="0" w:color="auto"/>
          </w:divBdr>
        </w:div>
        <w:div w:id="947351461">
          <w:marLeft w:val="640"/>
          <w:marRight w:val="0"/>
          <w:marTop w:val="0"/>
          <w:marBottom w:val="0"/>
          <w:divBdr>
            <w:top w:val="none" w:sz="0" w:space="0" w:color="auto"/>
            <w:left w:val="none" w:sz="0" w:space="0" w:color="auto"/>
            <w:bottom w:val="none" w:sz="0" w:space="0" w:color="auto"/>
            <w:right w:val="none" w:sz="0" w:space="0" w:color="auto"/>
          </w:divBdr>
        </w:div>
        <w:div w:id="612518035">
          <w:marLeft w:val="640"/>
          <w:marRight w:val="0"/>
          <w:marTop w:val="0"/>
          <w:marBottom w:val="0"/>
          <w:divBdr>
            <w:top w:val="none" w:sz="0" w:space="0" w:color="auto"/>
            <w:left w:val="none" w:sz="0" w:space="0" w:color="auto"/>
            <w:bottom w:val="none" w:sz="0" w:space="0" w:color="auto"/>
            <w:right w:val="none" w:sz="0" w:space="0" w:color="auto"/>
          </w:divBdr>
        </w:div>
        <w:div w:id="1144808147">
          <w:marLeft w:val="640"/>
          <w:marRight w:val="0"/>
          <w:marTop w:val="0"/>
          <w:marBottom w:val="0"/>
          <w:divBdr>
            <w:top w:val="none" w:sz="0" w:space="0" w:color="auto"/>
            <w:left w:val="none" w:sz="0" w:space="0" w:color="auto"/>
            <w:bottom w:val="none" w:sz="0" w:space="0" w:color="auto"/>
            <w:right w:val="none" w:sz="0" w:space="0" w:color="auto"/>
          </w:divBdr>
        </w:div>
        <w:div w:id="1747652076">
          <w:marLeft w:val="640"/>
          <w:marRight w:val="0"/>
          <w:marTop w:val="0"/>
          <w:marBottom w:val="0"/>
          <w:divBdr>
            <w:top w:val="none" w:sz="0" w:space="0" w:color="auto"/>
            <w:left w:val="none" w:sz="0" w:space="0" w:color="auto"/>
            <w:bottom w:val="none" w:sz="0" w:space="0" w:color="auto"/>
            <w:right w:val="none" w:sz="0" w:space="0" w:color="auto"/>
          </w:divBdr>
        </w:div>
        <w:div w:id="463736272">
          <w:marLeft w:val="640"/>
          <w:marRight w:val="0"/>
          <w:marTop w:val="0"/>
          <w:marBottom w:val="0"/>
          <w:divBdr>
            <w:top w:val="none" w:sz="0" w:space="0" w:color="auto"/>
            <w:left w:val="none" w:sz="0" w:space="0" w:color="auto"/>
            <w:bottom w:val="none" w:sz="0" w:space="0" w:color="auto"/>
            <w:right w:val="none" w:sz="0" w:space="0" w:color="auto"/>
          </w:divBdr>
        </w:div>
        <w:div w:id="1611469704">
          <w:marLeft w:val="640"/>
          <w:marRight w:val="0"/>
          <w:marTop w:val="0"/>
          <w:marBottom w:val="0"/>
          <w:divBdr>
            <w:top w:val="none" w:sz="0" w:space="0" w:color="auto"/>
            <w:left w:val="none" w:sz="0" w:space="0" w:color="auto"/>
            <w:bottom w:val="none" w:sz="0" w:space="0" w:color="auto"/>
            <w:right w:val="none" w:sz="0" w:space="0" w:color="auto"/>
          </w:divBdr>
        </w:div>
        <w:div w:id="1238244718">
          <w:marLeft w:val="640"/>
          <w:marRight w:val="0"/>
          <w:marTop w:val="0"/>
          <w:marBottom w:val="0"/>
          <w:divBdr>
            <w:top w:val="none" w:sz="0" w:space="0" w:color="auto"/>
            <w:left w:val="none" w:sz="0" w:space="0" w:color="auto"/>
            <w:bottom w:val="none" w:sz="0" w:space="0" w:color="auto"/>
            <w:right w:val="none" w:sz="0" w:space="0" w:color="auto"/>
          </w:divBdr>
        </w:div>
        <w:div w:id="520969766">
          <w:marLeft w:val="640"/>
          <w:marRight w:val="0"/>
          <w:marTop w:val="0"/>
          <w:marBottom w:val="0"/>
          <w:divBdr>
            <w:top w:val="none" w:sz="0" w:space="0" w:color="auto"/>
            <w:left w:val="none" w:sz="0" w:space="0" w:color="auto"/>
            <w:bottom w:val="none" w:sz="0" w:space="0" w:color="auto"/>
            <w:right w:val="none" w:sz="0" w:space="0" w:color="auto"/>
          </w:divBdr>
        </w:div>
        <w:div w:id="88939373">
          <w:marLeft w:val="640"/>
          <w:marRight w:val="0"/>
          <w:marTop w:val="0"/>
          <w:marBottom w:val="0"/>
          <w:divBdr>
            <w:top w:val="none" w:sz="0" w:space="0" w:color="auto"/>
            <w:left w:val="none" w:sz="0" w:space="0" w:color="auto"/>
            <w:bottom w:val="none" w:sz="0" w:space="0" w:color="auto"/>
            <w:right w:val="none" w:sz="0" w:space="0" w:color="auto"/>
          </w:divBdr>
        </w:div>
        <w:div w:id="685061167">
          <w:marLeft w:val="640"/>
          <w:marRight w:val="0"/>
          <w:marTop w:val="0"/>
          <w:marBottom w:val="0"/>
          <w:divBdr>
            <w:top w:val="none" w:sz="0" w:space="0" w:color="auto"/>
            <w:left w:val="none" w:sz="0" w:space="0" w:color="auto"/>
            <w:bottom w:val="none" w:sz="0" w:space="0" w:color="auto"/>
            <w:right w:val="none" w:sz="0" w:space="0" w:color="auto"/>
          </w:divBdr>
        </w:div>
        <w:div w:id="59138110">
          <w:marLeft w:val="640"/>
          <w:marRight w:val="0"/>
          <w:marTop w:val="0"/>
          <w:marBottom w:val="0"/>
          <w:divBdr>
            <w:top w:val="none" w:sz="0" w:space="0" w:color="auto"/>
            <w:left w:val="none" w:sz="0" w:space="0" w:color="auto"/>
            <w:bottom w:val="none" w:sz="0" w:space="0" w:color="auto"/>
            <w:right w:val="none" w:sz="0" w:space="0" w:color="auto"/>
          </w:divBdr>
        </w:div>
        <w:div w:id="1503205032">
          <w:marLeft w:val="640"/>
          <w:marRight w:val="0"/>
          <w:marTop w:val="0"/>
          <w:marBottom w:val="0"/>
          <w:divBdr>
            <w:top w:val="none" w:sz="0" w:space="0" w:color="auto"/>
            <w:left w:val="none" w:sz="0" w:space="0" w:color="auto"/>
            <w:bottom w:val="none" w:sz="0" w:space="0" w:color="auto"/>
            <w:right w:val="none" w:sz="0" w:space="0" w:color="auto"/>
          </w:divBdr>
        </w:div>
        <w:div w:id="834951273">
          <w:marLeft w:val="640"/>
          <w:marRight w:val="0"/>
          <w:marTop w:val="0"/>
          <w:marBottom w:val="0"/>
          <w:divBdr>
            <w:top w:val="none" w:sz="0" w:space="0" w:color="auto"/>
            <w:left w:val="none" w:sz="0" w:space="0" w:color="auto"/>
            <w:bottom w:val="none" w:sz="0" w:space="0" w:color="auto"/>
            <w:right w:val="none" w:sz="0" w:space="0" w:color="auto"/>
          </w:divBdr>
        </w:div>
        <w:div w:id="1565216175">
          <w:marLeft w:val="640"/>
          <w:marRight w:val="0"/>
          <w:marTop w:val="0"/>
          <w:marBottom w:val="0"/>
          <w:divBdr>
            <w:top w:val="none" w:sz="0" w:space="0" w:color="auto"/>
            <w:left w:val="none" w:sz="0" w:space="0" w:color="auto"/>
            <w:bottom w:val="none" w:sz="0" w:space="0" w:color="auto"/>
            <w:right w:val="none" w:sz="0" w:space="0" w:color="auto"/>
          </w:divBdr>
        </w:div>
        <w:div w:id="1221090344">
          <w:marLeft w:val="640"/>
          <w:marRight w:val="0"/>
          <w:marTop w:val="0"/>
          <w:marBottom w:val="0"/>
          <w:divBdr>
            <w:top w:val="none" w:sz="0" w:space="0" w:color="auto"/>
            <w:left w:val="none" w:sz="0" w:space="0" w:color="auto"/>
            <w:bottom w:val="none" w:sz="0" w:space="0" w:color="auto"/>
            <w:right w:val="none" w:sz="0" w:space="0" w:color="auto"/>
          </w:divBdr>
        </w:div>
        <w:div w:id="423192150">
          <w:marLeft w:val="640"/>
          <w:marRight w:val="0"/>
          <w:marTop w:val="0"/>
          <w:marBottom w:val="0"/>
          <w:divBdr>
            <w:top w:val="none" w:sz="0" w:space="0" w:color="auto"/>
            <w:left w:val="none" w:sz="0" w:space="0" w:color="auto"/>
            <w:bottom w:val="none" w:sz="0" w:space="0" w:color="auto"/>
            <w:right w:val="none" w:sz="0" w:space="0" w:color="auto"/>
          </w:divBdr>
        </w:div>
        <w:div w:id="349575194">
          <w:marLeft w:val="640"/>
          <w:marRight w:val="0"/>
          <w:marTop w:val="0"/>
          <w:marBottom w:val="0"/>
          <w:divBdr>
            <w:top w:val="none" w:sz="0" w:space="0" w:color="auto"/>
            <w:left w:val="none" w:sz="0" w:space="0" w:color="auto"/>
            <w:bottom w:val="none" w:sz="0" w:space="0" w:color="auto"/>
            <w:right w:val="none" w:sz="0" w:space="0" w:color="auto"/>
          </w:divBdr>
        </w:div>
        <w:div w:id="766079979">
          <w:marLeft w:val="640"/>
          <w:marRight w:val="0"/>
          <w:marTop w:val="0"/>
          <w:marBottom w:val="0"/>
          <w:divBdr>
            <w:top w:val="none" w:sz="0" w:space="0" w:color="auto"/>
            <w:left w:val="none" w:sz="0" w:space="0" w:color="auto"/>
            <w:bottom w:val="none" w:sz="0" w:space="0" w:color="auto"/>
            <w:right w:val="none" w:sz="0" w:space="0" w:color="auto"/>
          </w:divBdr>
        </w:div>
        <w:div w:id="1004360393">
          <w:marLeft w:val="640"/>
          <w:marRight w:val="0"/>
          <w:marTop w:val="0"/>
          <w:marBottom w:val="0"/>
          <w:divBdr>
            <w:top w:val="none" w:sz="0" w:space="0" w:color="auto"/>
            <w:left w:val="none" w:sz="0" w:space="0" w:color="auto"/>
            <w:bottom w:val="none" w:sz="0" w:space="0" w:color="auto"/>
            <w:right w:val="none" w:sz="0" w:space="0" w:color="auto"/>
          </w:divBdr>
        </w:div>
      </w:divsChild>
    </w:div>
    <w:div w:id="2042850916">
      <w:bodyDiv w:val="1"/>
      <w:marLeft w:val="0"/>
      <w:marRight w:val="0"/>
      <w:marTop w:val="0"/>
      <w:marBottom w:val="0"/>
      <w:divBdr>
        <w:top w:val="none" w:sz="0" w:space="0" w:color="auto"/>
        <w:left w:val="none" w:sz="0" w:space="0" w:color="auto"/>
        <w:bottom w:val="none" w:sz="0" w:space="0" w:color="auto"/>
        <w:right w:val="none" w:sz="0" w:space="0" w:color="auto"/>
      </w:divBdr>
    </w:div>
    <w:div w:id="2048600303">
      <w:bodyDiv w:val="1"/>
      <w:marLeft w:val="0"/>
      <w:marRight w:val="0"/>
      <w:marTop w:val="0"/>
      <w:marBottom w:val="0"/>
      <w:divBdr>
        <w:top w:val="none" w:sz="0" w:space="0" w:color="auto"/>
        <w:left w:val="none" w:sz="0" w:space="0" w:color="auto"/>
        <w:bottom w:val="none" w:sz="0" w:space="0" w:color="auto"/>
        <w:right w:val="none" w:sz="0" w:space="0" w:color="auto"/>
      </w:divBdr>
    </w:div>
    <w:div w:id="2049064823">
      <w:bodyDiv w:val="1"/>
      <w:marLeft w:val="0"/>
      <w:marRight w:val="0"/>
      <w:marTop w:val="0"/>
      <w:marBottom w:val="0"/>
      <w:divBdr>
        <w:top w:val="none" w:sz="0" w:space="0" w:color="auto"/>
        <w:left w:val="none" w:sz="0" w:space="0" w:color="auto"/>
        <w:bottom w:val="none" w:sz="0" w:space="0" w:color="auto"/>
        <w:right w:val="none" w:sz="0" w:space="0" w:color="auto"/>
      </w:divBdr>
      <w:divsChild>
        <w:div w:id="2129204307">
          <w:marLeft w:val="640"/>
          <w:marRight w:val="0"/>
          <w:marTop w:val="0"/>
          <w:marBottom w:val="0"/>
          <w:divBdr>
            <w:top w:val="none" w:sz="0" w:space="0" w:color="auto"/>
            <w:left w:val="none" w:sz="0" w:space="0" w:color="auto"/>
            <w:bottom w:val="none" w:sz="0" w:space="0" w:color="auto"/>
            <w:right w:val="none" w:sz="0" w:space="0" w:color="auto"/>
          </w:divBdr>
        </w:div>
        <w:div w:id="1030451866">
          <w:marLeft w:val="640"/>
          <w:marRight w:val="0"/>
          <w:marTop w:val="0"/>
          <w:marBottom w:val="0"/>
          <w:divBdr>
            <w:top w:val="none" w:sz="0" w:space="0" w:color="auto"/>
            <w:left w:val="none" w:sz="0" w:space="0" w:color="auto"/>
            <w:bottom w:val="none" w:sz="0" w:space="0" w:color="auto"/>
            <w:right w:val="none" w:sz="0" w:space="0" w:color="auto"/>
          </w:divBdr>
        </w:div>
        <w:div w:id="981932322">
          <w:marLeft w:val="640"/>
          <w:marRight w:val="0"/>
          <w:marTop w:val="0"/>
          <w:marBottom w:val="0"/>
          <w:divBdr>
            <w:top w:val="none" w:sz="0" w:space="0" w:color="auto"/>
            <w:left w:val="none" w:sz="0" w:space="0" w:color="auto"/>
            <w:bottom w:val="none" w:sz="0" w:space="0" w:color="auto"/>
            <w:right w:val="none" w:sz="0" w:space="0" w:color="auto"/>
          </w:divBdr>
        </w:div>
        <w:div w:id="1030029847">
          <w:marLeft w:val="640"/>
          <w:marRight w:val="0"/>
          <w:marTop w:val="0"/>
          <w:marBottom w:val="0"/>
          <w:divBdr>
            <w:top w:val="none" w:sz="0" w:space="0" w:color="auto"/>
            <w:left w:val="none" w:sz="0" w:space="0" w:color="auto"/>
            <w:bottom w:val="none" w:sz="0" w:space="0" w:color="auto"/>
            <w:right w:val="none" w:sz="0" w:space="0" w:color="auto"/>
          </w:divBdr>
        </w:div>
        <w:div w:id="948469305">
          <w:marLeft w:val="640"/>
          <w:marRight w:val="0"/>
          <w:marTop w:val="0"/>
          <w:marBottom w:val="0"/>
          <w:divBdr>
            <w:top w:val="none" w:sz="0" w:space="0" w:color="auto"/>
            <w:left w:val="none" w:sz="0" w:space="0" w:color="auto"/>
            <w:bottom w:val="none" w:sz="0" w:space="0" w:color="auto"/>
            <w:right w:val="none" w:sz="0" w:space="0" w:color="auto"/>
          </w:divBdr>
        </w:div>
        <w:div w:id="2096709105">
          <w:marLeft w:val="640"/>
          <w:marRight w:val="0"/>
          <w:marTop w:val="0"/>
          <w:marBottom w:val="0"/>
          <w:divBdr>
            <w:top w:val="none" w:sz="0" w:space="0" w:color="auto"/>
            <w:left w:val="none" w:sz="0" w:space="0" w:color="auto"/>
            <w:bottom w:val="none" w:sz="0" w:space="0" w:color="auto"/>
            <w:right w:val="none" w:sz="0" w:space="0" w:color="auto"/>
          </w:divBdr>
        </w:div>
        <w:div w:id="1948194923">
          <w:marLeft w:val="640"/>
          <w:marRight w:val="0"/>
          <w:marTop w:val="0"/>
          <w:marBottom w:val="0"/>
          <w:divBdr>
            <w:top w:val="none" w:sz="0" w:space="0" w:color="auto"/>
            <w:left w:val="none" w:sz="0" w:space="0" w:color="auto"/>
            <w:bottom w:val="none" w:sz="0" w:space="0" w:color="auto"/>
            <w:right w:val="none" w:sz="0" w:space="0" w:color="auto"/>
          </w:divBdr>
        </w:div>
        <w:div w:id="1429423751">
          <w:marLeft w:val="640"/>
          <w:marRight w:val="0"/>
          <w:marTop w:val="0"/>
          <w:marBottom w:val="0"/>
          <w:divBdr>
            <w:top w:val="none" w:sz="0" w:space="0" w:color="auto"/>
            <w:left w:val="none" w:sz="0" w:space="0" w:color="auto"/>
            <w:bottom w:val="none" w:sz="0" w:space="0" w:color="auto"/>
            <w:right w:val="none" w:sz="0" w:space="0" w:color="auto"/>
          </w:divBdr>
        </w:div>
        <w:div w:id="1363365836">
          <w:marLeft w:val="640"/>
          <w:marRight w:val="0"/>
          <w:marTop w:val="0"/>
          <w:marBottom w:val="0"/>
          <w:divBdr>
            <w:top w:val="none" w:sz="0" w:space="0" w:color="auto"/>
            <w:left w:val="none" w:sz="0" w:space="0" w:color="auto"/>
            <w:bottom w:val="none" w:sz="0" w:space="0" w:color="auto"/>
            <w:right w:val="none" w:sz="0" w:space="0" w:color="auto"/>
          </w:divBdr>
        </w:div>
        <w:div w:id="1786994747">
          <w:marLeft w:val="640"/>
          <w:marRight w:val="0"/>
          <w:marTop w:val="0"/>
          <w:marBottom w:val="0"/>
          <w:divBdr>
            <w:top w:val="none" w:sz="0" w:space="0" w:color="auto"/>
            <w:left w:val="none" w:sz="0" w:space="0" w:color="auto"/>
            <w:bottom w:val="none" w:sz="0" w:space="0" w:color="auto"/>
            <w:right w:val="none" w:sz="0" w:space="0" w:color="auto"/>
          </w:divBdr>
        </w:div>
        <w:div w:id="1843280087">
          <w:marLeft w:val="640"/>
          <w:marRight w:val="0"/>
          <w:marTop w:val="0"/>
          <w:marBottom w:val="0"/>
          <w:divBdr>
            <w:top w:val="none" w:sz="0" w:space="0" w:color="auto"/>
            <w:left w:val="none" w:sz="0" w:space="0" w:color="auto"/>
            <w:bottom w:val="none" w:sz="0" w:space="0" w:color="auto"/>
            <w:right w:val="none" w:sz="0" w:space="0" w:color="auto"/>
          </w:divBdr>
        </w:div>
        <w:div w:id="563107239">
          <w:marLeft w:val="640"/>
          <w:marRight w:val="0"/>
          <w:marTop w:val="0"/>
          <w:marBottom w:val="0"/>
          <w:divBdr>
            <w:top w:val="none" w:sz="0" w:space="0" w:color="auto"/>
            <w:left w:val="none" w:sz="0" w:space="0" w:color="auto"/>
            <w:bottom w:val="none" w:sz="0" w:space="0" w:color="auto"/>
            <w:right w:val="none" w:sz="0" w:space="0" w:color="auto"/>
          </w:divBdr>
        </w:div>
        <w:div w:id="2064138882">
          <w:marLeft w:val="640"/>
          <w:marRight w:val="0"/>
          <w:marTop w:val="0"/>
          <w:marBottom w:val="0"/>
          <w:divBdr>
            <w:top w:val="none" w:sz="0" w:space="0" w:color="auto"/>
            <w:left w:val="none" w:sz="0" w:space="0" w:color="auto"/>
            <w:bottom w:val="none" w:sz="0" w:space="0" w:color="auto"/>
            <w:right w:val="none" w:sz="0" w:space="0" w:color="auto"/>
          </w:divBdr>
        </w:div>
        <w:div w:id="268243215">
          <w:marLeft w:val="640"/>
          <w:marRight w:val="0"/>
          <w:marTop w:val="0"/>
          <w:marBottom w:val="0"/>
          <w:divBdr>
            <w:top w:val="none" w:sz="0" w:space="0" w:color="auto"/>
            <w:left w:val="none" w:sz="0" w:space="0" w:color="auto"/>
            <w:bottom w:val="none" w:sz="0" w:space="0" w:color="auto"/>
            <w:right w:val="none" w:sz="0" w:space="0" w:color="auto"/>
          </w:divBdr>
        </w:div>
        <w:div w:id="2084913207">
          <w:marLeft w:val="640"/>
          <w:marRight w:val="0"/>
          <w:marTop w:val="0"/>
          <w:marBottom w:val="0"/>
          <w:divBdr>
            <w:top w:val="none" w:sz="0" w:space="0" w:color="auto"/>
            <w:left w:val="none" w:sz="0" w:space="0" w:color="auto"/>
            <w:bottom w:val="none" w:sz="0" w:space="0" w:color="auto"/>
            <w:right w:val="none" w:sz="0" w:space="0" w:color="auto"/>
          </w:divBdr>
        </w:div>
        <w:div w:id="500777959">
          <w:marLeft w:val="640"/>
          <w:marRight w:val="0"/>
          <w:marTop w:val="0"/>
          <w:marBottom w:val="0"/>
          <w:divBdr>
            <w:top w:val="none" w:sz="0" w:space="0" w:color="auto"/>
            <w:left w:val="none" w:sz="0" w:space="0" w:color="auto"/>
            <w:bottom w:val="none" w:sz="0" w:space="0" w:color="auto"/>
            <w:right w:val="none" w:sz="0" w:space="0" w:color="auto"/>
          </w:divBdr>
        </w:div>
        <w:div w:id="425544254">
          <w:marLeft w:val="640"/>
          <w:marRight w:val="0"/>
          <w:marTop w:val="0"/>
          <w:marBottom w:val="0"/>
          <w:divBdr>
            <w:top w:val="none" w:sz="0" w:space="0" w:color="auto"/>
            <w:left w:val="none" w:sz="0" w:space="0" w:color="auto"/>
            <w:bottom w:val="none" w:sz="0" w:space="0" w:color="auto"/>
            <w:right w:val="none" w:sz="0" w:space="0" w:color="auto"/>
          </w:divBdr>
        </w:div>
        <w:div w:id="1481532217">
          <w:marLeft w:val="640"/>
          <w:marRight w:val="0"/>
          <w:marTop w:val="0"/>
          <w:marBottom w:val="0"/>
          <w:divBdr>
            <w:top w:val="none" w:sz="0" w:space="0" w:color="auto"/>
            <w:left w:val="none" w:sz="0" w:space="0" w:color="auto"/>
            <w:bottom w:val="none" w:sz="0" w:space="0" w:color="auto"/>
            <w:right w:val="none" w:sz="0" w:space="0" w:color="auto"/>
          </w:divBdr>
        </w:div>
        <w:div w:id="638607464">
          <w:marLeft w:val="640"/>
          <w:marRight w:val="0"/>
          <w:marTop w:val="0"/>
          <w:marBottom w:val="0"/>
          <w:divBdr>
            <w:top w:val="none" w:sz="0" w:space="0" w:color="auto"/>
            <w:left w:val="none" w:sz="0" w:space="0" w:color="auto"/>
            <w:bottom w:val="none" w:sz="0" w:space="0" w:color="auto"/>
            <w:right w:val="none" w:sz="0" w:space="0" w:color="auto"/>
          </w:divBdr>
        </w:div>
        <w:div w:id="766773755">
          <w:marLeft w:val="640"/>
          <w:marRight w:val="0"/>
          <w:marTop w:val="0"/>
          <w:marBottom w:val="0"/>
          <w:divBdr>
            <w:top w:val="none" w:sz="0" w:space="0" w:color="auto"/>
            <w:left w:val="none" w:sz="0" w:space="0" w:color="auto"/>
            <w:bottom w:val="none" w:sz="0" w:space="0" w:color="auto"/>
            <w:right w:val="none" w:sz="0" w:space="0" w:color="auto"/>
          </w:divBdr>
        </w:div>
        <w:div w:id="1777671367">
          <w:marLeft w:val="640"/>
          <w:marRight w:val="0"/>
          <w:marTop w:val="0"/>
          <w:marBottom w:val="0"/>
          <w:divBdr>
            <w:top w:val="none" w:sz="0" w:space="0" w:color="auto"/>
            <w:left w:val="none" w:sz="0" w:space="0" w:color="auto"/>
            <w:bottom w:val="none" w:sz="0" w:space="0" w:color="auto"/>
            <w:right w:val="none" w:sz="0" w:space="0" w:color="auto"/>
          </w:divBdr>
        </w:div>
        <w:div w:id="72901944">
          <w:marLeft w:val="640"/>
          <w:marRight w:val="0"/>
          <w:marTop w:val="0"/>
          <w:marBottom w:val="0"/>
          <w:divBdr>
            <w:top w:val="none" w:sz="0" w:space="0" w:color="auto"/>
            <w:left w:val="none" w:sz="0" w:space="0" w:color="auto"/>
            <w:bottom w:val="none" w:sz="0" w:space="0" w:color="auto"/>
            <w:right w:val="none" w:sz="0" w:space="0" w:color="auto"/>
          </w:divBdr>
        </w:div>
        <w:div w:id="1033993438">
          <w:marLeft w:val="640"/>
          <w:marRight w:val="0"/>
          <w:marTop w:val="0"/>
          <w:marBottom w:val="0"/>
          <w:divBdr>
            <w:top w:val="none" w:sz="0" w:space="0" w:color="auto"/>
            <w:left w:val="none" w:sz="0" w:space="0" w:color="auto"/>
            <w:bottom w:val="none" w:sz="0" w:space="0" w:color="auto"/>
            <w:right w:val="none" w:sz="0" w:space="0" w:color="auto"/>
          </w:divBdr>
        </w:div>
        <w:div w:id="1868718999">
          <w:marLeft w:val="640"/>
          <w:marRight w:val="0"/>
          <w:marTop w:val="0"/>
          <w:marBottom w:val="0"/>
          <w:divBdr>
            <w:top w:val="none" w:sz="0" w:space="0" w:color="auto"/>
            <w:left w:val="none" w:sz="0" w:space="0" w:color="auto"/>
            <w:bottom w:val="none" w:sz="0" w:space="0" w:color="auto"/>
            <w:right w:val="none" w:sz="0" w:space="0" w:color="auto"/>
          </w:divBdr>
        </w:div>
        <w:div w:id="759451838">
          <w:marLeft w:val="640"/>
          <w:marRight w:val="0"/>
          <w:marTop w:val="0"/>
          <w:marBottom w:val="0"/>
          <w:divBdr>
            <w:top w:val="none" w:sz="0" w:space="0" w:color="auto"/>
            <w:left w:val="none" w:sz="0" w:space="0" w:color="auto"/>
            <w:bottom w:val="none" w:sz="0" w:space="0" w:color="auto"/>
            <w:right w:val="none" w:sz="0" w:space="0" w:color="auto"/>
          </w:divBdr>
        </w:div>
        <w:div w:id="586576691">
          <w:marLeft w:val="640"/>
          <w:marRight w:val="0"/>
          <w:marTop w:val="0"/>
          <w:marBottom w:val="0"/>
          <w:divBdr>
            <w:top w:val="none" w:sz="0" w:space="0" w:color="auto"/>
            <w:left w:val="none" w:sz="0" w:space="0" w:color="auto"/>
            <w:bottom w:val="none" w:sz="0" w:space="0" w:color="auto"/>
            <w:right w:val="none" w:sz="0" w:space="0" w:color="auto"/>
          </w:divBdr>
        </w:div>
        <w:div w:id="623004948">
          <w:marLeft w:val="640"/>
          <w:marRight w:val="0"/>
          <w:marTop w:val="0"/>
          <w:marBottom w:val="0"/>
          <w:divBdr>
            <w:top w:val="none" w:sz="0" w:space="0" w:color="auto"/>
            <w:left w:val="none" w:sz="0" w:space="0" w:color="auto"/>
            <w:bottom w:val="none" w:sz="0" w:space="0" w:color="auto"/>
            <w:right w:val="none" w:sz="0" w:space="0" w:color="auto"/>
          </w:divBdr>
        </w:div>
        <w:div w:id="676541670">
          <w:marLeft w:val="640"/>
          <w:marRight w:val="0"/>
          <w:marTop w:val="0"/>
          <w:marBottom w:val="0"/>
          <w:divBdr>
            <w:top w:val="none" w:sz="0" w:space="0" w:color="auto"/>
            <w:left w:val="none" w:sz="0" w:space="0" w:color="auto"/>
            <w:bottom w:val="none" w:sz="0" w:space="0" w:color="auto"/>
            <w:right w:val="none" w:sz="0" w:space="0" w:color="auto"/>
          </w:divBdr>
        </w:div>
        <w:div w:id="47727096">
          <w:marLeft w:val="640"/>
          <w:marRight w:val="0"/>
          <w:marTop w:val="0"/>
          <w:marBottom w:val="0"/>
          <w:divBdr>
            <w:top w:val="none" w:sz="0" w:space="0" w:color="auto"/>
            <w:left w:val="none" w:sz="0" w:space="0" w:color="auto"/>
            <w:bottom w:val="none" w:sz="0" w:space="0" w:color="auto"/>
            <w:right w:val="none" w:sz="0" w:space="0" w:color="auto"/>
          </w:divBdr>
        </w:div>
        <w:div w:id="1514297295">
          <w:marLeft w:val="640"/>
          <w:marRight w:val="0"/>
          <w:marTop w:val="0"/>
          <w:marBottom w:val="0"/>
          <w:divBdr>
            <w:top w:val="none" w:sz="0" w:space="0" w:color="auto"/>
            <w:left w:val="none" w:sz="0" w:space="0" w:color="auto"/>
            <w:bottom w:val="none" w:sz="0" w:space="0" w:color="auto"/>
            <w:right w:val="none" w:sz="0" w:space="0" w:color="auto"/>
          </w:divBdr>
        </w:div>
        <w:div w:id="908733444">
          <w:marLeft w:val="640"/>
          <w:marRight w:val="0"/>
          <w:marTop w:val="0"/>
          <w:marBottom w:val="0"/>
          <w:divBdr>
            <w:top w:val="none" w:sz="0" w:space="0" w:color="auto"/>
            <w:left w:val="none" w:sz="0" w:space="0" w:color="auto"/>
            <w:bottom w:val="none" w:sz="0" w:space="0" w:color="auto"/>
            <w:right w:val="none" w:sz="0" w:space="0" w:color="auto"/>
          </w:divBdr>
        </w:div>
        <w:div w:id="860247056">
          <w:marLeft w:val="640"/>
          <w:marRight w:val="0"/>
          <w:marTop w:val="0"/>
          <w:marBottom w:val="0"/>
          <w:divBdr>
            <w:top w:val="none" w:sz="0" w:space="0" w:color="auto"/>
            <w:left w:val="none" w:sz="0" w:space="0" w:color="auto"/>
            <w:bottom w:val="none" w:sz="0" w:space="0" w:color="auto"/>
            <w:right w:val="none" w:sz="0" w:space="0" w:color="auto"/>
          </w:divBdr>
        </w:div>
        <w:div w:id="253056614">
          <w:marLeft w:val="640"/>
          <w:marRight w:val="0"/>
          <w:marTop w:val="0"/>
          <w:marBottom w:val="0"/>
          <w:divBdr>
            <w:top w:val="none" w:sz="0" w:space="0" w:color="auto"/>
            <w:left w:val="none" w:sz="0" w:space="0" w:color="auto"/>
            <w:bottom w:val="none" w:sz="0" w:space="0" w:color="auto"/>
            <w:right w:val="none" w:sz="0" w:space="0" w:color="auto"/>
          </w:divBdr>
        </w:div>
        <w:div w:id="795560401">
          <w:marLeft w:val="640"/>
          <w:marRight w:val="0"/>
          <w:marTop w:val="0"/>
          <w:marBottom w:val="0"/>
          <w:divBdr>
            <w:top w:val="none" w:sz="0" w:space="0" w:color="auto"/>
            <w:left w:val="none" w:sz="0" w:space="0" w:color="auto"/>
            <w:bottom w:val="none" w:sz="0" w:space="0" w:color="auto"/>
            <w:right w:val="none" w:sz="0" w:space="0" w:color="auto"/>
          </w:divBdr>
        </w:div>
        <w:div w:id="1796826509">
          <w:marLeft w:val="640"/>
          <w:marRight w:val="0"/>
          <w:marTop w:val="0"/>
          <w:marBottom w:val="0"/>
          <w:divBdr>
            <w:top w:val="none" w:sz="0" w:space="0" w:color="auto"/>
            <w:left w:val="none" w:sz="0" w:space="0" w:color="auto"/>
            <w:bottom w:val="none" w:sz="0" w:space="0" w:color="auto"/>
            <w:right w:val="none" w:sz="0" w:space="0" w:color="auto"/>
          </w:divBdr>
        </w:div>
        <w:div w:id="1892576876">
          <w:marLeft w:val="640"/>
          <w:marRight w:val="0"/>
          <w:marTop w:val="0"/>
          <w:marBottom w:val="0"/>
          <w:divBdr>
            <w:top w:val="none" w:sz="0" w:space="0" w:color="auto"/>
            <w:left w:val="none" w:sz="0" w:space="0" w:color="auto"/>
            <w:bottom w:val="none" w:sz="0" w:space="0" w:color="auto"/>
            <w:right w:val="none" w:sz="0" w:space="0" w:color="auto"/>
          </w:divBdr>
        </w:div>
        <w:div w:id="1548025938">
          <w:marLeft w:val="640"/>
          <w:marRight w:val="0"/>
          <w:marTop w:val="0"/>
          <w:marBottom w:val="0"/>
          <w:divBdr>
            <w:top w:val="none" w:sz="0" w:space="0" w:color="auto"/>
            <w:left w:val="none" w:sz="0" w:space="0" w:color="auto"/>
            <w:bottom w:val="none" w:sz="0" w:space="0" w:color="auto"/>
            <w:right w:val="none" w:sz="0" w:space="0" w:color="auto"/>
          </w:divBdr>
        </w:div>
        <w:div w:id="1076513451">
          <w:marLeft w:val="640"/>
          <w:marRight w:val="0"/>
          <w:marTop w:val="0"/>
          <w:marBottom w:val="0"/>
          <w:divBdr>
            <w:top w:val="none" w:sz="0" w:space="0" w:color="auto"/>
            <w:left w:val="none" w:sz="0" w:space="0" w:color="auto"/>
            <w:bottom w:val="none" w:sz="0" w:space="0" w:color="auto"/>
            <w:right w:val="none" w:sz="0" w:space="0" w:color="auto"/>
          </w:divBdr>
        </w:div>
        <w:div w:id="793208463">
          <w:marLeft w:val="640"/>
          <w:marRight w:val="0"/>
          <w:marTop w:val="0"/>
          <w:marBottom w:val="0"/>
          <w:divBdr>
            <w:top w:val="none" w:sz="0" w:space="0" w:color="auto"/>
            <w:left w:val="none" w:sz="0" w:space="0" w:color="auto"/>
            <w:bottom w:val="none" w:sz="0" w:space="0" w:color="auto"/>
            <w:right w:val="none" w:sz="0" w:space="0" w:color="auto"/>
          </w:divBdr>
        </w:div>
        <w:div w:id="751122102">
          <w:marLeft w:val="640"/>
          <w:marRight w:val="0"/>
          <w:marTop w:val="0"/>
          <w:marBottom w:val="0"/>
          <w:divBdr>
            <w:top w:val="none" w:sz="0" w:space="0" w:color="auto"/>
            <w:left w:val="none" w:sz="0" w:space="0" w:color="auto"/>
            <w:bottom w:val="none" w:sz="0" w:space="0" w:color="auto"/>
            <w:right w:val="none" w:sz="0" w:space="0" w:color="auto"/>
          </w:divBdr>
        </w:div>
        <w:div w:id="45225734">
          <w:marLeft w:val="640"/>
          <w:marRight w:val="0"/>
          <w:marTop w:val="0"/>
          <w:marBottom w:val="0"/>
          <w:divBdr>
            <w:top w:val="none" w:sz="0" w:space="0" w:color="auto"/>
            <w:left w:val="none" w:sz="0" w:space="0" w:color="auto"/>
            <w:bottom w:val="none" w:sz="0" w:space="0" w:color="auto"/>
            <w:right w:val="none" w:sz="0" w:space="0" w:color="auto"/>
          </w:divBdr>
        </w:div>
        <w:div w:id="1196887133">
          <w:marLeft w:val="640"/>
          <w:marRight w:val="0"/>
          <w:marTop w:val="0"/>
          <w:marBottom w:val="0"/>
          <w:divBdr>
            <w:top w:val="none" w:sz="0" w:space="0" w:color="auto"/>
            <w:left w:val="none" w:sz="0" w:space="0" w:color="auto"/>
            <w:bottom w:val="none" w:sz="0" w:space="0" w:color="auto"/>
            <w:right w:val="none" w:sz="0" w:space="0" w:color="auto"/>
          </w:divBdr>
        </w:div>
        <w:div w:id="1184199724">
          <w:marLeft w:val="640"/>
          <w:marRight w:val="0"/>
          <w:marTop w:val="0"/>
          <w:marBottom w:val="0"/>
          <w:divBdr>
            <w:top w:val="none" w:sz="0" w:space="0" w:color="auto"/>
            <w:left w:val="none" w:sz="0" w:space="0" w:color="auto"/>
            <w:bottom w:val="none" w:sz="0" w:space="0" w:color="auto"/>
            <w:right w:val="none" w:sz="0" w:space="0" w:color="auto"/>
          </w:divBdr>
        </w:div>
        <w:div w:id="1538540255">
          <w:marLeft w:val="640"/>
          <w:marRight w:val="0"/>
          <w:marTop w:val="0"/>
          <w:marBottom w:val="0"/>
          <w:divBdr>
            <w:top w:val="none" w:sz="0" w:space="0" w:color="auto"/>
            <w:left w:val="none" w:sz="0" w:space="0" w:color="auto"/>
            <w:bottom w:val="none" w:sz="0" w:space="0" w:color="auto"/>
            <w:right w:val="none" w:sz="0" w:space="0" w:color="auto"/>
          </w:divBdr>
        </w:div>
        <w:div w:id="248587066">
          <w:marLeft w:val="640"/>
          <w:marRight w:val="0"/>
          <w:marTop w:val="0"/>
          <w:marBottom w:val="0"/>
          <w:divBdr>
            <w:top w:val="none" w:sz="0" w:space="0" w:color="auto"/>
            <w:left w:val="none" w:sz="0" w:space="0" w:color="auto"/>
            <w:bottom w:val="none" w:sz="0" w:space="0" w:color="auto"/>
            <w:right w:val="none" w:sz="0" w:space="0" w:color="auto"/>
          </w:divBdr>
        </w:div>
        <w:div w:id="21832622">
          <w:marLeft w:val="640"/>
          <w:marRight w:val="0"/>
          <w:marTop w:val="0"/>
          <w:marBottom w:val="0"/>
          <w:divBdr>
            <w:top w:val="none" w:sz="0" w:space="0" w:color="auto"/>
            <w:left w:val="none" w:sz="0" w:space="0" w:color="auto"/>
            <w:bottom w:val="none" w:sz="0" w:space="0" w:color="auto"/>
            <w:right w:val="none" w:sz="0" w:space="0" w:color="auto"/>
          </w:divBdr>
        </w:div>
        <w:div w:id="1722941640">
          <w:marLeft w:val="640"/>
          <w:marRight w:val="0"/>
          <w:marTop w:val="0"/>
          <w:marBottom w:val="0"/>
          <w:divBdr>
            <w:top w:val="none" w:sz="0" w:space="0" w:color="auto"/>
            <w:left w:val="none" w:sz="0" w:space="0" w:color="auto"/>
            <w:bottom w:val="none" w:sz="0" w:space="0" w:color="auto"/>
            <w:right w:val="none" w:sz="0" w:space="0" w:color="auto"/>
          </w:divBdr>
        </w:div>
        <w:div w:id="108554250">
          <w:marLeft w:val="640"/>
          <w:marRight w:val="0"/>
          <w:marTop w:val="0"/>
          <w:marBottom w:val="0"/>
          <w:divBdr>
            <w:top w:val="none" w:sz="0" w:space="0" w:color="auto"/>
            <w:left w:val="none" w:sz="0" w:space="0" w:color="auto"/>
            <w:bottom w:val="none" w:sz="0" w:space="0" w:color="auto"/>
            <w:right w:val="none" w:sz="0" w:space="0" w:color="auto"/>
          </w:divBdr>
        </w:div>
        <w:div w:id="1683625351">
          <w:marLeft w:val="640"/>
          <w:marRight w:val="0"/>
          <w:marTop w:val="0"/>
          <w:marBottom w:val="0"/>
          <w:divBdr>
            <w:top w:val="none" w:sz="0" w:space="0" w:color="auto"/>
            <w:left w:val="none" w:sz="0" w:space="0" w:color="auto"/>
            <w:bottom w:val="none" w:sz="0" w:space="0" w:color="auto"/>
            <w:right w:val="none" w:sz="0" w:space="0" w:color="auto"/>
          </w:divBdr>
        </w:div>
        <w:div w:id="1509563803">
          <w:marLeft w:val="640"/>
          <w:marRight w:val="0"/>
          <w:marTop w:val="0"/>
          <w:marBottom w:val="0"/>
          <w:divBdr>
            <w:top w:val="none" w:sz="0" w:space="0" w:color="auto"/>
            <w:left w:val="none" w:sz="0" w:space="0" w:color="auto"/>
            <w:bottom w:val="none" w:sz="0" w:space="0" w:color="auto"/>
            <w:right w:val="none" w:sz="0" w:space="0" w:color="auto"/>
          </w:divBdr>
        </w:div>
        <w:div w:id="1643774178">
          <w:marLeft w:val="640"/>
          <w:marRight w:val="0"/>
          <w:marTop w:val="0"/>
          <w:marBottom w:val="0"/>
          <w:divBdr>
            <w:top w:val="none" w:sz="0" w:space="0" w:color="auto"/>
            <w:left w:val="none" w:sz="0" w:space="0" w:color="auto"/>
            <w:bottom w:val="none" w:sz="0" w:space="0" w:color="auto"/>
            <w:right w:val="none" w:sz="0" w:space="0" w:color="auto"/>
          </w:divBdr>
        </w:div>
        <w:div w:id="1528103285">
          <w:marLeft w:val="640"/>
          <w:marRight w:val="0"/>
          <w:marTop w:val="0"/>
          <w:marBottom w:val="0"/>
          <w:divBdr>
            <w:top w:val="none" w:sz="0" w:space="0" w:color="auto"/>
            <w:left w:val="none" w:sz="0" w:space="0" w:color="auto"/>
            <w:bottom w:val="none" w:sz="0" w:space="0" w:color="auto"/>
            <w:right w:val="none" w:sz="0" w:space="0" w:color="auto"/>
          </w:divBdr>
        </w:div>
        <w:div w:id="2131197713">
          <w:marLeft w:val="640"/>
          <w:marRight w:val="0"/>
          <w:marTop w:val="0"/>
          <w:marBottom w:val="0"/>
          <w:divBdr>
            <w:top w:val="none" w:sz="0" w:space="0" w:color="auto"/>
            <w:left w:val="none" w:sz="0" w:space="0" w:color="auto"/>
            <w:bottom w:val="none" w:sz="0" w:space="0" w:color="auto"/>
            <w:right w:val="none" w:sz="0" w:space="0" w:color="auto"/>
          </w:divBdr>
        </w:div>
        <w:div w:id="1641809566">
          <w:marLeft w:val="640"/>
          <w:marRight w:val="0"/>
          <w:marTop w:val="0"/>
          <w:marBottom w:val="0"/>
          <w:divBdr>
            <w:top w:val="none" w:sz="0" w:space="0" w:color="auto"/>
            <w:left w:val="none" w:sz="0" w:space="0" w:color="auto"/>
            <w:bottom w:val="none" w:sz="0" w:space="0" w:color="auto"/>
            <w:right w:val="none" w:sz="0" w:space="0" w:color="auto"/>
          </w:divBdr>
        </w:div>
        <w:div w:id="1911886713">
          <w:marLeft w:val="640"/>
          <w:marRight w:val="0"/>
          <w:marTop w:val="0"/>
          <w:marBottom w:val="0"/>
          <w:divBdr>
            <w:top w:val="none" w:sz="0" w:space="0" w:color="auto"/>
            <w:left w:val="none" w:sz="0" w:space="0" w:color="auto"/>
            <w:bottom w:val="none" w:sz="0" w:space="0" w:color="auto"/>
            <w:right w:val="none" w:sz="0" w:space="0" w:color="auto"/>
          </w:divBdr>
        </w:div>
        <w:div w:id="136999956">
          <w:marLeft w:val="640"/>
          <w:marRight w:val="0"/>
          <w:marTop w:val="0"/>
          <w:marBottom w:val="0"/>
          <w:divBdr>
            <w:top w:val="none" w:sz="0" w:space="0" w:color="auto"/>
            <w:left w:val="none" w:sz="0" w:space="0" w:color="auto"/>
            <w:bottom w:val="none" w:sz="0" w:space="0" w:color="auto"/>
            <w:right w:val="none" w:sz="0" w:space="0" w:color="auto"/>
          </w:divBdr>
        </w:div>
        <w:div w:id="1404645386">
          <w:marLeft w:val="640"/>
          <w:marRight w:val="0"/>
          <w:marTop w:val="0"/>
          <w:marBottom w:val="0"/>
          <w:divBdr>
            <w:top w:val="none" w:sz="0" w:space="0" w:color="auto"/>
            <w:left w:val="none" w:sz="0" w:space="0" w:color="auto"/>
            <w:bottom w:val="none" w:sz="0" w:space="0" w:color="auto"/>
            <w:right w:val="none" w:sz="0" w:space="0" w:color="auto"/>
          </w:divBdr>
        </w:div>
        <w:div w:id="362095195">
          <w:marLeft w:val="640"/>
          <w:marRight w:val="0"/>
          <w:marTop w:val="0"/>
          <w:marBottom w:val="0"/>
          <w:divBdr>
            <w:top w:val="none" w:sz="0" w:space="0" w:color="auto"/>
            <w:left w:val="none" w:sz="0" w:space="0" w:color="auto"/>
            <w:bottom w:val="none" w:sz="0" w:space="0" w:color="auto"/>
            <w:right w:val="none" w:sz="0" w:space="0" w:color="auto"/>
          </w:divBdr>
        </w:div>
        <w:div w:id="335766777">
          <w:marLeft w:val="640"/>
          <w:marRight w:val="0"/>
          <w:marTop w:val="0"/>
          <w:marBottom w:val="0"/>
          <w:divBdr>
            <w:top w:val="none" w:sz="0" w:space="0" w:color="auto"/>
            <w:left w:val="none" w:sz="0" w:space="0" w:color="auto"/>
            <w:bottom w:val="none" w:sz="0" w:space="0" w:color="auto"/>
            <w:right w:val="none" w:sz="0" w:space="0" w:color="auto"/>
          </w:divBdr>
        </w:div>
        <w:div w:id="1522159051">
          <w:marLeft w:val="640"/>
          <w:marRight w:val="0"/>
          <w:marTop w:val="0"/>
          <w:marBottom w:val="0"/>
          <w:divBdr>
            <w:top w:val="none" w:sz="0" w:space="0" w:color="auto"/>
            <w:left w:val="none" w:sz="0" w:space="0" w:color="auto"/>
            <w:bottom w:val="none" w:sz="0" w:space="0" w:color="auto"/>
            <w:right w:val="none" w:sz="0" w:space="0" w:color="auto"/>
          </w:divBdr>
        </w:div>
        <w:div w:id="324823892">
          <w:marLeft w:val="640"/>
          <w:marRight w:val="0"/>
          <w:marTop w:val="0"/>
          <w:marBottom w:val="0"/>
          <w:divBdr>
            <w:top w:val="none" w:sz="0" w:space="0" w:color="auto"/>
            <w:left w:val="none" w:sz="0" w:space="0" w:color="auto"/>
            <w:bottom w:val="none" w:sz="0" w:space="0" w:color="auto"/>
            <w:right w:val="none" w:sz="0" w:space="0" w:color="auto"/>
          </w:divBdr>
        </w:div>
        <w:div w:id="451750470">
          <w:marLeft w:val="640"/>
          <w:marRight w:val="0"/>
          <w:marTop w:val="0"/>
          <w:marBottom w:val="0"/>
          <w:divBdr>
            <w:top w:val="none" w:sz="0" w:space="0" w:color="auto"/>
            <w:left w:val="none" w:sz="0" w:space="0" w:color="auto"/>
            <w:bottom w:val="none" w:sz="0" w:space="0" w:color="auto"/>
            <w:right w:val="none" w:sz="0" w:space="0" w:color="auto"/>
          </w:divBdr>
        </w:div>
        <w:div w:id="1368987792">
          <w:marLeft w:val="640"/>
          <w:marRight w:val="0"/>
          <w:marTop w:val="0"/>
          <w:marBottom w:val="0"/>
          <w:divBdr>
            <w:top w:val="none" w:sz="0" w:space="0" w:color="auto"/>
            <w:left w:val="none" w:sz="0" w:space="0" w:color="auto"/>
            <w:bottom w:val="none" w:sz="0" w:space="0" w:color="auto"/>
            <w:right w:val="none" w:sz="0" w:space="0" w:color="auto"/>
          </w:divBdr>
        </w:div>
        <w:div w:id="1785415551">
          <w:marLeft w:val="640"/>
          <w:marRight w:val="0"/>
          <w:marTop w:val="0"/>
          <w:marBottom w:val="0"/>
          <w:divBdr>
            <w:top w:val="none" w:sz="0" w:space="0" w:color="auto"/>
            <w:left w:val="none" w:sz="0" w:space="0" w:color="auto"/>
            <w:bottom w:val="none" w:sz="0" w:space="0" w:color="auto"/>
            <w:right w:val="none" w:sz="0" w:space="0" w:color="auto"/>
          </w:divBdr>
        </w:div>
        <w:div w:id="2008822383">
          <w:marLeft w:val="640"/>
          <w:marRight w:val="0"/>
          <w:marTop w:val="0"/>
          <w:marBottom w:val="0"/>
          <w:divBdr>
            <w:top w:val="none" w:sz="0" w:space="0" w:color="auto"/>
            <w:left w:val="none" w:sz="0" w:space="0" w:color="auto"/>
            <w:bottom w:val="none" w:sz="0" w:space="0" w:color="auto"/>
            <w:right w:val="none" w:sz="0" w:space="0" w:color="auto"/>
          </w:divBdr>
        </w:div>
        <w:div w:id="1568220400">
          <w:marLeft w:val="640"/>
          <w:marRight w:val="0"/>
          <w:marTop w:val="0"/>
          <w:marBottom w:val="0"/>
          <w:divBdr>
            <w:top w:val="none" w:sz="0" w:space="0" w:color="auto"/>
            <w:left w:val="none" w:sz="0" w:space="0" w:color="auto"/>
            <w:bottom w:val="none" w:sz="0" w:space="0" w:color="auto"/>
            <w:right w:val="none" w:sz="0" w:space="0" w:color="auto"/>
          </w:divBdr>
        </w:div>
        <w:div w:id="557546063">
          <w:marLeft w:val="640"/>
          <w:marRight w:val="0"/>
          <w:marTop w:val="0"/>
          <w:marBottom w:val="0"/>
          <w:divBdr>
            <w:top w:val="none" w:sz="0" w:space="0" w:color="auto"/>
            <w:left w:val="none" w:sz="0" w:space="0" w:color="auto"/>
            <w:bottom w:val="none" w:sz="0" w:space="0" w:color="auto"/>
            <w:right w:val="none" w:sz="0" w:space="0" w:color="auto"/>
          </w:divBdr>
        </w:div>
        <w:div w:id="1684817403">
          <w:marLeft w:val="640"/>
          <w:marRight w:val="0"/>
          <w:marTop w:val="0"/>
          <w:marBottom w:val="0"/>
          <w:divBdr>
            <w:top w:val="none" w:sz="0" w:space="0" w:color="auto"/>
            <w:left w:val="none" w:sz="0" w:space="0" w:color="auto"/>
            <w:bottom w:val="none" w:sz="0" w:space="0" w:color="auto"/>
            <w:right w:val="none" w:sz="0" w:space="0" w:color="auto"/>
          </w:divBdr>
        </w:div>
        <w:div w:id="1455438152">
          <w:marLeft w:val="640"/>
          <w:marRight w:val="0"/>
          <w:marTop w:val="0"/>
          <w:marBottom w:val="0"/>
          <w:divBdr>
            <w:top w:val="none" w:sz="0" w:space="0" w:color="auto"/>
            <w:left w:val="none" w:sz="0" w:space="0" w:color="auto"/>
            <w:bottom w:val="none" w:sz="0" w:space="0" w:color="auto"/>
            <w:right w:val="none" w:sz="0" w:space="0" w:color="auto"/>
          </w:divBdr>
        </w:div>
        <w:div w:id="666633431">
          <w:marLeft w:val="640"/>
          <w:marRight w:val="0"/>
          <w:marTop w:val="0"/>
          <w:marBottom w:val="0"/>
          <w:divBdr>
            <w:top w:val="none" w:sz="0" w:space="0" w:color="auto"/>
            <w:left w:val="none" w:sz="0" w:space="0" w:color="auto"/>
            <w:bottom w:val="none" w:sz="0" w:space="0" w:color="auto"/>
            <w:right w:val="none" w:sz="0" w:space="0" w:color="auto"/>
          </w:divBdr>
        </w:div>
        <w:div w:id="733086456">
          <w:marLeft w:val="640"/>
          <w:marRight w:val="0"/>
          <w:marTop w:val="0"/>
          <w:marBottom w:val="0"/>
          <w:divBdr>
            <w:top w:val="none" w:sz="0" w:space="0" w:color="auto"/>
            <w:left w:val="none" w:sz="0" w:space="0" w:color="auto"/>
            <w:bottom w:val="none" w:sz="0" w:space="0" w:color="auto"/>
            <w:right w:val="none" w:sz="0" w:space="0" w:color="auto"/>
          </w:divBdr>
        </w:div>
        <w:div w:id="1788036997">
          <w:marLeft w:val="640"/>
          <w:marRight w:val="0"/>
          <w:marTop w:val="0"/>
          <w:marBottom w:val="0"/>
          <w:divBdr>
            <w:top w:val="none" w:sz="0" w:space="0" w:color="auto"/>
            <w:left w:val="none" w:sz="0" w:space="0" w:color="auto"/>
            <w:bottom w:val="none" w:sz="0" w:space="0" w:color="auto"/>
            <w:right w:val="none" w:sz="0" w:space="0" w:color="auto"/>
          </w:divBdr>
        </w:div>
        <w:div w:id="1577280621">
          <w:marLeft w:val="640"/>
          <w:marRight w:val="0"/>
          <w:marTop w:val="0"/>
          <w:marBottom w:val="0"/>
          <w:divBdr>
            <w:top w:val="none" w:sz="0" w:space="0" w:color="auto"/>
            <w:left w:val="none" w:sz="0" w:space="0" w:color="auto"/>
            <w:bottom w:val="none" w:sz="0" w:space="0" w:color="auto"/>
            <w:right w:val="none" w:sz="0" w:space="0" w:color="auto"/>
          </w:divBdr>
        </w:div>
        <w:div w:id="1446459981">
          <w:marLeft w:val="640"/>
          <w:marRight w:val="0"/>
          <w:marTop w:val="0"/>
          <w:marBottom w:val="0"/>
          <w:divBdr>
            <w:top w:val="none" w:sz="0" w:space="0" w:color="auto"/>
            <w:left w:val="none" w:sz="0" w:space="0" w:color="auto"/>
            <w:bottom w:val="none" w:sz="0" w:space="0" w:color="auto"/>
            <w:right w:val="none" w:sz="0" w:space="0" w:color="auto"/>
          </w:divBdr>
        </w:div>
        <w:div w:id="585379464">
          <w:marLeft w:val="640"/>
          <w:marRight w:val="0"/>
          <w:marTop w:val="0"/>
          <w:marBottom w:val="0"/>
          <w:divBdr>
            <w:top w:val="none" w:sz="0" w:space="0" w:color="auto"/>
            <w:left w:val="none" w:sz="0" w:space="0" w:color="auto"/>
            <w:bottom w:val="none" w:sz="0" w:space="0" w:color="auto"/>
            <w:right w:val="none" w:sz="0" w:space="0" w:color="auto"/>
          </w:divBdr>
        </w:div>
        <w:div w:id="675034015">
          <w:marLeft w:val="640"/>
          <w:marRight w:val="0"/>
          <w:marTop w:val="0"/>
          <w:marBottom w:val="0"/>
          <w:divBdr>
            <w:top w:val="none" w:sz="0" w:space="0" w:color="auto"/>
            <w:left w:val="none" w:sz="0" w:space="0" w:color="auto"/>
            <w:bottom w:val="none" w:sz="0" w:space="0" w:color="auto"/>
            <w:right w:val="none" w:sz="0" w:space="0" w:color="auto"/>
          </w:divBdr>
        </w:div>
        <w:div w:id="1621296954">
          <w:marLeft w:val="640"/>
          <w:marRight w:val="0"/>
          <w:marTop w:val="0"/>
          <w:marBottom w:val="0"/>
          <w:divBdr>
            <w:top w:val="none" w:sz="0" w:space="0" w:color="auto"/>
            <w:left w:val="none" w:sz="0" w:space="0" w:color="auto"/>
            <w:bottom w:val="none" w:sz="0" w:space="0" w:color="auto"/>
            <w:right w:val="none" w:sz="0" w:space="0" w:color="auto"/>
          </w:divBdr>
        </w:div>
        <w:div w:id="1037269796">
          <w:marLeft w:val="640"/>
          <w:marRight w:val="0"/>
          <w:marTop w:val="0"/>
          <w:marBottom w:val="0"/>
          <w:divBdr>
            <w:top w:val="none" w:sz="0" w:space="0" w:color="auto"/>
            <w:left w:val="none" w:sz="0" w:space="0" w:color="auto"/>
            <w:bottom w:val="none" w:sz="0" w:space="0" w:color="auto"/>
            <w:right w:val="none" w:sz="0" w:space="0" w:color="auto"/>
          </w:divBdr>
        </w:div>
        <w:div w:id="989558144">
          <w:marLeft w:val="640"/>
          <w:marRight w:val="0"/>
          <w:marTop w:val="0"/>
          <w:marBottom w:val="0"/>
          <w:divBdr>
            <w:top w:val="none" w:sz="0" w:space="0" w:color="auto"/>
            <w:left w:val="none" w:sz="0" w:space="0" w:color="auto"/>
            <w:bottom w:val="none" w:sz="0" w:space="0" w:color="auto"/>
            <w:right w:val="none" w:sz="0" w:space="0" w:color="auto"/>
          </w:divBdr>
        </w:div>
        <w:div w:id="1248688330">
          <w:marLeft w:val="640"/>
          <w:marRight w:val="0"/>
          <w:marTop w:val="0"/>
          <w:marBottom w:val="0"/>
          <w:divBdr>
            <w:top w:val="none" w:sz="0" w:space="0" w:color="auto"/>
            <w:left w:val="none" w:sz="0" w:space="0" w:color="auto"/>
            <w:bottom w:val="none" w:sz="0" w:space="0" w:color="auto"/>
            <w:right w:val="none" w:sz="0" w:space="0" w:color="auto"/>
          </w:divBdr>
        </w:div>
        <w:div w:id="36707279">
          <w:marLeft w:val="640"/>
          <w:marRight w:val="0"/>
          <w:marTop w:val="0"/>
          <w:marBottom w:val="0"/>
          <w:divBdr>
            <w:top w:val="none" w:sz="0" w:space="0" w:color="auto"/>
            <w:left w:val="none" w:sz="0" w:space="0" w:color="auto"/>
            <w:bottom w:val="none" w:sz="0" w:space="0" w:color="auto"/>
            <w:right w:val="none" w:sz="0" w:space="0" w:color="auto"/>
          </w:divBdr>
        </w:div>
        <w:div w:id="1524636101">
          <w:marLeft w:val="640"/>
          <w:marRight w:val="0"/>
          <w:marTop w:val="0"/>
          <w:marBottom w:val="0"/>
          <w:divBdr>
            <w:top w:val="none" w:sz="0" w:space="0" w:color="auto"/>
            <w:left w:val="none" w:sz="0" w:space="0" w:color="auto"/>
            <w:bottom w:val="none" w:sz="0" w:space="0" w:color="auto"/>
            <w:right w:val="none" w:sz="0" w:space="0" w:color="auto"/>
          </w:divBdr>
        </w:div>
        <w:div w:id="866916520">
          <w:marLeft w:val="640"/>
          <w:marRight w:val="0"/>
          <w:marTop w:val="0"/>
          <w:marBottom w:val="0"/>
          <w:divBdr>
            <w:top w:val="none" w:sz="0" w:space="0" w:color="auto"/>
            <w:left w:val="none" w:sz="0" w:space="0" w:color="auto"/>
            <w:bottom w:val="none" w:sz="0" w:space="0" w:color="auto"/>
            <w:right w:val="none" w:sz="0" w:space="0" w:color="auto"/>
          </w:divBdr>
        </w:div>
        <w:div w:id="2144617670">
          <w:marLeft w:val="640"/>
          <w:marRight w:val="0"/>
          <w:marTop w:val="0"/>
          <w:marBottom w:val="0"/>
          <w:divBdr>
            <w:top w:val="none" w:sz="0" w:space="0" w:color="auto"/>
            <w:left w:val="none" w:sz="0" w:space="0" w:color="auto"/>
            <w:bottom w:val="none" w:sz="0" w:space="0" w:color="auto"/>
            <w:right w:val="none" w:sz="0" w:space="0" w:color="auto"/>
          </w:divBdr>
        </w:div>
        <w:div w:id="1803427252">
          <w:marLeft w:val="640"/>
          <w:marRight w:val="0"/>
          <w:marTop w:val="0"/>
          <w:marBottom w:val="0"/>
          <w:divBdr>
            <w:top w:val="none" w:sz="0" w:space="0" w:color="auto"/>
            <w:left w:val="none" w:sz="0" w:space="0" w:color="auto"/>
            <w:bottom w:val="none" w:sz="0" w:space="0" w:color="auto"/>
            <w:right w:val="none" w:sz="0" w:space="0" w:color="auto"/>
          </w:divBdr>
        </w:div>
        <w:div w:id="313990509">
          <w:marLeft w:val="640"/>
          <w:marRight w:val="0"/>
          <w:marTop w:val="0"/>
          <w:marBottom w:val="0"/>
          <w:divBdr>
            <w:top w:val="none" w:sz="0" w:space="0" w:color="auto"/>
            <w:left w:val="none" w:sz="0" w:space="0" w:color="auto"/>
            <w:bottom w:val="none" w:sz="0" w:space="0" w:color="auto"/>
            <w:right w:val="none" w:sz="0" w:space="0" w:color="auto"/>
          </w:divBdr>
        </w:div>
        <w:div w:id="1822650636">
          <w:marLeft w:val="640"/>
          <w:marRight w:val="0"/>
          <w:marTop w:val="0"/>
          <w:marBottom w:val="0"/>
          <w:divBdr>
            <w:top w:val="none" w:sz="0" w:space="0" w:color="auto"/>
            <w:left w:val="none" w:sz="0" w:space="0" w:color="auto"/>
            <w:bottom w:val="none" w:sz="0" w:space="0" w:color="auto"/>
            <w:right w:val="none" w:sz="0" w:space="0" w:color="auto"/>
          </w:divBdr>
        </w:div>
        <w:div w:id="216405983">
          <w:marLeft w:val="640"/>
          <w:marRight w:val="0"/>
          <w:marTop w:val="0"/>
          <w:marBottom w:val="0"/>
          <w:divBdr>
            <w:top w:val="none" w:sz="0" w:space="0" w:color="auto"/>
            <w:left w:val="none" w:sz="0" w:space="0" w:color="auto"/>
            <w:bottom w:val="none" w:sz="0" w:space="0" w:color="auto"/>
            <w:right w:val="none" w:sz="0" w:space="0" w:color="auto"/>
          </w:divBdr>
        </w:div>
        <w:div w:id="1623224142">
          <w:marLeft w:val="640"/>
          <w:marRight w:val="0"/>
          <w:marTop w:val="0"/>
          <w:marBottom w:val="0"/>
          <w:divBdr>
            <w:top w:val="none" w:sz="0" w:space="0" w:color="auto"/>
            <w:left w:val="none" w:sz="0" w:space="0" w:color="auto"/>
            <w:bottom w:val="none" w:sz="0" w:space="0" w:color="auto"/>
            <w:right w:val="none" w:sz="0" w:space="0" w:color="auto"/>
          </w:divBdr>
        </w:div>
        <w:div w:id="654725783">
          <w:marLeft w:val="640"/>
          <w:marRight w:val="0"/>
          <w:marTop w:val="0"/>
          <w:marBottom w:val="0"/>
          <w:divBdr>
            <w:top w:val="none" w:sz="0" w:space="0" w:color="auto"/>
            <w:left w:val="none" w:sz="0" w:space="0" w:color="auto"/>
            <w:bottom w:val="none" w:sz="0" w:space="0" w:color="auto"/>
            <w:right w:val="none" w:sz="0" w:space="0" w:color="auto"/>
          </w:divBdr>
        </w:div>
        <w:div w:id="154689243">
          <w:marLeft w:val="640"/>
          <w:marRight w:val="0"/>
          <w:marTop w:val="0"/>
          <w:marBottom w:val="0"/>
          <w:divBdr>
            <w:top w:val="none" w:sz="0" w:space="0" w:color="auto"/>
            <w:left w:val="none" w:sz="0" w:space="0" w:color="auto"/>
            <w:bottom w:val="none" w:sz="0" w:space="0" w:color="auto"/>
            <w:right w:val="none" w:sz="0" w:space="0" w:color="auto"/>
          </w:divBdr>
        </w:div>
        <w:div w:id="250041405">
          <w:marLeft w:val="640"/>
          <w:marRight w:val="0"/>
          <w:marTop w:val="0"/>
          <w:marBottom w:val="0"/>
          <w:divBdr>
            <w:top w:val="none" w:sz="0" w:space="0" w:color="auto"/>
            <w:left w:val="none" w:sz="0" w:space="0" w:color="auto"/>
            <w:bottom w:val="none" w:sz="0" w:space="0" w:color="auto"/>
            <w:right w:val="none" w:sz="0" w:space="0" w:color="auto"/>
          </w:divBdr>
        </w:div>
        <w:div w:id="1269386912">
          <w:marLeft w:val="640"/>
          <w:marRight w:val="0"/>
          <w:marTop w:val="0"/>
          <w:marBottom w:val="0"/>
          <w:divBdr>
            <w:top w:val="none" w:sz="0" w:space="0" w:color="auto"/>
            <w:left w:val="none" w:sz="0" w:space="0" w:color="auto"/>
            <w:bottom w:val="none" w:sz="0" w:space="0" w:color="auto"/>
            <w:right w:val="none" w:sz="0" w:space="0" w:color="auto"/>
          </w:divBdr>
        </w:div>
        <w:div w:id="2066559039">
          <w:marLeft w:val="640"/>
          <w:marRight w:val="0"/>
          <w:marTop w:val="0"/>
          <w:marBottom w:val="0"/>
          <w:divBdr>
            <w:top w:val="none" w:sz="0" w:space="0" w:color="auto"/>
            <w:left w:val="none" w:sz="0" w:space="0" w:color="auto"/>
            <w:bottom w:val="none" w:sz="0" w:space="0" w:color="auto"/>
            <w:right w:val="none" w:sz="0" w:space="0" w:color="auto"/>
          </w:divBdr>
        </w:div>
        <w:div w:id="1769304437">
          <w:marLeft w:val="640"/>
          <w:marRight w:val="0"/>
          <w:marTop w:val="0"/>
          <w:marBottom w:val="0"/>
          <w:divBdr>
            <w:top w:val="none" w:sz="0" w:space="0" w:color="auto"/>
            <w:left w:val="none" w:sz="0" w:space="0" w:color="auto"/>
            <w:bottom w:val="none" w:sz="0" w:space="0" w:color="auto"/>
            <w:right w:val="none" w:sz="0" w:space="0" w:color="auto"/>
          </w:divBdr>
        </w:div>
        <w:div w:id="1108348950">
          <w:marLeft w:val="640"/>
          <w:marRight w:val="0"/>
          <w:marTop w:val="0"/>
          <w:marBottom w:val="0"/>
          <w:divBdr>
            <w:top w:val="none" w:sz="0" w:space="0" w:color="auto"/>
            <w:left w:val="none" w:sz="0" w:space="0" w:color="auto"/>
            <w:bottom w:val="none" w:sz="0" w:space="0" w:color="auto"/>
            <w:right w:val="none" w:sz="0" w:space="0" w:color="auto"/>
          </w:divBdr>
        </w:div>
        <w:div w:id="599988775">
          <w:marLeft w:val="640"/>
          <w:marRight w:val="0"/>
          <w:marTop w:val="0"/>
          <w:marBottom w:val="0"/>
          <w:divBdr>
            <w:top w:val="none" w:sz="0" w:space="0" w:color="auto"/>
            <w:left w:val="none" w:sz="0" w:space="0" w:color="auto"/>
            <w:bottom w:val="none" w:sz="0" w:space="0" w:color="auto"/>
            <w:right w:val="none" w:sz="0" w:space="0" w:color="auto"/>
          </w:divBdr>
        </w:div>
        <w:div w:id="1256748150">
          <w:marLeft w:val="640"/>
          <w:marRight w:val="0"/>
          <w:marTop w:val="0"/>
          <w:marBottom w:val="0"/>
          <w:divBdr>
            <w:top w:val="none" w:sz="0" w:space="0" w:color="auto"/>
            <w:left w:val="none" w:sz="0" w:space="0" w:color="auto"/>
            <w:bottom w:val="none" w:sz="0" w:space="0" w:color="auto"/>
            <w:right w:val="none" w:sz="0" w:space="0" w:color="auto"/>
          </w:divBdr>
        </w:div>
        <w:div w:id="1999767972">
          <w:marLeft w:val="640"/>
          <w:marRight w:val="0"/>
          <w:marTop w:val="0"/>
          <w:marBottom w:val="0"/>
          <w:divBdr>
            <w:top w:val="none" w:sz="0" w:space="0" w:color="auto"/>
            <w:left w:val="none" w:sz="0" w:space="0" w:color="auto"/>
            <w:bottom w:val="none" w:sz="0" w:space="0" w:color="auto"/>
            <w:right w:val="none" w:sz="0" w:space="0" w:color="auto"/>
          </w:divBdr>
        </w:div>
        <w:div w:id="1518613475">
          <w:marLeft w:val="640"/>
          <w:marRight w:val="0"/>
          <w:marTop w:val="0"/>
          <w:marBottom w:val="0"/>
          <w:divBdr>
            <w:top w:val="none" w:sz="0" w:space="0" w:color="auto"/>
            <w:left w:val="none" w:sz="0" w:space="0" w:color="auto"/>
            <w:bottom w:val="none" w:sz="0" w:space="0" w:color="auto"/>
            <w:right w:val="none" w:sz="0" w:space="0" w:color="auto"/>
          </w:divBdr>
        </w:div>
        <w:div w:id="419185114">
          <w:marLeft w:val="640"/>
          <w:marRight w:val="0"/>
          <w:marTop w:val="0"/>
          <w:marBottom w:val="0"/>
          <w:divBdr>
            <w:top w:val="none" w:sz="0" w:space="0" w:color="auto"/>
            <w:left w:val="none" w:sz="0" w:space="0" w:color="auto"/>
            <w:bottom w:val="none" w:sz="0" w:space="0" w:color="auto"/>
            <w:right w:val="none" w:sz="0" w:space="0" w:color="auto"/>
          </w:divBdr>
        </w:div>
        <w:div w:id="1835298096">
          <w:marLeft w:val="640"/>
          <w:marRight w:val="0"/>
          <w:marTop w:val="0"/>
          <w:marBottom w:val="0"/>
          <w:divBdr>
            <w:top w:val="none" w:sz="0" w:space="0" w:color="auto"/>
            <w:left w:val="none" w:sz="0" w:space="0" w:color="auto"/>
            <w:bottom w:val="none" w:sz="0" w:space="0" w:color="auto"/>
            <w:right w:val="none" w:sz="0" w:space="0" w:color="auto"/>
          </w:divBdr>
        </w:div>
        <w:div w:id="1681542951">
          <w:marLeft w:val="640"/>
          <w:marRight w:val="0"/>
          <w:marTop w:val="0"/>
          <w:marBottom w:val="0"/>
          <w:divBdr>
            <w:top w:val="none" w:sz="0" w:space="0" w:color="auto"/>
            <w:left w:val="none" w:sz="0" w:space="0" w:color="auto"/>
            <w:bottom w:val="none" w:sz="0" w:space="0" w:color="auto"/>
            <w:right w:val="none" w:sz="0" w:space="0" w:color="auto"/>
          </w:divBdr>
        </w:div>
        <w:div w:id="637077568">
          <w:marLeft w:val="640"/>
          <w:marRight w:val="0"/>
          <w:marTop w:val="0"/>
          <w:marBottom w:val="0"/>
          <w:divBdr>
            <w:top w:val="none" w:sz="0" w:space="0" w:color="auto"/>
            <w:left w:val="none" w:sz="0" w:space="0" w:color="auto"/>
            <w:bottom w:val="none" w:sz="0" w:space="0" w:color="auto"/>
            <w:right w:val="none" w:sz="0" w:space="0" w:color="auto"/>
          </w:divBdr>
        </w:div>
        <w:div w:id="124324151">
          <w:marLeft w:val="640"/>
          <w:marRight w:val="0"/>
          <w:marTop w:val="0"/>
          <w:marBottom w:val="0"/>
          <w:divBdr>
            <w:top w:val="none" w:sz="0" w:space="0" w:color="auto"/>
            <w:left w:val="none" w:sz="0" w:space="0" w:color="auto"/>
            <w:bottom w:val="none" w:sz="0" w:space="0" w:color="auto"/>
            <w:right w:val="none" w:sz="0" w:space="0" w:color="auto"/>
          </w:divBdr>
        </w:div>
        <w:div w:id="275866614">
          <w:marLeft w:val="640"/>
          <w:marRight w:val="0"/>
          <w:marTop w:val="0"/>
          <w:marBottom w:val="0"/>
          <w:divBdr>
            <w:top w:val="none" w:sz="0" w:space="0" w:color="auto"/>
            <w:left w:val="none" w:sz="0" w:space="0" w:color="auto"/>
            <w:bottom w:val="none" w:sz="0" w:space="0" w:color="auto"/>
            <w:right w:val="none" w:sz="0" w:space="0" w:color="auto"/>
          </w:divBdr>
        </w:div>
        <w:div w:id="64180724">
          <w:marLeft w:val="640"/>
          <w:marRight w:val="0"/>
          <w:marTop w:val="0"/>
          <w:marBottom w:val="0"/>
          <w:divBdr>
            <w:top w:val="none" w:sz="0" w:space="0" w:color="auto"/>
            <w:left w:val="none" w:sz="0" w:space="0" w:color="auto"/>
            <w:bottom w:val="none" w:sz="0" w:space="0" w:color="auto"/>
            <w:right w:val="none" w:sz="0" w:space="0" w:color="auto"/>
          </w:divBdr>
        </w:div>
        <w:div w:id="627904640">
          <w:marLeft w:val="640"/>
          <w:marRight w:val="0"/>
          <w:marTop w:val="0"/>
          <w:marBottom w:val="0"/>
          <w:divBdr>
            <w:top w:val="none" w:sz="0" w:space="0" w:color="auto"/>
            <w:left w:val="none" w:sz="0" w:space="0" w:color="auto"/>
            <w:bottom w:val="none" w:sz="0" w:space="0" w:color="auto"/>
            <w:right w:val="none" w:sz="0" w:space="0" w:color="auto"/>
          </w:divBdr>
        </w:div>
        <w:div w:id="354811905">
          <w:marLeft w:val="640"/>
          <w:marRight w:val="0"/>
          <w:marTop w:val="0"/>
          <w:marBottom w:val="0"/>
          <w:divBdr>
            <w:top w:val="none" w:sz="0" w:space="0" w:color="auto"/>
            <w:left w:val="none" w:sz="0" w:space="0" w:color="auto"/>
            <w:bottom w:val="none" w:sz="0" w:space="0" w:color="auto"/>
            <w:right w:val="none" w:sz="0" w:space="0" w:color="auto"/>
          </w:divBdr>
        </w:div>
        <w:div w:id="1012532475">
          <w:marLeft w:val="640"/>
          <w:marRight w:val="0"/>
          <w:marTop w:val="0"/>
          <w:marBottom w:val="0"/>
          <w:divBdr>
            <w:top w:val="none" w:sz="0" w:space="0" w:color="auto"/>
            <w:left w:val="none" w:sz="0" w:space="0" w:color="auto"/>
            <w:bottom w:val="none" w:sz="0" w:space="0" w:color="auto"/>
            <w:right w:val="none" w:sz="0" w:space="0" w:color="auto"/>
          </w:divBdr>
        </w:div>
        <w:div w:id="505704697">
          <w:marLeft w:val="640"/>
          <w:marRight w:val="0"/>
          <w:marTop w:val="0"/>
          <w:marBottom w:val="0"/>
          <w:divBdr>
            <w:top w:val="none" w:sz="0" w:space="0" w:color="auto"/>
            <w:left w:val="none" w:sz="0" w:space="0" w:color="auto"/>
            <w:bottom w:val="none" w:sz="0" w:space="0" w:color="auto"/>
            <w:right w:val="none" w:sz="0" w:space="0" w:color="auto"/>
          </w:divBdr>
        </w:div>
        <w:div w:id="391393419">
          <w:marLeft w:val="640"/>
          <w:marRight w:val="0"/>
          <w:marTop w:val="0"/>
          <w:marBottom w:val="0"/>
          <w:divBdr>
            <w:top w:val="none" w:sz="0" w:space="0" w:color="auto"/>
            <w:left w:val="none" w:sz="0" w:space="0" w:color="auto"/>
            <w:bottom w:val="none" w:sz="0" w:space="0" w:color="auto"/>
            <w:right w:val="none" w:sz="0" w:space="0" w:color="auto"/>
          </w:divBdr>
        </w:div>
        <w:div w:id="1561017406">
          <w:marLeft w:val="640"/>
          <w:marRight w:val="0"/>
          <w:marTop w:val="0"/>
          <w:marBottom w:val="0"/>
          <w:divBdr>
            <w:top w:val="none" w:sz="0" w:space="0" w:color="auto"/>
            <w:left w:val="none" w:sz="0" w:space="0" w:color="auto"/>
            <w:bottom w:val="none" w:sz="0" w:space="0" w:color="auto"/>
            <w:right w:val="none" w:sz="0" w:space="0" w:color="auto"/>
          </w:divBdr>
        </w:div>
        <w:div w:id="1052115776">
          <w:marLeft w:val="640"/>
          <w:marRight w:val="0"/>
          <w:marTop w:val="0"/>
          <w:marBottom w:val="0"/>
          <w:divBdr>
            <w:top w:val="none" w:sz="0" w:space="0" w:color="auto"/>
            <w:left w:val="none" w:sz="0" w:space="0" w:color="auto"/>
            <w:bottom w:val="none" w:sz="0" w:space="0" w:color="auto"/>
            <w:right w:val="none" w:sz="0" w:space="0" w:color="auto"/>
          </w:divBdr>
        </w:div>
        <w:div w:id="716323826">
          <w:marLeft w:val="640"/>
          <w:marRight w:val="0"/>
          <w:marTop w:val="0"/>
          <w:marBottom w:val="0"/>
          <w:divBdr>
            <w:top w:val="none" w:sz="0" w:space="0" w:color="auto"/>
            <w:left w:val="none" w:sz="0" w:space="0" w:color="auto"/>
            <w:bottom w:val="none" w:sz="0" w:space="0" w:color="auto"/>
            <w:right w:val="none" w:sz="0" w:space="0" w:color="auto"/>
          </w:divBdr>
        </w:div>
        <w:div w:id="1083603754">
          <w:marLeft w:val="640"/>
          <w:marRight w:val="0"/>
          <w:marTop w:val="0"/>
          <w:marBottom w:val="0"/>
          <w:divBdr>
            <w:top w:val="none" w:sz="0" w:space="0" w:color="auto"/>
            <w:left w:val="none" w:sz="0" w:space="0" w:color="auto"/>
            <w:bottom w:val="none" w:sz="0" w:space="0" w:color="auto"/>
            <w:right w:val="none" w:sz="0" w:space="0" w:color="auto"/>
          </w:divBdr>
        </w:div>
        <w:div w:id="971520987">
          <w:marLeft w:val="640"/>
          <w:marRight w:val="0"/>
          <w:marTop w:val="0"/>
          <w:marBottom w:val="0"/>
          <w:divBdr>
            <w:top w:val="none" w:sz="0" w:space="0" w:color="auto"/>
            <w:left w:val="none" w:sz="0" w:space="0" w:color="auto"/>
            <w:bottom w:val="none" w:sz="0" w:space="0" w:color="auto"/>
            <w:right w:val="none" w:sz="0" w:space="0" w:color="auto"/>
          </w:divBdr>
        </w:div>
        <w:div w:id="1688021344">
          <w:marLeft w:val="640"/>
          <w:marRight w:val="0"/>
          <w:marTop w:val="0"/>
          <w:marBottom w:val="0"/>
          <w:divBdr>
            <w:top w:val="none" w:sz="0" w:space="0" w:color="auto"/>
            <w:left w:val="none" w:sz="0" w:space="0" w:color="auto"/>
            <w:bottom w:val="none" w:sz="0" w:space="0" w:color="auto"/>
            <w:right w:val="none" w:sz="0" w:space="0" w:color="auto"/>
          </w:divBdr>
        </w:div>
        <w:div w:id="1827668426">
          <w:marLeft w:val="640"/>
          <w:marRight w:val="0"/>
          <w:marTop w:val="0"/>
          <w:marBottom w:val="0"/>
          <w:divBdr>
            <w:top w:val="none" w:sz="0" w:space="0" w:color="auto"/>
            <w:left w:val="none" w:sz="0" w:space="0" w:color="auto"/>
            <w:bottom w:val="none" w:sz="0" w:space="0" w:color="auto"/>
            <w:right w:val="none" w:sz="0" w:space="0" w:color="auto"/>
          </w:divBdr>
        </w:div>
        <w:div w:id="832834627">
          <w:marLeft w:val="640"/>
          <w:marRight w:val="0"/>
          <w:marTop w:val="0"/>
          <w:marBottom w:val="0"/>
          <w:divBdr>
            <w:top w:val="none" w:sz="0" w:space="0" w:color="auto"/>
            <w:left w:val="none" w:sz="0" w:space="0" w:color="auto"/>
            <w:bottom w:val="none" w:sz="0" w:space="0" w:color="auto"/>
            <w:right w:val="none" w:sz="0" w:space="0" w:color="auto"/>
          </w:divBdr>
        </w:div>
        <w:div w:id="1781096952">
          <w:marLeft w:val="640"/>
          <w:marRight w:val="0"/>
          <w:marTop w:val="0"/>
          <w:marBottom w:val="0"/>
          <w:divBdr>
            <w:top w:val="none" w:sz="0" w:space="0" w:color="auto"/>
            <w:left w:val="none" w:sz="0" w:space="0" w:color="auto"/>
            <w:bottom w:val="none" w:sz="0" w:space="0" w:color="auto"/>
            <w:right w:val="none" w:sz="0" w:space="0" w:color="auto"/>
          </w:divBdr>
        </w:div>
      </w:divsChild>
    </w:div>
    <w:div w:id="2058118451">
      <w:bodyDiv w:val="1"/>
      <w:marLeft w:val="0"/>
      <w:marRight w:val="0"/>
      <w:marTop w:val="0"/>
      <w:marBottom w:val="0"/>
      <w:divBdr>
        <w:top w:val="none" w:sz="0" w:space="0" w:color="auto"/>
        <w:left w:val="none" w:sz="0" w:space="0" w:color="auto"/>
        <w:bottom w:val="none" w:sz="0" w:space="0" w:color="auto"/>
        <w:right w:val="none" w:sz="0" w:space="0" w:color="auto"/>
      </w:divBdr>
      <w:divsChild>
        <w:div w:id="990019209">
          <w:marLeft w:val="640"/>
          <w:marRight w:val="0"/>
          <w:marTop w:val="0"/>
          <w:marBottom w:val="0"/>
          <w:divBdr>
            <w:top w:val="none" w:sz="0" w:space="0" w:color="auto"/>
            <w:left w:val="none" w:sz="0" w:space="0" w:color="auto"/>
            <w:bottom w:val="none" w:sz="0" w:space="0" w:color="auto"/>
            <w:right w:val="none" w:sz="0" w:space="0" w:color="auto"/>
          </w:divBdr>
        </w:div>
        <w:div w:id="178549650">
          <w:marLeft w:val="640"/>
          <w:marRight w:val="0"/>
          <w:marTop w:val="0"/>
          <w:marBottom w:val="0"/>
          <w:divBdr>
            <w:top w:val="none" w:sz="0" w:space="0" w:color="auto"/>
            <w:left w:val="none" w:sz="0" w:space="0" w:color="auto"/>
            <w:bottom w:val="none" w:sz="0" w:space="0" w:color="auto"/>
            <w:right w:val="none" w:sz="0" w:space="0" w:color="auto"/>
          </w:divBdr>
        </w:div>
        <w:div w:id="1124886552">
          <w:marLeft w:val="640"/>
          <w:marRight w:val="0"/>
          <w:marTop w:val="0"/>
          <w:marBottom w:val="0"/>
          <w:divBdr>
            <w:top w:val="none" w:sz="0" w:space="0" w:color="auto"/>
            <w:left w:val="none" w:sz="0" w:space="0" w:color="auto"/>
            <w:bottom w:val="none" w:sz="0" w:space="0" w:color="auto"/>
            <w:right w:val="none" w:sz="0" w:space="0" w:color="auto"/>
          </w:divBdr>
        </w:div>
        <w:div w:id="1979265202">
          <w:marLeft w:val="640"/>
          <w:marRight w:val="0"/>
          <w:marTop w:val="0"/>
          <w:marBottom w:val="0"/>
          <w:divBdr>
            <w:top w:val="none" w:sz="0" w:space="0" w:color="auto"/>
            <w:left w:val="none" w:sz="0" w:space="0" w:color="auto"/>
            <w:bottom w:val="none" w:sz="0" w:space="0" w:color="auto"/>
            <w:right w:val="none" w:sz="0" w:space="0" w:color="auto"/>
          </w:divBdr>
        </w:div>
        <w:div w:id="643243919">
          <w:marLeft w:val="640"/>
          <w:marRight w:val="0"/>
          <w:marTop w:val="0"/>
          <w:marBottom w:val="0"/>
          <w:divBdr>
            <w:top w:val="none" w:sz="0" w:space="0" w:color="auto"/>
            <w:left w:val="none" w:sz="0" w:space="0" w:color="auto"/>
            <w:bottom w:val="none" w:sz="0" w:space="0" w:color="auto"/>
            <w:right w:val="none" w:sz="0" w:space="0" w:color="auto"/>
          </w:divBdr>
        </w:div>
        <w:div w:id="1319962170">
          <w:marLeft w:val="640"/>
          <w:marRight w:val="0"/>
          <w:marTop w:val="0"/>
          <w:marBottom w:val="0"/>
          <w:divBdr>
            <w:top w:val="none" w:sz="0" w:space="0" w:color="auto"/>
            <w:left w:val="none" w:sz="0" w:space="0" w:color="auto"/>
            <w:bottom w:val="none" w:sz="0" w:space="0" w:color="auto"/>
            <w:right w:val="none" w:sz="0" w:space="0" w:color="auto"/>
          </w:divBdr>
        </w:div>
        <w:div w:id="1721704666">
          <w:marLeft w:val="640"/>
          <w:marRight w:val="0"/>
          <w:marTop w:val="0"/>
          <w:marBottom w:val="0"/>
          <w:divBdr>
            <w:top w:val="none" w:sz="0" w:space="0" w:color="auto"/>
            <w:left w:val="none" w:sz="0" w:space="0" w:color="auto"/>
            <w:bottom w:val="none" w:sz="0" w:space="0" w:color="auto"/>
            <w:right w:val="none" w:sz="0" w:space="0" w:color="auto"/>
          </w:divBdr>
        </w:div>
        <w:div w:id="1657490276">
          <w:marLeft w:val="640"/>
          <w:marRight w:val="0"/>
          <w:marTop w:val="0"/>
          <w:marBottom w:val="0"/>
          <w:divBdr>
            <w:top w:val="none" w:sz="0" w:space="0" w:color="auto"/>
            <w:left w:val="none" w:sz="0" w:space="0" w:color="auto"/>
            <w:bottom w:val="none" w:sz="0" w:space="0" w:color="auto"/>
            <w:right w:val="none" w:sz="0" w:space="0" w:color="auto"/>
          </w:divBdr>
        </w:div>
        <w:div w:id="1433940524">
          <w:marLeft w:val="640"/>
          <w:marRight w:val="0"/>
          <w:marTop w:val="0"/>
          <w:marBottom w:val="0"/>
          <w:divBdr>
            <w:top w:val="none" w:sz="0" w:space="0" w:color="auto"/>
            <w:left w:val="none" w:sz="0" w:space="0" w:color="auto"/>
            <w:bottom w:val="none" w:sz="0" w:space="0" w:color="auto"/>
            <w:right w:val="none" w:sz="0" w:space="0" w:color="auto"/>
          </w:divBdr>
        </w:div>
        <w:div w:id="1809588550">
          <w:marLeft w:val="640"/>
          <w:marRight w:val="0"/>
          <w:marTop w:val="0"/>
          <w:marBottom w:val="0"/>
          <w:divBdr>
            <w:top w:val="none" w:sz="0" w:space="0" w:color="auto"/>
            <w:left w:val="none" w:sz="0" w:space="0" w:color="auto"/>
            <w:bottom w:val="none" w:sz="0" w:space="0" w:color="auto"/>
            <w:right w:val="none" w:sz="0" w:space="0" w:color="auto"/>
          </w:divBdr>
        </w:div>
        <w:div w:id="2078281164">
          <w:marLeft w:val="640"/>
          <w:marRight w:val="0"/>
          <w:marTop w:val="0"/>
          <w:marBottom w:val="0"/>
          <w:divBdr>
            <w:top w:val="none" w:sz="0" w:space="0" w:color="auto"/>
            <w:left w:val="none" w:sz="0" w:space="0" w:color="auto"/>
            <w:bottom w:val="none" w:sz="0" w:space="0" w:color="auto"/>
            <w:right w:val="none" w:sz="0" w:space="0" w:color="auto"/>
          </w:divBdr>
        </w:div>
        <w:div w:id="1550416764">
          <w:marLeft w:val="640"/>
          <w:marRight w:val="0"/>
          <w:marTop w:val="0"/>
          <w:marBottom w:val="0"/>
          <w:divBdr>
            <w:top w:val="none" w:sz="0" w:space="0" w:color="auto"/>
            <w:left w:val="none" w:sz="0" w:space="0" w:color="auto"/>
            <w:bottom w:val="none" w:sz="0" w:space="0" w:color="auto"/>
            <w:right w:val="none" w:sz="0" w:space="0" w:color="auto"/>
          </w:divBdr>
        </w:div>
        <w:div w:id="1701395562">
          <w:marLeft w:val="640"/>
          <w:marRight w:val="0"/>
          <w:marTop w:val="0"/>
          <w:marBottom w:val="0"/>
          <w:divBdr>
            <w:top w:val="none" w:sz="0" w:space="0" w:color="auto"/>
            <w:left w:val="none" w:sz="0" w:space="0" w:color="auto"/>
            <w:bottom w:val="none" w:sz="0" w:space="0" w:color="auto"/>
            <w:right w:val="none" w:sz="0" w:space="0" w:color="auto"/>
          </w:divBdr>
        </w:div>
        <w:div w:id="1108816218">
          <w:marLeft w:val="640"/>
          <w:marRight w:val="0"/>
          <w:marTop w:val="0"/>
          <w:marBottom w:val="0"/>
          <w:divBdr>
            <w:top w:val="none" w:sz="0" w:space="0" w:color="auto"/>
            <w:left w:val="none" w:sz="0" w:space="0" w:color="auto"/>
            <w:bottom w:val="none" w:sz="0" w:space="0" w:color="auto"/>
            <w:right w:val="none" w:sz="0" w:space="0" w:color="auto"/>
          </w:divBdr>
        </w:div>
        <w:div w:id="1499541114">
          <w:marLeft w:val="640"/>
          <w:marRight w:val="0"/>
          <w:marTop w:val="0"/>
          <w:marBottom w:val="0"/>
          <w:divBdr>
            <w:top w:val="none" w:sz="0" w:space="0" w:color="auto"/>
            <w:left w:val="none" w:sz="0" w:space="0" w:color="auto"/>
            <w:bottom w:val="none" w:sz="0" w:space="0" w:color="auto"/>
            <w:right w:val="none" w:sz="0" w:space="0" w:color="auto"/>
          </w:divBdr>
        </w:div>
        <w:div w:id="98330462">
          <w:marLeft w:val="640"/>
          <w:marRight w:val="0"/>
          <w:marTop w:val="0"/>
          <w:marBottom w:val="0"/>
          <w:divBdr>
            <w:top w:val="none" w:sz="0" w:space="0" w:color="auto"/>
            <w:left w:val="none" w:sz="0" w:space="0" w:color="auto"/>
            <w:bottom w:val="none" w:sz="0" w:space="0" w:color="auto"/>
            <w:right w:val="none" w:sz="0" w:space="0" w:color="auto"/>
          </w:divBdr>
        </w:div>
        <w:div w:id="590046862">
          <w:marLeft w:val="640"/>
          <w:marRight w:val="0"/>
          <w:marTop w:val="0"/>
          <w:marBottom w:val="0"/>
          <w:divBdr>
            <w:top w:val="none" w:sz="0" w:space="0" w:color="auto"/>
            <w:left w:val="none" w:sz="0" w:space="0" w:color="auto"/>
            <w:bottom w:val="none" w:sz="0" w:space="0" w:color="auto"/>
            <w:right w:val="none" w:sz="0" w:space="0" w:color="auto"/>
          </w:divBdr>
        </w:div>
        <w:div w:id="1885024448">
          <w:marLeft w:val="640"/>
          <w:marRight w:val="0"/>
          <w:marTop w:val="0"/>
          <w:marBottom w:val="0"/>
          <w:divBdr>
            <w:top w:val="none" w:sz="0" w:space="0" w:color="auto"/>
            <w:left w:val="none" w:sz="0" w:space="0" w:color="auto"/>
            <w:bottom w:val="none" w:sz="0" w:space="0" w:color="auto"/>
            <w:right w:val="none" w:sz="0" w:space="0" w:color="auto"/>
          </w:divBdr>
        </w:div>
        <w:div w:id="1201943782">
          <w:marLeft w:val="640"/>
          <w:marRight w:val="0"/>
          <w:marTop w:val="0"/>
          <w:marBottom w:val="0"/>
          <w:divBdr>
            <w:top w:val="none" w:sz="0" w:space="0" w:color="auto"/>
            <w:left w:val="none" w:sz="0" w:space="0" w:color="auto"/>
            <w:bottom w:val="none" w:sz="0" w:space="0" w:color="auto"/>
            <w:right w:val="none" w:sz="0" w:space="0" w:color="auto"/>
          </w:divBdr>
        </w:div>
        <w:div w:id="1928881118">
          <w:marLeft w:val="640"/>
          <w:marRight w:val="0"/>
          <w:marTop w:val="0"/>
          <w:marBottom w:val="0"/>
          <w:divBdr>
            <w:top w:val="none" w:sz="0" w:space="0" w:color="auto"/>
            <w:left w:val="none" w:sz="0" w:space="0" w:color="auto"/>
            <w:bottom w:val="none" w:sz="0" w:space="0" w:color="auto"/>
            <w:right w:val="none" w:sz="0" w:space="0" w:color="auto"/>
          </w:divBdr>
        </w:div>
        <w:div w:id="1707096615">
          <w:marLeft w:val="640"/>
          <w:marRight w:val="0"/>
          <w:marTop w:val="0"/>
          <w:marBottom w:val="0"/>
          <w:divBdr>
            <w:top w:val="none" w:sz="0" w:space="0" w:color="auto"/>
            <w:left w:val="none" w:sz="0" w:space="0" w:color="auto"/>
            <w:bottom w:val="none" w:sz="0" w:space="0" w:color="auto"/>
            <w:right w:val="none" w:sz="0" w:space="0" w:color="auto"/>
          </w:divBdr>
        </w:div>
        <w:div w:id="1937325497">
          <w:marLeft w:val="640"/>
          <w:marRight w:val="0"/>
          <w:marTop w:val="0"/>
          <w:marBottom w:val="0"/>
          <w:divBdr>
            <w:top w:val="none" w:sz="0" w:space="0" w:color="auto"/>
            <w:left w:val="none" w:sz="0" w:space="0" w:color="auto"/>
            <w:bottom w:val="none" w:sz="0" w:space="0" w:color="auto"/>
            <w:right w:val="none" w:sz="0" w:space="0" w:color="auto"/>
          </w:divBdr>
        </w:div>
        <w:div w:id="2077584860">
          <w:marLeft w:val="640"/>
          <w:marRight w:val="0"/>
          <w:marTop w:val="0"/>
          <w:marBottom w:val="0"/>
          <w:divBdr>
            <w:top w:val="none" w:sz="0" w:space="0" w:color="auto"/>
            <w:left w:val="none" w:sz="0" w:space="0" w:color="auto"/>
            <w:bottom w:val="none" w:sz="0" w:space="0" w:color="auto"/>
            <w:right w:val="none" w:sz="0" w:space="0" w:color="auto"/>
          </w:divBdr>
        </w:div>
        <w:div w:id="1099566610">
          <w:marLeft w:val="640"/>
          <w:marRight w:val="0"/>
          <w:marTop w:val="0"/>
          <w:marBottom w:val="0"/>
          <w:divBdr>
            <w:top w:val="none" w:sz="0" w:space="0" w:color="auto"/>
            <w:left w:val="none" w:sz="0" w:space="0" w:color="auto"/>
            <w:bottom w:val="none" w:sz="0" w:space="0" w:color="auto"/>
            <w:right w:val="none" w:sz="0" w:space="0" w:color="auto"/>
          </w:divBdr>
        </w:div>
        <w:div w:id="1412459033">
          <w:marLeft w:val="640"/>
          <w:marRight w:val="0"/>
          <w:marTop w:val="0"/>
          <w:marBottom w:val="0"/>
          <w:divBdr>
            <w:top w:val="none" w:sz="0" w:space="0" w:color="auto"/>
            <w:left w:val="none" w:sz="0" w:space="0" w:color="auto"/>
            <w:bottom w:val="none" w:sz="0" w:space="0" w:color="auto"/>
            <w:right w:val="none" w:sz="0" w:space="0" w:color="auto"/>
          </w:divBdr>
        </w:div>
        <w:div w:id="1664889616">
          <w:marLeft w:val="640"/>
          <w:marRight w:val="0"/>
          <w:marTop w:val="0"/>
          <w:marBottom w:val="0"/>
          <w:divBdr>
            <w:top w:val="none" w:sz="0" w:space="0" w:color="auto"/>
            <w:left w:val="none" w:sz="0" w:space="0" w:color="auto"/>
            <w:bottom w:val="none" w:sz="0" w:space="0" w:color="auto"/>
            <w:right w:val="none" w:sz="0" w:space="0" w:color="auto"/>
          </w:divBdr>
        </w:div>
        <w:div w:id="160242614">
          <w:marLeft w:val="640"/>
          <w:marRight w:val="0"/>
          <w:marTop w:val="0"/>
          <w:marBottom w:val="0"/>
          <w:divBdr>
            <w:top w:val="none" w:sz="0" w:space="0" w:color="auto"/>
            <w:left w:val="none" w:sz="0" w:space="0" w:color="auto"/>
            <w:bottom w:val="none" w:sz="0" w:space="0" w:color="auto"/>
            <w:right w:val="none" w:sz="0" w:space="0" w:color="auto"/>
          </w:divBdr>
        </w:div>
        <w:div w:id="433866706">
          <w:marLeft w:val="640"/>
          <w:marRight w:val="0"/>
          <w:marTop w:val="0"/>
          <w:marBottom w:val="0"/>
          <w:divBdr>
            <w:top w:val="none" w:sz="0" w:space="0" w:color="auto"/>
            <w:left w:val="none" w:sz="0" w:space="0" w:color="auto"/>
            <w:bottom w:val="none" w:sz="0" w:space="0" w:color="auto"/>
            <w:right w:val="none" w:sz="0" w:space="0" w:color="auto"/>
          </w:divBdr>
        </w:div>
        <w:div w:id="1398825218">
          <w:marLeft w:val="640"/>
          <w:marRight w:val="0"/>
          <w:marTop w:val="0"/>
          <w:marBottom w:val="0"/>
          <w:divBdr>
            <w:top w:val="none" w:sz="0" w:space="0" w:color="auto"/>
            <w:left w:val="none" w:sz="0" w:space="0" w:color="auto"/>
            <w:bottom w:val="none" w:sz="0" w:space="0" w:color="auto"/>
            <w:right w:val="none" w:sz="0" w:space="0" w:color="auto"/>
          </w:divBdr>
        </w:div>
        <w:div w:id="554969681">
          <w:marLeft w:val="640"/>
          <w:marRight w:val="0"/>
          <w:marTop w:val="0"/>
          <w:marBottom w:val="0"/>
          <w:divBdr>
            <w:top w:val="none" w:sz="0" w:space="0" w:color="auto"/>
            <w:left w:val="none" w:sz="0" w:space="0" w:color="auto"/>
            <w:bottom w:val="none" w:sz="0" w:space="0" w:color="auto"/>
            <w:right w:val="none" w:sz="0" w:space="0" w:color="auto"/>
          </w:divBdr>
        </w:div>
        <w:div w:id="104925940">
          <w:marLeft w:val="640"/>
          <w:marRight w:val="0"/>
          <w:marTop w:val="0"/>
          <w:marBottom w:val="0"/>
          <w:divBdr>
            <w:top w:val="none" w:sz="0" w:space="0" w:color="auto"/>
            <w:left w:val="none" w:sz="0" w:space="0" w:color="auto"/>
            <w:bottom w:val="none" w:sz="0" w:space="0" w:color="auto"/>
            <w:right w:val="none" w:sz="0" w:space="0" w:color="auto"/>
          </w:divBdr>
        </w:div>
        <w:div w:id="851601431">
          <w:marLeft w:val="640"/>
          <w:marRight w:val="0"/>
          <w:marTop w:val="0"/>
          <w:marBottom w:val="0"/>
          <w:divBdr>
            <w:top w:val="none" w:sz="0" w:space="0" w:color="auto"/>
            <w:left w:val="none" w:sz="0" w:space="0" w:color="auto"/>
            <w:bottom w:val="none" w:sz="0" w:space="0" w:color="auto"/>
            <w:right w:val="none" w:sz="0" w:space="0" w:color="auto"/>
          </w:divBdr>
        </w:div>
        <w:div w:id="1420249411">
          <w:marLeft w:val="640"/>
          <w:marRight w:val="0"/>
          <w:marTop w:val="0"/>
          <w:marBottom w:val="0"/>
          <w:divBdr>
            <w:top w:val="none" w:sz="0" w:space="0" w:color="auto"/>
            <w:left w:val="none" w:sz="0" w:space="0" w:color="auto"/>
            <w:bottom w:val="none" w:sz="0" w:space="0" w:color="auto"/>
            <w:right w:val="none" w:sz="0" w:space="0" w:color="auto"/>
          </w:divBdr>
        </w:div>
        <w:div w:id="875847827">
          <w:marLeft w:val="640"/>
          <w:marRight w:val="0"/>
          <w:marTop w:val="0"/>
          <w:marBottom w:val="0"/>
          <w:divBdr>
            <w:top w:val="none" w:sz="0" w:space="0" w:color="auto"/>
            <w:left w:val="none" w:sz="0" w:space="0" w:color="auto"/>
            <w:bottom w:val="none" w:sz="0" w:space="0" w:color="auto"/>
            <w:right w:val="none" w:sz="0" w:space="0" w:color="auto"/>
          </w:divBdr>
        </w:div>
        <w:div w:id="2040160549">
          <w:marLeft w:val="640"/>
          <w:marRight w:val="0"/>
          <w:marTop w:val="0"/>
          <w:marBottom w:val="0"/>
          <w:divBdr>
            <w:top w:val="none" w:sz="0" w:space="0" w:color="auto"/>
            <w:left w:val="none" w:sz="0" w:space="0" w:color="auto"/>
            <w:bottom w:val="none" w:sz="0" w:space="0" w:color="auto"/>
            <w:right w:val="none" w:sz="0" w:space="0" w:color="auto"/>
          </w:divBdr>
        </w:div>
        <w:div w:id="2050183006">
          <w:marLeft w:val="640"/>
          <w:marRight w:val="0"/>
          <w:marTop w:val="0"/>
          <w:marBottom w:val="0"/>
          <w:divBdr>
            <w:top w:val="none" w:sz="0" w:space="0" w:color="auto"/>
            <w:left w:val="none" w:sz="0" w:space="0" w:color="auto"/>
            <w:bottom w:val="none" w:sz="0" w:space="0" w:color="auto"/>
            <w:right w:val="none" w:sz="0" w:space="0" w:color="auto"/>
          </w:divBdr>
        </w:div>
        <w:div w:id="1598783073">
          <w:marLeft w:val="640"/>
          <w:marRight w:val="0"/>
          <w:marTop w:val="0"/>
          <w:marBottom w:val="0"/>
          <w:divBdr>
            <w:top w:val="none" w:sz="0" w:space="0" w:color="auto"/>
            <w:left w:val="none" w:sz="0" w:space="0" w:color="auto"/>
            <w:bottom w:val="none" w:sz="0" w:space="0" w:color="auto"/>
            <w:right w:val="none" w:sz="0" w:space="0" w:color="auto"/>
          </w:divBdr>
        </w:div>
        <w:div w:id="205025380">
          <w:marLeft w:val="640"/>
          <w:marRight w:val="0"/>
          <w:marTop w:val="0"/>
          <w:marBottom w:val="0"/>
          <w:divBdr>
            <w:top w:val="none" w:sz="0" w:space="0" w:color="auto"/>
            <w:left w:val="none" w:sz="0" w:space="0" w:color="auto"/>
            <w:bottom w:val="none" w:sz="0" w:space="0" w:color="auto"/>
            <w:right w:val="none" w:sz="0" w:space="0" w:color="auto"/>
          </w:divBdr>
        </w:div>
        <w:div w:id="1469856139">
          <w:marLeft w:val="640"/>
          <w:marRight w:val="0"/>
          <w:marTop w:val="0"/>
          <w:marBottom w:val="0"/>
          <w:divBdr>
            <w:top w:val="none" w:sz="0" w:space="0" w:color="auto"/>
            <w:left w:val="none" w:sz="0" w:space="0" w:color="auto"/>
            <w:bottom w:val="none" w:sz="0" w:space="0" w:color="auto"/>
            <w:right w:val="none" w:sz="0" w:space="0" w:color="auto"/>
          </w:divBdr>
        </w:div>
        <w:div w:id="877402028">
          <w:marLeft w:val="640"/>
          <w:marRight w:val="0"/>
          <w:marTop w:val="0"/>
          <w:marBottom w:val="0"/>
          <w:divBdr>
            <w:top w:val="none" w:sz="0" w:space="0" w:color="auto"/>
            <w:left w:val="none" w:sz="0" w:space="0" w:color="auto"/>
            <w:bottom w:val="none" w:sz="0" w:space="0" w:color="auto"/>
            <w:right w:val="none" w:sz="0" w:space="0" w:color="auto"/>
          </w:divBdr>
        </w:div>
        <w:div w:id="783765708">
          <w:marLeft w:val="640"/>
          <w:marRight w:val="0"/>
          <w:marTop w:val="0"/>
          <w:marBottom w:val="0"/>
          <w:divBdr>
            <w:top w:val="none" w:sz="0" w:space="0" w:color="auto"/>
            <w:left w:val="none" w:sz="0" w:space="0" w:color="auto"/>
            <w:bottom w:val="none" w:sz="0" w:space="0" w:color="auto"/>
            <w:right w:val="none" w:sz="0" w:space="0" w:color="auto"/>
          </w:divBdr>
        </w:div>
        <w:div w:id="828211078">
          <w:marLeft w:val="640"/>
          <w:marRight w:val="0"/>
          <w:marTop w:val="0"/>
          <w:marBottom w:val="0"/>
          <w:divBdr>
            <w:top w:val="none" w:sz="0" w:space="0" w:color="auto"/>
            <w:left w:val="none" w:sz="0" w:space="0" w:color="auto"/>
            <w:bottom w:val="none" w:sz="0" w:space="0" w:color="auto"/>
            <w:right w:val="none" w:sz="0" w:space="0" w:color="auto"/>
          </w:divBdr>
        </w:div>
        <w:div w:id="1682775513">
          <w:marLeft w:val="640"/>
          <w:marRight w:val="0"/>
          <w:marTop w:val="0"/>
          <w:marBottom w:val="0"/>
          <w:divBdr>
            <w:top w:val="none" w:sz="0" w:space="0" w:color="auto"/>
            <w:left w:val="none" w:sz="0" w:space="0" w:color="auto"/>
            <w:bottom w:val="none" w:sz="0" w:space="0" w:color="auto"/>
            <w:right w:val="none" w:sz="0" w:space="0" w:color="auto"/>
          </w:divBdr>
        </w:div>
        <w:div w:id="238102959">
          <w:marLeft w:val="640"/>
          <w:marRight w:val="0"/>
          <w:marTop w:val="0"/>
          <w:marBottom w:val="0"/>
          <w:divBdr>
            <w:top w:val="none" w:sz="0" w:space="0" w:color="auto"/>
            <w:left w:val="none" w:sz="0" w:space="0" w:color="auto"/>
            <w:bottom w:val="none" w:sz="0" w:space="0" w:color="auto"/>
            <w:right w:val="none" w:sz="0" w:space="0" w:color="auto"/>
          </w:divBdr>
        </w:div>
        <w:div w:id="636423459">
          <w:marLeft w:val="640"/>
          <w:marRight w:val="0"/>
          <w:marTop w:val="0"/>
          <w:marBottom w:val="0"/>
          <w:divBdr>
            <w:top w:val="none" w:sz="0" w:space="0" w:color="auto"/>
            <w:left w:val="none" w:sz="0" w:space="0" w:color="auto"/>
            <w:bottom w:val="none" w:sz="0" w:space="0" w:color="auto"/>
            <w:right w:val="none" w:sz="0" w:space="0" w:color="auto"/>
          </w:divBdr>
        </w:div>
        <w:div w:id="30999713">
          <w:marLeft w:val="640"/>
          <w:marRight w:val="0"/>
          <w:marTop w:val="0"/>
          <w:marBottom w:val="0"/>
          <w:divBdr>
            <w:top w:val="none" w:sz="0" w:space="0" w:color="auto"/>
            <w:left w:val="none" w:sz="0" w:space="0" w:color="auto"/>
            <w:bottom w:val="none" w:sz="0" w:space="0" w:color="auto"/>
            <w:right w:val="none" w:sz="0" w:space="0" w:color="auto"/>
          </w:divBdr>
        </w:div>
        <w:div w:id="588466350">
          <w:marLeft w:val="640"/>
          <w:marRight w:val="0"/>
          <w:marTop w:val="0"/>
          <w:marBottom w:val="0"/>
          <w:divBdr>
            <w:top w:val="none" w:sz="0" w:space="0" w:color="auto"/>
            <w:left w:val="none" w:sz="0" w:space="0" w:color="auto"/>
            <w:bottom w:val="none" w:sz="0" w:space="0" w:color="auto"/>
            <w:right w:val="none" w:sz="0" w:space="0" w:color="auto"/>
          </w:divBdr>
        </w:div>
        <w:div w:id="1377240843">
          <w:marLeft w:val="640"/>
          <w:marRight w:val="0"/>
          <w:marTop w:val="0"/>
          <w:marBottom w:val="0"/>
          <w:divBdr>
            <w:top w:val="none" w:sz="0" w:space="0" w:color="auto"/>
            <w:left w:val="none" w:sz="0" w:space="0" w:color="auto"/>
            <w:bottom w:val="none" w:sz="0" w:space="0" w:color="auto"/>
            <w:right w:val="none" w:sz="0" w:space="0" w:color="auto"/>
          </w:divBdr>
        </w:div>
        <w:div w:id="966934351">
          <w:marLeft w:val="640"/>
          <w:marRight w:val="0"/>
          <w:marTop w:val="0"/>
          <w:marBottom w:val="0"/>
          <w:divBdr>
            <w:top w:val="none" w:sz="0" w:space="0" w:color="auto"/>
            <w:left w:val="none" w:sz="0" w:space="0" w:color="auto"/>
            <w:bottom w:val="none" w:sz="0" w:space="0" w:color="auto"/>
            <w:right w:val="none" w:sz="0" w:space="0" w:color="auto"/>
          </w:divBdr>
        </w:div>
        <w:div w:id="1670789040">
          <w:marLeft w:val="640"/>
          <w:marRight w:val="0"/>
          <w:marTop w:val="0"/>
          <w:marBottom w:val="0"/>
          <w:divBdr>
            <w:top w:val="none" w:sz="0" w:space="0" w:color="auto"/>
            <w:left w:val="none" w:sz="0" w:space="0" w:color="auto"/>
            <w:bottom w:val="none" w:sz="0" w:space="0" w:color="auto"/>
            <w:right w:val="none" w:sz="0" w:space="0" w:color="auto"/>
          </w:divBdr>
        </w:div>
        <w:div w:id="51848593">
          <w:marLeft w:val="640"/>
          <w:marRight w:val="0"/>
          <w:marTop w:val="0"/>
          <w:marBottom w:val="0"/>
          <w:divBdr>
            <w:top w:val="none" w:sz="0" w:space="0" w:color="auto"/>
            <w:left w:val="none" w:sz="0" w:space="0" w:color="auto"/>
            <w:bottom w:val="none" w:sz="0" w:space="0" w:color="auto"/>
            <w:right w:val="none" w:sz="0" w:space="0" w:color="auto"/>
          </w:divBdr>
        </w:div>
        <w:div w:id="750540783">
          <w:marLeft w:val="640"/>
          <w:marRight w:val="0"/>
          <w:marTop w:val="0"/>
          <w:marBottom w:val="0"/>
          <w:divBdr>
            <w:top w:val="none" w:sz="0" w:space="0" w:color="auto"/>
            <w:left w:val="none" w:sz="0" w:space="0" w:color="auto"/>
            <w:bottom w:val="none" w:sz="0" w:space="0" w:color="auto"/>
            <w:right w:val="none" w:sz="0" w:space="0" w:color="auto"/>
          </w:divBdr>
        </w:div>
        <w:div w:id="147133299">
          <w:marLeft w:val="640"/>
          <w:marRight w:val="0"/>
          <w:marTop w:val="0"/>
          <w:marBottom w:val="0"/>
          <w:divBdr>
            <w:top w:val="none" w:sz="0" w:space="0" w:color="auto"/>
            <w:left w:val="none" w:sz="0" w:space="0" w:color="auto"/>
            <w:bottom w:val="none" w:sz="0" w:space="0" w:color="auto"/>
            <w:right w:val="none" w:sz="0" w:space="0" w:color="auto"/>
          </w:divBdr>
        </w:div>
        <w:div w:id="646518336">
          <w:marLeft w:val="640"/>
          <w:marRight w:val="0"/>
          <w:marTop w:val="0"/>
          <w:marBottom w:val="0"/>
          <w:divBdr>
            <w:top w:val="none" w:sz="0" w:space="0" w:color="auto"/>
            <w:left w:val="none" w:sz="0" w:space="0" w:color="auto"/>
            <w:bottom w:val="none" w:sz="0" w:space="0" w:color="auto"/>
            <w:right w:val="none" w:sz="0" w:space="0" w:color="auto"/>
          </w:divBdr>
        </w:div>
        <w:div w:id="915823991">
          <w:marLeft w:val="640"/>
          <w:marRight w:val="0"/>
          <w:marTop w:val="0"/>
          <w:marBottom w:val="0"/>
          <w:divBdr>
            <w:top w:val="none" w:sz="0" w:space="0" w:color="auto"/>
            <w:left w:val="none" w:sz="0" w:space="0" w:color="auto"/>
            <w:bottom w:val="none" w:sz="0" w:space="0" w:color="auto"/>
            <w:right w:val="none" w:sz="0" w:space="0" w:color="auto"/>
          </w:divBdr>
        </w:div>
        <w:div w:id="1266813800">
          <w:marLeft w:val="640"/>
          <w:marRight w:val="0"/>
          <w:marTop w:val="0"/>
          <w:marBottom w:val="0"/>
          <w:divBdr>
            <w:top w:val="none" w:sz="0" w:space="0" w:color="auto"/>
            <w:left w:val="none" w:sz="0" w:space="0" w:color="auto"/>
            <w:bottom w:val="none" w:sz="0" w:space="0" w:color="auto"/>
            <w:right w:val="none" w:sz="0" w:space="0" w:color="auto"/>
          </w:divBdr>
        </w:div>
        <w:div w:id="357465404">
          <w:marLeft w:val="640"/>
          <w:marRight w:val="0"/>
          <w:marTop w:val="0"/>
          <w:marBottom w:val="0"/>
          <w:divBdr>
            <w:top w:val="none" w:sz="0" w:space="0" w:color="auto"/>
            <w:left w:val="none" w:sz="0" w:space="0" w:color="auto"/>
            <w:bottom w:val="none" w:sz="0" w:space="0" w:color="auto"/>
            <w:right w:val="none" w:sz="0" w:space="0" w:color="auto"/>
          </w:divBdr>
        </w:div>
        <w:div w:id="329606648">
          <w:marLeft w:val="640"/>
          <w:marRight w:val="0"/>
          <w:marTop w:val="0"/>
          <w:marBottom w:val="0"/>
          <w:divBdr>
            <w:top w:val="none" w:sz="0" w:space="0" w:color="auto"/>
            <w:left w:val="none" w:sz="0" w:space="0" w:color="auto"/>
            <w:bottom w:val="none" w:sz="0" w:space="0" w:color="auto"/>
            <w:right w:val="none" w:sz="0" w:space="0" w:color="auto"/>
          </w:divBdr>
        </w:div>
        <w:div w:id="2120565964">
          <w:marLeft w:val="640"/>
          <w:marRight w:val="0"/>
          <w:marTop w:val="0"/>
          <w:marBottom w:val="0"/>
          <w:divBdr>
            <w:top w:val="none" w:sz="0" w:space="0" w:color="auto"/>
            <w:left w:val="none" w:sz="0" w:space="0" w:color="auto"/>
            <w:bottom w:val="none" w:sz="0" w:space="0" w:color="auto"/>
            <w:right w:val="none" w:sz="0" w:space="0" w:color="auto"/>
          </w:divBdr>
        </w:div>
        <w:div w:id="1635720808">
          <w:marLeft w:val="640"/>
          <w:marRight w:val="0"/>
          <w:marTop w:val="0"/>
          <w:marBottom w:val="0"/>
          <w:divBdr>
            <w:top w:val="none" w:sz="0" w:space="0" w:color="auto"/>
            <w:left w:val="none" w:sz="0" w:space="0" w:color="auto"/>
            <w:bottom w:val="none" w:sz="0" w:space="0" w:color="auto"/>
            <w:right w:val="none" w:sz="0" w:space="0" w:color="auto"/>
          </w:divBdr>
        </w:div>
        <w:div w:id="143665572">
          <w:marLeft w:val="640"/>
          <w:marRight w:val="0"/>
          <w:marTop w:val="0"/>
          <w:marBottom w:val="0"/>
          <w:divBdr>
            <w:top w:val="none" w:sz="0" w:space="0" w:color="auto"/>
            <w:left w:val="none" w:sz="0" w:space="0" w:color="auto"/>
            <w:bottom w:val="none" w:sz="0" w:space="0" w:color="auto"/>
            <w:right w:val="none" w:sz="0" w:space="0" w:color="auto"/>
          </w:divBdr>
        </w:div>
        <w:div w:id="233706516">
          <w:marLeft w:val="640"/>
          <w:marRight w:val="0"/>
          <w:marTop w:val="0"/>
          <w:marBottom w:val="0"/>
          <w:divBdr>
            <w:top w:val="none" w:sz="0" w:space="0" w:color="auto"/>
            <w:left w:val="none" w:sz="0" w:space="0" w:color="auto"/>
            <w:bottom w:val="none" w:sz="0" w:space="0" w:color="auto"/>
            <w:right w:val="none" w:sz="0" w:space="0" w:color="auto"/>
          </w:divBdr>
        </w:div>
        <w:div w:id="1337615423">
          <w:marLeft w:val="640"/>
          <w:marRight w:val="0"/>
          <w:marTop w:val="0"/>
          <w:marBottom w:val="0"/>
          <w:divBdr>
            <w:top w:val="none" w:sz="0" w:space="0" w:color="auto"/>
            <w:left w:val="none" w:sz="0" w:space="0" w:color="auto"/>
            <w:bottom w:val="none" w:sz="0" w:space="0" w:color="auto"/>
            <w:right w:val="none" w:sz="0" w:space="0" w:color="auto"/>
          </w:divBdr>
        </w:div>
        <w:div w:id="1768959690">
          <w:marLeft w:val="640"/>
          <w:marRight w:val="0"/>
          <w:marTop w:val="0"/>
          <w:marBottom w:val="0"/>
          <w:divBdr>
            <w:top w:val="none" w:sz="0" w:space="0" w:color="auto"/>
            <w:left w:val="none" w:sz="0" w:space="0" w:color="auto"/>
            <w:bottom w:val="none" w:sz="0" w:space="0" w:color="auto"/>
            <w:right w:val="none" w:sz="0" w:space="0" w:color="auto"/>
          </w:divBdr>
        </w:div>
        <w:div w:id="74131052">
          <w:marLeft w:val="640"/>
          <w:marRight w:val="0"/>
          <w:marTop w:val="0"/>
          <w:marBottom w:val="0"/>
          <w:divBdr>
            <w:top w:val="none" w:sz="0" w:space="0" w:color="auto"/>
            <w:left w:val="none" w:sz="0" w:space="0" w:color="auto"/>
            <w:bottom w:val="none" w:sz="0" w:space="0" w:color="auto"/>
            <w:right w:val="none" w:sz="0" w:space="0" w:color="auto"/>
          </w:divBdr>
        </w:div>
        <w:div w:id="568885056">
          <w:marLeft w:val="640"/>
          <w:marRight w:val="0"/>
          <w:marTop w:val="0"/>
          <w:marBottom w:val="0"/>
          <w:divBdr>
            <w:top w:val="none" w:sz="0" w:space="0" w:color="auto"/>
            <w:left w:val="none" w:sz="0" w:space="0" w:color="auto"/>
            <w:bottom w:val="none" w:sz="0" w:space="0" w:color="auto"/>
            <w:right w:val="none" w:sz="0" w:space="0" w:color="auto"/>
          </w:divBdr>
        </w:div>
        <w:div w:id="1859270176">
          <w:marLeft w:val="640"/>
          <w:marRight w:val="0"/>
          <w:marTop w:val="0"/>
          <w:marBottom w:val="0"/>
          <w:divBdr>
            <w:top w:val="none" w:sz="0" w:space="0" w:color="auto"/>
            <w:left w:val="none" w:sz="0" w:space="0" w:color="auto"/>
            <w:bottom w:val="none" w:sz="0" w:space="0" w:color="auto"/>
            <w:right w:val="none" w:sz="0" w:space="0" w:color="auto"/>
          </w:divBdr>
        </w:div>
        <w:div w:id="188377375">
          <w:marLeft w:val="640"/>
          <w:marRight w:val="0"/>
          <w:marTop w:val="0"/>
          <w:marBottom w:val="0"/>
          <w:divBdr>
            <w:top w:val="none" w:sz="0" w:space="0" w:color="auto"/>
            <w:left w:val="none" w:sz="0" w:space="0" w:color="auto"/>
            <w:bottom w:val="none" w:sz="0" w:space="0" w:color="auto"/>
            <w:right w:val="none" w:sz="0" w:space="0" w:color="auto"/>
          </w:divBdr>
        </w:div>
        <w:div w:id="1872766642">
          <w:marLeft w:val="640"/>
          <w:marRight w:val="0"/>
          <w:marTop w:val="0"/>
          <w:marBottom w:val="0"/>
          <w:divBdr>
            <w:top w:val="none" w:sz="0" w:space="0" w:color="auto"/>
            <w:left w:val="none" w:sz="0" w:space="0" w:color="auto"/>
            <w:bottom w:val="none" w:sz="0" w:space="0" w:color="auto"/>
            <w:right w:val="none" w:sz="0" w:space="0" w:color="auto"/>
          </w:divBdr>
        </w:div>
        <w:div w:id="2140032937">
          <w:marLeft w:val="640"/>
          <w:marRight w:val="0"/>
          <w:marTop w:val="0"/>
          <w:marBottom w:val="0"/>
          <w:divBdr>
            <w:top w:val="none" w:sz="0" w:space="0" w:color="auto"/>
            <w:left w:val="none" w:sz="0" w:space="0" w:color="auto"/>
            <w:bottom w:val="none" w:sz="0" w:space="0" w:color="auto"/>
            <w:right w:val="none" w:sz="0" w:space="0" w:color="auto"/>
          </w:divBdr>
        </w:div>
        <w:div w:id="467092451">
          <w:marLeft w:val="640"/>
          <w:marRight w:val="0"/>
          <w:marTop w:val="0"/>
          <w:marBottom w:val="0"/>
          <w:divBdr>
            <w:top w:val="none" w:sz="0" w:space="0" w:color="auto"/>
            <w:left w:val="none" w:sz="0" w:space="0" w:color="auto"/>
            <w:bottom w:val="none" w:sz="0" w:space="0" w:color="auto"/>
            <w:right w:val="none" w:sz="0" w:space="0" w:color="auto"/>
          </w:divBdr>
        </w:div>
        <w:div w:id="97406457">
          <w:marLeft w:val="640"/>
          <w:marRight w:val="0"/>
          <w:marTop w:val="0"/>
          <w:marBottom w:val="0"/>
          <w:divBdr>
            <w:top w:val="none" w:sz="0" w:space="0" w:color="auto"/>
            <w:left w:val="none" w:sz="0" w:space="0" w:color="auto"/>
            <w:bottom w:val="none" w:sz="0" w:space="0" w:color="auto"/>
            <w:right w:val="none" w:sz="0" w:space="0" w:color="auto"/>
          </w:divBdr>
        </w:div>
        <w:div w:id="1800956180">
          <w:marLeft w:val="640"/>
          <w:marRight w:val="0"/>
          <w:marTop w:val="0"/>
          <w:marBottom w:val="0"/>
          <w:divBdr>
            <w:top w:val="none" w:sz="0" w:space="0" w:color="auto"/>
            <w:left w:val="none" w:sz="0" w:space="0" w:color="auto"/>
            <w:bottom w:val="none" w:sz="0" w:space="0" w:color="auto"/>
            <w:right w:val="none" w:sz="0" w:space="0" w:color="auto"/>
          </w:divBdr>
        </w:div>
        <w:div w:id="1244992742">
          <w:marLeft w:val="640"/>
          <w:marRight w:val="0"/>
          <w:marTop w:val="0"/>
          <w:marBottom w:val="0"/>
          <w:divBdr>
            <w:top w:val="none" w:sz="0" w:space="0" w:color="auto"/>
            <w:left w:val="none" w:sz="0" w:space="0" w:color="auto"/>
            <w:bottom w:val="none" w:sz="0" w:space="0" w:color="auto"/>
            <w:right w:val="none" w:sz="0" w:space="0" w:color="auto"/>
          </w:divBdr>
        </w:div>
        <w:div w:id="1003511852">
          <w:marLeft w:val="640"/>
          <w:marRight w:val="0"/>
          <w:marTop w:val="0"/>
          <w:marBottom w:val="0"/>
          <w:divBdr>
            <w:top w:val="none" w:sz="0" w:space="0" w:color="auto"/>
            <w:left w:val="none" w:sz="0" w:space="0" w:color="auto"/>
            <w:bottom w:val="none" w:sz="0" w:space="0" w:color="auto"/>
            <w:right w:val="none" w:sz="0" w:space="0" w:color="auto"/>
          </w:divBdr>
        </w:div>
        <w:div w:id="673264765">
          <w:marLeft w:val="640"/>
          <w:marRight w:val="0"/>
          <w:marTop w:val="0"/>
          <w:marBottom w:val="0"/>
          <w:divBdr>
            <w:top w:val="none" w:sz="0" w:space="0" w:color="auto"/>
            <w:left w:val="none" w:sz="0" w:space="0" w:color="auto"/>
            <w:bottom w:val="none" w:sz="0" w:space="0" w:color="auto"/>
            <w:right w:val="none" w:sz="0" w:space="0" w:color="auto"/>
          </w:divBdr>
        </w:div>
        <w:div w:id="867060362">
          <w:marLeft w:val="640"/>
          <w:marRight w:val="0"/>
          <w:marTop w:val="0"/>
          <w:marBottom w:val="0"/>
          <w:divBdr>
            <w:top w:val="none" w:sz="0" w:space="0" w:color="auto"/>
            <w:left w:val="none" w:sz="0" w:space="0" w:color="auto"/>
            <w:bottom w:val="none" w:sz="0" w:space="0" w:color="auto"/>
            <w:right w:val="none" w:sz="0" w:space="0" w:color="auto"/>
          </w:divBdr>
        </w:div>
        <w:div w:id="552933005">
          <w:marLeft w:val="640"/>
          <w:marRight w:val="0"/>
          <w:marTop w:val="0"/>
          <w:marBottom w:val="0"/>
          <w:divBdr>
            <w:top w:val="none" w:sz="0" w:space="0" w:color="auto"/>
            <w:left w:val="none" w:sz="0" w:space="0" w:color="auto"/>
            <w:bottom w:val="none" w:sz="0" w:space="0" w:color="auto"/>
            <w:right w:val="none" w:sz="0" w:space="0" w:color="auto"/>
          </w:divBdr>
        </w:div>
        <w:div w:id="1059128564">
          <w:marLeft w:val="640"/>
          <w:marRight w:val="0"/>
          <w:marTop w:val="0"/>
          <w:marBottom w:val="0"/>
          <w:divBdr>
            <w:top w:val="none" w:sz="0" w:space="0" w:color="auto"/>
            <w:left w:val="none" w:sz="0" w:space="0" w:color="auto"/>
            <w:bottom w:val="none" w:sz="0" w:space="0" w:color="auto"/>
            <w:right w:val="none" w:sz="0" w:space="0" w:color="auto"/>
          </w:divBdr>
        </w:div>
        <w:div w:id="216205602">
          <w:marLeft w:val="640"/>
          <w:marRight w:val="0"/>
          <w:marTop w:val="0"/>
          <w:marBottom w:val="0"/>
          <w:divBdr>
            <w:top w:val="none" w:sz="0" w:space="0" w:color="auto"/>
            <w:left w:val="none" w:sz="0" w:space="0" w:color="auto"/>
            <w:bottom w:val="none" w:sz="0" w:space="0" w:color="auto"/>
            <w:right w:val="none" w:sz="0" w:space="0" w:color="auto"/>
          </w:divBdr>
        </w:div>
        <w:div w:id="1982421046">
          <w:marLeft w:val="640"/>
          <w:marRight w:val="0"/>
          <w:marTop w:val="0"/>
          <w:marBottom w:val="0"/>
          <w:divBdr>
            <w:top w:val="none" w:sz="0" w:space="0" w:color="auto"/>
            <w:left w:val="none" w:sz="0" w:space="0" w:color="auto"/>
            <w:bottom w:val="none" w:sz="0" w:space="0" w:color="auto"/>
            <w:right w:val="none" w:sz="0" w:space="0" w:color="auto"/>
          </w:divBdr>
        </w:div>
        <w:div w:id="1013610815">
          <w:marLeft w:val="640"/>
          <w:marRight w:val="0"/>
          <w:marTop w:val="0"/>
          <w:marBottom w:val="0"/>
          <w:divBdr>
            <w:top w:val="none" w:sz="0" w:space="0" w:color="auto"/>
            <w:left w:val="none" w:sz="0" w:space="0" w:color="auto"/>
            <w:bottom w:val="none" w:sz="0" w:space="0" w:color="auto"/>
            <w:right w:val="none" w:sz="0" w:space="0" w:color="auto"/>
          </w:divBdr>
        </w:div>
        <w:div w:id="511646394">
          <w:marLeft w:val="640"/>
          <w:marRight w:val="0"/>
          <w:marTop w:val="0"/>
          <w:marBottom w:val="0"/>
          <w:divBdr>
            <w:top w:val="none" w:sz="0" w:space="0" w:color="auto"/>
            <w:left w:val="none" w:sz="0" w:space="0" w:color="auto"/>
            <w:bottom w:val="none" w:sz="0" w:space="0" w:color="auto"/>
            <w:right w:val="none" w:sz="0" w:space="0" w:color="auto"/>
          </w:divBdr>
        </w:div>
        <w:div w:id="1479616206">
          <w:marLeft w:val="640"/>
          <w:marRight w:val="0"/>
          <w:marTop w:val="0"/>
          <w:marBottom w:val="0"/>
          <w:divBdr>
            <w:top w:val="none" w:sz="0" w:space="0" w:color="auto"/>
            <w:left w:val="none" w:sz="0" w:space="0" w:color="auto"/>
            <w:bottom w:val="none" w:sz="0" w:space="0" w:color="auto"/>
            <w:right w:val="none" w:sz="0" w:space="0" w:color="auto"/>
          </w:divBdr>
        </w:div>
        <w:div w:id="1364360321">
          <w:marLeft w:val="640"/>
          <w:marRight w:val="0"/>
          <w:marTop w:val="0"/>
          <w:marBottom w:val="0"/>
          <w:divBdr>
            <w:top w:val="none" w:sz="0" w:space="0" w:color="auto"/>
            <w:left w:val="none" w:sz="0" w:space="0" w:color="auto"/>
            <w:bottom w:val="none" w:sz="0" w:space="0" w:color="auto"/>
            <w:right w:val="none" w:sz="0" w:space="0" w:color="auto"/>
          </w:divBdr>
        </w:div>
        <w:div w:id="278727044">
          <w:marLeft w:val="640"/>
          <w:marRight w:val="0"/>
          <w:marTop w:val="0"/>
          <w:marBottom w:val="0"/>
          <w:divBdr>
            <w:top w:val="none" w:sz="0" w:space="0" w:color="auto"/>
            <w:left w:val="none" w:sz="0" w:space="0" w:color="auto"/>
            <w:bottom w:val="none" w:sz="0" w:space="0" w:color="auto"/>
            <w:right w:val="none" w:sz="0" w:space="0" w:color="auto"/>
          </w:divBdr>
        </w:div>
        <w:div w:id="275134989">
          <w:marLeft w:val="640"/>
          <w:marRight w:val="0"/>
          <w:marTop w:val="0"/>
          <w:marBottom w:val="0"/>
          <w:divBdr>
            <w:top w:val="none" w:sz="0" w:space="0" w:color="auto"/>
            <w:left w:val="none" w:sz="0" w:space="0" w:color="auto"/>
            <w:bottom w:val="none" w:sz="0" w:space="0" w:color="auto"/>
            <w:right w:val="none" w:sz="0" w:space="0" w:color="auto"/>
          </w:divBdr>
        </w:div>
        <w:div w:id="636035515">
          <w:marLeft w:val="640"/>
          <w:marRight w:val="0"/>
          <w:marTop w:val="0"/>
          <w:marBottom w:val="0"/>
          <w:divBdr>
            <w:top w:val="none" w:sz="0" w:space="0" w:color="auto"/>
            <w:left w:val="none" w:sz="0" w:space="0" w:color="auto"/>
            <w:bottom w:val="none" w:sz="0" w:space="0" w:color="auto"/>
            <w:right w:val="none" w:sz="0" w:space="0" w:color="auto"/>
          </w:divBdr>
        </w:div>
        <w:div w:id="189686736">
          <w:marLeft w:val="640"/>
          <w:marRight w:val="0"/>
          <w:marTop w:val="0"/>
          <w:marBottom w:val="0"/>
          <w:divBdr>
            <w:top w:val="none" w:sz="0" w:space="0" w:color="auto"/>
            <w:left w:val="none" w:sz="0" w:space="0" w:color="auto"/>
            <w:bottom w:val="none" w:sz="0" w:space="0" w:color="auto"/>
            <w:right w:val="none" w:sz="0" w:space="0" w:color="auto"/>
          </w:divBdr>
        </w:div>
        <w:div w:id="1229028791">
          <w:marLeft w:val="640"/>
          <w:marRight w:val="0"/>
          <w:marTop w:val="0"/>
          <w:marBottom w:val="0"/>
          <w:divBdr>
            <w:top w:val="none" w:sz="0" w:space="0" w:color="auto"/>
            <w:left w:val="none" w:sz="0" w:space="0" w:color="auto"/>
            <w:bottom w:val="none" w:sz="0" w:space="0" w:color="auto"/>
            <w:right w:val="none" w:sz="0" w:space="0" w:color="auto"/>
          </w:divBdr>
        </w:div>
        <w:div w:id="113602073">
          <w:marLeft w:val="640"/>
          <w:marRight w:val="0"/>
          <w:marTop w:val="0"/>
          <w:marBottom w:val="0"/>
          <w:divBdr>
            <w:top w:val="none" w:sz="0" w:space="0" w:color="auto"/>
            <w:left w:val="none" w:sz="0" w:space="0" w:color="auto"/>
            <w:bottom w:val="none" w:sz="0" w:space="0" w:color="auto"/>
            <w:right w:val="none" w:sz="0" w:space="0" w:color="auto"/>
          </w:divBdr>
        </w:div>
        <w:div w:id="1814635632">
          <w:marLeft w:val="640"/>
          <w:marRight w:val="0"/>
          <w:marTop w:val="0"/>
          <w:marBottom w:val="0"/>
          <w:divBdr>
            <w:top w:val="none" w:sz="0" w:space="0" w:color="auto"/>
            <w:left w:val="none" w:sz="0" w:space="0" w:color="auto"/>
            <w:bottom w:val="none" w:sz="0" w:space="0" w:color="auto"/>
            <w:right w:val="none" w:sz="0" w:space="0" w:color="auto"/>
          </w:divBdr>
        </w:div>
        <w:div w:id="1944680339">
          <w:marLeft w:val="640"/>
          <w:marRight w:val="0"/>
          <w:marTop w:val="0"/>
          <w:marBottom w:val="0"/>
          <w:divBdr>
            <w:top w:val="none" w:sz="0" w:space="0" w:color="auto"/>
            <w:left w:val="none" w:sz="0" w:space="0" w:color="auto"/>
            <w:bottom w:val="none" w:sz="0" w:space="0" w:color="auto"/>
            <w:right w:val="none" w:sz="0" w:space="0" w:color="auto"/>
          </w:divBdr>
        </w:div>
        <w:div w:id="1991979722">
          <w:marLeft w:val="640"/>
          <w:marRight w:val="0"/>
          <w:marTop w:val="0"/>
          <w:marBottom w:val="0"/>
          <w:divBdr>
            <w:top w:val="none" w:sz="0" w:space="0" w:color="auto"/>
            <w:left w:val="none" w:sz="0" w:space="0" w:color="auto"/>
            <w:bottom w:val="none" w:sz="0" w:space="0" w:color="auto"/>
            <w:right w:val="none" w:sz="0" w:space="0" w:color="auto"/>
          </w:divBdr>
        </w:div>
        <w:div w:id="411045434">
          <w:marLeft w:val="640"/>
          <w:marRight w:val="0"/>
          <w:marTop w:val="0"/>
          <w:marBottom w:val="0"/>
          <w:divBdr>
            <w:top w:val="none" w:sz="0" w:space="0" w:color="auto"/>
            <w:left w:val="none" w:sz="0" w:space="0" w:color="auto"/>
            <w:bottom w:val="none" w:sz="0" w:space="0" w:color="auto"/>
            <w:right w:val="none" w:sz="0" w:space="0" w:color="auto"/>
          </w:divBdr>
        </w:div>
        <w:div w:id="1474635670">
          <w:marLeft w:val="640"/>
          <w:marRight w:val="0"/>
          <w:marTop w:val="0"/>
          <w:marBottom w:val="0"/>
          <w:divBdr>
            <w:top w:val="none" w:sz="0" w:space="0" w:color="auto"/>
            <w:left w:val="none" w:sz="0" w:space="0" w:color="auto"/>
            <w:bottom w:val="none" w:sz="0" w:space="0" w:color="auto"/>
            <w:right w:val="none" w:sz="0" w:space="0" w:color="auto"/>
          </w:divBdr>
        </w:div>
        <w:div w:id="801919831">
          <w:marLeft w:val="640"/>
          <w:marRight w:val="0"/>
          <w:marTop w:val="0"/>
          <w:marBottom w:val="0"/>
          <w:divBdr>
            <w:top w:val="none" w:sz="0" w:space="0" w:color="auto"/>
            <w:left w:val="none" w:sz="0" w:space="0" w:color="auto"/>
            <w:bottom w:val="none" w:sz="0" w:space="0" w:color="auto"/>
            <w:right w:val="none" w:sz="0" w:space="0" w:color="auto"/>
          </w:divBdr>
        </w:div>
        <w:div w:id="1650131334">
          <w:marLeft w:val="640"/>
          <w:marRight w:val="0"/>
          <w:marTop w:val="0"/>
          <w:marBottom w:val="0"/>
          <w:divBdr>
            <w:top w:val="none" w:sz="0" w:space="0" w:color="auto"/>
            <w:left w:val="none" w:sz="0" w:space="0" w:color="auto"/>
            <w:bottom w:val="none" w:sz="0" w:space="0" w:color="auto"/>
            <w:right w:val="none" w:sz="0" w:space="0" w:color="auto"/>
          </w:divBdr>
        </w:div>
        <w:div w:id="1872457022">
          <w:marLeft w:val="640"/>
          <w:marRight w:val="0"/>
          <w:marTop w:val="0"/>
          <w:marBottom w:val="0"/>
          <w:divBdr>
            <w:top w:val="none" w:sz="0" w:space="0" w:color="auto"/>
            <w:left w:val="none" w:sz="0" w:space="0" w:color="auto"/>
            <w:bottom w:val="none" w:sz="0" w:space="0" w:color="auto"/>
            <w:right w:val="none" w:sz="0" w:space="0" w:color="auto"/>
          </w:divBdr>
        </w:div>
        <w:div w:id="320305788">
          <w:marLeft w:val="640"/>
          <w:marRight w:val="0"/>
          <w:marTop w:val="0"/>
          <w:marBottom w:val="0"/>
          <w:divBdr>
            <w:top w:val="none" w:sz="0" w:space="0" w:color="auto"/>
            <w:left w:val="none" w:sz="0" w:space="0" w:color="auto"/>
            <w:bottom w:val="none" w:sz="0" w:space="0" w:color="auto"/>
            <w:right w:val="none" w:sz="0" w:space="0" w:color="auto"/>
          </w:divBdr>
        </w:div>
        <w:div w:id="622267740">
          <w:marLeft w:val="640"/>
          <w:marRight w:val="0"/>
          <w:marTop w:val="0"/>
          <w:marBottom w:val="0"/>
          <w:divBdr>
            <w:top w:val="none" w:sz="0" w:space="0" w:color="auto"/>
            <w:left w:val="none" w:sz="0" w:space="0" w:color="auto"/>
            <w:bottom w:val="none" w:sz="0" w:space="0" w:color="auto"/>
            <w:right w:val="none" w:sz="0" w:space="0" w:color="auto"/>
          </w:divBdr>
        </w:div>
        <w:div w:id="558593323">
          <w:marLeft w:val="640"/>
          <w:marRight w:val="0"/>
          <w:marTop w:val="0"/>
          <w:marBottom w:val="0"/>
          <w:divBdr>
            <w:top w:val="none" w:sz="0" w:space="0" w:color="auto"/>
            <w:left w:val="none" w:sz="0" w:space="0" w:color="auto"/>
            <w:bottom w:val="none" w:sz="0" w:space="0" w:color="auto"/>
            <w:right w:val="none" w:sz="0" w:space="0" w:color="auto"/>
          </w:divBdr>
        </w:div>
        <w:div w:id="409892024">
          <w:marLeft w:val="640"/>
          <w:marRight w:val="0"/>
          <w:marTop w:val="0"/>
          <w:marBottom w:val="0"/>
          <w:divBdr>
            <w:top w:val="none" w:sz="0" w:space="0" w:color="auto"/>
            <w:left w:val="none" w:sz="0" w:space="0" w:color="auto"/>
            <w:bottom w:val="none" w:sz="0" w:space="0" w:color="auto"/>
            <w:right w:val="none" w:sz="0" w:space="0" w:color="auto"/>
          </w:divBdr>
        </w:div>
        <w:div w:id="1631546125">
          <w:marLeft w:val="640"/>
          <w:marRight w:val="0"/>
          <w:marTop w:val="0"/>
          <w:marBottom w:val="0"/>
          <w:divBdr>
            <w:top w:val="none" w:sz="0" w:space="0" w:color="auto"/>
            <w:left w:val="none" w:sz="0" w:space="0" w:color="auto"/>
            <w:bottom w:val="none" w:sz="0" w:space="0" w:color="auto"/>
            <w:right w:val="none" w:sz="0" w:space="0" w:color="auto"/>
          </w:divBdr>
        </w:div>
        <w:div w:id="26293514">
          <w:marLeft w:val="640"/>
          <w:marRight w:val="0"/>
          <w:marTop w:val="0"/>
          <w:marBottom w:val="0"/>
          <w:divBdr>
            <w:top w:val="none" w:sz="0" w:space="0" w:color="auto"/>
            <w:left w:val="none" w:sz="0" w:space="0" w:color="auto"/>
            <w:bottom w:val="none" w:sz="0" w:space="0" w:color="auto"/>
            <w:right w:val="none" w:sz="0" w:space="0" w:color="auto"/>
          </w:divBdr>
        </w:div>
        <w:div w:id="1641961466">
          <w:marLeft w:val="640"/>
          <w:marRight w:val="0"/>
          <w:marTop w:val="0"/>
          <w:marBottom w:val="0"/>
          <w:divBdr>
            <w:top w:val="none" w:sz="0" w:space="0" w:color="auto"/>
            <w:left w:val="none" w:sz="0" w:space="0" w:color="auto"/>
            <w:bottom w:val="none" w:sz="0" w:space="0" w:color="auto"/>
            <w:right w:val="none" w:sz="0" w:space="0" w:color="auto"/>
          </w:divBdr>
        </w:div>
        <w:div w:id="987827634">
          <w:marLeft w:val="640"/>
          <w:marRight w:val="0"/>
          <w:marTop w:val="0"/>
          <w:marBottom w:val="0"/>
          <w:divBdr>
            <w:top w:val="none" w:sz="0" w:space="0" w:color="auto"/>
            <w:left w:val="none" w:sz="0" w:space="0" w:color="auto"/>
            <w:bottom w:val="none" w:sz="0" w:space="0" w:color="auto"/>
            <w:right w:val="none" w:sz="0" w:space="0" w:color="auto"/>
          </w:divBdr>
        </w:div>
        <w:div w:id="1662809837">
          <w:marLeft w:val="640"/>
          <w:marRight w:val="0"/>
          <w:marTop w:val="0"/>
          <w:marBottom w:val="0"/>
          <w:divBdr>
            <w:top w:val="none" w:sz="0" w:space="0" w:color="auto"/>
            <w:left w:val="none" w:sz="0" w:space="0" w:color="auto"/>
            <w:bottom w:val="none" w:sz="0" w:space="0" w:color="auto"/>
            <w:right w:val="none" w:sz="0" w:space="0" w:color="auto"/>
          </w:divBdr>
        </w:div>
        <w:div w:id="129249645">
          <w:marLeft w:val="640"/>
          <w:marRight w:val="0"/>
          <w:marTop w:val="0"/>
          <w:marBottom w:val="0"/>
          <w:divBdr>
            <w:top w:val="none" w:sz="0" w:space="0" w:color="auto"/>
            <w:left w:val="none" w:sz="0" w:space="0" w:color="auto"/>
            <w:bottom w:val="none" w:sz="0" w:space="0" w:color="auto"/>
            <w:right w:val="none" w:sz="0" w:space="0" w:color="auto"/>
          </w:divBdr>
        </w:div>
        <w:div w:id="737896332">
          <w:marLeft w:val="640"/>
          <w:marRight w:val="0"/>
          <w:marTop w:val="0"/>
          <w:marBottom w:val="0"/>
          <w:divBdr>
            <w:top w:val="none" w:sz="0" w:space="0" w:color="auto"/>
            <w:left w:val="none" w:sz="0" w:space="0" w:color="auto"/>
            <w:bottom w:val="none" w:sz="0" w:space="0" w:color="auto"/>
            <w:right w:val="none" w:sz="0" w:space="0" w:color="auto"/>
          </w:divBdr>
        </w:div>
        <w:div w:id="453332379">
          <w:marLeft w:val="640"/>
          <w:marRight w:val="0"/>
          <w:marTop w:val="0"/>
          <w:marBottom w:val="0"/>
          <w:divBdr>
            <w:top w:val="none" w:sz="0" w:space="0" w:color="auto"/>
            <w:left w:val="none" w:sz="0" w:space="0" w:color="auto"/>
            <w:bottom w:val="none" w:sz="0" w:space="0" w:color="auto"/>
            <w:right w:val="none" w:sz="0" w:space="0" w:color="auto"/>
          </w:divBdr>
        </w:div>
        <w:div w:id="1525242591">
          <w:marLeft w:val="640"/>
          <w:marRight w:val="0"/>
          <w:marTop w:val="0"/>
          <w:marBottom w:val="0"/>
          <w:divBdr>
            <w:top w:val="none" w:sz="0" w:space="0" w:color="auto"/>
            <w:left w:val="none" w:sz="0" w:space="0" w:color="auto"/>
            <w:bottom w:val="none" w:sz="0" w:space="0" w:color="auto"/>
            <w:right w:val="none" w:sz="0" w:space="0" w:color="auto"/>
          </w:divBdr>
        </w:div>
        <w:div w:id="961377693">
          <w:marLeft w:val="640"/>
          <w:marRight w:val="0"/>
          <w:marTop w:val="0"/>
          <w:marBottom w:val="0"/>
          <w:divBdr>
            <w:top w:val="none" w:sz="0" w:space="0" w:color="auto"/>
            <w:left w:val="none" w:sz="0" w:space="0" w:color="auto"/>
            <w:bottom w:val="none" w:sz="0" w:space="0" w:color="auto"/>
            <w:right w:val="none" w:sz="0" w:space="0" w:color="auto"/>
          </w:divBdr>
        </w:div>
        <w:div w:id="978614225">
          <w:marLeft w:val="640"/>
          <w:marRight w:val="0"/>
          <w:marTop w:val="0"/>
          <w:marBottom w:val="0"/>
          <w:divBdr>
            <w:top w:val="none" w:sz="0" w:space="0" w:color="auto"/>
            <w:left w:val="none" w:sz="0" w:space="0" w:color="auto"/>
            <w:bottom w:val="none" w:sz="0" w:space="0" w:color="auto"/>
            <w:right w:val="none" w:sz="0" w:space="0" w:color="auto"/>
          </w:divBdr>
        </w:div>
        <w:div w:id="1131098909">
          <w:marLeft w:val="640"/>
          <w:marRight w:val="0"/>
          <w:marTop w:val="0"/>
          <w:marBottom w:val="0"/>
          <w:divBdr>
            <w:top w:val="none" w:sz="0" w:space="0" w:color="auto"/>
            <w:left w:val="none" w:sz="0" w:space="0" w:color="auto"/>
            <w:bottom w:val="none" w:sz="0" w:space="0" w:color="auto"/>
            <w:right w:val="none" w:sz="0" w:space="0" w:color="auto"/>
          </w:divBdr>
        </w:div>
        <w:div w:id="1794862815">
          <w:marLeft w:val="640"/>
          <w:marRight w:val="0"/>
          <w:marTop w:val="0"/>
          <w:marBottom w:val="0"/>
          <w:divBdr>
            <w:top w:val="none" w:sz="0" w:space="0" w:color="auto"/>
            <w:left w:val="none" w:sz="0" w:space="0" w:color="auto"/>
            <w:bottom w:val="none" w:sz="0" w:space="0" w:color="auto"/>
            <w:right w:val="none" w:sz="0" w:space="0" w:color="auto"/>
          </w:divBdr>
        </w:div>
        <w:div w:id="397869684">
          <w:marLeft w:val="640"/>
          <w:marRight w:val="0"/>
          <w:marTop w:val="0"/>
          <w:marBottom w:val="0"/>
          <w:divBdr>
            <w:top w:val="none" w:sz="0" w:space="0" w:color="auto"/>
            <w:left w:val="none" w:sz="0" w:space="0" w:color="auto"/>
            <w:bottom w:val="none" w:sz="0" w:space="0" w:color="auto"/>
            <w:right w:val="none" w:sz="0" w:space="0" w:color="auto"/>
          </w:divBdr>
        </w:div>
        <w:div w:id="672490463">
          <w:marLeft w:val="640"/>
          <w:marRight w:val="0"/>
          <w:marTop w:val="0"/>
          <w:marBottom w:val="0"/>
          <w:divBdr>
            <w:top w:val="none" w:sz="0" w:space="0" w:color="auto"/>
            <w:left w:val="none" w:sz="0" w:space="0" w:color="auto"/>
            <w:bottom w:val="none" w:sz="0" w:space="0" w:color="auto"/>
            <w:right w:val="none" w:sz="0" w:space="0" w:color="auto"/>
          </w:divBdr>
        </w:div>
        <w:div w:id="217397984">
          <w:marLeft w:val="640"/>
          <w:marRight w:val="0"/>
          <w:marTop w:val="0"/>
          <w:marBottom w:val="0"/>
          <w:divBdr>
            <w:top w:val="none" w:sz="0" w:space="0" w:color="auto"/>
            <w:left w:val="none" w:sz="0" w:space="0" w:color="auto"/>
            <w:bottom w:val="none" w:sz="0" w:space="0" w:color="auto"/>
            <w:right w:val="none" w:sz="0" w:space="0" w:color="auto"/>
          </w:divBdr>
        </w:div>
        <w:div w:id="1183133015">
          <w:marLeft w:val="640"/>
          <w:marRight w:val="0"/>
          <w:marTop w:val="0"/>
          <w:marBottom w:val="0"/>
          <w:divBdr>
            <w:top w:val="none" w:sz="0" w:space="0" w:color="auto"/>
            <w:left w:val="none" w:sz="0" w:space="0" w:color="auto"/>
            <w:bottom w:val="none" w:sz="0" w:space="0" w:color="auto"/>
            <w:right w:val="none" w:sz="0" w:space="0" w:color="auto"/>
          </w:divBdr>
        </w:div>
      </w:divsChild>
    </w:div>
    <w:div w:id="2066368801">
      <w:bodyDiv w:val="1"/>
      <w:marLeft w:val="0"/>
      <w:marRight w:val="0"/>
      <w:marTop w:val="0"/>
      <w:marBottom w:val="0"/>
      <w:divBdr>
        <w:top w:val="none" w:sz="0" w:space="0" w:color="auto"/>
        <w:left w:val="none" w:sz="0" w:space="0" w:color="auto"/>
        <w:bottom w:val="none" w:sz="0" w:space="0" w:color="auto"/>
        <w:right w:val="none" w:sz="0" w:space="0" w:color="auto"/>
      </w:divBdr>
      <w:divsChild>
        <w:div w:id="1487818483">
          <w:marLeft w:val="640"/>
          <w:marRight w:val="0"/>
          <w:marTop w:val="0"/>
          <w:marBottom w:val="0"/>
          <w:divBdr>
            <w:top w:val="none" w:sz="0" w:space="0" w:color="auto"/>
            <w:left w:val="none" w:sz="0" w:space="0" w:color="auto"/>
            <w:bottom w:val="none" w:sz="0" w:space="0" w:color="auto"/>
            <w:right w:val="none" w:sz="0" w:space="0" w:color="auto"/>
          </w:divBdr>
        </w:div>
        <w:div w:id="1926498046">
          <w:marLeft w:val="640"/>
          <w:marRight w:val="0"/>
          <w:marTop w:val="0"/>
          <w:marBottom w:val="0"/>
          <w:divBdr>
            <w:top w:val="none" w:sz="0" w:space="0" w:color="auto"/>
            <w:left w:val="none" w:sz="0" w:space="0" w:color="auto"/>
            <w:bottom w:val="none" w:sz="0" w:space="0" w:color="auto"/>
            <w:right w:val="none" w:sz="0" w:space="0" w:color="auto"/>
          </w:divBdr>
        </w:div>
        <w:div w:id="1439985152">
          <w:marLeft w:val="640"/>
          <w:marRight w:val="0"/>
          <w:marTop w:val="0"/>
          <w:marBottom w:val="0"/>
          <w:divBdr>
            <w:top w:val="none" w:sz="0" w:space="0" w:color="auto"/>
            <w:left w:val="none" w:sz="0" w:space="0" w:color="auto"/>
            <w:bottom w:val="none" w:sz="0" w:space="0" w:color="auto"/>
            <w:right w:val="none" w:sz="0" w:space="0" w:color="auto"/>
          </w:divBdr>
        </w:div>
        <w:div w:id="676729452">
          <w:marLeft w:val="640"/>
          <w:marRight w:val="0"/>
          <w:marTop w:val="0"/>
          <w:marBottom w:val="0"/>
          <w:divBdr>
            <w:top w:val="none" w:sz="0" w:space="0" w:color="auto"/>
            <w:left w:val="none" w:sz="0" w:space="0" w:color="auto"/>
            <w:bottom w:val="none" w:sz="0" w:space="0" w:color="auto"/>
            <w:right w:val="none" w:sz="0" w:space="0" w:color="auto"/>
          </w:divBdr>
        </w:div>
        <w:div w:id="1033963444">
          <w:marLeft w:val="640"/>
          <w:marRight w:val="0"/>
          <w:marTop w:val="0"/>
          <w:marBottom w:val="0"/>
          <w:divBdr>
            <w:top w:val="none" w:sz="0" w:space="0" w:color="auto"/>
            <w:left w:val="none" w:sz="0" w:space="0" w:color="auto"/>
            <w:bottom w:val="none" w:sz="0" w:space="0" w:color="auto"/>
            <w:right w:val="none" w:sz="0" w:space="0" w:color="auto"/>
          </w:divBdr>
        </w:div>
        <w:div w:id="481580683">
          <w:marLeft w:val="640"/>
          <w:marRight w:val="0"/>
          <w:marTop w:val="0"/>
          <w:marBottom w:val="0"/>
          <w:divBdr>
            <w:top w:val="none" w:sz="0" w:space="0" w:color="auto"/>
            <w:left w:val="none" w:sz="0" w:space="0" w:color="auto"/>
            <w:bottom w:val="none" w:sz="0" w:space="0" w:color="auto"/>
            <w:right w:val="none" w:sz="0" w:space="0" w:color="auto"/>
          </w:divBdr>
        </w:div>
        <w:div w:id="1031957968">
          <w:marLeft w:val="640"/>
          <w:marRight w:val="0"/>
          <w:marTop w:val="0"/>
          <w:marBottom w:val="0"/>
          <w:divBdr>
            <w:top w:val="none" w:sz="0" w:space="0" w:color="auto"/>
            <w:left w:val="none" w:sz="0" w:space="0" w:color="auto"/>
            <w:bottom w:val="none" w:sz="0" w:space="0" w:color="auto"/>
            <w:right w:val="none" w:sz="0" w:space="0" w:color="auto"/>
          </w:divBdr>
        </w:div>
        <w:div w:id="2072148000">
          <w:marLeft w:val="640"/>
          <w:marRight w:val="0"/>
          <w:marTop w:val="0"/>
          <w:marBottom w:val="0"/>
          <w:divBdr>
            <w:top w:val="none" w:sz="0" w:space="0" w:color="auto"/>
            <w:left w:val="none" w:sz="0" w:space="0" w:color="auto"/>
            <w:bottom w:val="none" w:sz="0" w:space="0" w:color="auto"/>
            <w:right w:val="none" w:sz="0" w:space="0" w:color="auto"/>
          </w:divBdr>
        </w:div>
        <w:div w:id="214388973">
          <w:marLeft w:val="640"/>
          <w:marRight w:val="0"/>
          <w:marTop w:val="0"/>
          <w:marBottom w:val="0"/>
          <w:divBdr>
            <w:top w:val="none" w:sz="0" w:space="0" w:color="auto"/>
            <w:left w:val="none" w:sz="0" w:space="0" w:color="auto"/>
            <w:bottom w:val="none" w:sz="0" w:space="0" w:color="auto"/>
            <w:right w:val="none" w:sz="0" w:space="0" w:color="auto"/>
          </w:divBdr>
        </w:div>
        <w:div w:id="1066998342">
          <w:marLeft w:val="640"/>
          <w:marRight w:val="0"/>
          <w:marTop w:val="0"/>
          <w:marBottom w:val="0"/>
          <w:divBdr>
            <w:top w:val="none" w:sz="0" w:space="0" w:color="auto"/>
            <w:left w:val="none" w:sz="0" w:space="0" w:color="auto"/>
            <w:bottom w:val="none" w:sz="0" w:space="0" w:color="auto"/>
            <w:right w:val="none" w:sz="0" w:space="0" w:color="auto"/>
          </w:divBdr>
        </w:div>
        <w:div w:id="1984234845">
          <w:marLeft w:val="640"/>
          <w:marRight w:val="0"/>
          <w:marTop w:val="0"/>
          <w:marBottom w:val="0"/>
          <w:divBdr>
            <w:top w:val="none" w:sz="0" w:space="0" w:color="auto"/>
            <w:left w:val="none" w:sz="0" w:space="0" w:color="auto"/>
            <w:bottom w:val="none" w:sz="0" w:space="0" w:color="auto"/>
            <w:right w:val="none" w:sz="0" w:space="0" w:color="auto"/>
          </w:divBdr>
        </w:div>
        <w:div w:id="1149513419">
          <w:marLeft w:val="640"/>
          <w:marRight w:val="0"/>
          <w:marTop w:val="0"/>
          <w:marBottom w:val="0"/>
          <w:divBdr>
            <w:top w:val="none" w:sz="0" w:space="0" w:color="auto"/>
            <w:left w:val="none" w:sz="0" w:space="0" w:color="auto"/>
            <w:bottom w:val="none" w:sz="0" w:space="0" w:color="auto"/>
            <w:right w:val="none" w:sz="0" w:space="0" w:color="auto"/>
          </w:divBdr>
        </w:div>
        <w:div w:id="1170947836">
          <w:marLeft w:val="640"/>
          <w:marRight w:val="0"/>
          <w:marTop w:val="0"/>
          <w:marBottom w:val="0"/>
          <w:divBdr>
            <w:top w:val="none" w:sz="0" w:space="0" w:color="auto"/>
            <w:left w:val="none" w:sz="0" w:space="0" w:color="auto"/>
            <w:bottom w:val="none" w:sz="0" w:space="0" w:color="auto"/>
            <w:right w:val="none" w:sz="0" w:space="0" w:color="auto"/>
          </w:divBdr>
        </w:div>
        <w:div w:id="1773042807">
          <w:marLeft w:val="640"/>
          <w:marRight w:val="0"/>
          <w:marTop w:val="0"/>
          <w:marBottom w:val="0"/>
          <w:divBdr>
            <w:top w:val="none" w:sz="0" w:space="0" w:color="auto"/>
            <w:left w:val="none" w:sz="0" w:space="0" w:color="auto"/>
            <w:bottom w:val="none" w:sz="0" w:space="0" w:color="auto"/>
            <w:right w:val="none" w:sz="0" w:space="0" w:color="auto"/>
          </w:divBdr>
        </w:div>
        <w:div w:id="91518354">
          <w:marLeft w:val="640"/>
          <w:marRight w:val="0"/>
          <w:marTop w:val="0"/>
          <w:marBottom w:val="0"/>
          <w:divBdr>
            <w:top w:val="none" w:sz="0" w:space="0" w:color="auto"/>
            <w:left w:val="none" w:sz="0" w:space="0" w:color="auto"/>
            <w:bottom w:val="none" w:sz="0" w:space="0" w:color="auto"/>
            <w:right w:val="none" w:sz="0" w:space="0" w:color="auto"/>
          </w:divBdr>
        </w:div>
        <w:div w:id="2069299463">
          <w:marLeft w:val="640"/>
          <w:marRight w:val="0"/>
          <w:marTop w:val="0"/>
          <w:marBottom w:val="0"/>
          <w:divBdr>
            <w:top w:val="none" w:sz="0" w:space="0" w:color="auto"/>
            <w:left w:val="none" w:sz="0" w:space="0" w:color="auto"/>
            <w:bottom w:val="none" w:sz="0" w:space="0" w:color="auto"/>
            <w:right w:val="none" w:sz="0" w:space="0" w:color="auto"/>
          </w:divBdr>
        </w:div>
        <w:div w:id="2026594388">
          <w:marLeft w:val="640"/>
          <w:marRight w:val="0"/>
          <w:marTop w:val="0"/>
          <w:marBottom w:val="0"/>
          <w:divBdr>
            <w:top w:val="none" w:sz="0" w:space="0" w:color="auto"/>
            <w:left w:val="none" w:sz="0" w:space="0" w:color="auto"/>
            <w:bottom w:val="none" w:sz="0" w:space="0" w:color="auto"/>
            <w:right w:val="none" w:sz="0" w:space="0" w:color="auto"/>
          </w:divBdr>
        </w:div>
        <w:div w:id="549805916">
          <w:marLeft w:val="640"/>
          <w:marRight w:val="0"/>
          <w:marTop w:val="0"/>
          <w:marBottom w:val="0"/>
          <w:divBdr>
            <w:top w:val="none" w:sz="0" w:space="0" w:color="auto"/>
            <w:left w:val="none" w:sz="0" w:space="0" w:color="auto"/>
            <w:bottom w:val="none" w:sz="0" w:space="0" w:color="auto"/>
            <w:right w:val="none" w:sz="0" w:space="0" w:color="auto"/>
          </w:divBdr>
        </w:div>
        <w:div w:id="10647028">
          <w:marLeft w:val="640"/>
          <w:marRight w:val="0"/>
          <w:marTop w:val="0"/>
          <w:marBottom w:val="0"/>
          <w:divBdr>
            <w:top w:val="none" w:sz="0" w:space="0" w:color="auto"/>
            <w:left w:val="none" w:sz="0" w:space="0" w:color="auto"/>
            <w:bottom w:val="none" w:sz="0" w:space="0" w:color="auto"/>
            <w:right w:val="none" w:sz="0" w:space="0" w:color="auto"/>
          </w:divBdr>
        </w:div>
        <w:div w:id="958876284">
          <w:marLeft w:val="640"/>
          <w:marRight w:val="0"/>
          <w:marTop w:val="0"/>
          <w:marBottom w:val="0"/>
          <w:divBdr>
            <w:top w:val="none" w:sz="0" w:space="0" w:color="auto"/>
            <w:left w:val="none" w:sz="0" w:space="0" w:color="auto"/>
            <w:bottom w:val="none" w:sz="0" w:space="0" w:color="auto"/>
            <w:right w:val="none" w:sz="0" w:space="0" w:color="auto"/>
          </w:divBdr>
        </w:div>
        <w:div w:id="105122705">
          <w:marLeft w:val="640"/>
          <w:marRight w:val="0"/>
          <w:marTop w:val="0"/>
          <w:marBottom w:val="0"/>
          <w:divBdr>
            <w:top w:val="none" w:sz="0" w:space="0" w:color="auto"/>
            <w:left w:val="none" w:sz="0" w:space="0" w:color="auto"/>
            <w:bottom w:val="none" w:sz="0" w:space="0" w:color="auto"/>
            <w:right w:val="none" w:sz="0" w:space="0" w:color="auto"/>
          </w:divBdr>
        </w:div>
        <w:div w:id="923534669">
          <w:marLeft w:val="640"/>
          <w:marRight w:val="0"/>
          <w:marTop w:val="0"/>
          <w:marBottom w:val="0"/>
          <w:divBdr>
            <w:top w:val="none" w:sz="0" w:space="0" w:color="auto"/>
            <w:left w:val="none" w:sz="0" w:space="0" w:color="auto"/>
            <w:bottom w:val="none" w:sz="0" w:space="0" w:color="auto"/>
            <w:right w:val="none" w:sz="0" w:space="0" w:color="auto"/>
          </w:divBdr>
        </w:div>
        <w:div w:id="1517041249">
          <w:marLeft w:val="640"/>
          <w:marRight w:val="0"/>
          <w:marTop w:val="0"/>
          <w:marBottom w:val="0"/>
          <w:divBdr>
            <w:top w:val="none" w:sz="0" w:space="0" w:color="auto"/>
            <w:left w:val="none" w:sz="0" w:space="0" w:color="auto"/>
            <w:bottom w:val="none" w:sz="0" w:space="0" w:color="auto"/>
            <w:right w:val="none" w:sz="0" w:space="0" w:color="auto"/>
          </w:divBdr>
        </w:div>
        <w:div w:id="955794598">
          <w:marLeft w:val="640"/>
          <w:marRight w:val="0"/>
          <w:marTop w:val="0"/>
          <w:marBottom w:val="0"/>
          <w:divBdr>
            <w:top w:val="none" w:sz="0" w:space="0" w:color="auto"/>
            <w:left w:val="none" w:sz="0" w:space="0" w:color="auto"/>
            <w:bottom w:val="none" w:sz="0" w:space="0" w:color="auto"/>
            <w:right w:val="none" w:sz="0" w:space="0" w:color="auto"/>
          </w:divBdr>
        </w:div>
        <w:div w:id="592012717">
          <w:marLeft w:val="640"/>
          <w:marRight w:val="0"/>
          <w:marTop w:val="0"/>
          <w:marBottom w:val="0"/>
          <w:divBdr>
            <w:top w:val="none" w:sz="0" w:space="0" w:color="auto"/>
            <w:left w:val="none" w:sz="0" w:space="0" w:color="auto"/>
            <w:bottom w:val="none" w:sz="0" w:space="0" w:color="auto"/>
            <w:right w:val="none" w:sz="0" w:space="0" w:color="auto"/>
          </w:divBdr>
        </w:div>
        <w:div w:id="1426881354">
          <w:marLeft w:val="640"/>
          <w:marRight w:val="0"/>
          <w:marTop w:val="0"/>
          <w:marBottom w:val="0"/>
          <w:divBdr>
            <w:top w:val="none" w:sz="0" w:space="0" w:color="auto"/>
            <w:left w:val="none" w:sz="0" w:space="0" w:color="auto"/>
            <w:bottom w:val="none" w:sz="0" w:space="0" w:color="auto"/>
            <w:right w:val="none" w:sz="0" w:space="0" w:color="auto"/>
          </w:divBdr>
        </w:div>
        <w:div w:id="75052984">
          <w:marLeft w:val="640"/>
          <w:marRight w:val="0"/>
          <w:marTop w:val="0"/>
          <w:marBottom w:val="0"/>
          <w:divBdr>
            <w:top w:val="none" w:sz="0" w:space="0" w:color="auto"/>
            <w:left w:val="none" w:sz="0" w:space="0" w:color="auto"/>
            <w:bottom w:val="none" w:sz="0" w:space="0" w:color="auto"/>
            <w:right w:val="none" w:sz="0" w:space="0" w:color="auto"/>
          </w:divBdr>
        </w:div>
        <w:div w:id="737871310">
          <w:marLeft w:val="640"/>
          <w:marRight w:val="0"/>
          <w:marTop w:val="0"/>
          <w:marBottom w:val="0"/>
          <w:divBdr>
            <w:top w:val="none" w:sz="0" w:space="0" w:color="auto"/>
            <w:left w:val="none" w:sz="0" w:space="0" w:color="auto"/>
            <w:bottom w:val="none" w:sz="0" w:space="0" w:color="auto"/>
            <w:right w:val="none" w:sz="0" w:space="0" w:color="auto"/>
          </w:divBdr>
        </w:div>
        <w:div w:id="1003046124">
          <w:marLeft w:val="640"/>
          <w:marRight w:val="0"/>
          <w:marTop w:val="0"/>
          <w:marBottom w:val="0"/>
          <w:divBdr>
            <w:top w:val="none" w:sz="0" w:space="0" w:color="auto"/>
            <w:left w:val="none" w:sz="0" w:space="0" w:color="auto"/>
            <w:bottom w:val="none" w:sz="0" w:space="0" w:color="auto"/>
            <w:right w:val="none" w:sz="0" w:space="0" w:color="auto"/>
          </w:divBdr>
        </w:div>
        <w:div w:id="1029796967">
          <w:marLeft w:val="640"/>
          <w:marRight w:val="0"/>
          <w:marTop w:val="0"/>
          <w:marBottom w:val="0"/>
          <w:divBdr>
            <w:top w:val="none" w:sz="0" w:space="0" w:color="auto"/>
            <w:left w:val="none" w:sz="0" w:space="0" w:color="auto"/>
            <w:bottom w:val="none" w:sz="0" w:space="0" w:color="auto"/>
            <w:right w:val="none" w:sz="0" w:space="0" w:color="auto"/>
          </w:divBdr>
        </w:div>
        <w:div w:id="747457966">
          <w:marLeft w:val="640"/>
          <w:marRight w:val="0"/>
          <w:marTop w:val="0"/>
          <w:marBottom w:val="0"/>
          <w:divBdr>
            <w:top w:val="none" w:sz="0" w:space="0" w:color="auto"/>
            <w:left w:val="none" w:sz="0" w:space="0" w:color="auto"/>
            <w:bottom w:val="none" w:sz="0" w:space="0" w:color="auto"/>
            <w:right w:val="none" w:sz="0" w:space="0" w:color="auto"/>
          </w:divBdr>
        </w:div>
        <w:div w:id="651257903">
          <w:marLeft w:val="640"/>
          <w:marRight w:val="0"/>
          <w:marTop w:val="0"/>
          <w:marBottom w:val="0"/>
          <w:divBdr>
            <w:top w:val="none" w:sz="0" w:space="0" w:color="auto"/>
            <w:left w:val="none" w:sz="0" w:space="0" w:color="auto"/>
            <w:bottom w:val="none" w:sz="0" w:space="0" w:color="auto"/>
            <w:right w:val="none" w:sz="0" w:space="0" w:color="auto"/>
          </w:divBdr>
        </w:div>
        <w:div w:id="1826585256">
          <w:marLeft w:val="640"/>
          <w:marRight w:val="0"/>
          <w:marTop w:val="0"/>
          <w:marBottom w:val="0"/>
          <w:divBdr>
            <w:top w:val="none" w:sz="0" w:space="0" w:color="auto"/>
            <w:left w:val="none" w:sz="0" w:space="0" w:color="auto"/>
            <w:bottom w:val="none" w:sz="0" w:space="0" w:color="auto"/>
            <w:right w:val="none" w:sz="0" w:space="0" w:color="auto"/>
          </w:divBdr>
        </w:div>
        <w:div w:id="750395151">
          <w:marLeft w:val="640"/>
          <w:marRight w:val="0"/>
          <w:marTop w:val="0"/>
          <w:marBottom w:val="0"/>
          <w:divBdr>
            <w:top w:val="none" w:sz="0" w:space="0" w:color="auto"/>
            <w:left w:val="none" w:sz="0" w:space="0" w:color="auto"/>
            <w:bottom w:val="none" w:sz="0" w:space="0" w:color="auto"/>
            <w:right w:val="none" w:sz="0" w:space="0" w:color="auto"/>
          </w:divBdr>
        </w:div>
        <w:div w:id="249236710">
          <w:marLeft w:val="640"/>
          <w:marRight w:val="0"/>
          <w:marTop w:val="0"/>
          <w:marBottom w:val="0"/>
          <w:divBdr>
            <w:top w:val="none" w:sz="0" w:space="0" w:color="auto"/>
            <w:left w:val="none" w:sz="0" w:space="0" w:color="auto"/>
            <w:bottom w:val="none" w:sz="0" w:space="0" w:color="auto"/>
            <w:right w:val="none" w:sz="0" w:space="0" w:color="auto"/>
          </w:divBdr>
        </w:div>
        <w:div w:id="1875773402">
          <w:marLeft w:val="640"/>
          <w:marRight w:val="0"/>
          <w:marTop w:val="0"/>
          <w:marBottom w:val="0"/>
          <w:divBdr>
            <w:top w:val="none" w:sz="0" w:space="0" w:color="auto"/>
            <w:left w:val="none" w:sz="0" w:space="0" w:color="auto"/>
            <w:bottom w:val="none" w:sz="0" w:space="0" w:color="auto"/>
            <w:right w:val="none" w:sz="0" w:space="0" w:color="auto"/>
          </w:divBdr>
        </w:div>
        <w:div w:id="1333752983">
          <w:marLeft w:val="640"/>
          <w:marRight w:val="0"/>
          <w:marTop w:val="0"/>
          <w:marBottom w:val="0"/>
          <w:divBdr>
            <w:top w:val="none" w:sz="0" w:space="0" w:color="auto"/>
            <w:left w:val="none" w:sz="0" w:space="0" w:color="auto"/>
            <w:bottom w:val="none" w:sz="0" w:space="0" w:color="auto"/>
            <w:right w:val="none" w:sz="0" w:space="0" w:color="auto"/>
          </w:divBdr>
        </w:div>
        <w:div w:id="1603147964">
          <w:marLeft w:val="640"/>
          <w:marRight w:val="0"/>
          <w:marTop w:val="0"/>
          <w:marBottom w:val="0"/>
          <w:divBdr>
            <w:top w:val="none" w:sz="0" w:space="0" w:color="auto"/>
            <w:left w:val="none" w:sz="0" w:space="0" w:color="auto"/>
            <w:bottom w:val="none" w:sz="0" w:space="0" w:color="auto"/>
            <w:right w:val="none" w:sz="0" w:space="0" w:color="auto"/>
          </w:divBdr>
        </w:div>
        <w:div w:id="2074547498">
          <w:marLeft w:val="640"/>
          <w:marRight w:val="0"/>
          <w:marTop w:val="0"/>
          <w:marBottom w:val="0"/>
          <w:divBdr>
            <w:top w:val="none" w:sz="0" w:space="0" w:color="auto"/>
            <w:left w:val="none" w:sz="0" w:space="0" w:color="auto"/>
            <w:bottom w:val="none" w:sz="0" w:space="0" w:color="auto"/>
            <w:right w:val="none" w:sz="0" w:space="0" w:color="auto"/>
          </w:divBdr>
        </w:div>
        <w:div w:id="2076974834">
          <w:marLeft w:val="640"/>
          <w:marRight w:val="0"/>
          <w:marTop w:val="0"/>
          <w:marBottom w:val="0"/>
          <w:divBdr>
            <w:top w:val="none" w:sz="0" w:space="0" w:color="auto"/>
            <w:left w:val="none" w:sz="0" w:space="0" w:color="auto"/>
            <w:bottom w:val="none" w:sz="0" w:space="0" w:color="auto"/>
            <w:right w:val="none" w:sz="0" w:space="0" w:color="auto"/>
          </w:divBdr>
        </w:div>
        <w:div w:id="1231884375">
          <w:marLeft w:val="640"/>
          <w:marRight w:val="0"/>
          <w:marTop w:val="0"/>
          <w:marBottom w:val="0"/>
          <w:divBdr>
            <w:top w:val="none" w:sz="0" w:space="0" w:color="auto"/>
            <w:left w:val="none" w:sz="0" w:space="0" w:color="auto"/>
            <w:bottom w:val="none" w:sz="0" w:space="0" w:color="auto"/>
            <w:right w:val="none" w:sz="0" w:space="0" w:color="auto"/>
          </w:divBdr>
        </w:div>
        <w:div w:id="1844737810">
          <w:marLeft w:val="640"/>
          <w:marRight w:val="0"/>
          <w:marTop w:val="0"/>
          <w:marBottom w:val="0"/>
          <w:divBdr>
            <w:top w:val="none" w:sz="0" w:space="0" w:color="auto"/>
            <w:left w:val="none" w:sz="0" w:space="0" w:color="auto"/>
            <w:bottom w:val="none" w:sz="0" w:space="0" w:color="auto"/>
            <w:right w:val="none" w:sz="0" w:space="0" w:color="auto"/>
          </w:divBdr>
        </w:div>
        <w:div w:id="404227044">
          <w:marLeft w:val="640"/>
          <w:marRight w:val="0"/>
          <w:marTop w:val="0"/>
          <w:marBottom w:val="0"/>
          <w:divBdr>
            <w:top w:val="none" w:sz="0" w:space="0" w:color="auto"/>
            <w:left w:val="none" w:sz="0" w:space="0" w:color="auto"/>
            <w:bottom w:val="none" w:sz="0" w:space="0" w:color="auto"/>
            <w:right w:val="none" w:sz="0" w:space="0" w:color="auto"/>
          </w:divBdr>
        </w:div>
        <w:div w:id="948508340">
          <w:marLeft w:val="640"/>
          <w:marRight w:val="0"/>
          <w:marTop w:val="0"/>
          <w:marBottom w:val="0"/>
          <w:divBdr>
            <w:top w:val="none" w:sz="0" w:space="0" w:color="auto"/>
            <w:left w:val="none" w:sz="0" w:space="0" w:color="auto"/>
            <w:bottom w:val="none" w:sz="0" w:space="0" w:color="auto"/>
            <w:right w:val="none" w:sz="0" w:space="0" w:color="auto"/>
          </w:divBdr>
        </w:div>
        <w:div w:id="401948341">
          <w:marLeft w:val="640"/>
          <w:marRight w:val="0"/>
          <w:marTop w:val="0"/>
          <w:marBottom w:val="0"/>
          <w:divBdr>
            <w:top w:val="none" w:sz="0" w:space="0" w:color="auto"/>
            <w:left w:val="none" w:sz="0" w:space="0" w:color="auto"/>
            <w:bottom w:val="none" w:sz="0" w:space="0" w:color="auto"/>
            <w:right w:val="none" w:sz="0" w:space="0" w:color="auto"/>
          </w:divBdr>
        </w:div>
        <w:div w:id="822308930">
          <w:marLeft w:val="640"/>
          <w:marRight w:val="0"/>
          <w:marTop w:val="0"/>
          <w:marBottom w:val="0"/>
          <w:divBdr>
            <w:top w:val="none" w:sz="0" w:space="0" w:color="auto"/>
            <w:left w:val="none" w:sz="0" w:space="0" w:color="auto"/>
            <w:bottom w:val="none" w:sz="0" w:space="0" w:color="auto"/>
            <w:right w:val="none" w:sz="0" w:space="0" w:color="auto"/>
          </w:divBdr>
        </w:div>
        <w:div w:id="1102260599">
          <w:marLeft w:val="640"/>
          <w:marRight w:val="0"/>
          <w:marTop w:val="0"/>
          <w:marBottom w:val="0"/>
          <w:divBdr>
            <w:top w:val="none" w:sz="0" w:space="0" w:color="auto"/>
            <w:left w:val="none" w:sz="0" w:space="0" w:color="auto"/>
            <w:bottom w:val="none" w:sz="0" w:space="0" w:color="auto"/>
            <w:right w:val="none" w:sz="0" w:space="0" w:color="auto"/>
          </w:divBdr>
        </w:div>
        <w:div w:id="1020931298">
          <w:marLeft w:val="640"/>
          <w:marRight w:val="0"/>
          <w:marTop w:val="0"/>
          <w:marBottom w:val="0"/>
          <w:divBdr>
            <w:top w:val="none" w:sz="0" w:space="0" w:color="auto"/>
            <w:left w:val="none" w:sz="0" w:space="0" w:color="auto"/>
            <w:bottom w:val="none" w:sz="0" w:space="0" w:color="auto"/>
            <w:right w:val="none" w:sz="0" w:space="0" w:color="auto"/>
          </w:divBdr>
        </w:div>
        <w:div w:id="1910190386">
          <w:marLeft w:val="640"/>
          <w:marRight w:val="0"/>
          <w:marTop w:val="0"/>
          <w:marBottom w:val="0"/>
          <w:divBdr>
            <w:top w:val="none" w:sz="0" w:space="0" w:color="auto"/>
            <w:left w:val="none" w:sz="0" w:space="0" w:color="auto"/>
            <w:bottom w:val="none" w:sz="0" w:space="0" w:color="auto"/>
            <w:right w:val="none" w:sz="0" w:space="0" w:color="auto"/>
          </w:divBdr>
        </w:div>
        <w:div w:id="1539198973">
          <w:marLeft w:val="640"/>
          <w:marRight w:val="0"/>
          <w:marTop w:val="0"/>
          <w:marBottom w:val="0"/>
          <w:divBdr>
            <w:top w:val="none" w:sz="0" w:space="0" w:color="auto"/>
            <w:left w:val="none" w:sz="0" w:space="0" w:color="auto"/>
            <w:bottom w:val="none" w:sz="0" w:space="0" w:color="auto"/>
            <w:right w:val="none" w:sz="0" w:space="0" w:color="auto"/>
          </w:divBdr>
        </w:div>
        <w:div w:id="1251280668">
          <w:marLeft w:val="640"/>
          <w:marRight w:val="0"/>
          <w:marTop w:val="0"/>
          <w:marBottom w:val="0"/>
          <w:divBdr>
            <w:top w:val="none" w:sz="0" w:space="0" w:color="auto"/>
            <w:left w:val="none" w:sz="0" w:space="0" w:color="auto"/>
            <w:bottom w:val="none" w:sz="0" w:space="0" w:color="auto"/>
            <w:right w:val="none" w:sz="0" w:space="0" w:color="auto"/>
          </w:divBdr>
        </w:div>
        <w:div w:id="1233542478">
          <w:marLeft w:val="640"/>
          <w:marRight w:val="0"/>
          <w:marTop w:val="0"/>
          <w:marBottom w:val="0"/>
          <w:divBdr>
            <w:top w:val="none" w:sz="0" w:space="0" w:color="auto"/>
            <w:left w:val="none" w:sz="0" w:space="0" w:color="auto"/>
            <w:bottom w:val="none" w:sz="0" w:space="0" w:color="auto"/>
            <w:right w:val="none" w:sz="0" w:space="0" w:color="auto"/>
          </w:divBdr>
        </w:div>
        <w:div w:id="797456839">
          <w:marLeft w:val="640"/>
          <w:marRight w:val="0"/>
          <w:marTop w:val="0"/>
          <w:marBottom w:val="0"/>
          <w:divBdr>
            <w:top w:val="none" w:sz="0" w:space="0" w:color="auto"/>
            <w:left w:val="none" w:sz="0" w:space="0" w:color="auto"/>
            <w:bottom w:val="none" w:sz="0" w:space="0" w:color="auto"/>
            <w:right w:val="none" w:sz="0" w:space="0" w:color="auto"/>
          </w:divBdr>
        </w:div>
        <w:div w:id="265619531">
          <w:marLeft w:val="640"/>
          <w:marRight w:val="0"/>
          <w:marTop w:val="0"/>
          <w:marBottom w:val="0"/>
          <w:divBdr>
            <w:top w:val="none" w:sz="0" w:space="0" w:color="auto"/>
            <w:left w:val="none" w:sz="0" w:space="0" w:color="auto"/>
            <w:bottom w:val="none" w:sz="0" w:space="0" w:color="auto"/>
            <w:right w:val="none" w:sz="0" w:space="0" w:color="auto"/>
          </w:divBdr>
        </w:div>
        <w:div w:id="1037438180">
          <w:marLeft w:val="640"/>
          <w:marRight w:val="0"/>
          <w:marTop w:val="0"/>
          <w:marBottom w:val="0"/>
          <w:divBdr>
            <w:top w:val="none" w:sz="0" w:space="0" w:color="auto"/>
            <w:left w:val="none" w:sz="0" w:space="0" w:color="auto"/>
            <w:bottom w:val="none" w:sz="0" w:space="0" w:color="auto"/>
            <w:right w:val="none" w:sz="0" w:space="0" w:color="auto"/>
          </w:divBdr>
        </w:div>
        <w:div w:id="414594410">
          <w:marLeft w:val="640"/>
          <w:marRight w:val="0"/>
          <w:marTop w:val="0"/>
          <w:marBottom w:val="0"/>
          <w:divBdr>
            <w:top w:val="none" w:sz="0" w:space="0" w:color="auto"/>
            <w:left w:val="none" w:sz="0" w:space="0" w:color="auto"/>
            <w:bottom w:val="none" w:sz="0" w:space="0" w:color="auto"/>
            <w:right w:val="none" w:sz="0" w:space="0" w:color="auto"/>
          </w:divBdr>
        </w:div>
        <w:div w:id="1212381364">
          <w:marLeft w:val="640"/>
          <w:marRight w:val="0"/>
          <w:marTop w:val="0"/>
          <w:marBottom w:val="0"/>
          <w:divBdr>
            <w:top w:val="none" w:sz="0" w:space="0" w:color="auto"/>
            <w:left w:val="none" w:sz="0" w:space="0" w:color="auto"/>
            <w:bottom w:val="none" w:sz="0" w:space="0" w:color="auto"/>
            <w:right w:val="none" w:sz="0" w:space="0" w:color="auto"/>
          </w:divBdr>
        </w:div>
        <w:div w:id="772481143">
          <w:marLeft w:val="640"/>
          <w:marRight w:val="0"/>
          <w:marTop w:val="0"/>
          <w:marBottom w:val="0"/>
          <w:divBdr>
            <w:top w:val="none" w:sz="0" w:space="0" w:color="auto"/>
            <w:left w:val="none" w:sz="0" w:space="0" w:color="auto"/>
            <w:bottom w:val="none" w:sz="0" w:space="0" w:color="auto"/>
            <w:right w:val="none" w:sz="0" w:space="0" w:color="auto"/>
          </w:divBdr>
        </w:div>
        <w:div w:id="10379021">
          <w:marLeft w:val="640"/>
          <w:marRight w:val="0"/>
          <w:marTop w:val="0"/>
          <w:marBottom w:val="0"/>
          <w:divBdr>
            <w:top w:val="none" w:sz="0" w:space="0" w:color="auto"/>
            <w:left w:val="none" w:sz="0" w:space="0" w:color="auto"/>
            <w:bottom w:val="none" w:sz="0" w:space="0" w:color="auto"/>
            <w:right w:val="none" w:sz="0" w:space="0" w:color="auto"/>
          </w:divBdr>
        </w:div>
        <w:div w:id="578832445">
          <w:marLeft w:val="640"/>
          <w:marRight w:val="0"/>
          <w:marTop w:val="0"/>
          <w:marBottom w:val="0"/>
          <w:divBdr>
            <w:top w:val="none" w:sz="0" w:space="0" w:color="auto"/>
            <w:left w:val="none" w:sz="0" w:space="0" w:color="auto"/>
            <w:bottom w:val="none" w:sz="0" w:space="0" w:color="auto"/>
            <w:right w:val="none" w:sz="0" w:space="0" w:color="auto"/>
          </w:divBdr>
        </w:div>
        <w:div w:id="1612735430">
          <w:marLeft w:val="640"/>
          <w:marRight w:val="0"/>
          <w:marTop w:val="0"/>
          <w:marBottom w:val="0"/>
          <w:divBdr>
            <w:top w:val="none" w:sz="0" w:space="0" w:color="auto"/>
            <w:left w:val="none" w:sz="0" w:space="0" w:color="auto"/>
            <w:bottom w:val="none" w:sz="0" w:space="0" w:color="auto"/>
            <w:right w:val="none" w:sz="0" w:space="0" w:color="auto"/>
          </w:divBdr>
        </w:div>
        <w:div w:id="1528373821">
          <w:marLeft w:val="640"/>
          <w:marRight w:val="0"/>
          <w:marTop w:val="0"/>
          <w:marBottom w:val="0"/>
          <w:divBdr>
            <w:top w:val="none" w:sz="0" w:space="0" w:color="auto"/>
            <w:left w:val="none" w:sz="0" w:space="0" w:color="auto"/>
            <w:bottom w:val="none" w:sz="0" w:space="0" w:color="auto"/>
            <w:right w:val="none" w:sz="0" w:space="0" w:color="auto"/>
          </w:divBdr>
        </w:div>
        <w:div w:id="245695349">
          <w:marLeft w:val="640"/>
          <w:marRight w:val="0"/>
          <w:marTop w:val="0"/>
          <w:marBottom w:val="0"/>
          <w:divBdr>
            <w:top w:val="none" w:sz="0" w:space="0" w:color="auto"/>
            <w:left w:val="none" w:sz="0" w:space="0" w:color="auto"/>
            <w:bottom w:val="none" w:sz="0" w:space="0" w:color="auto"/>
            <w:right w:val="none" w:sz="0" w:space="0" w:color="auto"/>
          </w:divBdr>
        </w:div>
        <w:div w:id="550920050">
          <w:marLeft w:val="640"/>
          <w:marRight w:val="0"/>
          <w:marTop w:val="0"/>
          <w:marBottom w:val="0"/>
          <w:divBdr>
            <w:top w:val="none" w:sz="0" w:space="0" w:color="auto"/>
            <w:left w:val="none" w:sz="0" w:space="0" w:color="auto"/>
            <w:bottom w:val="none" w:sz="0" w:space="0" w:color="auto"/>
            <w:right w:val="none" w:sz="0" w:space="0" w:color="auto"/>
          </w:divBdr>
        </w:div>
        <w:div w:id="1170222279">
          <w:marLeft w:val="640"/>
          <w:marRight w:val="0"/>
          <w:marTop w:val="0"/>
          <w:marBottom w:val="0"/>
          <w:divBdr>
            <w:top w:val="none" w:sz="0" w:space="0" w:color="auto"/>
            <w:left w:val="none" w:sz="0" w:space="0" w:color="auto"/>
            <w:bottom w:val="none" w:sz="0" w:space="0" w:color="auto"/>
            <w:right w:val="none" w:sz="0" w:space="0" w:color="auto"/>
          </w:divBdr>
        </w:div>
        <w:div w:id="1815832882">
          <w:marLeft w:val="640"/>
          <w:marRight w:val="0"/>
          <w:marTop w:val="0"/>
          <w:marBottom w:val="0"/>
          <w:divBdr>
            <w:top w:val="none" w:sz="0" w:space="0" w:color="auto"/>
            <w:left w:val="none" w:sz="0" w:space="0" w:color="auto"/>
            <w:bottom w:val="none" w:sz="0" w:space="0" w:color="auto"/>
            <w:right w:val="none" w:sz="0" w:space="0" w:color="auto"/>
          </w:divBdr>
        </w:div>
        <w:div w:id="1501197284">
          <w:marLeft w:val="640"/>
          <w:marRight w:val="0"/>
          <w:marTop w:val="0"/>
          <w:marBottom w:val="0"/>
          <w:divBdr>
            <w:top w:val="none" w:sz="0" w:space="0" w:color="auto"/>
            <w:left w:val="none" w:sz="0" w:space="0" w:color="auto"/>
            <w:bottom w:val="none" w:sz="0" w:space="0" w:color="auto"/>
            <w:right w:val="none" w:sz="0" w:space="0" w:color="auto"/>
          </w:divBdr>
        </w:div>
        <w:div w:id="353580711">
          <w:marLeft w:val="640"/>
          <w:marRight w:val="0"/>
          <w:marTop w:val="0"/>
          <w:marBottom w:val="0"/>
          <w:divBdr>
            <w:top w:val="none" w:sz="0" w:space="0" w:color="auto"/>
            <w:left w:val="none" w:sz="0" w:space="0" w:color="auto"/>
            <w:bottom w:val="none" w:sz="0" w:space="0" w:color="auto"/>
            <w:right w:val="none" w:sz="0" w:space="0" w:color="auto"/>
          </w:divBdr>
        </w:div>
        <w:div w:id="881600535">
          <w:marLeft w:val="640"/>
          <w:marRight w:val="0"/>
          <w:marTop w:val="0"/>
          <w:marBottom w:val="0"/>
          <w:divBdr>
            <w:top w:val="none" w:sz="0" w:space="0" w:color="auto"/>
            <w:left w:val="none" w:sz="0" w:space="0" w:color="auto"/>
            <w:bottom w:val="none" w:sz="0" w:space="0" w:color="auto"/>
            <w:right w:val="none" w:sz="0" w:space="0" w:color="auto"/>
          </w:divBdr>
        </w:div>
        <w:div w:id="202637936">
          <w:marLeft w:val="640"/>
          <w:marRight w:val="0"/>
          <w:marTop w:val="0"/>
          <w:marBottom w:val="0"/>
          <w:divBdr>
            <w:top w:val="none" w:sz="0" w:space="0" w:color="auto"/>
            <w:left w:val="none" w:sz="0" w:space="0" w:color="auto"/>
            <w:bottom w:val="none" w:sz="0" w:space="0" w:color="auto"/>
            <w:right w:val="none" w:sz="0" w:space="0" w:color="auto"/>
          </w:divBdr>
        </w:div>
        <w:div w:id="93061451">
          <w:marLeft w:val="640"/>
          <w:marRight w:val="0"/>
          <w:marTop w:val="0"/>
          <w:marBottom w:val="0"/>
          <w:divBdr>
            <w:top w:val="none" w:sz="0" w:space="0" w:color="auto"/>
            <w:left w:val="none" w:sz="0" w:space="0" w:color="auto"/>
            <w:bottom w:val="none" w:sz="0" w:space="0" w:color="auto"/>
            <w:right w:val="none" w:sz="0" w:space="0" w:color="auto"/>
          </w:divBdr>
        </w:div>
        <w:div w:id="823280060">
          <w:marLeft w:val="640"/>
          <w:marRight w:val="0"/>
          <w:marTop w:val="0"/>
          <w:marBottom w:val="0"/>
          <w:divBdr>
            <w:top w:val="none" w:sz="0" w:space="0" w:color="auto"/>
            <w:left w:val="none" w:sz="0" w:space="0" w:color="auto"/>
            <w:bottom w:val="none" w:sz="0" w:space="0" w:color="auto"/>
            <w:right w:val="none" w:sz="0" w:space="0" w:color="auto"/>
          </w:divBdr>
        </w:div>
        <w:div w:id="1535070531">
          <w:marLeft w:val="640"/>
          <w:marRight w:val="0"/>
          <w:marTop w:val="0"/>
          <w:marBottom w:val="0"/>
          <w:divBdr>
            <w:top w:val="none" w:sz="0" w:space="0" w:color="auto"/>
            <w:left w:val="none" w:sz="0" w:space="0" w:color="auto"/>
            <w:bottom w:val="none" w:sz="0" w:space="0" w:color="auto"/>
            <w:right w:val="none" w:sz="0" w:space="0" w:color="auto"/>
          </w:divBdr>
        </w:div>
        <w:div w:id="474294204">
          <w:marLeft w:val="640"/>
          <w:marRight w:val="0"/>
          <w:marTop w:val="0"/>
          <w:marBottom w:val="0"/>
          <w:divBdr>
            <w:top w:val="none" w:sz="0" w:space="0" w:color="auto"/>
            <w:left w:val="none" w:sz="0" w:space="0" w:color="auto"/>
            <w:bottom w:val="none" w:sz="0" w:space="0" w:color="auto"/>
            <w:right w:val="none" w:sz="0" w:space="0" w:color="auto"/>
          </w:divBdr>
        </w:div>
        <w:div w:id="1685471955">
          <w:marLeft w:val="640"/>
          <w:marRight w:val="0"/>
          <w:marTop w:val="0"/>
          <w:marBottom w:val="0"/>
          <w:divBdr>
            <w:top w:val="none" w:sz="0" w:space="0" w:color="auto"/>
            <w:left w:val="none" w:sz="0" w:space="0" w:color="auto"/>
            <w:bottom w:val="none" w:sz="0" w:space="0" w:color="auto"/>
            <w:right w:val="none" w:sz="0" w:space="0" w:color="auto"/>
          </w:divBdr>
        </w:div>
        <w:div w:id="941883834">
          <w:marLeft w:val="640"/>
          <w:marRight w:val="0"/>
          <w:marTop w:val="0"/>
          <w:marBottom w:val="0"/>
          <w:divBdr>
            <w:top w:val="none" w:sz="0" w:space="0" w:color="auto"/>
            <w:left w:val="none" w:sz="0" w:space="0" w:color="auto"/>
            <w:bottom w:val="none" w:sz="0" w:space="0" w:color="auto"/>
            <w:right w:val="none" w:sz="0" w:space="0" w:color="auto"/>
          </w:divBdr>
        </w:div>
        <w:div w:id="1476872605">
          <w:marLeft w:val="640"/>
          <w:marRight w:val="0"/>
          <w:marTop w:val="0"/>
          <w:marBottom w:val="0"/>
          <w:divBdr>
            <w:top w:val="none" w:sz="0" w:space="0" w:color="auto"/>
            <w:left w:val="none" w:sz="0" w:space="0" w:color="auto"/>
            <w:bottom w:val="none" w:sz="0" w:space="0" w:color="auto"/>
            <w:right w:val="none" w:sz="0" w:space="0" w:color="auto"/>
          </w:divBdr>
        </w:div>
        <w:div w:id="635719140">
          <w:marLeft w:val="640"/>
          <w:marRight w:val="0"/>
          <w:marTop w:val="0"/>
          <w:marBottom w:val="0"/>
          <w:divBdr>
            <w:top w:val="none" w:sz="0" w:space="0" w:color="auto"/>
            <w:left w:val="none" w:sz="0" w:space="0" w:color="auto"/>
            <w:bottom w:val="none" w:sz="0" w:space="0" w:color="auto"/>
            <w:right w:val="none" w:sz="0" w:space="0" w:color="auto"/>
          </w:divBdr>
        </w:div>
        <w:div w:id="962929537">
          <w:marLeft w:val="640"/>
          <w:marRight w:val="0"/>
          <w:marTop w:val="0"/>
          <w:marBottom w:val="0"/>
          <w:divBdr>
            <w:top w:val="none" w:sz="0" w:space="0" w:color="auto"/>
            <w:left w:val="none" w:sz="0" w:space="0" w:color="auto"/>
            <w:bottom w:val="none" w:sz="0" w:space="0" w:color="auto"/>
            <w:right w:val="none" w:sz="0" w:space="0" w:color="auto"/>
          </w:divBdr>
        </w:div>
        <w:div w:id="389962785">
          <w:marLeft w:val="640"/>
          <w:marRight w:val="0"/>
          <w:marTop w:val="0"/>
          <w:marBottom w:val="0"/>
          <w:divBdr>
            <w:top w:val="none" w:sz="0" w:space="0" w:color="auto"/>
            <w:left w:val="none" w:sz="0" w:space="0" w:color="auto"/>
            <w:bottom w:val="none" w:sz="0" w:space="0" w:color="auto"/>
            <w:right w:val="none" w:sz="0" w:space="0" w:color="auto"/>
          </w:divBdr>
        </w:div>
        <w:div w:id="328101876">
          <w:marLeft w:val="640"/>
          <w:marRight w:val="0"/>
          <w:marTop w:val="0"/>
          <w:marBottom w:val="0"/>
          <w:divBdr>
            <w:top w:val="none" w:sz="0" w:space="0" w:color="auto"/>
            <w:left w:val="none" w:sz="0" w:space="0" w:color="auto"/>
            <w:bottom w:val="none" w:sz="0" w:space="0" w:color="auto"/>
            <w:right w:val="none" w:sz="0" w:space="0" w:color="auto"/>
          </w:divBdr>
        </w:div>
        <w:div w:id="111750741">
          <w:marLeft w:val="640"/>
          <w:marRight w:val="0"/>
          <w:marTop w:val="0"/>
          <w:marBottom w:val="0"/>
          <w:divBdr>
            <w:top w:val="none" w:sz="0" w:space="0" w:color="auto"/>
            <w:left w:val="none" w:sz="0" w:space="0" w:color="auto"/>
            <w:bottom w:val="none" w:sz="0" w:space="0" w:color="auto"/>
            <w:right w:val="none" w:sz="0" w:space="0" w:color="auto"/>
          </w:divBdr>
        </w:div>
        <w:div w:id="171455117">
          <w:marLeft w:val="640"/>
          <w:marRight w:val="0"/>
          <w:marTop w:val="0"/>
          <w:marBottom w:val="0"/>
          <w:divBdr>
            <w:top w:val="none" w:sz="0" w:space="0" w:color="auto"/>
            <w:left w:val="none" w:sz="0" w:space="0" w:color="auto"/>
            <w:bottom w:val="none" w:sz="0" w:space="0" w:color="auto"/>
            <w:right w:val="none" w:sz="0" w:space="0" w:color="auto"/>
          </w:divBdr>
        </w:div>
        <w:div w:id="1819764303">
          <w:marLeft w:val="640"/>
          <w:marRight w:val="0"/>
          <w:marTop w:val="0"/>
          <w:marBottom w:val="0"/>
          <w:divBdr>
            <w:top w:val="none" w:sz="0" w:space="0" w:color="auto"/>
            <w:left w:val="none" w:sz="0" w:space="0" w:color="auto"/>
            <w:bottom w:val="none" w:sz="0" w:space="0" w:color="auto"/>
            <w:right w:val="none" w:sz="0" w:space="0" w:color="auto"/>
          </w:divBdr>
        </w:div>
        <w:div w:id="429929791">
          <w:marLeft w:val="640"/>
          <w:marRight w:val="0"/>
          <w:marTop w:val="0"/>
          <w:marBottom w:val="0"/>
          <w:divBdr>
            <w:top w:val="none" w:sz="0" w:space="0" w:color="auto"/>
            <w:left w:val="none" w:sz="0" w:space="0" w:color="auto"/>
            <w:bottom w:val="none" w:sz="0" w:space="0" w:color="auto"/>
            <w:right w:val="none" w:sz="0" w:space="0" w:color="auto"/>
          </w:divBdr>
        </w:div>
        <w:div w:id="1369144854">
          <w:marLeft w:val="640"/>
          <w:marRight w:val="0"/>
          <w:marTop w:val="0"/>
          <w:marBottom w:val="0"/>
          <w:divBdr>
            <w:top w:val="none" w:sz="0" w:space="0" w:color="auto"/>
            <w:left w:val="none" w:sz="0" w:space="0" w:color="auto"/>
            <w:bottom w:val="none" w:sz="0" w:space="0" w:color="auto"/>
            <w:right w:val="none" w:sz="0" w:space="0" w:color="auto"/>
          </w:divBdr>
        </w:div>
        <w:div w:id="827290028">
          <w:marLeft w:val="640"/>
          <w:marRight w:val="0"/>
          <w:marTop w:val="0"/>
          <w:marBottom w:val="0"/>
          <w:divBdr>
            <w:top w:val="none" w:sz="0" w:space="0" w:color="auto"/>
            <w:left w:val="none" w:sz="0" w:space="0" w:color="auto"/>
            <w:bottom w:val="none" w:sz="0" w:space="0" w:color="auto"/>
            <w:right w:val="none" w:sz="0" w:space="0" w:color="auto"/>
          </w:divBdr>
        </w:div>
        <w:div w:id="1877083346">
          <w:marLeft w:val="640"/>
          <w:marRight w:val="0"/>
          <w:marTop w:val="0"/>
          <w:marBottom w:val="0"/>
          <w:divBdr>
            <w:top w:val="none" w:sz="0" w:space="0" w:color="auto"/>
            <w:left w:val="none" w:sz="0" w:space="0" w:color="auto"/>
            <w:bottom w:val="none" w:sz="0" w:space="0" w:color="auto"/>
            <w:right w:val="none" w:sz="0" w:space="0" w:color="auto"/>
          </w:divBdr>
        </w:div>
        <w:div w:id="1768964133">
          <w:marLeft w:val="640"/>
          <w:marRight w:val="0"/>
          <w:marTop w:val="0"/>
          <w:marBottom w:val="0"/>
          <w:divBdr>
            <w:top w:val="none" w:sz="0" w:space="0" w:color="auto"/>
            <w:left w:val="none" w:sz="0" w:space="0" w:color="auto"/>
            <w:bottom w:val="none" w:sz="0" w:space="0" w:color="auto"/>
            <w:right w:val="none" w:sz="0" w:space="0" w:color="auto"/>
          </w:divBdr>
        </w:div>
        <w:div w:id="1471246725">
          <w:marLeft w:val="640"/>
          <w:marRight w:val="0"/>
          <w:marTop w:val="0"/>
          <w:marBottom w:val="0"/>
          <w:divBdr>
            <w:top w:val="none" w:sz="0" w:space="0" w:color="auto"/>
            <w:left w:val="none" w:sz="0" w:space="0" w:color="auto"/>
            <w:bottom w:val="none" w:sz="0" w:space="0" w:color="auto"/>
            <w:right w:val="none" w:sz="0" w:space="0" w:color="auto"/>
          </w:divBdr>
        </w:div>
        <w:div w:id="868838624">
          <w:marLeft w:val="640"/>
          <w:marRight w:val="0"/>
          <w:marTop w:val="0"/>
          <w:marBottom w:val="0"/>
          <w:divBdr>
            <w:top w:val="none" w:sz="0" w:space="0" w:color="auto"/>
            <w:left w:val="none" w:sz="0" w:space="0" w:color="auto"/>
            <w:bottom w:val="none" w:sz="0" w:space="0" w:color="auto"/>
            <w:right w:val="none" w:sz="0" w:space="0" w:color="auto"/>
          </w:divBdr>
        </w:div>
        <w:div w:id="36703219">
          <w:marLeft w:val="640"/>
          <w:marRight w:val="0"/>
          <w:marTop w:val="0"/>
          <w:marBottom w:val="0"/>
          <w:divBdr>
            <w:top w:val="none" w:sz="0" w:space="0" w:color="auto"/>
            <w:left w:val="none" w:sz="0" w:space="0" w:color="auto"/>
            <w:bottom w:val="none" w:sz="0" w:space="0" w:color="auto"/>
            <w:right w:val="none" w:sz="0" w:space="0" w:color="auto"/>
          </w:divBdr>
        </w:div>
        <w:div w:id="107160074">
          <w:marLeft w:val="640"/>
          <w:marRight w:val="0"/>
          <w:marTop w:val="0"/>
          <w:marBottom w:val="0"/>
          <w:divBdr>
            <w:top w:val="none" w:sz="0" w:space="0" w:color="auto"/>
            <w:left w:val="none" w:sz="0" w:space="0" w:color="auto"/>
            <w:bottom w:val="none" w:sz="0" w:space="0" w:color="auto"/>
            <w:right w:val="none" w:sz="0" w:space="0" w:color="auto"/>
          </w:divBdr>
        </w:div>
        <w:div w:id="2016876871">
          <w:marLeft w:val="640"/>
          <w:marRight w:val="0"/>
          <w:marTop w:val="0"/>
          <w:marBottom w:val="0"/>
          <w:divBdr>
            <w:top w:val="none" w:sz="0" w:space="0" w:color="auto"/>
            <w:left w:val="none" w:sz="0" w:space="0" w:color="auto"/>
            <w:bottom w:val="none" w:sz="0" w:space="0" w:color="auto"/>
            <w:right w:val="none" w:sz="0" w:space="0" w:color="auto"/>
          </w:divBdr>
        </w:div>
        <w:div w:id="1458451755">
          <w:marLeft w:val="640"/>
          <w:marRight w:val="0"/>
          <w:marTop w:val="0"/>
          <w:marBottom w:val="0"/>
          <w:divBdr>
            <w:top w:val="none" w:sz="0" w:space="0" w:color="auto"/>
            <w:left w:val="none" w:sz="0" w:space="0" w:color="auto"/>
            <w:bottom w:val="none" w:sz="0" w:space="0" w:color="auto"/>
            <w:right w:val="none" w:sz="0" w:space="0" w:color="auto"/>
          </w:divBdr>
        </w:div>
        <w:div w:id="1362591397">
          <w:marLeft w:val="640"/>
          <w:marRight w:val="0"/>
          <w:marTop w:val="0"/>
          <w:marBottom w:val="0"/>
          <w:divBdr>
            <w:top w:val="none" w:sz="0" w:space="0" w:color="auto"/>
            <w:left w:val="none" w:sz="0" w:space="0" w:color="auto"/>
            <w:bottom w:val="none" w:sz="0" w:space="0" w:color="auto"/>
            <w:right w:val="none" w:sz="0" w:space="0" w:color="auto"/>
          </w:divBdr>
        </w:div>
        <w:div w:id="831222071">
          <w:marLeft w:val="640"/>
          <w:marRight w:val="0"/>
          <w:marTop w:val="0"/>
          <w:marBottom w:val="0"/>
          <w:divBdr>
            <w:top w:val="none" w:sz="0" w:space="0" w:color="auto"/>
            <w:left w:val="none" w:sz="0" w:space="0" w:color="auto"/>
            <w:bottom w:val="none" w:sz="0" w:space="0" w:color="auto"/>
            <w:right w:val="none" w:sz="0" w:space="0" w:color="auto"/>
          </w:divBdr>
        </w:div>
        <w:div w:id="93675706">
          <w:marLeft w:val="640"/>
          <w:marRight w:val="0"/>
          <w:marTop w:val="0"/>
          <w:marBottom w:val="0"/>
          <w:divBdr>
            <w:top w:val="none" w:sz="0" w:space="0" w:color="auto"/>
            <w:left w:val="none" w:sz="0" w:space="0" w:color="auto"/>
            <w:bottom w:val="none" w:sz="0" w:space="0" w:color="auto"/>
            <w:right w:val="none" w:sz="0" w:space="0" w:color="auto"/>
          </w:divBdr>
        </w:div>
        <w:div w:id="1622881428">
          <w:marLeft w:val="640"/>
          <w:marRight w:val="0"/>
          <w:marTop w:val="0"/>
          <w:marBottom w:val="0"/>
          <w:divBdr>
            <w:top w:val="none" w:sz="0" w:space="0" w:color="auto"/>
            <w:left w:val="none" w:sz="0" w:space="0" w:color="auto"/>
            <w:bottom w:val="none" w:sz="0" w:space="0" w:color="auto"/>
            <w:right w:val="none" w:sz="0" w:space="0" w:color="auto"/>
          </w:divBdr>
        </w:div>
        <w:div w:id="404375007">
          <w:marLeft w:val="640"/>
          <w:marRight w:val="0"/>
          <w:marTop w:val="0"/>
          <w:marBottom w:val="0"/>
          <w:divBdr>
            <w:top w:val="none" w:sz="0" w:space="0" w:color="auto"/>
            <w:left w:val="none" w:sz="0" w:space="0" w:color="auto"/>
            <w:bottom w:val="none" w:sz="0" w:space="0" w:color="auto"/>
            <w:right w:val="none" w:sz="0" w:space="0" w:color="auto"/>
          </w:divBdr>
        </w:div>
        <w:div w:id="605234061">
          <w:marLeft w:val="640"/>
          <w:marRight w:val="0"/>
          <w:marTop w:val="0"/>
          <w:marBottom w:val="0"/>
          <w:divBdr>
            <w:top w:val="none" w:sz="0" w:space="0" w:color="auto"/>
            <w:left w:val="none" w:sz="0" w:space="0" w:color="auto"/>
            <w:bottom w:val="none" w:sz="0" w:space="0" w:color="auto"/>
            <w:right w:val="none" w:sz="0" w:space="0" w:color="auto"/>
          </w:divBdr>
        </w:div>
      </w:divsChild>
    </w:div>
    <w:div w:id="2071689727">
      <w:bodyDiv w:val="1"/>
      <w:marLeft w:val="0"/>
      <w:marRight w:val="0"/>
      <w:marTop w:val="0"/>
      <w:marBottom w:val="0"/>
      <w:divBdr>
        <w:top w:val="none" w:sz="0" w:space="0" w:color="auto"/>
        <w:left w:val="none" w:sz="0" w:space="0" w:color="auto"/>
        <w:bottom w:val="none" w:sz="0" w:space="0" w:color="auto"/>
        <w:right w:val="none" w:sz="0" w:space="0" w:color="auto"/>
      </w:divBdr>
      <w:divsChild>
        <w:div w:id="564681801">
          <w:marLeft w:val="640"/>
          <w:marRight w:val="0"/>
          <w:marTop w:val="0"/>
          <w:marBottom w:val="0"/>
          <w:divBdr>
            <w:top w:val="none" w:sz="0" w:space="0" w:color="auto"/>
            <w:left w:val="none" w:sz="0" w:space="0" w:color="auto"/>
            <w:bottom w:val="none" w:sz="0" w:space="0" w:color="auto"/>
            <w:right w:val="none" w:sz="0" w:space="0" w:color="auto"/>
          </w:divBdr>
        </w:div>
        <w:div w:id="1948269026">
          <w:marLeft w:val="640"/>
          <w:marRight w:val="0"/>
          <w:marTop w:val="0"/>
          <w:marBottom w:val="0"/>
          <w:divBdr>
            <w:top w:val="none" w:sz="0" w:space="0" w:color="auto"/>
            <w:left w:val="none" w:sz="0" w:space="0" w:color="auto"/>
            <w:bottom w:val="none" w:sz="0" w:space="0" w:color="auto"/>
            <w:right w:val="none" w:sz="0" w:space="0" w:color="auto"/>
          </w:divBdr>
        </w:div>
        <w:div w:id="656421951">
          <w:marLeft w:val="640"/>
          <w:marRight w:val="0"/>
          <w:marTop w:val="0"/>
          <w:marBottom w:val="0"/>
          <w:divBdr>
            <w:top w:val="none" w:sz="0" w:space="0" w:color="auto"/>
            <w:left w:val="none" w:sz="0" w:space="0" w:color="auto"/>
            <w:bottom w:val="none" w:sz="0" w:space="0" w:color="auto"/>
            <w:right w:val="none" w:sz="0" w:space="0" w:color="auto"/>
          </w:divBdr>
        </w:div>
        <w:div w:id="1635406690">
          <w:marLeft w:val="640"/>
          <w:marRight w:val="0"/>
          <w:marTop w:val="0"/>
          <w:marBottom w:val="0"/>
          <w:divBdr>
            <w:top w:val="none" w:sz="0" w:space="0" w:color="auto"/>
            <w:left w:val="none" w:sz="0" w:space="0" w:color="auto"/>
            <w:bottom w:val="none" w:sz="0" w:space="0" w:color="auto"/>
            <w:right w:val="none" w:sz="0" w:space="0" w:color="auto"/>
          </w:divBdr>
        </w:div>
        <w:div w:id="2036999923">
          <w:marLeft w:val="640"/>
          <w:marRight w:val="0"/>
          <w:marTop w:val="0"/>
          <w:marBottom w:val="0"/>
          <w:divBdr>
            <w:top w:val="none" w:sz="0" w:space="0" w:color="auto"/>
            <w:left w:val="none" w:sz="0" w:space="0" w:color="auto"/>
            <w:bottom w:val="none" w:sz="0" w:space="0" w:color="auto"/>
            <w:right w:val="none" w:sz="0" w:space="0" w:color="auto"/>
          </w:divBdr>
        </w:div>
        <w:div w:id="1206941735">
          <w:marLeft w:val="640"/>
          <w:marRight w:val="0"/>
          <w:marTop w:val="0"/>
          <w:marBottom w:val="0"/>
          <w:divBdr>
            <w:top w:val="none" w:sz="0" w:space="0" w:color="auto"/>
            <w:left w:val="none" w:sz="0" w:space="0" w:color="auto"/>
            <w:bottom w:val="none" w:sz="0" w:space="0" w:color="auto"/>
            <w:right w:val="none" w:sz="0" w:space="0" w:color="auto"/>
          </w:divBdr>
        </w:div>
        <w:div w:id="770128640">
          <w:marLeft w:val="640"/>
          <w:marRight w:val="0"/>
          <w:marTop w:val="0"/>
          <w:marBottom w:val="0"/>
          <w:divBdr>
            <w:top w:val="none" w:sz="0" w:space="0" w:color="auto"/>
            <w:left w:val="none" w:sz="0" w:space="0" w:color="auto"/>
            <w:bottom w:val="none" w:sz="0" w:space="0" w:color="auto"/>
            <w:right w:val="none" w:sz="0" w:space="0" w:color="auto"/>
          </w:divBdr>
        </w:div>
        <w:div w:id="107283851">
          <w:marLeft w:val="640"/>
          <w:marRight w:val="0"/>
          <w:marTop w:val="0"/>
          <w:marBottom w:val="0"/>
          <w:divBdr>
            <w:top w:val="none" w:sz="0" w:space="0" w:color="auto"/>
            <w:left w:val="none" w:sz="0" w:space="0" w:color="auto"/>
            <w:bottom w:val="none" w:sz="0" w:space="0" w:color="auto"/>
            <w:right w:val="none" w:sz="0" w:space="0" w:color="auto"/>
          </w:divBdr>
        </w:div>
        <w:div w:id="670183709">
          <w:marLeft w:val="640"/>
          <w:marRight w:val="0"/>
          <w:marTop w:val="0"/>
          <w:marBottom w:val="0"/>
          <w:divBdr>
            <w:top w:val="none" w:sz="0" w:space="0" w:color="auto"/>
            <w:left w:val="none" w:sz="0" w:space="0" w:color="auto"/>
            <w:bottom w:val="none" w:sz="0" w:space="0" w:color="auto"/>
            <w:right w:val="none" w:sz="0" w:space="0" w:color="auto"/>
          </w:divBdr>
        </w:div>
        <w:div w:id="1273366634">
          <w:marLeft w:val="640"/>
          <w:marRight w:val="0"/>
          <w:marTop w:val="0"/>
          <w:marBottom w:val="0"/>
          <w:divBdr>
            <w:top w:val="none" w:sz="0" w:space="0" w:color="auto"/>
            <w:left w:val="none" w:sz="0" w:space="0" w:color="auto"/>
            <w:bottom w:val="none" w:sz="0" w:space="0" w:color="auto"/>
            <w:right w:val="none" w:sz="0" w:space="0" w:color="auto"/>
          </w:divBdr>
        </w:div>
        <w:div w:id="1407531097">
          <w:marLeft w:val="640"/>
          <w:marRight w:val="0"/>
          <w:marTop w:val="0"/>
          <w:marBottom w:val="0"/>
          <w:divBdr>
            <w:top w:val="none" w:sz="0" w:space="0" w:color="auto"/>
            <w:left w:val="none" w:sz="0" w:space="0" w:color="auto"/>
            <w:bottom w:val="none" w:sz="0" w:space="0" w:color="auto"/>
            <w:right w:val="none" w:sz="0" w:space="0" w:color="auto"/>
          </w:divBdr>
        </w:div>
        <w:div w:id="921795466">
          <w:marLeft w:val="640"/>
          <w:marRight w:val="0"/>
          <w:marTop w:val="0"/>
          <w:marBottom w:val="0"/>
          <w:divBdr>
            <w:top w:val="none" w:sz="0" w:space="0" w:color="auto"/>
            <w:left w:val="none" w:sz="0" w:space="0" w:color="auto"/>
            <w:bottom w:val="none" w:sz="0" w:space="0" w:color="auto"/>
            <w:right w:val="none" w:sz="0" w:space="0" w:color="auto"/>
          </w:divBdr>
        </w:div>
        <w:div w:id="351420909">
          <w:marLeft w:val="640"/>
          <w:marRight w:val="0"/>
          <w:marTop w:val="0"/>
          <w:marBottom w:val="0"/>
          <w:divBdr>
            <w:top w:val="none" w:sz="0" w:space="0" w:color="auto"/>
            <w:left w:val="none" w:sz="0" w:space="0" w:color="auto"/>
            <w:bottom w:val="none" w:sz="0" w:space="0" w:color="auto"/>
            <w:right w:val="none" w:sz="0" w:space="0" w:color="auto"/>
          </w:divBdr>
        </w:div>
        <w:div w:id="907419098">
          <w:marLeft w:val="640"/>
          <w:marRight w:val="0"/>
          <w:marTop w:val="0"/>
          <w:marBottom w:val="0"/>
          <w:divBdr>
            <w:top w:val="none" w:sz="0" w:space="0" w:color="auto"/>
            <w:left w:val="none" w:sz="0" w:space="0" w:color="auto"/>
            <w:bottom w:val="none" w:sz="0" w:space="0" w:color="auto"/>
            <w:right w:val="none" w:sz="0" w:space="0" w:color="auto"/>
          </w:divBdr>
        </w:div>
        <w:div w:id="1243562212">
          <w:marLeft w:val="640"/>
          <w:marRight w:val="0"/>
          <w:marTop w:val="0"/>
          <w:marBottom w:val="0"/>
          <w:divBdr>
            <w:top w:val="none" w:sz="0" w:space="0" w:color="auto"/>
            <w:left w:val="none" w:sz="0" w:space="0" w:color="auto"/>
            <w:bottom w:val="none" w:sz="0" w:space="0" w:color="auto"/>
            <w:right w:val="none" w:sz="0" w:space="0" w:color="auto"/>
          </w:divBdr>
        </w:div>
        <w:div w:id="174541785">
          <w:marLeft w:val="640"/>
          <w:marRight w:val="0"/>
          <w:marTop w:val="0"/>
          <w:marBottom w:val="0"/>
          <w:divBdr>
            <w:top w:val="none" w:sz="0" w:space="0" w:color="auto"/>
            <w:left w:val="none" w:sz="0" w:space="0" w:color="auto"/>
            <w:bottom w:val="none" w:sz="0" w:space="0" w:color="auto"/>
            <w:right w:val="none" w:sz="0" w:space="0" w:color="auto"/>
          </w:divBdr>
        </w:div>
        <w:div w:id="1349529810">
          <w:marLeft w:val="640"/>
          <w:marRight w:val="0"/>
          <w:marTop w:val="0"/>
          <w:marBottom w:val="0"/>
          <w:divBdr>
            <w:top w:val="none" w:sz="0" w:space="0" w:color="auto"/>
            <w:left w:val="none" w:sz="0" w:space="0" w:color="auto"/>
            <w:bottom w:val="none" w:sz="0" w:space="0" w:color="auto"/>
            <w:right w:val="none" w:sz="0" w:space="0" w:color="auto"/>
          </w:divBdr>
        </w:div>
        <w:div w:id="1862696931">
          <w:marLeft w:val="640"/>
          <w:marRight w:val="0"/>
          <w:marTop w:val="0"/>
          <w:marBottom w:val="0"/>
          <w:divBdr>
            <w:top w:val="none" w:sz="0" w:space="0" w:color="auto"/>
            <w:left w:val="none" w:sz="0" w:space="0" w:color="auto"/>
            <w:bottom w:val="none" w:sz="0" w:space="0" w:color="auto"/>
            <w:right w:val="none" w:sz="0" w:space="0" w:color="auto"/>
          </w:divBdr>
        </w:div>
        <w:div w:id="1228765055">
          <w:marLeft w:val="640"/>
          <w:marRight w:val="0"/>
          <w:marTop w:val="0"/>
          <w:marBottom w:val="0"/>
          <w:divBdr>
            <w:top w:val="none" w:sz="0" w:space="0" w:color="auto"/>
            <w:left w:val="none" w:sz="0" w:space="0" w:color="auto"/>
            <w:bottom w:val="none" w:sz="0" w:space="0" w:color="auto"/>
            <w:right w:val="none" w:sz="0" w:space="0" w:color="auto"/>
          </w:divBdr>
        </w:div>
        <w:div w:id="1655990926">
          <w:marLeft w:val="640"/>
          <w:marRight w:val="0"/>
          <w:marTop w:val="0"/>
          <w:marBottom w:val="0"/>
          <w:divBdr>
            <w:top w:val="none" w:sz="0" w:space="0" w:color="auto"/>
            <w:left w:val="none" w:sz="0" w:space="0" w:color="auto"/>
            <w:bottom w:val="none" w:sz="0" w:space="0" w:color="auto"/>
            <w:right w:val="none" w:sz="0" w:space="0" w:color="auto"/>
          </w:divBdr>
        </w:div>
        <w:div w:id="1709380170">
          <w:marLeft w:val="640"/>
          <w:marRight w:val="0"/>
          <w:marTop w:val="0"/>
          <w:marBottom w:val="0"/>
          <w:divBdr>
            <w:top w:val="none" w:sz="0" w:space="0" w:color="auto"/>
            <w:left w:val="none" w:sz="0" w:space="0" w:color="auto"/>
            <w:bottom w:val="none" w:sz="0" w:space="0" w:color="auto"/>
            <w:right w:val="none" w:sz="0" w:space="0" w:color="auto"/>
          </w:divBdr>
        </w:div>
        <w:div w:id="658115006">
          <w:marLeft w:val="640"/>
          <w:marRight w:val="0"/>
          <w:marTop w:val="0"/>
          <w:marBottom w:val="0"/>
          <w:divBdr>
            <w:top w:val="none" w:sz="0" w:space="0" w:color="auto"/>
            <w:left w:val="none" w:sz="0" w:space="0" w:color="auto"/>
            <w:bottom w:val="none" w:sz="0" w:space="0" w:color="auto"/>
            <w:right w:val="none" w:sz="0" w:space="0" w:color="auto"/>
          </w:divBdr>
        </w:div>
        <w:div w:id="948202306">
          <w:marLeft w:val="640"/>
          <w:marRight w:val="0"/>
          <w:marTop w:val="0"/>
          <w:marBottom w:val="0"/>
          <w:divBdr>
            <w:top w:val="none" w:sz="0" w:space="0" w:color="auto"/>
            <w:left w:val="none" w:sz="0" w:space="0" w:color="auto"/>
            <w:bottom w:val="none" w:sz="0" w:space="0" w:color="auto"/>
            <w:right w:val="none" w:sz="0" w:space="0" w:color="auto"/>
          </w:divBdr>
        </w:div>
        <w:div w:id="1730499570">
          <w:marLeft w:val="640"/>
          <w:marRight w:val="0"/>
          <w:marTop w:val="0"/>
          <w:marBottom w:val="0"/>
          <w:divBdr>
            <w:top w:val="none" w:sz="0" w:space="0" w:color="auto"/>
            <w:left w:val="none" w:sz="0" w:space="0" w:color="auto"/>
            <w:bottom w:val="none" w:sz="0" w:space="0" w:color="auto"/>
            <w:right w:val="none" w:sz="0" w:space="0" w:color="auto"/>
          </w:divBdr>
        </w:div>
        <w:div w:id="437913738">
          <w:marLeft w:val="640"/>
          <w:marRight w:val="0"/>
          <w:marTop w:val="0"/>
          <w:marBottom w:val="0"/>
          <w:divBdr>
            <w:top w:val="none" w:sz="0" w:space="0" w:color="auto"/>
            <w:left w:val="none" w:sz="0" w:space="0" w:color="auto"/>
            <w:bottom w:val="none" w:sz="0" w:space="0" w:color="auto"/>
            <w:right w:val="none" w:sz="0" w:space="0" w:color="auto"/>
          </w:divBdr>
        </w:div>
        <w:div w:id="336270263">
          <w:marLeft w:val="640"/>
          <w:marRight w:val="0"/>
          <w:marTop w:val="0"/>
          <w:marBottom w:val="0"/>
          <w:divBdr>
            <w:top w:val="none" w:sz="0" w:space="0" w:color="auto"/>
            <w:left w:val="none" w:sz="0" w:space="0" w:color="auto"/>
            <w:bottom w:val="none" w:sz="0" w:space="0" w:color="auto"/>
            <w:right w:val="none" w:sz="0" w:space="0" w:color="auto"/>
          </w:divBdr>
        </w:div>
        <w:div w:id="1695418544">
          <w:marLeft w:val="640"/>
          <w:marRight w:val="0"/>
          <w:marTop w:val="0"/>
          <w:marBottom w:val="0"/>
          <w:divBdr>
            <w:top w:val="none" w:sz="0" w:space="0" w:color="auto"/>
            <w:left w:val="none" w:sz="0" w:space="0" w:color="auto"/>
            <w:bottom w:val="none" w:sz="0" w:space="0" w:color="auto"/>
            <w:right w:val="none" w:sz="0" w:space="0" w:color="auto"/>
          </w:divBdr>
        </w:div>
        <w:div w:id="1598324373">
          <w:marLeft w:val="640"/>
          <w:marRight w:val="0"/>
          <w:marTop w:val="0"/>
          <w:marBottom w:val="0"/>
          <w:divBdr>
            <w:top w:val="none" w:sz="0" w:space="0" w:color="auto"/>
            <w:left w:val="none" w:sz="0" w:space="0" w:color="auto"/>
            <w:bottom w:val="none" w:sz="0" w:space="0" w:color="auto"/>
            <w:right w:val="none" w:sz="0" w:space="0" w:color="auto"/>
          </w:divBdr>
        </w:div>
        <w:div w:id="1348824191">
          <w:marLeft w:val="640"/>
          <w:marRight w:val="0"/>
          <w:marTop w:val="0"/>
          <w:marBottom w:val="0"/>
          <w:divBdr>
            <w:top w:val="none" w:sz="0" w:space="0" w:color="auto"/>
            <w:left w:val="none" w:sz="0" w:space="0" w:color="auto"/>
            <w:bottom w:val="none" w:sz="0" w:space="0" w:color="auto"/>
            <w:right w:val="none" w:sz="0" w:space="0" w:color="auto"/>
          </w:divBdr>
        </w:div>
        <w:div w:id="1819224459">
          <w:marLeft w:val="640"/>
          <w:marRight w:val="0"/>
          <w:marTop w:val="0"/>
          <w:marBottom w:val="0"/>
          <w:divBdr>
            <w:top w:val="none" w:sz="0" w:space="0" w:color="auto"/>
            <w:left w:val="none" w:sz="0" w:space="0" w:color="auto"/>
            <w:bottom w:val="none" w:sz="0" w:space="0" w:color="auto"/>
            <w:right w:val="none" w:sz="0" w:space="0" w:color="auto"/>
          </w:divBdr>
        </w:div>
        <w:div w:id="1560750462">
          <w:marLeft w:val="640"/>
          <w:marRight w:val="0"/>
          <w:marTop w:val="0"/>
          <w:marBottom w:val="0"/>
          <w:divBdr>
            <w:top w:val="none" w:sz="0" w:space="0" w:color="auto"/>
            <w:left w:val="none" w:sz="0" w:space="0" w:color="auto"/>
            <w:bottom w:val="none" w:sz="0" w:space="0" w:color="auto"/>
            <w:right w:val="none" w:sz="0" w:space="0" w:color="auto"/>
          </w:divBdr>
        </w:div>
        <w:div w:id="1587810162">
          <w:marLeft w:val="640"/>
          <w:marRight w:val="0"/>
          <w:marTop w:val="0"/>
          <w:marBottom w:val="0"/>
          <w:divBdr>
            <w:top w:val="none" w:sz="0" w:space="0" w:color="auto"/>
            <w:left w:val="none" w:sz="0" w:space="0" w:color="auto"/>
            <w:bottom w:val="none" w:sz="0" w:space="0" w:color="auto"/>
            <w:right w:val="none" w:sz="0" w:space="0" w:color="auto"/>
          </w:divBdr>
        </w:div>
        <w:div w:id="210698271">
          <w:marLeft w:val="640"/>
          <w:marRight w:val="0"/>
          <w:marTop w:val="0"/>
          <w:marBottom w:val="0"/>
          <w:divBdr>
            <w:top w:val="none" w:sz="0" w:space="0" w:color="auto"/>
            <w:left w:val="none" w:sz="0" w:space="0" w:color="auto"/>
            <w:bottom w:val="none" w:sz="0" w:space="0" w:color="auto"/>
            <w:right w:val="none" w:sz="0" w:space="0" w:color="auto"/>
          </w:divBdr>
        </w:div>
        <w:div w:id="518587604">
          <w:marLeft w:val="640"/>
          <w:marRight w:val="0"/>
          <w:marTop w:val="0"/>
          <w:marBottom w:val="0"/>
          <w:divBdr>
            <w:top w:val="none" w:sz="0" w:space="0" w:color="auto"/>
            <w:left w:val="none" w:sz="0" w:space="0" w:color="auto"/>
            <w:bottom w:val="none" w:sz="0" w:space="0" w:color="auto"/>
            <w:right w:val="none" w:sz="0" w:space="0" w:color="auto"/>
          </w:divBdr>
        </w:div>
        <w:div w:id="1228954821">
          <w:marLeft w:val="640"/>
          <w:marRight w:val="0"/>
          <w:marTop w:val="0"/>
          <w:marBottom w:val="0"/>
          <w:divBdr>
            <w:top w:val="none" w:sz="0" w:space="0" w:color="auto"/>
            <w:left w:val="none" w:sz="0" w:space="0" w:color="auto"/>
            <w:bottom w:val="none" w:sz="0" w:space="0" w:color="auto"/>
            <w:right w:val="none" w:sz="0" w:space="0" w:color="auto"/>
          </w:divBdr>
        </w:div>
        <w:div w:id="345602059">
          <w:marLeft w:val="640"/>
          <w:marRight w:val="0"/>
          <w:marTop w:val="0"/>
          <w:marBottom w:val="0"/>
          <w:divBdr>
            <w:top w:val="none" w:sz="0" w:space="0" w:color="auto"/>
            <w:left w:val="none" w:sz="0" w:space="0" w:color="auto"/>
            <w:bottom w:val="none" w:sz="0" w:space="0" w:color="auto"/>
            <w:right w:val="none" w:sz="0" w:space="0" w:color="auto"/>
          </w:divBdr>
        </w:div>
        <w:div w:id="1623464377">
          <w:marLeft w:val="640"/>
          <w:marRight w:val="0"/>
          <w:marTop w:val="0"/>
          <w:marBottom w:val="0"/>
          <w:divBdr>
            <w:top w:val="none" w:sz="0" w:space="0" w:color="auto"/>
            <w:left w:val="none" w:sz="0" w:space="0" w:color="auto"/>
            <w:bottom w:val="none" w:sz="0" w:space="0" w:color="auto"/>
            <w:right w:val="none" w:sz="0" w:space="0" w:color="auto"/>
          </w:divBdr>
        </w:div>
        <w:div w:id="1566988840">
          <w:marLeft w:val="640"/>
          <w:marRight w:val="0"/>
          <w:marTop w:val="0"/>
          <w:marBottom w:val="0"/>
          <w:divBdr>
            <w:top w:val="none" w:sz="0" w:space="0" w:color="auto"/>
            <w:left w:val="none" w:sz="0" w:space="0" w:color="auto"/>
            <w:bottom w:val="none" w:sz="0" w:space="0" w:color="auto"/>
            <w:right w:val="none" w:sz="0" w:space="0" w:color="auto"/>
          </w:divBdr>
        </w:div>
        <w:div w:id="1482188020">
          <w:marLeft w:val="640"/>
          <w:marRight w:val="0"/>
          <w:marTop w:val="0"/>
          <w:marBottom w:val="0"/>
          <w:divBdr>
            <w:top w:val="none" w:sz="0" w:space="0" w:color="auto"/>
            <w:left w:val="none" w:sz="0" w:space="0" w:color="auto"/>
            <w:bottom w:val="none" w:sz="0" w:space="0" w:color="auto"/>
            <w:right w:val="none" w:sz="0" w:space="0" w:color="auto"/>
          </w:divBdr>
        </w:div>
        <w:div w:id="403139321">
          <w:marLeft w:val="640"/>
          <w:marRight w:val="0"/>
          <w:marTop w:val="0"/>
          <w:marBottom w:val="0"/>
          <w:divBdr>
            <w:top w:val="none" w:sz="0" w:space="0" w:color="auto"/>
            <w:left w:val="none" w:sz="0" w:space="0" w:color="auto"/>
            <w:bottom w:val="none" w:sz="0" w:space="0" w:color="auto"/>
            <w:right w:val="none" w:sz="0" w:space="0" w:color="auto"/>
          </w:divBdr>
        </w:div>
        <w:div w:id="2014185505">
          <w:marLeft w:val="640"/>
          <w:marRight w:val="0"/>
          <w:marTop w:val="0"/>
          <w:marBottom w:val="0"/>
          <w:divBdr>
            <w:top w:val="none" w:sz="0" w:space="0" w:color="auto"/>
            <w:left w:val="none" w:sz="0" w:space="0" w:color="auto"/>
            <w:bottom w:val="none" w:sz="0" w:space="0" w:color="auto"/>
            <w:right w:val="none" w:sz="0" w:space="0" w:color="auto"/>
          </w:divBdr>
        </w:div>
        <w:div w:id="1707025315">
          <w:marLeft w:val="640"/>
          <w:marRight w:val="0"/>
          <w:marTop w:val="0"/>
          <w:marBottom w:val="0"/>
          <w:divBdr>
            <w:top w:val="none" w:sz="0" w:space="0" w:color="auto"/>
            <w:left w:val="none" w:sz="0" w:space="0" w:color="auto"/>
            <w:bottom w:val="none" w:sz="0" w:space="0" w:color="auto"/>
            <w:right w:val="none" w:sz="0" w:space="0" w:color="auto"/>
          </w:divBdr>
        </w:div>
        <w:div w:id="968782579">
          <w:marLeft w:val="640"/>
          <w:marRight w:val="0"/>
          <w:marTop w:val="0"/>
          <w:marBottom w:val="0"/>
          <w:divBdr>
            <w:top w:val="none" w:sz="0" w:space="0" w:color="auto"/>
            <w:left w:val="none" w:sz="0" w:space="0" w:color="auto"/>
            <w:bottom w:val="none" w:sz="0" w:space="0" w:color="auto"/>
            <w:right w:val="none" w:sz="0" w:space="0" w:color="auto"/>
          </w:divBdr>
        </w:div>
        <w:div w:id="65348989">
          <w:marLeft w:val="640"/>
          <w:marRight w:val="0"/>
          <w:marTop w:val="0"/>
          <w:marBottom w:val="0"/>
          <w:divBdr>
            <w:top w:val="none" w:sz="0" w:space="0" w:color="auto"/>
            <w:left w:val="none" w:sz="0" w:space="0" w:color="auto"/>
            <w:bottom w:val="none" w:sz="0" w:space="0" w:color="auto"/>
            <w:right w:val="none" w:sz="0" w:space="0" w:color="auto"/>
          </w:divBdr>
        </w:div>
        <w:div w:id="1010372894">
          <w:marLeft w:val="640"/>
          <w:marRight w:val="0"/>
          <w:marTop w:val="0"/>
          <w:marBottom w:val="0"/>
          <w:divBdr>
            <w:top w:val="none" w:sz="0" w:space="0" w:color="auto"/>
            <w:left w:val="none" w:sz="0" w:space="0" w:color="auto"/>
            <w:bottom w:val="none" w:sz="0" w:space="0" w:color="auto"/>
            <w:right w:val="none" w:sz="0" w:space="0" w:color="auto"/>
          </w:divBdr>
        </w:div>
        <w:div w:id="1200246651">
          <w:marLeft w:val="640"/>
          <w:marRight w:val="0"/>
          <w:marTop w:val="0"/>
          <w:marBottom w:val="0"/>
          <w:divBdr>
            <w:top w:val="none" w:sz="0" w:space="0" w:color="auto"/>
            <w:left w:val="none" w:sz="0" w:space="0" w:color="auto"/>
            <w:bottom w:val="none" w:sz="0" w:space="0" w:color="auto"/>
            <w:right w:val="none" w:sz="0" w:space="0" w:color="auto"/>
          </w:divBdr>
        </w:div>
        <w:div w:id="1144271760">
          <w:marLeft w:val="640"/>
          <w:marRight w:val="0"/>
          <w:marTop w:val="0"/>
          <w:marBottom w:val="0"/>
          <w:divBdr>
            <w:top w:val="none" w:sz="0" w:space="0" w:color="auto"/>
            <w:left w:val="none" w:sz="0" w:space="0" w:color="auto"/>
            <w:bottom w:val="none" w:sz="0" w:space="0" w:color="auto"/>
            <w:right w:val="none" w:sz="0" w:space="0" w:color="auto"/>
          </w:divBdr>
        </w:div>
        <w:div w:id="900554636">
          <w:marLeft w:val="640"/>
          <w:marRight w:val="0"/>
          <w:marTop w:val="0"/>
          <w:marBottom w:val="0"/>
          <w:divBdr>
            <w:top w:val="none" w:sz="0" w:space="0" w:color="auto"/>
            <w:left w:val="none" w:sz="0" w:space="0" w:color="auto"/>
            <w:bottom w:val="none" w:sz="0" w:space="0" w:color="auto"/>
            <w:right w:val="none" w:sz="0" w:space="0" w:color="auto"/>
          </w:divBdr>
        </w:div>
        <w:div w:id="896740177">
          <w:marLeft w:val="640"/>
          <w:marRight w:val="0"/>
          <w:marTop w:val="0"/>
          <w:marBottom w:val="0"/>
          <w:divBdr>
            <w:top w:val="none" w:sz="0" w:space="0" w:color="auto"/>
            <w:left w:val="none" w:sz="0" w:space="0" w:color="auto"/>
            <w:bottom w:val="none" w:sz="0" w:space="0" w:color="auto"/>
            <w:right w:val="none" w:sz="0" w:space="0" w:color="auto"/>
          </w:divBdr>
        </w:div>
        <w:div w:id="1400444603">
          <w:marLeft w:val="640"/>
          <w:marRight w:val="0"/>
          <w:marTop w:val="0"/>
          <w:marBottom w:val="0"/>
          <w:divBdr>
            <w:top w:val="none" w:sz="0" w:space="0" w:color="auto"/>
            <w:left w:val="none" w:sz="0" w:space="0" w:color="auto"/>
            <w:bottom w:val="none" w:sz="0" w:space="0" w:color="auto"/>
            <w:right w:val="none" w:sz="0" w:space="0" w:color="auto"/>
          </w:divBdr>
        </w:div>
        <w:div w:id="185097896">
          <w:marLeft w:val="640"/>
          <w:marRight w:val="0"/>
          <w:marTop w:val="0"/>
          <w:marBottom w:val="0"/>
          <w:divBdr>
            <w:top w:val="none" w:sz="0" w:space="0" w:color="auto"/>
            <w:left w:val="none" w:sz="0" w:space="0" w:color="auto"/>
            <w:bottom w:val="none" w:sz="0" w:space="0" w:color="auto"/>
            <w:right w:val="none" w:sz="0" w:space="0" w:color="auto"/>
          </w:divBdr>
        </w:div>
        <w:div w:id="1734619036">
          <w:marLeft w:val="640"/>
          <w:marRight w:val="0"/>
          <w:marTop w:val="0"/>
          <w:marBottom w:val="0"/>
          <w:divBdr>
            <w:top w:val="none" w:sz="0" w:space="0" w:color="auto"/>
            <w:left w:val="none" w:sz="0" w:space="0" w:color="auto"/>
            <w:bottom w:val="none" w:sz="0" w:space="0" w:color="auto"/>
            <w:right w:val="none" w:sz="0" w:space="0" w:color="auto"/>
          </w:divBdr>
        </w:div>
        <w:div w:id="2125999796">
          <w:marLeft w:val="640"/>
          <w:marRight w:val="0"/>
          <w:marTop w:val="0"/>
          <w:marBottom w:val="0"/>
          <w:divBdr>
            <w:top w:val="none" w:sz="0" w:space="0" w:color="auto"/>
            <w:left w:val="none" w:sz="0" w:space="0" w:color="auto"/>
            <w:bottom w:val="none" w:sz="0" w:space="0" w:color="auto"/>
            <w:right w:val="none" w:sz="0" w:space="0" w:color="auto"/>
          </w:divBdr>
        </w:div>
        <w:div w:id="923802995">
          <w:marLeft w:val="640"/>
          <w:marRight w:val="0"/>
          <w:marTop w:val="0"/>
          <w:marBottom w:val="0"/>
          <w:divBdr>
            <w:top w:val="none" w:sz="0" w:space="0" w:color="auto"/>
            <w:left w:val="none" w:sz="0" w:space="0" w:color="auto"/>
            <w:bottom w:val="none" w:sz="0" w:space="0" w:color="auto"/>
            <w:right w:val="none" w:sz="0" w:space="0" w:color="auto"/>
          </w:divBdr>
        </w:div>
        <w:div w:id="1295327448">
          <w:marLeft w:val="640"/>
          <w:marRight w:val="0"/>
          <w:marTop w:val="0"/>
          <w:marBottom w:val="0"/>
          <w:divBdr>
            <w:top w:val="none" w:sz="0" w:space="0" w:color="auto"/>
            <w:left w:val="none" w:sz="0" w:space="0" w:color="auto"/>
            <w:bottom w:val="none" w:sz="0" w:space="0" w:color="auto"/>
            <w:right w:val="none" w:sz="0" w:space="0" w:color="auto"/>
          </w:divBdr>
        </w:div>
        <w:div w:id="230896446">
          <w:marLeft w:val="640"/>
          <w:marRight w:val="0"/>
          <w:marTop w:val="0"/>
          <w:marBottom w:val="0"/>
          <w:divBdr>
            <w:top w:val="none" w:sz="0" w:space="0" w:color="auto"/>
            <w:left w:val="none" w:sz="0" w:space="0" w:color="auto"/>
            <w:bottom w:val="none" w:sz="0" w:space="0" w:color="auto"/>
            <w:right w:val="none" w:sz="0" w:space="0" w:color="auto"/>
          </w:divBdr>
        </w:div>
        <w:div w:id="2068213251">
          <w:marLeft w:val="640"/>
          <w:marRight w:val="0"/>
          <w:marTop w:val="0"/>
          <w:marBottom w:val="0"/>
          <w:divBdr>
            <w:top w:val="none" w:sz="0" w:space="0" w:color="auto"/>
            <w:left w:val="none" w:sz="0" w:space="0" w:color="auto"/>
            <w:bottom w:val="none" w:sz="0" w:space="0" w:color="auto"/>
            <w:right w:val="none" w:sz="0" w:space="0" w:color="auto"/>
          </w:divBdr>
        </w:div>
        <w:div w:id="43062077">
          <w:marLeft w:val="640"/>
          <w:marRight w:val="0"/>
          <w:marTop w:val="0"/>
          <w:marBottom w:val="0"/>
          <w:divBdr>
            <w:top w:val="none" w:sz="0" w:space="0" w:color="auto"/>
            <w:left w:val="none" w:sz="0" w:space="0" w:color="auto"/>
            <w:bottom w:val="none" w:sz="0" w:space="0" w:color="auto"/>
            <w:right w:val="none" w:sz="0" w:space="0" w:color="auto"/>
          </w:divBdr>
        </w:div>
        <w:div w:id="339432277">
          <w:marLeft w:val="640"/>
          <w:marRight w:val="0"/>
          <w:marTop w:val="0"/>
          <w:marBottom w:val="0"/>
          <w:divBdr>
            <w:top w:val="none" w:sz="0" w:space="0" w:color="auto"/>
            <w:left w:val="none" w:sz="0" w:space="0" w:color="auto"/>
            <w:bottom w:val="none" w:sz="0" w:space="0" w:color="auto"/>
            <w:right w:val="none" w:sz="0" w:space="0" w:color="auto"/>
          </w:divBdr>
        </w:div>
        <w:div w:id="1991909579">
          <w:marLeft w:val="640"/>
          <w:marRight w:val="0"/>
          <w:marTop w:val="0"/>
          <w:marBottom w:val="0"/>
          <w:divBdr>
            <w:top w:val="none" w:sz="0" w:space="0" w:color="auto"/>
            <w:left w:val="none" w:sz="0" w:space="0" w:color="auto"/>
            <w:bottom w:val="none" w:sz="0" w:space="0" w:color="auto"/>
            <w:right w:val="none" w:sz="0" w:space="0" w:color="auto"/>
          </w:divBdr>
        </w:div>
        <w:div w:id="300841399">
          <w:marLeft w:val="640"/>
          <w:marRight w:val="0"/>
          <w:marTop w:val="0"/>
          <w:marBottom w:val="0"/>
          <w:divBdr>
            <w:top w:val="none" w:sz="0" w:space="0" w:color="auto"/>
            <w:left w:val="none" w:sz="0" w:space="0" w:color="auto"/>
            <w:bottom w:val="none" w:sz="0" w:space="0" w:color="auto"/>
            <w:right w:val="none" w:sz="0" w:space="0" w:color="auto"/>
          </w:divBdr>
        </w:div>
        <w:div w:id="299459002">
          <w:marLeft w:val="640"/>
          <w:marRight w:val="0"/>
          <w:marTop w:val="0"/>
          <w:marBottom w:val="0"/>
          <w:divBdr>
            <w:top w:val="none" w:sz="0" w:space="0" w:color="auto"/>
            <w:left w:val="none" w:sz="0" w:space="0" w:color="auto"/>
            <w:bottom w:val="none" w:sz="0" w:space="0" w:color="auto"/>
            <w:right w:val="none" w:sz="0" w:space="0" w:color="auto"/>
          </w:divBdr>
        </w:div>
        <w:div w:id="1363626608">
          <w:marLeft w:val="640"/>
          <w:marRight w:val="0"/>
          <w:marTop w:val="0"/>
          <w:marBottom w:val="0"/>
          <w:divBdr>
            <w:top w:val="none" w:sz="0" w:space="0" w:color="auto"/>
            <w:left w:val="none" w:sz="0" w:space="0" w:color="auto"/>
            <w:bottom w:val="none" w:sz="0" w:space="0" w:color="auto"/>
            <w:right w:val="none" w:sz="0" w:space="0" w:color="auto"/>
          </w:divBdr>
        </w:div>
        <w:div w:id="1024672664">
          <w:marLeft w:val="640"/>
          <w:marRight w:val="0"/>
          <w:marTop w:val="0"/>
          <w:marBottom w:val="0"/>
          <w:divBdr>
            <w:top w:val="none" w:sz="0" w:space="0" w:color="auto"/>
            <w:left w:val="none" w:sz="0" w:space="0" w:color="auto"/>
            <w:bottom w:val="none" w:sz="0" w:space="0" w:color="auto"/>
            <w:right w:val="none" w:sz="0" w:space="0" w:color="auto"/>
          </w:divBdr>
        </w:div>
        <w:div w:id="804397415">
          <w:marLeft w:val="640"/>
          <w:marRight w:val="0"/>
          <w:marTop w:val="0"/>
          <w:marBottom w:val="0"/>
          <w:divBdr>
            <w:top w:val="none" w:sz="0" w:space="0" w:color="auto"/>
            <w:left w:val="none" w:sz="0" w:space="0" w:color="auto"/>
            <w:bottom w:val="none" w:sz="0" w:space="0" w:color="auto"/>
            <w:right w:val="none" w:sz="0" w:space="0" w:color="auto"/>
          </w:divBdr>
        </w:div>
        <w:div w:id="2146854587">
          <w:marLeft w:val="640"/>
          <w:marRight w:val="0"/>
          <w:marTop w:val="0"/>
          <w:marBottom w:val="0"/>
          <w:divBdr>
            <w:top w:val="none" w:sz="0" w:space="0" w:color="auto"/>
            <w:left w:val="none" w:sz="0" w:space="0" w:color="auto"/>
            <w:bottom w:val="none" w:sz="0" w:space="0" w:color="auto"/>
            <w:right w:val="none" w:sz="0" w:space="0" w:color="auto"/>
          </w:divBdr>
        </w:div>
        <w:div w:id="1246694181">
          <w:marLeft w:val="640"/>
          <w:marRight w:val="0"/>
          <w:marTop w:val="0"/>
          <w:marBottom w:val="0"/>
          <w:divBdr>
            <w:top w:val="none" w:sz="0" w:space="0" w:color="auto"/>
            <w:left w:val="none" w:sz="0" w:space="0" w:color="auto"/>
            <w:bottom w:val="none" w:sz="0" w:space="0" w:color="auto"/>
            <w:right w:val="none" w:sz="0" w:space="0" w:color="auto"/>
          </w:divBdr>
        </w:div>
        <w:div w:id="328751787">
          <w:marLeft w:val="640"/>
          <w:marRight w:val="0"/>
          <w:marTop w:val="0"/>
          <w:marBottom w:val="0"/>
          <w:divBdr>
            <w:top w:val="none" w:sz="0" w:space="0" w:color="auto"/>
            <w:left w:val="none" w:sz="0" w:space="0" w:color="auto"/>
            <w:bottom w:val="none" w:sz="0" w:space="0" w:color="auto"/>
            <w:right w:val="none" w:sz="0" w:space="0" w:color="auto"/>
          </w:divBdr>
        </w:div>
        <w:div w:id="1728992764">
          <w:marLeft w:val="640"/>
          <w:marRight w:val="0"/>
          <w:marTop w:val="0"/>
          <w:marBottom w:val="0"/>
          <w:divBdr>
            <w:top w:val="none" w:sz="0" w:space="0" w:color="auto"/>
            <w:left w:val="none" w:sz="0" w:space="0" w:color="auto"/>
            <w:bottom w:val="none" w:sz="0" w:space="0" w:color="auto"/>
            <w:right w:val="none" w:sz="0" w:space="0" w:color="auto"/>
          </w:divBdr>
        </w:div>
        <w:div w:id="1262494147">
          <w:marLeft w:val="640"/>
          <w:marRight w:val="0"/>
          <w:marTop w:val="0"/>
          <w:marBottom w:val="0"/>
          <w:divBdr>
            <w:top w:val="none" w:sz="0" w:space="0" w:color="auto"/>
            <w:left w:val="none" w:sz="0" w:space="0" w:color="auto"/>
            <w:bottom w:val="none" w:sz="0" w:space="0" w:color="auto"/>
            <w:right w:val="none" w:sz="0" w:space="0" w:color="auto"/>
          </w:divBdr>
        </w:div>
        <w:div w:id="1221015567">
          <w:marLeft w:val="640"/>
          <w:marRight w:val="0"/>
          <w:marTop w:val="0"/>
          <w:marBottom w:val="0"/>
          <w:divBdr>
            <w:top w:val="none" w:sz="0" w:space="0" w:color="auto"/>
            <w:left w:val="none" w:sz="0" w:space="0" w:color="auto"/>
            <w:bottom w:val="none" w:sz="0" w:space="0" w:color="auto"/>
            <w:right w:val="none" w:sz="0" w:space="0" w:color="auto"/>
          </w:divBdr>
        </w:div>
        <w:div w:id="649866302">
          <w:marLeft w:val="640"/>
          <w:marRight w:val="0"/>
          <w:marTop w:val="0"/>
          <w:marBottom w:val="0"/>
          <w:divBdr>
            <w:top w:val="none" w:sz="0" w:space="0" w:color="auto"/>
            <w:left w:val="none" w:sz="0" w:space="0" w:color="auto"/>
            <w:bottom w:val="none" w:sz="0" w:space="0" w:color="auto"/>
            <w:right w:val="none" w:sz="0" w:space="0" w:color="auto"/>
          </w:divBdr>
        </w:div>
        <w:div w:id="1495874950">
          <w:marLeft w:val="640"/>
          <w:marRight w:val="0"/>
          <w:marTop w:val="0"/>
          <w:marBottom w:val="0"/>
          <w:divBdr>
            <w:top w:val="none" w:sz="0" w:space="0" w:color="auto"/>
            <w:left w:val="none" w:sz="0" w:space="0" w:color="auto"/>
            <w:bottom w:val="none" w:sz="0" w:space="0" w:color="auto"/>
            <w:right w:val="none" w:sz="0" w:space="0" w:color="auto"/>
          </w:divBdr>
        </w:div>
        <w:div w:id="1379936264">
          <w:marLeft w:val="640"/>
          <w:marRight w:val="0"/>
          <w:marTop w:val="0"/>
          <w:marBottom w:val="0"/>
          <w:divBdr>
            <w:top w:val="none" w:sz="0" w:space="0" w:color="auto"/>
            <w:left w:val="none" w:sz="0" w:space="0" w:color="auto"/>
            <w:bottom w:val="none" w:sz="0" w:space="0" w:color="auto"/>
            <w:right w:val="none" w:sz="0" w:space="0" w:color="auto"/>
          </w:divBdr>
        </w:div>
        <w:div w:id="1488134997">
          <w:marLeft w:val="640"/>
          <w:marRight w:val="0"/>
          <w:marTop w:val="0"/>
          <w:marBottom w:val="0"/>
          <w:divBdr>
            <w:top w:val="none" w:sz="0" w:space="0" w:color="auto"/>
            <w:left w:val="none" w:sz="0" w:space="0" w:color="auto"/>
            <w:bottom w:val="none" w:sz="0" w:space="0" w:color="auto"/>
            <w:right w:val="none" w:sz="0" w:space="0" w:color="auto"/>
          </w:divBdr>
        </w:div>
        <w:div w:id="223610488">
          <w:marLeft w:val="640"/>
          <w:marRight w:val="0"/>
          <w:marTop w:val="0"/>
          <w:marBottom w:val="0"/>
          <w:divBdr>
            <w:top w:val="none" w:sz="0" w:space="0" w:color="auto"/>
            <w:left w:val="none" w:sz="0" w:space="0" w:color="auto"/>
            <w:bottom w:val="none" w:sz="0" w:space="0" w:color="auto"/>
            <w:right w:val="none" w:sz="0" w:space="0" w:color="auto"/>
          </w:divBdr>
        </w:div>
        <w:div w:id="839928100">
          <w:marLeft w:val="640"/>
          <w:marRight w:val="0"/>
          <w:marTop w:val="0"/>
          <w:marBottom w:val="0"/>
          <w:divBdr>
            <w:top w:val="none" w:sz="0" w:space="0" w:color="auto"/>
            <w:left w:val="none" w:sz="0" w:space="0" w:color="auto"/>
            <w:bottom w:val="none" w:sz="0" w:space="0" w:color="auto"/>
            <w:right w:val="none" w:sz="0" w:space="0" w:color="auto"/>
          </w:divBdr>
        </w:div>
        <w:div w:id="124928744">
          <w:marLeft w:val="640"/>
          <w:marRight w:val="0"/>
          <w:marTop w:val="0"/>
          <w:marBottom w:val="0"/>
          <w:divBdr>
            <w:top w:val="none" w:sz="0" w:space="0" w:color="auto"/>
            <w:left w:val="none" w:sz="0" w:space="0" w:color="auto"/>
            <w:bottom w:val="none" w:sz="0" w:space="0" w:color="auto"/>
            <w:right w:val="none" w:sz="0" w:space="0" w:color="auto"/>
          </w:divBdr>
        </w:div>
        <w:div w:id="1346060509">
          <w:marLeft w:val="640"/>
          <w:marRight w:val="0"/>
          <w:marTop w:val="0"/>
          <w:marBottom w:val="0"/>
          <w:divBdr>
            <w:top w:val="none" w:sz="0" w:space="0" w:color="auto"/>
            <w:left w:val="none" w:sz="0" w:space="0" w:color="auto"/>
            <w:bottom w:val="none" w:sz="0" w:space="0" w:color="auto"/>
            <w:right w:val="none" w:sz="0" w:space="0" w:color="auto"/>
          </w:divBdr>
        </w:div>
        <w:div w:id="2116362333">
          <w:marLeft w:val="640"/>
          <w:marRight w:val="0"/>
          <w:marTop w:val="0"/>
          <w:marBottom w:val="0"/>
          <w:divBdr>
            <w:top w:val="none" w:sz="0" w:space="0" w:color="auto"/>
            <w:left w:val="none" w:sz="0" w:space="0" w:color="auto"/>
            <w:bottom w:val="none" w:sz="0" w:space="0" w:color="auto"/>
            <w:right w:val="none" w:sz="0" w:space="0" w:color="auto"/>
          </w:divBdr>
        </w:div>
        <w:div w:id="769398419">
          <w:marLeft w:val="640"/>
          <w:marRight w:val="0"/>
          <w:marTop w:val="0"/>
          <w:marBottom w:val="0"/>
          <w:divBdr>
            <w:top w:val="none" w:sz="0" w:space="0" w:color="auto"/>
            <w:left w:val="none" w:sz="0" w:space="0" w:color="auto"/>
            <w:bottom w:val="none" w:sz="0" w:space="0" w:color="auto"/>
            <w:right w:val="none" w:sz="0" w:space="0" w:color="auto"/>
          </w:divBdr>
        </w:div>
        <w:div w:id="400180360">
          <w:marLeft w:val="640"/>
          <w:marRight w:val="0"/>
          <w:marTop w:val="0"/>
          <w:marBottom w:val="0"/>
          <w:divBdr>
            <w:top w:val="none" w:sz="0" w:space="0" w:color="auto"/>
            <w:left w:val="none" w:sz="0" w:space="0" w:color="auto"/>
            <w:bottom w:val="none" w:sz="0" w:space="0" w:color="auto"/>
            <w:right w:val="none" w:sz="0" w:space="0" w:color="auto"/>
          </w:divBdr>
        </w:div>
        <w:div w:id="1081297590">
          <w:marLeft w:val="640"/>
          <w:marRight w:val="0"/>
          <w:marTop w:val="0"/>
          <w:marBottom w:val="0"/>
          <w:divBdr>
            <w:top w:val="none" w:sz="0" w:space="0" w:color="auto"/>
            <w:left w:val="none" w:sz="0" w:space="0" w:color="auto"/>
            <w:bottom w:val="none" w:sz="0" w:space="0" w:color="auto"/>
            <w:right w:val="none" w:sz="0" w:space="0" w:color="auto"/>
          </w:divBdr>
        </w:div>
        <w:div w:id="1483232130">
          <w:marLeft w:val="640"/>
          <w:marRight w:val="0"/>
          <w:marTop w:val="0"/>
          <w:marBottom w:val="0"/>
          <w:divBdr>
            <w:top w:val="none" w:sz="0" w:space="0" w:color="auto"/>
            <w:left w:val="none" w:sz="0" w:space="0" w:color="auto"/>
            <w:bottom w:val="none" w:sz="0" w:space="0" w:color="auto"/>
            <w:right w:val="none" w:sz="0" w:space="0" w:color="auto"/>
          </w:divBdr>
        </w:div>
        <w:div w:id="839076649">
          <w:marLeft w:val="640"/>
          <w:marRight w:val="0"/>
          <w:marTop w:val="0"/>
          <w:marBottom w:val="0"/>
          <w:divBdr>
            <w:top w:val="none" w:sz="0" w:space="0" w:color="auto"/>
            <w:left w:val="none" w:sz="0" w:space="0" w:color="auto"/>
            <w:bottom w:val="none" w:sz="0" w:space="0" w:color="auto"/>
            <w:right w:val="none" w:sz="0" w:space="0" w:color="auto"/>
          </w:divBdr>
        </w:div>
        <w:div w:id="321855135">
          <w:marLeft w:val="640"/>
          <w:marRight w:val="0"/>
          <w:marTop w:val="0"/>
          <w:marBottom w:val="0"/>
          <w:divBdr>
            <w:top w:val="none" w:sz="0" w:space="0" w:color="auto"/>
            <w:left w:val="none" w:sz="0" w:space="0" w:color="auto"/>
            <w:bottom w:val="none" w:sz="0" w:space="0" w:color="auto"/>
            <w:right w:val="none" w:sz="0" w:space="0" w:color="auto"/>
          </w:divBdr>
        </w:div>
        <w:div w:id="1547714969">
          <w:marLeft w:val="640"/>
          <w:marRight w:val="0"/>
          <w:marTop w:val="0"/>
          <w:marBottom w:val="0"/>
          <w:divBdr>
            <w:top w:val="none" w:sz="0" w:space="0" w:color="auto"/>
            <w:left w:val="none" w:sz="0" w:space="0" w:color="auto"/>
            <w:bottom w:val="none" w:sz="0" w:space="0" w:color="auto"/>
            <w:right w:val="none" w:sz="0" w:space="0" w:color="auto"/>
          </w:divBdr>
        </w:div>
        <w:div w:id="779186167">
          <w:marLeft w:val="640"/>
          <w:marRight w:val="0"/>
          <w:marTop w:val="0"/>
          <w:marBottom w:val="0"/>
          <w:divBdr>
            <w:top w:val="none" w:sz="0" w:space="0" w:color="auto"/>
            <w:left w:val="none" w:sz="0" w:space="0" w:color="auto"/>
            <w:bottom w:val="none" w:sz="0" w:space="0" w:color="auto"/>
            <w:right w:val="none" w:sz="0" w:space="0" w:color="auto"/>
          </w:divBdr>
        </w:div>
        <w:div w:id="141123524">
          <w:marLeft w:val="640"/>
          <w:marRight w:val="0"/>
          <w:marTop w:val="0"/>
          <w:marBottom w:val="0"/>
          <w:divBdr>
            <w:top w:val="none" w:sz="0" w:space="0" w:color="auto"/>
            <w:left w:val="none" w:sz="0" w:space="0" w:color="auto"/>
            <w:bottom w:val="none" w:sz="0" w:space="0" w:color="auto"/>
            <w:right w:val="none" w:sz="0" w:space="0" w:color="auto"/>
          </w:divBdr>
        </w:div>
        <w:div w:id="247933123">
          <w:marLeft w:val="640"/>
          <w:marRight w:val="0"/>
          <w:marTop w:val="0"/>
          <w:marBottom w:val="0"/>
          <w:divBdr>
            <w:top w:val="none" w:sz="0" w:space="0" w:color="auto"/>
            <w:left w:val="none" w:sz="0" w:space="0" w:color="auto"/>
            <w:bottom w:val="none" w:sz="0" w:space="0" w:color="auto"/>
            <w:right w:val="none" w:sz="0" w:space="0" w:color="auto"/>
          </w:divBdr>
        </w:div>
        <w:div w:id="1695689305">
          <w:marLeft w:val="640"/>
          <w:marRight w:val="0"/>
          <w:marTop w:val="0"/>
          <w:marBottom w:val="0"/>
          <w:divBdr>
            <w:top w:val="none" w:sz="0" w:space="0" w:color="auto"/>
            <w:left w:val="none" w:sz="0" w:space="0" w:color="auto"/>
            <w:bottom w:val="none" w:sz="0" w:space="0" w:color="auto"/>
            <w:right w:val="none" w:sz="0" w:space="0" w:color="auto"/>
          </w:divBdr>
        </w:div>
        <w:div w:id="495345399">
          <w:marLeft w:val="640"/>
          <w:marRight w:val="0"/>
          <w:marTop w:val="0"/>
          <w:marBottom w:val="0"/>
          <w:divBdr>
            <w:top w:val="none" w:sz="0" w:space="0" w:color="auto"/>
            <w:left w:val="none" w:sz="0" w:space="0" w:color="auto"/>
            <w:bottom w:val="none" w:sz="0" w:space="0" w:color="auto"/>
            <w:right w:val="none" w:sz="0" w:space="0" w:color="auto"/>
          </w:divBdr>
        </w:div>
        <w:div w:id="1274554983">
          <w:marLeft w:val="640"/>
          <w:marRight w:val="0"/>
          <w:marTop w:val="0"/>
          <w:marBottom w:val="0"/>
          <w:divBdr>
            <w:top w:val="none" w:sz="0" w:space="0" w:color="auto"/>
            <w:left w:val="none" w:sz="0" w:space="0" w:color="auto"/>
            <w:bottom w:val="none" w:sz="0" w:space="0" w:color="auto"/>
            <w:right w:val="none" w:sz="0" w:space="0" w:color="auto"/>
          </w:divBdr>
        </w:div>
        <w:div w:id="919482965">
          <w:marLeft w:val="640"/>
          <w:marRight w:val="0"/>
          <w:marTop w:val="0"/>
          <w:marBottom w:val="0"/>
          <w:divBdr>
            <w:top w:val="none" w:sz="0" w:space="0" w:color="auto"/>
            <w:left w:val="none" w:sz="0" w:space="0" w:color="auto"/>
            <w:bottom w:val="none" w:sz="0" w:space="0" w:color="auto"/>
            <w:right w:val="none" w:sz="0" w:space="0" w:color="auto"/>
          </w:divBdr>
        </w:div>
        <w:div w:id="2127111947">
          <w:marLeft w:val="640"/>
          <w:marRight w:val="0"/>
          <w:marTop w:val="0"/>
          <w:marBottom w:val="0"/>
          <w:divBdr>
            <w:top w:val="none" w:sz="0" w:space="0" w:color="auto"/>
            <w:left w:val="none" w:sz="0" w:space="0" w:color="auto"/>
            <w:bottom w:val="none" w:sz="0" w:space="0" w:color="auto"/>
            <w:right w:val="none" w:sz="0" w:space="0" w:color="auto"/>
          </w:divBdr>
        </w:div>
        <w:div w:id="1916084163">
          <w:marLeft w:val="640"/>
          <w:marRight w:val="0"/>
          <w:marTop w:val="0"/>
          <w:marBottom w:val="0"/>
          <w:divBdr>
            <w:top w:val="none" w:sz="0" w:space="0" w:color="auto"/>
            <w:left w:val="none" w:sz="0" w:space="0" w:color="auto"/>
            <w:bottom w:val="none" w:sz="0" w:space="0" w:color="auto"/>
            <w:right w:val="none" w:sz="0" w:space="0" w:color="auto"/>
          </w:divBdr>
        </w:div>
        <w:div w:id="2115132210">
          <w:marLeft w:val="640"/>
          <w:marRight w:val="0"/>
          <w:marTop w:val="0"/>
          <w:marBottom w:val="0"/>
          <w:divBdr>
            <w:top w:val="none" w:sz="0" w:space="0" w:color="auto"/>
            <w:left w:val="none" w:sz="0" w:space="0" w:color="auto"/>
            <w:bottom w:val="none" w:sz="0" w:space="0" w:color="auto"/>
            <w:right w:val="none" w:sz="0" w:space="0" w:color="auto"/>
          </w:divBdr>
        </w:div>
        <w:div w:id="909854135">
          <w:marLeft w:val="640"/>
          <w:marRight w:val="0"/>
          <w:marTop w:val="0"/>
          <w:marBottom w:val="0"/>
          <w:divBdr>
            <w:top w:val="none" w:sz="0" w:space="0" w:color="auto"/>
            <w:left w:val="none" w:sz="0" w:space="0" w:color="auto"/>
            <w:bottom w:val="none" w:sz="0" w:space="0" w:color="auto"/>
            <w:right w:val="none" w:sz="0" w:space="0" w:color="auto"/>
          </w:divBdr>
        </w:div>
        <w:div w:id="312954078">
          <w:marLeft w:val="640"/>
          <w:marRight w:val="0"/>
          <w:marTop w:val="0"/>
          <w:marBottom w:val="0"/>
          <w:divBdr>
            <w:top w:val="none" w:sz="0" w:space="0" w:color="auto"/>
            <w:left w:val="none" w:sz="0" w:space="0" w:color="auto"/>
            <w:bottom w:val="none" w:sz="0" w:space="0" w:color="auto"/>
            <w:right w:val="none" w:sz="0" w:space="0" w:color="auto"/>
          </w:divBdr>
        </w:div>
      </w:divsChild>
    </w:div>
    <w:div w:id="2076202927">
      <w:bodyDiv w:val="1"/>
      <w:marLeft w:val="0"/>
      <w:marRight w:val="0"/>
      <w:marTop w:val="0"/>
      <w:marBottom w:val="0"/>
      <w:divBdr>
        <w:top w:val="none" w:sz="0" w:space="0" w:color="auto"/>
        <w:left w:val="none" w:sz="0" w:space="0" w:color="auto"/>
        <w:bottom w:val="none" w:sz="0" w:space="0" w:color="auto"/>
        <w:right w:val="none" w:sz="0" w:space="0" w:color="auto"/>
      </w:divBdr>
      <w:divsChild>
        <w:div w:id="1653676087">
          <w:marLeft w:val="640"/>
          <w:marRight w:val="0"/>
          <w:marTop w:val="0"/>
          <w:marBottom w:val="0"/>
          <w:divBdr>
            <w:top w:val="none" w:sz="0" w:space="0" w:color="auto"/>
            <w:left w:val="none" w:sz="0" w:space="0" w:color="auto"/>
            <w:bottom w:val="none" w:sz="0" w:space="0" w:color="auto"/>
            <w:right w:val="none" w:sz="0" w:space="0" w:color="auto"/>
          </w:divBdr>
        </w:div>
        <w:div w:id="1941134986">
          <w:marLeft w:val="640"/>
          <w:marRight w:val="0"/>
          <w:marTop w:val="0"/>
          <w:marBottom w:val="0"/>
          <w:divBdr>
            <w:top w:val="none" w:sz="0" w:space="0" w:color="auto"/>
            <w:left w:val="none" w:sz="0" w:space="0" w:color="auto"/>
            <w:bottom w:val="none" w:sz="0" w:space="0" w:color="auto"/>
            <w:right w:val="none" w:sz="0" w:space="0" w:color="auto"/>
          </w:divBdr>
        </w:div>
        <w:div w:id="37248147">
          <w:marLeft w:val="640"/>
          <w:marRight w:val="0"/>
          <w:marTop w:val="0"/>
          <w:marBottom w:val="0"/>
          <w:divBdr>
            <w:top w:val="none" w:sz="0" w:space="0" w:color="auto"/>
            <w:left w:val="none" w:sz="0" w:space="0" w:color="auto"/>
            <w:bottom w:val="none" w:sz="0" w:space="0" w:color="auto"/>
            <w:right w:val="none" w:sz="0" w:space="0" w:color="auto"/>
          </w:divBdr>
        </w:div>
        <w:div w:id="406535438">
          <w:marLeft w:val="640"/>
          <w:marRight w:val="0"/>
          <w:marTop w:val="0"/>
          <w:marBottom w:val="0"/>
          <w:divBdr>
            <w:top w:val="none" w:sz="0" w:space="0" w:color="auto"/>
            <w:left w:val="none" w:sz="0" w:space="0" w:color="auto"/>
            <w:bottom w:val="none" w:sz="0" w:space="0" w:color="auto"/>
            <w:right w:val="none" w:sz="0" w:space="0" w:color="auto"/>
          </w:divBdr>
        </w:div>
        <w:div w:id="1852720320">
          <w:marLeft w:val="640"/>
          <w:marRight w:val="0"/>
          <w:marTop w:val="0"/>
          <w:marBottom w:val="0"/>
          <w:divBdr>
            <w:top w:val="none" w:sz="0" w:space="0" w:color="auto"/>
            <w:left w:val="none" w:sz="0" w:space="0" w:color="auto"/>
            <w:bottom w:val="none" w:sz="0" w:space="0" w:color="auto"/>
            <w:right w:val="none" w:sz="0" w:space="0" w:color="auto"/>
          </w:divBdr>
        </w:div>
        <w:div w:id="187376003">
          <w:marLeft w:val="640"/>
          <w:marRight w:val="0"/>
          <w:marTop w:val="0"/>
          <w:marBottom w:val="0"/>
          <w:divBdr>
            <w:top w:val="none" w:sz="0" w:space="0" w:color="auto"/>
            <w:left w:val="none" w:sz="0" w:space="0" w:color="auto"/>
            <w:bottom w:val="none" w:sz="0" w:space="0" w:color="auto"/>
            <w:right w:val="none" w:sz="0" w:space="0" w:color="auto"/>
          </w:divBdr>
        </w:div>
        <w:div w:id="1085882260">
          <w:marLeft w:val="640"/>
          <w:marRight w:val="0"/>
          <w:marTop w:val="0"/>
          <w:marBottom w:val="0"/>
          <w:divBdr>
            <w:top w:val="none" w:sz="0" w:space="0" w:color="auto"/>
            <w:left w:val="none" w:sz="0" w:space="0" w:color="auto"/>
            <w:bottom w:val="none" w:sz="0" w:space="0" w:color="auto"/>
            <w:right w:val="none" w:sz="0" w:space="0" w:color="auto"/>
          </w:divBdr>
        </w:div>
        <w:div w:id="1014576910">
          <w:marLeft w:val="640"/>
          <w:marRight w:val="0"/>
          <w:marTop w:val="0"/>
          <w:marBottom w:val="0"/>
          <w:divBdr>
            <w:top w:val="none" w:sz="0" w:space="0" w:color="auto"/>
            <w:left w:val="none" w:sz="0" w:space="0" w:color="auto"/>
            <w:bottom w:val="none" w:sz="0" w:space="0" w:color="auto"/>
            <w:right w:val="none" w:sz="0" w:space="0" w:color="auto"/>
          </w:divBdr>
        </w:div>
        <w:div w:id="563757474">
          <w:marLeft w:val="640"/>
          <w:marRight w:val="0"/>
          <w:marTop w:val="0"/>
          <w:marBottom w:val="0"/>
          <w:divBdr>
            <w:top w:val="none" w:sz="0" w:space="0" w:color="auto"/>
            <w:left w:val="none" w:sz="0" w:space="0" w:color="auto"/>
            <w:bottom w:val="none" w:sz="0" w:space="0" w:color="auto"/>
            <w:right w:val="none" w:sz="0" w:space="0" w:color="auto"/>
          </w:divBdr>
        </w:div>
        <w:div w:id="1944485337">
          <w:marLeft w:val="640"/>
          <w:marRight w:val="0"/>
          <w:marTop w:val="0"/>
          <w:marBottom w:val="0"/>
          <w:divBdr>
            <w:top w:val="none" w:sz="0" w:space="0" w:color="auto"/>
            <w:left w:val="none" w:sz="0" w:space="0" w:color="auto"/>
            <w:bottom w:val="none" w:sz="0" w:space="0" w:color="auto"/>
            <w:right w:val="none" w:sz="0" w:space="0" w:color="auto"/>
          </w:divBdr>
        </w:div>
        <w:div w:id="381372524">
          <w:marLeft w:val="640"/>
          <w:marRight w:val="0"/>
          <w:marTop w:val="0"/>
          <w:marBottom w:val="0"/>
          <w:divBdr>
            <w:top w:val="none" w:sz="0" w:space="0" w:color="auto"/>
            <w:left w:val="none" w:sz="0" w:space="0" w:color="auto"/>
            <w:bottom w:val="none" w:sz="0" w:space="0" w:color="auto"/>
            <w:right w:val="none" w:sz="0" w:space="0" w:color="auto"/>
          </w:divBdr>
        </w:div>
        <w:div w:id="1978758807">
          <w:marLeft w:val="640"/>
          <w:marRight w:val="0"/>
          <w:marTop w:val="0"/>
          <w:marBottom w:val="0"/>
          <w:divBdr>
            <w:top w:val="none" w:sz="0" w:space="0" w:color="auto"/>
            <w:left w:val="none" w:sz="0" w:space="0" w:color="auto"/>
            <w:bottom w:val="none" w:sz="0" w:space="0" w:color="auto"/>
            <w:right w:val="none" w:sz="0" w:space="0" w:color="auto"/>
          </w:divBdr>
        </w:div>
        <w:div w:id="732123515">
          <w:marLeft w:val="640"/>
          <w:marRight w:val="0"/>
          <w:marTop w:val="0"/>
          <w:marBottom w:val="0"/>
          <w:divBdr>
            <w:top w:val="none" w:sz="0" w:space="0" w:color="auto"/>
            <w:left w:val="none" w:sz="0" w:space="0" w:color="auto"/>
            <w:bottom w:val="none" w:sz="0" w:space="0" w:color="auto"/>
            <w:right w:val="none" w:sz="0" w:space="0" w:color="auto"/>
          </w:divBdr>
        </w:div>
        <w:div w:id="2102068199">
          <w:marLeft w:val="640"/>
          <w:marRight w:val="0"/>
          <w:marTop w:val="0"/>
          <w:marBottom w:val="0"/>
          <w:divBdr>
            <w:top w:val="none" w:sz="0" w:space="0" w:color="auto"/>
            <w:left w:val="none" w:sz="0" w:space="0" w:color="auto"/>
            <w:bottom w:val="none" w:sz="0" w:space="0" w:color="auto"/>
            <w:right w:val="none" w:sz="0" w:space="0" w:color="auto"/>
          </w:divBdr>
        </w:div>
        <w:div w:id="1048846518">
          <w:marLeft w:val="640"/>
          <w:marRight w:val="0"/>
          <w:marTop w:val="0"/>
          <w:marBottom w:val="0"/>
          <w:divBdr>
            <w:top w:val="none" w:sz="0" w:space="0" w:color="auto"/>
            <w:left w:val="none" w:sz="0" w:space="0" w:color="auto"/>
            <w:bottom w:val="none" w:sz="0" w:space="0" w:color="auto"/>
            <w:right w:val="none" w:sz="0" w:space="0" w:color="auto"/>
          </w:divBdr>
        </w:div>
        <w:div w:id="1751078548">
          <w:marLeft w:val="640"/>
          <w:marRight w:val="0"/>
          <w:marTop w:val="0"/>
          <w:marBottom w:val="0"/>
          <w:divBdr>
            <w:top w:val="none" w:sz="0" w:space="0" w:color="auto"/>
            <w:left w:val="none" w:sz="0" w:space="0" w:color="auto"/>
            <w:bottom w:val="none" w:sz="0" w:space="0" w:color="auto"/>
            <w:right w:val="none" w:sz="0" w:space="0" w:color="auto"/>
          </w:divBdr>
        </w:div>
        <w:div w:id="118186371">
          <w:marLeft w:val="640"/>
          <w:marRight w:val="0"/>
          <w:marTop w:val="0"/>
          <w:marBottom w:val="0"/>
          <w:divBdr>
            <w:top w:val="none" w:sz="0" w:space="0" w:color="auto"/>
            <w:left w:val="none" w:sz="0" w:space="0" w:color="auto"/>
            <w:bottom w:val="none" w:sz="0" w:space="0" w:color="auto"/>
            <w:right w:val="none" w:sz="0" w:space="0" w:color="auto"/>
          </w:divBdr>
        </w:div>
        <w:div w:id="240413823">
          <w:marLeft w:val="640"/>
          <w:marRight w:val="0"/>
          <w:marTop w:val="0"/>
          <w:marBottom w:val="0"/>
          <w:divBdr>
            <w:top w:val="none" w:sz="0" w:space="0" w:color="auto"/>
            <w:left w:val="none" w:sz="0" w:space="0" w:color="auto"/>
            <w:bottom w:val="none" w:sz="0" w:space="0" w:color="auto"/>
            <w:right w:val="none" w:sz="0" w:space="0" w:color="auto"/>
          </w:divBdr>
        </w:div>
        <w:div w:id="2131194056">
          <w:marLeft w:val="640"/>
          <w:marRight w:val="0"/>
          <w:marTop w:val="0"/>
          <w:marBottom w:val="0"/>
          <w:divBdr>
            <w:top w:val="none" w:sz="0" w:space="0" w:color="auto"/>
            <w:left w:val="none" w:sz="0" w:space="0" w:color="auto"/>
            <w:bottom w:val="none" w:sz="0" w:space="0" w:color="auto"/>
            <w:right w:val="none" w:sz="0" w:space="0" w:color="auto"/>
          </w:divBdr>
        </w:div>
        <w:div w:id="1655404367">
          <w:marLeft w:val="640"/>
          <w:marRight w:val="0"/>
          <w:marTop w:val="0"/>
          <w:marBottom w:val="0"/>
          <w:divBdr>
            <w:top w:val="none" w:sz="0" w:space="0" w:color="auto"/>
            <w:left w:val="none" w:sz="0" w:space="0" w:color="auto"/>
            <w:bottom w:val="none" w:sz="0" w:space="0" w:color="auto"/>
            <w:right w:val="none" w:sz="0" w:space="0" w:color="auto"/>
          </w:divBdr>
        </w:div>
        <w:div w:id="968584013">
          <w:marLeft w:val="640"/>
          <w:marRight w:val="0"/>
          <w:marTop w:val="0"/>
          <w:marBottom w:val="0"/>
          <w:divBdr>
            <w:top w:val="none" w:sz="0" w:space="0" w:color="auto"/>
            <w:left w:val="none" w:sz="0" w:space="0" w:color="auto"/>
            <w:bottom w:val="none" w:sz="0" w:space="0" w:color="auto"/>
            <w:right w:val="none" w:sz="0" w:space="0" w:color="auto"/>
          </w:divBdr>
        </w:div>
        <w:div w:id="580336523">
          <w:marLeft w:val="640"/>
          <w:marRight w:val="0"/>
          <w:marTop w:val="0"/>
          <w:marBottom w:val="0"/>
          <w:divBdr>
            <w:top w:val="none" w:sz="0" w:space="0" w:color="auto"/>
            <w:left w:val="none" w:sz="0" w:space="0" w:color="auto"/>
            <w:bottom w:val="none" w:sz="0" w:space="0" w:color="auto"/>
            <w:right w:val="none" w:sz="0" w:space="0" w:color="auto"/>
          </w:divBdr>
        </w:div>
        <w:div w:id="1670985249">
          <w:marLeft w:val="640"/>
          <w:marRight w:val="0"/>
          <w:marTop w:val="0"/>
          <w:marBottom w:val="0"/>
          <w:divBdr>
            <w:top w:val="none" w:sz="0" w:space="0" w:color="auto"/>
            <w:left w:val="none" w:sz="0" w:space="0" w:color="auto"/>
            <w:bottom w:val="none" w:sz="0" w:space="0" w:color="auto"/>
            <w:right w:val="none" w:sz="0" w:space="0" w:color="auto"/>
          </w:divBdr>
        </w:div>
        <w:div w:id="769740117">
          <w:marLeft w:val="640"/>
          <w:marRight w:val="0"/>
          <w:marTop w:val="0"/>
          <w:marBottom w:val="0"/>
          <w:divBdr>
            <w:top w:val="none" w:sz="0" w:space="0" w:color="auto"/>
            <w:left w:val="none" w:sz="0" w:space="0" w:color="auto"/>
            <w:bottom w:val="none" w:sz="0" w:space="0" w:color="auto"/>
            <w:right w:val="none" w:sz="0" w:space="0" w:color="auto"/>
          </w:divBdr>
        </w:div>
        <w:div w:id="1151940423">
          <w:marLeft w:val="640"/>
          <w:marRight w:val="0"/>
          <w:marTop w:val="0"/>
          <w:marBottom w:val="0"/>
          <w:divBdr>
            <w:top w:val="none" w:sz="0" w:space="0" w:color="auto"/>
            <w:left w:val="none" w:sz="0" w:space="0" w:color="auto"/>
            <w:bottom w:val="none" w:sz="0" w:space="0" w:color="auto"/>
            <w:right w:val="none" w:sz="0" w:space="0" w:color="auto"/>
          </w:divBdr>
        </w:div>
        <w:div w:id="1068187510">
          <w:marLeft w:val="640"/>
          <w:marRight w:val="0"/>
          <w:marTop w:val="0"/>
          <w:marBottom w:val="0"/>
          <w:divBdr>
            <w:top w:val="none" w:sz="0" w:space="0" w:color="auto"/>
            <w:left w:val="none" w:sz="0" w:space="0" w:color="auto"/>
            <w:bottom w:val="none" w:sz="0" w:space="0" w:color="auto"/>
            <w:right w:val="none" w:sz="0" w:space="0" w:color="auto"/>
          </w:divBdr>
        </w:div>
        <w:div w:id="451899562">
          <w:marLeft w:val="640"/>
          <w:marRight w:val="0"/>
          <w:marTop w:val="0"/>
          <w:marBottom w:val="0"/>
          <w:divBdr>
            <w:top w:val="none" w:sz="0" w:space="0" w:color="auto"/>
            <w:left w:val="none" w:sz="0" w:space="0" w:color="auto"/>
            <w:bottom w:val="none" w:sz="0" w:space="0" w:color="auto"/>
            <w:right w:val="none" w:sz="0" w:space="0" w:color="auto"/>
          </w:divBdr>
        </w:div>
        <w:div w:id="1717460603">
          <w:marLeft w:val="640"/>
          <w:marRight w:val="0"/>
          <w:marTop w:val="0"/>
          <w:marBottom w:val="0"/>
          <w:divBdr>
            <w:top w:val="none" w:sz="0" w:space="0" w:color="auto"/>
            <w:left w:val="none" w:sz="0" w:space="0" w:color="auto"/>
            <w:bottom w:val="none" w:sz="0" w:space="0" w:color="auto"/>
            <w:right w:val="none" w:sz="0" w:space="0" w:color="auto"/>
          </w:divBdr>
        </w:div>
        <w:div w:id="1157770730">
          <w:marLeft w:val="640"/>
          <w:marRight w:val="0"/>
          <w:marTop w:val="0"/>
          <w:marBottom w:val="0"/>
          <w:divBdr>
            <w:top w:val="none" w:sz="0" w:space="0" w:color="auto"/>
            <w:left w:val="none" w:sz="0" w:space="0" w:color="auto"/>
            <w:bottom w:val="none" w:sz="0" w:space="0" w:color="auto"/>
            <w:right w:val="none" w:sz="0" w:space="0" w:color="auto"/>
          </w:divBdr>
        </w:div>
        <w:div w:id="1959876880">
          <w:marLeft w:val="640"/>
          <w:marRight w:val="0"/>
          <w:marTop w:val="0"/>
          <w:marBottom w:val="0"/>
          <w:divBdr>
            <w:top w:val="none" w:sz="0" w:space="0" w:color="auto"/>
            <w:left w:val="none" w:sz="0" w:space="0" w:color="auto"/>
            <w:bottom w:val="none" w:sz="0" w:space="0" w:color="auto"/>
            <w:right w:val="none" w:sz="0" w:space="0" w:color="auto"/>
          </w:divBdr>
        </w:div>
        <w:div w:id="1397511197">
          <w:marLeft w:val="640"/>
          <w:marRight w:val="0"/>
          <w:marTop w:val="0"/>
          <w:marBottom w:val="0"/>
          <w:divBdr>
            <w:top w:val="none" w:sz="0" w:space="0" w:color="auto"/>
            <w:left w:val="none" w:sz="0" w:space="0" w:color="auto"/>
            <w:bottom w:val="none" w:sz="0" w:space="0" w:color="auto"/>
            <w:right w:val="none" w:sz="0" w:space="0" w:color="auto"/>
          </w:divBdr>
        </w:div>
        <w:div w:id="2007435954">
          <w:marLeft w:val="640"/>
          <w:marRight w:val="0"/>
          <w:marTop w:val="0"/>
          <w:marBottom w:val="0"/>
          <w:divBdr>
            <w:top w:val="none" w:sz="0" w:space="0" w:color="auto"/>
            <w:left w:val="none" w:sz="0" w:space="0" w:color="auto"/>
            <w:bottom w:val="none" w:sz="0" w:space="0" w:color="auto"/>
            <w:right w:val="none" w:sz="0" w:space="0" w:color="auto"/>
          </w:divBdr>
        </w:div>
        <w:div w:id="1421178654">
          <w:marLeft w:val="640"/>
          <w:marRight w:val="0"/>
          <w:marTop w:val="0"/>
          <w:marBottom w:val="0"/>
          <w:divBdr>
            <w:top w:val="none" w:sz="0" w:space="0" w:color="auto"/>
            <w:left w:val="none" w:sz="0" w:space="0" w:color="auto"/>
            <w:bottom w:val="none" w:sz="0" w:space="0" w:color="auto"/>
            <w:right w:val="none" w:sz="0" w:space="0" w:color="auto"/>
          </w:divBdr>
        </w:div>
        <w:div w:id="1735394982">
          <w:marLeft w:val="640"/>
          <w:marRight w:val="0"/>
          <w:marTop w:val="0"/>
          <w:marBottom w:val="0"/>
          <w:divBdr>
            <w:top w:val="none" w:sz="0" w:space="0" w:color="auto"/>
            <w:left w:val="none" w:sz="0" w:space="0" w:color="auto"/>
            <w:bottom w:val="none" w:sz="0" w:space="0" w:color="auto"/>
            <w:right w:val="none" w:sz="0" w:space="0" w:color="auto"/>
          </w:divBdr>
        </w:div>
        <w:div w:id="508377252">
          <w:marLeft w:val="640"/>
          <w:marRight w:val="0"/>
          <w:marTop w:val="0"/>
          <w:marBottom w:val="0"/>
          <w:divBdr>
            <w:top w:val="none" w:sz="0" w:space="0" w:color="auto"/>
            <w:left w:val="none" w:sz="0" w:space="0" w:color="auto"/>
            <w:bottom w:val="none" w:sz="0" w:space="0" w:color="auto"/>
            <w:right w:val="none" w:sz="0" w:space="0" w:color="auto"/>
          </w:divBdr>
        </w:div>
        <w:div w:id="112674366">
          <w:marLeft w:val="640"/>
          <w:marRight w:val="0"/>
          <w:marTop w:val="0"/>
          <w:marBottom w:val="0"/>
          <w:divBdr>
            <w:top w:val="none" w:sz="0" w:space="0" w:color="auto"/>
            <w:left w:val="none" w:sz="0" w:space="0" w:color="auto"/>
            <w:bottom w:val="none" w:sz="0" w:space="0" w:color="auto"/>
            <w:right w:val="none" w:sz="0" w:space="0" w:color="auto"/>
          </w:divBdr>
        </w:div>
        <w:div w:id="1732926697">
          <w:marLeft w:val="640"/>
          <w:marRight w:val="0"/>
          <w:marTop w:val="0"/>
          <w:marBottom w:val="0"/>
          <w:divBdr>
            <w:top w:val="none" w:sz="0" w:space="0" w:color="auto"/>
            <w:left w:val="none" w:sz="0" w:space="0" w:color="auto"/>
            <w:bottom w:val="none" w:sz="0" w:space="0" w:color="auto"/>
            <w:right w:val="none" w:sz="0" w:space="0" w:color="auto"/>
          </w:divBdr>
        </w:div>
        <w:div w:id="1914586826">
          <w:marLeft w:val="640"/>
          <w:marRight w:val="0"/>
          <w:marTop w:val="0"/>
          <w:marBottom w:val="0"/>
          <w:divBdr>
            <w:top w:val="none" w:sz="0" w:space="0" w:color="auto"/>
            <w:left w:val="none" w:sz="0" w:space="0" w:color="auto"/>
            <w:bottom w:val="none" w:sz="0" w:space="0" w:color="auto"/>
            <w:right w:val="none" w:sz="0" w:space="0" w:color="auto"/>
          </w:divBdr>
        </w:div>
        <w:div w:id="1523855550">
          <w:marLeft w:val="640"/>
          <w:marRight w:val="0"/>
          <w:marTop w:val="0"/>
          <w:marBottom w:val="0"/>
          <w:divBdr>
            <w:top w:val="none" w:sz="0" w:space="0" w:color="auto"/>
            <w:left w:val="none" w:sz="0" w:space="0" w:color="auto"/>
            <w:bottom w:val="none" w:sz="0" w:space="0" w:color="auto"/>
            <w:right w:val="none" w:sz="0" w:space="0" w:color="auto"/>
          </w:divBdr>
        </w:div>
        <w:div w:id="1829402643">
          <w:marLeft w:val="640"/>
          <w:marRight w:val="0"/>
          <w:marTop w:val="0"/>
          <w:marBottom w:val="0"/>
          <w:divBdr>
            <w:top w:val="none" w:sz="0" w:space="0" w:color="auto"/>
            <w:left w:val="none" w:sz="0" w:space="0" w:color="auto"/>
            <w:bottom w:val="none" w:sz="0" w:space="0" w:color="auto"/>
            <w:right w:val="none" w:sz="0" w:space="0" w:color="auto"/>
          </w:divBdr>
        </w:div>
        <w:div w:id="348722602">
          <w:marLeft w:val="640"/>
          <w:marRight w:val="0"/>
          <w:marTop w:val="0"/>
          <w:marBottom w:val="0"/>
          <w:divBdr>
            <w:top w:val="none" w:sz="0" w:space="0" w:color="auto"/>
            <w:left w:val="none" w:sz="0" w:space="0" w:color="auto"/>
            <w:bottom w:val="none" w:sz="0" w:space="0" w:color="auto"/>
            <w:right w:val="none" w:sz="0" w:space="0" w:color="auto"/>
          </w:divBdr>
        </w:div>
        <w:div w:id="951787054">
          <w:marLeft w:val="640"/>
          <w:marRight w:val="0"/>
          <w:marTop w:val="0"/>
          <w:marBottom w:val="0"/>
          <w:divBdr>
            <w:top w:val="none" w:sz="0" w:space="0" w:color="auto"/>
            <w:left w:val="none" w:sz="0" w:space="0" w:color="auto"/>
            <w:bottom w:val="none" w:sz="0" w:space="0" w:color="auto"/>
            <w:right w:val="none" w:sz="0" w:space="0" w:color="auto"/>
          </w:divBdr>
        </w:div>
        <w:div w:id="1720082508">
          <w:marLeft w:val="640"/>
          <w:marRight w:val="0"/>
          <w:marTop w:val="0"/>
          <w:marBottom w:val="0"/>
          <w:divBdr>
            <w:top w:val="none" w:sz="0" w:space="0" w:color="auto"/>
            <w:left w:val="none" w:sz="0" w:space="0" w:color="auto"/>
            <w:bottom w:val="none" w:sz="0" w:space="0" w:color="auto"/>
            <w:right w:val="none" w:sz="0" w:space="0" w:color="auto"/>
          </w:divBdr>
        </w:div>
        <w:div w:id="1822042727">
          <w:marLeft w:val="640"/>
          <w:marRight w:val="0"/>
          <w:marTop w:val="0"/>
          <w:marBottom w:val="0"/>
          <w:divBdr>
            <w:top w:val="none" w:sz="0" w:space="0" w:color="auto"/>
            <w:left w:val="none" w:sz="0" w:space="0" w:color="auto"/>
            <w:bottom w:val="none" w:sz="0" w:space="0" w:color="auto"/>
            <w:right w:val="none" w:sz="0" w:space="0" w:color="auto"/>
          </w:divBdr>
        </w:div>
        <w:div w:id="1481001241">
          <w:marLeft w:val="640"/>
          <w:marRight w:val="0"/>
          <w:marTop w:val="0"/>
          <w:marBottom w:val="0"/>
          <w:divBdr>
            <w:top w:val="none" w:sz="0" w:space="0" w:color="auto"/>
            <w:left w:val="none" w:sz="0" w:space="0" w:color="auto"/>
            <w:bottom w:val="none" w:sz="0" w:space="0" w:color="auto"/>
            <w:right w:val="none" w:sz="0" w:space="0" w:color="auto"/>
          </w:divBdr>
        </w:div>
        <w:div w:id="1826239463">
          <w:marLeft w:val="640"/>
          <w:marRight w:val="0"/>
          <w:marTop w:val="0"/>
          <w:marBottom w:val="0"/>
          <w:divBdr>
            <w:top w:val="none" w:sz="0" w:space="0" w:color="auto"/>
            <w:left w:val="none" w:sz="0" w:space="0" w:color="auto"/>
            <w:bottom w:val="none" w:sz="0" w:space="0" w:color="auto"/>
            <w:right w:val="none" w:sz="0" w:space="0" w:color="auto"/>
          </w:divBdr>
        </w:div>
        <w:div w:id="869341121">
          <w:marLeft w:val="640"/>
          <w:marRight w:val="0"/>
          <w:marTop w:val="0"/>
          <w:marBottom w:val="0"/>
          <w:divBdr>
            <w:top w:val="none" w:sz="0" w:space="0" w:color="auto"/>
            <w:left w:val="none" w:sz="0" w:space="0" w:color="auto"/>
            <w:bottom w:val="none" w:sz="0" w:space="0" w:color="auto"/>
            <w:right w:val="none" w:sz="0" w:space="0" w:color="auto"/>
          </w:divBdr>
        </w:div>
        <w:div w:id="1694916852">
          <w:marLeft w:val="640"/>
          <w:marRight w:val="0"/>
          <w:marTop w:val="0"/>
          <w:marBottom w:val="0"/>
          <w:divBdr>
            <w:top w:val="none" w:sz="0" w:space="0" w:color="auto"/>
            <w:left w:val="none" w:sz="0" w:space="0" w:color="auto"/>
            <w:bottom w:val="none" w:sz="0" w:space="0" w:color="auto"/>
            <w:right w:val="none" w:sz="0" w:space="0" w:color="auto"/>
          </w:divBdr>
        </w:div>
        <w:div w:id="409927755">
          <w:marLeft w:val="640"/>
          <w:marRight w:val="0"/>
          <w:marTop w:val="0"/>
          <w:marBottom w:val="0"/>
          <w:divBdr>
            <w:top w:val="none" w:sz="0" w:space="0" w:color="auto"/>
            <w:left w:val="none" w:sz="0" w:space="0" w:color="auto"/>
            <w:bottom w:val="none" w:sz="0" w:space="0" w:color="auto"/>
            <w:right w:val="none" w:sz="0" w:space="0" w:color="auto"/>
          </w:divBdr>
        </w:div>
        <w:div w:id="1433013503">
          <w:marLeft w:val="640"/>
          <w:marRight w:val="0"/>
          <w:marTop w:val="0"/>
          <w:marBottom w:val="0"/>
          <w:divBdr>
            <w:top w:val="none" w:sz="0" w:space="0" w:color="auto"/>
            <w:left w:val="none" w:sz="0" w:space="0" w:color="auto"/>
            <w:bottom w:val="none" w:sz="0" w:space="0" w:color="auto"/>
            <w:right w:val="none" w:sz="0" w:space="0" w:color="auto"/>
          </w:divBdr>
        </w:div>
        <w:div w:id="803893598">
          <w:marLeft w:val="640"/>
          <w:marRight w:val="0"/>
          <w:marTop w:val="0"/>
          <w:marBottom w:val="0"/>
          <w:divBdr>
            <w:top w:val="none" w:sz="0" w:space="0" w:color="auto"/>
            <w:left w:val="none" w:sz="0" w:space="0" w:color="auto"/>
            <w:bottom w:val="none" w:sz="0" w:space="0" w:color="auto"/>
            <w:right w:val="none" w:sz="0" w:space="0" w:color="auto"/>
          </w:divBdr>
        </w:div>
        <w:div w:id="1064177818">
          <w:marLeft w:val="640"/>
          <w:marRight w:val="0"/>
          <w:marTop w:val="0"/>
          <w:marBottom w:val="0"/>
          <w:divBdr>
            <w:top w:val="none" w:sz="0" w:space="0" w:color="auto"/>
            <w:left w:val="none" w:sz="0" w:space="0" w:color="auto"/>
            <w:bottom w:val="none" w:sz="0" w:space="0" w:color="auto"/>
            <w:right w:val="none" w:sz="0" w:space="0" w:color="auto"/>
          </w:divBdr>
        </w:div>
        <w:div w:id="1588925931">
          <w:marLeft w:val="640"/>
          <w:marRight w:val="0"/>
          <w:marTop w:val="0"/>
          <w:marBottom w:val="0"/>
          <w:divBdr>
            <w:top w:val="none" w:sz="0" w:space="0" w:color="auto"/>
            <w:left w:val="none" w:sz="0" w:space="0" w:color="auto"/>
            <w:bottom w:val="none" w:sz="0" w:space="0" w:color="auto"/>
            <w:right w:val="none" w:sz="0" w:space="0" w:color="auto"/>
          </w:divBdr>
        </w:div>
        <w:div w:id="1727605743">
          <w:marLeft w:val="640"/>
          <w:marRight w:val="0"/>
          <w:marTop w:val="0"/>
          <w:marBottom w:val="0"/>
          <w:divBdr>
            <w:top w:val="none" w:sz="0" w:space="0" w:color="auto"/>
            <w:left w:val="none" w:sz="0" w:space="0" w:color="auto"/>
            <w:bottom w:val="none" w:sz="0" w:space="0" w:color="auto"/>
            <w:right w:val="none" w:sz="0" w:space="0" w:color="auto"/>
          </w:divBdr>
        </w:div>
        <w:div w:id="321588048">
          <w:marLeft w:val="640"/>
          <w:marRight w:val="0"/>
          <w:marTop w:val="0"/>
          <w:marBottom w:val="0"/>
          <w:divBdr>
            <w:top w:val="none" w:sz="0" w:space="0" w:color="auto"/>
            <w:left w:val="none" w:sz="0" w:space="0" w:color="auto"/>
            <w:bottom w:val="none" w:sz="0" w:space="0" w:color="auto"/>
            <w:right w:val="none" w:sz="0" w:space="0" w:color="auto"/>
          </w:divBdr>
        </w:div>
        <w:div w:id="1979336654">
          <w:marLeft w:val="640"/>
          <w:marRight w:val="0"/>
          <w:marTop w:val="0"/>
          <w:marBottom w:val="0"/>
          <w:divBdr>
            <w:top w:val="none" w:sz="0" w:space="0" w:color="auto"/>
            <w:left w:val="none" w:sz="0" w:space="0" w:color="auto"/>
            <w:bottom w:val="none" w:sz="0" w:space="0" w:color="auto"/>
            <w:right w:val="none" w:sz="0" w:space="0" w:color="auto"/>
          </w:divBdr>
        </w:div>
        <w:div w:id="1461075640">
          <w:marLeft w:val="640"/>
          <w:marRight w:val="0"/>
          <w:marTop w:val="0"/>
          <w:marBottom w:val="0"/>
          <w:divBdr>
            <w:top w:val="none" w:sz="0" w:space="0" w:color="auto"/>
            <w:left w:val="none" w:sz="0" w:space="0" w:color="auto"/>
            <w:bottom w:val="none" w:sz="0" w:space="0" w:color="auto"/>
            <w:right w:val="none" w:sz="0" w:space="0" w:color="auto"/>
          </w:divBdr>
        </w:div>
        <w:div w:id="690959546">
          <w:marLeft w:val="640"/>
          <w:marRight w:val="0"/>
          <w:marTop w:val="0"/>
          <w:marBottom w:val="0"/>
          <w:divBdr>
            <w:top w:val="none" w:sz="0" w:space="0" w:color="auto"/>
            <w:left w:val="none" w:sz="0" w:space="0" w:color="auto"/>
            <w:bottom w:val="none" w:sz="0" w:space="0" w:color="auto"/>
            <w:right w:val="none" w:sz="0" w:space="0" w:color="auto"/>
          </w:divBdr>
        </w:div>
        <w:div w:id="1214392295">
          <w:marLeft w:val="640"/>
          <w:marRight w:val="0"/>
          <w:marTop w:val="0"/>
          <w:marBottom w:val="0"/>
          <w:divBdr>
            <w:top w:val="none" w:sz="0" w:space="0" w:color="auto"/>
            <w:left w:val="none" w:sz="0" w:space="0" w:color="auto"/>
            <w:bottom w:val="none" w:sz="0" w:space="0" w:color="auto"/>
            <w:right w:val="none" w:sz="0" w:space="0" w:color="auto"/>
          </w:divBdr>
        </w:div>
        <w:div w:id="1714767162">
          <w:marLeft w:val="640"/>
          <w:marRight w:val="0"/>
          <w:marTop w:val="0"/>
          <w:marBottom w:val="0"/>
          <w:divBdr>
            <w:top w:val="none" w:sz="0" w:space="0" w:color="auto"/>
            <w:left w:val="none" w:sz="0" w:space="0" w:color="auto"/>
            <w:bottom w:val="none" w:sz="0" w:space="0" w:color="auto"/>
            <w:right w:val="none" w:sz="0" w:space="0" w:color="auto"/>
          </w:divBdr>
        </w:div>
        <w:div w:id="1682273118">
          <w:marLeft w:val="640"/>
          <w:marRight w:val="0"/>
          <w:marTop w:val="0"/>
          <w:marBottom w:val="0"/>
          <w:divBdr>
            <w:top w:val="none" w:sz="0" w:space="0" w:color="auto"/>
            <w:left w:val="none" w:sz="0" w:space="0" w:color="auto"/>
            <w:bottom w:val="none" w:sz="0" w:space="0" w:color="auto"/>
            <w:right w:val="none" w:sz="0" w:space="0" w:color="auto"/>
          </w:divBdr>
        </w:div>
        <w:div w:id="33652711">
          <w:marLeft w:val="640"/>
          <w:marRight w:val="0"/>
          <w:marTop w:val="0"/>
          <w:marBottom w:val="0"/>
          <w:divBdr>
            <w:top w:val="none" w:sz="0" w:space="0" w:color="auto"/>
            <w:left w:val="none" w:sz="0" w:space="0" w:color="auto"/>
            <w:bottom w:val="none" w:sz="0" w:space="0" w:color="auto"/>
            <w:right w:val="none" w:sz="0" w:space="0" w:color="auto"/>
          </w:divBdr>
        </w:div>
        <w:div w:id="1647784660">
          <w:marLeft w:val="640"/>
          <w:marRight w:val="0"/>
          <w:marTop w:val="0"/>
          <w:marBottom w:val="0"/>
          <w:divBdr>
            <w:top w:val="none" w:sz="0" w:space="0" w:color="auto"/>
            <w:left w:val="none" w:sz="0" w:space="0" w:color="auto"/>
            <w:bottom w:val="none" w:sz="0" w:space="0" w:color="auto"/>
            <w:right w:val="none" w:sz="0" w:space="0" w:color="auto"/>
          </w:divBdr>
        </w:div>
        <w:div w:id="227612752">
          <w:marLeft w:val="640"/>
          <w:marRight w:val="0"/>
          <w:marTop w:val="0"/>
          <w:marBottom w:val="0"/>
          <w:divBdr>
            <w:top w:val="none" w:sz="0" w:space="0" w:color="auto"/>
            <w:left w:val="none" w:sz="0" w:space="0" w:color="auto"/>
            <w:bottom w:val="none" w:sz="0" w:space="0" w:color="auto"/>
            <w:right w:val="none" w:sz="0" w:space="0" w:color="auto"/>
          </w:divBdr>
        </w:div>
        <w:div w:id="1385718350">
          <w:marLeft w:val="640"/>
          <w:marRight w:val="0"/>
          <w:marTop w:val="0"/>
          <w:marBottom w:val="0"/>
          <w:divBdr>
            <w:top w:val="none" w:sz="0" w:space="0" w:color="auto"/>
            <w:left w:val="none" w:sz="0" w:space="0" w:color="auto"/>
            <w:bottom w:val="none" w:sz="0" w:space="0" w:color="auto"/>
            <w:right w:val="none" w:sz="0" w:space="0" w:color="auto"/>
          </w:divBdr>
        </w:div>
        <w:div w:id="1893810734">
          <w:marLeft w:val="640"/>
          <w:marRight w:val="0"/>
          <w:marTop w:val="0"/>
          <w:marBottom w:val="0"/>
          <w:divBdr>
            <w:top w:val="none" w:sz="0" w:space="0" w:color="auto"/>
            <w:left w:val="none" w:sz="0" w:space="0" w:color="auto"/>
            <w:bottom w:val="none" w:sz="0" w:space="0" w:color="auto"/>
            <w:right w:val="none" w:sz="0" w:space="0" w:color="auto"/>
          </w:divBdr>
        </w:div>
        <w:div w:id="1886795394">
          <w:marLeft w:val="640"/>
          <w:marRight w:val="0"/>
          <w:marTop w:val="0"/>
          <w:marBottom w:val="0"/>
          <w:divBdr>
            <w:top w:val="none" w:sz="0" w:space="0" w:color="auto"/>
            <w:left w:val="none" w:sz="0" w:space="0" w:color="auto"/>
            <w:bottom w:val="none" w:sz="0" w:space="0" w:color="auto"/>
            <w:right w:val="none" w:sz="0" w:space="0" w:color="auto"/>
          </w:divBdr>
        </w:div>
        <w:div w:id="865290833">
          <w:marLeft w:val="640"/>
          <w:marRight w:val="0"/>
          <w:marTop w:val="0"/>
          <w:marBottom w:val="0"/>
          <w:divBdr>
            <w:top w:val="none" w:sz="0" w:space="0" w:color="auto"/>
            <w:left w:val="none" w:sz="0" w:space="0" w:color="auto"/>
            <w:bottom w:val="none" w:sz="0" w:space="0" w:color="auto"/>
            <w:right w:val="none" w:sz="0" w:space="0" w:color="auto"/>
          </w:divBdr>
        </w:div>
        <w:div w:id="424810250">
          <w:marLeft w:val="640"/>
          <w:marRight w:val="0"/>
          <w:marTop w:val="0"/>
          <w:marBottom w:val="0"/>
          <w:divBdr>
            <w:top w:val="none" w:sz="0" w:space="0" w:color="auto"/>
            <w:left w:val="none" w:sz="0" w:space="0" w:color="auto"/>
            <w:bottom w:val="none" w:sz="0" w:space="0" w:color="auto"/>
            <w:right w:val="none" w:sz="0" w:space="0" w:color="auto"/>
          </w:divBdr>
        </w:div>
        <w:div w:id="2021077113">
          <w:marLeft w:val="640"/>
          <w:marRight w:val="0"/>
          <w:marTop w:val="0"/>
          <w:marBottom w:val="0"/>
          <w:divBdr>
            <w:top w:val="none" w:sz="0" w:space="0" w:color="auto"/>
            <w:left w:val="none" w:sz="0" w:space="0" w:color="auto"/>
            <w:bottom w:val="none" w:sz="0" w:space="0" w:color="auto"/>
            <w:right w:val="none" w:sz="0" w:space="0" w:color="auto"/>
          </w:divBdr>
        </w:div>
        <w:div w:id="366376123">
          <w:marLeft w:val="640"/>
          <w:marRight w:val="0"/>
          <w:marTop w:val="0"/>
          <w:marBottom w:val="0"/>
          <w:divBdr>
            <w:top w:val="none" w:sz="0" w:space="0" w:color="auto"/>
            <w:left w:val="none" w:sz="0" w:space="0" w:color="auto"/>
            <w:bottom w:val="none" w:sz="0" w:space="0" w:color="auto"/>
            <w:right w:val="none" w:sz="0" w:space="0" w:color="auto"/>
          </w:divBdr>
        </w:div>
        <w:div w:id="1456748914">
          <w:marLeft w:val="640"/>
          <w:marRight w:val="0"/>
          <w:marTop w:val="0"/>
          <w:marBottom w:val="0"/>
          <w:divBdr>
            <w:top w:val="none" w:sz="0" w:space="0" w:color="auto"/>
            <w:left w:val="none" w:sz="0" w:space="0" w:color="auto"/>
            <w:bottom w:val="none" w:sz="0" w:space="0" w:color="auto"/>
            <w:right w:val="none" w:sz="0" w:space="0" w:color="auto"/>
          </w:divBdr>
        </w:div>
        <w:div w:id="1563783534">
          <w:marLeft w:val="640"/>
          <w:marRight w:val="0"/>
          <w:marTop w:val="0"/>
          <w:marBottom w:val="0"/>
          <w:divBdr>
            <w:top w:val="none" w:sz="0" w:space="0" w:color="auto"/>
            <w:left w:val="none" w:sz="0" w:space="0" w:color="auto"/>
            <w:bottom w:val="none" w:sz="0" w:space="0" w:color="auto"/>
            <w:right w:val="none" w:sz="0" w:space="0" w:color="auto"/>
          </w:divBdr>
        </w:div>
        <w:div w:id="589118788">
          <w:marLeft w:val="640"/>
          <w:marRight w:val="0"/>
          <w:marTop w:val="0"/>
          <w:marBottom w:val="0"/>
          <w:divBdr>
            <w:top w:val="none" w:sz="0" w:space="0" w:color="auto"/>
            <w:left w:val="none" w:sz="0" w:space="0" w:color="auto"/>
            <w:bottom w:val="none" w:sz="0" w:space="0" w:color="auto"/>
            <w:right w:val="none" w:sz="0" w:space="0" w:color="auto"/>
          </w:divBdr>
        </w:div>
        <w:div w:id="53896843">
          <w:marLeft w:val="640"/>
          <w:marRight w:val="0"/>
          <w:marTop w:val="0"/>
          <w:marBottom w:val="0"/>
          <w:divBdr>
            <w:top w:val="none" w:sz="0" w:space="0" w:color="auto"/>
            <w:left w:val="none" w:sz="0" w:space="0" w:color="auto"/>
            <w:bottom w:val="none" w:sz="0" w:space="0" w:color="auto"/>
            <w:right w:val="none" w:sz="0" w:space="0" w:color="auto"/>
          </w:divBdr>
        </w:div>
        <w:div w:id="299962055">
          <w:marLeft w:val="640"/>
          <w:marRight w:val="0"/>
          <w:marTop w:val="0"/>
          <w:marBottom w:val="0"/>
          <w:divBdr>
            <w:top w:val="none" w:sz="0" w:space="0" w:color="auto"/>
            <w:left w:val="none" w:sz="0" w:space="0" w:color="auto"/>
            <w:bottom w:val="none" w:sz="0" w:space="0" w:color="auto"/>
            <w:right w:val="none" w:sz="0" w:space="0" w:color="auto"/>
          </w:divBdr>
        </w:div>
        <w:div w:id="119033620">
          <w:marLeft w:val="640"/>
          <w:marRight w:val="0"/>
          <w:marTop w:val="0"/>
          <w:marBottom w:val="0"/>
          <w:divBdr>
            <w:top w:val="none" w:sz="0" w:space="0" w:color="auto"/>
            <w:left w:val="none" w:sz="0" w:space="0" w:color="auto"/>
            <w:bottom w:val="none" w:sz="0" w:space="0" w:color="auto"/>
            <w:right w:val="none" w:sz="0" w:space="0" w:color="auto"/>
          </w:divBdr>
        </w:div>
        <w:div w:id="1087111459">
          <w:marLeft w:val="640"/>
          <w:marRight w:val="0"/>
          <w:marTop w:val="0"/>
          <w:marBottom w:val="0"/>
          <w:divBdr>
            <w:top w:val="none" w:sz="0" w:space="0" w:color="auto"/>
            <w:left w:val="none" w:sz="0" w:space="0" w:color="auto"/>
            <w:bottom w:val="none" w:sz="0" w:space="0" w:color="auto"/>
            <w:right w:val="none" w:sz="0" w:space="0" w:color="auto"/>
          </w:divBdr>
        </w:div>
        <w:div w:id="294024847">
          <w:marLeft w:val="640"/>
          <w:marRight w:val="0"/>
          <w:marTop w:val="0"/>
          <w:marBottom w:val="0"/>
          <w:divBdr>
            <w:top w:val="none" w:sz="0" w:space="0" w:color="auto"/>
            <w:left w:val="none" w:sz="0" w:space="0" w:color="auto"/>
            <w:bottom w:val="none" w:sz="0" w:space="0" w:color="auto"/>
            <w:right w:val="none" w:sz="0" w:space="0" w:color="auto"/>
          </w:divBdr>
        </w:div>
        <w:div w:id="1946887401">
          <w:marLeft w:val="640"/>
          <w:marRight w:val="0"/>
          <w:marTop w:val="0"/>
          <w:marBottom w:val="0"/>
          <w:divBdr>
            <w:top w:val="none" w:sz="0" w:space="0" w:color="auto"/>
            <w:left w:val="none" w:sz="0" w:space="0" w:color="auto"/>
            <w:bottom w:val="none" w:sz="0" w:space="0" w:color="auto"/>
            <w:right w:val="none" w:sz="0" w:space="0" w:color="auto"/>
          </w:divBdr>
        </w:div>
        <w:div w:id="401636450">
          <w:marLeft w:val="640"/>
          <w:marRight w:val="0"/>
          <w:marTop w:val="0"/>
          <w:marBottom w:val="0"/>
          <w:divBdr>
            <w:top w:val="none" w:sz="0" w:space="0" w:color="auto"/>
            <w:left w:val="none" w:sz="0" w:space="0" w:color="auto"/>
            <w:bottom w:val="none" w:sz="0" w:space="0" w:color="auto"/>
            <w:right w:val="none" w:sz="0" w:space="0" w:color="auto"/>
          </w:divBdr>
        </w:div>
        <w:div w:id="1537036532">
          <w:marLeft w:val="640"/>
          <w:marRight w:val="0"/>
          <w:marTop w:val="0"/>
          <w:marBottom w:val="0"/>
          <w:divBdr>
            <w:top w:val="none" w:sz="0" w:space="0" w:color="auto"/>
            <w:left w:val="none" w:sz="0" w:space="0" w:color="auto"/>
            <w:bottom w:val="none" w:sz="0" w:space="0" w:color="auto"/>
            <w:right w:val="none" w:sz="0" w:space="0" w:color="auto"/>
          </w:divBdr>
        </w:div>
        <w:div w:id="1268732740">
          <w:marLeft w:val="640"/>
          <w:marRight w:val="0"/>
          <w:marTop w:val="0"/>
          <w:marBottom w:val="0"/>
          <w:divBdr>
            <w:top w:val="none" w:sz="0" w:space="0" w:color="auto"/>
            <w:left w:val="none" w:sz="0" w:space="0" w:color="auto"/>
            <w:bottom w:val="none" w:sz="0" w:space="0" w:color="auto"/>
            <w:right w:val="none" w:sz="0" w:space="0" w:color="auto"/>
          </w:divBdr>
        </w:div>
        <w:div w:id="1728190401">
          <w:marLeft w:val="640"/>
          <w:marRight w:val="0"/>
          <w:marTop w:val="0"/>
          <w:marBottom w:val="0"/>
          <w:divBdr>
            <w:top w:val="none" w:sz="0" w:space="0" w:color="auto"/>
            <w:left w:val="none" w:sz="0" w:space="0" w:color="auto"/>
            <w:bottom w:val="none" w:sz="0" w:space="0" w:color="auto"/>
            <w:right w:val="none" w:sz="0" w:space="0" w:color="auto"/>
          </w:divBdr>
        </w:div>
        <w:div w:id="1455438749">
          <w:marLeft w:val="640"/>
          <w:marRight w:val="0"/>
          <w:marTop w:val="0"/>
          <w:marBottom w:val="0"/>
          <w:divBdr>
            <w:top w:val="none" w:sz="0" w:space="0" w:color="auto"/>
            <w:left w:val="none" w:sz="0" w:space="0" w:color="auto"/>
            <w:bottom w:val="none" w:sz="0" w:space="0" w:color="auto"/>
            <w:right w:val="none" w:sz="0" w:space="0" w:color="auto"/>
          </w:divBdr>
        </w:div>
        <w:div w:id="2144421768">
          <w:marLeft w:val="640"/>
          <w:marRight w:val="0"/>
          <w:marTop w:val="0"/>
          <w:marBottom w:val="0"/>
          <w:divBdr>
            <w:top w:val="none" w:sz="0" w:space="0" w:color="auto"/>
            <w:left w:val="none" w:sz="0" w:space="0" w:color="auto"/>
            <w:bottom w:val="none" w:sz="0" w:space="0" w:color="auto"/>
            <w:right w:val="none" w:sz="0" w:space="0" w:color="auto"/>
          </w:divBdr>
        </w:div>
        <w:div w:id="1432824321">
          <w:marLeft w:val="640"/>
          <w:marRight w:val="0"/>
          <w:marTop w:val="0"/>
          <w:marBottom w:val="0"/>
          <w:divBdr>
            <w:top w:val="none" w:sz="0" w:space="0" w:color="auto"/>
            <w:left w:val="none" w:sz="0" w:space="0" w:color="auto"/>
            <w:bottom w:val="none" w:sz="0" w:space="0" w:color="auto"/>
            <w:right w:val="none" w:sz="0" w:space="0" w:color="auto"/>
          </w:divBdr>
        </w:div>
        <w:div w:id="215628141">
          <w:marLeft w:val="640"/>
          <w:marRight w:val="0"/>
          <w:marTop w:val="0"/>
          <w:marBottom w:val="0"/>
          <w:divBdr>
            <w:top w:val="none" w:sz="0" w:space="0" w:color="auto"/>
            <w:left w:val="none" w:sz="0" w:space="0" w:color="auto"/>
            <w:bottom w:val="none" w:sz="0" w:space="0" w:color="auto"/>
            <w:right w:val="none" w:sz="0" w:space="0" w:color="auto"/>
          </w:divBdr>
        </w:div>
        <w:div w:id="351884097">
          <w:marLeft w:val="640"/>
          <w:marRight w:val="0"/>
          <w:marTop w:val="0"/>
          <w:marBottom w:val="0"/>
          <w:divBdr>
            <w:top w:val="none" w:sz="0" w:space="0" w:color="auto"/>
            <w:left w:val="none" w:sz="0" w:space="0" w:color="auto"/>
            <w:bottom w:val="none" w:sz="0" w:space="0" w:color="auto"/>
            <w:right w:val="none" w:sz="0" w:space="0" w:color="auto"/>
          </w:divBdr>
        </w:div>
        <w:div w:id="12804485">
          <w:marLeft w:val="640"/>
          <w:marRight w:val="0"/>
          <w:marTop w:val="0"/>
          <w:marBottom w:val="0"/>
          <w:divBdr>
            <w:top w:val="none" w:sz="0" w:space="0" w:color="auto"/>
            <w:left w:val="none" w:sz="0" w:space="0" w:color="auto"/>
            <w:bottom w:val="none" w:sz="0" w:space="0" w:color="auto"/>
            <w:right w:val="none" w:sz="0" w:space="0" w:color="auto"/>
          </w:divBdr>
        </w:div>
        <w:div w:id="1499074236">
          <w:marLeft w:val="640"/>
          <w:marRight w:val="0"/>
          <w:marTop w:val="0"/>
          <w:marBottom w:val="0"/>
          <w:divBdr>
            <w:top w:val="none" w:sz="0" w:space="0" w:color="auto"/>
            <w:left w:val="none" w:sz="0" w:space="0" w:color="auto"/>
            <w:bottom w:val="none" w:sz="0" w:space="0" w:color="auto"/>
            <w:right w:val="none" w:sz="0" w:space="0" w:color="auto"/>
          </w:divBdr>
        </w:div>
        <w:div w:id="1592621850">
          <w:marLeft w:val="640"/>
          <w:marRight w:val="0"/>
          <w:marTop w:val="0"/>
          <w:marBottom w:val="0"/>
          <w:divBdr>
            <w:top w:val="none" w:sz="0" w:space="0" w:color="auto"/>
            <w:left w:val="none" w:sz="0" w:space="0" w:color="auto"/>
            <w:bottom w:val="none" w:sz="0" w:space="0" w:color="auto"/>
            <w:right w:val="none" w:sz="0" w:space="0" w:color="auto"/>
          </w:divBdr>
        </w:div>
        <w:div w:id="963079746">
          <w:marLeft w:val="640"/>
          <w:marRight w:val="0"/>
          <w:marTop w:val="0"/>
          <w:marBottom w:val="0"/>
          <w:divBdr>
            <w:top w:val="none" w:sz="0" w:space="0" w:color="auto"/>
            <w:left w:val="none" w:sz="0" w:space="0" w:color="auto"/>
            <w:bottom w:val="none" w:sz="0" w:space="0" w:color="auto"/>
            <w:right w:val="none" w:sz="0" w:space="0" w:color="auto"/>
          </w:divBdr>
        </w:div>
        <w:div w:id="143593021">
          <w:marLeft w:val="640"/>
          <w:marRight w:val="0"/>
          <w:marTop w:val="0"/>
          <w:marBottom w:val="0"/>
          <w:divBdr>
            <w:top w:val="none" w:sz="0" w:space="0" w:color="auto"/>
            <w:left w:val="none" w:sz="0" w:space="0" w:color="auto"/>
            <w:bottom w:val="none" w:sz="0" w:space="0" w:color="auto"/>
            <w:right w:val="none" w:sz="0" w:space="0" w:color="auto"/>
          </w:divBdr>
        </w:div>
        <w:div w:id="1395082645">
          <w:marLeft w:val="640"/>
          <w:marRight w:val="0"/>
          <w:marTop w:val="0"/>
          <w:marBottom w:val="0"/>
          <w:divBdr>
            <w:top w:val="none" w:sz="0" w:space="0" w:color="auto"/>
            <w:left w:val="none" w:sz="0" w:space="0" w:color="auto"/>
            <w:bottom w:val="none" w:sz="0" w:space="0" w:color="auto"/>
            <w:right w:val="none" w:sz="0" w:space="0" w:color="auto"/>
          </w:divBdr>
        </w:div>
        <w:div w:id="251670892">
          <w:marLeft w:val="640"/>
          <w:marRight w:val="0"/>
          <w:marTop w:val="0"/>
          <w:marBottom w:val="0"/>
          <w:divBdr>
            <w:top w:val="none" w:sz="0" w:space="0" w:color="auto"/>
            <w:left w:val="none" w:sz="0" w:space="0" w:color="auto"/>
            <w:bottom w:val="none" w:sz="0" w:space="0" w:color="auto"/>
            <w:right w:val="none" w:sz="0" w:space="0" w:color="auto"/>
          </w:divBdr>
        </w:div>
        <w:div w:id="49770831">
          <w:marLeft w:val="640"/>
          <w:marRight w:val="0"/>
          <w:marTop w:val="0"/>
          <w:marBottom w:val="0"/>
          <w:divBdr>
            <w:top w:val="none" w:sz="0" w:space="0" w:color="auto"/>
            <w:left w:val="none" w:sz="0" w:space="0" w:color="auto"/>
            <w:bottom w:val="none" w:sz="0" w:space="0" w:color="auto"/>
            <w:right w:val="none" w:sz="0" w:space="0" w:color="auto"/>
          </w:divBdr>
        </w:div>
        <w:div w:id="469398770">
          <w:marLeft w:val="640"/>
          <w:marRight w:val="0"/>
          <w:marTop w:val="0"/>
          <w:marBottom w:val="0"/>
          <w:divBdr>
            <w:top w:val="none" w:sz="0" w:space="0" w:color="auto"/>
            <w:left w:val="none" w:sz="0" w:space="0" w:color="auto"/>
            <w:bottom w:val="none" w:sz="0" w:space="0" w:color="auto"/>
            <w:right w:val="none" w:sz="0" w:space="0" w:color="auto"/>
          </w:divBdr>
        </w:div>
        <w:div w:id="228611970">
          <w:marLeft w:val="640"/>
          <w:marRight w:val="0"/>
          <w:marTop w:val="0"/>
          <w:marBottom w:val="0"/>
          <w:divBdr>
            <w:top w:val="none" w:sz="0" w:space="0" w:color="auto"/>
            <w:left w:val="none" w:sz="0" w:space="0" w:color="auto"/>
            <w:bottom w:val="none" w:sz="0" w:space="0" w:color="auto"/>
            <w:right w:val="none" w:sz="0" w:space="0" w:color="auto"/>
          </w:divBdr>
        </w:div>
        <w:div w:id="1198272682">
          <w:marLeft w:val="640"/>
          <w:marRight w:val="0"/>
          <w:marTop w:val="0"/>
          <w:marBottom w:val="0"/>
          <w:divBdr>
            <w:top w:val="none" w:sz="0" w:space="0" w:color="auto"/>
            <w:left w:val="none" w:sz="0" w:space="0" w:color="auto"/>
            <w:bottom w:val="none" w:sz="0" w:space="0" w:color="auto"/>
            <w:right w:val="none" w:sz="0" w:space="0" w:color="auto"/>
          </w:divBdr>
        </w:div>
        <w:div w:id="2124228354">
          <w:marLeft w:val="640"/>
          <w:marRight w:val="0"/>
          <w:marTop w:val="0"/>
          <w:marBottom w:val="0"/>
          <w:divBdr>
            <w:top w:val="none" w:sz="0" w:space="0" w:color="auto"/>
            <w:left w:val="none" w:sz="0" w:space="0" w:color="auto"/>
            <w:bottom w:val="none" w:sz="0" w:space="0" w:color="auto"/>
            <w:right w:val="none" w:sz="0" w:space="0" w:color="auto"/>
          </w:divBdr>
        </w:div>
        <w:div w:id="370040218">
          <w:marLeft w:val="640"/>
          <w:marRight w:val="0"/>
          <w:marTop w:val="0"/>
          <w:marBottom w:val="0"/>
          <w:divBdr>
            <w:top w:val="none" w:sz="0" w:space="0" w:color="auto"/>
            <w:left w:val="none" w:sz="0" w:space="0" w:color="auto"/>
            <w:bottom w:val="none" w:sz="0" w:space="0" w:color="auto"/>
            <w:right w:val="none" w:sz="0" w:space="0" w:color="auto"/>
          </w:divBdr>
        </w:div>
        <w:div w:id="2043553965">
          <w:marLeft w:val="640"/>
          <w:marRight w:val="0"/>
          <w:marTop w:val="0"/>
          <w:marBottom w:val="0"/>
          <w:divBdr>
            <w:top w:val="none" w:sz="0" w:space="0" w:color="auto"/>
            <w:left w:val="none" w:sz="0" w:space="0" w:color="auto"/>
            <w:bottom w:val="none" w:sz="0" w:space="0" w:color="auto"/>
            <w:right w:val="none" w:sz="0" w:space="0" w:color="auto"/>
          </w:divBdr>
        </w:div>
        <w:div w:id="348456681">
          <w:marLeft w:val="640"/>
          <w:marRight w:val="0"/>
          <w:marTop w:val="0"/>
          <w:marBottom w:val="0"/>
          <w:divBdr>
            <w:top w:val="none" w:sz="0" w:space="0" w:color="auto"/>
            <w:left w:val="none" w:sz="0" w:space="0" w:color="auto"/>
            <w:bottom w:val="none" w:sz="0" w:space="0" w:color="auto"/>
            <w:right w:val="none" w:sz="0" w:space="0" w:color="auto"/>
          </w:divBdr>
        </w:div>
        <w:div w:id="708845673">
          <w:marLeft w:val="640"/>
          <w:marRight w:val="0"/>
          <w:marTop w:val="0"/>
          <w:marBottom w:val="0"/>
          <w:divBdr>
            <w:top w:val="none" w:sz="0" w:space="0" w:color="auto"/>
            <w:left w:val="none" w:sz="0" w:space="0" w:color="auto"/>
            <w:bottom w:val="none" w:sz="0" w:space="0" w:color="auto"/>
            <w:right w:val="none" w:sz="0" w:space="0" w:color="auto"/>
          </w:divBdr>
        </w:div>
        <w:div w:id="1893538942">
          <w:marLeft w:val="640"/>
          <w:marRight w:val="0"/>
          <w:marTop w:val="0"/>
          <w:marBottom w:val="0"/>
          <w:divBdr>
            <w:top w:val="none" w:sz="0" w:space="0" w:color="auto"/>
            <w:left w:val="none" w:sz="0" w:space="0" w:color="auto"/>
            <w:bottom w:val="none" w:sz="0" w:space="0" w:color="auto"/>
            <w:right w:val="none" w:sz="0" w:space="0" w:color="auto"/>
          </w:divBdr>
        </w:div>
        <w:div w:id="459496240">
          <w:marLeft w:val="640"/>
          <w:marRight w:val="0"/>
          <w:marTop w:val="0"/>
          <w:marBottom w:val="0"/>
          <w:divBdr>
            <w:top w:val="none" w:sz="0" w:space="0" w:color="auto"/>
            <w:left w:val="none" w:sz="0" w:space="0" w:color="auto"/>
            <w:bottom w:val="none" w:sz="0" w:space="0" w:color="auto"/>
            <w:right w:val="none" w:sz="0" w:space="0" w:color="auto"/>
          </w:divBdr>
        </w:div>
        <w:div w:id="1415324508">
          <w:marLeft w:val="640"/>
          <w:marRight w:val="0"/>
          <w:marTop w:val="0"/>
          <w:marBottom w:val="0"/>
          <w:divBdr>
            <w:top w:val="none" w:sz="0" w:space="0" w:color="auto"/>
            <w:left w:val="none" w:sz="0" w:space="0" w:color="auto"/>
            <w:bottom w:val="none" w:sz="0" w:space="0" w:color="auto"/>
            <w:right w:val="none" w:sz="0" w:space="0" w:color="auto"/>
          </w:divBdr>
        </w:div>
        <w:div w:id="238902536">
          <w:marLeft w:val="640"/>
          <w:marRight w:val="0"/>
          <w:marTop w:val="0"/>
          <w:marBottom w:val="0"/>
          <w:divBdr>
            <w:top w:val="none" w:sz="0" w:space="0" w:color="auto"/>
            <w:left w:val="none" w:sz="0" w:space="0" w:color="auto"/>
            <w:bottom w:val="none" w:sz="0" w:space="0" w:color="auto"/>
            <w:right w:val="none" w:sz="0" w:space="0" w:color="auto"/>
          </w:divBdr>
        </w:div>
        <w:div w:id="663895066">
          <w:marLeft w:val="640"/>
          <w:marRight w:val="0"/>
          <w:marTop w:val="0"/>
          <w:marBottom w:val="0"/>
          <w:divBdr>
            <w:top w:val="none" w:sz="0" w:space="0" w:color="auto"/>
            <w:left w:val="none" w:sz="0" w:space="0" w:color="auto"/>
            <w:bottom w:val="none" w:sz="0" w:space="0" w:color="auto"/>
            <w:right w:val="none" w:sz="0" w:space="0" w:color="auto"/>
          </w:divBdr>
        </w:div>
        <w:div w:id="1450316141">
          <w:marLeft w:val="640"/>
          <w:marRight w:val="0"/>
          <w:marTop w:val="0"/>
          <w:marBottom w:val="0"/>
          <w:divBdr>
            <w:top w:val="none" w:sz="0" w:space="0" w:color="auto"/>
            <w:left w:val="none" w:sz="0" w:space="0" w:color="auto"/>
            <w:bottom w:val="none" w:sz="0" w:space="0" w:color="auto"/>
            <w:right w:val="none" w:sz="0" w:space="0" w:color="auto"/>
          </w:divBdr>
        </w:div>
        <w:div w:id="452288240">
          <w:marLeft w:val="640"/>
          <w:marRight w:val="0"/>
          <w:marTop w:val="0"/>
          <w:marBottom w:val="0"/>
          <w:divBdr>
            <w:top w:val="none" w:sz="0" w:space="0" w:color="auto"/>
            <w:left w:val="none" w:sz="0" w:space="0" w:color="auto"/>
            <w:bottom w:val="none" w:sz="0" w:space="0" w:color="auto"/>
            <w:right w:val="none" w:sz="0" w:space="0" w:color="auto"/>
          </w:divBdr>
        </w:div>
        <w:div w:id="1177844887">
          <w:marLeft w:val="640"/>
          <w:marRight w:val="0"/>
          <w:marTop w:val="0"/>
          <w:marBottom w:val="0"/>
          <w:divBdr>
            <w:top w:val="none" w:sz="0" w:space="0" w:color="auto"/>
            <w:left w:val="none" w:sz="0" w:space="0" w:color="auto"/>
            <w:bottom w:val="none" w:sz="0" w:space="0" w:color="auto"/>
            <w:right w:val="none" w:sz="0" w:space="0" w:color="auto"/>
          </w:divBdr>
        </w:div>
        <w:div w:id="1753818818">
          <w:marLeft w:val="640"/>
          <w:marRight w:val="0"/>
          <w:marTop w:val="0"/>
          <w:marBottom w:val="0"/>
          <w:divBdr>
            <w:top w:val="none" w:sz="0" w:space="0" w:color="auto"/>
            <w:left w:val="none" w:sz="0" w:space="0" w:color="auto"/>
            <w:bottom w:val="none" w:sz="0" w:space="0" w:color="auto"/>
            <w:right w:val="none" w:sz="0" w:space="0" w:color="auto"/>
          </w:divBdr>
        </w:div>
        <w:div w:id="2025789463">
          <w:marLeft w:val="640"/>
          <w:marRight w:val="0"/>
          <w:marTop w:val="0"/>
          <w:marBottom w:val="0"/>
          <w:divBdr>
            <w:top w:val="none" w:sz="0" w:space="0" w:color="auto"/>
            <w:left w:val="none" w:sz="0" w:space="0" w:color="auto"/>
            <w:bottom w:val="none" w:sz="0" w:space="0" w:color="auto"/>
            <w:right w:val="none" w:sz="0" w:space="0" w:color="auto"/>
          </w:divBdr>
        </w:div>
        <w:div w:id="1011763522">
          <w:marLeft w:val="640"/>
          <w:marRight w:val="0"/>
          <w:marTop w:val="0"/>
          <w:marBottom w:val="0"/>
          <w:divBdr>
            <w:top w:val="none" w:sz="0" w:space="0" w:color="auto"/>
            <w:left w:val="none" w:sz="0" w:space="0" w:color="auto"/>
            <w:bottom w:val="none" w:sz="0" w:space="0" w:color="auto"/>
            <w:right w:val="none" w:sz="0" w:space="0" w:color="auto"/>
          </w:divBdr>
        </w:div>
        <w:div w:id="27802279">
          <w:marLeft w:val="640"/>
          <w:marRight w:val="0"/>
          <w:marTop w:val="0"/>
          <w:marBottom w:val="0"/>
          <w:divBdr>
            <w:top w:val="none" w:sz="0" w:space="0" w:color="auto"/>
            <w:left w:val="none" w:sz="0" w:space="0" w:color="auto"/>
            <w:bottom w:val="none" w:sz="0" w:space="0" w:color="auto"/>
            <w:right w:val="none" w:sz="0" w:space="0" w:color="auto"/>
          </w:divBdr>
        </w:div>
        <w:div w:id="913705765">
          <w:marLeft w:val="640"/>
          <w:marRight w:val="0"/>
          <w:marTop w:val="0"/>
          <w:marBottom w:val="0"/>
          <w:divBdr>
            <w:top w:val="none" w:sz="0" w:space="0" w:color="auto"/>
            <w:left w:val="none" w:sz="0" w:space="0" w:color="auto"/>
            <w:bottom w:val="none" w:sz="0" w:space="0" w:color="auto"/>
            <w:right w:val="none" w:sz="0" w:space="0" w:color="auto"/>
          </w:divBdr>
        </w:div>
        <w:div w:id="580140638">
          <w:marLeft w:val="640"/>
          <w:marRight w:val="0"/>
          <w:marTop w:val="0"/>
          <w:marBottom w:val="0"/>
          <w:divBdr>
            <w:top w:val="none" w:sz="0" w:space="0" w:color="auto"/>
            <w:left w:val="none" w:sz="0" w:space="0" w:color="auto"/>
            <w:bottom w:val="none" w:sz="0" w:space="0" w:color="auto"/>
            <w:right w:val="none" w:sz="0" w:space="0" w:color="auto"/>
          </w:divBdr>
        </w:div>
        <w:div w:id="662778586">
          <w:marLeft w:val="640"/>
          <w:marRight w:val="0"/>
          <w:marTop w:val="0"/>
          <w:marBottom w:val="0"/>
          <w:divBdr>
            <w:top w:val="none" w:sz="0" w:space="0" w:color="auto"/>
            <w:left w:val="none" w:sz="0" w:space="0" w:color="auto"/>
            <w:bottom w:val="none" w:sz="0" w:space="0" w:color="auto"/>
            <w:right w:val="none" w:sz="0" w:space="0" w:color="auto"/>
          </w:divBdr>
        </w:div>
        <w:div w:id="1857423454">
          <w:marLeft w:val="640"/>
          <w:marRight w:val="0"/>
          <w:marTop w:val="0"/>
          <w:marBottom w:val="0"/>
          <w:divBdr>
            <w:top w:val="none" w:sz="0" w:space="0" w:color="auto"/>
            <w:left w:val="none" w:sz="0" w:space="0" w:color="auto"/>
            <w:bottom w:val="none" w:sz="0" w:space="0" w:color="auto"/>
            <w:right w:val="none" w:sz="0" w:space="0" w:color="auto"/>
          </w:divBdr>
        </w:div>
        <w:div w:id="320155751">
          <w:marLeft w:val="640"/>
          <w:marRight w:val="0"/>
          <w:marTop w:val="0"/>
          <w:marBottom w:val="0"/>
          <w:divBdr>
            <w:top w:val="none" w:sz="0" w:space="0" w:color="auto"/>
            <w:left w:val="none" w:sz="0" w:space="0" w:color="auto"/>
            <w:bottom w:val="none" w:sz="0" w:space="0" w:color="auto"/>
            <w:right w:val="none" w:sz="0" w:space="0" w:color="auto"/>
          </w:divBdr>
        </w:div>
        <w:div w:id="1976830287">
          <w:marLeft w:val="640"/>
          <w:marRight w:val="0"/>
          <w:marTop w:val="0"/>
          <w:marBottom w:val="0"/>
          <w:divBdr>
            <w:top w:val="none" w:sz="0" w:space="0" w:color="auto"/>
            <w:left w:val="none" w:sz="0" w:space="0" w:color="auto"/>
            <w:bottom w:val="none" w:sz="0" w:space="0" w:color="auto"/>
            <w:right w:val="none" w:sz="0" w:space="0" w:color="auto"/>
          </w:divBdr>
        </w:div>
        <w:div w:id="780031382">
          <w:marLeft w:val="640"/>
          <w:marRight w:val="0"/>
          <w:marTop w:val="0"/>
          <w:marBottom w:val="0"/>
          <w:divBdr>
            <w:top w:val="none" w:sz="0" w:space="0" w:color="auto"/>
            <w:left w:val="none" w:sz="0" w:space="0" w:color="auto"/>
            <w:bottom w:val="none" w:sz="0" w:space="0" w:color="auto"/>
            <w:right w:val="none" w:sz="0" w:space="0" w:color="auto"/>
          </w:divBdr>
        </w:div>
        <w:div w:id="1862039774">
          <w:marLeft w:val="640"/>
          <w:marRight w:val="0"/>
          <w:marTop w:val="0"/>
          <w:marBottom w:val="0"/>
          <w:divBdr>
            <w:top w:val="none" w:sz="0" w:space="0" w:color="auto"/>
            <w:left w:val="none" w:sz="0" w:space="0" w:color="auto"/>
            <w:bottom w:val="none" w:sz="0" w:space="0" w:color="auto"/>
            <w:right w:val="none" w:sz="0" w:space="0" w:color="auto"/>
          </w:divBdr>
        </w:div>
        <w:div w:id="203098793">
          <w:marLeft w:val="640"/>
          <w:marRight w:val="0"/>
          <w:marTop w:val="0"/>
          <w:marBottom w:val="0"/>
          <w:divBdr>
            <w:top w:val="none" w:sz="0" w:space="0" w:color="auto"/>
            <w:left w:val="none" w:sz="0" w:space="0" w:color="auto"/>
            <w:bottom w:val="none" w:sz="0" w:space="0" w:color="auto"/>
            <w:right w:val="none" w:sz="0" w:space="0" w:color="auto"/>
          </w:divBdr>
        </w:div>
        <w:div w:id="1884515065">
          <w:marLeft w:val="640"/>
          <w:marRight w:val="0"/>
          <w:marTop w:val="0"/>
          <w:marBottom w:val="0"/>
          <w:divBdr>
            <w:top w:val="none" w:sz="0" w:space="0" w:color="auto"/>
            <w:left w:val="none" w:sz="0" w:space="0" w:color="auto"/>
            <w:bottom w:val="none" w:sz="0" w:space="0" w:color="auto"/>
            <w:right w:val="none" w:sz="0" w:space="0" w:color="auto"/>
          </w:divBdr>
        </w:div>
        <w:div w:id="1803842095">
          <w:marLeft w:val="640"/>
          <w:marRight w:val="0"/>
          <w:marTop w:val="0"/>
          <w:marBottom w:val="0"/>
          <w:divBdr>
            <w:top w:val="none" w:sz="0" w:space="0" w:color="auto"/>
            <w:left w:val="none" w:sz="0" w:space="0" w:color="auto"/>
            <w:bottom w:val="none" w:sz="0" w:space="0" w:color="auto"/>
            <w:right w:val="none" w:sz="0" w:space="0" w:color="auto"/>
          </w:divBdr>
        </w:div>
        <w:div w:id="240339008">
          <w:marLeft w:val="640"/>
          <w:marRight w:val="0"/>
          <w:marTop w:val="0"/>
          <w:marBottom w:val="0"/>
          <w:divBdr>
            <w:top w:val="none" w:sz="0" w:space="0" w:color="auto"/>
            <w:left w:val="none" w:sz="0" w:space="0" w:color="auto"/>
            <w:bottom w:val="none" w:sz="0" w:space="0" w:color="auto"/>
            <w:right w:val="none" w:sz="0" w:space="0" w:color="auto"/>
          </w:divBdr>
        </w:div>
        <w:div w:id="1380007061">
          <w:marLeft w:val="640"/>
          <w:marRight w:val="0"/>
          <w:marTop w:val="0"/>
          <w:marBottom w:val="0"/>
          <w:divBdr>
            <w:top w:val="none" w:sz="0" w:space="0" w:color="auto"/>
            <w:left w:val="none" w:sz="0" w:space="0" w:color="auto"/>
            <w:bottom w:val="none" w:sz="0" w:space="0" w:color="auto"/>
            <w:right w:val="none" w:sz="0" w:space="0" w:color="auto"/>
          </w:divBdr>
        </w:div>
        <w:div w:id="1232278798">
          <w:marLeft w:val="640"/>
          <w:marRight w:val="0"/>
          <w:marTop w:val="0"/>
          <w:marBottom w:val="0"/>
          <w:divBdr>
            <w:top w:val="none" w:sz="0" w:space="0" w:color="auto"/>
            <w:left w:val="none" w:sz="0" w:space="0" w:color="auto"/>
            <w:bottom w:val="none" w:sz="0" w:space="0" w:color="auto"/>
            <w:right w:val="none" w:sz="0" w:space="0" w:color="auto"/>
          </w:divBdr>
        </w:div>
        <w:div w:id="1494175820">
          <w:marLeft w:val="640"/>
          <w:marRight w:val="0"/>
          <w:marTop w:val="0"/>
          <w:marBottom w:val="0"/>
          <w:divBdr>
            <w:top w:val="none" w:sz="0" w:space="0" w:color="auto"/>
            <w:left w:val="none" w:sz="0" w:space="0" w:color="auto"/>
            <w:bottom w:val="none" w:sz="0" w:space="0" w:color="auto"/>
            <w:right w:val="none" w:sz="0" w:space="0" w:color="auto"/>
          </w:divBdr>
        </w:div>
        <w:div w:id="318659122">
          <w:marLeft w:val="640"/>
          <w:marRight w:val="0"/>
          <w:marTop w:val="0"/>
          <w:marBottom w:val="0"/>
          <w:divBdr>
            <w:top w:val="none" w:sz="0" w:space="0" w:color="auto"/>
            <w:left w:val="none" w:sz="0" w:space="0" w:color="auto"/>
            <w:bottom w:val="none" w:sz="0" w:space="0" w:color="auto"/>
            <w:right w:val="none" w:sz="0" w:space="0" w:color="auto"/>
          </w:divBdr>
        </w:div>
        <w:div w:id="1551571170">
          <w:marLeft w:val="640"/>
          <w:marRight w:val="0"/>
          <w:marTop w:val="0"/>
          <w:marBottom w:val="0"/>
          <w:divBdr>
            <w:top w:val="none" w:sz="0" w:space="0" w:color="auto"/>
            <w:left w:val="none" w:sz="0" w:space="0" w:color="auto"/>
            <w:bottom w:val="none" w:sz="0" w:space="0" w:color="auto"/>
            <w:right w:val="none" w:sz="0" w:space="0" w:color="auto"/>
          </w:divBdr>
        </w:div>
        <w:div w:id="507521497">
          <w:marLeft w:val="640"/>
          <w:marRight w:val="0"/>
          <w:marTop w:val="0"/>
          <w:marBottom w:val="0"/>
          <w:divBdr>
            <w:top w:val="none" w:sz="0" w:space="0" w:color="auto"/>
            <w:left w:val="none" w:sz="0" w:space="0" w:color="auto"/>
            <w:bottom w:val="none" w:sz="0" w:space="0" w:color="auto"/>
            <w:right w:val="none" w:sz="0" w:space="0" w:color="auto"/>
          </w:divBdr>
        </w:div>
        <w:div w:id="107509438">
          <w:marLeft w:val="640"/>
          <w:marRight w:val="0"/>
          <w:marTop w:val="0"/>
          <w:marBottom w:val="0"/>
          <w:divBdr>
            <w:top w:val="none" w:sz="0" w:space="0" w:color="auto"/>
            <w:left w:val="none" w:sz="0" w:space="0" w:color="auto"/>
            <w:bottom w:val="none" w:sz="0" w:space="0" w:color="auto"/>
            <w:right w:val="none" w:sz="0" w:space="0" w:color="auto"/>
          </w:divBdr>
        </w:div>
        <w:div w:id="2090076048">
          <w:marLeft w:val="640"/>
          <w:marRight w:val="0"/>
          <w:marTop w:val="0"/>
          <w:marBottom w:val="0"/>
          <w:divBdr>
            <w:top w:val="none" w:sz="0" w:space="0" w:color="auto"/>
            <w:left w:val="none" w:sz="0" w:space="0" w:color="auto"/>
            <w:bottom w:val="none" w:sz="0" w:space="0" w:color="auto"/>
            <w:right w:val="none" w:sz="0" w:space="0" w:color="auto"/>
          </w:divBdr>
        </w:div>
        <w:div w:id="820778045">
          <w:marLeft w:val="640"/>
          <w:marRight w:val="0"/>
          <w:marTop w:val="0"/>
          <w:marBottom w:val="0"/>
          <w:divBdr>
            <w:top w:val="none" w:sz="0" w:space="0" w:color="auto"/>
            <w:left w:val="none" w:sz="0" w:space="0" w:color="auto"/>
            <w:bottom w:val="none" w:sz="0" w:space="0" w:color="auto"/>
            <w:right w:val="none" w:sz="0" w:space="0" w:color="auto"/>
          </w:divBdr>
        </w:div>
        <w:div w:id="1807816921">
          <w:marLeft w:val="640"/>
          <w:marRight w:val="0"/>
          <w:marTop w:val="0"/>
          <w:marBottom w:val="0"/>
          <w:divBdr>
            <w:top w:val="none" w:sz="0" w:space="0" w:color="auto"/>
            <w:left w:val="none" w:sz="0" w:space="0" w:color="auto"/>
            <w:bottom w:val="none" w:sz="0" w:space="0" w:color="auto"/>
            <w:right w:val="none" w:sz="0" w:space="0" w:color="auto"/>
          </w:divBdr>
        </w:div>
        <w:div w:id="1271351515">
          <w:marLeft w:val="640"/>
          <w:marRight w:val="0"/>
          <w:marTop w:val="0"/>
          <w:marBottom w:val="0"/>
          <w:divBdr>
            <w:top w:val="none" w:sz="0" w:space="0" w:color="auto"/>
            <w:left w:val="none" w:sz="0" w:space="0" w:color="auto"/>
            <w:bottom w:val="none" w:sz="0" w:space="0" w:color="auto"/>
            <w:right w:val="none" w:sz="0" w:space="0" w:color="auto"/>
          </w:divBdr>
        </w:div>
        <w:div w:id="146015593">
          <w:marLeft w:val="640"/>
          <w:marRight w:val="0"/>
          <w:marTop w:val="0"/>
          <w:marBottom w:val="0"/>
          <w:divBdr>
            <w:top w:val="none" w:sz="0" w:space="0" w:color="auto"/>
            <w:left w:val="none" w:sz="0" w:space="0" w:color="auto"/>
            <w:bottom w:val="none" w:sz="0" w:space="0" w:color="auto"/>
            <w:right w:val="none" w:sz="0" w:space="0" w:color="auto"/>
          </w:divBdr>
        </w:div>
        <w:div w:id="219443935">
          <w:marLeft w:val="640"/>
          <w:marRight w:val="0"/>
          <w:marTop w:val="0"/>
          <w:marBottom w:val="0"/>
          <w:divBdr>
            <w:top w:val="none" w:sz="0" w:space="0" w:color="auto"/>
            <w:left w:val="none" w:sz="0" w:space="0" w:color="auto"/>
            <w:bottom w:val="none" w:sz="0" w:space="0" w:color="auto"/>
            <w:right w:val="none" w:sz="0" w:space="0" w:color="auto"/>
          </w:divBdr>
        </w:div>
        <w:div w:id="1913929738">
          <w:marLeft w:val="640"/>
          <w:marRight w:val="0"/>
          <w:marTop w:val="0"/>
          <w:marBottom w:val="0"/>
          <w:divBdr>
            <w:top w:val="none" w:sz="0" w:space="0" w:color="auto"/>
            <w:left w:val="none" w:sz="0" w:space="0" w:color="auto"/>
            <w:bottom w:val="none" w:sz="0" w:space="0" w:color="auto"/>
            <w:right w:val="none" w:sz="0" w:space="0" w:color="auto"/>
          </w:divBdr>
        </w:div>
        <w:div w:id="1561669768">
          <w:marLeft w:val="640"/>
          <w:marRight w:val="0"/>
          <w:marTop w:val="0"/>
          <w:marBottom w:val="0"/>
          <w:divBdr>
            <w:top w:val="none" w:sz="0" w:space="0" w:color="auto"/>
            <w:left w:val="none" w:sz="0" w:space="0" w:color="auto"/>
            <w:bottom w:val="none" w:sz="0" w:space="0" w:color="auto"/>
            <w:right w:val="none" w:sz="0" w:space="0" w:color="auto"/>
          </w:divBdr>
        </w:div>
        <w:div w:id="1725448374">
          <w:marLeft w:val="640"/>
          <w:marRight w:val="0"/>
          <w:marTop w:val="0"/>
          <w:marBottom w:val="0"/>
          <w:divBdr>
            <w:top w:val="none" w:sz="0" w:space="0" w:color="auto"/>
            <w:left w:val="none" w:sz="0" w:space="0" w:color="auto"/>
            <w:bottom w:val="none" w:sz="0" w:space="0" w:color="auto"/>
            <w:right w:val="none" w:sz="0" w:space="0" w:color="auto"/>
          </w:divBdr>
        </w:div>
        <w:div w:id="424574681">
          <w:marLeft w:val="640"/>
          <w:marRight w:val="0"/>
          <w:marTop w:val="0"/>
          <w:marBottom w:val="0"/>
          <w:divBdr>
            <w:top w:val="none" w:sz="0" w:space="0" w:color="auto"/>
            <w:left w:val="none" w:sz="0" w:space="0" w:color="auto"/>
            <w:bottom w:val="none" w:sz="0" w:space="0" w:color="auto"/>
            <w:right w:val="none" w:sz="0" w:space="0" w:color="auto"/>
          </w:divBdr>
        </w:div>
        <w:div w:id="154494931">
          <w:marLeft w:val="640"/>
          <w:marRight w:val="0"/>
          <w:marTop w:val="0"/>
          <w:marBottom w:val="0"/>
          <w:divBdr>
            <w:top w:val="none" w:sz="0" w:space="0" w:color="auto"/>
            <w:left w:val="none" w:sz="0" w:space="0" w:color="auto"/>
            <w:bottom w:val="none" w:sz="0" w:space="0" w:color="auto"/>
            <w:right w:val="none" w:sz="0" w:space="0" w:color="auto"/>
          </w:divBdr>
        </w:div>
        <w:div w:id="888806633">
          <w:marLeft w:val="640"/>
          <w:marRight w:val="0"/>
          <w:marTop w:val="0"/>
          <w:marBottom w:val="0"/>
          <w:divBdr>
            <w:top w:val="none" w:sz="0" w:space="0" w:color="auto"/>
            <w:left w:val="none" w:sz="0" w:space="0" w:color="auto"/>
            <w:bottom w:val="none" w:sz="0" w:space="0" w:color="auto"/>
            <w:right w:val="none" w:sz="0" w:space="0" w:color="auto"/>
          </w:divBdr>
        </w:div>
        <w:div w:id="502286215">
          <w:marLeft w:val="640"/>
          <w:marRight w:val="0"/>
          <w:marTop w:val="0"/>
          <w:marBottom w:val="0"/>
          <w:divBdr>
            <w:top w:val="none" w:sz="0" w:space="0" w:color="auto"/>
            <w:left w:val="none" w:sz="0" w:space="0" w:color="auto"/>
            <w:bottom w:val="none" w:sz="0" w:space="0" w:color="auto"/>
            <w:right w:val="none" w:sz="0" w:space="0" w:color="auto"/>
          </w:divBdr>
        </w:div>
        <w:div w:id="284628295">
          <w:marLeft w:val="640"/>
          <w:marRight w:val="0"/>
          <w:marTop w:val="0"/>
          <w:marBottom w:val="0"/>
          <w:divBdr>
            <w:top w:val="none" w:sz="0" w:space="0" w:color="auto"/>
            <w:left w:val="none" w:sz="0" w:space="0" w:color="auto"/>
            <w:bottom w:val="none" w:sz="0" w:space="0" w:color="auto"/>
            <w:right w:val="none" w:sz="0" w:space="0" w:color="auto"/>
          </w:divBdr>
        </w:div>
        <w:div w:id="1698388631">
          <w:marLeft w:val="640"/>
          <w:marRight w:val="0"/>
          <w:marTop w:val="0"/>
          <w:marBottom w:val="0"/>
          <w:divBdr>
            <w:top w:val="none" w:sz="0" w:space="0" w:color="auto"/>
            <w:left w:val="none" w:sz="0" w:space="0" w:color="auto"/>
            <w:bottom w:val="none" w:sz="0" w:space="0" w:color="auto"/>
            <w:right w:val="none" w:sz="0" w:space="0" w:color="auto"/>
          </w:divBdr>
        </w:div>
      </w:divsChild>
    </w:div>
    <w:div w:id="2100441070">
      <w:bodyDiv w:val="1"/>
      <w:marLeft w:val="0"/>
      <w:marRight w:val="0"/>
      <w:marTop w:val="0"/>
      <w:marBottom w:val="0"/>
      <w:divBdr>
        <w:top w:val="none" w:sz="0" w:space="0" w:color="auto"/>
        <w:left w:val="none" w:sz="0" w:space="0" w:color="auto"/>
        <w:bottom w:val="none" w:sz="0" w:space="0" w:color="auto"/>
        <w:right w:val="none" w:sz="0" w:space="0" w:color="auto"/>
      </w:divBdr>
      <w:divsChild>
        <w:div w:id="1718697021">
          <w:marLeft w:val="640"/>
          <w:marRight w:val="0"/>
          <w:marTop w:val="0"/>
          <w:marBottom w:val="0"/>
          <w:divBdr>
            <w:top w:val="none" w:sz="0" w:space="0" w:color="auto"/>
            <w:left w:val="none" w:sz="0" w:space="0" w:color="auto"/>
            <w:bottom w:val="none" w:sz="0" w:space="0" w:color="auto"/>
            <w:right w:val="none" w:sz="0" w:space="0" w:color="auto"/>
          </w:divBdr>
        </w:div>
        <w:div w:id="455176866">
          <w:marLeft w:val="640"/>
          <w:marRight w:val="0"/>
          <w:marTop w:val="0"/>
          <w:marBottom w:val="0"/>
          <w:divBdr>
            <w:top w:val="none" w:sz="0" w:space="0" w:color="auto"/>
            <w:left w:val="none" w:sz="0" w:space="0" w:color="auto"/>
            <w:bottom w:val="none" w:sz="0" w:space="0" w:color="auto"/>
            <w:right w:val="none" w:sz="0" w:space="0" w:color="auto"/>
          </w:divBdr>
        </w:div>
        <w:div w:id="1379890292">
          <w:marLeft w:val="640"/>
          <w:marRight w:val="0"/>
          <w:marTop w:val="0"/>
          <w:marBottom w:val="0"/>
          <w:divBdr>
            <w:top w:val="none" w:sz="0" w:space="0" w:color="auto"/>
            <w:left w:val="none" w:sz="0" w:space="0" w:color="auto"/>
            <w:bottom w:val="none" w:sz="0" w:space="0" w:color="auto"/>
            <w:right w:val="none" w:sz="0" w:space="0" w:color="auto"/>
          </w:divBdr>
        </w:div>
        <w:div w:id="540048661">
          <w:marLeft w:val="640"/>
          <w:marRight w:val="0"/>
          <w:marTop w:val="0"/>
          <w:marBottom w:val="0"/>
          <w:divBdr>
            <w:top w:val="none" w:sz="0" w:space="0" w:color="auto"/>
            <w:left w:val="none" w:sz="0" w:space="0" w:color="auto"/>
            <w:bottom w:val="none" w:sz="0" w:space="0" w:color="auto"/>
            <w:right w:val="none" w:sz="0" w:space="0" w:color="auto"/>
          </w:divBdr>
        </w:div>
        <w:div w:id="906498926">
          <w:marLeft w:val="640"/>
          <w:marRight w:val="0"/>
          <w:marTop w:val="0"/>
          <w:marBottom w:val="0"/>
          <w:divBdr>
            <w:top w:val="none" w:sz="0" w:space="0" w:color="auto"/>
            <w:left w:val="none" w:sz="0" w:space="0" w:color="auto"/>
            <w:bottom w:val="none" w:sz="0" w:space="0" w:color="auto"/>
            <w:right w:val="none" w:sz="0" w:space="0" w:color="auto"/>
          </w:divBdr>
        </w:div>
        <w:div w:id="2027437598">
          <w:marLeft w:val="640"/>
          <w:marRight w:val="0"/>
          <w:marTop w:val="0"/>
          <w:marBottom w:val="0"/>
          <w:divBdr>
            <w:top w:val="none" w:sz="0" w:space="0" w:color="auto"/>
            <w:left w:val="none" w:sz="0" w:space="0" w:color="auto"/>
            <w:bottom w:val="none" w:sz="0" w:space="0" w:color="auto"/>
            <w:right w:val="none" w:sz="0" w:space="0" w:color="auto"/>
          </w:divBdr>
        </w:div>
        <w:div w:id="679623824">
          <w:marLeft w:val="640"/>
          <w:marRight w:val="0"/>
          <w:marTop w:val="0"/>
          <w:marBottom w:val="0"/>
          <w:divBdr>
            <w:top w:val="none" w:sz="0" w:space="0" w:color="auto"/>
            <w:left w:val="none" w:sz="0" w:space="0" w:color="auto"/>
            <w:bottom w:val="none" w:sz="0" w:space="0" w:color="auto"/>
            <w:right w:val="none" w:sz="0" w:space="0" w:color="auto"/>
          </w:divBdr>
        </w:div>
        <w:div w:id="143936934">
          <w:marLeft w:val="640"/>
          <w:marRight w:val="0"/>
          <w:marTop w:val="0"/>
          <w:marBottom w:val="0"/>
          <w:divBdr>
            <w:top w:val="none" w:sz="0" w:space="0" w:color="auto"/>
            <w:left w:val="none" w:sz="0" w:space="0" w:color="auto"/>
            <w:bottom w:val="none" w:sz="0" w:space="0" w:color="auto"/>
            <w:right w:val="none" w:sz="0" w:space="0" w:color="auto"/>
          </w:divBdr>
        </w:div>
        <w:div w:id="1806315405">
          <w:marLeft w:val="640"/>
          <w:marRight w:val="0"/>
          <w:marTop w:val="0"/>
          <w:marBottom w:val="0"/>
          <w:divBdr>
            <w:top w:val="none" w:sz="0" w:space="0" w:color="auto"/>
            <w:left w:val="none" w:sz="0" w:space="0" w:color="auto"/>
            <w:bottom w:val="none" w:sz="0" w:space="0" w:color="auto"/>
            <w:right w:val="none" w:sz="0" w:space="0" w:color="auto"/>
          </w:divBdr>
        </w:div>
        <w:div w:id="1017582153">
          <w:marLeft w:val="640"/>
          <w:marRight w:val="0"/>
          <w:marTop w:val="0"/>
          <w:marBottom w:val="0"/>
          <w:divBdr>
            <w:top w:val="none" w:sz="0" w:space="0" w:color="auto"/>
            <w:left w:val="none" w:sz="0" w:space="0" w:color="auto"/>
            <w:bottom w:val="none" w:sz="0" w:space="0" w:color="auto"/>
            <w:right w:val="none" w:sz="0" w:space="0" w:color="auto"/>
          </w:divBdr>
        </w:div>
        <w:div w:id="225070116">
          <w:marLeft w:val="640"/>
          <w:marRight w:val="0"/>
          <w:marTop w:val="0"/>
          <w:marBottom w:val="0"/>
          <w:divBdr>
            <w:top w:val="none" w:sz="0" w:space="0" w:color="auto"/>
            <w:left w:val="none" w:sz="0" w:space="0" w:color="auto"/>
            <w:bottom w:val="none" w:sz="0" w:space="0" w:color="auto"/>
            <w:right w:val="none" w:sz="0" w:space="0" w:color="auto"/>
          </w:divBdr>
        </w:div>
        <w:div w:id="645739447">
          <w:marLeft w:val="640"/>
          <w:marRight w:val="0"/>
          <w:marTop w:val="0"/>
          <w:marBottom w:val="0"/>
          <w:divBdr>
            <w:top w:val="none" w:sz="0" w:space="0" w:color="auto"/>
            <w:left w:val="none" w:sz="0" w:space="0" w:color="auto"/>
            <w:bottom w:val="none" w:sz="0" w:space="0" w:color="auto"/>
            <w:right w:val="none" w:sz="0" w:space="0" w:color="auto"/>
          </w:divBdr>
        </w:div>
        <w:div w:id="299770572">
          <w:marLeft w:val="640"/>
          <w:marRight w:val="0"/>
          <w:marTop w:val="0"/>
          <w:marBottom w:val="0"/>
          <w:divBdr>
            <w:top w:val="none" w:sz="0" w:space="0" w:color="auto"/>
            <w:left w:val="none" w:sz="0" w:space="0" w:color="auto"/>
            <w:bottom w:val="none" w:sz="0" w:space="0" w:color="auto"/>
            <w:right w:val="none" w:sz="0" w:space="0" w:color="auto"/>
          </w:divBdr>
        </w:div>
        <w:div w:id="35592046">
          <w:marLeft w:val="640"/>
          <w:marRight w:val="0"/>
          <w:marTop w:val="0"/>
          <w:marBottom w:val="0"/>
          <w:divBdr>
            <w:top w:val="none" w:sz="0" w:space="0" w:color="auto"/>
            <w:left w:val="none" w:sz="0" w:space="0" w:color="auto"/>
            <w:bottom w:val="none" w:sz="0" w:space="0" w:color="auto"/>
            <w:right w:val="none" w:sz="0" w:space="0" w:color="auto"/>
          </w:divBdr>
        </w:div>
        <w:div w:id="1807770690">
          <w:marLeft w:val="640"/>
          <w:marRight w:val="0"/>
          <w:marTop w:val="0"/>
          <w:marBottom w:val="0"/>
          <w:divBdr>
            <w:top w:val="none" w:sz="0" w:space="0" w:color="auto"/>
            <w:left w:val="none" w:sz="0" w:space="0" w:color="auto"/>
            <w:bottom w:val="none" w:sz="0" w:space="0" w:color="auto"/>
            <w:right w:val="none" w:sz="0" w:space="0" w:color="auto"/>
          </w:divBdr>
        </w:div>
        <w:div w:id="1768110148">
          <w:marLeft w:val="640"/>
          <w:marRight w:val="0"/>
          <w:marTop w:val="0"/>
          <w:marBottom w:val="0"/>
          <w:divBdr>
            <w:top w:val="none" w:sz="0" w:space="0" w:color="auto"/>
            <w:left w:val="none" w:sz="0" w:space="0" w:color="auto"/>
            <w:bottom w:val="none" w:sz="0" w:space="0" w:color="auto"/>
            <w:right w:val="none" w:sz="0" w:space="0" w:color="auto"/>
          </w:divBdr>
        </w:div>
        <w:div w:id="583540182">
          <w:marLeft w:val="640"/>
          <w:marRight w:val="0"/>
          <w:marTop w:val="0"/>
          <w:marBottom w:val="0"/>
          <w:divBdr>
            <w:top w:val="none" w:sz="0" w:space="0" w:color="auto"/>
            <w:left w:val="none" w:sz="0" w:space="0" w:color="auto"/>
            <w:bottom w:val="none" w:sz="0" w:space="0" w:color="auto"/>
            <w:right w:val="none" w:sz="0" w:space="0" w:color="auto"/>
          </w:divBdr>
        </w:div>
        <w:div w:id="561672252">
          <w:marLeft w:val="640"/>
          <w:marRight w:val="0"/>
          <w:marTop w:val="0"/>
          <w:marBottom w:val="0"/>
          <w:divBdr>
            <w:top w:val="none" w:sz="0" w:space="0" w:color="auto"/>
            <w:left w:val="none" w:sz="0" w:space="0" w:color="auto"/>
            <w:bottom w:val="none" w:sz="0" w:space="0" w:color="auto"/>
            <w:right w:val="none" w:sz="0" w:space="0" w:color="auto"/>
          </w:divBdr>
        </w:div>
        <w:div w:id="1737437429">
          <w:marLeft w:val="640"/>
          <w:marRight w:val="0"/>
          <w:marTop w:val="0"/>
          <w:marBottom w:val="0"/>
          <w:divBdr>
            <w:top w:val="none" w:sz="0" w:space="0" w:color="auto"/>
            <w:left w:val="none" w:sz="0" w:space="0" w:color="auto"/>
            <w:bottom w:val="none" w:sz="0" w:space="0" w:color="auto"/>
            <w:right w:val="none" w:sz="0" w:space="0" w:color="auto"/>
          </w:divBdr>
        </w:div>
        <w:div w:id="1008752637">
          <w:marLeft w:val="640"/>
          <w:marRight w:val="0"/>
          <w:marTop w:val="0"/>
          <w:marBottom w:val="0"/>
          <w:divBdr>
            <w:top w:val="none" w:sz="0" w:space="0" w:color="auto"/>
            <w:left w:val="none" w:sz="0" w:space="0" w:color="auto"/>
            <w:bottom w:val="none" w:sz="0" w:space="0" w:color="auto"/>
            <w:right w:val="none" w:sz="0" w:space="0" w:color="auto"/>
          </w:divBdr>
        </w:div>
        <w:div w:id="452528347">
          <w:marLeft w:val="640"/>
          <w:marRight w:val="0"/>
          <w:marTop w:val="0"/>
          <w:marBottom w:val="0"/>
          <w:divBdr>
            <w:top w:val="none" w:sz="0" w:space="0" w:color="auto"/>
            <w:left w:val="none" w:sz="0" w:space="0" w:color="auto"/>
            <w:bottom w:val="none" w:sz="0" w:space="0" w:color="auto"/>
            <w:right w:val="none" w:sz="0" w:space="0" w:color="auto"/>
          </w:divBdr>
        </w:div>
        <w:div w:id="1022825296">
          <w:marLeft w:val="640"/>
          <w:marRight w:val="0"/>
          <w:marTop w:val="0"/>
          <w:marBottom w:val="0"/>
          <w:divBdr>
            <w:top w:val="none" w:sz="0" w:space="0" w:color="auto"/>
            <w:left w:val="none" w:sz="0" w:space="0" w:color="auto"/>
            <w:bottom w:val="none" w:sz="0" w:space="0" w:color="auto"/>
            <w:right w:val="none" w:sz="0" w:space="0" w:color="auto"/>
          </w:divBdr>
        </w:div>
        <w:div w:id="1884101647">
          <w:marLeft w:val="640"/>
          <w:marRight w:val="0"/>
          <w:marTop w:val="0"/>
          <w:marBottom w:val="0"/>
          <w:divBdr>
            <w:top w:val="none" w:sz="0" w:space="0" w:color="auto"/>
            <w:left w:val="none" w:sz="0" w:space="0" w:color="auto"/>
            <w:bottom w:val="none" w:sz="0" w:space="0" w:color="auto"/>
            <w:right w:val="none" w:sz="0" w:space="0" w:color="auto"/>
          </w:divBdr>
        </w:div>
        <w:div w:id="1945113026">
          <w:marLeft w:val="640"/>
          <w:marRight w:val="0"/>
          <w:marTop w:val="0"/>
          <w:marBottom w:val="0"/>
          <w:divBdr>
            <w:top w:val="none" w:sz="0" w:space="0" w:color="auto"/>
            <w:left w:val="none" w:sz="0" w:space="0" w:color="auto"/>
            <w:bottom w:val="none" w:sz="0" w:space="0" w:color="auto"/>
            <w:right w:val="none" w:sz="0" w:space="0" w:color="auto"/>
          </w:divBdr>
        </w:div>
        <w:div w:id="1357731139">
          <w:marLeft w:val="640"/>
          <w:marRight w:val="0"/>
          <w:marTop w:val="0"/>
          <w:marBottom w:val="0"/>
          <w:divBdr>
            <w:top w:val="none" w:sz="0" w:space="0" w:color="auto"/>
            <w:left w:val="none" w:sz="0" w:space="0" w:color="auto"/>
            <w:bottom w:val="none" w:sz="0" w:space="0" w:color="auto"/>
            <w:right w:val="none" w:sz="0" w:space="0" w:color="auto"/>
          </w:divBdr>
        </w:div>
        <w:div w:id="39402008">
          <w:marLeft w:val="640"/>
          <w:marRight w:val="0"/>
          <w:marTop w:val="0"/>
          <w:marBottom w:val="0"/>
          <w:divBdr>
            <w:top w:val="none" w:sz="0" w:space="0" w:color="auto"/>
            <w:left w:val="none" w:sz="0" w:space="0" w:color="auto"/>
            <w:bottom w:val="none" w:sz="0" w:space="0" w:color="auto"/>
            <w:right w:val="none" w:sz="0" w:space="0" w:color="auto"/>
          </w:divBdr>
        </w:div>
        <w:div w:id="917058934">
          <w:marLeft w:val="640"/>
          <w:marRight w:val="0"/>
          <w:marTop w:val="0"/>
          <w:marBottom w:val="0"/>
          <w:divBdr>
            <w:top w:val="none" w:sz="0" w:space="0" w:color="auto"/>
            <w:left w:val="none" w:sz="0" w:space="0" w:color="auto"/>
            <w:bottom w:val="none" w:sz="0" w:space="0" w:color="auto"/>
            <w:right w:val="none" w:sz="0" w:space="0" w:color="auto"/>
          </w:divBdr>
        </w:div>
        <w:div w:id="187841208">
          <w:marLeft w:val="640"/>
          <w:marRight w:val="0"/>
          <w:marTop w:val="0"/>
          <w:marBottom w:val="0"/>
          <w:divBdr>
            <w:top w:val="none" w:sz="0" w:space="0" w:color="auto"/>
            <w:left w:val="none" w:sz="0" w:space="0" w:color="auto"/>
            <w:bottom w:val="none" w:sz="0" w:space="0" w:color="auto"/>
            <w:right w:val="none" w:sz="0" w:space="0" w:color="auto"/>
          </w:divBdr>
        </w:div>
        <w:div w:id="1322810996">
          <w:marLeft w:val="640"/>
          <w:marRight w:val="0"/>
          <w:marTop w:val="0"/>
          <w:marBottom w:val="0"/>
          <w:divBdr>
            <w:top w:val="none" w:sz="0" w:space="0" w:color="auto"/>
            <w:left w:val="none" w:sz="0" w:space="0" w:color="auto"/>
            <w:bottom w:val="none" w:sz="0" w:space="0" w:color="auto"/>
            <w:right w:val="none" w:sz="0" w:space="0" w:color="auto"/>
          </w:divBdr>
        </w:div>
        <w:div w:id="1604877048">
          <w:marLeft w:val="640"/>
          <w:marRight w:val="0"/>
          <w:marTop w:val="0"/>
          <w:marBottom w:val="0"/>
          <w:divBdr>
            <w:top w:val="none" w:sz="0" w:space="0" w:color="auto"/>
            <w:left w:val="none" w:sz="0" w:space="0" w:color="auto"/>
            <w:bottom w:val="none" w:sz="0" w:space="0" w:color="auto"/>
            <w:right w:val="none" w:sz="0" w:space="0" w:color="auto"/>
          </w:divBdr>
        </w:div>
        <w:div w:id="713584369">
          <w:marLeft w:val="640"/>
          <w:marRight w:val="0"/>
          <w:marTop w:val="0"/>
          <w:marBottom w:val="0"/>
          <w:divBdr>
            <w:top w:val="none" w:sz="0" w:space="0" w:color="auto"/>
            <w:left w:val="none" w:sz="0" w:space="0" w:color="auto"/>
            <w:bottom w:val="none" w:sz="0" w:space="0" w:color="auto"/>
            <w:right w:val="none" w:sz="0" w:space="0" w:color="auto"/>
          </w:divBdr>
        </w:div>
        <w:div w:id="1066489664">
          <w:marLeft w:val="640"/>
          <w:marRight w:val="0"/>
          <w:marTop w:val="0"/>
          <w:marBottom w:val="0"/>
          <w:divBdr>
            <w:top w:val="none" w:sz="0" w:space="0" w:color="auto"/>
            <w:left w:val="none" w:sz="0" w:space="0" w:color="auto"/>
            <w:bottom w:val="none" w:sz="0" w:space="0" w:color="auto"/>
            <w:right w:val="none" w:sz="0" w:space="0" w:color="auto"/>
          </w:divBdr>
        </w:div>
        <w:div w:id="1211578184">
          <w:marLeft w:val="640"/>
          <w:marRight w:val="0"/>
          <w:marTop w:val="0"/>
          <w:marBottom w:val="0"/>
          <w:divBdr>
            <w:top w:val="none" w:sz="0" w:space="0" w:color="auto"/>
            <w:left w:val="none" w:sz="0" w:space="0" w:color="auto"/>
            <w:bottom w:val="none" w:sz="0" w:space="0" w:color="auto"/>
            <w:right w:val="none" w:sz="0" w:space="0" w:color="auto"/>
          </w:divBdr>
        </w:div>
        <w:div w:id="1319961947">
          <w:marLeft w:val="640"/>
          <w:marRight w:val="0"/>
          <w:marTop w:val="0"/>
          <w:marBottom w:val="0"/>
          <w:divBdr>
            <w:top w:val="none" w:sz="0" w:space="0" w:color="auto"/>
            <w:left w:val="none" w:sz="0" w:space="0" w:color="auto"/>
            <w:bottom w:val="none" w:sz="0" w:space="0" w:color="auto"/>
            <w:right w:val="none" w:sz="0" w:space="0" w:color="auto"/>
          </w:divBdr>
        </w:div>
        <w:div w:id="240407996">
          <w:marLeft w:val="640"/>
          <w:marRight w:val="0"/>
          <w:marTop w:val="0"/>
          <w:marBottom w:val="0"/>
          <w:divBdr>
            <w:top w:val="none" w:sz="0" w:space="0" w:color="auto"/>
            <w:left w:val="none" w:sz="0" w:space="0" w:color="auto"/>
            <w:bottom w:val="none" w:sz="0" w:space="0" w:color="auto"/>
            <w:right w:val="none" w:sz="0" w:space="0" w:color="auto"/>
          </w:divBdr>
        </w:div>
        <w:div w:id="547912749">
          <w:marLeft w:val="640"/>
          <w:marRight w:val="0"/>
          <w:marTop w:val="0"/>
          <w:marBottom w:val="0"/>
          <w:divBdr>
            <w:top w:val="none" w:sz="0" w:space="0" w:color="auto"/>
            <w:left w:val="none" w:sz="0" w:space="0" w:color="auto"/>
            <w:bottom w:val="none" w:sz="0" w:space="0" w:color="auto"/>
            <w:right w:val="none" w:sz="0" w:space="0" w:color="auto"/>
          </w:divBdr>
        </w:div>
        <w:div w:id="2067026629">
          <w:marLeft w:val="640"/>
          <w:marRight w:val="0"/>
          <w:marTop w:val="0"/>
          <w:marBottom w:val="0"/>
          <w:divBdr>
            <w:top w:val="none" w:sz="0" w:space="0" w:color="auto"/>
            <w:left w:val="none" w:sz="0" w:space="0" w:color="auto"/>
            <w:bottom w:val="none" w:sz="0" w:space="0" w:color="auto"/>
            <w:right w:val="none" w:sz="0" w:space="0" w:color="auto"/>
          </w:divBdr>
        </w:div>
        <w:div w:id="2078823082">
          <w:marLeft w:val="640"/>
          <w:marRight w:val="0"/>
          <w:marTop w:val="0"/>
          <w:marBottom w:val="0"/>
          <w:divBdr>
            <w:top w:val="none" w:sz="0" w:space="0" w:color="auto"/>
            <w:left w:val="none" w:sz="0" w:space="0" w:color="auto"/>
            <w:bottom w:val="none" w:sz="0" w:space="0" w:color="auto"/>
            <w:right w:val="none" w:sz="0" w:space="0" w:color="auto"/>
          </w:divBdr>
        </w:div>
        <w:div w:id="1451125706">
          <w:marLeft w:val="640"/>
          <w:marRight w:val="0"/>
          <w:marTop w:val="0"/>
          <w:marBottom w:val="0"/>
          <w:divBdr>
            <w:top w:val="none" w:sz="0" w:space="0" w:color="auto"/>
            <w:left w:val="none" w:sz="0" w:space="0" w:color="auto"/>
            <w:bottom w:val="none" w:sz="0" w:space="0" w:color="auto"/>
            <w:right w:val="none" w:sz="0" w:space="0" w:color="auto"/>
          </w:divBdr>
        </w:div>
        <w:div w:id="1098908926">
          <w:marLeft w:val="640"/>
          <w:marRight w:val="0"/>
          <w:marTop w:val="0"/>
          <w:marBottom w:val="0"/>
          <w:divBdr>
            <w:top w:val="none" w:sz="0" w:space="0" w:color="auto"/>
            <w:left w:val="none" w:sz="0" w:space="0" w:color="auto"/>
            <w:bottom w:val="none" w:sz="0" w:space="0" w:color="auto"/>
            <w:right w:val="none" w:sz="0" w:space="0" w:color="auto"/>
          </w:divBdr>
        </w:div>
        <w:div w:id="488248394">
          <w:marLeft w:val="640"/>
          <w:marRight w:val="0"/>
          <w:marTop w:val="0"/>
          <w:marBottom w:val="0"/>
          <w:divBdr>
            <w:top w:val="none" w:sz="0" w:space="0" w:color="auto"/>
            <w:left w:val="none" w:sz="0" w:space="0" w:color="auto"/>
            <w:bottom w:val="none" w:sz="0" w:space="0" w:color="auto"/>
            <w:right w:val="none" w:sz="0" w:space="0" w:color="auto"/>
          </w:divBdr>
        </w:div>
        <w:div w:id="2038773995">
          <w:marLeft w:val="640"/>
          <w:marRight w:val="0"/>
          <w:marTop w:val="0"/>
          <w:marBottom w:val="0"/>
          <w:divBdr>
            <w:top w:val="none" w:sz="0" w:space="0" w:color="auto"/>
            <w:left w:val="none" w:sz="0" w:space="0" w:color="auto"/>
            <w:bottom w:val="none" w:sz="0" w:space="0" w:color="auto"/>
            <w:right w:val="none" w:sz="0" w:space="0" w:color="auto"/>
          </w:divBdr>
        </w:div>
        <w:div w:id="801733186">
          <w:marLeft w:val="640"/>
          <w:marRight w:val="0"/>
          <w:marTop w:val="0"/>
          <w:marBottom w:val="0"/>
          <w:divBdr>
            <w:top w:val="none" w:sz="0" w:space="0" w:color="auto"/>
            <w:left w:val="none" w:sz="0" w:space="0" w:color="auto"/>
            <w:bottom w:val="none" w:sz="0" w:space="0" w:color="auto"/>
            <w:right w:val="none" w:sz="0" w:space="0" w:color="auto"/>
          </w:divBdr>
        </w:div>
        <w:div w:id="1384018260">
          <w:marLeft w:val="640"/>
          <w:marRight w:val="0"/>
          <w:marTop w:val="0"/>
          <w:marBottom w:val="0"/>
          <w:divBdr>
            <w:top w:val="none" w:sz="0" w:space="0" w:color="auto"/>
            <w:left w:val="none" w:sz="0" w:space="0" w:color="auto"/>
            <w:bottom w:val="none" w:sz="0" w:space="0" w:color="auto"/>
            <w:right w:val="none" w:sz="0" w:space="0" w:color="auto"/>
          </w:divBdr>
        </w:div>
        <w:div w:id="1340960754">
          <w:marLeft w:val="640"/>
          <w:marRight w:val="0"/>
          <w:marTop w:val="0"/>
          <w:marBottom w:val="0"/>
          <w:divBdr>
            <w:top w:val="none" w:sz="0" w:space="0" w:color="auto"/>
            <w:left w:val="none" w:sz="0" w:space="0" w:color="auto"/>
            <w:bottom w:val="none" w:sz="0" w:space="0" w:color="auto"/>
            <w:right w:val="none" w:sz="0" w:space="0" w:color="auto"/>
          </w:divBdr>
        </w:div>
        <w:div w:id="886332100">
          <w:marLeft w:val="640"/>
          <w:marRight w:val="0"/>
          <w:marTop w:val="0"/>
          <w:marBottom w:val="0"/>
          <w:divBdr>
            <w:top w:val="none" w:sz="0" w:space="0" w:color="auto"/>
            <w:left w:val="none" w:sz="0" w:space="0" w:color="auto"/>
            <w:bottom w:val="none" w:sz="0" w:space="0" w:color="auto"/>
            <w:right w:val="none" w:sz="0" w:space="0" w:color="auto"/>
          </w:divBdr>
        </w:div>
        <w:div w:id="782698373">
          <w:marLeft w:val="640"/>
          <w:marRight w:val="0"/>
          <w:marTop w:val="0"/>
          <w:marBottom w:val="0"/>
          <w:divBdr>
            <w:top w:val="none" w:sz="0" w:space="0" w:color="auto"/>
            <w:left w:val="none" w:sz="0" w:space="0" w:color="auto"/>
            <w:bottom w:val="none" w:sz="0" w:space="0" w:color="auto"/>
            <w:right w:val="none" w:sz="0" w:space="0" w:color="auto"/>
          </w:divBdr>
        </w:div>
        <w:div w:id="229846310">
          <w:marLeft w:val="640"/>
          <w:marRight w:val="0"/>
          <w:marTop w:val="0"/>
          <w:marBottom w:val="0"/>
          <w:divBdr>
            <w:top w:val="none" w:sz="0" w:space="0" w:color="auto"/>
            <w:left w:val="none" w:sz="0" w:space="0" w:color="auto"/>
            <w:bottom w:val="none" w:sz="0" w:space="0" w:color="auto"/>
            <w:right w:val="none" w:sz="0" w:space="0" w:color="auto"/>
          </w:divBdr>
        </w:div>
        <w:div w:id="306127202">
          <w:marLeft w:val="640"/>
          <w:marRight w:val="0"/>
          <w:marTop w:val="0"/>
          <w:marBottom w:val="0"/>
          <w:divBdr>
            <w:top w:val="none" w:sz="0" w:space="0" w:color="auto"/>
            <w:left w:val="none" w:sz="0" w:space="0" w:color="auto"/>
            <w:bottom w:val="none" w:sz="0" w:space="0" w:color="auto"/>
            <w:right w:val="none" w:sz="0" w:space="0" w:color="auto"/>
          </w:divBdr>
        </w:div>
        <w:div w:id="1343313563">
          <w:marLeft w:val="640"/>
          <w:marRight w:val="0"/>
          <w:marTop w:val="0"/>
          <w:marBottom w:val="0"/>
          <w:divBdr>
            <w:top w:val="none" w:sz="0" w:space="0" w:color="auto"/>
            <w:left w:val="none" w:sz="0" w:space="0" w:color="auto"/>
            <w:bottom w:val="none" w:sz="0" w:space="0" w:color="auto"/>
            <w:right w:val="none" w:sz="0" w:space="0" w:color="auto"/>
          </w:divBdr>
        </w:div>
        <w:div w:id="184636983">
          <w:marLeft w:val="640"/>
          <w:marRight w:val="0"/>
          <w:marTop w:val="0"/>
          <w:marBottom w:val="0"/>
          <w:divBdr>
            <w:top w:val="none" w:sz="0" w:space="0" w:color="auto"/>
            <w:left w:val="none" w:sz="0" w:space="0" w:color="auto"/>
            <w:bottom w:val="none" w:sz="0" w:space="0" w:color="auto"/>
            <w:right w:val="none" w:sz="0" w:space="0" w:color="auto"/>
          </w:divBdr>
        </w:div>
        <w:div w:id="811753165">
          <w:marLeft w:val="640"/>
          <w:marRight w:val="0"/>
          <w:marTop w:val="0"/>
          <w:marBottom w:val="0"/>
          <w:divBdr>
            <w:top w:val="none" w:sz="0" w:space="0" w:color="auto"/>
            <w:left w:val="none" w:sz="0" w:space="0" w:color="auto"/>
            <w:bottom w:val="none" w:sz="0" w:space="0" w:color="auto"/>
            <w:right w:val="none" w:sz="0" w:space="0" w:color="auto"/>
          </w:divBdr>
        </w:div>
        <w:div w:id="2136488541">
          <w:marLeft w:val="640"/>
          <w:marRight w:val="0"/>
          <w:marTop w:val="0"/>
          <w:marBottom w:val="0"/>
          <w:divBdr>
            <w:top w:val="none" w:sz="0" w:space="0" w:color="auto"/>
            <w:left w:val="none" w:sz="0" w:space="0" w:color="auto"/>
            <w:bottom w:val="none" w:sz="0" w:space="0" w:color="auto"/>
            <w:right w:val="none" w:sz="0" w:space="0" w:color="auto"/>
          </w:divBdr>
        </w:div>
        <w:div w:id="528875951">
          <w:marLeft w:val="640"/>
          <w:marRight w:val="0"/>
          <w:marTop w:val="0"/>
          <w:marBottom w:val="0"/>
          <w:divBdr>
            <w:top w:val="none" w:sz="0" w:space="0" w:color="auto"/>
            <w:left w:val="none" w:sz="0" w:space="0" w:color="auto"/>
            <w:bottom w:val="none" w:sz="0" w:space="0" w:color="auto"/>
            <w:right w:val="none" w:sz="0" w:space="0" w:color="auto"/>
          </w:divBdr>
        </w:div>
        <w:div w:id="642929879">
          <w:marLeft w:val="640"/>
          <w:marRight w:val="0"/>
          <w:marTop w:val="0"/>
          <w:marBottom w:val="0"/>
          <w:divBdr>
            <w:top w:val="none" w:sz="0" w:space="0" w:color="auto"/>
            <w:left w:val="none" w:sz="0" w:space="0" w:color="auto"/>
            <w:bottom w:val="none" w:sz="0" w:space="0" w:color="auto"/>
            <w:right w:val="none" w:sz="0" w:space="0" w:color="auto"/>
          </w:divBdr>
        </w:div>
        <w:div w:id="1535341728">
          <w:marLeft w:val="640"/>
          <w:marRight w:val="0"/>
          <w:marTop w:val="0"/>
          <w:marBottom w:val="0"/>
          <w:divBdr>
            <w:top w:val="none" w:sz="0" w:space="0" w:color="auto"/>
            <w:left w:val="none" w:sz="0" w:space="0" w:color="auto"/>
            <w:bottom w:val="none" w:sz="0" w:space="0" w:color="auto"/>
            <w:right w:val="none" w:sz="0" w:space="0" w:color="auto"/>
          </w:divBdr>
        </w:div>
        <w:div w:id="1383402878">
          <w:marLeft w:val="640"/>
          <w:marRight w:val="0"/>
          <w:marTop w:val="0"/>
          <w:marBottom w:val="0"/>
          <w:divBdr>
            <w:top w:val="none" w:sz="0" w:space="0" w:color="auto"/>
            <w:left w:val="none" w:sz="0" w:space="0" w:color="auto"/>
            <w:bottom w:val="none" w:sz="0" w:space="0" w:color="auto"/>
            <w:right w:val="none" w:sz="0" w:space="0" w:color="auto"/>
          </w:divBdr>
        </w:div>
        <w:div w:id="684132115">
          <w:marLeft w:val="640"/>
          <w:marRight w:val="0"/>
          <w:marTop w:val="0"/>
          <w:marBottom w:val="0"/>
          <w:divBdr>
            <w:top w:val="none" w:sz="0" w:space="0" w:color="auto"/>
            <w:left w:val="none" w:sz="0" w:space="0" w:color="auto"/>
            <w:bottom w:val="none" w:sz="0" w:space="0" w:color="auto"/>
            <w:right w:val="none" w:sz="0" w:space="0" w:color="auto"/>
          </w:divBdr>
        </w:div>
        <w:div w:id="1656568600">
          <w:marLeft w:val="640"/>
          <w:marRight w:val="0"/>
          <w:marTop w:val="0"/>
          <w:marBottom w:val="0"/>
          <w:divBdr>
            <w:top w:val="none" w:sz="0" w:space="0" w:color="auto"/>
            <w:left w:val="none" w:sz="0" w:space="0" w:color="auto"/>
            <w:bottom w:val="none" w:sz="0" w:space="0" w:color="auto"/>
            <w:right w:val="none" w:sz="0" w:space="0" w:color="auto"/>
          </w:divBdr>
        </w:div>
        <w:div w:id="287509773">
          <w:marLeft w:val="640"/>
          <w:marRight w:val="0"/>
          <w:marTop w:val="0"/>
          <w:marBottom w:val="0"/>
          <w:divBdr>
            <w:top w:val="none" w:sz="0" w:space="0" w:color="auto"/>
            <w:left w:val="none" w:sz="0" w:space="0" w:color="auto"/>
            <w:bottom w:val="none" w:sz="0" w:space="0" w:color="auto"/>
            <w:right w:val="none" w:sz="0" w:space="0" w:color="auto"/>
          </w:divBdr>
        </w:div>
        <w:div w:id="928588608">
          <w:marLeft w:val="640"/>
          <w:marRight w:val="0"/>
          <w:marTop w:val="0"/>
          <w:marBottom w:val="0"/>
          <w:divBdr>
            <w:top w:val="none" w:sz="0" w:space="0" w:color="auto"/>
            <w:left w:val="none" w:sz="0" w:space="0" w:color="auto"/>
            <w:bottom w:val="none" w:sz="0" w:space="0" w:color="auto"/>
            <w:right w:val="none" w:sz="0" w:space="0" w:color="auto"/>
          </w:divBdr>
        </w:div>
        <w:div w:id="1750422221">
          <w:marLeft w:val="640"/>
          <w:marRight w:val="0"/>
          <w:marTop w:val="0"/>
          <w:marBottom w:val="0"/>
          <w:divBdr>
            <w:top w:val="none" w:sz="0" w:space="0" w:color="auto"/>
            <w:left w:val="none" w:sz="0" w:space="0" w:color="auto"/>
            <w:bottom w:val="none" w:sz="0" w:space="0" w:color="auto"/>
            <w:right w:val="none" w:sz="0" w:space="0" w:color="auto"/>
          </w:divBdr>
        </w:div>
        <w:div w:id="492721744">
          <w:marLeft w:val="640"/>
          <w:marRight w:val="0"/>
          <w:marTop w:val="0"/>
          <w:marBottom w:val="0"/>
          <w:divBdr>
            <w:top w:val="none" w:sz="0" w:space="0" w:color="auto"/>
            <w:left w:val="none" w:sz="0" w:space="0" w:color="auto"/>
            <w:bottom w:val="none" w:sz="0" w:space="0" w:color="auto"/>
            <w:right w:val="none" w:sz="0" w:space="0" w:color="auto"/>
          </w:divBdr>
        </w:div>
        <w:div w:id="1292059132">
          <w:marLeft w:val="640"/>
          <w:marRight w:val="0"/>
          <w:marTop w:val="0"/>
          <w:marBottom w:val="0"/>
          <w:divBdr>
            <w:top w:val="none" w:sz="0" w:space="0" w:color="auto"/>
            <w:left w:val="none" w:sz="0" w:space="0" w:color="auto"/>
            <w:bottom w:val="none" w:sz="0" w:space="0" w:color="auto"/>
            <w:right w:val="none" w:sz="0" w:space="0" w:color="auto"/>
          </w:divBdr>
        </w:div>
        <w:div w:id="1854488926">
          <w:marLeft w:val="640"/>
          <w:marRight w:val="0"/>
          <w:marTop w:val="0"/>
          <w:marBottom w:val="0"/>
          <w:divBdr>
            <w:top w:val="none" w:sz="0" w:space="0" w:color="auto"/>
            <w:left w:val="none" w:sz="0" w:space="0" w:color="auto"/>
            <w:bottom w:val="none" w:sz="0" w:space="0" w:color="auto"/>
            <w:right w:val="none" w:sz="0" w:space="0" w:color="auto"/>
          </w:divBdr>
        </w:div>
        <w:div w:id="1564173795">
          <w:marLeft w:val="640"/>
          <w:marRight w:val="0"/>
          <w:marTop w:val="0"/>
          <w:marBottom w:val="0"/>
          <w:divBdr>
            <w:top w:val="none" w:sz="0" w:space="0" w:color="auto"/>
            <w:left w:val="none" w:sz="0" w:space="0" w:color="auto"/>
            <w:bottom w:val="none" w:sz="0" w:space="0" w:color="auto"/>
            <w:right w:val="none" w:sz="0" w:space="0" w:color="auto"/>
          </w:divBdr>
        </w:div>
        <w:div w:id="1720932698">
          <w:marLeft w:val="640"/>
          <w:marRight w:val="0"/>
          <w:marTop w:val="0"/>
          <w:marBottom w:val="0"/>
          <w:divBdr>
            <w:top w:val="none" w:sz="0" w:space="0" w:color="auto"/>
            <w:left w:val="none" w:sz="0" w:space="0" w:color="auto"/>
            <w:bottom w:val="none" w:sz="0" w:space="0" w:color="auto"/>
            <w:right w:val="none" w:sz="0" w:space="0" w:color="auto"/>
          </w:divBdr>
        </w:div>
        <w:div w:id="2034962564">
          <w:marLeft w:val="640"/>
          <w:marRight w:val="0"/>
          <w:marTop w:val="0"/>
          <w:marBottom w:val="0"/>
          <w:divBdr>
            <w:top w:val="none" w:sz="0" w:space="0" w:color="auto"/>
            <w:left w:val="none" w:sz="0" w:space="0" w:color="auto"/>
            <w:bottom w:val="none" w:sz="0" w:space="0" w:color="auto"/>
            <w:right w:val="none" w:sz="0" w:space="0" w:color="auto"/>
          </w:divBdr>
        </w:div>
        <w:div w:id="657269950">
          <w:marLeft w:val="640"/>
          <w:marRight w:val="0"/>
          <w:marTop w:val="0"/>
          <w:marBottom w:val="0"/>
          <w:divBdr>
            <w:top w:val="none" w:sz="0" w:space="0" w:color="auto"/>
            <w:left w:val="none" w:sz="0" w:space="0" w:color="auto"/>
            <w:bottom w:val="none" w:sz="0" w:space="0" w:color="auto"/>
            <w:right w:val="none" w:sz="0" w:space="0" w:color="auto"/>
          </w:divBdr>
        </w:div>
        <w:div w:id="653990700">
          <w:marLeft w:val="640"/>
          <w:marRight w:val="0"/>
          <w:marTop w:val="0"/>
          <w:marBottom w:val="0"/>
          <w:divBdr>
            <w:top w:val="none" w:sz="0" w:space="0" w:color="auto"/>
            <w:left w:val="none" w:sz="0" w:space="0" w:color="auto"/>
            <w:bottom w:val="none" w:sz="0" w:space="0" w:color="auto"/>
            <w:right w:val="none" w:sz="0" w:space="0" w:color="auto"/>
          </w:divBdr>
        </w:div>
        <w:div w:id="162553602">
          <w:marLeft w:val="640"/>
          <w:marRight w:val="0"/>
          <w:marTop w:val="0"/>
          <w:marBottom w:val="0"/>
          <w:divBdr>
            <w:top w:val="none" w:sz="0" w:space="0" w:color="auto"/>
            <w:left w:val="none" w:sz="0" w:space="0" w:color="auto"/>
            <w:bottom w:val="none" w:sz="0" w:space="0" w:color="auto"/>
            <w:right w:val="none" w:sz="0" w:space="0" w:color="auto"/>
          </w:divBdr>
        </w:div>
        <w:div w:id="1786535205">
          <w:marLeft w:val="640"/>
          <w:marRight w:val="0"/>
          <w:marTop w:val="0"/>
          <w:marBottom w:val="0"/>
          <w:divBdr>
            <w:top w:val="none" w:sz="0" w:space="0" w:color="auto"/>
            <w:left w:val="none" w:sz="0" w:space="0" w:color="auto"/>
            <w:bottom w:val="none" w:sz="0" w:space="0" w:color="auto"/>
            <w:right w:val="none" w:sz="0" w:space="0" w:color="auto"/>
          </w:divBdr>
        </w:div>
        <w:div w:id="1790515398">
          <w:marLeft w:val="640"/>
          <w:marRight w:val="0"/>
          <w:marTop w:val="0"/>
          <w:marBottom w:val="0"/>
          <w:divBdr>
            <w:top w:val="none" w:sz="0" w:space="0" w:color="auto"/>
            <w:left w:val="none" w:sz="0" w:space="0" w:color="auto"/>
            <w:bottom w:val="none" w:sz="0" w:space="0" w:color="auto"/>
            <w:right w:val="none" w:sz="0" w:space="0" w:color="auto"/>
          </w:divBdr>
        </w:div>
        <w:div w:id="1847551536">
          <w:marLeft w:val="640"/>
          <w:marRight w:val="0"/>
          <w:marTop w:val="0"/>
          <w:marBottom w:val="0"/>
          <w:divBdr>
            <w:top w:val="none" w:sz="0" w:space="0" w:color="auto"/>
            <w:left w:val="none" w:sz="0" w:space="0" w:color="auto"/>
            <w:bottom w:val="none" w:sz="0" w:space="0" w:color="auto"/>
            <w:right w:val="none" w:sz="0" w:space="0" w:color="auto"/>
          </w:divBdr>
        </w:div>
        <w:div w:id="1585457517">
          <w:marLeft w:val="640"/>
          <w:marRight w:val="0"/>
          <w:marTop w:val="0"/>
          <w:marBottom w:val="0"/>
          <w:divBdr>
            <w:top w:val="none" w:sz="0" w:space="0" w:color="auto"/>
            <w:left w:val="none" w:sz="0" w:space="0" w:color="auto"/>
            <w:bottom w:val="none" w:sz="0" w:space="0" w:color="auto"/>
            <w:right w:val="none" w:sz="0" w:space="0" w:color="auto"/>
          </w:divBdr>
        </w:div>
        <w:div w:id="1058434255">
          <w:marLeft w:val="640"/>
          <w:marRight w:val="0"/>
          <w:marTop w:val="0"/>
          <w:marBottom w:val="0"/>
          <w:divBdr>
            <w:top w:val="none" w:sz="0" w:space="0" w:color="auto"/>
            <w:left w:val="none" w:sz="0" w:space="0" w:color="auto"/>
            <w:bottom w:val="none" w:sz="0" w:space="0" w:color="auto"/>
            <w:right w:val="none" w:sz="0" w:space="0" w:color="auto"/>
          </w:divBdr>
        </w:div>
        <w:div w:id="1642690414">
          <w:marLeft w:val="640"/>
          <w:marRight w:val="0"/>
          <w:marTop w:val="0"/>
          <w:marBottom w:val="0"/>
          <w:divBdr>
            <w:top w:val="none" w:sz="0" w:space="0" w:color="auto"/>
            <w:left w:val="none" w:sz="0" w:space="0" w:color="auto"/>
            <w:bottom w:val="none" w:sz="0" w:space="0" w:color="auto"/>
            <w:right w:val="none" w:sz="0" w:space="0" w:color="auto"/>
          </w:divBdr>
        </w:div>
        <w:div w:id="1873569791">
          <w:marLeft w:val="640"/>
          <w:marRight w:val="0"/>
          <w:marTop w:val="0"/>
          <w:marBottom w:val="0"/>
          <w:divBdr>
            <w:top w:val="none" w:sz="0" w:space="0" w:color="auto"/>
            <w:left w:val="none" w:sz="0" w:space="0" w:color="auto"/>
            <w:bottom w:val="none" w:sz="0" w:space="0" w:color="auto"/>
            <w:right w:val="none" w:sz="0" w:space="0" w:color="auto"/>
          </w:divBdr>
        </w:div>
        <w:div w:id="1301765819">
          <w:marLeft w:val="640"/>
          <w:marRight w:val="0"/>
          <w:marTop w:val="0"/>
          <w:marBottom w:val="0"/>
          <w:divBdr>
            <w:top w:val="none" w:sz="0" w:space="0" w:color="auto"/>
            <w:left w:val="none" w:sz="0" w:space="0" w:color="auto"/>
            <w:bottom w:val="none" w:sz="0" w:space="0" w:color="auto"/>
            <w:right w:val="none" w:sz="0" w:space="0" w:color="auto"/>
          </w:divBdr>
        </w:div>
        <w:div w:id="1415709818">
          <w:marLeft w:val="640"/>
          <w:marRight w:val="0"/>
          <w:marTop w:val="0"/>
          <w:marBottom w:val="0"/>
          <w:divBdr>
            <w:top w:val="none" w:sz="0" w:space="0" w:color="auto"/>
            <w:left w:val="none" w:sz="0" w:space="0" w:color="auto"/>
            <w:bottom w:val="none" w:sz="0" w:space="0" w:color="auto"/>
            <w:right w:val="none" w:sz="0" w:space="0" w:color="auto"/>
          </w:divBdr>
        </w:div>
        <w:div w:id="1322538989">
          <w:marLeft w:val="640"/>
          <w:marRight w:val="0"/>
          <w:marTop w:val="0"/>
          <w:marBottom w:val="0"/>
          <w:divBdr>
            <w:top w:val="none" w:sz="0" w:space="0" w:color="auto"/>
            <w:left w:val="none" w:sz="0" w:space="0" w:color="auto"/>
            <w:bottom w:val="none" w:sz="0" w:space="0" w:color="auto"/>
            <w:right w:val="none" w:sz="0" w:space="0" w:color="auto"/>
          </w:divBdr>
        </w:div>
        <w:div w:id="1195119286">
          <w:marLeft w:val="640"/>
          <w:marRight w:val="0"/>
          <w:marTop w:val="0"/>
          <w:marBottom w:val="0"/>
          <w:divBdr>
            <w:top w:val="none" w:sz="0" w:space="0" w:color="auto"/>
            <w:left w:val="none" w:sz="0" w:space="0" w:color="auto"/>
            <w:bottom w:val="none" w:sz="0" w:space="0" w:color="auto"/>
            <w:right w:val="none" w:sz="0" w:space="0" w:color="auto"/>
          </w:divBdr>
        </w:div>
        <w:div w:id="1585648686">
          <w:marLeft w:val="640"/>
          <w:marRight w:val="0"/>
          <w:marTop w:val="0"/>
          <w:marBottom w:val="0"/>
          <w:divBdr>
            <w:top w:val="none" w:sz="0" w:space="0" w:color="auto"/>
            <w:left w:val="none" w:sz="0" w:space="0" w:color="auto"/>
            <w:bottom w:val="none" w:sz="0" w:space="0" w:color="auto"/>
            <w:right w:val="none" w:sz="0" w:space="0" w:color="auto"/>
          </w:divBdr>
        </w:div>
        <w:div w:id="885141955">
          <w:marLeft w:val="640"/>
          <w:marRight w:val="0"/>
          <w:marTop w:val="0"/>
          <w:marBottom w:val="0"/>
          <w:divBdr>
            <w:top w:val="none" w:sz="0" w:space="0" w:color="auto"/>
            <w:left w:val="none" w:sz="0" w:space="0" w:color="auto"/>
            <w:bottom w:val="none" w:sz="0" w:space="0" w:color="auto"/>
            <w:right w:val="none" w:sz="0" w:space="0" w:color="auto"/>
          </w:divBdr>
        </w:div>
        <w:div w:id="204685861">
          <w:marLeft w:val="640"/>
          <w:marRight w:val="0"/>
          <w:marTop w:val="0"/>
          <w:marBottom w:val="0"/>
          <w:divBdr>
            <w:top w:val="none" w:sz="0" w:space="0" w:color="auto"/>
            <w:left w:val="none" w:sz="0" w:space="0" w:color="auto"/>
            <w:bottom w:val="none" w:sz="0" w:space="0" w:color="auto"/>
            <w:right w:val="none" w:sz="0" w:space="0" w:color="auto"/>
          </w:divBdr>
        </w:div>
        <w:div w:id="528957589">
          <w:marLeft w:val="640"/>
          <w:marRight w:val="0"/>
          <w:marTop w:val="0"/>
          <w:marBottom w:val="0"/>
          <w:divBdr>
            <w:top w:val="none" w:sz="0" w:space="0" w:color="auto"/>
            <w:left w:val="none" w:sz="0" w:space="0" w:color="auto"/>
            <w:bottom w:val="none" w:sz="0" w:space="0" w:color="auto"/>
            <w:right w:val="none" w:sz="0" w:space="0" w:color="auto"/>
          </w:divBdr>
        </w:div>
        <w:div w:id="1053501338">
          <w:marLeft w:val="640"/>
          <w:marRight w:val="0"/>
          <w:marTop w:val="0"/>
          <w:marBottom w:val="0"/>
          <w:divBdr>
            <w:top w:val="none" w:sz="0" w:space="0" w:color="auto"/>
            <w:left w:val="none" w:sz="0" w:space="0" w:color="auto"/>
            <w:bottom w:val="none" w:sz="0" w:space="0" w:color="auto"/>
            <w:right w:val="none" w:sz="0" w:space="0" w:color="auto"/>
          </w:divBdr>
        </w:div>
        <w:div w:id="1254780478">
          <w:marLeft w:val="640"/>
          <w:marRight w:val="0"/>
          <w:marTop w:val="0"/>
          <w:marBottom w:val="0"/>
          <w:divBdr>
            <w:top w:val="none" w:sz="0" w:space="0" w:color="auto"/>
            <w:left w:val="none" w:sz="0" w:space="0" w:color="auto"/>
            <w:bottom w:val="none" w:sz="0" w:space="0" w:color="auto"/>
            <w:right w:val="none" w:sz="0" w:space="0" w:color="auto"/>
          </w:divBdr>
        </w:div>
        <w:div w:id="1981381511">
          <w:marLeft w:val="640"/>
          <w:marRight w:val="0"/>
          <w:marTop w:val="0"/>
          <w:marBottom w:val="0"/>
          <w:divBdr>
            <w:top w:val="none" w:sz="0" w:space="0" w:color="auto"/>
            <w:left w:val="none" w:sz="0" w:space="0" w:color="auto"/>
            <w:bottom w:val="none" w:sz="0" w:space="0" w:color="auto"/>
            <w:right w:val="none" w:sz="0" w:space="0" w:color="auto"/>
          </w:divBdr>
        </w:div>
        <w:div w:id="454063943">
          <w:marLeft w:val="640"/>
          <w:marRight w:val="0"/>
          <w:marTop w:val="0"/>
          <w:marBottom w:val="0"/>
          <w:divBdr>
            <w:top w:val="none" w:sz="0" w:space="0" w:color="auto"/>
            <w:left w:val="none" w:sz="0" w:space="0" w:color="auto"/>
            <w:bottom w:val="none" w:sz="0" w:space="0" w:color="auto"/>
            <w:right w:val="none" w:sz="0" w:space="0" w:color="auto"/>
          </w:divBdr>
        </w:div>
        <w:div w:id="116920098">
          <w:marLeft w:val="640"/>
          <w:marRight w:val="0"/>
          <w:marTop w:val="0"/>
          <w:marBottom w:val="0"/>
          <w:divBdr>
            <w:top w:val="none" w:sz="0" w:space="0" w:color="auto"/>
            <w:left w:val="none" w:sz="0" w:space="0" w:color="auto"/>
            <w:bottom w:val="none" w:sz="0" w:space="0" w:color="auto"/>
            <w:right w:val="none" w:sz="0" w:space="0" w:color="auto"/>
          </w:divBdr>
        </w:div>
        <w:div w:id="409354738">
          <w:marLeft w:val="640"/>
          <w:marRight w:val="0"/>
          <w:marTop w:val="0"/>
          <w:marBottom w:val="0"/>
          <w:divBdr>
            <w:top w:val="none" w:sz="0" w:space="0" w:color="auto"/>
            <w:left w:val="none" w:sz="0" w:space="0" w:color="auto"/>
            <w:bottom w:val="none" w:sz="0" w:space="0" w:color="auto"/>
            <w:right w:val="none" w:sz="0" w:space="0" w:color="auto"/>
          </w:divBdr>
        </w:div>
        <w:div w:id="1905067831">
          <w:marLeft w:val="640"/>
          <w:marRight w:val="0"/>
          <w:marTop w:val="0"/>
          <w:marBottom w:val="0"/>
          <w:divBdr>
            <w:top w:val="none" w:sz="0" w:space="0" w:color="auto"/>
            <w:left w:val="none" w:sz="0" w:space="0" w:color="auto"/>
            <w:bottom w:val="none" w:sz="0" w:space="0" w:color="auto"/>
            <w:right w:val="none" w:sz="0" w:space="0" w:color="auto"/>
          </w:divBdr>
        </w:div>
        <w:div w:id="1166359565">
          <w:marLeft w:val="640"/>
          <w:marRight w:val="0"/>
          <w:marTop w:val="0"/>
          <w:marBottom w:val="0"/>
          <w:divBdr>
            <w:top w:val="none" w:sz="0" w:space="0" w:color="auto"/>
            <w:left w:val="none" w:sz="0" w:space="0" w:color="auto"/>
            <w:bottom w:val="none" w:sz="0" w:space="0" w:color="auto"/>
            <w:right w:val="none" w:sz="0" w:space="0" w:color="auto"/>
          </w:divBdr>
        </w:div>
        <w:div w:id="1729298632">
          <w:marLeft w:val="640"/>
          <w:marRight w:val="0"/>
          <w:marTop w:val="0"/>
          <w:marBottom w:val="0"/>
          <w:divBdr>
            <w:top w:val="none" w:sz="0" w:space="0" w:color="auto"/>
            <w:left w:val="none" w:sz="0" w:space="0" w:color="auto"/>
            <w:bottom w:val="none" w:sz="0" w:space="0" w:color="auto"/>
            <w:right w:val="none" w:sz="0" w:space="0" w:color="auto"/>
          </w:divBdr>
        </w:div>
        <w:div w:id="2044864730">
          <w:marLeft w:val="640"/>
          <w:marRight w:val="0"/>
          <w:marTop w:val="0"/>
          <w:marBottom w:val="0"/>
          <w:divBdr>
            <w:top w:val="none" w:sz="0" w:space="0" w:color="auto"/>
            <w:left w:val="none" w:sz="0" w:space="0" w:color="auto"/>
            <w:bottom w:val="none" w:sz="0" w:space="0" w:color="auto"/>
            <w:right w:val="none" w:sz="0" w:space="0" w:color="auto"/>
          </w:divBdr>
        </w:div>
        <w:div w:id="1008362053">
          <w:marLeft w:val="640"/>
          <w:marRight w:val="0"/>
          <w:marTop w:val="0"/>
          <w:marBottom w:val="0"/>
          <w:divBdr>
            <w:top w:val="none" w:sz="0" w:space="0" w:color="auto"/>
            <w:left w:val="none" w:sz="0" w:space="0" w:color="auto"/>
            <w:bottom w:val="none" w:sz="0" w:space="0" w:color="auto"/>
            <w:right w:val="none" w:sz="0" w:space="0" w:color="auto"/>
          </w:divBdr>
        </w:div>
        <w:div w:id="448815472">
          <w:marLeft w:val="640"/>
          <w:marRight w:val="0"/>
          <w:marTop w:val="0"/>
          <w:marBottom w:val="0"/>
          <w:divBdr>
            <w:top w:val="none" w:sz="0" w:space="0" w:color="auto"/>
            <w:left w:val="none" w:sz="0" w:space="0" w:color="auto"/>
            <w:bottom w:val="none" w:sz="0" w:space="0" w:color="auto"/>
            <w:right w:val="none" w:sz="0" w:space="0" w:color="auto"/>
          </w:divBdr>
        </w:div>
        <w:div w:id="951981671">
          <w:marLeft w:val="640"/>
          <w:marRight w:val="0"/>
          <w:marTop w:val="0"/>
          <w:marBottom w:val="0"/>
          <w:divBdr>
            <w:top w:val="none" w:sz="0" w:space="0" w:color="auto"/>
            <w:left w:val="none" w:sz="0" w:space="0" w:color="auto"/>
            <w:bottom w:val="none" w:sz="0" w:space="0" w:color="auto"/>
            <w:right w:val="none" w:sz="0" w:space="0" w:color="auto"/>
          </w:divBdr>
        </w:div>
        <w:div w:id="1946690241">
          <w:marLeft w:val="640"/>
          <w:marRight w:val="0"/>
          <w:marTop w:val="0"/>
          <w:marBottom w:val="0"/>
          <w:divBdr>
            <w:top w:val="none" w:sz="0" w:space="0" w:color="auto"/>
            <w:left w:val="none" w:sz="0" w:space="0" w:color="auto"/>
            <w:bottom w:val="none" w:sz="0" w:space="0" w:color="auto"/>
            <w:right w:val="none" w:sz="0" w:space="0" w:color="auto"/>
          </w:divBdr>
        </w:div>
        <w:div w:id="1356544390">
          <w:marLeft w:val="640"/>
          <w:marRight w:val="0"/>
          <w:marTop w:val="0"/>
          <w:marBottom w:val="0"/>
          <w:divBdr>
            <w:top w:val="none" w:sz="0" w:space="0" w:color="auto"/>
            <w:left w:val="none" w:sz="0" w:space="0" w:color="auto"/>
            <w:bottom w:val="none" w:sz="0" w:space="0" w:color="auto"/>
            <w:right w:val="none" w:sz="0" w:space="0" w:color="auto"/>
          </w:divBdr>
        </w:div>
        <w:div w:id="1949048537">
          <w:marLeft w:val="640"/>
          <w:marRight w:val="0"/>
          <w:marTop w:val="0"/>
          <w:marBottom w:val="0"/>
          <w:divBdr>
            <w:top w:val="none" w:sz="0" w:space="0" w:color="auto"/>
            <w:left w:val="none" w:sz="0" w:space="0" w:color="auto"/>
            <w:bottom w:val="none" w:sz="0" w:space="0" w:color="auto"/>
            <w:right w:val="none" w:sz="0" w:space="0" w:color="auto"/>
          </w:divBdr>
        </w:div>
        <w:div w:id="2099710359">
          <w:marLeft w:val="640"/>
          <w:marRight w:val="0"/>
          <w:marTop w:val="0"/>
          <w:marBottom w:val="0"/>
          <w:divBdr>
            <w:top w:val="none" w:sz="0" w:space="0" w:color="auto"/>
            <w:left w:val="none" w:sz="0" w:space="0" w:color="auto"/>
            <w:bottom w:val="none" w:sz="0" w:space="0" w:color="auto"/>
            <w:right w:val="none" w:sz="0" w:space="0" w:color="auto"/>
          </w:divBdr>
        </w:div>
        <w:div w:id="1629239689">
          <w:marLeft w:val="640"/>
          <w:marRight w:val="0"/>
          <w:marTop w:val="0"/>
          <w:marBottom w:val="0"/>
          <w:divBdr>
            <w:top w:val="none" w:sz="0" w:space="0" w:color="auto"/>
            <w:left w:val="none" w:sz="0" w:space="0" w:color="auto"/>
            <w:bottom w:val="none" w:sz="0" w:space="0" w:color="auto"/>
            <w:right w:val="none" w:sz="0" w:space="0" w:color="auto"/>
          </w:divBdr>
        </w:div>
        <w:div w:id="1206989188">
          <w:marLeft w:val="640"/>
          <w:marRight w:val="0"/>
          <w:marTop w:val="0"/>
          <w:marBottom w:val="0"/>
          <w:divBdr>
            <w:top w:val="none" w:sz="0" w:space="0" w:color="auto"/>
            <w:left w:val="none" w:sz="0" w:space="0" w:color="auto"/>
            <w:bottom w:val="none" w:sz="0" w:space="0" w:color="auto"/>
            <w:right w:val="none" w:sz="0" w:space="0" w:color="auto"/>
          </w:divBdr>
        </w:div>
        <w:div w:id="784814373">
          <w:marLeft w:val="640"/>
          <w:marRight w:val="0"/>
          <w:marTop w:val="0"/>
          <w:marBottom w:val="0"/>
          <w:divBdr>
            <w:top w:val="none" w:sz="0" w:space="0" w:color="auto"/>
            <w:left w:val="none" w:sz="0" w:space="0" w:color="auto"/>
            <w:bottom w:val="none" w:sz="0" w:space="0" w:color="auto"/>
            <w:right w:val="none" w:sz="0" w:space="0" w:color="auto"/>
          </w:divBdr>
        </w:div>
        <w:div w:id="658271308">
          <w:marLeft w:val="640"/>
          <w:marRight w:val="0"/>
          <w:marTop w:val="0"/>
          <w:marBottom w:val="0"/>
          <w:divBdr>
            <w:top w:val="none" w:sz="0" w:space="0" w:color="auto"/>
            <w:left w:val="none" w:sz="0" w:space="0" w:color="auto"/>
            <w:bottom w:val="none" w:sz="0" w:space="0" w:color="auto"/>
            <w:right w:val="none" w:sz="0" w:space="0" w:color="auto"/>
          </w:divBdr>
        </w:div>
        <w:div w:id="1217543730">
          <w:marLeft w:val="640"/>
          <w:marRight w:val="0"/>
          <w:marTop w:val="0"/>
          <w:marBottom w:val="0"/>
          <w:divBdr>
            <w:top w:val="none" w:sz="0" w:space="0" w:color="auto"/>
            <w:left w:val="none" w:sz="0" w:space="0" w:color="auto"/>
            <w:bottom w:val="none" w:sz="0" w:space="0" w:color="auto"/>
            <w:right w:val="none" w:sz="0" w:space="0" w:color="auto"/>
          </w:divBdr>
        </w:div>
        <w:div w:id="310907941">
          <w:marLeft w:val="640"/>
          <w:marRight w:val="0"/>
          <w:marTop w:val="0"/>
          <w:marBottom w:val="0"/>
          <w:divBdr>
            <w:top w:val="none" w:sz="0" w:space="0" w:color="auto"/>
            <w:left w:val="none" w:sz="0" w:space="0" w:color="auto"/>
            <w:bottom w:val="none" w:sz="0" w:space="0" w:color="auto"/>
            <w:right w:val="none" w:sz="0" w:space="0" w:color="auto"/>
          </w:divBdr>
        </w:div>
        <w:div w:id="1740789205">
          <w:marLeft w:val="640"/>
          <w:marRight w:val="0"/>
          <w:marTop w:val="0"/>
          <w:marBottom w:val="0"/>
          <w:divBdr>
            <w:top w:val="none" w:sz="0" w:space="0" w:color="auto"/>
            <w:left w:val="none" w:sz="0" w:space="0" w:color="auto"/>
            <w:bottom w:val="none" w:sz="0" w:space="0" w:color="auto"/>
            <w:right w:val="none" w:sz="0" w:space="0" w:color="auto"/>
          </w:divBdr>
        </w:div>
        <w:div w:id="2009599062">
          <w:marLeft w:val="640"/>
          <w:marRight w:val="0"/>
          <w:marTop w:val="0"/>
          <w:marBottom w:val="0"/>
          <w:divBdr>
            <w:top w:val="none" w:sz="0" w:space="0" w:color="auto"/>
            <w:left w:val="none" w:sz="0" w:space="0" w:color="auto"/>
            <w:bottom w:val="none" w:sz="0" w:space="0" w:color="auto"/>
            <w:right w:val="none" w:sz="0" w:space="0" w:color="auto"/>
          </w:divBdr>
        </w:div>
        <w:div w:id="1481844386">
          <w:marLeft w:val="640"/>
          <w:marRight w:val="0"/>
          <w:marTop w:val="0"/>
          <w:marBottom w:val="0"/>
          <w:divBdr>
            <w:top w:val="none" w:sz="0" w:space="0" w:color="auto"/>
            <w:left w:val="none" w:sz="0" w:space="0" w:color="auto"/>
            <w:bottom w:val="none" w:sz="0" w:space="0" w:color="auto"/>
            <w:right w:val="none" w:sz="0" w:space="0" w:color="auto"/>
          </w:divBdr>
        </w:div>
        <w:div w:id="591624774">
          <w:marLeft w:val="640"/>
          <w:marRight w:val="0"/>
          <w:marTop w:val="0"/>
          <w:marBottom w:val="0"/>
          <w:divBdr>
            <w:top w:val="none" w:sz="0" w:space="0" w:color="auto"/>
            <w:left w:val="none" w:sz="0" w:space="0" w:color="auto"/>
            <w:bottom w:val="none" w:sz="0" w:space="0" w:color="auto"/>
            <w:right w:val="none" w:sz="0" w:space="0" w:color="auto"/>
          </w:divBdr>
        </w:div>
        <w:div w:id="1843817875">
          <w:marLeft w:val="640"/>
          <w:marRight w:val="0"/>
          <w:marTop w:val="0"/>
          <w:marBottom w:val="0"/>
          <w:divBdr>
            <w:top w:val="none" w:sz="0" w:space="0" w:color="auto"/>
            <w:left w:val="none" w:sz="0" w:space="0" w:color="auto"/>
            <w:bottom w:val="none" w:sz="0" w:space="0" w:color="auto"/>
            <w:right w:val="none" w:sz="0" w:space="0" w:color="auto"/>
          </w:divBdr>
        </w:div>
        <w:div w:id="1415207532">
          <w:marLeft w:val="640"/>
          <w:marRight w:val="0"/>
          <w:marTop w:val="0"/>
          <w:marBottom w:val="0"/>
          <w:divBdr>
            <w:top w:val="none" w:sz="0" w:space="0" w:color="auto"/>
            <w:left w:val="none" w:sz="0" w:space="0" w:color="auto"/>
            <w:bottom w:val="none" w:sz="0" w:space="0" w:color="auto"/>
            <w:right w:val="none" w:sz="0" w:space="0" w:color="auto"/>
          </w:divBdr>
        </w:div>
        <w:div w:id="291061210">
          <w:marLeft w:val="640"/>
          <w:marRight w:val="0"/>
          <w:marTop w:val="0"/>
          <w:marBottom w:val="0"/>
          <w:divBdr>
            <w:top w:val="none" w:sz="0" w:space="0" w:color="auto"/>
            <w:left w:val="none" w:sz="0" w:space="0" w:color="auto"/>
            <w:bottom w:val="none" w:sz="0" w:space="0" w:color="auto"/>
            <w:right w:val="none" w:sz="0" w:space="0" w:color="auto"/>
          </w:divBdr>
        </w:div>
        <w:div w:id="1869757555">
          <w:marLeft w:val="640"/>
          <w:marRight w:val="0"/>
          <w:marTop w:val="0"/>
          <w:marBottom w:val="0"/>
          <w:divBdr>
            <w:top w:val="none" w:sz="0" w:space="0" w:color="auto"/>
            <w:left w:val="none" w:sz="0" w:space="0" w:color="auto"/>
            <w:bottom w:val="none" w:sz="0" w:space="0" w:color="auto"/>
            <w:right w:val="none" w:sz="0" w:space="0" w:color="auto"/>
          </w:divBdr>
        </w:div>
        <w:div w:id="679741751">
          <w:marLeft w:val="640"/>
          <w:marRight w:val="0"/>
          <w:marTop w:val="0"/>
          <w:marBottom w:val="0"/>
          <w:divBdr>
            <w:top w:val="none" w:sz="0" w:space="0" w:color="auto"/>
            <w:left w:val="none" w:sz="0" w:space="0" w:color="auto"/>
            <w:bottom w:val="none" w:sz="0" w:space="0" w:color="auto"/>
            <w:right w:val="none" w:sz="0" w:space="0" w:color="auto"/>
          </w:divBdr>
        </w:div>
        <w:div w:id="474497013">
          <w:marLeft w:val="640"/>
          <w:marRight w:val="0"/>
          <w:marTop w:val="0"/>
          <w:marBottom w:val="0"/>
          <w:divBdr>
            <w:top w:val="none" w:sz="0" w:space="0" w:color="auto"/>
            <w:left w:val="none" w:sz="0" w:space="0" w:color="auto"/>
            <w:bottom w:val="none" w:sz="0" w:space="0" w:color="auto"/>
            <w:right w:val="none" w:sz="0" w:space="0" w:color="auto"/>
          </w:divBdr>
        </w:div>
        <w:div w:id="1054499505">
          <w:marLeft w:val="640"/>
          <w:marRight w:val="0"/>
          <w:marTop w:val="0"/>
          <w:marBottom w:val="0"/>
          <w:divBdr>
            <w:top w:val="none" w:sz="0" w:space="0" w:color="auto"/>
            <w:left w:val="none" w:sz="0" w:space="0" w:color="auto"/>
            <w:bottom w:val="none" w:sz="0" w:space="0" w:color="auto"/>
            <w:right w:val="none" w:sz="0" w:space="0" w:color="auto"/>
          </w:divBdr>
        </w:div>
        <w:div w:id="1032265365">
          <w:marLeft w:val="640"/>
          <w:marRight w:val="0"/>
          <w:marTop w:val="0"/>
          <w:marBottom w:val="0"/>
          <w:divBdr>
            <w:top w:val="none" w:sz="0" w:space="0" w:color="auto"/>
            <w:left w:val="none" w:sz="0" w:space="0" w:color="auto"/>
            <w:bottom w:val="none" w:sz="0" w:space="0" w:color="auto"/>
            <w:right w:val="none" w:sz="0" w:space="0" w:color="auto"/>
          </w:divBdr>
        </w:div>
        <w:div w:id="1311134963">
          <w:marLeft w:val="640"/>
          <w:marRight w:val="0"/>
          <w:marTop w:val="0"/>
          <w:marBottom w:val="0"/>
          <w:divBdr>
            <w:top w:val="none" w:sz="0" w:space="0" w:color="auto"/>
            <w:left w:val="none" w:sz="0" w:space="0" w:color="auto"/>
            <w:bottom w:val="none" w:sz="0" w:space="0" w:color="auto"/>
            <w:right w:val="none" w:sz="0" w:space="0" w:color="auto"/>
          </w:divBdr>
        </w:div>
        <w:div w:id="92559920">
          <w:marLeft w:val="640"/>
          <w:marRight w:val="0"/>
          <w:marTop w:val="0"/>
          <w:marBottom w:val="0"/>
          <w:divBdr>
            <w:top w:val="none" w:sz="0" w:space="0" w:color="auto"/>
            <w:left w:val="none" w:sz="0" w:space="0" w:color="auto"/>
            <w:bottom w:val="none" w:sz="0" w:space="0" w:color="auto"/>
            <w:right w:val="none" w:sz="0" w:space="0" w:color="auto"/>
          </w:divBdr>
        </w:div>
      </w:divsChild>
    </w:div>
    <w:div w:id="2101216845">
      <w:bodyDiv w:val="1"/>
      <w:marLeft w:val="0"/>
      <w:marRight w:val="0"/>
      <w:marTop w:val="0"/>
      <w:marBottom w:val="0"/>
      <w:divBdr>
        <w:top w:val="none" w:sz="0" w:space="0" w:color="auto"/>
        <w:left w:val="none" w:sz="0" w:space="0" w:color="auto"/>
        <w:bottom w:val="none" w:sz="0" w:space="0" w:color="auto"/>
        <w:right w:val="none" w:sz="0" w:space="0" w:color="auto"/>
      </w:divBdr>
      <w:divsChild>
        <w:div w:id="393361345">
          <w:marLeft w:val="640"/>
          <w:marRight w:val="0"/>
          <w:marTop w:val="0"/>
          <w:marBottom w:val="0"/>
          <w:divBdr>
            <w:top w:val="none" w:sz="0" w:space="0" w:color="auto"/>
            <w:left w:val="none" w:sz="0" w:space="0" w:color="auto"/>
            <w:bottom w:val="none" w:sz="0" w:space="0" w:color="auto"/>
            <w:right w:val="none" w:sz="0" w:space="0" w:color="auto"/>
          </w:divBdr>
        </w:div>
        <w:div w:id="209417873">
          <w:marLeft w:val="640"/>
          <w:marRight w:val="0"/>
          <w:marTop w:val="0"/>
          <w:marBottom w:val="0"/>
          <w:divBdr>
            <w:top w:val="none" w:sz="0" w:space="0" w:color="auto"/>
            <w:left w:val="none" w:sz="0" w:space="0" w:color="auto"/>
            <w:bottom w:val="none" w:sz="0" w:space="0" w:color="auto"/>
            <w:right w:val="none" w:sz="0" w:space="0" w:color="auto"/>
          </w:divBdr>
        </w:div>
        <w:div w:id="1029917071">
          <w:marLeft w:val="640"/>
          <w:marRight w:val="0"/>
          <w:marTop w:val="0"/>
          <w:marBottom w:val="0"/>
          <w:divBdr>
            <w:top w:val="none" w:sz="0" w:space="0" w:color="auto"/>
            <w:left w:val="none" w:sz="0" w:space="0" w:color="auto"/>
            <w:bottom w:val="none" w:sz="0" w:space="0" w:color="auto"/>
            <w:right w:val="none" w:sz="0" w:space="0" w:color="auto"/>
          </w:divBdr>
        </w:div>
        <w:div w:id="2117016452">
          <w:marLeft w:val="640"/>
          <w:marRight w:val="0"/>
          <w:marTop w:val="0"/>
          <w:marBottom w:val="0"/>
          <w:divBdr>
            <w:top w:val="none" w:sz="0" w:space="0" w:color="auto"/>
            <w:left w:val="none" w:sz="0" w:space="0" w:color="auto"/>
            <w:bottom w:val="none" w:sz="0" w:space="0" w:color="auto"/>
            <w:right w:val="none" w:sz="0" w:space="0" w:color="auto"/>
          </w:divBdr>
        </w:div>
        <w:div w:id="620578298">
          <w:marLeft w:val="640"/>
          <w:marRight w:val="0"/>
          <w:marTop w:val="0"/>
          <w:marBottom w:val="0"/>
          <w:divBdr>
            <w:top w:val="none" w:sz="0" w:space="0" w:color="auto"/>
            <w:left w:val="none" w:sz="0" w:space="0" w:color="auto"/>
            <w:bottom w:val="none" w:sz="0" w:space="0" w:color="auto"/>
            <w:right w:val="none" w:sz="0" w:space="0" w:color="auto"/>
          </w:divBdr>
        </w:div>
        <w:div w:id="491063630">
          <w:marLeft w:val="640"/>
          <w:marRight w:val="0"/>
          <w:marTop w:val="0"/>
          <w:marBottom w:val="0"/>
          <w:divBdr>
            <w:top w:val="none" w:sz="0" w:space="0" w:color="auto"/>
            <w:left w:val="none" w:sz="0" w:space="0" w:color="auto"/>
            <w:bottom w:val="none" w:sz="0" w:space="0" w:color="auto"/>
            <w:right w:val="none" w:sz="0" w:space="0" w:color="auto"/>
          </w:divBdr>
        </w:div>
        <w:div w:id="308286648">
          <w:marLeft w:val="640"/>
          <w:marRight w:val="0"/>
          <w:marTop w:val="0"/>
          <w:marBottom w:val="0"/>
          <w:divBdr>
            <w:top w:val="none" w:sz="0" w:space="0" w:color="auto"/>
            <w:left w:val="none" w:sz="0" w:space="0" w:color="auto"/>
            <w:bottom w:val="none" w:sz="0" w:space="0" w:color="auto"/>
            <w:right w:val="none" w:sz="0" w:space="0" w:color="auto"/>
          </w:divBdr>
        </w:div>
        <w:div w:id="1431782523">
          <w:marLeft w:val="640"/>
          <w:marRight w:val="0"/>
          <w:marTop w:val="0"/>
          <w:marBottom w:val="0"/>
          <w:divBdr>
            <w:top w:val="none" w:sz="0" w:space="0" w:color="auto"/>
            <w:left w:val="none" w:sz="0" w:space="0" w:color="auto"/>
            <w:bottom w:val="none" w:sz="0" w:space="0" w:color="auto"/>
            <w:right w:val="none" w:sz="0" w:space="0" w:color="auto"/>
          </w:divBdr>
        </w:div>
        <w:div w:id="1236549745">
          <w:marLeft w:val="640"/>
          <w:marRight w:val="0"/>
          <w:marTop w:val="0"/>
          <w:marBottom w:val="0"/>
          <w:divBdr>
            <w:top w:val="none" w:sz="0" w:space="0" w:color="auto"/>
            <w:left w:val="none" w:sz="0" w:space="0" w:color="auto"/>
            <w:bottom w:val="none" w:sz="0" w:space="0" w:color="auto"/>
            <w:right w:val="none" w:sz="0" w:space="0" w:color="auto"/>
          </w:divBdr>
        </w:div>
        <w:div w:id="1023477452">
          <w:marLeft w:val="640"/>
          <w:marRight w:val="0"/>
          <w:marTop w:val="0"/>
          <w:marBottom w:val="0"/>
          <w:divBdr>
            <w:top w:val="none" w:sz="0" w:space="0" w:color="auto"/>
            <w:left w:val="none" w:sz="0" w:space="0" w:color="auto"/>
            <w:bottom w:val="none" w:sz="0" w:space="0" w:color="auto"/>
            <w:right w:val="none" w:sz="0" w:space="0" w:color="auto"/>
          </w:divBdr>
        </w:div>
        <w:div w:id="1270815237">
          <w:marLeft w:val="640"/>
          <w:marRight w:val="0"/>
          <w:marTop w:val="0"/>
          <w:marBottom w:val="0"/>
          <w:divBdr>
            <w:top w:val="none" w:sz="0" w:space="0" w:color="auto"/>
            <w:left w:val="none" w:sz="0" w:space="0" w:color="auto"/>
            <w:bottom w:val="none" w:sz="0" w:space="0" w:color="auto"/>
            <w:right w:val="none" w:sz="0" w:space="0" w:color="auto"/>
          </w:divBdr>
        </w:div>
        <w:div w:id="1080101766">
          <w:marLeft w:val="640"/>
          <w:marRight w:val="0"/>
          <w:marTop w:val="0"/>
          <w:marBottom w:val="0"/>
          <w:divBdr>
            <w:top w:val="none" w:sz="0" w:space="0" w:color="auto"/>
            <w:left w:val="none" w:sz="0" w:space="0" w:color="auto"/>
            <w:bottom w:val="none" w:sz="0" w:space="0" w:color="auto"/>
            <w:right w:val="none" w:sz="0" w:space="0" w:color="auto"/>
          </w:divBdr>
        </w:div>
        <w:div w:id="368727933">
          <w:marLeft w:val="640"/>
          <w:marRight w:val="0"/>
          <w:marTop w:val="0"/>
          <w:marBottom w:val="0"/>
          <w:divBdr>
            <w:top w:val="none" w:sz="0" w:space="0" w:color="auto"/>
            <w:left w:val="none" w:sz="0" w:space="0" w:color="auto"/>
            <w:bottom w:val="none" w:sz="0" w:space="0" w:color="auto"/>
            <w:right w:val="none" w:sz="0" w:space="0" w:color="auto"/>
          </w:divBdr>
        </w:div>
        <w:div w:id="1805539376">
          <w:marLeft w:val="640"/>
          <w:marRight w:val="0"/>
          <w:marTop w:val="0"/>
          <w:marBottom w:val="0"/>
          <w:divBdr>
            <w:top w:val="none" w:sz="0" w:space="0" w:color="auto"/>
            <w:left w:val="none" w:sz="0" w:space="0" w:color="auto"/>
            <w:bottom w:val="none" w:sz="0" w:space="0" w:color="auto"/>
            <w:right w:val="none" w:sz="0" w:space="0" w:color="auto"/>
          </w:divBdr>
        </w:div>
        <w:div w:id="1476604152">
          <w:marLeft w:val="640"/>
          <w:marRight w:val="0"/>
          <w:marTop w:val="0"/>
          <w:marBottom w:val="0"/>
          <w:divBdr>
            <w:top w:val="none" w:sz="0" w:space="0" w:color="auto"/>
            <w:left w:val="none" w:sz="0" w:space="0" w:color="auto"/>
            <w:bottom w:val="none" w:sz="0" w:space="0" w:color="auto"/>
            <w:right w:val="none" w:sz="0" w:space="0" w:color="auto"/>
          </w:divBdr>
        </w:div>
        <w:div w:id="673723681">
          <w:marLeft w:val="640"/>
          <w:marRight w:val="0"/>
          <w:marTop w:val="0"/>
          <w:marBottom w:val="0"/>
          <w:divBdr>
            <w:top w:val="none" w:sz="0" w:space="0" w:color="auto"/>
            <w:left w:val="none" w:sz="0" w:space="0" w:color="auto"/>
            <w:bottom w:val="none" w:sz="0" w:space="0" w:color="auto"/>
            <w:right w:val="none" w:sz="0" w:space="0" w:color="auto"/>
          </w:divBdr>
        </w:div>
        <w:div w:id="1256398400">
          <w:marLeft w:val="640"/>
          <w:marRight w:val="0"/>
          <w:marTop w:val="0"/>
          <w:marBottom w:val="0"/>
          <w:divBdr>
            <w:top w:val="none" w:sz="0" w:space="0" w:color="auto"/>
            <w:left w:val="none" w:sz="0" w:space="0" w:color="auto"/>
            <w:bottom w:val="none" w:sz="0" w:space="0" w:color="auto"/>
            <w:right w:val="none" w:sz="0" w:space="0" w:color="auto"/>
          </w:divBdr>
        </w:div>
        <w:div w:id="535311493">
          <w:marLeft w:val="640"/>
          <w:marRight w:val="0"/>
          <w:marTop w:val="0"/>
          <w:marBottom w:val="0"/>
          <w:divBdr>
            <w:top w:val="none" w:sz="0" w:space="0" w:color="auto"/>
            <w:left w:val="none" w:sz="0" w:space="0" w:color="auto"/>
            <w:bottom w:val="none" w:sz="0" w:space="0" w:color="auto"/>
            <w:right w:val="none" w:sz="0" w:space="0" w:color="auto"/>
          </w:divBdr>
        </w:div>
        <w:div w:id="1855225854">
          <w:marLeft w:val="640"/>
          <w:marRight w:val="0"/>
          <w:marTop w:val="0"/>
          <w:marBottom w:val="0"/>
          <w:divBdr>
            <w:top w:val="none" w:sz="0" w:space="0" w:color="auto"/>
            <w:left w:val="none" w:sz="0" w:space="0" w:color="auto"/>
            <w:bottom w:val="none" w:sz="0" w:space="0" w:color="auto"/>
            <w:right w:val="none" w:sz="0" w:space="0" w:color="auto"/>
          </w:divBdr>
        </w:div>
        <w:div w:id="1392538565">
          <w:marLeft w:val="640"/>
          <w:marRight w:val="0"/>
          <w:marTop w:val="0"/>
          <w:marBottom w:val="0"/>
          <w:divBdr>
            <w:top w:val="none" w:sz="0" w:space="0" w:color="auto"/>
            <w:left w:val="none" w:sz="0" w:space="0" w:color="auto"/>
            <w:bottom w:val="none" w:sz="0" w:space="0" w:color="auto"/>
            <w:right w:val="none" w:sz="0" w:space="0" w:color="auto"/>
          </w:divBdr>
        </w:div>
        <w:div w:id="1969966127">
          <w:marLeft w:val="640"/>
          <w:marRight w:val="0"/>
          <w:marTop w:val="0"/>
          <w:marBottom w:val="0"/>
          <w:divBdr>
            <w:top w:val="none" w:sz="0" w:space="0" w:color="auto"/>
            <w:left w:val="none" w:sz="0" w:space="0" w:color="auto"/>
            <w:bottom w:val="none" w:sz="0" w:space="0" w:color="auto"/>
            <w:right w:val="none" w:sz="0" w:space="0" w:color="auto"/>
          </w:divBdr>
        </w:div>
        <w:div w:id="1129081847">
          <w:marLeft w:val="640"/>
          <w:marRight w:val="0"/>
          <w:marTop w:val="0"/>
          <w:marBottom w:val="0"/>
          <w:divBdr>
            <w:top w:val="none" w:sz="0" w:space="0" w:color="auto"/>
            <w:left w:val="none" w:sz="0" w:space="0" w:color="auto"/>
            <w:bottom w:val="none" w:sz="0" w:space="0" w:color="auto"/>
            <w:right w:val="none" w:sz="0" w:space="0" w:color="auto"/>
          </w:divBdr>
        </w:div>
        <w:div w:id="162746509">
          <w:marLeft w:val="640"/>
          <w:marRight w:val="0"/>
          <w:marTop w:val="0"/>
          <w:marBottom w:val="0"/>
          <w:divBdr>
            <w:top w:val="none" w:sz="0" w:space="0" w:color="auto"/>
            <w:left w:val="none" w:sz="0" w:space="0" w:color="auto"/>
            <w:bottom w:val="none" w:sz="0" w:space="0" w:color="auto"/>
            <w:right w:val="none" w:sz="0" w:space="0" w:color="auto"/>
          </w:divBdr>
        </w:div>
        <w:div w:id="1617784873">
          <w:marLeft w:val="640"/>
          <w:marRight w:val="0"/>
          <w:marTop w:val="0"/>
          <w:marBottom w:val="0"/>
          <w:divBdr>
            <w:top w:val="none" w:sz="0" w:space="0" w:color="auto"/>
            <w:left w:val="none" w:sz="0" w:space="0" w:color="auto"/>
            <w:bottom w:val="none" w:sz="0" w:space="0" w:color="auto"/>
            <w:right w:val="none" w:sz="0" w:space="0" w:color="auto"/>
          </w:divBdr>
        </w:div>
        <w:div w:id="1981225644">
          <w:marLeft w:val="640"/>
          <w:marRight w:val="0"/>
          <w:marTop w:val="0"/>
          <w:marBottom w:val="0"/>
          <w:divBdr>
            <w:top w:val="none" w:sz="0" w:space="0" w:color="auto"/>
            <w:left w:val="none" w:sz="0" w:space="0" w:color="auto"/>
            <w:bottom w:val="none" w:sz="0" w:space="0" w:color="auto"/>
            <w:right w:val="none" w:sz="0" w:space="0" w:color="auto"/>
          </w:divBdr>
        </w:div>
        <w:div w:id="1157764231">
          <w:marLeft w:val="640"/>
          <w:marRight w:val="0"/>
          <w:marTop w:val="0"/>
          <w:marBottom w:val="0"/>
          <w:divBdr>
            <w:top w:val="none" w:sz="0" w:space="0" w:color="auto"/>
            <w:left w:val="none" w:sz="0" w:space="0" w:color="auto"/>
            <w:bottom w:val="none" w:sz="0" w:space="0" w:color="auto"/>
            <w:right w:val="none" w:sz="0" w:space="0" w:color="auto"/>
          </w:divBdr>
        </w:div>
        <w:div w:id="335423258">
          <w:marLeft w:val="640"/>
          <w:marRight w:val="0"/>
          <w:marTop w:val="0"/>
          <w:marBottom w:val="0"/>
          <w:divBdr>
            <w:top w:val="none" w:sz="0" w:space="0" w:color="auto"/>
            <w:left w:val="none" w:sz="0" w:space="0" w:color="auto"/>
            <w:bottom w:val="none" w:sz="0" w:space="0" w:color="auto"/>
            <w:right w:val="none" w:sz="0" w:space="0" w:color="auto"/>
          </w:divBdr>
        </w:div>
        <w:div w:id="686447553">
          <w:marLeft w:val="640"/>
          <w:marRight w:val="0"/>
          <w:marTop w:val="0"/>
          <w:marBottom w:val="0"/>
          <w:divBdr>
            <w:top w:val="none" w:sz="0" w:space="0" w:color="auto"/>
            <w:left w:val="none" w:sz="0" w:space="0" w:color="auto"/>
            <w:bottom w:val="none" w:sz="0" w:space="0" w:color="auto"/>
            <w:right w:val="none" w:sz="0" w:space="0" w:color="auto"/>
          </w:divBdr>
        </w:div>
        <w:div w:id="828667285">
          <w:marLeft w:val="640"/>
          <w:marRight w:val="0"/>
          <w:marTop w:val="0"/>
          <w:marBottom w:val="0"/>
          <w:divBdr>
            <w:top w:val="none" w:sz="0" w:space="0" w:color="auto"/>
            <w:left w:val="none" w:sz="0" w:space="0" w:color="auto"/>
            <w:bottom w:val="none" w:sz="0" w:space="0" w:color="auto"/>
            <w:right w:val="none" w:sz="0" w:space="0" w:color="auto"/>
          </w:divBdr>
        </w:div>
        <w:div w:id="2140410528">
          <w:marLeft w:val="640"/>
          <w:marRight w:val="0"/>
          <w:marTop w:val="0"/>
          <w:marBottom w:val="0"/>
          <w:divBdr>
            <w:top w:val="none" w:sz="0" w:space="0" w:color="auto"/>
            <w:left w:val="none" w:sz="0" w:space="0" w:color="auto"/>
            <w:bottom w:val="none" w:sz="0" w:space="0" w:color="auto"/>
            <w:right w:val="none" w:sz="0" w:space="0" w:color="auto"/>
          </w:divBdr>
        </w:div>
        <w:div w:id="197163919">
          <w:marLeft w:val="640"/>
          <w:marRight w:val="0"/>
          <w:marTop w:val="0"/>
          <w:marBottom w:val="0"/>
          <w:divBdr>
            <w:top w:val="none" w:sz="0" w:space="0" w:color="auto"/>
            <w:left w:val="none" w:sz="0" w:space="0" w:color="auto"/>
            <w:bottom w:val="none" w:sz="0" w:space="0" w:color="auto"/>
            <w:right w:val="none" w:sz="0" w:space="0" w:color="auto"/>
          </w:divBdr>
        </w:div>
        <w:div w:id="1093092876">
          <w:marLeft w:val="640"/>
          <w:marRight w:val="0"/>
          <w:marTop w:val="0"/>
          <w:marBottom w:val="0"/>
          <w:divBdr>
            <w:top w:val="none" w:sz="0" w:space="0" w:color="auto"/>
            <w:left w:val="none" w:sz="0" w:space="0" w:color="auto"/>
            <w:bottom w:val="none" w:sz="0" w:space="0" w:color="auto"/>
            <w:right w:val="none" w:sz="0" w:space="0" w:color="auto"/>
          </w:divBdr>
        </w:div>
        <w:div w:id="1712417498">
          <w:marLeft w:val="640"/>
          <w:marRight w:val="0"/>
          <w:marTop w:val="0"/>
          <w:marBottom w:val="0"/>
          <w:divBdr>
            <w:top w:val="none" w:sz="0" w:space="0" w:color="auto"/>
            <w:left w:val="none" w:sz="0" w:space="0" w:color="auto"/>
            <w:bottom w:val="none" w:sz="0" w:space="0" w:color="auto"/>
            <w:right w:val="none" w:sz="0" w:space="0" w:color="auto"/>
          </w:divBdr>
        </w:div>
        <w:div w:id="1167786962">
          <w:marLeft w:val="640"/>
          <w:marRight w:val="0"/>
          <w:marTop w:val="0"/>
          <w:marBottom w:val="0"/>
          <w:divBdr>
            <w:top w:val="none" w:sz="0" w:space="0" w:color="auto"/>
            <w:left w:val="none" w:sz="0" w:space="0" w:color="auto"/>
            <w:bottom w:val="none" w:sz="0" w:space="0" w:color="auto"/>
            <w:right w:val="none" w:sz="0" w:space="0" w:color="auto"/>
          </w:divBdr>
        </w:div>
        <w:div w:id="186409408">
          <w:marLeft w:val="640"/>
          <w:marRight w:val="0"/>
          <w:marTop w:val="0"/>
          <w:marBottom w:val="0"/>
          <w:divBdr>
            <w:top w:val="none" w:sz="0" w:space="0" w:color="auto"/>
            <w:left w:val="none" w:sz="0" w:space="0" w:color="auto"/>
            <w:bottom w:val="none" w:sz="0" w:space="0" w:color="auto"/>
            <w:right w:val="none" w:sz="0" w:space="0" w:color="auto"/>
          </w:divBdr>
        </w:div>
        <w:div w:id="887230843">
          <w:marLeft w:val="640"/>
          <w:marRight w:val="0"/>
          <w:marTop w:val="0"/>
          <w:marBottom w:val="0"/>
          <w:divBdr>
            <w:top w:val="none" w:sz="0" w:space="0" w:color="auto"/>
            <w:left w:val="none" w:sz="0" w:space="0" w:color="auto"/>
            <w:bottom w:val="none" w:sz="0" w:space="0" w:color="auto"/>
            <w:right w:val="none" w:sz="0" w:space="0" w:color="auto"/>
          </w:divBdr>
        </w:div>
        <w:div w:id="742726207">
          <w:marLeft w:val="640"/>
          <w:marRight w:val="0"/>
          <w:marTop w:val="0"/>
          <w:marBottom w:val="0"/>
          <w:divBdr>
            <w:top w:val="none" w:sz="0" w:space="0" w:color="auto"/>
            <w:left w:val="none" w:sz="0" w:space="0" w:color="auto"/>
            <w:bottom w:val="none" w:sz="0" w:space="0" w:color="auto"/>
            <w:right w:val="none" w:sz="0" w:space="0" w:color="auto"/>
          </w:divBdr>
        </w:div>
        <w:div w:id="1915822784">
          <w:marLeft w:val="640"/>
          <w:marRight w:val="0"/>
          <w:marTop w:val="0"/>
          <w:marBottom w:val="0"/>
          <w:divBdr>
            <w:top w:val="none" w:sz="0" w:space="0" w:color="auto"/>
            <w:left w:val="none" w:sz="0" w:space="0" w:color="auto"/>
            <w:bottom w:val="none" w:sz="0" w:space="0" w:color="auto"/>
            <w:right w:val="none" w:sz="0" w:space="0" w:color="auto"/>
          </w:divBdr>
        </w:div>
        <w:div w:id="607468028">
          <w:marLeft w:val="640"/>
          <w:marRight w:val="0"/>
          <w:marTop w:val="0"/>
          <w:marBottom w:val="0"/>
          <w:divBdr>
            <w:top w:val="none" w:sz="0" w:space="0" w:color="auto"/>
            <w:left w:val="none" w:sz="0" w:space="0" w:color="auto"/>
            <w:bottom w:val="none" w:sz="0" w:space="0" w:color="auto"/>
            <w:right w:val="none" w:sz="0" w:space="0" w:color="auto"/>
          </w:divBdr>
        </w:div>
        <w:div w:id="402414105">
          <w:marLeft w:val="640"/>
          <w:marRight w:val="0"/>
          <w:marTop w:val="0"/>
          <w:marBottom w:val="0"/>
          <w:divBdr>
            <w:top w:val="none" w:sz="0" w:space="0" w:color="auto"/>
            <w:left w:val="none" w:sz="0" w:space="0" w:color="auto"/>
            <w:bottom w:val="none" w:sz="0" w:space="0" w:color="auto"/>
            <w:right w:val="none" w:sz="0" w:space="0" w:color="auto"/>
          </w:divBdr>
        </w:div>
        <w:div w:id="272984389">
          <w:marLeft w:val="640"/>
          <w:marRight w:val="0"/>
          <w:marTop w:val="0"/>
          <w:marBottom w:val="0"/>
          <w:divBdr>
            <w:top w:val="none" w:sz="0" w:space="0" w:color="auto"/>
            <w:left w:val="none" w:sz="0" w:space="0" w:color="auto"/>
            <w:bottom w:val="none" w:sz="0" w:space="0" w:color="auto"/>
            <w:right w:val="none" w:sz="0" w:space="0" w:color="auto"/>
          </w:divBdr>
        </w:div>
        <w:div w:id="402217866">
          <w:marLeft w:val="640"/>
          <w:marRight w:val="0"/>
          <w:marTop w:val="0"/>
          <w:marBottom w:val="0"/>
          <w:divBdr>
            <w:top w:val="none" w:sz="0" w:space="0" w:color="auto"/>
            <w:left w:val="none" w:sz="0" w:space="0" w:color="auto"/>
            <w:bottom w:val="none" w:sz="0" w:space="0" w:color="auto"/>
            <w:right w:val="none" w:sz="0" w:space="0" w:color="auto"/>
          </w:divBdr>
        </w:div>
        <w:div w:id="1752045690">
          <w:marLeft w:val="640"/>
          <w:marRight w:val="0"/>
          <w:marTop w:val="0"/>
          <w:marBottom w:val="0"/>
          <w:divBdr>
            <w:top w:val="none" w:sz="0" w:space="0" w:color="auto"/>
            <w:left w:val="none" w:sz="0" w:space="0" w:color="auto"/>
            <w:bottom w:val="none" w:sz="0" w:space="0" w:color="auto"/>
            <w:right w:val="none" w:sz="0" w:space="0" w:color="auto"/>
          </w:divBdr>
        </w:div>
        <w:div w:id="531916743">
          <w:marLeft w:val="640"/>
          <w:marRight w:val="0"/>
          <w:marTop w:val="0"/>
          <w:marBottom w:val="0"/>
          <w:divBdr>
            <w:top w:val="none" w:sz="0" w:space="0" w:color="auto"/>
            <w:left w:val="none" w:sz="0" w:space="0" w:color="auto"/>
            <w:bottom w:val="none" w:sz="0" w:space="0" w:color="auto"/>
            <w:right w:val="none" w:sz="0" w:space="0" w:color="auto"/>
          </w:divBdr>
        </w:div>
        <w:div w:id="1481537590">
          <w:marLeft w:val="640"/>
          <w:marRight w:val="0"/>
          <w:marTop w:val="0"/>
          <w:marBottom w:val="0"/>
          <w:divBdr>
            <w:top w:val="none" w:sz="0" w:space="0" w:color="auto"/>
            <w:left w:val="none" w:sz="0" w:space="0" w:color="auto"/>
            <w:bottom w:val="none" w:sz="0" w:space="0" w:color="auto"/>
            <w:right w:val="none" w:sz="0" w:space="0" w:color="auto"/>
          </w:divBdr>
        </w:div>
        <w:div w:id="1572033467">
          <w:marLeft w:val="640"/>
          <w:marRight w:val="0"/>
          <w:marTop w:val="0"/>
          <w:marBottom w:val="0"/>
          <w:divBdr>
            <w:top w:val="none" w:sz="0" w:space="0" w:color="auto"/>
            <w:left w:val="none" w:sz="0" w:space="0" w:color="auto"/>
            <w:bottom w:val="none" w:sz="0" w:space="0" w:color="auto"/>
            <w:right w:val="none" w:sz="0" w:space="0" w:color="auto"/>
          </w:divBdr>
        </w:div>
        <w:div w:id="1223709428">
          <w:marLeft w:val="640"/>
          <w:marRight w:val="0"/>
          <w:marTop w:val="0"/>
          <w:marBottom w:val="0"/>
          <w:divBdr>
            <w:top w:val="none" w:sz="0" w:space="0" w:color="auto"/>
            <w:left w:val="none" w:sz="0" w:space="0" w:color="auto"/>
            <w:bottom w:val="none" w:sz="0" w:space="0" w:color="auto"/>
            <w:right w:val="none" w:sz="0" w:space="0" w:color="auto"/>
          </w:divBdr>
        </w:div>
        <w:div w:id="2124423603">
          <w:marLeft w:val="640"/>
          <w:marRight w:val="0"/>
          <w:marTop w:val="0"/>
          <w:marBottom w:val="0"/>
          <w:divBdr>
            <w:top w:val="none" w:sz="0" w:space="0" w:color="auto"/>
            <w:left w:val="none" w:sz="0" w:space="0" w:color="auto"/>
            <w:bottom w:val="none" w:sz="0" w:space="0" w:color="auto"/>
            <w:right w:val="none" w:sz="0" w:space="0" w:color="auto"/>
          </w:divBdr>
        </w:div>
        <w:div w:id="1612132371">
          <w:marLeft w:val="640"/>
          <w:marRight w:val="0"/>
          <w:marTop w:val="0"/>
          <w:marBottom w:val="0"/>
          <w:divBdr>
            <w:top w:val="none" w:sz="0" w:space="0" w:color="auto"/>
            <w:left w:val="none" w:sz="0" w:space="0" w:color="auto"/>
            <w:bottom w:val="none" w:sz="0" w:space="0" w:color="auto"/>
            <w:right w:val="none" w:sz="0" w:space="0" w:color="auto"/>
          </w:divBdr>
        </w:div>
        <w:div w:id="1733625592">
          <w:marLeft w:val="640"/>
          <w:marRight w:val="0"/>
          <w:marTop w:val="0"/>
          <w:marBottom w:val="0"/>
          <w:divBdr>
            <w:top w:val="none" w:sz="0" w:space="0" w:color="auto"/>
            <w:left w:val="none" w:sz="0" w:space="0" w:color="auto"/>
            <w:bottom w:val="none" w:sz="0" w:space="0" w:color="auto"/>
            <w:right w:val="none" w:sz="0" w:space="0" w:color="auto"/>
          </w:divBdr>
        </w:div>
        <w:div w:id="1652295554">
          <w:marLeft w:val="640"/>
          <w:marRight w:val="0"/>
          <w:marTop w:val="0"/>
          <w:marBottom w:val="0"/>
          <w:divBdr>
            <w:top w:val="none" w:sz="0" w:space="0" w:color="auto"/>
            <w:left w:val="none" w:sz="0" w:space="0" w:color="auto"/>
            <w:bottom w:val="none" w:sz="0" w:space="0" w:color="auto"/>
            <w:right w:val="none" w:sz="0" w:space="0" w:color="auto"/>
          </w:divBdr>
        </w:div>
        <w:div w:id="538976326">
          <w:marLeft w:val="640"/>
          <w:marRight w:val="0"/>
          <w:marTop w:val="0"/>
          <w:marBottom w:val="0"/>
          <w:divBdr>
            <w:top w:val="none" w:sz="0" w:space="0" w:color="auto"/>
            <w:left w:val="none" w:sz="0" w:space="0" w:color="auto"/>
            <w:bottom w:val="none" w:sz="0" w:space="0" w:color="auto"/>
            <w:right w:val="none" w:sz="0" w:space="0" w:color="auto"/>
          </w:divBdr>
        </w:div>
        <w:div w:id="1031107960">
          <w:marLeft w:val="640"/>
          <w:marRight w:val="0"/>
          <w:marTop w:val="0"/>
          <w:marBottom w:val="0"/>
          <w:divBdr>
            <w:top w:val="none" w:sz="0" w:space="0" w:color="auto"/>
            <w:left w:val="none" w:sz="0" w:space="0" w:color="auto"/>
            <w:bottom w:val="none" w:sz="0" w:space="0" w:color="auto"/>
            <w:right w:val="none" w:sz="0" w:space="0" w:color="auto"/>
          </w:divBdr>
        </w:div>
        <w:div w:id="463691831">
          <w:marLeft w:val="640"/>
          <w:marRight w:val="0"/>
          <w:marTop w:val="0"/>
          <w:marBottom w:val="0"/>
          <w:divBdr>
            <w:top w:val="none" w:sz="0" w:space="0" w:color="auto"/>
            <w:left w:val="none" w:sz="0" w:space="0" w:color="auto"/>
            <w:bottom w:val="none" w:sz="0" w:space="0" w:color="auto"/>
            <w:right w:val="none" w:sz="0" w:space="0" w:color="auto"/>
          </w:divBdr>
        </w:div>
        <w:div w:id="1113331105">
          <w:marLeft w:val="640"/>
          <w:marRight w:val="0"/>
          <w:marTop w:val="0"/>
          <w:marBottom w:val="0"/>
          <w:divBdr>
            <w:top w:val="none" w:sz="0" w:space="0" w:color="auto"/>
            <w:left w:val="none" w:sz="0" w:space="0" w:color="auto"/>
            <w:bottom w:val="none" w:sz="0" w:space="0" w:color="auto"/>
            <w:right w:val="none" w:sz="0" w:space="0" w:color="auto"/>
          </w:divBdr>
        </w:div>
        <w:div w:id="1281886133">
          <w:marLeft w:val="640"/>
          <w:marRight w:val="0"/>
          <w:marTop w:val="0"/>
          <w:marBottom w:val="0"/>
          <w:divBdr>
            <w:top w:val="none" w:sz="0" w:space="0" w:color="auto"/>
            <w:left w:val="none" w:sz="0" w:space="0" w:color="auto"/>
            <w:bottom w:val="none" w:sz="0" w:space="0" w:color="auto"/>
            <w:right w:val="none" w:sz="0" w:space="0" w:color="auto"/>
          </w:divBdr>
        </w:div>
        <w:div w:id="656109635">
          <w:marLeft w:val="640"/>
          <w:marRight w:val="0"/>
          <w:marTop w:val="0"/>
          <w:marBottom w:val="0"/>
          <w:divBdr>
            <w:top w:val="none" w:sz="0" w:space="0" w:color="auto"/>
            <w:left w:val="none" w:sz="0" w:space="0" w:color="auto"/>
            <w:bottom w:val="none" w:sz="0" w:space="0" w:color="auto"/>
            <w:right w:val="none" w:sz="0" w:space="0" w:color="auto"/>
          </w:divBdr>
        </w:div>
        <w:div w:id="1733232715">
          <w:marLeft w:val="640"/>
          <w:marRight w:val="0"/>
          <w:marTop w:val="0"/>
          <w:marBottom w:val="0"/>
          <w:divBdr>
            <w:top w:val="none" w:sz="0" w:space="0" w:color="auto"/>
            <w:left w:val="none" w:sz="0" w:space="0" w:color="auto"/>
            <w:bottom w:val="none" w:sz="0" w:space="0" w:color="auto"/>
            <w:right w:val="none" w:sz="0" w:space="0" w:color="auto"/>
          </w:divBdr>
        </w:div>
        <w:div w:id="1006858888">
          <w:marLeft w:val="640"/>
          <w:marRight w:val="0"/>
          <w:marTop w:val="0"/>
          <w:marBottom w:val="0"/>
          <w:divBdr>
            <w:top w:val="none" w:sz="0" w:space="0" w:color="auto"/>
            <w:left w:val="none" w:sz="0" w:space="0" w:color="auto"/>
            <w:bottom w:val="none" w:sz="0" w:space="0" w:color="auto"/>
            <w:right w:val="none" w:sz="0" w:space="0" w:color="auto"/>
          </w:divBdr>
        </w:div>
        <w:div w:id="1755785468">
          <w:marLeft w:val="640"/>
          <w:marRight w:val="0"/>
          <w:marTop w:val="0"/>
          <w:marBottom w:val="0"/>
          <w:divBdr>
            <w:top w:val="none" w:sz="0" w:space="0" w:color="auto"/>
            <w:left w:val="none" w:sz="0" w:space="0" w:color="auto"/>
            <w:bottom w:val="none" w:sz="0" w:space="0" w:color="auto"/>
            <w:right w:val="none" w:sz="0" w:space="0" w:color="auto"/>
          </w:divBdr>
        </w:div>
        <w:div w:id="1484541828">
          <w:marLeft w:val="640"/>
          <w:marRight w:val="0"/>
          <w:marTop w:val="0"/>
          <w:marBottom w:val="0"/>
          <w:divBdr>
            <w:top w:val="none" w:sz="0" w:space="0" w:color="auto"/>
            <w:left w:val="none" w:sz="0" w:space="0" w:color="auto"/>
            <w:bottom w:val="none" w:sz="0" w:space="0" w:color="auto"/>
            <w:right w:val="none" w:sz="0" w:space="0" w:color="auto"/>
          </w:divBdr>
        </w:div>
        <w:div w:id="681586841">
          <w:marLeft w:val="640"/>
          <w:marRight w:val="0"/>
          <w:marTop w:val="0"/>
          <w:marBottom w:val="0"/>
          <w:divBdr>
            <w:top w:val="none" w:sz="0" w:space="0" w:color="auto"/>
            <w:left w:val="none" w:sz="0" w:space="0" w:color="auto"/>
            <w:bottom w:val="none" w:sz="0" w:space="0" w:color="auto"/>
            <w:right w:val="none" w:sz="0" w:space="0" w:color="auto"/>
          </w:divBdr>
        </w:div>
        <w:div w:id="65811575">
          <w:marLeft w:val="640"/>
          <w:marRight w:val="0"/>
          <w:marTop w:val="0"/>
          <w:marBottom w:val="0"/>
          <w:divBdr>
            <w:top w:val="none" w:sz="0" w:space="0" w:color="auto"/>
            <w:left w:val="none" w:sz="0" w:space="0" w:color="auto"/>
            <w:bottom w:val="none" w:sz="0" w:space="0" w:color="auto"/>
            <w:right w:val="none" w:sz="0" w:space="0" w:color="auto"/>
          </w:divBdr>
        </w:div>
        <w:div w:id="1388989036">
          <w:marLeft w:val="640"/>
          <w:marRight w:val="0"/>
          <w:marTop w:val="0"/>
          <w:marBottom w:val="0"/>
          <w:divBdr>
            <w:top w:val="none" w:sz="0" w:space="0" w:color="auto"/>
            <w:left w:val="none" w:sz="0" w:space="0" w:color="auto"/>
            <w:bottom w:val="none" w:sz="0" w:space="0" w:color="auto"/>
            <w:right w:val="none" w:sz="0" w:space="0" w:color="auto"/>
          </w:divBdr>
        </w:div>
        <w:div w:id="986782983">
          <w:marLeft w:val="640"/>
          <w:marRight w:val="0"/>
          <w:marTop w:val="0"/>
          <w:marBottom w:val="0"/>
          <w:divBdr>
            <w:top w:val="none" w:sz="0" w:space="0" w:color="auto"/>
            <w:left w:val="none" w:sz="0" w:space="0" w:color="auto"/>
            <w:bottom w:val="none" w:sz="0" w:space="0" w:color="auto"/>
            <w:right w:val="none" w:sz="0" w:space="0" w:color="auto"/>
          </w:divBdr>
        </w:div>
        <w:div w:id="933170898">
          <w:marLeft w:val="640"/>
          <w:marRight w:val="0"/>
          <w:marTop w:val="0"/>
          <w:marBottom w:val="0"/>
          <w:divBdr>
            <w:top w:val="none" w:sz="0" w:space="0" w:color="auto"/>
            <w:left w:val="none" w:sz="0" w:space="0" w:color="auto"/>
            <w:bottom w:val="none" w:sz="0" w:space="0" w:color="auto"/>
            <w:right w:val="none" w:sz="0" w:space="0" w:color="auto"/>
          </w:divBdr>
        </w:div>
        <w:div w:id="215625300">
          <w:marLeft w:val="640"/>
          <w:marRight w:val="0"/>
          <w:marTop w:val="0"/>
          <w:marBottom w:val="0"/>
          <w:divBdr>
            <w:top w:val="none" w:sz="0" w:space="0" w:color="auto"/>
            <w:left w:val="none" w:sz="0" w:space="0" w:color="auto"/>
            <w:bottom w:val="none" w:sz="0" w:space="0" w:color="auto"/>
            <w:right w:val="none" w:sz="0" w:space="0" w:color="auto"/>
          </w:divBdr>
        </w:div>
        <w:div w:id="1659073979">
          <w:marLeft w:val="640"/>
          <w:marRight w:val="0"/>
          <w:marTop w:val="0"/>
          <w:marBottom w:val="0"/>
          <w:divBdr>
            <w:top w:val="none" w:sz="0" w:space="0" w:color="auto"/>
            <w:left w:val="none" w:sz="0" w:space="0" w:color="auto"/>
            <w:bottom w:val="none" w:sz="0" w:space="0" w:color="auto"/>
            <w:right w:val="none" w:sz="0" w:space="0" w:color="auto"/>
          </w:divBdr>
        </w:div>
        <w:div w:id="905527174">
          <w:marLeft w:val="640"/>
          <w:marRight w:val="0"/>
          <w:marTop w:val="0"/>
          <w:marBottom w:val="0"/>
          <w:divBdr>
            <w:top w:val="none" w:sz="0" w:space="0" w:color="auto"/>
            <w:left w:val="none" w:sz="0" w:space="0" w:color="auto"/>
            <w:bottom w:val="none" w:sz="0" w:space="0" w:color="auto"/>
            <w:right w:val="none" w:sz="0" w:space="0" w:color="auto"/>
          </w:divBdr>
        </w:div>
        <w:div w:id="613370293">
          <w:marLeft w:val="640"/>
          <w:marRight w:val="0"/>
          <w:marTop w:val="0"/>
          <w:marBottom w:val="0"/>
          <w:divBdr>
            <w:top w:val="none" w:sz="0" w:space="0" w:color="auto"/>
            <w:left w:val="none" w:sz="0" w:space="0" w:color="auto"/>
            <w:bottom w:val="none" w:sz="0" w:space="0" w:color="auto"/>
            <w:right w:val="none" w:sz="0" w:space="0" w:color="auto"/>
          </w:divBdr>
        </w:div>
        <w:div w:id="1253052681">
          <w:marLeft w:val="640"/>
          <w:marRight w:val="0"/>
          <w:marTop w:val="0"/>
          <w:marBottom w:val="0"/>
          <w:divBdr>
            <w:top w:val="none" w:sz="0" w:space="0" w:color="auto"/>
            <w:left w:val="none" w:sz="0" w:space="0" w:color="auto"/>
            <w:bottom w:val="none" w:sz="0" w:space="0" w:color="auto"/>
            <w:right w:val="none" w:sz="0" w:space="0" w:color="auto"/>
          </w:divBdr>
        </w:div>
        <w:div w:id="252277204">
          <w:marLeft w:val="640"/>
          <w:marRight w:val="0"/>
          <w:marTop w:val="0"/>
          <w:marBottom w:val="0"/>
          <w:divBdr>
            <w:top w:val="none" w:sz="0" w:space="0" w:color="auto"/>
            <w:left w:val="none" w:sz="0" w:space="0" w:color="auto"/>
            <w:bottom w:val="none" w:sz="0" w:space="0" w:color="auto"/>
            <w:right w:val="none" w:sz="0" w:space="0" w:color="auto"/>
          </w:divBdr>
        </w:div>
        <w:div w:id="1925796163">
          <w:marLeft w:val="640"/>
          <w:marRight w:val="0"/>
          <w:marTop w:val="0"/>
          <w:marBottom w:val="0"/>
          <w:divBdr>
            <w:top w:val="none" w:sz="0" w:space="0" w:color="auto"/>
            <w:left w:val="none" w:sz="0" w:space="0" w:color="auto"/>
            <w:bottom w:val="none" w:sz="0" w:space="0" w:color="auto"/>
            <w:right w:val="none" w:sz="0" w:space="0" w:color="auto"/>
          </w:divBdr>
        </w:div>
        <w:div w:id="371273154">
          <w:marLeft w:val="640"/>
          <w:marRight w:val="0"/>
          <w:marTop w:val="0"/>
          <w:marBottom w:val="0"/>
          <w:divBdr>
            <w:top w:val="none" w:sz="0" w:space="0" w:color="auto"/>
            <w:left w:val="none" w:sz="0" w:space="0" w:color="auto"/>
            <w:bottom w:val="none" w:sz="0" w:space="0" w:color="auto"/>
            <w:right w:val="none" w:sz="0" w:space="0" w:color="auto"/>
          </w:divBdr>
        </w:div>
        <w:div w:id="285360061">
          <w:marLeft w:val="640"/>
          <w:marRight w:val="0"/>
          <w:marTop w:val="0"/>
          <w:marBottom w:val="0"/>
          <w:divBdr>
            <w:top w:val="none" w:sz="0" w:space="0" w:color="auto"/>
            <w:left w:val="none" w:sz="0" w:space="0" w:color="auto"/>
            <w:bottom w:val="none" w:sz="0" w:space="0" w:color="auto"/>
            <w:right w:val="none" w:sz="0" w:space="0" w:color="auto"/>
          </w:divBdr>
        </w:div>
        <w:div w:id="1086731605">
          <w:marLeft w:val="640"/>
          <w:marRight w:val="0"/>
          <w:marTop w:val="0"/>
          <w:marBottom w:val="0"/>
          <w:divBdr>
            <w:top w:val="none" w:sz="0" w:space="0" w:color="auto"/>
            <w:left w:val="none" w:sz="0" w:space="0" w:color="auto"/>
            <w:bottom w:val="none" w:sz="0" w:space="0" w:color="auto"/>
            <w:right w:val="none" w:sz="0" w:space="0" w:color="auto"/>
          </w:divBdr>
        </w:div>
        <w:div w:id="475074038">
          <w:marLeft w:val="640"/>
          <w:marRight w:val="0"/>
          <w:marTop w:val="0"/>
          <w:marBottom w:val="0"/>
          <w:divBdr>
            <w:top w:val="none" w:sz="0" w:space="0" w:color="auto"/>
            <w:left w:val="none" w:sz="0" w:space="0" w:color="auto"/>
            <w:bottom w:val="none" w:sz="0" w:space="0" w:color="auto"/>
            <w:right w:val="none" w:sz="0" w:space="0" w:color="auto"/>
          </w:divBdr>
        </w:div>
        <w:div w:id="718671645">
          <w:marLeft w:val="640"/>
          <w:marRight w:val="0"/>
          <w:marTop w:val="0"/>
          <w:marBottom w:val="0"/>
          <w:divBdr>
            <w:top w:val="none" w:sz="0" w:space="0" w:color="auto"/>
            <w:left w:val="none" w:sz="0" w:space="0" w:color="auto"/>
            <w:bottom w:val="none" w:sz="0" w:space="0" w:color="auto"/>
            <w:right w:val="none" w:sz="0" w:space="0" w:color="auto"/>
          </w:divBdr>
        </w:div>
        <w:div w:id="1374115632">
          <w:marLeft w:val="640"/>
          <w:marRight w:val="0"/>
          <w:marTop w:val="0"/>
          <w:marBottom w:val="0"/>
          <w:divBdr>
            <w:top w:val="none" w:sz="0" w:space="0" w:color="auto"/>
            <w:left w:val="none" w:sz="0" w:space="0" w:color="auto"/>
            <w:bottom w:val="none" w:sz="0" w:space="0" w:color="auto"/>
            <w:right w:val="none" w:sz="0" w:space="0" w:color="auto"/>
          </w:divBdr>
        </w:div>
        <w:div w:id="1925213917">
          <w:marLeft w:val="640"/>
          <w:marRight w:val="0"/>
          <w:marTop w:val="0"/>
          <w:marBottom w:val="0"/>
          <w:divBdr>
            <w:top w:val="none" w:sz="0" w:space="0" w:color="auto"/>
            <w:left w:val="none" w:sz="0" w:space="0" w:color="auto"/>
            <w:bottom w:val="none" w:sz="0" w:space="0" w:color="auto"/>
            <w:right w:val="none" w:sz="0" w:space="0" w:color="auto"/>
          </w:divBdr>
        </w:div>
        <w:div w:id="1081096703">
          <w:marLeft w:val="640"/>
          <w:marRight w:val="0"/>
          <w:marTop w:val="0"/>
          <w:marBottom w:val="0"/>
          <w:divBdr>
            <w:top w:val="none" w:sz="0" w:space="0" w:color="auto"/>
            <w:left w:val="none" w:sz="0" w:space="0" w:color="auto"/>
            <w:bottom w:val="none" w:sz="0" w:space="0" w:color="auto"/>
            <w:right w:val="none" w:sz="0" w:space="0" w:color="auto"/>
          </w:divBdr>
        </w:div>
        <w:div w:id="243615546">
          <w:marLeft w:val="640"/>
          <w:marRight w:val="0"/>
          <w:marTop w:val="0"/>
          <w:marBottom w:val="0"/>
          <w:divBdr>
            <w:top w:val="none" w:sz="0" w:space="0" w:color="auto"/>
            <w:left w:val="none" w:sz="0" w:space="0" w:color="auto"/>
            <w:bottom w:val="none" w:sz="0" w:space="0" w:color="auto"/>
            <w:right w:val="none" w:sz="0" w:space="0" w:color="auto"/>
          </w:divBdr>
        </w:div>
        <w:div w:id="596334184">
          <w:marLeft w:val="640"/>
          <w:marRight w:val="0"/>
          <w:marTop w:val="0"/>
          <w:marBottom w:val="0"/>
          <w:divBdr>
            <w:top w:val="none" w:sz="0" w:space="0" w:color="auto"/>
            <w:left w:val="none" w:sz="0" w:space="0" w:color="auto"/>
            <w:bottom w:val="none" w:sz="0" w:space="0" w:color="auto"/>
            <w:right w:val="none" w:sz="0" w:space="0" w:color="auto"/>
          </w:divBdr>
        </w:div>
        <w:div w:id="142817852">
          <w:marLeft w:val="640"/>
          <w:marRight w:val="0"/>
          <w:marTop w:val="0"/>
          <w:marBottom w:val="0"/>
          <w:divBdr>
            <w:top w:val="none" w:sz="0" w:space="0" w:color="auto"/>
            <w:left w:val="none" w:sz="0" w:space="0" w:color="auto"/>
            <w:bottom w:val="none" w:sz="0" w:space="0" w:color="auto"/>
            <w:right w:val="none" w:sz="0" w:space="0" w:color="auto"/>
          </w:divBdr>
        </w:div>
        <w:div w:id="444157337">
          <w:marLeft w:val="640"/>
          <w:marRight w:val="0"/>
          <w:marTop w:val="0"/>
          <w:marBottom w:val="0"/>
          <w:divBdr>
            <w:top w:val="none" w:sz="0" w:space="0" w:color="auto"/>
            <w:left w:val="none" w:sz="0" w:space="0" w:color="auto"/>
            <w:bottom w:val="none" w:sz="0" w:space="0" w:color="auto"/>
            <w:right w:val="none" w:sz="0" w:space="0" w:color="auto"/>
          </w:divBdr>
        </w:div>
        <w:div w:id="17052397">
          <w:marLeft w:val="640"/>
          <w:marRight w:val="0"/>
          <w:marTop w:val="0"/>
          <w:marBottom w:val="0"/>
          <w:divBdr>
            <w:top w:val="none" w:sz="0" w:space="0" w:color="auto"/>
            <w:left w:val="none" w:sz="0" w:space="0" w:color="auto"/>
            <w:bottom w:val="none" w:sz="0" w:space="0" w:color="auto"/>
            <w:right w:val="none" w:sz="0" w:space="0" w:color="auto"/>
          </w:divBdr>
        </w:div>
        <w:div w:id="1189491793">
          <w:marLeft w:val="640"/>
          <w:marRight w:val="0"/>
          <w:marTop w:val="0"/>
          <w:marBottom w:val="0"/>
          <w:divBdr>
            <w:top w:val="none" w:sz="0" w:space="0" w:color="auto"/>
            <w:left w:val="none" w:sz="0" w:space="0" w:color="auto"/>
            <w:bottom w:val="none" w:sz="0" w:space="0" w:color="auto"/>
            <w:right w:val="none" w:sz="0" w:space="0" w:color="auto"/>
          </w:divBdr>
        </w:div>
        <w:div w:id="822695477">
          <w:marLeft w:val="640"/>
          <w:marRight w:val="0"/>
          <w:marTop w:val="0"/>
          <w:marBottom w:val="0"/>
          <w:divBdr>
            <w:top w:val="none" w:sz="0" w:space="0" w:color="auto"/>
            <w:left w:val="none" w:sz="0" w:space="0" w:color="auto"/>
            <w:bottom w:val="none" w:sz="0" w:space="0" w:color="auto"/>
            <w:right w:val="none" w:sz="0" w:space="0" w:color="auto"/>
          </w:divBdr>
        </w:div>
        <w:div w:id="1255358427">
          <w:marLeft w:val="640"/>
          <w:marRight w:val="0"/>
          <w:marTop w:val="0"/>
          <w:marBottom w:val="0"/>
          <w:divBdr>
            <w:top w:val="none" w:sz="0" w:space="0" w:color="auto"/>
            <w:left w:val="none" w:sz="0" w:space="0" w:color="auto"/>
            <w:bottom w:val="none" w:sz="0" w:space="0" w:color="auto"/>
            <w:right w:val="none" w:sz="0" w:space="0" w:color="auto"/>
          </w:divBdr>
        </w:div>
        <w:div w:id="1531183407">
          <w:marLeft w:val="640"/>
          <w:marRight w:val="0"/>
          <w:marTop w:val="0"/>
          <w:marBottom w:val="0"/>
          <w:divBdr>
            <w:top w:val="none" w:sz="0" w:space="0" w:color="auto"/>
            <w:left w:val="none" w:sz="0" w:space="0" w:color="auto"/>
            <w:bottom w:val="none" w:sz="0" w:space="0" w:color="auto"/>
            <w:right w:val="none" w:sz="0" w:space="0" w:color="auto"/>
          </w:divBdr>
        </w:div>
        <w:div w:id="1645699384">
          <w:marLeft w:val="640"/>
          <w:marRight w:val="0"/>
          <w:marTop w:val="0"/>
          <w:marBottom w:val="0"/>
          <w:divBdr>
            <w:top w:val="none" w:sz="0" w:space="0" w:color="auto"/>
            <w:left w:val="none" w:sz="0" w:space="0" w:color="auto"/>
            <w:bottom w:val="none" w:sz="0" w:space="0" w:color="auto"/>
            <w:right w:val="none" w:sz="0" w:space="0" w:color="auto"/>
          </w:divBdr>
        </w:div>
        <w:div w:id="1096367250">
          <w:marLeft w:val="640"/>
          <w:marRight w:val="0"/>
          <w:marTop w:val="0"/>
          <w:marBottom w:val="0"/>
          <w:divBdr>
            <w:top w:val="none" w:sz="0" w:space="0" w:color="auto"/>
            <w:left w:val="none" w:sz="0" w:space="0" w:color="auto"/>
            <w:bottom w:val="none" w:sz="0" w:space="0" w:color="auto"/>
            <w:right w:val="none" w:sz="0" w:space="0" w:color="auto"/>
          </w:divBdr>
        </w:div>
        <w:div w:id="1191917278">
          <w:marLeft w:val="640"/>
          <w:marRight w:val="0"/>
          <w:marTop w:val="0"/>
          <w:marBottom w:val="0"/>
          <w:divBdr>
            <w:top w:val="none" w:sz="0" w:space="0" w:color="auto"/>
            <w:left w:val="none" w:sz="0" w:space="0" w:color="auto"/>
            <w:bottom w:val="none" w:sz="0" w:space="0" w:color="auto"/>
            <w:right w:val="none" w:sz="0" w:space="0" w:color="auto"/>
          </w:divBdr>
        </w:div>
        <w:div w:id="2110811605">
          <w:marLeft w:val="640"/>
          <w:marRight w:val="0"/>
          <w:marTop w:val="0"/>
          <w:marBottom w:val="0"/>
          <w:divBdr>
            <w:top w:val="none" w:sz="0" w:space="0" w:color="auto"/>
            <w:left w:val="none" w:sz="0" w:space="0" w:color="auto"/>
            <w:bottom w:val="none" w:sz="0" w:space="0" w:color="auto"/>
            <w:right w:val="none" w:sz="0" w:space="0" w:color="auto"/>
          </w:divBdr>
        </w:div>
        <w:div w:id="694424784">
          <w:marLeft w:val="640"/>
          <w:marRight w:val="0"/>
          <w:marTop w:val="0"/>
          <w:marBottom w:val="0"/>
          <w:divBdr>
            <w:top w:val="none" w:sz="0" w:space="0" w:color="auto"/>
            <w:left w:val="none" w:sz="0" w:space="0" w:color="auto"/>
            <w:bottom w:val="none" w:sz="0" w:space="0" w:color="auto"/>
            <w:right w:val="none" w:sz="0" w:space="0" w:color="auto"/>
          </w:divBdr>
        </w:div>
        <w:div w:id="1827281863">
          <w:marLeft w:val="640"/>
          <w:marRight w:val="0"/>
          <w:marTop w:val="0"/>
          <w:marBottom w:val="0"/>
          <w:divBdr>
            <w:top w:val="none" w:sz="0" w:space="0" w:color="auto"/>
            <w:left w:val="none" w:sz="0" w:space="0" w:color="auto"/>
            <w:bottom w:val="none" w:sz="0" w:space="0" w:color="auto"/>
            <w:right w:val="none" w:sz="0" w:space="0" w:color="auto"/>
          </w:divBdr>
        </w:div>
        <w:div w:id="1111053888">
          <w:marLeft w:val="640"/>
          <w:marRight w:val="0"/>
          <w:marTop w:val="0"/>
          <w:marBottom w:val="0"/>
          <w:divBdr>
            <w:top w:val="none" w:sz="0" w:space="0" w:color="auto"/>
            <w:left w:val="none" w:sz="0" w:space="0" w:color="auto"/>
            <w:bottom w:val="none" w:sz="0" w:space="0" w:color="auto"/>
            <w:right w:val="none" w:sz="0" w:space="0" w:color="auto"/>
          </w:divBdr>
        </w:div>
        <w:div w:id="2069499376">
          <w:marLeft w:val="640"/>
          <w:marRight w:val="0"/>
          <w:marTop w:val="0"/>
          <w:marBottom w:val="0"/>
          <w:divBdr>
            <w:top w:val="none" w:sz="0" w:space="0" w:color="auto"/>
            <w:left w:val="none" w:sz="0" w:space="0" w:color="auto"/>
            <w:bottom w:val="none" w:sz="0" w:space="0" w:color="auto"/>
            <w:right w:val="none" w:sz="0" w:space="0" w:color="auto"/>
          </w:divBdr>
        </w:div>
        <w:div w:id="1306741882">
          <w:marLeft w:val="640"/>
          <w:marRight w:val="0"/>
          <w:marTop w:val="0"/>
          <w:marBottom w:val="0"/>
          <w:divBdr>
            <w:top w:val="none" w:sz="0" w:space="0" w:color="auto"/>
            <w:left w:val="none" w:sz="0" w:space="0" w:color="auto"/>
            <w:bottom w:val="none" w:sz="0" w:space="0" w:color="auto"/>
            <w:right w:val="none" w:sz="0" w:space="0" w:color="auto"/>
          </w:divBdr>
        </w:div>
        <w:div w:id="21758091">
          <w:marLeft w:val="640"/>
          <w:marRight w:val="0"/>
          <w:marTop w:val="0"/>
          <w:marBottom w:val="0"/>
          <w:divBdr>
            <w:top w:val="none" w:sz="0" w:space="0" w:color="auto"/>
            <w:left w:val="none" w:sz="0" w:space="0" w:color="auto"/>
            <w:bottom w:val="none" w:sz="0" w:space="0" w:color="auto"/>
            <w:right w:val="none" w:sz="0" w:space="0" w:color="auto"/>
          </w:divBdr>
        </w:div>
        <w:div w:id="1734815553">
          <w:marLeft w:val="640"/>
          <w:marRight w:val="0"/>
          <w:marTop w:val="0"/>
          <w:marBottom w:val="0"/>
          <w:divBdr>
            <w:top w:val="none" w:sz="0" w:space="0" w:color="auto"/>
            <w:left w:val="none" w:sz="0" w:space="0" w:color="auto"/>
            <w:bottom w:val="none" w:sz="0" w:space="0" w:color="auto"/>
            <w:right w:val="none" w:sz="0" w:space="0" w:color="auto"/>
          </w:divBdr>
        </w:div>
        <w:div w:id="1972402165">
          <w:marLeft w:val="640"/>
          <w:marRight w:val="0"/>
          <w:marTop w:val="0"/>
          <w:marBottom w:val="0"/>
          <w:divBdr>
            <w:top w:val="none" w:sz="0" w:space="0" w:color="auto"/>
            <w:left w:val="none" w:sz="0" w:space="0" w:color="auto"/>
            <w:bottom w:val="none" w:sz="0" w:space="0" w:color="auto"/>
            <w:right w:val="none" w:sz="0" w:space="0" w:color="auto"/>
          </w:divBdr>
        </w:div>
        <w:div w:id="762602529">
          <w:marLeft w:val="640"/>
          <w:marRight w:val="0"/>
          <w:marTop w:val="0"/>
          <w:marBottom w:val="0"/>
          <w:divBdr>
            <w:top w:val="none" w:sz="0" w:space="0" w:color="auto"/>
            <w:left w:val="none" w:sz="0" w:space="0" w:color="auto"/>
            <w:bottom w:val="none" w:sz="0" w:space="0" w:color="auto"/>
            <w:right w:val="none" w:sz="0" w:space="0" w:color="auto"/>
          </w:divBdr>
        </w:div>
        <w:div w:id="1840995856">
          <w:marLeft w:val="640"/>
          <w:marRight w:val="0"/>
          <w:marTop w:val="0"/>
          <w:marBottom w:val="0"/>
          <w:divBdr>
            <w:top w:val="none" w:sz="0" w:space="0" w:color="auto"/>
            <w:left w:val="none" w:sz="0" w:space="0" w:color="auto"/>
            <w:bottom w:val="none" w:sz="0" w:space="0" w:color="auto"/>
            <w:right w:val="none" w:sz="0" w:space="0" w:color="auto"/>
          </w:divBdr>
        </w:div>
        <w:div w:id="720135790">
          <w:marLeft w:val="640"/>
          <w:marRight w:val="0"/>
          <w:marTop w:val="0"/>
          <w:marBottom w:val="0"/>
          <w:divBdr>
            <w:top w:val="none" w:sz="0" w:space="0" w:color="auto"/>
            <w:left w:val="none" w:sz="0" w:space="0" w:color="auto"/>
            <w:bottom w:val="none" w:sz="0" w:space="0" w:color="auto"/>
            <w:right w:val="none" w:sz="0" w:space="0" w:color="auto"/>
          </w:divBdr>
        </w:div>
        <w:div w:id="518081215">
          <w:marLeft w:val="640"/>
          <w:marRight w:val="0"/>
          <w:marTop w:val="0"/>
          <w:marBottom w:val="0"/>
          <w:divBdr>
            <w:top w:val="none" w:sz="0" w:space="0" w:color="auto"/>
            <w:left w:val="none" w:sz="0" w:space="0" w:color="auto"/>
            <w:bottom w:val="none" w:sz="0" w:space="0" w:color="auto"/>
            <w:right w:val="none" w:sz="0" w:space="0" w:color="auto"/>
          </w:divBdr>
        </w:div>
        <w:div w:id="391924631">
          <w:marLeft w:val="640"/>
          <w:marRight w:val="0"/>
          <w:marTop w:val="0"/>
          <w:marBottom w:val="0"/>
          <w:divBdr>
            <w:top w:val="none" w:sz="0" w:space="0" w:color="auto"/>
            <w:left w:val="none" w:sz="0" w:space="0" w:color="auto"/>
            <w:bottom w:val="none" w:sz="0" w:space="0" w:color="auto"/>
            <w:right w:val="none" w:sz="0" w:space="0" w:color="auto"/>
          </w:divBdr>
        </w:div>
        <w:div w:id="1972902524">
          <w:marLeft w:val="640"/>
          <w:marRight w:val="0"/>
          <w:marTop w:val="0"/>
          <w:marBottom w:val="0"/>
          <w:divBdr>
            <w:top w:val="none" w:sz="0" w:space="0" w:color="auto"/>
            <w:left w:val="none" w:sz="0" w:space="0" w:color="auto"/>
            <w:bottom w:val="none" w:sz="0" w:space="0" w:color="auto"/>
            <w:right w:val="none" w:sz="0" w:space="0" w:color="auto"/>
          </w:divBdr>
        </w:div>
        <w:div w:id="78062558">
          <w:marLeft w:val="640"/>
          <w:marRight w:val="0"/>
          <w:marTop w:val="0"/>
          <w:marBottom w:val="0"/>
          <w:divBdr>
            <w:top w:val="none" w:sz="0" w:space="0" w:color="auto"/>
            <w:left w:val="none" w:sz="0" w:space="0" w:color="auto"/>
            <w:bottom w:val="none" w:sz="0" w:space="0" w:color="auto"/>
            <w:right w:val="none" w:sz="0" w:space="0" w:color="auto"/>
          </w:divBdr>
        </w:div>
        <w:div w:id="399451829">
          <w:marLeft w:val="640"/>
          <w:marRight w:val="0"/>
          <w:marTop w:val="0"/>
          <w:marBottom w:val="0"/>
          <w:divBdr>
            <w:top w:val="none" w:sz="0" w:space="0" w:color="auto"/>
            <w:left w:val="none" w:sz="0" w:space="0" w:color="auto"/>
            <w:bottom w:val="none" w:sz="0" w:space="0" w:color="auto"/>
            <w:right w:val="none" w:sz="0" w:space="0" w:color="auto"/>
          </w:divBdr>
        </w:div>
        <w:div w:id="2118209324">
          <w:marLeft w:val="640"/>
          <w:marRight w:val="0"/>
          <w:marTop w:val="0"/>
          <w:marBottom w:val="0"/>
          <w:divBdr>
            <w:top w:val="none" w:sz="0" w:space="0" w:color="auto"/>
            <w:left w:val="none" w:sz="0" w:space="0" w:color="auto"/>
            <w:bottom w:val="none" w:sz="0" w:space="0" w:color="auto"/>
            <w:right w:val="none" w:sz="0" w:space="0" w:color="auto"/>
          </w:divBdr>
        </w:div>
        <w:div w:id="1933080008">
          <w:marLeft w:val="640"/>
          <w:marRight w:val="0"/>
          <w:marTop w:val="0"/>
          <w:marBottom w:val="0"/>
          <w:divBdr>
            <w:top w:val="none" w:sz="0" w:space="0" w:color="auto"/>
            <w:left w:val="none" w:sz="0" w:space="0" w:color="auto"/>
            <w:bottom w:val="none" w:sz="0" w:space="0" w:color="auto"/>
            <w:right w:val="none" w:sz="0" w:space="0" w:color="auto"/>
          </w:divBdr>
        </w:div>
        <w:div w:id="827936193">
          <w:marLeft w:val="640"/>
          <w:marRight w:val="0"/>
          <w:marTop w:val="0"/>
          <w:marBottom w:val="0"/>
          <w:divBdr>
            <w:top w:val="none" w:sz="0" w:space="0" w:color="auto"/>
            <w:left w:val="none" w:sz="0" w:space="0" w:color="auto"/>
            <w:bottom w:val="none" w:sz="0" w:space="0" w:color="auto"/>
            <w:right w:val="none" w:sz="0" w:space="0" w:color="auto"/>
          </w:divBdr>
        </w:div>
      </w:divsChild>
    </w:div>
    <w:div w:id="2106462543">
      <w:bodyDiv w:val="1"/>
      <w:marLeft w:val="0"/>
      <w:marRight w:val="0"/>
      <w:marTop w:val="0"/>
      <w:marBottom w:val="0"/>
      <w:divBdr>
        <w:top w:val="none" w:sz="0" w:space="0" w:color="auto"/>
        <w:left w:val="none" w:sz="0" w:space="0" w:color="auto"/>
        <w:bottom w:val="none" w:sz="0" w:space="0" w:color="auto"/>
        <w:right w:val="none" w:sz="0" w:space="0" w:color="auto"/>
      </w:divBdr>
      <w:divsChild>
        <w:div w:id="1366709112">
          <w:marLeft w:val="640"/>
          <w:marRight w:val="0"/>
          <w:marTop w:val="0"/>
          <w:marBottom w:val="0"/>
          <w:divBdr>
            <w:top w:val="none" w:sz="0" w:space="0" w:color="auto"/>
            <w:left w:val="none" w:sz="0" w:space="0" w:color="auto"/>
            <w:bottom w:val="none" w:sz="0" w:space="0" w:color="auto"/>
            <w:right w:val="none" w:sz="0" w:space="0" w:color="auto"/>
          </w:divBdr>
        </w:div>
        <w:div w:id="1355881637">
          <w:marLeft w:val="640"/>
          <w:marRight w:val="0"/>
          <w:marTop w:val="0"/>
          <w:marBottom w:val="0"/>
          <w:divBdr>
            <w:top w:val="none" w:sz="0" w:space="0" w:color="auto"/>
            <w:left w:val="none" w:sz="0" w:space="0" w:color="auto"/>
            <w:bottom w:val="none" w:sz="0" w:space="0" w:color="auto"/>
            <w:right w:val="none" w:sz="0" w:space="0" w:color="auto"/>
          </w:divBdr>
        </w:div>
        <w:div w:id="1844314883">
          <w:marLeft w:val="640"/>
          <w:marRight w:val="0"/>
          <w:marTop w:val="0"/>
          <w:marBottom w:val="0"/>
          <w:divBdr>
            <w:top w:val="none" w:sz="0" w:space="0" w:color="auto"/>
            <w:left w:val="none" w:sz="0" w:space="0" w:color="auto"/>
            <w:bottom w:val="none" w:sz="0" w:space="0" w:color="auto"/>
            <w:right w:val="none" w:sz="0" w:space="0" w:color="auto"/>
          </w:divBdr>
        </w:div>
        <w:div w:id="29690920">
          <w:marLeft w:val="640"/>
          <w:marRight w:val="0"/>
          <w:marTop w:val="0"/>
          <w:marBottom w:val="0"/>
          <w:divBdr>
            <w:top w:val="none" w:sz="0" w:space="0" w:color="auto"/>
            <w:left w:val="none" w:sz="0" w:space="0" w:color="auto"/>
            <w:bottom w:val="none" w:sz="0" w:space="0" w:color="auto"/>
            <w:right w:val="none" w:sz="0" w:space="0" w:color="auto"/>
          </w:divBdr>
        </w:div>
        <w:div w:id="1873764045">
          <w:marLeft w:val="640"/>
          <w:marRight w:val="0"/>
          <w:marTop w:val="0"/>
          <w:marBottom w:val="0"/>
          <w:divBdr>
            <w:top w:val="none" w:sz="0" w:space="0" w:color="auto"/>
            <w:left w:val="none" w:sz="0" w:space="0" w:color="auto"/>
            <w:bottom w:val="none" w:sz="0" w:space="0" w:color="auto"/>
            <w:right w:val="none" w:sz="0" w:space="0" w:color="auto"/>
          </w:divBdr>
        </w:div>
        <w:div w:id="263734120">
          <w:marLeft w:val="640"/>
          <w:marRight w:val="0"/>
          <w:marTop w:val="0"/>
          <w:marBottom w:val="0"/>
          <w:divBdr>
            <w:top w:val="none" w:sz="0" w:space="0" w:color="auto"/>
            <w:left w:val="none" w:sz="0" w:space="0" w:color="auto"/>
            <w:bottom w:val="none" w:sz="0" w:space="0" w:color="auto"/>
            <w:right w:val="none" w:sz="0" w:space="0" w:color="auto"/>
          </w:divBdr>
        </w:div>
        <w:div w:id="2088840931">
          <w:marLeft w:val="640"/>
          <w:marRight w:val="0"/>
          <w:marTop w:val="0"/>
          <w:marBottom w:val="0"/>
          <w:divBdr>
            <w:top w:val="none" w:sz="0" w:space="0" w:color="auto"/>
            <w:left w:val="none" w:sz="0" w:space="0" w:color="auto"/>
            <w:bottom w:val="none" w:sz="0" w:space="0" w:color="auto"/>
            <w:right w:val="none" w:sz="0" w:space="0" w:color="auto"/>
          </w:divBdr>
        </w:div>
        <w:div w:id="1567254512">
          <w:marLeft w:val="640"/>
          <w:marRight w:val="0"/>
          <w:marTop w:val="0"/>
          <w:marBottom w:val="0"/>
          <w:divBdr>
            <w:top w:val="none" w:sz="0" w:space="0" w:color="auto"/>
            <w:left w:val="none" w:sz="0" w:space="0" w:color="auto"/>
            <w:bottom w:val="none" w:sz="0" w:space="0" w:color="auto"/>
            <w:right w:val="none" w:sz="0" w:space="0" w:color="auto"/>
          </w:divBdr>
        </w:div>
        <w:div w:id="49306040">
          <w:marLeft w:val="640"/>
          <w:marRight w:val="0"/>
          <w:marTop w:val="0"/>
          <w:marBottom w:val="0"/>
          <w:divBdr>
            <w:top w:val="none" w:sz="0" w:space="0" w:color="auto"/>
            <w:left w:val="none" w:sz="0" w:space="0" w:color="auto"/>
            <w:bottom w:val="none" w:sz="0" w:space="0" w:color="auto"/>
            <w:right w:val="none" w:sz="0" w:space="0" w:color="auto"/>
          </w:divBdr>
        </w:div>
        <w:div w:id="389113690">
          <w:marLeft w:val="640"/>
          <w:marRight w:val="0"/>
          <w:marTop w:val="0"/>
          <w:marBottom w:val="0"/>
          <w:divBdr>
            <w:top w:val="none" w:sz="0" w:space="0" w:color="auto"/>
            <w:left w:val="none" w:sz="0" w:space="0" w:color="auto"/>
            <w:bottom w:val="none" w:sz="0" w:space="0" w:color="auto"/>
            <w:right w:val="none" w:sz="0" w:space="0" w:color="auto"/>
          </w:divBdr>
        </w:div>
        <w:div w:id="550460312">
          <w:marLeft w:val="640"/>
          <w:marRight w:val="0"/>
          <w:marTop w:val="0"/>
          <w:marBottom w:val="0"/>
          <w:divBdr>
            <w:top w:val="none" w:sz="0" w:space="0" w:color="auto"/>
            <w:left w:val="none" w:sz="0" w:space="0" w:color="auto"/>
            <w:bottom w:val="none" w:sz="0" w:space="0" w:color="auto"/>
            <w:right w:val="none" w:sz="0" w:space="0" w:color="auto"/>
          </w:divBdr>
        </w:div>
        <w:div w:id="73163641">
          <w:marLeft w:val="640"/>
          <w:marRight w:val="0"/>
          <w:marTop w:val="0"/>
          <w:marBottom w:val="0"/>
          <w:divBdr>
            <w:top w:val="none" w:sz="0" w:space="0" w:color="auto"/>
            <w:left w:val="none" w:sz="0" w:space="0" w:color="auto"/>
            <w:bottom w:val="none" w:sz="0" w:space="0" w:color="auto"/>
            <w:right w:val="none" w:sz="0" w:space="0" w:color="auto"/>
          </w:divBdr>
        </w:div>
        <w:div w:id="1068070231">
          <w:marLeft w:val="640"/>
          <w:marRight w:val="0"/>
          <w:marTop w:val="0"/>
          <w:marBottom w:val="0"/>
          <w:divBdr>
            <w:top w:val="none" w:sz="0" w:space="0" w:color="auto"/>
            <w:left w:val="none" w:sz="0" w:space="0" w:color="auto"/>
            <w:bottom w:val="none" w:sz="0" w:space="0" w:color="auto"/>
            <w:right w:val="none" w:sz="0" w:space="0" w:color="auto"/>
          </w:divBdr>
        </w:div>
        <w:div w:id="779033481">
          <w:marLeft w:val="640"/>
          <w:marRight w:val="0"/>
          <w:marTop w:val="0"/>
          <w:marBottom w:val="0"/>
          <w:divBdr>
            <w:top w:val="none" w:sz="0" w:space="0" w:color="auto"/>
            <w:left w:val="none" w:sz="0" w:space="0" w:color="auto"/>
            <w:bottom w:val="none" w:sz="0" w:space="0" w:color="auto"/>
            <w:right w:val="none" w:sz="0" w:space="0" w:color="auto"/>
          </w:divBdr>
        </w:div>
        <w:div w:id="1986884353">
          <w:marLeft w:val="640"/>
          <w:marRight w:val="0"/>
          <w:marTop w:val="0"/>
          <w:marBottom w:val="0"/>
          <w:divBdr>
            <w:top w:val="none" w:sz="0" w:space="0" w:color="auto"/>
            <w:left w:val="none" w:sz="0" w:space="0" w:color="auto"/>
            <w:bottom w:val="none" w:sz="0" w:space="0" w:color="auto"/>
            <w:right w:val="none" w:sz="0" w:space="0" w:color="auto"/>
          </w:divBdr>
        </w:div>
        <w:div w:id="240067811">
          <w:marLeft w:val="640"/>
          <w:marRight w:val="0"/>
          <w:marTop w:val="0"/>
          <w:marBottom w:val="0"/>
          <w:divBdr>
            <w:top w:val="none" w:sz="0" w:space="0" w:color="auto"/>
            <w:left w:val="none" w:sz="0" w:space="0" w:color="auto"/>
            <w:bottom w:val="none" w:sz="0" w:space="0" w:color="auto"/>
            <w:right w:val="none" w:sz="0" w:space="0" w:color="auto"/>
          </w:divBdr>
        </w:div>
        <w:div w:id="558825799">
          <w:marLeft w:val="640"/>
          <w:marRight w:val="0"/>
          <w:marTop w:val="0"/>
          <w:marBottom w:val="0"/>
          <w:divBdr>
            <w:top w:val="none" w:sz="0" w:space="0" w:color="auto"/>
            <w:left w:val="none" w:sz="0" w:space="0" w:color="auto"/>
            <w:bottom w:val="none" w:sz="0" w:space="0" w:color="auto"/>
            <w:right w:val="none" w:sz="0" w:space="0" w:color="auto"/>
          </w:divBdr>
        </w:div>
        <w:div w:id="157238469">
          <w:marLeft w:val="640"/>
          <w:marRight w:val="0"/>
          <w:marTop w:val="0"/>
          <w:marBottom w:val="0"/>
          <w:divBdr>
            <w:top w:val="none" w:sz="0" w:space="0" w:color="auto"/>
            <w:left w:val="none" w:sz="0" w:space="0" w:color="auto"/>
            <w:bottom w:val="none" w:sz="0" w:space="0" w:color="auto"/>
            <w:right w:val="none" w:sz="0" w:space="0" w:color="auto"/>
          </w:divBdr>
        </w:div>
        <w:div w:id="1201286340">
          <w:marLeft w:val="640"/>
          <w:marRight w:val="0"/>
          <w:marTop w:val="0"/>
          <w:marBottom w:val="0"/>
          <w:divBdr>
            <w:top w:val="none" w:sz="0" w:space="0" w:color="auto"/>
            <w:left w:val="none" w:sz="0" w:space="0" w:color="auto"/>
            <w:bottom w:val="none" w:sz="0" w:space="0" w:color="auto"/>
            <w:right w:val="none" w:sz="0" w:space="0" w:color="auto"/>
          </w:divBdr>
        </w:div>
        <w:div w:id="2004746627">
          <w:marLeft w:val="640"/>
          <w:marRight w:val="0"/>
          <w:marTop w:val="0"/>
          <w:marBottom w:val="0"/>
          <w:divBdr>
            <w:top w:val="none" w:sz="0" w:space="0" w:color="auto"/>
            <w:left w:val="none" w:sz="0" w:space="0" w:color="auto"/>
            <w:bottom w:val="none" w:sz="0" w:space="0" w:color="auto"/>
            <w:right w:val="none" w:sz="0" w:space="0" w:color="auto"/>
          </w:divBdr>
        </w:div>
        <w:div w:id="48650617">
          <w:marLeft w:val="640"/>
          <w:marRight w:val="0"/>
          <w:marTop w:val="0"/>
          <w:marBottom w:val="0"/>
          <w:divBdr>
            <w:top w:val="none" w:sz="0" w:space="0" w:color="auto"/>
            <w:left w:val="none" w:sz="0" w:space="0" w:color="auto"/>
            <w:bottom w:val="none" w:sz="0" w:space="0" w:color="auto"/>
            <w:right w:val="none" w:sz="0" w:space="0" w:color="auto"/>
          </w:divBdr>
        </w:div>
        <w:div w:id="159733613">
          <w:marLeft w:val="640"/>
          <w:marRight w:val="0"/>
          <w:marTop w:val="0"/>
          <w:marBottom w:val="0"/>
          <w:divBdr>
            <w:top w:val="none" w:sz="0" w:space="0" w:color="auto"/>
            <w:left w:val="none" w:sz="0" w:space="0" w:color="auto"/>
            <w:bottom w:val="none" w:sz="0" w:space="0" w:color="auto"/>
            <w:right w:val="none" w:sz="0" w:space="0" w:color="auto"/>
          </w:divBdr>
        </w:div>
        <w:div w:id="44765031">
          <w:marLeft w:val="640"/>
          <w:marRight w:val="0"/>
          <w:marTop w:val="0"/>
          <w:marBottom w:val="0"/>
          <w:divBdr>
            <w:top w:val="none" w:sz="0" w:space="0" w:color="auto"/>
            <w:left w:val="none" w:sz="0" w:space="0" w:color="auto"/>
            <w:bottom w:val="none" w:sz="0" w:space="0" w:color="auto"/>
            <w:right w:val="none" w:sz="0" w:space="0" w:color="auto"/>
          </w:divBdr>
        </w:div>
        <w:div w:id="1700163123">
          <w:marLeft w:val="640"/>
          <w:marRight w:val="0"/>
          <w:marTop w:val="0"/>
          <w:marBottom w:val="0"/>
          <w:divBdr>
            <w:top w:val="none" w:sz="0" w:space="0" w:color="auto"/>
            <w:left w:val="none" w:sz="0" w:space="0" w:color="auto"/>
            <w:bottom w:val="none" w:sz="0" w:space="0" w:color="auto"/>
            <w:right w:val="none" w:sz="0" w:space="0" w:color="auto"/>
          </w:divBdr>
        </w:div>
        <w:div w:id="1347099741">
          <w:marLeft w:val="640"/>
          <w:marRight w:val="0"/>
          <w:marTop w:val="0"/>
          <w:marBottom w:val="0"/>
          <w:divBdr>
            <w:top w:val="none" w:sz="0" w:space="0" w:color="auto"/>
            <w:left w:val="none" w:sz="0" w:space="0" w:color="auto"/>
            <w:bottom w:val="none" w:sz="0" w:space="0" w:color="auto"/>
            <w:right w:val="none" w:sz="0" w:space="0" w:color="auto"/>
          </w:divBdr>
        </w:div>
        <w:div w:id="719666175">
          <w:marLeft w:val="640"/>
          <w:marRight w:val="0"/>
          <w:marTop w:val="0"/>
          <w:marBottom w:val="0"/>
          <w:divBdr>
            <w:top w:val="none" w:sz="0" w:space="0" w:color="auto"/>
            <w:left w:val="none" w:sz="0" w:space="0" w:color="auto"/>
            <w:bottom w:val="none" w:sz="0" w:space="0" w:color="auto"/>
            <w:right w:val="none" w:sz="0" w:space="0" w:color="auto"/>
          </w:divBdr>
        </w:div>
        <w:div w:id="1076708801">
          <w:marLeft w:val="640"/>
          <w:marRight w:val="0"/>
          <w:marTop w:val="0"/>
          <w:marBottom w:val="0"/>
          <w:divBdr>
            <w:top w:val="none" w:sz="0" w:space="0" w:color="auto"/>
            <w:left w:val="none" w:sz="0" w:space="0" w:color="auto"/>
            <w:bottom w:val="none" w:sz="0" w:space="0" w:color="auto"/>
            <w:right w:val="none" w:sz="0" w:space="0" w:color="auto"/>
          </w:divBdr>
        </w:div>
        <w:div w:id="468279029">
          <w:marLeft w:val="640"/>
          <w:marRight w:val="0"/>
          <w:marTop w:val="0"/>
          <w:marBottom w:val="0"/>
          <w:divBdr>
            <w:top w:val="none" w:sz="0" w:space="0" w:color="auto"/>
            <w:left w:val="none" w:sz="0" w:space="0" w:color="auto"/>
            <w:bottom w:val="none" w:sz="0" w:space="0" w:color="auto"/>
            <w:right w:val="none" w:sz="0" w:space="0" w:color="auto"/>
          </w:divBdr>
        </w:div>
        <w:div w:id="2044134721">
          <w:marLeft w:val="640"/>
          <w:marRight w:val="0"/>
          <w:marTop w:val="0"/>
          <w:marBottom w:val="0"/>
          <w:divBdr>
            <w:top w:val="none" w:sz="0" w:space="0" w:color="auto"/>
            <w:left w:val="none" w:sz="0" w:space="0" w:color="auto"/>
            <w:bottom w:val="none" w:sz="0" w:space="0" w:color="auto"/>
            <w:right w:val="none" w:sz="0" w:space="0" w:color="auto"/>
          </w:divBdr>
        </w:div>
        <w:div w:id="672756000">
          <w:marLeft w:val="640"/>
          <w:marRight w:val="0"/>
          <w:marTop w:val="0"/>
          <w:marBottom w:val="0"/>
          <w:divBdr>
            <w:top w:val="none" w:sz="0" w:space="0" w:color="auto"/>
            <w:left w:val="none" w:sz="0" w:space="0" w:color="auto"/>
            <w:bottom w:val="none" w:sz="0" w:space="0" w:color="auto"/>
            <w:right w:val="none" w:sz="0" w:space="0" w:color="auto"/>
          </w:divBdr>
        </w:div>
        <w:div w:id="155190922">
          <w:marLeft w:val="640"/>
          <w:marRight w:val="0"/>
          <w:marTop w:val="0"/>
          <w:marBottom w:val="0"/>
          <w:divBdr>
            <w:top w:val="none" w:sz="0" w:space="0" w:color="auto"/>
            <w:left w:val="none" w:sz="0" w:space="0" w:color="auto"/>
            <w:bottom w:val="none" w:sz="0" w:space="0" w:color="auto"/>
            <w:right w:val="none" w:sz="0" w:space="0" w:color="auto"/>
          </w:divBdr>
        </w:div>
        <w:div w:id="1681273138">
          <w:marLeft w:val="640"/>
          <w:marRight w:val="0"/>
          <w:marTop w:val="0"/>
          <w:marBottom w:val="0"/>
          <w:divBdr>
            <w:top w:val="none" w:sz="0" w:space="0" w:color="auto"/>
            <w:left w:val="none" w:sz="0" w:space="0" w:color="auto"/>
            <w:bottom w:val="none" w:sz="0" w:space="0" w:color="auto"/>
            <w:right w:val="none" w:sz="0" w:space="0" w:color="auto"/>
          </w:divBdr>
        </w:div>
        <w:div w:id="1865249124">
          <w:marLeft w:val="640"/>
          <w:marRight w:val="0"/>
          <w:marTop w:val="0"/>
          <w:marBottom w:val="0"/>
          <w:divBdr>
            <w:top w:val="none" w:sz="0" w:space="0" w:color="auto"/>
            <w:left w:val="none" w:sz="0" w:space="0" w:color="auto"/>
            <w:bottom w:val="none" w:sz="0" w:space="0" w:color="auto"/>
            <w:right w:val="none" w:sz="0" w:space="0" w:color="auto"/>
          </w:divBdr>
        </w:div>
        <w:div w:id="739405691">
          <w:marLeft w:val="640"/>
          <w:marRight w:val="0"/>
          <w:marTop w:val="0"/>
          <w:marBottom w:val="0"/>
          <w:divBdr>
            <w:top w:val="none" w:sz="0" w:space="0" w:color="auto"/>
            <w:left w:val="none" w:sz="0" w:space="0" w:color="auto"/>
            <w:bottom w:val="none" w:sz="0" w:space="0" w:color="auto"/>
            <w:right w:val="none" w:sz="0" w:space="0" w:color="auto"/>
          </w:divBdr>
        </w:div>
        <w:div w:id="1667515499">
          <w:marLeft w:val="640"/>
          <w:marRight w:val="0"/>
          <w:marTop w:val="0"/>
          <w:marBottom w:val="0"/>
          <w:divBdr>
            <w:top w:val="none" w:sz="0" w:space="0" w:color="auto"/>
            <w:left w:val="none" w:sz="0" w:space="0" w:color="auto"/>
            <w:bottom w:val="none" w:sz="0" w:space="0" w:color="auto"/>
            <w:right w:val="none" w:sz="0" w:space="0" w:color="auto"/>
          </w:divBdr>
        </w:div>
        <w:div w:id="1449664316">
          <w:marLeft w:val="640"/>
          <w:marRight w:val="0"/>
          <w:marTop w:val="0"/>
          <w:marBottom w:val="0"/>
          <w:divBdr>
            <w:top w:val="none" w:sz="0" w:space="0" w:color="auto"/>
            <w:left w:val="none" w:sz="0" w:space="0" w:color="auto"/>
            <w:bottom w:val="none" w:sz="0" w:space="0" w:color="auto"/>
            <w:right w:val="none" w:sz="0" w:space="0" w:color="auto"/>
          </w:divBdr>
        </w:div>
        <w:div w:id="1377700359">
          <w:marLeft w:val="640"/>
          <w:marRight w:val="0"/>
          <w:marTop w:val="0"/>
          <w:marBottom w:val="0"/>
          <w:divBdr>
            <w:top w:val="none" w:sz="0" w:space="0" w:color="auto"/>
            <w:left w:val="none" w:sz="0" w:space="0" w:color="auto"/>
            <w:bottom w:val="none" w:sz="0" w:space="0" w:color="auto"/>
            <w:right w:val="none" w:sz="0" w:space="0" w:color="auto"/>
          </w:divBdr>
        </w:div>
        <w:div w:id="1060321474">
          <w:marLeft w:val="640"/>
          <w:marRight w:val="0"/>
          <w:marTop w:val="0"/>
          <w:marBottom w:val="0"/>
          <w:divBdr>
            <w:top w:val="none" w:sz="0" w:space="0" w:color="auto"/>
            <w:left w:val="none" w:sz="0" w:space="0" w:color="auto"/>
            <w:bottom w:val="none" w:sz="0" w:space="0" w:color="auto"/>
            <w:right w:val="none" w:sz="0" w:space="0" w:color="auto"/>
          </w:divBdr>
        </w:div>
        <w:div w:id="1991474954">
          <w:marLeft w:val="640"/>
          <w:marRight w:val="0"/>
          <w:marTop w:val="0"/>
          <w:marBottom w:val="0"/>
          <w:divBdr>
            <w:top w:val="none" w:sz="0" w:space="0" w:color="auto"/>
            <w:left w:val="none" w:sz="0" w:space="0" w:color="auto"/>
            <w:bottom w:val="none" w:sz="0" w:space="0" w:color="auto"/>
            <w:right w:val="none" w:sz="0" w:space="0" w:color="auto"/>
          </w:divBdr>
        </w:div>
        <w:div w:id="1082026242">
          <w:marLeft w:val="640"/>
          <w:marRight w:val="0"/>
          <w:marTop w:val="0"/>
          <w:marBottom w:val="0"/>
          <w:divBdr>
            <w:top w:val="none" w:sz="0" w:space="0" w:color="auto"/>
            <w:left w:val="none" w:sz="0" w:space="0" w:color="auto"/>
            <w:bottom w:val="none" w:sz="0" w:space="0" w:color="auto"/>
            <w:right w:val="none" w:sz="0" w:space="0" w:color="auto"/>
          </w:divBdr>
        </w:div>
        <w:div w:id="301039216">
          <w:marLeft w:val="640"/>
          <w:marRight w:val="0"/>
          <w:marTop w:val="0"/>
          <w:marBottom w:val="0"/>
          <w:divBdr>
            <w:top w:val="none" w:sz="0" w:space="0" w:color="auto"/>
            <w:left w:val="none" w:sz="0" w:space="0" w:color="auto"/>
            <w:bottom w:val="none" w:sz="0" w:space="0" w:color="auto"/>
            <w:right w:val="none" w:sz="0" w:space="0" w:color="auto"/>
          </w:divBdr>
        </w:div>
        <w:div w:id="928465186">
          <w:marLeft w:val="640"/>
          <w:marRight w:val="0"/>
          <w:marTop w:val="0"/>
          <w:marBottom w:val="0"/>
          <w:divBdr>
            <w:top w:val="none" w:sz="0" w:space="0" w:color="auto"/>
            <w:left w:val="none" w:sz="0" w:space="0" w:color="auto"/>
            <w:bottom w:val="none" w:sz="0" w:space="0" w:color="auto"/>
            <w:right w:val="none" w:sz="0" w:space="0" w:color="auto"/>
          </w:divBdr>
        </w:div>
        <w:div w:id="1069618091">
          <w:marLeft w:val="640"/>
          <w:marRight w:val="0"/>
          <w:marTop w:val="0"/>
          <w:marBottom w:val="0"/>
          <w:divBdr>
            <w:top w:val="none" w:sz="0" w:space="0" w:color="auto"/>
            <w:left w:val="none" w:sz="0" w:space="0" w:color="auto"/>
            <w:bottom w:val="none" w:sz="0" w:space="0" w:color="auto"/>
            <w:right w:val="none" w:sz="0" w:space="0" w:color="auto"/>
          </w:divBdr>
        </w:div>
        <w:div w:id="613562508">
          <w:marLeft w:val="640"/>
          <w:marRight w:val="0"/>
          <w:marTop w:val="0"/>
          <w:marBottom w:val="0"/>
          <w:divBdr>
            <w:top w:val="none" w:sz="0" w:space="0" w:color="auto"/>
            <w:left w:val="none" w:sz="0" w:space="0" w:color="auto"/>
            <w:bottom w:val="none" w:sz="0" w:space="0" w:color="auto"/>
            <w:right w:val="none" w:sz="0" w:space="0" w:color="auto"/>
          </w:divBdr>
        </w:div>
        <w:div w:id="1783768520">
          <w:marLeft w:val="640"/>
          <w:marRight w:val="0"/>
          <w:marTop w:val="0"/>
          <w:marBottom w:val="0"/>
          <w:divBdr>
            <w:top w:val="none" w:sz="0" w:space="0" w:color="auto"/>
            <w:left w:val="none" w:sz="0" w:space="0" w:color="auto"/>
            <w:bottom w:val="none" w:sz="0" w:space="0" w:color="auto"/>
            <w:right w:val="none" w:sz="0" w:space="0" w:color="auto"/>
          </w:divBdr>
        </w:div>
        <w:div w:id="1966303922">
          <w:marLeft w:val="640"/>
          <w:marRight w:val="0"/>
          <w:marTop w:val="0"/>
          <w:marBottom w:val="0"/>
          <w:divBdr>
            <w:top w:val="none" w:sz="0" w:space="0" w:color="auto"/>
            <w:left w:val="none" w:sz="0" w:space="0" w:color="auto"/>
            <w:bottom w:val="none" w:sz="0" w:space="0" w:color="auto"/>
            <w:right w:val="none" w:sz="0" w:space="0" w:color="auto"/>
          </w:divBdr>
        </w:div>
        <w:div w:id="1426146777">
          <w:marLeft w:val="640"/>
          <w:marRight w:val="0"/>
          <w:marTop w:val="0"/>
          <w:marBottom w:val="0"/>
          <w:divBdr>
            <w:top w:val="none" w:sz="0" w:space="0" w:color="auto"/>
            <w:left w:val="none" w:sz="0" w:space="0" w:color="auto"/>
            <w:bottom w:val="none" w:sz="0" w:space="0" w:color="auto"/>
            <w:right w:val="none" w:sz="0" w:space="0" w:color="auto"/>
          </w:divBdr>
        </w:div>
        <w:div w:id="750737854">
          <w:marLeft w:val="640"/>
          <w:marRight w:val="0"/>
          <w:marTop w:val="0"/>
          <w:marBottom w:val="0"/>
          <w:divBdr>
            <w:top w:val="none" w:sz="0" w:space="0" w:color="auto"/>
            <w:left w:val="none" w:sz="0" w:space="0" w:color="auto"/>
            <w:bottom w:val="none" w:sz="0" w:space="0" w:color="auto"/>
            <w:right w:val="none" w:sz="0" w:space="0" w:color="auto"/>
          </w:divBdr>
        </w:div>
        <w:div w:id="3749153">
          <w:marLeft w:val="640"/>
          <w:marRight w:val="0"/>
          <w:marTop w:val="0"/>
          <w:marBottom w:val="0"/>
          <w:divBdr>
            <w:top w:val="none" w:sz="0" w:space="0" w:color="auto"/>
            <w:left w:val="none" w:sz="0" w:space="0" w:color="auto"/>
            <w:bottom w:val="none" w:sz="0" w:space="0" w:color="auto"/>
            <w:right w:val="none" w:sz="0" w:space="0" w:color="auto"/>
          </w:divBdr>
        </w:div>
        <w:div w:id="1420567743">
          <w:marLeft w:val="640"/>
          <w:marRight w:val="0"/>
          <w:marTop w:val="0"/>
          <w:marBottom w:val="0"/>
          <w:divBdr>
            <w:top w:val="none" w:sz="0" w:space="0" w:color="auto"/>
            <w:left w:val="none" w:sz="0" w:space="0" w:color="auto"/>
            <w:bottom w:val="none" w:sz="0" w:space="0" w:color="auto"/>
            <w:right w:val="none" w:sz="0" w:space="0" w:color="auto"/>
          </w:divBdr>
        </w:div>
        <w:div w:id="888104470">
          <w:marLeft w:val="640"/>
          <w:marRight w:val="0"/>
          <w:marTop w:val="0"/>
          <w:marBottom w:val="0"/>
          <w:divBdr>
            <w:top w:val="none" w:sz="0" w:space="0" w:color="auto"/>
            <w:left w:val="none" w:sz="0" w:space="0" w:color="auto"/>
            <w:bottom w:val="none" w:sz="0" w:space="0" w:color="auto"/>
            <w:right w:val="none" w:sz="0" w:space="0" w:color="auto"/>
          </w:divBdr>
        </w:div>
        <w:div w:id="226107732">
          <w:marLeft w:val="640"/>
          <w:marRight w:val="0"/>
          <w:marTop w:val="0"/>
          <w:marBottom w:val="0"/>
          <w:divBdr>
            <w:top w:val="none" w:sz="0" w:space="0" w:color="auto"/>
            <w:left w:val="none" w:sz="0" w:space="0" w:color="auto"/>
            <w:bottom w:val="none" w:sz="0" w:space="0" w:color="auto"/>
            <w:right w:val="none" w:sz="0" w:space="0" w:color="auto"/>
          </w:divBdr>
        </w:div>
        <w:div w:id="806432635">
          <w:marLeft w:val="640"/>
          <w:marRight w:val="0"/>
          <w:marTop w:val="0"/>
          <w:marBottom w:val="0"/>
          <w:divBdr>
            <w:top w:val="none" w:sz="0" w:space="0" w:color="auto"/>
            <w:left w:val="none" w:sz="0" w:space="0" w:color="auto"/>
            <w:bottom w:val="none" w:sz="0" w:space="0" w:color="auto"/>
            <w:right w:val="none" w:sz="0" w:space="0" w:color="auto"/>
          </w:divBdr>
        </w:div>
        <w:div w:id="636181298">
          <w:marLeft w:val="640"/>
          <w:marRight w:val="0"/>
          <w:marTop w:val="0"/>
          <w:marBottom w:val="0"/>
          <w:divBdr>
            <w:top w:val="none" w:sz="0" w:space="0" w:color="auto"/>
            <w:left w:val="none" w:sz="0" w:space="0" w:color="auto"/>
            <w:bottom w:val="none" w:sz="0" w:space="0" w:color="auto"/>
            <w:right w:val="none" w:sz="0" w:space="0" w:color="auto"/>
          </w:divBdr>
        </w:div>
        <w:div w:id="660699692">
          <w:marLeft w:val="640"/>
          <w:marRight w:val="0"/>
          <w:marTop w:val="0"/>
          <w:marBottom w:val="0"/>
          <w:divBdr>
            <w:top w:val="none" w:sz="0" w:space="0" w:color="auto"/>
            <w:left w:val="none" w:sz="0" w:space="0" w:color="auto"/>
            <w:bottom w:val="none" w:sz="0" w:space="0" w:color="auto"/>
            <w:right w:val="none" w:sz="0" w:space="0" w:color="auto"/>
          </w:divBdr>
        </w:div>
        <w:div w:id="114444360">
          <w:marLeft w:val="640"/>
          <w:marRight w:val="0"/>
          <w:marTop w:val="0"/>
          <w:marBottom w:val="0"/>
          <w:divBdr>
            <w:top w:val="none" w:sz="0" w:space="0" w:color="auto"/>
            <w:left w:val="none" w:sz="0" w:space="0" w:color="auto"/>
            <w:bottom w:val="none" w:sz="0" w:space="0" w:color="auto"/>
            <w:right w:val="none" w:sz="0" w:space="0" w:color="auto"/>
          </w:divBdr>
        </w:div>
        <w:div w:id="395974032">
          <w:marLeft w:val="640"/>
          <w:marRight w:val="0"/>
          <w:marTop w:val="0"/>
          <w:marBottom w:val="0"/>
          <w:divBdr>
            <w:top w:val="none" w:sz="0" w:space="0" w:color="auto"/>
            <w:left w:val="none" w:sz="0" w:space="0" w:color="auto"/>
            <w:bottom w:val="none" w:sz="0" w:space="0" w:color="auto"/>
            <w:right w:val="none" w:sz="0" w:space="0" w:color="auto"/>
          </w:divBdr>
        </w:div>
        <w:div w:id="1408721830">
          <w:marLeft w:val="640"/>
          <w:marRight w:val="0"/>
          <w:marTop w:val="0"/>
          <w:marBottom w:val="0"/>
          <w:divBdr>
            <w:top w:val="none" w:sz="0" w:space="0" w:color="auto"/>
            <w:left w:val="none" w:sz="0" w:space="0" w:color="auto"/>
            <w:bottom w:val="none" w:sz="0" w:space="0" w:color="auto"/>
            <w:right w:val="none" w:sz="0" w:space="0" w:color="auto"/>
          </w:divBdr>
        </w:div>
        <w:div w:id="109860574">
          <w:marLeft w:val="640"/>
          <w:marRight w:val="0"/>
          <w:marTop w:val="0"/>
          <w:marBottom w:val="0"/>
          <w:divBdr>
            <w:top w:val="none" w:sz="0" w:space="0" w:color="auto"/>
            <w:left w:val="none" w:sz="0" w:space="0" w:color="auto"/>
            <w:bottom w:val="none" w:sz="0" w:space="0" w:color="auto"/>
            <w:right w:val="none" w:sz="0" w:space="0" w:color="auto"/>
          </w:divBdr>
        </w:div>
        <w:div w:id="797574311">
          <w:marLeft w:val="640"/>
          <w:marRight w:val="0"/>
          <w:marTop w:val="0"/>
          <w:marBottom w:val="0"/>
          <w:divBdr>
            <w:top w:val="none" w:sz="0" w:space="0" w:color="auto"/>
            <w:left w:val="none" w:sz="0" w:space="0" w:color="auto"/>
            <w:bottom w:val="none" w:sz="0" w:space="0" w:color="auto"/>
            <w:right w:val="none" w:sz="0" w:space="0" w:color="auto"/>
          </w:divBdr>
        </w:div>
        <w:div w:id="2059089589">
          <w:marLeft w:val="640"/>
          <w:marRight w:val="0"/>
          <w:marTop w:val="0"/>
          <w:marBottom w:val="0"/>
          <w:divBdr>
            <w:top w:val="none" w:sz="0" w:space="0" w:color="auto"/>
            <w:left w:val="none" w:sz="0" w:space="0" w:color="auto"/>
            <w:bottom w:val="none" w:sz="0" w:space="0" w:color="auto"/>
            <w:right w:val="none" w:sz="0" w:space="0" w:color="auto"/>
          </w:divBdr>
        </w:div>
        <w:div w:id="1710301411">
          <w:marLeft w:val="640"/>
          <w:marRight w:val="0"/>
          <w:marTop w:val="0"/>
          <w:marBottom w:val="0"/>
          <w:divBdr>
            <w:top w:val="none" w:sz="0" w:space="0" w:color="auto"/>
            <w:left w:val="none" w:sz="0" w:space="0" w:color="auto"/>
            <w:bottom w:val="none" w:sz="0" w:space="0" w:color="auto"/>
            <w:right w:val="none" w:sz="0" w:space="0" w:color="auto"/>
          </w:divBdr>
        </w:div>
        <w:div w:id="1132089188">
          <w:marLeft w:val="640"/>
          <w:marRight w:val="0"/>
          <w:marTop w:val="0"/>
          <w:marBottom w:val="0"/>
          <w:divBdr>
            <w:top w:val="none" w:sz="0" w:space="0" w:color="auto"/>
            <w:left w:val="none" w:sz="0" w:space="0" w:color="auto"/>
            <w:bottom w:val="none" w:sz="0" w:space="0" w:color="auto"/>
            <w:right w:val="none" w:sz="0" w:space="0" w:color="auto"/>
          </w:divBdr>
        </w:div>
        <w:div w:id="1092050235">
          <w:marLeft w:val="640"/>
          <w:marRight w:val="0"/>
          <w:marTop w:val="0"/>
          <w:marBottom w:val="0"/>
          <w:divBdr>
            <w:top w:val="none" w:sz="0" w:space="0" w:color="auto"/>
            <w:left w:val="none" w:sz="0" w:space="0" w:color="auto"/>
            <w:bottom w:val="none" w:sz="0" w:space="0" w:color="auto"/>
            <w:right w:val="none" w:sz="0" w:space="0" w:color="auto"/>
          </w:divBdr>
        </w:div>
        <w:div w:id="832644492">
          <w:marLeft w:val="640"/>
          <w:marRight w:val="0"/>
          <w:marTop w:val="0"/>
          <w:marBottom w:val="0"/>
          <w:divBdr>
            <w:top w:val="none" w:sz="0" w:space="0" w:color="auto"/>
            <w:left w:val="none" w:sz="0" w:space="0" w:color="auto"/>
            <w:bottom w:val="none" w:sz="0" w:space="0" w:color="auto"/>
            <w:right w:val="none" w:sz="0" w:space="0" w:color="auto"/>
          </w:divBdr>
        </w:div>
        <w:div w:id="2098625954">
          <w:marLeft w:val="640"/>
          <w:marRight w:val="0"/>
          <w:marTop w:val="0"/>
          <w:marBottom w:val="0"/>
          <w:divBdr>
            <w:top w:val="none" w:sz="0" w:space="0" w:color="auto"/>
            <w:left w:val="none" w:sz="0" w:space="0" w:color="auto"/>
            <w:bottom w:val="none" w:sz="0" w:space="0" w:color="auto"/>
            <w:right w:val="none" w:sz="0" w:space="0" w:color="auto"/>
          </w:divBdr>
        </w:div>
        <w:div w:id="1861503236">
          <w:marLeft w:val="640"/>
          <w:marRight w:val="0"/>
          <w:marTop w:val="0"/>
          <w:marBottom w:val="0"/>
          <w:divBdr>
            <w:top w:val="none" w:sz="0" w:space="0" w:color="auto"/>
            <w:left w:val="none" w:sz="0" w:space="0" w:color="auto"/>
            <w:bottom w:val="none" w:sz="0" w:space="0" w:color="auto"/>
            <w:right w:val="none" w:sz="0" w:space="0" w:color="auto"/>
          </w:divBdr>
        </w:div>
        <w:div w:id="728654382">
          <w:marLeft w:val="640"/>
          <w:marRight w:val="0"/>
          <w:marTop w:val="0"/>
          <w:marBottom w:val="0"/>
          <w:divBdr>
            <w:top w:val="none" w:sz="0" w:space="0" w:color="auto"/>
            <w:left w:val="none" w:sz="0" w:space="0" w:color="auto"/>
            <w:bottom w:val="none" w:sz="0" w:space="0" w:color="auto"/>
            <w:right w:val="none" w:sz="0" w:space="0" w:color="auto"/>
          </w:divBdr>
        </w:div>
        <w:div w:id="681127186">
          <w:marLeft w:val="640"/>
          <w:marRight w:val="0"/>
          <w:marTop w:val="0"/>
          <w:marBottom w:val="0"/>
          <w:divBdr>
            <w:top w:val="none" w:sz="0" w:space="0" w:color="auto"/>
            <w:left w:val="none" w:sz="0" w:space="0" w:color="auto"/>
            <w:bottom w:val="none" w:sz="0" w:space="0" w:color="auto"/>
            <w:right w:val="none" w:sz="0" w:space="0" w:color="auto"/>
          </w:divBdr>
        </w:div>
        <w:div w:id="488601116">
          <w:marLeft w:val="640"/>
          <w:marRight w:val="0"/>
          <w:marTop w:val="0"/>
          <w:marBottom w:val="0"/>
          <w:divBdr>
            <w:top w:val="none" w:sz="0" w:space="0" w:color="auto"/>
            <w:left w:val="none" w:sz="0" w:space="0" w:color="auto"/>
            <w:bottom w:val="none" w:sz="0" w:space="0" w:color="auto"/>
            <w:right w:val="none" w:sz="0" w:space="0" w:color="auto"/>
          </w:divBdr>
        </w:div>
        <w:div w:id="1310749803">
          <w:marLeft w:val="640"/>
          <w:marRight w:val="0"/>
          <w:marTop w:val="0"/>
          <w:marBottom w:val="0"/>
          <w:divBdr>
            <w:top w:val="none" w:sz="0" w:space="0" w:color="auto"/>
            <w:left w:val="none" w:sz="0" w:space="0" w:color="auto"/>
            <w:bottom w:val="none" w:sz="0" w:space="0" w:color="auto"/>
            <w:right w:val="none" w:sz="0" w:space="0" w:color="auto"/>
          </w:divBdr>
        </w:div>
        <w:div w:id="1584414544">
          <w:marLeft w:val="640"/>
          <w:marRight w:val="0"/>
          <w:marTop w:val="0"/>
          <w:marBottom w:val="0"/>
          <w:divBdr>
            <w:top w:val="none" w:sz="0" w:space="0" w:color="auto"/>
            <w:left w:val="none" w:sz="0" w:space="0" w:color="auto"/>
            <w:bottom w:val="none" w:sz="0" w:space="0" w:color="auto"/>
            <w:right w:val="none" w:sz="0" w:space="0" w:color="auto"/>
          </w:divBdr>
        </w:div>
        <w:div w:id="2027169206">
          <w:marLeft w:val="640"/>
          <w:marRight w:val="0"/>
          <w:marTop w:val="0"/>
          <w:marBottom w:val="0"/>
          <w:divBdr>
            <w:top w:val="none" w:sz="0" w:space="0" w:color="auto"/>
            <w:left w:val="none" w:sz="0" w:space="0" w:color="auto"/>
            <w:bottom w:val="none" w:sz="0" w:space="0" w:color="auto"/>
            <w:right w:val="none" w:sz="0" w:space="0" w:color="auto"/>
          </w:divBdr>
        </w:div>
        <w:div w:id="986975054">
          <w:marLeft w:val="640"/>
          <w:marRight w:val="0"/>
          <w:marTop w:val="0"/>
          <w:marBottom w:val="0"/>
          <w:divBdr>
            <w:top w:val="none" w:sz="0" w:space="0" w:color="auto"/>
            <w:left w:val="none" w:sz="0" w:space="0" w:color="auto"/>
            <w:bottom w:val="none" w:sz="0" w:space="0" w:color="auto"/>
            <w:right w:val="none" w:sz="0" w:space="0" w:color="auto"/>
          </w:divBdr>
        </w:div>
        <w:div w:id="1279724206">
          <w:marLeft w:val="640"/>
          <w:marRight w:val="0"/>
          <w:marTop w:val="0"/>
          <w:marBottom w:val="0"/>
          <w:divBdr>
            <w:top w:val="none" w:sz="0" w:space="0" w:color="auto"/>
            <w:left w:val="none" w:sz="0" w:space="0" w:color="auto"/>
            <w:bottom w:val="none" w:sz="0" w:space="0" w:color="auto"/>
            <w:right w:val="none" w:sz="0" w:space="0" w:color="auto"/>
          </w:divBdr>
        </w:div>
        <w:div w:id="1075589309">
          <w:marLeft w:val="640"/>
          <w:marRight w:val="0"/>
          <w:marTop w:val="0"/>
          <w:marBottom w:val="0"/>
          <w:divBdr>
            <w:top w:val="none" w:sz="0" w:space="0" w:color="auto"/>
            <w:left w:val="none" w:sz="0" w:space="0" w:color="auto"/>
            <w:bottom w:val="none" w:sz="0" w:space="0" w:color="auto"/>
            <w:right w:val="none" w:sz="0" w:space="0" w:color="auto"/>
          </w:divBdr>
        </w:div>
        <w:div w:id="1736661353">
          <w:marLeft w:val="640"/>
          <w:marRight w:val="0"/>
          <w:marTop w:val="0"/>
          <w:marBottom w:val="0"/>
          <w:divBdr>
            <w:top w:val="none" w:sz="0" w:space="0" w:color="auto"/>
            <w:left w:val="none" w:sz="0" w:space="0" w:color="auto"/>
            <w:bottom w:val="none" w:sz="0" w:space="0" w:color="auto"/>
            <w:right w:val="none" w:sz="0" w:space="0" w:color="auto"/>
          </w:divBdr>
        </w:div>
        <w:div w:id="645859262">
          <w:marLeft w:val="640"/>
          <w:marRight w:val="0"/>
          <w:marTop w:val="0"/>
          <w:marBottom w:val="0"/>
          <w:divBdr>
            <w:top w:val="none" w:sz="0" w:space="0" w:color="auto"/>
            <w:left w:val="none" w:sz="0" w:space="0" w:color="auto"/>
            <w:bottom w:val="none" w:sz="0" w:space="0" w:color="auto"/>
            <w:right w:val="none" w:sz="0" w:space="0" w:color="auto"/>
          </w:divBdr>
        </w:div>
        <w:div w:id="248006992">
          <w:marLeft w:val="640"/>
          <w:marRight w:val="0"/>
          <w:marTop w:val="0"/>
          <w:marBottom w:val="0"/>
          <w:divBdr>
            <w:top w:val="none" w:sz="0" w:space="0" w:color="auto"/>
            <w:left w:val="none" w:sz="0" w:space="0" w:color="auto"/>
            <w:bottom w:val="none" w:sz="0" w:space="0" w:color="auto"/>
            <w:right w:val="none" w:sz="0" w:space="0" w:color="auto"/>
          </w:divBdr>
        </w:div>
        <w:div w:id="370887725">
          <w:marLeft w:val="640"/>
          <w:marRight w:val="0"/>
          <w:marTop w:val="0"/>
          <w:marBottom w:val="0"/>
          <w:divBdr>
            <w:top w:val="none" w:sz="0" w:space="0" w:color="auto"/>
            <w:left w:val="none" w:sz="0" w:space="0" w:color="auto"/>
            <w:bottom w:val="none" w:sz="0" w:space="0" w:color="auto"/>
            <w:right w:val="none" w:sz="0" w:space="0" w:color="auto"/>
          </w:divBdr>
        </w:div>
        <w:div w:id="162936501">
          <w:marLeft w:val="640"/>
          <w:marRight w:val="0"/>
          <w:marTop w:val="0"/>
          <w:marBottom w:val="0"/>
          <w:divBdr>
            <w:top w:val="none" w:sz="0" w:space="0" w:color="auto"/>
            <w:left w:val="none" w:sz="0" w:space="0" w:color="auto"/>
            <w:bottom w:val="none" w:sz="0" w:space="0" w:color="auto"/>
            <w:right w:val="none" w:sz="0" w:space="0" w:color="auto"/>
          </w:divBdr>
        </w:div>
        <w:div w:id="1292396956">
          <w:marLeft w:val="640"/>
          <w:marRight w:val="0"/>
          <w:marTop w:val="0"/>
          <w:marBottom w:val="0"/>
          <w:divBdr>
            <w:top w:val="none" w:sz="0" w:space="0" w:color="auto"/>
            <w:left w:val="none" w:sz="0" w:space="0" w:color="auto"/>
            <w:bottom w:val="none" w:sz="0" w:space="0" w:color="auto"/>
            <w:right w:val="none" w:sz="0" w:space="0" w:color="auto"/>
          </w:divBdr>
        </w:div>
        <w:div w:id="519201343">
          <w:marLeft w:val="640"/>
          <w:marRight w:val="0"/>
          <w:marTop w:val="0"/>
          <w:marBottom w:val="0"/>
          <w:divBdr>
            <w:top w:val="none" w:sz="0" w:space="0" w:color="auto"/>
            <w:left w:val="none" w:sz="0" w:space="0" w:color="auto"/>
            <w:bottom w:val="none" w:sz="0" w:space="0" w:color="auto"/>
            <w:right w:val="none" w:sz="0" w:space="0" w:color="auto"/>
          </w:divBdr>
        </w:div>
        <w:div w:id="715853562">
          <w:marLeft w:val="640"/>
          <w:marRight w:val="0"/>
          <w:marTop w:val="0"/>
          <w:marBottom w:val="0"/>
          <w:divBdr>
            <w:top w:val="none" w:sz="0" w:space="0" w:color="auto"/>
            <w:left w:val="none" w:sz="0" w:space="0" w:color="auto"/>
            <w:bottom w:val="none" w:sz="0" w:space="0" w:color="auto"/>
            <w:right w:val="none" w:sz="0" w:space="0" w:color="auto"/>
          </w:divBdr>
        </w:div>
        <w:div w:id="592664944">
          <w:marLeft w:val="640"/>
          <w:marRight w:val="0"/>
          <w:marTop w:val="0"/>
          <w:marBottom w:val="0"/>
          <w:divBdr>
            <w:top w:val="none" w:sz="0" w:space="0" w:color="auto"/>
            <w:left w:val="none" w:sz="0" w:space="0" w:color="auto"/>
            <w:bottom w:val="none" w:sz="0" w:space="0" w:color="auto"/>
            <w:right w:val="none" w:sz="0" w:space="0" w:color="auto"/>
          </w:divBdr>
        </w:div>
        <w:div w:id="1354765506">
          <w:marLeft w:val="640"/>
          <w:marRight w:val="0"/>
          <w:marTop w:val="0"/>
          <w:marBottom w:val="0"/>
          <w:divBdr>
            <w:top w:val="none" w:sz="0" w:space="0" w:color="auto"/>
            <w:left w:val="none" w:sz="0" w:space="0" w:color="auto"/>
            <w:bottom w:val="none" w:sz="0" w:space="0" w:color="auto"/>
            <w:right w:val="none" w:sz="0" w:space="0" w:color="auto"/>
          </w:divBdr>
        </w:div>
        <w:div w:id="1938052260">
          <w:marLeft w:val="640"/>
          <w:marRight w:val="0"/>
          <w:marTop w:val="0"/>
          <w:marBottom w:val="0"/>
          <w:divBdr>
            <w:top w:val="none" w:sz="0" w:space="0" w:color="auto"/>
            <w:left w:val="none" w:sz="0" w:space="0" w:color="auto"/>
            <w:bottom w:val="none" w:sz="0" w:space="0" w:color="auto"/>
            <w:right w:val="none" w:sz="0" w:space="0" w:color="auto"/>
          </w:divBdr>
        </w:div>
        <w:div w:id="632490126">
          <w:marLeft w:val="640"/>
          <w:marRight w:val="0"/>
          <w:marTop w:val="0"/>
          <w:marBottom w:val="0"/>
          <w:divBdr>
            <w:top w:val="none" w:sz="0" w:space="0" w:color="auto"/>
            <w:left w:val="none" w:sz="0" w:space="0" w:color="auto"/>
            <w:bottom w:val="none" w:sz="0" w:space="0" w:color="auto"/>
            <w:right w:val="none" w:sz="0" w:space="0" w:color="auto"/>
          </w:divBdr>
        </w:div>
        <w:div w:id="1117870880">
          <w:marLeft w:val="640"/>
          <w:marRight w:val="0"/>
          <w:marTop w:val="0"/>
          <w:marBottom w:val="0"/>
          <w:divBdr>
            <w:top w:val="none" w:sz="0" w:space="0" w:color="auto"/>
            <w:left w:val="none" w:sz="0" w:space="0" w:color="auto"/>
            <w:bottom w:val="none" w:sz="0" w:space="0" w:color="auto"/>
            <w:right w:val="none" w:sz="0" w:space="0" w:color="auto"/>
          </w:divBdr>
        </w:div>
        <w:div w:id="1949893710">
          <w:marLeft w:val="640"/>
          <w:marRight w:val="0"/>
          <w:marTop w:val="0"/>
          <w:marBottom w:val="0"/>
          <w:divBdr>
            <w:top w:val="none" w:sz="0" w:space="0" w:color="auto"/>
            <w:left w:val="none" w:sz="0" w:space="0" w:color="auto"/>
            <w:bottom w:val="none" w:sz="0" w:space="0" w:color="auto"/>
            <w:right w:val="none" w:sz="0" w:space="0" w:color="auto"/>
          </w:divBdr>
        </w:div>
        <w:div w:id="773213919">
          <w:marLeft w:val="640"/>
          <w:marRight w:val="0"/>
          <w:marTop w:val="0"/>
          <w:marBottom w:val="0"/>
          <w:divBdr>
            <w:top w:val="none" w:sz="0" w:space="0" w:color="auto"/>
            <w:left w:val="none" w:sz="0" w:space="0" w:color="auto"/>
            <w:bottom w:val="none" w:sz="0" w:space="0" w:color="auto"/>
            <w:right w:val="none" w:sz="0" w:space="0" w:color="auto"/>
          </w:divBdr>
        </w:div>
        <w:div w:id="1418593417">
          <w:marLeft w:val="640"/>
          <w:marRight w:val="0"/>
          <w:marTop w:val="0"/>
          <w:marBottom w:val="0"/>
          <w:divBdr>
            <w:top w:val="none" w:sz="0" w:space="0" w:color="auto"/>
            <w:left w:val="none" w:sz="0" w:space="0" w:color="auto"/>
            <w:bottom w:val="none" w:sz="0" w:space="0" w:color="auto"/>
            <w:right w:val="none" w:sz="0" w:space="0" w:color="auto"/>
          </w:divBdr>
        </w:div>
        <w:div w:id="2131776842">
          <w:marLeft w:val="640"/>
          <w:marRight w:val="0"/>
          <w:marTop w:val="0"/>
          <w:marBottom w:val="0"/>
          <w:divBdr>
            <w:top w:val="none" w:sz="0" w:space="0" w:color="auto"/>
            <w:left w:val="none" w:sz="0" w:space="0" w:color="auto"/>
            <w:bottom w:val="none" w:sz="0" w:space="0" w:color="auto"/>
            <w:right w:val="none" w:sz="0" w:space="0" w:color="auto"/>
          </w:divBdr>
        </w:div>
        <w:div w:id="570314829">
          <w:marLeft w:val="640"/>
          <w:marRight w:val="0"/>
          <w:marTop w:val="0"/>
          <w:marBottom w:val="0"/>
          <w:divBdr>
            <w:top w:val="none" w:sz="0" w:space="0" w:color="auto"/>
            <w:left w:val="none" w:sz="0" w:space="0" w:color="auto"/>
            <w:bottom w:val="none" w:sz="0" w:space="0" w:color="auto"/>
            <w:right w:val="none" w:sz="0" w:space="0" w:color="auto"/>
          </w:divBdr>
        </w:div>
        <w:div w:id="955409911">
          <w:marLeft w:val="640"/>
          <w:marRight w:val="0"/>
          <w:marTop w:val="0"/>
          <w:marBottom w:val="0"/>
          <w:divBdr>
            <w:top w:val="none" w:sz="0" w:space="0" w:color="auto"/>
            <w:left w:val="none" w:sz="0" w:space="0" w:color="auto"/>
            <w:bottom w:val="none" w:sz="0" w:space="0" w:color="auto"/>
            <w:right w:val="none" w:sz="0" w:space="0" w:color="auto"/>
          </w:divBdr>
        </w:div>
        <w:div w:id="1563057594">
          <w:marLeft w:val="640"/>
          <w:marRight w:val="0"/>
          <w:marTop w:val="0"/>
          <w:marBottom w:val="0"/>
          <w:divBdr>
            <w:top w:val="none" w:sz="0" w:space="0" w:color="auto"/>
            <w:left w:val="none" w:sz="0" w:space="0" w:color="auto"/>
            <w:bottom w:val="none" w:sz="0" w:space="0" w:color="auto"/>
            <w:right w:val="none" w:sz="0" w:space="0" w:color="auto"/>
          </w:divBdr>
        </w:div>
        <w:div w:id="982930265">
          <w:marLeft w:val="640"/>
          <w:marRight w:val="0"/>
          <w:marTop w:val="0"/>
          <w:marBottom w:val="0"/>
          <w:divBdr>
            <w:top w:val="none" w:sz="0" w:space="0" w:color="auto"/>
            <w:left w:val="none" w:sz="0" w:space="0" w:color="auto"/>
            <w:bottom w:val="none" w:sz="0" w:space="0" w:color="auto"/>
            <w:right w:val="none" w:sz="0" w:space="0" w:color="auto"/>
          </w:divBdr>
        </w:div>
        <w:div w:id="485784813">
          <w:marLeft w:val="640"/>
          <w:marRight w:val="0"/>
          <w:marTop w:val="0"/>
          <w:marBottom w:val="0"/>
          <w:divBdr>
            <w:top w:val="none" w:sz="0" w:space="0" w:color="auto"/>
            <w:left w:val="none" w:sz="0" w:space="0" w:color="auto"/>
            <w:bottom w:val="none" w:sz="0" w:space="0" w:color="auto"/>
            <w:right w:val="none" w:sz="0" w:space="0" w:color="auto"/>
          </w:divBdr>
        </w:div>
        <w:div w:id="1060520371">
          <w:marLeft w:val="640"/>
          <w:marRight w:val="0"/>
          <w:marTop w:val="0"/>
          <w:marBottom w:val="0"/>
          <w:divBdr>
            <w:top w:val="none" w:sz="0" w:space="0" w:color="auto"/>
            <w:left w:val="none" w:sz="0" w:space="0" w:color="auto"/>
            <w:bottom w:val="none" w:sz="0" w:space="0" w:color="auto"/>
            <w:right w:val="none" w:sz="0" w:space="0" w:color="auto"/>
          </w:divBdr>
        </w:div>
        <w:div w:id="2121096576">
          <w:marLeft w:val="640"/>
          <w:marRight w:val="0"/>
          <w:marTop w:val="0"/>
          <w:marBottom w:val="0"/>
          <w:divBdr>
            <w:top w:val="none" w:sz="0" w:space="0" w:color="auto"/>
            <w:left w:val="none" w:sz="0" w:space="0" w:color="auto"/>
            <w:bottom w:val="none" w:sz="0" w:space="0" w:color="auto"/>
            <w:right w:val="none" w:sz="0" w:space="0" w:color="auto"/>
          </w:divBdr>
        </w:div>
        <w:div w:id="464853795">
          <w:marLeft w:val="640"/>
          <w:marRight w:val="0"/>
          <w:marTop w:val="0"/>
          <w:marBottom w:val="0"/>
          <w:divBdr>
            <w:top w:val="none" w:sz="0" w:space="0" w:color="auto"/>
            <w:left w:val="none" w:sz="0" w:space="0" w:color="auto"/>
            <w:bottom w:val="none" w:sz="0" w:space="0" w:color="auto"/>
            <w:right w:val="none" w:sz="0" w:space="0" w:color="auto"/>
          </w:divBdr>
        </w:div>
        <w:div w:id="426511569">
          <w:marLeft w:val="640"/>
          <w:marRight w:val="0"/>
          <w:marTop w:val="0"/>
          <w:marBottom w:val="0"/>
          <w:divBdr>
            <w:top w:val="none" w:sz="0" w:space="0" w:color="auto"/>
            <w:left w:val="none" w:sz="0" w:space="0" w:color="auto"/>
            <w:bottom w:val="none" w:sz="0" w:space="0" w:color="auto"/>
            <w:right w:val="none" w:sz="0" w:space="0" w:color="auto"/>
          </w:divBdr>
        </w:div>
        <w:div w:id="917983241">
          <w:marLeft w:val="640"/>
          <w:marRight w:val="0"/>
          <w:marTop w:val="0"/>
          <w:marBottom w:val="0"/>
          <w:divBdr>
            <w:top w:val="none" w:sz="0" w:space="0" w:color="auto"/>
            <w:left w:val="none" w:sz="0" w:space="0" w:color="auto"/>
            <w:bottom w:val="none" w:sz="0" w:space="0" w:color="auto"/>
            <w:right w:val="none" w:sz="0" w:space="0" w:color="auto"/>
          </w:divBdr>
        </w:div>
        <w:div w:id="2045322970">
          <w:marLeft w:val="640"/>
          <w:marRight w:val="0"/>
          <w:marTop w:val="0"/>
          <w:marBottom w:val="0"/>
          <w:divBdr>
            <w:top w:val="none" w:sz="0" w:space="0" w:color="auto"/>
            <w:left w:val="none" w:sz="0" w:space="0" w:color="auto"/>
            <w:bottom w:val="none" w:sz="0" w:space="0" w:color="auto"/>
            <w:right w:val="none" w:sz="0" w:space="0" w:color="auto"/>
          </w:divBdr>
        </w:div>
        <w:div w:id="438573884">
          <w:marLeft w:val="640"/>
          <w:marRight w:val="0"/>
          <w:marTop w:val="0"/>
          <w:marBottom w:val="0"/>
          <w:divBdr>
            <w:top w:val="none" w:sz="0" w:space="0" w:color="auto"/>
            <w:left w:val="none" w:sz="0" w:space="0" w:color="auto"/>
            <w:bottom w:val="none" w:sz="0" w:space="0" w:color="auto"/>
            <w:right w:val="none" w:sz="0" w:space="0" w:color="auto"/>
          </w:divBdr>
        </w:div>
        <w:div w:id="1572696559">
          <w:marLeft w:val="640"/>
          <w:marRight w:val="0"/>
          <w:marTop w:val="0"/>
          <w:marBottom w:val="0"/>
          <w:divBdr>
            <w:top w:val="none" w:sz="0" w:space="0" w:color="auto"/>
            <w:left w:val="none" w:sz="0" w:space="0" w:color="auto"/>
            <w:bottom w:val="none" w:sz="0" w:space="0" w:color="auto"/>
            <w:right w:val="none" w:sz="0" w:space="0" w:color="auto"/>
          </w:divBdr>
        </w:div>
        <w:div w:id="2075662376">
          <w:marLeft w:val="640"/>
          <w:marRight w:val="0"/>
          <w:marTop w:val="0"/>
          <w:marBottom w:val="0"/>
          <w:divBdr>
            <w:top w:val="none" w:sz="0" w:space="0" w:color="auto"/>
            <w:left w:val="none" w:sz="0" w:space="0" w:color="auto"/>
            <w:bottom w:val="none" w:sz="0" w:space="0" w:color="auto"/>
            <w:right w:val="none" w:sz="0" w:space="0" w:color="auto"/>
          </w:divBdr>
        </w:div>
        <w:div w:id="996958462">
          <w:marLeft w:val="640"/>
          <w:marRight w:val="0"/>
          <w:marTop w:val="0"/>
          <w:marBottom w:val="0"/>
          <w:divBdr>
            <w:top w:val="none" w:sz="0" w:space="0" w:color="auto"/>
            <w:left w:val="none" w:sz="0" w:space="0" w:color="auto"/>
            <w:bottom w:val="none" w:sz="0" w:space="0" w:color="auto"/>
            <w:right w:val="none" w:sz="0" w:space="0" w:color="auto"/>
          </w:divBdr>
        </w:div>
        <w:div w:id="445972535">
          <w:marLeft w:val="640"/>
          <w:marRight w:val="0"/>
          <w:marTop w:val="0"/>
          <w:marBottom w:val="0"/>
          <w:divBdr>
            <w:top w:val="none" w:sz="0" w:space="0" w:color="auto"/>
            <w:left w:val="none" w:sz="0" w:space="0" w:color="auto"/>
            <w:bottom w:val="none" w:sz="0" w:space="0" w:color="auto"/>
            <w:right w:val="none" w:sz="0" w:space="0" w:color="auto"/>
          </w:divBdr>
        </w:div>
        <w:div w:id="997422887">
          <w:marLeft w:val="640"/>
          <w:marRight w:val="0"/>
          <w:marTop w:val="0"/>
          <w:marBottom w:val="0"/>
          <w:divBdr>
            <w:top w:val="none" w:sz="0" w:space="0" w:color="auto"/>
            <w:left w:val="none" w:sz="0" w:space="0" w:color="auto"/>
            <w:bottom w:val="none" w:sz="0" w:space="0" w:color="auto"/>
            <w:right w:val="none" w:sz="0" w:space="0" w:color="auto"/>
          </w:divBdr>
        </w:div>
        <w:div w:id="1326398085">
          <w:marLeft w:val="640"/>
          <w:marRight w:val="0"/>
          <w:marTop w:val="0"/>
          <w:marBottom w:val="0"/>
          <w:divBdr>
            <w:top w:val="none" w:sz="0" w:space="0" w:color="auto"/>
            <w:left w:val="none" w:sz="0" w:space="0" w:color="auto"/>
            <w:bottom w:val="none" w:sz="0" w:space="0" w:color="auto"/>
            <w:right w:val="none" w:sz="0" w:space="0" w:color="auto"/>
          </w:divBdr>
        </w:div>
        <w:div w:id="713384400">
          <w:marLeft w:val="640"/>
          <w:marRight w:val="0"/>
          <w:marTop w:val="0"/>
          <w:marBottom w:val="0"/>
          <w:divBdr>
            <w:top w:val="none" w:sz="0" w:space="0" w:color="auto"/>
            <w:left w:val="none" w:sz="0" w:space="0" w:color="auto"/>
            <w:bottom w:val="none" w:sz="0" w:space="0" w:color="auto"/>
            <w:right w:val="none" w:sz="0" w:space="0" w:color="auto"/>
          </w:divBdr>
        </w:div>
      </w:divsChild>
    </w:div>
    <w:div w:id="2109740052">
      <w:bodyDiv w:val="1"/>
      <w:marLeft w:val="0"/>
      <w:marRight w:val="0"/>
      <w:marTop w:val="0"/>
      <w:marBottom w:val="0"/>
      <w:divBdr>
        <w:top w:val="none" w:sz="0" w:space="0" w:color="auto"/>
        <w:left w:val="none" w:sz="0" w:space="0" w:color="auto"/>
        <w:bottom w:val="none" w:sz="0" w:space="0" w:color="auto"/>
        <w:right w:val="none" w:sz="0" w:space="0" w:color="auto"/>
      </w:divBdr>
      <w:divsChild>
        <w:div w:id="850996005">
          <w:marLeft w:val="640"/>
          <w:marRight w:val="0"/>
          <w:marTop w:val="0"/>
          <w:marBottom w:val="0"/>
          <w:divBdr>
            <w:top w:val="none" w:sz="0" w:space="0" w:color="auto"/>
            <w:left w:val="none" w:sz="0" w:space="0" w:color="auto"/>
            <w:bottom w:val="none" w:sz="0" w:space="0" w:color="auto"/>
            <w:right w:val="none" w:sz="0" w:space="0" w:color="auto"/>
          </w:divBdr>
        </w:div>
        <w:div w:id="997424032">
          <w:marLeft w:val="640"/>
          <w:marRight w:val="0"/>
          <w:marTop w:val="0"/>
          <w:marBottom w:val="0"/>
          <w:divBdr>
            <w:top w:val="none" w:sz="0" w:space="0" w:color="auto"/>
            <w:left w:val="none" w:sz="0" w:space="0" w:color="auto"/>
            <w:bottom w:val="none" w:sz="0" w:space="0" w:color="auto"/>
            <w:right w:val="none" w:sz="0" w:space="0" w:color="auto"/>
          </w:divBdr>
        </w:div>
        <w:div w:id="1209033617">
          <w:marLeft w:val="640"/>
          <w:marRight w:val="0"/>
          <w:marTop w:val="0"/>
          <w:marBottom w:val="0"/>
          <w:divBdr>
            <w:top w:val="none" w:sz="0" w:space="0" w:color="auto"/>
            <w:left w:val="none" w:sz="0" w:space="0" w:color="auto"/>
            <w:bottom w:val="none" w:sz="0" w:space="0" w:color="auto"/>
            <w:right w:val="none" w:sz="0" w:space="0" w:color="auto"/>
          </w:divBdr>
        </w:div>
        <w:div w:id="1758283115">
          <w:marLeft w:val="640"/>
          <w:marRight w:val="0"/>
          <w:marTop w:val="0"/>
          <w:marBottom w:val="0"/>
          <w:divBdr>
            <w:top w:val="none" w:sz="0" w:space="0" w:color="auto"/>
            <w:left w:val="none" w:sz="0" w:space="0" w:color="auto"/>
            <w:bottom w:val="none" w:sz="0" w:space="0" w:color="auto"/>
            <w:right w:val="none" w:sz="0" w:space="0" w:color="auto"/>
          </w:divBdr>
        </w:div>
        <w:div w:id="646322432">
          <w:marLeft w:val="640"/>
          <w:marRight w:val="0"/>
          <w:marTop w:val="0"/>
          <w:marBottom w:val="0"/>
          <w:divBdr>
            <w:top w:val="none" w:sz="0" w:space="0" w:color="auto"/>
            <w:left w:val="none" w:sz="0" w:space="0" w:color="auto"/>
            <w:bottom w:val="none" w:sz="0" w:space="0" w:color="auto"/>
            <w:right w:val="none" w:sz="0" w:space="0" w:color="auto"/>
          </w:divBdr>
        </w:div>
        <w:div w:id="664430146">
          <w:marLeft w:val="640"/>
          <w:marRight w:val="0"/>
          <w:marTop w:val="0"/>
          <w:marBottom w:val="0"/>
          <w:divBdr>
            <w:top w:val="none" w:sz="0" w:space="0" w:color="auto"/>
            <w:left w:val="none" w:sz="0" w:space="0" w:color="auto"/>
            <w:bottom w:val="none" w:sz="0" w:space="0" w:color="auto"/>
            <w:right w:val="none" w:sz="0" w:space="0" w:color="auto"/>
          </w:divBdr>
        </w:div>
        <w:div w:id="549346654">
          <w:marLeft w:val="640"/>
          <w:marRight w:val="0"/>
          <w:marTop w:val="0"/>
          <w:marBottom w:val="0"/>
          <w:divBdr>
            <w:top w:val="none" w:sz="0" w:space="0" w:color="auto"/>
            <w:left w:val="none" w:sz="0" w:space="0" w:color="auto"/>
            <w:bottom w:val="none" w:sz="0" w:space="0" w:color="auto"/>
            <w:right w:val="none" w:sz="0" w:space="0" w:color="auto"/>
          </w:divBdr>
        </w:div>
        <w:div w:id="244875237">
          <w:marLeft w:val="640"/>
          <w:marRight w:val="0"/>
          <w:marTop w:val="0"/>
          <w:marBottom w:val="0"/>
          <w:divBdr>
            <w:top w:val="none" w:sz="0" w:space="0" w:color="auto"/>
            <w:left w:val="none" w:sz="0" w:space="0" w:color="auto"/>
            <w:bottom w:val="none" w:sz="0" w:space="0" w:color="auto"/>
            <w:right w:val="none" w:sz="0" w:space="0" w:color="auto"/>
          </w:divBdr>
        </w:div>
        <w:div w:id="560286263">
          <w:marLeft w:val="640"/>
          <w:marRight w:val="0"/>
          <w:marTop w:val="0"/>
          <w:marBottom w:val="0"/>
          <w:divBdr>
            <w:top w:val="none" w:sz="0" w:space="0" w:color="auto"/>
            <w:left w:val="none" w:sz="0" w:space="0" w:color="auto"/>
            <w:bottom w:val="none" w:sz="0" w:space="0" w:color="auto"/>
            <w:right w:val="none" w:sz="0" w:space="0" w:color="auto"/>
          </w:divBdr>
        </w:div>
        <w:div w:id="727461787">
          <w:marLeft w:val="640"/>
          <w:marRight w:val="0"/>
          <w:marTop w:val="0"/>
          <w:marBottom w:val="0"/>
          <w:divBdr>
            <w:top w:val="none" w:sz="0" w:space="0" w:color="auto"/>
            <w:left w:val="none" w:sz="0" w:space="0" w:color="auto"/>
            <w:bottom w:val="none" w:sz="0" w:space="0" w:color="auto"/>
            <w:right w:val="none" w:sz="0" w:space="0" w:color="auto"/>
          </w:divBdr>
        </w:div>
        <w:div w:id="1393969289">
          <w:marLeft w:val="640"/>
          <w:marRight w:val="0"/>
          <w:marTop w:val="0"/>
          <w:marBottom w:val="0"/>
          <w:divBdr>
            <w:top w:val="none" w:sz="0" w:space="0" w:color="auto"/>
            <w:left w:val="none" w:sz="0" w:space="0" w:color="auto"/>
            <w:bottom w:val="none" w:sz="0" w:space="0" w:color="auto"/>
            <w:right w:val="none" w:sz="0" w:space="0" w:color="auto"/>
          </w:divBdr>
        </w:div>
        <w:div w:id="1015038901">
          <w:marLeft w:val="640"/>
          <w:marRight w:val="0"/>
          <w:marTop w:val="0"/>
          <w:marBottom w:val="0"/>
          <w:divBdr>
            <w:top w:val="none" w:sz="0" w:space="0" w:color="auto"/>
            <w:left w:val="none" w:sz="0" w:space="0" w:color="auto"/>
            <w:bottom w:val="none" w:sz="0" w:space="0" w:color="auto"/>
            <w:right w:val="none" w:sz="0" w:space="0" w:color="auto"/>
          </w:divBdr>
        </w:div>
        <w:div w:id="79955160">
          <w:marLeft w:val="640"/>
          <w:marRight w:val="0"/>
          <w:marTop w:val="0"/>
          <w:marBottom w:val="0"/>
          <w:divBdr>
            <w:top w:val="none" w:sz="0" w:space="0" w:color="auto"/>
            <w:left w:val="none" w:sz="0" w:space="0" w:color="auto"/>
            <w:bottom w:val="none" w:sz="0" w:space="0" w:color="auto"/>
            <w:right w:val="none" w:sz="0" w:space="0" w:color="auto"/>
          </w:divBdr>
        </w:div>
        <w:div w:id="1415199483">
          <w:marLeft w:val="640"/>
          <w:marRight w:val="0"/>
          <w:marTop w:val="0"/>
          <w:marBottom w:val="0"/>
          <w:divBdr>
            <w:top w:val="none" w:sz="0" w:space="0" w:color="auto"/>
            <w:left w:val="none" w:sz="0" w:space="0" w:color="auto"/>
            <w:bottom w:val="none" w:sz="0" w:space="0" w:color="auto"/>
            <w:right w:val="none" w:sz="0" w:space="0" w:color="auto"/>
          </w:divBdr>
        </w:div>
        <w:div w:id="1194225378">
          <w:marLeft w:val="640"/>
          <w:marRight w:val="0"/>
          <w:marTop w:val="0"/>
          <w:marBottom w:val="0"/>
          <w:divBdr>
            <w:top w:val="none" w:sz="0" w:space="0" w:color="auto"/>
            <w:left w:val="none" w:sz="0" w:space="0" w:color="auto"/>
            <w:bottom w:val="none" w:sz="0" w:space="0" w:color="auto"/>
            <w:right w:val="none" w:sz="0" w:space="0" w:color="auto"/>
          </w:divBdr>
        </w:div>
        <w:div w:id="97720001">
          <w:marLeft w:val="640"/>
          <w:marRight w:val="0"/>
          <w:marTop w:val="0"/>
          <w:marBottom w:val="0"/>
          <w:divBdr>
            <w:top w:val="none" w:sz="0" w:space="0" w:color="auto"/>
            <w:left w:val="none" w:sz="0" w:space="0" w:color="auto"/>
            <w:bottom w:val="none" w:sz="0" w:space="0" w:color="auto"/>
            <w:right w:val="none" w:sz="0" w:space="0" w:color="auto"/>
          </w:divBdr>
        </w:div>
        <w:div w:id="99181930">
          <w:marLeft w:val="640"/>
          <w:marRight w:val="0"/>
          <w:marTop w:val="0"/>
          <w:marBottom w:val="0"/>
          <w:divBdr>
            <w:top w:val="none" w:sz="0" w:space="0" w:color="auto"/>
            <w:left w:val="none" w:sz="0" w:space="0" w:color="auto"/>
            <w:bottom w:val="none" w:sz="0" w:space="0" w:color="auto"/>
            <w:right w:val="none" w:sz="0" w:space="0" w:color="auto"/>
          </w:divBdr>
        </w:div>
        <w:div w:id="1045325967">
          <w:marLeft w:val="640"/>
          <w:marRight w:val="0"/>
          <w:marTop w:val="0"/>
          <w:marBottom w:val="0"/>
          <w:divBdr>
            <w:top w:val="none" w:sz="0" w:space="0" w:color="auto"/>
            <w:left w:val="none" w:sz="0" w:space="0" w:color="auto"/>
            <w:bottom w:val="none" w:sz="0" w:space="0" w:color="auto"/>
            <w:right w:val="none" w:sz="0" w:space="0" w:color="auto"/>
          </w:divBdr>
        </w:div>
        <w:div w:id="1332025908">
          <w:marLeft w:val="640"/>
          <w:marRight w:val="0"/>
          <w:marTop w:val="0"/>
          <w:marBottom w:val="0"/>
          <w:divBdr>
            <w:top w:val="none" w:sz="0" w:space="0" w:color="auto"/>
            <w:left w:val="none" w:sz="0" w:space="0" w:color="auto"/>
            <w:bottom w:val="none" w:sz="0" w:space="0" w:color="auto"/>
            <w:right w:val="none" w:sz="0" w:space="0" w:color="auto"/>
          </w:divBdr>
        </w:div>
        <w:div w:id="1318727166">
          <w:marLeft w:val="640"/>
          <w:marRight w:val="0"/>
          <w:marTop w:val="0"/>
          <w:marBottom w:val="0"/>
          <w:divBdr>
            <w:top w:val="none" w:sz="0" w:space="0" w:color="auto"/>
            <w:left w:val="none" w:sz="0" w:space="0" w:color="auto"/>
            <w:bottom w:val="none" w:sz="0" w:space="0" w:color="auto"/>
            <w:right w:val="none" w:sz="0" w:space="0" w:color="auto"/>
          </w:divBdr>
        </w:div>
        <w:div w:id="71396138">
          <w:marLeft w:val="640"/>
          <w:marRight w:val="0"/>
          <w:marTop w:val="0"/>
          <w:marBottom w:val="0"/>
          <w:divBdr>
            <w:top w:val="none" w:sz="0" w:space="0" w:color="auto"/>
            <w:left w:val="none" w:sz="0" w:space="0" w:color="auto"/>
            <w:bottom w:val="none" w:sz="0" w:space="0" w:color="auto"/>
            <w:right w:val="none" w:sz="0" w:space="0" w:color="auto"/>
          </w:divBdr>
        </w:div>
        <w:div w:id="1441728532">
          <w:marLeft w:val="640"/>
          <w:marRight w:val="0"/>
          <w:marTop w:val="0"/>
          <w:marBottom w:val="0"/>
          <w:divBdr>
            <w:top w:val="none" w:sz="0" w:space="0" w:color="auto"/>
            <w:left w:val="none" w:sz="0" w:space="0" w:color="auto"/>
            <w:bottom w:val="none" w:sz="0" w:space="0" w:color="auto"/>
            <w:right w:val="none" w:sz="0" w:space="0" w:color="auto"/>
          </w:divBdr>
        </w:div>
        <w:div w:id="31270792">
          <w:marLeft w:val="640"/>
          <w:marRight w:val="0"/>
          <w:marTop w:val="0"/>
          <w:marBottom w:val="0"/>
          <w:divBdr>
            <w:top w:val="none" w:sz="0" w:space="0" w:color="auto"/>
            <w:left w:val="none" w:sz="0" w:space="0" w:color="auto"/>
            <w:bottom w:val="none" w:sz="0" w:space="0" w:color="auto"/>
            <w:right w:val="none" w:sz="0" w:space="0" w:color="auto"/>
          </w:divBdr>
        </w:div>
        <w:div w:id="455804229">
          <w:marLeft w:val="640"/>
          <w:marRight w:val="0"/>
          <w:marTop w:val="0"/>
          <w:marBottom w:val="0"/>
          <w:divBdr>
            <w:top w:val="none" w:sz="0" w:space="0" w:color="auto"/>
            <w:left w:val="none" w:sz="0" w:space="0" w:color="auto"/>
            <w:bottom w:val="none" w:sz="0" w:space="0" w:color="auto"/>
            <w:right w:val="none" w:sz="0" w:space="0" w:color="auto"/>
          </w:divBdr>
        </w:div>
        <w:div w:id="603153229">
          <w:marLeft w:val="640"/>
          <w:marRight w:val="0"/>
          <w:marTop w:val="0"/>
          <w:marBottom w:val="0"/>
          <w:divBdr>
            <w:top w:val="none" w:sz="0" w:space="0" w:color="auto"/>
            <w:left w:val="none" w:sz="0" w:space="0" w:color="auto"/>
            <w:bottom w:val="none" w:sz="0" w:space="0" w:color="auto"/>
            <w:right w:val="none" w:sz="0" w:space="0" w:color="auto"/>
          </w:divBdr>
        </w:div>
        <w:div w:id="358239535">
          <w:marLeft w:val="640"/>
          <w:marRight w:val="0"/>
          <w:marTop w:val="0"/>
          <w:marBottom w:val="0"/>
          <w:divBdr>
            <w:top w:val="none" w:sz="0" w:space="0" w:color="auto"/>
            <w:left w:val="none" w:sz="0" w:space="0" w:color="auto"/>
            <w:bottom w:val="none" w:sz="0" w:space="0" w:color="auto"/>
            <w:right w:val="none" w:sz="0" w:space="0" w:color="auto"/>
          </w:divBdr>
        </w:div>
        <w:div w:id="324894624">
          <w:marLeft w:val="640"/>
          <w:marRight w:val="0"/>
          <w:marTop w:val="0"/>
          <w:marBottom w:val="0"/>
          <w:divBdr>
            <w:top w:val="none" w:sz="0" w:space="0" w:color="auto"/>
            <w:left w:val="none" w:sz="0" w:space="0" w:color="auto"/>
            <w:bottom w:val="none" w:sz="0" w:space="0" w:color="auto"/>
            <w:right w:val="none" w:sz="0" w:space="0" w:color="auto"/>
          </w:divBdr>
        </w:div>
        <w:div w:id="1402171262">
          <w:marLeft w:val="640"/>
          <w:marRight w:val="0"/>
          <w:marTop w:val="0"/>
          <w:marBottom w:val="0"/>
          <w:divBdr>
            <w:top w:val="none" w:sz="0" w:space="0" w:color="auto"/>
            <w:left w:val="none" w:sz="0" w:space="0" w:color="auto"/>
            <w:bottom w:val="none" w:sz="0" w:space="0" w:color="auto"/>
            <w:right w:val="none" w:sz="0" w:space="0" w:color="auto"/>
          </w:divBdr>
        </w:div>
        <w:div w:id="1513301868">
          <w:marLeft w:val="640"/>
          <w:marRight w:val="0"/>
          <w:marTop w:val="0"/>
          <w:marBottom w:val="0"/>
          <w:divBdr>
            <w:top w:val="none" w:sz="0" w:space="0" w:color="auto"/>
            <w:left w:val="none" w:sz="0" w:space="0" w:color="auto"/>
            <w:bottom w:val="none" w:sz="0" w:space="0" w:color="auto"/>
            <w:right w:val="none" w:sz="0" w:space="0" w:color="auto"/>
          </w:divBdr>
        </w:div>
        <w:div w:id="1692494133">
          <w:marLeft w:val="640"/>
          <w:marRight w:val="0"/>
          <w:marTop w:val="0"/>
          <w:marBottom w:val="0"/>
          <w:divBdr>
            <w:top w:val="none" w:sz="0" w:space="0" w:color="auto"/>
            <w:left w:val="none" w:sz="0" w:space="0" w:color="auto"/>
            <w:bottom w:val="none" w:sz="0" w:space="0" w:color="auto"/>
            <w:right w:val="none" w:sz="0" w:space="0" w:color="auto"/>
          </w:divBdr>
        </w:div>
        <w:div w:id="782114922">
          <w:marLeft w:val="640"/>
          <w:marRight w:val="0"/>
          <w:marTop w:val="0"/>
          <w:marBottom w:val="0"/>
          <w:divBdr>
            <w:top w:val="none" w:sz="0" w:space="0" w:color="auto"/>
            <w:left w:val="none" w:sz="0" w:space="0" w:color="auto"/>
            <w:bottom w:val="none" w:sz="0" w:space="0" w:color="auto"/>
            <w:right w:val="none" w:sz="0" w:space="0" w:color="auto"/>
          </w:divBdr>
        </w:div>
        <w:div w:id="138429000">
          <w:marLeft w:val="640"/>
          <w:marRight w:val="0"/>
          <w:marTop w:val="0"/>
          <w:marBottom w:val="0"/>
          <w:divBdr>
            <w:top w:val="none" w:sz="0" w:space="0" w:color="auto"/>
            <w:left w:val="none" w:sz="0" w:space="0" w:color="auto"/>
            <w:bottom w:val="none" w:sz="0" w:space="0" w:color="auto"/>
            <w:right w:val="none" w:sz="0" w:space="0" w:color="auto"/>
          </w:divBdr>
        </w:div>
        <w:div w:id="1432240614">
          <w:marLeft w:val="640"/>
          <w:marRight w:val="0"/>
          <w:marTop w:val="0"/>
          <w:marBottom w:val="0"/>
          <w:divBdr>
            <w:top w:val="none" w:sz="0" w:space="0" w:color="auto"/>
            <w:left w:val="none" w:sz="0" w:space="0" w:color="auto"/>
            <w:bottom w:val="none" w:sz="0" w:space="0" w:color="auto"/>
            <w:right w:val="none" w:sz="0" w:space="0" w:color="auto"/>
          </w:divBdr>
        </w:div>
        <w:div w:id="556743527">
          <w:marLeft w:val="640"/>
          <w:marRight w:val="0"/>
          <w:marTop w:val="0"/>
          <w:marBottom w:val="0"/>
          <w:divBdr>
            <w:top w:val="none" w:sz="0" w:space="0" w:color="auto"/>
            <w:left w:val="none" w:sz="0" w:space="0" w:color="auto"/>
            <w:bottom w:val="none" w:sz="0" w:space="0" w:color="auto"/>
            <w:right w:val="none" w:sz="0" w:space="0" w:color="auto"/>
          </w:divBdr>
        </w:div>
        <w:div w:id="2050915163">
          <w:marLeft w:val="640"/>
          <w:marRight w:val="0"/>
          <w:marTop w:val="0"/>
          <w:marBottom w:val="0"/>
          <w:divBdr>
            <w:top w:val="none" w:sz="0" w:space="0" w:color="auto"/>
            <w:left w:val="none" w:sz="0" w:space="0" w:color="auto"/>
            <w:bottom w:val="none" w:sz="0" w:space="0" w:color="auto"/>
            <w:right w:val="none" w:sz="0" w:space="0" w:color="auto"/>
          </w:divBdr>
        </w:div>
        <w:div w:id="127868477">
          <w:marLeft w:val="640"/>
          <w:marRight w:val="0"/>
          <w:marTop w:val="0"/>
          <w:marBottom w:val="0"/>
          <w:divBdr>
            <w:top w:val="none" w:sz="0" w:space="0" w:color="auto"/>
            <w:left w:val="none" w:sz="0" w:space="0" w:color="auto"/>
            <w:bottom w:val="none" w:sz="0" w:space="0" w:color="auto"/>
            <w:right w:val="none" w:sz="0" w:space="0" w:color="auto"/>
          </w:divBdr>
        </w:div>
        <w:div w:id="717046086">
          <w:marLeft w:val="640"/>
          <w:marRight w:val="0"/>
          <w:marTop w:val="0"/>
          <w:marBottom w:val="0"/>
          <w:divBdr>
            <w:top w:val="none" w:sz="0" w:space="0" w:color="auto"/>
            <w:left w:val="none" w:sz="0" w:space="0" w:color="auto"/>
            <w:bottom w:val="none" w:sz="0" w:space="0" w:color="auto"/>
            <w:right w:val="none" w:sz="0" w:space="0" w:color="auto"/>
          </w:divBdr>
        </w:div>
        <w:div w:id="1002973500">
          <w:marLeft w:val="640"/>
          <w:marRight w:val="0"/>
          <w:marTop w:val="0"/>
          <w:marBottom w:val="0"/>
          <w:divBdr>
            <w:top w:val="none" w:sz="0" w:space="0" w:color="auto"/>
            <w:left w:val="none" w:sz="0" w:space="0" w:color="auto"/>
            <w:bottom w:val="none" w:sz="0" w:space="0" w:color="auto"/>
            <w:right w:val="none" w:sz="0" w:space="0" w:color="auto"/>
          </w:divBdr>
        </w:div>
        <w:div w:id="108085528">
          <w:marLeft w:val="640"/>
          <w:marRight w:val="0"/>
          <w:marTop w:val="0"/>
          <w:marBottom w:val="0"/>
          <w:divBdr>
            <w:top w:val="none" w:sz="0" w:space="0" w:color="auto"/>
            <w:left w:val="none" w:sz="0" w:space="0" w:color="auto"/>
            <w:bottom w:val="none" w:sz="0" w:space="0" w:color="auto"/>
            <w:right w:val="none" w:sz="0" w:space="0" w:color="auto"/>
          </w:divBdr>
        </w:div>
        <w:div w:id="1447430960">
          <w:marLeft w:val="640"/>
          <w:marRight w:val="0"/>
          <w:marTop w:val="0"/>
          <w:marBottom w:val="0"/>
          <w:divBdr>
            <w:top w:val="none" w:sz="0" w:space="0" w:color="auto"/>
            <w:left w:val="none" w:sz="0" w:space="0" w:color="auto"/>
            <w:bottom w:val="none" w:sz="0" w:space="0" w:color="auto"/>
            <w:right w:val="none" w:sz="0" w:space="0" w:color="auto"/>
          </w:divBdr>
        </w:div>
        <w:div w:id="744649485">
          <w:marLeft w:val="640"/>
          <w:marRight w:val="0"/>
          <w:marTop w:val="0"/>
          <w:marBottom w:val="0"/>
          <w:divBdr>
            <w:top w:val="none" w:sz="0" w:space="0" w:color="auto"/>
            <w:left w:val="none" w:sz="0" w:space="0" w:color="auto"/>
            <w:bottom w:val="none" w:sz="0" w:space="0" w:color="auto"/>
            <w:right w:val="none" w:sz="0" w:space="0" w:color="auto"/>
          </w:divBdr>
        </w:div>
        <w:div w:id="1641688548">
          <w:marLeft w:val="640"/>
          <w:marRight w:val="0"/>
          <w:marTop w:val="0"/>
          <w:marBottom w:val="0"/>
          <w:divBdr>
            <w:top w:val="none" w:sz="0" w:space="0" w:color="auto"/>
            <w:left w:val="none" w:sz="0" w:space="0" w:color="auto"/>
            <w:bottom w:val="none" w:sz="0" w:space="0" w:color="auto"/>
            <w:right w:val="none" w:sz="0" w:space="0" w:color="auto"/>
          </w:divBdr>
        </w:div>
        <w:div w:id="155728207">
          <w:marLeft w:val="640"/>
          <w:marRight w:val="0"/>
          <w:marTop w:val="0"/>
          <w:marBottom w:val="0"/>
          <w:divBdr>
            <w:top w:val="none" w:sz="0" w:space="0" w:color="auto"/>
            <w:left w:val="none" w:sz="0" w:space="0" w:color="auto"/>
            <w:bottom w:val="none" w:sz="0" w:space="0" w:color="auto"/>
            <w:right w:val="none" w:sz="0" w:space="0" w:color="auto"/>
          </w:divBdr>
        </w:div>
        <w:div w:id="705761329">
          <w:marLeft w:val="640"/>
          <w:marRight w:val="0"/>
          <w:marTop w:val="0"/>
          <w:marBottom w:val="0"/>
          <w:divBdr>
            <w:top w:val="none" w:sz="0" w:space="0" w:color="auto"/>
            <w:left w:val="none" w:sz="0" w:space="0" w:color="auto"/>
            <w:bottom w:val="none" w:sz="0" w:space="0" w:color="auto"/>
            <w:right w:val="none" w:sz="0" w:space="0" w:color="auto"/>
          </w:divBdr>
        </w:div>
        <w:div w:id="712774873">
          <w:marLeft w:val="640"/>
          <w:marRight w:val="0"/>
          <w:marTop w:val="0"/>
          <w:marBottom w:val="0"/>
          <w:divBdr>
            <w:top w:val="none" w:sz="0" w:space="0" w:color="auto"/>
            <w:left w:val="none" w:sz="0" w:space="0" w:color="auto"/>
            <w:bottom w:val="none" w:sz="0" w:space="0" w:color="auto"/>
            <w:right w:val="none" w:sz="0" w:space="0" w:color="auto"/>
          </w:divBdr>
        </w:div>
        <w:div w:id="1311012900">
          <w:marLeft w:val="640"/>
          <w:marRight w:val="0"/>
          <w:marTop w:val="0"/>
          <w:marBottom w:val="0"/>
          <w:divBdr>
            <w:top w:val="none" w:sz="0" w:space="0" w:color="auto"/>
            <w:left w:val="none" w:sz="0" w:space="0" w:color="auto"/>
            <w:bottom w:val="none" w:sz="0" w:space="0" w:color="auto"/>
            <w:right w:val="none" w:sz="0" w:space="0" w:color="auto"/>
          </w:divBdr>
        </w:div>
        <w:div w:id="628442456">
          <w:marLeft w:val="640"/>
          <w:marRight w:val="0"/>
          <w:marTop w:val="0"/>
          <w:marBottom w:val="0"/>
          <w:divBdr>
            <w:top w:val="none" w:sz="0" w:space="0" w:color="auto"/>
            <w:left w:val="none" w:sz="0" w:space="0" w:color="auto"/>
            <w:bottom w:val="none" w:sz="0" w:space="0" w:color="auto"/>
            <w:right w:val="none" w:sz="0" w:space="0" w:color="auto"/>
          </w:divBdr>
        </w:div>
        <w:div w:id="1831673568">
          <w:marLeft w:val="640"/>
          <w:marRight w:val="0"/>
          <w:marTop w:val="0"/>
          <w:marBottom w:val="0"/>
          <w:divBdr>
            <w:top w:val="none" w:sz="0" w:space="0" w:color="auto"/>
            <w:left w:val="none" w:sz="0" w:space="0" w:color="auto"/>
            <w:bottom w:val="none" w:sz="0" w:space="0" w:color="auto"/>
            <w:right w:val="none" w:sz="0" w:space="0" w:color="auto"/>
          </w:divBdr>
        </w:div>
        <w:div w:id="93792763">
          <w:marLeft w:val="640"/>
          <w:marRight w:val="0"/>
          <w:marTop w:val="0"/>
          <w:marBottom w:val="0"/>
          <w:divBdr>
            <w:top w:val="none" w:sz="0" w:space="0" w:color="auto"/>
            <w:left w:val="none" w:sz="0" w:space="0" w:color="auto"/>
            <w:bottom w:val="none" w:sz="0" w:space="0" w:color="auto"/>
            <w:right w:val="none" w:sz="0" w:space="0" w:color="auto"/>
          </w:divBdr>
        </w:div>
        <w:div w:id="603342467">
          <w:marLeft w:val="640"/>
          <w:marRight w:val="0"/>
          <w:marTop w:val="0"/>
          <w:marBottom w:val="0"/>
          <w:divBdr>
            <w:top w:val="none" w:sz="0" w:space="0" w:color="auto"/>
            <w:left w:val="none" w:sz="0" w:space="0" w:color="auto"/>
            <w:bottom w:val="none" w:sz="0" w:space="0" w:color="auto"/>
            <w:right w:val="none" w:sz="0" w:space="0" w:color="auto"/>
          </w:divBdr>
        </w:div>
        <w:div w:id="979119604">
          <w:marLeft w:val="640"/>
          <w:marRight w:val="0"/>
          <w:marTop w:val="0"/>
          <w:marBottom w:val="0"/>
          <w:divBdr>
            <w:top w:val="none" w:sz="0" w:space="0" w:color="auto"/>
            <w:left w:val="none" w:sz="0" w:space="0" w:color="auto"/>
            <w:bottom w:val="none" w:sz="0" w:space="0" w:color="auto"/>
            <w:right w:val="none" w:sz="0" w:space="0" w:color="auto"/>
          </w:divBdr>
        </w:div>
        <w:div w:id="1879663081">
          <w:marLeft w:val="640"/>
          <w:marRight w:val="0"/>
          <w:marTop w:val="0"/>
          <w:marBottom w:val="0"/>
          <w:divBdr>
            <w:top w:val="none" w:sz="0" w:space="0" w:color="auto"/>
            <w:left w:val="none" w:sz="0" w:space="0" w:color="auto"/>
            <w:bottom w:val="none" w:sz="0" w:space="0" w:color="auto"/>
            <w:right w:val="none" w:sz="0" w:space="0" w:color="auto"/>
          </w:divBdr>
        </w:div>
        <w:div w:id="1379626304">
          <w:marLeft w:val="640"/>
          <w:marRight w:val="0"/>
          <w:marTop w:val="0"/>
          <w:marBottom w:val="0"/>
          <w:divBdr>
            <w:top w:val="none" w:sz="0" w:space="0" w:color="auto"/>
            <w:left w:val="none" w:sz="0" w:space="0" w:color="auto"/>
            <w:bottom w:val="none" w:sz="0" w:space="0" w:color="auto"/>
            <w:right w:val="none" w:sz="0" w:space="0" w:color="auto"/>
          </w:divBdr>
        </w:div>
        <w:div w:id="1350520120">
          <w:marLeft w:val="640"/>
          <w:marRight w:val="0"/>
          <w:marTop w:val="0"/>
          <w:marBottom w:val="0"/>
          <w:divBdr>
            <w:top w:val="none" w:sz="0" w:space="0" w:color="auto"/>
            <w:left w:val="none" w:sz="0" w:space="0" w:color="auto"/>
            <w:bottom w:val="none" w:sz="0" w:space="0" w:color="auto"/>
            <w:right w:val="none" w:sz="0" w:space="0" w:color="auto"/>
          </w:divBdr>
        </w:div>
        <w:div w:id="1774131343">
          <w:marLeft w:val="640"/>
          <w:marRight w:val="0"/>
          <w:marTop w:val="0"/>
          <w:marBottom w:val="0"/>
          <w:divBdr>
            <w:top w:val="none" w:sz="0" w:space="0" w:color="auto"/>
            <w:left w:val="none" w:sz="0" w:space="0" w:color="auto"/>
            <w:bottom w:val="none" w:sz="0" w:space="0" w:color="auto"/>
            <w:right w:val="none" w:sz="0" w:space="0" w:color="auto"/>
          </w:divBdr>
        </w:div>
        <w:div w:id="704670999">
          <w:marLeft w:val="640"/>
          <w:marRight w:val="0"/>
          <w:marTop w:val="0"/>
          <w:marBottom w:val="0"/>
          <w:divBdr>
            <w:top w:val="none" w:sz="0" w:space="0" w:color="auto"/>
            <w:left w:val="none" w:sz="0" w:space="0" w:color="auto"/>
            <w:bottom w:val="none" w:sz="0" w:space="0" w:color="auto"/>
            <w:right w:val="none" w:sz="0" w:space="0" w:color="auto"/>
          </w:divBdr>
        </w:div>
        <w:div w:id="757990343">
          <w:marLeft w:val="640"/>
          <w:marRight w:val="0"/>
          <w:marTop w:val="0"/>
          <w:marBottom w:val="0"/>
          <w:divBdr>
            <w:top w:val="none" w:sz="0" w:space="0" w:color="auto"/>
            <w:left w:val="none" w:sz="0" w:space="0" w:color="auto"/>
            <w:bottom w:val="none" w:sz="0" w:space="0" w:color="auto"/>
            <w:right w:val="none" w:sz="0" w:space="0" w:color="auto"/>
          </w:divBdr>
        </w:div>
        <w:div w:id="1690519908">
          <w:marLeft w:val="640"/>
          <w:marRight w:val="0"/>
          <w:marTop w:val="0"/>
          <w:marBottom w:val="0"/>
          <w:divBdr>
            <w:top w:val="none" w:sz="0" w:space="0" w:color="auto"/>
            <w:left w:val="none" w:sz="0" w:space="0" w:color="auto"/>
            <w:bottom w:val="none" w:sz="0" w:space="0" w:color="auto"/>
            <w:right w:val="none" w:sz="0" w:space="0" w:color="auto"/>
          </w:divBdr>
        </w:div>
        <w:div w:id="413554094">
          <w:marLeft w:val="640"/>
          <w:marRight w:val="0"/>
          <w:marTop w:val="0"/>
          <w:marBottom w:val="0"/>
          <w:divBdr>
            <w:top w:val="none" w:sz="0" w:space="0" w:color="auto"/>
            <w:left w:val="none" w:sz="0" w:space="0" w:color="auto"/>
            <w:bottom w:val="none" w:sz="0" w:space="0" w:color="auto"/>
            <w:right w:val="none" w:sz="0" w:space="0" w:color="auto"/>
          </w:divBdr>
        </w:div>
        <w:div w:id="429204462">
          <w:marLeft w:val="640"/>
          <w:marRight w:val="0"/>
          <w:marTop w:val="0"/>
          <w:marBottom w:val="0"/>
          <w:divBdr>
            <w:top w:val="none" w:sz="0" w:space="0" w:color="auto"/>
            <w:left w:val="none" w:sz="0" w:space="0" w:color="auto"/>
            <w:bottom w:val="none" w:sz="0" w:space="0" w:color="auto"/>
            <w:right w:val="none" w:sz="0" w:space="0" w:color="auto"/>
          </w:divBdr>
        </w:div>
        <w:div w:id="1915040902">
          <w:marLeft w:val="640"/>
          <w:marRight w:val="0"/>
          <w:marTop w:val="0"/>
          <w:marBottom w:val="0"/>
          <w:divBdr>
            <w:top w:val="none" w:sz="0" w:space="0" w:color="auto"/>
            <w:left w:val="none" w:sz="0" w:space="0" w:color="auto"/>
            <w:bottom w:val="none" w:sz="0" w:space="0" w:color="auto"/>
            <w:right w:val="none" w:sz="0" w:space="0" w:color="auto"/>
          </w:divBdr>
        </w:div>
        <w:div w:id="432937172">
          <w:marLeft w:val="640"/>
          <w:marRight w:val="0"/>
          <w:marTop w:val="0"/>
          <w:marBottom w:val="0"/>
          <w:divBdr>
            <w:top w:val="none" w:sz="0" w:space="0" w:color="auto"/>
            <w:left w:val="none" w:sz="0" w:space="0" w:color="auto"/>
            <w:bottom w:val="none" w:sz="0" w:space="0" w:color="auto"/>
            <w:right w:val="none" w:sz="0" w:space="0" w:color="auto"/>
          </w:divBdr>
        </w:div>
        <w:div w:id="2063946299">
          <w:marLeft w:val="640"/>
          <w:marRight w:val="0"/>
          <w:marTop w:val="0"/>
          <w:marBottom w:val="0"/>
          <w:divBdr>
            <w:top w:val="none" w:sz="0" w:space="0" w:color="auto"/>
            <w:left w:val="none" w:sz="0" w:space="0" w:color="auto"/>
            <w:bottom w:val="none" w:sz="0" w:space="0" w:color="auto"/>
            <w:right w:val="none" w:sz="0" w:space="0" w:color="auto"/>
          </w:divBdr>
        </w:div>
        <w:div w:id="1406219657">
          <w:marLeft w:val="640"/>
          <w:marRight w:val="0"/>
          <w:marTop w:val="0"/>
          <w:marBottom w:val="0"/>
          <w:divBdr>
            <w:top w:val="none" w:sz="0" w:space="0" w:color="auto"/>
            <w:left w:val="none" w:sz="0" w:space="0" w:color="auto"/>
            <w:bottom w:val="none" w:sz="0" w:space="0" w:color="auto"/>
            <w:right w:val="none" w:sz="0" w:space="0" w:color="auto"/>
          </w:divBdr>
        </w:div>
        <w:div w:id="1824617835">
          <w:marLeft w:val="640"/>
          <w:marRight w:val="0"/>
          <w:marTop w:val="0"/>
          <w:marBottom w:val="0"/>
          <w:divBdr>
            <w:top w:val="none" w:sz="0" w:space="0" w:color="auto"/>
            <w:left w:val="none" w:sz="0" w:space="0" w:color="auto"/>
            <w:bottom w:val="none" w:sz="0" w:space="0" w:color="auto"/>
            <w:right w:val="none" w:sz="0" w:space="0" w:color="auto"/>
          </w:divBdr>
        </w:div>
        <w:div w:id="780688803">
          <w:marLeft w:val="640"/>
          <w:marRight w:val="0"/>
          <w:marTop w:val="0"/>
          <w:marBottom w:val="0"/>
          <w:divBdr>
            <w:top w:val="none" w:sz="0" w:space="0" w:color="auto"/>
            <w:left w:val="none" w:sz="0" w:space="0" w:color="auto"/>
            <w:bottom w:val="none" w:sz="0" w:space="0" w:color="auto"/>
            <w:right w:val="none" w:sz="0" w:space="0" w:color="auto"/>
          </w:divBdr>
        </w:div>
        <w:div w:id="1827940729">
          <w:marLeft w:val="640"/>
          <w:marRight w:val="0"/>
          <w:marTop w:val="0"/>
          <w:marBottom w:val="0"/>
          <w:divBdr>
            <w:top w:val="none" w:sz="0" w:space="0" w:color="auto"/>
            <w:left w:val="none" w:sz="0" w:space="0" w:color="auto"/>
            <w:bottom w:val="none" w:sz="0" w:space="0" w:color="auto"/>
            <w:right w:val="none" w:sz="0" w:space="0" w:color="auto"/>
          </w:divBdr>
        </w:div>
        <w:div w:id="521289710">
          <w:marLeft w:val="640"/>
          <w:marRight w:val="0"/>
          <w:marTop w:val="0"/>
          <w:marBottom w:val="0"/>
          <w:divBdr>
            <w:top w:val="none" w:sz="0" w:space="0" w:color="auto"/>
            <w:left w:val="none" w:sz="0" w:space="0" w:color="auto"/>
            <w:bottom w:val="none" w:sz="0" w:space="0" w:color="auto"/>
            <w:right w:val="none" w:sz="0" w:space="0" w:color="auto"/>
          </w:divBdr>
        </w:div>
        <w:div w:id="796417268">
          <w:marLeft w:val="640"/>
          <w:marRight w:val="0"/>
          <w:marTop w:val="0"/>
          <w:marBottom w:val="0"/>
          <w:divBdr>
            <w:top w:val="none" w:sz="0" w:space="0" w:color="auto"/>
            <w:left w:val="none" w:sz="0" w:space="0" w:color="auto"/>
            <w:bottom w:val="none" w:sz="0" w:space="0" w:color="auto"/>
            <w:right w:val="none" w:sz="0" w:space="0" w:color="auto"/>
          </w:divBdr>
        </w:div>
        <w:div w:id="273103339">
          <w:marLeft w:val="640"/>
          <w:marRight w:val="0"/>
          <w:marTop w:val="0"/>
          <w:marBottom w:val="0"/>
          <w:divBdr>
            <w:top w:val="none" w:sz="0" w:space="0" w:color="auto"/>
            <w:left w:val="none" w:sz="0" w:space="0" w:color="auto"/>
            <w:bottom w:val="none" w:sz="0" w:space="0" w:color="auto"/>
            <w:right w:val="none" w:sz="0" w:space="0" w:color="auto"/>
          </w:divBdr>
        </w:div>
        <w:div w:id="37047528">
          <w:marLeft w:val="640"/>
          <w:marRight w:val="0"/>
          <w:marTop w:val="0"/>
          <w:marBottom w:val="0"/>
          <w:divBdr>
            <w:top w:val="none" w:sz="0" w:space="0" w:color="auto"/>
            <w:left w:val="none" w:sz="0" w:space="0" w:color="auto"/>
            <w:bottom w:val="none" w:sz="0" w:space="0" w:color="auto"/>
            <w:right w:val="none" w:sz="0" w:space="0" w:color="auto"/>
          </w:divBdr>
        </w:div>
        <w:div w:id="256059414">
          <w:marLeft w:val="640"/>
          <w:marRight w:val="0"/>
          <w:marTop w:val="0"/>
          <w:marBottom w:val="0"/>
          <w:divBdr>
            <w:top w:val="none" w:sz="0" w:space="0" w:color="auto"/>
            <w:left w:val="none" w:sz="0" w:space="0" w:color="auto"/>
            <w:bottom w:val="none" w:sz="0" w:space="0" w:color="auto"/>
            <w:right w:val="none" w:sz="0" w:space="0" w:color="auto"/>
          </w:divBdr>
        </w:div>
        <w:div w:id="1681809878">
          <w:marLeft w:val="640"/>
          <w:marRight w:val="0"/>
          <w:marTop w:val="0"/>
          <w:marBottom w:val="0"/>
          <w:divBdr>
            <w:top w:val="none" w:sz="0" w:space="0" w:color="auto"/>
            <w:left w:val="none" w:sz="0" w:space="0" w:color="auto"/>
            <w:bottom w:val="none" w:sz="0" w:space="0" w:color="auto"/>
            <w:right w:val="none" w:sz="0" w:space="0" w:color="auto"/>
          </w:divBdr>
        </w:div>
        <w:div w:id="1648432121">
          <w:marLeft w:val="640"/>
          <w:marRight w:val="0"/>
          <w:marTop w:val="0"/>
          <w:marBottom w:val="0"/>
          <w:divBdr>
            <w:top w:val="none" w:sz="0" w:space="0" w:color="auto"/>
            <w:left w:val="none" w:sz="0" w:space="0" w:color="auto"/>
            <w:bottom w:val="none" w:sz="0" w:space="0" w:color="auto"/>
            <w:right w:val="none" w:sz="0" w:space="0" w:color="auto"/>
          </w:divBdr>
        </w:div>
        <w:div w:id="1165588897">
          <w:marLeft w:val="640"/>
          <w:marRight w:val="0"/>
          <w:marTop w:val="0"/>
          <w:marBottom w:val="0"/>
          <w:divBdr>
            <w:top w:val="none" w:sz="0" w:space="0" w:color="auto"/>
            <w:left w:val="none" w:sz="0" w:space="0" w:color="auto"/>
            <w:bottom w:val="none" w:sz="0" w:space="0" w:color="auto"/>
            <w:right w:val="none" w:sz="0" w:space="0" w:color="auto"/>
          </w:divBdr>
        </w:div>
        <w:div w:id="1085687152">
          <w:marLeft w:val="640"/>
          <w:marRight w:val="0"/>
          <w:marTop w:val="0"/>
          <w:marBottom w:val="0"/>
          <w:divBdr>
            <w:top w:val="none" w:sz="0" w:space="0" w:color="auto"/>
            <w:left w:val="none" w:sz="0" w:space="0" w:color="auto"/>
            <w:bottom w:val="none" w:sz="0" w:space="0" w:color="auto"/>
            <w:right w:val="none" w:sz="0" w:space="0" w:color="auto"/>
          </w:divBdr>
        </w:div>
        <w:div w:id="2110002857">
          <w:marLeft w:val="640"/>
          <w:marRight w:val="0"/>
          <w:marTop w:val="0"/>
          <w:marBottom w:val="0"/>
          <w:divBdr>
            <w:top w:val="none" w:sz="0" w:space="0" w:color="auto"/>
            <w:left w:val="none" w:sz="0" w:space="0" w:color="auto"/>
            <w:bottom w:val="none" w:sz="0" w:space="0" w:color="auto"/>
            <w:right w:val="none" w:sz="0" w:space="0" w:color="auto"/>
          </w:divBdr>
        </w:div>
        <w:div w:id="1915814772">
          <w:marLeft w:val="640"/>
          <w:marRight w:val="0"/>
          <w:marTop w:val="0"/>
          <w:marBottom w:val="0"/>
          <w:divBdr>
            <w:top w:val="none" w:sz="0" w:space="0" w:color="auto"/>
            <w:left w:val="none" w:sz="0" w:space="0" w:color="auto"/>
            <w:bottom w:val="none" w:sz="0" w:space="0" w:color="auto"/>
            <w:right w:val="none" w:sz="0" w:space="0" w:color="auto"/>
          </w:divBdr>
        </w:div>
        <w:div w:id="1963032573">
          <w:marLeft w:val="640"/>
          <w:marRight w:val="0"/>
          <w:marTop w:val="0"/>
          <w:marBottom w:val="0"/>
          <w:divBdr>
            <w:top w:val="none" w:sz="0" w:space="0" w:color="auto"/>
            <w:left w:val="none" w:sz="0" w:space="0" w:color="auto"/>
            <w:bottom w:val="none" w:sz="0" w:space="0" w:color="auto"/>
            <w:right w:val="none" w:sz="0" w:space="0" w:color="auto"/>
          </w:divBdr>
        </w:div>
        <w:div w:id="792138810">
          <w:marLeft w:val="640"/>
          <w:marRight w:val="0"/>
          <w:marTop w:val="0"/>
          <w:marBottom w:val="0"/>
          <w:divBdr>
            <w:top w:val="none" w:sz="0" w:space="0" w:color="auto"/>
            <w:left w:val="none" w:sz="0" w:space="0" w:color="auto"/>
            <w:bottom w:val="none" w:sz="0" w:space="0" w:color="auto"/>
            <w:right w:val="none" w:sz="0" w:space="0" w:color="auto"/>
          </w:divBdr>
        </w:div>
        <w:div w:id="355009345">
          <w:marLeft w:val="640"/>
          <w:marRight w:val="0"/>
          <w:marTop w:val="0"/>
          <w:marBottom w:val="0"/>
          <w:divBdr>
            <w:top w:val="none" w:sz="0" w:space="0" w:color="auto"/>
            <w:left w:val="none" w:sz="0" w:space="0" w:color="auto"/>
            <w:bottom w:val="none" w:sz="0" w:space="0" w:color="auto"/>
            <w:right w:val="none" w:sz="0" w:space="0" w:color="auto"/>
          </w:divBdr>
        </w:div>
        <w:div w:id="1333028277">
          <w:marLeft w:val="640"/>
          <w:marRight w:val="0"/>
          <w:marTop w:val="0"/>
          <w:marBottom w:val="0"/>
          <w:divBdr>
            <w:top w:val="none" w:sz="0" w:space="0" w:color="auto"/>
            <w:left w:val="none" w:sz="0" w:space="0" w:color="auto"/>
            <w:bottom w:val="none" w:sz="0" w:space="0" w:color="auto"/>
            <w:right w:val="none" w:sz="0" w:space="0" w:color="auto"/>
          </w:divBdr>
        </w:div>
        <w:div w:id="1897088804">
          <w:marLeft w:val="640"/>
          <w:marRight w:val="0"/>
          <w:marTop w:val="0"/>
          <w:marBottom w:val="0"/>
          <w:divBdr>
            <w:top w:val="none" w:sz="0" w:space="0" w:color="auto"/>
            <w:left w:val="none" w:sz="0" w:space="0" w:color="auto"/>
            <w:bottom w:val="none" w:sz="0" w:space="0" w:color="auto"/>
            <w:right w:val="none" w:sz="0" w:space="0" w:color="auto"/>
          </w:divBdr>
        </w:div>
        <w:div w:id="1155797071">
          <w:marLeft w:val="640"/>
          <w:marRight w:val="0"/>
          <w:marTop w:val="0"/>
          <w:marBottom w:val="0"/>
          <w:divBdr>
            <w:top w:val="none" w:sz="0" w:space="0" w:color="auto"/>
            <w:left w:val="none" w:sz="0" w:space="0" w:color="auto"/>
            <w:bottom w:val="none" w:sz="0" w:space="0" w:color="auto"/>
            <w:right w:val="none" w:sz="0" w:space="0" w:color="auto"/>
          </w:divBdr>
        </w:div>
        <w:div w:id="793061325">
          <w:marLeft w:val="640"/>
          <w:marRight w:val="0"/>
          <w:marTop w:val="0"/>
          <w:marBottom w:val="0"/>
          <w:divBdr>
            <w:top w:val="none" w:sz="0" w:space="0" w:color="auto"/>
            <w:left w:val="none" w:sz="0" w:space="0" w:color="auto"/>
            <w:bottom w:val="none" w:sz="0" w:space="0" w:color="auto"/>
            <w:right w:val="none" w:sz="0" w:space="0" w:color="auto"/>
          </w:divBdr>
        </w:div>
        <w:div w:id="2113817088">
          <w:marLeft w:val="640"/>
          <w:marRight w:val="0"/>
          <w:marTop w:val="0"/>
          <w:marBottom w:val="0"/>
          <w:divBdr>
            <w:top w:val="none" w:sz="0" w:space="0" w:color="auto"/>
            <w:left w:val="none" w:sz="0" w:space="0" w:color="auto"/>
            <w:bottom w:val="none" w:sz="0" w:space="0" w:color="auto"/>
            <w:right w:val="none" w:sz="0" w:space="0" w:color="auto"/>
          </w:divBdr>
        </w:div>
        <w:div w:id="2055036969">
          <w:marLeft w:val="640"/>
          <w:marRight w:val="0"/>
          <w:marTop w:val="0"/>
          <w:marBottom w:val="0"/>
          <w:divBdr>
            <w:top w:val="none" w:sz="0" w:space="0" w:color="auto"/>
            <w:left w:val="none" w:sz="0" w:space="0" w:color="auto"/>
            <w:bottom w:val="none" w:sz="0" w:space="0" w:color="auto"/>
            <w:right w:val="none" w:sz="0" w:space="0" w:color="auto"/>
          </w:divBdr>
        </w:div>
        <w:div w:id="445738647">
          <w:marLeft w:val="640"/>
          <w:marRight w:val="0"/>
          <w:marTop w:val="0"/>
          <w:marBottom w:val="0"/>
          <w:divBdr>
            <w:top w:val="none" w:sz="0" w:space="0" w:color="auto"/>
            <w:left w:val="none" w:sz="0" w:space="0" w:color="auto"/>
            <w:bottom w:val="none" w:sz="0" w:space="0" w:color="auto"/>
            <w:right w:val="none" w:sz="0" w:space="0" w:color="auto"/>
          </w:divBdr>
        </w:div>
        <w:div w:id="1197548251">
          <w:marLeft w:val="640"/>
          <w:marRight w:val="0"/>
          <w:marTop w:val="0"/>
          <w:marBottom w:val="0"/>
          <w:divBdr>
            <w:top w:val="none" w:sz="0" w:space="0" w:color="auto"/>
            <w:left w:val="none" w:sz="0" w:space="0" w:color="auto"/>
            <w:bottom w:val="none" w:sz="0" w:space="0" w:color="auto"/>
            <w:right w:val="none" w:sz="0" w:space="0" w:color="auto"/>
          </w:divBdr>
        </w:div>
        <w:div w:id="1343438921">
          <w:marLeft w:val="640"/>
          <w:marRight w:val="0"/>
          <w:marTop w:val="0"/>
          <w:marBottom w:val="0"/>
          <w:divBdr>
            <w:top w:val="none" w:sz="0" w:space="0" w:color="auto"/>
            <w:left w:val="none" w:sz="0" w:space="0" w:color="auto"/>
            <w:bottom w:val="none" w:sz="0" w:space="0" w:color="auto"/>
            <w:right w:val="none" w:sz="0" w:space="0" w:color="auto"/>
          </w:divBdr>
        </w:div>
        <w:div w:id="1066299896">
          <w:marLeft w:val="640"/>
          <w:marRight w:val="0"/>
          <w:marTop w:val="0"/>
          <w:marBottom w:val="0"/>
          <w:divBdr>
            <w:top w:val="none" w:sz="0" w:space="0" w:color="auto"/>
            <w:left w:val="none" w:sz="0" w:space="0" w:color="auto"/>
            <w:bottom w:val="none" w:sz="0" w:space="0" w:color="auto"/>
            <w:right w:val="none" w:sz="0" w:space="0" w:color="auto"/>
          </w:divBdr>
        </w:div>
        <w:div w:id="1638683153">
          <w:marLeft w:val="640"/>
          <w:marRight w:val="0"/>
          <w:marTop w:val="0"/>
          <w:marBottom w:val="0"/>
          <w:divBdr>
            <w:top w:val="none" w:sz="0" w:space="0" w:color="auto"/>
            <w:left w:val="none" w:sz="0" w:space="0" w:color="auto"/>
            <w:bottom w:val="none" w:sz="0" w:space="0" w:color="auto"/>
            <w:right w:val="none" w:sz="0" w:space="0" w:color="auto"/>
          </w:divBdr>
        </w:div>
        <w:div w:id="1795364323">
          <w:marLeft w:val="640"/>
          <w:marRight w:val="0"/>
          <w:marTop w:val="0"/>
          <w:marBottom w:val="0"/>
          <w:divBdr>
            <w:top w:val="none" w:sz="0" w:space="0" w:color="auto"/>
            <w:left w:val="none" w:sz="0" w:space="0" w:color="auto"/>
            <w:bottom w:val="none" w:sz="0" w:space="0" w:color="auto"/>
            <w:right w:val="none" w:sz="0" w:space="0" w:color="auto"/>
          </w:divBdr>
        </w:div>
        <w:div w:id="1058671751">
          <w:marLeft w:val="640"/>
          <w:marRight w:val="0"/>
          <w:marTop w:val="0"/>
          <w:marBottom w:val="0"/>
          <w:divBdr>
            <w:top w:val="none" w:sz="0" w:space="0" w:color="auto"/>
            <w:left w:val="none" w:sz="0" w:space="0" w:color="auto"/>
            <w:bottom w:val="none" w:sz="0" w:space="0" w:color="auto"/>
            <w:right w:val="none" w:sz="0" w:space="0" w:color="auto"/>
          </w:divBdr>
        </w:div>
        <w:div w:id="407457499">
          <w:marLeft w:val="640"/>
          <w:marRight w:val="0"/>
          <w:marTop w:val="0"/>
          <w:marBottom w:val="0"/>
          <w:divBdr>
            <w:top w:val="none" w:sz="0" w:space="0" w:color="auto"/>
            <w:left w:val="none" w:sz="0" w:space="0" w:color="auto"/>
            <w:bottom w:val="none" w:sz="0" w:space="0" w:color="auto"/>
            <w:right w:val="none" w:sz="0" w:space="0" w:color="auto"/>
          </w:divBdr>
        </w:div>
        <w:div w:id="1282374584">
          <w:marLeft w:val="640"/>
          <w:marRight w:val="0"/>
          <w:marTop w:val="0"/>
          <w:marBottom w:val="0"/>
          <w:divBdr>
            <w:top w:val="none" w:sz="0" w:space="0" w:color="auto"/>
            <w:left w:val="none" w:sz="0" w:space="0" w:color="auto"/>
            <w:bottom w:val="none" w:sz="0" w:space="0" w:color="auto"/>
            <w:right w:val="none" w:sz="0" w:space="0" w:color="auto"/>
          </w:divBdr>
        </w:div>
        <w:div w:id="1841239980">
          <w:marLeft w:val="640"/>
          <w:marRight w:val="0"/>
          <w:marTop w:val="0"/>
          <w:marBottom w:val="0"/>
          <w:divBdr>
            <w:top w:val="none" w:sz="0" w:space="0" w:color="auto"/>
            <w:left w:val="none" w:sz="0" w:space="0" w:color="auto"/>
            <w:bottom w:val="none" w:sz="0" w:space="0" w:color="auto"/>
            <w:right w:val="none" w:sz="0" w:space="0" w:color="auto"/>
          </w:divBdr>
        </w:div>
        <w:div w:id="757797010">
          <w:marLeft w:val="640"/>
          <w:marRight w:val="0"/>
          <w:marTop w:val="0"/>
          <w:marBottom w:val="0"/>
          <w:divBdr>
            <w:top w:val="none" w:sz="0" w:space="0" w:color="auto"/>
            <w:left w:val="none" w:sz="0" w:space="0" w:color="auto"/>
            <w:bottom w:val="none" w:sz="0" w:space="0" w:color="auto"/>
            <w:right w:val="none" w:sz="0" w:space="0" w:color="auto"/>
          </w:divBdr>
        </w:div>
        <w:div w:id="1114668057">
          <w:marLeft w:val="640"/>
          <w:marRight w:val="0"/>
          <w:marTop w:val="0"/>
          <w:marBottom w:val="0"/>
          <w:divBdr>
            <w:top w:val="none" w:sz="0" w:space="0" w:color="auto"/>
            <w:left w:val="none" w:sz="0" w:space="0" w:color="auto"/>
            <w:bottom w:val="none" w:sz="0" w:space="0" w:color="auto"/>
            <w:right w:val="none" w:sz="0" w:space="0" w:color="auto"/>
          </w:divBdr>
        </w:div>
        <w:div w:id="165369308">
          <w:marLeft w:val="640"/>
          <w:marRight w:val="0"/>
          <w:marTop w:val="0"/>
          <w:marBottom w:val="0"/>
          <w:divBdr>
            <w:top w:val="none" w:sz="0" w:space="0" w:color="auto"/>
            <w:left w:val="none" w:sz="0" w:space="0" w:color="auto"/>
            <w:bottom w:val="none" w:sz="0" w:space="0" w:color="auto"/>
            <w:right w:val="none" w:sz="0" w:space="0" w:color="auto"/>
          </w:divBdr>
        </w:div>
      </w:divsChild>
    </w:div>
    <w:div w:id="2112243403">
      <w:bodyDiv w:val="1"/>
      <w:marLeft w:val="0"/>
      <w:marRight w:val="0"/>
      <w:marTop w:val="0"/>
      <w:marBottom w:val="0"/>
      <w:divBdr>
        <w:top w:val="none" w:sz="0" w:space="0" w:color="auto"/>
        <w:left w:val="none" w:sz="0" w:space="0" w:color="auto"/>
        <w:bottom w:val="none" w:sz="0" w:space="0" w:color="auto"/>
        <w:right w:val="none" w:sz="0" w:space="0" w:color="auto"/>
      </w:divBdr>
      <w:divsChild>
        <w:div w:id="876355767">
          <w:marLeft w:val="640"/>
          <w:marRight w:val="0"/>
          <w:marTop w:val="0"/>
          <w:marBottom w:val="0"/>
          <w:divBdr>
            <w:top w:val="none" w:sz="0" w:space="0" w:color="auto"/>
            <w:left w:val="none" w:sz="0" w:space="0" w:color="auto"/>
            <w:bottom w:val="none" w:sz="0" w:space="0" w:color="auto"/>
            <w:right w:val="none" w:sz="0" w:space="0" w:color="auto"/>
          </w:divBdr>
        </w:div>
        <w:div w:id="470681610">
          <w:marLeft w:val="640"/>
          <w:marRight w:val="0"/>
          <w:marTop w:val="0"/>
          <w:marBottom w:val="0"/>
          <w:divBdr>
            <w:top w:val="none" w:sz="0" w:space="0" w:color="auto"/>
            <w:left w:val="none" w:sz="0" w:space="0" w:color="auto"/>
            <w:bottom w:val="none" w:sz="0" w:space="0" w:color="auto"/>
            <w:right w:val="none" w:sz="0" w:space="0" w:color="auto"/>
          </w:divBdr>
        </w:div>
        <w:div w:id="1817184006">
          <w:marLeft w:val="640"/>
          <w:marRight w:val="0"/>
          <w:marTop w:val="0"/>
          <w:marBottom w:val="0"/>
          <w:divBdr>
            <w:top w:val="none" w:sz="0" w:space="0" w:color="auto"/>
            <w:left w:val="none" w:sz="0" w:space="0" w:color="auto"/>
            <w:bottom w:val="none" w:sz="0" w:space="0" w:color="auto"/>
            <w:right w:val="none" w:sz="0" w:space="0" w:color="auto"/>
          </w:divBdr>
        </w:div>
        <w:div w:id="2013214694">
          <w:marLeft w:val="640"/>
          <w:marRight w:val="0"/>
          <w:marTop w:val="0"/>
          <w:marBottom w:val="0"/>
          <w:divBdr>
            <w:top w:val="none" w:sz="0" w:space="0" w:color="auto"/>
            <w:left w:val="none" w:sz="0" w:space="0" w:color="auto"/>
            <w:bottom w:val="none" w:sz="0" w:space="0" w:color="auto"/>
            <w:right w:val="none" w:sz="0" w:space="0" w:color="auto"/>
          </w:divBdr>
        </w:div>
        <w:div w:id="437066580">
          <w:marLeft w:val="640"/>
          <w:marRight w:val="0"/>
          <w:marTop w:val="0"/>
          <w:marBottom w:val="0"/>
          <w:divBdr>
            <w:top w:val="none" w:sz="0" w:space="0" w:color="auto"/>
            <w:left w:val="none" w:sz="0" w:space="0" w:color="auto"/>
            <w:bottom w:val="none" w:sz="0" w:space="0" w:color="auto"/>
            <w:right w:val="none" w:sz="0" w:space="0" w:color="auto"/>
          </w:divBdr>
        </w:div>
        <w:div w:id="2061711211">
          <w:marLeft w:val="640"/>
          <w:marRight w:val="0"/>
          <w:marTop w:val="0"/>
          <w:marBottom w:val="0"/>
          <w:divBdr>
            <w:top w:val="none" w:sz="0" w:space="0" w:color="auto"/>
            <w:left w:val="none" w:sz="0" w:space="0" w:color="auto"/>
            <w:bottom w:val="none" w:sz="0" w:space="0" w:color="auto"/>
            <w:right w:val="none" w:sz="0" w:space="0" w:color="auto"/>
          </w:divBdr>
        </w:div>
        <w:div w:id="721490092">
          <w:marLeft w:val="640"/>
          <w:marRight w:val="0"/>
          <w:marTop w:val="0"/>
          <w:marBottom w:val="0"/>
          <w:divBdr>
            <w:top w:val="none" w:sz="0" w:space="0" w:color="auto"/>
            <w:left w:val="none" w:sz="0" w:space="0" w:color="auto"/>
            <w:bottom w:val="none" w:sz="0" w:space="0" w:color="auto"/>
            <w:right w:val="none" w:sz="0" w:space="0" w:color="auto"/>
          </w:divBdr>
        </w:div>
        <w:div w:id="791283864">
          <w:marLeft w:val="640"/>
          <w:marRight w:val="0"/>
          <w:marTop w:val="0"/>
          <w:marBottom w:val="0"/>
          <w:divBdr>
            <w:top w:val="none" w:sz="0" w:space="0" w:color="auto"/>
            <w:left w:val="none" w:sz="0" w:space="0" w:color="auto"/>
            <w:bottom w:val="none" w:sz="0" w:space="0" w:color="auto"/>
            <w:right w:val="none" w:sz="0" w:space="0" w:color="auto"/>
          </w:divBdr>
        </w:div>
        <w:div w:id="830490559">
          <w:marLeft w:val="640"/>
          <w:marRight w:val="0"/>
          <w:marTop w:val="0"/>
          <w:marBottom w:val="0"/>
          <w:divBdr>
            <w:top w:val="none" w:sz="0" w:space="0" w:color="auto"/>
            <w:left w:val="none" w:sz="0" w:space="0" w:color="auto"/>
            <w:bottom w:val="none" w:sz="0" w:space="0" w:color="auto"/>
            <w:right w:val="none" w:sz="0" w:space="0" w:color="auto"/>
          </w:divBdr>
        </w:div>
        <w:div w:id="371658736">
          <w:marLeft w:val="640"/>
          <w:marRight w:val="0"/>
          <w:marTop w:val="0"/>
          <w:marBottom w:val="0"/>
          <w:divBdr>
            <w:top w:val="none" w:sz="0" w:space="0" w:color="auto"/>
            <w:left w:val="none" w:sz="0" w:space="0" w:color="auto"/>
            <w:bottom w:val="none" w:sz="0" w:space="0" w:color="auto"/>
            <w:right w:val="none" w:sz="0" w:space="0" w:color="auto"/>
          </w:divBdr>
        </w:div>
        <w:div w:id="53699609">
          <w:marLeft w:val="640"/>
          <w:marRight w:val="0"/>
          <w:marTop w:val="0"/>
          <w:marBottom w:val="0"/>
          <w:divBdr>
            <w:top w:val="none" w:sz="0" w:space="0" w:color="auto"/>
            <w:left w:val="none" w:sz="0" w:space="0" w:color="auto"/>
            <w:bottom w:val="none" w:sz="0" w:space="0" w:color="auto"/>
            <w:right w:val="none" w:sz="0" w:space="0" w:color="auto"/>
          </w:divBdr>
        </w:div>
        <w:div w:id="757362849">
          <w:marLeft w:val="640"/>
          <w:marRight w:val="0"/>
          <w:marTop w:val="0"/>
          <w:marBottom w:val="0"/>
          <w:divBdr>
            <w:top w:val="none" w:sz="0" w:space="0" w:color="auto"/>
            <w:left w:val="none" w:sz="0" w:space="0" w:color="auto"/>
            <w:bottom w:val="none" w:sz="0" w:space="0" w:color="auto"/>
            <w:right w:val="none" w:sz="0" w:space="0" w:color="auto"/>
          </w:divBdr>
        </w:div>
        <w:div w:id="170415212">
          <w:marLeft w:val="640"/>
          <w:marRight w:val="0"/>
          <w:marTop w:val="0"/>
          <w:marBottom w:val="0"/>
          <w:divBdr>
            <w:top w:val="none" w:sz="0" w:space="0" w:color="auto"/>
            <w:left w:val="none" w:sz="0" w:space="0" w:color="auto"/>
            <w:bottom w:val="none" w:sz="0" w:space="0" w:color="auto"/>
            <w:right w:val="none" w:sz="0" w:space="0" w:color="auto"/>
          </w:divBdr>
        </w:div>
        <w:div w:id="1165124667">
          <w:marLeft w:val="640"/>
          <w:marRight w:val="0"/>
          <w:marTop w:val="0"/>
          <w:marBottom w:val="0"/>
          <w:divBdr>
            <w:top w:val="none" w:sz="0" w:space="0" w:color="auto"/>
            <w:left w:val="none" w:sz="0" w:space="0" w:color="auto"/>
            <w:bottom w:val="none" w:sz="0" w:space="0" w:color="auto"/>
            <w:right w:val="none" w:sz="0" w:space="0" w:color="auto"/>
          </w:divBdr>
        </w:div>
        <w:div w:id="1247574399">
          <w:marLeft w:val="640"/>
          <w:marRight w:val="0"/>
          <w:marTop w:val="0"/>
          <w:marBottom w:val="0"/>
          <w:divBdr>
            <w:top w:val="none" w:sz="0" w:space="0" w:color="auto"/>
            <w:left w:val="none" w:sz="0" w:space="0" w:color="auto"/>
            <w:bottom w:val="none" w:sz="0" w:space="0" w:color="auto"/>
            <w:right w:val="none" w:sz="0" w:space="0" w:color="auto"/>
          </w:divBdr>
        </w:div>
        <w:div w:id="408964863">
          <w:marLeft w:val="640"/>
          <w:marRight w:val="0"/>
          <w:marTop w:val="0"/>
          <w:marBottom w:val="0"/>
          <w:divBdr>
            <w:top w:val="none" w:sz="0" w:space="0" w:color="auto"/>
            <w:left w:val="none" w:sz="0" w:space="0" w:color="auto"/>
            <w:bottom w:val="none" w:sz="0" w:space="0" w:color="auto"/>
            <w:right w:val="none" w:sz="0" w:space="0" w:color="auto"/>
          </w:divBdr>
        </w:div>
        <w:div w:id="834883520">
          <w:marLeft w:val="640"/>
          <w:marRight w:val="0"/>
          <w:marTop w:val="0"/>
          <w:marBottom w:val="0"/>
          <w:divBdr>
            <w:top w:val="none" w:sz="0" w:space="0" w:color="auto"/>
            <w:left w:val="none" w:sz="0" w:space="0" w:color="auto"/>
            <w:bottom w:val="none" w:sz="0" w:space="0" w:color="auto"/>
            <w:right w:val="none" w:sz="0" w:space="0" w:color="auto"/>
          </w:divBdr>
        </w:div>
        <w:div w:id="517349202">
          <w:marLeft w:val="640"/>
          <w:marRight w:val="0"/>
          <w:marTop w:val="0"/>
          <w:marBottom w:val="0"/>
          <w:divBdr>
            <w:top w:val="none" w:sz="0" w:space="0" w:color="auto"/>
            <w:left w:val="none" w:sz="0" w:space="0" w:color="auto"/>
            <w:bottom w:val="none" w:sz="0" w:space="0" w:color="auto"/>
            <w:right w:val="none" w:sz="0" w:space="0" w:color="auto"/>
          </w:divBdr>
        </w:div>
        <w:div w:id="660348306">
          <w:marLeft w:val="640"/>
          <w:marRight w:val="0"/>
          <w:marTop w:val="0"/>
          <w:marBottom w:val="0"/>
          <w:divBdr>
            <w:top w:val="none" w:sz="0" w:space="0" w:color="auto"/>
            <w:left w:val="none" w:sz="0" w:space="0" w:color="auto"/>
            <w:bottom w:val="none" w:sz="0" w:space="0" w:color="auto"/>
            <w:right w:val="none" w:sz="0" w:space="0" w:color="auto"/>
          </w:divBdr>
        </w:div>
        <w:div w:id="21710151">
          <w:marLeft w:val="640"/>
          <w:marRight w:val="0"/>
          <w:marTop w:val="0"/>
          <w:marBottom w:val="0"/>
          <w:divBdr>
            <w:top w:val="none" w:sz="0" w:space="0" w:color="auto"/>
            <w:left w:val="none" w:sz="0" w:space="0" w:color="auto"/>
            <w:bottom w:val="none" w:sz="0" w:space="0" w:color="auto"/>
            <w:right w:val="none" w:sz="0" w:space="0" w:color="auto"/>
          </w:divBdr>
        </w:div>
        <w:div w:id="1298532920">
          <w:marLeft w:val="640"/>
          <w:marRight w:val="0"/>
          <w:marTop w:val="0"/>
          <w:marBottom w:val="0"/>
          <w:divBdr>
            <w:top w:val="none" w:sz="0" w:space="0" w:color="auto"/>
            <w:left w:val="none" w:sz="0" w:space="0" w:color="auto"/>
            <w:bottom w:val="none" w:sz="0" w:space="0" w:color="auto"/>
            <w:right w:val="none" w:sz="0" w:space="0" w:color="auto"/>
          </w:divBdr>
        </w:div>
        <w:div w:id="62220042">
          <w:marLeft w:val="640"/>
          <w:marRight w:val="0"/>
          <w:marTop w:val="0"/>
          <w:marBottom w:val="0"/>
          <w:divBdr>
            <w:top w:val="none" w:sz="0" w:space="0" w:color="auto"/>
            <w:left w:val="none" w:sz="0" w:space="0" w:color="auto"/>
            <w:bottom w:val="none" w:sz="0" w:space="0" w:color="auto"/>
            <w:right w:val="none" w:sz="0" w:space="0" w:color="auto"/>
          </w:divBdr>
        </w:div>
        <w:div w:id="398990162">
          <w:marLeft w:val="640"/>
          <w:marRight w:val="0"/>
          <w:marTop w:val="0"/>
          <w:marBottom w:val="0"/>
          <w:divBdr>
            <w:top w:val="none" w:sz="0" w:space="0" w:color="auto"/>
            <w:left w:val="none" w:sz="0" w:space="0" w:color="auto"/>
            <w:bottom w:val="none" w:sz="0" w:space="0" w:color="auto"/>
            <w:right w:val="none" w:sz="0" w:space="0" w:color="auto"/>
          </w:divBdr>
        </w:div>
        <w:div w:id="914389943">
          <w:marLeft w:val="640"/>
          <w:marRight w:val="0"/>
          <w:marTop w:val="0"/>
          <w:marBottom w:val="0"/>
          <w:divBdr>
            <w:top w:val="none" w:sz="0" w:space="0" w:color="auto"/>
            <w:left w:val="none" w:sz="0" w:space="0" w:color="auto"/>
            <w:bottom w:val="none" w:sz="0" w:space="0" w:color="auto"/>
            <w:right w:val="none" w:sz="0" w:space="0" w:color="auto"/>
          </w:divBdr>
        </w:div>
        <w:div w:id="948858072">
          <w:marLeft w:val="640"/>
          <w:marRight w:val="0"/>
          <w:marTop w:val="0"/>
          <w:marBottom w:val="0"/>
          <w:divBdr>
            <w:top w:val="none" w:sz="0" w:space="0" w:color="auto"/>
            <w:left w:val="none" w:sz="0" w:space="0" w:color="auto"/>
            <w:bottom w:val="none" w:sz="0" w:space="0" w:color="auto"/>
            <w:right w:val="none" w:sz="0" w:space="0" w:color="auto"/>
          </w:divBdr>
        </w:div>
        <w:div w:id="1405448008">
          <w:marLeft w:val="640"/>
          <w:marRight w:val="0"/>
          <w:marTop w:val="0"/>
          <w:marBottom w:val="0"/>
          <w:divBdr>
            <w:top w:val="none" w:sz="0" w:space="0" w:color="auto"/>
            <w:left w:val="none" w:sz="0" w:space="0" w:color="auto"/>
            <w:bottom w:val="none" w:sz="0" w:space="0" w:color="auto"/>
            <w:right w:val="none" w:sz="0" w:space="0" w:color="auto"/>
          </w:divBdr>
        </w:div>
        <w:div w:id="1165778487">
          <w:marLeft w:val="640"/>
          <w:marRight w:val="0"/>
          <w:marTop w:val="0"/>
          <w:marBottom w:val="0"/>
          <w:divBdr>
            <w:top w:val="none" w:sz="0" w:space="0" w:color="auto"/>
            <w:left w:val="none" w:sz="0" w:space="0" w:color="auto"/>
            <w:bottom w:val="none" w:sz="0" w:space="0" w:color="auto"/>
            <w:right w:val="none" w:sz="0" w:space="0" w:color="auto"/>
          </w:divBdr>
        </w:div>
        <w:div w:id="1983386788">
          <w:marLeft w:val="640"/>
          <w:marRight w:val="0"/>
          <w:marTop w:val="0"/>
          <w:marBottom w:val="0"/>
          <w:divBdr>
            <w:top w:val="none" w:sz="0" w:space="0" w:color="auto"/>
            <w:left w:val="none" w:sz="0" w:space="0" w:color="auto"/>
            <w:bottom w:val="none" w:sz="0" w:space="0" w:color="auto"/>
            <w:right w:val="none" w:sz="0" w:space="0" w:color="auto"/>
          </w:divBdr>
        </w:div>
        <w:div w:id="1664238157">
          <w:marLeft w:val="640"/>
          <w:marRight w:val="0"/>
          <w:marTop w:val="0"/>
          <w:marBottom w:val="0"/>
          <w:divBdr>
            <w:top w:val="none" w:sz="0" w:space="0" w:color="auto"/>
            <w:left w:val="none" w:sz="0" w:space="0" w:color="auto"/>
            <w:bottom w:val="none" w:sz="0" w:space="0" w:color="auto"/>
            <w:right w:val="none" w:sz="0" w:space="0" w:color="auto"/>
          </w:divBdr>
        </w:div>
        <w:div w:id="531382574">
          <w:marLeft w:val="640"/>
          <w:marRight w:val="0"/>
          <w:marTop w:val="0"/>
          <w:marBottom w:val="0"/>
          <w:divBdr>
            <w:top w:val="none" w:sz="0" w:space="0" w:color="auto"/>
            <w:left w:val="none" w:sz="0" w:space="0" w:color="auto"/>
            <w:bottom w:val="none" w:sz="0" w:space="0" w:color="auto"/>
            <w:right w:val="none" w:sz="0" w:space="0" w:color="auto"/>
          </w:divBdr>
        </w:div>
        <w:div w:id="359553123">
          <w:marLeft w:val="640"/>
          <w:marRight w:val="0"/>
          <w:marTop w:val="0"/>
          <w:marBottom w:val="0"/>
          <w:divBdr>
            <w:top w:val="none" w:sz="0" w:space="0" w:color="auto"/>
            <w:left w:val="none" w:sz="0" w:space="0" w:color="auto"/>
            <w:bottom w:val="none" w:sz="0" w:space="0" w:color="auto"/>
            <w:right w:val="none" w:sz="0" w:space="0" w:color="auto"/>
          </w:divBdr>
        </w:div>
        <w:div w:id="133751">
          <w:marLeft w:val="640"/>
          <w:marRight w:val="0"/>
          <w:marTop w:val="0"/>
          <w:marBottom w:val="0"/>
          <w:divBdr>
            <w:top w:val="none" w:sz="0" w:space="0" w:color="auto"/>
            <w:left w:val="none" w:sz="0" w:space="0" w:color="auto"/>
            <w:bottom w:val="none" w:sz="0" w:space="0" w:color="auto"/>
            <w:right w:val="none" w:sz="0" w:space="0" w:color="auto"/>
          </w:divBdr>
        </w:div>
        <w:div w:id="2031905230">
          <w:marLeft w:val="640"/>
          <w:marRight w:val="0"/>
          <w:marTop w:val="0"/>
          <w:marBottom w:val="0"/>
          <w:divBdr>
            <w:top w:val="none" w:sz="0" w:space="0" w:color="auto"/>
            <w:left w:val="none" w:sz="0" w:space="0" w:color="auto"/>
            <w:bottom w:val="none" w:sz="0" w:space="0" w:color="auto"/>
            <w:right w:val="none" w:sz="0" w:space="0" w:color="auto"/>
          </w:divBdr>
        </w:div>
        <w:div w:id="807671406">
          <w:marLeft w:val="640"/>
          <w:marRight w:val="0"/>
          <w:marTop w:val="0"/>
          <w:marBottom w:val="0"/>
          <w:divBdr>
            <w:top w:val="none" w:sz="0" w:space="0" w:color="auto"/>
            <w:left w:val="none" w:sz="0" w:space="0" w:color="auto"/>
            <w:bottom w:val="none" w:sz="0" w:space="0" w:color="auto"/>
            <w:right w:val="none" w:sz="0" w:space="0" w:color="auto"/>
          </w:divBdr>
        </w:div>
        <w:div w:id="139083126">
          <w:marLeft w:val="640"/>
          <w:marRight w:val="0"/>
          <w:marTop w:val="0"/>
          <w:marBottom w:val="0"/>
          <w:divBdr>
            <w:top w:val="none" w:sz="0" w:space="0" w:color="auto"/>
            <w:left w:val="none" w:sz="0" w:space="0" w:color="auto"/>
            <w:bottom w:val="none" w:sz="0" w:space="0" w:color="auto"/>
            <w:right w:val="none" w:sz="0" w:space="0" w:color="auto"/>
          </w:divBdr>
        </w:div>
        <w:div w:id="1819371207">
          <w:marLeft w:val="640"/>
          <w:marRight w:val="0"/>
          <w:marTop w:val="0"/>
          <w:marBottom w:val="0"/>
          <w:divBdr>
            <w:top w:val="none" w:sz="0" w:space="0" w:color="auto"/>
            <w:left w:val="none" w:sz="0" w:space="0" w:color="auto"/>
            <w:bottom w:val="none" w:sz="0" w:space="0" w:color="auto"/>
            <w:right w:val="none" w:sz="0" w:space="0" w:color="auto"/>
          </w:divBdr>
        </w:div>
        <w:div w:id="1968274244">
          <w:marLeft w:val="640"/>
          <w:marRight w:val="0"/>
          <w:marTop w:val="0"/>
          <w:marBottom w:val="0"/>
          <w:divBdr>
            <w:top w:val="none" w:sz="0" w:space="0" w:color="auto"/>
            <w:left w:val="none" w:sz="0" w:space="0" w:color="auto"/>
            <w:bottom w:val="none" w:sz="0" w:space="0" w:color="auto"/>
            <w:right w:val="none" w:sz="0" w:space="0" w:color="auto"/>
          </w:divBdr>
        </w:div>
        <w:div w:id="319772417">
          <w:marLeft w:val="640"/>
          <w:marRight w:val="0"/>
          <w:marTop w:val="0"/>
          <w:marBottom w:val="0"/>
          <w:divBdr>
            <w:top w:val="none" w:sz="0" w:space="0" w:color="auto"/>
            <w:left w:val="none" w:sz="0" w:space="0" w:color="auto"/>
            <w:bottom w:val="none" w:sz="0" w:space="0" w:color="auto"/>
            <w:right w:val="none" w:sz="0" w:space="0" w:color="auto"/>
          </w:divBdr>
        </w:div>
        <w:div w:id="1873959338">
          <w:marLeft w:val="640"/>
          <w:marRight w:val="0"/>
          <w:marTop w:val="0"/>
          <w:marBottom w:val="0"/>
          <w:divBdr>
            <w:top w:val="none" w:sz="0" w:space="0" w:color="auto"/>
            <w:left w:val="none" w:sz="0" w:space="0" w:color="auto"/>
            <w:bottom w:val="none" w:sz="0" w:space="0" w:color="auto"/>
            <w:right w:val="none" w:sz="0" w:space="0" w:color="auto"/>
          </w:divBdr>
        </w:div>
        <w:div w:id="2027905534">
          <w:marLeft w:val="640"/>
          <w:marRight w:val="0"/>
          <w:marTop w:val="0"/>
          <w:marBottom w:val="0"/>
          <w:divBdr>
            <w:top w:val="none" w:sz="0" w:space="0" w:color="auto"/>
            <w:left w:val="none" w:sz="0" w:space="0" w:color="auto"/>
            <w:bottom w:val="none" w:sz="0" w:space="0" w:color="auto"/>
            <w:right w:val="none" w:sz="0" w:space="0" w:color="auto"/>
          </w:divBdr>
        </w:div>
        <w:div w:id="1665740522">
          <w:marLeft w:val="640"/>
          <w:marRight w:val="0"/>
          <w:marTop w:val="0"/>
          <w:marBottom w:val="0"/>
          <w:divBdr>
            <w:top w:val="none" w:sz="0" w:space="0" w:color="auto"/>
            <w:left w:val="none" w:sz="0" w:space="0" w:color="auto"/>
            <w:bottom w:val="none" w:sz="0" w:space="0" w:color="auto"/>
            <w:right w:val="none" w:sz="0" w:space="0" w:color="auto"/>
          </w:divBdr>
        </w:div>
        <w:div w:id="1421021774">
          <w:marLeft w:val="640"/>
          <w:marRight w:val="0"/>
          <w:marTop w:val="0"/>
          <w:marBottom w:val="0"/>
          <w:divBdr>
            <w:top w:val="none" w:sz="0" w:space="0" w:color="auto"/>
            <w:left w:val="none" w:sz="0" w:space="0" w:color="auto"/>
            <w:bottom w:val="none" w:sz="0" w:space="0" w:color="auto"/>
            <w:right w:val="none" w:sz="0" w:space="0" w:color="auto"/>
          </w:divBdr>
        </w:div>
        <w:div w:id="992953180">
          <w:marLeft w:val="640"/>
          <w:marRight w:val="0"/>
          <w:marTop w:val="0"/>
          <w:marBottom w:val="0"/>
          <w:divBdr>
            <w:top w:val="none" w:sz="0" w:space="0" w:color="auto"/>
            <w:left w:val="none" w:sz="0" w:space="0" w:color="auto"/>
            <w:bottom w:val="none" w:sz="0" w:space="0" w:color="auto"/>
            <w:right w:val="none" w:sz="0" w:space="0" w:color="auto"/>
          </w:divBdr>
        </w:div>
        <w:div w:id="1325477153">
          <w:marLeft w:val="640"/>
          <w:marRight w:val="0"/>
          <w:marTop w:val="0"/>
          <w:marBottom w:val="0"/>
          <w:divBdr>
            <w:top w:val="none" w:sz="0" w:space="0" w:color="auto"/>
            <w:left w:val="none" w:sz="0" w:space="0" w:color="auto"/>
            <w:bottom w:val="none" w:sz="0" w:space="0" w:color="auto"/>
            <w:right w:val="none" w:sz="0" w:space="0" w:color="auto"/>
          </w:divBdr>
        </w:div>
        <w:div w:id="1605459893">
          <w:marLeft w:val="640"/>
          <w:marRight w:val="0"/>
          <w:marTop w:val="0"/>
          <w:marBottom w:val="0"/>
          <w:divBdr>
            <w:top w:val="none" w:sz="0" w:space="0" w:color="auto"/>
            <w:left w:val="none" w:sz="0" w:space="0" w:color="auto"/>
            <w:bottom w:val="none" w:sz="0" w:space="0" w:color="auto"/>
            <w:right w:val="none" w:sz="0" w:space="0" w:color="auto"/>
          </w:divBdr>
        </w:div>
        <w:div w:id="1155800366">
          <w:marLeft w:val="640"/>
          <w:marRight w:val="0"/>
          <w:marTop w:val="0"/>
          <w:marBottom w:val="0"/>
          <w:divBdr>
            <w:top w:val="none" w:sz="0" w:space="0" w:color="auto"/>
            <w:left w:val="none" w:sz="0" w:space="0" w:color="auto"/>
            <w:bottom w:val="none" w:sz="0" w:space="0" w:color="auto"/>
            <w:right w:val="none" w:sz="0" w:space="0" w:color="auto"/>
          </w:divBdr>
        </w:div>
        <w:div w:id="1856269142">
          <w:marLeft w:val="640"/>
          <w:marRight w:val="0"/>
          <w:marTop w:val="0"/>
          <w:marBottom w:val="0"/>
          <w:divBdr>
            <w:top w:val="none" w:sz="0" w:space="0" w:color="auto"/>
            <w:left w:val="none" w:sz="0" w:space="0" w:color="auto"/>
            <w:bottom w:val="none" w:sz="0" w:space="0" w:color="auto"/>
            <w:right w:val="none" w:sz="0" w:space="0" w:color="auto"/>
          </w:divBdr>
        </w:div>
        <w:div w:id="1669602272">
          <w:marLeft w:val="640"/>
          <w:marRight w:val="0"/>
          <w:marTop w:val="0"/>
          <w:marBottom w:val="0"/>
          <w:divBdr>
            <w:top w:val="none" w:sz="0" w:space="0" w:color="auto"/>
            <w:left w:val="none" w:sz="0" w:space="0" w:color="auto"/>
            <w:bottom w:val="none" w:sz="0" w:space="0" w:color="auto"/>
            <w:right w:val="none" w:sz="0" w:space="0" w:color="auto"/>
          </w:divBdr>
        </w:div>
        <w:div w:id="1838383005">
          <w:marLeft w:val="640"/>
          <w:marRight w:val="0"/>
          <w:marTop w:val="0"/>
          <w:marBottom w:val="0"/>
          <w:divBdr>
            <w:top w:val="none" w:sz="0" w:space="0" w:color="auto"/>
            <w:left w:val="none" w:sz="0" w:space="0" w:color="auto"/>
            <w:bottom w:val="none" w:sz="0" w:space="0" w:color="auto"/>
            <w:right w:val="none" w:sz="0" w:space="0" w:color="auto"/>
          </w:divBdr>
        </w:div>
        <w:div w:id="1513378374">
          <w:marLeft w:val="640"/>
          <w:marRight w:val="0"/>
          <w:marTop w:val="0"/>
          <w:marBottom w:val="0"/>
          <w:divBdr>
            <w:top w:val="none" w:sz="0" w:space="0" w:color="auto"/>
            <w:left w:val="none" w:sz="0" w:space="0" w:color="auto"/>
            <w:bottom w:val="none" w:sz="0" w:space="0" w:color="auto"/>
            <w:right w:val="none" w:sz="0" w:space="0" w:color="auto"/>
          </w:divBdr>
        </w:div>
        <w:div w:id="1979141566">
          <w:marLeft w:val="640"/>
          <w:marRight w:val="0"/>
          <w:marTop w:val="0"/>
          <w:marBottom w:val="0"/>
          <w:divBdr>
            <w:top w:val="none" w:sz="0" w:space="0" w:color="auto"/>
            <w:left w:val="none" w:sz="0" w:space="0" w:color="auto"/>
            <w:bottom w:val="none" w:sz="0" w:space="0" w:color="auto"/>
            <w:right w:val="none" w:sz="0" w:space="0" w:color="auto"/>
          </w:divBdr>
        </w:div>
        <w:div w:id="2145003629">
          <w:marLeft w:val="640"/>
          <w:marRight w:val="0"/>
          <w:marTop w:val="0"/>
          <w:marBottom w:val="0"/>
          <w:divBdr>
            <w:top w:val="none" w:sz="0" w:space="0" w:color="auto"/>
            <w:left w:val="none" w:sz="0" w:space="0" w:color="auto"/>
            <w:bottom w:val="none" w:sz="0" w:space="0" w:color="auto"/>
            <w:right w:val="none" w:sz="0" w:space="0" w:color="auto"/>
          </w:divBdr>
        </w:div>
        <w:div w:id="46880070">
          <w:marLeft w:val="640"/>
          <w:marRight w:val="0"/>
          <w:marTop w:val="0"/>
          <w:marBottom w:val="0"/>
          <w:divBdr>
            <w:top w:val="none" w:sz="0" w:space="0" w:color="auto"/>
            <w:left w:val="none" w:sz="0" w:space="0" w:color="auto"/>
            <w:bottom w:val="none" w:sz="0" w:space="0" w:color="auto"/>
            <w:right w:val="none" w:sz="0" w:space="0" w:color="auto"/>
          </w:divBdr>
        </w:div>
        <w:div w:id="1897622367">
          <w:marLeft w:val="640"/>
          <w:marRight w:val="0"/>
          <w:marTop w:val="0"/>
          <w:marBottom w:val="0"/>
          <w:divBdr>
            <w:top w:val="none" w:sz="0" w:space="0" w:color="auto"/>
            <w:left w:val="none" w:sz="0" w:space="0" w:color="auto"/>
            <w:bottom w:val="none" w:sz="0" w:space="0" w:color="auto"/>
            <w:right w:val="none" w:sz="0" w:space="0" w:color="auto"/>
          </w:divBdr>
        </w:div>
        <w:div w:id="908421972">
          <w:marLeft w:val="640"/>
          <w:marRight w:val="0"/>
          <w:marTop w:val="0"/>
          <w:marBottom w:val="0"/>
          <w:divBdr>
            <w:top w:val="none" w:sz="0" w:space="0" w:color="auto"/>
            <w:left w:val="none" w:sz="0" w:space="0" w:color="auto"/>
            <w:bottom w:val="none" w:sz="0" w:space="0" w:color="auto"/>
            <w:right w:val="none" w:sz="0" w:space="0" w:color="auto"/>
          </w:divBdr>
        </w:div>
        <w:div w:id="630205631">
          <w:marLeft w:val="640"/>
          <w:marRight w:val="0"/>
          <w:marTop w:val="0"/>
          <w:marBottom w:val="0"/>
          <w:divBdr>
            <w:top w:val="none" w:sz="0" w:space="0" w:color="auto"/>
            <w:left w:val="none" w:sz="0" w:space="0" w:color="auto"/>
            <w:bottom w:val="none" w:sz="0" w:space="0" w:color="auto"/>
            <w:right w:val="none" w:sz="0" w:space="0" w:color="auto"/>
          </w:divBdr>
        </w:div>
        <w:div w:id="885264247">
          <w:marLeft w:val="640"/>
          <w:marRight w:val="0"/>
          <w:marTop w:val="0"/>
          <w:marBottom w:val="0"/>
          <w:divBdr>
            <w:top w:val="none" w:sz="0" w:space="0" w:color="auto"/>
            <w:left w:val="none" w:sz="0" w:space="0" w:color="auto"/>
            <w:bottom w:val="none" w:sz="0" w:space="0" w:color="auto"/>
            <w:right w:val="none" w:sz="0" w:space="0" w:color="auto"/>
          </w:divBdr>
        </w:div>
        <w:div w:id="1504658610">
          <w:marLeft w:val="640"/>
          <w:marRight w:val="0"/>
          <w:marTop w:val="0"/>
          <w:marBottom w:val="0"/>
          <w:divBdr>
            <w:top w:val="none" w:sz="0" w:space="0" w:color="auto"/>
            <w:left w:val="none" w:sz="0" w:space="0" w:color="auto"/>
            <w:bottom w:val="none" w:sz="0" w:space="0" w:color="auto"/>
            <w:right w:val="none" w:sz="0" w:space="0" w:color="auto"/>
          </w:divBdr>
        </w:div>
        <w:div w:id="1779762723">
          <w:marLeft w:val="640"/>
          <w:marRight w:val="0"/>
          <w:marTop w:val="0"/>
          <w:marBottom w:val="0"/>
          <w:divBdr>
            <w:top w:val="none" w:sz="0" w:space="0" w:color="auto"/>
            <w:left w:val="none" w:sz="0" w:space="0" w:color="auto"/>
            <w:bottom w:val="none" w:sz="0" w:space="0" w:color="auto"/>
            <w:right w:val="none" w:sz="0" w:space="0" w:color="auto"/>
          </w:divBdr>
        </w:div>
        <w:div w:id="31006725">
          <w:marLeft w:val="640"/>
          <w:marRight w:val="0"/>
          <w:marTop w:val="0"/>
          <w:marBottom w:val="0"/>
          <w:divBdr>
            <w:top w:val="none" w:sz="0" w:space="0" w:color="auto"/>
            <w:left w:val="none" w:sz="0" w:space="0" w:color="auto"/>
            <w:bottom w:val="none" w:sz="0" w:space="0" w:color="auto"/>
            <w:right w:val="none" w:sz="0" w:space="0" w:color="auto"/>
          </w:divBdr>
        </w:div>
        <w:div w:id="1926112023">
          <w:marLeft w:val="640"/>
          <w:marRight w:val="0"/>
          <w:marTop w:val="0"/>
          <w:marBottom w:val="0"/>
          <w:divBdr>
            <w:top w:val="none" w:sz="0" w:space="0" w:color="auto"/>
            <w:left w:val="none" w:sz="0" w:space="0" w:color="auto"/>
            <w:bottom w:val="none" w:sz="0" w:space="0" w:color="auto"/>
            <w:right w:val="none" w:sz="0" w:space="0" w:color="auto"/>
          </w:divBdr>
        </w:div>
        <w:div w:id="1108046898">
          <w:marLeft w:val="640"/>
          <w:marRight w:val="0"/>
          <w:marTop w:val="0"/>
          <w:marBottom w:val="0"/>
          <w:divBdr>
            <w:top w:val="none" w:sz="0" w:space="0" w:color="auto"/>
            <w:left w:val="none" w:sz="0" w:space="0" w:color="auto"/>
            <w:bottom w:val="none" w:sz="0" w:space="0" w:color="auto"/>
            <w:right w:val="none" w:sz="0" w:space="0" w:color="auto"/>
          </w:divBdr>
        </w:div>
        <w:div w:id="1521774751">
          <w:marLeft w:val="640"/>
          <w:marRight w:val="0"/>
          <w:marTop w:val="0"/>
          <w:marBottom w:val="0"/>
          <w:divBdr>
            <w:top w:val="none" w:sz="0" w:space="0" w:color="auto"/>
            <w:left w:val="none" w:sz="0" w:space="0" w:color="auto"/>
            <w:bottom w:val="none" w:sz="0" w:space="0" w:color="auto"/>
            <w:right w:val="none" w:sz="0" w:space="0" w:color="auto"/>
          </w:divBdr>
        </w:div>
        <w:div w:id="791561662">
          <w:marLeft w:val="640"/>
          <w:marRight w:val="0"/>
          <w:marTop w:val="0"/>
          <w:marBottom w:val="0"/>
          <w:divBdr>
            <w:top w:val="none" w:sz="0" w:space="0" w:color="auto"/>
            <w:left w:val="none" w:sz="0" w:space="0" w:color="auto"/>
            <w:bottom w:val="none" w:sz="0" w:space="0" w:color="auto"/>
            <w:right w:val="none" w:sz="0" w:space="0" w:color="auto"/>
          </w:divBdr>
        </w:div>
        <w:div w:id="476456129">
          <w:marLeft w:val="640"/>
          <w:marRight w:val="0"/>
          <w:marTop w:val="0"/>
          <w:marBottom w:val="0"/>
          <w:divBdr>
            <w:top w:val="none" w:sz="0" w:space="0" w:color="auto"/>
            <w:left w:val="none" w:sz="0" w:space="0" w:color="auto"/>
            <w:bottom w:val="none" w:sz="0" w:space="0" w:color="auto"/>
            <w:right w:val="none" w:sz="0" w:space="0" w:color="auto"/>
          </w:divBdr>
        </w:div>
        <w:div w:id="613055747">
          <w:marLeft w:val="640"/>
          <w:marRight w:val="0"/>
          <w:marTop w:val="0"/>
          <w:marBottom w:val="0"/>
          <w:divBdr>
            <w:top w:val="none" w:sz="0" w:space="0" w:color="auto"/>
            <w:left w:val="none" w:sz="0" w:space="0" w:color="auto"/>
            <w:bottom w:val="none" w:sz="0" w:space="0" w:color="auto"/>
            <w:right w:val="none" w:sz="0" w:space="0" w:color="auto"/>
          </w:divBdr>
        </w:div>
        <w:div w:id="280654584">
          <w:marLeft w:val="640"/>
          <w:marRight w:val="0"/>
          <w:marTop w:val="0"/>
          <w:marBottom w:val="0"/>
          <w:divBdr>
            <w:top w:val="none" w:sz="0" w:space="0" w:color="auto"/>
            <w:left w:val="none" w:sz="0" w:space="0" w:color="auto"/>
            <w:bottom w:val="none" w:sz="0" w:space="0" w:color="auto"/>
            <w:right w:val="none" w:sz="0" w:space="0" w:color="auto"/>
          </w:divBdr>
        </w:div>
        <w:div w:id="889924099">
          <w:marLeft w:val="640"/>
          <w:marRight w:val="0"/>
          <w:marTop w:val="0"/>
          <w:marBottom w:val="0"/>
          <w:divBdr>
            <w:top w:val="none" w:sz="0" w:space="0" w:color="auto"/>
            <w:left w:val="none" w:sz="0" w:space="0" w:color="auto"/>
            <w:bottom w:val="none" w:sz="0" w:space="0" w:color="auto"/>
            <w:right w:val="none" w:sz="0" w:space="0" w:color="auto"/>
          </w:divBdr>
        </w:div>
        <w:div w:id="1143355949">
          <w:marLeft w:val="640"/>
          <w:marRight w:val="0"/>
          <w:marTop w:val="0"/>
          <w:marBottom w:val="0"/>
          <w:divBdr>
            <w:top w:val="none" w:sz="0" w:space="0" w:color="auto"/>
            <w:left w:val="none" w:sz="0" w:space="0" w:color="auto"/>
            <w:bottom w:val="none" w:sz="0" w:space="0" w:color="auto"/>
            <w:right w:val="none" w:sz="0" w:space="0" w:color="auto"/>
          </w:divBdr>
        </w:div>
        <w:div w:id="1457289355">
          <w:marLeft w:val="640"/>
          <w:marRight w:val="0"/>
          <w:marTop w:val="0"/>
          <w:marBottom w:val="0"/>
          <w:divBdr>
            <w:top w:val="none" w:sz="0" w:space="0" w:color="auto"/>
            <w:left w:val="none" w:sz="0" w:space="0" w:color="auto"/>
            <w:bottom w:val="none" w:sz="0" w:space="0" w:color="auto"/>
            <w:right w:val="none" w:sz="0" w:space="0" w:color="auto"/>
          </w:divBdr>
        </w:div>
        <w:div w:id="442504121">
          <w:marLeft w:val="640"/>
          <w:marRight w:val="0"/>
          <w:marTop w:val="0"/>
          <w:marBottom w:val="0"/>
          <w:divBdr>
            <w:top w:val="none" w:sz="0" w:space="0" w:color="auto"/>
            <w:left w:val="none" w:sz="0" w:space="0" w:color="auto"/>
            <w:bottom w:val="none" w:sz="0" w:space="0" w:color="auto"/>
            <w:right w:val="none" w:sz="0" w:space="0" w:color="auto"/>
          </w:divBdr>
        </w:div>
        <w:div w:id="885067031">
          <w:marLeft w:val="640"/>
          <w:marRight w:val="0"/>
          <w:marTop w:val="0"/>
          <w:marBottom w:val="0"/>
          <w:divBdr>
            <w:top w:val="none" w:sz="0" w:space="0" w:color="auto"/>
            <w:left w:val="none" w:sz="0" w:space="0" w:color="auto"/>
            <w:bottom w:val="none" w:sz="0" w:space="0" w:color="auto"/>
            <w:right w:val="none" w:sz="0" w:space="0" w:color="auto"/>
          </w:divBdr>
        </w:div>
        <w:div w:id="855387572">
          <w:marLeft w:val="640"/>
          <w:marRight w:val="0"/>
          <w:marTop w:val="0"/>
          <w:marBottom w:val="0"/>
          <w:divBdr>
            <w:top w:val="none" w:sz="0" w:space="0" w:color="auto"/>
            <w:left w:val="none" w:sz="0" w:space="0" w:color="auto"/>
            <w:bottom w:val="none" w:sz="0" w:space="0" w:color="auto"/>
            <w:right w:val="none" w:sz="0" w:space="0" w:color="auto"/>
          </w:divBdr>
        </w:div>
        <w:div w:id="1814978514">
          <w:marLeft w:val="640"/>
          <w:marRight w:val="0"/>
          <w:marTop w:val="0"/>
          <w:marBottom w:val="0"/>
          <w:divBdr>
            <w:top w:val="none" w:sz="0" w:space="0" w:color="auto"/>
            <w:left w:val="none" w:sz="0" w:space="0" w:color="auto"/>
            <w:bottom w:val="none" w:sz="0" w:space="0" w:color="auto"/>
            <w:right w:val="none" w:sz="0" w:space="0" w:color="auto"/>
          </w:divBdr>
        </w:div>
        <w:div w:id="768625538">
          <w:marLeft w:val="640"/>
          <w:marRight w:val="0"/>
          <w:marTop w:val="0"/>
          <w:marBottom w:val="0"/>
          <w:divBdr>
            <w:top w:val="none" w:sz="0" w:space="0" w:color="auto"/>
            <w:left w:val="none" w:sz="0" w:space="0" w:color="auto"/>
            <w:bottom w:val="none" w:sz="0" w:space="0" w:color="auto"/>
            <w:right w:val="none" w:sz="0" w:space="0" w:color="auto"/>
          </w:divBdr>
        </w:div>
        <w:div w:id="1354843265">
          <w:marLeft w:val="640"/>
          <w:marRight w:val="0"/>
          <w:marTop w:val="0"/>
          <w:marBottom w:val="0"/>
          <w:divBdr>
            <w:top w:val="none" w:sz="0" w:space="0" w:color="auto"/>
            <w:left w:val="none" w:sz="0" w:space="0" w:color="auto"/>
            <w:bottom w:val="none" w:sz="0" w:space="0" w:color="auto"/>
            <w:right w:val="none" w:sz="0" w:space="0" w:color="auto"/>
          </w:divBdr>
        </w:div>
        <w:div w:id="458108281">
          <w:marLeft w:val="640"/>
          <w:marRight w:val="0"/>
          <w:marTop w:val="0"/>
          <w:marBottom w:val="0"/>
          <w:divBdr>
            <w:top w:val="none" w:sz="0" w:space="0" w:color="auto"/>
            <w:left w:val="none" w:sz="0" w:space="0" w:color="auto"/>
            <w:bottom w:val="none" w:sz="0" w:space="0" w:color="auto"/>
            <w:right w:val="none" w:sz="0" w:space="0" w:color="auto"/>
          </w:divBdr>
        </w:div>
        <w:div w:id="432172275">
          <w:marLeft w:val="640"/>
          <w:marRight w:val="0"/>
          <w:marTop w:val="0"/>
          <w:marBottom w:val="0"/>
          <w:divBdr>
            <w:top w:val="none" w:sz="0" w:space="0" w:color="auto"/>
            <w:left w:val="none" w:sz="0" w:space="0" w:color="auto"/>
            <w:bottom w:val="none" w:sz="0" w:space="0" w:color="auto"/>
            <w:right w:val="none" w:sz="0" w:space="0" w:color="auto"/>
          </w:divBdr>
        </w:div>
        <w:div w:id="1577788885">
          <w:marLeft w:val="640"/>
          <w:marRight w:val="0"/>
          <w:marTop w:val="0"/>
          <w:marBottom w:val="0"/>
          <w:divBdr>
            <w:top w:val="none" w:sz="0" w:space="0" w:color="auto"/>
            <w:left w:val="none" w:sz="0" w:space="0" w:color="auto"/>
            <w:bottom w:val="none" w:sz="0" w:space="0" w:color="auto"/>
            <w:right w:val="none" w:sz="0" w:space="0" w:color="auto"/>
          </w:divBdr>
        </w:div>
        <w:div w:id="1840731483">
          <w:marLeft w:val="640"/>
          <w:marRight w:val="0"/>
          <w:marTop w:val="0"/>
          <w:marBottom w:val="0"/>
          <w:divBdr>
            <w:top w:val="none" w:sz="0" w:space="0" w:color="auto"/>
            <w:left w:val="none" w:sz="0" w:space="0" w:color="auto"/>
            <w:bottom w:val="none" w:sz="0" w:space="0" w:color="auto"/>
            <w:right w:val="none" w:sz="0" w:space="0" w:color="auto"/>
          </w:divBdr>
        </w:div>
        <w:div w:id="947660851">
          <w:marLeft w:val="640"/>
          <w:marRight w:val="0"/>
          <w:marTop w:val="0"/>
          <w:marBottom w:val="0"/>
          <w:divBdr>
            <w:top w:val="none" w:sz="0" w:space="0" w:color="auto"/>
            <w:left w:val="none" w:sz="0" w:space="0" w:color="auto"/>
            <w:bottom w:val="none" w:sz="0" w:space="0" w:color="auto"/>
            <w:right w:val="none" w:sz="0" w:space="0" w:color="auto"/>
          </w:divBdr>
        </w:div>
        <w:div w:id="945387306">
          <w:marLeft w:val="640"/>
          <w:marRight w:val="0"/>
          <w:marTop w:val="0"/>
          <w:marBottom w:val="0"/>
          <w:divBdr>
            <w:top w:val="none" w:sz="0" w:space="0" w:color="auto"/>
            <w:left w:val="none" w:sz="0" w:space="0" w:color="auto"/>
            <w:bottom w:val="none" w:sz="0" w:space="0" w:color="auto"/>
            <w:right w:val="none" w:sz="0" w:space="0" w:color="auto"/>
          </w:divBdr>
        </w:div>
        <w:div w:id="854077665">
          <w:marLeft w:val="640"/>
          <w:marRight w:val="0"/>
          <w:marTop w:val="0"/>
          <w:marBottom w:val="0"/>
          <w:divBdr>
            <w:top w:val="none" w:sz="0" w:space="0" w:color="auto"/>
            <w:left w:val="none" w:sz="0" w:space="0" w:color="auto"/>
            <w:bottom w:val="none" w:sz="0" w:space="0" w:color="auto"/>
            <w:right w:val="none" w:sz="0" w:space="0" w:color="auto"/>
          </w:divBdr>
        </w:div>
        <w:div w:id="1265336221">
          <w:marLeft w:val="640"/>
          <w:marRight w:val="0"/>
          <w:marTop w:val="0"/>
          <w:marBottom w:val="0"/>
          <w:divBdr>
            <w:top w:val="none" w:sz="0" w:space="0" w:color="auto"/>
            <w:left w:val="none" w:sz="0" w:space="0" w:color="auto"/>
            <w:bottom w:val="none" w:sz="0" w:space="0" w:color="auto"/>
            <w:right w:val="none" w:sz="0" w:space="0" w:color="auto"/>
          </w:divBdr>
        </w:div>
        <w:div w:id="1624534347">
          <w:marLeft w:val="640"/>
          <w:marRight w:val="0"/>
          <w:marTop w:val="0"/>
          <w:marBottom w:val="0"/>
          <w:divBdr>
            <w:top w:val="none" w:sz="0" w:space="0" w:color="auto"/>
            <w:left w:val="none" w:sz="0" w:space="0" w:color="auto"/>
            <w:bottom w:val="none" w:sz="0" w:space="0" w:color="auto"/>
            <w:right w:val="none" w:sz="0" w:space="0" w:color="auto"/>
          </w:divBdr>
        </w:div>
        <w:div w:id="32848425">
          <w:marLeft w:val="640"/>
          <w:marRight w:val="0"/>
          <w:marTop w:val="0"/>
          <w:marBottom w:val="0"/>
          <w:divBdr>
            <w:top w:val="none" w:sz="0" w:space="0" w:color="auto"/>
            <w:left w:val="none" w:sz="0" w:space="0" w:color="auto"/>
            <w:bottom w:val="none" w:sz="0" w:space="0" w:color="auto"/>
            <w:right w:val="none" w:sz="0" w:space="0" w:color="auto"/>
          </w:divBdr>
        </w:div>
        <w:div w:id="1612087169">
          <w:marLeft w:val="640"/>
          <w:marRight w:val="0"/>
          <w:marTop w:val="0"/>
          <w:marBottom w:val="0"/>
          <w:divBdr>
            <w:top w:val="none" w:sz="0" w:space="0" w:color="auto"/>
            <w:left w:val="none" w:sz="0" w:space="0" w:color="auto"/>
            <w:bottom w:val="none" w:sz="0" w:space="0" w:color="auto"/>
            <w:right w:val="none" w:sz="0" w:space="0" w:color="auto"/>
          </w:divBdr>
        </w:div>
        <w:div w:id="436023873">
          <w:marLeft w:val="640"/>
          <w:marRight w:val="0"/>
          <w:marTop w:val="0"/>
          <w:marBottom w:val="0"/>
          <w:divBdr>
            <w:top w:val="none" w:sz="0" w:space="0" w:color="auto"/>
            <w:left w:val="none" w:sz="0" w:space="0" w:color="auto"/>
            <w:bottom w:val="none" w:sz="0" w:space="0" w:color="auto"/>
            <w:right w:val="none" w:sz="0" w:space="0" w:color="auto"/>
          </w:divBdr>
        </w:div>
        <w:div w:id="2026517890">
          <w:marLeft w:val="640"/>
          <w:marRight w:val="0"/>
          <w:marTop w:val="0"/>
          <w:marBottom w:val="0"/>
          <w:divBdr>
            <w:top w:val="none" w:sz="0" w:space="0" w:color="auto"/>
            <w:left w:val="none" w:sz="0" w:space="0" w:color="auto"/>
            <w:bottom w:val="none" w:sz="0" w:space="0" w:color="auto"/>
            <w:right w:val="none" w:sz="0" w:space="0" w:color="auto"/>
          </w:divBdr>
        </w:div>
        <w:div w:id="1661273983">
          <w:marLeft w:val="640"/>
          <w:marRight w:val="0"/>
          <w:marTop w:val="0"/>
          <w:marBottom w:val="0"/>
          <w:divBdr>
            <w:top w:val="none" w:sz="0" w:space="0" w:color="auto"/>
            <w:left w:val="none" w:sz="0" w:space="0" w:color="auto"/>
            <w:bottom w:val="none" w:sz="0" w:space="0" w:color="auto"/>
            <w:right w:val="none" w:sz="0" w:space="0" w:color="auto"/>
          </w:divBdr>
        </w:div>
        <w:div w:id="522743496">
          <w:marLeft w:val="640"/>
          <w:marRight w:val="0"/>
          <w:marTop w:val="0"/>
          <w:marBottom w:val="0"/>
          <w:divBdr>
            <w:top w:val="none" w:sz="0" w:space="0" w:color="auto"/>
            <w:left w:val="none" w:sz="0" w:space="0" w:color="auto"/>
            <w:bottom w:val="none" w:sz="0" w:space="0" w:color="auto"/>
            <w:right w:val="none" w:sz="0" w:space="0" w:color="auto"/>
          </w:divBdr>
        </w:div>
        <w:div w:id="113985106">
          <w:marLeft w:val="640"/>
          <w:marRight w:val="0"/>
          <w:marTop w:val="0"/>
          <w:marBottom w:val="0"/>
          <w:divBdr>
            <w:top w:val="none" w:sz="0" w:space="0" w:color="auto"/>
            <w:left w:val="none" w:sz="0" w:space="0" w:color="auto"/>
            <w:bottom w:val="none" w:sz="0" w:space="0" w:color="auto"/>
            <w:right w:val="none" w:sz="0" w:space="0" w:color="auto"/>
          </w:divBdr>
        </w:div>
        <w:div w:id="1175653632">
          <w:marLeft w:val="640"/>
          <w:marRight w:val="0"/>
          <w:marTop w:val="0"/>
          <w:marBottom w:val="0"/>
          <w:divBdr>
            <w:top w:val="none" w:sz="0" w:space="0" w:color="auto"/>
            <w:left w:val="none" w:sz="0" w:space="0" w:color="auto"/>
            <w:bottom w:val="none" w:sz="0" w:space="0" w:color="auto"/>
            <w:right w:val="none" w:sz="0" w:space="0" w:color="auto"/>
          </w:divBdr>
        </w:div>
        <w:div w:id="1155149106">
          <w:marLeft w:val="640"/>
          <w:marRight w:val="0"/>
          <w:marTop w:val="0"/>
          <w:marBottom w:val="0"/>
          <w:divBdr>
            <w:top w:val="none" w:sz="0" w:space="0" w:color="auto"/>
            <w:left w:val="none" w:sz="0" w:space="0" w:color="auto"/>
            <w:bottom w:val="none" w:sz="0" w:space="0" w:color="auto"/>
            <w:right w:val="none" w:sz="0" w:space="0" w:color="auto"/>
          </w:divBdr>
        </w:div>
        <w:div w:id="2104952654">
          <w:marLeft w:val="640"/>
          <w:marRight w:val="0"/>
          <w:marTop w:val="0"/>
          <w:marBottom w:val="0"/>
          <w:divBdr>
            <w:top w:val="none" w:sz="0" w:space="0" w:color="auto"/>
            <w:left w:val="none" w:sz="0" w:space="0" w:color="auto"/>
            <w:bottom w:val="none" w:sz="0" w:space="0" w:color="auto"/>
            <w:right w:val="none" w:sz="0" w:space="0" w:color="auto"/>
          </w:divBdr>
        </w:div>
        <w:div w:id="1160191877">
          <w:marLeft w:val="640"/>
          <w:marRight w:val="0"/>
          <w:marTop w:val="0"/>
          <w:marBottom w:val="0"/>
          <w:divBdr>
            <w:top w:val="none" w:sz="0" w:space="0" w:color="auto"/>
            <w:left w:val="none" w:sz="0" w:space="0" w:color="auto"/>
            <w:bottom w:val="none" w:sz="0" w:space="0" w:color="auto"/>
            <w:right w:val="none" w:sz="0" w:space="0" w:color="auto"/>
          </w:divBdr>
        </w:div>
        <w:div w:id="1265723320">
          <w:marLeft w:val="640"/>
          <w:marRight w:val="0"/>
          <w:marTop w:val="0"/>
          <w:marBottom w:val="0"/>
          <w:divBdr>
            <w:top w:val="none" w:sz="0" w:space="0" w:color="auto"/>
            <w:left w:val="none" w:sz="0" w:space="0" w:color="auto"/>
            <w:bottom w:val="none" w:sz="0" w:space="0" w:color="auto"/>
            <w:right w:val="none" w:sz="0" w:space="0" w:color="auto"/>
          </w:divBdr>
        </w:div>
        <w:div w:id="769130579">
          <w:marLeft w:val="640"/>
          <w:marRight w:val="0"/>
          <w:marTop w:val="0"/>
          <w:marBottom w:val="0"/>
          <w:divBdr>
            <w:top w:val="none" w:sz="0" w:space="0" w:color="auto"/>
            <w:left w:val="none" w:sz="0" w:space="0" w:color="auto"/>
            <w:bottom w:val="none" w:sz="0" w:space="0" w:color="auto"/>
            <w:right w:val="none" w:sz="0" w:space="0" w:color="auto"/>
          </w:divBdr>
        </w:div>
        <w:div w:id="1717117170">
          <w:marLeft w:val="640"/>
          <w:marRight w:val="0"/>
          <w:marTop w:val="0"/>
          <w:marBottom w:val="0"/>
          <w:divBdr>
            <w:top w:val="none" w:sz="0" w:space="0" w:color="auto"/>
            <w:left w:val="none" w:sz="0" w:space="0" w:color="auto"/>
            <w:bottom w:val="none" w:sz="0" w:space="0" w:color="auto"/>
            <w:right w:val="none" w:sz="0" w:space="0" w:color="auto"/>
          </w:divBdr>
        </w:div>
        <w:div w:id="1884705472">
          <w:marLeft w:val="640"/>
          <w:marRight w:val="0"/>
          <w:marTop w:val="0"/>
          <w:marBottom w:val="0"/>
          <w:divBdr>
            <w:top w:val="none" w:sz="0" w:space="0" w:color="auto"/>
            <w:left w:val="none" w:sz="0" w:space="0" w:color="auto"/>
            <w:bottom w:val="none" w:sz="0" w:space="0" w:color="auto"/>
            <w:right w:val="none" w:sz="0" w:space="0" w:color="auto"/>
          </w:divBdr>
        </w:div>
        <w:div w:id="927301346">
          <w:marLeft w:val="640"/>
          <w:marRight w:val="0"/>
          <w:marTop w:val="0"/>
          <w:marBottom w:val="0"/>
          <w:divBdr>
            <w:top w:val="none" w:sz="0" w:space="0" w:color="auto"/>
            <w:left w:val="none" w:sz="0" w:space="0" w:color="auto"/>
            <w:bottom w:val="none" w:sz="0" w:space="0" w:color="auto"/>
            <w:right w:val="none" w:sz="0" w:space="0" w:color="auto"/>
          </w:divBdr>
        </w:div>
        <w:div w:id="1340422267">
          <w:marLeft w:val="640"/>
          <w:marRight w:val="0"/>
          <w:marTop w:val="0"/>
          <w:marBottom w:val="0"/>
          <w:divBdr>
            <w:top w:val="none" w:sz="0" w:space="0" w:color="auto"/>
            <w:left w:val="none" w:sz="0" w:space="0" w:color="auto"/>
            <w:bottom w:val="none" w:sz="0" w:space="0" w:color="auto"/>
            <w:right w:val="none" w:sz="0" w:space="0" w:color="auto"/>
          </w:divBdr>
        </w:div>
        <w:div w:id="1389838030">
          <w:marLeft w:val="640"/>
          <w:marRight w:val="0"/>
          <w:marTop w:val="0"/>
          <w:marBottom w:val="0"/>
          <w:divBdr>
            <w:top w:val="none" w:sz="0" w:space="0" w:color="auto"/>
            <w:left w:val="none" w:sz="0" w:space="0" w:color="auto"/>
            <w:bottom w:val="none" w:sz="0" w:space="0" w:color="auto"/>
            <w:right w:val="none" w:sz="0" w:space="0" w:color="auto"/>
          </w:divBdr>
        </w:div>
        <w:div w:id="123041840">
          <w:marLeft w:val="640"/>
          <w:marRight w:val="0"/>
          <w:marTop w:val="0"/>
          <w:marBottom w:val="0"/>
          <w:divBdr>
            <w:top w:val="none" w:sz="0" w:space="0" w:color="auto"/>
            <w:left w:val="none" w:sz="0" w:space="0" w:color="auto"/>
            <w:bottom w:val="none" w:sz="0" w:space="0" w:color="auto"/>
            <w:right w:val="none" w:sz="0" w:space="0" w:color="auto"/>
          </w:divBdr>
        </w:div>
        <w:div w:id="2029718688">
          <w:marLeft w:val="640"/>
          <w:marRight w:val="0"/>
          <w:marTop w:val="0"/>
          <w:marBottom w:val="0"/>
          <w:divBdr>
            <w:top w:val="none" w:sz="0" w:space="0" w:color="auto"/>
            <w:left w:val="none" w:sz="0" w:space="0" w:color="auto"/>
            <w:bottom w:val="none" w:sz="0" w:space="0" w:color="auto"/>
            <w:right w:val="none" w:sz="0" w:space="0" w:color="auto"/>
          </w:divBdr>
        </w:div>
        <w:div w:id="1705255564">
          <w:marLeft w:val="640"/>
          <w:marRight w:val="0"/>
          <w:marTop w:val="0"/>
          <w:marBottom w:val="0"/>
          <w:divBdr>
            <w:top w:val="none" w:sz="0" w:space="0" w:color="auto"/>
            <w:left w:val="none" w:sz="0" w:space="0" w:color="auto"/>
            <w:bottom w:val="none" w:sz="0" w:space="0" w:color="auto"/>
            <w:right w:val="none" w:sz="0" w:space="0" w:color="auto"/>
          </w:divBdr>
        </w:div>
        <w:div w:id="1534074421">
          <w:marLeft w:val="640"/>
          <w:marRight w:val="0"/>
          <w:marTop w:val="0"/>
          <w:marBottom w:val="0"/>
          <w:divBdr>
            <w:top w:val="none" w:sz="0" w:space="0" w:color="auto"/>
            <w:left w:val="none" w:sz="0" w:space="0" w:color="auto"/>
            <w:bottom w:val="none" w:sz="0" w:space="0" w:color="auto"/>
            <w:right w:val="none" w:sz="0" w:space="0" w:color="auto"/>
          </w:divBdr>
        </w:div>
        <w:div w:id="1498497765">
          <w:marLeft w:val="640"/>
          <w:marRight w:val="0"/>
          <w:marTop w:val="0"/>
          <w:marBottom w:val="0"/>
          <w:divBdr>
            <w:top w:val="none" w:sz="0" w:space="0" w:color="auto"/>
            <w:left w:val="none" w:sz="0" w:space="0" w:color="auto"/>
            <w:bottom w:val="none" w:sz="0" w:space="0" w:color="auto"/>
            <w:right w:val="none" w:sz="0" w:space="0" w:color="auto"/>
          </w:divBdr>
        </w:div>
        <w:div w:id="1825662405">
          <w:marLeft w:val="640"/>
          <w:marRight w:val="0"/>
          <w:marTop w:val="0"/>
          <w:marBottom w:val="0"/>
          <w:divBdr>
            <w:top w:val="none" w:sz="0" w:space="0" w:color="auto"/>
            <w:left w:val="none" w:sz="0" w:space="0" w:color="auto"/>
            <w:bottom w:val="none" w:sz="0" w:space="0" w:color="auto"/>
            <w:right w:val="none" w:sz="0" w:space="0" w:color="auto"/>
          </w:divBdr>
        </w:div>
        <w:div w:id="1547912432">
          <w:marLeft w:val="640"/>
          <w:marRight w:val="0"/>
          <w:marTop w:val="0"/>
          <w:marBottom w:val="0"/>
          <w:divBdr>
            <w:top w:val="none" w:sz="0" w:space="0" w:color="auto"/>
            <w:left w:val="none" w:sz="0" w:space="0" w:color="auto"/>
            <w:bottom w:val="none" w:sz="0" w:space="0" w:color="auto"/>
            <w:right w:val="none" w:sz="0" w:space="0" w:color="auto"/>
          </w:divBdr>
        </w:div>
        <w:div w:id="1150366492">
          <w:marLeft w:val="640"/>
          <w:marRight w:val="0"/>
          <w:marTop w:val="0"/>
          <w:marBottom w:val="0"/>
          <w:divBdr>
            <w:top w:val="none" w:sz="0" w:space="0" w:color="auto"/>
            <w:left w:val="none" w:sz="0" w:space="0" w:color="auto"/>
            <w:bottom w:val="none" w:sz="0" w:space="0" w:color="auto"/>
            <w:right w:val="none" w:sz="0" w:space="0" w:color="auto"/>
          </w:divBdr>
        </w:div>
        <w:div w:id="1559052524">
          <w:marLeft w:val="640"/>
          <w:marRight w:val="0"/>
          <w:marTop w:val="0"/>
          <w:marBottom w:val="0"/>
          <w:divBdr>
            <w:top w:val="none" w:sz="0" w:space="0" w:color="auto"/>
            <w:left w:val="none" w:sz="0" w:space="0" w:color="auto"/>
            <w:bottom w:val="none" w:sz="0" w:space="0" w:color="auto"/>
            <w:right w:val="none" w:sz="0" w:space="0" w:color="auto"/>
          </w:divBdr>
        </w:div>
        <w:div w:id="1065882752">
          <w:marLeft w:val="640"/>
          <w:marRight w:val="0"/>
          <w:marTop w:val="0"/>
          <w:marBottom w:val="0"/>
          <w:divBdr>
            <w:top w:val="none" w:sz="0" w:space="0" w:color="auto"/>
            <w:left w:val="none" w:sz="0" w:space="0" w:color="auto"/>
            <w:bottom w:val="none" w:sz="0" w:space="0" w:color="auto"/>
            <w:right w:val="none" w:sz="0" w:space="0" w:color="auto"/>
          </w:divBdr>
        </w:div>
        <w:div w:id="23023912">
          <w:marLeft w:val="640"/>
          <w:marRight w:val="0"/>
          <w:marTop w:val="0"/>
          <w:marBottom w:val="0"/>
          <w:divBdr>
            <w:top w:val="none" w:sz="0" w:space="0" w:color="auto"/>
            <w:left w:val="none" w:sz="0" w:space="0" w:color="auto"/>
            <w:bottom w:val="none" w:sz="0" w:space="0" w:color="auto"/>
            <w:right w:val="none" w:sz="0" w:space="0" w:color="auto"/>
          </w:divBdr>
        </w:div>
        <w:div w:id="97415360">
          <w:marLeft w:val="640"/>
          <w:marRight w:val="0"/>
          <w:marTop w:val="0"/>
          <w:marBottom w:val="0"/>
          <w:divBdr>
            <w:top w:val="none" w:sz="0" w:space="0" w:color="auto"/>
            <w:left w:val="none" w:sz="0" w:space="0" w:color="auto"/>
            <w:bottom w:val="none" w:sz="0" w:space="0" w:color="auto"/>
            <w:right w:val="none" w:sz="0" w:space="0" w:color="auto"/>
          </w:divBdr>
        </w:div>
        <w:div w:id="395933239">
          <w:marLeft w:val="640"/>
          <w:marRight w:val="0"/>
          <w:marTop w:val="0"/>
          <w:marBottom w:val="0"/>
          <w:divBdr>
            <w:top w:val="none" w:sz="0" w:space="0" w:color="auto"/>
            <w:left w:val="none" w:sz="0" w:space="0" w:color="auto"/>
            <w:bottom w:val="none" w:sz="0" w:space="0" w:color="auto"/>
            <w:right w:val="none" w:sz="0" w:space="0" w:color="auto"/>
          </w:divBdr>
        </w:div>
        <w:div w:id="1193498553">
          <w:marLeft w:val="640"/>
          <w:marRight w:val="0"/>
          <w:marTop w:val="0"/>
          <w:marBottom w:val="0"/>
          <w:divBdr>
            <w:top w:val="none" w:sz="0" w:space="0" w:color="auto"/>
            <w:left w:val="none" w:sz="0" w:space="0" w:color="auto"/>
            <w:bottom w:val="none" w:sz="0" w:space="0" w:color="auto"/>
            <w:right w:val="none" w:sz="0" w:space="0" w:color="auto"/>
          </w:divBdr>
        </w:div>
        <w:div w:id="148444521">
          <w:marLeft w:val="640"/>
          <w:marRight w:val="0"/>
          <w:marTop w:val="0"/>
          <w:marBottom w:val="0"/>
          <w:divBdr>
            <w:top w:val="none" w:sz="0" w:space="0" w:color="auto"/>
            <w:left w:val="none" w:sz="0" w:space="0" w:color="auto"/>
            <w:bottom w:val="none" w:sz="0" w:space="0" w:color="auto"/>
            <w:right w:val="none" w:sz="0" w:space="0" w:color="auto"/>
          </w:divBdr>
        </w:div>
        <w:div w:id="2102678654">
          <w:marLeft w:val="640"/>
          <w:marRight w:val="0"/>
          <w:marTop w:val="0"/>
          <w:marBottom w:val="0"/>
          <w:divBdr>
            <w:top w:val="none" w:sz="0" w:space="0" w:color="auto"/>
            <w:left w:val="none" w:sz="0" w:space="0" w:color="auto"/>
            <w:bottom w:val="none" w:sz="0" w:space="0" w:color="auto"/>
            <w:right w:val="none" w:sz="0" w:space="0" w:color="auto"/>
          </w:divBdr>
        </w:div>
      </w:divsChild>
    </w:div>
    <w:div w:id="2119524361">
      <w:bodyDiv w:val="1"/>
      <w:marLeft w:val="0"/>
      <w:marRight w:val="0"/>
      <w:marTop w:val="0"/>
      <w:marBottom w:val="0"/>
      <w:divBdr>
        <w:top w:val="none" w:sz="0" w:space="0" w:color="auto"/>
        <w:left w:val="none" w:sz="0" w:space="0" w:color="auto"/>
        <w:bottom w:val="none" w:sz="0" w:space="0" w:color="auto"/>
        <w:right w:val="none" w:sz="0" w:space="0" w:color="auto"/>
      </w:divBdr>
      <w:divsChild>
        <w:div w:id="1157722362">
          <w:marLeft w:val="640"/>
          <w:marRight w:val="0"/>
          <w:marTop w:val="0"/>
          <w:marBottom w:val="0"/>
          <w:divBdr>
            <w:top w:val="none" w:sz="0" w:space="0" w:color="auto"/>
            <w:left w:val="none" w:sz="0" w:space="0" w:color="auto"/>
            <w:bottom w:val="none" w:sz="0" w:space="0" w:color="auto"/>
            <w:right w:val="none" w:sz="0" w:space="0" w:color="auto"/>
          </w:divBdr>
        </w:div>
        <w:div w:id="1648823383">
          <w:marLeft w:val="640"/>
          <w:marRight w:val="0"/>
          <w:marTop w:val="0"/>
          <w:marBottom w:val="0"/>
          <w:divBdr>
            <w:top w:val="none" w:sz="0" w:space="0" w:color="auto"/>
            <w:left w:val="none" w:sz="0" w:space="0" w:color="auto"/>
            <w:bottom w:val="none" w:sz="0" w:space="0" w:color="auto"/>
            <w:right w:val="none" w:sz="0" w:space="0" w:color="auto"/>
          </w:divBdr>
        </w:div>
        <w:div w:id="2119257650">
          <w:marLeft w:val="640"/>
          <w:marRight w:val="0"/>
          <w:marTop w:val="0"/>
          <w:marBottom w:val="0"/>
          <w:divBdr>
            <w:top w:val="none" w:sz="0" w:space="0" w:color="auto"/>
            <w:left w:val="none" w:sz="0" w:space="0" w:color="auto"/>
            <w:bottom w:val="none" w:sz="0" w:space="0" w:color="auto"/>
            <w:right w:val="none" w:sz="0" w:space="0" w:color="auto"/>
          </w:divBdr>
        </w:div>
        <w:div w:id="1732196763">
          <w:marLeft w:val="640"/>
          <w:marRight w:val="0"/>
          <w:marTop w:val="0"/>
          <w:marBottom w:val="0"/>
          <w:divBdr>
            <w:top w:val="none" w:sz="0" w:space="0" w:color="auto"/>
            <w:left w:val="none" w:sz="0" w:space="0" w:color="auto"/>
            <w:bottom w:val="none" w:sz="0" w:space="0" w:color="auto"/>
            <w:right w:val="none" w:sz="0" w:space="0" w:color="auto"/>
          </w:divBdr>
        </w:div>
        <w:div w:id="105538589">
          <w:marLeft w:val="640"/>
          <w:marRight w:val="0"/>
          <w:marTop w:val="0"/>
          <w:marBottom w:val="0"/>
          <w:divBdr>
            <w:top w:val="none" w:sz="0" w:space="0" w:color="auto"/>
            <w:left w:val="none" w:sz="0" w:space="0" w:color="auto"/>
            <w:bottom w:val="none" w:sz="0" w:space="0" w:color="auto"/>
            <w:right w:val="none" w:sz="0" w:space="0" w:color="auto"/>
          </w:divBdr>
        </w:div>
        <w:div w:id="1144346203">
          <w:marLeft w:val="640"/>
          <w:marRight w:val="0"/>
          <w:marTop w:val="0"/>
          <w:marBottom w:val="0"/>
          <w:divBdr>
            <w:top w:val="none" w:sz="0" w:space="0" w:color="auto"/>
            <w:left w:val="none" w:sz="0" w:space="0" w:color="auto"/>
            <w:bottom w:val="none" w:sz="0" w:space="0" w:color="auto"/>
            <w:right w:val="none" w:sz="0" w:space="0" w:color="auto"/>
          </w:divBdr>
        </w:div>
        <w:div w:id="164319420">
          <w:marLeft w:val="640"/>
          <w:marRight w:val="0"/>
          <w:marTop w:val="0"/>
          <w:marBottom w:val="0"/>
          <w:divBdr>
            <w:top w:val="none" w:sz="0" w:space="0" w:color="auto"/>
            <w:left w:val="none" w:sz="0" w:space="0" w:color="auto"/>
            <w:bottom w:val="none" w:sz="0" w:space="0" w:color="auto"/>
            <w:right w:val="none" w:sz="0" w:space="0" w:color="auto"/>
          </w:divBdr>
        </w:div>
        <w:div w:id="1291059981">
          <w:marLeft w:val="640"/>
          <w:marRight w:val="0"/>
          <w:marTop w:val="0"/>
          <w:marBottom w:val="0"/>
          <w:divBdr>
            <w:top w:val="none" w:sz="0" w:space="0" w:color="auto"/>
            <w:left w:val="none" w:sz="0" w:space="0" w:color="auto"/>
            <w:bottom w:val="none" w:sz="0" w:space="0" w:color="auto"/>
            <w:right w:val="none" w:sz="0" w:space="0" w:color="auto"/>
          </w:divBdr>
        </w:div>
        <w:div w:id="15741904">
          <w:marLeft w:val="640"/>
          <w:marRight w:val="0"/>
          <w:marTop w:val="0"/>
          <w:marBottom w:val="0"/>
          <w:divBdr>
            <w:top w:val="none" w:sz="0" w:space="0" w:color="auto"/>
            <w:left w:val="none" w:sz="0" w:space="0" w:color="auto"/>
            <w:bottom w:val="none" w:sz="0" w:space="0" w:color="auto"/>
            <w:right w:val="none" w:sz="0" w:space="0" w:color="auto"/>
          </w:divBdr>
        </w:div>
        <w:div w:id="1548830394">
          <w:marLeft w:val="640"/>
          <w:marRight w:val="0"/>
          <w:marTop w:val="0"/>
          <w:marBottom w:val="0"/>
          <w:divBdr>
            <w:top w:val="none" w:sz="0" w:space="0" w:color="auto"/>
            <w:left w:val="none" w:sz="0" w:space="0" w:color="auto"/>
            <w:bottom w:val="none" w:sz="0" w:space="0" w:color="auto"/>
            <w:right w:val="none" w:sz="0" w:space="0" w:color="auto"/>
          </w:divBdr>
        </w:div>
        <w:div w:id="1655989464">
          <w:marLeft w:val="640"/>
          <w:marRight w:val="0"/>
          <w:marTop w:val="0"/>
          <w:marBottom w:val="0"/>
          <w:divBdr>
            <w:top w:val="none" w:sz="0" w:space="0" w:color="auto"/>
            <w:left w:val="none" w:sz="0" w:space="0" w:color="auto"/>
            <w:bottom w:val="none" w:sz="0" w:space="0" w:color="auto"/>
            <w:right w:val="none" w:sz="0" w:space="0" w:color="auto"/>
          </w:divBdr>
        </w:div>
        <w:div w:id="1572813543">
          <w:marLeft w:val="640"/>
          <w:marRight w:val="0"/>
          <w:marTop w:val="0"/>
          <w:marBottom w:val="0"/>
          <w:divBdr>
            <w:top w:val="none" w:sz="0" w:space="0" w:color="auto"/>
            <w:left w:val="none" w:sz="0" w:space="0" w:color="auto"/>
            <w:bottom w:val="none" w:sz="0" w:space="0" w:color="auto"/>
            <w:right w:val="none" w:sz="0" w:space="0" w:color="auto"/>
          </w:divBdr>
        </w:div>
        <w:div w:id="1552351738">
          <w:marLeft w:val="640"/>
          <w:marRight w:val="0"/>
          <w:marTop w:val="0"/>
          <w:marBottom w:val="0"/>
          <w:divBdr>
            <w:top w:val="none" w:sz="0" w:space="0" w:color="auto"/>
            <w:left w:val="none" w:sz="0" w:space="0" w:color="auto"/>
            <w:bottom w:val="none" w:sz="0" w:space="0" w:color="auto"/>
            <w:right w:val="none" w:sz="0" w:space="0" w:color="auto"/>
          </w:divBdr>
        </w:div>
        <w:div w:id="1386949063">
          <w:marLeft w:val="640"/>
          <w:marRight w:val="0"/>
          <w:marTop w:val="0"/>
          <w:marBottom w:val="0"/>
          <w:divBdr>
            <w:top w:val="none" w:sz="0" w:space="0" w:color="auto"/>
            <w:left w:val="none" w:sz="0" w:space="0" w:color="auto"/>
            <w:bottom w:val="none" w:sz="0" w:space="0" w:color="auto"/>
            <w:right w:val="none" w:sz="0" w:space="0" w:color="auto"/>
          </w:divBdr>
        </w:div>
        <w:div w:id="1559785805">
          <w:marLeft w:val="640"/>
          <w:marRight w:val="0"/>
          <w:marTop w:val="0"/>
          <w:marBottom w:val="0"/>
          <w:divBdr>
            <w:top w:val="none" w:sz="0" w:space="0" w:color="auto"/>
            <w:left w:val="none" w:sz="0" w:space="0" w:color="auto"/>
            <w:bottom w:val="none" w:sz="0" w:space="0" w:color="auto"/>
            <w:right w:val="none" w:sz="0" w:space="0" w:color="auto"/>
          </w:divBdr>
        </w:div>
        <w:div w:id="851601686">
          <w:marLeft w:val="640"/>
          <w:marRight w:val="0"/>
          <w:marTop w:val="0"/>
          <w:marBottom w:val="0"/>
          <w:divBdr>
            <w:top w:val="none" w:sz="0" w:space="0" w:color="auto"/>
            <w:left w:val="none" w:sz="0" w:space="0" w:color="auto"/>
            <w:bottom w:val="none" w:sz="0" w:space="0" w:color="auto"/>
            <w:right w:val="none" w:sz="0" w:space="0" w:color="auto"/>
          </w:divBdr>
        </w:div>
        <w:div w:id="257444873">
          <w:marLeft w:val="640"/>
          <w:marRight w:val="0"/>
          <w:marTop w:val="0"/>
          <w:marBottom w:val="0"/>
          <w:divBdr>
            <w:top w:val="none" w:sz="0" w:space="0" w:color="auto"/>
            <w:left w:val="none" w:sz="0" w:space="0" w:color="auto"/>
            <w:bottom w:val="none" w:sz="0" w:space="0" w:color="auto"/>
            <w:right w:val="none" w:sz="0" w:space="0" w:color="auto"/>
          </w:divBdr>
        </w:div>
        <w:div w:id="525563677">
          <w:marLeft w:val="640"/>
          <w:marRight w:val="0"/>
          <w:marTop w:val="0"/>
          <w:marBottom w:val="0"/>
          <w:divBdr>
            <w:top w:val="none" w:sz="0" w:space="0" w:color="auto"/>
            <w:left w:val="none" w:sz="0" w:space="0" w:color="auto"/>
            <w:bottom w:val="none" w:sz="0" w:space="0" w:color="auto"/>
            <w:right w:val="none" w:sz="0" w:space="0" w:color="auto"/>
          </w:divBdr>
        </w:div>
        <w:div w:id="1328023547">
          <w:marLeft w:val="640"/>
          <w:marRight w:val="0"/>
          <w:marTop w:val="0"/>
          <w:marBottom w:val="0"/>
          <w:divBdr>
            <w:top w:val="none" w:sz="0" w:space="0" w:color="auto"/>
            <w:left w:val="none" w:sz="0" w:space="0" w:color="auto"/>
            <w:bottom w:val="none" w:sz="0" w:space="0" w:color="auto"/>
            <w:right w:val="none" w:sz="0" w:space="0" w:color="auto"/>
          </w:divBdr>
        </w:div>
        <w:div w:id="1106459811">
          <w:marLeft w:val="640"/>
          <w:marRight w:val="0"/>
          <w:marTop w:val="0"/>
          <w:marBottom w:val="0"/>
          <w:divBdr>
            <w:top w:val="none" w:sz="0" w:space="0" w:color="auto"/>
            <w:left w:val="none" w:sz="0" w:space="0" w:color="auto"/>
            <w:bottom w:val="none" w:sz="0" w:space="0" w:color="auto"/>
            <w:right w:val="none" w:sz="0" w:space="0" w:color="auto"/>
          </w:divBdr>
        </w:div>
        <w:div w:id="1675380400">
          <w:marLeft w:val="640"/>
          <w:marRight w:val="0"/>
          <w:marTop w:val="0"/>
          <w:marBottom w:val="0"/>
          <w:divBdr>
            <w:top w:val="none" w:sz="0" w:space="0" w:color="auto"/>
            <w:left w:val="none" w:sz="0" w:space="0" w:color="auto"/>
            <w:bottom w:val="none" w:sz="0" w:space="0" w:color="auto"/>
            <w:right w:val="none" w:sz="0" w:space="0" w:color="auto"/>
          </w:divBdr>
        </w:div>
        <w:div w:id="1492986499">
          <w:marLeft w:val="640"/>
          <w:marRight w:val="0"/>
          <w:marTop w:val="0"/>
          <w:marBottom w:val="0"/>
          <w:divBdr>
            <w:top w:val="none" w:sz="0" w:space="0" w:color="auto"/>
            <w:left w:val="none" w:sz="0" w:space="0" w:color="auto"/>
            <w:bottom w:val="none" w:sz="0" w:space="0" w:color="auto"/>
            <w:right w:val="none" w:sz="0" w:space="0" w:color="auto"/>
          </w:divBdr>
        </w:div>
        <w:div w:id="2037927760">
          <w:marLeft w:val="640"/>
          <w:marRight w:val="0"/>
          <w:marTop w:val="0"/>
          <w:marBottom w:val="0"/>
          <w:divBdr>
            <w:top w:val="none" w:sz="0" w:space="0" w:color="auto"/>
            <w:left w:val="none" w:sz="0" w:space="0" w:color="auto"/>
            <w:bottom w:val="none" w:sz="0" w:space="0" w:color="auto"/>
            <w:right w:val="none" w:sz="0" w:space="0" w:color="auto"/>
          </w:divBdr>
        </w:div>
        <w:div w:id="1363901362">
          <w:marLeft w:val="640"/>
          <w:marRight w:val="0"/>
          <w:marTop w:val="0"/>
          <w:marBottom w:val="0"/>
          <w:divBdr>
            <w:top w:val="none" w:sz="0" w:space="0" w:color="auto"/>
            <w:left w:val="none" w:sz="0" w:space="0" w:color="auto"/>
            <w:bottom w:val="none" w:sz="0" w:space="0" w:color="auto"/>
            <w:right w:val="none" w:sz="0" w:space="0" w:color="auto"/>
          </w:divBdr>
        </w:div>
        <w:div w:id="256601762">
          <w:marLeft w:val="640"/>
          <w:marRight w:val="0"/>
          <w:marTop w:val="0"/>
          <w:marBottom w:val="0"/>
          <w:divBdr>
            <w:top w:val="none" w:sz="0" w:space="0" w:color="auto"/>
            <w:left w:val="none" w:sz="0" w:space="0" w:color="auto"/>
            <w:bottom w:val="none" w:sz="0" w:space="0" w:color="auto"/>
            <w:right w:val="none" w:sz="0" w:space="0" w:color="auto"/>
          </w:divBdr>
        </w:div>
        <w:div w:id="1996488866">
          <w:marLeft w:val="640"/>
          <w:marRight w:val="0"/>
          <w:marTop w:val="0"/>
          <w:marBottom w:val="0"/>
          <w:divBdr>
            <w:top w:val="none" w:sz="0" w:space="0" w:color="auto"/>
            <w:left w:val="none" w:sz="0" w:space="0" w:color="auto"/>
            <w:bottom w:val="none" w:sz="0" w:space="0" w:color="auto"/>
            <w:right w:val="none" w:sz="0" w:space="0" w:color="auto"/>
          </w:divBdr>
        </w:div>
        <w:div w:id="1593128996">
          <w:marLeft w:val="640"/>
          <w:marRight w:val="0"/>
          <w:marTop w:val="0"/>
          <w:marBottom w:val="0"/>
          <w:divBdr>
            <w:top w:val="none" w:sz="0" w:space="0" w:color="auto"/>
            <w:left w:val="none" w:sz="0" w:space="0" w:color="auto"/>
            <w:bottom w:val="none" w:sz="0" w:space="0" w:color="auto"/>
            <w:right w:val="none" w:sz="0" w:space="0" w:color="auto"/>
          </w:divBdr>
        </w:div>
        <w:div w:id="1240478643">
          <w:marLeft w:val="640"/>
          <w:marRight w:val="0"/>
          <w:marTop w:val="0"/>
          <w:marBottom w:val="0"/>
          <w:divBdr>
            <w:top w:val="none" w:sz="0" w:space="0" w:color="auto"/>
            <w:left w:val="none" w:sz="0" w:space="0" w:color="auto"/>
            <w:bottom w:val="none" w:sz="0" w:space="0" w:color="auto"/>
            <w:right w:val="none" w:sz="0" w:space="0" w:color="auto"/>
          </w:divBdr>
        </w:div>
        <w:div w:id="1963147168">
          <w:marLeft w:val="640"/>
          <w:marRight w:val="0"/>
          <w:marTop w:val="0"/>
          <w:marBottom w:val="0"/>
          <w:divBdr>
            <w:top w:val="none" w:sz="0" w:space="0" w:color="auto"/>
            <w:left w:val="none" w:sz="0" w:space="0" w:color="auto"/>
            <w:bottom w:val="none" w:sz="0" w:space="0" w:color="auto"/>
            <w:right w:val="none" w:sz="0" w:space="0" w:color="auto"/>
          </w:divBdr>
        </w:div>
        <w:div w:id="1789929912">
          <w:marLeft w:val="640"/>
          <w:marRight w:val="0"/>
          <w:marTop w:val="0"/>
          <w:marBottom w:val="0"/>
          <w:divBdr>
            <w:top w:val="none" w:sz="0" w:space="0" w:color="auto"/>
            <w:left w:val="none" w:sz="0" w:space="0" w:color="auto"/>
            <w:bottom w:val="none" w:sz="0" w:space="0" w:color="auto"/>
            <w:right w:val="none" w:sz="0" w:space="0" w:color="auto"/>
          </w:divBdr>
        </w:div>
        <w:div w:id="292711932">
          <w:marLeft w:val="640"/>
          <w:marRight w:val="0"/>
          <w:marTop w:val="0"/>
          <w:marBottom w:val="0"/>
          <w:divBdr>
            <w:top w:val="none" w:sz="0" w:space="0" w:color="auto"/>
            <w:left w:val="none" w:sz="0" w:space="0" w:color="auto"/>
            <w:bottom w:val="none" w:sz="0" w:space="0" w:color="auto"/>
            <w:right w:val="none" w:sz="0" w:space="0" w:color="auto"/>
          </w:divBdr>
        </w:div>
        <w:div w:id="157576643">
          <w:marLeft w:val="640"/>
          <w:marRight w:val="0"/>
          <w:marTop w:val="0"/>
          <w:marBottom w:val="0"/>
          <w:divBdr>
            <w:top w:val="none" w:sz="0" w:space="0" w:color="auto"/>
            <w:left w:val="none" w:sz="0" w:space="0" w:color="auto"/>
            <w:bottom w:val="none" w:sz="0" w:space="0" w:color="auto"/>
            <w:right w:val="none" w:sz="0" w:space="0" w:color="auto"/>
          </w:divBdr>
        </w:div>
        <w:div w:id="1776903893">
          <w:marLeft w:val="640"/>
          <w:marRight w:val="0"/>
          <w:marTop w:val="0"/>
          <w:marBottom w:val="0"/>
          <w:divBdr>
            <w:top w:val="none" w:sz="0" w:space="0" w:color="auto"/>
            <w:left w:val="none" w:sz="0" w:space="0" w:color="auto"/>
            <w:bottom w:val="none" w:sz="0" w:space="0" w:color="auto"/>
            <w:right w:val="none" w:sz="0" w:space="0" w:color="auto"/>
          </w:divBdr>
        </w:div>
        <w:div w:id="321666893">
          <w:marLeft w:val="640"/>
          <w:marRight w:val="0"/>
          <w:marTop w:val="0"/>
          <w:marBottom w:val="0"/>
          <w:divBdr>
            <w:top w:val="none" w:sz="0" w:space="0" w:color="auto"/>
            <w:left w:val="none" w:sz="0" w:space="0" w:color="auto"/>
            <w:bottom w:val="none" w:sz="0" w:space="0" w:color="auto"/>
            <w:right w:val="none" w:sz="0" w:space="0" w:color="auto"/>
          </w:divBdr>
        </w:div>
        <w:div w:id="348069104">
          <w:marLeft w:val="640"/>
          <w:marRight w:val="0"/>
          <w:marTop w:val="0"/>
          <w:marBottom w:val="0"/>
          <w:divBdr>
            <w:top w:val="none" w:sz="0" w:space="0" w:color="auto"/>
            <w:left w:val="none" w:sz="0" w:space="0" w:color="auto"/>
            <w:bottom w:val="none" w:sz="0" w:space="0" w:color="auto"/>
            <w:right w:val="none" w:sz="0" w:space="0" w:color="auto"/>
          </w:divBdr>
        </w:div>
        <w:div w:id="1075594526">
          <w:marLeft w:val="640"/>
          <w:marRight w:val="0"/>
          <w:marTop w:val="0"/>
          <w:marBottom w:val="0"/>
          <w:divBdr>
            <w:top w:val="none" w:sz="0" w:space="0" w:color="auto"/>
            <w:left w:val="none" w:sz="0" w:space="0" w:color="auto"/>
            <w:bottom w:val="none" w:sz="0" w:space="0" w:color="auto"/>
            <w:right w:val="none" w:sz="0" w:space="0" w:color="auto"/>
          </w:divBdr>
        </w:div>
        <w:div w:id="1023897244">
          <w:marLeft w:val="640"/>
          <w:marRight w:val="0"/>
          <w:marTop w:val="0"/>
          <w:marBottom w:val="0"/>
          <w:divBdr>
            <w:top w:val="none" w:sz="0" w:space="0" w:color="auto"/>
            <w:left w:val="none" w:sz="0" w:space="0" w:color="auto"/>
            <w:bottom w:val="none" w:sz="0" w:space="0" w:color="auto"/>
            <w:right w:val="none" w:sz="0" w:space="0" w:color="auto"/>
          </w:divBdr>
        </w:div>
        <w:div w:id="2056585496">
          <w:marLeft w:val="640"/>
          <w:marRight w:val="0"/>
          <w:marTop w:val="0"/>
          <w:marBottom w:val="0"/>
          <w:divBdr>
            <w:top w:val="none" w:sz="0" w:space="0" w:color="auto"/>
            <w:left w:val="none" w:sz="0" w:space="0" w:color="auto"/>
            <w:bottom w:val="none" w:sz="0" w:space="0" w:color="auto"/>
            <w:right w:val="none" w:sz="0" w:space="0" w:color="auto"/>
          </w:divBdr>
        </w:div>
        <w:div w:id="156193310">
          <w:marLeft w:val="640"/>
          <w:marRight w:val="0"/>
          <w:marTop w:val="0"/>
          <w:marBottom w:val="0"/>
          <w:divBdr>
            <w:top w:val="none" w:sz="0" w:space="0" w:color="auto"/>
            <w:left w:val="none" w:sz="0" w:space="0" w:color="auto"/>
            <w:bottom w:val="none" w:sz="0" w:space="0" w:color="auto"/>
            <w:right w:val="none" w:sz="0" w:space="0" w:color="auto"/>
          </w:divBdr>
        </w:div>
        <w:div w:id="1697846075">
          <w:marLeft w:val="640"/>
          <w:marRight w:val="0"/>
          <w:marTop w:val="0"/>
          <w:marBottom w:val="0"/>
          <w:divBdr>
            <w:top w:val="none" w:sz="0" w:space="0" w:color="auto"/>
            <w:left w:val="none" w:sz="0" w:space="0" w:color="auto"/>
            <w:bottom w:val="none" w:sz="0" w:space="0" w:color="auto"/>
            <w:right w:val="none" w:sz="0" w:space="0" w:color="auto"/>
          </w:divBdr>
        </w:div>
        <w:div w:id="1371228354">
          <w:marLeft w:val="640"/>
          <w:marRight w:val="0"/>
          <w:marTop w:val="0"/>
          <w:marBottom w:val="0"/>
          <w:divBdr>
            <w:top w:val="none" w:sz="0" w:space="0" w:color="auto"/>
            <w:left w:val="none" w:sz="0" w:space="0" w:color="auto"/>
            <w:bottom w:val="none" w:sz="0" w:space="0" w:color="auto"/>
            <w:right w:val="none" w:sz="0" w:space="0" w:color="auto"/>
          </w:divBdr>
        </w:div>
        <w:div w:id="1479490697">
          <w:marLeft w:val="640"/>
          <w:marRight w:val="0"/>
          <w:marTop w:val="0"/>
          <w:marBottom w:val="0"/>
          <w:divBdr>
            <w:top w:val="none" w:sz="0" w:space="0" w:color="auto"/>
            <w:left w:val="none" w:sz="0" w:space="0" w:color="auto"/>
            <w:bottom w:val="none" w:sz="0" w:space="0" w:color="auto"/>
            <w:right w:val="none" w:sz="0" w:space="0" w:color="auto"/>
          </w:divBdr>
        </w:div>
        <w:div w:id="2063749848">
          <w:marLeft w:val="640"/>
          <w:marRight w:val="0"/>
          <w:marTop w:val="0"/>
          <w:marBottom w:val="0"/>
          <w:divBdr>
            <w:top w:val="none" w:sz="0" w:space="0" w:color="auto"/>
            <w:left w:val="none" w:sz="0" w:space="0" w:color="auto"/>
            <w:bottom w:val="none" w:sz="0" w:space="0" w:color="auto"/>
            <w:right w:val="none" w:sz="0" w:space="0" w:color="auto"/>
          </w:divBdr>
        </w:div>
        <w:div w:id="1329023161">
          <w:marLeft w:val="640"/>
          <w:marRight w:val="0"/>
          <w:marTop w:val="0"/>
          <w:marBottom w:val="0"/>
          <w:divBdr>
            <w:top w:val="none" w:sz="0" w:space="0" w:color="auto"/>
            <w:left w:val="none" w:sz="0" w:space="0" w:color="auto"/>
            <w:bottom w:val="none" w:sz="0" w:space="0" w:color="auto"/>
            <w:right w:val="none" w:sz="0" w:space="0" w:color="auto"/>
          </w:divBdr>
        </w:div>
        <w:div w:id="99574718">
          <w:marLeft w:val="640"/>
          <w:marRight w:val="0"/>
          <w:marTop w:val="0"/>
          <w:marBottom w:val="0"/>
          <w:divBdr>
            <w:top w:val="none" w:sz="0" w:space="0" w:color="auto"/>
            <w:left w:val="none" w:sz="0" w:space="0" w:color="auto"/>
            <w:bottom w:val="none" w:sz="0" w:space="0" w:color="auto"/>
            <w:right w:val="none" w:sz="0" w:space="0" w:color="auto"/>
          </w:divBdr>
        </w:div>
        <w:div w:id="394163604">
          <w:marLeft w:val="640"/>
          <w:marRight w:val="0"/>
          <w:marTop w:val="0"/>
          <w:marBottom w:val="0"/>
          <w:divBdr>
            <w:top w:val="none" w:sz="0" w:space="0" w:color="auto"/>
            <w:left w:val="none" w:sz="0" w:space="0" w:color="auto"/>
            <w:bottom w:val="none" w:sz="0" w:space="0" w:color="auto"/>
            <w:right w:val="none" w:sz="0" w:space="0" w:color="auto"/>
          </w:divBdr>
        </w:div>
        <w:div w:id="1775784924">
          <w:marLeft w:val="640"/>
          <w:marRight w:val="0"/>
          <w:marTop w:val="0"/>
          <w:marBottom w:val="0"/>
          <w:divBdr>
            <w:top w:val="none" w:sz="0" w:space="0" w:color="auto"/>
            <w:left w:val="none" w:sz="0" w:space="0" w:color="auto"/>
            <w:bottom w:val="none" w:sz="0" w:space="0" w:color="auto"/>
            <w:right w:val="none" w:sz="0" w:space="0" w:color="auto"/>
          </w:divBdr>
        </w:div>
        <w:div w:id="990446564">
          <w:marLeft w:val="640"/>
          <w:marRight w:val="0"/>
          <w:marTop w:val="0"/>
          <w:marBottom w:val="0"/>
          <w:divBdr>
            <w:top w:val="none" w:sz="0" w:space="0" w:color="auto"/>
            <w:left w:val="none" w:sz="0" w:space="0" w:color="auto"/>
            <w:bottom w:val="none" w:sz="0" w:space="0" w:color="auto"/>
            <w:right w:val="none" w:sz="0" w:space="0" w:color="auto"/>
          </w:divBdr>
        </w:div>
        <w:div w:id="948010401">
          <w:marLeft w:val="640"/>
          <w:marRight w:val="0"/>
          <w:marTop w:val="0"/>
          <w:marBottom w:val="0"/>
          <w:divBdr>
            <w:top w:val="none" w:sz="0" w:space="0" w:color="auto"/>
            <w:left w:val="none" w:sz="0" w:space="0" w:color="auto"/>
            <w:bottom w:val="none" w:sz="0" w:space="0" w:color="auto"/>
            <w:right w:val="none" w:sz="0" w:space="0" w:color="auto"/>
          </w:divBdr>
        </w:div>
        <w:div w:id="1121075378">
          <w:marLeft w:val="640"/>
          <w:marRight w:val="0"/>
          <w:marTop w:val="0"/>
          <w:marBottom w:val="0"/>
          <w:divBdr>
            <w:top w:val="none" w:sz="0" w:space="0" w:color="auto"/>
            <w:left w:val="none" w:sz="0" w:space="0" w:color="auto"/>
            <w:bottom w:val="none" w:sz="0" w:space="0" w:color="auto"/>
            <w:right w:val="none" w:sz="0" w:space="0" w:color="auto"/>
          </w:divBdr>
        </w:div>
        <w:div w:id="297804037">
          <w:marLeft w:val="640"/>
          <w:marRight w:val="0"/>
          <w:marTop w:val="0"/>
          <w:marBottom w:val="0"/>
          <w:divBdr>
            <w:top w:val="none" w:sz="0" w:space="0" w:color="auto"/>
            <w:left w:val="none" w:sz="0" w:space="0" w:color="auto"/>
            <w:bottom w:val="none" w:sz="0" w:space="0" w:color="auto"/>
            <w:right w:val="none" w:sz="0" w:space="0" w:color="auto"/>
          </w:divBdr>
        </w:div>
        <w:div w:id="1018041522">
          <w:marLeft w:val="640"/>
          <w:marRight w:val="0"/>
          <w:marTop w:val="0"/>
          <w:marBottom w:val="0"/>
          <w:divBdr>
            <w:top w:val="none" w:sz="0" w:space="0" w:color="auto"/>
            <w:left w:val="none" w:sz="0" w:space="0" w:color="auto"/>
            <w:bottom w:val="none" w:sz="0" w:space="0" w:color="auto"/>
            <w:right w:val="none" w:sz="0" w:space="0" w:color="auto"/>
          </w:divBdr>
        </w:div>
        <w:div w:id="20209840">
          <w:marLeft w:val="640"/>
          <w:marRight w:val="0"/>
          <w:marTop w:val="0"/>
          <w:marBottom w:val="0"/>
          <w:divBdr>
            <w:top w:val="none" w:sz="0" w:space="0" w:color="auto"/>
            <w:left w:val="none" w:sz="0" w:space="0" w:color="auto"/>
            <w:bottom w:val="none" w:sz="0" w:space="0" w:color="auto"/>
            <w:right w:val="none" w:sz="0" w:space="0" w:color="auto"/>
          </w:divBdr>
        </w:div>
        <w:div w:id="1560555529">
          <w:marLeft w:val="640"/>
          <w:marRight w:val="0"/>
          <w:marTop w:val="0"/>
          <w:marBottom w:val="0"/>
          <w:divBdr>
            <w:top w:val="none" w:sz="0" w:space="0" w:color="auto"/>
            <w:left w:val="none" w:sz="0" w:space="0" w:color="auto"/>
            <w:bottom w:val="none" w:sz="0" w:space="0" w:color="auto"/>
            <w:right w:val="none" w:sz="0" w:space="0" w:color="auto"/>
          </w:divBdr>
        </w:div>
        <w:div w:id="1340500307">
          <w:marLeft w:val="640"/>
          <w:marRight w:val="0"/>
          <w:marTop w:val="0"/>
          <w:marBottom w:val="0"/>
          <w:divBdr>
            <w:top w:val="none" w:sz="0" w:space="0" w:color="auto"/>
            <w:left w:val="none" w:sz="0" w:space="0" w:color="auto"/>
            <w:bottom w:val="none" w:sz="0" w:space="0" w:color="auto"/>
            <w:right w:val="none" w:sz="0" w:space="0" w:color="auto"/>
          </w:divBdr>
        </w:div>
        <w:div w:id="1136485789">
          <w:marLeft w:val="640"/>
          <w:marRight w:val="0"/>
          <w:marTop w:val="0"/>
          <w:marBottom w:val="0"/>
          <w:divBdr>
            <w:top w:val="none" w:sz="0" w:space="0" w:color="auto"/>
            <w:left w:val="none" w:sz="0" w:space="0" w:color="auto"/>
            <w:bottom w:val="none" w:sz="0" w:space="0" w:color="auto"/>
            <w:right w:val="none" w:sz="0" w:space="0" w:color="auto"/>
          </w:divBdr>
        </w:div>
        <w:div w:id="1509716402">
          <w:marLeft w:val="640"/>
          <w:marRight w:val="0"/>
          <w:marTop w:val="0"/>
          <w:marBottom w:val="0"/>
          <w:divBdr>
            <w:top w:val="none" w:sz="0" w:space="0" w:color="auto"/>
            <w:left w:val="none" w:sz="0" w:space="0" w:color="auto"/>
            <w:bottom w:val="none" w:sz="0" w:space="0" w:color="auto"/>
            <w:right w:val="none" w:sz="0" w:space="0" w:color="auto"/>
          </w:divBdr>
        </w:div>
        <w:div w:id="1557202943">
          <w:marLeft w:val="640"/>
          <w:marRight w:val="0"/>
          <w:marTop w:val="0"/>
          <w:marBottom w:val="0"/>
          <w:divBdr>
            <w:top w:val="none" w:sz="0" w:space="0" w:color="auto"/>
            <w:left w:val="none" w:sz="0" w:space="0" w:color="auto"/>
            <w:bottom w:val="none" w:sz="0" w:space="0" w:color="auto"/>
            <w:right w:val="none" w:sz="0" w:space="0" w:color="auto"/>
          </w:divBdr>
        </w:div>
        <w:div w:id="1576477007">
          <w:marLeft w:val="640"/>
          <w:marRight w:val="0"/>
          <w:marTop w:val="0"/>
          <w:marBottom w:val="0"/>
          <w:divBdr>
            <w:top w:val="none" w:sz="0" w:space="0" w:color="auto"/>
            <w:left w:val="none" w:sz="0" w:space="0" w:color="auto"/>
            <w:bottom w:val="none" w:sz="0" w:space="0" w:color="auto"/>
            <w:right w:val="none" w:sz="0" w:space="0" w:color="auto"/>
          </w:divBdr>
        </w:div>
        <w:div w:id="1857499781">
          <w:marLeft w:val="640"/>
          <w:marRight w:val="0"/>
          <w:marTop w:val="0"/>
          <w:marBottom w:val="0"/>
          <w:divBdr>
            <w:top w:val="none" w:sz="0" w:space="0" w:color="auto"/>
            <w:left w:val="none" w:sz="0" w:space="0" w:color="auto"/>
            <w:bottom w:val="none" w:sz="0" w:space="0" w:color="auto"/>
            <w:right w:val="none" w:sz="0" w:space="0" w:color="auto"/>
          </w:divBdr>
        </w:div>
        <w:div w:id="789591949">
          <w:marLeft w:val="640"/>
          <w:marRight w:val="0"/>
          <w:marTop w:val="0"/>
          <w:marBottom w:val="0"/>
          <w:divBdr>
            <w:top w:val="none" w:sz="0" w:space="0" w:color="auto"/>
            <w:left w:val="none" w:sz="0" w:space="0" w:color="auto"/>
            <w:bottom w:val="none" w:sz="0" w:space="0" w:color="auto"/>
            <w:right w:val="none" w:sz="0" w:space="0" w:color="auto"/>
          </w:divBdr>
        </w:div>
        <w:div w:id="801265869">
          <w:marLeft w:val="640"/>
          <w:marRight w:val="0"/>
          <w:marTop w:val="0"/>
          <w:marBottom w:val="0"/>
          <w:divBdr>
            <w:top w:val="none" w:sz="0" w:space="0" w:color="auto"/>
            <w:left w:val="none" w:sz="0" w:space="0" w:color="auto"/>
            <w:bottom w:val="none" w:sz="0" w:space="0" w:color="auto"/>
            <w:right w:val="none" w:sz="0" w:space="0" w:color="auto"/>
          </w:divBdr>
        </w:div>
        <w:div w:id="1161384215">
          <w:marLeft w:val="640"/>
          <w:marRight w:val="0"/>
          <w:marTop w:val="0"/>
          <w:marBottom w:val="0"/>
          <w:divBdr>
            <w:top w:val="none" w:sz="0" w:space="0" w:color="auto"/>
            <w:left w:val="none" w:sz="0" w:space="0" w:color="auto"/>
            <w:bottom w:val="none" w:sz="0" w:space="0" w:color="auto"/>
            <w:right w:val="none" w:sz="0" w:space="0" w:color="auto"/>
          </w:divBdr>
        </w:div>
        <w:div w:id="1866090405">
          <w:marLeft w:val="640"/>
          <w:marRight w:val="0"/>
          <w:marTop w:val="0"/>
          <w:marBottom w:val="0"/>
          <w:divBdr>
            <w:top w:val="none" w:sz="0" w:space="0" w:color="auto"/>
            <w:left w:val="none" w:sz="0" w:space="0" w:color="auto"/>
            <w:bottom w:val="none" w:sz="0" w:space="0" w:color="auto"/>
            <w:right w:val="none" w:sz="0" w:space="0" w:color="auto"/>
          </w:divBdr>
        </w:div>
        <w:div w:id="271786431">
          <w:marLeft w:val="640"/>
          <w:marRight w:val="0"/>
          <w:marTop w:val="0"/>
          <w:marBottom w:val="0"/>
          <w:divBdr>
            <w:top w:val="none" w:sz="0" w:space="0" w:color="auto"/>
            <w:left w:val="none" w:sz="0" w:space="0" w:color="auto"/>
            <w:bottom w:val="none" w:sz="0" w:space="0" w:color="auto"/>
            <w:right w:val="none" w:sz="0" w:space="0" w:color="auto"/>
          </w:divBdr>
        </w:div>
        <w:div w:id="604774912">
          <w:marLeft w:val="640"/>
          <w:marRight w:val="0"/>
          <w:marTop w:val="0"/>
          <w:marBottom w:val="0"/>
          <w:divBdr>
            <w:top w:val="none" w:sz="0" w:space="0" w:color="auto"/>
            <w:left w:val="none" w:sz="0" w:space="0" w:color="auto"/>
            <w:bottom w:val="none" w:sz="0" w:space="0" w:color="auto"/>
            <w:right w:val="none" w:sz="0" w:space="0" w:color="auto"/>
          </w:divBdr>
        </w:div>
        <w:div w:id="1942760259">
          <w:marLeft w:val="640"/>
          <w:marRight w:val="0"/>
          <w:marTop w:val="0"/>
          <w:marBottom w:val="0"/>
          <w:divBdr>
            <w:top w:val="none" w:sz="0" w:space="0" w:color="auto"/>
            <w:left w:val="none" w:sz="0" w:space="0" w:color="auto"/>
            <w:bottom w:val="none" w:sz="0" w:space="0" w:color="auto"/>
            <w:right w:val="none" w:sz="0" w:space="0" w:color="auto"/>
          </w:divBdr>
        </w:div>
        <w:div w:id="1262105357">
          <w:marLeft w:val="640"/>
          <w:marRight w:val="0"/>
          <w:marTop w:val="0"/>
          <w:marBottom w:val="0"/>
          <w:divBdr>
            <w:top w:val="none" w:sz="0" w:space="0" w:color="auto"/>
            <w:left w:val="none" w:sz="0" w:space="0" w:color="auto"/>
            <w:bottom w:val="none" w:sz="0" w:space="0" w:color="auto"/>
            <w:right w:val="none" w:sz="0" w:space="0" w:color="auto"/>
          </w:divBdr>
        </w:div>
        <w:div w:id="235633204">
          <w:marLeft w:val="640"/>
          <w:marRight w:val="0"/>
          <w:marTop w:val="0"/>
          <w:marBottom w:val="0"/>
          <w:divBdr>
            <w:top w:val="none" w:sz="0" w:space="0" w:color="auto"/>
            <w:left w:val="none" w:sz="0" w:space="0" w:color="auto"/>
            <w:bottom w:val="none" w:sz="0" w:space="0" w:color="auto"/>
            <w:right w:val="none" w:sz="0" w:space="0" w:color="auto"/>
          </w:divBdr>
        </w:div>
        <w:div w:id="1048608491">
          <w:marLeft w:val="640"/>
          <w:marRight w:val="0"/>
          <w:marTop w:val="0"/>
          <w:marBottom w:val="0"/>
          <w:divBdr>
            <w:top w:val="none" w:sz="0" w:space="0" w:color="auto"/>
            <w:left w:val="none" w:sz="0" w:space="0" w:color="auto"/>
            <w:bottom w:val="none" w:sz="0" w:space="0" w:color="auto"/>
            <w:right w:val="none" w:sz="0" w:space="0" w:color="auto"/>
          </w:divBdr>
        </w:div>
        <w:div w:id="754592605">
          <w:marLeft w:val="640"/>
          <w:marRight w:val="0"/>
          <w:marTop w:val="0"/>
          <w:marBottom w:val="0"/>
          <w:divBdr>
            <w:top w:val="none" w:sz="0" w:space="0" w:color="auto"/>
            <w:left w:val="none" w:sz="0" w:space="0" w:color="auto"/>
            <w:bottom w:val="none" w:sz="0" w:space="0" w:color="auto"/>
            <w:right w:val="none" w:sz="0" w:space="0" w:color="auto"/>
          </w:divBdr>
        </w:div>
        <w:div w:id="846138433">
          <w:marLeft w:val="640"/>
          <w:marRight w:val="0"/>
          <w:marTop w:val="0"/>
          <w:marBottom w:val="0"/>
          <w:divBdr>
            <w:top w:val="none" w:sz="0" w:space="0" w:color="auto"/>
            <w:left w:val="none" w:sz="0" w:space="0" w:color="auto"/>
            <w:bottom w:val="none" w:sz="0" w:space="0" w:color="auto"/>
            <w:right w:val="none" w:sz="0" w:space="0" w:color="auto"/>
          </w:divBdr>
        </w:div>
        <w:div w:id="666636777">
          <w:marLeft w:val="640"/>
          <w:marRight w:val="0"/>
          <w:marTop w:val="0"/>
          <w:marBottom w:val="0"/>
          <w:divBdr>
            <w:top w:val="none" w:sz="0" w:space="0" w:color="auto"/>
            <w:left w:val="none" w:sz="0" w:space="0" w:color="auto"/>
            <w:bottom w:val="none" w:sz="0" w:space="0" w:color="auto"/>
            <w:right w:val="none" w:sz="0" w:space="0" w:color="auto"/>
          </w:divBdr>
        </w:div>
        <w:div w:id="601034005">
          <w:marLeft w:val="640"/>
          <w:marRight w:val="0"/>
          <w:marTop w:val="0"/>
          <w:marBottom w:val="0"/>
          <w:divBdr>
            <w:top w:val="none" w:sz="0" w:space="0" w:color="auto"/>
            <w:left w:val="none" w:sz="0" w:space="0" w:color="auto"/>
            <w:bottom w:val="none" w:sz="0" w:space="0" w:color="auto"/>
            <w:right w:val="none" w:sz="0" w:space="0" w:color="auto"/>
          </w:divBdr>
        </w:div>
        <w:div w:id="1607158250">
          <w:marLeft w:val="640"/>
          <w:marRight w:val="0"/>
          <w:marTop w:val="0"/>
          <w:marBottom w:val="0"/>
          <w:divBdr>
            <w:top w:val="none" w:sz="0" w:space="0" w:color="auto"/>
            <w:left w:val="none" w:sz="0" w:space="0" w:color="auto"/>
            <w:bottom w:val="none" w:sz="0" w:space="0" w:color="auto"/>
            <w:right w:val="none" w:sz="0" w:space="0" w:color="auto"/>
          </w:divBdr>
        </w:div>
        <w:div w:id="677730692">
          <w:marLeft w:val="640"/>
          <w:marRight w:val="0"/>
          <w:marTop w:val="0"/>
          <w:marBottom w:val="0"/>
          <w:divBdr>
            <w:top w:val="none" w:sz="0" w:space="0" w:color="auto"/>
            <w:left w:val="none" w:sz="0" w:space="0" w:color="auto"/>
            <w:bottom w:val="none" w:sz="0" w:space="0" w:color="auto"/>
            <w:right w:val="none" w:sz="0" w:space="0" w:color="auto"/>
          </w:divBdr>
        </w:div>
        <w:div w:id="1329407283">
          <w:marLeft w:val="640"/>
          <w:marRight w:val="0"/>
          <w:marTop w:val="0"/>
          <w:marBottom w:val="0"/>
          <w:divBdr>
            <w:top w:val="none" w:sz="0" w:space="0" w:color="auto"/>
            <w:left w:val="none" w:sz="0" w:space="0" w:color="auto"/>
            <w:bottom w:val="none" w:sz="0" w:space="0" w:color="auto"/>
            <w:right w:val="none" w:sz="0" w:space="0" w:color="auto"/>
          </w:divBdr>
        </w:div>
        <w:div w:id="476338830">
          <w:marLeft w:val="640"/>
          <w:marRight w:val="0"/>
          <w:marTop w:val="0"/>
          <w:marBottom w:val="0"/>
          <w:divBdr>
            <w:top w:val="none" w:sz="0" w:space="0" w:color="auto"/>
            <w:left w:val="none" w:sz="0" w:space="0" w:color="auto"/>
            <w:bottom w:val="none" w:sz="0" w:space="0" w:color="auto"/>
            <w:right w:val="none" w:sz="0" w:space="0" w:color="auto"/>
          </w:divBdr>
        </w:div>
        <w:div w:id="757403645">
          <w:marLeft w:val="640"/>
          <w:marRight w:val="0"/>
          <w:marTop w:val="0"/>
          <w:marBottom w:val="0"/>
          <w:divBdr>
            <w:top w:val="none" w:sz="0" w:space="0" w:color="auto"/>
            <w:left w:val="none" w:sz="0" w:space="0" w:color="auto"/>
            <w:bottom w:val="none" w:sz="0" w:space="0" w:color="auto"/>
            <w:right w:val="none" w:sz="0" w:space="0" w:color="auto"/>
          </w:divBdr>
        </w:div>
        <w:div w:id="1916738555">
          <w:marLeft w:val="640"/>
          <w:marRight w:val="0"/>
          <w:marTop w:val="0"/>
          <w:marBottom w:val="0"/>
          <w:divBdr>
            <w:top w:val="none" w:sz="0" w:space="0" w:color="auto"/>
            <w:left w:val="none" w:sz="0" w:space="0" w:color="auto"/>
            <w:bottom w:val="none" w:sz="0" w:space="0" w:color="auto"/>
            <w:right w:val="none" w:sz="0" w:space="0" w:color="auto"/>
          </w:divBdr>
        </w:div>
        <w:div w:id="2048333930">
          <w:marLeft w:val="640"/>
          <w:marRight w:val="0"/>
          <w:marTop w:val="0"/>
          <w:marBottom w:val="0"/>
          <w:divBdr>
            <w:top w:val="none" w:sz="0" w:space="0" w:color="auto"/>
            <w:left w:val="none" w:sz="0" w:space="0" w:color="auto"/>
            <w:bottom w:val="none" w:sz="0" w:space="0" w:color="auto"/>
            <w:right w:val="none" w:sz="0" w:space="0" w:color="auto"/>
          </w:divBdr>
        </w:div>
        <w:div w:id="430276552">
          <w:marLeft w:val="640"/>
          <w:marRight w:val="0"/>
          <w:marTop w:val="0"/>
          <w:marBottom w:val="0"/>
          <w:divBdr>
            <w:top w:val="none" w:sz="0" w:space="0" w:color="auto"/>
            <w:left w:val="none" w:sz="0" w:space="0" w:color="auto"/>
            <w:bottom w:val="none" w:sz="0" w:space="0" w:color="auto"/>
            <w:right w:val="none" w:sz="0" w:space="0" w:color="auto"/>
          </w:divBdr>
        </w:div>
        <w:div w:id="1300761811">
          <w:marLeft w:val="640"/>
          <w:marRight w:val="0"/>
          <w:marTop w:val="0"/>
          <w:marBottom w:val="0"/>
          <w:divBdr>
            <w:top w:val="none" w:sz="0" w:space="0" w:color="auto"/>
            <w:left w:val="none" w:sz="0" w:space="0" w:color="auto"/>
            <w:bottom w:val="none" w:sz="0" w:space="0" w:color="auto"/>
            <w:right w:val="none" w:sz="0" w:space="0" w:color="auto"/>
          </w:divBdr>
        </w:div>
        <w:div w:id="2074767147">
          <w:marLeft w:val="640"/>
          <w:marRight w:val="0"/>
          <w:marTop w:val="0"/>
          <w:marBottom w:val="0"/>
          <w:divBdr>
            <w:top w:val="none" w:sz="0" w:space="0" w:color="auto"/>
            <w:left w:val="none" w:sz="0" w:space="0" w:color="auto"/>
            <w:bottom w:val="none" w:sz="0" w:space="0" w:color="auto"/>
            <w:right w:val="none" w:sz="0" w:space="0" w:color="auto"/>
          </w:divBdr>
        </w:div>
        <w:div w:id="1619140017">
          <w:marLeft w:val="640"/>
          <w:marRight w:val="0"/>
          <w:marTop w:val="0"/>
          <w:marBottom w:val="0"/>
          <w:divBdr>
            <w:top w:val="none" w:sz="0" w:space="0" w:color="auto"/>
            <w:left w:val="none" w:sz="0" w:space="0" w:color="auto"/>
            <w:bottom w:val="none" w:sz="0" w:space="0" w:color="auto"/>
            <w:right w:val="none" w:sz="0" w:space="0" w:color="auto"/>
          </w:divBdr>
        </w:div>
        <w:div w:id="695690007">
          <w:marLeft w:val="640"/>
          <w:marRight w:val="0"/>
          <w:marTop w:val="0"/>
          <w:marBottom w:val="0"/>
          <w:divBdr>
            <w:top w:val="none" w:sz="0" w:space="0" w:color="auto"/>
            <w:left w:val="none" w:sz="0" w:space="0" w:color="auto"/>
            <w:bottom w:val="none" w:sz="0" w:space="0" w:color="auto"/>
            <w:right w:val="none" w:sz="0" w:space="0" w:color="auto"/>
          </w:divBdr>
        </w:div>
        <w:div w:id="342628309">
          <w:marLeft w:val="640"/>
          <w:marRight w:val="0"/>
          <w:marTop w:val="0"/>
          <w:marBottom w:val="0"/>
          <w:divBdr>
            <w:top w:val="none" w:sz="0" w:space="0" w:color="auto"/>
            <w:left w:val="none" w:sz="0" w:space="0" w:color="auto"/>
            <w:bottom w:val="none" w:sz="0" w:space="0" w:color="auto"/>
            <w:right w:val="none" w:sz="0" w:space="0" w:color="auto"/>
          </w:divBdr>
        </w:div>
        <w:div w:id="1620137254">
          <w:marLeft w:val="640"/>
          <w:marRight w:val="0"/>
          <w:marTop w:val="0"/>
          <w:marBottom w:val="0"/>
          <w:divBdr>
            <w:top w:val="none" w:sz="0" w:space="0" w:color="auto"/>
            <w:left w:val="none" w:sz="0" w:space="0" w:color="auto"/>
            <w:bottom w:val="none" w:sz="0" w:space="0" w:color="auto"/>
            <w:right w:val="none" w:sz="0" w:space="0" w:color="auto"/>
          </w:divBdr>
        </w:div>
        <w:div w:id="620763563">
          <w:marLeft w:val="640"/>
          <w:marRight w:val="0"/>
          <w:marTop w:val="0"/>
          <w:marBottom w:val="0"/>
          <w:divBdr>
            <w:top w:val="none" w:sz="0" w:space="0" w:color="auto"/>
            <w:left w:val="none" w:sz="0" w:space="0" w:color="auto"/>
            <w:bottom w:val="none" w:sz="0" w:space="0" w:color="auto"/>
            <w:right w:val="none" w:sz="0" w:space="0" w:color="auto"/>
          </w:divBdr>
        </w:div>
        <w:div w:id="1156190698">
          <w:marLeft w:val="640"/>
          <w:marRight w:val="0"/>
          <w:marTop w:val="0"/>
          <w:marBottom w:val="0"/>
          <w:divBdr>
            <w:top w:val="none" w:sz="0" w:space="0" w:color="auto"/>
            <w:left w:val="none" w:sz="0" w:space="0" w:color="auto"/>
            <w:bottom w:val="none" w:sz="0" w:space="0" w:color="auto"/>
            <w:right w:val="none" w:sz="0" w:space="0" w:color="auto"/>
          </w:divBdr>
        </w:div>
        <w:div w:id="1052265877">
          <w:marLeft w:val="640"/>
          <w:marRight w:val="0"/>
          <w:marTop w:val="0"/>
          <w:marBottom w:val="0"/>
          <w:divBdr>
            <w:top w:val="none" w:sz="0" w:space="0" w:color="auto"/>
            <w:left w:val="none" w:sz="0" w:space="0" w:color="auto"/>
            <w:bottom w:val="none" w:sz="0" w:space="0" w:color="auto"/>
            <w:right w:val="none" w:sz="0" w:space="0" w:color="auto"/>
          </w:divBdr>
        </w:div>
        <w:div w:id="1888450051">
          <w:marLeft w:val="640"/>
          <w:marRight w:val="0"/>
          <w:marTop w:val="0"/>
          <w:marBottom w:val="0"/>
          <w:divBdr>
            <w:top w:val="none" w:sz="0" w:space="0" w:color="auto"/>
            <w:left w:val="none" w:sz="0" w:space="0" w:color="auto"/>
            <w:bottom w:val="none" w:sz="0" w:space="0" w:color="auto"/>
            <w:right w:val="none" w:sz="0" w:space="0" w:color="auto"/>
          </w:divBdr>
        </w:div>
        <w:div w:id="138496847">
          <w:marLeft w:val="640"/>
          <w:marRight w:val="0"/>
          <w:marTop w:val="0"/>
          <w:marBottom w:val="0"/>
          <w:divBdr>
            <w:top w:val="none" w:sz="0" w:space="0" w:color="auto"/>
            <w:left w:val="none" w:sz="0" w:space="0" w:color="auto"/>
            <w:bottom w:val="none" w:sz="0" w:space="0" w:color="auto"/>
            <w:right w:val="none" w:sz="0" w:space="0" w:color="auto"/>
          </w:divBdr>
        </w:div>
        <w:div w:id="750929044">
          <w:marLeft w:val="640"/>
          <w:marRight w:val="0"/>
          <w:marTop w:val="0"/>
          <w:marBottom w:val="0"/>
          <w:divBdr>
            <w:top w:val="none" w:sz="0" w:space="0" w:color="auto"/>
            <w:left w:val="none" w:sz="0" w:space="0" w:color="auto"/>
            <w:bottom w:val="none" w:sz="0" w:space="0" w:color="auto"/>
            <w:right w:val="none" w:sz="0" w:space="0" w:color="auto"/>
          </w:divBdr>
        </w:div>
        <w:div w:id="99764793">
          <w:marLeft w:val="640"/>
          <w:marRight w:val="0"/>
          <w:marTop w:val="0"/>
          <w:marBottom w:val="0"/>
          <w:divBdr>
            <w:top w:val="none" w:sz="0" w:space="0" w:color="auto"/>
            <w:left w:val="none" w:sz="0" w:space="0" w:color="auto"/>
            <w:bottom w:val="none" w:sz="0" w:space="0" w:color="auto"/>
            <w:right w:val="none" w:sz="0" w:space="0" w:color="auto"/>
          </w:divBdr>
        </w:div>
        <w:div w:id="391078093">
          <w:marLeft w:val="640"/>
          <w:marRight w:val="0"/>
          <w:marTop w:val="0"/>
          <w:marBottom w:val="0"/>
          <w:divBdr>
            <w:top w:val="none" w:sz="0" w:space="0" w:color="auto"/>
            <w:left w:val="none" w:sz="0" w:space="0" w:color="auto"/>
            <w:bottom w:val="none" w:sz="0" w:space="0" w:color="auto"/>
            <w:right w:val="none" w:sz="0" w:space="0" w:color="auto"/>
          </w:divBdr>
        </w:div>
        <w:div w:id="799032604">
          <w:marLeft w:val="640"/>
          <w:marRight w:val="0"/>
          <w:marTop w:val="0"/>
          <w:marBottom w:val="0"/>
          <w:divBdr>
            <w:top w:val="none" w:sz="0" w:space="0" w:color="auto"/>
            <w:left w:val="none" w:sz="0" w:space="0" w:color="auto"/>
            <w:bottom w:val="none" w:sz="0" w:space="0" w:color="auto"/>
            <w:right w:val="none" w:sz="0" w:space="0" w:color="auto"/>
          </w:divBdr>
        </w:div>
        <w:div w:id="1567496110">
          <w:marLeft w:val="640"/>
          <w:marRight w:val="0"/>
          <w:marTop w:val="0"/>
          <w:marBottom w:val="0"/>
          <w:divBdr>
            <w:top w:val="none" w:sz="0" w:space="0" w:color="auto"/>
            <w:left w:val="none" w:sz="0" w:space="0" w:color="auto"/>
            <w:bottom w:val="none" w:sz="0" w:space="0" w:color="auto"/>
            <w:right w:val="none" w:sz="0" w:space="0" w:color="auto"/>
          </w:divBdr>
        </w:div>
        <w:div w:id="1891188737">
          <w:marLeft w:val="640"/>
          <w:marRight w:val="0"/>
          <w:marTop w:val="0"/>
          <w:marBottom w:val="0"/>
          <w:divBdr>
            <w:top w:val="none" w:sz="0" w:space="0" w:color="auto"/>
            <w:left w:val="none" w:sz="0" w:space="0" w:color="auto"/>
            <w:bottom w:val="none" w:sz="0" w:space="0" w:color="auto"/>
            <w:right w:val="none" w:sz="0" w:space="0" w:color="auto"/>
          </w:divBdr>
        </w:div>
        <w:div w:id="186143380">
          <w:marLeft w:val="640"/>
          <w:marRight w:val="0"/>
          <w:marTop w:val="0"/>
          <w:marBottom w:val="0"/>
          <w:divBdr>
            <w:top w:val="none" w:sz="0" w:space="0" w:color="auto"/>
            <w:left w:val="none" w:sz="0" w:space="0" w:color="auto"/>
            <w:bottom w:val="none" w:sz="0" w:space="0" w:color="auto"/>
            <w:right w:val="none" w:sz="0" w:space="0" w:color="auto"/>
          </w:divBdr>
        </w:div>
        <w:div w:id="582957686">
          <w:marLeft w:val="640"/>
          <w:marRight w:val="0"/>
          <w:marTop w:val="0"/>
          <w:marBottom w:val="0"/>
          <w:divBdr>
            <w:top w:val="none" w:sz="0" w:space="0" w:color="auto"/>
            <w:left w:val="none" w:sz="0" w:space="0" w:color="auto"/>
            <w:bottom w:val="none" w:sz="0" w:space="0" w:color="auto"/>
            <w:right w:val="none" w:sz="0" w:space="0" w:color="auto"/>
          </w:divBdr>
        </w:div>
        <w:div w:id="1730835348">
          <w:marLeft w:val="640"/>
          <w:marRight w:val="0"/>
          <w:marTop w:val="0"/>
          <w:marBottom w:val="0"/>
          <w:divBdr>
            <w:top w:val="none" w:sz="0" w:space="0" w:color="auto"/>
            <w:left w:val="none" w:sz="0" w:space="0" w:color="auto"/>
            <w:bottom w:val="none" w:sz="0" w:space="0" w:color="auto"/>
            <w:right w:val="none" w:sz="0" w:space="0" w:color="auto"/>
          </w:divBdr>
        </w:div>
        <w:div w:id="703287452">
          <w:marLeft w:val="640"/>
          <w:marRight w:val="0"/>
          <w:marTop w:val="0"/>
          <w:marBottom w:val="0"/>
          <w:divBdr>
            <w:top w:val="none" w:sz="0" w:space="0" w:color="auto"/>
            <w:left w:val="none" w:sz="0" w:space="0" w:color="auto"/>
            <w:bottom w:val="none" w:sz="0" w:space="0" w:color="auto"/>
            <w:right w:val="none" w:sz="0" w:space="0" w:color="auto"/>
          </w:divBdr>
        </w:div>
        <w:div w:id="118960014">
          <w:marLeft w:val="640"/>
          <w:marRight w:val="0"/>
          <w:marTop w:val="0"/>
          <w:marBottom w:val="0"/>
          <w:divBdr>
            <w:top w:val="none" w:sz="0" w:space="0" w:color="auto"/>
            <w:left w:val="none" w:sz="0" w:space="0" w:color="auto"/>
            <w:bottom w:val="none" w:sz="0" w:space="0" w:color="auto"/>
            <w:right w:val="none" w:sz="0" w:space="0" w:color="auto"/>
          </w:divBdr>
        </w:div>
      </w:divsChild>
    </w:div>
    <w:div w:id="2122067702">
      <w:bodyDiv w:val="1"/>
      <w:marLeft w:val="0"/>
      <w:marRight w:val="0"/>
      <w:marTop w:val="0"/>
      <w:marBottom w:val="0"/>
      <w:divBdr>
        <w:top w:val="none" w:sz="0" w:space="0" w:color="auto"/>
        <w:left w:val="none" w:sz="0" w:space="0" w:color="auto"/>
        <w:bottom w:val="none" w:sz="0" w:space="0" w:color="auto"/>
        <w:right w:val="none" w:sz="0" w:space="0" w:color="auto"/>
      </w:divBdr>
      <w:divsChild>
        <w:div w:id="1031295783">
          <w:marLeft w:val="640"/>
          <w:marRight w:val="0"/>
          <w:marTop w:val="0"/>
          <w:marBottom w:val="0"/>
          <w:divBdr>
            <w:top w:val="none" w:sz="0" w:space="0" w:color="auto"/>
            <w:left w:val="none" w:sz="0" w:space="0" w:color="auto"/>
            <w:bottom w:val="none" w:sz="0" w:space="0" w:color="auto"/>
            <w:right w:val="none" w:sz="0" w:space="0" w:color="auto"/>
          </w:divBdr>
        </w:div>
        <w:div w:id="636224830">
          <w:marLeft w:val="640"/>
          <w:marRight w:val="0"/>
          <w:marTop w:val="0"/>
          <w:marBottom w:val="0"/>
          <w:divBdr>
            <w:top w:val="none" w:sz="0" w:space="0" w:color="auto"/>
            <w:left w:val="none" w:sz="0" w:space="0" w:color="auto"/>
            <w:bottom w:val="none" w:sz="0" w:space="0" w:color="auto"/>
            <w:right w:val="none" w:sz="0" w:space="0" w:color="auto"/>
          </w:divBdr>
        </w:div>
        <w:div w:id="381833927">
          <w:marLeft w:val="640"/>
          <w:marRight w:val="0"/>
          <w:marTop w:val="0"/>
          <w:marBottom w:val="0"/>
          <w:divBdr>
            <w:top w:val="none" w:sz="0" w:space="0" w:color="auto"/>
            <w:left w:val="none" w:sz="0" w:space="0" w:color="auto"/>
            <w:bottom w:val="none" w:sz="0" w:space="0" w:color="auto"/>
            <w:right w:val="none" w:sz="0" w:space="0" w:color="auto"/>
          </w:divBdr>
        </w:div>
        <w:div w:id="737869927">
          <w:marLeft w:val="640"/>
          <w:marRight w:val="0"/>
          <w:marTop w:val="0"/>
          <w:marBottom w:val="0"/>
          <w:divBdr>
            <w:top w:val="none" w:sz="0" w:space="0" w:color="auto"/>
            <w:left w:val="none" w:sz="0" w:space="0" w:color="auto"/>
            <w:bottom w:val="none" w:sz="0" w:space="0" w:color="auto"/>
            <w:right w:val="none" w:sz="0" w:space="0" w:color="auto"/>
          </w:divBdr>
        </w:div>
        <w:div w:id="1715619250">
          <w:marLeft w:val="640"/>
          <w:marRight w:val="0"/>
          <w:marTop w:val="0"/>
          <w:marBottom w:val="0"/>
          <w:divBdr>
            <w:top w:val="none" w:sz="0" w:space="0" w:color="auto"/>
            <w:left w:val="none" w:sz="0" w:space="0" w:color="auto"/>
            <w:bottom w:val="none" w:sz="0" w:space="0" w:color="auto"/>
            <w:right w:val="none" w:sz="0" w:space="0" w:color="auto"/>
          </w:divBdr>
        </w:div>
        <w:div w:id="1594439036">
          <w:marLeft w:val="640"/>
          <w:marRight w:val="0"/>
          <w:marTop w:val="0"/>
          <w:marBottom w:val="0"/>
          <w:divBdr>
            <w:top w:val="none" w:sz="0" w:space="0" w:color="auto"/>
            <w:left w:val="none" w:sz="0" w:space="0" w:color="auto"/>
            <w:bottom w:val="none" w:sz="0" w:space="0" w:color="auto"/>
            <w:right w:val="none" w:sz="0" w:space="0" w:color="auto"/>
          </w:divBdr>
        </w:div>
        <w:div w:id="1917125936">
          <w:marLeft w:val="640"/>
          <w:marRight w:val="0"/>
          <w:marTop w:val="0"/>
          <w:marBottom w:val="0"/>
          <w:divBdr>
            <w:top w:val="none" w:sz="0" w:space="0" w:color="auto"/>
            <w:left w:val="none" w:sz="0" w:space="0" w:color="auto"/>
            <w:bottom w:val="none" w:sz="0" w:space="0" w:color="auto"/>
            <w:right w:val="none" w:sz="0" w:space="0" w:color="auto"/>
          </w:divBdr>
        </w:div>
        <w:div w:id="231819917">
          <w:marLeft w:val="640"/>
          <w:marRight w:val="0"/>
          <w:marTop w:val="0"/>
          <w:marBottom w:val="0"/>
          <w:divBdr>
            <w:top w:val="none" w:sz="0" w:space="0" w:color="auto"/>
            <w:left w:val="none" w:sz="0" w:space="0" w:color="auto"/>
            <w:bottom w:val="none" w:sz="0" w:space="0" w:color="auto"/>
            <w:right w:val="none" w:sz="0" w:space="0" w:color="auto"/>
          </w:divBdr>
        </w:div>
        <w:div w:id="450326834">
          <w:marLeft w:val="640"/>
          <w:marRight w:val="0"/>
          <w:marTop w:val="0"/>
          <w:marBottom w:val="0"/>
          <w:divBdr>
            <w:top w:val="none" w:sz="0" w:space="0" w:color="auto"/>
            <w:left w:val="none" w:sz="0" w:space="0" w:color="auto"/>
            <w:bottom w:val="none" w:sz="0" w:space="0" w:color="auto"/>
            <w:right w:val="none" w:sz="0" w:space="0" w:color="auto"/>
          </w:divBdr>
        </w:div>
        <w:div w:id="1143931184">
          <w:marLeft w:val="640"/>
          <w:marRight w:val="0"/>
          <w:marTop w:val="0"/>
          <w:marBottom w:val="0"/>
          <w:divBdr>
            <w:top w:val="none" w:sz="0" w:space="0" w:color="auto"/>
            <w:left w:val="none" w:sz="0" w:space="0" w:color="auto"/>
            <w:bottom w:val="none" w:sz="0" w:space="0" w:color="auto"/>
            <w:right w:val="none" w:sz="0" w:space="0" w:color="auto"/>
          </w:divBdr>
        </w:div>
        <w:div w:id="547835265">
          <w:marLeft w:val="640"/>
          <w:marRight w:val="0"/>
          <w:marTop w:val="0"/>
          <w:marBottom w:val="0"/>
          <w:divBdr>
            <w:top w:val="none" w:sz="0" w:space="0" w:color="auto"/>
            <w:left w:val="none" w:sz="0" w:space="0" w:color="auto"/>
            <w:bottom w:val="none" w:sz="0" w:space="0" w:color="auto"/>
            <w:right w:val="none" w:sz="0" w:space="0" w:color="auto"/>
          </w:divBdr>
        </w:div>
        <w:div w:id="1862470050">
          <w:marLeft w:val="640"/>
          <w:marRight w:val="0"/>
          <w:marTop w:val="0"/>
          <w:marBottom w:val="0"/>
          <w:divBdr>
            <w:top w:val="none" w:sz="0" w:space="0" w:color="auto"/>
            <w:left w:val="none" w:sz="0" w:space="0" w:color="auto"/>
            <w:bottom w:val="none" w:sz="0" w:space="0" w:color="auto"/>
            <w:right w:val="none" w:sz="0" w:space="0" w:color="auto"/>
          </w:divBdr>
        </w:div>
        <w:div w:id="298607748">
          <w:marLeft w:val="640"/>
          <w:marRight w:val="0"/>
          <w:marTop w:val="0"/>
          <w:marBottom w:val="0"/>
          <w:divBdr>
            <w:top w:val="none" w:sz="0" w:space="0" w:color="auto"/>
            <w:left w:val="none" w:sz="0" w:space="0" w:color="auto"/>
            <w:bottom w:val="none" w:sz="0" w:space="0" w:color="auto"/>
            <w:right w:val="none" w:sz="0" w:space="0" w:color="auto"/>
          </w:divBdr>
        </w:div>
        <w:div w:id="1051267676">
          <w:marLeft w:val="640"/>
          <w:marRight w:val="0"/>
          <w:marTop w:val="0"/>
          <w:marBottom w:val="0"/>
          <w:divBdr>
            <w:top w:val="none" w:sz="0" w:space="0" w:color="auto"/>
            <w:left w:val="none" w:sz="0" w:space="0" w:color="auto"/>
            <w:bottom w:val="none" w:sz="0" w:space="0" w:color="auto"/>
            <w:right w:val="none" w:sz="0" w:space="0" w:color="auto"/>
          </w:divBdr>
        </w:div>
        <w:div w:id="1574200596">
          <w:marLeft w:val="640"/>
          <w:marRight w:val="0"/>
          <w:marTop w:val="0"/>
          <w:marBottom w:val="0"/>
          <w:divBdr>
            <w:top w:val="none" w:sz="0" w:space="0" w:color="auto"/>
            <w:left w:val="none" w:sz="0" w:space="0" w:color="auto"/>
            <w:bottom w:val="none" w:sz="0" w:space="0" w:color="auto"/>
            <w:right w:val="none" w:sz="0" w:space="0" w:color="auto"/>
          </w:divBdr>
        </w:div>
        <w:div w:id="1507401669">
          <w:marLeft w:val="640"/>
          <w:marRight w:val="0"/>
          <w:marTop w:val="0"/>
          <w:marBottom w:val="0"/>
          <w:divBdr>
            <w:top w:val="none" w:sz="0" w:space="0" w:color="auto"/>
            <w:left w:val="none" w:sz="0" w:space="0" w:color="auto"/>
            <w:bottom w:val="none" w:sz="0" w:space="0" w:color="auto"/>
            <w:right w:val="none" w:sz="0" w:space="0" w:color="auto"/>
          </w:divBdr>
        </w:div>
        <w:div w:id="1498031028">
          <w:marLeft w:val="640"/>
          <w:marRight w:val="0"/>
          <w:marTop w:val="0"/>
          <w:marBottom w:val="0"/>
          <w:divBdr>
            <w:top w:val="none" w:sz="0" w:space="0" w:color="auto"/>
            <w:left w:val="none" w:sz="0" w:space="0" w:color="auto"/>
            <w:bottom w:val="none" w:sz="0" w:space="0" w:color="auto"/>
            <w:right w:val="none" w:sz="0" w:space="0" w:color="auto"/>
          </w:divBdr>
        </w:div>
        <w:div w:id="847448401">
          <w:marLeft w:val="640"/>
          <w:marRight w:val="0"/>
          <w:marTop w:val="0"/>
          <w:marBottom w:val="0"/>
          <w:divBdr>
            <w:top w:val="none" w:sz="0" w:space="0" w:color="auto"/>
            <w:left w:val="none" w:sz="0" w:space="0" w:color="auto"/>
            <w:bottom w:val="none" w:sz="0" w:space="0" w:color="auto"/>
            <w:right w:val="none" w:sz="0" w:space="0" w:color="auto"/>
          </w:divBdr>
        </w:div>
        <w:div w:id="1951472737">
          <w:marLeft w:val="640"/>
          <w:marRight w:val="0"/>
          <w:marTop w:val="0"/>
          <w:marBottom w:val="0"/>
          <w:divBdr>
            <w:top w:val="none" w:sz="0" w:space="0" w:color="auto"/>
            <w:left w:val="none" w:sz="0" w:space="0" w:color="auto"/>
            <w:bottom w:val="none" w:sz="0" w:space="0" w:color="auto"/>
            <w:right w:val="none" w:sz="0" w:space="0" w:color="auto"/>
          </w:divBdr>
        </w:div>
        <w:div w:id="1086800082">
          <w:marLeft w:val="640"/>
          <w:marRight w:val="0"/>
          <w:marTop w:val="0"/>
          <w:marBottom w:val="0"/>
          <w:divBdr>
            <w:top w:val="none" w:sz="0" w:space="0" w:color="auto"/>
            <w:left w:val="none" w:sz="0" w:space="0" w:color="auto"/>
            <w:bottom w:val="none" w:sz="0" w:space="0" w:color="auto"/>
            <w:right w:val="none" w:sz="0" w:space="0" w:color="auto"/>
          </w:divBdr>
        </w:div>
        <w:div w:id="1503668525">
          <w:marLeft w:val="640"/>
          <w:marRight w:val="0"/>
          <w:marTop w:val="0"/>
          <w:marBottom w:val="0"/>
          <w:divBdr>
            <w:top w:val="none" w:sz="0" w:space="0" w:color="auto"/>
            <w:left w:val="none" w:sz="0" w:space="0" w:color="auto"/>
            <w:bottom w:val="none" w:sz="0" w:space="0" w:color="auto"/>
            <w:right w:val="none" w:sz="0" w:space="0" w:color="auto"/>
          </w:divBdr>
        </w:div>
        <w:div w:id="983775521">
          <w:marLeft w:val="640"/>
          <w:marRight w:val="0"/>
          <w:marTop w:val="0"/>
          <w:marBottom w:val="0"/>
          <w:divBdr>
            <w:top w:val="none" w:sz="0" w:space="0" w:color="auto"/>
            <w:left w:val="none" w:sz="0" w:space="0" w:color="auto"/>
            <w:bottom w:val="none" w:sz="0" w:space="0" w:color="auto"/>
            <w:right w:val="none" w:sz="0" w:space="0" w:color="auto"/>
          </w:divBdr>
        </w:div>
        <w:div w:id="1338121031">
          <w:marLeft w:val="640"/>
          <w:marRight w:val="0"/>
          <w:marTop w:val="0"/>
          <w:marBottom w:val="0"/>
          <w:divBdr>
            <w:top w:val="none" w:sz="0" w:space="0" w:color="auto"/>
            <w:left w:val="none" w:sz="0" w:space="0" w:color="auto"/>
            <w:bottom w:val="none" w:sz="0" w:space="0" w:color="auto"/>
            <w:right w:val="none" w:sz="0" w:space="0" w:color="auto"/>
          </w:divBdr>
        </w:div>
        <w:div w:id="247739833">
          <w:marLeft w:val="640"/>
          <w:marRight w:val="0"/>
          <w:marTop w:val="0"/>
          <w:marBottom w:val="0"/>
          <w:divBdr>
            <w:top w:val="none" w:sz="0" w:space="0" w:color="auto"/>
            <w:left w:val="none" w:sz="0" w:space="0" w:color="auto"/>
            <w:bottom w:val="none" w:sz="0" w:space="0" w:color="auto"/>
            <w:right w:val="none" w:sz="0" w:space="0" w:color="auto"/>
          </w:divBdr>
        </w:div>
        <w:div w:id="415981235">
          <w:marLeft w:val="640"/>
          <w:marRight w:val="0"/>
          <w:marTop w:val="0"/>
          <w:marBottom w:val="0"/>
          <w:divBdr>
            <w:top w:val="none" w:sz="0" w:space="0" w:color="auto"/>
            <w:left w:val="none" w:sz="0" w:space="0" w:color="auto"/>
            <w:bottom w:val="none" w:sz="0" w:space="0" w:color="auto"/>
            <w:right w:val="none" w:sz="0" w:space="0" w:color="auto"/>
          </w:divBdr>
        </w:div>
        <w:div w:id="595403808">
          <w:marLeft w:val="640"/>
          <w:marRight w:val="0"/>
          <w:marTop w:val="0"/>
          <w:marBottom w:val="0"/>
          <w:divBdr>
            <w:top w:val="none" w:sz="0" w:space="0" w:color="auto"/>
            <w:left w:val="none" w:sz="0" w:space="0" w:color="auto"/>
            <w:bottom w:val="none" w:sz="0" w:space="0" w:color="auto"/>
            <w:right w:val="none" w:sz="0" w:space="0" w:color="auto"/>
          </w:divBdr>
        </w:div>
        <w:div w:id="1763145628">
          <w:marLeft w:val="640"/>
          <w:marRight w:val="0"/>
          <w:marTop w:val="0"/>
          <w:marBottom w:val="0"/>
          <w:divBdr>
            <w:top w:val="none" w:sz="0" w:space="0" w:color="auto"/>
            <w:left w:val="none" w:sz="0" w:space="0" w:color="auto"/>
            <w:bottom w:val="none" w:sz="0" w:space="0" w:color="auto"/>
            <w:right w:val="none" w:sz="0" w:space="0" w:color="auto"/>
          </w:divBdr>
        </w:div>
        <w:div w:id="1355808789">
          <w:marLeft w:val="640"/>
          <w:marRight w:val="0"/>
          <w:marTop w:val="0"/>
          <w:marBottom w:val="0"/>
          <w:divBdr>
            <w:top w:val="none" w:sz="0" w:space="0" w:color="auto"/>
            <w:left w:val="none" w:sz="0" w:space="0" w:color="auto"/>
            <w:bottom w:val="none" w:sz="0" w:space="0" w:color="auto"/>
            <w:right w:val="none" w:sz="0" w:space="0" w:color="auto"/>
          </w:divBdr>
        </w:div>
        <w:div w:id="650597073">
          <w:marLeft w:val="640"/>
          <w:marRight w:val="0"/>
          <w:marTop w:val="0"/>
          <w:marBottom w:val="0"/>
          <w:divBdr>
            <w:top w:val="none" w:sz="0" w:space="0" w:color="auto"/>
            <w:left w:val="none" w:sz="0" w:space="0" w:color="auto"/>
            <w:bottom w:val="none" w:sz="0" w:space="0" w:color="auto"/>
            <w:right w:val="none" w:sz="0" w:space="0" w:color="auto"/>
          </w:divBdr>
        </w:div>
        <w:div w:id="1087507361">
          <w:marLeft w:val="640"/>
          <w:marRight w:val="0"/>
          <w:marTop w:val="0"/>
          <w:marBottom w:val="0"/>
          <w:divBdr>
            <w:top w:val="none" w:sz="0" w:space="0" w:color="auto"/>
            <w:left w:val="none" w:sz="0" w:space="0" w:color="auto"/>
            <w:bottom w:val="none" w:sz="0" w:space="0" w:color="auto"/>
            <w:right w:val="none" w:sz="0" w:space="0" w:color="auto"/>
          </w:divBdr>
        </w:div>
        <w:div w:id="465440618">
          <w:marLeft w:val="640"/>
          <w:marRight w:val="0"/>
          <w:marTop w:val="0"/>
          <w:marBottom w:val="0"/>
          <w:divBdr>
            <w:top w:val="none" w:sz="0" w:space="0" w:color="auto"/>
            <w:left w:val="none" w:sz="0" w:space="0" w:color="auto"/>
            <w:bottom w:val="none" w:sz="0" w:space="0" w:color="auto"/>
            <w:right w:val="none" w:sz="0" w:space="0" w:color="auto"/>
          </w:divBdr>
        </w:div>
        <w:div w:id="1721057740">
          <w:marLeft w:val="640"/>
          <w:marRight w:val="0"/>
          <w:marTop w:val="0"/>
          <w:marBottom w:val="0"/>
          <w:divBdr>
            <w:top w:val="none" w:sz="0" w:space="0" w:color="auto"/>
            <w:left w:val="none" w:sz="0" w:space="0" w:color="auto"/>
            <w:bottom w:val="none" w:sz="0" w:space="0" w:color="auto"/>
            <w:right w:val="none" w:sz="0" w:space="0" w:color="auto"/>
          </w:divBdr>
        </w:div>
        <w:div w:id="1142967441">
          <w:marLeft w:val="640"/>
          <w:marRight w:val="0"/>
          <w:marTop w:val="0"/>
          <w:marBottom w:val="0"/>
          <w:divBdr>
            <w:top w:val="none" w:sz="0" w:space="0" w:color="auto"/>
            <w:left w:val="none" w:sz="0" w:space="0" w:color="auto"/>
            <w:bottom w:val="none" w:sz="0" w:space="0" w:color="auto"/>
            <w:right w:val="none" w:sz="0" w:space="0" w:color="auto"/>
          </w:divBdr>
        </w:div>
        <w:div w:id="1847477308">
          <w:marLeft w:val="640"/>
          <w:marRight w:val="0"/>
          <w:marTop w:val="0"/>
          <w:marBottom w:val="0"/>
          <w:divBdr>
            <w:top w:val="none" w:sz="0" w:space="0" w:color="auto"/>
            <w:left w:val="none" w:sz="0" w:space="0" w:color="auto"/>
            <w:bottom w:val="none" w:sz="0" w:space="0" w:color="auto"/>
            <w:right w:val="none" w:sz="0" w:space="0" w:color="auto"/>
          </w:divBdr>
        </w:div>
        <w:div w:id="1099527800">
          <w:marLeft w:val="640"/>
          <w:marRight w:val="0"/>
          <w:marTop w:val="0"/>
          <w:marBottom w:val="0"/>
          <w:divBdr>
            <w:top w:val="none" w:sz="0" w:space="0" w:color="auto"/>
            <w:left w:val="none" w:sz="0" w:space="0" w:color="auto"/>
            <w:bottom w:val="none" w:sz="0" w:space="0" w:color="auto"/>
            <w:right w:val="none" w:sz="0" w:space="0" w:color="auto"/>
          </w:divBdr>
        </w:div>
        <w:div w:id="380054167">
          <w:marLeft w:val="640"/>
          <w:marRight w:val="0"/>
          <w:marTop w:val="0"/>
          <w:marBottom w:val="0"/>
          <w:divBdr>
            <w:top w:val="none" w:sz="0" w:space="0" w:color="auto"/>
            <w:left w:val="none" w:sz="0" w:space="0" w:color="auto"/>
            <w:bottom w:val="none" w:sz="0" w:space="0" w:color="auto"/>
            <w:right w:val="none" w:sz="0" w:space="0" w:color="auto"/>
          </w:divBdr>
        </w:div>
        <w:div w:id="1860582432">
          <w:marLeft w:val="640"/>
          <w:marRight w:val="0"/>
          <w:marTop w:val="0"/>
          <w:marBottom w:val="0"/>
          <w:divBdr>
            <w:top w:val="none" w:sz="0" w:space="0" w:color="auto"/>
            <w:left w:val="none" w:sz="0" w:space="0" w:color="auto"/>
            <w:bottom w:val="none" w:sz="0" w:space="0" w:color="auto"/>
            <w:right w:val="none" w:sz="0" w:space="0" w:color="auto"/>
          </w:divBdr>
        </w:div>
        <w:div w:id="653224296">
          <w:marLeft w:val="640"/>
          <w:marRight w:val="0"/>
          <w:marTop w:val="0"/>
          <w:marBottom w:val="0"/>
          <w:divBdr>
            <w:top w:val="none" w:sz="0" w:space="0" w:color="auto"/>
            <w:left w:val="none" w:sz="0" w:space="0" w:color="auto"/>
            <w:bottom w:val="none" w:sz="0" w:space="0" w:color="auto"/>
            <w:right w:val="none" w:sz="0" w:space="0" w:color="auto"/>
          </w:divBdr>
        </w:div>
        <w:div w:id="1804420469">
          <w:marLeft w:val="640"/>
          <w:marRight w:val="0"/>
          <w:marTop w:val="0"/>
          <w:marBottom w:val="0"/>
          <w:divBdr>
            <w:top w:val="none" w:sz="0" w:space="0" w:color="auto"/>
            <w:left w:val="none" w:sz="0" w:space="0" w:color="auto"/>
            <w:bottom w:val="none" w:sz="0" w:space="0" w:color="auto"/>
            <w:right w:val="none" w:sz="0" w:space="0" w:color="auto"/>
          </w:divBdr>
        </w:div>
        <w:div w:id="676427526">
          <w:marLeft w:val="640"/>
          <w:marRight w:val="0"/>
          <w:marTop w:val="0"/>
          <w:marBottom w:val="0"/>
          <w:divBdr>
            <w:top w:val="none" w:sz="0" w:space="0" w:color="auto"/>
            <w:left w:val="none" w:sz="0" w:space="0" w:color="auto"/>
            <w:bottom w:val="none" w:sz="0" w:space="0" w:color="auto"/>
            <w:right w:val="none" w:sz="0" w:space="0" w:color="auto"/>
          </w:divBdr>
        </w:div>
        <w:div w:id="992485434">
          <w:marLeft w:val="640"/>
          <w:marRight w:val="0"/>
          <w:marTop w:val="0"/>
          <w:marBottom w:val="0"/>
          <w:divBdr>
            <w:top w:val="none" w:sz="0" w:space="0" w:color="auto"/>
            <w:left w:val="none" w:sz="0" w:space="0" w:color="auto"/>
            <w:bottom w:val="none" w:sz="0" w:space="0" w:color="auto"/>
            <w:right w:val="none" w:sz="0" w:space="0" w:color="auto"/>
          </w:divBdr>
        </w:div>
        <w:div w:id="1780490836">
          <w:marLeft w:val="640"/>
          <w:marRight w:val="0"/>
          <w:marTop w:val="0"/>
          <w:marBottom w:val="0"/>
          <w:divBdr>
            <w:top w:val="none" w:sz="0" w:space="0" w:color="auto"/>
            <w:left w:val="none" w:sz="0" w:space="0" w:color="auto"/>
            <w:bottom w:val="none" w:sz="0" w:space="0" w:color="auto"/>
            <w:right w:val="none" w:sz="0" w:space="0" w:color="auto"/>
          </w:divBdr>
        </w:div>
        <w:div w:id="115299589">
          <w:marLeft w:val="640"/>
          <w:marRight w:val="0"/>
          <w:marTop w:val="0"/>
          <w:marBottom w:val="0"/>
          <w:divBdr>
            <w:top w:val="none" w:sz="0" w:space="0" w:color="auto"/>
            <w:left w:val="none" w:sz="0" w:space="0" w:color="auto"/>
            <w:bottom w:val="none" w:sz="0" w:space="0" w:color="auto"/>
            <w:right w:val="none" w:sz="0" w:space="0" w:color="auto"/>
          </w:divBdr>
        </w:div>
        <w:div w:id="1262689261">
          <w:marLeft w:val="640"/>
          <w:marRight w:val="0"/>
          <w:marTop w:val="0"/>
          <w:marBottom w:val="0"/>
          <w:divBdr>
            <w:top w:val="none" w:sz="0" w:space="0" w:color="auto"/>
            <w:left w:val="none" w:sz="0" w:space="0" w:color="auto"/>
            <w:bottom w:val="none" w:sz="0" w:space="0" w:color="auto"/>
            <w:right w:val="none" w:sz="0" w:space="0" w:color="auto"/>
          </w:divBdr>
        </w:div>
        <w:div w:id="1424372806">
          <w:marLeft w:val="640"/>
          <w:marRight w:val="0"/>
          <w:marTop w:val="0"/>
          <w:marBottom w:val="0"/>
          <w:divBdr>
            <w:top w:val="none" w:sz="0" w:space="0" w:color="auto"/>
            <w:left w:val="none" w:sz="0" w:space="0" w:color="auto"/>
            <w:bottom w:val="none" w:sz="0" w:space="0" w:color="auto"/>
            <w:right w:val="none" w:sz="0" w:space="0" w:color="auto"/>
          </w:divBdr>
        </w:div>
        <w:div w:id="93328462">
          <w:marLeft w:val="640"/>
          <w:marRight w:val="0"/>
          <w:marTop w:val="0"/>
          <w:marBottom w:val="0"/>
          <w:divBdr>
            <w:top w:val="none" w:sz="0" w:space="0" w:color="auto"/>
            <w:left w:val="none" w:sz="0" w:space="0" w:color="auto"/>
            <w:bottom w:val="none" w:sz="0" w:space="0" w:color="auto"/>
            <w:right w:val="none" w:sz="0" w:space="0" w:color="auto"/>
          </w:divBdr>
        </w:div>
        <w:div w:id="33897354">
          <w:marLeft w:val="640"/>
          <w:marRight w:val="0"/>
          <w:marTop w:val="0"/>
          <w:marBottom w:val="0"/>
          <w:divBdr>
            <w:top w:val="none" w:sz="0" w:space="0" w:color="auto"/>
            <w:left w:val="none" w:sz="0" w:space="0" w:color="auto"/>
            <w:bottom w:val="none" w:sz="0" w:space="0" w:color="auto"/>
            <w:right w:val="none" w:sz="0" w:space="0" w:color="auto"/>
          </w:divBdr>
        </w:div>
        <w:div w:id="848569140">
          <w:marLeft w:val="640"/>
          <w:marRight w:val="0"/>
          <w:marTop w:val="0"/>
          <w:marBottom w:val="0"/>
          <w:divBdr>
            <w:top w:val="none" w:sz="0" w:space="0" w:color="auto"/>
            <w:left w:val="none" w:sz="0" w:space="0" w:color="auto"/>
            <w:bottom w:val="none" w:sz="0" w:space="0" w:color="auto"/>
            <w:right w:val="none" w:sz="0" w:space="0" w:color="auto"/>
          </w:divBdr>
        </w:div>
        <w:div w:id="295138848">
          <w:marLeft w:val="640"/>
          <w:marRight w:val="0"/>
          <w:marTop w:val="0"/>
          <w:marBottom w:val="0"/>
          <w:divBdr>
            <w:top w:val="none" w:sz="0" w:space="0" w:color="auto"/>
            <w:left w:val="none" w:sz="0" w:space="0" w:color="auto"/>
            <w:bottom w:val="none" w:sz="0" w:space="0" w:color="auto"/>
            <w:right w:val="none" w:sz="0" w:space="0" w:color="auto"/>
          </w:divBdr>
        </w:div>
        <w:div w:id="1158956603">
          <w:marLeft w:val="640"/>
          <w:marRight w:val="0"/>
          <w:marTop w:val="0"/>
          <w:marBottom w:val="0"/>
          <w:divBdr>
            <w:top w:val="none" w:sz="0" w:space="0" w:color="auto"/>
            <w:left w:val="none" w:sz="0" w:space="0" w:color="auto"/>
            <w:bottom w:val="none" w:sz="0" w:space="0" w:color="auto"/>
            <w:right w:val="none" w:sz="0" w:space="0" w:color="auto"/>
          </w:divBdr>
        </w:div>
        <w:div w:id="1377267826">
          <w:marLeft w:val="640"/>
          <w:marRight w:val="0"/>
          <w:marTop w:val="0"/>
          <w:marBottom w:val="0"/>
          <w:divBdr>
            <w:top w:val="none" w:sz="0" w:space="0" w:color="auto"/>
            <w:left w:val="none" w:sz="0" w:space="0" w:color="auto"/>
            <w:bottom w:val="none" w:sz="0" w:space="0" w:color="auto"/>
            <w:right w:val="none" w:sz="0" w:space="0" w:color="auto"/>
          </w:divBdr>
        </w:div>
        <w:div w:id="1556624731">
          <w:marLeft w:val="640"/>
          <w:marRight w:val="0"/>
          <w:marTop w:val="0"/>
          <w:marBottom w:val="0"/>
          <w:divBdr>
            <w:top w:val="none" w:sz="0" w:space="0" w:color="auto"/>
            <w:left w:val="none" w:sz="0" w:space="0" w:color="auto"/>
            <w:bottom w:val="none" w:sz="0" w:space="0" w:color="auto"/>
            <w:right w:val="none" w:sz="0" w:space="0" w:color="auto"/>
          </w:divBdr>
        </w:div>
        <w:div w:id="1931544356">
          <w:marLeft w:val="640"/>
          <w:marRight w:val="0"/>
          <w:marTop w:val="0"/>
          <w:marBottom w:val="0"/>
          <w:divBdr>
            <w:top w:val="none" w:sz="0" w:space="0" w:color="auto"/>
            <w:left w:val="none" w:sz="0" w:space="0" w:color="auto"/>
            <w:bottom w:val="none" w:sz="0" w:space="0" w:color="auto"/>
            <w:right w:val="none" w:sz="0" w:space="0" w:color="auto"/>
          </w:divBdr>
        </w:div>
        <w:div w:id="2055081412">
          <w:marLeft w:val="640"/>
          <w:marRight w:val="0"/>
          <w:marTop w:val="0"/>
          <w:marBottom w:val="0"/>
          <w:divBdr>
            <w:top w:val="none" w:sz="0" w:space="0" w:color="auto"/>
            <w:left w:val="none" w:sz="0" w:space="0" w:color="auto"/>
            <w:bottom w:val="none" w:sz="0" w:space="0" w:color="auto"/>
            <w:right w:val="none" w:sz="0" w:space="0" w:color="auto"/>
          </w:divBdr>
        </w:div>
        <w:div w:id="888951747">
          <w:marLeft w:val="640"/>
          <w:marRight w:val="0"/>
          <w:marTop w:val="0"/>
          <w:marBottom w:val="0"/>
          <w:divBdr>
            <w:top w:val="none" w:sz="0" w:space="0" w:color="auto"/>
            <w:left w:val="none" w:sz="0" w:space="0" w:color="auto"/>
            <w:bottom w:val="none" w:sz="0" w:space="0" w:color="auto"/>
            <w:right w:val="none" w:sz="0" w:space="0" w:color="auto"/>
          </w:divBdr>
        </w:div>
        <w:div w:id="58871037">
          <w:marLeft w:val="640"/>
          <w:marRight w:val="0"/>
          <w:marTop w:val="0"/>
          <w:marBottom w:val="0"/>
          <w:divBdr>
            <w:top w:val="none" w:sz="0" w:space="0" w:color="auto"/>
            <w:left w:val="none" w:sz="0" w:space="0" w:color="auto"/>
            <w:bottom w:val="none" w:sz="0" w:space="0" w:color="auto"/>
            <w:right w:val="none" w:sz="0" w:space="0" w:color="auto"/>
          </w:divBdr>
        </w:div>
        <w:div w:id="804274042">
          <w:marLeft w:val="640"/>
          <w:marRight w:val="0"/>
          <w:marTop w:val="0"/>
          <w:marBottom w:val="0"/>
          <w:divBdr>
            <w:top w:val="none" w:sz="0" w:space="0" w:color="auto"/>
            <w:left w:val="none" w:sz="0" w:space="0" w:color="auto"/>
            <w:bottom w:val="none" w:sz="0" w:space="0" w:color="auto"/>
            <w:right w:val="none" w:sz="0" w:space="0" w:color="auto"/>
          </w:divBdr>
        </w:div>
        <w:div w:id="1480656701">
          <w:marLeft w:val="640"/>
          <w:marRight w:val="0"/>
          <w:marTop w:val="0"/>
          <w:marBottom w:val="0"/>
          <w:divBdr>
            <w:top w:val="none" w:sz="0" w:space="0" w:color="auto"/>
            <w:left w:val="none" w:sz="0" w:space="0" w:color="auto"/>
            <w:bottom w:val="none" w:sz="0" w:space="0" w:color="auto"/>
            <w:right w:val="none" w:sz="0" w:space="0" w:color="auto"/>
          </w:divBdr>
        </w:div>
        <w:div w:id="1116946669">
          <w:marLeft w:val="640"/>
          <w:marRight w:val="0"/>
          <w:marTop w:val="0"/>
          <w:marBottom w:val="0"/>
          <w:divBdr>
            <w:top w:val="none" w:sz="0" w:space="0" w:color="auto"/>
            <w:left w:val="none" w:sz="0" w:space="0" w:color="auto"/>
            <w:bottom w:val="none" w:sz="0" w:space="0" w:color="auto"/>
            <w:right w:val="none" w:sz="0" w:space="0" w:color="auto"/>
          </w:divBdr>
        </w:div>
        <w:div w:id="1784687277">
          <w:marLeft w:val="640"/>
          <w:marRight w:val="0"/>
          <w:marTop w:val="0"/>
          <w:marBottom w:val="0"/>
          <w:divBdr>
            <w:top w:val="none" w:sz="0" w:space="0" w:color="auto"/>
            <w:left w:val="none" w:sz="0" w:space="0" w:color="auto"/>
            <w:bottom w:val="none" w:sz="0" w:space="0" w:color="auto"/>
            <w:right w:val="none" w:sz="0" w:space="0" w:color="auto"/>
          </w:divBdr>
        </w:div>
        <w:div w:id="1194073448">
          <w:marLeft w:val="640"/>
          <w:marRight w:val="0"/>
          <w:marTop w:val="0"/>
          <w:marBottom w:val="0"/>
          <w:divBdr>
            <w:top w:val="none" w:sz="0" w:space="0" w:color="auto"/>
            <w:left w:val="none" w:sz="0" w:space="0" w:color="auto"/>
            <w:bottom w:val="none" w:sz="0" w:space="0" w:color="auto"/>
            <w:right w:val="none" w:sz="0" w:space="0" w:color="auto"/>
          </w:divBdr>
        </w:div>
        <w:div w:id="613832843">
          <w:marLeft w:val="640"/>
          <w:marRight w:val="0"/>
          <w:marTop w:val="0"/>
          <w:marBottom w:val="0"/>
          <w:divBdr>
            <w:top w:val="none" w:sz="0" w:space="0" w:color="auto"/>
            <w:left w:val="none" w:sz="0" w:space="0" w:color="auto"/>
            <w:bottom w:val="none" w:sz="0" w:space="0" w:color="auto"/>
            <w:right w:val="none" w:sz="0" w:space="0" w:color="auto"/>
          </w:divBdr>
        </w:div>
        <w:div w:id="2018267762">
          <w:marLeft w:val="640"/>
          <w:marRight w:val="0"/>
          <w:marTop w:val="0"/>
          <w:marBottom w:val="0"/>
          <w:divBdr>
            <w:top w:val="none" w:sz="0" w:space="0" w:color="auto"/>
            <w:left w:val="none" w:sz="0" w:space="0" w:color="auto"/>
            <w:bottom w:val="none" w:sz="0" w:space="0" w:color="auto"/>
            <w:right w:val="none" w:sz="0" w:space="0" w:color="auto"/>
          </w:divBdr>
        </w:div>
        <w:div w:id="1961373359">
          <w:marLeft w:val="640"/>
          <w:marRight w:val="0"/>
          <w:marTop w:val="0"/>
          <w:marBottom w:val="0"/>
          <w:divBdr>
            <w:top w:val="none" w:sz="0" w:space="0" w:color="auto"/>
            <w:left w:val="none" w:sz="0" w:space="0" w:color="auto"/>
            <w:bottom w:val="none" w:sz="0" w:space="0" w:color="auto"/>
            <w:right w:val="none" w:sz="0" w:space="0" w:color="auto"/>
          </w:divBdr>
        </w:div>
        <w:div w:id="341586001">
          <w:marLeft w:val="640"/>
          <w:marRight w:val="0"/>
          <w:marTop w:val="0"/>
          <w:marBottom w:val="0"/>
          <w:divBdr>
            <w:top w:val="none" w:sz="0" w:space="0" w:color="auto"/>
            <w:left w:val="none" w:sz="0" w:space="0" w:color="auto"/>
            <w:bottom w:val="none" w:sz="0" w:space="0" w:color="auto"/>
            <w:right w:val="none" w:sz="0" w:space="0" w:color="auto"/>
          </w:divBdr>
        </w:div>
        <w:div w:id="830952713">
          <w:marLeft w:val="640"/>
          <w:marRight w:val="0"/>
          <w:marTop w:val="0"/>
          <w:marBottom w:val="0"/>
          <w:divBdr>
            <w:top w:val="none" w:sz="0" w:space="0" w:color="auto"/>
            <w:left w:val="none" w:sz="0" w:space="0" w:color="auto"/>
            <w:bottom w:val="none" w:sz="0" w:space="0" w:color="auto"/>
            <w:right w:val="none" w:sz="0" w:space="0" w:color="auto"/>
          </w:divBdr>
        </w:div>
        <w:div w:id="1504510214">
          <w:marLeft w:val="640"/>
          <w:marRight w:val="0"/>
          <w:marTop w:val="0"/>
          <w:marBottom w:val="0"/>
          <w:divBdr>
            <w:top w:val="none" w:sz="0" w:space="0" w:color="auto"/>
            <w:left w:val="none" w:sz="0" w:space="0" w:color="auto"/>
            <w:bottom w:val="none" w:sz="0" w:space="0" w:color="auto"/>
            <w:right w:val="none" w:sz="0" w:space="0" w:color="auto"/>
          </w:divBdr>
        </w:div>
        <w:div w:id="1582645308">
          <w:marLeft w:val="640"/>
          <w:marRight w:val="0"/>
          <w:marTop w:val="0"/>
          <w:marBottom w:val="0"/>
          <w:divBdr>
            <w:top w:val="none" w:sz="0" w:space="0" w:color="auto"/>
            <w:left w:val="none" w:sz="0" w:space="0" w:color="auto"/>
            <w:bottom w:val="none" w:sz="0" w:space="0" w:color="auto"/>
            <w:right w:val="none" w:sz="0" w:space="0" w:color="auto"/>
          </w:divBdr>
        </w:div>
        <w:div w:id="1493064744">
          <w:marLeft w:val="640"/>
          <w:marRight w:val="0"/>
          <w:marTop w:val="0"/>
          <w:marBottom w:val="0"/>
          <w:divBdr>
            <w:top w:val="none" w:sz="0" w:space="0" w:color="auto"/>
            <w:left w:val="none" w:sz="0" w:space="0" w:color="auto"/>
            <w:bottom w:val="none" w:sz="0" w:space="0" w:color="auto"/>
            <w:right w:val="none" w:sz="0" w:space="0" w:color="auto"/>
          </w:divBdr>
        </w:div>
        <w:div w:id="138084449">
          <w:marLeft w:val="640"/>
          <w:marRight w:val="0"/>
          <w:marTop w:val="0"/>
          <w:marBottom w:val="0"/>
          <w:divBdr>
            <w:top w:val="none" w:sz="0" w:space="0" w:color="auto"/>
            <w:left w:val="none" w:sz="0" w:space="0" w:color="auto"/>
            <w:bottom w:val="none" w:sz="0" w:space="0" w:color="auto"/>
            <w:right w:val="none" w:sz="0" w:space="0" w:color="auto"/>
          </w:divBdr>
        </w:div>
        <w:div w:id="163594174">
          <w:marLeft w:val="640"/>
          <w:marRight w:val="0"/>
          <w:marTop w:val="0"/>
          <w:marBottom w:val="0"/>
          <w:divBdr>
            <w:top w:val="none" w:sz="0" w:space="0" w:color="auto"/>
            <w:left w:val="none" w:sz="0" w:space="0" w:color="auto"/>
            <w:bottom w:val="none" w:sz="0" w:space="0" w:color="auto"/>
            <w:right w:val="none" w:sz="0" w:space="0" w:color="auto"/>
          </w:divBdr>
        </w:div>
        <w:div w:id="161883">
          <w:marLeft w:val="640"/>
          <w:marRight w:val="0"/>
          <w:marTop w:val="0"/>
          <w:marBottom w:val="0"/>
          <w:divBdr>
            <w:top w:val="none" w:sz="0" w:space="0" w:color="auto"/>
            <w:left w:val="none" w:sz="0" w:space="0" w:color="auto"/>
            <w:bottom w:val="none" w:sz="0" w:space="0" w:color="auto"/>
            <w:right w:val="none" w:sz="0" w:space="0" w:color="auto"/>
          </w:divBdr>
        </w:div>
        <w:div w:id="1625581861">
          <w:marLeft w:val="640"/>
          <w:marRight w:val="0"/>
          <w:marTop w:val="0"/>
          <w:marBottom w:val="0"/>
          <w:divBdr>
            <w:top w:val="none" w:sz="0" w:space="0" w:color="auto"/>
            <w:left w:val="none" w:sz="0" w:space="0" w:color="auto"/>
            <w:bottom w:val="none" w:sz="0" w:space="0" w:color="auto"/>
            <w:right w:val="none" w:sz="0" w:space="0" w:color="auto"/>
          </w:divBdr>
        </w:div>
        <w:div w:id="1439594501">
          <w:marLeft w:val="640"/>
          <w:marRight w:val="0"/>
          <w:marTop w:val="0"/>
          <w:marBottom w:val="0"/>
          <w:divBdr>
            <w:top w:val="none" w:sz="0" w:space="0" w:color="auto"/>
            <w:left w:val="none" w:sz="0" w:space="0" w:color="auto"/>
            <w:bottom w:val="none" w:sz="0" w:space="0" w:color="auto"/>
            <w:right w:val="none" w:sz="0" w:space="0" w:color="auto"/>
          </w:divBdr>
        </w:div>
        <w:div w:id="133329231">
          <w:marLeft w:val="640"/>
          <w:marRight w:val="0"/>
          <w:marTop w:val="0"/>
          <w:marBottom w:val="0"/>
          <w:divBdr>
            <w:top w:val="none" w:sz="0" w:space="0" w:color="auto"/>
            <w:left w:val="none" w:sz="0" w:space="0" w:color="auto"/>
            <w:bottom w:val="none" w:sz="0" w:space="0" w:color="auto"/>
            <w:right w:val="none" w:sz="0" w:space="0" w:color="auto"/>
          </w:divBdr>
        </w:div>
        <w:div w:id="260453738">
          <w:marLeft w:val="640"/>
          <w:marRight w:val="0"/>
          <w:marTop w:val="0"/>
          <w:marBottom w:val="0"/>
          <w:divBdr>
            <w:top w:val="none" w:sz="0" w:space="0" w:color="auto"/>
            <w:left w:val="none" w:sz="0" w:space="0" w:color="auto"/>
            <w:bottom w:val="none" w:sz="0" w:space="0" w:color="auto"/>
            <w:right w:val="none" w:sz="0" w:space="0" w:color="auto"/>
          </w:divBdr>
        </w:div>
        <w:div w:id="711004138">
          <w:marLeft w:val="640"/>
          <w:marRight w:val="0"/>
          <w:marTop w:val="0"/>
          <w:marBottom w:val="0"/>
          <w:divBdr>
            <w:top w:val="none" w:sz="0" w:space="0" w:color="auto"/>
            <w:left w:val="none" w:sz="0" w:space="0" w:color="auto"/>
            <w:bottom w:val="none" w:sz="0" w:space="0" w:color="auto"/>
            <w:right w:val="none" w:sz="0" w:space="0" w:color="auto"/>
          </w:divBdr>
        </w:div>
        <w:div w:id="429006996">
          <w:marLeft w:val="640"/>
          <w:marRight w:val="0"/>
          <w:marTop w:val="0"/>
          <w:marBottom w:val="0"/>
          <w:divBdr>
            <w:top w:val="none" w:sz="0" w:space="0" w:color="auto"/>
            <w:left w:val="none" w:sz="0" w:space="0" w:color="auto"/>
            <w:bottom w:val="none" w:sz="0" w:space="0" w:color="auto"/>
            <w:right w:val="none" w:sz="0" w:space="0" w:color="auto"/>
          </w:divBdr>
        </w:div>
        <w:div w:id="1317370664">
          <w:marLeft w:val="640"/>
          <w:marRight w:val="0"/>
          <w:marTop w:val="0"/>
          <w:marBottom w:val="0"/>
          <w:divBdr>
            <w:top w:val="none" w:sz="0" w:space="0" w:color="auto"/>
            <w:left w:val="none" w:sz="0" w:space="0" w:color="auto"/>
            <w:bottom w:val="none" w:sz="0" w:space="0" w:color="auto"/>
            <w:right w:val="none" w:sz="0" w:space="0" w:color="auto"/>
          </w:divBdr>
        </w:div>
        <w:div w:id="1789160958">
          <w:marLeft w:val="640"/>
          <w:marRight w:val="0"/>
          <w:marTop w:val="0"/>
          <w:marBottom w:val="0"/>
          <w:divBdr>
            <w:top w:val="none" w:sz="0" w:space="0" w:color="auto"/>
            <w:left w:val="none" w:sz="0" w:space="0" w:color="auto"/>
            <w:bottom w:val="none" w:sz="0" w:space="0" w:color="auto"/>
            <w:right w:val="none" w:sz="0" w:space="0" w:color="auto"/>
          </w:divBdr>
        </w:div>
        <w:div w:id="1644239218">
          <w:marLeft w:val="640"/>
          <w:marRight w:val="0"/>
          <w:marTop w:val="0"/>
          <w:marBottom w:val="0"/>
          <w:divBdr>
            <w:top w:val="none" w:sz="0" w:space="0" w:color="auto"/>
            <w:left w:val="none" w:sz="0" w:space="0" w:color="auto"/>
            <w:bottom w:val="none" w:sz="0" w:space="0" w:color="auto"/>
            <w:right w:val="none" w:sz="0" w:space="0" w:color="auto"/>
          </w:divBdr>
        </w:div>
        <w:div w:id="737627959">
          <w:marLeft w:val="640"/>
          <w:marRight w:val="0"/>
          <w:marTop w:val="0"/>
          <w:marBottom w:val="0"/>
          <w:divBdr>
            <w:top w:val="none" w:sz="0" w:space="0" w:color="auto"/>
            <w:left w:val="none" w:sz="0" w:space="0" w:color="auto"/>
            <w:bottom w:val="none" w:sz="0" w:space="0" w:color="auto"/>
            <w:right w:val="none" w:sz="0" w:space="0" w:color="auto"/>
          </w:divBdr>
        </w:div>
        <w:div w:id="363361556">
          <w:marLeft w:val="640"/>
          <w:marRight w:val="0"/>
          <w:marTop w:val="0"/>
          <w:marBottom w:val="0"/>
          <w:divBdr>
            <w:top w:val="none" w:sz="0" w:space="0" w:color="auto"/>
            <w:left w:val="none" w:sz="0" w:space="0" w:color="auto"/>
            <w:bottom w:val="none" w:sz="0" w:space="0" w:color="auto"/>
            <w:right w:val="none" w:sz="0" w:space="0" w:color="auto"/>
          </w:divBdr>
        </w:div>
        <w:div w:id="519858110">
          <w:marLeft w:val="640"/>
          <w:marRight w:val="0"/>
          <w:marTop w:val="0"/>
          <w:marBottom w:val="0"/>
          <w:divBdr>
            <w:top w:val="none" w:sz="0" w:space="0" w:color="auto"/>
            <w:left w:val="none" w:sz="0" w:space="0" w:color="auto"/>
            <w:bottom w:val="none" w:sz="0" w:space="0" w:color="auto"/>
            <w:right w:val="none" w:sz="0" w:space="0" w:color="auto"/>
          </w:divBdr>
        </w:div>
        <w:div w:id="2098208887">
          <w:marLeft w:val="640"/>
          <w:marRight w:val="0"/>
          <w:marTop w:val="0"/>
          <w:marBottom w:val="0"/>
          <w:divBdr>
            <w:top w:val="none" w:sz="0" w:space="0" w:color="auto"/>
            <w:left w:val="none" w:sz="0" w:space="0" w:color="auto"/>
            <w:bottom w:val="none" w:sz="0" w:space="0" w:color="auto"/>
            <w:right w:val="none" w:sz="0" w:space="0" w:color="auto"/>
          </w:divBdr>
        </w:div>
        <w:div w:id="381829862">
          <w:marLeft w:val="640"/>
          <w:marRight w:val="0"/>
          <w:marTop w:val="0"/>
          <w:marBottom w:val="0"/>
          <w:divBdr>
            <w:top w:val="none" w:sz="0" w:space="0" w:color="auto"/>
            <w:left w:val="none" w:sz="0" w:space="0" w:color="auto"/>
            <w:bottom w:val="none" w:sz="0" w:space="0" w:color="auto"/>
            <w:right w:val="none" w:sz="0" w:space="0" w:color="auto"/>
          </w:divBdr>
        </w:div>
        <w:div w:id="2108689270">
          <w:marLeft w:val="640"/>
          <w:marRight w:val="0"/>
          <w:marTop w:val="0"/>
          <w:marBottom w:val="0"/>
          <w:divBdr>
            <w:top w:val="none" w:sz="0" w:space="0" w:color="auto"/>
            <w:left w:val="none" w:sz="0" w:space="0" w:color="auto"/>
            <w:bottom w:val="none" w:sz="0" w:space="0" w:color="auto"/>
            <w:right w:val="none" w:sz="0" w:space="0" w:color="auto"/>
          </w:divBdr>
        </w:div>
        <w:div w:id="1167399746">
          <w:marLeft w:val="640"/>
          <w:marRight w:val="0"/>
          <w:marTop w:val="0"/>
          <w:marBottom w:val="0"/>
          <w:divBdr>
            <w:top w:val="none" w:sz="0" w:space="0" w:color="auto"/>
            <w:left w:val="none" w:sz="0" w:space="0" w:color="auto"/>
            <w:bottom w:val="none" w:sz="0" w:space="0" w:color="auto"/>
            <w:right w:val="none" w:sz="0" w:space="0" w:color="auto"/>
          </w:divBdr>
        </w:div>
        <w:div w:id="919482903">
          <w:marLeft w:val="640"/>
          <w:marRight w:val="0"/>
          <w:marTop w:val="0"/>
          <w:marBottom w:val="0"/>
          <w:divBdr>
            <w:top w:val="none" w:sz="0" w:space="0" w:color="auto"/>
            <w:left w:val="none" w:sz="0" w:space="0" w:color="auto"/>
            <w:bottom w:val="none" w:sz="0" w:space="0" w:color="auto"/>
            <w:right w:val="none" w:sz="0" w:space="0" w:color="auto"/>
          </w:divBdr>
        </w:div>
        <w:div w:id="1075081764">
          <w:marLeft w:val="640"/>
          <w:marRight w:val="0"/>
          <w:marTop w:val="0"/>
          <w:marBottom w:val="0"/>
          <w:divBdr>
            <w:top w:val="none" w:sz="0" w:space="0" w:color="auto"/>
            <w:left w:val="none" w:sz="0" w:space="0" w:color="auto"/>
            <w:bottom w:val="none" w:sz="0" w:space="0" w:color="auto"/>
            <w:right w:val="none" w:sz="0" w:space="0" w:color="auto"/>
          </w:divBdr>
        </w:div>
        <w:div w:id="1993751924">
          <w:marLeft w:val="640"/>
          <w:marRight w:val="0"/>
          <w:marTop w:val="0"/>
          <w:marBottom w:val="0"/>
          <w:divBdr>
            <w:top w:val="none" w:sz="0" w:space="0" w:color="auto"/>
            <w:left w:val="none" w:sz="0" w:space="0" w:color="auto"/>
            <w:bottom w:val="none" w:sz="0" w:space="0" w:color="auto"/>
            <w:right w:val="none" w:sz="0" w:space="0" w:color="auto"/>
          </w:divBdr>
        </w:div>
        <w:div w:id="589973044">
          <w:marLeft w:val="640"/>
          <w:marRight w:val="0"/>
          <w:marTop w:val="0"/>
          <w:marBottom w:val="0"/>
          <w:divBdr>
            <w:top w:val="none" w:sz="0" w:space="0" w:color="auto"/>
            <w:left w:val="none" w:sz="0" w:space="0" w:color="auto"/>
            <w:bottom w:val="none" w:sz="0" w:space="0" w:color="auto"/>
            <w:right w:val="none" w:sz="0" w:space="0" w:color="auto"/>
          </w:divBdr>
        </w:div>
        <w:div w:id="1195532688">
          <w:marLeft w:val="640"/>
          <w:marRight w:val="0"/>
          <w:marTop w:val="0"/>
          <w:marBottom w:val="0"/>
          <w:divBdr>
            <w:top w:val="none" w:sz="0" w:space="0" w:color="auto"/>
            <w:left w:val="none" w:sz="0" w:space="0" w:color="auto"/>
            <w:bottom w:val="none" w:sz="0" w:space="0" w:color="auto"/>
            <w:right w:val="none" w:sz="0" w:space="0" w:color="auto"/>
          </w:divBdr>
        </w:div>
        <w:div w:id="1728412134">
          <w:marLeft w:val="640"/>
          <w:marRight w:val="0"/>
          <w:marTop w:val="0"/>
          <w:marBottom w:val="0"/>
          <w:divBdr>
            <w:top w:val="none" w:sz="0" w:space="0" w:color="auto"/>
            <w:left w:val="none" w:sz="0" w:space="0" w:color="auto"/>
            <w:bottom w:val="none" w:sz="0" w:space="0" w:color="auto"/>
            <w:right w:val="none" w:sz="0" w:space="0" w:color="auto"/>
          </w:divBdr>
        </w:div>
        <w:div w:id="245725915">
          <w:marLeft w:val="640"/>
          <w:marRight w:val="0"/>
          <w:marTop w:val="0"/>
          <w:marBottom w:val="0"/>
          <w:divBdr>
            <w:top w:val="none" w:sz="0" w:space="0" w:color="auto"/>
            <w:left w:val="none" w:sz="0" w:space="0" w:color="auto"/>
            <w:bottom w:val="none" w:sz="0" w:space="0" w:color="auto"/>
            <w:right w:val="none" w:sz="0" w:space="0" w:color="auto"/>
          </w:divBdr>
        </w:div>
        <w:div w:id="1150710490">
          <w:marLeft w:val="640"/>
          <w:marRight w:val="0"/>
          <w:marTop w:val="0"/>
          <w:marBottom w:val="0"/>
          <w:divBdr>
            <w:top w:val="none" w:sz="0" w:space="0" w:color="auto"/>
            <w:left w:val="none" w:sz="0" w:space="0" w:color="auto"/>
            <w:bottom w:val="none" w:sz="0" w:space="0" w:color="auto"/>
            <w:right w:val="none" w:sz="0" w:space="0" w:color="auto"/>
          </w:divBdr>
        </w:div>
        <w:div w:id="1200120053">
          <w:marLeft w:val="640"/>
          <w:marRight w:val="0"/>
          <w:marTop w:val="0"/>
          <w:marBottom w:val="0"/>
          <w:divBdr>
            <w:top w:val="none" w:sz="0" w:space="0" w:color="auto"/>
            <w:left w:val="none" w:sz="0" w:space="0" w:color="auto"/>
            <w:bottom w:val="none" w:sz="0" w:space="0" w:color="auto"/>
            <w:right w:val="none" w:sz="0" w:space="0" w:color="auto"/>
          </w:divBdr>
        </w:div>
        <w:div w:id="796752381">
          <w:marLeft w:val="640"/>
          <w:marRight w:val="0"/>
          <w:marTop w:val="0"/>
          <w:marBottom w:val="0"/>
          <w:divBdr>
            <w:top w:val="none" w:sz="0" w:space="0" w:color="auto"/>
            <w:left w:val="none" w:sz="0" w:space="0" w:color="auto"/>
            <w:bottom w:val="none" w:sz="0" w:space="0" w:color="auto"/>
            <w:right w:val="none" w:sz="0" w:space="0" w:color="auto"/>
          </w:divBdr>
        </w:div>
        <w:div w:id="203180599">
          <w:marLeft w:val="640"/>
          <w:marRight w:val="0"/>
          <w:marTop w:val="0"/>
          <w:marBottom w:val="0"/>
          <w:divBdr>
            <w:top w:val="none" w:sz="0" w:space="0" w:color="auto"/>
            <w:left w:val="none" w:sz="0" w:space="0" w:color="auto"/>
            <w:bottom w:val="none" w:sz="0" w:space="0" w:color="auto"/>
            <w:right w:val="none" w:sz="0" w:space="0" w:color="auto"/>
          </w:divBdr>
        </w:div>
        <w:div w:id="1330912237">
          <w:marLeft w:val="640"/>
          <w:marRight w:val="0"/>
          <w:marTop w:val="0"/>
          <w:marBottom w:val="0"/>
          <w:divBdr>
            <w:top w:val="none" w:sz="0" w:space="0" w:color="auto"/>
            <w:left w:val="none" w:sz="0" w:space="0" w:color="auto"/>
            <w:bottom w:val="none" w:sz="0" w:space="0" w:color="auto"/>
            <w:right w:val="none" w:sz="0" w:space="0" w:color="auto"/>
          </w:divBdr>
        </w:div>
        <w:div w:id="1832210299">
          <w:marLeft w:val="640"/>
          <w:marRight w:val="0"/>
          <w:marTop w:val="0"/>
          <w:marBottom w:val="0"/>
          <w:divBdr>
            <w:top w:val="none" w:sz="0" w:space="0" w:color="auto"/>
            <w:left w:val="none" w:sz="0" w:space="0" w:color="auto"/>
            <w:bottom w:val="none" w:sz="0" w:space="0" w:color="auto"/>
            <w:right w:val="none" w:sz="0" w:space="0" w:color="auto"/>
          </w:divBdr>
        </w:div>
        <w:div w:id="1376197418">
          <w:marLeft w:val="640"/>
          <w:marRight w:val="0"/>
          <w:marTop w:val="0"/>
          <w:marBottom w:val="0"/>
          <w:divBdr>
            <w:top w:val="none" w:sz="0" w:space="0" w:color="auto"/>
            <w:left w:val="none" w:sz="0" w:space="0" w:color="auto"/>
            <w:bottom w:val="none" w:sz="0" w:space="0" w:color="auto"/>
            <w:right w:val="none" w:sz="0" w:space="0" w:color="auto"/>
          </w:divBdr>
        </w:div>
        <w:div w:id="792750705">
          <w:marLeft w:val="640"/>
          <w:marRight w:val="0"/>
          <w:marTop w:val="0"/>
          <w:marBottom w:val="0"/>
          <w:divBdr>
            <w:top w:val="none" w:sz="0" w:space="0" w:color="auto"/>
            <w:left w:val="none" w:sz="0" w:space="0" w:color="auto"/>
            <w:bottom w:val="none" w:sz="0" w:space="0" w:color="auto"/>
            <w:right w:val="none" w:sz="0" w:space="0" w:color="auto"/>
          </w:divBdr>
        </w:div>
        <w:div w:id="338579867">
          <w:marLeft w:val="640"/>
          <w:marRight w:val="0"/>
          <w:marTop w:val="0"/>
          <w:marBottom w:val="0"/>
          <w:divBdr>
            <w:top w:val="none" w:sz="0" w:space="0" w:color="auto"/>
            <w:left w:val="none" w:sz="0" w:space="0" w:color="auto"/>
            <w:bottom w:val="none" w:sz="0" w:space="0" w:color="auto"/>
            <w:right w:val="none" w:sz="0" w:space="0" w:color="auto"/>
          </w:divBdr>
        </w:div>
        <w:div w:id="1519810139">
          <w:marLeft w:val="640"/>
          <w:marRight w:val="0"/>
          <w:marTop w:val="0"/>
          <w:marBottom w:val="0"/>
          <w:divBdr>
            <w:top w:val="none" w:sz="0" w:space="0" w:color="auto"/>
            <w:left w:val="none" w:sz="0" w:space="0" w:color="auto"/>
            <w:bottom w:val="none" w:sz="0" w:space="0" w:color="auto"/>
            <w:right w:val="none" w:sz="0" w:space="0" w:color="auto"/>
          </w:divBdr>
        </w:div>
        <w:div w:id="879435174">
          <w:marLeft w:val="640"/>
          <w:marRight w:val="0"/>
          <w:marTop w:val="0"/>
          <w:marBottom w:val="0"/>
          <w:divBdr>
            <w:top w:val="none" w:sz="0" w:space="0" w:color="auto"/>
            <w:left w:val="none" w:sz="0" w:space="0" w:color="auto"/>
            <w:bottom w:val="none" w:sz="0" w:space="0" w:color="auto"/>
            <w:right w:val="none" w:sz="0" w:space="0" w:color="auto"/>
          </w:divBdr>
        </w:div>
        <w:div w:id="1748720822">
          <w:marLeft w:val="640"/>
          <w:marRight w:val="0"/>
          <w:marTop w:val="0"/>
          <w:marBottom w:val="0"/>
          <w:divBdr>
            <w:top w:val="none" w:sz="0" w:space="0" w:color="auto"/>
            <w:left w:val="none" w:sz="0" w:space="0" w:color="auto"/>
            <w:bottom w:val="none" w:sz="0" w:space="0" w:color="auto"/>
            <w:right w:val="none" w:sz="0" w:space="0" w:color="auto"/>
          </w:divBdr>
        </w:div>
        <w:div w:id="1207260100">
          <w:marLeft w:val="640"/>
          <w:marRight w:val="0"/>
          <w:marTop w:val="0"/>
          <w:marBottom w:val="0"/>
          <w:divBdr>
            <w:top w:val="none" w:sz="0" w:space="0" w:color="auto"/>
            <w:left w:val="none" w:sz="0" w:space="0" w:color="auto"/>
            <w:bottom w:val="none" w:sz="0" w:space="0" w:color="auto"/>
            <w:right w:val="none" w:sz="0" w:space="0" w:color="auto"/>
          </w:divBdr>
        </w:div>
        <w:div w:id="560558969">
          <w:marLeft w:val="640"/>
          <w:marRight w:val="0"/>
          <w:marTop w:val="0"/>
          <w:marBottom w:val="0"/>
          <w:divBdr>
            <w:top w:val="none" w:sz="0" w:space="0" w:color="auto"/>
            <w:left w:val="none" w:sz="0" w:space="0" w:color="auto"/>
            <w:bottom w:val="none" w:sz="0" w:space="0" w:color="auto"/>
            <w:right w:val="none" w:sz="0" w:space="0" w:color="auto"/>
          </w:divBdr>
        </w:div>
        <w:div w:id="254436722">
          <w:marLeft w:val="640"/>
          <w:marRight w:val="0"/>
          <w:marTop w:val="0"/>
          <w:marBottom w:val="0"/>
          <w:divBdr>
            <w:top w:val="none" w:sz="0" w:space="0" w:color="auto"/>
            <w:left w:val="none" w:sz="0" w:space="0" w:color="auto"/>
            <w:bottom w:val="none" w:sz="0" w:space="0" w:color="auto"/>
            <w:right w:val="none" w:sz="0" w:space="0" w:color="auto"/>
          </w:divBdr>
        </w:div>
        <w:div w:id="1956399438">
          <w:marLeft w:val="640"/>
          <w:marRight w:val="0"/>
          <w:marTop w:val="0"/>
          <w:marBottom w:val="0"/>
          <w:divBdr>
            <w:top w:val="none" w:sz="0" w:space="0" w:color="auto"/>
            <w:left w:val="none" w:sz="0" w:space="0" w:color="auto"/>
            <w:bottom w:val="none" w:sz="0" w:space="0" w:color="auto"/>
            <w:right w:val="none" w:sz="0" w:space="0" w:color="auto"/>
          </w:divBdr>
        </w:div>
        <w:div w:id="1518471427">
          <w:marLeft w:val="640"/>
          <w:marRight w:val="0"/>
          <w:marTop w:val="0"/>
          <w:marBottom w:val="0"/>
          <w:divBdr>
            <w:top w:val="none" w:sz="0" w:space="0" w:color="auto"/>
            <w:left w:val="none" w:sz="0" w:space="0" w:color="auto"/>
            <w:bottom w:val="none" w:sz="0" w:space="0" w:color="auto"/>
            <w:right w:val="none" w:sz="0" w:space="0" w:color="auto"/>
          </w:divBdr>
        </w:div>
        <w:div w:id="1328248868">
          <w:marLeft w:val="640"/>
          <w:marRight w:val="0"/>
          <w:marTop w:val="0"/>
          <w:marBottom w:val="0"/>
          <w:divBdr>
            <w:top w:val="none" w:sz="0" w:space="0" w:color="auto"/>
            <w:left w:val="none" w:sz="0" w:space="0" w:color="auto"/>
            <w:bottom w:val="none" w:sz="0" w:space="0" w:color="auto"/>
            <w:right w:val="none" w:sz="0" w:space="0" w:color="auto"/>
          </w:divBdr>
        </w:div>
        <w:div w:id="668363934">
          <w:marLeft w:val="640"/>
          <w:marRight w:val="0"/>
          <w:marTop w:val="0"/>
          <w:marBottom w:val="0"/>
          <w:divBdr>
            <w:top w:val="none" w:sz="0" w:space="0" w:color="auto"/>
            <w:left w:val="none" w:sz="0" w:space="0" w:color="auto"/>
            <w:bottom w:val="none" w:sz="0" w:space="0" w:color="auto"/>
            <w:right w:val="none" w:sz="0" w:space="0" w:color="auto"/>
          </w:divBdr>
        </w:div>
        <w:div w:id="202787887">
          <w:marLeft w:val="640"/>
          <w:marRight w:val="0"/>
          <w:marTop w:val="0"/>
          <w:marBottom w:val="0"/>
          <w:divBdr>
            <w:top w:val="none" w:sz="0" w:space="0" w:color="auto"/>
            <w:left w:val="none" w:sz="0" w:space="0" w:color="auto"/>
            <w:bottom w:val="none" w:sz="0" w:space="0" w:color="auto"/>
            <w:right w:val="none" w:sz="0" w:space="0" w:color="auto"/>
          </w:divBdr>
        </w:div>
        <w:div w:id="952175975">
          <w:marLeft w:val="640"/>
          <w:marRight w:val="0"/>
          <w:marTop w:val="0"/>
          <w:marBottom w:val="0"/>
          <w:divBdr>
            <w:top w:val="none" w:sz="0" w:space="0" w:color="auto"/>
            <w:left w:val="none" w:sz="0" w:space="0" w:color="auto"/>
            <w:bottom w:val="none" w:sz="0" w:space="0" w:color="auto"/>
            <w:right w:val="none" w:sz="0" w:space="0" w:color="auto"/>
          </w:divBdr>
        </w:div>
        <w:div w:id="1016272733">
          <w:marLeft w:val="640"/>
          <w:marRight w:val="0"/>
          <w:marTop w:val="0"/>
          <w:marBottom w:val="0"/>
          <w:divBdr>
            <w:top w:val="none" w:sz="0" w:space="0" w:color="auto"/>
            <w:left w:val="none" w:sz="0" w:space="0" w:color="auto"/>
            <w:bottom w:val="none" w:sz="0" w:space="0" w:color="auto"/>
            <w:right w:val="none" w:sz="0" w:space="0" w:color="auto"/>
          </w:divBdr>
        </w:div>
        <w:div w:id="1405377981">
          <w:marLeft w:val="640"/>
          <w:marRight w:val="0"/>
          <w:marTop w:val="0"/>
          <w:marBottom w:val="0"/>
          <w:divBdr>
            <w:top w:val="none" w:sz="0" w:space="0" w:color="auto"/>
            <w:left w:val="none" w:sz="0" w:space="0" w:color="auto"/>
            <w:bottom w:val="none" w:sz="0" w:space="0" w:color="auto"/>
            <w:right w:val="none" w:sz="0" w:space="0" w:color="auto"/>
          </w:divBdr>
        </w:div>
        <w:div w:id="1220938578">
          <w:marLeft w:val="640"/>
          <w:marRight w:val="0"/>
          <w:marTop w:val="0"/>
          <w:marBottom w:val="0"/>
          <w:divBdr>
            <w:top w:val="none" w:sz="0" w:space="0" w:color="auto"/>
            <w:left w:val="none" w:sz="0" w:space="0" w:color="auto"/>
            <w:bottom w:val="none" w:sz="0" w:space="0" w:color="auto"/>
            <w:right w:val="none" w:sz="0" w:space="0" w:color="auto"/>
          </w:divBdr>
        </w:div>
        <w:div w:id="1166939487">
          <w:marLeft w:val="640"/>
          <w:marRight w:val="0"/>
          <w:marTop w:val="0"/>
          <w:marBottom w:val="0"/>
          <w:divBdr>
            <w:top w:val="none" w:sz="0" w:space="0" w:color="auto"/>
            <w:left w:val="none" w:sz="0" w:space="0" w:color="auto"/>
            <w:bottom w:val="none" w:sz="0" w:space="0" w:color="auto"/>
            <w:right w:val="none" w:sz="0" w:space="0" w:color="auto"/>
          </w:divBdr>
        </w:div>
        <w:div w:id="1612004906">
          <w:marLeft w:val="640"/>
          <w:marRight w:val="0"/>
          <w:marTop w:val="0"/>
          <w:marBottom w:val="0"/>
          <w:divBdr>
            <w:top w:val="none" w:sz="0" w:space="0" w:color="auto"/>
            <w:left w:val="none" w:sz="0" w:space="0" w:color="auto"/>
            <w:bottom w:val="none" w:sz="0" w:space="0" w:color="auto"/>
            <w:right w:val="none" w:sz="0" w:space="0" w:color="auto"/>
          </w:divBdr>
        </w:div>
      </w:divsChild>
    </w:div>
    <w:div w:id="2141342773">
      <w:bodyDiv w:val="1"/>
      <w:marLeft w:val="0"/>
      <w:marRight w:val="0"/>
      <w:marTop w:val="0"/>
      <w:marBottom w:val="0"/>
      <w:divBdr>
        <w:top w:val="none" w:sz="0" w:space="0" w:color="auto"/>
        <w:left w:val="none" w:sz="0" w:space="0" w:color="auto"/>
        <w:bottom w:val="none" w:sz="0" w:space="0" w:color="auto"/>
        <w:right w:val="none" w:sz="0" w:space="0" w:color="auto"/>
      </w:divBdr>
      <w:divsChild>
        <w:div w:id="1510681108">
          <w:marLeft w:val="640"/>
          <w:marRight w:val="0"/>
          <w:marTop w:val="0"/>
          <w:marBottom w:val="0"/>
          <w:divBdr>
            <w:top w:val="none" w:sz="0" w:space="0" w:color="auto"/>
            <w:left w:val="none" w:sz="0" w:space="0" w:color="auto"/>
            <w:bottom w:val="none" w:sz="0" w:space="0" w:color="auto"/>
            <w:right w:val="none" w:sz="0" w:space="0" w:color="auto"/>
          </w:divBdr>
        </w:div>
        <w:div w:id="1493720815">
          <w:marLeft w:val="640"/>
          <w:marRight w:val="0"/>
          <w:marTop w:val="0"/>
          <w:marBottom w:val="0"/>
          <w:divBdr>
            <w:top w:val="none" w:sz="0" w:space="0" w:color="auto"/>
            <w:left w:val="none" w:sz="0" w:space="0" w:color="auto"/>
            <w:bottom w:val="none" w:sz="0" w:space="0" w:color="auto"/>
            <w:right w:val="none" w:sz="0" w:space="0" w:color="auto"/>
          </w:divBdr>
        </w:div>
        <w:div w:id="445659870">
          <w:marLeft w:val="640"/>
          <w:marRight w:val="0"/>
          <w:marTop w:val="0"/>
          <w:marBottom w:val="0"/>
          <w:divBdr>
            <w:top w:val="none" w:sz="0" w:space="0" w:color="auto"/>
            <w:left w:val="none" w:sz="0" w:space="0" w:color="auto"/>
            <w:bottom w:val="none" w:sz="0" w:space="0" w:color="auto"/>
            <w:right w:val="none" w:sz="0" w:space="0" w:color="auto"/>
          </w:divBdr>
        </w:div>
        <w:div w:id="2133934164">
          <w:marLeft w:val="640"/>
          <w:marRight w:val="0"/>
          <w:marTop w:val="0"/>
          <w:marBottom w:val="0"/>
          <w:divBdr>
            <w:top w:val="none" w:sz="0" w:space="0" w:color="auto"/>
            <w:left w:val="none" w:sz="0" w:space="0" w:color="auto"/>
            <w:bottom w:val="none" w:sz="0" w:space="0" w:color="auto"/>
            <w:right w:val="none" w:sz="0" w:space="0" w:color="auto"/>
          </w:divBdr>
        </w:div>
        <w:div w:id="2139490286">
          <w:marLeft w:val="640"/>
          <w:marRight w:val="0"/>
          <w:marTop w:val="0"/>
          <w:marBottom w:val="0"/>
          <w:divBdr>
            <w:top w:val="none" w:sz="0" w:space="0" w:color="auto"/>
            <w:left w:val="none" w:sz="0" w:space="0" w:color="auto"/>
            <w:bottom w:val="none" w:sz="0" w:space="0" w:color="auto"/>
            <w:right w:val="none" w:sz="0" w:space="0" w:color="auto"/>
          </w:divBdr>
        </w:div>
        <w:div w:id="860438909">
          <w:marLeft w:val="640"/>
          <w:marRight w:val="0"/>
          <w:marTop w:val="0"/>
          <w:marBottom w:val="0"/>
          <w:divBdr>
            <w:top w:val="none" w:sz="0" w:space="0" w:color="auto"/>
            <w:left w:val="none" w:sz="0" w:space="0" w:color="auto"/>
            <w:bottom w:val="none" w:sz="0" w:space="0" w:color="auto"/>
            <w:right w:val="none" w:sz="0" w:space="0" w:color="auto"/>
          </w:divBdr>
        </w:div>
        <w:div w:id="1872062431">
          <w:marLeft w:val="640"/>
          <w:marRight w:val="0"/>
          <w:marTop w:val="0"/>
          <w:marBottom w:val="0"/>
          <w:divBdr>
            <w:top w:val="none" w:sz="0" w:space="0" w:color="auto"/>
            <w:left w:val="none" w:sz="0" w:space="0" w:color="auto"/>
            <w:bottom w:val="none" w:sz="0" w:space="0" w:color="auto"/>
            <w:right w:val="none" w:sz="0" w:space="0" w:color="auto"/>
          </w:divBdr>
        </w:div>
        <w:div w:id="1948612941">
          <w:marLeft w:val="640"/>
          <w:marRight w:val="0"/>
          <w:marTop w:val="0"/>
          <w:marBottom w:val="0"/>
          <w:divBdr>
            <w:top w:val="none" w:sz="0" w:space="0" w:color="auto"/>
            <w:left w:val="none" w:sz="0" w:space="0" w:color="auto"/>
            <w:bottom w:val="none" w:sz="0" w:space="0" w:color="auto"/>
            <w:right w:val="none" w:sz="0" w:space="0" w:color="auto"/>
          </w:divBdr>
        </w:div>
        <w:div w:id="884869310">
          <w:marLeft w:val="640"/>
          <w:marRight w:val="0"/>
          <w:marTop w:val="0"/>
          <w:marBottom w:val="0"/>
          <w:divBdr>
            <w:top w:val="none" w:sz="0" w:space="0" w:color="auto"/>
            <w:left w:val="none" w:sz="0" w:space="0" w:color="auto"/>
            <w:bottom w:val="none" w:sz="0" w:space="0" w:color="auto"/>
            <w:right w:val="none" w:sz="0" w:space="0" w:color="auto"/>
          </w:divBdr>
        </w:div>
        <w:div w:id="1795369196">
          <w:marLeft w:val="640"/>
          <w:marRight w:val="0"/>
          <w:marTop w:val="0"/>
          <w:marBottom w:val="0"/>
          <w:divBdr>
            <w:top w:val="none" w:sz="0" w:space="0" w:color="auto"/>
            <w:left w:val="none" w:sz="0" w:space="0" w:color="auto"/>
            <w:bottom w:val="none" w:sz="0" w:space="0" w:color="auto"/>
            <w:right w:val="none" w:sz="0" w:space="0" w:color="auto"/>
          </w:divBdr>
        </w:div>
        <w:div w:id="1964844227">
          <w:marLeft w:val="640"/>
          <w:marRight w:val="0"/>
          <w:marTop w:val="0"/>
          <w:marBottom w:val="0"/>
          <w:divBdr>
            <w:top w:val="none" w:sz="0" w:space="0" w:color="auto"/>
            <w:left w:val="none" w:sz="0" w:space="0" w:color="auto"/>
            <w:bottom w:val="none" w:sz="0" w:space="0" w:color="auto"/>
            <w:right w:val="none" w:sz="0" w:space="0" w:color="auto"/>
          </w:divBdr>
        </w:div>
        <w:div w:id="1723282886">
          <w:marLeft w:val="640"/>
          <w:marRight w:val="0"/>
          <w:marTop w:val="0"/>
          <w:marBottom w:val="0"/>
          <w:divBdr>
            <w:top w:val="none" w:sz="0" w:space="0" w:color="auto"/>
            <w:left w:val="none" w:sz="0" w:space="0" w:color="auto"/>
            <w:bottom w:val="none" w:sz="0" w:space="0" w:color="auto"/>
            <w:right w:val="none" w:sz="0" w:space="0" w:color="auto"/>
          </w:divBdr>
        </w:div>
        <w:div w:id="2079785981">
          <w:marLeft w:val="640"/>
          <w:marRight w:val="0"/>
          <w:marTop w:val="0"/>
          <w:marBottom w:val="0"/>
          <w:divBdr>
            <w:top w:val="none" w:sz="0" w:space="0" w:color="auto"/>
            <w:left w:val="none" w:sz="0" w:space="0" w:color="auto"/>
            <w:bottom w:val="none" w:sz="0" w:space="0" w:color="auto"/>
            <w:right w:val="none" w:sz="0" w:space="0" w:color="auto"/>
          </w:divBdr>
        </w:div>
        <w:div w:id="2028100389">
          <w:marLeft w:val="640"/>
          <w:marRight w:val="0"/>
          <w:marTop w:val="0"/>
          <w:marBottom w:val="0"/>
          <w:divBdr>
            <w:top w:val="none" w:sz="0" w:space="0" w:color="auto"/>
            <w:left w:val="none" w:sz="0" w:space="0" w:color="auto"/>
            <w:bottom w:val="none" w:sz="0" w:space="0" w:color="auto"/>
            <w:right w:val="none" w:sz="0" w:space="0" w:color="auto"/>
          </w:divBdr>
        </w:div>
        <w:div w:id="1040201278">
          <w:marLeft w:val="640"/>
          <w:marRight w:val="0"/>
          <w:marTop w:val="0"/>
          <w:marBottom w:val="0"/>
          <w:divBdr>
            <w:top w:val="none" w:sz="0" w:space="0" w:color="auto"/>
            <w:left w:val="none" w:sz="0" w:space="0" w:color="auto"/>
            <w:bottom w:val="none" w:sz="0" w:space="0" w:color="auto"/>
            <w:right w:val="none" w:sz="0" w:space="0" w:color="auto"/>
          </w:divBdr>
        </w:div>
        <w:div w:id="1848060300">
          <w:marLeft w:val="640"/>
          <w:marRight w:val="0"/>
          <w:marTop w:val="0"/>
          <w:marBottom w:val="0"/>
          <w:divBdr>
            <w:top w:val="none" w:sz="0" w:space="0" w:color="auto"/>
            <w:left w:val="none" w:sz="0" w:space="0" w:color="auto"/>
            <w:bottom w:val="none" w:sz="0" w:space="0" w:color="auto"/>
            <w:right w:val="none" w:sz="0" w:space="0" w:color="auto"/>
          </w:divBdr>
        </w:div>
        <w:div w:id="1950700371">
          <w:marLeft w:val="640"/>
          <w:marRight w:val="0"/>
          <w:marTop w:val="0"/>
          <w:marBottom w:val="0"/>
          <w:divBdr>
            <w:top w:val="none" w:sz="0" w:space="0" w:color="auto"/>
            <w:left w:val="none" w:sz="0" w:space="0" w:color="auto"/>
            <w:bottom w:val="none" w:sz="0" w:space="0" w:color="auto"/>
            <w:right w:val="none" w:sz="0" w:space="0" w:color="auto"/>
          </w:divBdr>
        </w:div>
        <w:div w:id="1196891243">
          <w:marLeft w:val="640"/>
          <w:marRight w:val="0"/>
          <w:marTop w:val="0"/>
          <w:marBottom w:val="0"/>
          <w:divBdr>
            <w:top w:val="none" w:sz="0" w:space="0" w:color="auto"/>
            <w:left w:val="none" w:sz="0" w:space="0" w:color="auto"/>
            <w:bottom w:val="none" w:sz="0" w:space="0" w:color="auto"/>
            <w:right w:val="none" w:sz="0" w:space="0" w:color="auto"/>
          </w:divBdr>
        </w:div>
        <w:div w:id="850686738">
          <w:marLeft w:val="640"/>
          <w:marRight w:val="0"/>
          <w:marTop w:val="0"/>
          <w:marBottom w:val="0"/>
          <w:divBdr>
            <w:top w:val="none" w:sz="0" w:space="0" w:color="auto"/>
            <w:left w:val="none" w:sz="0" w:space="0" w:color="auto"/>
            <w:bottom w:val="none" w:sz="0" w:space="0" w:color="auto"/>
            <w:right w:val="none" w:sz="0" w:space="0" w:color="auto"/>
          </w:divBdr>
        </w:div>
        <w:div w:id="628556689">
          <w:marLeft w:val="640"/>
          <w:marRight w:val="0"/>
          <w:marTop w:val="0"/>
          <w:marBottom w:val="0"/>
          <w:divBdr>
            <w:top w:val="none" w:sz="0" w:space="0" w:color="auto"/>
            <w:left w:val="none" w:sz="0" w:space="0" w:color="auto"/>
            <w:bottom w:val="none" w:sz="0" w:space="0" w:color="auto"/>
            <w:right w:val="none" w:sz="0" w:space="0" w:color="auto"/>
          </w:divBdr>
        </w:div>
        <w:div w:id="1354914972">
          <w:marLeft w:val="640"/>
          <w:marRight w:val="0"/>
          <w:marTop w:val="0"/>
          <w:marBottom w:val="0"/>
          <w:divBdr>
            <w:top w:val="none" w:sz="0" w:space="0" w:color="auto"/>
            <w:left w:val="none" w:sz="0" w:space="0" w:color="auto"/>
            <w:bottom w:val="none" w:sz="0" w:space="0" w:color="auto"/>
            <w:right w:val="none" w:sz="0" w:space="0" w:color="auto"/>
          </w:divBdr>
        </w:div>
        <w:div w:id="1718166919">
          <w:marLeft w:val="640"/>
          <w:marRight w:val="0"/>
          <w:marTop w:val="0"/>
          <w:marBottom w:val="0"/>
          <w:divBdr>
            <w:top w:val="none" w:sz="0" w:space="0" w:color="auto"/>
            <w:left w:val="none" w:sz="0" w:space="0" w:color="auto"/>
            <w:bottom w:val="none" w:sz="0" w:space="0" w:color="auto"/>
            <w:right w:val="none" w:sz="0" w:space="0" w:color="auto"/>
          </w:divBdr>
        </w:div>
        <w:div w:id="1210722089">
          <w:marLeft w:val="640"/>
          <w:marRight w:val="0"/>
          <w:marTop w:val="0"/>
          <w:marBottom w:val="0"/>
          <w:divBdr>
            <w:top w:val="none" w:sz="0" w:space="0" w:color="auto"/>
            <w:left w:val="none" w:sz="0" w:space="0" w:color="auto"/>
            <w:bottom w:val="none" w:sz="0" w:space="0" w:color="auto"/>
            <w:right w:val="none" w:sz="0" w:space="0" w:color="auto"/>
          </w:divBdr>
        </w:div>
        <w:div w:id="1599219034">
          <w:marLeft w:val="640"/>
          <w:marRight w:val="0"/>
          <w:marTop w:val="0"/>
          <w:marBottom w:val="0"/>
          <w:divBdr>
            <w:top w:val="none" w:sz="0" w:space="0" w:color="auto"/>
            <w:left w:val="none" w:sz="0" w:space="0" w:color="auto"/>
            <w:bottom w:val="none" w:sz="0" w:space="0" w:color="auto"/>
            <w:right w:val="none" w:sz="0" w:space="0" w:color="auto"/>
          </w:divBdr>
        </w:div>
        <w:div w:id="328487287">
          <w:marLeft w:val="640"/>
          <w:marRight w:val="0"/>
          <w:marTop w:val="0"/>
          <w:marBottom w:val="0"/>
          <w:divBdr>
            <w:top w:val="none" w:sz="0" w:space="0" w:color="auto"/>
            <w:left w:val="none" w:sz="0" w:space="0" w:color="auto"/>
            <w:bottom w:val="none" w:sz="0" w:space="0" w:color="auto"/>
            <w:right w:val="none" w:sz="0" w:space="0" w:color="auto"/>
          </w:divBdr>
        </w:div>
        <w:div w:id="1911772133">
          <w:marLeft w:val="640"/>
          <w:marRight w:val="0"/>
          <w:marTop w:val="0"/>
          <w:marBottom w:val="0"/>
          <w:divBdr>
            <w:top w:val="none" w:sz="0" w:space="0" w:color="auto"/>
            <w:left w:val="none" w:sz="0" w:space="0" w:color="auto"/>
            <w:bottom w:val="none" w:sz="0" w:space="0" w:color="auto"/>
            <w:right w:val="none" w:sz="0" w:space="0" w:color="auto"/>
          </w:divBdr>
        </w:div>
        <w:div w:id="192038843">
          <w:marLeft w:val="640"/>
          <w:marRight w:val="0"/>
          <w:marTop w:val="0"/>
          <w:marBottom w:val="0"/>
          <w:divBdr>
            <w:top w:val="none" w:sz="0" w:space="0" w:color="auto"/>
            <w:left w:val="none" w:sz="0" w:space="0" w:color="auto"/>
            <w:bottom w:val="none" w:sz="0" w:space="0" w:color="auto"/>
            <w:right w:val="none" w:sz="0" w:space="0" w:color="auto"/>
          </w:divBdr>
        </w:div>
        <w:div w:id="1559242194">
          <w:marLeft w:val="640"/>
          <w:marRight w:val="0"/>
          <w:marTop w:val="0"/>
          <w:marBottom w:val="0"/>
          <w:divBdr>
            <w:top w:val="none" w:sz="0" w:space="0" w:color="auto"/>
            <w:left w:val="none" w:sz="0" w:space="0" w:color="auto"/>
            <w:bottom w:val="none" w:sz="0" w:space="0" w:color="auto"/>
            <w:right w:val="none" w:sz="0" w:space="0" w:color="auto"/>
          </w:divBdr>
        </w:div>
        <w:div w:id="147477265">
          <w:marLeft w:val="640"/>
          <w:marRight w:val="0"/>
          <w:marTop w:val="0"/>
          <w:marBottom w:val="0"/>
          <w:divBdr>
            <w:top w:val="none" w:sz="0" w:space="0" w:color="auto"/>
            <w:left w:val="none" w:sz="0" w:space="0" w:color="auto"/>
            <w:bottom w:val="none" w:sz="0" w:space="0" w:color="auto"/>
            <w:right w:val="none" w:sz="0" w:space="0" w:color="auto"/>
          </w:divBdr>
        </w:div>
        <w:div w:id="1135950375">
          <w:marLeft w:val="640"/>
          <w:marRight w:val="0"/>
          <w:marTop w:val="0"/>
          <w:marBottom w:val="0"/>
          <w:divBdr>
            <w:top w:val="none" w:sz="0" w:space="0" w:color="auto"/>
            <w:left w:val="none" w:sz="0" w:space="0" w:color="auto"/>
            <w:bottom w:val="none" w:sz="0" w:space="0" w:color="auto"/>
            <w:right w:val="none" w:sz="0" w:space="0" w:color="auto"/>
          </w:divBdr>
        </w:div>
        <w:div w:id="186021398">
          <w:marLeft w:val="640"/>
          <w:marRight w:val="0"/>
          <w:marTop w:val="0"/>
          <w:marBottom w:val="0"/>
          <w:divBdr>
            <w:top w:val="none" w:sz="0" w:space="0" w:color="auto"/>
            <w:left w:val="none" w:sz="0" w:space="0" w:color="auto"/>
            <w:bottom w:val="none" w:sz="0" w:space="0" w:color="auto"/>
            <w:right w:val="none" w:sz="0" w:space="0" w:color="auto"/>
          </w:divBdr>
        </w:div>
        <w:div w:id="1445416988">
          <w:marLeft w:val="640"/>
          <w:marRight w:val="0"/>
          <w:marTop w:val="0"/>
          <w:marBottom w:val="0"/>
          <w:divBdr>
            <w:top w:val="none" w:sz="0" w:space="0" w:color="auto"/>
            <w:left w:val="none" w:sz="0" w:space="0" w:color="auto"/>
            <w:bottom w:val="none" w:sz="0" w:space="0" w:color="auto"/>
            <w:right w:val="none" w:sz="0" w:space="0" w:color="auto"/>
          </w:divBdr>
        </w:div>
        <w:div w:id="1637223401">
          <w:marLeft w:val="640"/>
          <w:marRight w:val="0"/>
          <w:marTop w:val="0"/>
          <w:marBottom w:val="0"/>
          <w:divBdr>
            <w:top w:val="none" w:sz="0" w:space="0" w:color="auto"/>
            <w:left w:val="none" w:sz="0" w:space="0" w:color="auto"/>
            <w:bottom w:val="none" w:sz="0" w:space="0" w:color="auto"/>
            <w:right w:val="none" w:sz="0" w:space="0" w:color="auto"/>
          </w:divBdr>
        </w:div>
        <w:div w:id="59525032">
          <w:marLeft w:val="640"/>
          <w:marRight w:val="0"/>
          <w:marTop w:val="0"/>
          <w:marBottom w:val="0"/>
          <w:divBdr>
            <w:top w:val="none" w:sz="0" w:space="0" w:color="auto"/>
            <w:left w:val="none" w:sz="0" w:space="0" w:color="auto"/>
            <w:bottom w:val="none" w:sz="0" w:space="0" w:color="auto"/>
            <w:right w:val="none" w:sz="0" w:space="0" w:color="auto"/>
          </w:divBdr>
        </w:div>
        <w:div w:id="627201169">
          <w:marLeft w:val="640"/>
          <w:marRight w:val="0"/>
          <w:marTop w:val="0"/>
          <w:marBottom w:val="0"/>
          <w:divBdr>
            <w:top w:val="none" w:sz="0" w:space="0" w:color="auto"/>
            <w:left w:val="none" w:sz="0" w:space="0" w:color="auto"/>
            <w:bottom w:val="none" w:sz="0" w:space="0" w:color="auto"/>
            <w:right w:val="none" w:sz="0" w:space="0" w:color="auto"/>
          </w:divBdr>
        </w:div>
        <w:div w:id="1877816312">
          <w:marLeft w:val="640"/>
          <w:marRight w:val="0"/>
          <w:marTop w:val="0"/>
          <w:marBottom w:val="0"/>
          <w:divBdr>
            <w:top w:val="none" w:sz="0" w:space="0" w:color="auto"/>
            <w:left w:val="none" w:sz="0" w:space="0" w:color="auto"/>
            <w:bottom w:val="none" w:sz="0" w:space="0" w:color="auto"/>
            <w:right w:val="none" w:sz="0" w:space="0" w:color="auto"/>
          </w:divBdr>
        </w:div>
        <w:div w:id="1242177694">
          <w:marLeft w:val="640"/>
          <w:marRight w:val="0"/>
          <w:marTop w:val="0"/>
          <w:marBottom w:val="0"/>
          <w:divBdr>
            <w:top w:val="none" w:sz="0" w:space="0" w:color="auto"/>
            <w:left w:val="none" w:sz="0" w:space="0" w:color="auto"/>
            <w:bottom w:val="none" w:sz="0" w:space="0" w:color="auto"/>
            <w:right w:val="none" w:sz="0" w:space="0" w:color="auto"/>
          </w:divBdr>
        </w:div>
        <w:div w:id="1789395455">
          <w:marLeft w:val="640"/>
          <w:marRight w:val="0"/>
          <w:marTop w:val="0"/>
          <w:marBottom w:val="0"/>
          <w:divBdr>
            <w:top w:val="none" w:sz="0" w:space="0" w:color="auto"/>
            <w:left w:val="none" w:sz="0" w:space="0" w:color="auto"/>
            <w:bottom w:val="none" w:sz="0" w:space="0" w:color="auto"/>
            <w:right w:val="none" w:sz="0" w:space="0" w:color="auto"/>
          </w:divBdr>
        </w:div>
        <w:div w:id="403531452">
          <w:marLeft w:val="640"/>
          <w:marRight w:val="0"/>
          <w:marTop w:val="0"/>
          <w:marBottom w:val="0"/>
          <w:divBdr>
            <w:top w:val="none" w:sz="0" w:space="0" w:color="auto"/>
            <w:left w:val="none" w:sz="0" w:space="0" w:color="auto"/>
            <w:bottom w:val="none" w:sz="0" w:space="0" w:color="auto"/>
            <w:right w:val="none" w:sz="0" w:space="0" w:color="auto"/>
          </w:divBdr>
        </w:div>
        <w:div w:id="1768236288">
          <w:marLeft w:val="640"/>
          <w:marRight w:val="0"/>
          <w:marTop w:val="0"/>
          <w:marBottom w:val="0"/>
          <w:divBdr>
            <w:top w:val="none" w:sz="0" w:space="0" w:color="auto"/>
            <w:left w:val="none" w:sz="0" w:space="0" w:color="auto"/>
            <w:bottom w:val="none" w:sz="0" w:space="0" w:color="auto"/>
            <w:right w:val="none" w:sz="0" w:space="0" w:color="auto"/>
          </w:divBdr>
        </w:div>
        <w:div w:id="1994983768">
          <w:marLeft w:val="640"/>
          <w:marRight w:val="0"/>
          <w:marTop w:val="0"/>
          <w:marBottom w:val="0"/>
          <w:divBdr>
            <w:top w:val="none" w:sz="0" w:space="0" w:color="auto"/>
            <w:left w:val="none" w:sz="0" w:space="0" w:color="auto"/>
            <w:bottom w:val="none" w:sz="0" w:space="0" w:color="auto"/>
            <w:right w:val="none" w:sz="0" w:space="0" w:color="auto"/>
          </w:divBdr>
        </w:div>
        <w:div w:id="2017682752">
          <w:marLeft w:val="640"/>
          <w:marRight w:val="0"/>
          <w:marTop w:val="0"/>
          <w:marBottom w:val="0"/>
          <w:divBdr>
            <w:top w:val="none" w:sz="0" w:space="0" w:color="auto"/>
            <w:left w:val="none" w:sz="0" w:space="0" w:color="auto"/>
            <w:bottom w:val="none" w:sz="0" w:space="0" w:color="auto"/>
            <w:right w:val="none" w:sz="0" w:space="0" w:color="auto"/>
          </w:divBdr>
        </w:div>
        <w:div w:id="1873808466">
          <w:marLeft w:val="640"/>
          <w:marRight w:val="0"/>
          <w:marTop w:val="0"/>
          <w:marBottom w:val="0"/>
          <w:divBdr>
            <w:top w:val="none" w:sz="0" w:space="0" w:color="auto"/>
            <w:left w:val="none" w:sz="0" w:space="0" w:color="auto"/>
            <w:bottom w:val="none" w:sz="0" w:space="0" w:color="auto"/>
            <w:right w:val="none" w:sz="0" w:space="0" w:color="auto"/>
          </w:divBdr>
        </w:div>
        <w:div w:id="558438878">
          <w:marLeft w:val="640"/>
          <w:marRight w:val="0"/>
          <w:marTop w:val="0"/>
          <w:marBottom w:val="0"/>
          <w:divBdr>
            <w:top w:val="none" w:sz="0" w:space="0" w:color="auto"/>
            <w:left w:val="none" w:sz="0" w:space="0" w:color="auto"/>
            <w:bottom w:val="none" w:sz="0" w:space="0" w:color="auto"/>
            <w:right w:val="none" w:sz="0" w:space="0" w:color="auto"/>
          </w:divBdr>
        </w:div>
        <w:div w:id="1587692118">
          <w:marLeft w:val="640"/>
          <w:marRight w:val="0"/>
          <w:marTop w:val="0"/>
          <w:marBottom w:val="0"/>
          <w:divBdr>
            <w:top w:val="none" w:sz="0" w:space="0" w:color="auto"/>
            <w:left w:val="none" w:sz="0" w:space="0" w:color="auto"/>
            <w:bottom w:val="none" w:sz="0" w:space="0" w:color="auto"/>
            <w:right w:val="none" w:sz="0" w:space="0" w:color="auto"/>
          </w:divBdr>
        </w:div>
        <w:div w:id="1941832329">
          <w:marLeft w:val="640"/>
          <w:marRight w:val="0"/>
          <w:marTop w:val="0"/>
          <w:marBottom w:val="0"/>
          <w:divBdr>
            <w:top w:val="none" w:sz="0" w:space="0" w:color="auto"/>
            <w:left w:val="none" w:sz="0" w:space="0" w:color="auto"/>
            <w:bottom w:val="none" w:sz="0" w:space="0" w:color="auto"/>
            <w:right w:val="none" w:sz="0" w:space="0" w:color="auto"/>
          </w:divBdr>
        </w:div>
        <w:div w:id="992222986">
          <w:marLeft w:val="640"/>
          <w:marRight w:val="0"/>
          <w:marTop w:val="0"/>
          <w:marBottom w:val="0"/>
          <w:divBdr>
            <w:top w:val="none" w:sz="0" w:space="0" w:color="auto"/>
            <w:left w:val="none" w:sz="0" w:space="0" w:color="auto"/>
            <w:bottom w:val="none" w:sz="0" w:space="0" w:color="auto"/>
            <w:right w:val="none" w:sz="0" w:space="0" w:color="auto"/>
          </w:divBdr>
        </w:div>
        <w:div w:id="1564634863">
          <w:marLeft w:val="640"/>
          <w:marRight w:val="0"/>
          <w:marTop w:val="0"/>
          <w:marBottom w:val="0"/>
          <w:divBdr>
            <w:top w:val="none" w:sz="0" w:space="0" w:color="auto"/>
            <w:left w:val="none" w:sz="0" w:space="0" w:color="auto"/>
            <w:bottom w:val="none" w:sz="0" w:space="0" w:color="auto"/>
            <w:right w:val="none" w:sz="0" w:space="0" w:color="auto"/>
          </w:divBdr>
        </w:div>
        <w:div w:id="1880704501">
          <w:marLeft w:val="640"/>
          <w:marRight w:val="0"/>
          <w:marTop w:val="0"/>
          <w:marBottom w:val="0"/>
          <w:divBdr>
            <w:top w:val="none" w:sz="0" w:space="0" w:color="auto"/>
            <w:left w:val="none" w:sz="0" w:space="0" w:color="auto"/>
            <w:bottom w:val="none" w:sz="0" w:space="0" w:color="auto"/>
            <w:right w:val="none" w:sz="0" w:space="0" w:color="auto"/>
          </w:divBdr>
        </w:div>
        <w:div w:id="1467434353">
          <w:marLeft w:val="640"/>
          <w:marRight w:val="0"/>
          <w:marTop w:val="0"/>
          <w:marBottom w:val="0"/>
          <w:divBdr>
            <w:top w:val="none" w:sz="0" w:space="0" w:color="auto"/>
            <w:left w:val="none" w:sz="0" w:space="0" w:color="auto"/>
            <w:bottom w:val="none" w:sz="0" w:space="0" w:color="auto"/>
            <w:right w:val="none" w:sz="0" w:space="0" w:color="auto"/>
          </w:divBdr>
        </w:div>
        <w:div w:id="792090731">
          <w:marLeft w:val="640"/>
          <w:marRight w:val="0"/>
          <w:marTop w:val="0"/>
          <w:marBottom w:val="0"/>
          <w:divBdr>
            <w:top w:val="none" w:sz="0" w:space="0" w:color="auto"/>
            <w:left w:val="none" w:sz="0" w:space="0" w:color="auto"/>
            <w:bottom w:val="none" w:sz="0" w:space="0" w:color="auto"/>
            <w:right w:val="none" w:sz="0" w:space="0" w:color="auto"/>
          </w:divBdr>
        </w:div>
        <w:div w:id="851603897">
          <w:marLeft w:val="640"/>
          <w:marRight w:val="0"/>
          <w:marTop w:val="0"/>
          <w:marBottom w:val="0"/>
          <w:divBdr>
            <w:top w:val="none" w:sz="0" w:space="0" w:color="auto"/>
            <w:left w:val="none" w:sz="0" w:space="0" w:color="auto"/>
            <w:bottom w:val="none" w:sz="0" w:space="0" w:color="auto"/>
            <w:right w:val="none" w:sz="0" w:space="0" w:color="auto"/>
          </w:divBdr>
        </w:div>
        <w:div w:id="1802649498">
          <w:marLeft w:val="640"/>
          <w:marRight w:val="0"/>
          <w:marTop w:val="0"/>
          <w:marBottom w:val="0"/>
          <w:divBdr>
            <w:top w:val="none" w:sz="0" w:space="0" w:color="auto"/>
            <w:left w:val="none" w:sz="0" w:space="0" w:color="auto"/>
            <w:bottom w:val="none" w:sz="0" w:space="0" w:color="auto"/>
            <w:right w:val="none" w:sz="0" w:space="0" w:color="auto"/>
          </w:divBdr>
        </w:div>
        <w:div w:id="174272606">
          <w:marLeft w:val="640"/>
          <w:marRight w:val="0"/>
          <w:marTop w:val="0"/>
          <w:marBottom w:val="0"/>
          <w:divBdr>
            <w:top w:val="none" w:sz="0" w:space="0" w:color="auto"/>
            <w:left w:val="none" w:sz="0" w:space="0" w:color="auto"/>
            <w:bottom w:val="none" w:sz="0" w:space="0" w:color="auto"/>
            <w:right w:val="none" w:sz="0" w:space="0" w:color="auto"/>
          </w:divBdr>
        </w:div>
        <w:div w:id="737938416">
          <w:marLeft w:val="640"/>
          <w:marRight w:val="0"/>
          <w:marTop w:val="0"/>
          <w:marBottom w:val="0"/>
          <w:divBdr>
            <w:top w:val="none" w:sz="0" w:space="0" w:color="auto"/>
            <w:left w:val="none" w:sz="0" w:space="0" w:color="auto"/>
            <w:bottom w:val="none" w:sz="0" w:space="0" w:color="auto"/>
            <w:right w:val="none" w:sz="0" w:space="0" w:color="auto"/>
          </w:divBdr>
        </w:div>
        <w:div w:id="285741742">
          <w:marLeft w:val="640"/>
          <w:marRight w:val="0"/>
          <w:marTop w:val="0"/>
          <w:marBottom w:val="0"/>
          <w:divBdr>
            <w:top w:val="none" w:sz="0" w:space="0" w:color="auto"/>
            <w:left w:val="none" w:sz="0" w:space="0" w:color="auto"/>
            <w:bottom w:val="none" w:sz="0" w:space="0" w:color="auto"/>
            <w:right w:val="none" w:sz="0" w:space="0" w:color="auto"/>
          </w:divBdr>
        </w:div>
        <w:div w:id="476265125">
          <w:marLeft w:val="640"/>
          <w:marRight w:val="0"/>
          <w:marTop w:val="0"/>
          <w:marBottom w:val="0"/>
          <w:divBdr>
            <w:top w:val="none" w:sz="0" w:space="0" w:color="auto"/>
            <w:left w:val="none" w:sz="0" w:space="0" w:color="auto"/>
            <w:bottom w:val="none" w:sz="0" w:space="0" w:color="auto"/>
            <w:right w:val="none" w:sz="0" w:space="0" w:color="auto"/>
          </w:divBdr>
        </w:div>
        <w:div w:id="1716544321">
          <w:marLeft w:val="640"/>
          <w:marRight w:val="0"/>
          <w:marTop w:val="0"/>
          <w:marBottom w:val="0"/>
          <w:divBdr>
            <w:top w:val="none" w:sz="0" w:space="0" w:color="auto"/>
            <w:left w:val="none" w:sz="0" w:space="0" w:color="auto"/>
            <w:bottom w:val="none" w:sz="0" w:space="0" w:color="auto"/>
            <w:right w:val="none" w:sz="0" w:space="0" w:color="auto"/>
          </w:divBdr>
        </w:div>
        <w:div w:id="1294866497">
          <w:marLeft w:val="640"/>
          <w:marRight w:val="0"/>
          <w:marTop w:val="0"/>
          <w:marBottom w:val="0"/>
          <w:divBdr>
            <w:top w:val="none" w:sz="0" w:space="0" w:color="auto"/>
            <w:left w:val="none" w:sz="0" w:space="0" w:color="auto"/>
            <w:bottom w:val="none" w:sz="0" w:space="0" w:color="auto"/>
            <w:right w:val="none" w:sz="0" w:space="0" w:color="auto"/>
          </w:divBdr>
        </w:div>
        <w:div w:id="2059551391">
          <w:marLeft w:val="640"/>
          <w:marRight w:val="0"/>
          <w:marTop w:val="0"/>
          <w:marBottom w:val="0"/>
          <w:divBdr>
            <w:top w:val="none" w:sz="0" w:space="0" w:color="auto"/>
            <w:left w:val="none" w:sz="0" w:space="0" w:color="auto"/>
            <w:bottom w:val="none" w:sz="0" w:space="0" w:color="auto"/>
            <w:right w:val="none" w:sz="0" w:space="0" w:color="auto"/>
          </w:divBdr>
        </w:div>
        <w:div w:id="1903830571">
          <w:marLeft w:val="640"/>
          <w:marRight w:val="0"/>
          <w:marTop w:val="0"/>
          <w:marBottom w:val="0"/>
          <w:divBdr>
            <w:top w:val="none" w:sz="0" w:space="0" w:color="auto"/>
            <w:left w:val="none" w:sz="0" w:space="0" w:color="auto"/>
            <w:bottom w:val="none" w:sz="0" w:space="0" w:color="auto"/>
            <w:right w:val="none" w:sz="0" w:space="0" w:color="auto"/>
          </w:divBdr>
        </w:div>
        <w:div w:id="1479298873">
          <w:marLeft w:val="640"/>
          <w:marRight w:val="0"/>
          <w:marTop w:val="0"/>
          <w:marBottom w:val="0"/>
          <w:divBdr>
            <w:top w:val="none" w:sz="0" w:space="0" w:color="auto"/>
            <w:left w:val="none" w:sz="0" w:space="0" w:color="auto"/>
            <w:bottom w:val="none" w:sz="0" w:space="0" w:color="auto"/>
            <w:right w:val="none" w:sz="0" w:space="0" w:color="auto"/>
          </w:divBdr>
        </w:div>
        <w:div w:id="1567448179">
          <w:marLeft w:val="640"/>
          <w:marRight w:val="0"/>
          <w:marTop w:val="0"/>
          <w:marBottom w:val="0"/>
          <w:divBdr>
            <w:top w:val="none" w:sz="0" w:space="0" w:color="auto"/>
            <w:left w:val="none" w:sz="0" w:space="0" w:color="auto"/>
            <w:bottom w:val="none" w:sz="0" w:space="0" w:color="auto"/>
            <w:right w:val="none" w:sz="0" w:space="0" w:color="auto"/>
          </w:divBdr>
        </w:div>
        <w:div w:id="949166847">
          <w:marLeft w:val="640"/>
          <w:marRight w:val="0"/>
          <w:marTop w:val="0"/>
          <w:marBottom w:val="0"/>
          <w:divBdr>
            <w:top w:val="none" w:sz="0" w:space="0" w:color="auto"/>
            <w:left w:val="none" w:sz="0" w:space="0" w:color="auto"/>
            <w:bottom w:val="none" w:sz="0" w:space="0" w:color="auto"/>
            <w:right w:val="none" w:sz="0" w:space="0" w:color="auto"/>
          </w:divBdr>
        </w:div>
        <w:div w:id="428239144">
          <w:marLeft w:val="640"/>
          <w:marRight w:val="0"/>
          <w:marTop w:val="0"/>
          <w:marBottom w:val="0"/>
          <w:divBdr>
            <w:top w:val="none" w:sz="0" w:space="0" w:color="auto"/>
            <w:left w:val="none" w:sz="0" w:space="0" w:color="auto"/>
            <w:bottom w:val="none" w:sz="0" w:space="0" w:color="auto"/>
            <w:right w:val="none" w:sz="0" w:space="0" w:color="auto"/>
          </w:divBdr>
        </w:div>
        <w:div w:id="1437480767">
          <w:marLeft w:val="640"/>
          <w:marRight w:val="0"/>
          <w:marTop w:val="0"/>
          <w:marBottom w:val="0"/>
          <w:divBdr>
            <w:top w:val="none" w:sz="0" w:space="0" w:color="auto"/>
            <w:left w:val="none" w:sz="0" w:space="0" w:color="auto"/>
            <w:bottom w:val="none" w:sz="0" w:space="0" w:color="auto"/>
            <w:right w:val="none" w:sz="0" w:space="0" w:color="auto"/>
          </w:divBdr>
        </w:div>
        <w:div w:id="1944413532">
          <w:marLeft w:val="640"/>
          <w:marRight w:val="0"/>
          <w:marTop w:val="0"/>
          <w:marBottom w:val="0"/>
          <w:divBdr>
            <w:top w:val="none" w:sz="0" w:space="0" w:color="auto"/>
            <w:left w:val="none" w:sz="0" w:space="0" w:color="auto"/>
            <w:bottom w:val="none" w:sz="0" w:space="0" w:color="auto"/>
            <w:right w:val="none" w:sz="0" w:space="0" w:color="auto"/>
          </w:divBdr>
        </w:div>
        <w:div w:id="254242789">
          <w:marLeft w:val="640"/>
          <w:marRight w:val="0"/>
          <w:marTop w:val="0"/>
          <w:marBottom w:val="0"/>
          <w:divBdr>
            <w:top w:val="none" w:sz="0" w:space="0" w:color="auto"/>
            <w:left w:val="none" w:sz="0" w:space="0" w:color="auto"/>
            <w:bottom w:val="none" w:sz="0" w:space="0" w:color="auto"/>
            <w:right w:val="none" w:sz="0" w:space="0" w:color="auto"/>
          </w:divBdr>
        </w:div>
        <w:div w:id="1600217315">
          <w:marLeft w:val="640"/>
          <w:marRight w:val="0"/>
          <w:marTop w:val="0"/>
          <w:marBottom w:val="0"/>
          <w:divBdr>
            <w:top w:val="none" w:sz="0" w:space="0" w:color="auto"/>
            <w:left w:val="none" w:sz="0" w:space="0" w:color="auto"/>
            <w:bottom w:val="none" w:sz="0" w:space="0" w:color="auto"/>
            <w:right w:val="none" w:sz="0" w:space="0" w:color="auto"/>
          </w:divBdr>
        </w:div>
        <w:div w:id="2144686494">
          <w:marLeft w:val="640"/>
          <w:marRight w:val="0"/>
          <w:marTop w:val="0"/>
          <w:marBottom w:val="0"/>
          <w:divBdr>
            <w:top w:val="none" w:sz="0" w:space="0" w:color="auto"/>
            <w:left w:val="none" w:sz="0" w:space="0" w:color="auto"/>
            <w:bottom w:val="none" w:sz="0" w:space="0" w:color="auto"/>
            <w:right w:val="none" w:sz="0" w:space="0" w:color="auto"/>
          </w:divBdr>
        </w:div>
        <w:div w:id="815758627">
          <w:marLeft w:val="640"/>
          <w:marRight w:val="0"/>
          <w:marTop w:val="0"/>
          <w:marBottom w:val="0"/>
          <w:divBdr>
            <w:top w:val="none" w:sz="0" w:space="0" w:color="auto"/>
            <w:left w:val="none" w:sz="0" w:space="0" w:color="auto"/>
            <w:bottom w:val="none" w:sz="0" w:space="0" w:color="auto"/>
            <w:right w:val="none" w:sz="0" w:space="0" w:color="auto"/>
          </w:divBdr>
        </w:div>
        <w:div w:id="1170826735">
          <w:marLeft w:val="640"/>
          <w:marRight w:val="0"/>
          <w:marTop w:val="0"/>
          <w:marBottom w:val="0"/>
          <w:divBdr>
            <w:top w:val="none" w:sz="0" w:space="0" w:color="auto"/>
            <w:left w:val="none" w:sz="0" w:space="0" w:color="auto"/>
            <w:bottom w:val="none" w:sz="0" w:space="0" w:color="auto"/>
            <w:right w:val="none" w:sz="0" w:space="0" w:color="auto"/>
          </w:divBdr>
        </w:div>
        <w:div w:id="780535864">
          <w:marLeft w:val="640"/>
          <w:marRight w:val="0"/>
          <w:marTop w:val="0"/>
          <w:marBottom w:val="0"/>
          <w:divBdr>
            <w:top w:val="none" w:sz="0" w:space="0" w:color="auto"/>
            <w:left w:val="none" w:sz="0" w:space="0" w:color="auto"/>
            <w:bottom w:val="none" w:sz="0" w:space="0" w:color="auto"/>
            <w:right w:val="none" w:sz="0" w:space="0" w:color="auto"/>
          </w:divBdr>
        </w:div>
        <w:div w:id="1341664278">
          <w:marLeft w:val="640"/>
          <w:marRight w:val="0"/>
          <w:marTop w:val="0"/>
          <w:marBottom w:val="0"/>
          <w:divBdr>
            <w:top w:val="none" w:sz="0" w:space="0" w:color="auto"/>
            <w:left w:val="none" w:sz="0" w:space="0" w:color="auto"/>
            <w:bottom w:val="none" w:sz="0" w:space="0" w:color="auto"/>
            <w:right w:val="none" w:sz="0" w:space="0" w:color="auto"/>
          </w:divBdr>
        </w:div>
        <w:div w:id="1787038232">
          <w:marLeft w:val="640"/>
          <w:marRight w:val="0"/>
          <w:marTop w:val="0"/>
          <w:marBottom w:val="0"/>
          <w:divBdr>
            <w:top w:val="none" w:sz="0" w:space="0" w:color="auto"/>
            <w:left w:val="none" w:sz="0" w:space="0" w:color="auto"/>
            <w:bottom w:val="none" w:sz="0" w:space="0" w:color="auto"/>
            <w:right w:val="none" w:sz="0" w:space="0" w:color="auto"/>
          </w:divBdr>
        </w:div>
        <w:div w:id="1432552463">
          <w:marLeft w:val="640"/>
          <w:marRight w:val="0"/>
          <w:marTop w:val="0"/>
          <w:marBottom w:val="0"/>
          <w:divBdr>
            <w:top w:val="none" w:sz="0" w:space="0" w:color="auto"/>
            <w:left w:val="none" w:sz="0" w:space="0" w:color="auto"/>
            <w:bottom w:val="none" w:sz="0" w:space="0" w:color="auto"/>
            <w:right w:val="none" w:sz="0" w:space="0" w:color="auto"/>
          </w:divBdr>
        </w:div>
        <w:div w:id="759644992">
          <w:marLeft w:val="640"/>
          <w:marRight w:val="0"/>
          <w:marTop w:val="0"/>
          <w:marBottom w:val="0"/>
          <w:divBdr>
            <w:top w:val="none" w:sz="0" w:space="0" w:color="auto"/>
            <w:left w:val="none" w:sz="0" w:space="0" w:color="auto"/>
            <w:bottom w:val="none" w:sz="0" w:space="0" w:color="auto"/>
            <w:right w:val="none" w:sz="0" w:space="0" w:color="auto"/>
          </w:divBdr>
        </w:div>
        <w:div w:id="2062245365">
          <w:marLeft w:val="640"/>
          <w:marRight w:val="0"/>
          <w:marTop w:val="0"/>
          <w:marBottom w:val="0"/>
          <w:divBdr>
            <w:top w:val="none" w:sz="0" w:space="0" w:color="auto"/>
            <w:left w:val="none" w:sz="0" w:space="0" w:color="auto"/>
            <w:bottom w:val="none" w:sz="0" w:space="0" w:color="auto"/>
            <w:right w:val="none" w:sz="0" w:space="0" w:color="auto"/>
          </w:divBdr>
        </w:div>
        <w:div w:id="623779753">
          <w:marLeft w:val="640"/>
          <w:marRight w:val="0"/>
          <w:marTop w:val="0"/>
          <w:marBottom w:val="0"/>
          <w:divBdr>
            <w:top w:val="none" w:sz="0" w:space="0" w:color="auto"/>
            <w:left w:val="none" w:sz="0" w:space="0" w:color="auto"/>
            <w:bottom w:val="none" w:sz="0" w:space="0" w:color="auto"/>
            <w:right w:val="none" w:sz="0" w:space="0" w:color="auto"/>
          </w:divBdr>
        </w:div>
        <w:div w:id="490410600">
          <w:marLeft w:val="640"/>
          <w:marRight w:val="0"/>
          <w:marTop w:val="0"/>
          <w:marBottom w:val="0"/>
          <w:divBdr>
            <w:top w:val="none" w:sz="0" w:space="0" w:color="auto"/>
            <w:left w:val="none" w:sz="0" w:space="0" w:color="auto"/>
            <w:bottom w:val="none" w:sz="0" w:space="0" w:color="auto"/>
            <w:right w:val="none" w:sz="0" w:space="0" w:color="auto"/>
          </w:divBdr>
        </w:div>
        <w:div w:id="1056054051">
          <w:marLeft w:val="640"/>
          <w:marRight w:val="0"/>
          <w:marTop w:val="0"/>
          <w:marBottom w:val="0"/>
          <w:divBdr>
            <w:top w:val="none" w:sz="0" w:space="0" w:color="auto"/>
            <w:left w:val="none" w:sz="0" w:space="0" w:color="auto"/>
            <w:bottom w:val="none" w:sz="0" w:space="0" w:color="auto"/>
            <w:right w:val="none" w:sz="0" w:space="0" w:color="auto"/>
          </w:divBdr>
        </w:div>
        <w:div w:id="653410014">
          <w:marLeft w:val="640"/>
          <w:marRight w:val="0"/>
          <w:marTop w:val="0"/>
          <w:marBottom w:val="0"/>
          <w:divBdr>
            <w:top w:val="none" w:sz="0" w:space="0" w:color="auto"/>
            <w:left w:val="none" w:sz="0" w:space="0" w:color="auto"/>
            <w:bottom w:val="none" w:sz="0" w:space="0" w:color="auto"/>
            <w:right w:val="none" w:sz="0" w:space="0" w:color="auto"/>
          </w:divBdr>
        </w:div>
        <w:div w:id="1784156613">
          <w:marLeft w:val="640"/>
          <w:marRight w:val="0"/>
          <w:marTop w:val="0"/>
          <w:marBottom w:val="0"/>
          <w:divBdr>
            <w:top w:val="none" w:sz="0" w:space="0" w:color="auto"/>
            <w:left w:val="none" w:sz="0" w:space="0" w:color="auto"/>
            <w:bottom w:val="none" w:sz="0" w:space="0" w:color="auto"/>
            <w:right w:val="none" w:sz="0" w:space="0" w:color="auto"/>
          </w:divBdr>
        </w:div>
        <w:div w:id="1341589025">
          <w:marLeft w:val="640"/>
          <w:marRight w:val="0"/>
          <w:marTop w:val="0"/>
          <w:marBottom w:val="0"/>
          <w:divBdr>
            <w:top w:val="none" w:sz="0" w:space="0" w:color="auto"/>
            <w:left w:val="none" w:sz="0" w:space="0" w:color="auto"/>
            <w:bottom w:val="none" w:sz="0" w:space="0" w:color="auto"/>
            <w:right w:val="none" w:sz="0" w:space="0" w:color="auto"/>
          </w:divBdr>
        </w:div>
        <w:div w:id="626621270">
          <w:marLeft w:val="640"/>
          <w:marRight w:val="0"/>
          <w:marTop w:val="0"/>
          <w:marBottom w:val="0"/>
          <w:divBdr>
            <w:top w:val="none" w:sz="0" w:space="0" w:color="auto"/>
            <w:left w:val="none" w:sz="0" w:space="0" w:color="auto"/>
            <w:bottom w:val="none" w:sz="0" w:space="0" w:color="auto"/>
            <w:right w:val="none" w:sz="0" w:space="0" w:color="auto"/>
          </w:divBdr>
        </w:div>
        <w:div w:id="883559403">
          <w:marLeft w:val="640"/>
          <w:marRight w:val="0"/>
          <w:marTop w:val="0"/>
          <w:marBottom w:val="0"/>
          <w:divBdr>
            <w:top w:val="none" w:sz="0" w:space="0" w:color="auto"/>
            <w:left w:val="none" w:sz="0" w:space="0" w:color="auto"/>
            <w:bottom w:val="none" w:sz="0" w:space="0" w:color="auto"/>
            <w:right w:val="none" w:sz="0" w:space="0" w:color="auto"/>
          </w:divBdr>
        </w:div>
        <w:div w:id="1237472412">
          <w:marLeft w:val="640"/>
          <w:marRight w:val="0"/>
          <w:marTop w:val="0"/>
          <w:marBottom w:val="0"/>
          <w:divBdr>
            <w:top w:val="none" w:sz="0" w:space="0" w:color="auto"/>
            <w:left w:val="none" w:sz="0" w:space="0" w:color="auto"/>
            <w:bottom w:val="none" w:sz="0" w:space="0" w:color="auto"/>
            <w:right w:val="none" w:sz="0" w:space="0" w:color="auto"/>
          </w:divBdr>
        </w:div>
        <w:div w:id="386147048">
          <w:marLeft w:val="640"/>
          <w:marRight w:val="0"/>
          <w:marTop w:val="0"/>
          <w:marBottom w:val="0"/>
          <w:divBdr>
            <w:top w:val="none" w:sz="0" w:space="0" w:color="auto"/>
            <w:left w:val="none" w:sz="0" w:space="0" w:color="auto"/>
            <w:bottom w:val="none" w:sz="0" w:space="0" w:color="auto"/>
            <w:right w:val="none" w:sz="0" w:space="0" w:color="auto"/>
          </w:divBdr>
        </w:div>
        <w:div w:id="643236830">
          <w:marLeft w:val="640"/>
          <w:marRight w:val="0"/>
          <w:marTop w:val="0"/>
          <w:marBottom w:val="0"/>
          <w:divBdr>
            <w:top w:val="none" w:sz="0" w:space="0" w:color="auto"/>
            <w:left w:val="none" w:sz="0" w:space="0" w:color="auto"/>
            <w:bottom w:val="none" w:sz="0" w:space="0" w:color="auto"/>
            <w:right w:val="none" w:sz="0" w:space="0" w:color="auto"/>
          </w:divBdr>
        </w:div>
        <w:div w:id="1510558080">
          <w:marLeft w:val="640"/>
          <w:marRight w:val="0"/>
          <w:marTop w:val="0"/>
          <w:marBottom w:val="0"/>
          <w:divBdr>
            <w:top w:val="none" w:sz="0" w:space="0" w:color="auto"/>
            <w:left w:val="none" w:sz="0" w:space="0" w:color="auto"/>
            <w:bottom w:val="none" w:sz="0" w:space="0" w:color="auto"/>
            <w:right w:val="none" w:sz="0" w:space="0" w:color="auto"/>
          </w:divBdr>
        </w:div>
        <w:div w:id="1162549229">
          <w:marLeft w:val="640"/>
          <w:marRight w:val="0"/>
          <w:marTop w:val="0"/>
          <w:marBottom w:val="0"/>
          <w:divBdr>
            <w:top w:val="none" w:sz="0" w:space="0" w:color="auto"/>
            <w:left w:val="none" w:sz="0" w:space="0" w:color="auto"/>
            <w:bottom w:val="none" w:sz="0" w:space="0" w:color="auto"/>
            <w:right w:val="none" w:sz="0" w:space="0" w:color="auto"/>
          </w:divBdr>
        </w:div>
        <w:div w:id="1565944793">
          <w:marLeft w:val="640"/>
          <w:marRight w:val="0"/>
          <w:marTop w:val="0"/>
          <w:marBottom w:val="0"/>
          <w:divBdr>
            <w:top w:val="none" w:sz="0" w:space="0" w:color="auto"/>
            <w:left w:val="none" w:sz="0" w:space="0" w:color="auto"/>
            <w:bottom w:val="none" w:sz="0" w:space="0" w:color="auto"/>
            <w:right w:val="none" w:sz="0" w:space="0" w:color="auto"/>
          </w:divBdr>
        </w:div>
        <w:div w:id="486241118">
          <w:marLeft w:val="640"/>
          <w:marRight w:val="0"/>
          <w:marTop w:val="0"/>
          <w:marBottom w:val="0"/>
          <w:divBdr>
            <w:top w:val="none" w:sz="0" w:space="0" w:color="auto"/>
            <w:left w:val="none" w:sz="0" w:space="0" w:color="auto"/>
            <w:bottom w:val="none" w:sz="0" w:space="0" w:color="auto"/>
            <w:right w:val="none" w:sz="0" w:space="0" w:color="auto"/>
          </w:divBdr>
        </w:div>
        <w:div w:id="360589546">
          <w:marLeft w:val="640"/>
          <w:marRight w:val="0"/>
          <w:marTop w:val="0"/>
          <w:marBottom w:val="0"/>
          <w:divBdr>
            <w:top w:val="none" w:sz="0" w:space="0" w:color="auto"/>
            <w:left w:val="none" w:sz="0" w:space="0" w:color="auto"/>
            <w:bottom w:val="none" w:sz="0" w:space="0" w:color="auto"/>
            <w:right w:val="none" w:sz="0" w:space="0" w:color="auto"/>
          </w:divBdr>
        </w:div>
        <w:div w:id="873805897">
          <w:marLeft w:val="640"/>
          <w:marRight w:val="0"/>
          <w:marTop w:val="0"/>
          <w:marBottom w:val="0"/>
          <w:divBdr>
            <w:top w:val="none" w:sz="0" w:space="0" w:color="auto"/>
            <w:left w:val="none" w:sz="0" w:space="0" w:color="auto"/>
            <w:bottom w:val="none" w:sz="0" w:space="0" w:color="auto"/>
            <w:right w:val="none" w:sz="0" w:space="0" w:color="auto"/>
          </w:divBdr>
        </w:div>
        <w:div w:id="1670331673">
          <w:marLeft w:val="640"/>
          <w:marRight w:val="0"/>
          <w:marTop w:val="0"/>
          <w:marBottom w:val="0"/>
          <w:divBdr>
            <w:top w:val="none" w:sz="0" w:space="0" w:color="auto"/>
            <w:left w:val="none" w:sz="0" w:space="0" w:color="auto"/>
            <w:bottom w:val="none" w:sz="0" w:space="0" w:color="auto"/>
            <w:right w:val="none" w:sz="0" w:space="0" w:color="auto"/>
          </w:divBdr>
        </w:div>
        <w:div w:id="320894948">
          <w:marLeft w:val="640"/>
          <w:marRight w:val="0"/>
          <w:marTop w:val="0"/>
          <w:marBottom w:val="0"/>
          <w:divBdr>
            <w:top w:val="none" w:sz="0" w:space="0" w:color="auto"/>
            <w:left w:val="none" w:sz="0" w:space="0" w:color="auto"/>
            <w:bottom w:val="none" w:sz="0" w:space="0" w:color="auto"/>
            <w:right w:val="none" w:sz="0" w:space="0" w:color="auto"/>
          </w:divBdr>
        </w:div>
        <w:div w:id="409665849">
          <w:marLeft w:val="640"/>
          <w:marRight w:val="0"/>
          <w:marTop w:val="0"/>
          <w:marBottom w:val="0"/>
          <w:divBdr>
            <w:top w:val="none" w:sz="0" w:space="0" w:color="auto"/>
            <w:left w:val="none" w:sz="0" w:space="0" w:color="auto"/>
            <w:bottom w:val="none" w:sz="0" w:space="0" w:color="auto"/>
            <w:right w:val="none" w:sz="0" w:space="0" w:color="auto"/>
          </w:divBdr>
        </w:div>
        <w:div w:id="21782883">
          <w:marLeft w:val="640"/>
          <w:marRight w:val="0"/>
          <w:marTop w:val="0"/>
          <w:marBottom w:val="0"/>
          <w:divBdr>
            <w:top w:val="none" w:sz="0" w:space="0" w:color="auto"/>
            <w:left w:val="none" w:sz="0" w:space="0" w:color="auto"/>
            <w:bottom w:val="none" w:sz="0" w:space="0" w:color="auto"/>
            <w:right w:val="none" w:sz="0" w:space="0" w:color="auto"/>
          </w:divBdr>
        </w:div>
        <w:div w:id="1095325649">
          <w:marLeft w:val="640"/>
          <w:marRight w:val="0"/>
          <w:marTop w:val="0"/>
          <w:marBottom w:val="0"/>
          <w:divBdr>
            <w:top w:val="none" w:sz="0" w:space="0" w:color="auto"/>
            <w:left w:val="none" w:sz="0" w:space="0" w:color="auto"/>
            <w:bottom w:val="none" w:sz="0" w:space="0" w:color="auto"/>
            <w:right w:val="none" w:sz="0" w:space="0" w:color="auto"/>
          </w:divBdr>
        </w:div>
        <w:div w:id="2120446151">
          <w:marLeft w:val="640"/>
          <w:marRight w:val="0"/>
          <w:marTop w:val="0"/>
          <w:marBottom w:val="0"/>
          <w:divBdr>
            <w:top w:val="none" w:sz="0" w:space="0" w:color="auto"/>
            <w:left w:val="none" w:sz="0" w:space="0" w:color="auto"/>
            <w:bottom w:val="none" w:sz="0" w:space="0" w:color="auto"/>
            <w:right w:val="none" w:sz="0" w:space="0" w:color="auto"/>
          </w:divBdr>
        </w:div>
        <w:div w:id="1028066956">
          <w:marLeft w:val="640"/>
          <w:marRight w:val="0"/>
          <w:marTop w:val="0"/>
          <w:marBottom w:val="0"/>
          <w:divBdr>
            <w:top w:val="none" w:sz="0" w:space="0" w:color="auto"/>
            <w:left w:val="none" w:sz="0" w:space="0" w:color="auto"/>
            <w:bottom w:val="none" w:sz="0" w:space="0" w:color="auto"/>
            <w:right w:val="none" w:sz="0" w:space="0" w:color="auto"/>
          </w:divBdr>
        </w:div>
        <w:div w:id="646671180">
          <w:marLeft w:val="640"/>
          <w:marRight w:val="0"/>
          <w:marTop w:val="0"/>
          <w:marBottom w:val="0"/>
          <w:divBdr>
            <w:top w:val="none" w:sz="0" w:space="0" w:color="auto"/>
            <w:left w:val="none" w:sz="0" w:space="0" w:color="auto"/>
            <w:bottom w:val="none" w:sz="0" w:space="0" w:color="auto"/>
            <w:right w:val="none" w:sz="0" w:space="0" w:color="auto"/>
          </w:divBdr>
        </w:div>
        <w:div w:id="1698122221">
          <w:marLeft w:val="640"/>
          <w:marRight w:val="0"/>
          <w:marTop w:val="0"/>
          <w:marBottom w:val="0"/>
          <w:divBdr>
            <w:top w:val="none" w:sz="0" w:space="0" w:color="auto"/>
            <w:left w:val="none" w:sz="0" w:space="0" w:color="auto"/>
            <w:bottom w:val="none" w:sz="0" w:space="0" w:color="auto"/>
            <w:right w:val="none" w:sz="0" w:space="0" w:color="auto"/>
          </w:divBdr>
        </w:div>
        <w:div w:id="952857854">
          <w:marLeft w:val="640"/>
          <w:marRight w:val="0"/>
          <w:marTop w:val="0"/>
          <w:marBottom w:val="0"/>
          <w:divBdr>
            <w:top w:val="none" w:sz="0" w:space="0" w:color="auto"/>
            <w:left w:val="none" w:sz="0" w:space="0" w:color="auto"/>
            <w:bottom w:val="none" w:sz="0" w:space="0" w:color="auto"/>
            <w:right w:val="none" w:sz="0" w:space="0" w:color="auto"/>
          </w:divBdr>
        </w:div>
        <w:div w:id="1558592965">
          <w:marLeft w:val="640"/>
          <w:marRight w:val="0"/>
          <w:marTop w:val="0"/>
          <w:marBottom w:val="0"/>
          <w:divBdr>
            <w:top w:val="none" w:sz="0" w:space="0" w:color="auto"/>
            <w:left w:val="none" w:sz="0" w:space="0" w:color="auto"/>
            <w:bottom w:val="none" w:sz="0" w:space="0" w:color="auto"/>
            <w:right w:val="none" w:sz="0" w:space="0" w:color="auto"/>
          </w:divBdr>
        </w:div>
        <w:div w:id="1436054128">
          <w:marLeft w:val="640"/>
          <w:marRight w:val="0"/>
          <w:marTop w:val="0"/>
          <w:marBottom w:val="0"/>
          <w:divBdr>
            <w:top w:val="none" w:sz="0" w:space="0" w:color="auto"/>
            <w:left w:val="none" w:sz="0" w:space="0" w:color="auto"/>
            <w:bottom w:val="none" w:sz="0" w:space="0" w:color="auto"/>
            <w:right w:val="none" w:sz="0" w:space="0" w:color="auto"/>
          </w:divBdr>
        </w:div>
        <w:div w:id="1763719970">
          <w:marLeft w:val="640"/>
          <w:marRight w:val="0"/>
          <w:marTop w:val="0"/>
          <w:marBottom w:val="0"/>
          <w:divBdr>
            <w:top w:val="none" w:sz="0" w:space="0" w:color="auto"/>
            <w:left w:val="none" w:sz="0" w:space="0" w:color="auto"/>
            <w:bottom w:val="none" w:sz="0" w:space="0" w:color="auto"/>
            <w:right w:val="none" w:sz="0" w:space="0" w:color="auto"/>
          </w:divBdr>
        </w:div>
        <w:div w:id="834299532">
          <w:marLeft w:val="640"/>
          <w:marRight w:val="0"/>
          <w:marTop w:val="0"/>
          <w:marBottom w:val="0"/>
          <w:divBdr>
            <w:top w:val="none" w:sz="0" w:space="0" w:color="auto"/>
            <w:left w:val="none" w:sz="0" w:space="0" w:color="auto"/>
            <w:bottom w:val="none" w:sz="0" w:space="0" w:color="auto"/>
            <w:right w:val="none" w:sz="0" w:space="0" w:color="auto"/>
          </w:divBdr>
        </w:div>
        <w:div w:id="1095906570">
          <w:marLeft w:val="640"/>
          <w:marRight w:val="0"/>
          <w:marTop w:val="0"/>
          <w:marBottom w:val="0"/>
          <w:divBdr>
            <w:top w:val="none" w:sz="0" w:space="0" w:color="auto"/>
            <w:left w:val="none" w:sz="0" w:space="0" w:color="auto"/>
            <w:bottom w:val="none" w:sz="0" w:space="0" w:color="auto"/>
            <w:right w:val="none" w:sz="0" w:space="0" w:color="auto"/>
          </w:divBdr>
        </w:div>
        <w:div w:id="1323002785">
          <w:marLeft w:val="640"/>
          <w:marRight w:val="0"/>
          <w:marTop w:val="0"/>
          <w:marBottom w:val="0"/>
          <w:divBdr>
            <w:top w:val="none" w:sz="0" w:space="0" w:color="auto"/>
            <w:left w:val="none" w:sz="0" w:space="0" w:color="auto"/>
            <w:bottom w:val="none" w:sz="0" w:space="0" w:color="auto"/>
            <w:right w:val="none" w:sz="0" w:space="0" w:color="auto"/>
          </w:divBdr>
        </w:div>
        <w:div w:id="484442596">
          <w:marLeft w:val="640"/>
          <w:marRight w:val="0"/>
          <w:marTop w:val="0"/>
          <w:marBottom w:val="0"/>
          <w:divBdr>
            <w:top w:val="none" w:sz="0" w:space="0" w:color="auto"/>
            <w:left w:val="none" w:sz="0" w:space="0" w:color="auto"/>
            <w:bottom w:val="none" w:sz="0" w:space="0" w:color="auto"/>
            <w:right w:val="none" w:sz="0" w:space="0" w:color="auto"/>
          </w:divBdr>
        </w:div>
        <w:div w:id="248664723">
          <w:marLeft w:val="640"/>
          <w:marRight w:val="0"/>
          <w:marTop w:val="0"/>
          <w:marBottom w:val="0"/>
          <w:divBdr>
            <w:top w:val="none" w:sz="0" w:space="0" w:color="auto"/>
            <w:left w:val="none" w:sz="0" w:space="0" w:color="auto"/>
            <w:bottom w:val="none" w:sz="0" w:space="0" w:color="auto"/>
            <w:right w:val="none" w:sz="0" w:space="0" w:color="auto"/>
          </w:divBdr>
        </w:div>
        <w:div w:id="2056731731">
          <w:marLeft w:val="640"/>
          <w:marRight w:val="0"/>
          <w:marTop w:val="0"/>
          <w:marBottom w:val="0"/>
          <w:divBdr>
            <w:top w:val="none" w:sz="0" w:space="0" w:color="auto"/>
            <w:left w:val="none" w:sz="0" w:space="0" w:color="auto"/>
            <w:bottom w:val="none" w:sz="0" w:space="0" w:color="auto"/>
            <w:right w:val="none" w:sz="0" w:space="0" w:color="auto"/>
          </w:divBdr>
        </w:div>
        <w:div w:id="1557888580">
          <w:marLeft w:val="640"/>
          <w:marRight w:val="0"/>
          <w:marTop w:val="0"/>
          <w:marBottom w:val="0"/>
          <w:divBdr>
            <w:top w:val="none" w:sz="0" w:space="0" w:color="auto"/>
            <w:left w:val="none" w:sz="0" w:space="0" w:color="auto"/>
            <w:bottom w:val="none" w:sz="0" w:space="0" w:color="auto"/>
            <w:right w:val="none" w:sz="0" w:space="0" w:color="auto"/>
          </w:divBdr>
        </w:div>
        <w:div w:id="879242044">
          <w:marLeft w:val="640"/>
          <w:marRight w:val="0"/>
          <w:marTop w:val="0"/>
          <w:marBottom w:val="0"/>
          <w:divBdr>
            <w:top w:val="none" w:sz="0" w:space="0" w:color="auto"/>
            <w:left w:val="none" w:sz="0" w:space="0" w:color="auto"/>
            <w:bottom w:val="none" w:sz="0" w:space="0" w:color="auto"/>
            <w:right w:val="none" w:sz="0" w:space="0" w:color="auto"/>
          </w:divBdr>
        </w:div>
        <w:div w:id="647900093">
          <w:marLeft w:val="640"/>
          <w:marRight w:val="0"/>
          <w:marTop w:val="0"/>
          <w:marBottom w:val="0"/>
          <w:divBdr>
            <w:top w:val="none" w:sz="0" w:space="0" w:color="auto"/>
            <w:left w:val="none" w:sz="0" w:space="0" w:color="auto"/>
            <w:bottom w:val="none" w:sz="0" w:space="0" w:color="auto"/>
            <w:right w:val="none" w:sz="0" w:space="0" w:color="auto"/>
          </w:divBdr>
        </w:div>
        <w:div w:id="1971592409">
          <w:marLeft w:val="640"/>
          <w:marRight w:val="0"/>
          <w:marTop w:val="0"/>
          <w:marBottom w:val="0"/>
          <w:divBdr>
            <w:top w:val="none" w:sz="0" w:space="0" w:color="auto"/>
            <w:left w:val="none" w:sz="0" w:space="0" w:color="auto"/>
            <w:bottom w:val="none" w:sz="0" w:space="0" w:color="auto"/>
            <w:right w:val="none" w:sz="0" w:space="0" w:color="auto"/>
          </w:divBdr>
        </w:div>
        <w:div w:id="1363552618">
          <w:marLeft w:val="640"/>
          <w:marRight w:val="0"/>
          <w:marTop w:val="0"/>
          <w:marBottom w:val="0"/>
          <w:divBdr>
            <w:top w:val="none" w:sz="0" w:space="0" w:color="auto"/>
            <w:left w:val="none" w:sz="0" w:space="0" w:color="auto"/>
            <w:bottom w:val="none" w:sz="0" w:space="0" w:color="auto"/>
            <w:right w:val="none" w:sz="0" w:space="0" w:color="auto"/>
          </w:divBdr>
        </w:div>
        <w:div w:id="1571571797">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rooklabteam/Mada-Bat-CoV/" TargetMode="External"/><Relationship Id="rId13" Type="http://schemas.microsoft.com/office/2016/09/relationships/commentsIds" Target="commentsIds.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czbiohub/utilities" TargetMode="External"/><Relationship Id="rId12" Type="http://schemas.microsoft.com/office/2011/relationships/commentsExtended" Target="commentsExtended.xml"/><Relationship Id="rId17" Type="http://schemas.openxmlformats.org/officeDocument/2006/relationships/glossaryDocument" Target="glossary/document.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hyperlink" Target="mailto:cbrook@uchicago.edu" TargetMode="Externa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brooklabteam/Mada-Bat-CoV/" TargetMode="External"/><Relationship Id="rId4" Type="http://schemas.openxmlformats.org/officeDocument/2006/relationships/settings" Target="settings.xml"/><Relationship Id="rId9" Type="http://schemas.openxmlformats.org/officeDocument/2006/relationships/hyperlink" Target="https://github.com/brooklabteam/Mada-Bat-CoV/" TargetMode="External"/><Relationship Id="rId14" Type="http://schemas.microsoft.com/office/2018/08/relationships/commentsExtensible" Target="commentsExtensi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E2D2DB7A-7ED7-454B-BAFB-99F9944882A5}"/>
      </w:docPartPr>
      <w:docPartBody>
        <w:p w:rsidR="00BD58C3" w:rsidRDefault="00D84CD7">
          <w:r w:rsidRPr="006B6F89">
            <w:rPr>
              <w:rStyle w:val="PlaceholderText"/>
            </w:rPr>
            <w:t>Click or tap here to enter text.</w:t>
          </w:r>
        </w:p>
      </w:docPartBody>
    </w:docPart>
    <w:docPart>
      <w:docPartPr>
        <w:name w:val="05CA42EE179DD04984109F0C0ADD0C92"/>
        <w:category>
          <w:name w:val="General"/>
          <w:gallery w:val="placeholder"/>
        </w:category>
        <w:types>
          <w:type w:val="bbPlcHdr"/>
        </w:types>
        <w:behaviors>
          <w:behavior w:val="content"/>
        </w:behaviors>
        <w:guid w:val="{A20B6BC1-2579-1346-A08F-0C215DDDD086}"/>
      </w:docPartPr>
      <w:docPartBody>
        <w:p w:rsidR="00F54A28" w:rsidRDefault="00EF287C" w:rsidP="00EF287C">
          <w:pPr>
            <w:pStyle w:val="26D4B07AFBF37A42AE673F2CD6E051F5"/>
          </w:pPr>
          <w:r w:rsidRPr="006B6F89">
            <w:rPr>
              <w:rStyle w:val="PlaceholderText"/>
            </w:rPr>
            <w:t>Click or tap here to enter text.</w:t>
          </w:r>
        </w:p>
      </w:docPartBody>
    </w:docPart>
    <w:docPart>
      <w:docPartPr>
        <w:name w:val="421EE2F72BF65D4680DE8949D0EE71F1"/>
        <w:category>
          <w:name w:val="General"/>
          <w:gallery w:val="placeholder"/>
        </w:category>
        <w:types>
          <w:type w:val="bbPlcHdr"/>
        </w:types>
        <w:behaviors>
          <w:behavior w:val="content"/>
        </w:behaviors>
        <w:guid w:val="{7CCB0F3A-8E7B-0649-AD8B-83F48715DDDD}"/>
      </w:docPartPr>
      <w:docPartBody>
        <w:p w:rsidR="00F54A28" w:rsidRDefault="00EF287C" w:rsidP="00EF287C">
          <w:r w:rsidRPr="006B6F89">
            <w:rPr>
              <w:rStyle w:val="PlaceholderText"/>
            </w:rPr>
            <w:t>Click or tap here to enter text.</w:t>
          </w:r>
        </w:p>
      </w:docPartBody>
    </w:docPart>
    <w:docPart>
      <w:docPartPr>
        <w:name w:val="51A3EC6056A4AC47AB2E428295252207"/>
        <w:category>
          <w:name w:val="General"/>
          <w:gallery w:val="placeholder"/>
        </w:category>
        <w:types>
          <w:type w:val="bbPlcHdr"/>
        </w:types>
        <w:behaviors>
          <w:behavior w:val="content"/>
        </w:behaviors>
        <w:guid w:val="{FB7C7C5A-4B79-5E45-8EDF-478FD32B7014}"/>
      </w:docPartPr>
      <w:docPartBody>
        <w:p w:rsidR="006E6C15" w:rsidRDefault="00F54A28" w:rsidP="00F54A28">
          <w:r w:rsidRPr="006B6F89">
            <w:rPr>
              <w:rStyle w:val="PlaceholderText"/>
            </w:rPr>
            <w:t>Click or tap here to enter text.</w:t>
          </w:r>
        </w:p>
      </w:docPartBody>
    </w:docPart>
    <w:docPart>
      <w:docPartPr>
        <w:name w:val="6379E248F4683C41B5E5222410FAB0B3"/>
        <w:category>
          <w:name w:val="General"/>
          <w:gallery w:val="placeholder"/>
        </w:category>
        <w:types>
          <w:type w:val="bbPlcHdr"/>
        </w:types>
        <w:behaviors>
          <w:behavior w:val="content"/>
        </w:behaviors>
        <w:guid w:val="{381A2487-6344-884F-96A0-6B65C2B4F6EA}"/>
      </w:docPartPr>
      <w:docPartBody>
        <w:p w:rsidR="006E6C15" w:rsidRDefault="00F54A28" w:rsidP="00F54A28">
          <w:r w:rsidRPr="006B6F89">
            <w:rPr>
              <w:rStyle w:val="PlaceholderText"/>
            </w:rPr>
            <w:t>Click or tap here to enter text.</w:t>
          </w:r>
        </w:p>
      </w:docPartBody>
    </w:docPart>
    <w:docPart>
      <w:docPartPr>
        <w:name w:val="355E434D17DF484FB2BC12578103953B"/>
        <w:category>
          <w:name w:val="General"/>
          <w:gallery w:val="placeholder"/>
        </w:category>
        <w:types>
          <w:type w:val="bbPlcHdr"/>
        </w:types>
        <w:behaviors>
          <w:behavior w:val="content"/>
        </w:behaviors>
        <w:guid w:val="{F661445D-4FCF-9F47-BBFF-91CFF668A811}"/>
      </w:docPartPr>
      <w:docPartBody>
        <w:p w:rsidR="0037641B" w:rsidRDefault="00C005F0" w:rsidP="00C005F0">
          <w:r w:rsidRPr="006B6F89">
            <w:rPr>
              <w:rStyle w:val="PlaceholderText"/>
            </w:rPr>
            <w:t>Click or tap here to enter text.</w:t>
          </w:r>
        </w:p>
      </w:docPartBody>
    </w:docPart>
    <w:docPart>
      <w:docPartPr>
        <w:name w:val="7C7119E7A76C7C47B3E70E48CC20A82D"/>
        <w:category>
          <w:name w:val="General"/>
          <w:gallery w:val="placeholder"/>
        </w:category>
        <w:types>
          <w:type w:val="bbPlcHdr"/>
        </w:types>
        <w:behaviors>
          <w:behavior w:val="content"/>
        </w:behaviors>
        <w:guid w:val="{15C07919-0714-3843-892C-68B666010484}"/>
      </w:docPartPr>
      <w:docPartBody>
        <w:p w:rsidR="0037641B" w:rsidRDefault="00C005F0" w:rsidP="00C005F0">
          <w:r w:rsidRPr="006B6F89">
            <w:rPr>
              <w:rStyle w:val="PlaceholderText"/>
            </w:rPr>
            <w:t>Click or tap here to enter text.</w:t>
          </w:r>
        </w:p>
      </w:docPartBody>
    </w:docPart>
    <w:docPart>
      <w:docPartPr>
        <w:name w:val="D07E61FBB40C60468B3B0F09D7A42B24"/>
        <w:category>
          <w:name w:val="General"/>
          <w:gallery w:val="placeholder"/>
        </w:category>
        <w:types>
          <w:type w:val="bbPlcHdr"/>
        </w:types>
        <w:behaviors>
          <w:behavior w:val="content"/>
        </w:behaviors>
        <w:guid w:val="{D1AA3BAA-A335-C847-9821-9BCCB2ABBB18}"/>
      </w:docPartPr>
      <w:docPartBody>
        <w:p w:rsidR="0037641B" w:rsidRDefault="00C005F0" w:rsidP="00C005F0">
          <w:r w:rsidRPr="006B6F89">
            <w:rPr>
              <w:rStyle w:val="PlaceholderText"/>
            </w:rPr>
            <w:t>Click or tap here to enter text.</w:t>
          </w:r>
        </w:p>
      </w:docPartBody>
    </w:docPart>
    <w:docPart>
      <w:docPartPr>
        <w:name w:val="004878E2815D7F4A906737FEED1E772A"/>
        <w:category>
          <w:name w:val="General"/>
          <w:gallery w:val="placeholder"/>
        </w:category>
        <w:types>
          <w:type w:val="bbPlcHdr"/>
        </w:types>
        <w:behaviors>
          <w:behavior w:val="content"/>
        </w:behaviors>
        <w:guid w:val="{6C0E078C-3FB4-D74B-898B-14E789CFCFFB}"/>
      </w:docPartPr>
      <w:docPartBody>
        <w:p w:rsidR="0037641B" w:rsidRDefault="00C005F0" w:rsidP="00C005F0">
          <w:r w:rsidRPr="006B6F89">
            <w:rPr>
              <w:rStyle w:val="PlaceholderText"/>
            </w:rPr>
            <w:t>Click or tap here to enter text.</w:t>
          </w:r>
        </w:p>
      </w:docPartBody>
    </w:docPart>
    <w:docPart>
      <w:docPartPr>
        <w:name w:val="53A2BEA99F295C4A85B08F4196E91A6F"/>
        <w:category>
          <w:name w:val="General"/>
          <w:gallery w:val="placeholder"/>
        </w:category>
        <w:types>
          <w:type w:val="bbPlcHdr"/>
        </w:types>
        <w:behaviors>
          <w:behavior w:val="content"/>
        </w:behaviors>
        <w:guid w:val="{524B5EBE-2A83-E54F-8DB9-021826511EEE}"/>
      </w:docPartPr>
      <w:docPartBody>
        <w:p w:rsidR="00034DD4" w:rsidRDefault="00B33971" w:rsidP="00B33971">
          <w:pPr>
            <w:pStyle w:val="53A2BEA99F295C4A85B08F4196E91A6F"/>
          </w:pPr>
          <w:r w:rsidRPr="006B6F89">
            <w:rPr>
              <w:rStyle w:val="PlaceholderText"/>
            </w:rPr>
            <w:t>Click or tap here to enter text.</w:t>
          </w:r>
        </w:p>
      </w:docPartBody>
    </w:docPart>
    <w:docPart>
      <w:docPartPr>
        <w:name w:val="1B281E7BAFB53C4EA269E3049118131C"/>
        <w:category>
          <w:name w:val="General"/>
          <w:gallery w:val="placeholder"/>
        </w:category>
        <w:types>
          <w:type w:val="bbPlcHdr"/>
        </w:types>
        <w:behaviors>
          <w:behavior w:val="content"/>
        </w:behaviors>
        <w:guid w:val="{101E1DFA-3173-D04E-A407-73ADC162F8B4}"/>
      </w:docPartPr>
      <w:docPartBody>
        <w:p w:rsidR="00034DD4" w:rsidRDefault="00B33971" w:rsidP="00B33971">
          <w:pPr>
            <w:pStyle w:val="1B281E7BAFB53C4EA269E3049118131C"/>
          </w:pPr>
          <w:r w:rsidRPr="006B6F8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Noto Serif">
    <w:altName w:val="Myanmar Text"/>
    <w:panose1 w:val="02020502060505020204"/>
    <w:charset w:val="00"/>
    <w:family w:val="roman"/>
    <w:pitch w:val="variable"/>
    <w:sig w:usb0="E00002FF" w:usb1="500078FF" w:usb2="08000429" w:usb3="00000000" w:csb0="0000019F" w:csb1="00000000"/>
  </w:font>
  <w:font w:name="Cambria Math">
    <w:panose1 w:val="02040503050406030204"/>
    <w:charset w:val="00"/>
    <w:family w:val="roman"/>
    <w:pitch w:val="variable"/>
    <w:sig w:usb0="E00002FF" w:usb1="420024FF" w:usb2="00000000" w:usb3="00000000" w:csb0="0000019F" w:csb1="00000000"/>
  </w:font>
  <w:font w:name="Times">
    <w:altName w:val="Times"/>
    <w:panose1 w:val="0200050000000000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CD7"/>
    <w:rsid w:val="00034DD4"/>
    <w:rsid w:val="000F73BE"/>
    <w:rsid w:val="00127C70"/>
    <w:rsid w:val="00132823"/>
    <w:rsid w:val="00155467"/>
    <w:rsid w:val="00227FA1"/>
    <w:rsid w:val="00256A42"/>
    <w:rsid w:val="002721CB"/>
    <w:rsid w:val="00293471"/>
    <w:rsid w:val="00301871"/>
    <w:rsid w:val="00312DAF"/>
    <w:rsid w:val="00315056"/>
    <w:rsid w:val="00372FDC"/>
    <w:rsid w:val="0037641B"/>
    <w:rsid w:val="00391B85"/>
    <w:rsid w:val="003E45EA"/>
    <w:rsid w:val="003F6AB9"/>
    <w:rsid w:val="00440A42"/>
    <w:rsid w:val="00447614"/>
    <w:rsid w:val="00460EF2"/>
    <w:rsid w:val="0050316B"/>
    <w:rsid w:val="0051750C"/>
    <w:rsid w:val="00522F14"/>
    <w:rsid w:val="005255C7"/>
    <w:rsid w:val="00540CF7"/>
    <w:rsid w:val="006059B6"/>
    <w:rsid w:val="00677C7F"/>
    <w:rsid w:val="00696678"/>
    <w:rsid w:val="006A1A26"/>
    <w:rsid w:val="006C0624"/>
    <w:rsid w:val="006E6C15"/>
    <w:rsid w:val="006F4409"/>
    <w:rsid w:val="0079721F"/>
    <w:rsid w:val="007A685E"/>
    <w:rsid w:val="007B2B37"/>
    <w:rsid w:val="007D758E"/>
    <w:rsid w:val="0085375E"/>
    <w:rsid w:val="008A788A"/>
    <w:rsid w:val="008D65F8"/>
    <w:rsid w:val="009137C0"/>
    <w:rsid w:val="00993945"/>
    <w:rsid w:val="009B1CF8"/>
    <w:rsid w:val="009C69BF"/>
    <w:rsid w:val="009D501C"/>
    <w:rsid w:val="009E101B"/>
    <w:rsid w:val="009F3964"/>
    <w:rsid w:val="00A33EB2"/>
    <w:rsid w:val="00A966F4"/>
    <w:rsid w:val="00AF115E"/>
    <w:rsid w:val="00AF70D8"/>
    <w:rsid w:val="00B124A1"/>
    <w:rsid w:val="00B33971"/>
    <w:rsid w:val="00B83F5D"/>
    <w:rsid w:val="00BA4587"/>
    <w:rsid w:val="00BC0825"/>
    <w:rsid w:val="00BD58C3"/>
    <w:rsid w:val="00BE4B21"/>
    <w:rsid w:val="00C005F0"/>
    <w:rsid w:val="00C178CE"/>
    <w:rsid w:val="00C865CE"/>
    <w:rsid w:val="00C94F08"/>
    <w:rsid w:val="00D65399"/>
    <w:rsid w:val="00D84CD7"/>
    <w:rsid w:val="00DF699A"/>
    <w:rsid w:val="00E02BD9"/>
    <w:rsid w:val="00E03523"/>
    <w:rsid w:val="00E044E2"/>
    <w:rsid w:val="00E21323"/>
    <w:rsid w:val="00EF287C"/>
    <w:rsid w:val="00EF76D9"/>
    <w:rsid w:val="00F109FD"/>
    <w:rsid w:val="00F221EC"/>
    <w:rsid w:val="00F23116"/>
    <w:rsid w:val="00F54A2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1"/>
        <w:lang w:val="en-US" w:eastAsia="en-US"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33971"/>
    <w:rPr>
      <w:color w:val="808080"/>
    </w:rPr>
  </w:style>
  <w:style w:type="paragraph" w:customStyle="1" w:styleId="26D4B07AFBF37A42AE673F2CD6E051F5">
    <w:name w:val="26D4B07AFBF37A42AE673F2CD6E051F5"/>
    <w:rsid w:val="00C005F0"/>
    <w:rPr>
      <w:szCs w:val="24"/>
      <w:lang w:bidi="ar-SA"/>
    </w:rPr>
  </w:style>
  <w:style w:type="paragraph" w:customStyle="1" w:styleId="53A2BEA99F295C4A85B08F4196E91A6F">
    <w:name w:val="53A2BEA99F295C4A85B08F4196E91A6F"/>
    <w:rsid w:val="00B33971"/>
    <w:rPr>
      <w:szCs w:val="24"/>
      <w:lang w:bidi="ar-SA"/>
    </w:rPr>
  </w:style>
  <w:style w:type="paragraph" w:customStyle="1" w:styleId="1B281E7BAFB53C4EA269E3049118131C">
    <w:name w:val="1B281E7BAFB53C4EA269E3049118131C"/>
    <w:rsid w:val="00B33971"/>
    <w:rPr>
      <w:szCs w:val="24"/>
      <w:lang w:bidi="ar-S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12A8D4D-AA3B-EB4F-BED4-4118BDE28941}">
  <we:reference id="wa104382081" version="1.28.0.0" store="en-US" storeType="OMEX"/>
  <we:alternateReferences>
    <we:reference id="wa104382081" version="1.28.0.0" store="en-US" storeType="OMEX"/>
  </we:alternateReferences>
  <we:properties>
    <we:property name="MENDELEY_CITATIONS" value="[{&quot;citationID&quot;:&quot;MENDELEY_CITATION_ac6bc40e-9f0c-499c-8365-7728992ae2bf&quot;,&quot;citationItems&quot;:[{&quot;id&quot;:&quot;882901d0-475a-5ea7-b09d-37625626ae9b&quot;,&quot;itemData&quot;:{&quot;DOI&quot;:&quot;10.3390/v11010041&quot;,&quot;ISSN&quot;:&quot;19994915&quot;,&quot;PMID&quot;:&quot;30634396&quot;,&quot;abstract&quot;:&quot;Bats are speculated to be reservoirs of several emerging viruses including coronaviruses (CoVs) that cause serious disease in humans and agricultural animals. These include CoVs that cause severe acute respiratory syndrome (SARS), Middle East respiratory syndrome (MERS), porcine epidemic diarrhea (PED) and severe acute diarrhea syndrome (SADS). Bats that are naturally infected or experimentally infected do not demonstrate clinical signs of disease. These observations have allowed researchers to speculate that bats are the likely reservoirs or ancestral hosts for several CoVs. In this review, we follow the CoV outbreaks that are speculated to have originated in bats. We review studies that have allowed researchers to identify unique adaptation in bats that may allow them to harbor CoVs without severe disease. We speculate about future studies that are critical to identify how bats can harbor multiple strains of CoVs and factors that enable these viruses to “jump” from bats to other mammals. We hope that this review will enable readers to identify gaps in knowledge that currently exist and initiate a dialogue amongst bat researchers to share resources to overcome present limitations.&quot;,&quot;author&quot;:[{&quot;dropping-particle&quot;:&quot;&quot;,&quot;family&quot;:&quot;Banerjee&quot;,&quot;given&quot;:&quot;Arinjay&quot;,&quot;non-dropping-particle&quot;:&quot;&quot;,&quot;parse-names&quot;:false,&quot;suffix&quot;:&quot;&quot;},{&quot;dropping-particle&quot;:&quot;&quot;,&quot;family&quot;:&quot;Kulcsar&quot;,&quot;given&quot;:&quot;Kirsten&quot;,&quot;non-dropping-particle&quot;:&quot;&quot;,&quot;parse-names&quot;:false,&quot;suffix&quot;:&quot;&quot;},{&quot;dropping-particle&quot;:&quot;&quot;,&quot;family&quot;:&quot;Misra&quot;,&quot;given&quot;:&quot;Vikram&quot;,&quot;non-dropping-particle&quot;:&quot;&quot;,&quot;parse-names&quot;:false,&quot;suffix&quot;:&quot;&quot;},{&quot;dropping-particle&quot;:&quot;&quot;,&quot;family&quot;:&quot;Frieman&quot;,&quot;given&quot;:&quot;Matthew&quot;,&quot;non-dropping-particle&quot;:&quot;&quot;,&quot;parse-names&quot;:false,&quot;suffix&quot;:&quot;&quot;},{&quot;dropping-particle&quot;:&quot;&quot;,&quot;family&quot;:&quot;Mossman&quot;,&quot;given&quot;:&quot;Karen&quot;,&quot;non-dropping-particle&quot;:&quot;&quot;,&quot;parse-names&quot;:false,&quot;suffix&quot;:&quot;&quot;}],&quot;container-title&quot;:&quot;Viruses&quot;,&quot;id&quot;:&quot;882901d0-475a-5ea7-b09d-37625626ae9b&quot;,&quot;issue&quot;:&quot;1&quot;,&quot;issued&quot;:{&quot;date-parts&quot;:[[&quot;2019&quot;]]},&quot;page&quot;:&quot;7-9&quot;,&quot;title&quot;:&quot;Bats and coronaviruses&quot;,&quot;type&quot;:&quot;article-journal&quot;,&quot;volume&quot;:&quot;11&quot;},&quot;uris&quot;:[&quot;http://www.mendeley.com/documents/?uuid=230ab889-845e-4277-b5ca-70b21c9c2986&quot;],&quot;isTemporary&quot;:false,&quot;legacyDesktopId&quot;:&quot;230ab889-845e-4277-b5ca-70b21c9c2986&quot;},{&quot;id&quot;:&quot;ed1883a4-9782-5dea-9801-0d9736db23f4&quot;,&quot;itemData&quot;:{&quot;author&quot;:[{&quot;dropping-particle&quot;:&quot;&quot;,&quot;family&quot;:&quot;Wu&quot;,&quot;given&quot;:&quot;Fan&quot;,&quot;non-dropping-particle&quot;:&quot;&quot;,&quot;parse-names&quot;:false,&quot;suffix&quot;:&quot;&quot;},{&quot;dropping-particle&quot;:&quot;&quot;,&quot;family&quot;:&quot;Zhao&quot;,&quot;given&quot;:&quot;Su&quot;,&quot;non-dropping-particle&quot;:&quot;&quot;,&quot;parse-names&quot;:false,&quot;suffix&quot;:&quot;&quot;},{&quot;dropping-particle&quot;:&quot;&quot;,&quot;family&quot;:&quot;Yu&quot;,&quot;given&quot;:&quot;Bin&quot;,&quot;non-dropping-particle&quot;:&quot;&quot;,&quot;parse-names&quot;:false,&quot;suffix&quot;:&quot;&quot;},{&quot;dropping-particle&quot;:&quot;&quot;,&quot;family&quot;:&quot;Chen&quot;,&quot;given&quot;:&quot;Yan-Mei&quot;,&quot;non-dropping-particle&quot;:&quot;&quot;,&quot;parse-names&quot;:false,&quot;suffix&quot;:&quot;&quot;},{&quot;dropping-particle&quot;:&quot;&quot;,&quot;family&quot;:&quot;Wang&quot;,&quot;given&quot;:&quot;Wen&quot;,&quot;non-dropping-particle&quot;:&quot;&quot;,&quot;parse-names&quot;:false,&quot;suffix&quot;:&quot;&quot;},{&quot;dropping-particle&quot;:&quot;&quot;,&quot;family&quot;:&quot;Song&quot;,&quot;given&quot;:&quot;Zhi-Gang&quot;,&quot;non-dropping-particle&quot;:&quot;&quot;,&quot;parse-names&quot;:false,&quot;suffix&quot;:&quot;&quot;},{&quot;dropping-particle&quot;:&quot;&quot;,&quot;family&quot;:&quot;Hu&quot;,&quot;given&quot;:&quot;Yi&quot;,&quot;non-dropping-particle&quot;:&quot;&quot;,&quot;parse-names&quot;:false,&quot;suffix&quot;:&quot;&quot;},{&quot;dropping-particle&quot;:&quot;&quot;,&quot;family&quot;:&quot;Tao&quot;,&quot;given&quot;:&quot;Zaho-Wu&quot;,&quot;non-dropping-particle&quot;:&quot;&quot;,&quot;parse-names&quot;:false,&quot;suffix&quot;:&quot;&quot;},{&quot;dropping-particle&quot;:&quot;&quot;,&quot;family&quot;:&quot;Tian&quot;,&quot;given&quot;:&quot;Jun-Hua&quot;,&quot;non-dropping-particle&quot;:&quot;&quot;,&quot;parse-names&quot;:false,&quot;suffix&quot;:&quot;&quot;},{&quot;dropping-particle&quot;:&quot;&quot;,&quot;family&quot;:&quot;Pei&quot;,&quot;given&quot;:&quot;Yuan-Yuan&quot;,&quot;non-dropping-particle&quot;:&quot;&quot;,&quot;parse-names&quot;:false,&quot;suffix&quot;:&quot;&quot;},{&quot;dropping-particle&quot;:&quot;&quot;,&quot;family&quot;:&quot;Yuan&quot;,&quot;given&quot;:&quot;Ming-Li&quot;,&quot;non-dropping-particle&quot;:&quot;&quot;,&quot;parse-names&quot;:false,&quot;suffix&quot;:&quot;&quot;},{&quot;dropping-particle&quot;:&quot;&quot;,&quot;family&quot;:&quot;Zhang&quot;,&quot;given&quot;:&quot;Yu-Ling&quot;,&quot;non-dropping-particle&quot;:&quot;&quot;,&quot;parse-names&quot;:false,&quot;suffix&quot;:&quot;&quot;},{&quot;dropping-particle&quot;:&quot;&quot;,&quot;family&quot;:&quot;Dai&quot;,&quot;given&quot;:&quot;Fa-Hui&quot;,&quot;non-dropping-particle&quot;:&quot;&quot;,&quot;parse-names&quot;:false,&quot;suffix&quot;:&quot;&quot;},{&quot;dropping-particle&quot;:&quot;&quot;,&quot;family&quot;:&quot;Liu&quot;,&quot;given&quot;:&quot;Yi&quot;,&quot;non-dropping-particle&quot;:&quot;&quot;,&quot;parse-names&quot;:false,&quot;suffix&quot;:&quot;&quot;},{&quot;dropping-particle&quot;:&quot;&quot;,&quot;family&quot;:&quot;Wang&quot;,&quot;given&quot;:&quot;Qi-Min&quot;,&quot;non-dropping-particle&quot;:&quot;&quot;,&quot;parse-names&quot;:false,&quot;suffix&quot;:&quot;&quot;},{&quot;dropping-particle&quot;:&quot;&quot;,&quot;family&quot;:&quot;Zheng&quot;,&quot;given&quot;:&quot;Jiao-Jiao&quot;,&quot;non-dropping-particle&quot;:&quot;&quot;,&quot;parse-names&quot;:false,&quot;suffix&quot;:&quot;&quot;},{&quot;dropping-particle&quot;:&quot;&quot;,&quot;family&quot;:&quot;Xu&quot;,&quot;given&quot;:&quot;Lin&quot;,&quot;non-dropping-particle&quot;:&quot;&quot;,&quot;parse-names&quot;:false,&quot;suffix&quot;:&quot;&quot;},{&quot;dropping-particle&quot;:&quot;&quot;,&quot;family&quot;:&quot;Holmes&quot;,&quot;given&quot;:&quot;Edward C&quot;,&quot;non-dropping-particle&quot;:&quot;&quot;,&quot;parse-names&quot;:false,&quot;suffix&quot;:&quot;&quot;},{&quot;dropping-particle&quot;:&quot;&quot;,&quot;family&quot;:&quot;Zhang&quot;,&quot;given&quot;:&quot;Yong-Zhen&quot;,&quot;non-dropping-particle&quot;:&quot;&quot;,&quot;parse-names&quot;:false,&quot;suffix&quot;:&quot;&quot;}],&quot;container-title&quot;:&quot;Nature&quot;,&quot;id&quot;:&quot;ed1883a4-9782-5dea-9801-0d9736db23f4&quot;,&quot;issued&quot;:{&quot;date-parts&quot;:[[&quot;2020&quot;]]},&quot;title&quot;:&quot;A new coronavirus associated with human respiratory disease in China&quot;,&quot;type&quot;:&quot;article-journal&quot;},&quot;uris&quot;:[&quot;http://www.mendeley.com/documents/?uuid=cb664d74-bcf5-4ad0-96f7-bc5de18c2dcb&quot;],&quot;isTemporary&quot;:false,&quot;legacyDesktopId&quot;:&quot;cb664d74-bcf5-4ad0-96f7-bc5de18c2dcb&quot;},{&quot;id&quot;:&quot;44e35f02-f44d-5185-ad09-3608dfb7ac7e&quot;,&quot;itemData&quot;:{&quot;DOI&quot;:&quot;10.1186/s12985-015-0422-1&quot;,&quot;ISBN&quot;:&quot;1298501504&quot;,&quot;ISSN&quot;:&quot;1743422X&quot;,&quot;PMID&quot;:&quot;26689940&quot;,&quot;abstract&quot;:&quot;Bats have been recognized as the natural reservoirs of a large variety of viruses. Special attention has been paid to bat coronaviruses as the two emerging coronaviruses which have caused unexpected human disease outbreaks in the 21st century, Severe Acute Respiratory Syndrome Coronavirus (SARS-CoV) and Middle East Respiratory Syndrome Coronavirus (MERS-CoV), are suggested to be originated from bats. Various species of horseshoe bats in China have been found to harbor genetically diverse SARS-like coronaviruses. Some strains are highly similar to SARS-CoV even in the spike protein and are able to use the same receptor as SARS-CoV for cell entry. On the other hand, diverse coronaviruses phylogenetically related to MERS-CoV have been discovered worldwide in a wide range of bat species, some of which can be classified to the same coronavirus species as MERS-CoV. Coronaviruses genetically related to human coronavirus 229E and NL63 have been detected in bats as well. Moreover, intermediate hosts are believed to play an important role in the transmission and emergence of these coronaviruses from bats to humans. Understanding the bat origin of human coronaviruses is helpful for the prediction and prevention of another pandemic emergence in the future.&quot;,&quot;author&quot;:[{&quot;dropping-particle&quot;:&quot;&quot;,&quot;family&quot;:&quot;Hu&quot;,&quot;given&quot;:&quot;Ben&quot;,&quot;non-dropping-particle&quot;:&quot;&quot;,&quot;parse-names&quot;:false,&quot;suffix&quot;:&quot;&quot;},{&quot;dropping-particle&quot;:&quot;&quot;,&quot;family&quot;:&quot;Ge&quot;,&quot;given&quot;:&quot;Xingyi&quot;,&quot;non-dropping-particle&quot;:&quot;&quot;,&quot;parse-names&quot;:false,&quot;suffix&quot;:&quot;&quot;},{&quot;dropping-particle&quot;:&quot;&quot;,&quot;family&quot;:&quot;Wang&quot;,&quot;given&quot;:&quot;Lin Fa&quot;,&quot;non-dropping-particle&quot;:&quot;&quot;,&quot;parse-names&quot;:false,&quot;suffix&quot;:&quot;&quot;},{&quot;dropping-particle&quot;:&quot;&quot;,&quot;family&quot;:&quot;Shi&quot;,&quot;given&quot;:&quot;Zhengli&quot;,&quot;non-dropping-particle&quot;:&quot;&quot;,&quot;parse-names&quot;:false,&quot;suffix&quot;:&quot;&quot;}],&quot;container-title&quot;:&quot;Virology Journal&quot;,&quot;id&quot;:&quot;44e35f02-f44d-5185-ad09-3608dfb7ac7e&quot;,&quot;issue&quot;:&quot;1&quot;,&quot;issued&quot;:{&quot;date-parts&quot;:[[&quot;2015&quot;]]},&quot;page&quot;:&quot;1-10&quot;,&quot;publisher&quot;:&quot;Virology Journal&quot;,&quot;title&quot;:&quot;Bat origin of human coronaviruses&quot;,&quot;type&quot;:&quot;article-journal&quot;,&quot;volume&quot;:&quot;12&quot;},&quot;uris&quot;:[&quot;http://www.mendeley.com/documents/?uuid=ae0ce68e-c12a-443a-a800-c479d9e55740&quot;],&quot;isTemporary&quot;:false,&quot;legacyDesktopId&quot;:&quot;ae0ce68e-c12a-443a-a800-c479d9e55740&quot;},{&quot;id&quot;:&quot;ddf1d629-4725-34db-893a-765a9668107d&quot;,&quot;itemData&quot;:{&quot;type&quot;:&quot;article-journal&quot;,&quot;id&quot;:&quot;ddf1d629-4725-34db-893a-765a9668107d&quot;,&quot;title&quot;:&quot;The zoonotic potential of bat-borne coronaviruses&quot;,&quot;author&quot;:[{&quot;family&quot;:&quot;Ravelomanantsoa&quot;,&quot;given&quot;:&quot;Ny Anjara Fifi&quot;,&quot;parse-names&quot;:false,&quot;dropping-particle&quot;:&quot;&quot;,&quot;non-dropping-particle&quot;:&quot;&quot;},{&quot;family&quot;:&quot;Guth&quot;,&quot;given&quot;:&quot;Sarah&quot;,&quot;parse-names&quot;:false,&quot;dropping-particle&quot;:&quot;&quot;,&quot;non-dropping-particle&quot;:&quot;&quot;},{&quot;family&quot;:&quot;Andrianiaina&quot;,&quot;given&quot;:&quot;Angelo&quot;,&quot;parse-names&quot;:false,&quot;dropping-particle&quot;:&quot;&quot;,&quot;non-dropping-particle&quot;:&quot;&quot;},{&quot;family&quot;:&quot;Andry&quot;,&quot;given&quot;:&quot;Santino&quot;,&quot;parse-names&quot;:false,&quot;dropping-particle&quot;:&quot;&quot;,&quot;non-dropping-particle&quot;:&quot;&quot;},{&quot;family&quot;:&quot;Gentles&quot;,&quot;given&quot;:&quot;Anecia&quot;,&quot;parse-names&quot;:false,&quot;dropping-particle&quot;:&quot;&quot;,&quot;non-dropping-particle&quot;:&quot;&quot;},{&quot;family&quot;:&quot;Ranaivoson&quot;,&quot;given&quot;:&quot;Hafaliana Christian&quot;,&quot;parse-names&quot;:false,&quot;dropping-particle&quot;:&quot;&quot;,&quot;non-dropping-particle&quot;:&quot;&quot;},{&quot;family&quot;:&quot;Brook&quot;,&quot;given&quot;:&quot;Cara E.&quot;,&quot;parse-names&quot;:false,&quot;dropping-particle&quot;:&quot;&quot;,&quot;non-dropping-particle&quot;:&quot;&quot;}],&quot;container-title&quot;:&quot;Emerging Topics in Life Sciences&quot;,&quot;DOI&quot;:&quot;10.1042/ETLS20200097&quot;,&quot;ISSN&quot;:&quot;2397-8554&quot;,&quot;issued&quot;:{&quot;date-parts&quot;:[[2020,12,11]]},&quot;abstract&quot;:&quot;&lt;p&gt;Seven zoonoses — human infections of animal origin — have emerged from the Coronaviridae family in the past century, including three viruses responsible for significant human mortality (SARS-CoV, MERS-CoV, and SARS-CoV-2) in the past twenty years alone. These three viruses, in addition to two older CoV zoonoses (HCoV-229E and HCoV-NL63) are believed to be originally derived from wild bat reservoir species. We review the molecular biology of the bat-derived Alpha- and Betacoronavirus genera, highlighting features that contribute to their potential for cross-species emergence, including the use of well-conserved mammalian host cell machinery for cell entry and a unique capacity for adaptation to novel host environments after host switching. The adaptive capacity of coronaviruses largely results from their large genomes, which reduce the risk of deleterious mutational errors and facilitate range-expanding recombination events by offering heightened redundancy in essential genetic material. Large CoV genomes are made possible by the unique proofreading capacity encoded for their RNA-dependent polymerase. We find that bat-borne SARS-related coronaviruses in the subgenus Sarbecovirus, the source clade for SARS-CoV and SARS-CoV-2, present a particularly poignant pandemic threat, due to the extraordinary viral genetic diversity represented among several sympatric species of their horseshoe bat hosts. To date, Sarbecovirus surveillance has been almost entirely restricted to China. More vigorous field research efforts tracking the circulation of Sarbecoviruses specifically and Betacoronaviruses more generally is needed across a broader global range if we are to avoid future repeats of the COVID-19 pandemic.&lt;/p&gt;&quot;,&quot;issue&quot;:&quot;4&quot;,&quot;volume&quot;:&quot;4&quot;},&quot;isTemporary&quot;:false}],&quot;properties&quot;:{&quot;noteIndex&quot;:0},&quot;isEdited&quot;:false,&quot;manualOverride&quot;:{&quot;citeprocText&quot;:&quot;(1–4)&quot;,&quot;isManuallyOverridden&quot;:false,&quot;manualOverrideText&quot;:&quot;&quot;},&quot;citationTag&quot;:&quot;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&quot;},{&quot;citationID&quot;:&quot;MENDELEY_CITATION_0fb0291e-53e7-4b27-9425-47c2cabeb93f&quot;,&quot;citationItems&quot;:[{&quot;id&quot;:&quot;882901d0-475a-5ea7-b09d-37625626ae9b&quot;,&quot;itemData&quot;:{&quot;DOI&quot;:&quot;10.3390/v11010041&quot;,&quot;ISSN&quot;:&quot;19994915&quot;,&quot;PMID&quot;:&quot;30634396&quot;,&quot;abstract&quot;:&quot;Bats are speculated to be reservoirs of several emerging viruses including coronaviruses (CoVs) that cause serious disease in humans and agricultural animals. These include CoVs that cause severe acute respiratory syndrome (SARS), Middle East respiratory syndrome (MERS), porcine epidemic diarrhea (PED) and severe acute diarrhea syndrome (SADS). Bats that are naturally infected or experimentally infected do not demonstrate clinical signs of disease. These observations have allowed researchers to speculate that bats are the likely reservoirs or ancestral hosts for several CoVs. In this review, we follow the CoV outbreaks that are speculated to have originated in bats. We review studies that have allowed researchers to identify unique adaptation in bats that may allow them to harbor CoVs without severe disease. We speculate about future studies that are critical to identify how bats can harbor multiple strains of CoVs and factors that enable these viruses to “jump” from bats to other mammals. We hope that this review will enable readers to identify gaps in knowledge that currently exist and initiate a dialogue amongst bat researchers to share resources to overcome present limitations.&quot;,&quot;author&quot;:[{&quot;dropping-particle&quot;:&quot;&quot;,&quot;family&quot;:&quot;Banerjee&quot;,&quot;given&quot;:&quot;Arinjay&quot;,&quot;non-dropping-particle&quot;:&quot;&quot;,&quot;parse-names&quot;:false,&quot;suffix&quot;:&quot;&quot;},{&quot;dropping-particle&quot;:&quot;&quot;,&quot;family&quot;:&quot;Kulcsar&quot;,&quot;given&quot;:&quot;Kirsten&quot;,&quot;non-dropping-particle&quot;:&quot;&quot;,&quot;parse-names&quot;:false,&quot;suffix&quot;:&quot;&quot;},{&quot;dropping-particle&quot;:&quot;&quot;,&quot;family&quot;:&quot;Misra&quot;,&quot;given&quot;:&quot;Vikram&quot;,&quot;non-dropping-particle&quot;:&quot;&quot;,&quot;parse-names&quot;:false,&quot;suffix&quot;:&quot;&quot;},{&quot;dropping-particle&quot;:&quot;&quot;,&quot;family&quot;:&quot;Frieman&quot;,&quot;given&quot;:&quot;Matthew&quot;,&quot;non-dropping-particle&quot;:&quot;&quot;,&quot;parse-names&quot;:false,&quot;suffix&quot;:&quot;&quot;},{&quot;dropping-particle&quot;:&quot;&quot;,&quot;family&quot;:&quot;Mossman&quot;,&quot;given&quot;:&quot;Karen&quot;,&quot;non-dropping-particle&quot;:&quot;&quot;,&quot;parse-names&quot;:false,&quot;suffix&quot;:&quot;&quot;}],&quot;container-title&quot;:&quot;Viruses&quot;,&quot;id&quot;:&quot;882901d0-475a-5ea7-b09d-37625626ae9b&quot;,&quot;issue&quot;:&quot;1&quot;,&quot;issued&quot;:{&quot;date-parts&quot;:[[&quot;2019&quot;]]},&quot;page&quot;:&quot;7-9&quot;,&quot;title&quot;:&quot;Bats and coronaviruses&quot;,&quot;type&quot;:&quot;article-journal&quot;,&quot;volume&quot;:&quot;11&quot;},&quot;uris&quot;:[&quot;http://www.mendeley.com/documents/?uuid=230ab889-845e-4277-b5ca-70b21c9c2986&quot;],&quot;isTemporary&quot;:false,&quot;legacyDesktopId&quot;:&quot;230ab889-845e-4277-b5ca-70b21c9c2986&quot;},{&quot;id&quot;:&quot;ed1883a4-9782-5dea-9801-0d9736db23f4&quot;,&quot;itemData&quot;:{&quot;author&quot;:[{&quot;dropping-particle&quot;:&quot;&quot;,&quot;family&quot;:&quot;Wu&quot;,&quot;given&quot;:&quot;Fan&quot;,&quot;non-dropping-particle&quot;:&quot;&quot;,&quot;parse-names&quot;:false,&quot;suffix&quot;:&quot;&quot;},{&quot;dropping-particle&quot;:&quot;&quot;,&quot;family&quot;:&quot;Zhao&quot;,&quot;given&quot;:&quot;Su&quot;,&quot;non-dropping-particle&quot;:&quot;&quot;,&quot;parse-names&quot;:false,&quot;suffix&quot;:&quot;&quot;},{&quot;dropping-particle&quot;:&quot;&quot;,&quot;family&quot;:&quot;Yu&quot;,&quot;given&quot;:&quot;Bin&quot;,&quot;non-dropping-particle&quot;:&quot;&quot;,&quot;parse-names&quot;:false,&quot;suffix&quot;:&quot;&quot;},{&quot;dropping-particle&quot;:&quot;&quot;,&quot;family&quot;:&quot;Chen&quot;,&quot;given&quot;:&quot;Yan-Mei&quot;,&quot;non-dropping-particle&quot;:&quot;&quot;,&quot;parse-names&quot;:false,&quot;suffix&quot;:&quot;&quot;},{&quot;dropping-particle&quot;:&quot;&quot;,&quot;family&quot;:&quot;Wang&quot;,&quot;given&quot;:&quot;Wen&quot;,&quot;non-dropping-particle&quot;:&quot;&quot;,&quot;parse-names&quot;:false,&quot;suffix&quot;:&quot;&quot;},{&quot;dropping-particle&quot;:&quot;&quot;,&quot;family&quot;:&quot;Song&quot;,&quot;given&quot;:&quot;Zhi-Gang&quot;,&quot;non-dropping-particle&quot;:&quot;&quot;,&quot;parse-names&quot;:false,&quot;suffix&quot;:&quot;&quot;},{&quot;dropping-particle&quot;:&quot;&quot;,&quot;family&quot;:&quot;Hu&quot;,&quot;given&quot;:&quot;Yi&quot;,&quot;non-dropping-particle&quot;:&quot;&quot;,&quot;parse-names&quot;:false,&quot;suffix&quot;:&quot;&quot;},{&quot;dropping-particle&quot;:&quot;&quot;,&quot;family&quot;:&quot;Tao&quot;,&quot;given&quot;:&quot;Zaho-Wu&quot;,&quot;non-dropping-particle&quot;:&quot;&quot;,&quot;parse-names&quot;:false,&quot;suffix&quot;:&quot;&quot;},{&quot;dropping-particle&quot;:&quot;&quot;,&quot;family&quot;:&quot;Tian&quot;,&quot;given&quot;:&quot;Jun-Hua&quot;,&quot;non-dropping-particle&quot;:&quot;&quot;,&quot;parse-names&quot;:false,&quot;suffix&quot;:&quot;&quot;},{&quot;dropping-particle&quot;:&quot;&quot;,&quot;family&quot;:&quot;Pei&quot;,&quot;given&quot;:&quot;Yuan-Yuan&quot;,&quot;non-dropping-particle&quot;:&quot;&quot;,&quot;parse-names&quot;:false,&quot;suffix&quot;:&quot;&quot;},{&quot;dropping-particle&quot;:&quot;&quot;,&quot;family&quot;:&quot;Yuan&quot;,&quot;given&quot;:&quot;Ming-Li&quot;,&quot;non-dropping-particle&quot;:&quot;&quot;,&quot;parse-names&quot;:false,&quot;suffix&quot;:&quot;&quot;},{&quot;dropping-particle&quot;:&quot;&quot;,&quot;family&quot;:&quot;Zhang&quot;,&quot;given&quot;:&quot;Yu-Ling&quot;,&quot;non-dropping-particle&quot;:&quot;&quot;,&quot;parse-names&quot;:false,&quot;suffix&quot;:&quot;&quot;},{&quot;dropping-particle&quot;:&quot;&quot;,&quot;family&quot;:&quot;Dai&quot;,&quot;given&quot;:&quot;Fa-Hui&quot;,&quot;non-dropping-particle&quot;:&quot;&quot;,&quot;parse-names&quot;:false,&quot;suffix&quot;:&quot;&quot;},{&quot;dropping-particle&quot;:&quot;&quot;,&quot;family&quot;:&quot;Liu&quot;,&quot;given&quot;:&quot;Yi&quot;,&quot;non-dropping-particle&quot;:&quot;&quot;,&quot;parse-names&quot;:false,&quot;suffix&quot;:&quot;&quot;},{&quot;dropping-particle&quot;:&quot;&quot;,&quot;family&quot;:&quot;Wang&quot;,&quot;given&quot;:&quot;Qi-Min&quot;,&quot;non-dropping-particle&quot;:&quot;&quot;,&quot;parse-names&quot;:false,&quot;suffix&quot;:&quot;&quot;},{&quot;dropping-particle&quot;:&quot;&quot;,&quot;family&quot;:&quot;Zheng&quot;,&quot;given&quot;:&quot;Jiao-Jiao&quot;,&quot;non-dropping-particle&quot;:&quot;&quot;,&quot;parse-names&quot;:false,&quot;suffix&quot;:&quot;&quot;},{&quot;dropping-particle&quot;:&quot;&quot;,&quot;family&quot;:&quot;Xu&quot;,&quot;given&quot;:&quot;Lin&quot;,&quot;non-dropping-particle&quot;:&quot;&quot;,&quot;parse-names&quot;:false,&quot;suffix&quot;:&quot;&quot;},{&quot;dropping-particle&quot;:&quot;&quot;,&quot;family&quot;:&quot;Holmes&quot;,&quot;given&quot;:&quot;Edward C&quot;,&quot;non-dropping-particle&quot;:&quot;&quot;,&quot;parse-names&quot;:false,&quot;suffix&quot;:&quot;&quot;},{&quot;dropping-particle&quot;:&quot;&quot;,&quot;family&quot;:&quot;Zhang&quot;,&quot;given&quot;:&quot;Yong-Zhen&quot;,&quot;non-dropping-particle&quot;:&quot;&quot;,&quot;parse-names&quot;:false,&quot;suffix&quot;:&quot;&quot;}],&quot;container-title&quot;:&quot;Nature&quot;,&quot;id&quot;:&quot;ed1883a4-9782-5dea-9801-0d9736db23f4&quot;,&quot;issued&quot;:{&quot;date-parts&quot;:[[&quot;2020&quot;]]},&quot;title&quot;:&quot;A new coronavirus associated with human respiratory disease in China&quot;,&quot;type&quot;:&quot;article-journal&quot;},&quot;uris&quot;:[&quot;http://www.mendeley.com/documents/?uuid=cb664d74-bcf5-4ad0-96f7-bc5de18c2dcb&quot;],&quot;isTemporary&quot;:false,&quot;legacyDesktopId&quot;:&quot;cb664d74-bcf5-4ad0-96f7-bc5de18c2dcb&quot;},{&quot;id&quot;:&quot;44e35f02-f44d-5185-ad09-3608dfb7ac7e&quot;,&quot;itemData&quot;:{&quot;DOI&quot;:&quot;10.1186/s12985-015-0422-1&quot;,&quot;ISBN&quot;:&quot;1298501504&quot;,&quot;ISSN&quot;:&quot;1743422X&quot;,&quot;PMID&quot;:&quot;26689940&quot;,&quot;abstract&quot;:&quot;Bats have been recognized as the natural reservoirs of a large variety of viruses. Special attention has been paid to bat coronaviruses as the two emerging coronaviruses which have caused unexpected human disease outbreaks in the 21st century, Severe Acute Respiratory Syndrome Coronavirus (SARS-CoV) and Middle East Respiratory Syndrome Coronavirus (MERS-CoV), are suggested to be originated from bats. Various species of horseshoe bats in China have been found to harbor genetically diverse SARS-like coronaviruses. Some strains are highly similar to SARS-CoV even in the spike protein and are able to use the same receptor as SARS-CoV for cell entry. On the other hand, diverse coronaviruses phylogenetically related to MERS-CoV have been discovered worldwide in a wide range of bat species, some of which can be classified to the same coronavirus species as MERS-CoV. Coronaviruses genetically related to human coronavirus 229E and NL63 have been detected in bats as well. Moreover, intermediate hosts are believed to play an important role in the transmission and emergence of these coronaviruses from bats to humans. Understanding the bat origin of human coronaviruses is helpful for the prediction and prevention of another pandemic emergence in the future.&quot;,&quot;author&quot;:[{&quot;dropping-particle&quot;:&quot;&quot;,&quot;family&quot;:&quot;Hu&quot;,&quot;given&quot;:&quot;Ben&quot;,&quot;non-dropping-particle&quot;:&quot;&quot;,&quot;parse-names&quot;:false,&quot;suffix&quot;:&quot;&quot;},{&quot;dropping-particle&quot;:&quot;&quot;,&quot;family&quot;:&quot;Ge&quot;,&quot;given&quot;:&quot;Xingyi&quot;,&quot;non-dropping-particle&quot;:&quot;&quot;,&quot;parse-names&quot;:false,&quot;suffix&quot;:&quot;&quot;},{&quot;dropping-particle&quot;:&quot;&quot;,&quot;family&quot;:&quot;Wang&quot;,&quot;given&quot;:&quot;Lin Fa&quot;,&quot;non-dropping-particle&quot;:&quot;&quot;,&quot;parse-names&quot;:false,&quot;suffix&quot;:&quot;&quot;},{&quot;dropping-particle&quot;:&quot;&quot;,&quot;family&quot;:&quot;Shi&quot;,&quot;given&quot;:&quot;Zhengli&quot;,&quot;non-dropping-particle&quot;:&quot;&quot;,&quot;parse-names&quot;:false,&quot;suffix&quot;:&quot;&quot;}],&quot;container-title&quot;:&quot;Virology Journal&quot;,&quot;id&quot;:&quot;44e35f02-f44d-5185-ad09-3608dfb7ac7e&quot;,&quot;issue&quot;:&quot;1&quot;,&quot;issued&quot;:{&quot;date-parts&quot;:[[&quot;2015&quot;]]},&quot;page&quot;:&quot;1-10&quot;,&quot;publisher&quot;:&quot;Virology Journal&quot;,&quot;title&quot;:&quot;Bat origin of human coronaviruses&quot;,&quot;type&quot;:&quot;article-journal&quot;,&quot;volume&quot;:&quot;12&quot;},&quot;uris&quot;:[&quot;http://www.mendeley.com/documents/?uuid=ae0ce68e-c12a-443a-a800-c479d9e55740&quot;],&quot;isTemporary&quot;:false,&quot;legacyDesktopId&quot;:&quot;ae0ce68e-c12a-443a-a800-c479d9e55740&quot;},{&quot;id&quot;:&quot;ddf1d629-4725-34db-893a-765a9668107d&quot;,&quot;itemData&quot;:{&quot;type&quot;:&quot;article-journal&quot;,&quot;id&quot;:&quot;ddf1d629-4725-34db-893a-765a9668107d&quot;,&quot;title&quot;:&quot;The zoonotic potential of bat-borne coronaviruses&quot;,&quot;author&quot;:[{&quot;family&quot;:&quot;Ravelomanantsoa&quot;,&quot;given&quot;:&quot;Ny Anjara Fifi&quot;,&quot;parse-names&quot;:false,&quot;dropping-particle&quot;:&quot;&quot;,&quot;non-dropping-particle&quot;:&quot;&quot;},{&quot;family&quot;:&quot;Guth&quot;,&quot;given&quot;:&quot;Sarah&quot;,&quot;parse-names&quot;:false,&quot;dropping-particle&quot;:&quot;&quot;,&quot;non-dropping-particle&quot;:&quot;&quot;},{&quot;family&quot;:&quot;Andrianiaina&quot;,&quot;given&quot;:&quot;Angelo&quot;,&quot;parse-names&quot;:false,&quot;dropping-particle&quot;:&quot;&quot;,&quot;non-dropping-particle&quot;:&quot;&quot;},{&quot;family&quot;:&quot;Andry&quot;,&quot;given&quot;:&quot;Santino&quot;,&quot;parse-names&quot;:false,&quot;dropping-particle&quot;:&quot;&quot;,&quot;non-dropping-particle&quot;:&quot;&quot;},{&quot;family&quot;:&quot;Gentles&quot;,&quot;given&quot;:&quot;Anecia&quot;,&quot;parse-names&quot;:false,&quot;dropping-particle&quot;:&quot;&quot;,&quot;non-dropping-particle&quot;:&quot;&quot;},{&quot;family&quot;:&quot;Ranaivoson&quot;,&quot;given&quot;:&quot;Hafaliana Christian&quot;,&quot;parse-names&quot;:false,&quot;dropping-particle&quot;:&quot;&quot;,&quot;non-dropping-particle&quot;:&quot;&quot;},{&quot;family&quot;:&quot;Brook&quot;,&quot;given&quot;:&quot;Cara E.&quot;,&quot;parse-names&quot;:false,&quot;dropping-particle&quot;:&quot;&quot;,&quot;non-dropping-particle&quot;:&quot;&quot;}],&quot;container-title&quot;:&quot;Emerging Topics in Life Sciences&quot;,&quot;DOI&quot;:&quot;10.1042/ETLS20200097&quot;,&quot;ISSN&quot;:&quot;2397-8554&quot;,&quot;issued&quot;:{&quot;date-parts&quot;:[[2020,12,11]]},&quot;abstract&quot;:&quot;&lt;p&gt;Seven zoonoses — human infections of animal origin — have emerged from the Coronaviridae family in the past century, including three viruses responsible for significant human mortality (SARS-CoV, MERS-CoV, and SARS-CoV-2) in the past twenty years alone. These three viruses, in addition to two older CoV zoonoses (HCoV-229E and HCoV-NL63) are believed to be originally derived from wild bat reservoir species. We review the molecular biology of the bat-derived Alpha- and Betacoronavirus genera, highlighting features that contribute to their potential for cross-species emergence, including the use of well-conserved mammalian host cell machinery for cell entry and a unique capacity for adaptation to novel host environments after host switching. The adaptive capacity of coronaviruses largely results from their large genomes, which reduce the risk of deleterious mutational errors and facilitate range-expanding recombination events by offering heightened redundancy in essential genetic material. Large CoV genomes are made possible by the unique proofreading capacity encoded for their RNA-dependent polymerase. We find that bat-borne SARS-related coronaviruses in the subgenus Sarbecovirus, the source clade for SARS-CoV and SARS-CoV-2, present a particularly poignant pandemic threat, due to the extraordinary viral genetic diversity represented among several sympatric species of their horseshoe bat hosts. To date, Sarbecovirus surveillance has been almost entirely restricted to China. More vigorous field research efforts tracking the circulation of Sarbecoviruses specifically and Betacoronaviruses more generally is needed across a broader global range if we are to avoid future repeats of the COVID-19 pandemic.&lt;/p&gt;&quot;,&quot;issue&quot;:&quot;4&quot;,&quot;volume&quot;:&quot;4&quot;},&quot;isTemporary&quot;:false}],&quot;properties&quot;:{&quot;noteIndex&quot;:0},&quot;isEdited&quot;:false,&quot;manualOverride&quot;:{&quot;citeprocText&quot;:&quot;(1–4)&quot;,&quot;isManuallyOverridden&quot;:false,&quot;manualOverrideText&quot;:&quot;&quot;},&quot;citationTag&quot;:&quot;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&quot;},{&quot;citationID&quot;:&quot;MENDELEY_CITATION_0b5ae1ef-5229-4f39-97c6-14ee5c9ef365&quot;,&quot;citationItems&quot;:[{&quot;id&quot;:&quot;ca8c3f32-9b6e-5eeb-9656-db0b1b5b16f1&quot;,&quot;itemData&quot;:{&quot;DOI&quot;:&quot;10.1093/femsre/fuaa026&quot;,&quot;ISBN&quot;:&quot;0000000256&quot;,&quot;ISSN&quot;:&quot;15746976&quot;,&quot;PMID&quot;:&quot;32672814&quot;,&quot;abstract&quot;:&quot;Wild birds interconnect all parts of the globe through annual cycles of migration with little respect for country or continental borders. Although wild birds are reservoir hosts for a high diversity of gamma- and deltacoronaviruses, we have little understanding of the ecology or evolution of any of these viruses. In this review, we use genome sequence and ecological data to disentangle the evolution of coronaviruses in wild birds. Specifically, we explore host range at the levels of viral genus and species, and reveal the multi-host nature of many viral species, albeit with biases to certain types of avian host.We conclude that it is currently challenging to infer viral ecology due to major sampling and technical limitations, and suggest that improved assay performance across the breadth of gamma- and deltacoronaviruses, assay standardization, as well as better sequencing approaches, will improve both the repeatability and interpretation of results. Finally, we discuss cross-species virus transmission across both the wild bird - poultry interface as well as from birds to mammals. Clarifying the ecology and diversity in the wild bird reservoir has important ramifications for our ability to respond to the likely future emergence of coronaviruses in socioeconomically important animal species or human populations.&quot;,&quot;author&quot;:[{&quot;dropping-particle&quot;:&quot;&quot;,&quot;family&quot;:&quot;Wille&quot;,&quot;given&quot;:&quot;Michelle&quot;,&quot;non-dropping-particle&quot;:&quot;&quot;,&quot;parse-names&quot;:false,&quot;suffix&quot;:&quot;&quot;},{&quot;dropping-particle&quot;:&quot;&quot;,&quot;family&quot;:&quot;Holmes&quot;,&quot;given&quot;:&quot;Edward C.&quot;,&quot;non-dropping-particle&quot;:&quot;&quot;,&quot;parse-names&quot;:false,&quot;suffix&quot;:&quot;&quot;}],&quot;container-title&quot;:&quot;FEMS Microbiology Reviews&quot;,&quot;id&quot;:&quot;ca8c3f32-9b6e-5eeb-9656-db0b1b5b16f1&quot;,&quot;issue&quot;:&quot;5&quot;,&quot;issued&quot;:{&quot;date-parts&quot;:[[&quot;2020&quot;]]},&quot;page&quot;:&quot;631-644&quot;,&quot;title&quot;:&quot;Wild birds as reservoirs for diverse and abundant gamma- And deltacoronaviruses&quot;,&quot;type&quot;:&quot;article-journal&quot;,&quot;volume&quot;:&quot;44&quot;},&quot;uris&quot;:[&quot;http://www.mendeley.com/documents/?uuid=606a9f9a-366d-471d-a901-104ddce2b46e&quot;],&quot;isTemporary&quot;:false,&quot;legacyDesktopId&quot;:&quot;606a9f9a-366d-471d-a901-104ddce2b46e&quot;}],&quot;properties&quot;:{&quot;noteIndex&quot;:0},&quot;isEdited&quot;:false,&quot;manualOverride&quot;:{&quot;citeprocText&quot;:&quot;(5)&quot;,&quot;isManuallyOverridden&quot;:false,&quot;manualOverrideText&quot;:&quot;&quot;},&quot;citationTag&quot;:&quot;MENDELEY_CITATION_v3_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&quot;},{&quot;citationID&quot;:&quot;MENDELEY_CITATION_d40a26fd-5b00-4e4d-9154-9c8cf3073a56&quot;,&quot;citationItems&quot;:[{&quot;id&quot;:&quot;f9cb3730-3fa0-5963-aa4a-78ab19fc7410&quot;,&quot;itemData&quot;:{&quot;DOI&quot;:&quot;10.1128/JVI.00650-10&quot;,&quot;ISSN&quot;:&quot;1098-5514&quot;,&quot;PMID&quot;:&quot;20686038&quot;,&quot;abstract&quot;:&quot;Bats may host emerging viruses, including coronaviruses (CoV). We conducted an evaluation of CoV in rhinolophid and vespertilionid bat species common in Europe. Rhinolophids carried severe acute respiratory syndrome (SARS)-related CoV at high frequencies and concentrations (26% of animals are positive; up to 2.4×10(8) copies per gram of feces), as well as two Alphacoronavirus clades, one novel and one related to the HKU2 clade. All three clades present in Miniopterus bats in China (HKU7, HKU8, and 1A related) were also present in European Miniopterus bats. An additional novel Alphacoronavirus clade (bat CoV [BtCoV]/BNM98-30) was detected in Nyctalus leisleri. A CoV grouping criterion was developed by comparing amino acid identities across an 816-bp fragment of the RNA-dependent RNA polymerases (RdRp) of all accepted mammalian CoV species (RdRp-based grouping units [RGU]). Criteria for defining separate RGU in mammalian CoV were a &gt;4.8% amino acid distance for alphacoronaviruses and a &gt;6.3% distance for betacoronaviruses. All the above-mentioned novel clades represented independent RGU. Strict associations between CoV RGU and host bat genera were confirmed for six independent RGU represented simultaneously in China and Europe. A SARS-related virus (BtCoV/BM48-31/Bulgaria/2008) from a Rhinolophus blasii (Rhi bla) bat was fully sequenced. It is predicted that proteins 3b and 6 were highly divergent from those proteins in all known SARS-related CoV. Open reading frame 8 (ORF8) was surprisingly absent. Surface expression of spike and staining with sera of SARS survivors suggested low antigenic overlap with SARS CoV. However, the receptor binding domain of SARS CoV showed higher similarity with that of BtCoV/BM48-31/Bulgaria/2008 than with that of any Chinese bat-borne CoV. Critical spike domains 472 and 487 were identical and similar, respectively. This study underlines the importance of assessments of the zoonotic potential of widely distributed bat-borne CoV.&quot;,&quot;author&quot;:[{&quot;dropping-particle&quot;:&quot;&quot;,&quot;family&quot;:&quot;Drexler&quot;,&quot;given&quot;:&quot;Jan Felix&quot;,&quot;non-dropping-particle&quot;:&quot;&quot;,&quot;parse-names&quot;:false,&quot;suffix&quot;:&quot;&quot;},{&quot;dropping-particle&quot;:&quot;&quot;,&quot;family&quot;:&quot;Gloza-Rausch&quot;,&quot;given&quot;:&quot;Florian&quot;,&quot;non-dropping-particle&quot;:&quot;&quot;,&quot;parse-names&quot;:false,&quot;suffix&quot;:&quot;&quot;},{&quot;dropping-particle&quot;:&quot;&quot;,&quot;family&quot;:&quot;Glende&quot;,&quot;given&quot;:&quot;Jörg&quot;,&quot;non-dropping-particle&quot;:&quot;&quot;,&quot;parse-names&quot;:false,&quot;suffix&quot;:&quot;&quot;},{&quot;dropping-particle&quot;:&quot;&quot;,&quot;family&quot;:&quot;Corman&quot;,&quot;given&quot;:&quot;Victor Max&quot;,&quot;non-dropping-particle&quot;:&quot;&quot;,&quot;parse-names&quot;:false,&quot;suffix&quot;:&quot;&quot;},{&quot;dropping-particle&quot;:&quot;&quot;,&quot;family&quot;:&quot;Muth&quot;,&quot;given&quot;:&quot;Doreen&quot;,&quot;non-dropping-particle&quot;:&quot;&quot;,&quot;parse-names&quot;:false,&quot;suffix&quot;:&quot;&quot;},{&quot;dropping-particle&quot;:&quot;&quot;,&quot;family&quot;:&quot;Goettsche&quot;,&quot;given&quot;:&quot;Matthias&quot;,&quot;non-dropping-particle&quot;:&quot;&quot;,&quot;parse-names&quot;:false,&quot;suffix&quot;:&quot;&quot;},{&quot;dropping-particle&quot;:&quot;&quot;,&quot;family&quot;:&quot;Seebens&quot;,&quot;given&quot;:&quot;Antje&quot;,&quot;non-dropping-particle&quot;:&quot;&quot;,&quot;parse-names&quot;:false,&quot;suffix&quot;:&quot;&quot;},{&quot;dropping-particle&quot;:&quot;&quot;,&quot;family&quot;:&quot;Niedrig&quot;,&quot;given&quot;:&quot;Matthias&quot;,&quot;non-dropping-particle&quot;:&quot;&quot;,&quot;parse-names&quot;:false,&quot;suffix&quot;:&quot;&quot;},{&quot;dropping-particle&quot;:&quot;&quot;,&quot;family&quot;:&quot;Pfefferle&quot;,&quot;given&quot;:&quot;Susanne&quot;,&quot;non-dropping-particle&quot;:&quot;&quot;,&quot;parse-names&quot;:false,&quot;suffix&quot;:&quot;&quot;},{&quot;dropping-particle&quot;:&quot;&quot;,&quot;family&quot;:&quot;Yordanov&quot;,&quot;given&quot;:&quot;Stoian&quot;,&quot;non-dropping-particle&quot;:&quot;&quot;,&quot;parse-names&quot;:false,&quot;suffix&quot;:&quot;&quot;},{&quot;dropping-particle&quot;:&quot;&quot;,&quot;family&quot;:&quot;Zhelyazkov&quot;,&quot;given&quot;:&quot;Lyubomir&quot;,&quot;non-dropping-particle&quot;:&quot;&quot;,&quot;parse-names&quot;:false,&quot;suffix&quot;:&quot;&quot;},{&quot;dropping-particle&quot;:&quot;&quot;,&quot;family&quot;:&quot;Hermanns&quot;,&quot;given&quot;:&quot;Uwe&quot;,&quot;non-dropping-particle&quot;:&quot;&quot;,&quot;parse-names&quot;:false,&quot;suffix&quot;:&quot;&quot;},{&quot;dropping-particle&quot;:&quot;&quot;,&quot;family&quot;:&quot;Vallo&quot;,&quot;given&quot;:&quot;Peter&quot;,&quot;non-dropping-particle&quot;:&quot;&quot;,&quot;parse-names&quot;:false,&quot;suffix&quot;:&quot;&quot;},{&quot;dropping-particle&quot;:&quot;&quot;,&quot;family&quot;:&quot;Lukashev&quot;,&quot;given&quot;:&quot;Alexander&quot;,&quot;non-dropping-particle&quot;:&quot;&quot;,&quot;parse-names&quot;:false,&quot;suffix&quot;:&quot;&quot;},{&quot;dropping-particle&quot;:&quot;&quot;,&quot;family&quot;:&quot;Müller&quot;,&quot;given&quot;:&quot;Marcel Alexander&quot;,&quot;non-dropping-particle&quot;:&quot;&quot;,&quot;parse-names&quot;:false,&quot;suffix&quot;:&quot;&quot;},{&quot;dropping-particle&quot;:&quot;&quot;,&quot;family&quot;:&quot;Deng&quot;,&quot;given&quot;:&quot;Hongkui&quot;,&quot;non-dropping-particle&quot;:&quot;&quot;,&quot;parse-names&quot;:false,&quot;suffix&quot;:&quot;&quot;},{&quot;dropping-particle&quot;:&quot;&quot;,&quot;family&quot;:&quot;Herrler&quot;,&quot;given&quot;:&quot;Georg&quot;,&quot;non-dropping-particle&quot;:&quot;&quot;,&quot;parse-names&quot;:false,&quot;suffix&quot;:&quot;&quot;},{&quot;dropping-particle&quot;:&quot;&quot;,&quot;family&quot;:&quot;Drosten&quot;,&quot;given&quot;:&quot;Christian&quot;,&quot;non-dropping-particle&quot;:&quot;&quot;,&quot;parse-names&quot;:false,&quot;suffix&quot;:&quot;&quot;}],&quot;container-title&quot;:&quot;Journal of virology&quot;,&quot;edition&quot;:&quot;2010/08/04&quot;,&quot;id&quot;:&quot;f9cb3730-3fa0-5963-aa4a-78ab19fc7410&quot;,&quot;issue&quot;:&quot;21&quot;,&quot;issued&quot;:{&quot;date-parts&quot;:[[&quot;2010&quot;,&quot;11&quot;]]},&quot;language&quot;:&quot;eng&quot;,&quot;page&quot;:&quot;11336-11349&quot;,&quot;publisher&quot;:&quot;American Society for Microbiology (ASM)&quot;,&quot;title&quot;:&quot;Genomic characterization of severe acute respiratory syndrome-related coronavirus in European bats and classification of coronaviruses based on partial RNA-dependent RNA polymerase gene sequences&quot;,&quot;type&quot;:&quot;article-journal&quot;,&quot;volume&quot;:&quot;84&quot;},&quot;uris&quot;:[&quot;http://www.mendeley.com/documents/?uuid=5613c500-7124-3971-bfd5-f7fb292f8e57&quot;],&quot;isTemporary&quot;:false,&quot;legacyDesktopId&quot;:&quot;5613c500-7124-3971-bfd5-f7fb292f8e57&quot;},{&quot;id&quot;:&quot;01b799ab-802c-39f6-9d6f-310c4134bff7&quot;,&quot;itemData&quot;:{&quot;type&quot;:&quot;article-journal&quot;,&quot;id&quot;:&quot;01b799ab-802c-39f6-9d6f-310c4134bff7&quot;,&quot;title&quot;:&quot;Discovery of a rich gene pool of bat SARS-related coronaviruses provides new insights into the origin of SARS coronavirus&quot;,&quot;author&quot;:[{&quot;family&quot;:&quot;Hu&quot;,&quot;given&quot;:&quot;Ben&quot;,&quot;parse-names&quot;:false,&quot;dropping-particle&quot;:&quot;&quot;,&quot;non-dropping-particle&quot;:&quot;&quot;},{&quot;family&quot;:&quot;Zeng&quot;,&quot;given&quot;:&quot;Lei-Ping&quot;,&quot;parse-names&quot;:false,&quot;dropping-particle&quot;:&quot;&quot;,&quot;non-dropping-particle&quot;:&quot;&quot;},{&quot;family&quot;:&quot;Yang&quot;,&quot;given&quot;:&quot;Xing-Lou&quot;,&quot;parse-names&quot;:false,&quot;dropping-particle&quot;:&quot;&quot;,&quot;non-dropping-particle&quot;:&quot;&quot;},{&quot;family&quot;:&quot;Ge&quot;,&quot;given&quot;:&quot;Xing-Yi&quot;,&quot;parse-names&quot;:false,&quot;dropping-particle&quot;:&quot;&quot;,&quot;non-dropping-particle&quot;:&quot;&quot;},{&quot;family&quot;:&quot;Zhang&quot;,&quot;given&quot;:&quot;Wei&quot;,&quot;parse-names&quot;:false,&quot;dropping-particle&quot;:&quot;&quot;,&quot;non-dropping-particle&quot;:&quot;&quot;},{&quot;family&quot;:&quot;Li&quot;,&quot;given&quot;:&quot;Bei&quot;,&quot;parse-names&quot;:false,&quot;dropping-particle&quot;:&quot;&quot;,&quot;non-dropping-particle&quot;:&quot;&quot;},{&quot;family&quot;:&quot;Xie&quot;,&quot;given&quot;:&quot;Jia-Zheng&quot;,&quot;parse-names&quot;:false,&quot;dropping-particle&quot;:&quot;&quot;,&quot;non-dropping-particle&quot;:&quot;&quot;},{&quot;family&quot;:&quot;Shen&quot;,&quot;given&quot;:&quot;Xu-Rui&quot;,&quot;parse-names&quot;:false,&quot;dropping-particle&quot;:&quot;&quot;,&quot;non-dropping-particle&quot;:&quot;&quot;},{&quot;family&quot;:&quot;Zhang&quot;,&quot;given&quot;:&quot;Yun-Zhi&quot;,&quot;parse-names&quot;:false,&quot;dropping-particle&quot;:&quot;&quot;,&quot;non-dropping-particle&quot;:&quot;&quot;},{&quot;family&quot;:&quot;Wang&quot;,&quot;given&quot;:&quot;Ning&quot;,&quot;parse-names&quot;:false,&quot;dropping-particle&quot;:&quot;&quot;,&quot;non-dropping-particle&quot;:&quot;&quot;},{&quot;family&quot;:&quot;Luo&quot;,&quot;given&quot;:&quot;Dong-Sheng&quot;,&quot;parse-names&quot;:false,&quot;dropping-particle&quot;:&quot;&quot;,&quot;non-dropping-particle&quot;:&quot;&quot;},{&quot;family&quot;:&quot;Zheng&quot;,&quot;given&quot;:&quot;Xiao-Shuang&quot;,&quot;parse-names&quot;:false,&quot;dropping-particle&quot;:&quot;&quot;,&quot;non-dropping-particle&quot;:&quot;&quot;},{&quot;family&quot;:&quot;Wang&quot;,&quot;given&quot;:&quot;Mei-Niang&quot;,&quot;parse-names&quot;:false,&quot;dropping-particle&quot;:&quot;&quot;,&quot;non-dropping-particle&quot;:&quot;&quot;},{&quot;family&quot;:&quot;Daszak&quot;,&quot;given&quot;:&quot;Peter&quot;,&quot;parse-names&quot;:false,&quot;dropping-particle&quot;:&quot;&quot;,&quot;non-dropping-particle&quot;:&quot;&quot;},{&quot;family&quot;:&quot;Wang&quot;,&quot;given&quot;:&quot;Lin-Fa&quot;,&quot;parse-names&quot;:false,&quot;dropping-particle&quot;:&quot;&quot;,&quot;non-dropping-particle&quot;:&quot;&quot;},{&quot;family&quot;:&quot;Cui&quot;,&quot;given&quot;:&quot;Jie&quot;,&quot;parse-names&quot;:false,&quot;dropping-particle&quot;:&quot;&quot;,&quot;non-dropping-particle&quot;:&quot;&quot;},{&quot;family&quot;:&quot;Shi&quot;,&quot;given&quot;:&quot;Zheng-Li&quot;,&quot;parse-names&quot;:false,&quot;dropping-particle&quot;:&quot;&quot;,&quot;non-dropping-particle&quot;:&quot;&quot;}],&quot;container-title&quot;:&quot;PLoS pathogens&quot;,&quot;DOI&quot;:&quot;10.1371/journal.ppat.1006698&quot;,&quot;ISSN&quot;:&quot;1553-7374&quot;,&quot;PMID&quot;:&quot;29190287&quot;,&quot;URL&quot;:&quot;https://pubmed.ncbi.nlm.nih.gov/29190287&quot;,&quot;issued&quot;:{&quot;date-parts&quot;:[[2017,11,30]]},&quot;page&quot;:&quot;e1006698-e1006698&quot;,&quot;language&quot;:&quot;eng&quot;,&quot;abstract&quot;:&quot;A large number of SARS-related coronaviruses (SARSr-CoV) have been detected in horseshoe bats since 2005 in different areas of China. However, these bat SARSr-CoVs show sequence differences from SARS coronavirus (SARS-CoV) in different genes (S, ORF8, ORF3, etc) and are considered unlikely to represent the direct progenitor of SARS-CoV. Herein, we report the findings of our 5-year surveillance of SARSr-CoVs in a cave inhabited by multiple species of horseshoe bats in Yunnan Province, China. The full-length genomes of 11 newly discovered SARSr-CoV strains, together with our previous findings, reveals that the SARSr-CoVs circulating in this single location are highly diverse in the S gene, ORF3 and ORF8. Importantly, strains with high genetic similarity to SARS-CoV in the hypervariable N-terminal domain (NTD) and receptor-binding domain (RBD) of the S1 gene, the ORF3 and ORF8 region, respectively, were all discovered in this cave. In addition, we report the first discovery of bat SARSr-CoVs highly similar to human SARS-CoV in ORF3b and in the split ORF8a and 8b. Moreover, SARSr-CoV strains from this cave were more closely related to SARS-CoV in the non-structural protein genes ORF1a and 1b compared with those detected elsewhere. Recombination analysis shows evidence of frequent recombination events within the S gene and around the ORF8 between these SARSr-CoVs. We hypothesize that the direct progenitor of SARS-CoV may have originated after sequential recombination events between the precursors of these SARSr-CoVs. Cell entry studies demonstrated that three newly identified SARSr-CoVs with different S protein sequences are all able to use human ACE2 as the receptor, further exhibiting the close relationship between strains in this cave and SARS-CoV. This work provides new insights into the origin and evolution of SARS-CoV and highlights the necessity of preparedness for future emergence of SARS-like diseases.&quot;,&quot;publisher&quot;:&quot;Public Library of Science&quot;,&quot;issue&quot;:&quot;11&quot;,&quot;volume&quot;:&quot;13&quot;},&quot;isTemporary&quot;:false}],&quot;properties&quot;:{&quot;noteIndex&quot;:0},&quot;isEdited&quot;:false,&quot;manualOverride&quot;:{&quot;citeprocText&quot;:&quot;(6,7)&quot;,&quot;isManuallyOverridden&quot;:false,&quot;manualOverrideText&quot;:&quot;&quot;},&quot;citationTag&quot;:&quot;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&quot;},{&quot;citationID&quot;:&quot;MENDELEY_CITATION_231caea5-5cbf-4304-9139-dec775f50080&quot;,&quot;citationItems&quot;:[{&quot;id&quot;:&quot;9366e7b9-92ba-52f7-b067-f6f2aab8ef1b&quot;,&quot;itemData&quot;:{&quot;DOI&quot;:&quot;10.1128/mBio.00373-17&quot;,&quot;ISSN&quot;:&quot;21507511&quot;,&quot;PMID&quot;:&quot;28377531&quot;,&quot;abstract&quot;:&quot;The evolutionary origins of Middle East respiratory syndrome (MERS) coronavirus (MERS-Co V) are unknown. Current evidence suggests that insectivorous bats are likely to be the original source, as several 2c Co Vs have been described from various species in the family Vespertilionidae. Here, we describe a MERS-like Co V identified from a Pipistrellus cf. hesperidus bat sampled in Uganda (strain PREDICT/PDF-2180), further supporting the hypothesis that bats are the evolutionary source of MERS-Co V. Phylogenetic analysis showed that PREDICT/PDF-2180 is closely related to MERS-Co V across much of its genome, consistent with a common ancestry; however, the spike protein was highly divergent (46% amino acid identity), suggesting that the two viruses may have different receptor binding properties. Indeed, several amino acid substitutions were identified in key binding residues that were predicted to block PREDICT/PDF-2180 from attaching to the MERS-Co V DPP4 receptor. To experimentally test this hypothesis, an infectious MERS-Co V clone expressing the PREDICT/PDF-2180 spike protein was generated. Recombinant viruses derived from the clone were replication competent but unable to spread and establish new infections in Vero cells or primary human airway epithelial cells. Our findings suggest that PREDICT/PDF-2180 is unlikely to pose a zoonotic threat. Recombination in the S1 subunit of the spike gene was identified as the primary mechanism driving variation in the spike phenotype and was likely one of the critical steps in the evolution and emergence of MERS-Co V in humans. IMPORTANCE Global surveillance efforts for undiscovered viruses are an important component of pandemic prevention initiatives. These surveys can be useful for finding novel viruses and for gaining insights into the ecological and evolutionary factors driving viral diversity; however, finding a viral sequence is not sufficient to determine whether it can infect people (i.e., poses a zoonotic threat). Here, we investigated the specific zoonotic risk of a MERS-like coronavirus (PREDICT/PDF-2180) identified in a bat from Uganda and showed that, despite being closely related to MERS-Co V, it is unlikely to pose a threat to humans. We suggest that this approach constitutes an appropriate strategy for beginning to determine the zoonotic potential of wildlife viruses. By showing that PREDICT/PDF-2180 does not infect cells that express the functional receptor for MERS-Co V, we further show that recomb…&quot;,&quot;author&quot;:[{&quot;dropping-particle&quot;:&quot;&quot;,&quot;family&quot;:&quot;Anthony&quot;,&quot;given&quot;:&quot;S. J.&quot;,&quot;non-dropping-particle&quot;:&quot;&quot;,&quot;parse-names&quot;:false,&quot;suffix&quot;:&quot;&quot;},{&quot;dropping-particle&quot;:&quot;&quot;,&quot;family&quot;:&quot;Gilardi&quot;,&quot;given&quot;:&quot;K.&quot;,&quot;non-dropping-particle&quot;:&quot;&quot;,&quot;parse-names&quot;:false,&quot;suffix&quot;:&quot;&quot;},{&quot;dropping-particle&quot;:&quot;&quot;,&quot;family&quot;:&quot;Menachery&quot;,&quot;given&quot;:&quot;V. D.&quot;,&quot;non-dropping-particle&quot;:&quot;&quot;,&quot;parse-names&quot;:false,&quot;suffix&quot;:&quot;&quot;},{&quot;dropping-particle&quot;:&quot;&quot;,&quot;family&quot;:&quot;Goldstein&quot;,&quot;given&quot;:&quot;T.&quot;,&quot;non-dropping-particle&quot;:&quot;&quot;,&quot;parse-names&quot;:false,&quot;suffix&quot;:&quot;&quot;},{&quot;dropping-particle&quot;:&quot;&quot;,&quot;family&quot;:&quot;Ssebide&quot;,&quot;given&quot;:&quot;B.&quot;,&quot;non-dropping-particle&quot;:&quot;&quot;,&quot;parse-names&quot;:false,&quot;suffix&quot;:&quot;&quot;},{&quot;dropping-particle&quot;:&quot;&quot;,&quot;family&quot;:&quot;Mbabazi&quot;,&quot;given&quot;:&quot;R.&quot;,&quot;non-dropping-particle&quot;:&quot;&quot;,&quot;parse-names&quot;:false,&quot;suffix&quot;:&quot;&quot;},{&quot;dropping-particle&quot;:&quot;&quot;,&quot;family&quot;:&quot;Navarrete-Macias&quot;,&quot;given&quot;:&quot;I.&quot;,&quot;non-dropping-particle&quot;:&quot;&quot;,&quot;parse-names&quot;:false,&quot;suffix&quot;:&quot;&quot;},{&quot;dropping-particle&quot;:&quot;&quot;,&quot;family&quot;:&quot;Liang&quot;,&quot;given&quot;:&quot;E.&quot;,&quot;non-dropping-particle&quot;:&quot;&quot;,&quot;parse-names&quot;:false,&quot;suffix&quot;:&quot;&quot;},{&quot;dropping-particle&quot;:&quot;&quot;,&quot;family&quot;:&quot;Wells&quot;,&quot;given&quot;:&quot;H.&quot;,&quot;non-dropping-particle&quot;:&quot;&quot;,&quot;parse-names&quot;:false,&quot;suffix&quot;:&quot;&quot;},{&quot;dropping-particle&quot;:&quot;&quot;,&quot;family&quot;:&quot;Hicks&quot;,&quot;given&quot;:&quot;A.&quot;,&quot;non-dropping-particle&quot;:&quot;&quot;,&quot;parse-names&quot;:false,&quot;suffix&quot;:&quot;&quot;},{&quot;dropping-particle&quot;:&quot;&quot;,&quot;family&quot;:&quot;Petrosov&quot;,&quot;given&quot;:&quot;A.&quot;,&quot;non-dropping-particle&quot;:&quot;&quot;,&quot;parse-names&quot;:false,&quot;suffix&quot;:&quot;&quot;},{&quot;dropping-particle&quot;:&quot;&quot;,&quot;family&quot;:&quot;Byarugaba&quot;,&quot;given&quot;:&quot;D. K.&quot;,&quot;non-dropping-particle&quot;:&quot;&quot;,&quot;parse-names&quot;:false,&quot;suffix&quot;:&quot;&quot;},{&quot;dropping-particle&quot;:&quot;&quot;,&quot;family&quot;:&quot;Debbink&quot;,&quot;given&quot;:&quot;K.&quot;,&quot;non-dropping-particle&quot;:&quot;&quot;,&quot;parse-names&quot;:false,&quot;suffix&quot;:&quot;&quot;},{&quot;dropping-particle&quot;:&quot;&quot;,&quot;family&quot;:&quot;Dinnon&quot;,&quot;given&quot;:&quot;K. H.&quot;,&quot;non-dropping-particle&quot;:&quot;&quot;,&quot;parse-names&quot;:false,&quot;suffix&quot;:&quot;&quot;},{&quot;dropping-particle&quot;:&quot;&quot;,&quot;family&quot;:&quot;Scobey&quot;,&quot;given&quot;:&quot;T.&quot;,&quot;non-dropping-particle&quot;:&quot;&quot;,&quot;parse-names&quot;:false,&quot;suffix&quot;:&quot;&quot;},{&quot;dropping-particle&quot;:&quot;&quot;,&quot;family&quot;:&quot;Randell&quot;,&quot;given&quot;:&quot;S. H.&quot;,&quot;non-dropping-particle&quot;:&quot;&quot;,&quot;parse-names&quot;:false,&quot;suffix&quot;:&quot;&quot;},{&quot;dropping-particle&quot;:&quot;&quot;,&quot;family&quot;:&quot;Yount&quot;,&quot;given&quot;:&quot;B. L.&quot;,&quot;non-dropping-particle&quot;:&quot;&quot;,&quot;parse-names&quot;:false,&quot;suffix&quot;:&quot;&quot;},{&quot;dropping-particle&quot;:&quot;&quot;,&quot;family&quot;:&quot;Cranfield&quot;,&quot;given&quot;:&quot;M.&quot;,&quot;non-dropping-particle&quot;:&quot;&quot;,&quot;parse-names&quot;:false,&quot;suffix&quot;:&quot;&quot;},{&quot;dropping-particle&quot;:&quot;&quot;,&quot;family&quot;:&quot;Johnson&quot;,&quot;given&quot;:&quot;C. K.&quot;,&quot;non-dropping-particle&quot;:&quot;&quot;,&quot;parse-names&quot;:false,&quot;suffix&quot;:&quot;&quot;},{&quot;dropping-particle&quot;:&quot;&quot;,&quot;family&quot;:&quot;Baric&quot;,&quot;given&quot;:&quot;R. S.&quot;,&quot;non-dropping-particle&quot;:&quot;&quot;,&quot;parse-names&quot;:false,&quot;suffix&quot;:&quot;&quot;},{&quot;dropping-particle&quot;:&quot;&quot;,&quot;family&quot;:&quot;Lipkin&quot;,&quot;given&quot;:&quot;W. I.&quot;,&quot;non-dropping-particle&quot;:&quot;&quot;,&quot;parse-names&quot;:false,&quot;suffix&quot;:&quot;&quot;},{&quot;dropping-particle&quot;:&quot;&quot;,&quot;family&quot;:&quot;Mazet&quot;,&quot;given&quot;:&quot;J. A.K.&quot;,&quot;non-dropping-particle&quot;:&quot;&quot;,&quot;parse-names&quot;:false,&quot;suffix&quot;:&quot;&quot;}],&quot;container-title&quot;:&quot;mBio&quot;,&quot;id&quot;:&quot;9366e7b9-92ba-52f7-b067-f6f2aab8ef1b&quot;,&quot;issue&quot;:&quot;2&quot;,&quot;issued&quot;:{&quot;date-parts&quot;:[[&quot;2017&quot;]]},&quot;page&quot;:&quot;1-13&quot;,&quot;title&quot;:&quot;Further evidence for bats as the evolutionary source of middle east respiratory syndrome coronavirus&quot;,&quot;type&quot;:&quot;article-journal&quot;,&quot;volume&quot;:&quot;8&quot;},&quot;uris&quot;:[&quot;http://www.mendeley.com/documents/?uuid=59422067-b04f-48ff-af2b-a08ae5c2d36c&quot;],&quot;isTemporary&quot;:false,&quot;legacyDesktopId&quot;:&quot;59422067-b04f-48ff-af2b-a08ae5c2d36c&quot;},{&quot;id&quot;:&quot;6f3931f8-4468-5cfa-a8d3-1968650ceaf3&quot;,&quot;itemData&quot;:{&quot;DOI&quot;:&quot;10.1038/emi.2012.45&quot;,&quot;ISSN&quot;:&quot;2222-1751&quot;,&quot;PMID&quot;:&quot;26038405&quot;,&quot;abstract&quot;:&quot;The recent outbreak of severe respiratory infections associated with a novel group C betacoronavirus (HCoV-EMC) from Saudi Arabia has drawn global attention to another highly probable \&quot;SARS-like\&quot; animal-to-human interspecies jumping event in coronavirus (CoV). The genome of HCoV-EMC is most closely related to Tylonycteris bat coronavirus HKU4 (Ty-BatCoV HKU4) and Pipistrellus bat coronavirus HKU5 (Pi-BatCoV HKU5) we discovered in 2006. Phylogenetically, HCoV-EMC is clustered with Ty-BatCoV HKU4/Pi-BatCoV HKU5 with high bootstrap supports, indicating that HCoV-EMC is a group C betaCoV. The major difference between HCoV-EMC and Ty-BatCoV HKU4/Pi-BatCoV HKU5 is in the region between S and E, where HCoV-EMC possesses five ORFs (NS3a-NS3e) instead of four, with low (31%-62%) amino acid identities to Ty-BatCoV HKU4/Pi-BatCoV HKU5. Comparison of the seven conserved replicase domains for species demarcation shows that HCoV-EMC is a novel CoV species. More intensive surveillance studies in bats and other animals may reveal the natural host of HCoV-EMC.&quot;,&quot;author&quot;:[{&quot;dropping-particle&quot;:&quot;&quot;,&quot;family&quot;:&quot;Woo&quot;,&quot;given&quot;:&quot;Patrick Cy&quot;,&quot;non-dropping-particle&quot;:&quot;&quot;,&quot;parse-names&quot;:false,&quot;suffix&quot;:&quot;&quot;},{&quot;dropping-particle&quot;:&quot;&quot;,&quot;family&quot;:&quot;Lau&quot;,&quot;given&quot;:&quot;Susanna Kp&quot;,&quot;non-dropping-particle&quot;:&quot;&quot;,&quot;parse-names&quot;:false,&quot;suffix&quot;:&quot;&quot;},{&quot;dropping-particle&quot;:&quot;&quot;,&quot;family&quot;:&quot;Li&quot;,&quot;given&quot;:&quot;Kenneth Sm&quot;,&quot;non-dropping-particle&quot;:&quot;&quot;,&quot;parse-names&quot;:false,&quot;suffix&quot;:&quot;&quot;},{&quot;dropping-particle&quot;:&quot;&quot;,&quot;family&quot;:&quot;Tsang&quot;,&quot;given&quot;:&quot;Alan Kl&quot;,&quot;non-dropping-particle&quot;:&quot;&quot;,&quot;parse-names&quot;:false,&quot;suffix&quot;:&quot;&quot;},{&quot;dropping-particle&quot;:&quot;&quot;,&quot;family&quot;:&quot;Yuen&quot;,&quot;given&quot;:&quot;Kwok-Yung&quot;,&quot;non-dropping-particle&quot;:&quot;&quot;,&quot;parse-names&quot;:false,&quot;suffix&quot;:&quot;&quot;}],&quot;container-title&quot;:&quot;Emerging microbes &amp; infections&quot;,&quot;edition&quot;:&quot;2012/11/07&quot;,&quot;id&quot;:&quot;6f3931f8-4468-5cfa-a8d3-1968650ceaf3&quot;,&quot;issue&quot;:&quot;11&quot;,&quot;issued&quot;:{&quot;date-parts&quot;:[[&quot;2012&quot;,&quot;11&quot;]]},&quot;language&quot;:&quot;eng&quot;,&quot;page&quot;:&quot;e35-e35&quot;,&quot;publisher&quot;:&quot;Nature Publishing Group&quot;,&quot;title&quot;:&quot;Genetic relatedness of the novel human group C betacoronavirus to Tylonycteris bat coronavirus HKU4 and Pipistrellus bat coronavirus HKU5&quot;,&quot;type&quot;:&quot;article-journal&quot;,&quot;volume&quot;:&quot;1&quot;},&quot;uris&quot;:[&quot;http://www.mendeley.com/documents/?uuid=c8c25436-b425-36e1-8204-160d8c4caa7f&quot;],&quot;isTemporary&quot;:false,&quot;legacyDesktopId&quot;:&quot;c8c25436-b425-36e1-8204-160d8c4caa7f&quot;},{&quot;id&quot;:&quot;10a9a168-f5f7-5bae-8150-d38333bc3cb4&quot;,&quot;itemData&quot;:{&quot;DOI&quot;:&quot;10.1128/JVI.01498-14&quot;,&quot;ISSN&quot;:&quot;1098-5514&quot;,&quot;PMID&quot;:&quot;25031349&quot;,&quot;abstract&quot;:&quot;The emerging Middle East respiratory syndrome coronavirus (MERS-CoV) causes lethal respiratory infections mainly on the Arabian Peninsula. The evolutionary origins of MERS-CoV are unknown. We determined the full genome sequence of a CoV directly from fecal material obtained from a South African Neoromicia capensis bat (NeoCoV). NeoCoV shared essential details of genome architecture with MERS-CoV. Eighty-five percent of the NeoCoV genome was identical to MERS-CoV at the nucleotide level. Based on taxonomic criteria, NeoCoV and MERS-CoV belonged to one viral species. The presence of a genetically divergent S1 subunit within the NeoCoV spike gene indicated that intraspike recombination events may have been involved in the emergence of MERS-CoV. NeoCoV constitutes a sister taxon of MERS-CoV, placing the MERS-CoV root between a recently described virus from African camels and all other viruses. This suggests a higher level of viral diversity in camels than in humans. Together with serologic evidence for widespread MERS-CoV infection in camelids sampled up to 20 years ago in Africa and the Arabian Peninsula, the genetic data indicate that camels act as sources of virus for humans rather than vice versa. The majority of camels on the Arabian Peninsula is imported from the Greater Horn of Africa, where several Neoromicia species occur. The acquisition of MERS-CoV by camels from bats might have taken place in sub-Saharan Africa. Camelids may represent mixing vessels for MERS-CoV and other mammalian CoVs. IMPORTANCE: It is unclear how, when, and where the highly pathogenic MERS-CoV emerged. We characterized the full genome of an African bat virus closely related to MERS-CoV and show that human, camel, and bat viruses belong to the same viral species. The bat virus roots the phylogenetic tree of MERS-CoV, providing evidence for an evolution of MERS-CoV in camels that preceded that in humans. The revised tree suggests that humans are infected by camels rather than vice versa. Although MERS-CoV cases occur mainly on the Arabian Peninsula, the data from this study together with serologic and molecular investigations of African camels indicate that the initial host switch from bats may have taken place in Africa. The emergence of MERS-CoV likely involved exchanges of genetic elements between different viral ancestors. These exchanges may have taken place either in bat ancestors or in camels acting as mixing vessels for viruses from different hosts.&quot;,&quot;author&quot;:[{&quot;dropping-particle&quot;:&quot;&quot;,&quot;family&quot;:&quot;Corman&quot;,&quot;given&quot;:&quot;Victor Max&quot;,&quot;non-dropping-particle&quot;:&quot;&quot;,&quot;parse-names&quot;:false,&quot;suffix&quot;:&quot;&quot;},{&quot;dropping-particle&quot;:&quot;&quot;,&quot;family&quot;:&quot;Ithete&quot;,&quot;given&quot;:&quot;Ndapewa Laudika&quot;,&quot;non-dropping-particle&quot;:&quot;&quot;,&quot;parse-names&quot;:false,&quot;suffix&quot;:&quot;&quot;},{&quot;dropping-particle&quot;:&quot;&quot;,&quot;family&quot;:&quot;Richards&quot;,&quot;given&quot;:&quot;Leigh Rosanne&quot;,&quot;non-dropping-particle&quot;:&quot;&quot;,&quot;parse-names&quot;:false,&quot;suffix&quot;:&quot;&quot;},{&quot;dropping-particle&quot;:&quot;&quot;,&quot;family&quot;:&quot;Schoeman&quot;,&quot;given&quot;:&quot;M Corrie&quot;,&quot;non-dropping-particle&quot;:&quot;&quot;,&quot;parse-names&quot;:false,&quot;suffix&quot;:&quot;&quot;},{&quot;dropping-particle&quot;:&quot;&quot;,&quot;family&quot;:&quot;Preiser&quot;,&quot;given&quot;:&quot;Wolfgang&quot;,&quot;non-dropping-particle&quot;:&quot;&quot;,&quot;parse-names&quot;:false,&quot;suffix&quot;:&quot;&quot;},{&quot;dropping-particle&quot;:&quot;&quot;,&quot;family&quot;:&quot;Drosten&quot;,&quot;given&quot;:&quot;Christian&quot;,&quot;non-dropping-particle&quot;:&quot;&quot;,&quot;parse-names&quot;:false,&quot;suffix&quot;:&quot;&quot;},{&quot;dropping-particle&quot;:&quot;&quot;,&quot;family&quot;:&quot;Drexler&quot;,&quot;given&quot;:&quot;Jan Felix&quot;,&quot;non-dropping-particle&quot;:&quot;&quot;,&quot;parse-names&quot;:false,&quot;suffix&quot;:&quot;&quot;}],&quot;container-title&quot;:&quot;Journal of virology&quot;,&quot;edition&quot;:&quot;2014/07/16&quot;,&quot;id&quot;:&quot;10a9a168-f5f7-5bae-8150-d38333bc3cb4&quot;,&quot;issue&quot;:&quot;19&quot;,&quot;issued&quot;:{&quot;date-parts&quot;:[[&quot;2014&quot;,&quot;10&quot;]]},&quot;language&quot;:&quot;eng&quot;,&quot;page&quot;:&quot;11297-11303&quot;,&quot;publisher&quot;:&quot;American Society for Microbiology&quot;,&quot;title&quot;:&quot;Rooting the phylogenetic tree of middle East respiratory syndrome coronavirus by characterization of a conspecific virus from an African bat&quot;,&quot;type&quot;:&quot;article-journal&quot;,&quot;volume&quot;:&quot;88&quot;},&quot;uris&quot;:[&quot;http://www.mendeley.com/documents/?uuid=662062dd-abf3-3e67-8866-73fdb8c6459b&quot;],&quot;isTemporary&quot;:false,&quot;legacyDesktopId&quot;:&quot;662062dd-abf3-3e67-8866-73fdb8c6459b&quot;}],&quot;properties&quot;:{&quot;noteIndex&quot;:0},&quot;isEdited&quot;:false,&quot;manualOverride&quot;:{&quot;citeprocText&quot;:&quot;(8–10)&quot;,&quot;isManuallyOverridden&quot;:false,&quot;manualOverrideText&quot;:&quot;&quot;},&quot;citationTag&quot;:&quot;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&quot;},{&quot;citationID&quot;:&quot;MENDELEY_CITATION_36b12468-c28a-471f-961c-1f016d811906&quot;,&quot;citationItems&quot;:[{&quot;id&quot;:&quot;1c541098-0424-519c-9734-b446ce7a2860&quot;,&quot;itemData&quot;:{&quot;ISSN&quot;:&quot;1664-302X&quot;,&quot;abstract&quot;:&quot;The current Coronavirus Disease 2019 (COVID-19) pandemic, with more than 111 million reported cases and 2,500,000 deaths worldwide (mortality rate currently estimated at 2.2%), is a stark reminder that coronaviruses (CoV)-induced diseases remain a major threat to humanity. COVID-19 is only the latest case of betacoronavirus (β-CoV) epidemics/pandemics. In the last 20 years, two deadly CoV epidemics, Severe Acute Respiratory Syndrome (SARS; fatality rate 9.6%) and Middle East Respiratory Syndrome (MERS; fatality rate 34.7%), plus the emergence of HCoV-HKU1 which causes the winter common cold (fatality rate 0.5%), were already a source of public health concern. Betacoronaviruses can also be a threat for livestock, as evidenced by the Swine Acute Diarrhea Syndrome (SADS) epizootic in pigs. These repeated outbreaks of β-CoV-induced diseases raise the question of the dynamic of propagation of this group of viruses in wildlife and human ecosystems. SARS-CoV, SARS-CoV-2, and HCoV-HKU1 emerged in Asia, strongly suggesting the existence of a regional hot spot for emergence. However, there might be other regional hot spots, as seen with MERS-CoV, which emerged in the Arabian Peninsula. β-CoVs responsible for human respiratory infections are closely related to bat-borne viruses. Bats are present worldwide and their level of infection with CoVs is very high on all continents. However, there is as yet no evidence of direct bat-to-human coronavirus infection. Transmission of β-CoV to humans is considered to occur accidentally through contact with susceptible intermediate animal species. This zoonotic emergence is a complex process involving not only bats, wildlife and natural ecosystems, but also many anthropogenic and societal aspects. Here, we try to understand why only few hot spots of β-CoV emergence have been identified despite worldwide bats and bat-borne β-CoV distribution. In this work, we analyze and compare the natural and anthropogenic environments associated with the emergence of β-CoV and outline conserved features likely to create favorable conditions for a new epidemic. We suggest monitoring South and East Africa as well as South America as these regions bring together many of the conditions that could make them future hot spots.&quot;,&quot;author&quot;:[{&quot;dropping-particle&quot;:&quot;&quot;,&quot;family&quot;:&quot;Frutos&quot;,&quot;given&quot;:&quot;Roger&quot;,&quot;non-dropping-particle&quot;:&quot;&quot;,&quot;parse-names&quot;:false,&quot;suffix&quot;:&quot;&quot;},{&quot;dropping-particle&quot;:&quot;&quot;,&quot;family&quot;:&quot;Serra-Cobo&quot;,&quot;given&quot;:&quot;Jordi&quot;,&quot;non-dropping-particle&quot;:&quot;&quot;,&quot;parse-names&quot;:false,&quot;suffix&quot;:&quot;&quot;},{&quot;dropping-particle&quot;:&quot;&quot;,&quot;family&quot;:&quot;Pinault&quot;,&quot;given&quot;:&quot;Lucile&quot;,&quot;non-dropping-particle&quot;:&quot;&quot;,&quot;parse-names&quot;:false,&quot;suffix&quot;:&quot;&quot;},{&quot;dropping-particle&quot;:&quot;&quot;,&quot;family&quot;:&quot;Lopez Roig&quot;,&quot;given&quot;:&quot;Marc&quot;,&quot;non-dropping-particle&quot;:&quot;&quot;,&quot;parse-names&quot;:false,&quot;suffix&quot;:&quot;&quot;},{&quot;dropping-particle&quot;:&quot;&quot;,&quot;family&quot;:&quot;Devaux&quot;,&quot;given&quot;:&quot;Christian A&quot;,&quot;non-dropping-particle&quot;:&quot;&quot;,&quot;parse-names&quot;:false,&quot;suffix&quot;:&quot;&quot;}],&quot;container-title&quot;:&quot;Frontiers in Microbiology&quot;,&quot;id&quot;:&quot;1c541098-0424-519c-9734-b446ce7a2860&quot;,&quot;issued&quot;:{&quot;date-parts&quot;:[[&quot;2021&quot;]]},&quot;page&quot;:&quot;437&quot;,&quot;title&quot;:&quot;Emergence of bat-related Betacoronaviruses: Hazard and risks&quot;,&quot;type&quot;:&quot;article-journal&quot;,&quot;volume&quot;:&quot;12&quot;},&quot;uris&quot;:[&quot;http://www.mendeley.com/documents/?uuid=ff029e8b-ddb2-3b1c-b5cf-8c88ba831f6b&quot;],&quot;isTemporary&quot;:false,&quot;legacyDesktopId&quot;:&quot;ff029e8b-ddb2-3b1c-b5cf-8c88ba831f6b&quot;},{&quot;id&quot;:&quot;112f1c10-84a5-3b23-8e63-441cc79578fa&quot;,&quot;itemData&quot;:{&quot;type&quot;:&quot;article-journal&quot;,&quot;id&quot;:&quot;112f1c10-84a5-3b23-8e63-441cc79578fa&quot;,&quot;title&quot;:&quot;Detection of new genetic variants of Betacoronaviruses in endemic frugivorous bats of Madagascar&quot;,&quot;author&quot;:[{&quot;family&quot;:&quot;Razanajatovo&quot;,&quot;given&quot;:&quot;Norosoa H&quot;,&quot;parse-names&quot;:false,&quot;dropping-particle&quot;:&quot;&quot;,&quot;non-dropping-particle&quot;:&quot;&quot;},{&quot;family&quot;:&quot;Nomenjanahary&quot;,&quot;given&quot;:&quot;Lalaina A&quot;,&quot;parse-names&quot;:false,&quot;dropping-particle&quot;:&quot;&quot;,&quot;non-dropping-particle&quot;:&quot;&quot;},{&quot;family&quot;:&quot;Wilkinson&quot;,&quot;given&quot;:&quot;David A&quot;,&quot;parse-names&quot;:false,&quot;dropping-particle&quot;:&quot;&quot;,&quot;non-dropping-particle&quot;:&quot;&quot;},{&quot;family&quot;:&quot;Razafimanahaka&quot;,&quot;given&quot;:&quot;Julie H&quot;,&quot;parse-names&quot;:false,&quot;dropping-particle&quot;:&quot;&quot;,&quot;non-dropping-particle&quot;:&quot;&quot;},{&quot;family&quot;:&quot;Goodman&quot;,&quot;given&quot;:&quot;Steven M&quot;,&quot;parse-names&quot;:false,&quot;dropping-particle&quot;:&quot;&quot;,&quot;non-dropping-particle&quot;:&quot;&quot;},{&quot;family&quot;:&quot;Jenkins&quot;,&quot;given&quot;:&quot;Richard K&quot;,&quot;parse-names&quot;:false,&quot;dropping-particle&quot;:&quot;&quot;,&quot;non-dropping-particle&quot;:&quot;&quot;},{&quot;family&quot;:&quot;Jones&quot;,&quot;given&quot;:&quot;Julia P G&quot;,&quot;parse-names&quot;:false,&quot;dropping-particle&quot;:&quot;&quot;,&quot;non-dropping-particle&quot;:&quot;&quot;},{&quot;family&quot;:&quot;Heraud&quot;,&quot;given&quot;:&quot;Jean-Michel&quot;,&quot;parse-names&quot;:false,&quot;dropping-particle&quot;:&quot;&quot;,&quot;non-dropping-particle&quot;:&quot;&quot;}],&quot;container-title&quot;:&quot;Virology Journal&quot;,&quot;DOI&quot;:&quot;10.1186/s12985-015-0271-y&quot;,&quot;ISSN&quot;:&quot;1743-422X&quot;,&quot;URL&quot;:&quot;https://doi.org/10.1186/s12985-015-0271-y&quot;,&quot;issued&quot;:{&quot;date-parts&quot;:[[2015]]},&quot;page&quot;:&quot;42&quot;,&quot;abstract&quot;:&quot;Bats are amongst the natural reservoirs of many coronaviruses (CoVs) of which some can lead to severe infection in human. African bats are known to harbor a range of pathogens (e.g., Ebola and Marburg viruses) that can infect humans and cause disease outbreaks. A recent study in South Africa isolated a genetic variant closely related to MERS-CoV from an insectivorous bat. Though Madagascar is home to 44 bat species (41 insectivorous and 3 frugivorous) of which 34 are endemic, no data exists concerning the circulation of CoVs in the island’s chiropteran fauna. Certain Malagasy bats can be frequently found in close contact with humans and frugivorous bats feed in the same trees where people collect and consume fruits and are hunted and consumed as bush meat. The purpose of our study is to detect and identify CoVs from frugivorous bats in Madagascar to evaluate the risk of human infection from infected bats.&quot;,&quot;issue&quot;:&quot;1&quot;,&quot;volume&quot;:&quot;12&quot;},&quot;isTemporary&quot;:false},{&quot;id&quot;:&quot;9d9f59ad-5e90-3dcf-bbdc-ab8b7fb55371&quot;,&quot;itemData&quot;:{&quot;type&quot;:&quot;article-journal&quot;,&quot;id&quot;:&quot;9d9f59ad-5e90-3dcf-bbdc-ab8b7fb55371&quot;,&quot;title&quot;:&quot;Coronavirus genomics and bioinformatics analysis&quot;,&quot;author&quot;:[{&quot;family&quot;:&quot;Woo&quot;,&quot;given&quot;:&quot;Patrick C Y&quot;,&quot;parse-names&quot;:false,&quot;dropping-particle&quot;:&quot;&quot;,&quot;non-dropping-particle&quot;:&quot;&quot;},{&quot;family&quot;:&quot;Huang&quot;,&quot;given&quot;:&quot;Yi&quot;,&quot;parse-names&quot;:false,&quot;dropping-particle&quot;:&quot;&quot;,&quot;non-dropping-particle&quot;:&quot;&quot;},{&quot;family&quot;:&quot;Lau&quot;,&quot;given&quot;:&quot;Susanna K P&quot;,&quot;parse-names&quot;:false,&quot;dropping-particle&quot;:&quot;&quot;,&quot;non-dropping-particle&quot;:&quot;&quot;},{&quot;family&quot;:&quot;Yuen&quot;,&quot;given&quot;:&quot;Kwok-Yung&quot;,&quot;parse-names&quot;:false,&quot;dropping-particle&quot;:&quot;&quot;,&quot;non-dropping-particle&quot;:&quot;&quot;}],&quot;container-title&quot;:&quot;Viruses&quot;,&quot;DOI&quot;:&quot;10.3390/v2081803&quot;,&quot;ISSN&quot;:&quot;1999-4915&quot;,&quot;PMID&quot;:&quot;21994708&quot;,&quot;URL&quot;:&quot;https://pubmed.ncbi.nlm.nih.gov/21994708&quot;,&quot;issued&quot;:{&quot;date-parts&quot;:[[2010,8]]},&quot;page&quot;:&quot;1804-1820&quot;,&quot;language&quot;:&quot;eng&quot;,&quot;abstract&quot;:&quot;The drastic increase in the number of coronaviruses discovered and coronavirus genomes being sequenced have given us an unprecedented opportunity to perform genomics and bioinformatics analysis on this family of viruses. Coronaviruses possess the largest genomes (26.4 to 31.7 kb) among all known RNA viruses, with G + C contents varying from 32% to 43%. Variable numbers of small ORFs are present between the various conserved genes (ORF1ab, spike, envelope, membrane and nucleocapsid) and downstream to nucleocapsid gene in different coronavirus lineages. Phylogenetically, three genera, Alphacoronavirus, Betacoronavirus and Gammacoronavirus, with Betacoronavirus consisting of subgroups A, B, C and D, exist. A fourth genus, Deltacoronavirus, which includes bulbul coronavirus HKU11, thrush coronavirus HKU12 and munia coronavirus HKU13, is emerging. Molecular clock analysis using various gene loci revealed that the time of most recent common ancestor of human/civet SARS related coronavirus to be 1999-2002, with estimated substitution rate of 4×10(-4) to 2×10(-2) substitutions per site per year. Recombination in coronaviruses was most notable between different strains of murine hepatitis virus (MHV), between different strains of infectious bronchitis virus, between MHV and bovine coronavirus, between feline coronavirus (FCoV) type I and canine coronavirus generating FCoV type II, and between the three genotypes of human coronavirus HKU1 (HCoV-HKU1). Codon usage bias in coronaviruses were observed, with HCoV-HKU1 showing the most extreme bias, and cytosine deamination and selection of CpG suppressed clones are the two major independent biological forces that shape such codon usage bias in coronaviruses.&quot;,&quot;edition&quot;:&quot;2010/08/24&quot;,&quot;publisher&quot;:&quot;Molecular Diversity Preservation International (MDPI)&quot;,&quot;issue&quot;:&quot;8&quot;,&quot;volume&quot;:&quot;2&quot;},&quot;isTemporary&quot;:false}],&quot;properties&quot;:{&quot;noteIndex&quot;:0},&quot;isEdited&quot;:false,&quot;manualOverride&quot;:{&quot;citeprocText&quot;:&quot;(11–13)&quot;,&quot;isManuallyOverridden&quot;:false,&quot;manualOverrideText&quot;:&quot;&quot;},&quot;citationTag&quot;:&quot;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&quot;},{&quot;citationID&quot;:&quot;MENDELEY_CITATION_e6397954-c234-4ea4-919e-a6422a57a7b7&quot;,&quot;citationItems&quot;:[{&quot;id&quot;:&quot;c5a41fa9-c65e-5d0e-a3fd-2faecf00898b&quot;,&quot;itemData&quot;:{&quot;DOI&quot;:&quot;10.1093/ve/veab021&quot;,&quot;ISSN&quot;:&quot;2057-1577&quot;,&quot;abstract&quot;:&quot;In many single-stranded (ss) RNA viruses, the cis-acting packaging signal that confers selectivity genome packaging usually encompasses short structured RNA repeats. These structural units, termed repetitive structural motifs (RSMs), potentially mediate capsid assembly by specific RNA–protein interactions. However, general knowledge of the conservation and/or the diversity of RSMs in the positive-sense ssRNA coronaviruses (CoVs) is limited. By performing structural phylogenetic analysis, we identified a variety of RSMs in nearly all CoV genomic RNAs, which are exclusively located in the 5′-untranslated regions (UTRs) and/or in the inter-domain regions of poly-protein 1ab coding sequences in a lineage-specific manner. In all alpha- and beta-CoVs, except for Embecovirus spp, two to four copies of 5′-gUUYCGUc-3′ RSMs displaying conserved hexa-loop sequences were generally identified in Stem-loop 5 (SL5) located in the 5′-UTRs of genomic RNAs. In Embecovirus spp., however, two to eight copies of 5′-agc-3′/guAAu RSMs were found in the coding regions of non-structural protein (NSP) 3 and/or NSP15 in open reading frame (ORF) 1ab. In gamma- and delta-CoVs, other types of RSMs were found in several clustered structural elements in 5′-UTRs and/or ORF1ab. The identification of RSM-encompassing structural elements in all CoVs suggests that these RNA elements play fundamental roles in the life cycle of CoVs. In the recently emerged SARS-CoV-2, beta-CoV-specific RSMs are also found in its SL5, displaying two copies of 5′-gUUUCGUc-3′ motifs. However, multiple sequence alignment reveals that the majority of SARS-CoV-2 possesses a variant RSM harboring SL5b C241U, and intriguingly, several variations in the coding sequences of viral proteins, such as Nsp12 P323L, S protein D614G, and N protein R203K-G204R, are concurrently found with such variant RSM. In conclusion, the comprehensive exploration for RSMs reveals phylogenetic insights into the RNA structural elements in CoVs as a whole and provides a new perspective on variations currently found in SARS-CoV-2.&quot;,&quot;author&quot;:[{&quot;dropping-particle&quot;:&quot;&quot;,&quot;family&quot;:&quot;Chen&quot;,&quot;given&quot;:&quot;Shih-Cheng&quot;,&quot;non-dropping-particle&quot;:&quot;&quot;,&quot;parse-names&quot;:false,&quot;suffix&quot;:&quot;&quot;},{&quot;dropping-particle&quot;:&quot;&quot;,&quot;family&quot;:&quot;Olsthoorn&quot;,&quot;given&quot;:&quot;René C L&quot;,&quot;non-dropping-particle&quot;:&quot;&quot;,&quot;parse-names&quot;:false,&quot;suffix&quot;:&quot;&quot;},{&quot;dropping-particle&quot;:&quot;&quot;,&quot;family&quot;:&quot;Yu&quot;,&quot;given&quot;:&quot;Chien-Hung&quot;,&quot;non-dropping-particle&quot;:&quot;&quot;,&quot;parse-names&quot;:false,&quot;suffix&quot;:&quot;&quot;}],&quot;container-title&quot;:&quot;Virus Evolution&quot;,&quot;id&quot;:&quot;c5a41fa9-c65e-5d0e-a3fd-2faecf00898b&quot;,&quot;issue&quot;:&quot;1&quot;,&quot;issued&quot;:{&quot;date-parts&quot;:[[&quot;2021&quot;,&quot;1&quot;,&quot;20&quot;]]},&quot;title&quot;:&quot;Structural phylogenetic analysis reveals lineage-specific RNA repetitive structural motifs in all coronaviruses and associated variations in SARS-CoV-2&quot;,&quot;type&quot;:&quot;article-journal&quot;,&quot;volume&quot;:&quot;7&quot;},&quot;uris&quot;:[&quot;http://www.mendeley.com/documents/?uuid=05915c18-4a3c-35e1-94f8-5955df9adcef&quot;],&quot;isTemporary&quot;:false,&quot;legacyDesktopId&quot;:&quot;05915c18-4a3c-35e1-94f8-5955df9adcef&quot;},{&quot;id&quot;:&quot;30d08feb-9384-51d3-a164-130718d469ce&quot;,&quot;itemData&quot;:{&quot;DOI&quot;:&quot;10.1101/2020.03.02.974139&quot;,&quot;abstract&quot;:&quot;The unprecedented epidemic of pneumonia caused by a novel coronavirus, HCoV-19, in China and beyond has caused public health concern at a global scale. Although bats are regarded as the most likely natural hosts for HCoV-191,2, the origins of the virus remain unclear. Here, we report a novel bat-derived coronavirus, denoted RmYN02, identified from a metagenomics analysis of samples from 227 bats collected from Yunnan Province in China between May and October, 2019. RmYN02 shared 93.3% nucleotide identity with HCoV-19 at the scale of the complete virus genome and 97.2% identity in the 1ab gene in which it was the closest relative of HCoV-19. In contrast, RmYN02 showed low sequence identity (61.3%) to HCoV-19 in the receptor binding domain (RBD) and might not bind to angiotensin-converting enzyme 2 (ACE2). Critically, however, and in a similar manner to HCoV-19, RmYN02 was characterized by the insertion of multiple amino acids at the junction site of the S1 and S2 subunits of the Spike (S) protein. This provides strong evidence that such insertion events can occur in nature. Together, these data suggest that HCoV-19 originated from multiple naturally occurring recombination events among those viruses present in bats and other wildlife species.&quot;,&quot;author&quot;:[{&quot;dropping-particle&quot;:&quot;&quot;,&quot;family&quot;:&quot;Zhou&quot;,&quot;given&quot;:&quot;Hong&quot;,&quot;non-dropping-particle&quot;:&quot;&quot;,&quot;parse-names&quot;:false,&quot;suffix&quot;:&quot;&quot;},{&quot;dropping-particle&quot;:&quot;&quot;,&quot;family&quot;:&quot;Chen&quot;,&quot;given&quot;:&quot;Xing&quot;,&quot;non-dropping-particle&quot;:&quot;&quot;,&quot;parse-names&quot;:false,&quot;suffix&quot;:&quot;&quot;},{&quot;dropping-particle&quot;:&quot;&quot;,&quot;family&quot;:&quot;Hu&quot;,&quot;given&quot;:&quot;Tao&quot;,&quot;non-dropping-particle&quot;:&quot;&quot;,&quot;parse-names&quot;:false,&quot;suffix&quot;:&quot;&quot;},{&quot;dropping-particle&quot;:&quot;&quot;,&quot;family&quot;:&quot;Li&quot;,&quot;given&quot;:&quot;Juan&quot;,&quot;non-dropping-particle&quot;:&quot;&quot;,&quot;parse-names&quot;:false,&quot;suffix&quot;:&quot;&quot;},{&quot;dropping-particle&quot;:&quot;&quot;,&quot;family&quot;:&quot;Song&quot;,&quot;given&quot;:&quot;Hao&quot;,&quot;non-dropping-particle&quot;:&quot;&quot;,&quot;parse-names&quot;:false,&quot;suffix&quot;:&quot;&quot;},{&quot;dropping-particle&quot;:&quot;&quot;,&quot;family&quot;:&quot;Liu&quot;,&quot;given&quot;:&quot;Yanran&quot;,&quot;non-dropping-particle&quot;:&quot;&quot;,&quot;parse-names&quot;:false,&quot;suffix&quot;:&quot;&quot;},{&quot;dropping-particle&quot;:&quot;&quot;,&quot;family&quot;:&quot;Wang&quot;,&quot;given&quot;:&quot;Peihan&quot;,&quot;non-dropping-particle&quot;:&quot;&quot;,&quot;parse-names&quot;:false,&quot;suffix&quot;:&quot;&quot;},{&quot;dropping-particle&quot;:&quot;&quot;,&quot;family&quot;:&quot;Liu&quot;,&quot;given&quot;:&quot;Di&quot;,&quot;non-dropping-particle&quot;:&quot;&quot;,&quot;parse-names&quot;:false,&quot;suffix&quot;:&quot;&quot;},{&quot;dropping-particle&quot;:&quot;&quot;,&quot;family&quot;:&quot;Yang&quot;,&quot;given&quot;:&quot;Jing&quot;,&quot;non-dropping-particle&quot;:&quot;&quot;,&quot;parse-names&quot;:false,&quot;suffix&quot;:&quot;&quot;},{&quot;dropping-particle&quot;:&quot;&quot;,&quot;family&quot;:&quot;Holmes&quot;,&quot;given&quot;:&quot;Edward C&quot;,&quot;non-dropping-particle&quot;:&quot;&quot;,&quot;parse-names&quot;:false,&quot;suffix&quot;:&quot;&quot;},{&quot;dropping-particle&quot;:&quot;&quot;,&quot;family&quot;:&quot;Hughes&quot;,&quot;given&quot;:&quot;Alice C&quot;,&quot;non-dropping-particle&quot;:&quot;&quot;,&quot;parse-names&quot;:false,&quot;suffix&quot;:&quot;&quot;},{&quot;dropping-particle&quot;:&quot;&quot;,&quot;family&quot;:&quot;Bi&quot;,&quot;given&quot;:&quot;Yuhai&quot;,&quot;non-dropping-particle&quot;:&quot;&quot;,&quot;parse-names&quot;:false,&quot;suffix&quot;:&quot;&quot;},{&quot;dropping-particle&quot;:&quot;&quot;,&quot;family&quot;:&quot;Shi&quot;,&quot;given&quot;:&quot;Weifeng&quot;,&quot;non-dropping-particle&quot;:&quot;&quot;,&quot;parse-names&quot;:false,&quot;suffix&quot;:&quot;&quot;}],&quot;container-title&quot;:&quot;bioRxiv&quot;,&quot;id&quot;:&quot;30d08feb-9384-51d3-a164-130718d469ce&quot;,&quot;issued&quot;:{&quot;date-parts&quot;:[[&quot;2020&quot;,&quot;1&quot;,&quot;1&quot;]]},&quot;page&quot;:&quot;2020.03.02.974139&quot;,&quot;title&quot;:&quot;A novel bat coronavirus reveals natural insertions at the S1/S2 cleavage site of the Spike protein and a possible recombinant origin of HCoV-19&quot;,&quot;type&quot;:&quot;article-journal&quot;},&quot;uris&quot;:[&quot;http://www.mendeley.com/documents/?uuid=75587dd1-5f51-3a97-9221-f1f6187f85ab&quot;],&quot;isTemporary&quot;:false,&quot;legacyDesktopId&quot;:&quot;75587dd1-5f51-3a97-9221-f1f6187f85ab&quot;},{&quot;id&quot;:&quot;1a4193e6-fc17-3cf9-877d-f65d5dc977a0&quot;,&quot;itemData&quot;:{&quot;type&quot;:&quot;article-journal&quot;,&quot;id&quot;:&quot;1a4193e6-fc17-3cf9-877d-f65d5dc977a0&quot;,&quot;title&quot;:&quot;Possibility for reverse zoonotic transmission of SARS-CoV-2 to free-ranging wildlife: A case study of bats&quot;,&quot;author&quot;:[{&quot;family&quot;:&quot;Olival&quot;,&quot;given&quot;:&quot;Kevin J&quot;,&quot;parse-names&quot;:false,&quot;dropping-particle&quot;:&quot;&quot;,&quot;non-dropping-particle&quot;:&quot;&quot;},{&quot;family&quot;:&quot;Cryan&quot;,&quot;given&quot;:&quot;Paul M&quot;,&quot;parse-names&quot;:false,&quot;dropping-particle&quot;:&quot;&quot;,&quot;non-dropping-particle&quot;:&quot;&quot;},{&quot;family&quot;:&quot;Amman&quot;,&quot;given&quot;:&quot;Brian R&quot;,&quot;parse-names&quot;:false,&quot;dropping-particle&quot;:&quot;&quot;,&quot;non-dropping-particle&quot;:&quot;&quot;},{&quot;family&quot;:&quot;Baric&quot;,&quot;given&quot;:&quot;Ralph S&quot;,&quot;parse-names&quot;:false,&quot;dropping-particle&quot;:&quot;&quot;,&quot;non-dropping-particle&quot;:&quot;&quot;},{&quot;family&quot;:&quot;Blehert&quot;,&quot;given&quot;:&quot;David S&quot;,&quot;parse-names&quot;:false,&quot;dropping-particle&quot;:&quot;&quot;,&quot;non-dropping-particle&quot;:&quot;&quot;},{&quot;family&quot;:&quot;Brook&quot;,&quot;given&quot;:&quot;Cara E&quot;,&quot;parse-names&quot;:false,&quot;dropping-particle&quot;:&quot;&quot;,&quot;non-dropping-particle&quot;:&quot;&quot;},{&quot;family&quot;:&quot;Calisher&quot;,&quot;given&quot;:&quot;Charles H&quot;,&quot;parse-names&quot;:false,&quot;dropping-particle&quot;:&quot;&quot;,&quot;non-dropping-particle&quot;:&quot;&quot;},{&quot;family&quot;:&quot;Castle&quot;,&quot;given&quot;:&quot;Kevin T&quot;,&quot;parse-names&quot;:false,&quot;dropping-particle&quot;:&quot;&quot;,&quot;non-dropping-particle&quot;:&quot;&quot;},{&quot;family&quot;:&quot;Coleman&quot;,&quot;given&quot;:&quot;Jeremy T H&quot;,&quot;parse-names&quot;:false,&quot;dropping-particle&quot;:&quot;&quot;,&quot;non-dropping-particle&quot;:&quot;&quot;},{&quot;family&quot;:&quot;Daszak&quot;,&quot;given&quot;:&quot;Peter&quot;,&quot;parse-names&quot;:false,&quot;dropping-particle&quot;:&quot;&quot;,&quot;non-dropping-particle&quot;:&quot;&quot;},{&quot;family&quot;:&quot;Epstein&quot;,&quot;given&quot;:&quot;Jonathan H&quot;,&quot;parse-names&quot;:false,&quot;dropping-particle&quot;:&quot;&quot;,&quot;non-dropping-particle&quot;:&quot;&quot;},{&quot;family&quot;:&quot;Field&quot;,&quot;given&quot;:&quot;Hume&quot;,&quot;parse-names&quot;:false,&quot;dropping-particle&quot;:&quot;&quot;,&quot;non-dropping-particle&quot;:&quot;&quot;},{&quot;family&quot;:&quot;Frick&quot;,&quot;given&quot;:&quot;Winifred F&quot;,&quot;parse-names&quot;:false,&quot;dropping-particle&quot;:&quot;&quot;,&quot;non-dropping-particle&quot;:&quot;&quot;},{&quot;family&quot;:&quot;Gilbert&quot;,&quot;given&quot;:&quot;Amy T&quot;,&quot;parse-names&quot;:false,&quot;dropping-particle&quot;:&quot;&quot;,&quot;non-dropping-particle&quot;:&quot;&quot;},{&quot;family&quot;:&quot;Hayman&quot;,&quot;given&quot;:&quot;David T S&quot;,&quot;parse-names&quot;:false,&quot;dropping-particle&quot;:&quot;&quot;,&quot;non-dropping-particle&quot;:&quot;&quot;},{&quot;family&quot;:&quot;Ip&quot;,&quot;given&quot;:&quot;Hon S&quot;,&quot;parse-names&quot;:false,&quot;dropping-particle&quot;:&quot;&quot;,&quot;non-dropping-particle&quot;:&quot;&quot;},{&quot;family&quot;:&quot;Karesh&quot;,&quot;given&quot;:&quot;William B&quot;,&quot;parse-names&quot;:false,&quot;dropping-particle&quot;:&quot;&quot;,&quot;non-dropping-particle&quot;:&quot;&quot;},{&quot;family&quot;:&quot;Johnson&quot;,&quot;given&quot;:&quot;Christine K&quot;,&quot;parse-names&quot;:false,&quot;dropping-particle&quot;:&quot;&quot;,&quot;non-dropping-particle&quot;:&quot;&quot;},{&quot;family&quot;:&quot;Kading&quot;,&quot;given&quot;:&quot;Rebekah C&quot;,&quot;parse-names&quot;:false,&quot;dropping-particle&quot;:&quot;&quot;,&quot;non-dropping-particle&quot;:&quot;&quot;},{&quot;family&quot;:&quot;Kingston&quot;,&quot;given&quot;:&quot;Tigga&quot;,&quot;parse-names&quot;:false,&quot;dropping-particle&quot;:&quot;&quot;,&quot;non-dropping-particle&quot;:&quot;&quot;},{&quot;family&quot;:&quot;Lorch&quot;,&quot;given&quot;:&quot;Jeffrey M&quot;,&quot;parse-names&quot;:false,&quot;dropping-particle&quot;:&quot;&quot;,&quot;non-dropping-particle&quot;:&quot;&quot;},{&quot;family&quot;:&quot;Mendenhall&quot;,&quot;given&quot;:&quot;Ian H&quot;,&quot;parse-names&quot;:false,&quot;dropping-particle&quot;:&quot;&quot;,&quot;non-dropping-particle&quot;:&quot;&quot;},{&quot;family&quot;:&quot;Peel&quot;,&quot;given&quot;:&quot;Alison J&quot;,&quot;parse-names&quot;:false,&quot;dropping-particle&quot;:&quot;&quot;,&quot;non-dropping-particle&quot;:&quot;&quot;},{&quot;family&quot;:&quot;Phelps&quot;,&quot;given&quot;:&quot;Kendra L&quot;,&quot;parse-names&quot;:false,&quot;dropping-particle&quot;:&quot;&quot;,&quot;non-dropping-particle&quot;:&quot;&quot;},{&quot;family&quot;:&quot;Plowright&quot;,&quot;given&quot;:&quot;Raina K&quot;,&quot;parse-names&quot;:false,&quot;dropping-particle&quot;:&quot;&quot;,&quot;non-dropping-particle&quot;:&quot;&quot;},{&quot;family&quot;:&quot;Reeder&quot;,&quot;given&quot;:&quot;DeeAnn M&quot;,&quot;parse-names&quot;:false,&quot;dropping-particle&quot;:&quot;&quot;,&quot;non-dropping-particle&quot;:&quot;&quot;},{&quot;family&quot;:&quot;Reichard&quot;,&quot;given&quot;:&quot;Jonathan D&quot;,&quot;parse-names&quot;:false,&quot;dropping-particle&quot;:&quot;&quot;,&quot;non-dropping-particle&quot;:&quot;&quot;},{&quot;family&quot;:&quot;Sleeman&quot;,&quot;given&quot;:&quot;Jonathan M&quot;,&quot;parse-names&quot;:false,&quot;dropping-particle&quot;:&quot;&quot;,&quot;non-dropping-particle&quot;:&quot;&quot;},{&quot;family&quot;:&quot;Streicker&quot;,&quot;given&quot;:&quot;Daniel G&quot;,&quot;parse-names&quot;:false,&quot;dropping-particle&quot;:&quot;&quot;,&quot;non-dropping-particle&quot;:&quot;&quot;},{&quot;family&quot;:&quot;Towner&quot;,&quot;given&quot;:&quot;Jonathan S&quot;,&quot;parse-names&quot;:false,&quot;dropping-particle&quot;:&quot;&quot;,&quot;non-dropping-particle&quot;:&quot;&quot;},{&quot;family&quot;:&quot;Wang&quot;,&quot;given&quot;:&quot;Lin-Fa&quot;,&quot;parse-names&quot;:false,&quot;dropping-particle&quot;:&quot;&quot;,&quot;non-dropping-particle&quot;:&quot;&quot;}],&quot;container-title&quot;:&quot;PLOS Pathogens&quot;,&quot;URL&quot;:&quot;https://doi.org/10.1371/journal.ppat.1008758&quot;,&quot;issued&quot;:{&quot;date-parts&quot;:[[2020,9,3]]},&quot;page&quot;:&quot;e1008758-&quot;,&quot;abstract&quot;:&quot;The COVID-19 pandemic highlights the substantial public health, economic, and societal consequences of virus spillover from a wildlife reservoir. Widespread human transmission of severe acute respiratory syndrome coronavirus 2 (SARS-CoV-2) also presents a new set of challenges when considering viral spillover from people to naïve wildlife and other animal populations. The establishment of new wildlife reservoirs for SARS-CoV-2 would further complicate public health control measures and could lead to wildlife health and conservation impacts. Given the likely bat origin of SARS-CoV-2 and related beta-coronaviruses (β-CoVs), free-ranging bats are a key group of concern for spillover from humans back to wildlife. Here, we review the diversity and natural host range of β-CoVs in bats and examine the risk of humans inadvertently infecting free-ranging bats with SARS-CoV-2. Our review of the global distribution and host range of β-CoV evolutionary lineages suggests that 40+ species of temperate-zone North American bats could be immunologically naïve and susceptible to infection by SARS-CoV-2. We highlight an urgent need to proactively connect the wellbeing of human and wildlife health during the current pandemic and to implement new tools to continue wildlife research while avoiding potentially severe health and conservation impacts of SARS-CoV-2 \&quot;spilling back\&quot; into free-ranging bat populations.&quot;,&quot;publisher&quot;:&quot;Public Library of Science&quot;,&quot;issue&quot;:&quot;9&quot;,&quot;volume&quot;:&quot;16&quot;},&quot;isTemporary&quot;:false}],&quot;properties&quot;:{&quot;noteIndex&quot;:0},&quot;isEdited&quot;:false,&quot;manualOverride&quot;:{&quot;citeprocText&quot;:&quot;(14–16)&quot;,&quot;isManuallyOverridden&quot;:false,&quot;manualOverrideText&quot;:&quot;&quot;},&quot;citationTag&quot;:&quot;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&quot;},{&quot;citationID&quot;:&quot;MENDELEY_CITATION_fb104aaf-34a7-4690-b233-70bb62da0c0f&quot;,&quot;citationItems&quot;:[{&quot;id&quot;:&quot;e8b89d30-861a-5039-b1c5-fe71ab7bf143&quot;,&quot;itemData&quot;:{&quot;DOI&quot;:&quot;10.3390/v12111313&quot;,&quot;ISSN&quot;:&quot;1999-4915&quot;,&quot;PMID&quot;:&quot;33207802&quot;,&quot;abstract&quot;:&quot;The Betacoronavirus genus of mammal-infecting viruses includes three subgenera (Sarbecovirus, Embecovirus, and Merbecovirus), in which most known human coronaviruses, including SARS-CoV-2, cluster. Coronaviruses are prone to host shifts, with recombination and positive selection possibly contributing to their high zoonotic potential. We analyzed the role of these two forces in the evolution of viruses belonging to the Betacoronavirus genus. The results showed that recombination has been pervasive during sarbecovirus evolution, and it is more widespread in this subgenus compared to the other two. In both sarbecoviruses and merbecoviruses, recombination hotspots are clearly observed. Conversely, positive selection was a less prominent force in sarbecoviruses compared to embecoviruses and merbecoviruses and targeted distinct genomic regions in the three subgenera, with S being the major target in sarbecoviruses alone. Overall, the results herein indicate that Betacoronavirus subgenera evolved along different trajectories, which might recapitulate their host preferences or reflect the origins of the presently available coronavirus sequences.&quot;,&quot;author&quot;:[{&quot;dropping-particle&quot;:&quot;&quot;,&quot;family&quot;:&quot;Forni&quot;,&quot;given&quot;:&quot;Diego&quot;,&quot;non-dropping-particle&quot;:&quot;&quot;,&quot;parse-names&quot;:false,&quot;suffix&quot;:&quot;&quot;},{&quot;dropping-particle&quot;:&quot;&quot;,&quot;family&quot;:&quot;Cagliani&quot;,&quot;given&quot;:&quot;Rachele&quot;,&quot;non-dropping-particle&quot;:&quot;&quot;,&quot;parse-names&quot;:false,&quot;suffix&quot;:&quot;&quot;},{&quot;dropping-particle&quot;:&quot;&quot;,&quot;family&quot;:&quot;Sironi&quot;,&quot;given&quot;:&quot;Manuela&quot;,&quot;non-dropping-particle&quot;:&quot;&quot;,&quot;parse-names&quot;:false,&quot;suffix&quot;:&quot;&quot;}],&quot;container-title&quot;:&quot;Viruses&quot;,&quot;id&quot;:&quot;e8b89d30-861a-5039-b1c5-fe71ab7bf143&quot;,&quot;issue&quot;:&quot;11&quot;,&quot;issued&quot;:{&quot;date-parts&quot;:[[&quot;2020&quot;,&quot;11&quot;,&quot;16&quot;]]},&quot;language&quot;:&quot;eng&quot;,&quot;page&quot;:&quot;1313&quot;,&quot;publisher&quot;:&quot;MDPI&quot;,&quot;title&quot;:&quot;Recombination and positive selection differentially shaped the diversity of Betacoronavirus subgenera&quot;,&quot;type&quot;:&quot;article-journal&quot;,&quot;volume&quot;:&quot;12&quot;},&quot;uris&quot;:[&quot;http://www.mendeley.com/documents/?uuid=b853ffb6-c538-37be-9cd4-ddd54f0c1f71&quot;],&quot;isTemporary&quot;:false,&quot;legacyDesktopId&quot;:&quot;b853ffb6-c538-37be-9cd4-ddd54f0c1f71&quot;},{&quot;id&quot;:&quot;2f4e4e3f-3158-5fd7-ac00-b3b678283361&quot;,&quot;itemData&quot;:{&quot;DOI&quot;:&quot;10.3390/ijms21124546&quot;,&quot;ISSN&quot;:&quot;1422-0067&quot;,&quot;PMID&quot;:&quot;32604724&quot;,&quot;abstract&quot;:&quot;In the 21st century, three highly pathogenic betacoronaviruses have emerged, with an alarming rate of human morbidity and case fatality. Genomic information has been widely used to understand the pathogenesis, animal origin and mode of transmission of coronaviruses in the aftermath of the 2002-2003 severe acute respiratory syndrome (SARS) and 2012 Middle East respiratory syndrome (MERS) outbreaks. Furthermore, genome sequencing and bioinformatic analysis have had an unprecedented relevance in the battle against the 2019-2020 coronavirus disease 2019 (COVID-19) pandemic, the newest and most devastating outbreak caused by a coronavirus in the history of mankind. Here, we review how genomic information has been used to tackle outbreaks caused by emerging, highly pathogenic, betacoronavirus strains, emphasizing on SARS-CoV, MERS-CoV and SARS-CoV-2. We focus on shared genomic features of the betacoronaviruses and the application of genomic information to phylogenetic analysis, molecular epidemiology and the design of diagnostic systems, potential drugs and vaccine candidates.&quot;,&quot;author&quot;:[{&quot;dropping-particle&quot;:&quot;&quot;,&quot;family&quot;:&quot;Llanes&quot;,&quot;given&quot;:&quot;Alejandro&quot;,&quot;non-dropping-particle&quot;:&quot;&quot;,&quot;parse-names&quot;:false,&quot;suffix&quot;:&quot;&quot;},{&quot;dropping-particle&quot;:&quot;&quot;,&quot;family&quot;:&quot;Restrepo&quot;,&quot;given&quot;:&quot;Carlos M&quot;,&quot;non-dropping-particle&quot;:&quot;&quot;,&quot;parse-names&quot;:false,&quot;suffix&quot;:&quot;&quot;},{&quot;dropping-particle&quot;:&quot;&quot;,&quot;family&quot;:&quot;Caballero&quot;,&quot;given&quot;:&quot;Zuleima&quot;,&quot;non-dropping-particle&quot;:&quot;&quot;,&quot;parse-names&quot;:false,&quot;suffix&quot;:&quot;&quot;},{&quot;dropping-particle&quot;:&quot;&quot;,&quot;family&quot;:&quot;Rajeev&quot;,&quot;given&quot;:&quot;Sreekumari&quot;,&quot;non-dropping-particle&quot;:&quot;&quot;,&quot;parse-names&quot;:false,&quot;suffix&quot;:&quot;&quot;},{&quot;dropping-particle&quot;:&quot;&quot;,&quot;family&quot;:&quot;Kennedy&quot;,&quot;given&quot;:&quot;Melissa A&quot;,&quot;non-dropping-particle&quot;:&quot;&quot;,&quot;parse-names&quot;:false,&quot;suffix&quot;:&quot;&quot;},{&quot;dropping-particle&quot;:&quot;&quot;,&quot;family&quot;:&quot;Lleonart&quot;,&quot;given&quot;:&quot;Ricardo&quot;,&quot;non-dropping-particle&quot;:&quot;&quot;,&quot;parse-names&quot;:false,&quot;suffix&quot;:&quot;&quot;}],&quot;container-title&quot;:&quot;International journal of molecular sciences&quot;,&quot;id&quot;:&quot;2f4e4e3f-3158-5fd7-ac00-b3b678283361&quot;,&quot;issue&quot;:&quot;12&quot;,&quot;issued&quot;:{&quot;date-parts&quot;:[[&quot;2020&quot;,&quot;6&quot;,&quot;26&quot;]]},&quot;language&quot;:&quot;eng&quot;,&quot;page&quot;:&quot;4546&quot;,&quot;publisher&quot;:&quot;MDPI&quot;,&quot;title&quot;:&quot;Betacoronavirus genomes: How genomic information has been used to deal with past outbreaks and the COVID-19 pandemic&quot;,&quot;type&quot;:&quot;article-journal&quot;,&quot;volume&quot;:&quot;21&quot;},&quot;uris&quot;:[&quot;http://www.mendeley.com/documents/?uuid=4ba96bdb-9fba-3149-a6aa-f64f749b42d3&quot;],&quot;isTemporary&quot;:false,&quot;legacyDesktopId&quot;:&quot;4ba96bdb-9fba-3149-a6aa-f64f749b42d3&quot;}],&quot;properties&quot;:{&quot;noteIndex&quot;:0},&quot;isEdited&quot;:false,&quot;manualOverride&quot;:{&quot;citeprocText&quot;:&quot;(17,18)&quot;,&quot;isManuallyOverridden&quot;:false,&quot;manualOverrideText&quot;:&quot;&quot;},&quot;citationTag&quot;:&quot;MENDELEY_CITATION_v3_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&quot;},{&quot;citationID&quot;:&quot;MENDELEY_CITATION_cddd7add-144e-496d-9ad6-acc18bdda30a&quot;,&quot;citationItems&quot;:[{&quot;id&quot;:&quot;61631020-d962-5644-8587-f81a390aabcd&quot;,&quot;itemData&quot;:{&quot;DOI&quot;:&quot;10.1126/science.1118391&quot;,&quot;abstract&quot;:&quot;Severe acute respiratory syndrome (SARS) emerged in 2002 to 2003 in southern China. The origin of its etiological agent, the SARS coronavirus (SARS-CoV), remains elusive. Here we report that species of bats are a natural host of coronaviruses closely related to those responsible for the SARS outbreak. These viruses, termed SARS-like coronaviruses (SL-CoVs), display greater genetic variation than SARS-CoV isolated from humans or from civets. The human and civet isolates of SARS-CoV nestle phylogenetically within the spectrum of SL-CoVs, indicating that the virus responsible for the SARS outbreak was a member of this coronavirus group.&quot;,&quot;author&quot;:[{&quot;dropping-particle&quot;:&quot;&quot;,&quot;family&quot;:&quot;Li&quot;,&quot;given&quot;:&quot;Wendong&quot;,&quot;non-dropping-particle&quot;:&quot;&quot;,&quot;parse-names&quot;:false,&quot;suffix&quot;:&quot;&quot;},{&quot;dropping-particle&quot;:&quot;&quot;,&quot;family&quot;:&quot;Shi&quot;,&quot;given&quot;:&quot;Zhengli&quot;,&quot;non-dropping-particle&quot;:&quot;&quot;,&quot;parse-names&quot;:false,&quot;suffix&quot;:&quot;&quot;},{&quot;dropping-particle&quot;:&quot;&quot;,&quot;family&quot;:&quot;Yu&quot;,&quot;given&quot;:&quot;Meng&quot;,&quot;non-dropping-particle&quot;:&quot;&quot;,&quot;parse-names&quot;:false,&quot;suffix&quot;:&quot;&quot;},{&quot;dropping-particle&quot;:&quot;&quot;,&quot;family&quot;:&quot;Ren&quot;,&quot;given&quot;:&quot;Wuze&quot;,&quot;non-dropping-particle&quot;:&quot;&quot;,&quot;parse-names&quot;:false,&quot;suffix&quot;:&quot;&quot;},{&quot;dropping-particle&quot;:&quot;&quot;,&quot;family&quot;:&quot;Smith&quot;,&quot;given&quot;:&quot;Craig&quot;,&quot;non-dropping-particle&quot;:&quot;&quot;,&quot;parse-names&quot;:false,&quot;suffix&quot;:&quot;&quot;},{&quot;dropping-particle&quot;:&quot;&quot;,&quot;family&quot;:&quot;Epstein&quot;,&quot;given&quot;:&quot;Jonathan H&quot;,&quot;non-dropping-particle&quot;:&quot;&quot;,&quot;parse-names&quot;:false,&quot;suffix&quot;:&quot;&quot;},{&quot;dropping-particle&quot;:&quot;&quot;,&quot;family&quot;:&quot;Wang&quot;,&quot;given&quot;:&quot;Hanzhong&quot;,&quot;non-dropping-particle&quot;:&quot;&quot;,&quot;parse-names&quot;:false,&quot;suffix&quot;:&quot;&quot;},{&quot;dropping-particle&quot;:&quot;&quot;,&quot;family&quot;:&quot;Crameri&quot;,&quot;given&quot;:&quot;Gary&quot;,&quot;non-dropping-particle&quot;:&quot;&quot;,&quot;parse-names&quot;:false,&quot;suffix&quot;:&quot;&quot;},{&quot;dropping-particle&quot;:&quot;&quot;,&quot;family&quot;:&quot;Hu&quot;,&quot;given&quot;:&quot;Zhihong&quot;,&quot;non-dropping-particle&quot;:&quot;&quot;,&quot;parse-names&quot;:false,&quot;suffix&quot;:&quot;&quot;},{&quot;dropping-particle&quot;:&quot;&quot;,&quot;family&quot;:&quot;Zhang&quot;,&quot;given&quot;:&quot;Huajun&quot;,&quot;non-dropping-particle&quot;:&quot;&quot;,&quot;parse-names&quot;:false,&quot;suffix&quot;:&quot;&quot;},{&quot;dropping-particle&quot;:&quot;&quot;,&quot;family&quot;:&quot;Zhang&quot;,&quot;given&quot;:&quot;Jianhong&quot;,&quot;non-dropping-particle&quot;:&quot;&quot;,&quot;parse-names&quot;:false,&quot;suffix&quot;:&quot;&quot;},{&quot;dropping-particle&quot;:&quot;&quot;,&quot;family&quot;:&quot;McEachern&quot;,&quot;given&quot;:&quot;Jennifer&quot;,&quot;non-dropping-particle&quot;:&quot;&quot;,&quot;parse-names&quot;:false,&quot;suffix&quot;:&quot;&quot;},{&quot;dropping-particle&quot;:&quot;&quot;,&quot;family&quot;:&quot;Field&quot;,&quot;given&quot;:&quot;Hume&quot;,&quot;non-dropping-particle&quot;:&quot;&quot;,&quot;parse-names&quot;:false,&quot;suffix&quot;:&quot;&quot;},{&quot;dropping-particle&quot;:&quot;&quot;,&quot;family&quot;:&quot;Daszak&quot;,&quot;given&quot;:&quot;Peter&quot;,&quot;non-dropping-particle&quot;:&quot;&quot;,&quot;parse-names&quot;:false,&quot;suffix&quot;:&quot;&quot;},{&quot;dropping-particle&quot;:&quot;&quot;,&quot;family&quot;:&quot;Eaton&quot;,&quot;given&quot;:&quot;Bryan T&quot;,&quot;non-dropping-particle&quot;:&quot;&quot;,&quot;parse-names&quot;:false,&quot;suffix&quot;:&quot;&quot;},{&quot;dropping-particle&quot;:&quot;&quot;,&quot;family&quot;:&quot;Zhang&quot;,&quot;given&quot;:&quot;Shuyi&quot;,&quot;non-dropping-particle&quot;:&quot;&quot;,&quot;parse-names&quot;:false,&quot;suffix&quot;:&quot;&quot;},{&quot;dropping-particle&quot;:&quot;&quot;,&quot;family&quot;:&quot;Wang&quot;,&quot;given&quot;:&quot;Lin-Fa&quot;,&quot;non-dropping-particle&quot;:&quot;&quot;,&quot;parse-names&quot;:false,&quot;suffix&quot;:&quot;&quot;}],&quot;container-title&quot;:&quot;Science&quot;,&quot;id&quot;:&quot;61631020-d962-5644-8587-f81a390aabcd&quot;,&quot;issue&quot;:&quot;5748&quot;,&quot;issued&quot;:{&quot;date-parts&quot;:[[&quot;2005&quot;,&quot;10&quot;,&quot;28&quot;]]},&quot;page&quot;:&quot;676&quot;,&quot;title&quot;:&quot;Bats are natural reservoirs of SARS-like coronaviruses&quot;,&quot;type&quot;:&quot;article-journal&quot;,&quot;volume&quot;:&quot;310&quot;},&quot;uris&quot;:[&quot;http://www.mendeley.com/documents/?uuid=00c22845-3512-32e6-8540-98cfdb7a3bcf&quot;],&quot;isTemporary&quot;:false,&quot;legacyDesktopId&quot;:&quot;00c22845-3512-32e6-8540-98cfdb7a3bcf&quot;},{&quot;id&quot;:&quot;4990c80b-05be-5e9a-ad9b-64d3a060868a&quot;,&quot;itemData&quot;:{&quot;DOI&quot;:&quot;10.1101/2021.01.26.428212&quot;,&quot;abstract&quot;:&quot;Knowledge of the origin and reservoir of the coronavirus responsible for the ongoing COVID-19 pandemic is still fragmentary. To date, the closest relatives to SARS-CoV-2 have been detected in Rhinolophus bats sampled in the Yunnan province, China. Here we describe the identification of SARS-CoV-2 related coronaviruses in two Rhinolophus shameli bats sampled in Cambodia in 2010. Metagenomic sequencing identified nearly identical viruses sharing 92.6% nucleotide identity with SARS-CoV-2. Most genomic regions are closely related to SARS-CoV-2, with the exception of a small region corresponding to the spike N terminal domain. The discovery of these viruses in a bat species not found in China indicates that SARS-CoV-2 related viruses have a much wider geographic distribution than previously understood, and suggests that Southeast Asia represents a key area to consider in the ongoing search for the origins of SARS-CoV-2, and in future surveillance for coronaviruses.Competing Interest StatementPhilippe Buchy is currently an employee of GSK vaccines Asia-Pacific.&quot;,&quot;author&quot;:[{&quot;dropping-particle&quot;:&quot;&quot;,&quot;family&quot;:&quot;Hul&quot;,&quot;given&quot;:&quot;Vibol&quot;,&quot;non-dropping-particle&quot;:&quot;&quot;,&quot;parse-names&quot;:false,&quot;suffix&quot;:&quot;&quot;},{&quot;dropping-particle&quot;:&quot;&quot;,&quot;family&quot;:&quot;Delaune&quot;,&quot;given&quot;:&quot;Deborah&quot;,&quot;non-dropping-particle&quot;:&quot;&quot;,&quot;parse-names&quot;:false,&quot;suffix&quot;:&quot;&quot;},{&quot;dropping-particle&quot;:&quot;&quot;,&quot;family&quot;:&quot;Karlsson&quot;,&quot;given&quot;:&quot;Erik A&quot;,&quot;non-dropping-particle&quot;:&quot;&quot;,&quot;parse-names&quot;:false,&quot;suffix&quot;:&quot;&quot;},{&quot;dropping-particle&quot;:&quot;&quot;,&quot;family&quot;:&quot;Hassanin&quot;,&quot;given&quot;:&quot;Alexandre&quot;,&quot;non-dropping-particle&quot;:&quot;&quot;,&quot;parse-names&quot;:false,&quot;suffix&quot;:&quot;&quot;},{&quot;dropping-particle&quot;:&quot;&quot;,&quot;family&quot;:&quot;Tey&quot;,&quot;given&quot;:&quot;Putita Ou&quot;,&quot;non-dropping-particle&quot;:&quot;&quot;,&quot;parse-names&quot;:false,&quot;suffix&quot;:&quot;&quot;},{&quot;dropping-particle&quot;:&quot;&quot;,&quot;family&quot;:&quot;Baidaliuk&quot;,&quot;given&quot;:&quot;Artem&quot;,&quot;non-dropping-particle&quot;:&quot;&quot;,&quot;parse-names&quot;:false,&quot;suffix&quot;:&quot;&quot;},{&quot;dropping-particle&quot;:&quot;&quot;,&quot;family&quot;:&quot;Gámbaro&quot;,&quot;given&quot;:&quot;Fabiana&quot;,&quot;non-dropping-particle&quot;:&quot;&quot;,&quot;parse-names&quot;:false,&quot;suffix&quot;:&quot;&quot;},{&quot;dropping-particle&quot;:&quot;&quot;,&quot;family&quot;:&quot;Tu&quot;,&quot;given&quot;:&quot;Vuong Tan&quot;,&quot;non-dropping-particle&quot;:&quot;&quot;,&quot;parse-names&quot;:false,&quot;suffix&quot;:&quot;&quot;},{&quot;dropping-particle&quot;:&quot;&quot;,&quot;family&quot;:&quot;Keatts&quot;,&quot;given&quot;:&quot;Lucy&quot;,&quot;non-dropping-particle&quot;:&quot;&quot;,&quot;parse-names&quot;:false,&quot;suffix&quot;:&quot;&quot;},{&quot;dropping-particle&quot;:&quot;&quot;,&quot;family&quot;:&quot;Mazet&quot;,&quot;given&quot;:&quot;Jonna&quot;,&quot;non-dropping-particle&quot;:&quot;&quot;,&quot;parse-names&quot;:false,&quot;suffix&quot;:&quot;&quot;},{&quot;dropping-particle&quot;:&quot;&quot;,&quot;family&quot;:&quot;Johnson&quot;,&quot;given&quot;:&quot;Christine&quot;,&quot;non-dropping-particle&quot;:&quot;&quot;,&quot;parse-names&quot;:false,&quot;suffix&quot;:&quot;&quot;},{&quot;dropping-particle&quot;:&quot;&quot;,&quot;family&quot;:&quot;Buchy&quot;,&quot;given&quot;:&quot;Philippe&quot;,&quot;non-dropping-particle&quot;:&quot;&quot;,&quot;parse-names&quot;:false,&quot;suffix&quot;:&quot;&quot;},{&quot;dropping-particle&quot;:&quot;&quot;,&quot;family&quot;:&quot;Dussart&quot;,&quot;given&quot;:&quot;Philippe&quot;,&quot;non-dropping-particle&quot;:&quot;&quot;,&quot;parse-names&quot;:false,&quot;suffix&quot;:&quot;&quot;},{&quot;dropping-particle&quot;:&quot;&quot;,&quot;family&quot;:&quot;Goldstein&quot;,&quot;given&quot;:&quot;Tracey&quot;,&quot;non-dropping-particle&quot;:&quot;&quot;,&quot;parse-names&quot;:false,&quot;suffix&quot;:&quot;&quot;},{&quot;dropping-particle&quot;:&quot;&quot;,&quot;family&quot;:&quot;Simon-Lorière&quot;,&quot;given&quot;:&quot;Etienne&quot;,&quot;non-dropping-particle&quot;:&quot;&quot;,&quot;parse-names&quot;:false,&quot;suffix&quot;:&quot;&quot;},{&quot;dropping-particle&quot;:&quot;&quot;,&quot;family&quot;:&quot;Duong&quot;,&quot;given&quot;:&quot;Veasna&quot;,&quot;non-dropping-particle&quot;:&quot;&quot;,&quot;parse-names&quot;:false,&quot;suffix&quot;:&quot;&quot;}],&quot;container-title&quot;:&quot;bioRxiv&quot;,&quot;id&quot;:&quot;4990c80b-05be-5e9a-ad9b-64d3a060868a&quot;,&quot;issued&quot;:{&quot;date-parts&quot;:[[&quot;2021&quot;,&quot;1&quot;,&quot;1&quot;]]},&quot;page&quot;:&quot;2021.01.26.428212&quot;,&quot;title&quot;:&quot;A novel SARS-CoV-2 related coronavirus in bats from Cambodia&quot;,&quot;type&quot;:&quot;article-journal&quot;},&quot;uris&quot;:[&quot;http://www.mendeley.com/documents/?uuid=8c5f50b7-d53f-3521-8ef7-3274fad673db&quot;],&quot;isTemporary&quot;:false,&quot;legacyDesktopId&quot;:&quot;8c5f50b7-d53f-3521-8ef7-3274fad673db&quot;},{&quot;id&quot;:&quot;da1640c1-1f89-53bd-b7ab-7ce5d1dd8de4&quot;,&quot;itemData&quot;:{&quot;abstract&quot;:&quot;The recent emergence of bat-borne zoonotic viruses warrants vigilant surveillance in their natural hosts. Of particular concern is the family of coronaviruses, which includes the causative agents of severe acute respiratory syndrome (SARS), Middle East respiratory syndrome (MERS), and most recently, Coronavirus Disease 2019 (COVID-19), an epidemic of acute respiratory illness originating from Wuhan, China in December 2019. Viral detection, discovery, and surveillance activities were undertaken in Myanmar to identify viruses in animals at high risk contact interfaces with people. Free-ranging bats were captured, and rectal and oral swabs and guano samples collected for coronaviral screening using broadly reactive consensus conventional polymerase chain reaction. Sequences from positives were compared to known coronaviruses. Three novel alphacoronaviruses, three novel betacoronaviruses, and one known alphacoronavirus previously identified in other southeast Asian countries were detected for the first time in bats in Myanmar. Ongoing land use change remains a prominent driver of zoonotic disease emergence in Myanmar, bringing humans into ever closer contact with wildlife, and justifying continued surveillance and vigilance at broad scales.&quot;,&quot;author&quot;:[{&quot;dropping-particle&quot;:&quot;&quot;,&quot;family&quot;:&quot;Valitutto&quot;,&quot;given&quot;:&quot;Marc T&quot;,&quot;non-dropping-particle&quot;:&quot;&quot;,&quot;parse-names&quot;:false,&quot;suffix&quot;:&quot;&quot;},{&quot;dropping-particle&quot;:&quot;&quot;,&quot;family&quot;:&quot;Aung&quot;,&quot;given&quot;:&quot;Ohnmar&quot;,&quot;non-dropping-particle&quot;:&quot;&quot;,&quot;parse-names&quot;:false,&quot;suffix&quot;:&quot;&quot;},{&quot;dropping-particle&quot;:&quot;&quot;,&quot;family&quot;:&quot;Tun&quot;,&quot;given&quot;:&quot;Kyaw Yan Naing&quot;,&quot;non-dropping-particle&quot;:&quot;&quot;,&quot;parse-names&quot;:false,&quot;suffix&quot;:&quot;&quot;},{&quot;dropping-particle&quot;:&quot;&quot;,&quot;family&quot;:&quot;Vodzak&quot;,&quot;given&quot;:&quot;Megan E&quot;,&quot;non-dropping-particle&quot;:&quot;&quot;,&quot;parse-names&quot;:false,&quot;suffix&quot;:&quot;&quot;},{&quot;dropping-particle&quot;:&quot;&quot;,&quot;family&quot;:&quot;Zimmerman&quot;,&quot;given&quot;:&quot;Dawn&quot;,&quot;non-dropping-particle&quot;:&quot;&quot;,&quot;parse-names&quot;:false,&quot;suffix&quot;:&quot;&quot;},{&quot;dropping-particle&quot;:&quot;&quot;,&quot;family&quot;:&quot;Yu&quot;,&quot;given&quot;:&quot;Jennifer H&quot;,&quot;non-dropping-particle&quot;:&quot;&quot;,&quot;parse-names&quot;:false,&quot;suffix&quot;:&quot;&quot;},{&quot;dropping-particle&quot;:&quot;&quot;,&quot;family&quot;:&quot;Win&quot;,&quot;given&quot;:&quot;Ye Tun&quot;,&quot;non-dropping-particle&quot;:&quot;&quot;,&quot;parse-names&quot;:false,&quot;suffix&quot;:&quot;&quot;},{&quot;dropping-particle&quot;:&quot;&quot;,&quot;family&quot;:&quot;Maw&quot;,&quot;given&quot;:&quot;Min Thein&quot;,&quot;non-dropping-particle&quot;:&quot;&quot;,&quot;parse-names&quot;:false,&quot;suffix&quot;:&quot;&quot;},{&quot;dropping-particle&quot;:&quot;&quot;,&quot;family&quot;:&quot;Thein&quot;,&quot;given&quot;:&quot;Wai Zin&quot;,&quot;non-dropping-particle&quot;:&quot;&quot;,&quot;parse-names&quot;:false,&quot;suffix&quot;:&quot;&quot;},{&quot;dropping-particle&quot;:&quot;&quot;,&quot;family&quot;:&quot;Win&quot;,&quot;given&quot;:&quot;Htay Htay&quot;,&quot;non-dropping-particle&quot;:&quot;&quot;,&quot;parse-names&quot;:false,&quot;suffix&quot;:&quot;&quot;},{&quot;dropping-particle&quot;:&quot;&quot;,&quot;family&quot;:&quot;Dhanota&quot;,&quot;given&quot;:&quot;Jasjeet&quot;,&quot;non-dropping-particle&quot;:&quot;&quot;,&quot;parse-names&quot;:false,&quot;suffix&quot;:&quot;&quot;},{&quot;dropping-particle&quot;:&quot;&quot;,&quot;family&quot;:&quot;Ontiveros&quot;,&quot;given&quot;:&quot;Victoria&quot;,&quot;non-dropping-particle&quot;:&quot;&quot;,&quot;parse-names&quot;:false,&quot;suffix&quot;:&quot;&quot;},{&quot;dropping-particle&quot;:&quot;&quot;,&quot;family&quot;:&quot;Smith&quot;,&quot;given&quot;:&quot;Brett&quot;,&quot;non-dropping-particle&quot;:&quot;&quot;,&quot;parse-names&quot;:false,&quot;suffix&quot;:&quot;&quot;},{&quot;dropping-particle&quot;:&quot;&quot;,&quot;family&quot;:&quot;Tremeau-Brevard&quot;,&quot;given&quot;:&quot;Alexandre&quot;,&quot;non-dropping-particle&quot;:&quot;&quot;,&quot;parse-names&quot;:false,&quot;suffix&quot;:&quot;&quot;},{&quot;dropping-particle&quot;:&quot;&quot;,&quot;family&quot;:&quot;Goldstein&quot;,&quot;given&quot;:&quot;Tracey&quot;,&quot;non-dropping-particle&quot;:&quot;&quot;,&quot;parse-names&quot;:false,&quot;suffix&quot;:&quot;&quot;},{&quot;dropping-particle&quot;:&quot;&quot;,&quot;family&quot;:&quot;Johnson&quot;,&quot;given&quot;:&quot;Christine K&quot;,&quot;non-dropping-particle&quot;:&quot;&quot;,&quot;parse-names&quot;:false,&quot;suffix&quot;:&quot;&quot;},{&quot;dropping-particle&quot;:&quot;&quot;,&quot;family&quot;:&quot;Murray&quot;,&quot;given&quot;:&quot;Suzan&quot;,&quot;non-dropping-particle&quot;:&quot;&quot;,&quot;parse-names&quot;:false,&quot;suffix&quot;:&quot;&quot;},{&quot;dropping-particle&quot;:&quot;&quot;,&quot;family&quot;:&quot;Mazet&quot;,&quot;given&quot;:&quot;Jonna&quot;,&quot;non-dropping-particle&quot;:&quot;&quot;,&quot;parse-names&quot;:false,&quot;suffix&quot;:&quot;&quot;}],&quot;container-title&quot;:&quot;PLOS ONE&quot;,&quot;id&quot;:&quot;da1640c1-1f89-53bd-b7ab-7ce5d1dd8de4&quot;,&quot;issue&quot;:&quot;4&quot;,&quot;issued&quot;:{&quot;date-parts&quot;:[[&quot;2020&quot;,&quot;4&quot;,&quot;9&quot;]]},&quot;page&quot;:&quot;e0230802-&quot;,&quot;publisher&quot;:&quot;Public Library of Science&quot;,&quot;title&quot;:&quot;Detection of novel coronaviruses in bats in Myanmar&quot;,&quot;type&quot;:&quot;article-journal&quot;,&quot;volume&quot;:&quot;15&quot;},&quot;uris&quot;:[&quot;http://www.mendeley.com/documents/?uuid=7932fc37-8c77-3297-95e0-eb51d7bc9d6f&quot;],&quot;isTemporary&quot;:false,&quot;legacyDesktopId&quot;:&quot;7932fc37-8c77-3297-95e0-eb51d7bc9d6f&quot;},{&quot;id&quot;:&quot;3ce2cc05-f953-58f3-85fd-f9a7eee07dc1&quot;,&quot;itemData&quot;:{&quot;DOI&quot;:&quot;10.1128/JVI.02219-09&quot;,&quot;ISSN&quot;:&quot;1098-5514&quot;,&quot;PMID&quot;:&quot;20071579&quot;,&quot;abstract&quot;:&quot;Despite the identification of severe acute respiratory syndrome-related coronavirus (SARSr-CoV) in Rhinolophus Chinese horseshoe bats (SARSr-Rh-BatCoV) in China, the evolutionary and possible recombination origin of SARSr-CoV remains undetermined. We carried out the first study to investigate the migration pattern and SARSr-Rh-BatCoV genome epidemiology in Chinese horseshoe bats during a 4-year period. Of 1,401 Chinese horseshoe bats from Hong Kong and Guangdong, China, that were sampled, SARSr-Rh-BatCoV was detected in alimentary specimens from 130 (9.3%) bats, with peak activity during spring. A tagging exercise of 511 bats showed migration distances from 1.86 to 17 km. Bats carrying SARSr-Rh-BatCoV appeared healthy, with viral clearance occurring between 2 weeks and 4 months. However, lower body weights were observed in bats positive for SARSr-Rh-BatCoV, but not Rh-BatCoV HKU2. Complete genome sequencing of 10 SARSr-Rh-BatCoV strains showed frequent recombination between different strains. Moreover, recombination was detected between SARSr-Rh-BatCoV Rp3 from Guangxi, China, and Rf1 from Hubei, China, in the possible generation of civet SARSr-CoV SZ3, with a breakpoint at the nsp16/spike region. Molecular clock analysis showed that SARSr-CoVs were newly emerged viruses with the time of the most recent common ancestor (tMRCA) at 1972, which diverged between civet and bat strains in 1995. The present data suggest that SARSr-Rh-BatCoV causes acute, self-limiting infection in horseshoe bats, which serve as a reservoir for recombination between strains from different geographical locations within reachable foraging range. Civet SARSr-CoV is likely a recombinant virus arising from SARSr-CoV strains closely related to SARSr-Rh-BatCoV Rp3 and Rf1. Such frequent recombination, coupled with rapid evolution especially in ORF7b/ORF8 region, in these animals may have accounted for the cross-species transmission and emergence of SARS.&quot;,&quot;author&quot;:[{&quot;dropping-particle&quot;:&quot;&quot;,&quot;family&quot;:&quot;Lau&quot;,&quot;given&quot;:&quot;Susanna K P&quot;,&quot;non-dropping-particle&quot;:&quot;&quot;,&quot;parse-names&quot;:false,&quot;suffix&quot;:&quot;&quot;},{&quot;dropping-particle&quot;:&quot;&quot;,&quot;family&quot;:&quot;Li&quot;,&quot;given&quot;:&quot;Kenneth S M&quot;,&quot;non-dropping-particle&quot;:&quot;&quot;,&quot;parse-names&quot;:false,&quot;suffix&quot;:&quot;&quot;},{&quot;dropping-particle&quot;:&quot;&quot;,&quot;family&quot;:&quot;Huang&quot;,&quot;given&quot;:&quot;Yi&quot;,&quot;non-dropping-particle&quot;:&quot;&quot;,&quot;parse-names&quot;:false,&quot;suffix&quot;:&quot;&quot;},{&quot;dropping-particle&quot;:&quot;&quot;,&quot;family&quot;:&quot;Shek&quot;,&quot;given&quot;:&quot;Chung-Tong&quot;,&quot;non-dropping-particle&quot;:&quot;&quot;,&quot;parse-names&quot;:false,&quot;suffix&quot;:&quot;&quot;},{&quot;dropping-particle&quot;:&quot;&quot;,&quot;family&quot;:&quot;Tse&quot;,&quot;given&quot;:&quot;Herman&quot;,&quot;non-dropping-particle&quot;:&quot;&quot;,&quot;parse-names&quot;:false,&quot;suffix&quot;:&quot;&quot;},{&quot;dropping-particle&quot;:&quot;&quot;,&quot;family&quot;:&quot;Wang&quot;,&quot;given&quot;:&quot;Ming&quot;,&quot;non-dropping-particle&quot;:&quot;&quot;,&quot;parse-names&quot;:false,&quot;suffix&quot;:&quot;&quot;},{&quot;dropping-particle&quot;:&quot;&quot;,&quot;family&quot;:&quot;Choi&quot;,&quot;given&quot;:&quot;Garnet K Y&quot;,&quot;non-dropping-particle&quot;:&quot;&quot;,&quot;parse-names&quot;:false,&quot;suffix&quot;:&quot;&quot;},{&quot;dropping-particle&quot;:&quot;&quot;,&quot;family&quot;:&quot;Xu&quot;,&quot;given&quot;:&quot;Huifang&quot;,&quot;non-dropping-particle&quot;:&quot;&quot;,&quot;parse-names&quot;:false,&quot;suffix&quot;:&quot;&quot;},{&quot;dropping-particle&quot;:&quot;&quot;,&quot;family&quot;:&quot;Lam&quot;,&quot;given&quot;:&quot;Carol S F&quot;,&quot;non-dropping-particle&quot;:&quot;&quot;,&quot;parse-names&quot;:false,&quot;suffix&quot;:&quot;&quot;},{&quot;dropping-particle&quot;:&quot;&quot;,&quot;family&quot;:&quot;Guo&quot;,&quot;given&quot;:&quot;Rongtong&quot;,&quot;non-dropping-particle&quot;:&quot;&quot;,&quot;parse-names&quot;:false,&quot;suffix&quot;:&quot;&quot;},{&quot;dropping-particle&quot;:&quot;&quot;,&quot;family&quot;:&quot;Chan&quot;,&quot;given&quot;:&quot;Kwok-Hung&quot;,&quot;non-dropping-particle&quot;:&quot;&quot;,&quot;parse-names&quot;:false,&quot;suffix&quot;:&quot;&quot;},{&quot;dropping-particle&quot;:&quot;&quot;,&quot;family&quot;:&quot;Zheng&quot;,&quot;given&quot;:&quot;Bo-Jian&quot;,&quot;non-dropping-particle&quot;:&quot;&quot;,&quot;parse-names&quot;:false,&quot;suffix&quot;:&quot;&quot;},{&quot;dropping-particle&quot;:&quot;&quot;,&quot;family&quot;:&quot;Woo&quot;,&quot;given&quot;:&quot;Patrick C Y&quot;,&quot;non-dropping-particle&quot;:&quot;&quot;,&quot;parse-names&quot;:false,&quot;suffix&quot;:&quot;&quot;},{&quot;dropping-particle&quot;:&quot;&quot;,&quot;family&quot;:&quot;Yuen&quot;,&quot;given&quot;:&quot;Kwok-Yung&quot;,&quot;non-dropping-particle&quot;:&quot;&quot;,&quot;parse-names&quot;:false,&quot;suffix&quot;:&quot;&quot;}],&quot;container-title&quot;:&quot;Journal of virology&quot;,&quot;edition&quot;:&quot;2010/01/13&quot;,&quot;id&quot;:&quot;3ce2cc05-f953-58f3-85fd-f9a7eee07dc1&quot;,&quot;issue&quot;:&quot;6&quot;,&quot;issued&quot;:{&quot;date-parts&quot;:[[&quot;2010&quot;,&quot;3&quot;]]},&quot;language&quot;:&quot;eng&quot;,&quot;page&quot;:&quot;2808-2819&quot;,&quot;publisher&quot;:&quot;American Society for Microbiology (ASM)&quot;,&quot;title&quot;:&quot;Ecoepidemiology and complete genome comparison of different strains of severe acute respiratory syndrome-related Rhinolophus bat coronavirus in China reveal bats as a reservoir for acute, self-limiting infection that allows recombination events&quot;,&quot;type&quot;:&quot;article-journal&quot;,&quot;volume&quot;:&quot;84&quot;},&quot;uris&quot;:[&quot;http://www.mendeley.com/documents/?uuid=a7ead83b-7532-3885-8ba2-78978e3e5c42&quot;],&quot;isTemporary&quot;:false,&quot;legacyDesktopId&quot;:&quot;a7ead83b-7532-3885-8ba2-78978e3e5c42&quot;},{&quot;id&quot;:&quot;fa7f454d-ca93-5225-b477-741099b889e9&quot;,&quot;itemData&quot;:{&quot;DOI&quot;:&quot;10.1038/s41467-020-17687-3&quot;,&quot;ISSN&quot;:&quot;2041-1723&quot;,&quot;abstract&quot;:&quot;Bats are presumed reservoirs of diverse coronaviruses (CoVs) including progenitors of Severe Acute Respiratory Syndrome (SARS)-CoV and SARS-CoV-2, the causative agent of COVID-19. However, the evolution and diversification of these coronaviruses remains poorly understood. Here we use a Bayesian statistical framework and a large sequence data set from bat-CoVs (including 630 novel CoV sequences) in China to study their macroevolution, cross-species transmission and dispersal. We find that host-switching occurs more frequently and across more distantly related host taxa in alpha- than beta-CoVs, and is more highly constrained by phylogenetic distance for beta-CoVs. We show that inter-family and -genus switching is most common in Rhinolophidae and the genus Rhinolophus. Our analyses identify the host taxa and geographic regions that define hotspots of CoV evolutionary diversity in China that could help target bat-CoV discovery for proactive zoonotic disease surveillance. Finally, we present a phylogenetic analysis suggesting a likely origin for SARS-CoV-2 in Rhinolophus spp. bats.&quot;,&quot;author&quot;:[{&quot;dropping-particle&quot;:&quot;&quot;,&quot;family&quot;:&quot;Latinne&quot;,&quot;given&quot;:&quot;Alice&quot;,&quot;non-dropping-particle&quot;:&quot;&quot;,&quot;parse-names&quot;:false,&quot;suffix&quot;:&quot;&quot;},{&quot;dropping-particle&quot;:&quot;&quot;,&quot;family&quot;:&quot;Hu&quot;,&quot;given&quot;:&quot;Ben&quot;,&quot;non-dropping-particle&quot;:&quot;&quot;,&quot;parse-names&quot;:false,&quot;suffix&quot;:&quot;&quot;},{&quot;dropping-particle&quot;:&quot;&quot;,&quot;family&quot;:&quot;Olival&quot;,&quot;given&quot;:&quot;Kevin J&quot;,&quot;non-dropping-particle&quot;:&quot;&quot;,&quot;parse-names&quot;:false,&quot;suffix&quot;:&quot;&quot;},{&quot;dropping-particle&quot;:&quot;&quot;,&quot;family&quot;:&quot;Zhu&quot;,&quot;given&quot;:&quot;Guangjian&quot;,&quot;non-dropping-particle&quot;:&quot;&quot;,&quot;parse-names&quot;:false,&quot;suffix&quot;:&quot;&quot;},{&quot;dropping-particle&quot;:&quot;&quot;,&quot;family&quot;:&quot;Zhang&quot;,&quot;given&quot;:&quot;Libiao&quot;,&quot;non-dropping-particle&quot;:&quot;&quot;,&quot;parse-names&quot;:false,&quot;suffix&quot;:&quot;&quot;},{&quot;dropping-particle&quot;:&quot;&quot;,&quot;family&quot;:&quot;Li&quot;,&quot;given&quot;:&quot;Hongying&quot;,&quot;non-dropping-particle&quot;:&quot;&quot;,&quot;parse-names&quot;:false,&quot;suffix&quot;:&quot;&quot;},{&quot;dropping-particle&quot;:&quot;&quot;,&quot;family&quot;:&quot;Chmura&quot;,&quot;given&quot;:&quot;Aleksei A&quot;,&quot;non-dropping-particle&quot;:&quot;&quot;,&quot;parse-names&quot;:false,&quot;suffix&quot;:&quot;&quot;},{&quot;dropping-particle&quot;:&quot;&quot;,&quot;family&quot;:&quot;Field&quot;,&quot;given&quot;:&quot;Hume E&quot;,&quot;non-dropping-particle&quot;:&quot;&quot;,&quot;parse-names&quot;:false,&quot;suffix&quot;:&quot;&quot;},{&quot;dropping-particle&quot;:&quot;&quot;,&quot;family&quot;:&quot;Zambrana-Torrelio&quot;,&quot;given&quot;:&quot;Carlos&quot;,&quot;non-dropping-particle&quot;:&quot;&quot;,&quot;parse-names&quot;:false,&quot;suffix&quot;:&quot;&quot;},{&quot;dropping-particle&quot;:&quot;&quot;,&quot;family&quot;:&quot;Epstein&quot;,&quot;given&quot;:&quot;Jonathan H&quot;,&quot;non-dropping-particle&quot;:&quot;&quot;,&quot;parse-names&quot;:false,&quot;suffix&quot;:&quot;&quot;},{&quot;dropping-particle&quot;:&quot;&quot;,&quot;family&quot;:&quot;Li&quot;,&quot;given&quot;:&quot;Bei&quot;,&quot;non-dropping-particle&quot;:&quot;&quot;,&quot;parse-names&quot;:false,&quot;suffix&quot;:&quot;&quot;},{&quot;dropping-particle&quot;:&quot;&quot;,&quot;family&quot;:&quot;Zhang&quot;,&quot;given&quot;:&quot;Wei&quot;,&quot;non-dropping-particle&quot;:&quot;&quot;,&quot;parse-names&quot;:false,&quot;suffix&quot;:&quot;&quot;},{&quot;dropping-particle&quot;:&quot;&quot;,&quot;family&quot;:&quot;Wang&quot;,&quot;given&quot;:&quot;Lin-Fa&quot;,&quot;non-dropping-particle&quot;:&quot;&quot;,&quot;parse-names&quot;:false,&quot;suffix&quot;:&quot;&quot;},{&quot;dropping-particle&quot;:&quot;&quot;,&quot;family&quot;:&quot;Shi&quot;,&quot;given&quot;:&quot;Zheng-Li&quot;,&quot;non-dropping-particle&quot;:&quot;&quot;,&quot;parse-names&quot;:false,&quot;suffix&quot;:&quot;&quot;},{&quot;dropping-particle&quot;:&quot;&quot;,&quot;family&quot;:&quot;Daszak&quot;,&quot;given&quot;:&quot;Peter&quot;,&quot;non-dropping-particle&quot;:&quot;&quot;,&quot;parse-names&quot;:false,&quot;suffix&quot;:&quot;&quot;}],&quot;container-title&quot;:&quot;Nature Communications&quot;,&quot;id&quot;:&quot;fa7f454d-ca93-5225-b477-741099b889e9&quot;,&quot;issue&quot;:&quot;1&quot;,&quot;issued&quot;:{&quot;date-parts&quot;:[[&quot;2020&quot;]]},&quot;page&quot;:&quot;4235&quot;,&quot;title&quot;:&quot;Origin and cross-species transmission of bat coronaviruses in China&quot;,&quot;type&quot;:&quot;article-journal&quot;,&quot;volume&quot;:&quot;11&quot;},&quot;uris&quot;:[&quot;http://www.mendeley.com/documents/?uuid=2d61714e-32c1-352c-96d1-fd2f4bc6e270&quot;],&quot;isTemporary&quot;:false,&quot;legacyDesktopId&quot;:&quot;2d61714e-32c1-352c-96d1-fd2f4bc6e270&quot;},{&quot;id&quot;:&quot;45e4cda9-0637-5498-89c8-e0193003b3fd&quot;,&quot;itemData&quot;:{&quot;DOI&quot;:&quot;10.1186/s12985-015-0289-1&quot;,&quot;ISSN&quot;:&quot;1743-422X&quot;,&quot;abstract&quot;:&quot;Bats are reservoirs for a diverse range of coronaviruses (CoVs), including those closely related to human pathogens such as Severe Acute Respiratory Syndrome (SARS) CoV and Middle East Respiratory Syndrome CoV. There are approximately 139 bat species reported to date in Thailand, of which two are endemic species. Due to the zoonotic potential of CoVs, standardized surveillance efforts to characterize viral diversity in wildlife are imperative.&quot;,&quot;author&quot;:[{&quot;dropping-particle&quot;:&quot;&quot;,&quot;family&quot;:&quot;Wacharapluesadee&quot;,&quot;given&quot;:&quot;Supaporn&quot;,&quot;non-dropping-particle&quot;:&quot;&quot;,&quot;parse-names&quot;:false,&quot;suffix&quot;:&quot;&quot;},{&quot;dropping-particle&quot;:&quot;&quot;,&quot;family&quot;:&quot;Duengkae&quot;,&quot;given&quot;:&quot;Prateep&quot;,&quot;non-dropping-particle&quot;:&quot;&quot;,&quot;parse-names&quot;:false,&quot;suffix&quot;:&quot;&quot;},{&quot;dropping-particle&quot;:&quot;&quot;,&quot;family&quot;:&quot;Rodpan&quot;,&quot;given&quot;:&quot;Apaporn&quot;,&quot;non-dropping-particle&quot;:&quot;&quot;,&quot;parse-names&quot;:false,&quot;suffix&quot;:&quot;&quot;},{&quot;dropping-particle&quot;:&quot;&quot;,&quot;family&quot;:&quot;Kaewpom&quot;,&quot;given&quot;:&quot;Thongchai&quot;,&quot;non-dropping-particle&quot;:&quot;&quot;,&quot;parse-names&quot;:false,&quot;suffix&quot;:&quot;&quot;},{&quot;dropping-particle&quot;:&quot;&quot;,&quot;family&quot;:&quot;Maneeorn&quot;,&quot;given&quot;:&quot;Patarapol&quot;,&quot;non-dropping-particle&quot;:&quot;&quot;,&quot;parse-names&quot;:false,&quot;suffix&quot;:&quot;&quot;},{&quot;dropping-particle&quot;:&quot;&quot;,&quot;family&quot;:&quot;Kanchanasaka&quot;,&quot;given&quot;:&quot;Budsabong&quot;,&quot;non-dropping-particle&quot;:&quot;&quot;,&quot;parse-names&quot;:false,&quot;suffix&quot;:&quot;&quot;},{&quot;dropping-particle&quot;:&quot;&quot;,&quot;family&quot;:&quot;Yingsakmongkon&quot;,&quot;given&quot;:&quot;Sangchai&quot;,&quot;non-dropping-particle&quot;:&quot;&quot;,&quot;parse-names&quot;:false,&quot;suffix&quot;:&quot;&quot;},{&quot;dropping-particle&quot;:&quot;&quot;,&quot;family&quot;:&quot;Sittidetboripat&quot;,&quot;given&quot;:&quot;Nuntaporn&quot;,&quot;non-dropping-particle&quot;:&quot;&quot;,&quot;parse-names&quot;:false,&quot;suffix&quot;:&quot;&quot;},{&quot;dropping-particle&quot;:&quot;&quot;,&quot;family&quot;:&quot;Chareesaen&quot;,&quot;given&quot;:&quot;Chaiyaporn&quot;,&quot;non-dropping-particle&quot;:&quot;&quot;,&quot;parse-names&quot;:false,&quot;suffix&quot;:&quot;&quot;},{&quot;dropping-particle&quot;:&quot;&quot;,&quot;family&quot;:&quot;Khlangsap&quot;,&quot;given&quot;:&quot;Nathawat&quot;,&quot;non-dropping-particle&quot;:&quot;&quot;,&quot;parse-names&quot;:false,&quot;suffix&quot;:&quot;&quot;},{&quot;dropping-particle&quot;:&quot;&quot;,&quot;family&quot;:&quot;Pidthong&quot;,&quot;given&quot;:&quot;Apisit&quot;,&quot;non-dropping-particle&quot;:&quot;&quot;,&quot;parse-names&quot;:false,&quot;suffix&quot;:&quot;&quot;},{&quot;dropping-particle&quot;:&quot;&quot;,&quot;family&quot;:&quot;Leadprathom&quot;,&quot;given&quot;:&quot;Kumron&quot;,&quot;non-dropping-particle&quot;:&quot;&quot;,&quot;parse-names&quot;:false,&quot;suffix&quot;:&quot;&quot;},{&quot;dropping-particle&quot;:&quot;&quot;,&quot;family&quot;:&quot;Ghai&quot;,&quot;given&quot;:&quot;Siriporn&quot;,&quot;non-dropping-particle&quot;:&quot;&quot;,&quot;parse-names&quot;:false,&quot;suffix&quot;:&quot;&quot;},{&quot;dropping-particle&quot;:&quot;&quot;,&quot;family&quot;:&quot;Epstein&quot;,&quot;given&quot;:&quot;Jonathan H&quot;,&quot;non-dropping-particle&quot;:&quot;&quot;,&quot;parse-names&quot;:false,&quot;suffix&quot;:&quot;&quot;},{&quot;dropping-particle&quot;:&quot;&quot;,&quot;family&quot;:&quot;Daszak&quot;,&quot;given&quot;:&quot;Peter&quot;,&quot;non-dropping-particle&quot;:&quot;&quot;,&quot;parse-names&quot;:false,&quot;suffix&quot;:&quot;&quot;},{&quot;dropping-particle&quot;:&quot;&quot;,&quot;family&quot;:&quot;Olival&quot;,&quot;given&quot;:&quot;Kevin J&quot;,&quot;non-dropping-particle&quot;:&quot;&quot;,&quot;parse-names&quot;:false,&quot;suffix&quot;:&quot;&quot;},{&quot;dropping-particle&quot;:&quot;&quot;,&quot;family&quot;:&quot;Blair&quot;,&quot;given&quot;:&quot;Patrick J&quot;,&quot;non-dropping-particle&quot;:&quot;&quot;,&quot;parse-names&quot;:false,&quot;suffix&quot;:&quot;&quot;},{&quot;dropping-particle&quot;:&quot;V&quot;,&quot;family&quot;:&quot;Callahan&quot;,&quot;given&quot;:&quot;Michael&quot;,&quot;non-dropping-particle&quot;:&quot;&quot;,&quot;parse-names&quot;:false,&quot;suffix&quot;:&quot;&quot;},{&quot;dropping-particle&quot;:&quot;&quot;,&quot;family&quot;:&quot;Hemachudha&quot;,&quot;given&quot;:&quot;Thiravat&quot;,&quot;non-dropping-particle&quot;:&quot;&quot;,&quot;parse-names&quot;:false,&quot;suffix&quot;:&quot;&quot;}],&quot;container-title&quot;:&quot;Virology Journal&quot;,&quot;id&quot;:&quot;45e4cda9-0637-5498-89c8-e0193003b3fd&quot;,&quot;issue&quot;:&quot;1&quot;,&quot;issued&quot;:{&quot;date-parts&quot;:[[&quot;2015&quot;]]},&quot;page&quot;:&quot;57&quot;,&quot;title&quot;:&quot;Diversity of coronavirus in bats from Eastern Thailand&quot;,&quot;type&quot;:&quot;article-journal&quot;,&quot;volume&quot;:&quot;12&quot;},&quot;uris&quot;:[&quot;http://www.mendeley.com/documents/?uuid=80e24568-813a-3721-a817-cb67cdb32aba&quot;],&quot;isTemporary&quot;:false,&quot;legacyDesktopId&quot;:&quot;80e24568-813a-3721-a817-cb67cdb32aba&quot;},{&quot;id&quot;:&quot;15b0e5ac-c709-30e7-92c4-9ba0767401cf&quot;,&quot;itemData&quot;:{&quot;type&quot;:&quot;article-journal&quot;,&quot;id&quot;:&quot;15b0e5ac-c709-30e7-92c4-9ba0767401cf&quot;,&quot;title&quot;:&quot;Identification of novel bat coronaviruses sheds light on the evolutionary origins of SARS-CoV-2 and related viruses&quot;,&quot;author&quot;:[{&quot;family&quot;:&quot;Zhou&quot;,&quot;given&quot;:&quot;Hong&quot;,&quot;parse-names&quot;:false,&quot;dropping-particle&quot;:&quot;&quot;,&quot;non-dropping-particle&quot;:&quot;&quot;},{&quot;family&quot;:&quot;Ji&quot;,&quot;given&quot;:&quot;Jingkai&quot;,&quot;parse-names&quot;:false,&quot;dropping-particle&quot;:&quot;&quot;,&quot;non-dropping-particle&quot;:&quot;&quot;},{&quot;family&quot;:&quot;Chen&quot;,&quot;given&quot;:&quot;Xing&quot;,&quot;parse-names&quot;:false,&quot;dropping-particle&quot;:&quot;&quot;,&quot;non-dropping-particle&quot;:&quot;&quot;},{&quot;family&quot;:&quot;Bi&quot;,&quot;given&quot;:&quot;Yuhai&quot;,&quot;parse-names&quot;:false,&quot;dropping-particle&quot;:&quot;&quot;,&quot;non-dropping-particle&quot;:&quot;&quot;},{&quot;family&quot;:&quot;Li&quot;,&quot;given&quot;:&quot;Juan&quot;,&quot;parse-names&quot;:false,&quot;dropping-particle&quot;:&quot;&quot;,&quot;non-dropping-particle&quot;:&quot;&quot;},{&quot;family&quot;:&quot;Wang&quot;,&quot;given&quot;:&quot;Qihui&quot;,&quot;parse-names&quot;:false,&quot;dropping-particle&quot;:&quot;&quot;,&quot;non-dropping-particle&quot;:&quot;&quot;},{&quot;family&quot;:&quot;Hu&quot;,&quot;given&quot;:&quot;Tao&quot;,&quot;parse-names&quot;:false,&quot;dropping-particle&quot;:&quot;&quot;,&quot;non-dropping-particle&quot;:&quot;&quot;},{&quot;family&quot;:&quot;Song&quot;,&quot;given&quot;:&quot;Hao&quot;,&quot;parse-names&quot;:false,&quot;dropping-particle&quot;:&quot;&quot;,&quot;non-dropping-particle&quot;:&quot;&quot;},{&quot;family&quot;:&quot;Zhao&quot;,&quot;given&quot;:&quot;Runchu&quot;,&quot;parse-names&quot;:false,&quot;dropping-particle&quot;:&quot;&quot;,&quot;non-dropping-particle&quot;:&quot;&quot;},{&quot;family&quot;:&quot;Chen&quot;,&quot;given&quot;:&quot;Yanhua&quot;,&quot;parse-names&quot;:false,&quot;dropping-particle&quot;:&quot;&quot;,&quot;non-dropping-particle&quot;:&quot;&quot;},{&quot;family&quot;:&quot;Cui&quot;,&quot;given&quot;:&quot;Mingxue&quot;,&quot;parse-names&quot;:false,&quot;dropping-particle&quot;:&quot;&quot;,&quot;non-dropping-particle&quot;:&quot;&quot;},{&quot;family&quot;:&quot;Zhang&quot;,&quot;given&quot;:&quot;Yanyan&quot;,&quot;parse-names&quot;:false,&quot;dropping-particle&quot;:&quot;&quot;,&quot;non-dropping-particle&quot;:&quot;&quot;},{&quot;family&quot;:&quot;Hughes&quot;,&quot;given&quot;:&quot;Alice C.&quot;,&quot;parse-names&quot;:false,&quot;dropping-particle&quot;:&quot;&quot;,&quot;non-dropping-particle&quot;:&quot;&quot;},{&quot;family&quot;:&quot;Holmes&quot;,&quot;given&quot;:&quot;Edward C.&quot;,&quot;parse-names&quot;:false,&quot;dropping-particle&quot;:&quot;&quot;,&quot;non-dropping-particle&quot;:&quot;&quot;},{&quot;family&quot;:&quot;Shi&quot;,&quot;given&quot;:&quot;Weifeng&quot;,&quot;parse-names&quot;:false,&quot;dropping-particle&quot;:&quot;&quot;,&quot;non-dropping-particle&quot;:&quot;&quot;}],&quot;container-title&quot;:&quot;Cell&quot;,&quot;DOI&quot;:&quot;10.1016/j.cell.2021.06.008&quot;,&quot;ISSN&quot;:&quot;00928674&quot;,&quot;issued&quot;:{&quot;date-parts&quot;:[[2021,8]]},&quot;issue&quot;:&quot;17&quot;,&quot;volume&quot;:&quot;184&quot;},&quot;isTemporary&quot;:false},{&quot;id&quot;:&quot;42c6358e-faca-3cd7-9d5f-5f04b5a0014e&quot;,&quot;itemData&quot;:{&quot;type&quot;:&quot;article-journal&quot;,&quot;id&quot;:&quot;42c6358e-faca-3cd7-9d5f-5f04b5a0014e&quot;,&quot;title&quot;:&quot;Genetic diversity of coronaviruses in bats in Lao PDR and Cambodia&quot;,&quot;author&quot;:[{&quot;family&quot;:&quot;Lacroix&quot;,&quot;given&quot;:&quot;Audrey&quot;,&quot;parse-names&quot;:false,&quot;dropping-particle&quot;:&quot;&quot;,&quot;non-dropping-particle&quot;:&quot;&quot;},{&quot;family&quot;:&quot;Duong&quot;,&quot;given&quot;:&quot;Veasna&quot;,&quot;parse-names&quot;:false,&quot;dropping-particle&quot;:&quot;&quot;,&quot;non-dropping-particle&quot;:&quot;&quot;},{&quot;family&quot;:&quot;Hul&quot;,&quot;given&quot;:&quot;Vibol&quot;,&quot;parse-names&quot;:false,&quot;dropping-particle&quot;:&quot;&quot;,&quot;non-dropping-particle&quot;:&quot;&quot;},{&quot;family&quot;:&quot;San&quot;,&quot;given&quot;:&quot;Sorn&quot;,&quot;parse-names&quot;:false,&quot;dropping-particle&quot;:&quot;&quot;,&quot;non-dropping-particle&quot;:&quot;&quot;},{&quot;family&quot;:&quot;Davun&quot;,&quot;given&quot;:&quot;Hull&quot;,&quot;parse-names&quot;:false,&quot;dropping-particle&quot;:&quot;&quot;,&quot;non-dropping-particle&quot;:&quot;&quot;},{&quot;family&quot;:&quot;Omaliss&quot;,&quot;given&quot;:&quot;Keo&quot;,&quot;parse-names&quot;:false,&quot;dropping-particle&quot;:&quot;&quot;,&quot;non-dropping-particle&quot;:&quot;&quot;},{&quot;family&quot;:&quot;Chea&quot;,&quot;given&quot;:&quot;Sokha&quot;,&quot;parse-names&quot;:false,&quot;dropping-particle&quot;:&quot;&quot;,&quot;non-dropping-particle&quot;:&quot;&quot;},{&quot;family&quot;:&quot;Hassanin&quot;,&quot;given&quot;:&quot;Alexandre&quot;,&quot;parse-names&quot;:false,&quot;dropping-particle&quot;:&quot;&quot;,&quot;non-dropping-particle&quot;:&quot;&quot;},{&quot;family&quot;:&quot;Theppangna&quot;,&quot;given&quot;:&quot;Watthana&quot;,&quot;parse-names&quot;:false,&quot;dropping-particle&quot;:&quot;&quot;,&quot;non-dropping-particle&quot;:&quot;&quot;},{&quot;family&quot;:&quot;Silithammavong&quot;,&quot;given&quot;:&quot;Soubanh&quot;,&quot;parse-names&quot;:false,&quot;dropping-particle&quot;:&quot;&quot;,&quot;non-dropping-particle&quot;:&quot;&quot;},{&quot;family&quot;:&quot;Khammavong&quot;,&quot;given&quot;:&quot;Kongsy&quot;,&quot;parse-names&quot;:false,&quot;dropping-particle&quot;:&quot;&quot;,&quot;non-dropping-particle&quot;:&quot;&quot;},{&quot;family&quot;:&quot;Singhalath&quot;,&quot;given&quot;:&quot;Sinpakone&quot;,&quot;parse-names&quot;:false,&quot;dropping-particle&quot;:&quot;&quot;,&quot;non-dropping-particle&quot;:&quot;&quot;},{&quot;family&quot;:&quot;Greatorex&quot;,&quot;given&quot;:&quot;Zoe&quot;,&quot;parse-names&quot;:false,&quot;dropping-particle&quot;:&quot;&quot;,&quot;non-dropping-particle&quot;:&quot;&quot;},{&quot;family&quot;:&quot;Fine&quot;,&quot;given&quot;:&quot;Amanda E.&quot;,&quot;parse-names&quot;:false,&quot;dropping-particle&quot;:&quot;&quot;,&quot;non-dropping-particle&quot;:&quot;&quot;},{&quot;family&quot;:&quot;Goldstein&quot;,&quot;given&quot;:&quot;Tracey&quot;,&quot;parse-names&quot;:false,&quot;dropping-particle&quot;:&quot;&quot;,&quot;non-dropping-particle&quot;:&quot;&quot;},{&quot;family&quot;:&quot;Olson&quot;,&quot;given&quot;:&quot;Sarah&quot;,&quot;parse-names&quot;:false,&quot;dropping-particle&quot;:&quot;&quot;,&quot;non-dropping-particle&quot;:&quot;&quot;},{&quot;family&quot;:&quot;Joly&quot;,&quot;given&quot;:&quot;Damien O.&quot;,&quot;parse-names&quot;:false,&quot;dropping-particle&quot;:&quot;&quot;,&quot;non-dropping-particle&quot;:&quot;&quot;},{&quot;family&quot;:&quot;Keatts&quot;,&quot;given&quot;:&quot;Lucy&quot;,&quot;parse-names&quot;:false,&quot;dropping-particle&quot;:&quot;&quot;,&quot;non-dropping-particle&quot;:&quot;&quot;},{&quot;family&quot;:&quot;Dussart&quot;,&quot;given&quot;:&quot;Philippe&quot;,&quot;parse-names&quot;:false,&quot;dropping-particle&quot;:&quot;&quot;,&quot;non-dropping-particle&quot;:&quot;&quot;},{&quot;family&quot;:&quot;Afelt&quot;,&quot;given&quot;:&quot;Aneta&quot;,&quot;parse-names&quot;:false,&quot;dropping-particle&quot;:&quot;&quot;,&quot;non-dropping-particle&quot;:&quot;&quot;},{&quot;family&quot;:&quot;Frutos&quot;,&quot;given&quot;:&quot;Roger&quot;,&quot;parse-names&quot;:false,&quot;dropping-particle&quot;:&quot;&quot;,&quot;non-dropping-particle&quot;:&quot;&quot;},{&quot;family&quot;:&quot;Buchy&quot;,&quot;given&quot;:&quot;Philippe&quot;,&quot;parse-names&quot;:false,&quot;dropping-particle&quot;:&quot;&quot;,&quot;non-dropping-particle&quot;:&quot;&quot;}],&quot;container-title&quot;:&quot;Infection, Genetics and Evolution&quot;,&quot;DOI&quot;:&quot;10.1016/j.meegid.2016.11.029&quot;,&quot;ISSN&quot;:&quot;15671348&quot;,&quot;issued&quot;:{&quot;date-parts&quot;:[[2017,3]]},&quot;volume&quot;:&quot;48&quot;},&quot;isTemporary&quot;:false},{&quot;id&quot;:&quot;32fde3b0-5df7-3daf-b345-b4df5b2a1727&quot;,&quot;itemData&quot;:{&quot;type&quot;:&quot;article-journal&quot;,&quot;id&quot;:&quot;32fde3b0-5df7-3daf-b345-b4df5b2a1727&quot;,&quot;title&quot;:&quot;Detection of recombinant Rousettus bat coronavirus GCCDC1 in lesser dawn bats (Eonycteris spelaea) in Singapore&quot;,&quot;author&quot;:[{&quot;family&quot;:&quot;Paskey&quot;,&quot;given&quot;:&quot;Adrian C&quot;,&quot;parse-names&quot;:false,&quot;dropping-particle&quot;:&quot;&quot;,&quot;non-dropping-particle&quot;:&quot;&quot;},{&quot;family&quot;:&quot;Ng&quot;,&quot;given&quot;:&quot;Justin H J&quot;,&quot;parse-names&quot;:false,&quot;dropping-particle&quot;:&quot;&quot;,&quot;non-dropping-particle&quot;:&quot;&quot;},{&quot;family&quot;:&quot;Rice&quot;,&quot;given&quot;:&quot;Gregory K&quot;,&quot;parse-names&quot;:false,&quot;dropping-particle&quot;:&quot;&quot;,&quot;non-dropping-particle&quot;:&quot;&quot;},{&quot;family&quot;:&quot;Chia&quot;,&quot;given&quot;:&quot;Wan Ni&quot;,&quot;parse-names&quot;:false,&quot;dropping-particle&quot;:&quot;&quot;,&quot;non-dropping-particle&quot;:&quot;&quot;},{&quot;family&quot;:&quot;Philipson&quot;,&quot;given&quot;:&quot;Casandra W&quot;,&quot;parse-names&quot;:false,&quot;dropping-particle&quot;:&quot;&quot;,&quot;non-dropping-particle&quot;:&quot;&quot;},{&quot;family&quot;:&quot;Foo&quot;,&quot;given&quot;:&quot;Randy J H&quot;,&quot;parse-names&quot;:false,&quot;dropping-particle&quot;:&quot;&quot;,&quot;non-dropping-particle&quot;:&quot;&quot;},{&quot;family&quot;:&quot;Cer&quot;,&quot;given&quot;:&quot;Regina Z&quot;,&quot;parse-names&quot;:false,&quot;dropping-particle&quot;:&quot;&quot;,&quot;non-dropping-particle&quot;:&quot;&quot;},{&quot;family&quot;:&quot;Long&quot;,&quot;given&quot;:&quot;Kyle A&quot;,&quot;parse-names&quot;:false,&quot;dropping-particle&quot;:&quot;&quot;,&quot;non-dropping-particle&quot;:&quot;&quot;},{&quot;family&quot;:&quot;Lueder&quot;,&quot;given&quot;:&quot;Matthew R&quot;,&quot;parse-names&quot;:false,&quot;dropping-particle&quot;:&quot;&quot;,&quot;non-dropping-particle&quot;:&quot;&quot;},{&quot;family&quot;:&quot;Lim&quot;,&quot;given&quot;:&quot;Xiao Fang&quot;,&quot;parse-names&quot;:false,&quot;dropping-particle&quot;:&quot;&quot;,&quot;non-dropping-particle&quot;:&quot;&quot;},{&quot;family&quot;:&quot;Frey&quot;,&quot;given&quot;:&quot;Kenneth G&quot;,&quot;parse-names&quot;:false,&quot;dropping-particle&quot;:&quot;&quot;,&quot;non-dropping-particle&quot;:&quot;&quot;},{&quot;family&quot;:&quot;Hamilton&quot;,&quot;given&quot;:&quot;Theron&quot;,&quot;parse-names&quot;:false,&quot;dropping-particle&quot;:&quot;&quot;,&quot;non-dropping-particle&quot;:&quot;&quot;},{&quot;family&quot;:&quot;Anderson&quot;,&quot;given&quot;:&quot;Danielle E&quot;,&quot;parse-names&quot;:false,&quot;dropping-particle&quot;:&quot;&quot;,&quot;non-dropping-particle&quot;:&quot;&quot;},{&quot;family&quot;:&quot;Laing&quot;,&quot;given&quot;:&quot;Eric D&quot;,&quot;parse-names&quot;:false,&quot;dropping-particle&quot;:&quot;&quot;,&quot;non-dropping-particle&quot;:&quot;&quot;},{&quot;family&quot;:&quot;Mendenhall&quot;,&quot;given&quot;:&quot;Ian H&quot;,&quot;parse-names&quot;:false,&quot;dropping-particle&quot;:&quot;&quot;,&quot;non-dropping-particle&quot;:&quot;&quot;},{&quot;family&quot;:&quot;Smith&quot;,&quot;given&quot;:&quot;Gavin J&quot;,&quot;parse-names&quot;:false,&quot;dropping-particle&quot;:&quot;&quot;,&quot;non-dropping-particle&quot;:&quot;&quot;},{&quot;family&quot;:&quot;Wang&quot;,&quot;given&quot;:&quot;Lin-Fa&quot;,&quot;parse-names&quot;:false,&quot;dropping-particle&quot;:&quot;&quot;,&quot;non-dropping-particle&quot;:&quot;&quot;},{&quot;family&quot;:&quot;Bishop-Lilly&quot;,&quot;given&quot;:&quot;Kimberly A&quot;,&quot;parse-names&quot;:false,&quot;dropping-particle&quot;:&quot;&quot;,&quot;non-dropping-particle&quot;:&quot;&quot;}],&quot;container-title&quot;:&quot;Viruses&quot;,&quot;DOI&quot;:&quot;10.3390/v12050539&quot;,&quot;ISSN&quot;:&quot;1999-4915&quot;,&quot;PMID&quot;:&quot;32422932&quot;,&quot;URL&quot;:&quot;https://www.ncbi.nlm.nih.gov/pmc/articles/PMC7291116/&quot;,&quot;issued&quot;:{&quot;date-parts&quot;:[[2020,5,14]]},&quot;page&quot;:&quot;539&quot;,&quot;language&quot;:&quot;eng&quot;,&quot;abstract&quot;:&quot;Rousettus bat coronavirus GCCDC1 (RoBat-CoV GCCDC1) is a cross-family recombinant coronavirus that has previously only been reported in wild-caught bats in Yúnnan, China. We report the persistence of a related strain in a captive colony of lesser dawn bats captured in Singapore. Genomic evidence of the virus was detected using targeted enrichment sequencing, and further investigated using deeper, unbiased high throughput sequencing. RoBat-CoV GCCDC1 Singapore shared 96.52% similarity with RoBat-CoV GCCDC1 356 (NC_030886) at the nucleotide level, and had a high prevalence in the captive bat colony. It was detected at five out of six sampling time points across the course of 18 months. A partial segment 1 from an ancestral Pteropine orthoreovirus, p10, makes up the recombinant portion of the virus, which shares high similarity with previously reported RoBat-CoV GCCDC1 strains that were detected in Yúnnan, China. RoBat-CoV GCCDC1 is an intriguing, cross-family recombinant virus, with a geographical range that expands farther than was previously known. The discovery of RoBat-CoV GCCDC1 in Singapore indicates that this recombinant coronavirus exists in a broad geographical range, and can persist in bat colonies long-term.&quot;,&quot;publisher&quot;:&quot;MDPI&quot;,&quot;issue&quot;:&quot;5&quot;,&quot;volume&quot;:&quot;12&quot;},&quot;isTemporary&quot;:false}],&quot;properties&quot;:{&quot;noteIndex&quot;:0},&quot;isEdited&quot;:false,&quot;manualOverride&quot;:{&quot;citeprocText&quot;:&quot;(19–27)&quot;,&quot;isManuallyOverridden&quot;:false,&quot;manualOverrideText&quot;:&quot;&quot;},&quot;citationTag&quot;:&quot;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&quot;},{&quot;citationID&quot;:&quot;MENDELEY_CITATION_3981a276-e583-4549-8774-aba15271995e&quot;,&quot;citationItems&quot;:[{&quot;id&quot;:&quot;1c541098-0424-519c-9734-b446ce7a2860&quot;,&quot;itemData&quot;:{&quot;ISSN&quot;:&quot;1664-302X&quot;,&quot;abstract&quot;:&quot;The current Coronavirus Disease 2019 (COVID-19) pandemic, with more than 111 million reported cases and 2,500,000 deaths worldwide (mortality rate currently estimated at 2.2%), is a stark reminder that coronaviruses (CoV)-induced diseases remain a major threat to humanity. COVID-19 is only the latest case of betacoronavirus (β-CoV) epidemics/pandemics. In the last 20 years, two deadly CoV epidemics, Severe Acute Respiratory Syndrome (SARS; fatality rate 9.6%) and Middle East Respiratory Syndrome (MERS; fatality rate 34.7%), plus the emergence of HCoV-HKU1 which causes the winter common cold (fatality rate 0.5%), were already a source of public health concern. Betacoronaviruses can also be a threat for livestock, as evidenced by the Swine Acute Diarrhea Syndrome (SADS) epizootic in pigs. These repeated outbreaks of β-CoV-induced diseases raise the question of the dynamic of propagation of this group of viruses in wildlife and human ecosystems. SARS-CoV, SARS-CoV-2, and HCoV-HKU1 emerged in Asia, strongly suggesting the existence of a regional hot spot for emergence. However, there might be other regional hot spots, as seen with MERS-CoV, which emerged in the Arabian Peninsula. β-CoVs responsible for human respiratory infections are closely related to bat-borne viruses. Bats are present worldwide and their level of infection with CoVs is very high on all continents. However, there is as yet no evidence of direct bat-to-human coronavirus infection. Transmission of β-CoV to humans is considered to occur accidentally through contact with susceptible intermediate animal species. This zoonotic emergence is a complex process involving not only bats, wildlife and natural ecosystems, but also many anthropogenic and societal aspects. Here, we try to understand why only few hot spots of β-CoV emergence have been identified despite worldwide bats and bat-borne β-CoV distribution. In this work, we analyze and compare the natural and anthropogenic environments associated with the emergence of β-CoV and outline conserved features likely to create favorable conditions for a new epidemic. We suggest monitoring South and East Africa as well as South America as these regions bring together many of the conditions that could make them future hot spots.&quot;,&quot;author&quot;:[{&quot;dropping-particle&quot;:&quot;&quot;,&quot;family&quot;:&quot;Frutos&quot;,&quot;given&quot;:&quot;Roger&quot;,&quot;non-dropping-particle&quot;:&quot;&quot;,&quot;parse-names&quot;:false,&quot;suffix&quot;:&quot;&quot;},{&quot;dropping-particle&quot;:&quot;&quot;,&quot;family&quot;:&quot;Serra-Cobo&quot;,&quot;given&quot;:&quot;Jordi&quot;,&quot;non-dropping-particle&quot;:&quot;&quot;,&quot;parse-names&quot;:false,&quot;suffix&quot;:&quot;&quot;},{&quot;dropping-particle&quot;:&quot;&quot;,&quot;family&quot;:&quot;Pinault&quot;,&quot;given&quot;:&quot;Lucile&quot;,&quot;non-dropping-particle&quot;:&quot;&quot;,&quot;parse-names&quot;:false,&quot;suffix&quot;:&quot;&quot;},{&quot;dropping-particle&quot;:&quot;&quot;,&quot;family&quot;:&quot;Lopez Roig&quot;,&quot;given&quot;:&quot;Marc&quot;,&quot;non-dropping-particle&quot;:&quot;&quot;,&quot;parse-names&quot;:false,&quot;suffix&quot;:&quot;&quot;},{&quot;dropping-particle&quot;:&quot;&quot;,&quot;family&quot;:&quot;Devaux&quot;,&quot;given&quot;:&quot;Christian A&quot;,&quot;non-dropping-particle&quot;:&quot;&quot;,&quot;parse-names&quot;:false,&quot;suffix&quot;:&quot;&quot;}],&quot;container-title&quot;:&quot;Frontiers in Microbiology&quot;,&quot;id&quot;:&quot;1c541098-0424-519c-9734-b446ce7a2860&quot;,&quot;issued&quot;:{&quot;date-parts&quot;:[[&quot;2021&quot;]]},&quot;page&quot;:&quot;437&quot;,&quot;title&quot;:&quot;Emergence of bat-related Betacoronaviruses: Hazard and risks&quot;,&quot;type&quot;:&quot;article-journal&quot;,&quot;volume&quot;:&quot;12&quot;},&quot;uris&quot;:[&quot;http://www.mendeley.com/documents/?uuid=ff029e8b-ddb2-3b1c-b5cf-8c88ba831f6b&quot;],&quot;isTemporary&quot;:false,&quot;legacyDesktopId&quot;:&quot;ff029e8b-ddb2-3b1c-b5cf-8c88ba831f6b&quot;},{&quot;id&quot;:&quot;19e5a284-289c-58ee-a685-84870fdca361&quot;,&quot;itemData&quot;:{&quot;DOI&quot;:&quot;10.1099/vir.0.049759-0&quot;,&quot;ISSN&quot;:&quot;00221317&quot;,&quot;PMID&quot;:&quot;23364191&quot;,&quot;abstract&quot;:&quot;Bats are reservoirs for a wide range of human pathogens including Nipah, Hendra, rabies, Ebola, Marburg and severe acute respiratory syndrome coronavirus (CoV). The recent implication of a novel beta (β)-CoV as the cause of fatal respiratory disease in the Middle East emphasizes the importance of surveillance for CoVs that have potential to move from bats into the human population. In a screen of 606 bats from 42 different species in Campeche, Chiapas and Mexico City we identified 13 distinct CoVs. Nine were alpha (α)-CoVs; four were β-CoVs. Twelve were novel. Analyses of these viruses in the context of their hosts and ecological habitat indicated that host species is a strong selective driver in CoV evolution, even in allopatric populations separated by significant geographical distance; and that a single species/genus of bat can contain multiple CoVs. A β-CoV with 96.5% amino acid identity to the β-CoV associated with human disease in the Middle East was found in a Nyctinomops laticaudatus bat, suggesting that efforts to identify the viral reservoir should include surveillance of the bat families Molossidae/Vespertilionidae, or the closely related Nycteridae/Emballonuridae. While it is important to investigate unknown viral diversity in bats, it is also important to remember that the majority of viruses they carry will not pose any clinical risk, and bats should not be stigmatized ubiquitously as significant threats to public health. © 2013 SGM.&quot;,&quot;author&quot;:[{&quot;dropping-particle&quot;:&quot;&quot;,&quot;family&quot;:&quot;Anthony&quot;,&quot;given&quot;:&quot;S. J.&quot;,&quot;non-dropping-particle&quot;:&quot;&quot;,&quot;parse-names&quot;:false,&quot;suffix&quot;:&quot;&quot;},{&quot;dropping-particle&quot;:&quot;&quot;,&quot;family&quot;:&quot;Ojeda-Flores&quot;,&quot;given&quot;:&quot;R.&quot;,&quot;non-dropping-particle&quot;:&quot;&quot;,&quot;parse-names&quot;:false,&quot;suffix&quot;:&quot;&quot;},{&quot;dropping-particle&quot;:&quot;&quot;,&quot;family&quot;:&quot;Rico-Chávez&quot;,&quot;given&quot;:&quot;O.&quot;,&quot;non-dropping-particle&quot;:&quot;&quot;,&quot;parse-names&quot;:false,&quot;suffix&quot;:&quot;&quot;},{&quot;dropping-particle&quot;:&quot;&quot;,&quot;family&quot;:&quot;Navarrete-Macias&quot;,&quot;given&quot;:&quot;I.&quot;,&quot;non-dropping-particle&quot;:&quot;&quot;,&quot;parse-names&quot;:false,&quot;suffix&quot;:&quot;&quot;},{&quot;dropping-particle&quot;:&quot;&quot;,&quot;family&quot;:&quot;Zambrana-Torrelio&quot;,&quot;given&quot;:&quot;C. M.&quot;,&quot;non-dropping-particle&quot;:&quot;&quot;,&quot;parse-names&quot;:false,&quot;suffix&quot;:&quot;&quot;},{&quot;dropping-particle&quot;:&quot;&quot;,&quot;family&quot;:&quot;Rostal&quot;,&quot;given&quot;:&quot;M. K.&quot;,&quot;non-dropping-particle&quot;:&quot;&quot;,&quot;parse-names&quot;:false,&quot;suffix&quot;:&quot;&quot;},{&quot;dropping-particle&quot;:&quot;&quot;,&quot;family&quot;:&quot;Epstein&quot;,&quot;given&quot;:&quot;J. H.&quot;,&quot;non-dropping-particle&quot;:&quot;&quot;,&quot;parse-names&quot;:false,&quot;suffix&quot;:&quot;&quot;},{&quot;dropping-particle&quot;:&quot;&quot;,&quot;family&quot;:&quot;Tipps&quot;,&quot;given&quot;:&quot;T.&quot;,&quot;non-dropping-particle&quot;:&quot;&quot;,&quot;parse-names&quot;:false,&quot;suffix&quot;:&quot;&quot;},{&quot;dropping-particle&quot;:&quot;&quot;,&quot;family&quot;:&quot;Liang&quot;,&quot;given&quot;:&quot;E.&quot;,&quot;non-dropping-particle&quot;:&quot;&quot;,&quot;parse-names&quot;:false,&quot;suffix&quot;:&quot;&quot;},{&quot;dropping-particle&quot;:&quot;&quot;,&quot;family&quot;:&quot;Sanchez-Leon&quot;,&quot;given&quot;:&quot;M.&quot;,&quot;non-dropping-particle&quot;:&quot;&quot;,&quot;parse-names&quot;:false,&quot;suffix&quot;:&quot;&quot;},{&quot;dropping-particle&quot;:&quot;&quot;,&quot;family&quot;:&quot;Sotomayor-Bonilla&quot;,&quot;given&quot;:&quot;J.&quot;,&quot;non-dropping-particle&quot;:&quot;&quot;,&quot;parse-names&quot;:false,&quot;suffix&quot;:&quot;&quot;},{&quot;dropping-particle&quot;:&quot;&quot;,&quot;family&quot;:&quot;Aguirre&quot;,&quot;given&quot;:&quot;A. A.&quot;,&quot;non-dropping-particle&quot;:&quot;&quot;,&quot;parse-names&quot;:false,&quot;suffix&quot;:&quot;&quot;},{&quot;dropping-particle&quot;:&quot;&quot;,&quot;family&quot;:&quot;Ávila-Flores&quot;,&quot;given&quot;:&quot;R. A.&quot;,&quot;non-dropping-particle&quot;:&quot;&quot;,&quot;parse-names&quot;:false,&quot;suffix&quot;:&quot;&quot;},{&quot;dropping-particle&quot;:&quot;&quot;,&quot;family&quot;:&quot;Medellín&quot;,&quot;given&quot;:&quot;R. A.&quot;,&quot;non-dropping-particle&quot;:&quot;&quot;,&quot;parse-names&quot;:false,&quot;suffix&quot;:&quot;&quot;},{&quot;dropping-particle&quot;:&quot;&quot;,&quot;family&quot;:&quot;Goldstein&quot;,&quot;given&quot;:&quot;T.&quot;,&quot;non-dropping-particle&quot;:&quot;&quot;,&quot;parse-names&quot;:false,&quot;suffix&quot;:&quot;&quot;},{&quot;dropping-particle&quot;:&quot;&quot;,&quot;family&quot;:&quot;Suzán&quot;,&quot;given&quot;:&quot;G.&quot;,&quot;non-dropping-particle&quot;:&quot;&quot;,&quot;parse-names&quot;:false,&quot;suffix&quot;:&quot;&quot;},{&quot;dropping-particle&quot;:&quot;&quot;,&quot;family&quot;:&quot;Daszak&quot;,&quot;given&quot;:&quot;P.&quot;,&quot;non-dropping-particle&quot;:&quot;&quot;,&quot;parse-names&quot;:false,&quot;suffix&quot;:&quot;&quot;},{&quot;dropping-particle&quot;:&quot;&quot;,&quot;family&quot;:&quot;Lipkin&quot;,&quot;given&quot;:&quot;W. I.&quot;,&quot;non-dropping-particle&quot;:&quot;&quot;,&quot;parse-names&quot;:false,&quot;suffix&quot;:&quot;&quot;}],&quot;container-title&quot;:&quot;Journal of General Virology&quot;,&quot;id&quot;:&quot;19e5a284-289c-58ee-a685-84870fdca361&quot;,&quot;issue&quot;:&quot;PART 5&quot;,&quot;issued&quot;:{&quot;date-parts&quot;:[[&quot;2013&quot;]]},&quot;page&quot;:&quot;1028-1038&quot;,&quot;title&quot;:&quot;Coronaviruses in bats from Mexico&quot;,&quot;type&quot;:&quot;article-journal&quot;,&quot;volume&quot;:&quot;94&quot;},&quot;uris&quot;:[&quot;http://www.mendeley.com/documents/?uuid=20b27586-9b65-4775-86e6-3b8a0b734e73&quot;],&quot;isTemporary&quot;:false,&quot;legacyDesktopId&quot;:&quot;20b27586-9b65-4775-86e6-3b8a0b734e73&quot;},{&quot;id&quot;:&quot;112f1c10-84a5-3b23-8e63-441cc79578fa&quot;,&quot;itemData&quot;:{&quot;type&quot;:&quot;article-journal&quot;,&quot;id&quot;:&quot;112f1c10-84a5-3b23-8e63-441cc79578fa&quot;,&quot;title&quot;:&quot;Detection of new genetic variants of Betacoronaviruses in endemic frugivorous bats of Madagascar&quot;,&quot;author&quot;:[{&quot;family&quot;:&quot;Razanajatovo&quot;,&quot;given&quot;:&quot;Norosoa H&quot;,&quot;parse-names&quot;:false,&quot;dropping-particle&quot;:&quot;&quot;,&quot;non-dropping-particle&quot;:&quot;&quot;},{&quot;family&quot;:&quot;Nomenjanahary&quot;,&quot;given&quot;:&quot;Lalaina A&quot;,&quot;parse-names&quot;:false,&quot;dropping-particle&quot;:&quot;&quot;,&quot;non-dropping-particle&quot;:&quot;&quot;},{&quot;family&quot;:&quot;Wilkinson&quot;,&quot;given&quot;:&quot;David A&quot;,&quot;parse-names&quot;:false,&quot;dropping-particle&quot;:&quot;&quot;,&quot;non-dropping-particle&quot;:&quot;&quot;},{&quot;family&quot;:&quot;Razafimanahaka&quot;,&quot;given&quot;:&quot;Julie H&quot;,&quot;parse-names&quot;:false,&quot;dropping-particle&quot;:&quot;&quot;,&quot;non-dropping-particle&quot;:&quot;&quot;},{&quot;family&quot;:&quot;Goodman&quot;,&quot;given&quot;:&quot;Steven M&quot;,&quot;parse-names&quot;:false,&quot;dropping-particle&quot;:&quot;&quot;,&quot;non-dropping-particle&quot;:&quot;&quot;},{&quot;family&quot;:&quot;Jenkins&quot;,&quot;given&quot;:&quot;Richard K&quot;,&quot;parse-names&quot;:false,&quot;dropping-particle&quot;:&quot;&quot;,&quot;non-dropping-particle&quot;:&quot;&quot;},{&quot;family&quot;:&quot;Jones&quot;,&quot;given&quot;:&quot;Julia P G&quot;,&quot;parse-names&quot;:false,&quot;dropping-particle&quot;:&quot;&quot;,&quot;non-dropping-particle&quot;:&quot;&quot;},{&quot;family&quot;:&quot;Heraud&quot;,&quot;given&quot;:&quot;Jean-Michel&quot;,&quot;parse-names&quot;:false,&quot;dropping-particle&quot;:&quot;&quot;,&quot;non-dropping-particle&quot;:&quot;&quot;}],&quot;container-title&quot;:&quot;Virology Journal&quot;,&quot;DOI&quot;:&quot;10.1186/s12985-015-0271-y&quot;,&quot;ISSN&quot;:&quot;1743-422X&quot;,&quot;URL&quot;:&quot;https://doi.org/10.1186/s12985-015-0271-y&quot;,&quot;issued&quot;:{&quot;date-parts&quot;:[[2015]]},&quot;page&quot;:&quot;42&quot;,&quot;abstract&quot;:&quot;Bats are amongst the natural reservoirs of many coronaviruses (CoVs) of which some can lead to severe infection in human. African bats are known to harbor a range of pathogens (e.g., Ebola and Marburg viruses) that can infect humans and cause disease outbreaks. A recent study in South Africa isolated a genetic variant closely related to MERS-CoV from an insectivorous bat. Though Madagascar is home to 44 bat species (41 insectivorous and 3 frugivorous) of which 34 are endemic, no data exists concerning the circulation of CoVs in the island’s chiropteran fauna. Certain Malagasy bats can be frequently found in close contact with humans and frugivorous bats feed in the same trees where people collect and consume fruits and are hunted and consumed as bush meat. The purpose of our study is to detect and identify CoVs from frugivorous bats in Madagascar to evaluate the risk of human infection from infected bats.&quot;,&quot;issue&quot;:&quot;1&quot;,&quot;volume&quot;:&quot;12&quot;},&quot;isTemporary&quot;:false},{&quot;id&quot;:&quot;42152315-c67c-3332-96a2-019d496afec0&quot;,&quot;itemData&quot;:{&quot;type&quot;:&quot;article-journal&quot;,&quot;id&quot;:&quot;42152315-c67c-3332-96a2-019d496afec0&quot;,&quot;title&quot;:&quot;Detection of novel SARS-like and other coronaviruses in bats from Kenya&quot;,&quot;author&quot;:[{&quot;family&quot;:&quot;Tong&quot;,&quot;given&quot;:&quot;Suxiang&quot;,&quot;parse-names&quot;:false,&quot;dropping-particle&quot;:&quot;&quot;,&quot;non-dropping-particle&quot;:&quot;&quot;},{&quot;family&quot;:&quot;Conrardy&quot;,&quot;given&quot;:&quot;Christina&quot;,&quot;parse-names&quot;:false,&quot;dropping-particle&quot;:&quot;&quot;,&quot;non-dropping-particle&quot;:&quot;&quot;},{&quot;family&quot;:&quot;Ruone&quot;,&quot;given&quot;:&quot;Susan&quot;,&quot;parse-names&quot;:false,&quot;dropping-particle&quot;:&quot;&quot;,&quot;non-dropping-particle&quot;:&quot;&quot;},{&quot;family&quot;:&quot;Kuzmin&quot;,&quot;given&quot;:&quot;Ivan&quot;,&quot;parse-names&quot;:false,&quot;dropping-particle&quot;:&quot;v&quot;,&quot;non-dropping-particle&quot;:&quot;&quot;},{&quot;family&quot;:&quot;Guo&quot;,&quot;given&quot;:&quot;Xiling&quot;,&quot;parse-names&quot;:false,&quot;dropping-particle&quot;:&quot;&quot;,&quot;non-dropping-particle&quot;:&quot;&quot;},{&quot;family&quot;:&quot;Tao&quot;,&quot;given&quot;:&quot;Ying&quot;,&quot;parse-names&quot;:false,&quot;dropping-particle&quot;:&quot;&quot;,&quot;non-dropping-particle&quot;:&quot;&quot;},{&quot;family&quot;:&quot;Niezgoda&quot;,&quot;given&quot;:&quot;Michael&quot;,&quot;parse-names&quot;:false,&quot;dropping-particle&quot;:&quot;&quot;,&quot;non-dropping-particle&quot;:&quot;&quot;},{&quot;family&quot;:&quot;Haynes&quot;,&quot;given&quot;:&quot;Lia&quot;,&quot;parse-names&quot;:false,&quot;dropping-particle&quot;:&quot;&quot;,&quot;non-dropping-particle&quot;:&quot;&quot;},{&quot;family&quot;:&quot;Agwanda&quot;,&quot;given&quot;:&quot;Bernard&quot;,&quot;parse-names&quot;:false,&quot;dropping-particle&quot;:&quot;&quot;,&quot;non-dropping-particle&quot;:&quot;&quot;},{&quot;family&quot;:&quot;Breiman&quot;,&quot;given&quot;:&quot;Robert F&quot;,&quot;parse-names&quot;:false,&quot;dropping-particle&quot;:&quot;&quot;,&quot;non-dropping-particle&quot;:&quot;&quot;},{&quot;family&quot;:&quot;Anderson&quot;,&quot;given&quot;:&quot;Larry J&quot;,&quot;parse-names&quot;:false,&quot;dropping-particle&quot;:&quot;&quot;,&quot;non-dropping-particle&quot;:&quot;&quot;},{&quot;family&quot;:&quot;Rupprecht&quot;,&quot;given&quot;:&quot;Charles E&quot;,&quot;parse-names&quot;:false,&quot;dropping-particle&quot;:&quot;&quot;,&quot;non-dropping-particle&quot;:&quot;&quot;}],&quot;container-title&quot;:&quot;Emerging infectious diseases&quot;,&quot;DOI&quot;:&quot;10.3201/eid1503.081013&quot;,&quot;ISSN&quot;:&quot;1080-6059&quot;,&quot;PMID&quot;:&quot;19239771&quot;,&quot;URL&quot;:&quot;https://pubmed.ncbi.nlm.nih.gov/19239771&quot;,&quot;issued&quot;:{&quot;date-parts&quot;:[[2009,3]]},&quot;page&quot;:&quot;482-485&quot;,&quot;language&quot;:&quot;eng&quot;,&quot;abstract&quot;:&quot;Diverse coronaviruses have been identified in bats from several continents but not from Africa. We identified group 1 and 2 coronaviruses in bats in Kenya, including SARS-related coronaviruses. The sequence diversity suggests that bats are well-established reservoirs for and likely sources of coronaviruses for many species, including humans.&quot;,&quot;publisher&quot;:&quot;Centers for Disease Control and Prevention&quot;,&quot;issue&quot;:&quot;3&quot;,&quot;volume&quot;:&quot;15&quot;},&quot;isTemporary&quot;:false},{&quot;id&quot;:&quot;eda735cd-03b0-3436-96e7-4529b3467964&quot;,&quot;itemData&quot;:{&quot;type&quot;:&quot;article-journal&quot;,&quot;id&quot;:&quot;eda735cd-03b0-3436-96e7-4529b3467964&quot;,&quot;title&quot;:&quot;Complete genome sequence of a Severe Acute Respiratory Syndrome-related Coronavirus from Kenyan bats&quot;,&quot;author&quot;:[{&quot;family&quot;:&quot;Tao&quot;,&quot;given&quot;:&quot;Ying&quot;,&quot;parse-names&quot;:false,&quot;dropping-particle&quot;:&quot;&quot;,&quot;non-dropping-particle&quot;:&quot;&quot;},{&quot;family&quot;:&quot;Tong&quot;,&quot;given&quot;:&quot;Suxiang&quot;,&quot;parse-names&quot;:false,&quot;dropping-particle&quot;:&quot;&quot;,&quot;non-dropping-particle&quot;:&quot;&quot;}],&quot;container-title&quot;:&quot;Microbiology Resource Announcements&quot;,&quot;issued&quot;:{&quot;date-parts&quot;:[[2019]]},&quot;page&quot;:&quot;e00548-19&quot;,&quot;issue&quot;:&quot;28&quot;,&quot;volume&quot;:&quot;8&quot;},&quot;isTemporary&quot;:false},{&quot;id&quot;:&quot;dd6e3f3d-9b27-3a6a-b0cf-d5dacf82f7b9&quot;,&quot;itemData&quot;:{&quot;type&quot;:&quot;article-journal&quot;,&quot;id&quot;:&quot;dd6e3f3d-9b27-3a6a-b0cf-d5dacf82f7b9&quot;,&quot;title&quot;:&quot;Reproduction of East-African bats may guide risk mitigation for coronavirus spillover&quot;,&quot;author&quot;:[{&quot;family&quot;:&quot;Montecino-Latorre&quot;,&quot;given&quot;:&quot;Diego&quot;,&quot;parse-names&quot;:false,&quot;dropping-particle&quot;:&quot;&quot;,&quot;non-dropping-particle&quot;:&quot;&quot;},{&quot;family&quot;:&quot;Goldstein&quot;,&quot;given&quot;:&quot;Tracey&quot;,&quot;parse-names&quot;:false,&quot;dropping-particle&quot;:&quot;&quot;,&quot;non-dropping-particle&quot;:&quot;&quot;},{&quot;family&quot;:&quot;Gilardi&quot;,&quot;given&quot;:&quot;Kirsten&quot;,&quot;parse-names&quot;:false,&quot;dropping-particle&quot;:&quot;&quot;,&quot;non-dropping-particle&quot;:&quot;&quot;},{&quot;family&quot;:&quot;Wolking&quot;,&quot;given&quot;:&quot;David&quot;,&quot;parse-names&quot;:false,&quot;dropping-particle&quot;:&quot;&quot;,&quot;non-dropping-particle&quot;:&quot;&quot;},{&quot;family&quot;:&quot;Wormer&quot;,&quot;given&quot;:&quot;Elizabeth&quot;,&quot;parse-names&quot;:false,&quot;dropping-particle&quot;:&quot;&quot;,&quot;non-dropping-particle&quot;:&quot;van&quot;},{&quot;family&quot;:&quot;Kazwala&quot;,&quot;given&quot;:&quot;Rudovick&quot;,&quot;parse-names&quot;:false,&quot;dropping-particle&quot;:&quot;&quot;,&quot;non-dropping-particle&quot;:&quot;&quot;},{&quot;family&quot;:&quot;Ssebide&quot;,&quot;given&quot;:&quot;Benard&quot;,&quot;parse-names&quot;:false,&quot;dropping-particle&quot;:&quot;&quot;,&quot;non-dropping-particle&quot;:&quot;&quot;},{&quot;family&quot;:&quot;Nziza&quot;,&quot;given&quot;:&quot;Julius&quot;,&quot;parse-names&quot;:false,&quot;dropping-particle&quot;:&quot;&quot;,&quot;non-dropping-particle&quot;:&quot;&quot;},{&quot;family&quot;:&quot;Sijali&quot;,&quot;given&quot;:&quot;Zikankuba&quot;,&quot;parse-names&quot;:false,&quot;dropping-particle&quot;:&quot;&quot;,&quot;non-dropping-particle&quot;:&quot;&quot;},{&quot;family&quot;:&quot;Cranfield&quot;,&quot;given&quot;:&quot;Michael&quot;,&quot;parse-names&quot;:false,&quot;dropping-particle&quot;:&quot;&quot;,&quot;non-dropping-particle&quot;:&quot;&quot;},{&quot;family&quot;:&quot;Mazet&quot;,&quot;given&quot;:&quot;Jonna A K&quot;,&quot;parse-names&quot;:false,&quot;dropping-particle&quot;:&quot;&quot;,&quot;non-dropping-particle&quot;:&quot;&quot;},{&quot;family&quot;:&quot;Consortium&quot;,&quot;given&quot;:&quot;PREDICT&quot;,&quot;parse-names&quot;:false,&quot;dropping-particle&quot;:&quot;&quot;,&quot;non-dropping-particle&quot;:&quot;&quot;}],&quot;container-title&quot;:&quot;One Health Outlook&quot;,&quot;DOI&quot;:&quot;10.1186/s42522-019-0008-8&quot;,&quot;ISSN&quot;:&quot;2524-4655&quot;,&quot;URL&quot;:&quot;https://doi.org/10.1186/s42522-019-0008-8&quot;,&quot;issued&quot;:{&quot;date-parts&quot;:[[2020]]},&quot;page&quot;:&quot;2&quot;,&quot;abstract&quot;:&quot;Bats provide important ecosystem services; however, current evidence supports that they host several zoonotic viruses, including species of the Coronaviridae family. If bats in close interaction with humans host and shed coronaviruses with zoonotic potential, such as the Severe Acute Respiratory Syndrome virus, spillover may occur. Therefore, strategies aiming to mitigate potential spillover and disease emergence, while supporting the conservation of bats and their important ecological roles are needed. Past research suggests that coronavirus shedding in bats varies seasonally following their reproductive cycle; however, shedding dynamics have been assessed in only a few species, which does not allow for generalization of findings across bat taxa and geographic regions.&quot;,&quot;issue&quot;:&quot;1&quot;,&quot;volume&quot;:&quot;2&quot;},&quot;isTemporary&quot;:false},{&quot;id&quot;:&quot;7a7fc45a-50a4-3998-9ffc-98ff27138724&quot;,&quot;itemData&quot;:{&quot;type&quot;:&quot;article-journal&quot;,&quot;id&quot;:&quot;7a7fc45a-50a4-3998-9ffc-98ff27138724&quot;,&quot;title&quot;:&quot;Bat coronavirus phylogeography in the Western Indian Ocean&quot;,&quot;author&quot;:[{&quot;family&quot;:&quot;Joffrin&quot;,&quot;given&quot;:&quot;Léa&quot;,&quot;parse-names&quot;:false,&quot;dropping-particle&quot;:&quot;&quot;,&quot;non-dropping-particle&quot;:&quot;&quot;},{&quot;family&quot;:&quot;Goodman&quot;,&quot;given&quot;:&quot;Steven M&quot;,&quot;parse-names&quot;:false,&quot;dropping-particle&quot;:&quot;&quot;,&quot;non-dropping-particle&quot;:&quot;&quot;},{&quot;family&quot;:&quot;Wilkinson&quot;,&quot;given&quot;:&quot;David A&quot;,&quot;parse-names&quot;:false,&quot;dropping-particle&quot;:&quot;&quot;,&quot;non-dropping-particle&quot;:&quot;&quot;},{&quot;family&quot;:&quot;Ramasindrazana&quot;,&quot;given&quot;:&quot;Beza&quot;,&quot;parse-names&quot;:false,&quot;dropping-particle&quot;:&quot;&quot;,&quot;non-dropping-particle&quot;:&quot;&quot;},{&quot;family&quot;:&quot;Lagadec&quot;,&quot;given&quot;:&quot;Erwan&quot;,&quot;parse-names&quot;:false,&quot;dropping-particle&quot;:&quot;&quot;,&quot;non-dropping-particle&quot;:&quot;&quot;},{&quot;family&quot;:&quot;Gomard&quot;,&quot;given&quot;:&quot;Yann&quot;,&quot;parse-names&quot;:false,&quot;dropping-particle&quot;:&quot;&quot;,&quot;non-dropping-particle&quot;:&quot;&quot;},{&quot;family&quot;:&quot;Minter&quot;,&quot;given&quot;:&quot;Gildas&quot;,&quot;parse-names&quot;:false,&quot;dropping-particle&quot;:&quot;&quot;,&quot;non-dropping-particle&quot;:&quot;le&quot;},{&quot;family&quot;:&quot;Santos&quot;,&quot;given&quot;:&quot;Andréa&quot;,&quot;parse-names&quot;:false,&quot;dropping-particle&quot;:&quot;&quot;,&quot;non-dropping-particle&quot;:&quot;dos&quot;},{&quot;family&quot;:&quot;Corrie Schoeman&quot;,&quot;given&quot;:&quot;M&quot;,&quot;parse-names&quot;:false,&quot;dropping-particle&quot;:&quot;&quot;,&quot;non-dropping-particle&quot;:&quot;&quot;},{&quot;family&quot;:&quot;Sookhareea&quot;,&quot;given&quot;:&quot;Rajendraprasad&quot;,&quot;parse-names&quot;:false,&quot;dropping-particle&quot;:&quot;&quot;,&quot;non-dropping-particle&quot;:&quot;&quot;},{&quot;family&quot;:&quot;Tortosa&quot;,&quot;given&quot;:&quot;Pablo&quot;,&quot;parse-names&quot;:false,&quot;dropping-particle&quot;:&quot;&quot;,&quot;non-dropping-particle&quot;:&quot;&quot;},{&quot;family&quot;:&quot;Julienne&quot;,&quot;given&quot;:&quot;Simon&quot;,&quot;parse-names&quot;:false,&quot;dropping-particle&quot;:&quot;&quot;,&quot;non-dropping-particle&quot;:&quot;&quot;},{&quot;family&quot;:&quot;Gudo&quot;,&quot;given&quot;:&quot;Eduardo S&quot;,&quot;parse-names&quot;:false,&quot;dropping-particle&quot;:&quot;&quot;,&quot;non-dropping-particle&quot;:&quot;&quot;},{&quot;family&quot;:&quot;Mavingui&quot;,&quot;given&quot;:&quot;Patrick&quot;,&quot;parse-names&quot;:false,&quot;dropping-particle&quot;:&quot;&quot;,&quot;non-dropping-particle&quot;:&quot;&quot;},{&quot;family&quot;:&quot;Lebarbenchon&quot;,&quot;given&quot;:&quot;Camille&quot;,&quot;parse-names&quot;:false,&quot;dropping-particle&quot;:&quot;&quot;,&quot;non-dropping-particle&quot;:&quot;&quot;}],&quot;container-title&quot;:&quot;Scientific Reports&quot;,&quot;DOI&quot;:&quot;10.1038/s41598-020-63799-7&quot;,&quot;ISSN&quot;:&quot;2045-2322&quot;,&quot;issued&quot;:{&quot;date-parts&quot;:[[2020]]},&quot;page&quot;:&quot;6873&quot;,&quot;abstract&quot;:&quot;Bats provide key ecosystem services such as crop pest regulation, pollination, seed dispersal, and soil fertilization. Bats are also major hosts for biological agents responsible for zoonoses, such as coronaviruses (CoVs). The islands of the Western Indian Ocean are identified as a major biodiversity hotspot, with more than 50 bat species. In this study, we tested 1,013 bats belonging to 36 species from Mozambique, Madagascar, Mauritius, Mayotte, Reunion Island and Seychelles, based on molecular screening and partial sequencing of the RNA-dependent RNA polymerase gene. In total, 88 bats (8.7%) tested positive for coronaviruses, with higher prevalence in Mozambican bats (20.5% ± 4.9%) as compared to those sampled on islands (4.5% ± 1.5%). Phylogenetic analyses revealed a large diversity of α- and β-CoVs and a strong signal of co-evolution between CoVs and their bat host species, with limited evidence for host-switching, except for bat species sharing day roost sites. These results highlight that strong variation between islands does exist and is associated with the composition of the bat species community on each island. Future studies should investigate whether CoVs detected in these bats have a potential for spillover in other hosts.&quot;,&quot;issue&quot;:&quot;1&quot;,&quot;volume&quot;:&quot;10&quot;},&quot;isTemporary&quot;:false}],&quot;properties&quot;:{&quot;noteIndex&quot;:0},&quot;isEdited&quot;:false,&quot;manualOverride&quot;:{&quot;citeprocText&quot;:&quot;(11,12,28–32)&quot;,&quot;isManuallyOverridden&quot;:false,&quot;manualOverrideText&quot;:&quot;&quot;},&quot;citationTag&quot;:&quot;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&quot;},{&quot;citationID&quot;:&quot;MENDELEY_CITATION_83ba9b96-4d46-4f29-8df6-31b02789c224&quot;,&quot;citationItems&quot;:[{&quot;id&quot;:&quot;1d29fe29-d5c7-5439-9f62-799913333462&quot;,&quot;itemData&quot;:{&quot;DOI&quot;:&quot;10.1016/j.tim.2016.03.003&quot;,&quot;ISSN&quot;:&quot;18784380&quot;,&quot;abstract&quot;:&quot;Human coronaviruses (HCoVs) were first described in the 1960s for patients with the common cold. Since then, more HCoVs have been discovered, including those that cause severe acute respiratory syndrome (SARS) and Middle East respiratory syndrome (MERS), two pathogens that, upon infection, can cause fatal respiratory disease in humans. It was recently discovered that dromedary camels in Saudi Arabia harbor three different HCoV species, including a dominant MERS HCoV lineage that was responsible for the outbreaks in the Middle East and South Korea during 2015. In this review we aim to compare and contrast the different HCoVs with regard to epidemiology and pathogenesis, in addition to the virus evolution and recombination events which have, on occasion, resulted in outbreaks amongst humans. Six coronaviruses (CoVs) are known to infect humans: 229E, OC43, SARS-CoV, NL63, HKU1, and MERS-CoV.Many CoVs are simultaneously maintained in nature, allowing for genetic recombination, resulting in novel viruses.Recombination of CoV in camels has resulted in a dominant MERS lineage that caused human outbreaks in 2015.&quot;,&quot;author&quot;:[{&quot;dropping-particle&quot;:&quot;&quot;,&quot;family&quot;:&quot;Su&quot;,&quot;given&quot;:&quot;Shuo&quot;,&quot;non-dropping-particle&quot;:&quot;&quot;,&quot;parse-names&quot;:false,&quot;suffix&quot;:&quot;&quot;},{&quot;dropping-particle&quot;:&quot;&quot;,&quot;family&quot;:&quot;Wong&quot;,&quot;given&quot;:&quot;Gary&quot;,&quot;non-dropping-particle&quot;:&quot;&quot;,&quot;parse-names&quot;:false,&quot;suffix&quot;:&quot;&quot;},{&quot;dropping-particle&quot;:&quot;&quot;,&quot;family&quot;:&quot;Shi&quot;,&quot;given&quot;:&quot;Weifeng&quot;,&quot;non-dropping-particle&quot;:&quot;&quot;,&quot;parse-names&quot;:false,&quot;suffix&quot;:&quot;&quot;},{&quot;dropping-particle&quot;:&quot;&quot;,&quot;family&quot;:&quot;Liu&quot;,&quot;given&quot;:&quot;Jun&quot;,&quot;non-dropping-particle&quot;:&quot;&quot;,&quot;parse-names&quot;:false,&quot;suffix&quot;:&quot;&quot;},{&quot;dropping-particle&quot;:&quot;&quot;,&quot;family&quot;:&quot;Lai&quot;,&quot;given&quot;:&quot;Alexander C.K.&quot;,&quot;non-dropping-particle&quot;:&quot;&quot;,&quot;parse-names&quot;:false,&quot;suffix&quot;:&quot;&quot;},{&quot;dropping-particle&quot;:&quot;&quot;,&quot;family&quot;:&quot;Zhou&quot;,&quot;given&quot;:&quot;Jiyong&quot;,&quot;non-dropping-particle&quot;:&quot;&quot;,&quot;parse-names&quot;:false,&quot;suffix&quot;:&quot;&quot;},{&quot;dropping-particle&quot;:&quot;&quot;,&quot;family&quot;:&quot;Liu&quot;,&quot;given&quot;:&quot;Wenjun&quot;,&quot;non-dropping-particle&quot;:&quot;&quot;,&quot;parse-names&quot;:false,&quot;suffix&quot;:&quot;&quot;},{&quot;dropping-particle&quot;:&quot;&quot;,&quot;family&quot;:&quot;Bi&quot;,&quot;given&quot;:&quot;Yuhai&quot;,&quot;non-dropping-particle&quot;:&quot;&quot;,&quot;parse-names&quot;:false,&quot;suffix&quot;:&quot;&quot;},{&quot;dropping-particle&quot;:&quot;&quot;,&quot;family&quot;:&quot;Gao&quot;,&quot;given&quot;:&quot;George F.&quot;,&quot;non-dropping-particle&quot;:&quot;&quot;,&quot;parse-names&quot;:false,&quot;suffix&quot;:&quot;&quot;}],&quot;container-title&quot;:&quot;Trends in Microbiology&quot;,&quot;id&quot;:&quot;1d29fe29-d5c7-5439-9f62-799913333462&quot;,&quot;issue&quot;:&quot;6&quot;,&quot;issued&quot;:{&quot;date-parts&quot;:[[&quot;2016&quot;]]},&quot;page&quot;:&quot;490-502&quot;,&quot;publisher&quot;:&quot;Elsevier Ltd&quot;,&quot;title&quot;:&quot;Epidemiology, genetic recombination, and pathogenesis of coronaviruses&quot;,&quot;type&quot;:&quot;article-journal&quot;,&quot;volume&quot;:&quot;24&quot;},&quot;uris&quot;:[&quot;http://www.mendeley.com/documents/?uuid=477ca9c8-5757-48ab-9220-7ec8530da186&quot;],&quot;isTemporary&quot;:false,&quot;legacyDesktopId&quot;:&quot;477ca9c8-5757-48ab-9220-7ec8530da186&quot;},{&quot;id&quot;:&quot;ff671722-1ec2-5dd1-ad09-1259cfbf0812&quot;,&quot;itemData&quot;:{&quot;DOI&quot;:&quot;10.1016/j.tree.2005.02.009&quot;,&quot;ISSN&quot;:&quot;0169-5347&quot;,&quot;PMID&quot;:&quot;16701375&quot;,&quot;abstract&quot;:&quot;Novel pathogens continue to emerge in human, domestic animal, wildlife and plant populations, yet the population dynamics of this kind of biological invasion remain poorly understood. Here, we consider the epidemiological and evolutionary processes underlying the initial introduction and subsequent spread of a pathogen in a new host population, with special reference to pathogens that originate by jumping from one host species to another. We conclude that, although pathogen emergence is inherently unpredictable, emerging pathogens tend to share some common traits, and that directly transmitted RNA viruses might be the pathogens that are most likely to jump between host species.&quot;,&quot;author&quot;:[{&quot;dropping-particle&quot;:&quot;&quot;,&quot;family&quot;:&quot;Woolhouse&quot;,&quot;given&quot;:&quot;Mark E J&quot;,&quot;non-dropping-particle&quot;:&quot;&quot;,&quot;parse-names&quot;:false,&quot;suffix&quot;:&quot;&quot;},{&quot;dropping-particle&quot;:&quot;&quot;,&quot;family&quot;:&quot;Haydon&quot;,&quot;given&quot;:&quot;Daniel T&quot;,&quot;non-dropping-particle&quot;:&quot;&quot;,&quot;parse-names&quot;:false,&quot;suffix&quot;:&quot;&quot;},{&quot;dropping-particle&quot;:&quot;&quot;,&quot;family&quot;:&quot;Antia&quot;,&quot;given&quot;:&quot;Rustom&quot;,&quot;non-dropping-particle&quot;:&quot;&quot;,&quot;parse-names&quot;:false,&quot;suffix&quot;:&quot;&quot;}],&quot;container-title&quot;:&quot;Trends in Ecology and Evolution&quot;,&quot;id&quot;:&quot;ff671722-1ec2-5dd1-ad09-1259cfbf0812&quot;,&quot;issue&quot;:&quot;5&quot;,&quot;issued&quot;:{&quot;date-parts&quot;:[[&quot;2005&quot;,&quot;5&quot;]]},&quot;page&quot;:&quot;238-44&quot;,&quot;title&quot;:&quot;Emerging pathogens: the epidemiology and evolution of species jumps.&quot;,&quot;type&quot;:&quot;article-journal&quot;,&quot;volume&quot;:&quot;20&quot;},&quot;uris&quot;:[&quot;http://www.mendeley.com/documents/?uuid=39746ec6-fb3d-4442-a58b-5a204f041828&quot;],&quot;isTemporary&quot;:false,&quot;legacyDesktopId&quot;:&quot;39746ec6-fb3d-4442-a58b-5a204f041828&quot;}],&quot;properties&quot;:{&quot;noteIndex&quot;:0},&quot;isEdited&quot;:false,&quot;manualOverride&quot;:{&quot;citeprocText&quot;:&quot;(33,34)&quot;,&quot;isManuallyOverridden&quot;:false,&quot;manualOverrideText&quot;:&quot;&quot;},&quot;citationTag&quot;:&quot;MENDELEY_CITATION_v3_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&quot;},{&quot;citationID&quot;:&quot;MENDELEY_CITATION_8441156a-3706-41f2-8836-02c67fdda8a8&quot;,&quot;citationItems&quot;:[{&quot;id&quot;:&quot;50f2193a-9892-5d41-a4d1-f2c7b07da92c&quot;,&quot;itemData&quot;:{&quot;DOI&quot;:&quot;10.1038/s41586-020-2012-7&quot;,&quot;ISBN&quot;:&quot;4158602020127&quot;,&quot;ISSN&quot;:&quot;1476-4687&quot;,&quot;PMID&quot;:&quot;32015507&quot;,&quot;abstract&quot;:&quot;Since the SARS outbreak 18 years ago, a large number of severe acute respiratory syndrome-related coronaviruses (SARSr-CoV) have been discovered in their natural reservoir host, bats1-4. Previous studies indicated that some of those bat SARSr-CoVs have the potential to infect humans5-7. Here we report the identification and characterization of a novel coronavirus (2019-nCoV) which caused an epidemic of acute respiratory syndrome in humans in Wuhan, China. The epidemic, which started from 12 December 2019, has caused 2,050 laboratory-confirmed infections with 56 fatal cases by 26 January 2020. Full-length genome sequences were obtained from five patients at the early stage of the outbreak. They are almost identical to each other and share 79.5% sequence identify to SARS-CoV. Furthermore, it was found that 2019-nCoV is 96% identical at the whole-genome level to a bat coronavirus. The pairwise protein sequence analysis of seven conserved non-structural proteins show that this virus belongs to the species of SARSr-CoV. The 2019-nCoV virus was then isolated from the bronchoalveolar lavage fluid of a critically ill patient, which can be neutralized by sera from several patients. Importantly, we have confirmed that this novel CoV uses the same cell entry receptor, ACE2, as SARS-CoV.&quot;,&quot;author&quot;:[{&quot;dropping-particle&quot;:&quot;&quot;,&quot;family&quot;:&quot;Zhou&quot;,&quot;given&quot;:&quot;Peng&quot;,&quot;non-dropping-particle&quot;:&quot;&quot;,&quot;parse-names&quot;:false,&quot;suffix&quot;:&quot;&quot;},{&quot;dropping-particle&quot;:&quot;&quot;,&quot;family&quot;:&quot;Yang&quot;,&quot;given&quot;:&quot;Xing-Lou&quot;,&quot;non-dropping-particle&quot;:&quot;&quot;,&quot;parse-names&quot;:false,&quot;suffix&quot;:&quot;&quot;},{&quot;dropping-particle&quot;:&quot;&quot;,&quot;family&quot;:&quot;Wang&quot;,&quot;given&quot;:&quot;Xian-Guang&quot;,&quot;non-dropping-particle&quot;:&quot;&quot;,&quot;parse-names&quot;:false,&quot;suffix&quot;:&quot;&quot;},{&quot;dropping-particle&quot;:&quot;&quot;,&quot;family&quot;:&quot;Hu&quot;,&quot;given&quot;:&quot;Ben&quot;,&quot;non-dropping-particle&quot;:&quot;&quot;,&quot;parse-names&quot;:false,&quot;suffix&quot;:&quot;&quot;},{&quot;dropping-particle&quot;:&quot;&quot;,&quot;family&quot;:&quot;Zhang&quot;,&quot;given&quot;:&quot;Lei&quot;,&quot;non-dropping-particle&quot;:&quot;&quot;,&quot;parse-names&quot;:false,&quot;suffix&quot;:&quot;&quot;},{&quot;dropping-particle&quot;:&quot;&quot;,&quot;family&quot;:&quot;Zhang&quot;,&quot;given&quot;:&quot;Wei&quot;,&quot;non-dropping-particle&quot;:&quot;&quot;,&quot;parse-names&quot;:false,&quot;suffix&quot;:&quot;&quot;},{&quot;dropping-particle&quot;:&quot;&quot;,&quot;family&quot;:&quot;Si&quot;,&quot;given&quot;:&quot;Hao-Rui&quot;,&quot;non-dropping-particle&quot;:&quot;&quot;,&quot;parse-names&quot;:false,&quot;suffix&quot;:&quot;&quot;},{&quot;dropping-particle&quot;:&quot;&quot;,&quot;family&quot;:&quot;Zhu&quot;,&quot;given&quot;:&quot;Yan&quot;,&quot;non-dropping-particle&quot;:&quot;&quot;,&quot;parse-names&quot;:false,&quot;suffix&quot;:&quot;&quot;},{&quot;dropping-particle&quot;:&quot;&quot;,&quot;family&quot;:&quot;Li&quot;,&quot;given&quot;:&quot;Bei&quot;,&quot;non-dropping-particle&quot;:&quot;&quot;,&quot;parse-names&quot;:false,&quot;suffix&quot;:&quot;&quot;},{&quot;dropping-particle&quot;:&quot;&quot;,&quot;family&quot;:&quot;Huang&quot;,&quot;given&quot;:&quot;Chao-Lin&quot;,&quot;non-dropping-particle&quot;:&quot;&quot;,&quot;parse-names&quot;:false,&quot;suffix&quot;:&quot;&quot;},{&quot;dropping-particle&quot;:&quot;&quot;,&quot;family&quot;:&quot;Chen&quot;,&quot;given&quot;:&quot;Hui-Dong&quot;,&quot;non-dropping-particle&quot;:&quot;&quot;,&quot;parse-names&quot;:false,&quot;suffix&quot;:&quot;&quot;},{&quot;dropping-particle&quot;:&quot;&quot;,&quot;family&quot;:&quot;Chen&quot;,&quot;given&quot;:&quot;Jing&quot;,&quot;non-dropping-particle&quot;:&quot;&quot;,&quot;parse-names&quot;:false,&quot;suffix&quot;:&quot;&quot;},{&quot;dropping-particle&quot;:&quot;&quot;,&quot;family&quot;:&quot;Luo&quot;,&quot;given&quot;:&quot;Yun&quot;,&quot;non-dropping-particle&quot;:&quot;&quot;,&quot;parse-names&quot;:false,&quot;suffix&quot;:&quot;&quot;},{&quot;dropping-particle&quot;:&quot;&quot;,&quot;family&quot;:&quot;Guo&quot;,&quot;given&quot;:&quot;Hua&quot;,&quot;non-dropping-particle&quot;:&quot;&quot;,&quot;parse-names&quot;:false,&quot;suffix&quot;:&quot;&quot;},{&quot;dropping-particle&quot;:&quot;&quot;,&quot;family&quot;:&quot;Jiang&quot;,&quot;given&quot;:&quot;Ren-Di&quot;,&quot;non-dropping-particle&quot;:&quot;&quot;,&quot;parse-names&quot;:false,&quot;suffix&quot;:&quot;&quot;},{&quot;dropping-particle&quot;:&quot;&quot;,&quot;family&quot;:&quot;Liu&quot;,&quot;given&quot;:&quot;Mei-Qin&quot;,&quot;non-dropping-particle&quot;:&quot;&quot;,&quot;parse-names&quot;:false,&quot;suffix&quot;:&quot;&quot;},{&quot;dropping-particle&quot;:&quot;&quot;,&quot;family&quot;:&quot;Chen&quot;,&quot;given&quot;:&quot;Ying&quot;,&quot;non-dropping-particle&quot;:&quot;&quot;,&quot;parse-names&quot;:false,&quot;suffix&quot;:&quot;&quot;},{&quot;dropping-particle&quot;:&quot;&quot;,&quot;family&quot;:&quot;Shen&quot;,&quot;given&quot;:&quot;Xu-Rui&quot;,&quot;non-dropping-particle&quot;:&quot;&quot;,&quot;parse-names&quot;:false,&quot;suffix&quot;:&quot;&quot;},{&quot;dropping-particle&quot;:&quot;&quot;,&quot;family&quot;:&quot;Wang&quot;,&quot;given&quot;:&quot;Xi&quot;,&quot;non-dropping-particle&quot;:&quot;&quot;,&quot;parse-names&quot;:false,&quot;suffix&quot;:&quot;&quot;},{&quot;dropping-particle&quot;:&quot;&quot;,&quot;family&quot;:&quot;Zheng&quot;,&quot;given&quot;:&quot;Xiao-Shuang&quot;,&quot;non-dropping-particle&quot;:&quot;&quot;,&quot;parse-names&quot;:false,&quot;suffix&quot;:&quot;&quot;},{&quot;dropping-particle&quot;:&quot;&quot;,&quot;family&quot;:&quot;Zhao&quot;,&quot;given&quot;:&quot;Kai&quot;,&quot;non-dropping-particle&quot;:&quot;&quot;,&quot;parse-names&quot;:false,&quot;suffix&quot;:&quot;&quot;},{&quot;dropping-particle&quot;:&quot;&quot;,&quot;family&quot;:&quot;Chen&quot;,&quot;given&quot;:&quot;Quan-Jiao&quot;,&quot;non-dropping-particle&quot;:&quot;&quot;,&quot;parse-names&quot;:false,&quot;suffix&quot;:&quot;&quot;},{&quot;dropping-particle&quot;:&quot;&quot;,&quot;family&quot;:&quot;Deng&quot;,&quot;given&quot;:&quot;Fei&quot;,&quot;non-dropping-particle&quot;:&quot;&quot;,&quot;parse-names&quot;:false,&quot;suffix&quot;:&quot;&quot;},{&quot;dropping-particle&quot;:&quot;&quot;,&quot;family&quot;:&quot;Liu&quot;,&quot;given&quot;:&quot;Lin-Lin&quot;,&quot;non-dropping-particle&quot;:&quot;&quot;,&quot;parse-names&quot;:false,&quot;suffix&quot;:&quot;&quot;},{&quot;dropping-particle&quot;:&quot;&quot;,&quot;family&quot;:&quot;Yan&quot;,&quot;given&quot;:&quot;Bing&quot;,&quot;non-dropping-particle&quot;:&quot;&quot;,&quot;parse-names&quot;:false,&quot;suffix&quot;:&quot;&quot;},{&quot;dropping-particle&quot;:&quot;&quot;,&quot;family&quot;:&quot;Zhan&quot;,&quot;given&quot;:&quot;Fa-Xian&quot;,&quot;non-dropping-particle&quot;:&quot;&quot;,&quot;parse-names&quot;:false,&quot;suffix&quot;:&quot;&quot;},{&quot;dropping-particle&quot;:&quot;&quot;,&quot;family&quot;:&quot;Wang&quot;,&quot;given&quot;:&quot;Yan-Yi&quot;,&quot;non-dropping-particle&quot;:&quot;&quot;,&quot;parse-names&quot;:false,&quot;suffix&quot;:&quot;&quot;},{&quot;dropping-particle&quot;:&quot;&quot;,&quot;family&quot;:&quot;Xiao&quot;,&quot;given&quot;:&quot;Geng-Fu&quot;,&quot;non-dropping-particle&quot;:&quot;&quot;,&quot;parse-names&quot;:false,&quot;suffix&quot;:&quot;&quot;},{&quot;dropping-particle&quot;:&quot;&quot;,&quot;family&quot;:&quot;Shi&quot;,&quot;given&quot;:&quot;Zheng-Li&quot;,&quot;non-dropping-particle&quot;:&quot;&quot;,&quot;parse-names&quot;:false,&quot;suffix&quot;:&quot;&quot;}],&quot;container-title&quot;:&quot;Nature&quot;,&quot;id&quot;:&quot;50f2193a-9892-5d41-a4d1-f2c7b07da92c&quot;,&quot;issued&quot;:{&quot;date-parts&quot;:[[&quot;2020&quot;]]},&quot;title&quot;:&quot;A pneumonia outbreak associated with a new coronavirus of probable bat origin.&quot;,&quot;type&quot;:&quot;article-journal&quot;},&quot;uris&quot;:[&quot;http://www.mendeley.com/documents/?uuid=ad5969d8-ef06-4713-bd96-1156319d8886&quot;],&quot;isTemporary&quot;:false,&quot;legacyDesktopId&quot;:&quot;ad5969d8-ef06-4713-bd96-1156319d8886&quot;},{&quot;id&quot;:&quot;cf3052c6-96c5-5334-a9c1-e798a0b7b6d3&quot;,&quot;itemData&quot;:{&quot;DOI&quot;:&quot;10.1254/fpj.147.120&quot;,&quot;ISSN&quot;:&quot;13478397&quot;,&quot;author&quot;:[{&quot;dropping-particle&quot;:&quot;&quot;,&quot;family&quot;:&quot;Li&quot;,&quot;given&quot;:&quot;Wenhui&quot;,&quot;non-dropping-particle&quot;:&quot;&quot;,&quot;parse-names&quot;:false,&quot;suffix&quot;:&quot;&quot;},{&quot;dropping-particle&quot;:&quot;&quot;,&quot;family&quot;:&quot;Moore&quot;,&quot;given&quot;:&quot;Michael J.&quot;,&quot;non-dropping-particle&quot;:&quot;&quot;,&quot;parse-names&quot;:false,&quot;suffix&quot;:&quot;&quot;},{&quot;dropping-particle&quot;:&quot;&quot;,&quot;family&quot;:&quot;Vasilieva&quot;,&quot;given&quot;:&quot;Natalya&quot;,&quot;non-dropping-particle&quot;:&quot;&quot;,&quot;parse-names&quot;:false,&quot;suffix&quot;:&quot;&quot;},{&quot;dropping-particle&quot;:&quot;&quot;,&quot;family&quot;:&quot;Sui&quot;,&quot;given&quot;:&quot;Jianhua&quot;,&quot;non-dropping-particle&quot;:&quot;&quot;,&quot;parse-names&quot;:false,&quot;suffix&quot;:&quot;&quot;},{&quot;dropping-particle&quot;:&quot;&quot;,&quot;family&quot;:&quot;Wong&quot;,&quot;given&quot;:&quot;Swee Kee&quot;,&quot;non-dropping-particle&quot;:&quot;&quot;,&quot;parse-names&quot;:false,&quot;suffix&quot;:&quot;&quot;},{&quot;dropping-particle&quot;:&quot;&quot;,&quot;family&quot;:&quot;Berne&quot;,&quot;given&quot;:&quot;Michael A.&quot;,&quot;non-dropping-particle&quot;:&quot;&quot;,&quot;parse-names&quot;:false,&quot;suffix&quot;:&quot;&quot;},{&quot;dropping-particle&quot;:&quot;&quot;,&quot;family&quot;:&quot;Somasundaran&quot;,&quot;given&quot;:&quot;Mohan&quot;,&quot;non-dropping-particle&quot;:&quot;&quot;,&quot;parse-names&quot;:false,&quot;suffix&quot;:&quot;&quot;},{&quot;dropping-particle&quot;:&quot;&quot;,&quot;family&quot;:&quot;Sullivan&quot;,&quot;given&quot;:&quot;John L.&quot;,&quot;non-dropping-particle&quot;:&quot;&quot;,&quot;parse-names&quot;:false,&quot;suffix&quot;:&quot;&quot;},{&quot;dropping-particle&quot;:&quot;&quot;,&quot;family&quot;:&quot;Luzuriaga&quot;,&quot;given&quot;:&quot;Katherine&quot;,&quot;non-dropping-particle&quot;:&quot;&quot;,&quot;parse-names&quot;:false,&quot;suffix&quot;:&quot;&quot;},{&quot;dropping-particle&quot;:&quot;&quot;,&quot;family&quot;:&quot;Greenough&quot;,&quot;given&quot;:&quot;Thomas C.&quot;,&quot;non-dropping-particle&quot;:&quot;&quot;,&quot;parse-names&quot;:false,&quot;suffix&quot;:&quot;&quot;},{&quot;dropping-particle&quot;:&quot;&quot;,&quot;family&quot;:&quot;Choe&quot;,&quot;given&quot;:&quot;Hyeryun&quot;,&quot;non-dropping-particle&quot;:&quot;&quot;,&quot;parse-names&quot;:false,&quot;suffix&quot;:&quot;&quot;},{&quot;dropping-particle&quot;:&quot;&quot;,&quot;family&quot;:&quot;Farzan&quot;,&quot;given&quot;:&quot;Michael&quot;,&quot;non-dropping-particle&quot;:&quot;&quot;,&quot;parse-names&quot;:false,&quot;suffix&quot;:&quot;&quot;}],&quot;container-title&quot;:&quot;Nature&quot;,&quot;id&quot;:&quot;cf3052c6-96c5-5334-a9c1-e798a0b7b6d3&quot;,&quot;issue&quot;:&quot;2&quot;,&quot;issued&quot;:{&quot;date-parts&quot;:[[&quot;2003&quot;]]},&quot;page&quot;:&quot;120-121&quot;,&quot;title&quot;:&quot;Angiotensin-converting enzyme 2 is a functional receptor for the SARS coronavirus&quot;,&quot;type&quot;:&quot;article-journal&quot;,&quot;volume&quot;:&quot;147&quot;},&quot;uris&quot;:[&quot;http://www.mendeley.com/documents/?uuid=56c34120-43bf-4041-9c36-06211af29f68&quot;],&quot;isTemporary&quot;:false,&quot;legacyDesktopId&quot;:&quot;56c34120-43bf-4041-9c36-06211af29f68&quot;}],&quot;properties&quot;:{&quot;noteIndex&quot;:0},&quot;isEdited&quot;:false,&quot;manualOverride&quot;:{&quot;citeprocText&quot;:&quot;(35,36)&quot;,&quot;isManuallyOverridden&quot;:false,&quot;manualOverrideText&quot;:&quot;&quot;},&quot;citationTag&quot;:&quot;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&quot;},{&quot;citationID&quot;:&quot;MENDELEY_CITATION_941e65ca-d22c-4f41-ac3f-fe8fdb00b341&quot;,&quot;citationItems&quot;:[{&quot;id&quot;:&quot;96ed215c-9317-582e-a3cc-2bd2c027b580&quot;,&quot;itemData&quot;:{&quot;DOI&quot;:&quot;10.1038/nature12005&quot;,&quot;ISSN&quot;:&quot;00280836&quot;,&quot;PMID&quot;:&quot;23486063&quot;,&quot;abstract&quot;:&quot;Most human coronaviruses cause mild upper respiratory tract disease but may be associated with more severe pulmonary disease in immunocompromised individuals. However, SARS coronavirus caused severe lower respiratory disease with nearly 10% mortality and evidence of systemic spread. Recently, another coronavirus (human coronavirus-Erasmus Medical Center (hCoV-EMC)) was identified in patients with severe and sometimes lethal lower respiratory tract infection. Viral genome analysis revealed close relatedness to coronaviruses found in bats. Here we identify dipeptidyl peptidase 4 (DPP4; also known as CD26) as a functional receptor for hCoV-EMC. DPP4 specifically co-purified with the receptor-binding S1 domain of the hCoV-EMC spike protein from lysates of susceptible Huh-7 cells. Antibodies directed against DPP4 inhibited hCoV-EMC infection of primary human bronchial epithelial cells and Huh-7 cells. Expression of human and bat (Pipistrellus pipistrellus) DPP4 in non-susceptible COS-7 cells enabled infection by hCoV-EMC. The use of the evolutionarily conserved DPP4 protein from different species as a functional receptor provides clues about the host range potential of hCoV-EMC. In addition, it will contribute critically to our understanding of the pathogenesis and epidemiology of this emerging human coronavirus, and may facilitate the development of intervention strategies. © 2013 Macmillan Publishers Limited. All rights reserved.&quot;,&quot;author&quot;:[{&quot;dropping-particle&quot;:&quot;&quot;,&quot;family&quot;:&quot;Raj&quot;,&quot;given&quot;:&quot;V. Stalin&quot;,&quot;non-dropping-particle&quot;:&quot;&quot;,&quot;parse-names&quot;:false,&quot;suffix&quot;:&quot;&quot;},{&quot;dropping-particle&quot;:&quot;&quot;,&quot;family&quot;:&quot;Mou&quot;,&quot;given&quot;:&quot;Huihui&quot;,&quot;non-dropping-particle&quot;:&quot;&quot;,&quot;parse-names&quot;:false,&quot;suffix&quot;:&quot;&quot;},{&quot;dropping-particle&quot;:&quot;&quot;,&quot;family&quot;:&quot;Smits&quot;,&quot;given&quot;:&quot;Saskia L.&quot;,&quot;non-dropping-particle&quot;:&quot;&quot;,&quot;parse-names&quot;:false,&quot;suffix&quot;:&quot;&quot;},{&quot;dropping-particle&quot;:&quot;&quot;,&quot;family&quot;:&quot;Dekkers&quot;,&quot;given&quot;:&quot;Dick H.W.&quot;,&quot;non-dropping-particle&quot;:&quot;&quot;,&quot;parse-names&quot;:false,&quot;suffix&quot;:&quot;&quot;},{&quot;dropping-particle&quot;:&quot;&quot;,&quot;family&quot;:&quot;Müller&quot;,&quot;given&quot;:&quot;Marcel A.&quot;,&quot;non-dropping-particle&quot;:&quot;&quot;,&quot;parse-names&quot;:false,&quot;suffix&quot;:&quot;&quot;},{&quot;dropping-particle&quot;:&quot;&quot;,&quot;family&quot;:&quot;Dijkman&quot;,&quot;given&quot;:&quot;Ronald&quot;,&quot;non-dropping-particle&quot;:&quot;&quot;,&quot;parse-names&quot;:false,&quot;suffix&quot;:&quot;&quot;},{&quot;dropping-particle&quot;:&quot;&quot;,&quot;family&quot;:&quot;Muth&quot;,&quot;given&quot;:&quot;Doreen&quot;,&quot;non-dropping-particle&quot;:&quot;&quot;,&quot;parse-names&quot;:false,&quot;suffix&quot;:&quot;&quot;},{&quot;dropping-particle&quot;:&quot;&quot;,&quot;family&quot;:&quot;Demmers&quot;,&quot;given&quot;:&quot;Jeroen A.A.&quot;,&quot;non-dropping-particle&quot;:&quot;&quot;,&quot;parse-names&quot;:false,&quot;suffix&quot;:&quot;&quot;},{&quot;dropping-particle&quot;:&quot;&quot;,&quot;family&quot;:&quot;Zaki&quot;,&quot;given&quot;:&quot;Ali&quot;,&quot;non-dropping-particle&quot;:&quot;&quot;,&quot;parse-names&quot;:false,&quot;suffix&quot;:&quot;&quot;},{&quot;dropping-particle&quot;:&quot;&quot;,&quot;family&quot;:&quot;Fouchier&quot;,&quot;given&quot;:&quot;Ron A.M.&quot;,&quot;non-dropping-particle&quot;:&quot;&quot;,&quot;parse-names&quot;:false,&quot;suffix&quot;:&quot;&quot;},{&quot;dropping-particle&quot;:&quot;&quot;,&quot;family&quot;:&quot;Thiel&quot;,&quot;given&quot;:&quot;Volker&quot;,&quot;non-dropping-particle&quot;:&quot;&quot;,&quot;parse-names&quot;:false,&quot;suffix&quot;:&quot;&quot;},{&quot;dropping-particle&quot;:&quot;&quot;,&quot;family&quot;:&quot;Drosten&quot;,&quot;given&quot;:&quot;Christian&quot;,&quot;non-dropping-particle&quot;:&quot;&quot;,&quot;parse-names&quot;:false,&quot;suffix&quot;:&quot;&quot;},{&quot;dropping-particle&quot;:&quot;&quot;,&quot;family&quot;:&quot;Rottier&quot;,&quot;given&quot;:&quot;Peter J.M.&quot;,&quot;non-dropping-particle&quot;:&quot;&quot;,&quot;parse-names&quot;:false,&quot;suffix&quot;:&quot;&quot;},{&quot;dropping-particle&quot;:&quot;&quot;,&quot;family&quot;:&quot;Osterhaus&quot;,&quot;given&quot;:&quot;Albert D.M.E.&quot;,&quot;non-dropping-particle&quot;:&quot;&quot;,&quot;parse-names&quot;:false,&quot;suffix&quot;:&quot;&quot;},{&quot;dropping-particle&quot;:&quot;&quot;,&quot;family&quot;:&quot;Bosch&quot;,&quot;given&quot;:&quot;Berend Jan&quot;,&quot;non-dropping-particle&quot;:&quot;&quot;,&quot;parse-names&quot;:false,&quot;suffix&quot;:&quot;&quot;},{&quot;dropping-particle&quot;:&quot;&quot;,&quot;family&quot;:&quot;Haagmans&quot;,&quot;given&quot;:&quot;Bart L.&quot;,&quot;non-dropping-particle&quot;:&quot;&quot;,&quot;parse-names&quot;:false,&quot;suffix&quot;:&quot;&quot;}],&quot;container-title&quot;:&quot;Nature&quot;,&quot;id&quot;:&quot;96ed215c-9317-582e-a3cc-2bd2c027b580&quot;,&quot;issue&quot;:&quot;7440&quot;,&quot;issued&quot;:{&quot;date-parts&quot;:[[&quot;2013&quot;]]},&quot;page&quot;:&quot;251-254&quot;,&quot;title&quot;:&quot;Dipeptidyl peptidase 4 is a functional receptor for the emerging human coronavirus-EMC&quot;,&quot;type&quot;:&quot;article-journal&quot;,&quot;volume&quot;:&quot;495&quot;},&quot;uris&quot;:[&quot;http://www.mendeley.com/documents/?uuid=58ba150b-54f6-42ae-ae41-192bcc2d85d6&quot;],&quot;isTemporary&quot;:false,&quot;legacyDesktopId&quot;:&quot;58ba150b-54f6-42ae-ae41-192bcc2d85d6&quot;}],&quot;properties&quot;:{&quot;noteIndex&quot;:0},&quot;isEdited&quot;:false,&quot;manualOverride&quot;:{&quot;citeprocText&quot;:&quot;(37)&quot;,&quot;isManuallyOverridden&quot;:false,&quot;manualOverrideText&quot;:&quot;&quot;},&quot;citationTag&quot;:&quot;MENDELEY_CITATION_v3_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&quot;},{&quot;citationID&quot;:&quot;MENDELEY_CITATION_7214d178-f8e8-4083-8a79-7f0b8b01be95&quot;,&quot;citationItems&quot;:[{&quot;id&quot;:&quot;c3a8b969-5494-37a8-8532-7ebac1c56b6e&quot;,&quot;itemData&quot;:{&quot;type&quot;:&quot;article-journal&quot;,&quot;id&quot;:&quot;c3a8b969-5494-37a8-8532-7ebac1c56b6e&quot;,&quot;title&quot;:&quot;Global patterns in coronavirus diversity&quot;,&quot;author&quot;:[{&quot;family&quot;:&quot;Anthony&quot;,&quot;given&quot;:&quot;Simon J&quot;,&quot;parse-names&quot;:false,&quot;dropping-particle&quot;:&quot;&quot;,&quot;non-dropping-particle&quot;:&quot;&quot;},{&quot;family&quot;:&quot;Johnson&quot;,&quot;given&quot;:&quot;Christine K&quot;,&quot;parse-names&quot;:false,&quot;dropping-particle&quot;:&quot;&quot;,&quot;non-dropping-particle&quot;:&quot;&quot;},{&quot;family&quot;:&quot;Greig&quot;,&quot;given&quot;:&quot;Denise J&quot;,&quot;parse-names&quot;:false,&quot;dropping-particle&quot;:&quot;&quot;,&quot;non-dropping-particle&quot;:&quot;&quot;},{&quot;family&quot;:&quot;Kramer&quot;,&quot;given&quot;:&quot;Sarah&quot;,&quot;parse-names&quot;:false,&quot;dropping-particle&quot;:&quot;&quot;,&quot;non-dropping-particle&quot;:&quot;&quot;},{&quot;family&quot;:&quot;Che&quot;,&quot;given&quot;:&quot;Xiaoyu&quot;,&quot;parse-names&quot;:false,&quot;dropping-particle&quot;:&quot;&quot;,&quot;non-dropping-particle&quot;:&quot;&quot;},{&quot;family&quot;:&quot;Wells&quot;,&quot;given&quot;:&quot;Heather&quot;,&quot;parse-names&quot;:false,&quot;dropping-particle&quot;:&quot;&quot;,&quot;non-dropping-particle&quot;:&quot;&quot;},{&quot;family&quot;:&quot;Hicks&quot;,&quot;given&quot;:&quot;Allison L&quot;,&quot;parse-names&quot;:false,&quot;dropping-particle&quot;:&quot;&quot;,&quot;non-dropping-particle&quot;:&quot;&quot;},{&quot;family&quot;:&quot;Joly&quot;,&quot;given&quot;:&quot;Damien O&quot;,&quot;parse-names&quot;:false,&quot;dropping-particle&quot;:&quot;&quot;,&quot;non-dropping-particle&quot;:&quot;&quot;},{&quot;family&quot;:&quot;Wolfe&quot;,&quot;given&quot;:&quot;Nathan D&quot;,&quot;parse-names&quot;:false,&quot;dropping-particle&quot;:&quot;&quot;,&quot;non-dropping-particle&quot;:&quot;&quot;},{&quot;family&quot;:&quot;Daszak&quot;,&quot;given&quot;:&quot;Peter&quot;,&quot;parse-names&quot;:false,&quot;dropping-particle&quot;:&quot;&quot;,&quot;non-dropping-particle&quot;:&quot;&quot;},{&quot;family&quot;:&quot;Karesh&quot;,&quot;given&quot;:&quot;William&quot;,&quot;parse-names&quot;:false,&quot;dropping-particle&quot;:&quot;&quot;,&quot;non-dropping-particle&quot;:&quot;&quot;},{&quot;family&quot;:&quot;Lipkin&quot;,&quot;given&quot;:&quot;W I&quot;,&quot;parse-names&quot;:false,&quot;dropping-particle&quot;:&quot;&quot;,&quot;non-dropping-particle&quot;:&quot;&quot;},{&quot;family&quot;:&quot;Morse&quot;,&quot;given&quot;:&quot;Stephen S&quot;,&quot;parse-names&quot;:false,&quot;dropping-particle&quot;:&quot;&quot;,&quot;non-dropping-particle&quot;:&quot;&quot;},{&quot;family&quot;:&quot;Consortium&quot;,&quot;given&quot;:&quot;PREDICT&quot;,&quot;parse-names&quot;:false,&quot;dropping-particle&quot;:&quot;&quot;,&quot;non-dropping-particle&quot;:&quot;&quot;},{&quot;family&quot;:&quot;Mazet&quot;,&quot;given&quot;:&quot;Jonna A K&quot;,&quot;parse-names&quot;:false,&quot;dropping-particle&quot;:&quot;&quot;,&quot;non-dropping-particle&quot;:&quot;&quot;},{&quot;family&quot;:&quot;Goldstein&quot;,&quot;given&quot;:&quot;Tracey&quot;,&quot;parse-names&quot;:false,&quot;dropping-particle&quot;:&quot;&quot;,&quot;non-dropping-particle&quot;:&quot;&quot;}],&quot;container-title&quot;:&quot;Virus evolution&quot;,&quot;DOI&quot;:&quot;10.1093/ve/vex012&quot;,&quot;ISSN&quot;:&quot;2057-1577&quot;,&quot;PMID&quot;:&quot;28630747&quot;,&quot;URL&quot;:&quot;https://pubmed.ncbi.nlm.nih.gov/28630747&quot;,&quot;issued&quot;:{&quot;date-parts&quot;:[[2017,6,12]]},&quot;page&quot;:&quot;vex012-vex012&quot;,&quot;language&quot;:&quot;eng&quot;,&quot;abstract&quot;:&quot;Since the emergence of Severe Acute Respiratory Syndrome Coronavirus (SARS-CoV) and Middle East Respiratory Syndrom Coronavirus (MERS-CoV) it has become increasingly clear that bats are important reservoirs of CoVs. Despite this, only 6% of all CoV sequences in GenBank are from bats. The remaining 94% largely consist of known pathogens of public health or agricultural significance, indicating that current research effort is heavily biased towards describing known diseases rather than the 'pre-emergent' diversity in bats. Our study addresses this critical gap, and focuses on resource poor countries where the risk of zoonotic emergence is believed to be highest. We surveyed the diversity of CoVs in multiple host taxa from twenty countries to explore the factors driving viral diversity at a global scale. We identified sequences representing 100 discrete phylogenetic clusters, ninety-one of which were found in bats, and used ecological and epidemiologic analyses to show that patterns of CoV diversity correlate with those of bat diversity. This cements bats as the major evolutionary reservoirs and ecological drivers of CoV diversity. Co-phylogenetic reconciliation analysis was also used to show that host switching has contributed to CoV evolution, and a preliminary analysis suggests that regional variation exists in the dynamics of this process. Overall our study represents a model for exploring global viral diversity and advances our fundamental understanding of CoV biodiversity and the potential risk factors associated with zoonotic emergence.&quot;,&quot;publisher&quot;:&quot;Oxford University Press&quot;,&quot;issue&quot;:&quot;1&quot;,&quot;volume&quot;:&quot;3&quot;},&quot;isTemporary&quot;:false}],&quot;properties&quot;:{&quot;noteIndex&quot;:0},&quot;isEdited&quot;:false,&quot;manualOverride&quot;:{&quot;isManuallyOverridden&quot;:false,&quot;citeprocText&quot;:&quot;(38)&quot;,&quot;manualOverrideText&quot;:&quot;&quot;},&quot;citationTag&quot;:&quot;MENDELEY_CITATION_v3_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&quot;},{&quot;citationID&quot;:&quot;MENDELEY_CITATION_b96e3d91-c576-44e1-83af-adbe0a834efb&quot;,&quot;citationItems&quot;:[{&quot;id&quot;:&quot;16be374f-ec80-3ea2-abb9-6f44479647c7&quot;,&quot;itemData&quot;:{&quot;type&quot;:&quot;article-journal&quot;,&quot;id&quot;:&quot;16be374f-ec80-3ea2-abb9-6f44479647c7&quot;,&quot;title&quot;:&quot;Complete genomic sequence of human coronavirus OC43: Molecular clock analysis suggests a relatively recent zoonotic coronavirus transmission event&quot;,&quot;author&quot;:[{&quot;family&quot;:&quot;Vijgen&quot;,&quot;given&quot;:&quot;L.&quot;,&quot;parse-names&quot;:false,&quot;dropping-particle&quot;:&quot;&quot;,&quot;non-dropping-particle&quot;:&quot;&quot;},{&quot;family&quot;:&quot;Keyaerts&quot;,&quot;given&quot;:&quot;E.&quot;,&quot;parse-names&quot;:false,&quot;dropping-particle&quot;:&quot;&quot;,&quot;non-dropping-particle&quot;:&quot;&quot;},{&quot;family&quot;:&quot;Moes&quot;,&quot;given&quot;:&quot;E.&quot;,&quot;parse-names&quot;:false,&quot;dropping-particle&quot;:&quot;&quot;,&quot;non-dropping-particle&quot;:&quot;&quot;},{&quot;family&quot;:&quot;Thoelen&quot;,&quot;given&quot;:&quot;I.&quot;,&quot;parse-names&quot;:false,&quot;dropping-particle&quot;:&quot;&quot;,&quot;non-dropping-particle&quot;:&quot;&quot;},{&quot;family&quot;:&quot;Wollants&quot;,&quot;given&quot;:&quot;E.&quot;,&quot;parse-names&quot;:false,&quot;dropping-particle&quot;:&quot;&quot;,&quot;non-dropping-particle&quot;:&quot;&quot;},{&quot;family&quot;:&quot;Lemey&quot;,&quot;given&quot;:&quot;P.&quot;,&quot;parse-names&quot;:false,&quot;dropping-particle&quot;:&quot;&quot;,&quot;non-dropping-particle&quot;:&quot;&quot;},{&quot;family&quot;:&quot;Vandamme&quot;,&quot;given&quot;:&quot;A.-M.&quot;,&quot;parse-names&quot;:false,&quot;dropping-particle&quot;:&quot;&quot;,&quot;non-dropping-particle&quot;:&quot;&quot;},{&quot;family&quot;:&quot;Ranst&quot;,&quot;given&quot;:&quot;M.&quot;,&quot;parse-names&quot;:false,&quot;dropping-particle&quot;:&quot;&quot;,&quot;non-dropping-particle&quot;:&quot;van&quot;}],&quot;container-title&quot;:&quot;Journal of Virology&quot;,&quot;DOI&quot;:&quot;10.1128/jvi.79.3.1595-1604.2005&quot;,&quot;ISSN&quot;:&quot;0022-538X&quot;,&quot;issued&quot;:{&quot;date-parts&quot;:[[2005]]},&quot;page&quot;:&quot;1595-1604&quot;,&quot;abstract&quot;:&quot;Coronaviruses are enveloped, positive-stranded RNA viruses with a genome of approximately 30 kb. Based on genetic similarities, coronaviruses are classified into three groups. Two group 2 coronaviruses, human coronavirus OC43 (HCoV-OC43) and bovine coronavirus (BCoV), show remarkable antigenic and genetic similarities. In this study, we report the first complete genome sequence (30,738 nucleotides) of the prototype HCoV-OC43 strain (ATCC VR759). Complete genome and open reading frame (ORF) analyses were performed in comparison to the BCoV genome. In the region between the spike and membrane protein genes, a 290-nucleotide deletion is present, corresponding to the absence of BCoV ORFs ns4.9 and ns4.8. Nucleotide and amino acid similarity percentages were determined for the major HCoV-OC43 ORFs and for those of other group 2 coronaviruses. The highest degree of similarity is demonstrated between HCoV-OC43 and BCoV in all ORFs with the exception of the E gene. Molecular clock analysis of the spike gene sequences of BCoV and HCoV-OC43 suggests a relatively recent zoonotic transmission event and dates their most recent common ancestor to around 1890. An evolutionary rate in the order of 4 ؋ 10 ؊4 nucleotide changes per site per year was estimated. This is the first animal-human zoonotic pair of coronaviruses that can be analyzed in order to gain insights into the processes of adaptation of a nonhuman coronavirus to a human host, which is important for understanding the interspecies transmission events that led to the origin of the severe acute respiratory syndrome outbreak.&quot;,&quot;issue&quot;:&quot;3&quot;,&quot;volume&quot;:&quot;79&quot;},&quot;isTemporary&quot;:false},{&quot;id&quot;:&quot;8f6f5ae7-c7a3-3378-9260-c9f1c666d195&quot;,&quot;itemData&quot;:{&quot;type&quot;:&quot;article-journal&quot;,&quot;id&quot;:&quot;8f6f5ae7-c7a3-3378-9260-c9f1c666d195&quot;,&quot;title&quot;:&quot;Molecular epidemiology of human coronavirus OC43 reveals evolution of different genotypes over time and recent emergence of a novel genotype due to natural recombination&quot;,&quot;author&quot;:[{&quot;family&quot;:&quot;Lau&quot;,&quot;given&quot;:&quot;S. K. P.&quot;,&quot;parse-names&quot;:false,&quot;dropping-particle&quot;:&quot;&quot;,&quot;non-dropping-particle&quot;:&quot;&quot;},{&quot;family&quot;:&quot;Lee&quot;,&quot;given&quot;:&quot;P.&quot;,&quot;parse-names&quot;:false,&quot;dropping-particle&quot;:&quot;&quot;,&quot;non-dropping-particle&quot;:&quot;&quot;},{&quot;family&quot;:&quot;Tsang&quot;,&quot;given&quot;:&quot;A. K. L.&quot;,&quot;parse-names&quot;:false,&quot;dropping-particle&quot;:&quot;&quot;,&quot;non-dropping-particle&quot;:&quot;&quot;},{&quot;family&quot;:&quot;Yip&quot;,&quot;given&quot;:&quot;C. C. Y.&quot;,&quot;parse-names&quot;:false,&quot;dropping-particle&quot;:&quot;&quot;,&quot;non-dropping-particle&quot;:&quot;&quot;},{&quot;family&quot;:&quot;Tse&quot;,&quot;given&quot;:&quot;H.&quot;,&quot;parse-names&quot;:false,&quot;dropping-particle&quot;:&quot;&quot;,&quot;non-dropping-particle&quot;:&quot;&quot;},{&quot;family&quot;:&quot;Lee&quot;,&quot;given&quot;:&quot;R. A.&quot;,&quot;parse-names&quot;:false,&quot;dropping-particle&quot;:&quot;&quot;,&quot;non-dropping-particle&quot;:&quot;&quot;},{&quot;family&quot;:&quot;So&quot;,&quot;given&quot;:&quot;L.-Y.&quot;,&quot;parse-names&quot;:false,&quot;dropping-particle&quot;:&quot;&quot;,&quot;non-dropping-particle&quot;:&quot;&quot;},{&quot;family&quot;:&quot;Lau&quot;,&quot;given&quot;:&quot;Y.-L.&quot;,&quot;parse-names&quot;:false,&quot;dropping-particle&quot;:&quot;&quot;,&quot;non-dropping-particle&quot;:&quot;&quot;},{&quot;family&quot;:&quot;Chan&quot;,&quot;given&quot;:&quot;K.-H.&quot;,&quot;parse-names&quot;:false,&quot;dropping-particle&quot;:&quot;&quot;,&quot;non-dropping-particle&quot;:&quot;&quot;},{&quot;family&quot;:&quot;Woo&quot;,&quot;given&quot;:&quot;P. C. Y.&quot;,&quot;parse-names&quot;:false,&quot;dropping-particle&quot;:&quot;&quot;,&quot;non-dropping-particle&quot;:&quot;&quot;},{&quot;family&quot;:&quot;Yuen&quot;,&quot;given&quot;:&quot;K.-Y.&quot;,&quot;parse-names&quot;:false,&quot;dropping-particle&quot;:&quot;&quot;,&quot;non-dropping-particle&quot;:&quot;&quot;}],&quot;container-title&quot;:&quot;Journal of Virology&quot;,&quot;DOI&quot;:&quot;10.1128/JVI.05512-11&quot;,&quot;ISSN&quot;:&quot;0022-538X&quot;,&quot;issued&quot;:{&quot;date-parts&quot;:[[2011,11,1]]},&quot;issue&quot;:&quot;21&quot;,&quot;volume&quot;:&quot;85&quot;},&quot;isTemporary&quot;:false},{&quot;id&quot;:&quot;5d7685aa-ab08-3be6-af72-6b794642f50e&quot;,&quot;itemData&quot;:{&quot;type&quot;:&quot;article-journal&quot;,&quot;id&quot;:&quot;5d7685aa-ab08-3be6-af72-6b794642f50e&quot;,&quot;title&quot;:&quot;Phylogenetic and recombination analysis of coronavirus HKU1, a novel coronavirus from patients with pneumonia&quot;,&quot;author&quot;:[{&quot;family&quot;:&quot;Woo&quot;,&quot;given&quot;:&quot;P. C. Y.&quot;,&quot;parse-names&quot;:false,&quot;dropping-particle&quot;:&quot;&quot;,&quot;non-dropping-particle&quot;:&quot;&quot;},{&quot;family&quot;:&quot;Lau&quot;,&quot;given&quot;:&quot;S. K. P.&quot;,&quot;parse-names&quot;:false,&quot;dropping-particle&quot;:&quot;&quot;,&quot;non-dropping-particle&quot;:&quot;&quot;},{&quot;family&quot;:&quot;Huang&quot;,&quot;given&quot;:&quot;Y.&quot;,&quot;parse-names&quot;:false,&quot;dropping-particle&quot;:&quot;&quot;,&quot;non-dropping-particle&quot;:&quot;&quot;},{&quot;family&quot;:&quot;Tsoi&quot;,&quot;given&quot;:&quot;H.-W.&quot;,&quot;parse-names&quot;:false,&quot;dropping-particle&quot;:&quot;&quot;,&quot;non-dropping-particle&quot;:&quot;&quot;},{&quot;family&quot;:&quot;Chan&quot;,&quot;given&quot;:&quot;K.-H.&quot;,&quot;parse-names&quot;:false,&quot;dropping-particle&quot;:&quot;&quot;,&quot;non-dropping-particle&quot;:&quot;&quot;},{&quot;family&quot;:&quot;Yuen&quot;,&quot;given&quot;:&quot;K.-Y.&quot;,&quot;parse-names&quot;:false,&quot;dropping-particle&quot;:&quot;&quot;,&quot;non-dropping-particle&quot;:&quot;&quot;}],&quot;container-title&quot;:&quot;Archives of Virology&quot;,&quot;DOI&quot;:&quot;10.1007/s00705-005-0573-2&quot;,&quot;ISSN&quot;:&quot;0304-8608&quot;,&quot;issued&quot;:{&quot;date-parts&quot;:[[2005,11,28]]},&quot;issue&quot;:&quot;11&quot;,&quot;volume&quot;:&quot;150&quot;},&quot;isTemporary&quot;:false},{&quot;id&quot;:&quot;ae937280-07d7-3e4c-a040-bef61d6cca9d&quot;,&quot;itemData&quot;:{&quot;type&quot;:&quot;article-journal&quot;,&quot;id&quot;:&quot;ae937280-07d7-3e4c-a040-bef61d6cca9d&quot;,&quot;title&quot;:&quot;Co-circulation of three camel coronavirus species and recombination of MERS-CoVs in Saudi Arabia&quot;,&quot;author&quot;:[{&quot;family&quot;:&quot;Sabir&quot;,&quot;given&quot;:&quot;J. S. M.&quot;,&quot;parse-names&quot;:false,&quot;dropping-particle&quot;:&quot;&quot;,&quot;non-dropping-particle&quot;:&quot;&quot;},{&quot;family&quot;:&quot;Lam&quot;,&quot;given&quot;:&quot;T. T.- Y.&quot;,&quot;parse-names&quot;:false,&quot;dropping-particle&quot;:&quot;&quot;,&quot;non-dropping-particle&quot;:&quot;&quot;},{&quot;family&quot;:&quot;Ahmed&quot;,&quot;given&quot;:&quot;M. M. M.&quot;,&quot;parse-names&quot;:false,&quot;dropping-particle&quot;:&quot;&quot;,&quot;non-dropping-particle&quot;:&quot;&quot;},{&quot;family&quot;:&quot;Li&quot;,&quot;given&quot;:&quot;L.&quot;,&quot;parse-names&quot;:false,&quot;dropping-particle&quot;:&quot;&quot;,&quot;non-dropping-particle&quot;:&quot;&quot;},{&quot;family&quot;:&quot;Shen&quot;,&quot;given&quot;:&quot;Y.&quot;,&quot;parse-names&quot;:false,&quot;dropping-particle&quot;:&quot;&quot;,&quot;non-dropping-particle&quot;:&quot;&quot;},{&quot;family&quot;:&quot;E. M. Abo-Aba&quot;,&quot;given&quot;:&quot;S.&quot;,&quot;parse-names&quot;:false,&quot;dropping-particle&quot;:&quot;&quot;,&quot;non-dropping-particle&quot;:&quot;&quot;},{&quot;family&quot;:&quot;Qureshi&quot;,&quot;given&quot;:&quot;M. I.&quot;,&quot;parse-names&quot;:false,&quot;dropping-particle&quot;:&quot;&quot;,&quot;non-dropping-particle&quot;:&quot;&quot;},{&quot;family&quot;:&quot;Abu-Zeid&quot;,&quot;given&quot;:&quot;M.&quot;,&quot;parse-names&quot;:false,&quot;dropping-particle&quot;:&quot;&quot;,&quot;non-dropping-particle&quot;:&quot;&quot;},{&quot;family&quot;:&quot;Zhang&quot;,&quot;given&quot;:&quot;Y.&quot;,&quot;parse-names&quot;:false,&quot;dropping-particle&quot;:&quot;&quot;,&quot;non-dropping-particle&quot;:&quot;&quot;},{&quot;family&quot;:&quot;Khiyami&quot;,&quot;given&quot;:&quot;M. A.&quot;,&quot;parse-names&quot;:false,&quot;dropping-particle&quot;:&quot;&quot;,&quot;non-dropping-particle&quot;:&quot;&quot;},{&quot;family&quot;:&quot;Alharbi&quot;,&quot;given&quot;:&quot;N. S.&quot;,&quot;parse-names&quot;:false,&quot;dropping-particle&quot;:&quot;&quot;,&quot;non-dropping-particle&quot;:&quot;&quot;},{&quot;family&quot;:&quot;Hajrah&quot;,&quot;given&quot;:&quot;N. H.&quot;,&quot;parse-names&quot;:false,&quot;dropping-particle&quot;:&quot;&quot;,&quot;non-dropping-particle&quot;:&quot;&quot;},{&quot;family&quot;:&quot;Sabir&quot;,&quot;given&quot;:&quot;M. J.&quot;,&quot;parse-names&quot;:false,&quot;dropping-particle&quot;:&quot;&quot;,&quot;non-dropping-particle&quot;:&quot;&quot;},{&quot;family&quot;:&quot;Mutwakil&quot;,&quot;given&quot;:&quot;M. H. Z.&quot;,&quot;parse-names&quot;:false,&quot;dropping-particle&quot;:&quot;&quot;,&quot;non-dropping-particle&quot;:&quot;&quot;},{&quot;family&quot;:&quot;Kabli&quot;,&quot;given&quot;:&quot;S. A.&quot;,&quot;parse-names&quot;:false,&quot;dropping-particle&quot;:&quot;&quot;,&quot;non-dropping-particle&quot;:&quot;&quot;},{&quot;family&quot;:&quot;Alsulaimany&quot;,&quot;given&quot;:&quot;F. A. S.&quot;,&quot;parse-names&quot;:false,&quot;dropping-particle&quot;:&quot;&quot;,&quot;non-dropping-particle&quot;:&quot;&quot;},{&quot;family&quot;:&quot;Obaid&quot;,&quot;given&quot;:&quot;A. Y.&quot;,&quot;parse-names&quot;:false,&quot;dropping-particle&quot;:&quot;&quot;,&quot;non-dropping-particle&quot;:&quot;&quot;},{&quot;family&quot;:&quot;Zhou&quot;,&quot;given&quot;:&quot;B.&quot;,&quot;parse-names&quot;:false,&quot;dropping-particle&quot;:&quot;&quot;,&quot;non-dropping-particle&quot;:&quot;&quot;},{&quot;family&quot;:&quot;Smith&quot;,&quot;given&quot;:&quot;D. K.&quot;,&quot;parse-names&quot;:false,&quot;dropping-particle&quot;:&quot;&quot;,&quot;non-dropping-particle&quot;:&quot;&quot;},{&quot;family&quot;:&quot;Holmes&quot;,&quot;given&quot;:&quot;E. C.&quot;,&quot;parse-names&quot;:false,&quot;dropping-particle&quot;:&quot;&quot;,&quot;non-dropping-particle&quot;:&quot;&quot;},{&quot;family&quot;:&quot;Zhu&quot;,&quot;given&quot;:&quot;H.&quot;,&quot;parse-names&quot;:false,&quot;dropping-particle&quot;:&quot;&quot;,&quot;non-dropping-particle&quot;:&quot;&quot;},{&quot;family&quot;:&quot;Guan&quot;,&quot;given&quot;:&quot;Y.&quot;,&quot;parse-names&quot;:false,&quot;dropping-particle&quot;:&quot;&quot;,&quot;non-dropping-particle&quot;:&quot;&quot;}],&quot;container-title&quot;:&quot;Science&quot;,&quot;DOI&quot;:&quot;10.1126/science.aac8608&quot;,&quot;ISSN&quot;:&quot;0036-8075&quot;,&quot;issued&quot;:{&quot;date-parts&quot;:[[2016,1,1]]},&quot;issue&quot;:&quot;6268&quot;,&quot;volume&quot;:&quot;351&quot;},&quot;isTemporary&quot;:false},{&quot;id&quot;:&quot;869dcf95-34b2-3d26-bcfe-f48b03bf71a1&quot;,&quot;itemData&quot;:{&quot;type&quot;:&quot;article-journal&quot;,&quot;id&quot;:&quot;869dcf95-34b2-3d26-bcfe-f48b03bf71a1&quot;,&quot;title&quot;:&quot;Origin and possible genetic recombination of the Middle East respiratory syndrome coronavirus from the first imported case in China: Phylogenetics and coalescence analysis&quot;,&quot;author&quot;:[{&quot;family&quot;:&quot;Wang&quot;,&quot;given&quot;:&quot;Yanqun&quot;,&quot;parse-names&quot;:false,&quot;dropping-particle&quot;:&quot;&quot;,&quot;non-dropping-particle&quot;:&quot;&quot;},{&quot;family&quot;:&quot;Liu&quot;,&quot;given&quot;:&quot;Di&quot;,&quot;parse-names&quot;:false,&quot;dropping-particle&quot;:&quot;&quot;,&quot;non-dropping-particle&quot;:&quot;&quot;},{&quot;family&quot;:&quot;Shi&quot;,&quot;given&quot;:&quot;Weifeng&quot;,&quot;parse-names&quot;:false,&quot;dropping-particle&quot;:&quot;&quot;,&quot;non-dropping-particle&quot;:&quot;&quot;},{&quot;family&quot;:&quot;Lu&quot;,&quot;given&quot;:&quot;Roujian&quot;,&quot;parse-names&quot;:false,&quot;dropping-particle&quot;:&quot;&quot;,&quot;non-dropping-particle&quot;:&quot;&quot;},{&quot;family&quot;:&quot;Wang&quot;,&quot;given&quot;:&quot;Wenling&quot;,&quot;parse-names&quot;:false,&quot;dropping-particle&quot;:&quot;&quot;,&quot;non-dropping-particle&quot;:&quot;&quot;},{&quot;family&quot;:&quot;Zhao&quot;,&quot;given&quot;:&quot;Yanjie&quot;,&quot;parse-names&quot;:false,&quot;dropping-particle&quot;:&quot;&quot;,&quot;non-dropping-particle&quot;:&quot;&quot;},{&quot;family&quot;:&quot;Deng&quot;,&quot;given&quot;:&quot;Yao&quot;,&quot;parse-names&quot;:false,&quot;dropping-particle&quot;:&quot;&quot;,&quot;non-dropping-particle&quot;:&quot;&quot;},{&quot;family&quot;:&quot;Zhou&quot;,&quot;given&quot;:&quot;Weimin&quot;,&quot;parse-names&quot;:false,&quot;dropping-particle&quot;:&quot;&quot;,&quot;non-dropping-particle&quot;:&quot;&quot;},{&quot;family&quot;:&quot;Ren&quot;,&quot;given&quot;:&quot;Hongguang&quot;,&quot;parse-names&quot;:false,&quot;dropping-particle&quot;:&quot;&quot;,&quot;non-dropping-particle&quot;:&quot;&quot;},{&quot;family&quot;:&quot;Wu&quot;,&quot;given&quot;:&quot;Jun&quot;,&quot;parse-names&quot;:false,&quot;dropping-particle&quot;:&quot;&quot;,&quot;non-dropping-particle&quot;:&quot;&quot;},{&quot;family&quot;:&quot;Wang&quot;,&quot;given&quot;:&quot;Yu&quot;,&quot;parse-names&quot;:false,&quot;dropping-particle&quot;:&quot;&quot;,&quot;non-dropping-particle&quot;:&quot;&quot;},{&quot;family&quot;:&quot;Wu&quot;,&quot;given&quot;:&quot;Guizhen&quot;,&quot;parse-names&quot;:false,&quot;dropping-particle&quot;:&quot;&quot;,&quot;non-dropping-particle&quot;:&quot;&quot;},{&quot;family&quot;:&quot;Gao&quot;,&quot;given&quot;:&quot;George F.&quot;,&quot;parse-names&quot;:false,&quot;dropping-particle&quot;:&quot;&quot;,&quot;non-dropping-particle&quot;:&quot;&quot;},{&quot;family&quot;:&quot;Tan&quot;,&quot;given&quot;:&quot;Wenjie&quot;,&quot;parse-names&quot;:false,&quot;dropping-particle&quot;:&quot;&quot;,&quot;non-dropping-particle&quot;:&quot;&quot;}],&quot;container-title&quot;:&quot;mBio&quot;,&quot;DOI&quot;:&quot;10.1128/mBio.01280-15&quot;,&quot;ISSN&quot;:&quot;2161-2129&quot;,&quot;issued&quot;:{&quot;date-parts&quot;:[[2015,10,30]]},&quot;abstract&quot;:&quot;&lt;p&gt;The Middle East respiratory syndrome coronavirus (MERS-CoV) causes a severe acute respiratory tract infection with a high fatality rate in humans. Coronaviruses are capable of infecting multiple species and can evolve rapidly through recombination events. Here, we report the complete genomic sequence analysis of a MERS-CoV strain imported to China from South Korea. The imported virus, provisionally named ChinaGD01, belongs to group 3 in clade B in the whole-genome phylogenetic tree and also has a similar tree topology structure in the open reading frame 1a and -b (ORF1ab) gene segment but clusters with group 5 of clade B in the tree constructed using the S gene. Genetic recombination analysis and lineage-specific single-nucleotide polymorphism (SNP) comparison suggest that the imported virus is a recombinant comprising group 3 and group 5 elements. The time-resolved phylogenetic estimation indicates that the recombination event likely occurred in the second half of 2014. Genetic recombination events between group 3 and group 5 of clade B may have implications for the transmissibility of the virus.&lt;/p&gt;&quot;,&quot;issue&quot;:&quot;5&quot;,&quot;volume&quot;:&quot;6&quot;},&quot;isTemporary&quot;:false},{&quot;id&quot;:&quot;801e18bb-2011-3983-b293-82fdaa420175&quot;,&quot;itemData&quot;:{&quot;type&quot;:&quot;article-journal&quot;,&quot;id&quot;:&quot;801e18bb-2011-3983-b293-82fdaa420175&quot;,&quot;title&quot;:&quot;Severe Acute Respiratory Syndrome (SARS) coronavirus ORF8 protein is acquired from SARS-related coronavirus from greater horseshoe bats through recombination&quot;,&quot;author&quot;:[{&quot;family&quot;:&quot;Lau&quot;,&quot;given&quot;:&quot;Susanna K. P.&quot;,&quot;parse-names&quot;:false,&quot;dropping-particle&quot;:&quot;&quot;,&quot;non-dropping-particle&quot;:&quot;&quot;},{&quot;family&quot;:&quot;Feng&quot;,&quot;given&quot;:&quot;Yun&quot;,&quot;parse-names&quot;:false,&quot;dropping-particle&quot;:&quot;&quot;,&quot;non-dropping-particle&quot;:&quot;&quot;},{&quot;family&quot;:&quot;Chen&quot;,&quot;given&quot;:&quot;Honglin&quot;,&quot;parse-names&quot;:false,&quot;dropping-particle&quot;:&quot;&quot;,&quot;non-dropping-particle&quot;:&quot;&quot;},{&quot;family&quot;:&quot;Luk&quot;,&quot;given&quot;:&quot;Hayes K. H.&quot;,&quot;parse-names&quot;:false,&quot;dropping-particle&quot;:&quot;&quot;,&quot;non-dropping-particle&quot;:&quot;&quot;},{&quot;family&quot;:&quot;Yang&quot;,&quot;given&quot;:&quot;Wei-Hong&quot;,&quot;parse-names&quot;:false,&quot;dropping-particle&quot;:&quot;&quot;,&quot;non-dropping-particle&quot;:&quot;&quot;},{&quot;family&quot;:&quot;Li&quot;,&quot;given&quot;:&quot;Kenneth S. M.&quot;,&quot;parse-names&quot;:false,&quot;dropping-particle&quot;:&quot;&quot;,&quot;non-dropping-particle&quot;:&quot;&quot;},{&quot;family&quot;:&quot;Zhang&quot;,&quot;given&quot;:&quot;Yu-Zhen&quot;,&quot;parse-names&quot;:false,&quot;dropping-particle&quot;:&quot;&quot;,&quot;non-dropping-particle&quot;:&quot;&quot;},{&quot;family&quot;:&quot;Huang&quot;,&quot;given&quot;:&quot;Yi&quot;,&quot;parse-names&quot;:false,&quot;dropping-particle&quot;:&quot;&quot;,&quot;non-dropping-particle&quot;:&quot;&quot;},{&quot;family&quot;:&quot;Song&quot;,&quot;given&quot;:&quot;Zhi-Zhong&quot;,&quot;parse-names&quot;:false,&quot;dropping-particle&quot;:&quot;&quot;,&quot;non-dropping-particle&quot;:&quot;&quot;},{&quot;family&quot;:&quot;Chow&quot;,&quot;given&quot;:&quot;Wang-Ngai&quot;,&quot;parse-names&quot;:false,&quot;dropping-particle&quot;:&quot;&quot;,&quot;non-dropping-particle&quot;:&quot;&quot;},{&quot;family&quot;:&quot;Fan&quot;,&quot;given&quot;:&quot;Rachel Y. Y.&quot;,&quot;parse-names&quot;:false,&quot;dropping-particle&quot;:&quot;&quot;,&quot;non-dropping-particle&quot;:&quot;&quot;},{&quot;family&quot;:&quot;Ahmed&quot;,&quot;given&quot;:&quot;Syed Shakeel&quot;,&quot;parse-names&quot;:false,&quot;dropping-particle&quot;:&quot;&quot;,&quot;non-dropping-particle&quot;:&quot;&quot;},{&quot;family&quot;:&quot;Yeung&quot;,&quot;given&quot;:&quot;Hazel C.&quot;,&quot;parse-names&quot;:false,&quot;dropping-particle&quot;:&quot;&quot;,&quot;non-dropping-particle&quot;:&quot;&quot;},{&quot;family&quot;:&quot;Lam&quot;,&quot;given&quot;:&quot;Carol S. F.&quot;,&quot;parse-names&quot;:false,&quot;dropping-particle&quot;:&quot;&quot;,&quot;non-dropping-particle&quot;:&quot;&quot;},{&quot;family&quot;:&quot;Cai&quot;,&quot;given&quot;:&quot;Jian-Piao&quot;,&quot;parse-names&quot;:false,&quot;dropping-particle&quot;:&quot;&quot;,&quot;non-dropping-particle&quot;:&quot;&quot;},{&quot;family&quot;:&quot;Wong&quot;,&quot;given&quot;:&quot;Samson S. Y.&quot;,&quot;parse-names&quot;:false,&quot;dropping-particle&quot;:&quot;&quot;,&quot;non-dropping-particle&quot;:&quot;&quot;},{&quot;family&quot;:&quot;Chan&quot;,&quot;given&quot;:&quot;Jasper F. W.&quot;,&quot;parse-names&quot;:false,&quot;dropping-particle&quot;:&quot;&quot;,&quot;non-dropping-particle&quot;:&quot;&quot;},{&quot;family&quot;:&quot;Yuen&quot;,&quot;given&quot;:&quot;Kwok-Yung&quot;,&quot;parse-names&quot;:false,&quot;dropping-particle&quot;:&quot;&quot;,&quot;non-dropping-particle&quot;:&quot;&quot;},{&quot;family&quot;:&quot;Zhang&quot;,&quot;given&quot;:&quot;Hai-Lin&quot;,&quot;parse-names&quot;:false,&quot;dropping-particle&quot;:&quot;&quot;,&quot;non-dropping-particle&quot;:&quot;&quot;},{&quot;family&quot;:&quot;Woo&quot;,&quot;given&quot;:&quot;Patrick C. Y.&quot;,&quot;parse-names&quot;:false,&quot;dropping-particle&quot;:&quot;&quot;,&quot;non-dropping-particle&quot;:&quot;&quot;}],&quot;container-title&quot;:&quot;Journal of Virology&quot;,&quot;DOI&quot;:&quot;10.1128/jvi.01048-15&quot;,&quot;ISSN&quot;:&quot;0022-538X&quot;,&quot;PMID&quot;:&quot;26269185&quot;,&quot;issued&quot;:{&quot;date-parts&quot;:[[2015]]},&quot;page&quot;:&quot;10532-10547&quot;,&quot;abstract&quot;:&quot;Despite the identification of horseshoe bats as the reservoir of severe acute respiratory syndrome (SARS)-related coronaviruses (SARSr-CoVs), the origin of SARS-CoV ORF8, which contains the 29-nucleotide signature deletion among human strains, remains obscure. Although two SARS-related Rhinolophus sinicus bat CoVs (SARSr-Rs-BatCoVs) previously detected in Chinese horseshoe bats ( Rhinolophus sinicus ) in Yunnan, RsSHC014 and Rs3367, possessed 95% genome identities to human and civet SARSr-CoVs, their ORF8 protein exhibited only 32.2 to 33% amino acid identities to that of human/civet SARSr-CoVs. To elucidate the origin of SARS-CoV ORF8, we sampled 348 bats of various species in Yunnan, among which diverse alphacoronaviruses and betacoronaviruses, including potentially novel CoVs, were identified, with some showing potential interspecies transmission. The genomes of two betacoronaviruses, SARSr-Rf-BatCoV YNLF_31C and YNLF_34C, from greater horseshoe bats ( Rhinolophus ferrumequinum ), possessed 93% nucleotide identities to human/civet SARSr-CoV genomes. Although these two betacoronaviruses displayed lower similarities than SARSr-Rs-BatCoV RsSHC014 and Rs3367 in S protein to civet SARSr-CoVs, their ORF8 proteins demonstrated exceptionally high (80.4 to 81.3%) amino acid identities to that of human/civet SARSr-CoVs, compared to SARSr-BatCoVs from other horseshoe bats (23.2 to 37.3%). Potential recombination events were identified around ORF8 between SARSr-Rf-BatCoVs and SARSr-Rs-BatCoVs, leading to the generation of civet SARSr-CoVs. The expression of ORF8 subgenomic mRNA suggested that the ORF8 protein may be functional in SARSr-Rf-BatCoVs. The high K a / K s ratio among human SARS-CoVs compared to that among SARSr-BatCoVs supported that ORF8 is under strong positive selection during animal-to-human transmission. Molecular clock analysis using ORF1ab showed that SARSr-Rf-BatCoV YNLF_31C and YNLF_34C diverged from civet/human SARSr-CoVs in approximately 1990. SARS-CoV ORF8 originated from SARSr-CoVs of greater horseshoe bats through recombination, which may be important for animal-to-human transmission. IMPORTANCE Although horseshoe bats are the primary reservoir of SARS-related coronaviruses (SARSr-CoVs), it is still unclear how these bat viruses have evolved to cross the species barrier to infect civets and humans. Most human SARS-CoV epidemic strains contain a signature 29-nucleotide deletion in ORF8, compared to civet SARSr-CoVs, suggesting that ORF8 may be important for interspecies transmission. However, the origin of SARS-CoV ORF8 remains obscure. In particular, SARSr-Rs-BatCoVs from Chinese horseshoe bats ( Rhinolophus sinicus ) exhibited &lt;40% amino acid identities to human/civet SARS-CoV in the ORF8 protein. We detected diverse alphacoronaviruses and betacoronaviruses among various bat species in Yunnan, China, including two SARSr-Rf-BatCoVs from greater horseshoe bats that possessed ORF8 proteins with exceptionally high amino acid identities to that of human/civet SARSr-CoVs. We demonstrated recombination events around ORF8 between SARSr-Rf-BatCoVs and SARSr-Rs-BatCoVs, leading to the generation of civet SARSr-CoVs. Our findings offer insight into the evolutionary origin of SARS-CoV ORF8 protein, which was likely acquired from SARSr-CoVs of greater horseshoe bats through recombination.&quot;,&quot;issue&quot;:&quot;20&quot;,&quot;volume&quot;:&quot;89&quot;},&quot;isTemporary&quot;:false}],&quot;properties&quot;:{&quot;noteIndex&quot;:0},&quot;isEdited&quot;:false,&quot;manualOverride&quot;:{&quot;isManuallyOverridden&quot;:false,&quot;citeprocText&quot;:&quot;(39–44)&quot;,&quot;manualOverrideText&quot;:&quot;&quot;},&quot;citationTag&quot;:&quot;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&quot;},{&quot;citationID&quot;:&quot;MENDELEY_CITATION_ab0084d2-c687-44d3-affa-834066da9801&quot;,&quot;citationItems&quot;:[{&quot;id&quot;:&quot;226db34d-73df-5f3e-a3c2-c02a7fbbd774&quot;,&quot;itemData&quot;:{&quot;DOI&quot;:&quot;10.1128/JVI.01394-09&quot;,&quot;ISSN&quot;:&quot;1098-5514&quot;,&quot;PMID&quot;:&quot;19906932&quot;,&quot;abstract&quot;:&quot;Over the past 30 years, several cross-species transmission events, as well as changes in virus tropism, have mediated significant animal and human diseases. Most notable is severe acute respiratory syndrome (SARS), a lower respiratory tract disease of humans that was first reported in late 2002 in Guangdong Province, China. The disease, which quickly spread worldwide over a period of 4 months spanning late 2002 and early 2003, infected over 8,000 individuals and killed nearly 800 before it was successfully contained by aggressive public health intervention strategies. A coronavirus (SARS-CoV) was identified as the etiological agent of SARS, and initial assessments determined that the virus crossed to human hosts from zoonotic reservoirs, including bats, Himalayan palm civets (Paguma larvata), and raccoon dogs (Nyctereutes procyonoides), sold in exotic animal markets in Guangdong Province. In this review, we discuss the molecular mechanisms that govern coronavirus cross-species transmission both in vitro and in vivo, using the emergence of SARS-CoV as a model. We pay particular attention to how changes in the Spike attachment protein, both within and outside of the receptor binding domain, mediate the emergence of coronaviruses in new host populations.&quot;,&quot;author&quot;:[{&quot;dropping-particle&quot;:&quot;&quot;,&quot;family&quot;:&quot;Graham&quot;,&quot;given&quot;:&quot;Rachel L&quot;,&quot;non-dropping-particle&quot;:&quot;&quot;,&quot;parse-names&quot;:false,&quot;suffix&quot;:&quot;&quot;},{&quot;dropping-particle&quot;:&quot;&quot;,&quot;family&quot;:&quot;Baric&quot;,&quot;given&quot;:&quot;Ralph S&quot;,&quot;non-dropping-particle&quot;:&quot;&quot;,&quot;parse-names&quot;:false,&quot;suffix&quot;:&quot;&quot;}],&quot;container-title&quot;:&quot;Journal of virology&quot;,&quot;edition&quot;:&quot;2009/11/11&quot;,&quot;id&quot;:&quot;226db34d-73df-5f3e-a3c2-c02a7fbbd774&quot;,&quot;issue&quot;:&quot;7&quot;,&quot;issued&quot;:{&quot;date-parts&quot;:[[&quot;2010&quot;,&quot;4&quot;]]},&quot;language&quot;:&quot;eng&quot;,&quot;page&quot;:&quot;3134-3146&quot;,&quot;publisher&quot;:&quot;American Society for Microbiology (ASM)&quot;,&quot;title&quot;:&quot;Recombination, reservoirs, and the modular spike: mechanisms of coronavirus cross-species transmission&quot;,&quot;type&quot;:&quot;article-journal&quot;,&quot;volume&quot;:&quot;84&quot;},&quot;uris&quot;:[&quot;http://www.mendeley.com/documents/?uuid=b980f12f-7c9f-3a26-9935-e6621a569683&quot;],&quot;isTemporary&quot;:false,&quot;legacyDesktopId&quot;:&quot;b980f12f-7c9f-3a26-9935-e6621a569683&quot;},{&quot;id&quot;:&quot;1d29fe29-d5c7-5439-9f62-799913333462&quot;,&quot;itemData&quot;:{&quot;DOI&quot;:&quot;10.1016/j.tim.2016.03.003&quot;,&quot;ISSN&quot;:&quot;18784380&quot;,&quot;abstract&quot;:&quot;Human coronaviruses (HCoVs) were first described in the 1960s for patients with the common cold. Since then, more HCoVs have been discovered, including those that cause severe acute respiratory syndrome (SARS) and Middle East respiratory syndrome (MERS), two pathogens that, upon infection, can cause fatal respiratory disease in humans. It was recently discovered that dromedary camels in Saudi Arabia harbor three different HCoV species, including a dominant MERS HCoV lineage that was responsible for the outbreaks in the Middle East and South Korea during 2015. In this review we aim to compare and contrast the different HCoVs with regard to epidemiology and pathogenesis, in addition to the virus evolution and recombination events which have, on occasion, resulted in outbreaks amongst humans. Six coronaviruses (CoVs) are known to infect humans: 229E, OC43, SARS-CoV, NL63, HKU1, and MERS-CoV.Many CoVs are simultaneously maintained in nature, allowing for genetic recombination, resulting in novel viruses.Recombination of CoV in camels has resulted in a dominant MERS lineage that caused human outbreaks in 2015.&quot;,&quot;author&quot;:[{&quot;dropping-particle&quot;:&quot;&quot;,&quot;family&quot;:&quot;Su&quot;,&quot;given&quot;:&quot;Shuo&quot;,&quot;non-dropping-particle&quot;:&quot;&quot;,&quot;parse-names&quot;:false,&quot;suffix&quot;:&quot;&quot;},{&quot;dropping-particle&quot;:&quot;&quot;,&quot;family&quot;:&quot;Wong&quot;,&quot;given&quot;:&quot;Gary&quot;,&quot;non-dropping-particle&quot;:&quot;&quot;,&quot;parse-names&quot;:false,&quot;suffix&quot;:&quot;&quot;},{&quot;dropping-particle&quot;:&quot;&quot;,&quot;family&quot;:&quot;Shi&quot;,&quot;given&quot;:&quot;Weifeng&quot;,&quot;non-dropping-particle&quot;:&quot;&quot;,&quot;parse-names&quot;:false,&quot;suffix&quot;:&quot;&quot;},{&quot;dropping-particle&quot;:&quot;&quot;,&quot;family&quot;:&quot;Liu&quot;,&quot;given&quot;:&quot;Jun&quot;,&quot;non-dropping-particle&quot;:&quot;&quot;,&quot;parse-names&quot;:false,&quot;suffix&quot;:&quot;&quot;},{&quot;dropping-particle&quot;:&quot;&quot;,&quot;family&quot;:&quot;Lai&quot;,&quot;given&quot;:&quot;Alexander C.K.&quot;,&quot;non-dropping-particle&quot;:&quot;&quot;,&quot;parse-names&quot;:false,&quot;suffix&quot;:&quot;&quot;},{&quot;dropping-particle&quot;:&quot;&quot;,&quot;family&quot;:&quot;Zhou&quot;,&quot;given&quot;:&quot;Jiyong&quot;,&quot;non-dropping-particle&quot;:&quot;&quot;,&quot;parse-names&quot;:false,&quot;suffix&quot;:&quot;&quot;},{&quot;dropping-particle&quot;:&quot;&quot;,&quot;family&quot;:&quot;Liu&quot;,&quot;given&quot;:&quot;Wenjun&quot;,&quot;non-dropping-particle&quot;:&quot;&quot;,&quot;parse-names&quot;:false,&quot;suffix&quot;:&quot;&quot;},{&quot;dropping-particle&quot;:&quot;&quot;,&quot;family&quot;:&quot;Bi&quot;,&quot;given&quot;:&quot;Yuhai&quot;,&quot;non-dropping-particle&quot;:&quot;&quot;,&quot;parse-names&quot;:false,&quot;suffix&quot;:&quot;&quot;},{&quot;dropping-particle&quot;:&quot;&quot;,&quot;family&quot;:&quot;Gao&quot;,&quot;given&quot;:&quot;George F.&quot;,&quot;non-dropping-particle&quot;:&quot;&quot;,&quot;parse-names&quot;:false,&quot;suffix&quot;:&quot;&quot;}],&quot;container-title&quot;:&quot;Trends in Microbiology&quot;,&quot;id&quot;:&quot;1d29fe29-d5c7-5439-9f62-799913333462&quot;,&quot;issue&quot;:&quot;6&quot;,&quot;issued&quot;:{&quot;date-parts&quot;:[[&quot;2016&quot;]]},&quot;page&quot;:&quot;490-502&quot;,&quot;publisher&quot;:&quot;Elsevier Ltd&quot;,&quot;title&quot;:&quot;Epidemiology, genetic recombination, and pathogenesis of coronaviruses&quot;,&quot;type&quot;:&quot;article-journal&quot;,&quot;volume&quot;:&quot;24&quot;},&quot;uris&quot;:[&quot;http://www.mendeley.com/documents/?uuid=477ca9c8-5757-48ab-9220-7ec8530da186&quot;],&quot;isTemporary&quot;:false,&quot;legacyDesktopId&quot;:&quot;477ca9c8-5757-48ab-9220-7ec8530da186&quot;},{&quot;id&quot;:&quot;ddf1d629-4725-34db-893a-765a9668107d&quot;,&quot;itemData&quot;:{&quot;type&quot;:&quot;article-journal&quot;,&quot;id&quot;:&quot;ddf1d629-4725-34db-893a-765a9668107d&quot;,&quot;title&quot;:&quot;The zoonotic potential of bat-borne coronaviruses&quot;,&quot;author&quot;:[{&quot;family&quot;:&quot;Ravelomanantsoa&quot;,&quot;given&quot;:&quot;Ny Anjara Fifi&quot;,&quot;parse-names&quot;:false,&quot;dropping-particle&quot;:&quot;&quot;,&quot;non-dropping-particle&quot;:&quot;&quot;},{&quot;family&quot;:&quot;Guth&quot;,&quot;given&quot;:&quot;Sarah&quot;,&quot;parse-names&quot;:false,&quot;dropping-particle&quot;:&quot;&quot;,&quot;non-dropping-particle&quot;:&quot;&quot;},{&quot;family&quot;:&quot;Andrianiaina&quot;,&quot;given&quot;:&quot;Angelo&quot;,&quot;parse-names&quot;:false,&quot;dropping-particle&quot;:&quot;&quot;,&quot;non-dropping-particle&quot;:&quot;&quot;},{&quot;family&quot;:&quot;Andry&quot;,&quot;given&quot;:&quot;Santino&quot;,&quot;parse-names&quot;:false,&quot;dropping-particle&quot;:&quot;&quot;,&quot;non-dropping-particle&quot;:&quot;&quot;},{&quot;family&quot;:&quot;Gentles&quot;,&quot;given&quot;:&quot;Anecia&quot;,&quot;parse-names&quot;:false,&quot;dropping-particle&quot;:&quot;&quot;,&quot;non-dropping-particle&quot;:&quot;&quot;},{&quot;family&quot;:&quot;Ranaivoson&quot;,&quot;given&quot;:&quot;Hafaliana Christian&quot;,&quot;parse-names&quot;:false,&quot;dropping-particle&quot;:&quot;&quot;,&quot;non-dropping-particle&quot;:&quot;&quot;},{&quot;family&quot;:&quot;Brook&quot;,&quot;given&quot;:&quot;Cara E.&quot;,&quot;parse-names&quot;:false,&quot;dropping-particle&quot;:&quot;&quot;,&quot;non-dropping-particle&quot;:&quot;&quot;}],&quot;container-title&quot;:&quot;Emerging Topics in Life Sciences&quot;,&quot;DOI&quot;:&quot;10.1042/ETLS20200097&quot;,&quot;ISSN&quot;:&quot;2397-8554&quot;,&quot;issued&quot;:{&quot;date-parts&quot;:[[2020,12,11]]},&quot;abstract&quot;:&quot;&lt;p&gt;Seven zoonoses — human infections of animal origin — have emerged from the Coronaviridae family in the past century, including three viruses responsible for significant human mortality (SARS-CoV, MERS-CoV, and SARS-CoV-2) in the past twenty years alone. These three viruses, in addition to two older CoV zoonoses (HCoV-229E and HCoV-NL63) are believed to be originally derived from wild bat reservoir species. We review the molecular biology of the bat-derived Alpha- and Betacoronavirus genera, highlighting features that contribute to their potential for cross-species emergence, including the use of well-conserved mammalian host cell machinery for cell entry and a unique capacity for adaptation to novel host environments after host switching. The adaptive capacity of coronaviruses largely results from their large genomes, which reduce the risk of deleterious mutational errors and facilitate range-expanding recombination events by offering heightened redundancy in essential genetic material. Large CoV genomes are made possible by the unique proofreading capacity encoded for their RNA-dependent polymerase. We find that bat-borne SARS-related coronaviruses in the subgenus Sarbecovirus, the source clade for SARS-CoV and SARS-CoV-2, present a particularly poignant pandemic threat, due to the extraordinary viral genetic diversity represented among several sympatric species of their horseshoe bat hosts. To date, Sarbecovirus surveillance has been almost entirely restricted to China. More vigorous field research efforts tracking the circulation of Sarbecoviruses specifically and Betacoronaviruses more generally is needed across a broader global range if we are to avoid future repeats of the COVID-19 pandemic.&lt;/p&gt;&quot;,&quot;issue&quot;:&quot;4&quot;,&quot;volume&quot;:&quot;4&quot;},&quot;isTemporary&quot;:false}],&quot;properties&quot;:{&quot;noteIndex&quot;:0},&quot;isEdited&quot;:false,&quot;manualOverride&quot;:{&quot;citeprocText&quot;:&quot;(4,33,45)&quot;,&quot;isManuallyOverridden&quot;:false,&quot;manualOverrideText&quot;:&quot;&quot;},&quot;citationTag&quot;:&quot;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&quot;},{&quot;citationID&quot;:&quot;MENDELEY_CITATION_82dc63a5-2625-45bd-b4ce-8983bee16f39&quot;,&quot;citationItems&quot;:[{&quot;id&quot;:&quot;1dfcbcbb-0c19-5e00-a5d2-e320ad095e59&quot;,&quot;itemData&quot;:{&quot;DOI&quot;:&quot;10.3389/fmicb.2019.01813&quot;,&quot;ISSN&quot;:&quot;1664302X&quot;,&quot;PMID&quot;:&quot;31440227&quot;,&quot;abstract&quot;:&quot;Among RNA viruses, the order Nidovirales stands out for including viruses with the largest RNA genomes currently known. Nidoviruses employ a complex RNA-synthesizing machinery comprising a variety of non-structural proteins (nsps). One of the postulated drivers of the expansion of nidovirus genomes is the presence of a proofreading 3′-to-5′ exoribonuclease (ExoN) belonging to the DEDDh family. ExoN may enhance the fidelity of RNA synthesis by correcting nucleotide incorporation errors made by the RNA-dependent RNA polymerase. Here, we review our current understanding of ExoN evolution, structure, and function. Most experimental data are derived from studies of the ExoN domain of coronaviruses (CoVs), which were triggered by the bioinformatics-based identification of ExoN in the genome of severe acute respiratory syndrome coronavirus (SARS-CoV) and its relatives in 2003. Although convincing data supporting the proofreading hypothesis have been obtained, from biochemical assays and studies with CoV mutants lacking ExoN functionality, the features of ExoN from most other nidovirus families remain to be characterized. Remarkably, viable ExoN knockout mutants were obtained only for two CoVs, mouse hepatitis virus (MHV) and SARS-CoV, whose RNA synthesis and replication kinetics were mildly affected by the lack of ExoN function. In several other CoV species, ExoN inactivation was not tolerated, and knockout mutants could not be rescued when launched using a reverse genetics system. This suggests that ExoN is also critical for primary viral RNA synthesis, a property that poorly matches the profile of an enzyme that would merely boost long-term replication fidelity. In CoVs, ExoN resides in a bifunctional replicase subunit (nsp14) whose C-terminal part has (N7-guanine)-methyltransferase activity. The crystal structure of SARS-CoV nsp14 has shed light on the interplay between these two domains, and on nsp14’s interactions with nsp10, a co-factor that strongly enhances ExoN activity in vitro assays. Further elucidation of the structure-function relationships of ExoN and its interactions with other (viral and/or host) members of the CoV replication machinery will be key to understanding the enzyme’s role in viral RNA synthesis and pathogenesis, and may contribute to the design of new approaches to combat emerging nidoviruses.&quot;,&quot;author&quot;:[{&quot;dropping-particle&quot;:&quot;&quot;,&quot;family&quot;:&quot;Ogando&quot;,&quot;given&quot;:&quot;Natacha S.&quot;,&quot;non-dropping-particle&quot;:&quot;&quot;,&quot;parse-names&quot;:false,&quot;suffix&quot;:&quot;&quot;},{&quot;dropping-particle&quot;:&quot;&quot;,&quot;family&quot;:&quot;Ferron&quot;,&quot;given&quot;:&quot;Francois&quot;,&quot;non-dropping-particle&quot;:&quot;&quot;,&quot;parse-names&quot;:false,&quot;suffix&quot;:&quot;&quot;},{&quot;dropping-particle&quot;:&quot;&quot;,&quot;family&quot;:&quot;Decroly&quot;,&quot;given&quot;:&quot;Etienne&quot;,&quot;non-dropping-particle&quot;:&quot;&quot;,&quot;parse-names&quot;:false,&quot;suffix&quot;:&quot;&quot;},{&quot;dropping-particle&quot;:&quot;&quot;,&quot;family&quot;:&quot;Canard&quot;,&quot;given&quot;:&quot;Bruno&quot;,&quot;non-dropping-particle&quot;:&quot;&quot;,&quot;parse-names&quot;:false,&quot;suffix&quot;:&quot;&quot;},{&quot;dropping-particle&quot;:&quot;&quot;,&quot;family&quot;:&quot;Posthuma&quot;,&quot;given&quot;:&quot;Clara C.&quot;,&quot;non-dropping-particle&quot;:&quot;&quot;,&quot;parse-names&quot;:false,&quot;suffix&quot;:&quot;&quot;},{&quot;dropping-particle&quot;:&quot;&quot;,&quot;family&quot;:&quot;Snijder&quot;,&quot;given&quot;:&quot;Eric J.&quot;,&quot;non-dropping-particle&quot;:&quot;&quot;,&quot;parse-names&quot;:false,&quot;suffix&quot;:&quot;&quot;}],&quot;container-title&quot;:&quot;Frontiers in Microbiology&quot;,&quot;id&quot;:&quot;1dfcbcbb-0c19-5e00-a5d2-e320ad095e59&quot;,&quot;issued&quot;:{&quot;date-parts&quot;:[[&quot;2019&quot;]]},&quot;page&quot;:&quot;1813&quot;,&quot;title&quot;:&quot;The curious case of the Nidovirus exoribonuclease: Its role in RNA synthesis and replication fidelity&quot;,&quot;type&quot;:&quot;article-journal&quot;,&quot;volume&quot;:&quot;10&quot;},&quot;uris&quot;:[&quot;http://www.mendeley.com/documents/?uuid=ffce5f99-f73c-4ad8-92ac-468cc461d77e&quot;],&quot;isTemporary&quot;:false,&quot;legacyDesktopId&quot;:&quot;ffce5f99-f73c-4ad8-92ac-468cc461d77e&quot;},{&quot;id&quot;:&quot;524b0950-fa8c-5976-a9a6-3b170d21eb82&quot;,&quot;itemData&quot;:{&quot;DOI&quot;:&quot;10.1371/journal.ppat.1002215&quot;,&quot;ISSN&quot;:&quot;15537366&quot;,&quot;abstract&quot;:&quot;Nidoviruses with large genomes (26.3-31.7 kb; 'large nidoviruses'), including Coronaviridae and Roniviridae, are the most complex positive-sense single-stranded RNA (ssRNA+) viruses. Based on genome size, they are far separated from all other ssRNA+ viruses (below 19.6 kb), including the distantly related Arteriviridae (12.7-15.7 kb; 'small nidoviruses'). Exceptionally for ssRNA+ viruses, large nidoviruses encode a 3′-5′exoribonuclease (ExoN) that was implicated in controlling RNA replication fidelity. Its acquisition may have given rise to the ancestor of large nidoviruses, a hypothesis for which we here provide evolutionary support using comparative genomics involving the newly discovered first insect-borne nidovirus. This Nam Dinh virus (NDiV), named after a Vietnamese province, was isolated from mosquitoes and is yet to be linked to any pathology. The genome of this enveloped 60-80 nm virus is 20,192 nt and has a nidovirus-like polycistronic organization including two large, partially overlapping open reading frames (ORF) 1a and 1b followed by several smaller 3′-proximal ORFs. Peptide sequencing assigned three virion proteins to ORFs 2a, 2b, and 3, which are expressed from two 3′-coterminal subgenomic RNAs. The NDiV ORF1a/ORF1b frameshifting signal and various replicative proteins were tentatively mapped to canonical positions in the nidovirus genome. They include six nidovirus-wide conserved replicase domains, as well as the ExoN and 2′-O-methyltransferase that are specific to large nidoviruses. NDiV ORF1b also encodes a putative N7-methyltransferase, identified in a subset of large nidoviruses, but not the uridylate-specific endonuclease that - in deviation from the current paradigm - is present exclusively in the currently known vertebrate nidoviruses. Rooted phylogenetic inference by Bayesian and Maximum Likelihood methods indicates that NDiV clusters with roniviruses and that its branch diverged from large nidoviruses early after they split from small nidoviruses. Together these characteristics identify NDiV as the prototype of a new nidovirus family and a missing link in the transition from small to large nidoviruses. © 2011 Nga et al.&quot;,&quot;author&quot;:[{&quot;dropping-particle&quot;:&quot;&quot;,&quot;family&quot;:&quot;Nga&quot;,&quot;given&quot;:&quot;Phan Thi&quot;,&quot;non-dropping-particle&quot;:&quot;&quot;,&quot;parse-names&quot;:false,&quot;suffix&quot;:&quot;&quot;},{&quot;dropping-particle&quot;:&quot;&quot;,&quot;family&quot;:&quot;Parquet&quot;,&quot;given&quot;:&quot;Marial Carmen&quot;,&quot;non-dropping-particle&quot;:&quot;de&quot;,&quot;parse-names&quot;:false,&quot;suffix&quot;:&quot;&quot;},{&quot;dropping-particle&quot;:&quot;&quot;,&quot;family&quot;:&quot;Lauber&quot;,&quot;given&quot;:&quot;Chris&quot;,&quot;non-dropping-particle&quot;:&quot;&quot;,&quot;parse-names&quot;:false,&quot;suffix&quot;:&quot;&quot;},{&quot;dropping-particle&quot;:&quot;&quot;,&quot;family&quot;:&quot;Parida&quot;,&quot;given&quot;:&quot;Manmohan&quot;,&quot;non-dropping-particle&quot;:&quot;&quot;,&quot;parse-names&quot;:false,&quot;suffix&quot;:&quot;&quot;},{&quot;dropping-particle&quot;:&quot;&quot;,&quot;family&quot;:&quot;Nabeshima&quot;,&quot;given&quot;:&quot;Takeshi&quot;,&quot;non-dropping-particle&quot;:&quot;&quot;,&quot;parse-names&quot;:false,&quot;suffix&quot;:&quot;&quot;},{&quot;dropping-particle&quot;:&quot;&quot;,&quot;family&quot;:&quot;Yu&quot;,&quot;given&quot;:&quot;Fuxun&quot;,&quot;non-dropping-particle&quot;:&quot;&quot;,&quot;parse-names&quot;:false,&quot;suffix&quot;:&quot;&quot;},{&quot;dropping-particle&quot;:&quot;&quot;,&quot;family&quot;:&quot;Thuy&quot;,&quot;given&quot;:&quot;Nguyen Thanh&quot;,&quot;non-dropping-particle&quot;:&quot;&quot;,&quot;parse-names&quot;:false,&quot;suffix&quot;:&quot;&quot;},{&quot;dropping-particle&quot;:&quot;&quot;,&quot;family&quot;:&quot;Inoue&quot;,&quot;given&quot;:&quot;Shingo&quot;,&quot;non-dropping-particle&quot;:&quot;&quot;,&quot;parse-names&quot;:false,&quot;suffix&quot;:&quot;&quot;},{&quot;dropping-particle&quot;:&quot;&quot;,&quot;family&quot;:&quot;Ito&quot;,&quot;given&quot;:&quot;Takashi&quot;,&quot;non-dropping-particle&quot;:&quot;&quot;,&quot;parse-names&quot;:false,&quot;suffix&quot;:&quot;&quot;},{&quot;dropping-particle&quot;:&quot;&quot;,&quot;family&quot;:&quot;Okamoto&quot;,&quot;given&quot;:&quot;Kenta&quot;,&quot;non-dropping-particle&quot;:&quot;&quot;,&quot;parse-names&quot;:false,&quot;suffix&quot;:&quot;&quot;},{&quot;dropping-particle&quot;:&quot;&quot;,&quot;family&quot;:&quot;Ichinose&quot;,&quot;given&quot;:&quot;Akitoyo&quot;,&quot;non-dropping-particle&quot;:&quot;&quot;,&quot;parse-names&quot;:false,&quot;suffix&quot;:&quot;&quot;},{&quot;dropping-particle&quot;:&quot;&quot;,&quot;family&quot;:&quot;Snijder&quot;,&quot;given&quot;:&quot;Eric J.&quot;,&quot;non-dropping-particle&quot;:&quot;&quot;,&quot;parse-names&quot;:false,&quot;suffix&quot;:&quot;&quot;},{&quot;dropping-particle&quot;:&quot;&quot;,&quot;family&quot;:&quot;Morita&quot;,&quot;given&quot;:&quot;Kouichi&quot;,&quot;non-dropping-particle&quot;:&quot;&quot;,&quot;parse-names&quot;:false,&quot;suffix&quot;:&quot;&quot;},{&quot;dropping-particle&quot;:&quot;&quot;,&quot;family&quot;:&quot;Gorbalenya&quot;,&quot;given&quot;:&quot;Alexander E.&quot;,&quot;non-dropping-particle&quot;:&quot;&quot;,&quot;parse-names&quot;:false,&quot;suffix&quot;:&quot;&quot;}],&quot;container-title&quot;:&quot;PLoS Pathogens&quot;,&quot;id&quot;:&quot;524b0950-fa8c-5976-a9a6-3b170d21eb82&quot;,&quot;issue&quot;:&quot;9&quot;,&quot;issued&quot;:{&quot;date-parts&quot;:[[&quot;2011&quot;]]},&quot;page&quot;:&quot;e1002215&quot;,&quot;title&quot;:&quot;Discovery of the first insect nidovirus, a missing evolutionary link in the emergence of the largest RNA virus genomes&quot;,&quot;type&quot;:&quot;article-journal&quot;,&quot;volume&quot;:&quot;7&quot;},&quot;uris&quot;:[&quot;http://www.mendeley.com/documents/?uuid=7e8548d1-09a0-4f30-b123-43d9cdde33d6&quot;],&quot;isTemporary&quot;:false,&quot;legacyDesktopId&quot;:&quot;7e8548d1-09a0-4f30-b123-43d9cdde33d6&quot;},{&quot;id&quot;:&quot;716bb676-3266-5694-b868-723951adfbd5&quot;,&quot;itemData&quot;:{&quot;DOI&quot;:&quot;10.1016/j.virusres.2006.01.017&quot;,&quot;ISSN&quot;:&quot;01681702&quot;,&quot;PMID&quot;:&quot;16503362&quot;,&quot;abstract&quot;:&quot;This review focuses on the monophyletic group of animal RNA viruses united in the order Nidovirales. The order includes the distantly related coronaviruses, toroviruses, and roniviruses, which possess the largest known RNA genomes (from 26 to 32 kb) and will therefore be called 'large' nidoviruses in this review. They are compared with their arterivirus cousins, which also belong to the Nidovirales despite having a much smaller genome (13-16 kb). Common and unique features that have been identified for either large or all nidoviruses are outlined. These include the nidovirus genetic plan and genome diversity, the composition of the replicase machinery and virus particles, virus-specific accessory genes, the mechanisms of RNA and protein synthesis, and the origin and evolution of nidoviruses with small and large genomes. Nidoviruses employ single-stranded, polycistronic RNA genomes of positive polarity that direct the synthesis of the subunits of the replicative complex, including the RNA-dependent RNA polymerase and helicase. Replicase gene expression is under the principal control of a ribosomal frameshifting signal and a chymotrypsin-like protease, which is assisted by one or more papain-like proteases. A nested set of subgenomic RNAs is synthesized to express the 3′-proximal ORFs that encode most conserved structural proteins and, in some large nidoviruses, also diverse accessory proteins that may promote virus adaptation to specific hosts. The replicase machinery includes a set of RNA-processing enzymes some of which are unique for either all or large nidoviruses. The acquisition of these enzymes may have improved the low fidelity of RNA replication to allow genome expansion and give rise to the ancestors of small and, subsequently, large nidoviruses. © 2006 Elsevier B.V. All rights reserved.&quot;,&quot;author&quot;:[{&quot;dropping-particle&quot;:&quot;&quot;,&quot;family&quot;:&quot;Gorbalenya&quot;,&quot;given&quot;:&quot;Alexander E.&quot;,&quot;non-dropping-particle&quot;:&quot;&quot;,&quot;parse-names&quot;:false,&quot;suffix&quot;:&quot;&quot;},{&quot;dropping-particle&quot;:&quot;&quot;,&quot;family&quot;:&quot;Enjuanes&quot;,&quot;given&quot;:&quot;Luis&quot;,&quot;non-dropping-particle&quot;:&quot;&quot;,&quot;parse-names&quot;:false,&quot;suffix&quot;:&quot;&quot;},{&quot;dropping-particle&quot;:&quot;&quot;,&quot;family&quot;:&quot;Ziebuhr&quot;,&quot;given&quot;:&quot;John&quot;,&quot;non-dropping-particle&quot;:&quot;&quot;,&quot;parse-names&quot;:false,&quot;suffix&quot;:&quot;&quot;},{&quot;dropping-particle&quot;:&quot;&quot;,&quot;family&quot;:&quot;Snijder&quot;,&quot;given&quot;:&quot;Eric J.&quot;,&quot;non-dropping-particle&quot;:&quot;&quot;,&quot;parse-names&quot;:false,&quot;suffix&quot;:&quot;&quot;}],&quot;container-title&quot;:&quot;Virus Research&quot;,&quot;id&quot;:&quot;716bb676-3266-5694-b868-723951adfbd5&quot;,&quot;issue&quot;:&quot;1&quot;,&quot;issued&quot;:{&quot;date-parts&quot;:[[&quot;2006&quot;]]},&quot;page&quot;:&quot;17-37&quot;,&quot;title&quot;:&quot;Nidovirales: Evolving the largest RNA virus genome&quot;,&quot;type&quot;:&quot;article-journal&quot;,&quot;volume&quot;:&quot;117&quot;},&quot;uris&quot;:[&quot;http://www.mendeley.com/documents/?uuid=4ae9e024-1156-42b8-a12e-291e8cf1242f&quot;],&quot;isTemporary&quot;:false,&quot;legacyDesktopId&quot;:&quot;4ae9e024-1156-42b8-a12e-291e8cf1242f&quot;},{&quot;id&quot;:&quot;b6771e96-3a72-5634-8e5b-494c6d084a15&quot;,&quot;itemData&quot;:{&quot;DOI&quot;:&quot;10.1371/journal.ppat.1003565&quot;,&quot;ISSN&quot;:&quot;15537366&quot;,&quot;PMID&quot;:&quot;23966862&quot;,&quot;abstract&quot;:&quot;No therapeutics or vaccines currently exist for human coronaviruses (HCoVs). The Severe Acute Respiratory Syndrome-associated coronavirus (SARS-CoV) epidemic in 2002-2003, and the recent emergence of Middle East Respiratory Syndrome coronavirus (MERS-CoV) in April 2012, emphasize the high probability of future zoonotic HCoV emergence causing severe and lethal human disease. Additionally, the resistance of SARS-CoV to ribavirin (RBV) demonstrates the need to define new targets for inhibition of CoV replication. CoVs express a 3′-to-5′ exoribonuclease in nonstructural protein 14 (nsp14-ExoN) that is required for high-fidelity replication and is conserved across the CoV family. All genetic and biochemical data support the hypothesis that nsp14-ExoN has an RNA proofreading function. Thus, we hypothesized that ExoN is responsible for CoV resistance to RNA mutagens. We demonstrate that while wild-type (ExoN+) CoVs were resistant to RBV and 5-fluorouracil (5-FU), CoVs lacking ExoN activity (ExoN-) were up to 300-fold more sensitive. While the primary antiviral activity of RBV against CoVs was not mutagenesis, ExoN- CoVs treated with 5-FU demonstrated both enhanced sensitivity during multi-cycle replication, as well as decreased specific infectivity, consistent with 5-FU functioning as a mutagen. Comparison of full-genome next-generation sequencing of 5-FU treated SARS-CoV populations revealed a 16-fold increase in the number of mutations within the ExoN- population as compared to ExoN+. Ninety percent of these mutations represented A:G and U:C transitions, consistent with 5-FU incorporation during RNA synthesis. Together our results constitute direct evidence that CoV ExoN activity provides a critical proofreading function during virus replication. Furthermore, these studies identify ExoN as the first viral protein distinct from the RdRp that determines the sensitivity of RNA viruses to mutagens. Finally, our results show the importance of ExoN as a target for inhibition, and suggest that small-molecule inhibitors of ExoN activity could be potential pan-CoV therapeutics in combination with RBV or RNA mutagens. © 2013 Smith et al.&quot;,&quot;author&quot;:[{&quot;dropping-particle&quot;:&quot;&quot;,&quot;family&quot;:&quot;Smith&quot;,&quot;given&quot;:&quot;Everett Clinton&quot;,&quot;non-dropping-particle&quot;:&quot;&quot;,&quot;parse-names&quot;:false,&quot;suffix&quot;:&quot;&quot;},{&quot;dropping-particle&quot;:&quot;&quot;,&quot;family&quot;:&quot;Blanc&quot;,&quot;given&quot;:&quot;Hervé&quot;,&quot;non-dropping-particle&quot;:&quot;&quot;,&quot;parse-names&quot;:false,&quot;suffix&quot;:&quot;&quot;},{&quot;dropping-particle&quot;:&quot;&quot;,&quot;family&quot;:&quot;Vignuzzi&quot;,&quot;given&quot;:&quot;Marco&quot;,&quot;non-dropping-particle&quot;:&quot;&quot;,&quot;parse-names&quot;:false,&quot;suffix&quot;:&quot;&quot;},{&quot;dropping-particle&quot;:&quot;&quot;,&quot;family&quot;:&quot;Denison&quot;,&quot;given&quot;:&quot;Mark R.&quot;,&quot;non-dropping-particle&quot;:&quot;&quot;,&quot;parse-names&quot;:false,&quot;suffix&quot;:&quot;&quot;}],&quot;container-title&quot;:&quot;PLoS Pathogens&quot;,&quot;id&quot;:&quot;b6771e96-3a72-5634-8e5b-494c6d084a15&quot;,&quot;issue&quot;:&quot;8&quot;,&quot;issued&quot;:{&quot;date-parts&quot;:[[&quot;2013&quot;]]},&quot;title&quot;:&quot;Coronaviruses lacking exoribonuclease activity are susceptible to lethal mutagenesis: Evidence for proofreading and potential therapeutics&quot;,&quot;type&quot;:&quot;article-journal&quot;,&quot;volume&quot;:&quot;9&quot;},&quot;uris&quot;:[&quot;http://www.mendeley.com/documents/?uuid=30592dce-55c3-4fd7-b5af-da0675e3446a&quot;],&quot;isTemporary&quot;:false,&quot;legacyDesktopId&quot;:&quot;30592dce-55c3-4fd7-b5af-da0675e3446a&quot;}],&quot;properties&quot;:{&quot;noteIndex&quot;:0},&quot;isEdited&quot;:false,&quot;manualOverride&quot;:{&quot;citeprocText&quot;:&quot;(46–49)&quot;,&quot;isManuallyOverridden&quot;:false,&quot;manualOverrideText&quot;:&quot;&quot;},&quot;citationTag&quot;:&quot;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&quot;},{&quot;citationID&quot;:&quot;MENDELEY_CITATION_22a8a1cb-2478-43fb-9179-4c36e3115f02&quot;,&quot;citationItems&quot;:[{&quot;id&quot;:&quot;83386323-fce6-5414-a130-2778a94b300e&quot;,&quot;itemData&quot;:{&quot;DOI&quot;:&quot;10.1128/mmbr.56.1.61-79.1992&quot;,&quot;ISSN&quot;:&quot;01460749&quot;,&quot;PMID&quot;:&quot;1579113&quot;,&quot;abstract&quot;:&quot;An increasing number of animal and plant viruses have been shown to undergo RNA-RNA recombination, which is defined as the exchange of genetic information between nonsegmented RNAs. Only some of these viruses have been shown to undergo recombination in experimental infection of tissue culture, animals, and plants. However, a survey of viral RNA structure and sequences suggests that many RNA viruses were derived form homologous or nonhomologous recombination between viruses or between viruses and cellular genes during natural viral evolution. The high frequency and widespread nature of RNA recombination indicate that this phenomenon plays a more significant role in the biology of RNA viruses than was previously recognized. Three types of RNA recombination are defined: homologous recombination; aberrant homologous recombination, which results in sequence duplication, insertion, or deletion during recombination; and nonhomologous (illegitimate) recombination, which does not involve sequence homology. RNA recombination has been shown to occur by a copy choice mechanism in some viruses. A model for this recombination mechanism is presented.&quot;,&quot;author&quot;:[{&quot;dropping-particle&quot;:&quot;&quot;,&quot;family&quot;:&quot;Lai&quot;,&quot;given&quot;:&quot;M. M.C.&quot;,&quot;non-dropping-particle&quot;:&quot;&quot;,&quot;parse-names&quot;:false,&quot;suffix&quot;:&quot;&quot;}],&quot;container-title&quot;:&quot;Microbiological Reviews&quot;,&quot;id&quot;:&quot;83386323-fce6-5414-a130-2778a94b300e&quot;,&quot;issue&quot;:&quot;1&quot;,&quot;issued&quot;:{&quot;date-parts&quot;:[[&quot;1992&quot;]]},&quot;page&quot;:&quot;61-79&quot;,&quot;title&quot;:&quot;RNA recombination in animal and plant viruses&quot;,&quot;type&quot;:&quot;article-journal&quot;,&quot;volume&quot;:&quot;56&quot;},&quot;uris&quot;:[&quot;http://www.mendeley.com/documents/?uuid=780a0d0e-a217-46df-92cf-bbd7d17c3d87&quot;],&quot;isTemporary&quot;:false,&quot;legacyDesktopId&quot;:&quot;780a0d0e-a217-46df-92cf-bbd7d17c3d87&quot;}],&quot;properties&quot;:{&quot;noteIndex&quot;:0},&quot;isEdited&quot;:false,&quot;manualOverride&quot;:{&quot;citeprocText&quot;:&quot;(50)&quot;,&quot;isManuallyOverridden&quot;:false,&quot;manualOverrideText&quot;:&quot;&quot;},&quot;citationTag&quot;:&quot;MENDELEY_CITATION_v3_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&quot;},{&quot;citationID&quot;:&quot;MENDELEY_CITATION_036da88e-5d8d-49bd-a516-51d897b6f0e3&quot;,&quot;citationItems&quot;:[{&quot;id&quot;:&quot;04775ef0-e057-325a-b5a8-c1441b012f4a&quot;,&quot;itemData&quot;:{&quot;type&quot;:&quot;article-journal&quot;,&quot;id&quot;:&quot;04775ef0-e057-325a-b5a8-c1441b012f4a&quot;,&quot;title&quot;:&quot;Reconciling the origins of Africa, India and Madagascar with vertebrate dispersal scenarios&quot;,&quot;author&quot;:[{&quot;family&quot;:&quot;Masters&quot;,&quot;given&quot;:&quot;JC&quot;,&quot;parse-names&quot;:false,&quot;dropping-particle&quot;:&quot;&quot;,&quot;non-dropping-particle&quot;:&quot;&quot;},{&quot;family&quot;:&quot;Wit&quot;,&quot;given&quot;:&quot;MJ&quot;,&quot;parse-names&quot;:false,&quot;dropping-particle&quot;:&quot;de&quot;,&quot;non-dropping-particle&quot;:&quot;&quot;},{&quot;family&quot;:&quot;Asher&quot;,&quot;given&quot;:&quot;R J&quot;,&quot;parse-names&quot;:false,&quot;dropping-particle&quot;:&quot;&quot;,&quot;non-dropping-particle&quot;:&quot;&quot;}],&quot;container-title&quot;:&quot;Folia Primatologica&quot;,&quot;DOI&quot;:&quot;10.1159/000095388&quot;,&quot;issued&quot;:{&quot;date-parts&quot;:[[2006]]},&quot;page&quot;:&quot;399-418&quot;,&quot;volume&quot;:&quot;3200&quot;},&quot;isTemporary&quot;:false}],&quot;properties&quot;:{&quot;noteIndex&quot;:0},&quot;isEdited&quot;:false,&quot;manualOverride&quot;:{&quot;citeprocText&quot;:&quot;(51)&quot;,&quot;isManuallyOverridden&quot;:false,&quot;manualOverrideText&quot;:&quot;&quot;},&quot;citationTag&quot;:&quot;MENDELEY_CITATION_v3_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&quot;},{&quot;citationID&quot;:&quot;MENDELEY_CITATION_998ee8ad-da98-4198-85b2-56b35a614669&quot;,&quot;citationItems&quot;:[{&quot;id&quot;:&quot;7be7b6d1-1ed7-384c-aa1e-b1a255a96170&quot;,&quot;itemData&quot;:{&quot;type&quot;:&quot;webpage&quot;,&quot;id&quot;:&quot;7be7b6d1-1ed7-384c-aa1e-b1a255a96170&quot;,&quot;title&quot;:&quot;IUCN 2018. Version 2018-2.&quot;,&quot;author&quot;:[{&quot;family&quot;:&quot;Species IUCN Red List Threat.&quot;,&quot;given&quot;:&quot;&quot;,&quot;parse-names&quot;:false,&quot;dropping-particle&quot;:&quot;&quot;,&quot;non-dropping-particle&quot;:&quot;&quot;}]},&quot;isTemporary&quot;:false}],&quot;properties&quot;:{&quot;noteIndex&quot;:0},&quot;isEdited&quot;:false,&quot;manualOverride&quot;:{&quot;citeprocText&quot;:&quot;(52)&quot;,&quot;isManuallyOverridden&quot;:false,&quot;manualOverrideText&quot;:&quot;&quot;},&quot;citationTag&quot;:&quot;MENDELEY_CITATION_v3_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&quot;},{&quot;citationID&quot;:&quot;MENDELEY_CITATION_8a721567-f298-4184-a6e1-d4be6b6b2683&quot;,&quot;citationItems&quot;:[{&quot;id&quot;:&quot;bd7a5236-62a5-5717-b364-9110327b5b6c&quot;,&quot;itemData&quot;:{&quot;DOI&quot;:&quot;10.1016/j.ympev.2014.03.009&quot;,&quot;ISSN&quot;:&quot;10557903&quot;,&quot;author&quot;:[{&quot;dropping-particle&quot;:&quot;&quot;,&quot;family&quot;:&quot;Almeida&quot;,&quot;given&quot;:&quot;Francisca C.&quot;,&quot;non-dropping-particle&quot;:&quot;&quot;,&quot;parse-names&quot;:false,&quot;suffix&quot;:&quot;&quot;},{&quot;dropping-particle&quot;:&quot;&quot;,&quot;family&quot;:&quot;Giannini&quot;,&quot;given&quot;:&quot;Norberto P.&quot;,&quot;non-dropping-particle&quot;:&quot;&quot;,&quot;parse-names&quot;:false,&quot;suffix&quot;:&quot;&quot;},{&quot;dropping-particle&quot;:&quot;&quot;,&quot;family&quot;:&quot;Simmons&quot;,&quot;given&quot;:&quot;Nancy B.&quot;,&quot;non-dropping-particle&quot;:&quot;&quot;,&quot;parse-names&quot;:false,&quot;suffix&quot;:&quot;&quot;},{&quot;dropping-particle&quot;:&quot;&quot;,&quot;family&quot;:&quot;Helgen&quot;,&quot;given&quot;:&quot;Kristofer M.&quot;,&quot;non-dropping-particle&quot;:&quot;&quot;,&quot;parse-names&quot;:false,&quot;suffix&quot;:&quot;&quot;}],&quot;container-title&quot;:&quot;Molecular Phylogenetics and Evolution&quot;,&quot;id&quot;:&quot;bd7a5236-62a5-5717-b364-9110327b5b6c&quot;,&quot;issue&quot;:&quot;March&quot;,&quot;issued&quot;:{&quot;date-parts&quot;:[[&quot;2014&quot;,&quot;3&quot;]]},&quot;publisher&quot;:&quot;Elsevier Inc.&quot;,&quot;title&quot;:&quot;Each flying fox on its own branch: a phylogenetic tree for Pteropus and related genera (Chiroptera: Pteropodidae)&quot;,&quot;type&quot;:&quot;article-journal&quot;},&quot;uris&quot;:[&quot;http://www.mendeley.com/documents/?uuid=f749f879-0e51-474e-891a-30218940d0e3&quot;],&quot;isTemporary&quot;:false,&quot;legacyDesktopId&quot;:&quot;f749f879-0e51-474e-891a-30218940d0e3&quot;},{&quot;id&quot;:&quot;15c0ce08-c4fb-500a-a109-3b66cd6c539b&quot;,&quot;itemData&quot;:{&quot;DOI&quot;:&quot;10.3161/150811014X687242&quot;,&quot;ISBN&quot;:&quot;150811014X&quot;,&quot;ISSN&quot;:&quot;1508-1109&quot;,&quot;author&quot;:[{&quot;dropping-particle&quot;:&quot;&quot;,&quot;family&quot;:&quot;Shi&quot;,&quot;given&quot;:&quot;Jeff J.&quot;,&quot;non-dropping-particle&quot;:&quot;&quot;,&quot;parse-names&quot;:false,&quot;suffix&quot;:&quot;&quot;},{&quot;dropping-particle&quot;:&quot;&quot;,&quot;family&quot;:&quot;Chan&quot;,&quot;given&quot;:&quot;Lauren M.&quot;,&quot;non-dropping-particle&quot;:&quot;&quot;,&quot;parse-names&quot;:false,&quot;suffix&quot;:&quot;&quot;},{&quot;dropping-particle&quot;:&quot;&quot;,&quot;family&quot;:&quot;Peel&quot;,&quot;given&quot;:&quot;Alison J.&quot;,&quot;non-dropping-particle&quot;:&quot;&quot;,&quot;parse-names&quot;:false,&quot;suffix&quot;:&quot;&quot;},{&quot;dropping-particle&quot;:&quot;&quot;,&quot;family&quot;:&quot;Lai&quot;,&quot;given&quot;:&quot;Rebecca&quot;,&quot;non-dropping-particle&quot;:&quot;&quot;,&quot;parse-names&quot;:false,&quot;suffix&quot;:&quot;&quot;},{&quot;dropping-particle&quot;:&quot;&quot;,&quot;family&quot;:&quot;Yoder&quot;,&quot;given&quot;:&quot;Anne D.&quot;,&quot;non-dropping-particle&quot;:&quot;&quot;,&quot;parse-names&quot;:false,&quot;suffix&quot;:&quot;&quot;},{&quot;dropping-particle&quot;:&quot;&quot;,&quot;family&quot;:&quot;Goodman&quot;,&quot;given&quot;:&quot;Steven M.&quot;,&quot;non-dropping-particle&quot;:&quot;&quot;,&quot;parse-names&quot;:false,&quot;suffix&quot;:&quot;&quot;}],&quot;container-title&quot;:&quot;Acta Chiropterologica&quot;,&quot;id&quot;:&quot;15c0ce08-c4fb-500a-a109-3b66cd6c539b&quot;,&quot;issue&quot;:&quot;2&quot;,&quot;issued&quot;:{&quot;date-parts&quot;:[[&quot;2014&quot;,&quot;12&quot;]]},&quot;page&quot;:&quot;279-292&quot;,&quot;title&quot;:&quot;A deep divergence time between sister species of &lt;i&gt;Eidolon&lt;/i&gt; (Pteropodidae) with evidence for widespread panmixia&quot;,&quot;type&quot;:&quot;article-journal&quot;,&quot;volume&quot;:&quot;16&quot;},&quot;uris&quot;:[&quot;http://www.mendeley.com/documents/?uuid=93b01a32-bb72-4e6d-8a50-88f68044952d&quot;],&quot;isTemporary&quot;:false,&quot;legacyDesktopId&quot;:&quot;93b01a32-bb72-4e6d-8a50-88f68044952d&quot;},{&quot;id&quot;:&quot;5a62b798-9696-5b03-9601-9d6e53671b6d&quot;,&quot;itemData&quot;:{&quot;DOI&quot;:&quot;10.1644/09-MAMM-A-283.1.Key&quot;,&quot;author&quot;:[{&quot;dropping-particle&quot;:&quot;&quot;,&quot;family&quot;:&quot;Goodman&quot;,&quot;given&quot;:&quot;Steven M.&quot;,&quot;non-dropping-particle&quot;:&quot;&quot;,&quot;parse-names&quot;:false,&quot;suffix&quot;:&quot;&quot;},{&quot;dropping-particle&quot;:&quot;&quot;,&quot;family&quot;:&quot;Chan&quot;,&quot;given&quot;:&quot;Lauren&quot;,&quot;non-dropping-particle&quot;:&quot;&quot;,&quot;parse-names&quot;:false,&quot;suffix&quot;:&quot;&quot;},{&quot;dropping-particle&quot;:&quot;&quot;,&quot;family&quot;:&quot;Nowak&quot;,&quot;given&quot;:&quot;Martin&quot;,&quot;non-dropping-particle&quot;:&quot;&quot;,&quot;parse-names&quot;:false,&quot;suffix&quot;:&quot;&quot;},{&quot;dropping-particle&quot;:&quot;&quot;,&quot;family&quot;:&quot;Yoder&quot;,&quot;given&quot;:&quot;Anne D&quot;,&quot;non-dropping-particle&quot;:&quot;&quot;,&quot;parse-names&quot;:false,&quot;suffix&quot;:&quot;&quot;}],&quot;container-title&quot;:&quot;Journal of Mammalogy&quot;,&quot;id&quot;:&quot;5a62b798-9696-5b03-9601-9d6e53671b6d&quot;,&quot;issue&quot;:&quot;3&quot;,&quot;issued&quot;:{&quot;date-parts&quot;:[[&quot;2010&quot;]]},&quot;page&quot;:&quot;593-606&quot;,&quot;title&quot;:&quot;Phylogeny and biogeography of western Indian Ocean &lt;i&gt;Rousettus&lt;/i&gt; (Chiroptera : Pteropodidae)&quot;,&quot;type&quot;:&quot;article-journal&quot;,&quot;volume&quot;:&quot;91&quot;},&quot;uris&quot;:[&quot;http://www.mendeley.com/documents/?uuid=da263f7a-931c-4b76-8c61-387831f4a487&quot;],&quot;isTemporary&quot;:false,&quot;legacyDesktopId&quot;:&quot;da263f7a-931c-4b76-8c61-387831f4a487&quot;}],&quot;properties&quot;:{&quot;noteIndex&quot;:0},&quot;isEdited&quot;:false,&quot;manualOverride&quot;:{&quot;citeprocText&quot;:&quot;(53–55)&quot;,&quot;isManuallyOverridden&quot;:false,&quot;manualOverrideText&quot;:&quot;&quot;},&quot;citationTag&quot;:&quot;MENDELEY_CITATION_v3_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&quot;},{&quot;citationID&quot;:&quot;MENDELEY_CITATION_cbcbb950-aa22-44c0-958d-cf64abc82f83&quot;,&quot;citationItems&quot;:[{&quot;id&quot;:&quot;bf0f10b2-7d96-590e-8a48-a0b1a6b90a1d&quot;,&quot;itemData&quot;:{&quot;DOI&quot;:&quot;10.4061/2011/727821&quot;,&quot;ISSN&quot;:&quot;2090-3499&quot;,&quot;PMID&quot;:&quot;21991442&quot;,&quot;abstract&quot;:&quot;Background. Rabies virus (RABV) has circulated in Madagascar at least since the 19th century. Objectives. To assess the circulation of lyssavirus in the island from 2005 to 2010. Materials and Methods. Animal (including bats) and human samples were tested for RABV and other lyssavirus using antigen, ribonucleic acid (RNA), and antibodies detection and virus isolation. Results. Half of the 437 domestic or tame wild terrestrial mammal brains tested were found RABV antigen positive, including 54% of the 341 dogs tested. This percentage ranged from 26% to 75% across the period. Nine of the 10 suspected human cases tested were laboratory confirmed. RABV circulation was confirmed in 34 of the 38 districts sampled. No lyssavirus RNA was detected in 1983 bats specimens. Nevertheless, antibodies against Lagos bat virus were detected in the sera of 12 among 50 Eidolon dupreanum specimens sampled. Conclusion. More than a century after the introduction of the vaccine, rabies still remains endemic in Madagascar.&quot;,&quot;author&quot;:[{&quot;dropping-particle&quot;:&quot;&quot;,&quot;family&quot;:&quot;Reynes&quot;,&quot;given&quot;:&quot;Jean-Marc&quot;,&quot;non-dropping-particle&quot;:&quot;&quot;,&quot;parse-names&quot;:false,&quot;suffix&quot;:&quot;&quot;},{&quot;dropping-particle&quot;:&quot;&quot;,&quot;family&quot;:&quot;Andriamandimby&quot;,&quot;given&quot;:&quot;Soa Fy&quot;,&quot;non-dropping-particle&quot;:&quot;&quot;,&quot;parse-names&quot;:false,&quot;suffix&quot;:&quot;&quot;},{&quot;dropping-particle&quot;:&quot;&quot;,&quot;family&quot;:&quot;Razafitrimo&quot;,&quot;given&quot;:&quot;Girard Marcelin&quot;,&quot;non-dropping-particle&quot;:&quot;&quot;,&quot;parse-names&quot;:false,&quot;suffix&quot;:&quot;&quot;},{&quot;dropping-particle&quot;:&quot;&quot;,&quot;family&quot;:&quot;Razainirina&quot;,&quot;given&quot;:&quot;Josette&quot;,&quot;non-dropping-particle&quot;:&quot;&quot;,&quot;parse-names&quot;:false,&quot;suffix&quot;:&quot;&quot;},{&quot;dropping-particle&quot;:&quot;&quot;,&quot;family&quot;:&quot;Jeanmaire&quot;,&quot;given&quot;:&quot;Elisabeth Marie&quot;,&quot;non-dropping-particle&quot;:&quot;&quot;,&quot;parse-names&quot;:false,&quot;suffix&quot;:&quot;&quot;},{&quot;dropping-particle&quot;:&quot;&quot;,&quot;family&quot;:&quot;Bourhy&quot;,&quot;given&quot;:&quot;Hervé&quot;,&quot;non-dropping-particle&quot;:&quot;&quot;,&quot;parse-names&quot;:false,&quot;suffix&quot;:&quot;&quot;},{&quot;dropping-particle&quot;:&quot;&quot;,&quot;family&quot;:&quot;Heraud&quot;,&quot;given&quot;:&quot;Jean-Michel&quot;,&quot;non-dropping-particle&quot;:&quot;&quot;,&quot;parse-names&quot;:false,&quot;suffix&quot;:&quot;&quot;}],&quot;container-title&quot;:&quot;Advances in preventive medicine&quot;,&quot;id&quot;:&quot;bf0f10b2-7d96-590e-8a48-a0b1a6b90a1d&quot;,&quot;issued&quot;:{&quot;date-parts&quot;:[[&quot;2011&quot;,&quot;1&quot;]]},&quot;page&quot;:&quot;727821&quot;,&quot;title&quot;:&quot;Laboratory surveillance of rabies in humans, domestic animals, and bats in Madagascar from 2005 to 2010&quot;,&quot;type&quot;:&quot;article-journal&quot;,&quot;volume&quot;:&quot;2011&quot;},&quot;uris&quot;:[&quot;http://www.mendeley.com/documents/?uuid=6dd8035e-ddb2-4a51-9551-4b9b6da92f8e&quot;],&quot;isTemporary&quot;:false,&quot;legacyDesktopId&quot;:&quot;6dd8035e-ddb2-4a51-9551-4b9b6da92f8e&quot;},{&quot;id&quot;:&quot;112f1c10-84a5-3b23-8e63-441cc79578fa&quot;,&quot;itemData&quot;:{&quot;type&quot;:&quot;article-journal&quot;,&quot;id&quot;:&quot;112f1c10-84a5-3b23-8e63-441cc79578fa&quot;,&quot;title&quot;:&quot;Detection of new genetic variants of Betacoronaviruses in endemic frugivorous bats of Madagascar&quot;,&quot;author&quot;:[{&quot;family&quot;:&quot;Razanajatovo&quot;,&quot;given&quot;:&quot;Norosoa H&quot;,&quot;parse-names&quot;:false,&quot;dropping-particle&quot;:&quot;&quot;,&quot;non-dropping-particle&quot;:&quot;&quot;},{&quot;family&quot;:&quot;Nomenjanahary&quot;,&quot;given&quot;:&quot;Lalaina A&quot;,&quot;parse-names&quot;:false,&quot;dropping-particle&quot;:&quot;&quot;,&quot;non-dropping-particle&quot;:&quot;&quot;},{&quot;family&quot;:&quot;Wilkinson&quot;,&quot;given&quot;:&quot;David A&quot;,&quot;parse-names&quot;:false,&quot;dropping-particle&quot;:&quot;&quot;,&quot;non-dropping-particle&quot;:&quot;&quot;},{&quot;family&quot;:&quot;Razafimanahaka&quot;,&quot;given&quot;:&quot;Julie H&quot;,&quot;parse-names&quot;:false,&quot;dropping-particle&quot;:&quot;&quot;,&quot;non-dropping-particle&quot;:&quot;&quot;},{&quot;family&quot;:&quot;Goodman&quot;,&quot;given&quot;:&quot;Steven M&quot;,&quot;parse-names&quot;:false,&quot;dropping-particle&quot;:&quot;&quot;,&quot;non-dropping-particle&quot;:&quot;&quot;},{&quot;family&quot;:&quot;Jenkins&quot;,&quot;given&quot;:&quot;Richard K&quot;,&quot;parse-names&quot;:false,&quot;dropping-particle&quot;:&quot;&quot;,&quot;non-dropping-particle&quot;:&quot;&quot;},{&quot;family&quot;:&quot;Jones&quot;,&quot;given&quot;:&quot;Julia P G&quot;,&quot;parse-names&quot;:false,&quot;dropping-particle&quot;:&quot;&quot;,&quot;non-dropping-particle&quot;:&quot;&quot;},{&quot;family&quot;:&quot;Heraud&quot;,&quot;given&quot;:&quot;Jean-Michel&quot;,&quot;parse-names&quot;:false,&quot;dropping-particle&quot;:&quot;&quot;,&quot;non-dropping-particle&quot;:&quot;&quot;}],&quot;container-title&quot;:&quot;Virology Journal&quot;,&quot;DOI&quot;:&quot;10.1186/s12985-015-0271-y&quot;,&quot;ISSN&quot;:&quot;1743-422X&quot;,&quot;URL&quot;:&quot;https://doi.org/10.1186/s12985-015-0271-y&quot;,&quot;issued&quot;:{&quot;date-parts&quot;:[[2015]]},&quot;page&quot;:&quot;42&quot;,&quot;abstract&quot;:&quot;Bats are amongst the natural reservoirs of many coronaviruses (CoVs) of which some can lead to severe infection in human. African bats are known to harbor a range of pathogens (e.g., Ebola and Marburg viruses) that can infect humans and cause disease outbreaks. A recent study in South Africa isolated a genetic variant closely related to MERS-CoV from an insectivorous bat. Though Madagascar is home to 44 bat species (41 insectivorous and 3 frugivorous) of which 34 are endemic, no data exists concerning the circulation of CoVs in the island’s chiropteran fauna. Certain Malagasy bats can be frequently found in close contact with humans and frugivorous bats feed in the same trees where people collect and consume fruits and are hunted and consumed as bush meat. The purpose of our study is to detect and identify CoVs from frugivorous bats in Madagascar to evaluate the risk of human infection from infected bats.&quot;,&quot;issue&quot;:&quot;1&quot;,&quot;volume&quot;:&quot;12&quot;},&quot;isTemporary&quot;:false},{&quot;id&quot;:&quot;044ea075-d4b5-352b-99e2-805c510a8bb1&quot;,&quot;itemData&quot;:{&quot;type&quot;:&quot;article-journal&quot;,&quot;id&quot;:&quot;044ea075-d4b5-352b-99e2-805c510a8bb1&quot;,&quot;title&quot;:&quot;Disentangling serology to elucidate henipa- and filovirus transmission in Madagascar fruit bats&quot;,&quot;author&quot;:[{&quot;family&quot;:&quot;Brook&quot;,&quot;given&quot;:&quot;Cara E&quot;,&quot;parse-names&quot;:false,&quot;dropping-particle&quot;:&quot;&quot;,&quot;non-dropping-particle&quot;:&quot;&quot;},{&quot;family&quot;:&quot;Ranaivoson&quot;,&quot;given&quot;:&quot;Hafaliana C&quot;,&quot;parse-names&quot;:false,&quot;dropping-particle&quot;:&quot;&quot;,&quot;non-dropping-particle&quot;:&quot;&quot;},{&quot;family&quot;:&quot;Broder&quot;,&quot;given&quot;:&quot;Christopher C&quot;,&quot;parse-names&quot;:false,&quot;dropping-particle&quot;:&quot;&quot;,&quot;non-dropping-particle&quot;:&quot;&quot;},{&quot;family&quot;:&quot;Cunningham&quot;,&quot;given&quot;:&quot;Andrew A&quot;,&quot;parse-names&quot;:false,&quot;dropping-particle&quot;:&quot;&quot;,&quot;non-dropping-particle&quot;:&quot;&quot;},{&quot;family&quot;:&quot;Héraud&quot;,&quot;given&quot;:&quot;Jean-Michel&quot;,&quot;parse-names&quot;:false,&quot;dropping-particle&quot;:&quot;&quot;,&quot;non-dropping-particle&quot;:&quot;&quot;},{&quot;family&quot;:&quot;Peel&quot;,&quot;given&quot;:&quot;Alison J&quot;,&quot;parse-names&quot;:false,&quot;dropping-particle&quot;:&quot;&quot;,&quot;non-dropping-particle&quot;:&quot;&quot;},{&quot;family&quot;:&quot;Gibson&quot;,&quot;given&quot;:&quot;Louise&quot;,&quot;parse-names&quot;:false,&quot;dropping-particle&quot;:&quot;&quot;,&quot;non-dropping-particle&quot;:&quot;&quot;},{&quot;family&quot;:&quot;Wood&quot;,&quot;given&quot;:&quot;James L N&quot;,&quot;parse-names&quot;:false,&quot;dropping-particle&quot;:&quot;&quot;,&quot;non-dropping-particle&quot;:&quot;&quot;},{&quot;family&quot;:&quot;Metcalf&quot;,&quot;given&quot;:&quot;C Jessica&quot;,&quot;parse-names&quot;:false,&quot;dropping-particle&quot;:&quot;&quot;,&quot;non-dropping-particle&quot;:&quot;&quot;},{&quot;family&quot;:&quot;Dobson&quot;,&quot;given&quot;:&quot;Andrew P&quot;,&quot;parse-names&quot;:false,&quot;dropping-particle&quot;:&quot;&quot;,&quot;non-dropping-particle&quot;:&quot;&quot;}],&quot;container-title&quot;:&quot;Journal of Animal Ecology&quot;,&quot;DOI&quot;:&quot;https://doi.org/10.1111/1365-2656.12985&quot;,&quot;ISSN&quot;:&quot;0021-8790&quot;,&quot;URL&quot;:&quot;https://doi.org/10.1111/1365-2656.12985&quot;,&quot;issued&quot;:{&quot;date-parts&quot;:[[2019,7,1]]},&quot;page&quot;:&quot;1001-1016&quot;,&quot;abstract&quot;:&quot;Abstract Bats are reservoirs for emerging human pathogens, including Hendra and Nipah henipaviruses and Ebola and Marburg filoviruses. These viruses demonstrate predictable patterns in seasonality and age structure across multiple systems; previous work suggests that they may circulate in Madagascar's endemic fruit bats, which are widely consumed as human food. We aimed to (a) document the extent of henipa- and filovirus exposure among Malagasy fruit bats, (b) explore seasonality in seroprevalence and serostatus in these bat populations and (c) compare mechanistic hypotheses for possible transmission dynamics underlying these data. To this end, we amassed and analysed a unique dataset documenting longitudinal serological henipa- and filovirus dynamics in three Madagascar fruit bat species. We uncovered serological evidence of exposure to Hendra-/Nipah-related henipaviruses in Eidolon dupreanum, Pteropus rufus and Rousettus madagascariensis, to Cedar-related henipaviruses in E. dupreanum and R. madagascariensis and to Ebola-related filoviruses in P. rufus and R. madagascariensis. We demonstrated significant seasonality in population-level seroprevalence and individual serostatus for multiple viruses across these species, linked to the female reproductive calendar. An age-structured subset of the data highlighted evidence of waning maternal antibodies in neonates, increasing seroprevalence in young and decreasing seroprevalence late in life. Comparison of mechanistic epidemiological models fit to these data offered support for transmission hypotheses permitting waning antibodies but retained immunity in adult-age bats. Our findings suggest that bats may seasonally modulate mechanisms of pathogen control, with consequences for population-level transmission. Additionally, we narrow the field of candidate transmission hypotheses by which bats are presumed to host and transmit potentially zoonotic viruses globally.&quot;,&quot;publisher&quot;:&quot;John Wiley &amp; Sons, Ltd&quot;,&quot;issue&quot;:&quot;7&quot;,&quot;volume&quot;:&quot;88&quot;},&quot;isTemporary&quot;:false},{&quot;id&quot;:&quot;7a7fc45a-50a4-3998-9ffc-98ff27138724&quot;,&quot;itemData&quot;:{&quot;type&quot;:&quot;article-journal&quot;,&quot;id&quot;:&quot;7a7fc45a-50a4-3998-9ffc-98ff27138724&quot;,&quot;title&quot;:&quot;Bat coronavirus phylogeography in the Western Indian Ocean&quot;,&quot;author&quot;:[{&quot;family&quot;:&quot;Joffrin&quot;,&quot;given&quot;:&quot;Léa&quot;,&quot;parse-names&quot;:false,&quot;dropping-particle&quot;:&quot;&quot;,&quot;non-dropping-particle&quot;:&quot;&quot;},{&quot;family&quot;:&quot;Goodman&quot;,&quot;given&quot;:&quot;Steven M&quot;,&quot;parse-names&quot;:false,&quot;dropping-particle&quot;:&quot;&quot;,&quot;non-dropping-particle&quot;:&quot;&quot;},{&quot;family&quot;:&quot;Wilkinson&quot;,&quot;given&quot;:&quot;David A&quot;,&quot;parse-names&quot;:false,&quot;dropping-particle&quot;:&quot;&quot;,&quot;non-dropping-particle&quot;:&quot;&quot;},{&quot;family&quot;:&quot;Ramasindrazana&quot;,&quot;given&quot;:&quot;Beza&quot;,&quot;parse-names&quot;:false,&quot;dropping-particle&quot;:&quot;&quot;,&quot;non-dropping-particle&quot;:&quot;&quot;},{&quot;family&quot;:&quot;Lagadec&quot;,&quot;given&quot;:&quot;Erwan&quot;,&quot;parse-names&quot;:false,&quot;dropping-particle&quot;:&quot;&quot;,&quot;non-dropping-particle&quot;:&quot;&quot;},{&quot;family&quot;:&quot;Gomard&quot;,&quot;given&quot;:&quot;Yann&quot;,&quot;parse-names&quot;:false,&quot;dropping-particle&quot;:&quot;&quot;,&quot;non-dropping-particle&quot;:&quot;&quot;},{&quot;family&quot;:&quot;Minter&quot;,&quot;given&quot;:&quot;Gildas&quot;,&quot;parse-names&quot;:false,&quot;dropping-particle&quot;:&quot;&quot;,&quot;non-dropping-particle&quot;:&quot;le&quot;},{&quot;family&quot;:&quot;Santos&quot;,&quot;given&quot;:&quot;Andréa&quot;,&quot;parse-names&quot;:false,&quot;dropping-particle&quot;:&quot;&quot;,&quot;non-dropping-particle&quot;:&quot;dos&quot;},{&quot;family&quot;:&quot;Corrie Schoeman&quot;,&quot;given&quot;:&quot;M&quot;,&quot;parse-names&quot;:false,&quot;dropping-particle&quot;:&quot;&quot;,&quot;non-dropping-particle&quot;:&quot;&quot;},{&quot;family&quot;:&quot;Sookhareea&quot;,&quot;given&quot;:&quot;Rajendraprasad&quot;,&quot;parse-names&quot;:false,&quot;dropping-particle&quot;:&quot;&quot;,&quot;non-dropping-particle&quot;:&quot;&quot;},{&quot;family&quot;:&quot;Tortosa&quot;,&quot;given&quot;:&quot;Pablo&quot;,&quot;parse-names&quot;:false,&quot;dropping-particle&quot;:&quot;&quot;,&quot;non-dropping-particle&quot;:&quot;&quot;},{&quot;family&quot;:&quot;Julienne&quot;,&quot;given&quot;:&quot;Simon&quot;,&quot;parse-names&quot;:false,&quot;dropping-particle&quot;:&quot;&quot;,&quot;non-dropping-particle&quot;:&quot;&quot;},{&quot;family&quot;:&quot;Gudo&quot;,&quot;given&quot;:&quot;Eduardo S&quot;,&quot;parse-names&quot;:false,&quot;dropping-particle&quot;:&quot;&quot;,&quot;non-dropping-particle&quot;:&quot;&quot;},{&quot;family&quot;:&quot;Mavingui&quot;,&quot;given&quot;:&quot;Patrick&quot;,&quot;parse-names&quot;:false,&quot;dropping-particle&quot;:&quot;&quot;,&quot;non-dropping-particle&quot;:&quot;&quot;},{&quot;family&quot;:&quot;Lebarbenchon&quot;,&quot;given&quot;:&quot;Camille&quot;,&quot;parse-names&quot;:false,&quot;dropping-particle&quot;:&quot;&quot;,&quot;non-dropping-particle&quot;:&quot;&quot;}],&quot;container-title&quot;:&quot;Scientific Reports&quot;,&quot;DOI&quot;:&quot;10.1038/s41598-020-63799-7&quot;,&quot;ISSN&quot;:&quot;2045-2322&quot;,&quot;issued&quot;:{&quot;date-parts&quot;:[[2020]]},&quot;page&quot;:&quot;6873&quot;,&quot;abstract&quot;:&quot;Bats provide key ecosystem services such as crop pest regulation, pollination, seed dispersal, and soil fertilization. Bats are also major hosts for biological agents responsible for zoonoses, such as coronaviruses (CoVs). The islands of the Western Indian Ocean are identified as a major biodiversity hotspot, with more than 50 bat species. In this study, we tested 1,013 bats belonging to 36 species from Mozambique, Madagascar, Mauritius, Mayotte, Reunion Island and Seychelles, based on molecular screening and partial sequencing of the RNA-dependent RNA polymerase gene. In total, 88 bats (8.7%) tested positive for coronaviruses, with higher prevalence in Mozambican bats (20.5% ± 4.9%) as compared to those sampled on islands (4.5% ± 1.5%). Phylogenetic analyses revealed a large diversity of α- and β-CoVs and a strong signal of co-evolution between CoVs and their bat host species, with limited evidence for host-switching, except for bat species sharing day roost sites. These results highlight that strong variation between islands does exist and is associated with the composition of the bat species community on each island. Future studies should investigate whether CoVs detected in these bats have a potential for spillover in other hosts.&quot;,&quot;issue&quot;:&quot;1&quot;,&quot;volume&quot;:&quot;10&quot;},&quot;isTemporary&quot;:false}],&quot;properties&quot;:{&quot;noteIndex&quot;:0},&quot;isEdited&quot;:false,&quot;manualOverride&quot;:{&quot;citeprocText&quot;:&quot;(12,32,56,57)&quot;,&quot;isManuallyOverridden&quot;:false,&quot;manualOverrideText&quot;:&quot;&quot;},&quot;citationTag&quot;:&quot;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&quot;},{&quot;citationID&quot;:&quot;MENDELEY_CITATION_e025f6c6-1b9c-478b-b3c5-b1ca969eb662&quot;,&quot;citationItems&quot;:[{&quot;id&quot;:&quot;112f1c10-84a5-3b23-8e63-441cc79578fa&quot;,&quot;itemData&quot;:{&quot;type&quot;:&quot;article-journal&quot;,&quot;id&quot;:&quot;112f1c10-84a5-3b23-8e63-441cc79578fa&quot;,&quot;title&quot;:&quot;Detection of new genetic variants of Betacoronaviruses in endemic frugivorous bats of Madagascar&quot;,&quot;author&quot;:[{&quot;family&quot;:&quot;Razanajatovo&quot;,&quot;given&quot;:&quot;Norosoa H&quot;,&quot;parse-names&quot;:false,&quot;dropping-particle&quot;:&quot;&quot;,&quot;non-dropping-particle&quot;:&quot;&quot;},{&quot;family&quot;:&quot;Nomenjanahary&quot;,&quot;given&quot;:&quot;Lalaina A&quot;,&quot;parse-names&quot;:false,&quot;dropping-particle&quot;:&quot;&quot;,&quot;non-dropping-particle&quot;:&quot;&quot;},{&quot;family&quot;:&quot;Wilkinson&quot;,&quot;given&quot;:&quot;David A&quot;,&quot;parse-names&quot;:false,&quot;dropping-particle&quot;:&quot;&quot;,&quot;non-dropping-particle&quot;:&quot;&quot;},{&quot;family&quot;:&quot;Razafimanahaka&quot;,&quot;given&quot;:&quot;Julie H&quot;,&quot;parse-names&quot;:false,&quot;dropping-particle&quot;:&quot;&quot;,&quot;non-dropping-particle&quot;:&quot;&quot;},{&quot;family&quot;:&quot;Goodman&quot;,&quot;given&quot;:&quot;Steven M&quot;,&quot;parse-names&quot;:false,&quot;dropping-particle&quot;:&quot;&quot;,&quot;non-dropping-particle&quot;:&quot;&quot;},{&quot;family&quot;:&quot;Jenkins&quot;,&quot;given&quot;:&quot;Richard K&quot;,&quot;parse-names&quot;:false,&quot;dropping-particle&quot;:&quot;&quot;,&quot;non-dropping-particle&quot;:&quot;&quot;},{&quot;family&quot;:&quot;Jones&quot;,&quot;given&quot;:&quot;Julia P G&quot;,&quot;parse-names&quot;:false,&quot;dropping-particle&quot;:&quot;&quot;,&quot;non-dropping-particle&quot;:&quot;&quot;},{&quot;family&quot;:&quot;Heraud&quot;,&quot;given&quot;:&quot;Jean-Michel&quot;,&quot;parse-names&quot;:false,&quot;dropping-particle&quot;:&quot;&quot;,&quot;non-dropping-particle&quot;:&quot;&quot;}],&quot;container-title&quot;:&quot;Virology Journal&quot;,&quot;DOI&quot;:&quot;10.1186/s12985-015-0271-y&quot;,&quot;ISSN&quot;:&quot;1743-422X&quot;,&quot;URL&quot;:&quot;https://doi.org/10.1186/s12985-015-0271-y&quot;,&quot;issued&quot;:{&quot;date-parts&quot;:[[2015]]},&quot;page&quot;:&quot;42&quot;,&quot;abstract&quot;:&quot;Bats are amongst the natural reservoirs of many coronaviruses (CoVs) of which some can lead to severe infection in human. African bats are known to harbor a range of pathogens (e.g., Ebola and Marburg viruses) that can infect humans and cause disease outbreaks. A recent study in South Africa isolated a genetic variant closely related to MERS-CoV from an insectivorous bat. Though Madagascar is home to 44 bat species (41 insectivorous and 3 frugivorous) of which 34 are endemic, no data exists concerning the circulation of CoVs in the island’s chiropteran fauna. Certain Malagasy bats can be frequently found in close contact with humans and frugivorous bats feed in the same trees where people collect and consume fruits and are hunted and consumed as bush meat. The purpose of our study is to detect and identify CoVs from frugivorous bats in Madagascar to evaluate the risk of human infection from infected bats.&quot;,&quot;issue&quot;:&quot;1&quot;,&quot;volume&quot;:&quot;12&quot;},&quot;isTemporary&quot;:false},{&quot;id&quot;:&quot;7a7fc45a-50a4-3998-9ffc-98ff27138724&quot;,&quot;itemData&quot;:{&quot;type&quot;:&quot;article-journal&quot;,&quot;id&quot;:&quot;7a7fc45a-50a4-3998-9ffc-98ff27138724&quot;,&quot;title&quot;:&quot;Bat coronavirus phylogeography in the Western Indian Ocean&quot;,&quot;author&quot;:[{&quot;family&quot;:&quot;Joffrin&quot;,&quot;given&quot;:&quot;Léa&quot;,&quot;parse-names&quot;:false,&quot;dropping-particle&quot;:&quot;&quot;,&quot;non-dropping-particle&quot;:&quot;&quot;},{&quot;family&quot;:&quot;Goodman&quot;,&quot;given&quot;:&quot;Steven M&quot;,&quot;parse-names&quot;:false,&quot;dropping-particle&quot;:&quot;&quot;,&quot;non-dropping-particle&quot;:&quot;&quot;},{&quot;family&quot;:&quot;Wilkinson&quot;,&quot;given&quot;:&quot;David A&quot;,&quot;parse-names&quot;:false,&quot;dropping-particle&quot;:&quot;&quot;,&quot;non-dropping-particle&quot;:&quot;&quot;},{&quot;family&quot;:&quot;Ramasindrazana&quot;,&quot;given&quot;:&quot;Beza&quot;,&quot;parse-names&quot;:false,&quot;dropping-particle&quot;:&quot;&quot;,&quot;non-dropping-particle&quot;:&quot;&quot;},{&quot;family&quot;:&quot;Lagadec&quot;,&quot;given&quot;:&quot;Erwan&quot;,&quot;parse-names&quot;:false,&quot;dropping-particle&quot;:&quot;&quot;,&quot;non-dropping-particle&quot;:&quot;&quot;},{&quot;family&quot;:&quot;Gomard&quot;,&quot;given&quot;:&quot;Yann&quot;,&quot;parse-names&quot;:false,&quot;dropping-particle&quot;:&quot;&quot;,&quot;non-dropping-particle&quot;:&quot;&quot;},{&quot;family&quot;:&quot;Minter&quot;,&quot;given&quot;:&quot;Gildas&quot;,&quot;parse-names&quot;:false,&quot;dropping-particle&quot;:&quot;&quot;,&quot;non-dropping-particle&quot;:&quot;le&quot;},{&quot;family&quot;:&quot;Santos&quot;,&quot;given&quot;:&quot;Andréa&quot;,&quot;parse-names&quot;:false,&quot;dropping-particle&quot;:&quot;&quot;,&quot;non-dropping-particle&quot;:&quot;dos&quot;},{&quot;family&quot;:&quot;Corrie Schoeman&quot;,&quot;given&quot;:&quot;M&quot;,&quot;parse-names&quot;:false,&quot;dropping-particle&quot;:&quot;&quot;,&quot;non-dropping-particle&quot;:&quot;&quot;},{&quot;family&quot;:&quot;Sookhareea&quot;,&quot;given&quot;:&quot;Rajendraprasad&quot;,&quot;parse-names&quot;:false,&quot;dropping-particle&quot;:&quot;&quot;,&quot;non-dropping-particle&quot;:&quot;&quot;},{&quot;family&quot;:&quot;Tortosa&quot;,&quot;given&quot;:&quot;Pablo&quot;,&quot;parse-names&quot;:false,&quot;dropping-particle&quot;:&quot;&quot;,&quot;non-dropping-particle&quot;:&quot;&quot;},{&quot;family&quot;:&quot;Julienne&quot;,&quot;given&quot;:&quot;Simon&quot;,&quot;parse-names&quot;:false,&quot;dropping-particle&quot;:&quot;&quot;,&quot;non-dropping-particle&quot;:&quot;&quot;},{&quot;family&quot;:&quot;Gudo&quot;,&quot;given&quot;:&quot;Eduardo S&quot;,&quot;parse-names&quot;:false,&quot;dropping-particle&quot;:&quot;&quot;,&quot;non-dropping-particle&quot;:&quot;&quot;},{&quot;family&quot;:&quot;Mavingui&quot;,&quot;given&quot;:&quot;Patrick&quot;,&quot;parse-names&quot;:false,&quot;dropping-particle&quot;:&quot;&quot;,&quot;non-dropping-particle&quot;:&quot;&quot;},{&quot;family&quot;:&quot;Lebarbenchon&quot;,&quot;given&quot;:&quot;Camille&quot;,&quot;parse-names&quot;:false,&quot;dropping-particle&quot;:&quot;&quot;,&quot;non-dropping-particle&quot;:&quot;&quot;}],&quot;container-title&quot;:&quot;Scientific Reports&quot;,&quot;DOI&quot;:&quot;10.1038/s41598-020-63799-7&quot;,&quot;ISSN&quot;:&quot;2045-2322&quot;,&quot;issued&quot;:{&quot;date-parts&quot;:[[2020]]},&quot;page&quot;:&quot;6873&quot;,&quot;abstract&quot;:&quot;Bats provide key ecosystem services such as crop pest regulation, pollination, seed dispersal, and soil fertilization. Bats are also major hosts for biological agents responsible for zoonoses, such as coronaviruses (CoVs). The islands of the Western Indian Ocean are identified as a major biodiversity hotspot, with more than 50 bat species. In this study, we tested 1,013 bats belonging to 36 species from Mozambique, Madagascar, Mauritius, Mayotte, Reunion Island and Seychelles, based on molecular screening and partial sequencing of the RNA-dependent RNA polymerase gene. In total, 88 bats (8.7%) tested positive for coronaviruses, with higher prevalence in Mozambican bats (20.5% ± 4.9%) as compared to those sampled on islands (4.5% ± 1.5%). Phylogenetic analyses revealed a large diversity of α- and β-CoVs and a strong signal of co-evolution between CoVs and their bat host species, with limited evidence for host-switching, except for bat species sharing day roost sites. These results highlight that strong variation between islands does exist and is associated with the composition of the bat species community on each island. Future studies should investigate whether CoVs detected in these bats have a potential for spillover in other hosts.&quot;,&quot;issue&quot;:&quot;1&quot;,&quot;volume&quot;:&quot;10&quot;},&quot;isTemporary&quot;:false}],&quot;properties&quot;:{&quot;noteIndex&quot;:0},&quot;isEdited&quot;:false,&quot;manualOverride&quot;:{&quot;citeprocText&quot;:&quot;(12,32)&quot;,&quot;isManuallyOverridden&quot;:false,&quot;manualOverrideText&quot;:&quot;&quot;},&quot;citationTag&quot;:&quot;MENDELEY_CITATION_v3_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&quot;},{&quot;citationID&quot;:&quot;MENDELEY_CITATION_2b16f7d1-4bec-49c1-9573-4993880dd61b&quot;,&quot;citationItems&quot;:[{&quot;id&quot;:&quot;112f1c10-84a5-3b23-8e63-441cc79578fa&quot;,&quot;itemData&quot;:{&quot;type&quot;:&quot;article-journal&quot;,&quot;id&quot;:&quot;112f1c10-84a5-3b23-8e63-441cc79578fa&quot;,&quot;title&quot;:&quot;Detection of new genetic variants of Betacoronaviruses in endemic frugivorous bats of Madagascar&quot;,&quot;author&quot;:[{&quot;family&quot;:&quot;Razanajatovo&quot;,&quot;given&quot;:&quot;Norosoa H&quot;,&quot;parse-names&quot;:false,&quot;dropping-particle&quot;:&quot;&quot;,&quot;non-dropping-particle&quot;:&quot;&quot;},{&quot;family&quot;:&quot;Nomenjanahary&quot;,&quot;given&quot;:&quot;Lalaina A&quot;,&quot;parse-names&quot;:false,&quot;dropping-particle&quot;:&quot;&quot;,&quot;non-dropping-particle&quot;:&quot;&quot;},{&quot;family&quot;:&quot;Wilkinson&quot;,&quot;given&quot;:&quot;David A&quot;,&quot;parse-names&quot;:false,&quot;dropping-particle&quot;:&quot;&quot;,&quot;non-dropping-particle&quot;:&quot;&quot;},{&quot;family&quot;:&quot;Razafimanahaka&quot;,&quot;given&quot;:&quot;Julie H&quot;,&quot;parse-names&quot;:false,&quot;dropping-particle&quot;:&quot;&quot;,&quot;non-dropping-particle&quot;:&quot;&quot;},{&quot;family&quot;:&quot;Goodman&quot;,&quot;given&quot;:&quot;Steven M&quot;,&quot;parse-names&quot;:false,&quot;dropping-particle&quot;:&quot;&quot;,&quot;non-dropping-particle&quot;:&quot;&quot;},{&quot;family&quot;:&quot;Jenkins&quot;,&quot;given&quot;:&quot;Richard K&quot;,&quot;parse-names&quot;:false,&quot;dropping-particle&quot;:&quot;&quot;,&quot;non-dropping-particle&quot;:&quot;&quot;},{&quot;family&quot;:&quot;Jones&quot;,&quot;given&quot;:&quot;Julia P G&quot;,&quot;parse-names&quot;:false,&quot;dropping-particle&quot;:&quot;&quot;,&quot;non-dropping-particle&quot;:&quot;&quot;},{&quot;family&quot;:&quot;Heraud&quot;,&quot;given&quot;:&quot;Jean-Michel&quot;,&quot;parse-names&quot;:false,&quot;dropping-particle&quot;:&quot;&quot;,&quot;non-dropping-particle&quot;:&quot;&quot;}],&quot;container-title&quot;:&quot;Virology Journal&quot;,&quot;DOI&quot;:&quot;10.1186/s12985-015-0271-y&quot;,&quot;ISSN&quot;:&quot;1743-422X&quot;,&quot;URL&quot;:&quot;https://doi.org/10.1186/s12985-015-0271-y&quot;,&quot;issued&quot;:{&quot;date-parts&quot;:[[2015]]},&quot;page&quot;:&quot;42&quot;,&quot;abstract&quot;:&quot;Bats are amongst the natural reservoirs of many coronaviruses (CoVs) of which some can lead to severe infection in human. African bats are known to harbor a range of pathogens (e.g., Ebola and Marburg viruses) that can infect humans and cause disease outbreaks. A recent study in South Africa isolated a genetic variant closely related to MERS-CoV from an insectivorous bat. Though Madagascar is home to 44 bat species (41 insectivorous and 3 frugivorous) of which 34 are endemic, no data exists concerning the circulation of CoVs in the island’s chiropteran fauna. Certain Malagasy bats can be frequently found in close contact with humans and frugivorous bats feed in the same trees where people collect and consume fruits and are hunted and consumed as bush meat. The purpose of our study is to detect and identify CoVs from frugivorous bats in Madagascar to evaluate the risk of human infection from infected bats.&quot;,&quot;issue&quot;:&quot;1&quot;,&quot;volume&quot;:&quot;12&quot;},&quot;isTemporary&quot;:false},{&quot;id&quot;:&quot;7a7fc45a-50a4-3998-9ffc-98ff27138724&quot;,&quot;itemData&quot;:{&quot;type&quot;:&quot;article-journal&quot;,&quot;id&quot;:&quot;7a7fc45a-50a4-3998-9ffc-98ff27138724&quot;,&quot;title&quot;:&quot;Bat coronavirus phylogeography in the Western Indian Ocean&quot;,&quot;author&quot;:[{&quot;family&quot;:&quot;Joffrin&quot;,&quot;given&quot;:&quot;Léa&quot;,&quot;parse-names&quot;:false,&quot;dropping-particle&quot;:&quot;&quot;,&quot;non-dropping-particle&quot;:&quot;&quot;},{&quot;family&quot;:&quot;Goodman&quot;,&quot;given&quot;:&quot;Steven M&quot;,&quot;parse-names&quot;:false,&quot;dropping-particle&quot;:&quot;&quot;,&quot;non-dropping-particle&quot;:&quot;&quot;},{&quot;family&quot;:&quot;Wilkinson&quot;,&quot;given&quot;:&quot;David A&quot;,&quot;parse-names&quot;:false,&quot;dropping-particle&quot;:&quot;&quot;,&quot;non-dropping-particle&quot;:&quot;&quot;},{&quot;family&quot;:&quot;Ramasindrazana&quot;,&quot;given&quot;:&quot;Beza&quot;,&quot;parse-names&quot;:false,&quot;dropping-particle&quot;:&quot;&quot;,&quot;non-dropping-particle&quot;:&quot;&quot;},{&quot;family&quot;:&quot;Lagadec&quot;,&quot;given&quot;:&quot;Erwan&quot;,&quot;parse-names&quot;:false,&quot;dropping-particle&quot;:&quot;&quot;,&quot;non-dropping-particle&quot;:&quot;&quot;},{&quot;family&quot;:&quot;Gomard&quot;,&quot;given&quot;:&quot;Yann&quot;,&quot;parse-names&quot;:false,&quot;dropping-particle&quot;:&quot;&quot;,&quot;non-dropping-particle&quot;:&quot;&quot;},{&quot;family&quot;:&quot;Minter&quot;,&quot;given&quot;:&quot;Gildas&quot;,&quot;parse-names&quot;:false,&quot;dropping-particle&quot;:&quot;&quot;,&quot;non-dropping-particle&quot;:&quot;le&quot;},{&quot;family&quot;:&quot;Santos&quot;,&quot;given&quot;:&quot;Andréa&quot;,&quot;parse-names&quot;:false,&quot;dropping-particle&quot;:&quot;&quot;,&quot;non-dropping-particle&quot;:&quot;dos&quot;},{&quot;family&quot;:&quot;Corrie Schoeman&quot;,&quot;given&quot;:&quot;M&quot;,&quot;parse-names&quot;:false,&quot;dropping-particle&quot;:&quot;&quot;,&quot;non-dropping-particle&quot;:&quot;&quot;},{&quot;family&quot;:&quot;Sookhareea&quot;,&quot;given&quot;:&quot;Rajendraprasad&quot;,&quot;parse-names&quot;:false,&quot;dropping-particle&quot;:&quot;&quot;,&quot;non-dropping-particle&quot;:&quot;&quot;},{&quot;family&quot;:&quot;Tortosa&quot;,&quot;given&quot;:&quot;Pablo&quot;,&quot;parse-names&quot;:false,&quot;dropping-particle&quot;:&quot;&quot;,&quot;non-dropping-particle&quot;:&quot;&quot;},{&quot;family&quot;:&quot;Julienne&quot;,&quot;given&quot;:&quot;Simon&quot;,&quot;parse-names&quot;:false,&quot;dropping-particle&quot;:&quot;&quot;,&quot;non-dropping-particle&quot;:&quot;&quot;},{&quot;family&quot;:&quot;Gudo&quot;,&quot;given&quot;:&quot;Eduardo S&quot;,&quot;parse-names&quot;:false,&quot;dropping-particle&quot;:&quot;&quot;,&quot;non-dropping-particle&quot;:&quot;&quot;},{&quot;family&quot;:&quot;Mavingui&quot;,&quot;given&quot;:&quot;Patrick&quot;,&quot;parse-names&quot;:false,&quot;dropping-particle&quot;:&quot;&quot;,&quot;non-dropping-particle&quot;:&quot;&quot;},{&quot;family&quot;:&quot;Lebarbenchon&quot;,&quot;given&quot;:&quot;Camille&quot;,&quot;parse-names&quot;:false,&quot;dropping-particle&quot;:&quot;&quot;,&quot;non-dropping-particle&quot;:&quot;&quot;}],&quot;container-title&quot;:&quot;Scientific Reports&quot;,&quot;DOI&quot;:&quot;10.1038/s41598-020-63799-7&quot;,&quot;ISSN&quot;:&quot;2045-2322&quot;,&quot;issued&quot;:{&quot;date-parts&quot;:[[2020]]},&quot;page&quot;:&quot;6873&quot;,&quot;abstract&quot;:&quot;Bats provide key ecosystem services such as crop pest regulation, pollination, seed dispersal, and soil fertilization. Bats are also major hosts for biological agents responsible for zoonoses, such as coronaviruses (CoVs). The islands of the Western Indian Ocean are identified as a major biodiversity hotspot, with more than 50 bat species. In this study, we tested 1,013 bats belonging to 36 species from Mozambique, Madagascar, Mauritius, Mayotte, Reunion Island and Seychelles, based on molecular screening and partial sequencing of the RNA-dependent RNA polymerase gene. In total, 88 bats (8.7%) tested positive for coronaviruses, with higher prevalence in Mozambican bats (20.5% ± 4.9%) as compared to those sampled on islands (4.5% ± 1.5%). Phylogenetic analyses revealed a large diversity of α- and β-CoVs and a strong signal of co-evolution between CoVs and their bat host species, with limited evidence for host-switching, except for bat species sharing day roost sites. These results highlight that strong variation between islands does exist and is associated with the composition of the bat species community on each island. Future studies should investigate whether CoVs detected in these bats have a potential for spillover in other hosts.&quot;,&quot;issue&quot;:&quot;1&quot;,&quot;volume&quot;:&quot;10&quot;},&quot;isTemporary&quot;:false}],&quot;properties&quot;:{&quot;noteIndex&quot;:0},&quot;isEdited&quot;:false,&quot;manualOverride&quot;:{&quot;citeprocText&quot;:&quot;(12,32)&quot;,&quot;isManuallyOverridden&quot;:false,&quot;manualOverrideText&quot;:&quot;&quot;},&quot;citationTag&quot;:&quot;MENDELEY_CITATION_v3_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&quot;},{&quot;citationID&quot;:&quot;MENDELEY_CITATION_88cc99e2-e94c-4a7d-8cfd-fd06375d0c28&quot;,&quot;citationItems&quot;:[{&quot;id&quot;:&quot;02d78e76-5474-3c06-90d2-79c3b4cfc8a4&quot;,&quot;itemData&quot;:{&quot;type&quot;:&quot;article-journal&quot;,&quot;id&quot;:&quot;02d78e76-5474-3c06-90d2-79c3b4cfc8a4&quot;,&quot;title&quot;:&quot;Identification of diverse bat Alphacoronaviruses and Betacoronaviruses in China provides new insights into the evolution and origin of coronavirus-related diseases&quot;,&quot;author&quot;:[{&quot;family&quot;:&quot;Han&quot;,&quot;given&quot;:&quot;Yelin&quot;,&quot;parse-names&quot;:false,&quot;dropping-particle&quot;:&quot;&quot;,&quot;non-dropping-particle&quot;:&quot;&quot;},{&quot;family&quot;:&quot;Du&quot;,&quot;given&quot;:&quot;Jiang&quot;,&quot;parse-names&quot;:false,&quot;dropping-particle&quot;:&quot;&quot;,&quot;non-dropping-particle&quot;:&quot;&quot;},{&quot;family&quot;:&quot;Su&quot;,&quot;given&quot;:&quot;Haoxiang&quot;,&quot;parse-names&quot;:false,&quot;dropping-particle&quot;:&quot;&quot;,&quot;non-dropping-particle&quot;:&quot;&quot;},{&quot;family&quot;:&quot;Zhang&quot;,&quot;given&quot;:&quot;Junpeng&quot;,&quot;parse-names&quot;:false,&quot;dropping-particle&quot;:&quot;&quot;,&quot;non-dropping-particle&quot;:&quot;&quot;},{&quot;family&quot;:&quot;Zhu&quot;,&quot;given&quot;:&quot;Guangjian&quot;,&quot;parse-names&quot;:false,&quot;dropping-particle&quot;:&quot;&quot;,&quot;non-dropping-particle&quot;:&quot;&quot;},{&quot;family&quot;:&quot;Zhang&quot;,&quot;given&quot;:&quot;Shuyi&quot;,&quot;parse-names&quot;:false,&quot;dropping-particle&quot;:&quot;&quot;,&quot;non-dropping-particle&quot;:&quot;&quot;},{&quot;family&quot;:&quot;Wu&quot;,&quot;given&quot;:&quot;Zhiqiang&quot;,&quot;parse-names&quot;:false,&quot;dropping-particle&quot;:&quot;&quot;,&quot;non-dropping-particle&quot;:&quot;&quot;},{&quot;family&quot;:&quot;Jin&quot;,&quot;given&quot;:&quot;Qi&quot;,&quot;parse-names&quot;:false,&quot;dropping-particle&quot;:&quot;&quot;,&quot;non-dropping-particle&quot;:&quot;&quot;}],&quot;container-title&quot;:&quot;Frontiers in Microbiology&quot;,&quot;ISSN&quot;:&quot;1664-302X&quot;,&quot;URL&quot;:&quot;https://www.frontiersin.org/article/10.3389/fmicb.2019.01900&quot;,&quot;issued&quot;:{&quot;date-parts&quot;:[[2019]]},&quot;page&quot;:&quot;1900&quot;,&quot;abstract&quot;:&quot;Outbreaks of severe acute respiratory syndrome (SARS) in 2002, Middle East respiratory syndrome in 2012 and fatal swine acute diarrhea syndrome in 2017 caused serious infectious diseases in humans and in livestock, resulting in serious public health threats and huge economic losses. All such coronaviruses (CoVs) were confirmed to originate from bats. To continuously monitor the epidemic-related CoVs in bats, virome analysis was used to classify CoVs from 831 bats of 15 species in Yunnan, Guangxi, and Sichuan Provinces between August 2016 and May 2017. We identified 11 CoV strains from 22 individual samples of four bat species. Identification of four alpha-CoVs from Scotophilus kuhlii in Guangxi, which was closely related to a previously reported bat CoV and porcine epidemic diarrhea virus (PEDV), revealed a bat-swine lineage under the genus Alphacoronavirus. A recombinant CoV showed that the PEDV probably originated from the CoV of S. kuhlii. Another alpha-CoV, α-YN2018, from Rhinolophus sinicus in Yunnan, suggested that this alpha-CoV lineage had multiple host origins, and α-YN2018 had recombined with CoVs of other bat species over time. We identified five SARS-related CoVs (SARSr-CoVs) in Rhinolophus bats from Sichuan and Yunnan and confirmed that angiotensin-converting enzyme 2 usable SARSr-CoVs were continuously circulating in Rhinolophus spp. in Yunnan. The other beta-CoV, strain β-GX2018, found in Cynopterus sphinx of Guangxi, represented an independently evolved lineage different from known CoVs of Rousettus and Eonycteris bats. The identification of diverse CoVs here provides new genetic data for understanding the distribution and source of pathogenic CoVs in China.&quot;,&quot;volume&quot;:&quot;10&quot;},&quot;isTemporary&quot;:false},{&quot;id&quot;:&quot;29ac8e12-c415-3410-b712-6a8d63e13afe&quot;,&quot;itemData&quot;:{&quot;type&quot;:&quot;article-journal&quot;,&quot;id&quot;:&quot;29ac8e12-c415-3410-b712-6a8d63e13afe&quot;,&quot;title&quot;:&quot;Detection and characterization of a novel bat-borne coronavirus in Singapore using multiple molecular approaches&quot;,&quot;author&quot;:[{&quot;family&quot;:&quot;Lim&quot;,&quot;given&quot;:&quot;Xiao Fang&quot;,&quot;parse-names&quot;:false,&quot;dropping-particle&quot;:&quot;&quot;,&quot;non-dropping-particle&quot;:&quot;&quot;},{&quot;family&quot;:&quot;Lee&quot;,&quot;given&quot;:&quot;Chengfa Benjamin&quot;,&quot;parse-names&quot;:false,&quot;dropping-particle&quot;:&quot;&quot;,&quot;non-dropping-particle&quot;:&quot;&quot;},{&quot;family&quot;:&quot;Pascoe&quot;,&quot;given&quot;:&quot;Sarah Marie&quot;,&quot;parse-names&quot;:false,&quot;dropping-particle&quot;:&quot;&quot;,&quot;non-dropping-particle&quot;:&quot;&quot;},{&quot;family&quot;:&quot;How&quot;,&quot;given&quot;:&quot;Choon Beng&quot;,&quot;parse-names&quot;:false,&quot;dropping-particle&quot;:&quot;&quot;,&quot;non-dropping-particle&quot;:&quot;&quot;},{&quot;family&quot;:&quot;Chan&quot;,&quot;given&quot;:&quot;Sharon&quot;,&quot;parse-names&quot;:false,&quot;dropping-particle&quot;:&quot;&quot;,&quot;non-dropping-particle&quot;:&quot;&quot;},{&quot;family&quot;:&quot;Tan&quot;,&quot;given&quot;:&quot;Jun Hao&quot;,&quot;parse-names&quot;:false,&quot;dropping-particle&quot;:&quot;&quot;,&quot;non-dropping-particle&quot;:&quot;&quot;},{&quot;family&quot;:&quot;Yang&quot;,&quot;given&quot;:&quot;Xinglou&quot;,&quot;parse-names&quot;:false,&quot;dropping-particle&quot;:&quot;&quot;,&quot;non-dropping-particle&quot;:&quot;&quot;},{&quot;family&quot;:&quot;Zhou&quot;,&quot;given&quot;:&quot;Peng&quot;,&quot;parse-names&quot;:false,&quot;dropping-particle&quot;:&quot;&quot;,&quot;non-dropping-particle&quot;:&quot;&quot;},{&quot;family&quot;:&quot;Shi&quot;,&quot;given&quot;:&quot;Zhengli&quot;,&quot;parse-names&quot;:false,&quot;dropping-particle&quot;:&quot;&quot;,&quot;non-dropping-particle&quot;:&quot;&quot;},{&quot;family&quot;:&quot;Sessions&quot;,&quot;given&quot;:&quot;October M.&quot;,&quot;parse-names&quot;:false,&quot;dropping-particle&quot;:&quot;&quot;,&quot;non-dropping-particle&quot;:&quot;&quot;},{&quot;family&quot;:&quot;Wang&quot;,&quot;given&quot;:&quot;Lin Fa&quot;,&quot;parse-names&quot;:false,&quot;dropping-particle&quot;:&quot;&quot;,&quot;non-dropping-particle&quot;:&quot;&quot;},{&quot;family&quot;:&quot;Ng&quot;,&quot;given&quot;:&quot;Lee Ching&quot;,&quot;parse-names&quot;:false,&quot;dropping-particle&quot;:&quot;&quot;,&quot;non-dropping-particle&quot;:&quot;&quot;},{&quot;family&quot;:&quot;Anderson&quot;,&quot;given&quot;:&quot;Danielle E.&quot;,&quot;parse-names&quot;:false,&quot;dropping-particle&quot;:&quot;&quot;,&quot;non-dropping-particle&quot;:&quot;&quot;},{&quot;family&quot;:&quot;Yap&quot;,&quot;given&quot;:&quot;Grace&quot;,&quot;parse-names&quot;:false,&quot;dropping-particle&quot;:&quot;&quot;,&quot;non-dropping-particle&quot;:&quot;&quot;}],&quot;container-title&quot;:&quot;Journal of General Virology&quot;,&quot;DOI&quot;:&quot;10.1099/JGV.0.001307&quot;,&quot;ISSN&quot;:&quot;14652099&quot;,&quot;PMID&quot;:&quot;31418677&quot;,&quot;issued&quot;:{&quot;date-parts&quot;:[[2019]]},&quot;page&quot;:&quot;1363-1374&quot;,&quot;abstract&quot;:&quot;Bats are important reservoirs and vectors in the transmission of emerging infectious diseases. Many highly pathogenic viruses such as SARS-CoV and rabies-related lyssaviruses have crossed species barriers to infect humans and other animals. In this study we monitored the major roost sites of bats in Singapore, and performed surveillance for zoonotic pathogens in these bats. Screening of guano samples collected during the survey uncovered a bat coronavirus (Betacoronavirus) in Cynopterus brachyotis, commonly known as the lesser dog-faced fruit bat. Using a capture-enrichment sequencing platform, the full-length genome of the bat CoV was sequenced and found to be closely related to the bat coronavirus HKU9 species found in Leschenault’s rousette discovered in the Guangdong and Yunnan provinces.&quot;,&quot;issue&quot;:&quot;10&quot;,&quot;volume&quot;:&quot;100&quot;},&quot;isTemporary&quot;:false},{&quot;id&quot;:&quot;42152315-c67c-3332-96a2-019d496afec0&quot;,&quot;itemData&quot;:{&quot;type&quot;:&quot;article-journal&quot;,&quot;id&quot;:&quot;42152315-c67c-3332-96a2-019d496afec0&quot;,&quot;title&quot;:&quot;Detection of novel SARS-like and other coronaviruses in bats from Kenya&quot;,&quot;author&quot;:[{&quot;family&quot;:&quot;Tong&quot;,&quot;given&quot;:&quot;Suxiang&quot;,&quot;parse-names&quot;:false,&quot;dropping-particle&quot;:&quot;&quot;,&quot;non-dropping-particle&quot;:&quot;&quot;},{&quot;family&quot;:&quot;Conrardy&quot;,&quot;given&quot;:&quot;Christina&quot;,&quot;parse-names&quot;:false,&quot;dropping-particle&quot;:&quot;&quot;,&quot;non-dropping-particle&quot;:&quot;&quot;},{&quot;family&quot;:&quot;Ruone&quot;,&quot;given&quot;:&quot;Susan&quot;,&quot;parse-names&quot;:false,&quot;dropping-particle&quot;:&quot;&quot;,&quot;non-dropping-particle&quot;:&quot;&quot;},{&quot;family&quot;:&quot;Kuzmin&quot;,&quot;given&quot;:&quot;Ivan&quot;,&quot;parse-names&quot;:false,&quot;dropping-particle&quot;:&quot;v&quot;,&quot;non-dropping-particle&quot;:&quot;&quot;},{&quot;family&quot;:&quot;Guo&quot;,&quot;given&quot;:&quot;Xiling&quot;,&quot;parse-names&quot;:false,&quot;dropping-particle&quot;:&quot;&quot;,&quot;non-dropping-particle&quot;:&quot;&quot;},{&quot;family&quot;:&quot;Tao&quot;,&quot;given&quot;:&quot;Ying&quot;,&quot;parse-names&quot;:false,&quot;dropping-particle&quot;:&quot;&quot;,&quot;non-dropping-particle&quot;:&quot;&quot;},{&quot;family&quot;:&quot;Niezgoda&quot;,&quot;given&quot;:&quot;Michael&quot;,&quot;parse-names&quot;:false,&quot;dropping-particle&quot;:&quot;&quot;,&quot;non-dropping-particle&quot;:&quot;&quot;},{&quot;family&quot;:&quot;Haynes&quot;,&quot;given&quot;:&quot;Lia&quot;,&quot;parse-names&quot;:false,&quot;dropping-particle&quot;:&quot;&quot;,&quot;non-dropping-particle&quot;:&quot;&quot;},{&quot;family&quot;:&quot;Agwanda&quot;,&quot;given&quot;:&quot;Bernard&quot;,&quot;parse-names&quot;:false,&quot;dropping-particle&quot;:&quot;&quot;,&quot;non-dropping-particle&quot;:&quot;&quot;},{&quot;family&quot;:&quot;Breiman&quot;,&quot;given&quot;:&quot;Robert F&quot;,&quot;parse-names&quot;:false,&quot;dropping-particle&quot;:&quot;&quot;,&quot;non-dropping-particle&quot;:&quot;&quot;},{&quot;family&quot;:&quot;Anderson&quot;,&quot;given&quot;:&quot;Larry J&quot;,&quot;parse-names&quot;:false,&quot;dropping-particle&quot;:&quot;&quot;,&quot;non-dropping-particle&quot;:&quot;&quot;},{&quot;family&quot;:&quot;Rupprecht&quot;,&quot;given&quot;:&quot;Charles E&quot;,&quot;parse-names&quot;:false,&quot;dropping-particle&quot;:&quot;&quot;,&quot;non-dropping-particle&quot;:&quot;&quot;}],&quot;container-title&quot;:&quot;Emerging infectious diseases&quot;,&quot;DOI&quot;:&quot;10.3201/eid1503.081013&quot;,&quot;ISSN&quot;:&quot;1080-6059&quot;,&quot;PMID&quot;:&quot;19239771&quot;,&quot;URL&quot;:&quot;https://pubmed.ncbi.nlm.nih.gov/19239771&quot;,&quot;issued&quot;:{&quot;date-parts&quot;:[[2009,3]]},&quot;page&quot;:&quot;482-485&quot;,&quot;language&quot;:&quot;eng&quot;,&quot;abstract&quot;:&quot;Diverse coronaviruses have been identified in bats from several continents but not from Africa. We identified group 1 and 2 coronaviruses in bats in Kenya, including SARS-related coronaviruses. The sequence diversity suggests that bats are well-established reservoirs for and likely sources of coronaviruses for many species, including humans.&quot;,&quot;publisher&quot;:&quot;Centers for Disease Control and Prevention&quot;,&quot;issue&quot;:&quot;3&quot;,&quot;volume&quot;:&quot;15&quot;},&quot;isTemporary&quot;:false},{&quot;id&quot;:&quot;4af45a34-7c4e-34b1-b6e4-24ea9b650f81&quot;,&quot;itemData&quot;:{&quot;type&quot;:&quot;article-journal&quot;,&quot;id&quot;:&quot;4af45a34-7c4e-34b1-b6e4-24ea9b650f81&quot;,&quot;title&quot;:&quot;Cameroonian fruit bats harbor divergent viruses, including rotavirus H, bastroviruses, and picobirnaviruses using an alternative genetic code&quot;,&quot;author&quot;:[{&quot;family&quot;:&quot;Yinda&quot;,&quot;given&quot;:&quot;Claude Kwe&quot;,&quot;parse-names&quot;:false,&quot;dropping-particle&quot;:&quot;&quot;,&quot;non-dropping-particle&quot;:&quot;&quot;},{&quot;family&quot;:&quot;Ghogomu&quot;,&quot;given&quot;:&quot;Stephen Mbigha&quot;,&quot;parse-names&quot;:false,&quot;dropping-particle&quot;:&quot;&quot;,&quot;non-dropping-particle&quot;:&quot;&quot;},{&quot;family&quot;:&quot;Conceição-Neto&quot;,&quot;given&quot;:&quot;Nádia&quot;,&quot;parse-names&quot;:false,&quot;dropping-particle&quot;:&quot;&quot;,&quot;non-dropping-particle&quot;:&quot;&quot;},{&quot;family&quot;:&quot;Beller&quot;,&quot;given&quot;:&quot;Leen&quot;,&quot;parse-names&quot;:false,&quot;dropping-particle&quot;:&quot;&quot;,&quot;non-dropping-particle&quot;:&quot;&quot;},{&quot;family&quot;:&quot;Deboutte&quot;,&quot;given&quot;:&quot;Ward&quot;,&quot;parse-names&quot;:false,&quot;dropping-particle&quot;:&quot;&quot;,&quot;non-dropping-particle&quot;:&quot;&quot;},{&quot;family&quot;:&quot;Vanhulle&quot;,&quot;given&quot;:&quot;Emiel&quot;,&quot;parse-names&quot;:false,&quot;dropping-particle&quot;:&quot;&quot;,&quot;non-dropping-particle&quot;:&quot;&quot;},{&quot;family&quot;:&quot;Maes&quot;,&quot;given&quot;:&quot;Piet&quot;,&quot;parse-names&quot;:false,&quot;dropping-particle&quot;:&quot;&quot;,&quot;non-dropping-particle&quot;:&quot;&quot;},{&quot;family&quot;:&quot;Ranst&quot;,&quot;given&quot;:&quot;Marc&quot;,&quot;parse-names&quot;:false,&quot;dropping-particle&quot;:&quot;&quot;,&quot;non-dropping-particle&quot;:&quot;van&quot;},{&quot;family&quot;:&quot;Matthijnssens&quot;,&quot;given&quot;:&quot;Jelle&quot;,&quot;parse-names&quot;:false,&quot;dropping-particle&quot;:&quot;&quot;,&quot;non-dropping-particle&quot;:&quot;&quot;}],&quot;container-title&quot;:&quot;Virus Evolution&quot;,&quot;DOI&quot;:&quot;10.1093/ve/vey008&quot;,&quot;ISSN&quot;:&quot;2057-1577&quot;,&quot;PMID&quot;:&quot;29644096&quot;,&quot;issued&quot;:{&quot;date-parts&quot;:[[2018]]},&quot;page&quot;:&quot;1-15&quot;,&quot;abstract&quot;:&quot;Most human emerging infectious diseases originate from wildlife and bats are a major reservoir of viruses, a few of which have been highly pathogenic to humans. In some regions of Cameroon, bats are hunted and eaten as a delicacy. This close proximity between human and bats provides ample opportunity for zoonotic events. To elucidate the viral diversity of Cameroonian fruit bats, we collected and metagenomically screened eighty-seven fecal samples of Eidolon helvum and Epomophorus gambianus fruit bats. The results showed a plethora of known and novel viruses. Phylogenetic analyses of the eleven gene segments of the first complete bat rotavirus H genome, showed clearly separated clusters of human, porcine, and bat rotavirus H strains, not indicating any recent interspecies transmission events. Additionally, we identified and analyzed a bat bastrovirus genome (a novel group of recently described viruses, related to astroviruses and hepatitis E viruses), confirming their recombinant nature, and provide further evidence of additional recombination events among bat bastroviruses. Interestingly, picobirnavirus-like RNA-dependent RNA polymerase gene segments were identified using an alternative mitochondrial genetic code, and further principal component analyses suggested that they may have a similar lifestyle to mitoviruses, a group of virus-like elements known to infect the mitochondria of fungi. Although identified bat coronavirus, parvovirus, and cyclovirus strains belong to established genera, most of the identified partitiviruses and densoviruses constitute putative novel genera in their respective families. Finally, the results of the phage community analyses of these bats indicate a very diverse geographically distinct bat phage population, probably reflecting different diets and gut bacterial ecosystems.&quot;,&quot;issue&quot;:&quot;1&quot;,&quot;volume&quot;:&quot;4&quot;},&quot;isTemporary&quot;:false},{&quot;id&quot;:&quot;32fde3b0-5df7-3daf-b345-b4df5b2a1727&quot;,&quot;itemData&quot;:{&quot;type&quot;:&quot;article-journal&quot;,&quot;id&quot;:&quot;32fde3b0-5df7-3daf-b345-b4df5b2a1727&quot;,&quot;title&quot;:&quot;Detection of recombinant Rousettus bat coronavirus GCCDC1 in lesser dawn bats (Eonycteris spelaea) in Singapore&quot;,&quot;author&quot;:[{&quot;family&quot;:&quot;Paskey&quot;,&quot;given&quot;:&quot;Adrian C&quot;,&quot;parse-names&quot;:false,&quot;dropping-particle&quot;:&quot;&quot;,&quot;non-dropping-particle&quot;:&quot;&quot;},{&quot;family&quot;:&quot;Ng&quot;,&quot;given&quot;:&quot;Justin H J&quot;,&quot;parse-names&quot;:false,&quot;dropping-particle&quot;:&quot;&quot;,&quot;non-dropping-particle&quot;:&quot;&quot;},{&quot;family&quot;:&quot;Rice&quot;,&quot;given&quot;:&quot;Gregory K&quot;,&quot;parse-names&quot;:false,&quot;dropping-particle&quot;:&quot;&quot;,&quot;non-dropping-particle&quot;:&quot;&quot;},{&quot;family&quot;:&quot;Chia&quot;,&quot;given&quot;:&quot;Wan Ni&quot;,&quot;parse-names&quot;:false,&quot;dropping-particle&quot;:&quot;&quot;,&quot;non-dropping-particle&quot;:&quot;&quot;},{&quot;family&quot;:&quot;Philipson&quot;,&quot;given&quot;:&quot;Casandra W&quot;,&quot;parse-names&quot;:false,&quot;dropping-particle&quot;:&quot;&quot;,&quot;non-dropping-particle&quot;:&quot;&quot;},{&quot;family&quot;:&quot;Foo&quot;,&quot;given&quot;:&quot;Randy J H&quot;,&quot;parse-names&quot;:false,&quot;dropping-particle&quot;:&quot;&quot;,&quot;non-dropping-particle&quot;:&quot;&quot;},{&quot;family&quot;:&quot;Cer&quot;,&quot;given&quot;:&quot;Regina Z&quot;,&quot;parse-names&quot;:false,&quot;dropping-particle&quot;:&quot;&quot;,&quot;non-dropping-particle&quot;:&quot;&quot;},{&quot;family&quot;:&quot;Long&quot;,&quot;given&quot;:&quot;Kyle A&quot;,&quot;parse-names&quot;:false,&quot;dropping-particle&quot;:&quot;&quot;,&quot;non-dropping-particle&quot;:&quot;&quot;},{&quot;family&quot;:&quot;Lueder&quot;,&quot;given&quot;:&quot;Matthew R&quot;,&quot;parse-names&quot;:false,&quot;dropping-particle&quot;:&quot;&quot;,&quot;non-dropping-particle&quot;:&quot;&quot;},{&quot;family&quot;:&quot;Lim&quot;,&quot;given&quot;:&quot;Xiao Fang&quot;,&quot;parse-names&quot;:false,&quot;dropping-particle&quot;:&quot;&quot;,&quot;non-dropping-particle&quot;:&quot;&quot;},{&quot;family&quot;:&quot;Frey&quot;,&quot;given&quot;:&quot;Kenneth G&quot;,&quot;parse-names&quot;:false,&quot;dropping-particle&quot;:&quot;&quot;,&quot;non-dropping-particle&quot;:&quot;&quot;},{&quot;family&quot;:&quot;Hamilton&quot;,&quot;given&quot;:&quot;Theron&quot;,&quot;parse-names&quot;:false,&quot;dropping-particle&quot;:&quot;&quot;,&quot;non-dropping-particle&quot;:&quot;&quot;},{&quot;family&quot;:&quot;Anderson&quot;,&quot;given&quot;:&quot;Danielle E&quot;,&quot;parse-names&quot;:false,&quot;dropping-particle&quot;:&quot;&quot;,&quot;non-dropping-particle&quot;:&quot;&quot;},{&quot;family&quot;:&quot;Laing&quot;,&quot;given&quot;:&quot;Eric D&quot;,&quot;parse-names&quot;:false,&quot;dropping-particle&quot;:&quot;&quot;,&quot;non-dropping-particle&quot;:&quot;&quot;},{&quot;family&quot;:&quot;Mendenhall&quot;,&quot;given&quot;:&quot;Ian H&quot;,&quot;parse-names&quot;:false,&quot;dropping-particle&quot;:&quot;&quot;,&quot;non-dropping-particle&quot;:&quot;&quot;},{&quot;family&quot;:&quot;Smith&quot;,&quot;given&quot;:&quot;Gavin J&quot;,&quot;parse-names&quot;:false,&quot;dropping-particle&quot;:&quot;&quot;,&quot;non-dropping-particle&quot;:&quot;&quot;},{&quot;family&quot;:&quot;Wang&quot;,&quot;given&quot;:&quot;Lin-Fa&quot;,&quot;parse-names&quot;:false,&quot;dropping-particle&quot;:&quot;&quot;,&quot;non-dropping-particle&quot;:&quot;&quot;},{&quot;family&quot;:&quot;Bishop-Lilly&quot;,&quot;given&quot;:&quot;Kimberly A&quot;,&quot;parse-names&quot;:false,&quot;dropping-particle&quot;:&quot;&quot;,&quot;non-dropping-particle&quot;:&quot;&quot;}],&quot;container-title&quot;:&quot;Viruses&quot;,&quot;DOI&quot;:&quot;10.3390/v12050539&quot;,&quot;ISSN&quot;:&quot;1999-4915&quot;,&quot;PMID&quot;:&quot;32422932&quot;,&quot;URL&quot;:&quot;https://www.ncbi.nlm.nih.gov/pmc/articles/PMC7291116/&quot;,&quot;issued&quot;:{&quot;date-parts&quot;:[[2020,5,14]]},&quot;page&quot;:&quot;539&quot;,&quot;language&quot;:&quot;eng&quot;,&quot;abstract&quot;:&quot;Rousettus bat coronavirus GCCDC1 (RoBat-CoV GCCDC1) is a cross-family recombinant coronavirus that has previously only been reported in wild-caught bats in Yúnnan, China. We report the persistence of a related strain in a captive colony of lesser dawn bats captured in Singapore. Genomic evidence of the virus was detected using targeted enrichment sequencing, and further investigated using deeper, unbiased high throughput sequencing. RoBat-CoV GCCDC1 Singapore shared 96.52% similarity with RoBat-CoV GCCDC1 356 (NC_030886) at the nucleotide level, and had a high prevalence in the captive bat colony. It was detected at five out of six sampling time points across the course of 18 months. A partial segment 1 from an ancestral Pteropine orthoreovirus, p10, makes up the recombinant portion of the virus, which shares high similarity with previously reported RoBat-CoV GCCDC1 strains that were detected in Yúnnan, China. RoBat-CoV GCCDC1 is an intriguing, cross-family recombinant virus, with a geographical range that expands farther than was previously known. The discovery of RoBat-CoV GCCDC1 in Singapore indicates that this recombinant coronavirus exists in a broad geographical range, and can persist in bat colonies long-term.&quot;,&quot;publisher&quot;:&quot;MDPI&quot;,&quot;issue&quot;:&quot;5&quot;,&quot;volume&quot;:&quot;12&quot;},&quot;isTemporary&quot;:false},{&quot;id&quot;:&quot;40c9cd66-c885-3fd9-99bc-79a219251911&quot;,&quot;itemData&quot;:{&quot;type&quot;:&quot;article-journal&quot;,&quot;id&quot;:&quot;40c9cd66-c885-3fd9-99bc-79a219251911&quot;,&quot;title&quot;:&quot;A bat-derived putative cross-family recombinant coronavirus with a reovirus gene&quot;,&quot;author&quot;:[{&quot;family&quot;:&quot;Huang&quot;,&quot;given&quot;:&quot;Canping&quot;,&quot;parse-names&quot;:false,&quot;dropping-particle&quot;:&quot;&quot;,&quot;non-dropping-particle&quot;:&quot;&quot;},{&quot;family&quot;:&quot;Liu&quot;,&quot;given&quot;:&quot;William J&quot;,&quot;parse-names&quot;:false,&quot;dropping-particle&quot;:&quot;&quot;,&quot;non-dropping-particle&quot;:&quot;&quot;},{&quot;family&quot;:&quot;Xu&quot;,&quot;given&quot;:&quot;Wen&quot;,&quot;parse-names&quot;:false,&quot;dropping-particle&quot;:&quot;&quot;,&quot;non-dropping-particle&quot;:&quot;&quot;},{&quot;family&quot;:&quot;Jin&quot;,&quot;given&quot;:&quot;Tao&quot;,&quot;parse-names&quot;:false,&quot;dropping-particle&quot;:&quot;&quot;,&quot;non-dropping-particle&quot;:&quot;&quot;},{&quot;family&quot;:&quot;Zhao&quot;,&quot;given&quot;:&quot;Yingze&quot;,&quot;parse-names&quot;:false,&quot;dropping-particle&quot;:&quot;&quot;,&quot;non-dropping-particle&quot;:&quot;&quot;},{&quot;family&quot;:&quot;Song&quot;,&quot;given&quot;:&quot;Jingdong&quot;,&quot;parse-names&quot;:false,&quot;dropping-particle&quot;:&quot;&quot;,&quot;non-dropping-particle&quot;:&quot;&quot;},{&quot;family&quot;:&quot;Shi&quot;,&quot;given&quot;:&quot;Yi&quot;,&quot;parse-names&quot;:false,&quot;dropping-particle&quot;:&quot;&quot;,&quot;non-dropping-particle&quot;:&quot;&quot;},{&quot;family&quot;:&quot;Ji&quot;,&quot;given&quot;:&quot;Wei&quot;,&quot;parse-names&quot;:false,&quot;dropping-particle&quot;:&quot;&quot;,&quot;non-dropping-particle&quot;:&quot;&quot;},{&quot;family&quot;:&quot;Jia&quot;,&quot;given&quot;:&quot;Hao&quot;,&quot;parse-names&quot;:false,&quot;dropping-particle&quot;:&quot;&quot;,&quot;non-dropping-particle&quot;:&quot;&quot;},{&quot;family&quot;:&quot;Zhou&quot;,&quot;given&quot;:&quot;Yongming&quot;,&quot;parse-names&quot;:false,&quot;dropping-particle&quot;:&quot;&quot;,&quot;non-dropping-particle&quot;:&quot;&quot;},{&quot;family&quot;:&quot;Wen&quot;,&quot;given&quot;:&quot;Honghua&quot;,&quot;parse-names&quot;:false,&quot;dropping-particle&quot;:&quot;&quot;,&quot;non-dropping-particle&quot;:&quot;&quot;},{&quot;family&quot;:&quot;Zhao&quot;,&quot;given&quot;:&quot;Honglan&quot;,&quot;parse-names&quot;:false,&quot;dropping-particle&quot;:&quot;&quot;,&quot;non-dropping-particle&quot;:&quot;&quot;},{&quot;family&quot;:&quot;Liu&quot;,&quot;given&quot;:&quot;Huaxing&quot;,&quot;parse-names&quot;:false,&quot;dropping-particle&quot;:&quot;&quot;,&quot;non-dropping-particle&quot;:&quot;&quot;},{&quot;family&quot;:&quot;Li&quot;,&quot;given&quot;:&quot;Hong&quot;,&quot;parse-names&quot;:false,&quot;dropping-particle&quot;:&quot;&quot;,&quot;non-dropping-particle&quot;:&quot;&quot;},{&quot;family&quot;:&quot;Wang&quot;,&quot;given&quot;:&quot;Qihui&quot;,&quot;parse-names&quot;:false,&quot;dropping-particle&quot;:&quot;&quot;,&quot;non-dropping-particle&quot;:&quot;&quot;},{&quot;family&quot;:&quot;Wu&quot;,&quot;given&quot;:&quot;Ying&quot;,&quot;parse-names&quot;:false,&quot;dropping-particle&quot;:&quot;&quot;,&quot;non-dropping-particle&quot;:&quot;&quot;},{&quot;family&quot;:&quot;Wang&quot;,&quot;given&quot;:&quot;Liang&quot;,&quot;parse-names&quot;:false,&quot;dropping-particle&quot;:&quot;&quot;,&quot;non-dropping-particle&quot;:&quot;&quot;},{&quot;family&quot;:&quot;Liu&quot;,&quot;given&quot;:&quot;Di&quot;,&quot;parse-names&quot;:false,&quot;dropping-particle&quot;:&quot;&quot;,&quot;non-dropping-particle&quot;:&quot;&quot;},{&quot;family&quot;:&quot;Liu&quot;,&quot;given&quot;:&quot;Guang&quot;,&quot;parse-names&quot;:false,&quot;dropping-particle&quot;:&quot;&quot;,&quot;non-dropping-particle&quot;:&quot;&quot;},{&quot;family&quot;:&quot;Yu&quot;,&quot;given&quot;:&quot;Hongjie&quot;,&quot;parse-names&quot;:false,&quot;dropping-particle&quot;:&quot;&quot;,&quot;non-dropping-particle&quot;:&quot;&quot;},{&quot;family&quot;:&quot;Holmes&quot;,&quot;given&quot;:&quot;Edward C&quot;,&quot;parse-names&quot;:false,&quot;dropping-particle&quot;:&quot;&quot;,&quot;non-dropping-particle&quot;:&quot;&quot;},{&quot;family&quot;:&quot;Lu&quot;,&quot;given&quot;:&quot;Lin&quot;,&quot;parse-names&quot;:false,&quot;dropping-particle&quot;:&quot;&quot;,&quot;non-dropping-particle&quot;:&quot;&quot;},{&quot;family&quot;:&quot;Gao&quot;,&quot;given&quot;:&quot;George F&quot;,&quot;parse-names&quot;:false,&quot;dropping-particle&quot;:&quot;&quot;,&quot;non-dropping-particle&quot;:&quot;&quot;}],&quot;container-title&quot;:&quot;PLOS Pathogens&quot;,&quot;issued&quot;:{&quot;date-parts&quot;:[[2016,9,27]]},&quot;page&quot;:&quot;e1005883-&quot;,&quot;abstract&quot;:&quot;Author Summary Recombination is commonly reported in coronaviruses, and is an important mechanism by which these viruses generate genetic diversity. To date, however, most such recombination events involve homologous sequences among related viruses. We discovered a novel bat coronavirus that possesses a divergent but functional p10 gene that likely originated from, or shared the ancestry with, an ancestral non-enveloped orthoreovirus, thereby representing the outcome of heterologous recombination. We report herein a fusion-associated small transmembrane (FAST) protein encoded in an enveloped virus that arose through a putative inter-family recombination between a single-stranded, positive-sense RNA virus and a double-stranded segmented RNA virus. These findings shed important new light on the mechanisms of viral evolution and particularly the importance and scope of heterologous recombination.&quot;,&quot;publisher&quot;:&quot;Public Library of Science&quot;,&quot;issue&quot;:&quot;9&quot;,&quot;volume&quot;:&quot;12&quot;},&quot;isTemporary&quot;:false}],&quot;properties&quot;:{&quot;noteIndex&quot;:0},&quot;isEdited&quot;:false,&quot;manualOverride&quot;:{&quot;citeprocText&quot;:&quot;(27,29,58–61)&quot;,&quot;isManuallyOverridden&quot;:false,&quot;manualOverrideText&quot;:&quot;&quot;},&quot;citationTag&quot;:&quot;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&quot;},{&quot;citationID&quot;:&quot;MENDELEY_CITATION_36d8ea62-2392-40bd-b0ee-358d866c8648&quot;,&quot;citationItems&quot;:[{&quot;id&quot;:&quot;f015e632-ef4b-52a4-9841-1cc8cb6f189a&quot;,&quot;itemData&quot;:{&quot;author&quot;:[{&quot;dropping-particle&quot;:&quot;&quot;,&quot;family&quot;:&quot;Obameso&quot;,&quot;given&quot;:&quot;Joseph O&quot;,&quot;non-dropping-particle&quot;:&quot;&quot;,&quot;parse-names&quot;:false,&quot;suffix&quot;:&quot;&quot;},{&quot;dropping-particle&quot;:&quot;&quot;,&quot;family&quot;:&quot;Li&quot;,&quot;given&quot;:&quot;Hong&quot;,&quot;non-dropping-particle&quot;:&quot;&quot;,&quot;parse-names&quot;:false,&quot;suffix&quot;:&quot;&quot;},{&quot;dropping-particle&quot;:&quot;&quot;,&quot;family&quot;:&quot;Jia&quot;,&quot;given&quot;:&quot;Hao&quot;,&quot;non-dropping-particle&quot;:&quot;&quot;,&quot;parse-names&quot;:false,&quot;suffix&quot;:&quot;&quot;},{&quot;dropping-particle&quot;:&quot;&quot;,&quot;family&quot;:&quot;Han&quot;,&quot;given&quot;:&quot;Min&quot;,&quot;non-dropping-particle&quot;:&quot;&quot;,&quot;parse-names&quot;:false,&quot;suffix&quot;:&quot;&quot;},{&quot;dropping-particle&quot;:&quot;&quot;,&quot;family&quot;:&quot;Zhu&quot;,&quot;given&quot;:&quot;Shiyan&quot;,&quot;non-dropping-particle&quot;:&quot;&quot;,&quot;parse-names&quot;:false,&quot;suffix&quot;:&quot;&quot;},{&quot;dropping-particle&quot;:&quot;&quot;,&quot;family&quot;:&quot;Huang&quot;,&quot;given&quot;:&quot;Canping&quot;,&quot;non-dropping-particle&quot;:&quot;&quot;,&quot;parse-names&quot;:false,&quot;suffix&quot;:&quot;&quot;},{&quot;dropping-particle&quot;:&quot;&quot;,&quot;family&quot;:&quot;Zhao&quot;,&quot;given&quot;:&quot;Yuhui&quot;,&quot;non-dropping-particle&quot;:&quot;&quot;,&quot;parse-names&quot;:false,&quot;suffix&quot;:&quot;&quot;},{&quot;dropping-particle&quot;:&quot;&quot;,&quot;family&quot;:&quot;Zhao&quot;,&quot;given&quot;:&quot;Min&quot;,&quot;non-dropping-particle&quot;:&quot;&quot;,&quot;parse-names&quot;:false,&quot;suffix&quot;:&quot;&quot;},{&quot;dropping-particle&quot;:&quot;&quot;,&quot;family&quot;:&quot;Bai&quot;,&quot;given&quot;:&quot;Yu&quot;,&quot;non-dropping-particle&quot;:&quot;&quot;,&quot;parse-names&quot;:false,&quot;suffix&quot;:&quot;&quot;},{&quot;dropping-particle&quot;:&quot;&quot;,&quot;family&quot;:&quot;Yuan&quot;,&quot;given&quot;:&quot;Fei&quot;,&quot;non-dropping-particle&quot;:&quot;&quot;,&quot;parse-names&quot;:false,&quot;suffix&quot;:&quot;&quot;},{&quot;dropping-particle&quot;:&quot;&quot;,&quot;family&quot;:&quot;Zhao&quot;,&quot;given&quot;:&quot;Honglan&quot;,&quot;non-dropping-particle&quot;:&quot;&quot;,&quot;parse-names&quot;:false,&quot;suffix&quot;:&quot;&quot;},{&quot;dropping-particle&quot;:&quot;&quot;,&quot;family&quot;:&quot;Peng&quot;,&quot;given&quot;:&quot;Xia&quot;,&quot;non-dropping-particle&quot;:&quot;&quot;,&quot;parse-names&quot;:false,&quot;suffix&quot;:&quot;&quot;},{&quot;dropping-particle&quot;:&quot;&quot;,&quot;family&quot;:&quot;Xu&quot;,&quot;given&quot;:&quot;Wen&quot;,&quot;non-dropping-particle&quot;:&quot;&quot;,&quot;parse-names&quot;:false,&quot;suffix&quot;:&quot;&quot;},{&quot;dropping-particle&quot;:&quot;&quot;,&quot;family&quot;:&quot;Tan&quot;,&quot;given&quot;:&quot;Wenjie&quot;,&quot;non-dropping-particle&quot;:&quot;&quot;,&quot;parse-names&quot;:false,&quot;suffix&quot;:&quot;&quot;},{&quot;dropping-particle&quot;:&quot;&quot;,&quot;family&quot;:&quot;Zhao&quot;,&quot;given&quot;:&quot;Yingze&quot;,&quot;non-dropping-particle&quot;:&quot;&quot;,&quot;parse-names&quot;:false,&quot;suffix&quot;:&quot;&quot;},{&quot;dropping-particle&quot;:&quot;&quot;,&quot;family&quot;:&quot;Yuen&quot;,&quot;given&quot;:&quot;Kwok-yung&quot;,&quot;non-dropping-particle&quot;:&quot;&quot;,&quot;parse-names&quot;:false,&quot;suffix&quot;:&quot;&quot;},{&quot;dropping-particle&quot;:&quot;&quot;,&quot;family&quot;:&quot;Liu&quot;,&quot;given&quot;:&quot;William J&quot;,&quot;non-dropping-particle&quot;:&quot;&quot;,&quot;parse-names&quot;:false,&quot;suffix&quot;:&quot;&quot;},{&quot;dropping-particle&quot;:&quot;&quot;,&quot;family&quot;:&quot;Lu&quot;,&quot;given&quot;:&quot;Lin&quot;,&quot;non-dropping-particle&quot;:&quot;&quot;,&quot;parse-names&quot;:false,&quot;suffix&quot;:&quot;&quot;},{&quot;dropping-particle&quot;:&quot;&quot;,&quot;family&quot;:&quot;Gao&quot;,&quot;given&quot;:&quot;George F&quot;,&quot;non-dropping-particle&quot;:&quot;&quot;,&quot;parse-names&quot;:false,&quot;suffix&quot;:&quot;&quot;}],&quot;id&quot;:&quot;f015e632-ef4b-52a4-9841-1cc8cb6f189a&quot;,&quot;issue&quot;:&quot;12&quot;,&quot;issued&quot;:{&quot;date-parts&quot;:[[&quot;2017&quot;]]},&quot;page&quot;:&quot;1357-1363&quot;,&quot;title&quot;:&quot;The persistent prevalence and evolution of cross-family recombinant coronavirus GCCDC1 among a bat population : a two-year follow-up&quot;,&quot;type&quot;:&quot;article-journal&quot;,&quot;volume&quot;:&quot;60&quot;},&quot;uris&quot;:[&quot;http://www.mendeley.com/documents/?uuid=728755c9-a6e1-4867-b4ea-38d1c58621a2&quot;],&quot;isTemporary&quot;:false,&quot;legacyDesktopId&quot;:&quot;728755c9-a6e1-4867-b4ea-38d1c58621a2&quot;},{&quot;id&quot;:&quot;32fde3b0-5df7-3daf-b345-b4df5b2a1727&quot;,&quot;itemData&quot;:{&quot;type&quot;:&quot;article-journal&quot;,&quot;id&quot;:&quot;32fde3b0-5df7-3daf-b345-b4df5b2a1727&quot;,&quot;title&quot;:&quot;Detection of recombinant Rousettus bat coronavirus GCCDC1 in lesser dawn bats (Eonycteris spelaea) in Singapore&quot;,&quot;author&quot;:[{&quot;family&quot;:&quot;Paskey&quot;,&quot;given&quot;:&quot;Adrian C&quot;,&quot;parse-names&quot;:false,&quot;dropping-particle&quot;:&quot;&quot;,&quot;non-dropping-particle&quot;:&quot;&quot;},{&quot;family&quot;:&quot;Ng&quot;,&quot;given&quot;:&quot;Justin H J&quot;,&quot;parse-names&quot;:false,&quot;dropping-particle&quot;:&quot;&quot;,&quot;non-dropping-particle&quot;:&quot;&quot;},{&quot;family&quot;:&quot;Rice&quot;,&quot;given&quot;:&quot;Gregory K&quot;,&quot;parse-names&quot;:false,&quot;dropping-particle&quot;:&quot;&quot;,&quot;non-dropping-particle&quot;:&quot;&quot;},{&quot;family&quot;:&quot;Chia&quot;,&quot;given&quot;:&quot;Wan Ni&quot;,&quot;parse-names&quot;:false,&quot;dropping-particle&quot;:&quot;&quot;,&quot;non-dropping-particle&quot;:&quot;&quot;},{&quot;family&quot;:&quot;Philipson&quot;,&quot;given&quot;:&quot;Casandra W&quot;,&quot;parse-names&quot;:false,&quot;dropping-particle&quot;:&quot;&quot;,&quot;non-dropping-particle&quot;:&quot;&quot;},{&quot;family&quot;:&quot;Foo&quot;,&quot;given&quot;:&quot;Randy J H&quot;,&quot;parse-names&quot;:false,&quot;dropping-particle&quot;:&quot;&quot;,&quot;non-dropping-particle&quot;:&quot;&quot;},{&quot;family&quot;:&quot;Cer&quot;,&quot;given&quot;:&quot;Regina Z&quot;,&quot;parse-names&quot;:false,&quot;dropping-particle&quot;:&quot;&quot;,&quot;non-dropping-particle&quot;:&quot;&quot;},{&quot;family&quot;:&quot;Long&quot;,&quot;given&quot;:&quot;Kyle A&quot;,&quot;parse-names&quot;:false,&quot;dropping-particle&quot;:&quot;&quot;,&quot;non-dropping-particle&quot;:&quot;&quot;},{&quot;family&quot;:&quot;Lueder&quot;,&quot;given&quot;:&quot;Matthew R&quot;,&quot;parse-names&quot;:false,&quot;dropping-particle&quot;:&quot;&quot;,&quot;non-dropping-particle&quot;:&quot;&quot;},{&quot;family&quot;:&quot;Lim&quot;,&quot;given&quot;:&quot;Xiao Fang&quot;,&quot;parse-names&quot;:false,&quot;dropping-particle&quot;:&quot;&quot;,&quot;non-dropping-particle&quot;:&quot;&quot;},{&quot;family&quot;:&quot;Frey&quot;,&quot;given&quot;:&quot;Kenneth G&quot;,&quot;parse-names&quot;:false,&quot;dropping-particle&quot;:&quot;&quot;,&quot;non-dropping-particle&quot;:&quot;&quot;},{&quot;family&quot;:&quot;Hamilton&quot;,&quot;given&quot;:&quot;Theron&quot;,&quot;parse-names&quot;:false,&quot;dropping-particle&quot;:&quot;&quot;,&quot;non-dropping-particle&quot;:&quot;&quot;},{&quot;family&quot;:&quot;Anderson&quot;,&quot;given&quot;:&quot;Danielle E&quot;,&quot;parse-names&quot;:false,&quot;dropping-particle&quot;:&quot;&quot;,&quot;non-dropping-particle&quot;:&quot;&quot;},{&quot;family&quot;:&quot;Laing&quot;,&quot;given&quot;:&quot;Eric D&quot;,&quot;parse-names&quot;:false,&quot;dropping-particle&quot;:&quot;&quot;,&quot;non-dropping-particle&quot;:&quot;&quot;},{&quot;family&quot;:&quot;Mendenhall&quot;,&quot;given&quot;:&quot;Ian H&quot;,&quot;parse-names&quot;:false,&quot;dropping-particle&quot;:&quot;&quot;,&quot;non-dropping-particle&quot;:&quot;&quot;},{&quot;family&quot;:&quot;Smith&quot;,&quot;given&quot;:&quot;Gavin J&quot;,&quot;parse-names&quot;:false,&quot;dropping-particle&quot;:&quot;&quot;,&quot;non-dropping-particle&quot;:&quot;&quot;},{&quot;family&quot;:&quot;Wang&quot;,&quot;given&quot;:&quot;Lin-Fa&quot;,&quot;parse-names&quot;:false,&quot;dropping-particle&quot;:&quot;&quot;,&quot;non-dropping-particle&quot;:&quot;&quot;},{&quot;family&quot;:&quot;Bishop-Lilly&quot;,&quot;given&quot;:&quot;Kimberly A&quot;,&quot;parse-names&quot;:false,&quot;dropping-particle&quot;:&quot;&quot;,&quot;non-dropping-particle&quot;:&quot;&quot;}],&quot;container-title&quot;:&quot;Viruses&quot;,&quot;DOI&quot;:&quot;10.3390/v12050539&quot;,&quot;ISSN&quot;:&quot;1999-4915&quot;,&quot;PMID&quot;:&quot;32422932&quot;,&quot;URL&quot;:&quot;https://www.ncbi.nlm.nih.gov/pmc/articles/PMC7291116/&quot;,&quot;issued&quot;:{&quot;date-parts&quot;:[[2020,5,14]]},&quot;page&quot;:&quot;539&quot;,&quot;language&quot;:&quot;eng&quot;,&quot;abstract&quot;:&quot;Rousettus bat coronavirus GCCDC1 (RoBat-CoV GCCDC1) is a cross-family recombinant coronavirus that has previously only been reported in wild-caught bats in Yúnnan, China. We report the persistence of a related strain in a captive colony of lesser dawn bats captured in Singapore. Genomic evidence of the virus was detected using targeted enrichment sequencing, and further investigated using deeper, unbiased high throughput sequencing. RoBat-CoV GCCDC1 Singapore shared 96.52% similarity with RoBat-CoV GCCDC1 356 (NC_030886) at the nucleotide level, and had a high prevalence in the captive bat colony. It was detected at five out of six sampling time points across the course of 18 months. A partial segment 1 from an ancestral Pteropine orthoreovirus, p10, makes up the recombinant portion of the virus, which shares high similarity with previously reported RoBat-CoV GCCDC1 strains that were detected in Yúnnan, China. RoBat-CoV GCCDC1 is an intriguing, cross-family recombinant virus, with a geographical range that expands farther than was previously known. The discovery of RoBat-CoV GCCDC1 in Singapore indicates that this recombinant coronavirus exists in a broad geographical range, and can persist in bat colonies long-term.&quot;,&quot;publisher&quot;:&quot;MDPI&quot;,&quot;issue&quot;:&quot;5&quot;,&quot;volume&quot;:&quot;12&quot;},&quot;isTemporary&quot;:false},{&quot;id&quot;:&quot;40c9cd66-c885-3fd9-99bc-79a219251911&quot;,&quot;itemData&quot;:{&quot;type&quot;:&quot;article-journal&quot;,&quot;id&quot;:&quot;40c9cd66-c885-3fd9-99bc-79a219251911&quot;,&quot;title&quot;:&quot;A bat-derived putative cross-family recombinant coronavirus with a reovirus gene&quot;,&quot;author&quot;:[{&quot;family&quot;:&quot;Huang&quot;,&quot;given&quot;:&quot;Canping&quot;,&quot;parse-names&quot;:false,&quot;dropping-particle&quot;:&quot;&quot;,&quot;non-dropping-particle&quot;:&quot;&quot;},{&quot;family&quot;:&quot;Liu&quot;,&quot;given&quot;:&quot;William J&quot;,&quot;parse-names&quot;:false,&quot;dropping-particle&quot;:&quot;&quot;,&quot;non-dropping-particle&quot;:&quot;&quot;},{&quot;family&quot;:&quot;Xu&quot;,&quot;given&quot;:&quot;Wen&quot;,&quot;parse-names&quot;:false,&quot;dropping-particle&quot;:&quot;&quot;,&quot;non-dropping-particle&quot;:&quot;&quot;},{&quot;family&quot;:&quot;Jin&quot;,&quot;given&quot;:&quot;Tao&quot;,&quot;parse-names&quot;:false,&quot;dropping-particle&quot;:&quot;&quot;,&quot;non-dropping-particle&quot;:&quot;&quot;},{&quot;family&quot;:&quot;Zhao&quot;,&quot;given&quot;:&quot;Yingze&quot;,&quot;parse-names&quot;:false,&quot;dropping-particle&quot;:&quot;&quot;,&quot;non-dropping-particle&quot;:&quot;&quot;},{&quot;family&quot;:&quot;Song&quot;,&quot;given&quot;:&quot;Jingdong&quot;,&quot;parse-names&quot;:false,&quot;dropping-particle&quot;:&quot;&quot;,&quot;non-dropping-particle&quot;:&quot;&quot;},{&quot;family&quot;:&quot;Shi&quot;,&quot;given&quot;:&quot;Yi&quot;,&quot;parse-names&quot;:false,&quot;dropping-particle&quot;:&quot;&quot;,&quot;non-dropping-particle&quot;:&quot;&quot;},{&quot;family&quot;:&quot;Ji&quot;,&quot;given&quot;:&quot;Wei&quot;,&quot;parse-names&quot;:false,&quot;dropping-particle&quot;:&quot;&quot;,&quot;non-dropping-particle&quot;:&quot;&quot;},{&quot;family&quot;:&quot;Jia&quot;,&quot;given&quot;:&quot;Hao&quot;,&quot;parse-names&quot;:false,&quot;dropping-particle&quot;:&quot;&quot;,&quot;non-dropping-particle&quot;:&quot;&quot;},{&quot;family&quot;:&quot;Zhou&quot;,&quot;given&quot;:&quot;Yongming&quot;,&quot;parse-names&quot;:false,&quot;dropping-particle&quot;:&quot;&quot;,&quot;non-dropping-particle&quot;:&quot;&quot;},{&quot;family&quot;:&quot;Wen&quot;,&quot;given&quot;:&quot;Honghua&quot;,&quot;parse-names&quot;:false,&quot;dropping-particle&quot;:&quot;&quot;,&quot;non-dropping-particle&quot;:&quot;&quot;},{&quot;family&quot;:&quot;Zhao&quot;,&quot;given&quot;:&quot;Honglan&quot;,&quot;parse-names&quot;:false,&quot;dropping-particle&quot;:&quot;&quot;,&quot;non-dropping-particle&quot;:&quot;&quot;},{&quot;family&quot;:&quot;Liu&quot;,&quot;given&quot;:&quot;Huaxing&quot;,&quot;parse-names&quot;:false,&quot;dropping-particle&quot;:&quot;&quot;,&quot;non-dropping-particle&quot;:&quot;&quot;},{&quot;family&quot;:&quot;Li&quot;,&quot;given&quot;:&quot;Hong&quot;,&quot;parse-names&quot;:false,&quot;dropping-particle&quot;:&quot;&quot;,&quot;non-dropping-particle&quot;:&quot;&quot;},{&quot;family&quot;:&quot;Wang&quot;,&quot;given&quot;:&quot;Qihui&quot;,&quot;parse-names&quot;:false,&quot;dropping-particle&quot;:&quot;&quot;,&quot;non-dropping-particle&quot;:&quot;&quot;},{&quot;family&quot;:&quot;Wu&quot;,&quot;given&quot;:&quot;Ying&quot;,&quot;parse-names&quot;:false,&quot;dropping-particle&quot;:&quot;&quot;,&quot;non-dropping-particle&quot;:&quot;&quot;},{&quot;family&quot;:&quot;Wang&quot;,&quot;given&quot;:&quot;Liang&quot;,&quot;parse-names&quot;:false,&quot;dropping-particle&quot;:&quot;&quot;,&quot;non-dropping-particle&quot;:&quot;&quot;},{&quot;family&quot;:&quot;Liu&quot;,&quot;given&quot;:&quot;Di&quot;,&quot;parse-names&quot;:false,&quot;dropping-particle&quot;:&quot;&quot;,&quot;non-dropping-particle&quot;:&quot;&quot;},{&quot;family&quot;:&quot;Liu&quot;,&quot;given&quot;:&quot;Guang&quot;,&quot;parse-names&quot;:false,&quot;dropping-particle&quot;:&quot;&quot;,&quot;non-dropping-particle&quot;:&quot;&quot;},{&quot;family&quot;:&quot;Yu&quot;,&quot;given&quot;:&quot;Hongjie&quot;,&quot;parse-names&quot;:false,&quot;dropping-particle&quot;:&quot;&quot;,&quot;non-dropping-particle&quot;:&quot;&quot;},{&quot;family&quot;:&quot;Holmes&quot;,&quot;given&quot;:&quot;Edward C&quot;,&quot;parse-names&quot;:false,&quot;dropping-particle&quot;:&quot;&quot;,&quot;non-dropping-particle&quot;:&quot;&quot;},{&quot;family&quot;:&quot;Lu&quot;,&quot;given&quot;:&quot;Lin&quot;,&quot;parse-names&quot;:false,&quot;dropping-particle&quot;:&quot;&quot;,&quot;non-dropping-particle&quot;:&quot;&quot;},{&quot;family&quot;:&quot;Gao&quot;,&quot;given&quot;:&quot;George F&quot;,&quot;parse-names&quot;:false,&quot;dropping-particle&quot;:&quot;&quot;,&quot;non-dropping-particle&quot;:&quot;&quot;}],&quot;container-title&quot;:&quot;PLOS Pathogens&quot;,&quot;issued&quot;:{&quot;date-parts&quot;:[[2016,9,27]]},&quot;page&quot;:&quot;e1005883-&quot;,&quot;abstract&quot;:&quot;Author Summary Recombination is commonly reported in coronaviruses, and is an important mechanism by which these viruses generate genetic diversity. To date, however, most such recombination events involve homologous sequences among related viruses. We discovered a novel bat coronavirus that possesses a divergent but functional p10 gene that likely originated from, or shared the ancestry with, an ancestral non-enveloped orthoreovirus, thereby representing the outcome of heterologous recombination. We report herein a fusion-associated small transmembrane (FAST) protein encoded in an enveloped virus that arose through a putative inter-family recombination between a single-stranded, positive-sense RNA virus and a double-stranded segmented RNA virus. These findings shed important new light on the mechanisms of viral evolution and particularly the importance and scope of heterologous recombination.&quot;,&quot;publisher&quot;:&quot;Public Library of Science&quot;,&quot;issue&quot;:&quot;9&quot;,&quot;volume&quot;:&quot;12&quot;},&quot;isTemporary&quot;:false}],&quot;properties&quot;:{&quot;noteIndex&quot;:0},&quot;isEdited&quot;:false,&quot;manualOverride&quot;:{&quot;citeprocText&quot;:&quot;(27,61,62)&quot;,&quot;isManuallyOverridden&quot;:false,&quot;manualOverrideText&quot;:&quot;&quot;},&quot;citationTag&quot;:&quot;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&quot;},{&quot;citationID&quot;:&quot;MENDELEY_CITATION_84a4decf-109e-49a4-8ca8-d20077036c90&quot;,&quot;citationItems&quot;:[{&quot;id&quot;:&quot;cd93ac8e-d6e7-3f2b-b655-dd82aad59ef3&quot;,&quot;itemData&quot;:{&quot;type&quot;:&quot;book&quot;,&quot;id&quot;:&quot;cd93ac8e-d6e7-3f2b-b655-dd82aad59ef3&quot;,&quot;title&quot;:&quot;Les chauves-souris de Madagascar [in French]&quot;,&quot;author&quot;:[{&quot;family&quot;:&quot;Goodman&quot;,&quot;given&quot;:&quot;Steven M.&quot;,&quot;parse-names&quot;:false,&quot;dropping-particle&quot;:&quot;&quot;,&quot;non-dropping-particle&quot;:&quot;&quot;}],&quot;issued&quot;:{&quot;date-parts&quot;:[[2011]]},&quot;publisher-place&quot;:&quot;Antananarivo, Madagascar&quot;,&quot;publisher&quot;:&quot;Association Vahatra&quot;},&quot;isTemporary&quot;:false}],&quot;properties&quot;:{&quot;noteIndex&quot;:0},&quot;isEdited&quot;:false,&quot;manualOverride&quot;:{&quot;citeprocText&quot;:&quot;(63)&quot;,&quot;isManuallyOverridden&quot;:false,&quot;manualOverrideText&quot;:&quot;&quot;},&quot;citationTag&quot;:&quot;MENDELEY_CITATION_v3_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&quot;},{&quot;citationID&quot;:&quot;MENDELEY_CITATION_1e7d6b58-06a7-428d-b259-110bb3035cf4&quot;,&quot;citationItems&quot;:[{&quot;id&quot;:&quot;7be7b6d1-1ed7-384c-aa1e-b1a255a96170&quot;,&quot;itemData&quot;:{&quot;type&quot;:&quot;webpage&quot;,&quot;id&quot;:&quot;7be7b6d1-1ed7-384c-aa1e-b1a255a96170&quot;,&quot;title&quot;:&quot;IUCN 2018. Version 2018-2.&quot;,&quot;author&quot;:[{&quot;family&quot;:&quot;Species IUCN Red List Threat.&quot;,&quot;given&quot;:&quot;&quot;,&quot;parse-names&quot;:false,&quot;dropping-particle&quot;:&quot;&quot;,&quot;non-dropping-particle&quot;:&quot;&quot;}]},&quot;isTemporary&quot;:false}],&quot;properties&quot;:{&quot;noteIndex&quot;:0},&quot;isEdited&quot;:false,&quot;manualOverride&quot;:{&quot;isManuallyOverridden&quot;:false,&quot;citeprocText&quot;:&quot;(52)&quot;,&quot;manualOverrideText&quot;:&quot;&quot;},&quot;citationTag&quot;:&quot;MENDELEY_CITATION_v3_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&quot;},{&quot;citationID&quot;:&quot;MENDELEY_CITATION_3729f54a-4abf-476c-8f33-e46aba3804ad&quot;,&quot;citationItems&quot;:[{&quot;id&quot;:&quot;573de23a-ac50-5f17-ab43-91358c4b30ff&quot;,&quot;itemData&quot;:{&quot;author&quot;:[{&quot;dropping-particle&quot;:&quot;&quot;,&quot;family&quot;:&quot;Jenkins&quot;,&quot;given&quot;:&quot;Richard K.B.&quot;,&quot;non-dropping-particle&quot;:&quot;&quot;,&quot;parse-names&quot;:false,&quot;suffix&quot;:&quot;&quot;},{&quot;dropping-particle&quot;:&quot;&quot;,&quot;family&quot;:&quot;Racey&quot;,&quot;given&quot;:&quot;Paul A&quot;,&quot;non-dropping-particle&quot;:&quot;&quot;,&quot;parse-names&quot;:false,&quot;suffix&quot;:&quot;&quot;}],&quot;container-title&quot;:&quot;Madagascar Conservation and Development&quot;,&quot;id&quot;:&quot;573de23a-ac50-5f17-ab43-91358c4b30ff&quot;,&quot;issue&quot;:&quot;1&quot;,&quot;issued&quot;:{&quot;date-parts&quot;:[[&quot;2008&quot;]]},&quot;page&quot;:&quot;22-30&quot;,&quot;title&quot;:&quot;Bats as bushmeat in Madagascar&quot;,&quot;type&quot;:&quot;article-journal&quot;,&quot;volume&quot;:&quot;3&quot;},&quot;uris&quot;:[&quot;http://www.mendeley.com/documents/?uuid=0b57fb0e-5fbd-44de-9c77-f9c9c382c025&quot;],&quot;isTemporary&quot;:false,&quot;legacyDesktopId&quot;:&quot;0b57fb0e-5fbd-44de-9c77-f9c9c382c025&quot;},{&quot;id&quot;:&quot;f1d91bc4-f043-5a93-b5ce-0c9cfd9bec8f&quot;,&quot;itemData&quot;:{&quot;DOI&quot;:&quot;10.1111/cobi.12174&quot;,&quot;ISSN&quot;:&quot;1523-1739&quot;,&quot;PMID&quot;:&quot;24405165&quot;,&quot;abstract&quot;:&quot;Wildlife consumption can be viewed as an ecosystem provisioning service (the production of a material good through ecological functioning) because of wildlife's ability to persist under sustainable levels of harvest. We used the case of wildlife harvest and consumption in northeastern Madagascar to identify the distribution of these services to local households and communities to further our understanding of local reliance on natural resources. We inferred these benefits from demand curves built with data on wildlife sales transactions. On average, the value of wildlife provisioning represented 57% of annual household cash income in local communities from the Makira Natural Park and Masoala National Park, and harvested areas produced an economic return of U.S.$0.42 ha(-1) · year(-1) . Variability in value of harvested wildlife was high among communities and households with an approximate 2 orders of magnitude difference in the proportional value of wildlife to household income. The imputed price of harvested wildlife and its consumption were strongly associated (p&lt; 0.001), and increases in price led to reduced harvest for consumption. Heightened monitoring and enforcement of hunting could increase the costs of harvesting and thus elevate the price and reduce consumption of wildlife. Increased enforcement would therefore be beneficial to biodiversity conservation but could limit local people's food supply. Specifically, our results provide an estimate of the cost of offsetting economic losses to local populations from the enforcement of conservation policies. By explicitly estimating the welfare effects of consumed wildlife, our results may inform targeted interventions by public health and development specialists as they allocate sparse funds to support regions, households, or individuals most vulnerable to changes in access to wildlife. Valoración Económica de la Caza de Subsistencia de Vida Silvestre en Madagascar.&quot;,&quot;author&quot;:[{&quot;dropping-particle&quot;:&quot;&quot;,&quot;family&quot;:&quot;Golden&quot;,&quot;given&quot;:&quot;Christopher D&quot;,&quot;non-dropping-particle&quot;:&quot;&quot;,&quot;parse-names&quot;:false,&quot;suffix&quot;:&quot;&quot;},{&quot;dropping-particle&quot;:&quot;&quot;,&quot;family&quot;:&quot;Bonds&quot;,&quot;given&quot;:&quot;Matthew H&quot;,&quot;non-dropping-particle&quot;:&quot;&quot;,&quot;parse-names&quot;:false,&quot;suffix&quot;:&quot;&quot;},{&quot;dropping-particle&quot;:&quot;&quot;,&quot;family&quot;:&quot;Brashares&quot;,&quot;given&quot;:&quot;Justin S&quot;,&quot;non-dropping-particle&quot;:&quot;&quot;,&quot;parse-names&quot;:false,&quot;suffix&quot;:&quot;&quot;},{&quot;dropping-particle&quot;:&quot;&quot;,&quot;family&quot;:&quot;Rodolph Rasolofoniaina&quot;,&quot;given&quot;:&quot;B J&quot;,&quot;non-dropping-particle&quot;:&quot;&quot;,&quot;parse-names&quot;:false,&quot;suffix&quot;:&quot;&quot;},{&quot;dropping-particle&quot;:&quot;&quot;,&quot;family&quot;:&quot;Kremen&quot;,&quot;given&quot;:&quot;Claire&quot;,&quot;non-dropping-particle&quot;:&quot;&quot;,&quot;parse-names&quot;:false,&quot;suffix&quot;:&quot;&quot;}],&quot;container-title&quot;:&quot;Conservation Biology&quot;,&quot;id&quot;:&quot;f1d91bc4-f043-5a93-b5ce-0c9cfd9bec8f&quot;,&quot;issued&quot;:{&quot;date-parts&quot;:[[&quot;2014&quot;,&quot;1&quot;,&quot;9&quot;]]},&quot;page&quot;:&quot;1-10&quot;,&quot;title&quot;:&quot;Economic valuation of subsistence harvest of wildlife in Madagascar.&quot;,&quot;type&quot;:&quot;article-journal&quot;},&quot;uris&quot;:[&quot;http://www.mendeley.com/documents/?uuid=96f11083-5c21-470d-a64a-76b69a414778&quot;],&quot;isTemporary&quot;:false,&quot;legacyDesktopId&quot;:&quot;96f11083-5c21-470d-a64a-76b69a414778&quot;},{&quot;id&quot;:&quot;af2ac332-32ec-5079-9d14-89e8c68f8a05&quot;,&quot;itemData&quot;:{&quot;author&quot;:[{&quot;dropping-particle&quot;:&quot;&quot;,&quot;family&quot;:&quot;Randrianandrianina&quot;,&quot;given&quot;:&quot;Félicien&quot;,&quot;non-dropping-particle&quot;:&quot;&quot;,&quot;parse-names&quot;:false,&quot;suffix&quot;:&quot;&quot;},{&quot;dropping-particle&quot;:&quot;&quot;,&quot;family&quot;:&quot;Andriafidison&quot;,&quot;given&quot;:&quot;Daudet&quot;,&quot;non-dropping-particle&quot;:&quot;&quot;,&quot;parse-names&quot;:false,&quot;suffix&quot;:&quot;&quot;},{&quot;dropping-particle&quot;:&quot;&quot;,&quot;family&quot;:&quot;Amyot&quot;,&quot;given&quot;:&quot;F&quot;,&quot;non-dropping-particle&quot;:&quot;&quot;,&quot;parse-names&quot;:false,&quot;suffix&quot;:&quot;&quot;},{&quot;dropping-particle&quot;:&quot;&quot;,&quot;family&quot;:&quot;Ramilijaona&quot;,&quot;given&quot;:&quot;Olga&quot;,&quot;non-dropping-particle&quot;:&quot;&quot;,&quot;parse-names&quot;:false,&quot;suffix&quot;:&quot;&quot;},{&quot;dropping-particle&quot;:&quot;&quot;,&quot;family&quot;:&quot;Ratrimomanarivo&quot;,&quot;given&quot;:&quot;Fanja&quot;,&quot;non-dropping-particle&quot;:&quot;&quot;,&quot;parse-names&quot;:false,&quot;suffix&quot;:&quot;&quot;},{&quot;dropping-particle&quot;:&quot;&quot;,&quot;family&quot;:&quot;Racey&quot;,&quot;given&quot;:&quot;Paul A&quot;,&quot;non-dropping-particle&quot;:&quot;&quot;,&quot;parse-names&quot;:false,&quot;suffix&quot;:&quot;&quot;},{&quot;dropping-particle&quot;:&quot;&quot;,&quot;family&quot;:&quot;Jenkins&quot;,&quot;given&quot;:&quot;Richard KB&quot;,&quot;non-dropping-particle&quot;:&quot;&quot;,&quot;parse-names&quot;:false,&quot;suffix&quot;:&quot;&quot;}],&quot;container-title&quot;:&quot;Acta Chiropterologica&quot;,&quot;id&quot;:&quot;af2ac332-32ec-5079-9d14-89e8c68f8a05&quot;,&quot;issue&quot;:&quot;2&quot;,&quot;issued&quot;:{&quot;date-parts&quot;:[[&quot;2006&quot;]]},&quot;page&quot;:&quot;429-437&quot;,&quot;title&quot;:&quot;Habitat use and conservation of bats in rainforest and adjacent human-modified habitats in eastern Madagascar&quot;,&quot;type&quot;:&quot;article-journal&quot;,&quot;volume&quot;:&quot;8&quot;},&quot;uris&quot;:[&quot;http://www.mendeley.com/documents/?uuid=25f43b9c-b703-438a-85ee-8e2cbda9c12f&quot;],&quot;isTemporary&quot;:false,&quot;legacyDesktopId&quot;:&quot;25f43b9c-b703-438a-85ee-8e2cbda9c12f&quot;},{&quot;id&quot;:&quot;b73bf15b-959a-5629-a087-b626464c2c38&quot;,&quot;itemData&quot;:{&quot;DOI&quot;:&quot;10.3161/150811012X661783&quot;,&quot;ISSN&quot;:&quot;1508-1109&quot;,&quot;author&quot;:[{&quot;dropping-particle&quot;:&quot;&quot;,&quot;family&quot;:&quot;Cardiff&quot;,&quot;given&quot;:&quot;Scott G.&quot;,&quot;non-dropping-particle&quot;:&quot;&quot;,&quot;parse-names&quot;:false,&quot;suffix&quot;:&quot;&quot;},{&quot;dropping-particle&quot;:&quot;&quot;,&quot;family&quot;:&quot;Ratrimomanarivo&quot;,&quot;given&quot;:&quot;Fanja H.&quot;,&quot;non-dropping-particle&quot;:&quot;&quot;,&quot;parse-names&quot;:false,&quot;suffix&quot;:&quot;&quot;},{&quot;dropping-particle&quot;:&quot;&quot;,&quot;family&quot;:&quot;Goodman&quot;,&quot;given&quot;:&quot;Steven M.&quot;,&quot;non-dropping-particle&quot;:&quot;&quot;,&quot;parse-names&quot;:false,&quot;suffix&quot;:&quot;&quot;}],&quot;container-title&quot;:&quot;Acta Chiropterologica&quot;,&quot;id&quot;:&quot;b73bf15b-959a-5629-a087-b626464c2c38&quot;,&quot;issue&quot;:&quot;2&quot;,&quot;issued&quot;:{&quot;date-parts&quot;:[[&quot;2012&quot;,&quot;12&quot;]]},&quot;page&quot;:&quot;479-490&quot;,&quot;title&quot;:&quot;The effect of tourist visits on the behavior of Rousettus madagascariensis (Chiroptera: Pteropodidae) in the caves of Ankarana, northern Madagascar&quot;,&quot;type&quot;:&quot;article-journal&quot;,&quot;volume&quot;:&quot;14&quot;},&quot;uris&quot;:[&quot;http://www.mendeley.com/documents/?uuid=e79079dd-3564-4b15-ab38-26888c4ecc18&quot;],&quot;isTemporary&quot;:false,&quot;legacyDesktopId&quot;:&quot;e79079dd-3564-4b15-ab38-26888c4ecc18&quot;},{&quot;id&quot;:&quot;a2cc6151-b2a6-3528-ad26-3e7e1ab4f605&quot;,&quot;itemData&quot;:{&quot;type&quot;:&quot;article-journal&quot;,&quot;id&quot;:&quot;a2cc6151-b2a6-3528-ad26-3e7e1ab4f605&quot;,&quot;title&quot;:&quot;Bats roosting in public buildings: A preliminary assessment from Moramanga, eastern Madagascar&quot;,&quot;author&quot;:[{&quot;family&quot;:&quot;Razafindrakoto&quot;,&quot;given&quot;:&quot;N&quot;,&quot;parse-names&quot;:false,&quot;dropping-particle&quot;:&quot;&quot;,&quot;non-dropping-particle&quot;:&quot;&quot;},{&quot;family&quot;:&quot;Harwell&quot;,&quot;given&quot;:&quot;A&quot;,&quot;parse-names&quot;:false,&quot;dropping-particle&quot;:&quot;&quot;,&quot;non-dropping-particle&quot;:&quot;&quot;},{&quot;family&quot;:&quot;Jenkins&quot;,&quot;given&quot;:&quot;RKB&quot;,&quot;parse-names&quot;:false,&quot;dropping-particle&quot;:&quot;&quot;,&quot;non-dropping-particle&quot;:&quot;&quot;}],&quot;container-title&quot;:&quot;Madagascar Conservation &amp; Development&quot;,&quot;DOI&quot;:&quot;10.4314/mcd.v5i2.63136&quot;,&quot;ISSN&quot;:&quot;1662-2510&quot;,&quot;issued&quot;:{&quot;date-parts&quot;:[[2011,1,11]]},&quot;issue&quot;:&quot;2&quot;,&quot;volume&quot;:&quot;5&quot;},&quot;isTemporary&quot;:false}],&quot;properties&quot;:{&quot;noteIndex&quot;:0},&quot;isEdited&quot;:false,&quot;manualOverride&quot;:{&quot;citeprocText&quot;:&quot;(64–68)&quot;,&quot;isManuallyOverridden&quot;:false,&quot;manualOverrideText&quot;:&quot;&quot;},&quot;citationTag&quot;:&quot;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&quot;},{&quot;citationID&quot;:&quot;MENDELEY_CITATION_9499ace3-3bb7-46f9-9a07-c65b2261eead&quot;,&quot;citationItems&quot;:[{&quot;id&quot;:&quot;c6a60ee7-29a6-5fbe-9c62-4b7b45a26ef8&quot;,&quot;itemData&quot;:{&quot;DOI&quot;:&quot;10.1371/journal.pone.0017579&quot;,&quot;ISBN&quot;:&quot;3900051070&quot;,&quot;author&quot;:[{&quot;dropping-particle&quot;:&quot;&quot;,&quot;family&quot;:&quot;Razanajatovo&quot;,&quot;given&quot;:&quot;Norosoa Harline&quot;,&quot;non-dropping-particle&quot;:&quot;&quot;,&quot;parse-names&quot;:false,&quot;suffix&quot;:&quot;&quot;},{&quot;dropping-particle&quot;:&quot;&quot;,&quot;family&quot;:&quot;Richard&quot;,&quot;given&quot;:&quot;Vincent&quot;,&quot;non-dropping-particle&quot;:&quot;&quot;,&quot;parse-names&quot;:false,&quot;suffix&quot;:&quot;&quot;},{&quot;dropping-particle&quot;:&quot;&quot;,&quot;family&quot;:&quot;Hoffmann&quot;,&quot;given&quot;:&quot;Jonathan&quot;,&quot;non-dropping-particle&quot;:&quot;&quot;,&quot;parse-names&quot;:false,&quot;suffix&quot;:&quot;&quot;},{&quot;dropping-particle&quot;:&quot;&quot;,&quot;family&quot;:&quot;Reynes&quot;,&quot;given&quot;:&quot;Jean-marc&quot;,&quot;non-dropping-particle&quot;:&quot;&quot;,&quot;parse-names&quot;:false,&quot;suffix&quot;:&quot;&quot;},{&quot;dropping-particle&quot;:&quot;&quot;,&quot;family&quot;:&quot;Razafitrimo&quot;,&quot;given&quot;:&quot;Marcellin&quot;,&quot;non-dropping-particle&quot;:&quot;&quot;,&quot;parse-names&quot;:false,&quot;suffix&quot;:&quot;&quot;},{&quot;dropping-particle&quot;:&quot;&quot;,&quot;family&quot;:&quot;Randremanana&quot;,&quot;given&quot;:&quot;Rindra Vatosoa&quot;,&quot;non-dropping-particle&quot;:&quot;&quot;,&quot;parse-names&quot;:false,&quot;suffix&quot;:&quot;&quot;},{&quot;dropping-particle&quot;:&quot;&quot;,&quot;family&quot;:&quot;Heraud&quot;,&quot;given&quot;:&quot;Jean-michel&quot;,&quot;non-dropping-particle&quot;:&quot;&quot;,&quot;parse-names&quot;:false,&quot;suffix&quot;:&quot;&quot;}],&quot;id&quot;:&quot;c6a60ee7-29a6-5fbe-9c62-4b7b45a26ef8&quot;,&quot;issue&quot;:&quot;3&quot;,&quot;issued&quot;:{&quot;date-parts&quot;:[[&quot;2011&quot;]]},&quot;title&quot;:&quot;Viral etiology of Influenza-like illnesses in Antananarivo, Madagascar, July 2008 to June 2009&quot;,&quot;type&quot;:&quot;article-journal&quot;,&quot;volume&quot;:&quot;6&quot;},&quot;uris&quot;:[&quot;http://www.mendeley.com/documents/?uuid=20e78d8c-d5fe-4d1f-9bf2-46b7e2d10dd4&quot;],&quot;isTemporary&quot;:false,&quot;legacyDesktopId&quot;:&quot;20e78d8c-d5fe-4d1f-9bf2-46b7e2d10dd4&quot;},{&quot;id&quot;:&quot;714718c9-e544-571c-b36c-f478e522e981&quot;,&quot;itemData&quot;:{&quot;ISBN&quot;:&quot;1111111111&quot;,&quot;author&quot;:[{&quot;dropping-particle&quot;:&quot;&quot;,&quot;family&quot;:&quot;Razanajatovo&quot;,&quot;given&quot;:&quot;Norosoa Harline&quot;,&quot;non-dropping-particle&quot;:&quot;&quot;,&quot;parse-names&quot;:false,&quot;suffix&quot;:&quot;&quot;},{&quot;dropping-particle&quot;:&quot;&quot;,&quot;family&quot;:&quot;Guillebaud&quot;,&quot;given&quot;:&quot;Julia&quot;,&quot;non-dropping-particle&quot;:&quot;&quot;,&quot;parse-names&quot;:false,&quot;suffix&quot;:&quot;&quot;},{&quot;dropping-particle&quot;:&quot;&quot;,&quot;family&quot;:&quot;Harimanana&quot;,&quot;given&quot;:&quot;Aina&quot;,&quot;non-dropping-particle&quot;:&quot;&quot;,&quot;parse-names&quot;:false,&quot;suffix&quot;:&quot;&quot;},{&quot;dropping-particle&quot;:&quot;&quot;,&quot;family&quot;:&quot;Rajatonirina&quot;,&quot;given&quot;:&quot;Soatiana&quot;,&quot;non-dropping-particle&quot;:&quot;&quot;,&quot;parse-names&quot;:false,&quot;suffix&quot;:&quot;&quot;},{&quot;dropping-particle&quot;:&quot;&quot;,&quot;family&quot;:&quot;Ratsima&quot;,&quot;given&quot;:&quot;Elisoa Hariniaina&quot;,&quot;non-dropping-particle&quot;:&quot;&quot;,&quot;parse-names&quot;:false,&quot;suffix&quot;:&quot;&quot;},{&quot;dropping-particle&quot;:&quot;&quot;,&quot;family&quot;:&quot;Andrianirina&quot;,&quot;given&quot;:&quot;Zo Zafitsara&quot;,&quot;non-dropping-particle&quot;:&quot;&quot;,&quot;parse-names&quot;:false,&quot;suffix&quot;:&quot;&quot;},{&quot;dropping-particle&quot;:&quot;&quot;,&quot;family&quot;:&quot;Andriatahina&quot;,&quot;given&quot;:&quot;Todisoa&quot;,&quot;non-dropping-particle&quot;:&quot;&quot;,&quot;parse-names&quot;:false,&quot;suffix&quot;:&quot;&quot;},{&quot;dropping-particle&quot;:&quot;&quot;,&quot;family&quot;:&quot;Orelle&quot;,&quot;given&quot;:&quot;Arnaud&quot;,&quot;non-dropping-particle&quot;:&quot;&quot;,&quot;parse-names&quot;:false,&quot;suffix&quot;:&quot;&quot;},{&quot;dropping-particle&quot;:&quot;&quot;,&quot;family&quot;:&quot;Ratovoson&quot;,&quot;given&quot;:&quot;Rila&quot;,&quot;non-dropping-particle&quot;:&quot;&quot;,&quot;parse-names&quot;:false,&quot;suffix&quot;:&quot;&quot;},{&quot;dropping-particle&quot;:&quot;&quot;,&quot;family&quot;:&quot;Irinantenaina&quot;,&quot;given&quot;:&quot;Judickaelle&quot;,&quot;non-dropping-particle&quot;:&quot;&quot;,&quot;parse-names&quot;:false,&quot;suffix&quot;:&quot;&quot;},{&quot;dropping-particle&quot;:&quot;&quot;,&quot;family&quot;:&quot;Rakotonanahary&quot;,&quot;given&quot;:&quot;Dina Arinalina&quot;,&quot;non-dropping-particle&quot;:&quot;&quot;,&quot;parse-names&quot;:false,&quot;suffix&quot;:&quot;&quot;},{&quot;dropping-particle&quot;:&quot;&quot;,&quot;family&quot;:&quot;Ramparany&quot;,&quot;given&quot;:&quot;Lovasoa&quot;,&quot;non-dropping-particle&quot;:&quot;&quot;,&quot;parse-names&quot;:false,&quot;suffix&quot;:&quot;&quot;},{&quot;dropping-particle&quot;:&quot;&quot;,&quot;family&quot;:&quot;Randrianirina&quot;,&quot;given&quot;:&quot;Frédérique&quot;,&quot;non-dropping-particle&quot;:&quot;&quot;,&quot;parse-names&quot;:false,&quot;suffix&quot;:&quot;&quot;},{&quot;dropping-particle&quot;:&quot;&quot;,&quot;family&quot;:&quot;Richard&quot;,&quot;given&quot;:&quot;Vincent&quot;,&quot;non-dropping-particle&quot;:&quot;&quot;,&quot;parse-names&quot;:false,&quot;suffix&quot;:&quot;&quot;},{&quot;dropping-particle&quot;:&quot;&quot;,&quot;family&quot;:&quot;Heraud&quot;,&quot;given&quot;:&quot;Jean-Michel&quot;,&quot;non-dropping-particle&quot;:&quot;&quot;,&quot;parse-names&quot;:false,&quot;suffix&quot;:&quot;&quot;}],&quot;container-title&quot;:&quot;PLoS ONE&quot;,&quot;id&quot;:&quot;714718c9-e544-571c-b36c-f478e522e981&quot;,&quot;issue&quot;:&quot;July 2013&quot;,&quot;issued&quot;:{&quot;date-parts&quot;:[[&quot;2018&quot;]]},&quot;page&quot;:&quot;1-17&quot;,&quot;title&quot;:&quot;Epidemiology of severe acute respiratory infections from hospital-based surveillance in Madagascar, November 2010 to July 2013&quot;,&quot;type&quot;:&quot;article-journal&quot;},&quot;uris&quot;:[&quot;http://www.mendeley.com/documents/?uuid=7972e136-c2b3-4acc-8a45-40b8c7567e3a&quot;],&quot;isTemporary&quot;:false,&quot;legacyDesktopId&quot;:&quot;7972e136-c2b3-4acc-8a45-40b8c7567e3a&quot;},{&quot;id&quot;:&quot;e9ed1fb6-ea81-39e3-9dd8-aaf57eb19180&quot;,&quot;itemData&quot;:{&quot;type&quot;:&quot;article-journal&quot;,&quot;id&quot;:&quot;e9ed1fb6-ea81-39e3-9dd8-aaf57eb19180&quot;,&quot;title&quot;:&quot;The COVID-19 Epidemic in Madagascar: clinical description and laboratory results of the first wave, March-September 2020&quot;,&quot;author&quot;:[{&quot;family&quot;:&quot;Randremanana&quot;,&quot;given&quot;:&quot;Rindra&quot;,&quot;parse-names&quot;:false,&quot;dropping-particle&quot;:&quot;&quot;,&quot;non-dropping-particle&quot;:&quot;&quot;},{&quot;family&quot;:&quot;Andriamandimby&quot;,&quot;given&quot;:&quot;Soa-fy&quot;,&quot;parse-names&quot;:false,&quot;dropping-particle&quot;:&quot;&quot;,&quot;non-dropping-particle&quot;:&quot;&quot;},{&quot;family&quot;:&quot;Rakotondramanga&quot;,&quot;given&quot;:&quot;Jean Marius&quot;,&quot;parse-names&quot;:false,&quot;dropping-particle&quot;:&quot;&quot;,&quot;non-dropping-particle&quot;:&quot;&quot;},{&quot;family&quot;:&quot;Razanajatovo&quot;,&quot;given&quot;:&quot;Norosoa&quot;,&quot;parse-names&quot;:false,&quot;dropping-particle&quot;:&quot;&quot;,&quot;non-dropping-particle&quot;:&quot;&quot;},{&quot;family&quot;:&quot;Mangahasimbola&quot;,&quot;given&quot;:&quot;Reziky&quot;,&quot;parse-names&quot;:false,&quot;dropping-particle&quot;:&quot;&quot;,&quot;non-dropping-particle&quot;:&quot;&quot;},{&quot;family&quot;:&quot;Randriambolamanantsoa&quot;,&quot;given&quot;:&quot;Tsiry&quot;,&quot;parse-names&quot;:false,&quot;dropping-particle&quot;:&quot;&quot;,&quot;non-dropping-particle&quot;:&quot;&quot;},{&quot;family&quot;:&quot;Ranaivoson&quot;,&quot;given&quot;:&quot;Hafaliana&quot;,&quot;parse-names&quot;:false,&quot;dropping-particle&quot;:&quot;&quot;,&quot;non-dropping-particle&quot;:&quot;&quot;},{&quot;family&quot;:&quot;Rabemananjara&quot;,&quot;given&quot;:&quot;Harinirina&quot;,&quot;parse-names&quot;:false,&quot;dropping-particle&quot;:&quot;&quot;,&quot;non-dropping-particle&quot;:&quot;&quot;},{&quot;family&quot;:&quot;Razanajatovo&quot;,&quot;given&quot;:&quot;Iony&quot;,&quot;parse-names&quot;:false,&quot;dropping-particle&quot;:&quot;&quot;,&quot;non-dropping-particle&quot;:&quot;&quot;},{&quot;family&quot;:&quot;Rabarison&quot;,&quot;given&quot;:&quot;Joelinotahina&quot;,&quot;parse-names&quot;:false,&quot;dropping-particle&quot;:&quot;&quot;,&quot;non-dropping-particle&quot;:&quot;&quot;},{&quot;family&quot;:&quot;Brook&quot;,&quot;given&quot;:&quot;Cara&quot;,&quot;parse-names&quot;:false,&quot;dropping-particle&quot;:&quot;&quot;,&quot;non-dropping-particle&quot;:&quot;&quot;},{&quot;family&quot;:&quot;Rakotomanana&quot;,&quot;given&quot;:&quot;Fanjasoa&quot;,&quot;parse-names&quot;:false,&quot;dropping-particle&quot;:&quot;&quot;,&quot;non-dropping-particle&quot;:&quot;&quot;},{&quot;family&quot;:&quot;Rabetombosoa&quot;,&quot;given&quot;:&quot;Roger&quot;,&quot;parse-names&quot;:false,&quot;dropping-particle&quot;:&quot;&quot;,&quot;non-dropping-particle&quot;:&quot;&quot;},{&quot;family&quot;:&quot;Razafimanjato&quot;,&quot;given&quot;:&quot;Helisoa&quot;,&quot;parse-names&quot;:false,&quot;dropping-particle&quot;:&quot;&quot;,&quot;non-dropping-particle&quot;:&quot;&quot;},{&quot;family&quot;:&quot;Ahyong&quot;,&quot;given&quot;:&quot;Vida&quot;,&quot;parse-names&quot;:false,&quot;dropping-particle&quot;:&quot;&quot;,&quot;non-dropping-particle&quot;:&quot;&quot;},{&quot;family&quot;:&quot;Raharinosy&quot;,&quot;given&quot;:&quot;Vololoniaina&quot;,&quot;parse-names&quot;:false,&quot;dropping-particle&quot;:&quot;&quot;,&quot;non-dropping-particle&quot;:&quot;&quot;},{&quot;family&quot;:&quot;Raharimanga&quot;,&quot;given&quot;:&quot;Vaomalala&quot;,&quot;parse-names&quot;:false,&quot;dropping-particle&quot;:&quot;&quot;,&quot;non-dropping-particle&quot;:&quot;&quot;},{&quot;family&quot;:&quot;Raharinantoanina&quot;,&quot;given&quot;:&quot;Sandratana&quot;,&quot;parse-names&quot;:false,&quot;dropping-particle&quot;:&quot;&quot;,&quot;non-dropping-particle&quot;:&quot;&quot;},{&quot;family&quot;:&quot;Randrianarisoa&quot;,&quot;given&quot;:&quot;Mirella&quot;,&quot;parse-names&quot;:false,&quot;dropping-particle&quot;:&quot;&quot;,&quot;non-dropping-particle&quot;:&quot;&quot;},{&quot;family&quot;:&quot;Bernardson&quot;,&quot;given&quot;:&quot;Barivola&quot;,&quot;parse-names&quot;:false,&quot;dropping-particle&quot;:&quot;&quot;,&quot;non-dropping-particle&quot;:&quot;&quot;},{&quot;family&quot;:&quot;Randrianasolo&quot;,&quot;given&quot;:&quot;Laurence&quot;,&quot;parse-names&quot;:false,&quot;dropping-particle&quot;:&quot;&quot;,&quot;non-dropping-particle&quot;:&quot;&quot;},{&quot;family&quot;:&quot;Randriamanantany&quot;,&quot;given&quot;:&quot;Zely&quot;,&quot;parse-names&quot;:false,&quot;dropping-particle&quot;:&quot;&quot;,&quot;non-dropping-particle&quot;:&quot;&quot;},{&quot;family&quot;:&quot;Heraud&quot;,&quot;given&quot;:&quot;Jean-michel&quot;,&quot;parse-names&quot;:false,&quot;dropping-particle&quot;:&quot;&quot;,&quot;non-dropping-particle&quot;:&quot;&quot;},{&quot;family&quot;:&quot;Biohub&quot;,&quot;given&quot;:&quot;Chan Zuckerberg&quot;,&quot;parse-names&quot;:false,&quot;dropping-particle&quot;:&quot;&quot;,&quot;non-dropping-particle&quot;:&quot;&quot;}],&quot;container-title&quot;:&quot;Influenza and Other Respiratory Viruses&quot;,&quot;issued&quot;:{&quot;date-parts&quot;:[[2021]]},&quot;page&quot;:&quot;1-12&quot;,&quot;volume&quot;:&quot;00&quot;},&quot;isTemporary&quot;:false}],&quot;properties&quot;:{&quot;noteIndex&quot;:0},&quot;isEdited&quot;:false,&quot;manualOverride&quot;:{&quot;citeprocText&quot;:&quot;(69–71)&quot;,&quot;isManuallyOverridden&quot;:false,&quot;manualOverrideText&quot;:&quot;&quot;},&quot;citationTag&quot;:&quot;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&quot;},{&quot;citationID&quot;:&quot;MENDELEY_CITATION_e3f43e4d-d4b5-470d-b068-9f9e2e1f34fa&quot;,&quot;citationItems&quot;:[{&quot;id&quot;:&quot;1a4193e6-fc17-3cf9-877d-f65d5dc977a0&quot;,&quot;itemData&quot;:{&quot;type&quot;:&quot;article-journal&quot;,&quot;id&quot;:&quot;1a4193e6-fc17-3cf9-877d-f65d5dc977a0&quot;,&quot;title&quot;:&quot;Possibility for reverse zoonotic transmission of SARS-CoV-2 to free-ranging wildlife: A case study of bats&quot;,&quot;author&quot;:[{&quot;family&quot;:&quot;Olival&quot;,&quot;given&quot;:&quot;Kevin J&quot;,&quot;parse-names&quot;:false,&quot;dropping-particle&quot;:&quot;&quot;,&quot;non-dropping-particle&quot;:&quot;&quot;},{&quot;family&quot;:&quot;Cryan&quot;,&quot;given&quot;:&quot;Paul M&quot;,&quot;parse-names&quot;:false,&quot;dropping-particle&quot;:&quot;&quot;,&quot;non-dropping-particle&quot;:&quot;&quot;},{&quot;family&quot;:&quot;Amman&quot;,&quot;given&quot;:&quot;Brian R&quot;,&quot;parse-names&quot;:false,&quot;dropping-particle&quot;:&quot;&quot;,&quot;non-dropping-particle&quot;:&quot;&quot;},{&quot;family&quot;:&quot;Baric&quot;,&quot;given&quot;:&quot;Ralph S&quot;,&quot;parse-names&quot;:false,&quot;dropping-particle&quot;:&quot;&quot;,&quot;non-dropping-particle&quot;:&quot;&quot;},{&quot;family&quot;:&quot;Blehert&quot;,&quot;given&quot;:&quot;David S&quot;,&quot;parse-names&quot;:false,&quot;dropping-particle&quot;:&quot;&quot;,&quot;non-dropping-particle&quot;:&quot;&quot;},{&quot;family&quot;:&quot;Brook&quot;,&quot;given&quot;:&quot;Cara E&quot;,&quot;parse-names&quot;:false,&quot;dropping-particle&quot;:&quot;&quot;,&quot;non-dropping-particle&quot;:&quot;&quot;},{&quot;family&quot;:&quot;Calisher&quot;,&quot;given&quot;:&quot;Charles H&quot;,&quot;parse-names&quot;:false,&quot;dropping-particle&quot;:&quot;&quot;,&quot;non-dropping-particle&quot;:&quot;&quot;},{&quot;family&quot;:&quot;Castle&quot;,&quot;given&quot;:&quot;Kevin T&quot;,&quot;parse-names&quot;:false,&quot;dropping-particle&quot;:&quot;&quot;,&quot;non-dropping-particle&quot;:&quot;&quot;},{&quot;family&quot;:&quot;Coleman&quot;,&quot;given&quot;:&quot;Jeremy T H&quot;,&quot;parse-names&quot;:false,&quot;dropping-particle&quot;:&quot;&quot;,&quot;non-dropping-particle&quot;:&quot;&quot;},{&quot;family&quot;:&quot;Daszak&quot;,&quot;given&quot;:&quot;Peter&quot;,&quot;parse-names&quot;:false,&quot;dropping-particle&quot;:&quot;&quot;,&quot;non-dropping-particle&quot;:&quot;&quot;},{&quot;family&quot;:&quot;Epstein&quot;,&quot;given&quot;:&quot;Jonathan H&quot;,&quot;parse-names&quot;:false,&quot;dropping-particle&quot;:&quot;&quot;,&quot;non-dropping-particle&quot;:&quot;&quot;},{&quot;family&quot;:&quot;Field&quot;,&quot;given&quot;:&quot;Hume&quot;,&quot;parse-names&quot;:false,&quot;dropping-particle&quot;:&quot;&quot;,&quot;non-dropping-particle&quot;:&quot;&quot;},{&quot;family&quot;:&quot;Frick&quot;,&quot;given&quot;:&quot;Winifred F&quot;,&quot;parse-names&quot;:false,&quot;dropping-particle&quot;:&quot;&quot;,&quot;non-dropping-particle&quot;:&quot;&quot;},{&quot;family&quot;:&quot;Gilbert&quot;,&quot;given&quot;:&quot;Amy T&quot;,&quot;parse-names&quot;:false,&quot;dropping-particle&quot;:&quot;&quot;,&quot;non-dropping-particle&quot;:&quot;&quot;},{&quot;family&quot;:&quot;Hayman&quot;,&quot;given&quot;:&quot;David T S&quot;,&quot;parse-names&quot;:false,&quot;dropping-particle&quot;:&quot;&quot;,&quot;non-dropping-particle&quot;:&quot;&quot;},{&quot;family&quot;:&quot;Ip&quot;,&quot;given&quot;:&quot;Hon S&quot;,&quot;parse-names&quot;:false,&quot;dropping-particle&quot;:&quot;&quot;,&quot;non-dropping-particle&quot;:&quot;&quot;},{&quot;family&quot;:&quot;Karesh&quot;,&quot;given&quot;:&quot;William B&quot;,&quot;parse-names&quot;:false,&quot;dropping-particle&quot;:&quot;&quot;,&quot;non-dropping-particle&quot;:&quot;&quot;},{&quot;family&quot;:&quot;Johnson&quot;,&quot;given&quot;:&quot;Christine K&quot;,&quot;parse-names&quot;:false,&quot;dropping-particle&quot;:&quot;&quot;,&quot;non-dropping-particle&quot;:&quot;&quot;},{&quot;family&quot;:&quot;Kading&quot;,&quot;given&quot;:&quot;Rebekah C&quot;,&quot;parse-names&quot;:false,&quot;dropping-particle&quot;:&quot;&quot;,&quot;non-dropping-particle&quot;:&quot;&quot;},{&quot;family&quot;:&quot;Kingston&quot;,&quot;given&quot;:&quot;Tigga&quot;,&quot;parse-names&quot;:false,&quot;dropping-particle&quot;:&quot;&quot;,&quot;non-dropping-particle&quot;:&quot;&quot;},{&quot;family&quot;:&quot;Lorch&quot;,&quot;given&quot;:&quot;Jeffrey M&quot;,&quot;parse-names&quot;:false,&quot;dropping-particle&quot;:&quot;&quot;,&quot;non-dropping-particle&quot;:&quot;&quot;},{&quot;family&quot;:&quot;Mendenhall&quot;,&quot;given&quot;:&quot;Ian H&quot;,&quot;parse-names&quot;:false,&quot;dropping-particle&quot;:&quot;&quot;,&quot;non-dropping-particle&quot;:&quot;&quot;},{&quot;family&quot;:&quot;Peel&quot;,&quot;given&quot;:&quot;Alison J&quot;,&quot;parse-names&quot;:false,&quot;dropping-particle&quot;:&quot;&quot;,&quot;non-dropping-particle&quot;:&quot;&quot;},{&quot;family&quot;:&quot;Phelps&quot;,&quot;given&quot;:&quot;Kendra L&quot;,&quot;parse-names&quot;:false,&quot;dropping-particle&quot;:&quot;&quot;,&quot;non-dropping-particle&quot;:&quot;&quot;},{&quot;family&quot;:&quot;Plowright&quot;,&quot;given&quot;:&quot;Raina K&quot;,&quot;parse-names&quot;:false,&quot;dropping-particle&quot;:&quot;&quot;,&quot;non-dropping-particle&quot;:&quot;&quot;},{&quot;family&quot;:&quot;Reeder&quot;,&quot;given&quot;:&quot;DeeAnn M&quot;,&quot;parse-names&quot;:false,&quot;dropping-particle&quot;:&quot;&quot;,&quot;non-dropping-particle&quot;:&quot;&quot;},{&quot;family&quot;:&quot;Reichard&quot;,&quot;given&quot;:&quot;Jonathan D&quot;,&quot;parse-names&quot;:false,&quot;dropping-particle&quot;:&quot;&quot;,&quot;non-dropping-particle&quot;:&quot;&quot;},{&quot;family&quot;:&quot;Sleeman&quot;,&quot;given&quot;:&quot;Jonathan M&quot;,&quot;parse-names&quot;:false,&quot;dropping-particle&quot;:&quot;&quot;,&quot;non-dropping-particle&quot;:&quot;&quot;},{&quot;family&quot;:&quot;Streicker&quot;,&quot;given&quot;:&quot;Daniel G&quot;,&quot;parse-names&quot;:false,&quot;dropping-particle&quot;:&quot;&quot;,&quot;non-dropping-particle&quot;:&quot;&quot;},{&quot;family&quot;:&quot;Towner&quot;,&quot;given&quot;:&quot;Jonathan S&quot;,&quot;parse-names&quot;:false,&quot;dropping-particle&quot;:&quot;&quot;,&quot;non-dropping-particle&quot;:&quot;&quot;},{&quot;family&quot;:&quot;Wang&quot;,&quot;given&quot;:&quot;Lin-Fa&quot;,&quot;parse-names&quot;:false,&quot;dropping-particle&quot;:&quot;&quot;,&quot;non-dropping-particle&quot;:&quot;&quot;}],&quot;container-title&quot;:&quot;PLOS Pathogens&quot;,&quot;URL&quot;:&quot;https://doi.org/10.1371/journal.ppat.1008758&quot;,&quot;issued&quot;:{&quot;date-parts&quot;:[[2020,9,3]]},&quot;page&quot;:&quot;e1008758-&quot;,&quot;abstract&quot;:&quot;The COVID-19 pandemic highlights the substantial public health, economic, and societal consequences of virus spillover from a wildlife reservoir. Widespread human transmission of severe acute respiratory syndrome coronavirus 2 (SARS-CoV-2) also presents a new set of challenges when considering viral spillover from people to naïve wildlife and other animal populations. The establishment of new wildlife reservoirs for SARS-CoV-2 would further complicate public health control measures and could lead to wildlife health and conservation impacts. Given the likely bat origin of SARS-CoV-2 and related beta-coronaviruses (β-CoVs), free-ranging bats are a key group of concern for spillover from humans back to wildlife. Here, we review the diversity and natural host range of β-CoVs in bats and examine the risk of humans inadvertently infecting free-ranging bats with SARS-CoV-2. Our review of the global distribution and host range of β-CoV evolutionary lineages suggests that 40+ species of temperate-zone North American bats could be immunologically naïve and susceptible to infection by SARS-CoV-2. We highlight an urgent need to proactively connect the wellbeing of human and wildlife health during the current pandemic and to implement new tools to continue wildlife research while avoiding potentially severe health and conservation impacts of SARS-CoV-2 \&quot;spilling back\&quot; into free-ranging bat populations.&quot;,&quot;publisher&quot;:&quot;Public Library of Science&quot;,&quot;issue&quot;:&quot;9&quot;,&quot;volume&quot;:&quot;16&quot;},&quot;isTemporary&quot;:false}],&quot;properties&quot;:{&quot;noteIndex&quot;:0},&quot;isEdited&quot;:false,&quot;manualOverride&quot;:{&quot;citeprocText&quot;:&quot;(16)&quot;,&quot;isManuallyOverridden&quot;:false,&quot;manualOverrideText&quot;:&quot;&quot;},&quot;citationTag&quot;:&quot;MENDELEY_CITATION_v3_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&quot;},{&quot;citationID&quot;:&quot;MENDELEY_CITATION_c9bc1cf4-3a52-4c8d-910e-07052ebb5b7e&quot;,&quot;citationItems&quot;:[{&quot;id&quot;:&quot;2a1fa050-7de7-505a-927c-45e89c9023fb&quot;,&quot;itemData&quot;:{&quot;DOI&quot;:&quot;10.1186/s13071-019-3300-7&quot;,&quot;ISSN&quot;:&quot;1756-3305&quot;,&quot;abstract&quot;:&quot;Babesiae are erythrocytic protozoans, which infect the red blood cells of vertebrate hosts to cause disease. Previous studies have described potentially pathogenic infections of Babesia vesperuginis in insectivorous bats in Europe, the Americas and Asia. To date, no babesial infections have been documented in the bats of Madagascar, or in any frugivorous bat species worldwide.&quot;,&quot;author&quot;:[{&quot;dropping-particle&quot;:&quot;&quot;,&quot;family&quot;:&quot;Ranaivoson&quot;,&quot;given&quot;:&quot;Hafaliana C&quot;,&quot;non-dropping-particle&quot;:&quot;&quot;,&quot;parse-names&quot;:false,&quot;suffix&quot;:&quot;&quot;},{&quot;dropping-particle&quot;:&quot;&quot;,&quot;family&quot;:&quot;Héraud&quot;,&quot;given&quot;:&quot;Jean-Michel&quot;,&quot;non-dropping-particle&quot;:&quot;&quot;,&quot;parse-names&quot;:false,&quot;suffix&quot;:&quot;&quot;},{&quot;dropping-particle&quot;:&quot;&quot;,&quot;family&quot;:&quot;Goethert&quot;,&quot;given&quot;:&quot;Heidi K&quot;,&quot;non-dropping-particle&quot;:&quot;&quot;,&quot;parse-names&quot;:false,&quot;suffix&quot;:&quot;&quot;},{&quot;dropping-particle&quot;:&quot;&quot;,&quot;family&quot;:&quot;Telford&quot;,&quot;given&quot;:&quot;Sam R&quot;,&quot;non-dropping-particle&quot;:&quot;&quot;,&quot;parse-names&quot;:false,&quot;suffix&quot;:&quot;&quot;},{&quot;dropping-particle&quot;:&quot;&quot;,&quot;family&quot;:&quot;Rabetafika&quot;,&quot;given&quot;:&quot;Lydia&quot;,&quot;non-dropping-particle&quot;:&quot;&quot;,&quot;parse-names&quot;:false,&quot;suffix&quot;:&quot;&quot;},{&quot;dropping-particle&quot;:&quot;&quot;,&quot;family&quot;:&quot;Brook&quot;,&quot;given&quot;:&quot;Cara E&quot;,&quot;non-dropping-particle&quot;:&quot;&quot;,&quot;parse-names&quot;:false,&quot;suffix&quot;:&quot;&quot;}],&quot;container-title&quot;:&quot;Parasites &amp; Vectors&quot;,&quot;id&quot;:&quot;2a1fa050-7de7-505a-927c-45e89c9023fb&quot;,&quot;issue&quot;:&quot;1&quot;,&quot;issued&quot;:{&quot;date-parts&quot;:[[&quot;2019&quot;]]},&quot;page&quot;:&quot;51&quot;,&quot;title&quot;:&quot;Babesial infection in the Madagascan flying fox, Pteropus rufus É. Geoffroy, 1803&quot;,&quot;type&quot;:&quot;article-journal&quot;,&quot;volume&quot;:&quot;12&quot;},&quot;uris&quot;:[&quot;http://www.mendeley.com/documents/?uuid=dd3c4f38-1a56-3549-a6e5-b199233db73c&quot;],&quot;isTemporary&quot;:false,&quot;legacyDesktopId&quot;:&quot;dd3c4f38-1a56-3549-a6e5-b199233db73c&quot;},{&quot;id&quot;:&quot;8f31e23f-0f1f-5e9b-a698-b3b15439f0c3&quot;,&quot;itemData&quot;:{&quot;abstract&quot;:&quot;Author Summary Bartonella spp. are bacteria that inhabit the red blood cells of both human and animal hosts. Among humans, Bartonella spp. are known to cause several febrile illnesses, including Carrion’s disease (Bartonella bacilliformis), trench fever (Bartonella quintana), and cat scratch fever (Bartonella henselae), all of which are transmitted via arthropod vectors—respectively sand flies, lice, and fleas. Bats are known to host multiple Bartonella spp., including some capable of infecting humans. Some bat species are also known to host obligate ectoparasites known as bat flies (Diptera: Hippoboscoidea), which also sometimes support Bartonella spp. infections. The role of bat flies and other bat ectoparasites as vectors for Bartonella spp. transmission has been suggested, but not fully explored. We demonstrate Bartonella spp. infection in one species of Madagascar fruit bat, which hosts bat flies, simultaneously with the absence of Bartonella in a fruit bat species of overlapping range that appears not to support these ectoparasites. In light of ongoing trends of zoonotic emergence of human diseases from bat reservoirs, further understanding of the transmission dynamics of bat-borne pathogens is paramount.&quot;,&quot;author&quot;:[{&quot;dropping-particle&quot;:&quot;&quot;,&quot;family&quot;:&quot;Brook&quot;,&quot;given&quot;:&quot;Cara E&quot;,&quot;non-dropping-particle&quot;:&quot;&quot;,&quot;parse-names&quot;:false,&quot;suffix&quot;:&quot;&quot;},{&quot;dropping-particle&quot;:&quot;&quot;,&quot;family&quot;:&quot;Bai&quot;,&quot;given&quot;:&quot;Ying&quot;,&quot;non-dropping-particle&quot;:&quot;&quot;,&quot;parse-names&quot;:false,&quot;suffix&quot;:&quot;&quot;},{&quot;dropping-particle&quot;:&quot;&quot;,&quot;family&quot;:&quot;Dobson&quot;,&quot;given&quot;:&quot;Andrew P&quot;,&quot;non-dropping-particle&quot;:&quot;&quot;,&quot;parse-names&quot;:false,&quot;suffix&quot;:&quot;&quot;},{&quot;dropping-particle&quot;:&quot;&quot;,&quot;family&quot;:&quot;Osikowicz&quot;,&quot;given&quot;:&quot;Lynn M&quot;,&quot;non-dropping-particle&quot;:&quot;&quot;,&quot;parse-names&quot;:false,&quot;suffix&quot;:&quot;&quot;},{&quot;dropping-particle&quot;:&quot;&quot;,&quot;family&quot;:&quot;Ranaivoson&quot;,&quot;given&quot;:&quot;Hafaliana C&quot;,&quot;non-dropping-particle&quot;:&quot;&quot;,&quot;parse-names&quot;:false,&quot;suffix&quot;:&quot;&quot;},{&quot;dropping-particle&quot;:&quot;&quot;,&quot;family&quot;:&quot;Zhu&quot;,&quot;given&quot;:&quot;Qiyun&quot;,&quot;non-dropping-particle&quot;:&quot;&quot;,&quot;parse-names&quot;:false,&quot;suffix&quot;:&quot;&quot;},{&quot;dropping-particle&quot;:&quot;&quot;,&quot;family&quot;:&quot;Kosoy&quot;,&quot;given&quot;:&quot;Michael Y&quot;,&quot;non-dropping-particle&quot;:&quot;&quot;,&quot;parse-names&quot;:false,&quot;suffix&quot;:&quot;&quot;},{&quot;dropping-particle&quot;:&quot;&quot;,&quot;family&quot;:&quot;Dittmar&quot;,&quot;given&quot;:&quot;Katharina&quot;,&quot;non-dropping-particle&quot;:&quot;&quot;,&quot;parse-names&quot;:false,&quot;suffix&quot;:&quot;&quot;}],&quot;container-title&quot;:&quot;PLOS Neglected Tropical Diseases&quot;,&quot;id&quot;:&quot;8f31e23f-0f1f-5e9b-a698-b3b15439f0c3&quot;,&quot;issue&quot;:&quot;2&quot;,&quot;issued&quot;:{&quot;date-parts&quot;:[[&quot;2015&quot;,&quot;2&quot;,&quot;23&quot;]]},&quot;page&quot;:&quot;e0003532-&quot;,&quot;publisher&quot;:&quot;Public Library of Science&quot;,&quot;title&quot;:&quot;&lt;i&gt;Bartonella&lt;/i&gt; spp. in fruit bats and blood-feeding ectoparasites in Madagascar&quot;,&quot;type&quot;:&quot;article-journal&quot;,&quot;volume&quot;:&quot;9&quot;},&quot;uris&quot;:[&quot;http://www.mendeley.com/documents/?uuid=4182f617-f083-3db8-b876-e7a836b220d5&quot;],&quot;isTemporary&quot;:false,&quot;legacyDesktopId&quot;:&quot;4182f617-f083-3db8-b876-e7a836b220d5&quot;},{&quot;id&quot;:&quot;044ea075-d4b5-352b-99e2-805c510a8bb1&quot;,&quot;itemData&quot;:{&quot;type&quot;:&quot;article-journal&quot;,&quot;id&quot;:&quot;044ea075-d4b5-352b-99e2-805c510a8bb1&quot;,&quot;title&quot;:&quot;Disentangling serology to elucidate henipa- and filovirus transmission in Madagascar fruit bats&quot;,&quot;author&quot;:[{&quot;family&quot;:&quot;Brook&quot;,&quot;given&quot;:&quot;Cara E&quot;,&quot;parse-names&quot;:false,&quot;dropping-particle&quot;:&quot;&quot;,&quot;non-dropping-particle&quot;:&quot;&quot;},{&quot;family&quot;:&quot;Ranaivoson&quot;,&quot;given&quot;:&quot;Hafaliana C&quot;,&quot;parse-names&quot;:false,&quot;dropping-particle&quot;:&quot;&quot;,&quot;non-dropping-particle&quot;:&quot;&quot;},{&quot;family&quot;:&quot;Broder&quot;,&quot;given&quot;:&quot;Christopher C&quot;,&quot;parse-names&quot;:false,&quot;dropping-particle&quot;:&quot;&quot;,&quot;non-dropping-particle&quot;:&quot;&quot;},{&quot;family&quot;:&quot;Cunningham&quot;,&quot;given&quot;:&quot;Andrew A&quot;,&quot;parse-names&quot;:false,&quot;dropping-particle&quot;:&quot;&quot;,&quot;non-dropping-particle&quot;:&quot;&quot;},{&quot;family&quot;:&quot;Héraud&quot;,&quot;given&quot;:&quot;Jean-Michel&quot;,&quot;parse-names&quot;:false,&quot;dropping-particle&quot;:&quot;&quot;,&quot;non-dropping-particle&quot;:&quot;&quot;},{&quot;family&quot;:&quot;Peel&quot;,&quot;given&quot;:&quot;Alison J&quot;,&quot;parse-names&quot;:false,&quot;dropping-particle&quot;:&quot;&quot;,&quot;non-dropping-particle&quot;:&quot;&quot;},{&quot;family&quot;:&quot;Gibson&quot;,&quot;given&quot;:&quot;Louise&quot;,&quot;parse-names&quot;:false,&quot;dropping-particle&quot;:&quot;&quot;,&quot;non-dropping-particle&quot;:&quot;&quot;},{&quot;family&quot;:&quot;Wood&quot;,&quot;given&quot;:&quot;James L N&quot;,&quot;parse-names&quot;:false,&quot;dropping-particle&quot;:&quot;&quot;,&quot;non-dropping-particle&quot;:&quot;&quot;},{&quot;family&quot;:&quot;Metcalf&quot;,&quot;given&quot;:&quot;C Jessica&quot;,&quot;parse-names&quot;:false,&quot;dropping-particle&quot;:&quot;&quot;,&quot;non-dropping-particle&quot;:&quot;&quot;},{&quot;family&quot;:&quot;Dobson&quot;,&quot;given&quot;:&quot;Andrew P&quot;,&quot;parse-names&quot;:false,&quot;dropping-particle&quot;:&quot;&quot;,&quot;non-dropping-particle&quot;:&quot;&quot;}],&quot;container-title&quot;:&quot;Journal of Animal Ecology&quot;,&quot;DOI&quot;:&quot;https://doi.org/10.1111/1365-2656.12985&quot;,&quot;ISSN&quot;:&quot;0021-8790&quot;,&quot;URL&quot;:&quot;https://doi.org/10.1111/1365-2656.12985&quot;,&quot;issued&quot;:{&quot;date-parts&quot;:[[2019,7,1]]},&quot;page&quot;:&quot;1001-1016&quot;,&quot;abstract&quot;:&quot;Abstract Bats are reservoirs for emerging human pathogens, including Hendra and Nipah henipaviruses and Ebola and Marburg filoviruses. These viruses demonstrate predictable patterns in seasonality and age structure across multiple systems; previous work suggests that they may circulate in Madagascar's endemic fruit bats, which are widely consumed as human food. We aimed to (a) document the extent of henipa- and filovirus exposure among Malagasy fruit bats, (b) explore seasonality in seroprevalence and serostatus in these bat populations and (c) compare mechanistic hypotheses for possible transmission dynamics underlying these data. To this end, we amassed and analysed a unique dataset documenting longitudinal serological henipa- and filovirus dynamics in three Madagascar fruit bat species. We uncovered serological evidence of exposure to Hendra-/Nipah-related henipaviruses in Eidolon dupreanum, Pteropus rufus and Rousettus madagascariensis, to Cedar-related henipaviruses in E. dupreanum and R. madagascariensis and to Ebola-related filoviruses in P. rufus and R. madagascariensis. We demonstrated significant seasonality in population-level seroprevalence and individual serostatus for multiple viruses across these species, linked to the female reproductive calendar. An age-structured subset of the data highlighted evidence of waning maternal antibodies in neonates, increasing seroprevalence in young and decreasing seroprevalence late in life. Comparison of mechanistic epidemiological models fit to these data offered support for transmission hypotheses permitting waning antibodies but retained immunity in adult-age bats. Our findings suggest that bats may seasonally modulate mechanisms of pathogen control, with consequences for population-level transmission. Additionally, we narrow the field of candidate transmission hypotheses by which bats are presumed to host and transmit potentially zoonotic viruses globally.&quot;,&quot;publisher&quot;:&quot;John Wiley &amp; Sons, Ltd&quot;,&quot;issue&quot;:&quot;7&quot;,&quot;volume&quot;:&quot;88&quot;},&quot;isTemporary&quot;:false}],&quot;properties&quot;:{&quot;noteIndex&quot;:0},&quot;isEdited&quot;:false,&quot;manualOverride&quot;:{&quot;citeprocText&quot;:&quot;(57,72,73)&quot;,&quot;isManuallyOverridden&quot;:false,&quot;manualOverrideText&quot;:&quot;&quot;},&quot;citationTag&quot;:&quot;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&quot;},{&quot;citationID&quot;:&quot;MENDELEY_CITATION_49609ab7-dd4c-47d3-9dd3-7b5660bc5a34&quot;,&quot;citationItems&quot;:[{&quot;id&quot;:&quot;a3693cb5-1d4b-5811-bfcc-670b7f536ea1&quot;,&quot;itemData&quot;:{&quot;DOI&quot;:&quot;10.1093/GIGASCIENCE/GIAA111&quot;,&quot;ISBN&quot;:&quot;0000000302814&quot;,&quot;ISSN&quot;:&quot;2047217X&quot;,&quot;PMID&quot;:&quot;33057676&quot;,&quot;abstract&quot;:&quot;Background: Metagenomic next-generation sequencing (mNGS) has enabled the rapid, unbiased detection and identification of microbes without pathogen-specific reagents, culturing, or a priori knowledge of the microbial landscape. mNGS data analysis requires a series of computationally intensive processing steps to accurately determine the microbial composition of a sample. Existing mNGS data analysis tools typically require bioinformatics expertise and access to local server-class hardware resources. For many research laboratories, this presents an obstacle, especially in resource-limited environments. Findings: We present IDseq, an open source cloud-based metagenomics pipeline and service for global pathogen detection and monitoring (https://idseq.net). The IDseq Portal accepts raw mNGS data, performs host and quality filtration steps, then executes an assembly-based alignment pipeline, which results in the assignment of reads and contigs to taxonomic categories. The taxonomic relative abundances are reported and visualized in an easy-to-use web application to facilitate data interpretation and hypothesis generation. Furthermore, IDseq supports environmental background model generation and automatic internal spike-in control recognition, providing statistics that are critical for data interpretation. IDseq was designed with the specific intent of detecting novel pathogens. Here, we benchmark novel virus detection capability using both synthetically evolved viral sequences and real-world samples, including IDseq analysis of a nasopharyngeal swab sample acquired and processed locally in Cambodia from a tourist from Wuhan, China, infected with the recently emergent SARS-CoV-2. Conclusion: The IDseq Portal reduces the barrier to entry for mNGS data analysis and enables bench scientists, clinicians, and bioinformaticians to gain insight from mNGS datasets for both known and novel pathogens.&quot;,&quot;author&quot;:[{&quot;dropping-particle&quot;:&quot;&quot;,&quot;family&quot;:&quot;Kalantar&quot;,&quot;given&quot;:&quot;Katrina L.&quot;,&quot;non-dropping-particle&quot;:&quot;&quot;,&quot;parse-names&quot;:false,&quot;suffix&quot;:&quot;&quot;},{&quot;dropping-particle&quot;:&quot;&quot;,&quot;family&quot;:&quot;Carvalho&quot;,&quot;given&quot;:&quot;Tiago&quot;,&quot;non-dropping-particle&quot;:&quot;&quot;,&quot;parse-names&quot;:false,&quot;suffix&quot;:&quot;&quot;},{&quot;dropping-particle&quot;:&quot;&quot;,&quot;family&quot;:&quot;Bourcy&quot;,&quot;given&quot;:&quot;Charles F.A.&quot;,&quot;non-dropping-particle&quot;:&quot;De&quot;,&quot;parse-names&quot;:false,&quot;suffix&quot;:&quot;&quot;},{&quot;dropping-particle&quot;:&quot;&quot;,&quot;family&quot;:&quot;Dimitrov&quot;,&quot;given&quot;:&quot;Boris&quot;,&quot;non-dropping-particle&quot;:&quot;&quot;,&quot;parse-names&quot;:false,&quot;suffix&quot;:&quot;&quot;},{&quot;dropping-particle&quot;:&quot;&quot;,&quot;family&quot;:&quot;Dingle&quot;,&quot;given&quot;:&quot;Greg&quot;,&quot;non-dropping-particle&quot;:&quot;&quot;,&quot;parse-names&quot;:false,&quot;suffix&quot;:&quot;&quot;},{&quot;dropping-particle&quot;:&quot;&quot;,&quot;family&quot;:&quot;Egger&quot;,&quot;given&quot;:&quot;Rebecca&quot;,&quot;non-dropping-particle&quot;:&quot;&quot;,&quot;parse-names&quot;:false,&quot;suffix&quot;:&quot;&quot;},{&quot;dropping-particle&quot;:&quot;&quot;,&quot;family&quot;:&quot;Han&quot;,&quot;given&quot;:&quot;Julie&quot;,&quot;non-dropping-particle&quot;:&quot;&quot;,&quot;parse-names&quot;:false,&quot;suffix&quot;:&quot;&quot;},{&quot;dropping-particle&quot;:&quot;&quot;,&quot;family&quot;:&quot;Holmes&quot;,&quot;given&quot;:&quot;Olivia B.&quot;,&quot;non-dropping-particle&quot;:&quot;&quot;,&quot;parse-names&quot;:false,&quot;suffix&quot;:&quot;&quot;},{&quot;dropping-particle&quot;:&quot;&quot;,&quot;family&quot;:&quot;Juan&quot;,&quot;given&quot;:&quot;Yun Fang&quot;,&quot;non-dropping-particle&quot;:&quot;&quot;,&quot;parse-names&quot;:false,&quot;suffix&quot;:&quot;&quot;},{&quot;dropping-particle&quot;:&quot;&quot;,&quot;family&quot;:&quot;King&quot;,&quot;given&quot;:&quot;Ryan&quot;,&quot;non-dropping-particle&quot;:&quot;&quot;,&quot;parse-names&quot;:false,&quot;suffix&quot;:&quot;&quot;},{&quot;dropping-particle&quot;:&quot;&quot;,&quot;family&quot;:&quot;Kislyuk&quot;,&quot;given&quot;:&quot;Andrey&quot;,&quot;non-dropping-particle&quot;:&quot;&quot;,&quot;parse-names&quot;:false,&quot;suffix&quot;:&quot;&quot;},{&quot;dropping-particle&quot;:&quot;&quot;,&quot;family&quot;:&quot;Lin&quot;,&quot;given&quot;:&quot;Michael F.&quot;,&quot;non-dropping-particle&quot;:&quot;&quot;,&quot;parse-names&quot;:false,&quot;suffix&quot;:&quot;&quot;},{&quot;dropping-particle&quot;:&quot;&quot;,&quot;family&quot;:&quot;Mariano&quot;,&quot;given&quot;:&quot;Maria&quot;,&quot;non-dropping-particle&quot;:&quot;&quot;,&quot;parse-names&quot;:false,&quot;suffix&quot;:&quot;&quot;},{&quot;dropping-particle&quot;:&quot;&quot;,&quot;family&quot;:&quot;Morse&quot;,&quot;given&quot;:&quot;Todd&quot;,&quot;non-dropping-particle&quot;:&quot;&quot;,&quot;parse-names&quot;:false,&quot;suffix&quot;:&quot;&quot;},{&quot;dropping-particle&quot;:&quot;V.&quot;,&quot;family&quot;:&quot;Reynoso&quot;,&quot;given&quot;:&quot;Lucia&quot;,&quot;non-dropping-particle&quot;:&quot;&quot;,&quot;parse-names&quot;:false,&quot;suffix&quot;:&quot;&quot;},{&quot;dropping-particle&quot;:&quot;&quot;,&quot;family&quot;:&quot;Cruz&quot;,&quot;given&quot;:&quot;David Rissato&quot;,&quot;non-dropping-particle&quot;:&quot;&quot;,&quot;parse-names&quot;:false,&quot;suffix&quot;:&quot;&quot;},{&quot;dropping-particle&quot;:&quot;&quot;,&quot;family&quot;:&quot;Sheu&quot;,&quot;given&quot;:&quot;Jonathan&quot;,&quot;non-dropping-particle&quot;:&quot;&quot;,&quot;parse-names&quot;:false,&quot;suffix&quot;:&quot;&quot;},{&quot;dropping-particle&quot;:&quot;&quot;,&quot;family&quot;:&quot;Tang&quot;,&quot;given&quot;:&quot;Jennifer&quot;,&quot;non-dropping-particle&quot;:&quot;&quot;,&quot;parse-names&quot;:false,&quot;suffix&quot;:&quot;&quot;},{&quot;dropping-particle&quot;:&quot;&quot;,&quot;family&quot;:&quot;Wang&quot;,&quot;given&quot;:&quot;James&quot;,&quot;non-dropping-particle&quot;:&quot;&quot;,&quot;parse-names&quot;:false,&quot;suffix&quot;:&quot;&quot;},{&quot;dropping-particle&quot;:&quot;&quot;,&quot;family&quot;:&quot;Zhang&quot;,&quot;given&quot;:&quot;Mark A.&quot;,&quot;non-dropping-particle&quot;:&quot;&quot;,&quot;parse-names&quot;:false,&quot;suffix&quot;:&quot;&quot;},{&quot;dropping-particle&quot;:&quot;&quot;,&quot;family&quot;:&quot;Zhong&quot;,&quot;given&quot;:&quot;Emily&quot;,&quot;non-dropping-particle&quot;:&quot;&quot;,&quot;parse-names&quot;:false,&quot;suffix&quot;:&quot;&quot;},{&quot;dropping-particle&quot;:&quot;&quot;,&quot;family&quot;:&quot;Ahyong&quot;,&quot;given&quot;:&quot;Vida&quot;,&quot;non-dropping-particle&quot;:&quot;&quot;,&quot;parse-names&quot;:false,&quot;suffix&quot;:&quot;&quot;},{&quot;dropping-particle&quot;:&quot;&quot;,&quot;family&quot;:&quot;Lay&quot;,&quot;given&quot;:&quot;Sreyngim&quot;,&quot;non-dropping-particle&quot;:&quot;&quot;,&quot;parse-names&quot;:false,&quot;suffix&quot;:&quot;&quot;},{&quot;dropping-particle&quot;:&quot;&quot;,&quot;family&quot;:&quot;Chea&quot;,&quot;given&quot;:&quot;Sophana&quot;,&quot;non-dropping-particle&quot;:&quot;&quot;,&quot;parse-names&quot;:false,&quot;suffix&quot;:&quot;&quot;},{&quot;dropping-particle&quot;:&quot;&quot;,&quot;family&quot;:&quot;Bohl&quot;,&quot;given&quot;:&quot;Jennifer A.&quot;,&quot;non-dropping-particle&quot;:&quot;&quot;,&quot;parse-names&quot;:false,&quot;suffix&quot;:&quot;&quot;},{&quot;dropping-particle&quot;:&quot;&quot;,&quot;family&quot;:&quot;Manning&quot;,&quot;given&quot;:&quot;Jessica E.&quot;,&quot;non-dropping-particle&quot;:&quot;&quot;,&quot;parse-names&quot;:false,&quot;suffix&quot;:&quot;&quot;},{&quot;dropping-particle&quot;:&quot;&quot;,&quot;family&quot;:&quot;Tato&quot;,&quot;given&quot;:&quot;Cristina M.&quot;,&quot;non-dropping-particle&quot;:&quot;&quot;,&quot;parse-names&quot;:false,&quot;suffix&quot;:&quot;&quot;},{&quot;dropping-particle&quot;:&quot;&quot;,&quot;family&quot;:&quot;DeRisi&quot;,&quot;given&quot;:&quot;Joseph L.&quot;,&quot;non-dropping-particle&quot;:&quot;&quot;,&quot;parse-names&quot;:false,&quot;suffix&quot;:&quot;&quot;}],&quot;container-title&quot;:&quot;GigaScience&quot;,&quot;id&quot;:&quot;a3693cb5-1d4b-5811-bfcc-670b7f536ea1&quot;,&quot;issue&quot;:&quot;10&quot;,&quot;issued&quot;:{&quot;date-parts&quot;:[[&quot;2021&quot;]]},&quot;page&quot;:&quot;1-14&quot;,&quot;publisher&quot;:&quot;Oxford University Press&quot;,&quot;title&quot;:&quot;IDseq-An open source cloud-based pipeline and analysis service for metagenomic pathogen detection and monitoring&quot;,&quot;type&quot;:&quot;article-journal&quot;,&quot;volume&quot;:&quot;9&quot;},&quot;uris&quot;:[&quot;http://www.mendeley.com/documents/?uuid=ea279ab2-d732-454d-be80-a647d382dd08&quot;],&quot;isTemporary&quot;:false,&quot;legacyDesktopId&quot;:&quot;ea279ab2-d732-454d-be80-a647d382dd08&quot;}],&quot;properties&quot;:{&quot;noteIndex&quot;:0},&quot;isEdited&quot;:false,&quot;manualOverride&quot;:{&quot;citeprocText&quot;:&quot;(74)&quot;,&quot;isManuallyOverridden&quot;:false,&quot;manualOverrideText&quot;:&quot;&quot;},&quot;citationTag&quot;:&quot;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&quot;},{&quot;citationID&quot;:&quot;MENDELEY_CITATION_9e2e4ac3-f165-4594-b147-50297150a6ee&quot;,&quot;citationItems&quot;:[{&quot;id&quot;:&quot;820f4fa8-1037-55ba-aa9c-f48311b9fe5f&quot;,&quot;itemData&quot;:{&quot;DOI&quot;:&quot;10.1016/S0022-2836(05)80360-2&quot;,&quot;ISSN&quot;:&quot;00222836&quot;,&quot;PMID&quot;:&quot;2231712&quot;,&quot;abstract&quot;:&quot;A new approach to rapid sequence comparison, basic local alignment search tool (BLAST), directly approximates alignments that optimize a measure of local similarity, the maximal segment pair (MSP) score. Recent mathematical results on the stochastic properties of MSP scores allow an analysis of the performance of this method as well as the statistical significance of alignments it generates. The basic algorithm is simple and robust; it can be implemented in a number of ways and applied in a variety of contexts including straight-forward DNA and protein sequence database searches, motif searches, gene identification searches, and in the analysis of multiple regions of similarity in long DNA sequences. In addition to its flexibility and tractability to mathematical analysis, BLAST is an order of magnitude faster than existing sequence comparison tools of comparable sensitivity. © 1990, Academic Press Limited. All rights reserved.&quot;,&quot;author&quot;:[{&quot;dropping-particle&quot;:&quot;&quot;,&quot;family&quot;:&quot;Altschul&quot;,&quot;given&quot;:&quot;Stephen F.&quot;,&quot;non-dropping-particle&quot;:&quot;&quot;,&quot;parse-names&quot;:false,&quot;suffix&quot;:&quot;&quot;},{&quot;dropping-particle&quot;:&quot;&quot;,&quot;family&quot;:&quot;Gish&quot;,&quot;given&quot;:&quot;Warren&quot;,&quot;non-dropping-particle&quot;:&quot;&quot;,&quot;parse-names&quot;:false,&quot;suffix&quot;:&quot;&quot;},{&quot;dropping-particle&quot;:&quot;&quot;,&quot;family&quot;:&quot;Miller&quot;,&quot;given&quot;:&quot;Webb&quot;,&quot;non-dropping-particle&quot;:&quot;&quot;,&quot;parse-names&quot;:false,&quot;suffix&quot;:&quot;&quot;},{&quot;dropping-particle&quot;:&quot;&quot;,&quot;family&quot;:&quot;Myers&quot;,&quot;given&quot;:&quot;Eugene W.&quot;,&quot;non-dropping-particle&quot;:&quot;&quot;,&quot;parse-names&quot;:false,&quot;suffix&quot;:&quot;&quot;},{&quot;dropping-particle&quot;:&quot;&quot;,&quot;family&quot;:&quot;Lipman&quot;,&quot;given&quot;:&quot;David J.&quot;,&quot;non-dropping-particle&quot;:&quot;&quot;,&quot;parse-names&quot;:false,&quot;suffix&quot;:&quot;&quot;}],&quot;container-title&quot;:&quot;Journal of Molecular Biology&quot;,&quot;id&quot;:&quot;820f4fa8-1037-55ba-aa9c-f48311b9fe5f&quot;,&quot;issue&quot;:&quot;3&quot;,&quot;issued&quot;:{&quot;date-parts&quot;:[[&quot;1990&quot;]]},&quot;page&quot;:&quot;403-410&quot;,&quot;title&quot;:&quot;Basic local alignment search tool&quot;,&quot;type&quot;:&quot;article-journal&quot;,&quot;volume&quot;:&quot;215&quot;},&quot;uris&quot;:[&quot;http://www.mendeley.com/documents/?uuid=f00f02d3-1fcc-433b-8454-a3048aad5c75&quot;],&quot;isTemporary&quot;:false,&quot;legacyDesktopId&quot;:&quot;f00f02d3-1fcc-433b-8454-a3048aad5c75&quot;}],&quot;properties&quot;:{&quot;noteIndex&quot;:0},&quot;isEdited&quot;:false,&quot;manualOverride&quot;:{&quot;citeprocText&quot;:&quot;(75)&quot;,&quot;isManuallyOverridden&quot;:false,&quot;manualOverrideText&quot;:&quot;&quot;},&quot;citationTag&quot;:&quot;MENDELEY_CITATION_v3_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&quot;},{&quot;citationID&quot;:&quot;MENDELEY_CITATION_15ded643-4df3-44a1-afa6-4a963f6bea13&quot;,&quot;citationItems&quot;:[{&quot;id&quot;:&quot;820f4fa8-1037-55ba-aa9c-f48311b9fe5f&quot;,&quot;itemData&quot;:{&quot;DOI&quot;:&quot;10.1016/S0022-2836(05)80360-2&quot;,&quot;ISSN&quot;:&quot;00222836&quot;,&quot;PMID&quot;:&quot;2231712&quot;,&quot;abstract&quot;:&quot;A new approach to rapid sequence comparison, basic local alignment search tool (BLAST), directly approximates alignments that optimize a measure of local similarity, the maximal segment pair (MSP) score. Recent mathematical results on the stochastic properties of MSP scores allow an analysis of the performance of this method as well as the statistical significance of alignments it generates. The basic algorithm is simple and robust; it can be implemented in a number of ways and applied in a variety of contexts including straight-forward DNA and protein sequence database searches, motif searches, gene identification searches, and in the analysis of multiple regions of similarity in long DNA sequences. In addition to its flexibility and tractability to mathematical analysis, BLAST is an order of magnitude faster than existing sequence comparison tools of comparable sensitivity. © 1990, Academic Press Limited. All rights reserved.&quot;,&quot;author&quot;:[{&quot;dropping-particle&quot;:&quot;&quot;,&quot;family&quot;:&quot;Altschul&quot;,&quot;given&quot;:&quot;Stephen F.&quot;,&quot;non-dropping-particle&quot;:&quot;&quot;,&quot;parse-names&quot;:false,&quot;suffix&quot;:&quot;&quot;},{&quot;dropping-particle&quot;:&quot;&quot;,&quot;family&quot;:&quot;Gish&quot;,&quot;given&quot;:&quot;Warren&quot;,&quot;non-dropping-particle&quot;:&quot;&quot;,&quot;parse-names&quot;:false,&quot;suffix&quot;:&quot;&quot;},{&quot;dropping-particle&quot;:&quot;&quot;,&quot;family&quot;:&quot;Miller&quot;,&quot;given&quot;:&quot;Webb&quot;,&quot;non-dropping-particle&quot;:&quot;&quot;,&quot;parse-names&quot;:false,&quot;suffix&quot;:&quot;&quot;},{&quot;dropping-particle&quot;:&quot;&quot;,&quot;family&quot;:&quot;Myers&quot;,&quot;given&quot;:&quot;Eugene W.&quot;,&quot;non-dropping-particle&quot;:&quot;&quot;,&quot;parse-names&quot;:false,&quot;suffix&quot;:&quot;&quot;},{&quot;dropping-particle&quot;:&quot;&quot;,&quot;family&quot;:&quot;Lipman&quot;,&quot;given&quot;:&quot;David J.&quot;,&quot;non-dropping-particle&quot;:&quot;&quot;,&quot;parse-names&quot;:false,&quot;suffix&quot;:&quot;&quot;}],&quot;container-title&quot;:&quot;Journal of Molecular Biology&quot;,&quot;id&quot;:&quot;820f4fa8-1037-55ba-aa9c-f48311b9fe5f&quot;,&quot;issue&quot;:&quot;3&quot;,&quot;issued&quot;:{&quot;date-parts&quot;:[[&quot;1990&quot;]]},&quot;page&quot;:&quot;403-410&quot;,&quot;title&quot;:&quot;Basic local alignment search tool&quot;,&quot;type&quot;:&quot;article-journal&quot;,&quot;volume&quot;:&quot;215&quot;},&quot;uris&quot;:[&quot;http://www.mendeley.com/documents/?uuid=f00f02d3-1fcc-433b-8454-a3048aad5c75&quot;],&quot;isTemporary&quot;:false,&quot;legacyDesktopId&quot;:&quot;f00f02d3-1fcc-433b-8454-a3048aad5c75&quot;}],&quot;properties&quot;:{&quot;noteIndex&quot;:0},&quot;isEdited&quot;:false,&quot;manualOverride&quot;:{&quot;citeprocText&quot;:&quot;(75)&quot;,&quot;isManuallyOverridden&quot;:false,&quot;manualOverrideText&quot;:&quot;&quot;},&quot;citationTag&quot;:&quot;MENDELEY_CITATION_v3_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&quot;},{&quot;citationID&quot;:&quot;MENDELEY_CITATION_6d6bf105-828a-41cc-910b-225dd3613113&quot;,&quot;citationItems&quot;:[{&quot;id&quot;:&quot;010b2c23-dbea-3821-840b-71aaaab1cf06&quot;,&quot;itemData&quot;:{&quot;type&quot;:&quot;article-journal&quot;,&quot;id&quot;:&quot;010b2c23-dbea-3821-840b-71aaaab1cf06&quot;,&quot;title&quot;:&quot;The HHpred interactive server for protein homology detection and structure prediction&quot;,&quot;author&quot;:[{&quot;family&quot;:&quot;Söding&quot;,&quot;given&quot;:&quot;Johannes&quot;,&quot;parse-names&quot;:false,&quot;dropping-particle&quot;:&quot;&quot;,&quot;non-dropping-particle&quot;:&quot;&quot;},{&quot;family&quot;:&quot;Biegert&quot;,&quot;given&quot;:&quot;Andreas&quot;,&quot;parse-names&quot;:false,&quot;dropping-particle&quot;:&quot;&quot;,&quot;non-dropping-particle&quot;:&quot;&quot;},{&quot;family&quot;:&quot;Lupas&quot;,&quot;given&quot;:&quot;Andrei N.&quot;,&quot;parse-names&quot;:false,&quot;dropping-particle&quot;:&quot;&quot;,&quot;non-dropping-particle&quot;:&quot;&quot;}],&quot;container-title&quot;:&quot;Nucleic Acids Research&quot;,&quot;DOI&quot;:&quot;10.1093/nar/gki408&quot;,&quot;ISSN&quot;:&quot;03051048&quot;,&quot;PMID&quot;:&quot;15980461&quot;,&quot;issued&quot;:{&quot;date-parts&quot;:[[2005]]},&quot;page&quot;:&quot;244-248&quot;,&quot;abstract&quot;:&quot;HHpred is a fast server for remote protein homology detection and structure prediction and is the first to implement pairwise comparison of profile hidden Markov models (HMMs). It allows to search a wide choice of databases, such as the PDB, SCOP, Pfam, SMART, COGs and CDD. It accepts a single query sequence or a multiple alignment as input. Within only a few minutes it returns the search results in a user-friendly format similar to that of PSI-BLAST. Search options include local or global alignment and scoring secondary structure similarity. HHpred can produce pairwise query-template alignments, multiple alignments of the query with a set of templates selected from the search results, as well as 3D structural models that are calculated by the MODELLER software from these alignments. A detailed help facility is available. As a demonstration, we analyze the sequence of SpoVT, a transcriptional regulator from Bacillus subtilis. HHpred can be accessed at http://protevo.eb.tuebingen.mpg.de/hhpred. © 2005 Oxford University Press.&quot;,&quot;issue&quot;:&quot;SUPPL. 2&quot;,&quot;volume&quot;:&quot;33&quot;},&quot;isTemporary&quot;:false}],&quot;properties&quot;:{&quot;noteIndex&quot;:0},&quot;isEdited&quot;:false,&quot;manualOverride&quot;:{&quot;citeprocText&quot;:&quot;(76)&quot;,&quot;isManuallyOverridden&quot;:false,&quot;manualOverrideText&quot;:&quot;&quot;},&quot;citationTag&quot;:&quot;MENDELEY_CITATION_v3_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&quot;},{&quot;citationID&quot;:&quot;MENDELEY_CITATION_2e38ab50-afea-40bb-b879-9f1b5e0f2e7e&quot;,&quot;citationItems&quot;:[{&quot;id&quot;:&quot;112f1c10-84a5-3b23-8e63-441cc79578fa&quot;,&quot;itemData&quot;:{&quot;type&quot;:&quot;article-journal&quot;,&quot;id&quot;:&quot;112f1c10-84a5-3b23-8e63-441cc79578fa&quot;,&quot;title&quot;:&quot;Detection of new genetic variants of Betacoronaviruses in endemic frugivorous bats of Madagascar&quot;,&quot;author&quot;:[{&quot;family&quot;:&quot;Razanajatovo&quot;,&quot;given&quot;:&quot;Norosoa H&quot;,&quot;parse-names&quot;:false,&quot;dropping-particle&quot;:&quot;&quot;,&quot;non-dropping-particle&quot;:&quot;&quot;},{&quot;family&quot;:&quot;Nomenjanahary&quot;,&quot;given&quot;:&quot;Lalaina A&quot;,&quot;parse-names&quot;:false,&quot;dropping-particle&quot;:&quot;&quot;,&quot;non-dropping-particle&quot;:&quot;&quot;},{&quot;family&quot;:&quot;Wilkinson&quot;,&quot;given&quot;:&quot;David A&quot;,&quot;parse-names&quot;:false,&quot;dropping-particle&quot;:&quot;&quot;,&quot;non-dropping-particle&quot;:&quot;&quot;},{&quot;family&quot;:&quot;Razafimanahaka&quot;,&quot;given&quot;:&quot;Julie H&quot;,&quot;parse-names&quot;:false,&quot;dropping-particle&quot;:&quot;&quot;,&quot;non-dropping-particle&quot;:&quot;&quot;},{&quot;family&quot;:&quot;Goodman&quot;,&quot;given&quot;:&quot;Steven M&quot;,&quot;parse-names&quot;:false,&quot;dropping-particle&quot;:&quot;&quot;,&quot;non-dropping-particle&quot;:&quot;&quot;},{&quot;family&quot;:&quot;Jenkins&quot;,&quot;given&quot;:&quot;Richard K&quot;,&quot;parse-names&quot;:false,&quot;dropping-particle&quot;:&quot;&quot;,&quot;non-dropping-particle&quot;:&quot;&quot;},{&quot;family&quot;:&quot;Jones&quot;,&quot;given&quot;:&quot;Julia P G&quot;,&quot;parse-names&quot;:false,&quot;dropping-particle&quot;:&quot;&quot;,&quot;non-dropping-particle&quot;:&quot;&quot;},{&quot;family&quot;:&quot;Heraud&quot;,&quot;given&quot;:&quot;Jean-Michel&quot;,&quot;parse-names&quot;:false,&quot;dropping-particle&quot;:&quot;&quot;,&quot;non-dropping-particle&quot;:&quot;&quot;}],&quot;container-title&quot;:&quot;Virology Journal&quot;,&quot;DOI&quot;:&quot;10.1186/s12985-015-0271-y&quot;,&quot;ISSN&quot;:&quot;1743-422X&quot;,&quot;URL&quot;:&quot;https://doi.org/10.1186/s12985-015-0271-y&quot;,&quot;issued&quot;:{&quot;date-parts&quot;:[[2015]]},&quot;page&quot;:&quot;42&quot;,&quot;abstract&quot;:&quot;Bats are amongst the natural reservoirs of many coronaviruses (CoVs) of which some can lead to severe infection in human. African bats are known to harbor a range of pathogens (e.g., Ebola and Marburg viruses) that can infect humans and cause disease outbreaks. A recent study in South Africa isolated a genetic variant closely related to MERS-CoV from an insectivorous bat. Though Madagascar is home to 44 bat species (41 insectivorous and 3 frugivorous) of which 34 are endemic, no data exists concerning the circulation of CoVs in the island’s chiropteran fauna. Certain Malagasy bats can be frequently found in close contact with humans and frugivorous bats feed in the same trees where people collect and consume fruits and are hunted and consumed as bush meat. The purpose of our study is to detect and identify CoVs from frugivorous bats in Madagascar to evaluate the risk of human infection from infected bats.&quot;,&quot;issue&quot;:&quot;1&quot;,&quot;volume&quot;:&quot;12&quot;},&quot;isTemporary&quot;:false}],&quot;properties&quot;:{&quot;noteIndex&quot;:0},&quot;isEdited&quot;:false,&quot;manualOverride&quot;:{&quot;citeprocText&quot;:&quot;(12)&quot;,&quot;isManuallyOverridden&quot;:false,&quot;manualOverrideText&quot;:&quot;&quot;},&quot;citationTag&quot;:&quot;MENDELEY_CITATION_v3_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&quot;},{&quot;citationID&quot;:&quot;MENDELEY_CITATION_4acc5b47-b2f9-4c36-a241-1aac40de6767&quot;,&quot;citationItems&quot;:[{&quot;id&quot;:&quot;a4b4e4d1-1918-5da5-afd0-0ab00a8d47c3&quot;,&quot;itemData&quot;:{&quot;DOI&quot;:&quot;10.1093/nar/gkt389&quot;,&quot;ISSN&quot;:&quot;13624962&quot;,&quot;PMID&quot;:&quot;23677614&quot;,&quot;abstract&quot;:&quot;We report a new web server, aLeaves (http://aleaves.cdb.riken.jp/), for homologue collection from diverse animal genomes. In molecular comparative studies involving multiple species, orthology identification is the basis on which most subsequent biological analyses rely. It can be achieved most accurately by explicit phylogenetic inference. More and more species are subjected to large-scale sequencing, but the resultant resources are scattered in independent project-based, and multi-species, but separate, web sites. This complicates data access and is becoming a serious barrier to the comprehensiveness of molecular phylogenetic analysis. aLeaves, launched to overcome this difficulty, collects sequences similar to an input query sequence from various data sources. The collected sequences can be passed on to the MAFFT sequence alignment server (http://mafft.cbrc.jp/alignment/server/), which has been significantly improved in interactivity. This update enables to switch between (i) sequence selection using the Archaeopteryx tree viewer, (ii) multiple sequence alignment and (iii) tree inference. This can be performed as a loop until one reaches a sensible data set, which minimizes redundancy for better visibility and handling in phylogenetic inference while covering relevant taxa. The work flow achieved by the seamless link between aLeaves and MAFFT provides a convenient online platform to address various questions in zoology and evolutionary biology.&quot;,&quot;author&quot;:[{&quot;dropping-particle&quot;:&quot;&quot;,&quot;family&quot;:&quot;Kuraku&quot;,&quot;given&quot;:&quot;Shigehiro&quot;,&quot;non-dropping-particle&quot;:&quot;&quot;,&quot;parse-names&quot;:false,&quot;suffix&quot;:&quot;&quot;},{&quot;dropping-particle&quot;:&quot;&quot;,&quot;family&quot;:&quot;Zmasek&quot;,&quot;given&quot;:&quot;Christian M.&quot;,&quot;non-dropping-particle&quot;:&quot;&quot;,&quot;parse-names&quot;:false,&quot;suffix&quot;:&quot;&quot;},{&quot;dropping-particle&quot;:&quot;&quot;,&quot;family&quot;:&quot;Nishimura&quot;,&quot;given&quot;:&quot;Osamu&quot;,&quot;non-dropping-particle&quot;:&quot;&quot;,&quot;parse-names&quot;:false,&quot;suffix&quot;:&quot;&quot;},{&quot;dropping-particle&quot;:&quot;&quot;,&quot;family&quot;:&quot;Katoh&quot;,&quot;given&quot;:&quot;Kazutaka&quot;,&quot;non-dropping-particle&quot;:&quot;&quot;,&quot;parse-names&quot;:false,&quot;suffix&quot;:&quot;&quot;}],&quot;container-title&quot;:&quot;Nucleic acids research&quot;,&quot;id&quot;:&quot;a4b4e4d1-1918-5da5-afd0-0ab00a8d47c3&quot;,&quot;issue&quot;:&quot;Web Server issue&quot;,&quot;issued&quot;:{&quot;date-parts&quot;:[[&quot;2013&quot;]]},&quot;page&quot;:&quot;22-28&quot;,&quot;title&quot;:&quot;aLeaves facilitates on-demand exploration of metazoan gene family trees on MAFFT sequence alignment server with enhanced interactivity.&quot;,&quot;type&quot;:&quot;article-journal&quot;,&quot;volume&quot;:&quot;41&quot;},&quot;uris&quot;:[&quot;http://www.mendeley.com/documents/?uuid=d0423704-ad9e-4c13-9265-17f7d7550c09&quot;],&quot;isTemporary&quot;:false,&quot;legacyDesktopId&quot;:&quot;d0423704-ad9e-4c13-9265-17f7d7550c09&quot;},{&quot;id&quot;:&quot;147f3775-19c0-5c44-857b-cf14dbb5b395&quot;,&quot;itemData&quot;:{&quot;DOI&quot;:&quot;10.1093/bib/bbx108&quot;,&quot;ISSN&quot;:&quot;14774054&quot;,&quot;PMID&quot;:&quot;28968734&quot;,&quot;abstract&quot;:&quot;This article describes several features in the MAFFT online service for multiple sequence alignment (MSA). As a result of recent advances in sequencing technologies, huge numbers of biological sequences are available and the need for MSAs with large numbers of sequences is increasing. To extract biologically relevant information from such data, sophistication of algorithms is necessary but not sufficient. Intuitive and interactive tools for experimental biologists to semiautomatically handle large data are becoming important. We are working on development of MAFFT toward these two directions. Here, we explain (i) the Web interface for recently developed options for large data and (ii) interactive usage to refine sequence data sets and MSAs.&quot;,&quot;author&quot;:[{&quot;dropping-particle&quot;:&quot;&quot;,&quot;family&quot;:&quot;Katoh&quot;,&quot;given&quot;:&quot;Kazutaka&quot;,&quot;non-dropping-particle&quot;:&quot;&quot;,&quot;parse-names&quot;:false,&quot;suffix&quot;:&quot;&quot;},{&quot;dropping-particle&quot;:&quot;&quot;,&quot;family&quot;:&quot;Rozewicki&quot;,&quot;given&quot;:&quot;John&quot;,&quot;non-dropping-particle&quot;:&quot;&quot;,&quot;parse-names&quot;:false,&quot;suffix&quot;:&quot;&quot;},{&quot;dropping-particle&quot;:&quot;&quot;,&quot;family&quot;:&quot;Yamada&quot;,&quot;given&quot;:&quot;Kazunori D.&quot;,&quot;non-dropping-particle&quot;:&quot;&quot;,&quot;parse-names&quot;:false,&quot;suffix&quot;:&quot;&quot;}],&quot;container-title&quot;:&quot;Briefings in Bioinformatics&quot;,&quot;id&quot;:&quot;147f3775-19c0-5c44-857b-cf14dbb5b395&quot;,&quot;issue&quot;:&quot;4&quot;,&quot;issued&quot;:{&quot;date-parts&quot;:[[&quot;2018&quot;]]},&quot;page&quot;:&quot;1160-1166&quot;,&quot;title&quot;:&quot;MAFFT online service: Multiple sequence alignment, interactive sequence choice and visualization&quot;,&quot;type&quot;:&quot;article-journal&quot;,&quot;volume&quot;:&quot;20&quot;},&quot;uris&quot;:[&quot;http://www.mendeley.com/documents/?uuid=65781c14-9a21-4781-9b14-e33849f46c8a&quot;],&quot;isTemporary&quot;:false,&quot;legacyDesktopId&quot;:&quot;65781c14-9a21-4781-9b14-e33849f46c8a&quot;}],&quot;properties&quot;:{&quot;noteIndex&quot;:0},&quot;isEdited&quot;:false,&quot;manualOverride&quot;:{&quot;citeprocText&quot;:&quot;(77,78)&quot;,&quot;isManuallyOverridden&quot;:false,&quot;manualOverrideText&quot;:&quot;&quot;},&quot;citationTag&quot;:&quot;MENDELEY_CITATION_v3_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&quot;},{&quot;citationID&quot;:&quot;MENDELEY_CITATION_999da58c-04b4-4335-ae15-0c14c41f54a9&quot;,&quot;citationItems&quot;:[{&quot;id&quot;:&quot;d88adf01-9d09-3a11-9831-7ddd943b5318&quot;,&quot;itemData&quot;:{&quot;type&quot;:&quot;article-journal&quot;,&quot;id&quot;:&quot;d88adf01-9d09-3a11-9831-7ddd943b5318&quot;,&quot;title&quot;:&quot;ModelTest-NG: A new and scalable tool for the selection of DNA and protein evolutionary models&quot;,&quot;author&quot;:[{&quot;family&quot;:&quot;Darriba&quot;,&quot;given&quot;:&quot;DIego&quot;,&quot;parse-names&quot;:false,&quot;dropping-particle&quot;:&quot;&quot;,&quot;non-dropping-particle&quot;:&quot;&quot;},{&quot;family&quot;:&quot;Posada&quot;,&quot;given&quot;:&quot;David&quot;,&quot;parse-names&quot;:false,&quot;dropping-particle&quot;:&quot;&quot;,&quot;non-dropping-particle&quot;:&quot;&quot;},{&quot;family&quot;:&quot;Kozlov&quot;,&quot;given&quot;:&quot;Alexey M.&quot;,&quot;parse-names&quot;:false,&quot;dropping-particle&quot;:&quot;&quot;,&quot;non-dropping-particle&quot;:&quot;&quot;},{&quot;family&quot;:&quot;Stamatakis&quot;,&quot;given&quot;:&quot;Alexandros&quot;,&quot;parse-names&quot;:false,&quot;dropping-particle&quot;:&quot;&quot;,&quot;non-dropping-particle&quot;:&quot;&quot;},{&quot;family&quot;:&quot;Morel&quot;,&quot;given&quot;:&quot;Benoit&quot;,&quot;parse-names&quot;:false,&quot;dropping-particle&quot;:&quot;&quot;,&quot;non-dropping-particle&quot;:&quot;&quot;},{&quot;family&quot;:&quot;Flouri&quot;,&quot;given&quot;:&quot;Tomas&quot;,&quot;parse-names&quot;:false,&quot;dropping-particle&quot;:&quot;&quot;,&quot;non-dropping-particle&quot;:&quot;&quot;}],&quot;container-title&quot;:&quot;Molecular Biology and Evolution&quot;,&quot;DOI&quot;:&quot;10.1093/molbev/msz189&quot;,&quot;ISSN&quot;:&quot;15371719&quot;,&quot;PMID&quot;:&quot;31432070&quot;,&quot;issued&quot;:{&quot;date-parts&quot;:[[2020]]},&quot;page&quot;:&quot;291-294&quot;,&quot;abstract&quot;:&quot;ModelTest-NG is a reimplementation from scratch of jModelTest and ProtTest, two popular tools for selecting the best-fit nucleotide and amino acid substitution models, respectively. ModelTest-NG is one to two orders of magnitude faster than jModelTest and ProtTest but equally accurate and introduces several new features, such as ascertainment bias correction, mixture, and free-rate models, or the automatic processing of single partitions. ModelTest-NG is available under a GNU GPL3 license at https://github.com/ddarriba/modeltest, last accessed September 2, 2019.&quot;,&quot;issue&quot;:&quot;1&quot;,&quot;volume&quot;:&quot;37&quot;},&quot;isTemporary&quot;:false}],&quot;properties&quot;:{&quot;noteIndex&quot;:0},&quot;isEdited&quot;:false,&quot;manualOverride&quot;:{&quot;citeprocText&quot;:&quot;(79)&quot;,&quot;isManuallyOverridden&quot;:false,&quot;manualOverrideText&quot;:&quot;&quot;},&quot;citationTag&quot;:&quot;MENDELEY_CITATION_v3_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&quot;},{&quot;citationID&quot;:&quot;MENDELEY_CITATION_6a74a308-cff4-442d-aa0d-65b4f13fd24b&quot;,&quot;citationItems&quot;:[{&quot;id&quot;:&quot;d9e85d6d-c85f-392a-8821-18a9ad0194eb&quot;,&quot;itemData&quot;:{&quot;type&quot;:&quot;article-journal&quot;,&quot;id&quot;:&quot;d9e85d6d-c85f-392a-8821-18a9ad0194eb&quot;,&quot;title&quot;:&quot;RAxML-NG: A fast, scalable and user-friendly tool for maximum likelihood phylogenetic inference&quot;,&quot;author&quot;:[{&quot;family&quot;:&quot;Kozlov&quot;,&quot;given&quot;:&quot;Alexey M.&quot;,&quot;parse-names&quot;:false,&quot;dropping-particle&quot;:&quot;&quot;,&quot;non-dropping-particle&quot;:&quot;&quot;},{&quot;family&quot;:&quot;Darriba&quot;,&quot;given&quot;:&quot;Diego&quot;,&quot;parse-names&quot;:false,&quot;dropping-particle&quot;:&quot;&quot;,&quot;non-dropping-particle&quot;:&quot;&quot;},{&quot;family&quot;:&quot;Flouri&quot;,&quot;given&quot;:&quot;Tomáš&quot;,&quot;parse-names&quot;:false,&quot;dropping-particle&quot;:&quot;&quot;,&quot;non-dropping-particle&quot;:&quot;&quot;},{&quot;family&quot;:&quot;Morel&quot;,&quot;given&quot;:&quot;Benoit&quot;,&quot;parse-names&quot;:false,&quot;dropping-particle&quot;:&quot;&quot;,&quot;non-dropping-particle&quot;:&quot;&quot;},{&quot;family&quot;:&quot;Stamatakis&quot;,&quot;given&quot;:&quot;Alexandros&quot;,&quot;parse-names&quot;:false,&quot;dropping-particle&quot;:&quot;&quot;,&quot;non-dropping-particle&quot;:&quot;&quot;}],&quot;container-title&quot;:&quot;Bioinformatics&quot;,&quot;DOI&quot;:&quot;10.1093/bioinformatics/btz305&quot;,&quot;ISSN&quot;:&quot;14602059&quot;,&quot;PMID&quot;:&quot;31070718&quot;,&quot;issued&quot;:{&quot;date-parts&quot;:[[2019]]},&quot;page&quot;:&quot;4453-4455&quot;,&quot;abstract&quot;:&quot;Motivation: Phylogenies are important for fundamental biological research, but also have numerous applications in biotechnology, agriculture and medicine. Finding the optimal tree under the popular maximum likelihood (ML) criterion is known to be NP-hard. Thus, highly optimized and scalable codes are needed to analyze constantly growing empirical datasets. Results: We present RAxML-NG, a from-scratch re-implementation of the established greedy tree search algorithm of RAxML/ExaML. RAxML-NG offers improved accuracy, flexibility, speed, scalability, and usability compared with RAxML/ExaML. On taxon-rich datasets, RAxML-NG typically finds higher-scoring trees than IQTree, an increasingly popular recent tool for ML-based phylogenetic inference (although IQ-Tree shows better stability). Finally, RAxML-NG introduces several new features, such as the detection of terraces in tree space and the recently introduced transfer bootstrap support metric. Availability and implementation: The code is available under GNU GPL at https://github.com/amkozlov/raxml-ng. RAxML-NG web service (maintained by Vital-IT) is available at https://raxml-ng.vital-it.ch/. Supplementary information: Supplementary data are available at Bioinformatics online.&quot;,&quot;issue&quot;:&quot;21&quot;,&quot;volume&quot;:&quot;35&quot;},&quot;isTemporary&quot;:false}],&quot;properties&quot;:{&quot;noteIndex&quot;:0},&quot;isEdited&quot;:false,&quot;manualOverride&quot;:{&quot;citeprocText&quot;:&quot;(80)&quot;,&quot;isManuallyOverridden&quot;:false,&quot;manualOverrideText&quot;:&quot;&quot;},&quot;citationTag&quot;:&quot;MENDELEY_CITATION_v3_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&quot;},{&quot;citationID&quot;:&quot;MENDELEY_CITATION_d405e0e0-b948-4ce5-aaf9-f8c7c619e8b4&quot;,&quot;citationItems&quot;:[{&quot;id&quot;:&quot;348989cd-389f-53fa-a0fe-37f9a36affb8&quot;,&quot;itemData&quot;:{&quot;DOI&quot;:&quot;10.1111/j.1558-5646.1985.tb00420.x&quot;,&quot;ISSN&quot;:&quot;0014-3820&quot;,&quot;PMID&quot;:&quot;28561359&quot;,&quot;abstract&quot;:&quot;The recently-developed statistical method known as the \&quot;bootstrap\&quot; can be used to place confidence intervals on phylogenies. It involves resampling points from one's own data, with replacement, to create a series of bootstrap samples of the same size as the original data. Each of these is analyzed, and the variation among the resulting estimates taken to indicate the size of the error involved in making estimates from the original data. In the case of phylogenies, it is argued that the proper method of resampling is to keep all of the original species while sampling characters with replacement, under the assumption that the characters have been independently drawn by the systematist and have evolved independently. Majority-rule consensus trees can be used to construct a phylogeny showing all of the inferred monophyletic groups that occurred in a majority of the bootstrap samples. If a group shows up 95% of the time or more, the evidence for it is taken to be statistically significant. Existing computer programs can be used to analyze different bootstrap samples by using weights on the characters, the weight of a character being how many times it was drawn in bootstrap sampling. When all characters are perfectly compatible, as envisioned by Hennig, bootstrap sampling becomes unnecessary; the bootstrap method would show significant evidence for a group if it is defined by three or more characters.&quot;,&quot;author&quot;:[{&quot;dropping-particle&quot;:&quot;&quot;,&quot;family&quot;:&quot;Felsenstein&quot;,&quot;given&quot;:&quot;Joseph&quot;,&quot;non-dropping-particle&quot;:&quot;&quot;,&quot;parse-names&quot;:false,&quot;suffix&quot;:&quot;&quot;}],&quot;container-title&quot;:&quot;Evolution&quot;,&quot;id&quot;:&quot;348989cd-389f-53fa-a0fe-37f9a36affb8&quot;,&quot;issue&quot;:&quot;4&quot;,&quot;issued&quot;:{&quot;date-parts&quot;:[[&quot;1985&quot;]]},&quot;page&quot;:&quot;783-791&quot;,&quot;title&quot;:&quot;Confidence limits on phylogenies: An approach using the bootstrap&quot;,&quot;type&quot;:&quot;article-journal&quot;,&quot;volume&quot;:&quot;39&quot;},&quot;uris&quot;:[&quot;http://www.mendeley.com/documents/?uuid=b064e8a3-ff35-4d22-864f-6621fb43e00f&quot;],&quot;isTemporary&quot;:false,&quot;legacyDesktopId&quot;:&quot;b064e8a3-ff35-4d22-864f-6621fb43e00f&quot;}],&quot;properties&quot;:{&quot;noteIndex&quot;:0},&quot;isEdited&quot;:false,&quot;manualOverride&quot;:{&quot;citeprocText&quot;:&quot;(81)&quot;,&quot;isManuallyOverridden&quot;:false,&quot;manualOverrideText&quot;:&quot;&quot;},&quot;citationTag&quot;:&quot;MENDELEY_CITATION_v3_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&quot;},{&quot;citationID&quot;:&quot;MENDELEY_CITATION_9c03b7f7-5ad1-4c12-b1a5-76a06a179996&quot;,&quot;citationItems&quot;:[{&quot;id&quot;:&quot;3031e4f7-bd31-5dcc-b050-3ed2aad938a4&quot;,&quot;itemData&quot;:{&quot;DOI&quot;:&quot;10.1089/cmb.2009.0179&quot;,&quot;ISSN&quot;:&quot;10665277&quot;,&quot;PMID&quot;:&quot;20377449&quot;,&quot;abstract&quot;:&quot;Phylogenetic bootstrapping (BS) is a standard technique for inferring confidence values on phylogenetic trees that is based on reconstructing many trees from minor variations of the input data, trees called replicates. BS is used with all phylogenetic reconstruction approaches, but we focus here on one of the most popular, maximum likelihood (ML). Because ML inference is so computationally demanding, it has proved too expensive to date to assess the impact of the number of replicates used in BS on the relative accuracy of the support values. For the same reason, a rather small number (typically 100) of BS replicates are computed in real-world studies. Stamatakis et al. recently introduced a BS algorithm that is 1 to 2 orders of magnitude faster than previous techniques, while yielding qualitatively comparable support values, making an experimental study possible. In this article, we propose stopping criteria-that is, thresholds computed at runtime to determine when enough replicates have been generated-and we report on the first large-scale experimental study to assess the effect of the number of replicates on the quality of support values, including the performance of our proposed criteria. We run our tests on 17 diverse real-world DNA-single-gene as well as multi-gene-datasets, which include 125-2,554 taxa. We find that our stopping criteria typically stop computations after 100-500 replicates (although the most conservative criterion may continue for several thousand replicates) while producing support values that correlate at better than 99.5% with the reference values on the best ML trees. Significantly, we also find that the stopping criteria can recommend very different numbers of replicates for different datasets of comparable sizes. Our results are thus twofold: (i) they give the first experimental assessment of the effect of the number of BS replicates on the quality of support values returned through BS, and (ii) they validate our proposals for stopping criteria. Practitioners will no longer have to enter a guess nor worry about the quality of support values; moreover, with most counts of replicates in the 100-500 range, robust BS under ML inference becomes computationally practical for most datasets. The complete test suite is available at http://lcbb.epfl.ch/BS.tar.bz2, and BS with our stopping criteria is included in the latest release of RAxML v7.2.5, available at http://wwwkramer.in.tum.de/exelixis/software.html. © Copyright 2010, Mary A…&quot;,&quot;author&quot;:[{&quot;dropping-particle&quot;:&quot;&quot;,&quot;family&quot;:&quot;Pattengale&quot;,&quot;given&quot;:&quot;Nicholas D.&quot;,&quot;non-dropping-particle&quot;:&quot;&quot;,&quot;parse-names&quot;:false,&quot;suffix&quot;:&quot;&quot;},{&quot;dropping-particle&quot;:&quot;&quot;,&quot;family&quot;:&quot;Alipour&quot;,&quot;given&quot;:&quot;Masoud&quot;,&quot;non-dropping-particle&quot;:&quot;&quot;,&quot;parse-names&quot;:false,&quot;suffix&quot;:&quot;&quot;},{&quot;dropping-particle&quot;:&quot;&quot;,&quot;family&quot;:&quot;Bininda-Emonds&quot;,&quot;given&quot;:&quot;Olaf R.P.&quot;,&quot;non-dropping-particle&quot;:&quot;&quot;,&quot;parse-names&quot;:false,&quot;suffix&quot;:&quot;&quot;},{&quot;dropping-particle&quot;:&quot;&quot;,&quot;family&quot;:&quot;Moret&quot;,&quot;given&quot;:&quot;Bernard M.E.&quot;,&quot;non-dropping-particle&quot;:&quot;&quot;,&quot;parse-names&quot;:false,&quot;suffix&quot;:&quot;&quot;},{&quot;dropping-particle&quot;:&quot;&quot;,&quot;family&quot;:&quot;Stamatakis&quot;,&quot;given&quot;:&quot;Alexandros&quot;,&quot;non-dropping-particle&quot;:&quot;&quot;,&quot;parse-names&quot;:false,&quot;suffix&quot;:&quot;&quot;}],&quot;container-title&quot;:&quot;Journal of Computational Biology&quot;,&quot;id&quot;:&quot;3031e4f7-bd31-5dcc-b050-3ed2aad938a4&quot;,&quot;issue&quot;:&quot;3&quot;,&quot;issued&quot;:{&quot;date-parts&quot;:[[&quot;2010&quot;]]},&quot;page&quot;:&quot;337-354&quot;,&quot;title&quot;:&quot;How many bootstrap replicates are necessary?&quot;,&quot;type&quot;:&quot;article-journal&quot;,&quot;volume&quot;:&quot;17&quot;},&quot;uris&quot;:[&quot;http://www.mendeley.com/documents/?uuid=6b3e1cac-f1cd-4b47-aa23-cba0fbdb892d&quot;],&quot;isTemporary&quot;:false,&quot;legacyDesktopId&quot;:&quot;6b3e1cac-f1cd-4b47-aa23-cba0fbdb892d&quot;}],&quot;properties&quot;:{&quot;noteIndex&quot;:0},&quot;isEdited&quot;:false,&quot;manualOverride&quot;:{&quot;citeprocText&quot;:&quot;(82)&quot;,&quot;isManuallyOverridden&quot;:false,&quot;manualOverrideText&quot;:&quot;&quot;},&quot;citationTag&quot;:&quot;MENDELEY_CITATION_v3_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&quot;},{&quot;citationID&quot;:&quot;MENDELEY_CITATION_65949afc-24a1-40ee-b2d0-93424797d879&quot;,&quot;citationItems&quot;:[{&quot;id&quot;:&quot;c746cb20-5185-51e7-8ae3-f8895186d02d&quot;,&quot;itemData&quot;:{&quot;DOI&quot;:&quot;10.1111/2041-210X.12628&quot;,&quot;ISSN&quot;:&quot;2041210X&quot;,&quot;abstract&quot;:&quot;We present an r package, ggtree, which provides programmable visualization and annotation of phylogenetic trees. ggtree can read more tree file formats than other softwares, including newick, nexus, NHX, phylip and jplace formats, and support visualization of phylo, multiphylo, phylo4, phylo4d, obkdata and phyloseq tree objects defined in other r packages. It can also extract the tree/branch/node-specific and other data from the analysis outputs of beast, epa, hyphy, paml, phylodog, pplacer, r8s, raxml and revbayes software, and allows using these data to annotate the tree. The package allows colouring and annotation of a tree by numerical/categorical node attributes, manipulating a tree by rotating, collapsing and zooming out clades, highlighting user selected clades or operational taxonomic units and exploration of a large tree by zooming into a selected portion. A two-dimensional tree can be drawn by scaling the tree width based on an attribute of the nodes. A tree can be annotated with an associated numerical matrix (as a heat map), multiple sequence alignment, subplots or silhouette images. The package ggtree is released under the artistic-2.0 license. The source code and documents are freely available through bioconductor (http://www.bioconductor.org/packages/ggtree).&quot;,&quot;author&quot;:[{&quot;dropping-particle&quot;:&quot;&quot;,&quot;family&quot;:&quot;Yu&quot;,&quot;given&quot;:&quot;Guangchuang&quot;,&quot;non-dropping-particle&quot;:&quot;&quot;,&quot;parse-names&quot;:false,&quot;suffix&quot;:&quot;&quot;},{&quot;dropping-particle&quot;:&quot;&quot;,&quot;family&quot;:&quot;Smith&quot;,&quot;given&quot;:&quot;David K.&quot;,&quot;non-dropping-particle&quot;:&quot;&quot;,&quot;parse-names&quot;:false,&quot;suffix&quot;:&quot;&quot;},{&quot;dropping-particle&quot;:&quot;&quot;,&quot;family&quot;:&quot;Zhu&quot;,&quot;given&quot;:&quot;Huachen&quot;,&quot;non-dropping-particle&quot;:&quot;&quot;,&quot;parse-names&quot;:false,&quot;suffix&quot;:&quot;&quot;},{&quot;dropping-particle&quot;:&quot;&quot;,&quot;family&quot;:&quot;Guan&quot;,&quot;given&quot;:&quot;Yi&quot;,&quot;non-dropping-particle&quot;:&quot;&quot;,&quot;parse-names&quot;:false,&quot;suffix&quot;:&quot;&quot;},{&quot;dropping-particle&quot;:&quot;&quot;,&quot;family&quot;:&quot;Lam&quot;,&quot;given&quot;:&quot;Tommy Tsan Yuk&quot;,&quot;non-dropping-particle&quot;:&quot;&quot;,&quot;parse-names&quot;:false,&quot;suffix&quot;:&quot;&quot;}],&quot;container-title&quot;:&quot;Methods in Ecology and Evolution&quot;,&quot;id&quot;:&quot;c746cb20-5185-51e7-8ae3-f8895186d02d&quot;,&quot;issue&quot;:&quot;1&quot;,&quot;issued&quot;:{&quot;date-parts&quot;:[[&quot;2017&quot;]]},&quot;page&quot;:&quot;28-36&quot;,&quot;title&quot;:&quot;Ggtree: an R Package for visualization and annotation of phylogenetic trees with their covariates and other associated data&quot;,&quot;type&quot;:&quot;article-journal&quot;,&quot;volume&quot;:&quot;8&quot;},&quot;uris&quot;:[&quot;http://www.mendeley.com/documents/?uuid=935ce2d1-5a37-459b-b146-34a096e43f4b&quot;],&quot;isTemporary&quot;:false,&quot;legacyDesktopId&quot;:&quot;935ce2d1-5a37-459b-b146-34a096e43f4b&quot;}],&quot;properties&quot;:{&quot;noteIndex&quot;:0},&quot;isEdited&quot;:false,&quot;manualOverride&quot;:{&quot;citeprocText&quot;:&quot;(83)&quot;,&quot;isManuallyOverridden&quot;:false,&quot;manualOverrideText&quot;:&quot;&quot;},&quot;citationTag&quot;:&quot;MENDELEY_CITATION_v3_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&quot;},{&quot;citationID&quot;:&quot;MENDELEY_CITATION_71f29d90-822e-49c4-9306-e8d8910b92d0&quot;,&quot;citationItems&quot;:[{&quot;id&quot;:&quot;a4b4e4d1-1918-5da5-afd0-0ab00a8d47c3&quot;,&quot;itemData&quot;:{&quot;DOI&quot;:&quot;10.1093/nar/gkt389&quot;,&quot;ISSN&quot;:&quot;13624962&quot;,&quot;PMID&quot;:&quot;23677614&quot;,&quot;abstract&quot;:&quot;We report a new web server, aLeaves (http://aleaves.cdb.riken.jp/), for homologue collection from diverse animal genomes. In molecular comparative studies involving multiple species, orthology identification is the basis on which most subsequent biological analyses rely. It can be achieved most accurately by explicit phylogenetic inference. More and more species are subjected to large-scale sequencing, but the resultant resources are scattered in independent project-based, and multi-species, but separate, web sites. This complicates data access and is becoming a serious barrier to the comprehensiveness of molecular phylogenetic analysis. aLeaves, launched to overcome this difficulty, collects sequences similar to an input query sequence from various data sources. The collected sequences can be passed on to the MAFFT sequence alignment server (http://mafft.cbrc.jp/alignment/server/), which has been significantly improved in interactivity. This update enables to switch between (i) sequence selection using the Archaeopteryx tree viewer, (ii) multiple sequence alignment and (iii) tree inference. This can be performed as a loop until one reaches a sensible data set, which minimizes redundancy for better visibility and handling in phylogenetic inference while covering relevant taxa. The work flow achieved by the seamless link between aLeaves and MAFFT provides a convenient online platform to address various questions in zoology and evolutionary biology.&quot;,&quot;author&quot;:[{&quot;dropping-particle&quot;:&quot;&quot;,&quot;family&quot;:&quot;Kuraku&quot;,&quot;given&quot;:&quot;Shigehiro&quot;,&quot;non-dropping-particle&quot;:&quot;&quot;,&quot;parse-names&quot;:false,&quot;suffix&quot;:&quot;&quot;},{&quot;dropping-particle&quot;:&quot;&quot;,&quot;family&quot;:&quot;Zmasek&quot;,&quot;given&quot;:&quot;Christian M.&quot;,&quot;non-dropping-particle&quot;:&quot;&quot;,&quot;parse-names&quot;:false,&quot;suffix&quot;:&quot;&quot;},{&quot;dropping-particle&quot;:&quot;&quot;,&quot;family&quot;:&quot;Nishimura&quot;,&quot;given&quot;:&quot;Osamu&quot;,&quot;non-dropping-particle&quot;:&quot;&quot;,&quot;parse-names&quot;:false,&quot;suffix&quot;:&quot;&quot;},{&quot;dropping-particle&quot;:&quot;&quot;,&quot;family&quot;:&quot;Katoh&quot;,&quot;given&quot;:&quot;Kazutaka&quot;,&quot;non-dropping-particle&quot;:&quot;&quot;,&quot;parse-names&quot;:false,&quot;suffix&quot;:&quot;&quot;}],&quot;container-title&quot;:&quot;Nucleic acids research&quot;,&quot;id&quot;:&quot;a4b4e4d1-1918-5da5-afd0-0ab00a8d47c3&quot;,&quot;issue&quot;:&quot;Web Server issue&quot;,&quot;issued&quot;:{&quot;date-parts&quot;:[[&quot;2013&quot;]]},&quot;page&quot;:&quot;22-28&quot;,&quot;title&quot;:&quot;aLeaves facilitates on-demand exploration of metazoan gene family trees on MAFFT sequence alignment server with enhanced interactivity.&quot;,&quot;type&quot;:&quot;article-journal&quot;,&quot;volume&quot;:&quot;41&quot;},&quot;uris&quot;:[&quot;http://www.mendeley.com/documents/?uuid=d0423704-ad9e-4c13-9265-17f7d7550c09&quot;],&quot;isTemporary&quot;:false,&quot;legacyDesktopId&quot;:&quot;d0423704-ad9e-4c13-9265-17f7d7550c09&quot;},{&quot;id&quot;:&quot;147f3775-19c0-5c44-857b-cf14dbb5b395&quot;,&quot;itemData&quot;:{&quot;DOI&quot;:&quot;10.1093/bib/bbx108&quot;,&quot;ISSN&quot;:&quot;14774054&quot;,&quot;PMID&quot;:&quot;28968734&quot;,&quot;abstract&quot;:&quot;This article describes several features in the MAFFT online service for multiple sequence alignment (MSA). As a result of recent advances in sequencing technologies, huge numbers of biological sequences are available and the need for MSAs with large numbers of sequences is increasing. To extract biologically relevant information from such data, sophistication of algorithms is necessary but not sufficient. Intuitive and interactive tools for experimental biologists to semiautomatically handle large data are becoming important. We are working on development of MAFFT toward these two directions. Here, we explain (i) the Web interface for recently developed options for large data and (ii) interactive usage to refine sequence data sets and MSAs.&quot;,&quot;author&quot;:[{&quot;dropping-particle&quot;:&quot;&quot;,&quot;family&quot;:&quot;Katoh&quot;,&quot;given&quot;:&quot;Kazutaka&quot;,&quot;non-dropping-particle&quot;:&quot;&quot;,&quot;parse-names&quot;:false,&quot;suffix&quot;:&quot;&quot;},{&quot;dropping-particle&quot;:&quot;&quot;,&quot;family&quot;:&quot;Rozewicki&quot;,&quot;given&quot;:&quot;John&quot;,&quot;non-dropping-particle&quot;:&quot;&quot;,&quot;parse-names&quot;:false,&quot;suffix&quot;:&quot;&quot;},{&quot;dropping-particle&quot;:&quot;&quot;,&quot;family&quot;:&quot;Yamada&quot;,&quot;given&quot;:&quot;Kazunori D.&quot;,&quot;non-dropping-particle&quot;:&quot;&quot;,&quot;parse-names&quot;:false,&quot;suffix&quot;:&quot;&quot;}],&quot;container-title&quot;:&quot;Briefings in Bioinformatics&quot;,&quot;id&quot;:&quot;147f3775-19c0-5c44-857b-cf14dbb5b395&quot;,&quot;issue&quot;:&quot;4&quot;,&quot;issued&quot;:{&quot;date-parts&quot;:[[&quot;2018&quot;]]},&quot;page&quot;:&quot;1160-1166&quot;,&quot;title&quot;:&quot;MAFFT online service: Multiple sequence alignment, interactive sequence choice and visualization&quot;,&quot;type&quot;:&quot;article-journal&quot;,&quot;volume&quot;:&quot;20&quot;},&quot;uris&quot;:[&quot;http://www.mendeley.com/documents/?uuid=65781c14-9a21-4781-9b14-e33849f46c8a&quot;],&quot;isTemporary&quot;:false,&quot;legacyDesktopId&quot;:&quot;65781c14-9a21-4781-9b14-e33849f46c8a&quot;}],&quot;properties&quot;:{&quot;noteIndex&quot;:0},&quot;isEdited&quot;:false,&quot;manualOverride&quot;:{&quot;citeprocText&quot;:&quot;(77,78)&quot;,&quot;isManuallyOverridden&quot;:false,&quot;manualOverrideText&quot;:&quot;&quot;},&quot;citationTag&quot;:&quot;MENDELEY_CITATION_v3_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&quot;},{&quot;citationID&quot;:&quot;MENDELEY_CITATION_fa9923b6-1eb9-499b-adb6-814150c58f1a&quot;,&quot;citationItems&quot;:[{&quot;id&quot;:&quot;32fde3b0-5df7-3daf-b345-b4df5b2a1727&quot;,&quot;itemData&quot;:{&quot;type&quot;:&quot;article-journal&quot;,&quot;id&quot;:&quot;32fde3b0-5df7-3daf-b345-b4df5b2a1727&quot;,&quot;title&quot;:&quot;Detection of recombinant Rousettus bat coronavirus GCCDC1 in lesser dawn bats (Eonycteris spelaea) in Singapore&quot;,&quot;author&quot;:[{&quot;family&quot;:&quot;Paskey&quot;,&quot;given&quot;:&quot;Adrian C&quot;,&quot;parse-names&quot;:false,&quot;dropping-particle&quot;:&quot;&quot;,&quot;non-dropping-particle&quot;:&quot;&quot;},{&quot;family&quot;:&quot;Ng&quot;,&quot;given&quot;:&quot;Justin H J&quot;,&quot;parse-names&quot;:false,&quot;dropping-particle&quot;:&quot;&quot;,&quot;non-dropping-particle&quot;:&quot;&quot;},{&quot;family&quot;:&quot;Rice&quot;,&quot;given&quot;:&quot;Gregory K&quot;,&quot;parse-names&quot;:false,&quot;dropping-particle&quot;:&quot;&quot;,&quot;non-dropping-particle&quot;:&quot;&quot;},{&quot;family&quot;:&quot;Chia&quot;,&quot;given&quot;:&quot;Wan Ni&quot;,&quot;parse-names&quot;:false,&quot;dropping-particle&quot;:&quot;&quot;,&quot;non-dropping-particle&quot;:&quot;&quot;},{&quot;family&quot;:&quot;Philipson&quot;,&quot;given&quot;:&quot;Casandra W&quot;,&quot;parse-names&quot;:false,&quot;dropping-particle&quot;:&quot;&quot;,&quot;non-dropping-particle&quot;:&quot;&quot;},{&quot;family&quot;:&quot;Foo&quot;,&quot;given&quot;:&quot;Randy J H&quot;,&quot;parse-names&quot;:false,&quot;dropping-particle&quot;:&quot;&quot;,&quot;non-dropping-particle&quot;:&quot;&quot;},{&quot;family&quot;:&quot;Cer&quot;,&quot;given&quot;:&quot;Regina Z&quot;,&quot;parse-names&quot;:false,&quot;dropping-particle&quot;:&quot;&quot;,&quot;non-dropping-particle&quot;:&quot;&quot;},{&quot;family&quot;:&quot;Long&quot;,&quot;given&quot;:&quot;Kyle A&quot;,&quot;parse-names&quot;:false,&quot;dropping-particle&quot;:&quot;&quot;,&quot;non-dropping-particle&quot;:&quot;&quot;},{&quot;family&quot;:&quot;Lueder&quot;,&quot;given&quot;:&quot;Matthew R&quot;,&quot;parse-names&quot;:false,&quot;dropping-particle&quot;:&quot;&quot;,&quot;non-dropping-particle&quot;:&quot;&quot;},{&quot;family&quot;:&quot;Lim&quot;,&quot;given&quot;:&quot;Xiao Fang&quot;,&quot;parse-names&quot;:false,&quot;dropping-particle&quot;:&quot;&quot;,&quot;non-dropping-particle&quot;:&quot;&quot;},{&quot;family&quot;:&quot;Frey&quot;,&quot;given&quot;:&quot;Kenneth G&quot;,&quot;parse-names&quot;:false,&quot;dropping-particle&quot;:&quot;&quot;,&quot;non-dropping-particle&quot;:&quot;&quot;},{&quot;family&quot;:&quot;Hamilton&quot;,&quot;given&quot;:&quot;Theron&quot;,&quot;parse-names&quot;:false,&quot;dropping-particle&quot;:&quot;&quot;,&quot;non-dropping-particle&quot;:&quot;&quot;},{&quot;family&quot;:&quot;Anderson&quot;,&quot;given&quot;:&quot;Danielle E&quot;,&quot;parse-names&quot;:false,&quot;dropping-particle&quot;:&quot;&quot;,&quot;non-dropping-particle&quot;:&quot;&quot;},{&quot;family&quot;:&quot;Laing&quot;,&quot;given&quot;:&quot;Eric D&quot;,&quot;parse-names&quot;:false,&quot;dropping-particle&quot;:&quot;&quot;,&quot;non-dropping-particle&quot;:&quot;&quot;},{&quot;family&quot;:&quot;Mendenhall&quot;,&quot;given&quot;:&quot;Ian H&quot;,&quot;parse-names&quot;:false,&quot;dropping-particle&quot;:&quot;&quot;,&quot;non-dropping-particle&quot;:&quot;&quot;},{&quot;family&quot;:&quot;Smith&quot;,&quot;given&quot;:&quot;Gavin J&quot;,&quot;parse-names&quot;:false,&quot;dropping-particle&quot;:&quot;&quot;,&quot;non-dropping-particle&quot;:&quot;&quot;},{&quot;family&quot;:&quot;Wang&quot;,&quot;given&quot;:&quot;Lin-Fa&quot;,&quot;parse-names&quot;:false,&quot;dropping-particle&quot;:&quot;&quot;,&quot;non-dropping-particle&quot;:&quot;&quot;},{&quot;family&quot;:&quot;Bishop-Lilly&quot;,&quot;given&quot;:&quot;Kimberly A&quot;,&quot;parse-names&quot;:false,&quot;dropping-particle&quot;:&quot;&quot;,&quot;non-dropping-particle&quot;:&quot;&quot;}],&quot;container-title&quot;:&quot;Viruses&quot;,&quot;DOI&quot;:&quot;10.3390/v12050539&quot;,&quot;ISSN&quot;:&quot;1999-4915&quot;,&quot;PMID&quot;:&quot;32422932&quot;,&quot;URL&quot;:&quot;https://pubmed.ncbi.nlm.nih.gov/32422932&quot;,&quot;issued&quot;:{&quot;date-parts&quot;:[[2020,5,14]]},&quot;page&quot;:&quot;539&quot;,&quot;language&quot;:&quot;eng&quot;,&quot;abstract&quot;:&quot;Rousettus bat coronavirus GCCDC1 (RoBat-CoV GCCDC1) is a cross-family recombinant coronavirus that has previously only been reported in wild-caught bats in Yúnnan, China. We report the persistence of a related strain in a captive colony of lesser dawn bats captured in Singapore. Genomic evidence of the virus was detected using targeted enrichment sequencing, and further investigated using deeper, unbiased high throughput sequencing. RoBat-CoV GCCDC1 Singapore shared 96.52% similarity with RoBat-CoV GCCDC1 356 (NC_030886) at the nucleotide level, and had a high prevalence in the captive bat colony. It was detected at five out of six sampling time points across the course of 18 months. A partial segment 1 from an ancestral Pteropine orthoreovirus, p10, makes up the recombinant portion of the virus, which shares high similarity with previously reported RoBat-CoV GCCDC1 strains that were detected in Yúnnan, China. RoBat-CoV GCCDC1 is an intriguing, cross-family recombinant virus, with a geographical range that expands farther than was previously known. The discovery of RoBat-CoV GCCDC1 in Singapore indicates that this recombinant coronavirus exists in a broad geographical range, and can persist in bat colonies long-term.&quot;,&quot;publisher&quot;:&quot;MDPI&quot;,&quot;issue&quot;:&quot;5&quot;,&quot;volume&quot;:&quot;12&quot;},&quot;isTemporary&quot;:false},{&quot;id&quot;:&quot;40c9cd66-c885-3fd9-99bc-79a219251911&quot;,&quot;itemData&quot;:{&quot;type&quot;:&quot;article-journal&quot;,&quot;id&quot;:&quot;40c9cd66-c885-3fd9-99bc-79a219251911&quot;,&quot;title&quot;:&quot;A bat-derived putative cross-family recombinant coronavirus with a reovirus gene&quot;,&quot;author&quot;:[{&quot;family&quot;:&quot;Huang&quot;,&quot;given&quot;:&quot;Canping&quot;,&quot;parse-names&quot;:false,&quot;dropping-particle&quot;:&quot;&quot;,&quot;non-dropping-particle&quot;:&quot;&quot;},{&quot;family&quot;:&quot;Liu&quot;,&quot;given&quot;:&quot;William J&quot;,&quot;parse-names&quot;:false,&quot;dropping-particle&quot;:&quot;&quot;,&quot;non-dropping-particle&quot;:&quot;&quot;},{&quot;family&quot;:&quot;Xu&quot;,&quot;given&quot;:&quot;Wen&quot;,&quot;parse-names&quot;:false,&quot;dropping-particle&quot;:&quot;&quot;,&quot;non-dropping-particle&quot;:&quot;&quot;},{&quot;family&quot;:&quot;Jin&quot;,&quot;given&quot;:&quot;Tao&quot;,&quot;parse-names&quot;:false,&quot;dropping-particle&quot;:&quot;&quot;,&quot;non-dropping-particle&quot;:&quot;&quot;},{&quot;family&quot;:&quot;Zhao&quot;,&quot;given&quot;:&quot;Yingze&quot;,&quot;parse-names&quot;:false,&quot;dropping-particle&quot;:&quot;&quot;,&quot;non-dropping-particle&quot;:&quot;&quot;},{&quot;family&quot;:&quot;Song&quot;,&quot;given&quot;:&quot;Jingdong&quot;,&quot;parse-names&quot;:false,&quot;dropping-particle&quot;:&quot;&quot;,&quot;non-dropping-particle&quot;:&quot;&quot;},{&quot;family&quot;:&quot;Shi&quot;,&quot;given&quot;:&quot;Yi&quot;,&quot;parse-names&quot;:false,&quot;dropping-particle&quot;:&quot;&quot;,&quot;non-dropping-particle&quot;:&quot;&quot;},{&quot;family&quot;:&quot;Ji&quot;,&quot;given&quot;:&quot;Wei&quot;,&quot;parse-names&quot;:false,&quot;dropping-particle&quot;:&quot;&quot;,&quot;non-dropping-particle&quot;:&quot;&quot;},{&quot;family&quot;:&quot;Jia&quot;,&quot;given&quot;:&quot;Hao&quot;,&quot;parse-names&quot;:false,&quot;dropping-particle&quot;:&quot;&quot;,&quot;non-dropping-particle&quot;:&quot;&quot;},{&quot;family&quot;:&quot;Zhou&quot;,&quot;given&quot;:&quot;Yongming&quot;,&quot;parse-names&quot;:false,&quot;dropping-particle&quot;:&quot;&quot;,&quot;non-dropping-particle&quot;:&quot;&quot;},{&quot;family&quot;:&quot;Wen&quot;,&quot;given&quot;:&quot;Honghua&quot;,&quot;parse-names&quot;:false,&quot;dropping-particle&quot;:&quot;&quot;,&quot;non-dropping-particle&quot;:&quot;&quot;},{&quot;family&quot;:&quot;Zhao&quot;,&quot;given&quot;:&quot;Honglan&quot;,&quot;parse-names&quot;:false,&quot;dropping-particle&quot;:&quot;&quot;,&quot;non-dropping-particle&quot;:&quot;&quot;},{&quot;family&quot;:&quot;Liu&quot;,&quot;given&quot;:&quot;Huaxing&quot;,&quot;parse-names&quot;:false,&quot;dropping-particle&quot;:&quot;&quot;,&quot;non-dropping-particle&quot;:&quot;&quot;},{&quot;family&quot;:&quot;Li&quot;,&quot;given&quot;:&quot;Hong&quot;,&quot;parse-names&quot;:false,&quot;dropping-particle&quot;:&quot;&quot;,&quot;non-dropping-particle&quot;:&quot;&quot;},{&quot;family&quot;:&quot;Wang&quot;,&quot;given&quot;:&quot;Qihui&quot;,&quot;parse-names&quot;:false,&quot;dropping-particle&quot;:&quot;&quot;,&quot;non-dropping-particle&quot;:&quot;&quot;},{&quot;family&quot;:&quot;Wu&quot;,&quot;given&quot;:&quot;Ying&quot;,&quot;parse-names&quot;:false,&quot;dropping-particle&quot;:&quot;&quot;,&quot;non-dropping-particle&quot;:&quot;&quot;},{&quot;family&quot;:&quot;Wang&quot;,&quot;given&quot;:&quot;Liang&quot;,&quot;parse-names&quot;:false,&quot;dropping-particle&quot;:&quot;&quot;,&quot;non-dropping-particle&quot;:&quot;&quot;},{&quot;family&quot;:&quot;Liu&quot;,&quot;given&quot;:&quot;Di&quot;,&quot;parse-names&quot;:false,&quot;dropping-particle&quot;:&quot;&quot;,&quot;non-dropping-particle&quot;:&quot;&quot;},{&quot;family&quot;:&quot;Liu&quot;,&quot;given&quot;:&quot;Guang&quot;,&quot;parse-names&quot;:false,&quot;dropping-particle&quot;:&quot;&quot;,&quot;non-dropping-particle&quot;:&quot;&quot;},{&quot;family&quot;:&quot;Yu&quot;,&quot;given&quot;:&quot;Hongjie&quot;,&quot;parse-names&quot;:false,&quot;dropping-particle&quot;:&quot;&quot;,&quot;non-dropping-particle&quot;:&quot;&quot;},{&quot;family&quot;:&quot;Holmes&quot;,&quot;given&quot;:&quot;Edward C&quot;,&quot;parse-names&quot;:false,&quot;dropping-particle&quot;:&quot;&quot;,&quot;non-dropping-particle&quot;:&quot;&quot;},{&quot;family&quot;:&quot;Lu&quot;,&quot;given&quot;:&quot;Lin&quot;,&quot;parse-names&quot;:false,&quot;dropping-particle&quot;:&quot;&quot;,&quot;non-dropping-particle&quot;:&quot;&quot;},{&quot;family&quot;:&quot;Gao&quot;,&quot;given&quot;:&quot;George F&quot;,&quot;parse-names&quot;:false,&quot;dropping-particle&quot;:&quot;&quot;,&quot;non-dropping-particle&quot;:&quot;&quot;}],&quot;container-title&quot;:&quot;PLOS Pathogens&quot;,&quot;issued&quot;:{&quot;date-parts&quot;:[[2016,9,27]]},&quot;page&quot;:&quot;e1005883-&quot;,&quot;abstract&quot;:&quot;Author Summary Recombination is commonly reported in coronaviruses, and is an important mechanism by which these viruses generate genetic diversity. To date, however, most such recombination events involve homologous sequences among related viruses. We discovered a novel bat coronavirus that possesses a divergent but functional p10 gene that likely originated from, or shared the ancestry with, an ancestral non-enveloped orthoreovirus, thereby representing the outcome of heterologous recombination. We report herein a fusion-associated small transmembrane (FAST) protein encoded in an enveloped virus that arose through a putative inter-family recombination between a single-stranded, positive-sense RNA virus and a double-stranded segmented RNA virus. These findings shed important new light on the mechanisms of viral evolution and particularly the importance and scope of heterologous recombination.&quot;,&quot;publisher&quot;:&quot;Public Library of Science&quot;,&quot;issue&quot;:&quot;9&quot;,&quot;volume&quot;:&quot;12&quot;},&quot;isTemporary&quot;:false}],&quot;properties&quot;:{&quot;noteIndex&quot;:0},&quot;isEdited&quot;:false,&quot;manualOverride&quot;:{&quot;citeprocText&quot;:&quot;(27,61)&quot;,&quot;isManuallyOverridden&quot;:false,&quot;manualOverrideText&quot;:&quot;&quot;},&quot;citationTag&quot;:&quot;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&quot;},{&quot;citationID&quot;:&quot;MENDELEY_CITATION_9af52467-370f-4055-883e-9e0e0c2b2129&quot;,&quot;citationItems&quot;:[{&quot;id&quot;:&quot;02d78e76-5474-3c06-90d2-79c3b4cfc8a4&quot;,&quot;itemData&quot;:{&quot;type&quot;:&quot;article-journal&quot;,&quot;id&quot;:&quot;02d78e76-5474-3c06-90d2-79c3b4cfc8a4&quot;,&quot;title&quot;:&quot;Identification of diverse bat Alphacoronaviruses and Betacoronaviruses in China provides new insights into the evolution and origin of coronavirus-related diseases&quot;,&quot;author&quot;:[{&quot;family&quot;:&quot;Han&quot;,&quot;given&quot;:&quot;Yelin&quot;,&quot;parse-names&quot;:false,&quot;dropping-particle&quot;:&quot;&quot;,&quot;non-dropping-particle&quot;:&quot;&quot;},{&quot;family&quot;:&quot;Du&quot;,&quot;given&quot;:&quot;Jiang&quot;,&quot;parse-names&quot;:false,&quot;dropping-particle&quot;:&quot;&quot;,&quot;non-dropping-particle&quot;:&quot;&quot;},{&quot;family&quot;:&quot;Su&quot;,&quot;given&quot;:&quot;Haoxiang&quot;,&quot;parse-names&quot;:false,&quot;dropping-particle&quot;:&quot;&quot;,&quot;non-dropping-particle&quot;:&quot;&quot;},{&quot;family&quot;:&quot;Zhang&quot;,&quot;given&quot;:&quot;Junpeng&quot;,&quot;parse-names&quot;:false,&quot;dropping-particle&quot;:&quot;&quot;,&quot;non-dropping-particle&quot;:&quot;&quot;},{&quot;family&quot;:&quot;Zhu&quot;,&quot;given&quot;:&quot;Guangjian&quot;,&quot;parse-names&quot;:false,&quot;dropping-particle&quot;:&quot;&quot;,&quot;non-dropping-particle&quot;:&quot;&quot;},{&quot;family&quot;:&quot;Zhang&quot;,&quot;given&quot;:&quot;Shuyi&quot;,&quot;parse-names&quot;:false,&quot;dropping-particle&quot;:&quot;&quot;,&quot;non-dropping-particle&quot;:&quot;&quot;},{&quot;family&quot;:&quot;Wu&quot;,&quot;given&quot;:&quot;Zhiqiang&quot;,&quot;parse-names&quot;:false,&quot;dropping-particle&quot;:&quot;&quot;,&quot;non-dropping-particle&quot;:&quot;&quot;},{&quot;family&quot;:&quot;Jin&quot;,&quot;given&quot;:&quot;Qi&quot;,&quot;parse-names&quot;:false,&quot;dropping-particle&quot;:&quot;&quot;,&quot;non-dropping-particle&quot;:&quot;&quot;}],&quot;container-title&quot;:&quot;Frontiers in Microbiology&quot;,&quot;ISSN&quot;:&quot;1664-302X&quot;,&quot;URL&quot;:&quot;https://www.frontiersin.org/article/10.3389/fmicb.2019.01900&quot;,&quot;issued&quot;:{&quot;date-parts&quot;:[[2019]]},&quot;page&quot;:&quot;1900&quot;,&quot;abstract&quot;:&quot;Outbreaks of severe acute respiratory syndrome (SARS) in 2002, Middle East respiratory syndrome in 2012 and fatal swine acute diarrhea syndrome in 2017 caused serious infectious diseases in humans and in livestock, resulting in serious public health threats and huge economic losses. All such coronaviruses (CoVs) were confirmed to originate from bats. To continuously monitor the epidemic-related CoVs in bats, virome analysis was used to classify CoVs from 831 bats of 15 species in Yunnan, Guangxi, and Sichuan Provinces between August 2016 and May 2017. We identified 11 CoV strains from 22 individual samples of four bat species. Identification of four alpha-CoVs from Scotophilus kuhlii in Guangxi, which was closely related to a previously reported bat CoV and porcine epidemic diarrhea virus (PEDV), revealed a bat-swine lineage under the genus Alphacoronavirus. A recombinant CoV showed that the PEDV probably originated from the CoV of S. kuhlii. Another alpha-CoV, α-YN2018, from Rhinolophus sinicus in Yunnan, suggested that this alpha-CoV lineage had multiple host origins, and α-YN2018 had recombined with CoVs of other bat species over time. We identified five SARS-related CoVs (SARSr-CoVs) in Rhinolophus bats from Sichuan and Yunnan and confirmed that angiotensin-converting enzyme 2 usable SARSr-CoVs were continuously circulating in Rhinolophus spp. in Yunnan. The other beta-CoV, strain β-GX2018, found in Cynopterus sphinx of Guangxi, represented an independently evolved lineage different from known CoVs of Rousettus and Eonycteris bats. The identification of diverse CoVs here provides new genetic data for understanding the distribution and source of pathogenic CoVs in China.&quot;,&quot;volume&quot;:&quot;10&quot;},&quot;isTemporary&quot;:false},{&quot;id&quot;:&quot;29ac8e12-c415-3410-b712-6a8d63e13afe&quot;,&quot;itemData&quot;:{&quot;type&quot;:&quot;article-journal&quot;,&quot;id&quot;:&quot;29ac8e12-c415-3410-b712-6a8d63e13afe&quot;,&quot;title&quot;:&quot;Detection and characterization of a novel bat-borne coronavirus in Singapore using multiple molecular approaches&quot;,&quot;author&quot;:[{&quot;family&quot;:&quot;Lim&quot;,&quot;given&quot;:&quot;Xiao Fang&quot;,&quot;parse-names&quot;:false,&quot;dropping-particle&quot;:&quot;&quot;,&quot;non-dropping-particle&quot;:&quot;&quot;},{&quot;family&quot;:&quot;Lee&quot;,&quot;given&quot;:&quot;Chengfa Benjamin&quot;,&quot;parse-names&quot;:false,&quot;dropping-particle&quot;:&quot;&quot;,&quot;non-dropping-particle&quot;:&quot;&quot;},{&quot;family&quot;:&quot;Pascoe&quot;,&quot;given&quot;:&quot;Sarah Marie&quot;,&quot;parse-names&quot;:false,&quot;dropping-particle&quot;:&quot;&quot;,&quot;non-dropping-particle&quot;:&quot;&quot;},{&quot;family&quot;:&quot;How&quot;,&quot;given&quot;:&quot;Choon Beng&quot;,&quot;parse-names&quot;:false,&quot;dropping-particle&quot;:&quot;&quot;,&quot;non-dropping-particle&quot;:&quot;&quot;},{&quot;family&quot;:&quot;Chan&quot;,&quot;given&quot;:&quot;Sharon&quot;,&quot;parse-names&quot;:false,&quot;dropping-particle&quot;:&quot;&quot;,&quot;non-dropping-particle&quot;:&quot;&quot;},{&quot;family&quot;:&quot;Tan&quot;,&quot;given&quot;:&quot;Jun Hao&quot;,&quot;parse-names&quot;:false,&quot;dropping-particle&quot;:&quot;&quot;,&quot;non-dropping-particle&quot;:&quot;&quot;},{&quot;family&quot;:&quot;Yang&quot;,&quot;given&quot;:&quot;Xinglou&quot;,&quot;parse-names&quot;:false,&quot;dropping-particle&quot;:&quot;&quot;,&quot;non-dropping-particle&quot;:&quot;&quot;},{&quot;family&quot;:&quot;Zhou&quot;,&quot;given&quot;:&quot;Peng&quot;,&quot;parse-names&quot;:false,&quot;dropping-particle&quot;:&quot;&quot;,&quot;non-dropping-particle&quot;:&quot;&quot;},{&quot;family&quot;:&quot;Shi&quot;,&quot;given&quot;:&quot;Zhengli&quot;,&quot;parse-names&quot;:false,&quot;dropping-particle&quot;:&quot;&quot;,&quot;non-dropping-particle&quot;:&quot;&quot;},{&quot;family&quot;:&quot;Sessions&quot;,&quot;given&quot;:&quot;October M.&quot;,&quot;parse-names&quot;:false,&quot;dropping-particle&quot;:&quot;&quot;,&quot;non-dropping-particle&quot;:&quot;&quot;},{&quot;family&quot;:&quot;Wang&quot;,&quot;given&quot;:&quot;Lin Fa&quot;,&quot;parse-names&quot;:false,&quot;dropping-particle&quot;:&quot;&quot;,&quot;non-dropping-particle&quot;:&quot;&quot;},{&quot;family&quot;:&quot;Ng&quot;,&quot;given&quot;:&quot;Lee Ching&quot;,&quot;parse-names&quot;:false,&quot;dropping-particle&quot;:&quot;&quot;,&quot;non-dropping-particle&quot;:&quot;&quot;},{&quot;family&quot;:&quot;Anderson&quot;,&quot;given&quot;:&quot;Danielle E.&quot;,&quot;parse-names&quot;:false,&quot;dropping-particle&quot;:&quot;&quot;,&quot;non-dropping-particle&quot;:&quot;&quot;},{&quot;family&quot;:&quot;Yap&quot;,&quot;given&quot;:&quot;Grace&quot;,&quot;parse-names&quot;:false,&quot;dropping-particle&quot;:&quot;&quot;,&quot;non-dropping-particle&quot;:&quot;&quot;}],&quot;container-title&quot;:&quot;Journal of General Virology&quot;,&quot;DOI&quot;:&quot;10.1099/JGV.0.001307&quot;,&quot;ISSN&quot;:&quot;14652099&quot;,&quot;PMID&quot;:&quot;31418677&quot;,&quot;issued&quot;:{&quot;date-parts&quot;:[[2019]]},&quot;page&quot;:&quot;1363-1374&quot;,&quot;abstract&quot;:&quot;Bats are important reservoirs and vectors in the transmission of emerging infectious diseases. Many highly pathogenic viruses such as SARS-CoV and rabies-related lyssaviruses have crossed species barriers to infect humans and other animals. In this study we monitored the major roost sites of bats in Singapore, and performed surveillance for zoonotic pathogens in these bats. Screening of guano samples collected during the survey uncovered a bat coronavirus (Betacoronavirus) in Cynopterus brachyotis, commonly known as the lesser dog-faced fruit bat. Using a capture-enrichment sequencing platform, the full-length genome of the bat CoV was sequenced and found to be closely related to the bat coronavirus HKU9 species found in Leschenault’s rousette discovered in the Guangdong and Yunnan provinces.&quot;,&quot;issue&quot;:&quot;10&quot;,&quot;volume&quot;:&quot;100&quot;},&quot;isTemporary&quot;:false}],&quot;properties&quot;:{&quot;noteIndex&quot;:0},&quot;isEdited&quot;:false,&quot;manualOverride&quot;:{&quot;citeprocText&quot;:&quot;(58,59)&quot;,&quot;isManuallyOverridden&quot;:false,&quot;manualOverrideText&quot;:&quot;&quot;},&quot;citationTag&quot;:&quot;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&quot;},{&quot;citationID&quot;:&quot;MENDELEY_CITATION_d95ffab9-16ab-421a-bdec-72b3d6e03871&quot;,&quot;citationItems&quot;:[{&quot;id&quot;:&quot;e043ffc8-6c08-369d-93e0-853c82e309c7&quot;,&quot;itemData&quot;:{&quot;type&quot;:&quot;webpage&quot;,&quot;id&quot;:&quot;e043ffc8-6c08-369d-93e0-853c82e309c7&quot;,&quot;title&quot;:&quot;pySimPlot&quot;,&quot;author&quot;:[{&quot;family&quot;:&quot;Davies&quot;,&quot;given&quot;:&quot;Jonathon&quot;,&quot;parse-names&quot;:false,&quot;dropping-particle&quot;:&quot;&quot;,&quot;non-dropping-particle&quot;:&quot;&quot;}],&quot;container-title&quot;:&quot;GitHub&quot;,&quot;accessed&quot;:{&quot;date-parts&quot;:[[2021,9,6]]},&quot;URL&quot;:&quot;https://github.com/jonathanrd/pySimPlot&quot;},&quot;isTemporary&quot;:false}],&quot;properties&quot;:{&quot;noteIndex&quot;:0},&quot;isEdited&quot;:false,&quot;manualOverride&quot;:{&quot;isManuallyOverridden&quot;:false,&quot;citeprocText&quot;:&quot;(84)&quot;,&quot;manualOverrideText&quot;:&quot;&quot;},&quot;citationTag&quot;:&quot;MENDELEY_CITATION_v3_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&quot;},{&quot;citationID&quot;:&quot;MENDELEY_CITATION_579540fc-1793-4fab-b6d8-b49468bac50d&quot;,&quot;citationItems&quot;:[{&quot;id&quot;:&quot;a4b4e4d1-1918-5da5-afd0-0ab00a8d47c3&quot;,&quot;itemData&quot;:{&quot;DOI&quot;:&quot;10.1093/nar/gkt389&quot;,&quot;ISSN&quot;:&quot;13624962&quot;,&quot;PMID&quot;:&quot;23677614&quot;,&quot;abstract&quot;:&quot;We report a new web server, aLeaves (http://aleaves.cdb.riken.jp/), for homologue collection from diverse animal genomes. In molecular comparative studies involving multiple species, orthology identification is the basis on which most subsequent biological analyses rely. It can be achieved most accurately by explicit phylogenetic inference. More and more species are subjected to large-scale sequencing, but the resultant resources are scattered in independent project-based, and multi-species, but separate, web sites. This complicates data access and is becoming a serious barrier to the comprehensiveness of molecular phylogenetic analysis. aLeaves, launched to overcome this difficulty, collects sequences similar to an input query sequence from various data sources. The collected sequences can be passed on to the MAFFT sequence alignment server (http://mafft.cbrc.jp/alignment/server/), which has been significantly improved in interactivity. This update enables to switch between (i) sequence selection using the Archaeopteryx tree viewer, (ii) multiple sequence alignment and (iii) tree inference. This can be performed as a loop until one reaches a sensible data set, which minimizes redundancy for better visibility and handling in phylogenetic inference while covering relevant taxa. The work flow achieved by the seamless link between aLeaves and MAFFT provides a convenient online platform to address various questions in zoology and evolutionary biology.&quot;,&quot;author&quot;:[{&quot;dropping-particle&quot;:&quot;&quot;,&quot;family&quot;:&quot;Kuraku&quot;,&quot;given&quot;:&quot;Shigehiro&quot;,&quot;non-dropping-particle&quot;:&quot;&quot;,&quot;parse-names&quot;:false,&quot;suffix&quot;:&quot;&quot;},{&quot;dropping-particle&quot;:&quot;&quot;,&quot;family&quot;:&quot;Zmasek&quot;,&quot;given&quot;:&quot;Christian M.&quot;,&quot;non-dropping-particle&quot;:&quot;&quot;,&quot;parse-names&quot;:false,&quot;suffix&quot;:&quot;&quot;},{&quot;dropping-particle&quot;:&quot;&quot;,&quot;family&quot;:&quot;Nishimura&quot;,&quot;given&quot;:&quot;Osamu&quot;,&quot;non-dropping-particle&quot;:&quot;&quot;,&quot;parse-names&quot;:false,&quot;suffix&quot;:&quot;&quot;},{&quot;dropping-particle&quot;:&quot;&quot;,&quot;family&quot;:&quot;Katoh&quot;,&quot;given&quot;:&quot;Kazutaka&quot;,&quot;non-dropping-particle&quot;:&quot;&quot;,&quot;parse-names&quot;:false,&quot;suffix&quot;:&quot;&quot;}],&quot;container-title&quot;:&quot;Nucleic acids research&quot;,&quot;id&quot;:&quot;a4b4e4d1-1918-5da5-afd0-0ab00a8d47c3&quot;,&quot;issue&quot;:&quot;Web Server issue&quot;,&quot;issued&quot;:{&quot;date-parts&quot;:[[&quot;2013&quot;]]},&quot;page&quot;:&quot;22-28&quot;,&quot;title&quot;:&quot;aLeaves facilitates on-demand exploration of metazoan gene family trees on MAFFT sequence alignment server with enhanced interactivity.&quot;,&quot;type&quot;:&quot;article-journal&quot;,&quot;volume&quot;:&quot;41&quot;},&quot;uris&quot;:[&quot;http://www.mendeley.com/documents/?uuid=d0423704-ad9e-4c13-9265-17f7d7550c09&quot;],&quot;isTemporary&quot;:false,&quot;legacyDesktopId&quot;:&quot;d0423704-ad9e-4c13-9265-17f7d7550c09&quot;},{&quot;id&quot;:&quot;147f3775-19c0-5c44-857b-cf14dbb5b395&quot;,&quot;itemData&quot;:{&quot;DOI&quot;:&quot;10.1093/bib/bbx108&quot;,&quot;ISSN&quot;:&quot;14774054&quot;,&quot;PMID&quot;:&quot;28968734&quot;,&quot;abstract&quot;:&quot;This article describes several features in the MAFFT online service for multiple sequence alignment (MSA). As a result of recent advances in sequencing technologies, huge numbers of biological sequences are available and the need for MSAs with large numbers of sequences is increasing. To extract biologically relevant information from such data, sophistication of algorithms is necessary but not sufficient. Intuitive and interactive tools for experimental biologists to semiautomatically handle large data are becoming important. We are working on development of MAFFT toward these two directions. Here, we explain (i) the Web interface for recently developed options for large data and (ii) interactive usage to refine sequence data sets and MSAs.&quot;,&quot;author&quot;:[{&quot;dropping-particle&quot;:&quot;&quot;,&quot;family&quot;:&quot;Katoh&quot;,&quot;given&quot;:&quot;Kazutaka&quot;,&quot;non-dropping-particle&quot;:&quot;&quot;,&quot;parse-names&quot;:false,&quot;suffix&quot;:&quot;&quot;},{&quot;dropping-particle&quot;:&quot;&quot;,&quot;family&quot;:&quot;Rozewicki&quot;,&quot;given&quot;:&quot;John&quot;,&quot;non-dropping-particle&quot;:&quot;&quot;,&quot;parse-names&quot;:false,&quot;suffix&quot;:&quot;&quot;},{&quot;dropping-particle&quot;:&quot;&quot;,&quot;family&quot;:&quot;Yamada&quot;,&quot;given&quot;:&quot;Kazunori D.&quot;,&quot;non-dropping-particle&quot;:&quot;&quot;,&quot;parse-names&quot;:false,&quot;suffix&quot;:&quot;&quot;}],&quot;container-title&quot;:&quot;Briefings in Bioinformatics&quot;,&quot;id&quot;:&quot;147f3775-19c0-5c44-857b-cf14dbb5b395&quot;,&quot;issue&quot;:&quot;4&quot;,&quot;issued&quot;:{&quot;date-parts&quot;:[[&quot;2018&quot;]]},&quot;page&quot;:&quot;1160-1166&quot;,&quot;title&quot;:&quot;MAFFT online service: Multiple sequence alignment, interactive sequence choice and visualization&quot;,&quot;type&quot;:&quot;article-journal&quot;,&quot;volume&quot;:&quot;20&quot;},&quot;uris&quot;:[&quot;http://www.mendeley.com/documents/?uuid=65781c14-9a21-4781-9b14-e33849f46c8a&quot;],&quot;isTemporary&quot;:false,&quot;legacyDesktopId&quot;:&quot;65781c14-9a21-4781-9b14-e33849f46c8a&quot;}],&quot;properties&quot;:{&quot;noteIndex&quot;:0},&quot;isEdited&quot;:false,&quot;manualOverride&quot;:{&quot;citeprocText&quot;:&quot;(77,78)&quot;,&quot;isManuallyOverridden&quot;:false,&quot;manualOverrideText&quot;:&quot;&quot;},&quot;citationTag&quot;:&quot;MENDELEY_CITATION_v3_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&quot;},{&quot;citationID&quot;:&quot;MENDELEY_CITATION_247e5b24-0234-4007-bde0-aa943e3b6208&quot;,&quot;citationItems&quot;:[{&quot;id&quot;:&quot;40c9cd66-c885-3fd9-99bc-79a219251911&quot;,&quot;itemData&quot;:{&quot;type&quot;:&quot;article-journal&quot;,&quot;id&quot;:&quot;40c9cd66-c885-3fd9-99bc-79a219251911&quot;,&quot;title&quot;:&quot;A bat-derived putative cross-family recombinant coronavirus with a reovirus gene&quot;,&quot;author&quot;:[{&quot;family&quot;:&quot;Huang&quot;,&quot;given&quot;:&quot;Canping&quot;,&quot;parse-names&quot;:false,&quot;dropping-particle&quot;:&quot;&quot;,&quot;non-dropping-particle&quot;:&quot;&quot;},{&quot;family&quot;:&quot;Liu&quot;,&quot;given&quot;:&quot;William J&quot;,&quot;parse-names&quot;:false,&quot;dropping-particle&quot;:&quot;&quot;,&quot;non-dropping-particle&quot;:&quot;&quot;},{&quot;family&quot;:&quot;Xu&quot;,&quot;given&quot;:&quot;Wen&quot;,&quot;parse-names&quot;:false,&quot;dropping-particle&quot;:&quot;&quot;,&quot;non-dropping-particle&quot;:&quot;&quot;},{&quot;family&quot;:&quot;Jin&quot;,&quot;given&quot;:&quot;Tao&quot;,&quot;parse-names&quot;:false,&quot;dropping-particle&quot;:&quot;&quot;,&quot;non-dropping-particle&quot;:&quot;&quot;},{&quot;family&quot;:&quot;Zhao&quot;,&quot;given&quot;:&quot;Yingze&quot;,&quot;parse-names&quot;:false,&quot;dropping-particle&quot;:&quot;&quot;,&quot;non-dropping-particle&quot;:&quot;&quot;},{&quot;family&quot;:&quot;Song&quot;,&quot;given&quot;:&quot;Jingdong&quot;,&quot;parse-names&quot;:false,&quot;dropping-particle&quot;:&quot;&quot;,&quot;non-dropping-particle&quot;:&quot;&quot;},{&quot;family&quot;:&quot;Shi&quot;,&quot;given&quot;:&quot;Yi&quot;,&quot;parse-names&quot;:false,&quot;dropping-particle&quot;:&quot;&quot;,&quot;non-dropping-particle&quot;:&quot;&quot;},{&quot;family&quot;:&quot;Ji&quot;,&quot;given&quot;:&quot;Wei&quot;,&quot;parse-names&quot;:false,&quot;dropping-particle&quot;:&quot;&quot;,&quot;non-dropping-particle&quot;:&quot;&quot;},{&quot;family&quot;:&quot;Jia&quot;,&quot;given&quot;:&quot;Hao&quot;,&quot;parse-names&quot;:false,&quot;dropping-particle&quot;:&quot;&quot;,&quot;non-dropping-particle&quot;:&quot;&quot;},{&quot;family&quot;:&quot;Zhou&quot;,&quot;given&quot;:&quot;Yongming&quot;,&quot;parse-names&quot;:false,&quot;dropping-particle&quot;:&quot;&quot;,&quot;non-dropping-particle&quot;:&quot;&quot;},{&quot;family&quot;:&quot;Wen&quot;,&quot;given&quot;:&quot;Honghua&quot;,&quot;parse-names&quot;:false,&quot;dropping-particle&quot;:&quot;&quot;,&quot;non-dropping-particle&quot;:&quot;&quot;},{&quot;family&quot;:&quot;Zhao&quot;,&quot;given&quot;:&quot;Honglan&quot;,&quot;parse-names&quot;:false,&quot;dropping-particle&quot;:&quot;&quot;,&quot;non-dropping-particle&quot;:&quot;&quot;},{&quot;family&quot;:&quot;Liu&quot;,&quot;given&quot;:&quot;Huaxing&quot;,&quot;parse-names&quot;:false,&quot;dropping-particle&quot;:&quot;&quot;,&quot;non-dropping-particle&quot;:&quot;&quot;},{&quot;family&quot;:&quot;Li&quot;,&quot;given&quot;:&quot;Hong&quot;,&quot;parse-names&quot;:false,&quot;dropping-particle&quot;:&quot;&quot;,&quot;non-dropping-particle&quot;:&quot;&quot;},{&quot;family&quot;:&quot;Wang&quot;,&quot;given&quot;:&quot;Qihui&quot;,&quot;parse-names&quot;:false,&quot;dropping-particle&quot;:&quot;&quot;,&quot;non-dropping-particle&quot;:&quot;&quot;},{&quot;family&quot;:&quot;Wu&quot;,&quot;given&quot;:&quot;Ying&quot;,&quot;parse-names&quot;:false,&quot;dropping-particle&quot;:&quot;&quot;,&quot;non-dropping-particle&quot;:&quot;&quot;},{&quot;family&quot;:&quot;Wang&quot;,&quot;given&quot;:&quot;Liang&quot;,&quot;parse-names&quot;:false,&quot;dropping-particle&quot;:&quot;&quot;,&quot;non-dropping-particle&quot;:&quot;&quot;},{&quot;family&quot;:&quot;Liu&quot;,&quot;given&quot;:&quot;Di&quot;,&quot;parse-names&quot;:false,&quot;dropping-particle&quot;:&quot;&quot;,&quot;non-dropping-particle&quot;:&quot;&quot;},{&quot;family&quot;:&quot;Liu&quot;,&quot;given&quot;:&quot;Guang&quot;,&quot;parse-names&quot;:false,&quot;dropping-particle&quot;:&quot;&quot;,&quot;non-dropping-particle&quot;:&quot;&quot;},{&quot;family&quot;:&quot;Yu&quot;,&quot;given&quot;:&quot;Hongjie&quot;,&quot;parse-names&quot;:false,&quot;dropping-particle&quot;:&quot;&quot;,&quot;non-dropping-particle&quot;:&quot;&quot;},{&quot;family&quot;:&quot;Holmes&quot;,&quot;given&quot;:&quot;Edward C&quot;,&quot;parse-names&quot;:false,&quot;dropping-particle&quot;:&quot;&quot;,&quot;non-dropping-particle&quot;:&quot;&quot;},{&quot;family&quot;:&quot;Lu&quot;,&quot;given&quot;:&quot;Lin&quot;,&quot;parse-names&quot;:false,&quot;dropping-particle&quot;:&quot;&quot;,&quot;non-dropping-particle&quot;:&quot;&quot;},{&quot;family&quot;:&quot;Gao&quot;,&quot;given&quot;:&quot;George F&quot;,&quot;parse-names&quot;:false,&quot;dropping-particle&quot;:&quot;&quot;,&quot;non-dropping-particle&quot;:&quot;&quot;}],&quot;container-title&quot;:&quot;PLOS Pathogens&quot;,&quot;issued&quot;:{&quot;date-parts&quot;:[[2016,9,27]]},&quot;page&quot;:&quot;e1005883-&quot;,&quot;abstract&quot;:&quot;Author Summary Recombination is commonly reported in coronaviruses, and is an important mechanism by which these viruses generate genetic diversity. To date, however, most such recombination events involve homologous sequences among related viruses. We discovered a novel bat coronavirus that possesses a divergent but functional p10 gene that likely originated from, or shared the ancestry with, an ancestral non-enveloped orthoreovirus, thereby representing the outcome of heterologous recombination. We report herein a fusion-associated small transmembrane (FAST) protein encoded in an enveloped virus that arose through a putative inter-family recombination between a single-stranded, positive-sense RNA virus and a double-stranded segmented RNA virus. These findings shed important new light on the mechanisms of viral evolution and particularly the importance and scope of heterologous recombination.&quot;,&quot;publisher&quot;:&quot;Public Library of Science&quot;,&quot;issue&quot;:&quot;9&quot;,&quot;volume&quot;:&quot;12&quot;},&quot;isTemporary&quot;:false}],&quot;properties&quot;:{&quot;noteIndex&quot;:0},&quot;isEdited&quot;:false,&quot;manualOverride&quot;:{&quot;isManuallyOverridden&quot;:false,&quot;citeprocText&quot;:&quot;(61)&quot;,&quot;manualOverrideText&quot;:&quot;&quot;},&quot;citationTag&quot;:&quot;MENDELEY_CITATION_v3_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&quot;},{&quot;citationID&quot;:&quot;MENDELEY_CITATION_006dd08c-2ddf-4273-a734-57653fc02c6d&quot;,&quot;citationItems&quot;:[{&quot;id&quot;:&quot;32fde3b0-5df7-3daf-b345-b4df5b2a1727&quot;,&quot;itemData&quot;:{&quot;type&quot;:&quot;article-journal&quot;,&quot;id&quot;:&quot;32fde3b0-5df7-3daf-b345-b4df5b2a1727&quot;,&quot;title&quot;:&quot;Detection of recombinant Rousettus bat coronavirus GCCDC1 in lesser dawn bats (Eonycteris spelaea) in Singapore&quot;,&quot;author&quot;:[{&quot;family&quot;:&quot;Paskey&quot;,&quot;given&quot;:&quot;Adrian C&quot;,&quot;parse-names&quot;:false,&quot;dropping-particle&quot;:&quot;&quot;,&quot;non-dropping-particle&quot;:&quot;&quot;},{&quot;family&quot;:&quot;Ng&quot;,&quot;given&quot;:&quot;Justin H J&quot;,&quot;parse-names&quot;:false,&quot;dropping-particle&quot;:&quot;&quot;,&quot;non-dropping-particle&quot;:&quot;&quot;},{&quot;family&quot;:&quot;Rice&quot;,&quot;given&quot;:&quot;Gregory K&quot;,&quot;parse-names&quot;:false,&quot;dropping-particle&quot;:&quot;&quot;,&quot;non-dropping-particle&quot;:&quot;&quot;},{&quot;family&quot;:&quot;Chia&quot;,&quot;given&quot;:&quot;Wan Ni&quot;,&quot;parse-names&quot;:false,&quot;dropping-particle&quot;:&quot;&quot;,&quot;non-dropping-particle&quot;:&quot;&quot;},{&quot;family&quot;:&quot;Philipson&quot;,&quot;given&quot;:&quot;Casandra W&quot;,&quot;parse-names&quot;:false,&quot;dropping-particle&quot;:&quot;&quot;,&quot;non-dropping-particle&quot;:&quot;&quot;},{&quot;family&quot;:&quot;Foo&quot;,&quot;given&quot;:&quot;Randy J H&quot;,&quot;parse-names&quot;:false,&quot;dropping-particle&quot;:&quot;&quot;,&quot;non-dropping-particle&quot;:&quot;&quot;},{&quot;family&quot;:&quot;Cer&quot;,&quot;given&quot;:&quot;Regina Z&quot;,&quot;parse-names&quot;:false,&quot;dropping-particle&quot;:&quot;&quot;,&quot;non-dropping-particle&quot;:&quot;&quot;},{&quot;family&quot;:&quot;Long&quot;,&quot;given&quot;:&quot;Kyle A&quot;,&quot;parse-names&quot;:false,&quot;dropping-particle&quot;:&quot;&quot;,&quot;non-dropping-particle&quot;:&quot;&quot;},{&quot;family&quot;:&quot;Lueder&quot;,&quot;given&quot;:&quot;Matthew R&quot;,&quot;parse-names&quot;:false,&quot;dropping-particle&quot;:&quot;&quot;,&quot;non-dropping-particle&quot;:&quot;&quot;},{&quot;family&quot;:&quot;Lim&quot;,&quot;given&quot;:&quot;Xiao Fang&quot;,&quot;parse-names&quot;:false,&quot;dropping-particle&quot;:&quot;&quot;,&quot;non-dropping-particle&quot;:&quot;&quot;},{&quot;family&quot;:&quot;Frey&quot;,&quot;given&quot;:&quot;Kenneth G&quot;,&quot;parse-names&quot;:false,&quot;dropping-particle&quot;:&quot;&quot;,&quot;non-dropping-particle&quot;:&quot;&quot;},{&quot;family&quot;:&quot;Hamilton&quot;,&quot;given&quot;:&quot;Theron&quot;,&quot;parse-names&quot;:false,&quot;dropping-particle&quot;:&quot;&quot;,&quot;non-dropping-particle&quot;:&quot;&quot;},{&quot;family&quot;:&quot;Anderson&quot;,&quot;given&quot;:&quot;Danielle E&quot;,&quot;parse-names&quot;:false,&quot;dropping-particle&quot;:&quot;&quot;,&quot;non-dropping-particle&quot;:&quot;&quot;},{&quot;family&quot;:&quot;Laing&quot;,&quot;given&quot;:&quot;Eric D&quot;,&quot;parse-names&quot;:false,&quot;dropping-particle&quot;:&quot;&quot;,&quot;non-dropping-particle&quot;:&quot;&quot;},{&quot;family&quot;:&quot;Mendenhall&quot;,&quot;given&quot;:&quot;Ian H&quot;,&quot;parse-names&quot;:false,&quot;dropping-particle&quot;:&quot;&quot;,&quot;non-dropping-particle&quot;:&quot;&quot;},{&quot;family&quot;:&quot;Smith&quot;,&quot;given&quot;:&quot;Gavin J&quot;,&quot;parse-names&quot;:false,&quot;dropping-particle&quot;:&quot;&quot;,&quot;non-dropping-particle&quot;:&quot;&quot;},{&quot;family&quot;:&quot;Wang&quot;,&quot;given&quot;:&quot;Lin-Fa&quot;,&quot;parse-names&quot;:false,&quot;dropping-particle&quot;:&quot;&quot;,&quot;non-dropping-particle&quot;:&quot;&quot;},{&quot;family&quot;:&quot;Bishop-Lilly&quot;,&quot;given&quot;:&quot;Kimberly A&quot;,&quot;parse-names&quot;:false,&quot;dropping-particle&quot;:&quot;&quot;,&quot;non-dropping-particle&quot;:&quot;&quot;}],&quot;container-title&quot;:&quot;Viruses&quot;,&quot;DOI&quot;:&quot;10.3390/v12050539&quot;,&quot;ISSN&quot;:&quot;1999-4915&quot;,&quot;PMID&quot;:&quot;32422932&quot;,&quot;URL&quot;:&quot;https://pubmed.ncbi.nlm.nih.gov/32422932&quot;,&quot;issued&quot;:{&quot;date-parts&quot;:[[2020,5,14]]},&quot;page&quot;:&quot;539&quot;,&quot;language&quot;:&quot;eng&quot;,&quot;abstract&quot;:&quot;Rousettus bat coronavirus GCCDC1 (RoBat-CoV GCCDC1) is a cross-family recombinant coronavirus that has previously only been reported in wild-caught bats in Yúnnan, China. We report the persistence of a related strain in a captive colony of lesser dawn bats captured in Singapore. Genomic evidence of the virus was detected using targeted enrichment sequencing, and further investigated using deeper, unbiased high throughput sequencing. RoBat-CoV GCCDC1 Singapore shared 96.52% similarity with RoBat-CoV GCCDC1 356 (NC_030886) at the nucleotide level, and had a high prevalence in the captive bat colony. It was detected at five out of six sampling time points across the course of 18 months. A partial segment 1 from an ancestral Pteropine orthoreovirus, p10, makes up the recombinant portion of the virus, which shares high similarity with previously reported RoBat-CoV GCCDC1 strains that were detected in Yúnnan, China. RoBat-CoV GCCDC1 is an intriguing, cross-family recombinant virus, with a geographical range that expands farther than was previously known. The discovery of RoBat-CoV GCCDC1 in Singapore indicates that this recombinant coronavirus exists in a broad geographical range, and can persist in bat colonies long-term.&quot;,&quot;publisher&quot;:&quot;MDPI&quot;,&quot;issue&quot;:&quot;5&quot;,&quot;volume&quot;:&quot;12&quot;},&quot;isTemporary&quot;:false},{&quot;id&quot;:&quot;40c9cd66-c885-3fd9-99bc-79a219251911&quot;,&quot;itemData&quot;:{&quot;type&quot;:&quot;article-journal&quot;,&quot;id&quot;:&quot;40c9cd66-c885-3fd9-99bc-79a219251911&quot;,&quot;title&quot;:&quot;A bat-derived putative cross-family recombinant coronavirus with a reovirus gene&quot;,&quot;author&quot;:[{&quot;family&quot;:&quot;Huang&quot;,&quot;given&quot;:&quot;Canping&quot;,&quot;parse-names&quot;:false,&quot;dropping-particle&quot;:&quot;&quot;,&quot;non-dropping-particle&quot;:&quot;&quot;},{&quot;family&quot;:&quot;Liu&quot;,&quot;given&quot;:&quot;William J&quot;,&quot;parse-names&quot;:false,&quot;dropping-particle&quot;:&quot;&quot;,&quot;non-dropping-particle&quot;:&quot;&quot;},{&quot;family&quot;:&quot;Xu&quot;,&quot;given&quot;:&quot;Wen&quot;,&quot;parse-names&quot;:false,&quot;dropping-particle&quot;:&quot;&quot;,&quot;non-dropping-particle&quot;:&quot;&quot;},{&quot;family&quot;:&quot;Jin&quot;,&quot;given&quot;:&quot;Tao&quot;,&quot;parse-names&quot;:false,&quot;dropping-particle&quot;:&quot;&quot;,&quot;non-dropping-particle&quot;:&quot;&quot;},{&quot;family&quot;:&quot;Zhao&quot;,&quot;given&quot;:&quot;Yingze&quot;,&quot;parse-names&quot;:false,&quot;dropping-particle&quot;:&quot;&quot;,&quot;non-dropping-particle&quot;:&quot;&quot;},{&quot;family&quot;:&quot;Song&quot;,&quot;given&quot;:&quot;Jingdong&quot;,&quot;parse-names&quot;:false,&quot;dropping-particle&quot;:&quot;&quot;,&quot;non-dropping-particle&quot;:&quot;&quot;},{&quot;family&quot;:&quot;Shi&quot;,&quot;given&quot;:&quot;Yi&quot;,&quot;parse-names&quot;:false,&quot;dropping-particle&quot;:&quot;&quot;,&quot;non-dropping-particle&quot;:&quot;&quot;},{&quot;family&quot;:&quot;Ji&quot;,&quot;given&quot;:&quot;Wei&quot;,&quot;parse-names&quot;:false,&quot;dropping-particle&quot;:&quot;&quot;,&quot;non-dropping-particle&quot;:&quot;&quot;},{&quot;family&quot;:&quot;Jia&quot;,&quot;given&quot;:&quot;Hao&quot;,&quot;parse-names&quot;:false,&quot;dropping-particle&quot;:&quot;&quot;,&quot;non-dropping-particle&quot;:&quot;&quot;},{&quot;family&quot;:&quot;Zhou&quot;,&quot;given&quot;:&quot;Yongming&quot;,&quot;parse-names&quot;:false,&quot;dropping-particle&quot;:&quot;&quot;,&quot;non-dropping-particle&quot;:&quot;&quot;},{&quot;family&quot;:&quot;Wen&quot;,&quot;given&quot;:&quot;Honghua&quot;,&quot;parse-names&quot;:false,&quot;dropping-particle&quot;:&quot;&quot;,&quot;non-dropping-particle&quot;:&quot;&quot;},{&quot;family&quot;:&quot;Zhao&quot;,&quot;given&quot;:&quot;Honglan&quot;,&quot;parse-names&quot;:false,&quot;dropping-particle&quot;:&quot;&quot;,&quot;non-dropping-particle&quot;:&quot;&quot;},{&quot;family&quot;:&quot;Liu&quot;,&quot;given&quot;:&quot;Huaxing&quot;,&quot;parse-names&quot;:false,&quot;dropping-particle&quot;:&quot;&quot;,&quot;non-dropping-particle&quot;:&quot;&quot;},{&quot;family&quot;:&quot;Li&quot;,&quot;given&quot;:&quot;Hong&quot;,&quot;parse-names&quot;:false,&quot;dropping-particle&quot;:&quot;&quot;,&quot;non-dropping-particle&quot;:&quot;&quot;},{&quot;family&quot;:&quot;Wang&quot;,&quot;given&quot;:&quot;Qihui&quot;,&quot;parse-names&quot;:false,&quot;dropping-particle&quot;:&quot;&quot;,&quot;non-dropping-particle&quot;:&quot;&quot;},{&quot;family&quot;:&quot;Wu&quot;,&quot;given&quot;:&quot;Ying&quot;,&quot;parse-names&quot;:false,&quot;dropping-particle&quot;:&quot;&quot;,&quot;non-dropping-particle&quot;:&quot;&quot;},{&quot;family&quot;:&quot;Wang&quot;,&quot;given&quot;:&quot;Liang&quot;,&quot;parse-names&quot;:false,&quot;dropping-particle&quot;:&quot;&quot;,&quot;non-dropping-particle&quot;:&quot;&quot;},{&quot;family&quot;:&quot;Liu&quot;,&quot;given&quot;:&quot;Di&quot;,&quot;parse-names&quot;:false,&quot;dropping-particle&quot;:&quot;&quot;,&quot;non-dropping-particle&quot;:&quot;&quot;},{&quot;family&quot;:&quot;Liu&quot;,&quot;given&quot;:&quot;Guang&quot;,&quot;parse-names&quot;:false,&quot;dropping-particle&quot;:&quot;&quot;,&quot;non-dropping-particle&quot;:&quot;&quot;},{&quot;family&quot;:&quot;Yu&quot;,&quot;given&quot;:&quot;Hongjie&quot;,&quot;parse-names&quot;:false,&quot;dropping-particle&quot;:&quot;&quot;,&quot;non-dropping-particle&quot;:&quot;&quot;},{&quot;family&quot;:&quot;Holmes&quot;,&quot;given&quot;:&quot;Edward C&quot;,&quot;parse-names&quot;:false,&quot;dropping-particle&quot;:&quot;&quot;,&quot;non-dropping-particle&quot;:&quot;&quot;},{&quot;family&quot;:&quot;Lu&quot;,&quot;given&quot;:&quot;Lin&quot;,&quot;parse-names&quot;:false,&quot;dropping-particle&quot;:&quot;&quot;,&quot;non-dropping-particle&quot;:&quot;&quot;},{&quot;family&quot;:&quot;Gao&quot;,&quot;given&quot;:&quot;George F&quot;,&quot;parse-names&quot;:false,&quot;dropping-particle&quot;:&quot;&quot;,&quot;non-dropping-particle&quot;:&quot;&quot;}],&quot;container-title&quot;:&quot;PLOS Pathogens&quot;,&quot;issued&quot;:{&quot;date-parts&quot;:[[2016,9,27]]},&quot;page&quot;:&quot;e1005883-&quot;,&quot;abstract&quot;:&quot;Author Summary Recombination is commonly reported in coronaviruses, and is an important mechanism by which these viruses generate genetic diversity. To date, however, most such recombination events involve homologous sequences among related viruses. We discovered a novel bat coronavirus that possesses a divergent but functional p10 gene that likely originated from, or shared the ancestry with, an ancestral non-enveloped orthoreovirus, thereby representing the outcome of heterologous recombination. We report herein a fusion-associated small transmembrane (FAST) protein encoded in an enveloped virus that arose through a putative inter-family recombination between a single-stranded, positive-sense RNA virus and a double-stranded segmented RNA virus. These findings shed important new light on the mechanisms of viral evolution and particularly the importance and scope of heterologous recombination.&quot;,&quot;publisher&quot;:&quot;Public Library of Science&quot;,&quot;issue&quot;:&quot;9&quot;,&quot;volume&quot;:&quot;12&quot;},&quot;isTemporary&quot;:false}],&quot;properties&quot;:{&quot;noteIndex&quot;:0},&quot;isEdited&quot;:false,&quot;manualOverride&quot;:{&quot;citeprocText&quot;:&quot;(27,61)&quot;,&quot;isManuallyOverridden&quot;:false,&quot;manualOverrideText&quot;:&quot;&quot;},&quot;citationTag&quot;:&quot;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&quot;},{&quot;citationID&quot;:&quot;MENDELEY_CITATION_ceb175a2-eeb3-4968-8869-081908ebf26e&quot;,&quot;citationItems&quot;:[{&quot;id&quot;:&quot;7f1574c3-90f2-37bc-95e1-40b6dbeed431&quot;,&quot;itemData&quot;:{&quot;type&quot;:&quot;article-journal&quot;,&quot;id&quot;:&quot;7f1574c3-90f2-37bc-95e1-40b6dbeed431&quot;,&quot;title&quot;:&quot;CMRF-35–like molecule 3 preferentially promotes TLR9-triggered proinflammatory cytokine production in macrophages by enhancing TNF receptor-associated factor 6 ubiquitination&quot;,&quot;author&quot;:[{&quot;family&quot;:&quot;Wu&quot;,&quot;given&quot;:&quot;Yanan&quot;,&quot;parse-names&quot;:false,&quot;dropping-particle&quot;:&quot;&quot;,&quot;non-dropping-particle&quot;:&quot;&quot;},{&quot;family&quot;:&quot;Zhu&quot;,&quot;given&quot;:&quot;Xuhui&quot;,&quot;parse-names&quot;:false,&quot;dropping-particle&quot;:&quot;&quot;,&quot;non-dropping-particle&quot;:&quot;&quot;},{&quot;family&quot;:&quot;Li&quot;,&quot;given&quot;:&quot;Nan&quot;,&quot;parse-names&quot;:false,&quot;dropping-particle&quot;:&quot;&quot;,&quot;non-dropping-particle&quot;:&quot;&quot;},{&quot;family&quot;:&quot;Chen&quot;,&quot;given&quot;:&quot;Taoyong&quot;,&quot;parse-names&quot;:false,&quot;dropping-particle&quot;:&quot;&quot;,&quot;non-dropping-particle&quot;:&quot;&quot;},{&quot;family&quot;:&quot;Yang&quot;,&quot;given&quot;:&quot;Mingjin&quot;,&quot;parse-names&quot;:false,&quot;dropping-particle&quot;:&quot;&quot;,&quot;non-dropping-particle&quot;:&quot;&quot;},{&quot;family&quot;:&quot;Yao&quot;,&quot;given&quot;:&quot;Ming&quot;,&quot;parse-names&quot;:false,&quot;dropping-particle&quot;:&quot;&quot;,&quot;non-dropping-particle&quot;:&quot;&quot;},{&quot;family&quot;:&quot;Liu&quot;,&quot;given&quot;:&quot;Xingguang&quot;,&quot;parse-names&quot;:false,&quot;dropping-particle&quot;:&quot;&quot;,&quot;non-dropping-particle&quot;:&quot;&quot;},{&quot;family&quot;:&quot;Jin&quot;,&quot;given&quot;:&quot;Boquan&quot;,&quot;parse-names&quot;:false,&quot;dropping-particle&quot;:&quot;&quot;,&quot;non-dropping-particle&quot;:&quot;&quot;},{&quot;family&quot;:&quot;Wang&quot;,&quot;given&quot;:&quot;Xiaobo&quot;,&quot;parse-names&quot;:false,&quot;dropping-particle&quot;:&quot;&quot;,&quot;non-dropping-particle&quot;:&quot;&quot;},{&quot;family&quot;:&quot;Cao&quot;,&quot;given&quot;:&quot;Xuetao&quot;,&quot;parse-names&quot;:false,&quot;dropping-particle&quot;:&quot;&quot;,&quot;non-dropping-particle&quot;:&quot;&quot;}],&quot;container-title&quot;:&quot;The Journal of Immunology&quot;,&quot;DOI&quot;:&quot;10.4049/jimmunol.1003806&quot;,&quot;ISSN&quot;:&quot;0022-1767&quot;,&quot;issued&quot;:{&quot;date-parts&quot;:[[2011,11,1]]},&quot;issue&quot;:&quot;9&quot;,&quot;volume&quot;:&quot;187&quot;},&quot;isTemporary&quot;:false}],&quot;properties&quot;:{&quot;noteIndex&quot;:0},&quot;isEdited&quot;:false,&quot;manualOverride&quot;:{&quot;isManuallyOverridden&quot;:false,&quot;citeprocText&quot;:&quot;(85)&quot;,&quot;manualOverrideText&quot;:&quot;&quot;},&quot;citationTag&quot;:&quot;MENDELEY_CITATION_v3_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&quot;},{&quot;citationID&quot;:&quot;MENDELEY_CITATION_4fae8793-5b94-4111-946c-85dea6464750&quot;,&quot;citationItems&quot;:[{&quot;id&quot;:&quot;574cfa82-7651-32bd-9c7b-78e69d11ef7b&quot;,&quot;itemData&quot;:{&quot;type&quot;:&quot;article-journal&quot;,&quot;id&quot;:&quot;574cfa82-7651-32bd-9c7b-78e69d11ef7b&quot;,&quot;title&quot;:&quot;IDseq-An open source cloud-based pipeline and analysis service for metagenomic pathogen detection and monitoring&quot;,&quot;author&quot;:[{&quot;family&quot;:&quot;Kalantar&quot;,&quot;given&quot;:&quot;Katrina L.&quot;,&quot;parse-names&quot;:false,&quot;dropping-particle&quot;:&quot;&quot;,&quot;non-dropping-particle&quot;:&quot;&quot;},{&quot;family&quot;:&quot;Carvalho&quot;,&quot;given&quot;:&quot;Tiago&quot;,&quot;parse-names&quot;:false,&quot;dropping-particle&quot;:&quot;&quot;,&quot;non-dropping-particle&quot;:&quot;&quot;},{&quot;family&quot;:&quot;Bourcy&quot;,&quot;given&quot;:&quot;Charles F.A.&quot;,&quot;parse-names&quot;:false,&quot;dropping-particle&quot;:&quot;&quot;,&quot;non-dropping-particle&quot;:&quot;de&quot;},{&quot;family&quot;:&quot;Dimitrov&quot;,&quot;given&quot;:&quot;Boris&quot;,&quot;parse-names&quot;:false,&quot;dropping-particle&quot;:&quot;&quot;,&quot;non-dropping-particle&quot;:&quot;&quot;},{&quot;family&quot;:&quot;Dingle&quot;,&quot;given&quot;:&quot;Greg&quot;,&quot;parse-names&quot;:false,&quot;dropping-particle&quot;:&quot;&quot;,&quot;non-dropping-particle&quot;:&quot;&quot;},{&quot;family&quot;:&quot;Egger&quot;,&quot;given&quot;:&quot;Rebecca&quot;,&quot;parse-names&quot;:false,&quot;dropping-particle&quot;:&quot;&quot;,&quot;non-dropping-particle&quot;:&quot;&quot;},{&quot;family&quot;:&quot;Han&quot;,&quot;given&quot;:&quot;Julie&quot;,&quot;parse-names&quot;:false,&quot;dropping-particle&quot;:&quot;&quot;,&quot;non-dropping-particle&quot;:&quot;&quot;},{&quot;family&quot;:&quot;Holmes&quot;,&quot;given&quot;:&quot;Olivia B.&quot;,&quot;parse-names&quot;:false,&quot;dropping-particle&quot;:&quot;&quot;,&quot;non-dropping-particle&quot;:&quot;&quot;},{&quot;family&quot;:&quot;Juan&quot;,&quot;given&quot;:&quot;Yun Fang&quot;,&quot;parse-names&quot;:false,&quot;dropping-particle&quot;:&quot;&quot;,&quot;non-dropping-particle&quot;:&quot;&quot;},{&quot;family&quot;:&quot;King&quot;,&quot;given&quot;:&quot;Ryan&quot;,&quot;parse-names&quot;:false,&quot;dropping-particle&quot;:&quot;&quot;,&quot;non-dropping-particle&quot;:&quot;&quot;},{&quot;family&quot;:&quot;Kislyuk&quot;,&quot;given&quot;:&quot;Andrey&quot;,&quot;parse-names&quot;:false,&quot;dropping-particle&quot;:&quot;&quot;,&quot;non-dropping-particle&quot;:&quot;&quot;},{&quot;family&quot;:&quot;Lin&quot;,&quot;given&quot;:&quot;Michael F.&quot;,&quot;parse-names&quot;:false,&quot;dropping-particle&quot;:&quot;&quot;,&quot;non-dropping-particle&quot;:&quot;&quot;},{&quot;family&quot;:&quot;Mariano&quot;,&quot;given&quot;:&quot;Maria&quot;,&quot;parse-names&quot;:false,&quot;dropping-particle&quot;:&quot;&quot;,&quot;non-dropping-particle&quot;:&quot;&quot;},{&quot;family&quot;:&quot;Morse&quot;,&quot;given&quot;:&quot;Todd&quot;,&quot;parse-names&quot;:false,&quot;dropping-particle&quot;:&quot;&quot;,&quot;non-dropping-particle&quot;:&quot;&quot;},{&quot;family&quot;:&quot;Reynoso&quot;,&quot;given&quot;:&quot;Lucia&quot;,&quot;parse-names&quot;:false,&quot;dropping-particle&quot;:&quot;v.&quot;,&quot;non-dropping-particle&quot;:&quot;&quot;},{&quot;family&quot;:&quot;Cruz&quot;,&quot;given&quot;:&quot;David Rissato&quot;,&quot;parse-names&quot;:false,&quot;dropping-particle&quot;:&quot;&quot;,&quot;non-dropping-particle&quot;:&quot;&quot;},{&quot;family&quot;:&quot;Sheu&quot;,&quot;given&quot;:&quot;Jonathan&quot;,&quot;parse-names&quot;:false,&quot;dropping-particle&quot;:&quot;&quot;,&quot;non-dropping-particle&quot;:&quot;&quot;},{&quot;family&quot;:&quot;Tang&quot;,&quot;given&quot;:&quot;Jennifer&quot;,&quot;parse-names&quot;:false,&quot;dropping-particle&quot;:&quot;&quot;,&quot;non-dropping-particle&quot;:&quot;&quot;},{&quot;family&quot;:&quot;Wang&quot;,&quot;given&quot;:&quot;James&quot;,&quot;parse-names&quot;:false,&quot;dropping-particle&quot;:&quot;&quot;,&quot;non-dropping-particle&quot;:&quot;&quot;},{&quot;family&quot;:&quot;Zhang&quot;,&quot;given&quot;:&quot;Mark A.&quot;,&quot;parse-names&quot;:false,&quot;dropping-particle&quot;:&quot;&quot;,&quot;non-dropping-particle&quot;:&quot;&quot;},{&quot;family&quot;:&quot;Zhong&quot;,&quot;given&quot;:&quot;Emily&quot;,&quot;parse-names&quot;:false,&quot;dropping-particle&quot;:&quot;&quot;,&quot;non-dropping-particle&quot;:&quot;&quot;},{&quot;family&quot;:&quot;Ahyong&quot;,&quot;given&quot;:&quot;Vida&quot;,&quot;parse-names&quot;:false,&quot;dropping-particle&quot;:&quot;&quot;,&quot;non-dropping-particle&quot;:&quot;&quot;},{&quot;family&quot;:&quot;Lay&quot;,&quot;given&quot;:&quot;Sreyngim&quot;,&quot;parse-names&quot;:false,&quot;dropping-particle&quot;:&quot;&quot;,&quot;non-dropping-particle&quot;:&quot;&quot;},{&quot;family&quot;:&quot;Chea&quot;,&quot;given&quot;:&quot;Sophana&quot;,&quot;parse-names&quot;:false,&quot;dropping-particle&quot;:&quot;&quot;,&quot;non-dropping-particle&quot;:&quot;&quot;},{&quot;family&quot;:&quot;Bohl&quot;,&quot;given&quot;:&quot;Jennifer A.&quot;,&quot;parse-names&quot;:false,&quot;dropping-particle&quot;:&quot;&quot;,&quot;non-dropping-particle&quot;:&quot;&quot;},{&quot;family&quot;:&quot;Manning&quot;,&quot;given&quot;:&quot;Jessica E.&quot;,&quot;parse-names&quot;:false,&quot;dropping-particle&quot;:&quot;&quot;,&quot;non-dropping-particle&quot;:&quot;&quot;},{&quot;family&quot;:&quot;Tato&quot;,&quot;given&quot;:&quot;Cristina M.&quot;,&quot;parse-names&quot;:false,&quot;dropping-particle&quot;:&quot;&quot;,&quot;non-dropping-particle&quot;:&quot;&quot;},{&quot;family&quot;:&quot;DeRisi&quot;,&quot;given&quot;:&quot;Joseph L.&quot;,&quot;parse-names&quot;:false,&quot;dropping-particle&quot;:&quot;&quot;,&quot;non-dropping-particle&quot;:&quot;&quot;}],&quot;container-title&quot;:&quot;GigaScience&quot;,&quot;DOI&quot;:&quot;10.1093/GIGASCIENCE/GIAA111&quot;,&quot;ISBN&quot;:&quot;0000000302814&quot;,&quot;ISSN&quot;:&quot;2047217X&quot;,&quot;PMID&quot;:&quot;33057676&quot;,&quot;issued&quot;:{&quot;date-parts&quot;:[[2021]]},&quot;page&quot;:&quot;1-14&quot;,&quot;abstract&quot;:&quot;Background: Metagenomic next-generation sequencing (mNGS) has enabled the rapid, unbiased detection and identification of microbes without pathogen-specific reagents, culturing, or a priori knowledge of the microbial landscape. mNGS data analysis requires a series of computationally intensive processing steps to accurately determine the microbial composition of a sample. Existing mNGS data analysis tools typically require bioinformatics expertise and access to local server-class hardware resources. For many research laboratories, this presents an obstacle, especially in resource-limited environments. Findings: We present IDseq, an open source cloud-based metagenomics pipeline and service for global pathogen detection and monitoring (https://idseq.net). The IDseq Portal accepts raw mNGS data, performs host and quality filtration steps, then executes an assembly-based alignment pipeline, which results in the assignment of reads and contigs to taxonomic categories. The taxonomic relative abundances are reported and visualized in an easy-to-use web application to facilitate data interpretation and hypothesis generation. Furthermore, IDseq supports environmental background model generation and automatic internal spike-in control recognition, providing statistics that are critical for data interpretation. IDseq was designed with the specific intent of detecting novel pathogens. Here, we benchmark novel virus detection capability using both synthetically evolved viral sequences and real-world samples, including IDseq analysis of a nasopharyngeal swab sample acquired and processed locally in Cambodia from a tourist from Wuhan, China, infected with the recently emergent SARS-CoV-2. Conclusion: The IDseq Portal reduces the barrier to entry for mNGS data analysis and enables bench scientists, clinicians, and bioinformaticians to gain insight from mNGS datasets for both known and novel pathogens.&quot;,&quot;publisher&quot;:&quot;Oxford University Press&quot;,&quot;issue&quot;:&quot;10&quot;,&quot;volume&quot;:&quot;9&quot;},&quot;isTemporary&quot;:false}],&quot;properties&quot;:{&quot;noteIndex&quot;:0},&quot;isEdited&quot;:false,&quot;manualOverride&quot;:{&quot;isManuallyOverridden&quot;:false,&quot;citeprocText&quot;:&quot;(86)&quot;,&quot;manualOverrideText&quot;:&quot;&quot;},&quot;citationTag&quot;:&quot;MENDELEY_CITATION_v3_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&quot;},{&quot;citationID&quot;:&quot;MENDELEY_CITATION_e8550223-1970-4695-9bd7-0852a5ca8b55&quot;,&quot;citationItems&quot;:[{&quot;id&quot;:&quot;c5d95bf9-8b66-5835-88d3-d5bee2d43426&quot;,&quot;itemData&quot;:{&quot;DOI&quot;:&quot;10.1016/S1672-0229(03)01028-3&quot;,&quot;ISSN&quot;:&quot;16720229&quot;,&quot;PMID&quot;:&quot;15629035&quot;,&quot;abstract&quot;:&quot;Annotation of the genome sequence of the SARS-CoV (severe acute respiratory syndrome-associated coronavirus) is indispensable to understand its evolution and pathogenesis. We have performed a full annotation of the SARS-CoV genome sequences by using annotation programs publicly available or developed by ourselves. Totally, 21 open reading frames (ORFs) of genes or putative uncharacterized proteins (PUPs) were predicted. Seven PUPs had not been reported previously, and two of them were predicted to contain transmembrane regions. Eight ORFs partially overlapped with or embedded into those of known genes, revealing that the SARS-CoV genome is a small and compact one with overlapped coding regions. The most striking discovery is that an ORF locates on the minus strand. We have also annotated non-coding regions and identified the transcription regulating sequences (TRS) in the intergenic regions. The analysis of TRS supports the minus strand extending transcription mechanism of coronavirus. The SNP analysis of different isolates reveals that mutations of the sequences do not affect the prediction results of ORFs.&quot;,&quot;author&quot;:[{&quot;dropping-particle&quot;:&quot;&quot;,&quot;family&quot;:&quot;Xu&quot;,&quot;given&quot;:&quot;Jing&quot;,&quot;non-dropping-particle&quot;:&quot;&quot;,&quot;parse-names&quot;:false,&quot;suffix&quot;:&quot;&quot;},{&quot;dropping-particle&quot;:&quot;&quot;,&quot;family&quot;:&quot;Hu&quot;,&quot;given&quot;:&quot;Jianfei&quot;,&quot;non-dropping-particle&quot;:&quot;&quot;,&quot;parse-names&quot;:false,&quot;suffix&quot;:&quot;&quot;},{&quot;dropping-particle&quot;:&quot;&quot;,&quot;family&quot;:&quot;Wang&quot;,&quot;given&quot;:&quot;Jing&quot;,&quot;non-dropping-particle&quot;:&quot;&quot;,&quot;parse-names&quot;:false,&quot;suffix&quot;:&quot;&quot;},{&quot;dropping-particle&quot;:&quot;&quot;,&quot;family&quot;:&quot;Han&quot;,&quot;given&quot;:&quot;Yujun&quot;,&quot;non-dropping-particle&quot;:&quot;&quot;,&quot;parse-names&quot;:false,&quot;suffix&quot;:&quot;&quot;},{&quot;dropping-particle&quot;:&quot;&quot;,&quot;family&quot;:&quot;Hu&quot;,&quot;given&quot;:&quot;Yongwu&quot;,&quot;non-dropping-particle&quot;:&quot;&quot;,&quot;parse-names&quot;:false,&quot;suffix&quot;:&quot;&quot;},{&quot;dropping-particle&quot;:&quot;&quot;,&quot;family&quot;:&quot;Wen&quot;,&quot;given&quot;:&quot;Jie&quot;,&quot;non-dropping-particle&quot;:&quot;&quot;,&quot;parse-names&quot;:false,&quot;suffix&quot;:&quot;&quot;},{&quot;dropping-particle&quot;:&quot;&quot;,&quot;family&quot;:&quot;Li&quot;,&quot;given&quot;:&quot;Yan&quot;,&quot;non-dropping-particle&quot;:&quot;&quot;,&quot;parse-names&quot;:false,&quot;suffix&quot;:&quot;&quot;},{&quot;dropping-particle&quot;:&quot;&quot;,&quot;family&quot;:&quot;Ji&quot;,&quot;given&quot;:&quot;Jia&quot;,&quot;non-dropping-particle&quot;:&quot;&quot;,&quot;parse-names&quot;:false,&quot;suffix&quot;:&quot;&quot;},{&quot;dropping-particle&quot;:&quot;&quot;,&quot;family&quot;:&quot;Ye&quot;,&quot;given&quot;:&quot;Jia&quot;,&quot;non-dropping-particle&quot;:&quot;&quot;,&quot;parse-names&quot;:false,&quot;suffix&quot;:&quot;&quot;},{&quot;dropping-particle&quot;:&quot;&quot;,&quot;family&quot;:&quot;Zhang&quot;,&quot;given&quot;:&quot;Zizhang&quot;,&quot;non-dropping-particle&quot;:&quot;&quot;,&quot;parse-names&quot;:false,&quot;suffix&quot;:&quot;&quot;},{&quot;dropping-particle&quot;:&quot;&quot;,&quot;family&quot;:&quot;Wei&quot;,&quot;given&quot;:&quot;Wei&quot;,&quot;non-dropping-particle&quot;:&quot;&quot;,&quot;parse-names&quot;:false,&quot;suffix&quot;:&quot;&quot;},{&quot;dropping-particle&quot;:&quot;&quot;,&quot;family&quot;:&quot;Li&quot;,&quot;given&quot;:&quot;Songgang&quot;,&quot;non-dropping-particle&quot;:&quot;&quot;,&quot;parse-names&quot;:false,&quot;suffix&quot;:&quot;&quot;},{&quot;dropping-particle&quot;:&quot;&quot;,&quot;family&quot;:&quot;Wang&quot;,&quot;given&quot;:&quot;Jun&quot;,&quot;non-dropping-particle&quot;:&quot;&quot;,&quot;parse-names&quot;:false,&quot;suffix&quot;:&quot;&quot;},{&quot;dropping-particle&quot;:&quot;&quot;,&quot;family&quot;:&quot;Wang&quot;,&quot;given&quot;:&quot;Jian&quot;,&quot;non-dropping-particle&quot;:&quot;&quot;,&quot;parse-names&quot;:false,&quot;suffix&quot;:&quot;&quot;},{&quot;dropping-particle&quot;:&quot;&quot;,&quot;family&quot;:&quot;Yu&quot;,&quot;given&quot;:&quot;Jun&quot;,&quot;non-dropping-particle&quot;:&quot;&quot;,&quot;parse-names&quot;:false,&quot;suffix&quot;:&quot;&quot;},{&quot;dropping-particle&quot;:&quot;&quot;,&quot;family&quot;:&quot;Yang&quot;,&quot;given&quot;:&quot;Huanming&quot;,&quot;non-dropping-particle&quot;:&quot;&quot;,&quot;parse-names&quot;:false,&quot;suffix&quot;:&quot;&quot;}],&quot;container-title&quot;:&quot;Genomics, Proteomics &amp; Bioinformatics&quot;,&quot;id&quot;:&quot;c5d95bf9-8b66-5835-88d3-d5bee2d43426&quot;,&quot;issue&quot;:&quot;3&quot;,&quot;issued&quot;:{&quot;date-parts&quot;:[[&quot;2003&quot;]]},&quot;page&quot;:&quot;226-235&quot;,&quot;publisher&quot;:&quot;Science Press&quot;,&quot;title&quot;:&quot;Genome organization of the SARS-CoV.&quot;,&quot;type&quot;:&quot;article-journal&quot;,&quot;volume&quot;:&quot;1&quot;},&quot;uris&quot;:[&quot;http://www.mendeley.com/documents/?uuid=9d1d7d30-7eea-45f8-b127-87737ef05d08&quot;],&quot;isTemporary&quot;:false,&quot;legacyDesktopId&quot;:&quot;9d1d7d30-7eea-45f8-b127-87737ef05d08&quot;},{&quot;id&quot;:&quot;02d78e76-5474-3c06-90d2-79c3b4cfc8a4&quot;,&quot;itemData&quot;:{&quot;type&quot;:&quot;article-journal&quot;,&quot;id&quot;:&quot;02d78e76-5474-3c06-90d2-79c3b4cfc8a4&quot;,&quot;title&quot;:&quot;Identification of diverse bat Alphacoronaviruses and Betacoronaviruses in China provides new insights into the evolution and origin of coronavirus-related diseases&quot;,&quot;author&quot;:[{&quot;family&quot;:&quot;Han&quot;,&quot;given&quot;:&quot;Yelin&quot;,&quot;parse-names&quot;:false,&quot;dropping-particle&quot;:&quot;&quot;,&quot;non-dropping-particle&quot;:&quot;&quot;},{&quot;family&quot;:&quot;Du&quot;,&quot;given&quot;:&quot;Jiang&quot;,&quot;parse-names&quot;:false,&quot;dropping-particle&quot;:&quot;&quot;,&quot;non-dropping-particle&quot;:&quot;&quot;},{&quot;family&quot;:&quot;Su&quot;,&quot;given&quot;:&quot;Haoxiang&quot;,&quot;parse-names&quot;:false,&quot;dropping-particle&quot;:&quot;&quot;,&quot;non-dropping-particle&quot;:&quot;&quot;},{&quot;family&quot;:&quot;Zhang&quot;,&quot;given&quot;:&quot;Junpeng&quot;,&quot;parse-names&quot;:false,&quot;dropping-particle&quot;:&quot;&quot;,&quot;non-dropping-particle&quot;:&quot;&quot;},{&quot;family&quot;:&quot;Zhu&quot;,&quot;given&quot;:&quot;Guangjian&quot;,&quot;parse-names&quot;:false,&quot;dropping-particle&quot;:&quot;&quot;,&quot;non-dropping-particle&quot;:&quot;&quot;},{&quot;family&quot;:&quot;Zhang&quot;,&quot;given&quot;:&quot;Shuyi&quot;,&quot;parse-names&quot;:false,&quot;dropping-particle&quot;:&quot;&quot;,&quot;non-dropping-particle&quot;:&quot;&quot;},{&quot;family&quot;:&quot;Wu&quot;,&quot;given&quot;:&quot;Zhiqiang&quot;,&quot;parse-names&quot;:false,&quot;dropping-particle&quot;:&quot;&quot;,&quot;non-dropping-particle&quot;:&quot;&quot;},{&quot;family&quot;:&quot;Jin&quot;,&quot;given&quot;:&quot;Qi&quot;,&quot;parse-names&quot;:false,&quot;dropping-particle&quot;:&quot;&quot;,&quot;non-dropping-particle&quot;:&quot;&quot;}],&quot;container-title&quot;:&quot;Frontiers in Microbiology&quot;,&quot;ISSN&quot;:&quot;1664-302X&quot;,&quot;URL&quot;:&quot;https://www.frontiersin.org/article/10.3389/fmicb.2019.01900&quot;,&quot;issued&quot;:{&quot;date-parts&quot;:[[2019]]},&quot;page&quot;:&quot;1900&quot;,&quot;abstract&quot;:&quot;Outbreaks of severe acute respiratory syndrome (SARS) in 2002, Middle East respiratory syndrome in 2012 and fatal swine acute diarrhea syndrome in 2017 caused serious infectious diseases in humans and in livestock, resulting in serious public health threats and huge economic losses. All such coronaviruses (CoVs) were confirmed to originate from bats. To continuously monitor the epidemic-related CoVs in bats, virome analysis was used to classify CoVs from 831 bats of 15 species in Yunnan, Guangxi, and Sichuan Provinces between August 2016 and May 2017. We identified 11 CoV strains from 22 individual samples of four bat species. Identification of four alpha-CoVs from Scotophilus kuhlii in Guangxi, which was closely related to a previously reported bat CoV and porcine epidemic diarrhea virus (PEDV), revealed a bat-swine lineage under the genus Alphacoronavirus. A recombinant CoV showed that the PEDV probably originated from the CoV of S. kuhlii. Another alpha-CoV, α-YN2018, from Rhinolophus sinicus in Yunnan, suggested that this alpha-CoV lineage had multiple host origins, and α-YN2018 had recombined with CoVs of other bat species over time. We identified five SARS-related CoVs (SARSr-CoVs) in Rhinolophus bats from Sichuan and Yunnan and confirmed that angiotensin-converting enzyme 2 usable SARSr-CoVs were continuously circulating in Rhinolophus spp. in Yunnan. The other beta-CoV, strain β-GX2018, found in Cynopterus sphinx of Guangxi, represented an independently evolved lineage different from known CoVs of Rousettus and Eonycteris bats. The identification of diverse CoVs here provides new genetic data for understanding the distribution and source of pathogenic CoVs in China.&quot;,&quot;volume&quot;:&quot;10&quot;},&quot;isTemporary&quot;:false},{&quot;id&quot;:&quot;40c9cd66-c885-3fd9-99bc-79a219251911&quot;,&quot;itemData&quot;:{&quot;type&quot;:&quot;article-journal&quot;,&quot;id&quot;:&quot;40c9cd66-c885-3fd9-99bc-79a219251911&quot;,&quot;title&quot;:&quot;A bat-derived putative cross-family recombinant coronavirus with a reovirus gene&quot;,&quot;author&quot;:[{&quot;family&quot;:&quot;Huang&quot;,&quot;given&quot;:&quot;Canping&quot;,&quot;parse-names&quot;:false,&quot;dropping-particle&quot;:&quot;&quot;,&quot;non-dropping-particle&quot;:&quot;&quot;},{&quot;family&quot;:&quot;Liu&quot;,&quot;given&quot;:&quot;William J&quot;,&quot;parse-names&quot;:false,&quot;dropping-particle&quot;:&quot;&quot;,&quot;non-dropping-particle&quot;:&quot;&quot;},{&quot;family&quot;:&quot;Xu&quot;,&quot;given&quot;:&quot;Wen&quot;,&quot;parse-names&quot;:false,&quot;dropping-particle&quot;:&quot;&quot;,&quot;non-dropping-particle&quot;:&quot;&quot;},{&quot;family&quot;:&quot;Jin&quot;,&quot;given&quot;:&quot;Tao&quot;,&quot;parse-names&quot;:false,&quot;dropping-particle&quot;:&quot;&quot;,&quot;non-dropping-particle&quot;:&quot;&quot;},{&quot;family&quot;:&quot;Zhao&quot;,&quot;given&quot;:&quot;Yingze&quot;,&quot;parse-names&quot;:false,&quot;dropping-particle&quot;:&quot;&quot;,&quot;non-dropping-particle&quot;:&quot;&quot;},{&quot;family&quot;:&quot;Song&quot;,&quot;given&quot;:&quot;Jingdong&quot;,&quot;parse-names&quot;:false,&quot;dropping-particle&quot;:&quot;&quot;,&quot;non-dropping-particle&quot;:&quot;&quot;},{&quot;family&quot;:&quot;Shi&quot;,&quot;given&quot;:&quot;Yi&quot;,&quot;parse-names&quot;:false,&quot;dropping-particle&quot;:&quot;&quot;,&quot;non-dropping-particle&quot;:&quot;&quot;},{&quot;family&quot;:&quot;Ji&quot;,&quot;given&quot;:&quot;Wei&quot;,&quot;parse-names&quot;:false,&quot;dropping-particle&quot;:&quot;&quot;,&quot;non-dropping-particle&quot;:&quot;&quot;},{&quot;family&quot;:&quot;Jia&quot;,&quot;given&quot;:&quot;Hao&quot;,&quot;parse-names&quot;:false,&quot;dropping-particle&quot;:&quot;&quot;,&quot;non-dropping-particle&quot;:&quot;&quot;},{&quot;family&quot;:&quot;Zhou&quot;,&quot;given&quot;:&quot;Yongming&quot;,&quot;parse-names&quot;:false,&quot;dropping-particle&quot;:&quot;&quot;,&quot;non-dropping-particle&quot;:&quot;&quot;},{&quot;family&quot;:&quot;Wen&quot;,&quot;given&quot;:&quot;Honghua&quot;,&quot;parse-names&quot;:false,&quot;dropping-particle&quot;:&quot;&quot;,&quot;non-dropping-particle&quot;:&quot;&quot;},{&quot;family&quot;:&quot;Zhao&quot;,&quot;given&quot;:&quot;Honglan&quot;,&quot;parse-names&quot;:false,&quot;dropping-particle&quot;:&quot;&quot;,&quot;non-dropping-particle&quot;:&quot;&quot;},{&quot;family&quot;:&quot;Liu&quot;,&quot;given&quot;:&quot;Huaxing&quot;,&quot;parse-names&quot;:false,&quot;dropping-particle&quot;:&quot;&quot;,&quot;non-dropping-particle&quot;:&quot;&quot;},{&quot;family&quot;:&quot;Li&quot;,&quot;given&quot;:&quot;Hong&quot;,&quot;parse-names&quot;:false,&quot;dropping-particle&quot;:&quot;&quot;,&quot;non-dropping-particle&quot;:&quot;&quot;},{&quot;family&quot;:&quot;Wang&quot;,&quot;given&quot;:&quot;Qihui&quot;,&quot;parse-names&quot;:false,&quot;dropping-particle&quot;:&quot;&quot;,&quot;non-dropping-particle&quot;:&quot;&quot;},{&quot;family&quot;:&quot;Wu&quot;,&quot;given&quot;:&quot;Ying&quot;,&quot;parse-names&quot;:false,&quot;dropping-particle&quot;:&quot;&quot;,&quot;non-dropping-particle&quot;:&quot;&quot;},{&quot;family&quot;:&quot;Wang&quot;,&quot;given&quot;:&quot;Liang&quot;,&quot;parse-names&quot;:false,&quot;dropping-particle&quot;:&quot;&quot;,&quot;non-dropping-particle&quot;:&quot;&quot;},{&quot;family&quot;:&quot;Liu&quot;,&quot;given&quot;:&quot;Di&quot;,&quot;parse-names&quot;:false,&quot;dropping-particle&quot;:&quot;&quot;,&quot;non-dropping-particle&quot;:&quot;&quot;},{&quot;family&quot;:&quot;Liu&quot;,&quot;given&quot;:&quot;Guang&quot;,&quot;parse-names&quot;:false,&quot;dropping-particle&quot;:&quot;&quot;,&quot;non-dropping-particle&quot;:&quot;&quot;},{&quot;family&quot;:&quot;Yu&quot;,&quot;given&quot;:&quot;Hongjie&quot;,&quot;parse-names&quot;:false,&quot;dropping-particle&quot;:&quot;&quot;,&quot;non-dropping-particle&quot;:&quot;&quot;},{&quot;family&quot;:&quot;Holmes&quot;,&quot;given&quot;:&quot;Edward C&quot;,&quot;parse-names&quot;:false,&quot;dropping-particle&quot;:&quot;&quot;,&quot;non-dropping-particle&quot;:&quot;&quot;},{&quot;family&quot;:&quot;Lu&quot;,&quot;given&quot;:&quot;Lin&quot;,&quot;parse-names&quot;:false,&quot;dropping-particle&quot;:&quot;&quot;,&quot;non-dropping-particle&quot;:&quot;&quot;},{&quot;family&quot;:&quot;Gao&quot;,&quot;given&quot;:&quot;George F&quot;,&quot;parse-names&quot;:false,&quot;dropping-particle&quot;:&quot;&quot;,&quot;non-dropping-particle&quot;:&quot;&quot;}],&quot;container-title&quot;:&quot;PLOS Pathogens&quot;,&quot;URL&quot;:&quot;https://doi.org/10.1371/journal.ppat.1005883&quot;,&quot;issued&quot;:{&quot;date-parts&quot;:[[2016,9,27]]},&quot;page&quot;:&quot;e1005883-&quot;,&quot;abstract&quot;:&quot;Author Summary Recombination is commonly reported in coronaviruses, and is an important mechanism by which these viruses generate genetic diversity. To date, however, most such recombination events involve homologous sequences among related viruses. We discovered a novel bat coronavirus that possesses a divergent but functional p10 gene that likely originated from, or shared the ancestry with, an ancestral non-enveloped orthoreovirus, thereby representing the outcome of heterologous recombination. We report herein a fusion-associated small transmembrane (FAST) protein encoded in an enveloped virus that arose through a putative inter-family recombination between a single-stranded, positive-sense RNA virus and a double-stranded segmented RNA virus. These findings shed important new light on the mechanisms of viral evolution and particularly the importance and scope of heterologous recombination.&quot;,&quot;publisher&quot;:&quot;Public Library of Science&quot;,&quot;issue&quot;:&quot;9&quot;,&quot;volume&quot;:&quot;12&quot;},&quot;isTemporary&quot;:false}],&quot;properties&quot;:{&quot;noteIndex&quot;:0},&quot;isEdited&quot;:false,&quot;manualOverride&quot;:{&quot;citeprocText&quot;:&quot;(58,61,87)&quot;,&quot;isManuallyOverridden&quot;:false,&quot;manualOverrideText&quot;:&quot;&quot;},&quot;citationTag&quot;:&quot;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&quot;},{&quot;citationID&quot;:&quot;MENDELEY_CITATION_4dcf8b00-e852-4210-91d5-f9fc3bef5d22&quot;,&quot;citationItems&quot;:[{&quot;id&quot;:&quot;40c9cd66-c885-3fd9-99bc-79a219251911&quot;,&quot;itemData&quot;:{&quot;type&quot;:&quot;article-journal&quot;,&quot;id&quot;:&quot;40c9cd66-c885-3fd9-99bc-79a219251911&quot;,&quot;title&quot;:&quot;A bat-derived putative cross-family recombinant coronavirus with a reovirus gene&quot;,&quot;author&quot;:[{&quot;family&quot;:&quot;Huang&quot;,&quot;given&quot;:&quot;Canping&quot;,&quot;parse-names&quot;:false,&quot;dropping-particle&quot;:&quot;&quot;,&quot;non-dropping-particle&quot;:&quot;&quot;},{&quot;family&quot;:&quot;Liu&quot;,&quot;given&quot;:&quot;William J&quot;,&quot;parse-names&quot;:false,&quot;dropping-particle&quot;:&quot;&quot;,&quot;non-dropping-particle&quot;:&quot;&quot;},{&quot;family&quot;:&quot;Xu&quot;,&quot;given&quot;:&quot;Wen&quot;,&quot;parse-names&quot;:false,&quot;dropping-particle&quot;:&quot;&quot;,&quot;non-dropping-particle&quot;:&quot;&quot;},{&quot;family&quot;:&quot;Jin&quot;,&quot;given&quot;:&quot;Tao&quot;,&quot;parse-names&quot;:false,&quot;dropping-particle&quot;:&quot;&quot;,&quot;non-dropping-particle&quot;:&quot;&quot;},{&quot;family&quot;:&quot;Zhao&quot;,&quot;given&quot;:&quot;Yingze&quot;,&quot;parse-names&quot;:false,&quot;dropping-particle&quot;:&quot;&quot;,&quot;non-dropping-particle&quot;:&quot;&quot;},{&quot;family&quot;:&quot;Song&quot;,&quot;given&quot;:&quot;Jingdong&quot;,&quot;parse-names&quot;:false,&quot;dropping-particle&quot;:&quot;&quot;,&quot;non-dropping-particle&quot;:&quot;&quot;},{&quot;family&quot;:&quot;Shi&quot;,&quot;given&quot;:&quot;Yi&quot;,&quot;parse-names&quot;:false,&quot;dropping-particle&quot;:&quot;&quot;,&quot;non-dropping-particle&quot;:&quot;&quot;},{&quot;family&quot;:&quot;Ji&quot;,&quot;given&quot;:&quot;Wei&quot;,&quot;parse-names&quot;:false,&quot;dropping-particle&quot;:&quot;&quot;,&quot;non-dropping-particle&quot;:&quot;&quot;},{&quot;family&quot;:&quot;Jia&quot;,&quot;given&quot;:&quot;Hao&quot;,&quot;parse-names&quot;:false,&quot;dropping-particle&quot;:&quot;&quot;,&quot;non-dropping-particle&quot;:&quot;&quot;},{&quot;family&quot;:&quot;Zhou&quot;,&quot;given&quot;:&quot;Yongming&quot;,&quot;parse-names&quot;:false,&quot;dropping-particle&quot;:&quot;&quot;,&quot;non-dropping-particle&quot;:&quot;&quot;},{&quot;family&quot;:&quot;Wen&quot;,&quot;given&quot;:&quot;Honghua&quot;,&quot;parse-names&quot;:false,&quot;dropping-particle&quot;:&quot;&quot;,&quot;non-dropping-particle&quot;:&quot;&quot;},{&quot;family&quot;:&quot;Zhao&quot;,&quot;given&quot;:&quot;Honglan&quot;,&quot;parse-names&quot;:false,&quot;dropping-particle&quot;:&quot;&quot;,&quot;non-dropping-particle&quot;:&quot;&quot;},{&quot;family&quot;:&quot;Liu&quot;,&quot;given&quot;:&quot;Huaxing&quot;,&quot;parse-names&quot;:false,&quot;dropping-particle&quot;:&quot;&quot;,&quot;non-dropping-particle&quot;:&quot;&quot;},{&quot;family&quot;:&quot;Li&quot;,&quot;given&quot;:&quot;Hong&quot;,&quot;parse-names&quot;:false,&quot;dropping-particle&quot;:&quot;&quot;,&quot;non-dropping-particle&quot;:&quot;&quot;},{&quot;family&quot;:&quot;Wang&quot;,&quot;given&quot;:&quot;Qihui&quot;,&quot;parse-names&quot;:false,&quot;dropping-particle&quot;:&quot;&quot;,&quot;non-dropping-particle&quot;:&quot;&quot;},{&quot;family&quot;:&quot;Wu&quot;,&quot;given&quot;:&quot;Ying&quot;,&quot;parse-names&quot;:false,&quot;dropping-particle&quot;:&quot;&quot;,&quot;non-dropping-particle&quot;:&quot;&quot;},{&quot;family&quot;:&quot;Wang&quot;,&quot;given&quot;:&quot;Liang&quot;,&quot;parse-names&quot;:false,&quot;dropping-particle&quot;:&quot;&quot;,&quot;non-dropping-particle&quot;:&quot;&quot;},{&quot;family&quot;:&quot;Liu&quot;,&quot;given&quot;:&quot;Di&quot;,&quot;parse-names&quot;:false,&quot;dropping-particle&quot;:&quot;&quot;,&quot;non-dropping-particle&quot;:&quot;&quot;},{&quot;family&quot;:&quot;Liu&quot;,&quot;given&quot;:&quot;Guang&quot;,&quot;parse-names&quot;:false,&quot;dropping-particle&quot;:&quot;&quot;,&quot;non-dropping-particle&quot;:&quot;&quot;},{&quot;family&quot;:&quot;Yu&quot;,&quot;given&quot;:&quot;Hongjie&quot;,&quot;parse-names&quot;:false,&quot;dropping-particle&quot;:&quot;&quot;,&quot;non-dropping-particle&quot;:&quot;&quot;},{&quot;family&quot;:&quot;Holmes&quot;,&quot;given&quot;:&quot;Edward C&quot;,&quot;parse-names&quot;:false,&quot;dropping-particle&quot;:&quot;&quot;,&quot;non-dropping-particle&quot;:&quot;&quot;},{&quot;family&quot;:&quot;Lu&quot;,&quot;given&quot;:&quot;Lin&quot;,&quot;parse-names&quot;:false,&quot;dropping-particle&quot;:&quot;&quot;,&quot;non-dropping-particle&quot;:&quot;&quot;},{&quot;family&quot;:&quot;Gao&quot;,&quot;given&quot;:&quot;George F&quot;,&quot;parse-names&quot;:false,&quot;dropping-particle&quot;:&quot;&quot;,&quot;non-dropping-particle&quot;:&quot;&quot;}],&quot;container-title&quot;:&quot;PLOS Pathogens&quot;,&quot;URL&quot;:&quot;https://doi.org/10.1371/journal.ppat.1005883&quot;,&quot;issued&quot;:{&quot;date-parts&quot;:[[2016,9,27]]},&quot;page&quot;:&quot;e1005883-&quot;,&quot;abstract&quot;:&quot;Author Summary Recombination is commonly reported in coronaviruses, and is an important mechanism by which these viruses generate genetic diversity. To date, however, most such recombination events involve homologous sequences among related viruses. We discovered a novel bat coronavirus that possesses a divergent but functional p10 gene that likely originated from, or shared the ancestry with, an ancestral non-enveloped orthoreovirus, thereby representing the outcome of heterologous recombination. We report herein a fusion-associated small transmembrane (FAST) protein encoded in an enveloped virus that arose through a putative inter-family recombination between a single-stranded, positive-sense RNA virus and a double-stranded segmented RNA virus. These findings shed important new light on the mechanisms of viral evolution and particularly the importance and scope of heterologous recombination.&quot;,&quot;publisher&quot;:&quot;Public Library of Science&quot;,&quot;issue&quot;:&quot;9&quot;,&quot;volume&quot;:&quot;12&quot;},&quot;isTemporary&quot;:false}],&quot;properties&quot;:{&quot;noteIndex&quot;:0},&quot;isEdited&quot;:false,&quot;manualOverride&quot;:{&quot;citeprocText&quot;:&quot;(61)&quot;,&quot;isManuallyOverridden&quot;:false,&quot;manualOverrideText&quot;:&quot;&quot;},&quot;citationTag&quot;:&quot;MENDELEY_CITATION_v3_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&quot;},{&quot;citationID&quot;:&quot;MENDELEY_CITATION_9327da60-2806-4786-9e23-f2298ed4ffb7&quot;,&quot;citationItems&quot;:[{&quot;id&quot;:&quot;352215d0-799c-5626-b3a7-d631b7d84540&quot;,&quot;itemData&quot;:{&quot;DOI&quot;:&quot;10.1016/j.cell.2020.04.011&quot;,&quot;ISSN&quot;:&quot;10974172&quot;,&quot;PMID&quot;:&quot;32330414&quot;,&quot;abstract&quot;:&quot;SARS-CoV-2 is a betacoronavirus responsible for the COVID-19 pandemic. Although the SARS-CoV-2 genome was reported recently, its transcriptomic architecture is unknown. Utilizing two complementary sequencing techniques, we present a high-resolution map of the SARS-CoV-2 transcriptome and epitranscriptome. DNA nanoball sequencing shows that the transcriptome is highly complex owing to numerous discontinuous transcription events. In addition to the canonical genomic and 9 subgenomic RNAs, SARS-CoV-2 produces transcripts encoding unknown ORFs with fusion, deletion, and/or frameshift. Using nanopore direct RNA sequencing, we further find at least 41 RNA modification sites on viral transcripts, with the most frequent motif, AAGAA. Modified RNAs have shorter poly(A) tails than unmodified RNAs, suggesting a link between the modification and the 3′ tail. Functional investigation of the unknown transcripts and RNA modifications discovered in this study will open new directions to our understanding of the life cycle and pathogenicity of SARS-CoV-2. The SARS-CoV-2 transcriptome and epitranscriptome reveal a complex array of canonical and non-canonical viral transcripts with RNA modifications.&quot;,&quot;author&quot;:[{&quot;dropping-particle&quot;:&quot;&quot;,&quot;family&quot;:&quot;Kim&quot;,&quot;given&quot;:&quot;Dongwan&quot;,&quot;non-dropping-particle&quot;:&quot;&quot;,&quot;parse-names&quot;:false,&quot;suffix&quot;:&quot;&quot;},{&quot;dropping-particle&quot;:&quot;&quot;,&quot;family&quot;:&quot;Lee&quot;,&quot;given&quot;:&quot;Joo Yeon&quot;,&quot;non-dropping-particle&quot;:&quot;&quot;,&quot;parse-names&quot;:false,&quot;suffix&quot;:&quot;&quot;},{&quot;dropping-particle&quot;:&quot;&quot;,&quot;family&quot;:&quot;Yang&quot;,&quot;given&quot;:&quot;Jeong Sun&quot;,&quot;non-dropping-particle&quot;:&quot;&quot;,&quot;parse-names&quot;:false,&quot;suffix&quot;:&quot;&quot;},{&quot;dropping-particle&quot;:&quot;&quot;,&quot;family&quot;:&quot;Kim&quot;,&quot;given&quot;:&quot;Jun Won&quot;,&quot;non-dropping-particle&quot;:&quot;&quot;,&quot;parse-names&quot;:false,&quot;suffix&quot;:&quot;&quot;},{&quot;dropping-particle&quot;:&quot;&quot;,&quot;family&quot;:&quot;Kim&quot;,&quot;given&quot;:&quot;V. Narry&quot;,&quot;non-dropping-particle&quot;:&quot;&quot;,&quot;parse-names&quot;:false,&quot;suffix&quot;:&quot;&quot;},{&quot;dropping-particle&quot;:&quot;&quot;,&quot;family&quot;:&quot;Chang&quot;,&quot;given&quot;:&quot;Hyeshik&quot;,&quot;non-dropping-particle&quot;:&quot;&quot;,&quot;parse-names&quot;:false,&quot;suffix&quot;:&quot;&quot;}],&quot;container-title&quot;:&quot;Cell&quot;,&quot;id&quot;:&quot;352215d0-799c-5626-b3a7-d631b7d84540&quot;,&quot;issue&quot;:&quot;4&quot;,&quot;issued&quot;:{&quot;date-parts&quot;:[[&quot;2020&quot;]]},&quot;page&quot;:&quot;914-921.e10&quot;,&quot;publisher&quot;:&quot;Elsevier Inc.&quot;,&quot;title&quot;:&quot;The architecture of SARS-CoV-2 transcriptome&quot;,&quot;type&quot;:&quot;article-journal&quot;,&quot;volume&quot;:&quot;181&quot;},&quot;uris&quot;:[&quot;http://www.mendeley.com/documents/?uuid=46cd7bd4-7c2f-4a65-8703-743ff333acce&quot;],&quot;isTemporary&quot;:false,&quot;legacyDesktopId&quot;:&quot;46cd7bd4-7c2f-4a65-8703-743ff333acce&quot;}],&quot;properties&quot;:{&quot;noteIndex&quot;:0},&quot;isEdited&quot;:false,&quot;manualOverride&quot;:{&quot;citeprocText&quot;:&quot;(88)&quot;,&quot;isManuallyOverridden&quot;:false,&quot;manualOverrideText&quot;:&quot;&quot;},&quot;citationTag&quot;:&quot;MENDELEY_CITATION_v3_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&quot;},{&quot;citationID&quot;:&quot;MENDELEY_CITATION_e7f65f1c-48a5-46c9-aec8-b63c5ebd28cb&quot;,&quot;citationItems&quot;:[{&quot;id&quot;:&quot;4af45a34-7c4e-34b1-b6e4-24ea9b650f81&quot;,&quot;itemData&quot;:{&quot;type&quot;:&quot;article-journal&quot;,&quot;id&quot;:&quot;4af45a34-7c4e-34b1-b6e4-24ea9b650f81&quot;,&quot;title&quot;:&quot;Cameroonian fruit bats harbor divergent viruses, including rotavirus H, bastroviruses, and picobirnaviruses using an alternative genetic code&quot;,&quot;author&quot;:[{&quot;family&quot;:&quot;Yinda&quot;,&quot;given&quot;:&quot;Claude Kwe&quot;,&quot;parse-names&quot;:false,&quot;dropping-particle&quot;:&quot;&quot;,&quot;non-dropping-particle&quot;:&quot;&quot;},{&quot;family&quot;:&quot;Ghogomu&quot;,&quot;given&quot;:&quot;Stephen Mbigha&quot;,&quot;parse-names&quot;:false,&quot;dropping-particle&quot;:&quot;&quot;,&quot;non-dropping-particle&quot;:&quot;&quot;},{&quot;family&quot;:&quot;Conceição-Neto&quot;,&quot;given&quot;:&quot;Nádia&quot;,&quot;parse-names&quot;:false,&quot;dropping-particle&quot;:&quot;&quot;,&quot;non-dropping-particle&quot;:&quot;&quot;},{&quot;family&quot;:&quot;Beller&quot;,&quot;given&quot;:&quot;Leen&quot;,&quot;parse-names&quot;:false,&quot;dropping-particle&quot;:&quot;&quot;,&quot;non-dropping-particle&quot;:&quot;&quot;},{&quot;family&quot;:&quot;Deboutte&quot;,&quot;given&quot;:&quot;Ward&quot;,&quot;parse-names&quot;:false,&quot;dropping-particle&quot;:&quot;&quot;,&quot;non-dropping-particle&quot;:&quot;&quot;},{&quot;family&quot;:&quot;Vanhulle&quot;,&quot;given&quot;:&quot;Emiel&quot;,&quot;parse-names&quot;:false,&quot;dropping-particle&quot;:&quot;&quot;,&quot;non-dropping-particle&quot;:&quot;&quot;},{&quot;family&quot;:&quot;Maes&quot;,&quot;given&quot;:&quot;Piet&quot;,&quot;parse-names&quot;:false,&quot;dropping-particle&quot;:&quot;&quot;,&quot;non-dropping-particle&quot;:&quot;&quot;},{&quot;family&quot;:&quot;Ranst&quot;,&quot;given&quot;:&quot;Marc&quot;,&quot;parse-names&quot;:false,&quot;dropping-particle&quot;:&quot;&quot;,&quot;non-dropping-particle&quot;:&quot;van&quot;},{&quot;family&quot;:&quot;Matthijnssens&quot;,&quot;given&quot;:&quot;Jelle&quot;,&quot;parse-names&quot;:false,&quot;dropping-particle&quot;:&quot;&quot;,&quot;non-dropping-particle&quot;:&quot;&quot;}],&quot;container-title&quot;:&quot;Virus Evolution&quot;,&quot;DOI&quot;:&quot;10.1093/ve/vey008&quot;,&quot;ISSN&quot;:&quot;2057-1577&quot;,&quot;PMID&quot;:&quot;29644096&quot;,&quot;issued&quot;:{&quot;date-parts&quot;:[[2018]]},&quot;page&quot;:&quot;1-15&quot;,&quot;abstract&quot;:&quot;Most human emerging infectious diseases originate from wildlife and bats are a major reservoir of viruses, a few of which have been highly pathogenic to humans. In some regions of Cameroon, bats are hunted and eaten as a delicacy. This close proximity between human and bats provides ample opportunity for zoonotic events. To elucidate the viral diversity of Cameroonian fruit bats, we collected and metagenomically screened eighty-seven fecal samples of Eidolon helvum and Epomophorus gambianus fruit bats. The results showed a plethora of known and novel viruses. Phylogenetic analyses of the eleven gene segments of the first complete bat rotavirus H genome, showed clearly separated clusters of human, porcine, and bat rotavirus H strains, not indicating any recent interspecies transmission events. Additionally, we identified and analyzed a bat bastrovirus genome (a novel group of recently described viruses, related to astroviruses and hepatitis E viruses), confirming their recombinant nature, and provide further evidence of additional recombination events among bat bastroviruses. Interestingly, picobirnavirus-like RNA-dependent RNA polymerase gene segments were identified using an alternative mitochondrial genetic code, and further principal component analyses suggested that they may have a similar lifestyle to mitoviruses, a group of virus-like elements known to infect the mitochondria of fungi. Although identified bat coronavirus, parvovirus, and cyclovirus strains belong to established genera, most of the identified partitiviruses and densoviruses constitute putative novel genera in their respective families. Finally, the results of the phage community analyses of these bats indicate a very diverse geographically distinct bat phage population, probably reflecting different diets and gut bacterial ecosystems.&quot;,&quot;issue&quot;:&quot;1&quot;,&quot;volume&quot;:&quot;4&quot;},&quot;isTemporary&quot;:false}],&quot;properties&quot;:{&quot;noteIndex&quot;:0},&quot;isEdited&quot;:false,&quot;manualOverride&quot;:{&quot;citeprocText&quot;:&quot;(60)&quot;,&quot;isManuallyOverridden&quot;:false,&quot;manualOverrideText&quot;:&quot;&quot;},&quot;citationTag&quot;:&quot;MENDELEY_CITATION_v3_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&quot;},{&quot;citationID&quot;:&quot;MENDELEY_CITATION_c28eaecc-183c-4547-9675-b1509b7f914d&quot;,&quot;citationItems&quot;:[{&quot;id&quot;:&quot;112f1c10-84a5-3b23-8e63-441cc79578fa&quot;,&quot;itemData&quot;:{&quot;type&quot;:&quot;article-journal&quot;,&quot;id&quot;:&quot;112f1c10-84a5-3b23-8e63-441cc79578fa&quot;,&quot;title&quot;:&quot;Detection of new genetic variants of Betacoronaviruses in endemic frugivorous bats of Madagascar&quot;,&quot;author&quot;:[{&quot;family&quot;:&quot;Razanajatovo&quot;,&quot;given&quot;:&quot;Norosoa H&quot;,&quot;parse-names&quot;:false,&quot;dropping-particle&quot;:&quot;&quot;,&quot;non-dropping-particle&quot;:&quot;&quot;},{&quot;family&quot;:&quot;Nomenjanahary&quot;,&quot;given&quot;:&quot;Lalaina A&quot;,&quot;parse-names&quot;:false,&quot;dropping-particle&quot;:&quot;&quot;,&quot;non-dropping-particle&quot;:&quot;&quot;},{&quot;family&quot;:&quot;Wilkinson&quot;,&quot;given&quot;:&quot;David A&quot;,&quot;parse-names&quot;:false,&quot;dropping-particle&quot;:&quot;&quot;,&quot;non-dropping-particle&quot;:&quot;&quot;},{&quot;family&quot;:&quot;Razafimanahaka&quot;,&quot;given&quot;:&quot;Julie H&quot;,&quot;parse-names&quot;:false,&quot;dropping-particle&quot;:&quot;&quot;,&quot;non-dropping-particle&quot;:&quot;&quot;},{&quot;family&quot;:&quot;Goodman&quot;,&quot;given&quot;:&quot;Steven M&quot;,&quot;parse-names&quot;:false,&quot;dropping-particle&quot;:&quot;&quot;,&quot;non-dropping-particle&quot;:&quot;&quot;},{&quot;family&quot;:&quot;Jenkins&quot;,&quot;given&quot;:&quot;Richard K&quot;,&quot;parse-names&quot;:false,&quot;dropping-particle&quot;:&quot;&quot;,&quot;non-dropping-particle&quot;:&quot;&quot;},{&quot;family&quot;:&quot;Jones&quot;,&quot;given&quot;:&quot;Julia P G&quot;,&quot;parse-names&quot;:false,&quot;dropping-particle&quot;:&quot;&quot;,&quot;non-dropping-particle&quot;:&quot;&quot;},{&quot;family&quot;:&quot;Heraud&quot;,&quot;given&quot;:&quot;Jean-Michel&quot;,&quot;parse-names&quot;:false,&quot;dropping-particle&quot;:&quot;&quot;,&quot;non-dropping-particle&quot;:&quot;&quot;}],&quot;container-title&quot;:&quot;Virology Journal&quot;,&quot;DOI&quot;:&quot;10.1186/s12985-015-0271-y&quot;,&quot;ISSN&quot;:&quot;1743-422X&quot;,&quot;URL&quot;:&quot;https://doi.org/10.1186/s12985-015-0271-y&quot;,&quot;issued&quot;:{&quot;date-parts&quot;:[[2015]]},&quot;page&quot;:&quot;42&quot;,&quot;abstract&quot;:&quot;Bats are amongst the natural reservoirs of many coronaviruses (CoVs) of which some can lead to severe infection in human. African bats are known to harbor a range of pathogens (e.g., Ebola and Marburg viruses) that can infect humans and cause disease outbreaks. A recent study in South Africa isolated a genetic variant closely related to MERS-CoV from an insectivorous bat. Though Madagascar is home to 44 bat species (41 insectivorous and 3 frugivorous) of which 34 are endemic, no data exists concerning the circulation of CoVs in the island’s chiropteran fauna. Certain Malagasy bats can be frequently found in close contact with humans and frugivorous bats feed in the same trees where people collect and consume fruits and are hunted and consumed as bush meat. The purpose of our study is to detect and identify CoVs from frugivorous bats in Madagascar to evaluate the risk of human infection from infected bats.&quot;,&quot;issue&quot;:&quot;1&quot;,&quot;volume&quot;:&quot;12&quot;},&quot;isTemporary&quot;:false}],&quot;properties&quot;:{&quot;noteIndex&quot;:0},&quot;isEdited&quot;:false,&quot;manualOverride&quot;:{&quot;citeprocText&quot;:&quot;(12)&quot;,&quot;isManuallyOverridden&quot;:false,&quot;manualOverrideText&quot;:&quot;&quot;},&quot;citationTag&quot;:&quot;MENDELEY_CITATION_v3_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&quot;},{&quot;citationID&quot;:&quot;MENDELEY_CITATION_9080fd01-2d9d-401d-81f8-1624f0876dba&quot;,&quot;citationItems&quot;:[{&quot;id&quot;:&quot;9d3da4b1-b7ac-5777-85bb-df3c15170010&quot;,&quot;itemData&quot;:{&quot;DOI&quot;:&quot;10.1016/j.antiviral.2013.08.014&quot;,&quot;ISSN&quot;:&quot;0166-3542&quot;,&quot;author&quot;:[{&quot;dropping-particle&quot;:&quot;&quot;,&quot;family&quot;:&quot;Li&quot;,&quot;given&quot;:&quot;Fang&quot;,&quot;non-dropping-particle&quot;:&quot;&quot;,&quot;parse-names&quot;:false,&quot;suffix&quot;:&quot;&quot;}],&quot;container-title&quot;:&quot;Antiviral Research&quot;,&quot;id&quot;:&quot;9d3da4b1-b7ac-5777-85bb-df3c15170010&quot;,&quot;issue&quot;:&quot;1&quot;,&quot;issued&quot;:{&quot;date-parts&quot;:[[&quot;2013&quot;]]},&quot;page&quot;:&quot;246-254&quot;,&quot;publisher&quot;:&quot;Elsevier B.V.&quot;,&quot;title&quot;:&quot;Receptor recognition and cross-species infections of SARS coronavirus&quot;,&quot;type&quot;:&quot;article-journal&quot;,&quot;volume&quot;:&quot;100&quot;},&quot;uris&quot;:[&quot;http://www.mendeley.com/documents/?uuid=4db6b980-9aa4-4da3-95eb-54f22b5884b2&quot;],&quot;isTemporary&quot;:false,&quot;legacyDesktopId&quot;:&quot;4db6b980-9aa4-4da3-95eb-54f22b5884b2&quot;}],&quot;properties&quot;:{&quot;noteIndex&quot;:0},&quot;isEdited&quot;:false,&quot;manualOverride&quot;:{&quot;citeprocText&quot;:&quot;(89)&quot;,&quot;isManuallyOverridden&quot;:false,&quot;manualOverrideText&quot;:&quot;&quot;},&quot;citationTag&quot;:&quot;MENDELEY_CITATION_v3_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&quot;},{&quot;citationID&quot;:&quot;MENDELEY_CITATION_bbc4cff2-e433-4f8c-96c1-da823380848b&quot;,&quot;citationItems&quot;:[{&quot;id&quot;:&quot;40c9cd66-c885-3fd9-99bc-79a219251911&quot;,&quot;itemData&quot;:{&quot;type&quot;:&quot;article-journal&quot;,&quot;id&quot;:&quot;40c9cd66-c885-3fd9-99bc-79a219251911&quot;,&quot;title&quot;:&quot;A bat-derived putative cross-family recombinant coronavirus with a reovirus gene&quot;,&quot;author&quot;:[{&quot;family&quot;:&quot;Huang&quot;,&quot;given&quot;:&quot;Canping&quot;,&quot;parse-names&quot;:false,&quot;dropping-particle&quot;:&quot;&quot;,&quot;non-dropping-particle&quot;:&quot;&quot;},{&quot;family&quot;:&quot;Liu&quot;,&quot;given&quot;:&quot;William J&quot;,&quot;parse-names&quot;:false,&quot;dropping-particle&quot;:&quot;&quot;,&quot;non-dropping-particle&quot;:&quot;&quot;},{&quot;family&quot;:&quot;Xu&quot;,&quot;given&quot;:&quot;Wen&quot;,&quot;parse-names&quot;:false,&quot;dropping-particle&quot;:&quot;&quot;,&quot;non-dropping-particle&quot;:&quot;&quot;},{&quot;family&quot;:&quot;Jin&quot;,&quot;given&quot;:&quot;Tao&quot;,&quot;parse-names&quot;:false,&quot;dropping-particle&quot;:&quot;&quot;,&quot;non-dropping-particle&quot;:&quot;&quot;},{&quot;family&quot;:&quot;Zhao&quot;,&quot;given&quot;:&quot;Yingze&quot;,&quot;parse-names&quot;:false,&quot;dropping-particle&quot;:&quot;&quot;,&quot;non-dropping-particle&quot;:&quot;&quot;},{&quot;family&quot;:&quot;Song&quot;,&quot;given&quot;:&quot;Jingdong&quot;,&quot;parse-names&quot;:false,&quot;dropping-particle&quot;:&quot;&quot;,&quot;non-dropping-particle&quot;:&quot;&quot;},{&quot;family&quot;:&quot;Shi&quot;,&quot;given&quot;:&quot;Yi&quot;,&quot;parse-names&quot;:false,&quot;dropping-particle&quot;:&quot;&quot;,&quot;non-dropping-particle&quot;:&quot;&quot;},{&quot;family&quot;:&quot;Ji&quot;,&quot;given&quot;:&quot;Wei&quot;,&quot;parse-names&quot;:false,&quot;dropping-particle&quot;:&quot;&quot;,&quot;non-dropping-particle&quot;:&quot;&quot;},{&quot;family&quot;:&quot;Jia&quot;,&quot;given&quot;:&quot;Hao&quot;,&quot;parse-names&quot;:false,&quot;dropping-particle&quot;:&quot;&quot;,&quot;non-dropping-particle&quot;:&quot;&quot;},{&quot;family&quot;:&quot;Zhou&quot;,&quot;given&quot;:&quot;Yongming&quot;,&quot;parse-names&quot;:false,&quot;dropping-particle&quot;:&quot;&quot;,&quot;non-dropping-particle&quot;:&quot;&quot;},{&quot;family&quot;:&quot;Wen&quot;,&quot;given&quot;:&quot;Honghua&quot;,&quot;parse-names&quot;:false,&quot;dropping-particle&quot;:&quot;&quot;,&quot;non-dropping-particle&quot;:&quot;&quot;},{&quot;family&quot;:&quot;Zhao&quot;,&quot;given&quot;:&quot;Honglan&quot;,&quot;parse-names&quot;:false,&quot;dropping-particle&quot;:&quot;&quot;,&quot;non-dropping-particle&quot;:&quot;&quot;},{&quot;family&quot;:&quot;Liu&quot;,&quot;given&quot;:&quot;Huaxing&quot;,&quot;parse-names&quot;:false,&quot;dropping-particle&quot;:&quot;&quot;,&quot;non-dropping-particle&quot;:&quot;&quot;},{&quot;family&quot;:&quot;Li&quot;,&quot;given&quot;:&quot;Hong&quot;,&quot;parse-names&quot;:false,&quot;dropping-particle&quot;:&quot;&quot;,&quot;non-dropping-particle&quot;:&quot;&quot;},{&quot;family&quot;:&quot;Wang&quot;,&quot;given&quot;:&quot;Qihui&quot;,&quot;parse-names&quot;:false,&quot;dropping-particle&quot;:&quot;&quot;,&quot;non-dropping-particle&quot;:&quot;&quot;},{&quot;family&quot;:&quot;Wu&quot;,&quot;given&quot;:&quot;Ying&quot;,&quot;parse-names&quot;:false,&quot;dropping-particle&quot;:&quot;&quot;,&quot;non-dropping-particle&quot;:&quot;&quot;},{&quot;family&quot;:&quot;Wang&quot;,&quot;given&quot;:&quot;Liang&quot;,&quot;parse-names&quot;:false,&quot;dropping-particle&quot;:&quot;&quot;,&quot;non-dropping-particle&quot;:&quot;&quot;},{&quot;family&quot;:&quot;Liu&quot;,&quot;given&quot;:&quot;Di&quot;,&quot;parse-names&quot;:false,&quot;dropping-particle&quot;:&quot;&quot;,&quot;non-dropping-particle&quot;:&quot;&quot;},{&quot;family&quot;:&quot;Liu&quot;,&quot;given&quot;:&quot;Guang&quot;,&quot;parse-names&quot;:false,&quot;dropping-particle&quot;:&quot;&quot;,&quot;non-dropping-particle&quot;:&quot;&quot;},{&quot;family&quot;:&quot;Yu&quot;,&quot;given&quot;:&quot;Hongjie&quot;,&quot;parse-names&quot;:false,&quot;dropping-particle&quot;:&quot;&quot;,&quot;non-dropping-particle&quot;:&quot;&quot;},{&quot;family&quot;:&quot;Holmes&quot;,&quot;given&quot;:&quot;Edward C&quot;,&quot;parse-names&quot;:false,&quot;dropping-particle&quot;:&quot;&quot;,&quot;non-dropping-particle&quot;:&quot;&quot;},{&quot;family&quot;:&quot;Lu&quot;,&quot;given&quot;:&quot;Lin&quot;,&quot;parse-names&quot;:false,&quot;dropping-particle&quot;:&quot;&quot;,&quot;non-dropping-particle&quot;:&quot;&quot;},{&quot;family&quot;:&quot;Gao&quot;,&quot;given&quot;:&quot;George F&quot;,&quot;parse-names&quot;:false,&quot;dropping-particle&quot;:&quot;&quot;,&quot;non-dropping-particle&quot;:&quot;&quot;}],&quot;container-title&quot;:&quot;PLOS Pathogens&quot;,&quot;URL&quot;:&quot;https://doi.org/10.1371/journal.ppat.1005883&quot;,&quot;issued&quot;:{&quot;date-parts&quot;:[[2016,9,27]]},&quot;page&quot;:&quot;e1005883-&quot;,&quot;abstract&quot;:&quot;Author Summary Recombination is commonly reported in coronaviruses, and is an important mechanism by which these viruses generate genetic diversity. To date, however, most such recombination events involve homologous sequences among related viruses. We discovered a novel bat coronavirus that possesses a divergent but functional p10 gene that likely originated from, or shared the ancestry with, an ancestral non-enveloped orthoreovirus, thereby representing the outcome of heterologous recombination. We report herein a fusion-associated small transmembrane (FAST) protein encoded in an enveloped virus that arose through a putative inter-family recombination between a single-stranded, positive-sense RNA virus and a double-stranded segmented RNA virus. These findings shed important new light on the mechanisms of viral evolution and particularly the importance and scope of heterologous recombination.&quot;,&quot;publisher&quot;:&quot;Public Library of Science&quot;,&quot;issue&quot;:&quot;9&quot;,&quot;volume&quot;:&quot;12&quot;},&quot;isTemporary&quot;:false},{&quot;id&quot;:&quot;32fde3b0-5df7-3daf-b345-b4df5b2a1727&quot;,&quot;itemData&quot;:{&quot;type&quot;:&quot;article-journal&quot;,&quot;id&quot;:&quot;32fde3b0-5df7-3daf-b345-b4df5b2a1727&quot;,&quot;title&quot;:&quot;Detection of recombinant Rousettus bat coronavirus GCCDC1 in lesser dawn bats (Eonycteris spelaea) in Singapore&quot;,&quot;author&quot;:[{&quot;family&quot;:&quot;Paskey&quot;,&quot;given&quot;:&quot;Adrian C&quot;,&quot;parse-names&quot;:false,&quot;dropping-particle&quot;:&quot;&quot;,&quot;non-dropping-particle&quot;:&quot;&quot;},{&quot;family&quot;:&quot;Ng&quot;,&quot;given&quot;:&quot;Justin H J&quot;,&quot;parse-names&quot;:false,&quot;dropping-particle&quot;:&quot;&quot;,&quot;non-dropping-particle&quot;:&quot;&quot;},{&quot;family&quot;:&quot;Rice&quot;,&quot;given&quot;:&quot;Gregory K&quot;,&quot;parse-names&quot;:false,&quot;dropping-particle&quot;:&quot;&quot;,&quot;non-dropping-particle&quot;:&quot;&quot;},{&quot;family&quot;:&quot;Chia&quot;,&quot;given&quot;:&quot;Wan Ni&quot;,&quot;parse-names&quot;:false,&quot;dropping-particle&quot;:&quot;&quot;,&quot;non-dropping-particle&quot;:&quot;&quot;},{&quot;family&quot;:&quot;Philipson&quot;,&quot;given&quot;:&quot;Casandra W&quot;,&quot;parse-names&quot;:false,&quot;dropping-particle&quot;:&quot;&quot;,&quot;non-dropping-particle&quot;:&quot;&quot;},{&quot;family&quot;:&quot;Foo&quot;,&quot;given&quot;:&quot;Randy J H&quot;,&quot;parse-names&quot;:false,&quot;dropping-particle&quot;:&quot;&quot;,&quot;non-dropping-particle&quot;:&quot;&quot;},{&quot;family&quot;:&quot;Cer&quot;,&quot;given&quot;:&quot;Regina Z&quot;,&quot;parse-names&quot;:false,&quot;dropping-particle&quot;:&quot;&quot;,&quot;non-dropping-particle&quot;:&quot;&quot;},{&quot;family&quot;:&quot;Long&quot;,&quot;given&quot;:&quot;Kyle A&quot;,&quot;parse-names&quot;:false,&quot;dropping-particle&quot;:&quot;&quot;,&quot;non-dropping-particle&quot;:&quot;&quot;},{&quot;family&quot;:&quot;Lueder&quot;,&quot;given&quot;:&quot;Matthew R&quot;,&quot;parse-names&quot;:false,&quot;dropping-particle&quot;:&quot;&quot;,&quot;non-dropping-particle&quot;:&quot;&quot;},{&quot;family&quot;:&quot;Lim&quot;,&quot;given&quot;:&quot;Xiao Fang&quot;,&quot;parse-names&quot;:false,&quot;dropping-particle&quot;:&quot;&quot;,&quot;non-dropping-particle&quot;:&quot;&quot;},{&quot;family&quot;:&quot;Frey&quot;,&quot;given&quot;:&quot;Kenneth G&quot;,&quot;parse-names&quot;:false,&quot;dropping-particle&quot;:&quot;&quot;,&quot;non-dropping-particle&quot;:&quot;&quot;},{&quot;family&quot;:&quot;Hamilton&quot;,&quot;given&quot;:&quot;Theron&quot;,&quot;parse-names&quot;:false,&quot;dropping-particle&quot;:&quot;&quot;,&quot;non-dropping-particle&quot;:&quot;&quot;},{&quot;family&quot;:&quot;Anderson&quot;,&quot;given&quot;:&quot;Danielle E&quot;,&quot;parse-names&quot;:false,&quot;dropping-particle&quot;:&quot;&quot;,&quot;non-dropping-particle&quot;:&quot;&quot;},{&quot;family&quot;:&quot;Laing&quot;,&quot;given&quot;:&quot;Eric D&quot;,&quot;parse-names&quot;:false,&quot;dropping-particle&quot;:&quot;&quot;,&quot;non-dropping-particle&quot;:&quot;&quot;},{&quot;family&quot;:&quot;Mendenhall&quot;,&quot;given&quot;:&quot;Ian H&quot;,&quot;parse-names&quot;:false,&quot;dropping-particle&quot;:&quot;&quot;,&quot;non-dropping-particle&quot;:&quot;&quot;},{&quot;family&quot;:&quot;Smith&quot;,&quot;given&quot;:&quot;Gavin J&quot;,&quot;parse-names&quot;:false,&quot;dropping-particle&quot;:&quot;&quot;,&quot;non-dropping-particle&quot;:&quot;&quot;},{&quot;family&quot;:&quot;Wang&quot;,&quot;given&quot;:&quot;Lin-Fa&quot;,&quot;parse-names&quot;:false,&quot;dropping-particle&quot;:&quot;&quot;,&quot;non-dropping-particle&quot;:&quot;&quot;},{&quot;family&quot;:&quot;Bishop-Lilly&quot;,&quot;given&quot;:&quot;Kimberly A&quot;,&quot;parse-names&quot;:false,&quot;dropping-particle&quot;:&quot;&quot;,&quot;non-dropping-particle&quot;:&quot;&quot;}],&quot;container-title&quot;:&quot;Viruses&quot;,&quot;DOI&quot;:&quot;10.3390/v12050539&quot;,&quot;ISSN&quot;:&quot;1999-4915&quot;,&quot;PMID&quot;:&quot;32422932&quot;,&quot;URL&quot;:&quot;https://pubmed.ncbi.nlm.nih.gov/32422932&quot;,&quot;issued&quot;:{&quot;date-parts&quot;:[[2020,5,14]]},&quot;page&quot;:&quot;539&quot;,&quot;language&quot;:&quot;eng&quot;,&quot;abstract&quot;:&quot;Rousettus bat coronavirus GCCDC1 (RoBat-CoV GCCDC1) is a cross-family recombinant coronavirus that has previously only been reported in wild-caught bats in Yúnnan, China. We report the persistence of a related strain in a captive colony of lesser dawn bats captured in Singapore. Genomic evidence of the virus was detected using targeted enrichment sequencing, and further investigated using deeper, unbiased high throughput sequencing. RoBat-CoV GCCDC1 Singapore shared 96.52% similarity with RoBat-CoV GCCDC1 356 (NC_030886) at the nucleotide level, and had a high prevalence in the captive bat colony. It was detected at five out of six sampling time points across the course of 18 months. A partial segment 1 from an ancestral Pteropine orthoreovirus, p10, makes up the recombinant portion of the virus, which shares high similarity with previously reported RoBat-CoV GCCDC1 strains that were detected in Yúnnan, China. RoBat-CoV GCCDC1 is an intriguing, cross-family recombinant virus, with a geographical range that expands farther than was previously known. The discovery of RoBat-CoV GCCDC1 in Singapore indicates that this recombinant coronavirus exists in a broad geographical range, and can persist in bat colonies long-term.&quot;,&quot;publisher&quot;:&quot;MDPI&quot;,&quot;issue&quot;:&quot;5&quot;,&quot;volume&quot;:&quot;12&quot;},&quot;isTemporary&quot;:false}],&quot;properties&quot;:{&quot;noteIndex&quot;:0},&quot;isEdited&quot;:false,&quot;manualOverride&quot;:{&quot;isManuallyOverridden&quot;:false,&quot;citeprocText&quot;:&quot;(27,61)&quot;,&quot;manualOverrideText&quot;:&quot;&quot;},&quot;citationTag&quot;:&quot;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&quot;},{&quot;citationID&quot;:&quot;MENDELEY_CITATION_06912b96-b50c-4bb3-95f1-d2fc99226424&quot;,&quot;citationItems&quot;:[{&quot;id&quot;:&quot;02d78e76-5474-3c06-90d2-79c3b4cfc8a4&quot;,&quot;itemData&quot;:{&quot;type&quot;:&quot;article-journal&quot;,&quot;id&quot;:&quot;02d78e76-5474-3c06-90d2-79c3b4cfc8a4&quot;,&quot;title&quot;:&quot;Identification of diverse bat Alphacoronaviruses and Betacoronaviruses in China provides new insights into the evolution and origin of coronavirus-related diseases&quot;,&quot;author&quot;:[{&quot;family&quot;:&quot;Han&quot;,&quot;given&quot;:&quot;Yelin&quot;,&quot;parse-names&quot;:false,&quot;dropping-particle&quot;:&quot;&quot;,&quot;non-dropping-particle&quot;:&quot;&quot;},{&quot;family&quot;:&quot;Du&quot;,&quot;given&quot;:&quot;Jiang&quot;,&quot;parse-names&quot;:false,&quot;dropping-particle&quot;:&quot;&quot;,&quot;non-dropping-particle&quot;:&quot;&quot;},{&quot;family&quot;:&quot;Su&quot;,&quot;given&quot;:&quot;Haoxiang&quot;,&quot;parse-names&quot;:false,&quot;dropping-particle&quot;:&quot;&quot;,&quot;non-dropping-particle&quot;:&quot;&quot;},{&quot;family&quot;:&quot;Zhang&quot;,&quot;given&quot;:&quot;Junpeng&quot;,&quot;parse-names&quot;:false,&quot;dropping-particle&quot;:&quot;&quot;,&quot;non-dropping-particle&quot;:&quot;&quot;},{&quot;family&quot;:&quot;Zhu&quot;,&quot;given&quot;:&quot;Guangjian&quot;,&quot;parse-names&quot;:false,&quot;dropping-particle&quot;:&quot;&quot;,&quot;non-dropping-particle&quot;:&quot;&quot;},{&quot;family&quot;:&quot;Zhang&quot;,&quot;given&quot;:&quot;Shuyi&quot;,&quot;parse-names&quot;:false,&quot;dropping-particle&quot;:&quot;&quot;,&quot;non-dropping-particle&quot;:&quot;&quot;},{&quot;family&quot;:&quot;Wu&quot;,&quot;given&quot;:&quot;Zhiqiang&quot;,&quot;parse-names&quot;:false,&quot;dropping-particle&quot;:&quot;&quot;,&quot;non-dropping-particle&quot;:&quot;&quot;},{&quot;family&quot;:&quot;Jin&quot;,&quot;given&quot;:&quot;Qi&quot;,&quot;parse-names&quot;:false,&quot;dropping-particle&quot;:&quot;&quot;,&quot;non-dropping-particle&quot;:&quot;&quot;}],&quot;container-title&quot;:&quot;Frontiers in Microbiology&quot;,&quot;ISSN&quot;:&quot;1664-302X&quot;,&quot;URL&quot;:&quot;https://www.frontiersin.org/article/10.3389/fmicb.2019.01900&quot;,&quot;issued&quot;:{&quot;date-parts&quot;:[[2019]]},&quot;page&quot;:&quot;1900&quot;,&quot;abstract&quot;:&quot;Outbreaks of severe acute respiratory syndrome (SARS) in 2002, Middle East respiratory syndrome in 2012 and fatal swine acute diarrhea syndrome in 2017 caused serious infectious diseases in humans and in livestock, resulting in serious public health threats and huge economic losses. All such coronaviruses (CoVs) were confirmed to originate from bats. To continuously monitor the epidemic-related CoVs in bats, virome analysis was used to classify CoVs from 831 bats of 15 species in Yunnan, Guangxi, and Sichuan Provinces between August 2016 and May 2017. We identified 11 CoV strains from 22 individual samples of four bat species. Identification of four alpha-CoVs from Scotophilus kuhlii in Guangxi, which was closely related to a previously reported bat CoV and porcine epidemic diarrhea virus (PEDV), revealed a bat-swine lineage under the genus Alphacoronavirus. A recombinant CoV showed that the PEDV probably originated from the CoV of S. kuhlii. Another alpha-CoV, α-YN2018, from Rhinolophus sinicus in Yunnan, suggested that this alpha-CoV lineage had multiple host origins, and α-YN2018 had recombined with CoVs of other bat species over time. We identified five SARS-related CoVs (SARSr-CoVs) in Rhinolophus bats from Sichuan and Yunnan and confirmed that angiotensin-converting enzyme 2 usable SARSr-CoVs were continuously circulating in Rhinolophus spp. in Yunnan. The other beta-CoV, strain β-GX2018, found in Cynopterus sphinx of Guangxi, represented an independently evolved lineage different from known CoVs of Rousettus and Eonycteris bats. The identification of diverse CoVs here provides new genetic data for understanding the distribution and source of pathogenic CoVs in China.&quot;,&quot;volume&quot;:&quot;10&quot;},&quot;isTemporary&quot;:false},{&quot;id&quot;:&quot;29ac8e12-c415-3410-b712-6a8d63e13afe&quot;,&quot;itemData&quot;:{&quot;type&quot;:&quot;article-journal&quot;,&quot;id&quot;:&quot;29ac8e12-c415-3410-b712-6a8d63e13afe&quot;,&quot;title&quot;:&quot;Detection and characterization of a novel bat-borne coronavirus in Singapore using multiple molecular approaches&quot;,&quot;author&quot;:[{&quot;family&quot;:&quot;Lim&quot;,&quot;given&quot;:&quot;Xiao Fang&quot;,&quot;parse-names&quot;:false,&quot;dropping-particle&quot;:&quot;&quot;,&quot;non-dropping-particle&quot;:&quot;&quot;},{&quot;family&quot;:&quot;Lee&quot;,&quot;given&quot;:&quot;Chengfa Benjamin&quot;,&quot;parse-names&quot;:false,&quot;dropping-particle&quot;:&quot;&quot;,&quot;non-dropping-particle&quot;:&quot;&quot;},{&quot;family&quot;:&quot;Pascoe&quot;,&quot;given&quot;:&quot;Sarah Marie&quot;,&quot;parse-names&quot;:false,&quot;dropping-particle&quot;:&quot;&quot;,&quot;non-dropping-particle&quot;:&quot;&quot;},{&quot;family&quot;:&quot;How&quot;,&quot;given&quot;:&quot;Choon Beng&quot;,&quot;parse-names&quot;:false,&quot;dropping-particle&quot;:&quot;&quot;,&quot;non-dropping-particle&quot;:&quot;&quot;},{&quot;family&quot;:&quot;Chan&quot;,&quot;given&quot;:&quot;Sharon&quot;,&quot;parse-names&quot;:false,&quot;dropping-particle&quot;:&quot;&quot;,&quot;non-dropping-particle&quot;:&quot;&quot;},{&quot;family&quot;:&quot;Tan&quot;,&quot;given&quot;:&quot;Jun Hao&quot;,&quot;parse-names&quot;:false,&quot;dropping-particle&quot;:&quot;&quot;,&quot;non-dropping-particle&quot;:&quot;&quot;},{&quot;family&quot;:&quot;Yang&quot;,&quot;given&quot;:&quot;Xinglou&quot;,&quot;parse-names&quot;:false,&quot;dropping-particle&quot;:&quot;&quot;,&quot;non-dropping-particle&quot;:&quot;&quot;},{&quot;family&quot;:&quot;Zhou&quot;,&quot;given&quot;:&quot;Peng&quot;,&quot;parse-names&quot;:false,&quot;dropping-particle&quot;:&quot;&quot;,&quot;non-dropping-particle&quot;:&quot;&quot;},{&quot;family&quot;:&quot;Shi&quot;,&quot;given&quot;:&quot;Zhengli&quot;,&quot;parse-names&quot;:false,&quot;dropping-particle&quot;:&quot;&quot;,&quot;non-dropping-particle&quot;:&quot;&quot;},{&quot;family&quot;:&quot;Sessions&quot;,&quot;given&quot;:&quot;October M.&quot;,&quot;parse-names&quot;:false,&quot;dropping-particle&quot;:&quot;&quot;,&quot;non-dropping-particle&quot;:&quot;&quot;},{&quot;family&quot;:&quot;Wang&quot;,&quot;given&quot;:&quot;Lin Fa&quot;,&quot;parse-names&quot;:false,&quot;dropping-particle&quot;:&quot;&quot;,&quot;non-dropping-particle&quot;:&quot;&quot;},{&quot;family&quot;:&quot;Ng&quot;,&quot;given&quot;:&quot;Lee Ching&quot;,&quot;parse-names&quot;:false,&quot;dropping-particle&quot;:&quot;&quot;,&quot;non-dropping-particle&quot;:&quot;&quot;},{&quot;family&quot;:&quot;Anderson&quot;,&quot;given&quot;:&quot;Danielle E.&quot;,&quot;parse-names&quot;:false,&quot;dropping-particle&quot;:&quot;&quot;,&quot;non-dropping-particle&quot;:&quot;&quot;},{&quot;family&quot;:&quot;Yap&quot;,&quot;given&quot;:&quot;Grace&quot;,&quot;parse-names&quot;:false,&quot;dropping-particle&quot;:&quot;&quot;,&quot;non-dropping-particle&quot;:&quot;&quot;}],&quot;container-title&quot;:&quot;Journal of General Virology&quot;,&quot;DOI&quot;:&quot;10.1099/JGV.0.001307&quot;,&quot;ISSN&quot;:&quot;14652099&quot;,&quot;PMID&quot;:&quot;31418677&quot;,&quot;issued&quot;:{&quot;date-parts&quot;:[[2019]]},&quot;page&quot;:&quot;1363-1374&quot;,&quot;abstract&quot;:&quot;Bats are important reservoirs and vectors in the transmission of emerging infectious diseases. Many highly pathogenic viruses such as SARS-CoV and rabies-related lyssaviruses have crossed species barriers to infect humans and other animals. In this study we monitored the major roost sites of bats in Singapore, and performed surveillance for zoonotic pathogens in these bats. Screening of guano samples collected during the survey uncovered a bat coronavirus (Betacoronavirus) in Cynopterus brachyotis, commonly known as the lesser dog-faced fruit bat. Using a capture-enrichment sequencing platform, the full-length genome of the bat CoV was sequenced and found to be closely related to the bat coronavirus HKU9 species found in Leschenault’s rousette discovered in the Guangdong and Yunnan provinces.&quot;,&quot;issue&quot;:&quot;10&quot;,&quot;volume&quot;:&quot;100&quot;},&quot;isTemporary&quot;:false}],&quot;properties&quot;:{&quot;noteIndex&quot;:0},&quot;isEdited&quot;:false,&quot;manualOverride&quot;:{&quot;isManuallyOverridden&quot;:false,&quot;citeprocText&quot;:&quot;(58,59)&quot;,&quot;manualOverrideText&quot;:&quot;&quot;},&quot;citationTag&quot;:&quot;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&quot;},{&quot;citationID&quot;:&quot;MENDELEY_CITATION_6f36773c-94b3-4040-a035-cf5643487182&quot;,&quot;citationItems&quot;:[{&quot;id&quot;:&quot;4af45a34-7c4e-34b1-b6e4-24ea9b650f81&quot;,&quot;itemData&quot;:{&quot;type&quot;:&quot;article-journal&quot;,&quot;id&quot;:&quot;4af45a34-7c4e-34b1-b6e4-24ea9b650f81&quot;,&quot;title&quot;:&quot;Cameroonian fruit bats harbor divergent viruses, including rotavirus H, bastroviruses, and picobirnaviruses using an alternative genetic code&quot;,&quot;author&quot;:[{&quot;family&quot;:&quot;Yinda&quot;,&quot;given&quot;:&quot;Claude Kwe&quot;,&quot;parse-names&quot;:false,&quot;dropping-particle&quot;:&quot;&quot;,&quot;non-dropping-particle&quot;:&quot;&quot;},{&quot;family&quot;:&quot;Ghogomu&quot;,&quot;given&quot;:&quot;Stephen Mbigha&quot;,&quot;parse-names&quot;:false,&quot;dropping-particle&quot;:&quot;&quot;,&quot;non-dropping-particle&quot;:&quot;&quot;},{&quot;family&quot;:&quot;Conceição-Neto&quot;,&quot;given&quot;:&quot;Nádia&quot;,&quot;parse-names&quot;:false,&quot;dropping-particle&quot;:&quot;&quot;,&quot;non-dropping-particle&quot;:&quot;&quot;},{&quot;family&quot;:&quot;Beller&quot;,&quot;given&quot;:&quot;Leen&quot;,&quot;parse-names&quot;:false,&quot;dropping-particle&quot;:&quot;&quot;,&quot;non-dropping-particle&quot;:&quot;&quot;},{&quot;family&quot;:&quot;Deboutte&quot;,&quot;given&quot;:&quot;Ward&quot;,&quot;parse-names&quot;:false,&quot;dropping-particle&quot;:&quot;&quot;,&quot;non-dropping-particle&quot;:&quot;&quot;},{&quot;family&quot;:&quot;Vanhulle&quot;,&quot;given&quot;:&quot;Emiel&quot;,&quot;parse-names&quot;:false,&quot;dropping-particle&quot;:&quot;&quot;,&quot;non-dropping-particle&quot;:&quot;&quot;},{&quot;family&quot;:&quot;Maes&quot;,&quot;given&quot;:&quot;Piet&quot;,&quot;parse-names&quot;:false,&quot;dropping-particle&quot;:&quot;&quot;,&quot;non-dropping-particle&quot;:&quot;&quot;},{&quot;family&quot;:&quot;Ranst&quot;,&quot;given&quot;:&quot;Marc&quot;,&quot;parse-names&quot;:false,&quot;dropping-particle&quot;:&quot;&quot;,&quot;non-dropping-particle&quot;:&quot;van&quot;},{&quot;family&quot;:&quot;Matthijnssens&quot;,&quot;given&quot;:&quot;Jelle&quot;,&quot;parse-names&quot;:false,&quot;dropping-particle&quot;:&quot;&quot;,&quot;non-dropping-particle&quot;:&quot;&quot;}],&quot;container-title&quot;:&quot;Virus Evolution&quot;,&quot;DOI&quot;:&quot;10.1093/ve/vey008&quot;,&quot;ISSN&quot;:&quot;2057-1577&quot;,&quot;PMID&quot;:&quot;29644096&quot;,&quot;issued&quot;:{&quot;date-parts&quot;:[[2018]]},&quot;page&quot;:&quot;1-15&quot;,&quot;abstract&quot;:&quot;Most human emerging infectious diseases originate from wildlife and bats are a major reservoir of viruses, a few of which have been highly pathogenic to humans. In some regions of Cameroon, bats are hunted and eaten as a delicacy. This close proximity between human and bats provides ample opportunity for zoonotic events. To elucidate the viral diversity of Cameroonian fruit bats, we collected and metagenomically screened eighty-seven fecal samples of Eidolon helvum and Epomophorus gambianus fruit bats. The results showed a plethora of known and novel viruses. Phylogenetic analyses of the eleven gene segments of the first complete bat rotavirus H genome, showed clearly separated clusters of human, porcine, and bat rotavirus H strains, not indicating any recent interspecies transmission events. Additionally, we identified and analyzed a bat bastrovirus genome (a novel group of recently described viruses, related to astroviruses and hepatitis E viruses), confirming their recombinant nature, and provide further evidence of additional recombination events among bat bastroviruses. Interestingly, picobirnavirus-like RNA-dependent RNA polymerase gene segments were identified using an alternative mitochondrial genetic code, and further principal component analyses suggested that they may have a similar lifestyle to mitoviruses, a group of virus-like elements known to infect the mitochondria of fungi. Although identified bat coronavirus, parvovirus, and cyclovirus strains belong to established genera, most of the identified partitiviruses and densoviruses constitute putative novel genera in their respective families. Finally, the results of the phage community analyses of these bats indicate a very diverse geographically distinct bat phage population, probably reflecting different diets and gut bacterial ecosystems.&quot;,&quot;issue&quot;:&quot;1&quot;,&quot;volume&quot;:&quot;4&quot;},&quot;isTemporary&quot;:false}],&quot;properties&quot;:{&quot;noteIndex&quot;:0},&quot;isEdited&quot;:false,&quot;manualOverride&quot;:{&quot;isManuallyOverridden&quot;:false,&quot;citeprocText&quot;:&quot;(60)&quot;,&quot;manualOverrideText&quot;:&quot;&quot;},&quot;citationTag&quot;:&quot;MENDELEY_CITATION_v3_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&quot;},{&quot;citationID&quot;:&quot;MENDELEY_CITATION_6e42b7d3-6198-4289-8823-c1f64854ba50&quot;,&quot;citationItems&quot;:[{&quot;id&quot;:&quot;4af45a34-7c4e-34b1-b6e4-24ea9b650f81&quot;,&quot;itemData&quot;:{&quot;type&quot;:&quot;article-journal&quot;,&quot;id&quot;:&quot;4af45a34-7c4e-34b1-b6e4-24ea9b650f81&quot;,&quot;title&quot;:&quot;Cameroonian fruit bats harbor divergent viruses, including rotavirus H, bastroviruses, and picobirnaviruses using an alternative genetic code&quot;,&quot;author&quot;:[{&quot;family&quot;:&quot;Yinda&quot;,&quot;given&quot;:&quot;Claude Kwe&quot;,&quot;parse-names&quot;:false,&quot;dropping-particle&quot;:&quot;&quot;,&quot;non-dropping-particle&quot;:&quot;&quot;},{&quot;family&quot;:&quot;Ghogomu&quot;,&quot;given&quot;:&quot;Stephen Mbigha&quot;,&quot;parse-names&quot;:false,&quot;dropping-particle&quot;:&quot;&quot;,&quot;non-dropping-particle&quot;:&quot;&quot;},{&quot;family&quot;:&quot;Conceição-Neto&quot;,&quot;given&quot;:&quot;Nádia&quot;,&quot;parse-names&quot;:false,&quot;dropping-particle&quot;:&quot;&quot;,&quot;non-dropping-particle&quot;:&quot;&quot;},{&quot;family&quot;:&quot;Beller&quot;,&quot;given&quot;:&quot;Leen&quot;,&quot;parse-names&quot;:false,&quot;dropping-particle&quot;:&quot;&quot;,&quot;non-dropping-particle&quot;:&quot;&quot;},{&quot;family&quot;:&quot;Deboutte&quot;,&quot;given&quot;:&quot;Ward&quot;,&quot;parse-names&quot;:false,&quot;dropping-particle&quot;:&quot;&quot;,&quot;non-dropping-particle&quot;:&quot;&quot;},{&quot;family&quot;:&quot;Vanhulle&quot;,&quot;given&quot;:&quot;Emiel&quot;,&quot;parse-names&quot;:false,&quot;dropping-particle&quot;:&quot;&quot;,&quot;non-dropping-particle&quot;:&quot;&quot;},{&quot;family&quot;:&quot;Maes&quot;,&quot;given&quot;:&quot;Piet&quot;,&quot;parse-names&quot;:false,&quot;dropping-particle&quot;:&quot;&quot;,&quot;non-dropping-particle&quot;:&quot;&quot;},{&quot;family&quot;:&quot;Ranst&quot;,&quot;given&quot;:&quot;Marc&quot;,&quot;parse-names&quot;:false,&quot;dropping-particle&quot;:&quot;&quot;,&quot;non-dropping-particle&quot;:&quot;van&quot;},{&quot;family&quot;:&quot;Matthijnssens&quot;,&quot;given&quot;:&quot;Jelle&quot;,&quot;parse-names&quot;:false,&quot;dropping-particle&quot;:&quot;&quot;,&quot;non-dropping-particle&quot;:&quot;&quot;}],&quot;container-title&quot;:&quot;Virus Evolution&quot;,&quot;DOI&quot;:&quot;10.1093/ve/vey008&quot;,&quot;ISSN&quot;:&quot;2057-1577&quot;,&quot;PMID&quot;:&quot;29644096&quot;,&quot;issued&quot;:{&quot;date-parts&quot;:[[2018]]},&quot;page&quot;:&quot;1-15&quot;,&quot;abstract&quot;:&quot;Most human emerging infectious diseases originate from wildlife and bats are a major reservoir of viruses, a few of which have been highly pathogenic to humans. In some regions of Cameroon, bats are hunted and eaten as a delicacy. This close proximity between human and bats provides ample opportunity for zoonotic events. To elucidate the viral diversity of Cameroonian fruit bats, we collected and metagenomically screened eighty-seven fecal samples of Eidolon helvum and Epomophorus gambianus fruit bats. The results showed a plethora of known and novel viruses. Phylogenetic analyses of the eleven gene segments of the first complete bat rotavirus H genome, showed clearly separated clusters of human, porcine, and bat rotavirus H strains, not indicating any recent interspecies transmission events. Additionally, we identified and analyzed a bat bastrovirus genome (a novel group of recently described viruses, related to astroviruses and hepatitis E viruses), confirming their recombinant nature, and provide further evidence of additional recombination events among bat bastroviruses. Interestingly, picobirnavirus-like RNA-dependent RNA polymerase gene segments were identified using an alternative mitochondrial genetic code, and further principal component analyses suggested that they may have a similar lifestyle to mitoviruses, a group of virus-like elements known to infect the mitochondria of fungi. Although identified bat coronavirus, parvovirus, and cyclovirus strains belong to established genera, most of the identified partitiviruses and densoviruses constitute putative novel genera in their respective families. Finally, the results of the phage community analyses of these bats indicate a very diverse geographically distinct bat phage population, probably reflecting different diets and gut bacterial ecosystems.&quot;,&quot;issue&quot;:&quot;1&quot;,&quot;volume&quot;:&quot;4&quot;},&quot;isTemporary&quot;:false}],&quot;properties&quot;:{&quot;noteIndex&quot;:0},&quot;isEdited&quot;:false,&quot;manualOverride&quot;:{&quot;isManuallyOverridden&quot;:false,&quot;citeprocText&quot;:&quot;(60)&quot;,&quot;manualOverrideText&quot;:&quot;&quot;},&quot;citationTag&quot;:&quot;MENDELEY_CITATION_v3_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&quot;},{&quot;citationID&quot;:&quot;MENDELEY_CITATION_c905acd5-0226-4231-b85f-5740b305e976&quot;,&quot;citationItems&quot;:[{&quot;id&quot;:&quot;42152315-c67c-3332-96a2-019d496afec0&quot;,&quot;itemData&quot;:{&quot;type&quot;:&quot;article-journal&quot;,&quot;id&quot;:&quot;42152315-c67c-3332-96a2-019d496afec0&quot;,&quot;title&quot;:&quot;Detection of novel SARS-like and other coronaviruses in bats from Kenya&quot;,&quot;author&quot;:[{&quot;family&quot;:&quot;Tong&quot;,&quot;given&quot;:&quot;Suxiang&quot;,&quot;parse-names&quot;:false,&quot;dropping-particle&quot;:&quot;&quot;,&quot;non-dropping-particle&quot;:&quot;&quot;},{&quot;family&quot;:&quot;Conrardy&quot;,&quot;given&quot;:&quot;Christina&quot;,&quot;parse-names&quot;:false,&quot;dropping-particle&quot;:&quot;&quot;,&quot;non-dropping-particle&quot;:&quot;&quot;},{&quot;family&quot;:&quot;Ruone&quot;,&quot;given&quot;:&quot;Susan&quot;,&quot;parse-names&quot;:false,&quot;dropping-particle&quot;:&quot;&quot;,&quot;non-dropping-particle&quot;:&quot;&quot;},{&quot;family&quot;:&quot;Kuzmin&quot;,&quot;given&quot;:&quot;Ivan&quot;,&quot;parse-names&quot;:false,&quot;dropping-particle&quot;:&quot;v&quot;,&quot;non-dropping-particle&quot;:&quot;&quot;},{&quot;family&quot;:&quot;Guo&quot;,&quot;given&quot;:&quot;Xiling&quot;,&quot;parse-names&quot;:false,&quot;dropping-particle&quot;:&quot;&quot;,&quot;non-dropping-particle&quot;:&quot;&quot;},{&quot;family&quot;:&quot;Tao&quot;,&quot;given&quot;:&quot;Ying&quot;,&quot;parse-names&quot;:false,&quot;dropping-particle&quot;:&quot;&quot;,&quot;non-dropping-particle&quot;:&quot;&quot;},{&quot;family&quot;:&quot;Niezgoda&quot;,&quot;given&quot;:&quot;Michael&quot;,&quot;parse-names&quot;:false,&quot;dropping-particle&quot;:&quot;&quot;,&quot;non-dropping-particle&quot;:&quot;&quot;},{&quot;family&quot;:&quot;Haynes&quot;,&quot;given&quot;:&quot;Lia&quot;,&quot;parse-names&quot;:false,&quot;dropping-particle&quot;:&quot;&quot;,&quot;non-dropping-particle&quot;:&quot;&quot;},{&quot;family&quot;:&quot;Agwanda&quot;,&quot;given&quot;:&quot;Bernard&quot;,&quot;parse-names&quot;:false,&quot;dropping-particle&quot;:&quot;&quot;,&quot;non-dropping-particle&quot;:&quot;&quot;},{&quot;family&quot;:&quot;Breiman&quot;,&quot;given&quot;:&quot;Robert F&quot;,&quot;parse-names&quot;:false,&quot;dropping-particle&quot;:&quot;&quot;,&quot;non-dropping-particle&quot;:&quot;&quot;},{&quot;family&quot;:&quot;Anderson&quot;,&quot;given&quot;:&quot;Larry J&quot;,&quot;parse-names&quot;:false,&quot;dropping-particle&quot;:&quot;&quot;,&quot;non-dropping-particle&quot;:&quot;&quot;},{&quot;family&quot;:&quot;Rupprecht&quot;,&quot;given&quot;:&quot;Charles E&quot;,&quot;parse-names&quot;:false,&quot;dropping-particle&quot;:&quot;&quot;,&quot;non-dropping-particle&quot;:&quot;&quot;}],&quot;container-title&quot;:&quot;Emerging infectious diseases&quot;,&quot;DOI&quot;:&quot;10.3201/eid1503.081013&quot;,&quot;ISSN&quot;:&quot;1080-6059&quot;,&quot;PMID&quot;:&quot;19239771&quot;,&quot;URL&quot;:&quot;https://pubmed.ncbi.nlm.nih.gov/19239771&quot;,&quot;issued&quot;:{&quot;date-parts&quot;:[[2009,3]]},&quot;page&quot;:&quot;482-485&quot;,&quot;language&quot;:&quot;eng&quot;,&quot;abstract&quot;:&quot;Diverse coronaviruses have been identified in bats from several continents but not from Africa. We identified group 1 and 2 coronaviruses in bats in Kenya, including SARS-related coronaviruses. The sequence diversity suggests that bats are well-established reservoirs for and likely sources of coronaviruses for many species, including humans.&quot;,&quot;publisher&quot;:&quot;Centers for Disease Control and Prevention&quot;,&quot;issue&quot;:&quot;3&quot;,&quot;volume&quot;:&quot;15&quot;},&quot;isTemporary&quot;:false},{&quot;id&quot;:&quot;23cdf97c-3c1b-31f3-bfa2-0df0621b18f0&quot;,&quot;itemData&quot;:{&quot;type&quot;:&quot;article-journal&quot;,&quot;id&quot;:&quot;23cdf97c-3c1b-31f3-bfa2-0df0621b18f0&quot;,&quot;title&quot;:&quot;Surveillance of bat coronaviruses in Kenya identifies relatives of human coronaviruses NL63 and 229E and their recombination history&quot;,&quot;author&quot;:[{&quot;family&quot;:&quot;Tao&quot;,&quot;given&quot;:&quot;Ying&quot;,&quot;parse-names&quot;:false,&quot;dropping-particle&quot;:&quot;&quot;,&quot;non-dropping-particle&quot;:&quot;&quot;},{&quot;family&quot;:&quot;Shi&quot;,&quot;given&quot;:&quot;Mang&quot;,&quot;parse-names&quot;:false,&quot;dropping-particle&quot;:&quot;&quot;,&quot;non-dropping-particle&quot;:&quot;&quot;},{&quot;family&quot;:&quot;Chommanard&quot;,&quot;given&quot;:&quot;Christina&quot;,&quot;parse-names&quot;:false,&quot;dropping-particle&quot;:&quot;&quot;,&quot;non-dropping-particle&quot;:&quot;&quot;},{&quot;family&quot;:&quot;Queen&quot;,&quot;given&quot;:&quot;Krista&quot;,&quot;parse-names&quot;:false,&quot;dropping-particle&quot;:&quot;&quot;,&quot;non-dropping-particle&quot;:&quot;&quot;},{&quot;family&quot;:&quot;Zhang&quot;,&quot;given&quot;:&quot;Jing&quot;,&quot;parse-names&quot;:false,&quot;dropping-particle&quot;:&quot;&quot;,&quot;non-dropping-particle&quot;:&quot;&quot;},{&quot;family&quot;:&quot;Markotter&quot;,&quot;given&quot;:&quot;Wanda&quot;,&quot;parse-names&quot;:false,&quot;dropping-particle&quot;:&quot;&quot;,&quot;non-dropping-particle&quot;:&quot;&quot;},{&quot;family&quot;:&quot;Kuzmin&quot;,&quot;given&quot;:&quot;Ivan&quot;,&quot;parse-names&quot;:false,&quot;dropping-particle&quot;:&quot;v.&quot;,&quot;non-dropping-particle&quot;:&quot;&quot;},{&quot;family&quot;:&quot;Holmes&quot;,&quot;given&quot;:&quot;Edward C.&quot;,&quot;parse-names&quot;:false,&quot;dropping-particle&quot;:&quot;&quot;,&quot;non-dropping-particle&quot;:&quot;&quot;},{&quot;family&quot;:&quot;Tong&quot;,&quot;given&quot;:&quot;Suxiang&quot;,&quot;parse-names&quot;:false,&quot;dropping-particle&quot;:&quot;&quot;,&quot;non-dropping-particle&quot;:&quot;&quot;}],&quot;container-title&quot;:&quot;Virology&quot;,&quot;issued&quot;:{&quot;date-parts&quot;:[[2017]]},&quot;page&quot;:&quot;1-16&quot;,&quot;issue&quot;:&quot;5&quot;,&quot;volume&quot;:&quot;91&quot;},&quot;isTemporary&quot;:false}],&quot;properties&quot;:{&quot;noteIndex&quot;:0},&quot;isEdited&quot;:false,&quot;manualOverride&quot;:{&quot;isManuallyOverridden&quot;:false,&quot;citeprocText&quot;:&quot;(29,90)&quot;,&quot;manualOverrideText&quot;:&quot;&quot;},&quot;citationTag&quot;:&quot;MENDELEY_CITATION_v3_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&quot;},{&quot;citationID&quot;:&quot;MENDELEY_CITATION_0a3f43ad-8d10-4765-981a-bce656ff10ad&quot;,&quot;citationItems&quot;:[{&quot;id&quot;:&quot;d3dfd012-55b2-34d5-a503-e6ffef826f2e&quot;,&quot;itemData&quot;:{&quot;type&quot;:&quot;article-journal&quot;,&quot;id&quot;:&quot;d3dfd012-55b2-34d5-a503-e6ffef826f2e&quot;,&quot;title&quot;:&quot;A review of hendra virus and nipah virus Infections in man and other animals&quot;,&quot;author&quot;:[{&quot;family&quot;:&quot;Halpin&quot;,&quot;given&quot;:&quot;Kim&quot;,&quot;parse-names&quot;:false,&quot;dropping-particle&quot;:&quot;&quot;,&quot;non-dropping-particle&quot;:&quot;&quot;},{&quot;family&quot;:&quot;Rota&quot;,&quot;given&quot;:&quot;Paul&quot;,&quot;parse-names&quot;:false,&quot;dropping-particle&quot;:&quot;&quot;,&quot;non-dropping-particle&quot;:&quot;&quot;}],&quot;container-title&quot;:&quot;Zoonoses - Infections Affecting Humans and Animals: Focus on Public Health Aspects&quot;,&quot;editor&quot;:[{&quot;family&quot;:&quot;Sing&quot;,&quot;given&quot;:&quot;Andreas&quot;,&quot;parse-names&quot;:false,&quot;dropping-particle&quot;:&quot;&quot;,&quot;non-dropping-particle&quot;:&quot;&quot;}],&quot;DOI&quot;:&quot;10.1007/978-94-017-9457-2_40&quot;,&quot;PMID&quot;:&quot;PMC7120151&quot;,&quot;URL&quot;:&quot;https://www.ncbi.nlm.nih.gov/pmc/articles/PMC7120151/&quot;,&quot;issued&quot;:{&quot;date-parts&quot;:[[2014,8,22]]},&quot;page&quot;:&quot;997-1012&quot;,&quot;language&quot;:&quot;eng&quot;,&quot;abstract&quot;:&quot;Hendra virus (HeV) and Nipah virus (NiV) emerged in the last decade of the twentieth century. They were the cause of a number of outbreaks of respiratory and neurological disease infecting horses and pigs respectively. Transmission from infected domestic animal species resulted in human infections as well, with high case fatality rates a feature. Today they continue to cause outbreaks of human and animal disease. NiV causes yearly disease outbreaks in humans in Bangladesh, and HeV causes sporadic disease outbreaks in horses in north eastern Australia. Due to their zoonotic nature, they have been ideal candidates for collaborative projects in the One Health space, bringing public health and animal health professionals together. This has lead to insightful epidemiological studies, which has resulted in practical disease prevention solutions including a horse vaccine for HeV and NiV spill-over prevention interventions in the field. As more surveillance is undertaken, their known distributions have expanded, as has the range of reservoir host species. The majority of bat species for which there is evidence of henipavirus infection belong to the group known as the Old World family of fruit and nectar feeding bats (Family Pteropodidae, Suborder Megachiroptera). This review of the bat borne henipaviruses discusses the epidemiology, pathology, transmission and disease symptoms in these closely related viruses which belong to the Genus Henipavirus, Family Paramyxoviridae.&quot;},&quot;isTemporary&quot;:false}],&quot;properties&quot;:{&quot;noteIndex&quot;:0},&quot;isEdited&quot;:false,&quot;manualOverride&quot;:{&quot;isManuallyOverridden&quot;:false,&quot;citeprocText&quot;:&quot;(91)&quot;,&quot;manualOverrideText&quot;:&quot;&quot;},&quot;citationTag&quot;:&quot;MENDELEY_CITATION_v3_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&quot;},{&quot;citationID&quot;:&quot;MENDELEY_CITATION_2030e769-9175-40d1-bd0f-ece4b0821fcb&quot;,&quot;citationItems&quot;:[{&quot;id&quot;:&quot;04775ef0-e057-325a-b5a8-c1441b012f4a&quot;,&quot;itemData&quot;:{&quot;type&quot;:&quot;article-journal&quot;,&quot;id&quot;:&quot;04775ef0-e057-325a-b5a8-c1441b012f4a&quot;,&quot;title&quot;:&quot;Reconciling the origins of Africa, India and Madagascar with vertebrate dispersal scenarios&quot;,&quot;author&quot;:[{&quot;family&quot;:&quot;Masters&quot;,&quot;given&quot;:&quot;JC&quot;,&quot;parse-names&quot;:false,&quot;dropping-particle&quot;:&quot;&quot;,&quot;non-dropping-particle&quot;:&quot;&quot;},{&quot;family&quot;:&quot;Wit&quot;,&quot;given&quot;:&quot;MJ&quot;,&quot;parse-names&quot;:false,&quot;dropping-particle&quot;:&quot;de&quot;,&quot;non-dropping-particle&quot;:&quot;&quot;},{&quot;family&quot;:&quot;Asher&quot;,&quot;given&quot;:&quot;R J&quot;,&quot;parse-names&quot;:false,&quot;dropping-particle&quot;:&quot;&quot;,&quot;non-dropping-particle&quot;:&quot;&quot;}],&quot;container-title&quot;:&quot;Folia Primatologica&quot;,&quot;DOI&quot;:&quot;10.1159/000095388&quot;,&quot;issued&quot;:{&quot;date-parts&quot;:[[2006]]},&quot;page&quot;:&quot;399-418&quot;,&quot;volume&quot;:&quot;3200&quot;},&quot;isTemporary&quot;:false}],&quot;properties&quot;:{&quot;noteIndex&quot;:0},&quot;isEdited&quot;:false,&quot;manualOverride&quot;:{&quot;isManuallyOverridden&quot;:false,&quot;citeprocText&quot;:&quot;(51)&quot;,&quot;manualOverrideText&quot;:&quot;&quot;},&quot;citationTag&quot;:&quot;MENDELEY_CITATION_v3_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&quot;},{&quot;citationID&quot;:&quot;MENDELEY_CITATION_4a002834-cc58-43ae-af30-130c2b39d9ba&quot;,&quot;citationItems&quot;:[{&quot;id&quot;:&quot;16be374f-ec80-3ea2-abb9-6f44479647c7&quot;,&quot;itemData&quot;:{&quot;type&quot;:&quot;article-journal&quot;,&quot;id&quot;:&quot;16be374f-ec80-3ea2-abb9-6f44479647c7&quot;,&quot;title&quot;:&quot;Complete genomic sequence of human coronavirus OC43: Molecular clock analysis suggests a relatively recent zoonotic coronavirus transmission event&quot;,&quot;author&quot;:[{&quot;family&quot;:&quot;Vijgen&quot;,&quot;given&quot;:&quot;L.&quot;,&quot;parse-names&quot;:false,&quot;dropping-particle&quot;:&quot;&quot;,&quot;non-dropping-particle&quot;:&quot;&quot;},{&quot;family&quot;:&quot;Keyaerts&quot;,&quot;given&quot;:&quot;E.&quot;,&quot;parse-names&quot;:false,&quot;dropping-particle&quot;:&quot;&quot;,&quot;non-dropping-particle&quot;:&quot;&quot;},{&quot;family&quot;:&quot;Moes&quot;,&quot;given&quot;:&quot;E.&quot;,&quot;parse-names&quot;:false,&quot;dropping-particle&quot;:&quot;&quot;,&quot;non-dropping-particle&quot;:&quot;&quot;},{&quot;family&quot;:&quot;Thoelen&quot;,&quot;given&quot;:&quot;I.&quot;,&quot;parse-names&quot;:false,&quot;dropping-particle&quot;:&quot;&quot;,&quot;non-dropping-particle&quot;:&quot;&quot;},{&quot;family&quot;:&quot;Wollants&quot;,&quot;given&quot;:&quot;E.&quot;,&quot;parse-names&quot;:false,&quot;dropping-particle&quot;:&quot;&quot;,&quot;non-dropping-particle&quot;:&quot;&quot;},{&quot;family&quot;:&quot;Lemey&quot;,&quot;given&quot;:&quot;P.&quot;,&quot;parse-names&quot;:false,&quot;dropping-particle&quot;:&quot;&quot;,&quot;non-dropping-particle&quot;:&quot;&quot;},{&quot;family&quot;:&quot;Vandamme&quot;,&quot;given&quot;:&quot;A.-M.&quot;,&quot;parse-names&quot;:false,&quot;dropping-particle&quot;:&quot;&quot;,&quot;non-dropping-particle&quot;:&quot;&quot;},{&quot;family&quot;:&quot;Ranst&quot;,&quot;given&quot;:&quot;M.&quot;,&quot;parse-names&quot;:false,&quot;dropping-particle&quot;:&quot;&quot;,&quot;non-dropping-particle&quot;:&quot;van&quot;}],&quot;container-title&quot;:&quot;Journal of Virology&quot;,&quot;DOI&quot;:&quot;10.1128/jvi.79.3.1595-1604.2005&quot;,&quot;ISSN&quot;:&quot;0022-538X&quot;,&quot;issued&quot;:{&quot;date-parts&quot;:[[2005]]},&quot;page&quot;:&quot;1595-1604&quot;,&quot;abstract&quot;:&quot;Coronaviruses are enveloped, positive-stranded RNA viruses with a genome of approximately 30 kb. Based on genetic similarities, coronaviruses are classified into three groups. Two group 2 coronaviruses, human coronavirus OC43 (HCoV-OC43) and bovine coronavirus (BCoV), show remarkable antigenic and genetic similarities. In this study, we report the first complete genome sequence (30,738 nucleotides) of the prototype HCoV-OC43 strain (ATCC VR759). Complete genome and open reading frame (ORF) analyses were performed in comparison to the BCoV genome. In the region between the spike and membrane protein genes, a 290-nucleotide deletion is present, corresponding to the absence of BCoV ORFs ns4.9 and ns4.8. Nucleotide and amino acid similarity percentages were determined for the major HCoV-OC43 ORFs and for those of other group 2 coronaviruses. The highest degree of similarity is demonstrated between HCoV-OC43 and BCoV in all ORFs with the exception of the E gene. Molecular clock analysis of the spike gene sequences of BCoV and HCoV-OC43 suggests a relatively recent zoonotic transmission event and dates their most recent common ancestor to around 1890. An evolutionary rate in the order of 4 ؋ 10 ؊4 nucleotide changes per site per year was estimated. This is the first animal-human zoonotic pair of coronaviruses that can be analyzed in order to gain insights into the processes of adaptation of a nonhuman coronavirus to a human host, which is important for understanding the interspecies transmission events that led to the origin of the severe acute respiratory syndrome outbreak.&quot;,&quot;issue&quot;:&quot;3&quot;,&quot;volume&quot;:&quot;79&quot;},&quot;isTemporary&quot;:false},{&quot;id&quot;:&quot;8f6f5ae7-c7a3-3378-9260-c9f1c666d195&quot;,&quot;itemData&quot;:{&quot;type&quot;:&quot;article-journal&quot;,&quot;id&quot;:&quot;8f6f5ae7-c7a3-3378-9260-c9f1c666d195&quot;,&quot;title&quot;:&quot;Molecular epidemiology of human coronavirus OC43 reveals evolution of different genotypes over time and recent emergence of a novel genotype due to natural recombination&quot;,&quot;author&quot;:[{&quot;family&quot;:&quot;Lau&quot;,&quot;given&quot;:&quot;S. K. P.&quot;,&quot;parse-names&quot;:false,&quot;dropping-particle&quot;:&quot;&quot;,&quot;non-dropping-particle&quot;:&quot;&quot;},{&quot;family&quot;:&quot;Lee&quot;,&quot;given&quot;:&quot;P.&quot;,&quot;parse-names&quot;:false,&quot;dropping-particle&quot;:&quot;&quot;,&quot;non-dropping-particle&quot;:&quot;&quot;},{&quot;family&quot;:&quot;Tsang&quot;,&quot;given&quot;:&quot;A. K. L.&quot;,&quot;parse-names&quot;:false,&quot;dropping-particle&quot;:&quot;&quot;,&quot;non-dropping-particle&quot;:&quot;&quot;},{&quot;family&quot;:&quot;Yip&quot;,&quot;given&quot;:&quot;C. C. Y.&quot;,&quot;parse-names&quot;:false,&quot;dropping-particle&quot;:&quot;&quot;,&quot;non-dropping-particle&quot;:&quot;&quot;},{&quot;family&quot;:&quot;Tse&quot;,&quot;given&quot;:&quot;H.&quot;,&quot;parse-names&quot;:false,&quot;dropping-particle&quot;:&quot;&quot;,&quot;non-dropping-particle&quot;:&quot;&quot;},{&quot;family&quot;:&quot;Lee&quot;,&quot;given&quot;:&quot;R. A.&quot;,&quot;parse-names&quot;:false,&quot;dropping-particle&quot;:&quot;&quot;,&quot;non-dropping-particle&quot;:&quot;&quot;},{&quot;family&quot;:&quot;So&quot;,&quot;given&quot;:&quot;L.-Y.&quot;,&quot;parse-names&quot;:false,&quot;dropping-particle&quot;:&quot;&quot;,&quot;non-dropping-particle&quot;:&quot;&quot;},{&quot;family&quot;:&quot;Lau&quot;,&quot;given&quot;:&quot;Y.-L.&quot;,&quot;parse-names&quot;:false,&quot;dropping-particle&quot;:&quot;&quot;,&quot;non-dropping-particle&quot;:&quot;&quot;},{&quot;family&quot;:&quot;Chan&quot;,&quot;given&quot;:&quot;K.-H.&quot;,&quot;parse-names&quot;:false,&quot;dropping-particle&quot;:&quot;&quot;,&quot;non-dropping-particle&quot;:&quot;&quot;},{&quot;family&quot;:&quot;Woo&quot;,&quot;given&quot;:&quot;P. C. Y.&quot;,&quot;parse-names&quot;:false,&quot;dropping-particle&quot;:&quot;&quot;,&quot;non-dropping-particle&quot;:&quot;&quot;},{&quot;family&quot;:&quot;Yuen&quot;,&quot;given&quot;:&quot;K.-Y.&quot;,&quot;parse-names&quot;:false,&quot;dropping-particle&quot;:&quot;&quot;,&quot;non-dropping-particle&quot;:&quot;&quot;}],&quot;container-title&quot;:&quot;Journal of Virology&quot;,&quot;DOI&quot;:&quot;10.1128/JVI.05512-11&quot;,&quot;ISSN&quot;:&quot;0022-538X&quot;,&quot;issued&quot;:{&quot;date-parts&quot;:[[2011,11,1]]},&quot;issue&quot;:&quot;21&quot;,&quot;volume&quot;:&quot;85&quot;},&quot;isTemporary&quot;:false},{&quot;id&quot;:&quot;5d7685aa-ab08-3be6-af72-6b794642f50e&quot;,&quot;itemData&quot;:{&quot;type&quot;:&quot;article-journal&quot;,&quot;id&quot;:&quot;5d7685aa-ab08-3be6-af72-6b794642f50e&quot;,&quot;title&quot;:&quot;Phylogenetic and recombination analysis of coronavirus HKU1, a novel coronavirus from patients with pneumonia&quot;,&quot;author&quot;:[{&quot;family&quot;:&quot;Woo&quot;,&quot;given&quot;:&quot;P. C. Y.&quot;,&quot;parse-names&quot;:false,&quot;dropping-particle&quot;:&quot;&quot;,&quot;non-dropping-particle&quot;:&quot;&quot;},{&quot;family&quot;:&quot;Lau&quot;,&quot;given&quot;:&quot;S. K. P.&quot;,&quot;parse-names&quot;:false,&quot;dropping-particle&quot;:&quot;&quot;,&quot;non-dropping-particle&quot;:&quot;&quot;},{&quot;family&quot;:&quot;Huang&quot;,&quot;given&quot;:&quot;Y.&quot;,&quot;parse-names&quot;:false,&quot;dropping-particle&quot;:&quot;&quot;,&quot;non-dropping-particle&quot;:&quot;&quot;},{&quot;family&quot;:&quot;Tsoi&quot;,&quot;given&quot;:&quot;H.-W.&quot;,&quot;parse-names&quot;:false,&quot;dropping-particle&quot;:&quot;&quot;,&quot;non-dropping-particle&quot;:&quot;&quot;},{&quot;family&quot;:&quot;Chan&quot;,&quot;given&quot;:&quot;K.-H.&quot;,&quot;parse-names&quot;:false,&quot;dropping-particle&quot;:&quot;&quot;,&quot;non-dropping-particle&quot;:&quot;&quot;},{&quot;family&quot;:&quot;Yuen&quot;,&quot;given&quot;:&quot;K.-Y.&quot;,&quot;parse-names&quot;:false,&quot;dropping-particle&quot;:&quot;&quot;,&quot;non-dropping-particle&quot;:&quot;&quot;}],&quot;container-title&quot;:&quot;Archives of Virology&quot;,&quot;DOI&quot;:&quot;10.1007/s00705-005-0573-2&quot;,&quot;ISSN&quot;:&quot;0304-8608&quot;,&quot;issued&quot;:{&quot;date-parts&quot;:[[2005,11,28]]},&quot;issue&quot;:&quot;11&quot;,&quot;volume&quot;:&quot;150&quot;},&quot;isTemporary&quot;:false},{&quot;id&quot;:&quot;ae937280-07d7-3e4c-a040-bef61d6cca9d&quot;,&quot;itemData&quot;:{&quot;type&quot;:&quot;article-journal&quot;,&quot;id&quot;:&quot;ae937280-07d7-3e4c-a040-bef61d6cca9d&quot;,&quot;title&quot;:&quot;Co-circulation of three camel coronavirus species and recombination of MERS-CoVs in Saudi Arabia&quot;,&quot;author&quot;:[{&quot;family&quot;:&quot;Sabir&quot;,&quot;given&quot;:&quot;J. S. M.&quot;,&quot;parse-names&quot;:false,&quot;dropping-particle&quot;:&quot;&quot;,&quot;non-dropping-particle&quot;:&quot;&quot;},{&quot;family&quot;:&quot;Lam&quot;,&quot;given&quot;:&quot;T. T.- Y.&quot;,&quot;parse-names&quot;:false,&quot;dropping-particle&quot;:&quot;&quot;,&quot;non-dropping-particle&quot;:&quot;&quot;},{&quot;family&quot;:&quot;Ahmed&quot;,&quot;given&quot;:&quot;M. M. M.&quot;,&quot;parse-names&quot;:false,&quot;dropping-particle&quot;:&quot;&quot;,&quot;non-dropping-particle&quot;:&quot;&quot;},{&quot;family&quot;:&quot;Li&quot;,&quot;given&quot;:&quot;L.&quot;,&quot;parse-names&quot;:false,&quot;dropping-particle&quot;:&quot;&quot;,&quot;non-dropping-particle&quot;:&quot;&quot;},{&quot;family&quot;:&quot;Shen&quot;,&quot;given&quot;:&quot;Y.&quot;,&quot;parse-names&quot;:false,&quot;dropping-particle&quot;:&quot;&quot;,&quot;non-dropping-particle&quot;:&quot;&quot;},{&quot;family&quot;:&quot;E. M. Abo-Aba&quot;,&quot;given&quot;:&quot;S.&quot;,&quot;parse-names&quot;:false,&quot;dropping-particle&quot;:&quot;&quot;,&quot;non-dropping-particle&quot;:&quot;&quot;},{&quot;family&quot;:&quot;Qureshi&quot;,&quot;given&quot;:&quot;M. I.&quot;,&quot;parse-names&quot;:false,&quot;dropping-particle&quot;:&quot;&quot;,&quot;non-dropping-particle&quot;:&quot;&quot;},{&quot;family&quot;:&quot;Abu-Zeid&quot;,&quot;given&quot;:&quot;M.&quot;,&quot;parse-names&quot;:false,&quot;dropping-particle&quot;:&quot;&quot;,&quot;non-dropping-particle&quot;:&quot;&quot;},{&quot;family&quot;:&quot;Zhang&quot;,&quot;given&quot;:&quot;Y.&quot;,&quot;parse-names&quot;:false,&quot;dropping-particle&quot;:&quot;&quot;,&quot;non-dropping-particle&quot;:&quot;&quot;},{&quot;family&quot;:&quot;Khiyami&quot;,&quot;given&quot;:&quot;M. A.&quot;,&quot;parse-names&quot;:false,&quot;dropping-particle&quot;:&quot;&quot;,&quot;non-dropping-particle&quot;:&quot;&quot;},{&quot;family&quot;:&quot;Alharbi&quot;,&quot;given&quot;:&quot;N. S.&quot;,&quot;parse-names&quot;:false,&quot;dropping-particle&quot;:&quot;&quot;,&quot;non-dropping-particle&quot;:&quot;&quot;},{&quot;family&quot;:&quot;Hajrah&quot;,&quot;given&quot;:&quot;N. H.&quot;,&quot;parse-names&quot;:false,&quot;dropping-particle&quot;:&quot;&quot;,&quot;non-dropping-particle&quot;:&quot;&quot;},{&quot;family&quot;:&quot;Sabir&quot;,&quot;given&quot;:&quot;M. J.&quot;,&quot;parse-names&quot;:false,&quot;dropping-particle&quot;:&quot;&quot;,&quot;non-dropping-particle&quot;:&quot;&quot;},{&quot;family&quot;:&quot;Mutwakil&quot;,&quot;given&quot;:&quot;M. H. Z.&quot;,&quot;parse-names&quot;:false,&quot;dropping-particle&quot;:&quot;&quot;,&quot;non-dropping-particle&quot;:&quot;&quot;},{&quot;family&quot;:&quot;Kabli&quot;,&quot;given&quot;:&quot;S. A.&quot;,&quot;parse-names&quot;:false,&quot;dropping-particle&quot;:&quot;&quot;,&quot;non-dropping-particle&quot;:&quot;&quot;},{&quot;family&quot;:&quot;Alsulaimany&quot;,&quot;given&quot;:&quot;F. A. S.&quot;,&quot;parse-names&quot;:false,&quot;dropping-particle&quot;:&quot;&quot;,&quot;non-dropping-particle&quot;:&quot;&quot;},{&quot;family&quot;:&quot;Obaid&quot;,&quot;given&quot;:&quot;A. Y.&quot;,&quot;parse-names&quot;:false,&quot;dropping-particle&quot;:&quot;&quot;,&quot;non-dropping-particle&quot;:&quot;&quot;},{&quot;family&quot;:&quot;Zhou&quot;,&quot;given&quot;:&quot;B.&quot;,&quot;parse-names&quot;:false,&quot;dropping-particle&quot;:&quot;&quot;,&quot;non-dropping-particle&quot;:&quot;&quot;},{&quot;family&quot;:&quot;Smith&quot;,&quot;given&quot;:&quot;D. K.&quot;,&quot;parse-names&quot;:false,&quot;dropping-particle&quot;:&quot;&quot;,&quot;non-dropping-particle&quot;:&quot;&quot;},{&quot;family&quot;:&quot;Holmes&quot;,&quot;given&quot;:&quot;E. C.&quot;,&quot;parse-names&quot;:false,&quot;dropping-particle&quot;:&quot;&quot;,&quot;non-dropping-particle&quot;:&quot;&quot;},{&quot;family&quot;:&quot;Zhu&quot;,&quot;given&quot;:&quot;H.&quot;,&quot;parse-names&quot;:false,&quot;dropping-particle&quot;:&quot;&quot;,&quot;non-dropping-particle&quot;:&quot;&quot;},{&quot;family&quot;:&quot;Guan&quot;,&quot;given&quot;:&quot;Y.&quot;,&quot;parse-names&quot;:false,&quot;dropping-particle&quot;:&quot;&quot;,&quot;non-dropping-particle&quot;:&quot;&quot;}],&quot;container-title&quot;:&quot;Science&quot;,&quot;DOI&quot;:&quot;10.1126/science.aac8608&quot;,&quot;ISSN&quot;:&quot;0036-8075&quot;,&quot;issued&quot;:{&quot;date-parts&quot;:[[2016,1,1]]},&quot;issue&quot;:&quot;6268&quot;,&quot;volume&quot;:&quot;351&quot;},&quot;isTemporary&quot;:false},{&quot;id&quot;:&quot;869dcf95-34b2-3d26-bcfe-f48b03bf71a1&quot;,&quot;itemData&quot;:{&quot;type&quot;:&quot;article-journal&quot;,&quot;id&quot;:&quot;869dcf95-34b2-3d26-bcfe-f48b03bf71a1&quot;,&quot;title&quot;:&quot;Origin and possible genetic recombination of the Middle East respiratory syndrome coronavirus from the first imported case in China: Phylogenetics and coalescence analysis&quot;,&quot;author&quot;:[{&quot;family&quot;:&quot;Wang&quot;,&quot;given&quot;:&quot;Yanqun&quot;,&quot;parse-names&quot;:false,&quot;dropping-particle&quot;:&quot;&quot;,&quot;non-dropping-particle&quot;:&quot;&quot;},{&quot;family&quot;:&quot;Liu&quot;,&quot;given&quot;:&quot;Di&quot;,&quot;parse-names&quot;:false,&quot;dropping-particle&quot;:&quot;&quot;,&quot;non-dropping-particle&quot;:&quot;&quot;},{&quot;family&quot;:&quot;Shi&quot;,&quot;given&quot;:&quot;Weifeng&quot;,&quot;parse-names&quot;:false,&quot;dropping-particle&quot;:&quot;&quot;,&quot;non-dropping-particle&quot;:&quot;&quot;},{&quot;family&quot;:&quot;Lu&quot;,&quot;given&quot;:&quot;Roujian&quot;,&quot;parse-names&quot;:false,&quot;dropping-particle&quot;:&quot;&quot;,&quot;non-dropping-particle&quot;:&quot;&quot;},{&quot;family&quot;:&quot;Wang&quot;,&quot;given&quot;:&quot;Wenling&quot;,&quot;parse-names&quot;:false,&quot;dropping-particle&quot;:&quot;&quot;,&quot;non-dropping-particle&quot;:&quot;&quot;},{&quot;family&quot;:&quot;Zhao&quot;,&quot;given&quot;:&quot;Yanjie&quot;,&quot;parse-names&quot;:false,&quot;dropping-particle&quot;:&quot;&quot;,&quot;non-dropping-particle&quot;:&quot;&quot;},{&quot;family&quot;:&quot;Deng&quot;,&quot;given&quot;:&quot;Yao&quot;,&quot;parse-names&quot;:false,&quot;dropping-particle&quot;:&quot;&quot;,&quot;non-dropping-particle&quot;:&quot;&quot;},{&quot;family&quot;:&quot;Zhou&quot;,&quot;given&quot;:&quot;Weimin&quot;,&quot;parse-names&quot;:false,&quot;dropping-particle&quot;:&quot;&quot;,&quot;non-dropping-particle&quot;:&quot;&quot;},{&quot;family&quot;:&quot;Ren&quot;,&quot;given&quot;:&quot;Hongguang&quot;,&quot;parse-names&quot;:false,&quot;dropping-particle&quot;:&quot;&quot;,&quot;non-dropping-particle&quot;:&quot;&quot;},{&quot;family&quot;:&quot;Wu&quot;,&quot;given&quot;:&quot;Jun&quot;,&quot;parse-names&quot;:false,&quot;dropping-particle&quot;:&quot;&quot;,&quot;non-dropping-particle&quot;:&quot;&quot;},{&quot;family&quot;:&quot;Wang&quot;,&quot;given&quot;:&quot;Yu&quot;,&quot;parse-names&quot;:false,&quot;dropping-particle&quot;:&quot;&quot;,&quot;non-dropping-particle&quot;:&quot;&quot;},{&quot;family&quot;:&quot;Wu&quot;,&quot;given&quot;:&quot;Guizhen&quot;,&quot;parse-names&quot;:false,&quot;dropping-particle&quot;:&quot;&quot;,&quot;non-dropping-particle&quot;:&quot;&quot;},{&quot;family&quot;:&quot;Gao&quot;,&quot;given&quot;:&quot;George F.&quot;,&quot;parse-names&quot;:false,&quot;dropping-particle&quot;:&quot;&quot;,&quot;non-dropping-particle&quot;:&quot;&quot;},{&quot;family&quot;:&quot;Tan&quot;,&quot;given&quot;:&quot;Wenjie&quot;,&quot;parse-names&quot;:false,&quot;dropping-particle&quot;:&quot;&quot;,&quot;non-dropping-particle&quot;:&quot;&quot;}],&quot;container-title&quot;:&quot;mBio&quot;,&quot;DOI&quot;:&quot;10.1128/mBio.01280-15&quot;,&quot;ISSN&quot;:&quot;2161-2129&quot;,&quot;issued&quot;:{&quot;date-parts&quot;:[[2015,10,30]]},&quot;abstract&quot;:&quot;&lt;p&gt;The Middle East respiratory syndrome coronavirus (MERS-CoV) causes a severe acute respiratory tract infection with a high fatality rate in humans. Coronaviruses are capable of infecting multiple species and can evolve rapidly through recombination events. Here, we report the complete genomic sequence analysis of a MERS-CoV strain imported to China from South Korea. The imported virus, provisionally named ChinaGD01, belongs to group 3 in clade B in the whole-genome phylogenetic tree and also has a similar tree topology structure in the open reading frame 1a and -b (ORF1ab) gene segment but clusters with group 5 of clade B in the tree constructed using the S gene. Genetic recombination analysis and lineage-specific single-nucleotide polymorphism (SNP) comparison suggest that the imported virus is a recombinant comprising group 3 and group 5 elements. The time-resolved phylogenetic estimation indicates that the recombination event likely occurred in the second half of 2014. Genetic recombination events between group 3 and group 5 of clade B may have implications for the transmissibility of the virus.&lt;/p&gt;&quot;,&quot;issue&quot;:&quot;5&quot;,&quot;volume&quot;:&quot;6&quot;},&quot;isTemporary&quot;:false},{&quot;id&quot;:&quot;801e18bb-2011-3983-b293-82fdaa420175&quot;,&quot;itemData&quot;:{&quot;type&quot;:&quot;article-journal&quot;,&quot;id&quot;:&quot;801e18bb-2011-3983-b293-82fdaa420175&quot;,&quot;title&quot;:&quot;Severe Acute Respiratory Syndrome (SARS) coronavirus ORF8 protein is acquired from SARS-related coronavirus from greater horseshoe bats through recombination&quot;,&quot;author&quot;:[{&quot;family&quot;:&quot;Lau&quot;,&quot;given&quot;:&quot;Susanna K. P.&quot;,&quot;parse-names&quot;:false,&quot;dropping-particle&quot;:&quot;&quot;,&quot;non-dropping-particle&quot;:&quot;&quot;},{&quot;family&quot;:&quot;Feng&quot;,&quot;given&quot;:&quot;Yun&quot;,&quot;parse-names&quot;:false,&quot;dropping-particle&quot;:&quot;&quot;,&quot;non-dropping-particle&quot;:&quot;&quot;},{&quot;family&quot;:&quot;Chen&quot;,&quot;given&quot;:&quot;Honglin&quot;,&quot;parse-names&quot;:false,&quot;dropping-particle&quot;:&quot;&quot;,&quot;non-dropping-particle&quot;:&quot;&quot;},{&quot;family&quot;:&quot;Luk&quot;,&quot;given&quot;:&quot;Hayes K. H.&quot;,&quot;parse-names&quot;:false,&quot;dropping-particle&quot;:&quot;&quot;,&quot;non-dropping-particle&quot;:&quot;&quot;},{&quot;family&quot;:&quot;Yang&quot;,&quot;given&quot;:&quot;Wei-Hong&quot;,&quot;parse-names&quot;:false,&quot;dropping-particle&quot;:&quot;&quot;,&quot;non-dropping-particle&quot;:&quot;&quot;},{&quot;family&quot;:&quot;Li&quot;,&quot;given&quot;:&quot;Kenneth S. M.&quot;,&quot;parse-names&quot;:false,&quot;dropping-particle&quot;:&quot;&quot;,&quot;non-dropping-particle&quot;:&quot;&quot;},{&quot;family&quot;:&quot;Zhang&quot;,&quot;given&quot;:&quot;Yu-Zhen&quot;,&quot;parse-names&quot;:false,&quot;dropping-particle&quot;:&quot;&quot;,&quot;non-dropping-particle&quot;:&quot;&quot;},{&quot;family&quot;:&quot;Huang&quot;,&quot;given&quot;:&quot;Yi&quot;,&quot;parse-names&quot;:false,&quot;dropping-particle&quot;:&quot;&quot;,&quot;non-dropping-particle&quot;:&quot;&quot;},{&quot;family&quot;:&quot;Song&quot;,&quot;given&quot;:&quot;Zhi-Zhong&quot;,&quot;parse-names&quot;:false,&quot;dropping-particle&quot;:&quot;&quot;,&quot;non-dropping-particle&quot;:&quot;&quot;},{&quot;family&quot;:&quot;Chow&quot;,&quot;given&quot;:&quot;Wang-Ngai&quot;,&quot;parse-names&quot;:false,&quot;dropping-particle&quot;:&quot;&quot;,&quot;non-dropping-particle&quot;:&quot;&quot;},{&quot;family&quot;:&quot;Fan&quot;,&quot;given&quot;:&quot;Rachel Y. Y.&quot;,&quot;parse-names&quot;:false,&quot;dropping-particle&quot;:&quot;&quot;,&quot;non-dropping-particle&quot;:&quot;&quot;},{&quot;family&quot;:&quot;Ahmed&quot;,&quot;given&quot;:&quot;Syed Shakeel&quot;,&quot;parse-names&quot;:false,&quot;dropping-particle&quot;:&quot;&quot;,&quot;non-dropping-particle&quot;:&quot;&quot;},{&quot;family&quot;:&quot;Yeung&quot;,&quot;given&quot;:&quot;Hazel C.&quot;,&quot;parse-names&quot;:false,&quot;dropping-particle&quot;:&quot;&quot;,&quot;non-dropping-particle&quot;:&quot;&quot;},{&quot;family&quot;:&quot;Lam&quot;,&quot;given&quot;:&quot;Carol S. F.&quot;,&quot;parse-names&quot;:false,&quot;dropping-particle&quot;:&quot;&quot;,&quot;non-dropping-particle&quot;:&quot;&quot;},{&quot;family&quot;:&quot;Cai&quot;,&quot;given&quot;:&quot;Jian-Piao&quot;,&quot;parse-names&quot;:false,&quot;dropping-particle&quot;:&quot;&quot;,&quot;non-dropping-particle&quot;:&quot;&quot;},{&quot;family&quot;:&quot;Wong&quot;,&quot;given&quot;:&quot;Samson S. Y.&quot;,&quot;parse-names&quot;:false,&quot;dropping-particle&quot;:&quot;&quot;,&quot;non-dropping-particle&quot;:&quot;&quot;},{&quot;family&quot;:&quot;Chan&quot;,&quot;given&quot;:&quot;Jasper F. W.&quot;,&quot;parse-names&quot;:false,&quot;dropping-particle&quot;:&quot;&quot;,&quot;non-dropping-particle&quot;:&quot;&quot;},{&quot;family&quot;:&quot;Yuen&quot;,&quot;given&quot;:&quot;Kwok-Yung&quot;,&quot;parse-names&quot;:false,&quot;dropping-particle&quot;:&quot;&quot;,&quot;non-dropping-particle&quot;:&quot;&quot;},{&quot;family&quot;:&quot;Zhang&quot;,&quot;given&quot;:&quot;Hai-Lin&quot;,&quot;parse-names&quot;:false,&quot;dropping-particle&quot;:&quot;&quot;,&quot;non-dropping-particle&quot;:&quot;&quot;},{&quot;family&quot;:&quot;Woo&quot;,&quot;given&quot;:&quot;Patrick C. Y.&quot;,&quot;parse-names&quot;:false,&quot;dropping-particle&quot;:&quot;&quot;,&quot;non-dropping-particle&quot;:&quot;&quot;}],&quot;container-title&quot;:&quot;Journal of Virology&quot;,&quot;DOI&quot;:&quot;10.1128/jvi.01048-15&quot;,&quot;ISSN&quot;:&quot;0022-538X&quot;,&quot;PMID&quot;:&quot;26269185&quot;,&quot;issued&quot;:{&quot;date-parts&quot;:[[2015]]},&quot;page&quot;:&quot;10532-10547&quot;,&quot;abstract&quot;:&quot;Despite the identification of horseshoe bats as the reservoir of severe acute respiratory syndrome (SARS)-related coronaviruses (SARSr-CoVs), the origin of SARS-CoV ORF8, which contains the 29-nucleotide signature deletion among human strains, remains obscure. Although two SARS-related Rhinolophus sinicus bat CoVs (SARSr-Rs-BatCoVs) previously detected in Chinese horseshoe bats ( Rhinolophus sinicus ) in Yunnan, RsSHC014 and Rs3367, possessed 95% genome identities to human and civet SARSr-CoVs, their ORF8 protein exhibited only 32.2 to 33% amino acid identities to that of human/civet SARSr-CoVs. To elucidate the origin of SARS-CoV ORF8, we sampled 348 bats of various species in Yunnan, among which diverse alphacoronaviruses and betacoronaviruses, including potentially novel CoVs, were identified, with some showing potential interspecies transmission. The genomes of two betacoronaviruses, SARSr-Rf-BatCoV YNLF_31C and YNLF_34C, from greater horseshoe bats ( Rhinolophus ferrumequinum ), possessed 93% nucleotide identities to human/civet SARSr-CoV genomes. Although these two betacoronaviruses displayed lower similarities than SARSr-Rs-BatCoV RsSHC014 and Rs3367 in S protein to civet SARSr-CoVs, their ORF8 proteins demonstrated exceptionally high (80.4 to 81.3%) amino acid identities to that of human/civet SARSr-CoVs, compared to SARSr-BatCoVs from other horseshoe bats (23.2 to 37.3%). Potential recombination events were identified around ORF8 between SARSr-Rf-BatCoVs and SARSr-Rs-BatCoVs, leading to the generation of civet SARSr-CoVs. The expression of ORF8 subgenomic mRNA suggested that the ORF8 protein may be functional in SARSr-Rf-BatCoVs. The high K a / K s ratio among human SARS-CoVs compared to that among SARSr-BatCoVs supported that ORF8 is under strong positive selection during animal-to-human transmission. Molecular clock analysis using ORF1ab showed that SARSr-Rf-BatCoV YNLF_31C and YNLF_34C diverged from civet/human SARSr-CoVs in approximately 1990. SARS-CoV ORF8 originated from SARSr-CoVs of greater horseshoe bats through recombination, which may be important for animal-to-human transmission. IMPORTANCE Although horseshoe bats are the primary reservoir of SARS-related coronaviruses (SARSr-CoVs), it is still unclear how these bat viruses have evolved to cross the species barrier to infect civets and humans. Most human SARS-CoV epidemic strains contain a signature 29-nucleotide deletion in ORF8, compared to civet SARSr-CoVs, suggesting that ORF8 may be important for interspecies transmission. However, the origin of SARS-CoV ORF8 remains obscure. In particular, SARSr-Rs-BatCoVs from Chinese horseshoe bats ( Rhinolophus sinicus ) exhibited &lt;40% amino acid identities to human/civet SARS-CoV in the ORF8 protein. We detected diverse alphacoronaviruses and betacoronaviruses among various bat species in Yunnan, China, including two SARSr-Rf-BatCoVs from greater horseshoe bats that possessed ORF8 proteins with exceptionally high amino acid identities to that of human/civet SARSr-CoVs. We demonstrated recombination events around ORF8 between SARSr-Rf-BatCoVs and SARSr-Rs-BatCoVs, leading to the generation of civet SARSr-CoVs. Our findings offer insight into the evolutionary origin of SARS-CoV ORF8 protein, which was likely acquired from SARSr-CoVs of greater horseshoe bats through recombination.&quot;,&quot;issue&quot;:&quot;20&quot;,&quot;volume&quot;:&quot;89&quot;},&quot;isTemporary&quot;:false}],&quot;properties&quot;:{&quot;noteIndex&quot;:0},&quot;isEdited&quot;:false,&quot;manualOverride&quot;:{&quot;isManuallyOverridden&quot;:false,&quot;citeprocText&quot;:&quot;(39–44)&quot;,&quot;manualOverrideText&quot;:&quot;&quot;},&quot;citationTag&quot;:&quot;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&quot;},{&quot;citationID&quot;:&quot;MENDELEY_CITATION_15243854-1112-4d61-a030-f1ec4e1d9c1e&quot;,&quot;citationItems&quot;:[{&quot;id&quot;:&quot;40c9cd66-c885-3fd9-99bc-79a219251911&quot;,&quot;itemData&quot;:{&quot;type&quot;:&quot;article-journal&quot;,&quot;id&quot;:&quot;40c9cd66-c885-3fd9-99bc-79a219251911&quot;,&quot;title&quot;:&quot;A bat-derived putative cross-family recombinant coronavirus with a reovirus gene&quot;,&quot;author&quot;:[{&quot;family&quot;:&quot;Huang&quot;,&quot;given&quot;:&quot;Canping&quot;,&quot;parse-names&quot;:false,&quot;dropping-particle&quot;:&quot;&quot;,&quot;non-dropping-particle&quot;:&quot;&quot;},{&quot;family&quot;:&quot;Liu&quot;,&quot;given&quot;:&quot;William J&quot;,&quot;parse-names&quot;:false,&quot;dropping-particle&quot;:&quot;&quot;,&quot;non-dropping-particle&quot;:&quot;&quot;},{&quot;family&quot;:&quot;Xu&quot;,&quot;given&quot;:&quot;Wen&quot;,&quot;parse-names&quot;:false,&quot;dropping-particle&quot;:&quot;&quot;,&quot;non-dropping-particle&quot;:&quot;&quot;},{&quot;family&quot;:&quot;Jin&quot;,&quot;given&quot;:&quot;Tao&quot;,&quot;parse-names&quot;:false,&quot;dropping-particle&quot;:&quot;&quot;,&quot;non-dropping-particle&quot;:&quot;&quot;},{&quot;family&quot;:&quot;Zhao&quot;,&quot;given&quot;:&quot;Yingze&quot;,&quot;parse-names&quot;:false,&quot;dropping-particle&quot;:&quot;&quot;,&quot;non-dropping-particle&quot;:&quot;&quot;},{&quot;family&quot;:&quot;Song&quot;,&quot;given&quot;:&quot;Jingdong&quot;,&quot;parse-names&quot;:false,&quot;dropping-particle&quot;:&quot;&quot;,&quot;non-dropping-particle&quot;:&quot;&quot;},{&quot;family&quot;:&quot;Shi&quot;,&quot;given&quot;:&quot;Yi&quot;,&quot;parse-names&quot;:false,&quot;dropping-particle&quot;:&quot;&quot;,&quot;non-dropping-particle&quot;:&quot;&quot;},{&quot;family&quot;:&quot;Ji&quot;,&quot;given&quot;:&quot;Wei&quot;,&quot;parse-names&quot;:false,&quot;dropping-particle&quot;:&quot;&quot;,&quot;non-dropping-particle&quot;:&quot;&quot;},{&quot;family&quot;:&quot;Jia&quot;,&quot;given&quot;:&quot;Hao&quot;,&quot;parse-names&quot;:false,&quot;dropping-particle&quot;:&quot;&quot;,&quot;non-dropping-particle&quot;:&quot;&quot;},{&quot;family&quot;:&quot;Zhou&quot;,&quot;given&quot;:&quot;Yongming&quot;,&quot;parse-names&quot;:false,&quot;dropping-particle&quot;:&quot;&quot;,&quot;non-dropping-particle&quot;:&quot;&quot;},{&quot;family&quot;:&quot;Wen&quot;,&quot;given&quot;:&quot;Honghua&quot;,&quot;parse-names&quot;:false,&quot;dropping-particle&quot;:&quot;&quot;,&quot;non-dropping-particle&quot;:&quot;&quot;},{&quot;family&quot;:&quot;Zhao&quot;,&quot;given&quot;:&quot;Honglan&quot;,&quot;parse-names&quot;:false,&quot;dropping-particle&quot;:&quot;&quot;,&quot;non-dropping-particle&quot;:&quot;&quot;},{&quot;family&quot;:&quot;Liu&quot;,&quot;given&quot;:&quot;Huaxing&quot;,&quot;parse-names&quot;:false,&quot;dropping-particle&quot;:&quot;&quot;,&quot;non-dropping-particle&quot;:&quot;&quot;},{&quot;family&quot;:&quot;Li&quot;,&quot;given&quot;:&quot;Hong&quot;,&quot;parse-names&quot;:false,&quot;dropping-particle&quot;:&quot;&quot;,&quot;non-dropping-particle&quot;:&quot;&quot;},{&quot;family&quot;:&quot;Wang&quot;,&quot;given&quot;:&quot;Qihui&quot;,&quot;parse-names&quot;:false,&quot;dropping-particle&quot;:&quot;&quot;,&quot;non-dropping-particle&quot;:&quot;&quot;},{&quot;family&quot;:&quot;Wu&quot;,&quot;given&quot;:&quot;Ying&quot;,&quot;parse-names&quot;:false,&quot;dropping-particle&quot;:&quot;&quot;,&quot;non-dropping-particle&quot;:&quot;&quot;},{&quot;family&quot;:&quot;Wang&quot;,&quot;given&quot;:&quot;Liang&quot;,&quot;parse-names&quot;:false,&quot;dropping-particle&quot;:&quot;&quot;,&quot;non-dropping-particle&quot;:&quot;&quot;},{&quot;family&quot;:&quot;Liu&quot;,&quot;given&quot;:&quot;Di&quot;,&quot;parse-names&quot;:false,&quot;dropping-particle&quot;:&quot;&quot;,&quot;non-dropping-particle&quot;:&quot;&quot;},{&quot;family&quot;:&quot;Liu&quot;,&quot;given&quot;:&quot;Guang&quot;,&quot;parse-names&quot;:false,&quot;dropping-particle&quot;:&quot;&quot;,&quot;non-dropping-particle&quot;:&quot;&quot;},{&quot;family&quot;:&quot;Yu&quot;,&quot;given&quot;:&quot;Hongjie&quot;,&quot;parse-names&quot;:false,&quot;dropping-particle&quot;:&quot;&quot;,&quot;non-dropping-particle&quot;:&quot;&quot;},{&quot;family&quot;:&quot;Holmes&quot;,&quot;given&quot;:&quot;Edward C&quot;,&quot;parse-names&quot;:false,&quot;dropping-particle&quot;:&quot;&quot;,&quot;non-dropping-particle&quot;:&quot;&quot;},{&quot;family&quot;:&quot;Lu&quot;,&quot;given&quot;:&quot;Lin&quot;,&quot;parse-names&quot;:false,&quot;dropping-particle&quot;:&quot;&quot;,&quot;non-dropping-particle&quot;:&quot;&quot;},{&quot;family&quot;:&quot;Gao&quot;,&quot;given&quot;:&quot;George F&quot;,&quot;parse-names&quot;:false,&quot;dropping-particle&quot;:&quot;&quot;,&quot;non-dropping-particle&quot;:&quot;&quot;}],&quot;container-title&quot;:&quot;PLOS Pathogens&quot;,&quot;URL&quot;:&quot;https://doi.org/10.1371/journal.ppat.1005883&quot;,&quot;issued&quot;:{&quot;date-parts&quot;:[[2016,9,27]]},&quot;page&quot;:&quot;e1005883-&quot;,&quot;abstract&quot;:&quot;Author Summary Recombination is commonly reported in coronaviruses, and is an important mechanism by which these viruses generate genetic diversity. To date, however, most such recombination events involve homologous sequences among related viruses. We discovered a novel bat coronavirus that possesses a divergent but functional p10 gene that likely originated from, or shared the ancestry with, an ancestral non-enveloped orthoreovirus, thereby representing the outcome of heterologous recombination. We report herein a fusion-associated small transmembrane (FAST) protein encoded in an enveloped virus that arose through a putative inter-family recombination between a single-stranded, positive-sense RNA virus and a double-stranded segmented RNA virus. These findings shed important new light on the mechanisms of viral evolution and particularly the importance and scope of heterologous recombination.&quot;,&quot;publisher&quot;:&quot;Public Library of Science&quot;,&quot;issue&quot;:&quot;9&quot;,&quot;volume&quot;:&quot;12&quot;},&quot;isTemporary&quot;:false}],&quot;properties&quot;:{&quot;noteIndex&quot;:0},&quot;isEdited&quot;:false,&quot;manualOverride&quot;:{&quot;isManuallyOverridden&quot;:false,&quot;citeprocText&quot;:&quot;(61)&quot;,&quot;manualOverrideText&quot;:&quot;&quot;},&quot;citationTag&quot;:&quot;MENDELEY_CITATION_v3_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&quot;},{&quot;citationID&quot;:&quot;MENDELEY_CITATION_ac44449e-5aed-4b07-9e28-cd299317579f&quot;,&quot;citationItems&quot;:[{&quot;id&quot;:&quot;29ac8e12-c415-3410-b712-6a8d63e13afe&quot;,&quot;itemData&quot;:{&quot;type&quot;:&quot;article-journal&quot;,&quot;id&quot;:&quot;29ac8e12-c415-3410-b712-6a8d63e13afe&quot;,&quot;title&quot;:&quot;Detection and characterization of a novel bat-borne coronavirus in Singapore using multiple molecular approaches&quot;,&quot;author&quot;:[{&quot;family&quot;:&quot;Lim&quot;,&quot;given&quot;:&quot;Xiao Fang&quot;,&quot;parse-names&quot;:false,&quot;dropping-particle&quot;:&quot;&quot;,&quot;non-dropping-particle&quot;:&quot;&quot;},{&quot;family&quot;:&quot;Lee&quot;,&quot;given&quot;:&quot;Chengfa Benjamin&quot;,&quot;parse-names&quot;:false,&quot;dropping-particle&quot;:&quot;&quot;,&quot;non-dropping-particle&quot;:&quot;&quot;},{&quot;family&quot;:&quot;Pascoe&quot;,&quot;given&quot;:&quot;Sarah Marie&quot;,&quot;parse-names&quot;:false,&quot;dropping-particle&quot;:&quot;&quot;,&quot;non-dropping-particle&quot;:&quot;&quot;},{&quot;family&quot;:&quot;How&quot;,&quot;given&quot;:&quot;Choon Beng&quot;,&quot;parse-names&quot;:false,&quot;dropping-particle&quot;:&quot;&quot;,&quot;non-dropping-particle&quot;:&quot;&quot;},{&quot;family&quot;:&quot;Chan&quot;,&quot;given&quot;:&quot;Sharon&quot;,&quot;parse-names&quot;:false,&quot;dropping-particle&quot;:&quot;&quot;,&quot;non-dropping-particle&quot;:&quot;&quot;},{&quot;family&quot;:&quot;Tan&quot;,&quot;given&quot;:&quot;Jun Hao&quot;,&quot;parse-names&quot;:false,&quot;dropping-particle&quot;:&quot;&quot;,&quot;non-dropping-particle&quot;:&quot;&quot;},{&quot;family&quot;:&quot;Yang&quot;,&quot;given&quot;:&quot;Xinglou&quot;,&quot;parse-names&quot;:false,&quot;dropping-particle&quot;:&quot;&quot;,&quot;non-dropping-particle&quot;:&quot;&quot;},{&quot;family&quot;:&quot;Zhou&quot;,&quot;given&quot;:&quot;Peng&quot;,&quot;parse-names&quot;:false,&quot;dropping-particle&quot;:&quot;&quot;,&quot;non-dropping-particle&quot;:&quot;&quot;},{&quot;family&quot;:&quot;Shi&quot;,&quot;given&quot;:&quot;Zhengli&quot;,&quot;parse-names&quot;:false,&quot;dropping-particle&quot;:&quot;&quot;,&quot;non-dropping-particle&quot;:&quot;&quot;},{&quot;family&quot;:&quot;Sessions&quot;,&quot;given&quot;:&quot;October M.&quot;,&quot;parse-names&quot;:false,&quot;dropping-particle&quot;:&quot;&quot;,&quot;non-dropping-particle&quot;:&quot;&quot;},{&quot;family&quot;:&quot;Wang&quot;,&quot;given&quot;:&quot;Lin Fa&quot;,&quot;parse-names&quot;:false,&quot;dropping-particle&quot;:&quot;&quot;,&quot;non-dropping-particle&quot;:&quot;&quot;},{&quot;family&quot;:&quot;Ng&quot;,&quot;given&quot;:&quot;Lee Ching&quot;,&quot;parse-names&quot;:false,&quot;dropping-particle&quot;:&quot;&quot;,&quot;non-dropping-particle&quot;:&quot;&quot;},{&quot;family&quot;:&quot;Anderson&quot;,&quot;given&quot;:&quot;Danielle E.&quot;,&quot;parse-names&quot;:false,&quot;dropping-particle&quot;:&quot;&quot;,&quot;non-dropping-particle&quot;:&quot;&quot;},{&quot;family&quot;:&quot;Yap&quot;,&quot;given&quot;:&quot;Grace&quot;,&quot;parse-names&quot;:false,&quot;dropping-particle&quot;:&quot;&quot;,&quot;non-dropping-particle&quot;:&quot;&quot;}],&quot;container-title&quot;:&quot;Journal of General Virology&quot;,&quot;DOI&quot;:&quot;10.1099/JGV.0.001307&quot;,&quot;ISSN&quot;:&quot;14652099&quot;,&quot;PMID&quot;:&quot;31418677&quot;,&quot;issued&quot;:{&quot;date-parts&quot;:[[2019]]},&quot;page&quot;:&quot;1363-1374&quot;,&quot;abstract&quot;:&quot;Bats are important reservoirs and vectors in the transmission of emerging infectious diseases. Many highly pathogenic viruses such as SARS-CoV and rabies-related lyssaviruses have crossed species barriers to infect humans and other animals. In this study we monitored the major roost sites of bats in Singapore, and performed surveillance for zoonotic pathogens in these bats. Screening of guano samples collected during the survey uncovered a bat coronavirus (Betacoronavirus) in Cynopterus brachyotis, commonly known as the lesser dog-faced fruit bat. Using a capture-enrichment sequencing platform, the full-length genome of the bat CoV was sequenced and found to be closely related to the bat coronavirus HKU9 species found in Leschenault’s rousette discovered in the Guangdong and Yunnan provinces.&quot;,&quot;issue&quot;:&quot;10&quot;,&quot;volume&quot;:&quot;100&quot;},&quot;isTemporary&quot;:false}],&quot;properties&quot;:{&quot;noteIndex&quot;:0},&quot;isEdited&quot;:false,&quot;manualOverride&quot;:{&quot;isManuallyOverridden&quot;:false,&quot;citeprocText&quot;:&quot;(59)&quot;,&quot;manualOverrideText&quot;:&quot;&quot;},&quot;citationTag&quot;:&quot;MENDELEY_CITATION_v3_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&quot;},{&quot;citationID&quot;:&quot;MENDELEY_CITATION_7e43c538-93fb-477a-8bc8-45919468acde&quot;,&quot;citationItems&quot;:[{&quot;id&quot;:&quot;02d78e76-5474-3c06-90d2-79c3b4cfc8a4&quot;,&quot;itemData&quot;:{&quot;type&quot;:&quot;article-journal&quot;,&quot;id&quot;:&quot;02d78e76-5474-3c06-90d2-79c3b4cfc8a4&quot;,&quot;title&quot;:&quot;Identification of diverse bat Alphacoronaviruses and Betacoronaviruses in China provides new insights into the evolution and origin of coronavirus-related diseases&quot;,&quot;author&quot;:[{&quot;family&quot;:&quot;Han&quot;,&quot;given&quot;:&quot;Yelin&quot;,&quot;parse-names&quot;:false,&quot;dropping-particle&quot;:&quot;&quot;,&quot;non-dropping-particle&quot;:&quot;&quot;},{&quot;family&quot;:&quot;Du&quot;,&quot;given&quot;:&quot;Jiang&quot;,&quot;parse-names&quot;:false,&quot;dropping-particle&quot;:&quot;&quot;,&quot;non-dropping-particle&quot;:&quot;&quot;},{&quot;family&quot;:&quot;Su&quot;,&quot;given&quot;:&quot;Haoxiang&quot;,&quot;parse-names&quot;:false,&quot;dropping-particle&quot;:&quot;&quot;,&quot;non-dropping-particle&quot;:&quot;&quot;},{&quot;family&quot;:&quot;Zhang&quot;,&quot;given&quot;:&quot;Junpeng&quot;,&quot;parse-names&quot;:false,&quot;dropping-particle&quot;:&quot;&quot;,&quot;non-dropping-particle&quot;:&quot;&quot;},{&quot;family&quot;:&quot;Zhu&quot;,&quot;given&quot;:&quot;Guangjian&quot;,&quot;parse-names&quot;:false,&quot;dropping-particle&quot;:&quot;&quot;,&quot;non-dropping-particle&quot;:&quot;&quot;},{&quot;family&quot;:&quot;Zhang&quot;,&quot;given&quot;:&quot;Shuyi&quot;,&quot;parse-names&quot;:false,&quot;dropping-particle&quot;:&quot;&quot;,&quot;non-dropping-particle&quot;:&quot;&quot;},{&quot;family&quot;:&quot;Wu&quot;,&quot;given&quot;:&quot;Zhiqiang&quot;,&quot;parse-names&quot;:false,&quot;dropping-particle&quot;:&quot;&quot;,&quot;non-dropping-particle&quot;:&quot;&quot;},{&quot;family&quot;:&quot;Jin&quot;,&quot;given&quot;:&quot;Qi&quot;,&quot;parse-names&quot;:false,&quot;dropping-particle&quot;:&quot;&quot;,&quot;non-dropping-particle&quot;:&quot;&quot;}],&quot;container-title&quot;:&quot;Frontiers in Microbiology&quot;,&quot;ISSN&quot;:&quot;1664-302X&quot;,&quot;URL&quot;:&quot;https://www.frontiersin.org/article/10.3389/fmicb.2019.01900&quot;,&quot;issued&quot;:{&quot;date-parts&quot;:[[2019]]},&quot;page&quot;:&quot;1900&quot;,&quot;abstract&quot;:&quot;Outbreaks of severe acute respiratory syndrome (SARS) in 2002, Middle East respiratory syndrome in 2012 and fatal swine acute diarrhea syndrome in 2017 caused serious infectious diseases in humans and in livestock, resulting in serious public health threats and huge economic losses. All such coronaviruses (CoVs) were confirmed to originate from bats. To continuously monitor the epidemic-related CoVs in bats, virome analysis was used to classify CoVs from 831 bats of 15 species in Yunnan, Guangxi, and Sichuan Provinces between August 2016 and May 2017. We identified 11 CoV strains from 22 individual samples of four bat species. Identification of four alpha-CoVs from Scotophilus kuhlii in Guangxi, which was closely related to a previously reported bat CoV and porcine epidemic diarrhea virus (PEDV), revealed a bat-swine lineage under the genus Alphacoronavirus. A recombinant CoV showed that the PEDV probably originated from the CoV of S. kuhlii. Another alpha-CoV, α-YN2018, from Rhinolophus sinicus in Yunnan, suggested that this alpha-CoV lineage had multiple host origins, and α-YN2018 had recombined with CoVs of other bat species over time. We identified five SARS-related CoVs (SARSr-CoVs) in Rhinolophus bats from Sichuan and Yunnan and confirmed that angiotensin-converting enzyme 2 usable SARSr-CoVs were continuously circulating in Rhinolophus spp. in Yunnan. The other beta-CoV, strain β-GX2018, found in Cynopterus sphinx of Guangxi, represented an independently evolved lineage different from known CoVs of Rousettus and Eonycteris bats. The identification of diverse CoVs here provides new genetic data for understanding the distribution and source of pathogenic CoVs in China.&quot;,&quot;volume&quot;:&quot;10&quot;},&quot;isTemporary&quot;:false},{&quot;id&quot;:&quot;40c9cd66-c885-3fd9-99bc-79a219251911&quot;,&quot;itemData&quot;:{&quot;type&quot;:&quot;article-journal&quot;,&quot;id&quot;:&quot;40c9cd66-c885-3fd9-99bc-79a219251911&quot;,&quot;title&quot;:&quot;A bat-derived putative cross-family recombinant coronavirus with a reovirus gene&quot;,&quot;author&quot;:[{&quot;family&quot;:&quot;Huang&quot;,&quot;given&quot;:&quot;Canping&quot;,&quot;parse-names&quot;:false,&quot;dropping-particle&quot;:&quot;&quot;,&quot;non-dropping-particle&quot;:&quot;&quot;},{&quot;family&quot;:&quot;Liu&quot;,&quot;given&quot;:&quot;William J&quot;,&quot;parse-names&quot;:false,&quot;dropping-particle&quot;:&quot;&quot;,&quot;non-dropping-particle&quot;:&quot;&quot;},{&quot;family&quot;:&quot;Xu&quot;,&quot;given&quot;:&quot;Wen&quot;,&quot;parse-names&quot;:false,&quot;dropping-particle&quot;:&quot;&quot;,&quot;non-dropping-particle&quot;:&quot;&quot;},{&quot;family&quot;:&quot;Jin&quot;,&quot;given&quot;:&quot;Tao&quot;,&quot;parse-names&quot;:false,&quot;dropping-particle&quot;:&quot;&quot;,&quot;non-dropping-particle&quot;:&quot;&quot;},{&quot;family&quot;:&quot;Zhao&quot;,&quot;given&quot;:&quot;Yingze&quot;,&quot;parse-names&quot;:false,&quot;dropping-particle&quot;:&quot;&quot;,&quot;non-dropping-particle&quot;:&quot;&quot;},{&quot;family&quot;:&quot;Song&quot;,&quot;given&quot;:&quot;Jingdong&quot;,&quot;parse-names&quot;:false,&quot;dropping-particle&quot;:&quot;&quot;,&quot;non-dropping-particle&quot;:&quot;&quot;},{&quot;family&quot;:&quot;Shi&quot;,&quot;given&quot;:&quot;Yi&quot;,&quot;parse-names&quot;:false,&quot;dropping-particle&quot;:&quot;&quot;,&quot;non-dropping-particle&quot;:&quot;&quot;},{&quot;family&quot;:&quot;Ji&quot;,&quot;given&quot;:&quot;Wei&quot;,&quot;parse-names&quot;:false,&quot;dropping-particle&quot;:&quot;&quot;,&quot;non-dropping-particle&quot;:&quot;&quot;},{&quot;family&quot;:&quot;Jia&quot;,&quot;given&quot;:&quot;Hao&quot;,&quot;parse-names&quot;:false,&quot;dropping-particle&quot;:&quot;&quot;,&quot;non-dropping-particle&quot;:&quot;&quot;},{&quot;family&quot;:&quot;Zhou&quot;,&quot;given&quot;:&quot;Yongming&quot;,&quot;parse-names&quot;:false,&quot;dropping-particle&quot;:&quot;&quot;,&quot;non-dropping-particle&quot;:&quot;&quot;},{&quot;family&quot;:&quot;Wen&quot;,&quot;given&quot;:&quot;Honghua&quot;,&quot;parse-names&quot;:false,&quot;dropping-particle&quot;:&quot;&quot;,&quot;non-dropping-particle&quot;:&quot;&quot;},{&quot;family&quot;:&quot;Zhao&quot;,&quot;given&quot;:&quot;Honglan&quot;,&quot;parse-names&quot;:false,&quot;dropping-particle&quot;:&quot;&quot;,&quot;non-dropping-particle&quot;:&quot;&quot;},{&quot;family&quot;:&quot;Liu&quot;,&quot;given&quot;:&quot;Huaxing&quot;,&quot;parse-names&quot;:false,&quot;dropping-particle&quot;:&quot;&quot;,&quot;non-dropping-particle&quot;:&quot;&quot;},{&quot;family&quot;:&quot;Li&quot;,&quot;given&quot;:&quot;Hong&quot;,&quot;parse-names&quot;:false,&quot;dropping-particle&quot;:&quot;&quot;,&quot;non-dropping-particle&quot;:&quot;&quot;},{&quot;family&quot;:&quot;Wang&quot;,&quot;given&quot;:&quot;Qihui&quot;,&quot;parse-names&quot;:false,&quot;dropping-particle&quot;:&quot;&quot;,&quot;non-dropping-particle&quot;:&quot;&quot;},{&quot;family&quot;:&quot;Wu&quot;,&quot;given&quot;:&quot;Ying&quot;,&quot;parse-names&quot;:false,&quot;dropping-particle&quot;:&quot;&quot;,&quot;non-dropping-particle&quot;:&quot;&quot;},{&quot;family&quot;:&quot;Wang&quot;,&quot;given&quot;:&quot;Liang&quot;,&quot;parse-names&quot;:false,&quot;dropping-particle&quot;:&quot;&quot;,&quot;non-dropping-particle&quot;:&quot;&quot;},{&quot;family&quot;:&quot;Liu&quot;,&quot;given&quot;:&quot;Di&quot;,&quot;parse-names&quot;:false,&quot;dropping-particle&quot;:&quot;&quot;,&quot;non-dropping-particle&quot;:&quot;&quot;},{&quot;family&quot;:&quot;Liu&quot;,&quot;given&quot;:&quot;Guang&quot;,&quot;parse-names&quot;:false,&quot;dropping-particle&quot;:&quot;&quot;,&quot;non-dropping-particle&quot;:&quot;&quot;},{&quot;family&quot;:&quot;Yu&quot;,&quot;given&quot;:&quot;Hongjie&quot;,&quot;parse-names&quot;:false,&quot;dropping-particle&quot;:&quot;&quot;,&quot;non-dropping-particle&quot;:&quot;&quot;},{&quot;family&quot;:&quot;Holmes&quot;,&quot;given&quot;:&quot;Edward C&quot;,&quot;parse-names&quot;:false,&quot;dropping-particle&quot;:&quot;&quot;,&quot;non-dropping-particle&quot;:&quot;&quot;},{&quot;family&quot;:&quot;Lu&quot;,&quot;given&quot;:&quot;Lin&quot;,&quot;parse-names&quot;:false,&quot;dropping-particle&quot;:&quot;&quot;,&quot;non-dropping-particle&quot;:&quot;&quot;},{&quot;family&quot;:&quot;Gao&quot;,&quot;given&quot;:&quot;George F&quot;,&quot;parse-names&quot;:false,&quot;dropping-particle&quot;:&quot;&quot;,&quot;non-dropping-particle&quot;:&quot;&quot;}],&quot;container-title&quot;:&quot;PLOS Pathogens&quot;,&quot;issued&quot;:{&quot;date-parts&quot;:[[2016,9,27]]},&quot;page&quot;:&quot;e1005883-&quot;,&quot;abstract&quot;:&quot;Author Summary Recombination is commonly reported in coronaviruses, and is an important mechanism by which these viruses generate genetic diversity. To date, however, most such recombination events involve homologous sequences among related viruses. We discovered a novel bat coronavirus that possesses a divergent but functional p10 gene that likely originated from, or shared the ancestry with, an ancestral non-enveloped orthoreovirus, thereby representing the outcome of heterologous recombination. We report herein a fusion-associated small transmembrane (FAST) protein encoded in an enveloped virus that arose through a putative inter-family recombination between a single-stranded, positive-sense RNA virus and a double-stranded segmented RNA virus. These findings shed important new light on the mechanisms of viral evolution and particularly the importance and scope of heterologous recombination.&quot;,&quot;publisher&quot;:&quot;Public Library of Science&quot;,&quot;issue&quot;:&quot;9&quot;,&quot;volume&quot;:&quot;12&quot;},&quot;isTemporary&quot;:false}],&quot;properties&quot;:{&quot;noteIndex&quot;:0},&quot;isEdited&quot;:false,&quot;manualOverride&quot;:{&quot;citeprocText&quot;:&quot;(58,61)&quot;,&quot;isManuallyOverridden&quot;:false,&quot;manualOverrideText&quot;:&quot;&quot;},&quot;citationTag&quot;:&quot;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&quot;},{&quot;citationID&quot;:&quot;MENDELEY_CITATION_98bcc277-b0de-4696-ae95-a1e7921ae984&quot;,&quot;citationItems&quot;:[{&quot;id&quot;:&quot;6a4b2da2-a1c8-349f-8a0b-af9bb335b473&quot;,&quot;itemData&quot;:{&quot;type&quot;:&quot;article-journal&quot;,&quot;id&quot;:&quot;6a4b2da2-a1c8-349f-8a0b-af9bb335b473&quot;,&quot;title&quot;:&quot;The evolutionary history of ACE2 usage within the coronavirus subgenus sarbecovirus&quot;,&quot;author&quot;:[{&quot;family&quot;:&quot;Wells&quot;,&quot;given&quot;:&quot;H L&quot;,&quot;parse-names&quot;:false,&quot;dropping-particle&quot;:&quot;&quot;,&quot;non-dropping-particle&quot;:&quot;&quot;},{&quot;family&quot;:&quot;Letko&quot;,&quot;given&quot;:&quot;M&quot;,&quot;parse-names&quot;:false,&quot;dropping-particle&quot;:&quot;&quot;,&quot;non-dropping-particle&quot;:&quot;&quot;},{&quot;family&quot;:&quot;Lasso&quot;,&quot;given&quot;:&quot;G&quot;,&quot;parse-names&quot;:false,&quot;dropping-particle&quot;:&quot;&quot;,&quot;non-dropping-particle&quot;:&quot;&quot;},{&quot;family&quot;:&quot;Ssebide&quot;,&quot;given&quot;:&quot;B&quot;,&quot;parse-names&quot;:false,&quot;dropping-particle&quot;:&quot;&quot;,&quot;non-dropping-particle&quot;:&quot;&quot;},{&quot;family&quot;:&quot;Nziza&quot;,&quot;given&quot;:&quot;J&quot;,&quot;parse-names&quot;:false,&quot;dropping-particle&quot;:&quot;&quot;,&quot;non-dropping-particle&quot;:&quot;&quot;},{&quot;family&quot;:&quot;Byarugaba&quot;,&quot;given&quot;:&quot;D K&quot;,&quot;parse-names&quot;:false,&quot;dropping-particle&quot;:&quot;&quot;,&quot;non-dropping-particle&quot;:&quot;&quot;},{&quot;family&quot;:&quot;Navarrete-Macias&quot;,&quot;given&quot;:&quot;I&quot;,&quot;parse-names&quot;:false,&quot;dropping-particle&quot;:&quot;&quot;,&quot;non-dropping-particle&quot;:&quot;&quot;},{&quot;family&quot;:&quot;Liang&quot;,&quot;given&quot;:&quot;E&quot;,&quot;parse-names&quot;:false,&quot;dropping-particle&quot;:&quot;&quot;,&quot;non-dropping-particle&quot;:&quot;&quot;},{&quot;family&quot;:&quot;Cranfield&quot;,&quot;given&quot;:&quot;M&quot;,&quot;parse-names&quot;:false,&quot;dropping-particle&quot;:&quot;&quot;,&quot;non-dropping-particle&quot;:&quot;&quot;},{&quot;family&quot;:&quot;Han&quot;,&quot;given&quot;:&quot;B A&quot;,&quot;parse-names&quot;:false,&quot;dropping-particle&quot;:&quot;&quot;,&quot;non-dropping-particle&quot;:&quot;&quot;},{&quot;family&quot;:&quot;Tingley&quot;,&quot;given&quot;:&quot;M W&quot;,&quot;parse-names&quot;:false,&quot;dropping-particle&quot;:&quot;&quot;,&quot;non-dropping-particle&quot;:&quot;&quot;},{&quot;family&quot;:&quot;Diuk-Wasser&quot;,&quot;given&quot;:&quot;M&quot;,&quot;parse-names&quot;:false,&quot;dropping-particle&quot;:&quot;&quot;,&quot;non-dropping-particle&quot;:&quot;&quot;},{&quot;family&quot;:&quot;Goldstein&quot;,&quot;given&quot;:&quot;T&quot;,&quot;parse-names&quot;:false,&quot;dropping-particle&quot;:&quot;&quot;,&quot;non-dropping-particle&quot;:&quot;&quot;},{&quot;family&quot;:&quot;Johnson&quot;,&quot;given&quot;:&quot;C K&quot;,&quot;parse-names&quot;:false,&quot;dropping-particle&quot;:&quot;&quot;,&quot;non-dropping-particle&quot;:&quot;&quot;},{&quot;family&quot;:&quot;Mazet&quot;,&quot;given&quot;:&quot;J A K&quot;,&quot;parse-names&quot;:false,&quot;dropping-particle&quot;:&quot;&quot;,&quot;non-dropping-particle&quot;:&quot;&quot;},{&quot;family&quot;:&quot;Chandran&quot;,&quot;given&quot;:&quot;K&quot;,&quot;parse-names&quot;:false,&quot;dropping-particle&quot;:&quot;&quot;,&quot;non-dropping-particle&quot;:&quot;&quot;},{&quot;family&quot;:&quot;Munster&quot;,&quot;given&quot;:&quot;V J&quot;,&quot;parse-names&quot;:false,&quot;dropping-particle&quot;:&quot;&quot;,&quot;non-dropping-particle&quot;:&quot;&quot;},{&quot;family&quot;:&quot;Gilardi&quot;,&quot;given&quot;:&quot;K&quot;,&quot;parse-names&quot;:false,&quot;dropping-particle&quot;:&quot;&quot;,&quot;non-dropping-particle&quot;:&quot;&quot;},{&quot;family&quot;:&quot;Anthony&quot;,&quot;given&quot;:&quot;S J&quot;,&quot;parse-names&quot;:false,&quot;dropping-particle&quot;:&quot;&quot;,&quot;non-dropping-particle&quot;:&quot;&quot;}],&quot;container-title&quot;:&quot;Virus Evolution&quot;,&quot;DOI&quot;:&quot;10.1093/ve/veab007&quot;,&quot;ISSN&quot;:&quot;2057-1577&quot;,&quot;URL&quot;:&quot;https://doi.org/10.1093/ve/veab007&quot;,&quot;issued&quot;:{&quot;date-parts&quot;:[[2021,1,20]]},&quot;abstract&quot;:&quot;Severe acute respiratory syndrome coronavirus 1 (SARS-CoV-1) and SARS-CoV-2 are not phylogenetically closely related; however, both use the angiotensin-converting enzyme 2 (ACE2) receptor in humans for cell entry. This is not a universal sarbecovirus trait; for example, many known sarbecoviruses related to SARS-CoV-1 have two deletions in the receptor binding domain of the spike protein that render them incapable of using human ACE2. Here, we report three sequences of a novel sarbecovirus from Rwanda and Uganda that are phylogenetically intermediate to SARS-CoV-1 and SARS-CoV-2 and demonstrate via in vitro studies that they are also unable to utilize human ACE2. Furthermore, we show that the observed pattern of ACE2 usage among sarbecoviruses is best explained by recombination not of SARS-CoV-2, but of SARS-CoV-1 and its relatives. We show that the lineage that includes SARS-CoV-2 is most likely the ancestral ACE2-using lineage, and that recombination with at least one virus from this group conferred ACE2 usage to the lineage including SARS-CoV-1 at some time in the past. We argue that alternative scenarios such as convergent evolution are much less parsimonious; we show that biogeography and patterns of host tropism support the plausibility of a recombination scenario, and we propose a competitive release hypothesis to explain how this recombination event could have occurred and why it is evolutionarily advantageous. The findings provide important insights into the natural history of ACE2 usage for both SARS-CoV-1 and SARS-CoV-2 and a greater understanding of the evolutionary mechanisms that shape zoonotic potential of coronaviruses. This study also underscores the need for increased surveillance for sarbecoviruses in southwestern China, where most ACE2-using viruses have been found to date, as well as other regions such as Africa, where these viruses have only recently been discovered.&quot;,&quot;issue&quot;:&quot;1&quot;,&quot;volume&quot;:&quot;7&quot;},&quot;isTemporary&quot;:false}],&quot;properties&quot;:{&quot;noteIndex&quot;:0},&quot;isEdited&quot;:false,&quot;manualOverride&quot;:{&quot;isManuallyOverridden&quot;:false,&quot;citeprocText&quot;:&quot;(92)&quot;,&quot;manualOverrideText&quot;:&quot;&quot;},&quot;citationTag&quot;:&quot;MENDELEY_CITATION_v3_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&quot;},{&quot;citationID&quot;:&quot;MENDELEY_CITATION_86a65c74-b715-4c8a-895b-04a47401ae88&quot;,&quot;citationItems&quot;:[{&quot;id&quot;:&quot;01b799ab-802c-39f6-9d6f-310c4134bff7&quot;,&quot;itemData&quot;:{&quot;type&quot;:&quot;article-journal&quot;,&quot;id&quot;:&quot;01b799ab-802c-39f6-9d6f-310c4134bff7&quot;,&quot;title&quot;:&quot;Discovery of a rich gene pool of bat SARS-related coronaviruses provides new insights into the origin of SARS coronavirus&quot;,&quot;author&quot;:[{&quot;family&quot;:&quot;Hu&quot;,&quot;given&quot;:&quot;Ben&quot;,&quot;parse-names&quot;:false,&quot;dropping-particle&quot;:&quot;&quot;,&quot;non-dropping-particle&quot;:&quot;&quot;},{&quot;family&quot;:&quot;Zeng&quot;,&quot;given&quot;:&quot;Lei-Ping&quot;,&quot;parse-names&quot;:false,&quot;dropping-particle&quot;:&quot;&quot;,&quot;non-dropping-particle&quot;:&quot;&quot;},{&quot;family&quot;:&quot;Yang&quot;,&quot;given&quot;:&quot;Xing-Lou&quot;,&quot;parse-names&quot;:false,&quot;dropping-particle&quot;:&quot;&quot;,&quot;non-dropping-particle&quot;:&quot;&quot;},{&quot;family&quot;:&quot;Ge&quot;,&quot;given&quot;:&quot;Xing-Yi&quot;,&quot;parse-names&quot;:false,&quot;dropping-particle&quot;:&quot;&quot;,&quot;non-dropping-particle&quot;:&quot;&quot;},{&quot;family&quot;:&quot;Zhang&quot;,&quot;given&quot;:&quot;Wei&quot;,&quot;parse-names&quot;:false,&quot;dropping-particle&quot;:&quot;&quot;,&quot;non-dropping-particle&quot;:&quot;&quot;},{&quot;family&quot;:&quot;Li&quot;,&quot;given&quot;:&quot;Bei&quot;,&quot;parse-names&quot;:false,&quot;dropping-particle&quot;:&quot;&quot;,&quot;non-dropping-particle&quot;:&quot;&quot;},{&quot;family&quot;:&quot;Xie&quot;,&quot;given&quot;:&quot;Jia-Zheng&quot;,&quot;parse-names&quot;:false,&quot;dropping-particle&quot;:&quot;&quot;,&quot;non-dropping-particle&quot;:&quot;&quot;},{&quot;family&quot;:&quot;Shen&quot;,&quot;given&quot;:&quot;Xu-Rui&quot;,&quot;parse-names&quot;:false,&quot;dropping-particle&quot;:&quot;&quot;,&quot;non-dropping-particle&quot;:&quot;&quot;},{&quot;family&quot;:&quot;Zhang&quot;,&quot;given&quot;:&quot;Yun-Zhi&quot;,&quot;parse-names&quot;:false,&quot;dropping-particle&quot;:&quot;&quot;,&quot;non-dropping-particle&quot;:&quot;&quot;},{&quot;family&quot;:&quot;Wang&quot;,&quot;given&quot;:&quot;Ning&quot;,&quot;parse-names&quot;:false,&quot;dropping-particle&quot;:&quot;&quot;,&quot;non-dropping-particle&quot;:&quot;&quot;},{&quot;family&quot;:&quot;Luo&quot;,&quot;given&quot;:&quot;Dong-Sheng&quot;,&quot;parse-names&quot;:false,&quot;dropping-particle&quot;:&quot;&quot;,&quot;non-dropping-particle&quot;:&quot;&quot;},{&quot;family&quot;:&quot;Zheng&quot;,&quot;given&quot;:&quot;Xiao-Shuang&quot;,&quot;parse-names&quot;:false,&quot;dropping-particle&quot;:&quot;&quot;,&quot;non-dropping-particle&quot;:&quot;&quot;},{&quot;family&quot;:&quot;Wang&quot;,&quot;given&quot;:&quot;Mei-Niang&quot;,&quot;parse-names&quot;:false,&quot;dropping-particle&quot;:&quot;&quot;,&quot;non-dropping-particle&quot;:&quot;&quot;},{&quot;family&quot;:&quot;Daszak&quot;,&quot;given&quot;:&quot;Peter&quot;,&quot;parse-names&quot;:false,&quot;dropping-particle&quot;:&quot;&quot;,&quot;non-dropping-particle&quot;:&quot;&quot;},{&quot;family&quot;:&quot;Wang&quot;,&quot;given&quot;:&quot;Lin-Fa&quot;,&quot;parse-names&quot;:false,&quot;dropping-particle&quot;:&quot;&quot;,&quot;non-dropping-particle&quot;:&quot;&quot;},{&quot;family&quot;:&quot;Cui&quot;,&quot;given&quot;:&quot;Jie&quot;,&quot;parse-names&quot;:false,&quot;dropping-particle&quot;:&quot;&quot;,&quot;non-dropping-particle&quot;:&quot;&quot;},{&quot;family&quot;:&quot;Shi&quot;,&quot;given&quot;:&quot;Zheng-Li&quot;,&quot;parse-names&quot;:false,&quot;dropping-particle&quot;:&quot;&quot;,&quot;non-dropping-particle&quot;:&quot;&quot;}],&quot;container-title&quot;:&quot;PLoS pathogens&quot;,&quot;DOI&quot;:&quot;10.1371/journal.ppat.1006698&quot;,&quot;ISSN&quot;:&quot;1553-7374&quot;,&quot;PMID&quot;:&quot;29190287&quot;,&quot;URL&quot;:&quot;https://pubmed.ncbi.nlm.nih.gov/29190287&quot;,&quot;issued&quot;:{&quot;date-parts&quot;:[[2017,11,30]]},&quot;page&quot;:&quot;e1006698-e1006698&quot;,&quot;language&quot;:&quot;eng&quot;,&quot;abstract&quot;:&quot;A large number of SARS-related coronaviruses (SARSr-CoV) have been detected in horseshoe bats since 2005 in different areas of China. However, these bat SARSr-CoVs show sequence differences from SARS coronavirus (SARS-CoV) in different genes (S, ORF8, ORF3, etc) and are considered unlikely to represent the direct progenitor of SARS-CoV. Herein, we report the findings of our 5-year surveillance of SARSr-CoVs in a cave inhabited by multiple species of horseshoe bats in Yunnan Province, China. The full-length genomes of 11 newly discovered SARSr-CoV strains, together with our previous findings, reveals that the SARSr-CoVs circulating in this single location are highly diverse in the S gene, ORF3 and ORF8. Importantly, strains with high genetic similarity to SARS-CoV in the hypervariable N-terminal domain (NTD) and receptor-binding domain (RBD) of the S1 gene, the ORF3 and ORF8 region, respectively, were all discovered in this cave. In addition, we report the first discovery of bat SARSr-CoVs highly similar to human SARS-CoV in ORF3b and in the split ORF8a and 8b. Moreover, SARSr-CoV strains from this cave were more closely related to SARS-CoV in the non-structural protein genes ORF1a and 1b compared with those detected elsewhere. Recombination analysis shows evidence of frequent recombination events within the S gene and around the ORF8 between these SARSr-CoVs. We hypothesize that the direct progenitor of SARS-CoV may have originated after sequential recombination events between the precursors of these SARSr-CoVs. Cell entry studies demonstrated that three newly identified SARSr-CoVs with different S protein sequences are all able to use human ACE2 as the receptor, further exhibiting the close relationship between strains in this cave and SARS-CoV. This work provides new insights into the origin and evolution of SARS-CoV and highlights the necessity of preparedness for future emergence of SARS-like diseases.&quot;,&quot;publisher&quot;:&quot;Public Library of Science&quot;,&quot;issue&quot;:&quot;11&quot;,&quot;volume&quot;:&quot;13&quot;},&quot;isTemporary&quot;:false}],&quot;properties&quot;:{&quot;noteIndex&quot;:0},&quot;isEdited&quot;:false,&quot;manualOverride&quot;:{&quot;isManuallyOverridden&quot;:false,&quot;citeprocText&quot;:&quot;(7)&quot;,&quot;manualOverrideText&quot;:&quot;&quot;},&quot;citationTag&quot;:&quot;MENDELEY_CITATION_v3_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&quot;},{&quot;citationID&quot;:&quot;MENDELEY_CITATION_d64ee562-aab6-4b60-86a6-5110d3a2874d&quot;,&quot;citationItems&quot;:[{&quot;id&quot;:&quot;cd93ac8e-d6e7-3f2b-b655-dd82aad59ef3&quot;,&quot;itemData&quot;:{&quot;type&quot;:&quot;book&quot;,&quot;id&quot;:&quot;cd93ac8e-d6e7-3f2b-b655-dd82aad59ef3&quot;,&quot;title&quot;:&quot;Les chauves-souris de Madagascar [in French]&quot;,&quot;author&quot;:[{&quot;family&quot;:&quot;Goodman&quot;,&quot;given&quot;:&quot;Steven M.&quot;,&quot;parse-names&quot;:false,&quot;dropping-particle&quot;:&quot;&quot;,&quot;non-dropping-particle&quot;:&quot;&quot;}],&quot;issued&quot;:{&quot;date-parts&quot;:[[2011]]},&quot;publisher-place&quot;:&quot;Antananarivo, Madagascar&quot;,&quot;publisher&quot;:&quot;Association Vahatra&quot;},&quot;isTemporary&quot;:false}],&quot;properties&quot;:{&quot;noteIndex&quot;:0},&quot;isEdited&quot;:false,&quot;manualOverride&quot;:{&quot;isManuallyOverridden&quot;:false,&quot;citeprocText&quot;:&quot;(63)&quot;,&quot;manualOverrideText&quot;:&quot;&quot;},&quot;citationTag&quot;:&quot;MENDELEY_CITATION_v3_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&quot;},{&quot;citationID&quot;:&quot;MENDELEY_CITATION_580be8ff-8d78-49b2-9488-a9cf37451fa1&quot;,&quot;citationItems&quot;:[{&quot;id&quot;:&quot;9366e7b9-92ba-52f7-b067-f6f2aab8ef1b&quot;,&quot;itemData&quot;:{&quot;DOI&quot;:&quot;10.1128/mBio.00373-17&quot;,&quot;ISSN&quot;:&quot;21507511&quot;,&quot;PMID&quot;:&quot;28377531&quot;,&quot;abstract&quot;:&quot;The evolutionary origins of Middle East respiratory syndrome (MERS) coronavirus (MERS-Co V) are unknown. Current evidence suggests that insectivorous bats are likely to be the original source, as several 2c Co Vs have been described from various species in the family Vespertilionidae. Here, we describe a MERS-like Co V identified from a Pipistrellus cf. hesperidus bat sampled in Uganda (strain PREDICT/PDF-2180), further supporting the hypothesis that bats are the evolutionary source of MERS-Co V. Phylogenetic analysis showed that PREDICT/PDF-2180 is closely related to MERS-Co V across much of its genome, consistent with a common ancestry; however, the spike protein was highly divergent (46% amino acid identity), suggesting that the two viruses may have different receptor binding properties. Indeed, several amino acid substitutions were identified in key binding residues that were predicted to block PREDICT/PDF-2180 from attaching to the MERS-Co V DPP4 receptor. To experimentally test this hypothesis, an infectious MERS-Co V clone expressing the PREDICT/PDF-2180 spike protein was generated. Recombinant viruses derived from the clone were replication competent but unable to spread and establish new infections in Vero cells or primary human airway epithelial cells. Our findings suggest that PREDICT/PDF-2180 is unlikely to pose a zoonotic threat. Recombination in the S1 subunit of the spike gene was identified as the primary mechanism driving variation in the spike phenotype and was likely one of the critical steps in the evolution and emergence of MERS-Co V in humans. IMPORTANCE Global surveillance efforts for undiscovered viruses are an important component of pandemic prevention initiatives. These surveys can be useful for finding novel viruses and for gaining insights into the ecological and evolutionary factors driving viral diversity; however, finding a viral sequence is not sufficient to determine whether it can infect people (i.e., poses a zoonotic threat). Here, we investigated the specific zoonotic risk of a MERS-like coronavirus (PREDICT/PDF-2180) identified in a bat from Uganda and showed that, despite being closely related to MERS-Co V, it is unlikely to pose a threat to humans. We suggest that this approach constitutes an appropriate strategy for beginning to determine the zoonotic potential of wildlife viruses. By showing that PREDICT/PDF-2180 does not infect cells that express the functional receptor for MERS-Co V, we further show that recomb…&quot;,&quot;author&quot;:[{&quot;dropping-particle&quot;:&quot;&quot;,&quot;family&quot;:&quot;Anthony&quot;,&quot;given&quot;:&quot;S. J.&quot;,&quot;non-dropping-particle&quot;:&quot;&quot;,&quot;parse-names&quot;:false,&quot;suffix&quot;:&quot;&quot;},{&quot;dropping-particle&quot;:&quot;&quot;,&quot;family&quot;:&quot;Gilardi&quot;,&quot;given&quot;:&quot;K.&quot;,&quot;non-dropping-particle&quot;:&quot;&quot;,&quot;parse-names&quot;:false,&quot;suffix&quot;:&quot;&quot;},{&quot;dropping-particle&quot;:&quot;&quot;,&quot;family&quot;:&quot;Menachery&quot;,&quot;given&quot;:&quot;V. D.&quot;,&quot;non-dropping-particle&quot;:&quot;&quot;,&quot;parse-names&quot;:false,&quot;suffix&quot;:&quot;&quot;},{&quot;dropping-particle&quot;:&quot;&quot;,&quot;family&quot;:&quot;Goldstein&quot;,&quot;given&quot;:&quot;T.&quot;,&quot;non-dropping-particle&quot;:&quot;&quot;,&quot;parse-names&quot;:false,&quot;suffix&quot;:&quot;&quot;},{&quot;dropping-particle&quot;:&quot;&quot;,&quot;family&quot;:&quot;Ssebide&quot;,&quot;given&quot;:&quot;B.&quot;,&quot;non-dropping-particle&quot;:&quot;&quot;,&quot;parse-names&quot;:false,&quot;suffix&quot;:&quot;&quot;},{&quot;dropping-particle&quot;:&quot;&quot;,&quot;family&quot;:&quot;Mbabazi&quot;,&quot;given&quot;:&quot;R.&quot;,&quot;non-dropping-particle&quot;:&quot;&quot;,&quot;parse-names&quot;:false,&quot;suffix&quot;:&quot;&quot;},{&quot;dropping-particle&quot;:&quot;&quot;,&quot;family&quot;:&quot;Navarrete-Macias&quot;,&quot;given&quot;:&quot;I.&quot;,&quot;non-dropping-particle&quot;:&quot;&quot;,&quot;parse-names&quot;:false,&quot;suffix&quot;:&quot;&quot;},{&quot;dropping-particle&quot;:&quot;&quot;,&quot;family&quot;:&quot;Liang&quot;,&quot;given&quot;:&quot;E.&quot;,&quot;non-dropping-particle&quot;:&quot;&quot;,&quot;parse-names&quot;:false,&quot;suffix&quot;:&quot;&quot;},{&quot;dropping-particle&quot;:&quot;&quot;,&quot;family&quot;:&quot;Wells&quot;,&quot;given&quot;:&quot;H.&quot;,&quot;non-dropping-particle&quot;:&quot;&quot;,&quot;parse-names&quot;:false,&quot;suffix&quot;:&quot;&quot;},{&quot;dropping-particle&quot;:&quot;&quot;,&quot;family&quot;:&quot;Hicks&quot;,&quot;given&quot;:&quot;A.&quot;,&quot;non-dropping-particle&quot;:&quot;&quot;,&quot;parse-names&quot;:false,&quot;suffix&quot;:&quot;&quot;},{&quot;dropping-particle&quot;:&quot;&quot;,&quot;family&quot;:&quot;Petrosov&quot;,&quot;given&quot;:&quot;A.&quot;,&quot;non-dropping-particle&quot;:&quot;&quot;,&quot;parse-names&quot;:false,&quot;suffix&quot;:&quot;&quot;},{&quot;dropping-particle&quot;:&quot;&quot;,&quot;family&quot;:&quot;Byarugaba&quot;,&quot;given&quot;:&quot;D. K.&quot;,&quot;non-dropping-particle&quot;:&quot;&quot;,&quot;parse-names&quot;:false,&quot;suffix&quot;:&quot;&quot;},{&quot;dropping-particle&quot;:&quot;&quot;,&quot;family&quot;:&quot;Debbink&quot;,&quot;given&quot;:&quot;K.&quot;,&quot;non-dropping-particle&quot;:&quot;&quot;,&quot;parse-names&quot;:false,&quot;suffix&quot;:&quot;&quot;},{&quot;dropping-particle&quot;:&quot;&quot;,&quot;family&quot;:&quot;Dinnon&quot;,&quot;given&quot;:&quot;K. H.&quot;,&quot;non-dropping-particle&quot;:&quot;&quot;,&quot;parse-names&quot;:false,&quot;suffix&quot;:&quot;&quot;},{&quot;dropping-particle&quot;:&quot;&quot;,&quot;family&quot;:&quot;Scobey&quot;,&quot;given&quot;:&quot;T.&quot;,&quot;non-dropping-particle&quot;:&quot;&quot;,&quot;parse-names&quot;:false,&quot;suffix&quot;:&quot;&quot;},{&quot;dropping-particle&quot;:&quot;&quot;,&quot;family&quot;:&quot;Randell&quot;,&quot;given&quot;:&quot;S. H.&quot;,&quot;non-dropping-particle&quot;:&quot;&quot;,&quot;parse-names&quot;:false,&quot;suffix&quot;:&quot;&quot;},{&quot;dropping-particle&quot;:&quot;&quot;,&quot;family&quot;:&quot;Yount&quot;,&quot;given&quot;:&quot;B. L.&quot;,&quot;non-dropping-particle&quot;:&quot;&quot;,&quot;parse-names&quot;:false,&quot;suffix&quot;:&quot;&quot;},{&quot;dropping-particle&quot;:&quot;&quot;,&quot;family&quot;:&quot;Cranfield&quot;,&quot;given&quot;:&quot;M.&quot;,&quot;non-dropping-particle&quot;:&quot;&quot;,&quot;parse-names&quot;:false,&quot;suffix&quot;:&quot;&quot;},{&quot;dropping-particle&quot;:&quot;&quot;,&quot;family&quot;:&quot;Johnson&quot;,&quot;given&quot;:&quot;C. K.&quot;,&quot;non-dropping-particle&quot;:&quot;&quot;,&quot;parse-names&quot;:false,&quot;suffix&quot;:&quot;&quot;},{&quot;dropping-particle&quot;:&quot;&quot;,&quot;family&quot;:&quot;Baric&quot;,&quot;given&quot;:&quot;R. S.&quot;,&quot;non-dropping-particle&quot;:&quot;&quot;,&quot;parse-names&quot;:false,&quot;suffix&quot;:&quot;&quot;},{&quot;dropping-particle&quot;:&quot;&quot;,&quot;family&quot;:&quot;Lipkin&quot;,&quot;given&quot;:&quot;W. I.&quot;,&quot;non-dropping-particle&quot;:&quot;&quot;,&quot;parse-names&quot;:false,&quot;suffix&quot;:&quot;&quot;},{&quot;dropping-particle&quot;:&quot;&quot;,&quot;family&quot;:&quot;Mazet&quot;,&quot;given&quot;:&quot;J. A.K.&quot;,&quot;non-dropping-particle&quot;:&quot;&quot;,&quot;parse-names&quot;:false,&quot;suffix&quot;:&quot;&quot;}],&quot;container-title&quot;:&quot;mBio&quot;,&quot;id&quot;:&quot;9366e7b9-92ba-52f7-b067-f6f2aab8ef1b&quot;,&quot;issue&quot;:&quot;2&quot;,&quot;issued&quot;:{&quot;date-parts&quot;:[[&quot;2017&quot;]]},&quot;page&quot;:&quot;1-13&quot;,&quot;title&quot;:&quot;Further evidence for bats as the evolutionary source of middle east respiratory syndrome coronavirus&quot;,&quot;type&quot;:&quot;article-journal&quot;,&quot;volume&quot;:&quot;8&quot;},&quot;uris&quot;:[&quot;http://www.mendeley.com/documents/?uuid=59422067-b04f-48ff-af2b-a08ae5c2d36c&quot;],&quot;isTemporary&quot;:false,&quot;legacyDesktopId&quot;:&quot;59422067-b04f-48ff-af2b-a08ae5c2d36c&quot;},{&quot;id&quot;:&quot;6f3931f8-4468-5cfa-a8d3-1968650ceaf3&quot;,&quot;itemData&quot;:{&quot;DOI&quot;:&quot;10.1038/emi.2012.45&quot;,&quot;ISSN&quot;:&quot;2222-1751&quot;,&quot;PMID&quot;:&quot;26038405&quot;,&quot;abstract&quot;:&quot;The recent outbreak of severe respiratory infections associated with a novel group C betacoronavirus (HCoV-EMC) from Saudi Arabia has drawn global attention to another highly probable \&quot;SARS-like\&quot; animal-to-human interspecies jumping event in coronavirus (CoV). The genome of HCoV-EMC is most closely related to Tylonycteris bat coronavirus HKU4 (Ty-BatCoV HKU4) and Pipistrellus bat coronavirus HKU5 (Pi-BatCoV HKU5) we discovered in 2006. Phylogenetically, HCoV-EMC is clustered with Ty-BatCoV HKU4/Pi-BatCoV HKU5 with high bootstrap supports, indicating that HCoV-EMC is a group C betaCoV. The major difference between HCoV-EMC and Ty-BatCoV HKU4/Pi-BatCoV HKU5 is in the region between S and E, where HCoV-EMC possesses five ORFs (NS3a-NS3e) instead of four, with low (31%-62%) amino acid identities to Ty-BatCoV HKU4/Pi-BatCoV HKU5. Comparison of the seven conserved replicase domains for species demarcation shows that HCoV-EMC is a novel CoV species. More intensive surveillance studies in bats and other animals may reveal the natural host of HCoV-EMC.&quot;,&quot;author&quot;:[{&quot;dropping-particle&quot;:&quot;&quot;,&quot;family&quot;:&quot;Woo&quot;,&quot;given&quot;:&quot;Patrick Cy&quot;,&quot;non-dropping-particle&quot;:&quot;&quot;,&quot;parse-names&quot;:false,&quot;suffix&quot;:&quot;&quot;},{&quot;dropping-particle&quot;:&quot;&quot;,&quot;family&quot;:&quot;Lau&quot;,&quot;given&quot;:&quot;Susanna Kp&quot;,&quot;non-dropping-particle&quot;:&quot;&quot;,&quot;parse-names&quot;:false,&quot;suffix&quot;:&quot;&quot;},{&quot;dropping-particle&quot;:&quot;&quot;,&quot;family&quot;:&quot;Li&quot;,&quot;given&quot;:&quot;Kenneth Sm&quot;,&quot;non-dropping-particle&quot;:&quot;&quot;,&quot;parse-names&quot;:false,&quot;suffix&quot;:&quot;&quot;},{&quot;dropping-particle&quot;:&quot;&quot;,&quot;family&quot;:&quot;Tsang&quot;,&quot;given&quot;:&quot;Alan Kl&quot;,&quot;non-dropping-particle&quot;:&quot;&quot;,&quot;parse-names&quot;:false,&quot;suffix&quot;:&quot;&quot;},{&quot;dropping-particle&quot;:&quot;&quot;,&quot;family&quot;:&quot;Yuen&quot;,&quot;given&quot;:&quot;Kwok-Yung&quot;,&quot;non-dropping-particle&quot;:&quot;&quot;,&quot;parse-names&quot;:false,&quot;suffix&quot;:&quot;&quot;}],&quot;container-title&quot;:&quot;Emerging microbes &amp; infections&quot;,&quot;edition&quot;:&quot;2012/11/07&quot;,&quot;id&quot;:&quot;6f3931f8-4468-5cfa-a8d3-1968650ceaf3&quot;,&quot;issue&quot;:&quot;11&quot;,&quot;issued&quot;:{&quot;date-parts&quot;:[[&quot;2012&quot;,&quot;11&quot;]]},&quot;language&quot;:&quot;eng&quot;,&quot;page&quot;:&quot;e35-e35&quot;,&quot;publisher&quot;:&quot;Nature Publishing Group&quot;,&quot;title&quot;:&quot;Genetic relatedness of the novel human group C betacoronavirus to Tylonycteris bat coronavirus HKU4 and Pipistrellus bat coronavirus HKU5&quot;,&quot;type&quot;:&quot;article-journal&quot;,&quot;volume&quot;:&quot;1&quot;},&quot;uris&quot;:[&quot;http://www.mendeley.com/documents/?uuid=c8c25436-b425-36e1-8204-160d8c4caa7f&quot;],&quot;isTemporary&quot;:false,&quot;legacyDesktopId&quot;:&quot;c8c25436-b425-36e1-8204-160d8c4caa7f&quot;},{&quot;id&quot;:&quot;10a9a168-f5f7-5bae-8150-d38333bc3cb4&quot;,&quot;itemData&quot;:{&quot;DOI&quot;:&quot;10.1128/JVI.01498-14&quot;,&quot;ISSN&quot;:&quot;1098-5514&quot;,&quot;PMID&quot;:&quot;25031349&quot;,&quot;abstract&quot;:&quot;The emerging Middle East respiratory syndrome coronavirus (MERS-CoV) causes lethal respiratory infections mainly on the Arabian Peninsula. The evolutionary origins of MERS-CoV are unknown. We determined the full genome sequence of a CoV directly from fecal material obtained from a South African Neoromicia capensis bat (NeoCoV). NeoCoV shared essential details of genome architecture with MERS-CoV. Eighty-five percent of the NeoCoV genome was identical to MERS-CoV at the nucleotide level. Based on taxonomic criteria, NeoCoV and MERS-CoV belonged to one viral species. The presence of a genetically divergent S1 subunit within the NeoCoV spike gene indicated that intraspike recombination events may have been involved in the emergence of MERS-CoV. NeoCoV constitutes a sister taxon of MERS-CoV, placing the MERS-CoV root between a recently described virus from African camels and all other viruses. This suggests a higher level of viral diversity in camels than in humans. Together with serologic evidence for widespread MERS-CoV infection in camelids sampled up to 20 years ago in Africa and the Arabian Peninsula, the genetic data indicate that camels act as sources of virus for humans rather than vice versa. The majority of camels on the Arabian Peninsula is imported from the Greater Horn of Africa, where several Neoromicia species occur. The acquisition of MERS-CoV by camels from bats might have taken place in sub-Saharan Africa. Camelids may represent mixing vessels for MERS-CoV and other mammalian CoVs. IMPORTANCE: It is unclear how, when, and where the highly pathogenic MERS-CoV emerged. We characterized the full genome of an African bat virus closely related to MERS-CoV and show that human, camel, and bat viruses belong to the same viral species. The bat virus roots the phylogenetic tree of MERS-CoV, providing evidence for an evolution of MERS-CoV in camels that preceded that in humans. The revised tree suggests that humans are infected by camels rather than vice versa. Although MERS-CoV cases occur mainly on the Arabian Peninsula, the data from this study together with serologic and molecular investigations of African camels indicate that the initial host switch from bats may have taken place in Africa. The emergence of MERS-CoV likely involved exchanges of genetic elements between different viral ancestors. These exchanges may have taken place either in bat ancestors or in camels acting as mixing vessels for viruses from different hosts.&quot;,&quot;author&quot;:[{&quot;dropping-particle&quot;:&quot;&quot;,&quot;family&quot;:&quot;Corman&quot;,&quot;given&quot;:&quot;Victor Max&quot;,&quot;non-dropping-particle&quot;:&quot;&quot;,&quot;parse-names&quot;:false,&quot;suffix&quot;:&quot;&quot;},{&quot;dropping-particle&quot;:&quot;&quot;,&quot;family&quot;:&quot;Ithete&quot;,&quot;given&quot;:&quot;Ndapewa Laudika&quot;,&quot;non-dropping-particle&quot;:&quot;&quot;,&quot;parse-names&quot;:false,&quot;suffix&quot;:&quot;&quot;},{&quot;dropping-particle&quot;:&quot;&quot;,&quot;family&quot;:&quot;Richards&quot;,&quot;given&quot;:&quot;Leigh Rosanne&quot;,&quot;non-dropping-particle&quot;:&quot;&quot;,&quot;parse-names&quot;:false,&quot;suffix&quot;:&quot;&quot;},{&quot;dropping-particle&quot;:&quot;&quot;,&quot;family&quot;:&quot;Schoeman&quot;,&quot;given&quot;:&quot;M Corrie&quot;,&quot;non-dropping-particle&quot;:&quot;&quot;,&quot;parse-names&quot;:false,&quot;suffix&quot;:&quot;&quot;},{&quot;dropping-particle&quot;:&quot;&quot;,&quot;family&quot;:&quot;Preiser&quot;,&quot;given&quot;:&quot;Wolfgang&quot;,&quot;non-dropping-particle&quot;:&quot;&quot;,&quot;parse-names&quot;:false,&quot;suffix&quot;:&quot;&quot;},{&quot;dropping-particle&quot;:&quot;&quot;,&quot;family&quot;:&quot;Drosten&quot;,&quot;given&quot;:&quot;Christian&quot;,&quot;non-dropping-particle&quot;:&quot;&quot;,&quot;parse-names&quot;:false,&quot;suffix&quot;:&quot;&quot;},{&quot;dropping-particle&quot;:&quot;&quot;,&quot;family&quot;:&quot;Drexler&quot;,&quot;given&quot;:&quot;Jan Felix&quot;,&quot;non-dropping-particle&quot;:&quot;&quot;,&quot;parse-names&quot;:false,&quot;suffix&quot;:&quot;&quot;}],&quot;container-title&quot;:&quot;Journal of virology&quot;,&quot;edition&quot;:&quot;2014/07/16&quot;,&quot;id&quot;:&quot;10a9a168-f5f7-5bae-8150-d38333bc3cb4&quot;,&quot;issue&quot;:&quot;19&quot;,&quot;issued&quot;:{&quot;date-parts&quot;:[[&quot;2014&quot;,&quot;10&quot;]]},&quot;language&quot;:&quot;eng&quot;,&quot;page&quot;:&quot;11297-11303&quot;,&quot;publisher&quot;:&quot;American Society for Microbiology&quot;,&quot;title&quot;:&quot;Rooting the phylogenetic tree of middle East respiratory syndrome coronavirus by characterization of a conspecific virus from an African bat&quot;,&quot;type&quot;:&quot;article-journal&quot;,&quot;volume&quot;:&quot;88&quot;},&quot;uris&quot;:[&quot;http://www.mendeley.com/documents/?uuid=662062dd-abf3-3e67-8866-73fdb8c6459b&quot;],&quot;isTemporary&quot;:false,&quot;legacyDesktopId&quot;:&quot;662062dd-abf3-3e67-8866-73fdb8c6459b&quot;}],&quot;properties&quot;:{&quot;noteIndex&quot;:0},&quot;isEdited&quot;:false,&quot;manualOverride&quot;:{&quot;citeprocText&quot;:&quot;(8–10)&quot;,&quot;isManuallyOverridden&quot;:false,&quot;manualOverrideText&quot;:&quot;&quot;},&quot;citationTag&quot;:&quot;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&quot;},{&quot;citationID&quot;:&quot;MENDELEY_CITATION_2c012f9c-4f8e-405a-81c4-f601531ff4bc&quot;,&quot;citationItems&quot;:[{&quot;id&quot;:&quot;7a7fc45a-50a4-3998-9ffc-98ff27138724&quot;,&quot;itemData&quot;:{&quot;type&quot;:&quot;article-journal&quot;,&quot;id&quot;:&quot;7a7fc45a-50a4-3998-9ffc-98ff27138724&quot;,&quot;title&quot;:&quot;Bat coronavirus phylogeography in the Western Indian Ocean&quot;,&quot;author&quot;:[{&quot;family&quot;:&quot;Joffrin&quot;,&quot;given&quot;:&quot;Léa&quot;,&quot;parse-names&quot;:false,&quot;dropping-particle&quot;:&quot;&quot;,&quot;non-dropping-particle&quot;:&quot;&quot;},{&quot;family&quot;:&quot;Goodman&quot;,&quot;given&quot;:&quot;Steven M&quot;,&quot;parse-names&quot;:false,&quot;dropping-particle&quot;:&quot;&quot;,&quot;non-dropping-particle&quot;:&quot;&quot;},{&quot;family&quot;:&quot;Wilkinson&quot;,&quot;given&quot;:&quot;David A&quot;,&quot;parse-names&quot;:false,&quot;dropping-particle&quot;:&quot;&quot;,&quot;non-dropping-particle&quot;:&quot;&quot;},{&quot;family&quot;:&quot;Ramasindrazana&quot;,&quot;given&quot;:&quot;Beza&quot;,&quot;parse-names&quot;:false,&quot;dropping-particle&quot;:&quot;&quot;,&quot;non-dropping-particle&quot;:&quot;&quot;},{&quot;family&quot;:&quot;Lagadec&quot;,&quot;given&quot;:&quot;Erwan&quot;,&quot;parse-names&quot;:false,&quot;dropping-particle&quot;:&quot;&quot;,&quot;non-dropping-particle&quot;:&quot;&quot;},{&quot;family&quot;:&quot;Gomard&quot;,&quot;given&quot;:&quot;Yann&quot;,&quot;parse-names&quot;:false,&quot;dropping-particle&quot;:&quot;&quot;,&quot;non-dropping-particle&quot;:&quot;&quot;},{&quot;family&quot;:&quot;Minter&quot;,&quot;given&quot;:&quot;Gildas&quot;,&quot;parse-names&quot;:false,&quot;dropping-particle&quot;:&quot;&quot;,&quot;non-dropping-particle&quot;:&quot;le&quot;},{&quot;family&quot;:&quot;Santos&quot;,&quot;given&quot;:&quot;Andréa&quot;,&quot;parse-names&quot;:false,&quot;dropping-particle&quot;:&quot;&quot;,&quot;non-dropping-particle&quot;:&quot;dos&quot;},{&quot;family&quot;:&quot;Corrie Schoeman&quot;,&quot;given&quot;:&quot;M&quot;,&quot;parse-names&quot;:false,&quot;dropping-particle&quot;:&quot;&quot;,&quot;non-dropping-particle&quot;:&quot;&quot;},{&quot;family&quot;:&quot;Sookhareea&quot;,&quot;given&quot;:&quot;Rajendraprasad&quot;,&quot;parse-names&quot;:false,&quot;dropping-particle&quot;:&quot;&quot;,&quot;non-dropping-particle&quot;:&quot;&quot;},{&quot;family&quot;:&quot;Tortosa&quot;,&quot;given&quot;:&quot;Pablo&quot;,&quot;parse-names&quot;:false,&quot;dropping-particle&quot;:&quot;&quot;,&quot;non-dropping-particle&quot;:&quot;&quot;},{&quot;family&quot;:&quot;Julienne&quot;,&quot;given&quot;:&quot;Simon&quot;,&quot;parse-names&quot;:false,&quot;dropping-particle&quot;:&quot;&quot;,&quot;non-dropping-particle&quot;:&quot;&quot;},{&quot;family&quot;:&quot;Gudo&quot;,&quot;given&quot;:&quot;Eduardo S&quot;,&quot;parse-names&quot;:false,&quot;dropping-particle&quot;:&quot;&quot;,&quot;non-dropping-particle&quot;:&quot;&quot;},{&quot;family&quot;:&quot;Mavingui&quot;,&quot;given&quot;:&quot;Patrick&quot;,&quot;parse-names&quot;:false,&quot;dropping-particle&quot;:&quot;&quot;,&quot;non-dropping-particle&quot;:&quot;&quot;},{&quot;family&quot;:&quot;Lebarbenchon&quot;,&quot;given&quot;:&quot;Camille&quot;,&quot;parse-names&quot;:false,&quot;dropping-particle&quot;:&quot;&quot;,&quot;non-dropping-particle&quot;:&quot;&quot;}],&quot;container-title&quot;:&quot;Scientific Reports&quot;,&quot;DOI&quot;:&quot;10.1038/s41598-020-63799-7&quot;,&quot;ISSN&quot;:&quot;2045-2322&quot;,&quot;URL&quot;:&quot;https://doi.org/10.1038/s41598-020-63799-7&quot;,&quot;issued&quot;:{&quot;date-parts&quot;:[[2020]]},&quot;page&quot;:&quot;6873&quot;,&quot;abstract&quot;:&quot;Bats provide key ecosystem services such as crop pest regulation, pollination, seed dispersal, and soil fertilization. Bats are also major hosts for biological agents responsible for zoonoses, such as coronaviruses (CoVs). The islands of the Western Indian Ocean are identified as a major biodiversity hotspot, with more than 50 bat species. In this study, we tested 1,013 bats belonging to 36 species from Mozambique, Madagascar, Mauritius, Mayotte, Reunion Island and Seychelles, based on molecular screening and partial sequencing of the RNA-dependent RNA polymerase gene. In total, 88 bats (8.7%) tested positive for coronaviruses, with higher prevalence in Mozambican bats (20.5% ± 4.9%) as compared to those sampled on islands (4.5% ± 1.5%). Phylogenetic analyses revealed a large diversity of α- and β-CoVs and a strong signal of co-evolution between CoVs and their bat host species, with limited evidence for host-switching, except for bat species sharing day roost sites. These results highlight that strong variation between islands does exist and is associated with the composition of the bat species community on each island. Future studies should investigate whether CoVs detected in these bats have a potential for spillover in other hosts.&quot;,&quot;issue&quot;:&quot;1&quot;,&quot;volume&quot;:&quot;10&quot;},&quot;isTemporary&quot;:false}],&quot;properties&quot;:{&quot;noteIndex&quot;:0},&quot;isEdited&quot;:false,&quot;manualOverride&quot;:{&quot;isManuallyOverridden&quot;:false,&quot;citeprocText&quot;:&quot;(32)&quot;,&quot;manualOverrideText&quot;:&quot;&quot;},&quot;citationTag&quot;:&quot;MENDELEY_CITATION_v3_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&quot;},{&quot;citationID&quot;:&quot;MENDELEY_CITATION_88f054e2-c41b-4ebc-90f4-092d97955a59&quot;,&quot;citationItems&quot;:[{&quot;id&quot;:&quot;1abcb584-372c-32d7-ba97-3590a1f99c70&quot;,&quot;itemData&quot;:{&quot;type&quot;:&quot;article-journal&quot;,&quot;id&quot;:&quot;1abcb584-372c-32d7-ba97-3590a1f99c70&quot;,&quot;title&quot;:&quot;Feeding ecology, habitat use and reproduction of Rousettus madagascariensis Grandidier, 1928 (Chiroptera: Pteropodidae) in eastern Madagascar:&quot;,&quot;author&quot;:[{&quot;family&quot;:&quot;Andrianaivoarivelo&quot;,&quot;given&quot;:&quot;Radosoa A&quot;,&quot;parse-names&quot;:false,&quot;dropping-particle&quot;:&quot;&quot;,&quot;non-dropping-particle&quot;:&quot;&quot;},{&quot;family&quot;:&quot;Ramilijaona&quot;,&quot;given&quot;:&quot;Olga R&quot;,&quot;parse-names&quot;:false,&quot;dropping-particle&quot;:&quot;&quot;,&quot;non-dropping-particle&quot;:&quot;&quot;},{&quot;family&quot;:&quot;Racey&quot;,&quot;given&quot;:&quot;Paul A&quot;,&quot;parse-names&quot;:false,&quot;dropping-particle&quot;:&quot;&quot;,&quot;non-dropping-particle&quot;:&quot;&quot;},{&quot;family&quot;:&quot;Razafindrakoto&quot;,&quot;given&quot;:&quot;Noromampiandra&quot;,&quot;parse-names&quot;:false,&quot;dropping-particle&quot;:&quot;&quot;,&quot;non-dropping-particle&quot;:&quot;&quot;},{&quot;family&quot;:&quot;Jenkins&quot;,&quot;given&quot;:&quot;Richard K B&quot;,&quot;parse-names&quot;:false,&quot;dropping-particle&quot;:&quot;&quot;,&quot;non-dropping-particle&quot;:&quot;&quot;}],&quot;DOI&quot;:&quot;doi:10.1515/mamm.2010.071&quot;,&quot;URL&quot;:&quot;https://doi.org/10.1515/mamm.2010.071&quot;,&quot;issued&quot;:{&quot;date-parts&quot;:[[2011]]},&quot;page&quot;:&quot;69-78&quot;,&quot;issue&quot;:&quot;1&quot;,&quot;volume&quot;:&quot;75&quot;},&quot;isTemporary&quot;:false}],&quot;properties&quot;:{&quot;noteIndex&quot;:0},&quot;isEdited&quot;:false,&quot;manualOverride&quot;:{&quot;isManuallyOverridden&quot;:false,&quot;citeprocText&quot;:&quot;(93)&quot;,&quot;manualOverrideText&quot;:&quot;&quot;},&quot;citationTag&quot;:&quot;MENDELEY_CITATION_v3_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&quot;},{&quot;citationID&quot;:&quot;MENDELEY_CITATION_a780c0fc-b61c-4fac-b368-439188b97549&quot;,&quot;citationItems&quot;:[{&quot;id&quot;:&quot;e9ed1fb6-ea81-39e3-9dd8-aaf57eb19180&quot;,&quot;itemData&quot;:{&quot;type&quot;:&quot;article-journal&quot;,&quot;id&quot;:&quot;e9ed1fb6-ea81-39e3-9dd8-aaf57eb19180&quot;,&quot;title&quot;:&quot;The COVID-19 Epidemic in Madagascar: clinical description and laboratory results of the first wave, March-September 2020&quot;,&quot;author&quot;:[{&quot;family&quot;:&quot;Randremanana&quot;,&quot;given&quot;:&quot;Rindra&quot;,&quot;parse-names&quot;:false,&quot;dropping-particle&quot;:&quot;&quot;,&quot;non-dropping-particle&quot;:&quot;&quot;},{&quot;family&quot;:&quot;Andriamandimby&quot;,&quot;given&quot;:&quot;Soa-fy&quot;,&quot;parse-names&quot;:false,&quot;dropping-particle&quot;:&quot;&quot;,&quot;non-dropping-particle&quot;:&quot;&quot;},{&quot;family&quot;:&quot;Rakotondramanga&quot;,&quot;given&quot;:&quot;Jean Marius&quot;,&quot;parse-names&quot;:false,&quot;dropping-particle&quot;:&quot;&quot;,&quot;non-dropping-particle&quot;:&quot;&quot;},{&quot;family&quot;:&quot;Razanajatovo&quot;,&quot;given&quot;:&quot;Norosoa&quot;,&quot;parse-names&quot;:false,&quot;dropping-particle&quot;:&quot;&quot;,&quot;non-dropping-particle&quot;:&quot;&quot;},{&quot;family&quot;:&quot;Mangahasimbola&quot;,&quot;given&quot;:&quot;Reziky&quot;,&quot;parse-names&quot;:false,&quot;dropping-particle&quot;:&quot;&quot;,&quot;non-dropping-particle&quot;:&quot;&quot;},{&quot;family&quot;:&quot;Randriambolamanantsoa&quot;,&quot;given&quot;:&quot;Tsiry&quot;,&quot;parse-names&quot;:false,&quot;dropping-particle&quot;:&quot;&quot;,&quot;non-dropping-particle&quot;:&quot;&quot;},{&quot;family&quot;:&quot;Ranaivoson&quot;,&quot;given&quot;:&quot;Hafaliana&quot;,&quot;parse-names&quot;:false,&quot;dropping-particle&quot;:&quot;&quot;,&quot;non-dropping-particle&quot;:&quot;&quot;},{&quot;family&quot;:&quot;Rabemananjara&quot;,&quot;given&quot;:&quot;Harinirina&quot;,&quot;parse-names&quot;:false,&quot;dropping-particle&quot;:&quot;&quot;,&quot;non-dropping-particle&quot;:&quot;&quot;},{&quot;family&quot;:&quot;Razanajatovo&quot;,&quot;given&quot;:&quot;Iony&quot;,&quot;parse-names&quot;:false,&quot;dropping-particle&quot;:&quot;&quot;,&quot;non-dropping-particle&quot;:&quot;&quot;},{&quot;family&quot;:&quot;Rabarison&quot;,&quot;given&quot;:&quot;Joelinotahina&quot;,&quot;parse-names&quot;:false,&quot;dropping-particle&quot;:&quot;&quot;,&quot;non-dropping-particle&quot;:&quot;&quot;},{&quot;family&quot;:&quot;Brook&quot;,&quot;given&quot;:&quot;Cara&quot;,&quot;parse-names&quot;:false,&quot;dropping-particle&quot;:&quot;&quot;,&quot;non-dropping-particle&quot;:&quot;&quot;},{&quot;family&quot;:&quot;Rakotomanana&quot;,&quot;given&quot;:&quot;Fanjasoa&quot;,&quot;parse-names&quot;:false,&quot;dropping-particle&quot;:&quot;&quot;,&quot;non-dropping-particle&quot;:&quot;&quot;},{&quot;family&quot;:&quot;Rabetombosoa&quot;,&quot;given&quot;:&quot;Roger&quot;,&quot;parse-names&quot;:false,&quot;dropping-particle&quot;:&quot;&quot;,&quot;non-dropping-particle&quot;:&quot;&quot;},{&quot;family&quot;:&quot;Razafimanjato&quot;,&quot;given&quot;:&quot;Helisoa&quot;,&quot;parse-names&quot;:false,&quot;dropping-particle&quot;:&quot;&quot;,&quot;non-dropping-particle&quot;:&quot;&quot;},{&quot;family&quot;:&quot;Ahyong&quot;,&quot;given&quot;:&quot;Vida&quot;,&quot;parse-names&quot;:false,&quot;dropping-particle&quot;:&quot;&quot;,&quot;non-dropping-particle&quot;:&quot;&quot;},{&quot;family&quot;:&quot;Raharinosy&quot;,&quot;given&quot;:&quot;Vololoniaina&quot;,&quot;parse-names&quot;:false,&quot;dropping-particle&quot;:&quot;&quot;,&quot;non-dropping-particle&quot;:&quot;&quot;},{&quot;family&quot;:&quot;Raharimanga&quot;,&quot;given&quot;:&quot;Vaomalala&quot;,&quot;parse-names&quot;:false,&quot;dropping-particle&quot;:&quot;&quot;,&quot;non-dropping-particle&quot;:&quot;&quot;},{&quot;family&quot;:&quot;Raharinantoanina&quot;,&quot;given&quot;:&quot;Sandratana&quot;,&quot;parse-names&quot;:false,&quot;dropping-particle&quot;:&quot;&quot;,&quot;non-dropping-particle&quot;:&quot;&quot;},{&quot;family&quot;:&quot;Randrianarisoa&quot;,&quot;given&quot;:&quot;Mirella&quot;,&quot;parse-names&quot;:false,&quot;dropping-particle&quot;:&quot;&quot;,&quot;non-dropping-particle&quot;:&quot;&quot;},{&quot;family&quot;:&quot;Bernardson&quot;,&quot;given&quot;:&quot;Barivola&quot;,&quot;parse-names&quot;:false,&quot;dropping-particle&quot;:&quot;&quot;,&quot;non-dropping-particle&quot;:&quot;&quot;},{&quot;family&quot;:&quot;Randrianasolo&quot;,&quot;given&quot;:&quot;Laurence&quot;,&quot;parse-names&quot;:false,&quot;dropping-particle&quot;:&quot;&quot;,&quot;non-dropping-particle&quot;:&quot;&quot;},{&quot;family&quot;:&quot;Randriamanantany&quot;,&quot;given&quot;:&quot;Zely&quot;,&quot;parse-names&quot;:false,&quot;dropping-particle&quot;:&quot;&quot;,&quot;non-dropping-particle&quot;:&quot;&quot;},{&quot;family&quot;:&quot;Heraud&quot;,&quot;given&quot;:&quot;Jean-michel&quot;,&quot;parse-names&quot;:false,&quot;dropping-particle&quot;:&quot;&quot;,&quot;non-dropping-particle&quot;:&quot;&quot;},{&quot;family&quot;:&quot;Biohub&quot;,&quot;given&quot;:&quot;Chan Zuckerberg&quot;,&quot;parse-names&quot;:false,&quot;dropping-particle&quot;:&quot;&quot;,&quot;non-dropping-particle&quot;:&quot;&quot;}],&quot;container-title&quot;:&quot;Influenza and Other Respiratory Viruses&quot;,&quot;issued&quot;:{&quot;date-parts&quot;:[[2021]]},&quot;page&quot;:&quot;1-12&quot;,&quot;volume&quot;:&quot;00&quot;},&quot;isTemporary&quot;:false}],&quot;properties&quot;:{&quot;noteIndex&quot;:0},&quot;isEdited&quot;:false,&quot;manualOverride&quot;:{&quot;isManuallyOverridden&quot;:false,&quot;citeprocText&quot;:&quot;(71)&quot;,&quot;manualOverrideText&quot;:&quot;&quot;},&quot;citationTag&quot;:&quot;MENDELEY_CITATION_v3_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&quot;},{&quot;citationID&quot;:&quot;MENDELEY_CITATION_d09cfb56-c2e0-4534-b21d-3cd8b7b87cb0&quot;,&quot;citationItems&quot;:[{&quot;id&quot;:&quot;06bbd4b2-dd57-3e67-b511-0c6e06a9ed24&quot;,&quot;itemData&quot;:{&quot;type&quot;:&quot;article-journal&quot;,&quot;id&quot;:&quot;06bbd4b2-dd57-3e67-b511-0c6e06a9ed24&quot;,&quot;title&quot;:&quot;Prioritizing COVID-19 vaccination efforts and dose allocation within Madagascar&quot;,&quot;author&quot;:[{&quot;family&quot;:&quot;Rasambainarivo&quot;,&quot;given&quot;:&quot;Fidisoa&quot;,&quot;parse-names&quot;:false,&quot;dropping-particle&quot;:&quot;&quot;,&quot;non-dropping-particle&quot;:&quot;&quot;},{&quot;family&quot;:&quot;Ramiadantsoa&quot;,&quot;given&quot;:&quot;Tanjona&quot;,&quot;parse-names&quot;:false,&quot;dropping-particle&quot;:&quot;&quot;,&quot;non-dropping-particle&quot;:&quot;&quot;},{&quot;family&quot;:&quot;Raherinandrasana&quot;,&quot;given&quot;:&quot;Antso&quot;,&quot;parse-names&quot;:false,&quot;dropping-particle&quot;:&quot;&quot;,&quot;non-dropping-particle&quot;:&quot;&quot;},{&quot;family&quot;:&quot;Randrianarisoa&quot;,&quot;given&quot;:&quot;Santatra&quot;,&quot;parse-names&quot;:false,&quot;dropping-particle&quot;:&quot;&quot;,&quot;non-dropping-particle&quot;:&quot;&quot;},{&quot;family&quot;:&quot;Rice&quot;,&quot;given&quot;:&quot;Benjamin L&quot;,&quot;parse-names&quot;:false,&quot;dropping-particle&quot;:&quot;&quot;,&quot;non-dropping-particle&quot;:&quot;&quot;},{&quot;family&quot;:&quot;Evans&quot;,&quot;given&quot;:&quot;Michelle&quot;,&quot;parse-names&quot;:false,&quot;dropping-particle&quot;:&quot;v&quot;,&quot;non-dropping-particle&quot;:&quot;&quot;},{&quot;family&quot;:&quot;Roche&quot;,&quot;given&quot;:&quot;Benjamin&quot;,&quot;parse-names&quot;:false,&quot;dropping-particle&quot;:&quot;&quot;,&quot;non-dropping-particle&quot;:&quot;&quot;},{&quot;family&quot;:&quot;Randriatsarafara&quot;,&quot;given&quot;:&quot;Fidiniaina Mamy&quot;,&quot;parse-names&quot;:false,&quot;dropping-particle&quot;:&quot;&quot;,&quot;non-dropping-particle&quot;:&quot;&quot;},{&quot;family&quot;:&quot;Wesolowski&quot;,&quot;given&quot;:&quot;Amy&quot;,&quot;parse-names&quot;:false,&quot;dropping-particle&quot;:&quot;&quot;,&quot;non-dropping-particle&quot;:&quot;&quot;},{&quot;family&quot;:&quot;Metcalf&quot;,&quot;given&quot;:&quot;C Jessica&quot;,&quot;parse-names&quot;:false,&quot;dropping-particle&quot;:&quot;&quot;,&quot;non-dropping-particle&quot;:&quot;&quot;}],&quot;container-title&quot;:&quot;medRxiv&quot;,&quot;DOI&quot;:&quot;10.1101/2021.08.23.21262463&quot;,&quot;URL&quot;:&quot;http://medrxiv.org/content/early/2021/08/25/2021.08.23.21262463.abstract&quot;,&quot;issued&quot;:{&quot;date-parts&quot;:[[2021,1,1]]},&quot;page&quot;:&quot;2021.08.23.21262463&quot;,&quot;abstract&quot;:&quot;Background While mass COVID-19 vaccination programs are underway in high-income countries, limited availability of doses has resulted in few vaccines administered in low and middle income countries (LMICs). The COVID-19 Vaccines Global Access (COVAX) is a WHO-led initiative to promote vaccine access equity to LMICs and is providing many of the doses available in these settings. However, initial doses are limited and countries, such as Madagascar, need to develop prioritization schemes to maximize the benefits of vaccination with very limited supplies. There is some consensus that dose deployment should initially target health care workers, and those who are more vulnerable including older individuals. However, questions of geographic deployment remain, in particular associated with limits around vaccine access and delivery capacity in underserved communities, for example in rural areas that may also include substantial proportions of the population.Methods To address these questions, we developed a mathematical model of SARS-CoV-2 transmission dynamics and simulated various vaccination allocation strategies for Madagascar. Simulated strategies were based on a number of possible geographical prioritization schemes, testing sensitivity to initial susceptibility in the population, and evaluating the potential of tests for previous infection.Results Using cumulative deaths due to COVID-19 as the main outcome of interest, our results indicate that distributing the number of vaccine doses according to the number of elderly living in the region or according to the population size results in a greater reduction of mortality compared to distributing doses based on the reported number of cases and deaths. The benefits of vaccination strategies are diminished if the burden (and thus accumulated immunity) has been greatest in the most populous regions, but the overall strategy ranking remains comparable. If rapid tests for prior immunity may be swiftly and effectively delivered, there is potential for considerable gain in mortality averted, but considering delivery limitations modulates this.Conclusion At a subnational scale, our results support the strategy adopted by the COVAX initiative at a global scale.Competing Interest StatementThe authors have declared no competing interest.Funding StatementFR is supported by Princeton High Meadows Environmental Institute; CJEM is supported by the Center for Health and Wellbeing, Princeton University.Author DeclarationsI confirm all relevant ethical guidelines have been followed, and any necessary IRB and/or ethics committee approvals have been obtained.YesThe details of the IRB/oversight body that provided approval or exemption for the research described are given below:N/AAll necessary patient/participant consent has been obtained and the appropriate institutional forms have been archived.YesI understand that all clinical trials and any other prospective interventional studies must be registered with an ICMJE-approved registry, such as ClinicalTrials.gov. I confirm that any such study reported in the manuscript has been registered and the trial registration ID is provided (note: if posting a prospective study registered retrospectively, please provide a statement in the trial ID field explaining why the study was not registered in advance).YesI have followed all appropriate research reporting guidelines and uploaded the relevant EQUATOR Network research reporting checklist(s) and other pertinent material as supplementary files, if applicable.YesThe datasets generated and analysed during the current study are available in the author s github repository https://www.github.com/fidyras/vaccination&quot;},&quot;isTemporary&quot;:false}],&quot;properties&quot;:{&quot;noteIndex&quot;:0},&quot;isEdited&quot;:false,&quot;manualOverride&quot;:{&quot;isManuallyOverridden&quot;:false,&quot;citeprocText&quot;:&quot;(94)&quot;,&quot;manualOverrideText&quot;:&quot;&quot;},&quot;citationTag&quot;:&quot;MENDELEY_CITATION_v3_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&quot;},{&quot;citationID&quot;:&quot;MENDELEY_CITATION_1bdbe204-706b-4ea9-9f37-6705f985dc08&quot;,&quot;citationItems&quot;:[{&quot;id&quot;:&quot;1a4193e6-fc17-3cf9-877d-f65d5dc977a0&quot;,&quot;itemData&quot;:{&quot;type&quot;:&quot;article-journal&quot;,&quot;id&quot;:&quot;1a4193e6-fc17-3cf9-877d-f65d5dc977a0&quot;,&quot;title&quot;:&quot;Possibility for reverse zoonotic transmission of SARS-CoV-2 to free-ranging wildlife: A case study of bats&quot;,&quot;author&quot;:[{&quot;family&quot;:&quot;Olival&quot;,&quot;given&quot;:&quot;Kevin J&quot;,&quot;parse-names&quot;:false,&quot;dropping-particle&quot;:&quot;&quot;,&quot;non-dropping-particle&quot;:&quot;&quot;},{&quot;family&quot;:&quot;Cryan&quot;,&quot;given&quot;:&quot;Paul M&quot;,&quot;parse-names&quot;:false,&quot;dropping-particle&quot;:&quot;&quot;,&quot;non-dropping-particle&quot;:&quot;&quot;},{&quot;family&quot;:&quot;Amman&quot;,&quot;given&quot;:&quot;Brian R&quot;,&quot;parse-names&quot;:false,&quot;dropping-particle&quot;:&quot;&quot;,&quot;non-dropping-particle&quot;:&quot;&quot;},{&quot;family&quot;:&quot;Baric&quot;,&quot;given&quot;:&quot;Ralph S&quot;,&quot;parse-names&quot;:false,&quot;dropping-particle&quot;:&quot;&quot;,&quot;non-dropping-particle&quot;:&quot;&quot;},{&quot;family&quot;:&quot;Blehert&quot;,&quot;given&quot;:&quot;David S&quot;,&quot;parse-names&quot;:false,&quot;dropping-particle&quot;:&quot;&quot;,&quot;non-dropping-particle&quot;:&quot;&quot;},{&quot;family&quot;:&quot;Brook&quot;,&quot;given&quot;:&quot;Cara E&quot;,&quot;parse-names&quot;:false,&quot;dropping-particle&quot;:&quot;&quot;,&quot;non-dropping-particle&quot;:&quot;&quot;},{&quot;family&quot;:&quot;Calisher&quot;,&quot;given&quot;:&quot;Charles H&quot;,&quot;parse-names&quot;:false,&quot;dropping-particle&quot;:&quot;&quot;,&quot;non-dropping-particle&quot;:&quot;&quot;},{&quot;family&quot;:&quot;Castle&quot;,&quot;given&quot;:&quot;Kevin T&quot;,&quot;parse-names&quot;:false,&quot;dropping-particle&quot;:&quot;&quot;,&quot;non-dropping-particle&quot;:&quot;&quot;},{&quot;family&quot;:&quot;Coleman&quot;,&quot;given&quot;:&quot;Jeremy T H&quot;,&quot;parse-names&quot;:false,&quot;dropping-particle&quot;:&quot;&quot;,&quot;non-dropping-particle&quot;:&quot;&quot;},{&quot;family&quot;:&quot;Daszak&quot;,&quot;given&quot;:&quot;Peter&quot;,&quot;parse-names&quot;:false,&quot;dropping-particle&quot;:&quot;&quot;,&quot;non-dropping-particle&quot;:&quot;&quot;},{&quot;family&quot;:&quot;Epstein&quot;,&quot;given&quot;:&quot;Jonathan H&quot;,&quot;parse-names&quot;:false,&quot;dropping-particle&quot;:&quot;&quot;,&quot;non-dropping-particle&quot;:&quot;&quot;},{&quot;family&quot;:&quot;Field&quot;,&quot;given&quot;:&quot;Hume&quot;,&quot;parse-names&quot;:false,&quot;dropping-particle&quot;:&quot;&quot;,&quot;non-dropping-particle&quot;:&quot;&quot;},{&quot;family&quot;:&quot;Frick&quot;,&quot;given&quot;:&quot;Winifred F&quot;,&quot;parse-names&quot;:false,&quot;dropping-particle&quot;:&quot;&quot;,&quot;non-dropping-particle&quot;:&quot;&quot;},{&quot;family&quot;:&quot;Gilbert&quot;,&quot;given&quot;:&quot;Amy T&quot;,&quot;parse-names&quot;:false,&quot;dropping-particle&quot;:&quot;&quot;,&quot;non-dropping-particle&quot;:&quot;&quot;},{&quot;family&quot;:&quot;Hayman&quot;,&quot;given&quot;:&quot;David T S&quot;,&quot;parse-names&quot;:false,&quot;dropping-particle&quot;:&quot;&quot;,&quot;non-dropping-particle&quot;:&quot;&quot;},{&quot;family&quot;:&quot;Ip&quot;,&quot;given&quot;:&quot;Hon S&quot;,&quot;parse-names&quot;:false,&quot;dropping-particle&quot;:&quot;&quot;,&quot;non-dropping-particle&quot;:&quot;&quot;},{&quot;family&quot;:&quot;Karesh&quot;,&quot;given&quot;:&quot;William B&quot;,&quot;parse-names&quot;:false,&quot;dropping-particle&quot;:&quot;&quot;,&quot;non-dropping-particle&quot;:&quot;&quot;},{&quot;family&quot;:&quot;Johnson&quot;,&quot;given&quot;:&quot;Christine K&quot;,&quot;parse-names&quot;:false,&quot;dropping-particle&quot;:&quot;&quot;,&quot;non-dropping-particle&quot;:&quot;&quot;},{&quot;family&quot;:&quot;Kading&quot;,&quot;given&quot;:&quot;Rebekah C&quot;,&quot;parse-names&quot;:false,&quot;dropping-particle&quot;:&quot;&quot;,&quot;non-dropping-particle&quot;:&quot;&quot;},{&quot;family&quot;:&quot;Kingston&quot;,&quot;given&quot;:&quot;Tigga&quot;,&quot;parse-names&quot;:false,&quot;dropping-particle&quot;:&quot;&quot;,&quot;non-dropping-particle&quot;:&quot;&quot;},{&quot;family&quot;:&quot;Lorch&quot;,&quot;given&quot;:&quot;Jeffrey M&quot;,&quot;parse-names&quot;:false,&quot;dropping-particle&quot;:&quot;&quot;,&quot;non-dropping-particle&quot;:&quot;&quot;},{&quot;family&quot;:&quot;Mendenhall&quot;,&quot;given&quot;:&quot;Ian H&quot;,&quot;parse-names&quot;:false,&quot;dropping-particle&quot;:&quot;&quot;,&quot;non-dropping-particle&quot;:&quot;&quot;},{&quot;family&quot;:&quot;Peel&quot;,&quot;given&quot;:&quot;Alison J&quot;,&quot;parse-names&quot;:false,&quot;dropping-particle&quot;:&quot;&quot;,&quot;non-dropping-particle&quot;:&quot;&quot;},{&quot;family&quot;:&quot;Phelps&quot;,&quot;given&quot;:&quot;Kendra L&quot;,&quot;parse-names&quot;:false,&quot;dropping-particle&quot;:&quot;&quot;,&quot;non-dropping-particle&quot;:&quot;&quot;},{&quot;family&quot;:&quot;Plowright&quot;,&quot;given&quot;:&quot;Raina K&quot;,&quot;parse-names&quot;:false,&quot;dropping-particle&quot;:&quot;&quot;,&quot;non-dropping-particle&quot;:&quot;&quot;},{&quot;family&quot;:&quot;Reeder&quot;,&quot;given&quot;:&quot;DeeAnn M&quot;,&quot;parse-names&quot;:false,&quot;dropping-particle&quot;:&quot;&quot;,&quot;non-dropping-particle&quot;:&quot;&quot;},{&quot;family&quot;:&quot;Reichard&quot;,&quot;given&quot;:&quot;Jonathan D&quot;,&quot;parse-names&quot;:false,&quot;dropping-particle&quot;:&quot;&quot;,&quot;non-dropping-particle&quot;:&quot;&quot;},{&quot;family&quot;:&quot;Sleeman&quot;,&quot;given&quot;:&quot;Jonathan M&quot;,&quot;parse-names&quot;:false,&quot;dropping-particle&quot;:&quot;&quot;,&quot;non-dropping-particle&quot;:&quot;&quot;},{&quot;family&quot;:&quot;Streicker&quot;,&quot;given&quot;:&quot;Daniel G&quot;,&quot;parse-names&quot;:false,&quot;dropping-particle&quot;:&quot;&quot;,&quot;non-dropping-particle&quot;:&quot;&quot;},{&quot;family&quot;:&quot;Towner&quot;,&quot;given&quot;:&quot;Jonathan S&quot;,&quot;parse-names&quot;:false,&quot;dropping-particle&quot;:&quot;&quot;,&quot;non-dropping-particle&quot;:&quot;&quot;},{&quot;family&quot;:&quot;Wang&quot;,&quot;given&quot;:&quot;Lin-Fa&quot;,&quot;parse-names&quot;:false,&quot;dropping-particle&quot;:&quot;&quot;,&quot;non-dropping-particle&quot;:&quot;&quot;}],&quot;container-title&quot;:&quot;PLOS Pathogens&quot;,&quot;URL&quot;:&quot;https://doi.org/10.1371/journal.ppat.1008758&quot;,&quot;issued&quot;:{&quot;date-parts&quot;:[[2020,9,3]]},&quot;page&quot;:&quot;e1008758-&quot;,&quot;abstract&quot;:&quot;The COVID-19 pandemic highlights the substantial public health, economic, and societal consequences of virus spillover from a wildlife reservoir. Widespread human transmission of severe acute respiratory syndrome coronavirus 2 (SARS-CoV-2) also presents a new set of challenges when considering viral spillover from people to naïve wildlife and other animal populations. The establishment of new wildlife reservoirs for SARS-CoV-2 would further complicate public health control measures and could lead to wildlife health and conservation impacts. Given the likely bat origin of SARS-CoV-2 and related beta-coronaviruses (β-CoVs), free-ranging bats are a key group of concern for spillover from humans back to wildlife. Here, we review the diversity and natural host range of β-CoVs in bats and examine the risk of humans inadvertently infecting free-ranging bats with SARS-CoV-2. Our review of the global distribution and host range of β-CoV evolutionary lineages suggests that 40+ species of temperate-zone North American bats could be immunologically naïve and susceptible to infection by SARS-CoV-2. We highlight an urgent need to proactively connect the wellbeing of human and wildlife health during the current pandemic and to implement new tools to continue wildlife research while avoiding potentially severe health and conservation impacts of SARS-CoV-2 \&quot;spilling back\&quot; into free-ranging bat populations.&quot;,&quot;publisher&quot;:&quot;Public Library of Science&quot;,&quot;issue&quot;:&quot;9&quot;,&quot;volume&quot;:&quot;16&quot;},&quot;isTemporary&quot;:false}],&quot;properties&quot;:{&quot;noteIndex&quot;:0},&quot;isEdited&quot;:false,&quot;manualOverride&quot;:{&quot;isManuallyOverridden&quot;:false,&quot;citeprocText&quot;:&quot;(16)&quot;,&quot;manualOverrideText&quot;:&quot;&quot;},&quot;citationTag&quot;:&quot;MENDELEY_CITATION_v3_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&quot;},{&quot;citationID&quot;:&quot;MENDELEY_CITATION_164bb8eb-811c-4326-8eb6-55bcb621ab88&quot;,&quot;citationItems&quot;:[{&quot;id&quot;:&quot;1a4193e6-fc17-3cf9-877d-f65d5dc977a0&quot;,&quot;itemData&quot;:{&quot;type&quot;:&quot;article-journal&quot;,&quot;id&quot;:&quot;1a4193e6-fc17-3cf9-877d-f65d5dc977a0&quot;,&quot;title&quot;:&quot;Possibility for reverse zoonotic transmission of SARS-CoV-2 to free-ranging wildlife: A case study of bats&quot;,&quot;author&quot;:[{&quot;family&quot;:&quot;Olival&quot;,&quot;given&quot;:&quot;Kevin J&quot;,&quot;parse-names&quot;:false,&quot;dropping-particle&quot;:&quot;&quot;,&quot;non-dropping-particle&quot;:&quot;&quot;},{&quot;family&quot;:&quot;Cryan&quot;,&quot;given&quot;:&quot;Paul M&quot;,&quot;parse-names&quot;:false,&quot;dropping-particle&quot;:&quot;&quot;,&quot;non-dropping-particle&quot;:&quot;&quot;},{&quot;family&quot;:&quot;Amman&quot;,&quot;given&quot;:&quot;Brian R&quot;,&quot;parse-names&quot;:false,&quot;dropping-particle&quot;:&quot;&quot;,&quot;non-dropping-particle&quot;:&quot;&quot;},{&quot;family&quot;:&quot;Baric&quot;,&quot;given&quot;:&quot;Ralph S&quot;,&quot;parse-names&quot;:false,&quot;dropping-particle&quot;:&quot;&quot;,&quot;non-dropping-particle&quot;:&quot;&quot;},{&quot;family&quot;:&quot;Blehert&quot;,&quot;given&quot;:&quot;David S&quot;,&quot;parse-names&quot;:false,&quot;dropping-particle&quot;:&quot;&quot;,&quot;non-dropping-particle&quot;:&quot;&quot;},{&quot;family&quot;:&quot;Brook&quot;,&quot;given&quot;:&quot;Cara E&quot;,&quot;parse-names&quot;:false,&quot;dropping-particle&quot;:&quot;&quot;,&quot;non-dropping-particle&quot;:&quot;&quot;},{&quot;family&quot;:&quot;Calisher&quot;,&quot;given&quot;:&quot;Charles H&quot;,&quot;parse-names&quot;:false,&quot;dropping-particle&quot;:&quot;&quot;,&quot;non-dropping-particle&quot;:&quot;&quot;},{&quot;family&quot;:&quot;Castle&quot;,&quot;given&quot;:&quot;Kevin T&quot;,&quot;parse-names&quot;:false,&quot;dropping-particle&quot;:&quot;&quot;,&quot;non-dropping-particle&quot;:&quot;&quot;},{&quot;family&quot;:&quot;Coleman&quot;,&quot;given&quot;:&quot;Jeremy T H&quot;,&quot;parse-names&quot;:false,&quot;dropping-particle&quot;:&quot;&quot;,&quot;non-dropping-particle&quot;:&quot;&quot;},{&quot;family&quot;:&quot;Daszak&quot;,&quot;given&quot;:&quot;Peter&quot;,&quot;parse-names&quot;:false,&quot;dropping-particle&quot;:&quot;&quot;,&quot;non-dropping-particle&quot;:&quot;&quot;},{&quot;family&quot;:&quot;Epstein&quot;,&quot;given&quot;:&quot;Jonathan H&quot;,&quot;parse-names&quot;:false,&quot;dropping-particle&quot;:&quot;&quot;,&quot;non-dropping-particle&quot;:&quot;&quot;},{&quot;family&quot;:&quot;Field&quot;,&quot;given&quot;:&quot;Hume&quot;,&quot;parse-names&quot;:false,&quot;dropping-particle&quot;:&quot;&quot;,&quot;non-dropping-particle&quot;:&quot;&quot;},{&quot;family&quot;:&quot;Frick&quot;,&quot;given&quot;:&quot;Winifred F&quot;,&quot;parse-names&quot;:false,&quot;dropping-particle&quot;:&quot;&quot;,&quot;non-dropping-particle&quot;:&quot;&quot;},{&quot;family&quot;:&quot;Gilbert&quot;,&quot;given&quot;:&quot;Amy T&quot;,&quot;parse-names&quot;:false,&quot;dropping-particle&quot;:&quot;&quot;,&quot;non-dropping-particle&quot;:&quot;&quot;},{&quot;family&quot;:&quot;Hayman&quot;,&quot;given&quot;:&quot;David T S&quot;,&quot;parse-names&quot;:false,&quot;dropping-particle&quot;:&quot;&quot;,&quot;non-dropping-particle&quot;:&quot;&quot;},{&quot;family&quot;:&quot;Ip&quot;,&quot;given&quot;:&quot;Hon S&quot;,&quot;parse-names&quot;:false,&quot;dropping-particle&quot;:&quot;&quot;,&quot;non-dropping-particle&quot;:&quot;&quot;},{&quot;family&quot;:&quot;Karesh&quot;,&quot;given&quot;:&quot;William B&quot;,&quot;parse-names&quot;:false,&quot;dropping-particle&quot;:&quot;&quot;,&quot;non-dropping-particle&quot;:&quot;&quot;},{&quot;family&quot;:&quot;Johnson&quot;,&quot;given&quot;:&quot;Christine K&quot;,&quot;parse-names&quot;:false,&quot;dropping-particle&quot;:&quot;&quot;,&quot;non-dropping-particle&quot;:&quot;&quot;},{&quot;family&quot;:&quot;Kading&quot;,&quot;given&quot;:&quot;Rebekah C&quot;,&quot;parse-names&quot;:false,&quot;dropping-particle&quot;:&quot;&quot;,&quot;non-dropping-particle&quot;:&quot;&quot;},{&quot;family&quot;:&quot;Kingston&quot;,&quot;given&quot;:&quot;Tigga&quot;,&quot;parse-names&quot;:false,&quot;dropping-particle&quot;:&quot;&quot;,&quot;non-dropping-particle&quot;:&quot;&quot;},{&quot;family&quot;:&quot;Lorch&quot;,&quot;given&quot;:&quot;Jeffrey M&quot;,&quot;parse-names&quot;:false,&quot;dropping-particle&quot;:&quot;&quot;,&quot;non-dropping-particle&quot;:&quot;&quot;},{&quot;family&quot;:&quot;Mendenhall&quot;,&quot;given&quot;:&quot;Ian H&quot;,&quot;parse-names&quot;:false,&quot;dropping-particle&quot;:&quot;&quot;,&quot;non-dropping-particle&quot;:&quot;&quot;},{&quot;family&quot;:&quot;Peel&quot;,&quot;given&quot;:&quot;Alison J&quot;,&quot;parse-names&quot;:false,&quot;dropping-particle&quot;:&quot;&quot;,&quot;non-dropping-particle&quot;:&quot;&quot;},{&quot;family&quot;:&quot;Phelps&quot;,&quot;given&quot;:&quot;Kendra L&quot;,&quot;parse-names&quot;:false,&quot;dropping-particle&quot;:&quot;&quot;,&quot;non-dropping-particle&quot;:&quot;&quot;},{&quot;family&quot;:&quot;Plowright&quot;,&quot;given&quot;:&quot;Raina K&quot;,&quot;parse-names&quot;:false,&quot;dropping-particle&quot;:&quot;&quot;,&quot;non-dropping-particle&quot;:&quot;&quot;},{&quot;family&quot;:&quot;Reeder&quot;,&quot;given&quot;:&quot;DeeAnn M&quot;,&quot;parse-names&quot;:false,&quot;dropping-particle&quot;:&quot;&quot;,&quot;non-dropping-particle&quot;:&quot;&quot;},{&quot;family&quot;:&quot;Reichard&quot;,&quot;given&quot;:&quot;Jonathan D&quot;,&quot;parse-names&quot;:false,&quot;dropping-particle&quot;:&quot;&quot;,&quot;non-dropping-particle&quot;:&quot;&quot;},{&quot;family&quot;:&quot;Sleeman&quot;,&quot;given&quot;:&quot;Jonathan M&quot;,&quot;parse-names&quot;:false,&quot;dropping-particle&quot;:&quot;&quot;,&quot;non-dropping-particle&quot;:&quot;&quot;},{&quot;family&quot;:&quot;Streicker&quot;,&quot;given&quot;:&quot;Daniel G&quot;,&quot;parse-names&quot;:false,&quot;dropping-particle&quot;:&quot;&quot;,&quot;non-dropping-particle&quot;:&quot;&quot;},{&quot;family&quot;:&quot;Towner&quot;,&quot;given&quot;:&quot;Jonathan S&quot;,&quot;parse-names&quot;:false,&quot;dropping-particle&quot;:&quot;&quot;,&quot;non-dropping-particle&quot;:&quot;&quot;},{&quot;family&quot;:&quot;Wang&quot;,&quot;given&quot;:&quot;Lin-Fa&quot;,&quot;parse-names&quot;:false,&quot;dropping-particle&quot;:&quot;&quot;,&quot;non-dropping-particle&quot;:&quot;&quot;}],&quot;container-title&quot;:&quot;PLOS Pathogens&quot;,&quot;URL&quot;:&quot;https://doi.org/10.1371/journal.ppat.1008758&quot;,&quot;issued&quot;:{&quot;date-parts&quot;:[[2020,9,3]]},&quot;page&quot;:&quot;e1008758-&quot;,&quot;abstract&quot;:&quot;The COVID-19 pandemic highlights the substantial public health, economic, and societal consequences of virus spillover from a wildlife reservoir. Widespread human transmission of severe acute respiratory syndrome coronavirus 2 (SARS-CoV-2) also presents a new set of challenges when considering viral spillover from people to naïve wildlife and other animal populations. The establishment of new wildlife reservoirs for SARS-CoV-2 would further complicate public health control measures and could lead to wildlife health and conservation impacts. Given the likely bat origin of SARS-CoV-2 and related beta-coronaviruses (β-CoVs), free-ranging bats are a key group of concern for spillover from humans back to wildlife. Here, we review the diversity and natural host range of β-CoVs in bats and examine the risk of humans inadvertently infecting free-ranging bats with SARS-CoV-2. Our review of the global distribution and host range of β-CoV evolutionary lineages suggests that 40+ species of temperate-zone North American bats could be immunologically naïve and susceptible to infection by SARS-CoV-2. We highlight an urgent need to proactively connect the wellbeing of human and wildlife health during the current pandemic and to implement new tools to continue wildlife research while avoiding potentially severe health and conservation impacts of SARS-CoV-2 \&quot;spilling back\&quot; into free-ranging bat populations.&quot;,&quot;publisher&quot;:&quot;Public Library of Science&quot;,&quot;issue&quot;:&quot;9&quot;,&quot;volume&quot;:&quot;16&quot;},&quot;isTemporary&quot;:false}],&quot;properties&quot;:{&quot;noteIndex&quot;:0},&quot;isEdited&quot;:false,&quot;manualOverride&quot;:{&quot;isManuallyOverridden&quot;:false,&quot;citeprocText&quot;:&quot;(16)&quot;,&quot;manualOverrideText&quot;:&quot;&quot;},&quot;citationTag&quot;:&quot;MENDELEY_CITATION_v3_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&quot;},{&quot;citationID&quot;:&quot;MENDELEY_CITATION_bfbed3ea-10e9-4269-a7fe-5c92a91de413&quot;,&quot;citationItems&quot;:[{&quot;id&quot;:&quot;573de23a-ac50-5f17-ab43-91358c4b30ff&quot;,&quot;itemData&quot;:{&quot;author&quot;:[{&quot;dropping-particle&quot;:&quot;&quot;,&quot;family&quot;:&quot;Jenkins&quot;,&quot;given&quot;:&quot;Richard K.B.&quot;,&quot;non-dropping-particle&quot;:&quot;&quot;,&quot;parse-names&quot;:false,&quot;suffix&quot;:&quot;&quot;},{&quot;dropping-particle&quot;:&quot;&quot;,&quot;family&quot;:&quot;Racey&quot;,&quot;given&quot;:&quot;Paul A&quot;,&quot;non-dropping-particle&quot;:&quot;&quot;,&quot;parse-names&quot;:false,&quot;suffix&quot;:&quot;&quot;}],&quot;container-title&quot;:&quot;Madagascar Conservation and Development&quot;,&quot;id&quot;:&quot;573de23a-ac50-5f17-ab43-91358c4b30ff&quot;,&quot;issue&quot;:&quot;1&quot;,&quot;issued&quot;:{&quot;date-parts&quot;:[[&quot;2008&quot;]]},&quot;page&quot;:&quot;22-30&quot;,&quot;title&quot;:&quot;Bats as bushmeat in Madagascar&quot;,&quot;type&quot;:&quot;article-journal&quot;,&quot;volume&quot;:&quot;3&quot;},&quot;uris&quot;:[&quot;http://www.mendeley.com/documents/?uuid=0b57fb0e-5fbd-44de-9c77-f9c9c382c025&quot;],&quot;isTemporary&quot;:false,&quot;legacyDesktopId&quot;:&quot;0b57fb0e-5fbd-44de-9c77-f9c9c382c025&quot;},{&quot;id&quot;:&quot;f1d91bc4-f043-5a93-b5ce-0c9cfd9bec8f&quot;,&quot;itemData&quot;:{&quot;DOI&quot;:&quot;10.1111/cobi.12174&quot;,&quot;ISSN&quot;:&quot;1523-1739&quot;,&quot;PMID&quot;:&quot;24405165&quot;,&quot;abstract&quot;:&quot;Wildlife consumption can be viewed as an ecosystem provisioning service (the production of a material good through ecological functioning) because of wildlife's ability to persist under sustainable levels of harvest. We used the case of wildlife harvest and consumption in northeastern Madagascar to identify the distribution of these services to local households and communities to further our understanding of local reliance on natural resources. We inferred these benefits from demand curves built with data on wildlife sales transactions. On average, the value of wildlife provisioning represented 57% of annual household cash income in local communities from the Makira Natural Park and Masoala National Park, and harvested areas produced an economic return of U.S.$0.42 ha(-1) · year(-1) . Variability in value of harvested wildlife was high among communities and households with an approximate 2 orders of magnitude difference in the proportional value of wildlife to household income. The imputed price of harvested wildlife and its consumption were strongly associated (p&lt; 0.001), and increases in price led to reduced harvest for consumption. Heightened monitoring and enforcement of hunting could increase the costs of harvesting and thus elevate the price and reduce consumption of wildlife. Increased enforcement would therefore be beneficial to biodiversity conservation but could limit local people's food supply. Specifically, our results provide an estimate of the cost of offsetting economic losses to local populations from the enforcement of conservation policies. By explicitly estimating the welfare effects of consumed wildlife, our results may inform targeted interventions by public health and development specialists as they allocate sparse funds to support regions, households, or individuals most vulnerable to changes in access to wildlife. Valoración Económica de la Caza de Subsistencia de Vida Silvestre en Madagascar.&quot;,&quot;author&quot;:[{&quot;dropping-particle&quot;:&quot;&quot;,&quot;family&quot;:&quot;Golden&quot;,&quot;given&quot;:&quot;Christopher D&quot;,&quot;non-dropping-particle&quot;:&quot;&quot;,&quot;parse-names&quot;:false,&quot;suffix&quot;:&quot;&quot;},{&quot;dropping-particle&quot;:&quot;&quot;,&quot;family&quot;:&quot;Bonds&quot;,&quot;given&quot;:&quot;Matthew H&quot;,&quot;non-dropping-particle&quot;:&quot;&quot;,&quot;parse-names&quot;:false,&quot;suffix&quot;:&quot;&quot;},{&quot;dropping-particle&quot;:&quot;&quot;,&quot;family&quot;:&quot;Brashares&quot;,&quot;given&quot;:&quot;Justin S&quot;,&quot;non-dropping-particle&quot;:&quot;&quot;,&quot;parse-names&quot;:false,&quot;suffix&quot;:&quot;&quot;},{&quot;dropping-particle&quot;:&quot;&quot;,&quot;family&quot;:&quot;Rodolph Rasolofoniaina&quot;,&quot;given&quot;:&quot;B J&quot;,&quot;non-dropping-particle&quot;:&quot;&quot;,&quot;parse-names&quot;:false,&quot;suffix&quot;:&quot;&quot;},{&quot;dropping-particle&quot;:&quot;&quot;,&quot;family&quot;:&quot;Kremen&quot;,&quot;given&quot;:&quot;Claire&quot;,&quot;non-dropping-particle&quot;:&quot;&quot;,&quot;parse-names&quot;:false,&quot;suffix&quot;:&quot;&quot;}],&quot;container-title&quot;:&quot;Conservation Biology&quot;,&quot;id&quot;:&quot;f1d91bc4-f043-5a93-b5ce-0c9cfd9bec8f&quot;,&quot;issued&quot;:{&quot;date-parts&quot;:[[&quot;2014&quot;,&quot;1&quot;,&quot;9&quot;]]},&quot;page&quot;:&quot;1-10&quot;,&quot;title&quot;:&quot;Economic valuation of subsistence harvest of wildlife in Madagascar.&quot;,&quot;type&quot;:&quot;article-journal&quot;},&quot;uris&quot;:[&quot;http://www.mendeley.com/documents/?uuid=96f11083-5c21-470d-a64a-76b69a414778&quot;],&quot;isTemporary&quot;:false,&quot;legacyDesktopId&quot;:&quot;96f11083-5c21-470d-a64a-76b69a414778&quot;},{&quot;id&quot;:&quot;af2ac332-32ec-5079-9d14-89e8c68f8a05&quot;,&quot;itemData&quot;:{&quot;author&quot;:[{&quot;dropping-particle&quot;:&quot;&quot;,&quot;family&quot;:&quot;Randrianandrianina&quot;,&quot;given&quot;:&quot;Félicien&quot;,&quot;non-dropping-particle&quot;:&quot;&quot;,&quot;parse-names&quot;:false,&quot;suffix&quot;:&quot;&quot;},{&quot;dropping-particle&quot;:&quot;&quot;,&quot;family&quot;:&quot;Andriafidison&quot;,&quot;given&quot;:&quot;Daudet&quot;,&quot;non-dropping-particle&quot;:&quot;&quot;,&quot;parse-names&quot;:false,&quot;suffix&quot;:&quot;&quot;},{&quot;dropping-particle&quot;:&quot;&quot;,&quot;family&quot;:&quot;Amyot&quot;,&quot;given&quot;:&quot;F&quot;,&quot;non-dropping-particle&quot;:&quot;&quot;,&quot;parse-names&quot;:false,&quot;suffix&quot;:&quot;&quot;},{&quot;dropping-particle&quot;:&quot;&quot;,&quot;family&quot;:&quot;Ramilijaona&quot;,&quot;given&quot;:&quot;Olga&quot;,&quot;non-dropping-particle&quot;:&quot;&quot;,&quot;parse-names&quot;:false,&quot;suffix&quot;:&quot;&quot;},{&quot;dropping-particle&quot;:&quot;&quot;,&quot;family&quot;:&quot;Ratrimomanarivo&quot;,&quot;given&quot;:&quot;Fanja&quot;,&quot;non-dropping-particle&quot;:&quot;&quot;,&quot;parse-names&quot;:false,&quot;suffix&quot;:&quot;&quot;},{&quot;dropping-particle&quot;:&quot;&quot;,&quot;family&quot;:&quot;Racey&quot;,&quot;given&quot;:&quot;Paul A&quot;,&quot;non-dropping-particle&quot;:&quot;&quot;,&quot;parse-names&quot;:false,&quot;suffix&quot;:&quot;&quot;},{&quot;dropping-particle&quot;:&quot;&quot;,&quot;family&quot;:&quot;Jenkins&quot;,&quot;given&quot;:&quot;Richard KB&quot;,&quot;non-dropping-particle&quot;:&quot;&quot;,&quot;parse-names&quot;:false,&quot;suffix&quot;:&quot;&quot;}],&quot;container-title&quot;:&quot;Acta Chiropterologica&quot;,&quot;id&quot;:&quot;af2ac332-32ec-5079-9d14-89e8c68f8a05&quot;,&quot;issue&quot;:&quot;2&quot;,&quot;issued&quot;:{&quot;date-parts&quot;:[[&quot;2006&quot;]]},&quot;page&quot;:&quot;429-437&quot;,&quot;title&quot;:&quot;Habitat use and conservation of bats in rainforest and adjacent human-modified habitats in eastern Madagascar&quot;,&quot;type&quot;:&quot;article-journal&quot;,&quot;volume&quot;:&quot;8&quot;},&quot;uris&quot;:[&quot;http://www.mendeley.com/documents/?uuid=25f43b9c-b703-438a-85ee-8e2cbda9c12f&quot;],&quot;isTemporary&quot;:false,&quot;legacyDesktopId&quot;:&quot;25f43b9c-b703-438a-85ee-8e2cbda9c12f&quot;},{&quot;id&quot;:&quot;b73bf15b-959a-5629-a087-b626464c2c38&quot;,&quot;itemData&quot;:{&quot;DOI&quot;:&quot;10.3161/150811012X661783&quot;,&quot;ISSN&quot;:&quot;1508-1109&quot;,&quot;author&quot;:[{&quot;dropping-particle&quot;:&quot;&quot;,&quot;family&quot;:&quot;Cardiff&quot;,&quot;given&quot;:&quot;Scott G.&quot;,&quot;non-dropping-particle&quot;:&quot;&quot;,&quot;parse-names&quot;:false,&quot;suffix&quot;:&quot;&quot;},{&quot;dropping-particle&quot;:&quot;&quot;,&quot;family&quot;:&quot;Ratrimomanarivo&quot;,&quot;given&quot;:&quot;Fanja H.&quot;,&quot;non-dropping-particle&quot;:&quot;&quot;,&quot;parse-names&quot;:false,&quot;suffix&quot;:&quot;&quot;},{&quot;dropping-particle&quot;:&quot;&quot;,&quot;family&quot;:&quot;Goodman&quot;,&quot;given&quot;:&quot;Steven M.&quot;,&quot;non-dropping-particle&quot;:&quot;&quot;,&quot;parse-names&quot;:false,&quot;suffix&quot;:&quot;&quot;}],&quot;container-title&quot;:&quot;Acta Chiropterologica&quot;,&quot;id&quot;:&quot;b73bf15b-959a-5629-a087-b626464c2c38&quot;,&quot;issue&quot;:&quot;2&quot;,&quot;issued&quot;:{&quot;date-parts&quot;:[[&quot;2012&quot;,&quot;12&quot;]]},&quot;page&quot;:&quot;479-490&quot;,&quot;title&quot;:&quot;The effect of tourist visits on the behavior of Rousettus madagascariensis (Chiroptera: Pteropodidae) in the caves of Ankarana, northern Madagascar&quot;,&quot;type&quot;:&quot;article-journal&quot;,&quot;volume&quot;:&quot;14&quot;},&quot;uris&quot;:[&quot;http://www.mendeley.com/documents/?uuid=e79079dd-3564-4b15-ab38-26888c4ecc18&quot;],&quot;isTemporary&quot;:false,&quot;legacyDesktopId&quot;:&quot;e79079dd-3564-4b15-ab38-26888c4ecc18&quot;},{&quot;id&quot;:&quot;a2cc6151-b2a6-3528-ad26-3e7e1ab4f605&quot;,&quot;itemData&quot;:{&quot;type&quot;:&quot;article-journal&quot;,&quot;id&quot;:&quot;a2cc6151-b2a6-3528-ad26-3e7e1ab4f605&quot;,&quot;title&quot;:&quot;Bats roosting in public buildings: A preliminary assessment from Moramanga, eastern Madagascar&quot;,&quot;author&quot;:[{&quot;family&quot;:&quot;Razafindrakoto&quot;,&quot;given&quot;:&quot;N&quot;,&quot;parse-names&quot;:false,&quot;dropping-particle&quot;:&quot;&quot;,&quot;non-dropping-particle&quot;:&quot;&quot;},{&quot;family&quot;:&quot;Harwell&quot;,&quot;given&quot;:&quot;A&quot;,&quot;parse-names&quot;:false,&quot;dropping-particle&quot;:&quot;&quot;,&quot;non-dropping-particle&quot;:&quot;&quot;},{&quot;family&quot;:&quot;Jenkins&quot;,&quot;given&quot;:&quot;RKB&quot;,&quot;parse-names&quot;:false,&quot;dropping-particle&quot;:&quot;&quot;,&quot;non-dropping-particle&quot;:&quot;&quot;}],&quot;container-title&quot;:&quot;Madagascar Conservation &amp; Development&quot;,&quot;DOI&quot;:&quot;10.4314/mcd.v5i2.63136&quot;,&quot;ISSN&quot;:&quot;1662-2510&quot;,&quot;issued&quot;:{&quot;date-parts&quot;:[[2011,1,11]]},&quot;issue&quot;:&quot;2&quot;,&quot;volume&quot;:&quot;5&quot;},&quot;isTemporary&quot;:false}],&quot;properties&quot;:{&quot;noteIndex&quot;:0},&quot;isEdited&quot;:false,&quot;manualOverride&quot;:{&quot;citeprocText&quot;:&quot;(64–68)&quot;,&quot;isManuallyOverridden&quot;:false,&quot;manualOverrideText&quot;:&quot;&quot;},&quot;citationTag&quot;:&quot;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&quot;},{&quot;citationID&quot;:&quot;MENDELEY_CITATION_432178c6-8e1b-4629-a46d-c5f91a17025c&quot;,&quot;citationItems&quot;:[{&quot;id&quot;:&quot;2847a8b0-5cb2-337f-9df4-4d743e927d03&quot;,&quot;itemData&quot;:{&quot;type&quot;:&quot;article-journal&quot;,&quot;id&quot;:&quot;2847a8b0-5cb2-337f-9df4-4d743e927d03&quot;,&quot;title&quot;:&quot;Zoonotic spillover of SARS-CoV-2: mink-adapted virus in humans&quot;,&quot;author&quot;:[{&quot;family&quot;:&quot;Rabalski&quot;,&quot;given&quot;:&quot;Lukasz&quot;,&quot;parse-names&quot;:false,&quot;dropping-particle&quot;:&quot;&quot;,&quot;non-dropping-particle&quot;:&quot;&quot;},{&quot;family&quot;:&quot;Kosinski&quot;,&quot;given&quot;:&quot;Maciej&quot;,&quot;parse-names&quot;:false,&quot;dropping-particle&quot;:&quot;&quot;,&quot;non-dropping-particle&quot;:&quot;&quot;},{&quot;family&quot;:&quot;Mazur-Panasiuk&quot;,&quot;given&quot;:&quot;Natalia&quot;,&quot;parse-names&quot;:false,&quot;dropping-particle&quot;:&quot;&quot;,&quot;non-dropping-particle&quot;:&quot;&quot;},{&quot;family&quot;:&quot;Szewczyk&quot;,&quot;given&quot;:&quot;Boguslaw&quot;,&quot;parse-names&quot;:false,&quot;dropping-particle&quot;:&quot;&quot;,&quot;non-dropping-particle&quot;:&quot;&quot;},{&quot;family&quot;:&quot;Bienkowska-Szewczyk&quot;,&quot;given&quot;:&quot;Krystyna&quot;,&quot;parse-names&quot;:false,&quot;dropping-particle&quot;:&quot;&quot;,&quot;non-dropping-particle&quot;:&quot;&quot;},{&quot;family&quot;:&quot;Kant&quot;,&quot;given&quot;:&quot;Ravi&quot;,&quot;parse-names&quot;:false,&quot;dropping-particle&quot;:&quot;&quot;,&quot;non-dropping-particle&quot;:&quot;&quot;},{&quot;family&quot;:&quot;Sironen&quot;,&quot;given&quot;:&quot;Tarja&quot;,&quot;parse-names&quot;:false,&quot;dropping-particle&quot;:&quot;&quot;,&quot;non-dropping-particle&quot;:&quot;&quot;},{&quot;family&quot;:&quot;Pyrć&quot;,&quot;given&quot;:&quot;Krysztof&quot;,&quot;parse-names&quot;:false,&quot;dropping-particle&quot;:&quot;&quot;,&quot;non-dropping-particle&quot;:&quot;&quot;},{&quot;family&quot;:&quot;Grzybek&quot;,&quot;given&quot;:&quot;Maciej&quot;,&quot;parse-names&quot;:false,&quot;dropping-particle&quot;:&quot;&quot;,&quot;non-dropping-particle&quot;:&quot;&quot;}],&quot;container-title&quot;:&quot;bioRxiv&quot;,&quot;DOI&quot;:&quot;10.1101/2021.03.05.433713&quot;,&quot;URL&quot;:&quot;http://biorxiv.org/content/early/2021/03/05/2021.03.05.433713.abstract&quot;,&quot;issued&quot;:{&quot;date-parts&quot;:[[2021,1,1]]},&quot;page&quot;:&quot;2021.03.05.433713&quot;,&quot;abstract&quot;:&quot;The COVID-19 pandemic caused by SARS-CoV-2 started in fall 2019. A range of different mammalian species, including farmed mink, have been confirmed as susceptible to infection with this virus. We report here the spillover of mink-adapted SARS-CoV-2 from farmed mink to humans after extensive adaptation that lasted at least 3 months. We found the presence of four mutations in the S gene (that gave rise to variant: G75V, M177T, Y453F and C1247F) and others in an isolate obtained from SARS-CoV-2 positive patient.Competing Interest StatementThe authors have declared no competing interest.&quot;},&quot;isTemporary&quot;:false}],&quot;properties&quot;:{&quot;noteIndex&quot;:0},&quot;isEdited&quot;:false,&quot;manualOverride&quot;:{&quot;isManuallyOverridden&quot;:false,&quot;citeprocText&quot;:&quot;(95)&quot;,&quot;manualOverrideText&quot;:&quot;&quot;},&quot;citationTag&quot;:&quot;MENDELEY_CITATION_v3_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&quot;},{&quot;citationID&quot;:&quot;MENDELEY_CITATION_5074005a-1808-4b27-b497-49af060dddd4&quot;,&quot;citationItems&quot;:[{&quot;id&quot;:&quot;bd741c2d-d8cf-3b25-94c4-e02038f99f07&quot;,&quot;itemData&quot;:{&quot;type&quot;:&quot;article-journal&quot;,&quot;id&quot;:&quot;bd741c2d-d8cf-3b25-94c4-e02038f99f07&quot;,&quot;title&quot;:&quot;Bats as bushmeat in Madagascar&quot;,&quot;author&quot;:[{&quot;family&quot;:&quot;Jenkins&quot;,&quot;given&quot;:&quot;Richard K.B.&quot;,&quot;parse-names&quot;:false,&quot;dropping-particle&quot;:&quot;&quot;,&quot;non-dropping-particle&quot;:&quot;&quot;},{&quot;family&quot;:&quot;Racey&quot;,&quot;given&quot;:&quot;Paul A&quot;,&quot;parse-names&quot;:false,&quot;dropping-particle&quot;:&quot;&quot;,&quot;non-dropping-particle&quot;:&quot;&quot;}],&quot;container-title&quot;:&quot;Madagascar Conservation and Development&quot;,&quot;issued&quot;:{&quot;date-parts&quot;:[[2008]]},&quot;page&quot;:&quot;22-30&quot;,&quot;issue&quot;:&quot;1&quot;,&quot;volume&quot;:&quot;3&quot;},&quot;isTemporary&quot;:false},{&quot;id&quot;:&quot;9c9720ff-e582-3195-8739-0cec7affc12c&quot;,&quot;itemData&quot;:{&quot;type&quot;:&quot;article-journal&quot;,&quot;id&quot;:&quot;9c9720ff-e582-3195-8739-0cec7affc12c&quot;,&quot;title&quot;:&quot;Economic valuation of subsistence harvest of wildlife in Madagascar.&quot;,&quot;author&quot;:[{&quot;family&quot;:&quot;Golden&quot;,&quot;given&quot;:&quot;Christopher D&quot;,&quot;parse-names&quot;:false,&quot;dropping-particle&quot;:&quot;&quot;,&quot;non-dropping-particle&quot;:&quot;&quot;},{&quot;family&quot;:&quot;Bonds&quot;,&quot;given&quot;:&quot;Matthew H&quot;,&quot;parse-names&quot;:false,&quot;dropping-particle&quot;:&quot;&quot;,&quot;non-dropping-particle&quot;:&quot;&quot;},{&quot;family&quot;:&quot;Brashares&quot;,&quot;given&quot;:&quot;Justin S&quot;,&quot;parse-names&quot;:false,&quot;dropping-particle&quot;:&quot;&quot;,&quot;non-dropping-particle&quot;:&quot;&quot;},{&quot;family&quot;:&quot;Rodolph Rasolofoniaina&quot;,&quot;given&quot;:&quot;B J&quot;,&quot;parse-names&quot;:false,&quot;dropping-particle&quot;:&quot;&quot;,&quot;non-dropping-particle&quot;:&quot;&quot;},{&quot;family&quot;:&quot;Kremen&quot;,&quot;given&quot;:&quot;Claire&quot;,&quot;parse-names&quot;:false,&quot;dropping-particle&quot;:&quot;&quot;,&quot;non-dropping-particle&quot;:&quot;&quot;}],&quot;container-title&quot;:&quot;Conservation Biology&quot;,&quot;accessed&quot;:{&quot;date-parts&quot;:[[2014,1,21]]},&quot;DOI&quot;:&quot;10.1111/cobi.12174&quot;,&quot;ISSN&quot;:&quot;1523-1739&quot;,&quot;PMID&quot;:&quot;24405165&quot;,&quot;URL&quot;:&quot;http://www.ncbi.nlm.nih.gov/pubmed/24405165&quot;,&quot;issued&quot;:{&quot;date-parts&quot;:[[2014,1,9]]},&quot;page&quot;:&quot;1-10&quot;,&quot;abstract&quot;:&quot;Wildlife consumption can be viewed as an ecosystem provisioning service (the production of a material good through ecological functioning) because of wildlife's ability to persist under sustainable levels of harvest. We used the case of wildlife harvest and consumption in northeastern Madagascar to identify the distribution of these services to local households and communities to further our understanding of local reliance on natural resources. We inferred these benefits from demand curves built with data on wildlife sales transactions. On average, the value of wildlife provisioning represented 57% of annual household cash income in local communities from the Makira Natural Park and Masoala National Park, and harvested areas produced an economic return of U.S.$0.42 ha(-1) · year(-1) . Variability in value of harvested wildlife was high among communities and households with an approximate 2 orders of magnitude difference in the proportional value of wildlife to household income. The imputed price of harvested wildlife and its consumption were strongly associated (p&lt; 0.001), and increases in price led to reduced harvest for consumption. Heightened monitoring and enforcement of hunting could increase the costs of harvesting and thus elevate the price and reduce consumption of wildlife. Increased enforcement would therefore be beneficial to biodiversity conservation but could limit local people's food supply. Specifically, our results provide an estimate of the cost of offsetting economic losses to local populations from the enforcement of conservation policies. By explicitly estimating the welfare effects of consumed wildlife, our results may inform targeted interventions by public health and development specialists as they allocate sparse funds to support regions, households, or individuals most vulnerable to changes in access to wildlife. Valoración Económica de la Caza de Subsistencia de Vida Silvestre en Madagascar.&quot;},&quot;isTemporary&quot;:false}],&quot;properties&quot;:{&quot;noteIndex&quot;:0},&quot;isEdited&quot;:false,&quot;manualOverride&quot;:{&quot;isManuallyOverridden&quot;:true,&quot;citeprocText&quot;:&quot;(96,97)&quot;,&quot;manualOverrideText&quot;:&quot;(64,65)&quot;},&quot;citationTag&quot;:&quot;MENDELEY_CITATION_v3_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&quot;},{&quot;citationID&quot;:&quot;MENDELEY_CITATION_81238816-7fb9-43e6-b458-ed15bdd25db2&quot;,&quot;citationItems&quot;:[{&quot;id&quot;:&quot;313ad22c-4842-34f6-b100-7f8f2e1b98ed&quot;,&quot;itemData&quot;:{&quot;type&quot;:&quot;article-journal&quot;,&quot;id&quot;:&quot;313ad22c-4842-34f6-b100-7f8f2e1b98ed&quot;,&quot;title&quot;:&quot;Habitat use and conservation of bats in rainforest and adjacent human-modified habitats in eastern Madagascar&quot;,&quot;author&quot;:[{&quot;family&quot;:&quot;Randrianandrianina&quot;,&quot;given&quot;:&quot;Félicien&quot;,&quot;parse-names&quot;:false,&quot;dropping-particle&quot;:&quot;&quot;,&quot;non-dropping-particle&quot;:&quot;&quot;},{&quot;family&quot;:&quot;Andriafidison&quot;,&quot;given&quot;:&quot;Daudet&quot;,&quot;parse-names&quot;:false,&quot;dropping-particle&quot;:&quot;&quot;,&quot;non-dropping-particle&quot;:&quot;&quot;},{&quot;family&quot;:&quot;Amyot&quot;,&quot;given&quot;:&quot;F&quot;,&quot;parse-names&quot;:false,&quot;dropping-particle&quot;:&quot;&quot;,&quot;non-dropping-particle&quot;:&quot;&quot;},{&quot;family&quot;:&quot;Ramilijaona&quot;,&quot;given&quot;:&quot;Olga&quot;,&quot;parse-names&quot;:false,&quot;dropping-particle&quot;:&quot;&quot;,&quot;non-dropping-particle&quot;:&quot;&quot;},{&quot;family&quot;:&quot;Ratrimomanarivo&quot;,&quot;given&quot;:&quot;Fanja&quot;,&quot;parse-names&quot;:false,&quot;dropping-particle&quot;:&quot;&quot;,&quot;non-dropping-particle&quot;:&quot;&quot;},{&quot;family&quot;:&quot;Racey&quot;,&quot;given&quot;:&quot;Paul A&quot;,&quot;parse-names&quot;:false,&quot;dropping-particle&quot;:&quot;&quot;,&quot;non-dropping-particle&quot;:&quot;&quot;},{&quot;family&quot;:&quot;Jenkins&quot;,&quot;given&quot;:&quot;Richard KB&quot;,&quot;parse-names&quot;:false,&quot;dropping-particle&quot;:&quot;&quot;,&quot;non-dropping-particle&quot;:&quot;&quot;}],&quot;container-title&quot;:&quot;Acta Chiropterologica&quot;,&quot;issued&quot;:{&quot;date-parts&quot;:[[2006]]},&quot;page&quot;:&quot;429-437&quot;,&quot;issue&quot;:&quot;2&quot;,&quot;volume&quot;:&quot;8&quot;},&quot;isTemporary&quot;:false},{&quot;id&quot;:&quot;a2cc6151-b2a6-3528-ad26-3e7e1ab4f605&quot;,&quot;itemData&quot;:{&quot;type&quot;:&quot;article-journal&quot;,&quot;id&quot;:&quot;a2cc6151-b2a6-3528-ad26-3e7e1ab4f605&quot;,&quot;title&quot;:&quot;Bats roosting in public buildings: A preliminary assessment from Moramanga, eastern Madagascar&quot;,&quot;author&quot;:[{&quot;family&quot;:&quot;Razafindrakoto&quot;,&quot;given&quot;:&quot;N&quot;,&quot;parse-names&quot;:false,&quot;dropping-particle&quot;:&quot;&quot;,&quot;non-dropping-particle&quot;:&quot;&quot;},{&quot;family&quot;:&quot;Harwell&quot;,&quot;given&quot;:&quot;A&quot;,&quot;parse-names&quot;:false,&quot;dropping-particle&quot;:&quot;&quot;,&quot;non-dropping-particle&quot;:&quot;&quot;},{&quot;family&quot;:&quot;Jenkins&quot;,&quot;given&quot;:&quot;RKB&quot;,&quot;parse-names&quot;:false,&quot;dropping-particle&quot;:&quot;&quot;,&quot;non-dropping-particle&quot;:&quot;&quot;}],&quot;container-title&quot;:&quot;Madagascar Conservation &amp; Development&quot;,&quot;DOI&quot;:&quot;10.4314/mcd.v5i2.63136&quot;,&quot;ISSN&quot;:&quot;1662-2510&quot;,&quot;issued&quot;:{&quot;date-parts&quot;:[[2011,1,11]]},&quot;issue&quot;:&quot;2&quot;,&quot;volume&quot;:&quot;5&quot;},&quot;isTemporary&quot;:false}],&quot;properties&quot;:{&quot;noteIndex&quot;:0},&quot;isEdited&quot;:false,&quot;manualOverride&quot;:{&quot;isManuallyOverridden&quot;:true,&quot;citeprocText&quot;:&quot;(68,98)&quot;,&quot;manualOverrideText&quot;:&quot;(67,68)&quot;},&quot;citationTag&quot;:&quot;MENDELEY_CITATION_v3_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&quot;},{&quot;citationID&quot;:&quot;MENDELEY_CITATION_e5e4098c-639e-45e8-a727-41728ec1f355&quot;,&quot;citationItems&quot;:[{&quot;id&quot;:&quot;112f1c10-84a5-3b23-8e63-441cc79578fa&quot;,&quot;itemData&quot;:{&quot;type&quot;:&quot;article-journal&quot;,&quot;id&quot;:&quot;112f1c10-84a5-3b23-8e63-441cc79578fa&quot;,&quot;title&quot;:&quot;Detection of new genetic variants of Betacoronaviruses in endemic frugivorous bats of Madagascar&quot;,&quot;author&quot;:[{&quot;family&quot;:&quot;Razanajatovo&quot;,&quot;given&quot;:&quot;Norosoa H&quot;,&quot;parse-names&quot;:false,&quot;dropping-particle&quot;:&quot;&quot;,&quot;non-dropping-particle&quot;:&quot;&quot;},{&quot;family&quot;:&quot;Nomenjanahary&quot;,&quot;given&quot;:&quot;Lalaina A&quot;,&quot;parse-names&quot;:false,&quot;dropping-particle&quot;:&quot;&quot;,&quot;non-dropping-particle&quot;:&quot;&quot;},{&quot;family&quot;:&quot;Wilkinson&quot;,&quot;given&quot;:&quot;David A&quot;,&quot;parse-names&quot;:false,&quot;dropping-particle&quot;:&quot;&quot;,&quot;non-dropping-particle&quot;:&quot;&quot;},{&quot;family&quot;:&quot;Razafimanahaka&quot;,&quot;given&quot;:&quot;Julie H&quot;,&quot;parse-names&quot;:false,&quot;dropping-particle&quot;:&quot;&quot;,&quot;non-dropping-particle&quot;:&quot;&quot;},{&quot;family&quot;:&quot;Goodman&quot;,&quot;given&quot;:&quot;Steven M&quot;,&quot;parse-names&quot;:false,&quot;dropping-particle&quot;:&quot;&quot;,&quot;non-dropping-particle&quot;:&quot;&quot;},{&quot;family&quot;:&quot;Jenkins&quot;,&quot;given&quot;:&quot;Richard K&quot;,&quot;parse-names&quot;:false,&quot;dropping-particle&quot;:&quot;&quot;,&quot;non-dropping-particle&quot;:&quot;&quot;},{&quot;family&quot;:&quot;Jones&quot;,&quot;given&quot;:&quot;Julia P G&quot;,&quot;parse-names&quot;:false,&quot;dropping-particle&quot;:&quot;&quot;,&quot;non-dropping-particle&quot;:&quot;&quot;},{&quot;family&quot;:&quot;Heraud&quot;,&quot;given&quot;:&quot;Jean-Michel&quot;,&quot;parse-names&quot;:false,&quot;dropping-particle&quot;:&quot;&quot;,&quot;non-dropping-particle&quot;:&quot;&quot;}],&quot;container-title&quot;:&quot;Virology Journal&quot;,&quot;DOI&quot;:&quot;10.1186/s12985-015-0271-y&quot;,&quot;ISSN&quot;:&quot;1743-422X&quot;,&quot;URL&quot;:&quot;https://doi.org/10.1186/s12985-015-0271-y&quot;,&quot;issued&quot;:{&quot;date-parts&quot;:[[2015]]},&quot;page&quot;:&quot;42&quot;,&quot;abstract&quot;:&quot;Bats are amongst the natural reservoirs of many coronaviruses (CoVs) of which some can lead to severe infection in human. African bats are known to harbor a range of pathogens (e.g., Ebola and Marburg viruses) that can infect humans and cause disease outbreaks. A recent study in South Africa isolated a genetic variant closely related to MERS-CoV from an insectivorous bat. Though Madagascar is home to 44 bat species (41 insectivorous and 3 frugivorous) of which 34 are endemic, no data exists concerning the circulation of CoVs in the island’s chiropteran fauna. Certain Malagasy bats can be frequently found in close contact with humans and frugivorous bats feed in the same trees where people collect and consume fruits and are hunted and consumed as bush meat. The purpose of our study is to detect and identify CoVs from frugivorous bats in Madagascar to evaluate the risk of human infection from infected bats.&quot;,&quot;issue&quot;:&quot;1&quot;,&quot;volume&quot;:&quot;12&quot;},&quot;isTemporary&quot;:false},{&quot;id&quot;:&quot;7a7fc45a-50a4-3998-9ffc-98ff27138724&quot;,&quot;itemData&quot;:{&quot;type&quot;:&quot;article-journal&quot;,&quot;id&quot;:&quot;7a7fc45a-50a4-3998-9ffc-98ff27138724&quot;,&quot;title&quot;:&quot;Bat coronavirus phylogeography in the Western Indian Ocean&quot;,&quot;author&quot;:[{&quot;family&quot;:&quot;Joffrin&quot;,&quot;given&quot;:&quot;Léa&quot;,&quot;parse-names&quot;:false,&quot;dropping-particle&quot;:&quot;&quot;,&quot;non-dropping-particle&quot;:&quot;&quot;},{&quot;family&quot;:&quot;Goodman&quot;,&quot;given&quot;:&quot;Steven M&quot;,&quot;parse-names&quot;:false,&quot;dropping-particle&quot;:&quot;&quot;,&quot;non-dropping-particle&quot;:&quot;&quot;},{&quot;family&quot;:&quot;Wilkinson&quot;,&quot;given&quot;:&quot;David A&quot;,&quot;parse-names&quot;:false,&quot;dropping-particle&quot;:&quot;&quot;,&quot;non-dropping-particle&quot;:&quot;&quot;},{&quot;family&quot;:&quot;Ramasindrazana&quot;,&quot;given&quot;:&quot;Beza&quot;,&quot;parse-names&quot;:false,&quot;dropping-particle&quot;:&quot;&quot;,&quot;non-dropping-particle&quot;:&quot;&quot;},{&quot;family&quot;:&quot;Lagadec&quot;,&quot;given&quot;:&quot;Erwan&quot;,&quot;parse-names&quot;:false,&quot;dropping-particle&quot;:&quot;&quot;,&quot;non-dropping-particle&quot;:&quot;&quot;},{&quot;family&quot;:&quot;Gomard&quot;,&quot;given&quot;:&quot;Yann&quot;,&quot;parse-names&quot;:false,&quot;dropping-particle&quot;:&quot;&quot;,&quot;non-dropping-particle&quot;:&quot;&quot;},{&quot;family&quot;:&quot;Minter&quot;,&quot;given&quot;:&quot;Gildas&quot;,&quot;parse-names&quot;:false,&quot;dropping-particle&quot;:&quot;&quot;,&quot;non-dropping-particle&quot;:&quot;le&quot;},{&quot;family&quot;:&quot;Santos&quot;,&quot;given&quot;:&quot;Andréa&quot;,&quot;parse-names&quot;:false,&quot;dropping-particle&quot;:&quot;&quot;,&quot;non-dropping-particle&quot;:&quot;dos&quot;},{&quot;family&quot;:&quot;Corrie Schoeman&quot;,&quot;given&quot;:&quot;M&quot;,&quot;parse-names&quot;:false,&quot;dropping-particle&quot;:&quot;&quot;,&quot;non-dropping-particle&quot;:&quot;&quot;},{&quot;family&quot;:&quot;Sookhareea&quot;,&quot;given&quot;:&quot;Rajendraprasad&quot;,&quot;parse-names&quot;:false,&quot;dropping-particle&quot;:&quot;&quot;,&quot;non-dropping-particle&quot;:&quot;&quot;},{&quot;family&quot;:&quot;Tortosa&quot;,&quot;given&quot;:&quot;Pablo&quot;,&quot;parse-names&quot;:false,&quot;dropping-particle&quot;:&quot;&quot;,&quot;non-dropping-particle&quot;:&quot;&quot;},{&quot;family&quot;:&quot;Julienne&quot;,&quot;given&quot;:&quot;Simon&quot;,&quot;parse-names&quot;:false,&quot;dropping-particle&quot;:&quot;&quot;,&quot;non-dropping-particle&quot;:&quot;&quot;},{&quot;family&quot;:&quot;Gudo&quot;,&quot;given&quot;:&quot;Eduardo S&quot;,&quot;parse-names&quot;:false,&quot;dropping-particle&quot;:&quot;&quot;,&quot;non-dropping-particle&quot;:&quot;&quot;},{&quot;family&quot;:&quot;Mavingui&quot;,&quot;given&quot;:&quot;Patrick&quot;,&quot;parse-names&quot;:false,&quot;dropping-particle&quot;:&quot;&quot;,&quot;non-dropping-particle&quot;:&quot;&quot;},{&quot;family&quot;:&quot;Lebarbenchon&quot;,&quot;given&quot;:&quot;Camille&quot;,&quot;parse-names&quot;:false,&quot;dropping-particle&quot;:&quot;&quot;,&quot;non-dropping-particle&quot;:&quot;&quot;}],&quot;container-title&quot;:&quot;Scientific Reports&quot;,&quot;DOI&quot;:&quot;10.1038/s41598-020-63799-7&quot;,&quot;ISSN&quot;:&quot;2045-2322&quot;,&quot;URL&quot;:&quot;https://doi.org/10.1038/s41598-020-63799-7&quot;,&quot;issued&quot;:{&quot;date-parts&quot;:[[2020]]},&quot;page&quot;:&quot;6873&quot;,&quot;abstract&quot;:&quot;Bats provide key ecosystem services such as crop pest regulation, pollination, seed dispersal, and soil fertilization. Bats are also major hosts for biological agents responsible for zoonoses, such as coronaviruses (CoVs). The islands of the Western Indian Ocean are identified as a major biodiversity hotspot, with more than 50 bat species. In this study, we tested 1,013 bats belonging to 36 species from Mozambique, Madagascar, Mauritius, Mayotte, Reunion Island and Seychelles, based on molecular screening and partial sequencing of the RNA-dependent RNA polymerase gene. In total, 88 bats (8.7%) tested positive for coronaviruses, with higher prevalence in Mozambican bats (20.5% ± 4.9%) as compared to those sampled on islands (4.5% ± 1.5%). Phylogenetic analyses revealed a large diversity of α- and β-CoVs and a strong signal of co-evolution between CoVs and their bat host species, with limited evidence for host-switching, except for bat species sharing day roost sites. These results highlight that strong variation between islands does exist and is associated with the composition of the bat species community on each island. Future studies should investigate whether CoVs detected in these bats have a potential for spillover in other hosts.&quot;,&quot;issue&quot;:&quot;1&quot;,&quot;volume&quot;:&quot;10&quot;},&quot;isTemporary&quot;:false}],&quot;properties&quot;:{&quot;noteIndex&quot;:0},&quot;isEdited&quot;:false,&quot;manualOverride&quot;:{&quot;isManuallyOverridden&quot;:false,&quot;citeprocText&quot;:&quot;(12,32)&quot;,&quot;manualOverrideText&quot;:&quot;&quot;},&quot;citationTag&quot;:&quot;MENDELEY_CITATION_v3_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&quot;},{&quot;citationID&quot;:&quot;MENDELEY_CITATION_5e6173c5-38f1-4b63-b5d5-d32850a9ba37&quot;,&quot;citationItems&quot;:[{&quot;id&quot;:&quot;112f1c10-84a5-3b23-8e63-441cc79578fa&quot;,&quot;itemData&quot;:{&quot;type&quot;:&quot;article-journal&quot;,&quot;id&quot;:&quot;112f1c10-84a5-3b23-8e63-441cc79578fa&quot;,&quot;title&quot;:&quot;Detection of new genetic variants of Betacoronaviruses in endemic frugivorous bats of Madagascar&quot;,&quot;author&quot;:[{&quot;family&quot;:&quot;Razanajatovo&quot;,&quot;given&quot;:&quot;Norosoa H&quot;,&quot;parse-names&quot;:false,&quot;dropping-particle&quot;:&quot;&quot;,&quot;non-dropping-particle&quot;:&quot;&quot;},{&quot;family&quot;:&quot;Nomenjanahary&quot;,&quot;given&quot;:&quot;Lalaina A&quot;,&quot;parse-names&quot;:false,&quot;dropping-particle&quot;:&quot;&quot;,&quot;non-dropping-particle&quot;:&quot;&quot;},{&quot;family&quot;:&quot;Wilkinson&quot;,&quot;given&quot;:&quot;David A&quot;,&quot;parse-names&quot;:false,&quot;dropping-particle&quot;:&quot;&quot;,&quot;non-dropping-particle&quot;:&quot;&quot;},{&quot;family&quot;:&quot;Razafimanahaka&quot;,&quot;given&quot;:&quot;Julie H&quot;,&quot;parse-names&quot;:false,&quot;dropping-particle&quot;:&quot;&quot;,&quot;non-dropping-particle&quot;:&quot;&quot;},{&quot;family&quot;:&quot;Goodman&quot;,&quot;given&quot;:&quot;Steven M&quot;,&quot;parse-names&quot;:false,&quot;dropping-particle&quot;:&quot;&quot;,&quot;non-dropping-particle&quot;:&quot;&quot;},{&quot;family&quot;:&quot;Jenkins&quot;,&quot;given&quot;:&quot;Richard K&quot;,&quot;parse-names&quot;:false,&quot;dropping-particle&quot;:&quot;&quot;,&quot;non-dropping-particle&quot;:&quot;&quot;},{&quot;family&quot;:&quot;Jones&quot;,&quot;given&quot;:&quot;Julia P G&quot;,&quot;parse-names&quot;:false,&quot;dropping-particle&quot;:&quot;&quot;,&quot;non-dropping-particle&quot;:&quot;&quot;},{&quot;family&quot;:&quot;Heraud&quot;,&quot;given&quot;:&quot;Jean-Michel&quot;,&quot;parse-names&quot;:false,&quot;dropping-particle&quot;:&quot;&quot;,&quot;non-dropping-particle&quot;:&quot;&quot;}],&quot;container-title&quot;:&quot;Virology Journal&quot;,&quot;DOI&quot;:&quot;10.1186/s12985-015-0271-y&quot;,&quot;ISSN&quot;:&quot;1743-422X&quot;,&quot;URL&quot;:&quot;https://doi.org/10.1186/s12985-015-0271-y&quot;,&quot;issued&quot;:{&quot;date-parts&quot;:[[2015]]},&quot;page&quot;:&quot;42&quot;,&quot;abstract&quot;:&quot;Bats are amongst the natural reservoirs of many coronaviruses (CoVs) of which some can lead to severe infection in human. African bats are known to harbor a range of pathogens (e.g., Ebola and Marburg viruses) that can infect humans and cause disease outbreaks. A recent study in South Africa isolated a genetic variant closely related to MERS-CoV from an insectivorous bat. Though Madagascar is home to 44 bat species (41 insectivorous and 3 frugivorous) of which 34 are endemic, no data exists concerning the circulation of CoVs in the island’s chiropteran fauna. Certain Malagasy bats can be frequently found in close contact with humans and frugivorous bats feed in the same trees where people collect and consume fruits and are hunted and consumed as bush meat. The purpose of our study is to detect and identify CoVs from frugivorous bats in Madagascar to evaluate the risk of human infection from infected bats.&quot;,&quot;issue&quot;:&quot;1&quot;,&quot;volume&quot;:&quot;12&quot;},&quot;isTemporary&quot;:false}],&quot;properties&quot;:{&quot;noteIndex&quot;:0},&quot;isEdited&quot;:false,&quot;manualOverride&quot;:{&quot;isManuallyOverridden&quot;:false,&quot;citeprocText&quot;:&quot;(12)&quot;,&quot;manualOverrideText&quot;:&quot;&quot;},&quot;citationTag&quot;:&quot;MENDELEY_CITATION_v3_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&quot;},{&quot;citationID&quot;:&quot;MENDELEY_CITATION_4391763d-4fcc-4e00-9848-fd3d7e7a032c&quot;,&quot;citationItems&quot;:[{&quot;id&quot;:&quot;7a7fc45a-50a4-3998-9ffc-98ff27138724&quot;,&quot;itemData&quot;:{&quot;type&quot;:&quot;article-journal&quot;,&quot;id&quot;:&quot;7a7fc45a-50a4-3998-9ffc-98ff27138724&quot;,&quot;title&quot;:&quot;Bat coronavirus phylogeography in the Western Indian Ocean&quot;,&quot;author&quot;:[{&quot;family&quot;:&quot;Joffrin&quot;,&quot;given&quot;:&quot;Léa&quot;,&quot;parse-names&quot;:false,&quot;dropping-particle&quot;:&quot;&quot;,&quot;non-dropping-particle&quot;:&quot;&quot;},{&quot;family&quot;:&quot;Goodman&quot;,&quot;given&quot;:&quot;Steven M&quot;,&quot;parse-names&quot;:false,&quot;dropping-particle&quot;:&quot;&quot;,&quot;non-dropping-particle&quot;:&quot;&quot;},{&quot;family&quot;:&quot;Wilkinson&quot;,&quot;given&quot;:&quot;David A&quot;,&quot;parse-names&quot;:false,&quot;dropping-particle&quot;:&quot;&quot;,&quot;non-dropping-particle&quot;:&quot;&quot;},{&quot;family&quot;:&quot;Ramasindrazana&quot;,&quot;given&quot;:&quot;Beza&quot;,&quot;parse-names&quot;:false,&quot;dropping-particle&quot;:&quot;&quot;,&quot;non-dropping-particle&quot;:&quot;&quot;},{&quot;family&quot;:&quot;Lagadec&quot;,&quot;given&quot;:&quot;Erwan&quot;,&quot;parse-names&quot;:false,&quot;dropping-particle&quot;:&quot;&quot;,&quot;non-dropping-particle&quot;:&quot;&quot;},{&quot;family&quot;:&quot;Gomard&quot;,&quot;given&quot;:&quot;Yann&quot;,&quot;parse-names&quot;:false,&quot;dropping-particle&quot;:&quot;&quot;,&quot;non-dropping-particle&quot;:&quot;&quot;},{&quot;family&quot;:&quot;Minter&quot;,&quot;given&quot;:&quot;Gildas&quot;,&quot;parse-names&quot;:false,&quot;dropping-particle&quot;:&quot;&quot;,&quot;non-dropping-particle&quot;:&quot;le&quot;},{&quot;family&quot;:&quot;Santos&quot;,&quot;given&quot;:&quot;Andréa&quot;,&quot;parse-names&quot;:false,&quot;dropping-particle&quot;:&quot;&quot;,&quot;non-dropping-particle&quot;:&quot;dos&quot;},{&quot;family&quot;:&quot;Corrie Schoeman&quot;,&quot;given&quot;:&quot;M&quot;,&quot;parse-names&quot;:false,&quot;dropping-particle&quot;:&quot;&quot;,&quot;non-dropping-particle&quot;:&quot;&quot;},{&quot;family&quot;:&quot;Sookhareea&quot;,&quot;given&quot;:&quot;Rajendraprasad&quot;,&quot;parse-names&quot;:false,&quot;dropping-particle&quot;:&quot;&quot;,&quot;non-dropping-particle&quot;:&quot;&quot;},{&quot;family&quot;:&quot;Tortosa&quot;,&quot;given&quot;:&quot;Pablo&quot;,&quot;parse-names&quot;:false,&quot;dropping-particle&quot;:&quot;&quot;,&quot;non-dropping-particle&quot;:&quot;&quot;},{&quot;family&quot;:&quot;Julienne&quot;,&quot;given&quot;:&quot;Simon&quot;,&quot;parse-names&quot;:false,&quot;dropping-particle&quot;:&quot;&quot;,&quot;non-dropping-particle&quot;:&quot;&quot;},{&quot;family&quot;:&quot;Gudo&quot;,&quot;given&quot;:&quot;Eduardo S&quot;,&quot;parse-names&quot;:false,&quot;dropping-particle&quot;:&quot;&quot;,&quot;non-dropping-particle&quot;:&quot;&quot;},{&quot;family&quot;:&quot;Mavingui&quot;,&quot;given&quot;:&quot;Patrick&quot;,&quot;parse-names&quot;:false,&quot;dropping-particle&quot;:&quot;&quot;,&quot;non-dropping-particle&quot;:&quot;&quot;},{&quot;family&quot;:&quot;Lebarbenchon&quot;,&quot;given&quot;:&quot;Camille&quot;,&quot;parse-names&quot;:false,&quot;dropping-particle&quot;:&quot;&quot;,&quot;non-dropping-particle&quot;:&quot;&quot;}],&quot;container-title&quot;:&quot;Scientific Reports&quot;,&quot;DOI&quot;:&quot;10.1038/s41598-020-63799-7&quot;,&quot;ISSN&quot;:&quot;2045-2322&quot;,&quot;URL&quot;:&quot;https://doi.org/10.1038/s41598-020-63799-7&quot;,&quot;issued&quot;:{&quot;date-parts&quot;:[[2020]]},&quot;page&quot;:&quot;6873&quot;,&quot;abstract&quot;:&quot;Bats provide key ecosystem services such as crop pest regulation, pollination, seed dispersal, and soil fertilization. Bats are also major hosts for biological agents responsible for zoonoses, such as coronaviruses (CoVs). The islands of the Western Indian Ocean are identified as a major biodiversity hotspot, with more than 50 bat species. In this study, we tested 1,013 bats belonging to 36 species from Mozambique, Madagascar, Mauritius, Mayotte, Reunion Island and Seychelles, based on molecular screening and partial sequencing of the RNA-dependent RNA polymerase gene. In total, 88 bats (8.7%) tested positive for coronaviruses, with higher prevalence in Mozambican bats (20.5% ± 4.9%) as compared to those sampled on islands (4.5% ± 1.5%). Phylogenetic analyses revealed a large diversity of α- and β-CoVs and a strong signal of co-evolution between CoVs and their bat host species, with limited evidence for host-switching, except for bat species sharing day roost sites. These results highlight that strong variation between islands does exist and is associated with the composition of the bat species community on each island. Future studies should investigate whether CoVs detected in these bats have a potential for spillover in other hosts.&quot;,&quot;issue&quot;:&quot;1&quot;,&quot;volume&quot;:&quot;10&quot;},&quot;isTemporary&quot;:false}],&quot;properties&quot;:{&quot;noteIndex&quot;:0},&quot;isEdited&quot;:false,&quot;manualOverride&quot;:{&quot;isManuallyOverridden&quot;:false,&quot;citeprocText&quot;:&quot;(32)&quot;,&quot;manualOverrideText&quot;:&quot;&quot;},&quot;citationTag&quot;:&quot;MENDELEY_CITATION_v3_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&quot;},{&quot;citationID&quot;:&quot;MENDELEY_CITATION_60f4ea9e-87a7-4b6c-828e-f6382e72ff99&quot;,&quot;citationItems&quot;:[{&quot;id&quot;:&quot;10c2d105-cfb0-3845-b396-6fbd9f0c277e&quot;,&quot;itemData&quot;:{&quot;type&quot;:&quot;article-journal&quot;,&quot;id&quot;:&quot;10c2d105-cfb0-3845-b396-6fbd9f0c277e&quot;,&quot;title&quot;:&quot;Longitudinal study of age-specific pattern of coronavirus infection in Lyle’s flying fox (Pteropus lylei) in Thailand&quot;,&quot;author&quot;:[{&quot;family&quot;:&quot;Wacharapluesadee&quot;,&quot;given&quot;:&quot;Supaporn&quot;,&quot;parse-names&quot;:false,&quot;dropping-particle&quot;:&quot;&quot;,&quot;non-dropping-particle&quot;:&quot;&quot;},{&quot;family&quot;:&quot;Duengkae&quot;,&quot;given&quot;:&quot;Prateep&quot;,&quot;parse-names&quot;:false,&quot;dropping-particle&quot;:&quot;&quot;,&quot;non-dropping-particle&quot;:&quot;&quot;},{&quot;family&quot;:&quot;Chaiyes&quot;,&quot;given&quot;:&quot;Aingorn&quot;,&quot;parse-names&quot;:false,&quot;dropping-particle&quot;:&quot;&quot;,&quot;non-dropping-particle&quot;:&quot;&quot;},{&quot;family&quot;:&quot;Kaewpom&quot;,&quot;given&quot;:&quot;Thongchai&quot;,&quot;parse-names&quot;:false,&quot;dropping-particle&quot;:&quot;&quot;,&quot;non-dropping-particle&quot;:&quot;&quot;},{&quot;family&quot;:&quot;Rodpan&quot;,&quot;given&quot;:&quot;Apaporn&quot;,&quot;parse-names&quot;:false,&quot;dropping-particle&quot;:&quot;&quot;,&quot;non-dropping-particle&quot;:&quot;&quot;},{&quot;family&quot;:&quot;Yingsakmongkon&quot;,&quot;given&quot;:&quot;Sangchai&quot;,&quot;parse-names&quot;:false,&quot;dropping-particle&quot;:&quot;&quot;,&quot;non-dropping-particle&quot;:&quot;&quot;},{&quot;family&quot;:&quot;Petcharat&quot;,&quot;given&quot;:&quot;Sininat&quot;,&quot;parse-names&quot;:false,&quot;dropping-particle&quot;:&quot;&quot;,&quot;non-dropping-particle&quot;:&quot;&quot;},{&quot;family&quot;:&quot;Phengsakul&quot;,&quot;given&quot;:&quot;Patcharakiti&quot;,&quot;parse-names&quot;:false,&quot;dropping-particle&quot;:&quot;&quot;,&quot;non-dropping-particle&quot;:&quot;&quot;},{&quot;family&quot;:&quot;Maneeorn&quot;,&quot;given&quot;:&quot;Pattarapol&quot;,&quot;parse-names&quot;:false,&quot;dropping-particle&quot;:&quot;&quot;,&quot;non-dropping-particle&quot;:&quot;&quot;},{&quot;family&quot;:&quot;Hemachudha&quot;,&quot;given&quot;:&quot;Thiravat&quot;,&quot;parse-names&quot;:false,&quot;dropping-particle&quot;:&quot;&quot;,&quot;non-dropping-particle&quot;:&quot;&quot;}],&quot;container-title&quot;:&quot;Virology Journal&quot;,&quot;DOI&quot;:&quot;10.1186/s12985-018-0950-6&quot;,&quot;ISSN&quot;:&quot;1743-422X&quot;,&quot;URL&quot;:&quot;https://doi.org/10.1186/s12985-018-0950-6&quot;,&quot;issued&quot;:{&quot;date-parts&quot;:[[2018]]},&quot;page&quot;:&quot;38&quot;,&quot;abstract&quot;:&quot;Bats are natural reservoirs for several highly pathogenic and novel viruses including coronaviruses (CoVs) (mainly Alphacoronavirus and Betacoronavirus). Lyle’s flying fox (Pteropus lylei)‘s roosts and foraging sites are usually in the proximity to humans and animals. Knowledge about age-specific pattern of CoV infection in P. lylei, prevalence, and viral shedding at roosts and foraging sites may have an impact on infection-age-structure model to control CoV outbreak.&quot;,&quot;issue&quot;:&quot;1&quot;,&quot;volume&quot;:&quot;15&quot;},&quot;isTemporary&quot;:false},{&quot;id&quot;:&quot;dd6e3f3d-9b27-3a6a-b0cf-d5dacf82f7b9&quot;,&quot;itemData&quot;:{&quot;type&quot;:&quot;article-journal&quot;,&quot;id&quot;:&quot;dd6e3f3d-9b27-3a6a-b0cf-d5dacf82f7b9&quot;,&quot;title&quot;:&quot;Reproduction of East-African bats may guide risk mitigation for coronavirus spillover&quot;,&quot;author&quot;:[{&quot;family&quot;:&quot;Montecino-Latorre&quot;,&quot;given&quot;:&quot;Diego&quot;,&quot;parse-names&quot;:false,&quot;dropping-particle&quot;:&quot;&quot;,&quot;non-dropping-particle&quot;:&quot;&quot;},{&quot;family&quot;:&quot;Goldstein&quot;,&quot;given&quot;:&quot;Tracey&quot;,&quot;parse-names&quot;:false,&quot;dropping-particle&quot;:&quot;&quot;,&quot;non-dropping-particle&quot;:&quot;&quot;},{&quot;family&quot;:&quot;Gilardi&quot;,&quot;given&quot;:&quot;Kirsten&quot;,&quot;parse-names&quot;:false,&quot;dropping-particle&quot;:&quot;&quot;,&quot;non-dropping-particle&quot;:&quot;&quot;},{&quot;family&quot;:&quot;Wolking&quot;,&quot;given&quot;:&quot;David&quot;,&quot;parse-names&quot;:false,&quot;dropping-particle&quot;:&quot;&quot;,&quot;non-dropping-particle&quot;:&quot;&quot;},{&quot;family&quot;:&quot;Wormer&quot;,&quot;given&quot;:&quot;Elizabeth&quot;,&quot;parse-names&quot;:false,&quot;dropping-particle&quot;:&quot;&quot;,&quot;non-dropping-particle&quot;:&quot;van&quot;},{&quot;family&quot;:&quot;Kazwala&quot;,&quot;given&quot;:&quot;Rudovick&quot;,&quot;parse-names&quot;:false,&quot;dropping-particle&quot;:&quot;&quot;,&quot;non-dropping-particle&quot;:&quot;&quot;},{&quot;family&quot;:&quot;Ssebide&quot;,&quot;given&quot;:&quot;Benard&quot;,&quot;parse-names&quot;:false,&quot;dropping-particle&quot;:&quot;&quot;,&quot;non-dropping-particle&quot;:&quot;&quot;},{&quot;family&quot;:&quot;Nziza&quot;,&quot;given&quot;:&quot;Julius&quot;,&quot;parse-names&quot;:false,&quot;dropping-particle&quot;:&quot;&quot;,&quot;non-dropping-particle&quot;:&quot;&quot;},{&quot;family&quot;:&quot;Sijali&quot;,&quot;given&quot;:&quot;Zikankuba&quot;,&quot;parse-names&quot;:false,&quot;dropping-particle&quot;:&quot;&quot;,&quot;non-dropping-particle&quot;:&quot;&quot;},{&quot;family&quot;:&quot;Cranfield&quot;,&quot;given&quot;:&quot;Michael&quot;,&quot;parse-names&quot;:false,&quot;dropping-particle&quot;:&quot;&quot;,&quot;non-dropping-particle&quot;:&quot;&quot;},{&quot;family&quot;:&quot;Mazet&quot;,&quot;given&quot;:&quot;Jonna A K&quot;,&quot;parse-names&quot;:false,&quot;dropping-particle&quot;:&quot;&quot;,&quot;non-dropping-particle&quot;:&quot;&quot;},{&quot;family&quot;:&quot;Consortium&quot;,&quot;given&quot;:&quot;PREDICT&quot;,&quot;parse-names&quot;:false,&quot;dropping-particle&quot;:&quot;&quot;,&quot;non-dropping-particle&quot;:&quot;&quot;}],&quot;container-title&quot;:&quot;One Health Outlook&quot;,&quot;DOI&quot;:&quot;10.1186/s42522-019-0008-8&quot;,&quot;ISSN&quot;:&quot;2524-4655&quot;,&quot;URL&quot;:&quot;https://doi.org/10.1186/s42522-019-0008-8&quot;,&quot;issued&quot;:{&quot;date-parts&quot;:[[2020]]},&quot;page&quot;:&quot;2&quot;,&quot;abstract&quot;:&quot;Bats provide important ecosystem services; however, current evidence supports that they host several zoonotic viruses, including species of the Coronaviridae family. If bats in close interaction with humans host and shed coronaviruses with zoonotic potential, such as the Severe Acute Respiratory Syndrome virus, spillover may occur. Therefore, strategies aiming to mitigate potential spillover and disease emergence, while supporting the conservation of bats and their important ecological roles are needed. Past research suggests that coronavirus shedding in bats varies seasonally following their reproductive cycle; however, shedding dynamics have been assessed in only a few species, which does not allow for generalization of findings across bat taxa and geographic regions.&quot;,&quot;issue&quot;:&quot;1&quot;,&quot;volume&quot;:&quot;2&quot;},&quot;isTemporary&quot;:false},{&quot;id&quot;:&quot;efa9b5c2-d8b7-3c73-996e-c801279763fa&quot;,&quot;itemData&quot;:{&quot;type&quot;:&quot;article-journal&quot;,&quot;id&quot;:&quot;efa9b5c2-d8b7-3c73-996e-c801279763fa&quot;,&quot;title&quot;:&quot;Human betacoronavirus 2c EMC/2012-related viruses in bats, Ghana and Europe&quot;,&quot;author&quot;:[{&quot;family&quot;:&quot;Annan&quot;,&quot;given&quot;:&quot;Augustina&quot;,&quot;parse-names&quot;:false,&quot;dropping-particle&quot;:&quot;&quot;,&quot;non-dropping-particle&quot;:&quot;&quot;},{&quot;family&quot;:&quot;Baldwin&quot;,&quot;given&quot;:&quot;Heather J&quot;,&quot;parse-names&quot;:false,&quot;dropping-particle&quot;:&quot;&quot;,&quot;non-dropping-particle&quot;:&quot;&quot;},{&quot;family&quot;:&quot;Corman&quot;,&quot;given&quot;:&quot;Victor Max&quot;,&quot;parse-names&quot;:false,&quot;dropping-particle&quot;:&quot;&quot;,&quot;non-dropping-particle&quot;:&quot;&quot;},{&quot;family&quot;:&quot;Klose&quot;,&quot;given&quot;:&quot;Stefan M&quot;,&quot;parse-names&quot;:false,&quot;dropping-particle&quot;:&quot;&quot;,&quot;non-dropping-particle&quot;:&quot;&quot;},{&quot;family&quot;:&quot;Owusu&quot;,&quot;given&quot;:&quot;Michael&quot;,&quot;parse-names&quot;:false,&quot;dropping-particle&quot;:&quot;&quot;,&quot;non-dropping-particle&quot;:&quot;&quot;},{&quot;family&quot;:&quot;Nkrumah&quot;,&quot;given&quot;:&quot;Evans Ewald&quot;,&quot;parse-names&quot;:false,&quot;dropping-particle&quot;:&quot;&quot;,&quot;non-dropping-particle&quot;:&quot;&quot;},{&quot;family&quot;:&quot;Badu&quot;,&quot;given&quot;:&quot;Ebenezer Kofi&quot;,&quot;parse-names&quot;:false,&quot;dropping-particle&quot;:&quot;&quot;,&quot;non-dropping-particle&quot;:&quot;&quot;},{&quot;family&quot;:&quot;Anti&quot;,&quot;given&quot;:&quot;Priscilla&quot;,&quot;parse-names&quot;:false,&quot;dropping-particle&quot;:&quot;&quot;,&quot;non-dropping-particle&quot;:&quot;&quot;},{&quot;family&quot;:&quot;Agbenyega&quot;,&quot;given&quot;:&quot;Olivia&quot;,&quot;parse-names&quot;:false,&quot;dropping-particle&quot;:&quot;&quot;,&quot;non-dropping-particle&quot;:&quot;&quot;},{&quot;family&quot;:&quot;Meyer&quot;,&quot;given&quot;:&quot;Benjamin&quot;,&quot;parse-names&quot;:false,&quot;dropping-particle&quot;:&quot;&quot;,&quot;non-dropping-particle&quot;:&quot;&quot;},{&quot;family&quot;:&quot;Oppong&quot;,&quot;given&quot;:&quot;Samuel&quot;,&quot;parse-names&quot;:false,&quot;dropping-particle&quot;:&quot;&quot;,&quot;non-dropping-particle&quot;:&quot;&quot;},{&quot;family&quot;:&quot;Sarkodie&quot;,&quot;given&quot;:&quot;Yaw Adu&quot;,&quot;parse-names&quot;:false,&quot;dropping-particle&quot;:&quot;&quot;,&quot;non-dropping-particle&quot;:&quot;&quot;},{&quot;family&quot;:&quot;Kalko&quot;,&quot;given&quot;:&quot;Elisabeth K&quot;,&quot;parse-names&quot;:false,&quot;dropping-particle&quot;:&quot;v&quot;,&quot;non-dropping-particle&quot;:&quot;&quot;},{&quot;family&quot;:&quot;Lina&quot;,&quot;given&quot;:&quot;Peter H C&quot;,&quot;parse-names&quot;:false,&quot;dropping-particle&quot;:&quot;&quot;,&quot;non-dropping-particle&quot;:&quot;&quot;},{&quot;family&quot;:&quot;Godlevska&quot;,&quot;given&quot;:&quot;Elena&quot;,&quot;parse-names&quot;:false,&quot;dropping-particle&quot;:&quot;v&quot;,&quot;non-dropping-particle&quot;:&quot;&quot;},{&quot;family&quot;:&quot;Reusken&quot;,&quot;given&quot;:&quot;Chantal&quot;,&quot;parse-names&quot;:false,&quot;dropping-particle&quot;:&quot;&quot;,&quot;non-dropping-particle&quot;:&quot;&quot;},{&quot;family&quot;:&quot;Seebens&quot;,&quot;given&quot;:&quot;Antje&quot;,&quot;parse-names&quot;:false,&quot;dropping-particle&quot;:&quot;&quot;,&quot;non-dropping-particle&quot;:&quot;&quot;},{&quot;family&quot;:&quot;Gloza-Rausch&quot;,&quot;given&quot;:&quot;Florian&quot;,&quot;parse-names&quot;:false,&quot;dropping-particle&quot;:&quot;&quot;,&quot;non-dropping-particle&quot;:&quot;&quot;},{&quot;family&quot;:&quot;Vallo&quot;,&quot;given&quot;:&quot;Peter&quot;,&quot;parse-names&quot;:false,&quot;dropping-particle&quot;:&quot;&quot;,&quot;non-dropping-particle&quot;:&quot;&quot;},{&quot;family&quot;:&quot;Tschapka&quot;,&quot;given&quot;:&quot;Marco&quot;,&quot;parse-names&quot;:false,&quot;dropping-particle&quot;:&quot;&quot;,&quot;non-dropping-particle&quot;:&quot;&quot;},{&quot;family&quot;:&quot;Drosten&quot;,&quot;given&quot;:&quot;Christian&quot;,&quot;parse-names&quot;:false,&quot;dropping-particle&quot;:&quot;&quot;,&quot;non-dropping-particle&quot;:&quot;&quot;},{&quot;family&quot;:&quot;Drexler&quot;,&quot;given&quot;:&quot;Jan Felix&quot;,&quot;parse-names&quot;:false,&quot;dropping-particle&quot;:&quot;&quot;,&quot;non-dropping-particle&quot;:&quot;&quot;}],&quot;container-title&quot;:&quot;Emerging infectious diseases&quot;,&quot;DOI&quot;:&quot;10.3201/eid1903.121503&quot;,&quot;ISSN&quot;:&quot;1080-6059&quot;,&quot;PMID&quot;:&quot;23622767&quot;,&quot;URL&quot;:&quot;https://pubmed.ncbi.nlm.nih.gov/23622767&quot;,&quot;issued&quot;:{&quot;date-parts&quot;:[[2013,3]]},&quot;page&quot;:&quot;456-459&quot;,&quot;language&quot;:&quot;eng&quot;,&quot;abstract&quot;:&quot;We screened fecal specimens of 4,758 bats from Ghana and 272 bats from 4 European countries for betacoronaviruses. Viruses related to the novel human betacoronavirus EMC/2012 were detected in 46 (24.9%) of 185 Nycteris bats and 40 (14.7%) of 272 Pipistrellus bats. Their genetic relatedness indicated EMC/2012 originated from bats.&quot;,&quot;publisher&quot;:&quot;Centers for Disease Control and Prevention&quot;,&quot;issue&quot;:&quot;3&quot;,&quot;volume&quot;:&quot;19&quot;},&quot;isTemporary&quot;:false},{&quot;id&quot;:&quot;c3a8b969-5494-37a8-8532-7ebac1c56b6e&quot;,&quot;itemData&quot;:{&quot;type&quot;:&quot;article-journal&quot;,&quot;id&quot;:&quot;c3a8b969-5494-37a8-8532-7ebac1c56b6e&quot;,&quot;title&quot;:&quot;Global patterns in coronavirus diversity&quot;,&quot;author&quot;:[{&quot;family&quot;:&quot;Anthony&quot;,&quot;given&quot;:&quot;Simon J&quot;,&quot;parse-names&quot;:false,&quot;dropping-particle&quot;:&quot;&quot;,&quot;non-dropping-particle&quot;:&quot;&quot;},{&quot;family&quot;:&quot;Johnson&quot;,&quot;given&quot;:&quot;Christine K&quot;,&quot;parse-names&quot;:false,&quot;dropping-particle&quot;:&quot;&quot;,&quot;non-dropping-particle&quot;:&quot;&quot;},{&quot;family&quot;:&quot;Greig&quot;,&quot;given&quot;:&quot;Denise J&quot;,&quot;parse-names&quot;:false,&quot;dropping-particle&quot;:&quot;&quot;,&quot;non-dropping-particle&quot;:&quot;&quot;},{&quot;family&quot;:&quot;Kramer&quot;,&quot;given&quot;:&quot;Sarah&quot;,&quot;parse-names&quot;:false,&quot;dropping-particle&quot;:&quot;&quot;,&quot;non-dropping-particle&quot;:&quot;&quot;},{&quot;family&quot;:&quot;Che&quot;,&quot;given&quot;:&quot;Xiaoyu&quot;,&quot;parse-names&quot;:false,&quot;dropping-particle&quot;:&quot;&quot;,&quot;non-dropping-particle&quot;:&quot;&quot;},{&quot;family&quot;:&quot;Wells&quot;,&quot;given&quot;:&quot;Heather&quot;,&quot;parse-names&quot;:false,&quot;dropping-particle&quot;:&quot;&quot;,&quot;non-dropping-particle&quot;:&quot;&quot;},{&quot;family&quot;:&quot;Hicks&quot;,&quot;given&quot;:&quot;Allison L&quot;,&quot;parse-names&quot;:false,&quot;dropping-particle&quot;:&quot;&quot;,&quot;non-dropping-particle&quot;:&quot;&quot;},{&quot;family&quot;:&quot;Joly&quot;,&quot;given&quot;:&quot;Damien O&quot;,&quot;parse-names&quot;:false,&quot;dropping-particle&quot;:&quot;&quot;,&quot;non-dropping-particle&quot;:&quot;&quot;},{&quot;family&quot;:&quot;Wolfe&quot;,&quot;given&quot;:&quot;Nathan D&quot;,&quot;parse-names&quot;:false,&quot;dropping-particle&quot;:&quot;&quot;,&quot;non-dropping-particle&quot;:&quot;&quot;},{&quot;family&quot;:&quot;Daszak&quot;,&quot;given&quot;:&quot;Peter&quot;,&quot;parse-names&quot;:false,&quot;dropping-particle&quot;:&quot;&quot;,&quot;non-dropping-particle&quot;:&quot;&quot;},{&quot;family&quot;:&quot;Karesh&quot;,&quot;given&quot;:&quot;William&quot;,&quot;parse-names&quot;:false,&quot;dropping-particle&quot;:&quot;&quot;,&quot;non-dropping-particle&quot;:&quot;&quot;},{&quot;family&quot;:&quot;Lipkin&quot;,&quot;given&quot;:&quot;W I&quot;,&quot;parse-names&quot;:false,&quot;dropping-particle&quot;:&quot;&quot;,&quot;non-dropping-particle&quot;:&quot;&quot;},{&quot;family&quot;:&quot;Morse&quot;,&quot;given&quot;:&quot;Stephen S&quot;,&quot;parse-names&quot;:false,&quot;dropping-particle&quot;:&quot;&quot;,&quot;non-dropping-particle&quot;:&quot;&quot;},{&quot;family&quot;:&quot;Consortium&quot;,&quot;given&quot;:&quot;PREDICT&quot;,&quot;parse-names&quot;:false,&quot;dropping-particle&quot;:&quot;&quot;,&quot;non-dropping-particle&quot;:&quot;&quot;},{&quot;family&quot;:&quot;Mazet&quot;,&quot;given&quot;:&quot;Jonna A K&quot;,&quot;parse-names&quot;:false,&quot;dropping-particle&quot;:&quot;&quot;,&quot;non-dropping-particle&quot;:&quot;&quot;},{&quot;family&quot;:&quot;Goldstein&quot;,&quot;given&quot;:&quot;Tracey&quot;,&quot;parse-names&quot;:false,&quot;dropping-particle&quot;:&quot;&quot;,&quot;non-dropping-particle&quot;:&quot;&quot;}],&quot;container-title&quot;:&quot;Virus evolution&quot;,&quot;DOI&quot;:&quot;10.1093/ve/vex012&quot;,&quot;ISSN&quot;:&quot;2057-1577&quot;,&quot;PMID&quot;:&quot;28630747&quot;,&quot;URL&quot;:&quot;https://pubmed.ncbi.nlm.nih.gov/28630747&quot;,&quot;issued&quot;:{&quot;date-parts&quot;:[[2017,6,12]]},&quot;page&quot;:&quot;vex012-vex012&quot;,&quot;language&quot;:&quot;eng&quot;,&quot;abstract&quot;:&quot;Since the emergence of Severe Acute Respiratory Syndrome Coronavirus (SARS-CoV) and Middle East Respiratory Syndrom Coronavirus (MERS-CoV) it has become increasingly clear that bats are important reservoirs of CoVs. Despite this, only 6% of all CoV sequences in GenBank are from bats. The remaining 94% largely consist of known pathogens of public health or agricultural significance, indicating that current research effort is heavily biased towards describing known diseases rather than the 'pre-emergent' diversity in bats. Our study addresses this critical gap, and focuses on resource poor countries where the risk of zoonotic emergence is believed to be highest. We surveyed the diversity of CoVs in multiple host taxa from twenty countries to explore the factors driving viral diversity at a global scale. We identified sequences representing 100 discrete phylogenetic clusters, ninety-one of which were found in bats, and used ecological and epidemiologic analyses to show that patterns of CoV diversity correlate with those of bat diversity. This cements bats as the major evolutionary reservoirs and ecological drivers of CoV diversity. Co-phylogenetic reconciliation analysis was also used to show that host switching has contributed to CoV evolution, and a preliminary analysis suggests that regional variation exists in the dynamics of this process. Overall our study represents a model for exploring global viral diversity and advances our fundamental understanding of CoV biodiversity and the potential risk factors associated with zoonotic emergence.&quot;,&quot;publisher&quot;:&quot;Oxford University Press&quot;,&quot;issue&quot;:&quot;1&quot;,&quot;volume&quot;:&quot;3&quot;},&quot;isTemporary&quot;:false}],&quot;properties&quot;:{&quot;noteIndex&quot;:0},&quot;isEdited&quot;:false,&quot;manualOverride&quot;:{&quot;isManuallyOverridden&quot;:false,&quot;citeprocText&quot;:&quot;(31,38,99,100)&quot;,&quot;manualOverrideText&quot;:&quot;&quot;},&quot;citationTag&quot;:&quot;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&quot;},{&quot;citationID&quot;:&quot;MENDELEY_CITATION_08080b60-63db-4c30-bd30-4759b633798a&quot;,&quot;citationItems&quot;:[{&quot;id&quot;:&quot;da52eb2e-f0c0-3f63-bc69-f06451d39a9a&quot;,&quot;itemData&quot;:{&quot;type&quot;:&quot;article-journal&quot;,&quot;id&quot;:&quot;da52eb2e-f0c0-3f63-bc69-f06451d39a9a&quot;,&quot;title&quot;:&quot;Population trends for two Malagasy fruit bats&quot;,&quot;author&quot;:[{&quot;family&quot;:&quot;Brook&quot;,&quot;given&quot;:&quot;Cara E&quot;,&quot;parse-names&quot;:false,&quot;dropping-particle&quot;:&quot;&quot;,&quot;non-dropping-particle&quot;:&quot;&quot;},{&quot;family&quot;:&quot;Ranaivoson&quot;,&quot;given&quot;:&quot;Hafaliana C&quot;,&quot;parse-names&quot;:false,&quot;dropping-particle&quot;:&quot;&quot;,&quot;non-dropping-particle&quot;:&quot;&quot;},{&quot;family&quot;:&quot;Andriafidison&quot;,&quot;given&quot;:&quot;Daudet&quot;,&quot;parse-names&quot;:false,&quot;dropping-particle&quot;:&quot;&quot;,&quot;non-dropping-particle&quot;:&quot;&quot;},{&quot;family&quot;:&quot;Ralisata&quot;,&quot;given&quot;:&quot;Mahefatiana&quot;,&quot;parse-names&quot;:false,&quot;dropping-particle&quot;:&quot;&quot;,&quot;non-dropping-particle&quot;:&quot;&quot;},{&quot;family&quot;:&quot;Razafimanahaka&quot;,&quot;given&quot;:&quot;Julie&quot;,&quot;parse-names&quot;:false,&quot;dropping-particle&quot;:&quot;&quot;,&quot;non-dropping-particle&quot;:&quot;&quot;},{&quot;family&quot;:&quot;Héraud&quot;,&quot;given&quot;:&quot;Jean-Michel&quot;,&quot;parse-names&quot;:false,&quot;dropping-particle&quot;:&quot;&quot;,&quot;non-dropping-particle&quot;:&quot;&quot;},{&quot;family&quot;:&quot;Dobson&quot;,&quot;given&quot;:&quot;Andrew P&quot;,&quot;parse-names&quot;:false,&quot;dropping-particle&quot;:&quot;&quot;,&quot;non-dropping-particle&quot;:&quot;&quot;},{&quot;family&quot;:&quot;Metcalf&quot;,&quot;given&quot;:&quot;C Jessica&quot;,&quot;parse-names&quot;:false,&quot;dropping-particle&quot;:&quot;&quot;,&quot;non-dropping-particle&quot;:&quot;&quot;}],&quot;container-title&quot;:&quot;Biological Conservation&quot;,&quot;DOI&quot;:&quot;https://doi.org/10.1016/j.biocon.2019.03.032&quot;,&quot;ISSN&quot;:&quot;0006-3207&quot;,&quot;URL&quot;:&quot;https://www.sciencedirect.com/science/article/pii/S0006320718316744&quot;,&quot;issued&quot;:{&quot;date-parts&quot;:[[2019]]},&quot;page&quot;:&quot;165-171&quot;,&quot;abstract&quot;:&quot;Madagascar is home to three endemic species of Old World Fruit Bat, which are important pollinators and seed dispersers. We aimed to quantitatively assess population trajectories for the two largest of these species, the IUCN-listed ‘Vulnerable’ Eidolon dupreanum and Pteropus rufus. To this end, we conducted a longitudinal field study, in which we live-captured E. dupreanum and P. rufus, estimated species-specific fecundity rates, and generated age-frequency data via histological analysis of cementum annuli layering in tooth samples extracted from a subset of individuals. We fit exponential models to resulting data to estimate annual survival probabilities for adult bats (sA = .794 for E. dupreanum; sA = .511 for P. rufus), then applied Lefkovitch modeling techniques to infer the minimum required juvenile survival rate needed to permit longterm population persistence. Given estimated adult survival, population persistence was only possible for E. dupreanum when field-based fecundity estimates were replaced by higher values reported in the literature for related species. For P. rufus, tooth-derived estimates of adult survival were so low that even assumptions of perfect (100%) juvenile annual survival would not permit stable population trajectories. Age-based survival analyses were further supported by longitudinal exit counts carried out from 2013 to 2018 at three local P. rufus roost sites, which demonstrated a statistically significant, faintly negative time trend, indicative of subtle regional population declines. These results suggest that Malagasy fruit bat species face significant threats to population viability, with P. rufus particularly imperiled. Immediate conservation interventions, including habitat restoration and cessation of legally sanctioned bat hunting, are needed to protect Madagascar's fruit bats into the future.&quot;,&quot;volume&quot;:&quot;234&quot;},&quot;isTemporary&quot;:false}],&quot;properties&quot;:{&quot;noteIndex&quot;:0},&quot;isEdited&quot;:false,&quot;manualOverride&quot;:{&quot;isManuallyOverridden&quot;:false,&quot;citeprocText&quot;:&quot;(101)&quot;,&quot;manualOverrideText&quot;:&quot;&quot;},&quot;citationTag&quot;:&quot;MENDELEY_CITATION_v3_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&quot;},{&quot;citationID&quot;:&quot;MENDELEY_CITATION_be3f12b3-d484-43f9-8879-ebeab5453666&quot;,&quot;citationItems&quot;:[{&quot;id&quot;:&quot;044ea075-d4b5-352b-99e2-805c510a8bb1&quot;,&quot;itemData&quot;:{&quot;type&quot;:&quot;article-journal&quot;,&quot;id&quot;:&quot;044ea075-d4b5-352b-99e2-805c510a8bb1&quot;,&quot;title&quot;:&quot;Disentangling serology to elucidate henipa- and filovirus transmission in Madagascar fruit bats&quot;,&quot;author&quot;:[{&quot;family&quot;:&quot;Brook&quot;,&quot;given&quot;:&quot;Cara E&quot;,&quot;parse-names&quot;:false,&quot;dropping-particle&quot;:&quot;&quot;,&quot;non-dropping-particle&quot;:&quot;&quot;},{&quot;family&quot;:&quot;Ranaivoson&quot;,&quot;given&quot;:&quot;Hafaliana C&quot;,&quot;parse-names&quot;:false,&quot;dropping-particle&quot;:&quot;&quot;,&quot;non-dropping-particle&quot;:&quot;&quot;},{&quot;family&quot;:&quot;Broder&quot;,&quot;given&quot;:&quot;Christopher C&quot;,&quot;parse-names&quot;:false,&quot;dropping-particle&quot;:&quot;&quot;,&quot;non-dropping-particle&quot;:&quot;&quot;},{&quot;family&quot;:&quot;Cunningham&quot;,&quot;given&quot;:&quot;Andrew A&quot;,&quot;parse-names&quot;:false,&quot;dropping-particle&quot;:&quot;&quot;,&quot;non-dropping-particle&quot;:&quot;&quot;},{&quot;family&quot;:&quot;Héraud&quot;,&quot;given&quot;:&quot;Jean-Michel&quot;,&quot;parse-names&quot;:false,&quot;dropping-particle&quot;:&quot;&quot;,&quot;non-dropping-particle&quot;:&quot;&quot;},{&quot;family&quot;:&quot;Peel&quot;,&quot;given&quot;:&quot;Alison J&quot;,&quot;parse-names&quot;:false,&quot;dropping-particle&quot;:&quot;&quot;,&quot;non-dropping-particle&quot;:&quot;&quot;},{&quot;family&quot;:&quot;Gibson&quot;,&quot;given&quot;:&quot;Louise&quot;,&quot;parse-names&quot;:false,&quot;dropping-particle&quot;:&quot;&quot;,&quot;non-dropping-particle&quot;:&quot;&quot;},{&quot;family&quot;:&quot;Wood&quot;,&quot;given&quot;:&quot;James L N&quot;,&quot;parse-names&quot;:false,&quot;dropping-particle&quot;:&quot;&quot;,&quot;non-dropping-particle&quot;:&quot;&quot;},{&quot;family&quot;:&quot;Metcalf&quot;,&quot;given&quot;:&quot;C Jessica&quot;,&quot;parse-names&quot;:false,&quot;dropping-particle&quot;:&quot;&quot;,&quot;non-dropping-particle&quot;:&quot;&quot;},{&quot;family&quot;:&quot;Dobson&quot;,&quot;given&quot;:&quot;Andrew P&quot;,&quot;parse-names&quot;:false,&quot;dropping-particle&quot;:&quot;&quot;,&quot;non-dropping-particle&quot;:&quot;&quot;}],&quot;container-title&quot;:&quot;Journal of Animal Ecology&quot;,&quot;DOI&quot;:&quot;https://doi.org/10.1111/1365-2656.12985&quot;,&quot;ISSN&quot;:&quot;0021-8790&quot;,&quot;URL&quot;:&quot;https://doi.org/10.1111/1365-2656.12985&quot;,&quot;issued&quot;:{&quot;date-parts&quot;:[[2019,7,1]]},&quot;page&quot;:&quot;1001-1016&quot;,&quot;abstract&quot;:&quot;Abstract Bats are reservoirs for emerging human pathogens, including Hendra and Nipah henipaviruses and Ebola and Marburg filoviruses. These viruses demonstrate predictable patterns in seasonality and age structure across multiple systems; previous work suggests that they may circulate in Madagascar's endemic fruit bats, which are widely consumed as human food. We aimed to (a) document the extent of henipa- and filovirus exposure among Malagasy fruit bats, (b) explore seasonality in seroprevalence and serostatus in these bat populations and (c) compare mechanistic hypotheses for possible transmission dynamics underlying these data. To this end, we amassed and analysed a unique dataset documenting longitudinal serological henipa- and filovirus dynamics in three Madagascar fruit bat species. We uncovered serological evidence of exposure to Hendra-/Nipah-related henipaviruses in Eidolon dupreanum, Pteropus rufus and Rousettus madagascariensis, to Cedar-related henipaviruses in E. dupreanum and R. madagascariensis and to Ebola-related filoviruses in P. rufus and R. madagascariensis. We demonstrated significant seasonality in population-level seroprevalence and individual serostatus for multiple viruses across these species, linked to the female reproductive calendar. An age-structured subset of the data highlighted evidence of waning maternal antibodies in neonates, increasing seroprevalence in young and decreasing seroprevalence late in life. Comparison of mechanistic epidemiological models fit to these data offered support for transmission hypotheses permitting waning antibodies but retained immunity in adult-age bats. Our findings suggest that bats may seasonally modulate mechanisms of pathogen control, with consequences for population-level transmission. Additionally, we narrow the field of candidate transmission hypotheses by which bats are presumed to host and transmit potentially zoonotic viruses globally.&quot;,&quot;publisher&quot;:&quot;John Wiley &amp; Sons, Ltd&quot;,&quot;issue&quot;:&quot;7&quot;,&quot;volume&quot;:&quot;88&quot;},&quot;isTemporary&quot;:false}],&quot;properties&quot;:{&quot;noteIndex&quot;:0},&quot;isEdited&quot;:false,&quot;manualOverride&quot;:{&quot;isManuallyOverridden&quot;:false,&quot;citeprocText&quot;:&quot;(57)&quot;,&quot;manualOverrideText&quot;:&quot;&quot;},&quot;citationTag&quot;:&quot;MENDELEY_CITATION_v3_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&quot;},{&quot;citationID&quot;:&quot;MENDELEY_CITATION_cadb9177-0d1a-4445-944b-8ce3c664a581&quot;,&quot;citationItems&quot;:[{&quot;id&quot;:&quot;cd93ac8e-d6e7-3f2b-b655-dd82aad59ef3&quot;,&quot;itemData&quot;:{&quot;type&quot;:&quot;book&quot;,&quot;id&quot;:&quot;cd93ac8e-d6e7-3f2b-b655-dd82aad59ef3&quot;,&quot;title&quot;:&quot;Les chauves-souris de Madagascar [in French]&quot;,&quot;author&quot;:[{&quot;family&quot;:&quot;Goodman&quot;,&quot;given&quot;:&quot;Steven M.&quot;,&quot;parse-names&quot;:false,&quot;dropping-particle&quot;:&quot;&quot;,&quot;non-dropping-particle&quot;:&quot;&quot;}],&quot;issued&quot;:{&quot;date-parts&quot;:[[2011]]},&quot;publisher-place&quot;:&quot;Antananarivo, Madagascar&quot;,&quot;publisher&quot;:&quot;Association Vahatra&quot;},&quot;isTemporary&quot;:false}],&quot;properties&quot;:{&quot;noteIndex&quot;:0},&quot;isEdited&quot;:false,&quot;manualOverride&quot;:{&quot;isManuallyOverridden&quot;:false,&quot;citeprocText&quot;:&quot;(63)&quot;,&quot;manualOverrideText&quot;:&quot;&quot;},&quot;citationTag&quot;:&quot;MENDELEY_CITATION_v3_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&quot;},{&quot;citationID&quot;:&quot;MENDELEY_CITATION_dcb8587a-bf0f-4b83-a17b-aa3b01739d29&quot;,&quot;citationItems&quot;:[{&quot;id&quot;:&quot;d88adf01-9d09-3a11-9831-7ddd943b5318&quot;,&quot;itemData&quot;:{&quot;type&quot;:&quot;article-journal&quot;,&quot;id&quot;:&quot;d88adf01-9d09-3a11-9831-7ddd943b5318&quot;,&quot;title&quot;:&quot;ModelTest-NG: A new and scalable tool for the selection of DNA and protein evolutionary models&quot;,&quot;author&quot;:[{&quot;family&quot;:&quot;Darriba&quot;,&quot;given&quot;:&quot;DIego&quot;,&quot;parse-names&quot;:false,&quot;dropping-particle&quot;:&quot;&quot;,&quot;non-dropping-particle&quot;:&quot;&quot;},{&quot;family&quot;:&quot;Posada&quot;,&quot;given&quot;:&quot;David&quot;,&quot;parse-names&quot;:false,&quot;dropping-particle&quot;:&quot;&quot;,&quot;non-dropping-particle&quot;:&quot;&quot;},{&quot;family&quot;:&quot;Kozlov&quot;,&quot;given&quot;:&quot;Alexey M.&quot;,&quot;parse-names&quot;:false,&quot;dropping-particle&quot;:&quot;&quot;,&quot;non-dropping-particle&quot;:&quot;&quot;},{&quot;family&quot;:&quot;Stamatakis&quot;,&quot;given&quot;:&quot;Alexandros&quot;,&quot;parse-names&quot;:false,&quot;dropping-particle&quot;:&quot;&quot;,&quot;non-dropping-particle&quot;:&quot;&quot;},{&quot;family&quot;:&quot;Morel&quot;,&quot;given&quot;:&quot;Benoit&quot;,&quot;parse-names&quot;:false,&quot;dropping-particle&quot;:&quot;&quot;,&quot;non-dropping-particle&quot;:&quot;&quot;},{&quot;family&quot;:&quot;Flouri&quot;,&quot;given&quot;:&quot;Tomas&quot;,&quot;parse-names&quot;:false,&quot;dropping-particle&quot;:&quot;&quot;,&quot;non-dropping-particle&quot;:&quot;&quot;}],&quot;container-title&quot;:&quot;Molecular Biology and Evolution&quot;,&quot;DOI&quot;:&quot;10.1093/molbev/msz189&quot;,&quot;ISSN&quot;:&quot;15371719&quot;,&quot;PMID&quot;:&quot;31432070&quot;,&quot;issued&quot;:{&quot;date-parts&quot;:[[2020]]},&quot;page&quot;:&quot;291-294&quot;,&quot;abstract&quot;:&quot;ModelTest-NG is a reimplementation from scratch of jModelTest and ProtTest, two popular tools for selecting the best-fit nucleotide and amino acid substitution models, respectively. ModelTest-NG is one to two orders of magnitude faster than jModelTest and ProtTest but equally accurate and introduces several new features, such as ascertainment bias correction, mixture, and free-rate models, or the automatic processing of single partitions. ModelTest-NG is available under a GNU GPL3 license at https://github.com/ddarriba/modeltest, last accessed September 2, 2019.&quot;,&quot;issue&quot;:&quot;1&quot;,&quot;volume&quot;:&quot;37&quot;},&quot;isTemporary&quot;:false},{&quot;id&quot;:&quot;d9e85d6d-c85f-392a-8821-18a9ad0194eb&quot;,&quot;itemData&quot;:{&quot;type&quot;:&quot;article-journal&quot;,&quot;id&quot;:&quot;d9e85d6d-c85f-392a-8821-18a9ad0194eb&quot;,&quot;title&quot;:&quot;RAxML-NG: A fast, scalable and user-friendly tool for maximum likelihood phylogenetic inference&quot;,&quot;author&quot;:[{&quot;family&quot;:&quot;Kozlov&quot;,&quot;given&quot;:&quot;Alexey M.&quot;,&quot;parse-names&quot;:false,&quot;dropping-particle&quot;:&quot;&quot;,&quot;non-dropping-particle&quot;:&quot;&quot;},{&quot;family&quot;:&quot;Darriba&quot;,&quot;given&quot;:&quot;Diego&quot;,&quot;parse-names&quot;:false,&quot;dropping-particle&quot;:&quot;&quot;,&quot;non-dropping-particle&quot;:&quot;&quot;},{&quot;family&quot;:&quot;Flouri&quot;,&quot;given&quot;:&quot;Tomáš&quot;,&quot;parse-names&quot;:false,&quot;dropping-particle&quot;:&quot;&quot;,&quot;non-dropping-particle&quot;:&quot;&quot;},{&quot;family&quot;:&quot;Morel&quot;,&quot;given&quot;:&quot;Benoit&quot;,&quot;parse-names&quot;:false,&quot;dropping-particle&quot;:&quot;&quot;,&quot;non-dropping-particle&quot;:&quot;&quot;},{&quot;family&quot;:&quot;Stamatakis&quot;,&quot;given&quot;:&quot;Alexandros&quot;,&quot;parse-names&quot;:false,&quot;dropping-particle&quot;:&quot;&quot;,&quot;non-dropping-particle&quot;:&quot;&quot;}],&quot;container-title&quot;:&quot;Bioinformatics&quot;,&quot;DOI&quot;:&quot;10.1093/bioinformatics/btz305&quot;,&quot;ISSN&quot;:&quot;14602059&quot;,&quot;PMID&quot;:&quot;31070718&quot;,&quot;issued&quot;:{&quot;date-parts&quot;:[[2019]]},&quot;page&quot;:&quot;4453-4455&quot;,&quot;abstract&quot;:&quot;Motivation: Phylogenies are important for fundamental biological research, but also have numerous applications in biotechnology, agriculture and medicine. Finding the optimal tree under the popular maximum likelihood (ML) criterion is known to be NP-hard. Thus, highly optimized and scalable codes are needed to analyze constantly growing empirical datasets. Results: We present RAxML-NG, a from-scratch re-implementation of the established greedy tree search algorithm of RAxML/ExaML. RAxML-NG offers improved accuracy, flexibility, speed, scalability, and usability compared with RAxML/ExaML. On taxon-rich datasets, RAxML-NG typically finds higher-scoring trees than IQTree, an increasingly popular recent tool for ML-based phylogenetic inference (although IQ-Tree shows better stability). Finally, RAxML-NG introduces several new features, such as the detection of terraces in tree space and the recently introduced transfer bootstrap support metric. Availability and implementation: The code is available under GNU GPL at https://github.com/amkozlov/raxml-ng. RAxML-NG web service (maintained by Vital-IT) is available at https://raxml-ng.vital-it.ch/. Supplementary information: Supplementary data are available at Bioinformatics online.&quot;,&quot;issue&quot;:&quot;21&quot;,&quot;volume&quot;:&quot;35&quot;},&quot;isTemporary&quot;:false}],&quot;properties&quot;:{&quot;noteIndex&quot;:0},&quot;isEdited&quot;:false,&quot;manualOverride&quot;:{&quot;isManuallyOverridden&quot;:false,&quot;citeprocText&quot;:&quot;(79,80)&quot;,&quot;manualOverrideText&quot;:&quot;&quot;},&quot;citationTag&quot;:&quot;MENDELEY_CITATION_v3_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&quot;},{&quot;citationID&quot;:&quot;MENDELEY_CITATION_36887d10-2dd9-4ac2-8f61-c4838ac59e62&quot;,&quot;citationItems&quot;:[{&quot;id&quot;:&quot;348989cd-389f-53fa-a0fe-37f9a36affb8&quot;,&quot;itemData&quot;:{&quot;DOI&quot;:&quot;10.1111/j.1558-5646.1985.tb00420.x&quot;,&quot;ISSN&quot;:&quot;0014-3820&quot;,&quot;PMID&quot;:&quot;28561359&quot;,&quot;abstract&quot;:&quot;The recently-developed statistical method known as the \&quot;bootstrap\&quot; can be used to place confidence intervals on phylogenies. It involves resampling points from one's own data, with replacement, to create a series of bootstrap samples of the same size as the original data. Each of these is analyzed, and the variation among the resulting estimates taken to indicate the size of the error involved in making estimates from the original data. In the case of phylogenies, it is argued that the proper method of resampling is to keep all of the original species while sampling characters with replacement, under the assumption that the characters have been independently drawn by the systematist and have evolved independently. Majority-rule consensus trees can be used to construct a phylogeny showing all of the inferred monophyletic groups that occurred in a majority of the bootstrap samples. If a group shows up 95% of the time or more, the evidence for it is taken to be statistically significant. Existing computer programs can be used to analyze different bootstrap samples by using weights on the characters, the weight of a character being how many times it was drawn in bootstrap sampling. When all characters are perfectly compatible, as envisioned by Hennig, bootstrap sampling becomes unnecessary; the bootstrap method would show significant evidence for a group if it is defined by three or more characters.&quot;,&quot;author&quot;:[{&quot;dropping-particle&quot;:&quot;&quot;,&quot;family&quot;:&quot;Felsenstein&quot;,&quot;given&quot;:&quot;Joseph&quot;,&quot;non-dropping-particle&quot;:&quot;&quot;,&quot;parse-names&quot;:false,&quot;suffix&quot;:&quot;&quot;}],&quot;container-title&quot;:&quot;Evolution&quot;,&quot;id&quot;:&quot;348989cd-389f-53fa-a0fe-37f9a36affb8&quot;,&quot;issue&quot;:&quot;4&quot;,&quot;issued&quot;:{&quot;date-parts&quot;:[[&quot;1985&quot;]]},&quot;page&quot;:&quot;783-791&quot;,&quot;title&quot;:&quot;Confidence limits on phylogenies: An approach using the bootstrap&quot;,&quot;type&quot;:&quot;article-journal&quot;,&quot;volume&quot;:&quot;39&quot;},&quot;uris&quot;:[&quot;http://www.mendeley.com/documents/?uuid=b064e8a3-ff35-4d22-864f-6621fb43e00f&quot;],&quot;isTemporary&quot;:false,&quot;legacyDesktopId&quot;:&quot;b064e8a3-ff35-4d22-864f-6621fb43e00f&quot;}],&quot;properties&quot;:{&quot;noteIndex&quot;:0},&quot;isEdited&quot;:false,&quot;manualOverride&quot;:{&quot;citeprocText&quot;:&quot;(81)&quot;,&quot;isManuallyOverridden&quot;:false,&quot;manualOverrideText&quot;:&quot;&quot;},&quot;citationTag&quot;:&quot;MENDELEY_CITATION_v3_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&quot;},{&quot;citationID&quot;:&quot;MENDELEY_CITATION_c379b497-c081-4701-9154-a5712aae1694&quot;,&quot;citationItems&quot;:[{&quot;id&quot;:&quot;d9e85d6d-c85f-392a-8821-18a9ad0194eb&quot;,&quot;itemData&quot;:{&quot;type&quot;:&quot;article-journal&quot;,&quot;id&quot;:&quot;d9e85d6d-c85f-392a-8821-18a9ad0194eb&quot;,&quot;title&quot;:&quot;RAxML-NG: A fast, scalable and user-friendly tool for maximum likelihood phylogenetic inference&quot;,&quot;author&quot;:[{&quot;family&quot;:&quot;Kozlov&quot;,&quot;given&quot;:&quot;Alexey M.&quot;,&quot;parse-names&quot;:false,&quot;dropping-particle&quot;:&quot;&quot;,&quot;non-dropping-particle&quot;:&quot;&quot;},{&quot;family&quot;:&quot;Darriba&quot;,&quot;given&quot;:&quot;Diego&quot;,&quot;parse-names&quot;:false,&quot;dropping-particle&quot;:&quot;&quot;,&quot;non-dropping-particle&quot;:&quot;&quot;},{&quot;family&quot;:&quot;Flouri&quot;,&quot;given&quot;:&quot;Tomáš&quot;,&quot;parse-names&quot;:false,&quot;dropping-particle&quot;:&quot;&quot;,&quot;non-dropping-particle&quot;:&quot;&quot;},{&quot;family&quot;:&quot;Morel&quot;,&quot;given&quot;:&quot;Benoit&quot;,&quot;parse-names&quot;:false,&quot;dropping-particle&quot;:&quot;&quot;,&quot;non-dropping-particle&quot;:&quot;&quot;},{&quot;family&quot;:&quot;Stamatakis&quot;,&quot;given&quot;:&quot;Alexandros&quot;,&quot;parse-names&quot;:false,&quot;dropping-particle&quot;:&quot;&quot;,&quot;non-dropping-particle&quot;:&quot;&quot;}],&quot;container-title&quot;:&quot;Bioinformatics&quot;,&quot;DOI&quot;:&quot;10.1093/bioinformatics/btz305&quot;,&quot;ISSN&quot;:&quot;14602059&quot;,&quot;PMID&quot;:&quot;31070718&quot;,&quot;issued&quot;:{&quot;date-parts&quot;:[[2019]]},&quot;page&quot;:&quot;4453-4455&quot;,&quot;abstract&quot;:&quot;Motivation: Phylogenies are important for fundamental biological research, but also have numerous applications in biotechnology, agriculture and medicine. Finding the optimal tree under the popular maximum likelihood (ML) criterion is known to be NP-hard. Thus, highly optimized and scalable codes are needed to analyze constantly growing empirical datasets. Results: We present RAxML-NG, a from-scratch re-implementation of the established greedy tree search algorithm of RAxML/ExaML. RAxML-NG offers improved accuracy, flexibility, speed, scalability, and usability compared with RAxML/ExaML. On taxon-rich datasets, RAxML-NG typically finds higher-scoring trees than IQTree, an increasingly popular recent tool for ML-based phylogenetic inference (although IQ-Tree shows better stability). Finally, RAxML-NG introduces several new features, such as the detection of terraces in tree space and the recently introduced transfer bootstrap support metric. Availability and implementation: The code is available under GNU GPL at https://github.com/amkozlov/raxml-ng. RAxML-NG web service (maintained by Vital-IT) is available at https://raxml-ng.vital-it.ch/. Supplementary information: Supplementary data are available at Bioinformatics online.&quot;,&quot;issue&quot;:&quot;21&quot;,&quot;volume&quot;:&quot;35&quot;},&quot;isTemporary&quot;:false},{&quot;id&quot;:&quot;d88adf01-9d09-3a11-9831-7ddd943b5318&quot;,&quot;itemData&quot;:{&quot;type&quot;:&quot;article-journal&quot;,&quot;id&quot;:&quot;d88adf01-9d09-3a11-9831-7ddd943b5318&quot;,&quot;title&quot;:&quot;ModelTest-NG: A new and scalable tool for the selection of DNA and protein evolutionary models&quot;,&quot;author&quot;:[{&quot;family&quot;:&quot;Darriba&quot;,&quot;given&quot;:&quot;DIego&quot;,&quot;parse-names&quot;:false,&quot;dropping-particle&quot;:&quot;&quot;,&quot;non-dropping-particle&quot;:&quot;&quot;},{&quot;family&quot;:&quot;Posada&quot;,&quot;given&quot;:&quot;David&quot;,&quot;parse-names&quot;:false,&quot;dropping-particle&quot;:&quot;&quot;,&quot;non-dropping-particle&quot;:&quot;&quot;},{&quot;family&quot;:&quot;Kozlov&quot;,&quot;given&quot;:&quot;Alexey M.&quot;,&quot;parse-names&quot;:false,&quot;dropping-particle&quot;:&quot;&quot;,&quot;non-dropping-particle&quot;:&quot;&quot;},{&quot;family&quot;:&quot;Stamatakis&quot;,&quot;given&quot;:&quot;Alexandros&quot;,&quot;parse-names&quot;:false,&quot;dropping-particle&quot;:&quot;&quot;,&quot;non-dropping-particle&quot;:&quot;&quot;},{&quot;family&quot;:&quot;Morel&quot;,&quot;given&quot;:&quot;Benoit&quot;,&quot;parse-names&quot;:false,&quot;dropping-particle&quot;:&quot;&quot;,&quot;non-dropping-particle&quot;:&quot;&quot;},{&quot;family&quot;:&quot;Flouri&quot;,&quot;given&quot;:&quot;Tomas&quot;,&quot;parse-names&quot;:false,&quot;dropping-particle&quot;:&quot;&quot;,&quot;non-dropping-particle&quot;:&quot;&quot;}],&quot;container-title&quot;:&quot;Molecular Biology and Evolution&quot;,&quot;DOI&quot;:&quot;10.1093/molbev/msz189&quot;,&quot;ISSN&quot;:&quot;15371719&quot;,&quot;PMID&quot;:&quot;31432070&quot;,&quot;issued&quot;:{&quot;date-parts&quot;:[[2020]]},&quot;page&quot;:&quot;291-294&quot;,&quot;abstract&quot;:&quot;ModelTest-NG is a reimplementation from scratch of jModelTest and ProtTest, two popular tools for selecting the best-fit nucleotide and amino acid substitution models, respectively. ModelTest-NG is one to two orders of magnitude faster than jModelTest and ProtTest but equally accurate and introduces several new features, such as ascertainment bias correction, mixture, and free-rate models, or the automatic processing of single partitions. ModelTest-NG is available under a GNU GPL3 license at https://github.com/ddarriba/modeltest, last accessed September 2, 2019.&quot;,&quot;issue&quot;:&quot;1&quot;,&quot;volume&quot;:&quot;37&quot;},&quot;isTemporary&quot;:false}],&quot;properties&quot;:{&quot;noteIndex&quot;:0},&quot;isEdited&quot;:false,&quot;manualOverride&quot;:{&quot;isManuallyOverridden&quot;:false,&quot;citeprocText&quot;:&quot;(79,80)&quot;,&quot;manualOverrideText&quot;:&quot;&quot;},&quot;citationTag&quot;:&quot;MENDELEY_CITATION_v3_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&quot;},{&quot;citationID&quot;:&quot;MENDELEY_CITATION_94e7f5c8-3dc7-47c2-865e-d7daf75c5ae7&quot;,&quot;citationItems&quot;:[{&quot;id&quot;:&quot;348989cd-389f-53fa-a0fe-37f9a36affb8&quot;,&quot;itemData&quot;:{&quot;DOI&quot;:&quot;10.1111/j.1558-5646.1985.tb00420.x&quot;,&quot;ISSN&quot;:&quot;0014-3820&quot;,&quot;PMID&quot;:&quot;28561359&quot;,&quot;abstract&quot;:&quot;The recently-developed statistical method known as the \&quot;bootstrap\&quot; can be used to place confidence intervals on phylogenies. It involves resampling points from one's own data, with replacement, to create a series of bootstrap samples of the same size as the original data. Each of these is analyzed, and the variation among the resulting estimates taken to indicate the size of the error involved in making estimates from the original data. In the case of phylogenies, it is argued that the proper method of resampling is to keep all of the original species while sampling characters with replacement, under the assumption that the characters have been independently drawn by the systematist and have evolved independently. Majority-rule consensus trees can be used to construct a phylogeny showing all of the inferred monophyletic groups that occurred in a majority of the bootstrap samples. If a group shows up 95% of the time or more, the evidence for it is taken to be statistically significant. Existing computer programs can be used to analyze different bootstrap samples by using weights on the characters, the weight of a character being how many times it was drawn in bootstrap sampling. When all characters are perfectly compatible, as envisioned by Hennig, bootstrap sampling becomes unnecessary; the bootstrap method would show significant evidence for a group if it is defined by three or more characters.&quot;,&quot;author&quot;:[{&quot;dropping-particle&quot;:&quot;&quot;,&quot;family&quot;:&quot;Felsenstein&quot;,&quot;given&quot;:&quot;Joseph&quot;,&quot;non-dropping-particle&quot;:&quot;&quot;,&quot;parse-names&quot;:false,&quot;suffix&quot;:&quot;&quot;}],&quot;container-title&quot;:&quot;Evolution&quot;,&quot;id&quot;:&quot;348989cd-389f-53fa-a0fe-37f9a36affb8&quot;,&quot;issue&quot;:&quot;4&quot;,&quot;issued&quot;:{&quot;date-parts&quot;:[[&quot;1985&quot;]]},&quot;page&quot;:&quot;783-791&quot;,&quot;title&quot;:&quot;Confidence limits on phylogenies: An approach using the bootstrap&quot;,&quot;type&quot;:&quot;article-journal&quot;,&quot;volume&quot;:&quot;39&quot;},&quot;uris&quot;:[&quot;http://www.mendeley.com/documents/?uuid=b064e8a3-ff35-4d22-864f-6621fb43e00f&quot;],&quot;isTemporary&quot;:false,&quot;legacyDesktopId&quot;:&quot;b064e8a3-ff35-4d22-864f-6621fb43e00f&quot;}],&quot;properties&quot;:{&quot;noteIndex&quot;:0},&quot;isEdited&quot;:false,&quot;manualOverride&quot;:{&quot;citeprocText&quot;:&quot;(81)&quot;,&quot;isManuallyOverridden&quot;:false,&quot;manualOverrideText&quot;:&quot;&quot;},&quot;citationTag&quot;:&quot;MENDELEY_CITATION_v3_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&quot;},{&quot;citationID&quot;:&quot;MENDELEY_CITATION_306f9c62-1b78-4d88-867a-c744af9f288e&quot;,&quot;citationItems&quot;:[{&quot;id&quot;:&quot;e043ffc8-6c08-369d-93e0-853c82e309c7&quot;,&quot;itemData&quot;:{&quot;type&quot;:&quot;webpage&quot;,&quot;id&quot;:&quot;e043ffc8-6c08-369d-93e0-853c82e309c7&quot;,&quot;title&quot;:&quot;pySimPlot&quot;,&quot;author&quot;:[{&quot;family&quot;:&quot;Davies&quot;,&quot;given&quot;:&quot;Jonathon&quot;,&quot;parse-names&quot;:false,&quot;dropping-particle&quot;:&quot;&quot;,&quot;non-dropping-particle&quot;:&quot;&quot;}],&quot;container-title&quot;:&quot;GitHub&quot;,&quot;accessed&quot;:{&quot;date-parts&quot;:[[2021,9,6]]},&quot;URL&quot;:&quot;https://github.com/jonathanrd/pySimPlot&quot;},&quot;isTemporary&quot;:false}],&quot;properties&quot;:{&quot;noteIndex&quot;:0},&quot;isEdited&quot;:false,&quot;manualOverride&quot;:{&quot;isManuallyOverridden&quot;:false,&quot;citeprocText&quot;:&quot;(84)&quot;,&quot;manualOverrideText&quot;:&quot;&quot;},&quot;citationTag&quot;:&quot;MENDELEY_CITATION_v3_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&quot;}]"/>
    <we:property name="MENDELEY_CITATIONS_STYLE" value="&quot;https://www.zotero.org/styles/vancouver&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F45B96-82C1-114E-9BF0-BA4EB84FDE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2575</TotalTime>
  <Pages>23</Pages>
  <Words>11531</Words>
  <Characters>65730</Characters>
  <Application>Microsoft Office Word</Application>
  <DocSecurity>0</DocSecurity>
  <Lines>547</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Kettenburg, Gwenddolen</dc:creator>
  <cp:keywords/>
  <dc:description/>
  <cp:lastModifiedBy>Cara Brook</cp:lastModifiedBy>
  <cp:revision>11</cp:revision>
  <cp:lastPrinted>2021-08-30T21:54:00Z</cp:lastPrinted>
  <dcterms:created xsi:type="dcterms:W3CDTF">2021-09-15T15:39:00Z</dcterms:created>
  <dcterms:modified xsi:type="dcterms:W3CDTF">2021-09-21T11:55:00Z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http://www.zotero.org/styles/harvard-cite-them-right</vt:lpwstr>
  </property>
  <property fmtid="{D5CDD505-2E9C-101B-9397-08002B2CF9AE}" pid="3" name="Mendeley Recent Style Name 0_1">
    <vt:lpwstr>Cite Them Right 10th edition - Harvard</vt:lpwstr>
  </property>
  <property fmtid="{D5CDD505-2E9C-101B-9397-08002B2CF9AE}" pid="4" name="Mendeley Recent Style Id 1_1">
    <vt:lpwstr>http://www.zotero.org/styles/elsevier-with-titles</vt:lpwstr>
  </property>
  <property fmtid="{D5CDD505-2E9C-101B-9397-08002B2CF9AE}" pid="5" name="Mendeley Recent Style Name 1_1">
    <vt:lpwstr>Elsevier (numeric, with titles)</vt:lpwstr>
  </property>
  <property fmtid="{D5CDD505-2E9C-101B-9397-08002B2CF9AE}" pid="6" name="Mendeley Recent Style Id 2_1">
    <vt:lpwstr>http://www.zotero.org/styles/journal-of-animal-ecology</vt:lpwstr>
  </property>
  <property fmtid="{D5CDD505-2E9C-101B-9397-08002B2CF9AE}" pid="7" name="Mendeley Recent Style Name 2_1">
    <vt:lpwstr>Journal of Animal Ecology</vt:lpwstr>
  </property>
  <property fmtid="{D5CDD505-2E9C-101B-9397-08002B2CF9AE}" pid="8" name="Mendeley Recent Style Id 3_1">
    <vt:lpwstr>http://csl.mendeley.com/styles/20448741/minimal-grant-proposals</vt:lpwstr>
  </property>
  <property fmtid="{D5CDD505-2E9C-101B-9397-08002B2CF9AE}" pid="9" name="Mendeley Recent Style Name 3_1">
    <vt:lpwstr>Minimal style for grant proposals</vt:lpwstr>
  </property>
  <property fmtid="{D5CDD505-2E9C-101B-9397-08002B2CF9AE}" pid="10" name="Mendeley Recent Style Id 4_1">
    <vt:lpwstr>http://www.zotero.org/styles/modern-language-association</vt:lpwstr>
  </property>
  <property fmtid="{D5CDD505-2E9C-101B-9397-08002B2CF9AE}" pid="11" name="Mendeley Recent Style Name 4_1">
    <vt:lpwstr>Modern Language Association 8th edition</vt:lpwstr>
  </property>
  <property fmtid="{D5CDD505-2E9C-101B-9397-08002B2CF9AE}" pid="12" name="Mendeley Recent Style Id 5_1">
    <vt:lpwstr>http://www.zotero.org/styles/national-library-of-medicine</vt:lpwstr>
  </property>
  <property fmtid="{D5CDD505-2E9C-101B-9397-08002B2CF9AE}" pid="13" name="Mendeley Recent Style Name 5_1">
    <vt:lpwstr>National Library of Medicine</vt:lpwstr>
  </property>
  <property fmtid="{D5CDD505-2E9C-101B-9397-08002B2CF9AE}" pid="14" name="Mendeley Recent Style Id 6_1">
    <vt:lpwstr>http://www.zotero.org/styles/national-library-of-medicine-grant-proposals</vt:lpwstr>
  </property>
  <property fmtid="{D5CDD505-2E9C-101B-9397-08002B2CF9AE}" pid="15" name="Mendeley Recent Style Name 6_1">
    <vt:lpwstr>National Library of Medicine (grant proposals with PMCID/PMID)</vt:lpwstr>
  </property>
  <property fmtid="{D5CDD505-2E9C-101B-9397-08002B2CF9AE}" pid="16" name="Mendeley Recent Style Id 7_1">
    <vt:lpwstr>http://www.zotero.org/styles/nature</vt:lpwstr>
  </property>
  <property fmtid="{D5CDD505-2E9C-101B-9397-08002B2CF9AE}" pid="17" name="Mendeley Recent Style Name 7_1">
    <vt:lpwstr>Nature</vt:lpwstr>
  </property>
  <property fmtid="{D5CDD505-2E9C-101B-9397-08002B2CF9AE}" pid="18" name="Mendeley Recent Style Id 8_1">
    <vt:lpwstr>http://www.zotero.org/styles/pnas</vt:lpwstr>
  </property>
  <property fmtid="{D5CDD505-2E9C-101B-9397-08002B2CF9AE}" pid="19" name="Mendeley Recent Style Name 8_1">
    <vt:lpwstr>Proceedings of the National Academy of Sciences of the United States of America</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Citation Style_1">
    <vt:lpwstr>http://www.zotero.org/styles/vancouver</vt:lpwstr>
  </property>
  <property fmtid="{D5CDD505-2E9C-101B-9397-08002B2CF9AE}" pid="24" name="Mendeley Unique User Id_1">
    <vt:lpwstr>2d2f207e-a772-3699-b213-334fe1e7007b</vt:lpwstr>
  </property>
</Properties>
</file>